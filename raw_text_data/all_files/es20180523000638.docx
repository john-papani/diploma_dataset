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DA049" w14:textId="77777777" w:rsidR="00C12081" w:rsidRPr="00C12081" w:rsidRDefault="00C12081" w:rsidP="00C12081">
      <w:pPr>
        <w:spacing w:after="0" w:line="360" w:lineRule="auto"/>
        <w:rPr>
          <w:ins w:id="0" w:author="Φλούδα Χριστίνα" w:date="2018-05-31T11:18:00Z"/>
          <w:rFonts w:eastAsia="Times New Roman"/>
          <w:szCs w:val="24"/>
          <w:lang w:eastAsia="en-US"/>
        </w:rPr>
      </w:pPr>
      <w:bookmarkStart w:id="1" w:name="_GoBack"/>
      <w:bookmarkEnd w:id="1"/>
      <w:ins w:id="2" w:author="Φλούδα Χριστίνα" w:date="2018-05-31T11:18:00Z">
        <w:r w:rsidRPr="00C1208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37AD888" w14:textId="77777777" w:rsidR="00C12081" w:rsidRPr="00C12081" w:rsidRDefault="00C12081" w:rsidP="00C12081">
      <w:pPr>
        <w:spacing w:after="0" w:line="360" w:lineRule="auto"/>
        <w:rPr>
          <w:ins w:id="3" w:author="Φλούδα Χριστίνα" w:date="2018-05-31T11:18:00Z"/>
          <w:rFonts w:eastAsia="Times New Roman"/>
          <w:szCs w:val="24"/>
          <w:lang w:eastAsia="en-US"/>
        </w:rPr>
      </w:pPr>
    </w:p>
    <w:p w14:paraId="1AD17BE0" w14:textId="77777777" w:rsidR="00C12081" w:rsidRPr="00C12081" w:rsidRDefault="00C12081" w:rsidP="00C12081">
      <w:pPr>
        <w:spacing w:after="0" w:line="360" w:lineRule="auto"/>
        <w:rPr>
          <w:ins w:id="4" w:author="Φλούδα Χριστίνα" w:date="2018-05-31T11:18:00Z"/>
          <w:rFonts w:eastAsia="Times New Roman"/>
          <w:szCs w:val="24"/>
          <w:lang w:eastAsia="en-US"/>
        </w:rPr>
      </w:pPr>
      <w:ins w:id="5" w:author="Φλούδα Χριστίνα" w:date="2018-05-31T11:18:00Z">
        <w:r w:rsidRPr="00C12081">
          <w:rPr>
            <w:rFonts w:eastAsia="Times New Roman"/>
            <w:szCs w:val="24"/>
            <w:lang w:eastAsia="en-US"/>
          </w:rPr>
          <w:t>ΠΙΝΑΚΑΣ ΠΕΡΙΕΧΟΜΕΝΩΝ</w:t>
        </w:r>
      </w:ins>
    </w:p>
    <w:p w14:paraId="718A0921" w14:textId="77777777" w:rsidR="00C12081" w:rsidRPr="00C12081" w:rsidRDefault="00C12081" w:rsidP="00C12081">
      <w:pPr>
        <w:spacing w:after="0" w:line="360" w:lineRule="auto"/>
        <w:rPr>
          <w:ins w:id="6" w:author="Φλούδα Χριστίνα" w:date="2018-05-31T11:18:00Z"/>
          <w:rFonts w:eastAsia="Times New Roman"/>
          <w:szCs w:val="24"/>
          <w:lang w:eastAsia="en-US"/>
        </w:rPr>
      </w:pPr>
      <w:ins w:id="7" w:author="Φλούδα Χριστίνα" w:date="2018-05-31T11:18:00Z">
        <w:r w:rsidRPr="00C12081">
          <w:rPr>
            <w:rFonts w:eastAsia="Times New Roman"/>
            <w:szCs w:val="24"/>
            <w:lang w:eastAsia="en-US"/>
          </w:rPr>
          <w:t xml:space="preserve">ΙΖ’ ΠΕΡΙΟΔΟΣ </w:t>
        </w:r>
      </w:ins>
    </w:p>
    <w:p w14:paraId="578D1F23" w14:textId="77777777" w:rsidR="00C12081" w:rsidRPr="00C12081" w:rsidRDefault="00C12081" w:rsidP="00C12081">
      <w:pPr>
        <w:spacing w:after="0" w:line="360" w:lineRule="auto"/>
        <w:rPr>
          <w:ins w:id="8" w:author="Φλούδα Χριστίνα" w:date="2018-05-31T11:18:00Z"/>
          <w:rFonts w:eastAsia="Times New Roman"/>
          <w:szCs w:val="24"/>
          <w:lang w:eastAsia="en-US"/>
        </w:rPr>
      </w:pPr>
      <w:ins w:id="9" w:author="Φλούδα Χριστίνα" w:date="2018-05-31T11:18:00Z">
        <w:r w:rsidRPr="00C12081">
          <w:rPr>
            <w:rFonts w:eastAsia="Times New Roman"/>
            <w:szCs w:val="24"/>
            <w:lang w:eastAsia="en-US"/>
          </w:rPr>
          <w:t>ΠΡΟΕΔΡΕΥΟΜΕΝΗΣ ΚΟΙΝΟΒΟΥΛΕΥΤΙΚΗΣ ΔΗΜΟΚΡΑΤΙΑΣ</w:t>
        </w:r>
      </w:ins>
    </w:p>
    <w:p w14:paraId="5BF06E22" w14:textId="77777777" w:rsidR="00C12081" w:rsidRPr="00C12081" w:rsidRDefault="00C12081" w:rsidP="00C12081">
      <w:pPr>
        <w:spacing w:after="0" w:line="360" w:lineRule="auto"/>
        <w:rPr>
          <w:ins w:id="10" w:author="Φλούδα Χριστίνα" w:date="2018-05-31T11:18:00Z"/>
          <w:rFonts w:eastAsia="Times New Roman"/>
          <w:szCs w:val="24"/>
          <w:lang w:eastAsia="en-US"/>
        </w:rPr>
      </w:pPr>
      <w:ins w:id="11" w:author="Φλούδα Χριστίνα" w:date="2018-05-31T11:18:00Z">
        <w:r w:rsidRPr="00C12081">
          <w:rPr>
            <w:rFonts w:eastAsia="Times New Roman"/>
            <w:szCs w:val="24"/>
            <w:lang w:eastAsia="en-US"/>
          </w:rPr>
          <w:t>ΣΥΝΟΔΟΣ Γ΄</w:t>
        </w:r>
      </w:ins>
    </w:p>
    <w:p w14:paraId="31BE0830" w14:textId="77777777" w:rsidR="00C12081" w:rsidRPr="00C12081" w:rsidRDefault="00C12081" w:rsidP="00C12081">
      <w:pPr>
        <w:spacing w:after="0" w:line="360" w:lineRule="auto"/>
        <w:rPr>
          <w:ins w:id="12" w:author="Φλούδα Χριστίνα" w:date="2018-05-31T11:18:00Z"/>
          <w:rFonts w:eastAsia="Times New Roman"/>
          <w:szCs w:val="24"/>
          <w:lang w:eastAsia="en-US"/>
        </w:rPr>
      </w:pPr>
    </w:p>
    <w:p w14:paraId="624CDA40" w14:textId="77777777" w:rsidR="00C12081" w:rsidRPr="00C12081" w:rsidRDefault="00C12081" w:rsidP="00C12081">
      <w:pPr>
        <w:spacing w:after="0" w:line="360" w:lineRule="auto"/>
        <w:rPr>
          <w:ins w:id="13" w:author="Φλούδα Χριστίνα" w:date="2018-05-31T11:18:00Z"/>
          <w:rFonts w:eastAsia="Times New Roman"/>
          <w:szCs w:val="24"/>
          <w:lang w:eastAsia="en-US"/>
        </w:rPr>
      </w:pPr>
      <w:ins w:id="14" w:author="Φλούδα Χριστίνα" w:date="2018-05-31T11:18:00Z">
        <w:r w:rsidRPr="00C12081">
          <w:rPr>
            <w:rFonts w:eastAsia="Times New Roman"/>
            <w:szCs w:val="24"/>
            <w:lang w:eastAsia="en-US"/>
          </w:rPr>
          <w:t>ΣΥΝΕΔΡΙΑΣΗ ΡΚΓ΄</w:t>
        </w:r>
      </w:ins>
    </w:p>
    <w:p w14:paraId="395DA7A9" w14:textId="77777777" w:rsidR="00C12081" w:rsidRPr="00C12081" w:rsidRDefault="00C12081" w:rsidP="00C12081">
      <w:pPr>
        <w:spacing w:after="0" w:line="360" w:lineRule="auto"/>
        <w:rPr>
          <w:ins w:id="15" w:author="Φλούδα Χριστίνα" w:date="2018-05-31T11:18:00Z"/>
          <w:rFonts w:eastAsia="Times New Roman"/>
          <w:szCs w:val="24"/>
          <w:lang w:eastAsia="en-US"/>
        </w:rPr>
      </w:pPr>
      <w:ins w:id="16" w:author="Φλούδα Χριστίνα" w:date="2018-05-31T11:18:00Z">
        <w:r w:rsidRPr="00C12081">
          <w:rPr>
            <w:rFonts w:eastAsia="Times New Roman"/>
            <w:szCs w:val="24"/>
            <w:lang w:eastAsia="en-US"/>
          </w:rPr>
          <w:t>Τετάρτη  23 Μαΐου 2018</w:t>
        </w:r>
      </w:ins>
    </w:p>
    <w:p w14:paraId="58F5D323" w14:textId="77777777" w:rsidR="00C12081" w:rsidRPr="00C12081" w:rsidRDefault="00C12081" w:rsidP="00C12081">
      <w:pPr>
        <w:spacing w:after="0" w:line="360" w:lineRule="auto"/>
        <w:rPr>
          <w:ins w:id="17" w:author="Φλούδα Χριστίνα" w:date="2018-05-31T11:18:00Z"/>
          <w:rFonts w:eastAsia="Times New Roman"/>
          <w:szCs w:val="24"/>
          <w:lang w:eastAsia="en-US"/>
        </w:rPr>
      </w:pPr>
    </w:p>
    <w:p w14:paraId="69B1D043" w14:textId="77777777" w:rsidR="00C12081" w:rsidRPr="00C12081" w:rsidRDefault="00C12081" w:rsidP="00C12081">
      <w:pPr>
        <w:spacing w:after="0" w:line="360" w:lineRule="auto"/>
        <w:rPr>
          <w:ins w:id="18" w:author="Φλούδα Χριστίνα" w:date="2018-05-31T11:18:00Z"/>
          <w:rFonts w:eastAsia="Times New Roman"/>
          <w:szCs w:val="24"/>
          <w:lang w:eastAsia="en-US"/>
        </w:rPr>
      </w:pPr>
      <w:ins w:id="19" w:author="Φλούδα Χριστίνα" w:date="2018-05-31T11:18:00Z">
        <w:r w:rsidRPr="00C12081">
          <w:rPr>
            <w:rFonts w:eastAsia="Times New Roman"/>
            <w:szCs w:val="24"/>
            <w:lang w:eastAsia="en-US"/>
          </w:rPr>
          <w:t>ΘΕΜΑΤΑ</w:t>
        </w:r>
      </w:ins>
    </w:p>
    <w:p w14:paraId="658F7F6B" w14:textId="77777777" w:rsidR="00C12081" w:rsidRPr="00C12081" w:rsidRDefault="00C12081" w:rsidP="00C12081">
      <w:pPr>
        <w:spacing w:after="0" w:line="360" w:lineRule="auto"/>
        <w:rPr>
          <w:ins w:id="20" w:author="Φλούδα Χριστίνα" w:date="2018-05-31T11:18:00Z"/>
          <w:rFonts w:eastAsia="Times New Roman"/>
          <w:szCs w:val="24"/>
          <w:lang w:eastAsia="en-US"/>
        </w:rPr>
      </w:pPr>
      <w:ins w:id="21" w:author="Φλούδα Χριστίνα" w:date="2018-05-31T11:18:00Z">
        <w:r w:rsidRPr="00C12081">
          <w:rPr>
            <w:rFonts w:eastAsia="Times New Roman"/>
            <w:szCs w:val="24"/>
            <w:lang w:eastAsia="en-US"/>
          </w:rPr>
          <w:t xml:space="preserve"> </w:t>
        </w:r>
        <w:r w:rsidRPr="00C12081">
          <w:rPr>
            <w:rFonts w:eastAsia="Times New Roman"/>
            <w:szCs w:val="24"/>
            <w:lang w:eastAsia="en-US"/>
          </w:rPr>
          <w:br/>
          <w:t xml:space="preserve">Α. ΕΙΔΙΚΑ ΘΕΜΑΤΑ </w:t>
        </w:r>
        <w:r w:rsidRPr="00C12081">
          <w:rPr>
            <w:rFonts w:eastAsia="Times New Roman"/>
            <w:szCs w:val="24"/>
            <w:lang w:eastAsia="en-US"/>
          </w:rPr>
          <w:br/>
          <w:t xml:space="preserve">1. Ανακοινώνεται ότι τη συνεδρίαση παρακολουθούν μαθητές και μια συνοδός από την Ακαδημία </w:t>
        </w:r>
        <w:proofErr w:type="spellStart"/>
        <w:r w:rsidRPr="00C12081">
          <w:rPr>
            <w:rFonts w:eastAsia="Times New Roman"/>
            <w:szCs w:val="24"/>
            <w:lang w:eastAsia="en-US"/>
          </w:rPr>
          <w:t>Ποδολόγων</w:t>
        </w:r>
        <w:proofErr w:type="spellEnd"/>
        <w:r w:rsidRPr="00C12081">
          <w:rPr>
            <w:rFonts w:eastAsia="Times New Roman"/>
            <w:szCs w:val="24"/>
            <w:lang w:eastAsia="en-US"/>
          </w:rPr>
          <w:t xml:space="preserve"> Ελλάδας, μαθητές από το 8ο Δημοτικό Σχολείο Νέας Φιλαδέλφειας, το 4ο Δημοτικό Σχολείο Καματερού, το 1ο και το 2ο Δημοτικό Σχολείο </w:t>
        </w:r>
        <w:proofErr w:type="spellStart"/>
        <w:r w:rsidRPr="00C12081">
          <w:rPr>
            <w:rFonts w:eastAsia="Times New Roman"/>
            <w:szCs w:val="24"/>
            <w:lang w:eastAsia="en-US"/>
          </w:rPr>
          <w:t>Σπερχειάδας</w:t>
        </w:r>
        <w:proofErr w:type="spellEnd"/>
        <w:r w:rsidRPr="00C12081">
          <w:rPr>
            <w:rFonts w:eastAsia="Times New Roman"/>
            <w:szCs w:val="24"/>
            <w:lang w:eastAsia="en-US"/>
          </w:rPr>
          <w:t xml:space="preserve">, το 1ο Δημοτικό Σχολείων </w:t>
        </w:r>
        <w:proofErr w:type="spellStart"/>
        <w:r w:rsidRPr="00C12081">
          <w:rPr>
            <w:rFonts w:eastAsia="Times New Roman"/>
            <w:szCs w:val="24"/>
            <w:lang w:eastAsia="en-US"/>
          </w:rPr>
          <w:t>Βαγίων</w:t>
        </w:r>
        <w:proofErr w:type="spellEnd"/>
        <w:r w:rsidRPr="00C12081">
          <w:rPr>
            <w:rFonts w:eastAsia="Times New Roman"/>
            <w:szCs w:val="24"/>
            <w:lang w:eastAsia="en-US"/>
          </w:rPr>
          <w:t xml:space="preserve"> Βοιωτίας και το 1ο Γυμνάσιο Νεάπολης Λασιθίου, σελ.</w:t>
        </w:r>
      </w:ins>
    </w:p>
    <w:p w14:paraId="4D1806FC" w14:textId="77777777" w:rsidR="00C12081" w:rsidRPr="00C12081" w:rsidRDefault="00C12081" w:rsidP="00C12081">
      <w:pPr>
        <w:spacing w:after="0" w:line="360" w:lineRule="auto"/>
        <w:rPr>
          <w:ins w:id="22" w:author="Φλούδα Χριστίνα" w:date="2018-05-31T11:18:00Z"/>
          <w:rFonts w:eastAsia="Times New Roman"/>
          <w:szCs w:val="24"/>
          <w:lang w:eastAsia="en-US"/>
        </w:rPr>
      </w:pPr>
      <w:ins w:id="23" w:author="Φλούδα Χριστίνα" w:date="2018-05-31T11:18:00Z">
        <w:r w:rsidRPr="00C12081">
          <w:rPr>
            <w:rFonts w:eastAsia="Times New Roman"/>
            <w:szCs w:val="24"/>
            <w:lang w:eastAsia="en-US"/>
          </w:rPr>
          <w:t xml:space="preserve">2. Ειδική Ημερήσια Διάταξη με θέμα: "Συζήτηση προ Ημερησίας Διατάξεως, σύμφωνα με το άρθρο 143 του Κανονισμού της Βουλής, με πρωτοβουλία της Προέδρου της Κοινοβουλευτικής Ομάδας της Δημοκρατικής Συμπαράταξης ΠΑΣΟΚ-ΔΗΜΑΡ κ. Φωτεινής (Φώφης) Γεννηματά, σε επίπεδο Αρχηγών Κομμάτων, σχετικά με την ενημέρωση της Εθνικής Αντιπροσωπείας και μέσω αυτής και του ελληνικού λαού, για το περιεχόμενο των κρίσιμων συζητήσεων που η Κυβέρνηση ερήμην τους διεξάγει με τους εταίρους και δανειστές", σελ. </w:t>
        </w:r>
        <w:r w:rsidRPr="00C12081">
          <w:rPr>
            <w:rFonts w:eastAsia="Times New Roman"/>
            <w:szCs w:val="24"/>
            <w:lang w:eastAsia="en-US"/>
          </w:rPr>
          <w:br/>
          <w:t xml:space="preserve">3.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Βουλευτή, σελ. </w:t>
        </w:r>
        <w:r w:rsidRPr="00C12081">
          <w:rPr>
            <w:rFonts w:eastAsia="Times New Roman"/>
            <w:szCs w:val="24"/>
            <w:lang w:eastAsia="en-US"/>
          </w:rPr>
          <w:br/>
          <w:t xml:space="preserve">4. Επί διαδικαστικού θέματος, σελ. </w:t>
        </w:r>
        <w:r w:rsidRPr="00C12081">
          <w:rPr>
            <w:rFonts w:eastAsia="Times New Roman"/>
            <w:szCs w:val="24"/>
            <w:lang w:eastAsia="en-US"/>
          </w:rPr>
          <w:br/>
          <w:t xml:space="preserve"> </w:t>
        </w:r>
        <w:r w:rsidRPr="00C12081">
          <w:rPr>
            <w:rFonts w:eastAsia="Times New Roman"/>
            <w:szCs w:val="24"/>
            <w:lang w:eastAsia="en-US"/>
          </w:rPr>
          <w:br/>
          <w:t xml:space="preserve">Β. ΚΟΙΝΟΒΟΥΛΕΥΤΙΚΟΣ ΕΛΕΓΧΟΣ </w:t>
        </w:r>
        <w:r w:rsidRPr="00C12081">
          <w:rPr>
            <w:rFonts w:eastAsia="Times New Roman"/>
            <w:szCs w:val="24"/>
            <w:lang w:eastAsia="en-US"/>
          </w:rPr>
          <w:br/>
          <w:t xml:space="preserve">Ανακοίνωση του δελτίου επικαίρων ερωτήσεων της Πέμπτης 24 Μαΐου 2018, σελ. </w:t>
        </w:r>
        <w:r w:rsidRPr="00C12081">
          <w:rPr>
            <w:rFonts w:eastAsia="Times New Roman"/>
            <w:szCs w:val="24"/>
            <w:lang w:eastAsia="en-US"/>
          </w:rPr>
          <w:br/>
          <w:t xml:space="preserve"> </w:t>
        </w:r>
        <w:r w:rsidRPr="00C12081">
          <w:rPr>
            <w:rFonts w:eastAsia="Times New Roman"/>
            <w:szCs w:val="24"/>
            <w:lang w:eastAsia="en-US"/>
          </w:rPr>
          <w:br/>
          <w:t xml:space="preserve">Γ. ΝΟΜΟΘΕΤΙΚΗ ΕΡΓΑΣΙΑ </w:t>
        </w:r>
        <w:r w:rsidRPr="00C12081">
          <w:rPr>
            <w:rFonts w:eastAsia="Times New Roman"/>
            <w:szCs w:val="24"/>
            <w:lang w:eastAsia="en-US"/>
          </w:rPr>
          <w:br/>
          <w:t>Κατάθεση σχεδίου νόμου:</w:t>
        </w:r>
      </w:ins>
    </w:p>
    <w:p w14:paraId="2DD0C698" w14:textId="77777777" w:rsidR="00C12081" w:rsidRPr="00C12081" w:rsidRDefault="00C12081" w:rsidP="00C12081">
      <w:pPr>
        <w:spacing w:after="0" w:line="360" w:lineRule="auto"/>
        <w:rPr>
          <w:ins w:id="24" w:author="Φλούδα Χριστίνα" w:date="2018-05-31T11:18:00Z"/>
          <w:rFonts w:eastAsia="Times New Roman"/>
          <w:szCs w:val="24"/>
          <w:lang w:eastAsia="en-US"/>
        </w:rPr>
      </w:pPr>
      <w:ins w:id="25" w:author="Φλούδα Χριστίνα" w:date="2018-05-31T11:18:00Z">
        <w:r w:rsidRPr="00C12081">
          <w:rPr>
            <w:rFonts w:eastAsia="Times New Roman"/>
            <w:szCs w:val="24"/>
            <w:lang w:eastAsia="en-US"/>
          </w:rPr>
          <w:t xml:space="preserve">Ο Υπουργός Υγείας, ο Αντιπρόεδρος της Κυβέρνησης και Υπουργός Οικονομίας και Ανάπτυξης, οι Υπουργοί Εσωτερικών, Ψηφιακής Πολιτικής, Τηλεπικοινωνιών και Ενημέρωσης, Εξωτερικών, Δικαιοσύνης, Διαφάνειας και Ανθρωπίνων Δικαιωμάτων, Οικονομικών και Υποδομών και Μεταφορών, καθώς και ο Αναπληρωτής Υπουργός Εσωτερικών, κατέθεσαν, σήμερα 23 Μάιου 2018, σχέδιο νόμου: "Κύρωση της Συμφωνίας μεταξύ της Κυβέρνησης της Ελληνικής Δημοκρατίας και της Παγκόσμιας Οργάνωσης Υγείας, ενεργώντας μέσω του Περιφερειακού Γραφείου της για την Ευρώπη, για την τροποποίηση της Συμφωνίας Υποδοχής μεταξύ της Κυβέρνησης της Ελληνικής Δημοκρατίας και της Παγκόσμιας Οργάνωσης Υγείας, ενεργώντας μέσω του Περιφερειακού Γραφείου της για την Ευρώπη, για την ίδρυση του Γραφείου Υποστήριξης για την Πρόληψη και τον  Έλεγχο των μη Μεταδιδόμενων Ασθενειών στην Αθήνα, Ελλάδα", σελ. </w:t>
        </w:r>
        <w:r w:rsidRPr="00C12081">
          <w:rPr>
            <w:rFonts w:eastAsia="Times New Roman"/>
            <w:szCs w:val="24"/>
            <w:lang w:eastAsia="en-US"/>
          </w:rPr>
          <w:br/>
          <w:t xml:space="preserve"> </w:t>
        </w:r>
        <w:r w:rsidRPr="00C12081">
          <w:rPr>
            <w:rFonts w:eastAsia="Times New Roman"/>
            <w:szCs w:val="24"/>
            <w:lang w:eastAsia="en-US"/>
          </w:rPr>
          <w:br/>
        </w:r>
      </w:ins>
    </w:p>
    <w:p w14:paraId="3D5F6EEA" w14:textId="77777777" w:rsidR="00C12081" w:rsidRPr="00C12081" w:rsidRDefault="00C12081" w:rsidP="00C12081">
      <w:pPr>
        <w:spacing w:after="0" w:line="360" w:lineRule="auto"/>
        <w:rPr>
          <w:ins w:id="26" w:author="Φλούδα Χριστίνα" w:date="2018-05-31T11:18:00Z"/>
          <w:rFonts w:eastAsia="Times New Roman"/>
          <w:szCs w:val="24"/>
          <w:lang w:eastAsia="en-US"/>
        </w:rPr>
      </w:pPr>
      <w:ins w:id="27" w:author="Φλούδα Χριστίνα" w:date="2018-05-31T11:18:00Z">
        <w:r w:rsidRPr="00C12081">
          <w:rPr>
            <w:rFonts w:eastAsia="Times New Roman"/>
            <w:szCs w:val="24"/>
            <w:lang w:eastAsia="en-US"/>
          </w:rPr>
          <w:t>ΟΜΙΛΗΤΕΣ</w:t>
        </w:r>
      </w:ins>
    </w:p>
    <w:p w14:paraId="112EDB9B" w14:textId="77777777" w:rsidR="00C12081" w:rsidRPr="00C12081" w:rsidRDefault="00C12081" w:rsidP="00C12081">
      <w:pPr>
        <w:spacing w:after="0" w:line="360" w:lineRule="auto"/>
        <w:rPr>
          <w:ins w:id="28" w:author="Φλούδα Χριστίνα" w:date="2018-05-31T11:18:00Z"/>
          <w:rFonts w:eastAsia="Times New Roman"/>
          <w:szCs w:val="24"/>
          <w:lang w:eastAsia="en-US"/>
        </w:rPr>
      </w:pPr>
      <w:ins w:id="29" w:author="Φλούδα Χριστίνα" w:date="2018-05-31T11:18:00Z">
        <w:r w:rsidRPr="00C12081">
          <w:rPr>
            <w:rFonts w:eastAsia="Times New Roman"/>
            <w:szCs w:val="24"/>
            <w:lang w:eastAsia="en-US"/>
          </w:rPr>
          <w:br/>
          <w:t>Α. Επί της Ειδικής Ημερήσιας Διάταξης:</w:t>
        </w:r>
        <w:r w:rsidRPr="00C12081">
          <w:rPr>
            <w:rFonts w:eastAsia="Times New Roman"/>
            <w:szCs w:val="24"/>
            <w:lang w:eastAsia="en-US"/>
          </w:rPr>
          <w:br/>
          <w:t>ΓΕΝΝΗΜΑΤΑ Φ. , σελ.</w:t>
        </w:r>
        <w:r w:rsidRPr="00C12081">
          <w:rPr>
            <w:rFonts w:eastAsia="Times New Roman"/>
            <w:szCs w:val="24"/>
            <w:lang w:eastAsia="en-US"/>
          </w:rPr>
          <w:br/>
          <w:t>ΔΡΑΓΑΣΑΚΗΣ Ι. , σελ.</w:t>
        </w:r>
        <w:r w:rsidRPr="00C12081">
          <w:rPr>
            <w:rFonts w:eastAsia="Times New Roman"/>
            <w:szCs w:val="24"/>
            <w:lang w:eastAsia="en-US"/>
          </w:rPr>
          <w:br/>
          <w:t>ΘΕΟΔΩΡΑΚΗΣ Σ. , σελ.</w:t>
        </w:r>
        <w:r w:rsidRPr="00C12081">
          <w:rPr>
            <w:rFonts w:eastAsia="Times New Roman"/>
            <w:szCs w:val="24"/>
            <w:lang w:eastAsia="en-US"/>
          </w:rPr>
          <w:br/>
          <w:t>ΚΟΥΤΣΟΥΜΠΑΣ Α. , σελ.</w:t>
        </w:r>
        <w:r w:rsidRPr="00C12081">
          <w:rPr>
            <w:rFonts w:eastAsia="Times New Roman"/>
            <w:szCs w:val="24"/>
            <w:lang w:eastAsia="en-US"/>
          </w:rPr>
          <w:br/>
          <w:t>ΛΕΒΕΝΤΗΣ Β. , σελ.</w:t>
        </w:r>
        <w:r w:rsidRPr="00C12081">
          <w:rPr>
            <w:rFonts w:eastAsia="Times New Roman"/>
            <w:szCs w:val="24"/>
            <w:lang w:eastAsia="en-US"/>
          </w:rPr>
          <w:br/>
          <w:t>ΜΗΤΣΟΤΑΚΗΣ Κ. , σελ.</w:t>
        </w:r>
        <w:r w:rsidRPr="00C12081">
          <w:rPr>
            <w:rFonts w:eastAsia="Times New Roman"/>
            <w:szCs w:val="24"/>
            <w:lang w:eastAsia="en-US"/>
          </w:rPr>
          <w:br/>
          <w:t>ΠΑΝΑΓΙΩΤΑΡΟΣ Η. , σελ.</w:t>
        </w:r>
        <w:r w:rsidRPr="00C12081">
          <w:rPr>
            <w:rFonts w:eastAsia="Times New Roman"/>
            <w:szCs w:val="24"/>
            <w:lang w:eastAsia="en-US"/>
          </w:rPr>
          <w:br/>
          <w:t>ΠΑΠΑΧΡΙΣΤΟΠΟΥΛΟΣ Α. , σελ.</w:t>
        </w:r>
      </w:ins>
    </w:p>
    <w:p w14:paraId="054DECAF" w14:textId="4DAB7F8E" w:rsidR="00C12081" w:rsidRDefault="00C12081" w:rsidP="00C12081">
      <w:pPr>
        <w:spacing w:after="0" w:line="600" w:lineRule="auto"/>
        <w:ind w:firstLine="709"/>
        <w:jc w:val="center"/>
        <w:rPr>
          <w:ins w:id="30" w:author="Φλούδα Χριστίνα" w:date="2018-05-31T11:18:00Z"/>
          <w:rFonts w:eastAsia="Times New Roman"/>
          <w:szCs w:val="24"/>
        </w:rPr>
      </w:pPr>
      <w:ins w:id="31" w:author="Φλούδα Χριστίνα" w:date="2018-05-31T11:18:00Z">
        <w:r w:rsidRPr="00C12081">
          <w:rPr>
            <w:rFonts w:eastAsia="Times New Roman"/>
            <w:szCs w:val="24"/>
            <w:lang w:eastAsia="en-US"/>
          </w:rPr>
          <w:t>ΤΑΣΟΥΛΑΣ Κ. , σελ.</w:t>
        </w:r>
        <w:r w:rsidRPr="00C12081">
          <w:rPr>
            <w:rFonts w:eastAsia="Times New Roman"/>
            <w:szCs w:val="24"/>
            <w:lang w:eastAsia="en-US"/>
          </w:rPr>
          <w:br/>
          <w:t>ΤΣΑΚΑΛΩΤΟΣ Ε. , σελ.</w:t>
        </w:r>
        <w:r w:rsidRPr="00C12081">
          <w:rPr>
            <w:rFonts w:eastAsia="Times New Roman"/>
            <w:szCs w:val="24"/>
            <w:lang w:eastAsia="en-US"/>
          </w:rPr>
          <w:br/>
          <w:t>ΤΣΙΠΡΑΣ Α. , σελ.</w:t>
        </w:r>
        <w:r w:rsidRPr="00C12081">
          <w:rPr>
            <w:rFonts w:eastAsia="Times New Roman"/>
            <w:szCs w:val="24"/>
            <w:lang w:eastAsia="en-US"/>
          </w:rPr>
          <w:br/>
        </w:r>
        <w:r w:rsidRPr="00C12081">
          <w:rPr>
            <w:rFonts w:eastAsia="Times New Roman"/>
            <w:szCs w:val="24"/>
            <w:lang w:eastAsia="en-US"/>
          </w:rPr>
          <w:br/>
          <w:t>Β. Επί διαδικαστικού θέματος:</w:t>
        </w:r>
        <w:r w:rsidRPr="00C12081">
          <w:rPr>
            <w:rFonts w:eastAsia="Times New Roman"/>
            <w:szCs w:val="24"/>
            <w:lang w:eastAsia="en-US"/>
          </w:rPr>
          <w:br/>
          <w:t>ΒΟΥΤΣΗΣ Ν. , σελ.</w:t>
        </w:r>
        <w:r w:rsidRPr="00C12081">
          <w:rPr>
            <w:rFonts w:eastAsia="Times New Roman"/>
            <w:szCs w:val="24"/>
            <w:lang w:eastAsia="en-US"/>
          </w:rPr>
          <w:br/>
          <w:t>ΛΑΜΠΡΟΥΛΗΣ Γ. , σελ.</w:t>
        </w:r>
        <w:r w:rsidRPr="00C12081">
          <w:rPr>
            <w:rFonts w:eastAsia="Times New Roman"/>
            <w:szCs w:val="24"/>
            <w:lang w:eastAsia="en-US"/>
          </w:rPr>
          <w:br/>
          <w:t>ΤΣΙΠΡΑΣ Α. , σελ.</w:t>
        </w:r>
        <w:r w:rsidRPr="00C12081">
          <w:rPr>
            <w:rFonts w:eastAsia="Times New Roman"/>
            <w:szCs w:val="24"/>
            <w:lang w:eastAsia="en-US"/>
          </w:rPr>
          <w:br/>
          <w:t>ΧΡΙΣΤΟΔΟΥΛΟΠΟΥΛΟΥ Α. , σελ.</w:t>
        </w:r>
        <w:r w:rsidRPr="00C12081">
          <w:rPr>
            <w:rFonts w:eastAsia="Times New Roman"/>
            <w:szCs w:val="24"/>
            <w:lang w:eastAsia="en-US"/>
          </w:rPr>
          <w:br/>
        </w:r>
        <w:r w:rsidRPr="00C12081">
          <w:rPr>
            <w:rFonts w:eastAsia="Times New Roman"/>
            <w:szCs w:val="24"/>
            <w:lang w:eastAsia="en-US"/>
          </w:rPr>
          <w:br/>
          <w:t>Γ. ΠΑΡΕΜΒΑΣΕΙΣ:</w:t>
        </w:r>
        <w:r w:rsidRPr="00C12081">
          <w:rPr>
            <w:rFonts w:eastAsia="Times New Roman"/>
            <w:szCs w:val="24"/>
            <w:lang w:eastAsia="en-US"/>
          </w:rPr>
          <w:br/>
          <w:t>ΒΟΥΤΣΗΣ Ν. , σελ.</w:t>
        </w:r>
        <w:r w:rsidRPr="00C12081">
          <w:rPr>
            <w:rFonts w:eastAsia="Times New Roman"/>
            <w:szCs w:val="24"/>
            <w:lang w:eastAsia="en-US"/>
          </w:rPr>
          <w:br/>
          <w:t>ΔΕΝΔΙΑΣ Ν. , σελ.</w:t>
        </w:r>
        <w:r w:rsidRPr="00C12081">
          <w:rPr>
            <w:rFonts w:eastAsia="Times New Roman"/>
            <w:szCs w:val="24"/>
            <w:lang w:eastAsia="en-US"/>
          </w:rPr>
          <w:br/>
          <w:t>ΚΑΪΣΑΣ Γ. , σελ.</w:t>
        </w:r>
        <w:r w:rsidRPr="00C12081">
          <w:rPr>
            <w:rFonts w:eastAsia="Times New Roman"/>
            <w:szCs w:val="24"/>
            <w:lang w:eastAsia="en-US"/>
          </w:rPr>
          <w:br/>
          <w:t>ΜΑΝΤΑΣ Χ. , σελ.</w:t>
        </w:r>
        <w:r w:rsidRPr="00C12081">
          <w:rPr>
            <w:rFonts w:eastAsia="Times New Roman"/>
            <w:szCs w:val="24"/>
            <w:lang w:eastAsia="en-US"/>
          </w:rPr>
          <w:br/>
          <w:t>ΜΠΑΛΑΟΥΡΑΣ Γ. , σελ.</w:t>
        </w:r>
        <w:r w:rsidRPr="00C12081">
          <w:rPr>
            <w:rFonts w:eastAsia="Times New Roman"/>
            <w:szCs w:val="24"/>
            <w:lang w:eastAsia="en-US"/>
          </w:rPr>
          <w:br/>
          <w:t>ΣΙΜΟΡΕΛΗΣ Χ. , σελ.</w:t>
        </w:r>
        <w:r w:rsidRPr="00C12081">
          <w:rPr>
            <w:rFonts w:eastAsia="Times New Roman"/>
            <w:szCs w:val="24"/>
            <w:lang w:eastAsia="en-US"/>
          </w:rPr>
          <w:br/>
          <w:t>ΤΣΑΚΑΛΩΤΟΣ Ε. , σελ.</w:t>
        </w:r>
        <w:r w:rsidRPr="00C12081">
          <w:rPr>
            <w:rFonts w:eastAsia="Times New Roman"/>
            <w:szCs w:val="24"/>
            <w:lang w:eastAsia="en-US"/>
          </w:rPr>
          <w:br/>
          <w:t>ΤΣΙΑΡΑΣ Κ. , σελ.</w:t>
        </w:r>
        <w:r w:rsidRPr="00C12081">
          <w:rPr>
            <w:rFonts w:eastAsia="Times New Roman"/>
            <w:szCs w:val="24"/>
            <w:lang w:eastAsia="en-US"/>
          </w:rPr>
          <w:br/>
        </w:r>
      </w:ins>
    </w:p>
    <w:p w14:paraId="485631D0" w14:textId="08321B4C" w:rsidR="00C17FD8" w:rsidRDefault="00C12081">
      <w:pPr>
        <w:spacing w:after="0" w:line="600" w:lineRule="auto"/>
        <w:ind w:firstLine="709"/>
        <w:jc w:val="center"/>
        <w:rPr>
          <w:rFonts w:eastAsia="Times New Roman"/>
          <w:szCs w:val="24"/>
        </w:rPr>
      </w:pPr>
      <w:r w:rsidRPr="00941FE1">
        <w:rPr>
          <w:rFonts w:eastAsia="Times New Roman"/>
          <w:szCs w:val="24"/>
        </w:rPr>
        <w:t>ΠΡΑΚΤΙΚΑ ΒΟΥΛΗΣ</w:t>
      </w:r>
    </w:p>
    <w:p w14:paraId="485631D1" w14:textId="77777777" w:rsidR="00C17FD8" w:rsidRDefault="00C12081">
      <w:pPr>
        <w:spacing w:after="0" w:line="600" w:lineRule="auto"/>
        <w:ind w:firstLine="709"/>
        <w:jc w:val="center"/>
        <w:rPr>
          <w:rFonts w:eastAsia="Times New Roman"/>
          <w:szCs w:val="24"/>
        </w:rPr>
      </w:pPr>
      <w:r>
        <w:rPr>
          <w:rFonts w:eastAsia="Times New Roman"/>
          <w:szCs w:val="24"/>
        </w:rPr>
        <w:t>Ι</w:t>
      </w:r>
      <w:r>
        <w:rPr>
          <w:rFonts w:eastAsia="Times New Roman"/>
          <w:szCs w:val="24"/>
        </w:rPr>
        <w:t>Ζ</w:t>
      </w:r>
      <w:r>
        <w:rPr>
          <w:rFonts w:eastAsia="Times New Roman"/>
          <w:szCs w:val="24"/>
        </w:rPr>
        <w:t>΄</w:t>
      </w:r>
      <w:r>
        <w:rPr>
          <w:rFonts w:eastAsia="Times New Roman"/>
          <w:szCs w:val="24"/>
        </w:rPr>
        <w:t xml:space="preserve"> ΠΕΡΙΟΔΟΣ</w:t>
      </w:r>
    </w:p>
    <w:p w14:paraId="485631D2" w14:textId="77777777" w:rsidR="00C17FD8" w:rsidRDefault="00C12081">
      <w:pPr>
        <w:spacing w:after="0" w:line="600" w:lineRule="auto"/>
        <w:ind w:firstLine="709"/>
        <w:jc w:val="center"/>
        <w:rPr>
          <w:rFonts w:eastAsia="Times New Roman"/>
          <w:szCs w:val="24"/>
        </w:rPr>
      </w:pPr>
      <w:r w:rsidRPr="00941FE1">
        <w:rPr>
          <w:rFonts w:eastAsia="Times New Roman"/>
          <w:szCs w:val="24"/>
        </w:rPr>
        <w:t>ΠΡΟΕΔΡΕΥΟΜΕΝΗΣ ΚΟΙΝΟΒΟΥΛΕΥΤΙΚΗΣ ΔΗΜΟΚΡΑΤΙΑΣ</w:t>
      </w:r>
    </w:p>
    <w:p w14:paraId="485631D3" w14:textId="77777777" w:rsidR="00C17FD8" w:rsidRDefault="00C12081">
      <w:pPr>
        <w:spacing w:after="0" w:line="600" w:lineRule="auto"/>
        <w:ind w:firstLine="709"/>
        <w:jc w:val="center"/>
        <w:rPr>
          <w:rFonts w:eastAsia="Times New Roman"/>
          <w:szCs w:val="24"/>
        </w:rPr>
      </w:pPr>
      <w:r w:rsidRPr="00941FE1">
        <w:rPr>
          <w:rFonts w:eastAsia="Times New Roman"/>
          <w:szCs w:val="24"/>
        </w:rPr>
        <w:t xml:space="preserve">ΣΥΝΟΔΟΣ </w:t>
      </w:r>
      <w:r>
        <w:rPr>
          <w:rFonts w:eastAsia="Times New Roman"/>
          <w:szCs w:val="24"/>
        </w:rPr>
        <w:t>Γ</w:t>
      </w:r>
      <w:r>
        <w:rPr>
          <w:rFonts w:eastAsia="Times New Roman"/>
          <w:szCs w:val="24"/>
        </w:rPr>
        <w:t>΄</w:t>
      </w:r>
    </w:p>
    <w:p w14:paraId="485631D4" w14:textId="77777777" w:rsidR="00C17FD8" w:rsidRDefault="00C12081">
      <w:pPr>
        <w:spacing w:after="0" w:line="600" w:lineRule="auto"/>
        <w:ind w:firstLine="709"/>
        <w:jc w:val="center"/>
        <w:rPr>
          <w:rFonts w:eastAsia="Times New Roman"/>
          <w:szCs w:val="24"/>
        </w:rPr>
      </w:pPr>
      <w:r w:rsidRPr="00941FE1">
        <w:rPr>
          <w:rFonts w:eastAsia="Times New Roman"/>
          <w:szCs w:val="24"/>
        </w:rPr>
        <w:t xml:space="preserve">ΣΥΝΕΔΡΙΑΣΗ </w:t>
      </w:r>
      <w:r>
        <w:rPr>
          <w:rFonts w:eastAsia="Times New Roman"/>
          <w:szCs w:val="24"/>
        </w:rPr>
        <w:t>ΡΚΓ</w:t>
      </w:r>
      <w:r>
        <w:rPr>
          <w:rFonts w:eastAsia="Times New Roman"/>
          <w:szCs w:val="24"/>
        </w:rPr>
        <w:t>΄</w:t>
      </w:r>
    </w:p>
    <w:p w14:paraId="485631D5" w14:textId="77777777" w:rsidR="00C17FD8" w:rsidRDefault="00C12081">
      <w:pPr>
        <w:spacing w:after="0" w:line="600" w:lineRule="auto"/>
        <w:ind w:firstLine="709"/>
        <w:jc w:val="center"/>
        <w:rPr>
          <w:rFonts w:eastAsia="Times New Roman"/>
          <w:szCs w:val="24"/>
        </w:rPr>
      </w:pPr>
      <w:r>
        <w:rPr>
          <w:rFonts w:eastAsia="Times New Roman"/>
          <w:szCs w:val="24"/>
        </w:rPr>
        <w:t>Τετάρτη 23 Μαΐου 201</w:t>
      </w:r>
      <w:r w:rsidRPr="00941FE1">
        <w:rPr>
          <w:rFonts w:eastAsia="Times New Roman"/>
          <w:szCs w:val="24"/>
        </w:rPr>
        <w:t>8</w:t>
      </w:r>
    </w:p>
    <w:p w14:paraId="485631D6" w14:textId="77777777" w:rsidR="00C17FD8" w:rsidRDefault="00C12081">
      <w:pPr>
        <w:spacing w:after="0" w:line="600" w:lineRule="auto"/>
        <w:ind w:firstLine="720"/>
        <w:jc w:val="both"/>
        <w:rPr>
          <w:rFonts w:eastAsia="Times New Roman"/>
          <w:szCs w:val="24"/>
        </w:rPr>
      </w:pPr>
      <w:r w:rsidRPr="00941FE1">
        <w:rPr>
          <w:rFonts w:eastAsia="Times New Roman"/>
          <w:szCs w:val="24"/>
        </w:rPr>
        <w:t xml:space="preserve">Αθήνα, σήμερα στις </w:t>
      </w:r>
      <w:r>
        <w:rPr>
          <w:rFonts w:eastAsia="Times New Roman"/>
          <w:szCs w:val="24"/>
        </w:rPr>
        <w:t>23 Μαΐου 201</w:t>
      </w:r>
      <w:r w:rsidRPr="00941FE1">
        <w:rPr>
          <w:rFonts w:eastAsia="Times New Roman"/>
          <w:szCs w:val="24"/>
        </w:rPr>
        <w:t>8, ημέρα</w:t>
      </w:r>
      <w:r>
        <w:rPr>
          <w:rFonts w:eastAsia="Times New Roman"/>
          <w:szCs w:val="24"/>
        </w:rPr>
        <w:t xml:space="preserve"> Τετάρτη</w:t>
      </w:r>
      <w:r w:rsidRPr="00941FE1">
        <w:rPr>
          <w:rFonts w:eastAsia="Times New Roman"/>
          <w:szCs w:val="24"/>
        </w:rPr>
        <w:t xml:space="preserve"> και ώρα 10.</w:t>
      </w:r>
      <w:r>
        <w:rPr>
          <w:rFonts w:eastAsia="Times New Roman"/>
          <w:szCs w:val="24"/>
        </w:rPr>
        <w:t>25</w:t>
      </w:r>
      <w:r w:rsidRPr="00941FE1">
        <w:rPr>
          <w:rFonts w:eastAsia="Times New Roman"/>
          <w:szCs w:val="24"/>
        </w:rPr>
        <w:t>΄</w:t>
      </w:r>
      <w:r w:rsidRPr="002E089E">
        <w:rPr>
          <w:rFonts w:eastAsia="Times New Roman"/>
          <w:szCs w:val="24"/>
        </w:rPr>
        <w:t>,</w:t>
      </w:r>
      <w:r w:rsidRPr="00941FE1">
        <w:rPr>
          <w:rFonts w:eastAsia="Times New Roman"/>
          <w:szCs w:val="24"/>
        </w:rPr>
        <w:t xml:space="preserve"> συνήλθε στην Αίθουσα</w:t>
      </w:r>
      <w:r>
        <w:rPr>
          <w:rFonts w:eastAsia="Times New Roman"/>
          <w:szCs w:val="24"/>
        </w:rPr>
        <w:t xml:space="preserve"> των</w:t>
      </w:r>
      <w:r w:rsidRPr="00941FE1">
        <w:rPr>
          <w:rFonts w:eastAsia="Times New Roman"/>
          <w:szCs w:val="24"/>
        </w:rPr>
        <w:t xml:space="preserve"> συνεδριάσεων του Βουλευτηρίου η Βουλή σε ολομέλεια για να συνεδριάσει υπό την προεδρία του </w:t>
      </w:r>
      <w:r>
        <w:rPr>
          <w:rFonts w:eastAsia="Times New Roman"/>
          <w:szCs w:val="24"/>
        </w:rPr>
        <w:t>Π</w:t>
      </w:r>
      <w:r w:rsidRPr="00941FE1">
        <w:rPr>
          <w:rFonts w:eastAsia="Times New Roman"/>
          <w:szCs w:val="24"/>
        </w:rPr>
        <w:t xml:space="preserve">ροέδρου αυτής κ. </w:t>
      </w:r>
      <w:r w:rsidRPr="00C17C5C">
        <w:rPr>
          <w:rFonts w:eastAsia="Times New Roman"/>
          <w:b/>
          <w:szCs w:val="24"/>
        </w:rPr>
        <w:t>ΝΙΚΟΛΑΟΥ ΒΟΥΤΣΗ</w:t>
      </w:r>
      <w:r>
        <w:rPr>
          <w:rFonts w:eastAsia="Times New Roman"/>
          <w:szCs w:val="24"/>
        </w:rPr>
        <w:t>.</w:t>
      </w:r>
    </w:p>
    <w:p w14:paraId="485631D7" w14:textId="77777777" w:rsidR="00C17FD8" w:rsidRDefault="00C12081">
      <w:pPr>
        <w:spacing w:after="0" w:line="600" w:lineRule="auto"/>
        <w:ind w:firstLine="720"/>
        <w:jc w:val="both"/>
        <w:rPr>
          <w:rFonts w:eastAsia="Times New Roman"/>
          <w:szCs w:val="24"/>
        </w:rPr>
      </w:pPr>
      <w:r w:rsidRPr="00CC0892">
        <w:rPr>
          <w:rFonts w:eastAsia="Times New Roman"/>
          <w:b/>
          <w:szCs w:val="24"/>
        </w:rPr>
        <w:t xml:space="preserve">ΠΡΟΕΔΡΟΣ (Νικόλαος </w:t>
      </w:r>
      <w:proofErr w:type="spellStart"/>
      <w:r w:rsidRPr="00CC0892">
        <w:rPr>
          <w:rFonts w:eastAsia="Times New Roman"/>
          <w:b/>
          <w:szCs w:val="24"/>
        </w:rPr>
        <w:t>Βούτσης</w:t>
      </w:r>
      <w:proofErr w:type="spellEnd"/>
      <w:r w:rsidRPr="00CC0892">
        <w:rPr>
          <w:rFonts w:eastAsia="Times New Roman"/>
          <w:b/>
          <w:szCs w:val="24"/>
        </w:rPr>
        <w:t>):</w:t>
      </w:r>
      <w:r>
        <w:rPr>
          <w:rFonts w:eastAsia="Times New Roman"/>
          <w:szCs w:val="24"/>
        </w:rPr>
        <w:t xml:space="preserve"> </w:t>
      </w:r>
      <w:r w:rsidRPr="00941FE1">
        <w:rPr>
          <w:rFonts w:eastAsia="Times New Roman"/>
          <w:szCs w:val="24"/>
        </w:rPr>
        <w:t>Κυρίες και κύριοι συνάδελφοι, αρχίζει η συνεδρίαση.</w:t>
      </w:r>
    </w:p>
    <w:p w14:paraId="485631D8" w14:textId="77777777" w:rsidR="00C17FD8" w:rsidRDefault="00C12081">
      <w:pPr>
        <w:spacing w:after="0" w:line="600" w:lineRule="auto"/>
        <w:ind w:firstLine="720"/>
        <w:jc w:val="both"/>
        <w:rPr>
          <w:rFonts w:eastAsia="Times New Roman"/>
          <w:szCs w:val="24"/>
        </w:rPr>
      </w:pPr>
      <w:r>
        <w:rPr>
          <w:rFonts w:eastAsia="Times New Roman"/>
          <w:szCs w:val="24"/>
        </w:rPr>
        <w:lastRenderedPageBreak/>
        <w:t>Πριν εισέλθουμε στην ειδική ημερήσια διάταξη έχω</w:t>
      </w:r>
      <w:r>
        <w:rPr>
          <w:rFonts w:eastAsia="Times New Roman"/>
          <w:szCs w:val="24"/>
        </w:rPr>
        <w:t xml:space="preserve"> την τιμή να ανακοινώσω στο Σώμα το δελτίο επικαίρων ερωτήσεων της Πέμπτης 24 Μαΐου 2018.</w:t>
      </w:r>
    </w:p>
    <w:p w14:paraId="485631D9" w14:textId="77777777" w:rsidR="00C17FD8" w:rsidRDefault="00C12081">
      <w:pPr>
        <w:spacing w:after="0" w:line="600" w:lineRule="auto"/>
        <w:ind w:firstLine="720"/>
        <w:jc w:val="both"/>
        <w:rPr>
          <w:rFonts w:eastAsia="Times New Roman"/>
          <w:szCs w:val="24"/>
        </w:rPr>
      </w:pPr>
      <w:r>
        <w:rPr>
          <w:rFonts w:eastAsia="Times New Roman"/>
          <w:bCs/>
          <w:szCs w:val="24"/>
        </w:rPr>
        <w:t>Α. ΕΠΙΚΑΙΡΕΣ ΕΡΩΤΗΣΕΙΣ</w:t>
      </w:r>
      <w:r w:rsidRPr="00297049">
        <w:rPr>
          <w:rFonts w:eastAsia="Times New Roman"/>
          <w:bCs/>
          <w:szCs w:val="24"/>
        </w:rPr>
        <w:t xml:space="preserve"> Πρώτου Κύκλου (Άρθρο 130 παρ</w:t>
      </w:r>
      <w:r>
        <w:rPr>
          <w:rFonts w:eastAsia="Times New Roman"/>
          <w:bCs/>
          <w:szCs w:val="24"/>
        </w:rPr>
        <w:t>άγραφοι</w:t>
      </w:r>
      <w:r w:rsidRPr="00297049">
        <w:rPr>
          <w:rFonts w:eastAsia="Times New Roman"/>
          <w:bCs/>
          <w:szCs w:val="24"/>
        </w:rPr>
        <w:t xml:space="preserve"> 2 και 3 </w:t>
      </w:r>
      <w:r>
        <w:rPr>
          <w:rFonts w:eastAsia="Times New Roman"/>
          <w:bCs/>
          <w:szCs w:val="24"/>
        </w:rPr>
        <w:t xml:space="preserve">του </w:t>
      </w:r>
      <w:r w:rsidRPr="00297049">
        <w:rPr>
          <w:rFonts w:eastAsia="Times New Roman"/>
          <w:bCs/>
          <w:szCs w:val="24"/>
        </w:rPr>
        <w:t>Καν</w:t>
      </w:r>
      <w:r>
        <w:rPr>
          <w:rFonts w:eastAsia="Times New Roman"/>
          <w:bCs/>
          <w:szCs w:val="24"/>
        </w:rPr>
        <w:t>ονισμού της</w:t>
      </w:r>
      <w:r w:rsidRPr="00297049">
        <w:rPr>
          <w:rFonts w:eastAsia="Times New Roman"/>
          <w:bCs/>
          <w:szCs w:val="24"/>
        </w:rPr>
        <w:t xml:space="preserve"> Βουλής)</w:t>
      </w:r>
    </w:p>
    <w:p w14:paraId="485631DA" w14:textId="77777777" w:rsidR="00C17FD8" w:rsidRDefault="00C12081">
      <w:pPr>
        <w:spacing w:after="0" w:line="600" w:lineRule="auto"/>
        <w:ind w:firstLine="720"/>
        <w:jc w:val="both"/>
        <w:rPr>
          <w:rFonts w:eastAsia="Times New Roman"/>
          <w:szCs w:val="24"/>
        </w:rPr>
      </w:pPr>
      <w:r>
        <w:rPr>
          <w:rFonts w:eastAsia="Times New Roman"/>
          <w:szCs w:val="24"/>
        </w:rPr>
        <w:t>1. Η με αριθμό 1669/21-5-2018 ε</w:t>
      </w:r>
      <w:r w:rsidRPr="00297049">
        <w:rPr>
          <w:rFonts w:eastAsia="Times New Roman"/>
          <w:szCs w:val="24"/>
        </w:rPr>
        <w:t xml:space="preserve">πίκαιρη </w:t>
      </w:r>
      <w:r>
        <w:rPr>
          <w:rFonts w:eastAsia="Times New Roman"/>
          <w:szCs w:val="24"/>
        </w:rPr>
        <w:t>ε</w:t>
      </w:r>
      <w:r w:rsidRPr="00297049">
        <w:rPr>
          <w:rFonts w:eastAsia="Times New Roman"/>
          <w:szCs w:val="24"/>
        </w:rPr>
        <w:t>ρώτηση του Βουλευτή Ξάνθης του Σ</w:t>
      </w:r>
      <w:r w:rsidRPr="00297049">
        <w:rPr>
          <w:rFonts w:eastAsia="Times New Roman"/>
          <w:szCs w:val="24"/>
        </w:rPr>
        <w:t xml:space="preserve">υνασπισμού Ριζοσπαστικής Αριστεράς κ. </w:t>
      </w:r>
      <w:r w:rsidRPr="00297049">
        <w:rPr>
          <w:rFonts w:eastAsia="Times New Roman"/>
          <w:bCs/>
          <w:szCs w:val="24"/>
        </w:rPr>
        <w:t>Γρηγορίου Στογιαννίδη</w:t>
      </w:r>
      <w:r w:rsidRPr="00297049">
        <w:rPr>
          <w:rFonts w:eastAsia="Times New Roman"/>
          <w:szCs w:val="24"/>
        </w:rPr>
        <w:t xml:space="preserve"> προς την Υπουργό </w:t>
      </w:r>
      <w:r w:rsidRPr="00297049">
        <w:rPr>
          <w:rFonts w:eastAsia="Times New Roman"/>
          <w:bCs/>
          <w:szCs w:val="24"/>
        </w:rPr>
        <w:t xml:space="preserve">Εργασίας, Κοινωνικής Ασφάλισης και Κοινωνικής Αλληλεγγύης, </w:t>
      </w:r>
      <w:r w:rsidRPr="00297049">
        <w:rPr>
          <w:rFonts w:eastAsia="Times New Roman"/>
          <w:szCs w:val="24"/>
        </w:rPr>
        <w:t>με θέμα: «Ενημέρωση περί ελέγχων της Επιθεώρησης Ασφάλειας και Υγείας στην Εργασία (ΕΑΥΕ) μετά από την πυρκαγιά που ξέσπ</w:t>
      </w:r>
      <w:r w:rsidRPr="00297049">
        <w:rPr>
          <w:rFonts w:eastAsia="Times New Roman"/>
          <w:szCs w:val="24"/>
        </w:rPr>
        <w:t xml:space="preserve">ασε στο εργοστάσιο μπαταριών </w:t>
      </w:r>
      <w:r>
        <w:rPr>
          <w:rFonts w:eastAsia="Times New Roman"/>
          <w:szCs w:val="24"/>
        </w:rPr>
        <w:t>«</w:t>
      </w:r>
      <w:r w:rsidRPr="00297049">
        <w:rPr>
          <w:rFonts w:eastAsia="Times New Roman"/>
          <w:szCs w:val="24"/>
        </w:rPr>
        <w:t>SUNLIGHT</w:t>
      </w:r>
      <w:r>
        <w:rPr>
          <w:rFonts w:eastAsia="Times New Roman"/>
          <w:szCs w:val="24"/>
        </w:rPr>
        <w:t>»</w:t>
      </w:r>
      <w:r w:rsidRPr="00297049">
        <w:rPr>
          <w:rFonts w:eastAsia="Times New Roman"/>
          <w:szCs w:val="24"/>
        </w:rPr>
        <w:t xml:space="preserve"> </w:t>
      </w:r>
      <w:r w:rsidRPr="00297049">
        <w:rPr>
          <w:rFonts w:eastAsia="Times New Roman"/>
          <w:szCs w:val="24"/>
        </w:rPr>
        <w:t xml:space="preserve">και ανάγκη δημιουργίας Τμήματος Επιθεώρησης Ασφάλειας και Υγείας στην Εργασία στο </w:t>
      </w:r>
      <w:r>
        <w:rPr>
          <w:rFonts w:eastAsia="Times New Roman"/>
          <w:szCs w:val="24"/>
        </w:rPr>
        <w:t>Ν</w:t>
      </w:r>
      <w:r w:rsidRPr="00297049">
        <w:rPr>
          <w:rFonts w:eastAsia="Times New Roman"/>
          <w:szCs w:val="24"/>
        </w:rPr>
        <w:t>ομό Ξάνθης».</w:t>
      </w:r>
    </w:p>
    <w:p w14:paraId="485631DB" w14:textId="77777777" w:rsidR="00C17FD8" w:rsidRDefault="00C12081">
      <w:pPr>
        <w:spacing w:after="0" w:line="600" w:lineRule="auto"/>
        <w:ind w:firstLine="720"/>
        <w:jc w:val="both"/>
        <w:rPr>
          <w:rFonts w:eastAsia="Times New Roman"/>
          <w:szCs w:val="24"/>
        </w:rPr>
      </w:pPr>
      <w:r w:rsidRPr="00297049">
        <w:rPr>
          <w:rFonts w:eastAsia="Times New Roman"/>
          <w:szCs w:val="24"/>
        </w:rPr>
        <w:lastRenderedPageBreak/>
        <w:t>2.</w:t>
      </w:r>
      <w:r>
        <w:rPr>
          <w:rFonts w:eastAsia="Times New Roman"/>
          <w:szCs w:val="24"/>
        </w:rPr>
        <w:t xml:space="preserve"> Η με αριθμό 1672/21-5-2018 ε</w:t>
      </w:r>
      <w:r w:rsidRPr="00297049">
        <w:rPr>
          <w:rFonts w:eastAsia="Times New Roman"/>
          <w:szCs w:val="24"/>
        </w:rPr>
        <w:t xml:space="preserve">πίκαιρη </w:t>
      </w:r>
      <w:r>
        <w:rPr>
          <w:rFonts w:eastAsia="Times New Roman"/>
          <w:szCs w:val="24"/>
        </w:rPr>
        <w:t>ε</w:t>
      </w:r>
      <w:r w:rsidRPr="00297049">
        <w:rPr>
          <w:rFonts w:eastAsia="Times New Roman"/>
          <w:szCs w:val="24"/>
        </w:rPr>
        <w:t xml:space="preserve">ρώτηση του Βουλευτή Α΄ Πειραιά της Νέας Δημοκρατίας κ. </w:t>
      </w:r>
      <w:r w:rsidRPr="00297049">
        <w:rPr>
          <w:rFonts w:eastAsia="Times New Roman"/>
          <w:bCs/>
          <w:szCs w:val="24"/>
        </w:rPr>
        <w:t xml:space="preserve">Κωνσταντίνου Κατσαφάδου </w:t>
      </w:r>
      <w:r w:rsidRPr="00297049">
        <w:rPr>
          <w:rFonts w:eastAsia="Times New Roman"/>
          <w:szCs w:val="24"/>
        </w:rPr>
        <w:t xml:space="preserve">προς τον Υπουργό </w:t>
      </w:r>
      <w:r w:rsidRPr="00297049">
        <w:rPr>
          <w:rFonts w:eastAsia="Times New Roman"/>
          <w:bCs/>
          <w:szCs w:val="24"/>
        </w:rPr>
        <w:t xml:space="preserve">Εσωτερικών, </w:t>
      </w:r>
      <w:r w:rsidRPr="00297049">
        <w:rPr>
          <w:rFonts w:eastAsia="Times New Roman"/>
          <w:szCs w:val="24"/>
        </w:rPr>
        <w:t>με θέμα: «Αντιπυρική προετοιμασία της χώρας εν όψει της καλοκαιρινής περιόδου».</w:t>
      </w:r>
    </w:p>
    <w:p w14:paraId="485631DC" w14:textId="77777777" w:rsidR="00C17FD8" w:rsidRDefault="00C12081">
      <w:pPr>
        <w:spacing w:after="0" w:line="600" w:lineRule="auto"/>
        <w:ind w:firstLine="720"/>
        <w:jc w:val="both"/>
        <w:rPr>
          <w:rFonts w:eastAsia="Times New Roman"/>
          <w:szCs w:val="24"/>
        </w:rPr>
      </w:pPr>
      <w:r w:rsidRPr="00297049">
        <w:rPr>
          <w:rFonts w:eastAsia="Times New Roman"/>
          <w:szCs w:val="24"/>
        </w:rPr>
        <w:t xml:space="preserve">3. Η με αριθμό 1668/18-5-2018 </w:t>
      </w:r>
      <w:r>
        <w:rPr>
          <w:rFonts w:eastAsia="Times New Roman"/>
          <w:szCs w:val="24"/>
        </w:rPr>
        <w:t>ε</w:t>
      </w:r>
      <w:r w:rsidRPr="00297049">
        <w:rPr>
          <w:rFonts w:eastAsia="Times New Roman"/>
          <w:szCs w:val="24"/>
        </w:rPr>
        <w:t xml:space="preserve">πίκαιρη </w:t>
      </w:r>
      <w:r>
        <w:rPr>
          <w:rFonts w:eastAsia="Times New Roman"/>
          <w:szCs w:val="24"/>
        </w:rPr>
        <w:t>ε</w:t>
      </w:r>
      <w:r w:rsidRPr="00297049">
        <w:rPr>
          <w:rFonts w:eastAsia="Times New Roman"/>
          <w:szCs w:val="24"/>
        </w:rPr>
        <w:t xml:space="preserve">ρώτηση της Βουλευτού Δράμας της Δημοκρατικής Συμπαράταξης ΠΑΣΟΚ – ΔΗΜΑΡ κ. </w:t>
      </w:r>
      <w:r w:rsidRPr="00297049">
        <w:rPr>
          <w:rFonts w:eastAsia="Times New Roman"/>
          <w:bCs/>
          <w:szCs w:val="24"/>
        </w:rPr>
        <w:t xml:space="preserve">Χαράς </w:t>
      </w:r>
      <w:proofErr w:type="spellStart"/>
      <w:r w:rsidRPr="00297049">
        <w:rPr>
          <w:rFonts w:eastAsia="Times New Roman"/>
          <w:bCs/>
          <w:szCs w:val="24"/>
        </w:rPr>
        <w:t>Κεφαλίδου</w:t>
      </w:r>
      <w:proofErr w:type="spellEnd"/>
      <w:r w:rsidRPr="00297049">
        <w:rPr>
          <w:rFonts w:eastAsia="Times New Roman"/>
          <w:bCs/>
          <w:szCs w:val="24"/>
        </w:rPr>
        <w:t xml:space="preserve"> </w:t>
      </w:r>
      <w:r w:rsidRPr="00297049">
        <w:rPr>
          <w:rFonts w:eastAsia="Times New Roman"/>
          <w:szCs w:val="24"/>
        </w:rPr>
        <w:t>προς την Υπουργό</w:t>
      </w:r>
      <w:r w:rsidRPr="00297049">
        <w:rPr>
          <w:rFonts w:eastAsia="Times New Roman"/>
          <w:bCs/>
          <w:szCs w:val="24"/>
        </w:rPr>
        <w:t xml:space="preserve"> Πολιτισμού και Αθλητισμού,</w:t>
      </w:r>
      <w:r w:rsidRPr="00297049">
        <w:rPr>
          <w:rFonts w:eastAsia="Times New Roman"/>
          <w:szCs w:val="24"/>
        </w:rPr>
        <w:t xml:space="preserve"> με θέμα: «Ύποπτες καινοτομίες του Υπουργεί</w:t>
      </w:r>
      <w:r>
        <w:rPr>
          <w:rFonts w:eastAsia="Times New Roman"/>
          <w:szCs w:val="24"/>
        </w:rPr>
        <w:t>ου Πολιτισμού και Αθλητισμού».</w:t>
      </w:r>
    </w:p>
    <w:p w14:paraId="485631DD" w14:textId="77777777" w:rsidR="00C17FD8" w:rsidRDefault="00C12081">
      <w:pPr>
        <w:spacing w:after="0" w:line="600" w:lineRule="auto"/>
        <w:ind w:firstLine="720"/>
        <w:jc w:val="both"/>
        <w:rPr>
          <w:rFonts w:eastAsia="Times New Roman"/>
          <w:szCs w:val="24"/>
        </w:rPr>
      </w:pPr>
      <w:r w:rsidRPr="00297049">
        <w:rPr>
          <w:rFonts w:eastAsia="Times New Roman"/>
          <w:szCs w:val="24"/>
        </w:rPr>
        <w:t xml:space="preserve">4. Η με αριθμό 1691/22-5-2018 </w:t>
      </w:r>
      <w:r>
        <w:rPr>
          <w:rFonts w:eastAsia="Times New Roman"/>
          <w:szCs w:val="24"/>
        </w:rPr>
        <w:t>ε</w:t>
      </w:r>
      <w:r w:rsidRPr="00297049">
        <w:rPr>
          <w:rFonts w:eastAsia="Times New Roman"/>
          <w:szCs w:val="24"/>
        </w:rPr>
        <w:t xml:space="preserve">πίκαιρη </w:t>
      </w:r>
      <w:r>
        <w:rPr>
          <w:rFonts w:eastAsia="Times New Roman"/>
          <w:szCs w:val="24"/>
        </w:rPr>
        <w:t>ε</w:t>
      </w:r>
      <w:r w:rsidRPr="00297049">
        <w:rPr>
          <w:rFonts w:eastAsia="Times New Roman"/>
          <w:szCs w:val="24"/>
        </w:rPr>
        <w:t>ρώτηση του Βουλευτή Β΄ Αθηνών του Κομμουνιστικού Κόμματος Ελλάδ</w:t>
      </w:r>
      <w:r>
        <w:rPr>
          <w:rFonts w:eastAsia="Times New Roman"/>
          <w:szCs w:val="24"/>
        </w:rPr>
        <w:t>α</w:t>
      </w:r>
      <w:r w:rsidRPr="00297049">
        <w:rPr>
          <w:rFonts w:eastAsia="Times New Roman"/>
          <w:szCs w:val="24"/>
        </w:rPr>
        <w:t xml:space="preserve">ς κ. </w:t>
      </w:r>
      <w:r w:rsidRPr="00297049">
        <w:rPr>
          <w:rFonts w:eastAsia="Times New Roman"/>
          <w:bCs/>
          <w:szCs w:val="24"/>
        </w:rPr>
        <w:t xml:space="preserve">Χρήστου </w:t>
      </w:r>
      <w:proofErr w:type="spellStart"/>
      <w:r w:rsidRPr="00297049">
        <w:rPr>
          <w:rFonts w:eastAsia="Times New Roman"/>
          <w:bCs/>
          <w:szCs w:val="24"/>
        </w:rPr>
        <w:t>Κατσώτη</w:t>
      </w:r>
      <w:proofErr w:type="spellEnd"/>
      <w:r w:rsidRPr="00297049">
        <w:rPr>
          <w:rFonts w:eastAsia="Times New Roman"/>
          <w:bCs/>
          <w:szCs w:val="24"/>
        </w:rPr>
        <w:t xml:space="preserve"> </w:t>
      </w:r>
      <w:r w:rsidRPr="00297049">
        <w:rPr>
          <w:rFonts w:eastAsia="Times New Roman"/>
          <w:szCs w:val="24"/>
        </w:rPr>
        <w:t xml:space="preserve">προς την Υπουργό </w:t>
      </w:r>
      <w:r w:rsidRPr="00297049">
        <w:rPr>
          <w:rFonts w:eastAsia="Times New Roman"/>
          <w:bCs/>
          <w:szCs w:val="24"/>
        </w:rPr>
        <w:t>Εργασίας, Κοι</w:t>
      </w:r>
      <w:r w:rsidRPr="00297049">
        <w:rPr>
          <w:rFonts w:eastAsia="Times New Roman"/>
          <w:bCs/>
          <w:szCs w:val="24"/>
        </w:rPr>
        <w:t xml:space="preserve">νωνικής Ασφάλισης και Κοινωνικής Αλληλεγγύης, </w:t>
      </w:r>
      <w:r w:rsidRPr="00297049">
        <w:rPr>
          <w:rFonts w:eastAsia="Times New Roman"/>
          <w:szCs w:val="24"/>
        </w:rPr>
        <w:t>με θέμα: «Απολύσεις</w:t>
      </w:r>
      <w:r>
        <w:rPr>
          <w:rFonts w:eastAsia="Times New Roman"/>
          <w:szCs w:val="24"/>
        </w:rPr>
        <w:t xml:space="preserve"> </w:t>
      </w:r>
      <w:r w:rsidRPr="00297049">
        <w:rPr>
          <w:rFonts w:eastAsia="Times New Roman"/>
          <w:szCs w:val="24"/>
        </w:rPr>
        <w:t xml:space="preserve">- συνδικαλιστικές διώξεις στις εταιρείες </w:t>
      </w:r>
      <w:r>
        <w:rPr>
          <w:rFonts w:eastAsia="Times New Roman"/>
          <w:szCs w:val="24"/>
        </w:rPr>
        <w:t>«</w:t>
      </w:r>
      <w:r w:rsidRPr="00297049">
        <w:rPr>
          <w:rFonts w:eastAsia="Times New Roman"/>
          <w:szCs w:val="24"/>
        </w:rPr>
        <w:t>ΑΝΑΜΕΤΤ</w:t>
      </w:r>
      <w:r>
        <w:rPr>
          <w:rFonts w:eastAsia="Times New Roman"/>
          <w:szCs w:val="24"/>
        </w:rPr>
        <w:t>»</w:t>
      </w:r>
      <w:r w:rsidRPr="00297049">
        <w:rPr>
          <w:rFonts w:eastAsia="Times New Roman"/>
          <w:szCs w:val="24"/>
        </w:rPr>
        <w:t xml:space="preserve"> και </w:t>
      </w:r>
      <w:r>
        <w:rPr>
          <w:rFonts w:eastAsia="Times New Roman"/>
          <w:szCs w:val="24"/>
        </w:rPr>
        <w:t>«</w:t>
      </w:r>
      <w:r w:rsidRPr="00297049">
        <w:rPr>
          <w:rFonts w:eastAsia="Times New Roman"/>
          <w:szCs w:val="24"/>
        </w:rPr>
        <w:t>ΒΙΑΝΑΤ</w:t>
      </w:r>
      <w:r>
        <w:rPr>
          <w:rFonts w:eastAsia="Times New Roman"/>
          <w:szCs w:val="24"/>
        </w:rPr>
        <w:t>»</w:t>
      </w:r>
      <w:r w:rsidRPr="00297049">
        <w:rPr>
          <w:rFonts w:eastAsia="Times New Roman"/>
          <w:szCs w:val="24"/>
        </w:rPr>
        <w:t xml:space="preserve"> του Ομίλου Στασινόπουλου».</w:t>
      </w:r>
    </w:p>
    <w:p w14:paraId="485631DE" w14:textId="77777777" w:rsidR="00C17FD8" w:rsidRDefault="00C12081">
      <w:pPr>
        <w:spacing w:after="0" w:line="600" w:lineRule="auto"/>
        <w:ind w:firstLine="720"/>
        <w:jc w:val="both"/>
        <w:rPr>
          <w:rFonts w:eastAsia="Times New Roman"/>
          <w:szCs w:val="24"/>
        </w:rPr>
      </w:pPr>
      <w:r w:rsidRPr="00297049">
        <w:rPr>
          <w:rFonts w:eastAsia="Times New Roman"/>
          <w:szCs w:val="24"/>
        </w:rPr>
        <w:lastRenderedPageBreak/>
        <w:t>5. Η με αριθμό 1652/15-5-2018 επίκαιρη ερώτηση του Βουλευτή Πέλλας του Λαϊκού Συνδέσμου – Χρυσή Αυγ</w:t>
      </w:r>
      <w:r w:rsidRPr="00297049">
        <w:rPr>
          <w:rFonts w:eastAsia="Times New Roman"/>
          <w:szCs w:val="24"/>
        </w:rPr>
        <w:t xml:space="preserve">ή κ. </w:t>
      </w:r>
      <w:r w:rsidRPr="00297049">
        <w:rPr>
          <w:rFonts w:eastAsia="Times New Roman"/>
          <w:bCs/>
          <w:szCs w:val="24"/>
        </w:rPr>
        <w:t xml:space="preserve">Ιωάννη </w:t>
      </w:r>
      <w:proofErr w:type="spellStart"/>
      <w:r w:rsidRPr="00297049">
        <w:rPr>
          <w:rFonts w:eastAsia="Times New Roman"/>
          <w:bCs/>
          <w:szCs w:val="24"/>
        </w:rPr>
        <w:t>Σαχινίδη</w:t>
      </w:r>
      <w:proofErr w:type="spellEnd"/>
      <w:r w:rsidRPr="00297049">
        <w:rPr>
          <w:rFonts w:eastAsia="Times New Roman"/>
          <w:szCs w:val="24"/>
        </w:rPr>
        <w:t xml:space="preserve"> προς τον Υπουργό</w:t>
      </w:r>
      <w:r w:rsidRPr="00297049">
        <w:rPr>
          <w:rFonts w:eastAsia="Times New Roman"/>
          <w:bCs/>
          <w:szCs w:val="24"/>
        </w:rPr>
        <w:t xml:space="preserve"> Αγροτικής Ανάπτυξης</w:t>
      </w:r>
      <w:r w:rsidRPr="00297049">
        <w:rPr>
          <w:rFonts w:eastAsia="Times New Roman"/>
          <w:szCs w:val="24"/>
        </w:rPr>
        <w:t xml:space="preserve"> </w:t>
      </w:r>
      <w:r w:rsidRPr="00297049">
        <w:rPr>
          <w:rFonts w:eastAsia="Times New Roman"/>
          <w:bCs/>
          <w:szCs w:val="24"/>
        </w:rPr>
        <w:t>και Τροφίμων</w:t>
      </w:r>
      <w:r w:rsidRPr="00297049">
        <w:rPr>
          <w:rFonts w:eastAsia="Times New Roman"/>
          <w:szCs w:val="24"/>
        </w:rPr>
        <w:t xml:space="preserve">, με θέμα: «Συνεχίζουν να παραμένουν απλήρωτοι οι </w:t>
      </w:r>
      <w:proofErr w:type="spellStart"/>
      <w:r w:rsidRPr="00297049">
        <w:rPr>
          <w:rFonts w:eastAsia="Times New Roman"/>
          <w:szCs w:val="24"/>
        </w:rPr>
        <w:t>τευτλοπαραγωγοί</w:t>
      </w:r>
      <w:proofErr w:type="spellEnd"/>
      <w:r w:rsidRPr="00297049">
        <w:rPr>
          <w:rFonts w:eastAsia="Times New Roman"/>
          <w:szCs w:val="24"/>
        </w:rPr>
        <w:t>».</w:t>
      </w:r>
    </w:p>
    <w:p w14:paraId="485631DF" w14:textId="77777777" w:rsidR="00C17FD8" w:rsidRDefault="00C12081">
      <w:pPr>
        <w:spacing w:after="0" w:line="600" w:lineRule="auto"/>
        <w:ind w:firstLine="720"/>
        <w:jc w:val="both"/>
        <w:rPr>
          <w:rFonts w:eastAsia="Times New Roman"/>
          <w:szCs w:val="24"/>
        </w:rPr>
      </w:pPr>
      <w:r w:rsidRPr="00297049">
        <w:rPr>
          <w:rFonts w:eastAsia="Times New Roman"/>
          <w:bCs/>
          <w:szCs w:val="24"/>
        </w:rPr>
        <w:t>Β. ΕΠΙΚΑΙΡΕΣ ΕΡΩΤΗΣΕΙΣ Δεύτερου Κύκλου (Άρθρο 130 παρ</w:t>
      </w:r>
      <w:r>
        <w:rPr>
          <w:rFonts w:eastAsia="Times New Roman"/>
          <w:bCs/>
          <w:szCs w:val="24"/>
        </w:rPr>
        <w:t>άγραφοι</w:t>
      </w:r>
      <w:r w:rsidRPr="00297049">
        <w:rPr>
          <w:rFonts w:eastAsia="Times New Roman"/>
          <w:bCs/>
          <w:szCs w:val="24"/>
        </w:rPr>
        <w:t xml:space="preserve"> 2 και 3 </w:t>
      </w:r>
      <w:r>
        <w:rPr>
          <w:rFonts w:eastAsia="Times New Roman"/>
          <w:bCs/>
          <w:szCs w:val="24"/>
        </w:rPr>
        <w:t xml:space="preserve">του </w:t>
      </w:r>
      <w:r w:rsidRPr="00297049">
        <w:rPr>
          <w:rFonts w:eastAsia="Times New Roman"/>
          <w:bCs/>
          <w:szCs w:val="24"/>
        </w:rPr>
        <w:t>Καν</w:t>
      </w:r>
      <w:r>
        <w:rPr>
          <w:rFonts w:eastAsia="Times New Roman"/>
          <w:bCs/>
          <w:szCs w:val="24"/>
        </w:rPr>
        <w:t>ονισμού της</w:t>
      </w:r>
      <w:r w:rsidRPr="00297049">
        <w:rPr>
          <w:rFonts w:eastAsia="Times New Roman"/>
          <w:bCs/>
          <w:szCs w:val="24"/>
        </w:rPr>
        <w:t xml:space="preserve"> Βουλής)</w:t>
      </w:r>
    </w:p>
    <w:p w14:paraId="485631E0" w14:textId="77777777" w:rsidR="00C17FD8" w:rsidRDefault="00C12081">
      <w:pPr>
        <w:spacing w:after="0" w:line="600" w:lineRule="auto"/>
        <w:ind w:firstLine="720"/>
        <w:jc w:val="both"/>
        <w:rPr>
          <w:rFonts w:eastAsia="Times New Roman"/>
          <w:szCs w:val="24"/>
        </w:rPr>
      </w:pPr>
      <w:r w:rsidRPr="00297049">
        <w:rPr>
          <w:rFonts w:eastAsia="Times New Roman"/>
          <w:szCs w:val="24"/>
        </w:rPr>
        <w:t>1. Η με αριθμό 1673/21</w:t>
      </w:r>
      <w:r w:rsidRPr="00297049">
        <w:rPr>
          <w:rFonts w:eastAsia="Times New Roman"/>
          <w:szCs w:val="24"/>
        </w:rPr>
        <w:t xml:space="preserve">-5-2018 </w:t>
      </w:r>
      <w:r>
        <w:rPr>
          <w:rFonts w:eastAsia="Times New Roman"/>
          <w:szCs w:val="24"/>
        </w:rPr>
        <w:t>ε</w:t>
      </w:r>
      <w:r w:rsidRPr="00297049">
        <w:rPr>
          <w:rFonts w:eastAsia="Times New Roman"/>
          <w:szCs w:val="24"/>
        </w:rPr>
        <w:t xml:space="preserve">πίκαιρη </w:t>
      </w:r>
      <w:r>
        <w:rPr>
          <w:rFonts w:eastAsia="Times New Roman"/>
          <w:szCs w:val="24"/>
        </w:rPr>
        <w:t>ε</w:t>
      </w:r>
      <w:r w:rsidRPr="00297049">
        <w:rPr>
          <w:rFonts w:eastAsia="Times New Roman"/>
          <w:szCs w:val="24"/>
        </w:rPr>
        <w:t>ρώτηση του Βουλευτή Αχαΐας της Νέας Δημοκρατίας κ.</w:t>
      </w:r>
      <w:r w:rsidRPr="00297049">
        <w:rPr>
          <w:rFonts w:eastAsia="Times New Roman"/>
          <w:bCs/>
          <w:szCs w:val="24"/>
        </w:rPr>
        <w:t xml:space="preserve"> Ανδρέα </w:t>
      </w:r>
      <w:proofErr w:type="spellStart"/>
      <w:r w:rsidRPr="00297049">
        <w:rPr>
          <w:rFonts w:eastAsia="Times New Roman"/>
          <w:bCs/>
          <w:szCs w:val="24"/>
        </w:rPr>
        <w:t>Κατσανιώτη</w:t>
      </w:r>
      <w:proofErr w:type="spellEnd"/>
      <w:r w:rsidRPr="00297049">
        <w:rPr>
          <w:rFonts w:eastAsia="Times New Roman"/>
          <w:bCs/>
          <w:szCs w:val="24"/>
        </w:rPr>
        <w:t xml:space="preserve"> </w:t>
      </w:r>
      <w:r w:rsidRPr="00297049">
        <w:rPr>
          <w:rFonts w:eastAsia="Times New Roman"/>
          <w:szCs w:val="24"/>
        </w:rPr>
        <w:t xml:space="preserve">προς τον Υπουργό </w:t>
      </w:r>
      <w:r w:rsidRPr="00297049">
        <w:rPr>
          <w:rFonts w:eastAsia="Times New Roman"/>
          <w:bCs/>
          <w:szCs w:val="24"/>
        </w:rPr>
        <w:t xml:space="preserve">Εσωτερικών, </w:t>
      </w:r>
      <w:r w:rsidRPr="00297049">
        <w:rPr>
          <w:rFonts w:eastAsia="Times New Roman"/>
          <w:szCs w:val="24"/>
        </w:rPr>
        <w:t xml:space="preserve">με θέμα: «Προβλήματα στον καταυλισμό </w:t>
      </w:r>
      <w:proofErr w:type="spellStart"/>
      <w:r w:rsidRPr="00297049">
        <w:rPr>
          <w:rFonts w:eastAsia="Times New Roman"/>
          <w:szCs w:val="24"/>
        </w:rPr>
        <w:t>Ρομά</w:t>
      </w:r>
      <w:proofErr w:type="spellEnd"/>
      <w:r w:rsidRPr="00297049">
        <w:rPr>
          <w:rFonts w:eastAsia="Times New Roman"/>
          <w:szCs w:val="24"/>
        </w:rPr>
        <w:t xml:space="preserve"> της Πάτρας».</w:t>
      </w:r>
    </w:p>
    <w:p w14:paraId="485631E1" w14:textId="77777777" w:rsidR="00C17FD8" w:rsidRDefault="00C12081">
      <w:pPr>
        <w:spacing w:after="0" w:line="600" w:lineRule="auto"/>
        <w:ind w:firstLine="720"/>
        <w:jc w:val="both"/>
        <w:rPr>
          <w:rFonts w:eastAsia="Times New Roman"/>
          <w:szCs w:val="24"/>
        </w:rPr>
      </w:pPr>
      <w:r>
        <w:rPr>
          <w:rFonts w:eastAsia="Times New Roman"/>
          <w:szCs w:val="24"/>
        </w:rPr>
        <w:t>2.</w:t>
      </w:r>
      <w:r w:rsidRPr="00297049">
        <w:rPr>
          <w:rFonts w:eastAsia="Times New Roman"/>
          <w:szCs w:val="24"/>
        </w:rPr>
        <w:t xml:space="preserve"> Η με αριθμό 1677/22-5-2018 </w:t>
      </w:r>
      <w:r>
        <w:rPr>
          <w:rFonts w:eastAsia="Times New Roman"/>
          <w:szCs w:val="24"/>
        </w:rPr>
        <w:t>ε</w:t>
      </w:r>
      <w:r w:rsidRPr="00297049">
        <w:rPr>
          <w:rFonts w:eastAsia="Times New Roman"/>
          <w:szCs w:val="24"/>
        </w:rPr>
        <w:t xml:space="preserve">πίκαιρη </w:t>
      </w:r>
      <w:r>
        <w:rPr>
          <w:rFonts w:eastAsia="Times New Roman"/>
          <w:szCs w:val="24"/>
        </w:rPr>
        <w:t>ε</w:t>
      </w:r>
      <w:r w:rsidRPr="00297049">
        <w:rPr>
          <w:rFonts w:eastAsia="Times New Roman"/>
          <w:szCs w:val="24"/>
        </w:rPr>
        <w:t xml:space="preserve">ρώτηση του Βουλευτή Αιτωλοακαρνανίας της </w:t>
      </w:r>
      <w:r w:rsidRPr="00297049">
        <w:rPr>
          <w:rFonts w:eastAsia="Times New Roman"/>
          <w:szCs w:val="24"/>
        </w:rPr>
        <w:t xml:space="preserve">Δημοκρατικής Συμπαράταξης ΠΑΣΟΚ – ΔΗΜΑΡ κ. </w:t>
      </w:r>
      <w:r w:rsidRPr="00297049">
        <w:rPr>
          <w:rFonts w:eastAsia="Times New Roman"/>
          <w:bCs/>
          <w:szCs w:val="24"/>
        </w:rPr>
        <w:t xml:space="preserve">Δημητρίου Κωνσταντόπουλου </w:t>
      </w:r>
      <w:r w:rsidRPr="00297049">
        <w:rPr>
          <w:rFonts w:eastAsia="Times New Roman"/>
          <w:szCs w:val="24"/>
        </w:rPr>
        <w:t>προς τον Υπουργό</w:t>
      </w:r>
      <w:r w:rsidRPr="00297049">
        <w:rPr>
          <w:rFonts w:eastAsia="Times New Roman"/>
          <w:bCs/>
          <w:szCs w:val="24"/>
        </w:rPr>
        <w:t xml:space="preserve"> Αγροτικής Ανάπτυξης</w:t>
      </w:r>
      <w:r w:rsidRPr="00297049">
        <w:rPr>
          <w:rFonts w:eastAsia="Times New Roman"/>
          <w:szCs w:val="24"/>
        </w:rPr>
        <w:t xml:space="preserve"> </w:t>
      </w:r>
      <w:r w:rsidRPr="00297049">
        <w:rPr>
          <w:rFonts w:eastAsia="Times New Roman"/>
          <w:bCs/>
          <w:szCs w:val="24"/>
        </w:rPr>
        <w:t>και Τροφίμων</w:t>
      </w:r>
      <w:r w:rsidRPr="00297049">
        <w:rPr>
          <w:rFonts w:eastAsia="Times New Roman"/>
          <w:szCs w:val="24"/>
        </w:rPr>
        <w:t>, με θέμα: «Οφειλές ΤΟΕΒ προς τη ΔΕΗ και κίνδυνος καταστροφής των καλλιεργειών των αγροτών λόγω έλλειψης άρδευσης».</w:t>
      </w:r>
    </w:p>
    <w:p w14:paraId="485631E2" w14:textId="77777777" w:rsidR="00C17FD8" w:rsidRDefault="00C12081">
      <w:pPr>
        <w:spacing w:after="0" w:line="600" w:lineRule="auto"/>
        <w:ind w:firstLine="720"/>
        <w:jc w:val="both"/>
        <w:rPr>
          <w:rFonts w:eastAsia="Times New Roman"/>
          <w:szCs w:val="24"/>
        </w:rPr>
      </w:pPr>
      <w:r w:rsidRPr="00297049">
        <w:rPr>
          <w:rFonts w:eastAsia="Times New Roman"/>
          <w:szCs w:val="24"/>
        </w:rPr>
        <w:lastRenderedPageBreak/>
        <w:t>3. Η με αριθμό 1648/15</w:t>
      </w:r>
      <w:r w:rsidRPr="00297049">
        <w:rPr>
          <w:rFonts w:eastAsia="Times New Roman"/>
          <w:szCs w:val="24"/>
        </w:rPr>
        <w:t xml:space="preserve">-5-2018 </w:t>
      </w:r>
      <w:r>
        <w:rPr>
          <w:rFonts w:eastAsia="Times New Roman"/>
          <w:szCs w:val="24"/>
        </w:rPr>
        <w:t>ε</w:t>
      </w:r>
      <w:r w:rsidRPr="00297049">
        <w:rPr>
          <w:rFonts w:eastAsia="Times New Roman"/>
          <w:szCs w:val="24"/>
        </w:rPr>
        <w:t xml:space="preserve">πίκαιρη </w:t>
      </w:r>
      <w:r>
        <w:rPr>
          <w:rFonts w:eastAsia="Times New Roman"/>
          <w:szCs w:val="24"/>
        </w:rPr>
        <w:t>ε</w:t>
      </w:r>
      <w:r w:rsidRPr="00297049">
        <w:rPr>
          <w:rFonts w:eastAsia="Times New Roman"/>
          <w:szCs w:val="24"/>
        </w:rPr>
        <w:t xml:space="preserve">ρώτηση της Ανεξάρτητης Βουλευτού Β΄ </w:t>
      </w:r>
      <w:r>
        <w:rPr>
          <w:rFonts w:eastAsia="Times New Roman"/>
          <w:szCs w:val="24"/>
        </w:rPr>
        <w:t xml:space="preserve">Αθηνών </w:t>
      </w:r>
      <w:r w:rsidRPr="00297049">
        <w:rPr>
          <w:rFonts w:eastAsia="Times New Roman"/>
          <w:szCs w:val="24"/>
        </w:rPr>
        <w:t>κ</w:t>
      </w:r>
      <w:r>
        <w:rPr>
          <w:rFonts w:eastAsia="Times New Roman"/>
          <w:szCs w:val="24"/>
        </w:rPr>
        <w:t>.</w:t>
      </w:r>
      <w:r w:rsidRPr="00297049">
        <w:rPr>
          <w:rFonts w:eastAsia="Times New Roman"/>
          <w:szCs w:val="24"/>
        </w:rPr>
        <w:t xml:space="preserve"> </w:t>
      </w:r>
      <w:r w:rsidRPr="00297049">
        <w:rPr>
          <w:rFonts w:eastAsia="Times New Roman"/>
          <w:bCs/>
          <w:szCs w:val="24"/>
        </w:rPr>
        <w:t xml:space="preserve">Αικατερίνης Παπακώστα - Σιδηροπούλου </w:t>
      </w:r>
      <w:r w:rsidRPr="00297049">
        <w:rPr>
          <w:rFonts w:eastAsia="Times New Roman"/>
          <w:szCs w:val="24"/>
        </w:rPr>
        <w:t>προς την Υπουργό</w:t>
      </w:r>
      <w:r w:rsidRPr="00297049">
        <w:rPr>
          <w:rFonts w:eastAsia="Times New Roman"/>
          <w:bCs/>
          <w:szCs w:val="24"/>
        </w:rPr>
        <w:t xml:space="preserve"> Πολιτισμού και Αθλητισμού,</w:t>
      </w:r>
      <w:r w:rsidRPr="00297049">
        <w:rPr>
          <w:rFonts w:eastAsia="Times New Roman"/>
          <w:szCs w:val="24"/>
        </w:rPr>
        <w:t xml:space="preserve"> με θ</w:t>
      </w:r>
      <w:r>
        <w:rPr>
          <w:rFonts w:eastAsia="Times New Roman"/>
          <w:szCs w:val="24"/>
        </w:rPr>
        <w:t>έμα: «Ίδρυση Ακαδημίας Τεχνών».</w:t>
      </w:r>
    </w:p>
    <w:p w14:paraId="485631E3" w14:textId="77777777" w:rsidR="00C17FD8" w:rsidRDefault="00C12081">
      <w:pPr>
        <w:spacing w:after="0" w:line="600" w:lineRule="auto"/>
        <w:ind w:firstLine="720"/>
        <w:jc w:val="both"/>
        <w:rPr>
          <w:rFonts w:eastAsia="Times New Roman"/>
          <w:szCs w:val="24"/>
        </w:rPr>
      </w:pPr>
      <w:r w:rsidRPr="00297049">
        <w:rPr>
          <w:rFonts w:eastAsia="Times New Roman"/>
          <w:szCs w:val="24"/>
        </w:rPr>
        <w:t xml:space="preserve">4. Η με αριθμό 1624/8-5-2018 </w:t>
      </w:r>
      <w:r>
        <w:rPr>
          <w:rFonts w:eastAsia="Times New Roman"/>
          <w:szCs w:val="24"/>
        </w:rPr>
        <w:t>ε</w:t>
      </w:r>
      <w:r w:rsidRPr="00297049">
        <w:rPr>
          <w:rFonts w:eastAsia="Times New Roman"/>
          <w:szCs w:val="24"/>
        </w:rPr>
        <w:t xml:space="preserve">πίκαιρη </w:t>
      </w:r>
      <w:r>
        <w:rPr>
          <w:rFonts w:eastAsia="Times New Roman"/>
          <w:szCs w:val="24"/>
        </w:rPr>
        <w:t>ε</w:t>
      </w:r>
      <w:r w:rsidRPr="00297049">
        <w:rPr>
          <w:rFonts w:eastAsia="Times New Roman"/>
          <w:szCs w:val="24"/>
        </w:rPr>
        <w:t>ρώτηση του Βουλευτή Λάρισας της Δημο</w:t>
      </w:r>
      <w:r w:rsidRPr="00297049">
        <w:rPr>
          <w:rFonts w:eastAsia="Times New Roman"/>
          <w:szCs w:val="24"/>
        </w:rPr>
        <w:t>κρατικής Συμπαράταξης ΠΑΣΟΚ – ΔΗΜΑΡ κ.</w:t>
      </w:r>
      <w:r w:rsidRPr="00297049">
        <w:rPr>
          <w:rFonts w:eastAsia="Times New Roman"/>
          <w:bCs/>
          <w:szCs w:val="24"/>
        </w:rPr>
        <w:t xml:space="preserve"> Κωνσταντίνου </w:t>
      </w:r>
      <w:proofErr w:type="spellStart"/>
      <w:r w:rsidRPr="00297049">
        <w:rPr>
          <w:rFonts w:eastAsia="Times New Roman"/>
          <w:bCs/>
          <w:szCs w:val="24"/>
        </w:rPr>
        <w:t>Μπαργιώτα</w:t>
      </w:r>
      <w:proofErr w:type="spellEnd"/>
      <w:r w:rsidRPr="00297049">
        <w:rPr>
          <w:rFonts w:eastAsia="Times New Roman"/>
          <w:bCs/>
          <w:szCs w:val="24"/>
        </w:rPr>
        <w:t xml:space="preserve"> </w:t>
      </w:r>
      <w:r w:rsidRPr="00297049">
        <w:rPr>
          <w:rFonts w:eastAsia="Times New Roman"/>
          <w:szCs w:val="24"/>
        </w:rPr>
        <w:t>προς τον Υπουργό</w:t>
      </w:r>
      <w:r w:rsidRPr="00297049">
        <w:rPr>
          <w:rFonts w:eastAsia="Times New Roman"/>
          <w:bCs/>
          <w:szCs w:val="24"/>
        </w:rPr>
        <w:t xml:space="preserve"> Αγροτικής Ανάπτυξης και Τροφίμων,</w:t>
      </w:r>
      <w:r w:rsidRPr="00297049">
        <w:rPr>
          <w:rFonts w:eastAsia="Times New Roman"/>
          <w:szCs w:val="24"/>
        </w:rPr>
        <w:t xml:space="preserve"> με θέμα: «Σκοπεύετε να αυξήσετε τον φόρο στο χύμα τσίπουρο των “διήμερων” από τα 57 λεπτά στα 6 ευρώ;».</w:t>
      </w:r>
    </w:p>
    <w:p w14:paraId="485631E4" w14:textId="77777777" w:rsidR="00C17FD8" w:rsidRDefault="00C12081">
      <w:pPr>
        <w:spacing w:after="0" w:line="600" w:lineRule="auto"/>
        <w:ind w:firstLine="720"/>
        <w:jc w:val="both"/>
        <w:rPr>
          <w:rFonts w:eastAsia="Times New Roman"/>
          <w:szCs w:val="24"/>
        </w:rPr>
      </w:pPr>
      <w:r w:rsidRPr="00297049">
        <w:rPr>
          <w:rFonts w:eastAsia="Times New Roman"/>
          <w:szCs w:val="24"/>
        </w:rPr>
        <w:t xml:space="preserve">5. Η με αριθμό 1638/15-5-2018 </w:t>
      </w:r>
      <w:r>
        <w:rPr>
          <w:rFonts w:eastAsia="Times New Roman"/>
          <w:szCs w:val="24"/>
        </w:rPr>
        <w:t>ε</w:t>
      </w:r>
      <w:r w:rsidRPr="00297049">
        <w:rPr>
          <w:rFonts w:eastAsia="Times New Roman"/>
          <w:szCs w:val="24"/>
        </w:rPr>
        <w:t xml:space="preserve">πίκαιρη </w:t>
      </w:r>
      <w:r>
        <w:rPr>
          <w:rFonts w:eastAsia="Times New Roman"/>
          <w:szCs w:val="24"/>
        </w:rPr>
        <w:t>ε</w:t>
      </w:r>
      <w:r w:rsidRPr="00297049">
        <w:rPr>
          <w:rFonts w:eastAsia="Times New Roman"/>
          <w:szCs w:val="24"/>
        </w:rPr>
        <w:t>ρώτηση της Βουλευτού Α΄ Αθηνών της Νέας Δημοκρατίας κ</w:t>
      </w:r>
      <w:r>
        <w:rPr>
          <w:rFonts w:eastAsia="Times New Roman"/>
          <w:szCs w:val="24"/>
        </w:rPr>
        <w:t>.</w:t>
      </w:r>
      <w:r w:rsidRPr="00297049">
        <w:rPr>
          <w:rFonts w:eastAsia="Times New Roman"/>
          <w:szCs w:val="24"/>
        </w:rPr>
        <w:t xml:space="preserve"> </w:t>
      </w:r>
      <w:r w:rsidRPr="00297049">
        <w:rPr>
          <w:rFonts w:eastAsia="Times New Roman"/>
          <w:bCs/>
          <w:szCs w:val="24"/>
        </w:rPr>
        <w:t xml:space="preserve">Όλγας Κεφαλογιάννη </w:t>
      </w:r>
      <w:r w:rsidRPr="00297049">
        <w:rPr>
          <w:rFonts w:eastAsia="Times New Roman"/>
          <w:szCs w:val="24"/>
        </w:rPr>
        <w:t xml:space="preserve">προς τον Υπουργό </w:t>
      </w:r>
      <w:r w:rsidRPr="00297049">
        <w:rPr>
          <w:rFonts w:eastAsia="Times New Roman"/>
          <w:bCs/>
          <w:szCs w:val="24"/>
        </w:rPr>
        <w:t xml:space="preserve">Εσωτερικών, </w:t>
      </w:r>
      <w:r w:rsidRPr="00297049">
        <w:rPr>
          <w:rFonts w:eastAsia="Times New Roman"/>
          <w:szCs w:val="24"/>
        </w:rPr>
        <w:t>με θέμα: «Σε απόγνωση οι κάτοικοι των Εξαρχείων».</w:t>
      </w:r>
    </w:p>
    <w:p w14:paraId="485631E5" w14:textId="77777777" w:rsidR="00C17FD8" w:rsidRDefault="00C12081">
      <w:pPr>
        <w:spacing w:after="0" w:line="600" w:lineRule="auto"/>
        <w:ind w:firstLine="720"/>
        <w:jc w:val="both"/>
        <w:rPr>
          <w:rFonts w:eastAsia="Times New Roman"/>
          <w:szCs w:val="24"/>
        </w:rPr>
      </w:pPr>
      <w:r w:rsidRPr="00297049">
        <w:rPr>
          <w:rFonts w:eastAsia="Times New Roman"/>
          <w:szCs w:val="24"/>
        </w:rPr>
        <w:lastRenderedPageBreak/>
        <w:t xml:space="preserve">6. Η με αριθμό 1628/11-5-2018 </w:t>
      </w:r>
      <w:r>
        <w:rPr>
          <w:rFonts w:eastAsia="Times New Roman"/>
          <w:szCs w:val="24"/>
        </w:rPr>
        <w:t>ε</w:t>
      </w:r>
      <w:r w:rsidRPr="00297049">
        <w:rPr>
          <w:rFonts w:eastAsia="Times New Roman"/>
          <w:szCs w:val="24"/>
        </w:rPr>
        <w:t xml:space="preserve">πίκαιρη </w:t>
      </w:r>
      <w:r>
        <w:rPr>
          <w:rFonts w:eastAsia="Times New Roman"/>
          <w:szCs w:val="24"/>
        </w:rPr>
        <w:t>ε</w:t>
      </w:r>
      <w:r w:rsidRPr="00297049">
        <w:rPr>
          <w:rFonts w:eastAsia="Times New Roman"/>
          <w:szCs w:val="24"/>
        </w:rPr>
        <w:t xml:space="preserve">ρώτηση του Ανεξάρτητου Βουλευτή Β΄ Αθηνών κ. </w:t>
      </w:r>
      <w:r w:rsidRPr="00297049">
        <w:rPr>
          <w:rFonts w:eastAsia="Times New Roman"/>
          <w:bCs/>
          <w:szCs w:val="24"/>
        </w:rPr>
        <w:t>Ευσταθίου</w:t>
      </w:r>
      <w:r>
        <w:rPr>
          <w:rFonts w:eastAsia="Times New Roman"/>
          <w:bCs/>
          <w:szCs w:val="24"/>
        </w:rPr>
        <w:t xml:space="preserve"> </w:t>
      </w:r>
      <w:r w:rsidRPr="00297049">
        <w:rPr>
          <w:rFonts w:eastAsia="Times New Roman"/>
          <w:bCs/>
          <w:szCs w:val="24"/>
        </w:rPr>
        <w:t>Παναγού</w:t>
      </w:r>
      <w:r w:rsidRPr="00297049">
        <w:rPr>
          <w:rFonts w:eastAsia="Times New Roman"/>
          <w:bCs/>
          <w:szCs w:val="24"/>
        </w:rPr>
        <w:t>λη</w:t>
      </w:r>
      <w:r w:rsidRPr="00297049">
        <w:rPr>
          <w:rFonts w:eastAsia="Times New Roman"/>
          <w:szCs w:val="24"/>
        </w:rPr>
        <w:t xml:space="preserve"> προς τον Υπουργό </w:t>
      </w:r>
      <w:r w:rsidRPr="00297049">
        <w:rPr>
          <w:rFonts w:eastAsia="Times New Roman"/>
          <w:bCs/>
          <w:szCs w:val="24"/>
        </w:rPr>
        <w:t xml:space="preserve">Εσωτερικών, </w:t>
      </w:r>
      <w:r w:rsidRPr="00297049">
        <w:rPr>
          <w:rFonts w:eastAsia="Times New Roman"/>
          <w:szCs w:val="24"/>
        </w:rPr>
        <w:t xml:space="preserve">με θέμα: «Εγκληματικότητα και κάθε λογής επιθέσεις από ανθρώπους του υποκόσμου και </w:t>
      </w:r>
      <w:proofErr w:type="spellStart"/>
      <w:r w:rsidRPr="00297049">
        <w:rPr>
          <w:rFonts w:eastAsia="Times New Roman"/>
          <w:szCs w:val="24"/>
        </w:rPr>
        <w:t>γιαλαντζί</w:t>
      </w:r>
      <w:proofErr w:type="spellEnd"/>
      <w:r w:rsidRPr="00297049">
        <w:rPr>
          <w:rFonts w:eastAsia="Times New Roman"/>
          <w:szCs w:val="24"/>
        </w:rPr>
        <w:t xml:space="preserve"> επαναστάτες».</w:t>
      </w:r>
    </w:p>
    <w:p w14:paraId="485631E6" w14:textId="77777777" w:rsidR="00C17FD8" w:rsidRDefault="00C12081">
      <w:pPr>
        <w:spacing w:after="0" w:line="600" w:lineRule="auto"/>
        <w:ind w:firstLine="720"/>
        <w:jc w:val="both"/>
        <w:rPr>
          <w:rFonts w:eastAsia="Times New Roman"/>
          <w:szCs w:val="24"/>
        </w:rPr>
      </w:pPr>
      <w:r w:rsidRPr="00297049">
        <w:rPr>
          <w:rFonts w:eastAsia="Times New Roman"/>
          <w:szCs w:val="24"/>
        </w:rPr>
        <w:t>7.</w:t>
      </w:r>
      <w:r>
        <w:rPr>
          <w:rFonts w:eastAsia="Times New Roman"/>
          <w:szCs w:val="24"/>
        </w:rPr>
        <w:t xml:space="preserve"> Η με αριθμό 1609/7-5-2018 ε</w:t>
      </w:r>
      <w:r w:rsidRPr="00297049">
        <w:rPr>
          <w:rFonts w:eastAsia="Times New Roman"/>
          <w:szCs w:val="24"/>
        </w:rPr>
        <w:t xml:space="preserve">πίκαιρη </w:t>
      </w:r>
      <w:r>
        <w:rPr>
          <w:rFonts w:eastAsia="Times New Roman"/>
          <w:szCs w:val="24"/>
        </w:rPr>
        <w:t>ε</w:t>
      </w:r>
      <w:r w:rsidRPr="00297049">
        <w:rPr>
          <w:rFonts w:eastAsia="Times New Roman"/>
          <w:szCs w:val="24"/>
        </w:rPr>
        <w:t xml:space="preserve">ρώτηση του Βουλευτή Λάρισας της Νέας Δημοκρατίας κ. </w:t>
      </w:r>
      <w:r w:rsidRPr="00297049">
        <w:rPr>
          <w:rFonts w:eastAsia="Times New Roman"/>
          <w:bCs/>
          <w:szCs w:val="24"/>
        </w:rPr>
        <w:t xml:space="preserve">Μάξιμου </w:t>
      </w:r>
      <w:proofErr w:type="spellStart"/>
      <w:r w:rsidRPr="00297049">
        <w:rPr>
          <w:rFonts w:eastAsia="Times New Roman"/>
          <w:bCs/>
          <w:szCs w:val="24"/>
        </w:rPr>
        <w:t>Χαρακόπουλου</w:t>
      </w:r>
      <w:proofErr w:type="spellEnd"/>
      <w:r w:rsidRPr="00297049">
        <w:rPr>
          <w:rFonts w:eastAsia="Times New Roman"/>
          <w:bCs/>
          <w:szCs w:val="24"/>
        </w:rPr>
        <w:t xml:space="preserve"> </w:t>
      </w:r>
      <w:r w:rsidRPr="00297049">
        <w:rPr>
          <w:rFonts w:eastAsia="Times New Roman"/>
          <w:szCs w:val="24"/>
        </w:rPr>
        <w:t xml:space="preserve">προς </w:t>
      </w:r>
      <w:r w:rsidRPr="00297049">
        <w:rPr>
          <w:rFonts w:eastAsia="Times New Roman"/>
          <w:szCs w:val="24"/>
        </w:rPr>
        <w:t xml:space="preserve">τον Υπουργό </w:t>
      </w:r>
      <w:r w:rsidRPr="00297049">
        <w:rPr>
          <w:rFonts w:eastAsia="Times New Roman"/>
          <w:bCs/>
          <w:szCs w:val="24"/>
        </w:rPr>
        <w:t>Εσωτερικών,</w:t>
      </w:r>
      <w:r w:rsidRPr="00297049">
        <w:rPr>
          <w:rFonts w:eastAsia="Times New Roman"/>
          <w:szCs w:val="24"/>
        </w:rPr>
        <w:t xml:space="preserve"> με θέμα: «Επιστολή διαμαρτυρίας και απόγνωσης κατοίκων των Εξαρχείων».</w:t>
      </w:r>
    </w:p>
    <w:p w14:paraId="485631E7" w14:textId="77777777" w:rsidR="00C17FD8" w:rsidRDefault="00C12081">
      <w:pPr>
        <w:spacing w:after="0" w:line="600" w:lineRule="auto"/>
        <w:ind w:firstLine="720"/>
        <w:jc w:val="both"/>
        <w:rPr>
          <w:rFonts w:eastAsia="Times New Roman"/>
          <w:szCs w:val="24"/>
        </w:rPr>
      </w:pPr>
      <w:r w:rsidRPr="00297049">
        <w:rPr>
          <w:rFonts w:eastAsia="Times New Roman"/>
          <w:szCs w:val="24"/>
        </w:rPr>
        <w:t xml:space="preserve">8. Η με αριθμό 1586/2-5-2018 </w:t>
      </w:r>
      <w:r>
        <w:rPr>
          <w:rFonts w:eastAsia="Times New Roman"/>
          <w:szCs w:val="24"/>
        </w:rPr>
        <w:t>ε</w:t>
      </w:r>
      <w:r w:rsidRPr="00297049">
        <w:rPr>
          <w:rFonts w:eastAsia="Times New Roman"/>
          <w:szCs w:val="24"/>
        </w:rPr>
        <w:t xml:space="preserve">πίκαιρη </w:t>
      </w:r>
      <w:r>
        <w:rPr>
          <w:rFonts w:eastAsia="Times New Roman"/>
          <w:szCs w:val="24"/>
        </w:rPr>
        <w:t>ε</w:t>
      </w:r>
      <w:r w:rsidRPr="00297049">
        <w:rPr>
          <w:rFonts w:eastAsia="Times New Roman"/>
          <w:szCs w:val="24"/>
        </w:rPr>
        <w:t>ρώτηση του Βουλευτή Αργολίδας της Δημοκρατικής Συμπαράταξης ΠΑΣΟΚ – ΔΗΜΑΡ κ.</w:t>
      </w:r>
      <w:r w:rsidRPr="00297049">
        <w:rPr>
          <w:rFonts w:eastAsia="Times New Roman"/>
          <w:bCs/>
          <w:szCs w:val="24"/>
        </w:rPr>
        <w:t xml:space="preserve"> Ιωάννη Μανιάτη </w:t>
      </w:r>
      <w:r w:rsidRPr="00297049">
        <w:rPr>
          <w:rFonts w:eastAsia="Times New Roman"/>
          <w:szCs w:val="24"/>
        </w:rPr>
        <w:t>προς τον Υπουργό</w:t>
      </w:r>
      <w:r w:rsidRPr="00297049">
        <w:rPr>
          <w:rFonts w:eastAsia="Times New Roman"/>
          <w:bCs/>
          <w:szCs w:val="24"/>
        </w:rPr>
        <w:t xml:space="preserve"> Αγροτικής Ανά</w:t>
      </w:r>
      <w:r w:rsidRPr="00297049">
        <w:rPr>
          <w:rFonts w:eastAsia="Times New Roman"/>
          <w:bCs/>
          <w:szCs w:val="24"/>
        </w:rPr>
        <w:t>πτυξης και Τροφίμων,</w:t>
      </w:r>
      <w:r>
        <w:rPr>
          <w:rFonts w:eastAsia="Times New Roman"/>
          <w:szCs w:val="24"/>
        </w:rPr>
        <w:t xml:space="preserve"> με θέμα: «Κ</w:t>
      </w:r>
      <w:r w:rsidRPr="00297049">
        <w:rPr>
          <w:rFonts w:eastAsia="Times New Roman"/>
          <w:szCs w:val="24"/>
        </w:rPr>
        <w:t>αταβολή αποζημιώσεων από τον ΕΛΓΑ για τις ζημιές από τη χαλαζόπτωση του Νοεμβρίου του 2017».</w:t>
      </w:r>
    </w:p>
    <w:p w14:paraId="485631E8" w14:textId="77777777" w:rsidR="00C17FD8" w:rsidRDefault="00C12081">
      <w:pPr>
        <w:spacing w:after="0" w:line="600" w:lineRule="auto"/>
        <w:ind w:firstLine="720"/>
        <w:jc w:val="both"/>
        <w:rPr>
          <w:rFonts w:eastAsia="Times New Roman"/>
          <w:szCs w:val="24"/>
        </w:rPr>
      </w:pPr>
      <w:r w:rsidRPr="00297049">
        <w:rPr>
          <w:rFonts w:eastAsia="Times New Roman"/>
          <w:szCs w:val="24"/>
        </w:rPr>
        <w:lastRenderedPageBreak/>
        <w:t>9.</w:t>
      </w:r>
      <w:r>
        <w:rPr>
          <w:rFonts w:eastAsia="Times New Roman"/>
          <w:szCs w:val="24"/>
        </w:rPr>
        <w:t xml:space="preserve"> Η με αριθμό 1608/7-5-2018 ε</w:t>
      </w:r>
      <w:r w:rsidRPr="00297049">
        <w:rPr>
          <w:rFonts w:eastAsia="Times New Roman"/>
          <w:szCs w:val="24"/>
        </w:rPr>
        <w:t xml:space="preserve">πίκαιρη </w:t>
      </w:r>
      <w:r>
        <w:rPr>
          <w:rFonts w:eastAsia="Times New Roman"/>
          <w:szCs w:val="24"/>
        </w:rPr>
        <w:t>ε</w:t>
      </w:r>
      <w:r w:rsidRPr="00297049">
        <w:rPr>
          <w:rFonts w:eastAsia="Times New Roman"/>
          <w:szCs w:val="24"/>
        </w:rPr>
        <w:t xml:space="preserve">ρώτηση της Βουλευτού Σερρών της Νέας </w:t>
      </w:r>
      <w:r>
        <w:rPr>
          <w:rFonts w:eastAsia="Times New Roman"/>
          <w:szCs w:val="24"/>
        </w:rPr>
        <w:t xml:space="preserve">Δημοκρατίας </w:t>
      </w:r>
      <w:r w:rsidRPr="00297049">
        <w:rPr>
          <w:rFonts w:eastAsia="Times New Roman"/>
          <w:szCs w:val="24"/>
        </w:rPr>
        <w:t>κ</w:t>
      </w:r>
      <w:r>
        <w:rPr>
          <w:rFonts w:eastAsia="Times New Roman"/>
          <w:szCs w:val="24"/>
        </w:rPr>
        <w:t>.</w:t>
      </w:r>
      <w:r w:rsidRPr="00297049">
        <w:rPr>
          <w:rFonts w:eastAsia="Times New Roman"/>
          <w:szCs w:val="24"/>
        </w:rPr>
        <w:t xml:space="preserve"> </w:t>
      </w:r>
      <w:r w:rsidRPr="00297049">
        <w:rPr>
          <w:rFonts w:eastAsia="Times New Roman"/>
          <w:bCs/>
          <w:szCs w:val="24"/>
        </w:rPr>
        <w:t xml:space="preserve">Φωτεινής Αραμπατζή </w:t>
      </w:r>
      <w:r w:rsidRPr="00297049">
        <w:rPr>
          <w:rFonts w:eastAsia="Times New Roman"/>
          <w:szCs w:val="24"/>
        </w:rPr>
        <w:t xml:space="preserve">προς τον Υπουργό </w:t>
      </w:r>
      <w:r w:rsidRPr="00297049">
        <w:rPr>
          <w:rFonts w:eastAsia="Times New Roman"/>
          <w:bCs/>
          <w:szCs w:val="24"/>
        </w:rPr>
        <w:t xml:space="preserve">Αγροτικής Ανάπτυξης και Τροφίμων, </w:t>
      </w:r>
      <w:r w:rsidRPr="00297049">
        <w:rPr>
          <w:rFonts w:eastAsia="Times New Roman"/>
          <w:szCs w:val="24"/>
        </w:rPr>
        <w:t xml:space="preserve">με θέμα: «Πρωτόγνωρη κρίση στην ελληνική </w:t>
      </w:r>
      <w:proofErr w:type="spellStart"/>
      <w:r w:rsidRPr="00297049">
        <w:rPr>
          <w:rFonts w:eastAsia="Times New Roman"/>
          <w:szCs w:val="24"/>
        </w:rPr>
        <w:t>αιγοπροβατοτροφία</w:t>
      </w:r>
      <w:proofErr w:type="spellEnd"/>
      <w:r w:rsidRPr="00297049">
        <w:rPr>
          <w:rFonts w:eastAsia="Times New Roman"/>
          <w:szCs w:val="24"/>
        </w:rPr>
        <w:t>».</w:t>
      </w:r>
    </w:p>
    <w:p w14:paraId="485631E9" w14:textId="77777777" w:rsidR="00C17FD8" w:rsidRDefault="00C12081">
      <w:pPr>
        <w:spacing w:after="0" w:line="600" w:lineRule="auto"/>
        <w:ind w:firstLine="720"/>
        <w:jc w:val="both"/>
        <w:rPr>
          <w:rFonts w:eastAsia="Times New Roman"/>
          <w:szCs w:val="24"/>
        </w:rPr>
      </w:pPr>
      <w:r w:rsidRPr="00297049">
        <w:rPr>
          <w:rFonts w:eastAsia="Times New Roman"/>
          <w:szCs w:val="24"/>
        </w:rPr>
        <w:t xml:space="preserve">10. Η με αριθμό 1615/8-5-2018 </w:t>
      </w:r>
      <w:r>
        <w:rPr>
          <w:rFonts w:eastAsia="Times New Roman"/>
          <w:szCs w:val="24"/>
        </w:rPr>
        <w:t>ε</w:t>
      </w:r>
      <w:r w:rsidRPr="00297049">
        <w:rPr>
          <w:rFonts w:eastAsia="Times New Roman"/>
          <w:szCs w:val="24"/>
        </w:rPr>
        <w:t xml:space="preserve">πίκαιρη </w:t>
      </w:r>
      <w:r>
        <w:rPr>
          <w:rFonts w:eastAsia="Times New Roman"/>
          <w:szCs w:val="24"/>
        </w:rPr>
        <w:t>ε</w:t>
      </w:r>
      <w:r w:rsidRPr="00297049">
        <w:rPr>
          <w:rFonts w:eastAsia="Times New Roman"/>
          <w:szCs w:val="24"/>
        </w:rPr>
        <w:t>ρώτηση της Βουλευτού Αττικής της Δημοκρατικής Συμπαράταξης ΠΑΣΟΚ – ΔΗΜΑΡ κ</w:t>
      </w:r>
      <w:r>
        <w:rPr>
          <w:rFonts w:eastAsia="Times New Roman"/>
          <w:szCs w:val="24"/>
        </w:rPr>
        <w:t>.</w:t>
      </w:r>
      <w:r w:rsidRPr="00297049">
        <w:rPr>
          <w:rFonts w:eastAsia="Times New Roman"/>
          <w:szCs w:val="24"/>
        </w:rPr>
        <w:t xml:space="preserve"> </w:t>
      </w:r>
      <w:r>
        <w:rPr>
          <w:rFonts w:eastAsia="Times New Roman"/>
          <w:bCs/>
          <w:szCs w:val="24"/>
        </w:rPr>
        <w:t xml:space="preserve">Παρασκευής </w:t>
      </w:r>
      <w:proofErr w:type="spellStart"/>
      <w:r w:rsidRPr="00297049">
        <w:rPr>
          <w:rFonts w:eastAsia="Times New Roman"/>
          <w:bCs/>
          <w:szCs w:val="24"/>
        </w:rPr>
        <w:t>Χριστοφιλοπούλου</w:t>
      </w:r>
      <w:proofErr w:type="spellEnd"/>
      <w:r w:rsidRPr="00297049">
        <w:rPr>
          <w:rFonts w:eastAsia="Times New Roman"/>
          <w:szCs w:val="24"/>
        </w:rPr>
        <w:t xml:space="preserve"> προς τον Υπουργό</w:t>
      </w:r>
      <w:r w:rsidRPr="00297049">
        <w:rPr>
          <w:rFonts w:eastAsia="Times New Roman"/>
          <w:bCs/>
          <w:szCs w:val="24"/>
        </w:rPr>
        <w:t xml:space="preserve"> </w:t>
      </w:r>
      <w:r w:rsidRPr="00297049">
        <w:rPr>
          <w:rFonts w:eastAsia="Times New Roman"/>
          <w:bCs/>
          <w:szCs w:val="24"/>
        </w:rPr>
        <w:t>Εσωτερικών,</w:t>
      </w:r>
      <w:r w:rsidRPr="00297049">
        <w:rPr>
          <w:rFonts w:eastAsia="Times New Roman"/>
          <w:szCs w:val="24"/>
        </w:rPr>
        <w:t xml:space="preserve"> με θέμα: «Μηδενική ανοχή των κατοίκων των Εξαρχείων στην ανεπάρκεια σχεδίου αντιμετώπισης της επικίνδυνης κατάστασης στην περιοχή».</w:t>
      </w:r>
    </w:p>
    <w:p w14:paraId="485631EA" w14:textId="77777777" w:rsidR="00C17FD8" w:rsidRDefault="00C12081">
      <w:pPr>
        <w:spacing w:after="0" w:line="600" w:lineRule="auto"/>
        <w:ind w:firstLine="720"/>
        <w:jc w:val="both"/>
        <w:rPr>
          <w:rFonts w:eastAsia="Times New Roman"/>
          <w:szCs w:val="24"/>
        </w:rPr>
      </w:pPr>
      <w:r w:rsidRPr="00297049">
        <w:rPr>
          <w:rFonts w:eastAsia="Times New Roman"/>
          <w:szCs w:val="24"/>
        </w:rPr>
        <w:t xml:space="preserve">11. Η με αριθμό 1554/24-4-2018 </w:t>
      </w:r>
      <w:r>
        <w:rPr>
          <w:rFonts w:eastAsia="Times New Roman"/>
          <w:szCs w:val="24"/>
        </w:rPr>
        <w:t>ε</w:t>
      </w:r>
      <w:r w:rsidRPr="00297049">
        <w:rPr>
          <w:rFonts w:eastAsia="Times New Roman"/>
          <w:szCs w:val="24"/>
        </w:rPr>
        <w:t xml:space="preserve">πίκαιρη </w:t>
      </w:r>
      <w:r>
        <w:rPr>
          <w:rFonts w:eastAsia="Times New Roman"/>
          <w:szCs w:val="24"/>
        </w:rPr>
        <w:t>ε</w:t>
      </w:r>
      <w:r w:rsidRPr="00297049">
        <w:rPr>
          <w:rFonts w:eastAsia="Times New Roman"/>
          <w:szCs w:val="24"/>
        </w:rPr>
        <w:t xml:space="preserve">ρώτηση του Βουλευτή Κιλκίς του Λαϊκού Συνδέσμου – Χρυσή Αυγή κ. </w:t>
      </w:r>
      <w:r w:rsidRPr="00297049">
        <w:rPr>
          <w:rFonts w:eastAsia="Times New Roman"/>
          <w:bCs/>
          <w:szCs w:val="24"/>
        </w:rPr>
        <w:t>Χρήστου</w:t>
      </w:r>
      <w:r w:rsidRPr="00297049">
        <w:rPr>
          <w:rFonts w:eastAsia="Times New Roman"/>
          <w:bCs/>
          <w:szCs w:val="24"/>
        </w:rPr>
        <w:t xml:space="preserve"> Χατζησάββα</w:t>
      </w:r>
      <w:r>
        <w:rPr>
          <w:rFonts w:eastAsia="Times New Roman"/>
          <w:szCs w:val="24"/>
        </w:rPr>
        <w:t xml:space="preserve"> προς τον Υπουργό </w:t>
      </w:r>
      <w:r w:rsidRPr="00297049">
        <w:rPr>
          <w:rFonts w:eastAsia="Times New Roman"/>
          <w:bCs/>
          <w:szCs w:val="24"/>
        </w:rPr>
        <w:t>Εσωτερικών,</w:t>
      </w:r>
      <w:r w:rsidRPr="00297049">
        <w:rPr>
          <w:rFonts w:eastAsia="Times New Roman"/>
          <w:szCs w:val="24"/>
        </w:rPr>
        <w:t xml:space="preserve"> σχετικά με την ανέγερση κτηρίου για τη στέγαση του Τμήματος Εθνικών Οδών </w:t>
      </w:r>
      <w:proofErr w:type="spellStart"/>
      <w:r w:rsidRPr="00297049">
        <w:rPr>
          <w:rFonts w:eastAsia="Times New Roman"/>
          <w:szCs w:val="24"/>
        </w:rPr>
        <w:t>Παιονίας</w:t>
      </w:r>
      <w:proofErr w:type="spellEnd"/>
      <w:r w:rsidRPr="00297049">
        <w:rPr>
          <w:rFonts w:eastAsia="Times New Roman"/>
          <w:szCs w:val="24"/>
        </w:rPr>
        <w:t>.</w:t>
      </w:r>
    </w:p>
    <w:p w14:paraId="485631EB" w14:textId="77777777" w:rsidR="00C17FD8" w:rsidRDefault="00C12081">
      <w:pPr>
        <w:spacing w:after="0" w:line="600" w:lineRule="auto"/>
        <w:ind w:firstLine="720"/>
        <w:jc w:val="both"/>
        <w:rPr>
          <w:rFonts w:eastAsia="Times New Roman"/>
          <w:szCs w:val="24"/>
        </w:rPr>
      </w:pPr>
      <w:r w:rsidRPr="00297049">
        <w:rPr>
          <w:rFonts w:eastAsia="Times New Roman"/>
          <w:szCs w:val="24"/>
        </w:rPr>
        <w:lastRenderedPageBreak/>
        <w:t>12.</w:t>
      </w:r>
      <w:r>
        <w:rPr>
          <w:rFonts w:eastAsia="Times New Roman"/>
          <w:szCs w:val="24"/>
        </w:rPr>
        <w:t xml:space="preserve"> Η με αριθμό 1555/25-4-2018 ε</w:t>
      </w:r>
      <w:r w:rsidRPr="00297049">
        <w:rPr>
          <w:rFonts w:eastAsia="Times New Roman"/>
          <w:szCs w:val="24"/>
        </w:rPr>
        <w:t xml:space="preserve">πίκαιρη </w:t>
      </w:r>
      <w:r>
        <w:rPr>
          <w:rFonts w:eastAsia="Times New Roman"/>
          <w:szCs w:val="24"/>
        </w:rPr>
        <w:t>ε</w:t>
      </w:r>
      <w:r w:rsidRPr="00297049">
        <w:rPr>
          <w:rFonts w:eastAsia="Times New Roman"/>
          <w:szCs w:val="24"/>
        </w:rPr>
        <w:t xml:space="preserve">ρώτηση του Ανεξάρτητου Βουλευτή </w:t>
      </w:r>
      <w:r>
        <w:rPr>
          <w:rFonts w:eastAsia="Times New Roman"/>
          <w:szCs w:val="24"/>
        </w:rPr>
        <w:t xml:space="preserve">Μεσσηνίας </w:t>
      </w:r>
      <w:r w:rsidRPr="0049566C">
        <w:rPr>
          <w:rFonts w:eastAsia="Times New Roman"/>
          <w:szCs w:val="24"/>
        </w:rPr>
        <w:t>κ.</w:t>
      </w:r>
      <w:r w:rsidRPr="0049566C">
        <w:rPr>
          <w:rFonts w:eastAsia="Times New Roman"/>
          <w:bCs/>
          <w:szCs w:val="24"/>
        </w:rPr>
        <w:t xml:space="preserve"> Δημητρίου </w:t>
      </w:r>
      <w:proofErr w:type="spellStart"/>
      <w:r w:rsidRPr="0049566C">
        <w:rPr>
          <w:rFonts w:eastAsia="Times New Roman"/>
          <w:bCs/>
          <w:szCs w:val="24"/>
        </w:rPr>
        <w:t>Κουκούτση</w:t>
      </w:r>
      <w:proofErr w:type="spellEnd"/>
      <w:r w:rsidRPr="0049566C">
        <w:rPr>
          <w:rFonts w:eastAsia="Times New Roman"/>
          <w:bCs/>
          <w:szCs w:val="24"/>
        </w:rPr>
        <w:t xml:space="preserve"> </w:t>
      </w:r>
      <w:r w:rsidRPr="0049566C">
        <w:rPr>
          <w:rFonts w:eastAsia="Times New Roman"/>
          <w:szCs w:val="24"/>
        </w:rPr>
        <w:t>προς τον Υπουργό</w:t>
      </w:r>
      <w:r w:rsidRPr="0049566C">
        <w:rPr>
          <w:rFonts w:eastAsia="Times New Roman"/>
          <w:bCs/>
          <w:szCs w:val="24"/>
        </w:rPr>
        <w:t xml:space="preserve"> Εξωτερικώ</w:t>
      </w:r>
      <w:r w:rsidRPr="0049566C">
        <w:rPr>
          <w:rFonts w:eastAsia="Times New Roman"/>
          <w:bCs/>
          <w:szCs w:val="24"/>
        </w:rPr>
        <w:t>ν,</w:t>
      </w:r>
      <w:r>
        <w:rPr>
          <w:rFonts w:eastAsia="Times New Roman"/>
          <w:szCs w:val="24"/>
        </w:rPr>
        <w:t xml:space="preserve"> με θέμα: «</w:t>
      </w:r>
      <w:r w:rsidRPr="0049566C">
        <w:rPr>
          <w:rFonts w:eastAsia="Times New Roman"/>
          <w:szCs w:val="24"/>
        </w:rPr>
        <w:t xml:space="preserve">Χαμηλότοκα δάνεια από την τουρκική τράπεζα </w:t>
      </w:r>
      <w:proofErr w:type="spellStart"/>
      <w:r w:rsidRPr="0049566C">
        <w:rPr>
          <w:rFonts w:eastAsia="Times New Roman"/>
          <w:szCs w:val="24"/>
        </w:rPr>
        <w:t>Ζιραάτ</w:t>
      </w:r>
      <w:proofErr w:type="spellEnd"/>
      <w:r w:rsidRPr="0049566C">
        <w:rPr>
          <w:rFonts w:eastAsia="Times New Roman"/>
          <w:szCs w:val="24"/>
        </w:rPr>
        <w:t xml:space="preserve"> στο</w:t>
      </w:r>
      <w:r>
        <w:rPr>
          <w:rFonts w:eastAsia="Times New Roman"/>
          <w:szCs w:val="24"/>
        </w:rPr>
        <w:t>υς καπνοπαραγωγούς της Θράκης».</w:t>
      </w:r>
    </w:p>
    <w:p w14:paraId="485631EC" w14:textId="77777777" w:rsidR="00C17FD8" w:rsidRDefault="00C12081">
      <w:pPr>
        <w:spacing w:after="0" w:line="600" w:lineRule="auto"/>
        <w:ind w:firstLine="720"/>
        <w:jc w:val="both"/>
        <w:rPr>
          <w:rFonts w:eastAsia="Times New Roman"/>
          <w:szCs w:val="24"/>
        </w:rPr>
      </w:pPr>
      <w:r w:rsidRPr="00297049">
        <w:rPr>
          <w:rFonts w:eastAsia="Times New Roman"/>
          <w:szCs w:val="24"/>
        </w:rPr>
        <w:t xml:space="preserve">13. Η με αριθμό 1151/26-2-2018 </w:t>
      </w:r>
      <w:r>
        <w:rPr>
          <w:rFonts w:eastAsia="Times New Roman"/>
          <w:szCs w:val="24"/>
        </w:rPr>
        <w:t>ε</w:t>
      </w:r>
      <w:r w:rsidRPr="00297049">
        <w:rPr>
          <w:rFonts w:eastAsia="Times New Roman"/>
          <w:szCs w:val="24"/>
        </w:rPr>
        <w:t xml:space="preserve">πίκαιρη </w:t>
      </w:r>
      <w:r>
        <w:rPr>
          <w:rFonts w:eastAsia="Times New Roman"/>
          <w:szCs w:val="24"/>
        </w:rPr>
        <w:t>ε</w:t>
      </w:r>
      <w:r w:rsidRPr="00297049">
        <w:rPr>
          <w:rFonts w:eastAsia="Times New Roman"/>
          <w:szCs w:val="24"/>
        </w:rPr>
        <w:t xml:space="preserve">ρώτηση του Βουλευτή Κιλκίς του Λαϊκού Συνδέσμου - Χρυσή </w:t>
      </w:r>
      <w:r w:rsidRPr="0049566C">
        <w:rPr>
          <w:rFonts w:eastAsia="Times New Roman"/>
          <w:szCs w:val="24"/>
        </w:rPr>
        <w:t xml:space="preserve">Αυγή κ. </w:t>
      </w:r>
      <w:r w:rsidRPr="0049566C">
        <w:rPr>
          <w:rFonts w:eastAsia="Times New Roman"/>
          <w:bCs/>
          <w:szCs w:val="24"/>
        </w:rPr>
        <w:t xml:space="preserve">Χρήστου Χατζησάββα </w:t>
      </w:r>
      <w:r w:rsidRPr="0049566C">
        <w:rPr>
          <w:rFonts w:eastAsia="Times New Roman"/>
          <w:szCs w:val="24"/>
        </w:rPr>
        <w:t xml:space="preserve">προς τον Υπουργό </w:t>
      </w:r>
      <w:r w:rsidRPr="0049566C">
        <w:rPr>
          <w:rFonts w:eastAsia="Times New Roman"/>
          <w:bCs/>
          <w:szCs w:val="24"/>
        </w:rPr>
        <w:t xml:space="preserve">Εσωτερικών, </w:t>
      </w:r>
      <w:r w:rsidRPr="0049566C">
        <w:rPr>
          <w:rFonts w:eastAsia="Times New Roman"/>
          <w:szCs w:val="24"/>
        </w:rPr>
        <w:t>με θέ</w:t>
      </w:r>
      <w:r w:rsidRPr="0049566C">
        <w:rPr>
          <w:rFonts w:eastAsia="Times New Roman"/>
          <w:szCs w:val="24"/>
        </w:rPr>
        <w:t>μα: «Ερωτή</w:t>
      </w:r>
      <w:r w:rsidRPr="00297049">
        <w:rPr>
          <w:rFonts w:eastAsia="Times New Roman"/>
          <w:szCs w:val="24"/>
        </w:rPr>
        <w:t>ματα σχετικώς με την υπόθεση πράκτορα βάσει αποκαλύψεων του Π. Καμμένου».</w:t>
      </w:r>
    </w:p>
    <w:p w14:paraId="485631ED" w14:textId="77777777" w:rsidR="00C17FD8" w:rsidRDefault="00C12081">
      <w:pPr>
        <w:spacing w:after="0" w:line="600" w:lineRule="auto"/>
        <w:ind w:firstLine="720"/>
        <w:jc w:val="both"/>
        <w:rPr>
          <w:rFonts w:eastAsia="Times New Roman"/>
          <w:szCs w:val="24"/>
        </w:rPr>
      </w:pPr>
      <w:r w:rsidRPr="0049566C">
        <w:rPr>
          <w:rFonts w:eastAsia="Times New Roman"/>
          <w:bCs/>
          <w:szCs w:val="24"/>
        </w:rPr>
        <w:t>ΑΝΑΦΟΡΕΣ</w:t>
      </w:r>
      <w:r>
        <w:rPr>
          <w:rFonts w:eastAsia="Times New Roman"/>
          <w:bCs/>
          <w:szCs w:val="24"/>
        </w:rPr>
        <w:t xml:space="preserve"> </w:t>
      </w:r>
      <w:r w:rsidRPr="0049566C">
        <w:rPr>
          <w:rFonts w:eastAsia="Times New Roman"/>
          <w:bCs/>
          <w:szCs w:val="24"/>
        </w:rPr>
        <w:t>-</w:t>
      </w:r>
      <w:r>
        <w:rPr>
          <w:rFonts w:eastAsia="Times New Roman"/>
          <w:bCs/>
          <w:szCs w:val="24"/>
        </w:rPr>
        <w:t xml:space="preserve"> </w:t>
      </w:r>
      <w:r w:rsidRPr="0049566C">
        <w:rPr>
          <w:rFonts w:eastAsia="Times New Roman"/>
          <w:bCs/>
          <w:szCs w:val="24"/>
        </w:rPr>
        <w:t>ΕΡΩΤΗΣΕΙΣ (Άρθρο 130 παρ</w:t>
      </w:r>
      <w:r>
        <w:rPr>
          <w:rFonts w:eastAsia="Times New Roman"/>
          <w:bCs/>
          <w:szCs w:val="24"/>
        </w:rPr>
        <w:t>άγραφος</w:t>
      </w:r>
      <w:r w:rsidRPr="0049566C">
        <w:rPr>
          <w:rFonts w:eastAsia="Times New Roman"/>
          <w:bCs/>
          <w:szCs w:val="24"/>
        </w:rPr>
        <w:t xml:space="preserve"> 5 </w:t>
      </w:r>
      <w:r>
        <w:rPr>
          <w:rFonts w:eastAsia="Times New Roman"/>
          <w:bCs/>
          <w:szCs w:val="24"/>
        </w:rPr>
        <w:t xml:space="preserve">του </w:t>
      </w:r>
      <w:r w:rsidRPr="0049566C">
        <w:rPr>
          <w:rFonts w:eastAsia="Times New Roman"/>
          <w:bCs/>
          <w:szCs w:val="24"/>
        </w:rPr>
        <w:t>Καν</w:t>
      </w:r>
      <w:r>
        <w:rPr>
          <w:rFonts w:eastAsia="Times New Roman"/>
          <w:bCs/>
          <w:szCs w:val="24"/>
        </w:rPr>
        <w:t>ονισμού της</w:t>
      </w:r>
      <w:r w:rsidRPr="0049566C">
        <w:rPr>
          <w:rFonts w:eastAsia="Times New Roman"/>
          <w:bCs/>
          <w:szCs w:val="24"/>
        </w:rPr>
        <w:t xml:space="preserve"> Βουλής)</w:t>
      </w:r>
    </w:p>
    <w:p w14:paraId="485631EE" w14:textId="77777777" w:rsidR="00C17FD8" w:rsidRDefault="00C12081">
      <w:pPr>
        <w:spacing w:after="0" w:line="600" w:lineRule="auto"/>
        <w:ind w:firstLine="720"/>
        <w:jc w:val="both"/>
        <w:rPr>
          <w:rFonts w:eastAsia="Times New Roman"/>
          <w:szCs w:val="24"/>
        </w:rPr>
      </w:pPr>
      <w:r w:rsidRPr="00297049">
        <w:rPr>
          <w:rFonts w:eastAsia="Times New Roman"/>
          <w:szCs w:val="24"/>
        </w:rPr>
        <w:t xml:space="preserve">1. Η με αριθμό 5196/17-4-2018 </w:t>
      </w:r>
      <w:r>
        <w:rPr>
          <w:rFonts w:eastAsia="Times New Roman"/>
          <w:szCs w:val="24"/>
        </w:rPr>
        <w:t>ε</w:t>
      </w:r>
      <w:r w:rsidRPr="00297049">
        <w:rPr>
          <w:rFonts w:eastAsia="Times New Roman"/>
          <w:szCs w:val="24"/>
        </w:rPr>
        <w:t xml:space="preserve">ρώτηση του Βουλευτή Ηλείας της Δημοκρατικής Συμπαράταξης ΠΑΣΟΚ </w:t>
      </w:r>
      <w:r w:rsidRPr="0049566C">
        <w:rPr>
          <w:rFonts w:eastAsia="Times New Roman"/>
          <w:szCs w:val="24"/>
        </w:rPr>
        <w:t>– ΔΗΜ</w:t>
      </w:r>
      <w:r w:rsidRPr="0049566C">
        <w:rPr>
          <w:rFonts w:eastAsia="Times New Roman"/>
          <w:szCs w:val="24"/>
        </w:rPr>
        <w:t>ΑΡ κ.</w:t>
      </w:r>
      <w:r w:rsidRPr="0049566C">
        <w:rPr>
          <w:rFonts w:eastAsia="Times New Roman"/>
          <w:bCs/>
          <w:szCs w:val="24"/>
        </w:rPr>
        <w:t xml:space="preserve"> Ιωάννη Κουτσούκου</w:t>
      </w:r>
      <w:r w:rsidRPr="0049566C">
        <w:rPr>
          <w:rFonts w:eastAsia="Times New Roman"/>
          <w:szCs w:val="24"/>
        </w:rPr>
        <w:t xml:space="preserve"> προς τον Υπουργό </w:t>
      </w:r>
      <w:r w:rsidRPr="0049566C">
        <w:rPr>
          <w:rFonts w:eastAsia="Times New Roman"/>
          <w:bCs/>
          <w:szCs w:val="24"/>
        </w:rPr>
        <w:t xml:space="preserve">Υποδομών και Μεταφορών, </w:t>
      </w:r>
      <w:r w:rsidRPr="0049566C">
        <w:rPr>
          <w:rFonts w:eastAsia="Times New Roman"/>
          <w:szCs w:val="24"/>
        </w:rPr>
        <w:t>με θέμα</w:t>
      </w:r>
      <w:r w:rsidRPr="00297049">
        <w:rPr>
          <w:rFonts w:eastAsia="Times New Roman"/>
          <w:szCs w:val="24"/>
        </w:rPr>
        <w:t xml:space="preserve">: «Παρήλθε και η </w:t>
      </w:r>
      <w:r w:rsidRPr="00297049">
        <w:rPr>
          <w:rFonts w:eastAsia="Times New Roman"/>
          <w:szCs w:val="24"/>
        </w:rPr>
        <w:lastRenderedPageBreak/>
        <w:t>12</w:t>
      </w:r>
      <w:r w:rsidRPr="0049566C">
        <w:rPr>
          <w:rFonts w:eastAsia="Times New Roman"/>
          <w:szCs w:val="24"/>
          <w:vertAlign w:val="superscript"/>
        </w:rPr>
        <w:t>η</w:t>
      </w:r>
      <w:r w:rsidRPr="00297049">
        <w:rPr>
          <w:rFonts w:eastAsia="Times New Roman"/>
          <w:szCs w:val="24"/>
        </w:rPr>
        <w:t xml:space="preserve"> Μαρτίου, η τελευταία προθεσμία που έθεσε ο κ. </w:t>
      </w:r>
      <w:proofErr w:type="spellStart"/>
      <w:r w:rsidRPr="00297049">
        <w:rPr>
          <w:rFonts w:eastAsia="Times New Roman"/>
          <w:szCs w:val="24"/>
        </w:rPr>
        <w:t>Σπίρτζης</w:t>
      </w:r>
      <w:proofErr w:type="spellEnd"/>
      <w:r w:rsidRPr="00297049">
        <w:rPr>
          <w:rFonts w:eastAsia="Times New Roman"/>
          <w:szCs w:val="24"/>
        </w:rPr>
        <w:t>, για την εκκίνη</w:t>
      </w:r>
      <w:r>
        <w:rPr>
          <w:rFonts w:eastAsia="Times New Roman"/>
          <w:szCs w:val="24"/>
        </w:rPr>
        <w:t>ση των διαδικασιών έναρξης του έ</w:t>
      </w:r>
      <w:r w:rsidRPr="00297049">
        <w:rPr>
          <w:rFonts w:eastAsia="Times New Roman"/>
          <w:szCs w:val="24"/>
        </w:rPr>
        <w:t>ργου Πάτρα</w:t>
      </w:r>
      <w:r>
        <w:rPr>
          <w:rFonts w:eastAsia="Times New Roman"/>
          <w:szCs w:val="24"/>
        </w:rPr>
        <w:t xml:space="preserve"> </w:t>
      </w:r>
      <w:r w:rsidRPr="00297049">
        <w:rPr>
          <w:rFonts w:eastAsia="Times New Roman"/>
          <w:szCs w:val="24"/>
        </w:rPr>
        <w:t>-</w:t>
      </w:r>
      <w:r>
        <w:rPr>
          <w:rFonts w:eastAsia="Times New Roman"/>
          <w:szCs w:val="24"/>
        </w:rPr>
        <w:t xml:space="preserve"> </w:t>
      </w:r>
      <w:r w:rsidRPr="00297049">
        <w:rPr>
          <w:rFonts w:eastAsia="Times New Roman"/>
          <w:szCs w:val="24"/>
        </w:rPr>
        <w:t>Πύργος».</w:t>
      </w:r>
    </w:p>
    <w:p w14:paraId="485631EF" w14:textId="77777777" w:rsidR="00C17FD8" w:rsidRDefault="00C12081">
      <w:pPr>
        <w:spacing w:after="0" w:line="600" w:lineRule="auto"/>
        <w:ind w:firstLine="720"/>
        <w:jc w:val="both"/>
        <w:rPr>
          <w:rFonts w:eastAsia="Times New Roman"/>
          <w:szCs w:val="24"/>
        </w:rPr>
      </w:pPr>
      <w:r w:rsidRPr="00297049">
        <w:rPr>
          <w:rFonts w:eastAsia="Times New Roman"/>
          <w:szCs w:val="24"/>
        </w:rPr>
        <w:t>2.</w:t>
      </w:r>
      <w:r>
        <w:rPr>
          <w:rFonts w:eastAsia="Times New Roman"/>
          <w:szCs w:val="24"/>
        </w:rPr>
        <w:t xml:space="preserve"> Η με αριθμό 4391/15-3-2018 ε</w:t>
      </w:r>
      <w:r w:rsidRPr="00297049">
        <w:rPr>
          <w:rFonts w:eastAsia="Times New Roman"/>
          <w:szCs w:val="24"/>
        </w:rPr>
        <w:t>ρώτηση τ</w:t>
      </w:r>
      <w:r w:rsidRPr="00297049">
        <w:rPr>
          <w:rFonts w:eastAsia="Times New Roman"/>
          <w:szCs w:val="24"/>
        </w:rPr>
        <w:t>ου Βουλευτή Ροδόπης της Δημοκρατικής Συμπαράταξης ΠΑΣΟΚ – ΔΗΜ</w:t>
      </w:r>
      <w:r w:rsidRPr="0049566C">
        <w:rPr>
          <w:rFonts w:eastAsia="Times New Roman"/>
          <w:szCs w:val="24"/>
        </w:rPr>
        <w:t xml:space="preserve">ΑΡ κ. </w:t>
      </w:r>
      <w:proofErr w:type="spellStart"/>
      <w:r w:rsidRPr="0049566C">
        <w:rPr>
          <w:rFonts w:eastAsia="Times New Roman"/>
          <w:bCs/>
          <w:szCs w:val="24"/>
        </w:rPr>
        <w:t>Ιλχάν</w:t>
      </w:r>
      <w:proofErr w:type="spellEnd"/>
      <w:r w:rsidRPr="0049566C">
        <w:rPr>
          <w:rFonts w:eastAsia="Times New Roman"/>
          <w:bCs/>
          <w:szCs w:val="24"/>
        </w:rPr>
        <w:t xml:space="preserve"> Αχμέτ </w:t>
      </w:r>
      <w:r w:rsidRPr="0049566C">
        <w:rPr>
          <w:rFonts w:eastAsia="Times New Roman"/>
          <w:szCs w:val="24"/>
        </w:rPr>
        <w:t xml:space="preserve">προς τον Υπουργό </w:t>
      </w:r>
      <w:r w:rsidRPr="0049566C">
        <w:rPr>
          <w:rFonts w:eastAsia="Times New Roman"/>
          <w:bCs/>
          <w:szCs w:val="24"/>
        </w:rPr>
        <w:t xml:space="preserve">Αγροτικής Ανάπτυξης και Τροφίμων, </w:t>
      </w:r>
      <w:r w:rsidRPr="0049566C">
        <w:rPr>
          <w:rFonts w:eastAsia="Times New Roman"/>
          <w:szCs w:val="24"/>
        </w:rPr>
        <w:t>με θέμα</w:t>
      </w:r>
      <w:r w:rsidRPr="00297049">
        <w:rPr>
          <w:rFonts w:eastAsia="Times New Roman"/>
          <w:szCs w:val="24"/>
        </w:rPr>
        <w:t>: «Διευκόλυνση διενέργειας λατρευτικού τύπου σφαγών μικρών και μεγάλων μηρυκαστικών κατά τη διάρκεια της μουσουλμανικής</w:t>
      </w:r>
      <w:r w:rsidRPr="00297049">
        <w:rPr>
          <w:rFonts w:eastAsia="Times New Roman"/>
          <w:szCs w:val="24"/>
        </w:rPr>
        <w:t xml:space="preserve"> θρησκευτικής εορτής </w:t>
      </w:r>
      <w:proofErr w:type="spellStart"/>
      <w:r w:rsidRPr="00297049">
        <w:rPr>
          <w:rFonts w:eastAsia="Times New Roman"/>
          <w:szCs w:val="24"/>
        </w:rPr>
        <w:t>Κουρμάν</w:t>
      </w:r>
      <w:proofErr w:type="spellEnd"/>
      <w:r w:rsidRPr="00297049">
        <w:rPr>
          <w:rFonts w:eastAsia="Times New Roman"/>
          <w:szCs w:val="24"/>
        </w:rPr>
        <w:t xml:space="preserve"> </w:t>
      </w:r>
      <w:proofErr w:type="spellStart"/>
      <w:r w:rsidRPr="00297049">
        <w:rPr>
          <w:rFonts w:eastAsia="Times New Roman"/>
          <w:szCs w:val="24"/>
        </w:rPr>
        <w:t>Μπαϊράμ</w:t>
      </w:r>
      <w:proofErr w:type="spellEnd"/>
      <w:r w:rsidRPr="00297049">
        <w:rPr>
          <w:rFonts w:eastAsia="Times New Roman"/>
          <w:szCs w:val="24"/>
        </w:rPr>
        <w:t xml:space="preserve"> στην Περιφέρεια Ανατολικής Μακεδονίας και Θράκης».</w:t>
      </w:r>
    </w:p>
    <w:p w14:paraId="485631F0" w14:textId="77777777" w:rsidR="00C17FD8" w:rsidRDefault="00C12081">
      <w:pPr>
        <w:spacing w:after="0" w:line="600" w:lineRule="auto"/>
        <w:ind w:firstLine="720"/>
        <w:jc w:val="both"/>
        <w:rPr>
          <w:rFonts w:eastAsia="Times New Roman"/>
          <w:szCs w:val="24"/>
        </w:rPr>
      </w:pPr>
      <w:r w:rsidRPr="00297049">
        <w:rPr>
          <w:rFonts w:eastAsia="Times New Roman"/>
          <w:szCs w:val="24"/>
        </w:rPr>
        <w:t xml:space="preserve">3. Η με αριθμό 4699/26-3-2018 </w:t>
      </w:r>
      <w:r>
        <w:rPr>
          <w:rFonts w:eastAsia="Times New Roman"/>
          <w:szCs w:val="24"/>
        </w:rPr>
        <w:t>ε</w:t>
      </w:r>
      <w:r w:rsidRPr="00297049">
        <w:rPr>
          <w:rFonts w:eastAsia="Times New Roman"/>
          <w:szCs w:val="24"/>
        </w:rPr>
        <w:t>ρώτηση του Βουλευτή Σερρών της Δημοκρατικής Συμπαράταξης ΠΑΣΟΚ – ΔΗΜ</w:t>
      </w:r>
      <w:r w:rsidRPr="0049566C">
        <w:rPr>
          <w:rFonts w:eastAsia="Times New Roman"/>
          <w:szCs w:val="24"/>
        </w:rPr>
        <w:t>ΑΡ κ.</w:t>
      </w:r>
      <w:r w:rsidRPr="0049566C">
        <w:rPr>
          <w:rFonts w:eastAsia="Times New Roman"/>
          <w:bCs/>
          <w:szCs w:val="24"/>
        </w:rPr>
        <w:t xml:space="preserve"> Μιχαήλ Τζελέπη </w:t>
      </w:r>
      <w:r w:rsidRPr="0049566C">
        <w:rPr>
          <w:rFonts w:eastAsia="Times New Roman"/>
          <w:szCs w:val="24"/>
        </w:rPr>
        <w:t>προς τον Υπουργό</w:t>
      </w:r>
      <w:r w:rsidRPr="0049566C">
        <w:rPr>
          <w:rFonts w:eastAsia="Times New Roman"/>
          <w:bCs/>
          <w:szCs w:val="24"/>
        </w:rPr>
        <w:t xml:space="preserve"> Αγροτικής Ανάπτυξης και Τροφίμω</w:t>
      </w:r>
      <w:r w:rsidRPr="0049566C">
        <w:rPr>
          <w:rFonts w:eastAsia="Times New Roman"/>
          <w:bCs/>
          <w:szCs w:val="24"/>
        </w:rPr>
        <w:t>ν,</w:t>
      </w:r>
      <w:r w:rsidRPr="0049566C">
        <w:rPr>
          <w:rFonts w:eastAsia="Times New Roman"/>
          <w:szCs w:val="24"/>
        </w:rPr>
        <w:t xml:space="preserve"> με θέμα:</w:t>
      </w:r>
      <w:r w:rsidRPr="00297049">
        <w:rPr>
          <w:rFonts w:eastAsia="Times New Roman"/>
          <w:szCs w:val="24"/>
        </w:rPr>
        <w:t xml:space="preserve"> «Η κτηνοτροφία σ</w:t>
      </w:r>
      <w:r>
        <w:rPr>
          <w:rFonts w:eastAsia="Times New Roman"/>
          <w:szCs w:val="24"/>
        </w:rPr>
        <w:t>ε κατάσταση έκτακτης ανάγκης».</w:t>
      </w:r>
    </w:p>
    <w:p w14:paraId="485631F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w:t>
      </w:r>
      <w:r>
        <w:rPr>
          <w:rFonts w:eastAsia="Times New Roman" w:cs="Times New Roman"/>
          <w:szCs w:val="24"/>
        </w:rPr>
        <w:t>ισερχόμαστε στην</w:t>
      </w:r>
    </w:p>
    <w:p w14:paraId="485631F2" w14:textId="77777777" w:rsidR="00C17FD8" w:rsidRDefault="00C12081">
      <w:pPr>
        <w:spacing w:after="0" w:line="600" w:lineRule="auto"/>
        <w:jc w:val="center"/>
        <w:rPr>
          <w:rFonts w:eastAsia="Times New Roman" w:cs="Times New Roman"/>
          <w:b/>
          <w:szCs w:val="24"/>
        </w:rPr>
      </w:pPr>
      <w:r w:rsidRPr="00844627">
        <w:rPr>
          <w:rFonts w:eastAsia="Times New Roman" w:cs="Times New Roman"/>
          <w:b/>
          <w:szCs w:val="24"/>
        </w:rPr>
        <w:t>ΕΙΔΙΚΗ ΗΜΕΡΗΣΙΑ ΔΙΑΤΑΞΗ</w:t>
      </w:r>
    </w:p>
    <w:p w14:paraId="485631F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Συζήτηση προ </w:t>
      </w:r>
      <w:r>
        <w:rPr>
          <w:rFonts w:eastAsia="Times New Roman" w:cs="Times New Roman"/>
          <w:szCs w:val="24"/>
        </w:rPr>
        <w:t>ημερησίας δ</w:t>
      </w:r>
      <w:r>
        <w:rPr>
          <w:rFonts w:eastAsia="Times New Roman" w:cs="Times New Roman"/>
          <w:szCs w:val="24"/>
        </w:rPr>
        <w:t xml:space="preserve">ιατάξεως, σύμφωνα με το άρθρο 143 του Κανονισμού της Βουλής, με πρωτοβουλία της Προέδρου της </w:t>
      </w:r>
      <w:r>
        <w:rPr>
          <w:rFonts w:eastAsia="Times New Roman" w:cs="Times New Roman"/>
          <w:szCs w:val="24"/>
        </w:rPr>
        <w:t>Κοινοβουλευτικής Ομάδας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Φωτεινής (Φώφης) Γεννηματά, σε επίπεδο Αρχηγών </w:t>
      </w:r>
      <w:r>
        <w:rPr>
          <w:rFonts w:eastAsia="Times New Roman" w:cs="Times New Roman"/>
          <w:szCs w:val="24"/>
        </w:rPr>
        <w:t>κ</w:t>
      </w:r>
      <w:r>
        <w:rPr>
          <w:rFonts w:eastAsia="Times New Roman" w:cs="Times New Roman"/>
          <w:szCs w:val="24"/>
        </w:rPr>
        <w:t>ομμάτων, σχετικά με την ενημέρωση της Εθνικής Αντιπροσωπείας και μέσω αυτής και του ελληνικού λαού, για το περιεχόμενο των κρίσιμων συζητ</w:t>
      </w:r>
      <w:r>
        <w:rPr>
          <w:rFonts w:eastAsia="Times New Roman" w:cs="Times New Roman"/>
          <w:szCs w:val="24"/>
        </w:rPr>
        <w:t>ήσεων που η Κυβέρνηση ερήμην τους διεξάγει με τους εταίρους και δανειστές.</w:t>
      </w:r>
    </w:p>
    <w:p w14:paraId="485631F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Θα ήθελα να σας ενημερώσω ότι χθες δόθηκε στις Κοινοβουλευτικές Ομάδες το συγκεκριμένο σχέδιο, το οποίο έχει κατατεθεί από την ελληνική πλευρά και πλέον είναι γνωστό και δημοσίως ότ</w:t>
      </w:r>
      <w:r>
        <w:rPr>
          <w:rFonts w:eastAsia="Times New Roman" w:cs="Times New Roman"/>
          <w:szCs w:val="24"/>
        </w:rPr>
        <w:t xml:space="preserve">ι ακριβώς υπήρχε η αδήριτη ανάγκη αυτή η συζήτηση να προηγηθεί της αυριανής συνεδρίασης του </w:t>
      </w:r>
      <w:proofErr w:type="spellStart"/>
      <w:r>
        <w:rPr>
          <w:rFonts w:eastAsia="Times New Roman" w:cs="Times New Roman"/>
          <w:szCs w:val="24"/>
          <w:lang w:val="en-US"/>
        </w:rPr>
        <w:t>E</w:t>
      </w:r>
      <w:r>
        <w:rPr>
          <w:rFonts w:eastAsia="Times New Roman" w:cs="Times New Roman"/>
          <w:szCs w:val="24"/>
          <w:lang w:val="en-US"/>
        </w:rPr>
        <w:t>urogroup</w:t>
      </w:r>
      <w:proofErr w:type="spellEnd"/>
      <w:r>
        <w:rPr>
          <w:rFonts w:eastAsia="Times New Roman" w:cs="Times New Roman"/>
          <w:szCs w:val="24"/>
        </w:rPr>
        <w:t>,</w:t>
      </w:r>
      <w:r w:rsidRPr="005063DF">
        <w:rPr>
          <w:rFonts w:eastAsia="Times New Roman" w:cs="Times New Roman"/>
          <w:szCs w:val="24"/>
        </w:rPr>
        <w:t xml:space="preserve"> </w:t>
      </w:r>
      <w:r>
        <w:rPr>
          <w:rFonts w:eastAsia="Times New Roman" w:cs="Times New Roman"/>
          <w:szCs w:val="24"/>
        </w:rPr>
        <w:t xml:space="preserve">στο οποίο ο Υπουργός, ο κ. </w:t>
      </w:r>
      <w:proofErr w:type="spellStart"/>
      <w:r>
        <w:rPr>
          <w:rFonts w:eastAsia="Times New Roman" w:cs="Times New Roman"/>
          <w:szCs w:val="24"/>
        </w:rPr>
        <w:t>Τσακαλώτος</w:t>
      </w:r>
      <w:proofErr w:type="spellEnd"/>
      <w:r>
        <w:rPr>
          <w:rFonts w:eastAsia="Times New Roman" w:cs="Times New Roman"/>
          <w:szCs w:val="24"/>
        </w:rPr>
        <w:t>, θα παρουσιάσει το σχετικό σχέδιο.</w:t>
      </w:r>
    </w:p>
    <w:p w14:paraId="485631F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Αυτό σας το λέω διότι υπήρχαν κάποιες ενστάσεις από πλευράς ενός ή δ</w:t>
      </w:r>
      <w:r>
        <w:rPr>
          <w:rFonts w:eastAsia="Times New Roman" w:cs="Times New Roman"/>
          <w:szCs w:val="24"/>
        </w:rPr>
        <w:t>ύ</w:t>
      </w:r>
      <w:r>
        <w:rPr>
          <w:rFonts w:eastAsia="Times New Roman" w:cs="Times New Roman"/>
          <w:szCs w:val="24"/>
        </w:rPr>
        <w:t xml:space="preserve">ο κομμάτων </w:t>
      </w:r>
      <w:r>
        <w:rPr>
          <w:rFonts w:eastAsia="Times New Roman" w:cs="Times New Roman"/>
          <w:szCs w:val="24"/>
        </w:rPr>
        <w:t>ότι δεν είχαν ειδοποιηθεί εγκαίρως και συνομολογήσει τη συγκεκριμένη μέρα που θα έπρεπε να γίνει η συζήτηση. Δεν υπήρχε τέτοια δυνατότητα πέραν της συνεννόησης με τον Πρωθυπουργό, με την Πρόεδρο κ</w:t>
      </w:r>
      <w:r>
        <w:rPr>
          <w:rFonts w:eastAsia="Times New Roman" w:cs="Times New Roman"/>
          <w:szCs w:val="24"/>
        </w:rPr>
        <w:t>.</w:t>
      </w:r>
      <w:r>
        <w:rPr>
          <w:rFonts w:eastAsia="Times New Roman" w:cs="Times New Roman"/>
          <w:szCs w:val="24"/>
        </w:rPr>
        <w:t xml:space="preserve"> Γεννηματά και με τον Αρχηγό της Αξιωματικής Αντιπολίτευσης</w:t>
      </w:r>
      <w:r>
        <w:rPr>
          <w:rFonts w:eastAsia="Times New Roman" w:cs="Times New Roman"/>
          <w:szCs w:val="24"/>
        </w:rPr>
        <w:t xml:space="preserve">, διότι οι μέρες ήταν συγκεκριμένες. Έπρεπε τη μια ημέρα να γίνει συζήτηση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κατά τον Κανονισμό υπήρχαν συγκεκριμένες προθεσμίες γι’ αυτή τη συζήτηση και σήμερα υποχρεωτικά, αφού θα είχε εγκριθεί και από το Υπουργικό Συμβούλιο και θα εί</w:t>
      </w:r>
      <w:r>
        <w:rPr>
          <w:rFonts w:eastAsia="Times New Roman" w:cs="Times New Roman"/>
          <w:szCs w:val="24"/>
        </w:rPr>
        <w:t>χε δοθεί στα κόμματα και στη δημοσιότητα, να γίνει η συζήτηση επί του αναπτυξιακού σχεδίου. Άρα, δεν υπήρχε κα</w:t>
      </w:r>
      <w:r>
        <w:rPr>
          <w:rFonts w:eastAsia="Times New Roman" w:cs="Times New Roman"/>
          <w:szCs w:val="24"/>
        </w:rPr>
        <w:t>μ</w:t>
      </w:r>
      <w:r>
        <w:rPr>
          <w:rFonts w:eastAsia="Times New Roman" w:cs="Times New Roman"/>
          <w:szCs w:val="24"/>
        </w:rPr>
        <w:t xml:space="preserve">μία πιθανότητα να γίνει αυτή η συζήτηση μετά το </w:t>
      </w:r>
      <w:proofErr w:type="spellStart"/>
      <w:r>
        <w:rPr>
          <w:rFonts w:eastAsia="Times New Roman" w:cs="Times New Roman"/>
          <w:szCs w:val="24"/>
          <w:lang w:val="en-US"/>
        </w:rPr>
        <w:t>E</w:t>
      </w:r>
      <w:r>
        <w:rPr>
          <w:rFonts w:eastAsia="Times New Roman" w:cs="Times New Roman"/>
          <w:szCs w:val="24"/>
          <w:lang w:val="en-US"/>
        </w:rPr>
        <w:t>urogroup</w:t>
      </w:r>
      <w:proofErr w:type="spellEnd"/>
      <w:r>
        <w:rPr>
          <w:rFonts w:eastAsia="Times New Roman" w:cs="Times New Roman"/>
          <w:szCs w:val="24"/>
        </w:rPr>
        <w:t xml:space="preserve">. Αυτό το λέω προς διευκρίνιση. Τα θέματα αυτά διευκρινίστηκαν και στη χθεσινή Διάσκεψη </w:t>
      </w:r>
      <w:r>
        <w:rPr>
          <w:rFonts w:eastAsia="Times New Roman" w:cs="Times New Roman"/>
          <w:szCs w:val="24"/>
        </w:rPr>
        <w:t>των Προέδρων.</w:t>
      </w:r>
    </w:p>
    <w:p w14:paraId="485631F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Σύμφωνα με το άρθρο 143 παράγραφος 4 του Κανονισμού της Βουλής, η διάρκεια της αγόρευσης του Πρωθυπουργού κ. Αλέξη Τσίπρα και της Προέδρου της Δημοκρατικής Συμπαράταξης ΠΑΣΟΚ</w:t>
      </w:r>
      <w:r>
        <w:rPr>
          <w:rFonts w:eastAsia="Times New Roman" w:cs="Times New Roman"/>
          <w:szCs w:val="24"/>
        </w:rPr>
        <w:t xml:space="preserve"> - </w:t>
      </w:r>
      <w:r>
        <w:rPr>
          <w:rFonts w:eastAsia="Times New Roman" w:cs="Times New Roman"/>
          <w:szCs w:val="24"/>
        </w:rPr>
        <w:t>ΔΗΜΑΡ κ</w:t>
      </w:r>
      <w:r>
        <w:rPr>
          <w:rFonts w:eastAsia="Times New Roman" w:cs="Times New Roman"/>
          <w:szCs w:val="24"/>
        </w:rPr>
        <w:t>.</w:t>
      </w:r>
      <w:r>
        <w:rPr>
          <w:rFonts w:eastAsia="Times New Roman" w:cs="Times New Roman"/>
          <w:szCs w:val="24"/>
        </w:rPr>
        <w:t xml:space="preserve"> Φωτεινής (Φώφης) Γεννηματά, με πρωτοβουλία της οποίας πρ</w:t>
      </w:r>
      <w:r>
        <w:rPr>
          <w:rFonts w:eastAsia="Times New Roman" w:cs="Times New Roman"/>
          <w:szCs w:val="24"/>
        </w:rPr>
        <w:t xml:space="preserve">αγματοποιείται η σημερινή συζήτηση, είναι είκοσι πέντε λεπτά της ώρας. </w:t>
      </w:r>
    </w:p>
    <w:p w14:paraId="485631F7" w14:textId="77777777" w:rsidR="00C17FD8" w:rsidRDefault="00C12081">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485631F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Θα ήταν καλό, αν μιλούσατε λιγότερο δυνατά, κύριε Γεωργιάδη. Σας ακούσαμε το πρωί και από το κανάλι της Βουλής, όπου είχατε την τιμητική σας. Μη συνεχίζετε εδώ μ</w:t>
      </w:r>
      <w:r>
        <w:rPr>
          <w:rFonts w:eastAsia="Times New Roman" w:cs="Times New Roman"/>
          <w:szCs w:val="24"/>
        </w:rPr>
        <w:t>έσα.</w:t>
      </w:r>
    </w:p>
    <w:p w14:paraId="485631F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Η διάρκεια αγόρευσης των Προέδρων των Κοινοβουλευτικών Ομάδων της Νέας Δημοκρατίας και Αρχηγού της Αξιωματικής Αντιπολίτευσης,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του Κομμουνιστικού Κόμματος Ελλάδας, των Ανεξαρτήτων Ελλήνων, της Ένωσης Κεντρώων και του</w:t>
      </w:r>
      <w:r>
        <w:rPr>
          <w:rFonts w:eastAsia="Times New Roman" w:cs="Times New Roman"/>
          <w:szCs w:val="24"/>
        </w:rPr>
        <w:t xml:space="preserve"> Ποταμιού είναι είκοσι λεπτά της ώρας για τον καθέναν. </w:t>
      </w:r>
    </w:p>
    <w:p w14:paraId="485631F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Επειδή δεν θα μπορέσουν να παραστούν στη σημερινή συζήτηση –γι’ αυτό σας είπα αυτά προηγουμένως για τον ορισμό της συζήτησης- οι Πρόεδροι των Κοινοβουλευτικών Ομάδων του Λαϊκού Συνδέσμου</w:t>
      </w:r>
      <w:r>
        <w:rPr>
          <w:rFonts w:eastAsia="Times New Roman" w:cs="Times New Roman"/>
          <w:szCs w:val="24"/>
        </w:rPr>
        <w:t xml:space="preserve"> - </w:t>
      </w:r>
      <w:r>
        <w:rPr>
          <w:rFonts w:eastAsia="Times New Roman" w:cs="Times New Roman"/>
          <w:szCs w:val="24"/>
        </w:rPr>
        <w:t xml:space="preserve">Χρυσή Αυγή </w:t>
      </w:r>
      <w:r>
        <w:rPr>
          <w:rFonts w:eastAsia="Times New Roman" w:cs="Times New Roman"/>
          <w:szCs w:val="24"/>
        </w:rPr>
        <w:t xml:space="preserve">κ. Νικόλαος </w:t>
      </w:r>
      <w:proofErr w:type="spellStart"/>
      <w:r>
        <w:rPr>
          <w:rFonts w:eastAsia="Times New Roman" w:cs="Times New Roman"/>
          <w:szCs w:val="24"/>
        </w:rPr>
        <w:t>Μιχαλολιάκος</w:t>
      </w:r>
      <w:proofErr w:type="spellEnd"/>
      <w:r>
        <w:rPr>
          <w:rFonts w:eastAsia="Times New Roman" w:cs="Times New Roman"/>
          <w:szCs w:val="24"/>
        </w:rPr>
        <w:t xml:space="preserve"> και των Ανεξαρτήτων Ελλήνων κ. Πάνος Καμμένος, θα δοθεί ο λόγος, όπως αποφασίστηκε στη Διάσκεψη των Προέδρων, στους Αναπληρωτές Εκπροσώπους των Κοινοβουλευτικών Ομάδων, σύμφωνα με τη δύναμη της Κοινοβουλευτικής Ομάδας για δεκαπέντε</w:t>
      </w:r>
      <w:r>
        <w:rPr>
          <w:rFonts w:eastAsia="Times New Roman" w:cs="Times New Roman"/>
          <w:szCs w:val="24"/>
        </w:rPr>
        <w:t xml:space="preserve"> λεπτά, χωρίς δικαίωμα δευτερολογίας, μετά το τέλος της </w:t>
      </w:r>
      <w:proofErr w:type="spellStart"/>
      <w:r>
        <w:rPr>
          <w:rFonts w:eastAsia="Times New Roman" w:cs="Times New Roman"/>
          <w:szCs w:val="24"/>
        </w:rPr>
        <w:t>πρωτολογίας</w:t>
      </w:r>
      <w:proofErr w:type="spellEnd"/>
      <w:r>
        <w:rPr>
          <w:rFonts w:eastAsia="Times New Roman" w:cs="Times New Roman"/>
          <w:szCs w:val="24"/>
        </w:rPr>
        <w:t xml:space="preserve"> των Αρχηγών των Κοινοβουλευτικών Ομάδων. </w:t>
      </w:r>
    </w:p>
    <w:p w14:paraId="485631F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Αυτό γίνεται παρά τον Κανονισμό με απόφαση της Διάσκεψης των Προέδρων, αφού λήξει η σειρά των Αρχηγών των Κομμάτων. Εξ αυτών, πρώτος θα μιλήσει ο </w:t>
      </w:r>
      <w:r>
        <w:rPr>
          <w:rFonts w:eastAsia="Times New Roman" w:cs="Times New Roman"/>
          <w:szCs w:val="24"/>
        </w:rPr>
        <w:t>Αναπληρωτής Εκπρόσωπος του Προέδρου της Κοινοβουλευτικής Ομάδας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Ηλίας </w:t>
      </w:r>
      <w:proofErr w:type="spellStart"/>
      <w:r>
        <w:rPr>
          <w:rFonts w:eastAsia="Times New Roman" w:cs="Times New Roman"/>
          <w:szCs w:val="24"/>
        </w:rPr>
        <w:t>Παναγιώταρος</w:t>
      </w:r>
      <w:proofErr w:type="spellEnd"/>
      <w:r>
        <w:rPr>
          <w:rFonts w:eastAsia="Times New Roman" w:cs="Times New Roman"/>
          <w:szCs w:val="24"/>
        </w:rPr>
        <w:t xml:space="preserve"> και δεύτερος ο Αναπληρωτής Εκπρόσωπος του Προέδρου </w:t>
      </w:r>
      <w:r>
        <w:rPr>
          <w:rFonts w:eastAsia="Times New Roman" w:cs="Times New Roman"/>
          <w:szCs w:val="24"/>
        </w:rPr>
        <w:lastRenderedPageBreak/>
        <w:t xml:space="preserve">της Κοινοβουλευτικής Ομάδας των Ανεξαρτήτων Ελλήνων κ. Αθανάσιος </w:t>
      </w:r>
      <w:proofErr w:type="spellStart"/>
      <w:r>
        <w:rPr>
          <w:rFonts w:eastAsia="Times New Roman" w:cs="Times New Roman"/>
          <w:szCs w:val="24"/>
        </w:rPr>
        <w:t>Παπαχριστόπουλος</w:t>
      </w:r>
      <w:proofErr w:type="spellEnd"/>
      <w:r>
        <w:rPr>
          <w:rFonts w:eastAsia="Times New Roman" w:cs="Times New Roman"/>
          <w:szCs w:val="24"/>
        </w:rPr>
        <w:t>.</w:t>
      </w:r>
    </w:p>
    <w:p w14:paraId="485631F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ίσης στη συζήτηση συμμετέχουν έως δ</w:t>
      </w:r>
      <w:r>
        <w:rPr>
          <w:rFonts w:eastAsia="Times New Roman" w:cs="Times New Roman"/>
          <w:szCs w:val="24"/>
        </w:rPr>
        <w:t>ύ</w:t>
      </w:r>
      <w:r>
        <w:rPr>
          <w:rFonts w:eastAsia="Times New Roman" w:cs="Times New Roman"/>
          <w:szCs w:val="24"/>
        </w:rPr>
        <w:t xml:space="preserve">ο Υπουργοί. Στη σημερινή συνεδρίαση θα παραστούν και θα λάβουν τον λόγο ο Αντιπρόεδρος της Κυβέρνησης και Υπουργός Οικονομίας και Ανάπτυξης κ. Ιωάννης Δραγασάκης και ο Υπουργός Οικονομικών κ. Ευκλείδης </w:t>
      </w:r>
      <w:proofErr w:type="spellStart"/>
      <w:r>
        <w:rPr>
          <w:rFonts w:eastAsia="Times New Roman" w:cs="Times New Roman"/>
          <w:szCs w:val="24"/>
        </w:rPr>
        <w:t>Τσακαλώτος</w:t>
      </w:r>
      <w:proofErr w:type="spellEnd"/>
      <w:r>
        <w:rPr>
          <w:rFonts w:eastAsia="Times New Roman" w:cs="Times New Roman"/>
          <w:szCs w:val="24"/>
        </w:rPr>
        <w:t>.</w:t>
      </w:r>
    </w:p>
    <w:p w14:paraId="485631F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Σύμφων</w:t>
      </w:r>
      <w:r>
        <w:rPr>
          <w:rFonts w:eastAsia="Times New Roman" w:cs="Times New Roman"/>
          <w:szCs w:val="24"/>
        </w:rPr>
        <w:t>α με το άρθρο 143 παρ</w:t>
      </w:r>
      <w:r>
        <w:rPr>
          <w:rFonts w:eastAsia="Times New Roman" w:cs="Times New Roman"/>
          <w:szCs w:val="24"/>
        </w:rPr>
        <w:t>άγραφος</w:t>
      </w:r>
      <w:r>
        <w:rPr>
          <w:rFonts w:eastAsia="Times New Roman" w:cs="Times New Roman"/>
          <w:szCs w:val="24"/>
        </w:rPr>
        <w:t xml:space="preserve"> 4, η διάρκεια αγόρευσης των Υπουργών είναι μέχρι δέκα λεπτά. Ο χρόνος ομιλίας του Υπουργού που παρεμβαίνει στο στάδιο των κυρίων αγορεύσεων ή των δευτερολογιών, πριν ολοκληρωθούν οι αγορεύσεις ή οι δευτερολογίες των Προέδρων των Κοινοβουλευτικών Ομάδων, π</w:t>
      </w:r>
      <w:r>
        <w:rPr>
          <w:rFonts w:eastAsia="Times New Roman" w:cs="Times New Roman"/>
          <w:szCs w:val="24"/>
        </w:rPr>
        <w:t>εριορίζεται στο ήμισυ του χρόνου που δικαιούνται.</w:t>
      </w:r>
    </w:p>
    <w:p w14:paraId="485631F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Σύμφωνα με την απόφαση της Διάσκεψης των Προέδρων, ο Υπουργός Οικονομικών κ.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θα μιλήσει μετά τον τρίτο ομιλητή, με συμψηφισμό του χρόνου </w:t>
      </w:r>
      <w:proofErr w:type="spellStart"/>
      <w:r>
        <w:rPr>
          <w:rFonts w:eastAsia="Times New Roman" w:cs="Times New Roman"/>
          <w:szCs w:val="24"/>
        </w:rPr>
        <w:t>πρωτολογίας</w:t>
      </w:r>
      <w:proofErr w:type="spellEnd"/>
      <w:r>
        <w:rPr>
          <w:rFonts w:eastAsia="Times New Roman" w:cs="Times New Roman"/>
          <w:szCs w:val="24"/>
        </w:rPr>
        <w:t xml:space="preserve"> και δευτερολογίας του λόγω της αναχώ</w:t>
      </w:r>
      <w:r>
        <w:rPr>
          <w:rFonts w:eastAsia="Times New Roman" w:cs="Times New Roman"/>
          <w:szCs w:val="24"/>
        </w:rPr>
        <w:t xml:space="preserve">ρησής του για Βρυξέλλες, προκειμένου να συμμετάσχει στο </w:t>
      </w:r>
      <w:proofErr w:type="spellStart"/>
      <w:r>
        <w:rPr>
          <w:rFonts w:eastAsia="Times New Roman" w:cs="Times New Roman"/>
          <w:szCs w:val="24"/>
          <w:lang w:val="en-US"/>
        </w:rPr>
        <w:t>E</w:t>
      </w:r>
      <w:r>
        <w:rPr>
          <w:rFonts w:eastAsia="Times New Roman" w:cs="Times New Roman"/>
          <w:szCs w:val="24"/>
          <w:lang w:val="en-US"/>
        </w:rPr>
        <w:t>urogroup</w:t>
      </w:r>
      <w:proofErr w:type="spellEnd"/>
      <w:r w:rsidRPr="00C10794">
        <w:rPr>
          <w:rFonts w:eastAsia="Times New Roman" w:cs="Times New Roman"/>
          <w:szCs w:val="24"/>
        </w:rPr>
        <w:t xml:space="preserve"> </w:t>
      </w:r>
      <w:r>
        <w:rPr>
          <w:rFonts w:eastAsia="Times New Roman" w:cs="Times New Roman"/>
          <w:szCs w:val="24"/>
        </w:rPr>
        <w:t xml:space="preserve">και στο </w:t>
      </w:r>
      <w:r>
        <w:rPr>
          <w:rFonts w:eastAsia="Times New Roman" w:cs="Times New Roman"/>
          <w:szCs w:val="24"/>
          <w:lang w:val="en-US"/>
        </w:rPr>
        <w:t>ECOFIN</w:t>
      </w:r>
      <w:r>
        <w:rPr>
          <w:rFonts w:eastAsia="Times New Roman" w:cs="Times New Roman"/>
          <w:szCs w:val="24"/>
        </w:rPr>
        <w:t>.</w:t>
      </w:r>
    </w:p>
    <w:p w14:paraId="485631FF" w14:textId="77777777" w:rsidR="00C17FD8" w:rsidRDefault="00C12081">
      <w:pPr>
        <w:tabs>
          <w:tab w:val="left" w:pos="3873"/>
        </w:tabs>
        <w:spacing w:after="0" w:line="600" w:lineRule="auto"/>
        <w:ind w:firstLine="720"/>
        <w:jc w:val="both"/>
        <w:rPr>
          <w:rFonts w:eastAsia="Times New Roman" w:cs="Times New Roman"/>
          <w:szCs w:val="24"/>
        </w:rPr>
      </w:pPr>
      <w:r>
        <w:rPr>
          <w:rFonts w:eastAsia="Times New Roman" w:cs="Times New Roman"/>
          <w:szCs w:val="24"/>
        </w:rPr>
        <w:t>Δικαίωμα δευτερολογίας έχουν για δεκαπέντε λεπτά της ώρας ο Πρωθυπουργός και για δέκα λεπτά της ώρας οι Πρόεδροι των Κοινοβουλευτικών Ομάδων και οι Υπουργοί. Θα γίνει πάλι κα</w:t>
      </w:r>
      <w:r>
        <w:rPr>
          <w:rFonts w:eastAsia="Times New Roman" w:cs="Times New Roman"/>
          <w:szCs w:val="24"/>
        </w:rPr>
        <w:t xml:space="preserve">τά την ίδια σειρά, όχι με αντίστροφη σειρά. Δηλαδή αφού τελειώσουν οι Αρχηγοί, μετά θα μιλήσουν από μία φορά οι δύο Κοινοβουλευτικοί Εκπρόσωποι των δύο κομμάτων που λείπουν οι Αρχηγοί τους, ύστερα ο Αντιπρόεδρος της </w:t>
      </w:r>
      <w:r w:rsidRPr="001850F1">
        <w:rPr>
          <w:rFonts w:eastAsia="Times New Roman" w:cs="Times New Roman"/>
          <w:szCs w:val="24"/>
        </w:rPr>
        <w:t>Κυβέρνηση</w:t>
      </w:r>
      <w:r>
        <w:rPr>
          <w:rFonts w:eastAsia="Times New Roman" w:cs="Times New Roman"/>
          <w:szCs w:val="24"/>
        </w:rPr>
        <w:t xml:space="preserve">ς και μετά ξανά εξ υπαρχής στη </w:t>
      </w:r>
      <w:r>
        <w:rPr>
          <w:rFonts w:eastAsia="Times New Roman" w:cs="Times New Roman"/>
          <w:szCs w:val="24"/>
        </w:rPr>
        <w:t xml:space="preserve">σειρά που θα πρωτομιλήσουν θα </w:t>
      </w:r>
      <w:r>
        <w:rPr>
          <w:rFonts w:eastAsia="Times New Roman" w:cs="Times New Roman"/>
          <w:szCs w:val="24"/>
        </w:rPr>
        <w:lastRenderedPageBreak/>
        <w:t xml:space="preserve">γίνουν και οι </w:t>
      </w:r>
      <w:proofErr w:type="spellStart"/>
      <w:r>
        <w:rPr>
          <w:rFonts w:eastAsia="Times New Roman" w:cs="Times New Roman"/>
          <w:szCs w:val="24"/>
        </w:rPr>
        <w:t>δευτερομιλίες</w:t>
      </w:r>
      <w:proofErr w:type="spellEnd"/>
      <w:r>
        <w:rPr>
          <w:rFonts w:eastAsia="Times New Roman" w:cs="Times New Roman"/>
          <w:szCs w:val="24"/>
        </w:rPr>
        <w:t xml:space="preserve">. Τέλος, ο Πρωθυπουργός </w:t>
      </w:r>
      <w:r w:rsidRPr="00224BE3">
        <w:rPr>
          <w:rFonts w:eastAsia="Times New Roman" w:cs="Times New Roman"/>
          <w:szCs w:val="24"/>
        </w:rPr>
        <w:t>μπορεί να</w:t>
      </w:r>
      <w:r>
        <w:rPr>
          <w:rFonts w:eastAsia="Times New Roman" w:cs="Times New Roman"/>
          <w:szCs w:val="24"/>
        </w:rPr>
        <w:t xml:space="preserve"> </w:t>
      </w:r>
      <w:proofErr w:type="spellStart"/>
      <w:r>
        <w:rPr>
          <w:rFonts w:eastAsia="Times New Roman" w:cs="Times New Roman"/>
          <w:szCs w:val="24"/>
        </w:rPr>
        <w:t>τριτολογήσει</w:t>
      </w:r>
      <w:proofErr w:type="spellEnd"/>
      <w:r>
        <w:rPr>
          <w:rFonts w:eastAsia="Times New Roman" w:cs="Times New Roman"/>
          <w:szCs w:val="24"/>
        </w:rPr>
        <w:t>, εάν επιθυμεί, για πέντε λεπτά της ώρας. Και κάπως έτσι θα λήξει η συνεδρίαση.</w:t>
      </w:r>
    </w:p>
    <w:p w14:paraId="48563200" w14:textId="77777777" w:rsidR="00C17FD8" w:rsidRDefault="00C12081">
      <w:pPr>
        <w:tabs>
          <w:tab w:val="left" w:pos="3873"/>
        </w:tabs>
        <w:spacing w:after="0" w:line="600" w:lineRule="auto"/>
        <w:ind w:firstLine="720"/>
        <w:jc w:val="both"/>
        <w:rPr>
          <w:rFonts w:eastAsia="Times New Roman"/>
          <w:szCs w:val="24"/>
        </w:rPr>
      </w:pPr>
      <w:r>
        <w:rPr>
          <w:rFonts w:eastAsia="Times New Roman" w:cs="Times New Roman"/>
          <w:szCs w:val="24"/>
        </w:rPr>
        <w:t xml:space="preserve">Έχετε λάβει όλοι τις θέσεις σας. </w:t>
      </w:r>
      <w:r w:rsidRPr="00AC365A">
        <w:rPr>
          <w:rFonts w:eastAsia="Times New Roman"/>
          <w:szCs w:val="24"/>
        </w:rPr>
        <w:t>Ευχαριστώ</w:t>
      </w:r>
      <w:r>
        <w:rPr>
          <w:rFonts w:eastAsia="Times New Roman"/>
          <w:szCs w:val="24"/>
        </w:rPr>
        <w:t>. Δυστυχώς ξεκινώ με καθυστέρησ</w:t>
      </w:r>
      <w:r>
        <w:rPr>
          <w:rFonts w:eastAsia="Times New Roman"/>
          <w:szCs w:val="24"/>
        </w:rPr>
        <w:t>η μισής ώρας. Δεν είναι πάρα πολύ, αλλά δεν είναι και λίγο. Συνήθως τηρούμε όλους τους χρόνους.</w:t>
      </w:r>
    </w:p>
    <w:p w14:paraId="48563201" w14:textId="77777777" w:rsidR="00C17FD8" w:rsidRDefault="00C12081">
      <w:pPr>
        <w:tabs>
          <w:tab w:val="left" w:pos="3873"/>
        </w:tabs>
        <w:spacing w:after="0" w:line="600" w:lineRule="auto"/>
        <w:ind w:firstLine="720"/>
        <w:jc w:val="both"/>
        <w:rPr>
          <w:rFonts w:eastAsia="Times New Roman" w:cs="Times New Roman"/>
          <w:szCs w:val="24"/>
        </w:rPr>
      </w:pPr>
      <w:r>
        <w:rPr>
          <w:rFonts w:eastAsia="Times New Roman"/>
          <w:szCs w:val="24"/>
        </w:rPr>
        <w:t>Παρακαλώ πολύ τον Πρωθυπουργό κ. Αλέξη Τσίπρα να πάρει τον λόγο.</w:t>
      </w:r>
      <w:r>
        <w:rPr>
          <w:rFonts w:eastAsia="Times New Roman" w:cs="Times New Roman"/>
          <w:szCs w:val="24"/>
        </w:rPr>
        <w:t xml:space="preserve"> </w:t>
      </w:r>
    </w:p>
    <w:p w14:paraId="48563202" w14:textId="77777777" w:rsidR="00C17FD8" w:rsidRDefault="00C12081">
      <w:pPr>
        <w:tabs>
          <w:tab w:val="left" w:pos="3873"/>
        </w:tabs>
        <w:spacing w:after="0" w:line="600" w:lineRule="auto"/>
        <w:ind w:firstLine="720"/>
        <w:jc w:val="both"/>
        <w:rPr>
          <w:rFonts w:eastAsia="Times New Roman" w:cs="Times New Roman"/>
          <w:szCs w:val="24"/>
        </w:rPr>
      </w:pPr>
      <w:r w:rsidRPr="00CB5B18">
        <w:rPr>
          <w:rFonts w:eastAsia="Times New Roman" w:cs="Times New Roman"/>
          <w:b/>
          <w:szCs w:val="24"/>
        </w:rPr>
        <w:t>ΑΛΕΞΗΣ ΤΣΙΠΡΑΣ (Πρόεδρος της Κυβέρνησης)</w:t>
      </w:r>
      <w:r>
        <w:rPr>
          <w:rFonts w:eastAsia="Times New Roman" w:cs="Times New Roman"/>
          <w:b/>
          <w:szCs w:val="24"/>
        </w:rPr>
        <w:t xml:space="preserve">: </w:t>
      </w:r>
      <w:r w:rsidRPr="002170BF">
        <w:rPr>
          <w:rFonts w:eastAsia="Times New Roman" w:cs="Times New Roman"/>
          <w:szCs w:val="24"/>
        </w:rPr>
        <w:t>Κυρίες και κύριοι συνάδελφοι,</w:t>
      </w:r>
      <w:r>
        <w:rPr>
          <w:rFonts w:eastAsia="Times New Roman" w:cs="Times New Roman"/>
          <w:szCs w:val="24"/>
        </w:rPr>
        <w:t xml:space="preserve"> η Εθνική Αντιπροσωπεία καλείται σήμερα να συζητήσει για τα κρίσιμα θέματα της </w:t>
      </w:r>
      <w:r w:rsidRPr="00A42664">
        <w:rPr>
          <w:rFonts w:eastAsia="Times New Roman" w:cs="Times New Roman"/>
          <w:szCs w:val="24"/>
        </w:rPr>
        <w:t>οικονομία</w:t>
      </w:r>
      <w:r>
        <w:rPr>
          <w:rFonts w:eastAsia="Times New Roman" w:cs="Times New Roman"/>
          <w:szCs w:val="24"/>
        </w:rPr>
        <w:t xml:space="preserve">ς. Γι’ αυτό και ανταποκριθήκαμε αμέσως στο αίτημα της επικεφαλής του Κινήματος Αλλαγής στην πρότασή της για διεξαγωγή προ ημερησίας διατάξεως συζήτηση στη </w:t>
      </w:r>
      <w:r w:rsidRPr="00840C4C">
        <w:rPr>
          <w:rFonts w:eastAsia="Times New Roman" w:cs="Times New Roman"/>
          <w:szCs w:val="24"/>
        </w:rPr>
        <w:t>Βουλή</w:t>
      </w:r>
      <w:r>
        <w:rPr>
          <w:rFonts w:eastAsia="Times New Roman" w:cs="Times New Roman"/>
          <w:szCs w:val="24"/>
        </w:rPr>
        <w:t>.</w:t>
      </w:r>
    </w:p>
    <w:p w14:paraId="48563203" w14:textId="77777777" w:rsidR="00C17FD8" w:rsidRDefault="00C12081">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Δεν έχ</w:t>
      </w:r>
      <w:r>
        <w:rPr>
          <w:rFonts w:eastAsia="Times New Roman" w:cs="Times New Roman"/>
          <w:szCs w:val="24"/>
        </w:rPr>
        <w:t xml:space="preserve">ω βέβαια καμμιά αμφιβολία ότι υπάρχει ο κίνδυνος για άλλη μια φορά να μη συζητούμε, έχοντας μπροστά μας τα πραγματικά δεδομένα. Δεν έχω καμμιά αμφιβολία ότι θα ακούσουμε για άλλη μια φορά από τις πτέρυγες της </w:t>
      </w:r>
      <w:r w:rsidRPr="00014FA0">
        <w:rPr>
          <w:rFonts w:eastAsia="Times New Roman" w:cs="Times New Roman"/>
          <w:szCs w:val="24"/>
        </w:rPr>
        <w:t>Αντιπολίτευσης</w:t>
      </w:r>
      <w:r>
        <w:rPr>
          <w:rFonts w:eastAsia="Times New Roman" w:cs="Times New Roman"/>
          <w:szCs w:val="24"/>
        </w:rPr>
        <w:t xml:space="preserve">  πάρα πολλά κινδυνολογικά, </w:t>
      </w:r>
      <w:proofErr w:type="spellStart"/>
      <w:r>
        <w:rPr>
          <w:rFonts w:eastAsia="Times New Roman" w:cs="Times New Roman"/>
          <w:szCs w:val="24"/>
        </w:rPr>
        <w:t>κατασ</w:t>
      </w:r>
      <w:r>
        <w:rPr>
          <w:rFonts w:eastAsia="Times New Roman" w:cs="Times New Roman"/>
          <w:szCs w:val="24"/>
        </w:rPr>
        <w:t>τροφολογικά</w:t>
      </w:r>
      <w:proofErr w:type="spellEnd"/>
      <w:r>
        <w:rPr>
          <w:rFonts w:eastAsia="Times New Roman" w:cs="Times New Roman"/>
          <w:szCs w:val="24"/>
        </w:rPr>
        <w:t xml:space="preserve">, αυτά δηλαδή που έχουμε συνηθίσει να ακούμε, αλλά να μη βλέπουμε, ευτυχώς, για τον τόπο τα τρία τελευταία χρόνια. Θα ήθελα να διαψευστώ σήμερα, αλλά φοβάμαι ότι δεν έχω πολλές ελπίδες. </w:t>
      </w:r>
    </w:p>
    <w:p w14:paraId="48563204" w14:textId="77777777" w:rsidR="00C17FD8" w:rsidRDefault="00C1208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εγώ από την πλευρά μου θα προσπαθήσω ν</w:t>
      </w:r>
      <w:r>
        <w:rPr>
          <w:rFonts w:eastAsia="Times New Roman" w:cs="Times New Roman"/>
          <w:szCs w:val="24"/>
        </w:rPr>
        <w:t xml:space="preserve">α είναι παραγωγική αυτή η συζήτηση. Για να γίνει βεβαίως αυτό, </w:t>
      </w:r>
      <w:r w:rsidRPr="00E57B5A">
        <w:rPr>
          <w:rFonts w:eastAsia="Times New Roman" w:cs="Times New Roman"/>
          <w:szCs w:val="24"/>
        </w:rPr>
        <w:t>πρέπει να</w:t>
      </w:r>
      <w:r>
        <w:rPr>
          <w:rFonts w:eastAsia="Times New Roman" w:cs="Times New Roman"/>
          <w:szCs w:val="24"/>
        </w:rPr>
        <w:t xml:space="preserve"> ξεκινήσω από μια βάση, τα πραγματικά δεδομένα της </w:t>
      </w:r>
      <w:r w:rsidRPr="00A42664">
        <w:rPr>
          <w:rFonts w:eastAsia="Times New Roman" w:cs="Times New Roman"/>
          <w:szCs w:val="24"/>
        </w:rPr>
        <w:t>οικονομία</w:t>
      </w:r>
      <w:r>
        <w:rPr>
          <w:rFonts w:eastAsia="Times New Roman" w:cs="Times New Roman"/>
          <w:szCs w:val="24"/>
        </w:rPr>
        <w:t>ς και από την πραγματικότητα που όσο και αν κανείς θέλει να την διαστρεβλώσει δεν είναι εύκολο. Βαδίζουμε με σταθερό βηματισμό προς την έξοδο απ’</w:t>
      </w:r>
      <w:r w:rsidRPr="00E46293">
        <w:rPr>
          <w:rFonts w:eastAsia="Times New Roman" w:cs="Times New Roman"/>
          <w:szCs w:val="24"/>
        </w:rPr>
        <w:t xml:space="preserve"> </w:t>
      </w:r>
      <w:r>
        <w:rPr>
          <w:rFonts w:eastAsia="Times New Roman" w:cs="Times New Roman"/>
          <w:szCs w:val="24"/>
        </w:rPr>
        <w:t xml:space="preserve">αυτό που γνωρίσαμε τα τελευταία οχτώ χρόνια, από αυτή την ασφυκτική </w:t>
      </w:r>
      <w:r>
        <w:rPr>
          <w:rFonts w:eastAsia="Times New Roman" w:cs="Times New Roman"/>
          <w:szCs w:val="24"/>
        </w:rPr>
        <w:lastRenderedPageBreak/>
        <w:t>επιτροπεία και τη φοβερή αυτή κρίση. Έχουν</w:t>
      </w:r>
      <w:r>
        <w:rPr>
          <w:rFonts w:eastAsia="Times New Roman" w:cs="Times New Roman"/>
          <w:szCs w:val="24"/>
        </w:rPr>
        <w:t xml:space="preserve"> απομείνει τα τελευταία μέτρα αυτής της διαδρομής. </w:t>
      </w:r>
    </w:p>
    <w:p w14:paraId="48563205" w14:textId="77777777" w:rsidR="00C17FD8" w:rsidRDefault="00C1208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Ήδη ένα πολύ σημαντικό μέρος των τελευταίων μέτρων αυτής της διαδρομής καλύφθηκε με την τεχνική συμφωνία που επιτεύχθηκε το προηγούμενο Σάββατο για την τέταρτη και τελευταία αξιολόγηση του προγράμματος </w:t>
      </w:r>
      <w:r w:rsidRPr="00A42664">
        <w:rPr>
          <w:rFonts w:eastAsia="Times New Roman" w:cs="Times New Roman"/>
          <w:szCs w:val="24"/>
        </w:rPr>
        <w:t>οι</w:t>
      </w:r>
      <w:r w:rsidRPr="00A42664">
        <w:rPr>
          <w:rFonts w:eastAsia="Times New Roman" w:cs="Times New Roman"/>
          <w:szCs w:val="24"/>
        </w:rPr>
        <w:t>κονομ</w:t>
      </w:r>
      <w:r>
        <w:rPr>
          <w:rFonts w:eastAsia="Times New Roman" w:cs="Times New Roman"/>
          <w:szCs w:val="24"/>
        </w:rPr>
        <w:t xml:space="preserve">ικής προσαρμογής, εντός χρονοδιαγράμματος και χωρίς καμμία απολύτως πρόσθετη επιβάρυνση, παρά –επαναλαμβάνω- τις καταστροφικές προβλέψεις της </w:t>
      </w:r>
      <w:r w:rsidRPr="005C7DB8">
        <w:rPr>
          <w:rFonts w:eastAsia="Times New Roman" w:cs="Times New Roman"/>
          <w:szCs w:val="24"/>
        </w:rPr>
        <w:t>Αντιπολίτευση</w:t>
      </w:r>
      <w:r>
        <w:rPr>
          <w:rFonts w:eastAsia="Times New Roman" w:cs="Times New Roman"/>
          <w:szCs w:val="24"/>
        </w:rPr>
        <w:t xml:space="preserve">ς και διαφόρων άλλων προσώπων, δημοσιογράφων, μέσων ενημέρωσης που </w:t>
      </w:r>
      <w:proofErr w:type="spellStart"/>
      <w:r>
        <w:rPr>
          <w:rFonts w:eastAsia="Times New Roman" w:cs="Times New Roman"/>
          <w:szCs w:val="24"/>
        </w:rPr>
        <w:t>δημοσιολογούν</w:t>
      </w:r>
      <w:proofErr w:type="spellEnd"/>
      <w:r>
        <w:rPr>
          <w:rFonts w:eastAsia="Times New Roman" w:cs="Times New Roman"/>
          <w:szCs w:val="24"/>
        </w:rPr>
        <w:t xml:space="preserve"> </w:t>
      </w:r>
      <w:proofErr w:type="spellStart"/>
      <w:r>
        <w:rPr>
          <w:rFonts w:eastAsia="Times New Roman" w:cs="Times New Roman"/>
          <w:szCs w:val="24"/>
        </w:rPr>
        <w:t>καταστροφολογών</w:t>
      </w:r>
      <w:r>
        <w:rPr>
          <w:rFonts w:eastAsia="Times New Roman" w:cs="Times New Roman"/>
          <w:szCs w:val="24"/>
        </w:rPr>
        <w:t>τας</w:t>
      </w:r>
      <w:proofErr w:type="spellEnd"/>
      <w:r>
        <w:rPr>
          <w:rFonts w:eastAsia="Times New Roman" w:cs="Times New Roman"/>
          <w:szCs w:val="24"/>
        </w:rPr>
        <w:t>, συνήθως, και διατύπωναν με βεβαιότητα ότι αυτή η τέταρτη αξιολόγηση θα φέρει επιπλέον δημοσιονομική επιβάρυνση, ότι θα μας αναγκάσουν οι θεσμοί να ψηφίσουμε επιπλέον μέτρα το 2019 από αυτά τα οποία προβλέπονται, ότι όχι μόνο δεν θα υπάρχει χώρος για τ</w:t>
      </w:r>
      <w:r>
        <w:rPr>
          <w:rFonts w:eastAsia="Times New Roman" w:cs="Times New Roman"/>
          <w:szCs w:val="24"/>
        </w:rPr>
        <w:t xml:space="preserve">α </w:t>
      </w:r>
      <w:r>
        <w:rPr>
          <w:rFonts w:eastAsia="Times New Roman" w:cs="Times New Roman"/>
          <w:szCs w:val="24"/>
        </w:rPr>
        <w:lastRenderedPageBreak/>
        <w:t xml:space="preserve">ήδη ψηφισμένα θετικά μέτρα το 2019, αλλά θα φέρουμε και επιπλέον μέτρα από το 2020. </w:t>
      </w:r>
    </w:p>
    <w:p w14:paraId="48563206" w14:textId="77777777" w:rsidR="00C17FD8" w:rsidRDefault="00C1208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Για άλλη μια φορά, </w:t>
      </w:r>
      <w:r w:rsidRPr="00AC526C">
        <w:rPr>
          <w:rFonts w:eastAsia="Times New Roman" w:cs="Times New Roman"/>
          <w:szCs w:val="24"/>
        </w:rPr>
        <w:t>όμως</w:t>
      </w:r>
      <w:r>
        <w:rPr>
          <w:rFonts w:eastAsia="Times New Roman" w:cs="Times New Roman"/>
          <w:szCs w:val="24"/>
        </w:rPr>
        <w:t xml:space="preserve">, οι </w:t>
      </w:r>
      <w:proofErr w:type="spellStart"/>
      <w:r>
        <w:rPr>
          <w:rFonts w:eastAsia="Times New Roman" w:cs="Times New Roman"/>
          <w:szCs w:val="24"/>
        </w:rPr>
        <w:t>καταστροφολογούντες</w:t>
      </w:r>
      <w:proofErr w:type="spellEnd"/>
      <w:r>
        <w:rPr>
          <w:rFonts w:eastAsia="Times New Roman" w:cs="Times New Roman"/>
          <w:szCs w:val="24"/>
        </w:rPr>
        <w:t xml:space="preserve"> απογοητεύτηκαν. Και σας διαβεβαιώνω ότι θα απογοητευτούν ξανά τις επόμενες εβδομάδες, όταν και αναμένεται να καταλήξουν ο</w:t>
      </w:r>
      <w:r>
        <w:rPr>
          <w:rFonts w:eastAsia="Times New Roman" w:cs="Times New Roman"/>
          <w:szCs w:val="24"/>
        </w:rPr>
        <w:t xml:space="preserve">ι συζητήσεις και οι διαπραγματεύσεις για τα δύο ανοιχτά θέματα αυτή τη στιγμή. </w:t>
      </w:r>
    </w:p>
    <w:p w14:paraId="48563207" w14:textId="77777777" w:rsidR="00C17FD8" w:rsidRDefault="00C1208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Το πρώτο είναι η συγκεκριμενοποίηση των μέτρων για τη ρύθμιση του ελληνικού χρέους. Το πλαίσιο, θυμίζω, έχει ήδη </w:t>
      </w:r>
      <w:r w:rsidRPr="006D7B98">
        <w:rPr>
          <w:rFonts w:eastAsia="Times New Roman" w:cs="Times New Roman"/>
          <w:szCs w:val="24"/>
        </w:rPr>
        <w:t xml:space="preserve">προσδιοριστεί από τις αποφάσεις του </w:t>
      </w:r>
      <w:proofErr w:type="spellStart"/>
      <w:r w:rsidRPr="006D7B98">
        <w:rPr>
          <w:rFonts w:eastAsia="Times New Roman" w:cs="Times New Roman"/>
          <w:szCs w:val="24"/>
        </w:rPr>
        <w:t>E</w:t>
      </w:r>
      <w:r w:rsidRPr="006D7B98">
        <w:rPr>
          <w:rFonts w:eastAsia="Times New Roman" w:cs="Times New Roman"/>
          <w:szCs w:val="24"/>
        </w:rPr>
        <w:t>urogroup</w:t>
      </w:r>
      <w:proofErr w:type="spellEnd"/>
      <w:r w:rsidRPr="006D7B98">
        <w:rPr>
          <w:rFonts w:eastAsia="Times New Roman" w:cs="Times New Roman"/>
          <w:szCs w:val="24"/>
        </w:rPr>
        <w:t xml:space="preserve"> τον περασμένο Ιού</w:t>
      </w:r>
      <w:r w:rsidRPr="006D7B98">
        <w:rPr>
          <w:rFonts w:eastAsia="Times New Roman" w:cs="Times New Roman"/>
          <w:szCs w:val="24"/>
        </w:rPr>
        <w:t>νιο</w:t>
      </w:r>
      <w:r>
        <w:rPr>
          <w:rFonts w:eastAsia="Times New Roman" w:cs="Times New Roman"/>
          <w:szCs w:val="24"/>
        </w:rPr>
        <w:t>. Κ</w:t>
      </w:r>
      <w:r w:rsidRPr="006D7B98">
        <w:rPr>
          <w:rFonts w:eastAsia="Times New Roman" w:cs="Times New Roman"/>
          <w:szCs w:val="24"/>
        </w:rPr>
        <w:t>αι εργαζόμαστε εντατικά</w:t>
      </w:r>
      <w:r>
        <w:rPr>
          <w:rFonts w:eastAsia="Times New Roman" w:cs="Times New Roman"/>
          <w:szCs w:val="24"/>
        </w:rPr>
        <w:t>,</w:t>
      </w:r>
      <w:r w:rsidRPr="006D7B98">
        <w:rPr>
          <w:rFonts w:eastAsia="Times New Roman" w:cs="Times New Roman"/>
          <w:szCs w:val="24"/>
        </w:rPr>
        <w:t xml:space="preserve"> ώστε να κλείσει και αυτή η εκκρεμότητα, να προσδιοριστούν αυτά τα μέτρα</w:t>
      </w:r>
      <w:r>
        <w:rPr>
          <w:rFonts w:eastAsia="Times New Roman" w:cs="Times New Roman"/>
          <w:szCs w:val="24"/>
        </w:rPr>
        <w:t>,</w:t>
      </w:r>
      <w:r w:rsidRPr="006D7B98">
        <w:rPr>
          <w:rFonts w:eastAsia="Times New Roman" w:cs="Times New Roman"/>
          <w:szCs w:val="24"/>
        </w:rPr>
        <w:t xml:space="preserve"> στο πλαίσιο, επαναλαμβάνω, των δεδομένων αποφά</w:t>
      </w:r>
      <w:r>
        <w:rPr>
          <w:rFonts w:eastAsia="Times New Roman" w:cs="Times New Roman"/>
          <w:szCs w:val="24"/>
        </w:rPr>
        <w:t>σεων από τον περασμένο Ιούνιο. Και βεβαίως, αυτή η εξέλιξη θα είναι καθοριστική ώστε να σταλεί ένα ηχηρό μ</w:t>
      </w:r>
      <w:r>
        <w:rPr>
          <w:rFonts w:eastAsia="Times New Roman" w:cs="Times New Roman"/>
          <w:szCs w:val="24"/>
        </w:rPr>
        <w:t xml:space="preserve">ήνυμα στην διεθνή επενδυτική κοινότητα. </w:t>
      </w:r>
    </w:p>
    <w:p w14:paraId="48563208" w14:textId="77777777" w:rsidR="00C17FD8" w:rsidRDefault="00C12081">
      <w:pPr>
        <w:autoSpaceDE w:val="0"/>
        <w:autoSpaceDN w:val="0"/>
        <w:adjustRightInd w:val="0"/>
        <w:spacing w:after="0" w:line="600" w:lineRule="auto"/>
        <w:ind w:firstLine="720"/>
        <w:contextualSpacing/>
        <w:jc w:val="both"/>
        <w:rPr>
          <w:rFonts w:eastAsia="Times New Roman" w:cs="Times New Roman"/>
          <w:szCs w:val="24"/>
        </w:rPr>
      </w:pPr>
      <w:r w:rsidRPr="002865BE">
        <w:rPr>
          <w:rFonts w:eastAsia="Times New Roman" w:cs="Times New Roman"/>
          <w:szCs w:val="24"/>
        </w:rPr>
        <w:lastRenderedPageBreak/>
        <w:t xml:space="preserve">Και το δεύτερο </w:t>
      </w:r>
      <w:r>
        <w:rPr>
          <w:rFonts w:eastAsia="Times New Roman" w:cs="Times New Roman"/>
          <w:szCs w:val="24"/>
        </w:rPr>
        <w:t xml:space="preserve">ανοιχτό </w:t>
      </w:r>
      <w:r w:rsidRPr="002865BE">
        <w:rPr>
          <w:rFonts w:eastAsia="Times New Roman" w:cs="Times New Roman"/>
          <w:szCs w:val="24"/>
        </w:rPr>
        <w:t xml:space="preserve">θέμα αφορά το καθεστώς της </w:t>
      </w:r>
      <w:proofErr w:type="spellStart"/>
      <w:r w:rsidRPr="002865BE">
        <w:rPr>
          <w:rFonts w:eastAsia="Times New Roman" w:cs="Times New Roman"/>
          <w:szCs w:val="24"/>
        </w:rPr>
        <w:t>μετ</w:t>
      </w:r>
      <w:r>
        <w:rPr>
          <w:rFonts w:eastAsia="Times New Roman" w:cs="Times New Roman"/>
          <w:szCs w:val="24"/>
        </w:rPr>
        <w:t>απρογραμματικής</w:t>
      </w:r>
      <w:proofErr w:type="spellEnd"/>
      <w:r>
        <w:rPr>
          <w:rFonts w:eastAsia="Times New Roman" w:cs="Times New Roman"/>
          <w:szCs w:val="24"/>
        </w:rPr>
        <w:t xml:space="preserve"> εποπτείας</w:t>
      </w:r>
      <w:r w:rsidRPr="002865BE">
        <w:rPr>
          <w:rFonts w:eastAsia="Times New Roman" w:cs="Times New Roman"/>
          <w:szCs w:val="24"/>
        </w:rPr>
        <w:t xml:space="preserve">. </w:t>
      </w:r>
      <w:r>
        <w:rPr>
          <w:rFonts w:eastAsia="Times New Roman" w:cs="Times New Roman"/>
          <w:szCs w:val="24"/>
        </w:rPr>
        <w:t>Π</w:t>
      </w:r>
      <w:r w:rsidRPr="002865BE">
        <w:rPr>
          <w:rFonts w:eastAsia="Times New Roman" w:cs="Times New Roman"/>
          <w:szCs w:val="24"/>
        </w:rPr>
        <w:t>ρόκειται για μ</w:t>
      </w:r>
      <w:r>
        <w:rPr>
          <w:rFonts w:eastAsia="Times New Roman" w:cs="Times New Roman"/>
          <w:szCs w:val="24"/>
        </w:rPr>
        <w:t>ι</w:t>
      </w:r>
      <w:r w:rsidRPr="002865BE">
        <w:rPr>
          <w:rFonts w:eastAsia="Times New Roman" w:cs="Times New Roman"/>
          <w:szCs w:val="24"/>
        </w:rPr>
        <w:t>α διαδικασία</w:t>
      </w:r>
      <w:r>
        <w:rPr>
          <w:rFonts w:eastAsia="Times New Roman" w:cs="Times New Roman"/>
          <w:szCs w:val="24"/>
        </w:rPr>
        <w:t>,</w:t>
      </w:r>
      <w:r w:rsidRPr="002865BE">
        <w:rPr>
          <w:rFonts w:eastAsia="Times New Roman" w:cs="Times New Roman"/>
          <w:szCs w:val="24"/>
        </w:rPr>
        <w:t xml:space="preserve"> που άλλωστε ακολουθήθηκε και για τις υπόλοιπες χώρες, οι οποίες βρ</w:t>
      </w:r>
      <w:r>
        <w:rPr>
          <w:rFonts w:eastAsia="Times New Roman" w:cs="Times New Roman"/>
          <w:szCs w:val="24"/>
        </w:rPr>
        <w:t>έθηκαν σε προγράμματα στήριξης. Δ</w:t>
      </w:r>
      <w:r w:rsidRPr="002865BE">
        <w:rPr>
          <w:rFonts w:eastAsia="Times New Roman" w:cs="Times New Roman"/>
          <w:szCs w:val="24"/>
        </w:rPr>
        <w:t>εν σ</w:t>
      </w:r>
      <w:r>
        <w:rPr>
          <w:rFonts w:eastAsia="Times New Roman" w:cs="Times New Roman"/>
          <w:szCs w:val="24"/>
        </w:rPr>
        <w:t>υν</w:t>
      </w:r>
      <w:r>
        <w:rPr>
          <w:rFonts w:eastAsia="Times New Roman" w:cs="Times New Roman"/>
          <w:szCs w:val="24"/>
        </w:rPr>
        <w:t>ιστά σε καμ</w:t>
      </w:r>
      <w:r>
        <w:rPr>
          <w:rFonts w:eastAsia="Times New Roman" w:cs="Times New Roman"/>
          <w:szCs w:val="24"/>
        </w:rPr>
        <w:t>μ</w:t>
      </w:r>
      <w:r>
        <w:rPr>
          <w:rFonts w:eastAsia="Times New Roman" w:cs="Times New Roman"/>
          <w:szCs w:val="24"/>
        </w:rPr>
        <w:t xml:space="preserve">ία περίπτωση αυτό </w:t>
      </w:r>
      <w:r w:rsidRPr="002865BE">
        <w:rPr>
          <w:rFonts w:eastAsia="Times New Roman" w:cs="Times New Roman"/>
          <w:szCs w:val="24"/>
        </w:rPr>
        <w:t xml:space="preserve">για το οποίο </w:t>
      </w:r>
      <w:r>
        <w:rPr>
          <w:rFonts w:eastAsia="Times New Roman" w:cs="Times New Roman"/>
          <w:szCs w:val="24"/>
        </w:rPr>
        <w:t xml:space="preserve">ορισμένοι </w:t>
      </w:r>
      <w:r w:rsidRPr="002865BE">
        <w:rPr>
          <w:rFonts w:eastAsia="Times New Roman" w:cs="Times New Roman"/>
          <w:szCs w:val="24"/>
        </w:rPr>
        <w:t>προσεύχονται καθημερινά, δηλαδή τ</w:t>
      </w:r>
      <w:r>
        <w:rPr>
          <w:rFonts w:eastAsia="Times New Roman" w:cs="Times New Roman"/>
          <w:szCs w:val="24"/>
        </w:rPr>
        <w:t>ην παράταση του μνημονίου και τω</w:t>
      </w:r>
      <w:r w:rsidRPr="002865BE">
        <w:rPr>
          <w:rFonts w:eastAsia="Times New Roman" w:cs="Times New Roman"/>
          <w:szCs w:val="24"/>
        </w:rPr>
        <w:t>ν εξωτερικ</w:t>
      </w:r>
      <w:r>
        <w:rPr>
          <w:rFonts w:eastAsia="Times New Roman" w:cs="Times New Roman"/>
          <w:szCs w:val="24"/>
        </w:rPr>
        <w:t>ών</w:t>
      </w:r>
      <w:r w:rsidRPr="002865BE">
        <w:rPr>
          <w:rFonts w:eastAsia="Times New Roman" w:cs="Times New Roman"/>
          <w:szCs w:val="24"/>
        </w:rPr>
        <w:t xml:space="preserve"> καταναγκασμ</w:t>
      </w:r>
      <w:r>
        <w:rPr>
          <w:rFonts w:eastAsia="Times New Roman" w:cs="Times New Roman"/>
          <w:szCs w:val="24"/>
        </w:rPr>
        <w:t>ών</w:t>
      </w:r>
      <w:r w:rsidRPr="002865BE">
        <w:rPr>
          <w:rFonts w:eastAsia="Times New Roman" w:cs="Times New Roman"/>
          <w:szCs w:val="24"/>
        </w:rPr>
        <w:t xml:space="preserve">. </w:t>
      </w:r>
    </w:p>
    <w:p w14:paraId="48563209" w14:textId="77777777" w:rsidR="00C17FD8" w:rsidRDefault="00C12081">
      <w:pPr>
        <w:autoSpaceDE w:val="0"/>
        <w:autoSpaceDN w:val="0"/>
        <w:adjustRightInd w:val="0"/>
        <w:spacing w:after="0" w:line="600" w:lineRule="auto"/>
        <w:ind w:firstLine="720"/>
        <w:contextualSpacing/>
        <w:jc w:val="both"/>
        <w:rPr>
          <w:rFonts w:eastAsia="Times New Roman" w:cs="Times New Roman"/>
          <w:szCs w:val="24"/>
        </w:rPr>
      </w:pPr>
      <w:r w:rsidRPr="002865BE">
        <w:rPr>
          <w:rFonts w:eastAsia="Times New Roman" w:cs="Times New Roman"/>
          <w:szCs w:val="24"/>
        </w:rPr>
        <w:t xml:space="preserve">Γιατί, κυρίες και κύριοι συνάδελφοι, το ξέρω ότι μπορεί να μην αρέσει σε πολλούς να το </w:t>
      </w:r>
      <w:r>
        <w:rPr>
          <w:rFonts w:eastAsia="Times New Roman" w:cs="Times New Roman"/>
          <w:szCs w:val="24"/>
        </w:rPr>
        <w:t>ακούνε</w:t>
      </w:r>
      <w:r w:rsidRPr="002865BE">
        <w:rPr>
          <w:rFonts w:eastAsia="Times New Roman" w:cs="Times New Roman"/>
          <w:szCs w:val="24"/>
        </w:rPr>
        <w:t xml:space="preserve"> αυτό, αλλά εγώ </w:t>
      </w:r>
      <w:r w:rsidRPr="002865BE">
        <w:rPr>
          <w:rFonts w:eastAsia="Times New Roman" w:cs="Times New Roman"/>
          <w:szCs w:val="24"/>
        </w:rPr>
        <w:t>θα το λέω και εμείς θα το λέμε ξανά και ξανά</w:t>
      </w:r>
      <w:r>
        <w:rPr>
          <w:rFonts w:eastAsia="Times New Roman" w:cs="Times New Roman"/>
          <w:szCs w:val="24"/>
        </w:rPr>
        <w:t xml:space="preserve">, μπας και το </w:t>
      </w:r>
      <w:r w:rsidRPr="002865BE">
        <w:rPr>
          <w:rFonts w:eastAsia="Times New Roman" w:cs="Times New Roman"/>
          <w:szCs w:val="24"/>
        </w:rPr>
        <w:t xml:space="preserve">εμπεδώσουμε: </w:t>
      </w:r>
      <w:r>
        <w:rPr>
          <w:rFonts w:eastAsia="Times New Roman" w:cs="Times New Roman"/>
          <w:szCs w:val="24"/>
        </w:rPr>
        <w:t>Η</w:t>
      </w:r>
      <w:r w:rsidRPr="002865BE">
        <w:rPr>
          <w:rFonts w:eastAsia="Times New Roman" w:cs="Times New Roman"/>
          <w:szCs w:val="24"/>
        </w:rPr>
        <w:t xml:space="preserve"> Ελλάδα</w:t>
      </w:r>
      <w:r>
        <w:rPr>
          <w:rFonts w:eastAsia="Times New Roman" w:cs="Times New Roman"/>
          <w:szCs w:val="24"/>
        </w:rPr>
        <w:t>,</w:t>
      </w:r>
      <w:r w:rsidRPr="002865BE">
        <w:rPr>
          <w:rFonts w:eastAsia="Times New Roman" w:cs="Times New Roman"/>
          <w:szCs w:val="24"/>
        </w:rPr>
        <w:t xml:space="preserve"> μετά από οκτώ χρόνια μεγάλης περιπέτειας και κρίσ</w:t>
      </w:r>
      <w:r>
        <w:rPr>
          <w:rFonts w:eastAsia="Times New Roman" w:cs="Times New Roman"/>
          <w:szCs w:val="24"/>
        </w:rPr>
        <w:t>η</w:t>
      </w:r>
      <w:r w:rsidRPr="002865BE">
        <w:rPr>
          <w:rFonts w:eastAsia="Times New Roman" w:cs="Times New Roman"/>
          <w:szCs w:val="24"/>
        </w:rPr>
        <w:t>ς δημοσιονομικής, κοινωνικής, οικονομικής, κρίσ</w:t>
      </w:r>
      <w:r>
        <w:rPr>
          <w:rFonts w:eastAsia="Times New Roman" w:cs="Times New Roman"/>
          <w:szCs w:val="24"/>
        </w:rPr>
        <w:t>η</w:t>
      </w:r>
      <w:r w:rsidRPr="002865BE">
        <w:rPr>
          <w:rFonts w:eastAsia="Times New Roman" w:cs="Times New Roman"/>
          <w:szCs w:val="24"/>
        </w:rPr>
        <w:t>ς αξιών, κρίση</w:t>
      </w:r>
      <w:r>
        <w:rPr>
          <w:rFonts w:eastAsia="Times New Roman" w:cs="Times New Roman"/>
          <w:szCs w:val="24"/>
        </w:rPr>
        <w:t>ς</w:t>
      </w:r>
      <w:r w:rsidRPr="002865BE">
        <w:rPr>
          <w:rFonts w:eastAsia="Times New Roman" w:cs="Times New Roman"/>
          <w:szCs w:val="24"/>
        </w:rPr>
        <w:t xml:space="preserve"> θεσμών, βγαίνει επιτέλους από αυτή την περιπέτεια.  </w:t>
      </w:r>
    </w:p>
    <w:p w14:paraId="4856320A" w14:textId="77777777" w:rsidR="00C17FD8" w:rsidRDefault="00C12081">
      <w:pPr>
        <w:autoSpaceDE w:val="0"/>
        <w:autoSpaceDN w:val="0"/>
        <w:adjustRightInd w:val="0"/>
        <w:spacing w:after="0" w:line="600" w:lineRule="auto"/>
        <w:ind w:firstLine="720"/>
        <w:contextualSpacing/>
        <w:jc w:val="center"/>
        <w:rPr>
          <w:rFonts w:eastAsia="Times New Roman" w:cs="Times New Roman"/>
          <w:szCs w:val="24"/>
        </w:rPr>
      </w:pPr>
      <w:r>
        <w:rPr>
          <w:rFonts w:eastAsia="Times New Roman" w:cs="Times New Roman"/>
          <w:szCs w:val="24"/>
        </w:rPr>
        <w:t>(</w:t>
      </w:r>
      <w:r w:rsidRPr="00073251">
        <w:rPr>
          <w:rFonts w:eastAsia="Times New Roman" w:cs="Times New Roman"/>
          <w:szCs w:val="24"/>
        </w:rPr>
        <w:t>Χειροκροτήματα από τις πτέρ</w:t>
      </w:r>
      <w:r>
        <w:rPr>
          <w:rFonts w:eastAsia="Times New Roman" w:cs="Times New Roman"/>
          <w:szCs w:val="24"/>
        </w:rPr>
        <w:t xml:space="preserve">υγες </w:t>
      </w:r>
      <w:r>
        <w:rPr>
          <w:rFonts w:eastAsia="Times New Roman" w:cs="Times New Roman"/>
          <w:szCs w:val="24"/>
        </w:rPr>
        <w:t xml:space="preserve">του </w:t>
      </w:r>
      <w:r>
        <w:rPr>
          <w:rFonts w:eastAsia="Times New Roman" w:cs="Times New Roman"/>
          <w:szCs w:val="24"/>
        </w:rPr>
        <w:t>ΣΥΡΙΖΑ και των ΑΝΕΛ)</w:t>
      </w:r>
    </w:p>
    <w:p w14:paraId="4856320B" w14:textId="77777777" w:rsidR="00C17FD8" w:rsidRDefault="00C1208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w:t>
      </w:r>
      <w:r w:rsidRPr="002865BE">
        <w:rPr>
          <w:rFonts w:eastAsia="Times New Roman" w:cs="Times New Roman"/>
          <w:szCs w:val="24"/>
        </w:rPr>
        <w:t>Α</w:t>
      </w:r>
      <w:r>
        <w:rPr>
          <w:rFonts w:eastAsia="Times New Roman" w:cs="Times New Roman"/>
          <w:szCs w:val="24"/>
        </w:rPr>
        <w:t xml:space="preserve">ύγουστο του 2018 τα μνημόνια αποτελούν </w:t>
      </w:r>
      <w:r w:rsidRPr="002865BE">
        <w:rPr>
          <w:rFonts w:eastAsia="Times New Roman" w:cs="Times New Roman"/>
          <w:szCs w:val="24"/>
        </w:rPr>
        <w:t>οριστικά παρελθόν για τον τόπο. Και αυτή είναι μ</w:t>
      </w:r>
      <w:r>
        <w:rPr>
          <w:rFonts w:eastAsia="Times New Roman" w:cs="Times New Roman"/>
          <w:szCs w:val="24"/>
        </w:rPr>
        <w:t>ι</w:t>
      </w:r>
      <w:r w:rsidRPr="002865BE">
        <w:rPr>
          <w:rFonts w:eastAsia="Times New Roman" w:cs="Times New Roman"/>
          <w:szCs w:val="24"/>
        </w:rPr>
        <w:t xml:space="preserve">α οριστική, αμετάκλητη και </w:t>
      </w:r>
      <w:r>
        <w:rPr>
          <w:rFonts w:eastAsia="Times New Roman" w:cs="Times New Roman"/>
          <w:szCs w:val="24"/>
        </w:rPr>
        <w:t xml:space="preserve">αδιαπραγμάτευτη </w:t>
      </w:r>
      <w:r w:rsidRPr="002865BE">
        <w:rPr>
          <w:rFonts w:eastAsia="Times New Roman" w:cs="Times New Roman"/>
          <w:szCs w:val="24"/>
        </w:rPr>
        <w:t>εξέλιξη. Δεν ήταν αυτ</w:t>
      </w:r>
      <w:r>
        <w:rPr>
          <w:rFonts w:eastAsia="Times New Roman" w:cs="Times New Roman"/>
          <w:szCs w:val="24"/>
        </w:rPr>
        <w:t xml:space="preserve">ονόητο να συμβεί. </w:t>
      </w:r>
      <w:r w:rsidRPr="002865BE">
        <w:rPr>
          <w:rFonts w:eastAsia="Times New Roman" w:cs="Times New Roman"/>
          <w:szCs w:val="24"/>
        </w:rPr>
        <w:t>Δεν ήταν η φυσική συνέχε</w:t>
      </w:r>
      <w:r w:rsidRPr="002865BE">
        <w:rPr>
          <w:rFonts w:eastAsia="Times New Roman" w:cs="Times New Roman"/>
          <w:szCs w:val="24"/>
        </w:rPr>
        <w:t>ια των πραγμάτων</w:t>
      </w:r>
      <w:r>
        <w:rPr>
          <w:rFonts w:eastAsia="Times New Roman" w:cs="Times New Roman"/>
          <w:szCs w:val="24"/>
        </w:rPr>
        <w:t>. Κ</w:t>
      </w:r>
      <w:r w:rsidRPr="002865BE">
        <w:rPr>
          <w:rFonts w:eastAsia="Times New Roman" w:cs="Times New Roman"/>
          <w:szCs w:val="24"/>
        </w:rPr>
        <w:t xml:space="preserve">αι πολύ περισσότερο, δεν ήταν αυτή η εξέλιξη που </w:t>
      </w:r>
      <w:r>
        <w:rPr>
          <w:rFonts w:eastAsia="Times New Roman" w:cs="Times New Roman"/>
          <w:szCs w:val="24"/>
        </w:rPr>
        <w:t xml:space="preserve">προδίκαζε η </w:t>
      </w:r>
      <w:r w:rsidRPr="002865BE">
        <w:rPr>
          <w:rFonts w:eastAsia="Times New Roman" w:cs="Times New Roman"/>
          <w:szCs w:val="24"/>
        </w:rPr>
        <w:t>εικόνα της χώρας στο τέλος τ</w:t>
      </w:r>
      <w:r>
        <w:rPr>
          <w:rFonts w:eastAsia="Times New Roman" w:cs="Times New Roman"/>
          <w:szCs w:val="24"/>
        </w:rPr>
        <w:t>ου 2014,</w:t>
      </w:r>
      <w:r w:rsidRPr="002865BE">
        <w:rPr>
          <w:rFonts w:eastAsia="Times New Roman" w:cs="Times New Roman"/>
          <w:szCs w:val="24"/>
        </w:rPr>
        <w:t xml:space="preserve"> όπως πολλές φορές </w:t>
      </w:r>
      <w:r>
        <w:rPr>
          <w:rFonts w:eastAsia="Times New Roman" w:cs="Times New Roman"/>
          <w:szCs w:val="24"/>
        </w:rPr>
        <w:t xml:space="preserve">ψευδώς </w:t>
      </w:r>
      <w:r w:rsidRPr="002865BE">
        <w:rPr>
          <w:rFonts w:eastAsia="Times New Roman" w:cs="Times New Roman"/>
          <w:szCs w:val="24"/>
        </w:rPr>
        <w:t xml:space="preserve">ισχυρίζεστε από την πλευρά της </w:t>
      </w:r>
      <w:r>
        <w:rPr>
          <w:rFonts w:eastAsia="Times New Roman" w:cs="Times New Roman"/>
          <w:szCs w:val="24"/>
        </w:rPr>
        <w:t>Α</w:t>
      </w:r>
      <w:r w:rsidRPr="002865BE">
        <w:rPr>
          <w:rFonts w:eastAsia="Times New Roman" w:cs="Times New Roman"/>
          <w:szCs w:val="24"/>
        </w:rPr>
        <w:t>ντιπολίτευσης και όσ</w:t>
      </w:r>
      <w:r>
        <w:rPr>
          <w:rFonts w:eastAsia="Times New Roman" w:cs="Times New Roman"/>
          <w:szCs w:val="24"/>
        </w:rPr>
        <w:t xml:space="preserve">ων </w:t>
      </w:r>
      <w:r w:rsidRPr="002865BE">
        <w:rPr>
          <w:rFonts w:eastAsia="Times New Roman" w:cs="Times New Roman"/>
          <w:szCs w:val="24"/>
        </w:rPr>
        <w:t>κυβερνούσ</w:t>
      </w:r>
      <w:r>
        <w:rPr>
          <w:rFonts w:eastAsia="Times New Roman" w:cs="Times New Roman"/>
          <w:szCs w:val="24"/>
        </w:rPr>
        <w:t>αν</w:t>
      </w:r>
      <w:r w:rsidRPr="002865BE">
        <w:rPr>
          <w:rFonts w:eastAsia="Times New Roman" w:cs="Times New Roman"/>
          <w:szCs w:val="24"/>
        </w:rPr>
        <w:t xml:space="preserve"> εκείνη την εποχή. </w:t>
      </w:r>
    </w:p>
    <w:p w14:paraId="4856320C" w14:textId="77777777" w:rsidR="00C17FD8" w:rsidRDefault="00C12081">
      <w:pPr>
        <w:spacing w:after="0" w:line="600" w:lineRule="auto"/>
        <w:ind w:firstLine="720"/>
        <w:contextualSpacing/>
        <w:jc w:val="both"/>
        <w:rPr>
          <w:rFonts w:eastAsia="Times New Roman" w:cs="Times New Roman"/>
          <w:szCs w:val="24"/>
        </w:rPr>
      </w:pPr>
      <w:r w:rsidRPr="002865BE">
        <w:rPr>
          <w:rFonts w:eastAsia="Times New Roman" w:cs="Times New Roman"/>
          <w:szCs w:val="24"/>
        </w:rPr>
        <w:t>Επιτρέψτε μου να σας θυμίσω,</w:t>
      </w:r>
      <w:r w:rsidRPr="002865BE">
        <w:rPr>
          <w:rFonts w:eastAsia="Times New Roman" w:cs="Times New Roman"/>
          <w:szCs w:val="24"/>
        </w:rPr>
        <w:t xml:space="preserve"> να θυμηθούμε ξανά, </w:t>
      </w:r>
      <w:r>
        <w:rPr>
          <w:rFonts w:eastAsia="Times New Roman" w:cs="Times New Roman"/>
          <w:szCs w:val="24"/>
        </w:rPr>
        <w:t xml:space="preserve">πού βρέθηκε η </w:t>
      </w:r>
      <w:r w:rsidRPr="002865BE">
        <w:rPr>
          <w:rFonts w:eastAsia="Times New Roman" w:cs="Times New Roman"/>
          <w:szCs w:val="24"/>
        </w:rPr>
        <w:t xml:space="preserve">χώρα εκείνη την περίοδο: </w:t>
      </w:r>
      <w:r>
        <w:rPr>
          <w:rFonts w:eastAsia="Times New Roman" w:cs="Times New Roman"/>
          <w:szCs w:val="24"/>
        </w:rPr>
        <w:t>Ε</w:t>
      </w:r>
      <w:r w:rsidRPr="002865BE">
        <w:rPr>
          <w:rFonts w:eastAsia="Times New Roman" w:cs="Times New Roman"/>
          <w:szCs w:val="24"/>
        </w:rPr>
        <w:t xml:space="preserve">ίχε συσσωρευθεί </w:t>
      </w:r>
      <w:r>
        <w:rPr>
          <w:rFonts w:eastAsia="Times New Roman" w:cs="Times New Roman"/>
          <w:szCs w:val="24"/>
        </w:rPr>
        <w:t>απώλεια 25%</w:t>
      </w:r>
      <w:r w:rsidRPr="002865BE">
        <w:rPr>
          <w:rFonts w:eastAsia="Times New Roman" w:cs="Times New Roman"/>
          <w:szCs w:val="24"/>
        </w:rPr>
        <w:t xml:space="preserve"> του Ακαθάριστου </w:t>
      </w:r>
      <w:r>
        <w:rPr>
          <w:rFonts w:eastAsia="Times New Roman" w:cs="Times New Roman"/>
          <w:szCs w:val="24"/>
        </w:rPr>
        <w:t>Εγχώριου Π</w:t>
      </w:r>
      <w:r w:rsidRPr="002865BE">
        <w:rPr>
          <w:rFonts w:eastAsia="Times New Roman" w:cs="Times New Roman"/>
          <w:szCs w:val="24"/>
        </w:rPr>
        <w:t>ροϊόντος της χώρας</w:t>
      </w:r>
      <w:r>
        <w:rPr>
          <w:rFonts w:eastAsia="Times New Roman" w:cs="Times New Roman"/>
          <w:szCs w:val="24"/>
        </w:rPr>
        <w:t>, το ¼ του ΑΕΠ,</w:t>
      </w:r>
      <w:r w:rsidRPr="002865BE">
        <w:rPr>
          <w:rFonts w:eastAsia="Times New Roman" w:cs="Times New Roman"/>
          <w:szCs w:val="24"/>
        </w:rPr>
        <w:t xml:space="preserve"> μέσα σε τέσσερα μόλις χρόνια. Είχαν εφαρμοστεί μ</w:t>
      </w:r>
      <w:r>
        <w:rPr>
          <w:rFonts w:eastAsia="Times New Roman" w:cs="Times New Roman"/>
          <w:szCs w:val="24"/>
        </w:rPr>
        <w:t>έτρα ύψους 65.000.000.000</w:t>
      </w:r>
      <w:r w:rsidRPr="002865BE">
        <w:rPr>
          <w:rFonts w:eastAsia="Times New Roman" w:cs="Times New Roman"/>
          <w:szCs w:val="24"/>
        </w:rPr>
        <w:t xml:space="preserve"> ευρώ το ίδιο χρονικό διάστημα. </w:t>
      </w:r>
      <w:r w:rsidRPr="00073251">
        <w:rPr>
          <w:rFonts w:eastAsia="Times New Roman" w:cs="Times New Roman"/>
          <w:szCs w:val="24"/>
        </w:rPr>
        <w:t>Η α</w:t>
      </w:r>
      <w:r w:rsidRPr="00073251">
        <w:rPr>
          <w:rFonts w:eastAsia="Times New Roman" w:cs="Times New Roman"/>
          <w:szCs w:val="24"/>
        </w:rPr>
        <w:t>νεργία βρισκόταν στ</w:t>
      </w:r>
      <w:r>
        <w:rPr>
          <w:rFonts w:eastAsia="Times New Roman" w:cs="Times New Roman"/>
          <w:szCs w:val="24"/>
        </w:rPr>
        <w:t>ο 27%</w:t>
      </w:r>
      <w:r w:rsidRPr="00073251">
        <w:rPr>
          <w:rFonts w:eastAsia="Times New Roman" w:cs="Times New Roman"/>
          <w:szCs w:val="24"/>
        </w:rPr>
        <w:t xml:space="preserve"> και στο</w:t>
      </w:r>
      <w:r>
        <w:rPr>
          <w:rFonts w:eastAsia="Times New Roman" w:cs="Times New Roman"/>
          <w:szCs w:val="24"/>
        </w:rPr>
        <w:t>υ</w:t>
      </w:r>
      <w:r w:rsidRPr="00073251">
        <w:rPr>
          <w:rFonts w:eastAsia="Times New Roman" w:cs="Times New Roman"/>
          <w:szCs w:val="24"/>
        </w:rPr>
        <w:t>ς νέους το ποσοστό αυτ</w:t>
      </w:r>
      <w:r>
        <w:rPr>
          <w:rFonts w:eastAsia="Times New Roman" w:cs="Times New Roman"/>
          <w:szCs w:val="24"/>
        </w:rPr>
        <w:t xml:space="preserve">ό </w:t>
      </w:r>
      <w:r w:rsidRPr="00073251">
        <w:rPr>
          <w:rFonts w:eastAsia="Times New Roman" w:cs="Times New Roman"/>
          <w:szCs w:val="24"/>
        </w:rPr>
        <w:t xml:space="preserve">είχε προσεγγίσει το </w:t>
      </w:r>
      <w:r>
        <w:rPr>
          <w:rFonts w:eastAsia="Times New Roman" w:cs="Times New Roman"/>
          <w:szCs w:val="24"/>
        </w:rPr>
        <w:t>60%</w:t>
      </w:r>
      <w:r w:rsidRPr="00073251">
        <w:rPr>
          <w:rFonts w:eastAsia="Times New Roman" w:cs="Times New Roman"/>
          <w:szCs w:val="24"/>
        </w:rPr>
        <w:t xml:space="preserve">. </w:t>
      </w:r>
      <w:r w:rsidRPr="0029752B">
        <w:rPr>
          <w:rFonts w:eastAsia="Times New Roman" w:cs="Times New Roman"/>
          <w:szCs w:val="24"/>
        </w:rPr>
        <w:t>Και βεβαίως, έκλεινε τ</w:t>
      </w:r>
      <w:r>
        <w:rPr>
          <w:rFonts w:eastAsia="Times New Roman" w:cs="Times New Roman"/>
          <w:szCs w:val="24"/>
        </w:rPr>
        <w:t xml:space="preserve">ότε η πέμπτη </w:t>
      </w:r>
      <w:r>
        <w:rPr>
          <w:rFonts w:eastAsia="Times New Roman" w:cs="Times New Roman"/>
          <w:szCs w:val="24"/>
        </w:rPr>
        <w:lastRenderedPageBreak/>
        <w:t>χρονιά</w:t>
      </w:r>
      <w:r w:rsidRPr="0029752B">
        <w:rPr>
          <w:rFonts w:eastAsia="Times New Roman" w:cs="Times New Roman"/>
          <w:szCs w:val="24"/>
        </w:rPr>
        <w:t xml:space="preserve"> μνημονίων, αλλά </w:t>
      </w:r>
      <w:r>
        <w:rPr>
          <w:rFonts w:eastAsia="Times New Roman" w:cs="Times New Roman"/>
          <w:szCs w:val="24"/>
        </w:rPr>
        <w:t xml:space="preserve">τα δημοσιονομικά </w:t>
      </w:r>
      <w:r w:rsidRPr="0029752B">
        <w:rPr>
          <w:rFonts w:eastAsia="Times New Roman" w:cs="Times New Roman"/>
          <w:szCs w:val="24"/>
        </w:rPr>
        <w:t>της χώρας παρέμεναν παντελώς εκτροχιασμένα. Ακόμα και το πολυδιαφημισμένο τότε πρωτογενές πλεόνασμα</w:t>
      </w:r>
      <w:r>
        <w:rPr>
          <w:rFonts w:eastAsia="Times New Roman" w:cs="Times New Roman"/>
          <w:szCs w:val="24"/>
        </w:rPr>
        <w:t>,</w:t>
      </w:r>
      <w:r w:rsidRPr="0029752B">
        <w:rPr>
          <w:rFonts w:eastAsia="Times New Roman" w:cs="Times New Roman"/>
          <w:szCs w:val="24"/>
        </w:rPr>
        <w:t xml:space="preserve"> που δήθεν</w:t>
      </w:r>
      <w:r>
        <w:rPr>
          <w:rFonts w:eastAsia="Times New Roman" w:cs="Times New Roman"/>
          <w:szCs w:val="24"/>
        </w:rPr>
        <w:t xml:space="preserve"> κατάφερε η </w:t>
      </w:r>
      <w:r>
        <w:rPr>
          <w:rFonts w:eastAsia="Times New Roman" w:cs="Times New Roman"/>
          <w:szCs w:val="24"/>
        </w:rPr>
        <w:t>κ</w:t>
      </w:r>
      <w:r w:rsidRPr="0029752B">
        <w:rPr>
          <w:rFonts w:eastAsia="Times New Roman" w:cs="Times New Roman"/>
          <w:szCs w:val="24"/>
        </w:rPr>
        <w:t xml:space="preserve">υβέρνηση Σαμαρά για το </w:t>
      </w:r>
      <w:r>
        <w:rPr>
          <w:rFonts w:eastAsia="Times New Roman" w:cs="Times New Roman"/>
          <w:szCs w:val="24"/>
        </w:rPr>
        <w:t>2014</w:t>
      </w:r>
      <w:r w:rsidRPr="0029752B">
        <w:rPr>
          <w:rFonts w:eastAsia="Times New Roman" w:cs="Times New Roman"/>
          <w:szCs w:val="24"/>
        </w:rPr>
        <w:t xml:space="preserve">, πρόσφατα αποδείχθηκε από τα </w:t>
      </w:r>
      <w:r>
        <w:rPr>
          <w:rFonts w:eastAsia="Times New Roman" w:cs="Times New Roman"/>
          <w:szCs w:val="24"/>
        </w:rPr>
        <w:t xml:space="preserve">αναθεωρημένα </w:t>
      </w:r>
      <w:r w:rsidRPr="0029752B">
        <w:rPr>
          <w:rFonts w:eastAsia="Times New Roman" w:cs="Times New Roman"/>
          <w:szCs w:val="24"/>
        </w:rPr>
        <w:t xml:space="preserve">στοιχεία της ΕΛΣΤΑΤ ότι δεν ήταν καν πλεόνασμα, έστω και μικρό. </w:t>
      </w:r>
    </w:p>
    <w:p w14:paraId="4856320D" w14:textId="77777777" w:rsidR="00C17FD8" w:rsidRDefault="00C12081">
      <w:pPr>
        <w:spacing w:after="0" w:line="600" w:lineRule="auto"/>
        <w:ind w:firstLine="720"/>
        <w:contextualSpacing/>
        <w:jc w:val="both"/>
        <w:rPr>
          <w:rFonts w:eastAsia="Times New Roman" w:cs="Times New Roman"/>
          <w:szCs w:val="24"/>
        </w:rPr>
      </w:pPr>
      <w:r w:rsidRPr="0029752B">
        <w:rPr>
          <w:rFonts w:eastAsia="Times New Roman" w:cs="Times New Roman"/>
          <w:szCs w:val="24"/>
        </w:rPr>
        <w:t>Κι όλα αυτά μάλιστα</w:t>
      </w:r>
      <w:r>
        <w:rPr>
          <w:rFonts w:eastAsia="Times New Roman" w:cs="Times New Roman"/>
          <w:szCs w:val="24"/>
        </w:rPr>
        <w:t>,</w:t>
      </w:r>
      <w:r w:rsidRPr="0029752B">
        <w:rPr>
          <w:rFonts w:eastAsia="Times New Roman" w:cs="Times New Roman"/>
          <w:szCs w:val="24"/>
        </w:rPr>
        <w:t xml:space="preserve"> τη στιγμή</w:t>
      </w:r>
      <w:r>
        <w:rPr>
          <w:rFonts w:eastAsia="Times New Roman" w:cs="Times New Roman"/>
          <w:szCs w:val="24"/>
        </w:rPr>
        <w:t xml:space="preserve">, που ενώ δεν πιάνονταν </w:t>
      </w:r>
      <w:r w:rsidRPr="0029752B">
        <w:rPr>
          <w:rFonts w:eastAsia="Times New Roman" w:cs="Times New Roman"/>
          <w:szCs w:val="24"/>
        </w:rPr>
        <w:t xml:space="preserve">οι στόχοι για </w:t>
      </w:r>
      <w:r>
        <w:rPr>
          <w:rFonts w:eastAsia="Times New Roman" w:cs="Times New Roman"/>
          <w:szCs w:val="24"/>
        </w:rPr>
        <w:t>1,5%</w:t>
      </w:r>
      <w:r w:rsidRPr="0029752B">
        <w:rPr>
          <w:rFonts w:eastAsia="Times New Roman" w:cs="Times New Roman"/>
          <w:szCs w:val="24"/>
        </w:rPr>
        <w:t xml:space="preserve"> που ήταν τότε το πλεόνασμα, η χώρα είχε </w:t>
      </w:r>
      <w:r>
        <w:rPr>
          <w:rFonts w:eastAsia="Times New Roman" w:cs="Times New Roman"/>
          <w:szCs w:val="24"/>
        </w:rPr>
        <w:t>δεσμευθεί</w:t>
      </w:r>
      <w:r w:rsidRPr="0029752B">
        <w:rPr>
          <w:rFonts w:eastAsia="Times New Roman" w:cs="Times New Roman"/>
          <w:szCs w:val="24"/>
        </w:rPr>
        <w:t xml:space="preserve"> για την επόμενη τετραετία με πρωτογενή πλεονάσματα ύψους </w:t>
      </w:r>
      <w:r>
        <w:rPr>
          <w:rFonts w:eastAsia="Times New Roman" w:cs="Times New Roman"/>
          <w:szCs w:val="24"/>
        </w:rPr>
        <w:t xml:space="preserve">4% </w:t>
      </w:r>
      <w:r w:rsidRPr="0029752B">
        <w:rPr>
          <w:rFonts w:eastAsia="Times New Roman" w:cs="Times New Roman"/>
          <w:szCs w:val="24"/>
        </w:rPr>
        <w:t xml:space="preserve">έως </w:t>
      </w:r>
      <w:r>
        <w:rPr>
          <w:rFonts w:eastAsia="Times New Roman" w:cs="Times New Roman"/>
          <w:szCs w:val="24"/>
        </w:rPr>
        <w:t>4,5%</w:t>
      </w:r>
      <w:r w:rsidRPr="0029752B">
        <w:rPr>
          <w:rFonts w:eastAsia="Times New Roman" w:cs="Times New Roman"/>
          <w:szCs w:val="24"/>
        </w:rPr>
        <w:t xml:space="preserve"> του ΑΕΠ. Ενώ</w:t>
      </w:r>
      <w:r>
        <w:rPr>
          <w:rFonts w:eastAsia="Times New Roman" w:cs="Times New Roman"/>
          <w:szCs w:val="24"/>
        </w:rPr>
        <w:t>,</w:t>
      </w:r>
      <w:r w:rsidRPr="0029752B">
        <w:rPr>
          <w:rFonts w:eastAsia="Times New Roman" w:cs="Times New Roman"/>
          <w:szCs w:val="24"/>
        </w:rPr>
        <w:t xml:space="preserve"> παρά τις φαντασιοπληξίες </w:t>
      </w:r>
      <w:r>
        <w:rPr>
          <w:rFonts w:eastAsia="Times New Roman" w:cs="Times New Roman"/>
          <w:szCs w:val="24"/>
        </w:rPr>
        <w:t xml:space="preserve">εκείνης της περιόδους περί </w:t>
      </w:r>
      <w:proofErr w:type="spellStart"/>
      <w:r>
        <w:rPr>
          <w:rFonts w:eastAsia="Times New Roman" w:cs="Times New Roman"/>
          <w:szCs w:val="24"/>
        </w:rPr>
        <w:t>success</w:t>
      </w:r>
      <w:proofErr w:type="spellEnd"/>
      <w:r>
        <w:rPr>
          <w:rFonts w:eastAsia="Times New Roman" w:cs="Times New Roman"/>
          <w:szCs w:val="24"/>
        </w:rPr>
        <w:t xml:space="preserve"> </w:t>
      </w:r>
      <w:proofErr w:type="spellStart"/>
      <w:r>
        <w:rPr>
          <w:rFonts w:eastAsia="Times New Roman" w:cs="Times New Roman"/>
          <w:szCs w:val="24"/>
        </w:rPr>
        <w:t>story</w:t>
      </w:r>
      <w:proofErr w:type="spellEnd"/>
      <w:r w:rsidRPr="0029752B">
        <w:rPr>
          <w:rFonts w:eastAsia="Times New Roman" w:cs="Times New Roman"/>
          <w:szCs w:val="24"/>
        </w:rPr>
        <w:t xml:space="preserve"> </w:t>
      </w:r>
      <w:r>
        <w:rPr>
          <w:rFonts w:eastAsia="Times New Roman" w:cs="Times New Roman"/>
          <w:szCs w:val="24"/>
        </w:rPr>
        <w:t xml:space="preserve">και προληπτικής πιστωτικής γραμμής, </w:t>
      </w:r>
      <w:r w:rsidRPr="0029752B">
        <w:rPr>
          <w:rFonts w:eastAsia="Times New Roman" w:cs="Times New Roman"/>
          <w:szCs w:val="24"/>
        </w:rPr>
        <w:t>προσέξτε, αυτό που σ</w:t>
      </w:r>
      <w:r w:rsidRPr="0029752B">
        <w:rPr>
          <w:rFonts w:eastAsia="Times New Roman" w:cs="Times New Roman"/>
          <w:szCs w:val="24"/>
        </w:rPr>
        <w:t xml:space="preserve">ήμερα αποτελεί το δικό μας πάτωμα, </w:t>
      </w:r>
      <w:r>
        <w:rPr>
          <w:rFonts w:eastAsia="Times New Roman" w:cs="Times New Roman"/>
          <w:szCs w:val="24"/>
        </w:rPr>
        <w:t>για εσάς</w:t>
      </w:r>
      <w:r w:rsidRPr="0029752B">
        <w:rPr>
          <w:rFonts w:eastAsia="Times New Roman" w:cs="Times New Roman"/>
          <w:szCs w:val="24"/>
        </w:rPr>
        <w:t xml:space="preserve"> τότε ήταν ταβάνι αλλά και άπιαστο στόχος, όπως απεδείχθη</w:t>
      </w:r>
      <w:r>
        <w:rPr>
          <w:rFonts w:eastAsia="Times New Roman" w:cs="Times New Roman"/>
          <w:szCs w:val="24"/>
        </w:rPr>
        <w:t>. Γ</w:t>
      </w:r>
      <w:r w:rsidRPr="0029752B">
        <w:rPr>
          <w:rFonts w:eastAsia="Times New Roman" w:cs="Times New Roman"/>
          <w:szCs w:val="24"/>
        </w:rPr>
        <w:t>ιατί οι δικοί σας οι σύμμαχοι τ</w:t>
      </w:r>
      <w:r>
        <w:rPr>
          <w:rFonts w:eastAsia="Times New Roman" w:cs="Times New Roman"/>
          <w:szCs w:val="24"/>
        </w:rPr>
        <w:t>ότε –</w:t>
      </w:r>
      <w:r w:rsidRPr="0029752B">
        <w:rPr>
          <w:rFonts w:eastAsia="Times New Roman" w:cs="Times New Roman"/>
          <w:szCs w:val="24"/>
        </w:rPr>
        <w:t xml:space="preserve">αναφέρομαι σε κόμματα και κυβερνήσεις με αναφορά στο </w:t>
      </w:r>
      <w:r>
        <w:rPr>
          <w:rFonts w:eastAsia="Times New Roman" w:cs="Times New Roman"/>
          <w:szCs w:val="24"/>
        </w:rPr>
        <w:t>Ευρωπαϊκό Λαϊκό Κ</w:t>
      </w:r>
      <w:r w:rsidRPr="0029752B">
        <w:rPr>
          <w:rFonts w:eastAsia="Times New Roman" w:cs="Times New Roman"/>
          <w:szCs w:val="24"/>
        </w:rPr>
        <w:t>όμμα, αλλά και οι θεσμοί</w:t>
      </w:r>
      <w:r>
        <w:rPr>
          <w:rFonts w:eastAsia="Times New Roman" w:cs="Times New Roman"/>
          <w:szCs w:val="24"/>
        </w:rPr>
        <w:t>- τόνιζ</w:t>
      </w:r>
      <w:r w:rsidRPr="0029752B">
        <w:rPr>
          <w:rFonts w:eastAsia="Times New Roman" w:cs="Times New Roman"/>
          <w:szCs w:val="24"/>
        </w:rPr>
        <w:t>αν ότι το πρόγρα</w:t>
      </w:r>
      <w:r w:rsidRPr="0029752B">
        <w:rPr>
          <w:rFonts w:eastAsia="Times New Roman" w:cs="Times New Roman"/>
          <w:szCs w:val="24"/>
        </w:rPr>
        <w:t xml:space="preserve">μμα τότε είχε </w:t>
      </w:r>
      <w:r>
        <w:rPr>
          <w:rFonts w:eastAsia="Times New Roman" w:cs="Times New Roman"/>
          <w:szCs w:val="24"/>
        </w:rPr>
        <w:t>β</w:t>
      </w:r>
      <w:r w:rsidRPr="0029752B">
        <w:rPr>
          <w:rFonts w:eastAsia="Times New Roman" w:cs="Times New Roman"/>
          <w:szCs w:val="24"/>
        </w:rPr>
        <w:t xml:space="preserve">γει </w:t>
      </w:r>
      <w:proofErr w:type="spellStart"/>
      <w:r w:rsidRPr="0029752B">
        <w:rPr>
          <w:rFonts w:eastAsia="Times New Roman" w:cs="Times New Roman"/>
          <w:szCs w:val="24"/>
        </w:rPr>
        <w:t>αν</w:t>
      </w:r>
      <w:r>
        <w:rPr>
          <w:rFonts w:eastAsia="Times New Roman" w:cs="Times New Roman"/>
          <w:szCs w:val="24"/>
        </w:rPr>
        <w:t>αντίστρεπτα</w:t>
      </w:r>
      <w:proofErr w:type="spellEnd"/>
      <w:r>
        <w:rPr>
          <w:rFonts w:eastAsia="Times New Roman" w:cs="Times New Roman"/>
          <w:szCs w:val="24"/>
        </w:rPr>
        <w:t xml:space="preserve"> </w:t>
      </w:r>
      <w:r w:rsidRPr="0029752B">
        <w:rPr>
          <w:rFonts w:eastAsia="Times New Roman" w:cs="Times New Roman"/>
          <w:szCs w:val="24"/>
        </w:rPr>
        <w:lastRenderedPageBreak/>
        <w:t>εκτός πορείας. Και όλα αυτά μέσα σε ένα περιβάλλον αστάθειας</w:t>
      </w:r>
      <w:r>
        <w:rPr>
          <w:rFonts w:eastAsia="Times New Roman" w:cs="Times New Roman"/>
          <w:szCs w:val="24"/>
        </w:rPr>
        <w:t>,</w:t>
      </w:r>
      <w:r w:rsidRPr="0029752B">
        <w:rPr>
          <w:rFonts w:eastAsia="Times New Roman" w:cs="Times New Roman"/>
          <w:szCs w:val="24"/>
        </w:rPr>
        <w:t xml:space="preserve"> κοινωνικής αναταραχής, έντασης κοινωνικής και γ</w:t>
      </w:r>
      <w:r>
        <w:rPr>
          <w:rFonts w:eastAsia="Times New Roman" w:cs="Times New Roman"/>
          <w:szCs w:val="24"/>
        </w:rPr>
        <w:t>ενικευμένης καταστολής από μια κ</w:t>
      </w:r>
      <w:r w:rsidRPr="0029752B">
        <w:rPr>
          <w:rFonts w:eastAsia="Times New Roman" w:cs="Times New Roman"/>
          <w:szCs w:val="24"/>
        </w:rPr>
        <w:t xml:space="preserve">υβέρνηση, η οποία είχε αναγάγει ως μεγαλύτερο εχθρό της τον </w:t>
      </w:r>
      <w:r>
        <w:rPr>
          <w:rFonts w:eastAsia="Times New Roman" w:cs="Times New Roman"/>
          <w:szCs w:val="24"/>
        </w:rPr>
        <w:t>ίδιο τον λαό τότε</w:t>
      </w:r>
      <w:r w:rsidRPr="0029752B">
        <w:rPr>
          <w:rFonts w:eastAsia="Times New Roman" w:cs="Times New Roman"/>
          <w:szCs w:val="24"/>
        </w:rPr>
        <w:t xml:space="preserve"> και </w:t>
      </w:r>
      <w:r w:rsidRPr="0029752B">
        <w:rPr>
          <w:rFonts w:eastAsia="Times New Roman" w:cs="Times New Roman"/>
          <w:szCs w:val="24"/>
        </w:rPr>
        <w:t xml:space="preserve">τις διαδηλώσεις και </w:t>
      </w:r>
      <w:r>
        <w:rPr>
          <w:rFonts w:eastAsia="Times New Roman" w:cs="Times New Roman"/>
          <w:szCs w:val="24"/>
        </w:rPr>
        <w:t>τις</w:t>
      </w:r>
      <w:r w:rsidRPr="0029752B">
        <w:rPr>
          <w:rFonts w:eastAsia="Times New Roman" w:cs="Times New Roman"/>
          <w:szCs w:val="24"/>
        </w:rPr>
        <w:t xml:space="preserve"> κινητοποιήσεις</w:t>
      </w:r>
      <w:r>
        <w:rPr>
          <w:rFonts w:eastAsia="Times New Roman" w:cs="Times New Roman"/>
          <w:szCs w:val="24"/>
        </w:rPr>
        <w:t>.</w:t>
      </w:r>
      <w:r w:rsidRPr="0029752B">
        <w:rPr>
          <w:rFonts w:eastAsia="Times New Roman" w:cs="Times New Roman"/>
          <w:szCs w:val="24"/>
        </w:rPr>
        <w:t xml:space="preserve">     </w:t>
      </w:r>
    </w:p>
    <w:p w14:paraId="4856320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Αυτή η Ελλάδα, όμως, είναι παρελθόν πια. Θυμίζω τι συνέβαινε το 2014, για να συγκρίνουμε πού βρισκόμαστε σήμερα, το 2018. Έχουμε μια οικονομία που τρέχει πια με ουσιαστικούς θετικούς ρυθμούς ανάπτυξης: 1,5% το 2</w:t>
      </w:r>
      <w:r>
        <w:rPr>
          <w:rFonts w:eastAsia="Times New Roman" w:cs="Times New Roman"/>
          <w:szCs w:val="24"/>
        </w:rPr>
        <w:t>017, γύρω στο 2% το 2018, πάνω από 2% προβλέπεται για τα επόμενα χρόνια. Κλείνει σιγά-σιγά η μεγάλη πληγή της ανεργίας. Μέσα στα τρία τελευταία χρόνια έχει μειωθεί κατά επτά ποσοστιαίες μονάδες μέσα από τη δημιουργία πάνω από τριακοσίων πενήντα χιλιάδων νέ</w:t>
      </w:r>
      <w:r>
        <w:rPr>
          <w:rFonts w:eastAsia="Times New Roman" w:cs="Times New Roman"/>
          <w:szCs w:val="24"/>
        </w:rPr>
        <w:t xml:space="preserve">ων θέσεων εργασίας, ενώ την ίδια στιγμή η αδήλωτη εργασία έχει πέσει από το 19% στο 13%. </w:t>
      </w:r>
    </w:p>
    <w:p w14:paraId="4856320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το 2017 έκλεισε με νέα δημοσιονομική </w:t>
      </w:r>
      <w:proofErr w:type="spellStart"/>
      <w:r>
        <w:rPr>
          <w:rFonts w:eastAsia="Times New Roman" w:cs="Times New Roman"/>
          <w:szCs w:val="24"/>
        </w:rPr>
        <w:t>υπεραπόδοση</w:t>
      </w:r>
      <w:proofErr w:type="spellEnd"/>
      <w:r>
        <w:rPr>
          <w:rFonts w:eastAsia="Times New Roman" w:cs="Times New Roman"/>
          <w:szCs w:val="24"/>
        </w:rPr>
        <w:t xml:space="preserve">, όπως άλλωστε συνέβη ακόμα και το δύσκολο 2015 και βεβαίως, το 2016. Και είχαμε τη δυνατότητα και το 2016 και </w:t>
      </w:r>
      <w:r>
        <w:rPr>
          <w:rFonts w:eastAsia="Times New Roman" w:cs="Times New Roman"/>
          <w:szCs w:val="24"/>
        </w:rPr>
        <w:t xml:space="preserve">το 2017, εξαιτίας αυτής της </w:t>
      </w:r>
      <w:proofErr w:type="spellStart"/>
      <w:r>
        <w:rPr>
          <w:rFonts w:eastAsia="Times New Roman" w:cs="Times New Roman"/>
          <w:szCs w:val="24"/>
        </w:rPr>
        <w:t>υπεραπόδοσης</w:t>
      </w:r>
      <w:proofErr w:type="spellEnd"/>
      <w:r>
        <w:rPr>
          <w:rFonts w:eastAsia="Times New Roman" w:cs="Times New Roman"/>
          <w:szCs w:val="24"/>
        </w:rPr>
        <w:t xml:space="preserve">, να δώσουμε για δύο συνεχόμενες χρονιές κοινωνικό μέρισμα που αγγίζει τα 2 δισεκατομμύρια ευρώ σε αυτούς που πραγματικά το έχουν ανάγκη. Κι έχουμε κάθε λόγο να θεωρούμε ότι το ίδιο θα καταφέρουμε να πράξουμε και το </w:t>
      </w:r>
      <w:r>
        <w:rPr>
          <w:rFonts w:eastAsia="Times New Roman" w:cs="Times New Roman"/>
          <w:szCs w:val="24"/>
        </w:rPr>
        <w:t xml:space="preserve">2018, με βάση τις δημοσιονομικές μας προβλέψεις. </w:t>
      </w:r>
    </w:p>
    <w:p w14:paraId="4856321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Σήμερα, επίσης, έχουμε στα χέρια μας μια λύση, η οποία αναμένεται να συγκεκριμενοποιηθεί περαιτέρω για το χρόνιο αγκάθι του δημόσιου χρέους που ευελπιστούμε ότι θα είναι η θετική αυλαία –ας το πω έτσι-, ότι</w:t>
      </w:r>
      <w:r>
        <w:rPr>
          <w:rFonts w:eastAsia="Times New Roman" w:cs="Times New Roman"/>
          <w:szCs w:val="24"/>
        </w:rPr>
        <w:t xml:space="preserve"> θα είναι το καθοριστικό εκείνο σημείο που θα διαμορφώσει το πλαίσιο της οριστικής εξόδου της χώρας από το καθεστώς των μνημονίων. </w:t>
      </w:r>
    </w:p>
    <w:p w14:paraId="4856321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Αυτά είναι, κυρίες και κύριοι συνάδελφοι, τα δεδομένα σήμερα. Και όφειλα να τα πω, γιατί πάνω σε αυτά τα δεδομένα πρέπει να </w:t>
      </w:r>
      <w:r>
        <w:rPr>
          <w:rFonts w:eastAsia="Times New Roman" w:cs="Times New Roman"/>
          <w:szCs w:val="24"/>
        </w:rPr>
        <w:t>ξεκινήσει μια συζήτηση για την οικονομία. Και αυτά είναι τα πεπραγμένα μας, που βεβαίως –επαναλαμβάνω- δεν επιτεύχθηκαν χωρίς κόπο, δεν ήρθαν ως μια φυσική εξέλιξη, αλλά είναι αποτέλεσμα μιας σκληρής δουλειάς και βεβαίως, μιας δουλειάς με απόλυτο σεβασμό σ</w:t>
      </w:r>
      <w:r>
        <w:rPr>
          <w:rFonts w:eastAsia="Times New Roman" w:cs="Times New Roman"/>
          <w:szCs w:val="24"/>
        </w:rPr>
        <w:t xml:space="preserve">τις θυσίες του ελληνικού λαού. </w:t>
      </w:r>
    </w:p>
    <w:p w14:paraId="4856321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Και θα περίμενε κανείς ότι η θετική προοπτική που διαμορφώνεται για τον τόπο μετά από πολλά χρόνια θα ήταν μια καλοδεχούμενη εξέλιξη από όλες τις πτέρυγες του Κοινοβουλίου. Όμως, απ’ ό,τι φαίνεται, η Αξιωματική Αντιπολίτευση</w:t>
      </w:r>
      <w:r>
        <w:rPr>
          <w:rFonts w:eastAsia="Times New Roman" w:cs="Times New Roman"/>
          <w:szCs w:val="24"/>
        </w:rPr>
        <w:t xml:space="preserve"> δείχνει να ενοχλείται και μάλιστα να εξεγείρεται. Διότι συνεχίζει </w:t>
      </w:r>
      <w:proofErr w:type="spellStart"/>
      <w:r>
        <w:rPr>
          <w:rFonts w:eastAsia="Times New Roman" w:cs="Times New Roman"/>
          <w:szCs w:val="24"/>
        </w:rPr>
        <w:t>εμμονικά</w:t>
      </w:r>
      <w:proofErr w:type="spellEnd"/>
      <w:r>
        <w:rPr>
          <w:rFonts w:eastAsia="Times New Roman" w:cs="Times New Roman"/>
          <w:szCs w:val="24"/>
        </w:rPr>
        <w:t xml:space="preserve"> την ίδια γραμμή που κράτησε καθ’ όλη τη διάρκεια αυτής της πορείας, η οποία έφερε τη χώρα στο κατώφλι της εξόδου από τα μνημόνια, μια γραμμή που δεν είχε καμ</w:t>
      </w:r>
      <w:r>
        <w:rPr>
          <w:rFonts w:eastAsia="Times New Roman" w:cs="Times New Roman"/>
          <w:szCs w:val="24"/>
        </w:rPr>
        <w:t>μ</w:t>
      </w:r>
      <w:r>
        <w:rPr>
          <w:rFonts w:eastAsia="Times New Roman" w:cs="Times New Roman"/>
          <w:szCs w:val="24"/>
        </w:rPr>
        <w:t>ία συναίσθηση ευθύνης,</w:t>
      </w:r>
      <w:r>
        <w:rPr>
          <w:rFonts w:eastAsia="Times New Roman" w:cs="Times New Roman"/>
          <w:szCs w:val="24"/>
        </w:rPr>
        <w:t xml:space="preserve"> αλλά και </w:t>
      </w:r>
      <w:r>
        <w:rPr>
          <w:rFonts w:eastAsia="Times New Roman" w:cs="Times New Roman"/>
          <w:szCs w:val="24"/>
        </w:rPr>
        <w:lastRenderedPageBreak/>
        <w:t>καμ</w:t>
      </w:r>
      <w:r>
        <w:rPr>
          <w:rFonts w:eastAsia="Times New Roman" w:cs="Times New Roman"/>
          <w:szCs w:val="24"/>
        </w:rPr>
        <w:t>μ</w:t>
      </w:r>
      <w:r>
        <w:rPr>
          <w:rFonts w:eastAsia="Times New Roman" w:cs="Times New Roman"/>
          <w:szCs w:val="24"/>
        </w:rPr>
        <w:t>ία συναίσθηση της πραγματικότητας, μια γραμμή που βασίστηκε στη διαστρέβλωση, στην προπαγάνδα και την καταστροφολογία.</w:t>
      </w:r>
    </w:p>
    <w:p w14:paraId="4856321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Να σας απαριθμήσω τι λέτε σήμερα: Πρώτα απ’ όλα, λέτε ότι δεν υπάρχει τέλος του μνημονίου, ότι δεν ανακάμπτει η οικονομία, </w:t>
      </w:r>
      <w:r>
        <w:rPr>
          <w:rFonts w:eastAsia="Times New Roman" w:cs="Times New Roman"/>
          <w:szCs w:val="24"/>
        </w:rPr>
        <w:t xml:space="preserve">ότι η χώρα σήμερα είναι χειρότερα από ό, τι ήταν το 2014. Λέτε ότι δεν πρόκειται να πάρουμε τίποτα για το χρέος και ότι οι αποφάσεις του </w:t>
      </w:r>
      <w:proofErr w:type="spellStart"/>
      <w:r>
        <w:rPr>
          <w:rFonts w:eastAsia="Times New Roman" w:cs="Times New Roman"/>
          <w:szCs w:val="24"/>
          <w:lang w:val="en-US"/>
        </w:rPr>
        <w:t>E</w:t>
      </w:r>
      <w:r>
        <w:rPr>
          <w:rFonts w:eastAsia="Times New Roman" w:cs="Times New Roman"/>
          <w:szCs w:val="24"/>
          <w:lang w:val="en-US"/>
        </w:rPr>
        <w:t>urogroup</w:t>
      </w:r>
      <w:proofErr w:type="spellEnd"/>
      <w:r>
        <w:rPr>
          <w:rFonts w:eastAsia="Times New Roman" w:cs="Times New Roman"/>
          <w:szCs w:val="24"/>
        </w:rPr>
        <w:t xml:space="preserve"> </w:t>
      </w:r>
      <w:r>
        <w:rPr>
          <w:rFonts w:eastAsia="Times New Roman" w:cs="Times New Roman"/>
          <w:szCs w:val="24"/>
        </w:rPr>
        <w:t xml:space="preserve">τον Ιούνιο πέρσι ήταν μια τρύπα στο νερό. Και βεβαίως, ότι δεν πρέπει να βγούμε στις αγορές αυτοδύναμα, αλλά </w:t>
      </w:r>
      <w:r>
        <w:rPr>
          <w:rFonts w:eastAsia="Times New Roman" w:cs="Times New Roman"/>
          <w:szCs w:val="24"/>
        </w:rPr>
        <w:t>να αναζητήσουμε αυτό το οποίο εσείς τότε επιδιώκατε και δεν το καταφέρατε βεβαίως,  την πιστοληπτική γραμμή στήριξης.</w:t>
      </w:r>
    </w:p>
    <w:p w14:paraId="48563214" w14:textId="77777777" w:rsidR="00C17FD8" w:rsidRDefault="00C12081">
      <w:pPr>
        <w:spacing w:after="0" w:line="600" w:lineRule="auto"/>
        <w:jc w:val="both"/>
        <w:rPr>
          <w:rFonts w:eastAsia="Times New Roman"/>
          <w:szCs w:val="24"/>
        </w:rPr>
      </w:pPr>
      <w:r>
        <w:rPr>
          <w:rFonts w:eastAsia="Times New Roman" w:cs="Times New Roman"/>
          <w:szCs w:val="24"/>
        </w:rPr>
        <w:t xml:space="preserve">Και τα λέτε όλα αυτά και είσαστε κολλημένοι σε αυτές τις θέσεις ανεξάρτητα του τι συμβαίνει γύρω, ανεξάρτητα από τις εξελίξεις. Είσαστε </w:t>
      </w:r>
      <w:r>
        <w:rPr>
          <w:rFonts w:eastAsia="Times New Roman" w:cs="Times New Roman"/>
          <w:szCs w:val="24"/>
        </w:rPr>
        <w:t xml:space="preserve">κολλημένοι στα ίδια που λέγατε πριν ακόμη κλείσει η δεύτερη αξιολόγηση θυμίζω –ενώ τώρα κλείνει και η τέταρτη- σαν να μην σας ενδιαφέρει καθόλου </w:t>
      </w:r>
      <w:r>
        <w:rPr>
          <w:rFonts w:eastAsia="Times New Roman" w:cs="Times New Roman"/>
          <w:szCs w:val="24"/>
        </w:rPr>
        <w:lastRenderedPageBreak/>
        <w:t>ποια είναι η εξέλιξη των πραγμάτων και ποια είναι η ίδια η πραγματικότητα. Αλλά με αυτό τον τρόπο φοβάμαι ότι χ</w:t>
      </w:r>
      <w:r>
        <w:rPr>
          <w:rFonts w:eastAsia="Times New Roman" w:cs="Times New Roman"/>
          <w:szCs w:val="24"/>
        </w:rPr>
        <w:t>άνετε και την όποια αξιοπιστία σας έχει απομείνει.</w:t>
      </w:r>
      <w:r>
        <w:rPr>
          <w:rFonts w:eastAsia="Times New Roman" w:cs="Times New Roman"/>
          <w:szCs w:val="24"/>
        </w:rPr>
        <w:t xml:space="preserve"> </w:t>
      </w:r>
      <w:r>
        <w:rPr>
          <w:rFonts w:eastAsia="Times New Roman"/>
          <w:szCs w:val="24"/>
        </w:rPr>
        <w:t xml:space="preserve">Πώς να πάρουν στα σοβαρά οι πολίτες την κριτική σας; Πώς να πάρουν στα σοβαρά οι πολίτες μια πολιτική δύναμη που εδώ και μία τριετία διαψεύδεται παταγωδώς σε κάθε </w:t>
      </w:r>
      <w:proofErr w:type="spellStart"/>
      <w:r>
        <w:rPr>
          <w:rFonts w:eastAsia="Times New Roman"/>
          <w:szCs w:val="24"/>
        </w:rPr>
        <w:t>καταστροφολογικό</w:t>
      </w:r>
      <w:proofErr w:type="spellEnd"/>
      <w:r>
        <w:rPr>
          <w:rFonts w:eastAsia="Times New Roman"/>
          <w:szCs w:val="24"/>
        </w:rPr>
        <w:t xml:space="preserve"> σενάριο που διατυπώνει;</w:t>
      </w:r>
    </w:p>
    <w:p w14:paraId="48563215" w14:textId="77777777" w:rsidR="00C17FD8" w:rsidRDefault="00C12081">
      <w:pPr>
        <w:spacing w:after="0" w:line="600" w:lineRule="auto"/>
        <w:ind w:firstLine="720"/>
        <w:jc w:val="both"/>
        <w:rPr>
          <w:rFonts w:eastAsia="Times New Roman"/>
          <w:szCs w:val="24"/>
        </w:rPr>
      </w:pPr>
      <w:r>
        <w:rPr>
          <w:rFonts w:eastAsia="Times New Roman"/>
          <w:szCs w:val="24"/>
        </w:rPr>
        <w:t xml:space="preserve">Τι να </w:t>
      </w:r>
      <w:proofErr w:type="spellStart"/>
      <w:r>
        <w:rPr>
          <w:rFonts w:eastAsia="Times New Roman"/>
          <w:szCs w:val="24"/>
        </w:rPr>
        <w:t>πρωτοθυμηθώ</w:t>
      </w:r>
      <w:proofErr w:type="spellEnd"/>
      <w:r>
        <w:rPr>
          <w:rFonts w:eastAsia="Times New Roman"/>
          <w:szCs w:val="24"/>
        </w:rPr>
        <w:t xml:space="preserve">; Τη βεβαιότητα, την απόλυτη σιγουριά σας ότι δεν θα έκλεινε η πρώτη αξιολόγηση τότε που λίγο πριν κλείσει, </w:t>
      </w:r>
      <w:proofErr w:type="spellStart"/>
      <w:r>
        <w:rPr>
          <w:rFonts w:eastAsia="Times New Roman"/>
          <w:szCs w:val="24"/>
        </w:rPr>
        <w:t>πρωτοζητήσατε</w:t>
      </w:r>
      <w:proofErr w:type="spellEnd"/>
      <w:r>
        <w:rPr>
          <w:rFonts w:eastAsia="Times New Roman"/>
          <w:szCs w:val="24"/>
        </w:rPr>
        <w:t xml:space="preserve"> εκλογές; Να θυμηθώ τη σιγουριά σας ότι ο περιβόητος κόφτης θα ενεργοποιούνταν στις αρχές του 2017 και θα είχαμε μεγάλ</w:t>
      </w:r>
      <w:r>
        <w:rPr>
          <w:rFonts w:eastAsia="Times New Roman"/>
          <w:szCs w:val="24"/>
        </w:rPr>
        <w:t xml:space="preserve">ες οριζόντιες περικοπές σε μισθούς και συντάξεις; Να θυμηθώ αργότερα την επιμονή σας ότι δεν θα έχουμε δημοσιονομικό χώρο για αντίμετρα ελαφρύνσεων το 2019 και το 2020, τα οποία και καταψηφίσατε στη Βουλή; </w:t>
      </w:r>
      <w:proofErr w:type="spellStart"/>
      <w:r>
        <w:rPr>
          <w:rFonts w:eastAsia="Times New Roman"/>
          <w:szCs w:val="24"/>
        </w:rPr>
        <w:t>Mήπως</w:t>
      </w:r>
      <w:proofErr w:type="spellEnd"/>
      <w:r>
        <w:rPr>
          <w:rFonts w:eastAsia="Times New Roman"/>
          <w:szCs w:val="24"/>
        </w:rPr>
        <w:t xml:space="preserve"> να θυμηθώ -επιτρέψτε μου την έκφραση, με όρο</w:t>
      </w:r>
      <w:r>
        <w:rPr>
          <w:rFonts w:eastAsia="Times New Roman"/>
          <w:szCs w:val="24"/>
        </w:rPr>
        <w:t xml:space="preserve">υς ιδεολογικούς το λέω- τη </w:t>
      </w:r>
      <w:r>
        <w:rPr>
          <w:rFonts w:eastAsia="Times New Roman"/>
          <w:szCs w:val="24"/>
        </w:rPr>
        <w:lastRenderedPageBreak/>
        <w:t>χυδαία επένδυσή σας στην πιθανή αδιαλλαξία των δανειστών στα εργασιακά, το περιβόητο «βάστα ΔΝΤ» που έγινε σύνθημα της πολιτικής σας στα εργασιακά;</w:t>
      </w:r>
    </w:p>
    <w:p w14:paraId="48563216" w14:textId="77777777" w:rsidR="00C17FD8" w:rsidRDefault="00C12081">
      <w:pPr>
        <w:spacing w:after="0" w:line="600" w:lineRule="auto"/>
        <w:ind w:firstLine="720"/>
        <w:jc w:val="both"/>
        <w:rPr>
          <w:rFonts w:eastAsia="Times New Roman"/>
          <w:szCs w:val="24"/>
        </w:rPr>
      </w:pPr>
      <w:r>
        <w:rPr>
          <w:rFonts w:eastAsia="Times New Roman"/>
          <w:szCs w:val="24"/>
        </w:rPr>
        <w:t xml:space="preserve">Όμως, αν μένατε στην καταστροφολογία, θα ήταν καλά. Το χειρότερο πρόβλημα για τη </w:t>
      </w:r>
      <w:r>
        <w:rPr>
          <w:rFonts w:eastAsia="Times New Roman"/>
          <w:szCs w:val="24"/>
        </w:rPr>
        <w:t xml:space="preserve">χώρα είναι ότι πέρα από τις </w:t>
      </w:r>
      <w:proofErr w:type="spellStart"/>
      <w:r>
        <w:rPr>
          <w:rFonts w:eastAsia="Times New Roman"/>
          <w:szCs w:val="24"/>
        </w:rPr>
        <w:t>καταστροφολογικές</w:t>
      </w:r>
      <w:proofErr w:type="spellEnd"/>
      <w:r>
        <w:rPr>
          <w:rFonts w:eastAsia="Times New Roman"/>
          <w:szCs w:val="24"/>
        </w:rPr>
        <w:t xml:space="preserve"> σας προβλέψεις, προσπαθήσατε κιόλας την πιθανότητα της καταστροφής να την κάνετε πραγματικότητα. Να σας θυμίσω τα καλέσματα στελεχών σας, που έχουν ηγετικές θέσεις σήμερα, να φύγουν οι καταθέσεις στο εξωτερικό </w:t>
      </w:r>
      <w:r>
        <w:rPr>
          <w:rFonts w:eastAsia="Times New Roman"/>
          <w:szCs w:val="24"/>
        </w:rPr>
        <w:t>τις κρίσιμες στιγμές για την ελληνική οικονομία; Να σας θυμίσω τις επισκέψεις σας στις Βρυξέλ</w:t>
      </w:r>
      <w:r>
        <w:rPr>
          <w:rFonts w:eastAsia="Times New Roman"/>
          <w:szCs w:val="24"/>
        </w:rPr>
        <w:t>λ</w:t>
      </w:r>
      <w:r>
        <w:rPr>
          <w:rFonts w:eastAsia="Times New Roman"/>
          <w:szCs w:val="24"/>
        </w:rPr>
        <w:t>ες και στο Βερολίνο όπου ουσιαστικά ζητούσατε από Ευρωπαίους αξιωματούχους να σταθούν σκληρά απέναντι στην ελληνική Κυβέρνηση και να αμφισβητήσουν τα θετικά βήματ</w:t>
      </w:r>
      <w:r>
        <w:rPr>
          <w:rFonts w:eastAsia="Times New Roman"/>
          <w:szCs w:val="24"/>
        </w:rPr>
        <w:t xml:space="preserve">α στην οικονομία; Να σας θυμίσω την κινδυνολογία σας για το τραπεζικό σύστημα, ότι δεν θα καταφέρει, τελικά, να περάσει με επιτυχία τα </w:t>
      </w:r>
      <w:r>
        <w:rPr>
          <w:rFonts w:eastAsia="Times New Roman"/>
          <w:szCs w:val="24"/>
          <w:lang w:val="en-US"/>
        </w:rPr>
        <w:t>stress</w:t>
      </w:r>
      <w:r w:rsidRPr="00FD1154">
        <w:rPr>
          <w:rFonts w:eastAsia="Times New Roman"/>
          <w:szCs w:val="24"/>
        </w:rPr>
        <w:t xml:space="preserve"> </w:t>
      </w:r>
      <w:r>
        <w:rPr>
          <w:rFonts w:eastAsia="Times New Roman"/>
          <w:szCs w:val="24"/>
          <w:lang w:val="en-US"/>
        </w:rPr>
        <w:t>tests</w:t>
      </w:r>
      <w:r>
        <w:rPr>
          <w:rFonts w:eastAsia="Times New Roman"/>
          <w:szCs w:val="24"/>
        </w:rPr>
        <w:t xml:space="preserve">; Μήπως </w:t>
      </w:r>
      <w:r>
        <w:rPr>
          <w:rFonts w:eastAsia="Times New Roman"/>
          <w:szCs w:val="24"/>
        </w:rPr>
        <w:lastRenderedPageBreak/>
        <w:t>να σας θυμίσω την πρόσφατη τοποθέτησή σας σε μια εκδήλωση των βιομηχάνων, όπου καλούσατε τους επενδυτ</w:t>
      </w:r>
      <w:r>
        <w:rPr>
          <w:rFonts w:eastAsia="Times New Roman"/>
          <w:szCs w:val="24"/>
        </w:rPr>
        <w:t>ές να μην φέρουν επενδύσεις, μέχρι να αποκατασταθεί – λέει- στην Ελλάδα η πολιτική σταθερότητα; Γιατί φαίνεται πως για εσάς…</w:t>
      </w:r>
    </w:p>
    <w:p w14:paraId="48563217" w14:textId="77777777" w:rsidR="00C17FD8" w:rsidRDefault="00C12081">
      <w:pPr>
        <w:spacing w:after="0"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48563218" w14:textId="77777777" w:rsidR="00C17FD8" w:rsidRDefault="00C12081">
      <w:pPr>
        <w:spacing w:after="0" w:line="600" w:lineRule="auto"/>
        <w:ind w:firstLine="720"/>
        <w:jc w:val="both"/>
        <w:rPr>
          <w:rFonts w:eastAsia="Times New Roman"/>
          <w:szCs w:val="24"/>
        </w:rPr>
      </w:pPr>
      <w:r>
        <w:rPr>
          <w:rFonts w:eastAsia="Times New Roman"/>
          <w:szCs w:val="24"/>
        </w:rPr>
        <w:t xml:space="preserve">Φαίνεται πως για εσάς σταθερότητα είναι να είναι στην εξουσία η παρέα των </w:t>
      </w:r>
      <w:r>
        <w:rPr>
          <w:rFonts w:eastAsia="Times New Roman"/>
          <w:szCs w:val="24"/>
          <w:lang w:val="en-US"/>
        </w:rPr>
        <w:t>offshore</w:t>
      </w:r>
      <w:r>
        <w:rPr>
          <w:rFonts w:eastAsia="Times New Roman"/>
          <w:szCs w:val="24"/>
        </w:rPr>
        <w:t xml:space="preserve">, </w:t>
      </w:r>
      <w:r>
        <w:rPr>
          <w:rFonts w:eastAsia="Times New Roman"/>
          <w:szCs w:val="24"/>
        </w:rPr>
        <w:t>των σκανδάλων και της διαφθοράς που χρεοκόπησε τη χώρα! Αυτή είναι η σταθερότητα!</w:t>
      </w:r>
    </w:p>
    <w:p w14:paraId="48563219" w14:textId="77777777" w:rsidR="00C17FD8" w:rsidRDefault="00C12081">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4856321A" w14:textId="77777777" w:rsidR="00C17FD8" w:rsidRDefault="00C12081">
      <w:pPr>
        <w:spacing w:after="0" w:line="600" w:lineRule="auto"/>
        <w:ind w:firstLine="720"/>
        <w:jc w:val="both"/>
        <w:rPr>
          <w:rFonts w:eastAsia="Times New Roman"/>
          <w:szCs w:val="24"/>
        </w:rPr>
      </w:pPr>
      <w:r>
        <w:rPr>
          <w:rFonts w:eastAsia="Times New Roman"/>
          <w:szCs w:val="24"/>
        </w:rPr>
        <w:t>Τώρα, όμως, που βγαίνουμε από την κρίση, δεν υπάρχει για εσάς σταθερότητα.</w:t>
      </w:r>
    </w:p>
    <w:p w14:paraId="4856321B" w14:textId="77777777" w:rsidR="00C17FD8" w:rsidRDefault="00C12081">
      <w:pPr>
        <w:spacing w:after="0" w:line="600" w:lineRule="auto"/>
        <w:ind w:firstLine="720"/>
        <w:jc w:val="center"/>
        <w:rPr>
          <w:rFonts w:eastAsia="Times New Roman"/>
          <w:szCs w:val="24"/>
        </w:rPr>
      </w:pPr>
      <w:r>
        <w:rPr>
          <w:rFonts w:eastAsia="Times New Roman"/>
          <w:szCs w:val="24"/>
        </w:rPr>
        <w:t>(Θόρυβος από την πτέρυγα της Νέας Δημοκρα</w:t>
      </w:r>
      <w:r>
        <w:rPr>
          <w:rFonts w:eastAsia="Times New Roman"/>
          <w:szCs w:val="24"/>
        </w:rPr>
        <w:t>τίας)</w:t>
      </w:r>
    </w:p>
    <w:p w14:paraId="4856321C" w14:textId="77777777" w:rsidR="00C17FD8" w:rsidRDefault="00C12081">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Ήσυχα, παρακαλώ.</w:t>
      </w:r>
    </w:p>
    <w:p w14:paraId="4856321D" w14:textId="77777777" w:rsidR="00C17FD8" w:rsidRDefault="00C12081">
      <w:pPr>
        <w:spacing w:after="0" w:line="600" w:lineRule="auto"/>
        <w:ind w:firstLine="720"/>
        <w:jc w:val="both"/>
        <w:rPr>
          <w:rFonts w:eastAsia="Times New Roman"/>
          <w:szCs w:val="24"/>
        </w:rPr>
      </w:pPr>
      <w:r>
        <w:rPr>
          <w:rFonts w:eastAsia="Times New Roman"/>
          <w:b/>
          <w:szCs w:val="24"/>
        </w:rPr>
        <w:lastRenderedPageBreak/>
        <w:t>ΑΛΕΞΗΣ ΤΣΙΠΡΑΣ (Πρόεδρος της Κυβέρνησης):</w:t>
      </w:r>
      <w:r>
        <w:rPr>
          <w:rFonts w:eastAsia="Times New Roman"/>
          <w:szCs w:val="24"/>
        </w:rPr>
        <w:t xml:space="preserve"> Πόσα να </w:t>
      </w:r>
      <w:proofErr w:type="spellStart"/>
      <w:r>
        <w:rPr>
          <w:rFonts w:eastAsia="Times New Roman"/>
          <w:szCs w:val="24"/>
        </w:rPr>
        <w:t>πρωτοθυμηθεί</w:t>
      </w:r>
      <w:proofErr w:type="spellEnd"/>
      <w:r>
        <w:rPr>
          <w:rFonts w:eastAsia="Times New Roman"/>
          <w:szCs w:val="24"/>
        </w:rPr>
        <w:t xml:space="preserve"> κανείς;</w:t>
      </w:r>
    </w:p>
    <w:p w14:paraId="4856321E" w14:textId="77777777" w:rsidR="00C17FD8" w:rsidRDefault="00C12081">
      <w:pPr>
        <w:spacing w:after="0" w:line="600" w:lineRule="auto"/>
        <w:ind w:firstLine="720"/>
        <w:jc w:val="both"/>
        <w:rPr>
          <w:rFonts w:eastAsia="Times New Roman"/>
          <w:szCs w:val="24"/>
        </w:rPr>
      </w:pPr>
      <w:r>
        <w:rPr>
          <w:rFonts w:eastAsia="Times New Roman"/>
          <w:szCs w:val="24"/>
        </w:rPr>
        <w:t>Η στάση σας, κύριε Μητσοτάκη, πιστεύω ότι θα μείνει στην ιστορία, διότι θα μνημονεύεστε ως ο πολιτικός Αρχηγός που μετέτρεψε μια ιστο</w:t>
      </w:r>
      <w:r>
        <w:rPr>
          <w:rFonts w:eastAsia="Times New Roman"/>
          <w:szCs w:val="24"/>
        </w:rPr>
        <w:t xml:space="preserve">ρική παράταξη σε </w:t>
      </w:r>
      <w:r>
        <w:rPr>
          <w:rFonts w:eastAsia="Times New Roman"/>
          <w:szCs w:val="24"/>
        </w:rPr>
        <w:t>κ</w:t>
      </w:r>
      <w:r>
        <w:rPr>
          <w:rFonts w:eastAsia="Times New Roman"/>
          <w:szCs w:val="24"/>
        </w:rPr>
        <w:t xml:space="preserve">όμμα στείρας διαμαρτυρίας, σε </w:t>
      </w:r>
      <w:r>
        <w:rPr>
          <w:rFonts w:eastAsia="Times New Roman"/>
          <w:szCs w:val="24"/>
        </w:rPr>
        <w:t>κ</w:t>
      </w:r>
      <w:r>
        <w:rPr>
          <w:rFonts w:eastAsia="Times New Roman"/>
          <w:szCs w:val="24"/>
        </w:rPr>
        <w:t xml:space="preserve">όμμα καταστροφολογίας, αλλά και διαρκούς υπονόμευσης των συμφερόντων και των δυνατοτήτων της ελληνικής οικονομίας. </w:t>
      </w:r>
    </w:p>
    <w:p w14:paraId="4856321F" w14:textId="77777777" w:rsidR="00C17FD8" w:rsidRDefault="00C12081">
      <w:pPr>
        <w:spacing w:after="0" w:line="600" w:lineRule="auto"/>
        <w:ind w:firstLine="720"/>
        <w:jc w:val="both"/>
        <w:rPr>
          <w:rFonts w:eastAsia="Times New Roman"/>
          <w:szCs w:val="24"/>
        </w:rPr>
      </w:pPr>
      <w:r>
        <w:rPr>
          <w:rFonts w:eastAsia="Times New Roman"/>
          <w:szCs w:val="24"/>
        </w:rPr>
        <w:t>Εδώ, όμως, που έχετε φτάσει, θα το πιείτε το ποτήρι μέχρι τέλους. Σε δύο μήνες αυτό που ελπ</w:t>
      </w:r>
      <w:r>
        <w:rPr>
          <w:rFonts w:eastAsia="Times New Roman"/>
          <w:szCs w:val="24"/>
        </w:rPr>
        <w:t>ίζει ο ελληνικός λαός εδώ και οκτώ χρόνια, αυτό που του τάξατε και εσείς και οι συνέταιροι σας τότε στις κυβερνήσεις από την πρώτη μέρα που βάλατε τον τόπο στα μνημόνια, αφού χρεοκοπήσατε τη χώρα, αλλά ποτέ δεν το καταφέρατε, θα γίνει πραγματικότητα. Θα γί</w:t>
      </w:r>
      <w:r>
        <w:rPr>
          <w:rFonts w:eastAsia="Times New Roman"/>
          <w:szCs w:val="24"/>
        </w:rPr>
        <w:t>νει πραγματικότητα και δεν θα το έχετε πετύχει εσείς, θα το έχουμε πετύχει εμείς. Η Ελλάδα θα βγει οριστικά από τα μνημόνια!</w:t>
      </w:r>
    </w:p>
    <w:p w14:paraId="48563220" w14:textId="77777777" w:rsidR="00C17FD8" w:rsidRDefault="00C12081">
      <w:pPr>
        <w:spacing w:after="0" w:line="600" w:lineRule="auto"/>
        <w:ind w:firstLine="720"/>
        <w:jc w:val="center"/>
        <w:rPr>
          <w:rFonts w:eastAsia="Times New Roman"/>
          <w:szCs w:val="24"/>
        </w:rPr>
      </w:pPr>
      <w:r>
        <w:rPr>
          <w:rFonts w:eastAsia="Times New Roman"/>
          <w:szCs w:val="24"/>
        </w:rPr>
        <w:lastRenderedPageBreak/>
        <w:t>(Χειροκροτήματα από τις πτέρυγες του ΣΥΡΙΖΑ και των ΑΝΕΛ)</w:t>
      </w:r>
    </w:p>
    <w:p w14:paraId="48563221" w14:textId="77777777" w:rsidR="00C17FD8" w:rsidRDefault="00C12081">
      <w:pPr>
        <w:spacing w:after="0" w:line="600" w:lineRule="auto"/>
        <w:ind w:firstLine="720"/>
        <w:jc w:val="both"/>
        <w:rPr>
          <w:rFonts w:eastAsia="Times New Roman"/>
          <w:szCs w:val="24"/>
        </w:rPr>
      </w:pPr>
      <w:r>
        <w:rPr>
          <w:rFonts w:eastAsia="Times New Roman"/>
          <w:szCs w:val="24"/>
        </w:rPr>
        <w:t>Και η ιστορία θα καταγράψει ότι εσείς χρεοκοπήσατε τη χώρα και μας βάλατε</w:t>
      </w:r>
      <w:r>
        <w:rPr>
          <w:rFonts w:eastAsia="Times New Roman"/>
          <w:szCs w:val="24"/>
        </w:rPr>
        <w:t xml:space="preserve"> σε αυτό το βαθύ πηγάδι και εμείς με κόπο, με δυσκολία, με θυσίες, αλλά και με σχέδιο, βγάλαμε τον τόπο από το έρεβος και τον οδηγούμε σε μια νέα εποχή, δίκαιης ανάπτυξης, ελπίδας και κοινωνικής δικαιοσύνης.</w:t>
      </w:r>
    </w:p>
    <w:p w14:paraId="4856322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μίλησα για σχέδιο </w:t>
      </w:r>
      <w:r>
        <w:rPr>
          <w:rFonts w:eastAsia="Times New Roman" w:cs="Times New Roman"/>
          <w:szCs w:val="24"/>
        </w:rPr>
        <w:t xml:space="preserve">και έχει μεγάλη σημασία αυτό. Έχει μεγάλη σημασία το γεγονός ότι για πρώτη φορά συζητάμε ένα συνολικό αναπτυξιακό σχέδιο, συζητάμε για το παραγωγικό μοντέλο, συζητάμε για το ποια είναι τα ανταγωνιστικά πλεονεκτήματα της ελληνικής οικονομίας πάνω στα οποία </w:t>
      </w:r>
      <w:r>
        <w:rPr>
          <w:rFonts w:eastAsia="Times New Roman" w:cs="Times New Roman"/>
          <w:szCs w:val="24"/>
        </w:rPr>
        <w:t xml:space="preserve">πρέπει να επενδύσουμε. Και δεν συζητάμε εν </w:t>
      </w:r>
      <w:proofErr w:type="spellStart"/>
      <w:r>
        <w:rPr>
          <w:rFonts w:eastAsia="Times New Roman" w:cs="Times New Roman"/>
          <w:szCs w:val="24"/>
        </w:rPr>
        <w:t>κρυπτώ</w:t>
      </w:r>
      <w:proofErr w:type="spellEnd"/>
      <w:r>
        <w:rPr>
          <w:rFonts w:eastAsia="Times New Roman" w:cs="Times New Roman"/>
          <w:szCs w:val="24"/>
        </w:rPr>
        <w:t xml:space="preserve">. Έχουμε ήδη διεξάγει δεκατέσσερα -τα δύο είναι στην Αττική- περιφερειακά συνέδρια. Συζητάμε με τους παραγωγικούς φορείς του τόπου, συζητάμε με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συνθέτουμε, βλέπουμε </w:t>
      </w:r>
      <w:r>
        <w:rPr>
          <w:rFonts w:eastAsia="Times New Roman" w:cs="Times New Roman"/>
          <w:szCs w:val="24"/>
        </w:rPr>
        <w:lastRenderedPageBreak/>
        <w:t>τις δυνατότητες τ</w:t>
      </w:r>
      <w:r>
        <w:rPr>
          <w:rFonts w:eastAsia="Times New Roman" w:cs="Times New Roman"/>
          <w:szCs w:val="24"/>
        </w:rPr>
        <w:t xml:space="preserve">ου τόπου, αναγνωρίζουμε τις αδυναμίες και τις δυσκολίες, έχουμε έγνοια για το αύριο αυτού του τόπου. </w:t>
      </w:r>
    </w:p>
    <w:p w14:paraId="4856322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Ξέρω ότι πληρώσαμε ακριβά -ακόμα και στα χρόνια της επίπλαστης ευημερίας- τις παθογένειες ενός άναρχου παραγωγικού μοντέλου, που δομήθηκε μόνο και μόνο γι</w:t>
      </w:r>
      <w:r>
        <w:rPr>
          <w:rFonts w:eastAsia="Times New Roman" w:cs="Times New Roman"/>
          <w:szCs w:val="24"/>
        </w:rPr>
        <w:t>α να εξυπηρετήσει τα συμφέροντα μιας κρατικοδίαιτης ολιγαρχίας και των πολιτικών της εκπροσώπων και υπαλλήλων.</w:t>
      </w:r>
    </w:p>
    <w:p w14:paraId="4856322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Το σχέδιο που έχει ανάγκη η χώρα -ένα σχέδιο «ολιστικό», όπως λέμε- το οποίο περιλαμβάνει τα μέσα, τους σκοπούς, αλλά και τους </w:t>
      </w:r>
      <w:proofErr w:type="spellStart"/>
      <w:r>
        <w:rPr>
          <w:rFonts w:eastAsia="Times New Roman" w:cs="Times New Roman"/>
          <w:szCs w:val="24"/>
        </w:rPr>
        <w:t>υλοποιητές</w:t>
      </w:r>
      <w:proofErr w:type="spellEnd"/>
      <w:r>
        <w:rPr>
          <w:rFonts w:eastAsia="Times New Roman" w:cs="Times New Roman"/>
          <w:szCs w:val="24"/>
        </w:rPr>
        <w:t xml:space="preserve"> του, εί</w:t>
      </w:r>
      <w:r>
        <w:rPr>
          <w:rFonts w:eastAsia="Times New Roman" w:cs="Times New Roman"/>
          <w:szCs w:val="24"/>
        </w:rPr>
        <w:t xml:space="preserve">ναι ένα σχέδιο που πρέπει να συζητηθεί πλατιά και να υπάρξει και αντιπαράθεση όχι πάνω στα ψεύτικα, στα </w:t>
      </w:r>
      <w:r>
        <w:rPr>
          <w:rFonts w:eastAsia="Times New Roman" w:cs="Times New Roman"/>
          <w:szCs w:val="24"/>
          <w:lang w:val="en-US"/>
        </w:rPr>
        <w:t>fake</w:t>
      </w:r>
      <w:r>
        <w:rPr>
          <w:rFonts w:eastAsia="Times New Roman" w:cs="Times New Roman"/>
          <w:szCs w:val="24"/>
        </w:rPr>
        <w:t xml:space="preserve">, νούμερα, στις ψεύτικες </w:t>
      </w:r>
      <w:proofErr w:type="spellStart"/>
      <w:r>
        <w:rPr>
          <w:rFonts w:eastAsia="Times New Roman" w:cs="Times New Roman"/>
          <w:szCs w:val="24"/>
        </w:rPr>
        <w:t>καταστροφολογικές</w:t>
      </w:r>
      <w:proofErr w:type="spellEnd"/>
      <w:r>
        <w:rPr>
          <w:rFonts w:eastAsia="Times New Roman" w:cs="Times New Roman"/>
          <w:szCs w:val="24"/>
        </w:rPr>
        <w:t xml:space="preserve"> προβλέψεις, αλλά στις υπαρκτές διαφορές μας -ιδεολογικές και πολιτικές- πάνω στο πώς θέλουμε να είναι το </w:t>
      </w:r>
      <w:r>
        <w:rPr>
          <w:rFonts w:eastAsia="Times New Roman" w:cs="Times New Roman"/>
          <w:szCs w:val="24"/>
        </w:rPr>
        <w:t xml:space="preserve">παραγωγικό μοντέλο του τόπου. </w:t>
      </w:r>
    </w:p>
    <w:p w14:paraId="4856322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Εγώ θα σταθώ σε αυτό που συγκροτεί την κεντρική ιδέα του σχεδίου που σας παρουσιάζουμε, δηλαδή στη βασική μας αντίληψη για την επόμενη μέρα. Για εμάς η ανάκαμψη της χώρας είναι μια έννοια ταυτόσημη με την ανάκαμψη της εργασία</w:t>
      </w:r>
      <w:r>
        <w:rPr>
          <w:rFonts w:eastAsia="Times New Roman" w:cs="Times New Roman"/>
          <w:szCs w:val="24"/>
        </w:rPr>
        <w:t>ς. Και μας απασχολεί εξίσου η ανάκαμψη των οικονομικών δεικτών με τη δημιουργία νέων θέσεων εργασίας, δηλαδή με την πτώση των δεικτών της ανεργίας. Και, βεβαίως, μας απασχολεί εξίσου το ζήτημα της ποιότητας αυτής της εργασίας, δηλαδή των εργασιακών δικαιωμ</w:t>
      </w:r>
      <w:r>
        <w:rPr>
          <w:rFonts w:eastAsia="Times New Roman" w:cs="Times New Roman"/>
          <w:szCs w:val="24"/>
        </w:rPr>
        <w:t>άτων και των αξιοπρεπών αμοιβών.</w:t>
      </w:r>
    </w:p>
    <w:p w14:paraId="4856322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Η χώρα μας -δεν υπάρχει αμφιβολία και ίσως εκεί να μην διαφωνήσουμε-, διαθέτει ισχυρά συγκριτικά πλεονεκτήματα, που πρέπει να αξιοποιηθούν σε μια σειρά από τομείς, όπου μπορεί να παραχθεί νέος πλούτος, όπως, για παράδειγμα,</w:t>
      </w:r>
      <w:r>
        <w:rPr>
          <w:rFonts w:eastAsia="Times New Roman" w:cs="Times New Roman"/>
          <w:szCs w:val="24"/>
        </w:rPr>
        <w:t xml:space="preserve"> στη μεταποίηση, στη βιομηχανία, στον </w:t>
      </w:r>
      <w:proofErr w:type="spellStart"/>
      <w:r>
        <w:rPr>
          <w:rFonts w:eastAsia="Times New Roman" w:cs="Times New Roman"/>
          <w:szCs w:val="24"/>
        </w:rPr>
        <w:t>αγροδιατροφικό</w:t>
      </w:r>
      <w:proofErr w:type="spellEnd"/>
      <w:r>
        <w:rPr>
          <w:rFonts w:eastAsia="Times New Roman" w:cs="Times New Roman"/>
          <w:szCs w:val="24"/>
        </w:rPr>
        <w:t xml:space="preserve"> τομέα, στον τουρισμό, τη ναυτιλία, αλλά και στο φάρμακο, τα </w:t>
      </w:r>
      <w:r>
        <w:rPr>
          <w:rFonts w:eastAsia="Times New Roman" w:cs="Times New Roman"/>
          <w:szCs w:val="24"/>
          <w:lang w:val="en-US"/>
        </w:rPr>
        <w:t>logistics</w:t>
      </w:r>
      <w:r w:rsidRPr="00E80491">
        <w:rPr>
          <w:rFonts w:eastAsia="Times New Roman" w:cs="Times New Roman"/>
          <w:szCs w:val="24"/>
        </w:rPr>
        <w:t xml:space="preserve">, </w:t>
      </w:r>
      <w:r>
        <w:rPr>
          <w:rFonts w:eastAsia="Times New Roman" w:cs="Times New Roman"/>
          <w:szCs w:val="24"/>
        </w:rPr>
        <w:t xml:space="preserve">την καινοτομία, τη νεοφυή επιχειρηματικότητα, αλλά βεβαίως και </w:t>
      </w:r>
      <w:r>
        <w:rPr>
          <w:rFonts w:eastAsia="Times New Roman" w:cs="Times New Roman"/>
          <w:szCs w:val="24"/>
        </w:rPr>
        <w:lastRenderedPageBreak/>
        <w:t xml:space="preserve">στις υποδομές, την ενέργεια. Για να ενισχυθούν, όμως, αυτοί οι </w:t>
      </w:r>
      <w:r>
        <w:rPr>
          <w:rFonts w:eastAsia="Times New Roman" w:cs="Times New Roman"/>
          <w:szCs w:val="24"/>
        </w:rPr>
        <w:t>τομείς, που όλοι συμφωνούμε ότι έχουν πλεονεκτήματα, χρειάζονται πόροι, χρηματοδοτικά εργαλεία, που θα τροφοδοτήσουν αυτήν τη μεγάλη προσπάθεια για την ανασυγκρότηση της παραγωγής.</w:t>
      </w:r>
    </w:p>
    <w:p w14:paraId="4856322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Η χώρα έχει πλέον στη διάθεσή της όχι μόνο τους πόρους από το Πρόγραμμα Δημ</w:t>
      </w:r>
      <w:r>
        <w:rPr>
          <w:rFonts w:eastAsia="Times New Roman" w:cs="Times New Roman"/>
          <w:szCs w:val="24"/>
        </w:rPr>
        <w:t xml:space="preserve">οσίων Επενδύσεων και το ΕΣΠΑ.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τα τρία τελευταία χρόνια η Ελλάδα παραμένει η χώρα με τη μεγαλύτερη απορροφητικότητα πανευρωπαϊκά. Και αυτό είναι ένα ακόμα στοιχείο, που αποδεικνύει πόσο αποτελεσματική είναι αυτή η προσπάθεια που κάνουμε. </w:t>
      </w:r>
      <w:r>
        <w:rPr>
          <w:rFonts w:eastAsia="Times New Roman" w:cs="Times New Roman"/>
          <w:szCs w:val="24"/>
        </w:rPr>
        <w:t xml:space="preserve">Δεν είναι, λοιπόν, μόνο το ΠΔΕ, το Πρόγραμμα Δημοσίων Επενδύσεων, και το ΕΣΠΑ, αλλά και το πακέτο </w:t>
      </w:r>
      <w:proofErr w:type="spellStart"/>
      <w:r>
        <w:rPr>
          <w:rFonts w:eastAsia="Times New Roman" w:cs="Times New Roman"/>
          <w:szCs w:val="24"/>
        </w:rPr>
        <w:t>Γιούνκερ</w:t>
      </w:r>
      <w:proofErr w:type="spellEnd"/>
      <w:r>
        <w:rPr>
          <w:rFonts w:eastAsia="Times New Roman" w:cs="Times New Roman"/>
          <w:szCs w:val="24"/>
        </w:rPr>
        <w:t xml:space="preserve">, με επενδύσεις αξίας 8 δισεκατομμυρίων, στο οποίο, επίσης, είμαστε πρώτοι στην Ευρώπη.  </w:t>
      </w:r>
    </w:p>
    <w:p w14:paraId="48563228"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Παρατήρησα προχθές που ήταν σε αυτό εδώ το Βήμα ο Πρόεδρος τ</w:t>
      </w:r>
      <w:r>
        <w:rPr>
          <w:rFonts w:eastAsia="Times New Roman"/>
          <w:szCs w:val="24"/>
        </w:rPr>
        <w:t xml:space="preserve">ης Κομισιόν, ο κ. </w:t>
      </w:r>
      <w:proofErr w:type="spellStart"/>
      <w:r>
        <w:rPr>
          <w:rFonts w:eastAsia="Times New Roman"/>
          <w:szCs w:val="24"/>
        </w:rPr>
        <w:t>Γιούνκερ</w:t>
      </w:r>
      <w:proofErr w:type="spellEnd"/>
      <w:r>
        <w:rPr>
          <w:rFonts w:eastAsia="Times New Roman"/>
          <w:szCs w:val="24"/>
        </w:rPr>
        <w:t xml:space="preserve">, ότι ταραχτήκατε λίγο -όπως, βέβαια, και όταν </w:t>
      </w:r>
      <w:r>
        <w:rPr>
          <w:rFonts w:eastAsia="Times New Roman"/>
          <w:szCs w:val="24"/>
        </w:rPr>
        <w:lastRenderedPageBreak/>
        <w:t xml:space="preserve">μίλησε για καθαρή έξοδο- όταν είπε αυτή την αλήθεια, ότι η Ελλάδα είναι πρώτη σε σχέση με την απορροφητικότητα στο πακέτο </w:t>
      </w:r>
      <w:proofErr w:type="spellStart"/>
      <w:r>
        <w:rPr>
          <w:rFonts w:eastAsia="Times New Roman"/>
          <w:szCs w:val="24"/>
        </w:rPr>
        <w:t>Γιούνκερ</w:t>
      </w:r>
      <w:proofErr w:type="spellEnd"/>
      <w:r>
        <w:rPr>
          <w:rFonts w:eastAsia="Times New Roman"/>
          <w:szCs w:val="24"/>
        </w:rPr>
        <w:t>. Και διαπίστωσα ότι το χειρότερο που έχετε πάθει είν</w:t>
      </w:r>
      <w:r>
        <w:rPr>
          <w:rFonts w:eastAsia="Times New Roman"/>
          <w:szCs w:val="24"/>
        </w:rPr>
        <w:t xml:space="preserve">αι πως έχετε πειστεί και οι ίδιοι από την προπαγάνδα σας, πως το χειρότερο που έχετε πάθει είναι ότι έχετε πειστεί και οι ίδιοι από αυτά που λέτε διαρκώς στα μέσα μαζικής ενημέρωσης. Και όταν έρχονται εδώ </w:t>
      </w:r>
      <w:r>
        <w:rPr>
          <w:rFonts w:eastAsia="Times New Roman"/>
          <w:szCs w:val="24"/>
        </w:rPr>
        <w:t>Ε</w:t>
      </w:r>
      <w:r>
        <w:rPr>
          <w:rFonts w:eastAsia="Times New Roman"/>
          <w:szCs w:val="24"/>
        </w:rPr>
        <w:t>υρωπαίοι αξιωματούχοι, ταράζεστε όταν ακούτε την α</w:t>
      </w:r>
      <w:r>
        <w:rPr>
          <w:rFonts w:eastAsia="Times New Roman"/>
          <w:szCs w:val="24"/>
        </w:rPr>
        <w:t>λήθεια!</w:t>
      </w:r>
    </w:p>
    <w:p w14:paraId="48563229" w14:textId="77777777" w:rsidR="00C17FD8" w:rsidRDefault="00C12081">
      <w:pPr>
        <w:tabs>
          <w:tab w:val="left" w:pos="720"/>
          <w:tab w:val="left" w:pos="1440"/>
          <w:tab w:val="left" w:pos="2160"/>
          <w:tab w:val="left" w:pos="2880"/>
          <w:tab w:val="left" w:pos="3600"/>
          <w:tab w:val="center" w:pos="4753"/>
        </w:tabs>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4856322A"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λοιπόν, εκτός από το ΕΣΠΑ και το σχέδιο </w:t>
      </w:r>
      <w:proofErr w:type="spellStart"/>
      <w:r>
        <w:rPr>
          <w:rFonts w:eastAsia="Times New Roman"/>
          <w:szCs w:val="24"/>
        </w:rPr>
        <w:t>Γιούνκερ</w:t>
      </w:r>
      <w:proofErr w:type="spellEnd"/>
      <w:r>
        <w:rPr>
          <w:rFonts w:eastAsia="Times New Roman"/>
          <w:szCs w:val="24"/>
        </w:rPr>
        <w:t xml:space="preserve"> υπάρχουν και οι πόροι της Ευρωπαϊκής Τράπεζας Επενδύσεων, με επενδύσεις που θα αποφέρουν, σύμφωνα με την τράπεζα, έως και 20 δισεκατομμύρια την επόμενη τριετία και 2,5 δισεκατομμύρια σε π</w:t>
      </w:r>
      <w:r>
        <w:rPr>
          <w:rFonts w:eastAsia="Times New Roman"/>
          <w:szCs w:val="24"/>
        </w:rPr>
        <w:t xml:space="preserve">ρώτη φάση. </w:t>
      </w:r>
    </w:p>
    <w:p w14:paraId="4856322B"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Τα παραπάνω, σε συνδυασμό με τις επιμέρους πρωτοβουλίες και την ίδρυση των επιμέρους ταμείων για την ενίσχυση της καινοτομίας, των νεοφυών επιχειρήσεων, αλλά και τη χρηματοδότηση των μικρομεσαίων επιχειρήσεων, συγκροτούν ένα συνεκτικό σχέδιο, έ</w:t>
      </w:r>
      <w:r>
        <w:rPr>
          <w:rFonts w:eastAsia="Times New Roman"/>
          <w:szCs w:val="24"/>
        </w:rPr>
        <w:t xml:space="preserve">να σχέδιο κατεύθυνσης των πόρων εκεί όπου πραγματικά θα πιάσουν τόπο και θα πολλαπλασιάσουν την απόδοση των επενδύσεων σε τομείς στρατηγικής σημασίας. </w:t>
      </w:r>
    </w:p>
    <w:p w14:paraId="4856322C"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Μίλησα, λοιπόν, για τους τομείς στους οποίους η χώρα πρέπει να επενδύσει, ώστε να δημιουργηθούν νέες, πε</w:t>
      </w:r>
      <w:r>
        <w:rPr>
          <w:rFonts w:eastAsia="Times New Roman"/>
          <w:szCs w:val="24"/>
        </w:rPr>
        <w:t>ρισσότερες θέσεις εργασίας. Όπως, όμως, ανέφερα και πριν, αυτές οι θέσεις εργασίας πρέπει να διασφαλίζουν και καλύτερες συνθήκες εργασίας. Η Ελλάδα πρέπει να στηρίζει την οικονομία της στον εργαζόμενο κόσμο. Και αυτό σημαίνει ότι η αδήλωτη εργασία πρέπει ν</w:t>
      </w:r>
      <w:r>
        <w:rPr>
          <w:rFonts w:eastAsia="Times New Roman"/>
          <w:szCs w:val="24"/>
        </w:rPr>
        <w:t xml:space="preserve">α πάψει να αποτελεί τον κανόνα. Έχει ήδη, βεβαίως, περιοριστεί στο 13% από το 19%. Όμως, για μας αυτό δεν είναι αρκετό! </w:t>
      </w:r>
    </w:p>
    <w:p w14:paraId="4856322D"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Η δική μας δέσμευση είναι η αδήλωτη και υποδηλωμένη εργασία να κυνηγηθεί, να συρρικνωθεί ριζικά -ήδη έχουμε κάνει μεγάλη προσπάθεια και</w:t>
      </w:r>
      <w:r>
        <w:rPr>
          <w:rFonts w:eastAsia="Times New Roman"/>
          <w:szCs w:val="24"/>
        </w:rPr>
        <w:t xml:space="preserve"> θα συνεχίσουμε να την κάνουμε- με στόχο, αλλά και εθνικό σχέδιο, σε βάθος τριετίας να φτάσει στο 5%. </w:t>
      </w:r>
    </w:p>
    <w:p w14:paraId="4856322E"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Επίσης, μεγάλο ζήτημα για μας, για την επόμενη μέρα, για τη νέα εποχή, είναι οι συλλογικές διαπραγματεύσεις, που επανέρχονται. Γιατί αυτό που οι νεοφιλελ</w:t>
      </w:r>
      <w:r>
        <w:rPr>
          <w:rFonts w:eastAsia="Times New Roman"/>
          <w:szCs w:val="24"/>
        </w:rPr>
        <w:t>εύθεροι ονομάζετε «ελεύθερο ανταγωνισμό» ανάμεσα στους εργαζόμενους, εμείς το λέμε κάπως αλλιώς. Το λέμε «εργασιακό μεσαίωνα» και όχι «ελεύθερο ανταγωνισμό». Όλοι οι εργαζόμενοι οφείλουν να έχουν μια κοινή αφετηρία δικαιωμάτων για να αναπτύξουν τις ικανότη</w:t>
      </w:r>
      <w:r>
        <w:rPr>
          <w:rFonts w:eastAsia="Times New Roman"/>
          <w:szCs w:val="24"/>
        </w:rPr>
        <w:t>τές τους, ένα εχέγγυο που θα ενισχύει τη διαπραγματευτική τους δύναμη. Διότι δεν μπορεί κανένας άνθρωπος να ανταποκριθεί στις ανάγκες της εργασίας του, να βελτιωθεί και να είναι πραγματικά παραγωγικός, αν ξυπνάει και κοιμάται κάθε μέρα με το</w:t>
      </w:r>
      <w:r>
        <w:rPr>
          <w:rFonts w:eastAsia="Times New Roman"/>
          <w:szCs w:val="24"/>
        </w:rPr>
        <w:t>ν</w:t>
      </w:r>
      <w:r>
        <w:rPr>
          <w:rFonts w:eastAsia="Times New Roman"/>
          <w:szCs w:val="24"/>
        </w:rPr>
        <w:t xml:space="preserve"> φόβο της απόλ</w:t>
      </w:r>
      <w:r>
        <w:rPr>
          <w:rFonts w:eastAsia="Times New Roman"/>
          <w:szCs w:val="24"/>
        </w:rPr>
        <w:t xml:space="preserve">υσης. </w:t>
      </w:r>
    </w:p>
    <w:p w14:paraId="4856322F"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 xml:space="preserve">Και, φυσικά, για μας δεν υπάρχει ουσιαστική ανάπτυξη, χωρίς αύξηση των μισθών, χωρίς, δηλαδή, μέρος αυτής της ανάπτυξης να την </w:t>
      </w:r>
      <w:proofErr w:type="spellStart"/>
      <w:r>
        <w:rPr>
          <w:rFonts w:eastAsia="Times New Roman"/>
          <w:szCs w:val="24"/>
        </w:rPr>
        <w:t>καρπούται</w:t>
      </w:r>
      <w:proofErr w:type="spellEnd"/>
      <w:r>
        <w:rPr>
          <w:rFonts w:eastAsia="Times New Roman"/>
          <w:szCs w:val="24"/>
        </w:rPr>
        <w:t xml:space="preserve"> και το βασικό στοιχείο, ο βασικός παράγοντας της παραγωγικής διαδικασίας</w:t>
      </w:r>
      <w:r>
        <w:rPr>
          <w:rFonts w:eastAsia="Times New Roman"/>
          <w:szCs w:val="24"/>
        </w:rPr>
        <w:t>,</w:t>
      </w:r>
      <w:r>
        <w:rPr>
          <w:rFonts w:eastAsia="Times New Roman"/>
          <w:szCs w:val="24"/>
        </w:rPr>
        <w:t xml:space="preserve"> που είναι ο εργαζόμενος. </w:t>
      </w:r>
    </w:p>
    <w:p w14:paraId="48563230"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Εκκινώντας, </w:t>
      </w:r>
      <w:r>
        <w:rPr>
          <w:rFonts w:eastAsia="Times New Roman"/>
          <w:szCs w:val="24"/>
        </w:rPr>
        <w:t>λοιπόν, από τον κατώτατο μισθό, σταδιακά θα υπάρξει αύξηση και των υπολοίπων αμοιβών. Διότι</w:t>
      </w:r>
      <w:r>
        <w:rPr>
          <w:rFonts w:eastAsia="Times New Roman"/>
          <w:szCs w:val="24"/>
        </w:rPr>
        <w:t>,</w:t>
      </w:r>
      <w:r>
        <w:rPr>
          <w:rFonts w:eastAsia="Times New Roman"/>
          <w:szCs w:val="24"/>
        </w:rPr>
        <w:t xml:space="preserve"> πέρα από στοιχειώδες ζήτημα κοινωνικής δικαιοσύνης</w:t>
      </w:r>
      <w:r>
        <w:rPr>
          <w:rFonts w:eastAsia="Times New Roman"/>
          <w:szCs w:val="24"/>
        </w:rPr>
        <w:t>,</w:t>
      </w:r>
      <w:r>
        <w:rPr>
          <w:rFonts w:eastAsia="Times New Roman"/>
          <w:szCs w:val="24"/>
        </w:rPr>
        <w:t xml:space="preserve"> είναι και ζωτικής σημασίας η αύξηση του μεριδίου των μισθών στον συνολικό κύκλο της οικονομίας, γιατί μόνο έτσι</w:t>
      </w:r>
      <w:r>
        <w:rPr>
          <w:rFonts w:eastAsia="Times New Roman"/>
          <w:szCs w:val="24"/>
        </w:rPr>
        <w:t xml:space="preserve"> θα ενισχυθεί η ιδιωτική κατανάλωση, επηρεάζοντας θετικά βασικούς τομείς της οικονομίας, όπως είναι το εμπόριο και η μεταποίηση.</w:t>
      </w:r>
    </w:p>
    <w:p w14:paraId="4856323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παραγωγικό μοντέλο που παρουσιάζουμε στην ελληνική κοινωνία, στα </w:t>
      </w:r>
      <w:r>
        <w:rPr>
          <w:rFonts w:eastAsia="Times New Roman" w:cs="Times New Roman"/>
          <w:szCs w:val="24"/>
        </w:rPr>
        <w:t>κ</w:t>
      </w:r>
      <w:r>
        <w:rPr>
          <w:rFonts w:eastAsia="Times New Roman" w:cs="Times New Roman"/>
          <w:szCs w:val="24"/>
        </w:rPr>
        <w:t>όμματα, στους φορείς, αλλά κ</w:t>
      </w:r>
      <w:r>
        <w:rPr>
          <w:rFonts w:eastAsia="Times New Roman" w:cs="Times New Roman"/>
          <w:szCs w:val="24"/>
        </w:rPr>
        <w:t>αι στους θεσμούς, έχει εντελώς διαφορετικές ιεραρχήσεις από ό,τι συνηθί</w:t>
      </w:r>
      <w:r>
        <w:rPr>
          <w:rFonts w:eastAsia="Times New Roman" w:cs="Times New Roman"/>
          <w:szCs w:val="24"/>
        </w:rPr>
        <w:lastRenderedPageBreak/>
        <w:t>σαμε στο παρελθόν. Και αυτό γιατί από το μοντέλο της ακραίας εκμετάλλευσης και της εμμονής στη μείωση του εργασιακού κόστους, δηλαδή -με δυο λόγια- από το μοντέλο της συντριβής της εργα</w:t>
      </w:r>
      <w:r>
        <w:rPr>
          <w:rFonts w:eastAsia="Times New Roman" w:cs="Times New Roman"/>
          <w:szCs w:val="24"/>
        </w:rPr>
        <w:t>σίας στο όνομα της ανταγωνιστικότητας, περνάμε σε ένα μοντέλο που επενδύει στην ποιότητα και στην προστιθέμενη αξία του παραγόμενου προϊόντος, βεβαίως μέσα σε ένα περιβάλλον εργασιακής ασφάλειας και αξιοπρέπειας -αυτό επιδιώκουμε-</w:t>
      </w:r>
      <w:r>
        <w:rPr>
          <w:rFonts w:eastAsia="Times New Roman" w:cs="Times New Roman"/>
          <w:szCs w:val="24"/>
        </w:rPr>
        <w:t>,</w:t>
      </w:r>
      <w:r>
        <w:rPr>
          <w:rFonts w:eastAsia="Times New Roman" w:cs="Times New Roman"/>
          <w:szCs w:val="24"/>
        </w:rPr>
        <w:t xml:space="preserve"> το οποίο, επίσης, θα βελ</w:t>
      </w:r>
      <w:r>
        <w:rPr>
          <w:rFonts w:eastAsia="Times New Roman" w:cs="Times New Roman"/>
          <w:szCs w:val="24"/>
        </w:rPr>
        <w:t>τιώνει και την παραγωγικότητα και τη δυνατότητα να δοθεί έμφαση στην καινοτομία. Αυτή είναι η βάση πάνω στην οποία χτίζουμε, η επένδυση, δηλαδή, στις ζωντανές δυνάμεις του μόχθου, της εργασίας αλλά και της νέας γενιάς. Αυτή είναι, αν θέλετε, η ουσία του αν</w:t>
      </w:r>
      <w:r>
        <w:rPr>
          <w:rFonts w:eastAsia="Times New Roman" w:cs="Times New Roman"/>
          <w:szCs w:val="24"/>
        </w:rPr>
        <w:t xml:space="preserve">απτυξιακού σχεδίου που συζητάμε σήμερα. </w:t>
      </w:r>
    </w:p>
    <w:p w14:paraId="4856323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Διότι, ξέρετε, τελικά η προσπάθεια να στηριχθεί η ανταγωνιστικότητα της ελληνικής οικονομίας στη διαρκή μείωση του μισθού, το σχέδιο το οποίο είχατε όλο το προηγούμενο διάστημα όσο κυβερνούσατε, δεν είναι </w:t>
      </w:r>
      <w:r>
        <w:rPr>
          <w:rFonts w:eastAsia="Times New Roman" w:cs="Times New Roman"/>
          <w:szCs w:val="24"/>
        </w:rPr>
        <w:lastRenderedPageBreak/>
        <w:t>τίποτα άλλ</w:t>
      </w:r>
      <w:r>
        <w:rPr>
          <w:rFonts w:eastAsia="Times New Roman" w:cs="Times New Roman"/>
          <w:szCs w:val="24"/>
        </w:rPr>
        <w:t>ο παρά επιδότηση στον μη καινοτόμο εργοδότη, στον εργοδότη, δηλαδή, που δεν θέλει να πάρει ρίσκα, στον εργοδότη που δεν θέλει να επενδύσει και βρίσκει τον εύκολο δρόμο να αυξήσει το κέρδος του</w:t>
      </w:r>
      <w:r>
        <w:rPr>
          <w:rFonts w:eastAsia="Times New Roman" w:cs="Times New Roman"/>
          <w:szCs w:val="24"/>
        </w:rPr>
        <w:t>,</w:t>
      </w:r>
      <w:r>
        <w:rPr>
          <w:rFonts w:eastAsia="Times New Roman" w:cs="Times New Roman"/>
          <w:szCs w:val="24"/>
        </w:rPr>
        <w:t xml:space="preserve"> μέσα από τη διαρκή συμπίεση του εργασιακού κόστους.</w:t>
      </w:r>
    </w:p>
    <w:p w14:paraId="4856323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κ</w:t>
      </w:r>
      <w:r>
        <w:rPr>
          <w:rFonts w:eastAsia="Times New Roman" w:cs="Times New Roman"/>
          <w:szCs w:val="24"/>
        </w:rPr>
        <w:t>ι εμείς πιστεύουμε ότι το μοντέλο αυτό, το μοντέλο σας, είναι ένα παρωχημένο μοντέλο. Γι</w:t>
      </w:r>
      <w:r>
        <w:rPr>
          <w:rFonts w:eastAsia="Times New Roman" w:cs="Times New Roman"/>
          <w:szCs w:val="24"/>
        </w:rPr>
        <w:t>α</w:t>
      </w:r>
      <w:r>
        <w:rPr>
          <w:rFonts w:eastAsia="Times New Roman" w:cs="Times New Roman"/>
          <w:szCs w:val="24"/>
        </w:rPr>
        <w:t xml:space="preserve"> αυτό κι εμείς πιστεύουμε ότι οι νεοφιλελεύθερες αντιλήψεις σας, που τις παρουσιάζετε σαν φρέσκες και δυναμικές, είναι στην αλήθεια πολύ παλιές και αποτυχημένες. Το ίδ</w:t>
      </w:r>
      <w:r>
        <w:rPr>
          <w:rFonts w:eastAsia="Times New Roman" w:cs="Times New Roman"/>
          <w:szCs w:val="24"/>
        </w:rPr>
        <w:t>ιο, άλλωστε, ισχύει και για τις δυνάμεις της κρατικοδίαιτης οικονομικής ελίτ του τόπου και της παρασιτικής αστικής τάξης του τόπου</w:t>
      </w:r>
      <w:r>
        <w:rPr>
          <w:rFonts w:eastAsia="Times New Roman" w:cs="Times New Roman"/>
          <w:szCs w:val="24"/>
        </w:rPr>
        <w:t>,</w:t>
      </w:r>
      <w:r>
        <w:rPr>
          <w:rFonts w:eastAsia="Times New Roman" w:cs="Times New Roman"/>
          <w:szCs w:val="24"/>
        </w:rPr>
        <w:t xml:space="preserve"> δυνάμεις τα συμφέροντα των οποίων εκπροσωπείτε</w:t>
      </w:r>
      <w:r>
        <w:rPr>
          <w:rFonts w:eastAsia="Times New Roman" w:cs="Times New Roman"/>
          <w:szCs w:val="24"/>
        </w:rPr>
        <w:t>,</w:t>
      </w:r>
      <w:r>
        <w:rPr>
          <w:rFonts w:eastAsia="Times New Roman" w:cs="Times New Roman"/>
          <w:szCs w:val="24"/>
        </w:rPr>
        <w:t xml:space="preserve"> δυνάμεις </w:t>
      </w:r>
      <w:r>
        <w:rPr>
          <w:rFonts w:eastAsia="Times New Roman" w:cs="Times New Roman"/>
          <w:szCs w:val="24"/>
        </w:rPr>
        <w:t>της</w:t>
      </w:r>
      <w:r>
        <w:rPr>
          <w:rFonts w:eastAsia="Times New Roman" w:cs="Times New Roman"/>
          <w:szCs w:val="24"/>
        </w:rPr>
        <w:t xml:space="preserve"> παλιάς Ελλάδας</w:t>
      </w:r>
      <w:r>
        <w:rPr>
          <w:rFonts w:eastAsia="Times New Roman" w:cs="Times New Roman"/>
          <w:szCs w:val="24"/>
        </w:rPr>
        <w:t>,</w:t>
      </w:r>
      <w:r>
        <w:rPr>
          <w:rFonts w:eastAsia="Times New Roman" w:cs="Times New Roman"/>
          <w:szCs w:val="24"/>
        </w:rPr>
        <w:t xml:space="preserve"> που δεν ανέλαβαν κα</w:t>
      </w:r>
      <w:r>
        <w:rPr>
          <w:rFonts w:eastAsia="Times New Roman" w:cs="Times New Roman"/>
          <w:szCs w:val="24"/>
        </w:rPr>
        <w:t>μ</w:t>
      </w:r>
      <w:r>
        <w:rPr>
          <w:rFonts w:eastAsia="Times New Roman" w:cs="Times New Roman"/>
          <w:szCs w:val="24"/>
        </w:rPr>
        <w:t>μία ευθύνη για τη χρεοκοπία</w:t>
      </w:r>
      <w:r>
        <w:rPr>
          <w:rFonts w:eastAsia="Times New Roman" w:cs="Times New Roman"/>
          <w:szCs w:val="24"/>
        </w:rPr>
        <w:t xml:space="preserve"> της χώρας, όταν η χώρα βρέθηκε στο χείλος του γκρεμού. Ήξεραν μόνο να μοιράζονται τα κέρδη στους καιρούς της ανάπτυξης και που τώρα, βεβαίως, είναι ακόμα παρόντες και δεν </w:t>
      </w:r>
      <w:r>
        <w:rPr>
          <w:rFonts w:eastAsia="Times New Roman" w:cs="Times New Roman"/>
          <w:szCs w:val="24"/>
        </w:rPr>
        <w:lastRenderedPageBreak/>
        <w:t>θέλουν να ρισκάρουν. Τα θέλουν όλα έτοιμα. Δεν θέλουν να επενδύσουν, δεν θέλουν να κ</w:t>
      </w:r>
      <w:r>
        <w:rPr>
          <w:rFonts w:eastAsia="Times New Roman" w:cs="Times New Roman"/>
          <w:szCs w:val="24"/>
        </w:rPr>
        <w:t>αινοτομήσουν, δεν θέλουν να δημιουργήσουν. Θέλουν απλώς και μόνον, όπως έκαναν παλιά, να συνεχίσουν να παρασιτούν σε βάρος του κράτους και της εργασίας.</w:t>
      </w:r>
    </w:p>
    <w:p w14:paraId="4856323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Αυτός είναι και ο λόγος, κυρίες και κύριοι συνάδελφοι, που</w:t>
      </w:r>
      <w:r>
        <w:rPr>
          <w:rFonts w:eastAsia="Times New Roman" w:cs="Times New Roman"/>
          <w:szCs w:val="24"/>
        </w:rPr>
        <w:t>,</w:t>
      </w:r>
      <w:r>
        <w:rPr>
          <w:rFonts w:eastAsia="Times New Roman" w:cs="Times New Roman"/>
          <w:szCs w:val="24"/>
        </w:rPr>
        <w:t xml:space="preserve"> όταν είδαμε και είδατε το σχέδιό </w:t>
      </w:r>
      <w:r>
        <w:rPr>
          <w:rFonts w:eastAsia="Times New Roman" w:cs="Times New Roman"/>
          <w:szCs w:val="24"/>
        </w:rPr>
        <w:t>μας,</w:t>
      </w:r>
      <w:r>
        <w:rPr>
          <w:rFonts w:eastAsia="Times New Roman" w:cs="Times New Roman"/>
          <w:szCs w:val="24"/>
        </w:rPr>
        <w:t xml:space="preserve"> τρόμαξαν και τρομάξατε κι εσείς κι αυτοί...</w:t>
      </w:r>
    </w:p>
    <w:p w14:paraId="48563235" w14:textId="77777777" w:rsidR="00C17FD8" w:rsidRDefault="00C12081">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4856323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Ναι, βεβαίως. Είναι γεγονός. Και τι κάνατε φυσικά; Αρχίσατε το γνωστό τροπάρι της επικοινωνίας, αρχίσατε να το λοιδορείτε. Και αφού μας είπατε στην αρχή ότι είναι μ</w:t>
      </w:r>
      <w:r>
        <w:rPr>
          <w:rFonts w:eastAsia="Times New Roman" w:cs="Times New Roman"/>
          <w:szCs w:val="24"/>
        </w:rPr>
        <w:t>ια έκθεση ιδεών, ότι είναι για πρωτοετείς οικονομικών σπουδών και άλλα τέτοια, μετά σπεύσατε χαιρέκακα να μας πείτε ότι ήδη το έχουν απορρίψει οι Ευρωπαίοι, ότι δεν υπάρχει, δεν συζητείται. «Όσα δεν φτάνει η αλεπού τα κάνει κρεμαστάρια», λέει μια παροιμία.</w:t>
      </w:r>
    </w:p>
    <w:p w14:paraId="4856323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Τώρα που η Ελλάδα ως κανονική χώρα αποκτά για πρώτη φορά ένα αναπτυξιακό, στρατηγικό σχέδιο και δεν αφήνεται στη μοίρα της, εσείς είστε, για άλλη μια φορά, απέναντι και λιθοβολείτε. Καλά κάνετε. Δεν μας πειράζει αυτό.</w:t>
      </w:r>
    </w:p>
    <w:p w14:paraId="4856323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Όμως, κύριε Μητσοτάκη, περιμένω να ακ</w:t>
      </w:r>
      <w:r>
        <w:rPr>
          <w:rFonts w:eastAsia="Times New Roman" w:cs="Times New Roman"/>
          <w:szCs w:val="24"/>
        </w:rPr>
        <w:t>ούσω από εσάς σήμερα το εξής: Αυτό το σχέδιο δεν σας αρέσει. Το απορρίπτετε, το λιθοβολείτε. Τιμή μας, γιατί -επαναλαμβάνω- οι διαχωριστικές γραμμές, οι ιδεολογικές διαφορές είναι γνωστές. Το δικό σας σχέδιο, όμως, θα μας πείτε ποιο είναι;</w:t>
      </w:r>
    </w:p>
    <w:p w14:paraId="48563239" w14:textId="77777777" w:rsidR="00C17FD8" w:rsidRDefault="00C12081">
      <w:pPr>
        <w:spacing w:after="0" w:line="600" w:lineRule="auto"/>
        <w:ind w:firstLine="720"/>
        <w:jc w:val="both"/>
        <w:rPr>
          <w:rFonts w:eastAsia="Times New Roman"/>
          <w:szCs w:val="24"/>
        </w:rPr>
      </w:pPr>
      <w:r>
        <w:rPr>
          <w:rFonts w:eastAsia="Times New Roman"/>
          <w:szCs w:val="24"/>
        </w:rPr>
        <w:t>Θα προσπαθήσω να</w:t>
      </w:r>
      <w:r>
        <w:rPr>
          <w:rFonts w:eastAsia="Times New Roman"/>
          <w:szCs w:val="24"/>
        </w:rPr>
        <w:t xml:space="preserve"> το προσεγγίσω -κι αν θέλετε, διαψεύστε με μετά, αυτή την ομορφιά έχει ο ανοικτός διάλογος- στη βάση των λεγομένων σας το τελευταίο διάστημα. </w:t>
      </w:r>
    </w:p>
    <w:p w14:paraId="4856323A" w14:textId="77777777" w:rsidR="00C17FD8" w:rsidRDefault="00C12081">
      <w:pPr>
        <w:spacing w:after="0" w:line="600" w:lineRule="auto"/>
        <w:ind w:firstLine="720"/>
        <w:jc w:val="both"/>
        <w:rPr>
          <w:rFonts w:eastAsia="Times New Roman"/>
          <w:szCs w:val="24"/>
        </w:rPr>
      </w:pPr>
      <w:r>
        <w:rPr>
          <w:rFonts w:eastAsia="Times New Roman"/>
          <w:szCs w:val="24"/>
        </w:rPr>
        <w:t>Τι μας έχετε πει στις απανωτές παρεμβάσεις που κάνετε όλο το τελευταίο διάστημα; Μας έχετε πει ότι θεωρείτε το οκ</w:t>
      </w:r>
      <w:r>
        <w:rPr>
          <w:rFonts w:eastAsia="Times New Roman"/>
          <w:szCs w:val="24"/>
        </w:rPr>
        <w:t xml:space="preserve">τάωρο ξεπερασμένο. </w:t>
      </w:r>
      <w:r>
        <w:rPr>
          <w:rFonts w:eastAsia="Times New Roman"/>
          <w:szCs w:val="24"/>
        </w:rPr>
        <w:lastRenderedPageBreak/>
        <w:t xml:space="preserve">Μιλάτε για την ανάγκη ύπαρξης νέων σχέσεων εργασίας, προφανώς ελαστικών. Αναφέρεστε στις συλλογικές διαπραγματεύσεις ως ιδεοληψία της Αριστεράς. Αρνείστε τη στήριξη της </w:t>
      </w:r>
      <w:r>
        <w:rPr>
          <w:rFonts w:eastAsia="Times New Roman"/>
          <w:szCs w:val="24"/>
        </w:rPr>
        <w:t>υ</w:t>
      </w:r>
      <w:r>
        <w:rPr>
          <w:rFonts w:eastAsia="Times New Roman"/>
          <w:szCs w:val="24"/>
        </w:rPr>
        <w:t>γείας, καθώς βλέπετε πλεονάζ</w:t>
      </w:r>
      <w:r>
        <w:rPr>
          <w:rFonts w:eastAsia="Times New Roman"/>
          <w:szCs w:val="24"/>
        </w:rPr>
        <w:t>ο</w:t>
      </w:r>
      <w:r>
        <w:rPr>
          <w:rFonts w:eastAsia="Times New Roman"/>
          <w:szCs w:val="24"/>
        </w:rPr>
        <w:t>ν ιατρικό προσωπικό στα δημόσια νοσοκο</w:t>
      </w:r>
      <w:r>
        <w:rPr>
          <w:rFonts w:eastAsia="Times New Roman"/>
          <w:szCs w:val="24"/>
        </w:rPr>
        <w:t xml:space="preserve">μεία. Υπόσχεστε την επαναφορά του λόγου «μια πρόσληψη προς πέντε απολύσεις για το </w:t>
      </w:r>
      <w:r>
        <w:rPr>
          <w:rFonts w:eastAsia="Times New Roman"/>
          <w:szCs w:val="24"/>
        </w:rPr>
        <w:t>δ</w:t>
      </w:r>
      <w:r>
        <w:rPr>
          <w:rFonts w:eastAsia="Times New Roman"/>
          <w:szCs w:val="24"/>
        </w:rPr>
        <w:t>ημόσιο»</w:t>
      </w:r>
      <w:r>
        <w:rPr>
          <w:rFonts w:eastAsia="Times New Roman"/>
          <w:szCs w:val="24"/>
        </w:rPr>
        <w:t>,</w:t>
      </w:r>
      <w:r>
        <w:rPr>
          <w:rFonts w:eastAsia="Times New Roman"/>
          <w:szCs w:val="24"/>
        </w:rPr>
        <w:t xml:space="preserve"> τη στιγμή που είμαστε, ήδη, στο ένα προς τρία και έχουμε συμφωνήσει με τους θεσμούς από το 2019 να πάμε στο ένα προς ένα. Και εσείς υπόσχεστε το ένα προς πέντε, δηλ</w:t>
      </w:r>
      <w:r>
        <w:rPr>
          <w:rFonts w:eastAsia="Times New Roman"/>
          <w:szCs w:val="24"/>
        </w:rPr>
        <w:t xml:space="preserve">αδή το 2019 να έχουμε, περίπου, </w:t>
      </w:r>
      <w:proofErr w:type="spellStart"/>
      <w:r>
        <w:rPr>
          <w:rFonts w:eastAsia="Times New Roman"/>
          <w:szCs w:val="24"/>
        </w:rPr>
        <w:t>εξίμισι</w:t>
      </w:r>
      <w:proofErr w:type="spellEnd"/>
      <w:r>
        <w:rPr>
          <w:rFonts w:eastAsia="Times New Roman"/>
          <w:szCs w:val="24"/>
        </w:rPr>
        <w:t xml:space="preserve"> χιλιάδες λιγότερες προσλήψεις</w:t>
      </w:r>
      <w:r>
        <w:rPr>
          <w:rFonts w:eastAsia="Times New Roman"/>
          <w:szCs w:val="24"/>
        </w:rPr>
        <w:t>,</w:t>
      </w:r>
      <w:r>
        <w:rPr>
          <w:rFonts w:eastAsia="Times New Roman"/>
          <w:szCs w:val="24"/>
        </w:rPr>
        <w:t xml:space="preserve"> για να ενισχύσουμε τα κενά στην </w:t>
      </w:r>
      <w:r>
        <w:rPr>
          <w:rFonts w:eastAsia="Times New Roman"/>
          <w:szCs w:val="24"/>
        </w:rPr>
        <w:t>π</w:t>
      </w:r>
      <w:r>
        <w:rPr>
          <w:rFonts w:eastAsia="Times New Roman"/>
          <w:szCs w:val="24"/>
        </w:rPr>
        <w:t xml:space="preserve">αιδεία και στην </w:t>
      </w:r>
      <w:r>
        <w:rPr>
          <w:rFonts w:eastAsia="Times New Roman"/>
          <w:szCs w:val="24"/>
        </w:rPr>
        <w:t>υ</w:t>
      </w:r>
      <w:r>
        <w:rPr>
          <w:rFonts w:eastAsia="Times New Roman"/>
          <w:szCs w:val="24"/>
        </w:rPr>
        <w:t xml:space="preserve">γεία. </w:t>
      </w:r>
    </w:p>
    <w:p w14:paraId="4856323B" w14:textId="77777777" w:rsidR="00C17FD8" w:rsidRDefault="00C12081">
      <w:pPr>
        <w:spacing w:after="0" w:line="600" w:lineRule="auto"/>
        <w:ind w:firstLine="720"/>
        <w:jc w:val="both"/>
        <w:rPr>
          <w:rFonts w:eastAsia="Times New Roman"/>
          <w:szCs w:val="24"/>
        </w:rPr>
      </w:pPr>
      <w:r>
        <w:rPr>
          <w:rFonts w:eastAsia="Times New Roman"/>
          <w:szCs w:val="24"/>
        </w:rPr>
        <w:t>Για να μην ξεχάσουμε άλλωστε -δεν σας ξέχασα, κύριε Γεωργιάδη, πώς να σας ξεχάσω, σας εκτιμώ ιδιαίτερα</w:t>
      </w:r>
      <w:r>
        <w:rPr>
          <w:rFonts w:eastAsia="Times New Roman"/>
          <w:szCs w:val="24"/>
        </w:rPr>
        <w:t>,</w:t>
      </w:r>
      <w:r>
        <w:rPr>
          <w:rFonts w:eastAsia="Times New Roman"/>
          <w:szCs w:val="24"/>
        </w:rPr>
        <w:t xml:space="preserve"> άλλωστε- τι λέγατε όταν </w:t>
      </w:r>
      <w:r>
        <w:rPr>
          <w:rFonts w:eastAsia="Times New Roman"/>
          <w:szCs w:val="24"/>
        </w:rPr>
        <w:t>ήσασταν Υπουργός, ότι θα σας πάρει τη δόξα η τρόικα και δεν θέλετε να σας κλέψει τη δόξα η τρόικα για απολύσεις. Αυτές είναι οι απόψεις σας.</w:t>
      </w:r>
    </w:p>
    <w:p w14:paraId="4856323C" w14:textId="77777777" w:rsidR="00C17FD8" w:rsidRDefault="00C12081">
      <w:pPr>
        <w:spacing w:after="0" w:line="600" w:lineRule="auto"/>
        <w:ind w:firstLine="720"/>
        <w:jc w:val="both"/>
        <w:rPr>
          <w:rFonts w:eastAsia="Times New Roman"/>
          <w:szCs w:val="24"/>
        </w:rPr>
      </w:pPr>
      <w:r>
        <w:rPr>
          <w:rFonts w:eastAsia="Times New Roman"/>
          <w:szCs w:val="24"/>
        </w:rPr>
        <w:lastRenderedPageBreak/>
        <w:t>Θεωρείτε, επίσης, ενδεδειγμένη λύση την εισαγωγή του</w:t>
      </w:r>
      <w:r w:rsidRPr="00A77793">
        <w:rPr>
          <w:rFonts w:eastAsia="Times New Roman"/>
          <w:szCs w:val="24"/>
        </w:rPr>
        <w:t xml:space="preserve"> </w:t>
      </w:r>
      <w:r>
        <w:rPr>
          <w:rFonts w:eastAsia="Times New Roman"/>
          <w:szCs w:val="24"/>
          <w:lang w:val="en-US"/>
        </w:rPr>
        <w:t>outsourcing</w:t>
      </w:r>
      <w:r>
        <w:rPr>
          <w:rFonts w:eastAsia="Times New Roman"/>
          <w:szCs w:val="24"/>
        </w:rPr>
        <w:t xml:space="preserve"> στον</w:t>
      </w:r>
      <w:r>
        <w:rPr>
          <w:rFonts w:eastAsia="Times New Roman"/>
          <w:szCs w:val="24"/>
        </w:rPr>
        <w:t xml:space="preserve"> </w:t>
      </w:r>
      <w:r>
        <w:rPr>
          <w:rFonts w:eastAsia="Times New Roman"/>
          <w:szCs w:val="24"/>
        </w:rPr>
        <w:t>δημόσιο τομέα</w:t>
      </w:r>
      <w:r>
        <w:rPr>
          <w:rFonts w:eastAsia="Times New Roman"/>
          <w:szCs w:val="24"/>
        </w:rPr>
        <w:t>,</w:t>
      </w:r>
      <w:r>
        <w:rPr>
          <w:rFonts w:eastAsia="Times New Roman"/>
          <w:szCs w:val="24"/>
        </w:rPr>
        <w:t xml:space="preserve"> ακόμα και σε ζωτικής σημασίας </w:t>
      </w:r>
      <w:r>
        <w:rPr>
          <w:rFonts w:eastAsia="Times New Roman"/>
          <w:szCs w:val="24"/>
        </w:rPr>
        <w:t>θεσμούς, όπως το Γενικό Λογιστήριο του Κράτους. Και, φυσικά, ζητάτε πιστοληπτική γραμμή έναντι της προοπτικής καθαρής εξόδου και της αυτοδύναμης πρόσβασης στις αγορές. Αυτές έχουν καταγραφεί ως οι βασικές σας θέσεις.</w:t>
      </w:r>
    </w:p>
    <w:p w14:paraId="4856323D" w14:textId="77777777" w:rsidR="00C17FD8" w:rsidRDefault="00C12081">
      <w:pPr>
        <w:spacing w:after="0" w:line="600" w:lineRule="auto"/>
        <w:ind w:firstLine="720"/>
        <w:jc w:val="both"/>
        <w:rPr>
          <w:rFonts w:eastAsia="Times New Roman"/>
          <w:szCs w:val="24"/>
        </w:rPr>
      </w:pPr>
      <w:r>
        <w:rPr>
          <w:rFonts w:eastAsia="Times New Roman"/>
          <w:szCs w:val="24"/>
        </w:rPr>
        <w:t xml:space="preserve">Κυρίες και κύριοι της Αντιπολίτευσης, </w:t>
      </w:r>
      <w:r>
        <w:rPr>
          <w:rFonts w:eastAsia="Times New Roman"/>
          <w:szCs w:val="24"/>
        </w:rPr>
        <w:t xml:space="preserve">θα μας πείτε τα γνωστά </w:t>
      </w:r>
      <w:proofErr w:type="spellStart"/>
      <w:r>
        <w:rPr>
          <w:rFonts w:eastAsia="Times New Roman"/>
          <w:szCs w:val="24"/>
        </w:rPr>
        <w:t>καταστροφολογικά</w:t>
      </w:r>
      <w:proofErr w:type="spellEnd"/>
      <w:r>
        <w:rPr>
          <w:rFonts w:eastAsia="Times New Roman"/>
          <w:szCs w:val="24"/>
        </w:rPr>
        <w:t xml:space="preserve"> και θα απαξιώσετε όσο μπορείτε το σχέδιο το οποίο παρουσιάσαμε. Θέλω, όμως, να δώσετε συγκεκριμένες απαντήσεις σε τρία βασικά ερωτήματα: Συμφωνείτε με την αύξηση του κατώτατου μισθού, ναι ή όχι; Συμφωνείτε με την απο</w:t>
      </w:r>
      <w:r>
        <w:rPr>
          <w:rFonts w:eastAsia="Times New Roman"/>
          <w:szCs w:val="24"/>
        </w:rPr>
        <w:t xml:space="preserve">φυγή του </w:t>
      </w:r>
      <w:r>
        <w:rPr>
          <w:rFonts w:eastAsia="Times New Roman"/>
          <w:szCs w:val="24"/>
          <w:lang w:val="en-US"/>
        </w:rPr>
        <w:t>lockout</w:t>
      </w:r>
      <w:r>
        <w:rPr>
          <w:rFonts w:eastAsia="Times New Roman"/>
          <w:szCs w:val="24"/>
        </w:rPr>
        <w:t>, ναι ή όχι; Συμφωνείτε με τη μη απελευθέρωση των ομαδικών απολύσεων, ναι ή όχι; Συμφωνείτε με την επαναφορά των συλλογικών διαπραγματεύσεων και της εργασιακής κανονικότητας, ναι ή όχι;</w:t>
      </w:r>
      <w:r w:rsidRPr="00704F11">
        <w:rPr>
          <w:rFonts w:eastAsia="Times New Roman"/>
          <w:szCs w:val="24"/>
        </w:rPr>
        <w:t xml:space="preserve"> </w:t>
      </w:r>
      <w:r>
        <w:rPr>
          <w:rFonts w:eastAsia="Times New Roman"/>
          <w:szCs w:val="24"/>
        </w:rPr>
        <w:t>Θέλω να απαντήσετε</w:t>
      </w:r>
      <w:r>
        <w:rPr>
          <w:rFonts w:eastAsia="Times New Roman"/>
          <w:szCs w:val="24"/>
        </w:rPr>
        <w:t>,</w:t>
      </w:r>
      <w:r>
        <w:rPr>
          <w:rFonts w:eastAsia="Times New Roman"/>
          <w:szCs w:val="24"/>
        </w:rPr>
        <w:t xml:space="preserve"> για να δούμε το σχέδι</w:t>
      </w:r>
      <w:r>
        <w:rPr>
          <w:rFonts w:eastAsia="Times New Roman"/>
          <w:szCs w:val="24"/>
        </w:rPr>
        <w:t>ό</w:t>
      </w:r>
      <w:r>
        <w:rPr>
          <w:rFonts w:eastAsia="Times New Roman"/>
          <w:szCs w:val="24"/>
        </w:rPr>
        <w:t xml:space="preserve"> σας.</w:t>
      </w:r>
    </w:p>
    <w:p w14:paraId="4856323E" w14:textId="77777777" w:rsidR="00C17FD8" w:rsidRDefault="00C12081">
      <w:pPr>
        <w:spacing w:after="0" w:line="600" w:lineRule="auto"/>
        <w:ind w:firstLine="720"/>
        <w:jc w:val="center"/>
        <w:rPr>
          <w:rFonts w:eastAsia="Times New Roman"/>
          <w:szCs w:val="24"/>
        </w:rPr>
      </w:pPr>
      <w:r>
        <w:rPr>
          <w:rFonts w:eastAsia="Times New Roman"/>
          <w:szCs w:val="24"/>
        </w:rPr>
        <w:lastRenderedPageBreak/>
        <w:t>(Χειρο</w:t>
      </w:r>
      <w:r>
        <w:rPr>
          <w:rFonts w:eastAsia="Times New Roman"/>
          <w:szCs w:val="24"/>
        </w:rPr>
        <w:t>κροτήματα από τις πτέρυγες του ΣΥΡΙΖΑ και των ΑΝΕΛ)</w:t>
      </w:r>
    </w:p>
    <w:p w14:paraId="4856323F" w14:textId="77777777" w:rsidR="00C17FD8" w:rsidRDefault="00C12081">
      <w:pPr>
        <w:spacing w:after="0"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48563240" w14:textId="77777777" w:rsidR="00C17FD8" w:rsidRDefault="00C12081">
      <w:pPr>
        <w:spacing w:after="0" w:line="600" w:lineRule="auto"/>
        <w:ind w:firstLine="720"/>
        <w:jc w:val="both"/>
        <w:rPr>
          <w:rFonts w:eastAsia="Times New Roman"/>
          <w:szCs w:val="24"/>
        </w:rPr>
      </w:pPr>
      <w:r>
        <w:rPr>
          <w:rFonts w:eastAsia="Times New Roman"/>
          <w:szCs w:val="24"/>
        </w:rPr>
        <w:t xml:space="preserve">Μην εξάπτεστε. Είναι ρητορικά τα ερωτήματα και γνωρίζουμε, ήδη, την απάντηση που θα δώσει ο κ. Μητσοτάκης. </w:t>
      </w:r>
    </w:p>
    <w:p w14:paraId="48563241" w14:textId="77777777" w:rsidR="00C17FD8" w:rsidRDefault="00C12081">
      <w:pPr>
        <w:spacing w:after="0" w:line="600" w:lineRule="auto"/>
        <w:ind w:firstLine="720"/>
        <w:jc w:val="both"/>
        <w:rPr>
          <w:rFonts w:eastAsia="Times New Roman"/>
          <w:szCs w:val="24"/>
        </w:rPr>
      </w:pPr>
      <w:r>
        <w:rPr>
          <w:rFonts w:eastAsia="Times New Roman"/>
          <w:szCs w:val="24"/>
        </w:rPr>
        <w:t>Νομίζω</w:t>
      </w:r>
      <w:r>
        <w:rPr>
          <w:rFonts w:eastAsia="Times New Roman"/>
          <w:szCs w:val="24"/>
        </w:rPr>
        <w:t>,</w:t>
      </w:r>
      <w:r>
        <w:rPr>
          <w:rFonts w:eastAsia="Times New Roman"/>
          <w:szCs w:val="24"/>
        </w:rPr>
        <w:t xml:space="preserve"> άλλωστε, κύριε Μητσοτάκη, ότι πρέπει να σας κάλυψε προχθές στα εργασιακά θέματα ένας συμπαθής, κατά τα άλλα, </w:t>
      </w:r>
      <w:proofErr w:type="spellStart"/>
      <w:r>
        <w:rPr>
          <w:rFonts w:eastAsia="Times New Roman"/>
          <w:szCs w:val="24"/>
        </w:rPr>
        <w:t>τηλεσχολιαστής</w:t>
      </w:r>
      <w:proofErr w:type="spellEnd"/>
      <w:r>
        <w:rPr>
          <w:rFonts w:eastAsia="Times New Roman"/>
          <w:szCs w:val="24"/>
        </w:rPr>
        <w:t xml:space="preserve"> στην τηλεόραση του </w:t>
      </w:r>
      <w:r>
        <w:rPr>
          <w:rFonts w:eastAsia="Times New Roman"/>
          <w:szCs w:val="24"/>
        </w:rPr>
        <w:t>«</w:t>
      </w:r>
      <w:r>
        <w:rPr>
          <w:rFonts w:eastAsia="Times New Roman"/>
          <w:szCs w:val="24"/>
        </w:rPr>
        <w:t>ΣΚΑΪ</w:t>
      </w:r>
      <w:r>
        <w:rPr>
          <w:rFonts w:eastAsia="Times New Roman"/>
          <w:szCs w:val="24"/>
        </w:rPr>
        <w:t>»</w:t>
      </w:r>
      <w:r>
        <w:rPr>
          <w:rFonts w:eastAsia="Times New Roman"/>
          <w:szCs w:val="24"/>
        </w:rPr>
        <w:t>, ο οποίος μας είπε ότι έλεγε</w:t>
      </w:r>
      <w:r w:rsidRPr="00704F11">
        <w:rPr>
          <w:rFonts w:eastAsia="Times New Roman"/>
          <w:szCs w:val="24"/>
        </w:rPr>
        <w:t>:</w:t>
      </w:r>
      <w:r>
        <w:rPr>
          <w:rFonts w:eastAsia="Times New Roman"/>
          <w:szCs w:val="24"/>
        </w:rPr>
        <w:t xml:space="preserve"> «Βάστα</w:t>
      </w:r>
      <w:r>
        <w:rPr>
          <w:rFonts w:eastAsia="Times New Roman"/>
          <w:szCs w:val="24"/>
        </w:rPr>
        <w:t>,</w:t>
      </w:r>
      <w:r>
        <w:rPr>
          <w:rFonts w:eastAsia="Times New Roman"/>
          <w:szCs w:val="24"/>
        </w:rPr>
        <w:t xml:space="preserve"> ΔΝΤ, βάστα</w:t>
      </w:r>
      <w:r>
        <w:rPr>
          <w:rFonts w:eastAsia="Times New Roman"/>
          <w:szCs w:val="24"/>
        </w:rPr>
        <w:t>,</w:t>
      </w:r>
      <w:r>
        <w:rPr>
          <w:rFonts w:eastAsia="Times New Roman"/>
          <w:szCs w:val="24"/>
        </w:rPr>
        <w:t xml:space="preserve"> ΔΝΤ». Δεν βάστηξε το ΔΝΤ και η Κυβέρνηση κέρδισε στα ερ</w:t>
      </w:r>
      <w:r>
        <w:rPr>
          <w:rFonts w:eastAsia="Times New Roman"/>
          <w:szCs w:val="24"/>
        </w:rPr>
        <w:t>γασιακά προς όφελος των εργαζόμενων, προς όφελος της κοινωνίας!</w:t>
      </w:r>
    </w:p>
    <w:p w14:paraId="48563242" w14:textId="77777777" w:rsidR="00C17FD8" w:rsidRDefault="00C12081">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48563243" w14:textId="77777777" w:rsidR="00C17FD8" w:rsidRDefault="00C12081">
      <w:pPr>
        <w:spacing w:after="0" w:line="600" w:lineRule="auto"/>
        <w:ind w:firstLine="720"/>
        <w:jc w:val="both"/>
        <w:rPr>
          <w:rFonts w:eastAsia="Times New Roman"/>
          <w:szCs w:val="24"/>
        </w:rPr>
      </w:pPr>
      <w:r>
        <w:rPr>
          <w:rFonts w:eastAsia="Times New Roman"/>
          <w:szCs w:val="24"/>
        </w:rPr>
        <w:t>Το σχέδιό σας, άλλωστε, ήταν «βάστα</w:t>
      </w:r>
      <w:r>
        <w:rPr>
          <w:rFonts w:eastAsia="Times New Roman"/>
          <w:szCs w:val="24"/>
        </w:rPr>
        <w:t>,</w:t>
      </w:r>
      <w:r>
        <w:rPr>
          <w:rFonts w:eastAsia="Times New Roman"/>
          <w:szCs w:val="24"/>
        </w:rPr>
        <w:t xml:space="preserve"> ΔΝΤ» τρ</w:t>
      </w:r>
      <w:r>
        <w:rPr>
          <w:rFonts w:eastAsia="Times New Roman"/>
          <w:szCs w:val="24"/>
        </w:rPr>
        <w:t>ιά</w:t>
      </w:r>
      <w:r>
        <w:rPr>
          <w:rFonts w:eastAsia="Times New Roman"/>
          <w:szCs w:val="24"/>
        </w:rPr>
        <w:t>μισι χρόνια και «βάστα</w:t>
      </w:r>
      <w:r>
        <w:rPr>
          <w:rFonts w:eastAsia="Times New Roman"/>
          <w:szCs w:val="24"/>
        </w:rPr>
        <w:t>,</w:t>
      </w:r>
      <w:r>
        <w:rPr>
          <w:rFonts w:eastAsia="Times New Roman"/>
          <w:szCs w:val="24"/>
        </w:rPr>
        <w:t xml:space="preserve"> Σόιμπλε», γιατί το σχέδι</w:t>
      </w:r>
      <w:r>
        <w:rPr>
          <w:rFonts w:eastAsia="Times New Roman"/>
          <w:szCs w:val="24"/>
        </w:rPr>
        <w:t>ό</w:t>
      </w:r>
      <w:r>
        <w:rPr>
          <w:rFonts w:eastAsia="Times New Roman"/>
          <w:szCs w:val="24"/>
        </w:rPr>
        <w:t xml:space="preserve"> σας συνοψίζεται στο </w:t>
      </w:r>
      <w:proofErr w:type="spellStart"/>
      <w:r>
        <w:rPr>
          <w:rFonts w:eastAsia="Times New Roman"/>
          <w:szCs w:val="24"/>
        </w:rPr>
        <w:t>τετράπτυχο</w:t>
      </w:r>
      <w:proofErr w:type="spellEnd"/>
      <w:r w:rsidRPr="00704F11">
        <w:rPr>
          <w:rFonts w:eastAsia="Times New Roman"/>
          <w:szCs w:val="24"/>
        </w:rPr>
        <w:t>:</w:t>
      </w:r>
      <w:r>
        <w:rPr>
          <w:rFonts w:eastAsia="Times New Roman"/>
          <w:szCs w:val="24"/>
        </w:rPr>
        <w:t xml:space="preserve"> μνημόν</w:t>
      </w:r>
      <w:r>
        <w:rPr>
          <w:rFonts w:eastAsia="Times New Roman"/>
          <w:szCs w:val="24"/>
        </w:rPr>
        <w:t xml:space="preserve">ια, απολύσεις, περικοπές, ξεπούλημα. </w:t>
      </w:r>
    </w:p>
    <w:p w14:paraId="48563244" w14:textId="77777777" w:rsidR="00C17FD8" w:rsidRDefault="00C12081">
      <w:pPr>
        <w:spacing w:after="0" w:line="600" w:lineRule="auto"/>
        <w:ind w:firstLine="720"/>
        <w:jc w:val="both"/>
        <w:rPr>
          <w:rFonts w:eastAsia="Times New Roman"/>
          <w:szCs w:val="24"/>
        </w:rPr>
      </w:pPr>
      <w:r>
        <w:rPr>
          <w:rFonts w:eastAsia="Times New Roman"/>
          <w:szCs w:val="24"/>
        </w:rPr>
        <w:lastRenderedPageBreak/>
        <w:t xml:space="preserve">Αυτή η μαύρη περίοδος για τη χώρα, όμως, τελειώνει μια και καλή. Όσο κι αν προσπαθήσετε να γυρίσετε τη χώρα πίσω, αυτή η μαύρη περίοδος τελειώνει για τη χώρα. </w:t>
      </w:r>
    </w:p>
    <w:p w14:paraId="48563245" w14:textId="77777777" w:rsidR="00C17FD8" w:rsidRDefault="00C12081">
      <w:pPr>
        <w:spacing w:after="0" w:line="600" w:lineRule="auto"/>
        <w:ind w:firstLine="720"/>
        <w:jc w:val="both"/>
        <w:rPr>
          <w:rFonts w:eastAsia="Times New Roman"/>
          <w:szCs w:val="24"/>
        </w:rPr>
      </w:pPr>
      <w:r>
        <w:rPr>
          <w:rFonts w:eastAsia="Times New Roman"/>
          <w:szCs w:val="24"/>
        </w:rPr>
        <w:t>Και θέλω να σας πω κάτι και κλείνω με αυτό.</w:t>
      </w:r>
    </w:p>
    <w:p w14:paraId="48563246" w14:textId="77777777" w:rsidR="00C17FD8" w:rsidRDefault="00C12081">
      <w:pPr>
        <w:spacing w:after="0" w:line="600" w:lineRule="auto"/>
        <w:ind w:firstLine="720"/>
        <w:jc w:val="both"/>
        <w:rPr>
          <w:rFonts w:eastAsia="Times New Roman"/>
          <w:szCs w:val="24"/>
        </w:rPr>
      </w:pPr>
      <w:r>
        <w:rPr>
          <w:rFonts w:eastAsia="Times New Roman"/>
          <w:szCs w:val="24"/>
        </w:rPr>
        <w:t>Πιστεύω ότι τε</w:t>
      </w:r>
      <w:r>
        <w:rPr>
          <w:rFonts w:eastAsia="Times New Roman"/>
          <w:szCs w:val="24"/>
        </w:rPr>
        <w:t>λικά η ήττα σας δεν είναι πολιτική, είναι στρατηγική. Διότι η Ελλάδα της ύφεσης, της εργασιακής ανασφάλειας και της εργοδοτικής αυθαιρεσίας, η Ελλάδα της διαφθοράς και του ηθικού εκφυλισμού, η Ελλάδα της κατάρρευσης του κοινωνικού κράτους και της απαξίωσης</w:t>
      </w:r>
      <w:r>
        <w:rPr>
          <w:rFonts w:eastAsia="Times New Roman"/>
          <w:szCs w:val="24"/>
        </w:rPr>
        <w:t xml:space="preserve"> της </w:t>
      </w:r>
      <w:r>
        <w:rPr>
          <w:rFonts w:eastAsia="Times New Roman"/>
          <w:szCs w:val="24"/>
        </w:rPr>
        <w:t>υ</w:t>
      </w:r>
      <w:r>
        <w:rPr>
          <w:rFonts w:eastAsia="Times New Roman"/>
          <w:szCs w:val="24"/>
        </w:rPr>
        <w:t xml:space="preserve">γείας και της </w:t>
      </w:r>
      <w:r>
        <w:rPr>
          <w:rFonts w:eastAsia="Times New Roman"/>
          <w:szCs w:val="24"/>
        </w:rPr>
        <w:t>π</w:t>
      </w:r>
      <w:r>
        <w:rPr>
          <w:rFonts w:eastAsia="Times New Roman"/>
          <w:szCs w:val="24"/>
        </w:rPr>
        <w:t xml:space="preserve">αιδείας, η Ελλάδα του ρουσφετιού, των κρατικοδίαιτων, δήθεν, επενδυτών έχει περάσει οριστικά στο παρελθόν. </w:t>
      </w:r>
    </w:p>
    <w:p w14:paraId="48563247" w14:textId="77777777" w:rsidR="00C17FD8" w:rsidRDefault="00C12081">
      <w:pPr>
        <w:spacing w:after="0" w:line="600" w:lineRule="auto"/>
        <w:ind w:firstLine="720"/>
        <w:jc w:val="both"/>
        <w:rPr>
          <w:rFonts w:eastAsia="Times New Roman"/>
          <w:szCs w:val="24"/>
        </w:rPr>
      </w:pPr>
      <w:r>
        <w:rPr>
          <w:rFonts w:eastAsia="Times New Roman"/>
          <w:szCs w:val="24"/>
        </w:rPr>
        <w:t>Σήμερα ξημερώνει μια νέα δυνατότητα για τον τόπο, μια νέα αυγή. Και όσο το φως αυτής της νέας αυγής θα δυναμώνει, τόσο πιο καθα</w:t>
      </w:r>
      <w:r>
        <w:rPr>
          <w:rFonts w:eastAsia="Times New Roman"/>
          <w:szCs w:val="24"/>
        </w:rPr>
        <w:t xml:space="preserve">ρά θα φαίνονται και οι διαχωριστικές μας γραμμές. </w:t>
      </w:r>
    </w:p>
    <w:p w14:paraId="4856324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Όσο θα απομακρυνόμαστε από τον στενό κορσέ των προγραμμάτων προσαρμογής, τόσο πιο σαφείς θα γίνονται οι διαφορές μεταξύ της δικής σας και της δική μας πολιτικής. Και αυτό είναι σε τελική ανάλυση που φοβάστ</w:t>
      </w:r>
      <w:r>
        <w:rPr>
          <w:rFonts w:eastAsia="Times New Roman" w:cs="Times New Roman"/>
          <w:szCs w:val="24"/>
        </w:rPr>
        <w:t>ε πάνω απ’ όλα. Γι</w:t>
      </w:r>
      <w:r>
        <w:rPr>
          <w:rFonts w:eastAsia="Times New Roman" w:cs="Times New Roman"/>
          <w:szCs w:val="24"/>
        </w:rPr>
        <w:t>α</w:t>
      </w:r>
      <w:r>
        <w:rPr>
          <w:rFonts w:eastAsia="Times New Roman" w:cs="Times New Roman"/>
          <w:szCs w:val="24"/>
        </w:rPr>
        <w:t xml:space="preserve"> αυτό και αποσυντονίζεστε</w:t>
      </w:r>
      <w:r w:rsidRPr="00931DA1">
        <w:rPr>
          <w:rFonts w:eastAsia="Times New Roman" w:cs="Times New Roman"/>
          <w:szCs w:val="24"/>
        </w:rPr>
        <w:t>,</w:t>
      </w:r>
      <w:r>
        <w:rPr>
          <w:rFonts w:eastAsia="Times New Roman" w:cs="Times New Roman"/>
          <w:szCs w:val="24"/>
        </w:rPr>
        <w:t xml:space="preserve"> ανατριχιάζετε</w:t>
      </w:r>
      <w:r>
        <w:rPr>
          <w:rFonts w:eastAsia="Times New Roman" w:cs="Times New Roman"/>
          <w:szCs w:val="24"/>
        </w:rPr>
        <w:t>,</w:t>
      </w:r>
      <w:r>
        <w:rPr>
          <w:rFonts w:eastAsia="Times New Roman" w:cs="Times New Roman"/>
          <w:szCs w:val="24"/>
        </w:rPr>
        <w:t xml:space="preserve"> θα έλεγα</w:t>
      </w:r>
      <w:r w:rsidRPr="00931DA1">
        <w:rPr>
          <w:rFonts w:eastAsia="Times New Roman" w:cs="Times New Roman"/>
          <w:szCs w:val="24"/>
        </w:rPr>
        <w:t>,</w:t>
      </w:r>
      <w:r>
        <w:rPr>
          <w:rFonts w:eastAsia="Times New Roman" w:cs="Times New Roman"/>
          <w:szCs w:val="24"/>
        </w:rPr>
        <w:t xml:space="preserve"> με την προοπτική εξόδου από τα μνημόνιο, γι’ αυτό και φοβάστε τον Σεπτέμβρη του 2018, γι’ αυτό διαρκώς υπονομεύετε, γιατί καταλαβαίνετε πια ότι η</w:t>
      </w:r>
      <w:r w:rsidRPr="00761FB6">
        <w:rPr>
          <w:rFonts w:eastAsia="Times New Roman" w:cs="Times New Roman"/>
          <w:szCs w:val="24"/>
        </w:rPr>
        <w:t xml:space="preserve"> </w:t>
      </w:r>
      <w:r>
        <w:rPr>
          <w:rFonts w:eastAsia="Times New Roman" w:cs="Times New Roman"/>
          <w:szCs w:val="24"/>
        </w:rPr>
        <w:t>παρένθεση όχι μόνο δεν κλείνει, αλλά μέ</w:t>
      </w:r>
      <w:r>
        <w:rPr>
          <w:rFonts w:eastAsia="Times New Roman" w:cs="Times New Roman"/>
          <w:szCs w:val="24"/>
        </w:rPr>
        <w:t>νει ανοι</w:t>
      </w:r>
      <w:r>
        <w:rPr>
          <w:rFonts w:eastAsia="Times New Roman" w:cs="Times New Roman"/>
          <w:szCs w:val="24"/>
        </w:rPr>
        <w:t>κ</w:t>
      </w:r>
      <w:r>
        <w:rPr>
          <w:rFonts w:eastAsia="Times New Roman" w:cs="Times New Roman"/>
          <w:szCs w:val="24"/>
        </w:rPr>
        <w:t>τή και θα παραμείνει ανοι</w:t>
      </w:r>
      <w:r>
        <w:rPr>
          <w:rFonts w:eastAsia="Times New Roman" w:cs="Times New Roman"/>
          <w:szCs w:val="24"/>
        </w:rPr>
        <w:t>κ</w:t>
      </w:r>
      <w:r>
        <w:rPr>
          <w:rFonts w:eastAsia="Times New Roman" w:cs="Times New Roman"/>
          <w:szCs w:val="24"/>
        </w:rPr>
        <w:t xml:space="preserve">τή και την επόμενη τετραετία για χάρη του ελληνικού λαού. </w:t>
      </w:r>
    </w:p>
    <w:p w14:paraId="48563249" w14:textId="77777777" w:rsidR="00C17FD8" w:rsidRDefault="00C12081">
      <w:pPr>
        <w:spacing w:after="0" w:line="600" w:lineRule="auto"/>
        <w:ind w:firstLine="720"/>
        <w:jc w:val="center"/>
        <w:rPr>
          <w:rFonts w:eastAsia="Times New Roman" w:cs="Times New Roman"/>
          <w:szCs w:val="24"/>
        </w:rPr>
      </w:pPr>
      <w:r w:rsidRPr="00140067">
        <w:rPr>
          <w:rFonts w:eastAsia="Times New Roman" w:cs="Times New Roman"/>
          <w:szCs w:val="24"/>
        </w:rPr>
        <w:t>(Χειροκροτήματα από τ</w:t>
      </w:r>
      <w:r>
        <w:rPr>
          <w:rFonts w:eastAsia="Times New Roman" w:cs="Times New Roman"/>
          <w:szCs w:val="24"/>
        </w:rPr>
        <w:t>ις</w:t>
      </w:r>
      <w:r w:rsidRPr="00140067">
        <w:rPr>
          <w:rFonts w:eastAsia="Times New Roman" w:cs="Times New Roman"/>
          <w:szCs w:val="24"/>
        </w:rPr>
        <w:t xml:space="preserve"> πτέρυγ</w:t>
      </w:r>
      <w:r>
        <w:rPr>
          <w:rFonts w:eastAsia="Times New Roman" w:cs="Times New Roman"/>
          <w:szCs w:val="24"/>
        </w:rPr>
        <w:t>ες</w:t>
      </w:r>
      <w:r w:rsidRPr="00140067">
        <w:rPr>
          <w:rFonts w:eastAsia="Times New Roman" w:cs="Times New Roman"/>
          <w:szCs w:val="24"/>
        </w:rPr>
        <w:t xml:space="preserve"> του ΣΥΡΙΖΑ</w:t>
      </w:r>
      <w:r>
        <w:rPr>
          <w:rFonts w:eastAsia="Times New Roman" w:cs="Times New Roman"/>
          <w:szCs w:val="24"/>
        </w:rPr>
        <w:t xml:space="preserve"> και των Α</w:t>
      </w:r>
      <w:r>
        <w:rPr>
          <w:rFonts w:eastAsia="Times New Roman" w:cs="Times New Roman"/>
          <w:szCs w:val="24"/>
        </w:rPr>
        <w:t>Ν</w:t>
      </w:r>
      <w:r>
        <w:rPr>
          <w:rFonts w:eastAsia="Times New Roman" w:cs="Times New Roman"/>
          <w:szCs w:val="24"/>
        </w:rPr>
        <w:t>Ε</w:t>
      </w:r>
      <w:r>
        <w:rPr>
          <w:rFonts w:eastAsia="Times New Roman" w:cs="Times New Roman"/>
          <w:szCs w:val="24"/>
        </w:rPr>
        <w:t>Λ</w:t>
      </w:r>
      <w:r w:rsidRPr="00140067">
        <w:rPr>
          <w:rFonts w:eastAsia="Times New Roman" w:cs="Times New Roman"/>
          <w:szCs w:val="24"/>
        </w:rPr>
        <w:t>)</w:t>
      </w:r>
    </w:p>
    <w:p w14:paraId="4856324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Για να ανασυγκροτήσουμε την ελληνική οικονομία, κρατώντας την κοινωνία όρθια, με σεβασμό στα δικαιώματα των πολιτών, στις αρχές της ισότητας και της κοινωνικής δικαιοσύνης. </w:t>
      </w:r>
    </w:p>
    <w:p w14:paraId="4856324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Κάθε μέρα που περνάει θα καταγράφουμε και μια νέα νίκη, νίκη υπέρ των δυνάμεων της</w:t>
      </w:r>
      <w:r>
        <w:rPr>
          <w:rFonts w:eastAsia="Times New Roman" w:cs="Times New Roman"/>
          <w:szCs w:val="24"/>
        </w:rPr>
        <w:t xml:space="preserve"> κοινωνίας, των εργαζόμενων, των ανέργων, εκείνων</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δηλαδή που έδωσαν την εντολή σε εμάς και βρισκόμαστε σήμερα εδώ</w:t>
      </w:r>
      <w:r>
        <w:rPr>
          <w:rFonts w:eastAsia="Times New Roman" w:cs="Times New Roman"/>
          <w:szCs w:val="24"/>
        </w:rPr>
        <w:t>,</w:t>
      </w:r>
      <w:r>
        <w:rPr>
          <w:rFonts w:eastAsia="Times New Roman" w:cs="Times New Roman"/>
          <w:szCs w:val="24"/>
        </w:rPr>
        <w:t xml:space="preserve"> για να βγάλουμε τη χώρα από την κρίση έντιμα και καθαρά. Και κάθε μέρα που περνάει θα έρχεται πιο κοντά σε εσάς ο πολιτικός σας εφιάλτης. Πε</w:t>
      </w:r>
      <w:r>
        <w:rPr>
          <w:rFonts w:eastAsia="Times New Roman" w:cs="Times New Roman"/>
          <w:szCs w:val="24"/>
        </w:rPr>
        <w:t>τυχαίνουμε εκεί που εσείς αποτύχατε και στις τρεις απόπειρες και στις τρεις κυβερνήσεις. Ανοίγουμε έναν δρόμο προοπτικής για τη χώρα. Ό,τι και να κάνετε δεν θα καταφέρετε ούτε να γυρίσετε τη χώρα πίσω ούτε να γυρίσετε εσείς πίσω. Η Ελλάδα δεν θα γυρίσει πί</w:t>
      </w:r>
      <w:r>
        <w:rPr>
          <w:rFonts w:eastAsia="Times New Roman" w:cs="Times New Roman"/>
          <w:szCs w:val="24"/>
        </w:rPr>
        <w:t>σω. Φεύγει μπροστά, προχωράει μπροστά, φεύγει από τα μνημόνια, μπαίνει σε μια νέα εποχή.</w:t>
      </w:r>
    </w:p>
    <w:p w14:paraId="4856324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856324D" w14:textId="77777777" w:rsidR="00C17FD8" w:rsidRDefault="00C12081">
      <w:pPr>
        <w:spacing w:after="0" w:line="600" w:lineRule="auto"/>
        <w:ind w:firstLine="720"/>
        <w:jc w:val="both"/>
        <w:rPr>
          <w:rFonts w:eastAsia="Times New Roman" w:cs="Times New Roman"/>
          <w:szCs w:val="24"/>
        </w:rPr>
      </w:pPr>
      <w:r w:rsidRPr="00140067">
        <w:rPr>
          <w:rFonts w:eastAsia="Times New Roman" w:cs="Times New Roman"/>
          <w:szCs w:val="24"/>
        </w:rPr>
        <w:t>(</w:t>
      </w:r>
      <w:r>
        <w:rPr>
          <w:rFonts w:eastAsia="Times New Roman" w:cs="Times New Roman"/>
          <w:szCs w:val="24"/>
        </w:rPr>
        <w:t>Ζωηρά και παρατεταμένα χ</w:t>
      </w:r>
      <w:r w:rsidRPr="00140067">
        <w:rPr>
          <w:rFonts w:eastAsia="Times New Roman" w:cs="Times New Roman"/>
          <w:szCs w:val="24"/>
        </w:rPr>
        <w:t>ειροκροτή</w:t>
      </w:r>
      <w:r>
        <w:rPr>
          <w:rFonts w:eastAsia="Times New Roman" w:cs="Times New Roman"/>
          <w:szCs w:val="24"/>
        </w:rPr>
        <w:t>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w:t>
      </w:r>
      <w:r>
        <w:rPr>
          <w:rFonts w:eastAsia="Times New Roman" w:cs="Times New Roman"/>
          <w:szCs w:val="24"/>
        </w:rPr>
        <w:t>Ν</w:t>
      </w:r>
      <w:r>
        <w:rPr>
          <w:rFonts w:eastAsia="Times New Roman" w:cs="Times New Roman"/>
          <w:szCs w:val="24"/>
        </w:rPr>
        <w:t>Ε</w:t>
      </w:r>
      <w:r>
        <w:rPr>
          <w:rFonts w:eastAsia="Times New Roman" w:cs="Times New Roman"/>
          <w:szCs w:val="24"/>
        </w:rPr>
        <w:t>Λ</w:t>
      </w:r>
      <w:r>
        <w:rPr>
          <w:rFonts w:eastAsia="Times New Roman" w:cs="Times New Roman"/>
          <w:szCs w:val="24"/>
        </w:rPr>
        <w:t>)</w:t>
      </w:r>
    </w:p>
    <w:p w14:paraId="4856324E" w14:textId="77777777" w:rsidR="00C17FD8" w:rsidRDefault="00C12081">
      <w:pPr>
        <w:spacing w:after="0" w:line="600" w:lineRule="auto"/>
        <w:ind w:firstLine="720"/>
        <w:jc w:val="both"/>
        <w:rPr>
          <w:rFonts w:eastAsia="Times New Roman" w:cs="Times New Roman"/>
        </w:rPr>
      </w:pPr>
      <w:r w:rsidRPr="001F1977">
        <w:rPr>
          <w:rFonts w:eastAsia="Times New Roman" w:cs="Times New Roman"/>
          <w:b/>
          <w:szCs w:val="24"/>
        </w:rPr>
        <w:t xml:space="preserve">ΠΡΟΕΔΡΟΣ (Νικόλαος </w:t>
      </w:r>
      <w:proofErr w:type="spellStart"/>
      <w:r w:rsidRPr="001F1977">
        <w:rPr>
          <w:rFonts w:eastAsia="Times New Roman" w:cs="Times New Roman"/>
          <w:b/>
          <w:szCs w:val="24"/>
        </w:rPr>
        <w:t>Βούτσης</w:t>
      </w:r>
      <w:proofErr w:type="spellEnd"/>
      <w:r w:rsidRPr="001F1977">
        <w:rPr>
          <w:rFonts w:eastAsia="Times New Roman" w:cs="Times New Roman"/>
          <w:b/>
          <w:szCs w:val="24"/>
        </w:rPr>
        <w:t xml:space="preserve">): </w:t>
      </w:r>
      <w:r w:rsidRPr="0081008C">
        <w:rPr>
          <w:rFonts w:eastAsia="Times New Roman" w:cs="Times New Roman"/>
        </w:rPr>
        <w:t>Κυρίες και κύριοι συνάδελφοι, έχω την τιμ</w:t>
      </w:r>
      <w:r w:rsidRPr="0081008C">
        <w:rPr>
          <w:rFonts w:eastAsia="Times New Roman" w:cs="Times New Roman"/>
        </w:rPr>
        <w:t xml:space="preserve">ή να ανακοινώσω στο Σώμα ότι τη συνεδρίασή μας παρακολουθούν από τα άνω δυτικά θεωρεία, αφού προηγουμένως ξεναγήθηκαν </w:t>
      </w:r>
      <w:r w:rsidRPr="0081008C">
        <w:rPr>
          <w:rFonts w:eastAsia="Times New Roman" w:cs="Times New Roman"/>
        </w:rPr>
        <w:lastRenderedPageBreak/>
        <w:t>στην έκθεση της αίθουσας «ΕΛΕΥΘΕΡΙΟΣ ΒΕΝΙΖΕΛΟΣ» και ενημερώθηκαν για την ιστορία του κτηρίου και τον τρόπο οργάνωσ</w:t>
      </w:r>
      <w:r>
        <w:rPr>
          <w:rFonts w:eastAsia="Times New Roman" w:cs="Times New Roman"/>
        </w:rPr>
        <w:t>ης και λειτουργίας της Β</w:t>
      </w:r>
      <w:r>
        <w:rPr>
          <w:rFonts w:eastAsia="Times New Roman" w:cs="Times New Roman"/>
        </w:rPr>
        <w:t>ουλής, είκοσι εννέα</w:t>
      </w:r>
      <w:r w:rsidRPr="0081008C">
        <w:rPr>
          <w:rFonts w:eastAsia="Times New Roman" w:cs="Times New Roman"/>
        </w:rPr>
        <w:t xml:space="preserve"> </w:t>
      </w:r>
      <w:r>
        <w:rPr>
          <w:rFonts w:eastAsia="Times New Roman" w:cs="Times New Roman"/>
        </w:rPr>
        <w:t xml:space="preserve">σπουδαστές και μία συνοδός από την Ακαδημία </w:t>
      </w:r>
      <w:proofErr w:type="spellStart"/>
      <w:r>
        <w:rPr>
          <w:rFonts w:eastAsia="Times New Roman" w:cs="Times New Roman"/>
        </w:rPr>
        <w:t>Ποδολόγων</w:t>
      </w:r>
      <w:proofErr w:type="spellEnd"/>
      <w:r>
        <w:rPr>
          <w:rFonts w:eastAsia="Times New Roman" w:cs="Times New Roman"/>
        </w:rPr>
        <w:t xml:space="preserve"> Ελλάδος. </w:t>
      </w:r>
    </w:p>
    <w:p w14:paraId="4856324F" w14:textId="77777777" w:rsidR="00C17FD8" w:rsidRDefault="00C12081">
      <w:pPr>
        <w:spacing w:after="0" w:line="600" w:lineRule="auto"/>
        <w:ind w:left="360" w:firstLine="360"/>
        <w:jc w:val="both"/>
        <w:rPr>
          <w:rFonts w:eastAsia="Times New Roman" w:cs="Times New Roman"/>
        </w:rPr>
      </w:pPr>
      <w:r w:rsidRPr="0081008C">
        <w:rPr>
          <w:rFonts w:eastAsia="Times New Roman" w:cs="Times New Roman"/>
        </w:rPr>
        <w:t xml:space="preserve">Η Βουλή τούς καλωσορίζει. </w:t>
      </w:r>
    </w:p>
    <w:p w14:paraId="48563250" w14:textId="77777777" w:rsidR="00C17FD8" w:rsidRDefault="00C12081">
      <w:pPr>
        <w:spacing w:after="0" w:line="600" w:lineRule="auto"/>
        <w:ind w:firstLine="709"/>
        <w:jc w:val="center"/>
        <w:rPr>
          <w:rFonts w:eastAsia="Times New Roman" w:cs="Times New Roman"/>
        </w:rPr>
      </w:pPr>
      <w:r w:rsidRPr="0081008C">
        <w:rPr>
          <w:rFonts w:eastAsia="Times New Roman" w:cs="Times New Roman"/>
        </w:rPr>
        <w:t>(Χειροκροτήματα απ’ όλες τις πτέρυγες της Βουλής)</w:t>
      </w:r>
    </w:p>
    <w:p w14:paraId="48563251" w14:textId="77777777" w:rsidR="00C17FD8" w:rsidRDefault="00C12081">
      <w:pPr>
        <w:spacing w:after="0" w:line="600" w:lineRule="auto"/>
        <w:ind w:firstLine="720"/>
        <w:jc w:val="both"/>
        <w:rPr>
          <w:rFonts w:eastAsia="Times New Roman" w:cs="Times New Roman"/>
        </w:rPr>
      </w:pPr>
      <w:r>
        <w:rPr>
          <w:rFonts w:eastAsia="Times New Roman" w:cs="Times New Roman"/>
        </w:rPr>
        <w:t>Επίσης, κ</w:t>
      </w:r>
      <w:r w:rsidRPr="0081008C">
        <w:rPr>
          <w:rFonts w:eastAsia="Times New Roman" w:cs="Times New Roman"/>
        </w:rPr>
        <w:t>υρίες και κύριοι συνάδελφοι, έχω την τιμή να ανακοινώσω στο Σώμα ότι τη συνεδρίασή μας</w:t>
      </w:r>
      <w:r w:rsidRPr="0081008C">
        <w:rPr>
          <w:rFonts w:eastAsia="Times New Roman" w:cs="Times New Roman"/>
        </w:rPr>
        <w:t xml:space="preserve">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w:t>
      </w:r>
      <w:r>
        <w:rPr>
          <w:rFonts w:eastAsia="Times New Roman" w:cs="Times New Roman"/>
        </w:rPr>
        <w:t>ης και λειτουργίας της Βουλής, σαράντα πέντε μαθήτριες και μαθητές και</w:t>
      </w:r>
      <w:r>
        <w:rPr>
          <w:rFonts w:eastAsia="Times New Roman" w:cs="Times New Roman"/>
        </w:rPr>
        <w:t xml:space="preserve"> δύο</w:t>
      </w:r>
      <w:r w:rsidRPr="0081008C">
        <w:rPr>
          <w:rFonts w:eastAsia="Times New Roman" w:cs="Times New Roman"/>
        </w:rPr>
        <w:t xml:space="preserve"> εκπ</w:t>
      </w:r>
      <w:r>
        <w:rPr>
          <w:rFonts w:eastAsia="Times New Roman" w:cs="Times New Roman"/>
        </w:rPr>
        <w:t xml:space="preserve">αιδευτικοί συνοδοί τους από το </w:t>
      </w:r>
      <w:r>
        <w:rPr>
          <w:rFonts w:eastAsia="Times New Roman" w:cs="Times New Roman"/>
        </w:rPr>
        <w:t>8</w:t>
      </w:r>
      <w:r>
        <w:rPr>
          <w:rFonts w:eastAsia="Times New Roman" w:cs="Times New Roman"/>
          <w:vertAlign w:val="superscript"/>
        </w:rPr>
        <w:t xml:space="preserve">ο </w:t>
      </w:r>
      <w:r>
        <w:rPr>
          <w:rFonts w:eastAsia="Times New Roman" w:cs="Times New Roman"/>
        </w:rPr>
        <w:t xml:space="preserve">Δημοτικό Σχολείο Νέας Φιλαδέλφειας. </w:t>
      </w:r>
    </w:p>
    <w:p w14:paraId="48563252" w14:textId="77777777" w:rsidR="00C17FD8" w:rsidRDefault="00C12081">
      <w:pPr>
        <w:spacing w:after="0" w:line="600" w:lineRule="auto"/>
        <w:ind w:firstLine="720"/>
        <w:jc w:val="both"/>
        <w:rPr>
          <w:rFonts w:eastAsia="Times New Roman" w:cs="Times New Roman"/>
        </w:rPr>
      </w:pPr>
      <w:r w:rsidRPr="0081008C">
        <w:rPr>
          <w:rFonts w:eastAsia="Times New Roman" w:cs="Times New Roman"/>
        </w:rPr>
        <w:t xml:space="preserve">Η Βουλή τούς καλωσορίζει. </w:t>
      </w:r>
    </w:p>
    <w:p w14:paraId="48563253" w14:textId="77777777" w:rsidR="00C17FD8" w:rsidRDefault="00C12081">
      <w:pPr>
        <w:spacing w:after="0" w:line="600" w:lineRule="auto"/>
        <w:ind w:firstLine="720"/>
        <w:jc w:val="center"/>
        <w:rPr>
          <w:rFonts w:eastAsia="Times New Roman" w:cs="Times New Roman"/>
        </w:rPr>
      </w:pPr>
      <w:r w:rsidRPr="0081008C">
        <w:rPr>
          <w:rFonts w:eastAsia="Times New Roman" w:cs="Times New Roman"/>
        </w:rPr>
        <w:lastRenderedPageBreak/>
        <w:t>(Χειροκροτήματα απ’ όλες τις πτέρυγες της Βουλής)</w:t>
      </w:r>
    </w:p>
    <w:p w14:paraId="48563254" w14:textId="77777777" w:rsidR="00C17FD8" w:rsidRDefault="00C12081">
      <w:pPr>
        <w:spacing w:after="0" w:line="600" w:lineRule="auto"/>
        <w:ind w:firstLine="720"/>
        <w:jc w:val="both"/>
        <w:rPr>
          <w:rFonts w:eastAsia="Times New Roman" w:cs="Times New Roman"/>
        </w:rPr>
      </w:pPr>
      <w:r>
        <w:rPr>
          <w:rFonts w:eastAsia="Times New Roman" w:cs="Times New Roman"/>
        </w:rPr>
        <w:t xml:space="preserve">Τον λόγο έχει η </w:t>
      </w:r>
      <w:r w:rsidRPr="001B61CE">
        <w:rPr>
          <w:rFonts w:eastAsia="Times New Roman" w:cs="Times New Roman"/>
        </w:rPr>
        <w:t xml:space="preserve">Πρόεδρος της Δημοκρατικής Συμπαράταξης ΠΑΣΟΚ </w:t>
      </w:r>
      <w:r>
        <w:rPr>
          <w:rFonts w:eastAsia="Times New Roman" w:cs="Times New Roman"/>
        </w:rPr>
        <w:t>–</w:t>
      </w:r>
      <w:r w:rsidRPr="001B61CE">
        <w:rPr>
          <w:rFonts w:eastAsia="Times New Roman" w:cs="Times New Roman"/>
        </w:rPr>
        <w:t xml:space="preserve"> ΔΗΜΑΡ</w:t>
      </w:r>
      <w:r>
        <w:rPr>
          <w:rFonts w:eastAsia="Times New Roman" w:cs="Times New Roman"/>
        </w:rPr>
        <w:t xml:space="preserve"> κ</w:t>
      </w:r>
      <w:r>
        <w:rPr>
          <w:rFonts w:eastAsia="Times New Roman" w:cs="Times New Roman"/>
        </w:rPr>
        <w:t>.</w:t>
      </w:r>
      <w:r>
        <w:rPr>
          <w:rFonts w:eastAsia="Times New Roman" w:cs="Times New Roman"/>
        </w:rPr>
        <w:t xml:space="preserve"> Φωτεινή Γεννηματά για είκοσι</w:t>
      </w:r>
      <w:r>
        <w:rPr>
          <w:rFonts w:eastAsia="Times New Roman" w:cs="Times New Roman"/>
        </w:rPr>
        <w:t xml:space="preserve"> πέντε λεπτά.</w:t>
      </w:r>
    </w:p>
    <w:p w14:paraId="48563255" w14:textId="77777777" w:rsidR="00C17FD8" w:rsidRDefault="00C12081">
      <w:pPr>
        <w:spacing w:after="0" w:line="600" w:lineRule="auto"/>
        <w:ind w:firstLine="720"/>
        <w:jc w:val="both"/>
        <w:rPr>
          <w:rFonts w:eastAsia="Times New Roman" w:cs="Times New Roman"/>
        </w:rPr>
      </w:pPr>
      <w:r w:rsidRPr="00706EF2">
        <w:rPr>
          <w:rFonts w:eastAsia="Times New Roman" w:cs="Times New Roman"/>
          <w:b/>
        </w:rPr>
        <w:t>ΦΩΤΕΙΝΗ</w:t>
      </w:r>
      <w:r>
        <w:rPr>
          <w:rFonts w:eastAsia="Times New Roman" w:cs="Times New Roman"/>
          <w:b/>
        </w:rPr>
        <w:t xml:space="preserve"> </w:t>
      </w:r>
      <w:r w:rsidRPr="0043601A">
        <w:rPr>
          <w:rFonts w:eastAsia="Times New Roman" w:cs="Times New Roman"/>
          <w:b/>
        </w:rPr>
        <w:t>(ΦΩΦΗ)</w:t>
      </w:r>
      <w:r>
        <w:rPr>
          <w:rFonts w:eastAsia="Times New Roman" w:cs="Times New Roman"/>
          <w:b/>
        </w:rPr>
        <w:t xml:space="preserve"> </w:t>
      </w:r>
      <w:r w:rsidRPr="00706EF2">
        <w:rPr>
          <w:rFonts w:eastAsia="Times New Roman" w:cs="Times New Roman"/>
          <w:b/>
        </w:rPr>
        <w:t xml:space="preserve">ΓΕΝΝΗΜΑΤΑ (Πρόεδρος της Δημοκρατικής Συμπαράταξης ΠΑΣΟΚ - ΔΗΜΑΡ): </w:t>
      </w:r>
      <w:r w:rsidRPr="001B61CE">
        <w:rPr>
          <w:rFonts w:eastAsia="Times New Roman" w:cs="Times New Roman"/>
        </w:rPr>
        <w:t>Ευχαριστώ</w:t>
      </w:r>
      <w:r>
        <w:rPr>
          <w:rFonts w:eastAsia="Times New Roman" w:cs="Times New Roman"/>
        </w:rPr>
        <w:t xml:space="preserve"> πολύ</w:t>
      </w:r>
      <w:r w:rsidRPr="001B61CE">
        <w:rPr>
          <w:rFonts w:eastAsia="Times New Roman" w:cs="Times New Roman"/>
        </w:rPr>
        <w:t>, κύριε Πρόεδρε</w:t>
      </w:r>
      <w:r>
        <w:rPr>
          <w:rFonts w:eastAsia="Times New Roman" w:cs="Times New Roman"/>
        </w:rPr>
        <w:t xml:space="preserve">. </w:t>
      </w:r>
    </w:p>
    <w:p w14:paraId="48563256" w14:textId="77777777" w:rsidR="00C17FD8" w:rsidRDefault="00C12081">
      <w:pPr>
        <w:spacing w:after="0" w:line="600" w:lineRule="auto"/>
        <w:ind w:firstLine="720"/>
        <w:jc w:val="both"/>
        <w:rPr>
          <w:rFonts w:eastAsia="Times New Roman" w:cs="Times New Roman"/>
        </w:rPr>
      </w:pPr>
      <w:r>
        <w:rPr>
          <w:rFonts w:eastAsia="Times New Roman" w:cs="Times New Roman"/>
        </w:rPr>
        <w:t>Κύριε Πρωθυπουργέ, περιμέναμε σε αυτό το μισάωρο που μιλήσατε να μας παρουσιάσετε πράγματι την πρότασή σας για την περίφημη έξοδο</w:t>
      </w:r>
      <w:r>
        <w:rPr>
          <w:rFonts w:eastAsia="Times New Roman" w:cs="Times New Roman"/>
        </w:rPr>
        <w:t xml:space="preserve"> της χώρας από την κρίση. Τώρα θα μου πείτε</w:t>
      </w:r>
      <w:r>
        <w:rPr>
          <w:rFonts w:eastAsia="Times New Roman" w:cs="Times New Roman"/>
        </w:rPr>
        <w:t>,</w:t>
      </w:r>
      <w:r>
        <w:rPr>
          <w:rFonts w:eastAsia="Times New Roman" w:cs="Times New Roman"/>
        </w:rPr>
        <w:t xml:space="preserve"> βέβαια</w:t>
      </w:r>
      <w:r>
        <w:rPr>
          <w:rFonts w:eastAsia="Times New Roman" w:cs="Times New Roman"/>
        </w:rPr>
        <w:t>,</w:t>
      </w:r>
      <w:r>
        <w:rPr>
          <w:rFonts w:eastAsia="Times New Roman" w:cs="Times New Roman"/>
        </w:rPr>
        <w:t xml:space="preserve"> και δικαίως «έχετε κι εσείς, κυρία Γεννηματά, αυταπάτες, όπως κι εγώ, για τόσο σοβαρά πράγματα;». </w:t>
      </w:r>
    </w:p>
    <w:p w14:paraId="48563257" w14:textId="77777777" w:rsidR="00C17FD8" w:rsidRDefault="00C12081">
      <w:pPr>
        <w:spacing w:after="0" w:line="600" w:lineRule="auto"/>
        <w:ind w:firstLine="720"/>
        <w:jc w:val="both"/>
        <w:rPr>
          <w:rFonts w:eastAsia="Times New Roman" w:cs="Times New Roman"/>
        </w:rPr>
      </w:pPr>
      <w:r>
        <w:rPr>
          <w:rFonts w:eastAsia="Times New Roman" w:cs="Times New Roman"/>
        </w:rPr>
        <w:t>Σας άκουσα με πολύ μεγάλη προσοχή και δεν άκουσα ούτε μία λέξη για το τι πρόκειται να γίνει σε αυτό</w:t>
      </w:r>
      <w:r>
        <w:rPr>
          <w:rFonts w:eastAsia="Times New Roman" w:cs="Times New Roman"/>
        </w:rPr>
        <w:t>ν</w:t>
      </w:r>
      <w:r>
        <w:rPr>
          <w:rFonts w:eastAsia="Times New Roman" w:cs="Times New Roman"/>
        </w:rPr>
        <w:t xml:space="preserve"> τον</w:t>
      </w:r>
      <w:r>
        <w:rPr>
          <w:rFonts w:eastAsia="Times New Roman" w:cs="Times New Roman"/>
        </w:rPr>
        <w:t xml:space="preserve"> τόπο. Επιλέξατε για άλλη μία φορά να κάνετε κριτική στο παρελθόν και </w:t>
      </w:r>
      <w:proofErr w:type="spellStart"/>
      <w:r>
        <w:rPr>
          <w:rFonts w:eastAsia="Times New Roman" w:cs="Times New Roman"/>
        </w:rPr>
        <w:t>μονομέτωπη</w:t>
      </w:r>
      <w:proofErr w:type="spellEnd"/>
      <w:r>
        <w:rPr>
          <w:rFonts w:eastAsia="Times New Roman" w:cs="Times New Roman"/>
        </w:rPr>
        <w:t xml:space="preserve"> επίθεση στη </w:t>
      </w:r>
      <w:r w:rsidRPr="001B61CE">
        <w:rPr>
          <w:rFonts w:eastAsia="Times New Roman" w:cs="Times New Roman"/>
        </w:rPr>
        <w:t>Νέα Δημο</w:t>
      </w:r>
      <w:r w:rsidRPr="001B61CE">
        <w:rPr>
          <w:rFonts w:eastAsia="Times New Roman" w:cs="Times New Roman"/>
        </w:rPr>
        <w:lastRenderedPageBreak/>
        <w:t>κρατία</w:t>
      </w:r>
      <w:r>
        <w:rPr>
          <w:rFonts w:eastAsia="Times New Roman" w:cs="Times New Roman"/>
        </w:rPr>
        <w:t>. Και πια είναι απόλυτα ξεκάθαρο γιατί το κάνετε αυτό</w:t>
      </w:r>
      <w:r>
        <w:rPr>
          <w:rFonts w:eastAsia="Times New Roman" w:cs="Times New Roman"/>
        </w:rPr>
        <w:t>.</w:t>
      </w:r>
      <w:r>
        <w:rPr>
          <w:rFonts w:eastAsia="Times New Roman" w:cs="Times New Roman"/>
        </w:rPr>
        <w:t xml:space="preserve"> </w:t>
      </w:r>
      <w:r>
        <w:rPr>
          <w:rFonts w:eastAsia="Times New Roman" w:cs="Times New Roman"/>
        </w:rPr>
        <w:t>Μ</w:t>
      </w:r>
      <w:r>
        <w:rPr>
          <w:rFonts w:eastAsia="Times New Roman" w:cs="Times New Roman"/>
        </w:rPr>
        <w:t>α γιατί έχετε επιλέξει στρατόπεδο. Υλοποιείτε όλα αυτά τα χρόνια συντηρητικές πολιτικές και α</w:t>
      </w:r>
      <w:r>
        <w:rPr>
          <w:rFonts w:eastAsia="Times New Roman" w:cs="Times New Roman"/>
        </w:rPr>
        <w:t>φήστε τα αυτά τώρα τα δάκρυα για τις εργασιακές σχέσεις, διότι από το 2016 έπρεπε να έχουν επανέλθει οι συλλογικές διαπραγματεύσεις. Εσείς τα παρατείνατε και εσείς εξακολουθείτε να λέτε ότι με νομοθετικές ρυθμίσεις θα αυξηθεί ο κατώτερος μισθός. Αρκετά, λο</w:t>
      </w:r>
      <w:r>
        <w:rPr>
          <w:rFonts w:eastAsia="Times New Roman" w:cs="Times New Roman"/>
        </w:rPr>
        <w:t>ιπόν, με τα ψέματα και με τα παραμύθια. Το πολιτικό σας αφήγημα στέρεψε και η ελπίδα, που την υποσχεθήκατε τόσες και τόσες φορές, δεν ήρθε ποτέ. Η έξοδος από το «μνημόνιο Τσίπρα» -γιατί είναι το δικό σας μνημόνιο- οδηγεί σε νέο πρόγραμμα. Ο Αύγουστος και τ</w:t>
      </w:r>
      <w:r>
        <w:rPr>
          <w:rFonts w:eastAsia="Times New Roman" w:cs="Times New Roman"/>
        </w:rPr>
        <w:t xml:space="preserve">α πανηγύρια που ετοιμάζετε οδηγούν σε έναν βαρύ χειμώνα. </w:t>
      </w:r>
    </w:p>
    <w:p w14:paraId="48563258" w14:textId="77777777" w:rsidR="00C17FD8" w:rsidRDefault="00C12081">
      <w:pPr>
        <w:spacing w:after="0" w:line="600" w:lineRule="auto"/>
        <w:ind w:firstLine="720"/>
        <w:jc w:val="both"/>
        <w:rPr>
          <w:rFonts w:eastAsia="Times New Roman"/>
          <w:szCs w:val="24"/>
        </w:rPr>
      </w:pPr>
      <w:r>
        <w:rPr>
          <w:rFonts w:eastAsia="Times New Roman"/>
          <w:szCs w:val="24"/>
        </w:rPr>
        <w:t>Γι</w:t>
      </w:r>
      <w:r>
        <w:rPr>
          <w:rFonts w:eastAsia="Times New Roman"/>
          <w:szCs w:val="24"/>
        </w:rPr>
        <w:t>α</w:t>
      </w:r>
      <w:r>
        <w:rPr>
          <w:rFonts w:eastAsia="Times New Roman"/>
          <w:szCs w:val="24"/>
        </w:rPr>
        <w:t xml:space="preserve"> αυτό δεν έχουμε το δικαίωμα να μείνουμε απλά θεατές. Έχουμε υποχρέωση, αντίθετα, απέναντι στον ελληνικό λαό να βάλουμε φρένο </w:t>
      </w:r>
      <w:r>
        <w:rPr>
          <w:rFonts w:eastAsia="Times New Roman"/>
          <w:szCs w:val="24"/>
        </w:rPr>
        <w:lastRenderedPageBreak/>
        <w:t>στον κατήφορο αυτής της Κυβέρνησης</w:t>
      </w:r>
      <w:r>
        <w:rPr>
          <w:rFonts w:eastAsia="Times New Roman"/>
          <w:szCs w:val="24"/>
        </w:rPr>
        <w:t>,</w:t>
      </w:r>
      <w:r>
        <w:rPr>
          <w:rFonts w:eastAsia="Times New Roman"/>
          <w:szCs w:val="24"/>
        </w:rPr>
        <w:t xml:space="preserve"> που ενδιαφέρεται μονάχα για την π</w:t>
      </w:r>
      <w:r>
        <w:rPr>
          <w:rFonts w:eastAsia="Times New Roman"/>
          <w:szCs w:val="24"/>
        </w:rPr>
        <w:t xml:space="preserve">ολιτική της επιβίωση. </w:t>
      </w:r>
    </w:p>
    <w:p w14:paraId="48563259" w14:textId="77777777" w:rsidR="00C17FD8" w:rsidRDefault="00C12081">
      <w:pPr>
        <w:spacing w:after="0" w:line="600" w:lineRule="auto"/>
        <w:ind w:firstLine="720"/>
        <w:jc w:val="both"/>
        <w:rPr>
          <w:rFonts w:eastAsia="Times New Roman"/>
          <w:szCs w:val="24"/>
        </w:rPr>
      </w:pPr>
      <w:r>
        <w:rPr>
          <w:rFonts w:eastAsia="Times New Roman"/>
          <w:szCs w:val="24"/>
        </w:rPr>
        <w:t xml:space="preserve">Η δημαγωγία της Κυβέρνησης σε συνδυασμό με την ανευθυνότητα της Νέας Δημοκρατίας, που έχει ξεκινήσει την </w:t>
      </w:r>
      <w:proofErr w:type="spellStart"/>
      <w:r>
        <w:rPr>
          <w:rFonts w:eastAsia="Times New Roman"/>
          <w:szCs w:val="24"/>
        </w:rPr>
        <w:t>παροχολογία</w:t>
      </w:r>
      <w:proofErr w:type="spellEnd"/>
      <w:r>
        <w:rPr>
          <w:rFonts w:eastAsia="Times New Roman"/>
          <w:szCs w:val="24"/>
        </w:rPr>
        <w:t>, δημιουργούν πρόσθετους κινδύνους. Γι</w:t>
      </w:r>
      <w:r>
        <w:rPr>
          <w:rFonts w:eastAsia="Times New Roman"/>
          <w:szCs w:val="24"/>
        </w:rPr>
        <w:t>α</w:t>
      </w:r>
      <w:r>
        <w:rPr>
          <w:rFonts w:eastAsia="Times New Roman"/>
          <w:szCs w:val="24"/>
        </w:rPr>
        <w:t xml:space="preserve"> αυτό ζητάω εκλογές. Γιατί τις επόμενες εβδομάδες πρόκειται να ληφθούν σημαντι</w:t>
      </w:r>
      <w:r>
        <w:rPr>
          <w:rFonts w:eastAsia="Times New Roman"/>
          <w:szCs w:val="24"/>
        </w:rPr>
        <w:t>κές αποφάσεις</w:t>
      </w:r>
      <w:r>
        <w:rPr>
          <w:rFonts w:eastAsia="Times New Roman"/>
          <w:szCs w:val="24"/>
        </w:rPr>
        <w:t>,</w:t>
      </w:r>
      <w:r>
        <w:rPr>
          <w:rFonts w:eastAsia="Times New Roman"/>
          <w:szCs w:val="24"/>
        </w:rPr>
        <w:t xml:space="preserve"> που θα καθορίσουν το μέλλον του τόπου και του λαού. Η </w:t>
      </w:r>
      <w:r>
        <w:rPr>
          <w:rFonts w:eastAsia="Times New Roman"/>
          <w:szCs w:val="24"/>
        </w:rPr>
        <w:t>σ</w:t>
      </w:r>
      <w:r>
        <w:rPr>
          <w:rFonts w:eastAsia="Times New Roman"/>
          <w:szCs w:val="24"/>
        </w:rPr>
        <w:t xml:space="preserve">υγκυβέρνησή σας δεν έχει καμμία απολύτως νομιμοποίηση να συμφωνήσει, και μάλιστα εν </w:t>
      </w:r>
      <w:proofErr w:type="spellStart"/>
      <w:r>
        <w:rPr>
          <w:rFonts w:eastAsia="Times New Roman"/>
          <w:szCs w:val="24"/>
        </w:rPr>
        <w:t>κρυπτώ</w:t>
      </w:r>
      <w:proofErr w:type="spellEnd"/>
      <w:r>
        <w:rPr>
          <w:rFonts w:eastAsia="Times New Roman"/>
          <w:szCs w:val="24"/>
        </w:rPr>
        <w:t xml:space="preserve">, το μέλλον του τόπου. </w:t>
      </w:r>
    </w:p>
    <w:p w14:paraId="4856325A" w14:textId="77777777" w:rsidR="00C17FD8" w:rsidRDefault="00C12081">
      <w:pPr>
        <w:spacing w:after="0" w:line="600" w:lineRule="auto"/>
        <w:ind w:firstLine="720"/>
        <w:jc w:val="both"/>
        <w:rPr>
          <w:rFonts w:eastAsia="Times New Roman"/>
          <w:szCs w:val="24"/>
        </w:rPr>
      </w:pPr>
      <w:r>
        <w:rPr>
          <w:rFonts w:eastAsia="Times New Roman"/>
          <w:szCs w:val="24"/>
        </w:rPr>
        <w:t>Κύριε Τσίπρα, ήδη τα δώσατε όλα. Η δημόσια περιουσία της χώρας εκχωρήθηκ</w:t>
      </w:r>
      <w:r>
        <w:rPr>
          <w:rFonts w:eastAsia="Times New Roman"/>
          <w:szCs w:val="24"/>
        </w:rPr>
        <w:t xml:space="preserve">ε για ενενήντα εννέα χρόνια και μαζί και οι τράπεζες στους σημερινούς ιδιοκτήτες αντί πινακίου φακής και μάλιστα με βλάβη για το </w:t>
      </w:r>
      <w:r>
        <w:rPr>
          <w:rFonts w:eastAsia="Times New Roman"/>
          <w:szCs w:val="24"/>
        </w:rPr>
        <w:t>δ</w:t>
      </w:r>
      <w:r>
        <w:rPr>
          <w:rFonts w:eastAsia="Times New Roman"/>
          <w:szCs w:val="24"/>
        </w:rPr>
        <w:t xml:space="preserve">ημόσιο 25 δισεκατομμύρια ευρώ. Αρκετά πια διασφαλίσατε το μέλλον και τα συμφέροντα των δανειστών. </w:t>
      </w:r>
    </w:p>
    <w:p w14:paraId="4856325B" w14:textId="77777777" w:rsidR="00C17FD8" w:rsidRDefault="00C12081">
      <w:pPr>
        <w:spacing w:after="0" w:line="600" w:lineRule="auto"/>
        <w:ind w:firstLine="720"/>
        <w:jc w:val="both"/>
        <w:rPr>
          <w:rFonts w:eastAsia="Times New Roman"/>
          <w:szCs w:val="24"/>
        </w:rPr>
      </w:pPr>
      <w:r>
        <w:rPr>
          <w:rFonts w:eastAsia="Times New Roman"/>
          <w:szCs w:val="24"/>
        </w:rPr>
        <w:lastRenderedPageBreak/>
        <w:t>Ζητάω εκλογές, γιατί δεν δι</w:t>
      </w:r>
      <w:r>
        <w:rPr>
          <w:rFonts w:eastAsia="Times New Roman"/>
          <w:szCs w:val="24"/>
        </w:rPr>
        <w:t xml:space="preserve">αλύσατε μόνο το σήμερα. Υποθηκεύετε και το αύριο. Ξέρετε πάρα πολύ καλά ότι έχετε νομοθετήσει επώδυνα μέτρα για τα επόμενα δύο χρόνια κι έχετε συμφωνήσει θηριώδη πρωτογενή πλεονάσματα και ασφυκτική εποπτεία για πολλά χρόνια. Η περίφημη «καθαρή έξοδος» δεν </w:t>
      </w:r>
      <w:r>
        <w:rPr>
          <w:rFonts w:eastAsia="Times New Roman"/>
          <w:szCs w:val="24"/>
        </w:rPr>
        <w:t xml:space="preserve">είναι τίποτα άλλο από ένα τέταρτο μνημόνιο, χωρίς χρήματα, με την υπογραφή σας, κύριε Τσίπρα. </w:t>
      </w:r>
    </w:p>
    <w:p w14:paraId="4856325C" w14:textId="77777777" w:rsidR="00C17FD8" w:rsidRDefault="00C12081">
      <w:pPr>
        <w:spacing w:after="0" w:line="600" w:lineRule="auto"/>
        <w:ind w:firstLine="720"/>
        <w:jc w:val="both"/>
        <w:rPr>
          <w:rFonts w:eastAsia="Times New Roman"/>
          <w:szCs w:val="24"/>
        </w:rPr>
      </w:pPr>
      <w:r>
        <w:rPr>
          <w:rFonts w:eastAsia="Times New Roman"/>
          <w:szCs w:val="24"/>
        </w:rPr>
        <w:t xml:space="preserve">Ζητάω εκλογές, γιατί η </w:t>
      </w:r>
      <w:r>
        <w:rPr>
          <w:rFonts w:eastAsia="Times New Roman"/>
          <w:szCs w:val="24"/>
        </w:rPr>
        <w:t>σ</w:t>
      </w:r>
      <w:r>
        <w:rPr>
          <w:rFonts w:eastAsia="Times New Roman"/>
          <w:szCs w:val="24"/>
        </w:rPr>
        <w:t>υγκυβέρνηση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αποδεικνύεται επικίνδυνη και σε κρίσιμα εθνικά θέματα. Διγλωσσία, προχειρότητα, επιπολαιότητα. Οι Έλληνες </w:t>
      </w:r>
      <w:r>
        <w:rPr>
          <w:rFonts w:eastAsia="Times New Roman"/>
          <w:szCs w:val="24"/>
        </w:rPr>
        <w:t xml:space="preserve">αξιωματικοί μας κρατούνται ακόμα στις φυλακές της </w:t>
      </w:r>
      <w:proofErr w:type="spellStart"/>
      <w:r>
        <w:rPr>
          <w:rFonts w:eastAsia="Times New Roman"/>
          <w:szCs w:val="24"/>
        </w:rPr>
        <w:t>Αδριανούπολης</w:t>
      </w:r>
      <w:proofErr w:type="spellEnd"/>
      <w:r>
        <w:rPr>
          <w:rFonts w:eastAsia="Times New Roman"/>
          <w:szCs w:val="24"/>
        </w:rPr>
        <w:t>. Η Τουρκία, ανοι</w:t>
      </w:r>
      <w:r>
        <w:rPr>
          <w:rFonts w:eastAsia="Times New Roman"/>
          <w:szCs w:val="24"/>
        </w:rPr>
        <w:t>κ</w:t>
      </w:r>
      <w:r>
        <w:rPr>
          <w:rFonts w:eastAsia="Times New Roman"/>
          <w:szCs w:val="24"/>
        </w:rPr>
        <w:t xml:space="preserve">τά πλέον, επικαλείται κυριαρχία σε βραχονησίδες στο Αιγαίο. Σε μια ευνοϊκή δε </w:t>
      </w:r>
      <w:r>
        <w:rPr>
          <w:rFonts w:eastAsia="Times New Roman"/>
          <w:szCs w:val="24"/>
        </w:rPr>
        <w:t xml:space="preserve">στιγμή </w:t>
      </w:r>
      <w:r>
        <w:rPr>
          <w:rFonts w:eastAsia="Times New Roman"/>
          <w:szCs w:val="24"/>
        </w:rPr>
        <w:t xml:space="preserve">για το </w:t>
      </w:r>
      <w:r>
        <w:rPr>
          <w:rFonts w:eastAsia="Times New Roman"/>
          <w:szCs w:val="24"/>
        </w:rPr>
        <w:t>σκ</w:t>
      </w:r>
      <w:r>
        <w:rPr>
          <w:rFonts w:eastAsia="Times New Roman"/>
          <w:szCs w:val="24"/>
        </w:rPr>
        <w:t>οπιανό, έφτασε η Κυβέρνηση να συζητά την επιτομή του αλυτρωτισμού ως λύση. Αυτό δ</w:t>
      </w:r>
      <w:r>
        <w:rPr>
          <w:rFonts w:eastAsia="Times New Roman"/>
          <w:szCs w:val="24"/>
        </w:rPr>
        <w:t xml:space="preserve">είχνει και το μέγεθος του προβλήματος. </w:t>
      </w:r>
    </w:p>
    <w:p w14:paraId="4856325D" w14:textId="77777777" w:rsidR="00C17FD8" w:rsidRDefault="00C12081">
      <w:pPr>
        <w:spacing w:after="0" w:line="600" w:lineRule="auto"/>
        <w:ind w:firstLine="720"/>
        <w:jc w:val="both"/>
        <w:rPr>
          <w:rFonts w:eastAsia="Times New Roman"/>
          <w:szCs w:val="24"/>
        </w:rPr>
      </w:pPr>
      <w:r>
        <w:rPr>
          <w:rFonts w:eastAsia="Times New Roman"/>
          <w:szCs w:val="24"/>
        </w:rPr>
        <w:lastRenderedPageBreak/>
        <w:t xml:space="preserve">Ο δε συγκυβερνήτης σας, που επέλεξε να μην είναι σήμερα εδώ, έχει άλλη στρατηγική, που συνδέεται με την πολιτική του επιβίωση και την ακροδεξιά του ιδεοληψία σε όλα τα εθνικά ζητήματα. </w:t>
      </w:r>
    </w:p>
    <w:p w14:paraId="4856325E" w14:textId="77777777" w:rsidR="00C17FD8" w:rsidRDefault="00C12081">
      <w:pPr>
        <w:spacing w:after="0" w:line="600" w:lineRule="auto"/>
        <w:ind w:firstLine="720"/>
        <w:jc w:val="both"/>
        <w:rPr>
          <w:rFonts w:eastAsia="Times New Roman"/>
          <w:szCs w:val="24"/>
        </w:rPr>
      </w:pPr>
      <w:r>
        <w:rPr>
          <w:rFonts w:eastAsia="Times New Roman"/>
          <w:szCs w:val="24"/>
        </w:rPr>
        <w:t>(Χειροκροτήματα από την πτέρυγ</w:t>
      </w:r>
      <w:r>
        <w:rPr>
          <w:rFonts w:eastAsia="Times New Roman"/>
          <w:szCs w:val="24"/>
        </w:rPr>
        <w:t>α της Δημοκρατικής Συμπαράταξης ΠΑΣΟΚ</w:t>
      </w:r>
      <w:r>
        <w:rPr>
          <w:rFonts w:eastAsia="Times New Roman"/>
          <w:szCs w:val="24"/>
        </w:rPr>
        <w:t xml:space="preserve"> – </w:t>
      </w:r>
      <w:r>
        <w:rPr>
          <w:rFonts w:eastAsia="Times New Roman"/>
          <w:szCs w:val="24"/>
        </w:rPr>
        <w:t>ΔΗΜΑΡ)</w:t>
      </w:r>
    </w:p>
    <w:p w14:paraId="4856325F" w14:textId="77777777" w:rsidR="00C17FD8" w:rsidRDefault="00C12081">
      <w:pPr>
        <w:spacing w:after="0" w:line="600" w:lineRule="auto"/>
        <w:ind w:firstLine="720"/>
        <w:jc w:val="both"/>
        <w:rPr>
          <w:rFonts w:eastAsia="Times New Roman"/>
          <w:szCs w:val="24"/>
        </w:rPr>
      </w:pPr>
      <w:r>
        <w:rPr>
          <w:rFonts w:eastAsia="Times New Roman"/>
          <w:szCs w:val="24"/>
        </w:rPr>
        <w:t xml:space="preserve">Ζητάω εκλογές, γιατί οι συσχετισμοί στη Βουλή έρχονται σε πλήρη αντίθεση με </w:t>
      </w:r>
      <w:r>
        <w:rPr>
          <w:rFonts w:eastAsia="Times New Roman"/>
          <w:szCs w:val="24"/>
        </w:rPr>
        <w:t>τους</w:t>
      </w:r>
      <w:r>
        <w:rPr>
          <w:rFonts w:eastAsia="Times New Roman"/>
          <w:szCs w:val="24"/>
        </w:rPr>
        <w:t xml:space="preserve"> συσχετισμούς στην κοινωνία. Αποτελείτε θλιβερή μειοψηφία σήμερα ανάμεσα στον ελληνικό λαό. Το χάσμα που χωρίζει την Κυβέρνηση απ</w:t>
      </w:r>
      <w:r>
        <w:rPr>
          <w:rFonts w:eastAsia="Times New Roman"/>
          <w:szCs w:val="24"/>
        </w:rPr>
        <w:t>ό την κοινωνία κάθε μέρα μεγαλώνει. Και</w:t>
      </w:r>
      <w:r>
        <w:rPr>
          <w:rFonts w:eastAsia="Times New Roman"/>
          <w:szCs w:val="24"/>
        </w:rPr>
        <w:t>,</w:t>
      </w:r>
      <w:r>
        <w:rPr>
          <w:rFonts w:eastAsia="Times New Roman"/>
          <w:szCs w:val="24"/>
        </w:rPr>
        <w:t xml:space="preserve"> βέβαια, ξέρετε πολύ καλά ότι στις κανονικές δημοκρατίες τα ζητήματα αυτά λύνονται με εκλογές. </w:t>
      </w:r>
    </w:p>
    <w:p w14:paraId="48563260" w14:textId="77777777" w:rsidR="00C17FD8" w:rsidRDefault="00C12081">
      <w:pPr>
        <w:spacing w:after="0" w:line="600" w:lineRule="auto"/>
        <w:ind w:firstLine="720"/>
        <w:jc w:val="both"/>
        <w:rPr>
          <w:rFonts w:eastAsia="Times New Roman"/>
          <w:szCs w:val="24"/>
        </w:rPr>
      </w:pPr>
      <w:r>
        <w:rPr>
          <w:rFonts w:eastAsia="Times New Roman"/>
          <w:szCs w:val="24"/>
        </w:rPr>
        <w:t>Ζητάω, λοιπόν, εκλογές, γιατί η Κυβέρνησή σας αποδεικνύεται ανίκανη και επικίνδυνη. Ο λογαριασμός για την κοινωνία και τ</w:t>
      </w:r>
      <w:r>
        <w:rPr>
          <w:rFonts w:eastAsia="Times New Roman"/>
          <w:szCs w:val="24"/>
        </w:rPr>
        <w:t xml:space="preserve">ην πραγματική οικονομία μεγαλώνει κάθε μέρα. </w:t>
      </w:r>
    </w:p>
    <w:p w14:paraId="48563261" w14:textId="77777777" w:rsidR="00C17FD8" w:rsidRDefault="00C12081">
      <w:pPr>
        <w:spacing w:after="0" w:line="600" w:lineRule="auto"/>
        <w:ind w:firstLine="720"/>
        <w:jc w:val="both"/>
        <w:rPr>
          <w:rFonts w:eastAsia="Times New Roman"/>
          <w:szCs w:val="24"/>
        </w:rPr>
      </w:pPr>
      <w:r>
        <w:rPr>
          <w:rFonts w:eastAsia="Times New Roman"/>
          <w:szCs w:val="24"/>
        </w:rPr>
        <w:lastRenderedPageBreak/>
        <w:t xml:space="preserve">Κυρίες και κύριοι Βουλευτές, κατηγορώ τη </w:t>
      </w:r>
      <w:r>
        <w:rPr>
          <w:rFonts w:eastAsia="Times New Roman"/>
          <w:szCs w:val="24"/>
        </w:rPr>
        <w:t>σ</w:t>
      </w:r>
      <w:r>
        <w:rPr>
          <w:rFonts w:eastAsia="Times New Roman"/>
          <w:szCs w:val="24"/>
        </w:rPr>
        <w:t>υγκυβέρνηση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και τον κ. Τσίπρα προσωπικά, γιατί έπληξαν και εξακολουθούν να πλήττουν καίρια τα λαϊκά συμφέροντα, στο όνομα μάλιστα, δήθεν, της προάσπισής τ</w:t>
      </w:r>
      <w:r>
        <w:rPr>
          <w:rFonts w:eastAsia="Times New Roman"/>
          <w:szCs w:val="24"/>
        </w:rPr>
        <w:t xml:space="preserve">ους. Σήκωσαν τη σημαία του </w:t>
      </w:r>
      <w:proofErr w:type="spellStart"/>
      <w:r>
        <w:rPr>
          <w:rFonts w:eastAsia="Times New Roman"/>
          <w:szCs w:val="24"/>
        </w:rPr>
        <w:t>αντιμνημονιακού</w:t>
      </w:r>
      <w:proofErr w:type="spellEnd"/>
      <w:r>
        <w:rPr>
          <w:rFonts w:eastAsia="Times New Roman"/>
          <w:szCs w:val="24"/>
        </w:rPr>
        <w:t xml:space="preserve"> αγώνα, αρνήθηκαν κάθε συνεννόηση και με αυτόν τον τρόπο ήρθαν στην εξουσία. Οι τυχοδιωκτισμοί τους κόστισαν 200 δισεκατομμύρια ευρώ στην οικονομία και επιβάρυναν τους πολίτες με επιπλέον 18 δισεκατομμύρια. </w:t>
      </w:r>
    </w:p>
    <w:p w14:paraId="48563262" w14:textId="77777777" w:rsidR="00C17FD8" w:rsidRDefault="00C12081">
      <w:pPr>
        <w:spacing w:after="0" w:line="600" w:lineRule="auto"/>
        <w:ind w:firstLine="720"/>
        <w:jc w:val="both"/>
        <w:rPr>
          <w:rFonts w:eastAsia="Times New Roman"/>
          <w:szCs w:val="24"/>
        </w:rPr>
      </w:pPr>
      <w:r>
        <w:rPr>
          <w:rFonts w:eastAsia="Times New Roman"/>
          <w:szCs w:val="24"/>
        </w:rPr>
        <w:t>Κατηγο</w:t>
      </w:r>
      <w:r>
        <w:rPr>
          <w:rFonts w:eastAsia="Times New Roman"/>
          <w:szCs w:val="24"/>
        </w:rPr>
        <w:t xml:space="preserve">ρώ τη </w:t>
      </w:r>
      <w:r>
        <w:rPr>
          <w:rFonts w:eastAsia="Times New Roman"/>
          <w:szCs w:val="24"/>
        </w:rPr>
        <w:t>σ</w:t>
      </w:r>
      <w:r>
        <w:rPr>
          <w:rFonts w:eastAsia="Times New Roman"/>
          <w:szCs w:val="24"/>
        </w:rPr>
        <w:t>υγκυβέρνηση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και τον κ. Τσίπρα προσωπικά για τις θλιβερές επιδόσεις τους στο κεντρικό ζητούμενο της χώρας, που είναι η ανάπτυξη. Κηρύξατε διωγμό σε κάθε παραγωγική και κερδοφόρα δραστηριότητα. Οδηγήσατε όλο και περισσότερους νέους επιστ</w:t>
      </w:r>
      <w:r>
        <w:rPr>
          <w:rFonts w:eastAsia="Times New Roman"/>
          <w:szCs w:val="24"/>
        </w:rPr>
        <w:t>ήμονες σε φυγή στο εξωτερικό.</w:t>
      </w:r>
    </w:p>
    <w:p w14:paraId="48563263" w14:textId="77777777" w:rsidR="00C17FD8" w:rsidRDefault="00C12081">
      <w:pPr>
        <w:spacing w:after="0" w:line="600" w:lineRule="auto"/>
        <w:ind w:firstLine="720"/>
        <w:jc w:val="both"/>
        <w:rPr>
          <w:rFonts w:eastAsia="Times New Roman"/>
          <w:szCs w:val="24"/>
        </w:rPr>
      </w:pPr>
      <w:r>
        <w:rPr>
          <w:rFonts w:eastAsia="Times New Roman"/>
          <w:szCs w:val="24"/>
        </w:rPr>
        <w:t>Όταν, όμως, καταστρέφετε τη δυνατότητα της χώρας να παράγει, να δημιουργεί θέσεις εργασίας, πώς περιμένετε</w:t>
      </w:r>
      <w:r>
        <w:rPr>
          <w:rFonts w:eastAsia="Times New Roman"/>
          <w:szCs w:val="24"/>
        </w:rPr>
        <w:t>,</w:t>
      </w:r>
      <w:r>
        <w:rPr>
          <w:rFonts w:eastAsia="Times New Roman"/>
          <w:szCs w:val="24"/>
        </w:rPr>
        <w:t xml:space="preserve"> άραγε</w:t>
      </w:r>
      <w:r>
        <w:rPr>
          <w:rFonts w:eastAsia="Times New Roman"/>
          <w:szCs w:val="24"/>
        </w:rPr>
        <w:t>,</w:t>
      </w:r>
      <w:r>
        <w:rPr>
          <w:rFonts w:eastAsia="Times New Roman"/>
          <w:szCs w:val="24"/>
        </w:rPr>
        <w:t xml:space="preserve"> να βγει η χώρα από </w:t>
      </w:r>
      <w:r>
        <w:rPr>
          <w:rFonts w:eastAsia="Times New Roman"/>
          <w:szCs w:val="24"/>
        </w:rPr>
        <w:lastRenderedPageBreak/>
        <w:t>την κρίση, με τη βοήθεια ποιων δυνάμεων; Αφήνετε, επιπλέον, το υπάρχον ανθρώπινο δυναμικό, π</w:t>
      </w:r>
      <w:r>
        <w:rPr>
          <w:rFonts w:eastAsia="Times New Roman"/>
          <w:szCs w:val="24"/>
        </w:rPr>
        <w:t xml:space="preserve">ου είτε απασχολείται είτε είναι άνεργο και επιθυμεί να απασχοληθεί, να υποβαθμίζεται και να χάνει τις δεξιότητές του. </w:t>
      </w:r>
    </w:p>
    <w:p w14:paraId="4856326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Τι έχετε κάνει</w:t>
      </w:r>
      <w:r w:rsidRPr="00E96315">
        <w:rPr>
          <w:rFonts w:eastAsia="Times New Roman" w:cs="Times New Roman"/>
          <w:szCs w:val="24"/>
        </w:rPr>
        <w:t xml:space="preserve"> για </w:t>
      </w:r>
      <w:r>
        <w:rPr>
          <w:rFonts w:eastAsia="Times New Roman" w:cs="Times New Roman"/>
          <w:szCs w:val="24"/>
        </w:rPr>
        <w:t>την επανεκπαίδευση ανέργων</w:t>
      </w:r>
      <w:r w:rsidRPr="00615A35">
        <w:rPr>
          <w:rFonts w:eastAsia="Times New Roman" w:cs="Times New Roman"/>
          <w:szCs w:val="24"/>
        </w:rPr>
        <w:t>,</w:t>
      </w:r>
      <w:r>
        <w:rPr>
          <w:rFonts w:eastAsia="Times New Roman" w:cs="Times New Roman"/>
          <w:szCs w:val="24"/>
        </w:rPr>
        <w:t xml:space="preserve"> ώστε να μπορέσουν να επανενταχθούν στην παραγωγική διαδικασία; Μην κουράζεστε, ρητορική εί</w:t>
      </w:r>
      <w:r>
        <w:rPr>
          <w:rFonts w:eastAsia="Times New Roman" w:cs="Times New Roman"/>
          <w:szCs w:val="24"/>
        </w:rPr>
        <w:t>ναι η ερώτηση, ξέρω. Τίποτα δεν έχετε κάνει. Είναι ψιλά γράμματα για σας.</w:t>
      </w:r>
    </w:p>
    <w:p w14:paraId="4856326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Κυβερνήσατε δε σε μια περίοδο, </w:t>
      </w:r>
      <w:r>
        <w:rPr>
          <w:rFonts w:eastAsia="Times New Roman" w:cs="Times New Roman"/>
          <w:szCs w:val="24"/>
        </w:rPr>
        <w:t>κατά την οποία</w:t>
      </w:r>
      <w:r>
        <w:rPr>
          <w:rFonts w:eastAsia="Times New Roman" w:cs="Times New Roman"/>
          <w:szCs w:val="24"/>
        </w:rPr>
        <w:t xml:space="preserve"> υπήρξαν εξαιρετικές συγκυρίες και δεν τις αξιοποιήσατε. Ο ρυθμός ανάπτυξης στις χώρες της Ευρωπαϊκής Ένωσης, οι χαμηλές τιμές πετρελαίου</w:t>
      </w:r>
      <w:r>
        <w:rPr>
          <w:rFonts w:eastAsia="Times New Roman" w:cs="Times New Roman"/>
          <w:szCs w:val="24"/>
        </w:rPr>
        <w:t>, η αστάθεια στη γύρω περιοχή</w:t>
      </w:r>
      <w:r>
        <w:rPr>
          <w:rFonts w:eastAsia="Times New Roman" w:cs="Times New Roman"/>
          <w:szCs w:val="24"/>
        </w:rPr>
        <w:t>,</w:t>
      </w:r>
      <w:r>
        <w:rPr>
          <w:rFonts w:eastAsia="Times New Roman" w:cs="Times New Roman"/>
          <w:szCs w:val="24"/>
        </w:rPr>
        <w:t xml:space="preserve"> που ευνόησε τον τουρισμό μας. Σε αυτή την περίοδο η ανάπτυξη ήταν πρακτικά μηδενική. Και πρόκειται πραγματικά για τη μαύρη τρύπα της διακυβέρνησης Τσίπρα.</w:t>
      </w:r>
    </w:p>
    <w:p w14:paraId="4856326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Οι εκτιμήσεις στο τέλος του 2014 την ανέβαζαν στο 11% στην τριετία. Επ</w:t>
      </w:r>
      <w:r>
        <w:rPr>
          <w:rFonts w:eastAsia="Times New Roman" w:cs="Times New Roman"/>
          <w:szCs w:val="24"/>
        </w:rPr>
        <w:t>ί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έφτασε μόλις στο 0,8%. Τι σημαίνει αυτό; Σημαίνει ότι χάθηκαν από την ελληνική οικονομία με δική σας ευθύνη 20 δισεκατομμύρια εισόδημα.</w:t>
      </w:r>
    </w:p>
    <w:p w14:paraId="4856326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Κατηγορώ τη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για τον αφελληνισμό και την παράδοση του τραπεζικού συστήματος </w:t>
      </w:r>
      <w:r>
        <w:rPr>
          <w:rFonts w:eastAsia="Times New Roman" w:cs="Times New Roman"/>
          <w:szCs w:val="24"/>
        </w:rPr>
        <w:t>στον ξένο έλεγχο, με ιδιαίτερα δυσμενή αποτελέσματα για τη χρηματοδότηση της οικονομίας, την αναδιάρθρωση του παραγωγικού ιστού και τη διαχείριση των κόκκινων δανείων.</w:t>
      </w:r>
    </w:p>
    <w:p w14:paraId="4856326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Κατηγορώ τη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τον κ. Τσίπρα προσωπικά, γιατί </w:t>
      </w:r>
      <w:proofErr w:type="spellStart"/>
      <w:r>
        <w:rPr>
          <w:rFonts w:eastAsia="Times New Roman" w:cs="Times New Roman"/>
          <w:szCs w:val="24"/>
        </w:rPr>
        <w:t>φτωχοποιήσατε</w:t>
      </w:r>
      <w:proofErr w:type="spellEnd"/>
      <w:r>
        <w:rPr>
          <w:rFonts w:eastAsia="Times New Roman" w:cs="Times New Roman"/>
          <w:szCs w:val="24"/>
        </w:rPr>
        <w:t xml:space="preserve"> </w:t>
      </w:r>
      <w:r>
        <w:rPr>
          <w:rFonts w:eastAsia="Times New Roman" w:cs="Times New Roman"/>
          <w:szCs w:val="24"/>
        </w:rPr>
        <w:t xml:space="preserve">τον ελληνικό λαό. Καταστρέψατε τη μεσαία τάξη και γονατίσατε τους πιο αδύναμους πολίτες. </w:t>
      </w:r>
    </w:p>
    <w:p w14:paraId="4856326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σχεδόν </w:t>
      </w:r>
      <w:r>
        <w:rPr>
          <w:rFonts w:eastAsia="Times New Roman" w:cs="Times New Roman"/>
          <w:szCs w:val="24"/>
        </w:rPr>
        <w:t>δύο</w:t>
      </w:r>
      <w:r>
        <w:rPr>
          <w:rFonts w:eastAsia="Times New Roman" w:cs="Times New Roman"/>
          <w:szCs w:val="24"/>
        </w:rPr>
        <w:t xml:space="preserve"> εκατομμύρια Έλληνες δεν καλύπτουν ούτε τις βασικές τους ανάγκες. Μετατρέψατε τους Έλληνες εργαζόμενους, τους επαγγελματίες, τους αγρότες, στο μεγαλύ</w:t>
      </w:r>
      <w:r>
        <w:rPr>
          <w:rFonts w:eastAsia="Times New Roman" w:cs="Times New Roman"/>
          <w:szCs w:val="24"/>
        </w:rPr>
        <w:t xml:space="preserve">τερο φορολογικό υποζύγιο της Ευρώπης. Οδηγήσατε σε έκρηξη των ληξιπρόθεσμων οφειλών των πολιτών προς το κράτος, ενώ πάνω από </w:t>
      </w:r>
      <w:r>
        <w:rPr>
          <w:rFonts w:eastAsia="Times New Roman" w:cs="Times New Roman"/>
          <w:szCs w:val="24"/>
        </w:rPr>
        <w:t>ένα</w:t>
      </w:r>
      <w:r>
        <w:rPr>
          <w:rFonts w:eastAsia="Times New Roman" w:cs="Times New Roman"/>
          <w:szCs w:val="24"/>
        </w:rPr>
        <w:t xml:space="preserve"> εκατομμύριο πολίτες απειλούνται με κατασχέσεις. Ένας δε στους τρεις μικρομεσαίους, σύμφωνα με τα στοιχεία της ίδια της ΓΣΕΒΕΕ, </w:t>
      </w:r>
      <w:r>
        <w:rPr>
          <w:rFonts w:eastAsia="Times New Roman" w:cs="Times New Roman"/>
          <w:szCs w:val="24"/>
        </w:rPr>
        <w:t>απειλείται με λουκέτο στην επιχείρησή του.</w:t>
      </w:r>
    </w:p>
    <w:p w14:paraId="4856326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Κατηγορώ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γιατί κατεδαφίσατε το κοινωνικό κράτος, διαλύσατε πραγματικά τη δημόσια υγεία, την παιδεία, κόψατε το ΕΚΑΣ, μειώσατε τις συντάξεις, ακόμα και τις συντάξεις χηρείας, μειώσατε τ</w:t>
      </w:r>
      <w:r>
        <w:rPr>
          <w:rFonts w:eastAsia="Times New Roman" w:cs="Times New Roman"/>
          <w:szCs w:val="24"/>
        </w:rPr>
        <w:t>ο επίδομα θέρμανσης και εντείνατε τις ελαστικές μορφές απασχόλησης, οδηγώντας σε μισθούς πείνας το 1/3 των εργαζομένων.</w:t>
      </w:r>
    </w:p>
    <w:p w14:paraId="4856326B" w14:textId="77777777" w:rsidR="00C17FD8" w:rsidRDefault="00C12081">
      <w:pPr>
        <w:spacing w:after="0" w:line="600" w:lineRule="auto"/>
        <w:ind w:firstLine="709"/>
        <w:jc w:val="center"/>
        <w:rPr>
          <w:rFonts w:eastAsia="Times New Roman" w:cs="Times New Roman"/>
          <w:szCs w:val="24"/>
        </w:rPr>
      </w:pPr>
      <w:r>
        <w:rPr>
          <w:rFonts w:eastAsia="Times New Roman" w:cs="Times New Roman"/>
          <w:szCs w:val="24"/>
        </w:rPr>
        <w:t>(Θόρυβος από την πτέρυγα του ΣΥΡΙΖΑ)</w:t>
      </w:r>
    </w:p>
    <w:p w14:paraId="4856326C" w14:textId="77777777" w:rsidR="00C17FD8" w:rsidRDefault="00C12081">
      <w:pPr>
        <w:spacing w:after="0"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Ησυχία</w:t>
      </w:r>
      <w:r>
        <w:rPr>
          <w:rFonts w:eastAsia="Times New Roman"/>
          <w:bCs/>
          <w:szCs w:val="24"/>
        </w:rPr>
        <w:t>,</w:t>
      </w:r>
      <w:r>
        <w:rPr>
          <w:rFonts w:eastAsia="Times New Roman"/>
          <w:bCs/>
          <w:szCs w:val="24"/>
        </w:rPr>
        <w:t xml:space="preserve"> παρακαλώ!</w:t>
      </w:r>
    </w:p>
    <w:p w14:paraId="4856326D" w14:textId="77777777" w:rsidR="00C17FD8" w:rsidRDefault="00C12081">
      <w:pPr>
        <w:spacing w:after="0" w:line="600" w:lineRule="auto"/>
        <w:ind w:firstLine="720"/>
        <w:jc w:val="both"/>
        <w:rPr>
          <w:rFonts w:eastAsia="Times New Roman" w:cs="Times New Roman"/>
          <w:szCs w:val="24"/>
        </w:rPr>
      </w:pPr>
      <w:r w:rsidRPr="001F2815">
        <w:rPr>
          <w:rFonts w:eastAsia="Times New Roman" w:cs="Times New Roman"/>
          <w:b/>
          <w:szCs w:val="24"/>
        </w:rPr>
        <w:lastRenderedPageBreak/>
        <w:t xml:space="preserve">ΦΩΤΕΙΝΗ </w:t>
      </w:r>
      <w:r>
        <w:rPr>
          <w:rFonts w:eastAsia="Times New Roman" w:cs="Times New Roman"/>
          <w:b/>
          <w:szCs w:val="24"/>
        </w:rPr>
        <w:t xml:space="preserve">(ΦΩΦΗ) </w:t>
      </w:r>
      <w:r w:rsidRPr="001F2815">
        <w:rPr>
          <w:rFonts w:eastAsia="Times New Roman" w:cs="Times New Roman"/>
          <w:b/>
          <w:szCs w:val="24"/>
        </w:rPr>
        <w:t xml:space="preserve">ΓΕΝΝΗΜΑΤΑ (Πρόεδρος της Δημοκρατικής </w:t>
      </w:r>
      <w:r w:rsidRPr="001F2815">
        <w:rPr>
          <w:rFonts w:eastAsia="Times New Roman" w:cs="Times New Roman"/>
          <w:b/>
          <w:szCs w:val="24"/>
        </w:rPr>
        <w:t>Συμπαράταξης ΠΑΣΟΚ</w:t>
      </w:r>
      <w:r>
        <w:rPr>
          <w:rFonts w:eastAsia="Times New Roman" w:cs="Times New Roman"/>
          <w:b/>
          <w:szCs w:val="24"/>
        </w:rPr>
        <w:t xml:space="preserve"> – </w:t>
      </w:r>
      <w:r w:rsidRPr="001F2815">
        <w:rPr>
          <w:rFonts w:eastAsia="Times New Roman" w:cs="Times New Roman"/>
          <w:b/>
          <w:szCs w:val="24"/>
        </w:rPr>
        <w:t>ΔΗΜΑΡ):</w:t>
      </w:r>
      <w:r>
        <w:rPr>
          <w:rFonts w:eastAsia="Times New Roman" w:cs="Times New Roman"/>
          <w:szCs w:val="24"/>
        </w:rPr>
        <w:t xml:space="preserve"> Ανοίξατε το</w:t>
      </w:r>
      <w:r>
        <w:rPr>
          <w:rFonts w:eastAsia="Times New Roman" w:cs="Times New Roman"/>
          <w:szCs w:val="24"/>
        </w:rPr>
        <w:t>ν</w:t>
      </w:r>
      <w:r>
        <w:rPr>
          <w:rFonts w:eastAsia="Times New Roman" w:cs="Times New Roman"/>
          <w:szCs w:val="24"/>
        </w:rPr>
        <w:t xml:space="preserve"> δρόμο για τους μαζικούς πλειστηριασμούς της πρώτης κατοικίας και των μικρών και μεσαίων δανειοληπτών. Και επικαλείστε ως στοιχείο κοινωνικής πολιτικής τι; </w:t>
      </w:r>
      <w:r>
        <w:rPr>
          <w:rFonts w:eastAsia="Times New Roman" w:cs="Times New Roman"/>
          <w:szCs w:val="24"/>
        </w:rPr>
        <w:t>Τ</w:t>
      </w:r>
      <w:r>
        <w:rPr>
          <w:rFonts w:eastAsia="Times New Roman" w:cs="Times New Roman"/>
          <w:szCs w:val="24"/>
        </w:rPr>
        <w:t xml:space="preserve">ο δήθεν μέρισμα των «ματωμένων» </w:t>
      </w:r>
      <w:proofErr w:type="spellStart"/>
      <w:r>
        <w:rPr>
          <w:rFonts w:eastAsia="Times New Roman" w:cs="Times New Roman"/>
          <w:szCs w:val="24"/>
        </w:rPr>
        <w:t>υπερπλεονασμάτων</w:t>
      </w:r>
      <w:proofErr w:type="spellEnd"/>
      <w:r>
        <w:rPr>
          <w:rFonts w:eastAsia="Times New Roman" w:cs="Times New Roman"/>
          <w:szCs w:val="24"/>
        </w:rPr>
        <w:t>, για να χ</w:t>
      </w:r>
      <w:r>
        <w:rPr>
          <w:rFonts w:eastAsia="Times New Roman" w:cs="Times New Roman"/>
          <w:szCs w:val="24"/>
        </w:rPr>
        <w:t>ρησιμοποιήσω μια δική σας έκφραση.</w:t>
      </w:r>
    </w:p>
    <w:p w14:paraId="4856326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Εσείς</w:t>
      </w:r>
      <w:r>
        <w:rPr>
          <w:rFonts w:eastAsia="Times New Roman" w:cs="Times New Roman"/>
          <w:szCs w:val="24"/>
        </w:rPr>
        <w:t>,</w:t>
      </w:r>
      <w:r>
        <w:rPr>
          <w:rFonts w:eastAsia="Times New Roman" w:cs="Times New Roman"/>
          <w:szCs w:val="24"/>
        </w:rPr>
        <w:t xml:space="preserve"> που δεν διστάσατε με στόχο πλεόνασμα 1,7% του ΑΕΠ, περίπου δηλαδή 4 δισεκατομμύρια, για το 2017 να αφαιρέσετε από την οικονομία, τις επιχειρήσεις, τα νοικοκυριά 7,5 δισεκατομμύρια, δηλαδή, 3,5 δισεκατομμύρια περισσ</w:t>
      </w:r>
      <w:r>
        <w:rPr>
          <w:rFonts w:eastAsia="Times New Roman" w:cs="Times New Roman"/>
          <w:szCs w:val="24"/>
        </w:rPr>
        <w:t>ότερα, με εξοντωτικούς φόρους και εισφορές, που υπονόμευσαν και την ανάπτυξη και τις θέσεις εργασίας, με περικοπές από το κοινωνικό κράτος, τα δημόσια νοσοκομεία, τις κοινωνικές υποδομές. Και μετά ως δήθεν φιλάνθρωπος εξαγγείλατε μέτρα μόνο 1,25 δισεκατομμ</w:t>
      </w:r>
      <w:r>
        <w:rPr>
          <w:rFonts w:eastAsia="Times New Roman" w:cs="Times New Roman"/>
          <w:szCs w:val="24"/>
        </w:rPr>
        <w:t>ύρι</w:t>
      </w:r>
      <w:r>
        <w:rPr>
          <w:rFonts w:eastAsia="Times New Roman" w:cs="Times New Roman"/>
          <w:szCs w:val="24"/>
        </w:rPr>
        <w:t>ο</w:t>
      </w:r>
      <w:r>
        <w:rPr>
          <w:rFonts w:eastAsia="Times New Roman" w:cs="Times New Roman"/>
          <w:szCs w:val="24"/>
        </w:rPr>
        <w:t xml:space="preserve"> ευρώ</w:t>
      </w:r>
      <w:r>
        <w:rPr>
          <w:rFonts w:eastAsia="Times New Roman" w:cs="Times New Roman"/>
          <w:szCs w:val="24"/>
        </w:rPr>
        <w:t>,</w:t>
      </w:r>
      <w:r>
        <w:rPr>
          <w:rFonts w:eastAsia="Times New Roman" w:cs="Times New Roman"/>
          <w:szCs w:val="24"/>
        </w:rPr>
        <w:t xml:space="preserve"> με λογική προσωρινών επιδομάτων!</w:t>
      </w:r>
    </w:p>
    <w:p w14:paraId="4856326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Κατηγορώ τη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τον κ. Τσίπρα προσωπικά για τη συστηματική απαξίωση των θεσμών και τη διαρκή υποχώρηση του κράτους δικαίου επί των ημερών τους. Από τον ασφυκτικό έλεγχο της δικαιοσύνης μέχρι τις αθλιότητες για τον έλεγχο των μέσων ενημέρωσης</w:t>
      </w:r>
      <w:r>
        <w:rPr>
          <w:rFonts w:eastAsia="Times New Roman" w:cs="Times New Roman"/>
          <w:szCs w:val="24"/>
        </w:rPr>
        <w:t>,</w:t>
      </w:r>
      <w:r>
        <w:rPr>
          <w:rFonts w:eastAsia="Times New Roman" w:cs="Times New Roman"/>
          <w:szCs w:val="24"/>
        </w:rPr>
        <w:t xml:space="preserve"> ο κατάλογος είναι μα</w:t>
      </w:r>
      <w:r>
        <w:rPr>
          <w:rFonts w:eastAsia="Times New Roman" w:cs="Times New Roman"/>
          <w:szCs w:val="24"/>
        </w:rPr>
        <w:t>κρύς και μαύρος, πολύ μαύρος. Η διάκριση των εξουσιών, θεμελιώδης αρχή της αστικής δικαιοσύνης, είναι άγνωστη λέξη για τους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που υπέρτατος σκοπός τους είναι η εγκαθίδρυση του κομματικού κράτους. </w:t>
      </w:r>
    </w:p>
    <w:p w14:paraId="4856327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Κατηγορώ τη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τον</w:t>
      </w:r>
      <w:r>
        <w:rPr>
          <w:rFonts w:eastAsia="Times New Roman" w:cs="Times New Roman"/>
          <w:szCs w:val="24"/>
        </w:rPr>
        <w:t xml:space="preserve"> κ. Τσίπρα προσωπικά για την προσπάθεια ολικής επαναφοράς του πελατειακού κράτους. Βολεύουν «ημέτερους», εξοβελίζουν την αξιολόγηση, εχθρεύονται την αξιοκρατία, την αριστεία, διαλύουν την </w:t>
      </w:r>
      <w:r>
        <w:rPr>
          <w:rFonts w:eastAsia="Times New Roman" w:cs="Times New Roman"/>
          <w:szCs w:val="24"/>
        </w:rPr>
        <w:t>α</w:t>
      </w:r>
      <w:r>
        <w:rPr>
          <w:rFonts w:eastAsia="Times New Roman" w:cs="Times New Roman"/>
          <w:szCs w:val="24"/>
        </w:rPr>
        <w:t>υτοδιοίκηση.</w:t>
      </w:r>
    </w:p>
    <w:p w14:paraId="4856327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Ό,τι δεν ελέγχει η </w:t>
      </w:r>
      <w:r>
        <w:rPr>
          <w:rFonts w:eastAsia="Times New Roman" w:cs="Times New Roman"/>
          <w:szCs w:val="24"/>
        </w:rPr>
        <w:t>σ</w:t>
      </w:r>
      <w:r>
        <w:rPr>
          <w:rFonts w:eastAsia="Times New Roman" w:cs="Times New Roman"/>
          <w:szCs w:val="24"/>
        </w:rPr>
        <w:t>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το συκοφ</w:t>
      </w:r>
      <w:r>
        <w:rPr>
          <w:rFonts w:eastAsia="Times New Roman" w:cs="Times New Roman"/>
          <w:szCs w:val="24"/>
        </w:rPr>
        <w:t xml:space="preserve">αντεί πρώτα και μετά το διαλύει με καταστροφική μανία. </w:t>
      </w:r>
    </w:p>
    <w:p w14:paraId="4856327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Κατηγορώ τη </w:t>
      </w:r>
      <w:r>
        <w:rPr>
          <w:rFonts w:eastAsia="Times New Roman" w:cs="Times New Roman"/>
          <w:szCs w:val="24"/>
        </w:rPr>
        <w:t>σ</w:t>
      </w:r>
      <w:r>
        <w:rPr>
          <w:rFonts w:eastAsia="Times New Roman" w:cs="Times New Roman"/>
          <w:szCs w:val="24"/>
        </w:rPr>
        <w:t>υγκυβέρνηση ΣΥΡΙΖΑ-ΑΝΕΛ και τον κ. Τσίπρα προσωπικά, γιατί δίχασαν και εξακολουθούν να διχάζουν τον ελληνικό λαό, στερώντας το μεγαλύτερο όπλο για το ξεπέρασμα της κρίσης, που είναι η ενό</w:t>
      </w:r>
      <w:r>
        <w:rPr>
          <w:rFonts w:eastAsia="Times New Roman" w:cs="Times New Roman"/>
          <w:szCs w:val="24"/>
        </w:rPr>
        <w:t>τητά του.</w:t>
      </w:r>
    </w:p>
    <w:p w14:paraId="4856327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856327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Τα δάκρυά σας, κύριε Τσίπρα, για τη φασιστική επίθεση στον Γιάννη </w:t>
      </w:r>
      <w:proofErr w:type="spellStart"/>
      <w:r>
        <w:rPr>
          <w:rFonts w:eastAsia="Times New Roman" w:cs="Times New Roman"/>
          <w:szCs w:val="24"/>
        </w:rPr>
        <w:t>Μπουτάρη</w:t>
      </w:r>
      <w:proofErr w:type="spellEnd"/>
      <w:r>
        <w:rPr>
          <w:rFonts w:eastAsia="Times New Roman" w:cs="Times New Roman"/>
          <w:szCs w:val="24"/>
        </w:rPr>
        <w:t xml:space="preserve"> είναι κροκοδείλια. Αν ήταν πραγματικά, θα είχατε βρει τον τρόπο όλα αυτά τα χρόνια, έστω και σ</w:t>
      </w:r>
      <w:r>
        <w:rPr>
          <w:rFonts w:eastAsia="Times New Roman" w:cs="Times New Roman"/>
          <w:szCs w:val="24"/>
        </w:rPr>
        <w:t>ήμερα, να καταδικάσετε τους προπηλακισμούς κατά του Προέδρου της Δημοκρατίας</w:t>
      </w:r>
      <w:r>
        <w:rPr>
          <w:rFonts w:eastAsia="Times New Roman" w:cs="Times New Roman"/>
          <w:szCs w:val="24"/>
        </w:rPr>
        <w:t>,</w:t>
      </w:r>
      <w:r>
        <w:rPr>
          <w:rFonts w:eastAsia="Times New Roman" w:cs="Times New Roman"/>
          <w:szCs w:val="24"/>
        </w:rPr>
        <w:t xml:space="preserve"> στις 28 Οκτωβρίου 2011 στη Θεσσαλονίκη από ομάδα αγανακτισμένων με επικεφαλής Βουλευτή σας, καθώς και τους προπηλακισμούς τόσων και τόσων στελεχών του ΠΑΣΟΚ.</w:t>
      </w:r>
    </w:p>
    <w:p w14:paraId="4856327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(Χειροκροτήματα από </w:t>
      </w:r>
      <w:r>
        <w:rPr>
          <w:rFonts w:eastAsia="Times New Roman" w:cs="Times New Roman"/>
          <w:szCs w:val="24"/>
        </w:rPr>
        <w:t>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856327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Πώς, όμως, να το πράξετε αυτό, όταν εσείς ο ίδιος από αυτό το Βήμα της Βουλής μάς είχατε πει «θα σας κάνουμε να μη βγαίνετε από τα σπίτια σας»; Αυτή ήταν και φαίνεται ότι παραμένει η δική σας αντίληψ</w:t>
      </w:r>
      <w:r>
        <w:rPr>
          <w:rFonts w:eastAsia="Times New Roman" w:cs="Times New Roman"/>
          <w:szCs w:val="24"/>
        </w:rPr>
        <w:t>η.</w:t>
      </w:r>
    </w:p>
    <w:p w14:paraId="4856327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856327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Και κάποια στιγμή, δειλά-δειλά, το 2011</w:t>
      </w:r>
      <w:r>
        <w:rPr>
          <w:rFonts w:eastAsia="Times New Roman" w:cs="Times New Roman"/>
          <w:szCs w:val="24"/>
        </w:rPr>
        <w:t>,</w:t>
      </w:r>
      <w:r>
        <w:rPr>
          <w:rFonts w:eastAsia="Times New Roman" w:cs="Times New Roman"/>
          <w:szCs w:val="24"/>
        </w:rPr>
        <w:t xml:space="preserve"> είπατε, δήθεν, ότι καταδικάζετε τη βία, αλλά σπεύσατε να τη δικαιολογήσετε αμέσως ως αγανάκτηση όσων βιώνουν τη βία των μνημονίων, δηλα</w:t>
      </w:r>
      <w:r>
        <w:rPr>
          <w:rFonts w:eastAsia="Times New Roman" w:cs="Times New Roman"/>
          <w:szCs w:val="24"/>
        </w:rPr>
        <w:t>δή κοροϊδία μπροστά σε όλους μας, μπροστά στον ελληνικό λαό.</w:t>
      </w:r>
      <w:r w:rsidRPr="00A13443">
        <w:rPr>
          <w:rFonts w:eastAsia="Times New Roman" w:cs="Times New Roman"/>
          <w:szCs w:val="24"/>
        </w:rPr>
        <w:t xml:space="preserve"> </w:t>
      </w:r>
    </w:p>
    <w:p w14:paraId="4856327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856327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Και σήμερα συνεχίζετε, ως Κυβέρνηση, και δείχνετε προκλητική ανοχή απέναντι στη βία και την ανομία.</w:t>
      </w:r>
    </w:p>
    <w:p w14:paraId="4856327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Κατηγορώ τη </w:t>
      </w:r>
      <w:r>
        <w:rPr>
          <w:rFonts w:eastAsia="Times New Roman" w:cs="Times New Roman"/>
          <w:szCs w:val="24"/>
        </w:rPr>
        <w:t>σ</w:t>
      </w:r>
      <w:r>
        <w:rPr>
          <w:rFonts w:eastAsia="Times New Roman" w:cs="Times New Roman"/>
          <w:szCs w:val="24"/>
        </w:rPr>
        <w:t xml:space="preserve">υγκυβέρνηση ΣΥΡΙΖΑ-ΑΝΕΛ για τη λανθασμένη στρατηγική που ακολουθεί στο ζήτημα της μείωσης του χρέους. Απεμπόλησε ακόμα και τη διεκδίκηση των θετικών δεσμεύσεων του </w:t>
      </w:r>
      <w:proofErr w:type="spellStart"/>
      <w:r>
        <w:rPr>
          <w:rFonts w:eastAsia="Times New Roman" w:cs="Times New Roman"/>
          <w:szCs w:val="24"/>
          <w:lang w:val="en-US"/>
        </w:rPr>
        <w:t>Eurogroup</w:t>
      </w:r>
      <w:proofErr w:type="spellEnd"/>
      <w:r>
        <w:rPr>
          <w:rFonts w:eastAsia="Times New Roman" w:cs="Times New Roman"/>
          <w:szCs w:val="24"/>
        </w:rPr>
        <w:t xml:space="preserve"> του 2012 και χάρισε 6,5 δισεκατομμύρια ευρώ στους </w:t>
      </w:r>
      <w:r>
        <w:rPr>
          <w:rFonts w:eastAsia="Times New Roman" w:cs="Times New Roman"/>
          <w:szCs w:val="24"/>
        </w:rPr>
        <w:t>Ε</w:t>
      </w:r>
      <w:r>
        <w:rPr>
          <w:rFonts w:eastAsia="Times New Roman" w:cs="Times New Roman"/>
          <w:szCs w:val="24"/>
        </w:rPr>
        <w:t>υρωπαίους τραπεζίτες, προκειμέν</w:t>
      </w:r>
      <w:r>
        <w:rPr>
          <w:rFonts w:eastAsia="Times New Roman" w:cs="Times New Roman"/>
          <w:szCs w:val="24"/>
        </w:rPr>
        <w:t>ου να εξασφαλίσει τους γνωστούς επαίνους από τους δανειστές.</w:t>
      </w:r>
    </w:p>
    <w:p w14:paraId="4856327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Η Ελλάδα έπρεπε να κλείσει όσο το δυνατόν γρηγορότερα τα </w:t>
      </w:r>
      <w:proofErr w:type="spellStart"/>
      <w:r>
        <w:rPr>
          <w:rFonts w:eastAsia="Times New Roman" w:cs="Times New Roman"/>
          <w:szCs w:val="24"/>
        </w:rPr>
        <w:t>προαπαιτούμενα</w:t>
      </w:r>
      <w:proofErr w:type="spellEnd"/>
      <w:r>
        <w:rPr>
          <w:rFonts w:eastAsia="Times New Roman" w:cs="Times New Roman"/>
          <w:szCs w:val="24"/>
        </w:rPr>
        <w:t xml:space="preserve"> του τρίτου μνημονίου, να δείξει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ότι γίνεται μια αξιόπιστη χώρα, χωρίς κίνδυνο πισωγυρίσματος και μετά να καλλιεργή</w:t>
      </w:r>
      <w:r>
        <w:rPr>
          <w:rFonts w:eastAsia="Times New Roman" w:cs="Times New Roman"/>
          <w:szCs w:val="24"/>
        </w:rPr>
        <w:t>σει διεθνείς συμμαχίες για το χρέος. Η Κυβέρνηση, όμως, είχε και εδώ μία επι</w:t>
      </w:r>
      <w:r>
        <w:rPr>
          <w:rFonts w:eastAsia="Times New Roman" w:cs="Times New Roman"/>
          <w:szCs w:val="24"/>
        </w:rPr>
        <w:lastRenderedPageBreak/>
        <w:t xml:space="preserve">πόλαιη στρατηγική και έκανε ακριβώς τα αντίθετα. Μεταξύ των άλλων, καθυστέρησε πολύ τα </w:t>
      </w:r>
      <w:proofErr w:type="spellStart"/>
      <w:r>
        <w:rPr>
          <w:rFonts w:eastAsia="Times New Roman" w:cs="Times New Roman"/>
          <w:szCs w:val="24"/>
        </w:rPr>
        <w:t>προαπαιτούμενα</w:t>
      </w:r>
      <w:proofErr w:type="spellEnd"/>
      <w:r>
        <w:rPr>
          <w:rFonts w:eastAsia="Times New Roman" w:cs="Times New Roman"/>
          <w:szCs w:val="24"/>
        </w:rPr>
        <w:t xml:space="preserve"> και προκάλεσε μόνη της μια πολιτική αβεβαιότητα. </w:t>
      </w:r>
    </w:p>
    <w:p w14:paraId="4856327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Τώρα δημιουργεί μια νέα πλασ</w:t>
      </w:r>
      <w:r>
        <w:rPr>
          <w:rFonts w:eastAsia="Times New Roman" w:cs="Times New Roman"/>
          <w:szCs w:val="24"/>
        </w:rPr>
        <w:t>τή εικόνα</w:t>
      </w:r>
      <w:r>
        <w:rPr>
          <w:rFonts w:eastAsia="Times New Roman" w:cs="Times New Roman"/>
          <w:szCs w:val="24"/>
        </w:rPr>
        <w:t>,</w:t>
      </w:r>
      <w:r>
        <w:rPr>
          <w:rFonts w:eastAsia="Times New Roman" w:cs="Times New Roman"/>
          <w:szCs w:val="24"/>
        </w:rPr>
        <w:t xml:space="preserve"> πως με την έξοδο από αυτό το μνημόνι</w:t>
      </w:r>
      <w:r>
        <w:rPr>
          <w:rFonts w:eastAsia="Times New Roman" w:cs="Times New Roman"/>
          <w:szCs w:val="24"/>
        </w:rPr>
        <w:t>ο</w:t>
      </w:r>
      <w:r>
        <w:rPr>
          <w:rFonts w:eastAsia="Times New Roman" w:cs="Times New Roman"/>
          <w:szCs w:val="24"/>
        </w:rPr>
        <w:t xml:space="preserve"> όλα τα προβλήματα τελειώνουν ως δι</w:t>
      </w:r>
      <w:r>
        <w:rPr>
          <w:rFonts w:eastAsia="Times New Roman" w:cs="Times New Roman"/>
          <w:szCs w:val="24"/>
        </w:rPr>
        <w:t>ά</w:t>
      </w:r>
      <w:r>
        <w:rPr>
          <w:rFonts w:eastAsia="Times New Roman" w:cs="Times New Roman"/>
          <w:szCs w:val="24"/>
        </w:rPr>
        <w:t xml:space="preserve"> μαγείας. Μας ανακοίνωσαν ότι έκλεισε και η αξιολόγηση. Η αλήθεια, όμως, είναι ότι από τα ογδόντα οκτώ </w:t>
      </w:r>
      <w:proofErr w:type="spellStart"/>
      <w:r>
        <w:rPr>
          <w:rFonts w:eastAsia="Times New Roman" w:cs="Times New Roman"/>
          <w:szCs w:val="24"/>
        </w:rPr>
        <w:t>προαπαιτούμενα</w:t>
      </w:r>
      <w:proofErr w:type="spellEnd"/>
      <w:r>
        <w:rPr>
          <w:rFonts w:eastAsia="Times New Roman" w:cs="Times New Roman"/>
          <w:szCs w:val="24"/>
        </w:rPr>
        <w:t xml:space="preserve"> ένα μικρό μόνο μέρος έχει ολοκληρωθεί. Τι σας εμπόδισε</w:t>
      </w:r>
      <w:r>
        <w:rPr>
          <w:rFonts w:eastAsia="Times New Roman" w:cs="Times New Roman"/>
          <w:szCs w:val="24"/>
        </w:rPr>
        <w:t xml:space="preserve"> να το πράξετε μέχρι τώρα; Μήπως σχεδιάζετε να μεταφέρετε ένα μεγάλο μέρος τους, ένα μεγάλο μέρος όσων έχετε συμφωνήσει και συνομολογήσει με τους δανειστές, μετά τη λήξη του προγράμματος, δηλαδή πεσκέσι στην επόμενη κυβέρνηση, ώστε να προστεθούν -γιατί δεν</w:t>
      </w:r>
      <w:r>
        <w:rPr>
          <w:rFonts w:eastAsia="Times New Roman" w:cs="Times New Roman"/>
          <w:szCs w:val="24"/>
        </w:rPr>
        <w:t xml:space="preserve"> τελειώνουν εδώ οι δεσμεύσεις που έχετε αναλάβει- στις δεσμεύσεις που τόσο καιρό αναλαμβάνετε μέχρι το 2022 και να ολοκληρώσουν αυτό το </w:t>
      </w:r>
      <w:r>
        <w:rPr>
          <w:rFonts w:eastAsia="Times New Roman" w:cs="Times New Roman"/>
          <w:szCs w:val="24"/>
        </w:rPr>
        <w:lastRenderedPageBreak/>
        <w:t xml:space="preserve">τέταρτο κατ’ </w:t>
      </w:r>
      <w:proofErr w:type="spellStart"/>
      <w:r>
        <w:rPr>
          <w:rFonts w:eastAsia="Times New Roman" w:cs="Times New Roman"/>
          <w:szCs w:val="24"/>
        </w:rPr>
        <w:t>ουσίαν</w:t>
      </w:r>
      <w:proofErr w:type="spellEnd"/>
      <w:r>
        <w:rPr>
          <w:rFonts w:eastAsia="Times New Roman" w:cs="Times New Roman"/>
          <w:szCs w:val="24"/>
        </w:rPr>
        <w:t xml:space="preserve"> μνημόνιο, που έχετε συμφωνήσει, ένα μνημόνιο χωρίς χρήματα, αλλά μόνο με δεσμεύσεις και υποχρεώσεις;</w:t>
      </w:r>
      <w:r>
        <w:rPr>
          <w:rFonts w:eastAsia="Times New Roman" w:cs="Times New Roman"/>
          <w:szCs w:val="24"/>
        </w:rPr>
        <w:t xml:space="preserve"> </w:t>
      </w:r>
    </w:p>
    <w:p w14:paraId="4856327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Δεν κρύβω, όμως, κυρίες και κύριοι Βουλευτές, ότι με προβληματίζει ιδιαίτερα σε αυτή τη συγκυρία και η στάση της Αξιωματικής Αντιπολίτευσης. Ο κ. Μητσοτάκης, ενώ ζητά εδώ και δύο χρόνια συνεχώς εκλογές, τώρα παρακολουθεί αμήχανα την Κυβέρνηση να «διαπραγ</w:t>
      </w:r>
      <w:r>
        <w:rPr>
          <w:rFonts w:eastAsia="Times New Roman" w:cs="Times New Roman"/>
          <w:szCs w:val="24"/>
        </w:rPr>
        <w:t>ματεύεται» την προοπτική της χώρας και δίνει ραντεβού το φθινόπωρο. Όμως, η χώρα, η οικονομία, η κοινωνία δεν μπορεί να οδηγούνται σε αυτό το δύσκολο μέλλον απροστάτευτες και ανασφαλείς. Η Νέα Δημοκρατία δεν νομιμοποιείται να κλείνει τα μάτια και να αφήνει</w:t>
      </w:r>
      <w:r>
        <w:rPr>
          <w:rFonts w:eastAsia="Times New Roman" w:cs="Times New Roman"/>
          <w:szCs w:val="24"/>
        </w:rPr>
        <w:t xml:space="preserve"> ουσιαστικά τη μοίρα της χώρας στα χέρια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4856327F"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Στην πραγματικότητα αφήνετε, κύριοι της Νέας Δημοκρατίας, εν λευκώ τον κ. Τσίπρα να καθορίσει τις εξελίξεις, έναν Πρωθυπουργό και </w:t>
      </w:r>
      <w:r>
        <w:rPr>
          <w:rFonts w:eastAsia="Times New Roman" w:cs="Times New Roman"/>
          <w:szCs w:val="24"/>
        </w:rPr>
        <w:lastRenderedPageBreak/>
        <w:t>μια Κυβέρνηση που έχουν αποδείξει ότι έχουν πλήρη αδυναμία διαπραγ</w:t>
      </w:r>
      <w:r>
        <w:rPr>
          <w:rFonts w:eastAsia="Times New Roman" w:cs="Times New Roman"/>
          <w:szCs w:val="24"/>
        </w:rPr>
        <w:t xml:space="preserve">μάτευσης. Δεν θα μείνουμε εμείς να παρακολουθούμε τις εξελίξεις, απλά και μόνο περιμένοντας το ώριμο φρούτο, όπως δηλαδή κάνει η Νέα Δημοκρατία. </w:t>
      </w:r>
    </w:p>
    <w:p w14:paraId="48563280"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Νέα Δημοκρατία δεν έχουν κανένα σχέδιο και υιοθετούν τη λογική «βλέποντας και κάνοντας». Γι</w:t>
      </w:r>
      <w:r>
        <w:rPr>
          <w:rFonts w:eastAsia="Times New Roman" w:cs="Times New Roman"/>
          <w:szCs w:val="24"/>
        </w:rPr>
        <w:t>α</w:t>
      </w:r>
      <w:r>
        <w:rPr>
          <w:rFonts w:eastAsia="Times New Roman" w:cs="Times New Roman"/>
          <w:szCs w:val="24"/>
        </w:rPr>
        <w:t xml:space="preserve"> αυτό</w:t>
      </w:r>
      <w:r>
        <w:rPr>
          <w:rFonts w:eastAsia="Times New Roman" w:cs="Times New Roman"/>
          <w:szCs w:val="24"/>
        </w:rPr>
        <w:t>ν</w:t>
      </w:r>
      <w:r>
        <w:rPr>
          <w:rFonts w:eastAsia="Times New Roman" w:cs="Times New Roman"/>
          <w:szCs w:val="24"/>
        </w:rPr>
        <w:t xml:space="preserve"> τον λόγο προκαλέσαμε τη σημερινή συζήτηση, για να βγάλουμε από τα σκοτάδια επιτέλους στο φως τις πραγματικές σκέψεις και τις προθέσεις όλων.</w:t>
      </w:r>
    </w:p>
    <w:p w14:paraId="48563281"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8563282"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Να μας εξηγήσει, ιδιαίτερα η </w:t>
      </w:r>
      <w:r>
        <w:rPr>
          <w:rFonts w:eastAsia="Times New Roman" w:cs="Times New Roman"/>
          <w:szCs w:val="24"/>
        </w:rPr>
        <w:t>Κυβέρνηση, ποιο είναι το περιεχόμενο των συζητήσεων με τους δανειστές και ποιο είναι το σχέδιό της για τη χώρα μετά τη λήξη του προγράμματος, γιατί δεν ακούσαμε τίποτα το προηγούμενο μισάωρο.</w:t>
      </w:r>
    </w:p>
    <w:p w14:paraId="48563283"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Άρον-άρον εχθές δώσατε στη δημοσιότητα το περίφημο ολιστικό πρόγ</w:t>
      </w:r>
      <w:r>
        <w:rPr>
          <w:rFonts w:eastAsia="Times New Roman" w:cs="Times New Roman"/>
          <w:szCs w:val="24"/>
        </w:rPr>
        <w:t>ραμμα ανάπτυξης. Τρία πράγματα μας κέντρισαν την προσοχή σε αυτή την έκθεση ιδεών. Πρώτον, πρόκειται για ολιστικό πρόγραμμα περικοπής των συντάξεων. Αυτό είναι το μόνο σίγουρο. Οι συνταξιούχοι στην πυρά. Ποια δέκατη τρίτη σύνταξη που περίμεναν από σας; Εδώ</w:t>
      </w:r>
      <w:r>
        <w:rPr>
          <w:rFonts w:eastAsia="Times New Roman" w:cs="Times New Roman"/>
          <w:szCs w:val="24"/>
        </w:rPr>
        <w:t xml:space="preserve"> έχει κοπεί η δωδέκατη και προχωράμε για την ενδέκατη ολοταχώς. Ακολουθούν, βέβαια, και οι μειώσεις στο αφορολόγητο που χτυπούν και συνταξιούχους και μισθωτούς, δηλαδή ακολουθούν ακόμη μεγαλύτερες μειώσεις στο εισόδημά τους.</w:t>
      </w:r>
    </w:p>
    <w:p w14:paraId="48563284"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Δεύτερον, ο ΕΝΦΙΑ ζει και βασιλ</w:t>
      </w:r>
      <w:r>
        <w:rPr>
          <w:rFonts w:eastAsia="Times New Roman" w:cs="Times New Roman"/>
          <w:szCs w:val="24"/>
        </w:rPr>
        <w:t xml:space="preserve">εύει. Αλήθεια, κύριε Τσίπρα, δεν είναι πια εκείνος ο άδικος φόρος, που θα καταργούσατε αμέσως, θα τα σκίζατε με ένα άρθρο, με έναν νόμο; </w:t>
      </w:r>
    </w:p>
    <w:p w14:paraId="48563285"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8563286"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Έχουν περάσει τρία χρόνια και ακόμη περιμ</w:t>
      </w:r>
      <w:r>
        <w:rPr>
          <w:rFonts w:eastAsia="Times New Roman" w:cs="Times New Roman"/>
          <w:szCs w:val="24"/>
        </w:rPr>
        <w:t>ένουμε και καταγράφεται στο ολιστικό σχέδιο, στα προσεχώς. Αλλά δεν θα έχει πολύ προσεχώς ακόμα.</w:t>
      </w:r>
    </w:p>
    <w:p w14:paraId="48563287"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Τρίτον, η μεγαλύτερη, λέει, μεταρρύθμιση που έκαναν και καυχιούνται γι’ αυτό, είναι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δηλαδή το ξεπούλημα της δημόσιας περιουσίας. Συγχαρητήρια, κ</w:t>
      </w:r>
      <w:r>
        <w:rPr>
          <w:rFonts w:eastAsia="Times New Roman" w:cs="Times New Roman"/>
          <w:szCs w:val="24"/>
        </w:rPr>
        <w:t xml:space="preserve">ύριε Τσίπρα, τα καταφέρατε! </w:t>
      </w:r>
    </w:p>
    <w:p w14:paraId="48563288"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8563289"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Από την άλλη, το πρόβλημα με τη συνέχιση του μνημονίου, που συνιστούν ορισμένοι, είναι ότι</w:t>
      </w:r>
      <w:r>
        <w:rPr>
          <w:rFonts w:eastAsia="Times New Roman" w:cs="Times New Roman"/>
          <w:szCs w:val="24"/>
        </w:rPr>
        <w:t>,</w:t>
      </w:r>
      <w:r>
        <w:rPr>
          <w:rFonts w:eastAsia="Times New Roman" w:cs="Times New Roman"/>
          <w:szCs w:val="24"/>
        </w:rPr>
        <w:t xml:space="preserve"> όπως δεν διόρθωσε τις κακοδαιμονίες της ελληνικής οικονομίας τα προηγούμενα χρόνια, έτσι δεν θα τις διορθώσει και τώρα. Απλώς θα φρενάρει τα δημοσιονομικά συμπτώματα με νέους φόρους, ενώ θα κυριαρχεί η ίδια ακριβώς ανησυχία για το τι θα κάνει η Ελλάδα</w:t>
      </w:r>
      <w:r>
        <w:rPr>
          <w:rFonts w:eastAsia="Times New Roman" w:cs="Times New Roman"/>
          <w:szCs w:val="24"/>
        </w:rPr>
        <w:t>,</w:t>
      </w:r>
      <w:r>
        <w:rPr>
          <w:rFonts w:eastAsia="Times New Roman" w:cs="Times New Roman"/>
          <w:szCs w:val="24"/>
        </w:rPr>
        <w:t xml:space="preserve"> ότ</w:t>
      </w:r>
      <w:r>
        <w:rPr>
          <w:rFonts w:eastAsia="Times New Roman" w:cs="Times New Roman"/>
          <w:szCs w:val="24"/>
        </w:rPr>
        <w:t xml:space="preserve">αν θα τελειώσει και η νέα αναβολή. </w:t>
      </w:r>
    </w:p>
    <w:p w14:paraId="4856328A"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Εμείς πιστεύουμε ότι η προσεκτική και σταδιακή λήξη της εποπτείας από τα μνημόνια είναι η μόνη σοβαρή στρατηγική, αλλά χρειάζεται να συντρέξουν μια σειρά από ενέργειες και πολιτικές, που η σημερινή Κυβέρνηση δεν φαίνεται</w:t>
      </w:r>
      <w:r>
        <w:rPr>
          <w:rFonts w:eastAsia="Times New Roman" w:cs="Times New Roman"/>
          <w:szCs w:val="24"/>
        </w:rPr>
        <w:t xml:space="preserve"> ούτε να κατανοεί ούτε να επιδιώκει.</w:t>
      </w:r>
    </w:p>
    <w:p w14:paraId="4856328B"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χώρα χρειάζεται γι’ αυτό άμεσα πολιτική αλλαγή. Χρειάζεται μια αξιόπιστη κυβέρνηση, που θα έχει τη δύναμη και το κύρος να υλοποιήσει μια εθνική γραμμή για τον τόπο. Στο πλαίσιο αυτό</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ρώτον, το βάρος της διαπραγμάτευσ</w:t>
      </w:r>
      <w:r>
        <w:rPr>
          <w:rFonts w:eastAsia="Times New Roman" w:cs="Times New Roman"/>
          <w:szCs w:val="24"/>
        </w:rPr>
        <w:t xml:space="preserve">ης και της συνεννόησης πρέπει να πέσει στον </w:t>
      </w:r>
      <w:r>
        <w:rPr>
          <w:rFonts w:eastAsia="Times New Roman" w:cs="Times New Roman"/>
          <w:szCs w:val="24"/>
          <w:lang w:val="en-US"/>
        </w:rPr>
        <w:t>ESM</w:t>
      </w:r>
      <w:r>
        <w:rPr>
          <w:rFonts w:eastAsia="Times New Roman" w:cs="Times New Roman"/>
          <w:szCs w:val="24"/>
        </w:rPr>
        <w:t>, ο οποίος κατέχει ήδη το μεγαλύτερο μέρος του επίσημου χρέους και έχει δηλώσει ότι σταδιακά θα αποκτήσει και το υπόλοιπο, καθώς επίσης ότι θα κάνει και γενναίες μεταθέσεις πληρωμών.</w:t>
      </w:r>
    </w:p>
    <w:p w14:paraId="4856328C"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Πρέπει άμεσα δε να διεκδικ</w:t>
      </w:r>
      <w:r>
        <w:rPr>
          <w:rFonts w:eastAsia="Times New Roman" w:cs="Times New Roman"/>
          <w:szCs w:val="24"/>
        </w:rPr>
        <w:t xml:space="preserve">ήσουμε τα κέρδη που έχουν αποκομίσει οι κεντρικές τράπεζες από τα ελληνικά ομόλογα και για κάποιον λόγο, που </w:t>
      </w:r>
      <w:r>
        <w:rPr>
          <w:rFonts w:eastAsia="Times New Roman" w:cs="Times New Roman"/>
          <w:szCs w:val="24"/>
        </w:rPr>
        <w:lastRenderedPageBreak/>
        <w:t>κανείς δεν αντιλαμβάνεται σε αυτόν τον τόπο, δεν τα έχετε διεκδικήσει, τους τα έχετε χαρίσει τόσα χρόνια.</w:t>
      </w:r>
    </w:p>
    <w:p w14:paraId="4856328D"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w:t>
      </w:r>
      <w:r>
        <w:rPr>
          <w:rFonts w:eastAsia="Times New Roman" w:cs="Times New Roman"/>
          <w:szCs w:val="24"/>
        </w:rPr>
        <w:t>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856328E"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Ταυτόχρονα, η συμφωνία πρέπει να επιτέλους να ξεκαθαρίσει οριστικά τον ρόλο του Διεθνούς Νομισματικού Ταμείου, για να σταματήσει να βάζει διαρκώς ζητήματα νέων μέτρων. Επιτέλους, αυτό το γαϊτανάκι πρέπει να τελειώσει, να</w:t>
      </w:r>
      <w:r>
        <w:rPr>
          <w:rFonts w:eastAsia="Times New Roman" w:cs="Times New Roman"/>
          <w:szCs w:val="24"/>
        </w:rPr>
        <w:t xml:space="preserve"> ξέρουμε πού βαδίζουμε.</w:t>
      </w:r>
    </w:p>
    <w:p w14:paraId="4856328F"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Ελλάδα σε συνεργασία με τους ευρωπαϊκούς θεσμούς μπορεί να τα βγάλει πέρα, αν ξεκαθαρίσει τι και πότε πρέπει να γίνει με το χρέος και τα ελλείμματα. Η αναδιάρθρωση και η ουσιαστική ελάφρυνση του χρέους θα οδηγήσει και στη μείωση τ</w:t>
      </w:r>
      <w:r>
        <w:rPr>
          <w:rFonts w:eastAsia="Times New Roman" w:cs="Times New Roman"/>
          <w:szCs w:val="24"/>
        </w:rPr>
        <w:t>ων στόχων για πρωτογενή πλεονάσματα από το 3,5%, που έχετε δεχθεί, στο 2% του ΑΕΠ, απελευθερώνοντας έτσι πόρους για την ανάπτυξη και την κοινωνική συνοχή.</w:t>
      </w:r>
    </w:p>
    <w:p w14:paraId="48563290"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Να συμφωνηθεί μια γραμμή άμυνας του </w:t>
      </w:r>
      <w:r>
        <w:rPr>
          <w:rFonts w:eastAsia="Times New Roman" w:cs="Times New Roman"/>
          <w:szCs w:val="24"/>
          <w:lang w:val="en-US"/>
        </w:rPr>
        <w:t>ESM</w:t>
      </w:r>
      <w:r>
        <w:rPr>
          <w:rFonts w:eastAsia="Times New Roman" w:cs="Times New Roman"/>
          <w:szCs w:val="24"/>
        </w:rPr>
        <w:t xml:space="preserve"> σε περίπτωση κερδοσκοπικών επιθέσεων στα ελληνικά ομόλογα. Να</w:t>
      </w:r>
      <w:r>
        <w:rPr>
          <w:rFonts w:eastAsia="Times New Roman" w:cs="Times New Roman"/>
          <w:szCs w:val="24"/>
        </w:rPr>
        <w:t xml:space="preserve"> εφαρμοστεί ένα είδος στήριξης των ελληνικών ομολόγων, όπως έγινε περίπου με την πιστωτική χαλάρωση της Ευρωπαϊκής Κεντρικής Τράπεζας τα προηγούμενα χρόνια.</w:t>
      </w:r>
    </w:p>
    <w:p w14:paraId="4856329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Εννοείται ότι οποιοσδήποτε σχεδιασμός απαιτεί εμπιστευτικότητα και όχι δημόσιες αντιπαραθέσεις ανάμ</w:t>
      </w:r>
      <w:r>
        <w:rPr>
          <w:rFonts w:eastAsia="Times New Roman" w:cs="Times New Roman"/>
          <w:szCs w:val="24"/>
        </w:rPr>
        <w:t>εσα στην Κυβέρνηση και την Τράπεζα της Ελλάδος, όπως έκπληκτοι παρακολουθήσαμε όλο το προηγούμενο διάστημα.</w:t>
      </w:r>
    </w:p>
    <w:p w14:paraId="4856329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Η έξοδος από τα μνημόνια δεν θα γίνει, κυρίες και κύριοι Βουλευτές, ούτε με παληκαρισμούς ούτε με αυτοσχεδιασμούς, με το βλέμμα στραμμένο σε εκλογικ</w:t>
      </w:r>
      <w:r>
        <w:rPr>
          <w:rFonts w:eastAsia="Times New Roman" w:cs="Times New Roman"/>
          <w:szCs w:val="24"/>
        </w:rPr>
        <w:t xml:space="preserve">ές σκοπιμότητες. Η σωστή επιλογή για τη χώρα είναι η προσεκτική και σχεδιασμένη έξοδος, αλλά απαιτεί ένα δεσμευτικό πλαίσιο συναίνεσης για τα επόμενα χρόνια. Το ίδιο έγινε και στις άλλες χώρες της </w:t>
      </w:r>
      <w:r>
        <w:rPr>
          <w:rFonts w:eastAsia="Times New Roman" w:cs="Times New Roman"/>
          <w:szCs w:val="24"/>
        </w:rPr>
        <w:lastRenderedPageBreak/>
        <w:t>Ε</w:t>
      </w:r>
      <w:r>
        <w:rPr>
          <w:rFonts w:eastAsia="Times New Roman" w:cs="Times New Roman"/>
          <w:szCs w:val="24"/>
        </w:rPr>
        <w:t>υρωζώνης που βγήκαν από την εποπτεία και ξαναμπήκαν σε τρο</w:t>
      </w:r>
      <w:r>
        <w:rPr>
          <w:rFonts w:eastAsia="Times New Roman" w:cs="Times New Roman"/>
          <w:szCs w:val="24"/>
        </w:rPr>
        <w:t>χιά μεταρρυθμίσεων και ανάπτυξης.</w:t>
      </w:r>
    </w:p>
    <w:p w14:paraId="4856329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Ο δεύτερος πυλώνας για το τι πρέπει να γίνει από εδώ και πέρα. Συναίνεση απαιτείται και για την προσέλκυση επενδύσεων. Να τελειώνουμε με την πόλωση και το τοξικό κλίμα που διώχνει και αποθαρρύνει επενδυτές. Στόχος; Αναπτυξ</w:t>
      </w:r>
      <w:r>
        <w:rPr>
          <w:rFonts w:eastAsia="Times New Roman" w:cs="Times New Roman"/>
          <w:szCs w:val="24"/>
        </w:rPr>
        <w:t>ιακές επενδύσεις 100 δισεκατομμυρίων στη χώρα για τα επόμενα πέντε χρόνια.</w:t>
      </w:r>
    </w:p>
    <w:p w14:paraId="4856329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Επενδύσεις από ξένα κεφάλαια</w:t>
      </w:r>
      <w:r>
        <w:rPr>
          <w:rFonts w:eastAsia="Times New Roman" w:cs="Times New Roman"/>
          <w:szCs w:val="24"/>
        </w:rPr>
        <w:t xml:space="preserve"> </w:t>
      </w:r>
      <w:r>
        <w:rPr>
          <w:rFonts w:eastAsia="Times New Roman" w:cs="Times New Roman"/>
          <w:szCs w:val="24"/>
        </w:rPr>
        <w:t xml:space="preserve">αλλά και από τις ελληνικές μικρομεσαίες επιχειρήσεις, με κατάργηση όλων των γραφειοκρατικών εμποδίων, με </w:t>
      </w:r>
      <w:r>
        <w:rPr>
          <w:rFonts w:eastAsia="Times New Roman" w:cs="Times New Roman"/>
          <w:szCs w:val="24"/>
          <w:lang w:val="en-US"/>
        </w:rPr>
        <w:t>fast</w:t>
      </w:r>
      <w:r w:rsidRPr="00A17DC4">
        <w:rPr>
          <w:rFonts w:eastAsia="Times New Roman" w:cs="Times New Roman"/>
          <w:szCs w:val="24"/>
        </w:rPr>
        <w:t xml:space="preserve"> </w:t>
      </w:r>
      <w:r>
        <w:rPr>
          <w:rFonts w:eastAsia="Times New Roman" w:cs="Times New Roman"/>
          <w:szCs w:val="24"/>
          <w:lang w:val="en-US"/>
        </w:rPr>
        <w:t>track</w:t>
      </w:r>
      <w:r w:rsidRPr="00A17DC4">
        <w:rPr>
          <w:rFonts w:eastAsia="Times New Roman" w:cs="Times New Roman"/>
          <w:szCs w:val="24"/>
        </w:rPr>
        <w:t xml:space="preserve"> </w:t>
      </w:r>
      <w:r>
        <w:rPr>
          <w:rFonts w:eastAsia="Times New Roman" w:cs="Times New Roman"/>
          <w:szCs w:val="24"/>
        </w:rPr>
        <w:t>διαδικασίες κατά το πρότυπο που λειτ</w:t>
      </w:r>
      <w:r>
        <w:rPr>
          <w:rFonts w:eastAsia="Times New Roman" w:cs="Times New Roman"/>
          <w:szCs w:val="24"/>
        </w:rPr>
        <w:t xml:space="preserve">ουργήσαμε στους Ολυμπιακούς Αγώνες για τις </w:t>
      </w:r>
      <w:proofErr w:type="spellStart"/>
      <w:r>
        <w:rPr>
          <w:rFonts w:eastAsia="Times New Roman" w:cs="Times New Roman"/>
          <w:szCs w:val="24"/>
        </w:rPr>
        <w:t>αδειοδοτήσεις</w:t>
      </w:r>
      <w:proofErr w:type="spellEnd"/>
      <w:r>
        <w:rPr>
          <w:rFonts w:eastAsia="Times New Roman" w:cs="Times New Roman"/>
          <w:szCs w:val="24"/>
        </w:rPr>
        <w:t>. Επιβάλλεται να προχωρήσουμε σε μεγάλες εμβληματικές επενδύσεις σε κάθε περιφέρεια της χώρας και να λύνουμε εξαρχής όλα τα θέματα που σχετίζονται με όρους δόμησης και χρήσης γης.</w:t>
      </w:r>
    </w:p>
    <w:p w14:paraId="4856329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Επέκταση του μηχανισ</w:t>
      </w:r>
      <w:r>
        <w:rPr>
          <w:rFonts w:eastAsia="Times New Roman" w:cs="Times New Roman"/>
          <w:szCs w:val="24"/>
        </w:rPr>
        <w:t>μού ΣΔΙΤ και σε άλλους τομείς πέραν των υποδομών.</w:t>
      </w:r>
    </w:p>
    <w:p w14:paraId="4856329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Ασφαλιστικά και φορολογικά κίνητρα στους μικρομεσαίους, τους αγρότες, τις επιχειρήσεις. Είναι ώρα να τονώσουμε το εισόδημα των νοικοκυριών, μειώνοντας τους φόρους που τα αφορούν και επίσης, μειώνοντας τις α</w:t>
      </w:r>
      <w:r>
        <w:rPr>
          <w:rFonts w:eastAsia="Times New Roman" w:cs="Times New Roman"/>
          <w:szCs w:val="24"/>
        </w:rPr>
        <w:t>σφαλιστικές εισφορές για μισθωτούς και επαγγελματίες.</w:t>
      </w:r>
    </w:p>
    <w:p w14:paraId="4856329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Επιδότηση της εργασίας μέσω φορολογικών απαλλαγών για ουσιαστική μείωση της ανεργίας, ιδιαίτερα των νέων, των γυναικών και των ηλικιωμένων ανέργων.</w:t>
      </w:r>
    </w:p>
    <w:p w14:paraId="4856329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Αξιοποίηση του ψηφιακού μετασχηματισμού της τέταρτης β</w:t>
      </w:r>
      <w:r>
        <w:rPr>
          <w:rFonts w:eastAsia="Times New Roman" w:cs="Times New Roman"/>
          <w:szCs w:val="24"/>
        </w:rPr>
        <w:t>ιομηχανικής επανάστασης, στηρίζοντας νέες, εξωστρεφείς, καινοτόμες δραστηριότητες. Τομές στα συστήματα εκπαίδευσης, κατάρτισης και εργασιακής εμπειρίας, δίνοντας έμφαση στην αναβάθμιση των ικανοτήτων και δεξιοτή</w:t>
      </w:r>
      <w:r>
        <w:rPr>
          <w:rFonts w:eastAsia="Times New Roman" w:cs="Times New Roman"/>
          <w:szCs w:val="24"/>
        </w:rPr>
        <w:lastRenderedPageBreak/>
        <w:t>των του ανθρώπινου δυναμικού στις νέες τεχνολ</w:t>
      </w:r>
      <w:r>
        <w:rPr>
          <w:rFonts w:eastAsia="Times New Roman" w:cs="Times New Roman"/>
          <w:szCs w:val="24"/>
        </w:rPr>
        <w:t>ογίες, γιατί έτσι θα αποκτήσουμε πιο ποιοτικές και καλύτερα αμειβόμενες θέσεις πλήρους εργασίας και θα ανοίξουμε δρόμους επιστροφής για τα παιδιά μας για να μπορέσουν να μείνουν και να δουλέψουν στον τόπο τους.</w:t>
      </w:r>
    </w:p>
    <w:p w14:paraId="4856329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Σημαντικό ρόλο για την παραγωγική ανασυγκρότη</w:t>
      </w:r>
      <w:r>
        <w:rPr>
          <w:rFonts w:eastAsia="Times New Roman" w:cs="Times New Roman"/>
          <w:szCs w:val="24"/>
        </w:rPr>
        <w:t xml:space="preserve">ση του τόπου και την περιφερειακή ανάπτυξη έχει η </w:t>
      </w:r>
      <w:r>
        <w:rPr>
          <w:rFonts w:eastAsia="Times New Roman" w:cs="Times New Roman"/>
          <w:szCs w:val="24"/>
        </w:rPr>
        <w:t>α</w:t>
      </w:r>
      <w:r>
        <w:rPr>
          <w:rFonts w:eastAsia="Times New Roman" w:cs="Times New Roman"/>
          <w:szCs w:val="24"/>
        </w:rPr>
        <w:t>υτοδιοίκηση Α΄ και Β΄ βαθμού, όχι βέβαια με μεθοδεύσεις που συκοφαντούν τον «</w:t>
      </w:r>
      <w:r>
        <w:rPr>
          <w:rFonts w:eastAsia="Times New Roman" w:cs="Times New Roman"/>
          <w:szCs w:val="24"/>
        </w:rPr>
        <w:t>ΚΛΕΙΣΘΕΝΗ</w:t>
      </w:r>
      <w:r>
        <w:rPr>
          <w:rFonts w:eastAsia="Times New Roman" w:cs="Times New Roman"/>
          <w:szCs w:val="24"/>
        </w:rPr>
        <w:t xml:space="preserve">», αλλά με ουσιαστικές αρμοδιότητες στον σχεδιασμό και την υλοποίηση της κοινωνικής πολιτικής, αλλά και της ανάπτυξης, </w:t>
      </w:r>
      <w:r>
        <w:rPr>
          <w:rFonts w:eastAsia="Times New Roman" w:cs="Times New Roman"/>
          <w:szCs w:val="24"/>
        </w:rPr>
        <w:t>με τη μεταβίβαση των αντίστοιχων πόρων. Κάθε περιφέρεια της χώρας μπορεί να αποκτήσει αναπτυξιακή ταυτότητα.</w:t>
      </w:r>
    </w:p>
    <w:p w14:paraId="4856329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Τρίτος πυλώνας. Η ολοκλήρωση των μεταρρυθμίσεων στην οικονομία, στους θεσμούς και στο κράτος, ώστε να μπει ένα τέλος στις πελατειακές και κομματικέ</w:t>
      </w:r>
      <w:r>
        <w:rPr>
          <w:rFonts w:eastAsia="Times New Roman" w:cs="Times New Roman"/>
          <w:szCs w:val="24"/>
        </w:rPr>
        <w:t>ς λογικές στη λειτουργία του.</w:t>
      </w:r>
    </w:p>
    <w:p w14:paraId="4856329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Επιτάχυνση της απονομής της δικαιοσύνης.</w:t>
      </w:r>
    </w:p>
    <w:p w14:paraId="4856329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Τέταρτος πυλώνας. Μετατροπή του </w:t>
      </w:r>
      <w:proofErr w:type="spellStart"/>
      <w:r>
        <w:rPr>
          <w:rFonts w:eastAsia="Times New Roman" w:cs="Times New Roman"/>
          <w:szCs w:val="24"/>
        </w:rPr>
        <w:t>υπερταμείου</w:t>
      </w:r>
      <w:proofErr w:type="spellEnd"/>
      <w:r>
        <w:rPr>
          <w:rFonts w:eastAsia="Times New Roman" w:cs="Times New Roman"/>
          <w:szCs w:val="24"/>
        </w:rPr>
        <w:t xml:space="preserve">, για το οποίο καμαρώνετε, από ταμείο εκποίησης σε ταμείο αξιοποίησης του εθνικού πλούτου της δημόσιας περιουσίας, διασφαλίζοντας ότι μεγάλο </w:t>
      </w:r>
      <w:r>
        <w:rPr>
          <w:rFonts w:eastAsia="Times New Roman" w:cs="Times New Roman"/>
          <w:szCs w:val="24"/>
        </w:rPr>
        <w:t>μέρος των εσόδων θα κατευθυνθεί στην ανάπτυξη αλλά και την ενίσχυση του κοινωνικού ασφαλιστικού συστήματος για τη διασφάλιση των επόμενων γενιών.</w:t>
      </w:r>
    </w:p>
    <w:p w14:paraId="4856329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Πέμπτ</w:t>
      </w:r>
      <w:r>
        <w:rPr>
          <w:rFonts w:eastAsia="Times New Roman" w:cs="Times New Roman"/>
          <w:szCs w:val="24"/>
        </w:rPr>
        <w:t>ος πυλώνας. Έ</w:t>
      </w:r>
      <w:r>
        <w:rPr>
          <w:rFonts w:eastAsia="Times New Roman" w:cs="Times New Roman"/>
          <w:szCs w:val="24"/>
        </w:rPr>
        <w:t>να νέο κοινωνικό κράτος για δίκαιη διανομή του νέου παραγόμενου πλούτου και μείωση των ανισο</w:t>
      </w:r>
      <w:r>
        <w:rPr>
          <w:rFonts w:eastAsia="Times New Roman" w:cs="Times New Roman"/>
          <w:szCs w:val="24"/>
        </w:rPr>
        <w:t>τήτων. Οι άνθρωποι που το έχουν πραγματικά ανάγκη, πρέπει να αισθάνονται ότι θα έχουν σταθερό και δίκαιο μέρισμα από την επιτυχία της νέας προσπάθειας και όχι εφάπαξ φιλοδωρήματα προς άγραν ψήφων, όπως κάνετε όλο αυτό το διάστημα.</w:t>
      </w:r>
    </w:p>
    <w:p w14:paraId="4856329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Ελάχιστο εγγυημένο εισόδη</w:t>
      </w:r>
      <w:r>
        <w:rPr>
          <w:rFonts w:eastAsia="Times New Roman" w:cs="Times New Roman"/>
          <w:szCs w:val="24"/>
        </w:rPr>
        <w:t xml:space="preserve">μα, αύξηση του κατώτερου μισθού μέσα από 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σ</w:t>
      </w:r>
      <w:r>
        <w:rPr>
          <w:rFonts w:eastAsia="Times New Roman" w:cs="Times New Roman"/>
          <w:szCs w:val="24"/>
        </w:rPr>
        <w:t xml:space="preserve">υλλογική </w:t>
      </w:r>
      <w:r>
        <w:rPr>
          <w:rFonts w:eastAsia="Times New Roman" w:cs="Times New Roman"/>
          <w:szCs w:val="24"/>
        </w:rPr>
        <w:t>σ</w:t>
      </w:r>
      <w:r>
        <w:rPr>
          <w:rFonts w:eastAsia="Times New Roman" w:cs="Times New Roman"/>
          <w:szCs w:val="24"/>
        </w:rPr>
        <w:t xml:space="preserve">ύμβαση. Κατώτερη εγγυημένη σύνταξη </w:t>
      </w:r>
      <w:r>
        <w:rPr>
          <w:rFonts w:eastAsia="Times New Roman" w:cs="Times New Roman"/>
          <w:szCs w:val="24"/>
        </w:rPr>
        <w:lastRenderedPageBreak/>
        <w:t>500 ευρώ και βέβαια κανένα παιδί δεν πρέπει να μείνει έξω από βρεφονηπιακούς σταθμούς. Το λέμε εδώ και δύο χρόνια.</w:t>
      </w:r>
    </w:p>
    <w:p w14:paraId="4856329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Και τέλος, ριζική αλλαγή του νόμου </w:t>
      </w:r>
      <w:proofErr w:type="spellStart"/>
      <w:r>
        <w:rPr>
          <w:rFonts w:eastAsia="Times New Roman" w:cs="Times New Roman"/>
          <w:szCs w:val="24"/>
        </w:rPr>
        <w:t>Κ</w:t>
      </w:r>
      <w:r>
        <w:rPr>
          <w:rFonts w:eastAsia="Times New Roman" w:cs="Times New Roman"/>
          <w:szCs w:val="24"/>
        </w:rPr>
        <w:t>ατρούγκαλου</w:t>
      </w:r>
      <w:proofErr w:type="spellEnd"/>
      <w:r>
        <w:rPr>
          <w:rFonts w:eastAsia="Times New Roman" w:cs="Times New Roman"/>
          <w:szCs w:val="24"/>
        </w:rPr>
        <w:t>. Ο νόμος αυτός υπονομεύει την κοινωνική ασφάλιση, κυρίες και κύριοι Βουλευτές. Μετατρέπει τις συντάξεις σε φιλοδωρήματα. Εξοντώνει επαγγελματίες, επιστήμονες, αγρότες με τις συνεχείς αυξημένες εισφορές. Είναι ώρα να τον αλλάξουμε στο σύνολό του</w:t>
      </w:r>
      <w:r>
        <w:rPr>
          <w:rFonts w:eastAsia="Times New Roman" w:cs="Times New Roman"/>
          <w:szCs w:val="24"/>
        </w:rPr>
        <w:t xml:space="preserve">. Μια ριζική αλλαγή με ένα δίκαιο, βιώσιμο σύστημα, που θα σέβεται την ανταποδοτικότητα, θα θέτει μηνιαίο πλαφόν στις εισφορές, θα διασφαλίζει αξιοπρεπείς συντάξεις και </w:t>
      </w:r>
      <w:proofErr w:type="spellStart"/>
      <w:r>
        <w:rPr>
          <w:rFonts w:eastAsia="Times New Roman" w:cs="Times New Roman"/>
          <w:szCs w:val="24"/>
        </w:rPr>
        <w:t>διαγενεακή</w:t>
      </w:r>
      <w:proofErr w:type="spellEnd"/>
      <w:r>
        <w:rPr>
          <w:rFonts w:eastAsia="Times New Roman" w:cs="Times New Roman"/>
          <w:szCs w:val="24"/>
        </w:rPr>
        <w:t xml:space="preserve"> αλληλεγγύη.</w:t>
      </w:r>
    </w:p>
    <w:p w14:paraId="485632A0" w14:textId="77777777" w:rsidR="00C17FD8" w:rsidRDefault="00C12081">
      <w:pPr>
        <w:spacing w:after="0" w:line="600" w:lineRule="auto"/>
        <w:ind w:firstLine="720"/>
        <w:jc w:val="both"/>
        <w:rPr>
          <w:rFonts w:eastAsia="Times New Roman" w:cs="Times New Roman"/>
          <w:szCs w:val="24"/>
        </w:rPr>
      </w:pPr>
      <w:r w:rsidRPr="00D421B6">
        <w:rPr>
          <w:rFonts w:eastAsia="Times New Roman" w:cs="Times New Roman"/>
          <w:szCs w:val="24"/>
        </w:rPr>
        <w:t>(Χειροκροτήματα</w:t>
      </w:r>
      <w:r>
        <w:rPr>
          <w:rFonts w:eastAsia="Times New Roman" w:cs="Times New Roman"/>
          <w:szCs w:val="24"/>
        </w:rPr>
        <w:t xml:space="preserve"> από την πτέρυγα της Δημοκρατικής Συμπαράταξης ΠΑ</w:t>
      </w:r>
      <w:r>
        <w:rPr>
          <w:rFonts w:eastAsia="Times New Roman" w:cs="Times New Roman"/>
          <w:szCs w:val="24"/>
        </w:rPr>
        <w:t>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85632A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Σήμερα, όλες οι πολιτικές δυνάμεις της χώρας οφείλουν να ενημερώσουν τον ελληνικό λαό για το περιεχόμενο που η καθεμία δίνει στους πυλώνες της εθνικής γραμμής, για το πώς αντιλαμβάνονται τις διαπραγματεύσεις, αλλά και την τελική συμφωνία με το</w:t>
      </w:r>
      <w:r>
        <w:rPr>
          <w:rFonts w:eastAsia="Times New Roman" w:cs="Times New Roman"/>
          <w:szCs w:val="24"/>
        </w:rPr>
        <w:t>υς εταίρους. Η χώρα και ο λαός μας δεν επιτρέπεται να βρεθούν μπροστά σε τετελεσμένα. Γι’ αυτό, το Κίνημα Αλλαγής πιστεύει ότι τώρα είναι η ώρα ο ελληνικός λαός να αποφασίσει με ποιες εγγυήσεις και με ποιους στο τιμόνι μπορεί να προχωρήσει με ασφάλεια στην</w:t>
      </w:r>
      <w:r>
        <w:rPr>
          <w:rFonts w:eastAsia="Times New Roman" w:cs="Times New Roman"/>
          <w:szCs w:val="24"/>
        </w:rPr>
        <w:t xml:space="preserve"> πραγματική βιώσιμη έξοδο από την κρίση.</w:t>
      </w:r>
    </w:p>
    <w:p w14:paraId="485632A2" w14:textId="77777777" w:rsidR="00C17FD8" w:rsidRDefault="00C12081">
      <w:pPr>
        <w:spacing w:after="0" w:line="600" w:lineRule="auto"/>
        <w:ind w:firstLine="720"/>
        <w:jc w:val="both"/>
        <w:rPr>
          <w:rFonts w:eastAsia="Times New Roman" w:cs="Times New Roman"/>
          <w:szCs w:val="24"/>
        </w:rPr>
      </w:pPr>
      <w:r w:rsidRPr="00D421B6">
        <w:rPr>
          <w:rFonts w:eastAsia="Times New Roman" w:cs="Times New Roman"/>
          <w:szCs w:val="24"/>
        </w:rPr>
        <w:t>(Χειροκροτήματα</w:t>
      </w:r>
      <w:r>
        <w:rPr>
          <w:rFonts w:eastAsia="Times New Roman" w:cs="Times New Roman"/>
          <w:szCs w:val="24"/>
        </w:rPr>
        <w:t xml:space="preserve">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85632A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Ζητώ εκλογές τώρα, λίγο πριν από την τυπική έξοδο από τα μνημόνια, για να μην καταστεί το αδιέξοδο μη αναστρέψιμο, για να μην ολοκληρωθεί </w:t>
      </w:r>
      <w:r>
        <w:rPr>
          <w:rFonts w:eastAsia="Times New Roman" w:cs="Times New Roman"/>
          <w:szCs w:val="24"/>
        </w:rPr>
        <w:t>ο κύκλος των χαμένων ευκαιριών για τον τόπο, η κατάρρευση που βήμα-βήμα ζούμε τα τελευταία χρόνια.</w:t>
      </w:r>
    </w:p>
    <w:p w14:paraId="485632A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Ζητώ εκλογές τώρα, για να αποκτήσει η χώρα ηγεσία και κυβέρνηση στο ύψος των περιστάσεων, αξιόπιστη και ικανή.</w:t>
      </w:r>
    </w:p>
    <w:p w14:paraId="485632A5" w14:textId="77777777" w:rsidR="00C17FD8" w:rsidRDefault="00C12081">
      <w:pPr>
        <w:spacing w:after="0" w:line="600" w:lineRule="auto"/>
        <w:ind w:firstLine="720"/>
        <w:jc w:val="both"/>
        <w:rPr>
          <w:rFonts w:eastAsia="Times New Roman" w:cs="Times New Roman"/>
          <w:szCs w:val="24"/>
        </w:rPr>
      </w:pPr>
      <w:r w:rsidRPr="00D421B6">
        <w:rPr>
          <w:rFonts w:eastAsia="Times New Roman" w:cs="Times New Roman"/>
          <w:szCs w:val="24"/>
        </w:rPr>
        <w:t>(Χειροκροτήματα</w:t>
      </w:r>
      <w:r>
        <w:rPr>
          <w:rFonts w:eastAsia="Times New Roman" w:cs="Times New Roman"/>
          <w:szCs w:val="24"/>
        </w:rPr>
        <w:t xml:space="preserve"> από την πτέρυγα της Δημοκρατικ</w:t>
      </w:r>
      <w:r>
        <w:rPr>
          <w:rFonts w:eastAsia="Times New Roman" w:cs="Times New Roman"/>
          <w:szCs w:val="24"/>
        </w:rPr>
        <w:t>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85632A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Ικανή να διαπραγματευθεί από νέα θέση και σε νέα βάση την επόμενη ημέρα, να κάνει η χώρα μια νέα αρχή. Και δεν μιλώ μόνο για τους δανειστές και τις διαπραγματεύσεις. Μιλώ για την καίρια συμβολή της πατρίδας μας στις κρίσιμες </w:t>
      </w:r>
      <w:r>
        <w:rPr>
          <w:rFonts w:eastAsia="Times New Roman" w:cs="Times New Roman"/>
          <w:szCs w:val="24"/>
        </w:rPr>
        <w:t>και ρευστές εξελίξεις και συνθήκες στην περιοχή, την κατοχύρωση του νέου ρόλου της Ελλάδας, με απόλυτο σεβασμό στις συμμαχίες της, ως νευραλγικού και ακρογωνιαίου λίθου και ως ακραίου ευρωπαϊκού συνόρου στην Ανατολική Μεσόγειο και στα Βαλκάνια.</w:t>
      </w:r>
    </w:p>
    <w:p w14:paraId="485632A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Ζητώ εκλογέ</w:t>
      </w:r>
      <w:r>
        <w:rPr>
          <w:rFonts w:eastAsia="Times New Roman" w:cs="Times New Roman"/>
          <w:szCs w:val="24"/>
        </w:rPr>
        <w:t xml:space="preserve">ς τώρα για μια νέα ηγεσία και κυβέρνηση που μπορεί αξιόπιστα να εγγυηθεί τις αλλαγές που απαιτούνται, προκειμένου να ανακτήσουμε σημαντικό μέρος της εθνικής μας κυριαρχίας, όχι στα λόγια, </w:t>
      </w:r>
      <w:r>
        <w:rPr>
          <w:rFonts w:eastAsia="Times New Roman" w:cs="Times New Roman"/>
          <w:szCs w:val="24"/>
        </w:rPr>
        <w:lastRenderedPageBreak/>
        <w:t>αλλά επιτέλους να γίνει πράξη, να επιστρέψουμε στο κέντρο των ευρωπα</w:t>
      </w:r>
      <w:r>
        <w:rPr>
          <w:rFonts w:eastAsia="Times New Roman" w:cs="Times New Roman"/>
          <w:szCs w:val="24"/>
        </w:rPr>
        <w:t>ϊκών εξελίξεων ως ισότιμη χώρα.</w:t>
      </w:r>
    </w:p>
    <w:p w14:paraId="485632A8" w14:textId="77777777" w:rsidR="00C17FD8" w:rsidRDefault="00C12081">
      <w:pPr>
        <w:spacing w:after="0" w:line="600" w:lineRule="auto"/>
        <w:ind w:firstLine="720"/>
        <w:jc w:val="both"/>
        <w:rPr>
          <w:rFonts w:eastAsia="Times New Roman" w:cs="Times New Roman"/>
          <w:szCs w:val="24"/>
        </w:rPr>
      </w:pPr>
      <w:r w:rsidRPr="00D421B6">
        <w:rPr>
          <w:rFonts w:eastAsia="Times New Roman" w:cs="Times New Roman"/>
          <w:szCs w:val="24"/>
        </w:rPr>
        <w:t>(Χειροκροτήματα</w:t>
      </w:r>
      <w:r>
        <w:rPr>
          <w:rFonts w:eastAsia="Times New Roman" w:cs="Times New Roman"/>
          <w:szCs w:val="24"/>
        </w:rPr>
        <w:t xml:space="preserve">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85632A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Ηγεσία και κυβέρνηση που έχει τη δύναμη, τη γνώση, την πρόταση να προχωρήσει στην αναγκαία ανασύνταξη της Ελληνικής Δημοκρατίας, στην παραγωγική </w:t>
      </w:r>
      <w:r>
        <w:rPr>
          <w:rFonts w:eastAsia="Times New Roman" w:cs="Times New Roman"/>
          <w:szCs w:val="24"/>
        </w:rPr>
        <w:t>ανασυγκρότηση, να πυροδοτήσει την ανάπτυξη που απαιτούν οι καιροί, στην αναμόρφωση του κοινωνικού κράτους. Να σχεδιάσει, με άλλα λόγια, την πορεία που θα οδηγήσει σε συνθήκες ασφάλειας και αξιοπρέπειας τους Έλληνες και την Ελλάδα.</w:t>
      </w:r>
    </w:p>
    <w:p w14:paraId="485632A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Ζητώ εκλογές τώρα για μια</w:t>
      </w:r>
      <w:r>
        <w:rPr>
          <w:rFonts w:eastAsia="Times New Roman" w:cs="Times New Roman"/>
          <w:szCs w:val="24"/>
        </w:rPr>
        <w:t xml:space="preserve"> νέα ηγεσία και κυβέρνηση που να εκφράζει την ισχυρή βούληση της μεγάλης λαϊκής </w:t>
      </w:r>
      <w:r>
        <w:rPr>
          <w:rFonts w:eastAsia="Times New Roman" w:cs="Times New Roman"/>
          <w:szCs w:val="24"/>
        </w:rPr>
        <w:t>πλειονότητας</w:t>
      </w:r>
      <w:r>
        <w:rPr>
          <w:rFonts w:eastAsia="Times New Roman" w:cs="Times New Roman"/>
          <w:szCs w:val="24"/>
        </w:rPr>
        <w:t>,</w:t>
      </w:r>
      <w:r>
        <w:rPr>
          <w:rFonts w:eastAsia="Times New Roman" w:cs="Times New Roman"/>
          <w:szCs w:val="24"/>
        </w:rPr>
        <w:t xml:space="preserve"> της μέγιστης δυνατής </w:t>
      </w:r>
      <w:r>
        <w:rPr>
          <w:rFonts w:eastAsia="Times New Roman" w:cs="Times New Roman"/>
          <w:szCs w:val="24"/>
        </w:rPr>
        <w:t>και κοινοβουλευτική</w:t>
      </w:r>
      <w:r>
        <w:rPr>
          <w:rFonts w:eastAsia="Times New Roman" w:cs="Times New Roman"/>
          <w:szCs w:val="24"/>
        </w:rPr>
        <w:t>ς</w:t>
      </w:r>
      <w:r>
        <w:rPr>
          <w:rFonts w:eastAsia="Times New Roman" w:cs="Times New Roman"/>
          <w:szCs w:val="24"/>
        </w:rPr>
        <w:t xml:space="preserve"> στήριξη</w:t>
      </w:r>
      <w:r>
        <w:rPr>
          <w:rFonts w:eastAsia="Times New Roman" w:cs="Times New Roman"/>
          <w:szCs w:val="24"/>
        </w:rPr>
        <w:t>ς</w:t>
      </w:r>
      <w:r>
        <w:rPr>
          <w:rFonts w:eastAsia="Times New Roman" w:cs="Times New Roman"/>
          <w:szCs w:val="24"/>
        </w:rPr>
        <w:t>, η οποία ν</w:t>
      </w:r>
      <w:r>
        <w:rPr>
          <w:rFonts w:eastAsia="Times New Roman" w:cs="Times New Roman"/>
          <w:szCs w:val="24"/>
        </w:rPr>
        <w:t>α προωθήσει, επιτέ</w:t>
      </w:r>
      <w:r>
        <w:rPr>
          <w:rFonts w:eastAsia="Times New Roman" w:cs="Times New Roman"/>
          <w:szCs w:val="24"/>
        </w:rPr>
        <w:lastRenderedPageBreak/>
        <w:t>λους, συνθήκες εθνικής συνεννόησης και συναίνεσης απέναντι στις διχαστικές και αδιέ</w:t>
      </w:r>
      <w:r>
        <w:rPr>
          <w:rFonts w:eastAsia="Times New Roman" w:cs="Times New Roman"/>
          <w:szCs w:val="24"/>
        </w:rPr>
        <w:t xml:space="preserve">ξοδες πρακτικές που τραυματικά βιώνουμε </w:t>
      </w:r>
      <w:r>
        <w:rPr>
          <w:rFonts w:eastAsia="Times New Roman" w:cs="Times New Roman"/>
          <w:szCs w:val="24"/>
        </w:rPr>
        <w:t>σήμερα. Π</w:t>
      </w:r>
      <w:r>
        <w:rPr>
          <w:rFonts w:eastAsia="Times New Roman" w:cs="Times New Roman"/>
          <w:szCs w:val="24"/>
        </w:rPr>
        <w:t>άνω σε συμφωνημένο και κοστολογημένο πρόγραμμα εξόδου από την κρίση και με ριζική αλλαγή του τρόπου που κυβερνάται η χώρα. Μια πραγματικά προοδευτική διακυβέρνηση, κόντρα στον συντηρητισμό και τον αριστερό κ</w:t>
      </w:r>
      <w:r>
        <w:rPr>
          <w:rFonts w:eastAsia="Times New Roman" w:cs="Times New Roman"/>
          <w:szCs w:val="24"/>
        </w:rPr>
        <w:t>αι δεξιό τυχοδιωκτικό λαϊκισμό.</w:t>
      </w:r>
    </w:p>
    <w:p w14:paraId="485632A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Ζητώ εκλογές τώρα και να είστε βέβαιοι ότι όσο και αν τις εξορκίζετε, τελικά δεν θα τις αποφύγετε. Είναι κάποιες ιστορικές στιγμές, </w:t>
      </w:r>
      <w:r>
        <w:rPr>
          <w:rFonts w:eastAsia="Times New Roman" w:cs="Times New Roman"/>
          <w:szCs w:val="24"/>
        </w:rPr>
        <w:t xml:space="preserve">κατά τις οποίες </w:t>
      </w:r>
      <w:r>
        <w:rPr>
          <w:rFonts w:eastAsia="Times New Roman" w:cs="Times New Roman"/>
          <w:szCs w:val="24"/>
        </w:rPr>
        <w:t>οι ανάγκες και η πραγματικότητα επιβάλλονται στις όποιες προθέσεις και ανατρ</w:t>
      </w:r>
      <w:r>
        <w:rPr>
          <w:rFonts w:eastAsia="Times New Roman" w:cs="Times New Roman"/>
          <w:szCs w:val="24"/>
        </w:rPr>
        <w:t>έπουν δικαιολογημένες, δρομολογημένες εξελίξεις και προεκλογικούς σχεδιασμούς.</w:t>
      </w:r>
    </w:p>
    <w:p w14:paraId="485632A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Οπότε, </w:t>
      </w:r>
      <w:r>
        <w:rPr>
          <w:rFonts w:eastAsia="Times New Roman" w:cs="Times New Roman"/>
          <w:szCs w:val="24"/>
        </w:rPr>
        <w:t>τ</w:t>
      </w:r>
      <w:r>
        <w:rPr>
          <w:rFonts w:eastAsia="Times New Roman" w:cs="Times New Roman"/>
          <w:szCs w:val="24"/>
        </w:rPr>
        <w:t xml:space="preserve">α σενάρια κομματικής σωτηρίας δίνουν αναγκαστικά τη θέση τους στις επιταγές της εθνικής σωτηρίας. Και βρισκόμαστε σε μια τέτοια </w:t>
      </w:r>
      <w:r>
        <w:rPr>
          <w:rFonts w:eastAsia="Times New Roman" w:cs="Times New Roman"/>
          <w:szCs w:val="24"/>
        </w:rPr>
        <w:lastRenderedPageBreak/>
        <w:t>στιγμή, που πρέπει να προτάξουμε το εθνικ</w:t>
      </w:r>
      <w:r>
        <w:rPr>
          <w:rFonts w:eastAsia="Times New Roman" w:cs="Times New Roman"/>
          <w:szCs w:val="24"/>
        </w:rPr>
        <w:t>ό συμφέρον και η παράταξή μας ήταν πάντα μ</w:t>
      </w:r>
      <w:r>
        <w:rPr>
          <w:rFonts w:eastAsia="Times New Roman" w:cs="Times New Roman"/>
          <w:szCs w:val="24"/>
        </w:rPr>
        <w:t>ί</w:t>
      </w:r>
      <w:r>
        <w:rPr>
          <w:rFonts w:eastAsia="Times New Roman" w:cs="Times New Roman"/>
          <w:szCs w:val="24"/>
        </w:rPr>
        <w:t>α παράταξη πατριωτική.</w:t>
      </w:r>
    </w:p>
    <w:p w14:paraId="485632AD" w14:textId="77777777" w:rsidR="00C17FD8" w:rsidRDefault="00C12081">
      <w:pPr>
        <w:spacing w:after="0" w:line="600" w:lineRule="auto"/>
        <w:ind w:firstLine="720"/>
        <w:jc w:val="both"/>
        <w:rPr>
          <w:rFonts w:eastAsia="Times New Roman" w:cs="Times New Roman"/>
          <w:szCs w:val="24"/>
        </w:rPr>
      </w:pPr>
      <w:r w:rsidRPr="00D421B6">
        <w:rPr>
          <w:rFonts w:eastAsia="Times New Roman" w:cs="Times New Roman"/>
          <w:szCs w:val="24"/>
        </w:rPr>
        <w:t>(Χειροκροτήματα</w:t>
      </w:r>
      <w:r>
        <w:rPr>
          <w:rFonts w:eastAsia="Times New Roman" w:cs="Times New Roman"/>
          <w:szCs w:val="24"/>
        </w:rPr>
        <w:t xml:space="preserve">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85632A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Είναι στιγμές που η πολιτική ανατροπή γίνεται αναπόφευκτη και ο ρους της ιστορίας αλλάζει κατεύθυνση. Εμείς είμασ</w:t>
      </w:r>
      <w:r>
        <w:rPr>
          <w:rFonts w:eastAsia="Times New Roman" w:cs="Times New Roman"/>
          <w:szCs w:val="24"/>
        </w:rPr>
        <w:t>τε εδώ, παρόντες και μάχιμοι για ό,τι υπαγορεύει το συμφέρον του λαού και του τόπου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α βάλουμε ξανά τη δική μας σφραγίδα της πολιτικής σταθερότητας και της προοδευτικής διακυβέρνησης </w:t>
      </w:r>
      <w:r>
        <w:rPr>
          <w:rFonts w:eastAsia="Times New Roman" w:cs="Times New Roman"/>
          <w:szCs w:val="24"/>
        </w:rPr>
        <w:t xml:space="preserve">σε </w:t>
      </w:r>
      <w:r>
        <w:rPr>
          <w:rFonts w:eastAsia="Times New Roman" w:cs="Times New Roman"/>
          <w:szCs w:val="24"/>
        </w:rPr>
        <w:t>μια καλύτερη επόμενη μέρα για τις Ελληνίδες</w:t>
      </w:r>
      <w:r w:rsidRPr="00980AD2">
        <w:rPr>
          <w:rFonts w:eastAsia="Times New Roman" w:cs="Times New Roman"/>
          <w:szCs w:val="24"/>
        </w:rPr>
        <w:t>,</w:t>
      </w:r>
      <w:r>
        <w:rPr>
          <w:rFonts w:eastAsia="Times New Roman" w:cs="Times New Roman"/>
          <w:szCs w:val="24"/>
        </w:rPr>
        <w:t xml:space="preserve"> τους Έλληνες και τη νέα </w:t>
      </w:r>
      <w:r>
        <w:rPr>
          <w:rFonts w:eastAsia="Times New Roman" w:cs="Times New Roman"/>
          <w:szCs w:val="24"/>
        </w:rPr>
        <w:t>γενιά.</w:t>
      </w:r>
    </w:p>
    <w:p w14:paraId="485632A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85632B0" w14:textId="77777777" w:rsidR="00C17FD8" w:rsidRDefault="00C12081">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485632B1" w14:textId="77777777" w:rsidR="00C17FD8" w:rsidRDefault="00C12081">
      <w:pPr>
        <w:spacing w:after="0"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w:t>
      </w:r>
      <w:proofErr w:type="spellStart"/>
      <w:r w:rsidRPr="00B57211">
        <w:rPr>
          <w:rFonts w:eastAsia="Times New Roman" w:cs="Times New Roman"/>
          <w:b/>
          <w:szCs w:val="24"/>
        </w:rPr>
        <w:t>Βούτσης</w:t>
      </w:r>
      <w:proofErr w:type="spellEnd"/>
      <w:r w:rsidRPr="00B57211">
        <w:rPr>
          <w:rFonts w:eastAsia="Times New Roman" w:cs="Times New Roman"/>
          <w:b/>
          <w:szCs w:val="24"/>
        </w:rPr>
        <w:t xml:space="preserve">): </w:t>
      </w:r>
      <w:r>
        <w:rPr>
          <w:rFonts w:eastAsia="Times New Roman" w:cs="Times New Roman"/>
          <w:szCs w:val="24"/>
        </w:rPr>
        <w:t>Ευχαριστούμε πολύ.</w:t>
      </w:r>
    </w:p>
    <w:p w14:paraId="485632B2" w14:textId="77777777" w:rsidR="00C17FD8" w:rsidRDefault="00C12081">
      <w:pPr>
        <w:spacing w:after="0" w:line="600" w:lineRule="auto"/>
        <w:ind w:firstLine="720"/>
        <w:jc w:val="both"/>
        <w:rPr>
          <w:rFonts w:eastAsia="Times New Roman" w:cs="Times New Roman"/>
        </w:rPr>
      </w:pPr>
      <w:r w:rsidRPr="00E860FA">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w:t>
      </w:r>
      <w:r w:rsidRPr="00E860FA">
        <w:rPr>
          <w:rFonts w:eastAsia="Times New Roman" w:cs="Times New Roman"/>
        </w:rPr>
        <w:t xml:space="preserve">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πενήντα οκτώ</w:t>
      </w:r>
      <w:r w:rsidRPr="00E860FA">
        <w:rPr>
          <w:rFonts w:eastAsia="Times New Roman" w:cs="Times New Roman"/>
        </w:rPr>
        <w:t xml:space="preserve"> μαθητές και μαθήτριες και τ</w:t>
      </w:r>
      <w:r>
        <w:rPr>
          <w:rFonts w:eastAsia="Times New Roman" w:cs="Times New Roman"/>
        </w:rPr>
        <w:t>ρει</w:t>
      </w:r>
      <w:r w:rsidRPr="00E860FA">
        <w:rPr>
          <w:rFonts w:eastAsia="Times New Roman" w:cs="Times New Roman"/>
        </w:rPr>
        <w:t xml:space="preserve">ς εκπαιδευτικοί συνοδοί τους από το </w:t>
      </w:r>
      <w:r>
        <w:rPr>
          <w:rFonts w:eastAsia="Times New Roman" w:cs="Times New Roman"/>
        </w:rPr>
        <w:t>4</w:t>
      </w:r>
      <w:r w:rsidRPr="00E860FA">
        <w:rPr>
          <w:rFonts w:eastAsia="Times New Roman" w:cs="Times New Roman"/>
          <w:vertAlign w:val="superscript"/>
        </w:rPr>
        <w:t>ο</w:t>
      </w:r>
      <w:r w:rsidRPr="00E860FA">
        <w:rPr>
          <w:rFonts w:eastAsia="Times New Roman" w:cs="Times New Roman"/>
        </w:rPr>
        <w:t xml:space="preserve"> Δημοτικό Σχολείο Κ</w:t>
      </w:r>
      <w:r>
        <w:rPr>
          <w:rFonts w:eastAsia="Times New Roman" w:cs="Times New Roman"/>
        </w:rPr>
        <w:t>αματερού</w:t>
      </w:r>
      <w:r w:rsidRPr="00E860FA">
        <w:rPr>
          <w:rFonts w:eastAsia="Times New Roman" w:cs="Times New Roman"/>
        </w:rPr>
        <w:t>.</w:t>
      </w:r>
    </w:p>
    <w:p w14:paraId="485632B3" w14:textId="77777777" w:rsidR="00C17FD8" w:rsidRDefault="00C12081">
      <w:pPr>
        <w:spacing w:after="0" w:line="600" w:lineRule="auto"/>
        <w:ind w:firstLine="720"/>
        <w:jc w:val="both"/>
        <w:rPr>
          <w:rFonts w:eastAsia="Times New Roman" w:cs="Times New Roman"/>
        </w:rPr>
      </w:pPr>
      <w:r w:rsidRPr="00E860FA">
        <w:rPr>
          <w:rFonts w:eastAsia="Times New Roman" w:cs="Times New Roman"/>
        </w:rPr>
        <w:t xml:space="preserve">Η Βουλή τούς καλωσορίζει. </w:t>
      </w:r>
    </w:p>
    <w:p w14:paraId="485632B4" w14:textId="77777777" w:rsidR="00C17FD8" w:rsidRDefault="00C12081">
      <w:pPr>
        <w:spacing w:after="0" w:line="600" w:lineRule="auto"/>
        <w:ind w:firstLine="720"/>
        <w:jc w:val="center"/>
        <w:rPr>
          <w:rFonts w:eastAsia="Times New Roman" w:cs="Times New Roman"/>
          <w:szCs w:val="24"/>
        </w:rPr>
      </w:pPr>
      <w:r w:rsidRPr="00E860FA">
        <w:rPr>
          <w:rFonts w:eastAsia="Times New Roman" w:cs="Times New Roman"/>
        </w:rPr>
        <w:t>(Χειροκροτήματα απ’ όλες τις πτέρυγες της Βουλής)</w:t>
      </w:r>
    </w:p>
    <w:p w14:paraId="485632B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Τον λόγο έχει ο κ. Κυριάκος Μητσοτάκης, Αρχηγός της Αξιωματικής Αντιπολίτευσης και Πρόεδρος της Κοινοβουλευτικής Ομάδας της Νέας Δημοκρατίας.</w:t>
      </w:r>
    </w:p>
    <w:p w14:paraId="485632B6" w14:textId="77777777" w:rsidR="00C17FD8" w:rsidRDefault="00C12081">
      <w:pPr>
        <w:spacing w:after="0" w:line="600" w:lineRule="auto"/>
        <w:ind w:firstLine="709"/>
        <w:jc w:val="center"/>
        <w:rPr>
          <w:rFonts w:eastAsia="Times New Roman" w:cs="Times New Roman"/>
          <w:szCs w:val="24"/>
        </w:rPr>
      </w:pPr>
      <w:r w:rsidRPr="00980AD2">
        <w:rPr>
          <w:rFonts w:eastAsia="Times New Roman" w:cs="Times New Roman"/>
          <w:szCs w:val="24"/>
        </w:rPr>
        <w:t>(</w:t>
      </w:r>
      <w:r>
        <w:rPr>
          <w:rFonts w:eastAsia="Times New Roman" w:cs="Times New Roman"/>
          <w:szCs w:val="24"/>
        </w:rPr>
        <w:t xml:space="preserve">Χειροκροτήματα από την πτέρυγα της </w:t>
      </w:r>
      <w:r>
        <w:rPr>
          <w:rFonts w:eastAsia="Times New Roman" w:cs="Times New Roman"/>
          <w:szCs w:val="24"/>
        </w:rPr>
        <w:t>Νέας Δημοκρατίας)</w:t>
      </w:r>
    </w:p>
    <w:p w14:paraId="485632B7" w14:textId="77777777" w:rsidR="00C17FD8" w:rsidRDefault="00C12081">
      <w:pPr>
        <w:spacing w:after="0" w:line="600" w:lineRule="auto"/>
        <w:ind w:firstLine="720"/>
        <w:jc w:val="both"/>
        <w:rPr>
          <w:rFonts w:eastAsia="Times New Roman" w:cs="Times New Roman"/>
          <w:szCs w:val="24"/>
        </w:rPr>
      </w:pPr>
      <w:r w:rsidRPr="00735281">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Κυρίες και κύριοι Βουλευτές, κύριε Τσίπρα, αν κρίνω πάντως από τη συμμετοχή των Βουλευτών σας στη συζήτηση, μεγάλο ενδιαφέρον για το ολιστικό σας σχέδιο δεν βλέπω.</w:t>
      </w:r>
    </w:p>
    <w:p w14:paraId="485632B8" w14:textId="77777777" w:rsidR="00C17FD8" w:rsidRDefault="00C12081">
      <w:pPr>
        <w:spacing w:after="0" w:line="600" w:lineRule="auto"/>
        <w:ind w:firstLine="720"/>
        <w:jc w:val="both"/>
        <w:rPr>
          <w:rFonts w:eastAsia="Times New Roman"/>
          <w:bCs/>
          <w:szCs w:val="24"/>
        </w:rPr>
      </w:pPr>
      <w:r>
        <w:rPr>
          <w:rFonts w:eastAsia="Times New Roman"/>
          <w:b/>
          <w:bCs/>
          <w:szCs w:val="24"/>
        </w:rPr>
        <w:t>ΑΛΕΞΗ</w:t>
      </w:r>
      <w:r w:rsidRPr="00980AD2">
        <w:rPr>
          <w:rFonts w:eastAsia="Times New Roman"/>
          <w:b/>
          <w:bCs/>
          <w:szCs w:val="24"/>
        </w:rPr>
        <w:t>Σ ΤΣΙΠΡΑΣ (Πρόεδ</w:t>
      </w:r>
      <w:r w:rsidRPr="00980AD2">
        <w:rPr>
          <w:rFonts w:eastAsia="Times New Roman"/>
          <w:b/>
          <w:bCs/>
          <w:szCs w:val="24"/>
        </w:rPr>
        <w:t xml:space="preserve">ρος της Κυβέρνησης): </w:t>
      </w:r>
      <w:r>
        <w:rPr>
          <w:rFonts w:eastAsia="Times New Roman"/>
          <w:bCs/>
        </w:rPr>
        <w:t>Τώρα που θα</w:t>
      </w:r>
      <w:r>
        <w:rPr>
          <w:rFonts w:eastAsia="Times New Roman"/>
          <w:bCs/>
          <w:szCs w:val="24"/>
        </w:rPr>
        <w:t xml:space="preserve"> μιλήσετε εσείς θα έρθουν.</w:t>
      </w:r>
    </w:p>
    <w:p w14:paraId="485632B9" w14:textId="77777777" w:rsidR="00C17FD8" w:rsidRDefault="00C12081">
      <w:pPr>
        <w:spacing w:after="0" w:line="600" w:lineRule="auto"/>
        <w:ind w:firstLine="720"/>
        <w:jc w:val="both"/>
        <w:rPr>
          <w:rFonts w:eastAsia="Times New Roman"/>
          <w:bCs/>
          <w:szCs w:val="24"/>
        </w:rPr>
      </w:pPr>
      <w:r w:rsidRPr="00980AD2">
        <w:rPr>
          <w:rFonts w:eastAsia="Times New Roman"/>
          <w:b/>
          <w:bCs/>
          <w:szCs w:val="24"/>
        </w:rPr>
        <w:t>ΚΥΡΙΑΚΟΣ ΜΗΤΣΟΤΑΚΗΣ (Πρόεδρος της Νέας Δημοκρατίας):</w:t>
      </w:r>
      <w:r>
        <w:rPr>
          <w:rFonts w:eastAsia="Times New Roman"/>
          <w:b/>
          <w:bCs/>
          <w:szCs w:val="24"/>
        </w:rPr>
        <w:t xml:space="preserve"> </w:t>
      </w:r>
      <w:r w:rsidRPr="00980AD2">
        <w:rPr>
          <w:rFonts w:eastAsia="Times New Roman"/>
          <w:b/>
          <w:bCs/>
          <w:szCs w:val="24"/>
        </w:rPr>
        <w:t xml:space="preserve"> </w:t>
      </w:r>
      <w:r w:rsidRPr="00980AD2">
        <w:rPr>
          <w:rFonts w:eastAsia="Times New Roman"/>
          <w:bCs/>
          <w:szCs w:val="24"/>
        </w:rPr>
        <w:t>Ά, θα επιστρέψουν μετά, ωραία.</w:t>
      </w:r>
    </w:p>
    <w:p w14:paraId="485632BA" w14:textId="77777777" w:rsidR="00C17FD8" w:rsidRDefault="00C12081">
      <w:pPr>
        <w:spacing w:after="0" w:line="600" w:lineRule="auto"/>
        <w:ind w:firstLine="720"/>
        <w:jc w:val="both"/>
        <w:rPr>
          <w:rFonts w:eastAsia="Times New Roman"/>
          <w:bCs/>
          <w:szCs w:val="24"/>
        </w:rPr>
      </w:pPr>
      <w:r>
        <w:rPr>
          <w:rFonts w:eastAsia="Times New Roman"/>
          <w:bCs/>
          <w:szCs w:val="24"/>
        </w:rPr>
        <w:t>Συζητάμε σήμερα για την οικονομία και η Κυβέρνηση και ο κ. Τσίπρας προσωπικά αισθάνθηκαν την ανάγκη να απολογηθο</w:t>
      </w:r>
      <w:r>
        <w:rPr>
          <w:rFonts w:eastAsia="Times New Roman"/>
          <w:bCs/>
          <w:szCs w:val="24"/>
        </w:rPr>
        <w:t>ύν για την κατάσταση στην οποία έχουν φέρει τη χώρα και τους Έλληνες.</w:t>
      </w:r>
    </w:p>
    <w:p w14:paraId="485632BB" w14:textId="77777777" w:rsidR="00C17FD8" w:rsidRDefault="00C12081">
      <w:pPr>
        <w:spacing w:after="0" w:line="600" w:lineRule="auto"/>
        <w:ind w:firstLine="720"/>
        <w:jc w:val="both"/>
        <w:rPr>
          <w:rFonts w:eastAsia="Times New Roman"/>
          <w:bCs/>
          <w:szCs w:val="24"/>
        </w:rPr>
      </w:pPr>
      <w:r>
        <w:rPr>
          <w:rFonts w:eastAsia="Times New Roman"/>
          <w:bCs/>
          <w:szCs w:val="24"/>
        </w:rPr>
        <w:t xml:space="preserve">Δυστυχώς, όμως, τη συγκυρία σκεπάζει ένα γκρίζο σύννεφο βίας, της τυφλής βίας κατά του Δημάρχου Θεσσαλονίκης, του κ. </w:t>
      </w:r>
      <w:proofErr w:type="spellStart"/>
      <w:r>
        <w:rPr>
          <w:rFonts w:eastAsia="Times New Roman"/>
          <w:bCs/>
          <w:szCs w:val="24"/>
        </w:rPr>
        <w:t>Μπουτάρη</w:t>
      </w:r>
      <w:proofErr w:type="spellEnd"/>
      <w:r>
        <w:rPr>
          <w:rFonts w:eastAsia="Times New Roman"/>
          <w:bCs/>
          <w:szCs w:val="24"/>
        </w:rPr>
        <w:t xml:space="preserve">, αλλά </w:t>
      </w:r>
      <w:r>
        <w:rPr>
          <w:rFonts w:eastAsia="Times New Roman"/>
          <w:bCs/>
          <w:szCs w:val="24"/>
        </w:rPr>
        <w:lastRenderedPageBreak/>
        <w:t>και των βανδαλισμών στο ιστορικό κτήριο του Συμβουλίου</w:t>
      </w:r>
      <w:r>
        <w:rPr>
          <w:rFonts w:eastAsia="Times New Roman"/>
          <w:bCs/>
          <w:szCs w:val="24"/>
        </w:rPr>
        <w:t xml:space="preserve"> της Επικρατείας.</w:t>
      </w:r>
    </w:p>
    <w:p w14:paraId="485632BC" w14:textId="77777777" w:rsidR="00C17FD8" w:rsidRDefault="00C12081">
      <w:pPr>
        <w:spacing w:after="0" w:line="600" w:lineRule="auto"/>
        <w:ind w:firstLine="720"/>
        <w:jc w:val="both"/>
        <w:rPr>
          <w:rFonts w:eastAsia="Times New Roman"/>
          <w:bCs/>
          <w:szCs w:val="24"/>
        </w:rPr>
      </w:pPr>
      <w:r>
        <w:rPr>
          <w:rFonts w:eastAsia="Times New Roman"/>
          <w:bCs/>
          <w:szCs w:val="24"/>
        </w:rPr>
        <w:t xml:space="preserve">Προσέξτε την ανησυχητική σύμπτωση. Επίθεση από τη μια σε έναν δημοκρατικά εκλεγμένο εκπρόσωπο, τον </w:t>
      </w:r>
      <w:r>
        <w:rPr>
          <w:rFonts w:eastAsia="Times New Roman"/>
          <w:bCs/>
          <w:szCs w:val="24"/>
        </w:rPr>
        <w:t>δ</w:t>
      </w:r>
      <w:r>
        <w:rPr>
          <w:rFonts w:eastAsia="Times New Roman"/>
          <w:bCs/>
          <w:szCs w:val="24"/>
        </w:rPr>
        <w:t xml:space="preserve">ήμαρχο της δεύτερης μεγαλύτερης πόλης και επίθεση ταυτόχρονα σε ένα από τα δύο ανώτατα όργανα της δικαιοσύνης, που κατ’ εξοχήν εκπροσωπεί </w:t>
      </w:r>
      <w:r>
        <w:rPr>
          <w:rFonts w:eastAsia="Times New Roman"/>
          <w:bCs/>
          <w:szCs w:val="24"/>
        </w:rPr>
        <w:t>τη διάκριση των εξουσιών και επομένως την εύρυθμη λειτουργία του πολιτεύματος.</w:t>
      </w:r>
    </w:p>
    <w:p w14:paraId="485632BD" w14:textId="77777777" w:rsidR="00C17FD8" w:rsidRDefault="00C12081">
      <w:pPr>
        <w:spacing w:after="0" w:line="600" w:lineRule="auto"/>
        <w:ind w:firstLine="720"/>
        <w:jc w:val="both"/>
        <w:rPr>
          <w:rFonts w:eastAsia="Times New Roman"/>
          <w:bCs/>
          <w:szCs w:val="24"/>
        </w:rPr>
      </w:pPr>
      <w:r>
        <w:rPr>
          <w:rFonts w:eastAsia="Times New Roman"/>
          <w:bCs/>
          <w:szCs w:val="24"/>
        </w:rPr>
        <w:t xml:space="preserve">Με άλλα λόγια, ήταν ένα διπλό </w:t>
      </w:r>
      <w:r>
        <w:rPr>
          <w:rFonts w:eastAsia="Times New Roman"/>
          <w:bCs/>
          <w:szCs w:val="24"/>
        </w:rPr>
        <w:t>κ</w:t>
      </w:r>
      <w:r>
        <w:rPr>
          <w:rFonts w:eastAsia="Times New Roman"/>
          <w:bCs/>
          <w:szCs w:val="24"/>
        </w:rPr>
        <w:t>τύπημα στο αυτονόητο δικαίωμα του πολίτη να επιλέγει ποιος τον κυβερνά, να προστατεύεται όταν αδικείται, να ζει σε ένα ασφαλές και πολιτισμένο κρά</w:t>
      </w:r>
      <w:r>
        <w:rPr>
          <w:rFonts w:eastAsia="Times New Roman"/>
          <w:bCs/>
          <w:szCs w:val="24"/>
        </w:rPr>
        <w:t>τος.</w:t>
      </w:r>
    </w:p>
    <w:p w14:paraId="485632BE" w14:textId="77777777" w:rsidR="00C17FD8" w:rsidRDefault="00C12081">
      <w:pPr>
        <w:spacing w:after="0" w:line="600" w:lineRule="auto"/>
        <w:ind w:firstLine="720"/>
        <w:jc w:val="both"/>
        <w:rPr>
          <w:rFonts w:eastAsia="Times New Roman"/>
          <w:bCs/>
          <w:szCs w:val="24"/>
        </w:rPr>
      </w:pPr>
      <w:r>
        <w:rPr>
          <w:rFonts w:eastAsia="Times New Roman"/>
          <w:bCs/>
          <w:szCs w:val="24"/>
        </w:rPr>
        <w:t>Για αυτό ακριβώς και επειδή το ποτήρι ήδη ξεχειλίζει, η καταδίκη πρέπει να είναι ρητή, απόλυτη, χωρίς αστερίσκους και χωρίς υπεκφυγές. Αυτό πράξαμε, ως ένα εθνικό υπεύθυνο κόμμα από την πρώτη κιόλας στιγμή.</w:t>
      </w:r>
    </w:p>
    <w:p w14:paraId="485632BF" w14:textId="77777777" w:rsidR="00C17FD8" w:rsidRDefault="00C12081">
      <w:pPr>
        <w:spacing w:after="0" w:line="600" w:lineRule="auto"/>
        <w:ind w:firstLine="709"/>
        <w:jc w:val="center"/>
        <w:rPr>
          <w:rFonts w:eastAsia="Times New Roman"/>
          <w:bCs/>
          <w:szCs w:val="24"/>
        </w:rPr>
      </w:pPr>
      <w:r>
        <w:rPr>
          <w:rFonts w:eastAsia="Times New Roman"/>
          <w:bCs/>
          <w:szCs w:val="24"/>
        </w:rPr>
        <w:t>(Χειροκροτήματα από την πτέρυγα της Νέας Δημ</w:t>
      </w:r>
      <w:r>
        <w:rPr>
          <w:rFonts w:eastAsia="Times New Roman"/>
          <w:bCs/>
          <w:szCs w:val="24"/>
        </w:rPr>
        <w:t>οκρατίας)</w:t>
      </w:r>
    </w:p>
    <w:p w14:paraId="485632C0" w14:textId="77777777" w:rsidR="00C17FD8" w:rsidRDefault="00C12081">
      <w:pPr>
        <w:spacing w:after="0" w:line="600" w:lineRule="auto"/>
        <w:ind w:firstLine="720"/>
        <w:jc w:val="both"/>
        <w:rPr>
          <w:rFonts w:eastAsia="Times New Roman"/>
          <w:bCs/>
          <w:szCs w:val="24"/>
        </w:rPr>
      </w:pPr>
      <w:r>
        <w:rPr>
          <w:rFonts w:eastAsia="Times New Roman"/>
          <w:bCs/>
          <w:szCs w:val="24"/>
        </w:rPr>
        <w:lastRenderedPageBreak/>
        <w:t xml:space="preserve">Είναι όμως καιρός, κύριε Τσίπρα, να αναμετρηθείτε και εσείς με το αμαρτωλό παρελθόν σας, αλλά και με το προβληματικό παρόν σας. Μαζί με τις υπόλοιπες αυταπάτες σας </w:t>
      </w:r>
      <w:r w:rsidRPr="00886B68">
        <w:rPr>
          <w:rFonts w:eastAsia="Times New Roman"/>
          <w:bCs/>
        </w:rPr>
        <w:t>πρέπει</w:t>
      </w:r>
      <w:r>
        <w:rPr>
          <w:rFonts w:eastAsia="Times New Roman"/>
          <w:bCs/>
          <w:szCs w:val="24"/>
        </w:rPr>
        <w:t xml:space="preserve"> να καταδικάσετε και τις κρεμάλες των αγανακτισμένων, </w:t>
      </w:r>
      <w:r>
        <w:rPr>
          <w:rFonts w:eastAsia="Times New Roman"/>
          <w:bCs/>
          <w:szCs w:val="24"/>
        </w:rPr>
        <w:t xml:space="preserve">τις οποίες </w:t>
      </w:r>
      <w:r>
        <w:rPr>
          <w:rFonts w:eastAsia="Times New Roman"/>
          <w:bCs/>
          <w:szCs w:val="24"/>
        </w:rPr>
        <w:t xml:space="preserve">τυχοδιωκτικά ενσωματώσατε και με απόλυτο κυνισμό νομιμοποιήσατε </w:t>
      </w:r>
      <w:r w:rsidRPr="00886B68">
        <w:rPr>
          <w:rFonts w:eastAsia="Times New Roman"/>
          <w:bCs/>
        </w:rPr>
        <w:t>και</w:t>
      </w:r>
      <w:r>
        <w:rPr>
          <w:rFonts w:eastAsia="Times New Roman"/>
          <w:bCs/>
          <w:szCs w:val="24"/>
        </w:rPr>
        <w:t xml:space="preserve"> να ζητήσετε επιτέλους μια συγγνώμη για τον διχαστικό σας λόγο, για τις ανεκδιήγητες φράσεις: «Ή εμείς ή αυτοί, ή τους τελειώνουμε ή μας τελειώνουν».</w:t>
      </w:r>
    </w:p>
    <w:p w14:paraId="485632C1" w14:textId="77777777" w:rsidR="00C17FD8" w:rsidRDefault="00C12081">
      <w:pPr>
        <w:spacing w:after="0" w:line="600" w:lineRule="auto"/>
        <w:ind w:firstLine="720"/>
        <w:jc w:val="both"/>
        <w:rPr>
          <w:rFonts w:eastAsia="Times New Roman"/>
          <w:bCs/>
          <w:szCs w:val="24"/>
        </w:rPr>
      </w:pPr>
      <w:r>
        <w:rPr>
          <w:rFonts w:eastAsia="Times New Roman"/>
          <w:bCs/>
          <w:szCs w:val="24"/>
        </w:rPr>
        <w:t>Σταματήστε, επιτέλους, να εξωραΐζετε το</w:t>
      </w:r>
      <w:r>
        <w:rPr>
          <w:rFonts w:eastAsia="Times New Roman"/>
          <w:bCs/>
          <w:szCs w:val="24"/>
        </w:rPr>
        <w:t>ν τραμπουκισμό, αποκαλώντας τον ακτιβισμό</w:t>
      </w:r>
      <w:r w:rsidRPr="007F0744">
        <w:rPr>
          <w:rFonts w:eastAsia="Times New Roman"/>
          <w:bCs/>
          <w:szCs w:val="24"/>
        </w:rPr>
        <w:t xml:space="preserve">. </w:t>
      </w:r>
      <w:r>
        <w:rPr>
          <w:rFonts w:eastAsia="Times New Roman"/>
          <w:bCs/>
          <w:szCs w:val="24"/>
        </w:rPr>
        <w:t xml:space="preserve">Συνειδητοποιείστε, επιτέλους, ότι είναι αποτέλεσμα της δικιάς σας αριστερής ιδεοληψίας να διαχωρίζετε τη βία σε αυτή των ακροδεξιών και σε εκείνη του συγκεντρωμένου πλήθους. </w:t>
      </w:r>
    </w:p>
    <w:p w14:paraId="485632C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Μου έκανε πολλή εντύπωση, κύριε Τσίπρα</w:t>
      </w:r>
      <w:r>
        <w:rPr>
          <w:rFonts w:eastAsia="Times New Roman" w:cs="Times New Roman"/>
          <w:szCs w:val="24"/>
        </w:rPr>
        <w:t xml:space="preserve">, το </w:t>
      </w:r>
      <w:r>
        <w:rPr>
          <w:rFonts w:eastAsia="Times New Roman" w:cs="Times New Roman"/>
          <w:szCs w:val="24"/>
          <w:lang w:val="en-US"/>
        </w:rPr>
        <w:t>tweet</w:t>
      </w:r>
      <w:r w:rsidRPr="00596653">
        <w:rPr>
          <w:rFonts w:eastAsia="Times New Roman" w:cs="Times New Roman"/>
          <w:szCs w:val="24"/>
        </w:rPr>
        <w:t xml:space="preserve"> </w:t>
      </w:r>
      <w:r>
        <w:rPr>
          <w:rFonts w:eastAsia="Times New Roman" w:cs="Times New Roman"/>
          <w:szCs w:val="24"/>
        </w:rPr>
        <w:t xml:space="preserve">το οποίο κάνατε μετά την επίθεση στον κ. </w:t>
      </w:r>
      <w:proofErr w:type="spellStart"/>
      <w:r>
        <w:rPr>
          <w:rFonts w:eastAsia="Times New Roman" w:cs="Times New Roman"/>
          <w:szCs w:val="24"/>
        </w:rPr>
        <w:t>Μπουτάρη</w:t>
      </w:r>
      <w:proofErr w:type="spellEnd"/>
      <w:r>
        <w:rPr>
          <w:rFonts w:eastAsia="Times New Roman" w:cs="Times New Roman"/>
          <w:szCs w:val="24"/>
        </w:rPr>
        <w:t xml:space="preserve">, </w:t>
      </w:r>
      <w:r>
        <w:rPr>
          <w:rFonts w:eastAsia="Times New Roman" w:cs="Times New Roman"/>
          <w:szCs w:val="24"/>
        </w:rPr>
        <w:t>στο οποίο</w:t>
      </w:r>
      <w:r>
        <w:rPr>
          <w:rFonts w:eastAsia="Times New Roman" w:cs="Times New Roman"/>
          <w:szCs w:val="24"/>
        </w:rPr>
        <w:t xml:space="preserve"> είπατε ότι αυτοί που επι</w:t>
      </w:r>
      <w:r>
        <w:rPr>
          <w:rFonts w:eastAsia="Times New Roman" w:cs="Times New Roman"/>
          <w:szCs w:val="24"/>
        </w:rPr>
        <w:lastRenderedPageBreak/>
        <w:t>τέθηκαν δεν είναι ούτε αγανακτισμένοι πολίτες ούτε συγκεντρωμένο πλήθος. Τι εννοείτε δηλαδή; Εννοείτε ότι αν ήταν αγανακτισμένοι πολίτες και συγκεντρωμένο πλήθο</w:t>
      </w:r>
      <w:r>
        <w:rPr>
          <w:rFonts w:eastAsia="Times New Roman" w:cs="Times New Roman"/>
          <w:szCs w:val="24"/>
        </w:rPr>
        <w:t>ς θα είχαν νομιμοποίηση να επιτεθούν; Διότι αυτό εννοείτε.</w:t>
      </w:r>
    </w:p>
    <w:p w14:paraId="485632C3" w14:textId="77777777" w:rsidR="00C17FD8" w:rsidRDefault="00C12081">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5632C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Μητσοτάκης καταθέτει για τα Πρακτικά το προαναφερθέν έγγραφο, το οποίο βρίσκεται σ</w:t>
      </w:r>
      <w:r>
        <w:rPr>
          <w:rFonts w:eastAsia="Times New Roman" w:cs="Times New Roman"/>
          <w:szCs w:val="24"/>
        </w:rPr>
        <w:t>το αρχείο του Τμήματος Γραμματείας της Διεύθυνσης Στενογραφίας και Πρακτικών της Βουλής)</w:t>
      </w:r>
    </w:p>
    <w:p w14:paraId="485632C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Η βία, λοιπόν, είναι μία και είναι κίνδυνος για τη </w:t>
      </w:r>
      <w:r>
        <w:rPr>
          <w:rFonts w:eastAsia="Times New Roman" w:cs="Times New Roman"/>
          <w:szCs w:val="24"/>
        </w:rPr>
        <w:t>δ</w:t>
      </w:r>
      <w:r>
        <w:rPr>
          <w:rFonts w:eastAsia="Times New Roman" w:cs="Times New Roman"/>
          <w:szCs w:val="24"/>
        </w:rPr>
        <w:t>ημοκρατία. Σας καλώ από αυτό το Βήμα, κύριε Τσίπρα, να πράξετε επιτέλους το αυτονόητο: Όχι απλώς να καταδικάσετε τη</w:t>
      </w:r>
      <w:r>
        <w:rPr>
          <w:rFonts w:eastAsia="Times New Roman" w:cs="Times New Roman"/>
          <w:szCs w:val="24"/>
        </w:rPr>
        <w:t xml:space="preserve"> βία απ’ όπου αυτή κι αν προέρχεται, αλλά να δεσμευθείτε ότι θα το αποδείξετε και στην πράξη. Απελευθερώστε </w:t>
      </w:r>
      <w:r>
        <w:rPr>
          <w:rFonts w:eastAsia="Times New Roman" w:cs="Times New Roman"/>
          <w:szCs w:val="24"/>
        </w:rPr>
        <w:lastRenderedPageBreak/>
        <w:t>τα Εξάρχεια, τα σχολεία και τα πανεπιστήμια της χώρας, τα εγκαταλελειμμένα κτήρια και δώστε τα πίσω στους πολίτες. Τελειώνετε με τους «</w:t>
      </w:r>
      <w:proofErr w:type="spellStart"/>
      <w:r>
        <w:rPr>
          <w:rFonts w:eastAsia="Times New Roman" w:cs="Times New Roman"/>
          <w:szCs w:val="24"/>
        </w:rPr>
        <w:t>Ρουβίκωνες</w:t>
      </w:r>
      <w:proofErr w:type="spellEnd"/>
      <w:r>
        <w:rPr>
          <w:rFonts w:eastAsia="Times New Roman" w:cs="Times New Roman"/>
          <w:szCs w:val="24"/>
        </w:rPr>
        <w:t xml:space="preserve">», </w:t>
      </w:r>
      <w:r>
        <w:rPr>
          <w:rFonts w:eastAsia="Times New Roman" w:cs="Times New Roman"/>
          <w:szCs w:val="24"/>
        </w:rPr>
        <w:t xml:space="preserve">κύριε Τσίπρα. </w:t>
      </w:r>
    </w:p>
    <w:p w14:paraId="485632C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δ</w:t>
      </w:r>
      <w:r>
        <w:rPr>
          <w:rFonts w:eastAsia="Times New Roman" w:cs="Times New Roman"/>
          <w:szCs w:val="24"/>
        </w:rPr>
        <w:t>ήμαρχος Τήνου με ο</w:t>
      </w:r>
      <w:r>
        <w:rPr>
          <w:rFonts w:eastAsia="Times New Roman" w:cs="Times New Roman"/>
          <w:szCs w:val="24"/>
        </w:rPr>
        <w:t>κ</w:t>
      </w:r>
      <w:r>
        <w:rPr>
          <w:rFonts w:eastAsia="Times New Roman" w:cs="Times New Roman"/>
          <w:szCs w:val="24"/>
        </w:rPr>
        <w:t xml:space="preserve">τώ άτομα προσωπικό στο Αστυνομικό Τμήμα της Τήνου τους συνέλαβε. Συνέλαβε τον </w:t>
      </w:r>
      <w:r>
        <w:rPr>
          <w:rFonts w:eastAsia="Times New Roman" w:cs="Times New Roman"/>
          <w:szCs w:val="24"/>
        </w:rPr>
        <w:t>«</w:t>
      </w:r>
      <w:proofErr w:type="spellStart"/>
      <w:r>
        <w:rPr>
          <w:rFonts w:eastAsia="Times New Roman" w:cs="Times New Roman"/>
          <w:szCs w:val="24"/>
        </w:rPr>
        <w:t>Ρουβίκωνα</w:t>
      </w:r>
      <w:proofErr w:type="spellEnd"/>
      <w:r>
        <w:rPr>
          <w:rFonts w:eastAsia="Times New Roman" w:cs="Times New Roman"/>
          <w:szCs w:val="24"/>
        </w:rPr>
        <w:t>»</w:t>
      </w:r>
      <w:r>
        <w:rPr>
          <w:rFonts w:eastAsia="Times New Roman" w:cs="Times New Roman"/>
          <w:szCs w:val="24"/>
        </w:rPr>
        <w:t>. Εσείς εδώ δεν μπορείτε να το κάνετε; Δεν θέλετε να το κάνετε, γιατί οι εκλεκτικές σας συγγένειες με τον χώρο είναι τέτοιες που ο</w:t>
      </w:r>
      <w:r>
        <w:rPr>
          <w:rFonts w:eastAsia="Times New Roman" w:cs="Times New Roman"/>
          <w:szCs w:val="24"/>
        </w:rPr>
        <w:t>ι παλιοί σύντροφοί σας δεν σας το επιτρέπουν.</w:t>
      </w:r>
    </w:p>
    <w:p w14:paraId="485632C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Βρήκα πολύ ενδιαφέρουσα την αποστροφή του κ. </w:t>
      </w:r>
      <w:proofErr w:type="spellStart"/>
      <w:r>
        <w:rPr>
          <w:rFonts w:eastAsia="Times New Roman" w:cs="Times New Roman"/>
          <w:szCs w:val="24"/>
        </w:rPr>
        <w:t>Τόσκα</w:t>
      </w:r>
      <w:proofErr w:type="spellEnd"/>
      <w:r>
        <w:rPr>
          <w:rFonts w:eastAsia="Times New Roman" w:cs="Times New Roman"/>
          <w:szCs w:val="24"/>
        </w:rPr>
        <w:t>. «Μωρό που μπουσουλάει»</w:t>
      </w:r>
      <w:r w:rsidRPr="00D80356">
        <w:rPr>
          <w:rFonts w:eastAsia="Times New Roman" w:cs="Times New Roman"/>
          <w:szCs w:val="24"/>
        </w:rPr>
        <w:t xml:space="preserve">, </w:t>
      </w:r>
      <w:r>
        <w:rPr>
          <w:rFonts w:eastAsia="Times New Roman" w:cs="Times New Roman"/>
          <w:szCs w:val="24"/>
        </w:rPr>
        <w:t xml:space="preserve">μας είπε ότι είναι ο </w:t>
      </w:r>
      <w:r>
        <w:rPr>
          <w:rFonts w:eastAsia="Times New Roman" w:cs="Times New Roman"/>
          <w:szCs w:val="24"/>
        </w:rPr>
        <w:t>«</w:t>
      </w:r>
      <w:proofErr w:type="spellStart"/>
      <w:r>
        <w:rPr>
          <w:rFonts w:eastAsia="Times New Roman" w:cs="Times New Roman"/>
          <w:szCs w:val="24"/>
        </w:rPr>
        <w:t>Ρουβίκωνας</w:t>
      </w:r>
      <w:proofErr w:type="spellEnd"/>
      <w:r>
        <w:rPr>
          <w:rFonts w:eastAsia="Times New Roman" w:cs="Times New Roman"/>
          <w:szCs w:val="24"/>
        </w:rPr>
        <w:t>»</w:t>
      </w:r>
      <w:r>
        <w:rPr>
          <w:rFonts w:eastAsia="Times New Roman" w:cs="Times New Roman"/>
          <w:szCs w:val="24"/>
        </w:rPr>
        <w:t xml:space="preserve">. Άρα να υποθέσω ότι η μαμά θα το βοηθήσει να σταθεί στα πόδια του </w:t>
      </w:r>
      <w:r>
        <w:rPr>
          <w:rFonts w:eastAsia="Times New Roman" w:cs="Times New Roman"/>
          <w:szCs w:val="24"/>
        </w:rPr>
        <w:t>«</w:t>
      </w:r>
      <w:r>
        <w:rPr>
          <w:rFonts w:eastAsia="Times New Roman" w:cs="Times New Roman"/>
          <w:szCs w:val="24"/>
        </w:rPr>
        <w:t xml:space="preserve">με στοργή και </w:t>
      </w:r>
      <w:proofErr w:type="spellStart"/>
      <w:r>
        <w:rPr>
          <w:rFonts w:eastAsia="Times New Roman" w:cs="Times New Roman"/>
          <w:szCs w:val="24"/>
        </w:rPr>
        <w:t>προδέρμ</w:t>
      </w:r>
      <w:proofErr w:type="spellEnd"/>
      <w:r>
        <w:rPr>
          <w:rFonts w:eastAsia="Times New Roman" w:cs="Times New Roman"/>
          <w:szCs w:val="24"/>
        </w:rPr>
        <w:t>»</w:t>
      </w:r>
      <w:r>
        <w:rPr>
          <w:rFonts w:eastAsia="Times New Roman" w:cs="Times New Roman"/>
          <w:szCs w:val="24"/>
        </w:rPr>
        <w:t xml:space="preserve">. </w:t>
      </w:r>
    </w:p>
    <w:p w14:paraId="485632C8" w14:textId="77777777" w:rsidR="00C17FD8" w:rsidRDefault="00C12081">
      <w:pPr>
        <w:spacing w:after="0" w:line="600" w:lineRule="auto"/>
        <w:ind w:firstLine="720"/>
        <w:jc w:val="center"/>
        <w:rPr>
          <w:rFonts w:eastAsia="Times New Roman" w:cs="Times New Roman"/>
          <w:szCs w:val="24"/>
        </w:rPr>
      </w:pPr>
      <w:r>
        <w:rPr>
          <w:rFonts w:eastAsia="Times New Roman" w:cs="Times New Roman"/>
          <w:szCs w:val="24"/>
        </w:rPr>
        <w:t>(Γέλωτες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χειροκροτήματα από την πτέρυγα της Νέας Δημοκρατίας)</w:t>
      </w:r>
    </w:p>
    <w:p w14:paraId="485632C9"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 xml:space="preserve">Περιμένω να ακούσω μια λέξη για την οικονομία. </w:t>
      </w:r>
    </w:p>
    <w:p w14:paraId="485632CA"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Δικά σας λόγια είναι. Γιατί αγανακτείτε, κύριε συνάδελφε; Δεν τα είπαμε εμείς. </w:t>
      </w:r>
      <w:r>
        <w:rPr>
          <w:rFonts w:eastAsia="Times New Roman" w:cs="Times New Roman"/>
          <w:szCs w:val="24"/>
        </w:rPr>
        <w:t>Εσείς τα λέτε.</w:t>
      </w:r>
    </w:p>
    <w:p w14:paraId="485632C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Επιτέλους, λοιπόν, προστατέψτε τους Έλληνες και τις γειτονιές, τη δημόσια περιουσία που ανήκει σε όλους. Αυτή είναι η δουλειά σας, κύριε Τσίπρα. Αν δεν μπορείτε, να παραιτηθείτε. Αλλά δεν σας επιτρέπω ποτέ ξανά να αφήσετε το παραμικρό υπονοο</w:t>
      </w:r>
      <w:r>
        <w:rPr>
          <w:rFonts w:eastAsia="Times New Roman" w:cs="Times New Roman"/>
          <w:szCs w:val="24"/>
        </w:rPr>
        <w:t>ύμενο ότι η Νέα Δημοκρατία έχει οποιαδήποτε σχέση με οποιαδήποτε έκφραση βίας.</w:t>
      </w:r>
    </w:p>
    <w:p w14:paraId="485632CC" w14:textId="77777777" w:rsidR="00C17FD8" w:rsidRDefault="00C12081">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5632C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Εσείς κάψατε την Αθήνα το 2008. Εσείς χαϊδέψατε και αποθρασύνατε τους «αγανακτισμένους», όταν μιλούσαν για κρεμάλες.</w:t>
      </w:r>
    </w:p>
    <w:p w14:paraId="485632CE" w14:textId="77777777" w:rsidR="00C17FD8" w:rsidRDefault="00C12081">
      <w:pPr>
        <w:spacing w:after="0" w:line="600" w:lineRule="auto"/>
        <w:ind w:firstLine="709"/>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485632C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Εσείς εξισώνατε τη φυσική βία των μνημονίων με τη βία του σπασίματος και των προπηλακισμών. Εσείς, κύριε Τσίπρα, προσθέτατε πάντα ένα «αλλά», όταν οι πολιτικοί σας αντίπαλοι δέχονταν επίθεση, όταν έδερναν</w:t>
      </w:r>
      <w:r>
        <w:rPr>
          <w:rFonts w:eastAsia="Times New Roman" w:cs="Times New Roman"/>
          <w:szCs w:val="24"/>
        </w:rPr>
        <w:t xml:space="preserve"> τους δικούς μας Βουλευτές και τους Βουλευτές της Δημοκρατικής Συμπαράταξης. Ποτέ δεν ήταν η καταδίκη χωρίς αστερίσκους. Πάντα υπήρχε ένα «αλλά», ένα υπονοούμενο ότι αυτή η αντίδραση κάπως δικαιολογείται, επειδή εμείς ήμασταν αυτοί που δήθεν ψηφίσαμε τα μν</w:t>
      </w:r>
      <w:r>
        <w:rPr>
          <w:rFonts w:eastAsia="Times New Roman" w:cs="Times New Roman"/>
          <w:szCs w:val="24"/>
        </w:rPr>
        <w:t>ημόνια.</w:t>
      </w:r>
    </w:p>
    <w:p w14:paraId="485632D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Εσείς, κύριε Τσίπρα, είστε αυτός που ο</w:t>
      </w:r>
      <w:r>
        <w:rPr>
          <w:rFonts w:eastAsia="Times New Roman" w:cs="Times New Roman"/>
          <w:szCs w:val="24"/>
        </w:rPr>
        <w:t>κ</w:t>
      </w:r>
      <w:r>
        <w:rPr>
          <w:rFonts w:eastAsia="Times New Roman" w:cs="Times New Roman"/>
          <w:szCs w:val="24"/>
        </w:rPr>
        <w:t xml:space="preserve">τώ χρόνια μετά δεν τολμήσατε να πείτε ούτε μια λέξη για να τιμήσετε τη μνήμη των δολοφονημένων της </w:t>
      </w:r>
      <w:proofErr w:type="spellStart"/>
      <w:r>
        <w:rPr>
          <w:rFonts w:eastAsia="Times New Roman" w:cs="Times New Roman"/>
          <w:szCs w:val="24"/>
        </w:rPr>
        <w:t>Marfin</w:t>
      </w:r>
      <w:proofErr w:type="spellEnd"/>
      <w:r>
        <w:rPr>
          <w:rFonts w:eastAsia="Times New Roman" w:cs="Times New Roman"/>
          <w:szCs w:val="24"/>
        </w:rPr>
        <w:t>.</w:t>
      </w:r>
    </w:p>
    <w:p w14:paraId="485632D1" w14:textId="77777777" w:rsidR="00C17FD8" w:rsidRDefault="00C12081">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5632D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Μη με κοιτάτε έτσι αμήχανα, γιατί έχετε τεράστια</w:t>
      </w:r>
      <w:r>
        <w:rPr>
          <w:rFonts w:eastAsia="Times New Roman" w:cs="Times New Roman"/>
          <w:szCs w:val="24"/>
        </w:rPr>
        <w:t xml:space="preserve"> ευθύνη για την πρωτοφανή ανομία που επικρατεί τα τελευταία χρόνια στη χώρα μας. Είτε το </w:t>
      </w:r>
      <w:r>
        <w:rPr>
          <w:rFonts w:eastAsia="Times New Roman" w:cs="Times New Roman"/>
          <w:szCs w:val="24"/>
        </w:rPr>
        <w:lastRenderedPageBreak/>
        <w:t>θέλετε είτε όχι, στα ζητήματα αυτά θα παίρνετε τις απαντήσεις που σας αξίζουν.</w:t>
      </w:r>
    </w:p>
    <w:p w14:paraId="485632D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τελευταία γεγονότα με ανάγκασαν να ξεκινήσω την ομιλία </w:t>
      </w:r>
      <w:r>
        <w:rPr>
          <w:rFonts w:eastAsia="Times New Roman" w:cs="Times New Roman"/>
          <w:szCs w:val="24"/>
        </w:rPr>
        <w:t xml:space="preserve">μου από αυτά. Βέβαια, νομίζω ότι όλοι καταλαβαίνουν ότι ο κ. Τσίπρας κάπου προσπάθησε να εκμεταλλευτεί με ασύλληπτο θράσος και με βαθιά προσβλητικό τρόπο για την ιστορία αυτής της παράταξης την επίθεση που δέχθηκε ο κ. </w:t>
      </w:r>
      <w:proofErr w:type="spellStart"/>
      <w:r>
        <w:rPr>
          <w:rFonts w:eastAsia="Times New Roman" w:cs="Times New Roman"/>
          <w:szCs w:val="24"/>
        </w:rPr>
        <w:t>Μπουτάρης</w:t>
      </w:r>
      <w:proofErr w:type="spellEnd"/>
      <w:r>
        <w:rPr>
          <w:rFonts w:eastAsia="Times New Roman" w:cs="Times New Roman"/>
          <w:szCs w:val="24"/>
        </w:rPr>
        <w:t xml:space="preserve">. Το έκανε για να αποκρύψει </w:t>
      </w:r>
      <w:r>
        <w:rPr>
          <w:rFonts w:eastAsia="Times New Roman" w:cs="Times New Roman"/>
          <w:szCs w:val="24"/>
        </w:rPr>
        <w:t>την καθολική αποτυχία του στα σοβαρά ζητήματα που απασχολούν τους πολίτες.</w:t>
      </w:r>
    </w:p>
    <w:p w14:paraId="485632D4" w14:textId="77777777" w:rsidR="00C17FD8" w:rsidRDefault="00C12081">
      <w:pPr>
        <w:tabs>
          <w:tab w:val="left" w:pos="2608"/>
        </w:tabs>
        <w:spacing w:after="0" w:line="600" w:lineRule="auto"/>
        <w:ind w:firstLine="720"/>
        <w:jc w:val="both"/>
        <w:rPr>
          <w:rFonts w:eastAsia="Times New Roman"/>
          <w:szCs w:val="24"/>
        </w:rPr>
      </w:pPr>
      <w:r>
        <w:rPr>
          <w:rFonts w:eastAsia="Times New Roman"/>
          <w:szCs w:val="24"/>
        </w:rPr>
        <w:t>Έρχομαι, λοιπόν, στην οικονομία και μιας και ο κ. Τσίπρας έσπευσε να κάνει μια πολύ ενδιαφέρουσα ιστορική διαδρομή του τι έγινε στη χώρα από το 2014 μέχρι σήμερα, θα ήθελα να του επ</w:t>
      </w:r>
      <w:r>
        <w:rPr>
          <w:rFonts w:eastAsia="Times New Roman"/>
          <w:szCs w:val="24"/>
        </w:rPr>
        <w:t>ισημάνω μια σύμπτωση που μοιάζει με τραγική ειρωνεία. Είναι σήμερα 23 Μαΐου και με οδηγό αυτή την ημερομηνία ας κάνουμε μ</w:t>
      </w:r>
      <w:r>
        <w:rPr>
          <w:rFonts w:eastAsia="Times New Roman"/>
          <w:szCs w:val="24"/>
        </w:rPr>
        <w:t>ί</w:t>
      </w:r>
      <w:r>
        <w:rPr>
          <w:rFonts w:eastAsia="Times New Roman"/>
          <w:szCs w:val="24"/>
        </w:rPr>
        <w:t xml:space="preserve">α σύντομη αναδρομή στα τρία χρόνια των </w:t>
      </w:r>
      <w:r>
        <w:rPr>
          <w:rFonts w:eastAsia="Times New Roman"/>
          <w:szCs w:val="24"/>
        </w:rPr>
        <w:lastRenderedPageBreak/>
        <w:t>ΣΥΡΙΖΑ</w:t>
      </w:r>
      <w:r>
        <w:rPr>
          <w:rFonts w:eastAsia="Times New Roman"/>
          <w:szCs w:val="24"/>
        </w:rPr>
        <w:t xml:space="preserve"> - </w:t>
      </w:r>
      <w:r>
        <w:rPr>
          <w:rFonts w:eastAsia="Times New Roman"/>
          <w:szCs w:val="24"/>
        </w:rPr>
        <w:t>ΑΝΕΛ. Ας μιλήσουμε, λοιπόν, για όλα αυτά που δεν μας λέει το ολιστικό σχέδιο ανάπτυξης</w:t>
      </w:r>
      <w:r>
        <w:rPr>
          <w:rFonts w:eastAsia="Times New Roman"/>
          <w:szCs w:val="24"/>
        </w:rPr>
        <w:t xml:space="preserve"> του κ. Τσίπρα.</w:t>
      </w:r>
    </w:p>
    <w:p w14:paraId="485632D5" w14:textId="77777777" w:rsidR="00C17FD8" w:rsidRDefault="00C12081">
      <w:pPr>
        <w:tabs>
          <w:tab w:val="left" w:pos="2608"/>
        </w:tabs>
        <w:spacing w:after="0" w:line="600" w:lineRule="auto"/>
        <w:ind w:firstLine="720"/>
        <w:jc w:val="both"/>
        <w:rPr>
          <w:rFonts w:eastAsia="Times New Roman"/>
          <w:szCs w:val="24"/>
        </w:rPr>
      </w:pPr>
      <w:r>
        <w:rPr>
          <w:rFonts w:eastAsia="Times New Roman"/>
          <w:szCs w:val="24"/>
        </w:rPr>
        <w:t>Ξεκινάμε, λοιπόν. Πριν από τρία χρόνια</w:t>
      </w:r>
      <w:r w:rsidRPr="00481378">
        <w:rPr>
          <w:rFonts w:eastAsia="Times New Roman"/>
          <w:szCs w:val="24"/>
        </w:rPr>
        <w:t>,</w:t>
      </w:r>
      <w:r>
        <w:rPr>
          <w:rFonts w:eastAsia="Times New Roman"/>
          <w:szCs w:val="24"/>
        </w:rPr>
        <w:t xml:space="preserve"> στις 23 Μαΐου 2015, εν μέσω της δημιουργικής ασάφειας του κ. </w:t>
      </w:r>
      <w:proofErr w:type="spellStart"/>
      <w:r>
        <w:rPr>
          <w:rFonts w:eastAsia="Times New Roman"/>
          <w:szCs w:val="24"/>
        </w:rPr>
        <w:t>Βαρουφάκη</w:t>
      </w:r>
      <w:proofErr w:type="spellEnd"/>
      <w:r>
        <w:rPr>
          <w:rFonts w:eastAsia="Times New Roman"/>
          <w:szCs w:val="24"/>
        </w:rPr>
        <w:t xml:space="preserve">, οι εκροές των καταθέσεων είχαν φτάσει ήδη τα 20 δισεκατομμύρια και τα διεθνή γραφεία ζητούσαν από τους Έλληνες ξενοδόχους τιμές </w:t>
      </w:r>
      <w:r>
        <w:rPr>
          <w:rFonts w:eastAsia="Times New Roman"/>
          <w:szCs w:val="24"/>
        </w:rPr>
        <w:t>με ρήτρα χρεοκοπίας.</w:t>
      </w:r>
    </w:p>
    <w:p w14:paraId="485632D6" w14:textId="77777777" w:rsidR="00C17FD8" w:rsidRDefault="00C12081">
      <w:pPr>
        <w:tabs>
          <w:tab w:val="left" w:pos="2608"/>
        </w:tabs>
        <w:spacing w:after="0" w:line="600" w:lineRule="auto"/>
        <w:ind w:firstLine="720"/>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 xml:space="preserve">όλα αυτά, στη Σύνοδο Κορυφής της Ρίγας, ο κ. Τσίπρας μοίραζε, ως συνήθως, διαβεβαιώσεις, λέγοντας ότι η συμφωνία είναι κοντά. Ήταν τότε που γελούσατε ανέμελα στον κ. </w:t>
      </w:r>
      <w:proofErr w:type="spellStart"/>
      <w:r>
        <w:rPr>
          <w:rFonts w:eastAsia="Times New Roman"/>
          <w:szCs w:val="24"/>
        </w:rPr>
        <w:t>Γιούνκερ</w:t>
      </w:r>
      <w:proofErr w:type="spellEnd"/>
      <w:r>
        <w:rPr>
          <w:rFonts w:eastAsia="Times New Roman"/>
          <w:szCs w:val="24"/>
        </w:rPr>
        <w:t xml:space="preserve"> και κάνατε αστεία για τη γραβάτα του. Μόνο που η αλήθει</w:t>
      </w:r>
      <w:r>
        <w:rPr>
          <w:rFonts w:eastAsia="Times New Roman"/>
          <w:szCs w:val="24"/>
        </w:rPr>
        <w:t>α πίσω από αυτά τα ενσταντανέ ήταν άλλη. Αντί για συμφωνία η Κυβέρνηση απεργαζόταν ένα σχέδιο για διπλό νόμισμα και πίστευε ότι μπορούσε να απειλήσει την Ευρώπη με ένα δημοψήφισμα.</w:t>
      </w:r>
    </w:p>
    <w:p w14:paraId="485632D7" w14:textId="77777777" w:rsidR="00C17FD8" w:rsidRDefault="00C12081">
      <w:pPr>
        <w:tabs>
          <w:tab w:val="left" w:pos="2608"/>
        </w:tabs>
        <w:spacing w:after="0" w:line="600" w:lineRule="auto"/>
        <w:ind w:firstLine="720"/>
        <w:jc w:val="both"/>
        <w:rPr>
          <w:rFonts w:eastAsia="Times New Roman"/>
          <w:szCs w:val="24"/>
        </w:rPr>
      </w:pPr>
      <w:r>
        <w:rPr>
          <w:rFonts w:eastAsia="Times New Roman"/>
          <w:szCs w:val="24"/>
        </w:rPr>
        <w:lastRenderedPageBreak/>
        <w:t xml:space="preserve">Το τραγικό αποτέλεσμα ήταν τα </w:t>
      </w:r>
      <w:r>
        <w:rPr>
          <w:rFonts w:eastAsia="Times New Roman"/>
          <w:szCs w:val="24"/>
          <w:lang w:val="en-US"/>
        </w:rPr>
        <w:t>capital</w:t>
      </w:r>
      <w:r w:rsidRPr="0039262C">
        <w:rPr>
          <w:rFonts w:eastAsia="Times New Roman"/>
          <w:szCs w:val="24"/>
        </w:rPr>
        <w:t xml:space="preserve"> </w:t>
      </w:r>
      <w:r>
        <w:rPr>
          <w:rFonts w:eastAsia="Times New Roman"/>
          <w:szCs w:val="24"/>
          <w:lang w:val="en-US"/>
        </w:rPr>
        <w:t>controls</w:t>
      </w:r>
      <w:r w:rsidRPr="0039262C">
        <w:rPr>
          <w:rFonts w:eastAsia="Times New Roman"/>
          <w:szCs w:val="24"/>
        </w:rPr>
        <w:t xml:space="preserve"> </w:t>
      </w:r>
      <w:r>
        <w:rPr>
          <w:rFonts w:eastAsia="Times New Roman"/>
          <w:szCs w:val="24"/>
        </w:rPr>
        <w:t>και το τρίτο αχρείαστο μνημό</w:t>
      </w:r>
      <w:r>
        <w:rPr>
          <w:rFonts w:eastAsia="Times New Roman"/>
          <w:szCs w:val="24"/>
        </w:rPr>
        <w:t>νιο 86 δισεκατομμυρίων ευρώ με υπογραφή του κ. Τσίπρα. Ήταν ένα μνημόνιο που έφερε άμεσες περικοπές αποδοχών, αύξηση της φορολογίας και εκτίναξη των τιμών μέσω του ΦΠΑ από τα καύσιμα και τα τρόφιμα, μέχρι τις συγκοινωνίες και την εστίαση.</w:t>
      </w:r>
    </w:p>
    <w:p w14:paraId="485632D8" w14:textId="77777777" w:rsidR="00C17FD8" w:rsidRDefault="00C12081">
      <w:pPr>
        <w:tabs>
          <w:tab w:val="left" w:pos="2608"/>
        </w:tabs>
        <w:spacing w:after="0" w:line="600" w:lineRule="auto"/>
        <w:ind w:firstLine="720"/>
        <w:jc w:val="both"/>
        <w:rPr>
          <w:rFonts w:eastAsia="Times New Roman"/>
          <w:szCs w:val="24"/>
        </w:rPr>
      </w:pPr>
      <w:r>
        <w:rPr>
          <w:rFonts w:eastAsia="Times New Roman"/>
          <w:szCs w:val="24"/>
        </w:rPr>
        <w:t>Πριν από δύο χρόν</w:t>
      </w:r>
      <w:r>
        <w:rPr>
          <w:rFonts w:eastAsia="Times New Roman"/>
          <w:szCs w:val="24"/>
        </w:rPr>
        <w:t xml:space="preserve">ια, κύριε Τσίπρα, για την ακρίβεια μια μέρα πριν, στις 22 Μαΐου 2016, ο ΣΥΡΙΖΑ ψήφιζε εδώ στη Βουλή τα διαβόητα </w:t>
      </w:r>
      <w:proofErr w:type="spellStart"/>
      <w:r>
        <w:rPr>
          <w:rFonts w:eastAsia="Times New Roman"/>
          <w:szCs w:val="24"/>
        </w:rPr>
        <w:t>προαπαιτούμενα</w:t>
      </w:r>
      <w:proofErr w:type="spellEnd"/>
      <w:r>
        <w:rPr>
          <w:rFonts w:eastAsia="Times New Roman"/>
          <w:szCs w:val="24"/>
        </w:rPr>
        <w:t xml:space="preserve">, δηλαδή το ασφαλιστικό-λαιμητόμο του κ. </w:t>
      </w:r>
      <w:proofErr w:type="spellStart"/>
      <w:r>
        <w:rPr>
          <w:rFonts w:eastAsia="Times New Roman"/>
          <w:szCs w:val="24"/>
        </w:rPr>
        <w:t>Κατρούγκαλου</w:t>
      </w:r>
      <w:proofErr w:type="spellEnd"/>
      <w:r>
        <w:rPr>
          <w:rFonts w:eastAsia="Times New Roman"/>
          <w:szCs w:val="24"/>
        </w:rPr>
        <w:t xml:space="preserve">, το </w:t>
      </w:r>
      <w:proofErr w:type="spellStart"/>
      <w:r>
        <w:rPr>
          <w:rFonts w:eastAsia="Times New Roman"/>
          <w:szCs w:val="24"/>
        </w:rPr>
        <w:t>υπερταμείο</w:t>
      </w:r>
      <w:proofErr w:type="spellEnd"/>
      <w:r>
        <w:rPr>
          <w:rFonts w:eastAsia="Times New Roman"/>
          <w:szCs w:val="24"/>
        </w:rPr>
        <w:t xml:space="preserve"> της δημόσιας περιουσίας για ενενήντα εννιά χρόνια, ναι, αυτό </w:t>
      </w:r>
      <w:r>
        <w:rPr>
          <w:rFonts w:eastAsia="Times New Roman"/>
          <w:szCs w:val="24"/>
        </w:rPr>
        <w:t xml:space="preserve">το οποίο διαφημίζετε τώρα στο ολιστικό σας σχέδιο, με λίγα λόγια το «μνημόνιο </w:t>
      </w:r>
      <w:r>
        <w:rPr>
          <w:rFonts w:eastAsia="Times New Roman"/>
          <w:szCs w:val="24"/>
          <w:lang w:val="en-US"/>
        </w:rPr>
        <w:t>plus</w:t>
      </w:r>
      <w:r>
        <w:rPr>
          <w:rFonts w:eastAsia="Times New Roman"/>
          <w:szCs w:val="24"/>
        </w:rPr>
        <w:t>»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Κι επειδή ο ψεύτης ντροπή δεν έχει ως γνωστόν, ο κ. Τσίπρας βεβαίωνε για άλλη μια φορά ότι αυτά είναι τα τελευταία μέτρα.</w:t>
      </w:r>
    </w:p>
    <w:p w14:paraId="485632D9" w14:textId="77777777" w:rsidR="00C17FD8" w:rsidRDefault="00C12081">
      <w:pPr>
        <w:tabs>
          <w:tab w:val="left" w:pos="2608"/>
        </w:tabs>
        <w:spacing w:after="0" w:line="600" w:lineRule="auto"/>
        <w:ind w:firstLine="720"/>
        <w:rPr>
          <w:rFonts w:eastAsia="Times New Roman"/>
          <w:szCs w:val="24"/>
        </w:rPr>
      </w:pPr>
      <w:r>
        <w:rPr>
          <w:rFonts w:eastAsia="Times New Roman"/>
          <w:szCs w:val="24"/>
        </w:rPr>
        <w:lastRenderedPageBreak/>
        <w:t>Μόνο μία συνάδελφός σας</w:t>
      </w:r>
      <w:r w:rsidRPr="00481378">
        <w:rPr>
          <w:rFonts w:eastAsia="Times New Roman"/>
          <w:szCs w:val="24"/>
        </w:rPr>
        <w:t>,</w:t>
      </w:r>
      <w:r>
        <w:rPr>
          <w:rFonts w:eastAsia="Times New Roman"/>
          <w:szCs w:val="24"/>
        </w:rPr>
        <w:t xml:space="preserve"> η κ</w:t>
      </w:r>
      <w:r>
        <w:rPr>
          <w:rFonts w:eastAsia="Times New Roman"/>
          <w:szCs w:val="24"/>
        </w:rPr>
        <w:t>.</w:t>
      </w:r>
      <w:r>
        <w:rPr>
          <w:rFonts w:eastAsia="Times New Roman"/>
          <w:szCs w:val="24"/>
        </w:rPr>
        <w:t xml:space="preserve"> Βασιλική </w:t>
      </w:r>
      <w:proofErr w:type="spellStart"/>
      <w:r>
        <w:rPr>
          <w:rFonts w:eastAsia="Times New Roman"/>
          <w:szCs w:val="24"/>
        </w:rPr>
        <w:t>Κατριβάνου</w:t>
      </w:r>
      <w:proofErr w:type="spellEnd"/>
      <w:r>
        <w:rPr>
          <w:rFonts w:eastAsia="Times New Roman"/>
          <w:szCs w:val="24"/>
        </w:rPr>
        <w:t>, είχε τότε την αξιοπρέπεια να παραιτηθεί. Όλοι οι άλλοι ψηφίσατε για να κάτσετε στις καρέκλες σας.</w:t>
      </w:r>
      <w:r w:rsidRPr="00BF5BEF">
        <w:rPr>
          <w:rFonts w:eastAsia="Times New Roman"/>
          <w:szCs w:val="24"/>
        </w:rPr>
        <w:t xml:space="preserve"> </w:t>
      </w:r>
      <w:r>
        <w:rPr>
          <w:rFonts w:eastAsia="Times New Roman"/>
          <w:szCs w:val="24"/>
        </w:rPr>
        <w:t>Το τι ακολούθησε, το ξέρουμε.</w:t>
      </w:r>
    </w:p>
    <w:p w14:paraId="485632DA" w14:textId="77777777" w:rsidR="00C17FD8" w:rsidRDefault="00C12081">
      <w:pPr>
        <w:tabs>
          <w:tab w:val="left" w:pos="2608"/>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85632DB" w14:textId="77777777" w:rsidR="00C17FD8" w:rsidRDefault="00C12081">
      <w:pPr>
        <w:tabs>
          <w:tab w:val="left" w:pos="2608"/>
        </w:tabs>
        <w:spacing w:after="0"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 του ΣΥΡΙΖΑ)</w:t>
      </w:r>
    </w:p>
    <w:p w14:paraId="485632DC" w14:textId="77777777" w:rsidR="00C17FD8" w:rsidRDefault="00C12081">
      <w:pPr>
        <w:tabs>
          <w:tab w:val="left" w:pos="2608"/>
        </w:tabs>
        <w:spacing w:after="0" w:line="600" w:lineRule="auto"/>
        <w:ind w:firstLine="720"/>
        <w:jc w:val="both"/>
        <w:rPr>
          <w:rFonts w:eastAsia="Times New Roman"/>
          <w:szCs w:val="24"/>
        </w:rPr>
      </w:pPr>
      <w:r>
        <w:rPr>
          <w:rFonts w:eastAsia="Times New Roman"/>
          <w:szCs w:val="24"/>
        </w:rPr>
        <w:t>Σας ενοχλούν οι υπενθυμίσεις αυτής της ιστορικής αλήθειας. Έτσι δεν είναι; Δεν σας αρέσουν αυτά. Θα τα ξανακούσετε πολλές φορές μέχρι τις εκλογές.</w:t>
      </w:r>
    </w:p>
    <w:p w14:paraId="485632DD" w14:textId="77777777" w:rsidR="00C17FD8" w:rsidRDefault="00C12081">
      <w:pPr>
        <w:tabs>
          <w:tab w:val="left" w:pos="2608"/>
        </w:tabs>
        <w:spacing w:after="0" w:line="600" w:lineRule="auto"/>
        <w:ind w:firstLine="720"/>
        <w:jc w:val="both"/>
        <w:rPr>
          <w:rFonts w:eastAsia="Times New Roman"/>
          <w:szCs w:val="24"/>
        </w:rPr>
      </w:pPr>
      <w:r>
        <w:rPr>
          <w:rFonts w:eastAsia="Times New Roman"/>
          <w:szCs w:val="24"/>
        </w:rPr>
        <w:t>Το τι ακολούθησε μετά είναι γνωστό: Εξοντωτικοί φόροι και εισφορές, διάλυση της μεσαίας τάξης και φυσικά η πε</w:t>
      </w:r>
      <w:r>
        <w:rPr>
          <w:rFonts w:eastAsia="Times New Roman"/>
          <w:szCs w:val="24"/>
        </w:rPr>
        <w:t>ριθωριοποίηση των πιο αδύναμων. Όλα αυτά ενώ ο ΣΥΡΙΖΑ είχε πάει στις εκλογές του Σεπτεμβρίου του 2015 με το πρόγραμμα της Θεσσαλονίκης, αν θυμάστε καλά.</w:t>
      </w:r>
    </w:p>
    <w:p w14:paraId="485632DE" w14:textId="77777777" w:rsidR="00C17FD8" w:rsidRDefault="00C12081">
      <w:pPr>
        <w:tabs>
          <w:tab w:val="left" w:pos="2608"/>
        </w:tabs>
        <w:spacing w:after="0" w:line="600" w:lineRule="auto"/>
        <w:ind w:firstLine="720"/>
        <w:jc w:val="both"/>
        <w:rPr>
          <w:rFonts w:eastAsia="Times New Roman"/>
          <w:szCs w:val="24"/>
        </w:rPr>
      </w:pPr>
      <w:r>
        <w:rPr>
          <w:rFonts w:eastAsia="Times New Roman"/>
          <w:szCs w:val="24"/>
        </w:rPr>
        <w:t xml:space="preserve">Πριν από έναν χρόνο τώρα, στις 23 Μαΐου 2017, σαν σήμερα ξανά, η Κυβέρνηση δεσμευόταν στο </w:t>
      </w:r>
      <w:proofErr w:type="spellStart"/>
      <w:r>
        <w:rPr>
          <w:rFonts w:eastAsia="Times New Roman"/>
          <w:szCs w:val="24"/>
          <w:lang w:val="en-US"/>
        </w:rPr>
        <w:t>Eurogroup</w:t>
      </w:r>
      <w:proofErr w:type="spellEnd"/>
      <w:r w:rsidRPr="00E61546">
        <w:rPr>
          <w:rFonts w:eastAsia="Times New Roman"/>
          <w:szCs w:val="24"/>
        </w:rPr>
        <w:t xml:space="preserve"> </w:t>
      </w:r>
      <w:r>
        <w:rPr>
          <w:rFonts w:eastAsia="Times New Roman"/>
          <w:szCs w:val="24"/>
        </w:rPr>
        <w:t>για</w:t>
      </w:r>
      <w:r>
        <w:rPr>
          <w:rFonts w:eastAsia="Times New Roman"/>
          <w:szCs w:val="24"/>
        </w:rPr>
        <w:t xml:space="preserve"> πλεονάσματα ύψους 3,5% </w:t>
      </w:r>
      <w:r>
        <w:rPr>
          <w:rFonts w:eastAsia="Times New Roman"/>
          <w:szCs w:val="24"/>
        </w:rPr>
        <w:lastRenderedPageBreak/>
        <w:t>μέχρι το 2022 και φυσικά για πρόσθετα μέτρα ύψους 5,1 δισεκατομμυρίου το 2019 και το 2020.</w:t>
      </w:r>
    </w:p>
    <w:p w14:paraId="485632DF" w14:textId="77777777" w:rsidR="00C17FD8" w:rsidRDefault="00C12081">
      <w:pPr>
        <w:tabs>
          <w:tab w:val="left" w:pos="2608"/>
        </w:tabs>
        <w:spacing w:after="0" w:line="600" w:lineRule="auto"/>
        <w:ind w:firstLine="720"/>
        <w:jc w:val="both"/>
        <w:rPr>
          <w:rFonts w:eastAsia="Times New Roman"/>
          <w:szCs w:val="24"/>
        </w:rPr>
      </w:pPr>
      <w:r>
        <w:rPr>
          <w:rFonts w:eastAsia="Times New Roman"/>
          <w:szCs w:val="24"/>
        </w:rPr>
        <w:t>Αναρωτιέμαι, κύριε Τσίπρα. Αυτά γιατί δεν τα αναφέρατε στην ομιλία σας; Γιατί δεν είπατε κουβέντα για τις μειώσεις των συντάξεων και τη μείωσ</w:t>
      </w:r>
      <w:r>
        <w:rPr>
          <w:rFonts w:eastAsia="Times New Roman"/>
          <w:szCs w:val="24"/>
        </w:rPr>
        <w:t>η του αφορολόγητου;</w:t>
      </w:r>
    </w:p>
    <w:p w14:paraId="485632E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Διότι αυτά τα οποία έχετε υπογράψει είναι στην ουσία ένα τέταρτο μνημόνιο, που έχει ήδη ναρκοθετήσει την πορεία της χώρας για αρκετά χρόνια τώρα. Και αυτή τη φορά βέβαια ο κ. Τσίπρας έπαιξε το χαρτί των αντίμετρων, χωρίς όμως να </w:t>
      </w:r>
      <w:r>
        <w:rPr>
          <w:rFonts w:eastAsia="Times New Roman" w:cs="Times New Roman"/>
          <w:szCs w:val="24"/>
        </w:rPr>
        <w:t>παραδεχθεί ότι και αυτό το εφεύρημα είναι στην αποκλειστική ευθύνη των δανειστών.</w:t>
      </w:r>
    </w:p>
    <w:p w14:paraId="485632E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Τι ακολούθησε; Η εκτόξευση των κόκκινων δανείων, οι κατασχέσεις και οι πλειστηριασμοί. Ένας στους δύο Έλληνες χρωστάει σήμερα στην </w:t>
      </w:r>
      <w:r>
        <w:rPr>
          <w:rFonts w:eastAsia="Times New Roman" w:cs="Times New Roman"/>
          <w:szCs w:val="24"/>
        </w:rPr>
        <w:lastRenderedPageBreak/>
        <w:t xml:space="preserve">εφορία. Οκτώ στους δέκα δηλώνουν πως έχουν </w:t>
      </w:r>
      <w:r>
        <w:rPr>
          <w:rFonts w:eastAsia="Times New Roman" w:cs="Times New Roman"/>
          <w:szCs w:val="24"/>
        </w:rPr>
        <w:t>μεγάλη δυσκολία να ανταποκριθούν στις υποχρεώσεις τους. Και όλα αυτά, φυσικά, περιμένοντας τις νέες μειώσεις συντάξεων και την κατάργηση του αφορολόγητου.</w:t>
      </w:r>
    </w:p>
    <w:p w14:paraId="485632E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σήμερα έχουμε και πάλι 23 Μαΐου, μια ημερομηνία που θα κατατρέχει την Κυ</w:t>
      </w:r>
      <w:r>
        <w:rPr>
          <w:rFonts w:eastAsia="Times New Roman" w:cs="Times New Roman"/>
          <w:szCs w:val="24"/>
        </w:rPr>
        <w:t>βέρνηση, καθώς συμπίπτει με ολέθριες επιλογές της, που όλες τους στηρίχθηκαν σε χυδαία ψέματα.</w:t>
      </w:r>
    </w:p>
    <w:p w14:paraId="485632E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Και αυτή η παράξενη σύμπτωση αποδεικνύει, κυρίες και κύριοι του ΣΥΡΙΖΑ και των ΑΝΕΛ, ότι δεν αλλάζετε και ούτε μπορείτε να αλλάξετε. Διότι είστε τώρα αυτό που ήσ</w:t>
      </w:r>
      <w:r>
        <w:rPr>
          <w:rFonts w:eastAsia="Times New Roman" w:cs="Times New Roman"/>
          <w:szCs w:val="24"/>
        </w:rPr>
        <w:t>ασταν πάντα: αδίστακτοι δημαγωγοί στα λόγια και απελπιστικά ανίκανοι στην πράξη!</w:t>
      </w:r>
    </w:p>
    <w:p w14:paraId="485632E4" w14:textId="77777777" w:rsidR="00C17FD8" w:rsidRDefault="00C12081">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5632E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Γιατί όλοι πια έχουν καταλάβει ότι όσο αλήθεια ήταν το «σκίσιμο του μνημονίου με ένα άρθρο» το 2015, όσο ίσχυε το «κανένα</w:t>
      </w:r>
      <w:r>
        <w:rPr>
          <w:rFonts w:eastAsia="Times New Roman" w:cs="Times New Roman"/>
          <w:szCs w:val="24"/>
        </w:rPr>
        <w:t xml:space="preserve"> μέτρο» του 2016, </w:t>
      </w:r>
      <w:r>
        <w:rPr>
          <w:rFonts w:eastAsia="Times New Roman" w:cs="Times New Roman"/>
          <w:szCs w:val="24"/>
        </w:rPr>
        <w:lastRenderedPageBreak/>
        <w:t>όσο εφαρμόστηκαν τα αντίμετρα το 2017, άλλο τόσο αλήθεια είναι και το παραμύθι της καθαρής εξόδου και της επιστροφής στην ανάπτυξη.</w:t>
      </w:r>
    </w:p>
    <w:p w14:paraId="485632E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Και θα σας απαριθμήσω δεδομένα, κύριε Τσίπρα, τα οποία δεν επιδέχονται κα</w:t>
      </w:r>
      <w:r>
        <w:rPr>
          <w:rFonts w:eastAsia="Times New Roman" w:cs="Times New Roman"/>
          <w:szCs w:val="24"/>
        </w:rPr>
        <w:t>μ</w:t>
      </w:r>
      <w:r>
        <w:rPr>
          <w:rFonts w:eastAsia="Times New Roman" w:cs="Times New Roman"/>
          <w:szCs w:val="24"/>
        </w:rPr>
        <w:t xml:space="preserve">μία αμφισβήτηση. Ήδη το Διεθνές </w:t>
      </w:r>
      <w:r>
        <w:rPr>
          <w:rFonts w:eastAsia="Times New Roman" w:cs="Times New Roman"/>
          <w:szCs w:val="24"/>
        </w:rPr>
        <w:t>Νομισματικό Ταμείο και η Ευρωπαϊκή Επιτροπή αναθεώρησαν και πάλι προς τα κάτω τις εκτιμήσεις για το ΑΕΠ και την ανάπτυξη, σε αντίθεση με την υπόλοιπη Ευρώπη.</w:t>
      </w:r>
    </w:p>
    <w:p w14:paraId="485632E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Αρνητική έκπληξη χαρακτηρίζουν όλοι την τριετία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2017. Ξέρετε, κύριε Τσίπρα, εμένα μου αρέσε</w:t>
      </w:r>
      <w:r>
        <w:rPr>
          <w:rFonts w:eastAsia="Times New Roman" w:cs="Times New Roman"/>
          <w:szCs w:val="24"/>
        </w:rPr>
        <w:t>ι να μιλάω με στοιχεία, όχι με κορώνες και με πλήρη διαστρέβλωση των όσων λέω. Αυτός ο ωραίος πίνακας δείχνει τον ρυθμό μεταβολής του ΑΕΠ για το τέταρτο τρίμηνο του 2017. Είναι ο χαμηλότερος στην Ευρωζώνη.</w:t>
      </w:r>
    </w:p>
    <w:p w14:paraId="485632E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Δώστε τον παρακαλώ στον κύριο Πρωθυπουργό.</w:t>
      </w:r>
    </w:p>
    <w:p w14:paraId="485632E9" w14:textId="77777777" w:rsidR="00C17FD8" w:rsidRDefault="00C12081">
      <w:pPr>
        <w:spacing w:after="0" w:line="600" w:lineRule="auto"/>
        <w:ind w:firstLine="720"/>
        <w:jc w:val="both"/>
        <w:rPr>
          <w:rFonts w:eastAsia="Times New Roman" w:cs="Times New Roman"/>
          <w:szCs w:val="24"/>
        </w:rPr>
      </w:pPr>
      <w:r w:rsidRPr="000D63A8">
        <w:rPr>
          <w:rFonts w:eastAsia="Times New Roman" w:cs="Times New Roman"/>
          <w:szCs w:val="24"/>
        </w:rPr>
        <w:t>(Στο ση</w:t>
      </w:r>
      <w:r w:rsidRPr="000D63A8">
        <w:rPr>
          <w:rFonts w:eastAsia="Times New Roman" w:cs="Times New Roman"/>
          <w:szCs w:val="24"/>
        </w:rPr>
        <w:t xml:space="preserve">μείο αυτό ο </w:t>
      </w:r>
      <w:r>
        <w:rPr>
          <w:rFonts w:eastAsia="Times New Roman" w:cs="Times New Roman"/>
          <w:szCs w:val="24"/>
        </w:rPr>
        <w:t xml:space="preserve">Πρόεδρος της Νέας Δημοκρατίας κ. Κυριάκος Μητσοτάκης </w:t>
      </w:r>
      <w:r w:rsidRPr="000D63A8">
        <w:rPr>
          <w:rFonts w:eastAsia="Times New Roman" w:cs="Times New Roman"/>
          <w:szCs w:val="24"/>
        </w:rPr>
        <w:t>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w:t>
      </w:r>
      <w:r w:rsidRPr="000D63A8">
        <w:rPr>
          <w:rFonts w:eastAsia="Times New Roman" w:cs="Times New Roman"/>
          <w:szCs w:val="24"/>
        </w:rPr>
        <w:lastRenderedPageBreak/>
        <w:t>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85632E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Ο πίνακας αυτός δείχνει την </w:t>
      </w:r>
      <w:r>
        <w:rPr>
          <w:rFonts w:eastAsia="Times New Roman" w:cs="Times New Roman"/>
          <w:szCs w:val="24"/>
        </w:rPr>
        <w:t>ανάπτυξη, την οποία είχε η ελληνική οικονομία σε σχέση με την Πορτογαλία και την Ιρλανδία μεταξύ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w:t>
      </w:r>
      <w:r>
        <w:rPr>
          <w:rFonts w:eastAsia="Times New Roman" w:cs="Times New Roman"/>
          <w:szCs w:val="24"/>
        </w:rPr>
        <w:t>7</w:t>
      </w:r>
      <w:r>
        <w:rPr>
          <w:rFonts w:eastAsia="Times New Roman" w:cs="Times New Roman"/>
          <w:szCs w:val="24"/>
        </w:rPr>
        <w:t xml:space="preserve">. Η Κύπρος είχε 9,3% σωρευτική ανάπτυξη την τριετία, 6,1% σωρευτική ανάπτυξη είχε η Πορτογαλία και 0,9% σωρευτική ανάπτυξη η Ελλάδα την τριετία που </w:t>
      </w:r>
      <w:r>
        <w:rPr>
          <w:rFonts w:eastAsia="Times New Roman" w:cs="Times New Roman"/>
          <w:szCs w:val="24"/>
        </w:rPr>
        <w:t>την κυβερνούσατε.</w:t>
      </w:r>
    </w:p>
    <w:p w14:paraId="485632E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Συγχαρητήρια, κύριε Τσίπρα. Αυτά είναι τα επιτεύγματά σας. Γι’ αυτά είστε υπερήφανος!</w:t>
      </w:r>
    </w:p>
    <w:p w14:paraId="485632EC" w14:textId="77777777" w:rsidR="00C17FD8" w:rsidRDefault="00C12081">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5632E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Δώστε το και αυτό στον Πρωθυπουργό για να το εμπεδώσει και στον κ. </w:t>
      </w:r>
      <w:proofErr w:type="spellStart"/>
      <w:r>
        <w:rPr>
          <w:rFonts w:eastAsia="Times New Roman" w:cs="Times New Roman"/>
          <w:szCs w:val="24"/>
        </w:rPr>
        <w:t>Τσακαλώτο</w:t>
      </w:r>
      <w:proofErr w:type="spellEnd"/>
      <w:r>
        <w:rPr>
          <w:rFonts w:eastAsia="Times New Roman" w:cs="Times New Roman"/>
          <w:szCs w:val="24"/>
        </w:rPr>
        <w:t xml:space="preserve"> που κουνάει το κεφάλι</w:t>
      </w:r>
      <w:r>
        <w:rPr>
          <w:rFonts w:eastAsia="Times New Roman" w:cs="Times New Roman"/>
          <w:szCs w:val="24"/>
        </w:rPr>
        <w:t xml:space="preserve"> του, φαντάζομαι όχι αμφισβητώντας τα στοιχεία, έτσι δεν είναι;</w:t>
      </w:r>
    </w:p>
    <w:p w14:paraId="485632EE" w14:textId="77777777" w:rsidR="00C17FD8" w:rsidRDefault="00C12081">
      <w:pPr>
        <w:spacing w:after="0" w:line="600" w:lineRule="auto"/>
        <w:ind w:firstLine="720"/>
        <w:jc w:val="both"/>
        <w:rPr>
          <w:rFonts w:eastAsia="Times New Roman" w:cs="Times New Roman"/>
          <w:szCs w:val="24"/>
        </w:rPr>
      </w:pPr>
      <w:r w:rsidRPr="000D63A8">
        <w:rPr>
          <w:rFonts w:eastAsia="Times New Roman" w:cs="Times New Roman"/>
          <w:szCs w:val="24"/>
        </w:rPr>
        <w:lastRenderedPageBreak/>
        <w:t xml:space="preserve">(Στο σημείο αυτό ο </w:t>
      </w:r>
      <w:r>
        <w:rPr>
          <w:rFonts w:eastAsia="Times New Roman" w:cs="Times New Roman"/>
          <w:szCs w:val="24"/>
        </w:rPr>
        <w:t xml:space="preserve">Πρόεδρος της Νέας Δημοκρατίας κ. Κυριάκος Μητσοτάκης </w:t>
      </w:r>
      <w:r w:rsidRPr="000D63A8">
        <w:rPr>
          <w:rFonts w:eastAsia="Times New Roman" w:cs="Times New Roman"/>
          <w:szCs w:val="24"/>
        </w:rPr>
        <w:t>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w:t>
      </w:r>
      <w:r w:rsidRPr="000D63A8">
        <w:rPr>
          <w:rFonts w:eastAsia="Times New Roman" w:cs="Times New Roman"/>
          <w:szCs w:val="24"/>
        </w:rPr>
        <w:t xml:space="preserve"> Στενογραφίας και Πρακτικών της Βουλής)</w:t>
      </w:r>
    </w:p>
    <w:p w14:paraId="485632EF" w14:textId="77777777" w:rsidR="00C17FD8" w:rsidRDefault="00C12081">
      <w:pPr>
        <w:spacing w:after="0" w:line="600" w:lineRule="auto"/>
        <w:ind w:firstLine="720"/>
        <w:jc w:val="both"/>
        <w:rPr>
          <w:rFonts w:eastAsia="Times New Roman" w:cs="Times New Roman"/>
          <w:szCs w:val="24"/>
        </w:rPr>
      </w:pPr>
      <w:r w:rsidRPr="004F4552">
        <w:rPr>
          <w:rFonts w:eastAsia="Times New Roman" w:cs="Times New Roman"/>
          <w:b/>
          <w:szCs w:val="24"/>
        </w:rPr>
        <w:t>ΕΥΚ</w:t>
      </w:r>
      <w:r>
        <w:rPr>
          <w:rFonts w:eastAsia="Times New Roman" w:cs="Times New Roman"/>
          <w:b/>
          <w:szCs w:val="24"/>
        </w:rPr>
        <w:t>Λ</w:t>
      </w:r>
      <w:r w:rsidRPr="004F4552">
        <w:rPr>
          <w:rFonts w:eastAsia="Times New Roman" w:cs="Times New Roman"/>
          <w:b/>
          <w:szCs w:val="24"/>
        </w:rPr>
        <w:t>ΕΙΔΗΣ ΤΣΑΚΑΛΩΤΟΣ</w:t>
      </w:r>
      <w:r>
        <w:rPr>
          <w:rFonts w:eastAsia="Times New Roman" w:cs="Times New Roman"/>
          <w:b/>
          <w:szCs w:val="24"/>
        </w:rPr>
        <w:t xml:space="preserve"> (Υπουργός Οικονομικών)</w:t>
      </w:r>
      <w:r w:rsidRPr="004F4552">
        <w:rPr>
          <w:rFonts w:eastAsia="Times New Roman" w:cs="Times New Roman"/>
          <w:b/>
          <w:szCs w:val="24"/>
        </w:rPr>
        <w:t>:</w:t>
      </w:r>
      <w:r>
        <w:rPr>
          <w:rFonts w:eastAsia="Times New Roman" w:cs="Times New Roman"/>
          <w:szCs w:val="24"/>
        </w:rPr>
        <w:t xml:space="preserve"> Τρία χρόνια είναι ένα μικρό δείγμα.</w:t>
      </w:r>
    </w:p>
    <w:p w14:paraId="485632F0" w14:textId="77777777" w:rsidR="00C17FD8" w:rsidRDefault="00C12081">
      <w:pPr>
        <w:spacing w:after="0" w:line="600" w:lineRule="auto"/>
        <w:jc w:val="both"/>
        <w:rPr>
          <w:rFonts w:eastAsia="Times New Roman" w:cs="Times New Roman"/>
          <w:szCs w:val="24"/>
        </w:rPr>
      </w:pPr>
      <w:r>
        <w:rPr>
          <w:rFonts w:eastAsia="Times New Roman" w:cs="Times New Roman"/>
          <w:szCs w:val="24"/>
        </w:rPr>
        <w:tab/>
      </w:r>
      <w:r w:rsidRPr="004F4552">
        <w:rPr>
          <w:rFonts w:eastAsia="Times New Roman" w:cs="Times New Roman"/>
          <w:b/>
          <w:szCs w:val="24"/>
        </w:rPr>
        <w:t>ΚΥΡΙΑΚΟΣ ΜΗΤΣΟΤΑΚΗΣ</w:t>
      </w:r>
      <w:r>
        <w:rPr>
          <w:rFonts w:eastAsia="Times New Roman" w:cs="Times New Roman"/>
          <w:b/>
          <w:szCs w:val="24"/>
        </w:rPr>
        <w:t xml:space="preserve"> (Πρόεδρος της Νέας Δημοκρατίας)</w:t>
      </w:r>
      <w:r w:rsidRPr="004F4552">
        <w:rPr>
          <w:rFonts w:eastAsia="Times New Roman" w:cs="Times New Roman"/>
          <w:b/>
          <w:szCs w:val="24"/>
        </w:rPr>
        <w:t xml:space="preserve">: </w:t>
      </w:r>
      <w:r>
        <w:rPr>
          <w:rFonts w:eastAsia="Times New Roman" w:cs="Times New Roman"/>
          <w:szCs w:val="24"/>
        </w:rPr>
        <w:t xml:space="preserve">Πανηγυρίζετε και φωτογραφίζεστε δίπλα στον κ. </w:t>
      </w:r>
      <w:proofErr w:type="spellStart"/>
      <w:r>
        <w:rPr>
          <w:rFonts w:eastAsia="Times New Roman" w:cs="Times New Roman"/>
          <w:szCs w:val="24"/>
        </w:rPr>
        <w:t>Γκουρία</w:t>
      </w:r>
      <w:proofErr w:type="spellEnd"/>
      <w:r>
        <w:rPr>
          <w:rFonts w:eastAsia="Times New Roman" w:cs="Times New Roman"/>
          <w:szCs w:val="24"/>
        </w:rPr>
        <w:t>. Όμως, φαίνεται να μην έχετ</w:t>
      </w:r>
      <w:r>
        <w:rPr>
          <w:rFonts w:eastAsia="Times New Roman" w:cs="Times New Roman"/>
          <w:szCs w:val="24"/>
        </w:rPr>
        <w:t>ε διαβάσει το περιεχόμενο της έκθεσης του ΟΟΣΑ που σας παρέδωσε. Γιατί σε αυτή σημειώνεται μείωση της παραγωγικότητας, η οποία συντηρεί χαμηλούς μισθούς και τη φτώχεια εντός εργασίας.</w:t>
      </w:r>
    </w:p>
    <w:p w14:paraId="485632F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Αλλά και στους ανέργους, πώς πάνε αλήθεια τα πράγματα; Μόνο το 4% βρίσκε</w:t>
      </w:r>
      <w:r>
        <w:rPr>
          <w:rFonts w:eastAsia="Times New Roman" w:cs="Times New Roman"/>
          <w:szCs w:val="24"/>
        </w:rPr>
        <w:t>ι απασχόληση μέσω του ΟΑΕΔ. Μόλις το 12% των ανέργων παίρνει κάποιο βοήθημα.</w:t>
      </w:r>
    </w:p>
    <w:p w14:paraId="485632F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 για τις δημόσιες επενδύσεις, που έχουν έναν πρωταγωνιστικό ρόλο στο αναπτυξιακό σας σχέδιο, το δελτίο εκτέλεσης του προϋπολογισμού του 2018 επιβεβαιώνει την παταγώδη αποτυχία </w:t>
      </w:r>
      <w:r>
        <w:rPr>
          <w:rFonts w:eastAsia="Times New Roman" w:cs="Times New Roman"/>
          <w:szCs w:val="24"/>
        </w:rPr>
        <w:t>σας.</w:t>
      </w:r>
    </w:p>
    <w:p w14:paraId="485632F3" w14:textId="77777777" w:rsidR="00C17FD8" w:rsidRDefault="00C12081">
      <w:pPr>
        <w:tabs>
          <w:tab w:val="left" w:pos="2738"/>
          <w:tab w:val="center" w:pos="4753"/>
          <w:tab w:val="left" w:pos="5723"/>
        </w:tabs>
        <w:spacing w:after="0" w:line="600" w:lineRule="auto"/>
        <w:ind w:firstLine="709"/>
        <w:jc w:val="both"/>
        <w:rPr>
          <w:rFonts w:eastAsia="Times New Roman" w:cs="Times New Roman"/>
          <w:szCs w:val="24"/>
        </w:rPr>
      </w:pPr>
      <w:r>
        <w:rPr>
          <w:rFonts w:eastAsia="Times New Roman" w:cs="Times New Roman"/>
          <w:szCs w:val="24"/>
        </w:rPr>
        <w:t>Και στο πρώτο εξάμηνο του 2018, παρά τις εισροές από την Ευρωπαϊκή Ένωση, εσείς περικόβετε τις ήδη μειωμένες δαπάνες κατά 556 εκατομμύρια ευρώ.</w:t>
      </w:r>
    </w:p>
    <w:p w14:paraId="485632F4"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Ένα απλό παράδειγμα τα λέει όλα: Το 2014 η Κομισιόν προέβλεπε ότι το εθνικό προϊόν των Ελλήνων στο τέλος του 2018 θα ήταν 217 δισεκατομμύρια ευρώ, κύριε Τσίπρα. Σήμερα ποια είναι η πρόβλεψη; Είναι 183 δισεκατομμύρια ευρώ, λίγο περισσότερο –ελάχιστα περισσό</w:t>
      </w:r>
      <w:r>
        <w:rPr>
          <w:rFonts w:eastAsia="Times New Roman" w:cs="Times New Roman"/>
          <w:szCs w:val="24"/>
        </w:rPr>
        <w:t>τερο- απ’ ό,τι το βρήκατε στο τέλος του 2014.</w:t>
      </w:r>
    </w:p>
    <w:p w14:paraId="485632F5"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Ξέρετε τι σημαίνει αυτό, κυρίες και κύριοι συνάδελφοι του ΣΥΡΙΖΑ; Σημαίνει 34 δισεκατομμύρια ευρώ χαμένα σε ετήσια βάση από την καταστροφική σας πολιτική, 8.220 ευρώ για κάθε οικογένεια. Τόσα χρεώσατε </w:t>
      </w:r>
      <w:r>
        <w:rPr>
          <w:rFonts w:eastAsia="Times New Roman" w:cs="Times New Roman"/>
          <w:szCs w:val="24"/>
        </w:rPr>
        <w:lastRenderedPageBreak/>
        <w:t>τους Έλλη</w:t>
      </w:r>
      <w:r>
        <w:rPr>
          <w:rFonts w:eastAsia="Times New Roman" w:cs="Times New Roman"/>
          <w:szCs w:val="24"/>
        </w:rPr>
        <w:t>νες και αυτή είναι μία μόνο πτυχή της καταστροφικής πολιτικής σας. Αντί να βάλετε χρήματα στην οικονομία για να πάρει μπροστά, τραβάτε χρήματα από την αγορά.</w:t>
      </w:r>
    </w:p>
    <w:p w14:paraId="485632F6"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ΟΟΣΑ έρχεται και μας λέει ότι έχουμε από τους υψηλότερους φορολογικούς συντελεστές και τα λιγότε</w:t>
      </w:r>
      <w:r>
        <w:rPr>
          <w:rFonts w:eastAsia="Times New Roman" w:cs="Times New Roman"/>
          <w:szCs w:val="24"/>
        </w:rPr>
        <w:t xml:space="preserve">ρα –προσέξτε!- αναλογικά έσοδα. Το αποτέλεσμα της πολιτικής σας ποιο είναι; Τέσσερις στους δέκα Έλληνες θεωρούν πλέον τη φοροδιαφυγή ως θεμιτή άμυνα κατά της υπερβολικής φορολόγησης. </w:t>
      </w:r>
    </w:p>
    <w:p w14:paraId="485632F7"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Αυτό καταφέρατε, κύριε Τσίπρα, σήμερα. Το 70% των ελεύθερων επαγγελματιώ</w:t>
      </w:r>
      <w:r>
        <w:rPr>
          <w:rFonts w:eastAsia="Times New Roman" w:cs="Times New Roman"/>
          <w:szCs w:val="24"/>
        </w:rPr>
        <w:t xml:space="preserve">ν δηλώνει μηνιαίο εισόδημα 750 ευρώ, </w:t>
      </w:r>
      <w:proofErr w:type="spellStart"/>
      <w:r>
        <w:rPr>
          <w:rFonts w:eastAsia="Times New Roman" w:cs="Times New Roman"/>
          <w:szCs w:val="24"/>
        </w:rPr>
        <w:t>κρυβόμενο</w:t>
      </w:r>
      <w:proofErr w:type="spellEnd"/>
      <w:r>
        <w:rPr>
          <w:rFonts w:eastAsia="Times New Roman" w:cs="Times New Roman"/>
          <w:szCs w:val="24"/>
        </w:rPr>
        <w:t xml:space="preserve"> με αυτόν τον τρόπο κάτω από το αφορολόγητο.</w:t>
      </w:r>
    </w:p>
    <w:p w14:paraId="485632F8"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Την ίδια στιγμή καταστρέφετε συνειδητά τη μεσαία τάξη. Και είναι πραγματικά ασύλληπτη η καταστροφή που επιφέρατε, ειδικά σε αυτούς </w:t>
      </w:r>
      <w:r>
        <w:rPr>
          <w:rFonts w:eastAsia="Times New Roman" w:cs="Times New Roman"/>
          <w:szCs w:val="24"/>
        </w:rPr>
        <w:lastRenderedPageBreak/>
        <w:t>που είναι συνεπείς φορολογούμενοι.</w:t>
      </w:r>
      <w:r>
        <w:rPr>
          <w:rFonts w:eastAsia="Times New Roman" w:cs="Times New Roman"/>
          <w:szCs w:val="24"/>
        </w:rPr>
        <w:t xml:space="preserve"> Προσέξτε: Το 42% του φόρου εισοδήματος φυσικών προσώπων το πληρώνουν όσοι δηλώνουν εισόδημα πάνω από 42.000 ευρώ και αποτελούν το 3% των φορολογούμενων. Αυτοί πληρώνουν το 42% του συνολικού φόρου εισοδήματος.</w:t>
      </w:r>
    </w:p>
    <w:p w14:paraId="485632F9"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Καταφέρατε το ακατόρθωτο, να εξωθήσετε ακόμα κ</w:t>
      </w:r>
      <w:r>
        <w:rPr>
          <w:rFonts w:eastAsia="Times New Roman" w:cs="Times New Roman"/>
          <w:szCs w:val="24"/>
        </w:rPr>
        <w:t>αι νομοταγείς πολίτες με κάθε τρόπο στη φοροδιαφυγή, για να μην αισθάνονται τα τελευταία κορόιδα της ανερμάτιστης πολιτικής σας.</w:t>
      </w:r>
    </w:p>
    <w:p w14:paraId="485632FA"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με χαρά αποδέχθηκα την πρόταση της κ</w:t>
      </w:r>
      <w:r>
        <w:rPr>
          <w:rFonts w:eastAsia="Times New Roman" w:cs="Times New Roman"/>
          <w:szCs w:val="24"/>
        </w:rPr>
        <w:t>.</w:t>
      </w:r>
      <w:r>
        <w:rPr>
          <w:rFonts w:eastAsia="Times New Roman" w:cs="Times New Roman"/>
          <w:szCs w:val="24"/>
        </w:rPr>
        <w:t xml:space="preserve"> Γεννηματά για τη σημερινή συζήτηση, όχι μόνο γιατί μου δόθη</w:t>
      </w:r>
      <w:r>
        <w:rPr>
          <w:rFonts w:eastAsia="Times New Roman" w:cs="Times New Roman"/>
          <w:szCs w:val="24"/>
        </w:rPr>
        <w:t>κε μία ακόμα ευκαιρία να περιγράψω την άθλια οικονομική πολιτική</w:t>
      </w:r>
      <w:r>
        <w:rPr>
          <w:rFonts w:eastAsia="Times New Roman" w:cs="Times New Roman"/>
          <w:szCs w:val="24"/>
        </w:rPr>
        <w:t>,</w:t>
      </w:r>
      <w:r>
        <w:rPr>
          <w:rFonts w:eastAsia="Times New Roman" w:cs="Times New Roman"/>
          <w:szCs w:val="24"/>
        </w:rPr>
        <w:t xml:space="preserve"> την οποία ακολουθήσατε τα τελευταία τριάμισι χρόνια ούτε για να αναπτύξω ακόμα μια φορά τη δική μας απάντηση που συνιστά ένα μελετημένο σχέδιο δράσης για την ανόρθωση της οικονομίας.</w:t>
      </w:r>
    </w:p>
    <w:p w14:paraId="485632FB"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Θεωρώ </w:t>
      </w:r>
      <w:r>
        <w:rPr>
          <w:rFonts w:eastAsia="Times New Roman" w:cs="Times New Roman"/>
          <w:szCs w:val="24"/>
        </w:rPr>
        <w:t>πολύ χρήσιμη την πρωτοβουλία που πήρατε, κυρία Γεννηματά, καθώς βαδίζουμε προς ένα κρίσιμο σταυροδρόμι για το οποίο ούτε τα κόμματα ούτε οι πολίτες έχουν επαρκή ενημέρωση.</w:t>
      </w:r>
    </w:p>
    <w:p w14:paraId="485632FC"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Εδώ και αρκετούς μήνες, κύριε Τσίπρα, η Κυβέρνησή σας συζητά με τους εταίρους το περ</w:t>
      </w:r>
      <w:r>
        <w:rPr>
          <w:rFonts w:eastAsia="Times New Roman" w:cs="Times New Roman"/>
          <w:szCs w:val="24"/>
        </w:rPr>
        <w:t>ιβόητο ολιστικό αναπτυξιακό σχέδιο για την επόμενη μέρα. Το κάνατε, φυσικά, στα κρυφά, χωρίς να το θέσετε σε διαβούλευση στους κοινωνικούς εταίρους, χωρίς να το φέρετε στη Βουλή, χωρίς καμμία διαδικασία δημόσιας διαβούλευσης.</w:t>
      </w:r>
    </w:p>
    <w:p w14:paraId="485632FD"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αυτό που δόθηκε χθες στη δ</w:t>
      </w:r>
      <w:r>
        <w:rPr>
          <w:rFonts w:eastAsia="Times New Roman" w:cs="Times New Roman"/>
          <w:szCs w:val="24"/>
        </w:rPr>
        <w:t xml:space="preserve">ημοσιότητα –σας διαβεβαιώνω ότι έκατσα χθες το βράδυ και το διάβασα ολόκληρο, δεν είμαι σίγουρος αν το έχετε διαβάσει και εσείς </w:t>
      </w:r>
      <w:r>
        <w:rPr>
          <w:rFonts w:eastAsia="Times New Roman" w:cs="Times New Roman"/>
          <w:szCs w:val="24"/>
        </w:rPr>
        <w:t>μ</w:t>
      </w:r>
      <w:r>
        <w:rPr>
          <w:rFonts w:eastAsia="Times New Roman" w:cs="Times New Roman"/>
          <w:szCs w:val="24"/>
        </w:rPr>
        <w:t>ε τέτοια λεπτομέρεια- δεν είναι τίποτα παραπάνω, κατά την άποψή μου, από ένα αόριστο ευχολόγιο, στο οποίο συνυπάρχουν κάποιες α</w:t>
      </w:r>
      <w:r>
        <w:rPr>
          <w:rFonts w:eastAsia="Times New Roman" w:cs="Times New Roman"/>
          <w:szCs w:val="24"/>
        </w:rPr>
        <w:t>υτονόητες και σωστές μεταρρυθμίσεις με αρκετές ιδεοληπτικές εμμονές και κυρίως με πολλές ασυγχώρητες γενικότητες.</w:t>
      </w:r>
    </w:p>
    <w:p w14:paraId="485632FE"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φυσικά, δεν έχουμε καμμία εικόνα αν αυτό είναι πραγματικά δικό σας σχέδιο, αν έχει ξαναγραφεί από τους </w:t>
      </w:r>
      <w:r>
        <w:rPr>
          <w:rFonts w:eastAsia="Times New Roman" w:cs="Times New Roman"/>
          <w:szCs w:val="24"/>
        </w:rPr>
        <w:t>θ</w:t>
      </w:r>
      <w:r>
        <w:rPr>
          <w:rFonts w:eastAsia="Times New Roman" w:cs="Times New Roman"/>
          <w:szCs w:val="24"/>
        </w:rPr>
        <w:t>εσμούς, ενσωματώνοντας ενδεχομένως</w:t>
      </w:r>
      <w:r>
        <w:rPr>
          <w:rFonts w:eastAsia="Times New Roman" w:cs="Times New Roman"/>
          <w:szCs w:val="24"/>
        </w:rPr>
        <w:t xml:space="preserve"> δικές τους προτεραιότητες, διότι δεν γνωρίζουμε ποιο είναι το αρχικό κείμενο το οποίο στείλατε εσείς στην τρόικα. </w:t>
      </w:r>
    </w:p>
    <w:p w14:paraId="485632FF" w14:textId="77777777" w:rsidR="00C17FD8" w:rsidRDefault="00C12081">
      <w:pPr>
        <w:spacing w:after="0" w:line="600" w:lineRule="auto"/>
        <w:ind w:firstLine="720"/>
        <w:jc w:val="both"/>
        <w:rPr>
          <w:rFonts w:eastAsia="Times New Roman" w:cs="Times New Roman"/>
          <w:szCs w:val="24"/>
        </w:rPr>
      </w:pPr>
      <w:r w:rsidRPr="007C5E78">
        <w:rPr>
          <w:rFonts w:eastAsia="Times New Roman" w:cs="Times New Roman"/>
          <w:color w:val="000000" w:themeColor="text1"/>
          <w:szCs w:val="24"/>
        </w:rPr>
        <w:t>Το βέβαιο, όμως, είναι, κυρίες και κύριοι συνάδελφοι, ότι δεν συνιστά, σε κα</w:t>
      </w:r>
      <w:r w:rsidRPr="007C5E78">
        <w:rPr>
          <w:rFonts w:eastAsia="Times New Roman" w:cs="Times New Roman"/>
          <w:color w:val="000000" w:themeColor="text1"/>
          <w:szCs w:val="24"/>
        </w:rPr>
        <w:t>μ</w:t>
      </w:r>
      <w:r w:rsidRPr="007C5E78">
        <w:rPr>
          <w:rFonts w:eastAsia="Times New Roman" w:cs="Times New Roman"/>
          <w:color w:val="000000" w:themeColor="text1"/>
          <w:szCs w:val="24"/>
        </w:rPr>
        <w:t>μία περίπτωση, έναν συγκεκριμένο χάρτη τολμηρών αλλαγών και μετ</w:t>
      </w:r>
      <w:r w:rsidRPr="007C5E78">
        <w:rPr>
          <w:rFonts w:eastAsia="Times New Roman" w:cs="Times New Roman"/>
          <w:color w:val="000000" w:themeColor="text1"/>
          <w:szCs w:val="24"/>
        </w:rPr>
        <w:t>αρρυθμίσεων. Είναι ένα αναπτυξιακό σχέδιο χωρίς ανάπτυξη. Λείπει όχι μόνο το όραμα -μερικές φορές μο</w:t>
      </w:r>
      <w:r w:rsidRPr="007C5E78">
        <w:rPr>
          <w:rFonts w:eastAsia="Times New Roman" w:cs="Times New Roman"/>
          <w:color w:val="000000" w:themeColor="text1"/>
          <w:szCs w:val="24"/>
        </w:rPr>
        <w:t>υ</w:t>
      </w:r>
      <w:r w:rsidRPr="007C5E78">
        <w:rPr>
          <w:rFonts w:eastAsia="Times New Roman" w:cs="Times New Roman"/>
          <w:color w:val="000000" w:themeColor="text1"/>
          <w:szCs w:val="24"/>
        </w:rPr>
        <w:t xml:space="preserve"> έδωσε την εντύπωση ότι ο συγγραφέας </w:t>
      </w:r>
      <w:r>
        <w:rPr>
          <w:rFonts w:eastAsia="Times New Roman" w:cs="Times New Roman"/>
          <w:szCs w:val="24"/>
        </w:rPr>
        <w:t>περίπου έκανε αγγαρεία, ότι έπρεπε να γραφτεί αυτό το κείμενο μόνο και μόνο για να εκπληρωθεί μία τυπική υποχρέωση- αλ</w:t>
      </w:r>
      <w:r>
        <w:rPr>
          <w:rFonts w:eastAsia="Times New Roman" w:cs="Times New Roman"/>
          <w:szCs w:val="24"/>
        </w:rPr>
        <w:t>λά λείπουν εφαρμοσμένες πολιτικές, που θα φέρουν δουλειές, θα βελτιώσουν το εισόδημα, θα παρ</w:t>
      </w:r>
      <w:r>
        <w:rPr>
          <w:rFonts w:eastAsia="Times New Roman" w:cs="Times New Roman"/>
          <w:szCs w:val="24"/>
        </w:rPr>
        <w:t>αγ</w:t>
      </w:r>
      <w:r>
        <w:rPr>
          <w:rFonts w:eastAsia="Times New Roman" w:cs="Times New Roman"/>
          <w:szCs w:val="24"/>
        </w:rPr>
        <w:t>άγουν πλούτο.</w:t>
      </w:r>
    </w:p>
    <w:p w14:paraId="4856330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Πάμε, όμως, να δούμε, κύριε Τσίπρα, όχι μόνον τι λέει το αναπτυξιακό σας σχέδιο αλλά</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τι δεν μας λέει. Στα τέλη Αυγούστου πράγματι τελειώνει</w:t>
      </w:r>
      <w:r>
        <w:rPr>
          <w:rFonts w:eastAsia="Times New Roman" w:cs="Times New Roman"/>
          <w:szCs w:val="24"/>
        </w:rPr>
        <w:t xml:space="preserve"> ο ευνοϊκός ευρωπαϊκός δανεισμός, αλλά παραμένουν τα σκληρά μέτρα. Γι’ αυτό και έχει πολύ μεγάλη σημασία από σήμερα να ανιχνευθεί η επόμενη μέρα, να αποτιμηθεί η αληθινή εικόνα και να αποκαλυφθούν οι νέοι κίνδυνοι, διότι κίνδυνοι υπάρχουν</w:t>
      </w:r>
      <w:r>
        <w:rPr>
          <w:rFonts w:eastAsia="Times New Roman" w:cs="Times New Roman"/>
          <w:szCs w:val="24"/>
        </w:rPr>
        <w:t>,</w:t>
      </w:r>
      <w:r>
        <w:rPr>
          <w:rFonts w:eastAsia="Times New Roman" w:cs="Times New Roman"/>
          <w:szCs w:val="24"/>
        </w:rPr>
        <w:t xml:space="preserve"> τόσο από αυτό πο</w:t>
      </w:r>
      <w:r>
        <w:rPr>
          <w:rFonts w:eastAsia="Times New Roman" w:cs="Times New Roman"/>
          <w:szCs w:val="24"/>
        </w:rPr>
        <w:t xml:space="preserve">υ η Κυβέρνηση βαφτίζει «έξοδο στις αγορές» όσο και από τις πολλές ουρές της καλοκαιρινής αξιολόγησης, ουρές που προφανώς ανοίγουν το παράθυρο για πρόσθετες δεσμεύσεις. </w:t>
      </w:r>
    </w:p>
    <w:p w14:paraId="4856330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Δυστυχώς ΣΥΡΙΖΑ – ΑΝΕΛ ξαναβάζουν τη χώρα στον βούρκο της ανασφάλειας, όπως βουλιάζουν </w:t>
      </w:r>
      <w:r>
        <w:rPr>
          <w:rFonts w:eastAsia="Times New Roman" w:cs="Times New Roman"/>
          <w:szCs w:val="24"/>
        </w:rPr>
        <w:t xml:space="preserve">και πάλι την πολιτική μέσα στη λάσπη. </w:t>
      </w:r>
    </w:p>
    <w:p w14:paraId="4856330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Εξηγούμαι. Όταν μία χώρα, κύριε Τσίπρα, σταματάει να δανείζεται με χαμηλά επιτόκια από τους εταίρους της και βγαίνει στις αγορές, οφείλει να </w:t>
      </w:r>
      <w:r>
        <w:rPr>
          <w:rFonts w:eastAsia="Times New Roman" w:cs="Times New Roman"/>
          <w:szCs w:val="24"/>
        </w:rPr>
        <w:lastRenderedPageBreak/>
        <w:t>το κάνει υπό συνθήκες ευνοϊκές, όπως το έκανε η Ιρλανδία, η Κύπρος και η Πορ</w:t>
      </w:r>
      <w:r>
        <w:rPr>
          <w:rFonts w:eastAsia="Times New Roman" w:cs="Times New Roman"/>
          <w:szCs w:val="24"/>
        </w:rPr>
        <w:t>τογαλία. Εσείς, όμως, ως συνήθως, πάτε ανάποδα στο ρεύμα.</w:t>
      </w:r>
    </w:p>
    <w:p w14:paraId="4856330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Βασίζεστε σε ένα απόθεμα, το περιβόητο </w:t>
      </w:r>
      <w:r>
        <w:rPr>
          <w:rFonts w:eastAsia="Times New Roman" w:cs="Times New Roman"/>
          <w:szCs w:val="24"/>
          <w:lang w:val="en-US"/>
        </w:rPr>
        <w:t>cash</w:t>
      </w:r>
      <w:r w:rsidRPr="00752971">
        <w:rPr>
          <w:rFonts w:eastAsia="Times New Roman" w:cs="Times New Roman"/>
          <w:szCs w:val="24"/>
        </w:rPr>
        <w:t xml:space="preserve"> </w:t>
      </w:r>
      <w:r>
        <w:rPr>
          <w:rFonts w:eastAsia="Times New Roman" w:cs="Times New Roman"/>
          <w:szCs w:val="24"/>
          <w:lang w:val="en-US"/>
        </w:rPr>
        <w:t>buffer</w:t>
      </w:r>
      <w:r>
        <w:rPr>
          <w:rFonts w:eastAsia="Times New Roman" w:cs="Times New Roman"/>
          <w:szCs w:val="24"/>
        </w:rPr>
        <w:t xml:space="preserve"> ύψους 18 δισεκατομμυρίων ευρώ, το οποίο πώς προήλθε αλήθεια; Από </w:t>
      </w:r>
      <w:proofErr w:type="spellStart"/>
      <w:r>
        <w:rPr>
          <w:rFonts w:eastAsia="Times New Roman" w:cs="Times New Roman"/>
          <w:szCs w:val="24"/>
        </w:rPr>
        <w:t>υπερπλεονάσματα</w:t>
      </w:r>
      <w:proofErr w:type="spellEnd"/>
      <w:r>
        <w:rPr>
          <w:rFonts w:eastAsia="Times New Roman" w:cs="Times New Roman"/>
          <w:szCs w:val="24"/>
        </w:rPr>
        <w:t xml:space="preserve"> μεγαλύτερα από αυτά που σας ζήτησαν, από νέες συντάξεις, τις οποίε</w:t>
      </w:r>
      <w:r>
        <w:rPr>
          <w:rFonts w:eastAsia="Times New Roman" w:cs="Times New Roman"/>
          <w:szCs w:val="24"/>
        </w:rPr>
        <w:t xml:space="preserve">ς δεν δίνετε, από οφειλές που δεν επιστρέφονται, από αποθέματα φορέων που γίνονται </w:t>
      </w:r>
      <w:r>
        <w:rPr>
          <w:rFonts w:eastAsia="Times New Roman" w:cs="Times New Roman"/>
          <w:szCs w:val="24"/>
          <w:lang w:val="en-US"/>
        </w:rPr>
        <w:t>repos</w:t>
      </w:r>
      <w:r>
        <w:rPr>
          <w:rFonts w:eastAsia="Times New Roman" w:cs="Times New Roman"/>
          <w:szCs w:val="24"/>
        </w:rPr>
        <w:t xml:space="preserve">, και από δημόσιες επενδύσεις που δεν υλοποιούνται. </w:t>
      </w:r>
    </w:p>
    <w:p w14:paraId="4856330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Την ίδια ώρα παραμένουν αναξιοποίητοι σημαντικοί πόροι ύψους 28 δισεκατομμυρίων ευρώ από το </w:t>
      </w:r>
      <w:r>
        <w:rPr>
          <w:rFonts w:eastAsia="Times New Roman" w:cs="Times New Roman"/>
          <w:szCs w:val="24"/>
        </w:rPr>
        <w:t>τρίτο</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ρόγραμμα, με πολ</w:t>
      </w:r>
      <w:r>
        <w:rPr>
          <w:rFonts w:eastAsia="Times New Roman" w:cs="Times New Roman"/>
          <w:szCs w:val="24"/>
        </w:rPr>
        <w:t xml:space="preserve">ύ χαμηλά επιτόκια και η Κυβέρνηση με αποκλειστική της ευθύνη έχει καθυστερήσει συνολικά στην υλοποίηση του </w:t>
      </w:r>
      <w:r>
        <w:rPr>
          <w:rFonts w:eastAsia="Times New Roman" w:cs="Times New Roman"/>
          <w:szCs w:val="24"/>
        </w:rPr>
        <w:t>π</w:t>
      </w:r>
      <w:r>
        <w:rPr>
          <w:rFonts w:eastAsia="Times New Roman" w:cs="Times New Roman"/>
          <w:szCs w:val="24"/>
        </w:rPr>
        <w:t xml:space="preserve">ρογράμματος, άρα δεν μπορεί να αντλήσει αυτά τα κεφάλαια. Και όλα αυτά βαφτίζονται «μαξιλάρι ασφάλειας». Μόνο </w:t>
      </w:r>
      <w:r>
        <w:rPr>
          <w:rFonts w:eastAsia="Times New Roman" w:cs="Times New Roman"/>
          <w:szCs w:val="24"/>
        </w:rPr>
        <w:lastRenderedPageBreak/>
        <w:t xml:space="preserve">που την επόμενη μέρα </w:t>
      </w:r>
      <w:r>
        <w:rPr>
          <w:rFonts w:eastAsia="Times New Roman" w:cs="Times New Roman"/>
          <w:szCs w:val="24"/>
        </w:rPr>
        <w:t>-</w:t>
      </w:r>
      <w:r>
        <w:rPr>
          <w:rFonts w:eastAsia="Times New Roman" w:cs="Times New Roman"/>
          <w:szCs w:val="24"/>
        </w:rPr>
        <w:t>το ξέρετε πολύ κ</w:t>
      </w:r>
      <w:r>
        <w:rPr>
          <w:rFonts w:eastAsia="Times New Roman" w:cs="Times New Roman"/>
          <w:szCs w:val="24"/>
        </w:rPr>
        <w:t>αλά- οι αγορές θα είναι πολύ αυστηρές αν εντοπίσουν οποιοδήποτε μεταρρυθμιστικό πισωγύρισμα. Και το σωσίβιο</w:t>
      </w:r>
      <w:r>
        <w:rPr>
          <w:rFonts w:eastAsia="Times New Roman" w:cs="Times New Roman"/>
          <w:szCs w:val="24"/>
        </w:rPr>
        <w:t>,</w:t>
      </w:r>
      <w:r>
        <w:rPr>
          <w:rFonts w:eastAsia="Times New Roman" w:cs="Times New Roman"/>
          <w:szCs w:val="24"/>
        </w:rPr>
        <w:t xml:space="preserve"> το οποίο λέτε ότι έχετε εξασφαλίσει</w:t>
      </w:r>
      <w:r>
        <w:rPr>
          <w:rFonts w:eastAsia="Times New Roman" w:cs="Times New Roman"/>
          <w:szCs w:val="24"/>
        </w:rPr>
        <w:t>,</w:t>
      </w:r>
      <w:r>
        <w:rPr>
          <w:rFonts w:eastAsia="Times New Roman" w:cs="Times New Roman"/>
          <w:szCs w:val="24"/>
        </w:rPr>
        <w:t xml:space="preserve"> κινδυνεύει να αποδειχθεί τρύπιο στις θάλασσες των διεθνών αγορών. </w:t>
      </w:r>
    </w:p>
    <w:p w14:paraId="4856330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Πού διαπραγματεύεται, κύριε Τσίπρα, το </w:t>
      </w:r>
      <w:r>
        <w:rPr>
          <w:rFonts w:eastAsia="Times New Roman" w:cs="Times New Roman"/>
          <w:szCs w:val="24"/>
        </w:rPr>
        <w:t>ελληνικό δεκαετές ομόλογο; Στο 4,5%. Πού είναι το αντίστοιχο της Πορτογαλίας; Στο 1,9%. Πού είναι το επταετές της Κύπρου; Στο 2,5%. Η έξοδος στις αγορές μοιάζει υπό τις παρούσες συνθήκες μια βόλτα σε ναρκοπέδιο</w:t>
      </w:r>
      <w:r>
        <w:rPr>
          <w:rFonts w:eastAsia="Times New Roman" w:cs="Times New Roman"/>
          <w:szCs w:val="24"/>
        </w:rPr>
        <w:t>,</w:t>
      </w:r>
      <w:r>
        <w:rPr>
          <w:rFonts w:eastAsia="Times New Roman" w:cs="Times New Roman"/>
          <w:szCs w:val="24"/>
        </w:rPr>
        <w:t xml:space="preserve"> με δική σας ευθύνη. Εσείς κυβερνάτε τριάμισι</w:t>
      </w:r>
      <w:r>
        <w:rPr>
          <w:rFonts w:eastAsia="Times New Roman" w:cs="Times New Roman"/>
          <w:szCs w:val="24"/>
        </w:rPr>
        <w:t xml:space="preserve"> χρόνια. Δεν πετύχατε την απαιτούμενη αποκλιμάκωση στα επιτόκια και την πιστοληπτική αναβάθμιση της χώρας, που θα μας εξασφαλίσουν μετά τον Αύγουστο χαμηλό κόστος δανεισμού. </w:t>
      </w:r>
      <w:r>
        <w:rPr>
          <w:rFonts w:eastAsia="Times New Roman" w:cs="Times New Roman"/>
          <w:szCs w:val="24"/>
        </w:rPr>
        <w:t>Ούτε κ</w:t>
      </w:r>
      <w:r>
        <w:rPr>
          <w:rFonts w:eastAsia="Times New Roman" w:cs="Times New Roman"/>
          <w:szCs w:val="24"/>
        </w:rPr>
        <w:t>ουβέντα</w:t>
      </w:r>
      <w:r>
        <w:rPr>
          <w:rFonts w:eastAsia="Times New Roman" w:cs="Times New Roman"/>
          <w:szCs w:val="24"/>
        </w:rPr>
        <w:t>,</w:t>
      </w:r>
      <w:r>
        <w:rPr>
          <w:rFonts w:eastAsia="Times New Roman" w:cs="Times New Roman"/>
          <w:szCs w:val="24"/>
        </w:rPr>
        <w:t xml:space="preserve"> φυσικά</w:t>
      </w:r>
      <w:r>
        <w:rPr>
          <w:rFonts w:eastAsia="Times New Roman" w:cs="Times New Roman"/>
          <w:szCs w:val="24"/>
        </w:rPr>
        <w:t>,</w:t>
      </w:r>
      <w:r>
        <w:rPr>
          <w:rFonts w:eastAsia="Times New Roman" w:cs="Times New Roman"/>
          <w:szCs w:val="24"/>
        </w:rPr>
        <w:t xml:space="preserve"> για όλα αυτά στο ολιστικό σχέδιο ανάπτυξης. Ούτε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β</w:t>
      </w:r>
      <w:r>
        <w:rPr>
          <w:rFonts w:eastAsia="Times New Roman" w:cs="Times New Roman"/>
          <w:szCs w:val="24"/>
        </w:rPr>
        <w:t xml:space="preserve">ελτιώσατε την εικόνα του δημόσιου χρέους. </w:t>
      </w:r>
    </w:p>
    <w:p w14:paraId="4856330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Θυμίζω για άλλη μία φορά, κύριε Τσίπρα, κάτι το οποίο φυσικά δεν αναφέρεται στο ολιστικό σχέδιο ανάπτυξης, ότι το ΔΝΤ εκτιμούσε το 2014 ότι το χρέος κινείται σε μονοπάτι </w:t>
      </w:r>
      <w:proofErr w:type="spellStart"/>
      <w:r>
        <w:rPr>
          <w:rFonts w:eastAsia="Times New Roman" w:cs="Times New Roman"/>
          <w:szCs w:val="24"/>
        </w:rPr>
        <w:t>βιωσιμότητος</w:t>
      </w:r>
      <w:proofErr w:type="spellEnd"/>
      <w:r>
        <w:rPr>
          <w:rFonts w:eastAsia="Times New Roman" w:cs="Times New Roman"/>
          <w:szCs w:val="24"/>
        </w:rPr>
        <w:t>.</w:t>
      </w:r>
    </w:p>
    <w:p w14:paraId="4856330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Έτσι δεν είναι</w:t>
      </w:r>
      <w:r w:rsidRPr="00DE53C4">
        <w:rPr>
          <w:rFonts w:eastAsia="Times New Roman" w:cs="Times New Roman"/>
          <w:szCs w:val="24"/>
        </w:rPr>
        <w:t>,</w:t>
      </w:r>
      <w:r>
        <w:rPr>
          <w:rFonts w:eastAsia="Times New Roman" w:cs="Times New Roman"/>
          <w:szCs w:val="24"/>
        </w:rPr>
        <w:t xml:space="preserve"> κύριε </w:t>
      </w:r>
      <w:proofErr w:type="spellStart"/>
      <w:r>
        <w:rPr>
          <w:rFonts w:eastAsia="Times New Roman" w:cs="Times New Roman"/>
          <w:szCs w:val="24"/>
        </w:rPr>
        <w:t>Τσακαλώ</w:t>
      </w:r>
      <w:r>
        <w:rPr>
          <w:rFonts w:eastAsia="Times New Roman" w:cs="Times New Roman"/>
          <w:szCs w:val="24"/>
        </w:rPr>
        <w:t>τε</w:t>
      </w:r>
      <w:proofErr w:type="spellEnd"/>
      <w:r>
        <w:rPr>
          <w:rFonts w:eastAsia="Times New Roman" w:cs="Times New Roman"/>
          <w:szCs w:val="24"/>
        </w:rPr>
        <w:t>; Κάνω λάθος; Δεν κάνω λάθος, γιατί έχω εδώ τις αναλύσεις του ΔΝΤ που λένε ξεκάθαρα</w:t>
      </w:r>
      <w:r>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I</w:t>
      </w:r>
      <w:r>
        <w:rPr>
          <w:rFonts w:eastAsia="Times New Roman" w:cs="Times New Roman"/>
          <w:szCs w:val="24"/>
          <w:lang w:val="en-US"/>
        </w:rPr>
        <w:t>t</w:t>
      </w:r>
      <w:r w:rsidRPr="00DE53C4">
        <w:rPr>
          <w:rFonts w:eastAsia="Times New Roman" w:cs="Times New Roman"/>
          <w:szCs w:val="24"/>
        </w:rPr>
        <w:t xml:space="preserve"> </w:t>
      </w:r>
      <w:r>
        <w:rPr>
          <w:rFonts w:eastAsia="Times New Roman" w:cs="Times New Roman"/>
          <w:szCs w:val="24"/>
          <w:lang w:val="en-US"/>
        </w:rPr>
        <w:t>appeared</w:t>
      </w:r>
      <w:r w:rsidRPr="00DE53C4">
        <w:rPr>
          <w:rFonts w:eastAsia="Times New Roman" w:cs="Times New Roman"/>
          <w:szCs w:val="24"/>
        </w:rPr>
        <w:t xml:space="preserve"> </w:t>
      </w:r>
      <w:r>
        <w:rPr>
          <w:rFonts w:eastAsia="Times New Roman" w:cs="Times New Roman"/>
          <w:szCs w:val="24"/>
          <w:lang w:val="en-US"/>
        </w:rPr>
        <w:t>that</w:t>
      </w:r>
      <w:r w:rsidRPr="00DE53C4">
        <w:rPr>
          <w:rFonts w:eastAsia="Times New Roman" w:cs="Times New Roman"/>
          <w:szCs w:val="24"/>
        </w:rPr>
        <w:t xml:space="preserve"> </w:t>
      </w:r>
      <w:r>
        <w:rPr>
          <w:rFonts w:eastAsia="Times New Roman" w:cs="Times New Roman"/>
          <w:szCs w:val="24"/>
          <w:lang w:val="en-US"/>
        </w:rPr>
        <w:t>no</w:t>
      </w:r>
      <w:r w:rsidRPr="00DE53C4">
        <w:rPr>
          <w:rFonts w:eastAsia="Times New Roman" w:cs="Times New Roman"/>
          <w:szCs w:val="24"/>
        </w:rPr>
        <w:t xml:space="preserve"> </w:t>
      </w:r>
      <w:r>
        <w:rPr>
          <w:rFonts w:eastAsia="Times New Roman" w:cs="Times New Roman"/>
          <w:szCs w:val="24"/>
          <w:lang w:val="en-US"/>
        </w:rPr>
        <w:t>further</w:t>
      </w:r>
      <w:r w:rsidRPr="00DE53C4">
        <w:rPr>
          <w:rFonts w:eastAsia="Times New Roman" w:cs="Times New Roman"/>
          <w:szCs w:val="24"/>
        </w:rPr>
        <w:t xml:space="preserve"> </w:t>
      </w:r>
      <w:r>
        <w:rPr>
          <w:rFonts w:eastAsia="Times New Roman" w:cs="Times New Roman"/>
          <w:szCs w:val="24"/>
          <w:lang w:val="en-US"/>
        </w:rPr>
        <w:t>relief</w:t>
      </w:r>
      <w:r w:rsidRPr="00DE53C4">
        <w:rPr>
          <w:rFonts w:eastAsia="Times New Roman" w:cs="Times New Roman"/>
          <w:szCs w:val="24"/>
        </w:rPr>
        <w:t xml:space="preserve"> </w:t>
      </w:r>
      <w:r>
        <w:rPr>
          <w:rFonts w:eastAsia="Times New Roman" w:cs="Times New Roman"/>
          <w:szCs w:val="24"/>
          <w:lang w:val="en-US"/>
        </w:rPr>
        <w:t>would</w:t>
      </w:r>
      <w:r w:rsidRPr="00DE53C4">
        <w:rPr>
          <w:rFonts w:eastAsia="Times New Roman" w:cs="Times New Roman"/>
          <w:szCs w:val="24"/>
        </w:rPr>
        <w:t xml:space="preserve"> </w:t>
      </w:r>
      <w:r>
        <w:rPr>
          <w:rFonts w:eastAsia="Times New Roman" w:cs="Times New Roman"/>
          <w:szCs w:val="24"/>
          <w:lang w:val="en-US"/>
        </w:rPr>
        <w:t>have</w:t>
      </w:r>
      <w:r w:rsidRPr="00DE53C4">
        <w:rPr>
          <w:rFonts w:eastAsia="Times New Roman" w:cs="Times New Roman"/>
          <w:szCs w:val="24"/>
        </w:rPr>
        <w:t xml:space="preserve"> </w:t>
      </w:r>
      <w:r>
        <w:rPr>
          <w:rFonts w:eastAsia="Times New Roman" w:cs="Times New Roman"/>
          <w:szCs w:val="24"/>
          <w:lang w:val="en-US"/>
        </w:rPr>
        <w:t>been</w:t>
      </w:r>
      <w:r w:rsidRPr="00DE53C4">
        <w:rPr>
          <w:rFonts w:eastAsia="Times New Roman" w:cs="Times New Roman"/>
          <w:szCs w:val="24"/>
        </w:rPr>
        <w:t xml:space="preserve"> </w:t>
      </w:r>
      <w:r>
        <w:rPr>
          <w:rFonts w:eastAsia="Times New Roman" w:cs="Times New Roman"/>
          <w:szCs w:val="24"/>
          <w:lang w:val="en-US"/>
        </w:rPr>
        <w:t>needed</w:t>
      </w:r>
      <w:r>
        <w:rPr>
          <w:rFonts w:eastAsia="Times New Roman" w:cs="Times New Roman"/>
          <w:szCs w:val="24"/>
        </w:rPr>
        <w:t>». Αυτό έλεγε το ΔΝΤ το 2014 για την πορεία του ελληνικού χρέους εκτιμώντας ότι θα φτάσει κοντά στο 60% το 2060</w:t>
      </w:r>
      <w:r>
        <w:rPr>
          <w:rFonts w:eastAsia="Times New Roman" w:cs="Times New Roman"/>
          <w:szCs w:val="24"/>
        </w:rPr>
        <w:t xml:space="preserve">. </w:t>
      </w:r>
    </w:p>
    <w:p w14:paraId="4856330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Καταθέτω στα Πρακτικά την έκθεση του ΔΝΤ.</w:t>
      </w:r>
    </w:p>
    <w:p w14:paraId="48563309" w14:textId="77777777" w:rsidR="00C17FD8" w:rsidRDefault="00C12081">
      <w:pPr>
        <w:spacing w:after="0" w:line="600" w:lineRule="auto"/>
        <w:ind w:firstLine="720"/>
        <w:jc w:val="both"/>
        <w:rPr>
          <w:rFonts w:eastAsia="Times New Roman" w:cs="Times New Roman"/>
        </w:rPr>
      </w:pPr>
      <w:r w:rsidRPr="000731CA">
        <w:rPr>
          <w:rFonts w:eastAsia="Times New Roman" w:cs="Times New Roman"/>
        </w:rPr>
        <w:t>(Στο σημείο αυτό ο</w:t>
      </w:r>
      <w:r>
        <w:rPr>
          <w:rFonts w:eastAsia="Times New Roman" w:cs="Times New Roman"/>
        </w:rPr>
        <w:t xml:space="preserve"> Πρόεδρος της Νέας Δημοκρατίας </w:t>
      </w:r>
      <w:r w:rsidRPr="000731CA">
        <w:rPr>
          <w:rFonts w:eastAsia="Times New Roman" w:cs="Times New Roman"/>
        </w:rPr>
        <w:t>κ.</w:t>
      </w:r>
      <w:r>
        <w:rPr>
          <w:rFonts w:eastAsia="Times New Roman" w:cs="Times New Roman"/>
        </w:rPr>
        <w:t xml:space="preserve"> Κυριάκος Μητσοτάκης </w:t>
      </w:r>
      <w:r w:rsidRPr="000731CA">
        <w:rPr>
          <w:rFonts w:eastAsia="Times New Roman" w:cs="Times New Roman"/>
        </w:rPr>
        <w:t>καταθέτει για τα Πρακτικά τ</w:t>
      </w:r>
      <w:r>
        <w:rPr>
          <w:rFonts w:eastAsia="Times New Roman" w:cs="Times New Roman"/>
        </w:rPr>
        <w:t>ην</w:t>
      </w:r>
      <w:r w:rsidRPr="000731CA">
        <w:rPr>
          <w:rFonts w:eastAsia="Times New Roman" w:cs="Times New Roman"/>
        </w:rPr>
        <w:t xml:space="preserve"> προαναφερθ</w:t>
      </w:r>
      <w:r>
        <w:rPr>
          <w:rFonts w:eastAsia="Times New Roman" w:cs="Times New Roman"/>
        </w:rPr>
        <w:t>είσα</w:t>
      </w:r>
      <w:r w:rsidRPr="000731CA">
        <w:rPr>
          <w:rFonts w:eastAsia="Times New Roman" w:cs="Times New Roman"/>
        </w:rPr>
        <w:t xml:space="preserve"> </w:t>
      </w:r>
      <w:r>
        <w:rPr>
          <w:rFonts w:eastAsia="Times New Roman" w:cs="Times New Roman"/>
        </w:rPr>
        <w:t>έκθεση</w:t>
      </w:r>
      <w:r w:rsidRPr="000731CA">
        <w:rPr>
          <w:rFonts w:eastAsia="Times New Roman" w:cs="Times New Roman"/>
        </w:rPr>
        <w:t xml:space="preserve">, </w:t>
      </w:r>
      <w:r>
        <w:rPr>
          <w:rFonts w:eastAsia="Times New Roman" w:cs="Times New Roman"/>
        </w:rPr>
        <w:t>η</w:t>
      </w:r>
      <w:r w:rsidRPr="000731CA">
        <w:rPr>
          <w:rFonts w:eastAsia="Times New Roman" w:cs="Times New Roman"/>
        </w:rPr>
        <w:t xml:space="preserve"> οποί</w:t>
      </w:r>
      <w:r>
        <w:rPr>
          <w:rFonts w:eastAsia="Times New Roman" w:cs="Times New Roman"/>
        </w:rPr>
        <w:t>α</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 xml:space="preserve">ται στο αρχείο του Τμήματος Γραμματείας της Διεύθυνσης Στενογραφίας και </w:t>
      </w:r>
      <w:r w:rsidRPr="000731CA">
        <w:rPr>
          <w:rFonts w:eastAsia="Times New Roman" w:cs="Times New Roman"/>
        </w:rPr>
        <w:t>Πρακτικών της Βουλής)</w:t>
      </w:r>
    </w:p>
    <w:p w14:paraId="4856330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Τι λέει το ΔΝΤ στην έκθεση του 2017; «</w:t>
      </w:r>
      <w:r>
        <w:rPr>
          <w:rFonts w:eastAsia="Times New Roman" w:cs="Times New Roman"/>
          <w:szCs w:val="24"/>
          <w:lang w:val="en-US"/>
        </w:rPr>
        <w:t>Greek</w:t>
      </w:r>
      <w:r w:rsidRPr="00DE53C4">
        <w:rPr>
          <w:rFonts w:eastAsia="Times New Roman" w:cs="Times New Roman"/>
          <w:szCs w:val="24"/>
        </w:rPr>
        <w:t xml:space="preserve"> </w:t>
      </w:r>
      <w:r>
        <w:rPr>
          <w:rFonts w:eastAsia="Times New Roman" w:cs="Times New Roman"/>
          <w:szCs w:val="24"/>
          <w:lang w:val="en-US"/>
        </w:rPr>
        <w:t>debt</w:t>
      </w:r>
      <w:r w:rsidRPr="00DE53C4">
        <w:rPr>
          <w:rFonts w:eastAsia="Times New Roman" w:cs="Times New Roman"/>
          <w:szCs w:val="24"/>
        </w:rPr>
        <w:t xml:space="preserve"> </w:t>
      </w:r>
      <w:r>
        <w:rPr>
          <w:rFonts w:eastAsia="Times New Roman" w:cs="Times New Roman"/>
          <w:szCs w:val="24"/>
          <w:lang w:val="en-US"/>
        </w:rPr>
        <w:t>is</w:t>
      </w:r>
      <w:r w:rsidRPr="00DE53C4">
        <w:rPr>
          <w:rFonts w:eastAsia="Times New Roman" w:cs="Times New Roman"/>
          <w:szCs w:val="24"/>
        </w:rPr>
        <w:t xml:space="preserve"> </w:t>
      </w:r>
      <w:r>
        <w:rPr>
          <w:rFonts w:eastAsia="Times New Roman" w:cs="Times New Roman"/>
          <w:szCs w:val="24"/>
          <w:lang w:val="en-US"/>
        </w:rPr>
        <w:t>highly</w:t>
      </w:r>
      <w:r w:rsidRPr="00DE53C4">
        <w:rPr>
          <w:rFonts w:eastAsia="Times New Roman" w:cs="Times New Roman"/>
          <w:szCs w:val="24"/>
        </w:rPr>
        <w:t xml:space="preserve"> </w:t>
      </w:r>
      <w:r>
        <w:rPr>
          <w:rFonts w:eastAsia="Times New Roman" w:cs="Times New Roman"/>
          <w:szCs w:val="24"/>
          <w:lang w:val="en-US"/>
        </w:rPr>
        <w:t>unsustainable</w:t>
      </w:r>
      <w:r>
        <w:rPr>
          <w:rFonts w:eastAsia="Times New Roman" w:cs="Times New Roman"/>
          <w:szCs w:val="24"/>
        </w:rPr>
        <w:t>», δηλαδή εξαιρετικά μη βιώσιμο, μεταφράζω στα ελληνικά. Εκτοξεύεται το δημόσιο χρέος στο 195% του ΑΕΠ και οι ανάγκες χρηματοδότησής του στο 45% του ΑΕΠ.</w:t>
      </w:r>
    </w:p>
    <w:p w14:paraId="4856330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Την καταθέτω για τα Πρακτικά. </w:t>
      </w:r>
    </w:p>
    <w:p w14:paraId="4856330C" w14:textId="77777777" w:rsidR="00C17FD8" w:rsidRDefault="00C12081">
      <w:pPr>
        <w:spacing w:after="0" w:line="600" w:lineRule="auto"/>
        <w:ind w:firstLine="720"/>
        <w:jc w:val="both"/>
        <w:rPr>
          <w:rFonts w:eastAsia="Times New Roman" w:cs="Times New Roman"/>
        </w:rPr>
      </w:pPr>
      <w:r w:rsidRPr="000731CA">
        <w:rPr>
          <w:rFonts w:eastAsia="Times New Roman" w:cs="Times New Roman"/>
        </w:rPr>
        <w:t>(Στο σημείο αυτό ο</w:t>
      </w:r>
      <w:r>
        <w:rPr>
          <w:rFonts w:eastAsia="Times New Roman" w:cs="Times New Roman"/>
        </w:rPr>
        <w:t xml:space="preserve"> Πρόεδρος της Νέας Δημοκρατίας </w:t>
      </w:r>
      <w:r w:rsidRPr="000731CA">
        <w:rPr>
          <w:rFonts w:eastAsia="Times New Roman" w:cs="Times New Roman"/>
        </w:rPr>
        <w:t>κ.</w:t>
      </w:r>
      <w:r>
        <w:rPr>
          <w:rFonts w:eastAsia="Times New Roman" w:cs="Times New Roman"/>
        </w:rPr>
        <w:t xml:space="preserve"> Κυριάκος Μητσοτάκης </w:t>
      </w:r>
      <w:r w:rsidRPr="000731CA">
        <w:rPr>
          <w:rFonts w:eastAsia="Times New Roman" w:cs="Times New Roman"/>
        </w:rPr>
        <w:t>καταθέτει για τα Πρακτικά τ</w:t>
      </w:r>
      <w:r>
        <w:rPr>
          <w:rFonts w:eastAsia="Times New Roman" w:cs="Times New Roman"/>
        </w:rPr>
        <w:t>ην</w:t>
      </w:r>
      <w:r w:rsidRPr="000731CA">
        <w:rPr>
          <w:rFonts w:eastAsia="Times New Roman" w:cs="Times New Roman"/>
        </w:rPr>
        <w:t xml:space="preserve"> προαναφερθ</w:t>
      </w:r>
      <w:r>
        <w:rPr>
          <w:rFonts w:eastAsia="Times New Roman" w:cs="Times New Roman"/>
        </w:rPr>
        <w:t>είσα</w:t>
      </w:r>
      <w:r w:rsidRPr="000731CA">
        <w:rPr>
          <w:rFonts w:eastAsia="Times New Roman" w:cs="Times New Roman"/>
        </w:rPr>
        <w:t xml:space="preserve"> </w:t>
      </w:r>
      <w:r>
        <w:rPr>
          <w:rFonts w:eastAsia="Times New Roman" w:cs="Times New Roman"/>
        </w:rPr>
        <w:t>έκθεση</w:t>
      </w:r>
      <w:r w:rsidRPr="000731CA">
        <w:rPr>
          <w:rFonts w:eastAsia="Times New Roman" w:cs="Times New Roman"/>
        </w:rPr>
        <w:t xml:space="preserve">, </w:t>
      </w:r>
      <w:r>
        <w:rPr>
          <w:rFonts w:eastAsia="Times New Roman" w:cs="Times New Roman"/>
        </w:rPr>
        <w:t>η</w:t>
      </w:r>
      <w:r w:rsidRPr="000731CA">
        <w:rPr>
          <w:rFonts w:eastAsia="Times New Roman" w:cs="Times New Roman"/>
        </w:rPr>
        <w:t xml:space="preserve"> οποί</w:t>
      </w:r>
      <w:r>
        <w:rPr>
          <w:rFonts w:eastAsia="Times New Roman" w:cs="Times New Roman"/>
        </w:rPr>
        <w:t>α</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 xml:space="preserve">ται στο αρχείο του Τμήματος Γραμματείας της Διεύθυνσης Στενογραφίας και Πρακτικών της </w:t>
      </w:r>
      <w:r w:rsidRPr="000731CA">
        <w:rPr>
          <w:rFonts w:eastAsia="Times New Roman" w:cs="Times New Roman"/>
        </w:rPr>
        <w:t>Βουλής)</w:t>
      </w:r>
    </w:p>
    <w:p w14:paraId="4856330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Ούτε κ</w:t>
      </w:r>
      <w:r>
        <w:rPr>
          <w:rFonts w:eastAsia="Times New Roman" w:cs="Times New Roman"/>
          <w:szCs w:val="24"/>
        </w:rPr>
        <w:t>ουβέντα</w:t>
      </w:r>
      <w:r>
        <w:rPr>
          <w:rFonts w:eastAsia="Times New Roman" w:cs="Times New Roman"/>
          <w:szCs w:val="24"/>
        </w:rPr>
        <w:t>,</w:t>
      </w:r>
      <w:r>
        <w:rPr>
          <w:rFonts w:eastAsia="Times New Roman" w:cs="Times New Roman"/>
          <w:szCs w:val="24"/>
        </w:rPr>
        <w:t xml:space="preserve"> φυσικά</w:t>
      </w:r>
      <w:r>
        <w:rPr>
          <w:rFonts w:eastAsia="Times New Roman" w:cs="Times New Roman"/>
          <w:szCs w:val="24"/>
        </w:rPr>
        <w:t>,</w:t>
      </w:r>
      <w:r>
        <w:rPr>
          <w:rFonts w:eastAsia="Times New Roman" w:cs="Times New Roman"/>
          <w:szCs w:val="24"/>
        </w:rPr>
        <w:t xml:space="preserve"> για όλα αυτά </w:t>
      </w:r>
      <w:r>
        <w:rPr>
          <w:rFonts w:eastAsia="Times New Roman" w:cs="Times New Roman"/>
          <w:szCs w:val="24"/>
        </w:rPr>
        <w:t>σ</w:t>
      </w:r>
      <w:r>
        <w:rPr>
          <w:rFonts w:eastAsia="Times New Roman" w:cs="Times New Roman"/>
          <w:szCs w:val="24"/>
        </w:rPr>
        <w:t>το ολιστικό σχέδιο ανάπτυξης. Και πριν από κάποιες μέρες ανακοινώσατε μια κατ</w:t>
      </w:r>
      <w:r>
        <w:rPr>
          <w:rFonts w:eastAsia="Times New Roman" w:cs="Times New Roman"/>
          <w:szCs w:val="24"/>
        </w:rPr>
        <w:t xml:space="preserve">’ </w:t>
      </w:r>
      <w:r>
        <w:rPr>
          <w:rFonts w:eastAsia="Times New Roman" w:cs="Times New Roman"/>
          <w:szCs w:val="24"/>
        </w:rPr>
        <w:t>αρχήν τεχνική συμφωνία, για την οποία ο ίδιος ο Υπουργός Οικονομικών μ</w:t>
      </w:r>
      <w:r>
        <w:rPr>
          <w:rFonts w:eastAsia="Times New Roman" w:cs="Times New Roman"/>
          <w:szCs w:val="24"/>
        </w:rPr>
        <w:t>ά</w:t>
      </w:r>
      <w:r>
        <w:rPr>
          <w:rFonts w:eastAsia="Times New Roman" w:cs="Times New Roman"/>
          <w:szCs w:val="24"/>
        </w:rPr>
        <w:t xml:space="preserve">ς είπε «έπρεπε να </w:t>
      </w:r>
      <w:r>
        <w:rPr>
          <w:rFonts w:eastAsia="Times New Roman" w:cs="Times New Roman"/>
          <w:szCs w:val="24"/>
        </w:rPr>
        <w:lastRenderedPageBreak/>
        <w:t xml:space="preserve">βάλουμε και λίγο νερό στο κρασί μας». Έτσι </w:t>
      </w:r>
      <w:r>
        <w:rPr>
          <w:rFonts w:eastAsia="Times New Roman" w:cs="Times New Roman"/>
          <w:szCs w:val="24"/>
        </w:rPr>
        <w:t xml:space="preserve">δεν το είπατε; Ωραία, ενημερώστε μας, λοιπόν, σήμερα, κύριε </w:t>
      </w:r>
      <w:proofErr w:type="spellStart"/>
      <w:r>
        <w:rPr>
          <w:rFonts w:eastAsia="Times New Roman" w:cs="Times New Roman"/>
          <w:szCs w:val="24"/>
        </w:rPr>
        <w:t>Τσακαλώτε</w:t>
      </w:r>
      <w:proofErr w:type="spellEnd"/>
      <w:r>
        <w:rPr>
          <w:rFonts w:eastAsia="Times New Roman" w:cs="Times New Roman"/>
          <w:szCs w:val="24"/>
        </w:rPr>
        <w:t>, πόσο νερό βάλατε και σε ποιο κρασί!</w:t>
      </w:r>
    </w:p>
    <w:p w14:paraId="4856330E" w14:textId="77777777" w:rsidR="00C17FD8" w:rsidRDefault="00C12081">
      <w:pPr>
        <w:spacing w:after="0" w:line="600" w:lineRule="auto"/>
        <w:ind w:firstLine="709"/>
        <w:jc w:val="center"/>
        <w:rPr>
          <w:rFonts w:eastAsia="Times New Roman"/>
          <w:bCs/>
        </w:rPr>
      </w:pPr>
      <w:r w:rsidRPr="00FE24C6">
        <w:rPr>
          <w:rFonts w:eastAsia="Times New Roman"/>
          <w:bCs/>
        </w:rPr>
        <w:t>(Χειροκροτήματα από την πτέρυγα της Νέας Δημοκρατίας)</w:t>
      </w:r>
    </w:p>
    <w:p w14:paraId="4856330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Γιατί; Διότι υποψιάζομαι ότι και εδώ κρύβονται νέες δεσμεύσεις που, καθώς φαίνεται, θα βρουν τη</w:t>
      </w:r>
      <w:r>
        <w:rPr>
          <w:rFonts w:eastAsia="Times New Roman" w:cs="Times New Roman"/>
          <w:szCs w:val="24"/>
        </w:rPr>
        <w:t xml:space="preserve"> θέση τους στον μηχανισμό αυξημένης εποπτείας που θα μας συνοδεύει για αρκετά χρόνια ακόμη. Γιατί η καθαρή έξοδος είναι το νέο βρώμικο ψέμα του κ. Τσίπρα. </w:t>
      </w:r>
    </w:p>
    <w:p w14:paraId="4856331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Το μνημόνιο δεν τελειώνει τον Αύγουστο, απλώς μεταλλάσσεται και η χώρα θα ενταχθεί σε ένα νέο αυστηρ</w:t>
      </w:r>
      <w:r>
        <w:rPr>
          <w:rFonts w:eastAsia="Times New Roman" w:cs="Times New Roman"/>
          <w:szCs w:val="24"/>
        </w:rPr>
        <w:t>ό πλαίσιο παρακολούθησης που θα περιορίζει σημαντικά τους βαθμούς της ελευθερίας μας, ένα πλαίσιο παρακολούθησης διαφορετικό από αυτό στο οποίο εντάχθηκαν η Ιρλανδία, η Κύπρος και η Πορτογαλία.</w:t>
      </w:r>
    </w:p>
    <w:p w14:paraId="4856331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η χώρα θα κληθεί να εφαρμόσει πρόσθετα δημοσιονομ</w:t>
      </w:r>
      <w:r>
        <w:rPr>
          <w:rFonts w:eastAsia="Times New Roman" w:cs="Times New Roman"/>
          <w:szCs w:val="24"/>
        </w:rPr>
        <w:t>ικά μέτρα ύψους 5,1 δισεκατομμυρίων ευρώ, τα οποία ο κ. Τσίπρας και ο κ. Καμμένος έχουν ήδη ψηφίσει και χωρίς μάλιστα να έχουν εξασφαλίσει καμ</w:t>
      </w:r>
      <w:r>
        <w:rPr>
          <w:rFonts w:eastAsia="Times New Roman" w:cs="Times New Roman"/>
          <w:szCs w:val="24"/>
        </w:rPr>
        <w:t>μ</w:t>
      </w:r>
      <w:r>
        <w:rPr>
          <w:rFonts w:eastAsia="Times New Roman" w:cs="Times New Roman"/>
          <w:szCs w:val="24"/>
        </w:rPr>
        <w:t xml:space="preserve">ία χρηματοδότηση. Γι’ αυτό και λέμε ότι από τη χρηματοδότηση χωρίς μνημόνιο, την οποία ζητούσατε το 2015, πήγαμε στο μνημόνιο χωρίς χρηματοδότηση. </w:t>
      </w:r>
    </w:p>
    <w:p w14:paraId="4856331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Έχετε ήδη ψηφίσει -θα το ξαναπούμε να το ακούσουν και να το εμπεδώσουν οι συμπολίτες μας- τη μείωση του αφορ</w:t>
      </w:r>
      <w:r>
        <w:rPr>
          <w:rFonts w:eastAsia="Times New Roman" w:cs="Times New Roman"/>
          <w:szCs w:val="24"/>
        </w:rPr>
        <w:t xml:space="preserve">ολόγητου, την πλήρη κατάργηση του ΕΚΑΣ και τη νέα μείωση των συντάξεων. Οι δημαγωγοί, που υπόσχονταν δέκατη τρίτη και δέκατη τέταρτη σύνταξη, λήστεψαν τη δωδέκατη και τώρα θα πάρουν και την εντέκατη σύνταξη από τους συνταξιούχους. </w:t>
      </w:r>
    </w:p>
    <w:p w14:paraId="4856331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Ακόμα δεν έχετε απαντήσε</w:t>
      </w:r>
      <w:r>
        <w:rPr>
          <w:rFonts w:eastAsia="Times New Roman" w:cs="Times New Roman"/>
          <w:szCs w:val="24"/>
        </w:rPr>
        <w:t xml:space="preserve">ι σε μια ερώτηση σαράντα έξι Βουλευτών μας, με την οποία σας ζητούμε να δώσετε επιτέλους λεπτομέρειες για τις </w:t>
      </w:r>
      <w:r>
        <w:rPr>
          <w:rFonts w:eastAsia="Times New Roman" w:cs="Times New Roman"/>
          <w:szCs w:val="24"/>
        </w:rPr>
        <w:lastRenderedPageBreak/>
        <w:t xml:space="preserve">περικοπές των συντάξεων που έχετε νομοθετήσει με τον νόμο </w:t>
      </w:r>
      <w:proofErr w:type="spellStart"/>
      <w:r>
        <w:rPr>
          <w:rFonts w:eastAsia="Times New Roman" w:cs="Times New Roman"/>
          <w:szCs w:val="24"/>
        </w:rPr>
        <w:t>Κατρούγκαλου</w:t>
      </w:r>
      <w:proofErr w:type="spellEnd"/>
      <w:r>
        <w:rPr>
          <w:rFonts w:eastAsia="Times New Roman" w:cs="Times New Roman"/>
          <w:szCs w:val="24"/>
        </w:rPr>
        <w:t>.</w:t>
      </w:r>
    </w:p>
    <w:p w14:paraId="4856331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Την καταθέτω στα Πρακτικά. </w:t>
      </w:r>
    </w:p>
    <w:p w14:paraId="48563315" w14:textId="77777777" w:rsidR="00C17FD8" w:rsidRDefault="00C12081">
      <w:pPr>
        <w:spacing w:after="0" w:line="600" w:lineRule="auto"/>
        <w:ind w:firstLine="720"/>
        <w:jc w:val="both"/>
        <w:rPr>
          <w:rFonts w:eastAsia="Times New Roman" w:cs="Times New Roman"/>
        </w:rPr>
      </w:pPr>
      <w:r w:rsidRPr="000731CA">
        <w:rPr>
          <w:rFonts w:eastAsia="Times New Roman" w:cs="Times New Roman"/>
        </w:rPr>
        <w:t>(Στο σημείο αυτό ο</w:t>
      </w:r>
      <w:r>
        <w:rPr>
          <w:rFonts w:eastAsia="Times New Roman" w:cs="Times New Roman"/>
        </w:rPr>
        <w:t xml:space="preserve"> Πρόεδρος της Νέας Δημοκρατί</w:t>
      </w:r>
      <w:r>
        <w:rPr>
          <w:rFonts w:eastAsia="Times New Roman" w:cs="Times New Roman"/>
        </w:rPr>
        <w:t xml:space="preserve">ας </w:t>
      </w:r>
      <w:r w:rsidRPr="000731CA">
        <w:rPr>
          <w:rFonts w:eastAsia="Times New Roman" w:cs="Times New Roman"/>
        </w:rPr>
        <w:t>κ.</w:t>
      </w:r>
      <w:r>
        <w:rPr>
          <w:rFonts w:eastAsia="Times New Roman" w:cs="Times New Roman"/>
        </w:rPr>
        <w:t xml:space="preserve"> Κυριάκος Μητσοτάκης καταθέτει για τα Πρακτικά </w:t>
      </w:r>
      <w:r w:rsidRPr="000731CA">
        <w:rPr>
          <w:rFonts w:eastAsia="Times New Roman" w:cs="Times New Roman"/>
        </w:rPr>
        <w:t>τ</w:t>
      </w:r>
      <w:r>
        <w:rPr>
          <w:rFonts w:eastAsia="Times New Roman" w:cs="Times New Roman"/>
        </w:rPr>
        <w:t>ην</w:t>
      </w:r>
      <w:r w:rsidRPr="000731CA">
        <w:rPr>
          <w:rFonts w:eastAsia="Times New Roman" w:cs="Times New Roman"/>
        </w:rPr>
        <w:t xml:space="preserve"> προαναφερθ</w:t>
      </w:r>
      <w:r>
        <w:rPr>
          <w:rFonts w:eastAsia="Times New Roman" w:cs="Times New Roman"/>
        </w:rPr>
        <w:t>είσα</w:t>
      </w:r>
      <w:r w:rsidRPr="000731CA">
        <w:rPr>
          <w:rFonts w:eastAsia="Times New Roman" w:cs="Times New Roman"/>
        </w:rPr>
        <w:t xml:space="preserve"> </w:t>
      </w:r>
      <w:r>
        <w:rPr>
          <w:rFonts w:eastAsia="Times New Roman" w:cs="Times New Roman"/>
        </w:rPr>
        <w:t>ερώτηση</w:t>
      </w:r>
      <w:r w:rsidRPr="000731CA">
        <w:rPr>
          <w:rFonts w:eastAsia="Times New Roman" w:cs="Times New Roman"/>
        </w:rPr>
        <w:t xml:space="preserve">, </w:t>
      </w:r>
      <w:r>
        <w:rPr>
          <w:rFonts w:eastAsia="Times New Roman" w:cs="Times New Roman"/>
        </w:rPr>
        <w:t>η</w:t>
      </w:r>
      <w:r w:rsidRPr="000731CA">
        <w:rPr>
          <w:rFonts w:eastAsia="Times New Roman" w:cs="Times New Roman"/>
        </w:rPr>
        <w:t xml:space="preserve"> οποί</w:t>
      </w:r>
      <w:r>
        <w:rPr>
          <w:rFonts w:eastAsia="Times New Roman" w:cs="Times New Roman"/>
        </w:rPr>
        <w:t>α</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4856331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Δυστυχώς, όμως, τα άσχημα νέα δεν σταματούν εδώ. Για πρώτη φορά από </w:t>
      </w:r>
      <w:r>
        <w:rPr>
          <w:rFonts w:eastAsia="Times New Roman" w:cs="Times New Roman"/>
          <w:szCs w:val="24"/>
        </w:rPr>
        <w:t>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2020 ο χαμηλόμισθος των 600 ευρώ θα κληθεί να πληρώσει φόρο εισοδήματος, την ίδια ώρα που δύο εκατομμύρια συμπολίτες μας χρωστούν έως 500 ευρώ στην εφορία και αδυνατούν να πληρώσουν ή έστω να ρυθμίσουν αυτό το ποσό. Ήδη έχουν καταγραφεί ένα εκατομμύριο</w:t>
      </w:r>
      <w:r>
        <w:rPr>
          <w:rFonts w:eastAsia="Times New Roman" w:cs="Times New Roman"/>
          <w:szCs w:val="24"/>
        </w:rPr>
        <w:t xml:space="preserve"> κατασχέσεις και οι πλειστηριασμοί καλά κρατούν.</w:t>
      </w:r>
    </w:p>
    <w:p w14:paraId="4856331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Κάνατε μεγάλη κουβέντα για τον κατώτατο μισθό, αλλά δεν είπατε κουβέντα για τη γενιά των 360 ευρώ, την οποία εσείς δημιουργήσατε, τους απασχολούμενους μερικής απασχόλησης τους οποίους χρησιμοποιείτε, για να </w:t>
      </w:r>
      <w:r>
        <w:rPr>
          <w:rFonts w:eastAsia="Times New Roman" w:cs="Times New Roman"/>
          <w:szCs w:val="24"/>
        </w:rPr>
        <w:t xml:space="preserve">αποδείξετε ότι η ανεργία μειώνεται, αλλά βέβαια στα στοιχεία της ανεργίας δεν προσμετράτε, στη βάση του πληθυσμού που μπορεί να απασχοληθεί, τις τετρακόσιες χιλιάδες συμπολίτες μας που έφυγαν από τη χώρα αναζητώντας ένα καλύτερο αύριο. </w:t>
      </w:r>
    </w:p>
    <w:p w14:paraId="4856331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Όλα αυτά, κυρίες κα</w:t>
      </w:r>
      <w:r>
        <w:rPr>
          <w:rFonts w:eastAsia="Times New Roman" w:cs="Times New Roman"/>
          <w:szCs w:val="24"/>
        </w:rPr>
        <w:t>ι κύριοι του ΣΥΡΙΖΑ, είναι ομολογουμένως μια θλιβερή επίδοση για κάποιους οι οποίοι ήρθαν στην εξουσία ως προστάτες των πιο αδυνάμων και, τελικά, έκαναν τους φτωχούς φτωχότερους και περισσότερους.</w:t>
      </w:r>
    </w:p>
    <w:p w14:paraId="4856331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σήμερα περισσότερο παρά ποτέ η</w:t>
      </w:r>
      <w:r>
        <w:rPr>
          <w:rFonts w:eastAsia="Times New Roman" w:cs="Times New Roman"/>
          <w:szCs w:val="24"/>
        </w:rPr>
        <w:t xml:space="preserve"> χώρα μας χρειάζεται ένα τολμηρό σχέδιο εξόδου από την παρατεταμένη κρίση, μια κρίση που μας έχει καθηλώσει στη μιζέρια και στην παρακμή. Δεν είναι </w:t>
      </w:r>
      <w:r>
        <w:rPr>
          <w:rFonts w:eastAsia="Times New Roman" w:cs="Times New Roman"/>
          <w:szCs w:val="24"/>
        </w:rPr>
        <w:lastRenderedPageBreak/>
        <w:t>ώρα ούτε για ωραιοποιήσεις ούτε για υποσχέσεις χωρίς αντίκρισμα. Η Ελλάδα χρειάζεται ένα αναπτυξιακό σοκ, το</w:t>
      </w:r>
      <w:r>
        <w:rPr>
          <w:rFonts w:eastAsia="Times New Roman" w:cs="Times New Roman"/>
          <w:szCs w:val="24"/>
        </w:rPr>
        <w:t xml:space="preserve"> οποίο μπορεί να έρθει μόνο από ένα μεγάλο κύμα ιδιωτικών επενδύσεων. </w:t>
      </w:r>
    </w:p>
    <w:p w14:paraId="4856331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ναι, πρέπει να μειώσουμε τους φόρους και τις εισφορές. Κουβέντα γι’ αυτό στο ολιστικό σχέδιο. Αντίθετα, καταλαβαίνω ότι ο ΕΝΦΙΑ θα κρατηθεί εκεί που είναι σήμερα, στα 2,65 δισεκατο</w:t>
      </w:r>
      <w:r>
        <w:rPr>
          <w:rFonts w:eastAsia="Times New Roman" w:cs="Times New Roman"/>
          <w:szCs w:val="24"/>
        </w:rPr>
        <w:t>μμύρια ευρώ, ο ίδιος ΕΝΦΙΑ τον οποίο εσείς λέγατε ότι θα καταργήσετε με έναν νόμο και με ένα άρθρο!</w:t>
      </w:r>
    </w:p>
    <w:p w14:paraId="4856331B" w14:textId="77777777" w:rsidR="00C17FD8" w:rsidRDefault="00C12081">
      <w:pPr>
        <w:spacing w:after="0" w:line="600" w:lineRule="auto"/>
        <w:ind w:firstLine="709"/>
        <w:jc w:val="center"/>
        <w:rPr>
          <w:rFonts w:eastAsia="Times New Roman" w:cs="Times New Roman"/>
          <w:szCs w:val="24"/>
        </w:rPr>
      </w:pPr>
      <w:r w:rsidRPr="00F944ED">
        <w:rPr>
          <w:rFonts w:eastAsia="Times New Roman" w:cs="Times New Roman"/>
          <w:szCs w:val="24"/>
        </w:rPr>
        <w:t>(Χειροκροτήματα από την πτέρυγα της Νέας Δημοκρατίας)</w:t>
      </w:r>
    </w:p>
    <w:p w14:paraId="4856331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Από τη στιγμή που θα μειωθεί το αφορολόγητο, ο εισαγωγικός φορολογικός συντελεστής πρέπει να κατέβει σ</w:t>
      </w:r>
      <w:r>
        <w:rPr>
          <w:rFonts w:eastAsia="Times New Roman" w:cs="Times New Roman"/>
          <w:szCs w:val="24"/>
        </w:rPr>
        <w:t xml:space="preserve">το 9% για εισοδήματα μέχρι 10.000 ευρώ και τα κέρδη στις επιχειρήσεις πρέπει να φορολογούνται με 20% και όχι με 29%. Λέτε ότι θα το πάτε στο 26%, δηλαδή λέτε ότι θα </w:t>
      </w:r>
      <w:r>
        <w:rPr>
          <w:rFonts w:eastAsia="Times New Roman" w:cs="Times New Roman"/>
          <w:szCs w:val="24"/>
        </w:rPr>
        <w:lastRenderedPageBreak/>
        <w:t>επιστρέψετε τη φορολογία εκεί που τη βρήκατε. Στο 26% τη βρήκατε και την πήγατε εσείς στο 2</w:t>
      </w:r>
      <w:r>
        <w:rPr>
          <w:rFonts w:eastAsia="Times New Roman" w:cs="Times New Roman"/>
          <w:szCs w:val="24"/>
        </w:rPr>
        <w:t>9%! Ποιον κοροϊδεύετε, κύριε Τσίπρα, επιτέλους;</w:t>
      </w:r>
    </w:p>
    <w:p w14:paraId="4856331D" w14:textId="77777777" w:rsidR="00C17FD8" w:rsidRDefault="00C12081">
      <w:pPr>
        <w:spacing w:after="0" w:line="600" w:lineRule="auto"/>
        <w:ind w:firstLine="709"/>
        <w:jc w:val="center"/>
        <w:rPr>
          <w:rFonts w:eastAsia="Times New Roman" w:cs="Times New Roman"/>
          <w:szCs w:val="24"/>
        </w:rPr>
      </w:pPr>
      <w:r w:rsidRPr="00F944ED">
        <w:rPr>
          <w:rFonts w:eastAsia="Times New Roman" w:cs="Times New Roman"/>
          <w:szCs w:val="24"/>
        </w:rPr>
        <w:t>(Χειροκροτήματα από την πτέρυγα της Νέας Δημοκρατίας)</w:t>
      </w:r>
    </w:p>
    <w:p w14:paraId="4856331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Υπάρχει στο σχέδιό σας έστω και μια αναφορά στο πώς μπορεί να χρησιμοποιηθεί η φορολογία ως αναπτυξιακό κίνητρο για παραγωγικές επενδύσεις, ειδικά σε τομε</w:t>
      </w:r>
      <w:r>
        <w:rPr>
          <w:rFonts w:eastAsia="Times New Roman" w:cs="Times New Roman"/>
          <w:szCs w:val="24"/>
        </w:rPr>
        <w:t>ίς έντασης γνώσης, για το πώς θα ξαναπάρει μπρος η οικοδομή, τι φορολογικά κίνητρα μπορούμε να δώσουμε για επισκευές σπιτιών, για περιβαλλοντικές αναβαθμίσεις; Τίποτα από όλα αυτά, φυσικά, δεν υπάρχει στο δικό σας σχέδιο.</w:t>
      </w:r>
    </w:p>
    <w:p w14:paraId="4856331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Η χώρα χρειάζεται ένα διπλό σοκ </w:t>
      </w:r>
      <w:r>
        <w:rPr>
          <w:rFonts w:eastAsia="Times New Roman" w:cs="Times New Roman"/>
          <w:szCs w:val="24"/>
        </w:rPr>
        <w:t>-</w:t>
      </w:r>
      <w:r>
        <w:rPr>
          <w:rFonts w:eastAsia="Times New Roman" w:cs="Times New Roman"/>
          <w:szCs w:val="24"/>
        </w:rPr>
        <w:t>ε</w:t>
      </w:r>
      <w:r>
        <w:rPr>
          <w:rFonts w:eastAsia="Times New Roman" w:cs="Times New Roman"/>
          <w:szCs w:val="24"/>
        </w:rPr>
        <w:t>μπιστοσύνης και αποταμίευσης</w:t>
      </w:r>
      <w:r>
        <w:rPr>
          <w:rFonts w:eastAsia="Times New Roman" w:cs="Times New Roman"/>
          <w:szCs w:val="24"/>
        </w:rPr>
        <w:t>-</w:t>
      </w:r>
      <w:r>
        <w:rPr>
          <w:rFonts w:eastAsia="Times New Roman" w:cs="Times New Roman"/>
          <w:szCs w:val="24"/>
        </w:rPr>
        <w:t xml:space="preserve"> που θα ενεργοποιήσει την ελληνική επιχειρηματικότητα, με κίνητρα επιστροφής χρημάτων στις τράπεζες, με ριζοσπαστική αξιοποίηση κεφαλαίων, όπως αυτά του ασφαλιστικού συστήματος</w:t>
      </w:r>
      <w:r>
        <w:rPr>
          <w:rFonts w:eastAsia="Times New Roman" w:cs="Times New Roman"/>
          <w:szCs w:val="24"/>
        </w:rPr>
        <w:t>,</w:t>
      </w:r>
      <w:r>
        <w:rPr>
          <w:rFonts w:eastAsia="Times New Roman" w:cs="Times New Roman"/>
          <w:szCs w:val="24"/>
        </w:rPr>
        <w:t xml:space="preserve"> με μια εφάπαξ συνολική </w:t>
      </w:r>
      <w:r>
        <w:rPr>
          <w:rFonts w:eastAsia="Times New Roman" w:cs="Times New Roman"/>
          <w:szCs w:val="24"/>
        </w:rPr>
        <w:lastRenderedPageBreak/>
        <w:t>ρύθμιση του ιδιωτικού χρέο</w:t>
      </w:r>
      <w:r>
        <w:rPr>
          <w:rFonts w:eastAsia="Times New Roman" w:cs="Times New Roman"/>
          <w:szCs w:val="24"/>
        </w:rPr>
        <w:t>υς αλλά και με δραστική απλοποίηση του επιχειρηματικού περιβάλλοντος.</w:t>
      </w:r>
    </w:p>
    <w:p w14:paraId="4856332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Η μάχη με τον κρατισμό, την πολυνομία, τη γραφειοκρατία είναι μια μάχη που δεν μπορεί να χαθεί και η Ελλάδα θα αξιοποιήσει τα απαράμιλλα συγκριτικά της πλεονεκτήματα, θα γίνει επιτέλους </w:t>
      </w:r>
      <w:r>
        <w:rPr>
          <w:rFonts w:eastAsia="Times New Roman" w:cs="Times New Roman"/>
          <w:szCs w:val="24"/>
        </w:rPr>
        <w:t>μια χώρα φιλική στην επιχειρηματική κοινότητα.</w:t>
      </w:r>
    </w:p>
    <w:p w14:paraId="4856332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Γιατί το δίλημμα της επόμενης μέρας, πράγματι, κύριε Τσίπρα, είναι πολύ καθαρό: Ποιος μπορεί να δημιουργήσει πολλές και καλά πληρωμένες δουλειές; Ποιος μπορεί να βελτιώσει το διαθέσιμο εισόδημα της μεσαίας τάξ</w:t>
      </w:r>
      <w:r>
        <w:rPr>
          <w:rFonts w:eastAsia="Times New Roman" w:cs="Times New Roman"/>
          <w:szCs w:val="24"/>
        </w:rPr>
        <w:t>ης; Ποιος μπορεί να παρ</w:t>
      </w:r>
      <w:r>
        <w:rPr>
          <w:rFonts w:eastAsia="Times New Roman" w:cs="Times New Roman"/>
          <w:szCs w:val="24"/>
        </w:rPr>
        <w:t>αγ</w:t>
      </w:r>
      <w:r>
        <w:rPr>
          <w:rFonts w:eastAsia="Times New Roman" w:cs="Times New Roman"/>
          <w:szCs w:val="24"/>
        </w:rPr>
        <w:t>άγει πλούτο που θα διανέμεται δίκαια σε όλους;</w:t>
      </w:r>
    </w:p>
    <w:p w14:paraId="4856332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Εμείς θέλουμε οι Έλληνες να ξαναπάρουν την τύχη της ζωής τους στα χέρια τους και η Ελλάδα να δουλέψει ξανά και κανείς να μη μείνει πίσω και γι’ αυτό και επιμένουμε σε ένα παράλληλο </w:t>
      </w:r>
      <w:r>
        <w:rPr>
          <w:rFonts w:eastAsia="Times New Roman" w:cs="Times New Roman"/>
          <w:szCs w:val="24"/>
        </w:rPr>
        <w:t xml:space="preserve">δίχτυ προστασίας για τους </w:t>
      </w:r>
      <w:r>
        <w:rPr>
          <w:rFonts w:eastAsia="Times New Roman" w:cs="Times New Roman"/>
          <w:szCs w:val="24"/>
        </w:rPr>
        <w:lastRenderedPageBreak/>
        <w:t>πιο αδύναμους. Ναι, θέλουμε το εγγυημένο εισόδημα να πάει στο 1 δισεκατομμύριο για οκτακόσιες χιλιάδες φτωχούς συμπολίτες μας, ένα ελάχιστο εγγυημένο εισόδημα</w:t>
      </w:r>
      <w:r>
        <w:rPr>
          <w:rFonts w:eastAsia="Times New Roman" w:cs="Times New Roman"/>
          <w:szCs w:val="24"/>
        </w:rPr>
        <w:t>,</w:t>
      </w:r>
      <w:r>
        <w:rPr>
          <w:rFonts w:eastAsia="Times New Roman" w:cs="Times New Roman"/>
          <w:szCs w:val="24"/>
        </w:rPr>
        <w:t xml:space="preserve"> το οποίο σας θυμίζω ότι εμείς νομοθετήσαμε και εσείς πολεμήσατε τα πρώ</w:t>
      </w:r>
      <w:r>
        <w:rPr>
          <w:rFonts w:eastAsia="Times New Roman" w:cs="Times New Roman"/>
          <w:szCs w:val="24"/>
        </w:rPr>
        <w:t>τα χρόνια της διακυβέρνησής σας, για να μην ξεχνιόμαστε.</w:t>
      </w:r>
    </w:p>
    <w:p w14:paraId="4856332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Θέλουμε παιδικούς σταθμούς και ολοήμερα σχολεία για κάθε Ελληνόπουλο.</w:t>
      </w:r>
    </w:p>
    <w:p w14:paraId="48563324" w14:textId="77777777" w:rsidR="00C17FD8" w:rsidRDefault="00C12081">
      <w:pPr>
        <w:spacing w:after="0" w:line="600" w:lineRule="auto"/>
        <w:ind w:firstLine="709"/>
        <w:jc w:val="center"/>
        <w:rPr>
          <w:rFonts w:eastAsia="Times New Roman" w:cs="Times New Roman"/>
          <w:szCs w:val="24"/>
        </w:rPr>
      </w:pPr>
      <w:r w:rsidRPr="00C346F6">
        <w:rPr>
          <w:rFonts w:eastAsia="Times New Roman" w:cs="Times New Roman"/>
          <w:szCs w:val="24"/>
        </w:rPr>
        <w:t xml:space="preserve">(Θόρυβος </w:t>
      </w:r>
      <w:r>
        <w:rPr>
          <w:rFonts w:eastAsia="Times New Roman" w:cs="Times New Roman"/>
          <w:szCs w:val="24"/>
        </w:rPr>
        <w:t>από την πτέρυγα του ΣΥΡΙΖΑ</w:t>
      </w:r>
      <w:r w:rsidRPr="00C346F6">
        <w:rPr>
          <w:rFonts w:eastAsia="Times New Roman" w:cs="Times New Roman"/>
          <w:szCs w:val="24"/>
        </w:rPr>
        <w:t>)</w:t>
      </w:r>
    </w:p>
    <w:p w14:paraId="4856332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Γιατί δυσανασχετείτε, κυρίες και κύριοι συνάδελφοι;</w:t>
      </w:r>
    </w:p>
    <w:p w14:paraId="48563326" w14:textId="77777777" w:rsidR="00C17FD8" w:rsidRDefault="00C12081">
      <w:pPr>
        <w:spacing w:after="0" w:line="600" w:lineRule="auto"/>
        <w:ind w:firstLine="720"/>
        <w:jc w:val="both"/>
        <w:rPr>
          <w:rFonts w:eastAsia="Times New Roman"/>
          <w:szCs w:val="24"/>
        </w:rPr>
      </w:pPr>
      <w:r w:rsidRPr="006D7AC3">
        <w:rPr>
          <w:rFonts w:eastAsia="Times New Roman"/>
          <w:b/>
          <w:szCs w:val="24"/>
        </w:rPr>
        <w:t xml:space="preserve">ΠΡΟΕΔΡΟΣ (Νικόλαος </w:t>
      </w:r>
      <w:proofErr w:type="spellStart"/>
      <w:r w:rsidRPr="006D7AC3">
        <w:rPr>
          <w:rFonts w:eastAsia="Times New Roman"/>
          <w:b/>
          <w:szCs w:val="24"/>
        </w:rPr>
        <w:t>Βούτσης</w:t>
      </w:r>
      <w:proofErr w:type="spellEnd"/>
      <w:r w:rsidRPr="006D7AC3">
        <w:rPr>
          <w:rFonts w:eastAsia="Times New Roman"/>
          <w:b/>
          <w:szCs w:val="24"/>
        </w:rPr>
        <w:t>):</w:t>
      </w:r>
      <w:r w:rsidRPr="006D7AC3">
        <w:rPr>
          <w:rFonts w:eastAsia="Times New Roman"/>
          <w:szCs w:val="24"/>
        </w:rPr>
        <w:t xml:space="preserve"> </w:t>
      </w:r>
      <w:r>
        <w:rPr>
          <w:rFonts w:eastAsia="Times New Roman"/>
          <w:szCs w:val="24"/>
        </w:rPr>
        <w:t>Κάντε ησυχί</w:t>
      </w:r>
      <w:r>
        <w:rPr>
          <w:rFonts w:eastAsia="Times New Roman"/>
          <w:szCs w:val="24"/>
        </w:rPr>
        <w:t>α, παρακαλώ!</w:t>
      </w:r>
    </w:p>
    <w:p w14:paraId="48563327" w14:textId="77777777" w:rsidR="00C17FD8" w:rsidRDefault="00C12081">
      <w:pPr>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w:t>
      </w:r>
      <w:r>
        <w:rPr>
          <w:rFonts w:eastAsia="Times New Roman" w:cs="Times New Roman"/>
          <w:szCs w:val="24"/>
        </w:rPr>
        <w:t>Το πολεμήσατε. Βέβαια, το πολεμήσατε το ελάχιστο εγγυημένο εισόδημα για δεκαοκτώ μήνες μ</w:t>
      </w:r>
      <w:r>
        <w:rPr>
          <w:rFonts w:eastAsia="Times New Roman"/>
          <w:szCs w:val="24"/>
        </w:rPr>
        <w:t xml:space="preserve">έχρι που αναγκαστήκατε να το υιοθετήσετε υπό την πίεση των </w:t>
      </w:r>
      <w:r>
        <w:rPr>
          <w:rFonts w:eastAsia="Times New Roman"/>
          <w:szCs w:val="24"/>
        </w:rPr>
        <w:t>θ</w:t>
      </w:r>
      <w:r>
        <w:rPr>
          <w:rFonts w:eastAsia="Times New Roman"/>
          <w:szCs w:val="24"/>
        </w:rPr>
        <w:t>εσμών.</w:t>
      </w:r>
    </w:p>
    <w:p w14:paraId="48563328" w14:textId="77777777" w:rsidR="00C17FD8" w:rsidRDefault="00C12081">
      <w:pPr>
        <w:spacing w:after="0" w:line="600" w:lineRule="auto"/>
        <w:ind w:firstLine="720"/>
        <w:jc w:val="both"/>
        <w:rPr>
          <w:rFonts w:eastAsia="Times New Roman"/>
          <w:szCs w:val="24"/>
        </w:rPr>
      </w:pPr>
      <w:r>
        <w:rPr>
          <w:rFonts w:eastAsia="Times New Roman"/>
          <w:szCs w:val="24"/>
        </w:rPr>
        <w:lastRenderedPageBreak/>
        <w:t xml:space="preserve">Βέβαια, δίνουμε πολύ μεγάλη έμφαση </w:t>
      </w:r>
      <w:r>
        <w:rPr>
          <w:rFonts w:eastAsia="Times New Roman"/>
          <w:szCs w:val="24"/>
        </w:rPr>
        <w:t>σε προγράμματα που δεν αρκούνται σε επιδόματα για τους άνεργους, ειδικά τους νέους, αλλά τους επιμορφώνουν και τους οδηγούν πάλι πίσω στην παραγωγή.</w:t>
      </w:r>
    </w:p>
    <w:p w14:paraId="48563329" w14:textId="77777777" w:rsidR="00C17FD8" w:rsidRDefault="00C12081">
      <w:pPr>
        <w:spacing w:after="0" w:line="600" w:lineRule="auto"/>
        <w:ind w:firstLine="720"/>
        <w:jc w:val="both"/>
        <w:rPr>
          <w:rFonts w:eastAsia="Times New Roman"/>
          <w:szCs w:val="24"/>
        </w:rPr>
      </w:pPr>
      <w:r>
        <w:rPr>
          <w:rFonts w:eastAsia="Times New Roman"/>
          <w:szCs w:val="24"/>
        </w:rPr>
        <w:t>Το κοστολογημένο οικονομικό μας πρόγραμμα δεν είναι, όμως, η μόνη απάντηση στα ζητούμενα της χώρας, γιατί δ</w:t>
      </w:r>
      <w:r>
        <w:rPr>
          <w:rFonts w:eastAsia="Times New Roman"/>
          <w:szCs w:val="24"/>
        </w:rPr>
        <w:t>εν είναι μόνο η οικονομία που απαιτεί να μπει ένα φρένο στη διαρκή υποχώρηση. Είναι η χώρα ολόκληρη που επιζητεί ένα νέο περιβάλλον με νέα αρχή. Η μείωση των φόρων, οι επενδύσεις, οι νέες δουλειές</w:t>
      </w:r>
      <w:r>
        <w:rPr>
          <w:rFonts w:eastAsia="Times New Roman"/>
          <w:szCs w:val="24"/>
        </w:rPr>
        <w:t>,</w:t>
      </w:r>
      <w:r>
        <w:rPr>
          <w:rFonts w:eastAsia="Times New Roman"/>
          <w:szCs w:val="24"/>
        </w:rPr>
        <w:t xml:space="preserve"> που σχεδιάζουμε</w:t>
      </w:r>
      <w:r>
        <w:rPr>
          <w:rFonts w:eastAsia="Times New Roman"/>
          <w:szCs w:val="24"/>
        </w:rPr>
        <w:t>,</w:t>
      </w:r>
      <w:r>
        <w:rPr>
          <w:rFonts w:eastAsia="Times New Roman"/>
          <w:szCs w:val="24"/>
        </w:rPr>
        <w:t xml:space="preserve"> θέλουν μια άλλη ατμόσφαιρα από αυτή του ψ</w:t>
      </w:r>
      <w:r>
        <w:rPr>
          <w:rFonts w:eastAsia="Times New Roman"/>
          <w:szCs w:val="24"/>
        </w:rPr>
        <w:t xml:space="preserve">έματος, του διχασμού και των ρουσφετιών. Θέλουν θεσμούς που λειτουργούν και </w:t>
      </w:r>
      <w:r>
        <w:rPr>
          <w:rFonts w:eastAsia="Times New Roman"/>
          <w:szCs w:val="24"/>
        </w:rPr>
        <w:t xml:space="preserve">δικαιοσύνη </w:t>
      </w:r>
      <w:r>
        <w:rPr>
          <w:rFonts w:eastAsia="Times New Roman"/>
          <w:szCs w:val="24"/>
        </w:rPr>
        <w:t>που εγγυάται την τήρηση των κανόνων.</w:t>
      </w:r>
    </w:p>
    <w:p w14:paraId="4856332A"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ανάπτυξη και η δημιουργικότητα δεν ανθίζουν με εγκληματίες στις γειτονιές, με κουκουλοφόρους στα πανεπιστήμια και με </w:t>
      </w:r>
      <w:r>
        <w:rPr>
          <w:rFonts w:eastAsia="Times New Roman" w:cs="Times New Roman"/>
          <w:szCs w:val="24"/>
        </w:rPr>
        <w:t>«</w:t>
      </w:r>
      <w:proofErr w:type="spellStart"/>
      <w:r>
        <w:rPr>
          <w:rFonts w:eastAsia="Times New Roman" w:cs="Times New Roman"/>
          <w:szCs w:val="24"/>
        </w:rPr>
        <w:t>Ρουβίκωνες</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στα πεζοδρόμια ή στα γραφεία. Θέλουν πάνω απ’ όλα ασφάλεια και το </w:t>
      </w:r>
      <w:r>
        <w:rPr>
          <w:rFonts w:eastAsia="Times New Roman" w:cs="Times New Roman"/>
          <w:szCs w:val="24"/>
        </w:rPr>
        <w:lastRenderedPageBreak/>
        <w:t>αίτημα της ασφάλειας προέρχεται από όλους τους πολίτες, ανεξάρτητα από την ιδεολογική ή πολιτική τους ταυτότητα. Θέλουν γρήγορη και αποτελεσματική διοίκηση, παιδεία που βλέπει μπροστά και αν</w:t>
      </w:r>
      <w:r>
        <w:rPr>
          <w:rFonts w:eastAsia="Times New Roman" w:cs="Times New Roman"/>
          <w:szCs w:val="24"/>
        </w:rPr>
        <w:t>τιμετωπίζει τις προκλήσεις του μέλλοντος, δικαιοσύνη που απονέμεται γρήγορα. Και, βέβαια, μια χώρα που σηκώνει κεφάλι</w:t>
      </w:r>
      <w:r>
        <w:rPr>
          <w:rFonts w:eastAsia="Times New Roman" w:cs="Times New Roman"/>
          <w:szCs w:val="24"/>
        </w:rPr>
        <w:t>,</w:t>
      </w:r>
      <w:r>
        <w:rPr>
          <w:rFonts w:eastAsia="Times New Roman" w:cs="Times New Roman"/>
          <w:szCs w:val="24"/>
        </w:rPr>
        <w:t xml:space="preserve"> χρειάζεται κύρος, διεθνείς συνεργασίες και σοβαρή διπλωματία και όχι αυτή την αμηχανία που κρατά ακόμα φυλακισμένα τα δύο παιδιά μας στην</w:t>
      </w:r>
      <w:r>
        <w:rPr>
          <w:rFonts w:eastAsia="Times New Roman" w:cs="Times New Roman"/>
          <w:szCs w:val="24"/>
        </w:rPr>
        <w:t xml:space="preserve"> Τουρκία ή υπόγειες διαδρομές που ακολουθούνται στο ζήτημα του Σκοπιανού. </w:t>
      </w:r>
    </w:p>
    <w:p w14:paraId="4856332B"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Είστε υποχρεωμένος, κύριε Τσίπρα, σήμερα μάλιστα, να τοποθετηθείτε επίσημα ενώπιον της Εθνικής Αντιπροσωπείας και του ελληνικού λαού για το απαράδεκτο όνομα «Μακεδονία του </w:t>
      </w:r>
      <w:proofErr w:type="spellStart"/>
      <w:r>
        <w:rPr>
          <w:rFonts w:eastAsia="Times New Roman" w:cs="Times New Roman"/>
          <w:szCs w:val="24"/>
        </w:rPr>
        <w:t>Ίλιντεν</w:t>
      </w:r>
      <w:proofErr w:type="spellEnd"/>
      <w:r>
        <w:rPr>
          <w:rFonts w:eastAsia="Times New Roman" w:cs="Times New Roman"/>
          <w:szCs w:val="24"/>
        </w:rPr>
        <w:t>»,</w:t>
      </w:r>
      <w:r>
        <w:rPr>
          <w:rFonts w:eastAsia="Times New Roman" w:cs="Times New Roman"/>
          <w:szCs w:val="24"/>
        </w:rPr>
        <w:t xml:space="preserve"> που όπως μας είπατε </w:t>
      </w:r>
      <w:r>
        <w:rPr>
          <w:rFonts w:eastAsia="Times New Roman" w:cs="Times New Roman"/>
          <w:szCs w:val="24"/>
        </w:rPr>
        <w:t>-</w:t>
      </w:r>
      <w:r>
        <w:rPr>
          <w:rFonts w:eastAsia="Times New Roman" w:cs="Times New Roman"/>
          <w:szCs w:val="24"/>
        </w:rPr>
        <w:t xml:space="preserve">το είπατε και δημόσια- συζητήσατε με τον Σκοπιανό ομόλογό σας. Πείτε μας, λοιπόν, ξεκάθαρα αν το έχετε ήδη απορρίψει ή αν το συζητάτε ακόμα μυστικά. </w:t>
      </w:r>
    </w:p>
    <w:p w14:paraId="4856332C"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Με άλλα λόγια, κυρίες και κύριοι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οι Έλληνες δεν ζητούν απλά να κρ</w:t>
      </w:r>
      <w:r>
        <w:rPr>
          <w:rFonts w:eastAsia="Times New Roman" w:cs="Times New Roman"/>
          <w:szCs w:val="24"/>
        </w:rPr>
        <w:t>ίνουν όσα κάνετε ή δεν κάνετε τόσο καιρό, αλλά να επιλέξουν ποιος θα τους οδηγήσει με σχέδιο και με ασφάλεια στην επόμενη ημέρα. Δεν θέλουν απλά να τιμωρήσουν αυτούς που απέτυχαν. Θέλουν το δικαίωμα στην ελπίδα, όχι όμως στην ψεύτικη ελπίδα των ανέξοδων υπ</w:t>
      </w:r>
      <w:r>
        <w:rPr>
          <w:rFonts w:eastAsia="Times New Roman" w:cs="Times New Roman"/>
          <w:szCs w:val="24"/>
        </w:rPr>
        <w:t xml:space="preserve">οσχέσεων, αλλά στην ελπίδα της αλήθειας, στην αλήθεια της ελπίδας. </w:t>
      </w:r>
    </w:p>
    <w:p w14:paraId="4856332D"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Εκλογές, λοιπόν! Κυρία Γεννηματά, δεν θα διαφωνήσουμε αν οι εκλογές πρέπει να γίνουν σε έναν, δύο, τρεις μήνες. Εμείς, εξάλλου, τις ζητάμε εδώ και δύο χρόνια τις εκλογές! </w:t>
      </w:r>
    </w:p>
    <w:p w14:paraId="4856332E" w14:textId="77777777" w:rsidR="00C17FD8" w:rsidRDefault="00C12081">
      <w:pPr>
        <w:tabs>
          <w:tab w:val="left" w:pos="1138"/>
          <w:tab w:val="left" w:pos="1565"/>
          <w:tab w:val="left" w:pos="2965"/>
          <w:tab w:val="center" w:pos="4753"/>
        </w:tabs>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από την πτέρυγα της Νέας Δημοκρατίας)</w:t>
      </w:r>
    </w:p>
    <w:p w14:paraId="4856332F"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Μιλάμε για εκλογές στις οποίες θα αναμετρηθούν τα έργα απέναντι στα λόγια, το τεκμηριωμένο και κοστολογημένο πρόγραμμα απέναντι στις </w:t>
      </w:r>
      <w:r>
        <w:rPr>
          <w:rFonts w:eastAsia="Times New Roman" w:cs="Times New Roman"/>
          <w:szCs w:val="24"/>
        </w:rPr>
        <w:lastRenderedPageBreak/>
        <w:t>αερολογίες των ολιστικών σχεδίων ανάπτυξης, εκλογές στις οποίες θα αναμετρηθεί η ασφά</w:t>
      </w:r>
      <w:r>
        <w:rPr>
          <w:rFonts w:eastAsia="Times New Roman" w:cs="Times New Roman"/>
          <w:szCs w:val="24"/>
        </w:rPr>
        <w:t xml:space="preserve">λεια απέναντι στον φόβο, η αυτοπεποίθηση και η αισιοδοξία απέναντι στον λαϊκισμό και την παρακμή. </w:t>
      </w:r>
    </w:p>
    <w:p w14:paraId="48563330"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Αυτή τη φορά, βέβαια, δεν βλέπω να καλείτε για ενίσχυση τους «</w:t>
      </w:r>
      <w:proofErr w:type="spellStart"/>
      <w:r>
        <w:rPr>
          <w:rFonts w:eastAsia="Times New Roman" w:cs="Times New Roman"/>
          <w:szCs w:val="24"/>
        </w:rPr>
        <w:t>Ποδέμος</w:t>
      </w:r>
      <w:proofErr w:type="spellEnd"/>
      <w:r>
        <w:rPr>
          <w:rFonts w:eastAsia="Times New Roman" w:cs="Times New Roman"/>
          <w:szCs w:val="24"/>
        </w:rPr>
        <w:t xml:space="preserve">» του κ. </w:t>
      </w:r>
      <w:proofErr w:type="spellStart"/>
      <w:r>
        <w:rPr>
          <w:rFonts w:eastAsia="Times New Roman" w:cs="Times New Roman"/>
          <w:szCs w:val="24"/>
        </w:rPr>
        <w:t>Ιγκλέσιας</w:t>
      </w:r>
      <w:proofErr w:type="spellEnd"/>
      <w:r>
        <w:rPr>
          <w:rFonts w:eastAsia="Times New Roman" w:cs="Times New Roman"/>
          <w:szCs w:val="24"/>
        </w:rPr>
        <w:t>. Μάλλον θα απολαμβάνει την πισίνα του και δεν θα έχει πολύ χρόνο να δ</w:t>
      </w:r>
      <w:r>
        <w:rPr>
          <w:rFonts w:eastAsia="Times New Roman" w:cs="Times New Roman"/>
          <w:szCs w:val="24"/>
        </w:rPr>
        <w:t>ιαθέσει, για να σας υποστηρίξει στην προεκλογική σας εκστρατεία</w:t>
      </w:r>
      <w:r>
        <w:rPr>
          <w:rFonts w:eastAsia="Times New Roman" w:cs="Times New Roman"/>
          <w:szCs w:val="24"/>
        </w:rPr>
        <w:t>!</w:t>
      </w:r>
    </w:p>
    <w:p w14:paraId="48563331" w14:textId="77777777" w:rsidR="00C17FD8" w:rsidRDefault="00C12081">
      <w:pPr>
        <w:tabs>
          <w:tab w:val="left" w:pos="1138"/>
          <w:tab w:val="left" w:pos="1565"/>
          <w:tab w:val="left" w:pos="2965"/>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563332"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Κλείνω </w:t>
      </w:r>
      <w:r>
        <w:rPr>
          <w:rFonts w:eastAsia="Times New Roman" w:cs="Times New Roman"/>
          <w:szCs w:val="24"/>
        </w:rPr>
        <w:t>-</w:t>
      </w:r>
      <w:r>
        <w:rPr>
          <w:rFonts w:eastAsia="Times New Roman" w:cs="Times New Roman"/>
          <w:szCs w:val="24"/>
        </w:rPr>
        <w:t>και ευχαριστώ για την ανοχή σας, κύριε Πρόεδρε- λέγοντας το εξής: Για μια φορά, κύριε Τσίπρα, κάντε επιτέλους το σωστό! Συμφωνείτ</w:t>
      </w:r>
      <w:r>
        <w:rPr>
          <w:rFonts w:eastAsia="Times New Roman" w:cs="Times New Roman"/>
          <w:szCs w:val="24"/>
        </w:rPr>
        <w:t xml:space="preserve">ε μαζί μου, συμφωνούμε όλοι, ότι η </w:t>
      </w:r>
      <w:r>
        <w:rPr>
          <w:rFonts w:eastAsia="Times New Roman" w:cs="Times New Roman"/>
          <w:szCs w:val="24"/>
        </w:rPr>
        <w:t>δ</w:t>
      </w:r>
      <w:r>
        <w:rPr>
          <w:rFonts w:eastAsia="Times New Roman" w:cs="Times New Roman"/>
          <w:szCs w:val="24"/>
        </w:rPr>
        <w:t xml:space="preserve">ημοκρατία δεν έχει αδιέξοδα και η κάλπη από μόνη της είναι μια κάθαρση. Δώστε, λοιπόν, στον ελληνικό λαό την ευκαιρία να πάρει θέση. Μην τον δεσμεύετε για χρόνια, για να εξασφαλίσετε μερικούς ακόμα μήνες </w:t>
      </w:r>
      <w:r>
        <w:rPr>
          <w:rFonts w:eastAsia="Times New Roman" w:cs="Times New Roman"/>
          <w:szCs w:val="24"/>
        </w:rPr>
        <w:t>-</w:t>
      </w:r>
      <w:r>
        <w:rPr>
          <w:rFonts w:eastAsia="Times New Roman" w:cs="Times New Roman"/>
          <w:szCs w:val="24"/>
        </w:rPr>
        <w:t>διότι τόσοι είν</w:t>
      </w:r>
      <w:r>
        <w:rPr>
          <w:rFonts w:eastAsia="Times New Roman" w:cs="Times New Roman"/>
          <w:szCs w:val="24"/>
        </w:rPr>
        <w:t xml:space="preserve">αι- στην εξουσία και </w:t>
      </w:r>
      <w:r>
        <w:rPr>
          <w:rFonts w:eastAsia="Times New Roman" w:cs="Times New Roman"/>
          <w:szCs w:val="24"/>
        </w:rPr>
        <w:lastRenderedPageBreak/>
        <w:t xml:space="preserve">κυρίως μην υπονομεύετε τις δημοκρατικές μας κατακτήσεις σε μια απέλπιδα προσπάθεια να περιορίσετε τη συντριβή σας. </w:t>
      </w:r>
    </w:p>
    <w:p w14:paraId="48563333"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 ελληνικός λαός είναι σοφός και είμαι πεπεισμένος ότι η εμπειρία των τελευταίων οκτώ ετών τον έχει κάνει ακόμα σοφότερ</w:t>
      </w:r>
      <w:r>
        <w:rPr>
          <w:rFonts w:eastAsia="Times New Roman" w:cs="Times New Roman"/>
          <w:szCs w:val="24"/>
        </w:rPr>
        <w:t>ο. Εμπιστευθείτε την κρίση του, σεβαστείτε την ετυμηγορία του. Αφήστε τον να ασκήσει το δημοκρατικό του δικαίωμα, γιατί αυτό αξίζει στη χώρα. Αξίζουμε καλύτερα και σύντομα ο ελληνικός λαός θα το αποδείξει στις κάλπες.</w:t>
      </w:r>
    </w:p>
    <w:p w14:paraId="48563334"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w:t>
      </w:r>
      <w:r>
        <w:rPr>
          <w:rFonts w:eastAsia="Times New Roman" w:cs="Times New Roman"/>
          <w:szCs w:val="24"/>
        </w:rPr>
        <w:t xml:space="preserve">ίας χειροκροτούν ζωηρά και παρατεταμένα) </w:t>
      </w:r>
    </w:p>
    <w:p w14:paraId="48563335"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Καλώ στο Βήμα για να λάβει τον λόγο τον Υπουργό Οικονομικών κ. Ευκλείδη </w:t>
      </w:r>
      <w:proofErr w:type="spellStart"/>
      <w:r>
        <w:rPr>
          <w:rFonts w:eastAsia="Times New Roman" w:cs="Times New Roman"/>
          <w:szCs w:val="24"/>
        </w:rPr>
        <w:t>Τσακαλώτο</w:t>
      </w:r>
      <w:proofErr w:type="spellEnd"/>
      <w:r>
        <w:rPr>
          <w:rFonts w:eastAsia="Times New Roman" w:cs="Times New Roman"/>
          <w:szCs w:val="24"/>
        </w:rPr>
        <w:t xml:space="preserve">. Θα είναι ενιαία η </w:t>
      </w:r>
      <w:proofErr w:type="spellStart"/>
      <w:r>
        <w:rPr>
          <w:rFonts w:eastAsia="Times New Roman" w:cs="Times New Roman"/>
          <w:szCs w:val="24"/>
        </w:rPr>
        <w:t>πρωτολογία</w:t>
      </w:r>
      <w:proofErr w:type="spellEnd"/>
      <w:r>
        <w:rPr>
          <w:rFonts w:eastAsia="Times New Roman" w:cs="Times New Roman"/>
          <w:szCs w:val="24"/>
        </w:rPr>
        <w:t xml:space="preserve"> και η δευτερολογία του κ. </w:t>
      </w:r>
      <w:proofErr w:type="spellStart"/>
      <w:r>
        <w:rPr>
          <w:rFonts w:eastAsia="Times New Roman" w:cs="Times New Roman"/>
          <w:szCs w:val="24"/>
        </w:rPr>
        <w:t>Τσακαλώτου</w:t>
      </w:r>
      <w:proofErr w:type="spellEnd"/>
      <w:r>
        <w:rPr>
          <w:rFonts w:eastAsia="Times New Roman" w:cs="Times New Roman"/>
          <w:szCs w:val="24"/>
        </w:rPr>
        <w:t>, όπως σας είπα από την αρχή της συνε</w:t>
      </w:r>
      <w:r>
        <w:rPr>
          <w:rFonts w:eastAsia="Times New Roman" w:cs="Times New Roman"/>
          <w:szCs w:val="24"/>
        </w:rPr>
        <w:t xml:space="preserve">δρίασης, διότι ύστερα θα αποχωρήσει για να αναχωρήσει για τις Βρυξέλλες. </w:t>
      </w:r>
    </w:p>
    <w:p w14:paraId="48563336" w14:textId="77777777" w:rsidR="00C17FD8" w:rsidRDefault="00C1208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Ορίστε, κύριε Υπουργέ, έχετε τον λόγο.</w:t>
      </w:r>
    </w:p>
    <w:p w14:paraId="48563337"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sidRPr="007A006C">
        <w:rPr>
          <w:rFonts w:eastAsia="Times New Roman" w:cs="Times New Roman"/>
          <w:b/>
          <w:szCs w:val="24"/>
        </w:rPr>
        <w:t>:</w:t>
      </w:r>
      <w:r>
        <w:rPr>
          <w:rFonts w:eastAsia="Times New Roman" w:cs="Times New Roman"/>
          <w:b/>
          <w:szCs w:val="24"/>
        </w:rPr>
        <w:t xml:space="preserve"> </w:t>
      </w:r>
      <w:r w:rsidRPr="00480689">
        <w:rPr>
          <w:rFonts w:eastAsia="Times New Roman"/>
          <w:color w:val="000000"/>
          <w:szCs w:val="24"/>
        </w:rPr>
        <w:t>Ευχαριστώ, κύριε Πρόεδρε.</w:t>
      </w:r>
      <w:r>
        <w:rPr>
          <w:rFonts w:eastAsia="Times New Roman" w:cs="Times New Roman"/>
          <w:szCs w:val="24"/>
        </w:rPr>
        <w:t xml:space="preserve"> </w:t>
      </w:r>
    </w:p>
    <w:p w14:paraId="4856333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Καλοδεχούμενη η συζήτηση σήμερα, γιατί είναι μια πολύ καλή ευκαιρία και</w:t>
      </w:r>
      <w:r>
        <w:rPr>
          <w:rFonts w:eastAsia="Times New Roman" w:cs="Times New Roman"/>
          <w:szCs w:val="24"/>
        </w:rPr>
        <w:t xml:space="preserve"> συγκυρία να συζητήσουμε σοβαρά. Η τεχνική συμφωνία τελείωσε πριν από λίγες ημέρες και έχουμε έναν μήνα για τα </w:t>
      </w:r>
      <w:proofErr w:type="spellStart"/>
      <w:r>
        <w:rPr>
          <w:rFonts w:eastAsia="Times New Roman" w:cs="Times New Roman"/>
          <w:szCs w:val="24"/>
        </w:rPr>
        <w:t>προαπαιτούμενα</w:t>
      </w:r>
      <w:proofErr w:type="spellEnd"/>
      <w:r>
        <w:rPr>
          <w:rFonts w:eastAsia="Times New Roman" w:cs="Times New Roman"/>
          <w:szCs w:val="24"/>
        </w:rPr>
        <w:t xml:space="preserve">. Η συζήτηση για το χρέος συνεχίζεται, έχει σχεδόν καταλήξει και ξέρουμε πώς θα είναι ποιοτικά η </w:t>
      </w:r>
      <w:proofErr w:type="spellStart"/>
      <w:r>
        <w:rPr>
          <w:rFonts w:eastAsia="Times New Roman" w:cs="Times New Roman"/>
          <w:szCs w:val="24"/>
        </w:rPr>
        <w:t>μεταμνημονιακή</w:t>
      </w:r>
      <w:proofErr w:type="spellEnd"/>
      <w:r>
        <w:rPr>
          <w:rFonts w:eastAsia="Times New Roman" w:cs="Times New Roman"/>
          <w:szCs w:val="24"/>
        </w:rPr>
        <w:t xml:space="preserve"> παρακολούθηση με το</w:t>
      </w:r>
      <w:r>
        <w:rPr>
          <w:rFonts w:eastAsia="Times New Roman" w:cs="Times New Roman"/>
          <w:szCs w:val="24"/>
        </w:rPr>
        <w:t xml:space="preserve"> άρθρο 472. </w:t>
      </w:r>
    </w:p>
    <w:p w14:paraId="4856333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Μπαίνω </w:t>
      </w:r>
      <w:r>
        <w:rPr>
          <w:rFonts w:eastAsia="Times New Roman" w:cs="Times New Roman"/>
          <w:szCs w:val="24"/>
        </w:rPr>
        <w:t>τον πειρασμό να απαντήσω και στην κ</w:t>
      </w:r>
      <w:r>
        <w:rPr>
          <w:rFonts w:eastAsia="Times New Roman" w:cs="Times New Roman"/>
          <w:szCs w:val="24"/>
        </w:rPr>
        <w:t>.</w:t>
      </w:r>
      <w:r>
        <w:rPr>
          <w:rFonts w:eastAsia="Times New Roman" w:cs="Times New Roman"/>
          <w:szCs w:val="24"/>
        </w:rPr>
        <w:t xml:space="preserve"> Γεννηματά και στον κ. Μητσοτάκη, αλλά </w:t>
      </w:r>
      <w:r w:rsidRPr="001878DA">
        <w:rPr>
          <w:rFonts w:eastAsia="Times New Roman" w:cs="Times New Roman"/>
          <w:szCs w:val="24"/>
        </w:rPr>
        <w:t>νομίζω ότι</w:t>
      </w:r>
      <w:r>
        <w:rPr>
          <w:rFonts w:eastAsia="Times New Roman" w:cs="Times New Roman"/>
          <w:szCs w:val="24"/>
        </w:rPr>
        <w:t xml:space="preserve"> ο ελληνικός λαός αξίζει καλύτερα και αξίζει να ακούσει αυτό που ζητάει η κ</w:t>
      </w:r>
      <w:r>
        <w:rPr>
          <w:rFonts w:eastAsia="Times New Roman" w:cs="Times New Roman"/>
          <w:szCs w:val="24"/>
        </w:rPr>
        <w:t>.</w:t>
      </w:r>
      <w:r>
        <w:rPr>
          <w:rFonts w:eastAsia="Times New Roman" w:cs="Times New Roman"/>
          <w:szCs w:val="24"/>
        </w:rPr>
        <w:t xml:space="preserve"> Γεννηματά, να κάνουμε μια συζήτηση για το μέλλον. Οπότε, θα με συγχωρέσετε</w:t>
      </w:r>
      <w:r>
        <w:rPr>
          <w:rFonts w:eastAsia="Times New Roman" w:cs="Times New Roman"/>
          <w:szCs w:val="24"/>
        </w:rPr>
        <w:t>, αλλά δεν θα απαντήσω σε όλα όσα είπε ο κ. Μητσοτάκης, όπως ότι μειώθηκε η παραγωγικότητα, ενώ θα έ</w:t>
      </w:r>
      <w:r>
        <w:rPr>
          <w:rFonts w:eastAsia="Times New Roman" w:cs="Times New Roman"/>
          <w:szCs w:val="24"/>
        </w:rPr>
        <w:lastRenderedPageBreak/>
        <w:t>πρεπε να ξέρει ότι είναι ένα κυκλικό φαινόμενο που έχει σχέση με την ύφεση. Δεν θα του εξηγήσω ότι το Πρόγραμμα της Θεσσαλονίκης ήταν για τις εκλογές του Γε</w:t>
      </w:r>
      <w:r>
        <w:rPr>
          <w:rFonts w:eastAsia="Times New Roman" w:cs="Times New Roman"/>
          <w:szCs w:val="24"/>
        </w:rPr>
        <w:t>νάρη του 2015 και όχι του Σεπτεμβρίου. Δεν θα του εξηγήσω για τις ασκήσεις που κάνει η Κομισιόν, για το τι θα ήταν η ανάπτυξη και πού θα έφτανε το ΑΕΠ. Θα μπορούσα να το κάνω και εγώ από το 2010 με τις προβλέψεις του ΔΝΤ. Δεν θα του εξηγήσω ότι το επιτόκιο</w:t>
      </w:r>
      <w:r>
        <w:rPr>
          <w:rFonts w:eastAsia="Times New Roman" w:cs="Times New Roman"/>
          <w:szCs w:val="24"/>
        </w:rPr>
        <w:t xml:space="preserve"> στην Ελλάδα έχει περιοριστεί κάπως την τελευταία εβδομάδα και από τις συζητήσεις του </w:t>
      </w:r>
      <w:proofErr w:type="spellStart"/>
      <w:r>
        <w:rPr>
          <w:rFonts w:eastAsia="Times New Roman" w:cs="Times New Roman"/>
          <w:szCs w:val="24"/>
        </w:rPr>
        <w:t>Τραμπ</w:t>
      </w:r>
      <w:proofErr w:type="spellEnd"/>
      <w:r>
        <w:rPr>
          <w:rFonts w:eastAsia="Times New Roman" w:cs="Times New Roman"/>
          <w:szCs w:val="24"/>
        </w:rPr>
        <w:t xml:space="preserve"> με τους Ευρωπαίους, αλλά και από το φαινόμενο στην Ιταλία. Δεν θα συζητήσω μαζί του ξανά όλα αυτά που έχουμε πει χιλιάδες φορές, όπως ότι «είναι χειρότερο το τρίτο </w:t>
      </w:r>
      <w:r>
        <w:rPr>
          <w:rFonts w:eastAsia="Times New Roman" w:cs="Times New Roman"/>
          <w:szCs w:val="24"/>
        </w:rPr>
        <w:t xml:space="preserve">μνημόνιο», «δεν είναι χειρότερο», «όχι εσείς κάνατε». </w:t>
      </w:r>
    </w:p>
    <w:p w14:paraId="4856333A" w14:textId="77777777" w:rsidR="00C17FD8" w:rsidRDefault="00C12081">
      <w:pPr>
        <w:spacing w:after="0" w:line="600" w:lineRule="auto"/>
        <w:ind w:firstLine="720"/>
        <w:jc w:val="both"/>
        <w:rPr>
          <w:rFonts w:eastAsia="Times New Roman" w:cs="Times New Roman"/>
          <w:szCs w:val="24"/>
        </w:rPr>
      </w:pPr>
      <w:r w:rsidRPr="001878DA">
        <w:rPr>
          <w:rFonts w:eastAsia="Times New Roman" w:cs="Times New Roman"/>
          <w:szCs w:val="24"/>
        </w:rPr>
        <w:t>Νομίζω ότι</w:t>
      </w:r>
      <w:r>
        <w:rPr>
          <w:rFonts w:eastAsia="Times New Roman" w:cs="Times New Roman"/>
          <w:szCs w:val="24"/>
        </w:rPr>
        <w:t xml:space="preserve"> ο κόσμος έχει ακούσει αυτά τα επιχειρήματα. Τα έχει ακούσει, τα ξέρει και θα πάρει τις αποφάσεις του. Αυτό που περίμενε εδώ ήταν να πούμε αν έχουμε εμείς ή εσείς καλύτερη στρατηγική για το μ</w:t>
      </w:r>
      <w:r>
        <w:rPr>
          <w:rFonts w:eastAsia="Times New Roman" w:cs="Times New Roman"/>
          <w:szCs w:val="24"/>
        </w:rPr>
        <w:t xml:space="preserve">έλλον, </w:t>
      </w:r>
      <w:r>
        <w:rPr>
          <w:rFonts w:eastAsia="Times New Roman" w:cs="Times New Roman"/>
          <w:szCs w:val="24"/>
        </w:rPr>
        <w:lastRenderedPageBreak/>
        <w:t>αν υπάρχουν συνθέσεις ή αν δεν υπάρχουν συνθέσεις και τι μπορούμε να κάνουμε.</w:t>
      </w:r>
    </w:p>
    <w:p w14:paraId="4856333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Δεν θα πω ούτε για την κ</w:t>
      </w:r>
      <w:r>
        <w:rPr>
          <w:rFonts w:eastAsia="Times New Roman" w:cs="Times New Roman"/>
          <w:szCs w:val="24"/>
        </w:rPr>
        <w:t>.</w:t>
      </w:r>
      <w:r>
        <w:rPr>
          <w:rFonts w:eastAsia="Times New Roman" w:cs="Times New Roman"/>
          <w:szCs w:val="24"/>
        </w:rPr>
        <w:t xml:space="preserve"> Γεννηματά τώρα και για τα δέκα κατηγορώ της που ήταν μια κακοποίηση του Ζολά γι’ αυτούς και αυτές με περιορισμένη λογοτεχνική αγραμματοσύνη. Δεν </w:t>
      </w:r>
      <w:r>
        <w:rPr>
          <w:rFonts w:eastAsia="Times New Roman" w:cs="Times New Roman"/>
          <w:szCs w:val="24"/>
        </w:rPr>
        <w:t xml:space="preserve">θα μπω σε αυτό το λούκι. </w:t>
      </w:r>
    </w:p>
    <w:p w14:paraId="4856333C" w14:textId="77777777" w:rsidR="00C17FD8" w:rsidRDefault="00C12081">
      <w:pPr>
        <w:spacing w:after="0" w:line="600" w:lineRule="auto"/>
        <w:ind w:firstLine="720"/>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να σας πω ότι καθώς διάβαζα την αίτηση της κ</w:t>
      </w:r>
      <w:r>
        <w:rPr>
          <w:rFonts w:eastAsia="Times New Roman" w:cs="Times New Roman"/>
          <w:szCs w:val="24"/>
        </w:rPr>
        <w:t>.</w:t>
      </w:r>
      <w:r>
        <w:rPr>
          <w:rFonts w:eastAsia="Times New Roman" w:cs="Times New Roman"/>
          <w:szCs w:val="24"/>
        </w:rPr>
        <w:t xml:space="preserve"> Γεννηματά που, νομίζω, ήταν τρεις σελίδες, διάβαζα συγχρόνως το βιβλίο του Βασίλη Βασιλικού για τον Γλαύκο </w:t>
      </w:r>
      <w:proofErr w:type="spellStart"/>
      <w:r>
        <w:rPr>
          <w:rFonts w:eastAsia="Times New Roman" w:cs="Times New Roman"/>
          <w:szCs w:val="24"/>
        </w:rPr>
        <w:t>Θρασάκη</w:t>
      </w:r>
      <w:proofErr w:type="spellEnd"/>
      <w:r>
        <w:rPr>
          <w:rFonts w:eastAsia="Times New Roman" w:cs="Times New Roman"/>
          <w:szCs w:val="24"/>
        </w:rPr>
        <w:t>, που το προτείνω σε όλους και όλες. Είχε, λοιπόν, μια εικόνα γι</w:t>
      </w:r>
      <w:r>
        <w:rPr>
          <w:rFonts w:eastAsia="Times New Roman" w:cs="Times New Roman"/>
          <w:szCs w:val="24"/>
        </w:rPr>
        <w:t>’</w:t>
      </w:r>
      <w:r>
        <w:rPr>
          <w:rFonts w:eastAsia="Times New Roman" w:cs="Times New Roman"/>
          <w:szCs w:val="24"/>
        </w:rPr>
        <w:t xml:space="preserve"> αυτούς που είναι απομονωμένους. Συγκεκριμένα, έδειχνε ένα φανάρι σε μια γειτονιά που έχει γίνει λαϊκή και πάει κίτρινο, πράσινο, κόκκινο, κίτρινο, πράσινο, κόκκινο, πορτοκαλί, πράσινο, κόκκινο. Περνάνε τα αυτοκίνητα, δεν περνάνε. Οι άνθρωποι περνάνε, δεν</w:t>
      </w:r>
      <w:r>
        <w:rPr>
          <w:rFonts w:eastAsia="Times New Roman" w:cs="Times New Roman"/>
          <w:szCs w:val="24"/>
        </w:rPr>
        <w:t xml:space="preserve"> χρειάζεται να σταματήσουν. Το βλέπουν, δεν το βλέπουν. Τους θυμίζει κάτι. Δεν επηρεάζουν τίποτα. </w:t>
      </w:r>
    </w:p>
    <w:p w14:paraId="4856333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Έτσι μου θύμισε το ΠΑΣΟΚ και το Κίνημα Αλλαγής ότι περνάνε, γίνονται πράγματα, γίνονται συζητήσεις, γίνονται προτάσεις «κόκκινο, πράσινο, πορτοκαλί», </w:t>
      </w:r>
      <w:r>
        <w:rPr>
          <w:rFonts w:eastAsia="Times New Roman" w:cs="Times New Roman"/>
          <w:szCs w:val="24"/>
        </w:rPr>
        <w:t>«κόκκινο, πράσινο, πορτοκαλί» και δεν παίρνουν χαμπάρι.</w:t>
      </w:r>
      <w:r w:rsidRPr="00BC7E15">
        <w:rPr>
          <w:rFonts w:eastAsia="Times New Roman" w:cs="Times New Roman"/>
          <w:szCs w:val="24"/>
        </w:rPr>
        <w:t xml:space="preserve"> </w:t>
      </w:r>
      <w:r>
        <w:rPr>
          <w:rFonts w:eastAsia="Times New Roman" w:cs="Times New Roman"/>
          <w:szCs w:val="24"/>
        </w:rPr>
        <w:t>Ούτε αυτοί μπορούν να επηρεάσουν, ούτε εμείς ξέρουμε τι θέλουν να κάνουν.</w:t>
      </w:r>
    </w:p>
    <w:p w14:paraId="4856333E" w14:textId="77777777" w:rsidR="00C17FD8" w:rsidRDefault="00C12081">
      <w:pPr>
        <w:spacing w:after="0" w:line="600" w:lineRule="auto"/>
        <w:jc w:val="center"/>
        <w:rPr>
          <w:rFonts w:eastAsia="Times New Roman"/>
          <w:bCs/>
        </w:rPr>
      </w:pPr>
      <w:r w:rsidRPr="006651D3">
        <w:rPr>
          <w:rFonts w:eastAsia="Times New Roman"/>
          <w:bCs/>
        </w:rPr>
        <w:t>(Χειροκροτήματα από την πτέρυγα του ΣΥΡΙΖΑ)</w:t>
      </w:r>
    </w:p>
    <w:p w14:paraId="4856333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Αυτό είναι λυπηρό. Γιατί είναι λυπηρό; Σας καλώ να διαβάσετε το άρθρο του </w:t>
      </w:r>
      <w:proofErr w:type="spellStart"/>
      <w:r w:rsidRPr="00BC7E15">
        <w:rPr>
          <w:rFonts w:eastAsia="Times New Roman" w:cs="Times New Roman"/>
          <w:szCs w:val="24"/>
        </w:rPr>
        <w:t>Μ</w:t>
      </w:r>
      <w:r>
        <w:rPr>
          <w:rFonts w:eastAsia="Times New Roman" w:cs="Times New Roman"/>
          <w:szCs w:val="24"/>
        </w:rPr>
        <w:t>ουχνάου</w:t>
      </w:r>
      <w:proofErr w:type="spellEnd"/>
      <w:r>
        <w:rPr>
          <w:rFonts w:eastAsia="Times New Roman" w:cs="Times New Roman"/>
          <w:szCs w:val="24"/>
        </w:rPr>
        <w:t xml:space="preserve"> στους </w:t>
      </w:r>
      <w:r>
        <w:rPr>
          <w:rFonts w:eastAsia="Times New Roman" w:cs="Times New Roman"/>
          <w:szCs w:val="24"/>
        </w:rPr>
        <w:t>«</w:t>
      </w:r>
      <w:r w:rsidRPr="00BC7E15">
        <w:rPr>
          <w:rFonts w:eastAsia="Times New Roman" w:cs="Times New Roman"/>
          <w:szCs w:val="24"/>
        </w:rPr>
        <w:t>FINANCIAL TIMES</w:t>
      </w:r>
      <w:r>
        <w:rPr>
          <w:rFonts w:eastAsia="Times New Roman" w:cs="Times New Roman"/>
          <w:szCs w:val="24"/>
        </w:rPr>
        <w:t>»</w:t>
      </w:r>
      <w:r>
        <w:rPr>
          <w:rFonts w:eastAsia="Times New Roman" w:cs="Times New Roman"/>
          <w:szCs w:val="24"/>
        </w:rPr>
        <w:t xml:space="preserve">, του Βόλφγκανγκ </w:t>
      </w:r>
      <w:proofErr w:type="spellStart"/>
      <w:r>
        <w:rPr>
          <w:rFonts w:eastAsia="Times New Roman" w:cs="Times New Roman"/>
          <w:szCs w:val="24"/>
        </w:rPr>
        <w:t>Μουχνάου</w:t>
      </w:r>
      <w:proofErr w:type="spellEnd"/>
      <w:r>
        <w:rPr>
          <w:rFonts w:eastAsia="Times New Roman" w:cs="Times New Roman"/>
          <w:szCs w:val="24"/>
        </w:rPr>
        <w:t xml:space="preserve">, καμμία σχέση με τον άλλο Βόλφγκανγκ! Σας καλώ, λοιπόν, να διαβάσετε το άρθρο του στους </w:t>
      </w:r>
      <w:r>
        <w:rPr>
          <w:rFonts w:eastAsia="Times New Roman" w:cs="Times New Roman"/>
          <w:szCs w:val="24"/>
        </w:rPr>
        <w:t>«</w:t>
      </w:r>
      <w:r w:rsidRPr="00BC7E15">
        <w:rPr>
          <w:rFonts w:eastAsia="Times New Roman" w:cs="Times New Roman"/>
          <w:szCs w:val="24"/>
        </w:rPr>
        <w:t>FINANCIAL TIMES</w:t>
      </w:r>
      <w:r>
        <w:rPr>
          <w:rFonts w:eastAsia="Times New Roman" w:cs="Times New Roman"/>
          <w:szCs w:val="24"/>
        </w:rPr>
        <w:t>»</w:t>
      </w:r>
      <w:r>
        <w:rPr>
          <w:rFonts w:eastAsia="Times New Roman" w:cs="Times New Roman"/>
          <w:szCs w:val="24"/>
        </w:rPr>
        <w:t xml:space="preserve"> τη Δευτέρα, όπου λέει, με βάση τα γεγονότα της Ιταλίας, ότι η ιστορία αποδεικνύει πως αυτές οι φιλελ</w:t>
      </w:r>
      <w:r>
        <w:rPr>
          <w:rFonts w:eastAsia="Times New Roman" w:cs="Times New Roman"/>
          <w:szCs w:val="24"/>
        </w:rPr>
        <w:t xml:space="preserve">εύθερες δημοκρατίες που δεν μπορούν να καλύψουν τις ανάγκες του κόσμου, της εργασίας και των μεσαίων στρωμάτων, κάποια στιγμή, αν δεν </w:t>
      </w:r>
      <w:r>
        <w:rPr>
          <w:rFonts w:eastAsia="Times New Roman" w:cs="Times New Roman"/>
          <w:szCs w:val="24"/>
        </w:rPr>
        <w:lastRenderedPageBreak/>
        <w:t>κάνουμε κάτι, παύουν να είναι φιλελεύθερες δημοκρατίες. Και</w:t>
      </w:r>
      <w:r>
        <w:rPr>
          <w:rFonts w:eastAsia="Times New Roman" w:cs="Times New Roman"/>
          <w:szCs w:val="24"/>
        </w:rPr>
        <w:t>,</w:t>
      </w:r>
      <w:r>
        <w:rPr>
          <w:rFonts w:eastAsia="Times New Roman" w:cs="Times New Roman"/>
          <w:szCs w:val="24"/>
        </w:rPr>
        <w:t xml:space="preserve"> άρα</w:t>
      </w:r>
      <w:r>
        <w:rPr>
          <w:rFonts w:eastAsia="Times New Roman" w:cs="Times New Roman"/>
          <w:szCs w:val="24"/>
        </w:rPr>
        <w:t>,</w:t>
      </w:r>
      <w:r>
        <w:rPr>
          <w:rFonts w:eastAsia="Times New Roman" w:cs="Times New Roman"/>
          <w:szCs w:val="24"/>
        </w:rPr>
        <w:t xml:space="preserve"> η πρόκληση που έχουμε να συζητήσουμε σοβαρά για το μέλλο</w:t>
      </w:r>
      <w:r>
        <w:rPr>
          <w:rFonts w:eastAsia="Times New Roman" w:cs="Times New Roman"/>
          <w:szCs w:val="24"/>
        </w:rPr>
        <w:t xml:space="preserve">ν είναι πολύ μεγάλη. Το στοίχημα είναι πάρα πολύ μεγάλο. Όταν το </w:t>
      </w:r>
      <w:proofErr w:type="spellStart"/>
      <w:r>
        <w:rPr>
          <w:rFonts w:eastAsia="Times New Roman" w:cs="Times New Roman"/>
          <w:szCs w:val="24"/>
        </w:rPr>
        <w:t>διακύβευμα</w:t>
      </w:r>
      <w:proofErr w:type="spellEnd"/>
      <w:r>
        <w:rPr>
          <w:rFonts w:eastAsia="Times New Roman" w:cs="Times New Roman"/>
          <w:szCs w:val="24"/>
        </w:rPr>
        <w:t xml:space="preserve"> είναι τόσο μεγάλο, δεν μπορούμε να κοιτάμε μόνο πίσω λέγοντας «φταίτε, φταίτε», «όχι εσείς φταίτε περισσότερο», «όχι, εσείς φταίτε ακόμα περισσότερο».</w:t>
      </w:r>
    </w:p>
    <w:p w14:paraId="4856334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Και έχουμε συνεχή ροή πληροφο</w:t>
      </w:r>
      <w:r>
        <w:rPr>
          <w:rFonts w:eastAsia="Times New Roman" w:cs="Times New Roman"/>
          <w:szCs w:val="24"/>
        </w:rPr>
        <w:t>ριών για την οικονομία, έχουμε συνεχείς εξελίξεις</w:t>
      </w:r>
      <w:r>
        <w:rPr>
          <w:rFonts w:eastAsia="Times New Roman" w:cs="Times New Roman"/>
          <w:szCs w:val="24"/>
        </w:rPr>
        <w:t>,</w:t>
      </w:r>
      <w:r>
        <w:rPr>
          <w:rFonts w:eastAsia="Times New Roman" w:cs="Times New Roman"/>
          <w:szCs w:val="24"/>
        </w:rPr>
        <w:t xml:space="preserve"> όσον αφορά τι λέει ο κόσμος για την Ελλάδα και συνεχείς εξελίξεις για ποιες παρεμβάσεις κάνουμε και τι συνεχίζουμε να κάνουμε.</w:t>
      </w:r>
    </w:p>
    <w:p w14:paraId="4856334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Να πω λίγα μόνο για τα καλά νέα. Είχα πει στον </w:t>
      </w:r>
      <w:r>
        <w:rPr>
          <w:rFonts w:eastAsia="Times New Roman" w:cs="Times New Roman"/>
          <w:szCs w:val="24"/>
        </w:rPr>
        <w:t>π</w:t>
      </w:r>
      <w:r>
        <w:rPr>
          <w:rFonts w:eastAsia="Times New Roman" w:cs="Times New Roman"/>
          <w:szCs w:val="24"/>
        </w:rPr>
        <w:t>ροϋπολογισμό δέκα καλά νέα. Με</w:t>
      </w:r>
      <w:r>
        <w:rPr>
          <w:rFonts w:eastAsia="Times New Roman" w:cs="Times New Roman"/>
          <w:szCs w:val="24"/>
        </w:rPr>
        <w:t>τά κάποτε, τον Φλεβάρη, είχα πει άλλα δέκα καλά νέα. Τώρα να σας πω λίγα ακόμα καλά νέα και τις επιπτώσεις αυτών των νέων. Θα σας πω μόνο τα καινούρ</w:t>
      </w:r>
      <w:r>
        <w:rPr>
          <w:rFonts w:eastAsia="Times New Roman" w:cs="Times New Roman"/>
          <w:szCs w:val="24"/>
        </w:rPr>
        <w:t>γ</w:t>
      </w:r>
      <w:r>
        <w:rPr>
          <w:rFonts w:eastAsia="Times New Roman" w:cs="Times New Roman"/>
          <w:szCs w:val="24"/>
        </w:rPr>
        <w:t xml:space="preserve">ια από την ομιλία μου τον Φλεβάρη. Αυτά θα </w:t>
      </w:r>
      <w:r>
        <w:rPr>
          <w:rFonts w:eastAsia="Times New Roman" w:cs="Times New Roman"/>
          <w:szCs w:val="24"/>
        </w:rPr>
        <w:lastRenderedPageBreak/>
        <w:t>πρέπει να τα συσσωρεύσετε με αυτά που είπα τον Φλεβάρη και με αυ</w:t>
      </w:r>
      <w:r>
        <w:rPr>
          <w:rFonts w:eastAsia="Times New Roman" w:cs="Times New Roman"/>
          <w:szCs w:val="24"/>
        </w:rPr>
        <w:t xml:space="preserve">τά που είπα στον </w:t>
      </w:r>
      <w:r>
        <w:rPr>
          <w:rFonts w:eastAsia="Times New Roman" w:cs="Times New Roman"/>
          <w:szCs w:val="24"/>
        </w:rPr>
        <w:t>π</w:t>
      </w:r>
      <w:r>
        <w:rPr>
          <w:rFonts w:eastAsia="Times New Roman" w:cs="Times New Roman"/>
          <w:szCs w:val="24"/>
        </w:rPr>
        <w:t>ροϋπολογισμό.</w:t>
      </w:r>
    </w:p>
    <w:p w14:paraId="4856334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Αρχίζω με το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και αρχίζω από εκεί γιατί υπάρχει η ερώτηση από το Κίνημα Αλλαγής, που υποτίθεται ότι είχε τρεις πυλώνες η σοσιαλδημοκρατία: την εργασία, την αναδιανομή του εισοδήματος και το κράτος ευημερίας, το κοινω</w:t>
      </w:r>
      <w:r>
        <w:rPr>
          <w:rFonts w:eastAsia="Times New Roman" w:cs="Times New Roman"/>
          <w:szCs w:val="24"/>
        </w:rPr>
        <w:t xml:space="preserve">νικό κράτος, που σε αυτά βάζουμε και τις ΔΕΚΟ. Και θα συζητήσω και για τις ΔΕΚΟ και τι κάνουμε με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w:t>
      </w:r>
    </w:p>
    <w:p w14:paraId="4856334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Από τα στοιχεία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ξέρουμε ότι έχουμε ένα θετικό ισοζύγιο προσλήψεων-αποχωρήσεων τον Απρίλιο κατά εκατό χιλιάδες θέσεις εργασίας. Αυτή ε</w:t>
      </w:r>
      <w:r>
        <w:rPr>
          <w:rFonts w:eastAsia="Times New Roman" w:cs="Times New Roman"/>
          <w:szCs w:val="24"/>
        </w:rPr>
        <w:t xml:space="preserve">ίναι η υψηλότερη επίδοση μήνα όχι μόνο του Απριλίου, αλλά από τότε που έχουμε δεδομένα, δηλαδή τουλάχιστον δεκαεπτά χρόνια. Το 55% είναι θέσεις πλήρους απασχόλησης. Επίδοση ρεκόρ από τότε που έχουμε δεδομένα αποτελεί και το θετικό ισοζύγιο κατά </w:t>
      </w:r>
      <w:proofErr w:type="spellStart"/>
      <w:r>
        <w:rPr>
          <w:rFonts w:eastAsia="Times New Roman" w:cs="Times New Roman"/>
          <w:szCs w:val="24"/>
        </w:rPr>
        <w:t>εκατόν</w:t>
      </w:r>
      <w:proofErr w:type="spellEnd"/>
      <w:r>
        <w:rPr>
          <w:rFonts w:eastAsia="Times New Roman" w:cs="Times New Roman"/>
          <w:szCs w:val="24"/>
        </w:rPr>
        <w:t xml:space="preserve"> πενή</w:t>
      </w:r>
      <w:r>
        <w:rPr>
          <w:rFonts w:eastAsia="Times New Roman" w:cs="Times New Roman"/>
          <w:szCs w:val="24"/>
        </w:rPr>
        <w:t>ντα πέντε χιλιάδες θέσεις εργασίας για το διάστημα Ιανουάριος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Απρίλιος. </w:t>
      </w:r>
    </w:p>
    <w:p w14:paraId="4856334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Το ποσοστό της αδήλωτης εργασίας στους κλάδους υψηλού ρίσκου παρουσιάζει σταθερή πτώση από 19,17% το 2014 στο 12,58% το πρώτο τρίμηνο του 2018, σύμφωνα με τα στοιχεία του ΣΕΠΕ. Άμεσ</w:t>
      </w:r>
      <w:r>
        <w:rPr>
          <w:rFonts w:eastAsia="Times New Roman" w:cs="Times New Roman"/>
          <w:szCs w:val="24"/>
        </w:rPr>
        <w:t>ες ξένες επενδύσεις</w:t>
      </w:r>
      <w:r>
        <w:rPr>
          <w:rFonts w:eastAsia="Times New Roman" w:cs="Times New Roman"/>
          <w:szCs w:val="24"/>
        </w:rPr>
        <w:t>,</w:t>
      </w:r>
      <w:r>
        <w:rPr>
          <w:rFonts w:eastAsia="Times New Roman" w:cs="Times New Roman"/>
          <w:szCs w:val="24"/>
        </w:rPr>
        <w:t xml:space="preserve"> που θεωρώ πως θεωρείτε ότι είναι το πιο σημαντικό. Οι καθαρές εισροές άμεσων ξένων επενδύσεων το 2017 ήταν 3,6 δισεκατομμύρια παρουσιάζοντας αύξηση της τάξης 27,6% σε σχέση με το 2016, το υψηλότερο ποσοστό της τελευταίας δεκαετίας, όχι</w:t>
      </w:r>
      <w:r>
        <w:rPr>
          <w:rFonts w:eastAsia="Times New Roman" w:cs="Times New Roman"/>
          <w:szCs w:val="24"/>
        </w:rPr>
        <w:t xml:space="preserve"> της τριετίας. </w:t>
      </w:r>
    </w:p>
    <w:p w14:paraId="4856334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Στο Γενικό Εμπορικό Μητρώο διαβάζουμε ότι στο πρώτο τρίμηνο του 2018 άνοιξαν τέσσερις χιλιάδες διακόσιες ογδόντα δύο περισσότερες εταιρείες από όσες έκλεισαν. Οι νέες επιχειρήσεις αυξήθηκαν κατά 17%, ενώ οι επιχειρήσεις που σταμάτησαν να λε</w:t>
      </w:r>
      <w:r>
        <w:rPr>
          <w:rFonts w:eastAsia="Times New Roman" w:cs="Times New Roman"/>
          <w:szCs w:val="24"/>
        </w:rPr>
        <w:t xml:space="preserve">ιτουργούν μειώθηκαν κατά 44% σε σχέση με το πρώτο τρίμηνο του 2017. Οι εξαγωγές, η συνολική αξία των εξαγωγών στο τρίμηνο αυξήθηκε σε 13,6%. Το έλλειμμα του εμπορικού ισοζυγίου στο τρίμηνο μειώθηκε 17,9%. Η βελτίωση των προσδοκιών, ο </w:t>
      </w:r>
      <w:r>
        <w:rPr>
          <w:rFonts w:eastAsia="Times New Roman" w:cs="Times New Roman"/>
          <w:szCs w:val="24"/>
        </w:rPr>
        <w:lastRenderedPageBreak/>
        <w:t>δείκτης επιχειρηματικώ</w:t>
      </w:r>
      <w:r>
        <w:rPr>
          <w:rFonts w:eastAsia="Times New Roman" w:cs="Times New Roman"/>
          <w:szCs w:val="24"/>
        </w:rPr>
        <w:t xml:space="preserve">ν προσδοκιών στη βιομηχανία από τον ΙΟΒΕ διαμορφώθηκε στις 103,4 έναντι 98,4 μονάδων πέρυσι. Καταγράφεται άνοδος των επί μέρους δεικτών σχεδόν σε όλους τους τομείς της οικονομίας, αλλά και στην καταναλωτική εμπιστοσύνη. Και θα μπορούσα να πω και </w:t>
      </w:r>
      <w:r>
        <w:rPr>
          <w:rFonts w:eastAsia="Times New Roman" w:cs="Times New Roman"/>
          <w:szCs w:val="24"/>
        </w:rPr>
        <w:t>πολλά</w:t>
      </w:r>
      <w:r>
        <w:rPr>
          <w:rFonts w:eastAsia="Times New Roman" w:cs="Times New Roman"/>
          <w:szCs w:val="24"/>
        </w:rPr>
        <w:t xml:space="preserve"> άλλα στοιχεία. </w:t>
      </w:r>
    </w:p>
    <w:p w14:paraId="4856334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Αυτά δεν τα λέμε εμείς, για να πούμε ότι όλα είναι καλά, ότι ο κόσμος δεν υποφέρει. Ξέρουμε πού πάμε, αλλά βλέπουμε μια τάση και πάνω σε αυτή την τάση θα θέλαμε μια συζήτηση. Αυτή η τάση θα μπορούσε να είναι καλύτερη, αλλά επιτέλους πάνω σ</w:t>
      </w:r>
      <w:r>
        <w:rPr>
          <w:rFonts w:eastAsia="Times New Roman" w:cs="Times New Roman"/>
          <w:szCs w:val="24"/>
        </w:rPr>
        <w:t>ε αυτή την τάση να συζητήσουμε και να δούμε τα αποτελέσματα αυτών των στοιχείων. Διότι όχι μόνο δεν έγινε αυτό που προέβλεπαν όλες οι εφημερίδες που σας υποστηρίζουν, που είπε και ο Πρωθυπουργός για τον κόφτη, όχι μόνο ήρθε εδώ το ΔΝΤ και οι άλλοι θεσμοί κ</w:t>
      </w:r>
      <w:r>
        <w:rPr>
          <w:rFonts w:eastAsia="Times New Roman" w:cs="Times New Roman"/>
          <w:szCs w:val="24"/>
        </w:rPr>
        <w:t xml:space="preserve">αι δεν ζήτησαν και ούτε μπαίνει θέμα να μπει μπροστά το αφορολόγητο, αλλά επειδή ακριβώς τα νούμερα είναι αυτά που είναι, </w:t>
      </w:r>
      <w:r>
        <w:rPr>
          <w:rFonts w:eastAsia="Times New Roman" w:cs="Times New Roman"/>
          <w:szCs w:val="24"/>
        </w:rPr>
        <w:lastRenderedPageBreak/>
        <w:t>έχουμε και επιπλέον δημοσιονομικό χώρο. Όχι μόνο δεν έγινε η καταστροφολογία ότι θα έχουμε λιγότερο από ό,τι είχαμε, αλλά και από αυτό</w:t>
      </w:r>
      <w:r>
        <w:rPr>
          <w:rFonts w:eastAsia="Times New Roman" w:cs="Times New Roman"/>
          <w:szCs w:val="24"/>
        </w:rPr>
        <w:t>ν</w:t>
      </w:r>
      <w:r>
        <w:rPr>
          <w:rFonts w:eastAsia="Times New Roman" w:cs="Times New Roman"/>
          <w:szCs w:val="24"/>
        </w:rPr>
        <w:t xml:space="preserve"> τον δημοσιονομικό χώρο εμείς αποφασίσαμε ένα κομμάτι να πάει στον λόγο προσλήψεων–συνταξιοδότησης, να πάει ένα προς ένα από τώρα.</w:t>
      </w:r>
    </w:p>
    <w:p w14:paraId="48563347" w14:textId="77777777" w:rsidR="00C17FD8" w:rsidRDefault="00C12081">
      <w:pPr>
        <w:spacing w:after="0" w:line="600" w:lineRule="auto"/>
        <w:ind w:firstLine="720"/>
        <w:contextualSpacing/>
        <w:jc w:val="both"/>
        <w:rPr>
          <w:rFonts w:eastAsia="Times New Roman" w:cs="Times New Roman"/>
          <w:szCs w:val="24"/>
        </w:rPr>
      </w:pPr>
      <w:r>
        <w:rPr>
          <w:rFonts w:eastAsia="Times New Roman" w:cs="Times New Roman"/>
          <w:szCs w:val="24"/>
        </w:rPr>
        <w:t>Αλήθεια, το ΠΑΣΟΚ, το Κίνημα Αλλαγής, είναι με εμάς σε αυτό ή με τη Νέα Δημοκρατία; Είναι ένα εύλογο ερώτημα. Θέλουμε έναν δ</w:t>
      </w:r>
      <w:r>
        <w:rPr>
          <w:rFonts w:eastAsia="Times New Roman" w:cs="Times New Roman"/>
          <w:szCs w:val="24"/>
        </w:rPr>
        <w:t xml:space="preserve">ημόσιο τομέα που θα υπάρχουν αρκετοί γιατροί και δάσκαλοι και καθηγητές; Θέλουμε να ξεφύγουμε από το θέμα των καθηγητών που δεν είναι μόνιμοι; Πάρτε μια απόφαση, να το ξέρουμε και αυτό. </w:t>
      </w:r>
    </w:p>
    <w:p w14:paraId="48563348" w14:textId="77777777" w:rsidR="00C17FD8" w:rsidRDefault="00C12081">
      <w:pPr>
        <w:spacing w:after="0" w:line="600" w:lineRule="auto"/>
        <w:ind w:firstLine="720"/>
        <w:contextualSpacing/>
        <w:jc w:val="both"/>
        <w:rPr>
          <w:rFonts w:eastAsia="Times New Roman" w:cs="Times New Roman"/>
          <w:szCs w:val="24"/>
        </w:rPr>
      </w:pPr>
      <w:r>
        <w:rPr>
          <w:rFonts w:eastAsia="Times New Roman" w:cs="Times New Roman"/>
          <w:szCs w:val="24"/>
        </w:rPr>
        <w:t>Το άλλο κομμάτι είναι για την υγεία. Από τον χώρο που έχει δημιουργηθ</w:t>
      </w:r>
      <w:r>
        <w:rPr>
          <w:rFonts w:eastAsia="Times New Roman" w:cs="Times New Roman"/>
          <w:szCs w:val="24"/>
        </w:rPr>
        <w:t>εί θα υπάρχουν 100 εκατομμύρια για την υγεία κάθε χρόνο επιπλέον. Και αυτό δεν εξαντλεί τον χώρο που έχουμε. Και θα μπορούσαμε εδώ να συζητήσουμε αυτό που πρέπει. Είναι προτεραιότητα η παιδεία, είναι προ</w:t>
      </w:r>
      <w:r>
        <w:rPr>
          <w:rFonts w:eastAsia="Times New Roman" w:cs="Times New Roman"/>
          <w:szCs w:val="24"/>
        </w:rPr>
        <w:lastRenderedPageBreak/>
        <w:t>τεραιότητα η υγεία; Να το συζητήσουμε. Αυτή τη συζήτη</w:t>
      </w:r>
      <w:r>
        <w:rPr>
          <w:rFonts w:eastAsia="Times New Roman" w:cs="Times New Roman"/>
          <w:szCs w:val="24"/>
        </w:rPr>
        <w:t>ση έπρεπε να κάνουμε. Και όταν διάβασα το κείμενο της κ</w:t>
      </w:r>
      <w:r>
        <w:rPr>
          <w:rFonts w:eastAsia="Times New Roman" w:cs="Times New Roman"/>
          <w:szCs w:val="24"/>
        </w:rPr>
        <w:t>.</w:t>
      </w:r>
      <w:r>
        <w:rPr>
          <w:rFonts w:eastAsia="Times New Roman" w:cs="Times New Roman"/>
          <w:szCs w:val="24"/>
        </w:rPr>
        <w:t xml:space="preserve"> Γεννηματά, αυτό νόμιζα ότι ήθελε. </w:t>
      </w:r>
    </w:p>
    <w:p w14:paraId="48563349" w14:textId="77777777" w:rsidR="00C17FD8" w:rsidRDefault="00C12081">
      <w:pPr>
        <w:spacing w:after="0" w:line="600" w:lineRule="auto"/>
        <w:ind w:firstLine="720"/>
        <w:contextualSpacing/>
        <w:jc w:val="both"/>
        <w:rPr>
          <w:rFonts w:eastAsia="Times New Roman" w:cs="Times New Roman"/>
          <w:szCs w:val="24"/>
        </w:rPr>
      </w:pPr>
      <w:r>
        <w:rPr>
          <w:rFonts w:eastAsia="Times New Roman" w:cs="Times New Roman"/>
          <w:szCs w:val="24"/>
        </w:rPr>
        <w:t>Η αλήθεια είναι πως ξέρουμε ότι φεύγουμε από το πρόγραμμα. Και γι’ αυτό εμείς λέμε να έχουμε μια ατζέντα ανάπτυξης. Ξέρουμε –δεν ξέρω τι δεν ξέρετε- ότι διαπραγματε</w:t>
      </w:r>
      <w:r>
        <w:rPr>
          <w:rFonts w:eastAsia="Times New Roman" w:cs="Times New Roman"/>
          <w:szCs w:val="24"/>
        </w:rPr>
        <w:t xml:space="preserve">υόμαστε με τους θεσμούς. Δεν ξέρετε ότι διαπραγματευόμαστε μια ενισχυμένη παρακολούθηση και όχι μια προληπτική γραμμή πίστωσης; Δεν ξέρετε ότι σε αυτή την προληπτική γραμμή πίστωσης θα υπήρχε και πρόγραμμα; Και εδώ δεν υπάρχει πρόγραμμα, δεν υπάρχουν </w:t>
      </w:r>
      <w:proofErr w:type="spellStart"/>
      <w:r>
        <w:rPr>
          <w:rFonts w:eastAsia="Times New Roman" w:cs="Times New Roman"/>
          <w:szCs w:val="24"/>
        </w:rPr>
        <w:t>προαπ</w:t>
      </w:r>
      <w:r>
        <w:rPr>
          <w:rFonts w:eastAsia="Times New Roman" w:cs="Times New Roman"/>
          <w:szCs w:val="24"/>
        </w:rPr>
        <w:t>αιτούμενα</w:t>
      </w:r>
      <w:proofErr w:type="spellEnd"/>
      <w:r>
        <w:rPr>
          <w:rFonts w:eastAsia="Times New Roman" w:cs="Times New Roman"/>
          <w:szCs w:val="24"/>
        </w:rPr>
        <w:t xml:space="preserve">, δεν υπάρχει χρηματοδότηση; Έτσι δεν είναι; Γιατί πρέπει να συνεχίζουμε να κάνουμε αυτή τη συζήτηση και να μην πηγαίνουμε μπροστά; </w:t>
      </w:r>
    </w:p>
    <w:p w14:paraId="4856334A" w14:textId="77777777" w:rsidR="00C17FD8" w:rsidRDefault="00C12081">
      <w:pPr>
        <w:spacing w:after="0" w:line="600" w:lineRule="auto"/>
        <w:ind w:firstLine="720"/>
        <w:contextualSpacing/>
        <w:jc w:val="both"/>
        <w:rPr>
          <w:rFonts w:eastAsia="Times New Roman" w:cs="Times New Roman"/>
          <w:szCs w:val="24"/>
        </w:rPr>
      </w:pPr>
      <w:r>
        <w:rPr>
          <w:rFonts w:eastAsia="Times New Roman" w:cs="Times New Roman"/>
          <w:szCs w:val="24"/>
        </w:rPr>
        <w:t>Πάμε, όμως, στην ανάπτυξη, στον βασικό μας πυρήνα που θα ήταν διαφορετικός. Και εδώ πρέπει το Κίνημα Αλλαγής να το</w:t>
      </w:r>
      <w:r>
        <w:rPr>
          <w:rFonts w:eastAsia="Times New Roman" w:cs="Times New Roman"/>
          <w:szCs w:val="24"/>
        </w:rPr>
        <w:t xml:space="preserve">ποθετηθεί. Είδατε, </w:t>
      </w:r>
      <w:r>
        <w:rPr>
          <w:rFonts w:eastAsia="Times New Roman" w:cs="Times New Roman"/>
          <w:szCs w:val="24"/>
        </w:rPr>
        <w:lastRenderedPageBreak/>
        <w:t>διορθώνω αυτό που είπε η κ</w:t>
      </w:r>
      <w:r>
        <w:rPr>
          <w:rFonts w:eastAsia="Times New Roman" w:cs="Times New Roman"/>
          <w:szCs w:val="24"/>
        </w:rPr>
        <w:t>.</w:t>
      </w:r>
      <w:r>
        <w:rPr>
          <w:rFonts w:eastAsia="Times New Roman" w:cs="Times New Roman"/>
          <w:szCs w:val="24"/>
        </w:rPr>
        <w:t xml:space="preserve"> Γεννηματά, ότι ο κ. Τσίπρας κάνει μονομερή επίθεση στη Νέα Δημοκρατία, για να μη νιώθετε άσχημα. </w:t>
      </w:r>
    </w:p>
    <w:p w14:paraId="4856334B" w14:textId="77777777" w:rsidR="00C17FD8" w:rsidRDefault="00C12081">
      <w:pPr>
        <w:spacing w:after="0" w:line="600" w:lineRule="auto"/>
        <w:ind w:firstLine="720"/>
        <w:contextualSpacing/>
        <w:jc w:val="both"/>
        <w:rPr>
          <w:rFonts w:eastAsia="Times New Roman" w:cs="Times New Roman"/>
          <w:szCs w:val="24"/>
        </w:rPr>
      </w:pPr>
      <w:r>
        <w:rPr>
          <w:rFonts w:eastAsia="Times New Roman" w:cs="Times New Roman"/>
          <w:szCs w:val="24"/>
        </w:rPr>
        <w:t>Είναι αλήθεια ότι πρέπει να είναι στο κέντρο της ανάπτυξης ο κόσμος της εργασίας; Και ξέρετε πώς το σηματοδοτού</w:t>
      </w:r>
      <w:r>
        <w:rPr>
          <w:rFonts w:eastAsia="Times New Roman" w:cs="Times New Roman"/>
          <w:szCs w:val="24"/>
        </w:rPr>
        <w:t xml:space="preserve">με εμείς σε αυτό το σχέδιο; Δεν είναι ένα αναπτυξιακό σχέδιο που λέει ότι η ανάπτυξη θα έρθει με αυτούς τους φορείς, με αυτά τα χρηματοοικονομικά εργαλεία και οι λοιπές διατάξεις είναι για την κοινωνία. Όχι. Όταν το διαβάσετε, θα δείτε ότι η εργασία είναι </w:t>
      </w:r>
      <w:r>
        <w:rPr>
          <w:rFonts w:eastAsia="Times New Roman" w:cs="Times New Roman"/>
          <w:szCs w:val="24"/>
        </w:rPr>
        <w:t>στον πυρήνα της αναπτυξιακής μας στρατηγικής και για τις συλλογικές συμβάσεις και για τον κατώτατο μισθό και για την καταπολέμηση της αδήλωτης εργασίας. Αυτά μπαίνουν στο κομμάτι που είναι η ανάπτυξη. Δεν είναι μια «</w:t>
      </w:r>
      <w:proofErr w:type="spellStart"/>
      <w:r>
        <w:rPr>
          <w:rFonts w:eastAsia="Times New Roman" w:cs="Times New Roman"/>
          <w:szCs w:val="24"/>
        </w:rPr>
        <w:t>μετασκέψη</w:t>
      </w:r>
      <w:proofErr w:type="spellEnd"/>
      <w:r>
        <w:rPr>
          <w:rFonts w:eastAsia="Times New Roman" w:cs="Times New Roman"/>
          <w:szCs w:val="24"/>
        </w:rPr>
        <w:t>»: όταν θα μεγαλώσει η πίτα, τό</w:t>
      </w:r>
      <w:r>
        <w:rPr>
          <w:rFonts w:eastAsia="Times New Roman" w:cs="Times New Roman"/>
          <w:szCs w:val="24"/>
        </w:rPr>
        <w:t>τε θα υπάρχει και ο κόσμος της εργασίας.</w:t>
      </w:r>
    </w:p>
    <w:p w14:paraId="4856334C" w14:textId="77777777" w:rsidR="00C17FD8" w:rsidRDefault="00C12081">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DD0F49">
        <w:rPr>
          <w:rFonts w:eastAsia="Times New Roman" w:cs="Times New Roman"/>
          <w:b/>
          <w:szCs w:val="24"/>
        </w:rPr>
        <w:t>ΓΕΩΡΓΙΟΣ ΛΑΜΠΡΟΥΛΗΣ</w:t>
      </w:r>
      <w:r>
        <w:rPr>
          <w:rFonts w:eastAsia="Times New Roman" w:cs="Times New Roman"/>
          <w:szCs w:val="24"/>
        </w:rPr>
        <w:t>)</w:t>
      </w:r>
    </w:p>
    <w:p w14:paraId="4856334D" w14:textId="77777777" w:rsidR="00C17FD8" w:rsidRDefault="00C1208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Σε αυτή τη συζήτηση έχετε θέση; Γιατί παγκοσμίως γίνεται μια συζήτηση. Υπάρχουν αυτοί που λένε ότι πρώτα μεγαλών</w:t>
      </w:r>
      <w:r>
        <w:rPr>
          <w:rFonts w:eastAsia="Times New Roman" w:cs="Times New Roman"/>
          <w:szCs w:val="24"/>
        </w:rPr>
        <w:t>ει η πίτα και μετά τη μοιράζουμε και είναι άλλοι που λένε ότι αυτά πάνε μαζί. Δεν υπάρχει το να μεγαλώσουμε την πίτα και μετά να τη μοιράσουμε. Είναι μια ιδεολογική αντιπαράθεση. Εσείς την κάνετε αυτή την ερώτηση. Εσείς έχετε απάντηση σε αυτό; Έχετε απάντη</w:t>
      </w:r>
      <w:r>
        <w:rPr>
          <w:rFonts w:eastAsia="Times New Roman" w:cs="Times New Roman"/>
          <w:szCs w:val="24"/>
        </w:rPr>
        <w:t>ση όταν λέτε ότι μπορούμε να πάμε με τη Νέα Δημοκρατία και μπορούμε να πάμε και με τον ΣΥΡΙΖΑ με τις εκλογές; Δηλαδή, θα είστε και με τα δύο; Και με την άποψη η πίτα να μεγαλώσει και μετά να τη μοιράσουμε, αλλά και με την άποψη η πίτα να μεγαλώσει και να τ</w:t>
      </w:r>
      <w:r>
        <w:rPr>
          <w:rFonts w:eastAsia="Times New Roman" w:cs="Times New Roman"/>
          <w:szCs w:val="24"/>
        </w:rPr>
        <w:t xml:space="preserve">η μοιράσουμε μαζί; Πώς είναι δυνατόν; Για να καταλάβω δηλαδή τι ακριβώς λέτε. </w:t>
      </w:r>
    </w:p>
    <w:p w14:paraId="4856334E" w14:textId="77777777" w:rsidR="00C17FD8" w:rsidRDefault="00C12081">
      <w:pPr>
        <w:spacing w:after="0" w:line="600" w:lineRule="auto"/>
        <w:ind w:firstLine="709"/>
        <w:contextualSpacing/>
        <w:jc w:val="center"/>
        <w:rPr>
          <w:rFonts w:eastAsia="Times New Roman" w:cs="Times New Roman"/>
          <w:szCs w:val="24"/>
        </w:rPr>
      </w:pPr>
      <w:r>
        <w:rPr>
          <w:rFonts w:eastAsia="Times New Roman" w:cs="Times New Roman"/>
          <w:szCs w:val="24"/>
        </w:rPr>
        <w:t xml:space="preserve">(Χειροκροτήματα από τις πτέρυγες </w:t>
      </w:r>
      <w:r>
        <w:rPr>
          <w:rFonts w:eastAsia="Times New Roman" w:cs="Times New Roman"/>
          <w:szCs w:val="24"/>
        </w:rPr>
        <w:t xml:space="preserve">του </w:t>
      </w:r>
      <w:r>
        <w:rPr>
          <w:rFonts w:eastAsia="Times New Roman" w:cs="Times New Roman"/>
          <w:szCs w:val="24"/>
        </w:rPr>
        <w:t>ΣΥΡΙΖΑ και των ΑΝΕΛ)</w:t>
      </w:r>
    </w:p>
    <w:p w14:paraId="4856334F" w14:textId="77777777" w:rsidR="00C17FD8" w:rsidRDefault="00C12081">
      <w:pPr>
        <w:spacing w:after="0" w:line="600" w:lineRule="auto"/>
        <w:ind w:firstLine="720"/>
        <w:contextualSpacing/>
        <w:jc w:val="both"/>
        <w:rPr>
          <w:rFonts w:eastAsia="Times New Roman" w:cs="Times New Roman"/>
          <w:szCs w:val="24"/>
        </w:rPr>
      </w:pPr>
      <w:r>
        <w:rPr>
          <w:rFonts w:eastAsia="Times New Roman" w:cs="Times New Roman"/>
          <w:szCs w:val="24"/>
        </w:rPr>
        <w:t>Πάμε μετά στο αναπτυξιακό σχέδιο. Είναι αλήθεια ότι το αναπτυξιακό σχέδιο έχει δεσμεύσεις. Γιατί εμείς δεν είμαστε κουτ</w:t>
      </w:r>
      <w:r>
        <w:rPr>
          <w:rFonts w:eastAsia="Times New Roman" w:cs="Times New Roman"/>
          <w:szCs w:val="24"/>
        </w:rPr>
        <w:t xml:space="preserve">οπόνηροι. Θέλουμε να </w:t>
      </w:r>
      <w:r>
        <w:rPr>
          <w:rFonts w:eastAsia="Times New Roman" w:cs="Times New Roman"/>
          <w:szCs w:val="24"/>
        </w:rPr>
        <w:lastRenderedPageBreak/>
        <w:t>είμαστε αξιόπιστοι. Δεν θέλαμε, δηλαδή, να παρουσιάσουμε αυτό που λέτε ότι παρουσιάζουμε: μια έκθεση ιδεών, να βγούμε από το μνημόνιο τον Αύγουστο και ξαφνικά τον Οκτώβρη η Υπουργός Εργασίας να ανακοινώσει την αύξηση του κατώτατου μισθ</w:t>
      </w:r>
      <w:r>
        <w:rPr>
          <w:rFonts w:eastAsia="Times New Roman" w:cs="Times New Roman"/>
          <w:szCs w:val="24"/>
        </w:rPr>
        <w:t>ού. Εμείς λέμε τι θέλουμε να κάνουμε για να το ξέρουν όλοι: και εσείς και οι Ευρωπαίοι και τα κράτη-μέλη και οι αγορές. Σε άλλους θα αρέσει περισσότερο, σε άλλους θα αρέσει λιγότερο. Όμως, όλοι θα ξέρετε. Αυτή την έννοια έχει η αυτοδέσμευση. Η αυτοδέσμευση</w:t>
      </w:r>
      <w:r>
        <w:rPr>
          <w:rFonts w:eastAsia="Times New Roman" w:cs="Times New Roman"/>
          <w:szCs w:val="24"/>
        </w:rPr>
        <w:t xml:space="preserve"> είναι να καταγράψουμε μια πορεία όπου όλοι ξέρουν περίπου τι θα γίνεται. </w:t>
      </w:r>
    </w:p>
    <w:p w14:paraId="48563350" w14:textId="77777777" w:rsidR="00C17FD8" w:rsidRDefault="00C12081">
      <w:pPr>
        <w:spacing w:after="0" w:line="600" w:lineRule="auto"/>
        <w:ind w:firstLine="720"/>
        <w:contextualSpacing/>
        <w:jc w:val="both"/>
        <w:rPr>
          <w:rFonts w:eastAsia="Times New Roman"/>
          <w:szCs w:val="24"/>
        </w:rPr>
      </w:pPr>
      <w:r>
        <w:rPr>
          <w:rFonts w:eastAsia="Times New Roman" w:cs="Times New Roman"/>
          <w:szCs w:val="24"/>
        </w:rPr>
        <w:t>Βεβαίως, με αυτό το αναπτυξιακό σχέδιο θα πάρουμε και ιδέες, θα έχουμε και προτάσεις. Έτσι κι αλλιώς είναι αποτέλεσμα των περιφερειακών συνεδρίων. Και έχουμε ακούσει και θεσμούς σαν</w:t>
      </w:r>
      <w:r>
        <w:rPr>
          <w:rFonts w:eastAsia="Times New Roman" w:cs="Times New Roman"/>
          <w:szCs w:val="24"/>
        </w:rPr>
        <w:t xml:space="preserve"> την ΟΚΕ. </w:t>
      </w:r>
      <w:r>
        <w:rPr>
          <w:rFonts w:eastAsia="Times New Roman"/>
          <w:szCs w:val="24"/>
        </w:rPr>
        <w:t xml:space="preserve">Έχουμε ήδη πάρει υπ’ </w:t>
      </w:r>
      <w:proofErr w:type="spellStart"/>
      <w:r>
        <w:rPr>
          <w:rFonts w:eastAsia="Times New Roman"/>
          <w:szCs w:val="24"/>
        </w:rPr>
        <w:t>όψιν</w:t>
      </w:r>
      <w:proofErr w:type="spellEnd"/>
      <w:r>
        <w:rPr>
          <w:rFonts w:eastAsia="Times New Roman"/>
          <w:szCs w:val="24"/>
        </w:rPr>
        <w:t xml:space="preserve"> την κοινωνία, γιατί όταν λέμε εμείς ότι η ανάπτυξη είναι </w:t>
      </w:r>
      <w:r>
        <w:rPr>
          <w:rFonts w:eastAsia="Times New Roman"/>
          <w:szCs w:val="24"/>
        </w:rPr>
        <w:lastRenderedPageBreak/>
        <w:t>για τους πολλούς, δεν είναι μόνο ως αποτέλεσμα, ως αντικείμενα, αλλά και ως υποκείμενα που συμβάλλουν στην αναπτυξιακή μας πολιτική.</w:t>
      </w:r>
    </w:p>
    <w:p w14:paraId="48563351" w14:textId="77777777" w:rsidR="00C17FD8" w:rsidRDefault="00C12081">
      <w:pPr>
        <w:spacing w:after="0"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βεβαίως, υπάρχουν και πρά</w:t>
      </w:r>
      <w:r>
        <w:rPr>
          <w:rFonts w:eastAsia="Times New Roman"/>
          <w:szCs w:val="24"/>
        </w:rPr>
        <w:t>γματα που κάναμε, μεταρρυθμίσεις που κάναμε, μεταρρυθμίσεις που είναι υπό υλοποίηση και μεταρρυθμίσεις που θα συνεχίσουμε σε τρεις τομείς. Δύο από αυτούς, μάλιστα, ανέφερε και η κ</w:t>
      </w:r>
      <w:r>
        <w:rPr>
          <w:rFonts w:eastAsia="Times New Roman"/>
          <w:szCs w:val="24"/>
        </w:rPr>
        <w:t xml:space="preserve">. </w:t>
      </w:r>
      <w:r>
        <w:rPr>
          <w:rFonts w:eastAsia="Times New Roman"/>
          <w:szCs w:val="24"/>
        </w:rPr>
        <w:t>Γεννηματά. Πρώτον, στον τομέα της δικαιοσύνης, που είναι ο ένας πυλώνας, να</w:t>
      </w:r>
      <w:r>
        <w:rPr>
          <w:rFonts w:eastAsia="Times New Roman"/>
          <w:szCs w:val="24"/>
        </w:rPr>
        <w:t xml:space="preserve"> είναι πιο γρήγορη δηλαδή η δικαιοσύνη, δεύτερον, της γραφειοκρατίας και</w:t>
      </w:r>
      <w:r>
        <w:rPr>
          <w:rFonts w:eastAsia="Times New Roman"/>
          <w:szCs w:val="24"/>
        </w:rPr>
        <w:t>,</w:t>
      </w:r>
      <w:r>
        <w:rPr>
          <w:rFonts w:eastAsia="Times New Roman"/>
          <w:szCs w:val="24"/>
        </w:rPr>
        <w:t xml:space="preserve"> τρίτον, στο επιχειρηματικό περιβάλλον που έχει γίνει πάρα πολλή δουλειά και θα συνεχίσει να έχει περισσότερη δουλειά.</w:t>
      </w:r>
    </w:p>
    <w:p w14:paraId="48563352" w14:textId="77777777" w:rsidR="00C17FD8" w:rsidRDefault="00C12081">
      <w:pPr>
        <w:spacing w:after="0" w:line="600" w:lineRule="auto"/>
        <w:ind w:firstLine="720"/>
        <w:jc w:val="both"/>
        <w:rPr>
          <w:rFonts w:eastAsia="Times New Roman"/>
          <w:szCs w:val="24"/>
        </w:rPr>
      </w:pPr>
      <w:r>
        <w:rPr>
          <w:rFonts w:eastAsia="Times New Roman"/>
          <w:szCs w:val="24"/>
        </w:rPr>
        <w:t>Γιατί, όμως, είναι διαφορετικό αυτό το δικό μας σχέδιο; Τι σημαί</w:t>
      </w:r>
      <w:r>
        <w:rPr>
          <w:rFonts w:eastAsia="Times New Roman"/>
          <w:szCs w:val="24"/>
        </w:rPr>
        <w:t xml:space="preserve">νει όταν λέμε ότι είναι ολιστικό, ότι βγαίνει από τη θεωρία του </w:t>
      </w:r>
      <w:r>
        <w:rPr>
          <w:rFonts w:eastAsia="Times New Roman"/>
          <w:szCs w:val="24"/>
          <w:lang w:val="en-US"/>
        </w:rPr>
        <w:t>Gestalt</w:t>
      </w:r>
      <w:r>
        <w:rPr>
          <w:rFonts w:eastAsia="Times New Roman"/>
          <w:szCs w:val="24"/>
        </w:rPr>
        <w:t>, ότι το σύνολο είναι περισσότερο από το άθροισμα των επιμέρους μερών; Με δύο τρόπους: Πρώτον, γιατί δημιουργεί για πρώτη φορά θεσμούς που έ</w:t>
      </w:r>
      <w:r>
        <w:rPr>
          <w:rFonts w:eastAsia="Times New Roman"/>
          <w:szCs w:val="24"/>
        </w:rPr>
        <w:lastRenderedPageBreak/>
        <w:t>χουν την ικανότητα συλλογικής σκέψης. Στην οκ</w:t>
      </w:r>
      <w:r>
        <w:rPr>
          <w:rFonts w:eastAsia="Times New Roman"/>
          <w:szCs w:val="24"/>
        </w:rPr>
        <w:t>ταετία του κ. Σημίτη, δηλαδή, όταν αρχίσαμε να μπαίνουμε στην ΟΝΕ, αλλά και μετά στην ΟΝΕ, και αρχίζαμε να χάνουμε ανταγωνιστικότητα, και άρχιζε να υπάρχει αποβιομηχανοποίηση, δεν υπήρχε αυτή η συλλογική σκέψη, η δυνατότητα συλλογικής αντίδρασης στα προβλή</w:t>
      </w:r>
      <w:r>
        <w:rPr>
          <w:rFonts w:eastAsia="Times New Roman"/>
          <w:szCs w:val="24"/>
        </w:rPr>
        <w:t>ματα. Οι οικονομολόγοι έβλεπαν και παρατηρούσαν ότι κάτι δεν πάει καλά, ότι δεν μπορεί να είναι το αναπτυξιακό μοντέλο μόνο στο φθηνό χρήμα και σε μεγάλα έργα, ότι η αποβιομηχανοποίηση θέλει συγκεκριμένες πολιτικές. Αυτή η συλλογική σκέψη που βάζεις διάφορ</w:t>
      </w:r>
      <w:r>
        <w:rPr>
          <w:rFonts w:eastAsia="Times New Roman"/>
          <w:szCs w:val="24"/>
        </w:rPr>
        <w:t>ους θεσμούς και διάφορους φορείς και διάφορα υποκείμενα να συζητάνε είναι κυρίαρχη σε αυτό το αναπτυξιακό σχέδιο. Θα το διαβάσετε και θα το δείτε.</w:t>
      </w:r>
    </w:p>
    <w:p w14:paraId="48563353" w14:textId="77777777" w:rsidR="00C17FD8" w:rsidRDefault="00C12081">
      <w:pPr>
        <w:spacing w:after="0" w:line="600" w:lineRule="auto"/>
        <w:ind w:firstLine="720"/>
        <w:jc w:val="both"/>
        <w:rPr>
          <w:rFonts w:eastAsia="Times New Roman"/>
          <w:szCs w:val="24"/>
        </w:rPr>
      </w:pPr>
      <w:r>
        <w:rPr>
          <w:rFonts w:eastAsia="Times New Roman"/>
          <w:szCs w:val="24"/>
        </w:rPr>
        <w:t xml:space="preserve">Ο δεύτερος τρόπος με τον οποίο είναι ολιστικό το σχέδιο είναι γιατί τα </w:t>
      </w:r>
      <w:r w:rsidRPr="007515FC">
        <w:rPr>
          <w:rFonts w:eastAsia="Times New Roman"/>
          <w:color w:val="000000" w:themeColor="text1"/>
          <w:szCs w:val="24"/>
        </w:rPr>
        <w:t>πράγματα κάπως πρέπει να δέσουν. Βεβαί</w:t>
      </w:r>
      <w:r w:rsidRPr="007515FC">
        <w:rPr>
          <w:rFonts w:eastAsia="Times New Roman"/>
          <w:color w:val="000000" w:themeColor="text1"/>
          <w:szCs w:val="24"/>
        </w:rPr>
        <w:t xml:space="preserve">ως, πρέπει να υπάρχουν τα </w:t>
      </w:r>
      <w:r w:rsidRPr="007515FC">
        <w:rPr>
          <w:rFonts w:eastAsia="Times New Roman"/>
          <w:color w:val="000000" w:themeColor="text1"/>
          <w:szCs w:val="24"/>
        </w:rPr>
        <w:lastRenderedPageBreak/>
        <w:t>μεγάλα έργα και τα δίκτυα και οι μεγάλες επενδύσεις. Όμως, πώς συνδέονται αυτά με μια χώρα που έχει κατά πλειοψηφία μικρομεσαίες επιχειρήσεις; Δίνει απαντήσεις αυτό το αναπτυξιακό σχέδιο, όπως δίνει απαντήσεις από πού θα είναι η χ</w:t>
      </w:r>
      <w:r w:rsidRPr="007515FC">
        <w:rPr>
          <w:rFonts w:eastAsia="Times New Roman"/>
          <w:color w:val="000000" w:themeColor="text1"/>
          <w:szCs w:val="24"/>
        </w:rPr>
        <w:t>ρηματοδότηση για να μπορεί, όταν γίνεται ένα έργο, να συνδέεται με τοπικούς παραγωγούς που θα προσφέρουν και αυτοί προϊόντα για να ζήσει η τοπική κοινωνία. Αυτό εννοούμε εμείς  ως ολιστικό σχέδιο.</w:t>
      </w:r>
    </w:p>
    <w:p w14:paraId="48563354" w14:textId="77777777" w:rsidR="00C17FD8" w:rsidRDefault="00C12081">
      <w:pPr>
        <w:spacing w:after="0" w:line="600" w:lineRule="auto"/>
        <w:ind w:firstLine="720"/>
        <w:jc w:val="both"/>
        <w:rPr>
          <w:rFonts w:eastAsia="Times New Roman"/>
          <w:szCs w:val="24"/>
        </w:rPr>
      </w:pPr>
      <w:r w:rsidRPr="00BB1F30">
        <w:rPr>
          <w:rFonts w:eastAsia="Times New Roman"/>
          <w:szCs w:val="24"/>
        </w:rPr>
        <w:t xml:space="preserve">Και θα σας εξηγήσω γιατί κατηγορώ το Κίνημα Αλλαγής και το </w:t>
      </w:r>
      <w:r w:rsidRPr="00BB1F30">
        <w:rPr>
          <w:rFonts w:eastAsia="Times New Roman"/>
          <w:szCs w:val="24"/>
        </w:rPr>
        <w:t>ΠΑΣΟΚ ότι έχουν μείνει πίσω, πράσινο, πορτοκαλί, κόκκινο</w:t>
      </w:r>
      <w:r>
        <w:rPr>
          <w:rFonts w:eastAsia="Times New Roman"/>
          <w:szCs w:val="24"/>
        </w:rPr>
        <w:t>.</w:t>
      </w:r>
      <w:r w:rsidRPr="00BB1F30">
        <w:rPr>
          <w:rFonts w:eastAsia="Times New Roman"/>
          <w:szCs w:val="24"/>
        </w:rPr>
        <w:t xml:space="preserve"> Έχετε διαβάσει τι λέει το στρατηγικό σχέδιο του </w:t>
      </w:r>
      <w:proofErr w:type="spellStart"/>
      <w:r w:rsidRPr="00BB1F30">
        <w:rPr>
          <w:rFonts w:eastAsia="Times New Roman"/>
          <w:szCs w:val="24"/>
        </w:rPr>
        <w:t>υπερταμείου</w:t>
      </w:r>
      <w:proofErr w:type="spellEnd"/>
      <w:r w:rsidRPr="00BB1F30">
        <w:rPr>
          <w:rFonts w:eastAsia="Times New Roman"/>
          <w:szCs w:val="24"/>
        </w:rPr>
        <w:t xml:space="preserve">; Έχει ένα στρατηγικό σχέδιο που το κάνει ο Υπουργός Οικονομικών, που πρέπει να το πάρει υπ’ </w:t>
      </w:r>
      <w:proofErr w:type="spellStart"/>
      <w:r w:rsidRPr="00BB1F30">
        <w:rPr>
          <w:rFonts w:eastAsia="Times New Roman"/>
          <w:szCs w:val="24"/>
        </w:rPr>
        <w:t>όψιν</w:t>
      </w:r>
      <w:proofErr w:type="spellEnd"/>
      <w:r w:rsidRPr="00BB1F30">
        <w:rPr>
          <w:rFonts w:eastAsia="Times New Roman"/>
          <w:szCs w:val="24"/>
        </w:rPr>
        <w:t xml:space="preserve"> το ταμείο και πάνω </w:t>
      </w:r>
      <w:r>
        <w:rPr>
          <w:rFonts w:eastAsia="Times New Roman"/>
          <w:szCs w:val="24"/>
        </w:rPr>
        <w:t xml:space="preserve">σε αυτό να φέρει τις </w:t>
      </w:r>
      <w:r>
        <w:rPr>
          <w:rFonts w:eastAsia="Times New Roman"/>
          <w:szCs w:val="24"/>
        </w:rPr>
        <w:t>προτάσεις τους για τις αναδιαρθρώσεις των επιχειρήσεων. Το έχετε δει; Και πώς μετά σε ένα άλλο επί</w:t>
      </w:r>
      <w:r>
        <w:rPr>
          <w:rFonts w:eastAsia="Times New Roman"/>
          <w:szCs w:val="24"/>
        </w:rPr>
        <w:lastRenderedPageBreak/>
        <w:t>πεδο υπάρχουν μηχανισμοί συντονισμού με τα Υπουργεία που επιβλέπουν</w:t>
      </w:r>
      <w:r>
        <w:rPr>
          <w:rFonts w:eastAsia="Times New Roman"/>
          <w:szCs w:val="24"/>
        </w:rPr>
        <w:t>.</w:t>
      </w:r>
      <w:r>
        <w:rPr>
          <w:rFonts w:eastAsia="Times New Roman"/>
          <w:szCs w:val="24"/>
        </w:rPr>
        <w:t xml:space="preserve"> Δηλαδή μιλάτε εσείς ακόμα για τα ενενήντα εννέα χρόνια που έχουμε βάλει, που έχουμε υποθη</w:t>
      </w:r>
      <w:r>
        <w:rPr>
          <w:rFonts w:eastAsia="Times New Roman"/>
          <w:szCs w:val="24"/>
        </w:rPr>
        <w:t>κεύσει, και δεν βλέπετε τις αλλαγές που έχουν γίνει. Ξεχνάτε ότι στο ΤΑΙΠΕΔ εσείς για να πάρετε δάνειο</w:t>
      </w:r>
      <w:r>
        <w:rPr>
          <w:rFonts w:eastAsia="Times New Roman"/>
          <w:szCs w:val="24"/>
        </w:rPr>
        <w:t>,</w:t>
      </w:r>
      <w:r>
        <w:rPr>
          <w:rFonts w:eastAsia="Times New Roman"/>
          <w:szCs w:val="24"/>
        </w:rPr>
        <w:t xml:space="preserve"> είπατε να το πουλήσουμε. Δεν βλέπετε ότι τώρα υπάρχει ένα </w:t>
      </w:r>
      <w:proofErr w:type="spellStart"/>
      <w:r>
        <w:rPr>
          <w:rFonts w:eastAsia="Times New Roman"/>
          <w:szCs w:val="24"/>
        </w:rPr>
        <w:t>υπερταμείο</w:t>
      </w:r>
      <w:proofErr w:type="spellEnd"/>
      <w:r>
        <w:rPr>
          <w:rFonts w:eastAsia="Times New Roman"/>
          <w:szCs w:val="24"/>
        </w:rPr>
        <w:t>,</w:t>
      </w:r>
      <w:r>
        <w:rPr>
          <w:rFonts w:eastAsia="Times New Roman"/>
          <w:szCs w:val="24"/>
        </w:rPr>
        <w:t xml:space="preserve"> που έχει στόχο την αναδιάρθρωση των επιχειρήσεων. Αυτό θα βοηθήσει πολλαπλά την ελ</w:t>
      </w:r>
      <w:r>
        <w:rPr>
          <w:rFonts w:eastAsia="Times New Roman"/>
          <w:szCs w:val="24"/>
        </w:rPr>
        <w:t xml:space="preserve">ληνική οικονομία. Θα βάλει αυτές τις επιχειρήσεις να μπορούν να σταθούν στα πόδια τους, να μπορούν να παράγουν νέες υπηρεσίες, να μπουν στο κύκλωμα της νέας τεχνολογίας. Αυτό είναι το σχέδιο, μέσα στο στρατηγικό σχέδιο που έχει για το </w:t>
      </w:r>
      <w:proofErr w:type="spellStart"/>
      <w:r>
        <w:rPr>
          <w:rFonts w:eastAsia="Times New Roman"/>
          <w:szCs w:val="24"/>
        </w:rPr>
        <w:t>υπερταμείο</w:t>
      </w:r>
      <w:proofErr w:type="spellEnd"/>
      <w:r>
        <w:rPr>
          <w:rFonts w:eastAsia="Times New Roman"/>
          <w:szCs w:val="24"/>
        </w:rPr>
        <w:t>.</w:t>
      </w:r>
    </w:p>
    <w:p w14:paraId="48563355" w14:textId="77777777" w:rsidR="00C17FD8" w:rsidRDefault="00C12081">
      <w:pPr>
        <w:spacing w:after="0" w:line="600" w:lineRule="auto"/>
        <w:ind w:firstLine="720"/>
        <w:jc w:val="both"/>
        <w:rPr>
          <w:rFonts w:eastAsia="Times New Roman"/>
          <w:szCs w:val="24"/>
        </w:rPr>
      </w:pPr>
      <w:r>
        <w:rPr>
          <w:rFonts w:eastAsia="Times New Roman"/>
          <w:szCs w:val="24"/>
        </w:rPr>
        <w:t>Θα συνεχί</w:t>
      </w:r>
      <w:r>
        <w:rPr>
          <w:rFonts w:eastAsia="Times New Roman"/>
          <w:szCs w:val="24"/>
        </w:rPr>
        <w:t>σετε να μην έχετε άποψη για τις ΔΕΚΟ; Τι θέλετε να μας πείτε; Ότι ήταν πολύ καλή η επίβλεψη των ΔΕΚΟ και ότι πριν το 2008</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2009 υπήρχε στρατηγικό σχέδιο για τις ΔΕΚΟ να αναβαθμιστούν και ότι είχαν και σημαντικό ρόλο; Δεν τις είχατε ξεχάσει τις ΔΕΚΟ; Δεν υ</w:t>
      </w:r>
      <w:r>
        <w:rPr>
          <w:rFonts w:eastAsia="Times New Roman"/>
          <w:szCs w:val="24"/>
        </w:rPr>
        <w:t xml:space="preserve">πήρχε </w:t>
      </w:r>
      <w:r>
        <w:rPr>
          <w:rFonts w:eastAsia="Times New Roman"/>
          <w:szCs w:val="24"/>
        </w:rPr>
        <w:lastRenderedPageBreak/>
        <w:t xml:space="preserve">πελατειακό σύστημα στις ΔΕΚΟ; Και εδώ βλέπω και μερικούς συγκεκριμένους ανθρώπους που βάζατε στις ΔΕΚΟ. Ή μόνο εγώ το ξέρω αυτό; </w:t>
      </w:r>
    </w:p>
    <w:p w14:paraId="48563356" w14:textId="77777777" w:rsidR="00C17FD8" w:rsidRDefault="00C12081">
      <w:pPr>
        <w:spacing w:after="0" w:line="600" w:lineRule="auto"/>
        <w:ind w:firstLine="720"/>
        <w:jc w:val="both"/>
        <w:rPr>
          <w:rFonts w:eastAsia="Times New Roman"/>
          <w:szCs w:val="24"/>
        </w:rPr>
      </w:pPr>
      <w:r>
        <w:rPr>
          <w:rFonts w:eastAsia="Times New Roman"/>
          <w:szCs w:val="24"/>
        </w:rPr>
        <w:t>Μπορείτε να μας πείτε την άποψή σας για το στρατηγικό σχέδιο για το ταμείο;</w:t>
      </w:r>
    </w:p>
    <w:p w14:paraId="4856335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Είναι αυτό που θέλουμε; Θα βοηθήσει τον κατα</w:t>
      </w:r>
      <w:r>
        <w:rPr>
          <w:rFonts w:eastAsia="Times New Roman" w:cs="Times New Roman"/>
          <w:szCs w:val="24"/>
        </w:rPr>
        <w:t xml:space="preserve">ναλωτή; Θα βοηθήσει τους εργαζόμενους; Θα βοηθήσει την οικονομία; Αυτή τη συζήτηση περίμενα. </w:t>
      </w:r>
    </w:p>
    <w:p w14:paraId="4856335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Μπορεί να έχετε δικαιολογία -και σωστά έχετε τη δικαιολογία- ότι αργήσατε να δείτε το ολιστικό σχέδιο ανάπτυξης, αλλά δεν έχετε την ίδια δικαιολογία για το στρατη</w:t>
      </w:r>
      <w:r>
        <w:rPr>
          <w:rFonts w:eastAsia="Times New Roman" w:cs="Times New Roman"/>
          <w:szCs w:val="24"/>
        </w:rPr>
        <w:t xml:space="preserve">γικό σχέδιο του </w:t>
      </w:r>
      <w:proofErr w:type="spellStart"/>
      <w:r>
        <w:rPr>
          <w:rFonts w:eastAsia="Times New Roman" w:cs="Times New Roman"/>
          <w:szCs w:val="24"/>
        </w:rPr>
        <w:t>υπερταμείου</w:t>
      </w:r>
      <w:proofErr w:type="spellEnd"/>
      <w:r>
        <w:rPr>
          <w:rFonts w:eastAsia="Times New Roman" w:cs="Times New Roman"/>
          <w:szCs w:val="24"/>
        </w:rPr>
        <w:t>. Διότι αυτό το στρατηγικό σχέδιο, ακριβώς</w:t>
      </w:r>
      <w:r>
        <w:rPr>
          <w:rFonts w:eastAsia="Times New Roman" w:cs="Times New Roman"/>
          <w:szCs w:val="24"/>
        </w:rPr>
        <w:t>,</w:t>
      </w:r>
      <w:r>
        <w:rPr>
          <w:rFonts w:eastAsia="Times New Roman" w:cs="Times New Roman"/>
          <w:szCs w:val="24"/>
        </w:rPr>
        <w:t xml:space="preserve"> με το τι θέλει να κάνει με τις ΔΕΚΟ και τον τρόπο που θα αναβαθμιστούν, χωρίς καμμ</w:t>
      </w:r>
      <w:r>
        <w:rPr>
          <w:rFonts w:eastAsia="Times New Roman" w:cs="Times New Roman"/>
          <w:szCs w:val="24"/>
        </w:rPr>
        <w:t>ιά</w:t>
      </w:r>
      <w:r>
        <w:rPr>
          <w:rFonts w:eastAsia="Times New Roman" w:cs="Times New Roman"/>
          <w:szCs w:val="24"/>
        </w:rPr>
        <w:t xml:space="preserve"> υποχρέωση για να τις πουλήσουμε, είναι εκεί και μπορείτε να το δείτε και να κάνετε σχόλια. Μπορεί να</w:t>
      </w:r>
      <w:r>
        <w:rPr>
          <w:rFonts w:eastAsia="Times New Roman" w:cs="Times New Roman"/>
          <w:szCs w:val="24"/>
        </w:rPr>
        <w:t xml:space="preserve"> είναι </w:t>
      </w:r>
      <w:r>
        <w:rPr>
          <w:rFonts w:eastAsia="Times New Roman" w:cs="Times New Roman"/>
          <w:szCs w:val="24"/>
        </w:rPr>
        <w:lastRenderedPageBreak/>
        <w:t>καλύτερο. Άκουσα ένα σχόλιο της κ</w:t>
      </w:r>
      <w:r>
        <w:rPr>
          <w:rFonts w:eastAsia="Times New Roman" w:cs="Times New Roman"/>
          <w:szCs w:val="24"/>
        </w:rPr>
        <w:t>.</w:t>
      </w:r>
      <w:r>
        <w:rPr>
          <w:rFonts w:eastAsia="Times New Roman" w:cs="Times New Roman"/>
          <w:szCs w:val="24"/>
        </w:rPr>
        <w:t xml:space="preserve"> Γεννηματά που χρειάζεται σκέψη. Αυτή θα ήταν μια συζήτηση. </w:t>
      </w:r>
    </w:p>
    <w:p w14:paraId="4856335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Αντ</w:t>
      </w:r>
      <w:r>
        <w:rPr>
          <w:rFonts w:eastAsia="Times New Roman" w:cs="Times New Roman"/>
          <w:szCs w:val="24"/>
        </w:rPr>
        <w:t>’</w:t>
      </w:r>
      <w:r>
        <w:rPr>
          <w:rFonts w:eastAsia="Times New Roman" w:cs="Times New Roman"/>
          <w:szCs w:val="24"/>
        </w:rPr>
        <w:t xml:space="preserve"> αυτού τι έχουμε; «Πρέπει οπωσδήποτε να πάμε στις εκλογές» και τσακώνεστε. Νομίζω πως σας κατηγόρησαν ότι είστε πολύ μετριοπαθείς. Αυτό κατάλαβα εγώ. </w:t>
      </w:r>
      <w:r>
        <w:rPr>
          <w:rFonts w:eastAsia="Times New Roman" w:cs="Times New Roman"/>
          <w:szCs w:val="24"/>
        </w:rPr>
        <w:t>Αλλά αυτό θα το βρείτε μεταξύ σας. Θέλετε, λοιπόν, να πάμε τώρα σε εκλογές. Δηλαδή το ΠΑΣΟΚ και η Νέα Δημοκρατία δεν ρώτησαν κανέναν όταν δημιούργησαν το χρέος, το ΠΑΣΟΚ δεν ρώτησε κανέναν όταν έφερε το ΔΝΤ και έκανε το πρώτο μνημόνιο, το ΠΑΣΟΚ και η Νέα Δ</w:t>
      </w:r>
      <w:r>
        <w:rPr>
          <w:rFonts w:eastAsia="Times New Roman" w:cs="Times New Roman"/>
          <w:szCs w:val="24"/>
        </w:rPr>
        <w:t>ημοκρατία δεν ρώτησαν κανέναν όταν υπέγραψαν το δεύτερο μνημόνιο, το ΠΑΣΟΚ δεν ρώτησε κανέναν όταν το 2011 υπέγραψε πλεονάσματα άνω του 6% για μετά το 2014, το ΠΑΣΟΚ και η Νέα Δημοκρατία δεν ρώτησαν κανέναν όταν στο δεύτερο μνημόνιο είχαν προβλέψεις για πλ</w:t>
      </w:r>
      <w:r>
        <w:rPr>
          <w:rFonts w:eastAsia="Times New Roman" w:cs="Times New Roman"/>
          <w:szCs w:val="24"/>
        </w:rPr>
        <w:t>εονάσματα άνω του 3,5% μέχρι το 2030, το ΠΑΣΟΚ και η Νέα Δημο</w:t>
      </w:r>
      <w:r>
        <w:rPr>
          <w:rFonts w:eastAsia="Times New Roman" w:cs="Times New Roman"/>
          <w:szCs w:val="24"/>
        </w:rPr>
        <w:lastRenderedPageBreak/>
        <w:t>κρατία δεν ρώτησαν κανέναν όταν το 2014 άδειαζαν τα ταμεία και δεν έκλειναν το δεύτερο πρόγραμμα, για να υπονομεύσουν την επόμενη κυβέρνηση, ελπίζοντας σε «αριστερή παρένθεση» και τώρα το ΠΑΣΟΚ κ</w:t>
      </w:r>
      <w:r>
        <w:rPr>
          <w:rFonts w:eastAsia="Times New Roman" w:cs="Times New Roman"/>
          <w:szCs w:val="24"/>
        </w:rPr>
        <w:t>αι η Νέα Δημοκρατία μάς λένε ότι δεν έχουμε νομιμοποίηση να βγάλουμε τη χώρα από το μνημόνιο που εσείς τη βάλατε, να ρυθμίσουμε το χρέος που εσείς δημιουργήσατε, να ανεβάσουμε τον κατώτατο μισθό που εσείς τον μειώσατε, να επαναφέρουμε τις συλλογικές διαπρα</w:t>
      </w:r>
      <w:r>
        <w:rPr>
          <w:rFonts w:eastAsia="Times New Roman" w:cs="Times New Roman"/>
          <w:szCs w:val="24"/>
        </w:rPr>
        <w:t>γματεύσεις που εσείς τις καταργήσατε; Αυτό μας λέτε; Ότι δεν έχουμε νομιμοποίηση;</w:t>
      </w:r>
    </w:p>
    <w:p w14:paraId="4856335A" w14:textId="77777777" w:rsidR="00C17FD8" w:rsidRDefault="00C1208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856335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Και τέλος, θα ήθελα να αναφερθώ στην κ</w:t>
      </w:r>
      <w:r>
        <w:rPr>
          <w:rFonts w:eastAsia="Times New Roman" w:cs="Times New Roman"/>
          <w:szCs w:val="24"/>
        </w:rPr>
        <w:t>.</w:t>
      </w:r>
      <w:r>
        <w:rPr>
          <w:rFonts w:eastAsia="Times New Roman" w:cs="Times New Roman"/>
          <w:szCs w:val="24"/>
        </w:rPr>
        <w:t xml:space="preserve"> Γεννηματά και το ΠΑΣΟΚ και δεν μιλάω για όλο το Κίνημα Αλλαγής. Είστε αδύναμ</w:t>
      </w:r>
      <w:r>
        <w:rPr>
          <w:rFonts w:eastAsia="Times New Roman" w:cs="Times New Roman"/>
          <w:szCs w:val="24"/>
        </w:rPr>
        <w:t>οι, γιατί δεν ξέρετε τι πιστεύετε. Αυτή είναι η μεγάλη αδυναμία σας. Δεν ξέρετε τι πιστεύετε.</w:t>
      </w:r>
    </w:p>
    <w:p w14:paraId="4856335C" w14:textId="77777777" w:rsidR="00C17FD8" w:rsidRDefault="00C1208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856335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ξέρουμε τι πιστεύουμε. Δεν είναι μόνο αυτό, δεν κερδίζεις μόνο επειδή ξέρεις τι πιστεύεις. Πρέπει </w:t>
      </w:r>
      <w:r>
        <w:rPr>
          <w:rFonts w:eastAsia="Times New Roman" w:cs="Times New Roman"/>
          <w:szCs w:val="24"/>
        </w:rPr>
        <w:t>να κάνεις κι άλλα πράγματα, πρέπει να ακούς, πρέπει να σκέφτεσαι, πρέπει να βάζεις νερό στο κρασί σου, αλλά είναι αναγκαίος όρος να ξέρει κανείς τι πιστεύει. Και μια δύναμη που λέει «δεν με νοιάζει. Θα δω μετά τις εκλογές αν θα πάω από εδώ ή από εκεί»</w:t>
      </w:r>
      <w:r>
        <w:rPr>
          <w:rFonts w:eastAsia="Times New Roman" w:cs="Times New Roman"/>
          <w:szCs w:val="24"/>
        </w:rPr>
        <w:t>,</w:t>
      </w:r>
      <w:r>
        <w:rPr>
          <w:rFonts w:eastAsia="Times New Roman" w:cs="Times New Roman"/>
          <w:szCs w:val="24"/>
        </w:rPr>
        <w:t xml:space="preserve"> δεν</w:t>
      </w:r>
      <w:r>
        <w:rPr>
          <w:rFonts w:eastAsia="Times New Roman" w:cs="Times New Roman"/>
          <w:szCs w:val="24"/>
        </w:rPr>
        <w:t xml:space="preserve"> ξέρει τι πιστεύει και αυτό θα συνεχίζει να είναι η αδυναμία σας!</w:t>
      </w:r>
    </w:p>
    <w:p w14:paraId="4856335E" w14:textId="77777777" w:rsidR="00C17FD8" w:rsidRDefault="00C12081">
      <w:pPr>
        <w:spacing w:after="0" w:line="600" w:lineRule="auto"/>
        <w:ind w:firstLine="709"/>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856335F" w14:textId="77777777" w:rsidR="00C17FD8" w:rsidRDefault="00C12081">
      <w:pPr>
        <w:spacing w:after="0" w:line="600" w:lineRule="auto"/>
        <w:ind w:firstLine="720"/>
        <w:jc w:val="both"/>
        <w:rPr>
          <w:rFonts w:eastAsia="Times New Roman" w:cs="Times New Roman"/>
          <w:szCs w:val="24"/>
        </w:rPr>
      </w:pPr>
      <w:r w:rsidRPr="00B672AC">
        <w:rPr>
          <w:rFonts w:eastAsia="Times New Roman" w:cs="Times New Roman"/>
          <w:b/>
          <w:szCs w:val="24"/>
        </w:rPr>
        <w:t xml:space="preserve">ΠΡΟΕΔΡΕΥΩΝ (Γεώργιος </w:t>
      </w:r>
      <w:proofErr w:type="spellStart"/>
      <w:r w:rsidRPr="00B672AC">
        <w:rPr>
          <w:rFonts w:eastAsia="Times New Roman" w:cs="Times New Roman"/>
          <w:b/>
          <w:szCs w:val="24"/>
        </w:rPr>
        <w:t>Λαμπρούλης</w:t>
      </w:r>
      <w:proofErr w:type="spellEnd"/>
      <w:r w:rsidRPr="00B672AC">
        <w:rPr>
          <w:rFonts w:eastAsia="Times New Roman" w:cs="Times New Roman"/>
          <w:b/>
          <w:szCs w:val="24"/>
        </w:rPr>
        <w:t>):</w:t>
      </w:r>
      <w:r>
        <w:rPr>
          <w:rFonts w:eastAsia="Times New Roman" w:cs="Times New Roman"/>
          <w:szCs w:val="24"/>
        </w:rPr>
        <w:t xml:space="preserve"> Τον λόγο έχει ο Γενικός Γραμματέας της Κεντρικής Επιτροπής και Πρόεδρος της Κοινοβουλευτικής Ομάδα</w:t>
      </w:r>
      <w:r>
        <w:rPr>
          <w:rFonts w:eastAsia="Times New Roman" w:cs="Times New Roman"/>
          <w:szCs w:val="24"/>
        </w:rPr>
        <w:t xml:space="preserve">ς του Κομμουνιστικού Κόμματος Ελλάδας κ. Δημήτριος </w:t>
      </w:r>
      <w:proofErr w:type="spellStart"/>
      <w:r>
        <w:rPr>
          <w:rFonts w:eastAsia="Times New Roman" w:cs="Times New Roman"/>
          <w:szCs w:val="24"/>
        </w:rPr>
        <w:t>Κουτσούμπας</w:t>
      </w:r>
      <w:proofErr w:type="spellEnd"/>
      <w:r>
        <w:rPr>
          <w:rFonts w:eastAsia="Times New Roman" w:cs="Times New Roman"/>
          <w:szCs w:val="24"/>
        </w:rPr>
        <w:t>.</w:t>
      </w:r>
    </w:p>
    <w:p w14:paraId="48563360" w14:textId="77777777" w:rsidR="00C17FD8" w:rsidRDefault="00C12081">
      <w:pPr>
        <w:spacing w:after="0" w:line="600" w:lineRule="auto"/>
        <w:ind w:firstLine="720"/>
        <w:jc w:val="both"/>
        <w:rPr>
          <w:rFonts w:eastAsia="Times New Roman" w:cs="Times New Roman"/>
          <w:szCs w:val="24"/>
        </w:rPr>
      </w:pPr>
      <w:r w:rsidRPr="00B672AC">
        <w:rPr>
          <w:rFonts w:eastAsia="Times New Roman" w:cs="Times New Roman"/>
          <w:b/>
          <w:szCs w:val="24"/>
        </w:rPr>
        <w:t>ΔΗΜΗΤΡΙΟΣ ΚΟΥΤΣΟΥΜΠΑΣ (Γενικός Γραμματέας της Κεντρικής Επιτροπής του Κομμουνιστικού Κόμματος Ελλάδ</w:t>
      </w:r>
      <w:r>
        <w:rPr>
          <w:rFonts w:eastAsia="Times New Roman" w:cs="Times New Roman"/>
          <w:b/>
          <w:szCs w:val="24"/>
        </w:rPr>
        <w:t>α</w:t>
      </w:r>
      <w:r w:rsidRPr="00B672AC">
        <w:rPr>
          <w:rFonts w:eastAsia="Times New Roman" w:cs="Times New Roman"/>
          <w:b/>
          <w:szCs w:val="24"/>
        </w:rPr>
        <w:t>ς):</w:t>
      </w:r>
      <w:r>
        <w:rPr>
          <w:rFonts w:eastAsia="Times New Roman" w:cs="Times New Roman"/>
          <w:szCs w:val="24"/>
        </w:rPr>
        <w:t xml:space="preserve"> Το κυβερνητικό σχέδιο για τη στρατηγική ανάπτυξη για το μέλλον, που δώσατε χθες </w:t>
      </w:r>
      <w:r>
        <w:rPr>
          <w:rFonts w:eastAsia="Times New Roman" w:cs="Times New Roman"/>
          <w:szCs w:val="24"/>
        </w:rPr>
        <w:lastRenderedPageBreak/>
        <w:t>στη δημο</w:t>
      </w:r>
      <w:r>
        <w:rPr>
          <w:rFonts w:eastAsia="Times New Roman" w:cs="Times New Roman"/>
          <w:szCs w:val="24"/>
        </w:rPr>
        <w:t>σιότητα, κυρίες και κύριοι της Κυβέρνησης, είναι αποκαλυπτικό για το τι πρέπει να περιμένει ο ελληνικός λαός την επόμενη μέρα.</w:t>
      </w:r>
    </w:p>
    <w:p w14:paraId="4856336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Οι τρεις βασικοί άξονες του συγκεκριμένου σχεδίου προβλέπουν, πρώτον, σχετικά με τη φορολογική πολιτική</w:t>
      </w:r>
      <w:r>
        <w:rPr>
          <w:rFonts w:eastAsia="Times New Roman" w:cs="Times New Roman"/>
          <w:szCs w:val="24"/>
        </w:rPr>
        <w:t>.</w:t>
      </w:r>
      <w:r>
        <w:rPr>
          <w:rFonts w:eastAsia="Times New Roman" w:cs="Times New Roman"/>
          <w:szCs w:val="24"/>
        </w:rPr>
        <w:t xml:space="preserve"> Υπόσχεστε ότι θα μειώσετε τη φορολογία των εταιρειών για να προσελκύσετε επενδύσεις και να αυξήσετε την κερδοφορία τους. Τι διαφορετικό, αλήθεια, λέτε από το πρόγραμμα της Νέας Δημοκρατίας; Στην ουσία θα επιβαρύνετε ακόμα περισσότερο τα λαϊκά στρώματα, γι</w:t>
      </w:r>
      <w:r>
        <w:rPr>
          <w:rFonts w:eastAsia="Times New Roman" w:cs="Times New Roman"/>
          <w:szCs w:val="24"/>
        </w:rPr>
        <w:t xml:space="preserve">α να θωρακίσετε την ανταγωνιστικότητα διαφόρων μονοπωλιακών ομίλων. Γι’ αυτό και πουθενά δεν δεσμεύεστε για τη μείωση της έμμεσης φορολογίας και δεν μιλάτε για τη λαϊκή φορολογική επιβάρυνση και τον ΕΝΦΙΑ. </w:t>
      </w:r>
    </w:p>
    <w:p w14:paraId="4856336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Η δε διακήρυξη για διεύρυνση της φορολογικής βάση</w:t>
      </w:r>
      <w:r>
        <w:rPr>
          <w:rFonts w:eastAsia="Times New Roman" w:cs="Times New Roman"/>
          <w:szCs w:val="24"/>
        </w:rPr>
        <w:t>ς και η καταπολέμηση της φοροδιαφυγής από τη στιγμή που παραμένει η ελευθερία κίνησης κεφαλαίων και τα διάφορα απόρρητα</w:t>
      </w:r>
      <w:r>
        <w:rPr>
          <w:rFonts w:eastAsia="Times New Roman" w:cs="Times New Roman"/>
          <w:szCs w:val="24"/>
        </w:rPr>
        <w:t>,</w:t>
      </w:r>
      <w:r>
        <w:rPr>
          <w:rFonts w:eastAsia="Times New Roman" w:cs="Times New Roman"/>
          <w:szCs w:val="24"/>
        </w:rPr>
        <w:t xml:space="preserve"> προετοιμάζει στην ουσία για </w:t>
      </w:r>
      <w:r>
        <w:rPr>
          <w:rFonts w:eastAsia="Times New Roman" w:cs="Times New Roman"/>
          <w:szCs w:val="24"/>
        </w:rPr>
        <w:lastRenderedPageBreak/>
        <w:t xml:space="preserve">μια νέα </w:t>
      </w:r>
      <w:proofErr w:type="spellStart"/>
      <w:r>
        <w:rPr>
          <w:rFonts w:eastAsia="Times New Roman" w:cs="Times New Roman"/>
          <w:szCs w:val="24"/>
        </w:rPr>
        <w:t>φοροεπιδρομή</w:t>
      </w:r>
      <w:proofErr w:type="spellEnd"/>
      <w:r>
        <w:rPr>
          <w:rFonts w:eastAsia="Times New Roman" w:cs="Times New Roman"/>
          <w:szCs w:val="24"/>
        </w:rPr>
        <w:t xml:space="preserve"> στους αυτοαπασχολούμενους, στους ελεύθερους επαγγελματίες.</w:t>
      </w:r>
    </w:p>
    <w:p w14:paraId="48563363"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Δεύτερον, σχετικά με την αγ</w:t>
      </w:r>
      <w:r>
        <w:rPr>
          <w:rFonts w:eastAsia="Times New Roman"/>
          <w:szCs w:val="24"/>
        </w:rPr>
        <w:t>ορά εργασίας</w:t>
      </w:r>
      <w:r>
        <w:rPr>
          <w:rFonts w:eastAsia="Times New Roman"/>
          <w:szCs w:val="24"/>
        </w:rPr>
        <w:t>.</w:t>
      </w:r>
      <w:r>
        <w:rPr>
          <w:rFonts w:eastAsia="Times New Roman"/>
          <w:szCs w:val="24"/>
        </w:rPr>
        <w:t xml:space="preserve"> Η διακήρυξη περί περισσότερων και καλύτερων θέσεων εργασίας αποτελεί ένα ευχολόγιο χωρίς ουσιαστικό αντίκρισμα</w:t>
      </w:r>
      <w:r>
        <w:rPr>
          <w:rFonts w:eastAsia="Times New Roman"/>
          <w:szCs w:val="24"/>
        </w:rPr>
        <w:t>,</w:t>
      </w:r>
      <w:r>
        <w:rPr>
          <w:rFonts w:eastAsia="Times New Roman"/>
          <w:szCs w:val="24"/>
        </w:rPr>
        <w:t xml:space="preserve"> από τη στιγμή που δεν σκοπεύετε να καταργήσετε κανέναν </w:t>
      </w:r>
      <w:proofErr w:type="spellStart"/>
      <w:r>
        <w:rPr>
          <w:rFonts w:eastAsia="Times New Roman"/>
          <w:szCs w:val="24"/>
        </w:rPr>
        <w:t>μνημονιακό</w:t>
      </w:r>
      <w:proofErr w:type="spellEnd"/>
      <w:r>
        <w:rPr>
          <w:rFonts w:eastAsia="Times New Roman"/>
          <w:szCs w:val="24"/>
        </w:rPr>
        <w:t xml:space="preserve"> νόμο από αυτούς που οδήγησαν στην ακόμα μεγαλύτερη απελευθέρωση </w:t>
      </w:r>
      <w:r>
        <w:rPr>
          <w:rFonts w:eastAsia="Times New Roman"/>
          <w:szCs w:val="24"/>
        </w:rPr>
        <w:t xml:space="preserve">της αγοράς εργασίας, στην κατεδάφιση συγκροτημένων εργασιακών και ασφαλιστικών δικαιωμάτων. Άλλωστε οι όποιες αλλαγές στην αγορά εργασίας μάς λέτε ότι θα πρέπει να παίρνουν υπ’ </w:t>
      </w:r>
      <w:proofErr w:type="spellStart"/>
      <w:r>
        <w:rPr>
          <w:rFonts w:eastAsia="Times New Roman"/>
          <w:szCs w:val="24"/>
        </w:rPr>
        <w:t>όψιν</w:t>
      </w:r>
      <w:proofErr w:type="spellEnd"/>
      <w:r>
        <w:rPr>
          <w:rFonts w:eastAsia="Times New Roman"/>
          <w:szCs w:val="24"/>
        </w:rPr>
        <w:t xml:space="preserve"> τις επιπτώσεις στην ανάπτυξη, τις εξελίξεις στην παραγωγικότητα και την αν</w:t>
      </w:r>
      <w:r>
        <w:rPr>
          <w:rFonts w:eastAsia="Times New Roman"/>
          <w:szCs w:val="24"/>
        </w:rPr>
        <w:t>ταγωνιστικότητα, αυτό που κάνετε δηλαδή πάντα. Σε αυτή τη συλλογιστική, λοιπόν, που προτάσσει ως κριτήριο την καπιταλιστική κερδοφορία, βλέπει η Κυβέρνηση και τον επανακαθορισμό του κατώτερου μισθού, που θα συνδυαστεί</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με τη συμπίεση του μέσου μισθ</w:t>
      </w:r>
      <w:r>
        <w:rPr>
          <w:rFonts w:eastAsia="Times New Roman"/>
          <w:szCs w:val="24"/>
        </w:rPr>
        <w:t>ού.</w:t>
      </w:r>
    </w:p>
    <w:p w14:paraId="48563364"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Επίσης με σαφήνεια η Κυβέρνηση δεσμεύεται ότι η διευκόλυνση της επιστροφής στην αγορά εργασίας</w:t>
      </w:r>
      <w:r>
        <w:rPr>
          <w:rFonts w:eastAsia="Times New Roman"/>
          <w:szCs w:val="24"/>
        </w:rPr>
        <w:t>,</w:t>
      </w:r>
      <w:r>
        <w:rPr>
          <w:rFonts w:eastAsia="Times New Roman"/>
          <w:szCs w:val="24"/>
        </w:rPr>
        <w:t xml:space="preserve"> περνάει μέσα από την περαιτέρω στήριξη των διαφόρων προγραμμάτων που προσφέρουν φθηνό εργατικό δυναμικό στους ομίλους με προγράμματα μέσω ΟΑΕΔ.</w:t>
      </w:r>
    </w:p>
    <w:p w14:paraId="48563365"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Τρίτον, σχετ</w:t>
      </w:r>
      <w:r>
        <w:rPr>
          <w:rFonts w:eastAsia="Times New Roman"/>
          <w:szCs w:val="24"/>
        </w:rPr>
        <w:t>ικά με τον περίφημο κοινωνικό προσανατολισμό της κυβερνητικής πολιτικής αυτός εξαντλείται στις πρωτοβουλίες κοινωνικής επιχειρηματικότητας και συνεργατικών εγχειρημάτων. Η αλήθεια είναι ότι η περιβόητη κοινωνική και αλληλέγγυα οικονομία</w:t>
      </w:r>
      <w:r>
        <w:rPr>
          <w:rFonts w:eastAsia="Times New Roman"/>
          <w:szCs w:val="24"/>
        </w:rPr>
        <w:t>,</w:t>
      </w:r>
      <w:r>
        <w:rPr>
          <w:rFonts w:eastAsia="Times New Roman"/>
          <w:szCs w:val="24"/>
        </w:rPr>
        <w:t xml:space="preserve"> αξιοποιείται ήδη α</w:t>
      </w:r>
      <w:r>
        <w:rPr>
          <w:rFonts w:eastAsia="Times New Roman"/>
          <w:szCs w:val="24"/>
        </w:rPr>
        <w:t>πό το κράτος σας ως μηχανισμός παραπέρα μείωσης των κρατικών κοινωνικών παροχών, μεταφέροντας την ευθύνη μιας σειράς δραστηριοτήτων σε αυτή, οδηγώντας σε παραπέρα εμπορευματοποίηση, σε ιδιωτικοποίηση αυτών των υπηρεσιών, που την πληρώνουν</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μόνο τα </w:t>
      </w:r>
      <w:r>
        <w:rPr>
          <w:rFonts w:eastAsia="Times New Roman"/>
          <w:szCs w:val="24"/>
        </w:rPr>
        <w:t xml:space="preserve">λαϊκά στρώματα. Αξιοποιείται ως μηχανισμός εντελώς προσωρινής εκτόνωσης και κοροϊδίας του λαού μας, συγκάλυψης της μεγάλης ανεργίας με μισθούς </w:t>
      </w:r>
      <w:r>
        <w:rPr>
          <w:rFonts w:eastAsia="Times New Roman"/>
          <w:szCs w:val="24"/>
        </w:rPr>
        <w:lastRenderedPageBreak/>
        <w:t>πείνας. Λειτουργεί ως ένας επιπλέον μοχλός επιδείνωσης εργασιακών σχέσεων και περαιτέρω αύξησης του βαθμού εκμετά</w:t>
      </w:r>
      <w:r>
        <w:rPr>
          <w:rFonts w:eastAsia="Times New Roman"/>
          <w:szCs w:val="24"/>
        </w:rPr>
        <w:t>λλευσης με την ονομαζόμενη, άλλη περιβόητη, «εθελοντική εργασία» -εμείς το βάζουμε σε εισαγωγικά, γιατί άλλη είναι η πραγματική εθελοντική δουλειά και βοήθεια και αλληλεγγύη που μπορεί να δίνουν οι εργαζόμενοι- δηλαδή με διευρυμένα ωράρια, τους χαμηλούς μι</w:t>
      </w:r>
      <w:r>
        <w:rPr>
          <w:rFonts w:eastAsia="Times New Roman"/>
          <w:szCs w:val="24"/>
        </w:rPr>
        <w:t xml:space="preserve">σθούς των εργαζομένων σε αυτή, στο όνομα του κοινωνικού χαρακτήρα αυτών των δραστηριοτήτων. </w:t>
      </w:r>
    </w:p>
    <w:p w14:paraId="48563366"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Κυρίες και κύριοι, η σημερινή συζήτηση είναι ιδιαίτερα αποκαλυπτική. Αποδεικνύει πόσο έχει προχωρήσει η σύγκλιση των αστικών κομμάτων στη στρατηγική του κεφαλαίου </w:t>
      </w:r>
      <w:r>
        <w:rPr>
          <w:rFonts w:eastAsia="Times New Roman"/>
          <w:szCs w:val="24"/>
        </w:rPr>
        <w:t>-τα τρία βασικά κόμματα μίλησαν ήδη-, που ζητά συνεχώς θυσίες από τον λαό</w:t>
      </w:r>
      <w:r>
        <w:rPr>
          <w:rFonts w:eastAsia="Times New Roman"/>
          <w:szCs w:val="24"/>
        </w:rPr>
        <w:t>,</w:t>
      </w:r>
      <w:r>
        <w:rPr>
          <w:rFonts w:eastAsia="Times New Roman"/>
          <w:szCs w:val="24"/>
        </w:rPr>
        <w:t xml:space="preserve"> για να σταθεροποιηθεί η ανάκαμψη των κερδών του. Αυτή τη βαθιά συμφωνία τους για να συνεχιστεί αποφασιστικά η αντιλαϊκή επίθεση</w:t>
      </w:r>
      <w:r>
        <w:rPr>
          <w:rFonts w:eastAsia="Times New Roman"/>
          <w:szCs w:val="24"/>
        </w:rPr>
        <w:t>,</w:t>
      </w:r>
      <w:r>
        <w:rPr>
          <w:rFonts w:eastAsia="Times New Roman"/>
          <w:szCs w:val="24"/>
        </w:rPr>
        <w:t xml:space="preserve"> ώστε να θωρακιστεί η ανταγωνιστικότητα των </w:t>
      </w:r>
      <w:r>
        <w:rPr>
          <w:rFonts w:eastAsia="Times New Roman"/>
          <w:szCs w:val="24"/>
        </w:rPr>
        <w:lastRenderedPageBreak/>
        <w:t>μονοπωλίω</w:t>
      </w:r>
      <w:r>
        <w:rPr>
          <w:rFonts w:eastAsia="Times New Roman"/>
          <w:szCs w:val="24"/>
        </w:rPr>
        <w:t xml:space="preserve">ν, προσπαθούν να κρύψουν και ο ΣΥΡΙΖΑ και η Νέα Δημοκρατία και το ΠΑΣΟΚ, που μετονομάστηκε σε Κίνημα Αλλαγής, με την εκλογολογία, το κλίμα τεχνητής πόλωσης και σκανδαλολογίας. </w:t>
      </w:r>
    </w:p>
    <w:p w14:paraId="48563367"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Και τελευταία έχουμε και την επίθεση στον </w:t>
      </w:r>
      <w:proofErr w:type="spellStart"/>
      <w:r>
        <w:rPr>
          <w:rFonts w:eastAsia="Times New Roman"/>
          <w:szCs w:val="24"/>
        </w:rPr>
        <w:t>Μπουτάρη</w:t>
      </w:r>
      <w:proofErr w:type="spellEnd"/>
      <w:r>
        <w:rPr>
          <w:rFonts w:eastAsia="Times New Roman"/>
          <w:szCs w:val="24"/>
        </w:rPr>
        <w:t>. Αναμφίβολα πρόκειται για έν</w:t>
      </w:r>
      <w:r>
        <w:rPr>
          <w:rFonts w:eastAsia="Times New Roman"/>
          <w:szCs w:val="24"/>
        </w:rPr>
        <w:t>α απαράδεκτο γεγονός, για μια απρόκλητη, απροκάλυπτη επίθεση σε βάρος του Δημάρχου Θεσσαλονίκης, την οποία από την πρώτη στιγμή καταγγείλαμε και αυτή τη θέση πήραμε σταθερά και στο Δημοτικό Συμβούλιο Θεσσαλονίκης και της Αθήνας και παντού όπου τίθεται θέμα</w:t>
      </w:r>
      <w:r>
        <w:rPr>
          <w:rFonts w:eastAsia="Times New Roman"/>
          <w:szCs w:val="24"/>
        </w:rPr>
        <w:t xml:space="preserve">. Και αυτό, κατά τη γνώμη μας, έπρεπε να κάνουν όλοι αλλά μέχρις εκεί. Δεν επιτρέπεται να συνοδεύεται η καταδίκη αυτή με τις «α» ή «β» απόψεις ή θέσεις που έχει ο συγκεκριμένος δήμαρχος, αν συμφωνούμε ή διαφωνούμε και αυτό να είναι κριτήριο. Ούτε μπορούμε </w:t>
      </w:r>
      <w:r>
        <w:rPr>
          <w:rFonts w:eastAsia="Times New Roman"/>
          <w:szCs w:val="24"/>
        </w:rPr>
        <w:t>να αξιοποιούμε την ανακοίνωση καταδίκης, καταγγελίας αυτού του απαράδεκτου γεγονότος</w:t>
      </w:r>
      <w:r>
        <w:rPr>
          <w:rFonts w:eastAsia="Times New Roman"/>
          <w:szCs w:val="24"/>
        </w:rPr>
        <w:t>,</w:t>
      </w:r>
      <w:r>
        <w:rPr>
          <w:rFonts w:eastAsia="Times New Roman"/>
          <w:szCs w:val="24"/>
        </w:rPr>
        <w:t xml:space="preserve"> για να βάζουμε από την πόρτα τις απόψεις μας για τη δήθεν </w:t>
      </w:r>
      <w:r>
        <w:rPr>
          <w:rFonts w:eastAsia="Times New Roman"/>
          <w:szCs w:val="24"/>
        </w:rPr>
        <w:lastRenderedPageBreak/>
        <w:t xml:space="preserve">δημοκρατία που ο καθένας σας πιστεύει, «για τα άκρα», να κάνουμε μάλιστα και ανιστόρητες συγκρίσεις με τον ήρωα </w:t>
      </w:r>
      <w:r>
        <w:rPr>
          <w:rFonts w:eastAsia="Times New Roman"/>
          <w:szCs w:val="24"/>
        </w:rPr>
        <w:t xml:space="preserve">της ειρήνης Γρηγόρη Λαμπράκη και πάει λέγοντας.   </w:t>
      </w:r>
    </w:p>
    <w:p w14:paraId="4856336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Πολύ περισσότερο δεν μπορεί να αξιοποιείται αυτό το γεγονός</w:t>
      </w:r>
      <w:r>
        <w:rPr>
          <w:rFonts w:eastAsia="Times New Roman" w:cs="Times New Roman"/>
          <w:szCs w:val="24"/>
        </w:rPr>
        <w:t>,</w:t>
      </w:r>
      <w:r>
        <w:rPr>
          <w:rFonts w:eastAsia="Times New Roman" w:cs="Times New Roman"/>
          <w:szCs w:val="24"/>
        </w:rPr>
        <w:t xml:space="preserve"> για ένα στημένο δικομματικό καβγαδάκι από αυτά που μας έχετε συνηθίσει. Και αυτό το είδαμε και από την πλευρά της Νέας Δημοκρατίας και από την π</w:t>
      </w:r>
      <w:r>
        <w:rPr>
          <w:rFonts w:eastAsia="Times New Roman" w:cs="Times New Roman"/>
          <w:szCs w:val="24"/>
        </w:rPr>
        <w:t>λευρά του Πρωθυπουργού, του ΣΥΡΙΖΑ, των ΑΝΕΛ. Και μιλάμε για στημένο δικομματικό ματς, για να μη μιλήσουμε για το τρίτο μνημόνιο που ψηφίσατε αγκαλιά όλοι μαζί.</w:t>
      </w:r>
    </w:p>
    <w:p w14:paraId="4856336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Γι’ αυτό, κύριοι της Κυβέρνησης, σοβαρευτείτε κα</w:t>
      </w:r>
      <w:r>
        <w:rPr>
          <w:rFonts w:eastAsia="Times New Roman" w:cs="Times New Roman"/>
          <w:szCs w:val="24"/>
        </w:rPr>
        <w:t>μ</w:t>
      </w:r>
      <w:r>
        <w:rPr>
          <w:rFonts w:eastAsia="Times New Roman" w:cs="Times New Roman"/>
          <w:szCs w:val="24"/>
        </w:rPr>
        <w:t xml:space="preserve">μιά φορά, γιατί μπορεί να λέει ο Πρωθυπουργός </w:t>
      </w:r>
      <w:r>
        <w:rPr>
          <w:rFonts w:eastAsia="Times New Roman" w:cs="Times New Roman"/>
          <w:szCs w:val="24"/>
        </w:rPr>
        <w:t xml:space="preserve">ότι επωάζεται το αβγό του φιδιού, όμως πριν από κάποιους μήνες έβγαζαν φωτογραφία οι κυβερνητικοί Βουλευτές </w:t>
      </w:r>
      <w:r>
        <w:rPr>
          <w:rFonts w:eastAsia="Times New Roman" w:cs="Times New Roman"/>
          <w:szCs w:val="24"/>
        </w:rPr>
        <w:lastRenderedPageBreak/>
        <w:t xml:space="preserve">του ΣΥΡΙΖΑ και ο κ. Καμμένος, ο συγκυβερνήτης, με τον </w:t>
      </w:r>
      <w:proofErr w:type="spellStart"/>
      <w:r>
        <w:rPr>
          <w:rFonts w:eastAsia="Times New Roman" w:cs="Times New Roman"/>
          <w:szCs w:val="24"/>
        </w:rPr>
        <w:t>αρχιναζιστή</w:t>
      </w:r>
      <w:proofErr w:type="spellEnd"/>
      <w:r>
        <w:rPr>
          <w:rFonts w:eastAsia="Times New Roman" w:cs="Times New Roman"/>
          <w:szCs w:val="24"/>
        </w:rPr>
        <w:t xml:space="preserve"> Κασιδιάρη, τον υπόδικο για δολοφονίες. στο </w:t>
      </w:r>
      <w:proofErr w:type="spellStart"/>
      <w:r>
        <w:rPr>
          <w:rFonts w:eastAsia="Times New Roman" w:cs="Times New Roman"/>
          <w:szCs w:val="24"/>
        </w:rPr>
        <w:t>Καστε</w:t>
      </w:r>
      <w:r>
        <w:rPr>
          <w:rFonts w:eastAsia="Times New Roman" w:cs="Times New Roman"/>
          <w:szCs w:val="24"/>
        </w:rPr>
        <w:t>λ</w:t>
      </w:r>
      <w:r>
        <w:rPr>
          <w:rFonts w:eastAsia="Times New Roman" w:cs="Times New Roman"/>
          <w:szCs w:val="24"/>
        </w:rPr>
        <w:t>λόριζο</w:t>
      </w:r>
      <w:proofErr w:type="spellEnd"/>
      <w:r>
        <w:rPr>
          <w:rFonts w:eastAsia="Times New Roman" w:cs="Times New Roman"/>
          <w:szCs w:val="24"/>
        </w:rPr>
        <w:t>.</w:t>
      </w:r>
      <w:r>
        <w:rPr>
          <w:rFonts w:eastAsia="Times New Roman" w:cs="Times New Roman"/>
          <w:szCs w:val="24"/>
        </w:rPr>
        <w:t xml:space="preserve"> Αυτά είναι αποτελέσματα κ</w:t>
      </w:r>
      <w:r>
        <w:rPr>
          <w:rFonts w:eastAsia="Times New Roman" w:cs="Times New Roman"/>
          <w:szCs w:val="24"/>
        </w:rPr>
        <w:t xml:space="preserve">αι φίδια που εκκολάπτετε. </w:t>
      </w:r>
    </w:p>
    <w:p w14:paraId="4856336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Τριάμισι χρόνια τώρα βρίσκεστε στη διακυβέρνηση και διαρκεί βέβαια και χωρίς να τελειώνει και η δίκη των ναζιστών, την ώρα που έπρεπε να τελειώνετε  με τις θεωρίες των δύο άκρων, με το «καταδικάζουμε τη βία», γενικά και αφηρημένα</w:t>
      </w:r>
      <w:r>
        <w:rPr>
          <w:rFonts w:eastAsia="Times New Roman" w:cs="Times New Roman"/>
          <w:szCs w:val="24"/>
        </w:rPr>
        <w:t>, από όπου και αν προέρχεται και άλλα σχετικά, που δίνουν άλλοθι στα τέρατα του ναζισμού. Γιατί δεν έχει κα</w:t>
      </w:r>
      <w:r>
        <w:rPr>
          <w:rFonts w:eastAsia="Times New Roman" w:cs="Times New Roman"/>
          <w:szCs w:val="24"/>
        </w:rPr>
        <w:t>μ</w:t>
      </w:r>
      <w:r>
        <w:rPr>
          <w:rFonts w:eastAsia="Times New Roman" w:cs="Times New Roman"/>
          <w:szCs w:val="24"/>
        </w:rPr>
        <w:t>μιά σχέση η διεκδίκηση του δίκιου του εργαζόμενου λαού, η απεργία για παράδειγμα, η ταξική πάλη, που ενίοτε παίρνει και πιο οξυμένες, πιο ανεβασμένε</w:t>
      </w:r>
      <w:r>
        <w:rPr>
          <w:rFonts w:eastAsia="Times New Roman" w:cs="Times New Roman"/>
          <w:szCs w:val="24"/>
        </w:rPr>
        <w:t xml:space="preserve">ς μορφές, με την τρομοκρατική, φασιστική, ρατσιστική βία, με τις προβοκάτσιες δήθεν </w:t>
      </w:r>
      <w:proofErr w:type="spellStart"/>
      <w:r>
        <w:rPr>
          <w:rFonts w:eastAsia="Times New Roman" w:cs="Times New Roman"/>
          <w:szCs w:val="24"/>
        </w:rPr>
        <w:t>αντιεξουσιαστών</w:t>
      </w:r>
      <w:proofErr w:type="spellEnd"/>
      <w:r>
        <w:rPr>
          <w:rFonts w:eastAsia="Times New Roman" w:cs="Times New Roman"/>
          <w:szCs w:val="24"/>
        </w:rPr>
        <w:t xml:space="preserve">, διάφορων </w:t>
      </w:r>
      <w:proofErr w:type="spellStart"/>
      <w:r>
        <w:rPr>
          <w:rFonts w:eastAsia="Times New Roman" w:cs="Times New Roman"/>
          <w:szCs w:val="24"/>
        </w:rPr>
        <w:t>αναρχοφασιστών</w:t>
      </w:r>
      <w:proofErr w:type="spellEnd"/>
      <w:r>
        <w:rPr>
          <w:rFonts w:eastAsia="Times New Roman" w:cs="Times New Roman"/>
          <w:szCs w:val="24"/>
        </w:rPr>
        <w:t>, να τους πούμε έτσι, ή με τη βία των κρατικών μηχανισμών καταστολής.</w:t>
      </w:r>
    </w:p>
    <w:p w14:paraId="4856336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Βέβαια δεν σας φτάνουν αυτά, αυτά τα ξεπερνάτε κιόλας. Τώρα έχ</w:t>
      </w:r>
      <w:r>
        <w:rPr>
          <w:rFonts w:eastAsia="Times New Roman" w:cs="Times New Roman"/>
          <w:szCs w:val="24"/>
        </w:rPr>
        <w:t>ουμε και τη συζήτηση για την περιβόητη «εθνική γραμμή διαπραγμάτευσης» με τους δανειστές. Όλοι μαζί εδώ κρύβουν ότι από τη μια οι λεγόμενοι δανειστές, η Ευρωπαϊκή Ένωση, το ΔΝΤ και από την άλλη η ελληνική αστική τάξη των καπιταλιστών βαδίζουν χέρι-χέρι, έχ</w:t>
      </w:r>
      <w:r>
        <w:rPr>
          <w:rFonts w:eastAsia="Times New Roman" w:cs="Times New Roman"/>
          <w:szCs w:val="24"/>
        </w:rPr>
        <w:t>ουν κοινό συμφέρον να συνεχίσουν να ξεζουμίζουν τον εργαζόμενο λαό, τα λαϊκά στρώματα, όπως και όλων των υπολοίπων κρατών-μελών, όχι μόνο της Ελλάδας αλλά όλων των κρατών της Ευρωπαϊκής Ένωσης.</w:t>
      </w:r>
    </w:p>
    <w:p w14:paraId="4856336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Όλοι μαζί εσείς, λέμε εμείς, χρεοκοπήσατε τον λαό μας, και εσε</w:t>
      </w:r>
      <w:r>
        <w:rPr>
          <w:rFonts w:eastAsia="Times New Roman" w:cs="Times New Roman"/>
          <w:szCs w:val="24"/>
        </w:rPr>
        <w:t>ίς μαζί με τη Νέα Δημοκρατία και το ΠΑΣΟΚ, κύριε Τσίπρα, κύριοι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Δεν μπορείτε, λοιπόν, να βγάζετε την ουρά σας απ’ έξω.</w:t>
      </w:r>
    </w:p>
    <w:p w14:paraId="4856336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Όλοι μαζί κρύβετε ότι η περιβόητη διαπραγμάτευση δεν γίνεται για να διασφαλιστεί η λαϊκή ευημερία αλλά για </w:t>
      </w:r>
      <w:r>
        <w:rPr>
          <w:rFonts w:eastAsia="Times New Roman" w:cs="Times New Roman"/>
          <w:szCs w:val="24"/>
        </w:rPr>
        <w:t xml:space="preserve">να διαμορφωθεί ο κατάλληλος </w:t>
      </w:r>
      <w:r>
        <w:rPr>
          <w:rFonts w:eastAsia="Times New Roman" w:cs="Times New Roman"/>
          <w:szCs w:val="24"/>
        </w:rPr>
        <w:lastRenderedPageBreak/>
        <w:t>συμβιβασμός για τα συμφέροντα μεταξύ ανταγωνιστικών αστικών τάξεων. Δεν μπορεί να υπάρξει εθνική γραμμή διαπραγμάτευσης, γιατί υπάρχουν στην πραγματικότητα δυο Ελλάδες με αντίθετα συμφέροντα</w:t>
      </w:r>
      <w:r>
        <w:rPr>
          <w:rFonts w:eastAsia="Times New Roman" w:cs="Times New Roman"/>
          <w:szCs w:val="24"/>
        </w:rPr>
        <w:t>. Υπάρχει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Ελλάδα του μεγάλου κεφαλαίου και η Ελλάδα, από την άλλη μεριά, της εργατικής τάξης, του λαού μας. Αυτή την αλήθεια προσπαθεί να συσκοτίσει η κυβερνητική προπαγάνδα, το παραμύθι του κ. Τσίπρα, που μιλά για καθαρή έξοδο της χώρας από την επιτροπεία των δανε</w:t>
      </w:r>
      <w:r>
        <w:rPr>
          <w:rFonts w:eastAsia="Times New Roman" w:cs="Times New Roman"/>
          <w:szCs w:val="24"/>
        </w:rPr>
        <w:t>ιστών και τη δυνατότητα που τάχα θα προκύψει για την άσκηση φιλολαϊκής κοινωνικής πολιτικής από τη διαρκή ανάκαμψη της καπιταλιστικής κερδοφορίας και την ευνοϊκή ρύθμιση του κρατικού χρέους.</w:t>
      </w:r>
    </w:p>
    <w:p w14:paraId="4856336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Χρειάζεται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μεγάλο πολιτικό θράσος για να μιλά κανείς</w:t>
      </w:r>
      <w:r>
        <w:rPr>
          <w:rFonts w:eastAsia="Times New Roman" w:cs="Times New Roman"/>
          <w:szCs w:val="24"/>
        </w:rPr>
        <w:t xml:space="preserve"> για το τέλος της επιτροπείας</w:t>
      </w:r>
      <w:r>
        <w:rPr>
          <w:rFonts w:eastAsia="Times New Roman" w:cs="Times New Roman"/>
          <w:szCs w:val="24"/>
        </w:rPr>
        <w:t>,</w:t>
      </w:r>
      <w:r>
        <w:rPr>
          <w:rFonts w:eastAsia="Times New Roman" w:cs="Times New Roman"/>
          <w:szCs w:val="24"/>
        </w:rPr>
        <w:t xml:space="preserve"> τη στιγμή που όλοι γνωρίζουν ότι η Ελλάδα αφ</w:t>
      </w:r>
      <w:r>
        <w:rPr>
          <w:rFonts w:eastAsia="Times New Roman" w:cs="Times New Roman"/>
          <w:szCs w:val="24"/>
        </w:rPr>
        <w:t xml:space="preserve">’ </w:t>
      </w:r>
      <w:r>
        <w:rPr>
          <w:rFonts w:eastAsia="Times New Roman" w:cs="Times New Roman"/>
          <w:szCs w:val="24"/>
        </w:rPr>
        <w:t xml:space="preserve">ενός υπάγεται στους ισχύοντες αυστηρούς κανόνες που αφορούν όλα τα κράτη-μέλη της Ευρωπαϊκής Ένωσης, σχετικά με τους περιορισμούς </w:t>
      </w:r>
      <w:r>
        <w:rPr>
          <w:rFonts w:eastAsia="Times New Roman" w:cs="Times New Roman"/>
          <w:szCs w:val="24"/>
        </w:rPr>
        <w:lastRenderedPageBreak/>
        <w:t>της δημοσιονομικής πολιτικής και αφ</w:t>
      </w:r>
      <w:r>
        <w:rPr>
          <w:rFonts w:eastAsia="Times New Roman" w:cs="Times New Roman"/>
          <w:szCs w:val="24"/>
        </w:rPr>
        <w:t xml:space="preserve">’ </w:t>
      </w:r>
      <w:r>
        <w:rPr>
          <w:rFonts w:eastAsia="Times New Roman" w:cs="Times New Roman"/>
          <w:szCs w:val="24"/>
        </w:rPr>
        <w:t>ετέρου είναι</w:t>
      </w:r>
      <w:r>
        <w:rPr>
          <w:rFonts w:eastAsia="Times New Roman" w:cs="Times New Roman"/>
          <w:szCs w:val="24"/>
        </w:rPr>
        <w:t xml:space="preserve"> γνωστό ότι υπάρχει διαδικασία ενισχυμένης εποπτείας με συγκεκριμένους όρους για τα κράτη-μέλη που έχουν δανειστεί από τον Ευρωπαϊκό Μηχανισμό Στήριξης.</w:t>
      </w:r>
    </w:p>
    <w:p w14:paraId="4856336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Δεν έχει νόημα να αναφερθούμε αναλυτικά στις γνωστές διαδικασίες, όπως του ευρωπαϊκού εξαμήνου, δηλαδή </w:t>
      </w:r>
      <w:r>
        <w:rPr>
          <w:rFonts w:eastAsia="Times New Roman" w:cs="Times New Roman"/>
          <w:szCs w:val="24"/>
        </w:rPr>
        <w:t xml:space="preserve">την παρακολούθηση της σύνταξης και εκτέλεσης του ενιαίου προϋπολογισμού κάθε κράτους, ούτε στις δηλώσεις όλων των αρμοδίων παραγόντων για το αναμενόμενο αυστηρό πλαίσιο της λεγόμενης </w:t>
      </w:r>
      <w:proofErr w:type="spellStart"/>
      <w:r>
        <w:rPr>
          <w:rFonts w:eastAsia="Times New Roman" w:cs="Times New Roman"/>
          <w:szCs w:val="24"/>
        </w:rPr>
        <w:t>μεταμνημονιακής</w:t>
      </w:r>
      <w:proofErr w:type="spellEnd"/>
      <w:r>
        <w:rPr>
          <w:rFonts w:eastAsia="Times New Roman" w:cs="Times New Roman"/>
          <w:szCs w:val="24"/>
        </w:rPr>
        <w:t xml:space="preserve"> επιτήρησης από την Ευρωπαϊκή Ένωση.</w:t>
      </w:r>
    </w:p>
    <w:p w14:paraId="4856337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Αυτό που έχει, όμως, </w:t>
      </w:r>
      <w:r>
        <w:rPr>
          <w:rFonts w:eastAsia="Times New Roman" w:cs="Times New Roman"/>
          <w:szCs w:val="24"/>
        </w:rPr>
        <w:t>σημασία να κατανοηθεί</w:t>
      </w:r>
      <w:r>
        <w:rPr>
          <w:rFonts w:eastAsia="Times New Roman" w:cs="Times New Roman"/>
          <w:szCs w:val="24"/>
        </w:rPr>
        <w:t>,</w:t>
      </w:r>
      <w:r>
        <w:rPr>
          <w:rFonts w:eastAsia="Times New Roman" w:cs="Times New Roman"/>
          <w:szCs w:val="24"/>
        </w:rPr>
        <w:t xml:space="preserve"> είναι ότι ακόμα και αν δεν υπήρχαν όλες αυτές οι αυστηρές διαδικασίες, είναι οι ίδιοι οι στόχοι της εγχώριας άρχουσας τάξης, που απαιτούν να συνεχιστεί το ξεζούμισμα των εργαζομένων, να επεκταθεί η φτηνή εργατική δύναμη, να </w:t>
      </w:r>
      <w:proofErr w:type="spellStart"/>
      <w:r>
        <w:rPr>
          <w:rFonts w:eastAsia="Times New Roman" w:cs="Times New Roman"/>
          <w:szCs w:val="24"/>
        </w:rPr>
        <w:t>περικοπού</w:t>
      </w:r>
      <w:r>
        <w:rPr>
          <w:rFonts w:eastAsia="Times New Roman" w:cs="Times New Roman"/>
          <w:szCs w:val="24"/>
        </w:rPr>
        <w:t>ν</w:t>
      </w:r>
      <w:proofErr w:type="spellEnd"/>
      <w:r>
        <w:rPr>
          <w:rFonts w:eastAsia="Times New Roman" w:cs="Times New Roman"/>
          <w:szCs w:val="24"/>
        </w:rPr>
        <w:t xml:space="preserve"> </w:t>
      </w:r>
      <w:r>
        <w:rPr>
          <w:rFonts w:eastAsia="Times New Roman" w:cs="Times New Roman"/>
          <w:szCs w:val="24"/>
        </w:rPr>
        <w:lastRenderedPageBreak/>
        <w:t>οι κρατικές δαπάνες κοινωνικής πολιτικής, για να ανακάμψει και να αυξηθεί η δική τους κερδοφορία.</w:t>
      </w:r>
    </w:p>
    <w:p w14:paraId="48563371" w14:textId="77777777" w:rsidR="00C17FD8" w:rsidRDefault="00C12081">
      <w:pPr>
        <w:spacing w:after="0" w:line="600" w:lineRule="auto"/>
        <w:ind w:firstLine="720"/>
        <w:jc w:val="both"/>
        <w:rPr>
          <w:rFonts w:eastAsia="Times New Roman"/>
          <w:szCs w:val="24"/>
        </w:rPr>
      </w:pPr>
      <w:r>
        <w:rPr>
          <w:rFonts w:eastAsia="Times New Roman"/>
          <w:szCs w:val="24"/>
        </w:rPr>
        <w:t>Ας αφήσουμε για λίγο τους δανειστές και ας δούμε τι ζητά ο ΣΕΒ εδώ στην Ελλάδα για το επόμενο διάστημα. Από τα πλέον επίσημα χείλη ο ΣΕΒ ζητά νέα μείωση του</w:t>
      </w:r>
      <w:r>
        <w:rPr>
          <w:rFonts w:eastAsia="Times New Roman"/>
          <w:szCs w:val="24"/>
        </w:rPr>
        <w:t xml:space="preserve"> λεγόμενου μη μισθολογικού κόστους, ενώ ξεκαθαρίζει πως δεν πρέπει να γίνει κανενός είδους υποχώρηση στο αντεργατικό, νομοθετικό πλαίσιο που έχει δρομολογηθεί την προηγούμενη περίοδο. Ζητά νέα, ποικιλόμορφη κρατική στήριξη της καπιταλιστικής κερδοφορίας, μ</w:t>
      </w:r>
      <w:r>
        <w:rPr>
          <w:rFonts w:eastAsia="Times New Roman"/>
          <w:szCs w:val="24"/>
        </w:rPr>
        <w:t xml:space="preserve">ε μείωση της φορολογίας για τις μεγάλες επιχειρήσεις, μείωση του κόστους ενέργειας, παροχή επενδυτικών κινήτρων και φθηνότερο δανεισμό για τους επιχειρηματίες. Ζητά και νέες ρυθμίσεις που να διευκολύνουν την </w:t>
      </w:r>
      <w:proofErr w:type="spellStart"/>
      <w:r>
        <w:rPr>
          <w:rFonts w:eastAsia="Times New Roman"/>
          <w:szCs w:val="24"/>
        </w:rPr>
        <w:t>αδειοδότηση</w:t>
      </w:r>
      <w:proofErr w:type="spellEnd"/>
      <w:r>
        <w:rPr>
          <w:rFonts w:eastAsia="Times New Roman"/>
          <w:szCs w:val="24"/>
        </w:rPr>
        <w:t xml:space="preserve"> και τη </w:t>
      </w:r>
      <w:proofErr w:type="spellStart"/>
      <w:r>
        <w:rPr>
          <w:rFonts w:eastAsia="Times New Roman"/>
          <w:szCs w:val="24"/>
        </w:rPr>
        <w:t>χωροθέτηση</w:t>
      </w:r>
      <w:proofErr w:type="spellEnd"/>
      <w:r>
        <w:rPr>
          <w:rFonts w:eastAsia="Times New Roman"/>
          <w:szCs w:val="24"/>
        </w:rPr>
        <w:t xml:space="preserve"> των μεγαλοεπιχειρη</w:t>
      </w:r>
      <w:r>
        <w:rPr>
          <w:rFonts w:eastAsia="Times New Roman"/>
          <w:szCs w:val="24"/>
        </w:rPr>
        <w:t>ματιών δραστηριοτήτων.</w:t>
      </w:r>
    </w:p>
    <w:p w14:paraId="48563372" w14:textId="77777777" w:rsidR="00C17FD8" w:rsidRDefault="00C12081">
      <w:pPr>
        <w:spacing w:after="0" w:line="600" w:lineRule="auto"/>
        <w:ind w:firstLine="720"/>
        <w:jc w:val="both"/>
        <w:rPr>
          <w:rFonts w:eastAsia="Times New Roman"/>
          <w:szCs w:val="24"/>
        </w:rPr>
      </w:pPr>
      <w:r>
        <w:rPr>
          <w:rFonts w:eastAsia="Times New Roman"/>
          <w:szCs w:val="24"/>
        </w:rPr>
        <w:lastRenderedPageBreak/>
        <w:t>Σε αυτή την κατεύθυνση έχει ήδη δεσμευθεί η σημερινή Κυβέρνηση του ΣΥΡΙΖΑ με τους εκατοντάδες νόμους και μέτρα που ψήφισε και που θα εφαρμοστούν τα επόμενα χρόνια, καθώς και με τη συμφωνία που ετοιμάζεται να ολοκληρώσει</w:t>
      </w:r>
      <w:r>
        <w:rPr>
          <w:rFonts w:eastAsia="Times New Roman"/>
          <w:szCs w:val="24"/>
        </w:rPr>
        <w:t>,</w:t>
      </w:r>
      <w:r>
        <w:rPr>
          <w:rFonts w:eastAsia="Times New Roman"/>
          <w:szCs w:val="24"/>
        </w:rPr>
        <w:t xml:space="preserve"> για την αντι</w:t>
      </w:r>
      <w:r>
        <w:rPr>
          <w:rFonts w:eastAsia="Times New Roman"/>
          <w:szCs w:val="24"/>
        </w:rPr>
        <w:t xml:space="preserve">λαϊκή πολιτική που θα συνεχιστεί. </w:t>
      </w:r>
    </w:p>
    <w:p w14:paraId="48563373" w14:textId="77777777" w:rsidR="00C17FD8" w:rsidRDefault="00C12081">
      <w:pPr>
        <w:spacing w:after="0" w:line="600" w:lineRule="auto"/>
        <w:ind w:firstLine="720"/>
        <w:jc w:val="both"/>
        <w:rPr>
          <w:rFonts w:eastAsia="Times New Roman"/>
          <w:szCs w:val="24"/>
        </w:rPr>
      </w:pPr>
      <w:r>
        <w:rPr>
          <w:rFonts w:eastAsia="Times New Roman"/>
          <w:szCs w:val="24"/>
        </w:rPr>
        <w:t>Αυτό που πρέπει να κατανοηθεί</w:t>
      </w:r>
      <w:r>
        <w:rPr>
          <w:rFonts w:eastAsia="Times New Roman"/>
          <w:szCs w:val="24"/>
        </w:rPr>
        <w:t>,</w:t>
      </w:r>
      <w:r>
        <w:rPr>
          <w:rFonts w:eastAsia="Times New Roman"/>
          <w:szCs w:val="24"/>
        </w:rPr>
        <w:t xml:space="preserve"> είναι ότι η πολιτική των μνημονίων δεν είναι μια ελληνική πρωτοτυπία που ξεφεύγει και από αυτή την άλλη περιβόητη ευρωπαϊκή κανονικότητα. Εξειδίκευσε στην ελληνική πραγματικότητα την πολιτικ</w:t>
      </w:r>
      <w:r>
        <w:rPr>
          <w:rFonts w:eastAsia="Times New Roman"/>
          <w:szCs w:val="24"/>
        </w:rPr>
        <w:t>ή της Ευρωπαϊκής Ένωσης</w:t>
      </w:r>
      <w:r>
        <w:rPr>
          <w:rFonts w:eastAsia="Times New Roman"/>
          <w:szCs w:val="24"/>
        </w:rPr>
        <w:t>,</w:t>
      </w:r>
      <w:r>
        <w:rPr>
          <w:rFonts w:eastAsia="Times New Roman"/>
          <w:szCs w:val="24"/>
        </w:rPr>
        <w:t xml:space="preserve"> που βαθαίνει την εκμετάλλευση των εργαζομένων για να θωρακίσει μόνο την ανταγωνιστικότητα των ομίλων των κρατών της Ευρωπαϊκής Ένωσης, γι’ αυτό και προσαρμοσμένα εφαρμόζεται σε όλα τα κράτη - μέλη της Ένωσης. Γι’ αυτό και στην Πορτ</w:t>
      </w:r>
      <w:r>
        <w:rPr>
          <w:rFonts w:eastAsia="Times New Roman"/>
          <w:szCs w:val="24"/>
        </w:rPr>
        <w:t xml:space="preserve">ογαλία, που τόσο την έχετε και τη διαφημίζετε που βγήκε από το μνημόνιο </w:t>
      </w:r>
      <w:proofErr w:type="spellStart"/>
      <w:r>
        <w:rPr>
          <w:rFonts w:eastAsia="Times New Roman"/>
          <w:szCs w:val="24"/>
        </w:rPr>
        <w:t>τελοσπάντων</w:t>
      </w:r>
      <w:proofErr w:type="spellEnd"/>
      <w:r>
        <w:rPr>
          <w:rFonts w:eastAsia="Times New Roman"/>
          <w:szCs w:val="24"/>
        </w:rPr>
        <w:t xml:space="preserve">, το 70% των συνταξιούχων και βάλε παίρνει σύνταξη κάτω από 450 ευρώ. Γι’ αυτό και στη Γαλλία που δεν έχει τρόικα </w:t>
      </w:r>
      <w:r>
        <w:rPr>
          <w:rFonts w:eastAsia="Times New Roman"/>
          <w:szCs w:val="24"/>
        </w:rPr>
        <w:lastRenderedPageBreak/>
        <w:t>και κουαρτέτο, δεν έχει μνημόνιο, υπονομεύονται οι κλαδικές</w:t>
      </w:r>
      <w:r>
        <w:rPr>
          <w:rFonts w:eastAsia="Times New Roman"/>
          <w:szCs w:val="24"/>
        </w:rPr>
        <w:t xml:space="preserve"> συλλογικές συμβάσεις και απελευθερώνονται οι απολύσεις.</w:t>
      </w:r>
    </w:p>
    <w:p w14:paraId="48563374" w14:textId="77777777" w:rsidR="00C17FD8" w:rsidRDefault="00C12081">
      <w:pPr>
        <w:spacing w:after="0" w:line="600" w:lineRule="auto"/>
        <w:ind w:firstLine="720"/>
        <w:jc w:val="both"/>
        <w:rPr>
          <w:rFonts w:eastAsia="Times New Roman"/>
          <w:szCs w:val="24"/>
        </w:rPr>
      </w:pPr>
      <w:r>
        <w:rPr>
          <w:rFonts w:eastAsia="Times New Roman"/>
          <w:szCs w:val="24"/>
        </w:rPr>
        <w:t>Αυτή την αλήθεια επιχειρεί να κρύψει το παραμύθι της δίκαιης ανάπτυξης</w:t>
      </w:r>
      <w:r>
        <w:rPr>
          <w:rFonts w:eastAsia="Times New Roman"/>
          <w:szCs w:val="24"/>
        </w:rPr>
        <w:t>,</w:t>
      </w:r>
      <w:r>
        <w:rPr>
          <w:rFonts w:eastAsia="Times New Roman"/>
          <w:szCs w:val="24"/>
        </w:rPr>
        <w:t xml:space="preserve"> που τάχα θα ωφελεί ταυτόχρονα και τους θύτες και τα θύματα της καπιταλιστικής εκμετάλλευσης. Γι’ αυτό και μιλάμε για πολιτικό θ</w:t>
      </w:r>
      <w:r>
        <w:rPr>
          <w:rFonts w:eastAsia="Times New Roman"/>
          <w:szCs w:val="24"/>
        </w:rPr>
        <w:t>ράσος του κ. Τσίπρα, που όσο πλησιάζουμε προς τις εκλογές τολμά να μιλά για την ανάγκη ενίσχυσης της διαπραγματευτικής δύναμης των εργαζομένων</w:t>
      </w:r>
      <w:r>
        <w:rPr>
          <w:rFonts w:eastAsia="Times New Roman"/>
          <w:szCs w:val="24"/>
        </w:rPr>
        <w:t>,</w:t>
      </w:r>
      <w:r>
        <w:rPr>
          <w:rFonts w:eastAsia="Times New Roman"/>
          <w:szCs w:val="24"/>
        </w:rPr>
        <w:t xml:space="preserve"> την ώρα που έχει ψηφίσει ακόμα και μέτρα για την υπονόμευση του δικαιώματος στην απεργία.</w:t>
      </w:r>
    </w:p>
    <w:p w14:paraId="48563375" w14:textId="77777777" w:rsidR="00C17FD8" w:rsidRDefault="00C12081">
      <w:pPr>
        <w:spacing w:after="0" w:line="600" w:lineRule="auto"/>
        <w:ind w:firstLine="720"/>
        <w:jc w:val="both"/>
        <w:rPr>
          <w:rFonts w:eastAsia="Times New Roman"/>
          <w:szCs w:val="24"/>
        </w:rPr>
      </w:pPr>
      <w:r>
        <w:rPr>
          <w:rFonts w:eastAsia="Times New Roman"/>
          <w:szCs w:val="24"/>
        </w:rPr>
        <w:t xml:space="preserve">Η μεγαλύτερη πρακτική </w:t>
      </w:r>
      <w:r>
        <w:rPr>
          <w:rFonts w:eastAsia="Times New Roman"/>
          <w:szCs w:val="24"/>
        </w:rPr>
        <w:t>απόδειξη της στρατηγικής σύγκλισης των διαφόρων κομμάτων είναι οι συνεχείς μεταμορφώσεις και του ΠΑΣΟΚ σε τίτλους και προγράμματα</w:t>
      </w:r>
      <w:r>
        <w:rPr>
          <w:rFonts w:eastAsia="Times New Roman"/>
          <w:szCs w:val="24"/>
        </w:rPr>
        <w:t>,</w:t>
      </w:r>
      <w:r>
        <w:rPr>
          <w:rFonts w:eastAsia="Times New Roman"/>
          <w:szCs w:val="24"/>
        </w:rPr>
        <w:t xml:space="preserve"> που διασφαλίζουν ότι μπορεί να συγκυβερνήσει τόσο με τον ΣΥΡΙΖΑ όσο και με τη Νέα Δημοκρατία. Φυσικά δεν πρόκειται, επίσης, γ</w:t>
      </w:r>
      <w:r>
        <w:rPr>
          <w:rFonts w:eastAsia="Times New Roman"/>
          <w:szCs w:val="24"/>
        </w:rPr>
        <w:t xml:space="preserve">ια ένα πολύ ιδιαίτερο ελληνικό φαινόμενο, αρκεί να ρίξουμε μια </w:t>
      </w:r>
      <w:r>
        <w:rPr>
          <w:rFonts w:eastAsia="Times New Roman"/>
          <w:szCs w:val="24"/>
        </w:rPr>
        <w:lastRenderedPageBreak/>
        <w:t>ματιά στη Γερμανία</w:t>
      </w:r>
      <w:r>
        <w:rPr>
          <w:rFonts w:eastAsia="Times New Roman"/>
          <w:szCs w:val="24"/>
        </w:rPr>
        <w:t xml:space="preserve"> και</w:t>
      </w:r>
      <w:r>
        <w:rPr>
          <w:rFonts w:eastAsia="Times New Roman"/>
          <w:szCs w:val="24"/>
        </w:rPr>
        <w:t xml:space="preserve"> σε άλλες ευρωπαϊκές χώρες. Η αντιλαϊκή ιστορία της ευρωπαϊκής σοσιαλδημοκρατίας είναι ιδιαίτερα διδακτική για όλους.</w:t>
      </w:r>
    </w:p>
    <w:p w14:paraId="48563376" w14:textId="77777777" w:rsidR="00C17FD8" w:rsidRDefault="00C12081">
      <w:pPr>
        <w:spacing w:after="0" w:line="600" w:lineRule="auto"/>
        <w:ind w:firstLine="720"/>
        <w:jc w:val="both"/>
        <w:rPr>
          <w:rFonts w:eastAsia="Times New Roman"/>
          <w:szCs w:val="24"/>
        </w:rPr>
      </w:pPr>
      <w:r>
        <w:rPr>
          <w:rFonts w:eastAsia="Times New Roman"/>
          <w:szCs w:val="24"/>
        </w:rPr>
        <w:t>Για να κατανοηθεί, όμως, καλύτερα και βαθύτερα η σημε</w:t>
      </w:r>
      <w:r>
        <w:rPr>
          <w:rFonts w:eastAsia="Times New Roman"/>
          <w:szCs w:val="24"/>
        </w:rPr>
        <w:t>ρινή πολιτική διαπάλη</w:t>
      </w:r>
      <w:r>
        <w:rPr>
          <w:rFonts w:eastAsia="Times New Roman"/>
          <w:szCs w:val="24"/>
        </w:rPr>
        <w:t>,</w:t>
      </w:r>
      <w:r>
        <w:rPr>
          <w:rFonts w:eastAsia="Times New Roman"/>
          <w:szCs w:val="24"/>
        </w:rPr>
        <w:t xml:space="preserve"> πρέπει να ξεκινήσουμε και από την εξέλιξη της οικονομίας διεθνώς και στην Ελλάδα. Η διεθνής οικονομία, η καπιταλιστική οικονομία, φαίνεται να μπαίνει σε νέα φάση ανάκαμψης. Το παγκόσμιο ακαθάριστο προϊόν αυξήθηκε το 2017 κατά 3,8% με</w:t>
      </w:r>
      <w:r>
        <w:rPr>
          <w:rFonts w:eastAsia="Times New Roman"/>
          <w:szCs w:val="24"/>
        </w:rPr>
        <w:t xml:space="preserve"> μια σημαντική αύξηση του παγκόσμιου εμπορίου. Στην Ευρωπαϊκή Ένωση, στην Ευρωζώνη, το ΑΕΠ αυξήθηκε κατά 2,4% και είναι η μεγαλύτερη αύξηση της τελευταίας δεκαετίας. </w:t>
      </w:r>
    </w:p>
    <w:p w14:paraId="48563377" w14:textId="77777777" w:rsidR="00C17FD8" w:rsidRDefault="00C12081">
      <w:pPr>
        <w:spacing w:after="0" w:line="600" w:lineRule="auto"/>
        <w:ind w:firstLine="720"/>
        <w:jc w:val="both"/>
        <w:rPr>
          <w:rFonts w:eastAsia="Times New Roman"/>
          <w:szCs w:val="24"/>
        </w:rPr>
      </w:pPr>
      <w:r>
        <w:rPr>
          <w:rFonts w:eastAsia="Times New Roman"/>
          <w:szCs w:val="24"/>
        </w:rPr>
        <w:t xml:space="preserve">Το εγγενές πρόβλημα, όμως, του καπιταλισμού παγκοσμίως παραμένει. Το μέγεθος του </w:t>
      </w:r>
      <w:proofErr w:type="spellStart"/>
      <w:r>
        <w:rPr>
          <w:rFonts w:eastAsia="Times New Roman"/>
          <w:szCs w:val="24"/>
        </w:rPr>
        <w:t>υπερσυσσ</w:t>
      </w:r>
      <w:r>
        <w:rPr>
          <w:rFonts w:eastAsia="Times New Roman"/>
          <w:szCs w:val="24"/>
        </w:rPr>
        <w:t>ωρευμένου</w:t>
      </w:r>
      <w:proofErr w:type="spellEnd"/>
      <w:r>
        <w:rPr>
          <w:rFonts w:eastAsia="Times New Roman"/>
          <w:szCs w:val="24"/>
        </w:rPr>
        <w:t xml:space="preserve"> κεφαλαίου διεθνώς έχει αποκτήσει διαστάσεις ρεκόρ. Τεράστιος όγκος κεφαλαίων δεν μπορεί να βρει </w:t>
      </w:r>
      <w:r>
        <w:rPr>
          <w:rFonts w:eastAsia="Times New Roman"/>
          <w:szCs w:val="24"/>
        </w:rPr>
        <w:lastRenderedPageBreak/>
        <w:t>κερδοφόρα επενδυτική διέξοδο. Το ποσοστό κέρδους παραμένει εξαιρετικά χαμηλό. Το μέγεθος των επιτοκίων σε ολόκληρο τον κόσμο μαρτυρά του λόγου το αληθ</w:t>
      </w:r>
      <w:r>
        <w:rPr>
          <w:rFonts w:eastAsia="Times New Roman"/>
          <w:szCs w:val="24"/>
        </w:rPr>
        <w:t xml:space="preserve">ές. </w:t>
      </w:r>
    </w:p>
    <w:p w14:paraId="48563378" w14:textId="77777777" w:rsidR="00C17FD8" w:rsidRDefault="00C12081">
      <w:pPr>
        <w:spacing w:after="0" w:line="600" w:lineRule="auto"/>
        <w:ind w:firstLine="720"/>
        <w:jc w:val="both"/>
        <w:rPr>
          <w:rFonts w:eastAsia="Times New Roman"/>
          <w:szCs w:val="24"/>
        </w:rPr>
      </w:pPr>
      <w:r>
        <w:rPr>
          <w:rFonts w:eastAsia="Times New Roman"/>
          <w:szCs w:val="24"/>
        </w:rPr>
        <w:t>Ταυτόχρονα το συνολικό κρατικό χρέος σε επίπεδο παγκόσμιας οικονομίας εξακολουθεί να έχει διαστάσεις χιονοστιβάδας.</w:t>
      </w:r>
    </w:p>
    <w:p w14:paraId="4856337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Η πιθανότητα εκδήλωσης νέας καπιταλιστικής κρίσης βαθύτερης μάλιστα και πιο συγχρονισμένης</w:t>
      </w:r>
      <w:r w:rsidRPr="000D23B0">
        <w:rPr>
          <w:rFonts w:eastAsia="Times New Roman" w:cs="Times New Roman"/>
          <w:szCs w:val="24"/>
        </w:rPr>
        <w:t>,</w:t>
      </w:r>
      <w:r>
        <w:rPr>
          <w:rFonts w:eastAsia="Times New Roman" w:cs="Times New Roman"/>
          <w:szCs w:val="24"/>
        </w:rPr>
        <w:t xml:space="preserve"> απειλεί την καπιταλιστική ανάπτυξη, αυξάνον</w:t>
      </w:r>
      <w:r>
        <w:rPr>
          <w:rFonts w:eastAsia="Times New Roman" w:cs="Times New Roman"/>
          <w:szCs w:val="24"/>
        </w:rPr>
        <w:t>τας έτσι την πιθανότητα να υιοθετηθούν και ως εναλλακτική λύση για το σύστημα τα επικίνδυνα σχέδια για έναν πιο γενικευμένο ιμπεριαλιστικό πόλεμο</w:t>
      </w:r>
      <w:r w:rsidRPr="000D23B0">
        <w:rPr>
          <w:rFonts w:eastAsia="Times New Roman" w:cs="Times New Roman"/>
          <w:szCs w:val="24"/>
        </w:rPr>
        <w:t xml:space="preserve">. </w:t>
      </w:r>
    </w:p>
    <w:p w14:paraId="4856337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Η ελληνική καπιταλιστική οικονομία πέρασε σε φάση ανάκαμψης. Το ΑΕΠ το 2017 έκλεισε με θετικούς ρυθμούς ανάπ</w:t>
      </w:r>
      <w:r>
        <w:rPr>
          <w:rFonts w:eastAsia="Times New Roman" w:cs="Times New Roman"/>
          <w:szCs w:val="24"/>
        </w:rPr>
        <w:t>τυξης στο 1,4%, αν και κάτω από την πρόβλεψη του 1,6</w:t>
      </w:r>
      <w:r w:rsidRPr="000D23B0">
        <w:rPr>
          <w:rFonts w:eastAsia="Times New Roman" w:cs="Times New Roman"/>
          <w:szCs w:val="24"/>
        </w:rPr>
        <w:t>%</w:t>
      </w:r>
      <w:r>
        <w:rPr>
          <w:rFonts w:eastAsia="Times New Roman" w:cs="Times New Roman"/>
          <w:szCs w:val="24"/>
        </w:rPr>
        <w:t xml:space="preserve">. Προβλέπεται θετικό και για το 2018 και για το 2019. Φυσικά η </w:t>
      </w:r>
      <w:r w:rsidRPr="0094038A">
        <w:rPr>
          <w:rFonts w:eastAsia="Times New Roman" w:cs="Times New Roman"/>
          <w:szCs w:val="24"/>
        </w:rPr>
        <w:t>Κυβέρνηση</w:t>
      </w:r>
      <w:r>
        <w:rPr>
          <w:rFonts w:eastAsia="Times New Roman" w:cs="Times New Roman"/>
          <w:szCs w:val="24"/>
        </w:rPr>
        <w:t xml:space="preserve"> κρύβει ότι αυτή η ασθενική</w:t>
      </w:r>
      <w:r w:rsidRPr="000D23B0">
        <w:rPr>
          <w:rFonts w:eastAsia="Times New Roman" w:cs="Times New Roman"/>
          <w:szCs w:val="24"/>
        </w:rPr>
        <w:t>,</w:t>
      </w:r>
      <w:r>
        <w:rPr>
          <w:rFonts w:eastAsia="Times New Roman" w:cs="Times New Roman"/>
          <w:szCs w:val="24"/>
        </w:rPr>
        <w:t xml:space="preserve"> ίσως και </w:t>
      </w:r>
      <w:r>
        <w:rPr>
          <w:rFonts w:eastAsia="Times New Roman" w:cs="Times New Roman"/>
          <w:szCs w:val="24"/>
        </w:rPr>
        <w:lastRenderedPageBreak/>
        <w:t>ασταθής ανάκαμψη ή ανάπτυξη όπως τη λέτε τέλος πάντων εσείς</w:t>
      </w:r>
      <w:r w:rsidRPr="000D23B0">
        <w:rPr>
          <w:rFonts w:eastAsia="Times New Roman" w:cs="Times New Roman"/>
          <w:szCs w:val="24"/>
        </w:rPr>
        <w:t>,</w:t>
      </w:r>
      <w:r>
        <w:rPr>
          <w:rFonts w:eastAsia="Times New Roman" w:cs="Times New Roman"/>
          <w:szCs w:val="24"/>
        </w:rPr>
        <w:t xml:space="preserve"> είναι και θα είναι βαμμένη και μ</w:t>
      </w:r>
      <w:r>
        <w:rPr>
          <w:rFonts w:eastAsia="Times New Roman" w:cs="Times New Roman"/>
          <w:szCs w:val="24"/>
        </w:rPr>
        <w:t xml:space="preserve">ε νέες θυσίες εργαζομένων και συνταξιούχων. Σήμερα εσείς ως </w:t>
      </w:r>
      <w:r w:rsidRPr="0094038A">
        <w:rPr>
          <w:rFonts w:eastAsia="Times New Roman" w:cs="Times New Roman"/>
          <w:szCs w:val="24"/>
        </w:rPr>
        <w:t>Κυβέρνηση</w:t>
      </w:r>
      <w:r>
        <w:rPr>
          <w:rFonts w:eastAsia="Times New Roman" w:cs="Times New Roman"/>
          <w:szCs w:val="24"/>
        </w:rPr>
        <w:t xml:space="preserve"> και με άλλον τρόπο η αστική σας </w:t>
      </w:r>
      <w:r>
        <w:rPr>
          <w:rFonts w:eastAsia="Times New Roman" w:cs="Times New Roman"/>
          <w:szCs w:val="24"/>
        </w:rPr>
        <w:t>Α</w:t>
      </w:r>
      <w:r>
        <w:rPr>
          <w:rFonts w:eastAsia="Times New Roman" w:cs="Times New Roman"/>
          <w:szCs w:val="24"/>
        </w:rPr>
        <w:t>ντιπολίτευση θα προσπαθήσετε όσο μπορείτε να συγκαλύψετε τους πραγματικούς αντιλαϊκούς στόχους της άρχουσας τάξης σε αυτή</w:t>
      </w:r>
      <w:r>
        <w:rPr>
          <w:rFonts w:eastAsia="Times New Roman" w:cs="Times New Roman"/>
          <w:szCs w:val="24"/>
        </w:rPr>
        <w:t xml:space="preserve"> την νέα φάση στην οποία μπαίνει η οικονομία. </w:t>
      </w:r>
    </w:p>
    <w:p w14:paraId="4856337B" w14:textId="77777777" w:rsidR="00C17FD8" w:rsidRDefault="00C12081">
      <w:pPr>
        <w:spacing w:after="0" w:line="600" w:lineRule="auto"/>
        <w:ind w:firstLine="720"/>
        <w:jc w:val="both"/>
        <w:rPr>
          <w:rFonts w:eastAsia="Times New Roman" w:cs="Times New Roman"/>
          <w:szCs w:val="24"/>
        </w:rPr>
      </w:pPr>
      <w:r w:rsidRPr="00A1004C">
        <w:rPr>
          <w:rFonts w:eastAsia="Times New Roman" w:cs="Times New Roman"/>
          <w:szCs w:val="24"/>
        </w:rPr>
        <w:t>Κυρίες και κύριοι</w:t>
      </w:r>
      <w:r>
        <w:rPr>
          <w:rFonts w:eastAsia="Times New Roman" w:cs="Times New Roman"/>
          <w:szCs w:val="24"/>
        </w:rPr>
        <w:t>, η αβεβαιότητα της παγκόσμιας ανάπτυξης</w:t>
      </w:r>
      <w:r w:rsidRPr="000F62B7">
        <w:rPr>
          <w:rFonts w:eastAsia="Times New Roman" w:cs="Times New Roman"/>
          <w:szCs w:val="24"/>
        </w:rPr>
        <w:t>,</w:t>
      </w:r>
      <w:r>
        <w:rPr>
          <w:rFonts w:eastAsia="Times New Roman" w:cs="Times New Roman"/>
          <w:szCs w:val="24"/>
        </w:rPr>
        <w:t xml:space="preserve"> το </w:t>
      </w:r>
      <w:r>
        <w:rPr>
          <w:rFonts w:eastAsia="Times New Roman" w:cs="Times New Roman"/>
          <w:szCs w:val="24"/>
          <w:lang w:val="en-US"/>
        </w:rPr>
        <w:t>BREXIT</w:t>
      </w:r>
      <w:r w:rsidRPr="00E57FED">
        <w:rPr>
          <w:rFonts w:eastAsia="Times New Roman" w:cs="Times New Roman"/>
          <w:szCs w:val="24"/>
        </w:rPr>
        <w:t xml:space="preserve"> </w:t>
      </w:r>
      <w:r>
        <w:rPr>
          <w:rFonts w:eastAsia="Times New Roman" w:cs="Times New Roman"/>
          <w:szCs w:val="24"/>
        </w:rPr>
        <w:t>και η όξυνση των αντιθέσεων στην Ευρωπαϊκή Ένωση, ο κλιμακούμενος εμπορικός πόλεμος των Ηνωμένων Πολιτειών και οι επιπτώσεις τους στους κλάδ</w:t>
      </w:r>
      <w:r>
        <w:rPr>
          <w:rFonts w:eastAsia="Times New Roman" w:cs="Times New Roman"/>
          <w:szCs w:val="24"/>
        </w:rPr>
        <w:t xml:space="preserve">ους της εγχώριας οικονομίας καθιστούν επισφαλή μια μεσοπρόθεσμη ανάπτυξη. Και η εγχώρια αστική τάξη είναι μέρος των ανταγωνισμών. Αυτό εκφράζεται και με την επιδίωξή της να διαμορφωθεί ένα ευνοϊκό πλαίσιο για την προσέλκυση επενδύσεων και με τον στόχο για </w:t>
      </w:r>
      <w:r>
        <w:rPr>
          <w:rFonts w:eastAsia="Times New Roman" w:cs="Times New Roman"/>
          <w:szCs w:val="24"/>
        </w:rPr>
        <w:t xml:space="preserve">μια ουσιαστική γεωπολιτική αναβάθμιση της χώρας. </w:t>
      </w:r>
    </w:p>
    <w:p w14:paraId="4856337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Κι επειδή θέλουμε να μιλάμε με παραδείγματα, αξίζει να δούμε τι αναδιαρθρώσεις ζητούν οι φίλοι σας οι βιομήχανοι δι</w:t>
      </w:r>
      <w:r>
        <w:rPr>
          <w:rFonts w:eastAsia="Times New Roman" w:cs="Times New Roman"/>
          <w:szCs w:val="24"/>
        </w:rPr>
        <w:t xml:space="preserve">ά </w:t>
      </w:r>
      <w:r>
        <w:rPr>
          <w:rFonts w:eastAsia="Times New Roman" w:cs="Times New Roman"/>
          <w:szCs w:val="24"/>
        </w:rPr>
        <w:t>μέσου του Προέδρου του ΣΕΒ. Ο ΣΕΒ</w:t>
      </w:r>
      <w:r w:rsidRPr="000605E1">
        <w:rPr>
          <w:rFonts w:eastAsia="Times New Roman" w:cs="Times New Roman"/>
          <w:szCs w:val="24"/>
        </w:rPr>
        <w:t>,</w:t>
      </w:r>
      <w:r>
        <w:rPr>
          <w:rFonts w:eastAsia="Times New Roman" w:cs="Times New Roman"/>
          <w:szCs w:val="24"/>
        </w:rPr>
        <w:t xml:space="preserve"> λοιπόν</w:t>
      </w:r>
      <w:r w:rsidRPr="000605E1">
        <w:rPr>
          <w:rFonts w:eastAsia="Times New Roman" w:cs="Times New Roman"/>
          <w:szCs w:val="24"/>
        </w:rPr>
        <w:t>,</w:t>
      </w:r>
      <w:r>
        <w:rPr>
          <w:rFonts w:eastAsia="Times New Roman" w:cs="Times New Roman"/>
          <w:szCs w:val="24"/>
        </w:rPr>
        <w:t xml:space="preserve"> μας εξήγησε την ανάγκη να γίνει ένα επενδυτικό</w:t>
      </w:r>
      <w:r>
        <w:rPr>
          <w:rFonts w:eastAsia="Times New Roman" w:cs="Times New Roman"/>
          <w:szCs w:val="24"/>
        </w:rPr>
        <w:t xml:space="preserve"> μπουμ στην ελληνική οικονομία, να </w:t>
      </w:r>
      <w:proofErr w:type="spellStart"/>
      <w:r>
        <w:rPr>
          <w:rFonts w:eastAsia="Times New Roman" w:cs="Times New Roman"/>
          <w:szCs w:val="24"/>
        </w:rPr>
        <w:t>προσελκυθούν</w:t>
      </w:r>
      <w:proofErr w:type="spellEnd"/>
      <w:r>
        <w:rPr>
          <w:rFonts w:eastAsia="Times New Roman" w:cs="Times New Roman"/>
          <w:szCs w:val="24"/>
        </w:rPr>
        <w:t xml:space="preserve"> νέες επενδύσεις πολλών δισεκατομμυρίων ευρώ τα επόμενα χρόνια. Μας εξήγησε ποιους τομείς θεωρεί ως κατάλληλους για να γίνει αυτό το επενδυτικό άλμα, αλλά πάνω απ’ όλα εστίασε στις μεταρρυθμίσεις που πρέπει να</w:t>
      </w:r>
      <w:r>
        <w:rPr>
          <w:rFonts w:eastAsia="Times New Roman" w:cs="Times New Roman"/>
          <w:szCs w:val="24"/>
        </w:rPr>
        <w:t xml:space="preserve"> γίνουν</w:t>
      </w:r>
      <w:r>
        <w:rPr>
          <w:rFonts w:eastAsia="Times New Roman" w:cs="Times New Roman"/>
          <w:szCs w:val="24"/>
        </w:rPr>
        <w:t>,</w:t>
      </w:r>
      <w:r>
        <w:rPr>
          <w:rFonts w:eastAsia="Times New Roman" w:cs="Times New Roman"/>
          <w:szCs w:val="24"/>
        </w:rPr>
        <w:t xml:space="preserve"> ώστε όλα αυτά να γίνουν πράξη. </w:t>
      </w:r>
    </w:p>
    <w:p w14:paraId="4856337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Οι διστακτικοί Έλληνες επενδυτές πρέπει να νιώσουν ασφαλέστεροι στην Ελλάδα και για να γίνει αυτό</w:t>
      </w:r>
      <w:r w:rsidRPr="00276838">
        <w:rPr>
          <w:rFonts w:eastAsia="Times New Roman" w:cs="Times New Roman"/>
          <w:szCs w:val="24"/>
        </w:rPr>
        <w:t>,</w:t>
      </w:r>
      <w:r>
        <w:rPr>
          <w:rFonts w:eastAsia="Times New Roman" w:cs="Times New Roman"/>
          <w:szCs w:val="24"/>
        </w:rPr>
        <w:t xml:space="preserve"> ο ΣΕΒ σάς έχει ήδη υποδείξει τι πρέπει να κάνετε. Φυσικά οι υποδείξεις του ΣΕΒ για τις αναγκαίες αντιλαϊκές μεταρρυθ</w:t>
      </w:r>
      <w:r>
        <w:rPr>
          <w:rFonts w:eastAsia="Times New Roman" w:cs="Times New Roman"/>
          <w:szCs w:val="24"/>
        </w:rPr>
        <w:t>μίσεις συγκαλύπτονται με μια πολύ πονηρή γλώσσα, όπως πάντα άλλωστε. Όμως το περιεχόμενό τους είναι τόσο ξεκάθαρο</w:t>
      </w:r>
      <w:r>
        <w:rPr>
          <w:rFonts w:eastAsia="Times New Roman" w:cs="Times New Roman"/>
          <w:szCs w:val="24"/>
        </w:rPr>
        <w:t>,</w:t>
      </w:r>
      <w:r>
        <w:rPr>
          <w:rFonts w:eastAsia="Times New Roman" w:cs="Times New Roman"/>
          <w:szCs w:val="24"/>
        </w:rPr>
        <w:t xml:space="preserve"> που δεν μπορεί κανένας να το συγκαλύψει στην πραγματικότητα. </w:t>
      </w:r>
    </w:p>
    <w:p w14:paraId="4856337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Ας δούμε, λοιπόν, τι ζητάει και τι εννοεί ο ΣΕΒ αναπτύσσοντας τους στόχους του </w:t>
      </w:r>
      <w:r>
        <w:rPr>
          <w:rFonts w:eastAsia="Times New Roman" w:cs="Times New Roman"/>
          <w:szCs w:val="24"/>
        </w:rPr>
        <w:t xml:space="preserve">μεταρρυθμιστικού προγράμματος που έχουν ανάγκη οι μεγάλες επιχειρήσεις. </w:t>
      </w:r>
    </w:p>
    <w:p w14:paraId="4856337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Ο ΣΕΒ αναφέρεται στην ανάγκη να μη γίνει οπισθοδρόμηση στις εργασιακές ρυθμίσεις. Τι εννοεί; Ουσιαστικά την ανάγκη διατήρησης όλου του αντεργατικού νομοθετικού πλαισίου που έχει δρομο</w:t>
      </w:r>
      <w:r>
        <w:rPr>
          <w:rFonts w:eastAsia="Times New Roman" w:cs="Times New Roman"/>
          <w:szCs w:val="24"/>
        </w:rPr>
        <w:t>λογηθεί την περίοδο της κρίσης.</w:t>
      </w:r>
    </w:p>
    <w:p w14:paraId="4856338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Ο ΣΕΒ αναφέρεται στην ανάγκη μείωσης του λεγόμενου μη μισθολογικού κόστους. Τι εννοεί; Αναφέρεται στη μείωση των εργοδοτικών εισφορών, στη μείωση των αποζημιώσεων, στην ελάττωση των συντάξεων. </w:t>
      </w:r>
    </w:p>
    <w:p w14:paraId="4856338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Ο ΣΕΒ μιλάει για μείωση του κό</w:t>
      </w:r>
      <w:r>
        <w:rPr>
          <w:rFonts w:eastAsia="Times New Roman" w:cs="Times New Roman"/>
          <w:szCs w:val="24"/>
        </w:rPr>
        <w:t>στους ενέργειας για τις επιχειρήσεις. Και πώς άραγε μπορεί να γίνει αυτό</w:t>
      </w:r>
      <w:r>
        <w:rPr>
          <w:rFonts w:eastAsia="Times New Roman" w:cs="Times New Roman"/>
          <w:szCs w:val="24"/>
        </w:rPr>
        <w:t>,</w:t>
      </w:r>
      <w:r>
        <w:rPr>
          <w:rFonts w:eastAsia="Times New Roman" w:cs="Times New Roman"/>
          <w:szCs w:val="24"/>
        </w:rPr>
        <w:t xml:space="preserve"> την ίδια ώρα που η πολιτική σας με την αύξηση του μεριδίου των ανανεώσιμων πηγών ενέργειας οδηγεί σε </w:t>
      </w:r>
      <w:r>
        <w:rPr>
          <w:rFonts w:eastAsia="Times New Roman" w:cs="Times New Roman"/>
          <w:szCs w:val="24"/>
        </w:rPr>
        <w:lastRenderedPageBreak/>
        <w:t>εκτίναξη του κόστους παραγωγής ηλεκτρικής ενέργειας παρά με τη μετατόπιση αυτού τ</w:t>
      </w:r>
      <w:r>
        <w:rPr>
          <w:rFonts w:eastAsia="Times New Roman" w:cs="Times New Roman"/>
          <w:szCs w:val="24"/>
        </w:rPr>
        <w:t xml:space="preserve">ου βάρους στα λαϊκά στρώματα; Βλέπετε άλλον τρόπο; </w:t>
      </w:r>
    </w:p>
    <w:p w14:paraId="4856338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Οι φίλοι σας στον ΣΕΒ κάνουν λόγο για επενδυτικά κίνητρα στις επιχειρήσεις. Και τι άλλο εννοούν παρά νέους αναπτυξιακούς νόμους που τροφοδοτούν με δεκάδες δισεκατομμύρια ευρώ την κερδοφορία ομίλων, ευρώ π</w:t>
      </w:r>
      <w:r>
        <w:rPr>
          <w:rFonts w:eastAsia="Times New Roman" w:cs="Times New Roman"/>
          <w:szCs w:val="24"/>
        </w:rPr>
        <w:t>ου προκύπτουν</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μέσα από την </w:t>
      </w:r>
      <w:proofErr w:type="spellStart"/>
      <w:r>
        <w:rPr>
          <w:rFonts w:eastAsia="Times New Roman" w:cs="Times New Roman"/>
          <w:szCs w:val="24"/>
        </w:rPr>
        <w:t>φοροεπιδρομή</w:t>
      </w:r>
      <w:proofErr w:type="spellEnd"/>
      <w:r>
        <w:rPr>
          <w:rFonts w:eastAsia="Times New Roman" w:cs="Times New Roman"/>
          <w:szCs w:val="24"/>
        </w:rPr>
        <w:t xml:space="preserve"> σε μισθωτούς και συνταξιούχους; </w:t>
      </w:r>
    </w:p>
    <w:p w14:paraId="4856338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Κύριε Τσίπρα, κύριοι της </w:t>
      </w:r>
      <w:r w:rsidRPr="0094038A">
        <w:rPr>
          <w:rFonts w:eastAsia="Times New Roman" w:cs="Times New Roman"/>
          <w:szCs w:val="24"/>
        </w:rPr>
        <w:t>Κυβέρνηση</w:t>
      </w:r>
      <w:r>
        <w:rPr>
          <w:rFonts w:eastAsia="Times New Roman" w:cs="Times New Roman"/>
          <w:szCs w:val="24"/>
        </w:rPr>
        <w:t>ς, οι απαιτήσεις του ΣΕΒ δεν είναι ένα απλό ευχολόγιο της αστικής τάξης. Κάνετε πολύ καλά τη δουλειά της, που έχει γίνει βέβαια δουλειά σας.</w:t>
      </w:r>
      <w:r>
        <w:rPr>
          <w:rFonts w:eastAsia="Times New Roman" w:cs="Times New Roman"/>
          <w:szCs w:val="24"/>
        </w:rPr>
        <w:t xml:space="preserve"> Έχετε ήδη δεσμευθεί</w:t>
      </w:r>
      <w:r>
        <w:rPr>
          <w:rFonts w:eastAsia="Times New Roman" w:cs="Times New Roman"/>
          <w:szCs w:val="24"/>
        </w:rPr>
        <w:t>,</w:t>
      </w:r>
      <w:r>
        <w:rPr>
          <w:rFonts w:eastAsia="Times New Roman" w:cs="Times New Roman"/>
          <w:szCs w:val="24"/>
        </w:rPr>
        <w:t xml:space="preserve"> πως θα μειώσετε κι άλλο τις συντάξεις το επόμενο διάστημα, όπως ζητά ο ΣΕΒ. Έχετε ήδη δεσμευθεί</w:t>
      </w:r>
      <w:r>
        <w:rPr>
          <w:rFonts w:eastAsia="Times New Roman" w:cs="Times New Roman"/>
          <w:szCs w:val="24"/>
        </w:rPr>
        <w:t>,</w:t>
      </w:r>
      <w:r>
        <w:rPr>
          <w:rFonts w:eastAsia="Times New Roman" w:cs="Times New Roman"/>
          <w:szCs w:val="24"/>
        </w:rPr>
        <w:t xml:space="preserve"> πως θα αυξήσετε τη φορολογία μισθωτών και αυτοαπασχολουμένων επαγγελματιών, για να δημιουργήσετε μεγαλύτερα πλεονάσματα, ώστε να χρηματοδ</w:t>
      </w:r>
      <w:r>
        <w:rPr>
          <w:rFonts w:eastAsia="Times New Roman" w:cs="Times New Roman"/>
          <w:szCs w:val="24"/>
        </w:rPr>
        <w:t xml:space="preserve">οτήσετε τις επιχειρήσεις, όπως ζητά ο ΣΕΒ. </w:t>
      </w:r>
    </w:p>
    <w:p w14:paraId="48563384" w14:textId="77777777" w:rsidR="00C17FD8" w:rsidRDefault="00C12081">
      <w:pPr>
        <w:spacing w:after="0" w:line="600" w:lineRule="auto"/>
        <w:ind w:firstLine="720"/>
        <w:jc w:val="both"/>
        <w:rPr>
          <w:rFonts w:eastAsia="Times New Roman"/>
          <w:szCs w:val="24"/>
        </w:rPr>
      </w:pPr>
      <w:r>
        <w:rPr>
          <w:rFonts w:eastAsia="Times New Roman"/>
          <w:szCs w:val="24"/>
        </w:rPr>
        <w:lastRenderedPageBreak/>
        <w:t>Προχωράτε επιθετικά τις ιδιωτικοποιήσεις για να έρθουν οι μεγάλες επενδύσεις, όπως ζητά ο ΣΕΒ. Ετοιμάζετε αλλαγές στις κρατικές παρεμβάσεις, ώστε να υπηρετούν πιο αποτελεσματικά και με λιγότερα προσκόμματα την πε</w:t>
      </w:r>
      <w:r>
        <w:rPr>
          <w:rFonts w:eastAsia="Times New Roman"/>
          <w:szCs w:val="24"/>
        </w:rPr>
        <w:t>ριβόητη επιχειρηματικότητα, όπως ζητάει ο ΣΕΒ. Έχετε δεσμευθεί για τερατώδη πρωτογενή πλεονάσματα για δεκαετίες, τα οποία θα προέλθουν από τις τσέπες των εργαζομένων. Προσπαθείτε να πείσετε τους εργαζόμενους</w:t>
      </w:r>
      <w:r>
        <w:rPr>
          <w:rFonts w:eastAsia="Times New Roman"/>
          <w:szCs w:val="24"/>
        </w:rPr>
        <w:t>,</w:t>
      </w:r>
      <w:r>
        <w:rPr>
          <w:rFonts w:eastAsia="Times New Roman"/>
          <w:szCs w:val="24"/>
        </w:rPr>
        <w:t xml:space="preserve"> πως η </w:t>
      </w:r>
      <w:proofErr w:type="spellStart"/>
      <w:r>
        <w:rPr>
          <w:rFonts w:eastAsia="Times New Roman"/>
          <w:szCs w:val="24"/>
        </w:rPr>
        <w:t>μεταμνημονιακή</w:t>
      </w:r>
      <w:proofErr w:type="spellEnd"/>
      <w:r>
        <w:rPr>
          <w:rFonts w:eastAsia="Times New Roman"/>
          <w:szCs w:val="24"/>
        </w:rPr>
        <w:t xml:space="preserve"> κανονικότητα θα είναι διαφ</w:t>
      </w:r>
      <w:r>
        <w:rPr>
          <w:rFonts w:eastAsia="Times New Roman"/>
          <w:szCs w:val="24"/>
        </w:rPr>
        <w:t xml:space="preserve">ορετική από το μίζερο παρόν τους. </w:t>
      </w:r>
    </w:p>
    <w:p w14:paraId="48563385" w14:textId="77777777" w:rsidR="00C17FD8" w:rsidRDefault="00C12081">
      <w:pPr>
        <w:spacing w:after="0" w:line="600" w:lineRule="auto"/>
        <w:ind w:firstLine="720"/>
        <w:jc w:val="both"/>
        <w:rPr>
          <w:rFonts w:eastAsia="Times New Roman"/>
          <w:szCs w:val="24"/>
        </w:rPr>
      </w:pPr>
      <w:r>
        <w:rPr>
          <w:rFonts w:eastAsia="Times New Roman"/>
          <w:szCs w:val="24"/>
        </w:rPr>
        <w:t xml:space="preserve">Τους λέτε ψέματα. Τα μέτρα των πρώτων δεκαοκτώ </w:t>
      </w:r>
      <w:proofErr w:type="spellStart"/>
      <w:r>
        <w:rPr>
          <w:rFonts w:eastAsia="Times New Roman"/>
          <w:szCs w:val="24"/>
        </w:rPr>
        <w:t>μεταμνημονιακών</w:t>
      </w:r>
      <w:proofErr w:type="spellEnd"/>
      <w:r>
        <w:rPr>
          <w:rFonts w:eastAsia="Times New Roman"/>
          <w:szCs w:val="24"/>
        </w:rPr>
        <w:t xml:space="preserve"> μηνών είναι ήδη ψηφισμένα. Νέοι φόροι που φτάνουν μέχρι και </w:t>
      </w:r>
      <w:r>
        <w:rPr>
          <w:rFonts w:eastAsia="Times New Roman"/>
          <w:szCs w:val="24"/>
        </w:rPr>
        <w:t xml:space="preserve">500 </w:t>
      </w:r>
      <w:r>
        <w:rPr>
          <w:rFonts w:eastAsia="Times New Roman"/>
          <w:szCs w:val="24"/>
        </w:rPr>
        <w:t>ευρώ το κεφάλι. Νέα δραστική περικοπή συντάξεων και έπεται συνέχεια. Διαλύσατε τη ΔΕΗ</w:t>
      </w:r>
      <w:r>
        <w:rPr>
          <w:rFonts w:eastAsia="Times New Roman"/>
          <w:szCs w:val="24"/>
        </w:rPr>
        <w:t>,</w:t>
      </w:r>
      <w:r>
        <w:rPr>
          <w:rFonts w:eastAsia="Times New Roman"/>
          <w:szCs w:val="24"/>
        </w:rPr>
        <w:t xml:space="preserve"> για να διευκολυνθούν οι ιδιωτικές επενδύσεις και να επιταχύνετε την απελευθέρωση ενέργειας. Έχετε βάλει σαν αποστολή σας </w:t>
      </w:r>
      <w:r>
        <w:rPr>
          <w:rFonts w:eastAsia="Times New Roman"/>
          <w:szCs w:val="24"/>
        </w:rPr>
        <w:lastRenderedPageBreak/>
        <w:t>να πείσετε τους εργαζόμενους πως με τη λήξη των μνημονίων θα επανέλθει η κανονικότητα, πως τα πράγματα θα γίνουν καλύτερα.</w:t>
      </w:r>
    </w:p>
    <w:p w14:paraId="48563386" w14:textId="77777777" w:rsidR="00C17FD8" w:rsidRDefault="00C12081">
      <w:pPr>
        <w:spacing w:after="0" w:line="600" w:lineRule="auto"/>
        <w:ind w:firstLine="720"/>
        <w:jc w:val="both"/>
        <w:rPr>
          <w:rFonts w:eastAsia="Times New Roman"/>
          <w:szCs w:val="24"/>
        </w:rPr>
      </w:pPr>
      <w:r>
        <w:rPr>
          <w:rFonts w:eastAsia="Times New Roman"/>
          <w:szCs w:val="24"/>
        </w:rPr>
        <w:t>Ποιον κοροϊ</w:t>
      </w:r>
      <w:r>
        <w:rPr>
          <w:rFonts w:eastAsia="Times New Roman"/>
          <w:szCs w:val="24"/>
        </w:rPr>
        <w:t xml:space="preserve">δεύετε; Σίγουρα δεν μπορείτε πλέον να κοροϊδέψετε άλλο τον ελληνικό λαό. Δεν μπορείτε να κρύψετε πως, για παράδειγμα, ο επιστήθιος φίλος σας </w:t>
      </w:r>
      <w:r>
        <w:rPr>
          <w:rFonts w:eastAsia="Times New Roman"/>
          <w:szCs w:val="24"/>
        </w:rPr>
        <w:t xml:space="preserve">ο </w:t>
      </w:r>
      <w:r>
        <w:rPr>
          <w:rFonts w:eastAsia="Times New Roman"/>
          <w:szCs w:val="24"/>
        </w:rPr>
        <w:t>Μακρόν στη Γαλλία, στον πυρήνα της ευρωπαϊκής τέλος πάντων κανονικότητας, διαλύει εργασιακές σχέσεις, καταργεί τη</w:t>
      </w:r>
      <w:r>
        <w:rPr>
          <w:rFonts w:eastAsia="Times New Roman"/>
          <w:szCs w:val="24"/>
        </w:rPr>
        <w:t xml:space="preserve"> συνδικαλιστική εκπροσώπηση, ελαττώνει τη φορολογία μεγάλων επιχειρήσεων. Η πολιτική φθηνότερης εργατικής δύναμης για τη στήριξη της κερδοφορίας του κεφαλαίου στον γερασμένο καπιταλιστικό κόσμο είναι κοινή σε ολόκληρη την Ευρωπαϊκή Ένωση. Σε ολόκληρη την Ε</w:t>
      </w:r>
      <w:r>
        <w:rPr>
          <w:rFonts w:eastAsia="Times New Roman"/>
          <w:szCs w:val="24"/>
        </w:rPr>
        <w:t>υρωπαϊκή Ένωση τα όρια συνταξιοδότησης αυξάνονται και προχωρά μια επιθετική σφαγή δικαιωμάτων. Κάποιες κατακτήσεις για τις εργαζόμενες γυναίκες ισοπεδώθηκαν κι αυτές στο όνομα της ισότητας.</w:t>
      </w:r>
    </w:p>
    <w:p w14:paraId="48563387" w14:textId="77777777" w:rsidR="00C17FD8" w:rsidRDefault="00C12081">
      <w:pPr>
        <w:spacing w:after="0" w:line="600" w:lineRule="auto"/>
        <w:ind w:firstLine="720"/>
        <w:jc w:val="both"/>
        <w:rPr>
          <w:rFonts w:eastAsia="Times New Roman"/>
          <w:szCs w:val="24"/>
        </w:rPr>
      </w:pPr>
      <w:r>
        <w:rPr>
          <w:rFonts w:eastAsia="Times New Roman"/>
          <w:szCs w:val="24"/>
        </w:rPr>
        <w:lastRenderedPageBreak/>
        <w:t>Δεν μπορείτε, επίσης, να κρύψετε</w:t>
      </w:r>
      <w:r>
        <w:rPr>
          <w:rFonts w:eastAsia="Times New Roman"/>
          <w:szCs w:val="24"/>
        </w:rPr>
        <w:t>,</w:t>
      </w:r>
      <w:r>
        <w:rPr>
          <w:rFonts w:eastAsia="Times New Roman"/>
          <w:szCs w:val="24"/>
        </w:rPr>
        <w:t xml:space="preserve"> πως η ευρωπαϊκή σας κανονικότητα</w:t>
      </w:r>
      <w:r>
        <w:rPr>
          <w:rFonts w:eastAsia="Times New Roman"/>
          <w:szCs w:val="24"/>
        </w:rPr>
        <w:t xml:space="preserve"> μαστίζεται από κλιμακούμενες αντιθέσεις που απειλούν ευθέως όχι μόνο τη συνοχή αλλά ακόμα και την ίδια την ύπαρξη της Ευρωπαϊκής Ένωσης. Η ανισόμετρη ανάπτυξη στο εσωτερικό της Ευρωπαϊκής Ένωσης το άνοιγμα της ψαλίδας ανάμεσα σε γερμανικούς, γαλλικούς, ιτ</w:t>
      </w:r>
      <w:r>
        <w:rPr>
          <w:rFonts w:eastAsia="Times New Roman"/>
          <w:szCs w:val="24"/>
        </w:rPr>
        <w:t>αλικούς ομίλους -για να εστιάσουμε σε κάποιες μεγαλύτερες οικονομίες- οδηγεί σε απόκλιση συμφερόντων μεταξύ τους. Γαλλία και Γερμανία συγκρούονται για το μέλλον της Ευρωπαϊκής Ένωσης και τον χαρακτήρα που θα έχει. Στην Ιταλία η συζήτηση για το μέλλον της μ</w:t>
      </w:r>
      <w:r>
        <w:rPr>
          <w:rFonts w:eastAsia="Times New Roman"/>
          <w:szCs w:val="24"/>
        </w:rPr>
        <w:t xml:space="preserve">έσα στο ευρώ επανήλθε στην επικαιρότητα, ενώ γενικότερα η Ευρωπαϊκή Ένωση διασπάται σε επιμέρους ομάδες, με ειδικά συμφέροντα, οι «Βόρειοι», η «ομάδα του </w:t>
      </w:r>
      <w:proofErr w:type="spellStart"/>
      <w:r>
        <w:rPr>
          <w:rFonts w:eastAsia="Times New Roman"/>
          <w:szCs w:val="24"/>
        </w:rPr>
        <w:t>Βίσε</w:t>
      </w:r>
      <w:r w:rsidRPr="00171114">
        <w:rPr>
          <w:rFonts w:eastAsia="Times New Roman"/>
          <w:szCs w:val="24"/>
        </w:rPr>
        <w:t>γκραντ</w:t>
      </w:r>
      <w:proofErr w:type="spellEnd"/>
      <w:r>
        <w:rPr>
          <w:rFonts w:eastAsia="Times New Roman"/>
          <w:szCs w:val="24"/>
        </w:rPr>
        <w:t xml:space="preserve">», η Γαλλία, που συχνά δεν μπορούν να συμφωνήσουν μεταξύ τους παρά μόνο στα στοιχειώδη. </w:t>
      </w:r>
    </w:p>
    <w:p w14:paraId="48563388" w14:textId="77777777" w:rsidR="00C17FD8" w:rsidRDefault="00C12081">
      <w:pPr>
        <w:spacing w:after="0" w:line="600" w:lineRule="auto"/>
        <w:ind w:firstLine="720"/>
        <w:jc w:val="both"/>
        <w:rPr>
          <w:rFonts w:eastAsia="Times New Roman"/>
          <w:szCs w:val="24"/>
        </w:rPr>
      </w:pPr>
      <w:r>
        <w:rPr>
          <w:rFonts w:eastAsia="Times New Roman"/>
          <w:szCs w:val="24"/>
        </w:rPr>
        <w:lastRenderedPageBreak/>
        <w:t xml:space="preserve">Σε </w:t>
      </w:r>
      <w:r>
        <w:rPr>
          <w:rFonts w:eastAsia="Times New Roman"/>
          <w:szCs w:val="24"/>
        </w:rPr>
        <w:t xml:space="preserve">αυτές τις αντιθέσεις επιδρούν καταλυτικά οι γεωπολιτικές αντιθέσεις, ο εμπορικός πόλεμος που έχουν εξαπολύσει οι Ηνωμένες Πολιτείες της Αμερικής εναντίον της Κίνας και της Ρωσίας και η προσπάθεια των ΗΠΑ να επιδράσουν στην Ευρωπαϊκή Ένωση. </w:t>
      </w:r>
    </w:p>
    <w:p w14:paraId="48563389" w14:textId="77777777" w:rsidR="00C17FD8" w:rsidRDefault="00C12081">
      <w:pPr>
        <w:spacing w:after="0" w:line="600" w:lineRule="auto"/>
        <w:ind w:firstLine="720"/>
        <w:jc w:val="both"/>
        <w:rPr>
          <w:rFonts w:eastAsia="Times New Roman"/>
          <w:szCs w:val="24"/>
        </w:rPr>
      </w:pPr>
      <w:r>
        <w:rPr>
          <w:rFonts w:eastAsia="Times New Roman"/>
          <w:szCs w:val="24"/>
        </w:rPr>
        <w:t>Ασφαλώς γνωρίζε</w:t>
      </w:r>
      <w:r>
        <w:rPr>
          <w:rFonts w:eastAsia="Times New Roman"/>
          <w:szCs w:val="24"/>
        </w:rPr>
        <w:t>τε, κύριοι της Κυβέρνησης, ότι τα μέτρα με τα οποία «φιλεύετε» τους εργαζόμενους χωρίς σταματημό έχουν δραματικές επιπτώσεις. Έχετε τσακίσει τους εργαζόμενους, τα λαϊκά στρώματα. Παρά τις φιλότιμες προσπάθειές σας να τη συγκαλύψετε, η ανεργία μαστίζει τα λ</w:t>
      </w:r>
      <w:r>
        <w:rPr>
          <w:rFonts w:eastAsia="Times New Roman"/>
          <w:szCs w:val="24"/>
        </w:rPr>
        <w:t>αϊκά στρώματα. Το πραγματικό ποσοστό της παραμένει πολύ πάνω από το διαφημιζόμενό σας 20%, αν υπολογίσει κανείς τις ελαστικές εργασιακές σχέσεις, τη μερική απασχόληση, τη δουλειά λίγων ωρών την εβδομάδα.</w:t>
      </w:r>
    </w:p>
    <w:p w14:paraId="4856338A" w14:textId="77777777" w:rsidR="00C17FD8" w:rsidRDefault="00C12081">
      <w:pPr>
        <w:spacing w:after="0" w:line="600" w:lineRule="auto"/>
        <w:ind w:firstLine="720"/>
        <w:jc w:val="both"/>
        <w:rPr>
          <w:rFonts w:eastAsia="Times New Roman"/>
          <w:szCs w:val="24"/>
        </w:rPr>
      </w:pPr>
      <w:r>
        <w:rPr>
          <w:rFonts w:eastAsia="Times New Roman"/>
          <w:szCs w:val="24"/>
        </w:rPr>
        <w:lastRenderedPageBreak/>
        <w:t xml:space="preserve">Όσο κι αν προσπαθείτε να το κρύψετε, επί των ημερών </w:t>
      </w:r>
      <w:r>
        <w:rPr>
          <w:rFonts w:eastAsia="Times New Roman"/>
          <w:szCs w:val="24"/>
        </w:rPr>
        <w:t xml:space="preserve">σας καταφέρατε πάνω από το 50% των νέων προσλήψεων να αφορά μερική απασχόληση και εκ περιτροπής εργασία. Την ίδια στιγμή μόλις το 10% των ανέργων δικαιούται επίδομα ανεργίας. </w:t>
      </w:r>
    </w:p>
    <w:p w14:paraId="4856338B" w14:textId="77777777" w:rsidR="00C17FD8" w:rsidRDefault="00C12081">
      <w:pPr>
        <w:spacing w:after="0" w:line="600" w:lineRule="auto"/>
        <w:ind w:firstLine="720"/>
        <w:jc w:val="both"/>
        <w:rPr>
          <w:rFonts w:eastAsia="Times New Roman"/>
          <w:szCs w:val="24"/>
        </w:rPr>
      </w:pPr>
      <w:r>
        <w:rPr>
          <w:rFonts w:eastAsia="Times New Roman"/>
          <w:szCs w:val="24"/>
        </w:rPr>
        <w:t>Πρέπει να αισθάνεστε περήφανοι, κύριε Τσίπρα, κύριοι της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w:t>
      </w:r>
      <w:r>
        <w:rPr>
          <w:rFonts w:eastAsia="Times New Roman"/>
          <w:szCs w:val="24"/>
        </w:rPr>
        <w:t>Λ. Η «πρώτη φορά Αριστερά» τσακίζει τον λαό μας. Ακόμα και με τα στοιχεία της ΕΛΣΤΑΤ οι φτωχοί ξεπερνούν τα δύο εκατομμύρια τριακόσιες χιλιάδες, ενώ σε κατάσταση ακραίας φτώχειας ζουν σχεδόν ενάμισι εκατομμύριο άνθρωποι.</w:t>
      </w:r>
    </w:p>
    <w:p w14:paraId="4856338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φοροληστεία</w:t>
      </w:r>
      <w:proofErr w:type="spellEnd"/>
      <w:r w:rsidRPr="003709F1">
        <w:rPr>
          <w:rFonts w:eastAsia="Times New Roman" w:cs="Times New Roman"/>
          <w:szCs w:val="24"/>
        </w:rPr>
        <w:t xml:space="preserve"> </w:t>
      </w:r>
      <w:r>
        <w:rPr>
          <w:rFonts w:eastAsia="Times New Roman" w:cs="Times New Roman"/>
          <w:szCs w:val="24"/>
        </w:rPr>
        <w:t>την οποία έχετε ενορχ</w:t>
      </w:r>
      <w:r>
        <w:rPr>
          <w:rFonts w:eastAsia="Times New Roman" w:cs="Times New Roman"/>
          <w:szCs w:val="24"/>
        </w:rPr>
        <w:t xml:space="preserve">ηστρώσει, έχει οδηγήσει τους μισούς να χρωστάνε στην εφορία και ο αριθμός των αναγκαστικών μέτρων είσπραξης να ξεπερνά το ένα εκατομμύριο. Οι μεγάλες επιχειρήσεις κατέβαλαν ένα ισχνό, ένα συμβολικό ποσό, κάτω από δύο δισεκατομμύρια </w:t>
      </w:r>
      <w:r>
        <w:rPr>
          <w:rFonts w:eastAsia="Times New Roman" w:cs="Times New Roman"/>
          <w:szCs w:val="24"/>
        </w:rPr>
        <w:lastRenderedPageBreak/>
        <w:t>ευρώ, λιγότερο δηλαδή απ</w:t>
      </w:r>
      <w:r>
        <w:rPr>
          <w:rFonts w:eastAsia="Times New Roman" w:cs="Times New Roman"/>
          <w:szCs w:val="24"/>
        </w:rPr>
        <w:t>ό το 5% των κρατικών εσόδων. Πρέπει να αισθάνεστε περήφανοι όταν διαφημίζετε τα τερατώδη πλεονάσματα που έχουν έρθει, επειδή στερείτε το επίδομα ανεργίας από τους ανέργους. Ληστεύετε τους εργαζόμενους, μειώνετε κάθε κοινωνική δαπάνη.</w:t>
      </w:r>
    </w:p>
    <w:p w14:paraId="4856338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Δεν χάνουν, όμως, όλοι</w:t>
      </w:r>
      <w:r>
        <w:rPr>
          <w:rFonts w:eastAsia="Times New Roman" w:cs="Times New Roman"/>
          <w:szCs w:val="24"/>
        </w:rPr>
        <w:t xml:space="preserve"> από την πολιτική σας. Οι μεγάλες επιχειρήσεις εξακολουθούν να ενισχύονται συστηματικά. Η περίοδος διακυβέρνησής σας είναι χαρακτηριστική. Ο αναπτυξιακός νόμος που θεσπίσατε, προκαλεί. Στηρίζετε το κεφάλαιο με νέες φοροαπαλλαγές και ενισχύσεις, ειδικές δια</w:t>
      </w:r>
      <w:r>
        <w:rPr>
          <w:rFonts w:eastAsia="Times New Roman" w:cs="Times New Roman"/>
          <w:szCs w:val="24"/>
        </w:rPr>
        <w:t xml:space="preserve">τάξεις ταχείας </w:t>
      </w:r>
      <w:proofErr w:type="spellStart"/>
      <w:r>
        <w:rPr>
          <w:rFonts w:eastAsia="Times New Roman" w:cs="Times New Roman"/>
          <w:szCs w:val="24"/>
        </w:rPr>
        <w:t>αδειοδότησης</w:t>
      </w:r>
      <w:proofErr w:type="spellEnd"/>
      <w:r>
        <w:rPr>
          <w:rFonts w:eastAsia="Times New Roman" w:cs="Times New Roman"/>
          <w:szCs w:val="24"/>
        </w:rPr>
        <w:t>, με ιδιαίτερη έμφαση σε εξαγωγικές επιχειρήσεις, στους τομείς προτεραιότητας για το μεγάλο κεφάλαιο. Το ύψος των φόρων που καταβάλλουν τα νομικά πρόσωπα μειώνεται, παρά το γεγονός ότι ήδη τέλος πάντων δίνουν κυριολεκτικά ψίχουλα</w:t>
      </w:r>
      <w:r>
        <w:rPr>
          <w:rFonts w:eastAsia="Times New Roman" w:cs="Times New Roman"/>
          <w:szCs w:val="24"/>
        </w:rPr>
        <w:t xml:space="preserve">. </w:t>
      </w:r>
    </w:p>
    <w:p w14:paraId="4856338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Οι πλειστηριασμοί παίρνουν τη μορφή χιονοστιβάδας. Και μπορεί στις περισσότερες περιπτώσεις να αφορούν χρέη και δάνεια προς τις τράπεζες, ωστόσο και οι δήμοι πλέον εδώ και μερικές εβδομάδες μπορούν να βγάζουν στο σφυρί ακίνητα και κινητά περιουσιακά στο</w:t>
      </w:r>
      <w:r>
        <w:rPr>
          <w:rFonts w:eastAsia="Times New Roman" w:cs="Times New Roman"/>
          <w:szCs w:val="24"/>
        </w:rPr>
        <w:t>ιχεία που αφορούν εργατικές, λαϊκές οικογένειες</w:t>
      </w:r>
      <w:r>
        <w:rPr>
          <w:rFonts w:eastAsia="Times New Roman" w:cs="Times New Roman"/>
          <w:szCs w:val="24"/>
        </w:rPr>
        <w:t>,</w:t>
      </w:r>
      <w:r>
        <w:rPr>
          <w:rFonts w:eastAsia="Times New Roman" w:cs="Times New Roman"/>
          <w:szCs w:val="24"/>
        </w:rPr>
        <w:t xml:space="preserve"> για χρέη που προκύπτουν ακόμα και από μια κλήση της Δημοτικής Αστυνομίας. </w:t>
      </w:r>
    </w:p>
    <w:p w14:paraId="4856338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Είναι χαρακτηριστικά τα στοιχεία του Δήμου Πάτρας. Συνολικά </w:t>
      </w:r>
      <w:proofErr w:type="spellStart"/>
      <w:r>
        <w:rPr>
          <w:rFonts w:eastAsia="Times New Roman" w:cs="Times New Roman"/>
          <w:szCs w:val="24"/>
        </w:rPr>
        <w:t>εκατόν</w:t>
      </w:r>
      <w:proofErr w:type="spellEnd"/>
      <w:r>
        <w:rPr>
          <w:rFonts w:eastAsia="Times New Roman" w:cs="Times New Roman"/>
          <w:szCs w:val="24"/>
        </w:rPr>
        <w:t xml:space="preserve"> σαράντα τέσσερις χιλιάδες </w:t>
      </w:r>
      <w:r>
        <w:rPr>
          <w:rFonts w:eastAsia="Times New Roman" w:cs="Times New Roman"/>
          <w:szCs w:val="24"/>
        </w:rPr>
        <w:t xml:space="preserve">Πατρινοί χρωστάνε στον </w:t>
      </w:r>
      <w:r>
        <w:rPr>
          <w:rFonts w:eastAsia="Times New Roman" w:cs="Times New Roman"/>
          <w:szCs w:val="24"/>
        </w:rPr>
        <w:t>δ</w:t>
      </w:r>
      <w:r>
        <w:rPr>
          <w:rFonts w:eastAsia="Times New Roman" w:cs="Times New Roman"/>
          <w:szCs w:val="24"/>
        </w:rPr>
        <w:t>ήμο 120.000.000</w:t>
      </w:r>
      <w:r>
        <w:rPr>
          <w:rFonts w:eastAsia="Times New Roman" w:cs="Times New Roman"/>
          <w:szCs w:val="24"/>
        </w:rPr>
        <w:t xml:space="preserve">. ευρώ. Τα 55,5 εκατομμύρια τα χρωστούν μόνο </w:t>
      </w:r>
      <w:r>
        <w:rPr>
          <w:rFonts w:eastAsia="Times New Roman" w:cs="Times New Roman"/>
          <w:szCs w:val="24"/>
        </w:rPr>
        <w:t xml:space="preserve">διακόσιοι τέσσερις </w:t>
      </w:r>
      <w:r>
        <w:rPr>
          <w:rFonts w:eastAsia="Times New Roman" w:cs="Times New Roman"/>
          <w:szCs w:val="24"/>
        </w:rPr>
        <w:t xml:space="preserve">μεγαλοεπιχειρηματίες με οφειλές άνω των 50.000 ευρώ και τα υπόλοιπα όλοι οι άλλοι μαζί, δηλαδή πάνω από </w:t>
      </w:r>
      <w:proofErr w:type="spellStart"/>
      <w:r>
        <w:rPr>
          <w:rFonts w:eastAsia="Times New Roman" w:cs="Times New Roman"/>
          <w:szCs w:val="24"/>
        </w:rPr>
        <w:t>εκατόν</w:t>
      </w:r>
      <w:proofErr w:type="spellEnd"/>
      <w:r>
        <w:rPr>
          <w:rFonts w:eastAsia="Times New Roman" w:cs="Times New Roman"/>
          <w:szCs w:val="24"/>
        </w:rPr>
        <w:t xml:space="preserve"> σαράντα τρεις χιλιάδες.</w:t>
      </w:r>
      <w:r>
        <w:rPr>
          <w:rFonts w:eastAsia="Times New Roman" w:cs="Times New Roman"/>
          <w:szCs w:val="24"/>
        </w:rPr>
        <w:t xml:space="preserve"> Από αυτούς τους </w:t>
      </w:r>
      <w:r>
        <w:rPr>
          <w:rFonts w:eastAsia="Times New Roman" w:cs="Times New Roman"/>
          <w:szCs w:val="24"/>
        </w:rPr>
        <w:t>διακόσιους τέσσερις</w:t>
      </w:r>
      <w:r>
        <w:rPr>
          <w:rFonts w:eastAsia="Times New Roman" w:cs="Times New Roman"/>
          <w:szCs w:val="24"/>
        </w:rPr>
        <w:t xml:space="preserve"> επιχειρηματίες που χρ</w:t>
      </w:r>
      <w:r>
        <w:rPr>
          <w:rFonts w:eastAsia="Times New Roman" w:cs="Times New Roman"/>
          <w:szCs w:val="24"/>
        </w:rPr>
        <w:t xml:space="preserve">ωστούν στον </w:t>
      </w:r>
      <w:r>
        <w:rPr>
          <w:rFonts w:eastAsia="Times New Roman" w:cs="Times New Roman"/>
          <w:szCs w:val="24"/>
        </w:rPr>
        <w:t>δ</w:t>
      </w:r>
      <w:r>
        <w:rPr>
          <w:rFonts w:eastAsia="Times New Roman" w:cs="Times New Roman"/>
          <w:szCs w:val="24"/>
        </w:rPr>
        <w:t xml:space="preserve">ήμο –χρωστάνε πάνω από 50.000 ευρώ ο καθένας τους- ελάχιστα μπορούν να εισπραχθούν. Για ποιον λόγο; Διότι είναι ανώνυμες </w:t>
      </w:r>
      <w:r>
        <w:rPr>
          <w:rFonts w:eastAsia="Times New Roman" w:cs="Times New Roman"/>
          <w:szCs w:val="24"/>
        </w:rPr>
        <w:lastRenderedPageBreak/>
        <w:t>εταιρείες, οι οποίες θωρακίζονται από τους ισχύοντες νόμους, έκλεισαν τις επιχειρήσεις τους και ως εκ τούτου δεν μπορείς ν</w:t>
      </w:r>
      <w:r>
        <w:rPr>
          <w:rFonts w:eastAsia="Times New Roman" w:cs="Times New Roman"/>
          <w:szCs w:val="24"/>
        </w:rPr>
        <w:t>α πάρεις τίποτα. Οι ανώνυμες εταιρείες πεθαίνουν, αλλά οι ιδιοκτήτες εκεί ζουν και βασιλεύουν, όπως καταγγέλλει ο Δήμαρχος Πάτρας. Αυτός που μένει απροστάτευτος είναι αυτός που δεν έχει. Αυτοί ακριβώς είναι που λέμε εμείς ότι πρέπει να προστατευθούν, διαγρ</w:t>
      </w:r>
      <w:r>
        <w:rPr>
          <w:rFonts w:eastAsia="Times New Roman" w:cs="Times New Roman"/>
          <w:szCs w:val="24"/>
        </w:rPr>
        <w:t>άφοντας οφειλές ή διευκολύνοντας την αποπληρωμή τους σε βάθος χρόνου ειδικά για μακροχρόνια άνεργους ενταγμένους στο ΚΕΑ.</w:t>
      </w:r>
    </w:p>
    <w:p w14:paraId="4856339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Το ΚΚΕ καταθέτει νομοθετική τροπολογία για το ζήτημα αυτό και αφορά τους κατοίκους όχι μόνο της Πάτρας αλλά όλης της χώρας και όλων τω</w:t>
      </w:r>
      <w:r>
        <w:rPr>
          <w:rFonts w:eastAsia="Times New Roman" w:cs="Times New Roman"/>
          <w:szCs w:val="24"/>
        </w:rPr>
        <w:t xml:space="preserve">ν </w:t>
      </w:r>
      <w:r>
        <w:rPr>
          <w:rFonts w:eastAsia="Times New Roman" w:cs="Times New Roman"/>
          <w:szCs w:val="24"/>
        </w:rPr>
        <w:t>δ</w:t>
      </w:r>
      <w:r>
        <w:rPr>
          <w:rFonts w:eastAsia="Times New Roman" w:cs="Times New Roman"/>
          <w:szCs w:val="24"/>
        </w:rPr>
        <w:t>ήμων. Ιδού, λοιπόν, η Ρόδος, κύριοι της Κυβέρνησης και της Αντιπολίτευσης, και αφήστε τα λόγια τα μεγάλα.</w:t>
      </w:r>
    </w:p>
    <w:p w14:paraId="4856339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Η πολιτική σας αυτή, κύριοι της Κυβέρνησης, δεν είναι τυχαία. Κινείστε πάνω στις ράγες που απαιτούν οι όμιλοι, για να διασφαλίσουν την </w:t>
      </w:r>
      <w:r>
        <w:rPr>
          <w:rFonts w:eastAsia="Times New Roman" w:cs="Times New Roman"/>
          <w:szCs w:val="24"/>
        </w:rPr>
        <w:lastRenderedPageBreak/>
        <w:t xml:space="preserve">κερδοφορία. </w:t>
      </w:r>
      <w:r>
        <w:rPr>
          <w:rFonts w:eastAsia="Times New Roman" w:cs="Times New Roman"/>
          <w:szCs w:val="24"/>
        </w:rPr>
        <w:t>Γι’ αυτό και δεν δικαιούνται η Νέα Δημοκρατία και το Κίνημα Αλλαγής να σας επικρίνουν. Δεν είναι τυχαίο πως διαγκωνίζεστε με δυσκολία σήμερα με τη Νέα Δημοκρατία, προκειμένου να βρείτε πραγματικές διαφοροποιήσεις στο τι προτείνετε. Η πολιτική φθηνής εργατι</w:t>
      </w:r>
      <w:r>
        <w:rPr>
          <w:rFonts w:eastAsia="Times New Roman" w:cs="Times New Roman"/>
          <w:szCs w:val="24"/>
        </w:rPr>
        <w:t>κής δύναμης, η στήριξη του κεφαλαίου με φοροαπαλλαγές, οι μειώσεις συντελεστών, η προώθηση ιδιωτικοποιήσεων, ο λεγόμενος εκσυγχρονισμός του κράτους και η συνετή δημοσιονομική διαχείριση είναι κοινός σας τόπος με τη Νέα Δημοκρατία.</w:t>
      </w:r>
    </w:p>
    <w:p w14:paraId="4856339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Δεν είναι τυχαίο που τα π</w:t>
      </w:r>
      <w:r>
        <w:rPr>
          <w:rFonts w:eastAsia="Times New Roman" w:cs="Times New Roman"/>
          <w:szCs w:val="24"/>
        </w:rPr>
        <w:t>ολιτικά αφεντικά μέσα από το δελτίο του ΣΕΒ, ΣΥΡΙΖΑ και Νέα Δημοκρατία σάς ομαδοποιούν. Μιλάνε για Τσίπρα και Μητσοτάκη και κάνουν λόγο για συνετούς πολιτικούς.</w:t>
      </w:r>
    </w:p>
    <w:p w14:paraId="4856339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Κυβέρνηση και αστική Αντιπολίτευση είστε οι δύο όψεις του ίδιου αντιλαϊκού νομίσματος και το δή</w:t>
      </w:r>
      <w:r>
        <w:rPr>
          <w:rFonts w:eastAsia="Times New Roman" w:cs="Times New Roman"/>
          <w:szCs w:val="24"/>
        </w:rPr>
        <w:t>θεν αναμορφωμένο ΠΑΣΟΚ, το Κίνημα Αλ</w:t>
      </w:r>
      <w:r>
        <w:rPr>
          <w:rFonts w:eastAsia="Times New Roman" w:cs="Times New Roman"/>
          <w:szCs w:val="24"/>
        </w:rPr>
        <w:lastRenderedPageBreak/>
        <w:t>λαγής, με έναν τρόπο αυτό επιβεβαιώνει και με τη σημερινή προ ημερησίας διάταξης συζήτηση που ζήτησε. Παραδέχεται ότι συζητά ταυτόχρονα τον ρόλο του ως κυβερνητικό δεκανίκι, με τις θέσεις του αντικειμενικά, είτε με τον Σ</w:t>
      </w:r>
      <w:r>
        <w:rPr>
          <w:rFonts w:eastAsia="Times New Roman" w:cs="Times New Roman"/>
          <w:szCs w:val="24"/>
        </w:rPr>
        <w:t>ΥΡΙΖΑ είτε με τη Νέα Δημοκρατία. Μαρτυρά τη στρατηγική σύμπλευση αυτών των κομμάτων για τα συμφέροντα του κεφαλαίου, για τη γεωπολιτική αναβάθμιση της χώρας. Αναλαμβάνει, βέβαια, η Κυβέρνηση αυτή τη στιγμή τον ρόλο σημαιοφόρου στο ΝΑΤΟ.</w:t>
      </w:r>
    </w:p>
    <w:p w14:paraId="4856339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Μετατρέπει τη χώρα </w:t>
      </w:r>
      <w:r>
        <w:rPr>
          <w:rFonts w:eastAsia="Times New Roman" w:cs="Times New Roman"/>
          <w:szCs w:val="24"/>
        </w:rPr>
        <w:t xml:space="preserve">σε μια τεράστια βάση των Ηνωμένων Πολιτειών, της </w:t>
      </w:r>
      <w:r>
        <w:rPr>
          <w:rFonts w:eastAsia="Times New Roman" w:cs="Times New Roman"/>
          <w:szCs w:val="24"/>
        </w:rPr>
        <w:t>α</w:t>
      </w:r>
      <w:r>
        <w:rPr>
          <w:rFonts w:eastAsia="Times New Roman" w:cs="Times New Roman"/>
          <w:szCs w:val="24"/>
        </w:rPr>
        <w:t>τλαντικής ιμπεριαλιστικής συμμαχίας</w:t>
      </w:r>
      <w:r w:rsidRPr="00F25803">
        <w:rPr>
          <w:rFonts w:eastAsia="Times New Roman" w:cs="Times New Roman"/>
          <w:szCs w:val="24"/>
        </w:rPr>
        <w:t>,</w:t>
      </w:r>
      <w:r>
        <w:rPr>
          <w:rFonts w:eastAsia="Times New Roman" w:cs="Times New Roman"/>
          <w:szCs w:val="24"/>
        </w:rPr>
        <w:t xml:space="preserve"> από την Αλεξανδρούπολη και την Λάρισα ως τον Άραξο και τη Σούδα. </w:t>
      </w:r>
    </w:p>
    <w:p w14:paraId="4856339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Θέλω εδώ να πω ότι μεγάλη ανησυχία προκαλεί η πληροφορία που δημοσιεύει σήμερα ο «</w:t>
      </w:r>
      <w:r>
        <w:rPr>
          <w:rFonts w:eastAsia="Times New Roman" w:cs="Times New Roman"/>
          <w:szCs w:val="24"/>
        </w:rPr>
        <w:t>ΡΙΖΟΣΠΑΣΤΗΣ</w:t>
      </w:r>
      <w:r>
        <w:rPr>
          <w:rFonts w:eastAsia="Times New Roman" w:cs="Times New Roman"/>
          <w:szCs w:val="24"/>
        </w:rPr>
        <w:t xml:space="preserve">» ότι στις 17 Μαΐου επισκέφθηκε την </w:t>
      </w:r>
      <w:r>
        <w:rPr>
          <w:rFonts w:eastAsia="Times New Roman" w:cs="Times New Roman"/>
          <w:szCs w:val="24"/>
        </w:rPr>
        <w:t>α</w:t>
      </w:r>
      <w:r>
        <w:rPr>
          <w:rFonts w:eastAsia="Times New Roman" w:cs="Times New Roman"/>
          <w:szCs w:val="24"/>
        </w:rPr>
        <w:t xml:space="preserve">εροπορική </w:t>
      </w:r>
      <w:r>
        <w:rPr>
          <w:rFonts w:eastAsia="Times New Roman" w:cs="Times New Roman"/>
          <w:szCs w:val="24"/>
        </w:rPr>
        <w:t>β</w:t>
      </w:r>
      <w:r>
        <w:rPr>
          <w:rFonts w:eastAsia="Times New Roman" w:cs="Times New Roman"/>
          <w:szCs w:val="24"/>
        </w:rPr>
        <w:t xml:space="preserve">άση του Άραξου ο Φρεντ </w:t>
      </w:r>
      <w:proofErr w:type="spellStart"/>
      <w:r>
        <w:rPr>
          <w:rFonts w:eastAsia="Times New Roman" w:cs="Times New Roman"/>
          <w:szCs w:val="24"/>
        </w:rPr>
        <w:t>Φρέντρικσον</w:t>
      </w:r>
      <w:proofErr w:type="spellEnd"/>
      <w:r>
        <w:rPr>
          <w:rFonts w:eastAsia="Times New Roman" w:cs="Times New Roman"/>
          <w:szCs w:val="24"/>
        </w:rPr>
        <w:t xml:space="preserve"> </w:t>
      </w:r>
      <w:r>
        <w:rPr>
          <w:rFonts w:eastAsia="Times New Roman" w:cs="Times New Roman"/>
          <w:szCs w:val="24"/>
        </w:rPr>
        <w:t xml:space="preserve"> επικεφαλής της </w:t>
      </w:r>
      <w:r>
        <w:rPr>
          <w:rFonts w:eastAsia="Times New Roman" w:cs="Times New Roman"/>
          <w:szCs w:val="24"/>
        </w:rPr>
        <w:lastRenderedPageBreak/>
        <w:t xml:space="preserve">πυρηνικής πολιτικής του ΝΑΤΟ και σταθερός υπέρμαχος του διαβόητου νατοϊκού δόγματος του πρώτου πυρηνικού πλήγματος. </w:t>
      </w:r>
    </w:p>
    <w:p w14:paraId="4856339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Σας θυμίζω τις καταγγελίες που έχουμε κά</w:t>
      </w:r>
      <w:r>
        <w:rPr>
          <w:rFonts w:eastAsia="Times New Roman" w:cs="Times New Roman"/>
          <w:szCs w:val="24"/>
        </w:rPr>
        <w:t>νει και από αυτό εδώ το Βήμα παλιότερα ότι οι εργασίες αναβάθμισης στη βάση του Άραξου</w:t>
      </w:r>
      <w:r>
        <w:rPr>
          <w:rFonts w:eastAsia="Times New Roman" w:cs="Times New Roman"/>
          <w:szCs w:val="24"/>
        </w:rPr>
        <w:t>,</w:t>
      </w:r>
      <w:r>
        <w:rPr>
          <w:rFonts w:eastAsia="Times New Roman" w:cs="Times New Roman"/>
          <w:szCs w:val="24"/>
        </w:rPr>
        <w:t xml:space="preserve"> παραπέμπουν σε φιλοξενία ειδικών όπλων ακόμα και πυρηνικών. </w:t>
      </w:r>
    </w:p>
    <w:p w14:paraId="4856339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Αλλά και αν ακόμα η επίσκεψη αυτή ήταν απλά μια επίσκεψη ρουτίνας, όπως διαδίδεται, μια προγραμματισμένη επ</w:t>
      </w:r>
      <w:r>
        <w:rPr>
          <w:rFonts w:eastAsia="Times New Roman" w:cs="Times New Roman"/>
          <w:szCs w:val="24"/>
        </w:rPr>
        <w:t>ιθεώρηση, επιβεβαιώνεται και έτσι ότι η Ελλάδα επί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παραμένει αναπόσπαστο κόμματι των πιο επικίνδυνων για τον λαό σχεδίων των Ηνωμένων Πολιτειών της Αμερικής και του ΝΑΤΟ, όπως είναι η πυρηνική του στρατηγική. </w:t>
      </w:r>
    </w:p>
    <w:p w14:paraId="4856339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Στον Άραξο άλλωστε όχι μόνο υπάρ</w:t>
      </w:r>
      <w:r>
        <w:rPr>
          <w:rFonts w:eastAsia="Times New Roman" w:cs="Times New Roman"/>
          <w:szCs w:val="24"/>
        </w:rPr>
        <w:t>χουν εγκαταστάσεις στις οποίες θα μπορούσαν να αποθηκευτούν πυρηνικά όπλα αλλά και συχνά-πυκνά, όπως έχει αποκαλύψει ο «</w:t>
      </w:r>
      <w:r>
        <w:rPr>
          <w:rFonts w:eastAsia="Times New Roman" w:cs="Times New Roman"/>
          <w:szCs w:val="24"/>
        </w:rPr>
        <w:t>ΡΙΖΟΣΠΑΣΤΗΣ</w:t>
      </w:r>
      <w:r>
        <w:rPr>
          <w:rFonts w:eastAsia="Times New Roman" w:cs="Times New Roman"/>
          <w:szCs w:val="24"/>
        </w:rPr>
        <w:t xml:space="preserve">», πραγματοποιούνται ασκήσεις στη βάση με αντίστοιχα αντικείμενα, ενώ παρά τα όσα επισήμως λέγονται, </w:t>
      </w:r>
      <w:r>
        <w:rPr>
          <w:rFonts w:eastAsia="Times New Roman" w:cs="Times New Roman"/>
          <w:szCs w:val="24"/>
        </w:rPr>
        <w:lastRenderedPageBreak/>
        <w:t>φαίνεται ότι σε μια σειρ</w:t>
      </w:r>
      <w:r>
        <w:rPr>
          <w:rFonts w:eastAsia="Times New Roman" w:cs="Times New Roman"/>
          <w:szCs w:val="24"/>
        </w:rPr>
        <w:t>ά υποδομών των ελληνικών Ενόπλων Δυνάμεων ανά τη χώρα</w:t>
      </w:r>
      <w:r>
        <w:rPr>
          <w:rFonts w:eastAsia="Times New Roman" w:cs="Times New Roman"/>
          <w:szCs w:val="24"/>
        </w:rPr>
        <w:t>,</w:t>
      </w:r>
      <w:r>
        <w:rPr>
          <w:rFonts w:eastAsia="Times New Roman" w:cs="Times New Roman"/>
          <w:szCs w:val="24"/>
        </w:rPr>
        <w:t xml:space="preserve"> έχουν αποθηκευτεί κατά καιρούς πυρηνικά όπλα των ΗΠΑ, με τις ελληνικές Ένοπλες Δυνάμεις να αναλαμβάνουν αποστολές φύλαξης ή συνοδείας στις διαδικασίες μεταφοράς τους αλλού. Γι’ αυτό λέμε ότι η πολιτική</w:t>
      </w:r>
      <w:r>
        <w:rPr>
          <w:rFonts w:eastAsia="Times New Roman" w:cs="Times New Roman"/>
          <w:szCs w:val="24"/>
        </w:rPr>
        <w:t xml:space="preserve"> της Κυβέρνησής σας βάζει τον λαό στο στόχαστρο των μεγάλων ανταγωνισμών σε περίπτωση μιας μεγάλης αναμέτρησης στην περιοχή. </w:t>
      </w:r>
    </w:p>
    <w:p w14:paraId="4856339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Κυρίες και κύριοι, ακριβώς επειδή η σύμπλευσή σας στα βασικά ζητήματα, στους στόχους του μεγάλου κεφαλαίου είναι δεδομένη, είναι ε</w:t>
      </w:r>
      <w:r>
        <w:rPr>
          <w:rFonts w:eastAsia="Times New Roman" w:cs="Times New Roman"/>
          <w:szCs w:val="24"/>
        </w:rPr>
        <w:t>κφρασμένη, αναζητάτε όλοι σας επιμέρους κινήσεις αποπροσανατολισμού για να σας διαφοροποιούν, να τονίζουν την κάλπικη γραμμή «πρόοδος-συντήρηση», «νέο-παλιό», «φθαρμένος-άφθαρτος» και δεν συμμαζεύεται.</w:t>
      </w:r>
    </w:p>
    <w:p w14:paraId="4856339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Οι προτάσεις σας δεν έχουν να προσφέρουν τίποτα καλό π</w:t>
      </w:r>
      <w:r>
        <w:rPr>
          <w:rFonts w:eastAsia="Times New Roman" w:cs="Times New Roman"/>
          <w:szCs w:val="24"/>
        </w:rPr>
        <w:t xml:space="preserve">λέον, τίποτα καινούργιο στον ελληνικό λαό και όσο πλησιάζετε στις εκλογές, τόσο </w:t>
      </w:r>
      <w:r>
        <w:rPr>
          <w:rFonts w:eastAsia="Times New Roman" w:cs="Times New Roman"/>
          <w:szCs w:val="24"/>
        </w:rPr>
        <w:lastRenderedPageBreak/>
        <w:t>θα δυναμώνουν οι τόνοι, τα διαφημιστικά σποτ, οι γελοίες κοκορομαχίες, οι προεκλογικές υποσχέσεις χωρίς αντίκρισμα. Γι’ αυτό και έχετε μπερδευτεί για το ποια είναι η αλεπού και</w:t>
      </w:r>
      <w:r>
        <w:rPr>
          <w:rFonts w:eastAsia="Times New Roman" w:cs="Times New Roman"/>
          <w:szCs w:val="24"/>
        </w:rPr>
        <w:t xml:space="preserve"> ποια τα κρεμαστάρια, κύριε Τσίπρα.</w:t>
      </w:r>
    </w:p>
    <w:p w14:paraId="4856339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Εσείς, κύριοι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έχετε στρογγυλοκαθίσει στην καρέκλα της εξουσίας τα τελευταία χρόνια και δεν θέλετε να σας μετακινήσουν από αυτή, είστε γαντζωμένοι σε αυτή. Οι άλλοι, της Νέας Δημοκρατίας και του ΠΑΣΟΚ, </w:t>
      </w:r>
      <w:r>
        <w:rPr>
          <w:rFonts w:eastAsia="Times New Roman" w:cs="Times New Roman"/>
          <w:szCs w:val="24"/>
        </w:rPr>
        <w:t>έχουν πάθει στερητικό σύνδρομο από τα χρόνια της απουσίας τους απ’ αυτή την καρέκλα. «</w:t>
      </w:r>
      <w:proofErr w:type="spellStart"/>
      <w:r>
        <w:rPr>
          <w:rFonts w:eastAsia="Times New Roman" w:cs="Times New Roman"/>
          <w:szCs w:val="24"/>
        </w:rPr>
        <w:t>Ούνα</w:t>
      </w:r>
      <w:proofErr w:type="spellEnd"/>
      <w:r>
        <w:rPr>
          <w:rFonts w:eastAsia="Times New Roman" w:cs="Times New Roman"/>
          <w:szCs w:val="24"/>
        </w:rPr>
        <w:t xml:space="preserve"> φάτσα, </w:t>
      </w:r>
      <w:proofErr w:type="spellStart"/>
      <w:r>
        <w:rPr>
          <w:rFonts w:eastAsia="Times New Roman" w:cs="Times New Roman"/>
          <w:szCs w:val="24"/>
        </w:rPr>
        <w:t>ούνα</w:t>
      </w:r>
      <w:proofErr w:type="spellEnd"/>
      <w:r>
        <w:rPr>
          <w:rFonts w:eastAsia="Times New Roman" w:cs="Times New Roman"/>
          <w:szCs w:val="24"/>
        </w:rPr>
        <w:t xml:space="preserve"> ράτσα» είστε.</w:t>
      </w:r>
    </w:p>
    <w:p w14:paraId="4856339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Δεν έχετε εναλλακτική λύση. Οι προτάσεις σας είναι εντός των τειχών αυτής της βαρβαρότητας του συστήματος, στην υπηρεσία μιας τάξης </w:t>
      </w:r>
      <w:r>
        <w:rPr>
          <w:rFonts w:eastAsia="Times New Roman" w:cs="Times New Roman"/>
          <w:szCs w:val="24"/>
        </w:rPr>
        <w:t>η οποία</w:t>
      </w:r>
      <w:r>
        <w:rPr>
          <w:rFonts w:eastAsia="Times New Roman" w:cs="Times New Roman"/>
          <w:szCs w:val="24"/>
        </w:rPr>
        <w:t xml:space="preserve"> </w:t>
      </w:r>
      <w:r>
        <w:rPr>
          <w:rFonts w:eastAsia="Times New Roman" w:cs="Times New Roman"/>
          <w:szCs w:val="24"/>
        </w:rPr>
        <w:t>τα έχει όλα και εκμεταλλεύεται τον ελληνικό λαό, στην υπηρεσία των διεθνών συμμάχων σας, που ξεζουμίζουν τον λαό μας για τα δικά τους συμφέροντα και θα τον οδηγήσουν μέχρι και στο σφαγείο δυστυχώς του πολέμου, όπως έκαναν πολλές φορές στο παρελθόν.</w:t>
      </w:r>
    </w:p>
    <w:p w14:paraId="4856339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Η εναλ</w:t>
      </w:r>
      <w:r>
        <w:rPr>
          <w:rFonts w:eastAsia="Times New Roman" w:cs="Times New Roman"/>
          <w:szCs w:val="24"/>
        </w:rPr>
        <w:t xml:space="preserve">λακτική λύση βρίσκεται μόνο στη δημιουργία των προϋποθέσεων για να έρθει η εργατική τάξη, για να έλθουν τα λαϊκά στρώματα στην εξουσία, αλλά στην πραγματικότητα. Η Ελλάδα έχει πλουτοπαραγωγικές πηγές, έχει τεράστια ανάπτυξη της επιστήμης, της τεχνολογίας, </w:t>
      </w:r>
      <w:r>
        <w:rPr>
          <w:rFonts w:eastAsia="Times New Roman" w:cs="Times New Roman"/>
          <w:szCs w:val="24"/>
        </w:rPr>
        <w:t>συγκεντρωμένα μέσα παραγωγής, πολυάριθμο, έμπειρο τεχνικό, επιστημονικό εργατικό δυναμικό, δυνατότητα αγροτικής παραγωγής, δυνατότητα κάλυψης, δηλαδή, όλων των σύγχρονων λαϊκών αναγκών με κοινωνικοποιημένη, φυσικά, την παραγωγή, με κεντρικό επιστημονικό σχ</w:t>
      </w:r>
      <w:r>
        <w:rPr>
          <w:rFonts w:eastAsia="Times New Roman" w:cs="Times New Roman"/>
          <w:szCs w:val="24"/>
        </w:rPr>
        <w:t xml:space="preserve">έδιο της οικονομίας, των υπηρεσιών. </w:t>
      </w:r>
    </w:p>
    <w:p w14:paraId="4856339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Έτσι μόνο μπορεί να βαδίσει πραγματικά στον δρόμο της φιλίας, της αλληλεγγύης, της συνεργασίας με όλους τους λαούς της περιοχής, της Ευρώπης, του κόσμου, με ειρήνη και ευημερία για τον λαό μας.</w:t>
      </w:r>
    </w:p>
    <w:p w14:paraId="4856339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Σας ευχαριστώ</w:t>
      </w:r>
      <w:r>
        <w:rPr>
          <w:rFonts w:eastAsia="Times New Roman" w:cs="Times New Roman"/>
          <w:szCs w:val="24"/>
        </w:rPr>
        <w:t>.</w:t>
      </w:r>
    </w:p>
    <w:p w14:paraId="485633A0" w14:textId="77777777" w:rsidR="00C17FD8" w:rsidRDefault="00C12081">
      <w:pPr>
        <w:spacing w:after="0" w:line="600" w:lineRule="auto"/>
        <w:ind w:firstLine="720"/>
        <w:jc w:val="both"/>
        <w:rPr>
          <w:rFonts w:eastAsia="Times New Roman" w:cs="Times New Roman"/>
          <w:szCs w:val="24"/>
        </w:rPr>
      </w:pPr>
      <w:r w:rsidRPr="00501006">
        <w:rPr>
          <w:rFonts w:eastAsia="Times New Roman" w:cs="Times New Roman"/>
          <w:b/>
          <w:szCs w:val="24"/>
        </w:rPr>
        <w:lastRenderedPageBreak/>
        <w:t>ΠΡΟΕΔΡΕΥΩΝ</w:t>
      </w:r>
      <w:r w:rsidRPr="00501006">
        <w:rPr>
          <w:rFonts w:eastAsia="Times New Roman" w:cs="Times New Roman"/>
          <w:b/>
          <w:szCs w:val="24"/>
        </w:rPr>
        <w:t xml:space="preserve"> (Γεώργιος </w:t>
      </w:r>
      <w:proofErr w:type="spellStart"/>
      <w:r w:rsidRPr="00501006">
        <w:rPr>
          <w:rFonts w:eastAsia="Times New Roman" w:cs="Times New Roman"/>
          <w:b/>
          <w:szCs w:val="24"/>
        </w:rPr>
        <w:t>Λαμπρούλης</w:t>
      </w:r>
      <w:proofErr w:type="spellEnd"/>
      <w:r w:rsidRPr="00501006">
        <w:rPr>
          <w:rFonts w:eastAsia="Times New Roman" w:cs="Times New Roman"/>
          <w:b/>
          <w:szCs w:val="24"/>
        </w:rPr>
        <w:t xml:space="preserve">): </w:t>
      </w:r>
      <w:r>
        <w:rPr>
          <w:rFonts w:eastAsia="Times New Roman" w:cs="Times New Roman"/>
          <w:szCs w:val="24"/>
        </w:rPr>
        <w:t>Τον λόγο έχει ο Πρόεδρος της Κοινοβουλευτικής Ομάδας από το Ποτάμι κ. Θεοδωράκης.</w:t>
      </w:r>
    </w:p>
    <w:p w14:paraId="485633A1" w14:textId="77777777" w:rsidR="00C17FD8" w:rsidRDefault="00C12081">
      <w:pPr>
        <w:tabs>
          <w:tab w:val="left" w:pos="3642"/>
          <w:tab w:val="center" w:pos="4753"/>
          <w:tab w:val="left" w:pos="6214"/>
        </w:tabs>
        <w:spacing w:after="0" w:line="600" w:lineRule="auto"/>
        <w:ind w:firstLine="720"/>
        <w:jc w:val="both"/>
        <w:rPr>
          <w:rFonts w:eastAsia="Times New Roman" w:cs="Times New Roman"/>
          <w:szCs w:val="24"/>
        </w:rPr>
      </w:pPr>
      <w:r w:rsidRPr="009819DF">
        <w:rPr>
          <w:rFonts w:eastAsia="Times New Roman" w:cs="Times New Roman"/>
          <w:b/>
          <w:szCs w:val="24"/>
        </w:rPr>
        <w:t>ΣΤΑΥΡΟΣ ΘΕΟΔΩΡΑΚΗΣ (Πρόεδρος του κόμματος Το Ποτάμι):</w:t>
      </w:r>
      <w:r>
        <w:rPr>
          <w:rFonts w:eastAsia="Times New Roman" w:cs="Times New Roman"/>
          <w:szCs w:val="24"/>
        </w:rPr>
        <w:t xml:space="preserve"> Θα ξεκινήσω με τα όσα συνέβησαν το Σάββατο στη σκιά του Λευκού Πύργου. Το βίντεο και όσα μου είπε ο Γιάννης </w:t>
      </w:r>
      <w:proofErr w:type="spellStart"/>
      <w:r>
        <w:rPr>
          <w:rFonts w:eastAsia="Times New Roman" w:cs="Times New Roman"/>
          <w:szCs w:val="24"/>
        </w:rPr>
        <w:t>Μπουτάρης</w:t>
      </w:r>
      <w:proofErr w:type="spellEnd"/>
      <w:r>
        <w:rPr>
          <w:rFonts w:eastAsia="Times New Roman" w:cs="Times New Roman"/>
          <w:szCs w:val="24"/>
        </w:rPr>
        <w:t xml:space="preserve"> στη Θεσσαλονίκη μαρτυρούν ότι υπήρχε αρχηγός, «μαύρος αρχηγός» και κεντρικός συντονισμός. Ο στόχος θα ήταν ο </w:t>
      </w:r>
      <w:proofErr w:type="spellStart"/>
      <w:r>
        <w:rPr>
          <w:rFonts w:eastAsia="Times New Roman" w:cs="Times New Roman"/>
          <w:szCs w:val="24"/>
        </w:rPr>
        <w:t>Μπουτάρης</w:t>
      </w:r>
      <w:proofErr w:type="spellEnd"/>
      <w:r>
        <w:rPr>
          <w:rFonts w:eastAsia="Times New Roman" w:cs="Times New Roman"/>
          <w:szCs w:val="24"/>
        </w:rPr>
        <w:t xml:space="preserve"> ή κάποιος άλλος «</w:t>
      </w:r>
      <w:proofErr w:type="spellStart"/>
      <w:r>
        <w:rPr>
          <w:rFonts w:eastAsia="Times New Roman" w:cs="Times New Roman"/>
          <w:szCs w:val="24"/>
        </w:rPr>
        <w:t>ε</w:t>
      </w:r>
      <w:r>
        <w:rPr>
          <w:rFonts w:eastAsia="Times New Roman" w:cs="Times New Roman"/>
          <w:szCs w:val="24"/>
        </w:rPr>
        <w:t>θνοπροδότης</w:t>
      </w:r>
      <w:proofErr w:type="spellEnd"/>
      <w:r>
        <w:rPr>
          <w:rFonts w:eastAsia="Times New Roman" w:cs="Times New Roman"/>
          <w:szCs w:val="24"/>
        </w:rPr>
        <w:t xml:space="preserve">» που θα τολμούσε να εμφανιστεί στην γιορτή των Ποντίων. </w:t>
      </w:r>
    </w:p>
    <w:p w14:paraId="485633A2" w14:textId="77777777" w:rsidR="00C17FD8" w:rsidRDefault="00C1208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Διαβάζω: «Ο </w:t>
      </w:r>
      <w:r w:rsidRPr="00BC3D0F">
        <w:rPr>
          <w:rFonts w:eastAsia="Times New Roman" w:cs="Times New Roman"/>
          <w:szCs w:val="24"/>
        </w:rPr>
        <w:t xml:space="preserve">Νίμιτς παίρνει λεφτά από τον </w:t>
      </w:r>
      <w:proofErr w:type="spellStart"/>
      <w:r w:rsidRPr="00BC3D0F">
        <w:rPr>
          <w:rFonts w:eastAsia="Times New Roman" w:cs="Times New Roman"/>
          <w:szCs w:val="24"/>
        </w:rPr>
        <w:t>Σόρο</w:t>
      </w:r>
      <w:r>
        <w:rPr>
          <w:rFonts w:eastAsia="Times New Roman" w:cs="Times New Roman"/>
          <w:szCs w:val="24"/>
        </w:rPr>
        <w:t>ς</w:t>
      </w:r>
      <w:proofErr w:type="spellEnd"/>
      <w:r>
        <w:rPr>
          <w:rFonts w:eastAsia="Times New Roman" w:cs="Times New Roman"/>
          <w:szCs w:val="24"/>
        </w:rPr>
        <w:t xml:space="preserve"> και έναν άλλον εδώ συντοπίτη μας, που τον ξέρετε καλύτερα από όλους και δεν ήθελε να είστε εδώ παρόντες, τον Δήμαρχο». </w:t>
      </w:r>
      <w:r w:rsidRPr="00BC3D0F">
        <w:rPr>
          <w:rFonts w:eastAsia="Times New Roman" w:cs="Times New Roman"/>
          <w:szCs w:val="24"/>
        </w:rPr>
        <w:t>Αυτά επί λέξει</w:t>
      </w:r>
      <w:r>
        <w:rPr>
          <w:rFonts w:eastAsia="Times New Roman" w:cs="Times New Roman"/>
          <w:szCs w:val="24"/>
        </w:rPr>
        <w:t xml:space="preserve"> είχε π</w:t>
      </w:r>
      <w:r>
        <w:rPr>
          <w:rFonts w:eastAsia="Times New Roman" w:cs="Times New Roman"/>
          <w:szCs w:val="24"/>
        </w:rPr>
        <w:t>ει πριν από μερικούς μήνες ο απόστρατος Φραγκούλης, με το πλήθος να φωνάζει από κάτω «</w:t>
      </w:r>
      <w:proofErr w:type="spellStart"/>
      <w:r>
        <w:rPr>
          <w:rFonts w:eastAsia="Times New Roman" w:cs="Times New Roman"/>
          <w:szCs w:val="24"/>
        </w:rPr>
        <w:t>Μπουτάρη</w:t>
      </w:r>
      <w:proofErr w:type="spellEnd"/>
      <w:r>
        <w:rPr>
          <w:rFonts w:eastAsia="Times New Roman" w:cs="Times New Roman"/>
          <w:szCs w:val="24"/>
        </w:rPr>
        <w:t xml:space="preserve"> μεθυσμένε, στα Σκόπια πουλημένε» και κανένας πολιτικός </w:t>
      </w:r>
      <w:r>
        <w:rPr>
          <w:rFonts w:eastAsia="Times New Roman" w:cs="Times New Roman"/>
          <w:szCs w:val="24"/>
        </w:rPr>
        <w:lastRenderedPageBreak/>
        <w:t>από τα τέσσερα κόμματα –και δεν υπολογίζω τη Χρυσή Αυγή- που μετείχαν με κάποια στελέχη τους στη συγκέντρω</w:t>
      </w:r>
      <w:r>
        <w:rPr>
          <w:rFonts w:eastAsia="Times New Roman" w:cs="Times New Roman"/>
          <w:szCs w:val="24"/>
        </w:rPr>
        <w:t xml:space="preserve">ση δεν ένιωσε την ανάγκη να σηκωθεί να φύγει. Παρά τη δημόσια έκκλησή μας την επόμενη μέρα να διαχωρίσουν τη θέση τους από όλα αυτά τα υβριστικά για τη δημοκρατία συνθήματα, ουδείς τόλμησε να πάρει θέση, εκτός εάν, φίλες και φίλοι δημοκράτες προοδευτικοί, </w:t>
      </w:r>
      <w:r>
        <w:rPr>
          <w:rFonts w:eastAsia="Times New Roman" w:cs="Times New Roman"/>
          <w:szCs w:val="24"/>
        </w:rPr>
        <w:t xml:space="preserve">θεωρούμε κανονική τη φράση, με την οποία έκλεισε τότε το συλλαλητήριο. Τη θυμάστε; «Ζήτω ο Στρατός! Ζήτω οι Ειδικές Δυνάμεις! Θα μας βρουν μπροστά τους οι πουλημένοι πολιτικοί!», με ό,τι αυτό σημαίνει. </w:t>
      </w:r>
    </w:p>
    <w:p w14:paraId="485633A3" w14:textId="77777777" w:rsidR="00C17FD8" w:rsidRDefault="00C1208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Δεν είμαστε, λοιπόν, λωτοφάγοι. Η Αστυνομία και η </w:t>
      </w:r>
      <w:r>
        <w:rPr>
          <w:rFonts w:eastAsia="Times New Roman" w:cs="Times New Roman"/>
          <w:szCs w:val="24"/>
        </w:rPr>
        <w:t xml:space="preserve">δικαιοσύνη </w:t>
      </w:r>
      <w:r>
        <w:rPr>
          <w:rFonts w:eastAsia="Times New Roman" w:cs="Times New Roman"/>
          <w:szCs w:val="24"/>
        </w:rPr>
        <w:t xml:space="preserve">ελπίζουμε να βρουν τους δράστες. Όμως, τους ηθικούς αυτουργούς τούς ξέρουμε και εμείς τολμάμε και τους αποκαλύπτουμε. Αυτό το κλίμα του διχασμού θέλουν να συντηρούν κάποιοι στη Μακεδονία και να κερδίζουν πότε χρήματα, πότε ψήφους. </w:t>
      </w:r>
    </w:p>
    <w:p w14:paraId="485633A4" w14:textId="77777777" w:rsidR="00C17FD8" w:rsidRDefault="00C1208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Εδώ υπάρχει τ</w:t>
      </w:r>
      <w:r>
        <w:rPr>
          <w:rFonts w:eastAsia="Times New Roman" w:cs="Times New Roman"/>
          <w:szCs w:val="24"/>
        </w:rPr>
        <w:t xml:space="preserve">ο ερώτημα: Θα τους κάνουμε τη χάρη; Θα υποχωρήσουμε για άλλη μια φορά σε αυτό το κλίμα που προσπαθούν να δημιουργήσουν; </w:t>
      </w:r>
    </w:p>
    <w:p w14:paraId="485633A5" w14:textId="77777777" w:rsidR="00C17FD8" w:rsidRDefault="00C1208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Θέλω να γίνω ξεκάθαρος. Καλούμε την Κυβέρνηση να ξεκαθαρίσει και αυτή τι θέλει. Πιστεύει στη λύση ή απλώς κάνει επικοινωνιακά παιχνίδια</w:t>
      </w:r>
      <w:r>
        <w:rPr>
          <w:rFonts w:eastAsia="Times New Roman" w:cs="Times New Roman"/>
          <w:szCs w:val="24"/>
        </w:rPr>
        <w:t xml:space="preserve">, θεωρώντας ότι μπορεί να στριμώξει την Αντιπολίτευση; Με ερασιτεχνισμούς και παλινωδίες δεν χαράζεις εθνική πολιτική. </w:t>
      </w:r>
    </w:p>
    <w:p w14:paraId="485633A6" w14:textId="77777777" w:rsidR="00C17FD8" w:rsidRDefault="00C1208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Εμείς λέμε ότι πρέπει να βρεθεί λύση με τη σφραγίδα της Ευρωπαϊκής Ένωσης και με σεβασμό στη γραμμή που υποστήριξε από το 1992 και ο Κων</w:t>
      </w:r>
      <w:r>
        <w:rPr>
          <w:rFonts w:eastAsia="Times New Roman" w:cs="Times New Roman"/>
          <w:szCs w:val="24"/>
        </w:rPr>
        <w:t xml:space="preserve">σταντίνος Μητσοτάκης. Με τον </w:t>
      </w:r>
      <w:proofErr w:type="spellStart"/>
      <w:r w:rsidRPr="00BC3D0F">
        <w:rPr>
          <w:rFonts w:eastAsia="Times New Roman" w:cs="Times New Roman"/>
          <w:szCs w:val="24"/>
        </w:rPr>
        <w:t>Γκλιγκόροφ</w:t>
      </w:r>
      <w:proofErr w:type="spellEnd"/>
      <w:r w:rsidRPr="00BC3D0F">
        <w:rPr>
          <w:rFonts w:eastAsia="Times New Roman" w:cs="Times New Roman"/>
          <w:szCs w:val="24"/>
        </w:rPr>
        <w:t xml:space="preserve"> χάσαμε</w:t>
      </w:r>
      <w:r>
        <w:rPr>
          <w:rFonts w:eastAsia="Times New Roman" w:cs="Times New Roman"/>
          <w:szCs w:val="24"/>
        </w:rPr>
        <w:t xml:space="preserve"> τότε μια μεγάλη ευκαιρία, γιατί κάποιοι στην Ελλάδα έχτιζαν τότε καριέρες και σαμπόταραν την οποιαδήποτε λύση. Αν, λοιπόν, ο </w:t>
      </w:r>
      <w:proofErr w:type="spellStart"/>
      <w:r>
        <w:rPr>
          <w:rFonts w:eastAsia="Times New Roman" w:cs="Times New Roman"/>
          <w:szCs w:val="24"/>
        </w:rPr>
        <w:t>Ζάεφ</w:t>
      </w:r>
      <w:proofErr w:type="spellEnd"/>
      <w:r>
        <w:rPr>
          <w:rFonts w:eastAsia="Times New Roman" w:cs="Times New Roman"/>
          <w:szCs w:val="24"/>
        </w:rPr>
        <w:t xml:space="preserve"> τολμήσει –το λέω γιατί υπάρχουν κάποια τηλεφωνήματα που γίνονται προς την ελλην</w:t>
      </w:r>
      <w:r>
        <w:rPr>
          <w:rFonts w:eastAsia="Times New Roman" w:cs="Times New Roman"/>
          <w:szCs w:val="24"/>
        </w:rPr>
        <w:t>ική πλευρά- εμείς δεν πρέπει να χάσουμε την ευκαιρία.</w:t>
      </w:r>
    </w:p>
    <w:p w14:paraId="485633A7" w14:textId="77777777" w:rsidR="00C17FD8" w:rsidRDefault="00C1208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Λέει κάποιος: «Έχει νόημα η Αντιπολίτευση να διευκολύνει το έργο μιας κακής Κυβέρνησης, υπερψηφίζοντας νομοθετήματα με τα οποία συμφωνεί;». Το ερώτημα πρόσφατα το έθεσε και γραπτώς ο καθηγητής Θανάσης Δ</w:t>
      </w:r>
      <w:r>
        <w:rPr>
          <w:rFonts w:eastAsia="Times New Roman" w:cs="Times New Roman"/>
          <w:szCs w:val="24"/>
        </w:rPr>
        <w:t xml:space="preserve">ιαμαντόπουλος, ένας φιλελεύθερος διανοητής. Και απαντά: «Ναι, όταν είναι εξαιρετικά αμφίβολο εάν θα </w:t>
      </w:r>
      <w:proofErr w:type="spellStart"/>
      <w:r>
        <w:rPr>
          <w:rFonts w:eastAsia="Times New Roman" w:cs="Times New Roman"/>
          <w:szCs w:val="24"/>
        </w:rPr>
        <w:t>ξαναπροκύψουν</w:t>
      </w:r>
      <w:proofErr w:type="spellEnd"/>
      <w:r>
        <w:rPr>
          <w:rFonts w:eastAsia="Times New Roman" w:cs="Times New Roman"/>
          <w:szCs w:val="24"/>
        </w:rPr>
        <w:t xml:space="preserve"> στο ορατό μέλλον συνθήκες επίλυσης του συγκεκριμένου προβλήματος».</w:t>
      </w:r>
    </w:p>
    <w:p w14:paraId="485633A8" w14:textId="77777777" w:rsidR="00C17FD8" w:rsidRDefault="00C1208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Θα έχουμε, λοιπόν, και στο μέλλον έναν Πρωθυπουργό </w:t>
      </w:r>
      <w:proofErr w:type="spellStart"/>
      <w:r>
        <w:rPr>
          <w:rFonts w:eastAsia="Times New Roman" w:cs="Times New Roman"/>
          <w:szCs w:val="24"/>
        </w:rPr>
        <w:t>Ζάεφ</w:t>
      </w:r>
      <w:proofErr w:type="spellEnd"/>
      <w:r>
        <w:rPr>
          <w:rFonts w:eastAsia="Times New Roman" w:cs="Times New Roman"/>
          <w:szCs w:val="24"/>
        </w:rPr>
        <w:t xml:space="preserve">; Αυτό θα πρέπει να </w:t>
      </w:r>
      <w:r>
        <w:rPr>
          <w:rFonts w:eastAsia="Times New Roman" w:cs="Times New Roman"/>
          <w:szCs w:val="24"/>
        </w:rPr>
        <w:t>διερωτηθούμε όλοι και να πράξουμε ανάλογα.</w:t>
      </w:r>
    </w:p>
    <w:p w14:paraId="485633A9" w14:textId="77777777" w:rsidR="00C17FD8" w:rsidRDefault="00C1208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την ώρα που ήμουν στο Δημαρχείο της Θεσσαλονίκης ήταν και η ομιλία του Πρωθυπουργού στο Υπουργικό Συμβούλιο. Νομίζω ότι ο κ. Τσίπρας έχασε μια μεγάλη ευκαιρία να ξεκαθαρίσει τους λογα</w:t>
      </w:r>
      <w:r>
        <w:rPr>
          <w:rFonts w:eastAsia="Times New Roman" w:cs="Times New Roman"/>
          <w:szCs w:val="24"/>
        </w:rPr>
        <w:t>ριασμούς του με τη βία.</w:t>
      </w:r>
    </w:p>
    <w:p w14:paraId="485633A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Να καταδικάσει</w:t>
      </w:r>
      <w:r w:rsidRPr="00151E86">
        <w:rPr>
          <w:rFonts w:eastAsia="Times New Roman" w:cs="Times New Roman"/>
          <w:szCs w:val="24"/>
        </w:rPr>
        <w:t>,</w:t>
      </w:r>
      <w:r>
        <w:rPr>
          <w:rFonts w:eastAsia="Times New Roman" w:cs="Times New Roman"/>
          <w:szCs w:val="24"/>
        </w:rPr>
        <w:t xml:space="preserve"> δηλαδή</w:t>
      </w:r>
      <w:r w:rsidRPr="00151E86">
        <w:rPr>
          <w:rFonts w:eastAsia="Times New Roman" w:cs="Times New Roman"/>
          <w:szCs w:val="24"/>
        </w:rPr>
        <w:t>,</w:t>
      </w:r>
      <w:r>
        <w:rPr>
          <w:rFonts w:eastAsia="Times New Roman" w:cs="Times New Roman"/>
          <w:szCs w:val="24"/>
        </w:rPr>
        <w:t xml:space="preserve"> τη φασιστική βία –εύκολο- αλλά να καταδικάσει και τη βία που φορά αριστερά δήθεν φορέματα. Τη βία με τις βαριοπούλες, τη βία στα πανεπιστήμια, τη βία στις γειτονιές των Εξαρχείων. Τη βία των δήθεν αγανακτισμέ</w:t>
      </w:r>
      <w:r>
        <w:rPr>
          <w:rFonts w:eastAsia="Times New Roman" w:cs="Times New Roman"/>
          <w:szCs w:val="24"/>
        </w:rPr>
        <w:t xml:space="preserve">νων που άφησαν να καούν άνθρωποι στη Σταδίου. Τη βία αυτών που προπηλακίζουν, απειλούν και κυνηγούν πολιτικούς αντιπάλους. </w:t>
      </w:r>
    </w:p>
    <w:p w14:paraId="485633A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Δεν το έκανε ο κ. Τσίπρας, δεν το τόλμησε. Αν θέλει, λοιπόν, να συμβάλει στον πολιτικό διάλογο με όρους κανονικότητας, πρέπει να τελ</w:t>
      </w:r>
      <w:r>
        <w:rPr>
          <w:rFonts w:eastAsia="Times New Roman" w:cs="Times New Roman"/>
          <w:szCs w:val="24"/>
        </w:rPr>
        <w:t>ειώσει οριστικά με τη ρητορική του μίσους εκείνης της περιόδου που άφησε ανοικτά τραύματα στην ελληνική κοινωνία.</w:t>
      </w:r>
    </w:p>
    <w:p w14:paraId="485633A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Πάμε, όμως, και στο σημαντικό θέμα που θέτει η </w:t>
      </w:r>
      <w:r>
        <w:rPr>
          <w:rFonts w:eastAsia="Times New Roman" w:cs="Times New Roman"/>
          <w:szCs w:val="24"/>
        </w:rPr>
        <w:t xml:space="preserve">κ. </w:t>
      </w:r>
      <w:r>
        <w:rPr>
          <w:rFonts w:eastAsia="Times New Roman" w:cs="Times New Roman"/>
          <w:szCs w:val="24"/>
        </w:rPr>
        <w:t xml:space="preserve">Φώφη Γεννηματά, η Πρόεδρος του Κινήματος Αλλαγής. Πάμε στο θέμα της ανάπτυξης. </w:t>
      </w:r>
    </w:p>
    <w:p w14:paraId="485633A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Λίγο πριν απ</w:t>
      </w:r>
      <w:r>
        <w:rPr>
          <w:rFonts w:eastAsia="Times New Roman" w:cs="Times New Roman"/>
          <w:szCs w:val="24"/>
        </w:rPr>
        <w:t xml:space="preserve">ό την έναρξη της συνεδρίασης πήρα ένα </w:t>
      </w:r>
      <w:r>
        <w:rPr>
          <w:rFonts w:eastAsia="Times New Roman" w:cs="Times New Roman"/>
          <w:szCs w:val="24"/>
          <w:lang w:val="en-US"/>
        </w:rPr>
        <w:t>e</w:t>
      </w:r>
      <w:r w:rsidRPr="007B0544">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από έναν φίλο που διατηρεί μια εμπορική επιχείρηση στην Ακαδημίας. Είχα περάσει πρόσφατα από το μαγαζί του, τον βρήκα σε απόγνωση και μου είπε</w:t>
      </w:r>
      <w:r w:rsidRPr="00151E86">
        <w:rPr>
          <w:rFonts w:eastAsia="Times New Roman" w:cs="Times New Roman"/>
          <w:szCs w:val="24"/>
        </w:rPr>
        <w:t>:</w:t>
      </w:r>
      <w:r>
        <w:rPr>
          <w:rFonts w:eastAsia="Times New Roman" w:cs="Times New Roman"/>
          <w:szCs w:val="24"/>
        </w:rPr>
        <w:t xml:space="preserve"> «Αντί να στα πω, θα στα γράψω». Μου έστειλε, λοιπόν, ένα </w:t>
      </w:r>
      <w:r>
        <w:rPr>
          <w:rFonts w:eastAsia="Times New Roman" w:cs="Times New Roman"/>
          <w:szCs w:val="24"/>
          <w:lang w:val="en-US"/>
        </w:rPr>
        <w:t>e</w:t>
      </w:r>
      <w:r w:rsidRPr="007B0544">
        <w:rPr>
          <w:rFonts w:eastAsia="Times New Roman" w:cs="Times New Roman"/>
          <w:szCs w:val="24"/>
        </w:rPr>
        <w:t>-</w:t>
      </w:r>
      <w:r>
        <w:rPr>
          <w:rFonts w:eastAsia="Times New Roman" w:cs="Times New Roman"/>
          <w:szCs w:val="24"/>
          <w:lang w:val="en-US"/>
        </w:rPr>
        <w:t>mail</w:t>
      </w:r>
      <w:r>
        <w:rPr>
          <w:rFonts w:eastAsia="Times New Roman" w:cs="Times New Roman"/>
          <w:szCs w:val="24"/>
        </w:rPr>
        <w:t>.</w:t>
      </w:r>
    </w:p>
    <w:p w14:paraId="485633A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γαπητέ Σταύρο, κάνοντας μια τακτοποίηση στα τιμολόγια του 2017, παρατήρησα ότι το 1/3 των προμηθευτών μου είτε έκλεισαν την εταιρεία τους στην Ελλάδα και πλέον επιχειρούν από το εξωτερικό, είτε τους κατάπιε η «μαμά» εταιρεία του εξωτερικού, η οποία πλέον π</w:t>
      </w:r>
      <w:r>
        <w:rPr>
          <w:rFonts w:eastAsia="Times New Roman" w:cs="Times New Roman"/>
          <w:szCs w:val="24"/>
        </w:rPr>
        <w:t>ουλάει απευθείας στην Ελλάδα, χωρίς την εμπλοκή της στο ελληνικό φρενοκομείο».</w:t>
      </w:r>
    </w:p>
    <w:p w14:paraId="485633A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«Για να στο πω και διαφορετικά» –γράφει ο φίλος από την Ακαδημίας- «οι περισσότερες εταιρείες είτε μεταναστεύουν στη Βουλγαρία και την Κύπρο, είτε παραχωρούν τη δραστηριότητά το</w:t>
      </w:r>
      <w:r>
        <w:rPr>
          <w:rFonts w:eastAsia="Times New Roman" w:cs="Times New Roman"/>
          <w:szCs w:val="24"/>
        </w:rPr>
        <w:t xml:space="preserve">υς στις μητρικές τους </w:t>
      </w:r>
      <w:r>
        <w:rPr>
          <w:rFonts w:eastAsia="Times New Roman" w:cs="Times New Roman"/>
          <w:szCs w:val="24"/>
        </w:rPr>
        <w:lastRenderedPageBreak/>
        <w:t xml:space="preserve">εταιρείες στη Γερμανία και την Ολλανδία. Σου αναφέρω αναλυτικά τις εταιρείες που άλλαξαν ρότα για να σωθούν». </w:t>
      </w:r>
    </w:p>
    <w:p w14:paraId="485633B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Ακολουθεί ένας αναλυτικός κατάλογος από δεκάδες εταιρείες και τη νέα τους έδρα. Βουλγαρία, Βουλγαρία, Βουλγαρία, Γερμανία, </w:t>
      </w:r>
      <w:r>
        <w:rPr>
          <w:rFonts w:eastAsia="Times New Roman" w:cs="Times New Roman"/>
          <w:szCs w:val="24"/>
        </w:rPr>
        <w:t>Γερμανία, Γερμανία, Κύπρος, Κύπρος, Κύπρος και πού και πού Ιταλία, Ολλανδία, Ρουμανία, Τουρκία. Και γιατί φεύγουν; Είτε μικρότεροι φόροι, είτε μικρότερες εργοδοτικές εισφορές, είτε απλό και σταθερό φορολογικό και ασφαλιστικό πλαίσιο και βέβαια πάντα ελευθε</w:t>
      </w:r>
      <w:r>
        <w:rPr>
          <w:rFonts w:eastAsia="Times New Roman" w:cs="Times New Roman"/>
          <w:szCs w:val="24"/>
        </w:rPr>
        <w:t>ρία κίνησης κεφαλαίων, εύκολος τραπεζικός δανεισμός και διευκόλυνση στη συμμετοχή σε κοινοτικά προγράμματα στις περισσότερες χώρες.</w:t>
      </w:r>
    </w:p>
    <w:p w14:paraId="485633B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Εάν, λοιπόν, υπήρχε ένας οδηγός επιχειρηματικής απόδρασης, θα είχε τίτλο «Διαλέξτε πού θέλετε να </w:t>
      </w:r>
      <w:proofErr w:type="spellStart"/>
      <w:r>
        <w:rPr>
          <w:rFonts w:eastAsia="Times New Roman" w:cs="Times New Roman"/>
          <w:szCs w:val="24"/>
        </w:rPr>
        <w:t>αποδράσετε</w:t>
      </w:r>
      <w:proofErr w:type="spellEnd"/>
      <w:r>
        <w:rPr>
          <w:rFonts w:eastAsia="Times New Roman" w:cs="Times New Roman"/>
          <w:szCs w:val="24"/>
        </w:rPr>
        <w:t>». Αλβανία 15% φό</w:t>
      </w:r>
      <w:r>
        <w:rPr>
          <w:rFonts w:eastAsia="Times New Roman" w:cs="Times New Roman"/>
          <w:szCs w:val="24"/>
        </w:rPr>
        <w:t xml:space="preserve">ρος, 20% ΦΠΑ, Βουλγαρία 10% φόρος, 20% ΦΠΑ, Κύπρος 12,5% φόρος, 19% ΦΠΑ, Ουγγαρία 10% φόρος, 27% ΦΠΑ, Ιρλανδία 12,5% φόρος, 23% </w:t>
      </w:r>
      <w:r>
        <w:rPr>
          <w:rFonts w:eastAsia="Times New Roman" w:cs="Times New Roman"/>
          <w:szCs w:val="24"/>
        </w:rPr>
        <w:lastRenderedPageBreak/>
        <w:t xml:space="preserve">ΦΠΑ, Ρουμανία 16% φόρος, 20% ΦΠΑ, Σερβία 15% φόρος, 20% ΦΠΑ, Σκόπια 10% φόρος, 18% ΦΠΑ. Δηλαδή –για να μην τα διαβάσω όλα- στις </w:t>
      </w:r>
      <w:r>
        <w:rPr>
          <w:rFonts w:eastAsia="Times New Roman" w:cs="Times New Roman"/>
          <w:szCs w:val="24"/>
        </w:rPr>
        <w:t>μικρομεσαίες χώρες της Ευρώπης έχουμε κατά μέσο όρο 14% φόρο και 19% ΦΠΑ και στις μεγάλες χώρες, στις ισχυρές …</w:t>
      </w:r>
    </w:p>
    <w:p w14:paraId="485633B2" w14:textId="77777777" w:rsidR="00C17FD8" w:rsidRDefault="00C12081">
      <w:pPr>
        <w:spacing w:after="0" w:line="600" w:lineRule="auto"/>
        <w:ind w:firstLine="720"/>
        <w:jc w:val="both"/>
        <w:rPr>
          <w:rFonts w:eastAsia="Times New Roman" w:cs="Times New Roman"/>
          <w:szCs w:val="24"/>
        </w:rPr>
      </w:pPr>
      <w:r w:rsidRPr="0076092F">
        <w:rPr>
          <w:rFonts w:eastAsia="Times New Roman" w:cs="Times New Roman"/>
          <w:b/>
          <w:szCs w:val="24"/>
        </w:rPr>
        <w:t xml:space="preserve">ΙΩΑΝΝΗΣ ΔΡΑΓΑΣΑΚΗΣ (Αντιπρόεδρος της Κυβέρνησης): </w:t>
      </w:r>
      <w:r>
        <w:rPr>
          <w:rFonts w:eastAsia="Times New Roman" w:cs="Times New Roman"/>
          <w:szCs w:val="24"/>
        </w:rPr>
        <w:t xml:space="preserve">Δεν έχουν ανάπτυξη, όμως. </w:t>
      </w:r>
    </w:p>
    <w:p w14:paraId="485633B3" w14:textId="77777777" w:rsidR="00C17FD8" w:rsidRDefault="00C12081">
      <w:pPr>
        <w:spacing w:after="0" w:line="600" w:lineRule="auto"/>
        <w:ind w:firstLine="720"/>
        <w:jc w:val="both"/>
        <w:rPr>
          <w:rFonts w:eastAsia="Times New Roman"/>
          <w:bCs/>
          <w:szCs w:val="24"/>
        </w:rPr>
      </w:pPr>
      <w:r w:rsidRPr="008B1344">
        <w:rPr>
          <w:rFonts w:eastAsia="Times New Roman"/>
          <w:b/>
          <w:bCs/>
          <w:szCs w:val="24"/>
        </w:rPr>
        <w:t>ΣΤΑΥΡΟΣ ΘΕΟΔΩΡΑΚΗΣ (</w:t>
      </w:r>
      <w:r>
        <w:rPr>
          <w:rFonts w:eastAsia="Times New Roman"/>
          <w:b/>
          <w:bCs/>
          <w:szCs w:val="24"/>
        </w:rPr>
        <w:t>Πρόεδρος</w:t>
      </w:r>
      <w:r w:rsidRPr="008B1344">
        <w:rPr>
          <w:rFonts w:eastAsia="Times New Roman"/>
          <w:b/>
          <w:bCs/>
          <w:szCs w:val="24"/>
        </w:rPr>
        <w:t xml:space="preserve"> </w:t>
      </w:r>
      <w:r w:rsidRPr="008B1344">
        <w:rPr>
          <w:rFonts w:eastAsia="Times New Roman"/>
          <w:b/>
          <w:bCs/>
          <w:szCs w:val="24"/>
        </w:rPr>
        <w:t>τ</w:t>
      </w:r>
      <w:r>
        <w:rPr>
          <w:rFonts w:eastAsia="Times New Roman"/>
          <w:b/>
          <w:bCs/>
          <w:szCs w:val="24"/>
        </w:rPr>
        <w:t>ου κόμματος</w:t>
      </w:r>
      <w:r w:rsidRPr="008B1344">
        <w:rPr>
          <w:rFonts w:eastAsia="Times New Roman"/>
          <w:b/>
          <w:bCs/>
          <w:szCs w:val="24"/>
        </w:rPr>
        <w:t xml:space="preserve"> Το Ποτάμι): </w:t>
      </w:r>
      <w:r>
        <w:rPr>
          <w:rFonts w:eastAsia="Times New Roman"/>
          <w:bCs/>
          <w:szCs w:val="24"/>
        </w:rPr>
        <w:t xml:space="preserve">Επιτρέψτε μου, κύριε Πρόεδρε. Θα δείτε και σε αυτές που έχουν ανάπτυξη. </w:t>
      </w:r>
    </w:p>
    <w:p w14:paraId="485633B4" w14:textId="77777777" w:rsidR="00C17FD8" w:rsidRDefault="00C12081">
      <w:pPr>
        <w:spacing w:after="0" w:line="600" w:lineRule="auto"/>
        <w:ind w:firstLine="720"/>
        <w:jc w:val="both"/>
        <w:rPr>
          <w:rFonts w:eastAsia="Times New Roman"/>
          <w:bCs/>
          <w:szCs w:val="24"/>
        </w:rPr>
      </w:pPr>
      <w:r>
        <w:rPr>
          <w:rFonts w:eastAsia="Times New Roman"/>
          <w:bCs/>
          <w:szCs w:val="24"/>
        </w:rPr>
        <w:t xml:space="preserve">Στις πιο ισχυρές χώρες έχουμε κατά μέσο όρο τι; Φόρο 26% και 20% ΦΠΑ. Πάλι ανώτερα από εμάς και τα δύο στοιχεία. </w:t>
      </w:r>
    </w:p>
    <w:p w14:paraId="485633B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Αγγλία 20% φόρος. 20% ΦΠΑ, Τουρκία 20% φόρος, 18% ΦΠΑ, Ολλανδία 20% φ</w:t>
      </w:r>
      <w:r>
        <w:rPr>
          <w:rFonts w:eastAsia="Times New Roman" w:cs="Times New Roman"/>
          <w:szCs w:val="24"/>
        </w:rPr>
        <w:t xml:space="preserve">όρος, 21% ΦΠΑ, Ιταλία 31% φόρος, 22% ΦΠΑ, Γερμανία 30% φόρος, αλλά 19% ΦΠΑ και Γαλλία 33% φόρος, 20% ΦΠΑ. </w:t>
      </w:r>
    </w:p>
    <w:p w14:paraId="485633B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Και ρωτά ο φίλος τον κ. Δραγασάκη, τον κ. Τσίπρα, όποιον μπορεί να απαντήσει: Ποιος παλαβός επιχειρηματίας θα παραμείνει στη χώρα με τον υψηλότερο φο</w:t>
      </w:r>
      <w:r>
        <w:rPr>
          <w:rFonts w:eastAsia="Times New Roman" w:cs="Times New Roman"/>
          <w:szCs w:val="24"/>
        </w:rPr>
        <w:t xml:space="preserve">ρολογικό συντελεστή στην Ευρώπη, που είναι 29%, τον υψηλότερο ΦΠΑ, 24%, τη χειρότερη και πιο αργή διαδικασία απονομής δικαιοσύνης και μια διεφθαρμένη διοίκηση, μόνο και μόνο για να πληρώνει ένα σπάταλο, αναποτελεσματικό δημόσιο και τα χρέη που </w:t>
      </w:r>
      <w:r>
        <w:rPr>
          <w:rFonts w:eastAsia="Times New Roman" w:cs="Times New Roman"/>
          <w:szCs w:val="24"/>
        </w:rPr>
        <w:t>δημιούργησαν</w:t>
      </w:r>
      <w:r>
        <w:rPr>
          <w:rFonts w:eastAsia="Times New Roman" w:cs="Times New Roman"/>
          <w:szCs w:val="24"/>
        </w:rPr>
        <w:t xml:space="preserve"> </w:t>
      </w:r>
      <w:r>
        <w:rPr>
          <w:rFonts w:eastAsia="Times New Roman" w:cs="Times New Roman"/>
          <w:szCs w:val="24"/>
        </w:rPr>
        <w:t xml:space="preserve">και συνεχίζουν να δημιουργούν κομματικές νομενκλατούρες; </w:t>
      </w:r>
    </w:p>
    <w:p w14:paraId="485633B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Ποιος παλαβός επιχειρηματίας, λοιπόν, θα επιμείνει; Ίσως μόνο αυτοί που έβλεπαν «Μπεν </w:t>
      </w:r>
      <w:proofErr w:type="spellStart"/>
      <w:r>
        <w:rPr>
          <w:rFonts w:eastAsia="Times New Roman" w:cs="Times New Roman"/>
          <w:szCs w:val="24"/>
        </w:rPr>
        <w:t>Χουρ</w:t>
      </w:r>
      <w:proofErr w:type="spellEnd"/>
      <w:r>
        <w:rPr>
          <w:rFonts w:eastAsia="Times New Roman" w:cs="Times New Roman"/>
          <w:szCs w:val="24"/>
        </w:rPr>
        <w:t xml:space="preserve">» και ζηλεύουν μια θέση στις γαλέρες. </w:t>
      </w:r>
    </w:p>
    <w:p w14:paraId="485633B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Οι παρομοιώσεις είναι δικές του και τις σέβομαι. </w:t>
      </w:r>
    </w:p>
    <w:p w14:paraId="485633B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Και καταλήγει: Ελπ</w:t>
      </w:r>
      <w:r>
        <w:rPr>
          <w:rFonts w:eastAsia="Times New Roman" w:cs="Times New Roman"/>
          <w:szCs w:val="24"/>
        </w:rPr>
        <w:t xml:space="preserve">ίζω, φίλε μου Σταύρο, να καταλάβεις τι γίνεται αυτή τη στιγμή στην αγορά και να καταλάβεις, γιατί και εγώ σύντομα θα σου στέλνω προϊόντα από το εξωτικό </w:t>
      </w:r>
      <w:proofErr w:type="spellStart"/>
      <w:r>
        <w:rPr>
          <w:rFonts w:eastAsia="Times New Roman" w:cs="Times New Roman"/>
          <w:szCs w:val="24"/>
        </w:rPr>
        <w:t>Πετρίτσι</w:t>
      </w:r>
      <w:proofErr w:type="spellEnd"/>
      <w:r>
        <w:rPr>
          <w:rFonts w:eastAsia="Times New Roman" w:cs="Times New Roman"/>
          <w:szCs w:val="24"/>
        </w:rPr>
        <w:t xml:space="preserve"> της Βουλγαρίας, τριάντα λεπτά από τις Σέρρες.</w:t>
      </w:r>
    </w:p>
    <w:p w14:paraId="485633B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Βεβαίως, για να είμαι ειλικρινής, ο </w:t>
      </w:r>
      <w:r>
        <w:rPr>
          <w:rFonts w:eastAsia="Times New Roman" w:cs="Times New Roman"/>
          <w:szCs w:val="24"/>
        </w:rPr>
        <w:t xml:space="preserve">καταστηματάρχης τα έγραψε όλα αυτά πριν διαβάσει τους </w:t>
      </w:r>
      <w:proofErr w:type="spellStart"/>
      <w:r>
        <w:rPr>
          <w:rFonts w:eastAsia="Times New Roman" w:cs="Times New Roman"/>
          <w:szCs w:val="24"/>
        </w:rPr>
        <w:t>εκατόν</w:t>
      </w:r>
      <w:proofErr w:type="spellEnd"/>
      <w:r>
        <w:rPr>
          <w:rFonts w:eastAsia="Times New Roman" w:cs="Times New Roman"/>
          <w:szCs w:val="24"/>
        </w:rPr>
        <w:t xml:space="preserve"> δεκαεπτά τίτλους ανάπτυξης που χθες ασθμαίνοντας δώσατε στη δημοσιότητα. Ωραία λόγια, κενά λόγια!</w:t>
      </w:r>
    </w:p>
    <w:p w14:paraId="485633B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Θέλω να κάνω κάποιες συγκεκριμένες ερωτήσεις, σεβόμενος και τον χρόνο. Στη σελίδα 11 παραδέχεστε </w:t>
      </w:r>
      <w:r>
        <w:rPr>
          <w:rFonts w:eastAsia="Times New Roman" w:cs="Times New Roman"/>
          <w:szCs w:val="24"/>
        </w:rPr>
        <w:t xml:space="preserve">ότι οι φόροι είναι υψηλοί. Θα περίμενε </w:t>
      </w:r>
      <w:r>
        <w:rPr>
          <w:rFonts w:eastAsia="Times New Roman" w:cs="Times New Roman"/>
          <w:szCs w:val="24"/>
        </w:rPr>
        <w:t xml:space="preserve">κάποιος </w:t>
      </w:r>
      <w:r>
        <w:rPr>
          <w:rFonts w:eastAsia="Times New Roman" w:cs="Times New Roman"/>
          <w:szCs w:val="24"/>
        </w:rPr>
        <w:t xml:space="preserve">να δεσμευθείτε, έστω και για μια μείωση ενός φόρου. Αντί γι’ αυτό, βάζετε για άλλη μια φορά το υψηλότερο ψηφιακό χαράτσι στην Ευρώπη στα κινητά και στους υπολογιστές. </w:t>
      </w:r>
    </w:p>
    <w:p w14:paraId="485633B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Και εδώ πρωτοπόροι για άλλη μια φορά! Στο</w:t>
      </w:r>
      <w:r>
        <w:rPr>
          <w:rFonts w:eastAsia="Times New Roman" w:cs="Times New Roman"/>
          <w:szCs w:val="24"/>
        </w:rPr>
        <w:t xml:space="preserve"> ολιστικό σχέδιο ανάπτυξης δεν υπάρχει. </w:t>
      </w:r>
    </w:p>
    <w:p w14:paraId="485633B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Θέλω να κάνω μερικές επιμέρους επισημάνσεις. Δεν υπάρχει ούτε μια παράγραφος για την αξιοποίηση της δημόσιας περιουσίας. Ούτε μια παράγραφος! Είμαστε το κράτος με τη μεγαλύτερη δημόσια περιουσία. </w:t>
      </w:r>
      <w:r>
        <w:rPr>
          <w:rFonts w:eastAsia="Times New Roman" w:cs="Times New Roman"/>
          <w:szCs w:val="24"/>
        </w:rPr>
        <w:lastRenderedPageBreak/>
        <w:t>Πώς θα την αξιοποιή</w:t>
      </w:r>
      <w:r>
        <w:rPr>
          <w:rFonts w:eastAsia="Times New Roman" w:cs="Times New Roman"/>
          <w:szCs w:val="24"/>
        </w:rPr>
        <w:t>σουμε; Μια πρόταση, μόνο μια σε μια περιοχή. Κα</w:t>
      </w:r>
      <w:r>
        <w:rPr>
          <w:rFonts w:eastAsia="Times New Roman" w:cs="Times New Roman"/>
          <w:szCs w:val="24"/>
        </w:rPr>
        <w:t>μ</w:t>
      </w:r>
      <w:r>
        <w:rPr>
          <w:rFonts w:eastAsia="Times New Roman" w:cs="Times New Roman"/>
          <w:szCs w:val="24"/>
        </w:rPr>
        <w:t xml:space="preserve">μία πρόταση, μόνο ο πίνακας με τις ΔΕΚΟ που θα πουλήσετε υπάρχει στη σελίδα 105, εάν δεν κάνω λάθος. </w:t>
      </w:r>
    </w:p>
    <w:p w14:paraId="485633B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Συνεχίζω. Λέτε στη σελίδα 30 πως η Ελλάδα επιθυμεί να προσφέρει ένα υγιές οικονομικό περιβάλλον για την πρ</w:t>
      </w:r>
      <w:r>
        <w:rPr>
          <w:rFonts w:eastAsia="Times New Roman" w:cs="Times New Roman"/>
          <w:szCs w:val="24"/>
        </w:rPr>
        <w:t xml:space="preserve">οσέλκυση καινοτόμων επιχειρήσεων. Ο </w:t>
      </w:r>
      <w:proofErr w:type="spellStart"/>
      <w:r>
        <w:rPr>
          <w:rFonts w:eastAsia="Times New Roman" w:cs="Times New Roman"/>
          <w:szCs w:val="24"/>
        </w:rPr>
        <w:t>Σπίρτζης</w:t>
      </w:r>
      <w:proofErr w:type="spellEnd"/>
      <w:r>
        <w:rPr>
          <w:rFonts w:eastAsia="Times New Roman" w:cs="Times New Roman"/>
          <w:szCs w:val="24"/>
        </w:rPr>
        <w:t xml:space="preserve"> το έχει γράψει αυτό; Έχετε στο μυαλό σας </w:t>
      </w:r>
      <w:r>
        <w:rPr>
          <w:rFonts w:eastAsia="Times New Roman" w:cs="Times New Roman"/>
          <w:szCs w:val="24"/>
        </w:rPr>
        <w:t xml:space="preserve">την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 xml:space="preserve">», κάνοντας αυτή την αναφορά στις καινοτόμες επιχειρήσεις, στις νέες ιδέες που έρχονται; </w:t>
      </w:r>
    </w:p>
    <w:p w14:paraId="485633B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Ένα άλλο σημείο στο οποίο θέλω να αναφερθώ</w:t>
      </w:r>
      <w:r w:rsidRPr="00AF595D">
        <w:rPr>
          <w:rFonts w:eastAsia="Times New Roman" w:cs="Times New Roman"/>
          <w:szCs w:val="24"/>
        </w:rPr>
        <w:t xml:space="preserve"> </w:t>
      </w:r>
      <w:r>
        <w:rPr>
          <w:rFonts w:eastAsia="Times New Roman" w:cs="Times New Roman"/>
          <w:szCs w:val="24"/>
        </w:rPr>
        <w:t>είναι το εξής: Είναι γνω</w:t>
      </w:r>
      <w:r>
        <w:rPr>
          <w:rFonts w:eastAsia="Times New Roman" w:cs="Times New Roman"/>
          <w:szCs w:val="24"/>
        </w:rPr>
        <w:t>στό ότι το σύνθημα που ατυχώς -και μάλιστα το έχετε μετανιώσει και εσείς- φωνάζατε «κανένα σπίτι στα χέρια τραπεζίτη» και οι υποσχέσεις σας για σεισάχθεια εκτόξευσαν τα κόκκινα δάνεια και τώρα έχετε δώσει το πράσινο</w:t>
      </w:r>
      <w:r>
        <w:rPr>
          <w:rFonts w:eastAsia="Times New Roman" w:cs="Times New Roman"/>
          <w:szCs w:val="24"/>
        </w:rPr>
        <w:t xml:space="preserve"> </w:t>
      </w:r>
      <w:r>
        <w:rPr>
          <w:rFonts w:eastAsia="Times New Roman" w:cs="Times New Roman"/>
          <w:szCs w:val="24"/>
        </w:rPr>
        <w:t>φως για πλειστηριασμούς παντού. Και στην</w:t>
      </w:r>
      <w:r>
        <w:rPr>
          <w:rFonts w:eastAsia="Times New Roman" w:cs="Times New Roman"/>
          <w:szCs w:val="24"/>
        </w:rPr>
        <w:t xml:space="preserve"> πρώτη κατοικία, όταν είναι το μοναδικό περιουσιακό στοιχείο κάποιου; Το ρωτώ, γιατί στη </w:t>
      </w:r>
      <w:r>
        <w:rPr>
          <w:rFonts w:eastAsia="Times New Roman" w:cs="Times New Roman"/>
          <w:szCs w:val="24"/>
        </w:rPr>
        <w:lastRenderedPageBreak/>
        <w:t>σελίδα 88 διαβάζω: Βελτίωση της επιβολής των δικαιωμάτων των ενέγγυων πιστωτών, μεταξύ άλλων, μέσω ηλεκτρονικών πλειστηριασμών. Τελεία, κα</w:t>
      </w:r>
      <w:r>
        <w:rPr>
          <w:rFonts w:eastAsia="Times New Roman" w:cs="Times New Roman"/>
          <w:szCs w:val="24"/>
        </w:rPr>
        <w:t>μ</w:t>
      </w:r>
      <w:r>
        <w:rPr>
          <w:rFonts w:eastAsia="Times New Roman" w:cs="Times New Roman"/>
          <w:szCs w:val="24"/>
        </w:rPr>
        <w:t xml:space="preserve">μία εξαίρεση για την πρώτη </w:t>
      </w:r>
      <w:r>
        <w:rPr>
          <w:rFonts w:eastAsia="Times New Roman" w:cs="Times New Roman"/>
          <w:szCs w:val="24"/>
        </w:rPr>
        <w:t>κατοικία, εάν και εφόσον είναι το μόνο περιουσιακό στοιχείο κάποιου.</w:t>
      </w:r>
    </w:p>
    <w:p w14:paraId="485633C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Σελίδα 90: κεφαλαιακοί έλεγχοι. Δεν υπάρχει κα</w:t>
      </w:r>
      <w:r>
        <w:rPr>
          <w:rFonts w:eastAsia="Times New Roman" w:cs="Times New Roman"/>
          <w:szCs w:val="24"/>
        </w:rPr>
        <w:t>μ</w:t>
      </w:r>
      <w:r>
        <w:rPr>
          <w:rFonts w:eastAsia="Times New Roman" w:cs="Times New Roman"/>
          <w:szCs w:val="24"/>
        </w:rPr>
        <w:t xml:space="preserve">μία πειστική απάντηση. Θα τους είχατε άρει, εάν θυμάμαι καλά, κύριε Σταθάκη, δυο μήνες μετά την εφαρμογή των </w:t>
      </w:r>
      <w:r>
        <w:rPr>
          <w:rFonts w:eastAsia="Times New Roman" w:cs="Times New Roman"/>
          <w:szCs w:val="24"/>
          <w:lang w:val="en-US"/>
        </w:rPr>
        <w:t>capital</w:t>
      </w:r>
      <w:r w:rsidRPr="00003254">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Έτσι είχατε π</w:t>
      </w:r>
      <w:r>
        <w:rPr>
          <w:rFonts w:eastAsia="Times New Roman" w:cs="Times New Roman"/>
          <w:szCs w:val="24"/>
        </w:rPr>
        <w:t xml:space="preserve">ει, σε δυο μήνες θα φύγουν αυτά τα κακά </w:t>
      </w:r>
      <w:r w:rsidRPr="00003254">
        <w:rPr>
          <w:rFonts w:eastAsia="Times New Roman" w:cs="Times New Roman"/>
          <w:szCs w:val="24"/>
          <w:lang w:val="en-US"/>
        </w:rPr>
        <w:t>capital</w:t>
      </w:r>
      <w:r w:rsidRPr="00003254">
        <w:rPr>
          <w:rFonts w:eastAsia="Times New Roman" w:cs="Times New Roman"/>
          <w:szCs w:val="24"/>
        </w:rPr>
        <w:t xml:space="preserve"> </w:t>
      </w:r>
      <w:r w:rsidRPr="00003254">
        <w:rPr>
          <w:rFonts w:eastAsia="Times New Roman" w:cs="Times New Roman"/>
          <w:szCs w:val="24"/>
          <w:lang w:val="en-US"/>
        </w:rPr>
        <w:t>controls</w:t>
      </w:r>
      <w:r>
        <w:rPr>
          <w:rFonts w:eastAsia="Times New Roman" w:cs="Times New Roman"/>
          <w:szCs w:val="24"/>
        </w:rPr>
        <w:t>. Η κ. Κατσέλη είχε άλλη άποψη: στο τέλος του 2015. Ο κ. Τσίπρας είχε διαβεβαιώσει εδώ τη Βουλή ότι όλα τελειώνουν τον Μάρτιο του 2016. Είμαστε στον Μάιο του 2018 και δεν είμαστε ικανοί, μάλλον δεν εί</w:t>
      </w:r>
      <w:r>
        <w:rPr>
          <w:rFonts w:eastAsia="Times New Roman" w:cs="Times New Roman"/>
          <w:szCs w:val="24"/>
        </w:rPr>
        <w:t xml:space="preserve">σαστε ακόμη ικανοί, η Κυβέρνηση, να πείτε τι συγκεκριμένο θα γίνει με κάτι που καταδυναστεύει την επιχειρηματικότητα και την οικονομία. </w:t>
      </w:r>
    </w:p>
    <w:p w14:paraId="485633C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Στη σελίδα 32 λέτε ότι εφαρμόσατε ένα νέο σύστημα αξιολόγησης των δημοσίων υπαλλήλων. Μπράβο! Πού ’ν’ το; Ποια είναι τα</w:t>
      </w:r>
      <w:r>
        <w:rPr>
          <w:rFonts w:eastAsia="Times New Roman" w:cs="Times New Roman"/>
          <w:szCs w:val="24"/>
        </w:rPr>
        <w:t xml:space="preserve"> αποτελέσματα; Πόσοι υπάλληλοι από το σύνολο των εκατοντάδων χιλιάδων υπαλλήλων έχουν αξιολογηθεί; Δώστε μας μια απάντηση, ένα νούμερο. Γιατί η Υπουργός λέει «ο αριθμός δεν είναι ικανοποιητικός». Είναι αυτή απάντηση; Ποιος είναι ο αριθμός, για να εκτιμήσου</w:t>
      </w:r>
      <w:r>
        <w:rPr>
          <w:rFonts w:eastAsia="Times New Roman" w:cs="Times New Roman"/>
          <w:szCs w:val="24"/>
        </w:rPr>
        <w:t>με, λοιπόν, εάν προχωρά η αξιολόγηση;</w:t>
      </w:r>
    </w:p>
    <w:p w14:paraId="485633C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έλος</w:t>
      </w:r>
      <w:r w:rsidRPr="00B63A24">
        <w:rPr>
          <w:rFonts w:eastAsia="Times New Roman" w:cs="Times New Roman"/>
          <w:szCs w:val="24"/>
        </w:rPr>
        <w:t xml:space="preserve">, </w:t>
      </w:r>
      <w:r>
        <w:rPr>
          <w:rFonts w:eastAsia="Times New Roman" w:cs="Times New Roman"/>
          <w:szCs w:val="24"/>
        </w:rPr>
        <w:t xml:space="preserve">θα αναφερθώ στην εκπαίδευση -εκεί που ο ΣΥΡΙΖΑ, επιτρέψτε μου, και γενικότερα η Αριστερά, συγκυβερνούσε πολύ πριν κυβερνήσει. </w:t>
      </w:r>
    </w:p>
    <w:p w14:paraId="485633C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Πείτε το καθαρά. Αποδέχεστε, επιτέλους, τη διασύνδεση των πανεπιστημίων και της παρα</w:t>
      </w:r>
      <w:r>
        <w:rPr>
          <w:rFonts w:eastAsia="Times New Roman" w:cs="Times New Roman"/>
          <w:szCs w:val="24"/>
        </w:rPr>
        <w:t xml:space="preserve">γωγής; Κάτι λειψά λόγια λέτε. Αποδέχεστε, επιτέλους, τη διασύνδεση των πανεπιστημίων και της επιχειρηματικότητας; Γιατί σας λέω </w:t>
      </w:r>
      <w:r w:rsidRPr="002B5B2E">
        <w:rPr>
          <w:rFonts w:eastAsia="Times New Roman"/>
          <w:bCs/>
          <w:shd w:val="clear" w:color="auto" w:fill="FFFFFF"/>
        </w:rPr>
        <w:t>ότι</w:t>
      </w:r>
      <w:r>
        <w:rPr>
          <w:rFonts w:eastAsia="Times New Roman" w:cs="Times New Roman"/>
          <w:szCs w:val="24"/>
        </w:rPr>
        <w:t xml:space="preserve"> στη σελίδα 68 δεν τολμάτε να το πείτε ξεκάθαρα και επαναλαμβάνετε κάποιες γενικότητες. </w:t>
      </w:r>
    </w:p>
    <w:p w14:paraId="485633C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Θα συνεχίσω να μιλώ για την εκπαίδευ</w:t>
      </w:r>
      <w:r>
        <w:rPr>
          <w:rFonts w:eastAsia="Times New Roman" w:cs="Times New Roman"/>
          <w:szCs w:val="24"/>
        </w:rPr>
        <w:t>ση. Στη σελίδα 67 μιλάτε για παιδαγωγική αυτονομία των σχολείων, όταν όλοι και όλοι οι φορείς εκπαίδευσης σας έχουν καταγγείλει ότι σφιχταγκαλιάζετε γραφειοκρατικά όλες τις δομές εκπαίδευσης. Σφιχταγκαλιάζει τις δομές το Υπουργείο και δεν αφήνει κανένα περ</w:t>
      </w:r>
      <w:r>
        <w:rPr>
          <w:rFonts w:eastAsia="Times New Roman" w:cs="Times New Roman"/>
          <w:szCs w:val="24"/>
        </w:rPr>
        <w:t xml:space="preserve">ιθώριο αυτόνομης δράσης και κανένα περιθώριο αναπνοής. </w:t>
      </w:r>
    </w:p>
    <w:p w14:paraId="485633C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Στη σελίδα 66 μιλάτε για τον κοινωνικό διάλογο που έγινε για την τριτοβάθμια εκπαίδευση, όταν ακόμα και το σχέδιο του </w:t>
      </w:r>
      <w:r>
        <w:rPr>
          <w:rFonts w:eastAsia="Times New Roman" w:cs="Times New Roman"/>
          <w:szCs w:val="24"/>
        </w:rPr>
        <w:t xml:space="preserve">κ. </w:t>
      </w:r>
      <w:r>
        <w:rPr>
          <w:rFonts w:eastAsia="Times New Roman" w:cs="Times New Roman"/>
          <w:szCs w:val="24"/>
        </w:rPr>
        <w:t xml:space="preserve">Λιάκου πετάχτηκε στα σκουπίδια. </w:t>
      </w:r>
    </w:p>
    <w:p w14:paraId="485633C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Και βέβαια, η ανασυγκρότηση της τριτοβάθμιας ε</w:t>
      </w:r>
      <w:r>
        <w:rPr>
          <w:rFonts w:eastAsia="Times New Roman" w:cs="Times New Roman"/>
          <w:szCs w:val="24"/>
        </w:rPr>
        <w:t>κπαίδευσης, που λέτε ότι κάνετε, δεν έχει κανέναν μα κανέναν συγκεκριμένο στόχο μέσα στο πρόγραμμά σας. Εκτός αν εννοούμε ως ανασυγκρότηση της τριτο</w:t>
      </w:r>
      <w:r>
        <w:rPr>
          <w:rFonts w:eastAsia="Times New Roman" w:cs="Times New Roman"/>
          <w:szCs w:val="24"/>
        </w:rPr>
        <w:lastRenderedPageBreak/>
        <w:t>βάθμιας εκπαίδευσης τη σύνδεση των ΤΕΙ με τα πανεπιστήμια, τη δημιουργία άρον-άρον ενός Πανεπιστημίου Δυτική</w:t>
      </w:r>
      <w:r>
        <w:rPr>
          <w:rFonts w:eastAsia="Times New Roman" w:cs="Times New Roman"/>
          <w:szCs w:val="24"/>
        </w:rPr>
        <w:t xml:space="preserve">ς Αθήνας, αλλάζοντας κυρίως τις ταμπέλες στην </w:t>
      </w:r>
      <w:r>
        <w:rPr>
          <w:rFonts w:eastAsia="Times New Roman" w:cs="Times New Roman"/>
          <w:szCs w:val="24"/>
        </w:rPr>
        <w:t>εθνική οδό</w:t>
      </w:r>
      <w:r>
        <w:rPr>
          <w:rFonts w:eastAsia="Times New Roman" w:cs="Times New Roman"/>
          <w:szCs w:val="24"/>
        </w:rPr>
        <w:t xml:space="preserve"> και κα</w:t>
      </w:r>
      <w:r>
        <w:rPr>
          <w:rFonts w:eastAsia="Times New Roman" w:cs="Times New Roman"/>
          <w:szCs w:val="24"/>
        </w:rPr>
        <w:t>μ</w:t>
      </w:r>
      <w:r>
        <w:rPr>
          <w:rFonts w:eastAsia="Times New Roman" w:cs="Times New Roman"/>
          <w:szCs w:val="24"/>
        </w:rPr>
        <w:t xml:space="preserve">μία δομή και κανένα θεμέλιο. </w:t>
      </w:r>
    </w:p>
    <w:p w14:paraId="485633C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Θα μπορούσαν να ειπωθούν πολλά για ένα σχέδιο, το οποίο σας είπα ότι είναι λειψό και άτολμο. Είναι, βέβαια -και θα πρέπει να το παραδεχτούμε- για κάποιους από εσά</w:t>
      </w:r>
      <w:r>
        <w:rPr>
          <w:rFonts w:eastAsia="Times New Roman" w:cs="Times New Roman"/>
          <w:szCs w:val="24"/>
        </w:rPr>
        <w:t xml:space="preserve">ς μια μεγάλη στροφή. Όμως, για την κοινωνία είναι άλλο ένα καθυστερημένο αποσπασματικό βήμα. </w:t>
      </w:r>
    </w:p>
    <w:p w14:paraId="485633C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Ξέρετε, μιλάμε όλοι -και εμείς και εσείς- πολύ συχνά για το ελατήριο</w:t>
      </w:r>
      <w:r>
        <w:rPr>
          <w:rFonts w:eastAsia="Times New Roman" w:cs="Times New Roman"/>
          <w:szCs w:val="24"/>
        </w:rPr>
        <w:t xml:space="preserve"> </w:t>
      </w:r>
      <w:r>
        <w:rPr>
          <w:rFonts w:eastAsia="Times New Roman" w:cs="Times New Roman"/>
          <w:szCs w:val="24"/>
        </w:rPr>
        <w:t>της ελληνικής οικονομίας που θα εκτιναχθεί κάποια στιγμή. Προσέξτε, αν κλείσουμε ένα εργοστάσ</w:t>
      </w:r>
      <w:r>
        <w:rPr>
          <w:rFonts w:eastAsia="Times New Roman" w:cs="Times New Roman"/>
          <w:szCs w:val="24"/>
        </w:rPr>
        <w:t>ιο και το κρατήσουμε κλειστό για κάποιους μήνες, τότε όντως η ζημιά μπορεί να είναι αναστρέψιμη. Όμως, αν κλείσουμε κάποιο εργοστάσιο για δέκα χρόνια, τότε όλα θα σκουριάσουν. Αυτό φοβά</w:t>
      </w:r>
      <w:r>
        <w:rPr>
          <w:rFonts w:eastAsia="Times New Roman" w:cs="Times New Roman"/>
          <w:szCs w:val="24"/>
        </w:rPr>
        <w:lastRenderedPageBreak/>
        <w:t>μαι ότι έχει συμβεί σήμερα σε ένα μεγάλο μέρος της οικονομίας. Οι άτολμ</w:t>
      </w:r>
      <w:r>
        <w:rPr>
          <w:rFonts w:eastAsia="Times New Roman" w:cs="Times New Roman"/>
          <w:szCs w:val="24"/>
        </w:rPr>
        <w:t xml:space="preserve">ες προσπάθειές σας, οι πειραματισμοί σας δεν είναι ικανά να ξυπνήσουν την οικονομία. </w:t>
      </w:r>
    </w:p>
    <w:p w14:paraId="485633C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Το πρόβλημα, βέβαια, δεν είναι τωρινό. Δεν θα κουραστώ να επαναλαμβάνω ότι η ευκαιρία για την χώρα χάθηκε στην έναρξη της κρίσης. Χρεοκοπήσαμε και αντί να ανοίξουμε ένα ν</w:t>
      </w:r>
      <w:r>
        <w:rPr>
          <w:rFonts w:eastAsia="Times New Roman" w:cs="Times New Roman"/>
          <w:szCs w:val="24"/>
        </w:rPr>
        <w:t xml:space="preserve">έο μαγαζί, με νέους κανόνες, κατηγορήσαμε τους άλλους λαούς γι’ αυτό που ήταν η δική μας αποτυχία. </w:t>
      </w:r>
    </w:p>
    <w:p w14:paraId="485633C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Ο καθένας βέβαια από τους πολιτικούς ηγέτες από τότε, από την έναρξη της κρίσης, οραματιζόταν τον εαυτό του ως τον μοναδικό σωτήρα και κανείς από τους πολιτ</w:t>
      </w:r>
      <w:r>
        <w:rPr>
          <w:rFonts w:eastAsia="Times New Roman" w:cs="Times New Roman"/>
          <w:szCs w:val="24"/>
        </w:rPr>
        <w:t xml:space="preserve">ικούς δεν θέλησε να βοηθήσει κανέναν. Κορυφαίο παράδειγμα </w:t>
      </w:r>
      <w:r w:rsidRPr="00D66BCA">
        <w:rPr>
          <w:rFonts w:eastAsia="Times New Roman"/>
          <w:bCs/>
        </w:rPr>
        <w:t>είναι</w:t>
      </w:r>
      <w:r>
        <w:rPr>
          <w:rFonts w:eastAsia="Times New Roman" w:cs="Times New Roman"/>
          <w:szCs w:val="24"/>
        </w:rPr>
        <w:t xml:space="preserve"> ο κ. Σαμαράς, που αρνήθηκε σε όλους τους τόνους τη συναίνεση. Βεβαίως, τελευταίο και κορυφαίο παράδειγμα </w:t>
      </w:r>
      <w:r w:rsidRPr="00D66BCA">
        <w:rPr>
          <w:rFonts w:eastAsia="Times New Roman"/>
          <w:bCs/>
        </w:rPr>
        <w:t>είναι</w:t>
      </w:r>
      <w:r>
        <w:rPr>
          <w:rFonts w:eastAsia="Times New Roman" w:cs="Times New Roman"/>
          <w:szCs w:val="24"/>
        </w:rPr>
        <w:t xml:space="preserve"> ο κ. Τσίπρας, που ανυπομονούσε να σκίσει όλα τα μνημόνια μαζί, για να υπογράψει τ</w:t>
      </w:r>
      <w:r>
        <w:rPr>
          <w:rFonts w:eastAsia="Times New Roman" w:cs="Times New Roman"/>
          <w:szCs w:val="24"/>
        </w:rPr>
        <w:t xml:space="preserve">ελικά το μεγαλύτερο μνημόνιο που έχει υπογράψει ποτέ η χώρα. </w:t>
      </w:r>
    </w:p>
    <w:p w14:paraId="485633C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Έχουμε άραγε το δικαίωμα να ονειρευτούμε μια άλλη πολιτική, μετά από όσα είπα, να ενώσουμε τις δημιουργικές δυνάμεις της χώρας, τα μυαλά που έφυγαν, τα χέρια που έμειναν, που συνεχίζουν, που προσπαθούν και να βάλουμε όλοι πλάτη για το χτίσιμο μιας νέας πατ</w:t>
      </w:r>
      <w:r>
        <w:rPr>
          <w:rFonts w:eastAsia="Times New Roman" w:cs="Times New Roman"/>
          <w:szCs w:val="24"/>
        </w:rPr>
        <w:t xml:space="preserve">ρίδας; Υπάρχουν δυνάμεις να μετατρέψουν τα λόγια σε πράξεις; Υπάρχουν. Θα μπορέσουν; Ίσως. Ο νέος δρόμος απαιτεί μια μεγάλη πολιτική αλλαγή. </w:t>
      </w:r>
    </w:p>
    <w:p w14:paraId="485633C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Το μοντέλο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απέτυχε και αποτυγχάνει καθημερινά. Ο τόπος θέλει προτεραιότητες, νέα μυαλά, ταχύτητα, με</w:t>
      </w:r>
      <w:r>
        <w:rPr>
          <w:rFonts w:eastAsia="Times New Roman" w:cs="Times New Roman"/>
          <w:szCs w:val="24"/>
        </w:rPr>
        <w:t>ταφορά στη χώρα μας όλων των πετυχημένων προτύπων, μέτωπο στον συντηρητισμό και στον λαϊκισμό, απελευθέρωση από το κομματικό κράτος δυνάστη. Αυτήν την πολιτική αλλαγή έχει ανάγκη ο τόπος με μια συμμαχία δημιουργικών προοδευτικών δυνάμεων, όπως αυτή που επι</w:t>
      </w:r>
      <w:r>
        <w:rPr>
          <w:rFonts w:eastAsia="Times New Roman" w:cs="Times New Roman"/>
          <w:szCs w:val="24"/>
        </w:rPr>
        <w:t xml:space="preserve">χειρεί το Κίνημα Αλλαγής. Μπροστά μας έχουμε μια τελευταία ευκαιρία. Αν πάλι αποτύχουμε, αυτή τη φορά μετά τον Αύγουστο, θα είμαστε μόνοι. Ας το καταλάβουμε. Ας </w:t>
      </w:r>
      <w:r>
        <w:rPr>
          <w:rFonts w:eastAsia="Times New Roman" w:cs="Times New Roman"/>
          <w:szCs w:val="24"/>
        </w:rPr>
        <w:lastRenderedPageBreak/>
        <w:t>βγάλουμε το κεφάλι έξω από το κουτί. Ας ακούσουμε τις ανάγκες της κοινωνίας και τη βοή αυτών πο</w:t>
      </w:r>
      <w:r>
        <w:rPr>
          <w:rFonts w:eastAsia="Times New Roman" w:cs="Times New Roman"/>
          <w:szCs w:val="24"/>
        </w:rPr>
        <w:t xml:space="preserve">υ έρχονται. </w:t>
      </w:r>
    </w:p>
    <w:p w14:paraId="485633C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85633C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(Χειροκροτήματα από τις πτέρυγες του Ποταμιού και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85633CF" w14:textId="77777777" w:rsidR="00C17FD8" w:rsidRDefault="00C12081">
      <w:pPr>
        <w:spacing w:after="0"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Κυρίες και κύριοι συνάδελφοι, επιτρέψτε μου να κάνω δύο ανακοινώσεις. </w:t>
      </w:r>
    </w:p>
    <w:p w14:paraId="485633D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Ο Υπουργός Υγείας, ο Αντιπ</w:t>
      </w:r>
      <w:r>
        <w:rPr>
          <w:rFonts w:eastAsia="Times New Roman" w:cs="Times New Roman"/>
          <w:szCs w:val="24"/>
        </w:rPr>
        <w:t>ρόεδρος της Κυβέρνησης και Υπουργός Οικονομίας και Ανάπτυξης, οι Υπουργοί Εσωτερικών, Ψηφιακής Πολιτικής, Τηλεπικοινωνιών και Ενημέρωσης, Εξωτερικών, Δικαιοσύνης, Διαφάνειας και Ανθρωπίνων Δικαιωμάτων, Οικονομικών και Υποδομών και Μεταφορών, καθώς και ο Αν</w:t>
      </w:r>
      <w:r>
        <w:rPr>
          <w:rFonts w:eastAsia="Times New Roman" w:cs="Times New Roman"/>
          <w:szCs w:val="24"/>
        </w:rPr>
        <w:t>απληρωτής Υπουργός Εσωτερικών κατέθεσαν σήμερα 23 Μαΐου 2018</w:t>
      </w:r>
      <w:r>
        <w:rPr>
          <w:rFonts w:eastAsia="Times New Roman" w:cs="Times New Roman"/>
          <w:szCs w:val="24"/>
        </w:rPr>
        <w:t>,</w:t>
      </w:r>
      <w:r>
        <w:rPr>
          <w:rFonts w:eastAsia="Times New Roman" w:cs="Times New Roman"/>
          <w:szCs w:val="24"/>
        </w:rPr>
        <w:t xml:space="preserve"> σχέδιο νόμου: «Κύρωση της Συμφωνίας με</w:t>
      </w:r>
      <w:r>
        <w:rPr>
          <w:rFonts w:eastAsia="Times New Roman" w:cs="Times New Roman"/>
          <w:szCs w:val="24"/>
        </w:rPr>
        <w:lastRenderedPageBreak/>
        <w:t>ταξύ της Κυβέρνησης της Ελληνικής Δημοκρατίας και της Παγκόσμιας Οργάνωσης Υγείας, ενεργώντας μέσω του Περιφερειακού Γραφείου της για την Ευρώπη, για την τρ</w:t>
      </w:r>
      <w:r>
        <w:rPr>
          <w:rFonts w:eastAsia="Times New Roman" w:cs="Times New Roman"/>
          <w:szCs w:val="24"/>
        </w:rPr>
        <w:t xml:space="preserve">οποποίηση της Συμφωνίας Υποδοχής μεταξύ της Κυβέρνησης της Ελληνικής Δημοκρατίας και της Παγκόσμιας Οργάνωσης Υγείας, ενεργώντας μέσω του Περιφερειακού Γραφείου της για την Ευρώπη, για την ίδρυση του Γραφείου Υποστήριξης για την Πρόληψη και τον Έλεγχο των </w:t>
      </w:r>
      <w:r>
        <w:rPr>
          <w:rFonts w:eastAsia="Times New Roman" w:cs="Times New Roman"/>
          <w:szCs w:val="24"/>
        </w:rPr>
        <w:t xml:space="preserve">μη Μεταδιδόμενων Ασθενειών στην Αθήνα, Ελλάδα. </w:t>
      </w:r>
    </w:p>
    <w:p w14:paraId="485633D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485633D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w:t>
      </w:r>
      <w:r>
        <w:rPr>
          <w:rFonts w:eastAsia="Times New Roman" w:cs="Times New Roman"/>
          <w:szCs w:val="24"/>
        </w:rPr>
        <w:t xml:space="preserve">έκθεση της αίθουσας «ΕΛΕΥΘΕΡΙΟΣ ΒΕΝΙΖΕΛΟΣ» και ενημερώθηκαν για την ιστορία του κτηρίου και τον </w:t>
      </w:r>
      <w:r>
        <w:rPr>
          <w:rFonts w:eastAsia="Times New Roman" w:cs="Times New Roman"/>
          <w:szCs w:val="24"/>
        </w:rPr>
        <w:lastRenderedPageBreak/>
        <w:t xml:space="preserve">τρόπο οργάνωσης και λειτουργίας της Βουλής των Ελλήνων, σαράντα πέντε μαθήτριες και μαθητές και έξι </w:t>
      </w:r>
      <w:r>
        <w:rPr>
          <w:rFonts w:eastAsia="Times New Roman" w:cs="Times New Roman"/>
          <w:szCs w:val="24"/>
        </w:rPr>
        <w:t>συνοδοί</w:t>
      </w:r>
      <w:r>
        <w:rPr>
          <w:rFonts w:eastAsia="Times New Roman" w:cs="Times New Roman"/>
          <w:szCs w:val="24"/>
        </w:rPr>
        <w:t xml:space="preserve"> </w:t>
      </w:r>
      <w:r>
        <w:rPr>
          <w:rFonts w:eastAsia="Times New Roman" w:cs="Times New Roman"/>
          <w:szCs w:val="24"/>
        </w:rPr>
        <w:t>εκπαιδευτικοί από το 1</w:t>
      </w:r>
      <w:r w:rsidRPr="00D054A1">
        <w:rPr>
          <w:rFonts w:eastAsia="Times New Roman" w:cs="Times New Roman"/>
          <w:szCs w:val="24"/>
          <w:vertAlign w:val="superscript"/>
        </w:rPr>
        <w:t>ο</w:t>
      </w:r>
      <w:r>
        <w:rPr>
          <w:rFonts w:eastAsia="Times New Roman" w:cs="Times New Roman"/>
          <w:szCs w:val="24"/>
        </w:rPr>
        <w:t xml:space="preserve"> και 2</w:t>
      </w:r>
      <w:r w:rsidRPr="00D054A1">
        <w:rPr>
          <w:rFonts w:eastAsia="Times New Roman" w:cs="Times New Roman"/>
          <w:szCs w:val="24"/>
          <w:vertAlign w:val="superscript"/>
        </w:rPr>
        <w:t>ο</w:t>
      </w:r>
      <w:r>
        <w:rPr>
          <w:rFonts w:eastAsia="Times New Roman" w:cs="Times New Roman"/>
          <w:szCs w:val="24"/>
        </w:rPr>
        <w:t xml:space="preserve"> Δημοτικό Σχολείο </w:t>
      </w:r>
      <w:proofErr w:type="spellStart"/>
      <w:r>
        <w:rPr>
          <w:rFonts w:eastAsia="Times New Roman" w:cs="Times New Roman"/>
          <w:szCs w:val="24"/>
        </w:rPr>
        <w:t>Σπερ</w:t>
      </w:r>
      <w:r>
        <w:rPr>
          <w:rFonts w:eastAsia="Times New Roman" w:cs="Times New Roman"/>
          <w:szCs w:val="24"/>
        </w:rPr>
        <w:t>χειάδας</w:t>
      </w:r>
      <w:proofErr w:type="spellEnd"/>
      <w:r>
        <w:rPr>
          <w:rFonts w:eastAsia="Times New Roman" w:cs="Times New Roman"/>
          <w:szCs w:val="24"/>
        </w:rPr>
        <w:t xml:space="preserve">. </w:t>
      </w:r>
    </w:p>
    <w:p w14:paraId="485633D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 xml:space="preserve">τούς </w:t>
      </w:r>
      <w:r>
        <w:rPr>
          <w:rFonts w:eastAsia="Times New Roman" w:cs="Times New Roman"/>
          <w:szCs w:val="24"/>
        </w:rPr>
        <w:t>καλωσορίζει.</w:t>
      </w:r>
    </w:p>
    <w:p w14:paraId="485633D4" w14:textId="77777777" w:rsidR="00C17FD8" w:rsidRDefault="00C12081">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85633D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Κοινοβουλευτικής Ομάδας των Ένωσης Κεντρώων ο κ. Λεβέντης. </w:t>
      </w:r>
    </w:p>
    <w:p w14:paraId="485633D6"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Ευχαριστώ, κύριε Πρόεδρε. </w:t>
      </w:r>
    </w:p>
    <w:p w14:paraId="485633D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Χαιρετούμε όσους είναι στην Αίθουσα, τον κύριο Πρόεδρο, τους κυρίους Υπουργούς –δυο, τρεις είναι βέβαια- και τους κυρίους και τις κυρίες Βουλευτές. </w:t>
      </w:r>
    </w:p>
    <w:p w14:paraId="485633D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Τη σημερινή συζήτηση προκάλεσε η κ. Φώφη Γεννηματά, η οποία θέλει να παίξει το κόμμα της έναν σημαντικό ρόλ</w:t>
      </w:r>
      <w:r>
        <w:rPr>
          <w:rFonts w:eastAsia="Times New Roman" w:cs="Times New Roman"/>
          <w:szCs w:val="24"/>
        </w:rPr>
        <w:t xml:space="preserve">ο εις το μέλλον. Έχουν </w:t>
      </w:r>
      <w:r>
        <w:rPr>
          <w:rFonts w:eastAsia="Times New Roman" w:cs="Times New Roman"/>
          <w:szCs w:val="24"/>
        </w:rPr>
        <w:lastRenderedPageBreak/>
        <w:t xml:space="preserve">ζητήσει από το κόμμα του Κινήματος Αλλαγής –όπως θέλουν να τους ονομάζουμε- συγγνώμη για αυτά που έχουν κάνει, για τους διορισμούς, για τα λάθη, για τον τρόπο αναθέσεων, για τους </w:t>
      </w:r>
      <w:r>
        <w:rPr>
          <w:rFonts w:eastAsia="Times New Roman" w:cs="Times New Roman"/>
          <w:szCs w:val="24"/>
        </w:rPr>
        <w:t>«</w:t>
      </w:r>
      <w:proofErr w:type="spellStart"/>
      <w:r>
        <w:rPr>
          <w:rFonts w:eastAsia="Times New Roman" w:cs="Times New Roman"/>
          <w:szCs w:val="24"/>
        </w:rPr>
        <w:t>Τσοχατζόπουλους</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κ.λπ..</w:t>
      </w:r>
      <w:r>
        <w:rPr>
          <w:rFonts w:eastAsia="Times New Roman" w:cs="Times New Roman"/>
          <w:szCs w:val="24"/>
        </w:rPr>
        <w:t>; Να μην πούμε τώρα κι άλλα, για να περιγράψουμε ένα αδίκημα. Εδώ είναι ένα σύνθετο αδίκημα. Είναι μια Μεταπολίτευση διαβρωμένη πέρα για πέρα. Είχαμε τα δωράκια του Ανδρέα Παπανδρέου που έλεγε «είναι μικρά δωράκια» τα πεντακόσια εκατομμύρια. Για αυτά έχουν</w:t>
      </w:r>
      <w:r>
        <w:rPr>
          <w:rFonts w:eastAsia="Times New Roman" w:cs="Times New Roman"/>
          <w:szCs w:val="24"/>
        </w:rPr>
        <w:t xml:space="preserve"> απολογηθεί στο κόμμα αυτό; Έχει φύγει ένας; Εγώ στο συνέδριό τους τους είδα όλους να είναι εκεί. Δεν εγκαταλείπει κανείς τη διάθεση να παραμένει. </w:t>
      </w:r>
    </w:p>
    <w:p w14:paraId="485633D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Υπάρχει, όμως, κι ένα ηθικό πρόβλημα και για τον ΣΥΡΙΖΑ. Ο ΣΥΡΙΖΑ πήρε τους ψηφοφόρους από το ΠΑΣΟΚ, αφού κα</w:t>
      </w:r>
      <w:r>
        <w:rPr>
          <w:rFonts w:eastAsia="Times New Roman" w:cs="Times New Roman"/>
          <w:szCs w:val="24"/>
        </w:rPr>
        <w:t xml:space="preserve">τήγγειλε το ΠΑΣΟΚ ως κόμμα, και τώρα καλεί και τα στελέχη. Άρα, γιατί τους κατηγορούσατε; Τον κόσμο, τους ψηφοφόρους του ΠΑΣΟΚ πήρατε. </w:t>
      </w:r>
    </w:p>
    <w:p w14:paraId="485633D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ζητάτε συνεργασία και με τα στελέχη. Τότε γιατί δεν πηγαίνατε από την αρχή μαζί; Έπρεπε να μεσολαβήσει η δική σας </w:t>
      </w:r>
      <w:r>
        <w:rPr>
          <w:rFonts w:eastAsia="Times New Roman" w:cs="Times New Roman"/>
          <w:szCs w:val="24"/>
        </w:rPr>
        <w:t>κ</w:t>
      </w:r>
      <w:r>
        <w:rPr>
          <w:rFonts w:eastAsia="Times New Roman" w:cs="Times New Roman"/>
          <w:szCs w:val="24"/>
        </w:rPr>
        <w:t>υβέρνηση</w:t>
      </w:r>
      <w:r w:rsidRPr="00664D86">
        <w:rPr>
          <w:rFonts w:eastAsia="Times New Roman" w:cs="Times New Roman"/>
          <w:szCs w:val="24"/>
        </w:rPr>
        <w:t>,</w:t>
      </w:r>
      <w:r>
        <w:rPr>
          <w:rFonts w:eastAsia="Times New Roman" w:cs="Times New Roman"/>
          <w:szCs w:val="24"/>
        </w:rPr>
        <w:t xml:space="preserve"> να κάνει όποιες καταστροφές έκανε; Γιατί δεν έκανε και λίγες καταστροφές και ο ΣΥΡΙΖΑ. Περίεργα πράγματα. </w:t>
      </w:r>
    </w:p>
    <w:p w14:paraId="485633D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Αν είναι κάποιος αντικειμενικός παρατηρητής των ελληνικών δημοσίων πραγμάτων</w:t>
      </w:r>
      <w:r w:rsidRPr="00CF4E0C">
        <w:rPr>
          <w:rFonts w:eastAsia="Times New Roman" w:cs="Times New Roman"/>
          <w:szCs w:val="24"/>
        </w:rPr>
        <w:t>,</w:t>
      </w:r>
      <w:r>
        <w:rPr>
          <w:rFonts w:eastAsia="Times New Roman" w:cs="Times New Roman"/>
          <w:szCs w:val="24"/>
        </w:rPr>
        <w:t xml:space="preserve"> θα πάθει παράνοια με αυτά που συμβαίνουν. Εσείς εις τη Νέα Δη</w:t>
      </w:r>
      <w:r>
        <w:rPr>
          <w:rFonts w:eastAsia="Times New Roman" w:cs="Times New Roman"/>
          <w:szCs w:val="24"/>
        </w:rPr>
        <w:t>μοκρατία που τους θέλετε για συνεταίρους τους Βουλευτές του ΠΑΣΟΚ. Είναι οι ίδιοι που έκαναν τους διορισμούς. Τους θέλετε; Αυτή είναι η αλλαγή που επαγγέλλεστε κι εσείς; Το νέο ήθος που επαγγέλλεστε αυτό είναι; Έφυγε κανένας τους; Τους χρειάζεστε για να φτ</w:t>
      </w:r>
      <w:r>
        <w:rPr>
          <w:rFonts w:eastAsia="Times New Roman" w:cs="Times New Roman"/>
          <w:szCs w:val="24"/>
        </w:rPr>
        <w:t xml:space="preserve">ιάξετε Κυβέρνηση; Αυτό είναι; Η συμπλήρωση των αριθμών; Εδώ είναι η ηθική πλευρά: Η Ελλάδα που θα σας δει αύριο να κάνετε </w:t>
      </w:r>
      <w:r>
        <w:rPr>
          <w:rFonts w:eastAsia="Times New Roman" w:cs="Times New Roman"/>
          <w:szCs w:val="24"/>
        </w:rPr>
        <w:t xml:space="preserve">κυβέρνηση </w:t>
      </w:r>
      <w:r>
        <w:rPr>
          <w:rFonts w:eastAsia="Times New Roman" w:cs="Times New Roman"/>
          <w:szCs w:val="24"/>
        </w:rPr>
        <w:t xml:space="preserve">με την </w:t>
      </w:r>
      <w:r>
        <w:rPr>
          <w:rFonts w:eastAsia="Times New Roman" w:cs="Times New Roman"/>
          <w:szCs w:val="24"/>
        </w:rPr>
        <w:t xml:space="preserve">κ. </w:t>
      </w:r>
      <w:r>
        <w:rPr>
          <w:rFonts w:eastAsia="Times New Roman" w:cs="Times New Roman"/>
          <w:szCs w:val="24"/>
        </w:rPr>
        <w:t xml:space="preserve">Γεννηματά τι θα πει; Πρώτα τους κατηγορήσατε και στη συνέχεια συμπράττετε. </w:t>
      </w:r>
    </w:p>
    <w:p w14:paraId="485633D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αναφερθώ λίγο στην οικονομία, μιας </w:t>
      </w:r>
      <w:r>
        <w:rPr>
          <w:rFonts w:eastAsia="Times New Roman" w:cs="Times New Roman"/>
          <w:szCs w:val="24"/>
        </w:rPr>
        <w:t xml:space="preserve">και είναι για την οικονομία η συζήτηση. Το είπα και την άλλη φορά, στην προηγούμενη αξιολόγηση μάς έλεγε η Κυβέρνηση και οι Βουλευτές που </w:t>
      </w:r>
      <w:proofErr w:type="spellStart"/>
      <w:r>
        <w:rPr>
          <w:rFonts w:eastAsia="Times New Roman" w:cs="Times New Roman"/>
          <w:szCs w:val="24"/>
        </w:rPr>
        <w:t>περιήρχοντο</w:t>
      </w:r>
      <w:proofErr w:type="spellEnd"/>
      <w:r>
        <w:rPr>
          <w:rFonts w:eastAsia="Times New Roman" w:cs="Times New Roman"/>
          <w:szCs w:val="24"/>
        </w:rPr>
        <w:t xml:space="preserve"> στα κανάλια ότι θα γίνει το </w:t>
      </w:r>
      <w:r>
        <w:rPr>
          <w:rFonts w:eastAsia="Times New Roman" w:cs="Times New Roman"/>
          <w:szCs w:val="24"/>
          <w:lang w:val="en-US"/>
        </w:rPr>
        <w:t>QE</w:t>
      </w:r>
      <w:r w:rsidRPr="007E4975">
        <w:rPr>
          <w:rFonts w:eastAsia="Times New Roman" w:cs="Times New Roman"/>
          <w:szCs w:val="24"/>
        </w:rPr>
        <w:t xml:space="preserve"> </w:t>
      </w:r>
      <w:r>
        <w:rPr>
          <w:rFonts w:eastAsia="Times New Roman" w:cs="Times New Roman"/>
          <w:szCs w:val="24"/>
        </w:rPr>
        <w:t>και θα γίνει και αναδιάρθρωση του χρέους και δι’ αυτού του τρόπου θα αποζημ</w:t>
      </w:r>
      <w:r>
        <w:rPr>
          <w:rFonts w:eastAsia="Times New Roman" w:cs="Times New Roman"/>
          <w:szCs w:val="24"/>
        </w:rPr>
        <w:t xml:space="preserve">ιωθούμε. Παντού σε όλα τα πάνελ επικρατούσε η άποψη των </w:t>
      </w:r>
      <w:proofErr w:type="spellStart"/>
      <w:r>
        <w:rPr>
          <w:rFonts w:eastAsia="Times New Roman" w:cs="Times New Roman"/>
          <w:szCs w:val="24"/>
        </w:rPr>
        <w:t>συριζαίων</w:t>
      </w:r>
      <w:proofErr w:type="spellEnd"/>
      <w:r>
        <w:rPr>
          <w:rFonts w:eastAsia="Times New Roman" w:cs="Times New Roman"/>
          <w:szCs w:val="24"/>
        </w:rPr>
        <w:t xml:space="preserve"> </w:t>
      </w:r>
      <w:r>
        <w:rPr>
          <w:rFonts w:eastAsia="Times New Roman" w:cs="Times New Roman"/>
          <w:szCs w:val="24"/>
        </w:rPr>
        <w:t xml:space="preserve">ότι το </w:t>
      </w:r>
      <w:r>
        <w:rPr>
          <w:rFonts w:eastAsia="Times New Roman" w:cs="Times New Roman"/>
          <w:szCs w:val="24"/>
          <w:lang w:val="en-US"/>
        </w:rPr>
        <w:t>QE</w:t>
      </w:r>
      <w:r>
        <w:rPr>
          <w:rFonts w:eastAsia="Times New Roman" w:cs="Times New Roman"/>
          <w:szCs w:val="24"/>
        </w:rPr>
        <w:t xml:space="preserve"> και η αναδιάρθρωση, η ρύθμιση για το χρέος θα αποζημιώσουν τη χώρα μας για τις όποιες θυσίες. </w:t>
      </w:r>
    </w:p>
    <w:p w14:paraId="485633D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Έληξε η τρίτη αξιολόγηση, τίποτα εξ αυτών δεν έγινε και συγγνώμη δεν </w:t>
      </w:r>
      <w:proofErr w:type="spellStart"/>
      <w:r>
        <w:rPr>
          <w:rFonts w:eastAsia="Times New Roman" w:cs="Times New Roman"/>
          <w:szCs w:val="24"/>
        </w:rPr>
        <w:t>εζητήθη</w:t>
      </w:r>
      <w:proofErr w:type="spellEnd"/>
      <w:r>
        <w:rPr>
          <w:rFonts w:eastAsia="Times New Roman" w:cs="Times New Roman"/>
          <w:szCs w:val="24"/>
        </w:rPr>
        <w:t xml:space="preserve"> από κανέ</w:t>
      </w:r>
      <w:r>
        <w:rPr>
          <w:rFonts w:eastAsia="Times New Roman" w:cs="Times New Roman"/>
          <w:szCs w:val="24"/>
        </w:rPr>
        <w:t>ναν. Ένα ολόκληρο κόμμα έβγαινε στα κανάλια και έλεγε, να μην πω τι έλεγε. Υπήρχε μια ολόκληρη αφήγηση επί της οποίας επενδύθηκε ελπίδα στον ελληνικό λαό. Ο χρόνος, φαίνεται, στην Ελλάδα τα θεραπεύει όλα.</w:t>
      </w:r>
    </w:p>
    <w:p w14:paraId="485633D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Τώρα ήρθε και η τέταρτη αξιολόγηση και επιχειρήθηκε</w:t>
      </w:r>
      <w:r>
        <w:rPr>
          <w:rFonts w:eastAsia="Times New Roman" w:cs="Times New Roman"/>
          <w:szCs w:val="24"/>
        </w:rPr>
        <w:t xml:space="preserve"> το ίδιο. «Έλα μωρέ, βγαίνουμε τον Αύγουστο από τα μνημόνια, οπότε θα διαπραγματευτούμε για αυτά που έχουμε ψηφίσει για τις 31 Δεκεμβρίου, για το κόψιμο των συντάξεων και θα δείτε τι ωραία που οι ξένοι θα μας επιτρέψουν να τα αλλάξουμε». Κι έρχεται ο ίδιος</w:t>
      </w:r>
      <w:r>
        <w:rPr>
          <w:rFonts w:eastAsia="Times New Roman" w:cs="Times New Roman"/>
          <w:szCs w:val="24"/>
        </w:rPr>
        <w:t xml:space="preserve"> ο Υπουργός σας πριν από πέντε μέρες και δηλώνει: «Θα τηρήσουμε επακριβώς τα όσα έχουμε ψηφίσει στη Βουλή και όσα έχουμε συμφωνήσει με τους ξένους». </w:t>
      </w:r>
    </w:p>
    <w:p w14:paraId="485633D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Καλά, τόσο καιρό που ακούγατε τους Βουλευτές σας να βγαίνουν στα πάνελ και να λένε αυτά που λέγανε, γιατί </w:t>
      </w:r>
      <w:r>
        <w:rPr>
          <w:rFonts w:eastAsia="Times New Roman" w:cs="Times New Roman"/>
          <w:szCs w:val="24"/>
        </w:rPr>
        <w:t xml:space="preserve">τους αφήνατε να τα λένε; </w:t>
      </w:r>
    </w:p>
    <w:p w14:paraId="485633E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Στην ανάπτυξη και η Νέα Δημοκρατία και ο ΣΥΡΙΖΑ πήρατε μηδέν. Η Νέα Δημοκρατία έφερε κανένα εργοστάσιο, έφερε κανέναν επενδυτή; Κάτι επενδυτές, κάτι σωλήνες </w:t>
      </w:r>
      <w:r>
        <w:rPr>
          <w:rFonts w:eastAsia="Times New Roman" w:cs="Times New Roman"/>
          <w:szCs w:val="24"/>
          <w:lang w:val="en-US"/>
        </w:rPr>
        <w:t>TAP</w:t>
      </w:r>
      <w:r>
        <w:rPr>
          <w:rFonts w:eastAsia="Times New Roman" w:cs="Times New Roman"/>
          <w:szCs w:val="24"/>
        </w:rPr>
        <w:t>. Ένας επενδυτής, βρε παιδί μου, να ξεκινήσει ένας Ολλανδός και να πει</w:t>
      </w:r>
      <w:r>
        <w:rPr>
          <w:rFonts w:eastAsia="Times New Roman" w:cs="Times New Roman"/>
          <w:szCs w:val="24"/>
        </w:rPr>
        <w:t xml:space="preserve">: «Δεν πάω στη Ρουμανία, πάω στην Ελλάδα. </w:t>
      </w:r>
      <w:r>
        <w:rPr>
          <w:rFonts w:eastAsia="Times New Roman" w:cs="Times New Roman"/>
          <w:szCs w:val="24"/>
        </w:rPr>
        <w:lastRenderedPageBreak/>
        <w:t xml:space="preserve">Υπάρχει εμπιστοσύνη σε αυτή την οικονομία και πάω», ήρθε ένας είτε επί Νέας Δημοκρατίας είτε επί ΣΥΡΙΖΑ; </w:t>
      </w:r>
    </w:p>
    <w:p w14:paraId="485633E1"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Ήρθε.</w:t>
      </w:r>
    </w:p>
    <w:p w14:paraId="485633E2" w14:textId="77777777" w:rsidR="00C17FD8" w:rsidRDefault="00C12081">
      <w:pPr>
        <w:spacing w:after="0" w:line="600" w:lineRule="auto"/>
        <w:ind w:firstLine="720"/>
        <w:jc w:val="both"/>
        <w:rPr>
          <w:rFonts w:eastAsia="Times New Roman" w:cs="Times New Roman"/>
          <w:szCs w:val="24"/>
        </w:rPr>
      </w:pPr>
      <w:r w:rsidRPr="00070ED0">
        <w:rPr>
          <w:rFonts w:eastAsia="Times New Roman" w:cs="Times New Roman"/>
          <w:b/>
          <w:szCs w:val="24"/>
        </w:rPr>
        <w:t>ΒΑΣΙΛ</w:t>
      </w:r>
      <w:r>
        <w:rPr>
          <w:rFonts w:eastAsia="Times New Roman" w:cs="Times New Roman"/>
          <w:b/>
          <w:szCs w:val="24"/>
        </w:rPr>
        <w:t>Η</w:t>
      </w:r>
      <w:r w:rsidRPr="00070ED0">
        <w:rPr>
          <w:rFonts w:eastAsia="Times New Roman" w:cs="Times New Roman"/>
          <w:b/>
          <w:szCs w:val="24"/>
        </w:rPr>
        <w:t xml:space="preserve">Σ ΛΕΒΕΝΤΗΣ (Πρόεδρος της Ένωσης Κεντρώων): </w:t>
      </w:r>
      <w:r>
        <w:rPr>
          <w:rFonts w:eastAsia="Times New Roman" w:cs="Times New Roman"/>
          <w:szCs w:val="24"/>
        </w:rPr>
        <w:t>Ήρθε, κύριε Π</w:t>
      </w:r>
      <w:r>
        <w:rPr>
          <w:rFonts w:eastAsia="Times New Roman" w:cs="Times New Roman"/>
          <w:szCs w:val="24"/>
        </w:rPr>
        <w:t xml:space="preserve">ρόεδρε. Δεν το γνωρίζω εγώ. Αφού το λέτε εσείς, για μένα τελείωσε. </w:t>
      </w:r>
    </w:p>
    <w:p w14:paraId="485633E3"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Ο Παπαστράτος. Πηγαίνετε στον Παπαστράτο. Είναι και άλλοι πολλοί. </w:t>
      </w:r>
    </w:p>
    <w:p w14:paraId="485633E4"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Εντάξει, Πρόεδρέ μου. Είστε Βουλ</w:t>
      </w:r>
      <w:r>
        <w:rPr>
          <w:rFonts w:eastAsia="Times New Roman" w:cs="Times New Roman"/>
          <w:szCs w:val="24"/>
        </w:rPr>
        <w:t>ευτής του ΣΥΡΙΖΑ και καταλαβαίνω.</w:t>
      </w:r>
    </w:p>
    <w:p w14:paraId="485633E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Στην ανάπτυξη λάβατε μηδέν αμφότεροι και έχει γίνει η χώρα νεκροταφείο. </w:t>
      </w:r>
    </w:p>
    <w:p w14:paraId="485633E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Στους ανέργους δεν υπολογίζετε </w:t>
      </w:r>
      <w:r>
        <w:rPr>
          <w:rFonts w:eastAsia="Times New Roman" w:cs="Times New Roman"/>
          <w:szCs w:val="24"/>
        </w:rPr>
        <w:t xml:space="preserve">τις </w:t>
      </w:r>
      <w:r>
        <w:rPr>
          <w:rFonts w:eastAsia="Times New Roman" w:cs="Times New Roman"/>
          <w:szCs w:val="24"/>
        </w:rPr>
        <w:t>πεντακόσιες ή εξακόσιες χιλιάδες που έφυγαν στη Γερμανία. Δεν τους υπολογίζετε αυτούς τους ανέργους. Λέτε ότι έπεσε η ανεργία από το 21% στο 20%. Χαιρέτα μας τον πλάτανο! Οι εξακόσιες χιλιάδες που είναι στη Γερμανία, είναι μέσα; Οι νέοι που βγαίνουν από τα</w:t>
      </w:r>
      <w:r>
        <w:rPr>
          <w:rFonts w:eastAsia="Times New Roman" w:cs="Times New Roman"/>
          <w:szCs w:val="24"/>
        </w:rPr>
        <w:t xml:space="preserve"> πανεπιστήμια είναι μέσα; Έχουν καταγραφεί ως άνεργοι; </w:t>
      </w:r>
    </w:p>
    <w:p w14:paraId="485633E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Γιατί, για να είσαι άνεργος, πρέπει να ήσουν εργαζόμενος και να χάσεις τη δουλειά σου, για να σε πουν άνεργο, κύριε Τασούλα.</w:t>
      </w:r>
    </w:p>
    <w:p w14:paraId="485633E8" w14:textId="77777777" w:rsidR="00C17FD8" w:rsidRDefault="00C12081">
      <w:pPr>
        <w:tabs>
          <w:tab w:val="left" w:pos="2940"/>
        </w:tabs>
        <w:spacing w:after="0" w:line="600" w:lineRule="auto"/>
        <w:ind w:firstLine="720"/>
        <w:jc w:val="both"/>
        <w:rPr>
          <w:rFonts w:eastAsia="Times New Roman"/>
          <w:szCs w:val="24"/>
        </w:rPr>
      </w:pPr>
      <w:r>
        <w:rPr>
          <w:rFonts w:eastAsia="Times New Roman"/>
          <w:szCs w:val="24"/>
        </w:rPr>
        <w:t>Το ξέρετε αυτό το τρικ πώς καταγράφουμε τους ανέργους στην Ελλάδα; Και αυτό</w:t>
      </w:r>
      <w:r>
        <w:rPr>
          <w:rFonts w:eastAsia="Times New Roman"/>
          <w:szCs w:val="24"/>
        </w:rPr>
        <w:t xml:space="preserve"> το τρικ εσείς το διδάξατε, η Νέα Δημοκρατία.</w:t>
      </w:r>
    </w:p>
    <w:p w14:paraId="485633E9" w14:textId="77777777" w:rsidR="00C17FD8" w:rsidRDefault="00C12081">
      <w:pPr>
        <w:tabs>
          <w:tab w:val="left" w:pos="2940"/>
        </w:tabs>
        <w:spacing w:after="0" w:line="600" w:lineRule="auto"/>
        <w:ind w:firstLine="720"/>
        <w:jc w:val="both"/>
        <w:rPr>
          <w:rFonts w:eastAsia="Times New Roman"/>
          <w:szCs w:val="24"/>
        </w:rPr>
      </w:pPr>
      <w:r w:rsidRPr="0068518E">
        <w:rPr>
          <w:rFonts w:eastAsia="Times New Roman"/>
          <w:b/>
          <w:szCs w:val="24"/>
        </w:rPr>
        <w:t>ΚΩΝΣΤΑΝΤΙΝΟΣ ΤΑΣΟΥΛΑΣ:</w:t>
      </w:r>
      <w:r>
        <w:rPr>
          <w:rFonts w:eastAsia="Times New Roman"/>
          <w:szCs w:val="24"/>
        </w:rPr>
        <w:t xml:space="preserve"> Εγώ προσωπικά;</w:t>
      </w:r>
    </w:p>
    <w:p w14:paraId="485633EA" w14:textId="77777777" w:rsidR="00C17FD8" w:rsidRDefault="00C12081">
      <w:pPr>
        <w:tabs>
          <w:tab w:val="left" w:pos="2940"/>
        </w:tabs>
        <w:spacing w:after="0" w:line="600" w:lineRule="auto"/>
        <w:ind w:firstLine="720"/>
        <w:jc w:val="both"/>
        <w:rPr>
          <w:rFonts w:eastAsia="Times New Roman"/>
          <w:szCs w:val="24"/>
        </w:rPr>
      </w:pPr>
      <w:r w:rsidRPr="00EC21EE">
        <w:rPr>
          <w:rFonts w:eastAsia="Times New Roman"/>
          <w:b/>
          <w:szCs w:val="24"/>
        </w:rPr>
        <w:t>ΒΑΣΙΛ</w:t>
      </w:r>
      <w:r>
        <w:rPr>
          <w:rFonts w:eastAsia="Times New Roman"/>
          <w:b/>
          <w:szCs w:val="24"/>
        </w:rPr>
        <w:t>Η</w:t>
      </w:r>
      <w:r w:rsidRPr="00EC21EE">
        <w:rPr>
          <w:rFonts w:eastAsia="Times New Roman"/>
          <w:b/>
          <w:szCs w:val="24"/>
        </w:rPr>
        <w:t>Σ ΛΕΒΕΝΤΗΣ (Πρόεδρος της Ένωσης Κεντρώων):</w:t>
      </w:r>
      <w:r>
        <w:rPr>
          <w:rFonts w:eastAsia="Times New Roman"/>
          <w:szCs w:val="24"/>
        </w:rPr>
        <w:t xml:space="preserve"> Όχι εσείς προσωπικά. Δεν τολμάω να πω τέτοιο πράγμα. Η παράταξή σας, όμως, στον βαθμό που γι’ αυτήν είστε υπερήφανος.</w:t>
      </w:r>
    </w:p>
    <w:p w14:paraId="485633EB" w14:textId="77777777" w:rsidR="00C17FD8" w:rsidRDefault="00C12081">
      <w:pPr>
        <w:tabs>
          <w:tab w:val="left" w:pos="2940"/>
        </w:tabs>
        <w:spacing w:after="0" w:line="600" w:lineRule="auto"/>
        <w:ind w:firstLine="720"/>
        <w:jc w:val="both"/>
        <w:rPr>
          <w:rFonts w:eastAsia="Times New Roman"/>
          <w:szCs w:val="24"/>
        </w:rPr>
      </w:pPr>
      <w:r>
        <w:rPr>
          <w:rFonts w:eastAsia="Times New Roman"/>
          <w:szCs w:val="24"/>
        </w:rPr>
        <w:lastRenderedPageBreak/>
        <w:t>Κύριο</w:t>
      </w:r>
      <w:r>
        <w:rPr>
          <w:rFonts w:eastAsia="Times New Roman"/>
          <w:szCs w:val="24"/>
        </w:rPr>
        <w:t>ι του ΣΥΡΙΖΑ, κάνετε συνέδρια αναπτυξιακά εδώ κι εκεί. Έγινε τίποτα; Μαζεύονται εκεί διάφοροι κρατικοδίαιτοι και συνήθως αστυνομικοί μαζεύονται. Μου είπαν ότι στα συνέδριά σας έχετε πάρα πολλούς συνέδρους αστυνομικούς. Είναι αλήθεια;</w:t>
      </w:r>
    </w:p>
    <w:p w14:paraId="485633EC" w14:textId="77777777" w:rsidR="00C17FD8" w:rsidRDefault="00C12081">
      <w:pPr>
        <w:tabs>
          <w:tab w:val="left" w:pos="2940"/>
        </w:tabs>
        <w:spacing w:after="0" w:line="600" w:lineRule="auto"/>
        <w:ind w:firstLine="720"/>
        <w:jc w:val="both"/>
        <w:rPr>
          <w:rFonts w:eastAsia="Times New Roman"/>
          <w:szCs w:val="24"/>
        </w:rPr>
      </w:pPr>
      <w:r>
        <w:rPr>
          <w:rFonts w:eastAsia="Times New Roman"/>
          <w:szCs w:val="24"/>
        </w:rPr>
        <w:t xml:space="preserve">Κύριε Πρόεδρε της </w:t>
      </w:r>
      <w:r>
        <w:rPr>
          <w:rFonts w:eastAsia="Times New Roman"/>
          <w:szCs w:val="24"/>
        </w:rPr>
        <w:t>Βουλής, είναι αλήθεια;</w:t>
      </w:r>
    </w:p>
    <w:p w14:paraId="485633ED" w14:textId="77777777" w:rsidR="00C17FD8" w:rsidRDefault="00C12081">
      <w:pPr>
        <w:tabs>
          <w:tab w:val="left" w:pos="2940"/>
        </w:tabs>
        <w:spacing w:after="0" w:line="600" w:lineRule="auto"/>
        <w:ind w:firstLine="720"/>
        <w:jc w:val="both"/>
        <w:rPr>
          <w:rFonts w:eastAsia="Times New Roman"/>
          <w:szCs w:val="24"/>
        </w:rPr>
      </w:pPr>
      <w:r w:rsidRPr="0068518E">
        <w:rPr>
          <w:rFonts w:eastAsia="Times New Roman"/>
          <w:b/>
          <w:szCs w:val="24"/>
        </w:rPr>
        <w:t>ΧΡΗΣΤΟΣ ΣΙΜΟΡΕΛΗΣ:</w:t>
      </w:r>
      <w:r>
        <w:rPr>
          <w:rFonts w:eastAsia="Times New Roman"/>
          <w:szCs w:val="24"/>
        </w:rPr>
        <w:t xml:space="preserve"> Σας καλέσαμε κι εσάς.</w:t>
      </w:r>
    </w:p>
    <w:p w14:paraId="485633EE" w14:textId="77777777" w:rsidR="00C17FD8" w:rsidRDefault="00C12081">
      <w:pPr>
        <w:tabs>
          <w:tab w:val="left" w:pos="2940"/>
        </w:tabs>
        <w:spacing w:after="0" w:line="600" w:lineRule="auto"/>
        <w:ind w:firstLine="720"/>
        <w:jc w:val="both"/>
        <w:rPr>
          <w:rFonts w:eastAsia="Times New Roman"/>
          <w:szCs w:val="24"/>
        </w:rPr>
      </w:pPr>
      <w:r w:rsidRPr="0068518E">
        <w:rPr>
          <w:rFonts w:eastAsia="Times New Roman"/>
          <w:b/>
          <w:szCs w:val="24"/>
        </w:rPr>
        <w:t>ΒΑΣΙΛ</w:t>
      </w:r>
      <w:r>
        <w:rPr>
          <w:rFonts w:eastAsia="Times New Roman"/>
          <w:b/>
          <w:szCs w:val="24"/>
        </w:rPr>
        <w:t>Η</w:t>
      </w:r>
      <w:r w:rsidRPr="0068518E">
        <w:rPr>
          <w:rFonts w:eastAsia="Times New Roman"/>
          <w:b/>
          <w:szCs w:val="24"/>
        </w:rPr>
        <w:t>Σ ΛΕΒΕΝΤΗΣ (Πρόεδρος της Ένωσης Κεντρώων):</w:t>
      </w:r>
      <w:r>
        <w:rPr>
          <w:rFonts w:eastAsia="Times New Roman"/>
          <w:szCs w:val="24"/>
        </w:rPr>
        <w:t xml:space="preserve"> Μα, κάνετε συνέδρια αναπτυξιακά και μαζεύετε ανθρώπους που δεν έχουν καμμιά σχέση με την ανάπτυξη. Απλώς για να γεμίσει η αίθουσα.</w:t>
      </w:r>
    </w:p>
    <w:p w14:paraId="485633EF" w14:textId="77777777" w:rsidR="00C17FD8" w:rsidRDefault="00C12081">
      <w:pPr>
        <w:tabs>
          <w:tab w:val="left" w:pos="2940"/>
        </w:tabs>
        <w:spacing w:after="0" w:line="600" w:lineRule="auto"/>
        <w:ind w:firstLine="720"/>
        <w:jc w:val="both"/>
        <w:rPr>
          <w:rFonts w:eastAsia="Times New Roman"/>
          <w:szCs w:val="24"/>
        </w:rPr>
      </w:pPr>
      <w:r>
        <w:rPr>
          <w:rFonts w:eastAsia="Times New Roman"/>
          <w:szCs w:val="24"/>
        </w:rPr>
        <w:t xml:space="preserve">Και ο </w:t>
      </w:r>
      <w:r>
        <w:rPr>
          <w:rFonts w:eastAsia="Times New Roman"/>
          <w:szCs w:val="24"/>
        </w:rPr>
        <w:t>κ.</w:t>
      </w:r>
      <w:r>
        <w:rPr>
          <w:rFonts w:eastAsia="Times New Roman"/>
          <w:szCs w:val="24"/>
        </w:rPr>
        <w:t xml:space="preserve"> Μητ</w:t>
      </w:r>
      <w:r>
        <w:rPr>
          <w:rFonts w:eastAsia="Times New Roman"/>
          <w:szCs w:val="24"/>
        </w:rPr>
        <w:t>σοτάκης άρχισε συνεχείς επισκέψεις, όπως στην Κέρκυρα, και κάνει ομιλίες και λέει ότι θα εγγυηθεί το ελάχιστο εγγυημένο εισόδημα. Έχει το ελάχιστο εγγυημένο εισόδημα ο κ. Μητσοτάκης. Έχει κολ</w:t>
      </w:r>
      <w:r>
        <w:rPr>
          <w:rFonts w:eastAsia="Times New Roman"/>
          <w:szCs w:val="24"/>
        </w:rPr>
        <w:lastRenderedPageBreak/>
        <w:t>λήσει στη μείωση των φόρων, τις κλίμακες και το ελάχιστο εγγυημέν</w:t>
      </w:r>
      <w:r>
        <w:rPr>
          <w:rFonts w:eastAsia="Times New Roman"/>
          <w:szCs w:val="24"/>
        </w:rPr>
        <w:t>ο εισόδημα. Με τι λεφτά θα το κάνει; Με τι λεφτά θα πετύχει το ελάχιστο εγγυημένο εισόδημα; Απαιτούνται χρήματα.</w:t>
      </w:r>
    </w:p>
    <w:p w14:paraId="485633F0" w14:textId="77777777" w:rsidR="00C17FD8" w:rsidRDefault="00C12081">
      <w:pPr>
        <w:tabs>
          <w:tab w:val="left" w:pos="2940"/>
        </w:tabs>
        <w:spacing w:after="0" w:line="600" w:lineRule="auto"/>
        <w:ind w:firstLine="720"/>
        <w:jc w:val="both"/>
        <w:rPr>
          <w:rFonts w:eastAsia="Times New Roman"/>
          <w:szCs w:val="24"/>
        </w:rPr>
      </w:pPr>
      <w:r>
        <w:rPr>
          <w:rFonts w:eastAsia="Times New Roman"/>
          <w:szCs w:val="24"/>
        </w:rPr>
        <w:t>Αφού δεν μπορέσατε προχθές να φέρετε χρήματα, γιατί θα μπορέσετε αύριο; Ποια εμπιστοσύνη μπορεί να έχει ο πολίτης σε ένα κόμμα που κυβέρνησε κα</w:t>
      </w:r>
      <w:r>
        <w:rPr>
          <w:rFonts w:eastAsia="Times New Roman"/>
          <w:szCs w:val="24"/>
        </w:rPr>
        <w:t>ι δεν έφερε μια επένδυση ότι θα φέρει τώρα. Λογικευθήκατε; Είστε πιο ικανοί τώρα; Δεν νομίζω. Το ίδιο κόμμα είστε.</w:t>
      </w:r>
    </w:p>
    <w:p w14:paraId="485633F1" w14:textId="77777777" w:rsidR="00C17FD8" w:rsidRDefault="00C12081">
      <w:pPr>
        <w:tabs>
          <w:tab w:val="left" w:pos="2940"/>
        </w:tabs>
        <w:spacing w:after="0" w:line="600" w:lineRule="auto"/>
        <w:ind w:firstLine="720"/>
        <w:jc w:val="both"/>
        <w:rPr>
          <w:rFonts w:eastAsia="Times New Roman"/>
          <w:szCs w:val="24"/>
        </w:rPr>
      </w:pPr>
      <w:r>
        <w:rPr>
          <w:rFonts w:eastAsia="Times New Roman"/>
          <w:szCs w:val="24"/>
        </w:rPr>
        <w:t xml:space="preserve">Επομένως, όλα αυτά που κάνετε -συνέδρια από εδώ, επισκέψεις από εκεί- είναι για να γράφουν οι κάμερες. Κι έχετε κάνει και κάτι όμορφο με τις </w:t>
      </w:r>
      <w:r>
        <w:rPr>
          <w:rFonts w:eastAsia="Times New Roman"/>
          <w:szCs w:val="24"/>
        </w:rPr>
        <w:t>κάμερες. Σε όλα τα πάνελ, σε όλα τα κανάλια βγαίνει ένας του ΣΥΡΙΖΑ και ένας της Νέας Δημοκρατίας και που και που και ένας του ΠΑΣΟΚ. Αυτό είναι η ιδιωτική και η δημόσια τηλεόραση. Το 95% του τηλεοπτικού χρόνου είναι ένας του ΣΥΡΙΖΑ, ένας της Νέας Δημοκρατ</w:t>
      </w:r>
      <w:r>
        <w:rPr>
          <w:rFonts w:eastAsia="Times New Roman"/>
          <w:szCs w:val="24"/>
        </w:rPr>
        <w:t>ίας και πού και πού και ένας του ΠΑΣΟΚ.</w:t>
      </w:r>
    </w:p>
    <w:p w14:paraId="485633F2" w14:textId="77777777" w:rsidR="00C17FD8" w:rsidRDefault="00C12081">
      <w:pPr>
        <w:tabs>
          <w:tab w:val="left" w:pos="2940"/>
        </w:tabs>
        <w:spacing w:after="0" w:line="600" w:lineRule="auto"/>
        <w:ind w:firstLine="720"/>
        <w:jc w:val="both"/>
        <w:rPr>
          <w:rFonts w:eastAsia="Times New Roman"/>
          <w:szCs w:val="24"/>
        </w:rPr>
      </w:pPr>
      <w:r>
        <w:rPr>
          <w:rFonts w:eastAsia="Times New Roman"/>
          <w:szCs w:val="24"/>
        </w:rPr>
        <w:lastRenderedPageBreak/>
        <w:t xml:space="preserve">Αυτή είναι η </w:t>
      </w:r>
      <w:r>
        <w:rPr>
          <w:rFonts w:eastAsia="Times New Roman"/>
          <w:szCs w:val="24"/>
        </w:rPr>
        <w:t>δημοκρατία</w:t>
      </w:r>
      <w:r>
        <w:rPr>
          <w:rFonts w:eastAsia="Times New Roman"/>
          <w:szCs w:val="24"/>
        </w:rPr>
        <w:t xml:space="preserve">, κύριε </w:t>
      </w:r>
      <w:proofErr w:type="spellStart"/>
      <w:r>
        <w:rPr>
          <w:rFonts w:eastAsia="Times New Roman"/>
          <w:szCs w:val="24"/>
        </w:rPr>
        <w:t>Βούτση</w:t>
      </w:r>
      <w:proofErr w:type="spellEnd"/>
      <w:r>
        <w:rPr>
          <w:rFonts w:eastAsia="Times New Roman"/>
          <w:szCs w:val="24"/>
        </w:rPr>
        <w:t xml:space="preserve">, που επαγγελθήκατε; Αυτή είναι η </w:t>
      </w:r>
      <w:r>
        <w:rPr>
          <w:rFonts w:eastAsia="Times New Roman"/>
          <w:szCs w:val="24"/>
        </w:rPr>
        <w:t xml:space="preserve">δημοκρατία </w:t>
      </w:r>
      <w:r>
        <w:rPr>
          <w:rFonts w:eastAsia="Times New Roman"/>
          <w:szCs w:val="24"/>
        </w:rPr>
        <w:t xml:space="preserve">που πιστεύατε τότε που ήσασταν κόμμα του 3%, του 4%; Αυτή τη </w:t>
      </w:r>
      <w:r>
        <w:rPr>
          <w:rFonts w:eastAsia="Times New Roman"/>
          <w:szCs w:val="24"/>
        </w:rPr>
        <w:t xml:space="preserve">δημοκρατία </w:t>
      </w:r>
      <w:r>
        <w:rPr>
          <w:rFonts w:eastAsia="Times New Roman"/>
          <w:szCs w:val="24"/>
        </w:rPr>
        <w:t>εννοούσατε; Οι πιο μεγάλοι να έχουν από έναν αντιπρόσωπο στα κ</w:t>
      </w:r>
      <w:r>
        <w:rPr>
          <w:rFonts w:eastAsia="Times New Roman"/>
          <w:szCs w:val="24"/>
        </w:rPr>
        <w:t xml:space="preserve">ανάλια και να είναι αυτό </w:t>
      </w:r>
      <w:r>
        <w:rPr>
          <w:rFonts w:eastAsia="Times New Roman"/>
          <w:szCs w:val="24"/>
        </w:rPr>
        <w:t>δημοκρατία</w:t>
      </w:r>
      <w:r>
        <w:rPr>
          <w:rFonts w:eastAsia="Times New Roman"/>
          <w:szCs w:val="24"/>
        </w:rPr>
        <w:t>; Αυτό ονειρευόσασταν ως Αριστερά; Γιατί εγώ την Αριστερά την ήξερα κόμμα που παλεύει τον δικομματισμό. Τώρα ταυτιστήκατε μ’ έναν πόλο του δικομματισμού και γίνατε κι εσείς Δεξιά κατ’ ανάγκην. Γιατί δεξιός δεν σημαίνει δε</w:t>
      </w:r>
      <w:r>
        <w:rPr>
          <w:rFonts w:eastAsia="Times New Roman"/>
          <w:szCs w:val="24"/>
        </w:rPr>
        <w:t>ξιός μόνο, σημαίνει και συμπεριφορές δεξιές. Και το να έχεις τα κανάλια μονοπώλιο σαν δικτάτορας νομίζω ότι είναι ένα δεξιό σύμπτωμα, το οποίο υποτίθεται ότι στη ζωή σας την παλαιότερη το πολεμήσατε αυτό.</w:t>
      </w:r>
    </w:p>
    <w:p w14:paraId="485633F3" w14:textId="77777777" w:rsidR="00C17FD8" w:rsidRDefault="00C12081">
      <w:pPr>
        <w:tabs>
          <w:tab w:val="left" w:pos="2940"/>
        </w:tabs>
        <w:spacing w:after="0" w:line="600" w:lineRule="auto"/>
        <w:ind w:firstLine="720"/>
        <w:jc w:val="both"/>
        <w:rPr>
          <w:rFonts w:eastAsia="Times New Roman"/>
          <w:szCs w:val="24"/>
        </w:rPr>
      </w:pPr>
      <w:r>
        <w:rPr>
          <w:rFonts w:eastAsia="Times New Roman"/>
          <w:szCs w:val="24"/>
        </w:rPr>
        <w:t>Μίλησε ο κύριος Πρωθυπουργός για εργασιακή κανονικό</w:t>
      </w:r>
      <w:r>
        <w:rPr>
          <w:rFonts w:eastAsia="Times New Roman"/>
          <w:szCs w:val="24"/>
        </w:rPr>
        <w:t xml:space="preserve">τητα. Γιατί; Γιατί δεν θα επιτρέψει </w:t>
      </w:r>
      <w:proofErr w:type="spellStart"/>
      <w:r>
        <w:rPr>
          <w:rFonts w:eastAsia="Times New Roman"/>
          <w:szCs w:val="24"/>
        </w:rPr>
        <w:t>λοκ</w:t>
      </w:r>
      <w:proofErr w:type="spellEnd"/>
      <w:r>
        <w:rPr>
          <w:rFonts w:eastAsia="Times New Roman"/>
          <w:szCs w:val="24"/>
        </w:rPr>
        <w:t xml:space="preserve"> άουτ, δεν θα επιτρέψει ομαδικές απολύσεις, θα επαναφέρει διαπραγματεύσεις στις συλλογικές συμβάσεις κ.λπ..</w:t>
      </w:r>
    </w:p>
    <w:p w14:paraId="485633F4" w14:textId="77777777" w:rsidR="00C17FD8" w:rsidRDefault="00C12081">
      <w:pPr>
        <w:tabs>
          <w:tab w:val="left" w:pos="2940"/>
        </w:tabs>
        <w:spacing w:after="0" w:line="600" w:lineRule="auto"/>
        <w:ind w:firstLine="720"/>
        <w:jc w:val="both"/>
        <w:rPr>
          <w:rFonts w:eastAsia="Times New Roman"/>
          <w:szCs w:val="24"/>
        </w:rPr>
      </w:pPr>
      <w:r>
        <w:rPr>
          <w:rFonts w:eastAsia="Times New Roman"/>
          <w:szCs w:val="24"/>
        </w:rPr>
        <w:lastRenderedPageBreak/>
        <w:t>Όλα αυτά, όμως, απαιτούν οικονομία που κινείται. Εις το νεκροταφείο ό,τι και να επαναφέρετε, τη νύχτα κλείνει</w:t>
      </w:r>
      <w:r>
        <w:rPr>
          <w:rFonts w:eastAsia="Times New Roman"/>
          <w:szCs w:val="24"/>
        </w:rPr>
        <w:t xml:space="preserve"> και μόνο βρικόλακες κυκλοφορούν. Ξεχνάτε ένα πράγμα: μια χώρα που δεν έχει κερδίσει την εμπιστοσύνη της δεν μπορεί να κάνει όνειρα. Εσείς εξοντώσατε τα όνειρα στη χώρα και τώρα μιλάτε και λέτε ότι θα τη σώσετε. </w:t>
      </w:r>
    </w:p>
    <w:p w14:paraId="485633F5" w14:textId="77777777" w:rsidR="00C17FD8" w:rsidRDefault="00C12081">
      <w:pPr>
        <w:tabs>
          <w:tab w:val="left" w:pos="2940"/>
        </w:tabs>
        <w:spacing w:after="0" w:line="600" w:lineRule="auto"/>
        <w:ind w:firstLine="720"/>
        <w:jc w:val="both"/>
        <w:rPr>
          <w:rFonts w:eastAsia="Times New Roman"/>
          <w:szCs w:val="24"/>
        </w:rPr>
      </w:pPr>
      <w:r>
        <w:rPr>
          <w:rFonts w:eastAsia="Times New Roman"/>
          <w:szCs w:val="24"/>
        </w:rPr>
        <w:t>Μάλιστα, είπατε ότι η Δεξιά με το ΠΑΣΟΚ κατ</w:t>
      </w:r>
      <w:r>
        <w:rPr>
          <w:rFonts w:eastAsia="Times New Roman"/>
          <w:szCs w:val="24"/>
        </w:rPr>
        <w:t>έστρεψαν τη χώρα κι εσείς τη σώζετε, επειδή τη βγάζετε από τα μνημόνια. Πώς τη βγάζετε από τα μνημόνια; Από τι τη βγάζετε; Καθίστε να δούμε πώς θα είναι. Καθίστε να δούμε αν θα βρέχει, αν θα έχει θύελλες, χαλάζι. Τι θα είναι μετά τον Αύγουστο; Μη βιάζεστε,</w:t>
      </w:r>
      <w:r>
        <w:rPr>
          <w:rFonts w:eastAsia="Times New Roman"/>
          <w:szCs w:val="24"/>
        </w:rPr>
        <w:t xml:space="preserve"> γιατί μπορεί να πάθετε και αυτήν την φορά θα είναι ο μεγαλύτερος εξευτελισμός. Μπορεί να εξευτελιστείτε υποσχόμενοι τόσα, να μείνετε στα κρύα του λουτρού με τις υποσχέσεις σας.</w:t>
      </w:r>
    </w:p>
    <w:p w14:paraId="485633F6" w14:textId="77777777" w:rsidR="00C17FD8" w:rsidRDefault="00C12081">
      <w:pPr>
        <w:tabs>
          <w:tab w:val="left" w:pos="2940"/>
        </w:tabs>
        <w:spacing w:after="0" w:line="600" w:lineRule="auto"/>
        <w:ind w:firstLine="720"/>
        <w:jc w:val="both"/>
        <w:rPr>
          <w:rFonts w:eastAsia="Times New Roman"/>
          <w:szCs w:val="24"/>
        </w:rPr>
      </w:pPr>
      <w:r>
        <w:rPr>
          <w:rFonts w:eastAsia="Times New Roman"/>
          <w:szCs w:val="24"/>
        </w:rPr>
        <w:t>Εργασιακή κανονικότητα μπορεί να συμβαίνει σε οικονομία που κινείται. Εδώ όλοι</w:t>
      </w:r>
      <w:r>
        <w:rPr>
          <w:rFonts w:eastAsia="Times New Roman"/>
          <w:szCs w:val="24"/>
        </w:rPr>
        <w:t xml:space="preserve"> οι ελεύθεροι επαγγελματίες μου λένε ότι εάν κόψουν ένα </w:t>
      </w:r>
      <w:r>
        <w:rPr>
          <w:rFonts w:eastAsia="Times New Roman"/>
          <w:szCs w:val="24"/>
        </w:rPr>
        <w:lastRenderedPageBreak/>
        <w:t xml:space="preserve">τιμολόγιο 100 ευρώ, τα έξοδα είναι γύρω στα 70 ευρώ. Όλοι λένε ψέματα; Όλοι είναι </w:t>
      </w:r>
      <w:proofErr w:type="spellStart"/>
      <w:r>
        <w:rPr>
          <w:rFonts w:eastAsia="Times New Roman"/>
          <w:szCs w:val="24"/>
        </w:rPr>
        <w:t>συνεννοημένοι</w:t>
      </w:r>
      <w:proofErr w:type="spellEnd"/>
      <w:r>
        <w:rPr>
          <w:rFonts w:eastAsia="Times New Roman"/>
          <w:szCs w:val="24"/>
        </w:rPr>
        <w:t>; Όλοι είναι εναντίον του Τσίπρα; Όλοι αυτοί έβριζαν προχθές τη Νέα Δημοκρατία. Δεν είναι της Νέας Δημοκρ</w:t>
      </w:r>
      <w:r>
        <w:rPr>
          <w:rFonts w:eastAsia="Times New Roman"/>
          <w:szCs w:val="24"/>
        </w:rPr>
        <w:t xml:space="preserve">ατίας αυτοί. Λένε, λοιπόν, ότι δεν τολμούν να κόβουν τιμολόγια. Είναι σαν να τους ζητάτε να κάνουν φοροδιαφυγή. </w:t>
      </w:r>
    </w:p>
    <w:p w14:paraId="485633F7" w14:textId="77777777" w:rsidR="00C17FD8" w:rsidRDefault="00C12081">
      <w:pPr>
        <w:spacing w:after="0" w:line="600" w:lineRule="auto"/>
        <w:ind w:firstLine="720"/>
        <w:jc w:val="both"/>
        <w:rPr>
          <w:rFonts w:eastAsia="Times New Roman"/>
          <w:szCs w:val="24"/>
        </w:rPr>
      </w:pPr>
      <w:r>
        <w:rPr>
          <w:rFonts w:eastAsia="Times New Roman"/>
          <w:szCs w:val="24"/>
        </w:rPr>
        <w:t xml:space="preserve">Γιατί ανεβάσατε τόσο πολύ τις εισφορές των ελεύθερων επαγγελματιών; Οι ελεύθεροι επαγγελματίες ούτε ρουσφέτι σας ζητούν, να μπουν στο </w:t>
      </w:r>
      <w:r>
        <w:rPr>
          <w:rFonts w:eastAsia="Times New Roman"/>
          <w:szCs w:val="24"/>
        </w:rPr>
        <w:t>δημόσιο</w:t>
      </w:r>
      <w:r>
        <w:rPr>
          <w:rFonts w:eastAsia="Times New Roman"/>
          <w:szCs w:val="24"/>
        </w:rPr>
        <w:t xml:space="preserve">, </w:t>
      </w:r>
      <w:r>
        <w:rPr>
          <w:rFonts w:eastAsia="Times New Roman"/>
          <w:szCs w:val="24"/>
        </w:rPr>
        <w:t xml:space="preserve">ούτε περιμένουν από εσάς τίποτε άλλο. Αφήστε τους να υπάρχουν! Γιατί τους εξοντώνετε; Τι σας φταίνε, δηλαδή; Είναι οι μόνοι που παλεύουν νύχτα-μέρα για να πάνε μεροκάματο στο σπίτι. Με αυτούς τα βάζετε; Ο εύκολος στόχος είναι για εσάς; </w:t>
      </w:r>
    </w:p>
    <w:p w14:paraId="485633F8" w14:textId="77777777" w:rsidR="00C17FD8" w:rsidRDefault="00C12081">
      <w:pPr>
        <w:spacing w:after="0" w:line="600" w:lineRule="auto"/>
        <w:ind w:firstLine="720"/>
        <w:jc w:val="both"/>
        <w:rPr>
          <w:rFonts w:eastAsia="Times New Roman"/>
          <w:szCs w:val="24"/>
        </w:rPr>
      </w:pPr>
      <w:r>
        <w:rPr>
          <w:rFonts w:eastAsia="Times New Roman"/>
          <w:szCs w:val="24"/>
        </w:rPr>
        <w:t>Μιλούσατε για μεγάλ</w:t>
      </w:r>
      <w:r>
        <w:rPr>
          <w:rFonts w:eastAsia="Times New Roman"/>
          <w:szCs w:val="24"/>
        </w:rPr>
        <w:t xml:space="preserve">ους στόχους. Πού είναι αυτοί οι μεγάλοι στόχοι για τους οποίους μιλούσατε; </w:t>
      </w:r>
    </w:p>
    <w:p w14:paraId="485633F9" w14:textId="77777777" w:rsidR="00C17FD8" w:rsidRDefault="00C12081">
      <w:pPr>
        <w:spacing w:after="0" w:line="600" w:lineRule="auto"/>
        <w:ind w:firstLine="720"/>
        <w:jc w:val="both"/>
        <w:rPr>
          <w:rFonts w:eastAsia="Times New Roman"/>
          <w:szCs w:val="24"/>
        </w:rPr>
      </w:pPr>
      <w:r>
        <w:rPr>
          <w:rFonts w:eastAsia="Times New Roman"/>
          <w:szCs w:val="24"/>
        </w:rPr>
        <w:lastRenderedPageBreak/>
        <w:t xml:space="preserve">Λέτε ότι οι επόμενες εκλογές θα γίνουν με ένα μεγάλο δίλημμα: Πρόοδος και συντήρηση. Εγώ φοβάμαι ότι και η πρόοδος είναι συντήρηση. Πού είναι το δίλημμα; Ποιος από εσάς εκπροσωπεί </w:t>
      </w:r>
      <w:r>
        <w:rPr>
          <w:rFonts w:eastAsia="Times New Roman"/>
          <w:szCs w:val="24"/>
        </w:rPr>
        <w:t xml:space="preserve">την πρόοδο στη σημερινή Ελλάδα; Πείτε μου ποιος εκπροσωπεί την πρόοδο. </w:t>
      </w:r>
    </w:p>
    <w:p w14:paraId="485633FA" w14:textId="77777777" w:rsidR="00C17FD8" w:rsidRDefault="00C12081">
      <w:pPr>
        <w:spacing w:after="0" w:line="600" w:lineRule="auto"/>
        <w:ind w:firstLine="720"/>
        <w:jc w:val="both"/>
        <w:rPr>
          <w:rFonts w:eastAsia="Times New Roman"/>
          <w:szCs w:val="24"/>
        </w:rPr>
      </w:pPr>
      <w:r>
        <w:rPr>
          <w:rFonts w:eastAsia="Times New Roman"/>
          <w:szCs w:val="24"/>
        </w:rPr>
        <w:t>Πρόοδος θα πει ισοτιμία στα μέσα ενημέρωσης. Υπάρχει ισοτιμία; Λέγατε ότι θα διώξετε τους νταβατζήδες. Απλά τους ενθρονίσατε και τους νομιμοποιήσατε κιόλας!</w:t>
      </w:r>
    </w:p>
    <w:p w14:paraId="485633FB" w14:textId="77777777" w:rsidR="00C17FD8" w:rsidRDefault="00C12081">
      <w:pPr>
        <w:spacing w:after="0" w:line="600" w:lineRule="auto"/>
        <w:ind w:firstLine="720"/>
        <w:jc w:val="both"/>
        <w:rPr>
          <w:rFonts w:eastAsia="Times New Roman"/>
          <w:szCs w:val="24"/>
        </w:rPr>
      </w:pPr>
      <w:r>
        <w:rPr>
          <w:rFonts w:eastAsia="Times New Roman"/>
          <w:szCs w:val="24"/>
        </w:rPr>
        <w:t xml:space="preserve">Πρόοδος σημαίνει ο πολίτης να βρίσκει το δίκιο του γρήγορα. Βρίσκει κανένα δίκιο ο πολίτης; Εδώ οι συντάξεις ούτε καν βγαίνουν. Κάνουν χρόνια να βγουν. Ρωτήσατε πώς ζει κάποιος; </w:t>
      </w:r>
    </w:p>
    <w:p w14:paraId="485633FC" w14:textId="77777777" w:rsidR="00C17FD8" w:rsidRDefault="00C12081">
      <w:pPr>
        <w:spacing w:after="0" w:line="600" w:lineRule="auto"/>
        <w:ind w:firstLine="720"/>
        <w:jc w:val="both"/>
        <w:rPr>
          <w:rFonts w:eastAsia="Times New Roman"/>
          <w:szCs w:val="24"/>
        </w:rPr>
      </w:pPr>
      <w:r>
        <w:rPr>
          <w:rFonts w:eastAsia="Times New Roman"/>
          <w:szCs w:val="24"/>
        </w:rPr>
        <w:t>Κόψατε τις συντάξεις για τις χήρες. Εάν πεθάνουμε εις την Αίθουσα αυτή οι άνδ</w:t>
      </w:r>
      <w:r>
        <w:rPr>
          <w:rFonts w:eastAsia="Times New Roman"/>
          <w:szCs w:val="24"/>
        </w:rPr>
        <w:t xml:space="preserve">ρες, οι χήρες πώς θα ζήσουν, κύριε </w:t>
      </w:r>
      <w:proofErr w:type="spellStart"/>
      <w:r>
        <w:rPr>
          <w:rFonts w:eastAsia="Times New Roman"/>
          <w:szCs w:val="24"/>
        </w:rPr>
        <w:t>Βούτση</w:t>
      </w:r>
      <w:proofErr w:type="spellEnd"/>
      <w:r>
        <w:rPr>
          <w:rFonts w:eastAsia="Times New Roman"/>
          <w:szCs w:val="24"/>
        </w:rPr>
        <w:t>; Η Αίθουσα αυτή λαμβάνει πρόνοια για τις χήρες; Πόσο εύκολα μπορούν να κόβονται οι συντάξεις από τις χήρες;</w:t>
      </w:r>
    </w:p>
    <w:p w14:paraId="485633FD" w14:textId="77777777" w:rsidR="00C17FD8" w:rsidRDefault="00C12081">
      <w:pPr>
        <w:spacing w:after="0" w:line="600" w:lineRule="auto"/>
        <w:ind w:firstLine="720"/>
        <w:jc w:val="both"/>
        <w:rPr>
          <w:rFonts w:eastAsia="Times New Roman"/>
          <w:szCs w:val="24"/>
        </w:rPr>
      </w:pPr>
      <w:r>
        <w:rPr>
          <w:rFonts w:eastAsia="Times New Roman"/>
          <w:szCs w:val="24"/>
        </w:rPr>
        <w:lastRenderedPageBreak/>
        <w:t>Φοβάμαι ότι η χώρα βρίσκεται μπροστά σε ένα δίλημμα: Μία Νέα Δημοκρατία που είναι παντελώς αναξιόπιστη και</w:t>
      </w:r>
      <w:r>
        <w:rPr>
          <w:rFonts w:eastAsia="Times New Roman"/>
          <w:szCs w:val="24"/>
        </w:rPr>
        <w:t xml:space="preserve"> απλά σαν ύαινα επιδιώκει να </w:t>
      </w:r>
      <w:proofErr w:type="spellStart"/>
      <w:r>
        <w:rPr>
          <w:rFonts w:eastAsia="Times New Roman"/>
          <w:szCs w:val="24"/>
        </w:rPr>
        <w:t>καταφάγει</w:t>
      </w:r>
      <w:proofErr w:type="spellEnd"/>
      <w:r>
        <w:rPr>
          <w:rFonts w:eastAsia="Times New Roman"/>
          <w:szCs w:val="24"/>
        </w:rPr>
        <w:t xml:space="preserve"> τον λαό, εξυπηρετώντας την ολιγαρχία -γιατί είναι μόνιμη αποστολή της Δεξιάς αυτή- και έναν ΣΥΡΙΖΑ, ο οποίος ήταν καλός όταν ήταν στο 4%, αλλά τώρα έγινε χειρότερος και από την ίδια τη Δεξιά. </w:t>
      </w:r>
    </w:p>
    <w:p w14:paraId="485633FE" w14:textId="77777777" w:rsidR="00C17FD8" w:rsidRDefault="00C12081">
      <w:pPr>
        <w:spacing w:after="0" w:line="600" w:lineRule="auto"/>
        <w:ind w:firstLine="720"/>
        <w:jc w:val="both"/>
        <w:rPr>
          <w:rFonts w:eastAsia="Times New Roman"/>
          <w:szCs w:val="24"/>
        </w:rPr>
      </w:pPr>
      <w:r>
        <w:rPr>
          <w:rFonts w:eastAsia="Times New Roman"/>
          <w:szCs w:val="24"/>
        </w:rPr>
        <w:t>Εάν θέλετε</w:t>
      </w:r>
      <w:r>
        <w:rPr>
          <w:rFonts w:eastAsia="Times New Roman"/>
          <w:szCs w:val="24"/>
        </w:rPr>
        <w:t>,</w:t>
      </w:r>
      <w:r>
        <w:rPr>
          <w:rFonts w:eastAsia="Times New Roman"/>
          <w:szCs w:val="24"/>
        </w:rPr>
        <w:t xml:space="preserve"> βγείτε και ρ</w:t>
      </w:r>
      <w:r>
        <w:rPr>
          <w:rFonts w:eastAsia="Times New Roman"/>
          <w:szCs w:val="24"/>
        </w:rPr>
        <w:t>ωτήστε τον κόσμο. Με τον κόσμο έχετε κα</w:t>
      </w:r>
      <w:r>
        <w:rPr>
          <w:rFonts w:eastAsia="Times New Roman"/>
          <w:szCs w:val="24"/>
        </w:rPr>
        <w:t>μ</w:t>
      </w:r>
      <w:r>
        <w:rPr>
          <w:rFonts w:eastAsia="Times New Roman"/>
          <w:szCs w:val="24"/>
        </w:rPr>
        <w:t>μία επαφή ή πρέπει να παίρνετε διακόσιους αστυφύλακες μαζί σας όταν βγαίνετε έξω; Ο κόσμος σας είπε να προχωρήσετε; Εάν σας είπε ο κόσμος να προχωρήσετε, εγώ ψεύδομαι!</w:t>
      </w:r>
    </w:p>
    <w:p w14:paraId="485633FF" w14:textId="77777777" w:rsidR="00C17FD8" w:rsidRDefault="00C12081">
      <w:pPr>
        <w:spacing w:after="0" w:line="600" w:lineRule="auto"/>
        <w:ind w:firstLine="720"/>
        <w:jc w:val="both"/>
        <w:rPr>
          <w:rFonts w:eastAsia="Times New Roman"/>
          <w:szCs w:val="24"/>
        </w:rPr>
      </w:pPr>
      <w:r>
        <w:rPr>
          <w:rFonts w:eastAsia="Times New Roman"/>
          <w:szCs w:val="24"/>
        </w:rPr>
        <w:t>Είστε περήφανοι που πριν από δυόμισι χρόνια λέγα</w:t>
      </w:r>
      <w:r>
        <w:rPr>
          <w:rFonts w:eastAsia="Times New Roman"/>
          <w:szCs w:val="24"/>
        </w:rPr>
        <w:t xml:space="preserve">τε ότι θα σκίσετε τα μνημόνια και τώρα λέτε, «Θα βγούμε τον Αύγουστο»; Αυτή η μετατροπή μπορεί να πει </w:t>
      </w:r>
      <w:r>
        <w:rPr>
          <w:rFonts w:eastAsia="Times New Roman"/>
          <w:szCs w:val="24"/>
        </w:rPr>
        <w:t xml:space="preserve">κάποιος </w:t>
      </w:r>
      <w:r>
        <w:rPr>
          <w:rFonts w:eastAsia="Times New Roman"/>
          <w:szCs w:val="24"/>
        </w:rPr>
        <w:t xml:space="preserve">ότι είναι προς τον ρεαλισμό. Μπορώ να το αντιληφθώ αυτό. Ένα </w:t>
      </w:r>
      <w:r>
        <w:rPr>
          <w:rFonts w:eastAsia="Times New Roman"/>
          <w:szCs w:val="24"/>
        </w:rPr>
        <w:t xml:space="preserve">κόμμα </w:t>
      </w:r>
      <w:r>
        <w:rPr>
          <w:rFonts w:eastAsia="Times New Roman"/>
          <w:szCs w:val="24"/>
        </w:rPr>
        <w:t xml:space="preserve">που πουλούσε τρέλες, κάποτε είδε την πραγματικότητα και έγινε ρεαλιστικό </w:t>
      </w:r>
      <w:r>
        <w:rPr>
          <w:rFonts w:eastAsia="Times New Roman"/>
          <w:szCs w:val="24"/>
        </w:rPr>
        <w:t>κόμμα</w:t>
      </w:r>
      <w:r>
        <w:rPr>
          <w:rFonts w:eastAsia="Times New Roman"/>
          <w:szCs w:val="24"/>
        </w:rPr>
        <w:t>.</w:t>
      </w:r>
      <w:r>
        <w:rPr>
          <w:rFonts w:eastAsia="Times New Roman"/>
          <w:szCs w:val="24"/>
        </w:rPr>
        <w:t xml:space="preserve"> Μπορεί, όμως, να μένει το ίδιο </w:t>
      </w:r>
      <w:r>
        <w:rPr>
          <w:rFonts w:eastAsia="Times New Roman"/>
          <w:szCs w:val="24"/>
        </w:rPr>
        <w:t xml:space="preserve">κόμμα </w:t>
      </w:r>
      <w:r>
        <w:rPr>
          <w:rFonts w:eastAsia="Times New Roman"/>
          <w:szCs w:val="24"/>
        </w:rPr>
        <w:lastRenderedPageBreak/>
        <w:t xml:space="preserve">και να το εμπιστεύεται η κοινωνία; Μπορεί να κοιτάει τους πολίτες στα μάτια αυτό το </w:t>
      </w:r>
      <w:r>
        <w:rPr>
          <w:rFonts w:eastAsia="Times New Roman"/>
          <w:szCs w:val="24"/>
        </w:rPr>
        <w:t xml:space="preserve">κόμμα </w:t>
      </w:r>
      <w:r>
        <w:rPr>
          <w:rFonts w:eastAsia="Times New Roman"/>
          <w:szCs w:val="24"/>
        </w:rPr>
        <w:t>που είπε τόσο μεγάλα ψέματα, που ήταν σε τόσο μεγάλη πλάνη και ζητούσε τη διακυβέρνηση της χώρας;</w:t>
      </w:r>
    </w:p>
    <w:p w14:paraId="48563400"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Λέτε ότι θα κάνετε προσλήψεις.</w:t>
      </w:r>
      <w:r>
        <w:rPr>
          <w:rFonts w:eastAsia="Times New Roman" w:cs="Times New Roman"/>
          <w:szCs w:val="24"/>
        </w:rPr>
        <w:t xml:space="preserve">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Γεροβασίλη</w:t>
      </w:r>
      <w:proofErr w:type="spellEnd"/>
      <w:r>
        <w:rPr>
          <w:rFonts w:eastAsia="Times New Roman" w:cs="Times New Roman"/>
          <w:szCs w:val="24"/>
        </w:rPr>
        <w:t xml:space="preserve"> είπε χθες ότι θα κάνετε </w:t>
      </w:r>
      <w:proofErr w:type="spellStart"/>
      <w:r>
        <w:rPr>
          <w:rFonts w:eastAsia="Times New Roman" w:cs="Times New Roman"/>
          <w:szCs w:val="24"/>
        </w:rPr>
        <w:t>επτάμισι</w:t>
      </w:r>
      <w:proofErr w:type="spellEnd"/>
      <w:r>
        <w:rPr>
          <w:rFonts w:eastAsia="Times New Roman" w:cs="Times New Roman"/>
          <w:szCs w:val="24"/>
        </w:rPr>
        <w:t xml:space="preserve"> χιλιάδες προσλήψεις. Είπε, επίσης: «Γιατί να κάνουμε 5 προς 1; Να κάνουμε 1 προς 1. Δεν έχει η </w:t>
      </w:r>
      <w:r>
        <w:rPr>
          <w:rFonts w:eastAsia="Times New Roman" w:cs="Times New Roman"/>
          <w:szCs w:val="24"/>
        </w:rPr>
        <w:t>υ</w:t>
      </w:r>
      <w:r>
        <w:rPr>
          <w:rFonts w:eastAsia="Times New Roman" w:cs="Times New Roman"/>
          <w:szCs w:val="24"/>
        </w:rPr>
        <w:t xml:space="preserve">γεία, δεν έχει η </w:t>
      </w:r>
      <w:r>
        <w:rPr>
          <w:rFonts w:eastAsia="Times New Roman" w:cs="Times New Roman"/>
          <w:szCs w:val="24"/>
        </w:rPr>
        <w:t>π</w:t>
      </w:r>
      <w:r>
        <w:rPr>
          <w:rFonts w:eastAsia="Times New Roman" w:cs="Times New Roman"/>
          <w:szCs w:val="24"/>
        </w:rPr>
        <w:t xml:space="preserve">αιδεία». </w:t>
      </w:r>
    </w:p>
    <w:p w14:paraId="48563401"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Αφήστε τη χώρα να ηρεμήσει, να χαλαρώσει! Όλος ο νους σας είναι να διορίσετε δημοσ</w:t>
      </w:r>
      <w:r>
        <w:rPr>
          <w:rFonts w:eastAsia="Times New Roman" w:cs="Times New Roman"/>
          <w:szCs w:val="24"/>
        </w:rPr>
        <w:t xml:space="preserve">ίους υπαλλήλους; Αφήστε τη χώρα να κρατηθεί όρθια! Με ποιο δικαίωμα θα φορτώσετε πάλι πάνω στη χώρα βάρη, πριν η χώρα σηκωθεί, πριν ο ελληνικός λαός αναπνεύσει; Αυτό είναι το κύριο μέλημά σας; Να διορίσετε; Ρουσφέτι; Μα, αυτό έχετε στο </w:t>
      </w:r>
      <w:r>
        <w:rPr>
          <w:rFonts w:eastAsia="Times New Roman" w:cs="Times New Roman"/>
          <w:szCs w:val="24"/>
          <w:lang w:val="en-US"/>
        </w:rPr>
        <w:t>DNA</w:t>
      </w:r>
      <w:r>
        <w:rPr>
          <w:rFonts w:eastAsia="Times New Roman" w:cs="Times New Roman"/>
          <w:szCs w:val="24"/>
        </w:rPr>
        <w:t xml:space="preserve"> σας; Με αυτό έχε</w:t>
      </w:r>
      <w:r>
        <w:rPr>
          <w:rFonts w:eastAsia="Times New Roman" w:cs="Times New Roman"/>
          <w:szCs w:val="24"/>
        </w:rPr>
        <w:t xml:space="preserve">τε ανατραφεί, με το ρουσφέτι; </w:t>
      </w:r>
    </w:p>
    <w:p w14:paraId="48563402"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Ένα τελευταίο τώρα, πριν αποχωρήσω από αυτή την Αίθουσα. </w:t>
      </w:r>
    </w:p>
    <w:p w14:paraId="48563403"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 xml:space="preserve">Μέσω ΑΣΕΠ θα γίνουν οι προσλήψεις! </w:t>
      </w:r>
    </w:p>
    <w:p w14:paraId="48563404"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Σας παρακαλώ, δεν σας ακούω. </w:t>
      </w:r>
    </w:p>
    <w:p w14:paraId="48563405"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Δεν το αμφισβητεί αυτό, κύριε συνάδελφε. </w:t>
      </w:r>
    </w:p>
    <w:p w14:paraId="48563406"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Όπως δεν σας διακόπτω εγώ, κύριε </w:t>
      </w:r>
      <w:proofErr w:type="spellStart"/>
      <w:r>
        <w:rPr>
          <w:rFonts w:eastAsia="Times New Roman" w:cs="Times New Roman"/>
          <w:szCs w:val="24"/>
        </w:rPr>
        <w:t>Μπαλαούρα</w:t>
      </w:r>
      <w:proofErr w:type="spellEnd"/>
      <w:r>
        <w:rPr>
          <w:rFonts w:eastAsia="Times New Roman" w:cs="Times New Roman"/>
          <w:szCs w:val="24"/>
        </w:rPr>
        <w:t>, μη με διακόπτετε και εσείς. Εσείς δεν είστε</w:t>
      </w:r>
      <w:r>
        <w:rPr>
          <w:rFonts w:eastAsia="Times New Roman" w:cs="Times New Roman"/>
          <w:szCs w:val="24"/>
        </w:rPr>
        <w:t>,</w:t>
      </w:r>
      <w:r>
        <w:rPr>
          <w:rFonts w:eastAsia="Times New Roman" w:cs="Times New Roman"/>
          <w:szCs w:val="24"/>
        </w:rPr>
        <w:t xml:space="preserve"> που πήρατε το επίδομα, τον μποναμά</w:t>
      </w:r>
      <w:r>
        <w:rPr>
          <w:rFonts w:eastAsia="Times New Roman" w:cs="Times New Roman"/>
          <w:szCs w:val="24"/>
        </w:rPr>
        <w:t>,</w:t>
      </w:r>
      <w:r>
        <w:rPr>
          <w:rFonts w:eastAsia="Times New Roman" w:cs="Times New Roman"/>
          <w:szCs w:val="24"/>
        </w:rPr>
        <w:t xml:space="preserve"> πέρυσι; Λέω, αν είστε εσείς. Δεν ξέρω, κάπως έτσι λεγόταν, γιατί δεν παρακολουθώ. </w:t>
      </w:r>
    </w:p>
    <w:p w14:paraId="48563407"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Μέσω ΑΣΕΠ το πήρε! </w:t>
      </w:r>
    </w:p>
    <w:p w14:paraId="48563408"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ΒΑΣΙΛΗΣ ΛΕΒΕΝΤΗΣ (Πρόεδρος της Ένωσης Κεντρώων): </w:t>
      </w:r>
      <w:r>
        <w:rPr>
          <w:rFonts w:eastAsia="Times New Roman" w:cs="Times New Roman"/>
          <w:szCs w:val="24"/>
        </w:rPr>
        <w:t xml:space="preserve">Στο θέμα των Σκοπίων, έχω την πληροφορία ότι όσοι φοιτούσαν εις το Πανεπιστήμιο </w:t>
      </w:r>
      <w:r>
        <w:rPr>
          <w:rFonts w:eastAsia="Times New Roman" w:cs="Times New Roman"/>
          <w:szCs w:val="24"/>
        </w:rPr>
        <w:t xml:space="preserve">των Σκοπίων -υπήρχε πανεπιστήμιο επί χρόνια, από την εποχή Αβέρωφ- υπέγραφαν δήλωση ότι η Μακεδονία δεν είναι ελληνική. </w:t>
      </w:r>
    </w:p>
    <w:p w14:paraId="48563409"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έχετε ακούσει αυτό, κύριε Τασούλα; </w:t>
      </w:r>
    </w:p>
    <w:p w14:paraId="4856340A"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Δεν ισχύει. </w:t>
      </w:r>
    </w:p>
    <w:p w14:paraId="4856340B"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Όχι; Πρέπει</w:t>
      </w:r>
      <w:r>
        <w:rPr>
          <w:rFonts w:eastAsia="Times New Roman" w:cs="Times New Roman"/>
          <w:szCs w:val="24"/>
        </w:rPr>
        <w:t xml:space="preserve"> να το ψάξουμε αυτό. </w:t>
      </w:r>
    </w:p>
    <w:p w14:paraId="4856340C"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Όσοι φοίτησαν στο Πανεπιστήμιο των Σκοπίων, μου φαίνεται ότι υπέγραφαν δήλωση -και λέω «μου φαίνεται», γιατί θέλω να είμαι απόλυτα σίγουρος, αλλά δεν έχω αμφιβολία για την πηγή που μου το είπε- ότι η Μακεδονία δεν είναι ελληνική, κύρι</w:t>
      </w:r>
      <w:r>
        <w:rPr>
          <w:rFonts w:eastAsia="Times New Roman" w:cs="Times New Roman"/>
          <w:szCs w:val="24"/>
        </w:rPr>
        <w:t xml:space="preserve">ε </w:t>
      </w:r>
      <w:proofErr w:type="spellStart"/>
      <w:r>
        <w:rPr>
          <w:rFonts w:eastAsia="Times New Roman" w:cs="Times New Roman"/>
          <w:szCs w:val="24"/>
        </w:rPr>
        <w:t>Βούτση</w:t>
      </w:r>
      <w:proofErr w:type="spellEnd"/>
      <w:r>
        <w:rPr>
          <w:rFonts w:eastAsia="Times New Roman" w:cs="Times New Roman"/>
          <w:szCs w:val="24"/>
        </w:rPr>
        <w:t>. Μάλιστα, κάποιοι τέτοιοι έχουν λάβει διπλώματα. Εύχομαι η Αίθουσα να μην έχει τέτοιους αποφοί</w:t>
      </w:r>
      <w:r>
        <w:rPr>
          <w:rFonts w:eastAsia="Times New Roman" w:cs="Times New Roman"/>
          <w:szCs w:val="24"/>
        </w:rPr>
        <w:lastRenderedPageBreak/>
        <w:t>τους. Τους υποχρέωναν οι Σκοπιανοί, πριν αποχωριστούν από τη Γιουγκοσλαβία, εγγραφόμενοι στο Πανεπιστήμιο να κάνουν δήλωση ότι η Μακεδονία δεν είναι ελλη</w:t>
      </w:r>
      <w:r>
        <w:rPr>
          <w:rFonts w:eastAsia="Times New Roman" w:cs="Times New Roman"/>
          <w:szCs w:val="24"/>
        </w:rPr>
        <w:t xml:space="preserve">νική. Και ήταν από την εποχή Αβέρωφ αυτό. Αυτό με εξέπληξε. Θα το ψάξετε. Η ΕΥΠ έχει τα στοιχεία. Μην βιάζεστε να πείτε «όχι», μην εκτεθείτε. </w:t>
      </w:r>
    </w:p>
    <w:p w14:paraId="4856340D"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Εγώ που έχω την απόλυτη πληροφορία, χρησιμοποίησα τη φράση «μου φαίνεται». Εσείς, όμως, είστε λίγο προπέτες και β</w:t>
      </w:r>
      <w:r>
        <w:rPr>
          <w:rFonts w:eastAsia="Times New Roman" w:cs="Times New Roman"/>
          <w:szCs w:val="24"/>
        </w:rPr>
        <w:t xml:space="preserve">ιάζεστε να διαβεβαιώσετε περί του «όχι». Ίσως εκτεθείτε, γιατί η πληροφορία είναι συγκεκριμένη. </w:t>
      </w:r>
    </w:p>
    <w:p w14:paraId="4856340E"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Όμως, θέλω να ρωτήσω κάτι άλλο αυτή την Αίθουσα: Βγήκατε όλοι και είπατε: «Όχι το </w:t>
      </w:r>
      <w:proofErr w:type="spellStart"/>
      <w:r>
        <w:rPr>
          <w:rFonts w:eastAsia="Times New Roman" w:cs="Times New Roman"/>
          <w:szCs w:val="24"/>
        </w:rPr>
        <w:t>Ίλιντεν</w:t>
      </w:r>
      <w:proofErr w:type="spellEnd"/>
      <w:r>
        <w:rPr>
          <w:rFonts w:eastAsia="Times New Roman" w:cs="Times New Roman"/>
          <w:szCs w:val="24"/>
        </w:rPr>
        <w:t xml:space="preserve">! Το </w:t>
      </w:r>
      <w:proofErr w:type="spellStart"/>
      <w:r>
        <w:rPr>
          <w:rFonts w:eastAsia="Times New Roman" w:cs="Times New Roman"/>
          <w:szCs w:val="24"/>
        </w:rPr>
        <w:t>Ίλιντεν</w:t>
      </w:r>
      <w:proofErr w:type="spellEnd"/>
      <w:r>
        <w:rPr>
          <w:rFonts w:eastAsia="Times New Roman" w:cs="Times New Roman"/>
          <w:szCs w:val="24"/>
        </w:rPr>
        <w:t xml:space="preserve"> μάς εκθέτει. Παραπέμπει σε αλυτρωτισμό». Το «Μακεδονία» ό</w:t>
      </w:r>
      <w:r>
        <w:rPr>
          <w:rFonts w:eastAsia="Times New Roman" w:cs="Times New Roman"/>
          <w:szCs w:val="24"/>
        </w:rPr>
        <w:t xml:space="preserve">ταν δοθεί, έχετε την άποψη ότι δεν μας εκθέτει; Αν ζητούσαμε από την Τουρκία μια ανάλογη υποχώρηση, θα την έκανε; Αν οι Αμερικανοί πίεζαν την Τουρκία και έλεγαν, «Για να λυθεί το </w:t>
      </w:r>
      <w:r>
        <w:rPr>
          <w:rFonts w:eastAsia="Times New Roman" w:cs="Times New Roman"/>
          <w:szCs w:val="24"/>
        </w:rPr>
        <w:lastRenderedPageBreak/>
        <w:t xml:space="preserve">θέμα στη γειτονιά σας, κάντε μια υποχώρηση», θα την έκανε ο </w:t>
      </w:r>
      <w:proofErr w:type="spellStart"/>
      <w:r>
        <w:rPr>
          <w:rFonts w:eastAsia="Times New Roman" w:cs="Times New Roman"/>
          <w:szCs w:val="24"/>
        </w:rPr>
        <w:t>Ερντογάν</w:t>
      </w:r>
      <w:proofErr w:type="spellEnd"/>
      <w:r>
        <w:rPr>
          <w:rFonts w:eastAsia="Times New Roman" w:cs="Times New Roman"/>
          <w:szCs w:val="24"/>
        </w:rPr>
        <w:t>; Δηλαδή,</w:t>
      </w:r>
      <w:r>
        <w:rPr>
          <w:rFonts w:eastAsia="Times New Roman" w:cs="Times New Roman"/>
          <w:szCs w:val="24"/>
        </w:rPr>
        <w:t xml:space="preserve"> προς τι η προθυμία αυτής της Αίθουσας να παραδώσει το όνομα «Μακεδονία»; </w:t>
      </w:r>
    </w:p>
    <w:p w14:paraId="4856340F"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Εγώ τι απάντησα και στους Σκοπιανούς και στον Αμερικανό Πρέσβη; Να προσφέρουμε οικονομικά ανταλλάγματα, να μπουν στο ΝΑΤΟ, να στείλουμε επιχειρηματίες, αλλά να ονομαστούν «Σκόπια». </w:t>
      </w:r>
      <w:r>
        <w:rPr>
          <w:rFonts w:eastAsia="Times New Roman" w:cs="Times New Roman"/>
          <w:szCs w:val="24"/>
        </w:rPr>
        <w:t xml:space="preserve">Μόνο εγώ το ζητάω αυτό; Όλη η άλλη Αίθουσα θέλει να δώσει το όνομα «Μακεδονία»; </w:t>
      </w:r>
    </w:p>
    <w:p w14:paraId="48563410"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Τι συμβαίνει, κύριε </w:t>
      </w:r>
      <w:proofErr w:type="spellStart"/>
      <w:r>
        <w:rPr>
          <w:rFonts w:eastAsia="Times New Roman" w:cs="Times New Roman"/>
          <w:szCs w:val="24"/>
        </w:rPr>
        <w:t>Βούτση</w:t>
      </w:r>
      <w:proofErr w:type="spellEnd"/>
      <w:r>
        <w:rPr>
          <w:rFonts w:eastAsia="Times New Roman" w:cs="Times New Roman"/>
          <w:szCs w:val="24"/>
        </w:rPr>
        <w:t>; Δεν λέω ότι είναι απάτριδες όσοι το δώσουν. Δεν είπα τέτοιο πράγμα. Όμως, προς τι; Ρώτησα και τον κ. Τσίπρα το εξής: Γιατί βιαστήκατε και πήγατε στ</w:t>
      </w:r>
      <w:r>
        <w:rPr>
          <w:rFonts w:eastAsia="Times New Roman" w:cs="Times New Roman"/>
          <w:szCs w:val="24"/>
        </w:rPr>
        <w:t xml:space="preserve">ο Νταβός και συζητήσατε επί της σύνθετης ονομασίας; Μου είπε, βέβαια, ο κ. Τσίπρας ότι από το 2008 ο Κώστας Καραμανλής με την Μπακογιάννη είχαν δώσει το «Μακεδονία </w:t>
      </w:r>
      <w:r>
        <w:rPr>
          <w:rFonts w:eastAsia="Times New Roman" w:cs="Times New Roman"/>
          <w:szCs w:val="24"/>
        </w:rPr>
        <w:t>-</w:t>
      </w:r>
      <w:r>
        <w:rPr>
          <w:rFonts w:eastAsia="Times New Roman" w:cs="Times New Roman"/>
          <w:szCs w:val="24"/>
        </w:rPr>
        <w:t>εντός παρενθέσεως</w:t>
      </w:r>
      <w:r>
        <w:rPr>
          <w:rFonts w:eastAsia="Times New Roman" w:cs="Times New Roman"/>
          <w:szCs w:val="24"/>
        </w:rPr>
        <w:t xml:space="preserve">- </w:t>
      </w:r>
      <w:r>
        <w:rPr>
          <w:rFonts w:eastAsia="Times New Roman" w:cs="Times New Roman"/>
          <w:szCs w:val="24"/>
        </w:rPr>
        <w:t>Σκόπια». Του είπα: «Μα, δεν είχε πέσει υπογραφή. Γιατί αισθάνεστε δεσμευ</w:t>
      </w:r>
      <w:r>
        <w:rPr>
          <w:rFonts w:eastAsia="Times New Roman" w:cs="Times New Roman"/>
          <w:szCs w:val="24"/>
        </w:rPr>
        <w:t xml:space="preserve">μένος;». Και μου είπε: «Διότι η άλλη πλευρά το </w:t>
      </w:r>
      <w:r>
        <w:rPr>
          <w:rFonts w:eastAsia="Times New Roman" w:cs="Times New Roman"/>
          <w:szCs w:val="24"/>
        </w:rPr>
        <w:lastRenderedPageBreak/>
        <w:t>θεωρεί κατοχύρωση». Απάντηση από τους «</w:t>
      </w:r>
      <w:proofErr w:type="spellStart"/>
      <w:r>
        <w:rPr>
          <w:rFonts w:eastAsia="Times New Roman" w:cs="Times New Roman"/>
          <w:szCs w:val="24"/>
        </w:rPr>
        <w:t>Καραμανλήδες</w:t>
      </w:r>
      <w:proofErr w:type="spellEnd"/>
      <w:r>
        <w:rPr>
          <w:rFonts w:eastAsia="Times New Roman" w:cs="Times New Roman"/>
          <w:szCs w:val="24"/>
        </w:rPr>
        <w:t xml:space="preserve">», από κανέναν, δεν έχω λάβει. Άγεται η χώρα να παραδώσει τα «ασημικά» </w:t>
      </w:r>
      <w:r>
        <w:rPr>
          <w:rFonts w:eastAsia="Times New Roman" w:cs="Times New Roman"/>
          <w:szCs w:val="24"/>
        </w:rPr>
        <w:t xml:space="preserve">της και τα </w:t>
      </w:r>
      <w:r>
        <w:rPr>
          <w:rFonts w:eastAsia="Times New Roman" w:cs="Times New Roman"/>
          <w:szCs w:val="24"/>
        </w:rPr>
        <w:t>χρυσαφικά</w:t>
      </w:r>
      <w:r>
        <w:rPr>
          <w:rFonts w:eastAsia="Times New Roman" w:cs="Times New Roman"/>
          <w:szCs w:val="24"/>
        </w:rPr>
        <w:t xml:space="preserve"> της</w:t>
      </w:r>
      <w:r>
        <w:rPr>
          <w:rFonts w:eastAsia="Times New Roman" w:cs="Times New Roman"/>
          <w:szCs w:val="24"/>
        </w:rPr>
        <w:t xml:space="preserve">» με τέτοιαν ελαφρότητα; </w:t>
      </w:r>
    </w:p>
    <w:p w14:paraId="48563411"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Ζητώ από τον Πρόεδρο της Δημοκρατίας </w:t>
      </w:r>
      <w:r>
        <w:rPr>
          <w:rFonts w:eastAsia="Times New Roman" w:cs="Times New Roman"/>
          <w:szCs w:val="24"/>
        </w:rPr>
        <w:t xml:space="preserve">να κάνουμε μία συνάντηση για να καταγραφούν οι επιθυμίες και οι απόψεις των πολιτικών Αρχηγών, να δεσμευθούμε για το τι θέλει ο ένας, τι θέλει ο άλλος. </w:t>
      </w:r>
    </w:p>
    <w:p w14:paraId="4856341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Μου είπε ο Πρόεδρος της Δημοκρατίας -περαστικά του κιόλας, γιατί είχε κάποιο πρόβλημα εχθές- ότι είναι </w:t>
      </w:r>
      <w:r>
        <w:rPr>
          <w:rFonts w:eastAsia="Times New Roman" w:cs="Times New Roman"/>
          <w:szCs w:val="24"/>
        </w:rPr>
        <w:t>υπόθεση του Πρωθυπουργού να την συγκαλέσει. Τι θα γίνει, δηλαδή, στη χώρα αυτή; Αν συμβεί κάτι στον Πρωθυπουργό, θα παρασύρει και τη χώρα; Θα δώσουμε το όνομα «Μακεδονία» και δεν θα έχει γίνει σύσκεψη των πολιτικών Αρχηγών; Θα μας φέρετε μια μέρα εδώ και μ</w:t>
      </w:r>
      <w:r>
        <w:rPr>
          <w:rFonts w:eastAsia="Times New Roman" w:cs="Times New Roman"/>
          <w:szCs w:val="24"/>
        </w:rPr>
        <w:t>ε τους τρόπους που ξέρει η Κυβέρνηση, παίρνοντας από εδώ και από εκεί Βουλευτές, θα παραδώσετε το όνομα «Μακεδονία» και θα έχετε τη συνείδησή σας ήσυχη;</w:t>
      </w:r>
    </w:p>
    <w:p w14:paraId="4856341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48563414" w14:textId="77777777" w:rsidR="00C17FD8" w:rsidRDefault="00C1208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48563415" w14:textId="77777777" w:rsidR="00C17FD8" w:rsidRDefault="00C12081">
      <w:pPr>
        <w:spacing w:after="0" w:line="600" w:lineRule="auto"/>
        <w:ind w:firstLine="720"/>
        <w:jc w:val="both"/>
        <w:rPr>
          <w:rFonts w:eastAsia="Times New Roman" w:cs="Times New Roman"/>
          <w:szCs w:val="24"/>
        </w:rPr>
      </w:pPr>
      <w:r w:rsidRPr="00F00D25">
        <w:rPr>
          <w:rFonts w:eastAsia="Times New Roman" w:cs="Times New Roman"/>
          <w:b/>
          <w:szCs w:val="24"/>
        </w:rPr>
        <w:t xml:space="preserve">ΠΡΟΕΔΡΕΥΩΝ (Γεώργιος </w:t>
      </w:r>
      <w:proofErr w:type="spellStart"/>
      <w:r w:rsidRPr="00F00D25">
        <w:rPr>
          <w:rFonts w:eastAsia="Times New Roman" w:cs="Times New Roman"/>
          <w:b/>
          <w:szCs w:val="24"/>
        </w:rPr>
        <w:t>Λαμπρο</w:t>
      </w:r>
      <w:r>
        <w:rPr>
          <w:rFonts w:eastAsia="Times New Roman" w:cs="Times New Roman"/>
          <w:b/>
          <w:szCs w:val="24"/>
        </w:rPr>
        <w:t>ύλης</w:t>
      </w:r>
      <w:proofErr w:type="spellEnd"/>
      <w:r>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Παναγιώταρος</w:t>
      </w:r>
      <w:proofErr w:type="spellEnd"/>
      <w:r>
        <w:rPr>
          <w:rFonts w:eastAsia="Times New Roman" w:cs="Times New Roman"/>
          <w:szCs w:val="24"/>
        </w:rPr>
        <w:t>,</w:t>
      </w:r>
      <w:r>
        <w:rPr>
          <w:rFonts w:eastAsia="Times New Roman" w:cs="Times New Roman"/>
          <w:szCs w:val="24"/>
        </w:rPr>
        <w:t xml:space="preserve"> ως αναπληρωτής εκπρόσωπος του Προέδρου του Λαϊκού Συνδέσμου</w:t>
      </w:r>
      <w:r>
        <w:rPr>
          <w:rFonts w:eastAsia="Times New Roman" w:cs="Times New Roman"/>
          <w:szCs w:val="24"/>
        </w:rPr>
        <w:t xml:space="preserve"> - </w:t>
      </w:r>
      <w:r>
        <w:rPr>
          <w:rFonts w:eastAsia="Times New Roman" w:cs="Times New Roman"/>
          <w:szCs w:val="24"/>
        </w:rPr>
        <w:t>Χρυσή Αυγή.</w:t>
      </w:r>
    </w:p>
    <w:p w14:paraId="48563416" w14:textId="77777777" w:rsidR="00C17FD8" w:rsidRDefault="00C12081">
      <w:pPr>
        <w:spacing w:after="0" w:line="600" w:lineRule="auto"/>
        <w:ind w:firstLine="720"/>
        <w:jc w:val="both"/>
        <w:rPr>
          <w:rFonts w:eastAsia="Times New Roman" w:cs="Times New Roman"/>
          <w:szCs w:val="24"/>
        </w:rPr>
      </w:pPr>
      <w:r w:rsidRPr="00F00D25">
        <w:rPr>
          <w:rFonts w:eastAsia="Times New Roman" w:cs="Times New Roman"/>
          <w:b/>
          <w:szCs w:val="24"/>
        </w:rPr>
        <w:t>ΗΛΙΑΣ ΠΑΝΑΓΙΩΤΑΡΟΣ:</w:t>
      </w:r>
      <w:r>
        <w:rPr>
          <w:rFonts w:eastAsia="Times New Roman" w:cs="Times New Roman"/>
          <w:b/>
          <w:szCs w:val="24"/>
        </w:rPr>
        <w:t xml:space="preserve"> </w:t>
      </w:r>
      <w:r>
        <w:rPr>
          <w:rFonts w:eastAsia="Times New Roman" w:cs="Times New Roman"/>
          <w:szCs w:val="24"/>
        </w:rPr>
        <w:t>Ευχαριστώ, κύριε Πρόεδρε.</w:t>
      </w:r>
    </w:p>
    <w:p w14:paraId="4856341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Έφερε η Κυβέρνηση «ολιστικό σχέδιο ανάπτυξης». Βέβαια, ακούγοντας «ολιστικό», στο νου των περισσοτέρων </w:t>
      </w:r>
      <w:r>
        <w:rPr>
          <w:rFonts w:eastAsia="Times New Roman" w:cs="Times New Roman"/>
          <w:szCs w:val="24"/>
        </w:rPr>
        <w:t xml:space="preserve">Ελλήνων έρχεται η λέξη «ληστρικό», διότι αυτά που βιώνουν επί οκτώ και πλέον χρόνια, περί αυτής της πλευράς κοιτάζουν. </w:t>
      </w:r>
    </w:p>
    <w:p w14:paraId="4856341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Η αξιότιμη Πρόεδρος του ΠΑΣΟΚ, του Κινήματος Αλλαγής</w:t>
      </w:r>
      <w:r>
        <w:rPr>
          <w:rFonts w:eastAsia="Times New Roman" w:cs="Times New Roman"/>
          <w:szCs w:val="24"/>
        </w:rPr>
        <w:t xml:space="preserve"> κ.</w:t>
      </w:r>
      <w:r>
        <w:rPr>
          <w:rFonts w:eastAsia="Times New Roman" w:cs="Times New Roman"/>
          <w:szCs w:val="24"/>
        </w:rPr>
        <w:t xml:space="preserve"> Γεννηματά, στο έγγραφο</w:t>
      </w:r>
      <w:r>
        <w:rPr>
          <w:rFonts w:eastAsia="Times New Roman" w:cs="Times New Roman"/>
          <w:szCs w:val="24"/>
        </w:rPr>
        <w:t>,</w:t>
      </w:r>
      <w:r>
        <w:rPr>
          <w:rFonts w:eastAsia="Times New Roman" w:cs="Times New Roman"/>
          <w:szCs w:val="24"/>
        </w:rPr>
        <w:t xml:space="preserve"> βάσει του οποίου γίνεται η συζήτηση, αναφέρει επί λέξει: «Μέσα στο επόμενο διάστημα κρίνεται αν η χώρα, η κοινωνία, η οικονομία μας πορεύονται για την οριστική και ασφαλή έξοδό της από την </w:t>
      </w:r>
      <w:r>
        <w:rPr>
          <w:rFonts w:eastAsia="Times New Roman" w:cs="Times New Roman"/>
          <w:szCs w:val="24"/>
        </w:rPr>
        <w:lastRenderedPageBreak/>
        <w:t>κρίση». Και συμπληρώνουμε εμείς: «…που εσείς, μαζί με τη Νέα Δημοκ</w:t>
      </w:r>
      <w:r>
        <w:rPr>
          <w:rFonts w:eastAsia="Times New Roman" w:cs="Times New Roman"/>
          <w:szCs w:val="24"/>
        </w:rPr>
        <w:t>ρατία, ρίξατε στα βράχια, συγκυβερνώντας για σαράντα και πλέον έτη».</w:t>
      </w:r>
    </w:p>
    <w:p w14:paraId="4856341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ιο κάτω η κ</w:t>
      </w:r>
      <w:r>
        <w:rPr>
          <w:rFonts w:eastAsia="Times New Roman" w:cs="Times New Roman"/>
          <w:szCs w:val="24"/>
        </w:rPr>
        <w:t>.</w:t>
      </w:r>
      <w:r>
        <w:rPr>
          <w:rFonts w:eastAsia="Times New Roman" w:cs="Times New Roman"/>
          <w:szCs w:val="24"/>
        </w:rPr>
        <w:t xml:space="preserve"> Γεννηματά γράφει ότι, «Η χρονική λήξη του τρίτου -και πλέον επώδυνου- μνημονίου που υπέγραψε η Κυβέρνηση ΣΥΡΙΖΑ-ΑΝΕΛ…», ξεχνώντας επιμελώς ότι το ψήφισε και το ΠΑΣΟΚ και η Ν</w:t>
      </w:r>
      <w:r>
        <w:rPr>
          <w:rFonts w:eastAsia="Times New Roman" w:cs="Times New Roman"/>
          <w:szCs w:val="24"/>
        </w:rPr>
        <w:t xml:space="preserve">έα Δημοκρατία και το Ποτάμι, προσπαθώντας έτσι να βγάλει την ουρά της απέξω. </w:t>
      </w:r>
    </w:p>
    <w:p w14:paraId="4856341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Λίγο πιο κάτω στο εν λόγω κείμενο, στην εξόχως γοητευτική επιστολή της η κ</w:t>
      </w:r>
      <w:r>
        <w:rPr>
          <w:rFonts w:eastAsia="Times New Roman" w:cs="Times New Roman"/>
          <w:szCs w:val="24"/>
        </w:rPr>
        <w:t>.</w:t>
      </w:r>
      <w:r>
        <w:rPr>
          <w:rFonts w:eastAsia="Times New Roman" w:cs="Times New Roman"/>
          <w:szCs w:val="24"/>
        </w:rPr>
        <w:t xml:space="preserve"> Γεννηματά, στηλιτεύει την «καθαρή» -εντός πολλών εισαγωγικών- έξοδο, λέγοντας επί λέξει: «Η κατάσταση </w:t>
      </w:r>
      <w:r>
        <w:rPr>
          <w:rFonts w:eastAsia="Times New Roman" w:cs="Times New Roman"/>
          <w:szCs w:val="24"/>
        </w:rPr>
        <w:t>είναι διαφορετική</w:t>
      </w:r>
      <w:r>
        <w:rPr>
          <w:rFonts w:eastAsia="Times New Roman" w:cs="Times New Roman"/>
          <w:szCs w:val="24"/>
        </w:rPr>
        <w:t>,</w:t>
      </w:r>
      <w:r>
        <w:rPr>
          <w:rFonts w:eastAsia="Times New Roman" w:cs="Times New Roman"/>
          <w:szCs w:val="24"/>
        </w:rPr>
        <w:t xml:space="preserve"> λόγω των </w:t>
      </w:r>
      <w:proofErr w:type="spellStart"/>
      <w:r>
        <w:rPr>
          <w:rFonts w:eastAsia="Times New Roman" w:cs="Times New Roman"/>
          <w:szCs w:val="24"/>
        </w:rPr>
        <w:t>προνομοθετημένων</w:t>
      </w:r>
      <w:proofErr w:type="spellEnd"/>
      <w:r>
        <w:rPr>
          <w:rFonts w:eastAsia="Times New Roman" w:cs="Times New Roman"/>
          <w:szCs w:val="24"/>
        </w:rPr>
        <w:t xml:space="preserve"> μέτρων, της ταυτόχρονης επιτήρησης και της σκληρής εποπτείας…» -από τους «</w:t>
      </w:r>
      <w:proofErr w:type="spellStart"/>
      <w:r>
        <w:rPr>
          <w:rFonts w:eastAsia="Times New Roman" w:cs="Times New Roman"/>
          <w:szCs w:val="24"/>
        </w:rPr>
        <w:t>διασώστες</w:t>
      </w:r>
      <w:proofErr w:type="spellEnd"/>
      <w:r>
        <w:rPr>
          <w:rFonts w:eastAsia="Times New Roman" w:cs="Times New Roman"/>
          <w:szCs w:val="24"/>
        </w:rPr>
        <w:t xml:space="preserve">» μας -και αυτό εντός πολλών εισαγωγικών- όπως συμπληρώνουμε εμείς- «για ενενήντα εννέα και </w:t>
      </w:r>
      <w:r>
        <w:rPr>
          <w:rFonts w:eastAsia="Times New Roman" w:cs="Times New Roman"/>
          <w:szCs w:val="24"/>
        </w:rPr>
        <w:lastRenderedPageBreak/>
        <w:t xml:space="preserve">πλέον χρόνια». Όλα αυτά τα έλεγε το </w:t>
      </w:r>
      <w:r>
        <w:rPr>
          <w:rFonts w:eastAsia="Times New Roman" w:cs="Times New Roman"/>
          <w:szCs w:val="24"/>
        </w:rPr>
        <w:t xml:space="preserve">τρίτο μνημόνιο, κυρία Πρόεδρε του ΠΑΣΟΚ, το οποίο και ψηφίσατε, όπως και οι υπόλοιποι. </w:t>
      </w:r>
    </w:p>
    <w:p w14:paraId="4856341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Στη συνέχεια του κειμένου της κ</w:t>
      </w:r>
      <w:r>
        <w:rPr>
          <w:rFonts w:eastAsia="Times New Roman" w:cs="Times New Roman"/>
          <w:szCs w:val="24"/>
        </w:rPr>
        <w:t>.</w:t>
      </w:r>
      <w:r>
        <w:rPr>
          <w:rFonts w:eastAsia="Times New Roman" w:cs="Times New Roman"/>
          <w:szCs w:val="24"/>
        </w:rPr>
        <w:t xml:space="preserve"> Γεννηματά αναφέρεται: «Το ολιστικό σχέδιο ανάπτυξης του Υπουργείου Οικονομικών, που δεν είχε ούτε το θάρρος ούτε την ευαισθησία να συζητήσει με τις πολιτικές δυνάμεις και την κοινωνία, είναι, όπως φαίνεται, ένα ακόμα «Πρόγραμμα Θεσσαλονίκης». Σχολιάζουμε </w:t>
      </w:r>
      <w:r>
        <w:rPr>
          <w:rFonts w:eastAsia="Times New Roman" w:cs="Times New Roman"/>
          <w:szCs w:val="24"/>
        </w:rPr>
        <w:t xml:space="preserve">εδώ, πως όταν λέει «με τις πολιτικές δυνάμεις», εννοεί πλην της Χρυσής Αυγής, γιατί μόνοι σας τα συζητάτε, μόνοι σας τα κανονίζετε εντός και εκτός αυτής της Αιθούσης. </w:t>
      </w:r>
    </w:p>
    <w:p w14:paraId="4856341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Επίσης, αναφέρεστε στα δυσβάσταχτα πρωτογενή πλεονάσματα, τα οποία και εσείς διαφημίζατε</w:t>
      </w:r>
      <w:r>
        <w:rPr>
          <w:rFonts w:eastAsia="Times New Roman" w:cs="Times New Roman"/>
          <w:szCs w:val="24"/>
        </w:rPr>
        <w:t>,</w:t>
      </w:r>
      <w:r>
        <w:rPr>
          <w:rFonts w:eastAsia="Times New Roman" w:cs="Times New Roman"/>
          <w:szCs w:val="24"/>
        </w:rPr>
        <w:t xml:space="preserve"> όταν συγκυβερνούσατε και τα επιτυγχάνατε και στις </w:t>
      </w:r>
      <w:proofErr w:type="spellStart"/>
      <w:r>
        <w:rPr>
          <w:rFonts w:eastAsia="Times New Roman" w:cs="Times New Roman"/>
          <w:szCs w:val="24"/>
        </w:rPr>
        <w:t>προνομοθετημένες</w:t>
      </w:r>
      <w:proofErr w:type="spellEnd"/>
      <w:r>
        <w:rPr>
          <w:rFonts w:eastAsia="Times New Roman" w:cs="Times New Roman"/>
          <w:szCs w:val="24"/>
        </w:rPr>
        <w:t xml:space="preserve"> νέες μειώσεις σε συντάξεις, σε αφορολόγητο, στις κοινωνικές δαπάνες, στους πλειστηριασμούς, στην εκχώρηση της εθνικής περιουσίας και σε όλα τα επώδυνα μέτρα</w:t>
      </w:r>
      <w:r>
        <w:rPr>
          <w:rFonts w:eastAsia="Times New Roman" w:cs="Times New Roman"/>
          <w:szCs w:val="24"/>
        </w:rPr>
        <w:t>,</w:t>
      </w:r>
      <w:r>
        <w:rPr>
          <w:rFonts w:eastAsia="Times New Roman" w:cs="Times New Roman"/>
          <w:szCs w:val="24"/>
        </w:rPr>
        <w:t xml:space="preserve"> τα οποία έχουν ψηφιστεί </w:t>
      </w:r>
      <w:r>
        <w:rPr>
          <w:rFonts w:eastAsia="Times New Roman" w:cs="Times New Roman"/>
          <w:szCs w:val="24"/>
        </w:rPr>
        <w:lastRenderedPageBreak/>
        <w:t>με το</w:t>
      </w:r>
      <w:r>
        <w:rPr>
          <w:rFonts w:eastAsia="Times New Roman" w:cs="Times New Roman"/>
          <w:szCs w:val="24"/>
        </w:rPr>
        <w:t xml:space="preserve"> τρίτο μνημόνιο, που τα </w:t>
      </w:r>
      <w:proofErr w:type="spellStart"/>
      <w:r>
        <w:rPr>
          <w:rFonts w:eastAsia="Times New Roman" w:cs="Times New Roman"/>
          <w:szCs w:val="24"/>
        </w:rPr>
        <w:t>περιελάμβανε</w:t>
      </w:r>
      <w:proofErr w:type="spellEnd"/>
      <w:r>
        <w:rPr>
          <w:rFonts w:eastAsia="Times New Roman" w:cs="Times New Roman"/>
          <w:szCs w:val="24"/>
        </w:rPr>
        <w:t xml:space="preserve"> όλα ένα προς ένα. Τα ψηφίσατε και εσείς! </w:t>
      </w:r>
    </w:p>
    <w:p w14:paraId="4856341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Ισχυρίζεστε ότι δεν υπάρχει ένα ολοκληρωμένο εθνικό σχέδιο για τη </w:t>
      </w:r>
      <w:proofErr w:type="spellStart"/>
      <w:r>
        <w:rPr>
          <w:rFonts w:eastAsia="Times New Roman" w:cs="Times New Roman"/>
          <w:szCs w:val="24"/>
        </w:rPr>
        <w:t>μεταμνημονιακή</w:t>
      </w:r>
      <w:proofErr w:type="spellEnd"/>
      <w:r>
        <w:rPr>
          <w:rFonts w:eastAsia="Times New Roman" w:cs="Times New Roman"/>
          <w:szCs w:val="24"/>
        </w:rPr>
        <w:t xml:space="preserve"> πορεία της χώρας. </w:t>
      </w:r>
    </w:p>
    <w:p w14:paraId="4856341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Κατ’ αρχάς, το να χρησιμοποιείτε τη λέξη «εθνικό», μάλλον ακούγεται παράξενα,</w:t>
      </w:r>
      <w:r>
        <w:rPr>
          <w:rFonts w:eastAsia="Times New Roman" w:cs="Times New Roman"/>
          <w:szCs w:val="24"/>
        </w:rPr>
        <w:t xml:space="preserve"> όταν εσείς ήσασταν</w:t>
      </w:r>
      <w:r>
        <w:rPr>
          <w:rFonts w:eastAsia="Times New Roman" w:cs="Times New Roman"/>
          <w:szCs w:val="24"/>
        </w:rPr>
        <w:t>,</w:t>
      </w:r>
      <w:r>
        <w:rPr>
          <w:rFonts w:eastAsia="Times New Roman" w:cs="Times New Roman"/>
          <w:szCs w:val="24"/>
        </w:rPr>
        <w:t xml:space="preserve"> οι πρώτοι που καταργήσατε τη λέξη «εθνικό» από το Υπουργείο Εθνικής Παιδείας και Θρησκευμάτων, από την Εθνική Τράπεζα και από οτιδήποτε άλλο, έτσι ώστε σιγά-σιγά να γίνουμε μία «</w:t>
      </w:r>
      <w:proofErr w:type="spellStart"/>
      <w:r>
        <w:rPr>
          <w:rFonts w:eastAsia="Times New Roman" w:cs="Times New Roman"/>
          <w:szCs w:val="24"/>
        </w:rPr>
        <w:t>αχταρμαδοποιημένη</w:t>
      </w:r>
      <w:proofErr w:type="spellEnd"/>
      <w:r>
        <w:rPr>
          <w:rFonts w:eastAsia="Times New Roman" w:cs="Times New Roman"/>
          <w:szCs w:val="24"/>
        </w:rPr>
        <w:t>» κοινωνία, όπου δεν εξυπηρετείται κανέν</w:t>
      </w:r>
      <w:r>
        <w:rPr>
          <w:rFonts w:eastAsia="Times New Roman" w:cs="Times New Roman"/>
          <w:szCs w:val="24"/>
        </w:rPr>
        <w:t xml:space="preserve">ας Έλληνας πολίτης, παρά μόνο οι τοκογλύφοι δανειστές και όλοι όσοι επιβουλεύονται και θέλουν να πάρουν όλα τα ασημικά και ό,τι καλό έχει αυτός ο τόπος. </w:t>
      </w:r>
    </w:p>
    <w:p w14:paraId="4856341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Η καλύτερη απάντηση σε όλους όσους ψήφισαν τα μνημόνια, οι οποίοι </w:t>
      </w:r>
      <w:proofErr w:type="spellStart"/>
      <w:r>
        <w:rPr>
          <w:rFonts w:eastAsia="Times New Roman" w:cs="Times New Roman"/>
          <w:szCs w:val="24"/>
        </w:rPr>
        <w:t>διαξιφίζεστε</w:t>
      </w:r>
      <w:proofErr w:type="spellEnd"/>
      <w:r>
        <w:rPr>
          <w:rFonts w:eastAsia="Times New Roman" w:cs="Times New Roman"/>
          <w:szCs w:val="24"/>
        </w:rPr>
        <w:t>,</w:t>
      </w:r>
      <w:r>
        <w:rPr>
          <w:rFonts w:eastAsia="Times New Roman" w:cs="Times New Roman"/>
          <w:szCs w:val="24"/>
        </w:rPr>
        <w:t xml:space="preserve"> σχετικά με το αν τα έκ</w:t>
      </w:r>
      <w:r>
        <w:rPr>
          <w:rFonts w:eastAsia="Times New Roman" w:cs="Times New Roman"/>
          <w:szCs w:val="24"/>
        </w:rPr>
        <w:t xml:space="preserve">ανε καλύτερα η </w:t>
      </w:r>
      <w:r>
        <w:rPr>
          <w:rFonts w:eastAsia="Times New Roman" w:cs="Times New Roman"/>
          <w:szCs w:val="24"/>
        </w:rPr>
        <w:t>σ</w:t>
      </w:r>
      <w:r>
        <w:rPr>
          <w:rFonts w:eastAsia="Times New Roman" w:cs="Times New Roman"/>
          <w:szCs w:val="24"/>
        </w:rPr>
        <w:t xml:space="preserve">υγκυβέρνηση </w:t>
      </w:r>
      <w:r>
        <w:rPr>
          <w:rFonts w:eastAsia="Times New Roman" w:cs="Times New Roman"/>
          <w:szCs w:val="24"/>
        </w:rPr>
        <w:lastRenderedPageBreak/>
        <w:t>ΣΥΡΙΖΑ-ΑΝΕΛ από τους προηγούμενους, είναι τα όσα είπε προ ολίγων ημερών ο Αντιπρόεδρος της Ευρωπαϊκής Κεντρικής Τράπεζας. Είπε εν συντομία ότι όλα τα σχέδια, όλο το πρόγραμμα</w:t>
      </w:r>
      <w:r>
        <w:rPr>
          <w:rFonts w:eastAsia="Times New Roman" w:cs="Times New Roman"/>
          <w:szCs w:val="24"/>
        </w:rPr>
        <w:t>,</w:t>
      </w:r>
      <w:r>
        <w:rPr>
          <w:rFonts w:eastAsia="Times New Roman" w:cs="Times New Roman"/>
          <w:szCs w:val="24"/>
        </w:rPr>
        <w:t xml:space="preserve"> στο οποίο επιβλέπαμε εμείς και το Διεθνές Νομισματικ</w:t>
      </w:r>
      <w:r>
        <w:rPr>
          <w:rFonts w:eastAsia="Times New Roman" w:cs="Times New Roman"/>
          <w:szCs w:val="24"/>
        </w:rPr>
        <w:t>ό Ταμείο και η τρόικα ήταν ένα λάθος, που είχε καταστροφικές συνέπειες στην ελληνική κοινωνία. «Σας καταστρέψαμε άδικα. Συγ</w:t>
      </w:r>
      <w:r>
        <w:rPr>
          <w:rFonts w:eastAsia="Times New Roman" w:cs="Times New Roman"/>
          <w:szCs w:val="24"/>
        </w:rPr>
        <w:t>γ</w:t>
      </w:r>
      <w:r>
        <w:rPr>
          <w:rFonts w:eastAsia="Times New Roman" w:cs="Times New Roman"/>
          <w:szCs w:val="24"/>
        </w:rPr>
        <w:t xml:space="preserve">νώμη, λάθος μας». </w:t>
      </w:r>
    </w:p>
    <w:p w14:paraId="4856342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εν τρέχει τίποτα. Και οι εκατοντάδες χιλιάδες των Ελλήνων</w:t>
      </w:r>
      <w:r>
        <w:rPr>
          <w:rFonts w:eastAsia="Times New Roman" w:cs="Times New Roman"/>
          <w:szCs w:val="24"/>
        </w:rPr>
        <w:t>,</w:t>
      </w:r>
      <w:r>
        <w:rPr>
          <w:rFonts w:eastAsia="Times New Roman" w:cs="Times New Roman"/>
          <w:szCs w:val="24"/>
        </w:rPr>
        <w:t xml:space="preserve"> που μετανάστευσαν στο εξωτερικό, τα εκατομμύρια των α</w:t>
      </w:r>
      <w:r>
        <w:rPr>
          <w:rFonts w:eastAsia="Times New Roman" w:cs="Times New Roman"/>
          <w:szCs w:val="24"/>
        </w:rPr>
        <w:t>νέργων, οι εκατοντάδες χιλιάδες επιχειρήσεις</w:t>
      </w:r>
      <w:r>
        <w:rPr>
          <w:rFonts w:eastAsia="Times New Roman" w:cs="Times New Roman"/>
          <w:szCs w:val="24"/>
        </w:rPr>
        <w:t>,</w:t>
      </w:r>
      <w:r>
        <w:rPr>
          <w:rFonts w:eastAsia="Times New Roman" w:cs="Times New Roman"/>
          <w:szCs w:val="24"/>
        </w:rPr>
        <w:t xml:space="preserve"> που είτε έκλεισαν είτε έφυγαν στο εξωτερικό; Όλα καλά; </w:t>
      </w:r>
    </w:p>
    <w:p w14:paraId="4856342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Καταθέτω στα Πρακτικά τη συνέντευξη του Αντιπροέδρου της Ευρωπαϊκής Κεντρικής Τράπεζας. Σας διαβάζω εν τάχει δύο πολύ σημαντικά τμήματα: «Να θυμηθούμε το </w:t>
      </w:r>
      <w:r>
        <w:rPr>
          <w:rFonts w:eastAsia="Times New Roman" w:cs="Times New Roman"/>
          <w:szCs w:val="24"/>
        </w:rPr>
        <w:t xml:space="preserve">συγκλονιστικό άρθρο της </w:t>
      </w:r>
      <w:r w:rsidRPr="008A5994">
        <w:rPr>
          <w:rFonts w:eastAsia="Times New Roman" w:cs="Times New Roman"/>
          <w:szCs w:val="24"/>
        </w:rPr>
        <w:t>“</w:t>
      </w:r>
      <w:r>
        <w:rPr>
          <w:rFonts w:eastAsia="Times New Roman" w:cs="Times New Roman"/>
          <w:szCs w:val="24"/>
          <w:lang w:val="en-US"/>
        </w:rPr>
        <w:t>W</w:t>
      </w:r>
      <w:r>
        <w:rPr>
          <w:rFonts w:eastAsia="Times New Roman" w:cs="Times New Roman"/>
          <w:szCs w:val="24"/>
          <w:lang w:val="en-US"/>
        </w:rPr>
        <w:t>ASHINGTON</w:t>
      </w:r>
      <w:r w:rsidRPr="008A5994">
        <w:rPr>
          <w:rFonts w:eastAsia="Times New Roman" w:cs="Times New Roman"/>
          <w:szCs w:val="24"/>
        </w:rPr>
        <w:t xml:space="preserve"> </w:t>
      </w:r>
      <w:r>
        <w:rPr>
          <w:rFonts w:eastAsia="Times New Roman" w:cs="Times New Roman"/>
          <w:szCs w:val="24"/>
          <w:lang w:val="en-US"/>
        </w:rPr>
        <w:lastRenderedPageBreak/>
        <w:t>POST</w:t>
      </w:r>
      <w:r w:rsidRPr="008A5994">
        <w:rPr>
          <w:rFonts w:eastAsia="Times New Roman" w:cs="Times New Roman"/>
          <w:szCs w:val="24"/>
        </w:rPr>
        <w:t>”</w:t>
      </w:r>
      <w:r>
        <w:rPr>
          <w:rFonts w:eastAsia="Times New Roman" w:cs="Times New Roman"/>
          <w:szCs w:val="24"/>
        </w:rPr>
        <w:t xml:space="preserve"> του περασμένου Απριλίου για την κατάσταση της ελληνικής οικονομίας και για την προοπτική επιστροφής της στα επίπεδα του 2007, το 2028-2030, με απώλειες άνω των 2 τρισεκατομμυρίων ευρώ στο ΑΕΠ μέχρι τότε». </w:t>
      </w:r>
    </w:p>
    <w:p w14:paraId="4856342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Πιο </w:t>
      </w:r>
      <w:r>
        <w:rPr>
          <w:rFonts w:eastAsia="Times New Roman" w:cs="Times New Roman"/>
          <w:szCs w:val="24"/>
        </w:rPr>
        <w:t>κάτω: «Στην πραγματικότητα</w:t>
      </w:r>
      <w:r w:rsidRPr="008A5994">
        <w:rPr>
          <w:rFonts w:eastAsia="Times New Roman" w:cs="Times New Roman"/>
          <w:szCs w:val="24"/>
        </w:rPr>
        <w:t>,</w:t>
      </w:r>
      <w:r>
        <w:rPr>
          <w:rFonts w:eastAsia="Times New Roman" w:cs="Times New Roman"/>
          <w:szCs w:val="24"/>
        </w:rPr>
        <w:t xml:space="preserve"> αν οι τελευταίες εκτιμήσεις του ΔΝΤ είναι σωστές, ίσως χρειαστούν τουλάχιστον άλλα </w:t>
      </w:r>
      <w:r>
        <w:rPr>
          <w:rFonts w:eastAsia="Times New Roman" w:cs="Times New Roman"/>
          <w:szCs w:val="24"/>
        </w:rPr>
        <w:t>δέκα</w:t>
      </w:r>
      <w:r>
        <w:rPr>
          <w:rFonts w:eastAsia="Times New Roman" w:cs="Times New Roman"/>
          <w:szCs w:val="24"/>
        </w:rPr>
        <w:t xml:space="preserve"> χρόνια πριν η Ελλάδα επιστρέψει εκεί που βρισκόταν το 2007 και αυτό μόνο αν δεν υπάρξει άλλη ύφεση μέχρι τότε. Δύο χαμένες δεκαετίες, λοιπόν</w:t>
      </w:r>
      <w:r>
        <w:rPr>
          <w:rFonts w:eastAsia="Times New Roman" w:cs="Times New Roman"/>
          <w:szCs w:val="24"/>
        </w:rPr>
        <w:t>, είναι το καλύτερο σενάριο για την Ελλάδα».</w:t>
      </w:r>
    </w:p>
    <w:p w14:paraId="4856342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Και πιο κάτω λέει: «Η ελληνική οικονομία έχει αναπτυχθεί μόλις 2,8% σε όρους προσαρμοσμένους στον πληθυσμό, στα </w:t>
      </w:r>
      <w:r>
        <w:rPr>
          <w:rFonts w:eastAsia="Times New Roman" w:cs="Times New Roman"/>
          <w:szCs w:val="24"/>
        </w:rPr>
        <w:t xml:space="preserve">τέσσερα </w:t>
      </w:r>
      <w:r>
        <w:rPr>
          <w:rFonts w:eastAsia="Times New Roman" w:cs="Times New Roman"/>
          <w:szCs w:val="24"/>
        </w:rPr>
        <w:t>χρόνια αυτού που υποτίθεται ότι είναι ανάκαμψη. Για να σας δώσουμε μία ιδέα του πόσο απογοη</w:t>
      </w:r>
      <w:r>
        <w:rPr>
          <w:rFonts w:eastAsia="Times New Roman" w:cs="Times New Roman"/>
          <w:szCs w:val="24"/>
        </w:rPr>
        <w:t xml:space="preserve">τευτικό είναι αυτό, η Αμερική της δεκαετίας του 1930 αναπτύχθηκε 30,2% και η Αργεντινή του 2000 αναπτύχθηκε 26,9% στα πρώτα τέσσερα </w:t>
      </w:r>
      <w:r>
        <w:rPr>
          <w:rFonts w:eastAsia="Times New Roman" w:cs="Times New Roman"/>
          <w:szCs w:val="24"/>
        </w:rPr>
        <w:lastRenderedPageBreak/>
        <w:t>χρόνια μετά την κρίση. Το αποτέλεσμα ήταν</w:t>
      </w:r>
      <w:r>
        <w:rPr>
          <w:rFonts w:eastAsia="Times New Roman" w:cs="Times New Roman"/>
          <w:szCs w:val="24"/>
        </w:rPr>
        <w:t>,</w:t>
      </w:r>
      <w:r>
        <w:rPr>
          <w:rFonts w:eastAsia="Times New Roman" w:cs="Times New Roman"/>
          <w:szCs w:val="24"/>
        </w:rPr>
        <w:t xml:space="preserve"> στο ανάλογο σημείο της ανάκαμψής τους οι Ηνωμένες Πολιτείες να έχουν σχεδόν επιστ</w:t>
      </w:r>
      <w:r>
        <w:rPr>
          <w:rFonts w:eastAsia="Times New Roman" w:cs="Times New Roman"/>
          <w:szCs w:val="24"/>
        </w:rPr>
        <w:t>ρέψει εκεί που βρίσκονταν μετά το κραχ και η Αργεντινή να είναι στην πραγματικότητα 17,1% πλουσιότερη από ότι ήταν προ κρίσης. Η Ελλάδα εξακολουθεί να είναι 23,5% φτωχότερη απ’ ό,τι το 2007.</w:t>
      </w:r>
    </w:p>
    <w:p w14:paraId="4856342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Το καταθέτω για τα Πρακτικά.</w:t>
      </w:r>
    </w:p>
    <w:p w14:paraId="48563425" w14:textId="77777777" w:rsidR="00C17FD8" w:rsidRDefault="00C12081">
      <w:pPr>
        <w:spacing w:after="0" w:line="600" w:lineRule="auto"/>
        <w:ind w:firstLine="720"/>
        <w:jc w:val="both"/>
        <w:rPr>
          <w:rFonts w:eastAsia="Times New Roman" w:cs="Times New Roman"/>
        </w:rPr>
      </w:pPr>
      <w:r w:rsidRPr="0035152D">
        <w:rPr>
          <w:rFonts w:eastAsia="Times New Roman" w:cs="Times New Roman"/>
        </w:rPr>
        <w:t xml:space="preserve">(Στο σημείο αυτό ο Βουλευτής κ. </w:t>
      </w:r>
      <w:r>
        <w:rPr>
          <w:rFonts w:eastAsia="Times New Roman" w:cs="Times New Roman"/>
        </w:rPr>
        <w:t>Ηλία</w:t>
      </w:r>
      <w:r>
        <w:rPr>
          <w:rFonts w:eastAsia="Times New Roman" w:cs="Times New Roman"/>
        </w:rPr>
        <w:t xml:space="preserve">ς </w:t>
      </w:r>
      <w:proofErr w:type="spellStart"/>
      <w:r>
        <w:rPr>
          <w:rFonts w:eastAsia="Times New Roman" w:cs="Times New Roman"/>
        </w:rPr>
        <w:t>Παναγιώταρος</w:t>
      </w:r>
      <w:proofErr w:type="spellEnd"/>
      <w:r>
        <w:rPr>
          <w:rFonts w:eastAsia="Times New Roman" w:cs="Times New Roman"/>
        </w:rPr>
        <w:t xml:space="preserve"> καταθέτει για τα Πρακτικά την</w:t>
      </w:r>
      <w:r w:rsidRPr="0035152D">
        <w:rPr>
          <w:rFonts w:eastAsia="Times New Roman" w:cs="Times New Roman"/>
        </w:rPr>
        <w:t xml:space="preserve"> προαναφερθ</w:t>
      </w:r>
      <w:r>
        <w:rPr>
          <w:rFonts w:eastAsia="Times New Roman" w:cs="Times New Roman"/>
        </w:rPr>
        <w:t>είσα</w:t>
      </w:r>
      <w:r w:rsidRPr="0035152D">
        <w:rPr>
          <w:rFonts w:eastAsia="Times New Roman" w:cs="Times New Roman"/>
        </w:rPr>
        <w:t xml:space="preserve"> </w:t>
      </w:r>
      <w:r>
        <w:rPr>
          <w:rFonts w:eastAsia="Times New Roman" w:cs="Times New Roman"/>
        </w:rPr>
        <w:t>συνέντευξη</w:t>
      </w:r>
      <w:r w:rsidRPr="0035152D">
        <w:rPr>
          <w:rFonts w:eastAsia="Times New Roman" w:cs="Times New Roman"/>
        </w:rPr>
        <w:t xml:space="preserve">, </w:t>
      </w:r>
      <w:r>
        <w:rPr>
          <w:rFonts w:eastAsia="Times New Roman" w:cs="Times New Roman"/>
        </w:rPr>
        <w:t>η</w:t>
      </w:r>
      <w:r w:rsidRPr="0035152D">
        <w:rPr>
          <w:rFonts w:eastAsia="Times New Roman" w:cs="Times New Roman"/>
        </w:rPr>
        <w:t xml:space="preserve"> οποία βρίσκ</w:t>
      </w:r>
      <w:r>
        <w:rPr>
          <w:rFonts w:eastAsia="Times New Roman" w:cs="Times New Roman"/>
        </w:rPr>
        <w:t>ε</w:t>
      </w:r>
      <w:r w:rsidRPr="0035152D">
        <w:rPr>
          <w:rFonts w:eastAsia="Times New Roman" w:cs="Times New Roman"/>
        </w:rPr>
        <w:t xml:space="preserve">ται στο αρχείο του Τμήματος Γραμματείας </w:t>
      </w:r>
      <w:r>
        <w:rPr>
          <w:rFonts w:eastAsia="Times New Roman" w:cs="Times New Roman"/>
        </w:rPr>
        <w:t>της Διεύθυνσης Στενογραφίας και</w:t>
      </w:r>
      <w:r w:rsidRPr="0035152D">
        <w:rPr>
          <w:rFonts w:eastAsia="Times New Roman" w:cs="Times New Roman"/>
        </w:rPr>
        <w:t xml:space="preserve"> Πρακτικών της Βουλής)</w:t>
      </w:r>
    </w:p>
    <w:p w14:paraId="4856342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Να θυμηθούμε τις δηλώσεις –όχι μια φορά- της κ. </w:t>
      </w:r>
      <w:proofErr w:type="spellStart"/>
      <w:r>
        <w:rPr>
          <w:rFonts w:eastAsia="Times New Roman" w:cs="Times New Roman"/>
          <w:szCs w:val="24"/>
        </w:rPr>
        <w:t>Λαγκάρντ</w:t>
      </w:r>
      <w:proofErr w:type="spellEnd"/>
      <w:r>
        <w:rPr>
          <w:rFonts w:eastAsia="Times New Roman" w:cs="Times New Roman"/>
          <w:szCs w:val="24"/>
        </w:rPr>
        <w:t xml:space="preserve"> και άλλων στελεχών </w:t>
      </w:r>
      <w:r>
        <w:rPr>
          <w:rFonts w:eastAsia="Times New Roman" w:cs="Times New Roman"/>
          <w:szCs w:val="24"/>
        </w:rPr>
        <w:t xml:space="preserve">του Διεθνούς Νομισματικού Ταμείου για τους λάθους υπολογισμούς, για λάθη επί λαθών, των οποίων τα αποτελέσματα τα βίωνε </w:t>
      </w:r>
      <w:r>
        <w:rPr>
          <w:rFonts w:eastAsia="Times New Roman" w:cs="Times New Roman"/>
          <w:szCs w:val="24"/>
        </w:rPr>
        <w:lastRenderedPageBreak/>
        <w:t>και τα βιώνει ο ελληνικός λαός, με όλες αυτές τις τραγικές συνέπειες</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προείπαμε</w:t>
      </w:r>
      <w:proofErr w:type="spellEnd"/>
      <w:r>
        <w:rPr>
          <w:rFonts w:eastAsia="Times New Roman" w:cs="Times New Roman"/>
          <w:szCs w:val="24"/>
        </w:rPr>
        <w:t>. Φυσικά</w:t>
      </w:r>
      <w:r>
        <w:rPr>
          <w:rFonts w:eastAsia="Times New Roman" w:cs="Times New Roman"/>
          <w:szCs w:val="24"/>
        </w:rPr>
        <w:t>,</w:t>
      </w:r>
      <w:r>
        <w:rPr>
          <w:rFonts w:eastAsia="Times New Roman" w:cs="Times New Roman"/>
          <w:szCs w:val="24"/>
        </w:rPr>
        <w:t xml:space="preserve"> ποτέ κανένας δεν είχε καμ</w:t>
      </w:r>
      <w:r>
        <w:rPr>
          <w:rFonts w:eastAsia="Times New Roman" w:cs="Times New Roman"/>
          <w:szCs w:val="24"/>
        </w:rPr>
        <w:t>μ</w:t>
      </w:r>
      <w:r>
        <w:rPr>
          <w:rFonts w:eastAsia="Times New Roman" w:cs="Times New Roman"/>
          <w:szCs w:val="24"/>
        </w:rPr>
        <w:t xml:space="preserve">ία επίπτωση. </w:t>
      </w:r>
    </w:p>
    <w:p w14:paraId="4856342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Για</w:t>
      </w:r>
      <w:r>
        <w:rPr>
          <w:rFonts w:eastAsia="Times New Roman" w:cs="Times New Roman"/>
          <w:szCs w:val="24"/>
        </w:rPr>
        <w:t xml:space="preserve"> να καταλάβετε μετά από οκτώ χρόνια μνημονίων, ξεπουλήματος, τραγωδιών, καταστροφών, το δημόσιο χρέος το πρώτο τρίμηνο του 2018 έφτασε στα 444 δισεκατομμύρια ευρώ, 15 δισεκατομμύρια ευρώ επιπλέον από το 2017, ήτοι 194% του </w:t>
      </w:r>
      <w:r>
        <w:rPr>
          <w:rFonts w:eastAsia="Times New Roman" w:cs="Times New Roman"/>
          <w:szCs w:val="24"/>
        </w:rPr>
        <w:t>α</w:t>
      </w:r>
      <w:r>
        <w:rPr>
          <w:rFonts w:eastAsia="Times New Roman" w:cs="Times New Roman"/>
          <w:szCs w:val="24"/>
        </w:rPr>
        <w:t xml:space="preserve">καθάριστου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π</w:t>
      </w:r>
      <w:r>
        <w:rPr>
          <w:rFonts w:eastAsia="Times New Roman" w:cs="Times New Roman"/>
          <w:szCs w:val="24"/>
        </w:rPr>
        <w:t>ροϊόντος, ότ</w:t>
      </w:r>
      <w:r>
        <w:rPr>
          <w:rFonts w:eastAsia="Times New Roman" w:cs="Times New Roman"/>
          <w:szCs w:val="24"/>
        </w:rPr>
        <w:t xml:space="preserve">αν το 2010 που μπήκαμε στην κρίση και πήραμε όλα τα μέτρα για να βελτιωθούμε, το χρέος ήταν περίπου 320 δισεκατομμύρια, ήτοι 126,7% του </w:t>
      </w:r>
      <w:r>
        <w:rPr>
          <w:rFonts w:eastAsia="Times New Roman" w:cs="Times New Roman"/>
          <w:szCs w:val="24"/>
        </w:rPr>
        <w:t>α</w:t>
      </w:r>
      <w:r>
        <w:rPr>
          <w:rFonts w:eastAsia="Times New Roman" w:cs="Times New Roman"/>
          <w:szCs w:val="24"/>
        </w:rPr>
        <w:t xml:space="preserve">καθάριστου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π</w:t>
      </w:r>
      <w:r>
        <w:rPr>
          <w:rFonts w:eastAsia="Times New Roman" w:cs="Times New Roman"/>
          <w:szCs w:val="24"/>
        </w:rPr>
        <w:t>ροϊόντος.</w:t>
      </w:r>
    </w:p>
    <w:p w14:paraId="4856342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Το καταθέτω για τα Πρακτικά για όσους ενδιαφέρονται να δουν αυτά τα στοιχεία.</w:t>
      </w:r>
    </w:p>
    <w:p w14:paraId="48563429" w14:textId="77777777" w:rsidR="00C17FD8" w:rsidRDefault="00C12081">
      <w:pPr>
        <w:spacing w:after="0" w:line="600" w:lineRule="auto"/>
        <w:ind w:firstLine="720"/>
        <w:jc w:val="both"/>
        <w:rPr>
          <w:rFonts w:eastAsia="Times New Roman" w:cs="Times New Roman"/>
        </w:rPr>
      </w:pPr>
      <w:r w:rsidRPr="0035152D">
        <w:rPr>
          <w:rFonts w:eastAsia="Times New Roman" w:cs="Times New Roman"/>
        </w:rPr>
        <w:t xml:space="preserve">(Στο σημείο αυτό ο Βουλευτής κ. </w:t>
      </w:r>
      <w:r>
        <w:rPr>
          <w:rFonts w:eastAsia="Times New Roman" w:cs="Times New Roman"/>
        </w:rPr>
        <w:t xml:space="preserve">Ηλίας </w:t>
      </w:r>
      <w:proofErr w:type="spellStart"/>
      <w:r>
        <w:rPr>
          <w:rFonts w:eastAsia="Times New Roman" w:cs="Times New Roman"/>
        </w:rPr>
        <w:t>Παναγιώταρος</w:t>
      </w:r>
      <w:proofErr w:type="spellEnd"/>
      <w:r>
        <w:rPr>
          <w:rFonts w:eastAsia="Times New Roman" w:cs="Times New Roman"/>
        </w:rPr>
        <w:t xml:space="preserve"> καταθέτει για τα Πρακτικά το</w:t>
      </w:r>
      <w:r w:rsidRPr="0035152D">
        <w:rPr>
          <w:rFonts w:eastAsia="Times New Roman" w:cs="Times New Roman"/>
        </w:rPr>
        <w:t xml:space="preserve"> προαναφερθ</w:t>
      </w:r>
      <w:r>
        <w:rPr>
          <w:rFonts w:eastAsia="Times New Roman" w:cs="Times New Roman"/>
        </w:rPr>
        <w:t>έν έγγραφο</w:t>
      </w:r>
      <w:r w:rsidRPr="0035152D">
        <w:rPr>
          <w:rFonts w:eastAsia="Times New Roman" w:cs="Times New Roman"/>
        </w:rPr>
        <w:t>,</w:t>
      </w:r>
      <w:r>
        <w:rPr>
          <w:rFonts w:eastAsia="Times New Roman" w:cs="Times New Roman"/>
        </w:rPr>
        <w:t xml:space="preserve"> το οποίο</w:t>
      </w:r>
      <w:r w:rsidRPr="0035152D">
        <w:rPr>
          <w:rFonts w:eastAsia="Times New Roman" w:cs="Times New Roman"/>
        </w:rPr>
        <w:t xml:space="preserve"> βρίσκ</w:t>
      </w:r>
      <w:r>
        <w:rPr>
          <w:rFonts w:eastAsia="Times New Roman" w:cs="Times New Roman"/>
        </w:rPr>
        <w:t>ε</w:t>
      </w:r>
      <w:r w:rsidRPr="0035152D">
        <w:rPr>
          <w:rFonts w:eastAsia="Times New Roman" w:cs="Times New Roman"/>
        </w:rPr>
        <w:t xml:space="preserve">ται στο αρχείο </w:t>
      </w:r>
      <w:r w:rsidRPr="0035152D">
        <w:rPr>
          <w:rFonts w:eastAsia="Times New Roman" w:cs="Times New Roman"/>
        </w:rPr>
        <w:lastRenderedPageBreak/>
        <w:t xml:space="preserve">του Τμήματος Γραμματείας </w:t>
      </w:r>
      <w:r>
        <w:rPr>
          <w:rFonts w:eastAsia="Times New Roman" w:cs="Times New Roman"/>
        </w:rPr>
        <w:t>της Διεύθυνσης Στενογραφίας και</w:t>
      </w:r>
      <w:r w:rsidRPr="0035152D">
        <w:rPr>
          <w:rFonts w:eastAsia="Times New Roman" w:cs="Times New Roman"/>
        </w:rPr>
        <w:t xml:space="preserve"> Πρακτικών της Βουλής)</w:t>
      </w:r>
    </w:p>
    <w:p w14:paraId="4856342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Υπάρχει ένας ακόμα πίνακας</w:t>
      </w:r>
      <w:r>
        <w:rPr>
          <w:rFonts w:eastAsia="Times New Roman" w:cs="Times New Roman"/>
          <w:szCs w:val="24"/>
        </w:rPr>
        <w:t>,</w:t>
      </w:r>
      <w:r>
        <w:rPr>
          <w:rFonts w:eastAsia="Times New Roman" w:cs="Times New Roman"/>
          <w:szCs w:val="24"/>
        </w:rPr>
        <w:t xml:space="preserve"> που είναι πολύ εν</w:t>
      </w:r>
      <w:r>
        <w:rPr>
          <w:rFonts w:eastAsia="Times New Roman" w:cs="Times New Roman"/>
          <w:szCs w:val="24"/>
        </w:rPr>
        <w:t xml:space="preserve">διαφέρον να τον διαβάσουμε. Λέει ότι το </w:t>
      </w:r>
      <w:r>
        <w:rPr>
          <w:rFonts w:eastAsia="Times New Roman" w:cs="Times New Roman"/>
          <w:szCs w:val="24"/>
        </w:rPr>
        <w:t>α</w:t>
      </w:r>
      <w:r>
        <w:rPr>
          <w:rFonts w:eastAsia="Times New Roman" w:cs="Times New Roman"/>
          <w:szCs w:val="24"/>
        </w:rPr>
        <w:t xml:space="preserve">καθάριστο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π</w:t>
      </w:r>
      <w:r>
        <w:rPr>
          <w:rFonts w:eastAsia="Times New Roman" w:cs="Times New Roman"/>
          <w:szCs w:val="24"/>
        </w:rPr>
        <w:t xml:space="preserve">ροϊόν της Ελλάδας το 2010 ήταν 226 δισεκατομμύρια και έχει φτάσει στα 176 δισεκατομμύρια το 2015 και συνεχώς βαίνει μειούμενο, με ό,τι αυτό συνεπάγεται. Δεκάδες εκατοντάδες εκατομμύρια ευρώ χαμένα </w:t>
      </w:r>
      <w:r>
        <w:rPr>
          <w:rFonts w:eastAsia="Times New Roman" w:cs="Times New Roman"/>
          <w:szCs w:val="24"/>
        </w:rPr>
        <w:t>στο βωμό των μνημονίων.</w:t>
      </w:r>
    </w:p>
    <w:p w14:paraId="4856342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Το καταθέτω κι αυτό για τα Πρακτικά.</w:t>
      </w:r>
    </w:p>
    <w:p w14:paraId="4856342C" w14:textId="77777777" w:rsidR="00C17FD8" w:rsidRDefault="00C12081">
      <w:pPr>
        <w:spacing w:after="0" w:line="600" w:lineRule="auto"/>
        <w:ind w:firstLine="720"/>
        <w:jc w:val="both"/>
        <w:rPr>
          <w:rFonts w:eastAsia="Times New Roman" w:cs="Times New Roman"/>
        </w:rPr>
      </w:pPr>
      <w:r w:rsidRPr="0035152D">
        <w:rPr>
          <w:rFonts w:eastAsia="Times New Roman" w:cs="Times New Roman"/>
        </w:rPr>
        <w:t xml:space="preserve">(Στο σημείο αυτό ο Βουλευτής κ. </w:t>
      </w:r>
      <w:r>
        <w:rPr>
          <w:rFonts w:eastAsia="Times New Roman" w:cs="Times New Roman"/>
        </w:rPr>
        <w:t xml:space="preserve">Ηλίας </w:t>
      </w:r>
      <w:proofErr w:type="spellStart"/>
      <w:r>
        <w:rPr>
          <w:rFonts w:eastAsia="Times New Roman" w:cs="Times New Roman"/>
        </w:rPr>
        <w:t>Παναγιώταρος</w:t>
      </w:r>
      <w:proofErr w:type="spellEnd"/>
      <w:r>
        <w:rPr>
          <w:rFonts w:eastAsia="Times New Roman" w:cs="Times New Roman"/>
        </w:rPr>
        <w:t xml:space="preserve"> καταθέτει για τα Πρακτικά τον</w:t>
      </w:r>
      <w:r w:rsidRPr="0035152D">
        <w:rPr>
          <w:rFonts w:eastAsia="Times New Roman" w:cs="Times New Roman"/>
        </w:rPr>
        <w:t xml:space="preserve"> προαναφερθ</w:t>
      </w:r>
      <w:r>
        <w:rPr>
          <w:rFonts w:eastAsia="Times New Roman" w:cs="Times New Roman"/>
        </w:rPr>
        <w:t>έντα πίνακα</w:t>
      </w:r>
      <w:r w:rsidRPr="0035152D">
        <w:rPr>
          <w:rFonts w:eastAsia="Times New Roman" w:cs="Times New Roman"/>
        </w:rPr>
        <w:t>,</w:t>
      </w:r>
      <w:r>
        <w:rPr>
          <w:rFonts w:eastAsia="Times New Roman" w:cs="Times New Roman"/>
        </w:rPr>
        <w:t xml:space="preserve"> ο οποίος</w:t>
      </w:r>
      <w:r w:rsidRPr="0035152D">
        <w:rPr>
          <w:rFonts w:eastAsia="Times New Roman" w:cs="Times New Roman"/>
        </w:rPr>
        <w:t xml:space="preserve"> βρίσκ</w:t>
      </w:r>
      <w:r>
        <w:rPr>
          <w:rFonts w:eastAsia="Times New Roman" w:cs="Times New Roman"/>
        </w:rPr>
        <w:t>ε</w:t>
      </w:r>
      <w:r w:rsidRPr="0035152D">
        <w:rPr>
          <w:rFonts w:eastAsia="Times New Roman" w:cs="Times New Roman"/>
        </w:rPr>
        <w:t xml:space="preserve">ται στο αρχείο του Τμήματος Γραμματείας </w:t>
      </w:r>
      <w:r>
        <w:rPr>
          <w:rFonts w:eastAsia="Times New Roman" w:cs="Times New Roman"/>
        </w:rPr>
        <w:t>της Διεύθυνσης Στενογραφίας και</w:t>
      </w:r>
      <w:r w:rsidRPr="0035152D">
        <w:rPr>
          <w:rFonts w:eastAsia="Times New Roman" w:cs="Times New Roman"/>
        </w:rPr>
        <w:t xml:space="preserve"> Πρακ</w:t>
      </w:r>
      <w:r w:rsidRPr="0035152D">
        <w:rPr>
          <w:rFonts w:eastAsia="Times New Roman" w:cs="Times New Roman"/>
        </w:rPr>
        <w:t>τικών της Βουλής)</w:t>
      </w:r>
    </w:p>
    <w:p w14:paraId="4856342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Όλες οι δήθεν προσπάθειες διάσωσης της χώρας, οι αξιολογήσεις, τα μνημόνια, οι θεσμοί, όλα έγιναν όχι φυσικά για να σωθεί η Ελλάδα, αλλά </w:t>
      </w:r>
      <w:r>
        <w:rPr>
          <w:rFonts w:eastAsia="Times New Roman" w:cs="Times New Roman"/>
          <w:szCs w:val="24"/>
        </w:rPr>
        <w:lastRenderedPageBreak/>
        <w:t xml:space="preserve">για να διασωθούν οι </w:t>
      </w:r>
      <w:proofErr w:type="spellStart"/>
      <w:r>
        <w:rPr>
          <w:rFonts w:eastAsia="Times New Roman" w:cs="Times New Roman"/>
          <w:szCs w:val="24"/>
        </w:rPr>
        <w:t>καταρρέουσες</w:t>
      </w:r>
      <w:proofErr w:type="spellEnd"/>
      <w:r>
        <w:rPr>
          <w:rFonts w:eastAsia="Times New Roman" w:cs="Times New Roman"/>
          <w:szCs w:val="24"/>
        </w:rPr>
        <w:t xml:space="preserve"> ευρωπαϊκές τράπεζες, οι οποίες κατείχαν τεράστιο τμήμα του ελληνικού</w:t>
      </w:r>
      <w:r>
        <w:rPr>
          <w:rFonts w:eastAsia="Times New Roman" w:cs="Times New Roman"/>
          <w:szCs w:val="24"/>
        </w:rPr>
        <w:t xml:space="preserve"> χρέους</w:t>
      </w:r>
      <w:r>
        <w:rPr>
          <w:rFonts w:eastAsia="Times New Roman" w:cs="Times New Roman"/>
          <w:szCs w:val="24"/>
        </w:rPr>
        <w:t>,</w:t>
      </w:r>
      <w:r>
        <w:rPr>
          <w:rFonts w:eastAsia="Times New Roman" w:cs="Times New Roman"/>
          <w:szCs w:val="24"/>
        </w:rPr>
        <w:t xml:space="preserve"> μέχρι και το 2010. </w:t>
      </w:r>
    </w:p>
    <w:p w14:paraId="4856342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Το πρώτο μνημόνιο έγινε ουσιαστικά για τη διάσωσή τους, χρεώνοντας και υποθηκεύοντας το σύνολο του ελληνικού λαού και του εθνικού πλούτου, ενώ ταυτόχρονα ξεπουλάτε τα πάντα έναντι ευτελών τιμημάτων. </w:t>
      </w:r>
    </w:p>
    <w:p w14:paraId="4856342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Για να καταλάβετε πόσα χρήμ</w:t>
      </w:r>
      <w:r>
        <w:rPr>
          <w:rFonts w:eastAsia="Times New Roman" w:cs="Times New Roman"/>
          <w:szCs w:val="24"/>
        </w:rPr>
        <w:t xml:space="preserve">ατα έχει δώσει ο ελληνικός λαός μέσω των </w:t>
      </w:r>
      <w:proofErr w:type="spellStart"/>
      <w:r>
        <w:rPr>
          <w:rFonts w:eastAsia="Times New Roman" w:cs="Times New Roman"/>
          <w:szCs w:val="24"/>
        </w:rPr>
        <w:t>κυβερνήσεών</w:t>
      </w:r>
      <w:proofErr w:type="spellEnd"/>
      <w:r>
        <w:rPr>
          <w:rFonts w:eastAsia="Times New Roman" w:cs="Times New Roman"/>
          <w:szCs w:val="24"/>
        </w:rPr>
        <w:t xml:space="preserve"> του στις τράπεζες, σας διαβάζω εν τάχει τα εξής:</w:t>
      </w:r>
    </w:p>
    <w:p w14:paraId="48563430" w14:textId="77777777" w:rsidR="00C17FD8" w:rsidRDefault="00C12081">
      <w:pPr>
        <w:spacing w:after="0" w:line="600" w:lineRule="auto"/>
        <w:jc w:val="both"/>
        <w:rPr>
          <w:rFonts w:eastAsia="Times New Roman" w:cs="Times New Roman"/>
          <w:szCs w:val="24"/>
        </w:rPr>
      </w:pPr>
      <w:r>
        <w:rPr>
          <w:rFonts w:eastAsia="Times New Roman" w:cs="Times New Roman"/>
          <w:szCs w:val="24"/>
        </w:rPr>
        <w:t>Πρώτη κρατική εγγύηση αξίας 28 δισεκατομμυρίων ευρώ, ν.3723, ΦΕΚ 250-9 τον Δεκέμβριο του 2008. Δεύτερο πακέτο κρατικών εγγυήσεων: 15 δισεκατομμύρια ευρώ τ</w:t>
      </w:r>
      <w:r>
        <w:rPr>
          <w:rFonts w:eastAsia="Times New Roman" w:cs="Times New Roman"/>
          <w:szCs w:val="24"/>
        </w:rPr>
        <w:t>ο 2010. Τρίτο πακέτο κρατικών εγγυήσεων προς τις τράπεζες ύψους 10 δισεκατομμυρίων ευρώ, ν.3864, τον Ιούλιο του 2010.</w:t>
      </w:r>
      <w:r w:rsidDel="00AA4946">
        <w:rPr>
          <w:rFonts w:eastAsia="Times New Roman" w:cs="Times New Roman"/>
          <w:szCs w:val="24"/>
        </w:rPr>
        <w:t xml:space="preserve"> </w:t>
      </w:r>
      <w:r>
        <w:rPr>
          <w:rFonts w:eastAsia="Times New Roman" w:cs="Times New Roman"/>
          <w:szCs w:val="24"/>
        </w:rPr>
        <w:t>Τέταρτο πακέτο το 2010, 25 δισεκατομμύρια ευρώ. Πέμπτο πακέτο, 30 δισεκατομμύρια ευρώ τον Μάιο του 2011. Έκτο πακέτο κρατικών εγγυήσεων πρ</w:t>
      </w:r>
      <w:r>
        <w:rPr>
          <w:rFonts w:eastAsia="Times New Roman" w:cs="Times New Roman"/>
          <w:szCs w:val="24"/>
        </w:rPr>
        <w:t xml:space="preserve">ος τις συνεχώς χρεοκοπημένες τράπεζες, 30 δισεκατομμύρια </w:t>
      </w:r>
      <w:r>
        <w:rPr>
          <w:rFonts w:eastAsia="Times New Roman" w:cs="Times New Roman"/>
          <w:szCs w:val="24"/>
        </w:rPr>
        <w:lastRenderedPageBreak/>
        <w:t xml:space="preserve">ευρώ το 2011. Το έβδομο πακέτο ήταν πάλι τον Δεκέμβριο του 2011, άλλα 30 δισεκατομμύρια ευρώ. </w:t>
      </w:r>
    </w:p>
    <w:p w14:paraId="4856343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Το σύνολο, λοιπόν, των κρατικών εγγυήσεων για τις </w:t>
      </w:r>
      <w:proofErr w:type="spellStart"/>
      <w:r>
        <w:rPr>
          <w:rFonts w:eastAsia="Times New Roman" w:cs="Times New Roman"/>
          <w:szCs w:val="24"/>
        </w:rPr>
        <w:t>πολλάκις</w:t>
      </w:r>
      <w:proofErr w:type="spellEnd"/>
      <w:r>
        <w:rPr>
          <w:rFonts w:eastAsia="Times New Roman" w:cs="Times New Roman"/>
          <w:szCs w:val="24"/>
        </w:rPr>
        <w:t xml:space="preserve"> χρεοκοπημένες τράπεζες ανήλθε στα 168 δισεκατ</w:t>
      </w:r>
      <w:r>
        <w:rPr>
          <w:rFonts w:eastAsia="Times New Roman" w:cs="Times New Roman"/>
          <w:szCs w:val="24"/>
        </w:rPr>
        <w:t xml:space="preserve">ομμύρια ευρώ. Αυτό το σύνολο εγγυήσεων ανέρχεται στα 218 δισεκατομμύρια ευρώ, που αντιστοιχεί σχεδόν στο 100% του ΑΕΠ. </w:t>
      </w:r>
    </w:p>
    <w:p w14:paraId="4856343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Το καταθέτω και αυτό για τα Πρακτικά, για όποιον ενδιαφέρεται να δει τι υπάρχει.</w:t>
      </w:r>
    </w:p>
    <w:p w14:paraId="48563433" w14:textId="77777777" w:rsidR="00C17FD8" w:rsidRDefault="00C12081">
      <w:pPr>
        <w:spacing w:after="0" w:line="600" w:lineRule="auto"/>
        <w:ind w:firstLine="720"/>
        <w:jc w:val="both"/>
        <w:rPr>
          <w:rFonts w:eastAsia="Times New Roman" w:cs="Times New Roman"/>
          <w:szCs w:val="24"/>
        </w:rPr>
      </w:pPr>
      <w:r w:rsidRPr="00B3594E">
        <w:rPr>
          <w:rFonts w:eastAsia="Times New Roman" w:cs="Times New Roman"/>
          <w:szCs w:val="24"/>
        </w:rPr>
        <w:t xml:space="preserve">(Στο σημείο αυτό ο Βουλευτής κ. </w:t>
      </w:r>
      <w:r>
        <w:rPr>
          <w:rFonts w:eastAsia="Times New Roman" w:cs="Times New Roman"/>
          <w:szCs w:val="24"/>
        </w:rPr>
        <w:t xml:space="preserve">Ηλίας </w:t>
      </w:r>
      <w:proofErr w:type="spellStart"/>
      <w:r>
        <w:rPr>
          <w:rFonts w:eastAsia="Times New Roman" w:cs="Times New Roman"/>
          <w:szCs w:val="24"/>
        </w:rPr>
        <w:t>Παναγιώταρος</w:t>
      </w:r>
      <w:proofErr w:type="spellEnd"/>
      <w:r>
        <w:rPr>
          <w:rFonts w:eastAsia="Times New Roman" w:cs="Times New Roman"/>
          <w:szCs w:val="24"/>
        </w:rPr>
        <w:t xml:space="preserve"> κατα</w:t>
      </w:r>
      <w:r>
        <w:rPr>
          <w:rFonts w:eastAsia="Times New Roman" w:cs="Times New Roman"/>
          <w:szCs w:val="24"/>
        </w:rPr>
        <w:t>θέτει για τα Πρακτικά το προαναφερθέν</w:t>
      </w:r>
      <w:r w:rsidRPr="00B3594E">
        <w:rPr>
          <w:rFonts w:eastAsia="Times New Roman" w:cs="Times New Roman"/>
          <w:szCs w:val="24"/>
        </w:rPr>
        <w:t xml:space="preserve"> </w:t>
      </w:r>
      <w:r>
        <w:rPr>
          <w:rFonts w:eastAsia="Times New Roman" w:cs="Times New Roman"/>
          <w:szCs w:val="24"/>
        </w:rPr>
        <w:t>έγγραφο</w:t>
      </w:r>
      <w:r w:rsidRPr="00B3594E">
        <w:rPr>
          <w:rFonts w:eastAsia="Times New Roman" w:cs="Times New Roman"/>
          <w:szCs w:val="24"/>
        </w:rPr>
        <w:t>, τ</w:t>
      </w:r>
      <w:r>
        <w:rPr>
          <w:rFonts w:eastAsia="Times New Roman" w:cs="Times New Roman"/>
          <w:szCs w:val="24"/>
        </w:rPr>
        <w:t>ο οποίο</w:t>
      </w:r>
      <w:r w:rsidRPr="00B3594E">
        <w:rPr>
          <w:rFonts w:eastAsia="Times New Roman" w:cs="Times New Roman"/>
          <w:szCs w:val="24"/>
        </w:rPr>
        <w:t xml:space="preserve"> βρίσκ</w:t>
      </w:r>
      <w:r>
        <w:rPr>
          <w:rFonts w:eastAsia="Times New Roman" w:cs="Times New Roman"/>
          <w:szCs w:val="24"/>
        </w:rPr>
        <w:t>ε</w:t>
      </w:r>
      <w:r w:rsidRPr="00B3594E">
        <w:rPr>
          <w:rFonts w:eastAsia="Times New Roman" w:cs="Times New Roman"/>
          <w:szCs w:val="24"/>
        </w:rPr>
        <w:t>ται στο αρχείο του Τμήματος Γραμματείας της Διεύθυνσης Στενογραφίας και Πρακτικών της Βουλής)</w:t>
      </w:r>
    </w:p>
    <w:p w14:paraId="4856343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Ακούσαμε τον Πρωθυπουργό</w:t>
      </w:r>
      <w:r>
        <w:rPr>
          <w:rFonts w:eastAsia="Times New Roman" w:cs="Times New Roman"/>
          <w:szCs w:val="24"/>
        </w:rPr>
        <w:t xml:space="preserve"> </w:t>
      </w:r>
      <w:r>
        <w:rPr>
          <w:rFonts w:eastAsia="Times New Roman" w:cs="Times New Roman"/>
          <w:szCs w:val="24"/>
        </w:rPr>
        <w:t>κ. Τσίπρα, να ομιλεί για πραγματικά δεδομένα. Βέβαια, ο κύριος Πρωθυπουργός</w:t>
      </w:r>
      <w:r>
        <w:rPr>
          <w:rFonts w:eastAsia="Times New Roman" w:cs="Times New Roman"/>
          <w:szCs w:val="24"/>
        </w:rPr>
        <w:t xml:space="preserve"> αυτοδιαψεύδεται</w:t>
      </w:r>
      <w:r>
        <w:rPr>
          <w:rFonts w:eastAsia="Times New Roman" w:cs="Times New Roman"/>
          <w:szCs w:val="24"/>
        </w:rPr>
        <w:t>,</w:t>
      </w:r>
      <w:r>
        <w:rPr>
          <w:rFonts w:eastAsia="Times New Roman" w:cs="Times New Roman"/>
          <w:szCs w:val="24"/>
        </w:rPr>
        <w:t xml:space="preserve"> μόνο και </w:t>
      </w:r>
      <w:r>
        <w:rPr>
          <w:rFonts w:eastAsia="Times New Roman" w:cs="Times New Roman"/>
          <w:szCs w:val="24"/>
        </w:rPr>
        <w:lastRenderedPageBreak/>
        <w:t>μόνο αν ανατρέξει κανείς στα λεγόμενά του μέχρι και τον Ιανουάριο του 2015. Μέχρι τότε</w:t>
      </w:r>
      <w:r>
        <w:rPr>
          <w:rFonts w:eastAsia="Times New Roman" w:cs="Times New Roman"/>
          <w:szCs w:val="24"/>
        </w:rPr>
        <w:t>,</w:t>
      </w:r>
      <w:r>
        <w:rPr>
          <w:rFonts w:eastAsia="Times New Roman" w:cs="Times New Roman"/>
          <w:szCs w:val="24"/>
        </w:rPr>
        <w:t xml:space="preserve"> μιλούσατε για τις αυτοκτονίες, που, δυστυχώς, συνεχίζονται με αμείωτο ρυθμό και ένταση σε ολόκληρη την ελληνική επικράτεια. Ήταν το αγαπημένο</w:t>
      </w:r>
      <w:r>
        <w:rPr>
          <w:rFonts w:eastAsia="Times New Roman" w:cs="Times New Roman"/>
          <w:szCs w:val="24"/>
        </w:rPr>
        <w:t xml:space="preserve"> σας τότε να το χρησιμοποιείτε. Βέβαια, τώρα πλέον</w:t>
      </w:r>
      <w:r>
        <w:rPr>
          <w:rFonts w:eastAsia="Times New Roman" w:cs="Times New Roman"/>
          <w:szCs w:val="24"/>
        </w:rPr>
        <w:t>,</w:t>
      </w:r>
      <w:r>
        <w:rPr>
          <w:rFonts w:eastAsia="Times New Roman" w:cs="Times New Roman"/>
          <w:szCs w:val="24"/>
        </w:rPr>
        <w:t xml:space="preserve"> σιγή ιχθύος.</w:t>
      </w:r>
    </w:p>
    <w:p w14:paraId="4856343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Στην ανεργία παραμένουμε πρώτοι στην Ευρώπη. Υποτίθεται ότι μειώθηκε το ποσοστό ανεργίας από το 2015 κατά </w:t>
      </w:r>
      <w:r>
        <w:rPr>
          <w:rFonts w:eastAsia="Times New Roman" w:cs="Times New Roman"/>
          <w:szCs w:val="24"/>
        </w:rPr>
        <w:t xml:space="preserve">2 με 2,5 </w:t>
      </w:r>
      <w:r>
        <w:rPr>
          <w:rFonts w:eastAsia="Times New Roman" w:cs="Times New Roman"/>
          <w:szCs w:val="24"/>
        </w:rPr>
        <w:t xml:space="preserve">μονάδες. Όμως, αυτή είναι μια πλασματική μείωση, διότι, όπως δείχνουν όλα τα στοιχεία, περίπου το 50% όλων όσων πιάνουν δουλειά, εργάζονται σε καθεστώς </w:t>
      </w:r>
      <w:proofErr w:type="spellStart"/>
      <w:r>
        <w:rPr>
          <w:rFonts w:eastAsia="Times New Roman" w:cs="Times New Roman"/>
          <w:szCs w:val="24"/>
        </w:rPr>
        <w:t>ημιαπασχόλησης</w:t>
      </w:r>
      <w:proofErr w:type="spellEnd"/>
      <w:r>
        <w:rPr>
          <w:rFonts w:eastAsia="Times New Roman" w:cs="Times New Roman"/>
          <w:szCs w:val="24"/>
        </w:rPr>
        <w:t xml:space="preserve">, με μισθούς οι οποίοι ίσα-ίσα φθάνουν για καφέ, τσιγάρα και τίποτα άλλο. </w:t>
      </w:r>
    </w:p>
    <w:p w14:paraId="4856343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Βλέπουμε ένα «</w:t>
      </w:r>
      <w:r>
        <w:rPr>
          <w:rFonts w:eastAsia="Times New Roman" w:cs="Times New Roman"/>
          <w:szCs w:val="24"/>
          <w:lang w:val="en-US"/>
        </w:rPr>
        <w:t>b</w:t>
      </w:r>
      <w:r>
        <w:rPr>
          <w:rFonts w:eastAsia="Times New Roman" w:cs="Times New Roman"/>
          <w:szCs w:val="24"/>
          <w:lang w:val="en-US"/>
        </w:rPr>
        <w:t>rain</w:t>
      </w:r>
      <w:r w:rsidRPr="00FF5B07">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w:t>
      </w:r>
      <w:r w:rsidRPr="00FF5B07">
        <w:rPr>
          <w:rFonts w:eastAsia="Times New Roman" w:cs="Times New Roman"/>
          <w:szCs w:val="24"/>
        </w:rPr>
        <w:t xml:space="preserve"> </w:t>
      </w:r>
      <w:r>
        <w:rPr>
          <w:rFonts w:eastAsia="Times New Roman" w:cs="Times New Roman"/>
          <w:szCs w:val="24"/>
        </w:rPr>
        <w:t xml:space="preserve">το οποίο ξεκίνησε το 2010-2011 επί ΠΑΣΟΚ και Νέας Δημοκρατίας -και είναι ειρωνικό να το χρησιμοποιείτε, κύριοι </w:t>
      </w:r>
      <w:r>
        <w:rPr>
          <w:rFonts w:eastAsia="Times New Roman" w:cs="Times New Roman"/>
          <w:szCs w:val="24"/>
        </w:rPr>
        <w:lastRenderedPageBreak/>
        <w:t>της Αξιωματικής Αντιπολίτευσης και του ΠΑΣΟΚ και να κατηγορείτε άλλους- το οποίο, όμως, συνεχίζεται με τους ίδιους γοργούς ρυθμούς. Κ</w:t>
      </w:r>
      <w:r>
        <w:rPr>
          <w:rFonts w:eastAsia="Times New Roman" w:cs="Times New Roman"/>
          <w:szCs w:val="24"/>
        </w:rPr>
        <w:t>αι πλέον σχεδόν μισό εκατομμύριο Ελλήνων πολιτών, που θα έπρεπε να είναι η ατμομηχανή της επανεκκίνησης της οικονομίας, έχουν φύγει και έχουν πάει στο εξωτερικό και προσφέρουν τις υπηρεσίες τους σε χώρες σε όλα τα μήκη και πλάτη της γης. Και είναι οι καλύτ</w:t>
      </w:r>
      <w:r>
        <w:rPr>
          <w:rFonts w:eastAsia="Times New Roman" w:cs="Times New Roman"/>
          <w:szCs w:val="24"/>
        </w:rPr>
        <w:t>εροι!</w:t>
      </w:r>
    </w:p>
    <w:p w14:paraId="4856343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Το δημογραφικό, είναι ίσως η μεγαλύτερη μάστιγα του ελληνισμού, που έχει άμεση συνέπεια με τα μνημόνια και την οικονομική καταστροφή. Τα τελευταία δύο χρόνια είναι η πρώτη φορά</w:t>
      </w:r>
      <w:r>
        <w:rPr>
          <w:rFonts w:eastAsia="Times New Roman" w:cs="Times New Roman"/>
          <w:szCs w:val="24"/>
        </w:rPr>
        <w:t>,</w:t>
      </w:r>
      <w:r>
        <w:rPr>
          <w:rFonts w:eastAsia="Times New Roman" w:cs="Times New Roman"/>
          <w:szCs w:val="24"/>
        </w:rPr>
        <w:t xml:space="preserve"> όπου οι γεννήσεις είναι λιγότερες από τους θανάτους -και τα προηγούμενα </w:t>
      </w:r>
      <w:r>
        <w:rPr>
          <w:rFonts w:eastAsia="Times New Roman" w:cs="Times New Roman"/>
          <w:szCs w:val="24"/>
        </w:rPr>
        <w:t>χρόνια υπήρχε πρόβλημα- συμπεριλαμβανομένων και όλων των αλλοδαπών</w:t>
      </w:r>
      <w:r>
        <w:rPr>
          <w:rFonts w:eastAsia="Times New Roman" w:cs="Times New Roman"/>
          <w:szCs w:val="24"/>
        </w:rPr>
        <w:t>,</w:t>
      </w:r>
      <w:r>
        <w:rPr>
          <w:rFonts w:eastAsia="Times New Roman" w:cs="Times New Roman"/>
          <w:szCs w:val="24"/>
        </w:rPr>
        <w:t xml:space="preserve"> οι οποίοι γεννούν στην Ελλάδα. Οι ρυθμοί είναι τραγικοί. Αν το δούμε από οικονομικής </w:t>
      </w:r>
      <w:r>
        <w:rPr>
          <w:rFonts w:eastAsia="Times New Roman" w:cs="Times New Roman"/>
          <w:szCs w:val="24"/>
        </w:rPr>
        <w:lastRenderedPageBreak/>
        <w:t>απόψεως, το δημογραφικό πρόβλημα σχετίζεται άμεσα με το ασφαλιστικό. Όλες οι μελέτες, όλες οι έρευνες τ</w:t>
      </w:r>
      <w:r>
        <w:rPr>
          <w:rFonts w:eastAsia="Times New Roman" w:cs="Times New Roman"/>
          <w:szCs w:val="24"/>
        </w:rPr>
        <w:t>ο λένε αυτό, αλλά εσείς περί άλλων τυρβάζετε.</w:t>
      </w:r>
    </w:p>
    <w:p w14:paraId="4856343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Βγάλατε κάποια καινούργια μέτρα. Είναι η δεύτερη χρονιά φέτος</w:t>
      </w:r>
      <w:r>
        <w:rPr>
          <w:rFonts w:eastAsia="Times New Roman" w:cs="Times New Roman"/>
          <w:szCs w:val="24"/>
        </w:rPr>
        <w:t>,</w:t>
      </w:r>
      <w:r>
        <w:rPr>
          <w:rFonts w:eastAsia="Times New Roman" w:cs="Times New Roman"/>
          <w:szCs w:val="24"/>
        </w:rPr>
        <w:t xml:space="preserve"> που οι ελεύτεροι επαγγελματίες πληρώνουν κάτι διαστημικές εισφορές, οι οποίες αγγίζουν το 23% των κερδών τους και που σε συνδυασμό με μια δυσβάσταχ</w:t>
      </w:r>
      <w:r>
        <w:rPr>
          <w:rFonts w:eastAsia="Times New Roman" w:cs="Times New Roman"/>
          <w:szCs w:val="24"/>
        </w:rPr>
        <w:t>τη φορολογία, με προκαταβολές φόρου 100% και όλα τα υπόλοιπα, ουσιαστικά εξανεμίζεται</w:t>
      </w:r>
      <w:r>
        <w:rPr>
          <w:rFonts w:eastAsia="Times New Roman" w:cs="Times New Roman"/>
          <w:szCs w:val="24"/>
        </w:rPr>
        <w:t>,</w:t>
      </w:r>
      <w:r>
        <w:rPr>
          <w:rFonts w:eastAsia="Times New Roman" w:cs="Times New Roman"/>
          <w:szCs w:val="24"/>
        </w:rPr>
        <w:t xml:space="preserve"> το όποιο κέρδος μπορεί να έχει ένας ιδιώτης. </w:t>
      </w:r>
    </w:p>
    <w:p w14:paraId="4856343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Καταθέτω το σχετικό έγγραφο για τα Πρακτικά.</w:t>
      </w:r>
    </w:p>
    <w:p w14:paraId="4856343A" w14:textId="77777777" w:rsidR="00C17FD8" w:rsidRDefault="00C12081">
      <w:pPr>
        <w:spacing w:after="0" w:line="600" w:lineRule="auto"/>
        <w:ind w:firstLine="720"/>
        <w:jc w:val="both"/>
        <w:rPr>
          <w:rFonts w:eastAsia="Times New Roman" w:cs="Times New Roman"/>
          <w:szCs w:val="24"/>
        </w:rPr>
      </w:pPr>
      <w:r w:rsidRPr="00B3594E">
        <w:rPr>
          <w:rFonts w:eastAsia="Times New Roman" w:cs="Times New Roman"/>
          <w:szCs w:val="24"/>
        </w:rPr>
        <w:t xml:space="preserve">(Στο σημείο αυτό ο Βουλευτής κ. </w:t>
      </w:r>
      <w:r>
        <w:rPr>
          <w:rFonts w:eastAsia="Times New Roman" w:cs="Times New Roman"/>
          <w:szCs w:val="24"/>
        </w:rPr>
        <w:t xml:space="preserve">Ηλίας </w:t>
      </w:r>
      <w:proofErr w:type="spellStart"/>
      <w:r>
        <w:rPr>
          <w:rFonts w:eastAsia="Times New Roman" w:cs="Times New Roman"/>
          <w:szCs w:val="24"/>
        </w:rPr>
        <w:t>Παναγιώταρος</w:t>
      </w:r>
      <w:proofErr w:type="spellEnd"/>
      <w:r>
        <w:rPr>
          <w:rFonts w:eastAsia="Times New Roman" w:cs="Times New Roman"/>
          <w:szCs w:val="24"/>
        </w:rPr>
        <w:t xml:space="preserve"> καταθέτει για τα Πρακτικά τ</w:t>
      </w:r>
      <w:r>
        <w:rPr>
          <w:rFonts w:eastAsia="Times New Roman" w:cs="Times New Roman"/>
          <w:szCs w:val="24"/>
        </w:rPr>
        <w:t>ο προαναφερθέν</w:t>
      </w:r>
      <w:r w:rsidRPr="00B3594E">
        <w:rPr>
          <w:rFonts w:eastAsia="Times New Roman" w:cs="Times New Roman"/>
          <w:szCs w:val="24"/>
        </w:rPr>
        <w:t xml:space="preserve"> </w:t>
      </w:r>
      <w:r>
        <w:rPr>
          <w:rFonts w:eastAsia="Times New Roman" w:cs="Times New Roman"/>
          <w:szCs w:val="24"/>
        </w:rPr>
        <w:t>έγγραφο</w:t>
      </w:r>
      <w:r w:rsidRPr="00B3594E">
        <w:rPr>
          <w:rFonts w:eastAsia="Times New Roman" w:cs="Times New Roman"/>
          <w:szCs w:val="24"/>
        </w:rPr>
        <w:t>, τ</w:t>
      </w:r>
      <w:r>
        <w:rPr>
          <w:rFonts w:eastAsia="Times New Roman" w:cs="Times New Roman"/>
          <w:szCs w:val="24"/>
        </w:rPr>
        <w:t>ο οποίο</w:t>
      </w:r>
      <w:r w:rsidRPr="00B3594E">
        <w:rPr>
          <w:rFonts w:eastAsia="Times New Roman" w:cs="Times New Roman"/>
          <w:szCs w:val="24"/>
        </w:rPr>
        <w:t xml:space="preserve"> βρίσκ</w:t>
      </w:r>
      <w:r>
        <w:rPr>
          <w:rFonts w:eastAsia="Times New Roman" w:cs="Times New Roman"/>
          <w:szCs w:val="24"/>
        </w:rPr>
        <w:t>ε</w:t>
      </w:r>
      <w:r w:rsidRPr="00B3594E">
        <w:rPr>
          <w:rFonts w:eastAsia="Times New Roman" w:cs="Times New Roman"/>
          <w:szCs w:val="24"/>
        </w:rPr>
        <w:t>ται στο αρχείο του Τμήματος Γραμματείας της Διεύθυνσης Στενογραφίας και Πρακτικών της Βουλής)</w:t>
      </w:r>
    </w:p>
    <w:p w14:paraId="4856343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Η παραοικονομία έχει αυξηθεί κατακόρυφα στην πατρίδα μας με στοιχεία. Η φυγή των επιχειρήσεων στο εξωτερικό συνεχίζεται. Όπ</w:t>
      </w:r>
      <w:r>
        <w:rPr>
          <w:rFonts w:eastAsia="Times New Roman" w:cs="Times New Roman"/>
          <w:szCs w:val="24"/>
        </w:rPr>
        <w:t>οιος μπορεί να φύγει, φεύγει, όποιος μπορεί να αλλάξει έδρα, αλλάζει έδρα και όποιος δεν μπορεί, πολύ απλά κλείνει. Και όσοι δεν κλείνουν</w:t>
      </w:r>
      <w:r>
        <w:rPr>
          <w:rFonts w:eastAsia="Times New Roman" w:cs="Times New Roman"/>
          <w:szCs w:val="24"/>
        </w:rPr>
        <w:t>,</w:t>
      </w:r>
      <w:r>
        <w:rPr>
          <w:rFonts w:eastAsia="Times New Roman" w:cs="Times New Roman"/>
          <w:szCs w:val="24"/>
        </w:rPr>
        <w:t xml:space="preserve"> είναι γιατί οι περισσότεροι, πολύ απλά, δεν μπορούν να κλείσουν. Διότι</w:t>
      </w:r>
      <w:r>
        <w:rPr>
          <w:rFonts w:eastAsia="Times New Roman" w:cs="Times New Roman"/>
          <w:szCs w:val="24"/>
        </w:rPr>
        <w:t>,</w:t>
      </w:r>
      <w:r>
        <w:rPr>
          <w:rFonts w:eastAsia="Times New Roman" w:cs="Times New Roman"/>
          <w:szCs w:val="24"/>
        </w:rPr>
        <w:t xml:space="preserve"> για να πας στην εφορία να κλείσεις, θα πρέπει</w:t>
      </w:r>
      <w:r>
        <w:rPr>
          <w:rFonts w:eastAsia="Times New Roman" w:cs="Times New Roman"/>
          <w:szCs w:val="24"/>
        </w:rPr>
        <w:t xml:space="preserve"> να τακτοποιήσεις πρώτα τις εκκρεμότητές σου προς το ΙΚΑ, προς το ΤΕΒΕ, προς την εφορία και αλλού. Και φυσικά, αυτό δεν μπορεί να γίνει από την πλειονότητα των ελευθέρων επαγγελματιών.</w:t>
      </w:r>
    </w:p>
    <w:p w14:paraId="4856343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Έχετε καταντήσει τα </w:t>
      </w:r>
      <w:r w:rsidRPr="007F2366">
        <w:rPr>
          <w:rFonts w:eastAsia="Times New Roman" w:cs="Times New Roman"/>
          <w:szCs w:val="24"/>
        </w:rPr>
        <w:t>“</w:t>
      </w:r>
      <w:proofErr w:type="spellStart"/>
      <w:r>
        <w:rPr>
          <w:rFonts w:eastAsia="Times New Roman" w:cs="Times New Roman"/>
          <w:szCs w:val="24"/>
          <w:lang w:val="en-US"/>
        </w:rPr>
        <w:t>x</w:t>
      </w:r>
      <w:r>
        <w:rPr>
          <w:rFonts w:eastAsia="Times New Roman" w:cs="Times New Roman"/>
          <w:szCs w:val="24"/>
          <w:lang w:val="en-US"/>
        </w:rPr>
        <w:t>anax</w:t>
      </w:r>
      <w:proofErr w:type="spellEnd"/>
      <w:r w:rsidRPr="007F2366">
        <w:rPr>
          <w:rFonts w:eastAsia="Times New Roman" w:cs="Times New Roman"/>
          <w:szCs w:val="24"/>
        </w:rPr>
        <w:t>”</w:t>
      </w:r>
      <w:r w:rsidRPr="00E57520">
        <w:rPr>
          <w:rFonts w:eastAsia="Times New Roman" w:cs="Times New Roman"/>
          <w:szCs w:val="24"/>
        </w:rPr>
        <w:t xml:space="preserve"> </w:t>
      </w:r>
      <w:r>
        <w:rPr>
          <w:rFonts w:eastAsia="Times New Roman" w:cs="Times New Roman"/>
          <w:szCs w:val="24"/>
        </w:rPr>
        <w:t xml:space="preserve">να τα παίρνει ο κόσμος σαν </w:t>
      </w:r>
      <w:proofErr w:type="spellStart"/>
      <w:r>
        <w:rPr>
          <w:rFonts w:eastAsia="Times New Roman" w:cs="Times New Roman"/>
          <w:szCs w:val="24"/>
        </w:rPr>
        <w:t>τσιχλόφουσκες</w:t>
      </w:r>
      <w:proofErr w:type="spellEnd"/>
      <w:r>
        <w:rPr>
          <w:rFonts w:eastAsia="Times New Roman" w:cs="Times New Roman"/>
          <w:szCs w:val="24"/>
        </w:rPr>
        <w:t xml:space="preserve"> με</w:t>
      </w:r>
      <w:r>
        <w:rPr>
          <w:rFonts w:eastAsia="Times New Roman" w:cs="Times New Roman"/>
          <w:szCs w:val="24"/>
        </w:rPr>
        <w:t xml:space="preserve"> όλα αυτά</w:t>
      </w:r>
      <w:r w:rsidRPr="007F2366">
        <w:rPr>
          <w:rFonts w:eastAsia="Times New Roman" w:cs="Times New Roman"/>
          <w:szCs w:val="24"/>
        </w:rPr>
        <w:t>,</w:t>
      </w:r>
      <w:r>
        <w:rPr>
          <w:rFonts w:eastAsia="Times New Roman" w:cs="Times New Roman"/>
          <w:szCs w:val="24"/>
        </w:rPr>
        <w:t xml:space="preserve"> τα οποία φέρνετε και ψηφίζετε και βιώνουν οι Έλληνες πολίτες.</w:t>
      </w:r>
    </w:p>
    <w:p w14:paraId="4856343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Σας δίνω δύο ακόμα στοιχεία</w:t>
      </w:r>
      <w:r w:rsidRPr="0059311A">
        <w:rPr>
          <w:rFonts w:eastAsia="Times New Roman" w:cs="Times New Roman"/>
          <w:szCs w:val="24"/>
        </w:rPr>
        <w:t>,</w:t>
      </w:r>
      <w:r>
        <w:rPr>
          <w:rFonts w:eastAsia="Times New Roman" w:cs="Times New Roman"/>
          <w:szCs w:val="24"/>
        </w:rPr>
        <w:t xml:space="preserve"> για να καταλάβετε ότι δεν υπάρχει κάποια έξοδος, δεν βγαίνουμε από τα μνημόνια, ότι η ελληνική οικονομία δεν ανακάμπτει. </w:t>
      </w:r>
    </w:p>
    <w:p w14:paraId="4856343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Ο διεθνούς φήμης οικονομολόγος Σ</w:t>
      </w:r>
      <w:r>
        <w:rPr>
          <w:rFonts w:eastAsia="Times New Roman" w:cs="Times New Roman"/>
          <w:szCs w:val="24"/>
        </w:rPr>
        <w:t xml:space="preserve">τίβεν </w:t>
      </w:r>
      <w:proofErr w:type="spellStart"/>
      <w:r>
        <w:rPr>
          <w:rFonts w:eastAsia="Times New Roman" w:cs="Times New Roman"/>
          <w:szCs w:val="24"/>
        </w:rPr>
        <w:t>Χάνκε</w:t>
      </w:r>
      <w:proofErr w:type="spellEnd"/>
      <w:r>
        <w:rPr>
          <w:rFonts w:eastAsia="Times New Roman" w:cs="Times New Roman"/>
          <w:szCs w:val="24"/>
        </w:rPr>
        <w:t xml:space="preserve"> λέει, «Ζόμπι η ελληνική οικονομία». Σας δίνω το έγγραφο για τα Πρακτικά.</w:t>
      </w:r>
    </w:p>
    <w:p w14:paraId="4856343F" w14:textId="77777777" w:rsidR="00C17FD8" w:rsidRDefault="00C12081">
      <w:pPr>
        <w:spacing w:after="0" w:line="600" w:lineRule="auto"/>
        <w:ind w:firstLine="720"/>
        <w:jc w:val="both"/>
        <w:rPr>
          <w:rFonts w:eastAsia="Times New Roman" w:cs="Times New Roman"/>
          <w:szCs w:val="24"/>
        </w:rPr>
      </w:pPr>
      <w:r w:rsidRPr="00B3594E">
        <w:rPr>
          <w:rFonts w:eastAsia="Times New Roman" w:cs="Times New Roman"/>
          <w:szCs w:val="24"/>
        </w:rPr>
        <w:t xml:space="preserve">(Στο σημείο αυτό ο Βουλευτής κ. </w:t>
      </w:r>
      <w:r>
        <w:rPr>
          <w:rFonts w:eastAsia="Times New Roman" w:cs="Times New Roman"/>
          <w:szCs w:val="24"/>
        </w:rPr>
        <w:t xml:space="preserve">Ηλίας </w:t>
      </w:r>
      <w:proofErr w:type="spellStart"/>
      <w:r>
        <w:rPr>
          <w:rFonts w:eastAsia="Times New Roman" w:cs="Times New Roman"/>
          <w:szCs w:val="24"/>
        </w:rPr>
        <w:t>Παναγιώταρος</w:t>
      </w:r>
      <w:proofErr w:type="spellEnd"/>
      <w:r>
        <w:rPr>
          <w:rFonts w:eastAsia="Times New Roman" w:cs="Times New Roman"/>
          <w:szCs w:val="24"/>
        </w:rPr>
        <w:t xml:space="preserve"> καταθέτει για τα Πρακτικά το προαναφερθέν</w:t>
      </w:r>
      <w:r w:rsidRPr="00B3594E">
        <w:rPr>
          <w:rFonts w:eastAsia="Times New Roman" w:cs="Times New Roman"/>
          <w:szCs w:val="24"/>
        </w:rPr>
        <w:t xml:space="preserve"> </w:t>
      </w:r>
      <w:r>
        <w:rPr>
          <w:rFonts w:eastAsia="Times New Roman" w:cs="Times New Roman"/>
          <w:szCs w:val="24"/>
        </w:rPr>
        <w:t>έγγραφο</w:t>
      </w:r>
      <w:r w:rsidRPr="00B3594E">
        <w:rPr>
          <w:rFonts w:eastAsia="Times New Roman" w:cs="Times New Roman"/>
          <w:szCs w:val="24"/>
        </w:rPr>
        <w:t>, τ</w:t>
      </w:r>
      <w:r>
        <w:rPr>
          <w:rFonts w:eastAsia="Times New Roman" w:cs="Times New Roman"/>
          <w:szCs w:val="24"/>
        </w:rPr>
        <w:t>ο οποίο</w:t>
      </w:r>
      <w:r w:rsidRPr="00B3594E">
        <w:rPr>
          <w:rFonts w:eastAsia="Times New Roman" w:cs="Times New Roman"/>
          <w:szCs w:val="24"/>
        </w:rPr>
        <w:t xml:space="preserve"> βρίσκ</w:t>
      </w:r>
      <w:r>
        <w:rPr>
          <w:rFonts w:eastAsia="Times New Roman" w:cs="Times New Roman"/>
          <w:szCs w:val="24"/>
        </w:rPr>
        <w:t>ε</w:t>
      </w:r>
      <w:r w:rsidRPr="00B3594E">
        <w:rPr>
          <w:rFonts w:eastAsia="Times New Roman" w:cs="Times New Roman"/>
          <w:szCs w:val="24"/>
        </w:rPr>
        <w:t>ται στο αρχείο του Τμήματος Γραμματείας της Διεύθυνσης</w:t>
      </w:r>
      <w:r w:rsidRPr="00B3594E">
        <w:rPr>
          <w:rFonts w:eastAsia="Times New Roman" w:cs="Times New Roman"/>
          <w:szCs w:val="24"/>
        </w:rPr>
        <w:t xml:space="preserve"> Στενογραφίας και Πρακτικών της Βουλής)</w:t>
      </w:r>
    </w:p>
    <w:p w14:paraId="4856344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Επίσης, σας δίνω και τα στατιστικά, όπου αυτή η έξοδος</w:t>
      </w:r>
      <w:r w:rsidRPr="0059311A">
        <w:rPr>
          <w:rFonts w:eastAsia="Times New Roman" w:cs="Times New Roman"/>
          <w:szCs w:val="24"/>
        </w:rPr>
        <w:t>,</w:t>
      </w:r>
      <w:r>
        <w:rPr>
          <w:rFonts w:eastAsia="Times New Roman" w:cs="Times New Roman"/>
          <w:szCs w:val="24"/>
        </w:rPr>
        <w:t xml:space="preserve"> που ετοιμάζετε να κάνετε τον Αύγουστο, θα είναι πανάκριβη για μισθωτούς και συνταξιούχους σε όλα τα επίπεδα.</w:t>
      </w:r>
    </w:p>
    <w:p w14:paraId="48563441" w14:textId="77777777" w:rsidR="00C17FD8" w:rsidRDefault="00C12081">
      <w:pPr>
        <w:spacing w:after="0" w:line="600" w:lineRule="auto"/>
        <w:ind w:firstLine="720"/>
        <w:jc w:val="both"/>
        <w:rPr>
          <w:rFonts w:eastAsia="Times New Roman" w:cs="Times New Roman"/>
          <w:szCs w:val="24"/>
        </w:rPr>
      </w:pPr>
      <w:r w:rsidRPr="00B3594E">
        <w:rPr>
          <w:rFonts w:eastAsia="Times New Roman" w:cs="Times New Roman"/>
          <w:szCs w:val="24"/>
        </w:rPr>
        <w:t xml:space="preserve">(Στο σημείο αυτό ο Βουλευτής κ. </w:t>
      </w:r>
      <w:r>
        <w:rPr>
          <w:rFonts w:eastAsia="Times New Roman" w:cs="Times New Roman"/>
          <w:szCs w:val="24"/>
        </w:rPr>
        <w:t xml:space="preserve">Ηλίας </w:t>
      </w:r>
      <w:proofErr w:type="spellStart"/>
      <w:r>
        <w:rPr>
          <w:rFonts w:eastAsia="Times New Roman" w:cs="Times New Roman"/>
          <w:szCs w:val="24"/>
        </w:rPr>
        <w:t>Παναγιώταρος</w:t>
      </w:r>
      <w:proofErr w:type="spellEnd"/>
      <w:r>
        <w:rPr>
          <w:rFonts w:eastAsia="Times New Roman" w:cs="Times New Roman"/>
          <w:szCs w:val="24"/>
        </w:rPr>
        <w:t xml:space="preserve"> </w:t>
      </w:r>
      <w:r>
        <w:rPr>
          <w:rFonts w:eastAsia="Times New Roman" w:cs="Times New Roman"/>
          <w:szCs w:val="24"/>
        </w:rPr>
        <w:t>καταθέτει για τα Πρακτικά το προαναφερθέν</w:t>
      </w:r>
      <w:r w:rsidRPr="00B3594E">
        <w:rPr>
          <w:rFonts w:eastAsia="Times New Roman" w:cs="Times New Roman"/>
          <w:szCs w:val="24"/>
        </w:rPr>
        <w:t xml:space="preserve"> </w:t>
      </w:r>
      <w:r>
        <w:rPr>
          <w:rFonts w:eastAsia="Times New Roman" w:cs="Times New Roman"/>
          <w:szCs w:val="24"/>
        </w:rPr>
        <w:t>έγγραφο</w:t>
      </w:r>
      <w:r w:rsidRPr="00B3594E">
        <w:rPr>
          <w:rFonts w:eastAsia="Times New Roman" w:cs="Times New Roman"/>
          <w:szCs w:val="24"/>
        </w:rPr>
        <w:t>, τ</w:t>
      </w:r>
      <w:r>
        <w:rPr>
          <w:rFonts w:eastAsia="Times New Roman" w:cs="Times New Roman"/>
          <w:szCs w:val="24"/>
        </w:rPr>
        <w:t>ο οποίο</w:t>
      </w:r>
      <w:r w:rsidRPr="00B3594E">
        <w:rPr>
          <w:rFonts w:eastAsia="Times New Roman" w:cs="Times New Roman"/>
          <w:szCs w:val="24"/>
        </w:rPr>
        <w:t xml:space="preserve"> βρίσκ</w:t>
      </w:r>
      <w:r>
        <w:rPr>
          <w:rFonts w:eastAsia="Times New Roman" w:cs="Times New Roman"/>
          <w:szCs w:val="24"/>
        </w:rPr>
        <w:t>ε</w:t>
      </w:r>
      <w:r w:rsidRPr="00B3594E">
        <w:rPr>
          <w:rFonts w:eastAsia="Times New Roman" w:cs="Times New Roman"/>
          <w:szCs w:val="24"/>
        </w:rPr>
        <w:t xml:space="preserve">ται στο αρχείο </w:t>
      </w:r>
      <w:r w:rsidRPr="00B3594E">
        <w:rPr>
          <w:rFonts w:eastAsia="Times New Roman" w:cs="Times New Roman"/>
          <w:szCs w:val="24"/>
        </w:rPr>
        <w:lastRenderedPageBreak/>
        <w:t>του Τμήματος Γραμματείας της Διεύθυνσης Στενογραφίας και Πρακτικών της Βουλής)</w:t>
      </w:r>
    </w:p>
    <w:p w14:paraId="4856344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Μίλησε ο κύριος Πρωθυπουργός για την </w:t>
      </w:r>
      <w:proofErr w:type="spellStart"/>
      <w:r>
        <w:rPr>
          <w:rFonts w:eastAsia="Times New Roman" w:cs="Times New Roman"/>
          <w:szCs w:val="24"/>
        </w:rPr>
        <w:t>υπεραπόδοση</w:t>
      </w:r>
      <w:proofErr w:type="spellEnd"/>
      <w:r>
        <w:rPr>
          <w:rFonts w:eastAsia="Times New Roman" w:cs="Times New Roman"/>
          <w:szCs w:val="24"/>
        </w:rPr>
        <w:t>. Όπως λέει</w:t>
      </w:r>
      <w:r>
        <w:rPr>
          <w:rFonts w:eastAsia="Times New Roman" w:cs="Times New Roman"/>
          <w:szCs w:val="24"/>
        </w:rPr>
        <w:t>:</w:t>
      </w:r>
      <w:r>
        <w:rPr>
          <w:rFonts w:eastAsia="Times New Roman" w:cs="Times New Roman"/>
          <w:szCs w:val="24"/>
        </w:rPr>
        <w:t xml:space="preserve"> «Με αυτή την </w:t>
      </w:r>
      <w:proofErr w:type="spellStart"/>
      <w:r>
        <w:rPr>
          <w:rFonts w:eastAsia="Times New Roman" w:cs="Times New Roman"/>
          <w:szCs w:val="24"/>
        </w:rPr>
        <w:t>υπεραπόδοση</w:t>
      </w:r>
      <w:proofErr w:type="spellEnd"/>
      <w:r>
        <w:rPr>
          <w:rFonts w:eastAsia="Times New Roman" w:cs="Times New Roman"/>
          <w:szCs w:val="24"/>
        </w:rPr>
        <w:t xml:space="preserve"> καταφέραμε</w:t>
      </w:r>
      <w:r>
        <w:rPr>
          <w:rFonts w:eastAsia="Times New Roman" w:cs="Times New Roman"/>
          <w:szCs w:val="24"/>
        </w:rPr>
        <w:t xml:space="preserve"> και δώσαμε για δεύτερη συνεχή χρονιά κάποιο κοινωνικό μέρισμα». Βέβαια, το κοινωνικό μέρισμα τι είναι; Από όλα όσα έχετε υφαρπάξει από τον ελληνικό λαό, του επιστρέφετε κάποια ψίχουλα</w:t>
      </w:r>
      <w:r>
        <w:rPr>
          <w:rFonts w:eastAsia="Times New Roman" w:cs="Times New Roman"/>
          <w:szCs w:val="24"/>
        </w:rPr>
        <w:t>,</w:t>
      </w:r>
      <w:r>
        <w:rPr>
          <w:rFonts w:eastAsia="Times New Roman" w:cs="Times New Roman"/>
          <w:szCs w:val="24"/>
        </w:rPr>
        <w:t xml:space="preserve"> με τη μορφή κοινωνικών επιδομάτων και ξεροκόμματα.</w:t>
      </w:r>
      <w:r w:rsidDel="002300D1">
        <w:rPr>
          <w:rFonts w:eastAsia="Times New Roman" w:cs="Times New Roman"/>
          <w:szCs w:val="24"/>
        </w:rPr>
        <w:t xml:space="preserve"> </w:t>
      </w:r>
      <w:r>
        <w:rPr>
          <w:rFonts w:eastAsia="Times New Roman" w:cs="Times New Roman"/>
          <w:szCs w:val="24"/>
        </w:rPr>
        <w:t>Είναι η τακτική της</w:t>
      </w:r>
      <w:r>
        <w:rPr>
          <w:rFonts w:eastAsia="Times New Roman" w:cs="Times New Roman"/>
          <w:szCs w:val="24"/>
        </w:rPr>
        <w:t xml:space="preserve"> Βενεζουέλας, δηλαδή να είναι όλοι φτωχοί και να είναι ευχαριστημένοι με ένα πιάτο φαΐ, με ένα συσσίτιο ή κάτι άλλο.</w:t>
      </w:r>
    </w:p>
    <w:p w14:paraId="4856344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Ακούσαμε </w:t>
      </w:r>
      <w:r>
        <w:rPr>
          <w:rFonts w:eastAsia="Times New Roman" w:cs="Times New Roman"/>
          <w:szCs w:val="24"/>
        </w:rPr>
        <w:t>-</w:t>
      </w:r>
      <w:r>
        <w:rPr>
          <w:rFonts w:eastAsia="Times New Roman" w:cs="Times New Roman"/>
          <w:szCs w:val="24"/>
        </w:rPr>
        <w:t>και ακούμε συνεχώς- την ορολογία «ελάφρυνση του χρέους». Κατ’ αρχάς</w:t>
      </w:r>
      <w:r>
        <w:rPr>
          <w:rFonts w:eastAsia="Times New Roman" w:cs="Times New Roman"/>
          <w:szCs w:val="24"/>
        </w:rPr>
        <w:t>,</w:t>
      </w:r>
      <w:r>
        <w:rPr>
          <w:rFonts w:eastAsia="Times New Roman" w:cs="Times New Roman"/>
          <w:szCs w:val="24"/>
        </w:rPr>
        <w:t xml:space="preserve"> θα πρέπει να ξέρουμε αν το χρέος είναι βιώσιμο ή </w:t>
      </w:r>
      <w:proofErr w:type="spellStart"/>
      <w:r>
        <w:rPr>
          <w:rFonts w:eastAsia="Times New Roman" w:cs="Times New Roman"/>
          <w:szCs w:val="24"/>
        </w:rPr>
        <w:t>διαχειρίσιμο</w:t>
      </w:r>
      <w:proofErr w:type="spellEnd"/>
      <w:r>
        <w:rPr>
          <w:rFonts w:eastAsia="Times New Roman" w:cs="Times New Roman"/>
          <w:szCs w:val="24"/>
        </w:rPr>
        <w:t xml:space="preserve">. Κάποτε λέγατε ότι είναι βιώσιμο. Πλέον λέτε ότι είναι </w:t>
      </w:r>
      <w:proofErr w:type="spellStart"/>
      <w:r>
        <w:rPr>
          <w:rFonts w:eastAsia="Times New Roman" w:cs="Times New Roman"/>
          <w:szCs w:val="24"/>
        </w:rPr>
        <w:t>διαχειρίσιμο</w:t>
      </w:r>
      <w:proofErr w:type="spellEnd"/>
      <w:r>
        <w:rPr>
          <w:rFonts w:eastAsia="Times New Roman" w:cs="Times New Roman"/>
          <w:szCs w:val="24"/>
        </w:rPr>
        <w:t xml:space="preserve">. Μάλλον, πλέον δεν λέτε ούτε αυτό, διότι ξεπερνά το 200% του ΑΕΠ. </w:t>
      </w:r>
      <w:r>
        <w:rPr>
          <w:rFonts w:eastAsia="Times New Roman" w:cs="Times New Roman"/>
          <w:szCs w:val="24"/>
        </w:rPr>
        <w:lastRenderedPageBreak/>
        <w:t>Και το ΔΝΤ, που κάθε τόσο ακούμε να μιλάει για κούρεμα χρέο</w:t>
      </w:r>
      <w:r>
        <w:rPr>
          <w:rFonts w:eastAsia="Times New Roman" w:cs="Times New Roman"/>
          <w:szCs w:val="24"/>
        </w:rPr>
        <w:t xml:space="preserve">υς, αναφέρεται στα δανεικά που έχουν δώσει οι υπόλοιποι και όχι αυτό. </w:t>
      </w:r>
    </w:p>
    <w:p w14:paraId="4856344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Πώς γίνεται η έξοδος στις αγορές; Η έξοδος είναι πανάκριβη και γίνεται με αυστηρότατη εποπτεία</w:t>
      </w:r>
      <w:r>
        <w:rPr>
          <w:rFonts w:eastAsia="Times New Roman" w:cs="Times New Roman"/>
          <w:szCs w:val="24"/>
        </w:rPr>
        <w:t>,</w:t>
      </w:r>
      <w:r>
        <w:rPr>
          <w:rFonts w:eastAsia="Times New Roman" w:cs="Times New Roman"/>
          <w:szCs w:val="24"/>
        </w:rPr>
        <w:t xml:space="preserve"> μέχρι και την αποπληρωμή του 75% του χρέους, δηλαδή για πάντα. </w:t>
      </w:r>
    </w:p>
    <w:p w14:paraId="4856344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Η πραγματική οικονομία χω</w:t>
      </w:r>
      <w:r>
        <w:rPr>
          <w:rFonts w:eastAsia="Times New Roman" w:cs="Times New Roman"/>
          <w:szCs w:val="24"/>
        </w:rPr>
        <w:t xml:space="preserve">λαίνει. Θα πρέπει να τηρήσετε </w:t>
      </w:r>
      <w:r>
        <w:rPr>
          <w:rFonts w:eastAsia="Times New Roman" w:cs="Times New Roman"/>
          <w:szCs w:val="24"/>
        </w:rPr>
        <w:t xml:space="preserve">τους νόμους και το Σύνταγμα. </w:t>
      </w:r>
    </w:p>
    <w:p w14:paraId="4856344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δίνω για τα Πρακτικ</w:t>
      </w:r>
      <w:r>
        <w:rPr>
          <w:rFonts w:eastAsia="Times New Roman" w:cs="Times New Roman"/>
          <w:szCs w:val="24"/>
        </w:rPr>
        <w:t>ά</w:t>
      </w:r>
      <w:r>
        <w:rPr>
          <w:rFonts w:eastAsia="Times New Roman" w:cs="Times New Roman"/>
          <w:szCs w:val="24"/>
        </w:rPr>
        <w:t xml:space="preserve">. </w:t>
      </w:r>
    </w:p>
    <w:p w14:paraId="48563447" w14:textId="77777777" w:rsidR="00C17FD8" w:rsidRDefault="00C12081">
      <w:pPr>
        <w:tabs>
          <w:tab w:val="left" w:pos="7371"/>
        </w:tabs>
        <w:spacing w:after="0" w:line="600" w:lineRule="auto"/>
        <w:ind w:firstLine="720"/>
        <w:jc w:val="both"/>
        <w:rPr>
          <w:rFonts w:eastAsia="Times New Roman" w:cs="Times New Roman"/>
          <w:szCs w:val="24"/>
        </w:rPr>
      </w:pPr>
      <w:r w:rsidRPr="009F70F0">
        <w:rPr>
          <w:rFonts w:eastAsia="Times New Roman" w:cs="Times New Roman"/>
          <w:szCs w:val="24"/>
        </w:rPr>
        <w:t>(</w:t>
      </w:r>
      <w:r>
        <w:rPr>
          <w:rFonts w:eastAsia="Times New Roman" w:cs="Times New Roman"/>
          <w:szCs w:val="24"/>
        </w:rPr>
        <w:t xml:space="preserve">Στο σημείο αυτό ο Βουλευτής κ. Ηλίας </w:t>
      </w:r>
      <w:proofErr w:type="spellStart"/>
      <w:r>
        <w:rPr>
          <w:rFonts w:eastAsia="Times New Roman" w:cs="Times New Roman"/>
          <w:szCs w:val="24"/>
        </w:rPr>
        <w:t>Παναγιώταρος</w:t>
      </w:r>
      <w:proofErr w:type="spellEnd"/>
      <w:r>
        <w:rPr>
          <w:rFonts w:eastAsia="Times New Roman" w:cs="Times New Roman"/>
          <w:szCs w:val="24"/>
        </w:rPr>
        <w:t xml:space="preserve"> καταθέτει για τα Πρακτικά το προαναφερθέν έγγραφο, το οποίο</w:t>
      </w:r>
      <w:r w:rsidRPr="009F70F0">
        <w:rPr>
          <w:rFonts w:eastAsia="Times New Roman" w:cs="Times New Roman"/>
          <w:szCs w:val="24"/>
        </w:rPr>
        <w:t xml:space="preserve"> βρίσκ</w:t>
      </w:r>
      <w:r>
        <w:rPr>
          <w:rFonts w:eastAsia="Times New Roman" w:cs="Times New Roman"/>
          <w:szCs w:val="24"/>
        </w:rPr>
        <w:t>ε</w:t>
      </w:r>
      <w:r w:rsidRPr="009F70F0">
        <w:rPr>
          <w:rFonts w:eastAsia="Times New Roman" w:cs="Times New Roman"/>
          <w:szCs w:val="24"/>
        </w:rPr>
        <w:t xml:space="preserve">ται στο </w:t>
      </w:r>
      <w:r>
        <w:rPr>
          <w:rFonts w:eastAsia="Times New Roman" w:cs="Times New Roman"/>
          <w:szCs w:val="24"/>
        </w:rPr>
        <w:t>α</w:t>
      </w:r>
      <w:r w:rsidRPr="009F70F0">
        <w:rPr>
          <w:rFonts w:eastAsia="Times New Roman" w:cs="Times New Roman"/>
          <w:szCs w:val="24"/>
        </w:rPr>
        <w:t xml:space="preserve">ρχείο </w:t>
      </w:r>
      <w:r w:rsidRPr="009F70F0">
        <w:rPr>
          <w:rFonts w:eastAsia="Times New Roman" w:cs="Times New Roman"/>
          <w:szCs w:val="24"/>
        </w:rPr>
        <w:t>του Τμήματος Γραμματείας της Διεύθυνση</w:t>
      </w:r>
      <w:r w:rsidRPr="009F70F0">
        <w:rPr>
          <w:rFonts w:eastAsia="Times New Roman" w:cs="Times New Roman"/>
          <w:szCs w:val="24"/>
        </w:rPr>
        <w:t>ς Στενογραφίας και Πρακτικών της Βουλής)</w:t>
      </w:r>
    </w:p>
    <w:p w14:paraId="4856344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Επιτέλους, οι Έλληνες πολίτες</w:t>
      </w:r>
      <w:r>
        <w:rPr>
          <w:rFonts w:eastAsia="Times New Roman" w:cs="Times New Roman"/>
          <w:szCs w:val="24"/>
        </w:rPr>
        <w:t>,</w:t>
      </w:r>
      <w:r>
        <w:rPr>
          <w:rFonts w:eastAsia="Times New Roman" w:cs="Times New Roman"/>
          <w:szCs w:val="24"/>
        </w:rPr>
        <w:t xml:space="preserve"> απέναντι στις τράπεζες έχουν ένα δίκιο, το οποίο δεν μπορούν να το βρουν πουθενά και επ' </w:t>
      </w:r>
      <w:proofErr w:type="spellStart"/>
      <w:r>
        <w:rPr>
          <w:rFonts w:eastAsia="Times New Roman" w:cs="Times New Roman"/>
          <w:szCs w:val="24"/>
        </w:rPr>
        <w:t>ουδενί</w:t>
      </w:r>
      <w:proofErr w:type="spellEnd"/>
      <w:r>
        <w:rPr>
          <w:rFonts w:eastAsia="Times New Roman" w:cs="Times New Roman"/>
          <w:szCs w:val="24"/>
        </w:rPr>
        <w:t xml:space="preserve">. </w:t>
      </w:r>
    </w:p>
    <w:p w14:paraId="4856344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lastRenderedPageBreak/>
        <w:t>Μιλάτε για την πραγματική οικονομία, αλλά –δυστυχώς- οι περισσότεροι από εσάς δεν έχετ</w:t>
      </w:r>
      <w:r>
        <w:rPr>
          <w:rFonts w:eastAsia="Times New Roman" w:cs="Times New Roman"/>
          <w:szCs w:val="24"/>
        </w:rPr>
        <w:t>ε κολλήσει ούτε ένα ένσημο στο ΤΕΒΕ, άρα δεν ξέρετε τι είναι και περί τίνος πρόκειται για τους μικρομεσαίους, για τους ομολογιούχους, για την αυξημένη φορολογία, για το ασφαλιστικό, για τη βιομηχανία που φεύγει στο εξωτερικό.</w:t>
      </w:r>
    </w:p>
    <w:p w14:paraId="4856344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Κύριε Τσίπρα, δεν πείθετε, για</w:t>
      </w:r>
      <w:r>
        <w:rPr>
          <w:rFonts w:eastAsia="Times New Roman" w:cs="Times New Roman"/>
          <w:szCs w:val="24"/>
        </w:rPr>
        <w:t>τί πολύ απλά</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σερβίρετε ξαναζεσταμένο φαγητό</w:t>
      </w:r>
      <w:r>
        <w:rPr>
          <w:rFonts w:eastAsia="Times New Roman" w:cs="Times New Roman"/>
          <w:szCs w:val="24"/>
        </w:rPr>
        <w:t>»</w:t>
      </w:r>
      <w:r>
        <w:rPr>
          <w:rFonts w:eastAsia="Times New Roman" w:cs="Times New Roman"/>
          <w:szCs w:val="24"/>
        </w:rPr>
        <w:t>. Τα λέγατε και το 2015 και δεν κάνατε τίποτα για όλα αυτά.</w:t>
      </w:r>
    </w:p>
    <w:p w14:paraId="4856344B" w14:textId="77777777" w:rsidR="00C17FD8" w:rsidRDefault="00C12081">
      <w:pPr>
        <w:spacing w:after="0" w:line="600" w:lineRule="auto"/>
        <w:ind w:firstLine="720"/>
        <w:jc w:val="both"/>
        <w:rPr>
          <w:rFonts w:eastAsia="Times New Roman" w:cs="Times New Roman"/>
          <w:szCs w:val="24"/>
        </w:rPr>
      </w:pPr>
      <w:r w:rsidRPr="00423CC2">
        <w:rPr>
          <w:rFonts w:eastAsia="Times New Roman" w:cs="Times New Roman"/>
          <w:szCs w:val="24"/>
        </w:rPr>
        <w:t xml:space="preserve">(Στο σημείο αυτό </w:t>
      </w:r>
      <w:r>
        <w:rPr>
          <w:rFonts w:eastAsia="Times New Roman" w:cs="Times New Roman"/>
          <w:szCs w:val="24"/>
        </w:rPr>
        <w:t>κ</w:t>
      </w:r>
      <w:r w:rsidRPr="00423CC2">
        <w:rPr>
          <w:rFonts w:eastAsia="Times New Roman" w:cs="Times New Roman"/>
          <w:szCs w:val="24"/>
        </w:rPr>
        <w:t>τυπά</w:t>
      </w:r>
      <w:r>
        <w:rPr>
          <w:rFonts w:eastAsia="Times New Roman" w:cs="Times New Roman"/>
          <w:szCs w:val="24"/>
        </w:rPr>
        <w:t>ει</w:t>
      </w:r>
      <w:r w:rsidRPr="00423CC2">
        <w:rPr>
          <w:rFonts w:eastAsia="Times New Roman" w:cs="Times New Roman"/>
          <w:szCs w:val="24"/>
        </w:rPr>
        <w:t xml:space="preserve"> το κουδούνι λήξεως του χρόνου ομιλίας του κυρίου Βουλευτή)</w:t>
      </w:r>
    </w:p>
    <w:p w14:paraId="4856344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Θα μου δώσετε δυο λεπτά ακόμα, κύριε Πρόεδρε. Ευχαριστώ.</w:t>
      </w:r>
      <w:r w:rsidRPr="00D10C21">
        <w:rPr>
          <w:rFonts w:eastAsia="Times New Roman" w:cs="Times New Roman"/>
          <w:szCs w:val="24"/>
        </w:rPr>
        <w:t xml:space="preserve"> </w:t>
      </w:r>
    </w:p>
    <w:p w14:paraId="4856344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Θα ήθελα</w:t>
      </w:r>
      <w:r>
        <w:rPr>
          <w:rFonts w:eastAsia="Times New Roman" w:cs="Times New Roman"/>
          <w:szCs w:val="24"/>
        </w:rPr>
        <w:t xml:space="preserve"> να κάνω κάποιες προτάσεις για την έξοδο από τα προβλήματα</w:t>
      </w:r>
      <w:r>
        <w:rPr>
          <w:rFonts w:eastAsia="Times New Roman" w:cs="Times New Roman"/>
          <w:szCs w:val="24"/>
        </w:rPr>
        <w:t>,</w:t>
      </w:r>
      <w:r>
        <w:rPr>
          <w:rFonts w:eastAsia="Times New Roman" w:cs="Times New Roman"/>
          <w:szCs w:val="24"/>
        </w:rPr>
        <w:t xml:space="preserve"> που έχει αυτός ο τόπος. Απαιτούνται συγχρονισμένες και συντονισμένες ενέργειες</w:t>
      </w:r>
      <w:r>
        <w:rPr>
          <w:rFonts w:eastAsia="Times New Roman" w:cs="Times New Roman"/>
          <w:szCs w:val="24"/>
        </w:rPr>
        <w:t>,</w:t>
      </w:r>
      <w:r>
        <w:rPr>
          <w:rFonts w:eastAsia="Times New Roman" w:cs="Times New Roman"/>
          <w:szCs w:val="24"/>
        </w:rPr>
        <w:t xml:space="preserve"> προκειμένου να μπορέσουμε να βγούμε από την τραγική κατάσταση</w:t>
      </w:r>
      <w:r>
        <w:rPr>
          <w:rFonts w:eastAsia="Times New Roman" w:cs="Times New Roman"/>
          <w:szCs w:val="24"/>
        </w:rPr>
        <w:t>,</w:t>
      </w:r>
      <w:r>
        <w:rPr>
          <w:rFonts w:eastAsia="Times New Roman" w:cs="Times New Roman"/>
          <w:szCs w:val="24"/>
        </w:rPr>
        <w:t xml:space="preserve"> στην οποία βρισκόμαστε τώρα. </w:t>
      </w:r>
    </w:p>
    <w:p w14:paraId="4856344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Πρώτον, αναφορικά με τη</w:t>
      </w:r>
      <w:r>
        <w:rPr>
          <w:rFonts w:eastAsia="Times New Roman" w:cs="Times New Roman"/>
          <w:szCs w:val="24"/>
        </w:rPr>
        <w:t xml:space="preserve">ν υπόθεση χρέους, να γίνει λογιστικός έλεγχος του χρέους πάνω στη βάση του διεθνούς δικαίου, όπως έκανε και το 1936 ο Ιωάννης Μεταξάς. </w:t>
      </w:r>
    </w:p>
    <w:p w14:paraId="4856344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Καταθέτω τα στοιχεία.</w:t>
      </w:r>
    </w:p>
    <w:p w14:paraId="48563450" w14:textId="77777777" w:rsidR="00C17FD8" w:rsidRDefault="00C12081">
      <w:pPr>
        <w:tabs>
          <w:tab w:val="left" w:pos="7371"/>
        </w:tabs>
        <w:spacing w:after="0" w:line="600" w:lineRule="auto"/>
        <w:ind w:firstLine="720"/>
        <w:jc w:val="both"/>
        <w:rPr>
          <w:rFonts w:eastAsia="Times New Roman" w:cs="Times New Roman"/>
          <w:szCs w:val="24"/>
        </w:rPr>
      </w:pPr>
      <w:r w:rsidRPr="009F70F0">
        <w:rPr>
          <w:rFonts w:eastAsia="Times New Roman" w:cs="Times New Roman"/>
          <w:szCs w:val="24"/>
        </w:rPr>
        <w:t>(</w:t>
      </w:r>
      <w:r>
        <w:rPr>
          <w:rFonts w:eastAsia="Times New Roman" w:cs="Times New Roman"/>
          <w:szCs w:val="24"/>
        </w:rPr>
        <w:t xml:space="preserve">Στο σημείο αυτό ο Βουλευτής κ. Ηλίας </w:t>
      </w:r>
      <w:proofErr w:type="spellStart"/>
      <w:r>
        <w:rPr>
          <w:rFonts w:eastAsia="Times New Roman" w:cs="Times New Roman"/>
          <w:szCs w:val="24"/>
        </w:rPr>
        <w:t>Παναγιώταρος</w:t>
      </w:r>
      <w:proofErr w:type="spellEnd"/>
      <w:r>
        <w:rPr>
          <w:rFonts w:eastAsia="Times New Roman" w:cs="Times New Roman"/>
          <w:szCs w:val="24"/>
        </w:rPr>
        <w:t xml:space="preserve"> καταθέτει για τα Πρακτικά το προαναφερθέν </w:t>
      </w:r>
      <w:r>
        <w:rPr>
          <w:rFonts w:eastAsia="Times New Roman" w:cs="Times New Roman"/>
          <w:szCs w:val="24"/>
        </w:rPr>
        <w:t>έγγραφο, το οποίο</w:t>
      </w:r>
      <w:r w:rsidRPr="009F70F0">
        <w:rPr>
          <w:rFonts w:eastAsia="Times New Roman" w:cs="Times New Roman"/>
          <w:szCs w:val="24"/>
        </w:rPr>
        <w:t xml:space="preserve"> βρίσκ</w:t>
      </w:r>
      <w:r>
        <w:rPr>
          <w:rFonts w:eastAsia="Times New Roman" w:cs="Times New Roman"/>
          <w:szCs w:val="24"/>
        </w:rPr>
        <w:t>ε</w:t>
      </w:r>
      <w:r w:rsidRPr="009F70F0">
        <w:rPr>
          <w:rFonts w:eastAsia="Times New Roman" w:cs="Times New Roman"/>
          <w:szCs w:val="24"/>
        </w:rPr>
        <w:t xml:space="preserve">ται στο </w:t>
      </w:r>
      <w:r>
        <w:rPr>
          <w:rFonts w:eastAsia="Times New Roman" w:cs="Times New Roman"/>
          <w:szCs w:val="24"/>
        </w:rPr>
        <w:t>α</w:t>
      </w:r>
      <w:r w:rsidRPr="009F70F0">
        <w:rPr>
          <w:rFonts w:eastAsia="Times New Roman" w:cs="Times New Roman"/>
          <w:szCs w:val="24"/>
        </w:rPr>
        <w:t xml:space="preserve">ρχείο </w:t>
      </w:r>
      <w:r w:rsidRPr="009F70F0">
        <w:rPr>
          <w:rFonts w:eastAsia="Times New Roman" w:cs="Times New Roman"/>
          <w:szCs w:val="24"/>
        </w:rPr>
        <w:t>του Τμήματος Γραμματείας της Διεύθυνσης Στενογραφίας και Πρακτικών της Βουλής)</w:t>
      </w:r>
    </w:p>
    <w:p w14:paraId="4856345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Αυτό είναι κάτι</w:t>
      </w:r>
      <w:r>
        <w:rPr>
          <w:rFonts w:eastAsia="Times New Roman" w:cs="Times New Roman"/>
          <w:szCs w:val="24"/>
        </w:rPr>
        <w:t>,</w:t>
      </w:r>
      <w:r>
        <w:rPr>
          <w:rFonts w:eastAsia="Times New Roman" w:cs="Times New Roman"/>
          <w:szCs w:val="24"/>
        </w:rPr>
        <w:t xml:space="preserve"> το οποίο χρησιμοποίησαν αργότερα, το 2000 και η Αργεντινή και ο Ισημερινός και πέτυχαν νόμιμη μείωση του χρέους τους.</w:t>
      </w:r>
    </w:p>
    <w:p w14:paraId="4856345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Επί</w:t>
      </w:r>
      <w:r>
        <w:rPr>
          <w:rFonts w:eastAsia="Times New Roman" w:cs="Times New Roman"/>
          <w:szCs w:val="24"/>
        </w:rPr>
        <w:t>σης, να γίνει άμεση απαίτηση του κατοχικού δανείου από τη Γερμανία. Είναι ένα τεράστιο ποσό, το οποίο μας οφείλει. Δεν σηκώνει διαπραγμάτευση και αντίρρηση. Ενδεχομένως, η μόνη διαπραγμάτευση είναι για το ποσό</w:t>
      </w:r>
      <w:r>
        <w:rPr>
          <w:rFonts w:eastAsia="Times New Roman" w:cs="Times New Roman"/>
          <w:szCs w:val="24"/>
        </w:rPr>
        <w:t>,</w:t>
      </w:r>
      <w:r>
        <w:rPr>
          <w:rFonts w:eastAsia="Times New Roman" w:cs="Times New Roman"/>
          <w:szCs w:val="24"/>
        </w:rPr>
        <w:t xml:space="preserve"> το οποίο θα πρέπει να επιστραφεί, γιατί υπάρχ</w:t>
      </w:r>
      <w:r>
        <w:rPr>
          <w:rFonts w:eastAsia="Times New Roman" w:cs="Times New Roman"/>
          <w:szCs w:val="24"/>
        </w:rPr>
        <w:t>ουν διαφορετικοί τρόποι</w:t>
      </w:r>
      <w:r>
        <w:rPr>
          <w:rFonts w:eastAsia="Times New Roman" w:cs="Times New Roman"/>
          <w:szCs w:val="24"/>
        </w:rPr>
        <w:t>,</w:t>
      </w:r>
      <w:r>
        <w:rPr>
          <w:rFonts w:eastAsia="Times New Roman" w:cs="Times New Roman"/>
          <w:szCs w:val="24"/>
        </w:rPr>
        <w:t xml:space="preserve"> με τους οποίους υπολογίζεται το κατοχικό δάνειο. </w:t>
      </w:r>
    </w:p>
    <w:p w14:paraId="4856345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Μάλιστα, θα ήθελα να προλάβω τον κ. </w:t>
      </w:r>
      <w:proofErr w:type="spellStart"/>
      <w:r>
        <w:rPr>
          <w:rFonts w:eastAsia="Times New Roman" w:cs="Times New Roman"/>
          <w:szCs w:val="24"/>
        </w:rPr>
        <w:t>Βούτση</w:t>
      </w:r>
      <w:proofErr w:type="spellEnd"/>
      <w:r>
        <w:rPr>
          <w:rFonts w:eastAsia="Times New Roman" w:cs="Times New Roman"/>
          <w:szCs w:val="24"/>
        </w:rPr>
        <w:t xml:space="preserve">, τον Πρόεδρο της Βουλής, ο οποίος την άλλη φορά έκανε ένα σχόλιο πάνω σε αυτό το οποίο είπα. Στην </w:t>
      </w:r>
      <w:r>
        <w:rPr>
          <w:rFonts w:eastAsia="Times New Roman" w:cs="Times New Roman"/>
          <w:szCs w:val="24"/>
        </w:rPr>
        <w:t>ε</w:t>
      </w:r>
      <w:r>
        <w:rPr>
          <w:rFonts w:eastAsia="Times New Roman" w:cs="Times New Roman"/>
          <w:szCs w:val="24"/>
        </w:rPr>
        <w:t xml:space="preserve">πιτροπή είμαστε αυτοί οι οποίοι ζητάμε </w:t>
      </w:r>
      <w:r>
        <w:rPr>
          <w:rFonts w:eastAsia="Times New Roman" w:cs="Times New Roman"/>
          <w:szCs w:val="24"/>
        </w:rPr>
        <w:t xml:space="preserve">και τη διεκδίκηση όλων των αποζημιώσεων, αλλά μέχρι να γίνει αυτό, διότι μάλλον η </w:t>
      </w:r>
      <w:r>
        <w:rPr>
          <w:rFonts w:eastAsia="Times New Roman" w:cs="Times New Roman"/>
          <w:szCs w:val="24"/>
        </w:rPr>
        <w:t>ε</w:t>
      </w:r>
      <w:r>
        <w:rPr>
          <w:rFonts w:eastAsia="Times New Roman" w:cs="Times New Roman"/>
          <w:szCs w:val="24"/>
        </w:rPr>
        <w:t xml:space="preserve">πιτροπή κωλυσιεργεί και δεν ξέρουμε τι θέλουμε σαν χώρα, το κατοχικό δάνειο θα έπρεπε να το έχουμε ζητήσει χθες, όπως λέγατε και εσείς μέχρι το 2015. </w:t>
      </w:r>
    </w:p>
    <w:p w14:paraId="4856345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Ζητάμε την ασφάλεια τω</w:t>
      </w:r>
      <w:r>
        <w:rPr>
          <w:rFonts w:eastAsia="Times New Roman" w:cs="Times New Roman"/>
          <w:szCs w:val="24"/>
        </w:rPr>
        <w:t>ν συνόρων, την προστασία των Ελλήνων εργαζομένων και των ελληνικών προϊόντων στο νέο και σωστό πνεύμα της εποχής του προστατευτισμού. Όλες οι χώρες βάζουν σύνορα στα πάντα, ακόμα και στις εισαγωγές προϊόντων, προκειμένου να προστατέψουν τα δικά τους. Επιτέ</w:t>
      </w:r>
      <w:r>
        <w:rPr>
          <w:rFonts w:eastAsia="Times New Roman" w:cs="Times New Roman"/>
          <w:szCs w:val="24"/>
        </w:rPr>
        <w:t>λους, ας το πράξουμε και εμείς.</w:t>
      </w:r>
    </w:p>
    <w:p w14:paraId="4856345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Πρέπει να υπάρξει ένα ανταγωνιστικό φορολογικό περιβάλλον. Δεν είναι δυνατόν η Ελλάδα να έχει φορολογία</w:t>
      </w:r>
      <w:r>
        <w:rPr>
          <w:rFonts w:eastAsia="Times New Roman" w:cs="Times New Roman"/>
          <w:szCs w:val="24"/>
        </w:rPr>
        <w:t>,</w:t>
      </w:r>
      <w:r>
        <w:rPr>
          <w:rFonts w:eastAsia="Times New Roman" w:cs="Times New Roman"/>
          <w:szCs w:val="24"/>
        </w:rPr>
        <w:t xml:space="preserve"> που να αγγίζει το 75%</w:t>
      </w:r>
      <w:r>
        <w:rPr>
          <w:rFonts w:eastAsia="Times New Roman" w:cs="Times New Roman"/>
          <w:szCs w:val="24"/>
        </w:rPr>
        <w:t>,</w:t>
      </w:r>
      <w:r>
        <w:rPr>
          <w:rFonts w:eastAsia="Times New Roman" w:cs="Times New Roman"/>
          <w:szCs w:val="24"/>
        </w:rPr>
        <w:t xml:space="preserve"> μαζί με την προκαταβολή φόρου και στις όμορες χώρες η φορολογία να είναι από 10% έως 20%. Οι ασφ</w:t>
      </w:r>
      <w:r>
        <w:rPr>
          <w:rFonts w:eastAsia="Times New Roman" w:cs="Times New Roman"/>
          <w:szCs w:val="24"/>
        </w:rPr>
        <w:t xml:space="preserve">αλιστικές εισφορές πρέπει να είναι απολύτως λογικές και ρεαλιστικές, για να μπορεί να τις πληρώνει ο ελεύθερος επαγγελματίας. </w:t>
      </w:r>
    </w:p>
    <w:p w14:paraId="4856345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Επιτέλους, επίσης, πρέπει να υπάρχει μια απλοποίηση αυτού του δαιδαλώδους χάους της γραφειοκρατίας. Φανταστείτε ότι ήρθε ο Εμίρης</w:t>
      </w:r>
      <w:r>
        <w:rPr>
          <w:rFonts w:eastAsia="Times New Roman" w:cs="Times New Roman"/>
          <w:szCs w:val="24"/>
        </w:rPr>
        <w:t xml:space="preserve"> του Κατάρ και ενώ οι κυβερνήσεις τού έδιναν τα πάντα, δηλαδή </w:t>
      </w:r>
      <w:r>
        <w:rPr>
          <w:rFonts w:eastAsia="Times New Roman" w:cs="Times New Roman"/>
          <w:szCs w:val="24"/>
        </w:rPr>
        <w:t>«</w:t>
      </w:r>
      <w:r>
        <w:rPr>
          <w:rFonts w:eastAsia="Times New Roman" w:cs="Times New Roman"/>
          <w:szCs w:val="24"/>
        </w:rPr>
        <w:t>γη και ύδωρ</w:t>
      </w:r>
      <w:r>
        <w:rPr>
          <w:rFonts w:eastAsia="Times New Roman" w:cs="Times New Roman"/>
          <w:szCs w:val="24"/>
        </w:rPr>
        <w:t>»</w:t>
      </w:r>
      <w:r>
        <w:rPr>
          <w:rFonts w:eastAsia="Times New Roman" w:cs="Times New Roman"/>
          <w:szCs w:val="24"/>
        </w:rPr>
        <w:t xml:space="preserve">, τελικά </w:t>
      </w:r>
      <w:r>
        <w:rPr>
          <w:rFonts w:eastAsia="Times New Roman" w:cs="Times New Roman"/>
          <w:szCs w:val="24"/>
        </w:rPr>
        <w:t>«</w:t>
      </w:r>
      <w:r>
        <w:rPr>
          <w:rFonts w:eastAsia="Times New Roman" w:cs="Times New Roman"/>
          <w:szCs w:val="24"/>
        </w:rPr>
        <w:t>έφυγε νύχτα</w:t>
      </w:r>
      <w:r>
        <w:rPr>
          <w:rFonts w:eastAsia="Times New Roman" w:cs="Times New Roman"/>
          <w:szCs w:val="24"/>
        </w:rPr>
        <w:t>»,</w:t>
      </w:r>
      <w:r>
        <w:rPr>
          <w:rFonts w:eastAsia="Times New Roman" w:cs="Times New Roman"/>
          <w:szCs w:val="24"/>
        </w:rPr>
        <w:t xml:space="preserve"> γιατί δεν μπόρεσε να κάνει τίποτα απολύτως, διότι έβρισκε τοίχο μπροστά στη γραφειοκρατία αυτής της χώρας. </w:t>
      </w:r>
    </w:p>
    <w:p w14:paraId="4856345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Προτείνουμε τη δημιουργία ενός νέου τραπεζικού συ</w:t>
      </w:r>
      <w:r>
        <w:rPr>
          <w:rFonts w:eastAsia="Times New Roman" w:cs="Times New Roman"/>
          <w:szCs w:val="24"/>
        </w:rPr>
        <w:t xml:space="preserve">στήματος. Επιτέλους, οι </w:t>
      </w:r>
      <w:proofErr w:type="spellStart"/>
      <w:r>
        <w:rPr>
          <w:rFonts w:eastAsia="Times New Roman" w:cs="Times New Roman"/>
          <w:szCs w:val="24"/>
        </w:rPr>
        <w:t>πολλάκις</w:t>
      </w:r>
      <w:proofErr w:type="spellEnd"/>
      <w:r>
        <w:rPr>
          <w:rFonts w:eastAsia="Times New Roman" w:cs="Times New Roman"/>
          <w:szCs w:val="24"/>
        </w:rPr>
        <w:t xml:space="preserve"> χρεωκοπημένες τράπεζες πρέπει να εθνικοποιηθούν και να τελειώνει το παραμύθι της συνεχούς </w:t>
      </w:r>
      <w:proofErr w:type="spellStart"/>
      <w:r>
        <w:rPr>
          <w:rFonts w:eastAsia="Times New Roman" w:cs="Times New Roman"/>
          <w:szCs w:val="24"/>
        </w:rPr>
        <w:t>αναχρηματοδότησης</w:t>
      </w:r>
      <w:proofErr w:type="spellEnd"/>
      <w:r>
        <w:rPr>
          <w:rFonts w:eastAsia="Times New Roman" w:cs="Times New Roman"/>
          <w:szCs w:val="24"/>
        </w:rPr>
        <w:t xml:space="preserve">, γιατί εκτός από τις κρατικές εγγυήσεις που </w:t>
      </w:r>
      <w:proofErr w:type="spellStart"/>
      <w:r>
        <w:rPr>
          <w:rFonts w:eastAsia="Times New Roman" w:cs="Times New Roman"/>
          <w:szCs w:val="24"/>
        </w:rPr>
        <w:t>προείπαμε</w:t>
      </w:r>
      <w:proofErr w:type="spellEnd"/>
      <w:r>
        <w:rPr>
          <w:rFonts w:eastAsia="Times New Roman" w:cs="Times New Roman"/>
          <w:szCs w:val="24"/>
        </w:rPr>
        <w:t xml:space="preserve">, </w:t>
      </w:r>
      <w:proofErr w:type="spellStart"/>
      <w:r>
        <w:rPr>
          <w:rFonts w:eastAsia="Times New Roman" w:cs="Times New Roman"/>
          <w:szCs w:val="24"/>
        </w:rPr>
        <w:t>εδόθησαν</w:t>
      </w:r>
      <w:proofErr w:type="spellEnd"/>
      <w:r>
        <w:rPr>
          <w:rFonts w:eastAsia="Times New Roman" w:cs="Times New Roman"/>
          <w:szCs w:val="24"/>
        </w:rPr>
        <w:t xml:space="preserve"> και μέσω του ΤΧΣ δεκάδες δισεκατομμύρια ευρώ μέσω τ</w:t>
      </w:r>
      <w:r>
        <w:rPr>
          <w:rFonts w:eastAsia="Times New Roman" w:cs="Times New Roman"/>
          <w:szCs w:val="24"/>
        </w:rPr>
        <w:t xml:space="preserve">ων τριών </w:t>
      </w:r>
      <w:proofErr w:type="spellStart"/>
      <w:r>
        <w:rPr>
          <w:rFonts w:eastAsia="Times New Roman" w:cs="Times New Roman"/>
          <w:szCs w:val="24"/>
        </w:rPr>
        <w:t>ανακεφαλαιοποιήσεων</w:t>
      </w:r>
      <w:proofErr w:type="spellEnd"/>
      <w:r>
        <w:rPr>
          <w:rFonts w:eastAsia="Times New Roman" w:cs="Times New Roman"/>
          <w:szCs w:val="24"/>
        </w:rPr>
        <w:t xml:space="preserve"> και ενδεχομένως και μιας τέταρτης που θα έρθει, παρά το γεγονός ότι ήταν επιτυχημένα τα «</w:t>
      </w:r>
      <w:r>
        <w:rPr>
          <w:rFonts w:eastAsia="Times New Roman" w:cs="Times New Roman"/>
          <w:szCs w:val="24"/>
          <w:lang w:val="en-US"/>
        </w:rPr>
        <w:t>stress</w:t>
      </w:r>
      <w:r w:rsidRPr="00357403">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όπως λέτε και γελάνε όλοι, διότι υπάρχουν τα «</w:t>
      </w:r>
      <w:r>
        <w:rPr>
          <w:rFonts w:eastAsia="Times New Roman" w:cs="Times New Roman"/>
          <w:szCs w:val="24"/>
          <w:lang w:val="en-US"/>
        </w:rPr>
        <w:t>capital</w:t>
      </w:r>
      <w:r w:rsidRPr="00357403">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lang w:val="en-US"/>
        </w:rPr>
        <w:t>s</w:t>
      </w:r>
      <w:r>
        <w:rPr>
          <w:rFonts w:eastAsia="Times New Roman" w:cs="Times New Roman"/>
          <w:szCs w:val="24"/>
        </w:rPr>
        <w:t>». Αν δεν υπήρχαν τα «</w:t>
      </w:r>
      <w:r>
        <w:rPr>
          <w:rFonts w:eastAsia="Times New Roman" w:cs="Times New Roman"/>
          <w:szCs w:val="24"/>
          <w:lang w:val="en-US"/>
        </w:rPr>
        <w:t>capital</w:t>
      </w:r>
      <w:r w:rsidRPr="00357403">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lang w:val="en-US"/>
        </w:rPr>
        <w:t>s</w:t>
      </w:r>
      <w:r>
        <w:rPr>
          <w:rFonts w:eastAsia="Times New Roman" w:cs="Times New Roman"/>
          <w:szCs w:val="24"/>
        </w:rPr>
        <w:t xml:space="preserve">», θα σας έλεγα τι θα ήταν επιτυχημένο και τι αποτυχημένο. </w:t>
      </w:r>
    </w:p>
    <w:p w14:paraId="4856345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Θα πρέπει </w:t>
      </w:r>
      <w:r>
        <w:rPr>
          <w:rFonts w:eastAsia="Times New Roman" w:cs="Times New Roman"/>
          <w:szCs w:val="24"/>
        </w:rPr>
        <w:t>ως</w:t>
      </w:r>
      <w:r>
        <w:rPr>
          <w:rFonts w:eastAsia="Times New Roman" w:cs="Times New Roman"/>
          <w:szCs w:val="24"/>
        </w:rPr>
        <w:t xml:space="preserve"> χώρα</w:t>
      </w:r>
      <w:r>
        <w:rPr>
          <w:rFonts w:eastAsia="Times New Roman" w:cs="Times New Roman"/>
          <w:szCs w:val="24"/>
        </w:rPr>
        <w:t>,</w:t>
      </w:r>
      <w:r>
        <w:rPr>
          <w:rFonts w:eastAsia="Times New Roman" w:cs="Times New Roman"/>
          <w:szCs w:val="24"/>
        </w:rPr>
        <w:t xml:space="preserve"> να έχουμε ένα σχέδιο αυτάρκειας σε τρόφιμα, καύσιμα, φάρμακα, όπλα και, φυσικά, σε νόμισμα. Πρέπει να γίνει μια προγραμματισμένη, οργανωμένη και συντονισμένη</w:t>
      </w:r>
      <w:r>
        <w:rPr>
          <w:rFonts w:eastAsia="Times New Roman" w:cs="Times New Roman"/>
          <w:szCs w:val="24"/>
        </w:rPr>
        <w:t>,</w:t>
      </w:r>
      <w:r>
        <w:rPr>
          <w:rFonts w:eastAsia="Times New Roman" w:cs="Times New Roman"/>
          <w:szCs w:val="24"/>
        </w:rPr>
        <w:t xml:space="preserve"> βάσει σχεδίου επισ</w:t>
      </w:r>
      <w:r>
        <w:rPr>
          <w:rFonts w:eastAsia="Times New Roman" w:cs="Times New Roman"/>
          <w:szCs w:val="24"/>
        </w:rPr>
        <w:t>τροφή στο εθνικό νόμισμα, γιατί όπως λένε και όλα τα οικονομικά εγχειρίδια και ό,τι έχουν σπουδάσει όλοι οι μεγάλοι οικονομολόγοι, ασχέτως αν λένε άλλα, μια χώρα</w:t>
      </w:r>
      <w:r>
        <w:rPr>
          <w:rFonts w:eastAsia="Times New Roman" w:cs="Times New Roman"/>
          <w:szCs w:val="24"/>
        </w:rPr>
        <w:t>,</w:t>
      </w:r>
      <w:r>
        <w:rPr>
          <w:rFonts w:eastAsia="Times New Roman" w:cs="Times New Roman"/>
          <w:szCs w:val="24"/>
        </w:rPr>
        <w:t xml:space="preserve"> που δεν έχει το δικό της νόμισμα, δεν είναι τίποτα απολύτως.</w:t>
      </w:r>
    </w:p>
    <w:p w14:paraId="4856345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λέπουμε τώρα στην Ιταλία τη νέα</w:t>
      </w:r>
      <w:r>
        <w:rPr>
          <w:rFonts w:eastAsia="Times New Roman" w:cs="Times New Roman"/>
          <w:szCs w:val="24"/>
        </w:rPr>
        <w:t xml:space="preserve"> Κυβέρνηση –το δίνω για τα Πρακτικά- να λέει ότι είναι κακό νόμισμα το ευρώ, σύμφωνα με τον ηγέτη της Λ</w:t>
      </w:r>
      <w:r>
        <w:rPr>
          <w:rFonts w:eastAsia="Times New Roman" w:cs="Times New Roman"/>
          <w:szCs w:val="24"/>
        </w:rPr>
        <w:t>ί</w:t>
      </w:r>
      <w:r>
        <w:rPr>
          <w:rFonts w:eastAsia="Times New Roman" w:cs="Times New Roman"/>
          <w:szCs w:val="24"/>
        </w:rPr>
        <w:t>γκας του Βορρά, του συγκυβερνήτη της νέας ιταλικής Κυβέρνησης.</w:t>
      </w:r>
    </w:p>
    <w:p w14:paraId="4856345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Το καταθέτω για τα Πρακτικά.</w:t>
      </w:r>
    </w:p>
    <w:p w14:paraId="4856345B" w14:textId="77777777" w:rsidR="00C17FD8" w:rsidRDefault="00C12081">
      <w:pPr>
        <w:tabs>
          <w:tab w:val="left" w:pos="7371"/>
        </w:tabs>
        <w:spacing w:after="0" w:line="600" w:lineRule="auto"/>
        <w:ind w:firstLine="720"/>
        <w:jc w:val="both"/>
        <w:rPr>
          <w:rFonts w:eastAsia="Times New Roman" w:cs="Times New Roman"/>
          <w:szCs w:val="24"/>
        </w:rPr>
      </w:pPr>
      <w:r w:rsidRPr="009F70F0">
        <w:rPr>
          <w:rFonts w:eastAsia="Times New Roman" w:cs="Times New Roman"/>
          <w:szCs w:val="24"/>
        </w:rPr>
        <w:t>(</w:t>
      </w:r>
      <w:r>
        <w:rPr>
          <w:rFonts w:eastAsia="Times New Roman" w:cs="Times New Roman"/>
          <w:szCs w:val="24"/>
        </w:rPr>
        <w:t xml:space="preserve">Στο σημείο αυτό ο Βουλευτής κ. Ηλίας </w:t>
      </w:r>
      <w:proofErr w:type="spellStart"/>
      <w:r>
        <w:rPr>
          <w:rFonts w:eastAsia="Times New Roman" w:cs="Times New Roman"/>
          <w:szCs w:val="24"/>
        </w:rPr>
        <w:t>Παναγιώταρος</w:t>
      </w:r>
      <w:proofErr w:type="spellEnd"/>
      <w:r>
        <w:rPr>
          <w:rFonts w:eastAsia="Times New Roman" w:cs="Times New Roman"/>
          <w:szCs w:val="24"/>
        </w:rPr>
        <w:t xml:space="preserve"> καταθέτει</w:t>
      </w:r>
      <w:r>
        <w:rPr>
          <w:rFonts w:eastAsia="Times New Roman" w:cs="Times New Roman"/>
          <w:szCs w:val="24"/>
        </w:rPr>
        <w:t xml:space="preserve"> για τα Πρακτικά το προαναφερθέν έγγραφο, το οποίο</w:t>
      </w:r>
      <w:r w:rsidRPr="009F70F0">
        <w:rPr>
          <w:rFonts w:eastAsia="Times New Roman" w:cs="Times New Roman"/>
          <w:szCs w:val="24"/>
        </w:rPr>
        <w:t xml:space="preserve"> βρίσκ</w:t>
      </w:r>
      <w:r>
        <w:rPr>
          <w:rFonts w:eastAsia="Times New Roman" w:cs="Times New Roman"/>
          <w:szCs w:val="24"/>
        </w:rPr>
        <w:t>ε</w:t>
      </w:r>
      <w:r w:rsidRPr="009F70F0">
        <w:rPr>
          <w:rFonts w:eastAsia="Times New Roman" w:cs="Times New Roman"/>
          <w:szCs w:val="24"/>
        </w:rPr>
        <w:t xml:space="preserve">ται στο </w:t>
      </w:r>
      <w:r>
        <w:rPr>
          <w:rFonts w:eastAsia="Times New Roman" w:cs="Times New Roman"/>
          <w:szCs w:val="24"/>
        </w:rPr>
        <w:t>α</w:t>
      </w:r>
      <w:r w:rsidRPr="009F70F0">
        <w:rPr>
          <w:rFonts w:eastAsia="Times New Roman" w:cs="Times New Roman"/>
          <w:szCs w:val="24"/>
        </w:rPr>
        <w:t xml:space="preserve">ρχείο </w:t>
      </w:r>
      <w:r w:rsidRPr="009F70F0">
        <w:rPr>
          <w:rFonts w:eastAsia="Times New Roman" w:cs="Times New Roman"/>
          <w:szCs w:val="24"/>
        </w:rPr>
        <w:t>του Τμήματος Γραμματείας της Διεύθυνσης Στενογραφίας και Πρακτικών της Βουλής)</w:t>
      </w:r>
    </w:p>
    <w:p w14:paraId="4856345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Από μόνο του, βέβαια, το να πάμε στη δραχμή δεν αρκεί, αν όλα τα άλλα δεν διορθωθούν και δεν βελτιωθούν.</w:t>
      </w:r>
    </w:p>
    <w:p w14:paraId="4856345D" w14:textId="77777777" w:rsidR="00C17FD8" w:rsidRDefault="00C1208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Να γίνει επαναδιαπραγμάτευση όλων των ευρωπαϊκών </w:t>
      </w:r>
      <w:r>
        <w:rPr>
          <w:rFonts w:eastAsia="Times New Roman" w:cs="Times New Roman"/>
          <w:szCs w:val="24"/>
        </w:rPr>
        <w:t>σ</w:t>
      </w:r>
      <w:r>
        <w:rPr>
          <w:rFonts w:eastAsia="Times New Roman" w:cs="Times New Roman"/>
          <w:szCs w:val="24"/>
        </w:rPr>
        <w:t>υνθηκών, της Συνθήκης του Μάαστριχτ,</w:t>
      </w:r>
      <w:r w:rsidRPr="00537F5F">
        <w:rPr>
          <w:rFonts w:eastAsia="Times New Roman" w:cs="Times New Roman"/>
          <w:szCs w:val="24"/>
        </w:rPr>
        <w:t xml:space="preserve"> </w:t>
      </w:r>
      <w:r>
        <w:rPr>
          <w:rFonts w:eastAsia="Times New Roman" w:cs="Times New Roman"/>
          <w:szCs w:val="24"/>
        </w:rPr>
        <w:t>της Συνθήκης της Λισαβώνας, της Συνθήκης του Δουβλίνου, που περιορίζουν την ελληνική κυριαρχία και δεν μας επιτρέπουν να κάνουμε διορθωτικές κινήσεις σε κανένα επίπεδο κ</w:t>
      </w:r>
      <w:r>
        <w:rPr>
          <w:rFonts w:eastAsia="Times New Roman" w:cs="Times New Roman"/>
          <w:szCs w:val="24"/>
        </w:rPr>
        <w:t>αι στα εθνικά ζητήματα και στα οικονομικά ζητήματα.</w:t>
      </w:r>
    </w:p>
    <w:p w14:paraId="4856345E" w14:textId="77777777" w:rsidR="00C17FD8" w:rsidRDefault="00C12081">
      <w:pPr>
        <w:tabs>
          <w:tab w:val="left" w:pos="3873"/>
        </w:tabs>
        <w:spacing w:after="0" w:line="600" w:lineRule="auto"/>
        <w:ind w:firstLine="720"/>
        <w:jc w:val="both"/>
        <w:rPr>
          <w:rFonts w:eastAsia="Times New Roman" w:cs="Times New Roman"/>
          <w:szCs w:val="24"/>
        </w:rPr>
      </w:pPr>
      <w:r>
        <w:rPr>
          <w:rFonts w:eastAsia="Times New Roman" w:cs="Times New Roman"/>
          <w:szCs w:val="24"/>
        </w:rPr>
        <w:t>Επιτέλους</w:t>
      </w:r>
      <w:r>
        <w:rPr>
          <w:rFonts w:eastAsia="Times New Roman" w:cs="Times New Roman"/>
          <w:szCs w:val="24"/>
        </w:rPr>
        <w:t>,</w:t>
      </w:r>
      <w:r>
        <w:rPr>
          <w:rFonts w:eastAsia="Times New Roman" w:cs="Times New Roman"/>
          <w:szCs w:val="24"/>
        </w:rPr>
        <w:t xml:space="preserve"> να θεσπιστεί αυτή η περίφημη ΑΟΖ. Όλοι λένε ότι κολυμπάμε πάνω στο πετρέλαιο, στους υδρογονάνθρακες, στο φυσικό αέριο κ.λπ.</w:t>
      </w:r>
      <w:r>
        <w:rPr>
          <w:rFonts w:eastAsia="Times New Roman" w:cs="Times New Roman"/>
          <w:szCs w:val="24"/>
        </w:rPr>
        <w:t>.</w:t>
      </w:r>
      <w:r>
        <w:rPr>
          <w:rFonts w:eastAsia="Times New Roman" w:cs="Times New Roman"/>
          <w:szCs w:val="24"/>
        </w:rPr>
        <w:t xml:space="preserve"> Ό</w:t>
      </w:r>
      <w:r w:rsidRPr="00AC526C">
        <w:rPr>
          <w:rFonts w:eastAsia="Times New Roman" w:cs="Times New Roman"/>
          <w:szCs w:val="24"/>
        </w:rPr>
        <w:t>μως</w:t>
      </w:r>
      <w:r>
        <w:rPr>
          <w:rFonts w:eastAsia="Times New Roman" w:cs="Times New Roman"/>
          <w:szCs w:val="24"/>
        </w:rPr>
        <w:t>, επί της ουσίας</w:t>
      </w:r>
      <w:r>
        <w:rPr>
          <w:rFonts w:eastAsia="Times New Roman" w:cs="Times New Roman"/>
          <w:szCs w:val="24"/>
        </w:rPr>
        <w:t>,</w:t>
      </w:r>
      <w:r>
        <w:rPr>
          <w:rFonts w:eastAsia="Times New Roman" w:cs="Times New Roman"/>
          <w:szCs w:val="24"/>
        </w:rPr>
        <w:t xml:space="preserve"> ακόμα συζητήσεις </w:t>
      </w:r>
      <w:r>
        <w:rPr>
          <w:rFonts w:eastAsia="Times New Roman" w:cs="Times New Roman"/>
          <w:szCs w:val="24"/>
        </w:rPr>
        <w:t xml:space="preserve">γίνονται </w:t>
      </w:r>
      <w:r>
        <w:rPr>
          <w:rFonts w:eastAsia="Times New Roman" w:cs="Times New Roman"/>
          <w:szCs w:val="24"/>
        </w:rPr>
        <w:t xml:space="preserve">και τίποτα άλλο. Η μικρή Κύπρος προχωράει με γοργούς ρυθμούς και τα επόμενα χρόνια θα έχει τεράστια έσοδα επ' </w:t>
      </w:r>
      <w:proofErr w:type="spellStart"/>
      <w:r>
        <w:rPr>
          <w:rFonts w:eastAsia="Times New Roman" w:cs="Times New Roman"/>
          <w:szCs w:val="24"/>
        </w:rPr>
        <w:t>ωφελεία</w:t>
      </w:r>
      <w:proofErr w:type="spellEnd"/>
      <w:r>
        <w:rPr>
          <w:rFonts w:eastAsia="Times New Roman" w:cs="Times New Roman"/>
          <w:szCs w:val="24"/>
        </w:rPr>
        <w:t xml:space="preserve"> της </w:t>
      </w:r>
      <w:r w:rsidRPr="00A42664">
        <w:rPr>
          <w:rFonts w:eastAsia="Times New Roman" w:cs="Times New Roman"/>
          <w:szCs w:val="24"/>
        </w:rPr>
        <w:t>οικονομία</w:t>
      </w:r>
      <w:r>
        <w:rPr>
          <w:rFonts w:eastAsia="Times New Roman" w:cs="Times New Roman"/>
          <w:szCs w:val="24"/>
        </w:rPr>
        <w:t>ς, της κοινωνίας και του έθνους.</w:t>
      </w:r>
    </w:p>
    <w:p w14:paraId="4856345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Να γίνει επαναπροσέγγιση των υγιών επενδυτών, όπως ήταν οι </w:t>
      </w:r>
      <w:proofErr w:type="spellStart"/>
      <w:r>
        <w:rPr>
          <w:rFonts w:eastAsia="Times New Roman" w:cs="Times New Roman"/>
          <w:szCs w:val="24"/>
        </w:rPr>
        <w:t>μικροομολογιούχοι</w:t>
      </w:r>
      <w:proofErr w:type="spellEnd"/>
      <w:r>
        <w:rPr>
          <w:rFonts w:eastAsia="Times New Roman" w:cs="Times New Roman"/>
          <w:szCs w:val="24"/>
        </w:rPr>
        <w:t xml:space="preserve">, που δεκαετίες </w:t>
      </w:r>
      <w:r>
        <w:rPr>
          <w:rFonts w:eastAsia="Times New Roman" w:cs="Times New Roman"/>
          <w:szCs w:val="24"/>
        </w:rPr>
        <w:t xml:space="preserve">τώρα σταθερά επένδυαν τα χρήματά τους στο κράτος μέσω των ομολόγων του </w:t>
      </w:r>
      <w:r w:rsidRPr="00B93758">
        <w:rPr>
          <w:rFonts w:eastAsia="Times New Roman" w:cs="Times New Roman"/>
          <w:szCs w:val="24"/>
        </w:rPr>
        <w:t xml:space="preserve">ελληνικού </w:t>
      </w:r>
      <w:r>
        <w:rPr>
          <w:rFonts w:eastAsia="Times New Roman" w:cs="Times New Roman"/>
          <w:szCs w:val="24"/>
        </w:rPr>
        <w:t xml:space="preserve">δημοσίου και είχαν όφελος όλοι. Το κούρεμα </w:t>
      </w:r>
      <w:r w:rsidRPr="002F7918">
        <w:rPr>
          <w:rFonts w:eastAsia="Times New Roman" w:cs="Times New Roman"/>
          <w:szCs w:val="24"/>
        </w:rPr>
        <w:t>το οποίο</w:t>
      </w:r>
      <w:r>
        <w:rPr>
          <w:rFonts w:eastAsia="Times New Roman" w:cs="Times New Roman"/>
          <w:szCs w:val="24"/>
        </w:rPr>
        <w:t xml:space="preserve"> έγινε</w:t>
      </w:r>
      <w:r>
        <w:rPr>
          <w:rFonts w:eastAsia="Times New Roman" w:cs="Times New Roman"/>
          <w:szCs w:val="24"/>
        </w:rPr>
        <w:t xml:space="preserve"> -</w:t>
      </w:r>
      <w:r>
        <w:rPr>
          <w:rFonts w:eastAsia="Times New Roman" w:cs="Times New Roman"/>
          <w:szCs w:val="24"/>
        </w:rPr>
        <w:t>αυτοί διαλύθηκαν στην κυριολεξία</w:t>
      </w:r>
      <w:r>
        <w:rPr>
          <w:rFonts w:eastAsia="Times New Roman" w:cs="Times New Roman"/>
          <w:szCs w:val="24"/>
        </w:rPr>
        <w:t xml:space="preserve">- </w:t>
      </w:r>
      <w:r>
        <w:rPr>
          <w:rFonts w:eastAsia="Times New Roman" w:cs="Times New Roman"/>
          <w:szCs w:val="24"/>
        </w:rPr>
        <w:t>φυσικά είχε σαν αποτέλεσμα να μην επενδύσουν ξανά τα χρήματά τους, σε σχέση με διά</w:t>
      </w:r>
      <w:r>
        <w:rPr>
          <w:rFonts w:eastAsia="Times New Roman" w:cs="Times New Roman"/>
          <w:szCs w:val="24"/>
        </w:rPr>
        <w:t>φορ</w:t>
      </w:r>
      <w:r>
        <w:rPr>
          <w:rFonts w:eastAsia="Times New Roman" w:cs="Times New Roman"/>
          <w:szCs w:val="24"/>
        </w:rPr>
        <w:t>ου</w:t>
      </w:r>
      <w:r>
        <w:rPr>
          <w:rFonts w:eastAsia="Times New Roman" w:cs="Times New Roman"/>
          <w:szCs w:val="24"/>
        </w:rPr>
        <w:t xml:space="preserve">ς αεριτζήδες, χαρτοπαίκτες, τζογαδόρους, </w:t>
      </w:r>
      <w:r w:rsidRPr="002940B6">
        <w:rPr>
          <w:rFonts w:eastAsia="Times New Roman"/>
          <w:szCs w:val="24"/>
        </w:rPr>
        <w:t>οι οποίοι</w:t>
      </w:r>
      <w:r>
        <w:rPr>
          <w:rFonts w:eastAsia="Times New Roman" w:cs="Times New Roman"/>
          <w:szCs w:val="24"/>
        </w:rPr>
        <w:t xml:space="preserve"> </w:t>
      </w:r>
      <w:proofErr w:type="spellStart"/>
      <w:r>
        <w:rPr>
          <w:rFonts w:eastAsia="Times New Roman" w:cs="Times New Roman"/>
          <w:szCs w:val="24"/>
        </w:rPr>
        <w:t>τζογάρουν</w:t>
      </w:r>
      <w:proofErr w:type="spellEnd"/>
      <w:r>
        <w:rPr>
          <w:rFonts w:eastAsia="Times New Roman" w:cs="Times New Roman"/>
          <w:szCs w:val="24"/>
        </w:rPr>
        <w:t xml:space="preserve"> τα χρήματά τους στην Ελλάδα, αλλά με μιλημένη τη μπάνκα.</w:t>
      </w:r>
    </w:p>
    <w:p w14:paraId="4856346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Κατάργηση-επαναδιαπραγμάτευση των συμφωνιών</w:t>
      </w:r>
      <w:r>
        <w:rPr>
          <w:rFonts w:eastAsia="Times New Roman" w:cs="Times New Roman"/>
          <w:szCs w:val="24"/>
        </w:rPr>
        <w:t>,</w:t>
      </w:r>
      <w:r>
        <w:rPr>
          <w:rFonts w:eastAsia="Times New Roman" w:cs="Times New Roman"/>
          <w:szCs w:val="24"/>
        </w:rPr>
        <w:t xml:space="preserve"> που είναι σε </w:t>
      </w:r>
      <w:r>
        <w:rPr>
          <w:rFonts w:eastAsia="Times New Roman" w:cs="Times New Roman"/>
          <w:szCs w:val="24"/>
        </w:rPr>
        <w:t>Α</w:t>
      </w:r>
      <w:r>
        <w:rPr>
          <w:rFonts w:eastAsia="Times New Roman" w:cs="Times New Roman"/>
          <w:szCs w:val="24"/>
        </w:rPr>
        <w:t xml:space="preserve">γγλικό </w:t>
      </w:r>
      <w:r>
        <w:rPr>
          <w:rFonts w:eastAsia="Times New Roman" w:cs="Times New Roman"/>
          <w:szCs w:val="24"/>
        </w:rPr>
        <w:t>Δ</w:t>
      </w:r>
      <w:r>
        <w:rPr>
          <w:rFonts w:eastAsia="Times New Roman" w:cs="Times New Roman"/>
          <w:szCs w:val="24"/>
        </w:rPr>
        <w:t>ίκαιο. Απαράδεκτο.</w:t>
      </w:r>
    </w:p>
    <w:p w14:paraId="4856346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Να δοθούν πραγματικά κίνητρα επιστροφής των εκα</w:t>
      </w:r>
      <w:r>
        <w:rPr>
          <w:rFonts w:eastAsia="Times New Roman" w:cs="Times New Roman"/>
          <w:szCs w:val="24"/>
        </w:rPr>
        <w:t xml:space="preserve">τοντάδων χιλιάδων συμπατριωτών μας. Θα </w:t>
      </w:r>
      <w:r w:rsidRPr="00E57B5A">
        <w:rPr>
          <w:rFonts w:eastAsia="Times New Roman" w:cs="Times New Roman"/>
          <w:szCs w:val="24"/>
        </w:rPr>
        <w:t xml:space="preserve">πρέπει </w:t>
      </w:r>
      <w:r>
        <w:rPr>
          <w:rFonts w:eastAsia="Times New Roman" w:cs="Times New Roman"/>
          <w:szCs w:val="24"/>
        </w:rPr>
        <w:t>αυτή η δεξαμενή γνώσης, που την παίρνουν δωρεάν στο εξωτερικό, να επιστρέψει στην πατρίδα μας και να προσφέρει εδώ και να γίνει η πατρίδα μας μια όαση έρευνας και καινοτομίας, όπου όλοι θα έρχονται να δημιουργο</w:t>
      </w:r>
      <w:r>
        <w:rPr>
          <w:rFonts w:eastAsia="Times New Roman" w:cs="Times New Roman"/>
          <w:szCs w:val="24"/>
        </w:rPr>
        <w:t>ύν εδώ και μακάρι να κατασκευάζουν εδώ.</w:t>
      </w:r>
    </w:p>
    <w:p w14:paraId="4856346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Αναγέννηση της ελληνικής βιομηχανίας. Υπάρχει και μια μαγιά. Είναι ο τουρισμός</w:t>
      </w:r>
      <w:r>
        <w:rPr>
          <w:rFonts w:eastAsia="Times New Roman" w:cs="Times New Roman"/>
          <w:szCs w:val="24"/>
        </w:rPr>
        <w:t>,</w:t>
      </w:r>
      <w:r>
        <w:rPr>
          <w:rFonts w:eastAsia="Times New Roman" w:cs="Times New Roman"/>
          <w:szCs w:val="24"/>
        </w:rPr>
        <w:t xml:space="preserve"> που δουλεύει από μόνος του. </w:t>
      </w:r>
    </w:p>
    <w:p w14:paraId="48563463" w14:textId="77777777" w:rsidR="00C17FD8" w:rsidRDefault="00C12081">
      <w:pPr>
        <w:spacing w:after="0" w:line="600" w:lineRule="auto"/>
        <w:ind w:firstLine="720"/>
        <w:jc w:val="both"/>
        <w:rPr>
          <w:rFonts w:eastAsia="Times New Roman" w:cs="Times New Roman"/>
          <w:szCs w:val="24"/>
        </w:rPr>
      </w:pPr>
      <w:proofErr w:type="spellStart"/>
      <w:r>
        <w:rPr>
          <w:rFonts w:eastAsia="Times New Roman" w:cs="Times New Roman"/>
          <w:szCs w:val="24"/>
        </w:rPr>
        <w:t>Ναυπηγική</w:t>
      </w:r>
      <w:proofErr w:type="spellEnd"/>
      <w:r>
        <w:rPr>
          <w:rFonts w:eastAsia="Times New Roman" w:cs="Times New Roman"/>
          <w:szCs w:val="24"/>
        </w:rPr>
        <w:t xml:space="preserve"> βιομηχανία. Εδώ βλέπουμε διάφορα «κουφά» να συμβαίνουν, να ναυπηγούνται εκατοντάδες πλοία σε όλη </w:t>
      </w:r>
      <w:r>
        <w:rPr>
          <w:rFonts w:eastAsia="Times New Roman" w:cs="Times New Roman"/>
          <w:szCs w:val="24"/>
        </w:rPr>
        <w:t>τη γη</w:t>
      </w:r>
      <w:r>
        <w:rPr>
          <w:rFonts w:eastAsia="Times New Roman" w:cs="Times New Roman"/>
          <w:szCs w:val="24"/>
        </w:rPr>
        <w:t>,</w:t>
      </w:r>
      <w:r>
        <w:rPr>
          <w:rFonts w:eastAsia="Times New Roman" w:cs="Times New Roman"/>
          <w:szCs w:val="24"/>
        </w:rPr>
        <w:t xml:space="preserve"> εκτός από την Ελλάδα. Αυτό δεν έχει να κάνει μόνο με το φθηνό μεροκάματο της Κίνας, γιατί και στην Ιαπωνία το μεροκάματο είναι τέσσερις και πέντε φορές πιο ακριβό από την Ελλάδα. Έχει να κάνει με άλλα ζητήματα, τα οποία θα μπορούσαν να λυθούν άμεσα.</w:t>
      </w:r>
    </w:p>
    <w:p w14:paraId="4856346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Η μεταποίηση, </w:t>
      </w:r>
      <w:r>
        <w:rPr>
          <w:rFonts w:eastAsia="Times New Roman" w:cs="Times New Roman"/>
          <w:szCs w:val="24"/>
        </w:rPr>
        <w:t xml:space="preserve">στην οποία </w:t>
      </w:r>
      <w:r>
        <w:rPr>
          <w:rFonts w:eastAsia="Times New Roman" w:cs="Times New Roman"/>
          <w:szCs w:val="24"/>
        </w:rPr>
        <w:t>κάποτε η πατρίδα μας μεσουρανούσε</w:t>
      </w:r>
      <w:r>
        <w:rPr>
          <w:rFonts w:eastAsia="Times New Roman" w:cs="Times New Roman"/>
          <w:szCs w:val="24"/>
        </w:rPr>
        <w:t>,</w:t>
      </w:r>
      <w:r>
        <w:rPr>
          <w:rFonts w:eastAsia="Times New Roman" w:cs="Times New Roman"/>
          <w:szCs w:val="24"/>
        </w:rPr>
        <w:t xml:space="preserve"> ειδικότερα στην κλωστοϋφαντουργία και στα αγροτικά προϊόντα, μ</w:t>
      </w:r>
      <w:r w:rsidRPr="00224BE3">
        <w:rPr>
          <w:rFonts w:eastAsia="Times New Roman" w:cs="Times New Roman"/>
          <w:szCs w:val="24"/>
        </w:rPr>
        <w:t>πορεί να</w:t>
      </w:r>
      <w:r>
        <w:rPr>
          <w:rFonts w:eastAsia="Times New Roman" w:cs="Times New Roman"/>
          <w:szCs w:val="24"/>
        </w:rPr>
        <w:t xml:space="preserve"> επανέλθει ξανά στην πατρίδα μας. Όπως είπαμε, το </w:t>
      </w:r>
      <w:proofErr w:type="spellStart"/>
      <w:r w:rsidRPr="004D2471">
        <w:rPr>
          <w:rFonts w:eastAsia="Times New Roman" w:cs="Times New Roman"/>
          <w:szCs w:val="24"/>
        </w:rPr>
        <w:t>brain</w:t>
      </w:r>
      <w:proofErr w:type="spellEnd"/>
      <w:r w:rsidRPr="004D2471">
        <w:rPr>
          <w:rFonts w:eastAsia="Times New Roman" w:cs="Times New Roman"/>
          <w:szCs w:val="24"/>
        </w:rPr>
        <w:t xml:space="preserve"> </w:t>
      </w:r>
      <w:proofErr w:type="spellStart"/>
      <w:r w:rsidRPr="004D2471">
        <w:rPr>
          <w:rFonts w:eastAsia="Times New Roman" w:cs="Times New Roman"/>
          <w:szCs w:val="24"/>
        </w:rPr>
        <w:t>drain</w:t>
      </w:r>
      <w:proofErr w:type="spellEnd"/>
      <w:r w:rsidRPr="002C5AF0">
        <w:rPr>
          <w:rFonts w:eastAsia="Times New Roman" w:cs="Times New Roman"/>
          <w:szCs w:val="24"/>
        </w:rPr>
        <w:t xml:space="preserve"> </w:t>
      </w:r>
      <w:r>
        <w:rPr>
          <w:rFonts w:eastAsia="Times New Roman" w:cs="Times New Roman"/>
          <w:szCs w:val="24"/>
        </w:rPr>
        <w:t>μπορεί να σταματήσει</w:t>
      </w:r>
      <w:r>
        <w:rPr>
          <w:rFonts w:eastAsia="Times New Roman" w:cs="Times New Roman"/>
          <w:szCs w:val="24"/>
        </w:rPr>
        <w:t>,</w:t>
      </w:r>
      <w:r>
        <w:rPr>
          <w:rFonts w:eastAsia="Times New Roman" w:cs="Times New Roman"/>
          <w:szCs w:val="24"/>
        </w:rPr>
        <w:t xml:space="preserve"> μέσω της έρευνας.</w:t>
      </w:r>
    </w:p>
    <w:p w14:paraId="48563465" w14:textId="77777777" w:rsidR="00C17FD8" w:rsidRDefault="00C12081">
      <w:pPr>
        <w:spacing w:after="0" w:line="600" w:lineRule="auto"/>
        <w:ind w:firstLine="720"/>
        <w:jc w:val="both"/>
        <w:rPr>
          <w:rFonts w:eastAsia="Times New Roman" w:cs="Times New Roman"/>
          <w:szCs w:val="24"/>
        </w:rPr>
      </w:pPr>
      <w:r w:rsidRPr="00E75E2E">
        <w:rPr>
          <w:rFonts w:eastAsia="Times New Roman" w:cs="Times New Roman"/>
          <w:b/>
          <w:szCs w:val="24"/>
        </w:rPr>
        <w:t xml:space="preserve">ΠΡΟΕΔΡΕΥΩΝ (Γεώργιος </w:t>
      </w:r>
      <w:proofErr w:type="spellStart"/>
      <w:r w:rsidRPr="00E75E2E">
        <w:rPr>
          <w:rFonts w:eastAsia="Times New Roman" w:cs="Times New Roman"/>
          <w:b/>
          <w:szCs w:val="24"/>
        </w:rPr>
        <w:t>Λαμπρούλης</w:t>
      </w:r>
      <w:proofErr w:type="spellEnd"/>
      <w:r w:rsidRPr="00E75E2E">
        <w:rPr>
          <w:rFonts w:eastAsia="Times New Roman" w:cs="Times New Roman"/>
          <w:b/>
          <w:szCs w:val="24"/>
        </w:rPr>
        <w:t>):</w:t>
      </w:r>
      <w:r>
        <w:rPr>
          <w:rFonts w:eastAsia="Times New Roman" w:cs="Times New Roman"/>
          <w:szCs w:val="24"/>
        </w:rPr>
        <w:t xml:space="preserve"> Παρακαλώ να ολοκληρώνετε, κύριε </w:t>
      </w:r>
      <w:proofErr w:type="spellStart"/>
      <w:r>
        <w:rPr>
          <w:rFonts w:eastAsia="Times New Roman" w:cs="Times New Roman"/>
          <w:szCs w:val="24"/>
        </w:rPr>
        <w:t>Παναγιώταρε</w:t>
      </w:r>
      <w:proofErr w:type="spellEnd"/>
      <w:r>
        <w:rPr>
          <w:rFonts w:eastAsia="Times New Roman" w:cs="Times New Roman"/>
          <w:szCs w:val="24"/>
        </w:rPr>
        <w:t>.</w:t>
      </w:r>
    </w:p>
    <w:p w14:paraId="48563466"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Τελειώνω σε μισό λεπτό, </w:t>
      </w:r>
      <w:r w:rsidRPr="00A341B8">
        <w:rPr>
          <w:rFonts w:eastAsia="Times New Roman" w:cs="Times New Roman"/>
          <w:szCs w:val="24"/>
        </w:rPr>
        <w:t>κύριε Πρόεδρε</w:t>
      </w:r>
      <w:r>
        <w:rPr>
          <w:rFonts w:eastAsia="Times New Roman" w:cs="Times New Roman"/>
          <w:szCs w:val="24"/>
        </w:rPr>
        <w:t>.</w:t>
      </w:r>
    </w:p>
    <w:p w14:paraId="4856346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Επίσης, ένας άλλος κλάδος είναι η αμυντική βιομηχανία. Κάποτε φτιάξαμε το «Άρτεμις». </w:t>
      </w:r>
      <w:r w:rsidRPr="00AC526C">
        <w:rPr>
          <w:rFonts w:eastAsia="Times New Roman" w:cs="Times New Roman"/>
          <w:szCs w:val="24"/>
        </w:rPr>
        <w:t>Όμως</w:t>
      </w:r>
      <w:r>
        <w:rPr>
          <w:rFonts w:eastAsia="Times New Roman" w:cs="Times New Roman"/>
          <w:szCs w:val="24"/>
        </w:rPr>
        <w:t xml:space="preserve">, για διάφορους πονηρούς λόγους, ενώ ήταν καινοτόμο, όταν βγήκε στην παραγωγή, ήταν παρωχημένο. Είχαμε το «Πήγασος», από τα πρώτα </w:t>
      </w:r>
      <w:r>
        <w:rPr>
          <w:rFonts w:eastAsia="Times New Roman" w:cs="Times New Roman"/>
          <w:szCs w:val="24"/>
        </w:rPr>
        <w:t>«</w:t>
      </w:r>
      <w:r w:rsidRPr="002C5AF0">
        <w:rPr>
          <w:rFonts w:eastAsia="Times New Roman" w:cs="Times New Roman"/>
          <w:szCs w:val="24"/>
        </w:rPr>
        <w:t>UAV</w:t>
      </w:r>
      <w:r>
        <w:rPr>
          <w:rFonts w:eastAsia="Times New Roman" w:cs="Times New Roman"/>
          <w:szCs w:val="24"/>
        </w:rPr>
        <w:t>»</w:t>
      </w:r>
      <w:r>
        <w:rPr>
          <w:rFonts w:eastAsia="Times New Roman" w:cs="Times New Roman"/>
          <w:szCs w:val="24"/>
        </w:rPr>
        <w:t xml:space="preserve">, αλλά, αφού πήραμε πρώτα </w:t>
      </w:r>
      <w:r>
        <w:rPr>
          <w:rFonts w:eastAsia="Times New Roman" w:cs="Times New Roman"/>
          <w:szCs w:val="24"/>
        </w:rPr>
        <w:t>«</w:t>
      </w:r>
      <w:r w:rsidRPr="00E13EB2">
        <w:rPr>
          <w:rFonts w:eastAsia="Times New Roman" w:cs="Times New Roman"/>
          <w:szCs w:val="24"/>
        </w:rPr>
        <w:t>UAV</w:t>
      </w:r>
      <w:r>
        <w:rPr>
          <w:rFonts w:eastAsia="Times New Roman" w:cs="Times New Roman"/>
          <w:szCs w:val="24"/>
        </w:rPr>
        <w:t>»</w:t>
      </w:r>
      <w:r>
        <w:rPr>
          <w:rFonts w:eastAsia="Times New Roman" w:cs="Times New Roman"/>
          <w:szCs w:val="24"/>
        </w:rPr>
        <w:t xml:space="preserve"> από άλλες χώρες, μετά το θέσαμε σε παραγωγή. Είχαμε το τεθωρακισμένο όχημα μάχης «Κένταυρ</w:t>
      </w:r>
      <w:r>
        <w:rPr>
          <w:rFonts w:eastAsia="Times New Roman" w:cs="Times New Roman"/>
          <w:szCs w:val="24"/>
        </w:rPr>
        <w:t>ος». Και το αποκορύφωμα είναι οι φρεγάτες. Υπάρχουν ελληνικής σχεδίασης φρεγάτες</w:t>
      </w:r>
      <w:r>
        <w:rPr>
          <w:rFonts w:eastAsia="Times New Roman" w:cs="Times New Roman"/>
          <w:szCs w:val="24"/>
        </w:rPr>
        <w:t xml:space="preserve">, </w:t>
      </w:r>
      <w:r>
        <w:rPr>
          <w:rFonts w:eastAsia="Times New Roman" w:cs="Times New Roman"/>
          <w:szCs w:val="24"/>
        </w:rPr>
        <w:t>είναι κάπου θαμμένες και δεν τις χρησιμοποίησαν ποτέ.</w:t>
      </w:r>
    </w:p>
    <w:p w14:paraId="4856346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Το καταθέτω και αυτό για τα Πρακτικά σας.</w:t>
      </w:r>
    </w:p>
    <w:p w14:paraId="48563469" w14:textId="77777777" w:rsidR="00C17FD8" w:rsidRDefault="00C12081">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Ηλίας </w:t>
      </w:r>
      <w:proofErr w:type="spellStart"/>
      <w:r>
        <w:rPr>
          <w:rFonts w:eastAsia="Times New Roman" w:cs="Times New Roman"/>
        </w:rPr>
        <w:t>Παναγιώταρος</w:t>
      </w:r>
      <w:proofErr w:type="spellEnd"/>
      <w:r w:rsidRPr="000731CA">
        <w:rPr>
          <w:rFonts w:eastAsia="Times New Roman" w:cs="Times New Roman"/>
        </w:rPr>
        <w:t xml:space="preserve"> καταθέτει για τα Πρακτικά τ</w:t>
      </w:r>
      <w:r>
        <w:rPr>
          <w:rFonts w:eastAsia="Times New Roman" w:cs="Times New Roman"/>
        </w:rPr>
        <w:t>ο</w:t>
      </w:r>
      <w:r w:rsidRPr="000731CA">
        <w:rPr>
          <w:rFonts w:eastAsia="Times New Roman" w:cs="Times New Roman"/>
        </w:rPr>
        <w:t xml:space="preserve"> προαναφερθέν</w:t>
      </w:r>
      <w:r>
        <w:rPr>
          <w:rFonts w:eastAsia="Times New Roman" w:cs="Times New Roman"/>
        </w:rPr>
        <w:t xml:space="preserve"> έγγραφο</w:t>
      </w:r>
      <w:r w:rsidRPr="000731CA">
        <w:rPr>
          <w:rFonts w:eastAsia="Times New Roman" w:cs="Times New Roman"/>
        </w:rPr>
        <w:t xml:space="preserve">, </w:t>
      </w:r>
      <w:r w:rsidRPr="00E13EB2">
        <w:rPr>
          <w:rFonts w:eastAsia="Times New Roman" w:cs="Times New Roman"/>
        </w:rPr>
        <w:t>το οποίο</w:t>
      </w:r>
      <w:r>
        <w:rPr>
          <w:rFonts w:eastAsia="Times New Roman" w:cs="Times New Roman"/>
        </w:rPr>
        <w:t xml:space="preserve"> βρίσκε</w:t>
      </w:r>
      <w:r w:rsidRPr="000731CA">
        <w:rPr>
          <w:rFonts w:eastAsia="Times New Roman" w:cs="Times New Roman"/>
        </w:rPr>
        <w:t>ται στο αρχείο του Τμήματος Γραμματείας της Διεύθυνσης Στε</w:t>
      </w:r>
      <w:r>
        <w:rPr>
          <w:rFonts w:eastAsia="Times New Roman" w:cs="Times New Roman"/>
        </w:rPr>
        <w:t>νογραφίας και</w:t>
      </w:r>
      <w:r w:rsidRPr="000731CA">
        <w:rPr>
          <w:rFonts w:eastAsia="Times New Roman" w:cs="Times New Roman"/>
        </w:rPr>
        <w:t xml:space="preserve"> Πρακτικών της Βουλής)</w:t>
      </w:r>
    </w:p>
    <w:p w14:paraId="4856346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Τέλος, για να γίνουν όλα αυτά, καθώς και πλήθος άλλων, τα οποία θα τα βρείτε στο </w:t>
      </w:r>
      <w:proofErr w:type="spellStart"/>
      <w:r>
        <w:rPr>
          <w:rFonts w:eastAsia="Times New Roman" w:cs="Times New Roman"/>
          <w:szCs w:val="24"/>
        </w:rPr>
        <w:t>επικαιροποιημένο</w:t>
      </w:r>
      <w:proofErr w:type="spellEnd"/>
      <w:r>
        <w:rPr>
          <w:rFonts w:eastAsia="Times New Roman" w:cs="Times New Roman"/>
          <w:szCs w:val="24"/>
        </w:rPr>
        <w:t xml:space="preserve">, ολοκληρωμένο οικονομικό </w:t>
      </w:r>
      <w:r>
        <w:rPr>
          <w:rFonts w:eastAsia="Times New Roman" w:cs="Times New Roman"/>
          <w:szCs w:val="24"/>
        </w:rPr>
        <w:t xml:space="preserve">πρόγραμμα της Χρυσής Αυγής, </w:t>
      </w:r>
      <w:r w:rsidRPr="002F7918">
        <w:rPr>
          <w:rFonts w:eastAsia="Times New Roman" w:cs="Times New Roman"/>
          <w:szCs w:val="24"/>
        </w:rPr>
        <w:t>το οποίο</w:t>
      </w:r>
      <w:r>
        <w:rPr>
          <w:rFonts w:eastAsia="Times New Roman" w:cs="Times New Roman"/>
          <w:szCs w:val="24"/>
        </w:rPr>
        <w:t xml:space="preserve"> και θα αναρτηθεί τις επόμενες ημέρες στο διαδίκτυο, θα τα βρείτε όλα εκεί, επειδή κάποιοι θα ισχυριστείτε ότι η Χρυσή Αυγή δεν έχει </w:t>
      </w:r>
      <w:r>
        <w:rPr>
          <w:rFonts w:eastAsia="Times New Roman" w:cs="Times New Roman"/>
          <w:szCs w:val="24"/>
        </w:rPr>
        <w:t xml:space="preserve">τα </w:t>
      </w:r>
      <w:r>
        <w:rPr>
          <w:rFonts w:eastAsia="Times New Roman" w:cs="Times New Roman"/>
          <w:szCs w:val="24"/>
        </w:rPr>
        <w:t xml:space="preserve">στελέχη, τους </w:t>
      </w:r>
      <w:r w:rsidRPr="00A42664">
        <w:rPr>
          <w:rFonts w:eastAsia="Times New Roman" w:cs="Times New Roman"/>
          <w:szCs w:val="24"/>
        </w:rPr>
        <w:t>οικονομ</w:t>
      </w:r>
      <w:r>
        <w:rPr>
          <w:rFonts w:eastAsia="Times New Roman" w:cs="Times New Roman"/>
          <w:szCs w:val="24"/>
        </w:rPr>
        <w:t xml:space="preserve">ολόγους, την εμπειρία κ.λπ., απαντούμε ως εξής: </w:t>
      </w:r>
    </w:p>
    <w:p w14:paraId="4856346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Σαράντα χρόνια διακυβέρνησης από τους </w:t>
      </w:r>
      <w:r>
        <w:rPr>
          <w:rFonts w:eastAsia="Times New Roman" w:cs="Times New Roman"/>
          <w:szCs w:val="24"/>
        </w:rPr>
        <w:t>«</w:t>
      </w:r>
      <w:r>
        <w:rPr>
          <w:rFonts w:eastAsia="Times New Roman" w:cs="Times New Roman"/>
          <w:szCs w:val="24"/>
        </w:rPr>
        <w:t>φωστήρες</w:t>
      </w:r>
      <w:r>
        <w:rPr>
          <w:rFonts w:eastAsia="Times New Roman" w:cs="Times New Roman"/>
          <w:szCs w:val="24"/>
        </w:rPr>
        <w:t>»</w:t>
      </w:r>
      <w:r>
        <w:rPr>
          <w:rFonts w:eastAsia="Times New Roman" w:cs="Times New Roman"/>
          <w:szCs w:val="24"/>
        </w:rPr>
        <w:t xml:space="preserve">, είδαμε πού οδήγησαν τη χώρα. Είδαμε τη χρεοκοπία των κομμάτων σας, όπου χρωστάτε σε όποιον μιλάει ελληνικά και όχι μόνο. Εσείς </w:t>
      </w:r>
      <w:r w:rsidRPr="002940B6">
        <w:rPr>
          <w:rFonts w:eastAsia="Times New Roman"/>
          <w:szCs w:val="24"/>
        </w:rPr>
        <w:t>οι οποίοι</w:t>
      </w:r>
      <w:r>
        <w:rPr>
          <w:rFonts w:eastAsia="Times New Roman" w:cs="Times New Roman"/>
          <w:szCs w:val="24"/>
        </w:rPr>
        <w:t xml:space="preserve"> προτείνετε, δεν έχετε κόψει ποτέ ούτε ένα ένσημο στο ΤΕΒΕ, σε αντίθεσ</w:t>
      </w:r>
      <w:r>
        <w:rPr>
          <w:rFonts w:eastAsia="Times New Roman" w:cs="Times New Roman"/>
          <w:szCs w:val="24"/>
        </w:rPr>
        <w:t>η με τον Αρχηγό της Χρυσής Αυγής</w:t>
      </w:r>
      <w:r>
        <w:rPr>
          <w:rFonts w:eastAsia="Times New Roman" w:cs="Times New Roman"/>
          <w:szCs w:val="24"/>
        </w:rPr>
        <w:t>,</w:t>
      </w:r>
      <w:r>
        <w:rPr>
          <w:rFonts w:eastAsia="Times New Roman" w:cs="Times New Roman"/>
          <w:szCs w:val="24"/>
        </w:rPr>
        <w:t xml:space="preserve"> που έχει ΤΕΒΕ από το 1993 μέχρι και τώρα, για να ξέρουμε τι γίνεται. Να αναφέρω τα χρεοκοπημένα κόμματα και κάποιους προέδρους κομμάτων</w:t>
      </w:r>
      <w:r>
        <w:rPr>
          <w:rFonts w:eastAsia="Times New Roman" w:cs="Times New Roman"/>
          <w:szCs w:val="24"/>
        </w:rPr>
        <w:t>,</w:t>
      </w:r>
      <w:r>
        <w:rPr>
          <w:rFonts w:eastAsia="Times New Roman" w:cs="Times New Roman"/>
          <w:szCs w:val="24"/>
        </w:rPr>
        <w:t xml:space="preserve"> </w:t>
      </w:r>
      <w:r w:rsidRPr="002940B6">
        <w:rPr>
          <w:rFonts w:eastAsia="Times New Roman"/>
          <w:szCs w:val="24"/>
        </w:rPr>
        <w:t>οι οποίοι</w:t>
      </w:r>
      <w:r>
        <w:rPr>
          <w:rFonts w:eastAsia="Times New Roman" w:cs="Times New Roman"/>
          <w:szCs w:val="24"/>
        </w:rPr>
        <w:t xml:space="preserve"> έπαιρναν θαλασσοδάνεια για κάτι εφημερίδες </w:t>
      </w:r>
      <w:r w:rsidRPr="00E6430E">
        <w:rPr>
          <w:rFonts w:eastAsia="Times New Roman" w:cs="Times New Roman"/>
          <w:szCs w:val="24"/>
        </w:rPr>
        <w:t>εκατομμύρια</w:t>
      </w:r>
      <w:r>
        <w:rPr>
          <w:rFonts w:eastAsia="Times New Roman" w:cs="Times New Roman"/>
          <w:szCs w:val="24"/>
        </w:rPr>
        <w:t xml:space="preserve"> ευρώ. </w:t>
      </w:r>
    </w:p>
    <w:p w14:paraId="4856346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Επίσης, μακάρ</w:t>
      </w:r>
      <w:r>
        <w:rPr>
          <w:rFonts w:eastAsia="Times New Roman" w:cs="Times New Roman"/>
          <w:szCs w:val="24"/>
        </w:rPr>
        <w:t>ι αυτή τη ρύθμιση που έκανε ο κ. Μητσοτάκης για τον «</w:t>
      </w:r>
      <w:r>
        <w:rPr>
          <w:rFonts w:eastAsia="Times New Roman" w:cs="Times New Roman"/>
          <w:szCs w:val="24"/>
        </w:rPr>
        <w:t>ΚΗΡΥΚΑ ΧΑΝΙΩΝ</w:t>
      </w:r>
      <w:r>
        <w:rPr>
          <w:rFonts w:eastAsia="Times New Roman" w:cs="Times New Roman"/>
          <w:szCs w:val="24"/>
        </w:rPr>
        <w:t xml:space="preserve">» με την Εθνική να την έκαναν όλοι οι Έλληνες. Μακάρι να δίνατε αυτή τη δυνατότητα σε όλους τους Έλληνες, γιατί τότε δεν θα είχε κανείς πρόβλημα να αποπληρώσει τις τράπεζες. </w:t>
      </w:r>
      <w:r w:rsidRPr="00AC526C">
        <w:rPr>
          <w:rFonts w:eastAsia="Times New Roman" w:cs="Times New Roman"/>
          <w:szCs w:val="24"/>
        </w:rPr>
        <w:t>Όμως</w:t>
      </w:r>
      <w:r>
        <w:rPr>
          <w:rFonts w:eastAsia="Times New Roman" w:cs="Times New Roman"/>
          <w:szCs w:val="24"/>
        </w:rPr>
        <w:t>, βλέπετε, μ</w:t>
      </w:r>
      <w:r>
        <w:rPr>
          <w:rFonts w:eastAsia="Times New Roman" w:cs="Times New Roman"/>
          <w:szCs w:val="24"/>
        </w:rPr>
        <w:t>όνο για τους δικούς τους ανθρώπους είναι αυτά.</w:t>
      </w:r>
    </w:p>
    <w:p w14:paraId="4856346D" w14:textId="77777777" w:rsidR="00C17FD8" w:rsidRDefault="00C12081">
      <w:pPr>
        <w:spacing w:after="0" w:line="600" w:lineRule="auto"/>
        <w:ind w:firstLine="720"/>
        <w:jc w:val="both"/>
        <w:rPr>
          <w:rFonts w:eastAsia="Times New Roman" w:cs="Times New Roman"/>
          <w:szCs w:val="24"/>
        </w:rPr>
      </w:pPr>
      <w:r w:rsidRPr="00E75E2E">
        <w:rPr>
          <w:rFonts w:eastAsia="Times New Roman" w:cs="Times New Roman"/>
          <w:b/>
          <w:szCs w:val="24"/>
        </w:rPr>
        <w:t xml:space="preserve">ΠΡΟΕΔΡΕΥΩΝ (Γεώργιος </w:t>
      </w:r>
      <w:proofErr w:type="spellStart"/>
      <w:r w:rsidRPr="00E75E2E">
        <w:rPr>
          <w:rFonts w:eastAsia="Times New Roman" w:cs="Times New Roman"/>
          <w:b/>
          <w:szCs w:val="24"/>
        </w:rPr>
        <w:t>Λαμπρούλης</w:t>
      </w:r>
      <w:proofErr w:type="spellEnd"/>
      <w:r w:rsidRPr="00E75E2E">
        <w:rPr>
          <w:rFonts w:eastAsia="Times New Roman" w:cs="Times New Roman"/>
          <w:b/>
          <w:szCs w:val="24"/>
        </w:rPr>
        <w:t>):</w:t>
      </w:r>
      <w:r>
        <w:rPr>
          <w:rFonts w:eastAsia="Times New Roman" w:cs="Times New Roman"/>
          <w:szCs w:val="24"/>
        </w:rPr>
        <w:t xml:space="preserve"> Παρακαλώ, κύριε </w:t>
      </w:r>
      <w:proofErr w:type="spellStart"/>
      <w:r>
        <w:rPr>
          <w:rFonts w:eastAsia="Times New Roman" w:cs="Times New Roman"/>
          <w:szCs w:val="24"/>
        </w:rPr>
        <w:t>Παναγιώταρε</w:t>
      </w:r>
      <w:proofErr w:type="spellEnd"/>
      <w:r>
        <w:rPr>
          <w:rFonts w:eastAsia="Times New Roman" w:cs="Times New Roman"/>
          <w:szCs w:val="24"/>
        </w:rPr>
        <w:t>, να ολοκληρώνετε.</w:t>
      </w:r>
    </w:p>
    <w:p w14:paraId="4856346E"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Τελειώνω.</w:t>
      </w:r>
    </w:p>
    <w:p w14:paraId="4856346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Εμείς δεν έχουμε ούτε χρηματοδότηση ούτε δάνεια ούτε χρέη ούτε τίποτα απολύτως. Είμαστε τρίτη δύναμ</w:t>
      </w:r>
      <w:r>
        <w:rPr>
          <w:rFonts w:eastAsia="Times New Roman" w:cs="Times New Roman"/>
          <w:szCs w:val="24"/>
        </w:rPr>
        <w:t xml:space="preserve">η. Έχουμε το </w:t>
      </w:r>
      <w:r>
        <w:rPr>
          <w:rFonts w:eastAsia="Times New Roman" w:cs="Times New Roman"/>
          <w:szCs w:val="24"/>
          <w:lang w:val="en-US"/>
        </w:rPr>
        <w:t>know</w:t>
      </w:r>
      <w:r w:rsidRPr="00E13EB2">
        <w:rPr>
          <w:rFonts w:eastAsia="Times New Roman" w:cs="Times New Roman"/>
          <w:szCs w:val="24"/>
        </w:rPr>
        <w:t xml:space="preserve"> </w:t>
      </w:r>
      <w:r>
        <w:rPr>
          <w:rFonts w:eastAsia="Times New Roman" w:cs="Times New Roman"/>
          <w:szCs w:val="24"/>
          <w:lang w:val="en-US"/>
        </w:rPr>
        <w:t>how</w:t>
      </w:r>
      <w:r>
        <w:rPr>
          <w:rFonts w:eastAsia="Times New Roman" w:cs="Times New Roman"/>
          <w:szCs w:val="24"/>
        </w:rPr>
        <w:t xml:space="preserve"> και όποιος θέλει, ας έρθει να το συζητήσουμε. Γι’ αυτό</w:t>
      </w:r>
      <w:r>
        <w:rPr>
          <w:rFonts w:eastAsia="Times New Roman" w:cs="Times New Roman"/>
          <w:szCs w:val="24"/>
        </w:rPr>
        <w:t xml:space="preserve"> «</w:t>
      </w:r>
      <w:r>
        <w:rPr>
          <w:rFonts w:eastAsia="Times New Roman" w:cs="Times New Roman"/>
          <w:szCs w:val="24"/>
        </w:rPr>
        <w:t>για να ξημερώσει μια νέα αυγή</w:t>
      </w:r>
      <w:r>
        <w:rPr>
          <w:rFonts w:eastAsia="Times New Roman" w:cs="Times New Roman"/>
          <w:szCs w:val="24"/>
        </w:rPr>
        <w:t>» -</w:t>
      </w:r>
      <w:r>
        <w:rPr>
          <w:rFonts w:eastAsia="Times New Roman" w:cs="Times New Roman"/>
          <w:szCs w:val="24"/>
        </w:rPr>
        <w:t>όπως είπε ο κ. Τσίπρας στην ομιλία του πριν</w:t>
      </w:r>
      <w:r>
        <w:rPr>
          <w:rFonts w:eastAsia="Times New Roman" w:cs="Times New Roman"/>
          <w:szCs w:val="24"/>
        </w:rPr>
        <w:t>-</w:t>
      </w:r>
      <w:r>
        <w:rPr>
          <w:rFonts w:eastAsia="Times New Roman" w:cs="Times New Roman"/>
          <w:szCs w:val="24"/>
        </w:rPr>
        <w:t xml:space="preserve"> τότε μόνο Χρυσή Αυγή.</w:t>
      </w:r>
    </w:p>
    <w:p w14:paraId="48563470" w14:textId="77777777" w:rsidR="00C17FD8" w:rsidRDefault="00C12081">
      <w:pPr>
        <w:spacing w:after="0" w:line="600" w:lineRule="auto"/>
        <w:ind w:firstLine="720"/>
        <w:jc w:val="both"/>
        <w:rPr>
          <w:rFonts w:eastAsia="Times New Roman" w:cs="Times New Roman"/>
          <w:szCs w:val="24"/>
        </w:rPr>
      </w:pPr>
      <w:r w:rsidRPr="00AC365A">
        <w:rPr>
          <w:rFonts w:eastAsia="Times New Roman"/>
          <w:szCs w:val="24"/>
        </w:rPr>
        <w:t>Ευχαριστώ πολύ.</w:t>
      </w:r>
      <w:r>
        <w:rPr>
          <w:rFonts w:eastAsia="Times New Roman" w:cs="Times New Roman"/>
          <w:szCs w:val="24"/>
        </w:rPr>
        <w:t xml:space="preserve"> </w:t>
      </w:r>
    </w:p>
    <w:p w14:paraId="48563471" w14:textId="77777777" w:rsidR="00C17FD8" w:rsidRDefault="00C12081">
      <w:pPr>
        <w:spacing w:after="0" w:line="600" w:lineRule="auto"/>
        <w:ind w:firstLine="720"/>
        <w:jc w:val="center"/>
        <w:rPr>
          <w:rFonts w:eastAsia="Times New Roman" w:cs="Times New Roman"/>
          <w:szCs w:val="24"/>
        </w:rPr>
      </w:pPr>
      <w:r w:rsidRPr="00DA5A95">
        <w:rPr>
          <w:rFonts w:eastAsia="Times New Roman" w:cs="Times New Roman"/>
          <w:szCs w:val="24"/>
        </w:rPr>
        <w:t xml:space="preserve">(Χειροκροτήματα από την πτέρυγα </w:t>
      </w:r>
      <w:r>
        <w:rPr>
          <w:rFonts w:eastAsia="Times New Roman" w:cs="Times New Roman"/>
          <w:szCs w:val="24"/>
        </w:rPr>
        <w:t xml:space="preserve">της </w:t>
      </w:r>
      <w:r w:rsidRPr="00DA5A95">
        <w:rPr>
          <w:rFonts w:eastAsia="Times New Roman" w:cs="Times New Roman"/>
          <w:szCs w:val="24"/>
        </w:rPr>
        <w:t>Χρυσή</w:t>
      </w:r>
      <w:r>
        <w:rPr>
          <w:rFonts w:eastAsia="Times New Roman" w:cs="Times New Roman"/>
          <w:szCs w:val="24"/>
        </w:rPr>
        <w:t>ς</w:t>
      </w:r>
      <w:r w:rsidRPr="00DA5A95">
        <w:rPr>
          <w:rFonts w:eastAsia="Times New Roman" w:cs="Times New Roman"/>
          <w:szCs w:val="24"/>
        </w:rPr>
        <w:t xml:space="preserve"> Αυγή</w:t>
      </w:r>
      <w:r>
        <w:rPr>
          <w:rFonts w:eastAsia="Times New Roman" w:cs="Times New Roman"/>
          <w:szCs w:val="24"/>
        </w:rPr>
        <w:t>ς</w:t>
      </w:r>
      <w:r w:rsidRPr="00DA5A95">
        <w:rPr>
          <w:rFonts w:eastAsia="Times New Roman" w:cs="Times New Roman"/>
          <w:szCs w:val="24"/>
        </w:rPr>
        <w:t>)</w:t>
      </w:r>
    </w:p>
    <w:p w14:paraId="4856347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 </w:t>
      </w:r>
      <w:r w:rsidRPr="00E75E2E">
        <w:rPr>
          <w:rFonts w:eastAsia="Times New Roman" w:cs="Times New Roman"/>
          <w:b/>
          <w:szCs w:val="24"/>
        </w:rPr>
        <w:t xml:space="preserve">ΠΡΟΕΔΡΕΥΩΝ </w:t>
      </w:r>
      <w:r w:rsidRPr="00E75E2E">
        <w:rPr>
          <w:rFonts w:eastAsia="Times New Roman" w:cs="Times New Roman"/>
          <w:b/>
          <w:szCs w:val="24"/>
        </w:rPr>
        <w:t xml:space="preserve">(Γεώργιος </w:t>
      </w:r>
      <w:proofErr w:type="spellStart"/>
      <w:r w:rsidRPr="00E75E2E">
        <w:rPr>
          <w:rFonts w:eastAsia="Times New Roman" w:cs="Times New Roman"/>
          <w:b/>
          <w:szCs w:val="24"/>
        </w:rPr>
        <w:t>Λαμπρούλης</w:t>
      </w:r>
      <w:proofErr w:type="spellEnd"/>
      <w:r w:rsidRPr="00E75E2E">
        <w:rPr>
          <w:rFonts w:eastAsia="Times New Roman" w:cs="Times New Roman"/>
          <w:b/>
          <w:szCs w:val="24"/>
        </w:rPr>
        <w:t>):</w:t>
      </w:r>
      <w:r>
        <w:rPr>
          <w:rFonts w:eastAsia="Times New Roman" w:cs="Times New Roman"/>
          <w:szCs w:val="24"/>
        </w:rPr>
        <w:t xml:space="preserve"> Τον λόγο έχει ο κ. </w:t>
      </w:r>
      <w:proofErr w:type="spellStart"/>
      <w:r>
        <w:rPr>
          <w:rFonts w:eastAsia="Times New Roman" w:cs="Times New Roman"/>
          <w:szCs w:val="24"/>
        </w:rPr>
        <w:t>Παπαχριστόπουλος</w:t>
      </w:r>
      <w:proofErr w:type="spellEnd"/>
      <w:r>
        <w:rPr>
          <w:rFonts w:eastAsia="Times New Roman" w:cs="Times New Roman"/>
          <w:szCs w:val="24"/>
        </w:rPr>
        <w:t>, αναπληρωτής εκπρόσωπος του Προέδρου της Κοινοβουλευτικής Ομάδας των Ανεξαρτήτων Ελλήνων.</w:t>
      </w:r>
    </w:p>
    <w:p w14:paraId="48563473"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sidRPr="00480689">
        <w:rPr>
          <w:rFonts w:eastAsia="Times New Roman"/>
          <w:color w:val="000000"/>
          <w:szCs w:val="24"/>
        </w:rPr>
        <w:t>Ευχαριστώ, κύριε Πρόεδρε.</w:t>
      </w:r>
      <w:r>
        <w:rPr>
          <w:rFonts w:eastAsia="Times New Roman" w:cs="Times New Roman"/>
          <w:szCs w:val="24"/>
        </w:rPr>
        <w:t xml:space="preserve"> </w:t>
      </w:r>
    </w:p>
    <w:p w14:paraId="4856347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Στις θετικές επιστήμες, όπως είναι η ιατρική</w:t>
      </w:r>
      <w:r w:rsidRPr="004D62C5">
        <w:rPr>
          <w:rFonts w:eastAsia="Times New Roman" w:cs="Times New Roman"/>
          <w:szCs w:val="24"/>
        </w:rPr>
        <w:t>,</w:t>
      </w:r>
      <w:r>
        <w:rPr>
          <w:rFonts w:eastAsia="Times New Roman" w:cs="Times New Roman"/>
          <w:szCs w:val="24"/>
        </w:rPr>
        <w:t xml:space="preserve"> τα μαθ</w:t>
      </w:r>
      <w:r>
        <w:rPr>
          <w:rFonts w:eastAsia="Times New Roman" w:cs="Times New Roman"/>
          <w:szCs w:val="24"/>
        </w:rPr>
        <w:t>ηματικά</w:t>
      </w:r>
      <w:r w:rsidRPr="004D62C5">
        <w:rPr>
          <w:rFonts w:eastAsia="Times New Roman" w:cs="Times New Roman"/>
          <w:szCs w:val="24"/>
        </w:rPr>
        <w:t>,</w:t>
      </w:r>
      <w:r>
        <w:rPr>
          <w:rFonts w:eastAsia="Times New Roman" w:cs="Times New Roman"/>
          <w:szCs w:val="24"/>
        </w:rPr>
        <w:t xml:space="preserve"> η γεωμετρία</w:t>
      </w:r>
      <w:r w:rsidRPr="004D62C5">
        <w:rPr>
          <w:rFonts w:eastAsia="Times New Roman" w:cs="Times New Roman"/>
          <w:szCs w:val="24"/>
        </w:rPr>
        <w:t>,</w:t>
      </w:r>
      <w:r>
        <w:rPr>
          <w:rFonts w:eastAsia="Times New Roman" w:cs="Times New Roman"/>
          <w:szCs w:val="24"/>
        </w:rPr>
        <w:t xml:space="preserve"> υπάρχει πάντα αιτία και αποτέλεσμα. Είμαι από την αρχή της διαδικασίας εδώ και ακούω με προσοχή όλους τους ομιλητές. Μπαίνει κανείς στον προβληματισμό -και δεν </w:t>
      </w:r>
      <w:r>
        <w:rPr>
          <w:rFonts w:eastAsia="Times New Roman" w:cs="Times New Roman"/>
          <w:szCs w:val="24"/>
        </w:rPr>
        <w:t xml:space="preserve">είναι </w:t>
      </w:r>
      <w:r>
        <w:rPr>
          <w:rFonts w:eastAsia="Times New Roman" w:cs="Times New Roman"/>
          <w:szCs w:val="24"/>
        </w:rPr>
        <w:t>παρελθοντολογία- ποιος χρεοκόπησε τη χώρα; Είναι περιττό; Είναι πολυ</w:t>
      </w:r>
      <w:r>
        <w:rPr>
          <w:rFonts w:eastAsia="Times New Roman" w:cs="Times New Roman"/>
          <w:szCs w:val="24"/>
        </w:rPr>
        <w:t xml:space="preserve">τέλεια; Είναι παρελθοντολογία να το ξεκαθαρίσουμε αυτό το πράγμα; </w:t>
      </w:r>
    </w:p>
    <w:p w14:paraId="48563475" w14:textId="77777777" w:rsidR="00C17FD8" w:rsidRDefault="00C12081">
      <w:pPr>
        <w:spacing w:after="0" w:line="600" w:lineRule="auto"/>
        <w:ind w:firstLine="720"/>
        <w:jc w:val="both"/>
        <w:rPr>
          <w:rFonts w:eastAsia="Times New Roman"/>
          <w:szCs w:val="24"/>
        </w:rPr>
      </w:pPr>
      <w:r>
        <w:rPr>
          <w:rFonts w:eastAsia="Times New Roman"/>
          <w:szCs w:val="24"/>
        </w:rPr>
        <w:t>Κάτι έγινε και χρεοκόπησε η χώρα. Μάλιστα, έχουν προσπαθήσει πάρα πολλοί το χρονικό διάστημα των τριών ετών που κυβερνάει αυτή η Κυβέρνηση, ο ΣΥΡΙΖΑ με τους Ανεξάρτητους Έλληνες, να φορτώσο</w:t>
      </w:r>
      <w:r>
        <w:rPr>
          <w:rFonts w:eastAsia="Times New Roman"/>
          <w:szCs w:val="24"/>
        </w:rPr>
        <w:t>υν τη χρεοκοπία της χώρας στην Κυβέρνηση. Ο καθένας μπορεί να λέει ό,τι θέλει. Το θέμα είναι τι αξιοπιστία έχει και πόσο πείθει.</w:t>
      </w:r>
    </w:p>
    <w:p w14:paraId="48563476" w14:textId="77777777" w:rsidR="00C17FD8" w:rsidRDefault="00C12081">
      <w:pPr>
        <w:spacing w:after="0" w:line="600" w:lineRule="auto"/>
        <w:ind w:firstLine="720"/>
        <w:jc w:val="both"/>
        <w:rPr>
          <w:rFonts w:eastAsia="Times New Roman"/>
          <w:szCs w:val="24"/>
        </w:rPr>
      </w:pPr>
      <w:r>
        <w:rPr>
          <w:rFonts w:eastAsia="Times New Roman"/>
          <w:szCs w:val="24"/>
        </w:rPr>
        <w:t xml:space="preserve">Εγώ, λοιπόν, λέω να κάνω μια μικρή αναδρομή, γρήγορη, πολύ γρήγορη, </w:t>
      </w:r>
      <w:r>
        <w:rPr>
          <w:rFonts w:eastAsia="Times New Roman"/>
          <w:szCs w:val="24"/>
        </w:rPr>
        <w:t xml:space="preserve">για το </w:t>
      </w:r>
      <w:r>
        <w:rPr>
          <w:rFonts w:eastAsia="Times New Roman"/>
          <w:szCs w:val="24"/>
        </w:rPr>
        <w:t xml:space="preserve">πώς χρεοκόπησε η χώρα και </w:t>
      </w:r>
      <w:r>
        <w:rPr>
          <w:rFonts w:eastAsia="Times New Roman"/>
          <w:szCs w:val="24"/>
        </w:rPr>
        <w:t xml:space="preserve">μετά </w:t>
      </w:r>
      <w:r>
        <w:rPr>
          <w:rFonts w:eastAsia="Times New Roman"/>
          <w:szCs w:val="24"/>
        </w:rPr>
        <w:t>να φτάσουμε στα σημερ</w:t>
      </w:r>
      <w:r>
        <w:rPr>
          <w:rFonts w:eastAsia="Times New Roman"/>
          <w:szCs w:val="24"/>
        </w:rPr>
        <w:t>ινά. Θέλω, λοιπόν, απλά να θυμίσω τρία νούμερα. Ήδη όταν ανέλαβε αυτή η Κυβέρνηση τον Ιανουάριο του 2015, όλος ο ελληνικός πληθυσμός είχε χάσει το 27% της περιουσίας του. Έτσι, με απλά ελληνικά, το 120% του ΑΕΠ είχε ανέβει στο 180%. Δεν μπορεί να το αμφισβ</w:t>
      </w:r>
      <w:r>
        <w:rPr>
          <w:rFonts w:eastAsia="Times New Roman"/>
          <w:szCs w:val="24"/>
        </w:rPr>
        <w:t xml:space="preserve">ητήσει κανείς αυτό. Οι άνθρωποι που λένε ότι ξέρουν την αγορά και την παίζουν στα πέντε δάχτυλα, έφτασαν την ανεργία στο 27%. Απίστευτο νούμερο! 27% ανεργία σημαίνει ότι καταρρέουν τα πάντα. Δεν δουλεύουν ασφαλιστικά ταμεία, επιχειρήσεις κλείνουν. Λογικό. </w:t>
      </w:r>
      <w:r>
        <w:rPr>
          <w:rFonts w:eastAsia="Times New Roman"/>
          <w:szCs w:val="24"/>
        </w:rPr>
        <w:t>Και το χρέος ήταν γύρω στα 325 - 328 δισεκατομμύρια. Ο ορισμός της χρεοκοπίας, όταν ανέλαβε την πρώτη μέρα.</w:t>
      </w:r>
    </w:p>
    <w:p w14:paraId="48563477" w14:textId="77777777" w:rsidR="00C17FD8" w:rsidRDefault="00C12081">
      <w:pPr>
        <w:spacing w:after="0" w:line="600" w:lineRule="auto"/>
        <w:ind w:firstLine="720"/>
        <w:jc w:val="both"/>
        <w:rPr>
          <w:rFonts w:eastAsia="Times New Roman"/>
          <w:szCs w:val="24"/>
        </w:rPr>
      </w:pPr>
      <w:r>
        <w:rPr>
          <w:rFonts w:eastAsia="Times New Roman"/>
          <w:szCs w:val="24"/>
        </w:rPr>
        <w:t>Θέλω να κάνω μια μικρή αναδρομή, γρήγορη, να μην πάω πολύ πίσω. Να μην πάω στο Χρηματιστήριο, που άλλαξαν χέρια χρήματα για πολύ λίγους, πάρα πολύ λ</w:t>
      </w:r>
      <w:r>
        <w:rPr>
          <w:rFonts w:eastAsia="Times New Roman"/>
          <w:szCs w:val="24"/>
        </w:rPr>
        <w:t xml:space="preserve">ίγους, να έρθουμε στα πιο πρόσφατα, που η λέξη «εξοπλιστικά» συνειρμικά σε παραπέμπει αμέσως σε διαφθορά και σε μίζα. Δεν είναι τυχαίο που ο κ. </w:t>
      </w:r>
      <w:proofErr w:type="spellStart"/>
      <w:r>
        <w:rPr>
          <w:rFonts w:eastAsia="Times New Roman"/>
          <w:szCs w:val="24"/>
        </w:rPr>
        <w:t>Λιακουνάκος</w:t>
      </w:r>
      <w:proofErr w:type="spellEnd"/>
      <w:r>
        <w:rPr>
          <w:rFonts w:eastAsia="Times New Roman"/>
          <w:szCs w:val="24"/>
        </w:rPr>
        <w:t xml:space="preserve"> -έχει πέσει στα μαλακά, βέβαια- κυκλοφορεί με χειροπέδες. Βέβαια, είναι έξω. Μιλάμε για όργιο μίζας.</w:t>
      </w:r>
      <w:r>
        <w:rPr>
          <w:rFonts w:eastAsia="Times New Roman"/>
          <w:szCs w:val="24"/>
        </w:rPr>
        <w:t xml:space="preserve"> Οι Ολυμπιακοί Αγώνες όργιο μίζας. 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Κάποιοι εδώ κόπτονται για τους συνταξιούχους. Όλες οι χώρες πήραν λεφτά υπ’ </w:t>
      </w:r>
      <w:proofErr w:type="spellStart"/>
      <w:r>
        <w:rPr>
          <w:rFonts w:eastAsia="Times New Roman"/>
          <w:szCs w:val="24"/>
        </w:rPr>
        <w:t>όψιν</w:t>
      </w:r>
      <w:proofErr w:type="spellEnd"/>
      <w:r>
        <w:rPr>
          <w:rFonts w:eastAsia="Times New Roman"/>
          <w:szCs w:val="24"/>
        </w:rPr>
        <w:t xml:space="preserve"> από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Η μοναδική που δεν έχει πάρει ακόμα είναι η Ελλάδα. Δύο δισεκατομμύρια, ήταν η ομόφωνη απόφαση από την εξετασ</w:t>
      </w:r>
      <w:r>
        <w:rPr>
          <w:rFonts w:eastAsia="Times New Roman"/>
          <w:szCs w:val="24"/>
        </w:rPr>
        <w:t xml:space="preserve">τική </w:t>
      </w:r>
      <w:r>
        <w:rPr>
          <w:rFonts w:eastAsia="Times New Roman"/>
          <w:szCs w:val="24"/>
        </w:rPr>
        <w:t>ε</w:t>
      </w:r>
      <w:r>
        <w:rPr>
          <w:rFonts w:eastAsia="Times New Roman"/>
          <w:szCs w:val="24"/>
        </w:rPr>
        <w:t xml:space="preserve">πιτροπή. Ποιος πρωτοστάτησε τότε για να μην πάρουμε τα λεφτά; Ο κ. </w:t>
      </w:r>
      <w:proofErr w:type="spellStart"/>
      <w:r>
        <w:rPr>
          <w:rFonts w:eastAsia="Times New Roman"/>
          <w:szCs w:val="24"/>
        </w:rPr>
        <w:t>Μπερνίτσας</w:t>
      </w:r>
      <w:proofErr w:type="spellEnd"/>
      <w:r>
        <w:rPr>
          <w:rFonts w:eastAsia="Times New Roman"/>
          <w:szCs w:val="24"/>
        </w:rPr>
        <w:t>. Ποιος ήταν; Ο δικηγόρος του κ. Σαμαρά.</w:t>
      </w:r>
    </w:p>
    <w:p w14:paraId="48563478" w14:textId="77777777" w:rsidR="00C17FD8" w:rsidRDefault="00C12081">
      <w:pPr>
        <w:spacing w:after="0" w:line="600" w:lineRule="auto"/>
        <w:ind w:firstLine="720"/>
        <w:jc w:val="both"/>
        <w:rPr>
          <w:rFonts w:eastAsia="Times New Roman"/>
          <w:szCs w:val="24"/>
        </w:rPr>
      </w:pPr>
      <w:r>
        <w:rPr>
          <w:rFonts w:eastAsia="Times New Roman"/>
          <w:szCs w:val="24"/>
        </w:rPr>
        <w:t xml:space="preserve">Θέλετε πιο πρόσφατα, νωπά; Χτες, είχε έρθει στην εξεταστική </w:t>
      </w:r>
      <w:r>
        <w:rPr>
          <w:rFonts w:eastAsia="Times New Roman"/>
          <w:szCs w:val="24"/>
        </w:rPr>
        <w:t>ε</w:t>
      </w:r>
      <w:r>
        <w:rPr>
          <w:rFonts w:eastAsia="Times New Roman"/>
          <w:szCs w:val="24"/>
        </w:rPr>
        <w:t xml:space="preserve">πιτροπή ο Ευαγγελάτος, ο Επιθεωρητής του ΣΕΥΥΠ, διορισμένος επί </w:t>
      </w:r>
      <w:r>
        <w:rPr>
          <w:rFonts w:eastAsia="Times New Roman"/>
          <w:szCs w:val="24"/>
        </w:rPr>
        <w:t>κυβερνήσεως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Βενιζέλου. Όποιος ακούσει τι ακριβώς δήλωσε ο κ. Ευαγγελάτος, θα καταλάβει ότι γινόταν πάρτι στην υγεία. Με αυτό που είχε πει ο </w:t>
      </w:r>
      <w:proofErr w:type="spellStart"/>
      <w:r>
        <w:rPr>
          <w:rFonts w:eastAsia="Times New Roman"/>
          <w:szCs w:val="24"/>
        </w:rPr>
        <w:t>Πολάκης</w:t>
      </w:r>
      <w:proofErr w:type="spellEnd"/>
      <w:r>
        <w:rPr>
          <w:rFonts w:eastAsia="Times New Roman"/>
          <w:szCs w:val="24"/>
        </w:rPr>
        <w:t>, ότι ήταν γύρω στα 83 δισεκατομμύρια, μάλλον ήταν επιεικής, όταν επί δέκα χρόνια, για παράδειγμα, έ</w:t>
      </w:r>
      <w:r>
        <w:rPr>
          <w:rFonts w:eastAsia="Times New Roman"/>
          <w:szCs w:val="24"/>
        </w:rPr>
        <w:t xml:space="preserve">να </w:t>
      </w:r>
      <w:proofErr w:type="spellStart"/>
      <w:r>
        <w:rPr>
          <w:rFonts w:eastAsia="Times New Roman"/>
          <w:szCs w:val="24"/>
        </w:rPr>
        <w:t>ραδιοφάρμακο</w:t>
      </w:r>
      <w:proofErr w:type="spellEnd"/>
      <w:r>
        <w:rPr>
          <w:rFonts w:eastAsia="Times New Roman"/>
          <w:szCs w:val="24"/>
        </w:rPr>
        <w:t xml:space="preserve"> τιμολογείται δέκα φορές επάνω και δεν μιλάει κανένας. Ο ίδιος ο Γιώργος ο </w:t>
      </w:r>
      <w:proofErr w:type="spellStart"/>
      <w:r>
        <w:rPr>
          <w:rFonts w:eastAsia="Times New Roman"/>
          <w:szCs w:val="24"/>
        </w:rPr>
        <w:t>Σούρλας</w:t>
      </w:r>
      <w:proofErr w:type="spellEnd"/>
      <w:r>
        <w:rPr>
          <w:rFonts w:eastAsia="Times New Roman"/>
          <w:szCs w:val="24"/>
        </w:rPr>
        <w:t xml:space="preserve"> είχε πει ότι πήραμε το μηχάνημα από την Ισπανία 4 εκατομμύρια, το πήγαμε στα νησιά </w:t>
      </w:r>
      <w:r>
        <w:rPr>
          <w:rFonts w:eastAsia="Times New Roman"/>
          <w:szCs w:val="24"/>
          <w:lang w:val="en-US"/>
        </w:rPr>
        <w:t>Man</w:t>
      </w:r>
      <w:r>
        <w:rPr>
          <w:rFonts w:eastAsia="Times New Roman"/>
          <w:szCs w:val="24"/>
        </w:rPr>
        <w:t xml:space="preserve"> και τιμολογήθηκε 186 και πάνω σε αυτά -προσέξτε- διαμορφώνεται η τιμή. </w:t>
      </w:r>
      <w:r>
        <w:rPr>
          <w:rFonts w:eastAsia="Times New Roman"/>
          <w:szCs w:val="24"/>
        </w:rPr>
        <w:t>Τι να πω; Μιλάμε για απίστευτο πάρτι διαφθοράς και διαπλοκής. Και δεν είναι τυχαίο ότι ακόμα και τώρα, μετά από τόσα χρόνια, έρχονται στην επιφάνεια όλα αυτά τα σκάνδαλα, αυτό που γινόταν στην υγεία, με τα φάρμακα κατά του καρκίνου, τα αναβολικά, καινούργι</w:t>
      </w:r>
      <w:r>
        <w:rPr>
          <w:rFonts w:eastAsia="Times New Roman"/>
          <w:szCs w:val="24"/>
        </w:rPr>
        <w:t>α κ</w:t>
      </w:r>
      <w:r>
        <w:rPr>
          <w:rFonts w:eastAsia="Times New Roman"/>
          <w:szCs w:val="24"/>
        </w:rPr>
        <w:t>α</w:t>
      </w:r>
      <w:r>
        <w:rPr>
          <w:rFonts w:eastAsia="Times New Roman"/>
          <w:szCs w:val="24"/>
        </w:rPr>
        <w:t>ι άλλα και πάει λέγοντας. Μήπως είναι λάθος ότι έτσι κυβερνιόταν η χώρα; Λέω, μήπως είναι παράκρουση; Μήπως είναι φανατισμός; Κι έφτασε εκεί που έφτασε.</w:t>
      </w:r>
    </w:p>
    <w:p w14:paraId="48563479" w14:textId="77777777" w:rsidR="00C17FD8" w:rsidRDefault="00C12081">
      <w:pPr>
        <w:spacing w:after="0" w:line="600" w:lineRule="auto"/>
        <w:ind w:firstLine="720"/>
        <w:jc w:val="both"/>
        <w:rPr>
          <w:rFonts w:eastAsia="Times New Roman" w:cs="Times New Roman"/>
          <w:szCs w:val="24"/>
        </w:rPr>
      </w:pPr>
      <w:r>
        <w:rPr>
          <w:rFonts w:eastAsia="Times New Roman"/>
          <w:szCs w:val="24"/>
        </w:rPr>
        <w:t xml:space="preserve">Ξεκίνησε μια λυσσαλέα επίθεση, από την πρώτη ημέρα, </w:t>
      </w:r>
      <w:r w:rsidRPr="00E62371">
        <w:rPr>
          <w:rFonts w:eastAsia="Times New Roman"/>
          <w:szCs w:val="24"/>
        </w:rPr>
        <w:t>αυτής της Κυβέρνησης να είναι παρένθεση</w:t>
      </w:r>
      <w:r>
        <w:rPr>
          <w:rFonts w:eastAsia="Times New Roman"/>
          <w:szCs w:val="24"/>
        </w:rPr>
        <w:t>. Κάποιο</w:t>
      </w:r>
      <w:r>
        <w:rPr>
          <w:rFonts w:eastAsia="Times New Roman"/>
          <w:szCs w:val="24"/>
        </w:rPr>
        <w:t>ι νομίζουν ότι έχουν ισόβια ιδιοκτησία στο κράτος, στην Κυβέρνηση, στη Βουλή. Τους είναι αδιανόητο ότι μπορεί αυτοί να λείπουν από εδώ μέσα και ότι κάποιοι είμαστε παρείσακτοι, σε στυλ «</w:t>
      </w:r>
      <w:r>
        <w:rPr>
          <w:rFonts w:eastAsia="Times New Roman"/>
          <w:szCs w:val="24"/>
        </w:rPr>
        <w:t>τ</w:t>
      </w:r>
      <w:r>
        <w:rPr>
          <w:rFonts w:eastAsia="Times New Roman"/>
          <w:szCs w:val="24"/>
        </w:rPr>
        <w:t>ι θέλουν αυτοί εδώ, ανάμεσά μας;». Χειροπιαστή απόδειξη είναι η εξής.</w:t>
      </w:r>
      <w:r>
        <w:rPr>
          <w:rFonts w:eastAsia="Times New Roman"/>
          <w:szCs w:val="24"/>
        </w:rPr>
        <w:t xml:space="preserve"> Υπάρχει ένας δικηγόρος που λέγεται Μάικλ Κοέν. Είναι ο δικηγόρος του εν ενεργεία Προέδρου των Ηνωμένων Πολιτειών, του Ντόναλντ </w:t>
      </w:r>
      <w:proofErr w:type="spellStart"/>
      <w:r>
        <w:rPr>
          <w:rFonts w:eastAsia="Times New Roman"/>
          <w:szCs w:val="24"/>
        </w:rPr>
        <w:t>Τραμπ</w:t>
      </w:r>
      <w:proofErr w:type="spellEnd"/>
      <w:r>
        <w:rPr>
          <w:rFonts w:eastAsia="Times New Roman"/>
          <w:szCs w:val="24"/>
        </w:rPr>
        <w:t xml:space="preserve">. Κατηγορήθηκε, λοιπόν, κι αυτός για μίζα, ότι πήρε 1.200.000 δολάρια για να περάσει φάρμακα. Έτσι δουλεύει 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σε</w:t>
      </w:r>
      <w:r>
        <w:rPr>
          <w:rFonts w:eastAsia="Times New Roman"/>
          <w:szCs w:val="24"/>
        </w:rPr>
        <w:t xml:space="preserve"> όλον τον πλανήτη, μην </w:t>
      </w:r>
      <w:proofErr w:type="spellStart"/>
      <w:r>
        <w:rPr>
          <w:rFonts w:eastAsia="Times New Roman"/>
          <w:szCs w:val="24"/>
        </w:rPr>
        <w:t>κοροϊδευόμαστε</w:t>
      </w:r>
      <w:proofErr w:type="spellEnd"/>
      <w:r>
        <w:rPr>
          <w:rFonts w:eastAsia="Times New Roman"/>
          <w:szCs w:val="24"/>
        </w:rPr>
        <w:t xml:space="preserve">. Εκεί, λοιπόν, στην Αμερική του </w:t>
      </w:r>
      <w:proofErr w:type="spellStart"/>
      <w:r>
        <w:rPr>
          <w:rFonts w:eastAsia="Times New Roman"/>
          <w:szCs w:val="24"/>
        </w:rPr>
        <w:t>Τραμπ</w:t>
      </w:r>
      <w:proofErr w:type="spellEnd"/>
      <w:r>
        <w:rPr>
          <w:rFonts w:eastAsia="Times New Roman"/>
          <w:szCs w:val="24"/>
        </w:rPr>
        <w:t xml:space="preserve">, πέρα από αυτά που κάνει το </w:t>
      </w:r>
      <w:r>
        <w:rPr>
          <w:rFonts w:eastAsia="Times New Roman"/>
          <w:szCs w:val="24"/>
          <w:lang w:val="en-US"/>
        </w:rPr>
        <w:t>FBI</w:t>
      </w:r>
      <w:r w:rsidRPr="00D1655B">
        <w:rPr>
          <w:rFonts w:eastAsia="Times New Roman"/>
          <w:szCs w:val="24"/>
        </w:rPr>
        <w:t xml:space="preserve">, </w:t>
      </w:r>
      <w:r>
        <w:rPr>
          <w:rFonts w:eastAsia="Times New Roman"/>
          <w:szCs w:val="24"/>
        </w:rPr>
        <w:t>το Υπουργείο Δικαιοσύνης και η Επιτροπή Κεφαλαιαγοράς, κινήθηκε η Γερουσία και ελέγχει αυτή τη στιγμή τον Μάικλ Κοέν και τον καθίζει και τον ρωτάει</w:t>
      </w:r>
      <w:r>
        <w:rPr>
          <w:rFonts w:eastAsia="Times New Roman"/>
          <w:szCs w:val="24"/>
        </w:rPr>
        <w:t>.</w:t>
      </w:r>
      <w:r>
        <w:rPr>
          <w:rFonts w:eastAsia="Times New Roman" w:cs="Times New Roman"/>
          <w:szCs w:val="24"/>
        </w:rPr>
        <w:t xml:space="preserve"> </w:t>
      </w:r>
      <w:r>
        <w:rPr>
          <w:rFonts w:eastAsia="Times New Roman" w:cs="Times New Roman"/>
          <w:szCs w:val="24"/>
        </w:rPr>
        <w:t>Δεν διανοήθηκε κανείς στις Ηνωμένες Πολιτείες να εκβιάζει, να κάνει πραξικοπήματα μικρά, να απειλεί, να μιλάει για σκευωρίες κ.λπ</w:t>
      </w:r>
      <w:r>
        <w:rPr>
          <w:rFonts w:eastAsia="Times New Roman" w:cs="Times New Roman"/>
          <w:szCs w:val="24"/>
        </w:rPr>
        <w:t>.</w:t>
      </w:r>
      <w:r>
        <w:rPr>
          <w:rFonts w:eastAsia="Times New Roman" w:cs="Times New Roman"/>
          <w:szCs w:val="24"/>
        </w:rPr>
        <w:t xml:space="preserve">. Είναι τακτική της εταιρείας. Οι συνειρμοί είναι δικοί σας. Εγώ δεν θέλω να πάω τώρα σε αυτό το θέμα. </w:t>
      </w:r>
    </w:p>
    <w:p w14:paraId="4856347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Τι θέλω να πω; Ακούω</w:t>
      </w:r>
      <w:r>
        <w:rPr>
          <w:rFonts w:eastAsia="Times New Roman" w:cs="Times New Roman"/>
          <w:szCs w:val="24"/>
        </w:rPr>
        <w:t xml:space="preserve"> πολύ συχνά εδώ «συμψηφισμό λαθών». Ναι, υπερβολές </w:t>
      </w:r>
      <w:proofErr w:type="spellStart"/>
      <w:r>
        <w:rPr>
          <w:rFonts w:eastAsia="Times New Roman" w:cs="Times New Roman"/>
          <w:szCs w:val="24"/>
        </w:rPr>
        <w:t>ελέχθησαν</w:t>
      </w:r>
      <w:proofErr w:type="spellEnd"/>
      <w:r>
        <w:rPr>
          <w:rFonts w:eastAsia="Times New Roman" w:cs="Times New Roman"/>
          <w:szCs w:val="24"/>
        </w:rPr>
        <w:t>, το παραδέχομαι κι εγώ. Είχαμε άγνοια κινδύνου. Είπαμε πράγματα που δεν μπορούσαμε να τα κάνουμε. Καταδικάστε μας γι’ αυτό. Κάποια στιγμή, λοιπόν, παίχτηκε κορώνα-γράμματα, μας έδινε ο Σόιμπλε γύ</w:t>
      </w:r>
      <w:r>
        <w:rPr>
          <w:rFonts w:eastAsia="Times New Roman" w:cs="Times New Roman"/>
          <w:szCs w:val="24"/>
        </w:rPr>
        <w:t xml:space="preserve">ρω στα 50 δισεκατομμύρια και μας πέταγε έξω από την Ευρωζώνη και μας έστελνε στους κάδους απορριμμάτων, μεταξύ μας. Κάποιοι είχαν άλλη άποψη, κάποιοι όχι. Ανάμεσα σε αυτούς είμαστε κι εμείς εδώ, φαντάζομαι, που οι </w:t>
      </w:r>
      <w:proofErr w:type="spellStart"/>
      <w:r>
        <w:rPr>
          <w:rFonts w:eastAsia="Times New Roman" w:cs="Times New Roman"/>
          <w:szCs w:val="24"/>
        </w:rPr>
        <w:t>εκατόν</w:t>
      </w:r>
      <w:proofErr w:type="spellEnd"/>
      <w:r>
        <w:rPr>
          <w:rFonts w:eastAsia="Times New Roman" w:cs="Times New Roman"/>
          <w:szCs w:val="24"/>
        </w:rPr>
        <w:t xml:space="preserve"> είκοσι δύο ψηφίσαμε τότε να παραμεί</w:t>
      </w:r>
      <w:r>
        <w:rPr>
          <w:rFonts w:eastAsia="Times New Roman" w:cs="Times New Roman"/>
          <w:szCs w:val="24"/>
        </w:rPr>
        <w:t xml:space="preserve">νει η χώρα στην </w:t>
      </w:r>
      <w:r>
        <w:rPr>
          <w:rFonts w:eastAsia="Times New Roman" w:cs="Times New Roman"/>
          <w:szCs w:val="24"/>
        </w:rPr>
        <w:t>Ε</w:t>
      </w:r>
      <w:r>
        <w:rPr>
          <w:rFonts w:eastAsia="Times New Roman" w:cs="Times New Roman"/>
          <w:szCs w:val="24"/>
        </w:rPr>
        <w:t xml:space="preserve">υρωζώνη, με έναν συμβιβασμό. Έγινε συμβιβασμός. Δεν το αρνήθηκε κανένας. Είχε όμως την εντιμότητα αυτή η Κυβέρνηση να πάει σε εκλογές. Της έφυγαν μάλιστα και σαράντα Βουλευτές. Τους σέβομαι, τους αγαπάω, δοκίμασαν και αυτοί την τύχη τους. </w:t>
      </w:r>
      <w:r>
        <w:rPr>
          <w:rFonts w:eastAsia="Times New Roman" w:cs="Times New Roman"/>
          <w:szCs w:val="24"/>
        </w:rPr>
        <w:t xml:space="preserve">Και της έδωσε ξανά ο ελληνικός λαός, με μεγάλη πλειοψηφία, την κυβέρνηση. Ξέρετε, αυτές οι εκλογές του Σεπτεμβρίου έχουν γίνει αόρατες. Δεν μιλάει ποτέ κανείς γι’ αυτές. Δεν υπάρχει, δεν θα ακούσεις ποτέ να μιλά κάποιος γι’ αυτές. Από εκεί και πέρα, δεν </w:t>
      </w:r>
      <w:proofErr w:type="spellStart"/>
      <w:r>
        <w:rPr>
          <w:rFonts w:eastAsia="Times New Roman" w:cs="Times New Roman"/>
          <w:szCs w:val="24"/>
        </w:rPr>
        <w:t>ελ</w:t>
      </w:r>
      <w:r>
        <w:rPr>
          <w:rFonts w:eastAsia="Times New Roman" w:cs="Times New Roman"/>
          <w:szCs w:val="24"/>
        </w:rPr>
        <w:t>έχθη</w:t>
      </w:r>
      <w:proofErr w:type="spellEnd"/>
      <w:r>
        <w:rPr>
          <w:rFonts w:eastAsia="Times New Roman" w:cs="Times New Roman"/>
          <w:szCs w:val="24"/>
        </w:rPr>
        <w:t xml:space="preserve"> κανένα ψέμα, καμμία υπερβολή. Ήταν συγκεκριμένα τα πράγματα που έγιναν. Χρειαζόμαστε αυτήν τη μικρή αναφορά για να θυμίσω με τι λυσσασμένο τρόπο αντιμετωπίστηκε σαν παρένθεση αυτή η Κυβέρνηση και τι ακριβώς έγινε. Στεναχωριέμαι να θυμάμαι τι ακριβώς έ</w:t>
      </w:r>
      <w:r>
        <w:rPr>
          <w:rFonts w:eastAsia="Times New Roman" w:cs="Times New Roman"/>
          <w:szCs w:val="24"/>
        </w:rPr>
        <w:t>χουν πει και τι έκαναν αυτοί οι άνθρωποι, μέχρι τελευταία στιγμή. Δεν θέλω να κολλήσω εκεί.</w:t>
      </w:r>
    </w:p>
    <w:p w14:paraId="4856347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Έρχομαι στα σημερινά. Ακούω κινδυνολογίες από το πρωί έως το βράδυ.  Για να δούμε, λοιπόν, το πράγμα πώς ακριβώς έχει.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δεν μου διαφεύγει ότι άλλο πράγμα </w:t>
      </w:r>
      <w:r>
        <w:rPr>
          <w:rFonts w:eastAsia="Times New Roman" w:cs="Times New Roman"/>
          <w:szCs w:val="24"/>
        </w:rPr>
        <w:t xml:space="preserve">είναι η </w:t>
      </w:r>
      <w:proofErr w:type="spellStart"/>
      <w:r>
        <w:rPr>
          <w:rFonts w:eastAsia="Times New Roman" w:cs="Times New Roman"/>
          <w:szCs w:val="24"/>
        </w:rPr>
        <w:t>μακροοικονομία</w:t>
      </w:r>
      <w:proofErr w:type="spellEnd"/>
      <w:r>
        <w:rPr>
          <w:rFonts w:eastAsia="Times New Roman" w:cs="Times New Roman"/>
          <w:szCs w:val="24"/>
        </w:rPr>
        <w:t>, άλλο δείκτες και άλλο καθημερινότητα. Είναι διαφορετικά πράγματα. Το ένα προηγείται και το άλλο έπεται. Περνά άσχημα σήμερα ένα μεγάλο κομμάτι των Ελλήνων πολιτών; Βεβαίως. Όποιος δεν το παραδεχθεί πιστεύω ότι ζει εκτός πραγματικότη</w:t>
      </w:r>
      <w:r>
        <w:rPr>
          <w:rFonts w:eastAsia="Times New Roman" w:cs="Times New Roman"/>
          <w:szCs w:val="24"/>
        </w:rPr>
        <w:t>τας. Ήταν αναγκαία, όμως, προϋπόθεση να βελτιωθούν όλοι σχεδόν οι δείκτες; Και δεν είναι υπερβολικό, όλοι οι δείκτες, για να πάμε σιγά-σιγά στην καθημερινότητα. Πιστεύω πως ναι.</w:t>
      </w:r>
    </w:p>
    <w:p w14:paraId="4856347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Θέλω εδώ να θυμίσω τα εξής: Είναι η έκτη φορά, ο έκτος οίκος, πιθανόν να σας δ</w:t>
      </w:r>
      <w:r>
        <w:rPr>
          <w:rFonts w:eastAsia="Times New Roman" w:cs="Times New Roman"/>
          <w:szCs w:val="24"/>
        </w:rPr>
        <w:t xml:space="preserve">ιαφεύγει, που πραγματικά λέει το εξής. Ότι από το </w:t>
      </w:r>
      <w:r>
        <w:rPr>
          <w:rFonts w:eastAsia="Times New Roman" w:cs="Times New Roman"/>
          <w:szCs w:val="24"/>
          <w:lang w:val="en-US"/>
        </w:rPr>
        <w:t>clean</w:t>
      </w:r>
      <w:r w:rsidRPr="002B596D">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είναι των οίκων αυτά,</w:t>
      </w:r>
      <w:r w:rsidRPr="002B596D">
        <w:rPr>
          <w:rFonts w:eastAsia="Times New Roman" w:cs="Times New Roman"/>
          <w:szCs w:val="24"/>
        </w:rPr>
        <w:t xml:space="preserve"> </w:t>
      </w:r>
      <w:r>
        <w:rPr>
          <w:rFonts w:eastAsia="Times New Roman" w:cs="Times New Roman"/>
          <w:szCs w:val="24"/>
        </w:rPr>
        <w:t>πάμε στο +</w:t>
      </w:r>
      <w:r>
        <w:rPr>
          <w:rFonts w:eastAsia="Times New Roman" w:cs="Times New Roman"/>
          <w:szCs w:val="24"/>
          <w:lang w:val="en-US"/>
        </w:rPr>
        <w:t>b</w:t>
      </w:r>
      <w:r w:rsidRPr="002B596D">
        <w:rPr>
          <w:rFonts w:eastAsia="Times New Roman" w:cs="Times New Roman"/>
          <w:szCs w:val="24"/>
        </w:rPr>
        <w:t xml:space="preserve">. Και </w:t>
      </w:r>
      <w:r>
        <w:rPr>
          <w:rFonts w:eastAsia="Times New Roman" w:cs="Times New Roman"/>
          <w:szCs w:val="24"/>
        </w:rPr>
        <w:t xml:space="preserve">δίνει και προοπτική στην ελληνική οικονομία. Είναι η έκτη κατά σειρά αξιολόγηση για την πιστοληπτική ικανότητα της χώρας. Η </w:t>
      </w:r>
      <w:r>
        <w:rPr>
          <w:rFonts w:eastAsia="Times New Roman" w:cs="Times New Roman"/>
          <w:szCs w:val="24"/>
        </w:rPr>
        <w:t>«</w:t>
      </w:r>
      <w:r>
        <w:rPr>
          <w:rFonts w:eastAsia="Times New Roman" w:cs="Times New Roman"/>
          <w:szCs w:val="24"/>
          <w:lang w:val="en-US"/>
        </w:rPr>
        <w:t>Credit</w:t>
      </w:r>
      <w:r w:rsidRPr="002B596D">
        <w:rPr>
          <w:rFonts w:eastAsia="Times New Roman" w:cs="Times New Roman"/>
          <w:szCs w:val="24"/>
        </w:rPr>
        <w:t xml:space="preserve"> </w:t>
      </w:r>
      <w:r>
        <w:rPr>
          <w:rFonts w:eastAsia="Times New Roman" w:cs="Times New Roman"/>
          <w:szCs w:val="24"/>
          <w:lang w:val="en-US"/>
        </w:rPr>
        <w:t>Swiss</w:t>
      </w:r>
      <w:r>
        <w:rPr>
          <w:rFonts w:eastAsia="Times New Roman" w:cs="Times New Roman"/>
          <w:szCs w:val="24"/>
        </w:rPr>
        <w:t>»</w:t>
      </w:r>
      <w:r w:rsidRPr="002B596D">
        <w:rPr>
          <w:rFonts w:eastAsia="Times New Roman" w:cs="Times New Roman"/>
          <w:szCs w:val="24"/>
        </w:rPr>
        <w:t xml:space="preserve"> </w:t>
      </w:r>
      <w:r>
        <w:rPr>
          <w:rFonts w:eastAsia="Times New Roman" w:cs="Times New Roman"/>
          <w:szCs w:val="24"/>
        </w:rPr>
        <w:t>ανέφερε</w:t>
      </w:r>
      <w:r w:rsidRPr="002B596D">
        <w:rPr>
          <w:rFonts w:eastAsia="Times New Roman" w:cs="Times New Roman"/>
          <w:szCs w:val="24"/>
        </w:rPr>
        <w:t xml:space="preserve"> </w:t>
      </w:r>
      <w:r>
        <w:rPr>
          <w:rFonts w:eastAsia="Times New Roman" w:cs="Times New Roman"/>
          <w:szCs w:val="24"/>
        </w:rPr>
        <w:t xml:space="preserve">χτες </w:t>
      </w:r>
      <w:r>
        <w:rPr>
          <w:rFonts w:eastAsia="Times New Roman" w:cs="Times New Roman"/>
          <w:szCs w:val="24"/>
        </w:rPr>
        <w:t xml:space="preserve">ότι </w:t>
      </w:r>
      <w:r>
        <w:rPr>
          <w:rFonts w:eastAsia="Times New Roman" w:cs="Times New Roman"/>
          <w:szCs w:val="24"/>
        </w:rPr>
        <w:t xml:space="preserve">βλέπει καθαρή έξοδο της χώρας. </w:t>
      </w:r>
    </w:p>
    <w:p w14:paraId="4856347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Για να συνεννοούμαστε, βλέπουμε όλοι ότι οι εξαγωγές έχουν αυξηθεί. Από 19 έχουν πάει στο 33, με προοπτική να πάνε στο 50. Και ακόμα οι επενδύσεις -και δεν το λέω εγώ, το λένε όλοι- έχουν αυξηθεί. Η ανεργία δειλά αλλά σταθερ</w:t>
      </w:r>
      <w:r>
        <w:rPr>
          <w:rFonts w:eastAsia="Times New Roman" w:cs="Times New Roman"/>
          <w:szCs w:val="24"/>
        </w:rPr>
        <w:t xml:space="preserve">ά έχει πέσει επτά μονάδες, με προοπτική να πάει στις δεκατέσσερις μονάδες σε δύο-τρία χρόνια. Ακόμα, οι τράπεζες, που όλοι κινδυνολογούσαν, πέρασαν τα </w:t>
      </w:r>
      <w:r>
        <w:rPr>
          <w:rFonts w:eastAsia="Times New Roman" w:cs="Times New Roman"/>
          <w:szCs w:val="24"/>
          <w:lang w:val="en-US"/>
        </w:rPr>
        <w:t>stress</w:t>
      </w:r>
      <w:r w:rsidRPr="00A50988">
        <w:rPr>
          <w:rFonts w:eastAsia="Times New Roman" w:cs="Times New Roman"/>
          <w:szCs w:val="24"/>
        </w:rPr>
        <w:t xml:space="preserve"> </w:t>
      </w:r>
      <w:r>
        <w:rPr>
          <w:rFonts w:eastAsia="Times New Roman" w:cs="Times New Roman"/>
          <w:szCs w:val="24"/>
          <w:lang w:val="en-US"/>
        </w:rPr>
        <w:t>test</w:t>
      </w:r>
      <w:r w:rsidRPr="00A50988">
        <w:rPr>
          <w:rFonts w:eastAsia="Times New Roman" w:cs="Times New Roman"/>
          <w:szCs w:val="24"/>
        </w:rPr>
        <w:t xml:space="preserve"> </w:t>
      </w:r>
      <w:r>
        <w:rPr>
          <w:rFonts w:eastAsia="Times New Roman" w:cs="Times New Roman"/>
          <w:szCs w:val="24"/>
        </w:rPr>
        <w:t>και είναι σχεδόν έτοιμες. Άκουσα ότι δεν κάνουμε κοινωνική πολιτική. Άκουσα με τα αφτιά μου τ</w:t>
      </w:r>
      <w:r>
        <w:rPr>
          <w:rFonts w:eastAsia="Times New Roman" w:cs="Times New Roman"/>
          <w:szCs w:val="24"/>
        </w:rPr>
        <w:t xml:space="preserve">η Θεανώ Φωτίου ότι σε ένα εκατομμύριο διακόσιους πολίτες δίνει επίδομα στέγης. Είναι η ίδια που πήρε από τους κάδους απορριμμάτων γύρω στους εξακόσιους πενήντα χιλιάδες Έλληνες και τους έδωσε κοινωνικό επίδομα αλληλεγγύης. Αυτή είναι η προοπτική μας; Όχι. </w:t>
      </w:r>
    </w:p>
    <w:p w14:paraId="4856347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Θέλουμε να λήξει η ανεργία, να γίνουν επενδύσεις για να προχωρήσουμε. Άκουσα επίσης τον Νίκο Παππά. Οι άνθρωποι της αγοράς τι έκαναν πραγματικά με την </w:t>
      </w:r>
      <w:proofErr w:type="spellStart"/>
      <w:r>
        <w:rPr>
          <w:rFonts w:eastAsia="Times New Roman" w:cs="Times New Roman"/>
          <w:szCs w:val="24"/>
        </w:rPr>
        <w:t>ψηφιοποίηση</w:t>
      </w:r>
      <w:proofErr w:type="spellEnd"/>
      <w:r>
        <w:rPr>
          <w:rFonts w:eastAsia="Times New Roman" w:cs="Times New Roman"/>
          <w:szCs w:val="24"/>
        </w:rPr>
        <w:t xml:space="preserve">, με την ψηφιακή οικονομία, με την ηλεκτρονική διακυβέρνηση; Τίποτα δεν είχαν κάνει. Τίποτα. </w:t>
      </w:r>
      <w:r>
        <w:rPr>
          <w:rFonts w:eastAsia="Times New Roman" w:cs="Times New Roman"/>
          <w:szCs w:val="24"/>
        </w:rPr>
        <w:t xml:space="preserve">Τώρα μπαίνει η ηλεκτρονική υπογραφή, τώρα μπαίνει η ηλεκτρονική διακίνηση εγγράφων να φύγουμε από τη </w:t>
      </w:r>
      <w:proofErr w:type="spellStart"/>
      <w:r>
        <w:rPr>
          <w:rFonts w:eastAsia="Times New Roman" w:cs="Times New Roman"/>
          <w:szCs w:val="24"/>
        </w:rPr>
        <w:t>χαρτούρα</w:t>
      </w:r>
      <w:proofErr w:type="spellEnd"/>
      <w:r>
        <w:rPr>
          <w:rFonts w:eastAsia="Times New Roman" w:cs="Times New Roman"/>
          <w:szCs w:val="24"/>
        </w:rPr>
        <w:t xml:space="preserve">, τώρα μπήκε η ηλεκτρονική μιας στάσης, τώρα ξεκινάει -να σας το πει ο Κοντονής-,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justice</w:t>
      </w:r>
      <w:r>
        <w:rPr>
          <w:rFonts w:eastAsia="Times New Roman" w:cs="Times New Roman"/>
          <w:szCs w:val="24"/>
        </w:rPr>
        <w:t xml:space="preserve"> και άλλα πολλά.</w:t>
      </w:r>
    </w:p>
    <w:p w14:paraId="4856347F"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Δεν λέω τώρα για τα </w:t>
      </w:r>
      <w:r>
        <w:rPr>
          <w:rFonts w:eastAsia="Times New Roman"/>
          <w:szCs w:val="24"/>
          <w:lang w:val="en-US"/>
        </w:rPr>
        <w:t>POS</w:t>
      </w:r>
      <w:r w:rsidRPr="00F37DF9">
        <w:rPr>
          <w:rFonts w:eastAsia="Times New Roman"/>
          <w:szCs w:val="24"/>
        </w:rPr>
        <w:t xml:space="preserve"> </w:t>
      </w:r>
      <w:r>
        <w:rPr>
          <w:rFonts w:eastAsia="Times New Roman"/>
          <w:szCs w:val="24"/>
        </w:rPr>
        <w:t>και άλλα πολλά που ήδη έχουν γίνει. Γιατί δεν γινόντουσαν αυτά παλιά; Για ποιον λόγο; Μεγαλύτερος τρόπος να χτυπήσεις τη διαφθορά και τη διαπλοκή είναι η ηλεκτρονική διακυβέρνηση. Και χειροπιαστή απόδειξη, πέρα από το αν πραγματικά έχει μεγάλους δείκτες –δ</w:t>
      </w:r>
      <w:r>
        <w:rPr>
          <w:rFonts w:eastAsia="Times New Roman"/>
          <w:szCs w:val="24"/>
        </w:rPr>
        <w:t>εν έχει, όντως, το παραδέχομαι κι εγώ- η Εσθονία, αλλά κάνει έναν αγώνα κι έχει επιβιώσει σαν χώρα ανάμεσα σε χώρες που δεν ήταν καν χώρες πριν μερικά χρόνια. Και ακόμα, τα δεκαετή ομόλογα μπορεί να ανέβηκαν λίγο τις τελευταίες μέρες, γιατί υπήρχε ανατάραξ</w:t>
      </w:r>
      <w:r>
        <w:rPr>
          <w:rFonts w:eastAsia="Times New Roman"/>
          <w:szCs w:val="24"/>
        </w:rPr>
        <w:t>η, αλλά έχουν έρθει γύρω στο 3 κάτι, κοντά στο 4. Επιπλέον, το 5 προς 1 το ξεχάσατε; Είχαμε δέσμευση. Πέντε συνταξιοδοτήσεις, μία πρόσληψη. Αυτό έγινε 3 προς 1 και πρόσφατα η αρμόδια Υπουργός μίλησε ότι από το 2019 θα είναι 1 προς 1. Είναι λίγο; Και ακόμα,</w:t>
      </w:r>
      <w:r>
        <w:rPr>
          <w:rFonts w:eastAsia="Times New Roman"/>
          <w:szCs w:val="24"/>
        </w:rPr>
        <w:t xml:space="preserve"> όταν δυόμισι εκατομμύρια ήταν οι ανασφάλιστοι, είναι υπερβολές αυτές; Για να ξέρω δηλαδή. Χαρίσαμε 180 εκατομμύρια σε ανθρώπους που τους ερχόταν το χαρτί της εφορίας. Δηλαδή, 30 εκατομμύρια διαπιστωμένα στην εφορία και 150 στα λογιστήρια των νοσοκομείων. </w:t>
      </w:r>
      <w:r>
        <w:rPr>
          <w:rFonts w:eastAsia="Times New Roman"/>
          <w:szCs w:val="24"/>
        </w:rPr>
        <w:t xml:space="preserve">Αυτά τι είναι; Τα περνάμε έτσι; Αβρόχοις </w:t>
      </w:r>
      <w:proofErr w:type="spellStart"/>
      <w:r>
        <w:rPr>
          <w:rFonts w:eastAsia="Times New Roman"/>
          <w:szCs w:val="24"/>
        </w:rPr>
        <w:t>ποσίν</w:t>
      </w:r>
      <w:proofErr w:type="spellEnd"/>
      <w:r>
        <w:rPr>
          <w:rFonts w:eastAsia="Times New Roman"/>
          <w:szCs w:val="24"/>
        </w:rPr>
        <w:t xml:space="preserve">; </w:t>
      </w:r>
    </w:p>
    <w:p w14:paraId="48563480"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Θέλω να πω το εξής: Στην κυριολεξία δέχεται αυτή η Κυβέρνηση έναν άνισο πόλεμο. Θα το ξαναπώ. Κάποιοι θεωρούν τον εαυτό τους ισόβιους ιδιοκτήτες σε αυτήν τη χώρα. Δεν έχουν ξεκόψει από αυτό. Και γι’ αυτό αντ</w:t>
      </w:r>
      <w:r>
        <w:rPr>
          <w:rFonts w:eastAsia="Times New Roman"/>
          <w:szCs w:val="24"/>
        </w:rPr>
        <w:t xml:space="preserve">έδρασαν έτσι. </w:t>
      </w:r>
    </w:p>
    <w:p w14:paraId="48563481"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Θέλω να πω κάτι, γιατί το έζησα από κοντά το θέμα της </w:t>
      </w:r>
      <w:r>
        <w:rPr>
          <w:rFonts w:eastAsia="Times New Roman"/>
          <w:szCs w:val="24"/>
        </w:rPr>
        <w:t>«</w:t>
      </w:r>
      <w:r>
        <w:rPr>
          <w:rFonts w:eastAsia="Times New Roman"/>
          <w:szCs w:val="24"/>
          <w:lang w:val="en-US"/>
        </w:rPr>
        <w:t>NOVARTIS</w:t>
      </w:r>
      <w:r>
        <w:rPr>
          <w:rFonts w:eastAsia="Times New Roman"/>
          <w:szCs w:val="24"/>
        </w:rPr>
        <w:t>»</w:t>
      </w:r>
      <w:r w:rsidRPr="00575D06">
        <w:rPr>
          <w:rFonts w:eastAsia="Times New Roman"/>
          <w:szCs w:val="24"/>
        </w:rPr>
        <w:t xml:space="preserve">. </w:t>
      </w:r>
      <w:r>
        <w:rPr>
          <w:rFonts w:eastAsia="Times New Roman"/>
          <w:szCs w:val="24"/>
        </w:rPr>
        <w:t>Είχε κανέναν λόγο η Κυβέρνηση να κάνει σκευωρία για τον Αβραμόπουλο, που δεν την έχει πειράξει ποτέ; Να κάνει σκευωρία -ξέρω ’</w:t>
      </w:r>
      <w:proofErr w:type="spellStart"/>
      <w:r>
        <w:rPr>
          <w:rFonts w:eastAsia="Times New Roman"/>
          <w:szCs w:val="24"/>
        </w:rPr>
        <w:t>γω</w:t>
      </w:r>
      <w:proofErr w:type="spellEnd"/>
      <w:r>
        <w:rPr>
          <w:rFonts w:eastAsia="Times New Roman"/>
          <w:szCs w:val="24"/>
        </w:rPr>
        <w:t xml:space="preserve">- για τον </w:t>
      </w:r>
      <w:proofErr w:type="spellStart"/>
      <w:r>
        <w:rPr>
          <w:rFonts w:eastAsia="Times New Roman"/>
          <w:szCs w:val="24"/>
        </w:rPr>
        <w:t>Κουτρουμάνη</w:t>
      </w:r>
      <w:proofErr w:type="spellEnd"/>
      <w:r>
        <w:rPr>
          <w:rFonts w:eastAsia="Times New Roman"/>
          <w:szCs w:val="24"/>
        </w:rPr>
        <w:t xml:space="preserve"> ή για τον </w:t>
      </w:r>
      <w:proofErr w:type="spellStart"/>
      <w:r>
        <w:rPr>
          <w:rFonts w:eastAsia="Times New Roman"/>
          <w:szCs w:val="24"/>
        </w:rPr>
        <w:t>Λυκουρέντζο</w:t>
      </w:r>
      <w:proofErr w:type="spellEnd"/>
      <w:r>
        <w:rPr>
          <w:rFonts w:eastAsia="Times New Roman"/>
          <w:szCs w:val="24"/>
        </w:rPr>
        <w:t xml:space="preserve"> ή γ</w:t>
      </w:r>
      <w:r>
        <w:rPr>
          <w:rFonts w:eastAsia="Times New Roman"/>
          <w:szCs w:val="24"/>
        </w:rPr>
        <w:t xml:space="preserve">ια τον </w:t>
      </w:r>
      <w:proofErr w:type="spellStart"/>
      <w:r>
        <w:rPr>
          <w:rFonts w:eastAsia="Times New Roman"/>
          <w:szCs w:val="24"/>
        </w:rPr>
        <w:t>Πικραμμένο</w:t>
      </w:r>
      <w:proofErr w:type="spellEnd"/>
      <w:r>
        <w:rPr>
          <w:rFonts w:eastAsia="Times New Roman"/>
          <w:szCs w:val="24"/>
        </w:rPr>
        <w:t xml:space="preserve">; Συνωμότησε η Κυβέρνηση, κατάφερε να πείσει το </w:t>
      </w:r>
      <w:r>
        <w:rPr>
          <w:rFonts w:eastAsia="Times New Roman"/>
          <w:szCs w:val="24"/>
          <w:lang w:val="en-US"/>
        </w:rPr>
        <w:t>FBI</w:t>
      </w:r>
      <w:r>
        <w:rPr>
          <w:rFonts w:eastAsia="Times New Roman"/>
          <w:szCs w:val="24"/>
        </w:rPr>
        <w:t>,</w:t>
      </w:r>
      <w:r w:rsidRPr="00575D06">
        <w:rPr>
          <w:rFonts w:eastAsia="Times New Roman"/>
          <w:szCs w:val="24"/>
        </w:rPr>
        <w:t xml:space="preserve"> </w:t>
      </w:r>
      <w:r>
        <w:rPr>
          <w:rFonts w:eastAsia="Times New Roman"/>
          <w:szCs w:val="24"/>
        </w:rPr>
        <w:t xml:space="preserve">την Επιτροπή Κεφαλαιαγοράς, το Υπουργείο Δικαιοσύνης των Ηνωμένων Πολιτειών; Θέλετε να σας θυμίσω ακόμα κάτι; Τι αγωνία, τι αγωνιώδη προσπάθεια </w:t>
      </w:r>
      <w:r>
        <w:rPr>
          <w:rFonts w:eastAsia="Times New Roman"/>
          <w:szCs w:val="24"/>
        </w:rPr>
        <w:t>έκαναν</w:t>
      </w:r>
      <w:r>
        <w:rPr>
          <w:rFonts w:eastAsia="Times New Roman"/>
          <w:szCs w:val="24"/>
        </w:rPr>
        <w:t xml:space="preserve"> να φύγει η δικογραφία από την </w:t>
      </w:r>
      <w:proofErr w:type="spellStart"/>
      <w:r>
        <w:rPr>
          <w:rFonts w:eastAsia="Times New Roman"/>
          <w:szCs w:val="24"/>
        </w:rPr>
        <w:t>Τουλο</w:t>
      </w:r>
      <w:r>
        <w:rPr>
          <w:rFonts w:eastAsia="Times New Roman"/>
          <w:szCs w:val="24"/>
        </w:rPr>
        <w:t>υπάκη</w:t>
      </w:r>
      <w:proofErr w:type="spellEnd"/>
      <w:r>
        <w:rPr>
          <w:rFonts w:eastAsia="Times New Roman"/>
          <w:szCs w:val="24"/>
        </w:rPr>
        <w:t xml:space="preserve">, τον Μανώλη και τον τρίτο δικαστή που δεν θυμάμαι τώρα το όνομά του, και μαζέψανε καμιά </w:t>
      </w:r>
      <w:proofErr w:type="spellStart"/>
      <w:r>
        <w:rPr>
          <w:rFonts w:eastAsia="Times New Roman"/>
          <w:szCs w:val="24"/>
        </w:rPr>
        <w:t>δεκαεπταριά</w:t>
      </w:r>
      <w:proofErr w:type="spellEnd"/>
      <w:r>
        <w:rPr>
          <w:rFonts w:eastAsia="Times New Roman"/>
          <w:szCs w:val="24"/>
        </w:rPr>
        <w:t xml:space="preserve"> υπογραφές και τις στείλανε. Και προς τιμήν του, ο προϊστάμενος της </w:t>
      </w:r>
      <w:r>
        <w:rPr>
          <w:rFonts w:eastAsia="Times New Roman"/>
          <w:szCs w:val="24"/>
        </w:rPr>
        <w:t>ε</w:t>
      </w:r>
      <w:r>
        <w:rPr>
          <w:rFonts w:eastAsia="Times New Roman"/>
          <w:szCs w:val="24"/>
        </w:rPr>
        <w:t xml:space="preserve">ισαγγελίας Εφετών, λέει «παιδιά αυτό που πάτε να κάνετε είναι παράνομο». Το πρώτο </w:t>
      </w:r>
      <w:r>
        <w:rPr>
          <w:rFonts w:eastAsia="Times New Roman"/>
          <w:szCs w:val="24"/>
        </w:rPr>
        <w:t xml:space="preserve">πραξικόπημα. </w:t>
      </w:r>
    </w:p>
    <w:p w14:paraId="48563482"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Θέλετε να σας θυμίσω τι έγινε πριν από τρεις μέρες; Έδινε μια συνέντευξη η κ</w:t>
      </w:r>
      <w:r>
        <w:rPr>
          <w:rFonts w:eastAsia="Times New Roman"/>
          <w:szCs w:val="24"/>
        </w:rPr>
        <w:t>.</w:t>
      </w:r>
      <w:r>
        <w:rPr>
          <w:rFonts w:eastAsia="Times New Roman"/>
          <w:szCs w:val="24"/>
        </w:rPr>
        <w:t xml:space="preserve"> Παπασπύρου, επιθεωρήτρια δημόσιας διοίκησης, σε μια δημοσιογράφο σε έναν σταθμό. «Οι εργαζόμενοι» του ΚΕΕΛΠΝΟ –για να μην πω τι γινόταν- κάνανε εξώδικο να σταματήσο</w:t>
      </w:r>
      <w:r>
        <w:rPr>
          <w:rFonts w:eastAsia="Times New Roman"/>
          <w:szCs w:val="24"/>
        </w:rPr>
        <w:t xml:space="preserve">υν, να μην ακουστεί τίποτα. Γιατί άραγε; Μηνύσεις έγιναν σε δικαστές και γέλαγε κάθε πικραμένος και τις πήρε βέβαια ο </w:t>
      </w:r>
      <w:r>
        <w:rPr>
          <w:rFonts w:eastAsia="Times New Roman"/>
          <w:szCs w:val="24"/>
        </w:rPr>
        <w:t>ε</w:t>
      </w:r>
      <w:r>
        <w:rPr>
          <w:rFonts w:eastAsia="Times New Roman"/>
          <w:szCs w:val="24"/>
        </w:rPr>
        <w:t xml:space="preserve">ισαγγελέας και τις έβαλε στο αρχείο. Δεν γίνεται αυτό το πράγμα! Νόμιμα επιλεγμένοι ήταν οι δικαστές. Ποια σκευωρία; </w:t>
      </w:r>
    </w:p>
    <w:p w14:paraId="48563483"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Το άρθρο 86, για να</w:t>
      </w:r>
      <w:r>
        <w:rPr>
          <w:rFonts w:eastAsia="Times New Roman"/>
          <w:szCs w:val="24"/>
        </w:rPr>
        <w:t xml:space="preserve"> μην ξεχνιόμαστε, δεν υπάρχει πουθενά στον πλανήτη. Στη Γαλλία μόνο για θέμα ασφάλειας επιλαμβάνεται και για κανένα άλλο, όχι για διαφθορά. Σε καμμία χώρα δεν υπάρχει αυτό το κατάπτυστο άρθρο, όπου μέσα σε έξι μήνες παραγράφονται αδικήματα. Οι άνθρωποι που</w:t>
      </w:r>
      <w:r>
        <w:rPr>
          <w:rFonts w:eastAsia="Times New Roman"/>
          <w:szCs w:val="24"/>
        </w:rPr>
        <w:t xml:space="preserve"> διαμαρτύρονται, αυτοί το έφτιαξαν. Τους προστατευόμενους μάρτυρες, που τους λένε κουκουλοφόρους, αυτοί τους έφτιαξαν. Το 1 ήταν μόνο για τρομοκρατικές οργανώσεις -βλέπε 17 Νοέμβρη ή Χρυσή Αυγή αργότερα- και το 14 με υπογραφές, να μην σας πω, κάποιων που ε</w:t>
      </w:r>
      <w:r>
        <w:rPr>
          <w:rFonts w:eastAsia="Times New Roman"/>
          <w:szCs w:val="24"/>
        </w:rPr>
        <w:t xml:space="preserve">γκαλούνται. Και ξαναλέω, δεν μιλάω με εμπάθεια, το τεκμήριο της αθωότητας ισχύει, ας αποδείξουν την αθωότητά τους. Δεν το λέω με κακία. </w:t>
      </w:r>
    </w:p>
    <w:p w14:paraId="48563484"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Ποιος θα έρθει να επενδύσει σε μια χώρα όπου κορυφαίοι πολιτικοί είναι διεφθαρμένοι; Ειλικρινά, το εύχομαι. Δηλαδή αυτά</w:t>
      </w:r>
      <w:r>
        <w:rPr>
          <w:rFonts w:eastAsia="Times New Roman"/>
          <w:szCs w:val="24"/>
        </w:rPr>
        <w:t xml:space="preserve"> που μάθαμε ότι μπήκαν τρεις λεξούλες για να προωθηθεί ένα νομοσχέδιο και μετά βγήκανε, υπογραφές… </w:t>
      </w:r>
    </w:p>
    <w:p w14:paraId="48563485" w14:textId="77777777" w:rsidR="00C17FD8" w:rsidRDefault="00C12081">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48563486"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Πόση ανοχή έχω, κύριε Πρόεδρε;</w:t>
      </w:r>
    </w:p>
    <w:p w14:paraId="48563487"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3A38F4">
        <w:rPr>
          <w:rFonts w:eastAsia="Times New Roman"/>
          <w:b/>
          <w:szCs w:val="24"/>
        </w:rPr>
        <w:t xml:space="preserve">ΠΡΟΕΔΡΕΥΩΝ (Γεώργιος </w:t>
      </w:r>
      <w:proofErr w:type="spellStart"/>
      <w:r w:rsidRPr="003A38F4">
        <w:rPr>
          <w:rFonts w:eastAsia="Times New Roman"/>
          <w:b/>
          <w:szCs w:val="24"/>
        </w:rPr>
        <w:t>Λαμπρούλης</w:t>
      </w:r>
      <w:proofErr w:type="spellEnd"/>
      <w:r w:rsidRPr="003A38F4">
        <w:rPr>
          <w:rFonts w:eastAsia="Times New Roman"/>
          <w:b/>
          <w:szCs w:val="24"/>
        </w:rPr>
        <w:t>):</w:t>
      </w:r>
      <w:r>
        <w:rPr>
          <w:rFonts w:eastAsia="Times New Roman"/>
          <w:b/>
          <w:szCs w:val="24"/>
        </w:rPr>
        <w:t xml:space="preserve"> </w:t>
      </w:r>
      <w:r>
        <w:rPr>
          <w:rFonts w:eastAsia="Times New Roman"/>
          <w:szCs w:val="24"/>
        </w:rPr>
        <w:t xml:space="preserve">Τώρα, </w:t>
      </w:r>
      <w:r>
        <w:rPr>
          <w:rFonts w:eastAsia="Times New Roman"/>
          <w:szCs w:val="24"/>
        </w:rPr>
        <w:t>δεν θα ορίσω εγώ τον χρόνο, αλλά καλό είναι σιγά - σιγά να ολοκληρώνετε</w:t>
      </w:r>
      <w:r w:rsidRPr="003A38F4">
        <w:rPr>
          <w:rFonts w:eastAsia="Times New Roman"/>
          <w:szCs w:val="24"/>
        </w:rPr>
        <w:t>. Υπάρχει ανοχή, αλίμονο.</w:t>
      </w:r>
    </w:p>
    <w:p w14:paraId="48563488"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3A38F4">
        <w:rPr>
          <w:rFonts w:eastAsia="Times New Roman"/>
          <w:b/>
          <w:szCs w:val="24"/>
        </w:rPr>
        <w:t>ΑΘΑΝΑΣΙΟΣ ΠΑΠΑΧΡΙΣΤΟΠΟΥΛΟΣ:</w:t>
      </w:r>
      <w:r>
        <w:rPr>
          <w:rFonts w:eastAsia="Times New Roman"/>
          <w:szCs w:val="24"/>
        </w:rPr>
        <w:t xml:space="preserve"> Επειδή σέβομαι, όχι εντάξει, δεν θέλω να παραβιάζω τον χρόνο. Ξέρετε, είμαι από τους πειθαρχημένους εγώ Βουλευτές. </w:t>
      </w:r>
    </w:p>
    <w:p w14:paraId="48563489"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b/>
          <w:szCs w:val="24"/>
        </w:rPr>
      </w:pPr>
      <w:r>
        <w:rPr>
          <w:rFonts w:eastAsia="Times New Roman"/>
          <w:szCs w:val="24"/>
        </w:rPr>
        <w:t xml:space="preserve">Τρεις λεξούλες </w:t>
      </w:r>
      <w:r>
        <w:rPr>
          <w:rFonts w:eastAsia="Times New Roman"/>
          <w:szCs w:val="24"/>
        </w:rPr>
        <w:t xml:space="preserve">μπήκανε και ξαναβγήκανε για να μπουν τα φάρμακα. Επιτρέπεται να είναι μονοπώλιο, να κυκλοφοράει ένα φάρμακο; Έτσι κυβερνιόταν η χώρα. Το </w:t>
      </w:r>
      <w:proofErr w:type="spellStart"/>
      <w:r>
        <w:rPr>
          <w:rFonts w:eastAsia="Times New Roman"/>
          <w:szCs w:val="24"/>
          <w:lang w:val="en-US"/>
        </w:rPr>
        <w:t>Lucentis</w:t>
      </w:r>
      <w:proofErr w:type="spellEnd"/>
      <w:r w:rsidRPr="003A38F4">
        <w:rPr>
          <w:rFonts w:eastAsia="Times New Roman"/>
          <w:szCs w:val="24"/>
        </w:rPr>
        <w:t xml:space="preserve"> </w:t>
      </w:r>
      <w:r>
        <w:rPr>
          <w:rFonts w:eastAsia="Times New Roman"/>
          <w:szCs w:val="24"/>
        </w:rPr>
        <w:t>είναι σαράντα φορές πιο ακριβό. Γιατί κολλήσανε; Και δεν διαμαρτύρομαι εγώ, διαμαρτύρονται ανταγωνίστριες εται</w:t>
      </w:r>
      <w:r>
        <w:rPr>
          <w:rFonts w:eastAsia="Times New Roman"/>
          <w:szCs w:val="24"/>
        </w:rPr>
        <w:t xml:space="preserve">ρείες. Έχει καταντήσει μονοπώλιο, όπως το </w:t>
      </w:r>
      <w:proofErr w:type="spellStart"/>
      <w:r>
        <w:rPr>
          <w:rFonts w:eastAsia="Times New Roman"/>
          <w:szCs w:val="24"/>
          <w:lang w:val="en-US"/>
        </w:rPr>
        <w:t>Gilenya</w:t>
      </w:r>
      <w:proofErr w:type="spellEnd"/>
      <w:r w:rsidRPr="009C3618">
        <w:rPr>
          <w:rFonts w:eastAsia="Times New Roman"/>
          <w:szCs w:val="24"/>
        </w:rPr>
        <w:t xml:space="preserve"> </w:t>
      </w:r>
      <w:r>
        <w:rPr>
          <w:rFonts w:eastAsia="Times New Roman"/>
          <w:szCs w:val="24"/>
        </w:rPr>
        <w:t xml:space="preserve">και άλλα πολλά. </w:t>
      </w:r>
    </w:p>
    <w:p w14:paraId="4856348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Τώρα, τελειώνοντας, θέλω να πω το εξής: Ας διαβάσουμε όλοι αυτές τις </w:t>
      </w:r>
      <w:proofErr w:type="spellStart"/>
      <w:r>
        <w:rPr>
          <w:rFonts w:eastAsia="Times New Roman" w:cs="Times New Roman"/>
          <w:szCs w:val="24"/>
        </w:rPr>
        <w:t>εκατόν</w:t>
      </w:r>
      <w:proofErr w:type="spellEnd"/>
      <w:r>
        <w:rPr>
          <w:rFonts w:eastAsia="Times New Roman" w:cs="Times New Roman"/>
          <w:szCs w:val="24"/>
        </w:rPr>
        <w:t xml:space="preserve"> έξι σελίδες. Κάποιοι περίμεναν και χλεύαζαν κιόλας ότι θα μας το απορρίψει η Ευρωπαϊκή Ένωση, οι δανειστές. Όχι μ</w:t>
      </w:r>
      <w:r>
        <w:rPr>
          <w:rFonts w:eastAsia="Times New Roman" w:cs="Times New Roman"/>
          <w:szCs w:val="24"/>
        </w:rPr>
        <w:t>όνον δεν το απέρριψαν, αλλά το βρήκαν πάρα πολύ σωστό.</w:t>
      </w:r>
    </w:p>
    <w:p w14:paraId="4856348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Η τεχνική συμφωνία τελείωσε. Κάποιο έλεγαν «όχι», έλεγαν ότι το χρέος θα συζητηθεί -ξεχάστε το- μετά τον Αύγουστο. Όχι θα συζητηθεί 21 Ιουνίου το αργότερο, ίσως και νωρίτερα. Όλα δείχνουν ότι πάμε για </w:t>
      </w:r>
      <w:r>
        <w:rPr>
          <w:rFonts w:eastAsia="Times New Roman" w:cs="Times New Roman"/>
          <w:szCs w:val="24"/>
        </w:rPr>
        <w:t>μία πραγματική έξοδο. Ήδη αυτήν τη στιγμή το μαξιλάρι είναι 20 δισεκατομμύρια και προβλέπεται, να μην το αναλύσω εγώ, τα ξέρουν καλύτερα οι οικονομολόγοι, να γίνουν 50 δισεκατομμύρια στο τέλος του 2020. Οι ανάγκες της χώρας είναι 45 δισεκατομμύρια. Δεν υπά</w:t>
      </w:r>
      <w:r>
        <w:rPr>
          <w:rFonts w:eastAsia="Times New Roman" w:cs="Times New Roman"/>
          <w:szCs w:val="24"/>
        </w:rPr>
        <w:t xml:space="preserve">ρχει κάτι, εκτός απροόπτου, που να μην το ελέγχουμε, η δε συγκυρία μας ευνοεί σήμερα και μας ευνοεί πολύ. </w:t>
      </w:r>
    </w:p>
    <w:p w14:paraId="4856348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Θέλω να πιστεύω ότι ποτέ δεν είπε ο </w:t>
      </w:r>
      <w:proofErr w:type="spellStart"/>
      <w:r>
        <w:rPr>
          <w:rFonts w:eastAsia="Times New Roman" w:cs="Times New Roman"/>
          <w:szCs w:val="24"/>
        </w:rPr>
        <w:t>Τσακαλώτος</w:t>
      </w:r>
      <w:proofErr w:type="spellEnd"/>
      <w:r>
        <w:rPr>
          <w:rFonts w:eastAsia="Times New Roman" w:cs="Times New Roman"/>
          <w:szCs w:val="24"/>
        </w:rPr>
        <w:t xml:space="preserve"> ότι δεν θα έχουμε επιτροπεία. Και; Έχει κα</w:t>
      </w:r>
      <w:r>
        <w:rPr>
          <w:rFonts w:eastAsia="Times New Roman" w:cs="Times New Roman"/>
          <w:szCs w:val="24"/>
        </w:rPr>
        <w:t>μ</w:t>
      </w:r>
      <w:r>
        <w:rPr>
          <w:rFonts w:eastAsia="Times New Roman" w:cs="Times New Roman"/>
          <w:szCs w:val="24"/>
        </w:rPr>
        <w:t>μία σχέση το τρίτο μνημόνιο, η αξιολόγηση με την επιτροπεία</w:t>
      </w:r>
      <w:r>
        <w:rPr>
          <w:rFonts w:eastAsia="Times New Roman" w:cs="Times New Roman"/>
          <w:szCs w:val="24"/>
        </w:rPr>
        <w:t>; Ναι, θα έρθουν δυο-τρεις φορές, αφού χρωστάμε το 75%. Και; Θα έχουμε τη δυνατότητα να έχουμε έναν βαθμό ελευθερίας.</w:t>
      </w:r>
    </w:p>
    <w:p w14:paraId="4856348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Και επειδή ακούω πολλή κινδυνολογία για δύο θέματα, ναι, όντως έχουμε υπογράψει χαμηλές συντάξεις, τη διαφορά δηλαδή και το αφορολόγητο. Ό</w:t>
      </w:r>
      <w:r>
        <w:rPr>
          <w:rFonts w:eastAsia="Times New Roman" w:cs="Times New Roman"/>
          <w:szCs w:val="24"/>
        </w:rPr>
        <w:t>σοι διαβάζουν και είναι καλά διαβασμένοι και τους το συνιστώ να διαβάσουν, όσοι είναι συνταξιούχοι πριν το 2016 δεν έχουν να φοβηθούν τίποτα. Κάποιοι άλλοι και όχι όλοι, ίσως και πολύ λίγο.</w:t>
      </w:r>
    </w:p>
    <w:p w14:paraId="4856348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Θέλω, όμως, εδώ να πω κάτι. Όταν όλοι οι δείκτες είναι σωστοί, ότα</w:t>
      </w:r>
      <w:r>
        <w:rPr>
          <w:rFonts w:eastAsia="Times New Roman" w:cs="Times New Roman"/>
          <w:szCs w:val="24"/>
        </w:rPr>
        <w:t>ν το ΔΝΤ –εγώ δεν λέω να φύγει, γιατί για τη βιωσιμότητα του χρέους παίζει ρόλο η ύπαρξη του ΔΝΤ- βλέπουμε ότι είναι χαλαρό και έχει ήδη μετατοπίσει ημερομηνίες -και ο μεν Υπουργός καλά κάνει, γιατί έτσι πρέπει να μιλήσει ένας Υπουργός, γιατί αυτός διαπραγ</w:t>
      </w:r>
      <w:r>
        <w:rPr>
          <w:rFonts w:eastAsia="Times New Roman" w:cs="Times New Roman"/>
          <w:szCs w:val="24"/>
        </w:rPr>
        <w:t>ματεύεται, του λένε «κύριε, υπέγραψες» και τέλος- εγώ λέω: Αφήστε να έρθει ο Αύγουστος του 2018, γιατί κάποιοι εκτίθενται, πιστεύω, προκαταβολικά και παίζουν. Λυπάμαι που το λέω, αλλά το λιμάνι των απελπισμένων έχει όνομα. Λέγεται υπερβολή, λέγεται παραποί</w:t>
      </w:r>
      <w:r>
        <w:rPr>
          <w:rFonts w:eastAsia="Times New Roman" w:cs="Times New Roman"/>
          <w:szCs w:val="24"/>
        </w:rPr>
        <w:t>ηση στοιχείων, λέγεται παρελθοντολογία.</w:t>
      </w:r>
    </w:p>
    <w:p w14:paraId="4856348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Εγώ θέλω να πω και τελειώνω ότι κάποιοι σε αυτήν τη Βουλή δεν ήρθαμε να κάνουμε ούτε δημόσιες σχέσεις ούτε να πλουτίσουμε. Πιστεύω ότι έχουμε βάλει ένα στοίχημα, όχι υπερβολές, να γίνει κανονική αυτή η χώρα, γιατί δε</w:t>
      </w:r>
      <w:r>
        <w:rPr>
          <w:rFonts w:eastAsia="Times New Roman" w:cs="Times New Roman"/>
          <w:szCs w:val="24"/>
        </w:rPr>
        <w:t xml:space="preserve">ν ήταν κανονική, μην </w:t>
      </w:r>
      <w:proofErr w:type="spellStart"/>
      <w:r>
        <w:rPr>
          <w:rFonts w:eastAsia="Times New Roman" w:cs="Times New Roman"/>
          <w:szCs w:val="24"/>
        </w:rPr>
        <w:t>κοροϊδευόμαστε</w:t>
      </w:r>
      <w:proofErr w:type="spellEnd"/>
      <w:r>
        <w:rPr>
          <w:rFonts w:eastAsia="Times New Roman" w:cs="Times New Roman"/>
          <w:szCs w:val="24"/>
        </w:rPr>
        <w:t>. Δούλευαν όλοι για εκατό-</w:t>
      </w:r>
      <w:proofErr w:type="spellStart"/>
      <w:r>
        <w:rPr>
          <w:rFonts w:eastAsia="Times New Roman" w:cs="Times New Roman"/>
          <w:szCs w:val="24"/>
        </w:rPr>
        <w:t>εκατόν</w:t>
      </w:r>
      <w:proofErr w:type="spellEnd"/>
      <w:r>
        <w:rPr>
          <w:rFonts w:eastAsia="Times New Roman" w:cs="Times New Roman"/>
          <w:szCs w:val="24"/>
        </w:rPr>
        <w:t xml:space="preserve"> πενήντα οικογένειες.</w:t>
      </w:r>
    </w:p>
    <w:p w14:paraId="4856349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Αυτό το στοίχημα θα το κερδίσει αυτή η Κυβέρνηση.</w:t>
      </w:r>
    </w:p>
    <w:p w14:paraId="4856349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8563492" w14:textId="77777777" w:rsidR="00C17FD8" w:rsidRDefault="00C1208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48563493" w14:textId="77777777" w:rsidR="00C17FD8" w:rsidRDefault="00C12081">
      <w:pPr>
        <w:spacing w:after="0" w:line="600" w:lineRule="auto"/>
        <w:ind w:firstLine="720"/>
        <w:jc w:val="both"/>
        <w:rPr>
          <w:rFonts w:eastAsia="Times New Roman" w:cs="Times New Roman"/>
          <w:szCs w:val="24"/>
        </w:rPr>
      </w:pPr>
      <w:r w:rsidRPr="00070E5B">
        <w:rPr>
          <w:rFonts w:eastAsia="Times New Roman" w:cs="Times New Roman"/>
          <w:b/>
          <w:szCs w:val="24"/>
        </w:rPr>
        <w:t xml:space="preserve">ΠΡΟΕΔΡΕΥΩΝ (Γεώργιος </w:t>
      </w:r>
      <w:proofErr w:type="spellStart"/>
      <w:r w:rsidRPr="00070E5B">
        <w:rPr>
          <w:rFonts w:eastAsia="Times New Roman" w:cs="Times New Roman"/>
          <w:b/>
          <w:szCs w:val="24"/>
        </w:rPr>
        <w:t>Λαμπρούλης</w:t>
      </w:r>
      <w:proofErr w:type="spellEnd"/>
      <w:r w:rsidRPr="00070E5B">
        <w:rPr>
          <w:rFonts w:eastAsia="Times New Roman" w:cs="Times New Roman"/>
          <w:b/>
          <w:szCs w:val="24"/>
        </w:rPr>
        <w:t xml:space="preserve">): </w:t>
      </w:r>
      <w:r>
        <w:rPr>
          <w:rFonts w:eastAsia="Times New Roman" w:cs="Times New Roman"/>
          <w:szCs w:val="24"/>
        </w:rPr>
        <w:t>Ευχαριστο</w:t>
      </w:r>
      <w:r>
        <w:rPr>
          <w:rFonts w:eastAsia="Times New Roman" w:cs="Times New Roman"/>
          <w:szCs w:val="24"/>
        </w:rPr>
        <w:t>ύμε.</w:t>
      </w:r>
    </w:p>
    <w:p w14:paraId="4856349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Δραγασάκης, Αντιπρόεδρος της Κυβέρνησης και Υπουργός Οικονομίας και Ανάπτυξης, με τον οποίο ολοκληρώνεται ο κύκλος των </w:t>
      </w:r>
      <w:proofErr w:type="spellStart"/>
      <w:r>
        <w:rPr>
          <w:rFonts w:eastAsia="Times New Roman" w:cs="Times New Roman"/>
          <w:szCs w:val="24"/>
        </w:rPr>
        <w:t>πρωτολογιών</w:t>
      </w:r>
      <w:proofErr w:type="spellEnd"/>
      <w:r>
        <w:rPr>
          <w:rFonts w:eastAsia="Times New Roman" w:cs="Times New Roman"/>
          <w:szCs w:val="24"/>
        </w:rPr>
        <w:t>. Μετά την ομιλία του κ. Δραγασάκη θα ακολουθήσουν οι δευτερολογίες, με την ίδια σειρά όπως ανακοινώθη</w:t>
      </w:r>
      <w:r>
        <w:rPr>
          <w:rFonts w:eastAsia="Times New Roman" w:cs="Times New Roman"/>
          <w:szCs w:val="24"/>
        </w:rPr>
        <w:t xml:space="preserve">κε και το πρωί, όπως ξεκίνησαν και οι </w:t>
      </w:r>
      <w:proofErr w:type="spellStart"/>
      <w:r>
        <w:rPr>
          <w:rFonts w:eastAsia="Times New Roman" w:cs="Times New Roman"/>
          <w:szCs w:val="24"/>
        </w:rPr>
        <w:t>πρωτολογίες</w:t>
      </w:r>
      <w:proofErr w:type="spellEnd"/>
      <w:r>
        <w:rPr>
          <w:rFonts w:eastAsia="Times New Roman" w:cs="Times New Roman"/>
          <w:szCs w:val="24"/>
        </w:rPr>
        <w:t>.</w:t>
      </w:r>
    </w:p>
    <w:p w14:paraId="4856349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Ορίστε, κύριε Δραγασάκη.</w:t>
      </w:r>
    </w:p>
    <w:p w14:paraId="48563496" w14:textId="77777777" w:rsidR="00C17FD8" w:rsidRDefault="00C12081">
      <w:pPr>
        <w:spacing w:after="0" w:line="600" w:lineRule="auto"/>
        <w:ind w:firstLine="720"/>
        <w:jc w:val="both"/>
        <w:rPr>
          <w:rFonts w:eastAsia="Times New Roman" w:cs="Times New Roman"/>
          <w:szCs w:val="24"/>
        </w:rPr>
      </w:pPr>
      <w:r w:rsidRPr="00504EA3">
        <w:rPr>
          <w:rFonts w:eastAsia="Times New Roman" w:cs="Times New Roman"/>
          <w:b/>
          <w:szCs w:val="24"/>
        </w:rPr>
        <w:t>ΙΩΑΝΝΗΣ ΔΡΑΓΑΣΑΚΗΣ (Αντιπρόεδρος της Κυβέρνησης και Υπουργός Οικονομίας και Ανάπτυξης):</w:t>
      </w:r>
      <w:r>
        <w:rPr>
          <w:rFonts w:eastAsia="Times New Roman" w:cs="Times New Roman"/>
          <w:szCs w:val="24"/>
        </w:rPr>
        <w:t xml:space="preserve"> Κύριε Πρόεδρε, κυρίες και κύριοι συνάδελφοι, έχοντας ακούσει τους εκπροσώπους όλων των κομμάτων, θα ήθελα να προσπαθήσω σε σύντομο χρόνο να απαντήσω σε ορισμένα από τα ερωτήματα που αναδείχθηκαν.</w:t>
      </w:r>
    </w:p>
    <w:p w14:paraId="4856349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Το πρώτο ερώτημα είναι πώς προέκυψε αυτό το σχέδιο και με π</w:t>
      </w:r>
      <w:r>
        <w:rPr>
          <w:rFonts w:eastAsia="Times New Roman" w:cs="Times New Roman"/>
          <w:szCs w:val="24"/>
        </w:rPr>
        <w:t>οιες διαδικασίες. Το δεύτερον είναι ποιοι είναι οι στόχοι του, τι επιδιώκουμε και ποιοι είναι οι βασικοί πυλώνες αυτού του σχεδίου. Το τρίτο είναι με ποιον τρόπο θα τους υλοποιήσουμε, με ποιες διαδικασίες, με ποιες δυνάμεις πολιτικές και κοινωνικές, με ποι</w:t>
      </w:r>
      <w:r>
        <w:rPr>
          <w:rFonts w:eastAsia="Times New Roman" w:cs="Times New Roman"/>
          <w:szCs w:val="24"/>
        </w:rPr>
        <w:t>ες συμμαχίες.</w:t>
      </w:r>
    </w:p>
    <w:p w14:paraId="4856349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Βεβαίως υπάρχουν και άλλα ερωτήματα, αλλά νομίζω ότι αυτά είναι τα πιο κεντρικά, τα οποία, άλλωστε, είναι και γόνιμο να τα συζητάει κανείς, ακόμα και αν έχει διαφορετικές απόψεις. </w:t>
      </w:r>
    </w:p>
    <w:p w14:paraId="4856349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πρώτο ερώτημα, πρέπει να θυμίσω ότι το </w:t>
      </w:r>
      <w:r>
        <w:rPr>
          <w:rFonts w:eastAsia="Times New Roman" w:cs="Times New Roman"/>
          <w:szCs w:val="24"/>
        </w:rPr>
        <w:t>έλλειμμα σχεδιασμού στη χώρα μας είναι διαχρονικό. Σχέδιο ανάπτυξης δηλαδή χρειαζόμασταν και πριν τα μνημόνια και πριν την κρίση και ένας από τους λόγους που χρεοκοπήσαμε, εκτός των άλλων, ήταν και ακριβώς αυτό, το ότι είχαμε ένα άναρχο, αποσπασματικό, άνι</w:t>
      </w:r>
      <w:r>
        <w:rPr>
          <w:rFonts w:eastAsia="Times New Roman" w:cs="Times New Roman"/>
          <w:szCs w:val="24"/>
        </w:rPr>
        <w:t>σο τρόπο ανάπτυξης, παρά την αφθονία των πόρων που είχαμε, ιδίως τα τελευταία χρόνια πριν από την κρίση.</w:t>
      </w:r>
    </w:p>
    <w:p w14:paraId="4856349A" w14:textId="77777777" w:rsidR="00C17FD8" w:rsidRDefault="00C12081">
      <w:pPr>
        <w:spacing w:after="0" w:line="600" w:lineRule="auto"/>
        <w:ind w:firstLine="720"/>
        <w:jc w:val="both"/>
        <w:rPr>
          <w:rFonts w:eastAsia="Times New Roman"/>
          <w:szCs w:val="24"/>
        </w:rPr>
      </w:pPr>
      <w:r>
        <w:rPr>
          <w:rFonts w:eastAsia="Times New Roman"/>
          <w:szCs w:val="24"/>
        </w:rPr>
        <w:t>Μια πρώτη, λοιπόν, απόπειρα διαμόρφωσης ενός αναπτυξιακού σχεδίου επιχειρήθηκε πριν από τη δική μας Κυβέρνηση</w:t>
      </w:r>
      <w:r w:rsidRPr="00C6545C">
        <w:rPr>
          <w:rFonts w:eastAsia="Times New Roman"/>
          <w:szCs w:val="24"/>
        </w:rPr>
        <w:t>,</w:t>
      </w:r>
      <w:r>
        <w:rPr>
          <w:rFonts w:eastAsia="Times New Roman"/>
          <w:szCs w:val="24"/>
        </w:rPr>
        <w:t xml:space="preserve"> στη θητεία της προηγούμενης κυβέρνησης, </w:t>
      </w:r>
      <w:r>
        <w:rPr>
          <w:rFonts w:eastAsia="Times New Roman"/>
          <w:szCs w:val="24"/>
        </w:rPr>
        <w:t xml:space="preserve">η οποία στηριζόμενη στις προηγούμενες μελέτες </w:t>
      </w:r>
      <w:r>
        <w:rPr>
          <w:rFonts w:eastAsia="Times New Roman"/>
          <w:szCs w:val="24"/>
        </w:rPr>
        <w:t>«</w:t>
      </w:r>
      <w:proofErr w:type="spellStart"/>
      <w:r w:rsidRPr="00E53CD1">
        <w:rPr>
          <w:rFonts w:eastAsia="Times New Roman"/>
          <w:szCs w:val="24"/>
        </w:rPr>
        <w:t>McKinsey</w:t>
      </w:r>
      <w:proofErr w:type="spellEnd"/>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ΙΟΒΕ</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ΚΕΠΕ</w:t>
      </w:r>
      <w:r>
        <w:rPr>
          <w:rFonts w:eastAsia="Times New Roman"/>
          <w:szCs w:val="24"/>
        </w:rPr>
        <w:t>»</w:t>
      </w:r>
      <w:r>
        <w:rPr>
          <w:rFonts w:eastAsia="Times New Roman"/>
          <w:szCs w:val="24"/>
        </w:rPr>
        <w:t xml:space="preserve">, παρουσίασε στο </w:t>
      </w:r>
      <w:proofErr w:type="spellStart"/>
      <w:r>
        <w:rPr>
          <w:rFonts w:eastAsia="Times New Roman"/>
          <w:szCs w:val="24"/>
          <w:lang w:val="en-US"/>
        </w:rPr>
        <w:t>Eurogroup</w:t>
      </w:r>
      <w:proofErr w:type="spellEnd"/>
      <w:r w:rsidRPr="008770B2">
        <w:rPr>
          <w:rFonts w:eastAsia="Times New Roman"/>
          <w:szCs w:val="24"/>
        </w:rPr>
        <w:t xml:space="preserve"> της 5ης Μα</w:t>
      </w:r>
      <w:r>
        <w:rPr>
          <w:rFonts w:eastAsia="Times New Roman"/>
          <w:szCs w:val="24"/>
        </w:rPr>
        <w:t>ΐου 2014 -αναφέρομαι στην κυβέρνηση Σαμαρά - Βενιζέλου- μία ολιγοσέλιδη περίληψη κειμένου με τίτλο «Ελλάδα 2021». Δεν το βρήκαμε στο Υπουργείο. Βρή</w:t>
      </w:r>
      <w:r>
        <w:rPr>
          <w:rFonts w:eastAsia="Times New Roman"/>
          <w:szCs w:val="24"/>
        </w:rPr>
        <w:t>κα, όμως, δημοσιευμένο το κείμενο αυτό στην «</w:t>
      </w:r>
      <w:r>
        <w:rPr>
          <w:rFonts w:eastAsia="Times New Roman"/>
          <w:szCs w:val="24"/>
        </w:rPr>
        <w:t>ΚΑΘΗΜΕΡΙΝΗ</w:t>
      </w:r>
      <w:r>
        <w:rPr>
          <w:rFonts w:eastAsia="Times New Roman"/>
          <w:szCs w:val="24"/>
        </w:rPr>
        <w:t>» της αντίστοιχης περιόδου. Αυτό ήταν το σχέδιο ανάπτυξης της προηγούμενης κυβέρνησης. Θα περίμενα από τον κ. Μητσοτάκη και από την κ</w:t>
      </w:r>
      <w:r>
        <w:rPr>
          <w:rFonts w:eastAsia="Times New Roman"/>
          <w:szCs w:val="24"/>
        </w:rPr>
        <w:t>.</w:t>
      </w:r>
      <w:r>
        <w:rPr>
          <w:rFonts w:eastAsia="Times New Roman"/>
          <w:szCs w:val="24"/>
        </w:rPr>
        <w:t xml:space="preserve"> Γεννηματά κάποια αυτοσυγκράτηση στον τόνο και στον τρόπο με τον οπ</w:t>
      </w:r>
      <w:r>
        <w:rPr>
          <w:rFonts w:eastAsia="Times New Roman"/>
          <w:szCs w:val="24"/>
        </w:rPr>
        <w:t>οίον μίλησαν.</w:t>
      </w:r>
    </w:p>
    <w:p w14:paraId="4856349B" w14:textId="77777777" w:rsidR="00C17FD8" w:rsidRDefault="00C12081">
      <w:pPr>
        <w:spacing w:after="0" w:line="600" w:lineRule="auto"/>
        <w:ind w:firstLine="720"/>
        <w:jc w:val="both"/>
        <w:rPr>
          <w:rFonts w:eastAsia="Times New Roman"/>
          <w:szCs w:val="24"/>
        </w:rPr>
      </w:pPr>
      <w:r>
        <w:rPr>
          <w:rFonts w:eastAsia="Times New Roman"/>
          <w:szCs w:val="24"/>
        </w:rPr>
        <w:t>Αυτό είναι το σχέδιο, το οποίο η παρούσα Κυβέρνηση κατέθεσε. Δεν είναι θέμα διαφοράς όγκου ή ποσότητας. Είναι ποιοτική η διαφορά. Το κείμενο, λοιπόν, αυτό, το οποίο σας μοιράστηκε χθες, έχει λάβει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του όλες τις προηγούμενες προσπάθειε</w:t>
      </w:r>
      <w:r>
        <w:rPr>
          <w:rFonts w:eastAsia="Times New Roman"/>
          <w:szCs w:val="24"/>
        </w:rPr>
        <w:t>ς και αυτήν την προσπάθεια, βασίστηκε όμως κυρίως στην προεργασία που προηγήθηκε τα τρία τελευταία χρόνια. Βασίστηκε στην προεργασία του ΚΕΠΕ με Υπουργό τον κ. Σταθάκη, του Αναπτυξιακού Συμβουλίου</w:t>
      </w:r>
      <w:r>
        <w:rPr>
          <w:rFonts w:eastAsia="Times New Roman"/>
          <w:szCs w:val="24"/>
        </w:rPr>
        <w:t xml:space="preserve"> -</w:t>
      </w:r>
      <w:r>
        <w:rPr>
          <w:rFonts w:eastAsia="Times New Roman"/>
          <w:szCs w:val="24"/>
        </w:rPr>
        <w:t xml:space="preserve">το οποίο είχε στο μεταξύ δημιουργηθεί από τον κ. Σταθάκη, </w:t>
      </w:r>
      <w:r>
        <w:rPr>
          <w:rFonts w:eastAsia="Times New Roman"/>
          <w:szCs w:val="24"/>
        </w:rPr>
        <w:t>αλλά στη συνέχεια από τον κ. Παπαδημητρίου</w:t>
      </w:r>
      <w:r>
        <w:rPr>
          <w:rFonts w:eastAsia="Times New Roman"/>
          <w:szCs w:val="24"/>
        </w:rPr>
        <w:t>-</w:t>
      </w:r>
      <w:r>
        <w:rPr>
          <w:rFonts w:eastAsia="Times New Roman"/>
          <w:szCs w:val="24"/>
        </w:rPr>
        <w:t xml:space="preserve"> για να καταλήξουμε σε μια τελική προσπάθεια, αφού λάβουμε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μας όλα τα δεδομένα</w:t>
      </w:r>
      <w:r>
        <w:rPr>
          <w:rFonts w:eastAsia="Times New Roman"/>
          <w:szCs w:val="24"/>
        </w:rPr>
        <w:t>,</w:t>
      </w:r>
      <w:r>
        <w:rPr>
          <w:rFonts w:eastAsia="Times New Roman"/>
          <w:szCs w:val="24"/>
        </w:rPr>
        <w:t xml:space="preserve"> με μια </w:t>
      </w:r>
      <w:r>
        <w:rPr>
          <w:rFonts w:eastAsia="Times New Roman"/>
          <w:szCs w:val="24"/>
        </w:rPr>
        <w:t>ε</w:t>
      </w:r>
      <w:r>
        <w:rPr>
          <w:rFonts w:eastAsia="Times New Roman"/>
          <w:szCs w:val="24"/>
        </w:rPr>
        <w:t xml:space="preserve">πιτροπή υπό τον κ. </w:t>
      </w:r>
      <w:proofErr w:type="spellStart"/>
      <w:r>
        <w:rPr>
          <w:rFonts w:eastAsia="Times New Roman"/>
          <w:szCs w:val="24"/>
        </w:rPr>
        <w:t>Χαρίτση</w:t>
      </w:r>
      <w:proofErr w:type="spellEnd"/>
      <w:r>
        <w:rPr>
          <w:rFonts w:eastAsia="Times New Roman"/>
          <w:szCs w:val="24"/>
        </w:rPr>
        <w:t>, η οποία συνέταξε το τελικό κείμενο, λαμβάνοντας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πρώτον τις πολλές διαβουλεύσεις</w:t>
      </w:r>
      <w:r>
        <w:rPr>
          <w:rFonts w:eastAsia="Times New Roman"/>
          <w:szCs w:val="24"/>
        </w:rPr>
        <w:t xml:space="preserve"> που έγιναν με φορείς κοινωνικούς και παραγωγικούς, τη συσσώρευση πολύτιμης εμπειρίας από τον ανοικτό διάλογο που έγινε στα περιφερειακά συνέδρια, καθώς και τη διαβούλευση, τις παρατηρήσεις που δεχτήκαμε και τις προτάσεις από τους ευρωπαϊκούς θεσμούς. </w:t>
      </w:r>
    </w:p>
    <w:p w14:paraId="4856349C" w14:textId="77777777" w:rsidR="00C17FD8" w:rsidRDefault="00C12081">
      <w:pPr>
        <w:spacing w:after="0" w:line="600" w:lineRule="auto"/>
        <w:ind w:firstLine="720"/>
        <w:jc w:val="both"/>
        <w:rPr>
          <w:rFonts w:eastAsia="Times New Roman"/>
          <w:szCs w:val="24"/>
        </w:rPr>
      </w:pPr>
      <w:r>
        <w:rPr>
          <w:rFonts w:eastAsia="Times New Roman"/>
          <w:szCs w:val="24"/>
        </w:rPr>
        <w:t>Επο</w:t>
      </w:r>
      <w:r>
        <w:rPr>
          <w:rFonts w:eastAsia="Times New Roman"/>
          <w:szCs w:val="24"/>
        </w:rPr>
        <w:t>μένως, μιλάμε για μια διαδικασία διαφανή, ανοικτή</w:t>
      </w:r>
      <w:r>
        <w:rPr>
          <w:rFonts w:eastAsia="Times New Roman"/>
          <w:szCs w:val="24"/>
        </w:rPr>
        <w:t>,</w:t>
      </w:r>
      <w:r>
        <w:rPr>
          <w:rFonts w:eastAsia="Times New Roman"/>
          <w:szCs w:val="24"/>
        </w:rPr>
        <w:t xml:space="preserve"> της οποίας το αποτέλεσμα αποτελεί μια φάση, ένα πρώτο βήμα στην προσπάθεια σχεδιασμού του μέλλοντος. Δεν είναι το τελικό. Είναι, όμως, μια γέφυρα από τη </w:t>
      </w:r>
      <w:proofErr w:type="spellStart"/>
      <w:r>
        <w:rPr>
          <w:rFonts w:eastAsia="Times New Roman"/>
          <w:szCs w:val="24"/>
        </w:rPr>
        <w:t>μνημονιακή</w:t>
      </w:r>
      <w:proofErr w:type="spellEnd"/>
      <w:r>
        <w:rPr>
          <w:rFonts w:eastAsia="Times New Roman"/>
          <w:szCs w:val="24"/>
        </w:rPr>
        <w:t xml:space="preserve"> διαχείριση της κρίσης στον νέο ορίζοντα π</w:t>
      </w:r>
      <w:r>
        <w:rPr>
          <w:rFonts w:eastAsia="Times New Roman"/>
          <w:szCs w:val="24"/>
        </w:rPr>
        <w:t>ου θέλουμε να δημιουργήσουμε, σε ένα σχέδιο για την Ελλάδα του 2030 μέσω του οποίου θα αντιμετωπίσουμε όχι μόνο πληγές του παρελθόντος, αλλά θα προσεγγίσουμε και τις νέες προκλήσεις του μέλλοντος είτε αυτές λέγονται τέταρτη βιομηχανική επανάσταση είτε λέγο</w:t>
      </w:r>
      <w:r>
        <w:rPr>
          <w:rFonts w:eastAsia="Times New Roman"/>
          <w:szCs w:val="24"/>
        </w:rPr>
        <w:t>νται νέος ρόλος της χώρας μας στον ευρύτερο χώρο, έναν ρόλο που πρέπει να πω ότι και οι γειτονικές χώρες προσδοκούν να είναι πιο ενεργητικός και πιο ισχυρός στο μέλλον.</w:t>
      </w:r>
    </w:p>
    <w:p w14:paraId="4856349D" w14:textId="77777777" w:rsidR="00C17FD8" w:rsidRDefault="00C12081">
      <w:pPr>
        <w:spacing w:after="0" w:line="600" w:lineRule="auto"/>
        <w:ind w:firstLine="720"/>
        <w:jc w:val="both"/>
        <w:rPr>
          <w:rFonts w:eastAsia="Times New Roman"/>
          <w:szCs w:val="24"/>
        </w:rPr>
      </w:pPr>
      <w:r>
        <w:rPr>
          <w:rFonts w:eastAsia="Times New Roman"/>
          <w:szCs w:val="24"/>
        </w:rPr>
        <w:t>Σε ό,τι αφορά το δεύτερο ερώτημα, αναφέρθηκαν αρκετά από τον Πρωθυπουργό, από τον Υπουρ</w:t>
      </w:r>
      <w:r>
        <w:rPr>
          <w:rFonts w:eastAsia="Times New Roman"/>
          <w:szCs w:val="24"/>
        </w:rPr>
        <w:t xml:space="preserve">γό Οικονομικών, τον κ. </w:t>
      </w:r>
      <w:proofErr w:type="spellStart"/>
      <w:r>
        <w:rPr>
          <w:rFonts w:eastAsia="Times New Roman"/>
          <w:szCs w:val="24"/>
        </w:rPr>
        <w:t>Τσακαλώτο</w:t>
      </w:r>
      <w:proofErr w:type="spellEnd"/>
      <w:r>
        <w:rPr>
          <w:rFonts w:eastAsia="Times New Roman"/>
          <w:szCs w:val="24"/>
        </w:rPr>
        <w:t>. Θα ήθελα, λοιπόν, να επαναλάβω ότι στη φάση που μπαίνουμε με το τέλος του μνημονίου, ανακτούμε την κυριαρχία σε ό,τι αφορά τη διαμόρφωση της πολιτικής. Οι όποιες επισκέψεις θα έρχονται και όποιες επιτηρήσεις θα γίνονται</w:t>
      </w:r>
      <w:r>
        <w:rPr>
          <w:rFonts w:eastAsia="Times New Roman"/>
          <w:szCs w:val="24"/>
        </w:rPr>
        <w:t>,</w:t>
      </w:r>
      <w:r>
        <w:rPr>
          <w:rFonts w:eastAsia="Times New Roman"/>
          <w:szCs w:val="24"/>
        </w:rPr>
        <w:t xml:space="preserve"> θ</w:t>
      </w:r>
      <w:r>
        <w:rPr>
          <w:rFonts w:eastAsia="Times New Roman"/>
          <w:szCs w:val="24"/>
        </w:rPr>
        <w:t>α έχουν τον χαρακτήρα που έχουν και σε άλλες χώρες. Δεν θα υπάρχει εξάρτηση από τις δόσεις, ούτως ώστε να επιβάλλονται πολιτικές με τις οποίες δεν θα συμφωνούμε. Έχουμε, λοιπόν, μεγαλύτερους βαθμούς ελευθερίας, αλλά για αυτό και μεγαλύτερες ευθύνες σε ό,τι</w:t>
      </w:r>
      <w:r>
        <w:rPr>
          <w:rFonts w:eastAsia="Times New Roman"/>
          <w:szCs w:val="24"/>
        </w:rPr>
        <w:t xml:space="preserve"> αφορά τον σχεδιασμό του μέλλοντος μας. </w:t>
      </w:r>
    </w:p>
    <w:p w14:paraId="4856349E" w14:textId="77777777" w:rsidR="00C17FD8" w:rsidRDefault="00C12081">
      <w:pPr>
        <w:spacing w:after="0" w:line="600" w:lineRule="auto"/>
        <w:ind w:firstLine="720"/>
        <w:jc w:val="both"/>
        <w:rPr>
          <w:rFonts w:eastAsia="Times New Roman"/>
          <w:szCs w:val="24"/>
        </w:rPr>
      </w:pPr>
      <w:r>
        <w:rPr>
          <w:rFonts w:eastAsia="Times New Roman"/>
          <w:szCs w:val="24"/>
        </w:rPr>
        <w:t>Το κρίσιμο νομίζω δεν είναι η ανάπτυξη γενικώς. Ανάπτυξη είχαμε και στο παρελθόν. Το κρίσιμο είναι πώς θα διασφαλίσουμε ότι η ανάπτυξη θα είναι οικονομικά σταθερή και διατηρήσιμη, πώς θα είναι οικολογικά βιώσιμη και</w:t>
      </w:r>
      <w:r>
        <w:rPr>
          <w:rFonts w:eastAsia="Times New Roman"/>
          <w:szCs w:val="24"/>
        </w:rPr>
        <w:t xml:space="preserve"> πώς θα είναι κοινωνικά δίκαιη. Και αυτόν τον φιλόδοξο στόχο θέτει το σχέδιο, η στρατηγική για την ανάπτυξη που σας έχουμε μοιράσει.</w:t>
      </w:r>
    </w:p>
    <w:p w14:paraId="4856349F" w14:textId="77777777" w:rsidR="00C17FD8" w:rsidRDefault="00C12081">
      <w:pPr>
        <w:spacing w:after="0" w:line="600" w:lineRule="auto"/>
        <w:ind w:firstLine="720"/>
        <w:jc w:val="both"/>
        <w:rPr>
          <w:rFonts w:eastAsia="Times New Roman"/>
          <w:szCs w:val="24"/>
        </w:rPr>
      </w:pPr>
      <w:r>
        <w:rPr>
          <w:rFonts w:eastAsia="Times New Roman"/>
          <w:szCs w:val="24"/>
        </w:rPr>
        <w:t>Θα μπορούσα να ξεχωρίσω δύο πυλώνες που συμπυκνώνουν το σχέδιο αυτό. Ο πρώτος είναι να δημιουργήσουμε ένα νέο παραγωγικό μο</w:t>
      </w:r>
      <w:r>
        <w:rPr>
          <w:rFonts w:eastAsia="Times New Roman"/>
          <w:szCs w:val="24"/>
        </w:rPr>
        <w:t>ντέλο, ανθεκτικό στις κρίσεις, βιώσιμο οικολογικά, δίκαιο κοινωνικά, όπως είπα, και για να το πετύχουμε αυτό πρέπει να κάνουμε επιλογές.</w:t>
      </w:r>
    </w:p>
    <w:p w14:paraId="485634A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Πρέπει να αποφασίσουμε ότι ήταν λάθος που αφήσαμε να παρακμάσει ο πρωτογενής τομέας, ήταν τραγικό λάθος που αποδεχθήκαμ</w:t>
      </w:r>
      <w:r>
        <w:rPr>
          <w:rFonts w:eastAsia="Times New Roman" w:cs="Times New Roman"/>
          <w:szCs w:val="24"/>
        </w:rPr>
        <w:t>ε την αποβιομηχάνιση της χώρας ως μία νομοτέλεια. Πρέπει να αποφασίσουμε ρητά ότι η βιωσιμότητα της χώρας εξαρτάται από τη διεύρυνση και την ποιοτική αναβάθμιση της παραγωγικής βάσης, ότι η βιομηχανία σε παραδοσιακούς αλλά και σε σύγχρονους τομείς, μαζί με</w:t>
      </w:r>
      <w:r>
        <w:rPr>
          <w:rFonts w:eastAsia="Times New Roman" w:cs="Times New Roman"/>
          <w:szCs w:val="24"/>
        </w:rPr>
        <w:t xml:space="preserve"> την πρωτογενή παραγωγή και τον τουρισμό, την έρευνα, θα γίνουν ο βασικός πυλώνας του νέου παραγωγικού υποδείγματος. </w:t>
      </w:r>
    </w:p>
    <w:p w14:paraId="485634A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Στην κατεύθυνση αυτή</w:t>
      </w:r>
      <w:r w:rsidRPr="0045094D">
        <w:rPr>
          <w:rFonts w:eastAsia="Times New Roman" w:cs="Times New Roman"/>
          <w:szCs w:val="24"/>
        </w:rPr>
        <w:t>,</w:t>
      </w:r>
      <w:r>
        <w:rPr>
          <w:rFonts w:eastAsia="Times New Roman" w:cs="Times New Roman"/>
          <w:szCs w:val="24"/>
        </w:rPr>
        <w:t xml:space="preserve"> όταν θα διαβάσετε το κείμενο, πιστεύω θα δείτε ένα νέο θεσμικό οπλοστάσιο της ανάπτυξης. Μην μείνετε μόνο στα μέτρα της συγκυρίας. Αλλάζουμε τον τρόπο με τον οποίο θα γίνεται η ανάπτυξη της χώρας. </w:t>
      </w:r>
    </w:p>
    <w:p w14:paraId="485634A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Πρώτον, συγκροτούμε τομεακές και κλαδικές πολιτικές</w:t>
      </w:r>
      <w:r w:rsidRPr="0045094D">
        <w:rPr>
          <w:rFonts w:eastAsia="Times New Roman" w:cs="Times New Roman"/>
          <w:szCs w:val="24"/>
        </w:rPr>
        <w:t>,</w:t>
      </w:r>
      <w:r>
        <w:rPr>
          <w:rFonts w:eastAsia="Times New Roman" w:cs="Times New Roman"/>
          <w:szCs w:val="24"/>
        </w:rPr>
        <w:t xml:space="preserve"> οι ο</w:t>
      </w:r>
      <w:r>
        <w:rPr>
          <w:rFonts w:eastAsia="Times New Roman" w:cs="Times New Roman"/>
          <w:szCs w:val="24"/>
        </w:rPr>
        <w:t xml:space="preserve">ποίες δεν υπάρχουν στους περισσότερους τομείς. </w:t>
      </w:r>
    </w:p>
    <w:p w14:paraId="485634A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Δεύτερον, θεσπίζουμε πολιτικές και διαδικασίες για τη δημιουργία και ενίσχυση διακλαδικών σχέσεων. Δεν αρκεί να αναπτύσσεται ο τουρισμός όταν οι τουρίστες καταναλώνουν εισαγόμενα προϊόντα, διότι τότε ο τουρισ</w:t>
      </w:r>
      <w:r>
        <w:rPr>
          <w:rFonts w:eastAsia="Times New Roman" w:cs="Times New Roman"/>
          <w:szCs w:val="24"/>
        </w:rPr>
        <w:t>μός είναι ανάπτυξη των εισαγωγών. Δεν είναι ανάπτυξη της εγχώριας οικονομίας. Γι’ αυτό επενδύουμε μεγάλη προσπάθεια και έχουμε και ανταπόκριση να συνδέσουμε τον τουρισμό με εγχώρια παραγωγή, να συνδέσουμε αγροτική παραγωγή με μεταποίηση, να συνδέσουμε ενέρ</w:t>
      </w:r>
      <w:r>
        <w:rPr>
          <w:rFonts w:eastAsia="Times New Roman" w:cs="Times New Roman"/>
          <w:szCs w:val="24"/>
        </w:rPr>
        <w:t xml:space="preserve">γεια με εγχώρια προστιθέμενη αξία κι ούτω καθ’ εξής. </w:t>
      </w:r>
    </w:p>
    <w:p w14:paraId="485634A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Τρίτον, δημιουργούμε νέα εργαλεία χρηματοδότησης μαζί και μια αναπτυξιακή τράπεζα και δεν είναι σωστό ότι δεν έχουμε πόρους γενικώς. Μόνο οι δημόσιοι πόροι που διατίθενται, όπως λέει το </w:t>
      </w:r>
      <w:r>
        <w:rPr>
          <w:rFonts w:eastAsia="Times New Roman" w:cs="Times New Roman"/>
          <w:szCs w:val="24"/>
        </w:rPr>
        <w:t>π</w:t>
      </w:r>
      <w:r>
        <w:rPr>
          <w:rFonts w:eastAsia="Times New Roman" w:cs="Times New Roman"/>
          <w:szCs w:val="24"/>
        </w:rPr>
        <w:t>ρόγραμμα, την ε</w:t>
      </w:r>
      <w:r>
        <w:rPr>
          <w:rFonts w:eastAsia="Times New Roman" w:cs="Times New Roman"/>
          <w:szCs w:val="24"/>
        </w:rPr>
        <w:t>πόμενη πενταετία υπερβαίνουν τα 45 δισεκατομμύρια ευρώ με 50 δισεκατομμύρια ευρώ</w:t>
      </w:r>
      <w:r w:rsidRPr="0045094D">
        <w:rPr>
          <w:rFonts w:eastAsia="Times New Roman" w:cs="Times New Roman"/>
          <w:szCs w:val="24"/>
        </w:rPr>
        <w:t>,</w:t>
      </w:r>
      <w:r>
        <w:rPr>
          <w:rFonts w:eastAsia="Times New Roman" w:cs="Times New Roman"/>
          <w:szCs w:val="24"/>
        </w:rPr>
        <w:t xml:space="preserve"> χωρίς να έχουμε βάλει τους πόρους από το τραπεζικό σύστημα ή από άλλους ιδιωτικούς φορείς. </w:t>
      </w:r>
    </w:p>
    <w:p w14:paraId="485634A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Τέταρτον</w:t>
      </w:r>
      <w:r>
        <w:rPr>
          <w:rFonts w:eastAsia="Times New Roman" w:cs="Times New Roman"/>
          <w:szCs w:val="24"/>
        </w:rPr>
        <w:t xml:space="preserve">, δημιουργούμε νέου τύπου σχέσεις ανάμεσα στο κράτος και τις επιχειρήσεις </w:t>
      </w:r>
      <w:r>
        <w:rPr>
          <w:rFonts w:eastAsia="Times New Roman" w:cs="Times New Roman"/>
          <w:szCs w:val="24"/>
        </w:rPr>
        <w:t xml:space="preserve">που βασίζονται στη διαφάνεια, στους κοινούς κανόνες και όχι στις πελατειακές σχέσεις και ό,τι απέρρεε απ’ αυτές. Και στο Υπουργείο Ανάπτυξης βρήκαμε αρκετούς σκελετούς, περισσότερους απ’ όσους θα περίμενε κανείς, από αυτήν την άποψη. </w:t>
      </w:r>
    </w:p>
    <w:p w14:paraId="485634A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Πέμπτο </w:t>
      </w:r>
      <w:r w:rsidRPr="0045094D">
        <w:rPr>
          <w:rFonts w:eastAsia="Times New Roman" w:cs="Times New Roman"/>
          <w:szCs w:val="24"/>
        </w:rPr>
        <w:t>σημείο.</w:t>
      </w:r>
      <w:r>
        <w:rPr>
          <w:rFonts w:eastAsia="Times New Roman" w:cs="Times New Roman"/>
          <w:szCs w:val="24"/>
        </w:rPr>
        <w:t xml:space="preserve"> Ενθαρρ</w:t>
      </w:r>
      <w:r>
        <w:rPr>
          <w:rFonts w:eastAsia="Times New Roman" w:cs="Times New Roman"/>
          <w:szCs w:val="24"/>
        </w:rPr>
        <w:t xml:space="preserve">ύνουμε τη δημιουργία νέων θεσμών συμμετοχής της κοινωνίας στην αναπτυξιακή διαδικασία. Δημιουργούμε ένα οικοσύστημα νέων συλλογικών υποκειμένων της ανάπτυξης, διότι η ανάπτυξη δεν γίνεται μόνο από το κράτος και την ιδιωτική επιχείρηση. </w:t>
      </w:r>
    </w:p>
    <w:p w14:paraId="485634A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Ενεργειακές κοινότη</w:t>
      </w:r>
      <w:r>
        <w:rPr>
          <w:rFonts w:eastAsia="Times New Roman" w:cs="Times New Roman"/>
          <w:szCs w:val="24"/>
        </w:rPr>
        <w:t xml:space="preserve">τες, κοινωνική οικονομία, </w:t>
      </w:r>
      <w:proofErr w:type="spellStart"/>
      <w:r>
        <w:rPr>
          <w:rFonts w:eastAsia="Times New Roman" w:cs="Times New Roman"/>
          <w:szCs w:val="24"/>
        </w:rPr>
        <w:t>μικροπιστώσεις</w:t>
      </w:r>
      <w:proofErr w:type="spellEnd"/>
      <w:r>
        <w:rPr>
          <w:rFonts w:eastAsia="Times New Roman" w:cs="Times New Roman"/>
          <w:szCs w:val="24"/>
        </w:rPr>
        <w:t xml:space="preserve"> αποτελούν ένα πλέγμα θεσμών που θα επιτρέψουν στους κατοίκους, στους πολίτες των πόλεων, των νησιών, των αγροτικών περιοχών να έχουν οι ίδιοι έναν ενεργητικό ρόλο στην ανάπτυξη. </w:t>
      </w:r>
    </w:p>
    <w:p w14:paraId="485634A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Επιλύουμε προβλήματα δεκαετιών, διότ</w:t>
      </w:r>
      <w:r>
        <w:rPr>
          <w:rFonts w:eastAsia="Times New Roman" w:cs="Times New Roman"/>
          <w:szCs w:val="24"/>
        </w:rPr>
        <w:t xml:space="preserve">ι η ανάπτυξη και μάλιστα με βιωσιμότητα δεν γίνεται χωρίς να επιλύουμε προβλήματα δασικών χαρτών, κτηματολογίου και άλλων προϋποθέσεων σχεδιασμού των χρήσεων γης και της ανάπτυξης. </w:t>
      </w:r>
    </w:p>
    <w:p w14:paraId="485634A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τον δεύτερο πυλώνα, </w:t>
      </w:r>
      <w:r w:rsidRPr="00A53766">
        <w:rPr>
          <w:rFonts w:eastAsia="Times New Roman" w:cs="Times New Roman"/>
          <w:szCs w:val="24"/>
        </w:rPr>
        <w:t>περιορίζομαι να πω</w:t>
      </w:r>
      <w:r>
        <w:rPr>
          <w:rFonts w:eastAsia="Times New Roman" w:cs="Times New Roman"/>
          <w:szCs w:val="24"/>
        </w:rPr>
        <w:t xml:space="preserve"> λόγω χρόνου</w:t>
      </w:r>
      <w:r w:rsidRPr="00A53766">
        <w:rPr>
          <w:rFonts w:eastAsia="Times New Roman" w:cs="Times New Roman"/>
          <w:szCs w:val="24"/>
        </w:rPr>
        <w:t xml:space="preserve"> </w:t>
      </w:r>
      <w:r>
        <w:rPr>
          <w:rFonts w:eastAsia="Times New Roman" w:cs="Times New Roman"/>
          <w:szCs w:val="24"/>
        </w:rPr>
        <w:t>ότι για ε</w:t>
      </w:r>
      <w:r>
        <w:rPr>
          <w:rFonts w:eastAsia="Times New Roman" w:cs="Times New Roman"/>
          <w:szCs w:val="24"/>
        </w:rPr>
        <w:t>μάς το κοινωνικό κράτος δεν αποτελεί τροχοπέδη, αλλά πολλαπλασιαστή της ανάπτυξης. Ακριβώς γι’ αυτό, ακολουθώντας και τους στόχους της βιώσιμης ανάπτυξης του ΟΗΕ που ενσωματώνονται σε αυτό το σχέδιο, δίνουμε μεγάλο βάρος ακριβώς στην ταυτόχρονη συνδυασμένη</w:t>
      </w:r>
      <w:r>
        <w:rPr>
          <w:rFonts w:eastAsia="Times New Roman" w:cs="Times New Roman"/>
          <w:szCs w:val="24"/>
        </w:rPr>
        <w:t xml:space="preserve"> επιδίωξη τόσο της οικονομικής μεγέθυνσης όσο και της οικολογικής προστασίας, όσο και της κοινωνικής προστασίας και ανάπτυξης. </w:t>
      </w:r>
    </w:p>
    <w:p w14:paraId="485634AA" w14:textId="77777777" w:rsidR="00C17FD8" w:rsidRDefault="00C12081">
      <w:pPr>
        <w:spacing w:after="0" w:line="600" w:lineRule="auto"/>
        <w:ind w:firstLine="720"/>
        <w:jc w:val="both"/>
        <w:rPr>
          <w:rFonts w:eastAsia="Times New Roman"/>
          <w:szCs w:val="24"/>
        </w:rPr>
      </w:pPr>
      <w:r>
        <w:rPr>
          <w:rFonts w:eastAsia="Times New Roman" w:cs="Times New Roman"/>
          <w:szCs w:val="24"/>
        </w:rPr>
        <w:t>Το τρίτο ερώτημα είναι με ποιες δυνάμεις. Πολλά από τα προαναφερόμενα μέτρα και άλλα που υπάρχουν στο κείμενο, μπορεί να τα βρει</w:t>
      </w:r>
      <w:r>
        <w:rPr>
          <w:rFonts w:eastAsia="Times New Roman" w:cs="Times New Roman"/>
          <w:szCs w:val="24"/>
        </w:rPr>
        <w:t xml:space="preserve"> κανείς σε προγράμματα και άλλων κομμάτων. Πολλά αποτελούν διεθνείς καλές πρακτικές και εμπειρίες. Συνολικά όμως το σχέδιο</w:t>
      </w:r>
      <w:r>
        <w:rPr>
          <w:rFonts w:eastAsia="Times New Roman" w:cs="Times New Roman"/>
          <w:szCs w:val="24"/>
        </w:rPr>
        <w:t>,</w:t>
      </w:r>
      <w:r>
        <w:rPr>
          <w:rFonts w:eastAsia="Times New Roman" w:cs="Times New Roman"/>
          <w:szCs w:val="24"/>
        </w:rPr>
        <w:t xml:space="preserve"> ειδικά για τα μέτρα τα δικά μας τα ελληνικά</w:t>
      </w:r>
      <w:r>
        <w:rPr>
          <w:rFonts w:eastAsia="Times New Roman" w:cs="Times New Roman"/>
          <w:szCs w:val="24"/>
        </w:rPr>
        <w:t>,</w:t>
      </w:r>
      <w:r>
        <w:rPr>
          <w:rFonts w:eastAsia="Times New Roman" w:cs="Times New Roman"/>
          <w:szCs w:val="24"/>
        </w:rPr>
        <w:t xml:space="preserve"> αποτελεί μία σαφή ρήξη με το παρελθόν, έχει σαφές ιδεολογικό και πολιτικό πρόσημο, βρίσ</w:t>
      </w:r>
      <w:r>
        <w:rPr>
          <w:rFonts w:eastAsia="Times New Roman" w:cs="Times New Roman"/>
          <w:szCs w:val="24"/>
        </w:rPr>
        <w:t xml:space="preserve">κεται στην αντιπαράθεση με κάθε σχέδιο το οποίο απορρέει από την λογική τη νεοφιλελεύθερη ότι δήθεν οι αγορές έχουν ενδογενή αποτελεσματικότητα ή μέσω αυτοματισμού των αγορών μπορούμε να πετύχουμε τους οικονομικούς και τους κοινωνικούς στόχους. </w:t>
      </w:r>
      <w:r>
        <w:rPr>
          <w:rFonts w:eastAsia="Times New Roman"/>
          <w:szCs w:val="24"/>
        </w:rPr>
        <w:t>Είναι, δηλα</w:t>
      </w:r>
      <w:r>
        <w:rPr>
          <w:rFonts w:eastAsia="Times New Roman"/>
          <w:szCs w:val="24"/>
        </w:rPr>
        <w:t xml:space="preserve">δή, το σχέδιο αυτό η βάση για μία ευρεία, προοδευτική πολιτική και κοινωνική συμμαχία, η οποία ακριβώς και μπορεί να το φέρει σε πέρας. </w:t>
      </w:r>
    </w:p>
    <w:p w14:paraId="485634AB" w14:textId="77777777" w:rsidR="00C17FD8" w:rsidRDefault="00C12081">
      <w:pPr>
        <w:spacing w:after="0" w:line="600" w:lineRule="auto"/>
        <w:ind w:firstLine="720"/>
        <w:jc w:val="both"/>
        <w:rPr>
          <w:rFonts w:eastAsia="Times New Roman"/>
          <w:szCs w:val="24"/>
        </w:rPr>
      </w:pPr>
      <w:r>
        <w:rPr>
          <w:rFonts w:eastAsia="Times New Roman"/>
          <w:szCs w:val="24"/>
        </w:rPr>
        <w:t>Θα ήθελα στο σημείο αυτό, τελειώνοντας, να κάνω δύο σύντομα σχόλια.</w:t>
      </w:r>
    </w:p>
    <w:p w14:paraId="485634AC" w14:textId="77777777" w:rsidR="00C17FD8" w:rsidRDefault="00C12081">
      <w:pPr>
        <w:spacing w:after="0" w:line="600" w:lineRule="auto"/>
        <w:ind w:firstLine="720"/>
        <w:jc w:val="both"/>
        <w:rPr>
          <w:rFonts w:eastAsia="Times New Roman"/>
          <w:szCs w:val="24"/>
        </w:rPr>
      </w:pPr>
      <w:r>
        <w:rPr>
          <w:rFonts w:eastAsia="Times New Roman"/>
          <w:szCs w:val="24"/>
        </w:rPr>
        <w:t>Σε ό,τι αφορά τη Νέα Δημοκρατία, νομίζω ότι το πρόβ</w:t>
      </w:r>
      <w:r>
        <w:rPr>
          <w:rFonts w:eastAsia="Times New Roman"/>
          <w:szCs w:val="24"/>
        </w:rPr>
        <w:t>λημα, κύριε Πρόεδρε, είναι μεθοδολογικό. Μένετε σε παραδοχές οι οποίες έχουν διαψευσθεί. Προσπαθήσατε να απαντήσετε σε προβλήματα κοινωνικά με εργαλεία τα οποία έχουν τα αντίθετα αποτελέσματα. Δεν έχετε ακόμα αποδεχθεί ότι οι ανισότητες δεν αποτελούν μία φ</w:t>
      </w:r>
      <w:r>
        <w:rPr>
          <w:rFonts w:eastAsia="Times New Roman"/>
          <w:szCs w:val="24"/>
        </w:rPr>
        <w:t>υσική τάξη πραγμάτων, αλλά αποτελούν πρόβλημα και κοινωνικό, αλλά και εμπόδιο της ανάπτυξης.</w:t>
      </w:r>
    </w:p>
    <w:p w14:paraId="485634AD" w14:textId="77777777" w:rsidR="00C17FD8" w:rsidRDefault="00C12081">
      <w:pPr>
        <w:spacing w:after="0" w:line="600" w:lineRule="auto"/>
        <w:ind w:firstLine="720"/>
        <w:jc w:val="both"/>
        <w:rPr>
          <w:rFonts w:eastAsia="Times New Roman"/>
          <w:szCs w:val="24"/>
        </w:rPr>
      </w:pPr>
      <w:r>
        <w:rPr>
          <w:rFonts w:eastAsia="Times New Roman"/>
          <w:szCs w:val="24"/>
        </w:rPr>
        <w:t>Αδυνατείτε να κατανοήσετε ότι ορισμένα από τα προβλήματα που συζητούμε, όπως η φοροδιαφυγή, η παραοικονομία, η στρεβλή επιχειρηματικότητα, δεν αποτελούν συγκυριακά</w:t>
      </w:r>
      <w:r>
        <w:rPr>
          <w:rFonts w:eastAsia="Times New Roman"/>
          <w:szCs w:val="24"/>
        </w:rPr>
        <w:t xml:space="preserve"> συμπτώματα, αλλά αποτελούν </w:t>
      </w:r>
      <w:proofErr w:type="spellStart"/>
      <w:r>
        <w:rPr>
          <w:rFonts w:eastAsia="Times New Roman"/>
          <w:szCs w:val="24"/>
        </w:rPr>
        <w:t>ταυτοτικά</w:t>
      </w:r>
      <w:proofErr w:type="spellEnd"/>
      <w:r>
        <w:rPr>
          <w:rFonts w:eastAsia="Times New Roman"/>
          <w:szCs w:val="24"/>
        </w:rPr>
        <w:t xml:space="preserve"> χαρακτηριστικά του ιδιόμορφου, κρατικοδίαιτου, ελληνικού καπιταλισμού. </w:t>
      </w:r>
    </w:p>
    <w:p w14:paraId="485634AE" w14:textId="77777777" w:rsidR="00C17FD8" w:rsidRDefault="00C12081">
      <w:pPr>
        <w:spacing w:after="0" w:line="600" w:lineRule="auto"/>
        <w:ind w:firstLine="720"/>
        <w:jc w:val="both"/>
        <w:rPr>
          <w:rFonts w:eastAsia="Times New Roman"/>
          <w:szCs w:val="24"/>
        </w:rPr>
      </w:pPr>
      <w:r>
        <w:rPr>
          <w:rFonts w:eastAsia="Times New Roman"/>
          <w:szCs w:val="24"/>
        </w:rPr>
        <w:t>Άρα χρειάζονται βαθιές αλλαγές, ρήξεις σε προοδευτική κατεύθυνση, για να μπορέσουμε ακριβώς να δημιουργήσουμε αυτό που ονομάζουμε το νέο υπόδειγμα</w:t>
      </w:r>
      <w:r>
        <w:rPr>
          <w:rFonts w:eastAsia="Times New Roman"/>
          <w:szCs w:val="24"/>
        </w:rPr>
        <w:t xml:space="preserve"> ανάπτυξης.</w:t>
      </w:r>
    </w:p>
    <w:p w14:paraId="485634AF" w14:textId="77777777" w:rsidR="00C17FD8" w:rsidRDefault="00C12081">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Πρόεδρος της Βουλής κ. </w:t>
      </w:r>
      <w:r w:rsidRPr="008036F0">
        <w:rPr>
          <w:rFonts w:eastAsia="Times New Roman"/>
          <w:b/>
          <w:szCs w:val="24"/>
        </w:rPr>
        <w:t>ΝΙΚΟΛΑΟΣ ΒΟΥΤΣΗΣ</w:t>
      </w:r>
      <w:r>
        <w:rPr>
          <w:rFonts w:eastAsia="Times New Roman"/>
          <w:szCs w:val="24"/>
        </w:rPr>
        <w:t xml:space="preserve">) </w:t>
      </w:r>
    </w:p>
    <w:p w14:paraId="485634B0" w14:textId="77777777" w:rsidR="00C17FD8" w:rsidRDefault="00C12081">
      <w:pPr>
        <w:spacing w:after="0" w:line="600" w:lineRule="auto"/>
        <w:ind w:firstLine="720"/>
        <w:jc w:val="both"/>
        <w:rPr>
          <w:rFonts w:eastAsia="Times New Roman"/>
          <w:szCs w:val="24"/>
        </w:rPr>
      </w:pPr>
      <w:r>
        <w:rPr>
          <w:rFonts w:eastAsia="Times New Roman"/>
          <w:szCs w:val="24"/>
        </w:rPr>
        <w:t>Σε ό,τι αφορά την κ</w:t>
      </w:r>
      <w:r>
        <w:rPr>
          <w:rFonts w:eastAsia="Times New Roman"/>
          <w:szCs w:val="24"/>
        </w:rPr>
        <w:t>.</w:t>
      </w:r>
      <w:r>
        <w:rPr>
          <w:rFonts w:eastAsia="Times New Roman"/>
          <w:szCs w:val="24"/>
        </w:rPr>
        <w:t xml:space="preserve"> Γεννηματά και το Κομμουνιστικό Κόμμα Ελλάδας, η μόνη παρατήρηση που θέλω να κάνω είναι ότι ο </w:t>
      </w:r>
      <w:proofErr w:type="spellStart"/>
      <w:r>
        <w:rPr>
          <w:rFonts w:eastAsia="Times New Roman"/>
          <w:szCs w:val="24"/>
        </w:rPr>
        <w:t>ισοπεδωτισμός</w:t>
      </w:r>
      <w:proofErr w:type="spellEnd"/>
      <w:r>
        <w:rPr>
          <w:rFonts w:eastAsia="Times New Roman"/>
          <w:szCs w:val="24"/>
        </w:rPr>
        <w:t xml:space="preserve"> δεν αποτελεί σωστή μέθο</w:t>
      </w:r>
      <w:r>
        <w:rPr>
          <w:rFonts w:eastAsia="Times New Roman"/>
          <w:szCs w:val="24"/>
        </w:rPr>
        <w:t>δο πολιτικού διαλόγου και πολιτικής ανάλυσης. Μπορεί να θεωρεί κάποιος υποτιμητικό ότι επανέρχονται οι συλλογικές διαπραγματεύσεις. Μπορεί κάποιος να θεωρεί δευτερεύον το θέμα του αν θα έχουμε ανάπτυξη μέσω υπηρεσιών ή αν θα έχουμε ανάπτυξη μέσω παραγωγική</w:t>
      </w:r>
      <w:r>
        <w:rPr>
          <w:rFonts w:eastAsia="Times New Roman"/>
          <w:szCs w:val="24"/>
        </w:rPr>
        <w:t>ς βάσης, μέσω νέων τεχνολογιών, μέσω καινοτόμων δραστηριοτήτων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Αυτά, όμως, τα δευτερεύοντα θέματα καθορίζουν τη ζωή των ανθρώπων, καθορίζουν τη βιωσιμότητα της κοινωνίας, καθορίζουν πολλούς παράγοντες. </w:t>
      </w:r>
    </w:p>
    <w:p w14:paraId="485634B1" w14:textId="77777777" w:rsidR="00C17FD8" w:rsidRDefault="00C12081">
      <w:pPr>
        <w:spacing w:after="0" w:line="600" w:lineRule="auto"/>
        <w:ind w:firstLine="720"/>
        <w:jc w:val="both"/>
        <w:rPr>
          <w:rFonts w:eastAsia="Times New Roman"/>
          <w:szCs w:val="24"/>
        </w:rPr>
      </w:pPr>
      <w:r>
        <w:rPr>
          <w:rFonts w:eastAsia="Times New Roman"/>
          <w:szCs w:val="24"/>
        </w:rPr>
        <w:t xml:space="preserve">Επομένως, στην παρούσα φάση ακριβώς είναι τα κριτήρια για να επιλέξει κανείς την κατεύθυνση στην οποία θα κινηθεί, αν θέλει κοινωνικό κράτος ή αν θέλει </w:t>
      </w:r>
      <w:r>
        <w:rPr>
          <w:rFonts w:eastAsia="Times New Roman"/>
          <w:szCs w:val="24"/>
          <w:lang w:val="en-US"/>
        </w:rPr>
        <w:t>outsourcing</w:t>
      </w:r>
      <w:r>
        <w:rPr>
          <w:rFonts w:eastAsia="Times New Roman"/>
          <w:szCs w:val="24"/>
        </w:rPr>
        <w:t>, αν θέλει κοινωνική δικαιοσύνη ή αν θεωρεί ότι οι ανισότητες είναι αποδεκτές ή και επιταχύνο</w:t>
      </w:r>
      <w:r>
        <w:rPr>
          <w:rFonts w:eastAsia="Times New Roman"/>
          <w:szCs w:val="24"/>
        </w:rPr>
        <w:t>υν την ανάπτυξη.</w:t>
      </w:r>
    </w:p>
    <w:p w14:paraId="485634B2" w14:textId="77777777" w:rsidR="00C17FD8" w:rsidRDefault="00C12081">
      <w:pPr>
        <w:spacing w:after="0" w:line="600" w:lineRule="auto"/>
        <w:ind w:firstLine="720"/>
        <w:jc w:val="both"/>
        <w:rPr>
          <w:rFonts w:eastAsia="Times New Roman"/>
          <w:szCs w:val="24"/>
        </w:rPr>
      </w:pPr>
      <w:r>
        <w:rPr>
          <w:rFonts w:eastAsia="Times New Roman"/>
          <w:szCs w:val="24"/>
        </w:rPr>
        <w:t>Με αυτές τις σκέψεις, λοιπόν, θα ήθελα να προτείνω το κείμενο αυτό να αντιμετωπιστεί όπως είναι, δηλαδή ως μία σημαντική προσπάθεια. Για πρώτη φορά η χώρα μας έχει ένα σχέδιο ανάπτυξης, ένα σχέδιο το οποίο είναι προϊόν διαλόγου κ</w:t>
      </w:r>
      <w:r>
        <w:rPr>
          <w:rFonts w:eastAsia="Times New Roman"/>
          <w:szCs w:val="24"/>
        </w:rPr>
        <w:t>α</w:t>
      </w:r>
      <w:r>
        <w:rPr>
          <w:rFonts w:eastAsia="Times New Roman"/>
          <w:szCs w:val="24"/>
        </w:rPr>
        <w:t xml:space="preserve">ι έχει και την ανοχή, θα πω εγώ, και των ευρωπαϊκών θεσμών. </w:t>
      </w:r>
    </w:p>
    <w:p w14:paraId="485634B3" w14:textId="77777777" w:rsidR="00C17FD8" w:rsidRDefault="00C12081">
      <w:pPr>
        <w:spacing w:after="0" w:line="600" w:lineRule="auto"/>
        <w:ind w:firstLine="720"/>
        <w:jc w:val="both"/>
        <w:rPr>
          <w:rFonts w:eastAsia="Times New Roman"/>
          <w:szCs w:val="24"/>
        </w:rPr>
      </w:pPr>
      <w:r>
        <w:rPr>
          <w:rFonts w:eastAsia="Times New Roman"/>
          <w:szCs w:val="24"/>
        </w:rPr>
        <w:t>Δεν είναι το τέλος της προσπάθειας. Πάρα πολλά από αυτά που άκουσα, παραδείγματος χάρ</w:t>
      </w:r>
      <w:r>
        <w:rPr>
          <w:rFonts w:eastAsia="Times New Roman"/>
          <w:szCs w:val="24"/>
        </w:rPr>
        <w:t>ιν</w:t>
      </w:r>
      <w:r>
        <w:rPr>
          <w:rFonts w:eastAsia="Times New Roman"/>
          <w:szCs w:val="24"/>
        </w:rPr>
        <w:t xml:space="preserve"> από τον κ. Θεοδωράκη, είναι σκέψεις και παρατηρήσεις που θα μπορούσαν να συζητηθούν σε έναν διάλογο οργανωμ</w:t>
      </w:r>
      <w:r>
        <w:rPr>
          <w:rFonts w:eastAsia="Times New Roman"/>
          <w:szCs w:val="24"/>
        </w:rPr>
        <w:t xml:space="preserve">ένο. Είναι ακριβώς ένα πλαίσιο για εξειδίκευση και εμπλουτισμό, για διάλογο και επιδίωξη, αναζήτηση ευρύτερων συναινέσεων.   </w:t>
      </w:r>
      <w:r w:rsidRPr="00C414B3">
        <w:rPr>
          <w:rFonts w:eastAsia="Times New Roman"/>
          <w:szCs w:val="24"/>
        </w:rPr>
        <w:t xml:space="preserve"> </w:t>
      </w:r>
      <w:r>
        <w:rPr>
          <w:rFonts w:eastAsia="Times New Roman"/>
          <w:szCs w:val="24"/>
        </w:rPr>
        <w:t xml:space="preserve"> </w:t>
      </w:r>
    </w:p>
    <w:p w14:paraId="485634B4" w14:textId="77777777" w:rsidR="00C17FD8" w:rsidRDefault="00C12081">
      <w:pPr>
        <w:spacing w:after="0" w:line="600" w:lineRule="auto"/>
        <w:ind w:firstLine="720"/>
        <w:jc w:val="both"/>
        <w:rPr>
          <w:rFonts w:eastAsia="Times New Roman"/>
          <w:szCs w:val="24"/>
        </w:rPr>
      </w:pPr>
      <w:r>
        <w:rPr>
          <w:rFonts w:eastAsia="Times New Roman"/>
          <w:szCs w:val="24"/>
        </w:rPr>
        <w:t>Δείτε το, λοιπόν, ως τέτοιο και είμαι βέβαιος πως για όσους το κάνετε, κάποιο όφελος θα υπάρξει από την κατανόηση και την αξιοπο</w:t>
      </w:r>
      <w:r>
        <w:rPr>
          <w:rFonts w:eastAsia="Times New Roman"/>
          <w:szCs w:val="24"/>
        </w:rPr>
        <w:t xml:space="preserve">ίηση του. </w:t>
      </w:r>
    </w:p>
    <w:p w14:paraId="485634B5" w14:textId="77777777" w:rsidR="00C17FD8" w:rsidRDefault="00C12081">
      <w:pPr>
        <w:spacing w:after="0" w:line="600" w:lineRule="auto"/>
        <w:ind w:firstLine="720"/>
        <w:jc w:val="both"/>
        <w:rPr>
          <w:rFonts w:eastAsia="Times New Roman"/>
          <w:szCs w:val="24"/>
        </w:rPr>
      </w:pPr>
      <w:r>
        <w:rPr>
          <w:rFonts w:eastAsia="Times New Roman"/>
          <w:szCs w:val="24"/>
        </w:rPr>
        <w:t xml:space="preserve">Σας ευχαριστώ.   </w:t>
      </w:r>
    </w:p>
    <w:p w14:paraId="485634B6" w14:textId="77777777" w:rsidR="00C17FD8" w:rsidRDefault="00C12081">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w:t>
      </w:r>
      <w:r>
        <w:rPr>
          <w:rFonts w:eastAsia="Times New Roman"/>
          <w:szCs w:val="24"/>
        </w:rPr>
        <w:t>ΝΕΛ</w:t>
      </w:r>
      <w:r>
        <w:rPr>
          <w:rFonts w:eastAsia="Times New Roman"/>
          <w:szCs w:val="24"/>
        </w:rPr>
        <w:t>)</w:t>
      </w:r>
    </w:p>
    <w:p w14:paraId="485634B7" w14:textId="77777777" w:rsidR="00C17FD8" w:rsidRDefault="00C12081">
      <w:pPr>
        <w:spacing w:after="0" w:line="600" w:lineRule="auto"/>
        <w:ind w:firstLine="720"/>
        <w:jc w:val="both"/>
        <w:rPr>
          <w:rFonts w:eastAsia="Times New Roman"/>
          <w:szCs w:val="24"/>
        </w:rPr>
      </w:pPr>
      <w:r w:rsidRPr="00C62592">
        <w:rPr>
          <w:rFonts w:eastAsia="Times New Roman"/>
          <w:b/>
          <w:szCs w:val="24"/>
        </w:rPr>
        <w:t xml:space="preserve">ΠΡΟΕΔΡΟΣ (Νικόλαος </w:t>
      </w:r>
      <w:proofErr w:type="spellStart"/>
      <w:r w:rsidRPr="00C62592">
        <w:rPr>
          <w:rFonts w:eastAsia="Times New Roman"/>
          <w:b/>
          <w:szCs w:val="24"/>
        </w:rPr>
        <w:t>Βούτσης</w:t>
      </w:r>
      <w:proofErr w:type="spellEnd"/>
      <w:r w:rsidRPr="00C62592">
        <w:rPr>
          <w:rFonts w:eastAsia="Times New Roman"/>
          <w:b/>
          <w:szCs w:val="24"/>
        </w:rPr>
        <w:t>):</w:t>
      </w:r>
      <w:r>
        <w:rPr>
          <w:rFonts w:eastAsia="Times New Roman"/>
          <w:szCs w:val="24"/>
        </w:rPr>
        <w:t xml:space="preserve"> Ευχαριστώ πολύ τον κ. Γιάννη Δραγασάκη, Αντιπρόεδρο της Κυβέρνησης και Υπουργό Οικονομίας και Ανάπτυξης. </w:t>
      </w:r>
    </w:p>
    <w:p w14:paraId="485634B8" w14:textId="77777777" w:rsidR="00C17FD8" w:rsidRDefault="00C12081">
      <w:pPr>
        <w:spacing w:after="0" w:line="600" w:lineRule="auto"/>
        <w:ind w:firstLine="720"/>
        <w:jc w:val="both"/>
        <w:rPr>
          <w:rFonts w:eastAsia="Times New Roman"/>
          <w:szCs w:val="24"/>
        </w:rPr>
      </w:pPr>
      <w:r w:rsidRPr="00404E28">
        <w:rPr>
          <w:rFonts w:eastAsia="Times New Roman"/>
          <w:szCs w:val="24"/>
        </w:rPr>
        <w:t xml:space="preserve">Κυρίες και κύριοι συνάδελφοι, έχω </w:t>
      </w:r>
      <w:r w:rsidRPr="00404E28">
        <w:rPr>
          <w:rFonts w:eastAsia="Times New Roman"/>
          <w:szCs w:val="24"/>
        </w:rPr>
        <w:t>την τιμή να ανακοινώσω στο Σώμα ότι τη συνεδρίασή μας παρακολουθούν από τα άνω δυτικά θεωρία,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w:t>
      </w:r>
      <w:r w:rsidRPr="00404E28">
        <w:rPr>
          <w:rFonts w:eastAsia="Times New Roman"/>
          <w:szCs w:val="24"/>
        </w:rPr>
        <w:t xml:space="preserve"> της Βουλής, </w:t>
      </w:r>
      <w:r>
        <w:rPr>
          <w:rFonts w:eastAsia="Times New Roman"/>
          <w:szCs w:val="24"/>
        </w:rPr>
        <w:t>είκοσι τρεις</w:t>
      </w:r>
      <w:r w:rsidRPr="00404E28">
        <w:rPr>
          <w:rFonts w:eastAsia="Times New Roman"/>
          <w:szCs w:val="24"/>
        </w:rPr>
        <w:t xml:space="preserve"> μαθητές και μαθήτριες και </w:t>
      </w:r>
      <w:r>
        <w:rPr>
          <w:rFonts w:eastAsia="Times New Roman"/>
          <w:szCs w:val="24"/>
        </w:rPr>
        <w:t>τρεις</w:t>
      </w:r>
      <w:r w:rsidRPr="00404E28">
        <w:rPr>
          <w:rFonts w:eastAsia="Times New Roman"/>
          <w:szCs w:val="24"/>
        </w:rPr>
        <w:t xml:space="preserve"> εκπαιδευτικοί συνοδοί τους από το </w:t>
      </w:r>
      <w:r>
        <w:rPr>
          <w:rFonts w:eastAsia="Times New Roman"/>
          <w:szCs w:val="24"/>
        </w:rPr>
        <w:t>1</w:t>
      </w:r>
      <w:r w:rsidRPr="008D1BBC">
        <w:rPr>
          <w:rFonts w:eastAsia="Times New Roman"/>
          <w:szCs w:val="24"/>
          <w:vertAlign w:val="superscript"/>
        </w:rPr>
        <w:t>ο</w:t>
      </w:r>
      <w:r>
        <w:rPr>
          <w:rFonts w:eastAsia="Times New Roman"/>
          <w:szCs w:val="24"/>
        </w:rPr>
        <w:t xml:space="preserve"> Δημοτικό Σχολείο </w:t>
      </w:r>
      <w:proofErr w:type="spellStart"/>
      <w:r>
        <w:rPr>
          <w:rFonts w:eastAsia="Times New Roman"/>
          <w:szCs w:val="24"/>
        </w:rPr>
        <w:t>Βαγίων</w:t>
      </w:r>
      <w:proofErr w:type="spellEnd"/>
      <w:r>
        <w:rPr>
          <w:rFonts w:eastAsia="Times New Roman"/>
          <w:szCs w:val="24"/>
        </w:rPr>
        <w:t xml:space="preserve"> Βοιωτίας</w:t>
      </w:r>
      <w:r w:rsidRPr="00404E28">
        <w:rPr>
          <w:rFonts w:eastAsia="Times New Roman"/>
          <w:szCs w:val="24"/>
        </w:rPr>
        <w:t>.</w:t>
      </w:r>
    </w:p>
    <w:p w14:paraId="485634B9" w14:textId="77777777" w:rsidR="00C17FD8" w:rsidRDefault="00C12081">
      <w:pPr>
        <w:spacing w:after="0" w:line="600" w:lineRule="auto"/>
        <w:ind w:firstLine="720"/>
        <w:rPr>
          <w:rFonts w:eastAsia="Times New Roman"/>
          <w:szCs w:val="24"/>
        </w:rPr>
      </w:pPr>
      <w:r>
        <w:rPr>
          <w:rFonts w:eastAsia="Times New Roman"/>
          <w:szCs w:val="24"/>
        </w:rPr>
        <w:t>Η Βουλή τού</w:t>
      </w:r>
      <w:r w:rsidRPr="00404E28">
        <w:rPr>
          <w:rFonts w:eastAsia="Times New Roman"/>
          <w:szCs w:val="24"/>
        </w:rPr>
        <w:t>ς καλωσορίζει.</w:t>
      </w:r>
    </w:p>
    <w:p w14:paraId="485634BA" w14:textId="77777777" w:rsidR="00C17FD8" w:rsidRDefault="00C12081">
      <w:pPr>
        <w:spacing w:after="0" w:line="600" w:lineRule="auto"/>
        <w:ind w:firstLine="720"/>
        <w:jc w:val="center"/>
        <w:rPr>
          <w:rFonts w:eastAsia="Times New Roman"/>
          <w:szCs w:val="24"/>
        </w:rPr>
      </w:pPr>
      <w:r w:rsidRPr="00404E28">
        <w:rPr>
          <w:rFonts w:eastAsia="Times New Roman"/>
          <w:szCs w:val="24"/>
        </w:rPr>
        <w:t>(Χειροκροτήματα απ’ όλες τις πτέρυγες της Βουλής)</w:t>
      </w:r>
    </w:p>
    <w:p w14:paraId="485634BB" w14:textId="77777777" w:rsidR="00C17FD8" w:rsidRDefault="00C12081">
      <w:pPr>
        <w:spacing w:after="0" w:line="600" w:lineRule="auto"/>
        <w:ind w:firstLine="720"/>
        <w:jc w:val="both"/>
        <w:rPr>
          <w:rFonts w:eastAsia="Times New Roman"/>
          <w:szCs w:val="24"/>
        </w:rPr>
      </w:pPr>
      <w:r>
        <w:rPr>
          <w:rFonts w:eastAsia="Times New Roman"/>
          <w:szCs w:val="24"/>
        </w:rPr>
        <w:t>Να σας πω ότι έληξε ο πρώτος και μεγαλύτερος κύκλος</w:t>
      </w:r>
      <w:r>
        <w:rPr>
          <w:rFonts w:eastAsia="Times New Roman"/>
          <w:szCs w:val="24"/>
        </w:rPr>
        <w:t xml:space="preserve"> των ομιλιών και τοποθετήσεων. Υπήρξαν δέκα τοποθετήσεις, δέκα ομιλίες. Γνωρίζετε ότι ο μεν κ. </w:t>
      </w:r>
      <w:proofErr w:type="spellStart"/>
      <w:r>
        <w:rPr>
          <w:rFonts w:eastAsia="Times New Roman"/>
          <w:szCs w:val="24"/>
        </w:rPr>
        <w:t>Τσακαλώτος</w:t>
      </w:r>
      <w:proofErr w:type="spellEnd"/>
      <w:r>
        <w:rPr>
          <w:rFonts w:eastAsia="Times New Roman"/>
          <w:szCs w:val="24"/>
        </w:rPr>
        <w:t xml:space="preserve"> δεν θα κάνει δευτερολογία, έχει ήδη αναχωρήσει, είχε ενσωματωθεί ο χρόνος του. Οι δε κύριοι Κοινοβουλευτικοί Εκπρόσωποι που αναπλήρωσαν τον κ. </w:t>
      </w:r>
      <w:proofErr w:type="spellStart"/>
      <w:r>
        <w:rPr>
          <w:rFonts w:eastAsia="Times New Roman"/>
          <w:szCs w:val="24"/>
        </w:rPr>
        <w:t>Μιχαλολ</w:t>
      </w:r>
      <w:r>
        <w:rPr>
          <w:rFonts w:eastAsia="Times New Roman"/>
          <w:szCs w:val="24"/>
        </w:rPr>
        <w:t>ιάκο</w:t>
      </w:r>
      <w:proofErr w:type="spellEnd"/>
      <w:r>
        <w:rPr>
          <w:rFonts w:eastAsia="Times New Roman"/>
          <w:szCs w:val="24"/>
        </w:rPr>
        <w:t xml:space="preserve"> και τον κ. Καμμένο, επίσης είχαν μία ομιλία την οποία ήδη διεκπεραίωσαν.    </w:t>
      </w:r>
      <w:r w:rsidRPr="00FA3FD1">
        <w:rPr>
          <w:rFonts w:eastAsia="Times New Roman"/>
          <w:szCs w:val="24"/>
        </w:rPr>
        <w:t xml:space="preserve"> </w:t>
      </w:r>
    </w:p>
    <w:p w14:paraId="485634B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Άρα στη δεύτερη φάση θα υπάρχουν επτά ομιλητές. Ο Πρωθυπουργός θα έχει δεκαπέντε λεπτά. Ύστερα είναι η κυρία Γεννηματά και ο κ. Μητσοτάκης, ο κ. </w:t>
      </w:r>
      <w:proofErr w:type="spellStart"/>
      <w:r>
        <w:rPr>
          <w:rFonts w:eastAsia="Times New Roman" w:cs="Times New Roman"/>
          <w:szCs w:val="24"/>
        </w:rPr>
        <w:t>Κουτσούμπας</w:t>
      </w:r>
      <w:proofErr w:type="spellEnd"/>
      <w:r>
        <w:rPr>
          <w:rFonts w:eastAsia="Times New Roman" w:cs="Times New Roman"/>
          <w:szCs w:val="24"/>
        </w:rPr>
        <w:t>, ο κ. Θεοδωράκης</w:t>
      </w:r>
      <w:r>
        <w:rPr>
          <w:rFonts w:eastAsia="Times New Roman" w:cs="Times New Roman"/>
          <w:szCs w:val="24"/>
        </w:rPr>
        <w:t xml:space="preserve"> και ο κ. Λεβέντης από δέκα λεπτά. Θα κλείσει αυτόν τον κύκλο και τη συνεδρίαση ο κ. Δραγασάκης με τη δευτερολογία του, εκτός εάν ο Πρωθυπουργός κάνει χρήση –όπως έχει δικαίωμα από τον Κανονισμό- πεντάλεπτη </w:t>
      </w:r>
      <w:proofErr w:type="spellStart"/>
      <w:r>
        <w:rPr>
          <w:rFonts w:eastAsia="Times New Roman" w:cs="Times New Roman"/>
          <w:szCs w:val="24"/>
        </w:rPr>
        <w:t>τριτολογίας</w:t>
      </w:r>
      <w:proofErr w:type="spellEnd"/>
      <w:r>
        <w:rPr>
          <w:rFonts w:eastAsia="Times New Roman" w:cs="Times New Roman"/>
          <w:szCs w:val="24"/>
        </w:rPr>
        <w:t>. Επ’ αυτού, όμως, ο ίδιος θα ενημερώσ</w:t>
      </w:r>
      <w:r>
        <w:rPr>
          <w:rFonts w:eastAsia="Times New Roman" w:cs="Times New Roman"/>
          <w:szCs w:val="24"/>
        </w:rPr>
        <w:t>ει το Σώμα.</w:t>
      </w:r>
    </w:p>
    <w:p w14:paraId="485634B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Πιστεύω ότι η οικονομία της συνεδρίασης γενικά έχει κρατηθεί και μπορούμε να προχωρήσουμε.</w:t>
      </w:r>
    </w:p>
    <w:p w14:paraId="485634B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Τον λόγο έχει ο Πρωθυπουργός και Πρόεδρος του ΣΥΡΙΖΑ κ. Αλέξης Τσίπρας.</w:t>
      </w:r>
    </w:p>
    <w:p w14:paraId="485634BF" w14:textId="77777777" w:rsidR="00C17FD8" w:rsidRDefault="00C12081">
      <w:pPr>
        <w:spacing w:after="0" w:line="600" w:lineRule="auto"/>
        <w:ind w:firstLine="720"/>
        <w:jc w:val="both"/>
        <w:rPr>
          <w:rFonts w:eastAsia="Times New Roman"/>
          <w:bCs/>
          <w:szCs w:val="24"/>
        </w:rPr>
      </w:pPr>
      <w:r>
        <w:rPr>
          <w:rFonts w:eastAsia="Times New Roman"/>
          <w:b/>
          <w:bCs/>
          <w:szCs w:val="24"/>
        </w:rPr>
        <w:t>ΑΛΕΞΗ</w:t>
      </w:r>
      <w:r w:rsidRPr="00585549">
        <w:rPr>
          <w:rFonts w:eastAsia="Times New Roman"/>
          <w:b/>
          <w:bCs/>
          <w:szCs w:val="24"/>
        </w:rPr>
        <w:t>Σ ΤΣΙΠΡΑΣ (Πρόεδρος της Κυβέρνησης)</w:t>
      </w:r>
      <w:r>
        <w:rPr>
          <w:rFonts w:eastAsia="Times New Roman"/>
          <w:b/>
          <w:bCs/>
          <w:szCs w:val="24"/>
        </w:rPr>
        <w:t>:</w:t>
      </w:r>
      <w:r>
        <w:rPr>
          <w:rFonts w:eastAsia="Times New Roman"/>
          <w:bCs/>
          <w:szCs w:val="24"/>
        </w:rPr>
        <w:t xml:space="preserve"> Ευχαριστώ, κύριε Πρόεδρε.</w:t>
      </w:r>
    </w:p>
    <w:p w14:paraId="485634C0" w14:textId="77777777" w:rsidR="00C17FD8" w:rsidRDefault="00C12081">
      <w:pPr>
        <w:spacing w:after="0" w:line="600" w:lineRule="auto"/>
        <w:ind w:firstLine="720"/>
        <w:jc w:val="both"/>
        <w:rPr>
          <w:rFonts w:eastAsia="Times New Roman"/>
          <w:bCs/>
          <w:szCs w:val="24"/>
        </w:rPr>
      </w:pPr>
      <w:r>
        <w:rPr>
          <w:rFonts w:eastAsia="Times New Roman"/>
          <w:bCs/>
          <w:szCs w:val="24"/>
        </w:rPr>
        <w:t xml:space="preserve">Άκουσα, κατ’ </w:t>
      </w:r>
      <w:r>
        <w:rPr>
          <w:rFonts w:eastAsia="Times New Roman"/>
          <w:bCs/>
          <w:szCs w:val="24"/>
        </w:rPr>
        <w:t>αρχάς, με μεγάλη προσοχή την κ</w:t>
      </w:r>
      <w:r>
        <w:rPr>
          <w:rFonts w:eastAsia="Times New Roman"/>
          <w:bCs/>
          <w:szCs w:val="24"/>
        </w:rPr>
        <w:t>.</w:t>
      </w:r>
      <w:r>
        <w:rPr>
          <w:rFonts w:eastAsia="Times New Roman"/>
          <w:bCs/>
          <w:szCs w:val="24"/>
        </w:rPr>
        <w:t xml:space="preserve"> Γεννηματά που ζήτησε τη σημερινή συζήτηση. Είχε έναν άκρως επιθετικό τρόπο, ώρες</w:t>
      </w:r>
      <w:r>
        <w:rPr>
          <w:rFonts w:eastAsia="Times New Roman"/>
          <w:bCs/>
          <w:szCs w:val="24"/>
        </w:rPr>
        <w:t>-</w:t>
      </w:r>
      <w:r>
        <w:rPr>
          <w:rFonts w:eastAsia="Times New Roman"/>
          <w:bCs/>
          <w:szCs w:val="24"/>
        </w:rPr>
        <w:t>ώρες αλαζονικό, κα</w:t>
      </w:r>
      <w:r>
        <w:rPr>
          <w:rFonts w:eastAsia="Times New Roman"/>
          <w:bCs/>
          <w:szCs w:val="24"/>
        </w:rPr>
        <w:t>μ</w:t>
      </w:r>
      <w:r>
        <w:rPr>
          <w:rFonts w:eastAsia="Times New Roman"/>
          <w:bCs/>
          <w:szCs w:val="24"/>
        </w:rPr>
        <w:t>μ</w:t>
      </w:r>
      <w:r>
        <w:rPr>
          <w:rFonts w:eastAsia="Times New Roman"/>
          <w:bCs/>
          <w:szCs w:val="24"/>
        </w:rPr>
        <w:t>ία</w:t>
      </w:r>
      <w:r>
        <w:rPr>
          <w:rFonts w:eastAsia="Times New Roman"/>
          <w:bCs/>
          <w:szCs w:val="24"/>
        </w:rPr>
        <w:t xml:space="preserve"> φορά και υπερφίαλο, λες και επειδή το ΠΑΣΟΚ δεν υπάρχει στον τίτλο του κόμματος που εκπροσωπεί εδώ στην Βουλή, σημαίνει </w:t>
      </w:r>
      <w:r>
        <w:rPr>
          <w:rFonts w:eastAsia="Times New Roman"/>
          <w:bCs/>
          <w:szCs w:val="24"/>
        </w:rPr>
        <w:t>ότι ο κόσμος που μας ακούει ξέχασε ότι κυβερνούσε τα τελευταία χρόνια, μαζί με τον κ. Σαμαρά μάλιστα, το 2010-2015.</w:t>
      </w:r>
    </w:p>
    <w:p w14:paraId="485634C1" w14:textId="77777777" w:rsidR="00C17FD8" w:rsidRDefault="00C12081">
      <w:pPr>
        <w:spacing w:after="0" w:line="600" w:lineRule="auto"/>
        <w:ind w:firstLine="720"/>
        <w:jc w:val="both"/>
        <w:rPr>
          <w:rFonts w:eastAsia="Times New Roman"/>
          <w:bCs/>
          <w:szCs w:val="24"/>
        </w:rPr>
      </w:pPr>
      <w:r>
        <w:rPr>
          <w:rFonts w:eastAsia="Times New Roman"/>
          <w:bCs/>
          <w:szCs w:val="24"/>
        </w:rPr>
        <w:t>Και την άκουσα να ζητά με στόμφο πολλές φορές να γίνουν εκλογές τώρα, να γίνουν εκλογές σήμερα. Και μάλιστα να ασκεί κριτική και στον κ. Μητ</w:t>
      </w:r>
      <w:r>
        <w:rPr>
          <w:rFonts w:eastAsia="Times New Roman"/>
          <w:bCs/>
          <w:szCs w:val="24"/>
        </w:rPr>
        <w:t xml:space="preserve">σοτάκη από τα δεξιά ότι δεν ζητάει και αυτός να γίνουν σήμερα εκλογές και ζητάει να γίνουν αφ’ ότου η χώρα βγει από το μνημόνιο. </w:t>
      </w:r>
    </w:p>
    <w:p w14:paraId="485634C2" w14:textId="77777777" w:rsidR="00C17FD8" w:rsidRDefault="00C12081">
      <w:pPr>
        <w:spacing w:after="0" w:line="600" w:lineRule="auto"/>
        <w:ind w:firstLine="720"/>
        <w:jc w:val="both"/>
        <w:rPr>
          <w:rFonts w:eastAsia="Times New Roman"/>
          <w:bCs/>
          <w:szCs w:val="24"/>
        </w:rPr>
      </w:pPr>
      <w:r>
        <w:rPr>
          <w:rFonts w:eastAsia="Times New Roman"/>
          <w:bCs/>
          <w:szCs w:val="24"/>
        </w:rPr>
        <w:t xml:space="preserve">Δεν έχω καταλάβει, κυρίες και κύριοι της Δημοκρατικής Συμπαράταξης, διότι δεν μου κάνει την τιμή να με ακούσει η </w:t>
      </w:r>
      <w:r>
        <w:rPr>
          <w:rFonts w:eastAsia="Times New Roman"/>
          <w:bCs/>
          <w:szCs w:val="24"/>
        </w:rPr>
        <w:t xml:space="preserve">κ. </w:t>
      </w:r>
      <w:r>
        <w:rPr>
          <w:rFonts w:eastAsia="Times New Roman"/>
          <w:bCs/>
          <w:szCs w:val="24"/>
        </w:rPr>
        <w:t>Γεννηματά,</w:t>
      </w:r>
      <w:r>
        <w:rPr>
          <w:rFonts w:eastAsia="Times New Roman"/>
          <w:bCs/>
          <w:szCs w:val="24"/>
        </w:rPr>
        <w:t xml:space="preserve"> δεν βρίσκεται στην Αίθουσα, εάν είναι η ίδια ή κάποιος άλλος που έστειλε μια επιστολή πριν από λίγες ημέρες -όχι μόνο σε εμένα, αλλά εάν δεν κάνω λάθος και σε όλους τους πολιτικούς Αρχηγούς- στην οποία επεσήμαινε πόσο κρίσιμης εθνικής σημασίας ζήτημα είνα</w:t>
      </w:r>
      <w:r>
        <w:rPr>
          <w:rFonts w:eastAsia="Times New Roman"/>
          <w:bCs/>
          <w:szCs w:val="24"/>
        </w:rPr>
        <w:t xml:space="preserve">ι η αναθεώρηση του Συντάγματος και μάλιστα πριν κλείσει η παρούσα κοινοβουλευτική θητεία, που σημαίνει δηλαδή, πριν ολοκληρωθεί η θητεία της Κυβέρνησης αυτής. Γιατί; Γιατί εάν δεν ανοίξει η διαδικασία της συνταγματικής </w:t>
      </w:r>
      <w:r>
        <w:rPr>
          <w:rFonts w:eastAsia="Times New Roman"/>
          <w:bCs/>
          <w:szCs w:val="24"/>
        </w:rPr>
        <w:t xml:space="preserve">Αναθεώρησης </w:t>
      </w:r>
      <w:r>
        <w:rPr>
          <w:rFonts w:eastAsia="Times New Roman"/>
          <w:bCs/>
          <w:szCs w:val="24"/>
        </w:rPr>
        <w:t>–και το επεσήμαινε και στ</w:t>
      </w:r>
      <w:r>
        <w:rPr>
          <w:rFonts w:eastAsia="Times New Roman"/>
          <w:bCs/>
          <w:szCs w:val="24"/>
        </w:rPr>
        <w:t xml:space="preserve">ην επιστολή της- τότε η συνταγματική </w:t>
      </w:r>
      <w:r>
        <w:rPr>
          <w:rFonts w:eastAsia="Times New Roman"/>
          <w:bCs/>
          <w:szCs w:val="24"/>
        </w:rPr>
        <w:t xml:space="preserve">Αναθεώρηση </w:t>
      </w:r>
      <w:r>
        <w:rPr>
          <w:rFonts w:eastAsia="Times New Roman"/>
          <w:bCs/>
          <w:szCs w:val="24"/>
        </w:rPr>
        <w:t>θα πάει στις καλένδες του 2023 και βάλε.</w:t>
      </w:r>
    </w:p>
    <w:p w14:paraId="485634C3" w14:textId="77777777" w:rsidR="00C17FD8" w:rsidRDefault="00C12081">
      <w:pPr>
        <w:spacing w:after="0" w:line="600" w:lineRule="auto"/>
        <w:ind w:firstLine="720"/>
        <w:jc w:val="both"/>
        <w:rPr>
          <w:rFonts w:eastAsia="Times New Roman"/>
          <w:bCs/>
          <w:szCs w:val="24"/>
        </w:rPr>
      </w:pPr>
      <w:r>
        <w:rPr>
          <w:rFonts w:eastAsia="Times New Roman"/>
          <w:bCs/>
          <w:szCs w:val="24"/>
        </w:rPr>
        <w:t xml:space="preserve">Και αναρωτιέμαι, λοιπόν, πρώτον εάν είναι ο ίδιος άνθρωπος που μου έστειλε πριν από λίγες εβδομάδες αυτή την επιστολή ή είναι κάποιος άλλος ή τι ακριβώς έχει αλλάξει. </w:t>
      </w:r>
      <w:r>
        <w:rPr>
          <w:rFonts w:eastAsia="Times New Roman"/>
          <w:bCs/>
          <w:szCs w:val="24"/>
        </w:rPr>
        <w:t>Τι έχει αλλάξει και ζητάει σήμερα με τόσο επιτακτικό τρόπο εκλογές, λίγες ημέρες, λίγες εβδομάδες πριν ολοκληρωθεί η τελευταία αξιολόγηση και πριν βγει η χώρα από το μνημόνιο;</w:t>
      </w:r>
    </w:p>
    <w:p w14:paraId="485634C4" w14:textId="77777777" w:rsidR="00C17FD8" w:rsidRDefault="00C12081">
      <w:pPr>
        <w:spacing w:after="0" w:line="600" w:lineRule="auto"/>
        <w:ind w:firstLine="720"/>
        <w:jc w:val="both"/>
        <w:rPr>
          <w:rFonts w:eastAsia="Times New Roman"/>
          <w:bCs/>
          <w:szCs w:val="24"/>
        </w:rPr>
      </w:pPr>
      <w:r>
        <w:rPr>
          <w:rFonts w:eastAsia="Times New Roman"/>
          <w:bCs/>
          <w:szCs w:val="24"/>
        </w:rPr>
        <w:t xml:space="preserve">Με δύο λόγια, δηλαδή, για να το πω με κατανοητό τρόπο, εκλογές τώρα σημαίνει να </w:t>
      </w:r>
      <w:r>
        <w:rPr>
          <w:rFonts w:eastAsia="Times New Roman"/>
          <w:bCs/>
          <w:szCs w:val="24"/>
        </w:rPr>
        <w:t xml:space="preserve">μην βγούμε από το μνημόνιο. Αυτήν την ακραία θέση ούτε ο κ. Μητσοτάκης δεν </w:t>
      </w:r>
      <w:proofErr w:type="spellStart"/>
      <w:r>
        <w:rPr>
          <w:rFonts w:eastAsia="Times New Roman"/>
          <w:bCs/>
          <w:szCs w:val="24"/>
        </w:rPr>
        <w:t>ετόλμησε</w:t>
      </w:r>
      <w:proofErr w:type="spellEnd"/>
      <w:r>
        <w:rPr>
          <w:rFonts w:eastAsia="Times New Roman"/>
          <w:bCs/>
          <w:szCs w:val="24"/>
        </w:rPr>
        <w:t xml:space="preserve"> να τη διατυπώσει. Γιατί; Γιατί προφανώς έχει μια στοιχειώδη αίσθηση της πραγματικότητας και ξέρει ότι εάν το πει αυτό, πρώτοι οι δικοί του άνθρωποι στην αγορά, σε κοινωνικο</w:t>
      </w:r>
      <w:r>
        <w:rPr>
          <w:rFonts w:eastAsia="Times New Roman"/>
          <w:bCs/>
          <w:szCs w:val="24"/>
        </w:rPr>
        <w:t>ύς φορείς, στους κοινωνικούς εταίρους, θα βγουν και θα τον πάρουν στο κυνήγι, όπως για παράδειγμα ο κ. Μίχαλος του ΕΒΕΑ, ο οποίος δήλωσε σε όλους τους τόνους ότι είναι καταστροφική επιλογή οι εκλογές αυτήν την περίοδο.</w:t>
      </w:r>
    </w:p>
    <w:p w14:paraId="485634C5" w14:textId="77777777" w:rsidR="00C17FD8" w:rsidRDefault="00C12081">
      <w:pPr>
        <w:spacing w:after="0" w:line="600" w:lineRule="auto"/>
        <w:ind w:firstLine="720"/>
        <w:jc w:val="both"/>
        <w:rPr>
          <w:rFonts w:eastAsia="Times New Roman"/>
          <w:bCs/>
          <w:szCs w:val="24"/>
        </w:rPr>
      </w:pPr>
      <w:r>
        <w:rPr>
          <w:rFonts w:eastAsia="Times New Roman"/>
          <w:bCs/>
          <w:szCs w:val="24"/>
        </w:rPr>
        <w:t>(Θόρυβος από την πτέρυγα της Δημοκρατ</w:t>
      </w:r>
      <w:r>
        <w:rPr>
          <w:rFonts w:eastAsia="Times New Roman"/>
          <w:bCs/>
          <w:szCs w:val="24"/>
        </w:rPr>
        <w:t>ικής Συμπαράταξης ΠΑΣΟΚ</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ΔΗΜΑΡ)</w:t>
      </w:r>
    </w:p>
    <w:p w14:paraId="485634C6" w14:textId="77777777" w:rsidR="00C17FD8" w:rsidRDefault="00C12081">
      <w:pPr>
        <w:spacing w:after="0"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Ήσυχα παρακαλώ!</w:t>
      </w:r>
    </w:p>
    <w:p w14:paraId="485634C7" w14:textId="77777777" w:rsidR="00C17FD8" w:rsidRDefault="00C12081">
      <w:pPr>
        <w:spacing w:after="0" w:line="600" w:lineRule="auto"/>
        <w:ind w:firstLine="720"/>
        <w:jc w:val="both"/>
        <w:rPr>
          <w:rFonts w:eastAsia="Times New Roman"/>
          <w:bCs/>
          <w:szCs w:val="24"/>
        </w:rPr>
      </w:pPr>
      <w:r>
        <w:rPr>
          <w:rFonts w:eastAsia="Times New Roman"/>
          <w:b/>
          <w:bCs/>
          <w:szCs w:val="24"/>
        </w:rPr>
        <w:t>ΑΛΕΞΗ</w:t>
      </w:r>
      <w:r w:rsidRPr="00585549">
        <w:rPr>
          <w:rFonts w:eastAsia="Times New Roman"/>
          <w:b/>
          <w:bCs/>
          <w:szCs w:val="24"/>
        </w:rPr>
        <w:t>Σ ΤΣΙΠΡΑΣ (Πρόεδρος της Κυβέρνησης)</w:t>
      </w:r>
      <w:r>
        <w:rPr>
          <w:rFonts w:eastAsia="Times New Roman"/>
          <w:b/>
          <w:bCs/>
          <w:szCs w:val="24"/>
        </w:rPr>
        <w:t>:</w:t>
      </w:r>
      <w:r>
        <w:rPr>
          <w:rFonts w:eastAsia="Times New Roman"/>
          <w:bCs/>
          <w:szCs w:val="24"/>
        </w:rPr>
        <w:t xml:space="preserve"> Βλέπω ότι είστε λίγο αναστατωμένος, κύριε </w:t>
      </w:r>
      <w:proofErr w:type="spellStart"/>
      <w:r>
        <w:rPr>
          <w:rFonts w:eastAsia="Times New Roman"/>
          <w:bCs/>
          <w:szCs w:val="24"/>
        </w:rPr>
        <w:t>Κεγκέρογλου</w:t>
      </w:r>
      <w:proofErr w:type="spellEnd"/>
      <w:r>
        <w:rPr>
          <w:rFonts w:eastAsia="Times New Roman"/>
          <w:bCs/>
          <w:szCs w:val="24"/>
        </w:rPr>
        <w:t>. Το ξέρω. Δεν πειράζει, ας είστε λίγο αναστατωμένος. Θα τα ακούσετε τώρα.</w:t>
      </w:r>
    </w:p>
    <w:p w14:paraId="485634C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Ή θα έβγ</w:t>
      </w:r>
      <w:r>
        <w:rPr>
          <w:rFonts w:eastAsia="Times New Roman" w:cs="Times New Roman"/>
          <w:szCs w:val="24"/>
        </w:rPr>
        <w:t xml:space="preserve">αιναν από τον Σύνδεσμο Τουριστικών Επιχειρήσεων και θα έλεγαν ότι βρισκόμαστε φέτος στο καλύτερο καλοκαίρι που έχει δει η χώρα ποτέ στον τουρισμό με ένα ρεκόρ που περιμένουμε να σπάσει και φέτος με σχεδόν τριάντα εκατομμύρια τουρίστες και θα έλεγε «Μα, τι </w:t>
      </w:r>
      <w:r>
        <w:rPr>
          <w:rFonts w:eastAsia="Times New Roman" w:cs="Times New Roman"/>
          <w:szCs w:val="24"/>
        </w:rPr>
        <w:t xml:space="preserve">λες; Είναι δυνατόν; Έχεις το μυαλό σου στο κεφάλι σου;». Και κυρίως όχι οι εκπρόσωποι της αγοράς μόνο, αλλά εγώ θα έλεγα όποιοι σοβαροί άνθρωποι, εν πάση </w:t>
      </w:r>
      <w:proofErr w:type="spellStart"/>
      <w:r>
        <w:rPr>
          <w:rFonts w:eastAsia="Times New Roman" w:cs="Times New Roman"/>
          <w:szCs w:val="24"/>
        </w:rPr>
        <w:t>περιπτώσει</w:t>
      </w:r>
      <w:proofErr w:type="spellEnd"/>
      <w:r>
        <w:rPr>
          <w:rFonts w:eastAsia="Times New Roman" w:cs="Times New Roman"/>
          <w:szCs w:val="24"/>
        </w:rPr>
        <w:t xml:space="preserve">, τοποθετούνται στα πολιτικά πράγματα του τόπου στη βάση της λογικής. </w:t>
      </w:r>
    </w:p>
    <w:p w14:paraId="485634C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Εσείς, όμως, κυρία Γε</w:t>
      </w:r>
      <w:r>
        <w:rPr>
          <w:rFonts w:eastAsia="Times New Roman" w:cs="Times New Roman"/>
          <w:szCs w:val="24"/>
        </w:rPr>
        <w:t>ννηματά, ζητάτε εκλογές τώρα. Μάλιστα. Και ποιο είναι το επιχείρημά σας; Το επιχείρημά σας είναι πριν ολοκληρώσουμε την τελευταία αξιολόγηση να ρωτήσουμε τον ελληνικό λαό. Έπιασε μια μεγάλη ευαισθησία να ρωτήσουμε τον ελληνικό λαό εσάς, το κόμμα σας δηλαδή</w:t>
      </w:r>
      <w:r>
        <w:rPr>
          <w:rFonts w:eastAsia="Times New Roman" w:cs="Times New Roman"/>
          <w:szCs w:val="24"/>
        </w:rPr>
        <w:t xml:space="preserve">, που δεν ρωτήσατε κανέναν ούτε για να φέρετε το Διεθνές Νομισματικό Ταμείο ούτε για </w:t>
      </w:r>
      <w:r>
        <w:rPr>
          <w:rFonts w:eastAsia="Times New Roman" w:cs="Times New Roman"/>
          <w:szCs w:val="24"/>
        </w:rPr>
        <w:t>να</w:t>
      </w:r>
      <w:r>
        <w:rPr>
          <w:rFonts w:eastAsia="Times New Roman" w:cs="Times New Roman"/>
          <w:szCs w:val="24"/>
        </w:rPr>
        <w:t xml:space="preserve"> μπούμε στο πρώτο μνημόνιο ούτε μαζί με τον κ. Σαμαρά, για να μπούμε στο δεύτερο μνημόνιο, ούτε όταν αποφάσιζε ο προκάτοχός σας την καταστροφή των ασφαλιστικών ταμείων μ</w:t>
      </w:r>
      <w:r>
        <w:rPr>
          <w:rFonts w:eastAsia="Times New Roman" w:cs="Times New Roman"/>
          <w:szCs w:val="24"/>
        </w:rPr>
        <w:t xml:space="preserve">ε το </w:t>
      </w:r>
      <w:r>
        <w:rPr>
          <w:rFonts w:eastAsia="Times New Roman" w:cs="Times New Roman"/>
          <w:szCs w:val="24"/>
          <w:lang w:val="en-US"/>
        </w:rPr>
        <w:t>PSI</w:t>
      </w:r>
      <w:r>
        <w:rPr>
          <w:rFonts w:eastAsia="Times New Roman" w:cs="Times New Roman"/>
          <w:szCs w:val="24"/>
        </w:rPr>
        <w:t xml:space="preserve"> ρωτήσατε κανέναν. </w:t>
      </w:r>
    </w:p>
    <w:p w14:paraId="485634C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Τώρα σας έπιασε η ευαισθησία και ζητάτε από εμάς, λίγο πριν εκπληρώσουμε την εντολή που μας έδωσε ο ελληνικός λαός τον Σεπτέμβρη του 2015 με γνωστή τη συμφωνία στο τραπέζι -εντολή που έδωσε σε εμάς- να ολοκληρώσουμε τη συμφωνία </w:t>
      </w:r>
      <w:r>
        <w:rPr>
          <w:rFonts w:eastAsia="Times New Roman" w:cs="Times New Roman"/>
          <w:szCs w:val="24"/>
        </w:rPr>
        <w:t xml:space="preserve">αυτή και να βγάλουμε τη χώρα από το μνημόνιο, να την αναζητήσουμε εκ νέου. </w:t>
      </w:r>
    </w:p>
    <w:p w14:paraId="485634C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Ευτυχώς, βέβαια, την άποψή σας αυτή, κυρία Γεννηματά, δεν τη συμμερίζονται και όλοι οι σύμμαχοί σας στο Κίνημα Αλλαγής εξ όσων γνωρίζω. Και πιστεύω ότι και προσωπικά σας κάνει κακό. Σας κάνει κακό να σύρεστε πίσω απ’ όσους στην παράταξή σας βλέπουν την ανα</w:t>
      </w:r>
      <w:r>
        <w:rPr>
          <w:rFonts w:eastAsia="Times New Roman" w:cs="Times New Roman"/>
          <w:szCs w:val="24"/>
        </w:rPr>
        <w:t xml:space="preserve">βίωση της </w:t>
      </w:r>
      <w:r>
        <w:rPr>
          <w:rFonts w:eastAsia="Times New Roman" w:cs="Times New Roman"/>
          <w:szCs w:val="24"/>
        </w:rPr>
        <w:t xml:space="preserve">συγκυβέρνησης </w:t>
      </w:r>
      <w:r>
        <w:rPr>
          <w:rFonts w:eastAsia="Times New Roman" w:cs="Times New Roman"/>
          <w:szCs w:val="24"/>
        </w:rPr>
        <w:t>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αυτής της ολέθριας και για τον χώρο της σοσιαλδημοκρατίας συνεργασίας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Νέας Δημοκρατίας, ως σανίδα προσωπικής τους σωτηρίας, τουλάχιστον πολιτικής.</w:t>
      </w:r>
    </w:p>
    <w:p w14:paraId="485634C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Όμως -δεν καταλαβαίνω- εμάς δεν μας ακούτε, τους συντρόφο</w:t>
      </w:r>
      <w:r>
        <w:rPr>
          <w:rFonts w:eastAsia="Times New Roman" w:cs="Times New Roman"/>
          <w:szCs w:val="24"/>
        </w:rPr>
        <w:t>υς σας στην Ευρώπη, τους συντρόφους σας από το Ευρωπαϊκό Σοσιαλιστικό Κόμμα</w:t>
      </w:r>
      <w:r w:rsidRPr="009D40F0">
        <w:rPr>
          <w:rFonts w:eastAsia="Times New Roman" w:cs="Times New Roman"/>
          <w:szCs w:val="24"/>
        </w:rPr>
        <w:t xml:space="preserve"> </w:t>
      </w:r>
      <w:r>
        <w:rPr>
          <w:rFonts w:eastAsia="Times New Roman" w:cs="Times New Roman"/>
          <w:szCs w:val="24"/>
        </w:rPr>
        <w:t xml:space="preserve">δεν τους ακούτε; Στην ίδια </w:t>
      </w:r>
      <w:proofErr w:type="spellStart"/>
      <w:r>
        <w:rPr>
          <w:rFonts w:eastAsia="Times New Roman" w:cs="Times New Roman"/>
          <w:szCs w:val="24"/>
        </w:rPr>
        <w:t>Ευρωομάδα</w:t>
      </w:r>
      <w:proofErr w:type="spellEnd"/>
      <w:r>
        <w:rPr>
          <w:rFonts w:eastAsia="Times New Roman" w:cs="Times New Roman"/>
          <w:szCs w:val="24"/>
        </w:rPr>
        <w:t xml:space="preserve"> ανήκετε. Δεν ακούσατε τον κ. </w:t>
      </w:r>
      <w:proofErr w:type="spellStart"/>
      <w:r>
        <w:rPr>
          <w:rFonts w:eastAsia="Times New Roman" w:cs="Times New Roman"/>
          <w:szCs w:val="24"/>
        </w:rPr>
        <w:t>Μπούλμαν</w:t>
      </w:r>
      <w:proofErr w:type="spellEnd"/>
      <w:r>
        <w:rPr>
          <w:rFonts w:eastAsia="Times New Roman" w:cs="Times New Roman"/>
          <w:szCs w:val="24"/>
        </w:rPr>
        <w:t xml:space="preserve">, τον επικεφαλής της </w:t>
      </w:r>
      <w:proofErr w:type="spellStart"/>
      <w:r>
        <w:rPr>
          <w:rFonts w:eastAsia="Times New Roman" w:cs="Times New Roman"/>
          <w:szCs w:val="24"/>
        </w:rPr>
        <w:t>Ευρωομάδας</w:t>
      </w:r>
      <w:proofErr w:type="spellEnd"/>
      <w:r>
        <w:rPr>
          <w:rFonts w:eastAsia="Times New Roman" w:cs="Times New Roman"/>
          <w:szCs w:val="24"/>
        </w:rPr>
        <w:t>, που κάλεσε όλα τα προοδευτικά πολιτικά κόμματα στην Ελλάδα να ενώσουν τις δυνάμεις τους στον κοινό δρόμο για το μέλλον της χώρας, που δεν μπορεί να ε</w:t>
      </w:r>
      <w:r>
        <w:rPr>
          <w:rFonts w:eastAsia="Times New Roman" w:cs="Times New Roman"/>
          <w:szCs w:val="24"/>
        </w:rPr>
        <w:t>ίναι πισωγύρισμα αυτός ο δρόμος προς το μέλλον; Και τόνισε -διαβάζω τα λόγια του-: «Δεν βλέπω κα</w:t>
      </w:r>
      <w:r>
        <w:rPr>
          <w:rFonts w:eastAsia="Times New Roman" w:cs="Times New Roman"/>
          <w:szCs w:val="24"/>
        </w:rPr>
        <w:t>μ</w:t>
      </w:r>
      <w:r>
        <w:rPr>
          <w:rFonts w:eastAsia="Times New Roman" w:cs="Times New Roman"/>
          <w:szCs w:val="24"/>
        </w:rPr>
        <w:t>μιά βελτίωση εάν η διακυβέρνηση της χώρας αναληφθεί εκ νέου από τη Νέα Δημοκρατία, η οποία έχει τη μεγαλύτερη ευθύνη για τη βύθιση της χώρας στο χάος». Χρησιμο</w:t>
      </w:r>
      <w:r>
        <w:rPr>
          <w:rFonts w:eastAsia="Times New Roman" w:cs="Times New Roman"/>
          <w:szCs w:val="24"/>
        </w:rPr>
        <w:t xml:space="preserve">ποιώ δικά του λόγια όχι δικά μου, δεν είναι δικά μου αυτά που σας λέω. Εν πάση </w:t>
      </w:r>
      <w:proofErr w:type="spellStart"/>
      <w:r>
        <w:rPr>
          <w:rFonts w:eastAsia="Times New Roman" w:cs="Times New Roman"/>
          <w:szCs w:val="24"/>
        </w:rPr>
        <w:t>περιπτώσει</w:t>
      </w:r>
      <w:proofErr w:type="spellEnd"/>
      <w:r>
        <w:rPr>
          <w:rFonts w:eastAsia="Times New Roman" w:cs="Times New Roman"/>
          <w:szCs w:val="24"/>
        </w:rPr>
        <w:t>, θα έρθει ο καιρός να τα κουβεντιάσουμε αυτά.</w:t>
      </w:r>
    </w:p>
    <w:p w14:paraId="485634C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Έρχομαι τώρα στον κ. Μητσοτάκη.</w:t>
      </w:r>
    </w:p>
    <w:p w14:paraId="485634CE" w14:textId="77777777" w:rsidR="00C17FD8" w:rsidRDefault="00C12081">
      <w:pPr>
        <w:spacing w:after="0" w:line="600" w:lineRule="auto"/>
        <w:ind w:firstLine="720"/>
        <w:jc w:val="both"/>
        <w:rPr>
          <w:rFonts w:eastAsia="Times New Roman" w:cs="Times New Roman"/>
          <w:szCs w:val="24"/>
        </w:rPr>
      </w:pPr>
      <w:r w:rsidRPr="009D40F0">
        <w:rPr>
          <w:rFonts w:eastAsia="Times New Roman" w:cs="Times New Roman"/>
          <w:b/>
          <w:szCs w:val="24"/>
        </w:rPr>
        <w:t xml:space="preserve">ΝΙΚΟΛΑΟΣ </w:t>
      </w:r>
      <w:r>
        <w:rPr>
          <w:rFonts w:eastAsia="Times New Roman" w:cs="Times New Roman"/>
          <w:b/>
          <w:szCs w:val="24"/>
        </w:rPr>
        <w:t>- ΓΕΩΡΓΙΟΣ</w:t>
      </w:r>
      <w:r w:rsidRPr="009D40F0">
        <w:rPr>
          <w:rFonts w:eastAsia="Times New Roman" w:cs="Times New Roman"/>
          <w:b/>
          <w:szCs w:val="24"/>
        </w:rPr>
        <w:t xml:space="preserve"> ΔΕΝΔΙΑΣ:</w:t>
      </w:r>
      <w:r>
        <w:rPr>
          <w:rFonts w:eastAsia="Times New Roman" w:cs="Times New Roman"/>
          <w:szCs w:val="24"/>
        </w:rPr>
        <w:t xml:space="preserve"> Ανησυχήσαμε!</w:t>
      </w:r>
    </w:p>
    <w:p w14:paraId="485634CF"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Φοβά</w:t>
      </w:r>
      <w:r>
        <w:rPr>
          <w:rFonts w:eastAsia="Times New Roman" w:cs="Times New Roman"/>
          <w:szCs w:val="24"/>
        </w:rPr>
        <w:t>μαι ότι ανησυχήσατε και γι’ αυτό έρχομαι στον κ. Μητσοτάκη. Ανησυχήσατε μην τυχόν και δεν ασχοληθώ.</w:t>
      </w:r>
    </w:p>
    <w:p w14:paraId="485634D0" w14:textId="77777777" w:rsidR="00C17FD8" w:rsidRDefault="00C12081">
      <w:pPr>
        <w:spacing w:after="0" w:line="600" w:lineRule="auto"/>
        <w:ind w:firstLine="720"/>
        <w:jc w:val="both"/>
        <w:rPr>
          <w:rFonts w:eastAsia="Times New Roman" w:cs="Times New Roman"/>
          <w:szCs w:val="24"/>
        </w:rPr>
      </w:pPr>
      <w:r w:rsidRPr="009D40F0">
        <w:rPr>
          <w:rFonts w:eastAsia="Times New Roman" w:cs="Times New Roman"/>
          <w:b/>
          <w:szCs w:val="24"/>
        </w:rPr>
        <w:t>ΚΥΡΙΑΚΟΣ ΜΗΤΣΟΤΑΚΗΣ (Πρόεδρος της Νέας Δημοκρατίας):</w:t>
      </w:r>
      <w:r>
        <w:rPr>
          <w:rFonts w:eastAsia="Times New Roman" w:cs="Times New Roman"/>
          <w:szCs w:val="24"/>
        </w:rPr>
        <w:t xml:space="preserve"> Μου κόπηκαν τα ύπατα. Ανησύχησα προς το παρόν!</w:t>
      </w:r>
    </w:p>
    <w:p w14:paraId="485634D1" w14:textId="77777777" w:rsidR="00C17FD8" w:rsidRDefault="00C12081">
      <w:pPr>
        <w:spacing w:after="0" w:line="600" w:lineRule="auto"/>
        <w:ind w:firstLine="720"/>
        <w:jc w:val="both"/>
        <w:rPr>
          <w:rFonts w:eastAsia="Times New Roman" w:cs="Times New Roman"/>
          <w:szCs w:val="24"/>
        </w:rPr>
      </w:pPr>
      <w:r w:rsidRPr="0097181D">
        <w:rPr>
          <w:rFonts w:eastAsia="Times New Roman" w:cs="Times New Roman"/>
          <w:b/>
          <w:szCs w:val="24"/>
        </w:rPr>
        <w:t>ΑΛΕΞΗΣ ΤΣΙΠΡΑΣ (Πρόεδρος της Κυβέρνησης):</w:t>
      </w:r>
      <w:r>
        <w:rPr>
          <w:rFonts w:eastAsia="Times New Roman" w:cs="Times New Roman"/>
          <w:szCs w:val="24"/>
        </w:rPr>
        <w:t xml:space="preserve"> Κύριε Μητσοτάκ</w:t>
      </w:r>
      <w:r>
        <w:rPr>
          <w:rFonts w:eastAsia="Times New Roman" w:cs="Times New Roman"/>
          <w:szCs w:val="24"/>
        </w:rPr>
        <w:t xml:space="preserve">η, η ανησυχία, η αμηχανία, αλλά και η αδυναμία σας να τοποθετηθείτε επί της ουσίας στα ζητήματα της οικονομίας φάνηκε από την επιλογή σας να ξεκινήσετε την ομιλία σας με ένα άλλο θέμα. Δεν το υποτιμώ ως θέμα, αλλά ξεκινήσατε με αυτό, δηλαδή με το θέμα της </w:t>
      </w:r>
      <w:r>
        <w:rPr>
          <w:rFonts w:eastAsia="Times New Roman" w:cs="Times New Roman"/>
          <w:szCs w:val="24"/>
        </w:rPr>
        <w:t>βίας.</w:t>
      </w:r>
    </w:p>
    <w:p w14:paraId="485634D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Θέλω, λοιπόν, ευθύς εξαρχής να καταδικάσω με τον πλέον κατηγορηματικό τρόπο τις απαράδεκτες απειλές που δεχθήκατε στο διαδίκτυο και τα υπονοούμενα που γράφτηκαν εναντίον σας από κάποιον ο οποίος αυτοαποκαλείται «αναρχικός» και «μέλος του </w:t>
      </w:r>
      <w:proofErr w:type="spellStart"/>
      <w:r>
        <w:rPr>
          <w:rFonts w:eastAsia="Times New Roman" w:cs="Times New Roman"/>
          <w:szCs w:val="24"/>
        </w:rPr>
        <w:t>Ρουβίκωνα</w:t>
      </w:r>
      <w:proofErr w:type="spellEnd"/>
      <w:r>
        <w:rPr>
          <w:rFonts w:eastAsia="Times New Roman" w:cs="Times New Roman"/>
          <w:szCs w:val="24"/>
        </w:rPr>
        <w:t xml:space="preserve">». </w:t>
      </w:r>
    </w:p>
    <w:p w14:paraId="485634D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Θέλω να σας πω ότι είναι εξίσου καταδικαστέες και κατακριτέες και με τις αμέτρητες απειλές και τα υπονοούμενα και τις ευθείες κατηγορίες και τις ευθείες απειλές που έχουμε δεχθεί τόσο εγώ όσο και ο Υπουργός Εξωτερικών, ο κ. Κοτζιάς, με γράμματα και μηνύμα</w:t>
      </w:r>
      <w:r>
        <w:rPr>
          <w:rFonts w:eastAsia="Times New Roman" w:cs="Times New Roman"/>
          <w:szCs w:val="24"/>
        </w:rPr>
        <w:t>τα και επιστολές, με δέματα που είχαν και σφαίρες και βλήματα το τελευταίο διάστημα.</w:t>
      </w:r>
    </w:p>
    <w:p w14:paraId="485634D4"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sidRPr="001A6D27">
        <w:rPr>
          <w:rFonts w:eastAsia="Times New Roman" w:cs="Times New Roman"/>
          <w:b/>
          <w:szCs w:val="24"/>
        </w:rPr>
        <w:t>:</w:t>
      </w:r>
      <w:r>
        <w:rPr>
          <w:rFonts w:eastAsia="Times New Roman" w:cs="Times New Roman"/>
          <w:b/>
          <w:szCs w:val="24"/>
        </w:rPr>
        <w:t xml:space="preserve"> </w:t>
      </w:r>
      <w:r>
        <w:rPr>
          <w:rFonts w:eastAsia="Times New Roman" w:cs="Times New Roman"/>
          <w:szCs w:val="24"/>
        </w:rPr>
        <w:t>Τα βλήματα ήταν του Καμμένου.</w:t>
      </w:r>
    </w:p>
    <w:p w14:paraId="485634D5"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sidRPr="001A6D27">
        <w:rPr>
          <w:rFonts w:eastAsia="Times New Roman" w:cs="Times New Roman"/>
          <w:b/>
          <w:szCs w:val="24"/>
        </w:rPr>
        <w:t>:</w:t>
      </w:r>
      <w:r>
        <w:rPr>
          <w:rFonts w:eastAsia="Times New Roman" w:cs="Times New Roman"/>
          <w:szCs w:val="24"/>
        </w:rPr>
        <w:t xml:space="preserve"> Δεν είναι αστείο, κύριε Μητσοτάκη. Όπως δεν ήτ</w:t>
      </w:r>
      <w:r>
        <w:rPr>
          <w:rFonts w:eastAsia="Times New Roman" w:cs="Times New Roman"/>
          <w:szCs w:val="24"/>
        </w:rPr>
        <w:t xml:space="preserve">αν αστείο και αυτό που έγινε χθες σε εσάς, έτσι κι αυτές οι επιστολές με σφαίρες... </w:t>
      </w:r>
    </w:p>
    <w:p w14:paraId="485634D6"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Με βλήματα; </w:t>
      </w:r>
    </w:p>
    <w:p w14:paraId="485634D7" w14:textId="77777777" w:rsidR="00C17FD8" w:rsidRDefault="00C12081">
      <w:pPr>
        <w:spacing w:after="0" w:line="600" w:lineRule="auto"/>
        <w:ind w:firstLine="720"/>
        <w:jc w:val="both"/>
        <w:rPr>
          <w:rFonts w:eastAsia="Times New Roman" w:cs="Times New Roman"/>
          <w:szCs w:val="24"/>
        </w:rPr>
      </w:pPr>
      <w:r w:rsidRPr="00263F08">
        <w:rPr>
          <w:rFonts w:eastAsia="Times New Roman" w:cs="Times New Roman"/>
          <w:b/>
          <w:szCs w:val="24"/>
        </w:rPr>
        <w:t>ΑΛΕΞΗΣ ΤΣΙΠΡΑΣ (Πρόεδρος της Κυβέρνησης):</w:t>
      </w:r>
      <w:r w:rsidRPr="00263F08">
        <w:rPr>
          <w:rFonts w:eastAsia="Times New Roman" w:cs="Times New Roman"/>
          <w:szCs w:val="24"/>
        </w:rPr>
        <w:t xml:space="preserve"> </w:t>
      </w:r>
      <w:r>
        <w:rPr>
          <w:rFonts w:eastAsia="Times New Roman" w:cs="Times New Roman"/>
          <w:szCs w:val="24"/>
        </w:rPr>
        <w:t xml:space="preserve">Ναι, ήταν ένα μικρό βλήμα. Να σας πω και τη διάμετρο τώρα; Ρωτήστε τον κ. </w:t>
      </w:r>
      <w:proofErr w:type="spellStart"/>
      <w:r>
        <w:rPr>
          <w:rFonts w:eastAsia="Times New Roman" w:cs="Times New Roman"/>
          <w:szCs w:val="24"/>
        </w:rPr>
        <w:t>Τόσκα</w:t>
      </w:r>
      <w:proofErr w:type="spellEnd"/>
      <w:r>
        <w:rPr>
          <w:rFonts w:eastAsia="Times New Roman" w:cs="Times New Roman"/>
          <w:szCs w:val="24"/>
        </w:rPr>
        <w:t>. Αυτό είναι το</w:t>
      </w:r>
      <w:r>
        <w:rPr>
          <w:rFonts w:eastAsia="Times New Roman" w:cs="Times New Roman"/>
          <w:szCs w:val="24"/>
        </w:rPr>
        <w:t xml:space="preserve"> πρόβλημά σας;</w:t>
      </w:r>
    </w:p>
    <w:p w14:paraId="485634D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Το πρόβλημα που υπάρχει είναι υπαρκτό και είναι ότι η πολιτική ζωή του τόπου πράγματι υπονομεύεται από τη συμπεριφορά ακραίων στοιχείων. Όμως, κύριε Μητσοτάκη, έχω -και θα το πω ευθαρσώς και ευθέως- την αίσθηση ότι το ανησυχητικό τούτη την ώ</w:t>
      </w:r>
      <w:r>
        <w:rPr>
          <w:rFonts w:eastAsia="Times New Roman" w:cs="Times New Roman"/>
          <w:szCs w:val="24"/>
        </w:rPr>
        <w:t xml:space="preserve">ρα στη χώρα -σε αντίθεση με όσα δηλώνατε σε συνεντεύξεις σας σε πολιτικά περιοδικά του εξωτερικού- είναι μια έξαρση εθνικισμού, </w:t>
      </w:r>
      <w:proofErr w:type="spellStart"/>
      <w:r>
        <w:rPr>
          <w:rFonts w:eastAsia="Times New Roman" w:cs="Times New Roman"/>
          <w:szCs w:val="24"/>
        </w:rPr>
        <w:t>εθνικολαϊκισμού</w:t>
      </w:r>
      <w:proofErr w:type="spellEnd"/>
      <w:r>
        <w:rPr>
          <w:rFonts w:eastAsia="Times New Roman" w:cs="Times New Roman"/>
          <w:szCs w:val="24"/>
        </w:rPr>
        <w:t>, μια άνοδος επικίνδυνη της ακροδεξιάς. Και βλέπω αυτό να μην σας ανησυχεί, όπως δεν σας ανησύχησε όταν -όχι σε μ</w:t>
      </w:r>
      <w:r>
        <w:rPr>
          <w:rFonts w:eastAsia="Times New Roman" w:cs="Times New Roman"/>
          <w:szCs w:val="24"/>
        </w:rPr>
        <w:t xml:space="preserve">ένα και στον Κοτζιά, αλλά στους τριακόσιους Βουλευτές του Κοινοβουλίου και σε εσάς ακόμα- ήρθε κατάπτυστη επιστολή σε όλους τους Έλληνες αιρετούς, εκλεγμένους Βουλευτές από ορισμένες πολιτιστικές ενώσεις που αυτοαποκαλούνται </w:t>
      </w:r>
      <w:proofErr w:type="spellStart"/>
      <w:r>
        <w:rPr>
          <w:rFonts w:eastAsia="Times New Roman" w:cs="Times New Roman"/>
          <w:szCs w:val="24"/>
        </w:rPr>
        <w:t>παμμακεδονικές</w:t>
      </w:r>
      <w:proofErr w:type="spellEnd"/>
      <w:r>
        <w:rPr>
          <w:rFonts w:eastAsia="Times New Roman" w:cs="Times New Roman"/>
          <w:szCs w:val="24"/>
        </w:rPr>
        <w:t xml:space="preserve"> ενώσεις</w:t>
      </w:r>
      <w:r>
        <w:rPr>
          <w:rFonts w:eastAsia="Times New Roman" w:cs="Times New Roman"/>
          <w:szCs w:val="24"/>
        </w:rPr>
        <w:t>, η οποία</w:t>
      </w:r>
      <w:r>
        <w:rPr>
          <w:rFonts w:eastAsia="Times New Roman" w:cs="Times New Roman"/>
          <w:szCs w:val="24"/>
        </w:rPr>
        <w:t xml:space="preserve"> επιστολή απειλούσε ευθέως τους Βουλευτές ότι αν αποδεχθούν, αν ψηφίσουν συμφωνία με τη βόρεια γειτονική χώρα σύνθετης ονομασίας που θα εμπεριέχει τον όρο «Μακεδονία», αυτό σημαίνει ότι υποπίπτουν σε αδικήματα, όπως έλεγαν, που επισείουν ισόβια ή θάνατο. Δ</w:t>
      </w:r>
      <w:r>
        <w:rPr>
          <w:rFonts w:eastAsia="Times New Roman" w:cs="Times New Roman"/>
          <w:szCs w:val="24"/>
        </w:rPr>
        <w:t>εν υπήρξε από πλευράς σας κα</w:t>
      </w:r>
      <w:r>
        <w:rPr>
          <w:rFonts w:eastAsia="Times New Roman" w:cs="Times New Roman"/>
          <w:szCs w:val="24"/>
        </w:rPr>
        <w:t>μ</w:t>
      </w:r>
      <w:r>
        <w:rPr>
          <w:rFonts w:eastAsia="Times New Roman" w:cs="Times New Roman"/>
          <w:szCs w:val="24"/>
        </w:rPr>
        <w:t xml:space="preserve">μία ιδιαίτερη ανησυχία γι’ αυτό. </w:t>
      </w:r>
    </w:p>
    <w:p w14:paraId="485634D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Και φτάσαμε στο αποτρόπαιο αυτό περιστατικό, που βεβαίως όλοι καταδικάσαμε, στο περιστατικό του προπηλακισμού, του ξυλοδαρμού σε μια δημόσια εκδήλωση του Δημάρχου της Θεσσαλονίκης, του Γιάννη </w:t>
      </w:r>
      <w:proofErr w:type="spellStart"/>
      <w:r>
        <w:rPr>
          <w:rFonts w:eastAsia="Times New Roman" w:cs="Times New Roman"/>
          <w:szCs w:val="24"/>
        </w:rPr>
        <w:t>Μ</w:t>
      </w:r>
      <w:r>
        <w:rPr>
          <w:rFonts w:eastAsia="Times New Roman" w:cs="Times New Roman"/>
          <w:szCs w:val="24"/>
        </w:rPr>
        <w:t>πουτάρη</w:t>
      </w:r>
      <w:proofErr w:type="spellEnd"/>
      <w:r>
        <w:rPr>
          <w:rFonts w:eastAsia="Times New Roman" w:cs="Times New Roman"/>
          <w:szCs w:val="24"/>
        </w:rPr>
        <w:t>. Και μου ασκήσατε κριτική και σήμερα εδώ για τη δήλωση που έβγαλα εγώ αμέσως μετά, λίγες ώρες μετά τον ξυλοδαρμό, στο διαδίκτυο, όπου χαρακτήριζα τους δράστες «ακροδεξιούς τραμπούκους» και όχι αγανακτισμένο πλήθος.</w:t>
      </w:r>
    </w:p>
    <w:p w14:paraId="485634D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Τι ακριβώς σας πείραξε; Προφανώς </w:t>
      </w:r>
      <w:r>
        <w:rPr>
          <w:rFonts w:eastAsia="Times New Roman" w:cs="Times New Roman"/>
          <w:szCs w:val="24"/>
        </w:rPr>
        <w:t xml:space="preserve">και δεν σας πήγε στο μυαλό ότι αυτή η δήλωση </w:t>
      </w:r>
      <w:r>
        <w:rPr>
          <w:rFonts w:eastAsia="Times New Roman" w:cs="Times New Roman"/>
          <w:szCs w:val="24"/>
        </w:rPr>
        <w:t xml:space="preserve">δεν </w:t>
      </w:r>
      <w:r>
        <w:rPr>
          <w:rFonts w:eastAsia="Times New Roman" w:cs="Times New Roman"/>
          <w:szCs w:val="24"/>
        </w:rPr>
        <w:t>είχε κα</w:t>
      </w:r>
      <w:r>
        <w:rPr>
          <w:rFonts w:eastAsia="Times New Roman" w:cs="Times New Roman"/>
          <w:szCs w:val="24"/>
        </w:rPr>
        <w:t>μ</w:t>
      </w:r>
      <w:r>
        <w:rPr>
          <w:rFonts w:eastAsia="Times New Roman" w:cs="Times New Roman"/>
          <w:szCs w:val="24"/>
        </w:rPr>
        <w:t xml:space="preserve">μία πρόθεση να υπερασπιστεί τους δράστες στον βαθμό που θα αποδεικνύονταν ότι θα ήταν αγανακτισμένο πλήθος. Αλλά αυτό που σας πείραξε είναι ότι τους χαρακτήρισα «ακροδεξιούς». </w:t>
      </w:r>
    </w:p>
    <w:p w14:paraId="485634D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Και γιατί σας πείραξε </w:t>
      </w:r>
      <w:r>
        <w:rPr>
          <w:rFonts w:eastAsia="Times New Roman" w:cs="Times New Roman"/>
          <w:szCs w:val="24"/>
        </w:rPr>
        <w:t xml:space="preserve">που τους χαρακτήρισα «ακροδεξιούς»; Γιατί σας χαλάει το αφήγημα, το κυρίαρχο αφήγημα. Σας θυμίζω, λοιπόν, τι είπατε σε διεθνές έγκυρο περιοδικό: Ότι στην Ελλάδα δεν υπάρχει βία από την άκρα δεξιά, παρά μονάχα βία από την άκρα αριστερά και ότι η Χρυσή Αυγή </w:t>
      </w:r>
      <w:r>
        <w:rPr>
          <w:rFonts w:eastAsia="Times New Roman" w:cs="Times New Roman"/>
          <w:szCs w:val="24"/>
        </w:rPr>
        <w:t>είναι σαν να μην υπάρχει.</w:t>
      </w:r>
    </w:p>
    <w:p w14:paraId="485634D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Και εφόσον θέλετε να υποστηρίξετε αυτό το αφήγημα –δεν ξέρω αν το πιστεύετε ή αν το κάνετε επειδή στο κόμμα σας περιστοιχίζεστε από στελέχη που είτε έχουν θητεύσει είτε βρίσκονται σε παράλληλη όμορη ιδεολογική πορεία με την ακροδε</w:t>
      </w:r>
      <w:r>
        <w:rPr>
          <w:rFonts w:eastAsia="Times New Roman" w:cs="Times New Roman"/>
          <w:szCs w:val="24"/>
        </w:rPr>
        <w:t xml:space="preserve">ξιά-, ο λόγος για τον οποίο σας χαλάει το αφήγημα ο χαρακτηρισμός «ακροδεξιοί τραμπούκοι» είναι ότι βάζει τα πράγματα στη θέση τους. </w:t>
      </w:r>
    </w:p>
    <w:p w14:paraId="485634D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Σας ενόχλησε, λοιπόν, και γι’ αυτό όταν ο δήμαρχος ξυλοκοπήθηκε, επειδή έχετε αυτό το αφήγημα, εσείς βγάλατε μια ανακοίνωσ</w:t>
      </w:r>
      <w:r>
        <w:rPr>
          <w:rFonts w:eastAsia="Times New Roman" w:cs="Times New Roman"/>
          <w:szCs w:val="24"/>
        </w:rPr>
        <w:t>η σχεδόν ίσων αποστάσεων με τα γνωστά «καταδικάζουμε τη βία απ’ όπου και αν προέρχεται». Όταν εγώ ακούω σε ένα περιστατικό τόσο συγκεκριμένο και με τόσο εμφανή την αιτία που το προκαλεί να βγαίνει μια ανακοίνωση που λέει «καταδικάζω απ’ όπου και αν προέρχε</w:t>
      </w:r>
      <w:r>
        <w:rPr>
          <w:rFonts w:eastAsia="Times New Roman" w:cs="Times New Roman"/>
          <w:szCs w:val="24"/>
        </w:rPr>
        <w:t xml:space="preserve">ται», βγάζω συμπέρασμα. Τι «απ’ όπου και αν προέρχεται», κύριε Μητσοτάκη; Δεν </w:t>
      </w:r>
      <w:r>
        <w:rPr>
          <w:rFonts w:eastAsia="Times New Roman" w:cs="Times New Roman"/>
          <w:szCs w:val="24"/>
        </w:rPr>
        <w:t xml:space="preserve">καταλάβατε </w:t>
      </w:r>
      <w:r>
        <w:rPr>
          <w:rFonts w:eastAsia="Times New Roman" w:cs="Times New Roman"/>
          <w:szCs w:val="24"/>
        </w:rPr>
        <w:t>από πού προήλθε αυτή η επίθεση; Δεν καταλάβατε; Δεν θέλετε να καταλάβετε από πού προήλθε αυτή η επίθεση!</w:t>
      </w:r>
    </w:p>
    <w:p w14:paraId="485634D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Αν εγώ, κυρίες και κύριοι συνάδελφοι, είχα ένα στέλεχος της Κε</w:t>
      </w:r>
      <w:r>
        <w:rPr>
          <w:rFonts w:eastAsia="Times New Roman" w:cs="Times New Roman"/>
          <w:szCs w:val="24"/>
        </w:rPr>
        <w:t>ντρικής Επιτροπής του ΣΥΡΙΖΑ και δήμαρχο μιας μεγάλης πόλης που λίγα λεπτά μετά από αυτό το περιστατικό έβγαζε ανακοίνωση και έλεγε «καλά του κάνατε του προδότη», θα μπορούσα να σταθώ;</w:t>
      </w:r>
    </w:p>
    <w:p w14:paraId="485634D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Αν εγώ, κυρίες και κύριοι συνάδελφοι, είχα πρώην στέλεχος και πρώην περ</w:t>
      </w:r>
      <w:r>
        <w:rPr>
          <w:rFonts w:eastAsia="Times New Roman" w:cs="Times New Roman"/>
          <w:szCs w:val="24"/>
        </w:rPr>
        <w:t xml:space="preserve">ιφερειάρχη και διεκδικητή της ηγεσίας του κόμματός μου να κάνει δηλώσεις την ώρα ακριβώς του προπηλακισμού και του τραμπουκισμού και να λέει ότι ο </w:t>
      </w:r>
      <w:r>
        <w:rPr>
          <w:rFonts w:eastAsia="Times New Roman" w:cs="Times New Roman"/>
          <w:szCs w:val="24"/>
        </w:rPr>
        <w:t xml:space="preserve">δήμαρχος </w:t>
      </w:r>
      <w:r>
        <w:rPr>
          <w:rFonts w:eastAsia="Times New Roman" w:cs="Times New Roman"/>
          <w:szCs w:val="24"/>
        </w:rPr>
        <w:t xml:space="preserve">της Θεσσαλονίκης είναι ένα «πολιτικό </w:t>
      </w:r>
      <w:proofErr w:type="spellStart"/>
      <w:r>
        <w:rPr>
          <w:rFonts w:eastAsia="Times New Roman" w:cs="Times New Roman"/>
          <w:szCs w:val="24"/>
        </w:rPr>
        <w:t>τραβέλι</w:t>
      </w:r>
      <w:proofErr w:type="spellEnd"/>
      <w:r>
        <w:rPr>
          <w:rFonts w:eastAsia="Times New Roman" w:cs="Times New Roman"/>
          <w:szCs w:val="24"/>
        </w:rPr>
        <w:t>» και δεν καταδίκαζα αυτήν την τοποθέτηση, θα μπορούσα ν</w:t>
      </w:r>
      <w:r>
        <w:rPr>
          <w:rFonts w:eastAsia="Times New Roman" w:cs="Times New Roman"/>
          <w:szCs w:val="24"/>
        </w:rPr>
        <w:t xml:space="preserve">α σταθώ; </w:t>
      </w:r>
    </w:p>
    <w:p w14:paraId="485634E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Εσείς, όμως, κύριε Μητσοτάκη, έχετε το θράσος όχι μόνο να στέκεστε, αλλά και να μου επιτίθεσθε. Ενώ την ίδια στιγμή δεν τολμάτε ούτε να αποπέμψετε τον δήμαρχό σας από τα όργανα της Νέας Δημοκρατίας που είπε «καλά του κάνανε του προδότη». Αυτή, λο</w:t>
      </w:r>
      <w:r>
        <w:rPr>
          <w:rFonts w:eastAsia="Times New Roman" w:cs="Times New Roman"/>
          <w:szCs w:val="24"/>
        </w:rPr>
        <w:t>ιπόν, είναι η διαφορά ήθους και πολιτικής τοποθέτησης, ανάμεσα σε σας και σε μένα.</w:t>
      </w:r>
    </w:p>
    <w:p w14:paraId="485634E1" w14:textId="77777777" w:rsidR="00C17FD8" w:rsidRDefault="00C1208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w:t>
      </w:r>
      <w:r w:rsidRPr="00EE688D">
        <w:rPr>
          <w:rFonts w:eastAsia="Times New Roman" w:cs="Times New Roman"/>
          <w:szCs w:val="24"/>
        </w:rPr>
        <w:t xml:space="preserve"> </w:t>
      </w:r>
      <w:r>
        <w:rPr>
          <w:rFonts w:eastAsia="Times New Roman" w:cs="Times New Roman"/>
          <w:szCs w:val="24"/>
        </w:rPr>
        <w:t>ΣΥΡΙΖΑ και των ΑΝΕΛ</w:t>
      </w:r>
      <w:r w:rsidRPr="00EE688D">
        <w:rPr>
          <w:rFonts w:eastAsia="Times New Roman" w:cs="Times New Roman"/>
          <w:szCs w:val="24"/>
        </w:rPr>
        <w:t>)</w:t>
      </w:r>
    </w:p>
    <w:p w14:paraId="485634E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Έρχομαι τώρα σε όσα είπα προχθές στο Υπουργικό Συμβούλιο και ξεσήκωσαν την οργή σας. Κοιτάξτε, η Νέα Δημοκρατία είν</w:t>
      </w:r>
      <w:r>
        <w:rPr>
          <w:rFonts w:eastAsia="Times New Roman" w:cs="Times New Roman"/>
          <w:szCs w:val="24"/>
        </w:rPr>
        <w:t>αι ένα κόμμα που από τη Μεταπολίτευση και μετά είχε μια σαφή διαχωριστική γραμμή, αλλά και μέτωπο ιδεολογικό -από τη Μεταπολίτευση και μετά λέω!- με κόμματα και πρόσωπα του ακροδεξιού χώρου, όχι μόνο με όσους είχαν δραστηριότητα σε συλλογικότητες μιας ακρα</w:t>
      </w:r>
      <w:r>
        <w:rPr>
          <w:rFonts w:eastAsia="Times New Roman" w:cs="Times New Roman"/>
          <w:szCs w:val="24"/>
        </w:rPr>
        <w:t>ίας μορφής, αλλά και με αυτό που θα μπορούσε να πει κανείς «πολιτικά ορθή έκφραση», «</w:t>
      </w:r>
      <w:r>
        <w:rPr>
          <w:rFonts w:eastAsia="Times New Roman" w:cs="Times New Roman"/>
          <w:szCs w:val="24"/>
          <w:lang w:val="en-US"/>
        </w:rPr>
        <w:t>politically</w:t>
      </w:r>
      <w:r>
        <w:rPr>
          <w:rFonts w:eastAsia="Times New Roman" w:cs="Times New Roman"/>
          <w:szCs w:val="24"/>
        </w:rPr>
        <w:t xml:space="preserve"> </w:t>
      </w:r>
      <w:r>
        <w:rPr>
          <w:rFonts w:eastAsia="Times New Roman" w:cs="Times New Roman"/>
          <w:szCs w:val="24"/>
          <w:lang w:val="en-US"/>
        </w:rPr>
        <w:t>correct</w:t>
      </w:r>
      <w:r>
        <w:rPr>
          <w:rFonts w:eastAsia="Times New Roman" w:cs="Times New Roman"/>
          <w:szCs w:val="24"/>
        </w:rPr>
        <w:t>», όπως λένε στο χωριό μου.</w:t>
      </w:r>
    </w:p>
    <w:p w14:paraId="485634E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Στην αρχή μετά τη Μεταπολίτευση υπήρχε ένα κόμμα που λεγόταν ΕΠΕΝ, το οποίο κόμμα είχε μαζέψει όλους τους νοσταλγούς της δικ</w:t>
      </w:r>
      <w:r>
        <w:rPr>
          <w:rFonts w:eastAsia="Times New Roman" w:cs="Times New Roman"/>
          <w:szCs w:val="24"/>
        </w:rPr>
        <w:t>τατορίας, του δικτάτορα Παπαδόπουλου, επικεφαλής της νεολαίας του οποίου ήταν ο κ. Βορίδης τότε. Αργότερα, όταν έγινε κυβέρνηση ξανά η Νέα Δημοκρατία με τον Κώστα Καραμανλή, υπήρξε ο σαφής διαχωρισμός με τη δημιουργία του κόμματος του Λαϊκού Ορθόδοξου Συνα</w:t>
      </w:r>
      <w:r>
        <w:rPr>
          <w:rFonts w:eastAsia="Times New Roman" w:cs="Times New Roman"/>
          <w:szCs w:val="24"/>
        </w:rPr>
        <w:t xml:space="preserve">γερμού, ο οποίος έκανε αντιπολίτευση στην Κυβέρνηση Καραμανλή, η οποία Κυβέρνηση Καραμανλή, καλή ώρα, και στο </w:t>
      </w:r>
      <w:r>
        <w:rPr>
          <w:rFonts w:eastAsia="Times New Roman" w:cs="Times New Roman"/>
          <w:szCs w:val="24"/>
        </w:rPr>
        <w:t xml:space="preserve">μακεδονικό </w:t>
      </w:r>
      <w:r>
        <w:rPr>
          <w:rFonts w:eastAsia="Times New Roman" w:cs="Times New Roman"/>
          <w:szCs w:val="24"/>
        </w:rPr>
        <w:t>είχε μια σαφή θέση που είναι αυτή η θέση που υπερασπίζεται η χώρα μας τώρα στη διαπραγμάτευση. Αυτή η Κυβέρνηση έκανε αντιπολίτευση και</w:t>
      </w:r>
      <w:r>
        <w:rPr>
          <w:rFonts w:eastAsia="Times New Roman" w:cs="Times New Roman"/>
          <w:szCs w:val="24"/>
        </w:rPr>
        <w:t xml:space="preserve"> ζήτησε προ </w:t>
      </w:r>
      <w:r>
        <w:rPr>
          <w:rFonts w:eastAsia="Times New Roman" w:cs="Times New Roman"/>
          <w:szCs w:val="24"/>
        </w:rPr>
        <w:t xml:space="preserve">ημερησίας διατάξεως συζήτηση </w:t>
      </w:r>
      <w:r>
        <w:rPr>
          <w:rFonts w:eastAsia="Times New Roman" w:cs="Times New Roman"/>
          <w:szCs w:val="24"/>
        </w:rPr>
        <w:t xml:space="preserve">και σας άσκησε έντονη κριτική. </w:t>
      </w:r>
    </w:p>
    <w:p w14:paraId="485634E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Σήμερα, όμως, ο κορμός σχεδόν του κόμματος αυτού που </w:t>
      </w:r>
      <w:proofErr w:type="spellStart"/>
      <w:r>
        <w:rPr>
          <w:rFonts w:eastAsia="Times New Roman" w:cs="Times New Roman"/>
          <w:szCs w:val="24"/>
        </w:rPr>
        <w:t>αυτοτοποθετείται</w:t>
      </w:r>
      <w:proofErr w:type="spellEnd"/>
      <w:r>
        <w:rPr>
          <w:rFonts w:eastAsia="Times New Roman" w:cs="Times New Roman"/>
          <w:szCs w:val="24"/>
        </w:rPr>
        <w:t xml:space="preserve"> στον χώρο της ακροδεξιάς, της άκρας δεξιάς, είναι ηγετική πτέρυγα στο κόμμα σας, κύριε Μητσοτάκη, στη Νέα Δημοκρα</w:t>
      </w:r>
      <w:r>
        <w:rPr>
          <w:rFonts w:eastAsia="Times New Roman" w:cs="Times New Roman"/>
          <w:szCs w:val="24"/>
        </w:rPr>
        <w:t>τία.</w:t>
      </w:r>
    </w:p>
    <w:p w14:paraId="485634E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αυτά θα τα βρείτε εσείς μεταξύ σας. Εγώ θέλω σήμερα με απόλυτη σαφήνεια να τοποθετηθώ και απέναντι στην ιστορία και απέναντι στην ευθύνη </w:t>
      </w:r>
      <w:r>
        <w:rPr>
          <w:rFonts w:eastAsia="Times New Roman" w:cs="Times New Roman"/>
          <w:szCs w:val="24"/>
        </w:rPr>
        <w:t xml:space="preserve">που έχουμε απέναντι στην ιστορία αυτού του τόπου, γιατί εκπροσωπώ μια παράταξη, η οποία έχει τραβήξει πολλά. Και ξέρετε, ο λαός μας έχει και μνήμη και συνείδηση. </w:t>
      </w:r>
    </w:p>
    <w:p w14:paraId="485634E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Η Αριστερά, λοιπόν, σ’ αυτόν τον τόπο, κύριε Μητσοτάκη ήταν πάντοτε στη θέση του διωκόμενου, </w:t>
      </w:r>
      <w:r>
        <w:rPr>
          <w:rFonts w:eastAsia="Times New Roman" w:cs="Times New Roman"/>
          <w:szCs w:val="24"/>
        </w:rPr>
        <w:t xml:space="preserve">όχι του διώκτη. Τη βία και του κράτους και του παρακράτους την έχει υποστεί για χρόνια στα ξερονήσια, στις φυλακές, αλλά και στους δρόμους. Από τον Λαμπράκη και τον Τσαρουχά μέχρι τον </w:t>
      </w:r>
      <w:proofErr w:type="spellStart"/>
      <w:r>
        <w:rPr>
          <w:rFonts w:eastAsia="Times New Roman" w:cs="Times New Roman"/>
          <w:szCs w:val="24"/>
        </w:rPr>
        <w:t>Κουμή</w:t>
      </w:r>
      <w:proofErr w:type="spellEnd"/>
      <w:r>
        <w:rPr>
          <w:rFonts w:eastAsia="Times New Roman" w:cs="Times New Roman"/>
          <w:szCs w:val="24"/>
        </w:rPr>
        <w:t xml:space="preserve"> και την Κανελλοπούλου και από τον Νίκο </w:t>
      </w:r>
      <w:proofErr w:type="spellStart"/>
      <w:r>
        <w:rPr>
          <w:rFonts w:eastAsia="Times New Roman" w:cs="Times New Roman"/>
          <w:szCs w:val="24"/>
        </w:rPr>
        <w:t>Τεμπονέρα</w:t>
      </w:r>
      <w:proofErr w:type="spellEnd"/>
      <w:r>
        <w:rPr>
          <w:rFonts w:eastAsia="Times New Roman" w:cs="Times New Roman"/>
          <w:szCs w:val="24"/>
        </w:rPr>
        <w:t xml:space="preserve"> μέχρι τον Παύλο Φ</w:t>
      </w:r>
      <w:r>
        <w:rPr>
          <w:rFonts w:eastAsia="Times New Roman" w:cs="Times New Roman"/>
          <w:szCs w:val="24"/>
        </w:rPr>
        <w:t xml:space="preserve">ύσσα. </w:t>
      </w:r>
    </w:p>
    <w:p w14:paraId="485634E7" w14:textId="77777777" w:rsidR="00C17FD8" w:rsidRDefault="00C12081">
      <w:pPr>
        <w:spacing w:after="0" w:line="600" w:lineRule="auto"/>
        <w:ind w:firstLine="720"/>
        <w:jc w:val="center"/>
        <w:rPr>
          <w:rFonts w:eastAsia="Times New Roman"/>
          <w:bCs/>
        </w:rPr>
      </w:pPr>
      <w:r>
        <w:rPr>
          <w:rFonts w:eastAsia="Times New Roman"/>
          <w:bCs/>
        </w:rPr>
        <w:t xml:space="preserve">(Χειροκροτήματα από τις πτέρυγες </w:t>
      </w:r>
      <w:r w:rsidRPr="006651D3">
        <w:rPr>
          <w:rFonts w:eastAsia="Times New Roman"/>
          <w:bCs/>
        </w:rPr>
        <w:t>του ΣΥΡΙΖΑ</w:t>
      </w:r>
      <w:r>
        <w:rPr>
          <w:rFonts w:eastAsia="Times New Roman"/>
          <w:bCs/>
        </w:rPr>
        <w:t xml:space="preserve"> και των ΑΝΕΛ</w:t>
      </w:r>
      <w:r w:rsidRPr="006651D3">
        <w:rPr>
          <w:rFonts w:eastAsia="Times New Roman"/>
          <w:bCs/>
        </w:rPr>
        <w:t>)</w:t>
      </w:r>
    </w:p>
    <w:p w14:paraId="485634E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Μην ανοίγετε, λοιπόν, αυτή τη συζήτηση, με αυτόν τον επιθετικό τρόπο, απέναντι σε εμάς που εκπροσωπούμε σ’ αυτά εδώ τα έδρανα μια παράταξη με πολύ μεγάλη ιστορία. Και πρέπει να μάθετε να ξεχω</w:t>
      </w:r>
      <w:r>
        <w:rPr>
          <w:rFonts w:eastAsia="Times New Roman" w:cs="Times New Roman"/>
          <w:szCs w:val="24"/>
        </w:rPr>
        <w:t xml:space="preserve">ρίζετε τις λέξεις της πολιτικής ρητορικής, που πολλές φορές μπορεί να παίρνει και τον χαρακτήρα πολεμικής ρητορικής ακόμη, από το μαρκάρισμα του τρικύκλου, κύριε Μητσοτάκη. Διότι αυτά που συνέβησαν προχθές στη Θεσσαλονίκη θυμίζουν άλλες εποχές, εποχές </w:t>
      </w:r>
      <w:proofErr w:type="spellStart"/>
      <w:r>
        <w:rPr>
          <w:rFonts w:eastAsia="Times New Roman" w:cs="Times New Roman"/>
          <w:szCs w:val="24"/>
        </w:rPr>
        <w:t>Γκοτ</w:t>
      </w:r>
      <w:r>
        <w:rPr>
          <w:rFonts w:eastAsia="Times New Roman" w:cs="Times New Roman"/>
          <w:szCs w:val="24"/>
        </w:rPr>
        <w:t>ζαμάνηδων</w:t>
      </w:r>
      <w:proofErr w:type="spellEnd"/>
      <w:r>
        <w:rPr>
          <w:rFonts w:eastAsia="Times New Roman" w:cs="Times New Roman"/>
          <w:szCs w:val="24"/>
        </w:rPr>
        <w:t>, που η δημοκρατία δεν θα επιτρέψει να επιστρέψουν ποτέ.</w:t>
      </w:r>
    </w:p>
    <w:p w14:paraId="485634E9" w14:textId="77777777" w:rsidR="00C17FD8" w:rsidRDefault="00C12081">
      <w:pPr>
        <w:spacing w:after="0" w:line="600" w:lineRule="auto"/>
        <w:ind w:firstLine="720"/>
        <w:jc w:val="center"/>
        <w:rPr>
          <w:rFonts w:eastAsia="Times New Roman"/>
          <w:bCs/>
        </w:rPr>
      </w:pPr>
      <w:r>
        <w:rPr>
          <w:rFonts w:eastAsia="Times New Roman"/>
          <w:bCs/>
        </w:rPr>
        <w:t xml:space="preserve">(Χειροκροτήματα από τις πτέρυγες </w:t>
      </w:r>
      <w:r w:rsidRPr="006651D3">
        <w:rPr>
          <w:rFonts w:eastAsia="Times New Roman"/>
          <w:bCs/>
        </w:rPr>
        <w:t>του ΣΥΡΙΖΑ</w:t>
      </w:r>
      <w:r>
        <w:rPr>
          <w:rFonts w:eastAsia="Times New Roman"/>
          <w:bCs/>
        </w:rPr>
        <w:t xml:space="preserve"> και των ΑΝΕΛ</w:t>
      </w:r>
      <w:r w:rsidRPr="006651D3">
        <w:rPr>
          <w:rFonts w:eastAsia="Times New Roman"/>
          <w:bCs/>
        </w:rPr>
        <w:t>)</w:t>
      </w:r>
    </w:p>
    <w:p w14:paraId="485634E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θέμα που επίσης θίξατε και αφορά το ονοματολογικό, το θέμα της κρίσιμης διαπραγμάτευσης με τη βόρεια γειτονική μας </w:t>
      </w:r>
      <w:r>
        <w:rPr>
          <w:rFonts w:eastAsia="Times New Roman" w:cs="Times New Roman"/>
          <w:szCs w:val="24"/>
        </w:rPr>
        <w:t xml:space="preserve">χώρα. </w:t>
      </w:r>
    </w:p>
    <w:p w14:paraId="485634E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Είπατε, κύριε Μητσοτάκη, ότι είναι απαράδεκτο η </w:t>
      </w:r>
      <w:r>
        <w:rPr>
          <w:rFonts w:eastAsia="Times New Roman" w:cs="Times New Roman"/>
          <w:szCs w:val="24"/>
        </w:rPr>
        <w:t xml:space="preserve">ελληνική </w:t>
      </w:r>
      <w:r>
        <w:rPr>
          <w:rFonts w:eastAsia="Times New Roman" w:cs="Times New Roman"/>
          <w:szCs w:val="24"/>
        </w:rPr>
        <w:t xml:space="preserve">Κυβέρνηση να συζητά την πρόταση που έβαλε στο τραπέζι η άλλη πλευρά. </w:t>
      </w:r>
    </w:p>
    <w:p w14:paraId="485634E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Πρώτα απ’ όλα, η </w:t>
      </w:r>
      <w:r>
        <w:rPr>
          <w:rFonts w:eastAsia="Times New Roman" w:cs="Times New Roman"/>
          <w:szCs w:val="24"/>
        </w:rPr>
        <w:t xml:space="preserve">ελληνική </w:t>
      </w:r>
      <w:r>
        <w:rPr>
          <w:rFonts w:eastAsia="Times New Roman" w:cs="Times New Roman"/>
          <w:szCs w:val="24"/>
        </w:rPr>
        <w:t>Κυβέρνηση τοποθετήθηκε σαφώς ως προς αυτό το θέμα και εγκαίρως και εγώ προσωπικά, επιδιώκοντας τ</w:t>
      </w:r>
      <w:r>
        <w:rPr>
          <w:rFonts w:eastAsia="Times New Roman" w:cs="Times New Roman"/>
          <w:szCs w:val="24"/>
        </w:rPr>
        <w:t xml:space="preserve">ην τάχιστη δυνατή ενημέρωση και συνεννόηση. </w:t>
      </w:r>
    </w:p>
    <w:p w14:paraId="485634E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Είπαμε από τη Σόφια, πριν ακόμα γυρίσω πίσω, στις δηλώσεις μου στη συνέντευξη Τύπου ότι έχουμε ακόμα πολύ σημαντικό δρόμο να διανύσουμε, παρά το ότι έχουμε κάνει πρόοδο, για να έχουμε συμφωνία και ότι προτεραιότ</w:t>
      </w:r>
      <w:r>
        <w:rPr>
          <w:rFonts w:eastAsia="Times New Roman" w:cs="Times New Roman"/>
          <w:szCs w:val="24"/>
        </w:rPr>
        <w:t xml:space="preserve">ητα για εμάς, για την ελληνική πλευρά, είναι η εξασφάλιση του </w:t>
      </w:r>
      <w:proofErr w:type="spellStart"/>
      <w:r>
        <w:rPr>
          <w:rFonts w:eastAsia="Times New Roman" w:cs="Times New Roman"/>
          <w:szCs w:val="24"/>
          <w:lang w:val="en-US"/>
        </w:rPr>
        <w:t>erga</w:t>
      </w:r>
      <w:proofErr w:type="spellEnd"/>
      <w:r w:rsidRPr="004439E9">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και της συνταγματικής αναθεώρησης. </w:t>
      </w:r>
    </w:p>
    <w:p w14:paraId="485634E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Όπως είδατε, σ’ αυτό το θέμα είχαμε μια πρόοδο σημαντική. Ο κ. </w:t>
      </w:r>
      <w:proofErr w:type="spellStart"/>
      <w:r>
        <w:rPr>
          <w:rFonts w:eastAsia="Times New Roman" w:cs="Times New Roman"/>
          <w:szCs w:val="24"/>
        </w:rPr>
        <w:t>Ζάεφ</w:t>
      </w:r>
      <w:proofErr w:type="spellEnd"/>
      <w:r>
        <w:rPr>
          <w:rFonts w:eastAsia="Times New Roman" w:cs="Times New Roman"/>
          <w:szCs w:val="24"/>
        </w:rPr>
        <w:t xml:space="preserve"> είναι ο πρώτος πρωθυπουργός της </w:t>
      </w:r>
      <w:proofErr w:type="spellStart"/>
      <w:r>
        <w:rPr>
          <w:rFonts w:eastAsia="Times New Roman" w:cs="Times New Roman"/>
          <w:szCs w:val="24"/>
        </w:rPr>
        <w:t>γείτονος</w:t>
      </w:r>
      <w:proofErr w:type="spellEnd"/>
      <w:r>
        <w:rPr>
          <w:rFonts w:eastAsia="Times New Roman" w:cs="Times New Roman"/>
          <w:szCs w:val="24"/>
        </w:rPr>
        <w:t xml:space="preserve">, που δημόσια αποδέχθηκε αυτήν την προοπτική σύνθετης ονομασίας </w:t>
      </w:r>
      <w:proofErr w:type="spellStart"/>
      <w:r>
        <w:rPr>
          <w:rFonts w:eastAsia="Times New Roman" w:cs="Times New Roman"/>
          <w:szCs w:val="24"/>
          <w:lang w:val="en-US"/>
        </w:rPr>
        <w:t>erga</w:t>
      </w:r>
      <w:proofErr w:type="spellEnd"/>
      <w:r w:rsidRPr="004439E9">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με συνταγματική αναθεώρηση. Αυτό δεν το έχετε ξαναδεί στις περιόδους που</w:t>
      </w:r>
      <w:r>
        <w:rPr>
          <w:rFonts w:eastAsia="Times New Roman" w:cs="Times New Roman"/>
          <w:szCs w:val="24"/>
        </w:rPr>
        <w:t xml:space="preserve"> το κόμμα σας βρισκόταν σε κυβερνήσεις που διαπραγματεύονταν, όπως επίσης δεν έχουμε ξαναδεί και τόσο μεγάλη πίεση να ασκείται στην εθνικιστική αντιπολίτευση σήμερα της γειτονικής μας χώρας. </w:t>
      </w:r>
    </w:p>
    <w:p w14:paraId="485634E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Εμείς δηλώσαμε σαφώς ότι διαπραγματευόμαστε στη βάση τεσσάρων ον</w:t>
      </w:r>
      <w:r>
        <w:rPr>
          <w:rFonts w:eastAsia="Times New Roman" w:cs="Times New Roman"/>
          <w:szCs w:val="24"/>
        </w:rPr>
        <w:t xml:space="preserve">ομάτων που προτάθηκαν από τον Οργανισμό Ηνωμένων Εθνών και συγκεκριμένα το πακέτο προτάσεων του απεσταλμένου, του κ. Νίμιτς. Δεν θα μιλήσω άλλο για την ουσία της διαπραγμάτευσης, από τη στιγμή που ο Υπουργός Εξωτερικών είναι αυτή την ώρα στη Νέα Υόρκη και </w:t>
      </w:r>
      <w:r>
        <w:rPr>
          <w:rFonts w:eastAsia="Times New Roman" w:cs="Times New Roman"/>
          <w:szCs w:val="24"/>
        </w:rPr>
        <w:t xml:space="preserve">αύριο θα συνεχίσει τη διαπραγμάτευση. </w:t>
      </w:r>
    </w:p>
    <w:p w14:paraId="485634F0" w14:textId="77777777" w:rsidR="00C17FD8" w:rsidRDefault="00C12081">
      <w:pPr>
        <w:spacing w:after="0" w:line="600" w:lineRule="auto"/>
        <w:jc w:val="both"/>
        <w:rPr>
          <w:rFonts w:eastAsia="Times New Roman" w:cs="Times New Roman"/>
          <w:szCs w:val="24"/>
        </w:rPr>
      </w:pPr>
      <w:r>
        <w:rPr>
          <w:rFonts w:eastAsia="Times New Roman" w:cs="Times New Roman"/>
          <w:szCs w:val="24"/>
        </w:rPr>
        <w:t xml:space="preserve">Όμως, κύριε Μητσοτάκη, πράγματι σε ένα έχετε δίκιο. Η δική μας Κυβέρνηση και κάθε προοδευτική κυβέρνηση συζητά, όταν διαπραγματεύεται, δεν κρύβεται. Ειδικά καθόσον αφορά τα εθνικά μας θέματα δεν κρυφτήκαμε ποτέ, όπως </w:t>
      </w:r>
      <w:r>
        <w:rPr>
          <w:rFonts w:eastAsia="Times New Roman" w:cs="Times New Roman"/>
          <w:szCs w:val="24"/>
        </w:rPr>
        <w:t xml:space="preserve">εσείς κρυφτήκατε και αλλάξατε θέσεις. Κρυφτήκατε πίσω από τις πιο συντηρητικές δυνάμεις της παράταξής σας. </w:t>
      </w:r>
    </w:p>
    <w:p w14:paraId="485634F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Πάνω απ’ όλα</w:t>
      </w:r>
      <w:r w:rsidRPr="006E076A">
        <w:rPr>
          <w:rFonts w:eastAsia="Times New Roman" w:cs="Times New Roman"/>
          <w:szCs w:val="24"/>
        </w:rPr>
        <w:t>,</w:t>
      </w:r>
      <w:r>
        <w:rPr>
          <w:rFonts w:eastAsia="Times New Roman" w:cs="Times New Roman"/>
          <w:szCs w:val="24"/>
        </w:rPr>
        <w:t xml:space="preserve"> εμείς δεν έχουμε κα</w:t>
      </w:r>
      <w:r>
        <w:rPr>
          <w:rFonts w:eastAsia="Times New Roman" w:cs="Times New Roman"/>
          <w:szCs w:val="24"/>
        </w:rPr>
        <w:t>μ</w:t>
      </w:r>
      <w:r>
        <w:rPr>
          <w:rFonts w:eastAsia="Times New Roman" w:cs="Times New Roman"/>
          <w:szCs w:val="24"/>
        </w:rPr>
        <w:t>μία διάθεση να καπηλευθούμε τα εθνικά θέματα, όπως τα καπηλεύθηκε ο προκάτοχός σας, για να ρίξει τότε την κυβέρνησ</w:t>
      </w:r>
      <w:r>
        <w:rPr>
          <w:rFonts w:eastAsia="Times New Roman" w:cs="Times New Roman"/>
          <w:szCs w:val="24"/>
        </w:rPr>
        <w:t xml:space="preserve">η του πατέρα σας, να κάνει πολιτική καριέρα και να έρχεται σήμερα εδώ και να κρύβει και άλλα ζητήματα πίσω από τη θέση του για τα εθνικά θέματα. </w:t>
      </w:r>
    </w:p>
    <w:p w14:paraId="485634F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Εμείς συζητάμε, διαφωνούμε, διαπραγματευόμαστε όμως και προσπαθούμε να βρούμε λύσεις. Πάντως, δεν κρυβόμαστε σ</w:t>
      </w:r>
      <w:r>
        <w:rPr>
          <w:rFonts w:eastAsia="Times New Roman" w:cs="Times New Roman"/>
          <w:szCs w:val="24"/>
        </w:rPr>
        <w:t xml:space="preserve">ε κανένα θέμα, όπως αποδείξαμε και με το Κυπριακό, τη σχέση μας με την Τουρκία και την Αλβανία </w:t>
      </w:r>
      <w:r w:rsidRPr="00F331DF">
        <w:rPr>
          <w:rFonts w:eastAsia="Times New Roman"/>
          <w:bCs/>
        </w:rPr>
        <w:t>και</w:t>
      </w:r>
      <w:r>
        <w:rPr>
          <w:rFonts w:eastAsia="Times New Roman" w:cs="Times New Roman"/>
          <w:szCs w:val="24"/>
        </w:rPr>
        <w:t xml:space="preserve"> τώρα με το ονοματολογικό.</w:t>
      </w:r>
    </w:p>
    <w:p w14:paraId="485634F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Γιατί μόνο έτσι πιστεύουμε ότι μπορούμε να ανοίξουμε δρόμο στο μέλλον, για να μπορέσει η Ελλάδα να ανακτήσει τον ρόλο της, τον ρόλο</w:t>
      </w:r>
      <w:r>
        <w:rPr>
          <w:rFonts w:eastAsia="Times New Roman" w:cs="Times New Roman"/>
          <w:szCs w:val="24"/>
        </w:rPr>
        <w:t xml:space="preserve"> που της αρμόζει στην περιοχή των Βαλκανίων, στην Ευρώπη, αλλά και στον κόσμο, αντί να μένει εγκλωβισμένη σε αντιδραστικά αντανακλαστικά και φοβικά σύνδρομα, όπως είδαμε πριν λίγες ημέρες να εκφράζονται και στη Θεσσαλονίκη. </w:t>
      </w:r>
    </w:p>
    <w:p w14:paraId="485634F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Έρχομαι στα θέματα της οικονομί</w:t>
      </w:r>
      <w:r>
        <w:rPr>
          <w:rFonts w:eastAsia="Times New Roman" w:cs="Times New Roman"/>
          <w:szCs w:val="24"/>
        </w:rPr>
        <w:t xml:space="preserve">ας. Κύριε Μητσοτάκη, στην τοποθέτησή σας κάνατε ένα εσκεμμένο λάθος. Είπατε ότι κάναμε εκλογές τον Σεπτέμβρη του 2015, έχοντας το </w:t>
      </w:r>
      <w:r>
        <w:rPr>
          <w:rFonts w:eastAsia="Times New Roman" w:cs="Times New Roman"/>
          <w:szCs w:val="24"/>
        </w:rPr>
        <w:t xml:space="preserve">πρόγραμμα </w:t>
      </w:r>
      <w:r>
        <w:rPr>
          <w:rFonts w:eastAsia="Times New Roman" w:cs="Times New Roman"/>
          <w:szCs w:val="24"/>
        </w:rPr>
        <w:t>της Θεσσαλονίκης. Προφανώς και θυμάστε ότι υπήρχε η Θεσσαλονίκη, ότι υπήρχε η συμφωνία στην οποία είχαμε καταλήξει μ</w:t>
      </w:r>
      <w:r>
        <w:rPr>
          <w:rFonts w:eastAsia="Times New Roman" w:cs="Times New Roman"/>
          <w:szCs w:val="24"/>
        </w:rPr>
        <w:t xml:space="preserve">ε πολύ μεγάλες δυσκολίες -ένας δύσκολος συμβιβασμός- και ήταν πάνω στο τραπέζι. </w:t>
      </w:r>
    </w:p>
    <w:p w14:paraId="485634F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Είπατε αυτό το συνειδητό ψέμα, διότι αυτό το οποίο σας πονά, στην προσπάθειά σας να πείσετε τον ελληνικό λαό σώνει και καλά ότι εμείς τον εξαπατήσαμε, είναι ακριβώς αυτό το γε</w:t>
      </w:r>
      <w:r>
        <w:rPr>
          <w:rFonts w:eastAsia="Times New Roman" w:cs="Times New Roman"/>
          <w:szCs w:val="24"/>
        </w:rPr>
        <w:t xml:space="preserve">γονός, ότι δώσαμε όλες μας τις δυνάμεις σε μια δύσκολη και σκληρή διαπραγμάτευση, για να υλοποιήσουμε την εντολή του. Όταν βρεθήκαμε σε αδιέξοδο, γυρίσαμε πίσω, του είπαμε την αλήθεια και ζητήσαμε εκ νέου την εντολή του. </w:t>
      </w:r>
    </w:p>
    <w:p w14:paraId="485634F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Ήρθατε, λοιπόν, σήμερα εδώ να συγκ</w:t>
      </w:r>
      <w:r>
        <w:rPr>
          <w:rFonts w:eastAsia="Times New Roman" w:cs="Times New Roman"/>
          <w:szCs w:val="24"/>
        </w:rPr>
        <w:t xml:space="preserve">ρίνετε τι, κύριε Μητσοτάκη; Να συγκρίνετε -όπως είδαμε σε πίνακες μάλιστα- τους ρυθμούς ανάπτυξης της Ελλάδας με τους αντίστοιχους ρυθμούς άλλων χωρών της Ευρωζώνης; Μας παρουσιάσατε ένα διάγραμμα, που αφορά το τέταρτο τρίμηνο του 2017. </w:t>
      </w:r>
    </w:p>
    <w:p w14:paraId="485634F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Συγκρίνατε την Ελλ</w:t>
      </w:r>
      <w:r>
        <w:rPr>
          <w:rFonts w:eastAsia="Times New Roman" w:cs="Times New Roman"/>
          <w:szCs w:val="24"/>
        </w:rPr>
        <w:t xml:space="preserve">άδα με τη Γερμανία, την Ολλανδία, αλλά και με άλλες χώρες, οι οποίες, σας θυμίζω </w:t>
      </w:r>
      <w:r w:rsidRPr="002B5B2E">
        <w:rPr>
          <w:rFonts w:eastAsia="Times New Roman"/>
          <w:bCs/>
          <w:shd w:val="clear" w:color="auto" w:fill="FFFFFF"/>
        </w:rPr>
        <w:t>ότι</w:t>
      </w:r>
      <w:r>
        <w:rPr>
          <w:rFonts w:eastAsia="Times New Roman" w:cs="Times New Roman"/>
          <w:szCs w:val="24"/>
        </w:rPr>
        <w:t xml:space="preserve"> έχουν βγει από τα προγράμματα δημοσιονομικής προσαρμογής εδώ και αρκετό καιρό, εδώ και τρία, τέσσερα ή πέντε χρόνια, αν πάρουμε για παράδειγμα την Ιρλανδία. </w:t>
      </w:r>
    </w:p>
    <w:p w14:paraId="485634F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Να σας θυμίσω</w:t>
      </w:r>
      <w:r>
        <w:rPr>
          <w:rFonts w:eastAsia="Times New Roman" w:cs="Times New Roman"/>
          <w:szCs w:val="24"/>
        </w:rPr>
        <w:t>, όμως, κύριε Μητσοτάκη, ποια είναι η διαφορά μας με αυτές τις χώρες. Αυτές οι χώρες, ακόμη και αυτές που είχαν μνημόνια, δεν εκτόξευσαν το χρέος τους στο 180% του ΑΕΠ, όπως εκτοξεύτηκε το χρέος της χώρας μας κατά τη διάρκεια της Κυβέρνησης του κ. Σαμαρά κ</w:t>
      </w:r>
      <w:r>
        <w:rPr>
          <w:rFonts w:eastAsia="Times New Roman" w:cs="Times New Roman"/>
          <w:szCs w:val="24"/>
        </w:rPr>
        <w:t xml:space="preserve">αι του κ. Βενιζέλου. Από το 120% πήγε στο 180% του ΑΕΠ. Είναι δικό σας κατόρθωμα αυτό. Δεν φαντάζομαι να έχετε το θράσος να πείτε ότι ο ΣΥΡΙΖΑ φταίει. </w:t>
      </w:r>
    </w:p>
    <w:p w14:paraId="485634F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Βεβαίως, να σας θυμίσω, μιας και συγκρίνετε την Ελλάδα με την Κύπρο, ότι η Κύπρος έκανε κούρεμα καταθέσε</w:t>
      </w:r>
      <w:r>
        <w:rPr>
          <w:rFonts w:eastAsia="Times New Roman" w:cs="Times New Roman"/>
          <w:szCs w:val="24"/>
        </w:rPr>
        <w:t xml:space="preserve">ων, κύριε Μητσοτάκη. Αυτό ζητάτε να κάνουμε και εμείς; </w:t>
      </w:r>
    </w:p>
    <w:p w14:paraId="485634F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Ήρθατε, όμως, να συγκρίνετε και τις προβλέψεις του ΔΝΤ ή και της </w:t>
      </w:r>
      <w:r>
        <w:rPr>
          <w:rFonts w:eastAsia="Times New Roman" w:cs="Times New Roman"/>
          <w:szCs w:val="24"/>
        </w:rPr>
        <w:t>Κομισιόν</w:t>
      </w:r>
      <w:r w:rsidRPr="00340305">
        <w:rPr>
          <w:rFonts w:eastAsia="Times New Roman" w:cs="Times New Roman"/>
          <w:szCs w:val="24"/>
        </w:rPr>
        <w:t xml:space="preserve"> </w:t>
      </w:r>
      <w:r>
        <w:rPr>
          <w:rFonts w:eastAsia="Times New Roman" w:cs="Times New Roman"/>
          <w:szCs w:val="24"/>
        </w:rPr>
        <w:t>με τα πραγματικά αποτελέσματα, δηλαδή, μήλα με πορτοκάλια. Μήπως θέλετε να σας θυμίσω ότι η Επιτροπή και το Διεθνές Νομισματικ</w:t>
      </w:r>
      <w:r>
        <w:rPr>
          <w:rFonts w:eastAsia="Times New Roman" w:cs="Times New Roman"/>
          <w:szCs w:val="24"/>
        </w:rPr>
        <w:t xml:space="preserve">ό Ταμείο προέβλεπαν οριακή ανάπτυξη το 2011 </w:t>
      </w:r>
      <w:r w:rsidRPr="00F331DF">
        <w:rPr>
          <w:rFonts w:eastAsia="Times New Roman"/>
          <w:bCs/>
        </w:rPr>
        <w:t>και</w:t>
      </w:r>
      <w:r>
        <w:rPr>
          <w:rFonts w:eastAsia="Times New Roman" w:cs="Times New Roman"/>
          <w:szCs w:val="24"/>
        </w:rPr>
        <w:t xml:space="preserve"> τελικά καταλήξαμε να έχουμε ύφεση 10%; Μήπως θέλετε να σας θυμίσω ότι το 2012 πάλι το ΔΝΤ, αλλά και η </w:t>
      </w:r>
      <w:r>
        <w:rPr>
          <w:rFonts w:eastAsia="Times New Roman" w:cs="Times New Roman"/>
          <w:szCs w:val="24"/>
        </w:rPr>
        <w:t>Κομισιόν</w:t>
      </w:r>
      <w:r>
        <w:rPr>
          <w:rFonts w:eastAsia="Times New Roman" w:cs="Times New Roman"/>
          <w:szCs w:val="24"/>
        </w:rPr>
        <w:t>,</w:t>
      </w:r>
      <w:r w:rsidRPr="00340305">
        <w:rPr>
          <w:rFonts w:eastAsia="Times New Roman" w:cs="Times New Roman"/>
          <w:szCs w:val="24"/>
        </w:rPr>
        <w:t xml:space="preserve"> </w:t>
      </w:r>
      <w:r>
        <w:rPr>
          <w:rFonts w:eastAsia="Times New Roman" w:cs="Times New Roman"/>
          <w:szCs w:val="24"/>
        </w:rPr>
        <w:t>προέβλεπαν ανάπτυξη κοντά στο 1% και καταλήξαμε να έχουμε ύφεση 6,5%; Σας έχω πει πολλές φορές ό</w:t>
      </w:r>
      <w:r>
        <w:rPr>
          <w:rFonts w:eastAsia="Times New Roman" w:cs="Times New Roman"/>
          <w:szCs w:val="24"/>
        </w:rPr>
        <w:t xml:space="preserve">τι δεν γίνεται να κάνετε συγκρίσεις μεταξύ προβλέψεων και αποτελεσμάτων, αλλά εσείς επιμένετε σε αυτό. </w:t>
      </w:r>
    </w:p>
    <w:p w14:paraId="485634F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Μας είπατε, επίσης, διάφορα για τη δήθεν βιωσιμότητα του χρέους το 2014, αναφερόμενος σε αυτές τις προβλέψεις του ΔΝΤ. Εν τέλει, συμφωνείτε με τις απόψε</w:t>
      </w:r>
      <w:r>
        <w:rPr>
          <w:rFonts w:eastAsia="Times New Roman" w:cs="Times New Roman"/>
          <w:szCs w:val="24"/>
        </w:rPr>
        <w:t>ις του κ. Σαμαρά και του Βενιζέλου τότε, που έλεγαν ότι δεν χρειάζεται αναδιάρθρωση του χρέους, αλλά πρέπει να πάρουμε απλά ένα πιστοποιητικό βιωσιμότητας, λέγοντας παντού ότι το χρέος μας είναι βιώσιμο; Την ίδια στιγμή που τα λέγατε αυτά, αναφερόσασταν δι</w:t>
      </w:r>
      <w:r>
        <w:rPr>
          <w:rFonts w:eastAsia="Times New Roman" w:cs="Times New Roman"/>
          <w:szCs w:val="24"/>
        </w:rPr>
        <w:t xml:space="preserve">αρκώς στη δέσμευση για τη ρύθμιση του χρέους που δήθεν είχατε πάρει από το 2012. Τελικά, αφού ήταν βιώσιμο το χρέος, γιατί αναζητούσατε δέσμευση για αναδιάρθρωση; </w:t>
      </w:r>
    </w:p>
    <w:p w14:paraId="485634F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Επίσης, κύριε Μητσοτάκη, μιας και μπήκατε στον κόπο να φέρετε πίνακες και θέλετε να κάνουμε συγκρίσεις, να σας δώσω κι εγώ ορισμένους πίνακες που για εμάς είναι ενδεικτικοί. </w:t>
      </w:r>
    </w:p>
    <w:p w14:paraId="485634F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Πρώτο και σημαντικότερο θέμα η ανεργία. Η ανεργία εκτοξεύθηκε από το 2010 έως το </w:t>
      </w:r>
      <w:r>
        <w:rPr>
          <w:rFonts w:eastAsia="Times New Roman" w:cs="Times New Roman"/>
          <w:szCs w:val="24"/>
        </w:rPr>
        <w:t>2014 στο 27%, για να μειωθεί σήμερα κατά επτά ποσοστιαίες μονάδες. Εδώ είναι ένα χαρακτηριστικό διάγραμμα, το οποίο δείχνει πώς ανέβηκε η ανεργία τα πρώτα χρόνια του ΠΑΣΟΚ του κ. Παπανδρέου. Χαρακτηριστικά δείχνει ένα ανθρωπάκι να ανεβαίνει μια σκάλα αεροπ</w:t>
      </w:r>
      <w:r>
        <w:rPr>
          <w:rFonts w:eastAsia="Times New Roman" w:cs="Times New Roman"/>
          <w:szCs w:val="24"/>
        </w:rPr>
        <w:t xml:space="preserve">λάνου. Στα χρόνια του κ. </w:t>
      </w:r>
      <w:proofErr w:type="spellStart"/>
      <w:r>
        <w:rPr>
          <w:rFonts w:eastAsia="Times New Roman" w:cs="Times New Roman"/>
          <w:szCs w:val="24"/>
        </w:rPr>
        <w:t>Παπαδήμου</w:t>
      </w:r>
      <w:proofErr w:type="spellEnd"/>
      <w:r>
        <w:rPr>
          <w:rFonts w:eastAsia="Times New Roman" w:cs="Times New Roman"/>
          <w:szCs w:val="24"/>
        </w:rPr>
        <w:t xml:space="preserve"> εκτοξεύθηκε ως πύραυλος και στα χρόνια του κ. Σαμαρά έφτασε σε ραδιενεργά επίπεδα. </w:t>
      </w:r>
    </w:p>
    <w:p w14:paraId="485634F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Σήμερα βρισκόμαστε στην ευχάριστη θέση να έχουμε μια βουτιά -γι’ αυτό κι έχουμε έναν δύτη στο διάγραμμα που σας δείχνω-, στα χρόνια που εμείς κυβερνάμε κάνουμε βουτιά στην ανεργία από το 27% στο 20%. </w:t>
      </w:r>
    </w:p>
    <w:p w14:paraId="485634F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Αυτός είναι ένας πίνακας που σας τον χαρίζω, κύριε Μητσ</w:t>
      </w:r>
      <w:r>
        <w:rPr>
          <w:rFonts w:eastAsia="Times New Roman" w:cs="Times New Roman"/>
          <w:szCs w:val="24"/>
        </w:rPr>
        <w:t xml:space="preserve">οτάκη. Διότι για εμάς η ανεργία είναι κρίσιμος δείκτης για την κοινωνική ισορροπία. </w:t>
      </w:r>
    </w:p>
    <w:p w14:paraId="4856350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 της Κυβέρνησης κ. Αλέξης Τσίπρας καταθέτει για τα Πρακτικά τον προαναφερθέντα πίνακα, ο οποίος βρίσκεται στο αρχείο του Τμήματος Γραμματείας τη</w:t>
      </w:r>
      <w:r>
        <w:rPr>
          <w:rFonts w:eastAsia="Times New Roman" w:cs="Times New Roman"/>
          <w:szCs w:val="24"/>
        </w:rPr>
        <w:t>ς Διεύθυνσης Στενογραφίας και  Πρακτικών της Βουλής)</w:t>
      </w:r>
    </w:p>
    <w:p w14:paraId="48563501" w14:textId="77777777" w:rsidR="00C17FD8" w:rsidRDefault="00C1208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856350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Αντίστοιχους δείκτες μπορώ να σας έχω και για την απόδοση του δεκαετούς ομολόγου, που δείχνουν πόσο άρχισε να ανεβαίνει στα χρόνια που ήταν Πρωθυ</w:t>
      </w:r>
      <w:r>
        <w:rPr>
          <w:rFonts w:eastAsia="Times New Roman" w:cs="Times New Roman"/>
          <w:szCs w:val="24"/>
        </w:rPr>
        <w:t xml:space="preserve">πουργός ο κ. Παπανδρέου κι έφτασε σε ραδιενεργά επίπεδα όταν ήταν Πρωθυπουργός ο κ. Σαμαράς. </w:t>
      </w:r>
    </w:p>
    <w:p w14:paraId="4856350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Σήμερα έχουμε πιάσει το χαμηλότερο των τελευταίων δώδεκα ετών σε ό,τι αφορά την απόδοση των δεκαετών ομολόγων του ελληνικού δημοσίου. </w:t>
      </w:r>
    </w:p>
    <w:p w14:paraId="4856350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w:t>
      </w:r>
      <w:r>
        <w:rPr>
          <w:rFonts w:eastAsia="Times New Roman" w:cs="Times New Roman"/>
          <w:szCs w:val="24"/>
        </w:rPr>
        <w:t xml:space="preserve"> της Κυβέρνησης κ. Αλέξης Τσίπρας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14:paraId="4856350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Μιλήσατε και για επενδύσεις. Θέλετε να μιλήσουμε για επενδύσ</w:t>
      </w:r>
      <w:r>
        <w:rPr>
          <w:rFonts w:eastAsia="Times New Roman" w:cs="Times New Roman"/>
          <w:szCs w:val="24"/>
        </w:rPr>
        <w:t xml:space="preserve">εις; Θα σας χαρίσω και αυτόν τον πίνακα, ο οποίος αποδεικνύει ότι το 2017 αυτή η «καταστροφική» Κυβέρνηση έφτασε σε άμεσες ξένες επενδύσεις ύψους σχεδόν 3,6 δισεκατομμυρίων, που είναι το μεγαλύτερο που έχει συμβεί στη χώρα από το 2008, πριν από την κρίση, </w:t>
      </w:r>
      <w:r>
        <w:rPr>
          <w:rFonts w:eastAsia="Times New Roman" w:cs="Times New Roman"/>
          <w:szCs w:val="24"/>
        </w:rPr>
        <w:t xml:space="preserve">με Κυβέρνηση Καραμανλή, που ήταν στα 3 δισεκατομμύρια. </w:t>
      </w:r>
    </w:p>
    <w:p w14:paraId="4856350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Το καταθέτω. </w:t>
      </w:r>
    </w:p>
    <w:p w14:paraId="4856350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 της Κυβέρνησης κ. Αλέξης Τσίπρας καταθέτει για τα Πρακτικά τον προαναφερθέντα πίνακα, ο οποίος βρίσκεται στο αρχείο του Τμήματος Γραμματείας της Διεύθυνσης Στ</w:t>
      </w:r>
      <w:r>
        <w:rPr>
          <w:rFonts w:eastAsia="Times New Roman" w:cs="Times New Roman"/>
          <w:szCs w:val="24"/>
        </w:rPr>
        <w:t>ενογραφίας και  Πρακτικών της Βουλής)</w:t>
      </w:r>
    </w:p>
    <w:p w14:paraId="4856350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Μας είπατε όμως και για το περιβόητο </w:t>
      </w:r>
      <w:r>
        <w:rPr>
          <w:rFonts w:eastAsia="Times New Roman" w:cs="Times New Roman"/>
          <w:szCs w:val="24"/>
          <w:lang w:val="en-US"/>
        </w:rPr>
        <w:t>cash</w:t>
      </w:r>
      <w:r w:rsidRPr="00F52168">
        <w:rPr>
          <w:rFonts w:eastAsia="Times New Roman" w:cs="Times New Roman"/>
          <w:szCs w:val="24"/>
        </w:rPr>
        <w:t xml:space="preserve"> </w:t>
      </w:r>
      <w:r>
        <w:rPr>
          <w:rFonts w:eastAsia="Times New Roman" w:cs="Times New Roman"/>
          <w:szCs w:val="24"/>
          <w:lang w:val="en-US"/>
        </w:rPr>
        <w:t>buffer</w:t>
      </w:r>
      <w:r w:rsidRPr="00F52168">
        <w:rPr>
          <w:rFonts w:eastAsia="Times New Roman" w:cs="Times New Roman"/>
          <w:szCs w:val="24"/>
        </w:rPr>
        <w:t xml:space="preserve">. </w:t>
      </w:r>
      <w:r>
        <w:rPr>
          <w:rFonts w:eastAsia="Times New Roman" w:cs="Times New Roman"/>
          <w:szCs w:val="24"/>
        </w:rPr>
        <w:t xml:space="preserve">Πάλι ανακρίβειες μάς είπατε. Μας είπατε ότι το περιβόητο «μαξιλαράκι» θα δημιουργηθεί από το </w:t>
      </w:r>
      <w:proofErr w:type="spellStart"/>
      <w:r>
        <w:rPr>
          <w:rFonts w:eastAsia="Times New Roman" w:cs="Times New Roman"/>
          <w:szCs w:val="24"/>
        </w:rPr>
        <w:t>υπερπλεόνασμα</w:t>
      </w:r>
      <w:proofErr w:type="spellEnd"/>
      <w:r>
        <w:rPr>
          <w:rFonts w:eastAsia="Times New Roman" w:cs="Times New Roman"/>
          <w:szCs w:val="24"/>
        </w:rPr>
        <w:t xml:space="preserve">, από τη μη πληρωμή δηλαδή συντάξεων, από τα ληξιπρόθεσμα του </w:t>
      </w:r>
      <w:r>
        <w:rPr>
          <w:rFonts w:eastAsia="Times New Roman" w:cs="Times New Roman"/>
          <w:szCs w:val="24"/>
        </w:rPr>
        <w:t xml:space="preserve">δημοσίου </w:t>
      </w:r>
      <w:r>
        <w:rPr>
          <w:rFonts w:eastAsia="Times New Roman" w:cs="Times New Roman"/>
          <w:szCs w:val="24"/>
        </w:rPr>
        <w:t xml:space="preserve">που, παρεμπιπτόντως όμως, διαρκώς μειώνονται και έχουμε φτάσει σε χαμηλό κρίσης. Δεν υπήρξε χαμηλότερο όριο στα ληξιπρόθεσμα του </w:t>
      </w:r>
      <w:r>
        <w:rPr>
          <w:rFonts w:eastAsia="Times New Roman" w:cs="Times New Roman"/>
          <w:szCs w:val="24"/>
        </w:rPr>
        <w:t xml:space="preserve">δημοσίου </w:t>
      </w:r>
      <w:r>
        <w:rPr>
          <w:rFonts w:eastAsia="Times New Roman" w:cs="Times New Roman"/>
          <w:szCs w:val="24"/>
        </w:rPr>
        <w:t xml:space="preserve">από τότε που μπήκαμε στα μνημόνια. </w:t>
      </w:r>
    </w:p>
    <w:p w14:paraId="4856350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Μας είπατε, λοιπόν, πολλά. Αναρωτιέμαι αν αυτά που μας είπατε τα είχατε ψ</w:t>
      </w:r>
      <w:r>
        <w:rPr>
          <w:rFonts w:eastAsia="Times New Roman" w:cs="Times New Roman"/>
          <w:szCs w:val="24"/>
        </w:rPr>
        <w:t xml:space="preserve">άξει ή απλώς σας εκθέτουν κάποιοι από τους συνεργάτες σας. </w:t>
      </w:r>
    </w:p>
    <w:p w14:paraId="4856350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Να σας ενημερώσω, λοιπόν, ότι το </w:t>
      </w:r>
      <w:r>
        <w:rPr>
          <w:rFonts w:eastAsia="Times New Roman" w:cs="Times New Roman"/>
          <w:szCs w:val="24"/>
          <w:lang w:val="en-US"/>
        </w:rPr>
        <w:t>cash</w:t>
      </w:r>
      <w:r w:rsidRPr="00F52168">
        <w:rPr>
          <w:rFonts w:eastAsia="Times New Roman" w:cs="Times New Roman"/>
          <w:szCs w:val="24"/>
        </w:rPr>
        <w:t xml:space="preserve"> </w:t>
      </w:r>
      <w:r>
        <w:rPr>
          <w:rFonts w:eastAsia="Times New Roman" w:cs="Times New Roman"/>
          <w:szCs w:val="24"/>
          <w:lang w:val="en-US"/>
        </w:rPr>
        <w:t>buffer</w:t>
      </w:r>
      <w:r w:rsidRPr="00F52168">
        <w:rPr>
          <w:rFonts w:eastAsia="Times New Roman" w:cs="Times New Roman"/>
          <w:szCs w:val="24"/>
        </w:rPr>
        <w:t xml:space="preserve"> </w:t>
      </w:r>
      <w:r>
        <w:rPr>
          <w:rFonts w:eastAsia="Times New Roman" w:cs="Times New Roman"/>
          <w:szCs w:val="24"/>
        </w:rPr>
        <w:t xml:space="preserve">προκύπτει από τις εκταμιεύσεις του </w:t>
      </w:r>
      <w:r>
        <w:rPr>
          <w:rFonts w:eastAsia="Times New Roman" w:cs="Times New Roman"/>
          <w:szCs w:val="24"/>
          <w:lang w:val="en-US"/>
        </w:rPr>
        <w:t>ESM</w:t>
      </w:r>
      <w:r>
        <w:rPr>
          <w:rFonts w:eastAsia="Times New Roman" w:cs="Times New Roman"/>
          <w:szCs w:val="24"/>
        </w:rPr>
        <w:t xml:space="preserve"> και από τις εξόδους της χώρας στις αγορές, που έχει ήδη πραγματοποιήσει δύο το τελευταίο διάστημα. Κα</w:t>
      </w:r>
      <w:r>
        <w:rPr>
          <w:rFonts w:eastAsia="Times New Roman" w:cs="Times New Roman"/>
          <w:szCs w:val="24"/>
        </w:rPr>
        <w:t>μ</w:t>
      </w:r>
      <w:r>
        <w:rPr>
          <w:rFonts w:eastAsia="Times New Roman" w:cs="Times New Roman"/>
          <w:szCs w:val="24"/>
        </w:rPr>
        <w:t xml:space="preserve">μία σχέση </w:t>
      </w:r>
      <w:r>
        <w:rPr>
          <w:rFonts w:eastAsia="Times New Roman" w:cs="Times New Roman"/>
          <w:szCs w:val="24"/>
        </w:rPr>
        <w:t xml:space="preserve">δηλαδή με αυτό που είπατε. Δεν πειράζει όμως. </w:t>
      </w:r>
    </w:p>
    <w:p w14:paraId="4856350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Επίσης, φτάσατε στο σημείο να μας πείτε ότι σας παρουσιάζουμε ένα αναπτυξιακό σχέδιο κρυφά, ενώ οι ίδιοι έχουμε διεξάγει δεκατέσσερα περιφερειακά συνέδρια, έχουμε κουβεντιάσει με όλους τους φορείς στην τοπική </w:t>
      </w:r>
      <w:r>
        <w:rPr>
          <w:rFonts w:eastAsia="Times New Roman" w:cs="Times New Roman"/>
          <w:szCs w:val="24"/>
        </w:rPr>
        <w:t xml:space="preserve">αυτοδιοίκηση, τους παραγωγικούς φορείς, εκεί όπου εσείς καλούσατε τους δημάρχους της Νέας Δημοκρατίας να μη συμμετέχουν. Έπρεπε να το ξέρετε ότι έχουμε διεξάγει μεγάλο διάλογο. </w:t>
      </w:r>
    </w:p>
    <w:p w14:paraId="4856350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Μας είπατε</w:t>
      </w:r>
      <w:r w:rsidRPr="00EC06DB">
        <w:rPr>
          <w:rFonts w:eastAsia="Times New Roman" w:cs="Times New Roman"/>
          <w:szCs w:val="24"/>
        </w:rPr>
        <w:t>,</w:t>
      </w:r>
      <w:r>
        <w:rPr>
          <w:rFonts w:eastAsia="Times New Roman" w:cs="Times New Roman"/>
          <w:szCs w:val="24"/>
        </w:rPr>
        <w:t xml:space="preserve"> όμως</w:t>
      </w:r>
      <w:r w:rsidRPr="00EC06DB">
        <w:rPr>
          <w:rFonts w:eastAsia="Times New Roman" w:cs="Times New Roman"/>
          <w:szCs w:val="24"/>
        </w:rPr>
        <w:t>,</w:t>
      </w:r>
      <w:r>
        <w:rPr>
          <w:rFonts w:eastAsia="Times New Roman" w:cs="Times New Roman"/>
          <w:szCs w:val="24"/>
        </w:rPr>
        <w:t xml:space="preserve"> το πιο ωραίο απ’ όλα, γιατί μια φορά σας ξέφυγε και είπατε ό</w:t>
      </w:r>
      <w:r>
        <w:rPr>
          <w:rFonts w:eastAsia="Times New Roman" w:cs="Times New Roman"/>
          <w:szCs w:val="24"/>
        </w:rPr>
        <w:t>τι σας ενδιαφέρει η επικοινωνία και όχι η ουσία. Σας ξέφυγε</w:t>
      </w:r>
      <w:r w:rsidRPr="00EC06DB">
        <w:rPr>
          <w:rFonts w:eastAsia="Times New Roman" w:cs="Times New Roman"/>
          <w:szCs w:val="24"/>
        </w:rPr>
        <w:t>,</w:t>
      </w:r>
      <w:r>
        <w:rPr>
          <w:rFonts w:eastAsia="Times New Roman" w:cs="Times New Roman"/>
          <w:szCs w:val="24"/>
        </w:rPr>
        <w:t xml:space="preserve"> το ξέρω, αλλά οι ομιλίες σας έχουν πάντα τη γραφή των επικοινωνιολόγων, να βγάζουν συνθήματα. Και τι μας είπατε; Ωραίο σύνθημα: «Η καθαρή έξοδος είναι το νέο βρώμικο ψέμα του κ. Τσίπρα». Ωραίο σύ</w:t>
      </w:r>
      <w:r>
        <w:rPr>
          <w:rFonts w:eastAsia="Times New Roman" w:cs="Times New Roman"/>
          <w:szCs w:val="24"/>
        </w:rPr>
        <w:t>νθημα!</w:t>
      </w:r>
    </w:p>
    <w:p w14:paraId="4856350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Μόνο πείτε μας, κύριε Μητσοτάκη: είναι βρώμικο ψέμα του κ. Τσίπρα, αλλά είναι και βρώμικο ψέμα του κ. </w:t>
      </w:r>
      <w:proofErr w:type="spellStart"/>
      <w:r>
        <w:rPr>
          <w:rFonts w:eastAsia="Times New Roman" w:cs="Times New Roman"/>
          <w:szCs w:val="24"/>
        </w:rPr>
        <w:t>Γιούνκερ</w:t>
      </w:r>
      <w:proofErr w:type="spellEnd"/>
      <w:r>
        <w:rPr>
          <w:rFonts w:eastAsia="Times New Roman" w:cs="Times New Roman"/>
          <w:szCs w:val="24"/>
        </w:rPr>
        <w:t>, του Προέδρου της Κομισιόν, που ήρθε και το είπε από αυτό εδώ το Βήμα; Λέει βρώμικα ψέματα η Κομισιόν; Λέτε τα ίδια όταν πηγαίνετε στο Ευρ</w:t>
      </w:r>
      <w:r>
        <w:rPr>
          <w:rFonts w:eastAsia="Times New Roman" w:cs="Times New Roman"/>
          <w:szCs w:val="24"/>
        </w:rPr>
        <w:t xml:space="preserve">ωπαϊκό Λαϊκό Κόμμα; Κάνετε τις ίδιες δηλώσεις όταν βγαίνετε έξω από τη χώρα με αυτές που κάνετε εδώ; </w:t>
      </w:r>
    </w:p>
    <w:p w14:paraId="4856350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Μας είπατε -κι αυτό κι αν είναι θράσος!- ότι ανεβάζουμε τον κατώτατο μισθό εμείς που δημιουργήσαμε τη γενιά των 300 ευρώ. Μήπως να σας θυμίσω, κύριε Μητσο</w:t>
      </w:r>
      <w:r>
        <w:rPr>
          <w:rFonts w:eastAsia="Times New Roman" w:cs="Times New Roman"/>
          <w:szCs w:val="24"/>
        </w:rPr>
        <w:t xml:space="preserve">τάκη, ότι το 2012 και με τη δική σας υπογραφή μειώσατε τον κατώτατο μισθό κατά 22% και για τους νέους κατά 32%; Μήπως να σας θυμίσω ότι η μερική απασχόληση το 2012 ήταν στο 40% και όταν αναλάβαμε το 2015 είχε φτάσει στο 60%; Μέσα σε τρία χρόνια καταφέρατε </w:t>
      </w:r>
      <w:r>
        <w:rPr>
          <w:rFonts w:eastAsia="Times New Roman" w:cs="Times New Roman"/>
          <w:szCs w:val="24"/>
        </w:rPr>
        <w:t xml:space="preserve">να καταστρέψετε κάθε προστατευτική δικλίδα για τον εργαζόμενο στην αγορά εργασίας και ιδιαίτερα για τους νέους εργαζόμενους. Και έχετε το θράσος εσείς να λέτε σε εμάς ότι δημιουργήσαμε τη γενιά των 300 ευρώ! </w:t>
      </w:r>
    </w:p>
    <w:p w14:paraId="4856350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Και βεβαίως έχετε το ίδιο θράσος, επαναλαμβανόμ</w:t>
      </w:r>
      <w:r>
        <w:rPr>
          <w:rFonts w:eastAsia="Times New Roman" w:cs="Times New Roman"/>
          <w:szCs w:val="24"/>
        </w:rPr>
        <w:t>ενο, και για τις συντάξεις, εσείς που ψηφίσατε τη ρήτρα μηδενικού ελλείμματος, που εμείς αποτρέψαμε, εσείς που μαζί με το ΠΑΣΟΚ συνολικά έχετε επιβάλει έντεκα διαδοχικές περικοπές ύψους 45 δισεκατομμυρίων ευρώ. Στους πρωταθλητές του κοψίματος των συντάξεων</w:t>
      </w:r>
      <w:r>
        <w:rPr>
          <w:rFonts w:eastAsia="Times New Roman" w:cs="Times New Roman"/>
          <w:szCs w:val="24"/>
        </w:rPr>
        <w:t xml:space="preserve"> δεν χρειάζεται εμείς να κάνουμε τώρα εδώ κα</w:t>
      </w:r>
      <w:r>
        <w:rPr>
          <w:rFonts w:eastAsia="Times New Roman" w:cs="Times New Roman"/>
          <w:szCs w:val="24"/>
        </w:rPr>
        <w:t>μ</w:t>
      </w:r>
      <w:r>
        <w:rPr>
          <w:rFonts w:eastAsia="Times New Roman" w:cs="Times New Roman"/>
          <w:szCs w:val="24"/>
        </w:rPr>
        <w:t>μία ιδιαίτερη κριτική!</w:t>
      </w:r>
    </w:p>
    <w:p w14:paraId="4856351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Δεν θα μακρηγορήσω άλλο, κυρίες και κύριοι συνάδελφοι, γιατί ήδη έχω μακρηγορήσει. Θα αναφερθώ για δυο λεπτά μονάχα σε όσα ακούστηκαν από πλευράς σας ως προτάσεις. Πραγματικά έχει ένα ιδια</w:t>
      </w:r>
      <w:r>
        <w:rPr>
          <w:rFonts w:eastAsia="Times New Roman" w:cs="Times New Roman"/>
          <w:szCs w:val="24"/>
        </w:rPr>
        <w:t>ίτερο ενδιαφέρον, διότι για άλλη μια φορά ήρθατε σε αυτό εδώ το Βήμα να μας πείτε ότι θα μειώσετε τη φορολογία, κύριε Μητσοτάκη. Και μάλιστα μας μιλήσατε για την κλίμακα της φορολογίας εισοδήματος που πρέπει να είναι στο 9% η μικρή και για τις επιχειρήσεις</w:t>
      </w:r>
      <w:r>
        <w:rPr>
          <w:rFonts w:eastAsia="Times New Roman" w:cs="Times New Roman"/>
          <w:szCs w:val="24"/>
        </w:rPr>
        <w:t xml:space="preserve"> θα είναι στο 20%. Αν δεν κάνω λάθος, αυτό άκουσα ότι είπατε. </w:t>
      </w:r>
    </w:p>
    <w:p w14:paraId="4856351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Θέλω να σας ρωτήσω, κύριε Μητσοτάκη. Όλα αυτά τα λέτε προφανώς έχοντας εκ των προτέρων δηλώσει -ακούω από τα στελέχη σας- ότι δεν θα αμφισβητήσετε το δημοσιονομικό πλαίσιο που έχει συμφωνήσει η</w:t>
      </w:r>
      <w:r>
        <w:rPr>
          <w:rFonts w:eastAsia="Times New Roman" w:cs="Times New Roman"/>
          <w:szCs w:val="24"/>
        </w:rPr>
        <w:t xml:space="preserve"> χώρα, διότι λέτε ότι εσείς δεν θα κάνετε αυτά που έκανε ο ΣΥΡΙΖΑ, ότι εσείς είστε σοβαρή πολιτική δύναμη. Δηλαδή λέτε, με δυο λόγια, ότι σε αυτό το δημοσιονομικό πλαίσιο εσείς θα έρθετε να μειώσετε τόσο ριζικά τη φορολογία. Εγώ είμαι μαζί σας, παρακάτω να</w:t>
      </w:r>
      <w:r>
        <w:rPr>
          <w:rFonts w:eastAsia="Times New Roman" w:cs="Times New Roman"/>
          <w:szCs w:val="24"/>
        </w:rPr>
        <w:t xml:space="preserve"> πέσει η φορολογία. Μπορείτε όμως να μας πείτε, κύριε Μητσοτάκη, από πού θα καλύψετε το κενό; Πόσα σχολεία θα κλείσετε; Πόσα νοσοκομεία θα κλείσετε; Πόσους θα απολύσετε; Πόσο πλεονάζον ιατρικό προσωπικό από τα νοσοκομεία θα απολύσετε; Γιατί δεν τολμάτε να </w:t>
      </w:r>
      <w:r>
        <w:rPr>
          <w:rFonts w:eastAsia="Times New Roman" w:cs="Times New Roman"/>
          <w:szCs w:val="24"/>
        </w:rPr>
        <w:t xml:space="preserve">δώσετε απαντήσεις; Λέτε ότι έχετε κοστολογημένο πρόγραμμα. </w:t>
      </w:r>
    </w:p>
    <w:p w14:paraId="48563512" w14:textId="77777777" w:rsidR="00C17FD8" w:rsidRDefault="00C1208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856351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Και μιας και αναφέρομαι σε πλεονάζον προσωπικό, θα ήθελα στη δευτερολογία σας, κύριε Μητσοτάκη, να μας εξηγήσετε αν επιμένετε στην άποψη ότι η χώρα θα π</w:t>
      </w:r>
      <w:r>
        <w:rPr>
          <w:rFonts w:eastAsia="Times New Roman" w:cs="Times New Roman"/>
          <w:szCs w:val="24"/>
        </w:rPr>
        <w:t xml:space="preserve">ρέπει να γυρίσει στο 1 προς 5 και όχι στο 1 προς 1 που έχουμε συμφωνήσει εμείς για τις προσλήψεις στο </w:t>
      </w:r>
      <w:r>
        <w:rPr>
          <w:rFonts w:eastAsia="Times New Roman" w:cs="Times New Roman"/>
          <w:szCs w:val="24"/>
        </w:rPr>
        <w:t>δημόσιο</w:t>
      </w:r>
      <w:r>
        <w:rPr>
          <w:rFonts w:eastAsia="Times New Roman" w:cs="Times New Roman"/>
          <w:szCs w:val="24"/>
        </w:rPr>
        <w:t xml:space="preserve">. </w:t>
      </w:r>
    </w:p>
    <w:p w14:paraId="4856351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Και ένα τελευταίο, αυτό για το πλεονάζον ιατρικό προσωπικό. Επιμένετε για αυτό; Η μεγάλη πλειοψηφία των Ελλήνων πηγαίνει σε δημόσια νοσοκομεία. Δεν έχει την οικονομική δυνατότητα να πηγαίνει σε ιδιωτικά νοσηλευτήρια. Θέλω μια απάντηση για το αν επιμένετε σ</w:t>
      </w:r>
      <w:r>
        <w:rPr>
          <w:rFonts w:eastAsia="Times New Roman" w:cs="Times New Roman"/>
          <w:szCs w:val="24"/>
        </w:rPr>
        <w:t xml:space="preserve">’ αυτήν τη λογική. </w:t>
      </w:r>
    </w:p>
    <w:p w14:paraId="4856351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Και κλείνω, κύριε Μητσοτάκη, λέγοντάς σας το εξής: Σήμερα δεν ξεφύγατε από τον πειρασμό να ρίξετε λίγο -για άλλη μια φορά, βέβαια δεν πειράζει- το επίπεδο της συζήτησης, αναμασώντας μια από τις αγαπημένες ειδήσεις που είδαμε τις τελευτα</w:t>
      </w:r>
      <w:r>
        <w:rPr>
          <w:rFonts w:eastAsia="Times New Roman" w:cs="Times New Roman"/>
          <w:szCs w:val="24"/>
        </w:rPr>
        <w:t xml:space="preserve">ίες μέρες στα πρωτοσέλιδα εφημερίδων, μιας λαϊκίστικης κοπής θα έλεγα, που σας στηρίζουν. Και ποιο ήταν αυτό; Πάμπλο </w:t>
      </w:r>
      <w:proofErr w:type="spellStart"/>
      <w:r>
        <w:rPr>
          <w:rFonts w:eastAsia="Times New Roman" w:cs="Times New Roman"/>
          <w:szCs w:val="24"/>
        </w:rPr>
        <w:t>Ιγκλέσιας</w:t>
      </w:r>
      <w:proofErr w:type="spellEnd"/>
      <w:r>
        <w:rPr>
          <w:rFonts w:eastAsia="Times New Roman" w:cs="Times New Roman"/>
          <w:szCs w:val="24"/>
        </w:rPr>
        <w:t xml:space="preserve"> των </w:t>
      </w:r>
      <w:proofErr w:type="spellStart"/>
      <w:r>
        <w:rPr>
          <w:rFonts w:eastAsia="Times New Roman" w:cs="Times New Roman"/>
          <w:szCs w:val="24"/>
          <w:lang w:val="en-US"/>
        </w:rPr>
        <w:t>Podemos</w:t>
      </w:r>
      <w:proofErr w:type="spellEnd"/>
      <w:r>
        <w:rPr>
          <w:rFonts w:eastAsia="Times New Roman" w:cs="Times New Roman"/>
          <w:szCs w:val="24"/>
        </w:rPr>
        <w:t xml:space="preserve">, ο οποίος πήρε δάνειο, λέει, για να πάρει σπίτι στη Μαδρίτη, ύψους -δεν ξέρω ακριβώς- 400-500 χιλιάδων ευρώ. Βέβαια, </w:t>
      </w:r>
      <w:r>
        <w:rPr>
          <w:rFonts w:eastAsia="Times New Roman" w:cs="Times New Roman"/>
          <w:szCs w:val="24"/>
        </w:rPr>
        <w:t xml:space="preserve">να μην μιλήσουμε τώρα για το τι γίνεται στη Μαδρίτη, για τους εκπροσώπους του κόμματος της Δεξιάς, που ο ένας μετά τον άλλο περνάνε από τους εισαγγελείς για όσα καταχράστηκαν στο παρελθόν. </w:t>
      </w:r>
    </w:p>
    <w:p w14:paraId="4856351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Μου κάνει, όμως, εντύπωση. Λένε κάποιοι ότι στο σπίτι του κρεμασμέ</w:t>
      </w:r>
      <w:r>
        <w:rPr>
          <w:rFonts w:eastAsia="Times New Roman" w:cs="Times New Roman"/>
          <w:szCs w:val="24"/>
        </w:rPr>
        <w:t xml:space="preserve">νου δεν μιλάνε για σχοινί, αλλά εσείς ήλθατε εδώ να μας πείτε για τον </w:t>
      </w:r>
      <w:proofErr w:type="spellStart"/>
      <w:r>
        <w:rPr>
          <w:rFonts w:eastAsia="Times New Roman" w:cs="Times New Roman"/>
          <w:szCs w:val="24"/>
        </w:rPr>
        <w:t>Ιγκλέσιας</w:t>
      </w:r>
      <w:proofErr w:type="spellEnd"/>
      <w:r>
        <w:rPr>
          <w:rFonts w:eastAsia="Times New Roman" w:cs="Times New Roman"/>
          <w:szCs w:val="24"/>
        </w:rPr>
        <w:t xml:space="preserve"> που πήρε δάνειο για να πάρει σπίτι. Κύριε Μητσοτάκη, δεν αγόρασε σπίτι με </w:t>
      </w:r>
      <w:r>
        <w:rPr>
          <w:rFonts w:eastAsia="Times New Roman" w:cs="Times New Roman"/>
          <w:szCs w:val="24"/>
          <w:lang w:val="en-US"/>
        </w:rPr>
        <w:t>offshore</w:t>
      </w:r>
      <w:r>
        <w:rPr>
          <w:rFonts w:eastAsia="Times New Roman" w:cs="Times New Roman"/>
          <w:szCs w:val="24"/>
        </w:rPr>
        <w:t>,</w:t>
      </w:r>
      <w:r w:rsidRPr="00353480">
        <w:rPr>
          <w:rFonts w:eastAsia="Times New Roman" w:cs="Times New Roman"/>
          <w:szCs w:val="24"/>
        </w:rPr>
        <w:t xml:space="preserve"> ο</w:t>
      </w:r>
      <w:r>
        <w:rPr>
          <w:rFonts w:eastAsia="Times New Roman" w:cs="Times New Roman"/>
          <w:szCs w:val="24"/>
        </w:rPr>
        <w:t xml:space="preserve">ύτε αγόρασε το σπίτι του </w:t>
      </w:r>
      <w:proofErr w:type="spellStart"/>
      <w:r>
        <w:rPr>
          <w:rFonts w:eastAsia="Times New Roman" w:cs="Times New Roman"/>
          <w:szCs w:val="24"/>
        </w:rPr>
        <w:t>Βολταίρου</w:t>
      </w:r>
      <w:proofErr w:type="spellEnd"/>
      <w:r>
        <w:rPr>
          <w:rFonts w:eastAsia="Times New Roman" w:cs="Times New Roman"/>
          <w:szCs w:val="24"/>
        </w:rPr>
        <w:t xml:space="preserve">, ούτε έχει σπίτι δίπλα στο σπίτι του κ. </w:t>
      </w:r>
      <w:proofErr w:type="spellStart"/>
      <w:r>
        <w:rPr>
          <w:rFonts w:eastAsia="Times New Roman" w:cs="Times New Roman"/>
          <w:szCs w:val="24"/>
        </w:rPr>
        <w:t>Χριστοφοράκου</w:t>
      </w:r>
      <w:proofErr w:type="spellEnd"/>
      <w:r>
        <w:rPr>
          <w:rFonts w:eastAsia="Times New Roman" w:cs="Times New Roman"/>
          <w:szCs w:val="24"/>
        </w:rPr>
        <w:t>, μ</w:t>
      </w:r>
      <w:r>
        <w:rPr>
          <w:rFonts w:eastAsia="Times New Roman" w:cs="Times New Roman"/>
          <w:szCs w:val="24"/>
        </w:rPr>
        <w:t>ε πισίνα.</w:t>
      </w:r>
    </w:p>
    <w:p w14:paraId="48563517" w14:textId="77777777" w:rsidR="00C17FD8" w:rsidRDefault="00C1208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856351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Να είστε λίγο πιο συνεπής και πιο χαμηλός στους τόνους σας γι’ αυτά τα ζητήματα. </w:t>
      </w:r>
    </w:p>
    <w:p w14:paraId="4856351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Με τις υγείες σας!</w:t>
      </w:r>
    </w:p>
    <w:p w14:paraId="4856351A" w14:textId="77777777" w:rsidR="00C17FD8" w:rsidRDefault="00C1208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856351B" w14:textId="77777777" w:rsidR="00C17FD8" w:rsidRDefault="00C12081">
      <w:pPr>
        <w:spacing w:after="0" w:line="600" w:lineRule="auto"/>
        <w:ind w:firstLine="720"/>
        <w:jc w:val="both"/>
        <w:rPr>
          <w:rFonts w:eastAsia="Times New Roman" w:cs="Times New Roman"/>
        </w:rPr>
      </w:pPr>
      <w:r w:rsidRPr="00353480">
        <w:rPr>
          <w:rFonts w:eastAsia="Times New Roman" w:cs="Times New Roman"/>
          <w:b/>
          <w:szCs w:val="24"/>
        </w:rPr>
        <w:t xml:space="preserve">ΠΡΟΕΔΡΟΣ (Νικόλαος </w:t>
      </w:r>
      <w:proofErr w:type="spellStart"/>
      <w:r w:rsidRPr="00353480">
        <w:rPr>
          <w:rFonts w:eastAsia="Times New Roman" w:cs="Times New Roman"/>
          <w:b/>
          <w:szCs w:val="24"/>
        </w:rPr>
        <w:t>Βούτσης</w:t>
      </w:r>
      <w:proofErr w:type="spellEnd"/>
      <w:r w:rsidRPr="00353480">
        <w:rPr>
          <w:rFonts w:eastAsia="Times New Roman" w:cs="Times New Roman"/>
          <w:b/>
          <w:szCs w:val="24"/>
        </w:rPr>
        <w:t>):</w:t>
      </w:r>
      <w:r>
        <w:rPr>
          <w:rFonts w:eastAsia="Times New Roman" w:cs="Times New Roman"/>
          <w:szCs w:val="24"/>
        </w:rPr>
        <w:t xml:space="preserve">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sidRPr="000742D7">
        <w:rPr>
          <w:rFonts w:eastAsia="Times New Roman" w:cs="Times New Roman"/>
        </w:rPr>
        <w:t xml:space="preserve">τον τρόπο οργάνωσης και λειτουργίας της Βουλής, </w:t>
      </w:r>
      <w:r>
        <w:rPr>
          <w:rFonts w:eastAsia="Times New Roman" w:cs="Times New Roman"/>
        </w:rPr>
        <w:t>είκοσι επτά</w:t>
      </w:r>
      <w:r w:rsidRPr="000742D7">
        <w:rPr>
          <w:rFonts w:eastAsia="Times New Roman" w:cs="Times New Roman"/>
        </w:rPr>
        <w:t xml:space="preserve"> μαθήτριες</w:t>
      </w:r>
      <w:r>
        <w:rPr>
          <w:rFonts w:eastAsia="Times New Roman" w:cs="Times New Roman"/>
        </w:rPr>
        <w:t xml:space="preserve"> και μαθητές </w:t>
      </w:r>
      <w:r w:rsidRPr="000742D7">
        <w:rPr>
          <w:rFonts w:eastAsia="Times New Roman" w:cs="Times New Roman"/>
        </w:rPr>
        <w:t xml:space="preserve">και </w:t>
      </w:r>
      <w:r>
        <w:rPr>
          <w:rFonts w:eastAsia="Times New Roman" w:cs="Times New Roman"/>
        </w:rPr>
        <w:t>δεκαοχτώ</w:t>
      </w:r>
      <w:r w:rsidRPr="000742D7">
        <w:rPr>
          <w:rFonts w:eastAsia="Times New Roman" w:cs="Times New Roman"/>
        </w:rPr>
        <w:t xml:space="preserve"> εκπαιδευτικοί συνοδοί τους από το </w:t>
      </w:r>
      <w:r>
        <w:rPr>
          <w:rFonts w:eastAsia="Times New Roman" w:cs="Times New Roman"/>
        </w:rPr>
        <w:t xml:space="preserve">Εργαστήριο Ειδικής Επαγγελματικής Εκπαίδευσης και Κατάρτισης Χανίων, καθώς και είκοσι ένας </w:t>
      </w:r>
      <w:r w:rsidRPr="000742D7">
        <w:rPr>
          <w:rFonts w:eastAsia="Times New Roman" w:cs="Times New Roman"/>
        </w:rPr>
        <w:t>μαθήτριες</w:t>
      </w:r>
      <w:r w:rsidRPr="00353480">
        <w:rPr>
          <w:rFonts w:eastAsia="Times New Roman" w:cs="Times New Roman"/>
        </w:rPr>
        <w:t xml:space="preserve"> </w:t>
      </w:r>
      <w:r>
        <w:rPr>
          <w:rFonts w:eastAsia="Times New Roman" w:cs="Times New Roman"/>
        </w:rPr>
        <w:t xml:space="preserve">και μαθητές </w:t>
      </w:r>
      <w:r w:rsidRPr="000742D7">
        <w:rPr>
          <w:rFonts w:eastAsia="Times New Roman" w:cs="Times New Roman"/>
        </w:rPr>
        <w:t xml:space="preserve">και </w:t>
      </w:r>
      <w:r>
        <w:rPr>
          <w:rFonts w:eastAsia="Times New Roman" w:cs="Times New Roman"/>
        </w:rPr>
        <w:t>τρεις</w:t>
      </w:r>
      <w:r w:rsidRPr="000742D7">
        <w:rPr>
          <w:rFonts w:eastAsia="Times New Roman" w:cs="Times New Roman"/>
        </w:rPr>
        <w:t xml:space="preserve"> εκπα</w:t>
      </w:r>
      <w:r w:rsidRPr="000742D7">
        <w:rPr>
          <w:rFonts w:eastAsia="Times New Roman" w:cs="Times New Roman"/>
        </w:rPr>
        <w:t>ιδευτικοί συνοδοί τους από το</w:t>
      </w:r>
      <w:r>
        <w:rPr>
          <w:rFonts w:eastAsia="Times New Roman" w:cs="Times New Roman"/>
        </w:rPr>
        <w:t xml:space="preserve"> 1</w:t>
      </w:r>
      <w:r w:rsidRPr="00A535E4">
        <w:rPr>
          <w:rFonts w:eastAsia="Times New Roman" w:cs="Times New Roman"/>
          <w:vertAlign w:val="superscript"/>
        </w:rPr>
        <w:t>ο</w:t>
      </w:r>
      <w:r>
        <w:rPr>
          <w:rFonts w:eastAsia="Times New Roman" w:cs="Times New Roman"/>
        </w:rPr>
        <w:t xml:space="preserve"> Γυμνάσιο Νεάπολης Λασιθίου</w:t>
      </w:r>
      <w:r w:rsidRPr="000742D7">
        <w:rPr>
          <w:rFonts w:eastAsia="Times New Roman" w:cs="Times New Roman"/>
        </w:rPr>
        <w:t xml:space="preserve">. </w:t>
      </w:r>
    </w:p>
    <w:p w14:paraId="4856351C" w14:textId="77777777" w:rsidR="00C17FD8" w:rsidRDefault="00C12081">
      <w:pPr>
        <w:spacing w:after="0" w:line="600" w:lineRule="auto"/>
        <w:ind w:left="360" w:firstLine="360"/>
        <w:jc w:val="both"/>
        <w:rPr>
          <w:rFonts w:eastAsia="Times New Roman" w:cs="Times New Roman"/>
        </w:rPr>
      </w:pPr>
      <w:r w:rsidRPr="000742D7">
        <w:rPr>
          <w:rFonts w:eastAsia="Times New Roman" w:cs="Times New Roman"/>
        </w:rPr>
        <w:t xml:space="preserve">Η Βουλή τούς καλωσορίζει. </w:t>
      </w:r>
    </w:p>
    <w:p w14:paraId="4856351D" w14:textId="77777777" w:rsidR="00C17FD8" w:rsidRDefault="00C12081">
      <w:pPr>
        <w:spacing w:after="0" w:line="600" w:lineRule="auto"/>
        <w:ind w:firstLine="709"/>
        <w:jc w:val="center"/>
        <w:rPr>
          <w:rFonts w:eastAsia="Times New Roman" w:cs="Times New Roman"/>
        </w:rPr>
      </w:pPr>
      <w:r w:rsidRPr="000742D7">
        <w:rPr>
          <w:rFonts w:eastAsia="Times New Roman" w:cs="Times New Roman"/>
        </w:rPr>
        <w:t>(Χειροκροτήματα απ’ όλες τις πτέρυγες της Βουλής)</w:t>
      </w:r>
    </w:p>
    <w:p w14:paraId="4856351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Παρακαλώ πολύ την </w:t>
      </w:r>
      <w:r>
        <w:rPr>
          <w:rFonts w:eastAsia="Times New Roman" w:cs="Times New Roman"/>
          <w:szCs w:val="24"/>
        </w:rPr>
        <w:t xml:space="preserve">κ. </w:t>
      </w:r>
      <w:r>
        <w:rPr>
          <w:rFonts w:eastAsia="Times New Roman" w:cs="Times New Roman"/>
          <w:szCs w:val="24"/>
        </w:rPr>
        <w:t>Φωτεινή (Φώφη) Γεννηματά, Πρόεδρο της Δημοκρατικής Συμπαράταξης ΠΑΣΟΚ</w:t>
      </w:r>
      <w:r>
        <w:rPr>
          <w:rFonts w:eastAsia="Times New Roman" w:cs="Times New Roman"/>
          <w:szCs w:val="24"/>
        </w:rPr>
        <w:t xml:space="preserve"> - </w:t>
      </w:r>
      <w:r>
        <w:rPr>
          <w:rFonts w:eastAsia="Times New Roman" w:cs="Times New Roman"/>
          <w:szCs w:val="24"/>
        </w:rPr>
        <w:t>ΔΗΜΑΡ να πάρει τον λόγο.</w:t>
      </w:r>
    </w:p>
    <w:p w14:paraId="4856351F"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 xml:space="preserve">(ΦΩΦΗ) </w:t>
      </w:r>
      <w:r>
        <w:rPr>
          <w:rFonts w:eastAsia="Times New Roman" w:cs="Times New Roman"/>
          <w:b/>
          <w:szCs w:val="24"/>
        </w:rPr>
        <w:t>ΓΕ</w:t>
      </w:r>
      <w:r>
        <w:rPr>
          <w:rFonts w:eastAsia="Times New Roman" w:cs="Times New Roman"/>
          <w:b/>
          <w:szCs w:val="24"/>
        </w:rPr>
        <w:t>Ν</w:t>
      </w:r>
      <w:r>
        <w:rPr>
          <w:rFonts w:eastAsia="Times New Roman" w:cs="Times New Roman"/>
          <w:b/>
          <w:szCs w:val="24"/>
        </w:rPr>
        <w:t>Ν</w:t>
      </w:r>
      <w:r w:rsidRPr="000C3355">
        <w:rPr>
          <w:rFonts w:eastAsia="Times New Roman" w:cs="Times New Roman"/>
          <w:b/>
          <w:szCs w:val="24"/>
        </w:rPr>
        <w:t>ΗΜΑΤΑ (Πρόεδρος της Δημοκρατικής Συμπαράταξης ΠΑΣΟΚ</w:t>
      </w:r>
      <w:r>
        <w:rPr>
          <w:rFonts w:eastAsia="Times New Roman" w:cs="Times New Roman"/>
          <w:b/>
          <w:szCs w:val="24"/>
        </w:rPr>
        <w:t xml:space="preserve"> </w:t>
      </w:r>
      <w:r w:rsidRPr="000C3355">
        <w:rPr>
          <w:rFonts w:eastAsia="Times New Roman" w:cs="Times New Roman"/>
          <w:b/>
          <w:szCs w:val="24"/>
        </w:rPr>
        <w:t>-</w:t>
      </w:r>
      <w:r>
        <w:rPr>
          <w:rFonts w:eastAsia="Times New Roman" w:cs="Times New Roman"/>
          <w:b/>
          <w:szCs w:val="24"/>
        </w:rPr>
        <w:t xml:space="preserve"> </w:t>
      </w:r>
      <w:r w:rsidRPr="000C3355">
        <w:rPr>
          <w:rFonts w:eastAsia="Times New Roman" w:cs="Times New Roman"/>
          <w:b/>
          <w:szCs w:val="24"/>
        </w:rPr>
        <w:t>ΔΗΜΑΡ):</w:t>
      </w:r>
      <w:r>
        <w:rPr>
          <w:rFonts w:eastAsia="Times New Roman" w:cs="Times New Roman"/>
          <w:szCs w:val="24"/>
        </w:rPr>
        <w:t xml:space="preserve"> Κύριε Πρωθυπουργέ, σας διαβεβαιώ ότι δεν αποτελεί απειλή για τη χώρα η διακοπή της διαπραγμάτευσης, αλλά αντίθετα ευκαιρία. Όλοι γνωρίζουν σε αυτόν τον τόπο ότι κάθε φορά που διαπραγματεύεστε μόνο καινούρια δεινά έρχονται για τις Ελληνίδες και τους Έλληνε</w:t>
      </w:r>
      <w:r>
        <w:rPr>
          <w:rFonts w:eastAsia="Times New Roman" w:cs="Times New Roman"/>
          <w:szCs w:val="24"/>
        </w:rPr>
        <w:t>ς.</w:t>
      </w:r>
    </w:p>
    <w:p w14:paraId="4856352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856352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Άκουσα με έκπληξη την ευαισθησία σας, γιατί δήθεν δεν ενημέρωναν οι κυβερνήσεις του ΠΑΣΟΚ τον ελληνικό λαό. Και λέω με έκπληξη, γιατί πραγματικά, κύριε Πρωθυπουργέ, χρειάζεται </w:t>
      </w:r>
      <w:r>
        <w:rPr>
          <w:rFonts w:eastAsia="Times New Roman" w:cs="Times New Roman"/>
          <w:szCs w:val="24"/>
        </w:rPr>
        <w:t>πολύ θράσος να σηκωθείτε σε αυτό το  Βήμα εσείς, που προκηρύξατε δημοψήφισμα και το «όχι» το κάνατε «ναι» μέσα σε ένα βράδυ και να μιλάτε για τον σεβασμό της άποψης του ελληνικού λαού!</w:t>
      </w:r>
    </w:p>
    <w:p w14:paraId="4856352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Σας έπιασε τώρα και ο πόνος για το Σύνταγμα. Δύο χρόνια έχετε ανακοινώσ</w:t>
      </w:r>
      <w:r>
        <w:rPr>
          <w:rFonts w:eastAsia="Times New Roman" w:cs="Times New Roman"/>
          <w:szCs w:val="24"/>
        </w:rPr>
        <w:t>ει ότι θα λάβετε πρωτοβουλίες και μάλιστα εξωκοινοβουλευτικές διαδικασίες για την αναθεώρηση του Συντάγματος, αλλά δεν τολμάτε να προχωρήσετε. Δεν θέλετε να προχωρήσετε και δεν ανταποκριθήκατε στο αίτημά μας. Ξέρετε γιατί; Γίνατε πολύ γρήγορα πιο παλιό από</w:t>
      </w:r>
      <w:r>
        <w:rPr>
          <w:rFonts w:eastAsia="Times New Roman" w:cs="Times New Roman"/>
          <w:szCs w:val="24"/>
        </w:rPr>
        <w:t xml:space="preserve"> το παλιό. Δεν θέλετε να αλλάξει τίποτα. Εμείς εκφράζουμε σήμερα το νέο στην πολιτική ζωή αυτού του τόπου και θέλουμε να αλλάξουμε ό,τι κρατά αυτήν τη χώρα καθηλωμένη.</w:t>
      </w:r>
    </w:p>
    <w:p w14:paraId="4856352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8563524" w14:textId="77777777" w:rsidR="00C17FD8" w:rsidRDefault="00C12081">
      <w:pPr>
        <w:tabs>
          <w:tab w:val="left" w:pos="2940"/>
        </w:tabs>
        <w:spacing w:after="0" w:line="600" w:lineRule="auto"/>
        <w:ind w:firstLine="720"/>
        <w:jc w:val="both"/>
        <w:rPr>
          <w:rFonts w:eastAsia="Times New Roman"/>
          <w:szCs w:val="24"/>
        </w:rPr>
      </w:pPr>
      <w:r>
        <w:rPr>
          <w:rFonts w:eastAsia="Times New Roman" w:cs="Times New Roman"/>
          <w:szCs w:val="24"/>
        </w:rPr>
        <w:t xml:space="preserve">Μας μιλάτε </w:t>
      </w:r>
      <w:r>
        <w:rPr>
          <w:rFonts w:eastAsia="Times New Roman" w:cs="Times New Roman"/>
          <w:szCs w:val="24"/>
        </w:rPr>
        <w:t xml:space="preserve">τώρα εσείς για το τι λέει ο κ. </w:t>
      </w:r>
      <w:proofErr w:type="spellStart"/>
      <w:r>
        <w:rPr>
          <w:rFonts w:eastAsia="Times New Roman" w:cs="Times New Roman"/>
          <w:szCs w:val="24"/>
        </w:rPr>
        <w:t>Γιούνκερ</w:t>
      </w:r>
      <w:proofErr w:type="spellEnd"/>
      <w:r>
        <w:rPr>
          <w:rFonts w:eastAsia="Times New Roman" w:cs="Times New Roman"/>
          <w:szCs w:val="24"/>
        </w:rPr>
        <w:t xml:space="preserve"> και το τι λένε οι εταίροι. Μα, πράγματι κύριε Τσίπρα, οι μόνοι που από εδώ και πέρα έχουν καθαρή έξοδο από τις υποχρεώσεις τους απέναντι στην Ελλάδα είναι οι εταίροι και οι δανειστές. Γιατί να πουν κάτι διαφορετικό; </w:t>
      </w:r>
      <w:r>
        <w:rPr>
          <w:rFonts w:eastAsia="Times New Roman" w:cs="Times New Roman"/>
          <w:szCs w:val="24"/>
        </w:rPr>
        <w:t>Ψέματα θα πουν οι άνθρωποι; Την αλήθεια λένε.</w:t>
      </w:r>
      <w:r>
        <w:rPr>
          <w:rFonts w:eastAsia="Times New Roman" w:cs="Times New Roman"/>
          <w:szCs w:val="24"/>
        </w:rPr>
        <w:t xml:space="preserve"> </w:t>
      </w:r>
      <w:r>
        <w:rPr>
          <w:rFonts w:eastAsia="Times New Roman"/>
          <w:szCs w:val="24"/>
        </w:rPr>
        <w:t>Το ερώτημα είναι τι υποχρεώσεις και τι δεσμεύσεις έχουμε εμείς και ποια είναι η προοπτική για τον τόπο και για τον λαό.</w:t>
      </w:r>
    </w:p>
    <w:p w14:paraId="48563525" w14:textId="77777777" w:rsidR="00C17FD8" w:rsidRDefault="00C12081">
      <w:pPr>
        <w:tabs>
          <w:tab w:val="left" w:pos="2940"/>
        </w:tabs>
        <w:spacing w:after="0" w:line="600" w:lineRule="auto"/>
        <w:ind w:firstLine="720"/>
        <w:jc w:val="both"/>
        <w:rPr>
          <w:rFonts w:eastAsia="Times New Roman"/>
          <w:szCs w:val="24"/>
        </w:rPr>
      </w:pPr>
      <w:r>
        <w:rPr>
          <w:rFonts w:eastAsia="Times New Roman"/>
          <w:szCs w:val="24"/>
        </w:rPr>
        <w:t>Όσο πια γι’ αυτήν την πολιτική πρεσβυωπία, να διακρίνετε τους ακροδεξιούς όταν είναι μακρι</w:t>
      </w:r>
      <w:r>
        <w:rPr>
          <w:rFonts w:eastAsia="Times New Roman"/>
          <w:szCs w:val="24"/>
        </w:rPr>
        <w:t>ά, αλλά όταν είναι πολύ κοντά σας, δίπλα σας, να μην τους βλέπετε και να μας κάνετε μαθήματα εμάς με ποιους πρέπει να συνεργαζόμαστε και με ποιους να μιλάμε, ακούστε να σας πω, κύριε Τσίπρα. Εμείς έχουμε χαράξει μια αυτόνομη πορεία, μια αυτοδύναμη στρατηγι</w:t>
      </w:r>
      <w:r>
        <w:rPr>
          <w:rFonts w:eastAsia="Times New Roman"/>
          <w:szCs w:val="24"/>
        </w:rPr>
        <w:t>κή και είμαστε οι μόνοι σήμερα εδώ που παρουσιάσαμε πέντε πυλώνες για το τι σημαίνει εθνική γραμμή και έξοδος πραγματικά από την κρίση και τα μνημόνια. Κι όταν θα έλθει η ώρα των εκλογών, αυτήν την πρόταση εμείς θα βάλουμε στο τραπέζι και σας καλώ τότε όλο</w:t>
      </w:r>
      <w:r>
        <w:rPr>
          <w:rFonts w:eastAsia="Times New Roman"/>
          <w:szCs w:val="24"/>
        </w:rPr>
        <w:t>υς να έλθετε να τοποθετηθείτε για το τι πρέπει να γίνει για τον τόπο.</w:t>
      </w:r>
    </w:p>
    <w:p w14:paraId="48563526" w14:textId="77777777" w:rsidR="00C17FD8" w:rsidRDefault="00C12081">
      <w:pPr>
        <w:tabs>
          <w:tab w:val="left" w:pos="2940"/>
        </w:tabs>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η Γ΄ Αντιπρόεδρος της Βουλής κ. </w:t>
      </w:r>
      <w:r w:rsidRPr="00B120BC">
        <w:rPr>
          <w:rFonts w:eastAsia="Times New Roman"/>
          <w:b/>
          <w:szCs w:val="24"/>
        </w:rPr>
        <w:t>ΑΝΑΣΤΑΣΙΑ ΧΡΙΣΤΟΔΟΥΛΟΠΟΥΛΟΥ</w:t>
      </w:r>
      <w:r>
        <w:rPr>
          <w:rFonts w:eastAsia="Times New Roman"/>
          <w:szCs w:val="24"/>
        </w:rPr>
        <w:t>)</w:t>
      </w:r>
    </w:p>
    <w:p w14:paraId="48563527" w14:textId="77777777" w:rsidR="00C17FD8" w:rsidRDefault="00C12081">
      <w:pPr>
        <w:tabs>
          <w:tab w:val="left" w:pos="2940"/>
        </w:tabs>
        <w:spacing w:after="0" w:line="600" w:lineRule="auto"/>
        <w:ind w:firstLine="720"/>
        <w:jc w:val="both"/>
        <w:rPr>
          <w:rFonts w:eastAsia="Times New Roman"/>
          <w:szCs w:val="24"/>
        </w:rPr>
      </w:pPr>
      <w:r>
        <w:rPr>
          <w:rFonts w:eastAsia="Times New Roman"/>
          <w:szCs w:val="24"/>
        </w:rPr>
        <w:t>Γιατί, δυστυχώς, ούτε και σήμερα μιλήσατε για την ουσία. Ακούστηκαν γενικότη</w:t>
      </w:r>
      <w:r>
        <w:rPr>
          <w:rFonts w:eastAsia="Times New Roman"/>
          <w:szCs w:val="24"/>
        </w:rPr>
        <w:t>τες, αφορισμοί, αστεϊσμοί και βέβαια συνεχείς αναφορές στο παρελθόν, παρελθοντολογία με μερικές εξαιρέσεις, γιατί υπάρχουν εποχές που εξαιρούνται από τον λόγο σας και την κριτική σας.</w:t>
      </w:r>
    </w:p>
    <w:p w14:paraId="48563528" w14:textId="77777777" w:rsidR="00C17FD8" w:rsidRDefault="00C12081">
      <w:pPr>
        <w:tabs>
          <w:tab w:val="left" w:pos="2940"/>
        </w:tabs>
        <w:spacing w:after="0" w:line="600" w:lineRule="auto"/>
        <w:ind w:firstLine="720"/>
        <w:jc w:val="both"/>
        <w:rPr>
          <w:rFonts w:eastAsia="Times New Roman"/>
          <w:szCs w:val="24"/>
        </w:rPr>
      </w:pPr>
      <w:r>
        <w:rPr>
          <w:rFonts w:eastAsia="Times New Roman"/>
          <w:szCs w:val="24"/>
        </w:rPr>
        <w:t xml:space="preserve">Βέβαια, σήμερα πήγατε κάτι να πείτε και αναθάρρησα. Λέω: Να, επιτέλους, </w:t>
      </w:r>
      <w:r>
        <w:rPr>
          <w:rFonts w:eastAsia="Times New Roman"/>
          <w:szCs w:val="24"/>
        </w:rPr>
        <w:t>άρχισε να μιλάει για τις ευθύνες της Νέας Δημοκρατίας. Γιατί μιλήσατε γι’ αυτούς που χρεοκόπησαν τη χώρα και μετά την έβαλαν στα μνημόνια. Μέχρι πρότινος λέγατε ότι τα μνημόνια έφεραν την κρίση και τη χρεοκοπία. Και λέω: Να τος, αναφέρεται επιτέλους στις ε</w:t>
      </w:r>
      <w:r>
        <w:rPr>
          <w:rFonts w:eastAsia="Times New Roman"/>
          <w:szCs w:val="24"/>
        </w:rPr>
        <w:t xml:space="preserve">υθύνες της </w:t>
      </w:r>
      <w:r>
        <w:rPr>
          <w:rFonts w:eastAsia="Times New Roman"/>
          <w:szCs w:val="24"/>
        </w:rPr>
        <w:t>κ</w:t>
      </w:r>
      <w:r>
        <w:rPr>
          <w:rFonts w:eastAsia="Times New Roman"/>
          <w:szCs w:val="24"/>
        </w:rPr>
        <w:t xml:space="preserve">υβέρνησης της Νέας Δημοκρατίας από το 2004 ως το 2009. Όμως στη συνέχεια, μόλις πήγατε κάτι να πείτε για το χρέος, τα ξεχάσατε όλα. Όχι, δεν υπήρχε χρέος, δεν παρέλαβε τίποτα η </w:t>
      </w:r>
      <w:r>
        <w:rPr>
          <w:rFonts w:eastAsia="Times New Roman"/>
          <w:szCs w:val="24"/>
        </w:rPr>
        <w:t>κ</w:t>
      </w:r>
      <w:r>
        <w:rPr>
          <w:rFonts w:eastAsia="Times New Roman"/>
          <w:szCs w:val="24"/>
        </w:rPr>
        <w:t>υβέρνηση του ΠΑΣΟΚ από την Κυβέρνηση της Νέας Δημοκρατίας. Ως εκ θ</w:t>
      </w:r>
      <w:r>
        <w:rPr>
          <w:rFonts w:eastAsia="Times New Roman"/>
          <w:szCs w:val="24"/>
        </w:rPr>
        <w:t>αύματος, αυτά τα έχετε διαγράψει από τη μνήμη σας και εγώ αναρωτιέμαι: ως πότε θα τους καλύπτετε και τι σας δένει τελικά;</w:t>
      </w:r>
    </w:p>
    <w:p w14:paraId="48563529" w14:textId="77777777" w:rsidR="00C17FD8" w:rsidRDefault="00C12081">
      <w:pPr>
        <w:tabs>
          <w:tab w:val="left" w:pos="2940"/>
        </w:tabs>
        <w:spacing w:after="0" w:line="600" w:lineRule="auto"/>
        <w:ind w:firstLine="720"/>
        <w:jc w:val="both"/>
        <w:rPr>
          <w:rFonts w:eastAsia="Times New Roman"/>
          <w:szCs w:val="24"/>
        </w:rPr>
      </w:pPr>
      <w:r>
        <w:rPr>
          <w:rFonts w:eastAsia="Times New Roman"/>
          <w:szCs w:val="24"/>
        </w:rPr>
        <w:t>Θέλω όμως να μας απαντήσετε ευθέως, γιατί βρισκόμαστε σε ένα κρίσιμο σταυροδρόμι, καθώς δεν μας είπατε απολύτως τίποτα, κύριε Πρωθυπου</w:t>
      </w:r>
      <w:r>
        <w:rPr>
          <w:rFonts w:eastAsia="Times New Roman"/>
          <w:szCs w:val="24"/>
        </w:rPr>
        <w:t xml:space="preserve">ργέ, για το τι θα γίνει τελικά με το δημόσιο χρέος, ποιο είναι το πλάνο με το οποίο διαπραγματεύεστε. Είναι προφανές ότι η μέχρι σήμερα τακτική σας απέτυχε. Ποιες είναι επομένως οι συμμαχίες σας; Ποιος είναι ο συγκεκριμένος σχεδιασμός σας για την εφαρμογή </w:t>
      </w:r>
      <w:r>
        <w:rPr>
          <w:rFonts w:eastAsia="Times New Roman"/>
          <w:szCs w:val="24"/>
        </w:rPr>
        <w:t xml:space="preserve">των αποφάσεων του </w:t>
      </w:r>
      <w:proofErr w:type="spellStart"/>
      <w:r>
        <w:rPr>
          <w:rFonts w:eastAsia="Times New Roman"/>
          <w:szCs w:val="24"/>
          <w:lang w:val="en-US"/>
        </w:rPr>
        <w:t>Eurogroup</w:t>
      </w:r>
      <w:proofErr w:type="spellEnd"/>
      <w:r>
        <w:rPr>
          <w:rFonts w:eastAsia="Times New Roman"/>
          <w:szCs w:val="24"/>
        </w:rPr>
        <w:t xml:space="preserve"> τόσο το 2012 όσο και τα τελευταία χρόνια; Εκτός αν τελικά κινείστε στη λογική «ό,τι μας δώσουν, ό,τι πάρουμε».</w:t>
      </w:r>
    </w:p>
    <w:p w14:paraId="4856352A" w14:textId="77777777" w:rsidR="00C17FD8" w:rsidRDefault="00C12081">
      <w:pPr>
        <w:tabs>
          <w:tab w:val="left" w:pos="2940"/>
        </w:tabs>
        <w:spacing w:after="0" w:line="600" w:lineRule="auto"/>
        <w:ind w:firstLine="720"/>
        <w:jc w:val="both"/>
        <w:rPr>
          <w:rFonts w:eastAsia="Times New Roman"/>
          <w:szCs w:val="24"/>
        </w:rPr>
      </w:pPr>
      <w:r>
        <w:rPr>
          <w:rFonts w:eastAsia="Times New Roman"/>
          <w:szCs w:val="24"/>
        </w:rPr>
        <w:t xml:space="preserve">Δεύτερο θέμα. Έχετε δεσμευθεί σε δυσβάσταχτα πρωτογενή πλεονάσματα 3,5% του ΑΕΠ για πέντε χρόνια. Τα πετύχατε με </w:t>
      </w:r>
      <w:proofErr w:type="spellStart"/>
      <w:r>
        <w:rPr>
          <w:rFonts w:eastAsia="Times New Roman"/>
          <w:szCs w:val="24"/>
        </w:rPr>
        <w:t>φορο</w:t>
      </w:r>
      <w:r>
        <w:rPr>
          <w:rFonts w:eastAsia="Times New Roman"/>
          <w:szCs w:val="24"/>
        </w:rPr>
        <w:t>εξόντωση</w:t>
      </w:r>
      <w:proofErr w:type="spellEnd"/>
      <w:r>
        <w:rPr>
          <w:rFonts w:eastAsia="Times New Roman"/>
          <w:szCs w:val="24"/>
        </w:rPr>
        <w:t xml:space="preserve"> και ισοπεδωτικές περικοπές στις δημόσιες δαπάνες. Μόνο στο πρώτο τετράμηνο του 2018 προκαλέσατε μειώσεις στις δαπάνες για τα νοσοκομεία κατά 294 εκατομμύρια. Μην ανησυχείτε. Δεν θα αφήσετε δημόσιο νοσοκομείο για να το κλείσει ο κ. Μητσοτάκης, που </w:t>
      </w:r>
      <w:r>
        <w:rPr>
          <w:rFonts w:eastAsia="Times New Roman"/>
          <w:szCs w:val="24"/>
        </w:rPr>
        <w:t>πολύ αμφιβάλλω αν θα είναι ο επόμενος Πρωθυπουργός, όπως νομίζετε ή όπως προσπαθείτε. Έχετε γίνει ο καλύτερος χορηγός της Νέας Δημοκρατίας, κύριε Τσίπρα, με την πολιτική σας. Θα τα έχετε κλείσει εσείς! Τα έχετε αφήσει να καταρρεύσουν.</w:t>
      </w:r>
    </w:p>
    <w:p w14:paraId="4856352B" w14:textId="77777777" w:rsidR="00C17FD8" w:rsidRDefault="00C12081">
      <w:pPr>
        <w:tabs>
          <w:tab w:val="left" w:pos="2940"/>
        </w:tabs>
        <w:spacing w:after="0" w:line="600" w:lineRule="auto"/>
        <w:ind w:firstLine="720"/>
        <w:jc w:val="both"/>
        <w:rPr>
          <w:rFonts w:eastAsia="Times New Roman"/>
          <w:szCs w:val="24"/>
        </w:rPr>
      </w:pPr>
      <w:r>
        <w:rPr>
          <w:rFonts w:eastAsia="Times New Roman"/>
          <w:szCs w:val="24"/>
        </w:rPr>
        <w:t xml:space="preserve">Μόνο για τον Απρίλιο </w:t>
      </w:r>
      <w:r>
        <w:rPr>
          <w:rFonts w:eastAsia="Times New Roman"/>
          <w:szCs w:val="24"/>
        </w:rPr>
        <w:t>στις δαπάνες για τις δημόσιες επενδύσεις έχουμε μείωση κατά 229 εκατομμύρια ευρώ. Έχετε καταλάβει ότι η μείωση των στόχων για τα πρωτογενή πλεονάσματα είναι όρος επιβίωσης της οικονομίας και της κοινωνίας; Σας προβληματίζει ότι με την επίτευξη αυτών των δυ</w:t>
      </w:r>
      <w:r>
        <w:rPr>
          <w:rFonts w:eastAsia="Times New Roman"/>
          <w:szCs w:val="24"/>
        </w:rPr>
        <w:t xml:space="preserve">σθεώρητων πρωτογενών πλεονασμάτων φαίνεται να κερδίζει έδαφος όλο και περισσότερο μια πολύ επικίνδυνη αντίληψη η οποία μπορεί να μετατρέψει τις θυσίες των Ελλήνων πολιτών σε μπούμερανγκ εις βάρος τους; </w:t>
      </w:r>
    </w:p>
    <w:p w14:paraId="4856352C" w14:textId="77777777" w:rsidR="00C17FD8" w:rsidRDefault="00C12081">
      <w:pPr>
        <w:tabs>
          <w:tab w:val="left" w:pos="2940"/>
        </w:tabs>
        <w:spacing w:after="0" w:line="600" w:lineRule="auto"/>
        <w:ind w:firstLine="720"/>
        <w:jc w:val="both"/>
        <w:rPr>
          <w:rFonts w:eastAsia="Times New Roman"/>
          <w:szCs w:val="24"/>
        </w:rPr>
      </w:pPr>
      <w:r>
        <w:rPr>
          <w:rFonts w:eastAsia="Times New Roman"/>
          <w:szCs w:val="24"/>
        </w:rPr>
        <w:t>Ποια είναι η αντίληψη αυτή; Η λογική ότι δεν είναι απαραίτητο να υλοποιηθούν προς το παρόν μέτρα ελάφρυνσης του χρέους, λόγω ακριβώς αυτών των υψηλών πλεονασμάτων. Μια χαρά, λέει, τα καταφέρνετε. Δεν ξέρουν, βέβαια, ότι εδώ έχει γονατίσει ο ελληνικός λαός.</w:t>
      </w:r>
      <w:r>
        <w:rPr>
          <w:rFonts w:eastAsia="Times New Roman"/>
          <w:szCs w:val="24"/>
        </w:rPr>
        <w:t xml:space="preserve"> </w:t>
      </w:r>
    </w:p>
    <w:p w14:paraId="4856352D" w14:textId="77777777" w:rsidR="00C17FD8" w:rsidRDefault="00C12081">
      <w:pPr>
        <w:tabs>
          <w:tab w:val="left" w:pos="2940"/>
        </w:tabs>
        <w:spacing w:after="0" w:line="600" w:lineRule="auto"/>
        <w:ind w:firstLine="720"/>
        <w:jc w:val="both"/>
        <w:rPr>
          <w:rFonts w:eastAsia="Times New Roman"/>
          <w:szCs w:val="24"/>
        </w:rPr>
      </w:pPr>
      <w:r>
        <w:rPr>
          <w:rFonts w:eastAsia="Times New Roman"/>
          <w:szCs w:val="24"/>
        </w:rPr>
        <w:t>Έχετε βάλει θηλειά στον λαιμό της χώρας, κύριε Τσίπρα, και φαίνεται ότι αυτό δεν σας ενδιαφέρει καθόλου.</w:t>
      </w:r>
    </w:p>
    <w:p w14:paraId="4856352E" w14:textId="77777777" w:rsidR="00C17FD8" w:rsidRDefault="00C12081">
      <w:pPr>
        <w:tabs>
          <w:tab w:val="left" w:pos="2940"/>
        </w:tabs>
        <w:spacing w:after="0" w:line="600" w:lineRule="auto"/>
        <w:ind w:firstLine="720"/>
        <w:jc w:val="both"/>
        <w:rPr>
          <w:rFonts w:eastAsia="Times New Roman"/>
          <w:szCs w:val="24"/>
        </w:rPr>
      </w:pPr>
      <w:r>
        <w:rPr>
          <w:rFonts w:eastAsia="Times New Roman"/>
          <w:szCs w:val="24"/>
        </w:rPr>
        <w:t xml:space="preserve">Τρίτο ζήτημα. Μιλάτε για καθαρή έξοδο από τα μνημόνια. Πέραν του ότι έχετε </w:t>
      </w:r>
      <w:proofErr w:type="spellStart"/>
      <w:r>
        <w:rPr>
          <w:rFonts w:eastAsia="Times New Roman"/>
          <w:szCs w:val="24"/>
        </w:rPr>
        <w:t>προνομοθετήσει</w:t>
      </w:r>
      <w:proofErr w:type="spellEnd"/>
      <w:r>
        <w:rPr>
          <w:rFonts w:eastAsia="Times New Roman"/>
          <w:szCs w:val="24"/>
        </w:rPr>
        <w:t xml:space="preserve"> μέτρα για τα επόμενα χρόνια, για τις συντάξεις, για το αφορ</w:t>
      </w:r>
      <w:r>
        <w:rPr>
          <w:rFonts w:eastAsia="Times New Roman"/>
          <w:szCs w:val="24"/>
        </w:rPr>
        <w:t xml:space="preserve">ολόγητο, τι είδους επιτροπεία παζαρεύετε τελικά; </w:t>
      </w:r>
      <w:r>
        <w:rPr>
          <w:rFonts w:eastAsia="Times New Roman"/>
          <w:szCs w:val="24"/>
        </w:rPr>
        <w:t xml:space="preserve">Έχουμε ακούσει διάφορες εκδοχές. Από ό,τι φαίνεται θα είναι </w:t>
      </w:r>
      <w:proofErr w:type="spellStart"/>
      <w:r>
        <w:rPr>
          <w:rFonts w:eastAsia="Times New Roman"/>
          <w:szCs w:val="24"/>
        </w:rPr>
        <w:t>υπερενισχυμένη</w:t>
      </w:r>
      <w:proofErr w:type="spellEnd"/>
      <w:r>
        <w:rPr>
          <w:rFonts w:eastAsia="Times New Roman"/>
          <w:szCs w:val="24"/>
        </w:rPr>
        <w:t xml:space="preserve"> σε σχέση με τις άλλες χώρες. Γιατί βέβαια δεν θα έρχονται τα κλιμάκια στο </w:t>
      </w:r>
      <w:r>
        <w:rPr>
          <w:rFonts w:eastAsia="Times New Roman"/>
          <w:szCs w:val="24"/>
        </w:rPr>
        <w:t>«</w:t>
      </w:r>
      <w:r>
        <w:rPr>
          <w:rFonts w:eastAsia="Times New Roman"/>
          <w:szCs w:val="24"/>
          <w:lang w:val="en-US"/>
        </w:rPr>
        <w:t>HILTON</w:t>
      </w:r>
      <w:r>
        <w:rPr>
          <w:rFonts w:eastAsia="Times New Roman"/>
          <w:szCs w:val="24"/>
        </w:rPr>
        <w:t>»</w:t>
      </w:r>
      <w:r>
        <w:rPr>
          <w:rFonts w:eastAsia="Times New Roman"/>
          <w:szCs w:val="24"/>
        </w:rPr>
        <w:t xml:space="preserve"> για «τσάι και συμπάθεια». Θα μπορούν ναι ή όχι οι εταίροι μας να αποφασίζουν στο </w:t>
      </w:r>
      <w:proofErr w:type="spellStart"/>
      <w:r>
        <w:rPr>
          <w:rFonts w:eastAsia="Times New Roman"/>
          <w:szCs w:val="24"/>
          <w:lang w:val="en-US"/>
        </w:rPr>
        <w:t>Eurogroup</w:t>
      </w:r>
      <w:proofErr w:type="spellEnd"/>
      <w:r w:rsidRPr="00B21F52">
        <w:rPr>
          <w:rFonts w:eastAsia="Times New Roman"/>
          <w:szCs w:val="24"/>
        </w:rPr>
        <w:t xml:space="preserve"> </w:t>
      </w:r>
      <w:r>
        <w:rPr>
          <w:rFonts w:eastAsia="Times New Roman"/>
          <w:szCs w:val="24"/>
        </w:rPr>
        <w:t>και νέα μέτρα, εάν δεν είναι ικανοποιημένοι, και μάλιστα ερήμην της ελληνικής Κυβέρνησης;</w:t>
      </w:r>
    </w:p>
    <w:p w14:paraId="4856352F" w14:textId="77777777" w:rsidR="00C17FD8" w:rsidRDefault="00C12081">
      <w:pPr>
        <w:spacing w:after="0" w:line="600" w:lineRule="auto"/>
        <w:ind w:firstLine="720"/>
        <w:jc w:val="both"/>
        <w:rPr>
          <w:rFonts w:eastAsia="Times New Roman"/>
          <w:szCs w:val="24"/>
        </w:rPr>
      </w:pPr>
      <w:r>
        <w:rPr>
          <w:rFonts w:eastAsia="Times New Roman"/>
          <w:szCs w:val="24"/>
        </w:rPr>
        <w:t>Τέταρτον. Πήρατε την ευθύνη να δημιουργήσετε αυτό το χρηματοδοτικό «μαξιλά</w:t>
      </w:r>
      <w:r>
        <w:rPr>
          <w:rFonts w:eastAsia="Times New Roman"/>
          <w:szCs w:val="24"/>
        </w:rPr>
        <w:t xml:space="preserve">ρι», μέσω των </w:t>
      </w:r>
      <w:proofErr w:type="spellStart"/>
      <w:r>
        <w:rPr>
          <w:rFonts w:eastAsia="Times New Roman"/>
          <w:szCs w:val="24"/>
        </w:rPr>
        <w:t>υπερπλεονασμάτων</w:t>
      </w:r>
      <w:proofErr w:type="spellEnd"/>
      <w:r>
        <w:rPr>
          <w:rFonts w:eastAsia="Times New Roman"/>
          <w:szCs w:val="24"/>
        </w:rPr>
        <w:t xml:space="preserve">, των </w:t>
      </w:r>
      <w:r>
        <w:rPr>
          <w:rFonts w:eastAsia="Times New Roman"/>
          <w:szCs w:val="24"/>
          <w:lang w:val="en-US"/>
        </w:rPr>
        <w:t>repos</w:t>
      </w:r>
      <w:r>
        <w:rPr>
          <w:rFonts w:eastAsia="Times New Roman"/>
          <w:szCs w:val="24"/>
        </w:rPr>
        <w:t xml:space="preserve"> και του ακριβού δανεισμού. Και βέβαια να μην μας διαφεύγει ότι με τον τρόπο αυτό αυξάνετε εσείς σήμερα το χρέος. </w:t>
      </w:r>
    </w:p>
    <w:p w14:paraId="48563530" w14:textId="77777777" w:rsidR="00C17FD8" w:rsidRDefault="00C12081">
      <w:pPr>
        <w:spacing w:after="0" w:line="600" w:lineRule="auto"/>
        <w:ind w:firstLine="720"/>
        <w:jc w:val="both"/>
        <w:rPr>
          <w:rFonts w:eastAsia="Times New Roman"/>
          <w:szCs w:val="24"/>
        </w:rPr>
      </w:pPr>
      <w:r>
        <w:rPr>
          <w:rFonts w:eastAsia="Times New Roman"/>
          <w:szCs w:val="24"/>
        </w:rPr>
        <w:t>Θεωρείτε ότι αυτό διασφαλίζει τη χώρα, όταν οι ρυθμοί ανάπτυξης παραμένουν κάτω του 2% και οι απαραί</w:t>
      </w:r>
      <w:r>
        <w:rPr>
          <w:rFonts w:eastAsia="Times New Roman"/>
          <w:szCs w:val="24"/>
        </w:rPr>
        <w:t>τητες προοδευτικές μεταρρυθμίσεις αφήνονται στις καλένδες;</w:t>
      </w:r>
    </w:p>
    <w:p w14:paraId="48563531" w14:textId="77777777" w:rsidR="00C17FD8" w:rsidRDefault="00C12081">
      <w:pPr>
        <w:spacing w:after="0" w:line="600" w:lineRule="auto"/>
        <w:ind w:firstLine="720"/>
        <w:jc w:val="both"/>
        <w:rPr>
          <w:rFonts w:eastAsia="Times New Roman"/>
          <w:szCs w:val="24"/>
        </w:rPr>
      </w:pPr>
      <w:r>
        <w:rPr>
          <w:rFonts w:eastAsia="Times New Roman"/>
          <w:szCs w:val="24"/>
        </w:rPr>
        <w:t xml:space="preserve">Έχετε κατανοήσει τι μήνυμα θα στείλει στις αγορές η χρησιμοποίηση αυτού του «μαξιλαριού», τι έκρηξη μπορεί να προκαλέσει στα επιτόκια δανεισμού της χώρας; </w:t>
      </w:r>
    </w:p>
    <w:p w14:paraId="48563532" w14:textId="77777777" w:rsidR="00C17FD8" w:rsidRDefault="00C12081">
      <w:pPr>
        <w:spacing w:after="0" w:line="600" w:lineRule="auto"/>
        <w:ind w:firstLine="720"/>
        <w:jc w:val="both"/>
        <w:rPr>
          <w:rFonts w:eastAsia="Times New Roman"/>
          <w:szCs w:val="24"/>
        </w:rPr>
      </w:pPr>
      <w:r>
        <w:rPr>
          <w:rFonts w:eastAsia="Times New Roman"/>
          <w:szCs w:val="24"/>
        </w:rPr>
        <w:t>Βέβαια, σήμερα ακούσαμε για πρώτη φορά -τ</w:t>
      </w:r>
      <w:r>
        <w:rPr>
          <w:rFonts w:eastAsia="Times New Roman"/>
          <w:szCs w:val="24"/>
        </w:rPr>
        <w:t xml:space="preserve">ο σημείωσα και έχει ενδιαφέρον αυτό- τον κύριο Πρωθυπουργό να ομολογεί ότι ως «πάτωμα» βρίσκεται στη λογική της διαπραγμάτευσής του η «πιστωτική προληπτική γραμμή». Προφανώς, η «καθαρή έξοδος» θόλωσε και η νέα επιχείρηση πολιτικής εξαπάτησης κατέρρευσε. </w:t>
      </w:r>
    </w:p>
    <w:p w14:paraId="48563533" w14:textId="77777777" w:rsidR="00C17FD8" w:rsidRDefault="00C12081">
      <w:pPr>
        <w:spacing w:after="0" w:line="600" w:lineRule="auto"/>
        <w:ind w:firstLine="720"/>
        <w:jc w:val="both"/>
        <w:rPr>
          <w:rFonts w:eastAsia="Times New Roman"/>
          <w:szCs w:val="24"/>
        </w:rPr>
      </w:pPr>
      <w:r>
        <w:rPr>
          <w:rFonts w:eastAsia="Times New Roman"/>
          <w:szCs w:val="24"/>
        </w:rPr>
        <w:t xml:space="preserve"> </w:t>
      </w:r>
      <w:r>
        <w:rPr>
          <w:rFonts w:eastAsia="Times New Roman"/>
          <w:szCs w:val="24"/>
        </w:rPr>
        <w:t>Πέμπτο σημείο είναι ότι δεν μας είπατε τίποτε απολύτως για τα κόκκινα δάνεια και την προστασία της πρώτης κατοικίας, που βεβαίως είναι ανύπαρκτη. Αυτός ο αφελληνισμός των τραπεζών που κάνετε, δεν βοηθά ούτε για τη διαχείριση των κόκκινων δανείων ούτε για τ</w:t>
      </w:r>
      <w:r>
        <w:rPr>
          <w:rFonts w:eastAsia="Times New Roman"/>
          <w:szCs w:val="24"/>
        </w:rPr>
        <w:t xml:space="preserve">η χρηματοδότηση της πραγματικής οικονομίας. </w:t>
      </w:r>
    </w:p>
    <w:p w14:paraId="48563534" w14:textId="77777777" w:rsidR="00C17FD8" w:rsidRDefault="00C12081">
      <w:pPr>
        <w:spacing w:after="0" w:line="600" w:lineRule="auto"/>
        <w:ind w:firstLine="720"/>
        <w:jc w:val="both"/>
        <w:rPr>
          <w:rFonts w:eastAsia="Times New Roman"/>
          <w:szCs w:val="24"/>
        </w:rPr>
      </w:pPr>
      <w:r>
        <w:rPr>
          <w:rFonts w:eastAsia="Times New Roman"/>
          <w:szCs w:val="24"/>
        </w:rPr>
        <w:t xml:space="preserve">Το έκτο σημείο αφορά στον νόμο </w:t>
      </w:r>
      <w:proofErr w:type="spellStart"/>
      <w:r>
        <w:rPr>
          <w:rFonts w:eastAsia="Times New Roman"/>
          <w:szCs w:val="24"/>
        </w:rPr>
        <w:t>Κατρούγκαλου</w:t>
      </w:r>
      <w:proofErr w:type="spellEnd"/>
      <w:r>
        <w:rPr>
          <w:rFonts w:eastAsia="Times New Roman"/>
          <w:szCs w:val="24"/>
        </w:rPr>
        <w:t xml:space="preserve"> και τη νέα μείωση συντάξεων</w:t>
      </w:r>
      <w:r>
        <w:rPr>
          <w:rFonts w:eastAsia="Times New Roman"/>
          <w:szCs w:val="24"/>
        </w:rPr>
        <w:t>,</w:t>
      </w:r>
      <w:r>
        <w:rPr>
          <w:rFonts w:eastAsia="Times New Roman"/>
          <w:szCs w:val="24"/>
        </w:rPr>
        <w:t xml:space="preserve"> που έχετε συμφωνήσει και έχετε υπογράψει. Δεν μας έχετε απαντήσει: Θα συνεχίσετε να στηρίζετε τον νόμο </w:t>
      </w:r>
      <w:proofErr w:type="spellStart"/>
      <w:r>
        <w:rPr>
          <w:rFonts w:eastAsia="Times New Roman"/>
          <w:szCs w:val="24"/>
        </w:rPr>
        <w:t>Κατρούγκαλου</w:t>
      </w:r>
      <w:proofErr w:type="spellEnd"/>
      <w:r>
        <w:rPr>
          <w:rFonts w:eastAsia="Times New Roman"/>
          <w:szCs w:val="24"/>
        </w:rPr>
        <w:t xml:space="preserve"> ο οποίος υπονομεύει τη</w:t>
      </w:r>
      <w:r>
        <w:rPr>
          <w:rFonts w:eastAsia="Times New Roman"/>
          <w:szCs w:val="24"/>
        </w:rPr>
        <w:t>ν κοινωνική ασφάλιση;</w:t>
      </w:r>
    </w:p>
    <w:p w14:paraId="48563535" w14:textId="77777777" w:rsidR="00C17FD8" w:rsidRDefault="00C12081">
      <w:pPr>
        <w:spacing w:after="0" w:line="600" w:lineRule="auto"/>
        <w:ind w:firstLine="720"/>
        <w:jc w:val="both"/>
        <w:rPr>
          <w:rFonts w:eastAsia="Times New Roman"/>
          <w:szCs w:val="24"/>
        </w:rPr>
      </w:pPr>
      <w:r>
        <w:rPr>
          <w:rFonts w:eastAsia="Times New Roman"/>
          <w:szCs w:val="24"/>
        </w:rPr>
        <w:t xml:space="preserve">Έχει ακουστεί πάρα πολλές φορές και έχει γίνει πολύ συνηθισμένη η κριτική ότι το ΠΑΣΟΚ έχει κόψει τόσες φορές και έχει μειώσει τις συντάξεις. Όταν γίνονταν πριν από τόσα χρόνια αυτές οι μειώσεις, υπήρχε έλλειμμα της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υβέρνησης</w:t>
      </w:r>
      <w:r>
        <w:rPr>
          <w:rFonts w:eastAsia="Times New Roman"/>
          <w:szCs w:val="24"/>
        </w:rPr>
        <w:t xml:space="preserve"> 35 δισεκατομμύρια σε ετήσια βάση. Εσείς τις κόβετε τώρα για να πετύχετε το </w:t>
      </w:r>
      <w:proofErr w:type="spellStart"/>
      <w:r>
        <w:rPr>
          <w:rFonts w:eastAsia="Times New Roman"/>
          <w:szCs w:val="24"/>
        </w:rPr>
        <w:t>υπερπλεόνασμα</w:t>
      </w:r>
      <w:proofErr w:type="spellEnd"/>
      <w:r>
        <w:rPr>
          <w:rFonts w:eastAsia="Times New Roman"/>
          <w:szCs w:val="24"/>
        </w:rPr>
        <w:t xml:space="preserve"> που έχετε συμφωνήσει, απλά και μόνο για να παραμείνετε στην εξουσία. Η διαφορά είναι τεράστια και δείχνει ακριβώς την αντίληψή σας. Και δεν έχει κα</w:t>
      </w:r>
      <w:r>
        <w:rPr>
          <w:rFonts w:eastAsia="Times New Roman"/>
          <w:szCs w:val="24"/>
        </w:rPr>
        <w:t>μ</w:t>
      </w:r>
      <w:r>
        <w:rPr>
          <w:rFonts w:eastAsia="Times New Roman"/>
          <w:szCs w:val="24"/>
        </w:rPr>
        <w:t>μία σχέση η αντίλη</w:t>
      </w:r>
      <w:r>
        <w:rPr>
          <w:rFonts w:eastAsia="Times New Roman"/>
          <w:szCs w:val="24"/>
        </w:rPr>
        <w:t xml:space="preserve">ψη αυτή ούτε με προοδευτική κυβέρνηση ούτε με τις αξίες και τις αρχές της Αριστεράς. Αντίθετα, τις κάνει κουρέλια. </w:t>
      </w:r>
    </w:p>
    <w:p w14:paraId="48563536" w14:textId="77777777" w:rsidR="00C17FD8" w:rsidRDefault="00C12081">
      <w:pPr>
        <w:spacing w:after="0" w:line="600" w:lineRule="auto"/>
        <w:ind w:firstLine="720"/>
        <w:jc w:val="both"/>
        <w:rPr>
          <w:rFonts w:eastAsia="Times New Roman"/>
          <w:szCs w:val="24"/>
        </w:rPr>
      </w:pPr>
      <w:r>
        <w:rPr>
          <w:rFonts w:eastAsia="Times New Roman"/>
          <w:szCs w:val="24"/>
        </w:rPr>
        <w:t xml:space="preserve"> Τα ψέματα, λοιπόν, τελείωσαν κυριολεκτικά. Ο κ. </w:t>
      </w:r>
      <w:proofErr w:type="spellStart"/>
      <w:r>
        <w:rPr>
          <w:rFonts w:eastAsia="Times New Roman"/>
          <w:szCs w:val="24"/>
        </w:rPr>
        <w:t>Τσακαλώτος</w:t>
      </w:r>
      <w:proofErr w:type="spellEnd"/>
      <w:r>
        <w:rPr>
          <w:rFonts w:eastAsia="Times New Roman"/>
          <w:szCs w:val="24"/>
        </w:rPr>
        <w:t xml:space="preserve"> πολύ κυνικά παραδέχθηκε ότι έβαλε στόχο αυτό το </w:t>
      </w:r>
      <w:proofErr w:type="spellStart"/>
      <w:r>
        <w:rPr>
          <w:rFonts w:eastAsia="Times New Roman"/>
          <w:szCs w:val="24"/>
        </w:rPr>
        <w:t>υπερπλεόνασμα</w:t>
      </w:r>
      <w:proofErr w:type="spellEnd"/>
      <w:r>
        <w:rPr>
          <w:rFonts w:eastAsia="Times New Roman"/>
          <w:szCs w:val="24"/>
        </w:rPr>
        <w:t>, για να μπορεί μετ</w:t>
      </w:r>
      <w:r>
        <w:rPr>
          <w:rFonts w:eastAsia="Times New Roman"/>
          <w:szCs w:val="24"/>
        </w:rPr>
        <w:t xml:space="preserve">ά να το μοιράζει σε όσους θέλει, με τις δικές του πελατειακές λογικές. </w:t>
      </w:r>
    </w:p>
    <w:p w14:paraId="48563537" w14:textId="77777777" w:rsidR="00C17FD8" w:rsidRDefault="00C12081">
      <w:pPr>
        <w:spacing w:after="0" w:line="600" w:lineRule="auto"/>
        <w:ind w:firstLine="720"/>
        <w:jc w:val="both"/>
        <w:rPr>
          <w:rFonts w:eastAsia="Times New Roman"/>
          <w:szCs w:val="24"/>
        </w:rPr>
      </w:pPr>
      <w:r>
        <w:rPr>
          <w:rFonts w:eastAsia="Times New Roman"/>
          <w:szCs w:val="24"/>
        </w:rPr>
        <w:t xml:space="preserve">Και μετά από αυτό έρχεται στη Βουλή και μας λέει ότι το ΠΑΣΟΚ και το Κίνημα Αλλαγής έχουν μείνει πάρα πολύ πίσω. Πράγματι, δεν μπορούμε να παρακολουθήσουμε τον κατήφορό του. </w:t>
      </w:r>
    </w:p>
    <w:p w14:paraId="48563538" w14:textId="77777777" w:rsidR="00C17FD8" w:rsidRDefault="00C12081">
      <w:pPr>
        <w:spacing w:after="0" w:line="600" w:lineRule="auto"/>
        <w:ind w:firstLine="720"/>
        <w:jc w:val="both"/>
        <w:rPr>
          <w:rFonts w:eastAsia="Times New Roman"/>
          <w:szCs w:val="24"/>
        </w:rPr>
      </w:pPr>
      <w:r>
        <w:rPr>
          <w:rFonts w:eastAsia="Times New Roman"/>
          <w:szCs w:val="24"/>
        </w:rPr>
        <w:t>Όσο για τ</w:t>
      </w:r>
      <w:r>
        <w:rPr>
          <w:rFonts w:eastAsia="Times New Roman"/>
          <w:szCs w:val="24"/>
        </w:rPr>
        <w:t xml:space="preserve">α πράσινα, κόκκινα και πορτοκαλί φανάρια, που μας έλεγε προηγουμένως, είναι προφανές ότι είχε πάρα πολύ χρόνο στην πλατεία Συντάγματος να παρακολουθήσει τις αλλαγές των φαναριών, όταν πρωταγωνιστούσε στον </w:t>
      </w:r>
      <w:proofErr w:type="spellStart"/>
      <w:r>
        <w:rPr>
          <w:rFonts w:eastAsia="Times New Roman"/>
          <w:szCs w:val="24"/>
        </w:rPr>
        <w:t>αντιμνημονιακό</w:t>
      </w:r>
      <w:proofErr w:type="spellEnd"/>
      <w:r>
        <w:rPr>
          <w:rFonts w:eastAsia="Times New Roman"/>
          <w:szCs w:val="24"/>
        </w:rPr>
        <w:t xml:space="preserve"> λαϊκισμό, μαζί με τον κ. </w:t>
      </w:r>
      <w:proofErr w:type="spellStart"/>
      <w:r>
        <w:rPr>
          <w:rFonts w:eastAsia="Times New Roman"/>
          <w:szCs w:val="24"/>
        </w:rPr>
        <w:t>Βαρουφάκη</w:t>
      </w:r>
      <w:proofErr w:type="spellEnd"/>
      <w:r>
        <w:rPr>
          <w:rFonts w:eastAsia="Times New Roman"/>
          <w:szCs w:val="24"/>
        </w:rPr>
        <w:t xml:space="preserve"> κ</w:t>
      </w:r>
      <w:r>
        <w:rPr>
          <w:rFonts w:eastAsia="Times New Roman"/>
          <w:szCs w:val="24"/>
        </w:rPr>
        <w:t xml:space="preserve">αι τη Χρυσή Αυγή! </w:t>
      </w:r>
    </w:p>
    <w:p w14:paraId="48563539" w14:textId="77777777" w:rsidR="00C17FD8" w:rsidRDefault="00C12081">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4856353A" w14:textId="77777777" w:rsidR="00C17FD8" w:rsidRDefault="00C12081">
      <w:pPr>
        <w:spacing w:after="0" w:line="600" w:lineRule="auto"/>
        <w:ind w:firstLine="720"/>
        <w:jc w:val="both"/>
        <w:rPr>
          <w:rFonts w:eastAsia="Times New Roman"/>
          <w:szCs w:val="24"/>
        </w:rPr>
      </w:pPr>
      <w:r>
        <w:rPr>
          <w:rFonts w:eastAsia="Times New Roman"/>
          <w:szCs w:val="24"/>
        </w:rPr>
        <w:t xml:space="preserve">Ναι, μένουμε πίσω! Δεν μπορούμε να ακολουθήσουμε αυτόν τον κατήφορο, ιδιαίτερα σήμερα που εσείς, όλη η Κυβέρνησή σας, έχει γίνει το δεξί χέρι των δανειστών. </w:t>
      </w:r>
    </w:p>
    <w:p w14:paraId="4856353B" w14:textId="77777777" w:rsidR="00C17FD8" w:rsidRDefault="00C12081">
      <w:pPr>
        <w:spacing w:after="0" w:line="600" w:lineRule="auto"/>
        <w:ind w:firstLine="720"/>
        <w:jc w:val="both"/>
        <w:rPr>
          <w:rFonts w:eastAsia="Times New Roman"/>
          <w:szCs w:val="24"/>
        </w:rPr>
      </w:pPr>
      <w:r>
        <w:rPr>
          <w:rFonts w:eastAsia="Times New Roman"/>
          <w:szCs w:val="24"/>
        </w:rPr>
        <w:t>Ακ</w:t>
      </w:r>
      <w:r>
        <w:rPr>
          <w:rFonts w:eastAsia="Times New Roman"/>
          <w:szCs w:val="24"/>
        </w:rPr>
        <w:t>ούσαμε πολλά «πρέπει» και πολλά «θα», ιδιαίτερα όσον αφορά τις εργασιακές σχέσεις, τον κατώτερο μισθό και την αδήλωτη εργασία. Παθαίνω μία αλλεργία όταν ακούω μία κυβέρνηση να χρησιμοποιεί τα «πρέπει» και τα «θα». Ποιος σας εμπόδισε τόσα χρόνια να υλοποιήσ</w:t>
      </w:r>
      <w:r>
        <w:rPr>
          <w:rFonts w:eastAsia="Times New Roman"/>
          <w:szCs w:val="24"/>
        </w:rPr>
        <w:t xml:space="preserve">ετε αυτές τις προθέσεις και τις πολιτικές σας; Και έρχεστε μετά από τόσο καιρό σήμερα με το ολιστικό σχέδιο να προσθέσετε και άλλα «θα» και άλλες υποσχέσεις και άλλα «πρέπει», που δεν θα γίνουν ποτέ, γιατί δεν θα προλάβετε, πέρα από το ότι δεν επιθυμείτε; </w:t>
      </w:r>
    </w:p>
    <w:p w14:paraId="4856353C" w14:textId="77777777" w:rsidR="00C17FD8" w:rsidRDefault="00C12081">
      <w:pPr>
        <w:spacing w:after="0" w:line="600" w:lineRule="auto"/>
        <w:ind w:firstLine="720"/>
        <w:jc w:val="both"/>
        <w:rPr>
          <w:rFonts w:eastAsia="Times New Roman"/>
          <w:szCs w:val="24"/>
        </w:rPr>
      </w:pPr>
      <w:r>
        <w:rPr>
          <w:rFonts w:eastAsia="Times New Roman"/>
          <w:szCs w:val="24"/>
        </w:rPr>
        <w:t>Και πώς, αλήθεια, μειώνετε την ανεργία και περηφανεύεστε κιόλας γι’ αυτό; Ξέρετε τι κάνετε; Μοιράζετε μία θέση εργασίας στα δύο, με ελαστικές μορφές απασχόλησης και μισθό 390 ευρώ. Εάν γι’ αυτό θριαμβολογείτε, μπράβο σας, συγχαρητήρια!</w:t>
      </w:r>
    </w:p>
    <w:p w14:paraId="4856353D"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Β</w:t>
      </w:r>
      <w:r>
        <w:rPr>
          <w:rFonts w:eastAsia="Times New Roman" w:cs="Times New Roman"/>
          <w:szCs w:val="24"/>
        </w:rPr>
        <w:t>ουλευτές, ένα και μοναδικό συμπέρασμα βγαίνει από αυτήν τη συζήτηση σήμερα και είναι αυτό που επιβεβαιώνει τον λόγο για τον οποίο ζήτησα να γίνει η συζήτηση και να προχωρήσει η χώρα άμεσα σε εκλογές: Για να γίνουν παρελθόν τα μνημόνια, πρέπει να γίνετε πολ</w:t>
      </w:r>
      <w:r>
        <w:rPr>
          <w:rFonts w:eastAsia="Times New Roman" w:cs="Times New Roman"/>
          <w:szCs w:val="24"/>
        </w:rPr>
        <w:t xml:space="preserve">ιτικά παρελθόν εσείς, κύριε Τσίπρα. </w:t>
      </w:r>
    </w:p>
    <w:p w14:paraId="4856353E"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856353F" w14:textId="77777777" w:rsidR="00C17FD8" w:rsidRDefault="00C12081">
      <w:pPr>
        <w:spacing w:after="0" w:line="600" w:lineRule="auto"/>
        <w:ind w:left="360"/>
        <w:jc w:val="center"/>
        <w:rPr>
          <w:rFonts w:eastAsia="Times New Roman" w:cs="Times New Roman"/>
          <w:szCs w:val="24"/>
        </w:rPr>
      </w:pPr>
      <w:r>
        <w:rPr>
          <w:rFonts w:eastAsia="Times New Roman" w:cs="Times New Roman"/>
          <w:szCs w:val="24"/>
        </w:rPr>
        <w:t>(Χειροκροτήματα από τις πτέρυγες</w:t>
      </w:r>
      <w:r w:rsidRPr="008D4C39">
        <w:rPr>
          <w:rFonts w:eastAsia="Times New Roman" w:cs="Times New Roman"/>
          <w:szCs w:val="24"/>
        </w:rPr>
        <w:t xml:space="preserve"> της Δημοκρατικής Συμπαράταξης ΠΑΣΟΚ</w:t>
      </w:r>
      <w:r>
        <w:rPr>
          <w:rFonts w:eastAsia="Times New Roman" w:cs="Times New Roman"/>
          <w:szCs w:val="24"/>
        </w:rPr>
        <w:t xml:space="preserve"> </w:t>
      </w:r>
      <w:r w:rsidRPr="008D4C39">
        <w:rPr>
          <w:rFonts w:eastAsia="Times New Roman" w:cs="Times New Roman"/>
          <w:szCs w:val="24"/>
        </w:rPr>
        <w:t>-</w:t>
      </w:r>
      <w:r>
        <w:rPr>
          <w:rFonts w:eastAsia="Times New Roman" w:cs="Times New Roman"/>
          <w:szCs w:val="24"/>
        </w:rPr>
        <w:t xml:space="preserve"> </w:t>
      </w:r>
      <w:r w:rsidRPr="008D4C39">
        <w:rPr>
          <w:rFonts w:eastAsia="Times New Roman" w:cs="Times New Roman"/>
          <w:szCs w:val="24"/>
        </w:rPr>
        <w:t>ΔΗΜΑΡ</w:t>
      </w:r>
      <w:r>
        <w:rPr>
          <w:rFonts w:eastAsia="Times New Roman" w:cs="Times New Roman"/>
          <w:szCs w:val="24"/>
        </w:rPr>
        <w:t xml:space="preserve"> και του Ποταμιού</w:t>
      </w:r>
      <w:r w:rsidRPr="008D4C39">
        <w:rPr>
          <w:rFonts w:eastAsia="Times New Roman" w:cs="Times New Roman"/>
          <w:szCs w:val="24"/>
        </w:rPr>
        <w:t>)</w:t>
      </w:r>
    </w:p>
    <w:p w14:paraId="48563540"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sidRPr="00DD19FC">
        <w:rPr>
          <w:rFonts w:eastAsia="Times New Roman" w:cs="Times New Roman"/>
          <w:b/>
          <w:szCs w:val="24"/>
        </w:rPr>
        <w:t>ΠΡΟΕΔΡΕΥΟΥΣΑ (ΑΝΑΣΤΑΣΙΑ ΧΡΙΣΤΟΔΟΥΛΟΠΟΥΛΟΥ</w:t>
      </w:r>
      <w:r w:rsidRPr="00E90B4D">
        <w:rPr>
          <w:rFonts w:eastAsia="Times New Roman" w:cs="Times New Roman"/>
          <w:b/>
          <w:szCs w:val="24"/>
        </w:rPr>
        <w:t xml:space="preserve">): </w:t>
      </w:r>
      <w:r w:rsidRPr="00866FFA">
        <w:rPr>
          <w:rFonts w:eastAsia="Times New Roman" w:cs="Times New Roman"/>
          <w:b/>
          <w:szCs w:val="24"/>
        </w:rPr>
        <w:t xml:space="preserve"> </w:t>
      </w:r>
      <w:r>
        <w:rPr>
          <w:rFonts w:eastAsia="Times New Roman" w:cs="Times New Roman"/>
          <w:szCs w:val="24"/>
        </w:rPr>
        <w:t xml:space="preserve">Τον λόγο έχει τώρα ο Αρχηγός της Αξιωματικής Αντιπολίτευσης κ. Κυριάκος Μητσοτάκης. </w:t>
      </w:r>
    </w:p>
    <w:p w14:paraId="48563541"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sidRPr="0040276C">
        <w:rPr>
          <w:rFonts w:eastAsia="Times New Roman" w:cs="Times New Roman"/>
          <w:b/>
          <w:szCs w:val="24"/>
        </w:rPr>
        <w:t>ΚΥΡΙΑΚΟΣ ΜΗΤΣΟΤΑΚΗΣ (Πρόεδρος της Νέας Δημοκρατίας):</w:t>
      </w:r>
      <w:r>
        <w:rPr>
          <w:rFonts w:eastAsia="Times New Roman" w:cs="Times New Roman"/>
          <w:b/>
          <w:szCs w:val="24"/>
        </w:rPr>
        <w:t xml:space="preserve"> </w:t>
      </w:r>
      <w:r>
        <w:rPr>
          <w:rFonts w:eastAsia="Times New Roman" w:cs="Times New Roman"/>
          <w:szCs w:val="24"/>
        </w:rPr>
        <w:t>Κύριε Τσίπρα, σας άκουσα στο τέλος της ομιλίας σας να επαναλαμβάνετε αρκετές φορές το σύνθημα</w:t>
      </w:r>
      <w:r>
        <w:rPr>
          <w:rFonts w:eastAsia="Times New Roman" w:cs="Times New Roman"/>
          <w:szCs w:val="24"/>
        </w:rPr>
        <w:t>:</w:t>
      </w:r>
      <w:r>
        <w:rPr>
          <w:rFonts w:eastAsia="Times New Roman" w:cs="Times New Roman"/>
          <w:szCs w:val="24"/>
        </w:rPr>
        <w:t xml:space="preserve"> «Η Ελλάδα δεν γυρίζει πίσω». Σκέφτηκα ότι κάτι μου θυμίζει αυτό το σύνθημα και ανέτρεξα λίγο στη μνήμη μου. Είναι το σύνθημα που είχε χρησιμοποιήσει ο Κωνσταντίνος Μητσοτάκης στις εκλογές του 1993. Σας το λέω απλώς για να το γνωρίζετε, επειδή μπορεί οι επ</w:t>
      </w:r>
      <w:r>
        <w:rPr>
          <w:rFonts w:eastAsia="Times New Roman" w:cs="Times New Roman"/>
          <w:szCs w:val="24"/>
        </w:rPr>
        <w:t>ικοινωνιολόγοι σας να θέλουν να το χρησιμοποιήσουν και στην προεκλογική εκστρατεία</w:t>
      </w:r>
      <w:r w:rsidRPr="000E7309">
        <w:rPr>
          <w:rFonts w:eastAsia="Times New Roman" w:cs="Times New Roman"/>
          <w:szCs w:val="24"/>
        </w:rPr>
        <w:t>:</w:t>
      </w:r>
      <w:r>
        <w:rPr>
          <w:rFonts w:eastAsia="Times New Roman" w:cs="Times New Roman"/>
          <w:szCs w:val="24"/>
        </w:rPr>
        <w:t xml:space="preserve"> Μην εκτεθείτε, γιατί όπως ξέρετε για εμάς, δυστυχώς, αυτή ήταν μια εκλογή η οποία δεν πήγε πολύ καλά. </w:t>
      </w:r>
    </w:p>
    <w:p w14:paraId="48563542" w14:textId="77777777" w:rsidR="00C17FD8" w:rsidRDefault="00C12081">
      <w:pPr>
        <w:spacing w:after="0"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48563543"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 Πάμε, κύριε Τσ</w:t>
      </w:r>
      <w:r>
        <w:rPr>
          <w:rFonts w:eastAsia="Times New Roman" w:cs="Times New Roman"/>
          <w:szCs w:val="24"/>
        </w:rPr>
        <w:t>ίπρα, στο ζήτημα του «</w:t>
      </w:r>
      <w:proofErr w:type="spellStart"/>
      <w:r>
        <w:rPr>
          <w:rFonts w:eastAsia="Times New Roman" w:cs="Times New Roman"/>
          <w:szCs w:val="24"/>
        </w:rPr>
        <w:t>Ρουβίκωνα</w:t>
      </w:r>
      <w:proofErr w:type="spellEnd"/>
      <w:r>
        <w:rPr>
          <w:rFonts w:eastAsia="Times New Roman" w:cs="Times New Roman"/>
          <w:szCs w:val="24"/>
        </w:rPr>
        <w:t>». Καλοδεχούμενη η καταδίκη της απειλής, την οποία δέχθηκα επώνυμα από το επώνυμο ηγετικό στέλεχος του «</w:t>
      </w:r>
      <w:proofErr w:type="spellStart"/>
      <w:r>
        <w:rPr>
          <w:rFonts w:eastAsia="Times New Roman" w:cs="Times New Roman"/>
          <w:szCs w:val="24"/>
        </w:rPr>
        <w:t>Ρουβίκωνα</w:t>
      </w:r>
      <w:proofErr w:type="spellEnd"/>
      <w:r>
        <w:rPr>
          <w:rFonts w:eastAsia="Times New Roman" w:cs="Times New Roman"/>
          <w:szCs w:val="24"/>
        </w:rPr>
        <w:t>». Μπορώ να σας πω ότι σε ό,τι με αφορά μάλλον λάθος στόχο διάλεξαν, διότι απειλές σε εμένα, αλλά και στη Νέα Δη</w:t>
      </w:r>
      <w:r>
        <w:rPr>
          <w:rFonts w:eastAsia="Times New Roman" w:cs="Times New Roman"/>
          <w:szCs w:val="24"/>
        </w:rPr>
        <w:t xml:space="preserve">μοκρατία, δεν περνάνε. </w:t>
      </w:r>
    </w:p>
    <w:p w14:paraId="48563544"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Όμως, το πρόβλημα -ξέρετε- δεν είναι τόσο το γεγονός ότι μία οργάνωση </w:t>
      </w:r>
      <w:proofErr w:type="spellStart"/>
      <w:r>
        <w:rPr>
          <w:rFonts w:eastAsia="Times New Roman" w:cs="Times New Roman"/>
          <w:szCs w:val="24"/>
        </w:rPr>
        <w:t>στοχοποιεί</w:t>
      </w:r>
      <w:proofErr w:type="spellEnd"/>
      <w:r>
        <w:rPr>
          <w:rFonts w:eastAsia="Times New Roman" w:cs="Times New Roman"/>
          <w:szCs w:val="24"/>
        </w:rPr>
        <w:t xml:space="preserve"> με αυτόν τον τρόπο ή με υπονοούμενα έναν πολιτικό </w:t>
      </w:r>
      <w:r>
        <w:rPr>
          <w:rFonts w:eastAsia="Times New Roman" w:cs="Times New Roman"/>
          <w:szCs w:val="24"/>
        </w:rPr>
        <w:t>Α</w:t>
      </w:r>
      <w:r>
        <w:rPr>
          <w:rFonts w:eastAsia="Times New Roman" w:cs="Times New Roman"/>
          <w:szCs w:val="24"/>
        </w:rPr>
        <w:t>ρχηγό. Το μεγαλύτερο πρόβλημα, κύριε Τσίπρα, είναι ότι εσείς σήμερα και τις προηγούμενες μέρες δεν δ</w:t>
      </w:r>
      <w:r>
        <w:rPr>
          <w:rFonts w:eastAsia="Times New Roman" w:cs="Times New Roman"/>
          <w:szCs w:val="24"/>
        </w:rPr>
        <w:t>ώσατε την απαραίτητη σημασία στις υπόλοιπες αναρτήσεις, τις οποίες έκανε ο «</w:t>
      </w:r>
      <w:proofErr w:type="spellStart"/>
      <w:r>
        <w:rPr>
          <w:rFonts w:eastAsia="Times New Roman" w:cs="Times New Roman"/>
          <w:szCs w:val="24"/>
        </w:rPr>
        <w:t>Ρουβίκωνας</w:t>
      </w:r>
      <w:proofErr w:type="spellEnd"/>
      <w:r>
        <w:rPr>
          <w:rFonts w:eastAsia="Times New Roman" w:cs="Times New Roman"/>
          <w:szCs w:val="24"/>
        </w:rPr>
        <w:t xml:space="preserve">», σχετικά με τις επιθέσεις που έκανε στο Συμβούλιο της Επικρατείας, με το τι έκανε στον Δήμο της Τήνου, με τον τρόπο που αντιμετωπίζει πρεσβείες, στις οποίες επιτίθεται </w:t>
      </w:r>
      <w:r>
        <w:rPr>
          <w:rFonts w:eastAsia="Times New Roman" w:cs="Times New Roman"/>
          <w:szCs w:val="24"/>
        </w:rPr>
        <w:t xml:space="preserve">ανενόχλητος. </w:t>
      </w:r>
    </w:p>
    <w:p w14:paraId="48563545"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Διαβάζω την ανάρτηση του κ. </w:t>
      </w:r>
      <w:proofErr w:type="spellStart"/>
      <w:r>
        <w:rPr>
          <w:rFonts w:eastAsia="Times New Roman" w:cs="Times New Roman"/>
          <w:szCs w:val="24"/>
        </w:rPr>
        <w:t>Καλαϊτζίδη</w:t>
      </w:r>
      <w:proofErr w:type="spellEnd"/>
      <w:r>
        <w:rPr>
          <w:rFonts w:eastAsia="Times New Roman" w:cs="Times New Roman"/>
          <w:szCs w:val="24"/>
        </w:rPr>
        <w:t xml:space="preserve"> για την επίθεση στο Συμβούλιο της Επικρατείας, όπου λέει: «Το ισόγειο του Συμβουλίου της Επικρατείας ισοπεδώθηκε, δώσαμε ένα μήνυμα σε όλα αυτά τα </w:t>
      </w:r>
      <w:proofErr w:type="spellStart"/>
      <w:r>
        <w:rPr>
          <w:rFonts w:eastAsia="Times New Roman" w:cs="Times New Roman"/>
          <w:szCs w:val="24"/>
        </w:rPr>
        <w:t>λαμόγια</w:t>
      </w:r>
      <w:proofErr w:type="spellEnd"/>
      <w:r>
        <w:rPr>
          <w:rFonts w:eastAsia="Times New Roman" w:cs="Times New Roman"/>
          <w:szCs w:val="24"/>
        </w:rPr>
        <w:t xml:space="preserve">-δικαστές» και τα λοιπά. </w:t>
      </w:r>
    </w:p>
    <w:p w14:paraId="48563546" w14:textId="77777777" w:rsidR="00C17FD8" w:rsidRDefault="00C1208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Πώς είναι δυνατόν –και </w:t>
      </w:r>
      <w:r>
        <w:rPr>
          <w:rFonts w:eastAsia="Times New Roman" w:cs="Times New Roman"/>
          <w:szCs w:val="24"/>
        </w:rPr>
        <w:t xml:space="preserve">το καταθέτω στα Πρακτικά- σε μια ευνομούμενη πολιτεία να γίνονται ανεκτές τέτοιες αναρτήσεις, αλλά και τέτοιες πράξεις, από τη στιγμή που γνωρίζετε ποιοι τα κάνουν; Δεν κρύβονται, επώνυμα σας τα λένε. </w:t>
      </w:r>
    </w:p>
    <w:p w14:paraId="48563547" w14:textId="77777777" w:rsidR="00C17FD8" w:rsidRDefault="00C12081">
      <w:pPr>
        <w:spacing w:after="0" w:line="600" w:lineRule="auto"/>
        <w:ind w:firstLine="720"/>
        <w:jc w:val="both"/>
        <w:rPr>
          <w:rFonts w:eastAsia="Times New Roman" w:cs="Times New Roman"/>
          <w:szCs w:val="24"/>
        </w:rPr>
      </w:pPr>
      <w:r w:rsidRPr="004B2E64">
        <w:rPr>
          <w:rFonts w:eastAsia="Times New Roman" w:cs="Times New Roman"/>
          <w:szCs w:val="24"/>
        </w:rPr>
        <w:t xml:space="preserve">(Στο σημείο αυτό ο </w:t>
      </w:r>
      <w:r>
        <w:rPr>
          <w:rFonts w:eastAsia="Times New Roman" w:cs="Times New Roman"/>
          <w:szCs w:val="24"/>
        </w:rPr>
        <w:t>Πρόεδρος της Νέας Δημοκρατίας κ. Κυ</w:t>
      </w:r>
      <w:r>
        <w:rPr>
          <w:rFonts w:eastAsia="Times New Roman" w:cs="Times New Roman"/>
          <w:szCs w:val="24"/>
        </w:rPr>
        <w:t>ριάκος Μητσοτάκης καταθέτει για τα Πρακτικά το προαναφερθέν έγγραφο, το οποίο</w:t>
      </w:r>
      <w:r w:rsidRPr="004B2E64">
        <w:rPr>
          <w:rFonts w:eastAsia="Times New Roman" w:cs="Times New Roman"/>
          <w:szCs w:val="24"/>
        </w:rPr>
        <w:t xml:space="preserve"> </w:t>
      </w:r>
      <w:r>
        <w:rPr>
          <w:rFonts w:eastAsia="Times New Roman" w:cs="Times New Roman"/>
          <w:szCs w:val="24"/>
        </w:rPr>
        <w:t>βρίσκε</w:t>
      </w:r>
      <w:r w:rsidRPr="004B2E64">
        <w:rPr>
          <w:rFonts w:eastAsia="Times New Roman" w:cs="Times New Roman"/>
          <w:szCs w:val="24"/>
        </w:rPr>
        <w:t xml:space="preserve">ται στο </w:t>
      </w:r>
      <w:r>
        <w:rPr>
          <w:rFonts w:eastAsia="Times New Roman" w:cs="Times New Roman"/>
          <w:szCs w:val="24"/>
        </w:rPr>
        <w:t>α</w:t>
      </w:r>
      <w:r w:rsidRPr="004B2E64">
        <w:rPr>
          <w:rFonts w:eastAsia="Times New Roman" w:cs="Times New Roman"/>
          <w:szCs w:val="24"/>
        </w:rPr>
        <w:t>ρχείο του Τμήματος Γραμματείας της Διεύθυνσης Στενογραφίας και Πρακτικών της Βουλής)</w:t>
      </w:r>
    </w:p>
    <w:p w14:paraId="4856354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Τι κάνετε ακριβώς για αυτό; Θα τολμούσα να ρωτήσω τι κάνει η δικαιοσύνη, αλλά </w:t>
      </w:r>
      <w:r>
        <w:rPr>
          <w:rFonts w:eastAsia="Times New Roman" w:cs="Times New Roman"/>
          <w:szCs w:val="24"/>
        </w:rPr>
        <w:t xml:space="preserve">τι κάνετε και εσείς; Έχετε ποτέ συλλάβει κάποιον από αυτούς τους κυρίους; Θυμάμαι την τελευταία φορά που είχαν εισέλθει στη Βουλή ότι περίπου τους δώσαμε και τα περιπολικά για να τους επιστρέψουμε πίσω από εκεί που ήρθαν. </w:t>
      </w:r>
    </w:p>
    <w:p w14:paraId="4856354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Άρα, το ζήτημα, λοιπόν, με τον «</w:t>
      </w:r>
      <w:proofErr w:type="spellStart"/>
      <w:r>
        <w:rPr>
          <w:rFonts w:eastAsia="Times New Roman" w:cs="Times New Roman"/>
          <w:szCs w:val="24"/>
        </w:rPr>
        <w:t>Ρ</w:t>
      </w:r>
      <w:r>
        <w:rPr>
          <w:rFonts w:eastAsia="Times New Roman" w:cs="Times New Roman"/>
          <w:szCs w:val="24"/>
        </w:rPr>
        <w:t>ουβίκωνα</w:t>
      </w:r>
      <w:proofErr w:type="spellEnd"/>
      <w:r>
        <w:rPr>
          <w:rFonts w:eastAsia="Times New Roman" w:cs="Times New Roman"/>
          <w:szCs w:val="24"/>
        </w:rPr>
        <w:t>», κύριε Τσίπρα, είναι πολύ ξεκάθαρο και αυτό για το οποίο σας κατηγορώ είναι πολύ συγκεκριμένο: Δείχνετε επιλεκτική ανοχή σε αυτές τις ομάδες. Θα πρέπει να καταλάβετε ότι δημοκρατική ομαλότητα και «</w:t>
      </w:r>
      <w:proofErr w:type="spellStart"/>
      <w:r>
        <w:rPr>
          <w:rFonts w:eastAsia="Times New Roman" w:cs="Times New Roman"/>
          <w:szCs w:val="24"/>
        </w:rPr>
        <w:t>Ρουβίκωνες</w:t>
      </w:r>
      <w:proofErr w:type="spellEnd"/>
      <w:r>
        <w:rPr>
          <w:rFonts w:eastAsia="Times New Roman" w:cs="Times New Roman"/>
          <w:szCs w:val="24"/>
        </w:rPr>
        <w:t>» δεν πάνε μαζί και θα πρέπει να διαλέξ</w:t>
      </w:r>
      <w:r>
        <w:rPr>
          <w:rFonts w:eastAsia="Times New Roman" w:cs="Times New Roman"/>
          <w:szCs w:val="24"/>
        </w:rPr>
        <w:t xml:space="preserve">ετε ποιον από τους δύο τελικά θα προστατεύσετε. </w:t>
      </w:r>
    </w:p>
    <w:p w14:paraId="4856354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ζήτημα του τρόπου με τον οποίον αντιμετωπίσαμε ως Νέα Δημοκρατία την επίθεση, την οποία δέχθηκε ο Δήμαρχος Θεσσαλονίκης κ. </w:t>
      </w:r>
      <w:proofErr w:type="spellStart"/>
      <w:r>
        <w:rPr>
          <w:rFonts w:eastAsia="Times New Roman" w:cs="Times New Roman"/>
          <w:szCs w:val="24"/>
        </w:rPr>
        <w:t>Μπουτάρης</w:t>
      </w:r>
      <w:proofErr w:type="spellEnd"/>
      <w:r>
        <w:rPr>
          <w:rFonts w:eastAsia="Times New Roman" w:cs="Times New Roman"/>
          <w:szCs w:val="24"/>
        </w:rPr>
        <w:t xml:space="preserve">. </w:t>
      </w:r>
    </w:p>
    <w:p w14:paraId="4856354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Θέλω να χρησιμοποιήσω αυτό το παράδειγμα για να καταδεί</w:t>
      </w:r>
      <w:r>
        <w:rPr>
          <w:rFonts w:eastAsia="Times New Roman" w:cs="Times New Roman"/>
          <w:szCs w:val="24"/>
        </w:rPr>
        <w:t>ξω στην Εθνική Αντιπροσωπεία την πολύ μεγάλη άνεση που έχετε να διαστρεβλώνετε γεγονότα και δηλώσεις.</w:t>
      </w:r>
    </w:p>
    <w:p w14:paraId="4856354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Στη δευτερολογία σας αναφερθήκατε στο γεγονός ότι εμείς καταδικάσαμε την επίθεση χωρίς να πούμε ποιοι την προκάλεσαν, ότι πήραμε ίσες αποστάσεις. </w:t>
      </w:r>
    </w:p>
    <w:p w14:paraId="4856354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Σας δια</w:t>
      </w:r>
      <w:r>
        <w:rPr>
          <w:rFonts w:eastAsia="Times New Roman" w:cs="Times New Roman"/>
          <w:szCs w:val="24"/>
        </w:rPr>
        <w:t xml:space="preserve">βάζω, λοιπόν, τη δήλωση την οποία κάναμε, πρώτοι εμείς, πριν τοποθετηθεί ο ΣΥΡΙΖΑ και τα υπόλοιπα κόμματα για την επίθεση στον κ. </w:t>
      </w:r>
      <w:proofErr w:type="spellStart"/>
      <w:r>
        <w:rPr>
          <w:rFonts w:eastAsia="Times New Roman" w:cs="Times New Roman"/>
          <w:szCs w:val="24"/>
        </w:rPr>
        <w:t>Μπουτάρη</w:t>
      </w:r>
      <w:proofErr w:type="spellEnd"/>
      <w:r>
        <w:rPr>
          <w:rFonts w:eastAsia="Times New Roman" w:cs="Times New Roman"/>
          <w:szCs w:val="24"/>
        </w:rPr>
        <w:t xml:space="preserve">: «Η Νέα Δημοκρατία καταδικάζει με τον πιο απερίφραστο τρόπο την επίθεση που δέχθηκε ο Δήμαρχος Θεσσαλονίκης Γιάννης </w:t>
      </w:r>
      <w:proofErr w:type="spellStart"/>
      <w:r>
        <w:rPr>
          <w:rFonts w:eastAsia="Times New Roman" w:cs="Times New Roman"/>
          <w:szCs w:val="24"/>
        </w:rPr>
        <w:t>Μ</w:t>
      </w:r>
      <w:r>
        <w:rPr>
          <w:rFonts w:eastAsia="Times New Roman" w:cs="Times New Roman"/>
          <w:szCs w:val="24"/>
        </w:rPr>
        <w:t>πουτάρης</w:t>
      </w:r>
      <w:proofErr w:type="spellEnd"/>
      <w:r>
        <w:rPr>
          <w:rFonts w:eastAsia="Times New Roman" w:cs="Times New Roman"/>
          <w:szCs w:val="24"/>
        </w:rPr>
        <w:t>. Οι δράστες της σημερινής» -προσέξτε- «φασιστικής επίθεσης πατριδοκάπηλων πρέπει να συλληφθούν αμέσως». Αυτό είπαμε, κύριε Τσίπρα.</w:t>
      </w:r>
    </w:p>
    <w:p w14:paraId="4856354E" w14:textId="77777777" w:rsidR="00C17FD8" w:rsidRDefault="00C1208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56354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Ή δεν σας ενημερώνουν σωστά οι συνεργάτες σας ή ψεύδεστε συνει</w:t>
      </w:r>
      <w:r>
        <w:rPr>
          <w:rFonts w:eastAsia="Times New Roman" w:cs="Times New Roman"/>
          <w:szCs w:val="24"/>
        </w:rPr>
        <w:t>δητά. Ελπίζω πραγματικά να είναι το πρώτο. Το καταθέτω για τα Πρακτικά.</w:t>
      </w:r>
    </w:p>
    <w:p w14:paraId="4856355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Νέας Δημοκρατίας κ. Κυριάκος Μητσοτάκης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Γραμματείας της </w:t>
      </w:r>
      <w:r>
        <w:rPr>
          <w:rFonts w:eastAsia="Times New Roman" w:cs="Times New Roman"/>
          <w:szCs w:val="24"/>
        </w:rPr>
        <w:t>Διεύθυνσης Στενογραφίας και Πρακτικών της Βουλής)</w:t>
      </w:r>
    </w:p>
    <w:p w14:paraId="4856355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Ως προς την προσπάθειά σας συστηματικά να ισχυριστείτε ότι η Νέα Δημοκρατία έχει κάποιου είδους ιδεολογική συγγένεια με τη Χρυσή Αυγή, κοιτάξτε: Εσείς μαζί με τη Χρυσή Αυγή ρίξατε την προηγούμενη κυβέρνηση.</w:t>
      </w:r>
      <w:r>
        <w:rPr>
          <w:rFonts w:eastAsia="Times New Roman" w:cs="Times New Roman"/>
          <w:szCs w:val="24"/>
        </w:rPr>
        <w:t xml:space="preserve"> Να μην ξεχνιόμαστε!</w:t>
      </w:r>
    </w:p>
    <w:p w14:paraId="4856355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Εσείς επιχειρήσατε μαζί με τη Χρυσή Αυγή να αλλάξετε τον εκλογικό νόμο. Θυμάμαι ακόμα τη δήλωση του κ. </w:t>
      </w:r>
      <w:proofErr w:type="spellStart"/>
      <w:r>
        <w:rPr>
          <w:rFonts w:eastAsia="Times New Roman" w:cs="Times New Roman"/>
          <w:szCs w:val="24"/>
        </w:rPr>
        <w:t>Βούτση</w:t>
      </w:r>
      <w:proofErr w:type="spellEnd"/>
      <w:r>
        <w:rPr>
          <w:rFonts w:eastAsia="Times New Roman" w:cs="Times New Roman"/>
          <w:szCs w:val="24"/>
        </w:rPr>
        <w:t xml:space="preserve"> ότι είστε στους </w:t>
      </w:r>
      <w:proofErr w:type="spellStart"/>
      <w:r>
        <w:rPr>
          <w:rFonts w:eastAsia="Times New Roman" w:cs="Times New Roman"/>
          <w:szCs w:val="24"/>
        </w:rPr>
        <w:t>εκατόν</w:t>
      </w:r>
      <w:proofErr w:type="spellEnd"/>
      <w:r>
        <w:rPr>
          <w:rFonts w:eastAsia="Times New Roman" w:cs="Times New Roman"/>
          <w:szCs w:val="24"/>
        </w:rPr>
        <w:t xml:space="preserve"> ενενήντα επτά, διότι τότε προσμετρούσατε τη Χρυσή Αυγή στους υπολογισμούς…</w:t>
      </w:r>
    </w:p>
    <w:p w14:paraId="48563553" w14:textId="77777777" w:rsidR="00C17FD8" w:rsidRDefault="00C12081">
      <w:pPr>
        <w:spacing w:after="0" w:line="600" w:lineRule="auto"/>
        <w:ind w:firstLine="720"/>
        <w:jc w:val="both"/>
        <w:rPr>
          <w:rFonts w:eastAsia="Times New Roman" w:cs="Times New Roman"/>
          <w:szCs w:val="24"/>
        </w:rPr>
      </w:pPr>
      <w:r w:rsidRPr="00353480">
        <w:rPr>
          <w:rFonts w:eastAsia="Times New Roman" w:cs="Times New Roman"/>
          <w:b/>
          <w:szCs w:val="24"/>
        </w:rPr>
        <w:t>ΝΙΚΟΛΑΟΣ ΒΟΥΤΣΗΣ</w:t>
      </w:r>
      <w:r w:rsidRPr="00C10A20">
        <w:rPr>
          <w:rFonts w:eastAsia="Times New Roman" w:cs="Times New Roman"/>
          <w:b/>
          <w:szCs w:val="24"/>
        </w:rPr>
        <w:t xml:space="preserve"> (</w:t>
      </w:r>
      <w:r>
        <w:rPr>
          <w:rFonts w:eastAsia="Times New Roman" w:cs="Times New Roman"/>
          <w:b/>
          <w:szCs w:val="24"/>
        </w:rPr>
        <w:t xml:space="preserve">Πρόεδρος </w:t>
      </w:r>
      <w:r>
        <w:rPr>
          <w:rFonts w:eastAsia="Times New Roman" w:cs="Times New Roman"/>
          <w:b/>
          <w:szCs w:val="24"/>
        </w:rPr>
        <w:t>της Βουλής)</w:t>
      </w:r>
      <w:r w:rsidRPr="00353480">
        <w:rPr>
          <w:rFonts w:eastAsia="Times New Roman" w:cs="Times New Roman"/>
          <w:b/>
          <w:szCs w:val="24"/>
        </w:rPr>
        <w:t>:</w:t>
      </w:r>
      <w:r>
        <w:rPr>
          <w:rFonts w:eastAsia="Times New Roman" w:cs="Times New Roman"/>
          <w:b/>
          <w:szCs w:val="24"/>
        </w:rPr>
        <w:t xml:space="preserve"> </w:t>
      </w:r>
      <w:r>
        <w:rPr>
          <w:rFonts w:eastAsia="Times New Roman" w:cs="Times New Roman"/>
          <w:szCs w:val="24"/>
        </w:rPr>
        <w:t>Δεν έχω κάνει τέτοια δήλωση, αλλά συνεχίστε.</w:t>
      </w:r>
    </w:p>
    <w:p w14:paraId="48563554" w14:textId="77777777" w:rsidR="00C17FD8" w:rsidRDefault="00C12081">
      <w:pPr>
        <w:spacing w:after="0" w:line="600" w:lineRule="auto"/>
        <w:ind w:firstLine="720"/>
        <w:jc w:val="both"/>
        <w:rPr>
          <w:rFonts w:eastAsia="Times New Roman" w:cs="Times New Roman"/>
          <w:szCs w:val="24"/>
        </w:rPr>
      </w:pPr>
      <w:r w:rsidRPr="008F4645">
        <w:rPr>
          <w:rFonts w:eastAsia="Times New Roman" w:cs="Times New Roman"/>
          <w:b/>
          <w:szCs w:val="24"/>
        </w:rPr>
        <w:t>ΚΥΡΙΑΚΟΣ ΜΗΤΣΟΤΑΚΗΣ (Πρόεδρος της Νέας Δημοκρατίας):</w:t>
      </w:r>
      <w:r>
        <w:rPr>
          <w:rFonts w:eastAsia="Times New Roman" w:cs="Times New Roman"/>
          <w:b/>
          <w:szCs w:val="24"/>
        </w:rPr>
        <w:t xml:space="preserve"> </w:t>
      </w:r>
      <w:r>
        <w:rPr>
          <w:rFonts w:eastAsia="Times New Roman" w:cs="Times New Roman"/>
          <w:szCs w:val="24"/>
        </w:rPr>
        <w:t>Πώς δεν την έχετε κάνει; Θα τη βρω και θα σας τη φέρω.</w:t>
      </w:r>
    </w:p>
    <w:p w14:paraId="48563555" w14:textId="77777777" w:rsidR="00C17FD8" w:rsidRDefault="00C12081">
      <w:pPr>
        <w:spacing w:after="0" w:line="600" w:lineRule="auto"/>
        <w:ind w:firstLine="720"/>
        <w:jc w:val="both"/>
        <w:rPr>
          <w:rFonts w:eastAsia="Times New Roman" w:cs="Times New Roman"/>
          <w:szCs w:val="24"/>
        </w:rPr>
      </w:pPr>
      <w:r w:rsidRPr="00353480">
        <w:rPr>
          <w:rFonts w:eastAsia="Times New Roman" w:cs="Times New Roman"/>
          <w:b/>
          <w:szCs w:val="24"/>
        </w:rPr>
        <w:t>ΝΙΚΟΛΑΟΣ ΒΟΥΤΣΗΣ</w:t>
      </w:r>
      <w:r w:rsidRPr="00DF72C6">
        <w:rPr>
          <w:rFonts w:eastAsia="Times New Roman" w:cs="Times New Roman"/>
          <w:b/>
          <w:szCs w:val="24"/>
        </w:rPr>
        <w:t xml:space="preserve"> (</w:t>
      </w:r>
      <w:r>
        <w:rPr>
          <w:rFonts w:eastAsia="Times New Roman" w:cs="Times New Roman"/>
          <w:b/>
          <w:szCs w:val="24"/>
        </w:rPr>
        <w:t>Πρόεδρος της Βουλής)</w:t>
      </w:r>
      <w:r w:rsidRPr="00353480">
        <w:rPr>
          <w:rFonts w:eastAsia="Times New Roman" w:cs="Times New Roman"/>
          <w:b/>
          <w:szCs w:val="24"/>
        </w:rPr>
        <w:t>:</w:t>
      </w:r>
      <w:r>
        <w:rPr>
          <w:rFonts w:eastAsia="Times New Roman" w:cs="Times New Roman"/>
          <w:szCs w:val="24"/>
        </w:rPr>
        <w:t xml:space="preserve"> </w:t>
      </w:r>
      <w:r>
        <w:rPr>
          <w:rFonts w:eastAsia="Times New Roman" w:cs="Times New Roman"/>
          <w:szCs w:val="24"/>
        </w:rPr>
        <w:t>Δεν θα τη βρείτε πουθενά.</w:t>
      </w:r>
    </w:p>
    <w:p w14:paraId="48563556"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w:t>
      </w:r>
      <w:r>
        <w:rPr>
          <w:rFonts w:eastAsia="Times New Roman" w:cs="Times New Roman"/>
          <w:b/>
          <w:szCs w:val="24"/>
        </w:rPr>
        <w:t xml:space="preserve">εδρος της Νέας Δημοκρατίας): </w:t>
      </w:r>
      <w:r>
        <w:rPr>
          <w:rFonts w:eastAsia="Times New Roman" w:cs="Times New Roman"/>
          <w:szCs w:val="24"/>
        </w:rPr>
        <w:t>Δεν πειράζει. Νομίζω ότι όλοι έχουμε...</w:t>
      </w:r>
    </w:p>
    <w:p w14:paraId="48563557" w14:textId="77777777" w:rsidR="00C17FD8" w:rsidRDefault="00C12081">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4856355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Βούτση</w:t>
      </w:r>
      <w:proofErr w:type="spellEnd"/>
      <w:r>
        <w:rPr>
          <w:rFonts w:eastAsia="Times New Roman" w:cs="Times New Roman"/>
          <w:szCs w:val="24"/>
        </w:rPr>
        <w:t>, μας μπλέκετε! Μια κάθεστε εκεί, μια κάθεστε κάτω. Αποφασίστε πού θέλετε να είστε.</w:t>
      </w:r>
    </w:p>
    <w:p w14:paraId="4856355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κύριε Τσίπρα, για κοιτάξτε λίγο προς τον </w:t>
      </w:r>
      <w:r>
        <w:rPr>
          <w:rFonts w:eastAsia="Times New Roman" w:cs="Times New Roman"/>
          <w:szCs w:val="24"/>
        </w:rPr>
        <w:t xml:space="preserve">συγκυβερνήτη σας. Σας θυμίζω ότι συγκυβερνάτε με τον κ. Πάνο Καμμένο και τους Ανεξάρτητους Έλληνες. Θέλετε να μου πείτε ότι οι Ανεξάρτητοι Έλληνες είναι ένα κόμμα του μετριοπαθούς φιλελεύθερου κέντρου. Έτσι δεν είναι; Επειδή κάθονται στο κέντρο, είναι και </w:t>
      </w:r>
      <w:r>
        <w:rPr>
          <w:rFonts w:eastAsia="Times New Roman" w:cs="Times New Roman"/>
          <w:szCs w:val="24"/>
        </w:rPr>
        <w:t>μετριοπαθείς! Ας σοβαρευτούμε λίγο! Δεν γνωριζόμαστε εδώ πέρα;</w:t>
      </w:r>
    </w:p>
    <w:p w14:paraId="4856355A" w14:textId="77777777" w:rsidR="00C17FD8" w:rsidRDefault="00C12081">
      <w:pPr>
        <w:tabs>
          <w:tab w:val="left" w:pos="734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56355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Και αναρωτιέμαι: Μήπως κάτι δεν πάει καλά τελευταία, κύριε Τσίπρα, στη </w:t>
      </w:r>
      <w:r>
        <w:rPr>
          <w:rFonts w:eastAsia="Times New Roman" w:cs="Times New Roman"/>
          <w:szCs w:val="24"/>
        </w:rPr>
        <w:t>σ</w:t>
      </w:r>
      <w:r>
        <w:rPr>
          <w:rFonts w:eastAsia="Times New Roman" w:cs="Times New Roman"/>
          <w:szCs w:val="24"/>
        </w:rPr>
        <w:t>υγκυβέρνηση; Ο κ. Καμμένος έχει να εμφανιστεί στην Ολομέλεια κανένα</w:t>
      </w:r>
      <w:r>
        <w:rPr>
          <w:rFonts w:eastAsia="Times New Roman" w:cs="Times New Roman"/>
          <w:szCs w:val="24"/>
        </w:rPr>
        <w:t xml:space="preserve"> δίμηνο. Ο κ. Πάνος Καμμένος δεν φαίνεται τελευταία να είναι εξαιρετικά πρόθυμος να υπερασπιστεί τις κυβερνητικές επιλογές. Το μόνο που σας ενώνει με τον κ. Καμμένο είναι ο </w:t>
      </w:r>
      <w:proofErr w:type="spellStart"/>
      <w:r>
        <w:rPr>
          <w:rFonts w:eastAsia="Times New Roman" w:cs="Times New Roman"/>
          <w:szCs w:val="24"/>
        </w:rPr>
        <w:t>εθνολαϊκισμός</w:t>
      </w:r>
      <w:proofErr w:type="spellEnd"/>
      <w:r>
        <w:rPr>
          <w:rFonts w:eastAsia="Times New Roman" w:cs="Times New Roman"/>
          <w:szCs w:val="24"/>
        </w:rPr>
        <w:t xml:space="preserve"> και η καρέκλα. Τίποτε άλλο. Ιδεολογική συγγένεια δεν έχετε και οι Ανε</w:t>
      </w:r>
      <w:r>
        <w:rPr>
          <w:rFonts w:eastAsia="Times New Roman" w:cs="Times New Roman"/>
          <w:szCs w:val="24"/>
        </w:rPr>
        <w:t>ξάρτητοι Έλληνες τοποθετούνται ξεκάθαρα στα δεξιά της Νέας Δημοκρατίας. Άρα, αυτά τα περί εκλεκτικής συγγένειας μεταξύ της Νέας Δημοκρατίας και της Χρυσής Αυγής να τα αφήσετε.</w:t>
      </w:r>
    </w:p>
    <w:p w14:paraId="4856355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Τώρα, ως προς την αναφορά σας για τον κ. Ψωμιάδη, νομίζω ότι ρωτάτε τον λάθος </w:t>
      </w:r>
      <w:r>
        <w:rPr>
          <w:rFonts w:eastAsia="Times New Roman" w:cs="Times New Roman"/>
          <w:szCs w:val="24"/>
        </w:rPr>
        <w:t>άνθρωπο. Μάλλον την κ</w:t>
      </w:r>
      <w:r>
        <w:rPr>
          <w:rFonts w:eastAsia="Times New Roman" w:cs="Times New Roman"/>
          <w:szCs w:val="24"/>
        </w:rPr>
        <w:t>.</w:t>
      </w:r>
      <w:r>
        <w:rPr>
          <w:rFonts w:eastAsia="Times New Roman" w:cs="Times New Roman"/>
          <w:szCs w:val="24"/>
        </w:rPr>
        <w:t xml:space="preserve"> Γεννηματά πρέπει να ρωτήσετε διότι, εξ όσων γνωρίζω, ψήφισε στις εκλογές του ΚΙΝΑΛ ο κ. Ψωμιάδης. Άρα, νομίζω ότι καταλαβαίνετε όλοι ότι μιλάμε για περιπτώσεις που σε καμμία περίπτωση δεν μπορούν να ταυτιστούν… </w:t>
      </w:r>
    </w:p>
    <w:p w14:paraId="4856355D" w14:textId="77777777" w:rsidR="00C17FD8" w:rsidRDefault="00C12081">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r>
        <w:rPr>
          <w:rFonts w:eastAsia="Times New Roman" w:cs="Times New Roman"/>
          <w:szCs w:val="24"/>
        </w:rPr>
        <w:t>)</w:t>
      </w:r>
    </w:p>
    <w:p w14:paraId="4856355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Δεν ξέρω ποιον ψήφισε, αλλά αυτή είναι η πραγματικότητα. Έχει κάνει και δήλωση.</w:t>
      </w:r>
    </w:p>
    <w:p w14:paraId="4856355F" w14:textId="77777777" w:rsidR="00C17FD8" w:rsidRDefault="00C12081">
      <w:pPr>
        <w:spacing w:after="0" w:line="600" w:lineRule="auto"/>
        <w:ind w:firstLine="720"/>
        <w:jc w:val="both"/>
        <w:rPr>
          <w:rFonts w:eastAsia="Times New Roman" w:cs="Times New Roman"/>
          <w:szCs w:val="24"/>
        </w:rPr>
      </w:pPr>
      <w:r w:rsidRPr="00B8441C">
        <w:rPr>
          <w:rFonts w:eastAsia="Times New Roman" w:cs="Times New Roman"/>
          <w:b/>
          <w:szCs w:val="24"/>
        </w:rPr>
        <w:t>ΓΕΩΡΓΙΟΣ ΚΑΪΣΑΣ:</w:t>
      </w:r>
      <w:r>
        <w:rPr>
          <w:rFonts w:eastAsia="Times New Roman" w:cs="Times New Roman"/>
          <w:szCs w:val="24"/>
        </w:rPr>
        <w:t xml:space="preserve"> Δεν ανήκει σε εσάς;</w:t>
      </w:r>
    </w:p>
    <w:p w14:paraId="48563560"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Όχι, δεν ανήκει σε εμάς. Καμμία σχέση δεν έχει ο κ. Ψωμιάδης με τη Νέα Δημοκρατία εδ</w:t>
      </w:r>
      <w:r>
        <w:rPr>
          <w:rFonts w:eastAsia="Times New Roman" w:cs="Times New Roman"/>
          <w:szCs w:val="24"/>
        </w:rPr>
        <w:t xml:space="preserve">ώ και πολύ καιρό. Εξάλλου το έχει δηλώσει και ο ίδιος. </w:t>
      </w:r>
    </w:p>
    <w:p w14:paraId="4856356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Για το </w:t>
      </w:r>
      <w:r>
        <w:rPr>
          <w:rFonts w:eastAsia="Times New Roman" w:cs="Times New Roman"/>
          <w:szCs w:val="24"/>
        </w:rPr>
        <w:t>σ</w:t>
      </w:r>
      <w:r>
        <w:rPr>
          <w:rFonts w:eastAsia="Times New Roman" w:cs="Times New Roman"/>
          <w:szCs w:val="24"/>
        </w:rPr>
        <w:t>κοπιανό τι κατάλαβα, κύριε Τσίπρα, από αυτά που είπατε; Μας είπατε ότι διαπραγματεύεστε, μας είπατε ότι είναι μεγάλη επιτυχία το γεγονός ότι οι Σκοπιανοί επιτέλους φαίνεται να υιοθετούν αυτό π</w:t>
      </w:r>
      <w:r>
        <w:rPr>
          <w:rFonts w:eastAsia="Times New Roman" w:cs="Times New Roman"/>
          <w:szCs w:val="24"/>
        </w:rPr>
        <w:t>ου εμείς ουσιαστικά επιβάλαμε ως εθνική γραμμή, όχι απλώς το «</w:t>
      </w:r>
      <w:proofErr w:type="spellStart"/>
      <w:r>
        <w:rPr>
          <w:rFonts w:eastAsia="Times New Roman" w:cs="Times New Roman"/>
          <w:szCs w:val="24"/>
          <w:lang w:val="en-US"/>
        </w:rPr>
        <w:t>erga</w:t>
      </w:r>
      <w:proofErr w:type="spellEnd"/>
      <w:r w:rsidRPr="00B8441C">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αλλά και την αλλαγή του Συντάγματος. Μόνο που φοβάμαι ότι εδώ πέρα είδατε το τυρί, αλλά δεν είδατε τη φάκα. </w:t>
      </w:r>
    </w:p>
    <w:p w14:paraId="4856356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Το πρόβλημα με το όνομα «Δημοκρατία του </w:t>
      </w:r>
      <w:proofErr w:type="spellStart"/>
      <w:r>
        <w:rPr>
          <w:rFonts w:eastAsia="Times New Roman" w:cs="Times New Roman"/>
          <w:szCs w:val="24"/>
        </w:rPr>
        <w:t>Ίλιντεν</w:t>
      </w:r>
      <w:proofErr w:type="spellEnd"/>
      <w:r>
        <w:rPr>
          <w:rFonts w:eastAsia="Times New Roman" w:cs="Times New Roman"/>
          <w:szCs w:val="24"/>
        </w:rPr>
        <w:t>» έχει να κάνει με το γεγ</w:t>
      </w:r>
      <w:r>
        <w:rPr>
          <w:rFonts w:eastAsia="Times New Roman" w:cs="Times New Roman"/>
          <w:szCs w:val="24"/>
        </w:rPr>
        <w:t xml:space="preserve">ονός ότι το ίδιο το όνομα αποτελεί σύμβολο </w:t>
      </w:r>
      <w:proofErr w:type="spellStart"/>
      <w:r>
        <w:rPr>
          <w:rFonts w:eastAsia="Times New Roman" w:cs="Times New Roman"/>
          <w:szCs w:val="24"/>
        </w:rPr>
        <w:t>αλυτρωτικών</w:t>
      </w:r>
      <w:proofErr w:type="spellEnd"/>
      <w:r>
        <w:rPr>
          <w:rFonts w:eastAsia="Times New Roman" w:cs="Times New Roman"/>
          <w:szCs w:val="24"/>
        </w:rPr>
        <w:t xml:space="preserve"> διαθέσεων της γειτονικής χώρας. Επειδή σας ρώτησα ευθέως αν απορρίψατε ή όχι τη συγκεκριμένη ονομασία και δεν απαντήσατε, εικάζω…</w:t>
      </w:r>
    </w:p>
    <w:p w14:paraId="48563563" w14:textId="77777777" w:rsidR="00C17FD8" w:rsidRDefault="00C12081">
      <w:pPr>
        <w:spacing w:after="0" w:line="600" w:lineRule="auto"/>
        <w:ind w:firstLine="720"/>
        <w:jc w:val="both"/>
        <w:rPr>
          <w:rFonts w:eastAsia="Times New Roman" w:cs="Times New Roman"/>
          <w:szCs w:val="24"/>
        </w:rPr>
      </w:pPr>
      <w:r w:rsidRPr="00B8441C">
        <w:rPr>
          <w:rFonts w:eastAsia="Times New Roman" w:cs="Times New Roman"/>
          <w:b/>
          <w:szCs w:val="24"/>
        </w:rPr>
        <w:t>ΑΛΕΞΗΣ ΤΣΙΠΡΑΣ (Πρόεδρος της Κυβέρνησης):</w:t>
      </w:r>
      <w:r>
        <w:rPr>
          <w:rFonts w:eastAsia="Times New Roman" w:cs="Times New Roman"/>
          <w:szCs w:val="24"/>
        </w:rPr>
        <w:t xml:space="preserve"> Απάντησα.</w:t>
      </w:r>
    </w:p>
    <w:p w14:paraId="48563564"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ΚΥΡΙΑΚΟΣ ΜΗΤΣΟΤΑΚΗΣ</w:t>
      </w:r>
      <w:r>
        <w:rPr>
          <w:rFonts w:eastAsia="Times New Roman" w:cs="Times New Roman"/>
          <w:b/>
          <w:szCs w:val="24"/>
        </w:rPr>
        <w:t xml:space="preserve"> (Πρόεδρος της Νέας Δημοκρατίας): </w:t>
      </w:r>
      <w:r>
        <w:rPr>
          <w:rFonts w:eastAsia="Times New Roman" w:cs="Times New Roman"/>
          <w:szCs w:val="24"/>
        </w:rPr>
        <w:t xml:space="preserve">Δεν απαντήσατε. Μπορείτε στην </w:t>
      </w:r>
      <w:proofErr w:type="spellStart"/>
      <w:r>
        <w:rPr>
          <w:rFonts w:eastAsia="Times New Roman" w:cs="Times New Roman"/>
          <w:szCs w:val="24"/>
        </w:rPr>
        <w:t>τριτολογία</w:t>
      </w:r>
      <w:proofErr w:type="spellEnd"/>
      <w:r>
        <w:rPr>
          <w:rFonts w:eastAsia="Times New Roman" w:cs="Times New Roman"/>
          <w:szCs w:val="24"/>
        </w:rPr>
        <w:t xml:space="preserve"> σας να πείτε ξεκάθαρα: Δεν συζητάμε το όνομα «Δημοκρατία του </w:t>
      </w:r>
      <w:proofErr w:type="spellStart"/>
      <w:r>
        <w:rPr>
          <w:rFonts w:eastAsia="Times New Roman" w:cs="Times New Roman"/>
          <w:szCs w:val="24"/>
        </w:rPr>
        <w:t>Ίλιντεν</w:t>
      </w:r>
      <w:proofErr w:type="spellEnd"/>
      <w:r>
        <w:rPr>
          <w:rFonts w:eastAsia="Times New Roman" w:cs="Times New Roman"/>
          <w:szCs w:val="24"/>
        </w:rPr>
        <w:t xml:space="preserve">». Πείτε το, για να αποσαφηνίσετε τουλάχιστον τι γίνεται με αυτό το θέμα. </w:t>
      </w:r>
    </w:p>
    <w:p w14:paraId="4856356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Εικάζω ότι το ζήτημα αυτό είναι ακόμα </w:t>
      </w:r>
      <w:r>
        <w:rPr>
          <w:rFonts w:eastAsia="Times New Roman" w:cs="Times New Roman"/>
          <w:szCs w:val="24"/>
        </w:rPr>
        <w:t>στο τραπέζι. Φαντάζομαι ότι ίσως γι</w:t>
      </w:r>
      <w:r w:rsidRPr="00205647">
        <w:rPr>
          <w:rFonts w:eastAsia="Times New Roman" w:cs="Times New Roman"/>
          <w:szCs w:val="24"/>
        </w:rPr>
        <w:t>’</w:t>
      </w:r>
      <w:r>
        <w:rPr>
          <w:rFonts w:eastAsia="Times New Roman" w:cs="Times New Roman"/>
          <w:szCs w:val="24"/>
        </w:rPr>
        <w:t xml:space="preserve"> αυτό επικοινώνησαν μαζί σας και ο κ. </w:t>
      </w:r>
      <w:proofErr w:type="spellStart"/>
      <w:r>
        <w:rPr>
          <w:rFonts w:eastAsia="Times New Roman" w:cs="Times New Roman"/>
          <w:szCs w:val="24"/>
        </w:rPr>
        <w:t>Πενς</w:t>
      </w:r>
      <w:proofErr w:type="spellEnd"/>
      <w:r>
        <w:rPr>
          <w:rFonts w:eastAsia="Times New Roman" w:cs="Times New Roman"/>
          <w:szCs w:val="24"/>
        </w:rPr>
        <w:t xml:space="preserve"> και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Μέρκελ</w:t>
      </w:r>
      <w:proofErr w:type="spellEnd"/>
      <w:r>
        <w:rPr>
          <w:rFonts w:eastAsia="Times New Roman" w:cs="Times New Roman"/>
          <w:szCs w:val="24"/>
        </w:rPr>
        <w:t>. Η εντύπωση που δίνετε είναι πως είναι κάτι που είχατε συμφωνήσει ήδη και τώρα το ξανασκέφτεστε. Απαντήστε, λοιπόν, ρητά και ξεκάθαρα ενώπιον της Εθνικής Αντιπρο</w:t>
      </w:r>
      <w:r>
        <w:rPr>
          <w:rFonts w:eastAsia="Times New Roman" w:cs="Times New Roman"/>
          <w:szCs w:val="24"/>
        </w:rPr>
        <w:t xml:space="preserve">σωπείας, εάν το όνομα αυτό εξακολουθεί να είναι στο τραπέζι των συζητήσεων. </w:t>
      </w:r>
    </w:p>
    <w:p w14:paraId="4856356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όπως σας έχω ξαναπεί, προσέξτε λίγο όταν διαπραγματεύεστε. Όταν διαπραγματεύεστε μόνος σας -και ειδικά βράδυ- τίποτα καλό δεν προκύπτει για τη χώρα από τέτοιες</w:t>
      </w:r>
      <w:r>
        <w:rPr>
          <w:rFonts w:eastAsia="Times New Roman" w:cs="Times New Roman"/>
          <w:szCs w:val="24"/>
        </w:rPr>
        <w:t xml:space="preserve"> διαπραγματεύσεις. Αρκετή ζημιά έχετε κάνει στην οικονομία. Δεν χρειάζεται να προσθέσουμε άλλη βλάβη και στα εθνικά ζητήματα. </w:t>
      </w:r>
    </w:p>
    <w:p w14:paraId="4856356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στα ζητήματα της οικονομίας. Να ξεκινήσω με αυτό το πολύ ωραίο διάγραμμα με τον κ. Παπανδρέου σε μια σκάλα, τον κ. </w:t>
      </w:r>
      <w:proofErr w:type="spellStart"/>
      <w:r>
        <w:rPr>
          <w:rFonts w:eastAsia="Times New Roman" w:cs="Times New Roman"/>
          <w:szCs w:val="24"/>
        </w:rPr>
        <w:t>Π</w:t>
      </w:r>
      <w:r>
        <w:rPr>
          <w:rFonts w:eastAsia="Times New Roman" w:cs="Times New Roman"/>
          <w:szCs w:val="24"/>
        </w:rPr>
        <w:t>απαδήμο</w:t>
      </w:r>
      <w:proofErr w:type="spellEnd"/>
      <w:r>
        <w:rPr>
          <w:rFonts w:eastAsia="Times New Roman" w:cs="Times New Roman"/>
          <w:szCs w:val="24"/>
        </w:rPr>
        <w:t xml:space="preserve"> σε έναν πύραυλο, αλλά και κάποια ραδιενεργά σύμβολα. Μόνο που τα μπλέξατε λίγο, γιατί μάλλον δώσατε το διάγραμμα χωρίς να δείτε τι δείχνει. Το διάγραμμα δείχνει ξεκάθαρα τη ραγδαία αποκλιμάκωση των </w:t>
      </w:r>
      <w:r>
        <w:rPr>
          <w:rFonts w:eastAsia="Times New Roman" w:cs="Times New Roman"/>
          <w:szCs w:val="24"/>
          <w:lang w:val="en-US"/>
        </w:rPr>
        <w:t>spreads</w:t>
      </w:r>
      <w:r>
        <w:rPr>
          <w:rFonts w:eastAsia="Times New Roman" w:cs="Times New Roman"/>
          <w:szCs w:val="24"/>
        </w:rPr>
        <w:t xml:space="preserve"> από τη στιγμή που ανέλαβε η κυβέρνηση Σαμα</w:t>
      </w:r>
      <w:r>
        <w:rPr>
          <w:rFonts w:eastAsia="Times New Roman" w:cs="Times New Roman"/>
          <w:szCs w:val="24"/>
        </w:rPr>
        <w:t>ρά. Μα, δεν το βλέπετε, κύριε Τσίπρα;</w:t>
      </w:r>
      <w:r w:rsidRPr="00205647">
        <w:rPr>
          <w:rFonts w:eastAsia="Times New Roman" w:cs="Times New Roman"/>
          <w:szCs w:val="24"/>
        </w:rPr>
        <w:t xml:space="preserve"> </w:t>
      </w:r>
      <w:r>
        <w:rPr>
          <w:rFonts w:eastAsia="Times New Roman" w:cs="Times New Roman"/>
          <w:szCs w:val="24"/>
        </w:rPr>
        <w:t>Δηλαδή εγώ κανονικά εδώ θα έπρεπε να προσθέσω ένα υποβρύχιο με τη δική σας λογική.</w:t>
      </w:r>
    </w:p>
    <w:p w14:paraId="48563568" w14:textId="77777777" w:rsidR="00C17FD8" w:rsidRDefault="00C12081">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4856356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14:paraId="4856356A" w14:textId="77777777" w:rsidR="00C17FD8" w:rsidRDefault="00C12081">
      <w:pPr>
        <w:spacing w:after="0"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 xml:space="preserve">Πρόεδρος της Νέας Δημοκρατίας </w:t>
      </w:r>
      <w:r w:rsidRPr="000731CA">
        <w:rPr>
          <w:rFonts w:eastAsia="Times New Roman" w:cs="Times New Roman"/>
        </w:rPr>
        <w:t>κ.</w:t>
      </w:r>
      <w:r>
        <w:rPr>
          <w:rFonts w:eastAsia="Times New Roman" w:cs="Times New Roman"/>
        </w:rPr>
        <w:t xml:space="preserve"> Κυριάκος Μητσοτάκης</w:t>
      </w:r>
      <w:r w:rsidRPr="000731CA">
        <w:rPr>
          <w:rFonts w:eastAsia="Times New Roman" w:cs="Times New Roman"/>
        </w:rPr>
        <w:t xml:space="preserve"> καταθέτει για τα Πρακτικά τ</w:t>
      </w:r>
      <w:r>
        <w:rPr>
          <w:rFonts w:eastAsia="Times New Roman" w:cs="Times New Roman"/>
        </w:rPr>
        <w:t>ο προαναφερθέν</w:t>
      </w:r>
      <w:r w:rsidRPr="000731CA">
        <w:rPr>
          <w:rFonts w:eastAsia="Times New Roman" w:cs="Times New Roman"/>
        </w:rPr>
        <w:t xml:space="preserve"> έγγραφ</w:t>
      </w:r>
      <w:r>
        <w:rPr>
          <w:rFonts w:eastAsia="Times New Roman" w:cs="Times New Roman"/>
        </w:rPr>
        <w:t>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w:t>
      </w:r>
      <w:r>
        <w:rPr>
          <w:rFonts w:eastAsia="Times New Roman" w:cs="Times New Roman"/>
        </w:rPr>
        <w:t xml:space="preserve">νσης Στενογραφίας και </w:t>
      </w:r>
      <w:r w:rsidRPr="000731CA">
        <w:rPr>
          <w:rFonts w:eastAsia="Times New Roman" w:cs="Times New Roman"/>
        </w:rPr>
        <w:t>Πρακτικών της Βουλής)</w:t>
      </w:r>
    </w:p>
    <w:p w14:paraId="4856356B" w14:textId="77777777" w:rsidR="00C17FD8" w:rsidRDefault="00C12081">
      <w:pPr>
        <w:spacing w:after="0" w:line="600" w:lineRule="auto"/>
        <w:ind w:firstLine="720"/>
        <w:jc w:val="both"/>
        <w:rPr>
          <w:rFonts w:eastAsia="Times New Roman" w:cs="Times New Roman"/>
        </w:rPr>
      </w:pPr>
      <w:r>
        <w:rPr>
          <w:rFonts w:eastAsia="Times New Roman" w:cs="Times New Roman"/>
        </w:rPr>
        <w:t xml:space="preserve">Τι να σας πω δηλαδή; Όταν χειρίζεστε τέτοια πράγματα, καλό είναι να κοιτάτε και τι καταθέτετε στα Πρακτικά, διότι μπορεί να εκτεθείτε. </w:t>
      </w:r>
    </w:p>
    <w:p w14:paraId="4856356C" w14:textId="77777777" w:rsidR="00C17FD8" w:rsidRDefault="00C12081">
      <w:pPr>
        <w:spacing w:after="0" w:line="600" w:lineRule="auto"/>
        <w:ind w:firstLine="720"/>
        <w:jc w:val="both"/>
        <w:rPr>
          <w:rFonts w:eastAsia="Times New Roman" w:cs="Times New Roman"/>
        </w:rPr>
      </w:pPr>
      <w:r>
        <w:rPr>
          <w:rFonts w:eastAsia="Times New Roman" w:cs="Times New Roman"/>
        </w:rPr>
        <w:t xml:space="preserve">Μιας και μιλάμε για διαγράμματα, έγινε μεγάλος λόγος για το δημόσιο χρέος, το οποίο αναμφισβήτητα είναι μια πολύ σοβαρή </w:t>
      </w:r>
      <w:r>
        <w:rPr>
          <w:rFonts w:eastAsia="Times New Roman" w:cs="Times New Roman"/>
        </w:rPr>
        <w:t>υπόθεση. Εγώ σας απέδειξα με πολύ συγκεκριμένα τεκμήρια ότι το δημόσιο χρέος κατά το ΔΝΤ θεωρείτο βιώσιμο κατά το 2014 και έπαψε να θεωρείται βιώσιμο το 2017. Δεν απαντήσατε σε αυτό, αλλά όσο σημαντικό και αν είναι το δημόσιο χρέος, άλλο τόσο σημαντικό για</w:t>
      </w:r>
      <w:r>
        <w:rPr>
          <w:rFonts w:eastAsia="Times New Roman" w:cs="Times New Roman"/>
        </w:rPr>
        <w:t xml:space="preserve"> τους πολίτες που μας ακούν σήμερα είναι το ιδιωτικό χρέος, κύριε Τσίπρα.</w:t>
      </w:r>
    </w:p>
    <w:p w14:paraId="4856356D" w14:textId="77777777" w:rsidR="00C17FD8" w:rsidRDefault="00C12081">
      <w:pPr>
        <w:spacing w:after="0" w:line="600" w:lineRule="auto"/>
        <w:ind w:firstLine="720"/>
        <w:jc w:val="both"/>
        <w:rPr>
          <w:rFonts w:eastAsia="Times New Roman" w:cs="Times New Roman"/>
        </w:rPr>
      </w:pPr>
      <w:r>
        <w:rPr>
          <w:rFonts w:eastAsia="Times New Roman" w:cs="Times New Roman"/>
        </w:rPr>
        <w:t>Θα σας δείξω, λοιπόν, έναν πίνακα ακόμα, ο οποίος είναι χαρακτηριστικό τού αποτελέσματος της δικής σας πολιτικής για τον μέσο Έλληνα. Κοιτάξτε, κύριε Τσίπρα, τι δείχνει αυτός ο πίνακ</w:t>
      </w:r>
      <w:r>
        <w:rPr>
          <w:rFonts w:eastAsia="Times New Roman" w:cs="Times New Roman"/>
        </w:rPr>
        <w:t xml:space="preserve">ας. Αυτό είναι το ιδιωτικό χρέος, είναι οι ληξιπρόθεσμες φορολογικές οφειλές και είναι και οι ληξιπρόθεσμες ασφαλιστικές οφειλές. </w:t>
      </w:r>
    </w:p>
    <w:p w14:paraId="4856356E" w14:textId="77777777" w:rsidR="00C17FD8" w:rsidRDefault="00C12081">
      <w:pPr>
        <w:spacing w:after="0" w:line="600" w:lineRule="auto"/>
        <w:ind w:firstLine="720"/>
        <w:jc w:val="both"/>
        <w:rPr>
          <w:rFonts w:eastAsia="Times New Roman" w:cs="Times New Roman"/>
        </w:rPr>
      </w:pPr>
      <w:r>
        <w:rPr>
          <w:rFonts w:eastAsia="Times New Roman" w:cs="Times New Roman"/>
        </w:rPr>
        <w:t xml:space="preserve">Το 2014 το ύψος, το άθροισμα των οφειλών των ιδιωτών στο δημόσιο, </w:t>
      </w:r>
      <w:r>
        <w:rPr>
          <w:rFonts w:eastAsia="Times New Roman" w:cs="Times New Roman"/>
        </w:rPr>
        <w:t>ε</w:t>
      </w:r>
      <w:r>
        <w:rPr>
          <w:rFonts w:eastAsia="Times New Roman" w:cs="Times New Roman"/>
        </w:rPr>
        <w:t>φορία και ασφαλιστικά ταμεία, ήταν 85 δισεκατομμύρια. Το 2</w:t>
      </w:r>
      <w:r>
        <w:rPr>
          <w:rFonts w:eastAsia="Times New Roman" w:cs="Times New Roman"/>
        </w:rPr>
        <w:t xml:space="preserve">017 το νούμερο αυτό εκτινάχθηκε στα 132 δισεκατομμύρια και μετά αναλογίζεστε γιατί ζητάμε μείωση φόρων και μείωση εισφορών. </w:t>
      </w:r>
    </w:p>
    <w:p w14:paraId="4856356F" w14:textId="77777777" w:rsidR="00C17FD8" w:rsidRDefault="00C12081">
      <w:pPr>
        <w:spacing w:after="0"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 xml:space="preserve">Πρόεδρος της Νέας Δημοκρατίας </w:t>
      </w:r>
      <w:r w:rsidRPr="000731CA">
        <w:rPr>
          <w:rFonts w:eastAsia="Times New Roman" w:cs="Times New Roman"/>
        </w:rPr>
        <w:t>κ.</w:t>
      </w:r>
      <w:r>
        <w:rPr>
          <w:rFonts w:eastAsia="Times New Roman" w:cs="Times New Roman"/>
        </w:rPr>
        <w:t xml:space="preserve"> Κυριάκος Μητσοτάκης</w:t>
      </w:r>
      <w:r w:rsidRPr="000731CA">
        <w:rPr>
          <w:rFonts w:eastAsia="Times New Roman" w:cs="Times New Roman"/>
        </w:rPr>
        <w:t xml:space="preserve"> καταθέτει για τα Πρακτικά τ</w:t>
      </w:r>
      <w:r>
        <w:rPr>
          <w:rFonts w:eastAsia="Times New Roman" w:cs="Times New Roman"/>
        </w:rPr>
        <w:t>ον προαναφερθέντα πίνακα, ο</w:t>
      </w:r>
      <w:r w:rsidRPr="000731CA">
        <w:rPr>
          <w:rFonts w:eastAsia="Times New Roman" w:cs="Times New Roman"/>
        </w:rPr>
        <w:t xml:space="preserve"> οποί</w:t>
      </w:r>
      <w:r>
        <w:rPr>
          <w:rFonts w:eastAsia="Times New Roman" w:cs="Times New Roman"/>
        </w:rPr>
        <w:t>ος</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48563570" w14:textId="77777777" w:rsidR="00C17FD8" w:rsidRDefault="00C12081">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48563571" w14:textId="77777777" w:rsidR="00C17FD8" w:rsidRDefault="00C12081">
      <w:pPr>
        <w:spacing w:after="0" w:line="600" w:lineRule="auto"/>
        <w:ind w:firstLine="720"/>
        <w:jc w:val="both"/>
        <w:rPr>
          <w:rFonts w:eastAsia="Times New Roman" w:cs="Times New Roman"/>
        </w:rPr>
      </w:pPr>
      <w:r>
        <w:rPr>
          <w:rFonts w:eastAsia="Times New Roman" w:cs="Times New Roman"/>
        </w:rPr>
        <w:t>Διότι έχετε οδηγήσει την οικονομία σε απόλυτη ασφυξία, έχετε υπονομεύσει τα δημόσια έσοδα και έχετε</w:t>
      </w:r>
      <w:r>
        <w:rPr>
          <w:rFonts w:eastAsia="Times New Roman" w:cs="Times New Roman"/>
        </w:rPr>
        <w:t xml:space="preserve"> υπονομεύσει την ευρωστία των ασφαλιστικών ταμείων. Διότι το άθροισμα φορολογικής και ασφαλιστικής επιβάρυνσης πια είναι μη </w:t>
      </w:r>
      <w:proofErr w:type="spellStart"/>
      <w:r>
        <w:rPr>
          <w:rFonts w:eastAsia="Times New Roman" w:cs="Times New Roman"/>
        </w:rPr>
        <w:t>διαχειρίσιμο</w:t>
      </w:r>
      <w:proofErr w:type="spellEnd"/>
      <w:r>
        <w:rPr>
          <w:rFonts w:eastAsia="Times New Roman" w:cs="Times New Roman"/>
        </w:rPr>
        <w:t xml:space="preserve"> για τη μεγάλη πλειοψηφία των Ελλήνων, εξ ου και δύο εκατομμύρια Έλληνες χρωστούν στην </w:t>
      </w:r>
      <w:r>
        <w:rPr>
          <w:rFonts w:eastAsia="Times New Roman" w:cs="Times New Roman"/>
        </w:rPr>
        <w:t>ε</w:t>
      </w:r>
      <w:r>
        <w:rPr>
          <w:rFonts w:eastAsia="Times New Roman" w:cs="Times New Roman"/>
        </w:rPr>
        <w:t>φορία, πολλοί εκ των οποίων χρωσ</w:t>
      </w:r>
      <w:r>
        <w:rPr>
          <w:rFonts w:eastAsia="Times New Roman" w:cs="Times New Roman"/>
        </w:rPr>
        <w:t xml:space="preserve">τούν μικρά ποσά, που όμως και αυτά τα μικρά ποσά αδυνατούν είτε να αποπληρώσουν είτε να ρυθμίσουν. </w:t>
      </w:r>
    </w:p>
    <w:p w14:paraId="48563572" w14:textId="77777777" w:rsidR="00C17FD8" w:rsidRDefault="00C12081">
      <w:pPr>
        <w:spacing w:after="0" w:line="600" w:lineRule="auto"/>
        <w:ind w:firstLine="720"/>
        <w:jc w:val="both"/>
        <w:rPr>
          <w:rFonts w:eastAsia="Times New Roman" w:cs="Times New Roman"/>
        </w:rPr>
      </w:pPr>
      <w:r>
        <w:rPr>
          <w:rFonts w:eastAsia="Times New Roman" w:cs="Times New Roman"/>
        </w:rPr>
        <w:t xml:space="preserve">Να πω πάλι εν συντομία ποια είναι τα τρία παραμύθια, τα τρία νέα ψέματα που επαναλάβατε και στη δευτερολογία σας. </w:t>
      </w:r>
    </w:p>
    <w:p w14:paraId="48563573" w14:textId="77777777" w:rsidR="00C17FD8" w:rsidRDefault="00C12081">
      <w:pPr>
        <w:spacing w:after="0" w:line="600" w:lineRule="auto"/>
        <w:ind w:firstLine="720"/>
        <w:jc w:val="both"/>
        <w:rPr>
          <w:rFonts w:eastAsia="Times New Roman" w:cs="Times New Roman"/>
        </w:rPr>
      </w:pPr>
      <w:r>
        <w:rPr>
          <w:rFonts w:eastAsia="Times New Roman" w:cs="Times New Roman"/>
        </w:rPr>
        <w:t>«Βγαίνουμε από τα μνημόνια». Σας ρωτώ λοι</w:t>
      </w:r>
      <w:r>
        <w:rPr>
          <w:rFonts w:eastAsia="Times New Roman" w:cs="Times New Roman"/>
        </w:rPr>
        <w:t>πόν, κύριε Τσίπρα, το εξής</w:t>
      </w:r>
      <w:r w:rsidRPr="00F636A8">
        <w:rPr>
          <w:rFonts w:eastAsia="Times New Roman" w:cs="Times New Roman"/>
        </w:rPr>
        <w:t>:</w:t>
      </w:r>
      <w:r>
        <w:rPr>
          <w:rFonts w:eastAsia="Times New Roman" w:cs="Times New Roman"/>
        </w:rPr>
        <w:t xml:space="preserve"> Ο </w:t>
      </w:r>
      <w:r>
        <w:rPr>
          <w:rFonts w:eastAsia="Times New Roman" w:cs="Times New Roman"/>
        </w:rPr>
        <w:t>μ</w:t>
      </w:r>
      <w:r>
        <w:rPr>
          <w:rFonts w:eastAsia="Times New Roman" w:cs="Times New Roman"/>
        </w:rPr>
        <w:t xml:space="preserve">ηχανισμός </w:t>
      </w:r>
      <w:r>
        <w:rPr>
          <w:rFonts w:eastAsia="Times New Roman" w:cs="Times New Roman"/>
        </w:rPr>
        <w:t>α</w:t>
      </w:r>
      <w:r>
        <w:rPr>
          <w:rFonts w:eastAsia="Times New Roman" w:cs="Times New Roman"/>
        </w:rPr>
        <w:t xml:space="preserve">υξημένης </w:t>
      </w:r>
      <w:r>
        <w:rPr>
          <w:rFonts w:eastAsia="Times New Roman" w:cs="Times New Roman"/>
        </w:rPr>
        <w:t>ε</w:t>
      </w:r>
      <w:r>
        <w:rPr>
          <w:rFonts w:eastAsia="Times New Roman" w:cs="Times New Roman"/>
        </w:rPr>
        <w:t xml:space="preserve">ποπτείας, τον οποίον έχετε συμφωνήσει, είναι ο ίδιος μηχανισμός με αυτόν που χρησιμοποίησαν η Πορτογαλία, η Ιρλανδία και η Κύπρος; Η απάντηση είναι «όχι». </w:t>
      </w:r>
    </w:p>
    <w:p w14:paraId="48563574" w14:textId="77777777" w:rsidR="00C17FD8" w:rsidRDefault="00C12081">
      <w:pPr>
        <w:spacing w:after="0" w:line="600" w:lineRule="auto"/>
        <w:ind w:firstLine="720"/>
        <w:jc w:val="both"/>
        <w:rPr>
          <w:rFonts w:eastAsia="Times New Roman" w:cs="Times New Roman"/>
        </w:rPr>
      </w:pPr>
      <w:r>
        <w:rPr>
          <w:rFonts w:eastAsia="Times New Roman" w:cs="Times New Roman"/>
        </w:rPr>
        <w:t>Θα κρατήσω αυτό που είπε η κ</w:t>
      </w:r>
      <w:r>
        <w:rPr>
          <w:rFonts w:eastAsia="Times New Roman" w:cs="Times New Roman"/>
        </w:rPr>
        <w:t>.</w:t>
      </w:r>
      <w:r>
        <w:rPr>
          <w:rFonts w:eastAsia="Times New Roman" w:cs="Times New Roman"/>
        </w:rPr>
        <w:t xml:space="preserve"> Γεννηματά και θα ή</w:t>
      </w:r>
      <w:r>
        <w:rPr>
          <w:rFonts w:eastAsia="Times New Roman" w:cs="Times New Roman"/>
        </w:rPr>
        <w:t xml:space="preserve">θελα να το διευκρινίσετε στην </w:t>
      </w:r>
      <w:proofErr w:type="spellStart"/>
      <w:r>
        <w:rPr>
          <w:rFonts w:eastAsia="Times New Roman" w:cs="Times New Roman"/>
        </w:rPr>
        <w:t>τριτολογία</w:t>
      </w:r>
      <w:proofErr w:type="spellEnd"/>
      <w:r>
        <w:rPr>
          <w:rFonts w:eastAsia="Times New Roman" w:cs="Times New Roman"/>
        </w:rPr>
        <w:t xml:space="preserve"> σας. Αναφερθήκατε στην προληπτική γραμμή. Κατ</w:t>
      </w:r>
      <w:r>
        <w:rPr>
          <w:rFonts w:eastAsia="Times New Roman" w:cs="Times New Roman"/>
        </w:rPr>
        <w:t xml:space="preserve">’ </w:t>
      </w:r>
      <w:r>
        <w:rPr>
          <w:rFonts w:eastAsia="Times New Roman" w:cs="Times New Roman"/>
        </w:rPr>
        <w:t>αρχ</w:t>
      </w:r>
      <w:r>
        <w:rPr>
          <w:rFonts w:eastAsia="Times New Roman" w:cs="Times New Roman"/>
        </w:rPr>
        <w:t>άς</w:t>
      </w:r>
      <w:r>
        <w:rPr>
          <w:rFonts w:eastAsia="Times New Roman" w:cs="Times New Roman"/>
        </w:rPr>
        <w:t>, είπατε ότι η Νέα Δημοκρατία ζητάει προληπτική γραμμή. Ουδέποτε έχω ζητήσει προληπτική γραμμή, ουδέποτε! Θα σταματήσετε να ψεύδεστε σε αυτήν την Αίθουσα. Ουδέποτε</w:t>
      </w:r>
      <w:r>
        <w:rPr>
          <w:rFonts w:eastAsia="Times New Roman" w:cs="Times New Roman"/>
        </w:rPr>
        <w:t xml:space="preserve"> εμείς ως Νέα Δημοκρατία έχουμε ζητήσει προληπτική γραμμή στη σημερινή συγκυρία. </w:t>
      </w:r>
      <w:r>
        <w:rPr>
          <w:rFonts w:eastAsia="Times New Roman" w:cs="Times New Roman"/>
          <w:szCs w:val="24"/>
        </w:rPr>
        <w:t>Αυτό το οποίο είπαμε είναι ότι πρέπει να εξασφαλίσετε τη δυνατότητα της χώρας να δανείζεται με λογικά επιτόκια.</w:t>
      </w:r>
    </w:p>
    <w:p w14:paraId="4856357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Αισθάνεστε άνετα, κύριε Τσίπρα, σήμερα με τα επιτόκια δανεισμού</w:t>
      </w:r>
      <w:r>
        <w:rPr>
          <w:rFonts w:eastAsia="Times New Roman" w:cs="Times New Roman"/>
          <w:szCs w:val="24"/>
        </w:rPr>
        <w:t xml:space="preserve"> στο 4,5% να βγείτε στις αγορές και να καλύψετε τις δανειακές ανάγκες της χώρας; Γιατί είναι αυτή η πορεία των επιτοκίων; Μα, θα μου πείτε ότι αυξήθηκαν λίγο λόγω Ιταλίας και αυξήθηκαν παντού. Ναι, αλλά η διαφορά με τα επιτόκια, τα </w:t>
      </w:r>
      <w:r>
        <w:rPr>
          <w:rFonts w:eastAsia="Times New Roman" w:cs="Times New Roman"/>
          <w:szCs w:val="24"/>
          <w:lang w:val="en-US"/>
        </w:rPr>
        <w:t>spreads</w:t>
      </w:r>
      <w:r>
        <w:rPr>
          <w:rFonts w:eastAsia="Times New Roman" w:cs="Times New Roman"/>
          <w:szCs w:val="24"/>
        </w:rPr>
        <w:t xml:space="preserve"> της Πορτογαλίας και της Κύπρου παραμένει η ίδια. Γιατί</w:t>
      </w:r>
      <w:r w:rsidRPr="000423C8">
        <w:rPr>
          <w:rFonts w:eastAsia="Times New Roman" w:cs="Times New Roman"/>
          <w:szCs w:val="24"/>
        </w:rPr>
        <w:t>,</w:t>
      </w:r>
      <w:r>
        <w:rPr>
          <w:rFonts w:eastAsia="Times New Roman" w:cs="Times New Roman"/>
          <w:szCs w:val="24"/>
        </w:rPr>
        <w:t xml:space="preserve"> αν η πορεία της οικονομίας ήταν τόσο επιτυχημένη </w:t>
      </w:r>
      <w:r w:rsidRPr="000423C8">
        <w:rPr>
          <w:rFonts w:eastAsia="Times New Roman" w:cs="Times New Roman"/>
          <w:szCs w:val="24"/>
        </w:rPr>
        <w:t>αυτ</w:t>
      </w:r>
      <w:r>
        <w:rPr>
          <w:rFonts w:eastAsia="Times New Roman" w:cs="Times New Roman"/>
          <w:szCs w:val="24"/>
        </w:rPr>
        <w:t>ά τα τρία χρόνια, δεν συνέκλιναν τα επιτόκια;</w:t>
      </w:r>
    </w:p>
    <w:p w14:paraId="4856357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Είπατε: «Τι διαφορετικό επιτέλους είχαν η Ιρλανδία και η Κύπρος; Δεν είχαν κάτι διαφορετικό». Δεν είχ</w:t>
      </w:r>
      <w:r>
        <w:rPr>
          <w:rFonts w:eastAsia="Times New Roman" w:cs="Times New Roman"/>
          <w:szCs w:val="24"/>
        </w:rPr>
        <w:t xml:space="preserve">αν </w:t>
      </w:r>
      <w:r>
        <w:rPr>
          <w:rFonts w:eastAsia="Times New Roman" w:cs="Times New Roman"/>
          <w:szCs w:val="24"/>
        </w:rPr>
        <w:t>κ</w:t>
      </w:r>
      <w:r>
        <w:rPr>
          <w:rFonts w:eastAsia="Times New Roman" w:cs="Times New Roman"/>
          <w:szCs w:val="24"/>
        </w:rPr>
        <w:t>υβέρνηση ΣΥΡΙΖΑ. Αυτό ήταν το διαφορετικό, το οποίο είχαν. Είχαν σοβαρές κυβερνήσεις που έκαναν τη δουλειά τους. Μόνο σε μας προέκυψε αυτό το ατύχημα!</w:t>
      </w:r>
    </w:p>
    <w:p w14:paraId="48563577" w14:textId="77777777" w:rsidR="00C17FD8" w:rsidRDefault="00C12081">
      <w:pPr>
        <w:spacing w:after="0" w:line="600" w:lineRule="auto"/>
        <w:ind w:firstLine="709"/>
        <w:jc w:val="center"/>
        <w:rPr>
          <w:rFonts w:eastAsia="Times New Roman" w:cs="Times New Roman"/>
          <w:szCs w:val="24"/>
        </w:rPr>
      </w:pPr>
      <w:r w:rsidRPr="00F944ED">
        <w:rPr>
          <w:rFonts w:eastAsia="Times New Roman" w:cs="Times New Roman"/>
          <w:szCs w:val="24"/>
        </w:rPr>
        <w:t>(Χειροκροτήματα από την πτέρυγα της Νέας Δημοκρατίας)</w:t>
      </w:r>
    </w:p>
    <w:p w14:paraId="4856357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Ο δεύτερος λόγος για τον οποίον δεν υπάρχει καμ</w:t>
      </w:r>
      <w:r>
        <w:rPr>
          <w:rFonts w:eastAsia="Times New Roman" w:cs="Times New Roman"/>
          <w:szCs w:val="24"/>
        </w:rPr>
        <w:t xml:space="preserve">μία καθαρή έξοδος -θα σας τον επαναλάβω, γιατί αρνείστε συστηματικά να τον σχολιάσετε- είναι ότι έχετε </w:t>
      </w:r>
      <w:proofErr w:type="spellStart"/>
      <w:r>
        <w:rPr>
          <w:rFonts w:eastAsia="Times New Roman" w:cs="Times New Roman"/>
          <w:szCs w:val="24"/>
        </w:rPr>
        <w:t>προνομοθετήσει</w:t>
      </w:r>
      <w:proofErr w:type="spellEnd"/>
      <w:r>
        <w:rPr>
          <w:rFonts w:eastAsia="Times New Roman" w:cs="Times New Roman"/>
          <w:szCs w:val="24"/>
        </w:rPr>
        <w:t xml:space="preserve"> μέτρα για το 2019 και το 2020, περικοπές φόρων και μείωση αφορολόγητου. Αυτό δεν συνέβη σε καμμία άλλη χώρα. Αυτό συνιστά στην ουσία το τέ</w:t>
      </w:r>
      <w:r>
        <w:rPr>
          <w:rFonts w:eastAsia="Times New Roman" w:cs="Times New Roman"/>
          <w:szCs w:val="24"/>
        </w:rPr>
        <w:t>ταρτο μνημόνιο, το οποίο έχετε συμφωνήσει και μάλιστα χωρίς χρηματοδότηση.</w:t>
      </w:r>
    </w:p>
    <w:p w14:paraId="4856357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Εάν πραγματικά πιστεύετε σήμερα ότι υπάρχει καθαρή έξοδος, υπάρχει πολύ εύκολη λύση. Ελάτε, λοιπόν, νομοθετήστε στη Βουλή, καταργήστε τις μειώσεις των συντάξεων, καταργήστε και τη μ</w:t>
      </w:r>
      <w:r>
        <w:rPr>
          <w:rFonts w:eastAsia="Times New Roman" w:cs="Times New Roman"/>
          <w:szCs w:val="24"/>
        </w:rPr>
        <w:t>είωση του αφορολόγητου και πράγματι τότε θα είστε πιστευτός, όταν θα μιλήσετε για καθαρή έξοδο. Μέχρι να το κάνετε αυτό</w:t>
      </w:r>
      <w:r w:rsidRPr="00222758">
        <w:rPr>
          <w:rFonts w:eastAsia="Times New Roman" w:cs="Times New Roman"/>
          <w:szCs w:val="24"/>
        </w:rPr>
        <w:t>,</w:t>
      </w:r>
      <w:r>
        <w:rPr>
          <w:rFonts w:eastAsia="Times New Roman" w:cs="Times New Roman"/>
          <w:szCs w:val="24"/>
        </w:rPr>
        <w:t xml:space="preserve"> προφανώς και δεν έχετε καμμία πειστικότητα όταν ισχυρίζεστε ότι η έξοδος θα είναι καθαρή.</w:t>
      </w:r>
    </w:p>
    <w:p w14:paraId="4856357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Το δεύτερο θέμα στο οποίο επιμένετε είναι ότι</w:t>
      </w:r>
      <w:r>
        <w:rPr>
          <w:rFonts w:eastAsia="Times New Roman" w:cs="Times New Roman"/>
          <w:szCs w:val="24"/>
        </w:rPr>
        <w:t xml:space="preserve"> η οικονομία </w:t>
      </w:r>
      <w:proofErr w:type="spellStart"/>
      <w:r>
        <w:rPr>
          <w:rFonts w:eastAsia="Times New Roman" w:cs="Times New Roman"/>
          <w:szCs w:val="24"/>
        </w:rPr>
        <w:t>υπεραποδίδει</w:t>
      </w:r>
      <w:proofErr w:type="spellEnd"/>
      <w:r>
        <w:rPr>
          <w:rFonts w:eastAsia="Times New Roman" w:cs="Times New Roman"/>
          <w:szCs w:val="24"/>
        </w:rPr>
        <w:t xml:space="preserve">. Σας το έχω ξαναπεί: Μη μπλέκετε τη δημοσιονομική </w:t>
      </w:r>
      <w:proofErr w:type="spellStart"/>
      <w:r>
        <w:rPr>
          <w:rFonts w:eastAsia="Times New Roman" w:cs="Times New Roman"/>
          <w:szCs w:val="24"/>
        </w:rPr>
        <w:t>υπεραπόδοση</w:t>
      </w:r>
      <w:proofErr w:type="spellEnd"/>
      <w:r>
        <w:rPr>
          <w:rFonts w:eastAsia="Times New Roman" w:cs="Times New Roman"/>
          <w:szCs w:val="24"/>
        </w:rPr>
        <w:t>, που είναι αποτέλεσμα μιας βάναυσης φορολογικής επιδρομής, με την απόδοση της οικονομίας. Η απόδοση της οικονομίας είναι ο ρυθμός ανάπτυξης. Ο ρυθμός ανάπτυξης είναι θλ</w:t>
      </w:r>
      <w:r>
        <w:rPr>
          <w:rFonts w:eastAsia="Times New Roman" w:cs="Times New Roman"/>
          <w:szCs w:val="24"/>
        </w:rPr>
        <w:t>ιβερός. Σας παρουσίασα τα στοιχεία για το 2015, για το 2016 και για το 2017.</w:t>
      </w:r>
    </w:p>
    <w:p w14:paraId="4856357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Δεν υπήρχε κανένας λόγος, κύριε Τσίπρα, η Ελλάδα να μην έχει την ίδια πορεία με την πορεία της Πορτογαλίας και της Κύπρου. Ο μόνος λόγος ήσασταν εσείς και το τι κάνατε το πρώτο εξ</w:t>
      </w:r>
      <w:r>
        <w:rPr>
          <w:rFonts w:eastAsia="Times New Roman" w:cs="Times New Roman"/>
          <w:szCs w:val="24"/>
        </w:rPr>
        <w:t>άμηνο του 2015. Γι’ αυτό δεν είχαμε αυτήν την πορεία.</w:t>
      </w:r>
    </w:p>
    <w:p w14:paraId="4856357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Αν πιστεύετε εσείς οι ίδιοι στη θεωρία του ελατηρίου -κύριε Δραγασάκη, που είστε και οικονομολόγος- θα πρέπει να δεχθείτε ότι όσο πιο βαθιά η ύφεση, τόσο μεγαλύτερη η δυνατότητα εκτίναξης του ελατηρίου.</w:t>
      </w:r>
      <w:r>
        <w:rPr>
          <w:rFonts w:eastAsia="Times New Roman" w:cs="Times New Roman"/>
          <w:szCs w:val="24"/>
        </w:rPr>
        <w:t xml:space="preserve"> Το γεγονός…</w:t>
      </w:r>
    </w:p>
    <w:p w14:paraId="4856357D" w14:textId="77777777" w:rsidR="00C17FD8" w:rsidRDefault="00C12081">
      <w:pPr>
        <w:spacing w:after="0" w:line="600" w:lineRule="auto"/>
        <w:ind w:firstLine="720"/>
        <w:jc w:val="both"/>
        <w:rPr>
          <w:rFonts w:eastAsia="Times New Roman" w:cs="Times New Roman"/>
          <w:szCs w:val="24"/>
        </w:rPr>
      </w:pPr>
      <w:r w:rsidRPr="00222758">
        <w:rPr>
          <w:rFonts w:eastAsia="Times New Roman" w:cs="Times New Roman"/>
          <w:b/>
          <w:szCs w:val="24"/>
        </w:rPr>
        <w:t xml:space="preserve">ΙΩΑΝΝΗΣ ΔΡΑΓΑΣΑΚΗΣ (Αντιπρόεδρος της Κυβέρνησης </w:t>
      </w:r>
      <w:r>
        <w:rPr>
          <w:rFonts w:eastAsia="Times New Roman" w:cs="Times New Roman"/>
          <w:b/>
          <w:szCs w:val="24"/>
        </w:rPr>
        <w:t>και</w:t>
      </w:r>
      <w:r w:rsidRPr="00222758">
        <w:rPr>
          <w:rFonts w:eastAsia="Times New Roman" w:cs="Times New Roman"/>
          <w:b/>
          <w:szCs w:val="24"/>
        </w:rPr>
        <w:t xml:space="preserve"> Υπουργός Οικονομίας και Ανάπτυξης):</w:t>
      </w:r>
      <w:r>
        <w:rPr>
          <w:rFonts w:eastAsia="Times New Roman" w:cs="Times New Roman"/>
          <w:szCs w:val="24"/>
        </w:rPr>
        <w:t xml:space="preserve"> Το αντίθετο λέτε.</w:t>
      </w:r>
    </w:p>
    <w:p w14:paraId="4856357E" w14:textId="77777777" w:rsidR="00C17FD8" w:rsidRDefault="00C12081">
      <w:pPr>
        <w:spacing w:after="0" w:line="600" w:lineRule="auto"/>
        <w:ind w:firstLine="720"/>
        <w:jc w:val="both"/>
        <w:rPr>
          <w:rFonts w:eastAsia="Times New Roman" w:cs="Times New Roman"/>
          <w:szCs w:val="24"/>
        </w:rPr>
      </w:pPr>
      <w:r w:rsidRPr="002850A4">
        <w:rPr>
          <w:rFonts w:eastAsia="Times New Roman"/>
          <w:b/>
          <w:szCs w:val="24"/>
        </w:rPr>
        <w:t>ΚΥΡΙΑΚΟΣ ΜΗΤΣΟΤΑΚΗΣ (Πρόεδρος της Νέας Δημοκρατίας):</w:t>
      </w:r>
      <w:r>
        <w:rPr>
          <w:rFonts w:eastAsia="Times New Roman"/>
          <w:szCs w:val="24"/>
        </w:rPr>
        <w:t xml:space="preserve"> </w:t>
      </w:r>
      <w:r>
        <w:rPr>
          <w:rFonts w:eastAsia="Times New Roman" w:cs="Times New Roman"/>
          <w:szCs w:val="24"/>
        </w:rPr>
        <w:t>Α, το αντίθετο τώρα. Μάλιστα. Τότε ακυρώνατε τη θεωρία του ελατηρίου, την οποία τόσο</w:t>
      </w:r>
      <w:r>
        <w:rPr>
          <w:rFonts w:eastAsia="Times New Roman" w:cs="Times New Roman"/>
          <w:szCs w:val="24"/>
        </w:rPr>
        <w:t xml:space="preserve"> καιρό υπερασπιζόσασταν.</w:t>
      </w:r>
    </w:p>
    <w:p w14:paraId="4856357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Αυτό το οποίο διαφοροποιεί την Ελλάδα από την Κύπρο και την Πορτογαλία ήταν το καταστροφικό πρώτο εξάμηνο του 2015, για το οποίο θα λογοδοτήσετε στις επόμενες εκλογές, για τον απλούστατο λόγο ότι δεν εξιλεωθήκατε μαγικά με το γεγον</w:t>
      </w:r>
      <w:r>
        <w:rPr>
          <w:rFonts w:eastAsia="Times New Roman" w:cs="Times New Roman"/>
          <w:szCs w:val="24"/>
        </w:rPr>
        <w:t>ός ότι κάνατε εκλογές τον Σεπτέμβριο του 2015. Δεν ξεχάστηκαν όλα αυτά.</w:t>
      </w:r>
    </w:p>
    <w:p w14:paraId="48563580"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Οι περικοπές των συντάξεων και η μείωση του αφορολόγητου είναι η ουρά, είναι τα </w:t>
      </w:r>
      <w:proofErr w:type="spellStart"/>
      <w:r>
        <w:rPr>
          <w:rFonts w:eastAsia="Times New Roman" w:cs="Times New Roman"/>
          <w:szCs w:val="24"/>
        </w:rPr>
        <w:t>απόνερα</w:t>
      </w:r>
      <w:proofErr w:type="spellEnd"/>
      <w:r>
        <w:rPr>
          <w:rFonts w:eastAsia="Times New Roman" w:cs="Times New Roman"/>
          <w:szCs w:val="24"/>
        </w:rPr>
        <w:t xml:space="preserve"> αυτής της καταστροφικής πολιτικής. Το γεγονός ότι οι τράπεζες δεν ανήκουν πια στο ελληνικό δημόσ</w:t>
      </w:r>
      <w:r>
        <w:rPr>
          <w:rFonts w:eastAsia="Times New Roman" w:cs="Times New Roman"/>
          <w:szCs w:val="24"/>
        </w:rPr>
        <w:t xml:space="preserve">ιο είναι το αποτέλεσμα αυτής της καταστροφικής πολιτικής. Έχουμε ακόμα </w:t>
      </w:r>
      <w:r>
        <w:rPr>
          <w:rFonts w:eastAsia="Times New Roman" w:cs="Times New Roman"/>
          <w:szCs w:val="24"/>
          <w:lang w:val="en-US"/>
        </w:rPr>
        <w:t>capital</w:t>
      </w:r>
      <w:r w:rsidRPr="002D362A">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Μιλάτε για επιχειρηματικότητα, μιλάτε για εξαγωγές, τη στιγμή που έχετε ακόμα </w:t>
      </w:r>
      <w:r>
        <w:rPr>
          <w:rFonts w:eastAsia="Times New Roman" w:cs="Times New Roman"/>
          <w:szCs w:val="24"/>
          <w:lang w:val="en-US"/>
        </w:rPr>
        <w:t>capital</w:t>
      </w:r>
      <w:r w:rsidRPr="002D362A">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Όλα αυτά είναι τα </w:t>
      </w:r>
      <w:proofErr w:type="spellStart"/>
      <w:r>
        <w:rPr>
          <w:rFonts w:eastAsia="Times New Roman" w:cs="Times New Roman"/>
          <w:szCs w:val="24"/>
        </w:rPr>
        <w:t>απόνερα</w:t>
      </w:r>
      <w:proofErr w:type="spellEnd"/>
      <w:r>
        <w:rPr>
          <w:rFonts w:eastAsia="Times New Roman" w:cs="Times New Roman"/>
          <w:szCs w:val="24"/>
        </w:rPr>
        <w:t xml:space="preserve"> αυτής της καταστροφικής πολιτικής.</w:t>
      </w:r>
    </w:p>
    <w:p w14:paraId="4856358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Το τρίτο, </w:t>
      </w:r>
      <w:r>
        <w:rPr>
          <w:rFonts w:eastAsia="Times New Roman" w:cs="Times New Roman"/>
          <w:szCs w:val="24"/>
        </w:rPr>
        <w:t xml:space="preserve">βέβαια, μεγάλο ψέμα σας είναι ότι η πολιτική σας έχει κοινωνικό πρόσημο, ότι εσείς, ως καλοί και συνεπείς αριστεροί, είστε εδώ πέρα πάνω από όλα για τους πιο αδύναμους. </w:t>
      </w:r>
    </w:p>
    <w:p w14:paraId="48563582"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Πετσοκόψατε το ΕΚΑΣ, μειώσατε το κοινωνικό επίδομα αλληλεγγύης, αυξήσατε τον ΦΠΑ, που </w:t>
      </w:r>
      <w:r>
        <w:rPr>
          <w:rFonts w:eastAsia="Times New Roman" w:cs="Times New Roman"/>
          <w:szCs w:val="24"/>
        </w:rPr>
        <w:t xml:space="preserve">χτυπάει πιο πολύ τους πιο αδύναμους,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φ</w:t>
      </w:r>
      <w:r>
        <w:rPr>
          <w:rFonts w:eastAsia="Times New Roman" w:cs="Times New Roman"/>
          <w:szCs w:val="24"/>
        </w:rPr>
        <w:t xml:space="preserve">όρο </w:t>
      </w:r>
      <w:r>
        <w:rPr>
          <w:rFonts w:eastAsia="Times New Roman" w:cs="Times New Roman"/>
          <w:szCs w:val="24"/>
        </w:rPr>
        <w:t>ε</w:t>
      </w:r>
      <w:r>
        <w:rPr>
          <w:rFonts w:eastAsia="Times New Roman" w:cs="Times New Roman"/>
          <w:szCs w:val="24"/>
        </w:rPr>
        <w:t xml:space="preserve">νεργειακών </w:t>
      </w:r>
      <w:r>
        <w:rPr>
          <w:rFonts w:eastAsia="Times New Roman" w:cs="Times New Roman"/>
          <w:szCs w:val="24"/>
        </w:rPr>
        <w:t>π</w:t>
      </w:r>
      <w:r>
        <w:rPr>
          <w:rFonts w:eastAsia="Times New Roman" w:cs="Times New Roman"/>
          <w:szCs w:val="24"/>
        </w:rPr>
        <w:t xml:space="preserve">ροϊόντων, κόψατε το επίδομα θέρμανσης. </w:t>
      </w:r>
    </w:p>
    <w:p w14:paraId="48563583"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Πείτε μου: Όλα αυτά τους πλούσιους χτυπούν ή τους φτωχούς; Η πραγματικότητα είναι ότι οι φτωχοί έγιναν φτωχότεροι επί των ημερών σας.</w:t>
      </w:r>
    </w:p>
    <w:p w14:paraId="4856358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Μιλάτε -και εγώ </w:t>
      </w:r>
      <w:r>
        <w:rPr>
          <w:rFonts w:eastAsia="Times New Roman" w:cs="Times New Roman"/>
          <w:szCs w:val="24"/>
        </w:rPr>
        <w:t xml:space="preserve">είμαι διατεθειμένος να κάνουμε αυτήν τη συζήτηση σε άλλη ευκαιρία- για το πλαίσιο με το οποίο πρέπει να διαμορφώνεται ο κατώτατος μισθός. Και εγώ πιστεύω στις ελεύθερες συλλογικές διαπραγματεύσεις -το έχω πει πολλές φορές- αλλά αυτό δεν κρίνετε σκόπιμο να </w:t>
      </w:r>
      <w:r>
        <w:rPr>
          <w:rFonts w:eastAsia="Times New Roman" w:cs="Times New Roman"/>
          <w:szCs w:val="24"/>
        </w:rPr>
        <w:t>το επαναλάβετε σε αυτή την Αίθουσα.</w:t>
      </w:r>
    </w:p>
    <w:p w14:paraId="4856358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Όμως, αναρωτιέμαι: Τη στιγμή που θα επιβάλετε για πρώτη φορά μείωση του αφορολόγητου και θα φορολογήσετε αυτούς οι οποίοι παίρνουν 580 ευρώ ή 600 ευρώ ή 620 ευρώ ή όσο μπορεί να πάει ο κατώτατος μισθός, αυτοί θα είναι ωφ</w:t>
      </w:r>
      <w:r>
        <w:rPr>
          <w:rFonts w:eastAsia="Times New Roman" w:cs="Times New Roman"/>
          <w:szCs w:val="24"/>
        </w:rPr>
        <w:t>ελημένοι τελικά στο διαθέσιμο εισόδημά τους; Μπορεί να κερδίσουν 20 ευρώ από την αύξηση του κατώτατου μισθού και θα τους πάρετε παραπάνω από έναν μισθό πίσω από την αύξηση της φορολογίας.</w:t>
      </w:r>
    </w:p>
    <w:p w14:paraId="4856358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Άρα η πραγματικότητα, κύριε Τσίπρα, είναι ότι δεν είστε εδώ πέρα για</w:t>
      </w:r>
      <w:r>
        <w:rPr>
          <w:rFonts w:eastAsia="Times New Roman" w:cs="Times New Roman"/>
          <w:szCs w:val="24"/>
        </w:rPr>
        <w:t xml:space="preserve"> τους πιο αδύναμους, καθώς οι πιο αδύναμοι είναι αυτοί οι οποίοι επλήγησαν από την πολιτική σας. Όταν επικαλείστε τα στοιχεία για την ανεργία, προσέξτε λίγο και κοιτάξτε τα σε μεγαλύτερο βάθος, γιατί ένα μεγάλο κομμάτι είναι επιδοτούμενα προγράμματα, πολλά</w:t>
      </w:r>
      <w:r>
        <w:rPr>
          <w:rFonts w:eastAsia="Times New Roman" w:cs="Times New Roman"/>
          <w:szCs w:val="24"/>
        </w:rPr>
        <w:t xml:space="preserve"> εκ των οποίων δεν πληρώνονται καν, ενώ ένα άλλο μεγάλο κομμάτι είναι δουλειές μερικής απασχόλησης που δεν πληρώνουν καλά και το γνωρίζετε αυτό εσείς πρώτος και καλύτερος. </w:t>
      </w:r>
    </w:p>
    <w:p w14:paraId="48563587"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Κοιτάξτε</w:t>
      </w:r>
      <w:r w:rsidRPr="00966252">
        <w:rPr>
          <w:rFonts w:eastAsia="Times New Roman" w:cs="Times New Roman"/>
          <w:szCs w:val="24"/>
        </w:rPr>
        <w:t>:</w:t>
      </w:r>
      <w:r>
        <w:rPr>
          <w:rFonts w:eastAsia="Times New Roman" w:cs="Times New Roman"/>
          <w:szCs w:val="24"/>
        </w:rPr>
        <w:t xml:space="preserve"> Έχω μ</w:t>
      </w:r>
      <w:r>
        <w:rPr>
          <w:rFonts w:eastAsia="Times New Roman" w:cs="Times New Roman"/>
          <w:szCs w:val="24"/>
        </w:rPr>
        <w:t>ί</w:t>
      </w:r>
      <w:r>
        <w:rPr>
          <w:rFonts w:eastAsia="Times New Roman" w:cs="Times New Roman"/>
          <w:szCs w:val="24"/>
        </w:rPr>
        <w:t>α διαφορετική φιλοσοφία. Ναι, εμείς θέλουμε να συμμαζέψουμε το κράτος και να μειώσουμε τη φορολογία. Εσείς θέλετε ένα πλαδαρό κράτος και μεγάλους φόρους. Αυτή είναι η μεγάλη μας διαφορά. Αν θέλουμε να το προσδιορίσουμε ιδεολογικά, αυτή είναι η μεγάλη μας δ</w:t>
      </w:r>
      <w:r>
        <w:rPr>
          <w:rFonts w:eastAsia="Times New Roman" w:cs="Times New Roman"/>
          <w:szCs w:val="24"/>
        </w:rPr>
        <w:t xml:space="preserve">ιαφορά. </w:t>
      </w:r>
    </w:p>
    <w:p w14:paraId="4856358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Μας εγκαλέσατε γιατί θέλουμε να συγκρατήσουμε τους αριθμούς των προσλήψεων. Μα, γιατί; Εγώ δεν τάζω λαγούς με πετραχήλια. Εγώ ξέρω ότι αν δεν κάνουμε ένα πρόσθετο συμμάζεμα στο κράτος, δεν μπορούμε τόσο εύκολα να μειώσουμε τους φόρους. </w:t>
      </w:r>
    </w:p>
    <w:p w14:paraId="4856358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Άρα τι προ</w:t>
      </w:r>
      <w:r>
        <w:rPr>
          <w:rFonts w:eastAsia="Times New Roman" w:cs="Times New Roman"/>
          <w:szCs w:val="24"/>
        </w:rPr>
        <w:t xml:space="preserve">έχει για μας; Για μας προέχει η ανάπτυξη και η δημιουργία πλούτου. Άρα ναι, είμαστε από δύο διαφορετικούς κόσμους σ’ αυτό. Μείνετε εσείς, λοιπόν, με αυτήν τη φορολογία, μείνετε με το μεγάλο κράτος, μείνετε με τα πελατειακά σας ρουσφέτια, μείνετε με τους </w:t>
      </w:r>
      <w:r>
        <w:rPr>
          <w:rFonts w:eastAsia="Times New Roman" w:cs="Times New Roman"/>
          <w:szCs w:val="24"/>
        </w:rPr>
        <w:t>ε</w:t>
      </w:r>
      <w:r>
        <w:rPr>
          <w:rFonts w:eastAsia="Times New Roman" w:cs="Times New Roman"/>
          <w:szCs w:val="24"/>
        </w:rPr>
        <w:t>ι</w:t>
      </w:r>
      <w:r>
        <w:rPr>
          <w:rFonts w:eastAsia="Times New Roman" w:cs="Times New Roman"/>
          <w:szCs w:val="24"/>
        </w:rPr>
        <w:t xml:space="preserve">δικούς </w:t>
      </w:r>
      <w:r>
        <w:rPr>
          <w:rFonts w:eastAsia="Times New Roman" w:cs="Times New Roman"/>
          <w:szCs w:val="24"/>
        </w:rPr>
        <w:t>γ</w:t>
      </w:r>
      <w:r>
        <w:rPr>
          <w:rFonts w:eastAsia="Times New Roman" w:cs="Times New Roman"/>
          <w:szCs w:val="24"/>
        </w:rPr>
        <w:t>ραμματείς που διορίζετε δήθεν αξιοκρατικά, αλλά στην πραγματικότητα τους υποδεικνύετε με «φωτογραφικές» προκηρύξεις. Αυτοί είστε! Είστε, δηλαδή, η μετενσάρκωση όλων των δεινών που στην ουσία έφεραν τη χώρα στη χρεοκοπία το 2009 και το 2010.</w:t>
      </w:r>
    </w:p>
    <w:p w14:paraId="4856358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Τελειών</w:t>
      </w:r>
      <w:r>
        <w:rPr>
          <w:rFonts w:eastAsia="Times New Roman" w:cs="Times New Roman"/>
          <w:szCs w:val="24"/>
        </w:rPr>
        <w:t xml:space="preserve">ω με κάτι το οποίο βρήκα ενδιαφέρον. Είπατε άλλο ένα ψέμα, κύριε Τσίπρα. Είπατε ότι εγώ ζητώ από τους επενδυτές να μην επενδύσουν στη χώρα μας. </w:t>
      </w:r>
    </w:p>
    <w:p w14:paraId="4856358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Κύριε Τσίπρα, αυτό είναι ψέμα. Είτε εντός, είτε εκτός Ελλάδας, πάντα ζητώ από τους επενδυτές να επενδύσουν στη </w:t>
      </w:r>
      <w:r>
        <w:rPr>
          <w:rFonts w:eastAsia="Times New Roman" w:cs="Times New Roman"/>
          <w:szCs w:val="24"/>
        </w:rPr>
        <w:t>χώρα μας, για τον απλούστατο λόγο ότι ξέρω τι θα γίνει πολιτικά και μπορώ να τους εξασφαλίσω πολιτική ορατότητα και ένα επιχειρηματικό και φορολογικό περιβάλλον καλό για τις επενδύσεις. Τους λέω «αν θέλετε, να έρθετε να επενδύσετε τώρα», προσβλέποντας, ναι</w:t>
      </w:r>
      <w:r>
        <w:rPr>
          <w:rFonts w:eastAsia="Times New Roman" w:cs="Times New Roman"/>
          <w:szCs w:val="24"/>
        </w:rPr>
        <w:t>, σε μ</w:t>
      </w:r>
      <w:r>
        <w:rPr>
          <w:rFonts w:eastAsia="Times New Roman" w:cs="Times New Roman"/>
          <w:szCs w:val="24"/>
        </w:rPr>
        <w:t>ί</w:t>
      </w:r>
      <w:r>
        <w:rPr>
          <w:rFonts w:eastAsia="Times New Roman" w:cs="Times New Roman"/>
          <w:szCs w:val="24"/>
        </w:rPr>
        <w:t>α πολιτική αλλαγή. Αυτό λέω εγώ.</w:t>
      </w:r>
    </w:p>
    <w:p w14:paraId="4856358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Όμως, ας θυμηθούμε λίγο, εσείς που λέτε ότι εγώ τρομάζω τους επενδυτές, κύριε Τσίπρα, τι λέγατε εσείς ακριβώς το 2014.</w:t>
      </w:r>
    </w:p>
    <w:p w14:paraId="4856358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«Αλέξης Τσίπρας. Δέσμευση του ΣΥΡΙΖΑ για ακύρωση της ιδιωτικοποίησης του ΑΔΜΗΕ».</w:t>
      </w:r>
    </w:p>
    <w:p w14:paraId="4856358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Αφήνω στην άκρη </w:t>
      </w:r>
      <w:r>
        <w:rPr>
          <w:rFonts w:eastAsia="Times New Roman" w:cs="Times New Roman"/>
          <w:szCs w:val="24"/>
        </w:rPr>
        <w:t xml:space="preserve">το γεγονός τού τι κάνατε στη συνέχεια, γιατί δεν έχει καμμία σημασία, διότι ήταν άλλη μία μνημειώδης </w:t>
      </w:r>
      <w:proofErr w:type="spellStart"/>
      <w:r>
        <w:rPr>
          <w:rFonts w:eastAsia="Times New Roman" w:cs="Times New Roman"/>
          <w:szCs w:val="24"/>
        </w:rPr>
        <w:t>κωλοτούμπα</w:t>
      </w:r>
      <w:proofErr w:type="spellEnd"/>
      <w:r>
        <w:rPr>
          <w:rFonts w:eastAsia="Times New Roman" w:cs="Times New Roman"/>
          <w:szCs w:val="24"/>
        </w:rPr>
        <w:t xml:space="preserve">. </w:t>
      </w:r>
    </w:p>
    <w:p w14:paraId="4856358F"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Τι λέγατε, όμως, τότε;</w:t>
      </w:r>
    </w:p>
    <w:p w14:paraId="48563590"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Τι κάναμε να πείτε. </w:t>
      </w:r>
    </w:p>
    <w:p w14:paraId="48563591"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Όχι, θα σας πω τι λέγατε.</w:t>
      </w:r>
    </w:p>
    <w:p w14:paraId="48563592"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ΧΡΗ</w:t>
      </w:r>
      <w:r>
        <w:rPr>
          <w:rFonts w:eastAsia="Times New Roman" w:cs="Times New Roman"/>
          <w:b/>
          <w:szCs w:val="24"/>
        </w:rPr>
        <w:t xml:space="preserve">ΣΤΟΣ ΜΑΝΤΑΣ: </w:t>
      </w:r>
      <w:r>
        <w:rPr>
          <w:rFonts w:eastAsia="Times New Roman" w:cs="Times New Roman"/>
          <w:szCs w:val="24"/>
        </w:rPr>
        <w:t>Τι κάναμε, όμως, να μας πείτε!</w:t>
      </w:r>
    </w:p>
    <w:p w14:paraId="48563593"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«Γι’ αυτό εμείς λέμε ότι αυτήν την προοπτική θα την αποτρέψουμε», έλεγε τότε ο Αλέξης Τσίπρας τον Σεπτέμβριο. «Και δεν είναι απειλή, αλλά κατάθεση πρόθεσης. Όσ</w:t>
      </w:r>
      <w:r>
        <w:rPr>
          <w:rFonts w:eastAsia="Times New Roman" w:cs="Times New Roman"/>
          <w:szCs w:val="24"/>
        </w:rPr>
        <w:t>οι έρθουν να κερδοσκοπήσουν θέτοντας σε κίνδυνο την ενεργειακή ασφάλεια της χώρας, να το υπολογίσουν και δεύτερη φορά. Θα χάσουν τα λεφτά τους, αλλά θα τεθούν και υπόλογοι απέναντι στον νόμο».</w:t>
      </w:r>
    </w:p>
    <w:p w14:paraId="48563594"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Κύριε Τσίπρα, ποιον κοροϊδεύετε;</w:t>
      </w:r>
    </w:p>
    <w:p w14:paraId="48563595"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Πάρτε το εδώ πέρα και δώστε το</w:t>
      </w:r>
      <w:r>
        <w:rPr>
          <w:rFonts w:eastAsia="Times New Roman" w:cs="Times New Roman"/>
          <w:szCs w:val="24"/>
        </w:rPr>
        <w:t xml:space="preserve"> στον κ. Τσίπρα για να θυμάται τι είναι αυτά τα οποία έλεγε! Έτσι, για να του φρεσκάρουμε λίγο τη μνήμη!</w:t>
      </w:r>
    </w:p>
    <w:p w14:paraId="48563596" w14:textId="77777777" w:rsidR="00C17FD8" w:rsidRDefault="00C12081">
      <w:pPr>
        <w:tabs>
          <w:tab w:val="left" w:pos="7371"/>
        </w:tabs>
        <w:spacing w:after="0" w:line="600" w:lineRule="auto"/>
        <w:ind w:firstLine="720"/>
        <w:jc w:val="both"/>
        <w:rPr>
          <w:rFonts w:eastAsia="Times New Roman" w:cs="Times New Roman"/>
          <w:szCs w:val="24"/>
        </w:rPr>
      </w:pPr>
      <w:r w:rsidRPr="00C74B86">
        <w:rPr>
          <w:rFonts w:eastAsia="Times New Roman" w:cs="Times New Roman"/>
          <w:szCs w:val="24"/>
        </w:rPr>
        <w:t xml:space="preserve">(Στο σημείο αυτό ο </w:t>
      </w:r>
      <w:r>
        <w:rPr>
          <w:rFonts w:eastAsia="Times New Roman" w:cs="Times New Roman"/>
          <w:szCs w:val="24"/>
        </w:rPr>
        <w:t>Πρόεδρος της Νέας Δημοκρατίας κ. Κυριάκος Μητσοτάκης καταθέτει για τα Πρακτικά το προαναφερθέν έγγραφο, το οποίο</w:t>
      </w:r>
      <w:r w:rsidRPr="00C74B86">
        <w:rPr>
          <w:rFonts w:eastAsia="Times New Roman" w:cs="Times New Roman"/>
          <w:szCs w:val="24"/>
        </w:rPr>
        <w:t xml:space="preserve"> βρίσκ</w:t>
      </w:r>
      <w:r>
        <w:rPr>
          <w:rFonts w:eastAsia="Times New Roman" w:cs="Times New Roman"/>
          <w:szCs w:val="24"/>
        </w:rPr>
        <w:t>ε</w:t>
      </w:r>
      <w:r w:rsidRPr="00C74B86">
        <w:rPr>
          <w:rFonts w:eastAsia="Times New Roman" w:cs="Times New Roman"/>
          <w:szCs w:val="24"/>
        </w:rPr>
        <w:t xml:space="preserve">ται στο </w:t>
      </w:r>
      <w:r>
        <w:rPr>
          <w:rFonts w:eastAsia="Times New Roman" w:cs="Times New Roman"/>
          <w:szCs w:val="24"/>
        </w:rPr>
        <w:t>α</w:t>
      </w:r>
      <w:r w:rsidRPr="00C74B86">
        <w:rPr>
          <w:rFonts w:eastAsia="Times New Roman" w:cs="Times New Roman"/>
          <w:szCs w:val="24"/>
        </w:rPr>
        <w:t>ρχεί</w:t>
      </w:r>
      <w:r w:rsidRPr="00C74B86">
        <w:rPr>
          <w:rFonts w:eastAsia="Times New Roman" w:cs="Times New Roman"/>
          <w:szCs w:val="24"/>
        </w:rPr>
        <w:t>ο του Τμήματος Γραμματείας της Διεύθυνσης Στενογραφίας και Πρακτικών της Βουλής)</w:t>
      </w:r>
    </w:p>
    <w:p w14:paraId="48563597" w14:textId="77777777" w:rsidR="00C17FD8" w:rsidRDefault="00C12081">
      <w:pPr>
        <w:spacing w:after="0" w:line="600" w:lineRule="auto"/>
        <w:ind w:firstLine="720"/>
        <w:jc w:val="center"/>
        <w:rPr>
          <w:rFonts w:eastAsia="Times New Roman" w:cs="Times New Roman"/>
          <w:szCs w:val="24"/>
        </w:rPr>
      </w:pPr>
      <w:r w:rsidRPr="00BE6BC1">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r w:rsidRPr="00BE6BC1">
        <w:rPr>
          <w:rFonts w:eastAsia="Times New Roman" w:cs="Times New Roman"/>
          <w:szCs w:val="24"/>
        </w:rPr>
        <w:t>)</w:t>
      </w:r>
    </w:p>
    <w:p w14:paraId="4856359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Και κατηγορείτε εμάς ότι εμείς τρομάζουμε επενδυτές;</w:t>
      </w:r>
    </w:p>
    <w:p w14:paraId="4856359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Καλοδεχούμενοι, κύριε Τσίπρα, είναι όλοι οι επενδυτές, οι οποίοι </w:t>
      </w:r>
      <w:r>
        <w:rPr>
          <w:rFonts w:eastAsia="Times New Roman" w:cs="Times New Roman"/>
          <w:szCs w:val="24"/>
        </w:rPr>
        <w:t>θέλουν να επενδύσουν στη χώρα μας και είναι καλοδεχούμενοι για τον απλούστατο λόγο ότι εμείς πιστεύουμε στις προοπτικές του τόπου. Επειδή πιστεύουμε και στη δυνατότητά μας την επόμενη μέρα να κάνουμε τη ζωή των επενδυτών πιο εύκολη, με κανόνες, με μ</w:t>
      </w:r>
      <w:r>
        <w:rPr>
          <w:rFonts w:eastAsia="Times New Roman" w:cs="Times New Roman"/>
          <w:szCs w:val="24"/>
        </w:rPr>
        <w:t>ί</w:t>
      </w:r>
      <w:r>
        <w:rPr>
          <w:rFonts w:eastAsia="Times New Roman" w:cs="Times New Roman"/>
          <w:szCs w:val="24"/>
        </w:rPr>
        <w:t xml:space="preserve">α νέα </w:t>
      </w:r>
      <w:r>
        <w:rPr>
          <w:rFonts w:eastAsia="Times New Roman" w:cs="Times New Roman"/>
          <w:szCs w:val="24"/>
        </w:rPr>
        <w:t xml:space="preserve">και γενναία συμφωνία αλήθειας μεταξύ του επιχειρηματικού κεφαλαίου και της πολιτικής ηγεσίας, εμείς θα διασφαλίσουμε χαμηλότερη φορολογία, καλύτερη ρευστότητα, ευκολότερες </w:t>
      </w:r>
      <w:proofErr w:type="spellStart"/>
      <w:r>
        <w:rPr>
          <w:rFonts w:eastAsia="Times New Roman" w:cs="Times New Roman"/>
          <w:szCs w:val="24"/>
        </w:rPr>
        <w:t>αδειοδοτήσεις</w:t>
      </w:r>
      <w:proofErr w:type="spellEnd"/>
      <w:r>
        <w:rPr>
          <w:rFonts w:eastAsia="Times New Roman" w:cs="Times New Roman"/>
          <w:szCs w:val="24"/>
        </w:rPr>
        <w:t>. Οι εργοδότες θα φροντίζουν τους εργαζ</w:t>
      </w:r>
      <w:r>
        <w:rPr>
          <w:rFonts w:eastAsia="Times New Roman" w:cs="Times New Roman"/>
          <w:szCs w:val="24"/>
        </w:rPr>
        <w:t>ο</w:t>
      </w:r>
      <w:r>
        <w:rPr>
          <w:rFonts w:eastAsia="Times New Roman" w:cs="Times New Roman"/>
          <w:szCs w:val="24"/>
        </w:rPr>
        <w:t>μ</w:t>
      </w:r>
      <w:r>
        <w:rPr>
          <w:rFonts w:eastAsia="Times New Roman" w:cs="Times New Roman"/>
          <w:szCs w:val="24"/>
        </w:rPr>
        <w:t>έ</w:t>
      </w:r>
      <w:r>
        <w:rPr>
          <w:rFonts w:eastAsia="Times New Roman" w:cs="Times New Roman"/>
          <w:szCs w:val="24"/>
        </w:rPr>
        <w:t>νο</w:t>
      </w:r>
      <w:r>
        <w:rPr>
          <w:rFonts w:eastAsia="Times New Roman" w:cs="Times New Roman"/>
          <w:szCs w:val="24"/>
        </w:rPr>
        <w:t>υ</w:t>
      </w:r>
      <w:r>
        <w:rPr>
          <w:rFonts w:eastAsia="Times New Roman" w:cs="Times New Roman"/>
          <w:szCs w:val="24"/>
        </w:rPr>
        <w:t>ς τους, θα τους δίνουν κίν</w:t>
      </w:r>
      <w:r>
        <w:rPr>
          <w:rFonts w:eastAsia="Times New Roman" w:cs="Times New Roman"/>
          <w:szCs w:val="24"/>
        </w:rPr>
        <w:t xml:space="preserve">ητρα, θα προσέχουν το περιβάλλον και θα επιδεικνύουν εταιρική κοινωνική ευθύνη. </w:t>
      </w:r>
    </w:p>
    <w:p w14:paraId="4856359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Αυτή είναι η συμφωνία αλήθειας που προτείνουμε στην επιχειρηματική κοινότητα για την επόμενη ημέρα. </w:t>
      </w:r>
    </w:p>
    <w:p w14:paraId="4856359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Ναι, θα έρθουν να επενδύσουν την επόμενη ημέρα, κύριε Τσίπρα, και η Ελλάδα</w:t>
      </w:r>
      <w:r>
        <w:rPr>
          <w:rFonts w:eastAsia="Times New Roman" w:cs="Times New Roman"/>
          <w:szCs w:val="24"/>
        </w:rPr>
        <w:t xml:space="preserve"> θα μπορέσει επιτέλους να δει τους ρυθμούς ανάπτυξης που εσείς αποδεδειγμένα αδυνατίσατε να πετύχετε.</w:t>
      </w:r>
    </w:p>
    <w:p w14:paraId="4856359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856359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4856359E" w14:textId="77777777" w:rsidR="00C17FD8" w:rsidRDefault="00C12081">
      <w:pPr>
        <w:spacing w:after="0" w:line="600" w:lineRule="auto"/>
        <w:ind w:firstLine="720"/>
        <w:jc w:val="both"/>
        <w:rPr>
          <w:rFonts w:eastAsia="Times New Roman" w:cs="Times New Roman"/>
          <w:szCs w:val="24"/>
        </w:rPr>
      </w:pPr>
      <w:r w:rsidRPr="00F9616D">
        <w:rPr>
          <w:rFonts w:eastAsia="Times New Roman" w:cs="Times New Roman"/>
          <w:b/>
          <w:szCs w:val="24"/>
        </w:rPr>
        <w:t>ΠΡΟΕΔΡΕΥ</w:t>
      </w:r>
      <w:r>
        <w:rPr>
          <w:rFonts w:eastAsia="Times New Roman" w:cs="Times New Roman"/>
          <w:b/>
          <w:szCs w:val="24"/>
        </w:rPr>
        <w:t>ΟΥΣΑ</w:t>
      </w:r>
      <w:r w:rsidRPr="00F9616D">
        <w:rPr>
          <w:rFonts w:eastAsia="Times New Roman" w:cs="Times New Roman"/>
          <w:b/>
          <w:szCs w:val="24"/>
        </w:rPr>
        <w:t xml:space="preserve"> (</w:t>
      </w:r>
      <w:r>
        <w:rPr>
          <w:rFonts w:eastAsia="Times New Roman" w:cs="Times New Roman"/>
          <w:b/>
          <w:szCs w:val="24"/>
        </w:rPr>
        <w:t>Αναστασία Χριστοδουλοπούλου</w:t>
      </w:r>
      <w:r w:rsidRPr="00F9616D">
        <w:rPr>
          <w:rFonts w:eastAsia="Times New Roman" w:cs="Times New Roman"/>
          <w:b/>
          <w:szCs w:val="24"/>
        </w:rPr>
        <w:t xml:space="preserve">): </w:t>
      </w:r>
      <w:r>
        <w:rPr>
          <w:rFonts w:eastAsia="Times New Roman" w:cs="Times New Roman"/>
          <w:szCs w:val="24"/>
        </w:rPr>
        <w:t xml:space="preserve">Ευχαριστώ. </w:t>
      </w:r>
    </w:p>
    <w:p w14:paraId="4856359F"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Κυρία Πρόεδρε, θα μπορούσα να έχω τον λόγο;</w:t>
      </w:r>
    </w:p>
    <w:p w14:paraId="485635A0" w14:textId="77777777" w:rsidR="00C17FD8" w:rsidRDefault="00C12081">
      <w:pPr>
        <w:spacing w:after="0" w:line="600" w:lineRule="auto"/>
        <w:ind w:firstLine="720"/>
        <w:jc w:val="both"/>
        <w:rPr>
          <w:rFonts w:eastAsia="Times New Roman" w:cs="Times New Roman"/>
          <w:szCs w:val="24"/>
        </w:rPr>
      </w:pPr>
      <w:r w:rsidRPr="00F9616D">
        <w:rPr>
          <w:rFonts w:eastAsia="Times New Roman" w:cs="Times New Roman"/>
          <w:b/>
          <w:szCs w:val="24"/>
        </w:rPr>
        <w:t>ΠΡΟΕΔΡΕΥ</w:t>
      </w:r>
      <w:r>
        <w:rPr>
          <w:rFonts w:eastAsia="Times New Roman" w:cs="Times New Roman"/>
          <w:b/>
          <w:szCs w:val="24"/>
        </w:rPr>
        <w:t>ΟΥΣΑ</w:t>
      </w:r>
      <w:r w:rsidRPr="00F9616D">
        <w:rPr>
          <w:rFonts w:eastAsia="Times New Roman" w:cs="Times New Roman"/>
          <w:b/>
          <w:szCs w:val="24"/>
        </w:rPr>
        <w:t xml:space="preserve"> (</w:t>
      </w:r>
      <w:r>
        <w:rPr>
          <w:rFonts w:eastAsia="Times New Roman" w:cs="Times New Roman"/>
          <w:b/>
          <w:szCs w:val="24"/>
        </w:rPr>
        <w:t>Αναστασία Χριστοδουλοπούλου</w:t>
      </w:r>
      <w:r w:rsidRPr="00F9616D">
        <w:rPr>
          <w:rFonts w:eastAsia="Times New Roman" w:cs="Times New Roman"/>
          <w:b/>
          <w:szCs w:val="24"/>
        </w:rPr>
        <w:t xml:space="preserve">): </w:t>
      </w:r>
      <w:r>
        <w:rPr>
          <w:rFonts w:eastAsia="Times New Roman" w:cs="Times New Roman"/>
          <w:szCs w:val="24"/>
        </w:rPr>
        <w:t xml:space="preserve">Κύριε Τσίπρα, θέλετε να </w:t>
      </w:r>
      <w:proofErr w:type="spellStart"/>
      <w:r>
        <w:rPr>
          <w:rFonts w:eastAsia="Times New Roman" w:cs="Times New Roman"/>
          <w:szCs w:val="24"/>
        </w:rPr>
        <w:t>τριτολογήσετε</w:t>
      </w:r>
      <w:proofErr w:type="spellEnd"/>
      <w:r>
        <w:rPr>
          <w:rFonts w:eastAsia="Times New Roman" w:cs="Times New Roman"/>
          <w:szCs w:val="24"/>
        </w:rPr>
        <w:t>;</w:t>
      </w:r>
    </w:p>
    <w:p w14:paraId="485635A1"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Όχι, κυρία Πρόεδρε. Δεν θα </w:t>
      </w:r>
      <w:proofErr w:type="spellStart"/>
      <w:r>
        <w:rPr>
          <w:rFonts w:eastAsia="Times New Roman" w:cs="Times New Roman"/>
          <w:szCs w:val="24"/>
        </w:rPr>
        <w:t>τριτολογήσω</w:t>
      </w:r>
      <w:proofErr w:type="spellEnd"/>
      <w:r>
        <w:rPr>
          <w:rFonts w:eastAsia="Times New Roman" w:cs="Times New Roman"/>
          <w:szCs w:val="24"/>
        </w:rPr>
        <w:t xml:space="preserve">. Απλώς θα ήθελα τον λόγο για ένα λεπτό για να πω κάτι. </w:t>
      </w:r>
    </w:p>
    <w:p w14:paraId="485635A2" w14:textId="77777777" w:rsidR="00C17FD8" w:rsidRDefault="00C12081">
      <w:pPr>
        <w:spacing w:after="0" w:line="600" w:lineRule="auto"/>
        <w:ind w:firstLine="720"/>
        <w:jc w:val="both"/>
        <w:rPr>
          <w:rFonts w:eastAsia="Times New Roman" w:cs="Times New Roman"/>
          <w:szCs w:val="24"/>
        </w:rPr>
      </w:pPr>
      <w:r w:rsidRPr="00F9616D">
        <w:rPr>
          <w:rFonts w:eastAsia="Times New Roman" w:cs="Times New Roman"/>
          <w:b/>
          <w:szCs w:val="24"/>
        </w:rPr>
        <w:t>ΠΡΟΕΔΡΕΥ</w:t>
      </w:r>
      <w:r>
        <w:rPr>
          <w:rFonts w:eastAsia="Times New Roman" w:cs="Times New Roman"/>
          <w:b/>
          <w:szCs w:val="24"/>
        </w:rPr>
        <w:t>ΟΥΣΑ</w:t>
      </w:r>
      <w:r w:rsidRPr="00F9616D">
        <w:rPr>
          <w:rFonts w:eastAsia="Times New Roman" w:cs="Times New Roman"/>
          <w:b/>
          <w:szCs w:val="24"/>
        </w:rPr>
        <w:t xml:space="preserve"> (</w:t>
      </w:r>
      <w:r>
        <w:rPr>
          <w:rFonts w:eastAsia="Times New Roman" w:cs="Times New Roman"/>
          <w:b/>
          <w:szCs w:val="24"/>
        </w:rPr>
        <w:t>Αναστασία Χριστοδουλοπούλου</w:t>
      </w:r>
      <w:r w:rsidRPr="00F9616D">
        <w:rPr>
          <w:rFonts w:eastAsia="Times New Roman" w:cs="Times New Roman"/>
          <w:b/>
          <w:szCs w:val="24"/>
        </w:rPr>
        <w:t xml:space="preserve">): </w:t>
      </w:r>
      <w:r>
        <w:rPr>
          <w:rFonts w:eastAsia="Times New Roman" w:cs="Times New Roman"/>
          <w:szCs w:val="24"/>
        </w:rPr>
        <w:t xml:space="preserve">Ορίστε, έχετε τον λόγο. </w:t>
      </w:r>
    </w:p>
    <w:p w14:paraId="485635A3" w14:textId="77777777" w:rsidR="00C17FD8" w:rsidRDefault="00C12081">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Κυρία Πρόεδρε, η παρέμβασή μου δεν θα είναι πάνω α</w:t>
      </w:r>
      <w:r>
        <w:rPr>
          <w:rFonts w:eastAsia="Times New Roman" w:cs="Times New Roman"/>
          <w:szCs w:val="24"/>
        </w:rPr>
        <w:t xml:space="preserve">πό δύο λεπτά και δεν θα </w:t>
      </w:r>
      <w:proofErr w:type="spellStart"/>
      <w:r>
        <w:rPr>
          <w:rFonts w:eastAsia="Times New Roman" w:cs="Times New Roman"/>
          <w:szCs w:val="24"/>
        </w:rPr>
        <w:t>τριτολογήσω</w:t>
      </w:r>
      <w:proofErr w:type="spellEnd"/>
      <w:r>
        <w:rPr>
          <w:rFonts w:eastAsia="Times New Roman" w:cs="Times New Roman"/>
          <w:szCs w:val="24"/>
        </w:rPr>
        <w:t>. Θα μιλήσει ο Αντιπρόεδρος.</w:t>
      </w:r>
    </w:p>
    <w:p w14:paraId="485635A4" w14:textId="77777777" w:rsidR="00C17FD8" w:rsidRDefault="00C12081">
      <w:pPr>
        <w:tabs>
          <w:tab w:val="left" w:pos="3873"/>
        </w:tabs>
        <w:spacing w:after="0" w:line="600" w:lineRule="auto"/>
        <w:ind w:firstLine="680"/>
        <w:jc w:val="both"/>
        <w:rPr>
          <w:rFonts w:eastAsia="Times New Roman" w:cs="Times New Roman"/>
          <w:szCs w:val="24"/>
        </w:rPr>
      </w:pPr>
      <w:r>
        <w:rPr>
          <w:rFonts w:eastAsia="Times New Roman" w:cs="Times New Roman"/>
          <w:szCs w:val="24"/>
        </w:rPr>
        <w:t>Κύριε Μητσοτάκη, δεν έχω καταλάβει ποια είναι ακριβώς η πρότασή σας. Γι’ αυτό παίρνω τον λόγο. Σας άκουσα στην πρώτη ομιλία σας να λέτε ποια είναι η πρότασή σας για το πώς η Ελλάδα θα προχωρήσ</w:t>
      </w:r>
      <w:r>
        <w:rPr>
          <w:rFonts w:eastAsia="Times New Roman" w:cs="Times New Roman"/>
          <w:szCs w:val="24"/>
        </w:rPr>
        <w:t xml:space="preserve">ει μετά τη </w:t>
      </w:r>
      <w:proofErr w:type="spellStart"/>
      <w:r>
        <w:rPr>
          <w:rFonts w:eastAsia="Times New Roman" w:cs="Times New Roman"/>
          <w:szCs w:val="24"/>
        </w:rPr>
        <w:t>μνημονιακή</w:t>
      </w:r>
      <w:proofErr w:type="spellEnd"/>
      <w:r>
        <w:rPr>
          <w:rFonts w:eastAsia="Times New Roman" w:cs="Times New Roman"/>
          <w:szCs w:val="24"/>
        </w:rPr>
        <w:t xml:space="preserve"> εποχή, διότι αυτό συζητάμε σήμερα. </w:t>
      </w:r>
      <w:r>
        <w:rPr>
          <w:rFonts w:eastAsia="Times New Roman" w:cs="Times New Roman"/>
          <w:szCs w:val="24"/>
        </w:rPr>
        <w:t>Δεν λέω εγώ τώρα να πιάσουμε τις λεπτομέρειες, να δούμε τις απόψεις μας για το παραγωγικό μοντέλο</w:t>
      </w:r>
      <w:r w:rsidRPr="003D0888">
        <w:rPr>
          <w:rFonts w:eastAsia="Times New Roman" w:cs="Times New Roman"/>
          <w:szCs w:val="24"/>
        </w:rPr>
        <w:t xml:space="preserve">. </w:t>
      </w:r>
      <w:r>
        <w:rPr>
          <w:rFonts w:eastAsia="Times New Roman" w:cs="Times New Roman"/>
          <w:szCs w:val="24"/>
        </w:rPr>
        <w:t xml:space="preserve">Λέω για το βασικό πλαίσιο. </w:t>
      </w:r>
    </w:p>
    <w:p w14:paraId="485635A5" w14:textId="77777777" w:rsidR="00C17FD8" w:rsidRDefault="00C1208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Σας άκουσα στην </w:t>
      </w:r>
      <w:proofErr w:type="spellStart"/>
      <w:r>
        <w:rPr>
          <w:rFonts w:eastAsia="Times New Roman" w:cs="Times New Roman"/>
          <w:szCs w:val="24"/>
        </w:rPr>
        <w:t>πρωτομιλία</w:t>
      </w:r>
      <w:proofErr w:type="spellEnd"/>
      <w:r>
        <w:rPr>
          <w:rFonts w:eastAsia="Times New Roman" w:cs="Times New Roman"/>
          <w:szCs w:val="24"/>
        </w:rPr>
        <w:t xml:space="preserve"> σας να λέτε ότι η έξοδος στις αγορές είναι να</w:t>
      </w:r>
      <w:r>
        <w:rPr>
          <w:rFonts w:eastAsia="Times New Roman" w:cs="Times New Roman"/>
          <w:szCs w:val="24"/>
        </w:rPr>
        <w:t xml:space="preserve">ρκοπέδιο. Σας ακούω στη </w:t>
      </w:r>
      <w:proofErr w:type="spellStart"/>
      <w:r>
        <w:rPr>
          <w:rFonts w:eastAsia="Times New Roman" w:cs="Times New Roman"/>
          <w:szCs w:val="24"/>
        </w:rPr>
        <w:t>δευτερομιλία</w:t>
      </w:r>
      <w:proofErr w:type="spellEnd"/>
      <w:r>
        <w:rPr>
          <w:rFonts w:eastAsia="Times New Roman" w:cs="Times New Roman"/>
          <w:szCs w:val="24"/>
        </w:rPr>
        <w:t xml:space="preserve"> σας να λέτε ότι δεν ζητήσατε και δεν ζητάτε πιστοληπτική γραμμή. Τι ζητάτε λοιπόν; Δεν υπάρχει άλλη εκδοχή. Τι; </w:t>
      </w:r>
      <w:r>
        <w:rPr>
          <w:rFonts w:eastAsia="Times New Roman" w:cs="Times New Roman"/>
          <w:szCs w:val="24"/>
        </w:rPr>
        <w:t>μ</w:t>
      </w:r>
      <w:r>
        <w:rPr>
          <w:rFonts w:eastAsia="Times New Roman" w:cs="Times New Roman"/>
          <w:szCs w:val="24"/>
        </w:rPr>
        <w:t>νημόνιο; Παράταση του μνημονίου; Συνέχεια του μνημονίου; Νέο μνημόνιο; Αυτό ίσως είναι μ</w:t>
      </w:r>
      <w:r>
        <w:rPr>
          <w:rFonts w:eastAsia="Times New Roman" w:cs="Times New Roman"/>
          <w:szCs w:val="24"/>
        </w:rPr>
        <w:t>ί</w:t>
      </w:r>
      <w:r>
        <w:rPr>
          <w:rFonts w:eastAsia="Times New Roman" w:cs="Times New Roman"/>
          <w:szCs w:val="24"/>
        </w:rPr>
        <w:t>α τρίτη εκδοχή απ</w:t>
      </w:r>
      <w:r>
        <w:rPr>
          <w:rFonts w:eastAsia="Times New Roman" w:cs="Times New Roman"/>
          <w:szCs w:val="24"/>
        </w:rPr>
        <w:t>ό τις δύο υπαρκτές εναλλακτικές εκδοχές. Μένω με αυτή την απορία από την τοποθέτησή σας. Γι’ αυτό παίρνω τον λόγο.</w:t>
      </w:r>
    </w:p>
    <w:p w14:paraId="485635A6"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Δεύτερον, αναφερθήκατε στις τιμές, στα </w:t>
      </w:r>
      <w:r>
        <w:rPr>
          <w:rFonts w:eastAsia="Times New Roman" w:cs="Times New Roman"/>
          <w:szCs w:val="24"/>
          <w:lang w:val="en-US"/>
        </w:rPr>
        <w:t>spreads</w:t>
      </w:r>
      <w:r w:rsidRPr="00556C94">
        <w:rPr>
          <w:rFonts w:eastAsia="Times New Roman" w:cs="Times New Roman"/>
          <w:szCs w:val="24"/>
        </w:rPr>
        <w:t xml:space="preserve"> </w:t>
      </w:r>
      <w:r>
        <w:rPr>
          <w:rFonts w:eastAsia="Times New Roman" w:cs="Times New Roman"/>
          <w:szCs w:val="24"/>
        </w:rPr>
        <w:t xml:space="preserve">και στη διακύμανση των δεκαετών ομολόγων. Μάλιστα, κάνατε και τον αστεϊσμό σε σχέση με τον </w:t>
      </w:r>
      <w:r>
        <w:rPr>
          <w:rFonts w:eastAsia="Times New Roman" w:cs="Times New Roman"/>
          <w:szCs w:val="24"/>
        </w:rPr>
        <w:t>πίνακα τον οποίο κατέθεσα στα Πρακτικά. Πράγματι τι φαίνεται εκεί; Φαίνεται η αποτυχία του δεύτερου μνημονίου. Γιατί πράγματι υπήρχε μ</w:t>
      </w:r>
      <w:r>
        <w:rPr>
          <w:rFonts w:eastAsia="Times New Roman" w:cs="Times New Roman"/>
          <w:szCs w:val="24"/>
        </w:rPr>
        <w:t>ί</w:t>
      </w:r>
      <w:r>
        <w:rPr>
          <w:rFonts w:eastAsia="Times New Roman" w:cs="Times New Roman"/>
          <w:szCs w:val="24"/>
        </w:rPr>
        <w:t>α αποκλιμάκωση κατά τη διάρκεια της υλοποίησης της πρώτης, της δεύτερης, της τρίτης και της τέταρτης αξιολόγησης του δευτ</w:t>
      </w:r>
      <w:r>
        <w:rPr>
          <w:rFonts w:eastAsia="Times New Roman" w:cs="Times New Roman"/>
          <w:szCs w:val="24"/>
        </w:rPr>
        <w:t>έρου προγράμματος και η περιβόητη πέμπτη αξιολόγηση δεν έκλεισε ποτέ. Και πριν κλείσει ο κ. Σαμαράς βγήκε στις αγορές.</w:t>
      </w:r>
    </w:p>
    <w:p w14:paraId="485635A7" w14:textId="77777777" w:rsidR="00C17FD8" w:rsidRDefault="00C12081">
      <w:pPr>
        <w:spacing w:after="0" w:line="600" w:lineRule="auto"/>
        <w:ind w:firstLine="720"/>
        <w:jc w:val="center"/>
        <w:rPr>
          <w:rFonts w:eastAsia="Times New Roman"/>
          <w:szCs w:val="24"/>
        </w:rPr>
      </w:pPr>
      <w:r w:rsidRPr="00DA43AC">
        <w:rPr>
          <w:rFonts w:eastAsia="Times New Roman"/>
          <w:szCs w:val="24"/>
        </w:rPr>
        <w:t xml:space="preserve">(Θόρυβος – </w:t>
      </w:r>
      <w:r>
        <w:rPr>
          <w:rFonts w:eastAsia="Times New Roman"/>
          <w:szCs w:val="24"/>
        </w:rPr>
        <w:t>δ</w:t>
      </w:r>
      <w:r w:rsidRPr="00DA43AC">
        <w:rPr>
          <w:rFonts w:eastAsia="Times New Roman"/>
          <w:szCs w:val="24"/>
        </w:rPr>
        <w:t xml:space="preserve">ιαμαρτυρίες από την πτέρυγα </w:t>
      </w:r>
      <w:r>
        <w:rPr>
          <w:rFonts w:eastAsia="Times New Roman"/>
          <w:szCs w:val="24"/>
        </w:rPr>
        <w:t xml:space="preserve">της </w:t>
      </w:r>
      <w:r w:rsidRPr="00556C94">
        <w:rPr>
          <w:rFonts w:eastAsia="Times New Roman"/>
          <w:szCs w:val="24"/>
        </w:rPr>
        <w:t>Νέας Δημοκρατίας</w:t>
      </w:r>
      <w:r w:rsidRPr="00DA43AC">
        <w:rPr>
          <w:rFonts w:eastAsia="Times New Roman"/>
          <w:szCs w:val="24"/>
        </w:rPr>
        <w:t>)</w:t>
      </w:r>
    </w:p>
    <w:p w14:paraId="485635A8"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Καθίστε να ακούσετε. Πολύ πριν. Ακούστε. Αυτά έγιναν μετά. Εγώ μιλάω για το</w:t>
      </w:r>
      <w:r>
        <w:rPr>
          <w:rFonts w:eastAsia="Times New Roman" w:cs="Times New Roman"/>
          <w:szCs w:val="24"/>
        </w:rPr>
        <w:t xml:space="preserve"> καλοκαίρι του 2014. Εσείς αναφέρεστε στον Δεκέμβρη του 2014. </w:t>
      </w:r>
    </w:p>
    <w:p w14:paraId="485635A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Το καλοκαίρι του 2014, όταν είχαν αρχίσει να αποκλιμακώνονται τα ομόλογα, έγινε μ</w:t>
      </w:r>
      <w:r>
        <w:rPr>
          <w:rFonts w:eastAsia="Times New Roman" w:cs="Times New Roman"/>
          <w:szCs w:val="24"/>
        </w:rPr>
        <w:t>ί</w:t>
      </w:r>
      <w:r>
        <w:rPr>
          <w:rFonts w:eastAsia="Times New Roman" w:cs="Times New Roman"/>
          <w:szCs w:val="24"/>
        </w:rPr>
        <w:t>α προσπάθεια εξόδου στις αγορές. Και με το που έγινε αυτή η προσπάθεια η αποτυχημένη, δοκιμαστική, τότε βλέπετε</w:t>
      </w:r>
      <w:r>
        <w:rPr>
          <w:rFonts w:eastAsia="Times New Roman" w:cs="Times New Roman"/>
          <w:szCs w:val="24"/>
        </w:rPr>
        <w:t xml:space="preserve"> –θα το δείτε στον πίνακα τον οποία σας έχω θέσει υπ’ </w:t>
      </w:r>
      <w:proofErr w:type="spellStart"/>
      <w:r>
        <w:rPr>
          <w:rFonts w:eastAsia="Times New Roman" w:cs="Times New Roman"/>
          <w:szCs w:val="24"/>
        </w:rPr>
        <w:t>όψιν</w:t>
      </w:r>
      <w:proofErr w:type="spellEnd"/>
      <w:r>
        <w:rPr>
          <w:rFonts w:eastAsia="Times New Roman" w:cs="Times New Roman"/>
          <w:szCs w:val="24"/>
        </w:rPr>
        <w:t xml:space="preserve"> σας- την κατακόρυφη άνοδο. </w:t>
      </w:r>
    </w:p>
    <w:p w14:paraId="485635A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Αυτό, λοιπόν, </w:t>
      </w:r>
      <w:r w:rsidRPr="002F7918">
        <w:rPr>
          <w:rFonts w:eastAsia="Times New Roman" w:cs="Times New Roman"/>
          <w:szCs w:val="24"/>
        </w:rPr>
        <w:t>το οποίο</w:t>
      </w:r>
      <w:r>
        <w:rPr>
          <w:rFonts w:eastAsia="Times New Roman" w:cs="Times New Roman"/>
          <w:szCs w:val="24"/>
        </w:rPr>
        <w:t xml:space="preserve"> σας έδωσα και </w:t>
      </w:r>
      <w:r w:rsidRPr="002F7918">
        <w:rPr>
          <w:rFonts w:eastAsia="Times New Roman" w:cs="Times New Roman"/>
          <w:szCs w:val="24"/>
        </w:rPr>
        <w:t>το οποίο</w:t>
      </w:r>
      <w:r>
        <w:rPr>
          <w:rFonts w:eastAsia="Times New Roman" w:cs="Times New Roman"/>
          <w:szCs w:val="24"/>
        </w:rPr>
        <w:t xml:space="preserve"> σχολιάσατε είναι η παταγώδης αποτυχία του δεύτερου μνημονίου και της προσπάθειας της τότε </w:t>
      </w:r>
      <w:r w:rsidRPr="001850F1">
        <w:rPr>
          <w:rFonts w:eastAsia="Times New Roman" w:cs="Times New Roman"/>
          <w:szCs w:val="24"/>
        </w:rPr>
        <w:t>Κυβέρνηση</w:t>
      </w:r>
      <w:r>
        <w:rPr>
          <w:rFonts w:eastAsia="Times New Roman" w:cs="Times New Roman"/>
          <w:szCs w:val="24"/>
        </w:rPr>
        <w:t>ς να πείσει ψευδεπίγραφα</w:t>
      </w:r>
      <w:r>
        <w:rPr>
          <w:rFonts w:eastAsia="Times New Roman" w:cs="Times New Roman"/>
          <w:szCs w:val="24"/>
        </w:rPr>
        <w:t xml:space="preserve"> ότι υπάρχει </w:t>
      </w:r>
      <w:r>
        <w:rPr>
          <w:rFonts w:eastAsia="Times New Roman" w:cs="Times New Roman"/>
          <w:szCs w:val="24"/>
          <w:lang w:val="en-US"/>
        </w:rPr>
        <w:t>success</w:t>
      </w:r>
      <w:r w:rsidRPr="00636E3B">
        <w:rPr>
          <w:rFonts w:eastAsia="Times New Roman" w:cs="Times New Roman"/>
          <w:szCs w:val="24"/>
        </w:rPr>
        <w:t xml:space="preserve"> </w:t>
      </w:r>
      <w:r>
        <w:rPr>
          <w:rFonts w:eastAsia="Times New Roman" w:cs="Times New Roman"/>
          <w:szCs w:val="24"/>
          <w:lang w:val="en-US"/>
        </w:rPr>
        <w:t>story</w:t>
      </w:r>
      <w:r w:rsidRPr="00636E3B">
        <w:rPr>
          <w:rFonts w:eastAsia="Times New Roman" w:cs="Times New Roman"/>
          <w:szCs w:val="24"/>
        </w:rPr>
        <w:t>.</w:t>
      </w:r>
      <w:r>
        <w:rPr>
          <w:rFonts w:eastAsia="Times New Roman" w:cs="Times New Roman"/>
          <w:szCs w:val="24"/>
        </w:rPr>
        <w:t xml:space="preserve"> Ενώ σήμερα έχουμε ήδη δύο πετυχημένες εξόδους στις αγορές, έχουμε μ</w:t>
      </w:r>
      <w:r>
        <w:rPr>
          <w:rFonts w:eastAsia="Times New Roman" w:cs="Times New Roman"/>
          <w:szCs w:val="24"/>
        </w:rPr>
        <w:t>ί</w:t>
      </w:r>
      <w:r>
        <w:rPr>
          <w:rFonts w:eastAsia="Times New Roman" w:cs="Times New Roman"/>
          <w:szCs w:val="24"/>
        </w:rPr>
        <w:t xml:space="preserve">α </w:t>
      </w:r>
      <w:proofErr w:type="spellStart"/>
      <w:r>
        <w:rPr>
          <w:rFonts w:eastAsia="Times New Roman" w:cs="Times New Roman"/>
          <w:szCs w:val="24"/>
        </w:rPr>
        <w:t>ουσιαστικότατη</w:t>
      </w:r>
      <w:proofErr w:type="spellEnd"/>
      <w:r>
        <w:rPr>
          <w:rFonts w:eastAsia="Times New Roman" w:cs="Times New Roman"/>
          <w:szCs w:val="24"/>
        </w:rPr>
        <w:t xml:space="preserve"> αποκλιμάκωση των ομολόγων, όλων των ομολόγων, δεκαετών, επταετών, πενταετών. Και βεβαίως διαπιστώσατε, όλοι διαπιστώνουμε, ότι τις τελευταίες η</w:t>
      </w:r>
      <w:r>
        <w:rPr>
          <w:rFonts w:eastAsia="Times New Roman" w:cs="Times New Roman"/>
          <w:szCs w:val="24"/>
        </w:rPr>
        <w:t>μέρες υπάρχει μ</w:t>
      </w:r>
      <w:r>
        <w:rPr>
          <w:rFonts w:eastAsia="Times New Roman" w:cs="Times New Roman"/>
          <w:szCs w:val="24"/>
        </w:rPr>
        <w:t>ί</w:t>
      </w:r>
      <w:r>
        <w:rPr>
          <w:rFonts w:eastAsia="Times New Roman" w:cs="Times New Roman"/>
          <w:szCs w:val="24"/>
        </w:rPr>
        <w:t xml:space="preserve">α αναταραχή σε σχέση με τις διεθνείς αγορές που εν πολλοίς οφείλεται στην </w:t>
      </w:r>
      <w:r w:rsidRPr="00911877">
        <w:rPr>
          <w:rFonts w:eastAsia="Times New Roman" w:cs="Times New Roman"/>
          <w:szCs w:val="24"/>
        </w:rPr>
        <w:t>πολιτική</w:t>
      </w:r>
      <w:r>
        <w:rPr>
          <w:rFonts w:eastAsia="Times New Roman" w:cs="Times New Roman"/>
          <w:szCs w:val="24"/>
        </w:rPr>
        <w:t xml:space="preserve"> αβεβαιότητα στην Ιταλία. </w:t>
      </w:r>
      <w:r w:rsidRPr="00AC526C">
        <w:rPr>
          <w:rFonts w:eastAsia="Times New Roman" w:cs="Times New Roman"/>
          <w:szCs w:val="24"/>
        </w:rPr>
        <w:t>Όμως</w:t>
      </w:r>
      <w:r>
        <w:rPr>
          <w:rFonts w:eastAsia="Times New Roman" w:cs="Times New Roman"/>
          <w:szCs w:val="24"/>
        </w:rPr>
        <w:t xml:space="preserve">, αυτό δεν αφορά μόνο την Ελλάδα. </w:t>
      </w:r>
    </w:p>
    <w:p w14:paraId="485635AB" w14:textId="77777777" w:rsidR="00C17FD8" w:rsidRDefault="00C12081">
      <w:pPr>
        <w:spacing w:after="0" w:line="600" w:lineRule="auto"/>
        <w:ind w:firstLine="720"/>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τούτων δοθέντων αναρωτιέμαι το εξής: Σας άκουσα με προσοχή -και χαίρομαι που το είπατε-</w:t>
      </w:r>
      <w:r>
        <w:rPr>
          <w:rFonts w:eastAsia="Times New Roman" w:cs="Times New Roman"/>
          <w:szCs w:val="24"/>
        </w:rPr>
        <w:t xml:space="preserve"> ότι δεν ζητάτε πιστοληπτική γραμμή. Καλοδεχούμενο. </w:t>
      </w:r>
      <w:r w:rsidRPr="00AC526C">
        <w:rPr>
          <w:rFonts w:eastAsia="Times New Roman" w:cs="Times New Roman"/>
          <w:szCs w:val="24"/>
        </w:rPr>
        <w:t>Όμως</w:t>
      </w:r>
      <w:r>
        <w:rPr>
          <w:rFonts w:eastAsia="Times New Roman" w:cs="Times New Roman"/>
          <w:szCs w:val="24"/>
        </w:rPr>
        <w:t>, πιστοληπτική γραμμή δεν ζητάτε. Ναρκοπέδιο, λέτε, οι αγορές. Τότε τι λέτε; Τι προτείνετε; Το μόνο που κατάλαβα καλά ότι προτείνετε είναι να μην προχωρήσουμε σε προσλήψεις και ενδεχομένως το, κατά τη</w:t>
      </w:r>
      <w:r>
        <w:rPr>
          <w:rFonts w:eastAsia="Times New Roman" w:cs="Times New Roman"/>
          <w:szCs w:val="24"/>
        </w:rPr>
        <w:t xml:space="preserve"> γνώμη σας, πλεονάζον προσωπικό να φεύγει, μπας και μειώσουμε λίγο τους φορολογικούς συντελεστές. Διαφωνούμε με αυτή την άποψη. Πιστεύουμε ότι η μείωση των φορολογικών συντελεστών </w:t>
      </w:r>
      <w:r w:rsidRPr="00E57B5A">
        <w:rPr>
          <w:rFonts w:eastAsia="Times New Roman" w:cs="Times New Roman"/>
          <w:szCs w:val="24"/>
        </w:rPr>
        <w:t>πρέπει να</w:t>
      </w:r>
      <w:r>
        <w:rPr>
          <w:rFonts w:eastAsia="Times New Roman" w:cs="Times New Roman"/>
          <w:szCs w:val="24"/>
        </w:rPr>
        <w:t xml:space="preserve"> έρθει και θα έρθει από το 2019 και μετά σταδιακά μέσα από τον δημοσιονομικό χώρο που κατακτιέται από τη συνετή </w:t>
      </w:r>
      <w:r w:rsidRPr="00911877">
        <w:rPr>
          <w:rFonts w:eastAsia="Times New Roman" w:cs="Times New Roman"/>
          <w:szCs w:val="24"/>
        </w:rPr>
        <w:t>πολιτική</w:t>
      </w:r>
      <w:r>
        <w:rPr>
          <w:rFonts w:eastAsia="Times New Roman" w:cs="Times New Roman"/>
          <w:szCs w:val="24"/>
        </w:rPr>
        <w:t xml:space="preserve"> δημοσιονομική διαχείριση. </w:t>
      </w:r>
    </w:p>
    <w:p w14:paraId="485635A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Τέλος, καλοδεχούμενη η τοποθέτησή σας σε σχέση με το ότι λέτε στους επενδυτές να έρθουν. Εγώ αναφέρθηκα σε μ</w:t>
      </w:r>
      <w:r>
        <w:rPr>
          <w:rFonts w:eastAsia="Times New Roman" w:cs="Times New Roman"/>
          <w:szCs w:val="24"/>
        </w:rPr>
        <w:t>ί</w:t>
      </w:r>
      <w:r>
        <w:rPr>
          <w:rFonts w:eastAsia="Times New Roman" w:cs="Times New Roman"/>
          <w:szCs w:val="24"/>
        </w:rPr>
        <w:t xml:space="preserve">α συγκεκριμένη παρέμβασή σας σε εκδήλωση του Συνδέσμου Ελλήνων Βιομηχάνων, στην οποία παρέμβασή σας -και μάλιστα αναφέρθηκε και ο Αντιπρόεδρος σε άλλη συζήτηση εδώ στη </w:t>
      </w:r>
      <w:r w:rsidRPr="00840C4C">
        <w:rPr>
          <w:rFonts w:eastAsia="Times New Roman" w:cs="Times New Roman"/>
          <w:szCs w:val="24"/>
        </w:rPr>
        <w:t>Βουλή</w:t>
      </w:r>
      <w:r>
        <w:rPr>
          <w:rFonts w:eastAsia="Times New Roman" w:cs="Times New Roman"/>
          <w:szCs w:val="24"/>
        </w:rPr>
        <w:t xml:space="preserve">- είπατε να φέρουν τα χρήματά τους επενδυτές στην Ελλάδα, όταν αποκατασταθεί η </w:t>
      </w:r>
      <w:r w:rsidRPr="00911877">
        <w:rPr>
          <w:rFonts w:eastAsia="Times New Roman" w:cs="Times New Roman"/>
          <w:szCs w:val="24"/>
        </w:rPr>
        <w:t>πολ</w:t>
      </w:r>
      <w:r w:rsidRPr="00911877">
        <w:rPr>
          <w:rFonts w:eastAsia="Times New Roman" w:cs="Times New Roman"/>
          <w:szCs w:val="24"/>
        </w:rPr>
        <w:t>ιτική</w:t>
      </w:r>
      <w:r>
        <w:rPr>
          <w:rFonts w:eastAsia="Times New Roman" w:cs="Times New Roman"/>
          <w:szCs w:val="24"/>
        </w:rPr>
        <w:t xml:space="preserve"> σταθερότητα. </w:t>
      </w:r>
    </w:p>
    <w:p w14:paraId="485635AD"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Εάν αυτή τη δήλωση σήμερα έχετε την παρρησία να την αφήσετε στην άκρη ως ένα κακό συμβάν και να τοποθετηθείτε εκ νέου για την ανάγκη να επιστρέψουν τα χρήματά τους στις τράπεζες οι επενδυτές και να έρθουν εδώ να συνεχίσουν αυτή την ανοδ</w:t>
      </w:r>
      <w:r>
        <w:rPr>
          <w:rFonts w:eastAsia="Times New Roman" w:cs="Times New Roman"/>
          <w:szCs w:val="24"/>
        </w:rPr>
        <w:t>ική πορεία επενδύσεων που είχαμε το 2017 και το 2018 και να πάμε να πιάσουμε νέο ρεκόρ του 2018, είναι καλοδεχούμενη η τοποθέτηση.</w:t>
      </w:r>
    </w:p>
    <w:p w14:paraId="485635AE"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Ένα τελευταίο. Κύριε Μητσοτάκη, θέλω να καταγγείλω την αδόκιμη επίθεση που κάνατε στην κ. Γεννηματά σε σχέση με τον πρώην Περ</w:t>
      </w:r>
      <w:r>
        <w:rPr>
          <w:rFonts w:eastAsia="Times New Roman" w:cs="Times New Roman"/>
          <w:szCs w:val="24"/>
        </w:rPr>
        <w:t>ιφερειάρχη Κεντρικής Μακεδονίας κ. Ψωμιάδη. Διότι ορθώς λέτε ότι εψήφισε στις εκλογές ανάδειξης Αρχηγού στο Κίνημα Αλλαγής, αλλά πριν από δέκα ημέρες ψήφισε και στις δικές σας εσωκομματικές εκλογές στη Θεσσαλονίκη. Έκανε και δηλώσεις, μάλιστα, έξω από το ε</w:t>
      </w:r>
      <w:r>
        <w:rPr>
          <w:rFonts w:eastAsia="Times New Roman" w:cs="Times New Roman"/>
          <w:szCs w:val="24"/>
        </w:rPr>
        <w:t>κλογικό κέντρο. Να είστε καλά.</w:t>
      </w:r>
    </w:p>
    <w:p w14:paraId="485635AF" w14:textId="77777777" w:rsidR="00C17FD8" w:rsidRDefault="00C12081">
      <w:pPr>
        <w:spacing w:after="0" w:line="600" w:lineRule="auto"/>
        <w:ind w:firstLine="720"/>
        <w:jc w:val="center"/>
        <w:rPr>
          <w:rFonts w:eastAsia="Times New Roman" w:cs="Times New Roman"/>
          <w:szCs w:val="24"/>
        </w:rPr>
      </w:pPr>
      <w:r w:rsidRPr="00AD407F">
        <w:rPr>
          <w:rFonts w:eastAsia="Times New Roman" w:cs="Times New Roman"/>
          <w:szCs w:val="24"/>
        </w:rPr>
        <w:t>(Χειροκροτήματα από τις πτέρυγες του ΣΥΡΙΖΑ και των ΑΝΕΛ)</w:t>
      </w:r>
    </w:p>
    <w:p w14:paraId="485635B0" w14:textId="77777777" w:rsidR="00C17FD8" w:rsidRDefault="00C12081">
      <w:pPr>
        <w:spacing w:after="0" w:line="600" w:lineRule="auto"/>
        <w:ind w:firstLine="720"/>
        <w:jc w:val="both"/>
        <w:rPr>
          <w:rFonts w:eastAsia="Times New Roman" w:cs="Times New Roman"/>
          <w:szCs w:val="24"/>
        </w:rPr>
      </w:pPr>
      <w:r w:rsidRPr="00AB0C54">
        <w:rPr>
          <w:rFonts w:eastAsia="Times New Roman" w:cs="Times New Roman"/>
          <w:b/>
          <w:szCs w:val="24"/>
        </w:rPr>
        <w:t>ΠΡΟΕΔΡΕΥΟΥΣΑ (Αναστασία Χριστοδουλοπούλου):</w:t>
      </w:r>
      <w:r>
        <w:rPr>
          <w:rFonts w:eastAsia="Times New Roman" w:cs="Times New Roman"/>
          <w:szCs w:val="24"/>
        </w:rPr>
        <w:t xml:space="preserve"> Τώρα θα δώσω τον λόγο στον κ. Λεβέντη για τη δευτερολογία του. Θα κλείσει μετά ο κ. Δραγασάκης.</w:t>
      </w:r>
    </w:p>
    <w:p w14:paraId="485635B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Κύριε Λεβέντη, έχετε τον λό</w:t>
      </w:r>
      <w:r>
        <w:rPr>
          <w:rFonts w:eastAsia="Times New Roman" w:cs="Times New Roman"/>
          <w:szCs w:val="24"/>
        </w:rPr>
        <w:t>γο.</w:t>
      </w:r>
    </w:p>
    <w:p w14:paraId="485635B2" w14:textId="77777777" w:rsidR="00C17FD8" w:rsidRDefault="00C12081">
      <w:pPr>
        <w:spacing w:after="0" w:line="600" w:lineRule="auto"/>
        <w:ind w:firstLine="720"/>
        <w:jc w:val="both"/>
        <w:rPr>
          <w:rFonts w:eastAsia="Times New Roman"/>
          <w:szCs w:val="24"/>
        </w:rPr>
      </w:pPr>
      <w:r>
        <w:rPr>
          <w:rFonts w:eastAsia="Times New Roman"/>
          <w:szCs w:val="24"/>
        </w:rPr>
        <w:t>(Στο σημείο αυτό την Προεδρική Έδρα καταλαμβάνει ο Β΄ Αντιπρόεδρος της Βουλής κ</w:t>
      </w:r>
      <w:r w:rsidRPr="00D07388">
        <w:rPr>
          <w:rFonts w:eastAsia="Times New Roman"/>
          <w:szCs w:val="24"/>
        </w:rPr>
        <w:t>.</w:t>
      </w:r>
      <w:r w:rsidRPr="00DA1324">
        <w:rPr>
          <w:rFonts w:eastAsia="Times New Roman"/>
          <w:b/>
          <w:szCs w:val="24"/>
        </w:rPr>
        <w:t xml:space="preserve"> ΓΕΩΡΓΙΟΣ ΒΑΡΕΜΕΝΟΣ</w:t>
      </w:r>
      <w:r>
        <w:rPr>
          <w:rFonts w:eastAsia="Times New Roman"/>
          <w:szCs w:val="24"/>
        </w:rPr>
        <w:t>)</w:t>
      </w:r>
    </w:p>
    <w:p w14:paraId="485635B3" w14:textId="77777777" w:rsidR="00C17FD8" w:rsidRDefault="00C12081">
      <w:pPr>
        <w:spacing w:after="0"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Κύριε Πρωθυπουργέ, κύριε Πρόεδρο, κυρίες και κύριοι Βουλευτές, είδα εδώ στην Αίθουσα ότι γίνεται μάχη </w:t>
      </w:r>
      <w:r>
        <w:rPr>
          <w:rFonts w:eastAsia="Times New Roman"/>
          <w:szCs w:val="24"/>
        </w:rPr>
        <w:t xml:space="preserve">επί </w:t>
      </w:r>
      <w:proofErr w:type="spellStart"/>
      <w:r>
        <w:rPr>
          <w:rFonts w:eastAsia="Times New Roman"/>
          <w:szCs w:val="24"/>
        </w:rPr>
        <w:t>ποίου</w:t>
      </w:r>
      <w:proofErr w:type="spellEnd"/>
      <w:r>
        <w:rPr>
          <w:rFonts w:eastAsia="Times New Roman"/>
          <w:szCs w:val="24"/>
        </w:rPr>
        <w:t xml:space="preserve"> θα έρθουν τα λεφτά πίσω. Τα λεφτά δεν καλούνται να έρθουν πίσω. Όταν υπάρξει εμπιστοσύνη στην οικονομία, τότε, κύριε Τσίπρα, έρχονται τα λεφτά πίσω. Είτε τα προσκαλεί ο κ. Μητσοτάκης είτε δεν τα προσκαλεί, ελάχιστα τον λαμβάνουν υπ’ </w:t>
      </w:r>
      <w:proofErr w:type="spellStart"/>
      <w:r>
        <w:rPr>
          <w:rFonts w:eastAsia="Times New Roman"/>
          <w:szCs w:val="24"/>
        </w:rPr>
        <w:t>όψιν</w:t>
      </w:r>
      <w:proofErr w:type="spellEnd"/>
      <w:r>
        <w:rPr>
          <w:rFonts w:eastAsia="Times New Roman"/>
          <w:szCs w:val="24"/>
        </w:rPr>
        <w:t>. Μην ανη</w:t>
      </w:r>
      <w:r>
        <w:rPr>
          <w:rFonts w:eastAsia="Times New Roman"/>
          <w:szCs w:val="24"/>
        </w:rPr>
        <w:t>συχείτε επ’ αυτού, ότι θα επηρεάσει τα χρήματα ο κ. Μητσοτάκης, δηλαδή. Το κατά πόσο θα επιστρέψουν τα χρήματα, το εξαρτούν από το κλίμα το οποίο υπάρχει στη χώρα.</w:t>
      </w:r>
    </w:p>
    <w:p w14:paraId="485635B4" w14:textId="77777777" w:rsidR="00C17FD8" w:rsidRDefault="00C12081">
      <w:pPr>
        <w:spacing w:after="0" w:line="600" w:lineRule="auto"/>
        <w:ind w:firstLine="720"/>
        <w:jc w:val="both"/>
        <w:rPr>
          <w:rFonts w:eastAsia="Times New Roman"/>
          <w:szCs w:val="24"/>
        </w:rPr>
      </w:pPr>
      <w:r>
        <w:rPr>
          <w:rFonts w:eastAsia="Times New Roman"/>
          <w:szCs w:val="24"/>
        </w:rPr>
        <w:t>Θέλω να πω δ</w:t>
      </w:r>
      <w:r>
        <w:rPr>
          <w:rFonts w:eastAsia="Times New Roman"/>
          <w:szCs w:val="24"/>
        </w:rPr>
        <w:t>ύ</w:t>
      </w:r>
      <w:r>
        <w:rPr>
          <w:rFonts w:eastAsia="Times New Roman"/>
          <w:szCs w:val="24"/>
        </w:rPr>
        <w:t xml:space="preserve">ο λόγια για τους </w:t>
      </w:r>
      <w:proofErr w:type="spellStart"/>
      <w:r>
        <w:rPr>
          <w:rFonts w:eastAsia="Times New Roman"/>
          <w:szCs w:val="24"/>
        </w:rPr>
        <w:t>μικροομολογιούχους</w:t>
      </w:r>
      <w:proofErr w:type="spellEnd"/>
      <w:r>
        <w:rPr>
          <w:rFonts w:eastAsia="Times New Roman"/>
          <w:szCs w:val="24"/>
        </w:rPr>
        <w:t>. Έχουμε στον τόπο αυτόν αδικήσει κάποιους α</w:t>
      </w:r>
      <w:r>
        <w:rPr>
          <w:rFonts w:eastAsia="Times New Roman"/>
          <w:szCs w:val="24"/>
        </w:rPr>
        <w:t xml:space="preserve">νθρώπους. Μέχρι τώρα δεν έχουν χαθεί λεφτά. Στην Κύπρο χάθηκαν λεφτά. Στην Ελλάδα, όμως, υπήρξαν άνθρωποι που επένδυσαν σε ομόλογα ελληνικού δημοσίου. Όσοι επένδυσαν σε </w:t>
      </w:r>
      <w:proofErr w:type="spellStart"/>
      <w:r>
        <w:rPr>
          <w:rFonts w:eastAsia="Times New Roman"/>
          <w:szCs w:val="24"/>
          <w:lang w:val="en-US"/>
        </w:rPr>
        <w:t>E</w:t>
      </w:r>
      <w:r>
        <w:rPr>
          <w:rFonts w:eastAsia="Times New Roman"/>
          <w:szCs w:val="24"/>
          <w:lang w:val="en-US"/>
        </w:rPr>
        <w:t>urobank</w:t>
      </w:r>
      <w:proofErr w:type="spellEnd"/>
      <w:r>
        <w:rPr>
          <w:rFonts w:eastAsia="Times New Roman"/>
          <w:szCs w:val="24"/>
        </w:rPr>
        <w:t xml:space="preserve"> και</w:t>
      </w:r>
      <w:r w:rsidRPr="001B1B7E">
        <w:rPr>
          <w:rFonts w:eastAsia="Times New Roman"/>
          <w:szCs w:val="24"/>
        </w:rPr>
        <w:t xml:space="preserve"> </w:t>
      </w:r>
      <w:r>
        <w:rPr>
          <w:rFonts w:eastAsia="Times New Roman"/>
          <w:szCs w:val="24"/>
        </w:rPr>
        <w:t xml:space="preserve">σε </w:t>
      </w:r>
      <w:r>
        <w:rPr>
          <w:rFonts w:eastAsia="Times New Roman"/>
          <w:szCs w:val="24"/>
          <w:lang w:val="en-US"/>
        </w:rPr>
        <w:t>A</w:t>
      </w:r>
      <w:r>
        <w:rPr>
          <w:rFonts w:eastAsia="Times New Roman"/>
          <w:szCs w:val="24"/>
          <w:lang w:val="en-US"/>
        </w:rPr>
        <w:t>lpha</w:t>
      </w:r>
      <w:r>
        <w:rPr>
          <w:rFonts w:eastAsia="Times New Roman"/>
          <w:szCs w:val="24"/>
        </w:rPr>
        <w:t xml:space="preserve"> δεν έχασαν τα λεφτά τους. Όσοι επένδυσαν σε ομόλογα ελληνικού δημ</w:t>
      </w:r>
      <w:r>
        <w:rPr>
          <w:rFonts w:eastAsia="Times New Roman"/>
          <w:szCs w:val="24"/>
        </w:rPr>
        <w:t>οσίου όμως, με μ</w:t>
      </w:r>
      <w:r>
        <w:rPr>
          <w:rFonts w:eastAsia="Times New Roman"/>
          <w:szCs w:val="24"/>
        </w:rPr>
        <w:t>ί</w:t>
      </w:r>
      <w:r>
        <w:rPr>
          <w:rFonts w:eastAsia="Times New Roman"/>
          <w:szCs w:val="24"/>
        </w:rPr>
        <w:t xml:space="preserve">α κακοήθη απόφαση τότε του κ. Βενιζέλου για το </w:t>
      </w:r>
      <w:r>
        <w:rPr>
          <w:rFonts w:eastAsia="Times New Roman"/>
          <w:szCs w:val="24"/>
          <w:lang w:val="en-US"/>
        </w:rPr>
        <w:t>PSI</w:t>
      </w:r>
      <w:r>
        <w:rPr>
          <w:rFonts w:eastAsia="Times New Roman"/>
          <w:szCs w:val="24"/>
        </w:rPr>
        <w:t xml:space="preserve"> -που είχε, βέβαια, και την καλή της πλευρά, γιατί μείωσε το χρέος- οι άνθρωποι έχασαν τα λεφτά τους. </w:t>
      </w:r>
    </w:p>
    <w:p w14:paraId="485635B5" w14:textId="77777777" w:rsidR="00C17FD8" w:rsidRDefault="00C12081">
      <w:pPr>
        <w:spacing w:after="0" w:line="600" w:lineRule="auto"/>
        <w:ind w:firstLine="720"/>
        <w:jc w:val="both"/>
        <w:rPr>
          <w:rFonts w:eastAsia="Times New Roman"/>
          <w:szCs w:val="24"/>
        </w:rPr>
      </w:pPr>
      <w:r>
        <w:rPr>
          <w:rFonts w:eastAsia="Times New Roman"/>
          <w:szCs w:val="24"/>
        </w:rPr>
        <w:t xml:space="preserve">Δεν είναι αυτό το πράγμα ενέργεια κράτους δικαίου και οφείλουμε να το διορθώσουμε με κάποιον τρόπο. Αν δεν έχει χρήματα το κράτος αμέσως, να δώσουμε λύσεις όπως μείωση της φορολογίας τους, σταδιακή αποπληρωμή των δόσεων των φόρων που έχουν, κάποια κίνητρα </w:t>
      </w:r>
      <w:r>
        <w:rPr>
          <w:rFonts w:eastAsia="Times New Roman"/>
          <w:szCs w:val="24"/>
        </w:rPr>
        <w:t xml:space="preserve">άλλα </w:t>
      </w:r>
      <w:proofErr w:type="spellStart"/>
      <w:r>
        <w:rPr>
          <w:rFonts w:eastAsia="Times New Roman"/>
          <w:szCs w:val="24"/>
        </w:rPr>
        <w:t>κ.ο.κ.</w:t>
      </w:r>
      <w:proofErr w:type="spellEnd"/>
      <w:r>
        <w:rPr>
          <w:rFonts w:eastAsia="Times New Roman"/>
          <w:szCs w:val="24"/>
        </w:rPr>
        <w:t>. Πάντως δεν μπορούμε να αφήσουμε κάποιους ανθρώπους να πεθάνουν εγκαταλελειμμένοι της πείνας. Από όλες τις πτέρυγες της Βουλής είναι εγκαταλελειμμένοι οι άνθρωποι αυτοί.</w:t>
      </w:r>
    </w:p>
    <w:p w14:paraId="485635B6" w14:textId="77777777" w:rsidR="00C17FD8" w:rsidRDefault="00C12081">
      <w:pPr>
        <w:spacing w:after="0" w:line="600" w:lineRule="auto"/>
        <w:ind w:firstLine="720"/>
        <w:jc w:val="both"/>
        <w:rPr>
          <w:rFonts w:eastAsia="Times New Roman"/>
          <w:szCs w:val="24"/>
        </w:rPr>
      </w:pPr>
      <w:r>
        <w:rPr>
          <w:rFonts w:eastAsia="Times New Roman"/>
          <w:szCs w:val="24"/>
        </w:rPr>
        <w:t xml:space="preserve">Μετά μιλάμε για απλή αναλογική και βλέπω ότι εγκατέλειψε ο κ. Τσίπρας την </w:t>
      </w:r>
      <w:r>
        <w:rPr>
          <w:rFonts w:eastAsia="Times New Roman"/>
          <w:szCs w:val="24"/>
        </w:rPr>
        <w:t>παλαιά του άποψη για μηδέν μπόνους και τώρα συναλλάσσεται με την κ</w:t>
      </w:r>
      <w:r>
        <w:rPr>
          <w:rFonts w:eastAsia="Times New Roman"/>
          <w:szCs w:val="24"/>
        </w:rPr>
        <w:t>.</w:t>
      </w:r>
      <w:r>
        <w:rPr>
          <w:rFonts w:eastAsia="Times New Roman"/>
          <w:szCs w:val="24"/>
        </w:rPr>
        <w:t xml:space="preserve"> Γεννηματά για τριάντα έδρες μπόνους. Αυτό δεν είναι απλή αναλογική. Αυτό είναι παζάρι. Όταν λέμε «απλή αναλογική», λέμε να γυρίσει η σελίδα των αυτοδύναμων κυβερνήσεων που μας έφεραν στη χ</w:t>
      </w:r>
      <w:r>
        <w:rPr>
          <w:rFonts w:eastAsia="Times New Roman"/>
          <w:szCs w:val="24"/>
        </w:rPr>
        <w:t>ρεοκοπία, την ηθική και την οικονομική -γιατί υπήρξε στον τόπο αυτό, νωρίτερα από την οικονομική, και η ηθική χρεοκοπία πολιτικού συστήματος- και να πάμε σε κυβερνήσεις συμμαχίας. Μπορεί να γίνονται συμμαχικές κυβερνήσεις όχι μόνο μεταξύ δύο κομμάτων, αλλά</w:t>
      </w:r>
      <w:r>
        <w:rPr>
          <w:rFonts w:eastAsia="Times New Roman"/>
          <w:szCs w:val="24"/>
        </w:rPr>
        <w:t xml:space="preserve"> και τριών και τεσσάρων κομμάτων, αρκεί να σταματήσει η ελπίδα ότι κάποιος θα βγει αυτοδύναμος.</w:t>
      </w:r>
    </w:p>
    <w:p w14:paraId="485635B7" w14:textId="77777777" w:rsidR="00C17FD8" w:rsidRDefault="00C12081">
      <w:pPr>
        <w:spacing w:after="0" w:line="600" w:lineRule="auto"/>
        <w:ind w:firstLine="720"/>
        <w:jc w:val="both"/>
        <w:rPr>
          <w:rFonts w:eastAsia="Times New Roman"/>
          <w:szCs w:val="24"/>
        </w:rPr>
      </w:pPr>
      <w:r>
        <w:rPr>
          <w:rFonts w:eastAsia="Times New Roman"/>
          <w:szCs w:val="24"/>
        </w:rPr>
        <w:t>Κι αν μέμφομαι την κ</w:t>
      </w:r>
      <w:r>
        <w:rPr>
          <w:rFonts w:eastAsia="Times New Roman"/>
          <w:szCs w:val="24"/>
        </w:rPr>
        <w:t>.</w:t>
      </w:r>
      <w:r>
        <w:rPr>
          <w:rFonts w:eastAsia="Times New Roman"/>
          <w:szCs w:val="24"/>
        </w:rPr>
        <w:t xml:space="preserve"> Γεννηματά, είναι γιατί με την ψήφο που έδωσε πέρυσι, διατηρεί τις ελπίδες του κ. Μητσοτάκη για πρωθυπουργία. Αυτό όντως μέμφομαι, διότι εί</w:t>
      </w:r>
      <w:r>
        <w:rPr>
          <w:rFonts w:eastAsia="Times New Roman"/>
          <w:szCs w:val="24"/>
        </w:rPr>
        <w:t>ναι καταστροφή. Θα είχαμε προχωρήσει στον τόπο αυτόν στο γύρισμα σελίδας και θα είχαν αξία αυτές οι εκλογές τώρα. Ενώ τώρα λέμε να γίνουν με το παλιό σύστημα και οι μεθεπόμενες να γίνουν με την απλή αναλογική. Έχεις και τον κ. Μητσοτάκη να σου λέει ότι άμα</w:t>
      </w:r>
      <w:r>
        <w:rPr>
          <w:rFonts w:eastAsia="Times New Roman"/>
          <w:szCs w:val="24"/>
        </w:rPr>
        <w:t xml:space="preserve"> βγει, θα επαναφέρει την ενισχυμένη και όλα αυτά ακούγονται σαν ατιμίες από τον κόσμο. Θα κάνουμε άλλη μ</w:t>
      </w:r>
      <w:r>
        <w:rPr>
          <w:rFonts w:eastAsia="Times New Roman"/>
          <w:szCs w:val="24"/>
        </w:rPr>
        <w:t>ί</w:t>
      </w:r>
      <w:r>
        <w:rPr>
          <w:rFonts w:eastAsia="Times New Roman"/>
          <w:szCs w:val="24"/>
        </w:rPr>
        <w:t xml:space="preserve">α φορά εκλογές με μπόνους, για να έρθει η </w:t>
      </w:r>
      <w:proofErr w:type="spellStart"/>
      <w:r>
        <w:rPr>
          <w:rFonts w:eastAsia="Times New Roman"/>
          <w:szCs w:val="24"/>
        </w:rPr>
        <w:t>παράλλη</w:t>
      </w:r>
      <w:proofErr w:type="spellEnd"/>
      <w:r>
        <w:rPr>
          <w:rFonts w:eastAsia="Times New Roman"/>
          <w:szCs w:val="24"/>
        </w:rPr>
        <w:t xml:space="preserve"> φορά να κάνουμε χωρίς μπόνους και με έναν </w:t>
      </w:r>
      <w:proofErr w:type="spellStart"/>
      <w:r>
        <w:rPr>
          <w:rFonts w:eastAsia="Times New Roman"/>
          <w:szCs w:val="24"/>
        </w:rPr>
        <w:t>απειλούντα</w:t>
      </w:r>
      <w:proofErr w:type="spellEnd"/>
      <w:r>
        <w:rPr>
          <w:rFonts w:eastAsia="Times New Roman"/>
          <w:szCs w:val="24"/>
        </w:rPr>
        <w:t xml:space="preserve"> υποψήφιο πρωθυπουργό ότι το πρώτο νομοσχέδιο που</w:t>
      </w:r>
      <w:r>
        <w:rPr>
          <w:rFonts w:eastAsia="Times New Roman"/>
          <w:szCs w:val="24"/>
        </w:rPr>
        <w:t xml:space="preserve"> θα φέρει είναι η ενισχυμένη.</w:t>
      </w:r>
    </w:p>
    <w:p w14:paraId="485635B8"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Γνωρίζετε ότι τρεις εκ των Βουλευτών μας έχουν φύγει από την Ένωση Κεντρώων. Εγώ δεν έχω καταλάβει ακόμα τους λόγους που επικαλέστηκαν. Θα δούμε στην ψηφοφορία για το </w:t>
      </w:r>
      <w:r>
        <w:rPr>
          <w:rFonts w:eastAsia="Times New Roman"/>
          <w:szCs w:val="24"/>
        </w:rPr>
        <w:t>σ</w:t>
      </w:r>
      <w:r>
        <w:rPr>
          <w:rFonts w:eastAsia="Times New Roman"/>
          <w:szCs w:val="24"/>
        </w:rPr>
        <w:t>κοπιανό τι ψήφο θα δώσουν. Περιμένει όλη η Ελλάδα να το δε</w:t>
      </w:r>
      <w:r>
        <w:rPr>
          <w:rFonts w:eastAsia="Times New Roman"/>
          <w:szCs w:val="24"/>
        </w:rPr>
        <w:t xml:space="preserve">ι αυτό, να ξέρετε. </w:t>
      </w:r>
    </w:p>
    <w:p w14:paraId="485635B9"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Εκείνο το οποίο θέτω, όμως, είναι ένα θέμα: Τα κόμματα που παίρνουν Βουλευτές που είναι εκλεγμένοι με λίστα, πράττουν ηθικά; Τα κόμματα που παίρνουν, δηλαδή, μ</w:t>
      </w:r>
      <w:r>
        <w:rPr>
          <w:rFonts w:eastAsia="Times New Roman"/>
          <w:szCs w:val="24"/>
        </w:rPr>
        <w:t>ί</w:t>
      </w:r>
      <w:r>
        <w:rPr>
          <w:rFonts w:eastAsia="Times New Roman"/>
          <w:szCs w:val="24"/>
        </w:rPr>
        <w:t>α έδρα που είναι βγαλμένη για την Ένωση Κεντρώων σε μ</w:t>
      </w:r>
      <w:r>
        <w:rPr>
          <w:rFonts w:eastAsia="Times New Roman"/>
          <w:szCs w:val="24"/>
        </w:rPr>
        <w:t>ί</w:t>
      </w:r>
      <w:r>
        <w:rPr>
          <w:rFonts w:eastAsia="Times New Roman"/>
          <w:szCs w:val="24"/>
        </w:rPr>
        <w:t>α περιφέρεια και τη βλ</w:t>
      </w:r>
      <w:r>
        <w:rPr>
          <w:rFonts w:eastAsia="Times New Roman"/>
          <w:szCs w:val="24"/>
        </w:rPr>
        <w:t xml:space="preserve">έπουν τώρα την έδρα αυτή –ξέρω </w:t>
      </w:r>
      <w:r w:rsidRPr="00FA2672">
        <w:rPr>
          <w:rFonts w:eastAsia="Times New Roman"/>
          <w:szCs w:val="24"/>
        </w:rPr>
        <w:t>’</w:t>
      </w:r>
      <w:proofErr w:type="spellStart"/>
      <w:r>
        <w:rPr>
          <w:rFonts w:eastAsia="Times New Roman"/>
          <w:szCs w:val="24"/>
        </w:rPr>
        <w:t>γώ</w:t>
      </w:r>
      <w:proofErr w:type="spellEnd"/>
      <w:r>
        <w:rPr>
          <w:rFonts w:eastAsia="Times New Roman"/>
          <w:szCs w:val="24"/>
        </w:rPr>
        <w:t>- στο ΠΑΣΟΚ ή τη βλέπουν αλλού, πράττουν ηθικά τα κόμματα αυτά; Συμβάλλουν στην αναβάθμιση της ηθικής υπόστασης του πολιτικού συστήματος; Δηλαδή όποιος περνάει απ’ έξω τον βάζετε μέσα; Αυτή είναι η ηθική; Θέλετε να το κάνο</w:t>
      </w:r>
      <w:r>
        <w:rPr>
          <w:rFonts w:eastAsia="Times New Roman"/>
          <w:szCs w:val="24"/>
        </w:rPr>
        <w:t xml:space="preserve">υν κι άλλοι στο μέλλον αυτό; </w:t>
      </w:r>
    </w:p>
    <w:p w14:paraId="485635BA"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Γιατί για σας, κύριε Τσίπρα, υπήρξε η κ</w:t>
      </w:r>
      <w:r>
        <w:rPr>
          <w:rFonts w:eastAsia="Times New Roman"/>
          <w:szCs w:val="24"/>
        </w:rPr>
        <w:t>.</w:t>
      </w:r>
      <w:r>
        <w:rPr>
          <w:rFonts w:eastAsia="Times New Roman"/>
          <w:szCs w:val="24"/>
        </w:rPr>
        <w:t xml:space="preserve"> </w:t>
      </w:r>
      <w:proofErr w:type="spellStart"/>
      <w:r>
        <w:rPr>
          <w:rFonts w:eastAsia="Times New Roman"/>
          <w:szCs w:val="24"/>
        </w:rPr>
        <w:t>Κατριβάνου</w:t>
      </w:r>
      <w:proofErr w:type="spellEnd"/>
      <w:r>
        <w:rPr>
          <w:rFonts w:eastAsia="Times New Roman"/>
          <w:szCs w:val="24"/>
        </w:rPr>
        <w:t xml:space="preserve"> και ο κ. Σακελλαρίδης οι οποίοι, αν δεν παρέδιδαν την έδρα, θα είχατε χάσει τη δεδηλωμένη. Άρα υπήρξε ένα δείγμα ηθικής. Αυτό το δείγμα ηθικής είναι καλό για σας. Όταν είναι </w:t>
      </w:r>
      <w:r>
        <w:rPr>
          <w:rFonts w:eastAsia="Times New Roman"/>
          <w:szCs w:val="24"/>
        </w:rPr>
        <w:t xml:space="preserve">όμως για άλλους δεν το τηρείτε; </w:t>
      </w:r>
    </w:p>
    <w:p w14:paraId="485635BB"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Μου είχατε υποσχεθεί παλαιότερα ότι στις δημοσκοπήσεις θα κάνουμε μ</w:t>
      </w:r>
      <w:r>
        <w:rPr>
          <w:rFonts w:eastAsia="Times New Roman"/>
          <w:szCs w:val="24"/>
        </w:rPr>
        <w:t>ί</w:t>
      </w:r>
      <w:r>
        <w:rPr>
          <w:rFonts w:eastAsia="Times New Roman"/>
          <w:szCs w:val="24"/>
        </w:rPr>
        <w:t xml:space="preserve">α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 όχι για να μην γίνονται δημοσκοπήσεις, αλλά για να ελέγχονται τα αποτελέσματα. Εδώ έχω μ</w:t>
      </w:r>
      <w:r>
        <w:rPr>
          <w:rFonts w:eastAsia="Times New Roman"/>
          <w:szCs w:val="24"/>
        </w:rPr>
        <w:t>ί</w:t>
      </w:r>
      <w:r>
        <w:rPr>
          <w:rFonts w:eastAsia="Times New Roman"/>
          <w:szCs w:val="24"/>
        </w:rPr>
        <w:t>α δημοσκόπηση, χθες βγήκε, να μην πω από πού, κ</w:t>
      </w:r>
      <w:r>
        <w:rPr>
          <w:rFonts w:eastAsia="Times New Roman"/>
          <w:szCs w:val="24"/>
        </w:rPr>
        <w:t>αι δείχνει 4% μόνο διαφορά η Νέα Δημοκρατία, προχθές σε μ</w:t>
      </w:r>
      <w:r>
        <w:rPr>
          <w:rFonts w:eastAsia="Times New Roman"/>
          <w:szCs w:val="24"/>
        </w:rPr>
        <w:t>ί</w:t>
      </w:r>
      <w:r>
        <w:rPr>
          <w:rFonts w:eastAsia="Times New Roman"/>
          <w:szCs w:val="24"/>
        </w:rPr>
        <w:t xml:space="preserve">α άλλη </w:t>
      </w:r>
      <w:r>
        <w:rPr>
          <w:rFonts w:eastAsia="Times New Roman"/>
          <w:szCs w:val="24"/>
        </w:rPr>
        <w:t>δεκαεννέα</w:t>
      </w:r>
      <w:r>
        <w:rPr>
          <w:rFonts w:eastAsia="Times New Roman"/>
          <w:szCs w:val="24"/>
        </w:rPr>
        <w:t xml:space="preserve"> μονάδες η Νέα Δημοκρατία από το ΣΥΡΙΖΑ. Εμείς αλλού 3,5%, αλλού 2%, αλλού γίνονται αναγωγές, αλλού δεν γίνονται. </w:t>
      </w:r>
    </w:p>
    <w:p w14:paraId="485635BC"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Γιατί θέλετε να διατηρείτε αυτήν τη βαρβαρότητα των δημοσκοπήσεων; </w:t>
      </w:r>
      <w:r>
        <w:rPr>
          <w:rFonts w:eastAsia="Times New Roman"/>
          <w:szCs w:val="24"/>
        </w:rPr>
        <w:t>Εξυπηρετεί τίποτα, κύριε Τσίπρα; Να γίνει μ</w:t>
      </w:r>
      <w:r>
        <w:rPr>
          <w:rFonts w:eastAsia="Times New Roman"/>
          <w:szCs w:val="24"/>
        </w:rPr>
        <w:t>ί</w:t>
      </w:r>
      <w:r>
        <w:rPr>
          <w:rFonts w:eastAsia="Times New Roman"/>
          <w:szCs w:val="24"/>
        </w:rPr>
        <w:t xml:space="preserve">α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 xml:space="preserve">ρχή. Πρώτα να ελέγχονται από την </w:t>
      </w:r>
      <w:r>
        <w:rPr>
          <w:rFonts w:eastAsia="Times New Roman"/>
          <w:szCs w:val="24"/>
        </w:rPr>
        <w:t>α</w:t>
      </w:r>
      <w:r>
        <w:rPr>
          <w:rFonts w:eastAsia="Times New Roman"/>
          <w:szCs w:val="24"/>
        </w:rPr>
        <w:t>ρχή τα ευρήματα και αμέσως να δίνονται στη δημοσιότητα και τότε δεν θα μπορεί να τα αμφισβητήσει ούτε ο Μητσοτάκης, ούτε εγώ, ούτε εσείς, ούτε κανείς. Μου είχατε πε</w:t>
      </w:r>
      <w:r>
        <w:rPr>
          <w:rFonts w:eastAsia="Times New Roman"/>
          <w:szCs w:val="24"/>
        </w:rPr>
        <w:t xml:space="preserve">ι ότι θα το τηρήσετε αυτό. Τι σας εμποδίζει; Θέλετε πρώτα να φύγετε και να μου πείτε «δεν πρόλαβα»; Μπορεί. </w:t>
      </w:r>
    </w:p>
    <w:p w14:paraId="485635BD"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Μετά ζητά ο εισαγγελέας στις προμήθειες μεγάλου ύψους, πάνω από ένα ποσό </w:t>
      </w:r>
      <w:r>
        <w:rPr>
          <w:rFonts w:eastAsia="Times New Roman"/>
          <w:szCs w:val="24"/>
        </w:rPr>
        <w:t xml:space="preserve">2 </w:t>
      </w:r>
      <w:r>
        <w:rPr>
          <w:rFonts w:eastAsia="Times New Roman"/>
          <w:szCs w:val="24"/>
        </w:rPr>
        <w:t>εκατομμυρίων ευρώ, να βάλουμε εισαγγελέα διά κληρώσεως από το Σώμα Εισαγ</w:t>
      </w:r>
      <w:r>
        <w:rPr>
          <w:rFonts w:eastAsia="Times New Roman"/>
          <w:szCs w:val="24"/>
        </w:rPr>
        <w:t xml:space="preserve">γελέων - Εφετών. Δεν θα υπήρχαν ούτε </w:t>
      </w:r>
      <w:proofErr w:type="spellStart"/>
      <w:r>
        <w:rPr>
          <w:rFonts w:eastAsia="Times New Roman"/>
          <w:szCs w:val="24"/>
        </w:rPr>
        <w:t>Τσοχατζόπουλοι</w:t>
      </w:r>
      <w:proofErr w:type="spellEnd"/>
      <w:r>
        <w:rPr>
          <w:rFonts w:eastAsia="Times New Roman"/>
          <w:szCs w:val="24"/>
        </w:rPr>
        <w:t xml:space="preserve">, ούτε </w:t>
      </w:r>
      <w:proofErr w:type="spellStart"/>
      <w:r>
        <w:rPr>
          <w:rFonts w:eastAsia="Times New Roman"/>
          <w:szCs w:val="24"/>
        </w:rPr>
        <w:t>Παπαγεωργόπουλοι</w:t>
      </w:r>
      <w:proofErr w:type="spellEnd"/>
      <w:r>
        <w:rPr>
          <w:rFonts w:eastAsia="Times New Roman"/>
          <w:szCs w:val="24"/>
        </w:rPr>
        <w:t xml:space="preserve">, ούτε θα είχε το άγχος η κάθε κυβέρνηση μήπως την παραπέμψει με τον νόμο περί ευθύνης υπουργών η επόμενη κυβέρνηση. </w:t>
      </w:r>
    </w:p>
    <w:p w14:paraId="485635BE"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Γιατί δεν θέλετε διακομματικά να παραγγέλλονται τα όπλα, διακομμ</w:t>
      </w:r>
      <w:r>
        <w:rPr>
          <w:rFonts w:eastAsia="Times New Roman"/>
          <w:szCs w:val="24"/>
        </w:rPr>
        <w:t>ατικά να ανατίθενται τα δημόσια έργα; Γιατί δεν θέλετε να μπει μ</w:t>
      </w:r>
      <w:r>
        <w:rPr>
          <w:rFonts w:eastAsia="Times New Roman"/>
          <w:szCs w:val="24"/>
        </w:rPr>
        <w:t>ί</w:t>
      </w:r>
      <w:r>
        <w:rPr>
          <w:rFonts w:eastAsia="Times New Roman"/>
          <w:szCs w:val="24"/>
        </w:rPr>
        <w:t>α τάξη; Φοβάστε μη χάσετε την εξουσία; Θα χάσετε την εξουσία, αλλά θα βρείτε την ησυχία εις τον ύπνο σας.</w:t>
      </w:r>
    </w:p>
    <w:p w14:paraId="485635BF"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Λέω την αλήθεια. Αυτήν τη στιγμή με τέτοιες αντιπολιτεύσεις, που, επειδή τους παραπέμ</w:t>
      </w:r>
      <w:r>
        <w:rPr>
          <w:rFonts w:eastAsia="Times New Roman"/>
          <w:szCs w:val="24"/>
        </w:rPr>
        <w:t>πετε εσείς, υπόσχονται να σας παραπέμψουν κι εκείνοι, η υπογραφή του Υπουργού είναι πολύ επικίνδυνη. Μπορεί να πάει αύριο σε ένα δικαστήριο, ενώ αν υπήρχε ένας εισαγγελέας και μ</w:t>
      </w:r>
      <w:r>
        <w:rPr>
          <w:rFonts w:eastAsia="Times New Roman"/>
          <w:szCs w:val="24"/>
        </w:rPr>
        <w:t>ί</w:t>
      </w:r>
      <w:r>
        <w:rPr>
          <w:rFonts w:eastAsia="Times New Roman"/>
          <w:szCs w:val="24"/>
        </w:rPr>
        <w:t>α διακομματική επιτροπή στην ανάθεση δημοσίων έργων και στην ανάθεση προμηθειώ</w:t>
      </w:r>
      <w:r>
        <w:rPr>
          <w:rFonts w:eastAsia="Times New Roman"/>
          <w:szCs w:val="24"/>
        </w:rPr>
        <w:t xml:space="preserve">ν, το θέμα θα </w:t>
      </w:r>
      <w:proofErr w:type="spellStart"/>
      <w:r>
        <w:rPr>
          <w:rFonts w:eastAsia="Times New Roman"/>
          <w:szCs w:val="24"/>
        </w:rPr>
        <w:t>ελύετο</w:t>
      </w:r>
      <w:proofErr w:type="spellEnd"/>
      <w:r>
        <w:rPr>
          <w:rFonts w:eastAsia="Times New Roman"/>
          <w:szCs w:val="24"/>
        </w:rPr>
        <w:t xml:space="preserve">. Γιατί κάνετε τους κωφάλαλους στην Αίθουσα αυτή; Βολεύει να διατηρείται αυτό το χάλι και να λέει ο ένας τον άλλον κλέφτη; </w:t>
      </w:r>
    </w:p>
    <w:p w14:paraId="485635C0"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Ο κ. Σακελλαρίου προ μιας εβδομάδος παραιτήθηκε και είπε ότι υπερασπίζεται τις συντάξεις του κόσμου, υπερασπίζετ</w:t>
      </w:r>
      <w:r>
        <w:rPr>
          <w:rFonts w:eastAsia="Times New Roman"/>
          <w:szCs w:val="24"/>
        </w:rPr>
        <w:t>αι το γεγονός ότι έχασαν το εισόδημά τους πολλοί. Μπορεί να έχει και κάποιο δίκιο σε μερικά. Στα δικά τους αναδρομικά οι δικαστικοί γιατί πετύχανε να τα πάρουν ολάκερα; Δηλαδή για σταθείτε. Ακούτε τώρα; Μ</w:t>
      </w:r>
      <w:r>
        <w:rPr>
          <w:rFonts w:eastAsia="Times New Roman"/>
          <w:szCs w:val="24"/>
        </w:rPr>
        <w:t>ί</w:t>
      </w:r>
      <w:r>
        <w:rPr>
          <w:rFonts w:eastAsia="Times New Roman"/>
          <w:szCs w:val="24"/>
        </w:rPr>
        <w:t xml:space="preserve">α τάξη η οποία έβγαλε απόφαση για τον εαυτό της να </w:t>
      </w:r>
      <w:r>
        <w:rPr>
          <w:rFonts w:eastAsia="Times New Roman"/>
          <w:szCs w:val="24"/>
        </w:rPr>
        <w:t xml:space="preserve">τα πάρει τα αναδρομικά, ενώ όλοι οι άλλοι δεν τα παίρνουν, αυτή η τάξη, όμως, καίγεται για τις υπόλοιπες κοινωνικές τάξεις. Αυτό με βάζει σε σκέψεις. </w:t>
      </w:r>
    </w:p>
    <w:p w14:paraId="485635C1" w14:textId="77777777" w:rsidR="00C17FD8" w:rsidRDefault="00C1208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Εγώ θα περίμενα ο κάθε κ. Σακελλαρίου –το όνομά του τυχαία το ανέφερα- τότε που επί χρόνια η χώρα ζούσε σ</w:t>
      </w:r>
      <w:r>
        <w:rPr>
          <w:rFonts w:eastAsia="Times New Roman"/>
          <w:szCs w:val="24"/>
        </w:rPr>
        <w:t>τον αστερισμό του ρουσφετιού και της συναλλαγής, στις κλεψιές, στις απάτες, τότε να έγειρε ανάστημα. Θα μου πεις ο δικαστής; Ναι, ο δικαστής μπορεί να κάνει πολλά. Ακόμη και κατώτερος δικαστής μπορεί να κάνει πολλά, όταν αισθάνεται ότι με τα δανεικά και με</w:t>
      </w:r>
      <w:r>
        <w:rPr>
          <w:rFonts w:eastAsia="Times New Roman"/>
          <w:szCs w:val="24"/>
        </w:rPr>
        <w:t xml:space="preserve"> την επιλεκτική μεταχείριση κάποιων τάξεων η χώρα οδεύει στην πτώχευση.</w:t>
      </w:r>
    </w:p>
    <w:p w14:paraId="485635C2" w14:textId="77777777" w:rsidR="00C17FD8" w:rsidRDefault="00C12081">
      <w:pPr>
        <w:spacing w:after="0" w:line="600" w:lineRule="auto"/>
        <w:ind w:firstLine="720"/>
        <w:jc w:val="both"/>
        <w:rPr>
          <w:rFonts w:eastAsia="Times New Roman"/>
          <w:szCs w:val="24"/>
        </w:rPr>
      </w:pPr>
      <w:r>
        <w:rPr>
          <w:rFonts w:eastAsia="Times New Roman"/>
          <w:szCs w:val="24"/>
        </w:rPr>
        <w:t>Κάποτε είχε ακουστεί ότι ο καθηγητής Μπέης επισκέφτηκε τον Ανδρέα Παπανδρέου και τον ρώτησε</w:t>
      </w:r>
      <w:r w:rsidRPr="00571095">
        <w:rPr>
          <w:rFonts w:eastAsia="Times New Roman"/>
          <w:szCs w:val="24"/>
        </w:rPr>
        <w:t>:</w:t>
      </w:r>
      <w:r>
        <w:rPr>
          <w:rFonts w:eastAsia="Times New Roman"/>
          <w:szCs w:val="24"/>
        </w:rPr>
        <w:t xml:space="preserve"> «Με όλα αυτά τα δανεικά πού </w:t>
      </w:r>
      <w:proofErr w:type="spellStart"/>
      <w:r>
        <w:rPr>
          <w:rFonts w:eastAsia="Times New Roman"/>
          <w:szCs w:val="24"/>
        </w:rPr>
        <w:t>οδεύομεν</w:t>
      </w:r>
      <w:proofErr w:type="spellEnd"/>
      <w:r>
        <w:rPr>
          <w:rFonts w:eastAsia="Times New Roman"/>
          <w:szCs w:val="24"/>
        </w:rPr>
        <w:t>;». Και του απάντησε</w:t>
      </w:r>
      <w:r w:rsidRPr="00571095">
        <w:rPr>
          <w:rFonts w:eastAsia="Times New Roman"/>
          <w:szCs w:val="24"/>
        </w:rPr>
        <w:t xml:space="preserve">: </w:t>
      </w:r>
      <w:r>
        <w:rPr>
          <w:rFonts w:eastAsia="Times New Roman"/>
          <w:szCs w:val="24"/>
        </w:rPr>
        <w:t>«Μη στεναχωριέσαι</w:t>
      </w:r>
      <w:r w:rsidRPr="00571095">
        <w:rPr>
          <w:rFonts w:eastAsia="Times New Roman"/>
          <w:szCs w:val="24"/>
        </w:rPr>
        <w:t>.</w:t>
      </w:r>
      <w:r>
        <w:rPr>
          <w:rFonts w:eastAsia="Times New Roman"/>
          <w:szCs w:val="24"/>
        </w:rPr>
        <w:t xml:space="preserve"> Όλες οι χώρες δανείζονται». Και αυτός ο άνθρωπος, ο Ανδρέας Παπανδρέου θεωρείται χαρισματικός και από τους πιο σοβαρούς πολιτικούς που περάσαν από την Ελλάδα και έδωσε αυτήν την </w:t>
      </w:r>
      <w:proofErr w:type="spellStart"/>
      <w:r>
        <w:rPr>
          <w:rFonts w:eastAsia="Times New Roman"/>
          <w:szCs w:val="24"/>
        </w:rPr>
        <w:t>ελαφροτάτη</w:t>
      </w:r>
      <w:proofErr w:type="spellEnd"/>
      <w:r>
        <w:rPr>
          <w:rFonts w:eastAsia="Times New Roman"/>
          <w:szCs w:val="24"/>
        </w:rPr>
        <w:t xml:space="preserve"> απάντηση στον καθηγητή κ. Μπέη και το είπε στην τηλεόραση. Το είχα</w:t>
      </w:r>
      <w:r>
        <w:rPr>
          <w:rFonts w:eastAsia="Times New Roman"/>
          <w:szCs w:val="24"/>
        </w:rPr>
        <w:t xml:space="preserve"> ακούσει με τα αυτάκια μου και είπα</w:t>
      </w:r>
      <w:r w:rsidRPr="00571095">
        <w:rPr>
          <w:rFonts w:eastAsia="Times New Roman"/>
          <w:szCs w:val="24"/>
        </w:rPr>
        <w:t>:</w:t>
      </w:r>
      <w:r>
        <w:rPr>
          <w:rFonts w:eastAsia="Times New Roman"/>
          <w:szCs w:val="24"/>
        </w:rPr>
        <w:t xml:space="preserve"> «Τι γίνεται εδώ;»</w:t>
      </w:r>
    </w:p>
    <w:p w14:paraId="485635C3" w14:textId="77777777" w:rsidR="00C17FD8" w:rsidRDefault="00C12081">
      <w:pPr>
        <w:spacing w:after="0" w:line="600" w:lineRule="auto"/>
        <w:ind w:firstLine="720"/>
        <w:jc w:val="both"/>
        <w:rPr>
          <w:rFonts w:eastAsia="Times New Roman"/>
          <w:szCs w:val="24"/>
        </w:rPr>
      </w:pPr>
      <w:r>
        <w:rPr>
          <w:rFonts w:eastAsia="Times New Roman"/>
          <w:szCs w:val="24"/>
        </w:rPr>
        <w:t>Από το Νεώριο Σύρου μου στέλνουν συνεχώς μηνύματα ότι ενώ κάποιος επενδυτής εκεί έχει ασχοληθεί και θέλει να ξεκινήσει, δεν ξεκινάει τίποτα. Η Κυβέρνηση δεν θέλει επενδύσεις ή οι επενδύσεις αφήνονται σ</w:t>
      </w:r>
      <w:r>
        <w:rPr>
          <w:rFonts w:eastAsia="Times New Roman"/>
          <w:szCs w:val="24"/>
        </w:rPr>
        <w:t xml:space="preserve">τη μοίρα τους; Στείλτε έναν Υπουργό, κύριε Πρωθυπουργέ, να δει τι γίνεται εκεί. Εάν είναι αξιόπιστος ο υποψήφιος αυτός επενδυτής, δώστε του τη δουλειά να συνεχίσει το </w:t>
      </w:r>
      <w:r>
        <w:rPr>
          <w:rFonts w:eastAsia="Times New Roman"/>
          <w:szCs w:val="24"/>
        </w:rPr>
        <w:t>ν</w:t>
      </w:r>
      <w:r>
        <w:rPr>
          <w:rFonts w:eastAsia="Times New Roman"/>
          <w:szCs w:val="24"/>
        </w:rPr>
        <w:t>αυπηγείο να κινείται και να δουλεύει. Εάν δεν είναι αξιόπιστος, βρείτε άλλον. Πάντως μην</w:t>
      </w:r>
      <w:r>
        <w:rPr>
          <w:rFonts w:eastAsia="Times New Roman"/>
          <w:szCs w:val="24"/>
        </w:rPr>
        <w:t xml:space="preserve"> αφήνετε την οικονομική ζωή μιας περιοχής ολόκληρης να παραλύει. Δεν είναι λύση αυτή. Δεν είναι λύση, γιατί, εάν έπαιρναν κάποια λεφτά οι άνθρωποι από τα </w:t>
      </w:r>
      <w:proofErr w:type="spellStart"/>
      <w:r>
        <w:rPr>
          <w:rFonts w:eastAsia="Times New Roman"/>
          <w:szCs w:val="24"/>
        </w:rPr>
        <w:t>χρωστούμενα</w:t>
      </w:r>
      <w:proofErr w:type="spellEnd"/>
      <w:r>
        <w:rPr>
          <w:rFonts w:eastAsia="Times New Roman"/>
          <w:szCs w:val="24"/>
        </w:rPr>
        <w:t xml:space="preserve">, είναι πολλοί οι εργαζόμενοι, θα </w:t>
      </w:r>
      <w:proofErr w:type="spellStart"/>
      <w:r>
        <w:rPr>
          <w:rFonts w:eastAsia="Times New Roman"/>
          <w:szCs w:val="24"/>
        </w:rPr>
        <w:t>εκινείτο</w:t>
      </w:r>
      <w:proofErr w:type="spellEnd"/>
      <w:r>
        <w:rPr>
          <w:rFonts w:eastAsia="Times New Roman"/>
          <w:szCs w:val="24"/>
        </w:rPr>
        <w:t xml:space="preserve"> η ζωή του νησιού. Θα </w:t>
      </w:r>
      <w:proofErr w:type="spellStart"/>
      <w:r>
        <w:rPr>
          <w:rFonts w:eastAsia="Times New Roman"/>
          <w:szCs w:val="24"/>
        </w:rPr>
        <w:t>εκινείτο</w:t>
      </w:r>
      <w:proofErr w:type="spellEnd"/>
      <w:r>
        <w:rPr>
          <w:rFonts w:eastAsia="Times New Roman"/>
          <w:szCs w:val="24"/>
        </w:rPr>
        <w:t xml:space="preserve"> η ζωή του νησιού α</w:t>
      </w:r>
      <w:r>
        <w:rPr>
          <w:rFonts w:eastAsia="Times New Roman"/>
          <w:szCs w:val="24"/>
        </w:rPr>
        <w:t>πό αυτό το πράγμα. Γιατί το αφήνουμε;</w:t>
      </w:r>
    </w:p>
    <w:p w14:paraId="485635C4" w14:textId="77777777" w:rsidR="00C17FD8" w:rsidRDefault="00C12081">
      <w:pPr>
        <w:spacing w:after="0" w:line="600" w:lineRule="auto"/>
        <w:ind w:firstLine="720"/>
        <w:jc w:val="both"/>
        <w:rPr>
          <w:rFonts w:eastAsia="Times New Roman"/>
          <w:szCs w:val="24"/>
        </w:rPr>
      </w:pPr>
      <w:r>
        <w:rPr>
          <w:rFonts w:eastAsia="Times New Roman"/>
          <w:szCs w:val="24"/>
        </w:rPr>
        <w:t xml:space="preserve">Μετά τον </w:t>
      </w:r>
      <w:r>
        <w:rPr>
          <w:rFonts w:eastAsia="Times New Roman"/>
          <w:szCs w:val="24"/>
        </w:rPr>
        <w:t>«</w:t>
      </w:r>
      <w:proofErr w:type="spellStart"/>
      <w:r>
        <w:rPr>
          <w:rFonts w:eastAsia="Times New Roman"/>
          <w:szCs w:val="24"/>
        </w:rPr>
        <w:t>Ρουβίκωνα</w:t>
      </w:r>
      <w:proofErr w:type="spellEnd"/>
      <w:r>
        <w:rPr>
          <w:rFonts w:eastAsia="Times New Roman"/>
          <w:szCs w:val="24"/>
        </w:rPr>
        <w:t>»</w:t>
      </w:r>
      <w:r>
        <w:rPr>
          <w:rFonts w:eastAsia="Times New Roman"/>
          <w:szCs w:val="24"/>
        </w:rPr>
        <w:t xml:space="preserve"> γιατί τον αφήνετε να εξευτελίζει την Κυβέρνηση; Ως πού θα πάει αυτό; Κάνουν μ</w:t>
      </w:r>
      <w:r>
        <w:rPr>
          <w:rFonts w:eastAsia="Times New Roman"/>
          <w:szCs w:val="24"/>
        </w:rPr>
        <w:t>ί</w:t>
      </w:r>
      <w:r>
        <w:rPr>
          <w:rFonts w:eastAsia="Times New Roman"/>
          <w:szCs w:val="24"/>
        </w:rPr>
        <w:t xml:space="preserve">α επίθεση κάθε μέρα. Εγώ δεν λέω ότι ο κ. </w:t>
      </w:r>
      <w:proofErr w:type="spellStart"/>
      <w:r>
        <w:rPr>
          <w:rFonts w:eastAsia="Times New Roman"/>
          <w:szCs w:val="24"/>
        </w:rPr>
        <w:t>Τόσκας</w:t>
      </w:r>
      <w:proofErr w:type="spellEnd"/>
      <w:r>
        <w:rPr>
          <w:rFonts w:eastAsia="Times New Roman"/>
          <w:szCs w:val="24"/>
        </w:rPr>
        <w:t xml:space="preserve"> είναι άχρηστος ή ότι είναι ανίκανος. Δεν καταλαβαίνω, όμως, τι είναι α</w:t>
      </w:r>
      <w:r>
        <w:rPr>
          <w:rFonts w:eastAsia="Times New Roman"/>
          <w:szCs w:val="24"/>
        </w:rPr>
        <w:t>υτό. Είναι ακτιβισμός; Είναι βία; Γίνονται κάτι συζητήσεις φιλολογικού τύπου για το τι είναι. «Πάρτε τον τράγο από τα κέρατα», κύριε Τσίπρα, πριν σας μπήξει τα κέρατά του στην κοιλιά εκείνος.</w:t>
      </w:r>
    </w:p>
    <w:p w14:paraId="485635C5" w14:textId="77777777" w:rsidR="00C17FD8" w:rsidRDefault="00C12081">
      <w:pPr>
        <w:spacing w:after="0" w:line="600" w:lineRule="auto"/>
        <w:ind w:firstLine="720"/>
        <w:jc w:val="both"/>
        <w:rPr>
          <w:rFonts w:eastAsia="Times New Roman"/>
          <w:szCs w:val="24"/>
        </w:rPr>
      </w:pPr>
      <w:r>
        <w:rPr>
          <w:rFonts w:eastAsia="Times New Roman"/>
          <w:szCs w:val="24"/>
        </w:rPr>
        <w:t>Μετά ζητάει εκλογές η κ</w:t>
      </w:r>
      <w:r>
        <w:rPr>
          <w:rFonts w:eastAsia="Times New Roman"/>
          <w:szCs w:val="24"/>
        </w:rPr>
        <w:t>.</w:t>
      </w:r>
      <w:r>
        <w:rPr>
          <w:rFonts w:eastAsia="Times New Roman"/>
          <w:szCs w:val="24"/>
        </w:rPr>
        <w:t xml:space="preserve"> Γεννηματά. Είναι σίγουρη ότι θα πάρει δ</w:t>
      </w:r>
      <w:r>
        <w:rPr>
          <w:rFonts w:eastAsia="Times New Roman"/>
          <w:szCs w:val="24"/>
        </w:rPr>
        <w:t>ύναμη; Γιατί μέχρι τώρα στην κ</w:t>
      </w:r>
      <w:r>
        <w:rPr>
          <w:rFonts w:eastAsia="Times New Roman"/>
          <w:szCs w:val="24"/>
        </w:rPr>
        <w:t>.</w:t>
      </w:r>
      <w:r>
        <w:rPr>
          <w:rFonts w:eastAsia="Times New Roman"/>
          <w:szCs w:val="24"/>
        </w:rPr>
        <w:t xml:space="preserve"> Γεννηματά βλέπω όλους τους παλιούς, όλα τα συντρίμμια του παλαιού ΠΑΣΟΚ. Δεν βλέπω κανένα νέο πρόσωπο. Και βλέπω ότι είστε ερωτευμένοι μαζί τους. Και οι δεξιοί τους θέλετε για συνεταίρους και εσείς τους καλείτε να γίνουν συν</w:t>
      </w:r>
      <w:r>
        <w:rPr>
          <w:rFonts w:eastAsia="Times New Roman"/>
          <w:szCs w:val="24"/>
        </w:rPr>
        <w:t>εταίροι σας. Δηλαδή, το κόμμα που ευθύνεται σε μεγάλο ποσοστό για την πτώχευση της χώρας το καλείτε να γίνει συνέταιρός σας. Και έτσι χάνετε και εσείς τη σοβαρότητα.</w:t>
      </w:r>
    </w:p>
    <w:p w14:paraId="485635C6" w14:textId="77777777" w:rsidR="00C17FD8" w:rsidRDefault="00C12081">
      <w:pPr>
        <w:spacing w:after="0" w:line="600" w:lineRule="auto"/>
        <w:ind w:firstLine="720"/>
        <w:jc w:val="both"/>
        <w:rPr>
          <w:rFonts w:eastAsia="Times New Roman"/>
          <w:szCs w:val="24"/>
        </w:rPr>
      </w:pPr>
      <w:r>
        <w:rPr>
          <w:rFonts w:eastAsia="Times New Roman"/>
          <w:szCs w:val="24"/>
        </w:rPr>
        <w:t xml:space="preserve">Η Νέα Δημοκρατία δεν ξέρει τι έκανε το ΠΑΣΟΚ τόσα χρόνια; Ένα εκατομμύριο διορισμούς είχε </w:t>
      </w:r>
      <w:r>
        <w:rPr>
          <w:rFonts w:eastAsia="Times New Roman"/>
          <w:szCs w:val="24"/>
        </w:rPr>
        <w:t xml:space="preserve">κάνει. Όποιος σας δώσει ψήφο για να γίνει ο κ. Μητσοτάκης Πρωθυπουργός τα δίνετε όλα. Δεν είναι ωραία πράγματα αυτά. Ανθρώπους που τους έχετε χαρακτηρίσει με σκληρά λόγια τους καλείτε τώρα εν δυνάμει αυριανούς συνεταίρους σας. Εσείς χάνετε ηθική υπόσταση. </w:t>
      </w:r>
      <w:r>
        <w:rPr>
          <w:rFonts w:eastAsia="Times New Roman"/>
          <w:szCs w:val="24"/>
        </w:rPr>
        <w:t xml:space="preserve">Δεν χάνουν αυτοί. Αυτούς έτσι και αλλιώς εγώ τους θεωρώ χαμένους. Γιατί το όνειρο ένα κόμμα που μίκρυνε να </w:t>
      </w:r>
      <w:proofErr w:type="spellStart"/>
      <w:r>
        <w:rPr>
          <w:rFonts w:eastAsia="Times New Roman"/>
          <w:szCs w:val="24"/>
        </w:rPr>
        <w:t>ξαναμεγαλώσει</w:t>
      </w:r>
      <w:proofErr w:type="spellEnd"/>
      <w:r>
        <w:rPr>
          <w:rFonts w:eastAsia="Times New Roman"/>
          <w:szCs w:val="24"/>
        </w:rPr>
        <w:t xml:space="preserve"> στην πολιτική πολλών χωρών που γνωρίζω δεν έχει συναντηθεί. Δεν έχει συναντηθεί τέτοιο όνειρο, να </w:t>
      </w:r>
      <w:proofErr w:type="spellStart"/>
      <w:r>
        <w:rPr>
          <w:rFonts w:eastAsia="Times New Roman"/>
          <w:szCs w:val="24"/>
        </w:rPr>
        <w:t>ξαναμεγαλώνει</w:t>
      </w:r>
      <w:proofErr w:type="spellEnd"/>
      <w:r>
        <w:rPr>
          <w:rFonts w:eastAsia="Times New Roman"/>
          <w:szCs w:val="24"/>
        </w:rPr>
        <w:t xml:space="preserve"> ένα κόμμα.</w:t>
      </w:r>
    </w:p>
    <w:p w14:paraId="485635C7" w14:textId="77777777" w:rsidR="00C17FD8" w:rsidRDefault="00C12081">
      <w:pPr>
        <w:spacing w:after="0" w:line="600" w:lineRule="auto"/>
        <w:ind w:firstLine="720"/>
        <w:jc w:val="both"/>
        <w:rPr>
          <w:rFonts w:eastAsia="Times New Roman"/>
          <w:szCs w:val="24"/>
        </w:rPr>
      </w:pPr>
      <w:r>
        <w:rPr>
          <w:rFonts w:eastAsia="Times New Roman"/>
          <w:szCs w:val="24"/>
        </w:rPr>
        <w:t xml:space="preserve">Θα ήθελα να </w:t>
      </w:r>
      <w:r>
        <w:rPr>
          <w:rFonts w:eastAsia="Times New Roman"/>
          <w:szCs w:val="24"/>
        </w:rPr>
        <w:t xml:space="preserve">πω και κάτι τελευταίο πριν αποχωρήσω, κύριε Τσίπρα. Ο κ. Καμμένος είναι αντίθετος με το να δοθεί το όνομα «Μακεδονία». Έτσι λέει τουλάχιστον. Εσείς, δηλαδή, άγεστε σε ψηφοφορία να ψηφίσουν από άλλα κόμματα και όχι ο συνεταίρος σας; Αυτό είναι κάτι που σας </w:t>
      </w:r>
      <w:r>
        <w:rPr>
          <w:rFonts w:eastAsia="Times New Roman"/>
          <w:szCs w:val="24"/>
        </w:rPr>
        <w:t xml:space="preserve">τιμά; Δηλαδή μπορεί τόσο σοβαρή ψηφοφορία να γίνει με διασπασμένη την Πλειοψηφία; </w:t>
      </w:r>
    </w:p>
    <w:p w14:paraId="485635C8" w14:textId="77777777" w:rsidR="00C17FD8" w:rsidRDefault="00C12081">
      <w:pPr>
        <w:spacing w:after="0" w:line="600" w:lineRule="auto"/>
        <w:ind w:firstLine="720"/>
        <w:jc w:val="both"/>
        <w:rPr>
          <w:rFonts w:eastAsia="Times New Roman"/>
          <w:szCs w:val="24"/>
        </w:rPr>
      </w:pPr>
      <w:r>
        <w:rPr>
          <w:rFonts w:eastAsia="Times New Roman"/>
          <w:szCs w:val="24"/>
        </w:rPr>
        <w:t>Αφήστε που πιστεύω ότι πρέπει να το ξανασκεφτούμε στην Αίθουσα αυτή αν έχουμε δικαίωμα να δώσουμε το κεφάλαιο που λέγεται «Μακεδονία». Είναι ένα κεφάλαιο εθνικό, δεν είναι κ</w:t>
      </w:r>
      <w:r>
        <w:rPr>
          <w:rFonts w:eastAsia="Times New Roman"/>
          <w:szCs w:val="24"/>
        </w:rPr>
        <w:t xml:space="preserve">άτι που μπορούμε να το ξεχάσουμε αύριο. </w:t>
      </w:r>
    </w:p>
    <w:p w14:paraId="485635C9" w14:textId="77777777" w:rsidR="00C17FD8" w:rsidRDefault="00C12081">
      <w:pPr>
        <w:spacing w:after="0" w:line="600" w:lineRule="auto"/>
        <w:ind w:firstLine="720"/>
        <w:jc w:val="both"/>
        <w:rPr>
          <w:rFonts w:eastAsia="Times New Roman"/>
          <w:szCs w:val="24"/>
        </w:rPr>
      </w:pPr>
      <w:r>
        <w:rPr>
          <w:rFonts w:eastAsia="Times New Roman"/>
          <w:szCs w:val="24"/>
        </w:rPr>
        <w:t>Η υπόθεση της Μακεδονίας δεν είναι απλό θέμα. Προκαλούμε τον λαό, όταν με ελαφρότητα λέμε σύνθετη ονομασία, λες και δίνουμε, ας πούμε, ένα πουκάμισο δώρο. Είναι κάτι πολύ σοβαρό το όνομα «Μακεδονία». Διερωτώμαι αν α</w:t>
      </w:r>
      <w:r>
        <w:rPr>
          <w:rFonts w:eastAsia="Times New Roman"/>
          <w:szCs w:val="24"/>
        </w:rPr>
        <w:t>υτή η Αίθουσα έχει αισθανθεί τη σοβαρότητα του να δίνουμε.</w:t>
      </w:r>
    </w:p>
    <w:p w14:paraId="485635CA" w14:textId="77777777" w:rsidR="00C17FD8" w:rsidRDefault="00C12081">
      <w:pPr>
        <w:spacing w:after="0" w:line="600" w:lineRule="auto"/>
        <w:ind w:firstLine="720"/>
        <w:jc w:val="both"/>
        <w:rPr>
          <w:rFonts w:eastAsia="Times New Roman"/>
          <w:szCs w:val="24"/>
        </w:rPr>
      </w:pPr>
      <w:r>
        <w:rPr>
          <w:rFonts w:eastAsia="Times New Roman"/>
          <w:szCs w:val="24"/>
        </w:rPr>
        <w:t xml:space="preserve">Και επαναλαμβάνω -το είπα και στην </w:t>
      </w:r>
      <w:proofErr w:type="spellStart"/>
      <w:r>
        <w:rPr>
          <w:rFonts w:eastAsia="Times New Roman"/>
          <w:szCs w:val="24"/>
        </w:rPr>
        <w:t>πρωτολογία</w:t>
      </w:r>
      <w:proofErr w:type="spellEnd"/>
      <w:r>
        <w:rPr>
          <w:rFonts w:eastAsia="Times New Roman"/>
          <w:szCs w:val="24"/>
        </w:rPr>
        <w:t xml:space="preserve">- εάν από τον </w:t>
      </w:r>
      <w:proofErr w:type="spellStart"/>
      <w:r>
        <w:rPr>
          <w:rFonts w:eastAsia="Times New Roman"/>
          <w:szCs w:val="24"/>
        </w:rPr>
        <w:t>Ερντογάν</w:t>
      </w:r>
      <w:proofErr w:type="spellEnd"/>
      <w:r>
        <w:rPr>
          <w:rFonts w:eastAsia="Times New Roman"/>
          <w:szCs w:val="24"/>
        </w:rPr>
        <w:t xml:space="preserve"> ζητούσαν οι Αμερικανοί -γιατί αυτοί κινούν τα νήματα, κακά τα ψέματα- μια ανάλογη παραχώρηση, ξέρετε τι απάντηση θα έπαιρναν από </w:t>
      </w:r>
      <w:r>
        <w:rPr>
          <w:rFonts w:eastAsia="Times New Roman"/>
          <w:szCs w:val="24"/>
        </w:rPr>
        <w:t>τους Τούρκους;</w:t>
      </w:r>
    </w:p>
    <w:p w14:paraId="485635C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Δηλαδή στην Ελλάδα δεν έχουμε τον πατριωτισμό, έστω κι αυτόν που δείχνουν οι γείτονές μας; </w:t>
      </w:r>
    </w:p>
    <w:p w14:paraId="485635CC" w14:textId="77777777" w:rsidR="00C17FD8" w:rsidRDefault="00C12081">
      <w:pPr>
        <w:spacing w:after="0" w:line="600" w:lineRule="auto"/>
        <w:ind w:firstLine="720"/>
        <w:jc w:val="both"/>
        <w:rPr>
          <w:rFonts w:eastAsia="Times New Roman" w:cs="Times New Roman"/>
          <w:szCs w:val="24"/>
        </w:rPr>
      </w:pPr>
      <w:r w:rsidRPr="000C6340">
        <w:rPr>
          <w:rFonts w:eastAsia="Times New Roman" w:cs="Times New Roman"/>
          <w:b/>
          <w:szCs w:val="24"/>
        </w:rPr>
        <w:t xml:space="preserve">ΠΡΟΕΔΡΕΥΩΝ (Γεώργιος Βαρεμένος): </w:t>
      </w:r>
      <w:r>
        <w:rPr>
          <w:rFonts w:eastAsia="Times New Roman" w:cs="Times New Roman"/>
          <w:szCs w:val="24"/>
        </w:rPr>
        <w:t xml:space="preserve">Κύριε Πρόεδρε το είπατε και στην </w:t>
      </w:r>
      <w:proofErr w:type="spellStart"/>
      <w:r>
        <w:rPr>
          <w:rFonts w:eastAsia="Times New Roman" w:cs="Times New Roman"/>
          <w:szCs w:val="24"/>
        </w:rPr>
        <w:t>πρωτολογία</w:t>
      </w:r>
      <w:proofErr w:type="spellEnd"/>
      <w:r>
        <w:rPr>
          <w:rFonts w:eastAsia="Times New Roman" w:cs="Times New Roman"/>
          <w:szCs w:val="24"/>
        </w:rPr>
        <w:t xml:space="preserve"> και με αυτό να τελειώσετε. </w:t>
      </w:r>
    </w:p>
    <w:p w14:paraId="485635CD" w14:textId="77777777" w:rsidR="00C17FD8" w:rsidRDefault="00C12081">
      <w:pPr>
        <w:spacing w:after="0" w:line="600" w:lineRule="auto"/>
        <w:ind w:firstLine="720"/>
        <w:jc w:val="both"/>
        <w:rPr>
          <w:rFonts w:eastAsia="Times New Roman" w:cs="Times New Roman"/>
          <w:szCs w:val="24"/>
        </w:rPr>
      </w:pPr>
      <w:r w:rsidRPr="008958B6">
        <w:rPr>
          <w:rFonts w:eastAsia="Times New Roman" w:cs="Times New Roman"/>
          <w:b/>
          <w:szCs w:val="24"/>
        </w:rPr>
        <w:t>ΒΑΣΙΛ</w:t>
      </w:r>
      <w:r>
        <w:rPr>
          <w:rFonts w:eastAsia="Times New Roman" w:cs="Times New Roman"/>
          <w:b/>
          <w:szCs w:val="24"/>
        </w:rPr>
        <w:t>Η</w:t>
      </w:r>
      <w:r w:rsidRPr="008958B6">
        <w:rPr>
          <w:rFonts w:eastAsia="Times New Roman" w:cs="Times New Roman"/>
          <w:b/>
          <w:szCs w:val="24"/>
        </w:rPr>
        <w:t>Σ ΛΕΒΕΝΤΗΣ (Πρόεδρος της Ένωσης Κεντρώ</w:t>
      </w:r>
      <w:r w:rsidRPr="008958B6">
        <w:rPr>
          <w:rFonts w:eastAsia="Times New Roman" w:cs="Times New Roman"/>
          <w:b/>
          <w:szCs w:val="24"/>
        </w:rPr>
        <w:t>ων):</w:t>
      </w:r>
      <w:r>
        <w:rPr>
          <w:rFonts w:eastAsia="Times New Roman" w:cs="Times New Roman"/>
          <w:szCs w:val="24"/>
        </w:rPr>
        <w:t xml:space="preserve"> Έλειπε ο κύριος Πρωθυπουργός. </w:t>
      </w:r>
    </w:p>
    <w:p w14:paraId="485635CE" w14:textId="77777777" w:rsidR="00C17FD8" w:rsidRDefault="00C12081">
      <w:pPr>
        <w:spacing w:after="0" w:line="600" w:lineRule="auto"/>
        <w:ind w:firstLine="720"/>
        <w:jc w:val="both"/>
        <w:rPr>
          <w:rFonts w:eastAsia="Times New Roman" w:cs="Times New Roman"/>
          <w:szCs w:val="24"/>
        </w:rPr>
      </w:pPr>
      <w:r w:rsidRPr="00760842">
        <w:rPr>
          <w:rFonts w:eastAsia="Times New Roman" w:cs="Times New Roman"/>
          <w:b/>
          <w:szCs w:val="24"/>
        </w:rPr>
        <w:t>ΑΛΕΞΗΣ ΤΣΙΠΡΑΣ (Πρόεδρος της Κυβέρνησης):</w:t>
      </w:r>
      <w:r w:rsidRPr="00760842">
        <w:rPr>
          <w:rFonts w:eastAsia="Times New Roman" w:cs="Times New Roman"/>
          <w:szCs w:val="24"/>
        </w:rPr>
        <w:t xml:space="preserve"> </w:t>
      </w:r>
      <w:r>
        <w:rPr>
          <w:rFonts w:eastAsia="Times New Roman" w:cs="Times New Roman"/>
          <w:szCs w:val="24"/>
        </w:rPr>
        <w:t>Το άκουσα.</w:t>
      </w:r>
    </w:p>
    <w:p w14:paraId="485635CF" w14:textId="77777777" w:rsidR="00C17FD8" w:rsidRDefault="00C12081">
      <w:pPr>
        <w:spacing w:after="0" w:line="600" w:lineRule="auto"/>
        <w:ind w:firstLine="720"/>
        <w:jc w:val="both"/>
        <w:rPr>
          <w:rFonts w:eastAsia="Times New Roman" w:cs="Times New Roman"/>
          <w:szCs w:val="24"/>
        </w:rPr>
      </w:pPr>
      <w:r w:rsidRPr="008958B6">
        <w:rPr>
          <w:rFonts w:eastAsia="Times New Roman" w:cs="Times New Roman"/>
          <w:b/>
          <w:szCs w:val="24"/>
        </w:rPr>
        <w:t>ΒΑΣΙΛ</w:t>
      </w:r>
      <w:r>
        <w:rPr>
          <w:rFonts w:eastAsia="Times New Roman" w:cs="Times New Roman"/>
          <w:b/>
          <w:szCs w:val="24"/>
        </w:rPr>
        <w:t>Η</w:t>
      </w:r>
      <w:r w:rsidRPr="008958B6">
        <w:rPr>
          <w:rFonts w:eastAsia="Times New Roman" w:cs="Times New Roman"/>
          <w:b/>
          <w:szCs w:val="24"/>
        </w:rPr>
        <w:t>Σ ΛΕΒΕΝΤΗΣ (Πρόεδρος της Ένωσης Κεντρώων):</w:t>
      </w:r>
      <w:r>
        <w:rPr>
          <w:rFonts w:eastAsia="Times New Roman" w:cs="Times New Roman"/>
          <w:szCs w:val="24"/>
        </w:rPr>
        <w:t xml:space="preserve"> Αυτή είναι η διαφορά μεταξύ της πρώτης και της δεύτερης ομιλίας. Γι’ αυτό για εσάς είναι κουραστικό. Ολοκλήρωσα δεν έχω κάτι άλλο να πω. Η μάχη εδώ ήταν ποιος έσωσε περισσότερο τη χώρα, η </w:t>
      </w:r>
      <w:r w:rsidRPr="00246D67">
        <w:rPr>
          <w:rFonts w:eastAsia="Times New Roman" w:cs="Times New Roman"/>
          <w:szCs w:val="24"/>
        </w:rPr>
        <w:t>Νέα Δημοκρατία</w:t>
      </w:r>
      <w:r>
        <w:rPr>
          <w:rFonts w:eastAsia="Times New Roman" w:cs="Times New Roman"/>
          <w:szCs w:val="24"/>
        </w:rPr>
        <w:t xml:space="preserve"> ή ο </w:t>
      </w:r>
      <w:r w:rsidRPr="00C0242A">
        <w:rPr>
          <w:rFonts w:eastAsia="Times New Roman" w:cs="Times New Roman"/>
          <w:szCs w:val="24"/>
        </w:rPr>
        <w:t>ΣΥΡΙΖΑ</w:t>
      </w:r>
      <w:r>
        <w:rPr>
          <w:rFonts w:eastAsia="Times New Roman" w:cs="Times New Roman"/>
          <w:szCs w:val="24"/>
        </w:rPr>
        <w:t xml:space="preserve">. Φοβάμαι ότι και οι δύο την καταστρέψατε. </w:t>
      </w:r>
    </w:p>
    <w:p w14:paraId="485635D0" w14:textId="77777777" w:rsidR="00C17FD8" w:rsidRDefault="00C12081">
      <w:pPr>
        <w:spacing w:after="0" w:line="600" w:lineRule="auto"/>
        <w:ind w:firstLine="720"/>
        <w:jc w:val="both"/>
        <w:rPr>
          <w:rFonts w:eastAsia="Times New Roman" w:cs="Times New Roman"/>
          <w:szCs w:val="24"/>
        </w:rPr>
      </w:pPr>
      <w:r w:rsidRPr="000C6340">
        <w:rPr>
          <w:rFonts w:eastAsia="Times New Roman" w:cs="Times New Roman"/>
          <w:b/>
          <w:szCs w:val="24"/>
        </w:rPr>
        <w:t xml:space="preserve">ΠΡΟΕΔΡΕΥΩΝ (Γεώργιος Βαρεμένος): </w:t>
      </w:r>
      <w:r>
        <w:rPr>
          <w:rFonts w:eastAsia="Times New Roman" w:cs="Times New Roman"/>
          <w:szCs w:val="24"/>
        </w:rPr>
        <w:t>Ευχαριστούμε.</w:t>
      </w:r>
    </w:p>
    <w:p w14:paraId="485635D1"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w:t>
      </w:r>
      <w:r w:rsidRPr="00BC7E2B">
        <w:rPr>
          <w:rFonts w:eastAsia="Times New Roman"/>
          <w:szCs w:val="24"/>
        </w:rPr>
        <w:t xml:space="preserve">Αντιπρόεδρος της Κυβέρνησης και Υπουργός Οικονομίας και Ανάπτυξης κ. Ιωάννης Δραγασάκης. </w:t>
      </w:r>
    </w:p>
    <w:p w14:paraId="485635D2" w14:textId="77777777" w:rsidR="00C17FD8" w:rsidRDefault="00C12081">
      <w:pPr>
        <w:spacing w:after="0" w:line="600" w:lineRule="auto"/>
        <w:ind w:firstLine="720"/>
        <w:jc w:val="both"/>
        <w:rPr>
          <w:rFonts w:eastAsia="Times New Roman"/>
          <w:szCs w:val="24"/>
        </w:rPr>
      </w:pPr>
      <w:r w:rsidRPr="00B72B16">
        <w:rPr>
          <w:rFonts w:eastAsia="Times New Roman"/>
          <w:b/>
          <w:szCs w:val="24"/>
        </w:rPr>
        <w:t>ΙΩΑΝΝΗΣ ΔΡΑΓΑΣΑΚΗΣ (Αντιπρόεδρος της Κυβέρνησης</w:t>
      </w:r>
      <w:r>
        <w:rPr>
          <w:rFonts w:eastAsia="Times New Roman"/>
          <w:b/>
          <w:szCs w:val="24"/>
        </w:rPr>
        <w:t xml:space="preserve"> </w:t>
      </w:r>
      <w:r>
        <w:rPr>
          <w:rFonts w:eastAsia="Times New Roman"/>
          <w:b/>
          <w:szCs w:val="24"/>
        </w:rPr>
        <w:t>και</w:t>
      </w:r>
      <w:r>
        <w:rPr>
          <w:rFonts w:eastAsia="Times New Roman"/>
          <w:b/>
          <w:szCs w:val="24"/>
        </w:rPr>
        <w:t xml:space="preserve"> Υπουργό</w:t>
      </w:r>
      <w:r>
        <w:rPr>
          <w:rFonts w:eastAsia="Times New Roman"/>
          <w:b/>
          <w:szCs w:val="24"/>
        </w:rPr>
        <w:t>ς Οικονομίας και Ανάπτυξης</w:t>
      </w:r>
      <w:r w:rsidRPr="00B72B16">
        <w:rPr>
          <w:rFonts w:eastAsia="Times New Roman"/>
          <w:b/>
          <w:szCs w:val="24"/>
        </w:rPr>
        <w:t>):</w:t>
      </w:r>
      <w:r>
        <w:rPr>
          <w:rFonts w:eastAsia="Times New Roman"/>
          <w:szCs w:val="24"/>
        </w:rPr>
        <w:t xml:space="preserve"> Η σημερινή συζήτηση έγινε στο πλαίσιο του κοινοβουλευτικού ελέγχου κατά κάποιο τρόπο, με αφορμή την επιστολή της κ</w:t>
      </w:r>
      <w:r>
        <w:rPr>
          <w:rFonts w:eastAsia="Times New Roman"/>
          <w:szCs w:val="24"/>
        </w:rPr>
        <w:t>.</w:t>
      </w:r>
      <w:r>
        <w:rPr>
          <w:rFonts w:eastAsia="Times New Roman"/>
          <w:szCs w:val="24"/>
        </w:rPr>
        <w:t xml:space="preserve"> Γεννηματά. Ως συζήτηση στο πλαίσιο λοιπόν του ελέγχου της </w:t>
      </w:r>
      <w:r w:rsidRPr="00BC7E2B">
        <w:rPr>
          <w:rFonts w:eastAsia="Times New Roman"/>
          <w:szCs w:val="24"/>
        </w:rPr>
        <w:t>Κυβέρνηση</w:t>
      </w:r>
      <w:r>
        <w:rPr>
          <w:rFonts w:eastAsia="Times New Roman"/>
          <w:szCs w:val="24"/>
        </w:rPr>
        <w:t>ς, νομίζω ότι είχε ένα ικανοποιητικό περιεχό</w:t>
      </w:r>
      <w:r>
        <w:rPr>
          <w:rFonts w:eastAsia="Times New Roman"/>
          <w:szCs w:val="24"/>
        </w:rPr>
        <w:t xml:space="preserve">μενο. Διαφάνηκαν οι διαχωριστικές γραμμές, ακούστηκαν πάρα πολλά θέματα και ετέθησαν ερωτήματα. </w:t>
      </w:r>
    </w:p>
    <w:p w14:paraId="485635D3" w14:textId="77777777" w:rsidR="00C17FD8" w:rsidRDefault="00C12081">
      <w:pPr>
        <w:spacing w:after="0" w:line="600" w:lineRule="auto"/>
        <w:ind w:firstLine="720"/>
        <w:jc w:val="both"/>
        <w:rPr>
          <w:rFonts w:eastAsia="Times New Roman"/>
          <w:szCs w:val="24"/>
        </w:rPr>
      </w:pPr>
      <w:r>
        <w:rPr>
          <w:rFonts w:eastAsia="Times New Roman"/>
          <w:szCs w:val="24"/>
        </w:rPr>
        <w:t>Εάν, όμως, το δούμε ως μία συζήτηση για το αναπτυξιακό μέλλον της χώρας, μιας χώρας που βίωσε μία καταστροφική κρίση και μία κρατική χρεοκοπία, νομίζω ότι τη σ</w:t>
      </w:r>
      <w:r>
        <w:rPr>
          <w:rFonts w:eastAsia="Times New Roman"/>
          <w:szCs w:val="24"/>
        </w:rPr>
        <w:t xml:space="preserve">υζήτηση αυτή πρέπει να τη θεωρήσουμε απλώς ένα προεισαγωγικό στάδιο. Θέλω να πω, δηλαδή, ότι χρειάζονται κι άλλες συζητήσεις, πιο ουσιαστικές. </w:t>
      </w:r>
    </w:p>
    <w:p w14:paraId="485635D4" w14:textId="77777777" w:rsidR="00C17FD8" w:rsidRDefault="00C12081">
      <w:pPr>
        <w:spacing w:after="0" w:line="600" w:lineRule="auto"/>
        <w:ind w:firstLine="720"/>
        <w:jc w:val="both"/>
        <w:rPr>
          <w:rFonts w:eastAsia="Times New Roman"/>
          <w:szCs w:val="24"/>
        </w:rPr>
      </w:pPr>
      <w:r>
        <w:rPr>
          <w:rFonts w:eastAsia="Times New Roman"/>
          <w:szCs w:val="24"/>
        </w:rPr>
        <w:t>Επίσης, φάνηκε, νομίζω, ότι η συζήτηση γι’ αυτά τα θέματα απαιτεί κι ένα άλλο κλίμα. Βεβαίως, υπάρχουν αντιπαραθ</w:t>
      </w:r>
      <w:r>
        <w:rPr>
          <w:rFonts w:eastAsia="Times New Roman"/>
          <w:szCs w:val="24"/>
        </w:rPr>
        <w:t xml:space="preserve">έσεις, αλλά χρειάζεται να έχουμε και κοινά δεδομένα, κοινούς αριθμούς, ούτως ώστε η αντιπαράθεση να είναι επί της πολιτικής κι όχι επί των δεδομένων. </w:t>
      </w:r>
    </w:p>
    <w:p w14:paraId="485635D5" w14:textId="77777777" w:rsidR="00C17FD8" w:rsidRDefault="00C12081">
      <w:pPr>
        <w:spacing w:after="0" w:line="600" w:lineRule="auto"/>
        <w:ind w:firstLine="720"/>
        <w:jc w:val="both"/>
        <w:rPr>
          <w:rFonts w:eastAsia="Times New Roman"/>
          <w:szCs w:val="24"/>
        </w:rPr>
      </w:pPr>
      <w:r>
        <w:rPr>
          <w:rFonts w:eastAsia="Times New Roman"/>
          <w:szCs w:val="24"/>
        </w:rPr>
        <w:t>Με αυτή λοιπόν, τη διαπίστωση θα ήθελα να σχολιάσω ορισμένα επιχειρήματα που ακούστηκαν στην τελευταία φά</w:t>
      </w:r>
      <w:r>
        <w:rPr>
          <w:rFonts w:eastAsia="Times New Roman"/>
          <w:szCs w:val="24"/>
        </w:rPr>
        <w:t xml:space="preserve">ση της συζήτησης. </w:t>
      </w:r>
      <w:r>
        <w:rPr>
          <w:rFonts w:eastAsia="Times New Roman"/>
          <w:szCs w:val="24"/>
        </w:rPr>
        <w:t>Τ</w:t>
      </w:r>
      <w:r>
        <w:rPr>
          <w:rFonts w:eastAsia="Times New Roman"/>
          <w:szCs w:val="24"/>
        </w:rPr>
        <w:t>ο πιο ενδιαφέρον επιχείρημα είναι αυτό που διατύπωσε ο κ. Μητσοτάκης, ότι όταν μια οικονομία είναι σε ύφεση, όσο πιο μεγάλη είναι η ύφεση τόσο πιο απότομη μετά είναι η ανάκαμψη. Η θεωρία του ελατηρίου. Είναι όντως μ</w:t>
      </w:r>
      <w:r>
        <w:rPr>
          <w:rFonts w:eastAsia="Times New Roman"/>
          <w:szCs w:val="24"/>
        </w:rPr>
        <w:t>ί</w:t>
      </w:r>
      <w:r>
        <w:rPr>
          <w:rFonts w:eastAsia="Times New Roman"/>
          <w:szCs w:val="24"/>
        </w:rPr>
        <w:t>α γνωστή άποψη που δι</w:t>
      </w:r>
      <w:r>
        <w:rPr>
          <w:rFonts w:eastAsia="Times New Roman"/>
          <w:szCs w:val="24"/>
        </w:rPr>
        <w:t xml:space="preserve">ατυπώνεται από οικονομολόγους. </w:t>
      </w:r>
    </w:p>
    <w:p w14:paraId="485635D6" w14:textId="77777777" w:rsidR="00C17FD8" w:rsidRDefault="00C12081">
      <w:pPr>
        <w:spacing w:after="0" w:line="600" w:lineRule="auto"/>
        <w:ind w:firstLine="720"/>
        <w:jc w:val="both"/>
        <w:rPr>
          <w:rFonts w:eastAsia="Times New Roman"/>
          <w:szCs w:val="24"/>
        </w:rPr>
      </w:pPr>
      <w:r>
        <w:rPr>
          <w:rFonts w:eastAsia="Times New Roman"/>
          <w:szCs w:val="24"/>
        </w:rPr>
        <w:t xml:space="preserve">Όμως, εδώ πρέπει να λάβουμε υπ’ </w:t>
      </w:r>
      <w:proofErr w:type="spellStart"/>
      <w:r>
        <w:rPr>
          <w:rFonts w:eastAsia="Times New Roman"/>
          <w:szCs w:val="24"/>
        </w:rPr>
        <w:t>όψιν</w:t>
      </w:r>
      <w:proofErr w:type="spellEnd"/>
      <w:r>
        <w:rPr>
          <w:rFonts w:eastAsia="Times New Roman"/>
          <w:szCs w:val="24"/>
        </w:rPr>
        <w:t xml:space="preserve"> μας ότι όταν μ</w:t>
      </w:r>
      <w:r>
        <w:rPr>
          <w:rFonts w:eastAsia="Times New Roman"/>
          <w:szCs w:val="24"/>
        </w:rPr>
        <w:t>ί</w:t>
      </w:r>
      <w:r>
        <w:rPr>
          <w:rFonts w:eastAsia="Times New Roman"/>
          <w:szCs w:val="24"/>
        </w:rPr>
        <w:t>α οικονομία έχει ισχυρό, μεγάλο ιδιωτικό χρέος, όταν δηλαδή η οικονομική κρίση συνοδεύεται με τραπεζική κρίση, όπως συνέβη σε εμάς, τότε το μεγάλο ιδιωτικό χρέος λειτουργεί</w:t>
      </w:r>
      <w:r>
        <w:rPr>
          <w:rFonts w:eastAsia="Times New Roman"/>
          <w:szCs w:val="24"/>
        </w:rPr>
        <w:t xml:space="preserve"> ως βαρίδι στην ανάκαμψη. Και ακριβώς υπήρξαν μεγάλες ευθύνες που για αρκετά χρόνια τα κόκκινα δάνεια αυξάνονταν χωρίς να υπάρχει ένα σύστημα μέτρων και ένας σχεδιασμός για τη μείωσή τους, κάτι το οποίο συμβαίνει σήμερα. Άρα τα πολλά κόκκινα δάνεια αχρηστε</w:t>
      </w:r>
      <w:r>
        <w:rPr>
          <w:rFonts w:eastAsia="Times New Roman"/>
          <w:szCs w:val="24"/>
        </w:rPr>
        <w:t xml:space="preserve">ύουν το τραπεζικό σύστημα και στην πραγματικότητα έχουν μια ανάκαμψη χωρίς πιστώσεις ή τουλάχιστον είχαν. Τώρα περνάμε ακριβώς στο στάδιο που, επειδή μειώνονται τα κόκκινα δάνεια, επειδή αρχίζει η ανάκαμψη της οικονομίας, επειδή βγαίνουμε από τα μνημόνια, </w:t>
      </w:r>
      <w:r>
        <w:rPr>
          <w:rFonts w:eastAsia="Times New Roman"/>
          <w:szCs w:val="24"/>
        </w:rPr>
        <w:t xml:space="preserve">αυτό μπορεί να αντιμετωπιστεί. </w:t>
      </w:r>
    </w:p>
    <w:p w14:paraId="485635D7" w14:textId="77777777" w:rsidR="00C17FD8" w:rsidRDefault="00C12081">
      <w:pPr>
        <w:spacing w:after="0" w:line="600" w:lineRule="auto"/>
        <w:ind w:firstLine="720"/>
        <w:jc w:val="both"/>
        <w:rPr>
          <w:rFonts w:eastAsia="Times New Roman"/>
          <w:szCs w:val="24"/>
        </w:rPr>
      </w:pPr>
      <w:r>
        <w:rPr>
          <w:rFonts w:eastAsia="Times New Roman"/>
          <w:szCs w:val="24"/>
        </w:rPr>
        <w:t>Το δεύτερο πρόβλημα που πρέπει κανείς να πάρει, αν θέλει να χρησιμοποιήσει αυτή τη θεωρία του ελατηρίου, είναι ότι αν η ύφεση είναι τόσο βαθιά αλλά και παρατεταμένη, τότε επέρχεται απαξίωση μεγάλου μέρους του παραγωγικού δυν</w:t>
      </w:r>
      <w:r>
        <w:rPr>
          <w:rFonts w:eastAsia="Times New Roman"/>
          <w:szCs w:val="24"/>
        </w:rPr>
        <w:t>αμικού. Ένα εργοστάσιο «άλφα» μπορεί να είναι στη θέση του και σήμερα, τα μηχανήματα μπορεί να είναι ι εκεί, αλλά η τεχνολογική αλλαγή που έχει επέλθει δεν σημαίνει ότι αυτό το εργοστάσιο σήμερα είναι σε θέση απλώς να τα βάλει μπροστά και να παραγάγει προϊ</w:t>
      </w:r>
      <w:r>
        <w:rPr>
          <w:rFonts w:eastAsia="Times New Roman"/>
          <w:szCs w:val="24"/>
        </w:rPr>
        <w:t>όντα. Άρα έχουμε καταστροφή και απαξίωση ενός μέρους του παραγωγικού δυναμικού, γι’ αυτό η ανάκαμψη θα δυναμώνει στον βαθμό που δυναμώνουν οι επενδύσεις. Κι αν υπάρχει κάτι ελπιδοφόρο σε αυτόν τον πρώτο χρόνο της ανάκαμψης που άρχισε το 2017, αυτό νομίζω ε</w:t>
      </w:r>
      <w:r>
        <w:rPr>
          <w:rFonts w:eastAsia="Times New Roman"/>
          <w:szCs w:val="24"/>
        </w:rPr>
        <w:t xml:space="preserve">ίναι ότι έχουμε μία τάση προς ανάκαμψη των επενδύσεων. </w:t>
      </w:r>
    </w:p>
    <w:p w14:paraId="485635D8" w14:textId="77777777" w:rsidR="00C17FD8" w:rsidRDefault="00C12081">
      <w:pPr>
        <w:spacing w:after="0" w:line="600" w:lineRule="auto"/>
        <w:ind w:firstLine="720"/>
        <w:jc w:val="both"/>
        <w:rPr>
          <w:rFonts w:eastAsia="Times New Roman"/>
          <w:szCs w:val="24"/>
        </w:rPr>
      </w:pPr>
      <w:r>
        <w:rPr>
          <w:rFonts w:eastAsia="Times New Roman"/>
          <w:szCs w:val="24"/>
        </w:rPr>
        <w:t xml:space="preserve">Αν κάποιος θέλει να εντρυφήσει περισσότερο σε αυτά, τον παραπέμπω και σε ένα άρθρο που δημοσίευσε ένας Έλληνας γνωστός </w:t>
      </w:r>
      <w:proofErr w:type="spellStart"/>
      <w:r w:rsidRPr="00585418">
        <w:rPr>
          <w:rFonts w:eastAsia="Times New Roman"/>
          <w:szCs w:val="24"/>
        </w:rPr>
        <w:t>οικονομέτρης</w:t>
      </w:r>
      <w:proofErr w:type="spellEnd"/>
      <w:r>
        <w:rPr>
          <w:rFonts w:eastAsia="Times New Roman"/>
          <w:szCs w:val="24"/>
        </w:rPr>
        <w:t xml:space="preserve">, ο κ. </w:t>
      </w:r>
      <w:proofErr w:type="spellStart"/>
      <w:r>
        <w:rPr>
          <w:rFonts w:eastAsia="Times New Roman"/>
          <w:szCs w:val="24"/>
        </w:rPr>
        <w:t>Ζόνζηλος</w:t>
      </w:r>
      <w:proofErr w:type="spellEnd"/>
      <w:r>
        <w:rPr>
          <w:rFonts w:eastAsia="Times New Roman"/>
          <w:szCs w:val="24"/>
        </w:rPr>
        <w:t>, στην «ΚΑΘΗΜΕΡΙΝΗ της Κυριακής» ο οποίος επικαλούμενο</w:t>
      </w:r>
      <w:r>
        <w:rPr>
          <w:rFonts w:eastAsia="Times New Roman"/>
          <w:szCs w:val="24"/>
        </w:rPr>
        <w:t xml:space="preserve">ς και διεθνείς μελέτες λέει ότι όταν μια χώρα έχει μια παρατεταμένη κρίση -κι εμάς η κρίση ήταν δεκαετίες-και ύφεση συν τραπεζική κρίση συν πολλά άλλα που είχαμε κι εμείς, τότε η ανάκαμψη έχει δυσκολίες και αυτό ακριβώς πρέπει να το λάβουμε υπ’ </w:t>
      </w:r>
      <w:proofErr w:type="spellStart"/>
      <w:r>
        <w:rPr>
          <w:rFonts w:eastAsia="Times New Roman"/>
          <w:szCs w:val="24"/>
        </w:rPr>
        <w:t>όψιν</w:t>
      </w:r>
      <w:proofErr w:type="spellEnd"/>
      <w:r>
        <w:rPr>
          <w:rFonts w:eastAsia="Times New Roman"/>
          <w:szCs w:val="24"/>
        </w:rPr>
        <w:t xml:space="preserve"> μας. Δ</w:t>
      </w:r>
      <w:r>
        <w:rPr>
          <w:rFonts w:eastAsia="Times New Roman"/>
          <w:szCs w:val="24"/>
        </w:rPr>
        <w:t xml:space="preserve">ιότι εύκολα λέει κανείς η ανάκαμψη να γίνει 4% ή 5%, αλλά αυτό μένει λόγια του αέρα, αν δεν συνοδεύεται από συγκεκριμένες πολιτικές σαν αυτές που περιέχει το Σχέδιο Αναπτυξιακής Στρατηγικής το οποίο σας έχουμε μοιράσει. </w:t>
      </w:r>
    </w:p>
    <w:p w14:paraId="485635D9" w14:textId="77777777" w:rsidR="00C17FD8" w:rsidRDefault="00C12081">
      <w:pPr>
        <w:spacing w:after="0" w:line="600" w:lineRule="auto"/>
        <w:ind w:firstLine="720"/>
        <w:jc w:val="both"/>
        <w:rPr>
          <w:rFonts w:eastAsia="Times New Roman"/>
          <w:szCs w:val="24"/>
        </w:rPr>
      </w:pPr>
      <w:r>
        <w:rPr>
          <w:rFonts w:eastAsia="Times New Roman"/>
          <w:szCs w:val="24"/>
        </w:rPr>
        <w:t xml:space="preserve">Το δεύτερο που ακούστηκε είναι μία </w:t>
      </w:r>
      <w:r>
        <w:rPr>
          <w:rFonts w:eastAsia="Times New Roman"/>
          <w:szCs w:val="24"/>
        </w:rPr>
        <w:t>αντιπολιτευτική, θα έλεγα, παρερμηνεία γνωστών δεδομένων, όπως είναι η διευρυμένη εποπτεία, που είπαν η κ</w:t>
      </w:r>
      <w:r>
        <w:rPr>
          <w:rFonts w:eastAsia="Times New Roman"/>
          <w:szCs w:val="24"/>
        </w:rPr>
        <w:t>.</w:t>
      </w:r>
      <w:r>
        <w:rPr>
          <w:rFonts w:eastAsia="Times New Roman"/>
          <w:szCs w:val="24"/>
        </w:rPr>
        <w:t xml:space="preserve"> Γεννηματά και ο κ. Μητσοτάκης, όπως είναι ο χαρακτήρας της εποπτείας. </w:t>
      </w:r>
    </w:p>
    <w:p w14:paraId="485635DA" w14:textId="77777777" w:rsidR="00C17FD8" w:rsidRDefault="00C12081">
      <w:pPr>
        <w:spacing w:after="0" w:line="600" w:lineRule="auto"/>
        <w:ind w:firstLine="720"/>
        <w:jc w:val="both"/>
        <w:rPr>
          <w:rFonts w:eastAsia="Times New Roman"/>
          <w:szCs w:val="24"/>
        </w:rPr>
      </w:pPr>
      <w:r>
        <w:rPr>
          <w:rFonts w:eastAsia="Times New Roman"/>
          <w:szCs w:val="24"/>
        </w:rPr>
        <w:t xml:space="preserve">Όλα αυτά, κυρίες και κύριοι συνάδελφοι, </w:t>
      </w:r>
      <w:proofErr w:type="spellStart"/>
      <w:r>
        <w:rPr>
          <w:rFonts w:eastAsia="Times New Roman"/>
          <w:szCs w:val="24"/>
        </w:rPr>
        <w:t>διέπονται</w:t>
      </w:r>
      <w:proofErr w:type="spellEnd"/>
      <w:r>
        <w:rPr>
          <w:rFonts w:eastAsia="Times New Roman"/>
          <w:szCs w:val="24"/>
        </w:rPr>
        <w:t xml:space="preserve"> από τον Κανονισμό 472, ο οπο</w:t>
      </w:r>
      <w:r>
        <w:rPr>
          <w:rFonts w:eastAsia="Times New Roman"/>
          <w:szCs w:val="24"/>
        </w:rPr>
        <w:t xml:space="preserve">ίος υπάρχει από το 2013 και λέει τι συμβαίνει σε μία χώρα όταν μπει σε πρόγραμμα και τι συμβαίνει αφού βγει από το πρόγραμμα. </w:t>
      </w:r>
    </w:p>
    <w:p w14:paraId="485635DB" w14:textId="77777777" w:rsidR="00C17FD8" w:rsidRDefault="00C12081">
      <w:pPr>
        <w:spacing w:after="0" w:line="600" w:lineRule="auto"/>
        <w:ind w:firstLine="720"/>
        <w:jc w:val="both"/>
        <w:rPr>
          <w:rFonts w:eastAsia="Times New Roman"/>
          <w:szCs w:val="24"/>
        </w:rPr>
      </w:pPr>
      <w:r>
        <w:rPr>
          <w:rFonts w:eastAsia="Times New Roman"/>
          <w:szCs w:val="24"/>
        </w:rPr>
        <w:t>Ό,τι, λοιπόν, έγινε στην Πορτογαλία, το ίδιο γίνεται και σε εμάς. Βεβαίως, η Πορτογαλία δεν ζήτησε αναδιάρθρωση του χρέους της. Ε</w:t>
      </w:r>
      <w:r>
        <w:rPr>
          <w:rFonts w:eastAsia="Times New Roman"/>
          <w:szCs w:val="24"/>
        </w:rPr>
        <w:t>μείς ζητούμε αναδιάρθρωση του χρέους. Οπωσδήποτε, λοιπόν, εκεί θα υπάρχει κάποια διαφορά, αλλά όχι ποιοτική. Μπορεί αντί να είναι δύο οι εκθέσεις οι οποίες θα γίνονται για τη χώρα κάθε χρόνο, να είναι τρεις. Έχει, όμως, φύγει από τη μέση ο μηχανισμός πίεση</w:t>
      </w:r>
      <w:r>
        <w:rPr>
          <w:rFonts w:eastAsia="Times New Roman"/>
          <w:szCs w:val="24"/>
        </w:rPr>
        <w:t>ς, που πολλές φορές λειτούργησε και ως μηχανισμός εκβιασμού. Μέχρι τώρα σου έλεγαν: «Κάνε αυτά, διαφορετικά δεν έχει δόση». Από εδώ και πέρα θα σου λένε: «Νομίζουμε ότι πρέπει να κάνεις αυτά». Και εμείς, όπως και άλλες κυβερνήσεις, θα έχουμε την ευχέρεια ν</w:t>
      </w:r>
      <w:r>
        <w:rPr>
          <w:rFonts w:eastAsia="Times New Roman"/>
          <w:szCs w:val="24"/>
        </w:rPr>
        <w:t xml:space="preserve">α πούμε: «Ωραία, ακούσαμε την πρότασή σας, αλλά εμείς, γι’ αυτούς και γι’ αυτούς τους λόγους, ακολουθούμε αυτή την πολιτική που θεωρούμε σωστή για τη χώρα μας». </w:t>
      </w:r>
    </w:p>
    <w:p w14:paraId="485635DC" w14:textId="77777777" w:rsidR="00C17FD8" w:rsidRDefault="00C12081">
      <w:pPr>
        <w:spacing w:after="0" w:line="600" w:lineRule="auto"/>
        <w:ind w:firstLine="720"/>
        <w:jc w:val="both"/>
        <w:rPr>
          <w:rFonts w:eastAsia="Times New Roman"/>
          <w:szCs w:val="24"/>
        </w:rPr>
      </w:pPr>
      <w:r>
        <w:rPr>
          <w:rFonts w:eastAsia="Times New Roman"/>
          <w:szCs w:val="24"/>
        </w:rPr>
        <w:t>Άρα εδώ χρειάζεται μία συνεννόηση, απ’ όσους θέλουν να συνεννοηθούν. Όσοι θέλουν να κάνουν αντ</w:t>
      </w:r>
      <w:r>
        <w:rPr>
          <w:rFonts w:eastAsia="Times New Roman"/>
          <w:szCs w:val="24"/>
        </w:rPr>
        <w:t xml:space="preserve">ιπολίτευση σε αυτό το έδαφος, δεν θα είναι πειστικοί, διότι η πραγματικότητα είναι αυτή που περιγράφουμε. </w:t>
      </w:r>
    </w:p>
    <w:p w14:paraId="485635DD" w14:textId="77777777" w:rsidR="00C17FD8" w:rsidRDefault="00C12081">
      <w:pPr>
        <w:spacing w:after="0" w:line="600" w:lineRule="auto"/>
        <w:ind w:firstLine="720"/>
        <w:jc w:val="both"/>
        <w:rPr>
          <w:rFonts w:eastAsia="Times New Roman"/>
          <w:szCs w:val="24"/>
        </w:rPr>
      </w:pPr>
      <w:r>
        <w:rPr>
          <w:rFonts w:eastAsia="Times New Roman"/>
          <w:szCs w:val="24"/>
        </w:rPr>
        <w:t>Το τρίτο ερώτημα είναι γιατί έχουμε εμείς υψηλότερο επιτόκιο από την Πορτογαλία. Μα, είναι σοβαρό αυτό το ερώτημα για να το θέτουμε; Εμείς έχουμε χρέ</w:t>
      </w:r>
      <w:r>
        <w:rPr>
          <w:rFonts w:eastAsia="Times New Roman"/>
          <w:szCs w:val="24"/>
        </w:rPr>
        <w:t xml:space="preserve">ος 178%, μη βιώσιμο, η Πορτογαλία έχει χαμηλότερο χρέος, είναι εκτός μνημονίων και επομένως, έχει χαμηλότερο ρίσκο χώρας. </w:t>
      </w:r>
    </w:p>
    <w:p w14:paraId="485635DE" w14:textId="77777777" w:rsidR="00C17FD8" w:rsidRDefault="00C12081">
      <w:pPr>
        <w:spacing w:after="0" w:line="600" w:lineRule="auto"/>
        <w:ind w:firstLine="720"/>
        <w:jc w:val="both"/>
        <w:rPr>
          <w:rFonts w:eastAsia="Times New Roman"/>
          <w:szCs w:val="24"/>
        </w:rPr>
      </w:pPr>
      <w:r>
        <w:rPr>
          <w:rFonts w:eastAsia="Times New Roman"/>
          <w:szCs w:val="24"/>
        </w:rPr>
        <w:t>Από εκεί και πέρα, οι διαφορές υπάρχουν όχι μόνο μεταξύ Πορτογαλίας και Ελλάδας. Αν δείτε τα επιτόκια στην Ιταλία σήμερα είναι υψηλότ</w:t>
      </w:r>
      <w:r>
        <w:rPr>
          <w:rFonts w:eastAsia="Times New Roman"/>
          <w:szCs w:val="24"/>
        </w:rPr>
        <w:t>ερα απ’ ό,τι είναι τα επιτόκια και στην Πορτογαλία και στην Ισπανία. Γιατί; Διότι και η Ιταλία έχει υψηλό χρέος σε σχέση με τις άλλες χώρες και διότι αυτή τη στιγμή έχει μ</w:t>
      </w:r>
      <w:r>
        <w:rPr>
          <w:rFonts w:eastAsia="Times New Roman"/>
          <w:szCs w:val="24"/>
        </w:rPr>
        <w:t>ί</w:t>
      </w:r>
      <w:r>
        <w:rPr>
          <w:rFonts w:eastAsia="Times New Roman"/>
          <w:szCs w:val="24"/>
        </w:rPr>
        <w:t>α πολιτική αβεβαιότητα ως προς το μέλλον της.</w:t>
      </w:r>
    </w:p>
    <w:p w14:paraId="485635DF" w14:textId="77777777" w:rsidR="00C17FD8" w:rsidRDefault="00C12081">
      <w:pPr>
        <w:spacing w:after="0" w:line="600" w:lineRule="auto"/>
        <w:ind w:firstLine="720"/>
        <w:jc w:val="both"/>
        <w:rPr>
          <w:rFonts w:eastAsia="Times New Roman"/>
          <w:szCs w:val="24"/>
        </w:rPr>
      </w:pPr>
      <w:r>
        <w:rPr>
          <w:rFonts w:eastAsia="Times New Roman"/>
          <w:szCs w:val="24"/>
        </w:rPr>
        <w:t>Άρα εμείς -όντας ακόμα στα μνημόνια- β</w:t>
      </w:r>
      <w:r>
        <w:rPr>
          <w:rFonts w:eastAsia="Times New Roman"/>
          <w:szCs w:val="24"/>
        </w:rPr>
        <w:t>γαίνοντας από τα μνημόνια, -εάν θέλει κανείς να το μελετήσει- είμαστε σε καλύτερη θέση απ’ ό,τι ήταν άλλες χώρες όταν έβγαιναν από τα μνημόνια.</w:t>
      </w:r>
    </w:p>
    <w:p w14:paraId="485635E0" w14:textId="77777777" w:rsidR="00C17FD8" w:rsidRDefault="00C12081">
      <w:pPr>
        <w:spacing w:after="0" w:line="600" w:lineRule="auto"/>
        <w:ind w:firstLine="720"/>
        <w:jc w:val="both"/>
        <w:rPr>
          <w:rFonts w:eastAsia="Times New Roman"/>
          <w:szCs w:val="24"/>
        </w:rPr>
      </w:pPr>
      <w:r>
        <w:rPr>
          <w:rFonts w:eastAsia="Times New Roman"/>
          <w:szCs w:val="24"/>
        </w:rPr>
        <w:t>Από εκεί πέρα, βεβαίως, υπάρχει το θέμα των διεθνών αναταράξεων και το ενδεχόμενο νέων κρίσεων, που δεν μπούμε ν</w:t>
      </w:r>
      <w:r>
        <w:rPr>
          <w:rFonts w:eastAsia="Times New Roman"/>
          <w:szCs w:val="24"/>
        </w:rPr>
        <w:t>α το αποκλείσουμε. Υπάρχουν, λοιπόν, οι κίνδυνοι που υπάρχουν κάθε φορά που μία χώρα, μετά από έναν μακρύ αποκλεισμό από τις αγορές, για πρώτη φορά επιχειρεί να βγει στις αγορές.</w:t>
      </w:r>
    </w:p>
    <w:p w14:paraId="485635E1" w14:textId="77777777" w:rsidR="00C17FD8" w:rsidRDefault="00C12081">
      <w:pPr>
        <w:spacing w:after="0" w:line="600" w:lineRule="auto"/>
        <w:ind w:firstLine="720"/>
        <w:jc w:val="both"/>
        <w:rPr>
          <w:rFonts w:eastAsia="Times New Roman"/>
          <w:szCs w:val="24"/>
        </w:rPr>
      </w:pPr>
      <w:r>
        <w:rPr>
          <w:rFonts w:eastAsia="Times New Roman"/>
          <w:szCs w:val="24"/>
        </w:rPr>
        <w:t xml:space="preserve">Αυτούς τους κινδύνους συζητάμε εδώ κι έναν χρόνο στην Κυβέρνηση και μεταξύ μας, αλλά και με τους ευρωπαϊκούς θεσμούς. Οι λύσεις είναι συγκεκριμένες, όπως είπε ο Πρωθυπουργός πριν. Δηλαδή, ή ζητάς νέο μνημόνιο ή ζητάς προληπτική γραμμή ή κάνεις το δικό σου </w:t>
      </w:r>
      <w:r>
        <w:rPr>
          <w:rFonts w:eastAsia="Times New Roman"/>
          <w:szCs w:val="24"/>
        </w:rPr>
        <w:t xml:space="preserve">εθνικό ταμείο ως λύση δανεισμού ύστατης ανάγκης κα εάν δεν μπορείς να δανειστείς από τις αγορές, να έχεις το δικό σου ταμείο. Τρεις είναι οι δυνατότητες. Καλό είναι και η Νέα Δημοκρατία, αλλά και οι άλλες πολιτικές δυνάμεις να αποσαφηνίσουν τη θέση τους.  </w:t>
      </w:r>
      <w:r>
        <w:rPr>
          <w:rFonts w:eastAsia="Times New Roman"/>
          <w:szCs w:val="24"/>
        </w:rPr>
        <w:t xml:space="preserve"> </w:t>
      </w:r>
    </w:p>
    <w:p w14:paraId="485635E2" w14:textId="77777777" w:rsidR="00C17FD8" w:rsidRDefault="00C12081">
      <w:pPr>
        <w:spacing w:after="0" w:line="600" w:lineRule="auto"/>
        <w:ind w:firstLine="720"/>
        <w:jc w:val="both"/>
        <w:rPr>
          <w:rFonts w:eastAsia="Times New Roman"/>
          <w:szCs w:val="24"/>
        </w:rPr>
      </w:pPr>
      <w:r>
        <w:rPr>
          <w:rFonts w:eastAsia="Times New Roman"/>
          <w:szCs w:val="24"/>
        </w:rPr>
        <w:t xml:space="preserve">Εμείς λέμε ότι η καλύτερη άμυνα έναντι αυτών των ενδεχόμενων κινδύνων είναι: </w:t>
      </w:r>
    </w:p>
    <w:p w14:paraId="485635E3" w14:textId="77777777" w:rsidR="00C17FD8" w:rsidRDefault="00C12081">
      <w:pPr>
        <w:spacing w:after="0" w:line="600" w:lineRule="auto"/>
        <w:ind w:firstLine="720"/>
        <w:jc w:val="both"/>
        <w:rPr>
          <w:rFonts w:eastAsia="Times New Roman"/>
          <w:szCs w:val="24"/>
        </w:rPr>
      </w:pPr>
      <w:r>
        <w:rPr>
          <w:rFonts w:eastAsia="Times New Roman"/>
          <w:szCs w:val="24"/>
        </w:rPr>
        <w:t xml:space="preserve">Πρώτον, να έχουμε δικό μας ταμείο, όσο γίνεται πιο ισχυρό. </w:t>
      </w:r>
    </w:p>
    <w:p w14:paraId="485635E4" w14:textId="77777777" w:rsidR="00C17FD8" w:rsidRDefault="00C12081">
      <w:pPr>
        <w:spacing w:after="0" w:line="600" w:lineRule="auto"/>
        <w:ind w:firstLine="720"/>
        <w:jc w:val="both"/>
        <w:rPr>
          <w:rFonts w:eastAsia="Times New Roman"/>
          <w:szCs w:val="24"/>
        </w:rPr>
      </w:pPr>
      <w:r>
        <w:rPr>
          <w:rFonts w:eastAsia="Times New Roman"/>
          <w:szCs w:val="24"/>
        </w:rPr>
        <w:t>Δεύτερον, να διασφαλίσουμε μία μείωση του χρέους, μία διευκόλυνση του χρέους, ούτως ώστε το χρέος να καταστεί βιώσιμ</w:t>
      </w:r>
      <w:r>
        <w:rPr>
          <w:rFonts w:eastAsia="Times New Roman"/>
          <w:szCs w:val="24"/>
        </w:rPr>
        <w:t>ο και ει δυνατόν, να έχει κι αυτόν τον μηχανισμό που συζητείται, ούτως ώστε ακόμα κι αν στο μέλλον έχουμε μία καθίζηση ή έναν κλονισμό βραχύβιο, να μπορούμε να μειώνουμε τις δόσεις και αν εξυπηρετούμε κανονικά το χρέος.</w:t>
      </w:r>
    </w:p>
    <w:p w14:paraId="485635E5" w14:textId="77777777" w:rsidR="00C17FD8" w:rsidRDefault="00C12081">
      <w:pPr>
        <w:spacing w:after="0" w:line="600" w:lineRule="auto"/>
        <w:ind w:firstLine="720"/>
        <w:jc w:val="both"/>
        <w:rPr>
          <w:rFonts w:eastAsia="Times New Roman"/>
          <w:szCs w:val="24"/>
        </w:rPr>
      </w:pPr>
      <w:r>
        <w:rPr>
          <w:rFonts w:eastAsia="Times New Roman"/>
          <w:szCs w:val="24"/>
        </w:rPr>
        <w:t>Και ο τρίτος και πιο ισχυρός μηχανισ</w:t>
      </w:r>
      <w:r>
        <w:rPr>
          <w:rFonts w:eastAsia="Times New Roman"/>
          <w:szCs w:val="24"/>
        </w:rPr>
        <w:t>μός άμυνας είναι να έχουμε μία ισχυρή δημοσιονομική θέση ως χώρα και ένα νέο υπόδειγμα ανάπτυξης, που δομικά πια θα είναι ανθεκτικό απέναντι στις κρίσεις. Κι αυτό ακριβώς προσπαθούμε να κάνουμε.</w:t>
      </w:r>
    </w:p>
    <w:p w14:paraId="485635E6" w14:textId="77777777" w:rsidR="00C17FD8" w:rsidRDefault="00C12081">
      <w:pPr>
        <w:spacing w:after="0" w:line="600" w:lineRule="auto"/>
        <w:ind w:firstLine="720"/>
        <w:jc w:val="both"/>
        <w:rPr>
          <w:rFonts w:eastAsia="Times New Roman"/>
          <w:szCs w:val="24"/>
        </w:rPr>
      </w:pPr>
      <w:r>
        <w:rPr>
          <w:rFonts w:eastAsia="Times New Roman"/>
          <w:szCs w:val="24"/>
        </w:rPr>
        <w:t>Επομένως, νομίζω ότι τα επιχειρήματα της Αντιπολίτευσης -αυτά</w:t>
      </w:r>
      <w:r>
        <w:rPr>
          <w:rFonts w:eastAsia="Times New Roman"/>
          <w:szCs w:val="24"/>
        </w:rPr>
        <w:t xml:space="preserve"> τουλάχιστον- είναι ισχνά. Θεωρώ ότι απηχούν ακόμα τη μη σοβαρή αντιμετώπιση του κειμένου το οποίο, όντως με καθυστέρηση, πήρατε στα χέρια σας. Ευελπιστώ ότι σε μία επόμενη φάση, μπορεί να μη μειωθούν οι αντιπαραθέσεις -μπορεί και να ενταθούν οι αντιπαραθέ</w:t>
      </w:r>
      <w:r>
        <w:rPr>
          <w:rFonts w:eastAsia="Times New Roman"/>
          <w:szCs w:val="24"/>
        </w:rPr>
        <w:t>σεις- αλλά τουλάχιστον θα έχουν φύγει από τη μέση αυτά τα οποία, κατά την άποψή μου, αποτελούν δεδομένα μιας συζήτησης κι όχι η ίδια η συζήτηση.</w:t>
      </w:r>
    </w:p>
    <w:p w14:paraId="485635E7" w14:textId="77777777" w:rsidR="00C17FD8" w:rsidRDefault="00C12081">
      <w:pPr>
        <w:spacing w:after="0" w:line="600" w:lineRule="auto"/>
        <w:ind w:firstLine="720"/>
        <w:jc w:val="both"/>
        <w:rPr>
          <w:rFonts w:eastAsia="Times New Roman"/>
          <w:szCs w:val="24"/>
        </w:rPr>
      </w:pPr>
      <w:r>
        <w:rPr>
          <w:rFonts w:eastAsia="Times New Roman"/>
          <w:szCs w:val="24"/>
        </w:rPr>
        <w:t>Τελειώνοντας, το σχέδιο αυτό έχει κι έναν μηχανισμό υλοποίησης, τον οποίο θα ήθελα να θέσω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Δεν θα</w:t>
      </w:r>
      <w:r>
        <w:rPr>
          <w:rFonts w:eastAsia="Times New Roman"/>
          <w:szCs w:val="24"/>
        </w:rPr>
        <w:t xml:space="preserve"> είναι, δηλαδή, ένα κείμενο για να μπει στο συρτάρι.</w:t>
      </w:r>
    </w:p>
    <w:p w14:paraId="485635E8" w14:textId="77777777" w:rsidR="00C17FD8" w:rsidRDefault="00C12081">
      <w:pPr>
        <w:spacing w:after="0" w:line="600" w:lineRule="auto"/>
        <w:jc w:val="both"/>
        <w:rPr>
          <w:rFonts w:eastAsia="Times New Roman" w:cs="Times New Roman"/>
          <w:szCs w:val="24"/>
        </w:rPr>
      </w:pPr>
      <w:r>
        <w:rPr>
          <w:rFonts w:eastAsia="Times New Roman"/>
          <w:szCs w:val="24"/>
        </w:rPr>
        <w:t>Πρώτα</w:t>
      </w:r>
      <w:r>
        <w:rPr>
          <w:rFonts w:eastAsia="Times New Roman"/>
          <w:szCs w:val="24"/>
        </w:rPr>
        <w:t>-</w:t>
      </w:r>
      <w:r>
        <w:rPr>
          <w:rFonts w:eastAsia="Times New Roman"/>
          <w:szCs w:val="24"/>
        </w:rPr>
        <w:t>πρώτα, αν το δείτε, βεβαίως έχει γενικούς στόχους, οι απαιτούν εξειδίκευση. Παραδείγματος χάρ</w:t>
      </w:r>
      <w:r>
        <w:rPr>
          <w:rFonts w:eastAsia="Times New Roman"/>
          <w:szCs w:val="24"/>
        </w:rPr>
        <w:t>ιν</w:t>
      </w:r>
      <w:r>
        <w:rPr>
          <w:rFonts w:eastAsia="Times New Roman"/>
          <w:szCs w:val="24"/>
        </w:rPr>
        <w:t xml:space="preserve">, το να θέλουμε να πάμε τη βιομηχανική παραγωγή στο 12% άμεσα και μετά στο 15% και στο 20%, αυτό θέλει ειδικό σχέδιο. Δεν θα γίνει έτσι. </w:t>
      </w:r>
      <w:r>
        <w:rPr>
          <w:rFonts w:eastAsia="Times New Roman" w:cs="Times New Roman"/>
          <w:szCs w:val="24"/>
        </w:rPr>
        <w:t xml:space="preserve">Το ίδιο το σχέδιο, όμως, συνοδεύεται από έναν πολύ μεγάλο αριθμό συγκεκριμένων σχεδίων και δράσεων. </w:t>
      </w:r>
    </w:p>
    <w:p w14:paraId="485635E9"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Δεύτερον, θα υπάρχ</w:t>
      </w:r>
      <w:r>
        <w:rPr>
          <w:rFonts w:eastAsia="Times New Roman" w:cs="Times New Roman"/>
          <w:szCs w:val="24"/>
        </w:rPr>
        <w:t xml:space="preserve">ει μία δομή υπό τον Πρωθυπουργό που θα έχει την πολιτική ευθύνη για την υλοποίηση του σχεδίου. </w:t>
      </w:r>
    </w:p>
    <w:p w14:paraId="485635EA"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Τρίτον, θα υπάρχει μία δομή στο Υπουργείο Ανάπτυξης με ένα επιστημονικό συμβούλιο και με ένα φόρουμ μόνιμου διαλόγου με τους κοινωνικούς φορείς και με τις τράπε</w:t>
      </w:r>
      <w:r>
        <w:rPr>
          <w:rFonts w:eastAsia="Times New Roman" w:cs="Times New Roman"/>
          <w:szCs w:val="24"/>
        </w:rPr>
        <w:t>ζες. Θα έχουμε την ευκαιρία, λοιπόν, να συζητάμε, να αξιολογούμε και να αντιμετωπίζουμε τα όποια θέματα.</w:t>
      </w:r>
    </w:p>
    <w:p w14:paraId="485635EB"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Μέχρι να γίνουν αυτά πάντως, το Υπουργείο Οικονομίας και Ανάπτυξης -και όλα τα Υπουργεία, βέβαια- είναι ανοιχτό. Με μεγάλη χαρά και εγώ και οι άλλοι Υπ</w:t>
      </w:r>
      <w:r>
        <w:rPr>
          <w:rFonts w:eastAsia="Times New Roman" w:cs="Times New Roman"/>
          <w:szCs w:val="24"/>
        </w:rPr>
        <w:t>ουργοί θα μπορούμε να σας δώσουμε ενημέρωση και για το τι έγινε, αλλά και για το τι σχεδιάζουμε να γίνει.</w:t>
      </w:r>
    </w:p>
    <w:p w14:paraId="485635EC" w14:textId="77777777" w:rsidR="00C17FD8" w:rsidRDefault="00C1208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85635ED" w14:textId="77777777" w:rsidR="00C17FD8" w:rsidRDefault="00C12081">
      <w:pPr>
        <w:spacing w:after="0" w:line="600" w:lineRule="auto"/>
        <w:ind w:firstLine="720"/>
        <w:jc w:val="center"/>
        <w:rPr>
          <w:rFonts w:eastAsia="Times New Roman" w:cs="Times New Roman"/>
          <w:szCs w:val="24"/>
        </w:rPr>
      </w:pPr>
      <w:r w:rsidRPr="007207BF">
        <w:rPr>
          <w:rFonts w:eastAsia="Times New Roman"/>
          <w:bCs/>
          <w:szCs w:val="24"/>
        </w:rPr>
        <w:t>(Χειροκροτήματα από την πτέρυγα</w:t>
      </w:r>
      <w:r>
        <w:rPr>
          <w:rFonts w:eastAsia="Times New Roman"/>
          <w:bCs/>
          <w:szCs w:val="24"/>
        </w:rPr>
        <w:t xml:space="preserve"> </w:t>
      </w:r>
      <w:r w:rsidRPr="003E6473">
        <w:rPr>
          <w:rFonts w:eastAsia="Times New Roman"/>
          <w:bCs/>
          <w:szCs w:val="24"/>
        </w:rPr>
        <w:t>τ</w:t>
      </w:r>
      <w:r>
        <w:rPr>
          <w:rFonts w:eastAsia="Times New Roman"/>
          <w:bCs/>
          <w:szCs w:val="24"/>
        </w:rPr>
        <w:t>ου ΣΥΡΙΖΑ)</w:t>
      </w:r>
    </w:p>
    <w:p w14:paraId="485635EE" w14:textId="77777777" w:rsidR="00C17FD8" w:rsidRDefault="00C12081">
      <w:pPr>
        <w:spacing w:after="0"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Και εμείς ευχαριστούμε.</w:t>
      </w:r>
    </w:p>
    <w:p w14:paraId="485635EF" w14:textId="77777777" w:rsidR="00C17FD8" w:rsidRDefault="00C12081">
      <w:pPr>
        <w:spacing w:after="0" w:line="600" w:lineRule="auto"/>
        <w:ind w:firstLine="720"/>
        <w:jc w:val="both"/>
        <w:rPr>
          <w:rFonts w:eastAsia="Times New Roman"/>
          <w:bCs/>
          <w:szCs w:val="24"/>
        </w:rPr>
      </w:pPr>
      <w:r>
        <w:rPr>
          <w:rFonts w:eastAsia="Times New Roman"/>
          <w:bCs/>
          <w:szCs w:val="24"/>
        </w:rPr>
        <w:t>Κυρίες και κύριοι συνάδελφοι,</w:t>
      </w:r>
      <w:r>
        <w:rPr>
          <w:rFonts w:eastAsia="Times New Roman"/>
          <w:bCs/>
          <w:szCs w:val="24"/>
        </w:rPr>
        <w:t xml:space="preserve"> έχω την τιμή να ανακοινώσω στο Σώμα ότι η Ειδική Μόνιμη Επιτροπή Κοινοβουλευτικής Δεοντολογίας καταθέτει την </w:t>
      </w:r>
      <w:r>
        <w:rPr>
          <w:rFonts w:eastAsia="Times New Roman"/>
          <w:bCs/>
          <w:szCs w:val="24"/>
        </w:rPr>
        <w:t>έ</w:t>
      </w:r>
      <w:r>
        <w:rPr>
          <w:rFonts w:eastAsia="Times New Roman"/>
          <w:bCs/>
          <w:szCs w:val="24"/>
        </w:rPr>
        <w:t xml:space="preserve">κθεσή της στην αίτηση της </w:t>
      </w:r>
      <w:r>
        <w:rPr>
          <w:rFonts w:eastAsia="Times New Roman"/>
          <w:bCs/>
          <w:szCs w:val="24"/>
        </w:rPr>
        <w:t>εισαγγελικής αρχής</w:t>
      </w:r>
      <w:r>
        <w:rPr>
          <w:rFonts w:eastAsia="Times New Roman"/>
          <w:bCs/>
          <w:szCs w:val="24"/>
        </w:rPr>
        <w:t xml:space="preserve"> για τη χορήγηση άδειας άσκησης ποινικής δίωξης κατά Βουλευτή.</w:t>
      </w:r>
    </w:p>
    <w:p w14:paraId="485635F0" w14:textId="77777777" w:rsidR="00C17FD8" w:rsidRDefault="00C12081">
      <w:pPr>
        <w:spacing w:after="0" w:line="600" w:lineRule="auto"/>
        <w:ind w:firstLine="720"/>
        <w:jc w:val="both"/>
        <w:rPr>
          <w:rFonts w:eastAsia="Times New Roman"/>
          <w:bCs/>
          <w:szCs w:val="24"/>
        </w:rPr>
      </w:pPr>
      <w:r>
        <w:rPr>
          <w:rFonts w:eastAsia="Times New Roman"/>
          <w:bCs/>
          <w:szCs w:val="24"/>
        </w:rPr>
        <w:t>Κυρίες και κύριοι συνάδελφοι, ολοκληρώ</w:t>
      </w:r>
      <w:r>
        <w:rPr>
          <w:rFonts w:eastAsia="Times New Roman"/>
          <w:bCs/>
          <w:szCs w:val="24"/>
        </w:rPr>
        <w:t xml:space="preserve">θηκε η </w:t>
      </w:r>
      <w:r>
        <w:rPr>
          <w:rFonts w:eastAsia="Times New Roman" w:cs="Times New Roman"/>
          <w:szCs w:val="24"/>
        </w:rPr>
        <w:t xml:space="preserve">προ ημερησίας διατάξεως </w:t>
      </w:r>
      <w:r>
        <w:rPr>
          <w:rFonts w:eastAsia="Times New Roman" w:cs="Times New Roman"/>
          <w:szCs w:val="24"/>
        </w:rPr>
        <w:t>συζήτηση, σύμφωνα με το άρθρο 143 του Κανονισμού της Βουλής, με πρωτοβουλία της Προέδρου της Κοινοβουλευτικής Ομάδας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Φωτεινής (Φώφης) Γεννηματά, σε επίπεδο Αρχηγών </w:t>
      </w:r>
      <w:r>
        <w:rPr>
          <w:rFonts w:eastAsia="Times New Roman" w:cs="Times New Roman"/>
          <w:szCs w:val="24"/>
        </w:rPr>
        <w:t>κ</w:t>
      </w:r>
      <w:r>
        <w:rPr>
          <w:rFonts w:eastAsia="Times New Roman" w:cs="Times New Roman"/>
          <w:szCs w:val="24"/>
        </w:rPr>
        <w:t xml:space="preserve">ομμάτων, σχετικά με την ενημέρωση της εθνικής αντιπροσωπείας και μέσω αυτής και του </w:t>
      </w:r>
      <w:r>
        <w:rPr>
          <w:rFonts w:eastAsia="Times New Roman" w:cs="Times New Roman"/>
          <w:szCs w:val="24"/>
        </w:rPr>
        <w:t>ε</w:t>
      </w:r>
      <w:r>
        <w:rPr>
          <w:rFonts w:eastAsia="Times New Roman" w:cs="Times New Roman"/>
          <w:szCs w:val="24"/>
        </w:rPr>
        <w:t>λληνικού λαού, για το περιεχόμενο των κρίσιμων συζητήσεων που η Κυβέρνηση ερήμην τους διεξάγει με τους εταίρους και δανειστές.</w:t>
      </w:r>
    </w:p>
    <w:p w14:paraId="485635F1" w14:textId="77777777" w:rsidR="00C17FD8" w:rsidRDefault="00C12081">
      <w:pPr>
        <w:spacing w:after="0" w:line="600" w:lineRule="auto"/>
        <w:ind w:firstLine="720"/>
        <w:jc w:val="both"/>
        <w:rPr>
          <w:rFonts w:eastAsia="Times New Roman"/>
          <w:bCs/>
          <w:szCs w:val="24"/>
        </w:rPr>
      </w:pPr>
      <w:r w:rsidRPr="009B2829">
        <w:rPr>
          <w:rFonts w:eastAsia="Times New Roman"/>
          <w:szCs w:val="24"/>
        </w:rPr>
        <w:t>Κυρίες και κύριοι συνάδελφοι, δέχεστε στο ση</w:t>
      </w:r>
      <w:r w:rsidRPr="009B2829">
        <w:rPr>
          <w:rFonts w:eastAsia="Times New Roman"/>
          <w:szCs w:val="24"/>
        </w:rPr>
        <w:t>μείο αυτό να λύσουμε τη συνεδρίαση;</w:t>
      </w:r>
    </w:p>
    <w:p w14:paraId="485635F2" w14:textId="77777777" w:rsidR="00C17FD8" w:rsidRDefault="00C12081">
      <w:pPr>
        <w:spacing w:after="0" w:line="600" w:lineRule="auto"/>
        <w:ind w:firstLine="720"/>
        <w:jc w:val="both"/>
        <w:rPr>
          <w:rFonts w:eastAsia="Times New Roman"/>
          <w:szCs w:val="24"/>
        </w:rPr>
      </w:pPr>
      <w:r w:rsidRPr="009B2829">
        <w:rPr>
          <w:rFonts w:eastAsia="Times New Roman"/>
          <w:b/>
          <w:bCs/>
          <w:szCs w:val="24"/>
        </w:rPr>
        <w:t xml:space="preserve">ΟΛΟΙ ΟΙ ΒΟΥΛΕΥΤΕΣ: </w:t>
      </w:r>
      <w:r w:rsidRPr="009B2829">
        <w:rPr>
          <w:rFonts w:eastAsia="Times New Roman"/>
          <w:szCs w:val="24"/>
        </w:rPr>
        <w:t>Μάλιστα, μάλιστα.</w:t>
      </w:r>
    </w:p>
    <w:p w14:paraId="485635F3" w14:textId="77777777" w:rsidR="00C17FD8" w:rsidRDefault="00C12081">
      <w:pPr>
        <w:spacing w:after="0" w:line="600" w:lineRule="auto"/>
        <w:ind w:firstLine="720"/>
        <w:jc w:val="both"/>
        <w:rPr>
          <w:rFonts w:eastAsia="Times New Roman"/>
          <w:b/>
          <w:bCs/>
          <w:szCs w:val="24"/>
        </w:rPr>
      </w:pPr>
      <w:r>
        <w:rPr>
          <w:rFonts w:eastAsia="Times New Roman"/>
          <w:b/>
          <w:bCs/>
          <w:szCs w:val="24"/>
        </w:rPr>
        <w:t xml:space="preserve">ΠΡΟΕΔΡΕΥΩΝ (Γεώργιος Βαρεμένος): </w:t>
      </w:r>
      <w:r w:rsidRPr="009B2829">
        <w:rPr>
          <w:rFonts w:eastAsia="Times New Roman"/>
          <w:szCs w:val="24"/>
        </w:rPr>
        <w:t xml:space="preserve">Με τη </w:t>
      </w:r>
      <w:r>
        <w:rPr>
          <w:rFonts w:eastAsia="Times New Roman"/>
          <w:szCs w:val="24"/>
        </w:rPr>
        <w:t>συναίνεση του Σώματος και ώρα 17.05</w:t>
      </w:r>
      <w:r w:rsidRPr="009B2829">
        <w:rPr>
          <w:rFonts w:eastAsia="Times New Roman"/>
          <w:szCs w:val="24"/>
        </w:rPr>
        <w:t xml:space="preserve">΄ </w:t>
      </w:r>
      <w:proofErr w:type="spellStart"/>
      <w:r w:rsidRPr="009B2829">
        <w:rPr>
          <w:rFonts w:eastAsia="Times New Roman"/>
          <w:szCs w:val="24"/>
        </w:rPr>
        <w:t>λύεται</w:t>
      </w:r>
      <w:proofErr w:type="spellEnd"/>
      <w:r w:rsidRPr="009B2829">
        <w:rPr>
          <w:rFonts w:eastAsia="Times New Roman"/>
          <w:szCs w:val="24"/>
        </w:rPr>
        <w:t xml:space="preserve"> η συνεδρίαση για </w:t>
      </w:r>
      <w:r>
        <w:rPr>
          <w:rFonts w:eastAsia="Times New Roman"/>
          <w:szCs w:val="24"/>
        </w:rPr>
        <w:t xml:space="preserve">αύριο, ημέρα </w:t>
      </w:r>
      <w:r>
        <w:rPr>
          <w:rFonts w:eastAsia="Times New Roman"/>
          <w:szCs w:val="24"/>
        </w:rPr>
        <w:t>Πέμπτη 24 Μ</w:t>
      </w:r>
      <w:r>
        <w:rPr>
          <w:rFonts w:eastAsia="Times New Roman"/>
          <w:szCs w:val="24"/>
        </w:rPr>
        <w:t>αΐ</w:t>
      </w:r>
      <w:r>
        <w:rPr>
          <w:rFonts w:eastAsia="Times New Roman"/>
          <w:szCs w:val="24"/>
        </w:rPr>
        <w:t>ου 2018 και ώρα 9.3</w:t>
      </w:r>
      <w:r w:rsidRPr="009B2829">
        <w:rPr>
          <w:rFonts w:eastAsia="Times New Roman"/>
          <w:szCs w:val="24"/>
        </w:rPr>
        <w:t>0΄, με αντικείμενο εργασιών του Σώματο</w:t>
      </w:r>
      <w:r w:rsidRPr="009B2829">
        <w:rPr>
          <w:rFonts w:eastAsia="Times New Roman"/>
          <w:szCs w:val="24"/>
        </w:rPr>
        <w:t>ς</w:t>
      </w:r>
      <w:r>
        <w:rPr>
          <w:rFonts w:eastAsia="Times New Roman"/>
          <w:szCs w:val="24"/>
        </w:rPr>
        <w:t>:</w:t>
      </w:r>
      <w:r>
        <w:rPr>
          <w:rFonts w:eastAsia="Times New Roman"/>
          <w:szCs w:val="24"/>
        </w:rPr>
        <w:t xml:space="preserve"> α) κοινοβουλευτικό έλεγχο, συζήτηση επίκαιρων ερωτήσεων και β) νομοθετική εργασία, σύμφωνα με την ημερήσια διάταξη που έχει διανεμηθεί.</w:t>
      </w:r>
    </w:p>
    <w:p w14:paraId="485635F4" w14:textId="77777777" w:rsidR="00C17FD8" w:rsidRDefault="00C12081">
      <w:pPr>
        <w:spacing w:after="0" w:line="600" w:lineRule="auto"/>
        <w:rPr>
          <w:rFonts w:eastAsia="Times New Roman" w:cs="Times New Roman"/>
          <w:szCs w:val="24"/>
        </w:rPr>
      </w:pPr>
      <w:r w:rsidRPr="009B2829">
        <w:rPr>
          <w:rFonts w:eastAsia="Times New Roman"/>
          <w:b/>
          <w:bCs/>
          <w:szCs w:val="24"/>
        </w:rPr>
        <w:t>Ο ΠΡΟΕΔΡΟΣ                                                                       ΟΙ ΓΡΑΜΜΑΤΕΙΣ</w:t>
      </w:r>
    </w:p>
    <w:sectPr w:rsidR="00C17FD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ocumentProtection w:edit="trackedChanges" w:enforcement="1" w:cryptProviderType="rsaFull" w:cryptAlgorithmClass="hash" w:cryptAlgorithmType="typeAny" w:cryptAlgorithmSid="4" w:cryptSpinCount="50000" w:hash="1DDYwWR4ocxflzzrNbEfBSiVb4E=" w:salt="gv2/sfDjgsa1DPy4WKQuT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FD8"/>
    <w:rsid w:val="00687C66"/>
    <w:rsid w:val="00C12081"/>
    <w:rsid w:val="00C17FD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31D0"/>
  <w15:docId w15:val="{57B286D0-A496-4EE1-9F6A-0BA94C35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1206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12061"/>
    <w:rPr>
      <w:rFonts w:ascii="Segoe UI" w:hAnsi="Segoe UI" w:cs="Segoe UI"/>
      <w:sz w:val="18"/>
      <w:szCs w:val="18"/>
    </w:rPr>
  </w:style>
  <w:style w:type="paragraph" w:styleId="a4">
    <w:name w:val="Revision"/>
    <w:hidden/>
    <w:uiPriority w:val="99"/>
    <w:semiHidden/>
    <w:rsid w:val="001678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638</MetadataID>
    <Session xmlns="641f345b-441b-4b81-9152-adc2e73ba5e1">Γ´</Session>
    <Date xmlns="641f345b-441b-4b81-9152-adc2e73ba5e1">2018-05-22T21:00:00+00:00</Date>
    <Status xmlns="641f345b-441b-4b81-9152-adc2e73ba5e1">
      <Url>http://srv-sp1/praktika/Lists/Incoming_Metadata/EditForm.aspx?ID=638&amp;Source=/praktika/Recordings_Library/Forms/AllItems.aspx</Url>
      <Description>Δημοσιεύτηκε</Description>
    </Status>
    <Meeting xmlns="641f345b-441b-4b81-9152-adc2e73ba5e1">ΡΚΓ´</Meeting>
  </documentManagement>
</p:properties>
</file>

<file path=customXml/itemProps1.xml><?xml version="1.0" encoding="utf-8"?>
<ds:datastoreItem xmlns:ds="http://schemas.openxmlformats.org/officeDocument/2006/customXml" ds:itemID="{60F3E536-9EEA-48A0-B36F-85125BCBE8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CFC193-D0D9-4775-8ABE-D0B515BA71ED}">
  <ds:schemaRefs>
    <ds:schemaRef ds:uri="http://schemas.microsoft.com/sharepoint/v3/contenttype/forms"/>
  </ds:schemaRefs>
</ds:datastoreItem>
</file>

<file path=customXml/itemProps3.xml><?xml version="1.0" encoding="utf-8"?>
<ds:datastoreItem xmlns:ds="http://schemas.openxmlformats.org/officeDocument/2006/customXml" ds:itemID="{D38EF120-3D71-4917-B500-2BC78CB378E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255</Pages>
  <Words>49376</Words>
  <Characters>266632</Characters>
  <Application>Microsoft Office Word</Application>
  <DocSecurity>0</DocSecurity>
  <Lines>2221</Lines>
  <Paragraphs>630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2018-05-31T08:18:00Z</dcterms:created>
  <dcterms:modified xsi:type="dcterms:W3CDTF">2018-05-31T08:18:00Z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