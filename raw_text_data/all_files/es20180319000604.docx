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CBDDE" w14:textId="77777777" w:rsidR="007E33ED" w:rsidRPr="007E33ED" w:rsidRDefault="007E33ED" w:rsidP="007E33ED">
      <w:pPr>
        <w:spacing w:after="0" w:line="360" w:lineRule="auto"/>
        <w:rPr>
          <w:ins w:id="0" w:author="Φλούδα Χριστίνα" w:date="2018-03-30T14:04:00Z"/>
          <w:rFonts w:eastAsia="Times New Roman"/>
          <w:szCs w:val="24"/>
          <w:lang w:eastAsia="en-US"/>
        </w:rPr>
      </w:pPr>
      <w:ins w:id="1" w:author="Φλούδα Χριστίνα" w:date="2018-03-30T14:04:00Z">
        <w:r w:rsidRPr="007E33E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AACC83D" w14:textId="77777777" w:rsidR="007E33ED" w:rsidRPr="007E33ED" w:rsidRDefault="007E33ED" w:rsidP="007E33ED">
      <w:pPr>
        <w:spacing w:after="0" w:line="360" w:lineRule="auto"/>
        <w:rPr>
          <w:ins w:id="2" w:author="Φλούδα Χριστίνα" w:date="2018-03-30T14:04:00Z"/>
          <w:rFonts w:eastAsia="Times New Roman"/>
          <w:szCs w:val="24"/>
          <w:lang w:eastAsia="en-US"/>
        </w:rPr>
      </w:pPr>
    </w:p>
    <w:p w14:paraId="718A96C9" w14:textId="77777777" w:rsidR="007E33ED" w:rsidRPr="007E33ED" w:rsidRDefault="007E33ED" w:rsidP="007E33ED">
      <w:pPr>
        <w:spacing w:after="0" w:line="360" w:lineRule="auto"/>
        <w:rPr>
          <w:ins w:id="3" w:author="Φλούδα Χριστίνα" w:date="2018-03-30T14:04:00Z"/>
          <w:rFonts w:eastAsia="Times New Roman"/>
          <w:szCs w:val="24"/>
          <w:lang w:eastAsia="en-US"/>
        </w:rPr>
      </w:pPr>
      <w:ins w:id="4" w:author="Φλούδα Χριστίνα" w:date="2018-03-30T14:04:00Z">
        <w:r w:rsidRPr="007E33ED">
          <w:rPr>
            <w:rFonts w:eastAsia="Times New Roman"/>
            <w:szCs w:val="24"/>
            <w:lang w:eastAsia="en-US"/>
          </w:rPr>
          <w:t>ΠΙΝΑΚΑΣ ΠΕΡΙΕΧΟΜΕΝΩΝ</w:t>
        </w:r>
      </w:ins>
    </w:p>
    <w:p w14:paraId="6CC799EC" w14:textId="77777777" w:rsidR="007E33ED" w:rsidRPr="007E33ED" w:rsidRDefault="007E33ED" w:rsidP="007E33ED">
      <w:pPr>
        <w:spacing w:after="0" w:line="360" w:lineRule="auto"/>
        <w:rPr>
          <w:ins w:id="5" w:author="Φλούδα Χριστίνα" w:date="2018-03-30T14:04:00Z"/>
          <w:rFonts w:eastAsia="Times New Roman"/>
          <w:szCs w:val="24"/>
          <w:lang w:eastAsia="en-US"/>
        </w:rPr>
      </w:pPr>
      <w:ins w:id="6" w:author="Φλούδα Χριστίνα" w:date="2018-03-30T14:04:00Z">
        <w:r w:rsidRPr="007E33ED">
          <w:rPr>
            <w:rFonts w:eastAsia="Times New Roman"/>
            <w:szCs w:val="24"/>
            <w:lang w:eastAsia="en-US"/>
          </w:rPr>
          <w:t xml:space="preserve">ΙΖ΄ ΠΕΡΙΟΔΟΣ </w:t>
        </w:r>
      </w:ins>
    </w:p>
    <w:p w14:paraId="4068EB25" w14:textId="77777777" w:rsidR="007E33ED" w:rsidRPr="007E33ED" w:rsidRDefault="007E33ED" w:rsidP="007E33ED">
      <w:pPr>
        <w:spacing w:after="0" w:line="360" w:lineRule="auto"/>
        <w:rPr>
          <w:ins w:id="7" w:author="Φλούδα Χριστίνα" w:date="2018-03-30T14:04:00Z"/>
          <w:rFonts w:eastAsia="Times New Roman"/>
          <w:szCs w:val="24"/>
          <w:lang w:eastAsia="en-US"/>
        </w:rPr>
      </w:pPr>
      <w:ins w:id="8" w:author="Φλούδα Χριστίνα" w:date="2018-03-30T14:04:00Z">
        <w:r w:rsidRPr="007E33ED">
          <w:rPr>
            <w:rFonts w:eastAsia="Times New Roman"/>
            <w:szCs w:val="24"/>
            <w:lang w:eastAsia="en-US"/>
          </w:rPr>
          <w:t>ΠΡΟΕΔΡΕΥΟΜΕΝΗΣ ΚΟΙΝΟΒΟΥΛΕΥΤΙΚΗΣ ΔΗΜΟΚΡΑΤΙΑΣ</w:t>
        </w:r>
      </w:ins>
    </w:p>
    <w:p w14:paraId="1411C063" w14:textId="77777777" w:rsidR="007E33ED" w:rsidRPr="007E33ED" w:rsidRDefault="007E33ED" w:rsidP="007E33ED">
      <w:pPr>
        <w:spacing w:after="0" w:line="360" w:lineRule="auto"/>
        <w:rPr>
          <w:ins w:id="9" w:author="Φλούδα Χριστίνα" w:date="2018-03-30T14:04:00Z"/>
          <w:rFonts w:eastAsia="Times New Roman"/>
          <w:szCs w:val="24"/>
          <w:lang w:eastAsia="en-US"/>
        </w:rPr>
      </w:pPr>
      <w:ins w:id="10" w:author="Φλούδα Χριστίνα" w:date="2018-03-30T14:04:00Z">
        <w:r w:rsidRPr="007E33ED">
          <w:rPr>
            <w:rFonts w:eastAsia="Times New Roman"/>
            <w:szCs w:val="24"/>
            <w:lang w:eastAsia="en-US"/>
          </w:rPr>
          <w:t>ΣΥΝΟΔΟΣ Γ΄</w:t>
        </w:r>
      </w:ins>
    </w:p>
    <w:p w14:paraId="080E568F" w14:textId="77777777" w:rsidR="007E33ED" w:rsidRPr="007E33ED" w:rsidRDefault="007E33ED" w:rsidP="007E33ED">
      <w:pPr>
        <w:spacing w:after="0" w:line="360" w:lineRule="auto"/>
        <w:rPr>
          <w:ins w:id="11" w:author="Φλούδα Χριστίνα" w:date="2018-03-30T14:04:00Z"/>
          <w:rFonts w:eastAsia="Times New Roman"/>
          <w:szCs w:val="24"/>
          <w:lang w:eastAsia="en-US"/>
        </w:rPr>
      </w:pPr>
    </w:p>
    <w:p w14:paraId="291B4F18" w14:textId="6F315398" w:rsidR="007E33ED" w:rsidRPr="007E33ED" w:rsidRDefault="007E33ED" w:rsidP="007E33ED">
      <w:pPr>
        <w:spacing w:after="0" w:line="360" w:lineRule="auto"/>
        <w:rPr>
          <w:ins w:id="12" w:author="Φλούδα Χριστίνα" w:date="2018-03-30T14:04:00Z"/>
          <w:rFonts w:eastAsia="Times New Roman"/>
          <w:szCs w:val="24"/>
          <w:lang w:eastAsia="en-US"/>
        </w:rPr>
      </w:pPr>
      <w:ins w:id="13" w:author="Φλούδα Χριστίνα" w:date="2018-03-30T14:04:00Z">
        <w:r w:rsidRPr="007E33ED">
          <w:rPr>
            <w:rFonts w:eastAsia="Times New Roman"/>
            <w:szCs w:val="24"/>
            <w:lang w:eastAsia="en-US"/>
          </w:rPr>
          <w:t xml:space="preserve">ΣΥΝΕΔΡΙΑΣΗ </w:t>
        </w:r>
        <w:r>
          <w:rPr>
            <w:rFonts w:eastAsia="Times New Roman"/>
            <w:szCs w:val="24"/>
          </w:rPr>
          <w:t>ϟ΄</w:t>
        </w:r>
        <w:bookmarkStart w:id="14" w:name="_GoBack"/>
        <w:bookmarkEnd w:id="14"/>
      </w:ins>
    </w:p>
    <w:p w14:paraId="17B60677" w14:textId="77777777" w:rsidR="007E33ED" w:rsidRPr="007E33ED" w:rsidRDefault="007E33ED" w:rsidP="007E33ED">
      <w:pPr>
        <w:spacing w:after="0" w:line="360" w:lineRule="auto"/>
        <w:rPr>
          <w:ins w:id="15" w:author="Φλούδα Χριστίνα" w:date="2018-03-30T14:04:00Z"/>
          <w:rFonts w:eastAsia="Times New Roman"/>
          <w:szCs w:val="24"/>
          <w:lang w:eastAsia="en-US"/>
        </w:rPr>
      </w:pPr>
      <w:ins w:id="16" w:author="Φλούδα Χριστίνα" w:date="2018-03-30T14:04:00Z">
        <w:r w:rsidRPr="007E33ED">
          <w:rPr>
            <w:rFonts w:eastAsia="Times New Roman"/>
            <w:szCs w:val="24"/>
            <w:lang w:eastAsia="en-US"/>
          </w:rPr>
          <w:t>Δευτέρα  19 Μαρτίου 2018</w:t>
        </w:r>
      </w:ins>
    </w:p>
    <w:p w14:paraId="3D22C64B" w14:textId="77777777" w:rsidR="007E33ED" w:rsidRPr="007E33ED" w:rsidRDefault="007E33ED" w:rsidP="007E33ED">
      <w:pPr>
        <w:spacing w:after="0" w:line="360" w:lineRule="auto"/>
        <w:rPr>
          <w:ins w:id="17" w:author="Φλούδα Χριστίνα" w:date="2018-03-30T14:04:00Z"/>
          <w:rFonts w:eastAsia="Times New Roman"/>
          <w:szCs w:val="24"/>
          <w:lang w:eastAsia="en-US"/>
        </w:rPr>
      </w:pPr>
    </w:p>
    <w:p w14:paraId="7A1DF486" w14:textId="77777777" w:rsidR="007E33ED" w:rsidRPr="007E33ED" w:rsidRDefault="007E33ED" w:rsidP="007E33ED">
      <w:pPr>
        <w:spacing w:after="0" w:line="360" w:lineRule="auto"/>
        <w:rPr>
          <w:ins w:id="18" w:author="Φλούδα Χριστίνα" w:date="2018-03-30T14:04:00Z"/>
          <w:rFonts w:eastAsia="Times New Roman"/>
          <w:szCs w:val="24"/>
          <w:lang w:eastAsia="en-US"/>
        </w:rPr>
      </w:pPr>
      <w:ins w:id="19" w:author="Φλούδα Χριστίνα" w:date="2018-03-30T14:04:00Z">
        <w:r w:rsidRPr="007E33ED">
          <w:rPr>
            <w:rFonts w:eastAsia="Times New Roman"/>
            <w:szCs w:val="24"/>
            <w:lang w:eastAsia="en-US"/>
          </w:rPr>
          <w:t>ΘΕΜΑΤΑ</w:t>
        </w:r>
      </w:ins>
    </w:p>
    <w:p w14:paraId="6A3AAB3E" w14:textId="77777777" w:rsidR="007E33ED" w:rsidRPr="007E33ED" w:rsidRDefault="007E33ED" w:rsidP="007E33ED">
      <w:pPr>
        <w:spacing w:after="0" w:line="360" w:lineRule="auto"/>
        <w:rPr>
          <w:ins w:id="20" w:author="Φλούδα Χριστίνα" w:date="2018-03-30T14:04:00Z"/>
          <w:rFonts w:eastAsia="Times New Roman"/>
          <w:szCs w:val="24"/>
          <w:lang w:eastAsia="en-US"/>
        </w:rPr>
      </w:pPr>
      <w:ins w:id="21" w:author="Φλούδα Χριστίνα" w:date="2018-03-30T14:04:00Z">
        <w:r w:rsidRPr="007E33ED">
          <w:rPr>
            <w:rFonts w:eastAsia="Times New Roman"/>
            <w:szCs w:val="24"/>
            <w:lang w:eastAsia="en-US"/>
          </w:rPr>
          <w:t xml:space="preserve"> </w:t>
        </w:r>
        <w:r w:rsidRPr="007E33ED">
          <w:rPr>
            <w:rFonts w:eastAsia="Times New Roman"/>
            <w:szCs w:val="24"/>
            <w:lang w:eastAsia="en-US"/>
          </w:rPr>
          <w:br/>
          <w:t xml:space="preserve">Α. ΕΙΔΙΚΑ ΘΕΜΑΤΑ </w:t>
        </w:r>
        <w:r w:rsidRPr="007E33ED">
          <w:rPr>
            <w:rFonts w:eastAsia="Times New Roman"/>
            <w:szCs w:val="24"/>
            <w:lang w:eastAsia="en-US"/>
          </w:rPr>
          <w:br/>
          <w:t xml:space="preserve">1. Ανακοινώνεται ότι τη συνεδρίαση παρακολουθούν μαθητές από το 3ο Γυμνάσιο Ιεράπετρας Κρήτης και το Γυμνάσιο Ιερισσού Χαλκιδικής, σελ. </w:t>
        </w:r>
        <w:r w:rsidRPr="007E33ED">
          <w:rPr>
            <w:rFonts w:eastAsia="Times New Roman"/>
            <w:szCs w:val="24"/>
            <w:lang w:eastAsia="en-US"/>
          </w:rPr>
          <w:br/>
          <w:t>2. Ειδική Ημερήσια Διάταξη:</w:t>
        </w:r>
      </w:ins>
    </w:p>
    <w:p w14:paraId="67C85F62" w14:textId="77777777" w:rsidR="007E33ED" w:rsidRPr="007E33ED" w:rsidRDefault="007E33ED" w:rsidP="007E33ED">
      <w:pPr>
        <w:spacing w:after="0" w:line="360" w:lineRule="auto"/>
        <w:rPr>
          <w:ins w:id="22" w:author="Φλούδα Χριστίνα" w:date="2018-03-30T14:04:00Z"/>
          <w:rFonts w:eastAsia="Times New Roman"/>
          <w:szCs w:val="24"/>
          <w:lang w:eastAsia="en-US"/>
        </w:rPr>
      </w:pPr>
      <w:ins w:id="23" w:author="Φλούδα Χριστίνα" w:date="2018-03-30T14:04:00Z">
        <w:r w:rsidRPr="007E33ED">
          <w:rPr>
            <w:rFonts w:eastAsia="Times New Roman"/>
            <w:szCs w:val="24"/>
            <w:lang w:eastAsia="en-US"/>
          </w:rPr>
          <w:t xml:space="preserve">    Μέρος Α':</w:t>
        </w:r>
        <w:r w:rsidRPr="007E33ED">
          <w:rPr>
            <w:rFonts w:eastAsia="Times New Roman"/>
            <w:szCs w:val="24"/>
            <w:lang w:eastAsia="en-US"/>
          </w:rPr>
          <w:br/>
          <w:t xml:space="preserve">    α) Λήψη απόφασης επί της πρότασης του Προέδρου της Βουλής για την επιβολή του πειθαρχικού μέτρου της μομφής για αντικοινοβουλευτική συμπεριφορά του Βουλευτή κ. Ηλία Κασιδιάρη, σύμφωνα με τις διατάξεις της περίπτωσης α' του άρθρου 8 του Κώδικα Δεοντολογίας για παραβίαση των διατάξεων των περιπτώσεων α', β', γ' και ε' του άρθρου 2 του Κώδικα Δεοντολογίας των μελών του Κοινοβουλίου (ΦΕΚ Α' 67/18-4-2016), σε συνδυασμό με τις περιπτώσεις δ' έως και η' του άρθρου 77 και του άρθρου 80 του Κανονισμού της Βουλής, σελ. </w:t>
        </w:r>
        <w:r w:rsidRPr="007E33ED">
          <w:rPr>
            <w:rFonts w:eastAsia="Times New Roman"/>
            <w:szCs w:val="24"/>
            <w:lang w:eastAsia="en-US"/>
          </w:rPr>
          <w:br/>
          <w:t xml:space="preserve">    β) Λήψη απόφασης επί της πρότασης του Προέδρου της Βουλής για την επιβολή του πειθαρχικού μέτρου της μομφής για αντικοινοβουλευτική συμπεριφορά του Προέδρου της Κοινοβουλευτικής </w:t>
        </w:r>
        <w:proofErr w:type="spellStart"/>
        <w:r w:rsidRPr="007E33ED">
          <w:rPr>
            <w:rFonts w:eastAsia="Times New Roman"/>
            <w:szCs w:val="24"/>
            <w:lang w:eastAsia="en-US"/>
          </w:rPr>
          <w:t>Ομάδος</w:t>
        </w:r>
        <w:proofErr w:type="spellEnd"/>
        <w:r w:rsidRPr="007E33ED">
          <w:rPr>
            <w:rFonts w:eastAsia="Times New Roman"/>
            <w:szCs w:val="24"/>
            <w:lang w:eastAsia="en-US"/>
          </w:rPr>
          <w:t xml:space="preserve"> «Λαϊκός Σύνδεσμος - Χρυσή Αυγή» κ. Νικολάου </w:t>
        </w:r>
        <w:proofErr w:type="spellStart"/>
        <w:r w:rsidRPr="007E33ED">
          <w:rPr>
            <w:rFonts w:eastAsia="Times New Roman"/>
            <w:szCs w:val="24"/>
            <w:lang w:eastAsia="en-US"/>
          </w:rPr>
          <w:t>Μιχαλολιάκου</w:t>
        </w:r>
        <w:proofErr w:type="spellEnd"/>
        <w:r w:rsidRPr="007E33ED">
          <w:rPr>
            <w:rFonts w:eastAsia="Times New Roman"/>
            <w:szCs w:val="24"/>
            <w:lang w:eastAsia="en-US"/>
          </w:rPr>
          <w:t xml:space="preserve"> και των Βουλευτών κ.κ. Παναγιώτη Ηλιόπουλου και Ηλία Κασιδιάρη, σύμφωνα με τις διατάξεις της περίπτωσης α’ του άρθρου 8 του Κώδικα Δεοντολογίας, για παραβίαση των διατάξεων των περιπτώσεων α’, β’, γ’ και ε’ του άρθρου 2 του Κώδικα Δεοντολογίας των Μελών του Ελληνικού Κοινοβουλίου (ΦΕΚ Α’ 67/18-4-2016), σε συνδυασμό με τις περιπτώσεις δ’ και η’ του άρθρου 77 και του άρθρου 80 του Κανονισμού της Βουλής, σελ. </w:t>
        </w:r>
        <w:r w:rsidRPr="007E33ED">
          <w:rPr>
            <w:rFonts w:eastAsia="Times New Roman"/>
            <w:szCs w:val="24"/>
            <w:lang w:eastAsia="en-US"/>
          </w:rPr>
          <w:br/>
          <w:t xml:space="preserve">3. Επί διαδικαστικού θέματος, σελ. </w:t>
        </w:r>
        <w:r w:rsidRPr="007E33ED">
          <w:rPr>
            <w:rFonts w:eastAsia="Times New Roman"/>
            <w:szCs w:val="24"/>
            <w:lang w:eastAsia="en-US"/>
          </w:rPr>
          <w:br/>
          <w:t xml:space="preserve">4. Αναφορά του Προέδρου της Βουλής κ. Νικολάου </w:t>
        </w:r>
        <w:proofErr w:type="spellStart"/>
        <w:r w:rsidRPr="007E33ED">
          <w:rPr>
            <w:rFonts w:eastAsia="Times New Roman"/>
            <w:szCs w:val="24"/>
            <w:lang w:eastAsia="en-US"/>
          </w:rPr>
          <w:t>Βούτση</w:t>
        </w:r>
        <w:proofErr w:type="spellEnd"/>
        <w:r w:rsidRPr="007E33ED">
          <w:rPr>
            <w:rFonts w:eastAsia="Times New Roman"/>
            <w:szCs w:val="24"/>
            <w:lang w:eastAsia="en-US"/>
          </w:rPr>
          <w:t xml:space="preserve"> σε επιστολές που μοιράστηκαν προς τους Βουλευτές από εκπροσώπους </w:t>
        </w:r>
        <w:proofErr w:type="spellStart"/>
        <w:r w:rsidRPr="007E33ED">
          <w:rPr>
            <w:rFonts w:eastAsia="Times New Roman"/>
            <w:szCs w:val="24"/>
            <w:lang w:eastAsia="en-US"/>
          </w:rPr>
          <w:t>παμμακεδονικών</w:t>
        </w:r>
        <w:proofErr w:type="spellEnd"/>
        <w:r w:rsidRPr="007E33ED">
          <w:rPr>
            <w:rFonts w:eastAsia="Times New Roman"/>
            <w:szCs w:val="24"/>
            <w:lang w:eastAsia="en-US"/>
          </w:rPr>
          <w:t xml:space="preserve"> οργανώσεων της οικουμένης, σελ. </w:t>
        </w:r>
        <w:r w:rsidRPr="007E33ED">
          <w:rPr>
            <w:rFonts w:eastAsia="Times New Roman"/>
            <w:szCs w:val="24"/>
            <w:lang w:eastAsia="en-US"/>
          </w:rPr>
          <w:br/>
          <w:t xml:space="preserve">5. Ψηφοφορίες δι' εγέρσεως επί της Ειδικής Ημερήσιας Διάταξης (Μέρος Α'), σελ. </w:t>
        </w:r>
        <w:r w:rsidRPr="007E33ED">
          <w:rPr>
            <w:rFonts w:eastAsia="Times New Roman"/>
            <w:szCs w:val="24"/>
            <w:lang w:eastAsia="en-US"/>
          </w:rPr>
          <w:br/>
          <w:t xml:space="preserve">6. Ανακοινώνεται ότι κατόπιν της απόφασης της Ολομέλειας και σύμφωνα με τις διατάξεις του άρθρου 8 παράγραφος 1, περίπτωση α’ του Κώδικα Δεοντολογίας των Μελών του Ελληνικού Κοινοβουλίου, σε συνδυασμό με το άρθρο 80, παράγραφοι 2 και 3 και του Κανονισμού της Βουλής επιβάλλεται αυτοδικαίως για την πρώτη υπόθεση περικοπή του ενός τετάρτου της μηνιαίας αποζημίωσης του Βουλευτή κ. Ηλία Κασιδιάρη και για τη δεύτερη υπόθεση περικοπή του ενός τετάρτου των μηνιαίων αποζημιώσεων του Προέδρου της Κοινοβουλευτικής Ομάδας «Λαϊκός Σύνδεσμος -Χρυσή Αυγή», κ. Νικολάου </w:t>
        </w:r>
        <w:proofErr w:type="spellStart"/>
        <w:r w:rsidRPr="007E33ED">
          <w:rPr>
            <w:rFonts w:eastAsia="Times New Roman"/>
            <w:szCs w:val="24"/>
            <w:lang w:eastAsia="en-US"/>
          </w:rPr>
          <w:t>Μιχαλολιάκου</w:t>
        </w:r>
        <w:proofErr w:type="spellEnd"/>
        <w:r w:rsidRPr="007E33ED">
          <w:rPr>
            <w:rFonts w:eastAsia="Times New Roman"/>
            <w:szCs w:val="24"/>
            <w:lang w:eastAsia="en-US"/>
          </w:rPr>
          <w:t xml:space="preserve"> και των Βουλευτών κ.κ. Παναγιώτη Ηλιόπουλου και Ηλία Κασιδιάρη, σελ. </w:t>
        </w:r>
        <w:r w:rsidRPr="007E33ED">
          <w:rPr>
            <w:rFonts w:eastAsia="Times New Roman"/>
            <w:szCs w:val="24"/>
            <w:lang w:eastAsia="en-US"/>
          </w:rPr>
          <w:br/>
          <w:t>7. Ειδική Ημερήσια Διάταξη:</w:t>
        </w:r>
      </w:ins>
    </w:p>
    <w:p w14:paraId="0D002818" w14:textId="77777777" w:rsidR="007E33ED" w:rsidRPr="007E33ED" w:rsidRDefault="007E33ED" w:rsidP="007E33ED">
      <w:pPr>
        <w:spacing w:after="0" w:line="360" w:lineRule="auto"/>
        <w:rPr>
          <w:ins w:id="24" w:author="Φλούδα Χριστίνα" w:date="2018-03-30T14:04:00Z"/>
          <w:rFonts w:eastAsia="Times New Roman"/>
          <w:szCs w:val="24"/>
          <w:lang w:eastAsia="en-US"/>
        </w:rPr>
      </w:pPr>
      <w:ins w:id="25" w:author="Φλούδα Χριστίνα" w:date="2018-03-30T14:04:00Z">
        <w:r w:rsidRPr="007E33ED">
          <w:rPr>
            <w:rFonts w:eastAsia="Times New Roman"/>
            <w:szCs w:val="24"/>
            <w:lang w:eastAsia="en-US"/>
          </w:rPr>
          <w:t xml:space="preserve">    Μέρος Β':</w:t>
        </w:r>
      </w:ins>
    </w:p>
    <w:p w14:paraId="5A0ECD00" w14:textId="77777777" w:rsidR="007E33ED" w:rsidRPr="007E33ED" w:rsidRDefault="007E33ED" w:rsidP="007E33ED">
      <w:pPr>
        <w:spacing w:after="0" w:line="360" w:lineRule="auto"/>
        <w:rPr>
          <w:ins w:id="26" w:author="Φλούδα Χριστίνα" w:date="2018-03-30T14:04:00Z"/>
          <w:rFonts w:eastAsia="Times New Roman"/>
          <w:szCs w:val="24"/>
          <w:lang w:eastAsia="en-US"/>
        </w:rPr>
      </w:pPr>
      <w:ins w:id="27" w:author="Φλούδα Χριστίνα" w:date="2018-03-30T14:04:00Z">
        <w:r w:rsidRPr="007E33ED">
          <w:rPr>
            <w:rFonts w:eastAsia="Times New Roman"/>
            <w:szCs w:val="24"/>
            <w:lang w:eastAsia="en-US"/>
          </w:rPr>
          <w:t xml:space="preserve">    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κυρίας  Άννας-Μισέλ Ασημακοπούλου και κ. Κωνσταντίνου </w:t>
        </w:r>
        <w:proofErr w:type="spellStart"/>
        <w:r w:rsidRPr="007E33ED">
          <w:rPr>
            <w:rFonts w:eastAsia="Times New Roman"/>
            <w:szCs w:val="24"/>
            <w:lang w:eastAsia="en-US"/>
          </w:rPr>
          <w:t>Μπαρμπαρούση</w:t>
        </w:r>
        <w:proofErr w:type="spellEnd"/>
        <w:r w:rsidRPr="007E33ED">
          <w:rPr>
            <w:rFonts w:eastAsia="Times New Roman"/>
            <w:szCs w:val="24"/>
            <w:lang w:eastAsia="en-US"/>
          </w:rPr>
          <w:t xml:space="preserve">, σελ. </w:t>
        </w:r>
        <w:r w:rsidRPr="007E33ED">
          <w:rPr>
            <w:rFonts w:eastAsia="Times New Roman"/>
            <w:szCs w:val="24"/>
            <w:lang w:eastAsia="en-US"/>
          </w:rPr>
          <w:br/>
          <w:t xml:space="preserve">8. Ονομαστική ηλεκτρονική ψηφοφορία επί των αιτήσεων άρσης ασυλίας των Βουλευτών, σελ. </w:t>
        </w:r>
        <w:r w:rsidRPr="007E33ED">
          <w:rPr>
            <w:rFonts w:eastAsia="Times New Roman"/>
            <w:szCs w:val="24"/>
            <w:lang w:eastAsia="en-US"/>
          </w:rPr>
          <w:br/>
          <w:t xml:space="preserve">9. Επιστολικές ψήφοι επί της ονομαστικής ψηφοφορίας, σελ. </w:t>
        </w:r>
        <w:r w:rsidRPr="007E33ED">
          <w:rPr>
            <w:rFonts w:eastAsia="Times New Roman"/>
            <w:szCs w:val="24"/>
            <w:lang w:eastAsia="en-US"/>
          </w:rPr>
          <w:br/>
          <w:t xml:space="preserve"> </w:t>
        </w:r>
        <w:r w:rsidRPr="007E33ED">
          <w:rPr>
            <w:rFonts w:eastAsia="Times New Roman"/>
            <w:szCs w:val="24"/>
            <w:lang w:eastAsia="en-US"/>
          </w:rPr>
          <w:br/>
          <w:t xml:space="preserve">Β. ΚΟΙΝΟΒΟΥΛΕΥΤΙΚΟΣ ΕΛΕΓΧΟΣ </w:t>
        </w:r>
        <w:r w:rsidRPr="007E33ED">
          <w:rPr>
            <w:rFonts w:eastAsia="Times New Roman"/>
            <w:szCs w:val="24"/>
            <w:lang w:eastAsia="en-US"/>
          </w:rPr>
          <w:br/>
          <w:t>Συζήτηση επικαίρων ερωτήσεων:</w:t>
        </w:r>
        <w:r w:rsidRPr="007E33ED">
          <w:rPr>
            <w:rFonts w:eastAsia="Times New Roman"/>
            <w:szCs w:val="24"/>
            <w:lang w:eastAsia="en-US"/>
          </w:rPr>
          <w:br/>
          <w:t xml:space="preserve">   α) Προς την Υπουργό Τουρισμού, με θέμα: «Το Υπουργείο Τουρισμού «καταλύει» επί της ουσίας τον ΕΟΤ», σελ. </w:t>
        </w:r>
        <w:r w:rsidRPr="007E33ED">
          <w:rPr>
            <w:rFonts w:eastAsia="Times New Roman"/>
            <w:szCs w:val="24"/>
            <w:lang w:eastAsia="en-US"/>
          </w:rPr>
          <w:br/>
          <w:t xml:space="preserve">   β) Προς τον Υπουργό Οικονομικών:</w:t>
        </w:r>
        <w:r w:rsidRPr="007E33ED">
          <w:rPr>
            <w:rFonts w:eastAsia="Times New Roman"/>
            <w:szCs w:val="24"/>
            <w:lang w:eastAsia="en-US"/>
          </w:rPr>
          <w:br/>
          <w:t xml:space="preserve">       i. με θέμα: «Εξέλιξη και ολοκλήρωση της διαδικασίας αποπληρωμής των ληξιπρόθεσμων οφειλών του Δημοσίου προς ιδιώτες», σελ. </w:t>
        </w:r>
        <w:r w:rsidRPr="007E33ED">
          <w:rPr>
            <w:rFonts w:eastAsia="Times New Roman"/>
            <w:szCs w:val="24"/>
            <w:lang w:eastAsia="en-US"/>
          </w:rPr>
          <w:br/>
          <w:t xml:space="preserve">       </w:t>
        </w:r>
        <w:proofErr w:type="spellStart"/>
        <w:r w:rsidRPr="007E33ED">
          <w:rPr>
            <w:rFonts w:eastAsia="Times New Roman"/>
            <w:szCs w:val="24"/>
            <w:lang w:eastAsia="en-US"/>
          </w:rPr>
          <w:t>ii</w:t>
        </w:r>
        <w:proofErr w:type="spellEnd"/>
        <w:r w:rsidRPr="007E33ED">
          <w:rPr>
            <w:rFonts w:eastAsia="Times New Roman"/>
            <w:szCs w:val="24"/>
            <w:lang w:eastAsia="en-US"/>
          </w:rPr>
          <w:t xml:space="preserve">. με θέμα: «Περί </w:t>
        </w:r>
        <w:proofErr w:type="spellStart"/>
        <w:r w:rsidRPr="007E33ED">
          <w:rPr>
            <w:rFonts w:eastAsia="Times New Roman"/>
            <w:szCs w:val="24"/>
            <w:lang w:eastAsia="en-US"/>
          </w:rPr>
          <w:t>εγκριθείσης</w:t>
        </w:r>
        <w:proofErr w:type="spellEnd"/>
        <w:r w:rsidRPr="007E33ED">
          <w:rPr>
            <w:rFonts w:eastAsia="Times New Roman"/>
            <w:szCs w:val="24"/>
            <w:lang w:eastAsia="en-US"/>
          </w:rPr>
          <w:t xml:space="preserve"> δαπάνης ποσού 23.170.067 ευρώ ως αποζημίωση της Τραπέζης της Ελλάδος Α.Ε.», σελ. </w:t>
        </w:r>
        <w:r w:rsidRPr="007E33ED">
          <w:rPr>
            <w:rFonts w:eastAsia="Times New Roman"/>
            <w:szCs w:val="24"/>
            <w:lang w:eastAsia="en-US"/>
          </w:rPr>
          <w:br/>
          <w:t xml:space="preserve"> </w:t>
        </w:r>
        <w:r w:rsidRPr="007E33ED">
          <w:rPr>
            <w:rFonts w:eastAsia="Times New Roman"/>
            <w:szCs w:val="24"/>
            <w:lang w:eastAsia="en-US"/>
          </w:rPr>
          <w:br/>
          <w:t xml:space="preserve">Γ. ΝΟΜΟΘΕΤΙΚΗ ΕΡΓΑΣΙΑ </w:t>
        </w:r>
        <w:r w:rsidRPr="007E33ED">
          <w:rPr>
            <w:rFonts w:eastAsia="Times New Roman"/>
            <w:szCs w:val="24"/>
            <w:lang w:eastAsia="en-US"/>
          </w:rPr>
          <w:br/>
          <w:t>Κατάθεση σχεδίων νόμων:</w:t>
        </w:r>
        <w:r w:rsidRPr="007E33ED">
          <w:rPr>
            <w:rFonts w:eastAsia="Times New Roman"/>
            <w:szCs w:val="24"/>
            <w:lang w:eastAsia="en-US"/>
          </w:rPr>
          <w:br/>
          <w:t xml:space="preserve">   α) Οι Υπουργοί Οικονομικών και Εξωτερικών, καθώς και η Υφυπουργός Οικονομικών κατέθεσαν στις 16-3-2018 σχέδιο νόμου: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 σελ. </w:t>
        </w:r>
        <w:r w:rsidRPr="007E33ED">
          <w:rPr>
            <w:rFonts w:eastAsia="Times New Roman"/>
            <w:szCs w:val="24"/>
            <w:lang w:eastAsia="en-US"/>
          </w:rPr>
          <w:br/>
          <w:t xml:space="preserve">   β) Ο Υπουργός Ναυτιλίας και Νησιωτικής Πολιτικής, ο Αντιπρόεδρος της Κυβέρνησης και Υπουργός Οικονομίας και Ανάπτυξης, οι Υπουργοί Εσωτερικών,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Διοικητικής Ανασυγκρότησης, οι Αναπληρωτές Υπουργοί Εσωτερικών, Δικαιοσύνης, Διαφάνειας και Ανθρωπίνων Δικαιωμάτων, Οικονομικών, καθώς και η Υφυπουργός Οικονομικών κατέθεσαν σήμερα 19-3-2018 σχέδιο νόμου: «Ενσωμάτωση στην ελληνική νομοθεσία της Οδηγίας (ΕΕ) 2015/1794 και άλλες διατάξεις», σελ. </w:t>
        </w:r>
        <w:r w:rsidRPr="007E33ED">
          <w:rPr>
            <w:rFonts w:eastAsia="Times New Roman"/>
            <w:szCs w:val="24"/>
            <w:lang w:eastAsia="en-US"/>
          </w:rPr>
          <w:br/>
          <w:t xml:space="preserve"> </w:t>
        </w:r>
        <w:r w:rsidRPr="007E33ED">
          <w:rPr>
            <w:rFonts w:eastAsia="Times New Roman"/>
            <w:szCs w:val="24"/>
            <w:lang w:eastAsia="en-US"/>
          </w:rPr>
          <w:br/>
          <w:t>ΠΡΟΕΔΡΟΣ</w:t>
        </w:r>
      </w:ins>
    </w:p>
    <w:p w14:paraId="04DB6041" w14:textId="77777777" w:rsidR="007E33ED" w:rsidRPr="007E33ED" w:rsidRDefault="007E33ED" w:rsidP="007E33ED">
      <w:pPr>
        <w:spacing w:after="0" w:line="360" w:lineRule="auto"/>
        <w:rPr>
          <w:ins w:id="28" w:author="Φλούδα Χριστίνα" w:date="2018-03-30T14:04:00Z"/>
          <w:rFonts w:eastAsia="Times New Roman"/>
          <w:szCs w:val="24"/>
          <w:lang w:eastAsia="en-US"/>
        </w:rPr>
      </w:pPr>
      <w:ins w:id="29" w:author="Φλούδα Χριστίνα" w:date="2018-03-30T14:04:00Z">
        <w:r w:rsidRPr="007E33ED">
          <w:rPr>
            <w:rFonts w:eastAsia="Times New Roman"/>
            <w:szCs w:val="24"/>
            <w:lang w:eastAsia="en-US"/>
          </w:rPr>
          <w:t>ΒΟΥΤΣΗΣ Ν. , σελ.</w:t>
        </w:r>
        <w:r w:rsidRPr="007E33ED">
          <w:rPr>
            <w:rFonts w:eastAsia="Times New Roman"/>
            <w:szCs w:val="24"/>
            <w:lang w:eastAsia="en-US"/>
          </w:rPr>
          <w:br/>
        </w:r>
      </w:ins>
    </w:p>
    <w:p w14:paraId="6F085CA0" w14:textId="77777777" w:rsidR="007E33ED" w:rsidRPr="007E33ED" w:rsidRDefault="007E33ED" w:rsidP="007E33ED">
      <w:pPr>
        <w:spacing w:after="0" w:line="360" w:lineRule="auto"/>
        <w:rPr>
          <w:ins w:id="30" w:author="Φλούδα Χριστίνα" w:date="2018-03-30T14:04:00Z"/>
          <w:rFonts w:eastAsia="Times New Roman"/>
          <w:szCs w:val="24"/>
          <w:lang w:eastAsia="en-US"/>
        </w:rPr>
      </w:pPr>
      <w:ins w:id="31" w:author="Φλούδα Χριστίνα" w:date="2018-03-30T14:04:00Z">
        <w:r w:rsidRPr="007E33ED">
          <w:rPr>
            <w:rFonts w:eastAsia="Times New Roman"/>
            <w:szCs w:val="24"/>
            <w:lang w:eastAsia="en-US"/>
          </w:rPr>
          <w:t>ΠΡΟΕΔΡΕΥΟΝΤΕΣ</w:t>
        </w:r>
      </w:ins>
    </w:p>
    <w:p w14:paraId="2ED65D1D" w14:textId="77777777" w:rsidR="007E33ED" w:rsidRPr="007E33ED" w:rsidRDefault="007E33ED" w:rsidP="007E33ED">
      <w:pPr>
        <w:spacing w:after="0" w:line="360" w:lineRule="auto"/>
        <w:rPr>
          <w:ins w:id="32" w:author="Φλούδα Χριστίνα" w:date="2018-03-30T14:04:00Z"/>
          <w:rFonts w:eastAsia="Times New Roman"/>
          <w:szCs w:val="24"/>
          <w:lang w:eastAsia="en-US"/>
        </w:rPr>
      </w:pPr>
      <w:ins w:id="33" w:author="Φλούδα Χριστίνα" w:date="2018-03-30T14:04:00Z">
        <w:r w:rsidRPr="007E33ED">
          <w:rPr>
            <w:rFonts w:eastAsia="Times New Roman"/>
            <w:szCs w:val="24"/>
            <w:lang w:eastAsia="en-US"/>
          </w:rPr>
          <w:t>ΛΑΜΠΡΟΥΛΗΣ Γ. , σελ.</w:t>
        </w:r>
        <w:r w:rsidRPr="007E33ED">
          <w:rPr>
            <w:rFonts w:eastAsia="Times New Roman"/>
            <w:szCs w:val="24"/>
            <w:lang w:eastAsia="en-US"/>
          </w:rPr>
          <w:br/>
          <w:t>ΧΡΙΣΤΟΔΟΥΛΟΠΟΥΛΟΥ Α. , σελ.</w:t>
        </w:r>
        <w:r w:rsidRPr="007E33ED">
          <w:rPr>
            <w:rFonts w:eastAsia="Times New Roman"/>
            <w:szCs w:val="24"/>
            <w:lang w:eastAsia="en-US"/>
          </w:rPr>
          <w:br/>
        </w:r>
        <w:r w:rsidRPr="007E33ED">
          <w:rPr>
            <w:rFonts w:eastAsia="Times New Roman"/>
            <w:szCs w:val="24"/>
            <w:lang w:eastAsia="en-US"/>
          </w:rPr>
          <w:br/>
        </w:r>
      </w:ins>
    </w:p>
    <w:p w14:paraId="70BEE618" w14:textId="77777777" w:rsidR="007E33ED" w:rsidRPr="007E33ED" w:rsidRDefault="007E33ED" w:rsidP="007E33ED">
      <w:pPr>
        <w:spacing w:after="0" w:line="360" w:lineRule="auto"/>
        <w:rPr>
          <w:ins w:id="34" w:author="Φλούδα Χριστίνα" w:date="2018-03-30T14:04:00Z"/>
          <w:rFonts w:eastAsia="Times New Roman"/>
          <w:szCs w:val="24"/>
          <w:lang w:eastAsia="en-US"/>
        </w:rPr>
      </w:pPr>
      <w:ins w:id="35" w:author="Φλούδα Χριστίνα" w:date="2018-03-30T14:04:00Z">
        <w:r w:rsidRPr="007E33ED">
          <w:rPr>
            <w:rFonts w:eastAsia="Times New Roman"/>
            <w:szCs w:val="24"/>
            <w:lang w:eastAsia="en-US"/>
          </w:rPr>
          <w:t>ΟΜΙΛΗΤΕΣ</w:t>
        </w:r>
      </w:ins>
    </w:p>
    <w:p w14:paraId="3EF8CF8F" w14:textId="668E0846" w:rsidR="007E33ED" w:rsidRDefault="007E33ED" w:rsidP="007E33ED">
      <w:pPr>
        <w:spacing w:line="600" w:lineRule="auto"/>
        <w:ind w:firstLine="720"/>
        <w:jc w:val="center"/>
        <w:rPr>
          <w:ins w:id="36" w:author="Φλούδα Χριστίνα" w:date="2018-03-30T14:04:00Z"/>
          <w:rFonts w:eastAsia="Times New Roman"/>
          <w:szCs w:val="24"/>
        </w:rPr>
      </w:pPr>
      <w:ins w:id="37" w:author="Φλούδα Χριστίνα" w:date="2018-03-30T14:04:00Z">
        <w:r w:rsidRPr="007E33ED">
          <w:rPr>
            <w:rFonts w:eastAsia="Times New Roman"/>
            <w:szCs w:val="24"/>
            <w:lang w:eastAsia="en-US"/>
          </w:rPr>
          <w:br/>
          <w:t>Α. Επί της Ειδικής Ημερήσιας Διάταξης (Μέρος Α’):</w:t>
        </w:r>
        <w:r w:rsidRPr="007E33ED">
          <w:rPr>
            <w:rFonts w:eastAsia="Times New Roman"/>
            <w:szCs w:val="24"/>
            <w:lang w:eastAsia="en-US"/>
          </w:rPr>
          <w:br/>
          <w:t>ΒΟΥΤΣΗΣ Ν. , σελ.</w:t>
        </w:r>
        <w:r w:rsidRPr="007E33ED">
          <w:rPr>
            <w:rFonts w:eastAsia="Times New Roman"/>
            <w:szCs w:val="24"/>
            <w:lang w:eastAsia="en-US"/>
          </w:rPr>
          <w:br/>
          <w:t>ΓΕΩΡΓΑΝΤΑΣ Γ. , σελ.</w:t>
        </w:r>
        <w:r w:rsidRPr="007E33ED">
          <w:rPr>
            <w:rFonts w:eastAsia="Times New Roman"/>
            <w:szCs w:val="24"/>
            <w:lang w:eastAsia="en-US"/>
          </w:rPr>
          <w:br/>
          <w:t>ΓΕΩΡΓΙΑΔΗΣ Μ. , σελ.</w:t>
        </w:r>
        <w:r w:rsidRPr="007E33ED">
          <w:rPr>
            <w:rFonts w:eastAsia="Times New Roman"/>
            <w:szCs w:val="24"/>
            <w:lang w:eastAsia="en-US"/>
          </w:rPr>
          <w:br/>
          <w:t>ΓΚΙΟΚΑΣ Ι. , σελ.</w:t>
        </w:r>
        <w:r w:rsidRPr="007E33ED">
          <w:rPr>
            <w:rFonts w:eastAsia="Times New Roman"/>
            <w:szCs w:val="24"/>
            <w:lang w:eastAsia="en-US"/>
          </w:rPr>
          <w:br/>
          <w:t>ΔΑΝΕΛΛΗΣ Σ. , σελ.</w:t>
        </w:r>
        <w:r w:rsidRPr="007E33ED">
          <w:rPr>
            <w:rFonts w:eastAsia="Times New Roman"/>
            <w:szCs w:val="24"/>
            <w:lang w:eastAsia="en-US"/>
          </w:rPr>
          <w:br/>
          <w:t>ΗΛΙΟΠΟΥΛΟΣ Π. , σελ.</w:t>
        </w:r>
        <w:r w:rsidRPr="007E33ED">
          <w:rPr>
            <w:rFonts w:eastAsia="Times New Roman"/>
            <w:szCs w:val="24"/>
            <w:lang w:eastAsia="en-US"/>
          </w:rPr>
          <w:br/>
          <w:t>ΚΑΣΙΔΙΑΡΗΣ Η. , σελ.</w:t>
        </w:r>
        <w:r w:rsidRPr="007E33ED">
          <w:rPr>
            <w:rFonts w:eastAsia="Times New Roman"/>
            <w:szCs w:val="24"/>
            <w:lang w:eastAsia="en-US"/>
          </w:rPr>
          <w:br/>
          <w:t>ΜΠΑΛΤΑΣ Α. , σελ.</w:t>
        </w:r>
        <w:r w:rsidRPr="007E33ED">
          <w:rPr>
            <w:rFonts w:eastAsia="Times New Roman"/>
            <w:szCs w:val="24"/>
            <w:lang w:eastAsia="en-US"/>
          </w:rPr>
          <w:br/>
          <w:t>ΠΑΠΑΧΡΙΣΤΟΠΟΥΛΟΣ Α. , σελ.</w:t>
        </w:r>
        <w:r w:rsidRPr="007E33ED">
          <w:rPr>
            <w:rFonts w:eastAsia="Times New Roman"/>
            <w:szCs w:val="24"/>
            <w:lang w:eastAsia="en-US"/>
          </w:rPr>
          <w:br/>
          <w:t>ΠΑΠΠΑΣ Χ. , σελ.</w:t>
        </w:r>
        <w:r w:rsidRPr="007E33ED">
          <w:rPr>
            <w:rFonts w:eastAsia="Times New Roman"/>
            <w:szCs w:val="24"/>
            <w:lang w:eastAsia="en-US"/>
          </w:rPr>
          <w:br/>
          <w:t>ΧΡΙΣΤΟΦΙΛΟΠΟΥΛΟΥ Π. , σελ.</w:t>
        </w:r>
        <w:r w:rsidRPr="007E33ED">
          <w:rPr>
            <w:rFonts w:eastAsia="Times New Roman"/>
            <w:szCs w:val="24"/>
            <w:lang w:eastAsia="en-US"/>
          </w:rPr>
          <w:br/>
        </w:r>
        <w:r w:rsidRPr="007E33ED">
          <w:rPr>
            <w:rFonts w:eastAsia="Times New Roman"/>
            <w:szCs w:val="24"/>
            <w:lang w:eastAsia="en-US"/>
          </w:rPr>
          <w:br/>
          <w:t>Β. Επί διαδικαστικού θέματος:</w:t>
        </w:r>
        <w:r w:rsidRPr="007E33ED">
          <w:rPr>
            <w:rFonts w:eastAsia="Times New Roman"/>
            <w:szCs w:val="24"/>
            <w:lang w:eastAsia="en-US"/>
          </w:rPr>
          <w:br/>
          <w:t>ΒΟΥΤΣΗΣ Ν. , σελ.</w:t>
        </w:r>
        <w:r w:rsidRPr="007E33ED">
          <w:rPr>
            <w:rFonts w:eastAsia="Times New Roman"/>
            <w:szCs w:val="24"/>
            <w:lang w:eastAsia="en-US"/>
          </w:rPr>
          <w:br/>
          <w:t>ΚΑΝΕΛΛΗ Γ. , σελ.</w:t>
        </w:r>
        <w:r w:rsidRPr="007E33ED">
          <w:rPr>
            <w:rFonts w:eastAsia="Times New Roman"/>
            <w:szCs w:val="24"/>
            <w:lang w:eastAsia="en-US"/>
          </w:rPr>
          <w:br/>
          <w:t>ΚΑΣΙΔΙΑΡΗΣ Η. , σελ.</w:t>
        </w:r>
        <w:r w:rsidRPr="007E33ED">
          <w:rPr>
            <w:rFonts w:eastAsia="Times New Roman"/>
            <w:szCs w:val="24"/>
            <w:lang w:eastAsia="en-US"/>
          </w:rPr>
          <w:br/>
          <w:t>ΚΥΡΙΑΖΙΔΗΣ Δ. , σελ.</w:t>
        </w:r>
        <w:r w:rsidRPr="007E33ED">
          <w:rPr>
            <w:rFonts w:eastAsia="Times New Roman"/>
            <w:szCs w:val="24"/>
            <w:lang w:eastAsia="en-US"/>
          </w:rPr>
          <w:br/>
          <w:t>ΛΑΜΠΡΟΥΛΗΣ Γ. , σελ.</w:t>
        </w:r>
        <w:r w:rsidRPr="007E33ED">
          <w:rPr>
            <w:rFonts w:eastAsia="Times New Roman"/>
            <w:szCs w:val="24"/>
            <w:lang w:eastAsia="en-US"/>
          </w:rPr>
          <w:br/>
          <w:t>ΠΑΠΠΑΣ Χ. , σελ.</w:t>
        </w:r>
        <w:r w:rsidRPr="007E33ED">
          <w:rPr>
            <w:rFonts w:eastAsia="Times New Roman"/>
            <w:szCs w:val="24"/>
            <w:lang w:eastAsia="en-US"/>
          </w:rPr>
          <w:br/>
          <w:t>ΧΡΙΣΤΟΔΟΥΛΟΠΟΥΛΟΥ Α. , σελ.</w:t>
        </w:r>
        <w:r w:rsidRPr="007E33ED">
          <w:rPr>
            <w:rFonts w:eastAsia="Times New Roman"/>
            <w:szCs w:val="24"/>
            <w:lang w:eastAsia="en-US"/>
          </w:rPr>
          <w:br/>
        </w:r>
        <w:r w:rsidRPr="007E33ED">
          <w:rPr>
            <w:rFonts w:eastAsia="Times New Roman"/>
            <w:szCs w:val="24"/>
            <w:lang w:eastAsia="en-US"/>
          </w:rPr>
          <w:br/>
          <w:t>Γ. Επί της Ειδικής Ημερήσιας Διάταξης (Μέρος Β’):</w:t>
        </w:r>
        <w:r w:rsidRPr="007E33ED">
          <w:rPr>
            <w:rFonts w:eastAsia="Times New Roman"/>
            <w:szCs w:val="24"/>
            <w:lang w:eastAsia="en-US"/>
          </w:rPr>
          <w:br/>
          <w:t>ΑΣΗΜΑΚΟΠΟΥΛΟΥ  Ά. , σελ.</w:t>
        </w:r>
        <w:r w:rsidRPr="007E33ED">
          <w:rPr>
            <w:rFonts w:eastAsia="Times New Roman"/>
            <w:szCs w:val="24"/>
            <w:lang w:eastAsia="en-US"/>
          </w:rPr>
          <w:br/>
          <w:t>ΜΠΑΡΜΠΑΡΟΥΣΗΣ Κ. , σελ.</w:t>
        </w:r>
        <w:r w:rsidRPr="007E33ED">
          <w:rPr>
            <w:rFonts w:eastAsia="Times New Roman"/>
            <w:szCs w:val="24"/>
            <w:lang w:eastAsia="en-US"/>
          </w:rPr>
          <w:br/>
        </w:r>
        <w:r w:rsidRPr="007E33ED">
          <w:rPr>
            <w:rFonts w:eastAsia="Times New Roman"/>
            <w:szCs w:val="24"/>
            <w:lang w:eastAsia="en-US"/>
          </w:rPr>
          <w:br/>
          <w:t>Δ. Επί των επικαίρων ερωτήσεων:</w:t>
        </w:r>
        <w:r w:rsidRPr="007E33ED">
          <w:rPr>
            <w:rFonts w:eastAsia="Times New Roman"/>
            <w:szCs w:val="24"/>
            <w:lang w:eastAsia="en-US"/>
          </w:rPr>
          <w:br/>
          <w:t>ΚΟΥΝΤΟΥΡΑ  Έ. , σελ.</w:t>
        </w:r>
        <w:r w:rsidRPr="007E33ED">
          <w:rPr>
            <w:rFonts w:eastAsia="Times New Roman"/>
            <w:szCs w:val="24"/>
            <w:lang w:eastAsia="en-US"/>
          </w:rPr>
          <w:br/>
          <w:t>ΛΥΚΟΥΔΗΣ Σ. , σελ.</w:t>
        </w:r>
        <w:r w:rsidRPr="007E33ED">
          <w:rPr>
            <w:rFonts w:eastAsia="Times New Roman"/>
            <w:szCs w:val="24"/>
            <w:lang w:eastAsia="en-US"/>
          </w:rPr>
          <w:br/>
          <w:t>ΠΑΠΠΑΣ Χ. , σελ.</w:t>
        </w:r>
        <w:r w:rsidRPr="007E33ED">
          <w:rPr>
            <w:rFonts w:eastAsia="Times New Roman"/>
            <w:szCs w:val="24"/>
            <w:lang w:eastAsia="en-US"/>
          </w:rPr>
          <w:br/>
          <w:t>ΣΤΑΪΚΟΥΡΑΣ Χ. , σελ.</w:t>
        </w:r>
        <w:r w:rsidRPr="007E33ED">
          <w:rPr>
            <w:rFonts w:eastAsia="Times New Roman"/>
            <w:szCs w:val="24"/>
            <w:lang w:eastAsia="en-US"/>
          </w:rPr>
          <w:br/>
          <w:t>ΧΟΥΛΙΑΡΑΚΗΣ Γ. , σελ.</w:t>
        </w:r>
        <w:r w:rsidRPr="007E33ED">
          <w:rPr>
            <w:rFonts w:eastAsia="Times New Roman"/>
            <w:szCs w:val="24"/>
            <w:lang w:eastAsia="en-US"/>
          </w:rPr>
          <w:br/>
        </w:r>
        <w:r w:rsidRPr="007E33ED">
          <w:rPr>
            <w:rFonts w:eastAsia="Times New Roman"/>
            <w:szCs w:val="24"/>
            <w:lang w:eastAsia="en-US"/>
          </w:rPr>
          <w:br/>
          <w:t>ΠΑΡΕΜΒΑΣΕΙΣ:</w:t>
        </w:r>
        <w:r w:rsidRPr="007E33ED">
          <w:rPr>
            <w:rFonts w:eastAsia="Times New Roman"/>
            <w:szCs w:val="24"/>
            <w:lang w:eastAsia="en-US"/>
          </w:rPr>
          <w:br/>
          <w:t>ΚΑΝΕΛΛΗ Γ. , σελ.</w:t>
        </w:r>
        <w:r w:rsidRPr="007E33ED">
          <w:rPr>
            <w:rFonts w:eastAsia="Times New Roman"/>
            <w:szCs w:val="24"/>
            <w:lang w:eastAsia="en-US"/>
          </w:rPr>
          <w:br/>
          <w:t>ΚΥΡΙΑΖΙΔΗΣ Δ. , σελ.</w:t>
        </w:r>
        <w:r w:rsidRPr="007E33ED">
          <w:rPr>
            <w:rFonts w:eastAsia="Times New Roman"/>
            <w:szCs w:val="24"/>
            <w:lang w:eastAsia="en-US"/>
          </w:rPr>
          <w:br/>
          <w:t>ΚΩΝΣΤΑΝΤΙΝΟΠΟΥΛΟΣ Ο. , σελ.</w:t>
        </w:r>
        <w:r w:rsidRPr="007E33ED">
          <w:rPr>
            <w:rFonts w:eastAsia="Times New Roman"/>
            <w:szCs w:val="24"/>
            <w:lang w:eastAsia="en-US"/>
          </w:rPr>
          <w:br/>
          <w:t>ΜΑΝΤΑΣ Χ. , σελ.</w:t>
        </w:r>
        <w:r w:rsidRPr="007E33ED">
          <w:rPr>
            <w:rFonts w:eastAsia="Times New Roman"/>
            <w:szCs w:val="24"/>
            <w:lang w:eastAsia="en-US"/>
          </w:rPr>
          <w:br/>
          <w:t>ΜΠΑΛΑΟΥΡΑΣ Γ. , σελ.</w:t>
        </w:r>
        <w:r w:rsidRPr="007E33ED">
          <w:rPr>
            <w:rFonts w:eastAsia="Times New Roman"/>
            <w:szCs w:val="24"/>
            <w:lang w:eastAsia="en-US"/>
          </w:rPr>
          <w:br/>
          <w:t>ΜΠΑΡΚΑΣ Κ. , σελ.</w:t>
        </w:r>
        <w:r w:rsidRPr="007E33ED">
          <w:rPr>
            <w:rFonts w:eastAsia="Times New Roman"/>
            <w:szCs w:val="24"/>
            <w:lang w:eastAsia="en-US"/>
          </w:rPr>
          <w:br/>
          <w:t>ΣΑΧΙΝΙΔΗΣ Ι. , σελ.</w:t>
        </w:r>
        <w:r w:rsidRPr="007E33ED">
          <w:rPr>
            <w:rFonts w:eastAsia="Times New Roman"/>
            <w:szCs w:val="24"/>
            <w:lang w:eastAsia="en-US"/>
          </w:rPr>
          <w:br/>
          <w:t>ΤΑΣΣΟΣ Σ. , σελ.</w:t>
        </w:r>
        <w:r w:rsidRPr="007E33ED">
          <w:rPr>
            <w:rFonts w:eastAsia="Times New Roman"/>
            <w:szCs w:val="24"/>
            <w:lang w:eastAsia="en-US"/>
          </w:rPr>
          <w:br/>
          <w:t>ΧΡΙΣΤΟΔΟΥΛΟΠΟΥΛΟΥ Α. , σελ.</w:t>
        </w:r>
        <w:r w:rsidRPr="007E33ED">
          <w:rPr>
            <w:rFonts w:eastAsia="Times New Roman"/>
            <w:szCs w:val="24"/>
            <w:lang w:eastAsia="en-US"/>
          </w:rPr>
          <w:br/>
        </w:r>
      </w:ins>
    </w:p>
    <w:p w14:paraId="4BEE0507" w14:textId="77777777" w:rsidR="00431301" w:rsidRDefault="007E33ED">
      <w:pPr>
        <w:spacing w:line="600" w:lineRule="auto"/>
        <w:ind w:firstLine="720"/>
        <w:jc w:val="center"/>
        <w:rPr>
          <w:rFonts w:eastAsia="Times New Roman"/>
          <w:szCs w:val="24"/>
        </w:rPr>
      </w:pPr>
      <w:r>
        <w:rPr>
          <w:rFonts w:eastAsia="Times New Roman"/>
          <w:szCs w:val="24"/>
        </w:rPr>
        <w:t>ΠΡΑΚΤΙΚΑ ΒΟΥΛΗΣ</w:t>
      </w:r>
    </w:p>
    <w:p w14:paraId="4BEE0508" w14:textId="77777777" w:rsidR="00431301" w:rsidRDefault="007E33ED">
      <w:pPr>
        <w:spacing w:line="600" w:lineRule="auto"/>
        <w:ind w:firstLine="720"/>
        <w:jc w:val="center"/>
        <w:rPr>
          <w:rFonts w:eastAsia="Times New Roman"/>
          <w:szCs w:val="24"/>
        </w:rPr>
      </w:pPr>
      <w:r>
        <w:rPr>
          <w:rFonts w:eastAsia="Times New Roman"/>
          <w:szCs w:val="24"/>
        </w:rPr>
        <w:t>ΙΖ΄ ΠΕΡΙΟΔΟΣ</w:t>
      </w:r>
    </w:p>
    <w:p w14:paraId="4BEE0509" w14:textId="77777777" w:rsidR="00431301" w:rsidRDefault="007E33E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BEE050A" w14:textId="77777777" w:rsidR="00431301" w:rsidRDefault="007E33ED">
      <w:pPr>
        <w:spacing w:line="600" w:lineRule="auto"/>
        <w:ind w:firstLine="720"/>
        <w:jc w:val="center"/>
        <w:rPr>
          <w:rFonts w:eastAsia="Times New Roman"/>
          <w:szCs w:val="24"/>
        </w:rPr>
      </w:pPr>
      <w:r>
        <w:rPr>
          <w:rFonts w:eastAsia="Times New Roman"/>
          <w:szCs w:val="24"/>
        </w:rPr>
        <w:t>ΣΥΝΟΔΟΣ Γ΄</w:t>
      </w:r>
    </w:p>
    <w:p w14:paraId="4BEE050B" w14:textId="77777777" w:rsidR="00431301" w:rsidRDefault="007E33ED">
      <w:pPr>
        <w:spacing w:line="600" w:lineRule="auto"/>
        <w:ind w:firstLine="720"/>
        <w:jc w:val="center"/>
        <w:rPr>
          <w:rFonts w:eastAsia="Times New Roman"/>
          <w:szCs w:val="24"/>
        </w:rPr>
      </w:pPr>
      <w:r>
        <w:rPr>
          <w:rFonts w:eastAsia="Times New Roman"/>
          <w:szCs w:val="24"/>
        </w:rPr>
        <w:t>ΣΥΝΕΔΡΙΑΣΗ ϟ΄</w:t>
      </w:r>
    </w:p>
    <w:p w14:paraId="4BEE050C" w14:textId="77777777" w:rsidR="00431301" w:rsidRDefault="007E33ED">
      <w:pPr>
        <w:spacing w:line="600" w:lineRule="auto"/>
        <w:ind w:firstLine="720"/>
        <w:jc w:val="center"/>
        <w:rPr>
          <w:rFonts w:eastAsia="Times New Roman"/>
          <w:szCs w:val="24"/>
        </w:rPr>
      </w:pPr>
      <w:r>
        <w:rPr>
          <w:rFonts w:eastAsia="Times New Roman"/>
          <w:szCs w:val="24"/>
        </w:rPr>
        <w:t>Δευτέρα 19 Μαρτίου 2018</w:t>
      </w:r>
    </w:p>
    <w:p w14:paraId="4BEE050D" w14:textId="77777777" w:rsidR="00431301" w:rsidRDefault="007E33ED">
      <w:pPr>
        <w:spacing w:line="600" w:lineRule="auto"/>
        <w:ind w:firstLine="720"/>
        <w:jc w:val="both"/>
        <w:rPr>
          <w:rFonts w:eastAsia="Times New Roman"/>
          <w:szCs w:val="24"/>
        </w:rPr>
      </w:pPr>
      <w:r>
        <w:rPr>
          <w:rFonts w:eastAsia="Times New Roman"/>
          <w:szCs w:val="24"/>
        </w:rPr>
        <w:t>Αθήνα, σήμερα στις 19 Μαρτίου 2018, ημέρα Δευτέρα και ώρα 17.19΄</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2A50FD">
        <w:rPr>
          <w:rFonts w:eastAsia="Times New Roman"/>
          <w:b/>
          <w:szCs w:val="24"/>
        </w:rPr>
        <w:t>ΑΝΑΣΤΑΣΙΑΣ ΧΡΙΣΤΟΔΟΥΛΟΠΟΥΛΟΥ</w:t>
      </w:r>
      <w:r>
        <w:rPr>
          <w:rFonts w:eastAsia="Times New Roman"/>
          <w:szCs w:val="24"/>
        </w:rPr>
        <w:t>.</w:t>
      </w:r>
    </w:p>
    <w:p w14:paraId="4BEE050E" w14:textId="77777777" w:rsidR="00431301" w:rsidRDefault="007E33ED">
      <w:pPr>
        <w:spacing w:line="600" w:lineRule="auto"/>
        <w:ind w:firstLine="720"/>
        <w:jc w:val="both"/>
        <w:rPr>
          <w:rFonts w:eastAsia="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szCs w:val="24"/>
        </w:rPr>
        <w:t xml:space="preserve">Κυρίες και κύριοι συνάδελφοι, αρχίζει η </w:t>
      </w:r>
      <w:r>
        <w:rPr>
          <w:rFonts w:eastAsia="Times New Roman"/>
          <w:szCs w:val="24"/>
        </w:rPr>
        <w:t>συνεδρίαση.</w:t>
      </w:r>
    </w:p>
    <w:p w14:paraId="4BEE050F" w14:textId="77777777" w:rsidR="00431301" w:rsidRDefault="007E33ED">
      <w:pPr>
        <w:spacing w:line="600" w:lineRule="auto"/>
        <w:ind w:firstLine="720"/>
        <w:jc w:val="both"/>
        <w:rPr>
          <w:rFonts w:eastAsia="Times New Roman"/>
          <w:szCs w:val="24"/>
        </w:rPr>
      </w:pPr>
      <w:r>
        <w:rPr>
          <w:rFonts w:eastAsia="Times New Roman"/>
          <w:szCs w:val="24"/>
        </w:rPr>
        <w:t>Εισερχό</w:t>
      </w:r>
      <w:r>
        <w:rPr>
          <w:rFonts w:eastAsia="Times New Roman"/>
          <w:szCs w:val="24"/>
        </w:rPr>
        <w:t>μαστε</w:t>
      </w:r>
      <w:r>
        <w:rPr>
          <w:rFonts w:eastAsia="Times New Roman"/>
          <w:szCs w:val="24"/>
        </w:rPr>
        <w:t xml:space="preserve"> στην </w:t>
      </w:r>
    </w:p>
    <w:p w14:paraId="4BEE0510" w14:textId="77777777" w:rsidR="00431301" w:rsidRDefault="007E33ED">
      <w:pPr>
        <w:spacing w:line="600" w:lineRule="auto"/>
        <w:ind w:firstLine="720"/>
        <w:jc w:val="center"/>
        <w:rPr>
          <w:rFonts w:eastAsia="Times New Roman"/>
          <w:b/>
          <w:szCs w:val="24"/>
        </w:rPr>
      </w:pPr>
      <w:r w:rsidRPr="00B41A82">
        <w:rPr>
          <w:rFonts w:eastAsia="Times New Roman"/>
          <w:b/>
          <w:szCs w:val="24"/>
        </w:rPr>
        <w:t>ΕΙΔΙΚΗ ΗΜΕΡΗΣΙΑ ΔΙΑΤΑΞΗ</w:t>
      </w:r>
    </w:p>
    <w:p w14:paraId="4BEE0511"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Μέρος Α</w:t>
      </w:r>
      <w:r>
        <w:rPr>
          <w:rFonts w:eastAsia="Times New Roman" w:cs="Times New Roman"/>
          <w:szCs w:val="24"/>
        </w:rPr>
        <w:t>΄)</w:t>
      </w:r>
      <w:r>
        <w:rPr>
          <w:rFonts w:eastAsia="Times New Roman" w:cs="Times New Roman"/>
          <w:szCs w:val="24"/>
        </w:rPr>
        <w:t xml:space="preserve"> </w:t>
      </w:r>
      <w:r>
        <w:rPr>
          <w:rFonts w:eastAsia="Times New Roman" w:cs="Times New Roman"/>
          <w:szCs w:val="24"/>
        </w:rPr>
        <w:t>Λήψη απόφασης σύμφωνα με τις διατάξεις του Κώδικα Δεοντολογίας των μελών του ελληνικού Κοινοβουλίου</w:t>
      </w:r>
      <w:r>
        <w:rPr>
          <w:rFonts w:eastAsia="Times New Roman" w:cs="Times New Roman"/>
          <w:szCs w:val="24"/>
        </w:rPr>
        <w:t xml:space="preserve">: </w:t>
      </w:r>
    </w:p>
    <w:p w14:paraId="4BEE0512"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1. Λ</w:t>
      </w:r>
      <w:r>
        <w:rPr>
          <w:rFonts w:eastAsia="Times New Roman" w:cs="Times New Roman"/>
          <w:szCs w:val="24"/>
        </w:rPr>
        <w:t>ήψη απόφασης επί της πρότασης του Προέδρου της Βουλής για την επιβολή του πειθαρχικού</w:t>
      </w:r>
      <w:r>
        <w:rPr>
          <w:rFonts w:eastAsia="Times New Roman" w:cs="Times New Roman"/>
          <w:szCs w:val="24"/>
        </w:rPr>
        <w:t xml:space="preserve"> μέτρου της μομφής για αντικοινοβουλευτική συμπεριφορά του Βουλευτή κ. Ηλία Κασιδιάρη, σύμφωνα με τις διατάξεις της περίπτωσης α΄ του άρθρου 8 του Κώδικα Δεοντολογίας για παραβίαση των διατάξεων των περιπτώσεων α΄, β΄, γ΄ και ε΄ του άρθρου 2 του Κώδικα Δεο</w:t>
      </w:r>
      <w:r>
        <w:rPr>
          <w:rFonts w:eastAsia="Times New Roman" w:cs="Times New Roman"/>
          <w:szCs w:val="24"/>
        </w:rPr>
        <w:t>ντολογίας των μελών του Κοινοβουλίου (ΦΕΚ Α΄ 67/18</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2016), σε συνδυασμό με </w:t>
      </w:r>
      <w:r>
        <w:rPr>
          <w:rFonts w:eastAsia="Times New Roman" w:cs="Times New Roman"/>
          <w:szCs w:val="24"/>
        </w:rPr>
        <w:lastRenderedPageBreak/>
        <w:t>τις περιπτώσεις δ΄ έως και η΄ του άρθρου 77 και του άρθρου 80 του Κανονισμού της Βουλής.</w:t>
      </w:r>
    </w:p>
    <w:p w14:paraId="4BEE0513" w14:textId="77777777" w:rsidR="00431301" w:rsidRDefault="007E33ED">
      <w:pPr>
        <w:spacing w:after="0" w:line="600" w:lineRule="auto"/>
        <w:ind w:firstLine="720"/>
        <w:jc w:val="both"/>
        <w:rPr>
          <w:rFonts w:eastAsia="Times New Roman"/>
          <w:szCs w:val="24"/>
        </w:rPr>
      </w:pPr>
      <w:r>
        <w:rPr>
          <w:rFonts w:eastAsia="Times New Roman"/>
          <w:szCs w:val="24"/>
        </w:rPr>
        <w:t>Από την αρμόδια Ειδική Μόνιμη Επιτροπή Κοινοβουλευτικής Δεοντολογίας εκδόθηκε η υπ’ αριθμ</w:t>
      </w:r>
      <w:r>
        <w:rPr>
          <w:rFonts w:eastAsia="Times New Roman"/>
          <w:szCs w:val="24"/>
        </w:rPr>
        <w:t>όν</w:t>
      </w:r>
      <w:r>
        <w:rPr>
          <w:rFonts w:eastAsia="Times New Roman"/>
          <w:szCs w:val="24"/>
        </w:rPr>
        <w:t xml:space="preserve"> 17/2-2-2018 εισήγηση, η οποία σας έχει διανεμηθεί, σύμφωνα με την οποία τα μέλη της </w:t>
      </w:r>
      <w:r>
        <w:rPr>
          <w:rFonts w:eastAsia="Times New Roman"/>
          <w:szCs w:val="24"/>
        </w:rPr>
        <w:t>ε</w:t>
      </w:r>
      <w:r>
        <w:rPr>
          <w:rFonts w:eastAsia="Times New Roman"/>
          <w:szCs w:val="24"/>
        </w:rPr>
        <w:t xml:space="preserve">πιτροπής εισηγούνται κατά πλειοψηφία την επιβολή του πειθαρχικού μέτρου της μομφής για αντικοινοβουλευτική συμπεριφορά του Βουλευτή κ. Ηλία Κασιδιάρη. </w:t>
      </w:r>
    </w:p>
    <w:p w14:paraId="4BEE0514" w14:textId="77777777" w:rsidR="00431301" w:rsidRDefault="007E33ED">
      <w:pPr>
        <w:spacing w:line="600" w:lineRule="auto"/>
        <w:ind w:firstLine="720"/>
        <w:jc w:val="both"/>
        <w:rPr>
          <w:rFonts w:eastAsia="Times New Roman"/>
          <w:szCs w:val="24"/>
        </w:rPr>
      </w:pPr>
      <w:r>
        <w:rPr>
          <w:rFonts w:eastAsia="Times New Roman"/>
          <w:szCs w:val="24"/>
        </w:rPr>
        <w:t xml:space="preserve">Η ως άνω υπόθεση αφορά σε αντικοινοβουλευτική και ανάρμοστη συμπεριφορά του Βουλευτή κατά τη συνεδρίαση της Διαρκούς Επιτροπής Εθνικής Άμυνας και Εξωτερικών Υποθέσεων την Τετάρτη 17-1-2018. </w:t>
      </w:r>
    </w:p>
    <w:p w14:paraId="4BEE0515" w14:textId="77777777" w:rsidR="00431301" w:rsidRDefault="007E33ED">
      <w:pPr>
        <w:spacing w:after="0" w:line="600" w:lineRule="auto"/>
        <w:ind w:firstLine="720"/>
        <w:jc w:val="both"/>
        <w:rPr>
          <w:rFonts w:eastAsia="Times New Roman"/>
          <w:szCs w:val="24"/>
        </w:rPr>
      </w:pPr>
      <w:r>
        <w:rPr>
          <w:rFonts w:eastAsia="Times New Roman"/>
          <w:szCs w:val="24"/>
        </w:rPr>
        <w:lastRenderedPageBreak/>
        <w:t>2</w:t>
      </w:r>
      <w:r>
        <w:rPr>
          <w:rFonts w:eastAsia="Times New Roman"/>
          <w:szCs w:val="24"/>
        </w:rPr>
        <w:t>.</w:t>
      </w:r>
      <w:r>
        <w:rPr>
          <w:rFonts w:eastAsia="Times New Roman"/>
          <w:szCs w:val="24"/>
        </w:rPr>
        <w:t xml:space="preserve"> Λήψη απόφασης επί της πρότασης του Προέδρου της Βουλής για την</w:t>
      </w:r>
      <w:r>
        <w:rPr>
          <w:rFonts w:eastAsia="Times New Roman"/>
          <w:szCs w:val="24"/>
        </w:rPr>
        <w:t xml:space="preserve"> επιβολή του πειθαρχικού μέτρου της μομφής για αντικοινοβουλευτική συμπεριφορά του Προέδρου της Κοινοβουλευτικής Ομάδ</w:t>
      </w:r>
      <w:r>
        <w:rPr>
          <w:rFonts w:eastAsia="Times New Roman"/>
          <w:szCs w:val="24"/>
        </w:rPr>
        <w:t>α</w:t>
      </w:r>
      <w:r>
        <w:rPr>
          <w:rFonts w:eastAsia="Times New Roman"/>
          <w:szCs w:val="24"/>
        </w:rPr>
        <w:t xml:space="preserve">ς Λαϊκός Σύνδεσμος – Χρυσή Αυγή κ. Νικολάου </w:t>
      </w:r>
      <w:proofErr w:type="spellStart"/>
      <w:r>
        <w:rPr>
          <w:rFonts w:eastAsia="Times New Roman"/>
          <w:szCs w:val="24"/>
        </w:rPr>
        <w:t>Μιχαλολιάκου</w:t>
      </w:r>
      <w:proofErr w:type="spellEnd"/>
      <w:r>
        <w:rPr>
          <w:rFonts w:eastAsia="Times New Roman"/>
          <w:szCs w:val="24"/>
        </w:rPr>
        <w:t xml:space="preserve"> και των Βουλευτών κ</w:t>
      </w:r>
      <w:r>
        <w:rPr>
          <w:rFonts w:eastAsia="Times New Roman"/>
          <w:szCs w:val="24"/>
        </w:rPr>
        <w:t>υρίων</w:t>
      </w:r>
      <w:r>
        <w:rPr>
          <w:rFonts w:eastAsia="Times New Roman"/>
          <w:szCs w:val="24"/>
        </w:rPr>
        <w:t xml:space="preserve"> Παναγιώτη Ηλιόπουλου και Ηλία Κασιδιάρη, σύμφωνα με τις </w:t>
      </w:r>
      <w:r>
        <w:rPr>
          <w:rFonts w:eastAsia="Times New Roman"/>
          <w:szCs w:val="24"/>
        </w:rPr>
        <w:t xml:space="preserve">διατάξεις της περίπτωσης α΄ του άρθρου 8 του Κώδικα Δεοντολογίας, για παραβίαση των διατάξεων των περιπτώσεων α΄, β΄, γ΄ και ε΄ του άρθρου 2 του Κώδικα Δεοντολογίας των Μελών του </w:t>
      </w:r>
      <w:r>
        <w:rPr>
          <w:rFonts w:eastAsia="Times New Roman"/>
          <w:szCs w:val="24"/>
        </w:rPr>
        <w:t>ε</w:t>
      </w:r>
      <w:r>
        <w:rPr>
          <w:rFonts w:eastAsia="Times New Roman"/>
          <w:szCs w:val="24"/>
        </w:rPr>
        <w:t xml:space="preserve">λληνικού Κοινοβουλίου </w:t>
      </w:r>
      <w:r>
        <w:rPr>
          <w:rFonts w:eastAsia="Times New Roman" w:cs="Times New Roman"/>
          <w:szCs w:val="24"/>
        </w:rPr>
        <w:t>(ΦΕΚ Α΄ 67/18</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w:t>
      </w:r>
      <w:r>
        <w:rPr>
          <w:rFonts w:eastAsia="Times New Roman"/>
          <w:szCs w:val="24"/>
        </w:rPr>
        <w:t>, σε συνδυασμό με τις περιπτώσεις</w:t>
      </w:r>
      <w:r>
        <w:rPr>
          <w:rFonts w:eastAsia="Times New Roman"/>
          <w:szCs w:val="24"/>
        </w:rPr>
        <w:t xml:space="preserve"> δ΄ και η΄ του άρθρου 77 και του άρθρου 80 του Κανονισμού της Βουλής.</w:t>
      </w:r>
    </w:p>
    <w:p w14:paraId="4BEE0516" w14:textId="77777777" w:rsidR="00431301" w:rsidRDefault="007E33ED">
      <w:pPr>
        <w:spacing w:after="0" w:line="600" w:lineRule="auto"/>
        <w:ind w:firstLine="720"/>
        <w:jc w:val="both"/>
        <w:rPr>
          <w:rFonts w:eastAsia="Times New Roman"/>
          <w:szCs w:val="24"/>
        </w:rPr>
      </w:pPr>
      <w:r>
        <w:rPr>
          <w:rFonts w:eastAsia="Times New Roman"/>
          <w:szCs w:val="24"/>
        </w:rPr>
        <w:t>Από την αρμόδια Ειδική Μόνιμη Επιτροπή Κοινοβουλευτικής Δεοντολογίας εκδόθηκε η υπ’ αριθμ</w:t>
      </w:r>
      <w:r>
        <w:rPr>
          <w:rFonts w:eastAsia="Times New Roman"/>
          <w:szCs w:val="24"/>
        </w:rPr>
        <w:t>όν</w:t>
      </w:r>
      <w:r>
        <w:rPr>
          <w:rFonts w:eastAsia="Times New Roman"/>
          <w:szCs w:val="24"/>
        </w:rPr>
        <w:t xml:space="preserve"> 18/13-3-2018 εισήγηση</w:t>
      </w:r>
      <w:r>
        <w:rPr>
          <w:rFonts w:eastAsia="Times New Roman"/>
          <w:szCs w:val="24"/>
        </w:rPr>
        <w:t>,</w:t>
      </w:r>
      <w:r>
        <w:rPr>
          <w:rFonts w:eastAsia="Times New Roman"/>
          <w:szCs w:val="24"/>
        </w:rPr>
        <w:t xml:space="preserve"> που </w:t>
      </w:r>
      <w:r>
        <w:rPr>
          <w:rFonts w:eastAsia="Times New Roman"/>
          <w:szCs w:val="24"/>
        </w:rPr>
        <w:lastRenderedPageBreak/>
        <w:t xml:space="preserve">σας έχει διανεμηθεί, σύμφωνα με την οποία τα μέλη της </w:t>
      </w:r>
      <w:r>
        <w:rPr>
          <w:rFonts w:eastAsia="Times New Roman"/>
          <w:szCs w:val="24"/>
        </w:rPr>
        <w:t>ε</w:t>
      </w:r>
      <w:r>
        <w:rPr>
          <w:rFonts w:eastAsia="Times New Roman"/>
          <w:szCs w:val="24"/>
        </w:rPr>
        <w:t>πιτροπής εισ</w:t>
      </w:r>
      <w:r>
        <w:rPr>
          <w:rFonts w:eastAsia="Times New Roman"/>
          <w:szCs w:val="24"/>
        </w:rPr>
        <w:t xml:space="preserve">ηγούνται κατά πλειοψηφία την επιβολή του πειθαρχικού μέτρου της μομφής για αντικοινοβουλευτική συμπεριφορά των παραπάνω Βουλευτών. </w:t>
      </w:r>
    </w:p>
    <w:p w14:paraId="4BEE0517" w14:textId="77777777" w:rsidR="00431301" w:rsidRDefault="007E33ED">
      <w:pPr>
        <w:spacing w:after="0" w:line="600" w:lineRule="auto"/>
        <w:ind w:firstLine="720"/>
        <w:jc w:val="both"/>
        <w:rPr>
          <w:rFonts w:eastAsia="Times New Roman"/>
          <w:szCs w:val="24"/>
        </w:rPr>
      </w:pPr>
      <w:r>
        <w:rPr>
          <w:rFonts w:eastAsia="Times New Roman"/>
          <w:szCs w:val="24"/>
        </w:rPr>
        <w:t xml:space="preserve">Η ως άνω υπόθεση αφορά σε αντικοινοβουλευτική και ανάρμοστη συμπεριφορά του Προέδρου της Κοινοβουλευτικής Ομάδας του Λαϊκού </w:t>
      </w:r>
      <w:r>
        <w:rPr>
          <w:rFonts w:eastAsia="Times New Roman"/>
          <w:szCs w:val="24"/>
        </w:rPr>
        <w:t xml:space="preserve">Συνδέσμου – Χρυσή Αυγή κ. Νικολάου </w:t>
      </w:r>
      <w:proofErr w:type="spellStart"/>
      <w:r>
        <w:rPr>
          <w:rFonts w:eastAsia="Times New Roman"/>
          <w:szCs w:val="24"/>
        </w:rPr>
        <w:t>Μιχαλολιάκου</w:t>
      </w:r>
      <w:proofErr w:type="spellEnd"/>
      <w:r>
        <w:rPr>
          <w:rFonts w:eastAsia="Times New Roman"/>
          <w:szCs w:val="24"/>
        </w:rPr>
        <w:t xml:space="preserve"> και των Βουλευτών κ</w:t>
      </w:r>
      <w:r>
        <w:rPr>
          <w:rFonts w:eastAsia="Times New Roman"/>
          <w:szCs w:val="24"/>
        </w:rPr>
        <w:t>υρίων</w:t>
      </w:r>
      <w:r>
        <w:rPr>
          <w:rFonts w:eastAsia="Times New Roman"/>
          <w:szCs w:val="24"/>
        </w:rPr>
        <w:t xml:space="preserve"> Παναγιώτη Ηλιόπουλου και Ηλία Κασιδιάρη, κατά τις συνεδριάσεις α) της Διαρκούς Επιτροπής Εθνικής Άμυνας και Εξωτερικών Υποθέσεων στις 6-3-2018, β) της Ολομέλειας της Βουλής στις 7-3-2</w:t>
      </w:r>
      <w:r>
        <w:rPr>
          <w:rFonts w:eastAsia="Times New Roman"/>
          <w:szCs w:val="24"/>
        </w:rPr>
        <w:t>018 και γ) της Ολομέλειας της Βουλής στις 8-3-2018.</w:t>
      </w:r>
    </w:p>
    <w:p w14:paraId="4BEE0518" w14:textId="77777777" w:rsidR="00431301" w:rsidRDefault="007E33ED">
      <w:pPr>
        <w:spacing w:after="0" w:line="600" w:lineRule="auto"/>
        <w:ind w:firstLine="720"/>
        <w:jc w:val="both"/>
        <w:rPr>
          <w:rFonts w:eastAsia="Times New Roman"/>
          <w:szCs w:val="24"/>
        </w:rPr>
      </w:pPr>
      <w:r>
        <w:rPr>
          <w:rFonts w:eastAsia="Times New Roman"/>
          <w:szCs w:val="24"/>
        </w:rPr>
        <w:lastRenderedPageBreak/>
        <w:t>Σύμφωνα με την περίπτωση α΄ του άρθρου 8 του Κώδικα Δεοντολογίας</w:t>
      </w:r>
      <w:r>
        <w:rPr>
          <w:rFonts w:eastAsia="Times New Roman"/>
          <w:szCs w:val="24"/>
        </w:rPr>
        <w:t>:</w:t>
      </w:r>
      <w:r>
        <w:rPr>
          <w:rFonts w:eastAsia="Times New Roman"/>
          <w:szCs w:val="24"/>
        </w:rPr>
        <w:t xml:space="preserve"> </w:t>
      </w:r>
    </w:p>
    <w:p w14:paraId="4BEE0519" w14:textId="77777777" w:rsidR="00431301" w:rsidRDefault="007E33ED">
      <w:pPr>
        <w:spacing w:line="600" w:lineRule="auto"/>
        <w:ind w:firstLine="720"/>
        <w:jc w:val="both"/>
        <w:rPr>
          <w:rFonts w:eastAsia="Times New Roman"/>
          <w:szCs w:val="24"/>
        </w:rPr>
      </w:pPr>
      <w:r>
        <w:rPr>
          <w:rFonts w:eastAsia="Times New Roman"/>
          <w:szCs w:val="24"/>
        </w:rPr>
        <w:t>«α) Όταν πρόκειται περί επίδειξης συμπεριφοράς κατά παράβαση των γενικών αρχών του άρθρου 2 του παρόντος Κώδικα (δύνανται να επιβάλλονται</w:t>
      </w:r>
      <w:r>
        <w:rPr>
          <w:rFonts w:eastAsia="Times New Roman"/>
          <w:szCs w:val="24"/>
        </w:rPr>
        <w:t>) ανάκληση στην τάξη, κατ’ ανάλογη εφαρμογή του άρθρου 78 του Κανονισμού της Βουλής και, σε ιδιαίτερα σοβαρές περιπτώσεις, μομφή για αντικοινοβουλευτική συμπεριφορά, κατ’ ανάλογη εφαρμογή του άρθρου 80 του Κανονισμού της Βουλής.»</w:t>
      </w:r>
    </w:p>
    <w:p w14:paraId="4BEE051A" w14:textId="77777777" w:rsidR="00431301" w:rsidRDefault="007E33ED">
      <w:pPr>
        <w:spacing w:line="600" w:lineRule="auto"/>
        <w:ind w:firstLine="720"/>
        <w:jc w:val="both"/>
        <w:rPr>
          <w:rFonts w:eastAsia="Times New Roman"/>
          <w:szCs w:val="24"/>
        </w:rPr>
      </w:pPr>
      <w:r>
        <w:rPr>
          <w:rFonts w:eastAsia="Times New Roman"/>
          <w:szCs w:val="24"/>
        </w:rPr>
        <w:t>Σύμφωνα με τις παραγράφους</w:t>
      </w:r>
      <w:r>
        <w:rPr>
          <w:rFonts w:eastAsia="Times New Roman"/>
          <w:szCs w:val="24"/>
        </w:rPr>
        <w:t xml:space="preserve"> 2 και 3 του άρθρου 80 του Κανονισμού της Βουλής</w:t>
      </w:r>
      <w:r>
        <w:rPr>
          <w:rFonts w:eastAsia="Times New Roman"/>
          <w:szCs w:val="24"/>
        </w:rPr>
        <w:t>:</w:t>
      </w:r>
    </w:p>
    <w:p w14:paraId="4BEE051B" w14:textId="77777777" w:rsidR="00431301" w:rsidRDefault="007E33ED">
      <w:pPr>
        <w:spacing w:line="600" w:lineRule="auto"/>
        <w:ind w:firstLine="720"/>
        <w:jc w:val="both"/>
        <w:rPr>
          <w:rFonts w:eastAsia="Times New Roman"/>
          <w:szCs w:val="24"/>
        </w:rPr>
      </w:pPr>
      <w:r>
        <w:rPr>
          <w:rFonts w:eastAsia="Times New Roman"/>
          <w:szCs w:val="24"/>
        </w:rPr>
        <w:t xml:space="preserve">«2. Μετά την πρόταση του Προέδρου για απόδοση μομφής, ο ενδιαφερόμενος καλείται να δώσει εξηγήσεις για πέντε (5) λεπτά </w:t>
      </w:r>
      <w:r>
        <w:rPr>
          <w:rFonts w:eastAsia="Times New Roman"/>
          <w:szCs w:val="24"/>
        </w:rPr>
        <w:lastRenderedPageBreak/>
        <w:t>της ώρας το πολύ, μετά τις οποίες, εάν ο Πρόεδρος διατηρεί την πρότασή του, η Βουλή απο</w:t>
      </w:r>
      <w:r>
        <w:rPr>
          <w:rFonts w:eastAsia="Times New Roman"/>
          <w:szCs w:val="24"/>
        </w:rPr>
        <w:t xml:space="preserve">φασίζει με ανάταση και χωρίς συζήτηση …». </w:t>
      </w:r>
    </w:p>
    <w:p w14:paraId="4BEE051C" w14:textId="77777777" w:rsidR="00431301" w:rsidRDefault="007E33ED">
      <w:pPr>
        <w:spacing w:line="600" w:lineRule="auto"/>
        <w:ind w:firstLine="720"/>
        <w:jc w:val="both"/>
        <w:rPr>
          <w:rFonts w:eastAsia="Times New Roman"/>
          <w:szCs w:val="24"/>
        </w:rPr>
      </w:pPr>
      <w:r>
        <w:rPr>
          <w:rFonts w:eastAsia="Times New Roman"/>
          <w:szCs w:val="24"/>
        </w:rPr>
        <w:t>«3. Η απόφαση της Βουλής για τη διατύπωση μομφής για αντικοινοβουλευτική συμπεριφορά εναντίον Βουλευτή συνεπάγεται αυτοδικαίως την περικοπή του εντός τετάρτου (¼) της μηνιαίας αποζημίωσής του.»</w:t>
      </w:r>
    </w:p>
    <w:p w14:paraId="4BEE051D" w14:textId="77777777" w:rsidR="00431301" w:rsidRDefault="007E33ED">
      <w:pPr>
        <w:spacing w:line="600" w:lineRule="auto"/>
        <w:ind w:firstLine="720"/>
        <w:jc w:val="both"/>
        <w:rPr>
          <w:rFonts w:eastAsia="Times New Roman"/>
          <w:szCs w:val="24"/>
        </w:rPr>
      </w:pPr>
      <w:r>
        <w:rPr>
          <w:rFonts w:eastAsia="Times New Roman"/>
          <w:szCs w:val="24"/>
        </w:rPr>
        <w:t>Σύμφωνα με την απόφ</w:t>
      </w:r>
      <w:r>
        <w:rPr>
          <w:rFonts w:eastAsia="Times New Roman"/>
          <w:szCs w:val="24"/>
        </w:rPr>
        <w:t xml:space="preserve">αση της Διάσκεψης των Προέδρων </w:t>
      </w:r>
      <w:r>
        <w:rPr>
          <w:rFonts w:eastAsia="Times New Roman"/>
          <w:szCs w:val="24"/>
        </w:rPr>
        <w:t xml:space="preserve">στη συνεδρίασή της στις </w:t>
      </w:r>
      <w:r>
        <w:rPr>
          <w:rFonts w:eastAsia="Times New Roman"/>
          <w:szCs w:val="24"/>
        </w:rPr>
        <w:t>12 Μαρτίου 2018, έχουμε δεχθεί, εξαιτίας της σοβαρότητας του θέματος και κατ’ εξαίρεση, να επιτραπεί, εφόσον το ζητήσουν, στους κοινοβουλευτικούς εκπροσώπους των κομμάτων να πάρουν τον λόγο για πέντε λ</w:t>
      </w:r>
      <w:r>
        <w:rPr>
          <w:rFonts w:eastAsia="Times New Roman"/>
          <w:szCs w:val="24"/>
        </w:rPr>
        <w:t>επτά.</w:t>
      </w:r>
    </w:p>
    <w:p w14:paraId="4BEE051E"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Συμφωνεί το Σώμα;</w:t>
      </w:r>
    </w:p>
    <w:p w14:paraId="4BEE051F"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Μάλιστα, μάλιστα.</w:t>
      </w:r>
    </w:p>
    <w:p w14:paraId="4BEE0520"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Σώμα συμφώνησε.</w:t>
      </w:r>
    </w:p>
    <w:p w14:paraId="4BEE0521"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Τον λόγο θα έχουν, εφόσον το επιθυμούν, ο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για πέντε λεπτά, ο κ. Παναγιώτης Ηλιόπουλος για πέντε λεπτά, ο κ. Ηλίας Κασιδιάρης για πέντε λεπτά και για τις δύο υποθέσεις. </w:t>
      </w:r>
    </w:p>
    <w:p w14:paraId="4BEE0522"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τον λόγο θα έχει όποιος Κοινοβουλευτικός Εκπρόσωπος επ</w:t>
      </w:r>
      <w:r>
        <w:rPr>
          <w:rFonts w:eastAsia="Times New Roman" w:cs="Times New Roman"/>
          <w:szCs w:val="24"/>
        </w:rPr>
        <w:t>ιθυμεί.</w:t>
      </w:r>
    </w:p>
    <w:p w14:paraId="4BEE0523"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έχει τώρα ο κ. Κασιδιάρης για πέντε λεπτά.</w:t>
      </w:r>
    </w:p>
    <w:p w14:paraId="4BEE0524"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ΗΛΙΑΣ ΚΑΣΙΔΙΑΡΗΣ: </w:t>
      </w:r>
      <w:r>
        <w:rPr>
          <w:rFonts w:eastAsia="Times New Roman" w:cs="Times New Roman"/>
          <w:szCs w:val="24"/>
        </w:rPr>
        <w:t xml:space="preserve">Εις ό,τι αφορά το πεντάλεπτο που αναφέρατε, το </w:t>
      </w:r>
      <w:proofErr w:type="spellStart"/>
      <w:r>
        <w:rPr>
          <w:rFonts w:eastAsia="Times New Roman" w:cs="Times New Roman"/>
          <w:szCs w:val="24"/>
        </w:rPr>
        <w:t>ορθόν</w:t>
      </w:r>
      <w:proofErr w:type="spellEnd"/>
      <w:r>
        <w:rPr>
          <w:rFonts w:eastAsia="Times New Roman" w:cs="Times New Roman"/>
          <w:szCs w:val="24"/>
        </w:rPr>
        <w:t xml:space="preserve"> με βάση το άρθρο 8 παράγραφος 2 του Κανονισμού της Βουλής είναι το εξής και το διαβάζω, για να διορθώσω αυτά που ειπώθηκαν απ</w:t>
      </w:r>
      <w:r>
        <w:rPr>
          <w:rFonts w:eastAsia="Times New Roman" w:cs="Times New Roman"/>
          <w:szCs w:val="24"/>
        </w:rPr>
        <w:t xml:space="preserve">ό το Προεδρείο: «Σε όλες τις περιπτώσεις, ο Βουλευτής καλείται πριν από την επιβολή του πειθαρχικού μέτρου, ενώπιον του Προέδρου της Βουλής ή της Ολομέλειας, προκειμένου να αναπτύξει εντός είκοσι λεπτών τις απόψεις του». Δεν ισχύει, λοιπόν, το πεντάλεπτο. </w:t>
      </w:r>
      <w:r>
        <w:rPr>
          <w:rFonts w:eastAsia="Times New Roman" w:cs="Times New Roman"/>
          <w:szCs w:val="24"/>
        </w:rPr>
        <w:t xml:space="preserve">Έχω χρόνο είκοσι λεπτά, για να αναπτύξω τις απόψεις μου, για κάθε ποινή την οποία επιθυμείτε να μου επιβάλλετε. </w:t>
      </w:r>
    </w:p>
    <w:p w14:paraId="4BEE0525"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ξεκινήσω, λοιπόν, με την πρώτη απόφαση, απαράδεκτη, παράνομη και αντισυνταγματική απόφαση, να επιβληθεί…</w:t>
      </w:r>
    </w:p>
    <w:p w14:paraId="4BEE0526"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w:t>
      </w:r>
      <w:r>
        <w:rPr>
          <w:rFonts w:eastAsia="Times New Roman" w:cs="Times New Roman"/>
          <w:b/>
          <w:szCs w:val="24"/>
        </w:rPr>
        <w:t>πούλου):</w:t>
      </w:r>
      <w:r>
        <w:rPr>
          <w:rFonts w:eastAsia="Times New Roman" w:cs="Times New Roman"/>
          <w:szCs w:val="24"/>
        </w:rPr>
        <w:t xml:space="preserve"> Κύριε Κασιδιάρη, συγγνώμη, να σας πω.</w:t>
      </w:r>
    </w:p>
    <w:p w14:paraId="4BEE0527"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Παρακαλώ.</w:t>
      </w:r>
    </w:p>
    <w:p w14:paraId="4BEE0528"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Επειδή δεν ήλθατε στην Επιτροπή Δεοντολογίας και στείλατε ένα έγγραφο…</w:t>
      </w:r>
    </w:p>
    <w:p w14:paraId="4BEE0529"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Μέσω υπομνήματος κατέθεσα στην Επιτροπή </w:t>
      </w:r>
      <w:r>
        <w:rPr>
          <w:rFonts w:eastAsia="Times New Roman" w:cs="Times New Roman"/>
          <w:szCs w:val="24"/>
        </w:rPr>
        <w:t>Δεοντολογίας.</w:t>
      </w:r>
    </w:p>
    <w:p w14:paraId="4BEE052A"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είχε νόημα να σας προσκαλέσει ο Πρόεδρος για συζήτηση. Γι’ αυτό δεν κληθήκατε. Κατά συνέπεια, να περιοριστείτε στον χρόνο.</w:t>
      </w:r>
    </w:p>
    <w:p w14:paraId="4BEE052B"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4BEE052C"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ΗΛΙΑΣ ΚΑΣΙΔΙΑΡΗΣ: </w:t>
      </w:r>
      <w:r>
        <w:rPr>
          <w:rFonts w:eastAsia="Times New Roman" w:cs="Times New Roman"/>
          <w:szCs w:val="24"/>
        </w:rPr>
        <w:t>Μισό λεπτό. Θέλετε δηλαδή, να καταργήσετε</w:t>
      </w:r>
      <w:r>
        <w:rPr>
          <w:rFonts w:eastAsia="Times New Roman" w:cs="Times New Roman"/>
          <w:szCs w:val="24"/>
        </w:rPr>
        <w:t xml:space="preserve"> το άρθρο 8 παράγραφος 2 του Κανονισμού της Βουλής; Καταλαβαίνετε ότι αυτό που λέτε τώρα είναι παντελώς αστήριχτο και αβάσιμο; Αν μη τι άλλο, ρωτήστε και τη Νομική Υπηρεσία της Βουλής, για να σας εξηγήσει για ποιον λόγο αυτό που λέτε δεν έχει καμμία σχέση </w:t>
      </w:r>
      <w:r>
        <w:rPr>
          <w:rFonts w:eastAsia="Times New Roman" w:cs="Times New Roman"/>
          <w:szCs w:val="24"/>
        </w:rPr>
        <w:t xml:space="preserve">με τη δεοντολογία και τον Κανονισμό της Βουλής. </w:t>
      </w:r>
    </w:p>
    <w:p w14:paraId="4BEE052D"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Εδώ ο Κανονισμός είναι ρητός. Δεν τον επαναλαμβάνω, τον διάβασα: Ο χρόνος που έχει έκαστος Βουλευτής για την «απολογία» του είναι είκοσι λεπτά, για έκαστο «αδίκημα», το οποίο μας προσάπτετε.</w:t>
      </w:r>
    </w:p>
    <w:p w14:paraId="4BEE052E"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Να μην καταχραστ</w:t>
      </w:r>
      <w:r>
        <w:rPr>
          <w:rFonts w:eastAsia="Times New Roman" w:cs="Times New Roman"/>
          <w:szCs w:val="24"/>
        </w:rPr>
        <w:t>ώ άλλο τον χρόνο…</w:t>
      </w:r>
    </w:p>
    <w:p w14:paraId="4BEE052F"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Να σας πω, τα είκοσι λεπτά που θα σας άκουγε ο Πρόεδρος, δεν θα τα άκουγε κανείς άλλος.</w:t>
      </w:r>
    </w:p>
    <w:p w14:paraId="4BEE0530"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Αυτά που λέτε ότι θα με άκουγε ο Πρόεδρος…</w:t>
      </w:r>
    </w:p>
    <w:p w14:paraId="4BEE0531"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w:t>
      </w:r>
      <w:r>
        <w:rPr>
          <w:rFonts w:eastAsia="Times New Roman" w:cs="Times New Roman"/>
          <w:szCs w:val="24"/>
        </w:rPr>
        <w:t>ατά συνέπεια, τώρα είμαστε στην Ολομέλεια. Πέντε λεπτά, λοιπόν.</w:t>
      </w:r>
    </w:p>
    <w:p w14:paraId="4BEE0532"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Είμαστε στην Ολομέλεια. Όπως, λοιπόν, αναφέρει ο Κανονισμός -το ξαναδιαβάζω γιατί δεν με παρακολουθήσατε, κυρία Πρόεδρε- «σε όλες τις περιπτώσεις ο Βουλευτής καλείται πριν απ</w:t>
      </w:r>
      <w:r>
        <w:rPr>
          <w:rFonts w:eastAsia="Times New Roman" w:cs="Times New Roman"/>
          <w:szCs w:val="24"/>
        </w:rPr>
        <w:t xml:space="preserve">ό την επιβολή του πειθαρχικού μέτρου, ενώπιον της Ολομέλειας της Βουλής ή του Τμήματος Διακοπής των Εργασιών </w:t>
      </w:r>
      <w:r>
        <w:rPr>
          <w:rFonts w:eastAsia="Times New Roman" w:cs="Times New Roman"/>
          <w:szCs w:val="24"/>
        </w:rPr>
        <w:lastRenderedPageBreak/>
        <w:t xml:space="preserve">της Βουλής…» -αυτό δεν υπάρχει τώρα- «…προκειμένου να αναπτύξει εντός είκοσι λεπτών τις απόψεις του». </w:t>
      </w:r>
    </w:p>
    <w:p w14:paraId="4BEE0533"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Τι θέλετε να κάνουμε τώρα; Έχετε καταργήσει </w:t>
      </w:r>
      <w:r>
        <w:rPr>
          <w:rFonts w:eastAsia="Times New Roman" w:cs="Times New Roman"/>
          <w:szCs w:val="24"/>
        </w:rPr>
        <w:t xml:space="preserve">το Σύνταγμα, έχετε καταργήσει τη νομιμότητα. Να καταργήσουμε και τον Κανονισμό που το αναγράφει ρητά; </w:t>
      </w:r>
    </w:p>
    <w:p w14:paraId="4BEE0534" w14:textId="77777777" w:rsidR="00431301" w:rsidRDefault="007E33ED">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BEE0535"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Έχω απευθυνθεί σε σοβαρούς νομικούς συμβούλους, σε δεκάδες νομικούς συμβούλους, σε σοβαρούς συνταγματολόγους. Αυτό αναφέρει ο Κανο</w:t>
      </w:r>
      <w:r>
        <w:rPr>
          <w:rFonts w:eastAsia="Times New Roman" w:cs="Times New Roman"/>
          <w:szCs w:val="24"/>
        </w:rPr>
        <w:t>νισμός. Μην επιχειρείτε καινούριο πραξικόπημα εδώ. Σας παρακαλώ!  «Ενώπιον της Ολομέλειας της Βουλής», αναφέρει ρητά ο Κανονισμός. Και ξεκινώ.</w:t>
      </w:r>
    </w:p>
    <w:p w14:paraId="4BEE0536"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Κασιδιάρη, διάβασα την απόφαση της Διάσκεψης των Προέδρων, </w:t>
      </w:r>
      <w:r>
        <w:rPr>
          <w:rFonts w:eastAsia="Times New Roman" w:cs="Times New Roman"/>
          <w:szCs w:val="24"/>
        </w:rPr>
        <w:lastRenderedPageBreak/>
        <w:t>η οπ</w:t>
      </w:r>
      <w:r>
        <w:rPr>
          <w:rFonts w:eastAsia="Times New Roman" w:cs="Times New Roman"/>
          <w:szCs w:val="24"/>
        </w:rPr>
        <w:t>οία αποφάσισε, κατά παρέκκλιση, πέντε λεπτά για εσάς και πέντε λεπτά, εφόσον θέλει κάποιος Κοινοβουλευτικός Εκπρόσωπος.</w:t>
      </w:r>
    </w:p>
    <w:p w14:paraId="4BEE0537"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Θέλετε να μου πείτε δηλαδή ότι η Διάσκεψη των Προέδρων έχει τη δυνατότητα να καταργεί τον Κανονισμό;</w:t>
      </w:r>
    </w:p>
    <w:p w14:paraId="4BEE0538"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Δεν είναι κατάργηση.</w:t>
      </w:r>
    </w:p>
    <w:p w14:paraId="4BEE0539"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Αυτό μου λέτε αυτήν τη στιγμή; Τι θέλετε; Να φέρετε και την αστυνομία μήπως να με κατεβάσει κάτω από το Βήμα;</w:t>
      </w:r>
    </w:p>
    <w:p w14:paraId="4BEE053A"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βέβαια.</w:t>
      </w:r>
    </w:p>
    <w:p w14:paraId="4BEE053B"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ΗΛΙΑΣ ΚΑΣΙΔΙΑΡΗΣ: </w:t>
      </w:r>
      <w:r>
        <w:rPr>
          <w:rFonts w:eastAsia="Times New Roman" w:cs="Times New Roman"/>
          <w:szCs w:val="24"/>
        </w:rPr>
        <w:t>Τι</w:t>
      </w:r>
      <w:r>
        <w:rPr>
          <w:rFonts w:eastAsia="Times New Roman" w:cs="Times New Roman"/>
          <w:szCs w:val="24"/>
        </w:rPr>
        <w:t xml:space="preserve"> είναι αυτά τα πράγματα, τα οποία λέτε; Είστε λίγο σοβαρή;</w:t>
      </w:r>
    </w:p>
    <w:p w14:paraId="4BEE053C"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Πιο ήρεμα, πιο ήρεμα.</w:t>
      </w:r>
    </w:p>
    <w:p w14:paraId="4BEE053D"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Εδώ υπάρχει Κανονισμός της Βουλής και κα</w:t>
      </w:r>
      <w:r>
        <w:rPr>
          <w:rFonts w:eastAsia="Times New Roman" w:cs="Times New Roman"/>
          <w:szCs w:val="24"/>
        </w:rPr>
        <w:t>μ</w:t>
      </w:r>
      <w:r>
        <w:rPr>
          <w:rFonts w:eastAsia="Times New Roman" w:cs="Times New Roman"/>
          <w:szCs w:val="24"/>
        </w:rPr>
        <w:t xml:space="preserve">μία απόφαση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μας</w:t>
      </w:r>
      <w:proofErr w:type="spellEnd"/>
      <w:r>
        <w:rPr>
          <w:rFonts w:eastAsia="Times New Roman" w:cs="Times New Roman"/>
          <w:szCs w:val="24"/>
        </w:rPr>
        <w:t xml:space="preserve"> Διάσκεψης των Προέδρων δεν μπορεί να καταργήσει τον Κ</w:t>
      </w:r>
      <w:r>
        <w:rPr>
          <w:rFonts w:eastAsia="Times New Roman" w:cs="Times New Roman"/>
          <w:szCs w:val="24"/>
        </w:rPr>
        <w:t>ανονισμό.</w:t>
      </w:r>
    </w:p>
    <w:p w14:paraId="4BEE053E"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Να προχωρήσω, λοιπόν, στην εισήγησή μου εις ό,τι αφορά την πρώτη μομφή</w:t>
      </w:r>
      <w:r>
        <w:rPr>
          <w:rFonts w:eastAsia="Times New Roman" w:cs="Times New Roman"/>
          <w:szCs w:val="24"/>
        </w:rPr>
        <w:t>,</w:t>
      </w:r>
      <w:r>
        <w:rPr>
          <w:rFonts w:eastAsia="Times New Roman" w:cs="Times New Roman"/>
          <w:szCs w:val="24"/>
        </w:rPr>
        <w:t xml:space="preserve"> που μου αποδίδετε. Είναι μόνιμη πρακτική αυτή να μας επιβάλετε πρόστιμα, να μας επιβάλετε αποβολές, λες και είμαστε στο </w:t>
      </w:r>
      <w:r>
        <w:rPr>
          <w:rFonts w:eastAsia="Times New Roman" w:cs="Times New Roman"/>
          <w:szCs w:val="24"/>
        </w:rPr>
        <w:t>γ</w:t>
      </w:r>
      <w:r>
        <w:rPr>
          <w:rFonts w:eastAsia="Times New Roman" w:cs="Times New Roman"/>
          <w:szCs w:val="24"/>
        </w:rPr>
        <w:t>υμνάσιο και επειδή δεν έχουμε σωστή συμπεριφορά, κατά</w:t>
      </w:r>
      <w:r>
        <w:rPr>
          <w:rFonts w:eastAsia="Times New Roman" w:cs="Times New Roman"/>
          <w:szCs w:val="24"/>
        </w:rPr>
        <w:t xml:space="preserve"> την άποψή σας, να μας αποβάλετε. Όλα αυτά, όμως, δεν έχουν </w:t>
      </w:r>
      <w:r>
        <w:rPr>
          <w:rFonts w:eastAsia="Times New Roman" w:cs="Times New Roman"/>
          <w:szCs w:val="24"/>
        </w:rPr>
        <w:lastRenderedPageBreak/>
        <w:t xml:space="preserve">κανένα απολύτως αντίκτυπο στη νόμιμη, στην απόλυτα νόμιμη, πολιτική δράση του Λαϊκού Συνδέσμου </w:t>
      </w:r>
      <w:r>
        <w:rPr>
          <w:rFonts w:eastAsia="Times New Roman" w:cs="Times New Roman"/>
          <w:szCs w:val="24"/>
        </w:rPr>
        <w:t xml:space="preserve">- </w:t>
      </w:r>
      <w:r>
        <w:rPr>
          <w:rFonts w:eastAsia="Times New Roman" w:cs="Times New Roman"/>
          <w:szCs w:val="24"/>
        </w:rPr>
        <w:t xml:space="preserve">Χρυσή Αυγή. </w:t>
      </w:r>
    </w:p>
    <w:p w14:paraId="4BEE053F"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Ειδικά η περικοπή του μισθού, ειδικά αυτό το μέτρο, δηλώνω ότι μας αφήνει παγερά αδιάφορους. Και επειδή και πάλι θα κοπεί ο μισός μισθός μου, θέλω να ενημερώσω, όχι μόνο το Σώμα αλλά κυρίως τον λαό, ότι ως Βουλευτής της Χρυσής Αυγής αποδίδω κάθε πρώτη του </w:t>
      </w:r>
      <w:r>
        <w:rPr>
          <w:rFonts w:eastAsia="Times New Roman" w:cs="Times New Roman"/>
          <w:szCs w:val="24"/>
        </w:rPr>
        <w:t xml:space="preserve">μήνα το ήμισυ του μισθού μου στο κόμμα, γιατί με ένα άλλο παράνομο μέτρο το οποίο ψηφίσατε, το κόμμα δεν διαθέτει χρηματοδότηση. </w:t>
      </w:r>
    </w:p>
    <w:p w14:paraId="4BEE0540"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η ποινή που μου επιβάλλεται, επί της ουσίας είναι η περικοπή ολόκληρου του μισθού μου γι’ αυτόν το μήνα, αλλά κανένα ρόλο</w:t>
      </w:r>
      <w:r>
        <w:rPr>
          <w:rFonts w:eastAsia="Times New Roman" w:cs="Times New Roman"/>
          <w:szCs w:val="24"/>
        </w:rPr>
        <w:t xml:space="preserve"> αυτό δεν παίζει στην πολιτική μου δραστηριότητα.</w:t>
      </w:r>
    </w:p>
    <w:p w14:paraId="4BEE0541" w14:textId="77777777" w:rsidR="00431301" w:rsidRDefault="007E33ED">
      <w:pPr>
        <w:spacing w:line="600" w:lineRule="auto"/>
        <w:ind w:firstLine="720"/>
        <w:jc w:val="both"/>
        <w:rPr>
          <w:rFonts w:eastAsia="Times New Roman"/>
          <w:szCs w:val="24"/>
        </w:rPr>
      </w:pPr>
      <w:r>
        <w:rPr>
          <w:rFonts w:eastAsia="Times New Roman" w:cs="Times New Roman"/>
          <w:szCs w:val="24"/>
        </w:rPr>
        <w:lastRenderedPageBreak/>
        <w:t xml:space="preserve">Πήρα τα Πρακτικά για να διαβάσω τι ειπώθηκε στη συγκεκριμένη </w:t>
      </w:r>
      <w:r>
        <w:rPr>
          <w:rFonts w:eastAsia="Times New Roman" w:cs="Times New Roman"/>
          <w:szCs w:val="24"/>
        </w:rPr>
        <w:t>ε</w:t>
      </w:r>
      <w:r>
        <w:rPr>
          <w:rFonts w:eastAsia="Times New Roman" w:cs="Times New Roman"/>
          <w:szCs w:val="24"/>
        </w:rPr>
        <w:t xml:space="preserve">πιτροπή της Βουλής. </w:t>
      </w:r>
      <w:r>
        <w:rPr>
          <w:rFonts w:eastAsia="Times New Roman"/>
          <w:szCs w:val="24"/>
        </w:rPr>
        <w:t>Και διάβασα με έκπληξη να λέει η Πρόεδρος, κ</w:t>
      </w:r>
      <w:r>
        <w:rPr>
          <w:rFonts w:eastAsia="Times New Roman"/>
          <w:szCs w:val="24"/>
        </w:rPr>
        <w:t>.</w:t>
      </w:r>
      <w:r>
        <w:rPr>
          <w:rFonts w:eastAsia="Times New Roman"/>
          <w:szCs w:val="24"/>
        </w:rPr>
        <w:t xml:space="preserve"> Χριστοδουλοπούλου, ότι θεωρεί εξύβριση αυτό το οποίο έγραψα στην επιστολή μου </w:t>
      </w:r>
      <w:r>
        <w:rPr>
          <w:rFonts w:eastAsia="Times New Roman"/>
          <w:szCs w:val="24"/>
        </w:rPr>
        <w:t>ότι ο Πρόεδρος της Βουλής λειτουργεί ως κομματικός εγκάθετος. Το θεωρεί εξύβριση η κ</w:t>
      </w:r>
      <w:r>
        <w:rPr>
          <w:rFonts w:eastAsia="Times New Roman"/>
          <w:szCs w:val="24"/>
        </w:rPr>
        <w:t>.</w:t>
      </w:r>
      <w:r>
        <w:rPr>
          <w:rFonts w:eastAsia="Times New Roman"/>
          <w:szCs w:val="24"/>
        </w:rPr>
        <w:t xml:space="preserve"> Χριστοδουλοπούλου το «κομματικός εγκάθετος» και με τιμωρεί με αποβολή και με περικοπή του μισθού. </w:t>
      </w:r>
    </w:p>
    <w:p w14:paraId="4BEE0542" w14:textId="77777777" w:rsidR="00431301" w:rsidRDefault="007E33ED">
      <w:pPr>
        <w:spacing w:line="600" w:lineRule="auto"/>
        <w:ind w:firstLine="720"/>
        <w:jc w:val="both"/>
        <w:rPr>
          <w:rFonts w:eastAsia="Times New Roman"/>
          <w:szCs w:val="24"/>
        </w:rPr>
      </w:pPr>
      <w:r>
        <w:rPr>
          <w:rFonts w:eastAsia="Times New Roman"/>
          <w:szCs w:val="24"/>
        </w:rPr>
        <w:t xml:space="preserve">Και την άλλη μέρα έρχεται εδώ στην Ολομέλεια της Βουλής η συγκεκριμένη </w:t>
      </w:r>
      <w:r>
        <w:rPr>
          <w:rFonts w:eastAsia="Times New Roman"/>
          <w:szCs w:val="24"/>
        </w:rPr>
        <w:t>και λέει στον Αθανασίου της Νέας Δημοκρατίας «αεί στο διάολο», εδώ μέσα στην Ολομέλεια της Βουλής και θεωρεί εξύβριση το «κομματικός εγκάθετος».</w:t>
      </w:r>
    </w:p>
    <w:p w14:paraId="4BEE0543" w14:textId="77777777" w:rsidR="00431301" w:rsidRDefault="007E33ED">
      <w:pPr>
        <w:spacing w:line="600" w:lineRule="auto"/>
        <w:ind w:firstLine="720"/>
        <w:jc w:val="both"/>
        <w:rPr>
          <w:rFonts w:eastAsia="Times New Roman"/>
          <w:szCs w:val="24"/>
        </w:rPr>
      </w:pPr>
      <w:r>
        <w:rPr>
          <w:rFonts w:eastAsia="Times New Roman"/>
          <w:szCs w:val="24"/>
        </w:rPr>
        <w:lastRenderedPageBreak/>
        <w:t xml:space="preserve">Και δεν είναι μόνο αυτό. Και ο Βουλευτής </w:t>
      </w:r>
      <w:proofErr w:type="spellStart"/>
      <w:r>
        <w:rPr>
          <w:rFonts w:eastAsia="Times New Roman"/>
          <w:szCs w:val="24"/>
        </w:rPr>
        <w:t>Μπαλάφας</w:t>
      </w:r>
      <w:proofErr w:type="spellEnd"/>
      <w:r>
        <w:rPr>
          <w:rFonts w:eastAsia="Times New Roman"/>
          <w:szCs w:val="24"/>
        </w:rPr>
        <w:t xml:space="preserve"> του ΣΥΡΙΖΑ είχε αποκαλέσει τον Βουλευτή Κωνσταντινόπουλο του </w:t>
      </w:r>
      <w:r>
        <w:rPr>
          <w:rFonts w:eastAsia="Times New Roman"/>
          <w:szCs w:val="24"/>
        </w:rPr>
        <w:t xml:space="preserve">ΠΑΣΟΚ «βρώμα». </w:t>
      </w:r>
    </w:p>
    <w:p w14:paraId="4BEE0544" w14:textId="77777777" w:rsidR="00431301" w:rsidRDefault="007E33ED">
      <w:pPr>
        <w:spacing w:line="600" w:lineRule="auto"/>
        <w:ind w:firstLine="720"/>
        <w:jc w:val="both"/>
        <w:rPr>
          <w:rFonts w:eastAsia="Times New Roman"/>
          <w:szCs w:val="24"/>
        </w:rPr>
      </w:pPr>
      <w:r>
        <w:rPr>
          <w:rFonts w:eastAsia="Times New Roman"/>
          <w:szCs w:val="24"/>
        </w:rPr>
        <w:t xml:space="preserve">Και ο Βουλευτής </w:t>
      </w:r>
      <w:proofErr w:type="spellStart"/>
      <w:r>
        <w:rPr>
          <w:rFonts w:eastAsia="Times New Roman"/>
          <w:szCs w:val="24"/>
        </w:rPr>
        <w:t>Πολάκης</w:t>
      </w:r>
      <w:proofErr w:type="spellEnd"/>
      <w:r>
        <w:rPr>
          <w:rFonts w:eastAsia="Times New Roman"/>
          <w:szCs w:val="24"/>
        </w:rPr>
        <w:t xml:space="preserve"> του ΣΥΡΙΖΑ από τα υπουργικά έδρανα είχε πει στον Γεωργιάδη της Νέας Δημοκρατίας ότι είναι «σίχαμα της κοινωνίας». Και ο Γεωργιάδης του είχε απαντήσει «θα σου ξεριζώσω τα μουστάκια, ρε γαϊδούρι!». </w:t>
      </w:r>
    </w:p>
    <w:p w14:paraId="4BEE0545" w14:textId="77777777" w:rsidR="00431301" w:rsidRDefault="007E33ED">
      <w:pPr>
        <w:spacing w:line="600" w:lineRule="auto"/>
        <w:ind w:firstLine="720"/>
        <w:jc w:val="both"/>
        <w:rPr>
          <w:rFonts w:eastAsia="Times New Roman"/>
          <w:szCs w:val="24"/>
        </w:rPr>
      </w:pPr>
      <w:r>
        <w:rPr>
          <w:rFonts w:eastAsia="Times New Roman"/>
          <w:szCs w:val="24"/>
        </w:rPr>
        <w:t>Όμως, δεν υπήρξε κα</w:t>
      </w:r>
      <w:r>
        <w:rPr>
          <w:rFonts w:eastAsia="Times New Roman"/>
          <w:szCs w:val="24"/>
        </w:rPr>
        <w:t>μμία μομφή για όλα αυτά. Για όλα αυτά τα αίσχη, όταν εσείς, δηλαδή, μετατρέπετε την Αίθουσα σε χαμαιτυπείο και σε καφενείο εκεί δεν υπάρχει μομφή. Μομφή υπάρχει όταν η Χρυσή Αυγή αποκαλεί «κομματικό εγκάθετο» τον Πρόεδρο της Βουλής!</w:t>
      </w:r>
    </w:p>
    <w:p w14:paraId="4BEE0546" w14:textId="77777777" w:rsidR="00431301" w:rsidRDefault="007E33ED">
      <w:pPr>
        <w:spacing w:line="600" w:lineRule="auto"/>
        <w:ind w:firstLine="720"/>
        <w:jc w:val="both"/>
        <w:rPr>
          <w:rFonts w:eastAsia="Times New Roman"/>
          <w:szCs w:val="24"/>
        </w:rPr>
      </w:pPr>
      <w:r>
        <w:rPr>
          <w:rFonts w:eastAsia="Times New Roman"/>
          <w:szCs w:val="24"/>
        </w:rPr>
        <w:lastRenderedPageBreak/>
        <w:t>Άρα, λοιπόν, εδώ δεν έχ</w:t>
      </w:r>
      <w:r>
        <w:rPr>
          <w:rFonts w:eastAsia="Times New Roman"/>
          <w:szCs w:val="24"/>
        </w:rPr>
        <w:t>ετε σκοπό να τηρηθεί η δεοντολογία. Σκοπός σας είναι να αποκλειστεί και να διωχθεί το εθνικιστικό κίνημα της Χρυσής Αυγής.</w:t>
      </w:r>
    </w:p>
    <w:p w14:paraId="4BEE0547" w14:textId="77777777" w:rsidR="00431301" w:rsidRDefault="007E33ED">
      <w:pPr>
        <w:spacing w:line="600" w:lineRule="auto"/>
        <w:ind w:firstLine="720"/>
        <w:jc w:val="both"/>
        <w:rPr>
          <w:rFonts w:eastAsia="Times New Roman"/>
          <w:szCs w:val="24"/>
        </w:rPr>
      </w:pPr>
      <w:r>
        <w:rPr>
          <w:rFonts w:eastAsia="Times New Roman"/>
          <w:szCs w:val="24"/>
        </w:rPr>
        <w:t xml:space="preserve">Πάω στο μείζον θέμα. Με εγκαλείτε, λέει, γιατί στην </w:t>
      </w:r>
      <w:r>
        <w:rPr>
          <w:rFonts w:eastAsia="Times New Roman"/>
          <w:szCs w:val="24"/>
        </w:rPr>
        <w:t>ε</w:t>
      </w:r>
      <w:r>
        <w:rPr>
          <w:rFonts w:eastAsia="Times New Roman"/>
          <w:szCs w:val="24"/>
        </w:rPr>
        <w:t>πιτροπή όπου ήταν παρών ο Κύπριος Υπουργός Εξωτερικών που είχα σκοπό να μιλήσω γ</w:t>
      </w:r>
      <w:r>
        <w:rPr>
          <w:rFonts w:eastAsia="Times New Roman"/>
          <w:szCs w:val="24"/>
        </w:rPr>
        <w:t>ια την Αποκλειστική Οικονομική Ζώνη της Ελλάδος, για τη συντριβή της τουρκικής απειλής, είχα σκοπό να αναφέρω κάποιες προτάσεις της Χρυσής Αυγής που αφορούν απόρρητα σχέδια εθνικής άμυνας για μεταστάθμευση ελληνικών δυνάμεων στην Κύπρο, γιατί μόνο έτσι μπο</w:t>
      </w:r>
      <w:r>
        <w:rPr>
          <w:rFonts w:eastAsia="Times New Roman"/>
          <w:szCs w:val="24"/>
        </w:rPr>
        <w:t xml:space="preserve">ρεί να συντριβεί η τουρκική απειλή, γιατί μόνο με τα </w:t>
      </w:r>
      <w:r>
        <w:rPr>
          <w:rFonts w:eastAsia="Times New Roman"/>
          <w:szCs w:val="24"/>
          <w:lang w:val="en-US"/>
        </w:rPr>
        <w:t>Type</w:t>
      </w:r>
      <w:r>
        <w:rPr>
          <w:rFonts w:eastAsia="Times New Roman"/>
          <w:szCs w:val="24"/>
        </w:rPr>
        <w:t xml:space="preserve"> 214 υποβρύχια και με τα </w:t>
      </w:r>
      <w:r>
        <w:rPr>
          <w:rFonts w:eastAsia="Times New Roman"/>
          <w:szCs w:val="24"/>
          <w:lang w:val="en-US"/>
        </w:rPr>
        <w:t>Mirage</w:t>
      </w:r>
      <w:r>
        <w:rPr>
          <w:rFonts w:eastAsia="Times New Roman"/>
          <w:szCs w:val="24"/>
        </w:rPr>
        <w:t xml:space="preserve"> 2000-5 στην Κύπρο μπορούμε να ελέγξουμε την </w:t>
      </w:r>
      <w:r>
        <w:rPr>
          <w:rFonts w:eastAsia="Times New Roman"/>
          <w:szCs w:val="24"/>
        </w:rPr>
        <w:t>α</w:t>
      </w:r>
      <w:r>
        <w:rPr>
          <w:rFonts w:eastAsia="Times New Roman"/>
          <w:szCs w:val="24"/>
        </w:rPr>
        <w:t xml:space="preserve">νατολική Μεσόγειο και τον εναέριο χώρο πάνω από όλη την μικρασιατική ενδοχώρα. </w:t>
      </w:r>
    </w:p>
    <w:p w14:paraId="4BEE0548" w14:textId="77777777" w:rsidR="00431301" w:rsidRDefault="007E33ED">
      <w:pPr>
        <w:spacing w:line="600" w:lineRule="auto"/>
        <w:ind w:firstLine="720"/>
        <w:jc w:val="both"/>
        <w:rPr>
          <w:rFonts w:eastAsia="Times New Roman"/>
          <w:szCs w:val="24"/>
        </w:rPr>
      </w:pPr>
      <w:r>
        <w:rPr>
          <w:rFonts w:eastAsia="Times New Roman"/>
          <w:szCs w:val="24"/>
        </w:rPr>
        <w:lastRenderedPageBreak/>
        <w:t>Είχα σκοπό να μιλήσω για τέτοια ζητήματα π</w:t>
      </w:r>
      <w:r>
        <w:rPr>
          <w:rFonts w:eastAsia="Times New Roman"/>
          <w:szCs w:val="24"/>
        </w:rPr>
        <w:t xml:space="preserve">ολύ σοβαρά και κρίσιμα, την ώρα που οι Βουλευτές ολόκληρου του αντισυνταγματικού τόξου μιλούσαν για θέματα άσχετα που δεν είχαν καμμία σχέση με την εθνική άμυνα και ασφάλεια της Ελλάδος. </w:t>
      </w:r>
    </w:p>
    <w:p w14:paraId="4BEE0549" w14:textId="77777777" w:rsidR="00431301" w:rsidRDefault="007E33ED">
      <w:pPr>
        <w:spacing w:line="600" w:lineRule="auto"/>
        <w:ind w:firstLine="720"/>
        <w:jc w:val="both"/>
        <w:rPr>
          <w:rFonts w:eastAsia="Times New Roman"/>
          <w:szCs w:val="24"/>
        </w:rPr>
      </w:pPr>
      <w:r>
        <w:rPr>
          <w:rFonts w:eastAsia="Times New Roman"/>
          <w:szCs w:val="24"/>
        </w:rPr>
        <w:t xml:space="preserve">Αντελήφθην λοιπόν, στην παρούσα </w:t>
      </w:r>
      <w:r>
        <w:rPr>
          <w:rFonts w:eastAsia="Times New Roman"/>
          <w:szCs w:val="24"/>
        </w:rPr>
        <w:t>ε</w:t>
      </w:r>
      <w:r>
        <w:rPr>
          <w:rFonts w:eastAsia="Times New Roman"/>
          <w:szCs w:val="24"/>
        </w:rPr>
        <w:t>πιτροπή να συμμετέχει ένας Βουλευτή</w:t>
      </w:r>
      <w:r>
        <w:rPr>
          <w:rFonts w:eastAsia="Times New Roman"/>
          <w:szCs w:val="24"/>
        </w:rPr>
        <w:t xml:space="preserve">ς, τον οποίο ο </w:t>
      </w:r>
      <w:proofErr w:type="spellStart"/>
      <w:r>
        <w:rPr>
          <w:rFonts w:eastAsia="Times New Roman"/>
          <w:szCs w:val="24"/>
        </w:rPr>
        <w:t>Ερντογάν</w:t>
      </w:r>
      <w:proofErr w:type="spellEnd"/>
      <w:r>
        <w:rPr>
          <w:rFonts w:eastAsia="Times New Roman"/>
          <w:szCs w:val="24"/>
        </w:rPr>
        <w:t xml:space="preserve"> είχε αποκαλέσει «δικό του». Σημασία, βεβαίως, δεν έχει τι λέει ο </w:t>
      </w:r>
      <w:proofErr w:type="spellStart"/>
      <w:r>
        <w:rPr>
          <w:rFonts w:eastAsia="Times New Roman"/>
          <w:szCs w:val="24"/>
        </w:rPr>
        <w:t>Ερντογάν</w:t>
      </w:r>
      <w:proofErr w:type="spellEnd"/>
      <w:r>
        <w:rPr>
          <w:rFonts w:eastAsia="Times New Roman"/>
          <w:szCs w:val="24"/>
        </w:rPr>
        <w:t xml:space="preserve">. Ο </w:t>
      </w:r>
      <w:proofErr w:type="spellStart"/>
      <w:r>
        <w:rPr>
          <w:rFonts w:eastAsia="Times New Roman"/>
          <w:szCs w:val="24"/>
        </w:rPr>
        <w:t>Ερντογάν</w:t>
      </w:r>
      <w:proofErr w:type="spellEnd"/>
      <w:r>
        <w:rPr>
          <w:rFonts w:eastAsia="Times New Roman"/>
          <w:szCs w:val="24"/>
        </w:rPr>
        <w:t xml:space="preserve"> είναι ένας παράφρων δικτάτωρ και καμμία σημασία δεν έχει. Σημασία, όμως, έχει τι πράττουν οι συγκεκριμένοι τέσσερις μουσουλμάνοι Βουλευτές. Αυτό έ</w:t>
      </w:r>
      <w:r>
        <w:rPr>
          <w:rFonts w:eastAsia="Times New Roman"/>
          <w:szCs w:val="24"/>
        </w:rPr>
        <w:t xml:space="preserve">χει σημασία για τη Βουλή, διότι σύμφωνα με το άρθρο 51, παράγραφος 2 του Συντάγματος οι Βουλευτές αντιπροσωπεύουν το έθνος. Άρθρο 51, παράγραφος 2 του Συντάγματος: «Οι Βουλευτές αντιπροσωπεύουν το έθνος.». </w:t>
      </w:r>
    </w:p>
    <w:p w14:paraId="4BEE054A" w14:textId="77777777" w:rsidR="00431301" w:rsidRDefault="007E33ED">
      <w:pPr>
        <w:spacing w:line="600" w:lineRule="auto"/>
        <w:ind w:firstLine="720"/>
        <w:jc w:val="both"/>
        <w:rPr>
          <w:rFonts w:eastAsia="Times New Roman"/>
          <w:szCs w:val="24"/>
        </w:rPr>
      </w:pPr>
      <w:r>
        <w:rPr>
          <w:rFonts w:eastAsia="Times New Roman"/>
          <w:szCs w:val="24"/>
        </w:rPr>
        <w:lastRenderedPageBreak/>
        <w:t>Είναι, λοιπόν, παράνομο και αντισυνταγματικό να α</w:t>
      </w:r>
      <w:r>
        <w:rPr>
          <w:rFonts w:eastAsia="Times New Roman"/>
          <w:szCs w:val="24"/>
        </w:rPr>
        <w:t xml:space="preserve">ντικρίζουμε Βουλευτές του ελληνικού Κοινοβουλίου να ενδύονται την τουρκική σημαία και να λατρεύουν τον Μουσταφά </w:t>
      </w:r>
      <w:proofErr w:type="spellStart"/>
      <w:r>
        <w:rPr>
          <w:rFonts w:eastAsia="Times New Roman"/>
          <w:szCs w:val="24"/>
        </w:rPr>
        <w:t>Κεμάλ</w:t>
      </w:r>
      <w:proofErr w:type="spellEnd"/>
      <w:r>
        <w:rPr>
          <w:rFonts w:eastAsia="Times New Roman"/>
          <w:szCs w:val="24"/>
        </w:rPr>
        <w:t xml:space="preserve">! Οι Βουλευτές αντιπροσωπεύουν το έθνος και το έθνος έχει πληρώσει με βαρύ φόρο αίματος. </w:t>
      </w:r>
    </w:p>
    <w:p w14:paraId="4BEE054B" w14:textId="77777777" w:rsidR="00431301" w:rsidRDefault="007E33ED">
      <w:pPr>
        <w:spacing w:line="600" w:lineRule="auto"/>
        <w:ind w:firstLine="720"/>
        <w:jc w:val="both"/>
        <w:rPr>
          <w:rFonts w:eastAsia="Times New Roman"/>
          <w:b/>
          <w:szCs w:val="24"/>
        </w:rPr>
      </w:pPr>
      <w:r>
        <w:rPr>
          <w:rFonts w:eastAsia="Times New Roman"/>
          <w:b/>
          <w:szCs w:val="24"/>
        </w:rPr>
        <w:t xml:space="preserve">ΧΡΗΣΤΟΣ ΜΑΝΤΑΣ: </w:t>
      </w:r>
      <w:r>
        <w:rPr>
          <w:rFonts w:eastAsia="Times New Roman"/>
          <w:szCs w:val="24"/>
        </w:rPr>
        <w:t>Παράνομος και αντισυνταγματικός ε</w:t>
      </w:r>
      <w:r>
        <w:rPr>
          <w:rFonts w:eastAsia="Times New Roman"/>
          <w:szCs w:val="24"/>
        </w:rPr>
        <w:t>ίσαι εσύ!</w:t>
      </w:r>
    </w:p>
    <w:p w14:paraId="4BEE054C" w14:textId="77777777" w:rsidR="00431301" w:rsidRDefault="007E33ED">
      <w:pPr>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 xml:space="preserve">Πληρώσαμε με πολύ αίμα για να ξεριζώσουμε την μισητή ημισέληνο από την Ελλάδα και το έθνος, το οποίο αντιπροσωπεύουν οι Βουλευτές, γνωρίζει πολύ καλά και δεν ξεχνά τα εγκλήματα του Μουσταφά </w:t>
      </w:r>
      <w:proofErr w:type="spellStart"/>
      <w:r>
        <w:rPr>
          <w:rFonts w:eastAsia="Times New Roman"/>
          <w:szCs w:val="24"/>
        </w:rPr>
        <w:t>Κεμάλ</w:t>
      </w:r>
      <w:proofErr w:type="spellEnd"/>
      <w:r>
        <w:rPr>
          <w:rFonts w:eastAsia="Times New Roman"/>
          <w:szCs w:val="24"/>
        </w:rPr>
        <w:t xml:space="preserve"> και των </w:t>
      </w:r>
      <w:proofErr w:type="spellStart"/>
      <w:r>
        <w:rPr>
          <w:rFonts w:eastAsia="Times New Roman"/>
          <w:szCs w:val="24"/>
        </w:rPr>
        <w:t>ν</w:t>
      </w:r>
      <w:r>
        <w:rPr>
          <w:rFonts w:eastAsia="Times New Roman"/>
          <w:szCs w:val="24"/>
        </w:rPr>
        <w:t>ε</w:t>
      </w:r>
      <w:r>
        <w:rPr>
          <w:rFonts w:eastAsia="Times New Roman"/>
          <w:szCs w:val="24"/>
        </w:rPr>
        <w:t>ό</w:t>
      </w:r>
      <w:r>
        <w:rPr>
          <w:rFonts w:eastAsia="Times New Roman"/>
          <w:szCs w:val="24"/>
        </w:rPr>
        <w:t>το</w:t>
      </w:r>
      <w:r>
        <w:rPr>
          <w:rFonts w:eastAsia="Times New Roman"/>
          <w:szCs w:val="24"/>
        </w:rPr>
        <w:t>υ</w:t>
      </w:r>
      <w:r>
        <w:rPr>
          <w:rFonts w:eastAsia="Times New Roman"/>
          <w:szCs w:val="24"/>
        </w:rPr>
        <w:t>ρκων</w:t>
      </w:r>
      <w:proofErr w:type="spellEnd"/>
      <w:r>
        <w:rPr>
          <w:rFonts w:eastAsia="Times New Roman"/>
          <w:szCs w:val="24"/>
        </w:rPr>
        <w:t>.</w:t>
      </w:r>
    </w:p>
    <w:p w14:paraId="4BEE054D" w14:textId="77777777" w:rsidR="00431301" w:rsidRDefault="007E33ED">
      <w:pPr>
        <w:spacing w:line="600" w:lineRule="auto"/>
        <w:ind w:firstLine="720"/>
        <w:jc w:val="both"/>
        <w:rPr>
          <w:rFonts w:eastAsia="Times New Roman"/>
          <w:b/>
          <w:szCs w:val="24"/>
        </w:rPr>
      </w:pPr>
      <w:r>
        <w:rPr>
          <w:rFonts w:eastAsia="Times New Roman"/>
          <w:b/>
          <w:szCs w:val="24"/>
        </w:rPr>
        <w:t>ΧΡΗΣΤΟΣ ΜΑΝΤ</w:t>
      </w:r>
      <w:r>
        <w:rPr>
          <w:rFonts w:eastAsia="Times New Roman"/>
          <w:b/>
          <w:szCs w:val="24"/>
        </w:rPr>
        <w:t xml:space="preserve">ΑΣ: </w:t>
      </w:r>
      <w:r>
        <w:rPr>
          <w:rFonts w:eastAsia="Times New Roman"/>
          <w:szCs w:val="24"/>
        </w:rPr>
        <w:t>Τα εγκλήματα της Χρυσής Αυγής δεν ξεχνά.</w:t>
      </w:r>
    </w:p>
    <w:p w14:paraId="4BEE054E" w14:textId="77777777" w:rsidR="00431301" w:rsidRDefault="007E33ED">
      <w:pPr>
        <w:spacing w:line="600" w:lineRule="auto"/>
        <w:ind w:firstLine="720"/>
        <w:jc w:val="both"/>
        <w:rPr>
          <w:rFonts w:eastAsia="Times New Roman"/>
          <w:szCs w:val="24"/>
        </w:rPr>
      </w:pPr>
      <w:r>
        <w:rPr>
          <w:rFonts w:eastAsia="Times New Roman"/>
          <w:b/>
          <w:szCs w:val="24"/>
        </w:rPr>
        <w:lastRenderedPageBreak/>
        <w:t xml:space="preserve">ΗΛΙΑΣ ΚΑΣΙΔΙΑΡΗΣ: </w:t>
      </w:r>
      <w:r>
        <w:rPr>
          <w:rFonts w:eastAsia="Times New Roman"/>
          <w:szCs w:val="24"/>
        </w:rPr>
        <w:t xml:space="preserve">Είναι, λοιπόν, παράνομο και αντισυνταγματικό να υπάρχουν μέσα στην ελληνική Βουλή Βουλευτές, οι οποίοι ενδύονται την τουρκική σημαία και λατρεύουν τον σφαγέα Μουσταφά </w:t>
      </w:r>
      <w:proofErr w:type="spellStart"/>
      <w:r>
        <w:rPr>
          <w:rFonts w:eastAsia="Times New Roman"/>
          <w:szCs w:val="24"/>
        </w:rPr>
        <w:t>Κεμάλ</w:t>
      </w:r>
      <w:proofErr w:type="spellEnd"/>
      <w:r>
        <w:rPr>
          <w:rFonts w:eastAsia="Times New Roman"/>
          <w:szCs w:val="24"/>
        </w:rPr>
        <w:t xml:space="preserve">. </w:t>
      </w:r>
    </w:p>
    <w:p w14:paraId="4BEE054F" w14:textId="77777777" w:rsidR="00431301" w:rsidRDefault="007E33ED">
      <w:pPr>
        <w:spacing w:line="600" w:lineRule="auto"/>
        <w:ind w:firstLine="720"/>
        <w:jc w:val="both"/>
        <w:rPr>
          <w:rFonts w:eastAsia="Times New Roman"/>
          <w:szCs w:val="24"/>
        </w:rPr>
      </w:pPr>
      <w:r>
        <w:rPr>
          <w:rFonts w:eastAsia="Times New Roman"/>
          <w:szCs w:val="24"/>
        </w:rPr>
        <w:t xml:space="preserve">Αυτό, λοιπόν, το </w:t>
      </w:r>
      <w:r>
        <w:rPr>
          <w:rFonts w:eastAsia="Times New Roman"/>
          <w:szCs w:val="24"/>
        </w:rPr>
        <w:t>απαγορεύει το Σύνταγμα</w:t>
      </w:r>
      <w:r>
        <w:rPr>
          <w:rFonts w:eastAsia="Times New Roman"/>
          <w:szCs w:val="24"/>
        </w:rPr>
        <w:t>,</w:t>
      </w:r>
      <w:r>
        <w:rPr>
          <w:rFonts w:eastAsia="Times New Roman"/>
          <w:szCs w:val="24"/>
        </w:rPr>
        <w:t xml:space="preserve"> που είναι ο υπέρτατος νόμος της πατρίδας μας και με πίστη σε αυτόν τον νόμο ο Λαϊκός Σύνδεσμος-Χρυσή Αυγή θα συνεχίζει να εγκαλεί, θα συνεχίζει να καταγγέλλει, θα συνεχίζει να λέει «όχι» στο ξεπούλημα της πατρίδας μας!</w:t>
      </w:r>
    </w:p>
    <w:p w14:paraId="4BEE0550"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BEE0551"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14:paraId="4BEE0552"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Εσείς είστε με τον Χίτλερ!</w:t>
      </w:r>
    </w:p>
    <w:p w14:paraId="4BEE0553" w14:textId="77777777" w:rsidR="00431301" w:rsidRDefault="007E33ED">
      <w:pPr>
        <w:spacing w:line="600" w:lineRule="auto"/>
        <w:ind w:firstLine="720"/>
        <w:jc w:val="both"/>
        <w:rPr>
          <w:rFonts w:eastAsia="Times New Roman"/>
          <w:szCs w:val="24"/>
        </w:rPr>
      </w:pPr>
      <w:r>
        <w:rPr>
          <w:rFonts w:eastAsia="Times New Roman" w:cs="Times New Roman"/>
          <w:b/>
          <w:szCs w:val="24"/>
        </w:rPr>
        <w:lastRenderedPageBreak/>
        <w:t xml:space="preserve">ΗΛΙΑΣ ΚΑΣΙΔΙΑΡΗΣ: </w:t>
      </w:r>
      <w:r>
        <w:rPr>
          <w:rFonts w:eastAsia="Times New Roman"/>
          <w:szCs w:val="24"/>
        </w:rPr>
        <w:t>Παντελώς παράνομη, λοιπόν, είναι η απόφαση αυτή η οποία λαμβάνεται. Δεν μας ενδιαφέρει κα</w:t>
      </w:r>
      <w:r>
        <w:rPr>
          <w:rFonts w:eastAsia="Times New Roman"/>
          <w:szCs w:val="24"/>
        </w:rPr>
        <w:t xml:space="preserve">θόλου. Όσα είπε ο Πρόεδρος της Βουλής εδώ είναι εκτός νόμου. Όσα είπε δηλαδή ότι ο καθένας έχει δικαίωμα να φοράει όποια σημαία θέλει, να λατρεύει όποια σημαία θέλει μέσα στη Βουλή των Ελλήνων. </w:t>
      </w:r>
    </w:p>
    <w:p w14:paraId="4BEE0554" w14:textId="77777777" w:rsidR="00431301" w:rsidRDefault="007E33ED">
      <w:pPr>
        <w:spacing w:line="600" w:lineRule="auto"/>
        <w:ind w:firstLine="720"/>
        <w:jc w:val="both"/>
        <w:rPr>
          <w:rFonts w:eastAsia="Times New Roman"/>
          <w:b/>
          <w:szCs w:val="24"/>
        </w:rPr>
      </w:pPr>
      <w:r>
        <w:rPr>
          <w:rFonts w:eastAsia="Times New Roman"/>
          <w:b/>
          <w:szCs w:val="24"/>
        </w:rPr>
        <w:t xml:space="preserve">ΧΡΗΣΤΟΣ ΜΑΝΤΑΣ: </w:t>
      </w:r>
      <w:r>
        <w:rPr>
          <w:rFonts w:eastAsia="Times New Roman"/>
          <w:szCs w:val="24"/>
        </w:rPr>
        <w:t>Ψεύδεσαι!</w:t>
      </w:r>
    </w:p>
    <w:p w14:paraId="4BEE0555" w14:textId="77777777" w:rsidR="00431301" w:rsidRDefault="007E33ED">
      <w:pPr>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Όπως εξήγησα, βάσ</w:t>
      </w:r>
      <w:r>
        <w:rPr>
          <w:rFonts w:eastAsia="Times New Roman"/>
          <w:szCs w:val="24"/>
        </w:rPr>
        <w:t xml:space="preserve">ει του άρθρου 51 παράγραφος 2 είναι παράνομο. </w:t>
      </w:r>
    </w:p>
    <w:p w14:paraId="4BEE0556" w14:textId="77777777" w:rsidR="00431301" w:rsidRDefault="007E33ED">
      <w:pPr>
        <w:spacing w:line="600" w:lineRule="auto"/>
        <w:ind w:firstLine="720"/>
        <w:jc w:val="both"/>
        <w:rPr>
          <w:rFonts w:eastAsia="Times New Roman"/>
          <w:szCs w:val="24"/>
        </w:rPr>
      </w:pPr>
      <w:r>
        <w:rPr>
          <w:rFonts w:eastAsia="Times New Roman"/>
          <w:szCs w:val="24"/>
        </w:rPr>
        <w:t>Συνεχίζεται αυτή η παρανομία, αυτή η εγκληματική δράση κατά της Ελλάδος και μέσα στο ελληνικό Κοινοβούλιο και η Χρυσή Αυγή θα συνεχίσει να το καταγγέλλει όσο και αν ενώνονται τα λοιπά κόμματα και οι λοιπές αντ</w:t>
      </w:r>
      <w:r>
        <w:rPr>
          <w:rFonts w:eastAsia="Times New Roman"/>
          <w:szCs w:val="24"/>
        </w:rPr>
        <w:t>ισυνταγματικές δυνάμεις εναντίον μας.</w:t>
      </w:r>
    </w:p>
    <w:p w14:paraId="4BEE0557" w14:textId="77777777" w:rsidR="00431301" w:rsidRDefault="007E33ED">
      <w:pPr>
        <w:spacing w:line="600" w:lineRule="auto"/>
        <w:ind w:firstLine="720"/>
        <w:jc w:val="both"/>
        <w:rPr>
          <w:rFonts w:eastAsia="Times New Roman"/>
          <w:szCs w:val="24"/>
        </w:rPr>
      </w:pPr>
      <w:r>
        <w:rPr>
          <w:rFonts w:eastAsia="Times New Roman"/>
          <w:szCs w:val="24"/>
        </w:rPr>
        <w:lastRenderedPageBreak/>
        <w:t>Θέλω να κλείσω την τοποθέτησή μου. Θέλω να αφήσω στην άκρη τις όποιες κομματικές διαφωνίες</w:t>
      </w:r>
      <w:r>
        <w:rPr>
          <w:rFonts w:eastAsia="Times New Roman"/>
          <w:szCs w:val="24"/>
        </w:rPr>
        <w:t>,</w:t>
      </w:r>
      <w:r>
        <w:rPr>
          <w:rFonts w:eastAsia="Times New Roman"/>
          <w:szCs w:val="24"/>
        </w:rPr>
        <w:t xml:space="preserve"> που σε εθνικό επίπεδο είναι πάρα πολύ κρίσιμες και να καταθέσω ένα αίτημα στο Προεδρείο της Βουλής να τηρήσει σήμερα ενός λεπτ</w:t>
      </w:r>
      <w:r>
        <w:rPr>
          <w:rFonts w:eastAsia="Times New Roman"/>
          <w:szCs w:val="24"/>
        </w:rPr>
        <w:t xml:space="preserve">ού σιγή για έναν μεγάλο ήρωα του ελληνισμού, τον τελευταίο διοικητή </w:t>
      </w:r>
      <w:proofErr w:type="spellStart"/>
      <w:r>
        <w:rPr>
          <w:rFonts w:eastAsia="Times New Roman"/>
          <w:szCs w:val="24"/>
        </w:rPr>
        <w:t>μονάδος</w:t>
      </w:r>
      <w:proofErr w:type="spellEnd"/>
      <w:r>
        <w:rPr>
          <w:rFonts w:eastAsia="Times New Roman"/>
          <w:szCs w:val="24"/>
        </w:rPr>
        <w:t xml:space="preserve"> του Ελληνικού Στρατού που νίκησε τους Τούρκους, που συνέτριψε τον Αττίλα στην Κύπρο το 1974, τον ήρωα </w:t>
      </w:r>
      <w:r>
        <w:rPr>
          <w:rFonts w:eastAsia="Times New Roman"/>
          <w:szCs w:val="24"/>
        </w:rPr>
        <w:t>σ</w:t>
      </w:r>
      <w:r>
        <w:rPr>
          <w:rFonts w:eastAsia="Times New Roman"/>
          <w:szCs w:val="24"/>
        </w:rPr>
        <w:t xml:space="preserve">τρατηγό </w:t>
      </w:r>
      <w:proofErr w:type="spellStart"/>
      <w:r>
        <w:rPr>
          <w:rFonts w:eastAsia="Times New Roman"/>
          <w:szCs w:val="24"/>
        </w:rPr>
        <w:t>Παπαμελετίου</w:t>
      </w:r>
      <w:proofErr w:type="spellEnd"/>
      <w:r>
        <w:rPr>
          <w:rFonts w:eastAsia="Times New Roman"/>
          <w:szCs w:val="24"/>
        </w:rPr>
        <w:t>, του οποίου η ψυχή βρίσκεται πλέον στο πλευρό των πολεμι</w:t>
      </w:r>
      <w:r>
        <w:rPr>
          <w:rFonts w:eastAsia="Times New Roman"/>
          <w:szCs w:val="24"/>
        </w:rPr>
        <w:t xml:space="preserve">στών του και νίκησε τους Τούρκους δύο φορές: μία στο αεροδρόμιο της Λευκωσίας με την </w:t>
      </w:r>
      <w:r>
        <w:rPr>
          <w:rFonts w:eastAsia="Times New Roman"/>
          <w:szCs w:val="24"/>
        </w:rPr>
        <w:t>1</w:t>
      </w:r>
      <w:r w:rsidRPr="002A5FF7">
        <w:rPr>
          <w:rFonts w:eastAsia="Times New Roman"/>
          <w:szCs w:val="24"/>
          <w:vertAlign w:val="superscript"/>
        </w:rPr>
        <w:t>η</w:t>
      </w:r>
      <w:r>
        <w:rPr>
          <w:rFonts w:eastAsia="Times New Roman"/>
          <w:szCs w:val="24"/>
        </w:rPr>
        <w:t xml:space="preserve"> Μοίρα Καταδρομών και μία κατά την εισβολή των τουρκικών τεθωρακισμένων που ήθελαν να καταλάβουν ολόκληρη τη Λευκωσία.</w:t>
      </w:r>
    </w:p>
    <w:p w14:paraId="4BEE0558"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Γι’ αυτόν τον ήρωα κλείνω την τοποθέτησή μου και κ</w:t>
      </w:r>
      <w:r>
        <w:rPr>
          <w:rFonts w:eastAsia="Times New Roman" w:cs="Times New Roman"/>
          <w:szCs w:val="24"/>
        </w:rPr>
        <w:t xml:space="preserve">αλώ το Σώμα να τηρήσει ενός λεπτού σιγή. Διότι πάνω απ’ όλα ο </w:t>
      </w:r>
      <w:r>
        <w:rPr>
          <w:rFonts w:eastAsia="Times New Roman" w:cs="Times New Roman"/>
          <w:szCs w:val="24"/>
        </w:rPr>
        <w:t>σ</w:t>
      </w:r>
      <w:r>
        <w:rPr>
          <w:rFonts w:eastAsia="Times New Roman" w:cs="Times New Roman"/>
          <w:szCs w:val="24"/>
        </w:rPr>
        <w:t xml:space="preserve">τρατηγός </w:t>
      </w:r>
      <w:proofErr w:type="spellStart"/>
      <w:r>
        <w:rPr>
          <w:rFonts w:eastAsia="Times New Roman" w:cs="Times New Roman"/>
          <w:szCs w:val="24"/>
        </w:rPr>
        <w:t>Παπαμελετίου</w:t>
      </w:r>
      <w:proofErr w:type="spellEnd"/>
      <w:r>
        <w:rPr>
          <w:rFonts w:eastAsia="Times New Roman" w:cs="Times New Roman"/>
          <w:szCs w:val="24"/>
        </w:rPr>
        <w:t xml:space="preserve"> και η </w:t>
      </w:r>
      <w:r>
        <w:rPr>
          <w:rFonts w:eastAsia="Times New Roman" w:cs="Times New Roman"/>
          <w:szCs w:val="24"/>
        </w:rPr>
        <w:t>1</w:t>
      </w:r>
      <w:r w:rsidRPr="00FF4654">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Μοίρα Καταδρομών έστειλαν το μήνυμα πως όταν οι Έλληνες είναι ενωμένοι και καλά οπλισμένοι μπορούν να συντρίψουν κάθε αντίπαλο, ειδικά την Τουρκία! </w:t>
      </w:r>
    </w:p>
    <w:p w14:paraId="4BEE0559"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(Διαμαρτυρίες</w:t>
      </w:r>
      <w:r>
        <w:rPr>
          <w:rFonts w:eastAsia="Times New Roman" w:cs="Times New Roman"/>
          <w:szCs w:val="24"/>
        </w:rPr>
        <w:t xml:space="preserve"> από την πτέρυγα του ΣΥΡΙΖΑ)</w:t>
      </w:r>
    </w:p>
    <w:p w14:paraId="4BEE055A"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Εσύ ήσουν από την άλλη πλευρά!</w:t>
      </w:r>
    </w:p>
    <w:p w14:paraId="4BEE055B"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Όταν είμαστε ενωμένοι, δεν φοβόμαστε κανέναν. Αυτό είναι το μήνυμα που σήμερα μέσα από τη Βουλή στέλνει σε κάθε κατεύθυνση ο Λαϊκός Σύνδεσμος-Χρυσή Αυγή. </w:t>
      </w:r>
    </w:p>
    <w:p w14:paraId="4BEE055C"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της Χρυσής Αυγής)</w:t>
      </w:r>
    </w:p>
    <w:p w14:paraId="4BEE055D"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Κασιδιάρη, η Ολομέλεια δεν κάνει συμψηφισμούς εδώ. Εμείς κάνουμε μία συγκεκριμένη συζήτηση για το κήρυγμα μίσους και μισαλλοδοξίας που κάνετε μόνιμα και συγκ</w:t>
      </w:r>
      <w:r>
        <w:rPr>
          <w:rFonts w:eastAsia="Times New Roman" w:cs="Times New Roman"/>
          <w:szCs w:val="24"/>
        </w:rPr>
        <w:t>εκριμένα σε βάρος και των Βουλευτών που αναφερθήκατε, αλλά και όλων των άλλων που υπάρχουν μέσα στο Κοινοβούλιο. Δεν επιτρέπονται αυτές οι προτάσεις συμψηφισμού, ότι επειδή κάποιος ξαναείπε κάτι ή κάποιος άλλος κάποτε. Ο ναζιστικός λόγος είναι καταδικασμέν</w:t>
      </w:r>
      <w:r>
        <w:rPr>
          <w:rFonts w:eastAsia="Times New Roman" w:cs="Times New Roman"/>
          <w:szCs w:val="24"/>
        </w:rPr>
        <w:t xml:space="preserve">ος. </w:t>
      </w:r>
    </w:p>
    <w:p w14:paraId="4BEE055E"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Μα, τι λέτε τώρα; Πάλι τα ίδια; Ό,τι θέλετε λέτε!</w:t>
      </w:r>
    </w:p>
    <w:p w14:paraId="4BEE055F"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 που λέω. Μιλήσατε. Εσείς, κύριε, τι θέλετε; Σας παρακαλώ. Ηρεμήστε. </w:t>
      </w:r>
    </w:p>
    <w:p w14:paraId="4BEE0560"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Αγανακτώ με εσάς, με τη συμπεριφορά σας!</w:t>
      </w:r>
    </w:p>
    <w:p w14:paraId="4BEE0561"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ΔΡΕΥΟΥΣΑ (Αναστασία Χριστοδουλοπούλου): </w:t>
      </w:r>
      <w:r>
        <w:rPr>
          <w:rFonts w:eastAsia="Times New Roman" w:cs="Times New Roman"/>
          <w:szCs w:val="24"/>
        </w:rPr>
        <w:t>Ηρεμήστε, ηρεμήστε.</w:t>
      </w:r>
    </w:p>
    <w:p w14:paraId="4BEE0562"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Τον λόγο έχει ο κ. Παναγιώτης Ηλιόπουλος.</w:t>
      </w:r>
    </w:p>
    <w:p w14:paraId="4BEE0563"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Δεν υπάρχει κανένας ναζιστικός λόγος. Υπάρχει εθνικιστικός λόγος που εκπροσωπεί η Χρυσή Αυγή. Τα ναζιστικά αφήστε τα για να μην σας</w:t>
      </w:r>
      <w:r>
        <w:rPr>
          <w:rFonts w:eastAsia="Times New Roman" w:cs="Times New Roman"/>
          <w:szCs w:val="24"/>
        </w:rPr>
        <w:t xml:space="preserve"> εγκαλέσουμε. </w:t>
      </w:r>
    </w:p>
    <w:p w14:paraId="4BEE0564"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Κύριε Πρόεδρε, τα ακούτε; Είστε εδώ, κύριε </w:t>
      </w:r>
      <w:proofErr w:type="spellStart"/>
      <w:r>
        <w:rPr>
          <w:rFonts w:eastAsia="Times New Roman" w:cs="Times New Roman"/>
          <w:szCs w:val="24"/>
        </w:rPr>
        <w:t>Βούτση</w:t>
      </w:r>
      <w:proofErr w:type="spellEnd"/>
      <w:r>
        <w:rPr>
          <w:rFonts w:eastAsia="Times New Roman" w:cs="Times New Roman"/>
          <w:szCs w:val="24"/>
        </w:rPr>
        <w:t xml:space="preserve">; Ναζιστικός λόγος της Χρυσής Αυγής; Σοβαρά; Ε, κύριε </w:t>
      </w:r>
      <w:proofErr w:type="spellStart"/>
      <w:r>
        <w:rPr>
          <w:rFonts w:eastAsia="Times New Roman" w:cs="Times New Roman"/>
          <w:szCs w:val="24"/>
        </w:rPr>
        <w:t>Βούτση</w:t>
      </w:r>
      <w:proofErr w:type="spellEnd"/>
      <w:r>
        <w:rPr>
          <w:rFonts w:eastAsia="Times New Roman" w:cs="Times New Roman"/>
          <w:szCs w:val="24"/>
        </w:rPr>
        <w:t xml:space="preserve">; Ναζιστικός λόγος; </w:t>
      </w:r>
    </w:p>
    <w:p w14:paraId="4BEE0565"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BEE0566"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πω, κύριε </w:t>
      </w:r>
      <w:proofErr w:type="spellStart"/>
      <w:r>
        <w:rPr>
          <w:rFonts w:eastAsia="Times New Roman" w:cs="Times New Roman"/>
          <w:szCs w:val="24"/>
        </w:rPr>
        <w:t>Βούτση</w:t>
      </w:r>
      <w:proofErr w:type="spellEnd"/>
      <w:r>
        <w:rPr>
          <w:rFonts w:eastAsia="Times New Roman" w:cs="Times New Roman"/>
          <w:szCs w:val="24"/>
        </w:rPr>
        <w:t>, αφού είσαστε εδώ και μας παρακολουθείτε, έπαιζα έ</w:t>
      </w:r>
      <w:r>
        <w:rPr>
          <w:rFonts w:eastAsia="Times New Roman" w:cs="Times New Roman"/>
          <w:szCs w:val="24"/>
        </w:rPr>
        <w:t xml:space="preserve">να παιχνίδι προχθές, το οποίο το παίζω από μικρός και το έπαιζα σε μια καινούργια εκτέλεσή, την έκδοση του </w:t>
      </w:r>
      <w:r>
        <w:rPr>
          <w:rFonts w:eastAsia="Times New Roman" w:cs="Times New Roman"/>
          <w:szCs w:val="24"/>
        </w:rPr>
        <w:t>«</w:t>
      </w:r>
      <w:r>
        <w:rPr>
          <w:rFonts w:eastAsia="Times New Roman" w:cs="Times New Roman"/>
          <w:szCs w:val="24"/>
          <w:lang w:val="en-US"/>
        </w:rPr>
        <w:t>Game</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Thrones</w:t>
      </w:r>
      <w:r>
        <w:rPr>
          <w:rFonts w:eastAsia="Times New Roman" w:cs="Times New Roman"/>
          <w:szCs w:val="24"/>
        </w:rPr>
        <w:t>»</w:t>
      </w:r>
      <w:r>
        <w:rPr>
          <w:rFonts w:eastAsia="Times New Roman" w:cs="Times New Roman"/>
          <w:szCs w:val="24"/>
        </w:rPr>
        <w:t xml:space="preserve">, στο οποίο ρίχνοντας τα ζάρια οι ξένοι τοκογλύφοι μπορούν να αγοράσουν ό,τι θέλουν στην πατρίδα μας, κύριε </w:t>
      </w:r>
      <w:proofErr w:type="spellStart"/>
      <w:r>
        <w:rPr>
          <w:rFonts w:eastAsia="Times New Roman" w:cs="Times New Roman"/>
          <w:szCs w:val="24"/>
        </w:rPr>
        <w:t>Βούτση</w:t>
      </w:r>
      <w:proofErr w:type="spellEnd"/>
      <w:r>
        <w:rPr>
          <w:rFonts w:eastAsia="Times New Roman" w:cs="Times New Roman"/>
          <w:szCs w:val="24"/>
        </w:rPr>
        <w:t>. Συμβαίνει τα τελ</w:t>
      </w:r>
      <w:r>
        <w:rPr>
          <w:rFonts w:eastAsia="Times New Roman" w:cs="Times New Roman"/>
          <w:szCs w:val="24"/>
        </w:rPr>
        <w:t xml:space="preserve">ευταία χρόνια. Και λέω, κοίτα να δεις, πώς συμβαίνει αυτό στην πατρίδα μας. Μπορούν να αγοράσουν λιμάνια, μπορούν να αγοράσουν ΕΥΔΑΠ, ΔΕΗ, ΟΤΕ, αεροδρόμια, δρόμους, τα πάντα, κύριε </w:t>
      </w:r>
      <w:proofErr w:type="spellStart"/>
      <w:r>
        <w:rPr>
          <w:rFonts w:eastAsia="Times New Roman" w:cs="Times New Roman"/>
          <w:szCs w:val="24"/>
        </w:rPr>
        <w:t>Βούτση</w:t>
      </w:r>
      <w:proofErr w:type="spellEnd"/>
      <w:r>
        <w:rPr>
          <w:rFonts w:eastAsia="Times New Roman" w:cs="Times New Roman"/>
          <w:szCs w:val="24"/>
        </w:rPr>
        <w:t>. Και μάλιστα υπάρχει κι ένα τετραγωνάκι που λέει «πήγαινε στη φυλακή</w:t>
      </w:r>
      <w:r>
        <w:rPr>
          <w:rFonts w:eastAsia="Times New Roman" w:cs="Times New Roman"/>
          <w:szCs w:val="24"/>
        </w:rPr>
        <w:t xml:space="preserve">» </w:t>
      </w:r>
      <w:r>
        <w:rPr>
          <w:rFonts w:eastAsia="Times New Roman" w:cs="Times New Roman"/>
          <w:szCs w:val="24"/>
        </w:rPr>
        <w:t xml:space="preserve">σ’ </w:t>
      </w:r>
      <w:r>
        <w:rPr>
          <w:rFonts w:eastAsia="Times New Roman" w:cs="Times New Roman"/>
          <w:szCs w:val="24"/>
        </w:rPr>
        <w:t xml:space="preserve">αυτό το συγκεκριμένο παιχνίδι, το οποίο το εφάρμοσε ο τραγέλαφος, ο προηγούμενος </w:t>
      </w:r>
      <w:r>
        <w:rPr>
          <w:rFonts w:eastAsia="Times New Roman" w:cs="Times New Roman"/>
          <w:szCs w:val="24"/>
        </w:rPr>
        <w:t xml:space="preserve">πρωθυπουργός </w:t>
      </w:r>
      <w:r>
        <w:rPr>
          <w:rFonts w:eastAsia="Times New Roman" w:cs="Times New Roman"/>
          <w:szCs w:val="24"/>
        </w:rPr>
        <w:t>ο Αντώνης Σαμαράς κι έστειλε τον Αρχηγό του τρίτου κόμ</w:t>
      </w:r>
      <w:r>
        <w:rPr>
          <w:rFonts w:eastAsia="Times New Roman" w:cs="Times New Roman"/>
          <w:szCs w:val="24"/>
        </w:rPr>
        <w:lastRenderedPageBreak/>
        <w:t xml:space="preserve">ματος στη φυλακή και Βουλευτές και στελέχη, επειδή τον ενοχλούσαν. </w:t>
      </w:r>
      <w:r>
        <w:rPr>
          <w:rFonts w:eastAsia="Times New Roman" w:cs="Times New Roman"/>
          <w:szCs w:val="24"/>
        </w:rPr>
        <w:t>«</w:t>
      </w:r>
      <w:r>
        <w:rPr>
          <w:rFonts w:eastAsia="Times New Roman" w:cs="Times New Roman"/>
          <w:szCs w:val="24"/>
          <w:lang w:val="en-US"/>
        </w:rPr>
        <w:t>Monopoly</w:t>
      </w:r>
      <w:r>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Βούτση</w:t>
      </w:r>
      <w:proofErr w:type="spellEnd"/>
      <w:r>
        <w:rPr>
          <w:rFonts w:eastAsia="Times New Roman" w:cs="Times New Roman"/>
          <w:szCs w:val="24"/>
        </w:rPr>
        <w:t>, η ελληνική</w:t>
      </w:r>
      <w:r>
        <w:rPr>
          <w:rFonts w:eastAsia="Times New Roman" w:cs="Times New Roman"/>
          <w:szCs w:val="24"/>
        </w:rPr>
        <w:t xml:space="preserve"> Βουλή και εσείς ο άρχοντάς της. </w:t>
      </w:r>
    </w:p>
    <w:p w14:paraId="4BEE0567"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Μάλιστα πράττετε και αντισυνταγματικά, κύριε </w:t>
      </w:r>
      <w:proofErr w:type="spellStart"/>
      <w:r>
        <w:rPr>
          <w:rFonts w:eastAsia="Times New Roman" w:cs="Times New Roman"/>
          <w:szCs w:val="24"/>
        </w:rPr>
        <w:t>Βούτση</w:t>
      </w:r>
      <w:proofErr w:type="spellEnd"/>
      <w:r>
        <w:rPr>
          <w:rFonts w:eastAsia="Times New Roman" w:cs="Times New Roman"/>
          <w:szCs w:val="24"/>
        </w:rPr>
        <w:t xml:space="preserve">, γιατί θα καταθέσω εδώ το άρθρο 61 του Συντάγματος γιατί μάλλον εσείς, κύριε </w:t>
      </w:r>
      <w:proofErr w:type="spellStart"/>
      <w:r>
        <w:rPr>
          <w:rFonts w:eastAsia="Times New Roman" w:cs="Times New Roman"/>
          <w:szCs w:val="24"/>
        </w:rPr>
        <w:t>Βούτση</w:t>
      </w:r>
      <w:proofErr w:type="spellEnd"/>
      <w:r>
        <w:rPr>
          <w:rFonts w:eastAsia="Times New Roman" w:cs="Times New Roman"/>
          <w:szCs w:val="24"/>
        </w:rPr>
        <w:t xml:space="preserve">, είστε πάνω από το Σύνταγμα. Μισό λεπτό να το διαβάσω, επιτρέψτε μου. </w:t>
      </w:r>
    </w:p>
    <w:p w14:paraId="4BEE0568"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«Άρθρο 61 του Σ</w:t>
      </w:r>
      <w:r>
        <w:rPr>
          <w:rFonts w:eastAsia="Times New Roman" w:cs="Times New Roman"/>
          <w:szCs w:val="24"/>
        </w:rPr>
        <w:t>υντάγματος, «Βουλή των Ελλήνων» λογότυπο: «O Βουλευτής δεν καταδιώκεται ούτε εξετάζεται με οποιονδήποτε τρόπο για γνώμη ή ψήφο που έδωσε κατά την άσκηση των βουλευτικών καθηκόντων». Κι εσείς, αντισυνταγματικά, μας καλείτε εδώ με έναν δήθεν κανονισμό που έχ</w:t>
      </w:r>
      <w:r>
        <w:rPr>
          <w:rFonts w:eastAsia="Times New Roman" w:cs="Times New Roman"/>
          <w:szCs w:val="24"/>
        </w:rPr>
        <w:t>ετε εφεύρει τα τελευταία χρό</w:t>
      </w:r>
      <w:r>
        <w:rPr>
          <w:rFonts w:eastAsia="Times New Roman" w:cs="Times New Roman"/>
          <w:szCs w:val="24"/>
        </w:rPr>
        <w:lastRenderedPageBreak/>
        <w:t xml:space="preserve">νια, απλώς για να μας φιμώσετε. Δεν πρόκειται να το κάνετε. Αντισυνταγματικός ο κανονισμός σας, κύριε </w:t>
      </w:r>
      <w:proofErr w:type="spellStart"/>
      <w:r>
        <w:rPr>
          <w:rFonts w:eastAsia="Times New Roman" w:cs="Times New Roman"/>
          <w:szCs w:val="24"/>
        </w:rPr>
        <w:t>Βούτση</w:t>
      </w:r>
      <w:proofErr w:type="spellEnd"/>
      <w:r>
        <w:rPr>
          <w:rFonts w:eastAsia="Times New Roman" w:cs="Times New Roman"/>
          <w:szCs w:val="24"/>
        </w:rPr>
        <w:t xml:space="preserve">. Το καταθέτω στα Πρακτικά. </w:t>
      </w:r>
    </w:p>
    <w:p w14:paraId="4BEE0569"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Παναγιώτης Ηλιόπουλος καταθέτει για τα Πρακτικά το προαναφε</w:t>
      </w:r>
      <w:r>
        <w:rPr>
          <w:rFonts w:eastAsia="Times New Roman" w:cs="Times New Roman"/>
          <w:szCs w:val="24"/>
        </w:rPr>
        <w:t xml:space="preserve">ρθέν άρθρο,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BEE056A"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Και θα θέλαμε πάρα πολύ να τιμωρηθούμε </w:t>
      </w:r>
      <w:r>
        <w:rPr>
          <w:rFonts w:eastAsia="Times New Roman" w:cs="Times New Roman"/>
          <w:szCs w:val="24"/>
        </w:rPr>
        <w:t xml:space="preserve">μ’ </w:t>
      </w:r>
      <w:r>
        <w:rPr>
          <w:rFonts w:eastAsia="Times New Roman" w:cs="Times New Roman"/>
          <w:szCs w:val="24"/>
        </w:rPr>
        <w:t>αυτόν τον Κανονισμό, ούτως ώστε να το κουνάμε αυτό, να το κάνουμε σημαία μας, να δείξουμε πόσο αντισυνταγματικά φέρεστε απέναντι στη Χρυσή Αυγή. Η Χρυσή Αυγή όμως είναι εδώ και θα δυναμώνει κάθε μέρα. Με την ενδοτικότητα και την υποχωρητικότητά σας απέναντ</w:t>
      </w:r>
      <w:r>
        <w:rPr>
          <w:rFonts w:eastAsia="Times New Roman" w:cs="Times New Roman"/>
          <w:szCs w:val="24"/>
        </w:rPr>
        <w:t xml:space="preserve">ι στους Τούρκους και </w:t>
      </w:r>
      <w:r>
        <w:rPr>
          <w:rFonts w:eastAsia="Times New Roman" w:cs="Times New Roman"/>
          <w:szCs w:val="24"/>
        </w:rPr>
        <w:t xml:space="preserve">μ’ </w:t>
      </w:r>
      <w:r>
        <w:rPr>
          <w:rFonts w:eastAsia="Times New Roman" w:cs="Times New Roman"/>
          <w:szCs w:val="24"/>
        </w:rPr>
        <w:t xml:space="preserve">αυτόν τον ραγιαδισμό να καλείτε εμάς εδώ αντί να </w:t>
      </w:r>
      <w:r>
        <w:rPr>
          <w:rFonts w:eastAsia="Times New Roman" w:cs="Times New Roman"/>
          <w:szCs w:val="24"/>
        </w:rPr>
        <w:lastRenderedPageBreak/>
        <w:t xml:space="preserve">καλέσετε τους τέσσερις Μουσουλμάνους, που θα σας δείξω εδώ ένα μάτσο λόγους για να τους καλέσετε σε απολογία. Εδώ θα δείτε τώρα. Καλείτε εμάς να απολογηθούμε! </w:t>
      </w:r>
    </w:p>
    <w:p w14:paraId="4BEE056B"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Μάιος 2016, Χουσεΐν </w:t>
      </w:r>
      <w:proofErr w:type="spellStart"/>
      <w:r>
        <w:rPr>
          <w:rFonts w:eastAsia="Times New Roman" w:cs="Times New Roman"/>
          <w:szCs w:val="24"/>
        </w:rPr>
        <w:t>Ζεϊ</w:t>
      </w:r>
      <w:r>
        <w:rPr>
          <w:rFonts w:eastAsia="Times New Roman" w:cs="Times New Roman"/>
          <w:szCs w:val="24"/>
        </w:rPr>
        <w:t>μπέκ</w:t>
      </w:r>
      <w:proofErr w:type="spellEnd"/>
      <w:r>
        <w:rPr>
          <w:rFonts w:eastAsia="Times New Roman" w:cs="Times New Roman"/>
          <w:szCs w:val="24"/>
        </w:rPr>
        <w:t xml:space="preserve">: «Φυσικά με την μητέρα πατρίδα υπάρχει ένας άρρηκτος δεσμός. Είμαστε σαν το κρέας με το νύχι. Εμείς θέλουμε μια ισχυρή Τουρκία. Αισθανόμαστε υπερήφανοι για τα βήματα ισχυροποίησης της Τουρκίας». Χουσεΐν </w:t>
      </w:r>
      <w:proofErr w:type="spellStart"/>
      <w:r>
        <w:rPr>
          <w:rFonts w:eastAsia="Times New Roman" w:cs="Times New Roman"/>
          <w:szCs w:val="24"/>
        </w:rPr>
        <w:t>Ζεϊμπέκ</w:t>
      </w:r>
      <w:proofErr w:type="spellEnd"/>
      <w:r>
        <w:rPr>
          <w:rFonts w:eastAsia="Times New Roman" w:cs="Times New Roman"/>
          <w:szCs w:val="24"/>
        </w:rPr>
        <w:t>, Μάιος 2016.</w:t>
      </w:r>
    </w:p>
    <w:p w14:paraId="4BEE056C"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Στις 19 Μαΐου 2013 ο </w:t>
      </w:r>
      <w:proofErr w:type="spellStart"/>
      <w:r>
        <w:rPr>
          <w:rFonts w:eastAsia="Times New Roman" w:cs="Times New Roman"/>
          <w:szCs w:val="24"/>
        </w:rPr>
        <w:t>Ιλχάν</w:t>
      </w:r>
      <w:proofErr w:type="spellEnd"/>
      <w:r>
        <w:rPr>
          <w:rFonts w:eastAsia="Times New Roman" w:cs="Times New Roman"/>
          <w:szCs w:val="24"/>
        </w:rPr>
        <w:t xml:space="preserve"> Αχμέτ στον </w:t>
      </w:r>
      <w:r>
        <w:rPr>
          <w:rFonts w:eastAsia="Times New Roman" w:cs="Times New Roman"/>
          <w:szCs w:val="24"/>
        </w:rPr>
        <w:t>«</w:t>
      </w:r>
      <w:r>
        <w:rPr>
          <w:rFonts w:eastAsia="Times New Roman" w:cs="Times New Roman"/>
          <w:szCs w:val="24"/>
        </w:rPr>
        <w:t>Σύλλογο Αλληλεγγύης Τούρκων Δυτικής Θράκης</w:t>
      </w:r>
      <w:r>
        <w:rPr>
          <w:rFonts w:eastAsia="Times New Roman" w:cs="Times New Roman"/>
          <w:szCs w:val="24"/>
        </w:rPr>
        <w:t>»</w:t>
      </w:r>
      <w:r>
        <w:rPr>
          <w:rFonts w:eastAsia="Times New Roman" w:cs="Times New Roman"/>
          <w:szCs w:val="24"/>
        </w:rPr>
        <w:t xml:space="preserve"> είναι υπέρ της ανεξάρτητης Θράκης. Υπάρχουν φωτογραφίες εδώ με την πράσινη σημαία, κύριε </w:t>
      </w:r>
      <w:proofErr w:type="spellStart"/>
      <w:r>
        <w:rPr>
          <w:rFonts w:eastAsia="Times New Roman" w:cs="Times New Roman"/>
          <w:szCs w:val="24"/>
        </w:rPr>
        <w:t>Βούτση</w:t>
      </w:r>
      <w:proofErr w:type="spellEnd"/>
      <w:r>
        <w:rPr>
          <w:rFonts w:eastAsia="Times New Roman" w:cs="Times New Roman"/>
          <w:szCs w:val="24"/>
        </w:rPr>
        <w:t xml:space="preserve">. Ξέρετε τι σημαία είναι αυτή; Είναι της ανεξάρτητης Θράκης. </w:t>
      </w:r>
    </w:p>
    <w:p w14:paraId="4BEE056D"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Θα δηλώσουμε, λο</w:t>
      </w:r>
      <w:r>
        <w:rPr>
          <w:rFonts w:eastAsia="Times New Roman" w:cs="Times New Roman"/>
          <w:szCs w:val="24"/>
        </w:rPr>
        <w:t xml:space="preserve">ιπόν, και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w:t>
      </w:r>
      <w:r>
        <w:rPr>
          <w:rFonts w:eastAsia="Times New Roman" w:cs="Times New Roman"/>
          <w:szCs w:val="24"/>
        </w:rPr>
        <w:t>αυτούς τους τέσσερις και σε όποιον άλλο θέλει ανεξάρτητη Θράκη ότι όταν με το καλό σε λίγα χρόνια αλλάξουν τα σύνορα της πατρίδας μας, δεν θα υπάρχει ανεξάρτητη Θράκη ούτε δυτική ούτε ανατολική. Θα υπάρχει μία Θράκη, η οποία θα είναι απόλυτα ε</w:t>
      </w:r>
      <w:r>
        <w:rPr>
          <w:rFonts w:eastAsia="Times New Roman" w:cs="Times New Roman"/>
          <w:szCs w:val="24"/>
        </w:rPr>
        <w:t xml:space="preserve">λληνική. </w:t>
      </w:r>
    </w:p>
    <w:p w14:paraId="4BEE056E" w14:textId="77777777" w:rsidR="00431301" w:rsidRDefault="007E33ED">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BEE056F" w14:textId="77777777" w:rsidR="00431301" w:rsidRDefault="007E33ED">
      <w:pPr>
        <w:spacing w:line="600" w:lineRule="auto"/>
        <w:ind w:firstLine="720"/>
        <w:jc w:val="both"/>
        <w:rPr>
          <w:rFonts w:eastAsia="Times New Roman"/>
          <w:szCs w:val="24"/>
        </w:rPr>
      </w:pPr>
      <w:r>
        <w:rPr>
          <w:rFonts w:eastAsia="Times New Roman"/>
          <w:szCs w:val="24"/>
        </w:rPr>
        <w:t xml:space="preserve">«Εγκρίθηκε, λοιπόν, από το ελληνικό Κοινοβούλιο η νομική ρύθμιση με την τουρκική μειονότητα». Άλλη ανάρτηση. Αυτά τα λέει ο Χουσεΐν </w:t>
      </w:r>
      <w:proofErr w:type="spellStart"/>
      <w:r>
        <w:rPr>
          <w:rFonts w:eastAsia="Times New Roman"/>
          <w:szCs w:val="24"/>
        </w:rPr>
        <w:t>Ζεϊμπέκ</w:t>
      </w:r>
      <w:proofErr w:type="spellEnd"/>
      <w:r>
        <w:rPr>
          <w:rFonts w:eastAsia="Times New Roman"/>
          <w:szCs w:val="24"/>
        </w:rPr>
        <w:t xml:space="preserve">. Η φωτογραφία είναι μέσα σε τέμενος. </w:t>
      </w:r>
    </w:p>
    <w:p w14:paraId="4BEE0570" w14:textId="77777777" w:rsidR="00431301" w:rsidRDefault="007E33ED">
      <w:pPr>
        <w:spacing w:line="600" w:lineRule="auto"/>
        <w:ind w:firstLine="720"/>
        <w:jc w:val="both"/>
        <w:rPr>
          <w:rFonts w:eastAsia="Times New Roman"/>
          <w:szCs w:val="24"/>
        </w:rPr>
      </w:pPr>
      <w:r>
        <w:rPr>
          <w:rFonts w:eastAsia="Times New Roman"/>
          <w:szCs w:val="24"/>
        </w:rPr>
        <w:t>Έχω εδώ να σας δεί</w:t>
      </w:r>
      <w:r>
        <w:rPr>
          <w:rFonts w:eastAsia="Times New Roman"/>
          <w:szCs w:val="24"/>
        </w:rPr>
        <w:t xml:space="preserve">ξω, κύριε </w:t>
      </w:r>
      <w:proofErr w:type="spellStart"/>
      <w:r>
        <w:rPr>
          <w:rFonts w:eastAsia="Times New Roman"/>
          <w:szCs w:val="24"/>
        </w:rPr>
        <w:t>Βούτση</w:t>
      </w:r>
      <w:proofErr w:type="spellEnd"/>
      <w:r>
        <w:rPr>
          <w:rFonts w:eastAsia="Times New Roman"/>
          <w:szCs w:val="24"/>
        </w:rPr>
        <w:t xml:space="preserve">. Να τις πάρετε μετά. Εδώ λέει για ανεξάρτητη Θράκη. Εδώ, μιλάει στο </w:t>
      </w:r>
      <w:r>
        <w:rPr>
          <w:rFonts w:eastAsia="Times New Roman"/>
          <w:szCs w:val="24"/>
          <w:lang w:val="en-US"/>
        </w:rPr>
        <w:t>DEB</w:t>
      </w:r>
      <w:r>
        <w:rPr>
          <w:rFonts w:eastAsia="Times New Roman"/>
          <w:szCs w:val="24"/>
        </w:rPr>
        <w:t xml:space="preserve">. Ξέρετε τι είναι το </w:t>
      </w:r>
      <w:r>
        <w:rPr>
          <w:rFonts w:eastAsia="Times New Roman"/>
          <w:szCs w:val="24"/>
          <w:lang w:val="en-US"/>
        </w:rPr>
        <w:t>DEB</w:t>
      </w:r>
      <w:r>
        <w:rPr>
          <w:rFonts w:eastAsia="Times New Roman"/>
          <w:szCs w:val="24"/>
        </w:rPr>
        <w:t xml:space="preserve">; Ξέρετε καθόλου από Θράκη, λοιπόν; Το </w:t>
      </w:r>
      <w:r>
        <w:rPr>
          <w:rFonts w:eastAsia="Times New Roman"/>
          <w:szCs w:val="24"/>
          <w:lang w:val="en-US"/>
        </w:rPr>
        <w:t>DEB</w:t>
      </w:r>
      <w:r>
        <w:rPr>
          <w:rFonts w:eastAsia="Times New Roman"/>
          <w:szCs w:val="24"/>
        </w:rPr>
        <w:t xml:space="preserve"> είναι </w:t>
      </w:r>
      <w:r>
        <w:rPr>
          <w:rFonts w:eastAsia="Times New Roman"/>
          <w:szCs w:val="24"/>
        </w:rPr>
        <w:lastRenderedPageBreak/>
        <w:t>ένα φιλοτουρκικό κόμμα το οποίο θέλει ανεξάρτητη Θράκη. Τα λεφτά του τα έχει στην τουρκική τράπ</w:t>
      </w:r>
      <w:r>
        <w:rPr>
          <w:rFonts w:eastAsia="Times New Roman"/>
          <w:szCs w:val="24"/>
        </w:rPr>
        <w:t xml:space="preserve">εζα, στη </w:t>
      </w:r>
      <w:r>
        <w:rPr>
          <w:rFonts w:eastAsia="Times New Roman"/>
          <w:szCs w:val="24"/>
        </w:rPr>
        <w:t>«</w:t>
      </w:r>
      <w:r>
        <w:rPr>
          <w:rFonts w:eastAsia="Times New Roman"/>
          <w:szCs w:val="24"/>
          <w:lang w:val="en-US"/>
        </w:rPr>
        <w:t>ZIRAAT</w:t>
      </w:r>
      <w:r>
        <w:rPr>
          <w:rFonts w:eastAsia="Times New Roman"/>
          <w:szCs w:val="24"/>
        </w:rPr>
        <w:t>»</w:t>
      </w:r>
      <w:r>
        <w:rPr>
          <w:rFonts w:eastAsia="Times New Roman"/>
          <w:szCs w:val="24"/>
        </w:rPr>
        <w:t xml:space="preserve">. Εδώ πέρα ο άλλος εύχεται στην τουρκική μειονότητα. Εδώ είναι με τους </w:t>
      </w:r>
      <w:proofErr w:type="spellStart"/>
      <w:r>
        <w:rPr>
          <w:rFonts w:eastAsia="Times New Roman"/>
          <w:szCs w:val="24"/>
        </w:rPr>
        <w:t>ψευτομουφτήδες</w:t>
      </w:r>
      <w:proofErr w:type="spellEnd"/>
      <w:r>
        <w:rPr>
          <w:rFonts w:eastAsia="Times New Roman"/>
          <w:szCs w:val="24"/>
        </w:rPr>
        <w:t xml:space="preserve">. Κοιτάξτε εδώ να δείτε και γιατί μπορείτε να τους καλέσετε. Θα τα καταθέσω όλα αυτά στα Πρακτικά για να τους καλέσετε, κύριε </w:t>
      </w:r>
      <w:proofErr w:type="spellStart"/>
      <w:r>
        <w:rPr>
          <w:rFonts w:eastAsia="Times New Roman"/>
          <w:szCs w:val="24"/>
        </w:rPr>
        <w:t>Βούτση</w:t>
      </w:r>
      <w:proofErr w:type="spellEnd"/>
      <w:r>
        <w:rPr>
          <w:rFonts w:eastAsia="Times New Roman"/>
          <w:szCs w:val="24"/>
        </w:rPr>
        <w:t xml:space="preserve">, αυτούς.  </w:t>
      </w:r>
    </w:p>
    <w:p w14:paraId="4BEE0571" w14:textId="77777777" w:rsidR="00431301" w:rsidRDefault="007E33ED">
      <w:pPr>
        <w:spacing w:line="600" w:lineRule="auto"/>
        <w:ind w:firstLine="720"/>
        <w:jc w:val="both"/>
        <w:rPr>
          <w:rFonts w:eastAsia="Times New Roman"/>
          <w:szCs w:val="24"/>
        </w:rPr>
      </w:pPr>
      <w:r>
        <w:rPr>
          <w:rFonts w:eastAsia="Times New Roman"/>
          <w:szCs w:val="24"/>
        </w:rPr>
        <w:t>(Στο σημεί</w:t>
      </w:r>
      <w:r>
        <w:rPr>
          <w:rFonts w:eastAsia="Times New Roman"/>
          <w:szCs w:val="24"/>
        </w:rPr>
        <w:t>ο αυτό ο Βουλευτής κ. Παναγιώτης Ηλιόπουλος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BEE0572" w14:textId="77777777" w:rsidR="00431301" w:rsidRDefault="007E33ED">
      <w:pPr>
        <w:spacing w:line="600" w:lineRule="auto"/>
        <w:ind w:firstLine="720"/>
        <w:jc w:val="both"/>
        <w:rPr>
          <w:rFonts w:eastAsia="Times New Roman"/>
          <w:szCs w:val="24"/>
        </w:rPr>
      </w:pPr>
      <w:r>
        <w:rPr>
          <w:rFonts w:eastAsia="Times New Roman"/>
          <w:szCs w:val="24"/>
        </w:rPr>
        <w:t xml:space="preserve">Εσείς, όμως, κύριε </w:t>
      </w:r>
      <w:proofErr w:type="spellStart"/>
      <w:r>
        <w:rPr>
          <w:rFonts w:eastAsia="Times New Roman"/>
          <w:szCs w:val="24"/>
        </w:rPr>
        <w:t>Βούτση</w:t>
      </w:r>
      <w:proofErr w:type="spellEnd"/>
      <w:r>
        <w:rPr>
          <w:rFonts w:eastAsia="Times New Roman"/>
          <w:szCs w:val="24"/>
        </w:rPr>
        <w:t xml:space="preserve">, είπατε ότι οι Έλληνες </w:t>
      </w:r>
      <w:r>
        <w:rPr>
          <w:rFonts w:eastAsia="Times New Roman"/>
          <w:szCs w:val="24"/>
        </w:rPr>
        <w:t xml:space="preserve">Βουλευτές δεν πρέπει να έχουν εθνική συνείδηση. Σοβαρά; Κι αν δεν έχουν </w:t>
      </w:r>
      <w:r>
        <w:rPr>
          <w:rFonts w:eastAsia="Times New Roman"/>
          <w:szCs w:val="24"/>
        </w:rPr>
        <w:lastRenderedPageBreak/>
        <w:t xml:space="preserve">εθνική συνείδηση, πώς θα μπορέσουν να εξυπηρετήσουν τα συμφέροντα της </w:t>
      </w:r>
      <w:r>
        <w:rPr>
          <w:rFonts w:eastAsia="Times New Roman"/>
          <w:szCs w:val="24"/>
        </w:rPr>
        <w:t xml:space="preserve">πατρίδας </w:t>
      </w:r>
      <w:r>
        <w:rPr>
          <w:rFonts w:eastAsia="Times New Roman"/>
          <w:szCs w:val="24"/>
        </w:rPr>
        <w:t xml:space="preserve">μας; Εκτός αν όλοι εμείς εδώ οι τριακόσιοι δεν εξυπηρετούμε τα συμφέροντα της </w:t>
      </w:r>
      <w:r>
        <w:rPr>
          <w:rFonts w:eastAsia="Times New Roman"/>
          <w:szCs w:val="24"/>
        </w:rPr>
        <w:t xml:space="preserve">πατρίδας </w:t>
      </w:r>
      <w:r>
        <w:rPr>
          <w:rFonts w:eastAsia="Times New Roman"/>
          <w:szCs w:val="24"/>
        </w:rPr>
        <w:t xml:space="preserve">μας και κάποιος ο </w:t>
      </w:r>
      <w:r>
        <w:rPr>
          <w:rFonts w:eastAsia="Times New Roman"/>
          <w:szCs w:val="24"/>
        </w:rPr>
        <w:t xml:space="preserve">οποίος λέει «μητέρα πατρίδα του» την Τουρκία και φωτογραφίζεται κάτω από τον </w:t>
      </w:r>
      <w:proofErr w:type="spellStart"/>
      <w:r>
        <w:rPr>
          <w:rFonts w:eastAsia="Times New Roman"/>
          <w:szCs w:val="24"/>
        </w:rPr>
        <w:t>αρχισφαγέα</w:t>
      </w:r>
      <w:proofErr w:type="spellEnd"/>
      <w:r>
        <w:rPr>
          <w:rFonts w:eastAsia="Times New Roman"/>
          <w:szCs w:val="24"/>
        </w:rPr>
        <w:t xml:space="preserve"> </w:t>
      </w:r>
      <w:proofErr w:type="spellStart"/>
      <w:r>
        <w:rPr>
          <w:rFonts w:eastAsia="Times New Roman"/>
          <w:szCs w:val="24"/>
        </w:rPr>
        <w:t>Κεμάλ</w:t>
      </w:r>
      <w:proofErr w:type="spellEnd"/>
      <w:r>
        <w:rPr>
          <w:rFonts w:eastAsia="Times New Roman"/>
          <w:szCs w:val="24"/>
        </w:rPr>
        <w:t xml:space="preserve"> </w:t>
      </w:r>
      <w:proofErr w:type="spellStart"/>
      <w:r>
        <w:rPr>
          <w:rFonts w:eastAsia="Times New Roman"/>
          <w:szCs w:val="24"/>
        </w:rPr>
        <w:t>Ατατούρκ</w:t>
      </w:r>
      <w:proofErr w:type="spellEnd"/>
      <w:r>
        <w:rPr>
          <w:rFonts w:eastAsia="Times New Roman"/>
          <w:szCs w:val="24"/>
        </w:rPr>
        <w:t xml:space="preserve"> μπορεί να εξυπηρετήσει τα συμφέροντα της </w:t>
      </w:r>
      <w:r>
        <w:rPr>
          <w:rFonts w:eastAsia="Times New Roman"/>
          <w:szCs w:val="24"/>
        </w:rPr>
        <w:t xml:space="preserve">πατρίδας </w:t>
      </w:r>
      <w:r>
        <w:rPr>
          <w:rFonts w:eastAsia="Times New Roman"/>
          <w:szCs w:val="24"/>
        </w:rPr>
        <w:t xml:space="preserve">μας. Δεν μπορεί, λοιπόν, αυτός ο άνθρωπος να τα εξυπηρετήσει. Θα πρέπει να υπάρχει εθνική συνείδηση. </w:t>
      </w:r>
    </w:p>
    <w:p w14:paraId="4BEE0573" w14:textId="77777777" w:rsidR="00431301" w:rsidRDefault="007E33ED">
      <w:pPr>
        <w:spacing w:line="600" w:lineRule="auto"/>
        <w:ind w:firstLine="720"/>
        <w:jc w:val="both"/>
        <w:rPr>
          <w:rFonts w:eastAsia="Times New Roman"/>
          <w:szCs w:val="24"/>
        </w:rPr>
      </w:pPr>
      <w:r>
        <w:rPr>
          <w:rFonts w:eastAsia="Times New Roman"/>
          <w:szCs w:val="24"/>
        </w:rPr>
        <w:t>Ε</w:t>
      </w:r>
      <w:r>
        <w:rPr>
          <w:rFonts w:eastAsia="Times New Roman"/>
          <w:szCs w:val="24"/>
        </w:rPr>
        <w:t xml:space="preserve">σείς δεν θέλετε να υπάρχει ούτε στο ελληνικό Κοινοβούλιο εθνική συνείδηση ούτε στην κοινωνία. Και γι’ αυτό, μέσω του Υπουργού σας εδώ, του ανεκδιήγητου, νομοθετείτε, ούτως ώστε τα παιδιά μας να γίνουν γενίτσαροι. Εσείς, τα δικά σας παιδιά -εντός και εκτός </w:t>
      </w:r>
      <w:r>
        <w:rPr>
          <w:rFonts w:eastAsia="Times New Roman"/>
          <w:szCs w:val="24"/>
        </w:rPr>
        <w:t xml:space="preserve">εισαγωγικών, μεταφορικά ή μη τα «δικά σας παιδιά» και </w:t>
      </w:r>
      <w:r>
        <w:rPr>
          <w:rFonts w:eastAsia="Times New Roman"/>
          <w:szCs w:val="24"/>
        </w:rPr>
        <w:lastRenderedPageBreak/>
        <w:t xml:space="preserve">καταλαβαίνετε πολύ καλά τι λέω- δεν θέλετε και δεν έχουν εθνική συνείδηση. Καίνε την ελληνική σημαία. </w:t>
      </w:r>
    </w:p>
    <w:p w14:paraId="4BEE0574" w14:textId="77777777" w:rsidR="00431301" w:rsidRDefault="007E33ED">
      <w:pPr>
        <w:spacing w:line="600" w:lineRule="auto"/>
        <w:ind w:firstLine="720"/>
        <w:jc w:val="both"/>
        <w:rPr>
          <w:rFonts w:eastAsia="Times New Roman"/>
          <w:szCs w:val="24"/>
        </w:rPr>
      </w:pPr>
      <w:r>
        <w:rPr>
          <w:rFonts w:eastAsia="Times New Roman"/>
          <w:szCs w:val="24"/>
        </w:rPr>
        <w:t xml:space="preserve">Εμείς, ανατριχιάζουμε στο άκουσμα του εθνικού ύμνου. Κλαίμε στον εθνικό ύμνο, κύριε </w:t>
      </w:r>
      <w:proofErr w:type="spellStart"/>
      <w:r>
        <w:rPr>
          <w:rFonts w:eastAsia="Times New Roman"/>
          <w:szCs w:val="24"/>
        </w:rPr>
        <w:t>Βούτση</w:t>
      </w:r>
      <w:proofErr w:type="spellEnd"/>
      <w:r>
        <w:rPr>
          <w:rFonts w:eastAsia="Times New Roman"/>
          <w:szCs w:val="24"/>
        </w:rPr>
        <w:t>. Το κατα</w:t>
      </w:r>
      <w:r>
        <w:rPr>
          <w:rFonts w:eastAsia="Times New Roman"/>
          <w:szCs w:val="24"/>
        </w:rPr>
        <w:t xml:space="preserve">λαβαίνετε; Κλαίμε στον εθνικό ύμνο. Σηκώνεται η τρίχα μας! </w:t>
      </w:r>
    </w:p>
    <w:p w14:paraId="4BEE0575" w14:textId="77777777" w:rsidR="00431301" w:rsidRDefault="007E33ED">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 xml:space="preserve">)  </w:t>
      </w:r>
    </w:p>
    <w:p w14:paraId="4BEE0576" w14:textId="77777777" w:rsidR="00431301" w:rsidRDefault="007E33ED">
      <w:pPr>
        <w:spacing w:line="600" w:lineRule="auto"/>
        <w:ind w:firstLine="720"/>
        <w:jc w:val="both"/>
        <w:rPr>
          <w:rFonts w:eastAsia="Times New Roman"/>
          <w:szCs w:val="24"/>
        </w:rPr>
      </w:pPr>
      <w:r>
        <w:rPr>
          <w:rFonts w:eastAsia="Times New Roman"/>
          <w:szCs w:val="24"/>
        </w:rPr>
        <w:t xml:space="preserve">Πώς θα σηκωθεί η τρίχα του άλλου, όταν από πίσω του είναι ο </w:t>
      </w:r>
      <w:proofErr w:type="spellStart"/>
      <w:r>
        <w:rPr>
          <w:rFonts w:eastAsia="Times New Roman"/>
          <w:szCs w:val="24"/>
        </w:rPr>
        <w:t>Κεμάλ</w:t>
      </w:r>
      <w:proofErr w:type="spellEnd"/>
      <w:r>
        <w:rPr>
          <w:rFonts w:eastAsia="Times New Roman"/>
          <w:szCs w:val="24"/>
        </w:rPr>
        <w:t xml:space="preserve"> </w:t>
      </w:r>
      <w:proofErr w:type="spellStart"/>
      <w:r>
        <w:rPr>
          <w:rFonts w:eastAsia="Times New Roman"/>
          <w:szCs w:val="24"/>
        </w:rPr>
        <w:t>Ατατούρκ</w:t>
      </w:r>
      <w:proofErr w:type="spellEnd"/>
      <w:r>
        <w:rPr>
          <w:rFonts w:eastAsia="Times New Roman"/>
          <w:szCs w:val="24"/>
        </w:rPr>
        <w:t>; Πώς θα σηκωθεί η τρίχα του, όταν από πίσω έχει την ημισέληνο; Μπορεί</w:t>
      </w:r>
      <w:r>
        <w:rPr>
          <w:rFonts w:eastAsia="Times New Roman"/>
          <w:szCs w:val="24"/>
        </w:rPr>
        <w:t xml:space="preserve">τε να μου πείτε; Θα σηκωθεί η τρίχα του, όταν ακούει τον εθνικό ύμνο;  </w:t>
      </w:r>
    </w:p>
    <w:p w14:paraId="4BEE0577" w14:textId="77777777" w:rsidR="00431301" w:rsidRDefault="007E33ED">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 xml:space="preserve">)  </w:t>
      </w:r>
    </w:p>
    <w:p w14:paraId="4BEE0578" w14:textId="77777777" w:rsidR="00431301" w:rsidRDefault="007E33ED">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4BEE0579" w14:textId="77777777" w:rsidR="00431301" w:rsidRDefault="007E33ED">
      <w:pPr>
        <w:spacing w:line="600" w:lineRule="auto"/>
        <w:ind w:firstLine="720"/>
        <w:jc w:val="both"/>
        <w:rPr>
          <w:rFonts w:eastAsia="Times New Roman"/>
          <w:szCs w:val="24"/>
        </w:rPr>
      </w:pPr>
      <w:r>
        <w:rPr>
          <w:rFonts w:eastAsia="Times New Roman"/>
          <w:szCs w:val="24"/>
        </w:rPr>
        <w:lastRenderedPageBreak/>
        <w:t>Ακούστε το καλά. Ακούστε το, λοιπό</w:t>
      </w:r>
      <w:r>
        <w:rPr>
          <w:rFonts w:eastAsia="Times New Roman"/>
          <w:szCs w:val="24"/>
        </w:rPr>
        <w:t>ν, καλά. Η Χρυσή Αυγή γεννήθηκε σαν μία σπίθα πριν από περίπου…</w:t>
      </w:r>
    </w:p>
    <w:p w14:paraId="4BEE057A" w14:textId="77777777" w:rsidR="00431301" w:rsidRDefault="007E33E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Ηλιόπουλε, ολοκληρώστε. </w:t>
      </w:r>
    </w:p>
    <w:p w14:paraId="4BEE057B" w14:textId="77777777" w:rsidR="00431301" w:rsidRDefault="007E33ED">
      <w:pPr>
        <w:spacing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Δεν ακούω τίποτα.</w:t>
      </w:r>
      <w:r>
        <w:rPr>
          <w:rFonts w:eastAsia="Times New Roman"/>
          <w:b/>
          <w:szCs w:val="24"/>
        </w:rPr>
        <w:t xml:space="preserve"> </w:t>
      </w:r>
      <w:r>
        <w:rPr>
          <w:rFonts w:eastAsia="Times New Roman"/>
          <w:szCs w:val="24"/>
        </w:rPr>
        <w:t xml:space="preserve">Τελειώνω. </w:t>
      </w:r>
    </w:p>
    <w:p w14:paraId="4BEE057C" w14:textId="77777777" w:rsidR="00431301" w:rsidRDefault="007E33E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Δεν πειράζει. Δεν χρειάζεται. </w:t>
      </w:r>
    </w:p>
    <w:p w14:paraId="4BEE057D" w14:textId="77777777" w:rsidR="00431301" w:rsidRDefault="007E33ED">
      <w:pPr>
        <w:spacing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Δεν ακούω τίποτα. Κλείστε αυτό που με ενοχλεί.</w:t>
      </w:r>
    </w:p>
    <w:p w14:paraId="4BEE057E" w14:textId="77777777" w:rsidR="00431301" w:rsidRDefault="007E33ED">
      <w:pPr>
        <w:spacing w:line="600" w:lineRule="auto"/>
        <w:ind w:firstLine="720"/>
        <w:jc w:val="both"/>
        <w:rPr>
          <w:rFonts w:eastAsia="Times New Roman"/>
          <w:szCs w:val="24"/>
        </w:rPr>
      </w:pPr>
      <w:r>
        <w:rPr>
          <w:rFonts w:eastAsia="Times New Roman"/>
          <w:szCs w:val="24"/>
        </w:rPr>
        <w:t xml:space="preserve">Η Χρυσή Αυγή γεννήθηκε σαν σπίθα πριν από περίπου σαράντα χρόνια από τον Αρχηγό της Νίκο </w:t>
      </w:r>
      <w:proofErr w:type="spellStart"/>
      <w:r>
        <w:rPr>
          <w:rFonts w:eastAsia="Times New Roman"/>
          <w:szCs w:val="24"/>
        </w:rPr>
        <w:t>Μιχαλολιάκο</w:t>
      </w:r>
      <w:proofErr w:type="spellEnd"/>
      <w:r>
        <w:rPr>
          <w:rFonts w:eastAsia="Times New Roman"/>
          <w:szCs w:val="24"/>
        </w:rPr>
        <w:t xml:space="preserve"> και δεν μπορείτε να τη φιμώσετε, γιατί δεν είναι ίδια </w:t>
      </w:r>
      <w:r>
        <w:rPr>
          <w:rFonts w:eastAsia="Times New Roman"/>
          <w:szCs w:val="24"/>
        </w:rPr>
        <w:t xml:space="preserve">με εσάς, ούτε να τη φυλακίσετε. </w:t>
      </w:r>
      <w:r>
        <w:rPr>
          <w:rFonts w:eastAsia="Times New Roman"/>
          <w:szCs w:val="24"/>
        </w:rPr>
        <w:lastRenderedPageBreak/>
        <w:t>Δεν μπορείτε να την ακουμπήσετε. Ζει στις ψυχές των Ελλήνων. Οι ψυχές των Ελλήνων θέλουν κάθαρση, θέλουν προσωπική και εθνική αξιοπρέπεια! Θέλουν τη Χρυσή Αυγή του ελληνισμού!</w:t>
      </w:r>
    </w:p>
    <w:p w14:paraId="4BEE057F" w14:textId="77777777" w:rsidR="00431301" w:rsidRDefault="007E33ED">
      <w:pPr>
        <w:spacing w:line="600" w:lineRule="auto"/>
        <w:ind w:firstLine="720"/>
        <w:jc w:val="both"/>
        <w:rPr>
          <w:rFonts w:eastAsia="Times New Roman"/>
          <w:szCs w:val="24"/>
        </w:rPr>
      </w:pPr>
      <w:r>
        <w:rPr>
          <w:rFonts w:eastAsia="Times New Roman"/>
          <w:szCs w:val="24"/>
        </w:rPr>
        <w:t>Καληνύχτα, σάπιο πολιτικό σύστημα! Ζήτω η αιωνία</w:t>
      </w:r>
      <w:r>
        <w:rPr>
          <w:rFonts w:eastAsia="Times New Roman"/>
          <w:szCs w:val="24"/>
        </w:rPr>
        <w:t xml:space="preserve"> Ελλάς! </w:t>
      </w:r>
    </w:p>
    <w:p w14:paraId="4BEE0580" w14:textId="77777777" w:rsidR="00431301" w:rsidRDefault="007E33ED">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4BEE0581" w14:textId="77777777" w:rsidR="00431301" w:rsidRDefault="007E33E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Μετά το κήρυγμα…</w:t>
      </w:r>
    </w:p>
    <w:p w14:paraId="4BEE0582" w14:textId="77777777" w:rsidR="00431301" w:rsidRDefault="007E33ED">
      <w:pPr>
        <w:spacing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Ναζιστικός λόγος κι αυτός; Εθνικιστικός είναι!</w:t>
      </w:r>
    </w:p>
    <w:p w14:paraId="4BEE0583" w14:textId="77777777" w:rsidR="00431301" w:rsidRDefault="007E33E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Εντελώς. Τι να σας πω; Χιτλερικός είναι. Είναι πιο προχωρημένο. </w:t>
      </w:r>
    </w:p>
    <w:p w14:paraId="4BEE0584" w14:textId="77777777" w:rsidR="00431301" w:rsidRDefault="007E33ED">
      <w:pPr>
        <w:spacing w:line="600" w:lineRule="auto"/>
        <w:ind w:firstLine="720"/>
        <w:jc w:val="both"/>
        <w:rPr>
          <w:rFonts w:eastAsia="Times New Roman"/>
          <w:szCs w:val="24"/>
        </w:rPr>
      </w:pPr>
      <w:r>
        <w:rPr>
          <w:rFonts w:eastAsia="Times New Roman"/>
          <w:szCs w:val="24"/>
        </w:rPr>
        <w:lastRenderedPageBreak/>
        <w:t xml:space="preserve">Επειδή νομίζω –εκ της </w:t>
      </w:r>
      <w:proofErr w:type="spellStart"/>
      <w:r>
        <w:rPr>
          <w:rFonts w:eastAsia="Times New Roman"/>
          <w:szCs w:val="24"/>
        </w:rPr>
        <w:t>θέσεώς</w:t>
      </w:r>
      <w:proofErr w:type="spellEnd"/>
      <w:r>
        <w:rPr>
          <w:rFonts w:eastAsia="Times New Roman"/>
          <w:szCs w:val="24"/>
        </w:rPr>
        <w:t xml:space="preserve"> μου πρέπει να το πω- ότι το ζήτημα εδώ δεν είναι το άρθρο του Συντάγματος που καθιερώνει την ελευθερία του λόγου στους Βουλευτές, υπάρχουν τα βασικά ατομικά δικαι</w:t>
      </w:r>
      <w:r>
        <w:rPr>
          <w:rFonts w:eastAsia="Times New Roman"/>
          <w:szCs w:val="24"/>
        </w:rPr>
        <w:t>ώματα στην Ελλάδα, ευτυχώς, μεταξύ των οποίων το άρθρο 5, που λέει: «Όσοι ζουν στην ελληνική επικράτεια απολαμβάνουν τιμής, αξιοπρέπειας και ελευθερίας, ανεξάρτητα από την εθνική προέλευση, από τις θρησκευτικές πεποι</w:t>
      </w:r>
      <w:r>
        <w:rPr>
          <w:rFonts w:eastAsia="Times New Roman"/>
          <w:szCs w:val="24"/>
        </w:rPr>
        <w:t>θ</w:t>
      </w:r>
      <w:r>
        <w:rPr>
          <w:rFonts w:eastAsia="Times New Roman"/>
          <w:szCs w:val="24"/>
        </w:rPr>
        <w:t>ήσεις τους, από τη φυλετική τους καταγω</w:t>
      </w:r>
      <w:r>
        <w:rPr>
          <w:rFonts w:eastAsia="Times New Roman"/>
          <w:szCs w:val="24"/>
        </w:rPr>
        <w:t>γή κι από τις πολιτικές τους πεποιθήσεις».</w:t>
      </w:r>
    </w:p>
    <w:p w14:paraId="4BEE0585" w14:textId="77777777" w:rsidR="00431301" w:rsidRDefault="007E33ED">
      <w:pPr>
        <w:spacing w:line="600" w:lineRule="auto"/>
        <w:ind w:firstLine="720"/>
        <w:jc w:val="center"/>
        <w:rPr>
          <w:rFonts w:eastAsia="Times New Roman"/>
          <w:szCs w:val="24"/>
        </w:rPr>
      </w:pPr>
      <w:r>
        <w:rPr>
          <w:rFonts w:eastAsia="Times New Roman"/>
          <w:szCs w:val="24"/>
        </w:rPr>
        <w:t>(Χειροκροτήματα)</w:t>
      </w:r>
    </w:p>
    <w:p w14:paraId="4BEE0586" w14:textId="77777777" w:rsidR="00431301" w:rsidRDefault="007E33ED">
      <w:pPr>
        <w:spacing w:line="600" w:lineRule="auto"/>
        <w:ind w:firstLine="720"/>
        <w:jc w:val="both"/>
        <w:rPr>
          <w:rFonts w:eastAsia="Times New Roman"/>
          <w:szCs w:val="24"/>
        </w:rPr>
      </w:pPr>
      <w:r>
        <w:rPr>
          <w:rFonts w:eastAsia="Times New Roman"/>
          <w:szCs w:val="24"/>
        </w:rPr>
        <w:t>Αυτά δεν τα ξέρει, βέβαια, η Χρυσή Αυγή και είναι προκλητικό το ότι επικαλείται και το Σύνταγμα. Δηλαδή, έχουμε φτάσει…</w:t>
      </w:r>
      <w:r>
        <w:rPr>
          <w:rFonts w:eastAsia="Times New Roman"/>
          <w:szCs w:val="24"/>
        </w:rPr>
        <w:t xml:space="preserve"> </w:t>
      </w:r>
      <w:r>
        <w:rPr>
          <w:rFonts w:eastAsia="Times New Roman"/>
          <w:szCs w:val="24"/>
        </w:rPr>
        <w:t>Δεν ξέρω τι να πω.</w:t>
      </w:r>
    </w:p>
    <w:p w14:paraId="4BEE0587" w14:textId="77777777" w:rsidR="00431301" w:rsidRDefault="007E33ED">
      <w:pPr>
        <w:spacing w:line="600" w:lineRule="auto"/>
        <w:ind w:firstLine="720"/>
        <w:jc w:val="both"/>
        <w:rPr>
          <w:rFonts w:eastAsia="Times New Roman"/>
          <w:szCs w:val="24"/>
        </w:rPr>
      </w:pPr>
      <w:r>
        <w:rPr>
          <w:rFonts w:eastAsia="Times New Roman"/>
          <w:szCs w:val="24"/>
        </w:rPr>
        <w:lastRenderedPageBreak/>
        <w:t xml:space="preserve">Κατόπιν τούτου, κυρίες και κύριοι συνάδελφοι, όπως είπα, </w:t>
      </w:r>
      <w:r>
        <w:rPr>
          <w:rFonts w:eastAsia="Times New Roman"/>
          <w:szCs w:val="24"/>
        </w:rPr>
        <w:t xml:space="preserve">όποιος Κοινοβουλευτικός Εκπρόσωπος θα ήθελε μπορεί να πάρει τον λόγο. Έχουν ήδη ζητήσει τον λόγο…  </w:t>
      </w:r>
    </w:p>
    <w:p w14:paraId="4BEE0588" w14:textId="77777777" w:rsidR="00431301" w:rsidRDefault="007E33ED">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Κυρία Πρόεδρε, μπορώ να έχω τον λόγο; </w:t>
      </w:r>
    </w:p>
    <w:p w14:paraId="4BEE0589" w14:textId="77777777" w:rsidR="00431301" w:rsidRDefault="007E33E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Για ποιο θέμα; Τώρα καλούμε τους Κοινοβουλευτικούς Εκπροσ</w:t>
      </w:r>
      <w:r>
        <w:rPr>
          <w:rFonts w:eastAsia="Times New Roman"/>
          <w:szCs w:val="24"/>
        </w:rPr>
        <w:t xml:space="preserve">ώπους.  </w:t>
      </w:r>
    </w:p>
    <w:p w14:paraId="4BEE058A" w14:textId="77777777" w:rsidR="00431301" w:rsidRDefault="007E33E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Μπορώ να πάρω τον λόγο; </w:t>
      </w:r>
    </w:p>
    <w:p w14:paraId="4BEE058B" w14:textId="77777777" w:rsidR="00431301" w:rsidRDefault="007E33E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Όχι. Μετά, στη σειρά σας, αν είστε Κοινοβουλευτικός.</w:t>
      </w:r>
    </w:p>
    <w:p w14:paraId="4BEE058C" w14:textId="77777777" w:rsidR="00431301" w:rsidRDefault="007E33E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Όπως στα δικαστήρια, ο κατηγορούμενος παίρνει τον λόγο στο τέλος; </w:t>
      </w:r>
    </w:p>
    <w:p w14:paraId="4BEE058D" w14:textId="77777777" w:rsidR="00431301" w:rsidRDefault="007E33ED">
      <w:pPr>
        <w:spacing w:line="600" w:lineRule="auto"/>
        <w:ind w:firstLine="720"/>
        <w:jc w:val="both"/>
        <w:rPr>
          <w:rFonts w:eastAsia="Times New Roman"/>
          <w:szCs w:val="24"/>
        </w:rPr>
      </w:pPr>
      <w:r>
        <w:rPr>
          <w:rFonts w:eastAsia="Times New Roman"/>
          <w:b/>
          <w:szCs w:val="24"/>
        </w:rPr>
        <w:lastRenderedPageBreak/>
        <w:t>ΠΡΟΕΔΡΕΥΟΥΣΑ (Αναστασία Χρ</w:t>
      </w:r>
      <w:r>
        <w:rPr>
          <w:rFonts w:eastAsia="Times New Roman"/>
          <w:b/>
          <w:szCs w:val="24"/>
        </w:rPr>
        <w:t xml:space="preserve">ιστοδουλοπούλου): </w:t>
      </w:r>
      <w:r>
        <w:rPr>
          <w:rFonts w:eastAsia="Times New Roman"/>
          <w:szCs w:val="24"/>
        </w:rPr>
        <w:t xml:space="preserve">Όχι, τι σχέση έχει ο κατηγορούμενος; </w:t>
      </w:r>
    </w:p>
    <w:p w14:paraId="4BEE058E" w14:textId="77777777" w:rsidR="00431301" w:rsidRDefault="007E33ED">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Μπορώ να μιλήσω; </w:t>
      </w:r>
    </w:p>
    <w:p w14:paraId="4BEE058F" w14:textId="77777777" w:rsidR="00431301" w:rsidRDefault="007E33E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Εμένα μου ζητάτε τον λόγο; Μα, δεν επιτρέπεται </w:t>
      </w:r>
      <w:r>
        <w:rPr>
          <w:rFonts w:eastAsia="Times New Roman"/>
          <w:szCs w:val="24"/>
        </w:rPr>
        <w:t xml:space="preserve">σ’ </w:t>
      </w:r>
      <w:r>
        <w:rPr>
          <w:rFonts w:eastAsia="Times New Roman"/>
          <w:szCs w:val="24"/>
        </w:rPr>
        <w:t>αυτή τη διαδικασία.</w:t>
      </w:r>
    </w:p>
    <w:p w14:paraId="4BEE0590" w14:textId="77777777" w:rsidR="00431301" w:rsidRDefault="007E33ED">
      <w:pPr>
        <w:spacing w:line="600" w:lineRule="auto"/>
        <w:ind w:firstLine="720"/>
        <w:jc w:val="center"/>
        <w:rPr>
          <w:rFonts w:eastAsia="Times New Roman"/>
          <w:szCs w:val="24"/>
        </w:rPr>
      </w:pPr>
      <w:r>
        <w:rPr>
          <w:rFonts w:eastAsia="Times New Roman"/>
          <w:szCs w:val="24"/>
        </w:rPr>
        <w:t>(Θόρυβος – Διαμαρτυρίες)</w:t>
      </w:r>
    </w:p>
    <w:p w14:paraId="4BEE0591" w14:textId="77777777" w:rsidR="00431301" w:rsidRDefault="007E33ED">
      <w:pPr>
        <w:spacing w:line="600" w:lineRule="auto"/>
        <w:ind w:firstLine="720"/>
        <w:jc w:val="both"/>
        <w:rPr>
          <w:rFonts w:eastAsia="Times New Roman"/>
          <w:szCs w:val="24"/>
        </w:rPr>
      </w:pPr>
      <w:r>
        <w:rPr>
          <w:rFonts w:eastAsia="Times New Roman"/>
          <w:szCs w:val="24"/>
        </w:rPr>
        <w:t>Ελάτε, κύριε Παππά, κατεβεί</w:t>
      </w:r>
      <w:r>
        <w:rPr>
          <w:rFonts w:eastAsia="Times New Roman"/>
          <w:szCs w:val="24"/>
        </w:rPr>
        <w:t>τε κάτω. Δεν έχετε δικαίωμα. Είπαμε ότι θα κληθούν οι Κοινοβουλευτικοί Εκπρόσωποι με βάση τη δύναμη των κομμάτων. Εσείς γιατί;</w:t>
      </w:r>
    </w:p>
    <w:p w14:paraId="4BEE0592"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Με τη σειρά!</w:t>
      </w:r>
    </w:p>
    <w:p w14:paraId="4BEE0593"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Με τη σειρά!</w:t>
      </w:r>
    </w:p>
    <w:p w14:paraId="4BEE0594"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4BEE0595"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Όπως θέλετε εσείς κάθε φορά.</w:t>
      </w:r>
    </w:p>
    <w:p w14:paraId="4BEE0596" w14:textId="77777777" w:rsidR="00431301" w:rsidRDefault="007E33ED">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Όχι. Έτσι μου έχουν δώσει τις οδηγίες. Σας παρακαλώ.</w:t>
      </w:r>
    </w:p>
    <w:p w14:paraId="4BEE0597" w14:textId="77777777" w:rsidR="00431301" w:rsidRDefault="007E33ED">
      <w:pPr>
        <w:spacing w:line="600" w:lineRule="auto"/>
        <w:ind w:firstLine="720"/>
        <w:jc w:val="both"/>
        <w:rPr>
          <w:rFonts w:eastAsia="Times New Roman"/>
          <w:bCs/>
          <w:szCs w:val="24"/>
        </w:rPr>
      </w:pPr>
      <w:r>
        <w:rPr>
          <w:rFonts w:eastAsia="Times New Roman"/>
          <w:bCs/>
          <w:szCs w:val="24"/>
        </w:rPr>
        <w:t xml:space="preserve">Από τον ΣΥΡΙΖΑ τον λόγο θα πάρει ο κ. Μπαλτάς. Από τη Νέα Δημοκρατία ο κ. Γεωργαντάς, από τη Δημοκρατική Συμπαράταξης η κ. </w:t>
      </w:r>
      <w:proofErr w:type="spellStart"/>
      <w:r>
        <w:rPr>
          <w:rFonts w:eastAsia="Times New Roman"/>
          <w:bCs/>
          <w:szCs w:val="24"/>
        </w:rPr>
        <w:t>Χριστοφιλοπούλου</w:t>
      </w:r>
      <w:proofErr w:type="spellEnd"/>
      <w:r>
        <w:rPr>
          <w:rFonts w:eastAsia="Times New Roman"/>
          <w:bCs/>
          <w:szCs w:val="24"/>
        </w:rPr>
        <w:t xml:space="preserve">, από τη Χρυσή Αυγή </w:t>
      </w:r>
      <w:r>
        <w:rPr>
          <w:rFonts w:eastAsia="Times New Roman"/>
          <w:bCs/>
          <w:szCs w:val="24"/>
        </w:rPr>
        <w:t xml:space="preserve">ο κ. Χρήστος Παππάς, από το ΚΚΕ ο κ. Γκιόκας, από τους ΑΝΕΛ ο κ. </w:t>
      </w:r>
      <w:proofErr w:type="spellStart"/>
      <w:r>
        <w:rPr>
          <w:rFonts w:eastAsia="Times New Roman"/>
          <w:bCs/>
          <w:szCs w:val="24"/>
        </w:rPr>
        <w:t>Παπαχριστόπουλος</w:t>
      </w:r>
      <w:proofErr w:type="spellEnd"/>
      <w:r>
        <w:rPr>
          <w:rFonts w:eastAsia="Times New Roman"/>
          <w:bCs/>
          <w:szCs w:val="24"/>
        </w:rPr>
        <w:t xml:space="preserve"> και από το Ποτάμι ο κ. </w:t>
      </w:r>
      <w:proofErr w:type="spellStart"/>
      <w:r>
        <w:rPr>
          <w:rFonts w:eastAsia="Times New Roman"/>
          <w:bCs/>
          <w:szCs w:val="24"/>
        </w:rPr>
        <w:t>Δανέλλης</w:t>
      </w:r>
      <w:proofErr w:type="spellEnd"/>
      <w:r>
        <w:rPr>
          <w:rFonts w:eastAsia="Times New Roman"/>
          <w:bCs/>
          <w:szCs w:val="24"/>
        </w:rPr>
        <w:t>. Η Ένωση Κεντρώων δεν έχει δηλώσει κάποιον.</w:t>
      </w:r>
    </w:p>
    <w:p w14:paraId="4BEE0598" w14:textId="77777777" w:rsidR="00431301" w:rsidRDefault="007E33ED">
      <w:pPr>
        <w:spacing w:line="600" w:lineRule="auto"/>
        <w:ind w:firstLine="720"/>
        <w:jc w:val="both"/>
        <w:rPr>
          <w:rFonts w:eastAsia="Times New Roman"/>
          <w:bCs/>
          <w:szCs w:val="24"/>
        </w:rPr>
      </w:pPr>
      <w:r>
        <w:rPr>
          <w:rFonts w:eastAsia="Times New Roman"/>
          <w:bCs/>
          <w:szCs w:val="24"/>
        </w:rPr>
        <w:t>Ορίστε, κύριε Μπαλτά, έχετε τον λόγο για πέντε λεπτά.</w:t>
      </w:r>
    </w:p>
    <w:p w14:paraId="4BEE0599" w14:textId="77777777" w:rsidR="00431301" w:rsidRDefault="007E33ED">
      <w:pPr>
        <w:spacing w:line="600" w:lineRule="auto"/>
        <w:ind w:firstLine="720"/>
        <w:jc w:val="both"/>
        <w:rPr>
          <w:rFonts w:eastAsia="Times New Roman"/>
          <w:bCs/>
          <w:szCs w:val="24"/>
        </w:rPr>
      </w:pPr>
      <w:r>
        <w:rPr>
          <w:rFonts w:eastAsia="Times New Roman"/>
          <w:b/>
          <w:bCs/>
          <w:szCs w:val="24"/>
        </w:rPr>
        <w:t xml:space="preserve">ΑΡΙΣΤΕΙΔΗΣ ΜΠΑΛΤΑΣ: </w:t>
      </w:r>
      <w:r>
        <w:rPr>
          <w:rFonts w:eastAsia="Times New Roman"/>
          <w:bCs/>
          <w:szCs w:val="24"/>
        </w:rPr>
        <w:t>Ευχαριστώ, κυρία Πρόεδρε</w:t>
      </w:r>
      <w:r>
        <w:rPr>
          <w:rFonts w:eastAsia="Times New Roman"/>
          <w:bCs/>
          <w:szCs w:val="24"/>
        </w:rPr>
        <w:t xml:space="preserve">. </w:t>
      </w:r>
    </w:p>
    <w:p w14:paraId="4BEE059A" w14:textId="77777777" w:rsidR="00431301" w:rsidRDefault="007E33ED">
      <w:pPr>
        <w:spacing w:line="600" w:lineRule="auto"/>
        <w:ind w:firstLine="720"/>
        <w:jc w:val="both"/>
        <w:rPr>
          <w:rFonts w:eastAsia="Times New Roman"/>
          <w:bCs/>
          <w:szCs w:val="24"/>
        </w:rPr>
      </w:pPr>
      <w:r>
        <w:rPr>
          <w:rFonts w:eastAsia="Times New Roman"/>
          <w:bCs/>
          <w:szCs w:val="24"/>
        </w:rPr>
        <w:lastRenderedPageBreak/>
        <w:t>Κυρίες και κύριοι Βουλευτές, επιτρέψτε μου να ξεκινήσω από το εξής: Είναι προφανές ότι η περιοχή μας ολόκληρη και η Ελλάδα ειδικότερα περνάει αυτόν τον καιρό δύσκολες μέρες που θέλουν νηφαλιότητα και άλλες ιδιότητες τέτοιου χαρακτήρα.</w:t>
      </w:r>
    </w:p>
    <w:p w14:paraId="4BEE059B" w14:textId="77777777" w:rsidR="00431301" w:rsidRDefault="007E33ED">
      <w:pPr>
        <w:spacing w:line="600" w:lineRule="auto"/>
        <w:ind w:firstLine="720"/>
        <w:jc w:val="both"/>
        <w:rPr>
          <w:rFonts w:eastAsia="Times New Roman"/>
          <w:bCs/>
          <w:szCs w:val="24"/>
        </w:rPr>
      </w:pPr>
      <w:r>
        <w:rPr>
          <w:rFonts w:eastAsia="Times New Roman"/>
          <w:bCs/>
          <w:szCs w:val="24"/>
        </w:rPr>
        <w:t xml:space="preserve">Απέναντι </w:t>
      </w:r>
      <w:r>
        <w:rPr>
          <w:rFonts w:eastAsia="Times New Roman"/>
          <w:bCs/>
          <w:szCs w:val="24"/>
        </w:rPr>
        <w:t>σ’</w:t>
      </w:r>
      <w:r>
        <w:rPr>
          <w:rFonts w:eastAsia="Times New Roman"/>
          <w:bCs/>
          <w:szCs w:val="24"/>
        </w:rPr>
        <w:t xml:space="preserve"> αυτήν </w:t>
      </w:r>
      <w:r>
        <w:rPr>
          <w:rFonts w:eastAsia="Times New Roman"/>
          <w:bCs/>
          <w:szCs w:val="24"/>
        </w:rPr>
        <w:t xml:space="preserve">την κατάσταση νομίζω ότι ένα από τα βασικά μας όπλα είναι η Δημοκρατία, η διεύρυνση και η εμβάθυνση της Δημοκρατίας σε όλα τα επίπεδα, στην καθημερινή ζωή, εντός των θεσμών, </w:t>
      </w:r>
      <w:proofErr w:type="spellStart"/>
      <w:r>
        <w:rPr>
          <w:rFonts w:eastAsia="Times New Roman"/>
          <w:bCs/>
          <w:szCs w:val="24"/>
        </w:rPr>
        <w:t>διαθεσμικά</w:t>
      </w:r>
      <w:proofErr w:type="spellEnd"/>
      <w:r>
        <w:rPr>
          <w:rFonts w:eastAsia="Times New Roman"/>
          <w:bCs/>
          <w:szCs w:val="24"/>
        </w:rPr>
        <w:t xml:space="preserve"> –αν θέλετε- και βεβαίως και εντός του Κοινοβουλίου.</w:t>
      </w:r>
    </w:p>
    <w:p w14:paraId="4BEE059C" w14:textId="77777777" w:rsidR="00431301" w:rsidRDefault="007E33ED">
      <w:pPr>
        <w:spacing w:line="600" w:lineRule="auto"/>
        <w:ind w:firstLine="720"/>
        <w:jc w:val="both"/>
        <w:rPr>
          <w:rFonts w:eastAsia="Times New Roman"/>
          <w:bCs/>
          <w:szCs w:val="24"/>
        </w:rPr>
      </w:pPr>
      <w:r>
        <w:rPr>
          <w:rFonts w:eastAsia="Times New Roman"/>
          <w:bCs/>
          <w:szCs w:val="24"/>
        </w:rPr>
        <w:t>Η Δημοκρατία έχει μ</w:t>
      </w:r>
      <w:r>
        <w:rPr>
          <w:rFonts w:eastAsia="Times New Roman"/>
          <w:bCs/>
          <w:szCs w:val="24"/>
        </w:rPr>
        <w:t xml:space="preserve">ια ιδιότητα. Έχει την ιδιότητα ότι εντός ενός πλαισίου, που συμφωνούμε ότι μας διέπει όλους, μία νηφάλια συζήτηση μπορεί να παραγάγει ένα αποτέλεσμα το οποίο είναι ισχυρότερο και πλουσιότερο από την οποιαδήποτε συγκεκριμένη γνώμη </w:t>
      </w:r>
      <w:r>
        <w:rPr>
          <w:rFonts w:eastAsia="Times New Roman"/>
          <w:bCs/>
          <w:szCs w:val="24"/>
        </w:rPr>
        <w:lastRenderedPageBreak/>
        <w:t xml:space="preserve">τίθεται </w:t>
      </w:r>
      <w:r>
        <w:rPr>
          <w:rFonts w:eastAsia="Times New Roman"/>
          <w:bCs/>
          <w:szCs w:val="24"/>
        </w:rPr>
        <w:t xml:space="preserve">σ’ </w:t>
      </w:r>
      <w:r>
        <w:rPr>
          <w:rFonts w:eastAsia="Times New Roman"/>
          <w:bCs/>
          <w:szCs w:val="24"/>
        </w:rPr>
        <w:t>αυτό το πλαίσιο</w:t>
      </w:r>
      <w:r>
        <w:rPr>
          <w:rFonts w:eastAsia="Times New Roman"/>
          <w:bCs/>
          <w:szCs w:val="24"/>
        </w:rPr>
        <w:t xml:space="preserve"> προκαταβολικά. Με αυτήν την έννοια η Δημοκρατία έχει μια παραγωγική δύναμη την οποία πρέπει να αρχίσουμε να καταλαβαίνουμε </w:t>
      </w:r>
      <w:r>
        <w:rPr>
          <w:rFonts w:eastAsia="Times New Roman"/>
          <w:bCs/>
          <w:szCs w:val="24"/>
        </w:rPr>
        <w:t xml:space="preserve">πως </w:t>
      </w:r>
      <w:r>
        <w:rPr>
          <w:rFonts w:eastAsia="Times New Roman"/>
          <w:bCs/>
          <w:szCs w:val="24"/>
        </w:rPr>
        <w:t xml:space="preserve">να χρησιμοποιούμε. </w:t>
      </w:r>
    </w:p>
    <w:p w14:paraId="4BEE059D" w14:textId="77777777" w:rsidR="00431301" w:rsidRDefault="007E33ED">
      <w:pPr>
        <w:spacing w:line="600" w:lineRule="auto"/>
        <w:ind w:firstLine="720"/>
        <w:jc w:val="both"/>
        <w:rPr>
          <w:rFonts w:eastAsia="Times New Roman"/>
          <w:bCs/>
          <w:szCs w:val="24"/>
        </w:rPr>
      </w:pPr>
      <w:r>
        <w:rPr>
          <w:rFonts w:eastAsia="Times New Roman"/>
          <w:bCs/>
          <w:szCs w:val="24"/>
        </w:rPr>
        <w:t xml:space="preserve">Αναφέρομαι στη </w:t>
      </w:r>
      <w:r>
        <w:rPr>
          <w:rFonts w:eastAsia="Times New Roman"/>
          <w:bCs/>
          <w:szCs w:val="24"/>
        </w:rPr>
        <w:t xml:space="preserve">δημοκρατία </w:t>
      </w:r>
      <w:r>
        <w:rPr>
          <w:rFonts w:eastAsia="Times New Roman"/>
          <w:bCs/>
          <w:szCs w:val="24"/>
        </w:rPr>
        <w:t xml:space="preserve">για έναν πολύ συγκεκριμένο λόγο. Η </w:t>
      </w:r>
      <w:r>
        <w:rPr>
          <w:rFonts w:eastAsia="Times New Roman"/>
          <w:bCs/>
          <w:szCs w:val="24"/>
        </w:rPr>
        <w:t>δημοκρατία</w:t>
      </w:r>
      <w:r>
        <w:rPr>
          <w:rFonts w:eastAsia="Times New Roman"/>
          <w:bCs/>
          <w:szCs w:val="24"/>
        </w:rPr>
        <w:t xml:space="preserve">, όπως ξέρουμε όλοι, ανακαλύφθηκε, εφευρέθηκε –ό,τι θέλετε- στην αρχαία Ελλάδα. Και είναι χαρακτηριστικό ότι οι περισσότεροι ρέκτες του αρχαίου ελληνικού κλέους ξεχνούν να αναφέρονται συνήθως στον τρόπο λειτουργίας της </w:t>
      </w:r>
      <w:r>
        <w:rPr>
          <w:rFonts w:eastAsia="Times New Roman"/>
          <w:bCs/>
          <w:szCs w:val="24"/>
        </w:rPr>
        <w:t>δημοκρατίας</w:t>
      </w:r>
      <w:r>
        <w:rPr>
          <w:rFonts w:eastAsia="Times New Roman"/>
          <w:bCs/>
          <w:szCs w:val="24"/>
        </w:rPr>
        <w:t xml:space="preserve">, στα επιτεύγματά της και </w:t>
      </w:r>
      <w:r>
        <w:rPr>
          <w:rFonts w:eastAsia="Times New Roman"/>
          <w:bCs/>
          <w:szCs w:val="24"/>
        </w:rPr>
        <w:t>στο τι διδάσκει παγκοσμίως.</w:t>
      </w:r>
    </w:p>
    <w:p w14:paraId="4BEE059E" w14:textId="77777777" w:rsidR="00431301" w:rsidRDefault="007E33ED">
      <w:pPr>
        <w:spacing w:line="600" w:lineRule="auto"/>
        <w:ind w:firstLine="720"/>
        <w:jc w:val="both"/>
        <w:rPr>
          <w:rFonts w:eastAsia="Times New Roman"/>
          <w:bCs/>
          <w:szCs w:val="24"/>
        </w:rPr>
      </w:pPr>
      <w:r>
        <w:rPr>
          <w:rFonts w:eastAsia="Times New Roman"/>
          <w:bCs/>
          <w:szCs w:val="24"/>
        </w:rPr>
        <w:t xml:space="preserve">Η </w:t>
      </w:r>
      <w:r>
        <w:rPr>
          <w:rFonts w:eastAsia="Times New Roman"/>
          <w:bCs/>
          <w:szCs w:val="24"/>
        </w:rPr>
        <w:t>δημοκρατία</w:t>
      </w:r>
      <w:r>
        <w:rPr>
          <w:rFonts w:eastAsia="Times New Roman"/>
          <w:bCs/>
          <w:szCs w:val="24"/>
        </w:rPr>
        <w:t xml:space="preserve"> </w:t>
      </w:r>
      <w:proofErr w:type="spellStart"/>
      <w:r>
        <w:rPr>
          <w:rFonts w:eastAsia="Times New Roman"/>
          <w:bCs/>
          <w:szCs w:val="24"/>
        </w:rPr>
        <w:t>ξαναεφευρέθηκε</w:t>
      </w:r>
      <w:proofErr w:type="spellEnd"/>
      <w:r>
        <w:rPr>
          <w:rFonts w:eastAsia="Times New Roman"/>
          <w:bCs/>
          <w:szCs w:val="24"/>
        </w:rPr>
        <w:t xml:space="preserve"> –εάν θέλετε και με μία έννοια άλλαξε βεβαίως- στη νεωτερικότητα με τις μεγάλες ιδέες των στοχαστών της </w:t>
      </w:r>
      <w:proofErr w:type="spellStart"/>
      <w:r>
        <w:rPr>
          <w:rFonts w:eastAsia="Times New Roman"/>
          <w:bCs/>
          <w:szCs w:val="24"/>
        </w:rPr>
        <w:t>νεωτερικότητας</w:t>
      </w:r>
      <w:proofErr w:type="spellEnd"/>
      <w:r>
        <w:rPr>
          <w:rFonts w:eastAsia="Times New Roman"/>
          <w:bCs/>
          <w:szCs w:val="24"/>
        </w:rPr>
        <w:t xml:space="preserve"> και με τα αποτελέσματα που επέφεραν </w:t>
      </w:r>
      <w:r>
        <w:rPr>
          <w:rFonts w:eastAsia="Times New Roman"/>
          <w:bCs/>
          <w:szCs w:val="24"/>
        </w:rPr>
        <w:lastRenderedPageBreak/>
        <w:t>οι μεγάλες πολιτικές δημοκρατικές επαναστάσεις</w:t>
      </w:r>
      <w:r>
        <w:rPr>
          <w:rFonts w:eastAsia="Times New Roman"/>
          <w:bCs/>
          <w:szCs w:val="24"/>
        </w:rPr>
        <w:t xml:space="preserve"> της </w:t>
      </w:r>
      <w:proofErr w:type="spellStart"/>
      <w:r>
        <w:rPr>
          <w:rFonts w:eastAsia="Times New Roman"/>
          <w:bCs/>
          <w:szCs w:val="24"/>
        </w:rPr>
        <w:t>νεωτερικότητας</w:t>
      </w:r>
      <w:proofErr w:type="spellEnd"/>
      <w:r>
        <w:rPr>
          <w:rFonts w:eastAsia="Times New Roman"/>
          <w:bCs/>
          <w:szCs w:val="24"/>
        </w:rPr>
        <w:t xml:space="preserve">, η αγγλική, η αμερικάνικη, βεβαίως, η γαλλική και αργότερα και η δική μας. </w:t>
      </w:r>
    </w:p>
    <w:p w14:paraId="4BEE059F" w14:textId="77777777" w:rsidR="00431301" w:rsidRDefault="007E33ED">
      <w:pPr>
        <w:spacing w:line="600" w:lineRule="auto"/>
        <w:ind w:firstLine="720"/>
        <w:jc w:val="both"/>
        <w:rPr>
          <w:rFonts w:eastAsia="Times New Roman"/>
          <w:bCs/>
          <w:szCs w:val="24"/>
        </w:rPr>
      </w:pPr>
      <w:r>
        <w:rPr>
          <w:rFonts w:eastAsia="Times New Roman"/>
          <w:bCs/>
          <w:szCs w:val="24"/>
        </w:rPr>
        <w:t>Εκεί διευρύνθηκε η έννοια της Δημοκρατίας, διότι εκεί φάνηκε ότι υπάρχει μια ιδιότητα στο ανθρώπινο ον –το μόνο ζώο που μπορεί να το κάνει- ότι μπορεί να εκπροσ</w:t>
      </w:r>
      <w:r>
        <w:rPr>
          <w:rFonts w:eastAsia="Times New Roman"/>
          <w:bCs/>
          <w:szCs w:val="24"/>
        </w:rPr>
        <w:t xml:space="preserve">ωπεί και να εκπροσωπείται, ότι μπορεί κάποιος να αναλάβει να εκπροσωπήσει κάποιους άλλους και να ανακληθεί απ’ αυτούς, εάν δεν τους εκπροσωπεί σωστά. Και αυτή η δυνατότητα διεύρυνε τον χώρο εφαρμογής της </w:t>
      </w:r>
      <w:r>
        <w:rPr>
          <w:rFonts w:eastAsia="Times New Roman"/>
          <w:bCs/>
          <w:szCs w:val="24"/>
        </w:rPr>
        <w:t xml:space="preserve">δημοκρατίας </w:t>
      </w:r>
      <w:r>
        <w:rPr>
          <w:rFonts w:eastAsia="Times New Roman"/>
          <w:bCs/>
          <w:szCs w:val="24"/>
        </w:rPr>
        <w:t>από την αρχαία πόλη-κράτος σε μεγαλύτερε</w:t>
      </w:r>
      <w:r>
        <w:rPr>
          <w:rFonts w:eastAsia="Times New Roman"/>
          <w:bCs/>
          <w:szCs w:val="24"/>
        </w:rPr>
        <w:t>ς επικράτειες.</w:t>
      </w:r>
    </w:p>
    <w:p w14:paraId="4BEE05A0" w14:textId="77777777" w:rsidR="00431301" w:rsidRDefault="007E33ED">
      <w:pPr>
        <w:spacing w:line="600" w:lineRule="auto"/>
        <w:ind w:firstLine="720"/>
        <w:jc w:val="both"/>
        <w:rPr>
          <w:rFonts w:eastAsia="Times New Roman"/>
          <w:bCs/>
          <w:szCs w:val="24"/>
        </w:rPr>
      </w:pPr>
      <w:r>
        <w:rPr>
          <w:rFonts w:eastAsia="Times New Roman"/>
          <w:bCs/>
          <w:szCs w:val="24"/>
        </w:rPr>
        <w:lastRenderedPageBreak/>
        <w:t xml:space="preserve">Τα λέω αυτά, γιατί το βασικό ίσως χαρακτηριστικό της Δημοκρατίας σε σχέση με όλα τα άλλα πολιτεύματα είναι ότι δεν επιδέχεται κανενός είδους υπερβατική αρχή για τη δική της θεμελίωση. Η δική της θεμελίωση βασίζεται στην ελεύθερη διαβούλευση </w:t>
      </w:r>
      <w:r>
        <w:rPr>
          <w:rFonts w:eastAsia="Times New Roman"/>
          <w:bCs/>
          <w:szCs w:val="24"/>
        </w:rPr>
        <w:t xml:space="preserve">των μελών της εκάστοτε κοινωνίας και με την αρχή της εκπροσώπησης. Δεν υπάρχουν πια ελέω Θεού μοναρχίες, απόλυτες βασιλείες, τυραννίες κ.λπ., διότι οι άνθρωποι μόνοι τους μπορούν να </w:t>
      </w:r>
      <w:proofErr w:type="spellStart"/>
      <w:r>
        <w:rPr>
          <w:rFonts w:eastAsia="Times New Roman"/>
          <w:bCs/>
          <w:szCs w:val="24"/>
        </w:rPr>
        <w:t>αυτοκυβερνηθούν</w:t>
      </w:r>
      <w:proofErr w:type="spellEnd"/>
      <w:r>
        <w:rPr>
          <w:rFonts w:eastAsia="Times New Roman"/>
          <w:bCs/>
          <w:szCs w:val="24"/>
        </w:rPr>
        <w:t xml:space="preserve"> μέσω ακριβώς της </w:t>
      </w:r>
      <w:r>
        <w:rPr>
          <w:rFonts w:eastAsia="Times New Roman"/>
          <w:bCs/>
          <w:szCs w:val="24"/>
        </w:rPr>
        <w:t>δημοκρατίας</w:t>
      </w:r>
      <w:r>
        <w:rPr>
          <w:rFonts w:eastAsia="Times New Roman"/>
          <w:bCs/>
          <w:szCs w:val="24"/>
        </w:rPr>
        <w:t>.</w:t>
      </w:r>
    </w:p>
    <w:p w14:paraId="4BEE05A1" w14:textId="77777777" w:rsidR="00431301" w:rsidRDefault="007E33ED">
      <w:pPr>
        <w:spacing w:line="600" w:lineRule="auto"/>
        <w:ind w:firstLine="720"/>
        <w:jc w:val="both"/>
        <w:rPr>
          <w:rFonts w:eastAsia="Times New Roman" w:cs="Times New Roman"/>
          <w:szCs w:val="24"/>
        </w:rPr>
      </w:pPr>
      <w:r>
        <w:rPr>
          <w:rFonts w:eastAsia="Times New Roman"/>
          <w:bCs/>
          <w:szCs w:val="24"/>
        </w:rPr>
        <w:t xml:space="preserve">Αναχρονιστικά, δηλαδή, η </w:t>
      </w:r>
      <w:r>
        <w:rPr>
          <w:rFonts w:eastAsia="Times New Roman"/>
          <w:bCs/>
          <w:szCs w:val="24"/>
        </w:rPr>
        <w:t>δημ</w:t>
      </w:r>
      <w:r>
        <w:rPr>
          <w:rFonts w:eastAsia="Times New Roman"/>
          <w:bCs/>
          <w:szCs w:val="24"/>
        </w:rPr>
        <w:t xml:space="preserve">οκρατία </w:t>
      </w:r>
      <w:r>
        <w:rPr>
          <w:rFonts w:eastAsia="Times New Roman"/>
          <w:bCs/>
          <w:szCs w:val="24"/>
        </w:rPr>
        <w:t xml:space="preserve">καταργεί ήδη από την αρχαία Ελλάδα το περίφημο </w:t>
      </w:r>
      <w:proofErr w:type="spellStart"/>
      <w:r>
        <w:rPr>
          <w:rFonts w:eastAsia="Times New Roman"/>
          <w:color w:val="333333"/>
          <w:szCs w:val="24"/>
          <w:shd w:val="clear" w:color="auto" w:fill="FFFFFF"/>
        </w:rPr>
        <w:t>Führerprinzip</w:t>
      </w:r>
      <w:proofErr w:type="spellEnd"/>
      <w:r>
        <w:rPr>
          <w:rFonts w:eastAsia="Times New Roman" w:cs="Times New Roman"/>
          <w:szCs w:val="24"/>
        </w:rPr>
        <w:t>, την αρχή δηλαδή του ενός αρχηγού, όπως αυτή έγινε διαβόητη προφανώς στη χιτλερική Γερμανία.</w:t>
      </w:r>
    </w:p>
    <w:p w14:paraId="4BEE05A2"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δημοκρατία </w:t>
      </w:r>
      <w:r>
        <w:rPr>
          <w:rFonts w:eastAsia="Times New Roman" w:cs="Times New Roman"/>
          <w:szCs w:val="24"/>
        </w:rPr>
        <w:t>έχει και ένα άλλο χαρακτηριστικό. Επιτρέψτε μου να το χαρακτηρίσω «ταπεινό μεγαλε</w:t>
      </w:r>
      <w:r>
        <w:rPr>
          <w:rFonts w:eastAsia="Times New Roman" w:cs="Times New Roman"/>
          <w:szCs w:val="24"/>
        </w:rPr>
        <w:t xml:space="preserve">ίο». </w:t>
      </w:r>
    </w:p>
    <w:p w14:paraId="4BEE05A3"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Γιατί; Επειδή ένα κομμάτι του ελληνικού λαού διαμόρφωσε μία θέση όπου συσσωρευμένη οργή και όροι πολύ συγκεκριμένου θυμού τον οδήγησαν να ψηφίσει αυτοκαταστροφικά, κατά τη γνώμη μας, ένα μόρφωμα το οποίο σήμερα βρίσκεται υπό διερεύνηση ως προς το τι </w:t>
      </w:r>
      <w:r>
        <w:rPr>
          <w:rFonts w:eastAsia="Times New Roman" w:cs="Times New Roman"/>
          <w:szCs w:val="24"/>
        </w:rPr>
        <w:t>είναι. Συνιστά εγκληματικά οργάνωση. Είναι στα δικαστήρια. Αυτό το μόρφωμα, βέβαια, δεν είναι απλώς εγκληματική οργάνωση. Είναι εγκληματική οργάνωση με πολύ συγκεκριμένη ιδεολογία, με χίλια τεκμήρια που συζητιούνται αυτή</w:t>
      </w:r>
      <w:r>
        <w:rPr>
          <w:rFonts w:eastAsia="Times New Roman" w:cs="Times New Roman"/>
          <w:szCs w:val="24"/>
        </w:rPr>
        <w:t>ν</w:t>
      </w:r>
      <w:r>
        <w:rPr>
          <w:rFonts w:eastAsia="Times New Roman" w:cs="Times New Roman"/>
          <w:szCs w:val="24"/>
        </w:rPr>
        <w:t xml:space="preserve"> τη στιγμή στα δικαστήρια.</w:t>
      </w:r>
    </w:p>
    <w:p w14:paraId="4BEE05A4"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 xml:space="preserve">ναζιστικού χαρακτήρα εγκληματική οργάνωση και κάνει έμπρακτα τα εγκλήματά της, υπακούοντας στη δική της ναζιστική </w:t>
      </w:r>
      <w:r>
        <w:rPr>
          <w:rFonts w:eastAsia="Times New Roman" w:cs="Times New Roman"/>
          <w:szCs w:val="24"/>
        </w:rPr>
        <w:lastRenderedPageBreak/>
        <w:t xml:space="preserve">ιδεολογία. Τα ζήσαμε όλοι, τα παρακολουθούμε όλοι. Συνεχίζουν, παρά τα δικαστήρια, να εγκληματούν </w:t>
      </w:r>
      <w:r>
        <w:rPr>
          <w:rFonts w:eastAsia="Times New Roman" w:cs="Times New Roman"/>
          <w:szCs w:val="24"/>
        </w:rPr>
        <w:t xml:space="preserve">μ’ </w:t>
      </w:r>
      <w:r>
        <w:rPr>
          <w:rFonts w:eastAsia="Times New Roman" w:cs="Times New Roman"/>
          <w:szCs w:val="24"/>
        </w:rPr>
        <w:t>αυτόν τον τρόπο. Συνεχίζουν να προωθούν τ</w:t>
      </w:r>
      <w:r>
        <w:rPr>
          <w:rFonts w:eastAsia="Times New Roman" w:cs="Times New Roman"/>
          <w:szCs w:val="24"/>
        </w:rPr>
        <w:t xml:space="preserve">ις ίδιες ιδέες, μολονότι για λόγους ισχυρής θρασυδειλίας τις κρύβουν πλέον πίσω από ένα καινούργιο όνομα, το όνομα «εθνικισμός». </w:t>
      </w:r>
    </w:p>
    <w:p w14:paraId="4BEE05A5"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λοιπόν, εδώ, ότι η </w:t>
      </w:r>
      <w:r>
        <w:rPr>
          <w:rFonts w:eastAsia="Times New Roman" w:cs="Times New Roman"/>
          <w:szCs w:val="24"/>
        </w:rPr>
        <w:t xml:space="preserve">δημοκρατία </w:t>
      </w:r>
      <w:r>
        <w:rPr>
          <w:rFonts w:eastAsia="Times New Roman" w:cs="Times New Roman"/>
          <w:szCs w:val="24"/>
        </w:rPr>
        <w:t>έχει τη δυνατότητα να αμυνθεί απέναντι σε τέτοιου τύπου μορφώματα και δη σε</w:t>
      </w:r>
      <w:r>
        <w:rPr>
          <w:rFonts w:eastAsia="Times New Roman" w:cs="Times New Roman"/>
          <w:szCs w:val="24"/>
        </w:rPr>
        <w:t xml:space="preserve"> δύο επίπεδα. </w:t>
      </w:r>
    </w:p>
    <w:p w14:paraId="4BEE05A6"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Το πρώτο επίπεδο είναι το επίπεδο των ιδεών, βεβαίως. Κι επειδή ως κεντρική ιδέα της Χρυσής Αυγής εμφανίζεται αυτή</w:t>
      </w:r>
      <w:r>
        <w:rPr>
          <w:rFonts w:eastAsia="Times New Roman" w:cs="Times New Roman"/>
          <w:szCs w:val="24"/>
        </w:rPr>
        <w:t>ν</w:t>
      </w:r>
      <w:r>
        <w:rPr>
          <w:rFonts w:eastAsia="Times New Roman" w:cs="Times New Roman"/>
          <w:szCs w:val="24"/>
        </w:rPr>
        <w:t xml:space="preserve"> τη στιγμή η έννοια του εθνικισμού, επιτρέψτε μου να πω ποιος είναι ο εθνικισμός της Χρυσής Αυγής. Δεν θέλω να μπω στην κουβέν</w:t>
      </w:r>
      <w:r>
        <w:rPr>
          <w:rFonts w:eastAsia="Times New Roman" w:cs="Times New Roman"/>
          <w:szCs w:val="24"/>
        </w:rPr>
        <w:t xml:space="preserve">τα περί του χάους που χωρίζει τον εθνικισμό από τον πατριωτισμό. </w:t>
      </w:r>
      <w:r>
        <w:rPr>
          <w:rFonts w:eastAsia="Times New Roman" w:cs="Times New Roman"/>
          <w:szCs w:val="24"/>
        </w:rPr>
        <w:lastRenderedPageBreak/>
        <w:t xml:space="preserve">Είναι λίγο πιο θεωρητική αυτή η συζήτηση. Θέλω να πω για τον εθνικισμό καθαυτό της Χρυσής Αυγής. </w:t>
      </w:r>
    </w:p>
    <w:p w14:paraId="4BEE05A7"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Επιτρέψτε μου να πω ότι στο διάβα της ιστορίας, από την εποχή της κατοχής μέχρι σήμερα, μέχρι</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 ημέρα που συζητάμε εδώ, ο εθνικισμός αυτός κρύβει κάτι άλλο. Κρύβει ένα συστηματικό δωσιλογισμό, συστηματικό από την πρώτη στιγμή.</w:t>
      </w:r>
    </w:p>
    <w:p w14:paraId="4BEE05A8"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EE05A9"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Όταν εδώ υπάρχει η ναζιστική κατάκτηση, οι πρόγονοι της Χρυσής Αυγής ε</w:t>
      </w:r>
      <w:r>
        <w:rPr>
          <w:rFonts w:eastAsia="Times New Roman" w:cs="Times New Roman"/>
          <w:szCs w:val="24"/>
        </w:rPr>
        <w:t xml:space="preserve">ίναι με τον Χίτλερ. Χτυπούν αλύπητα τους πατριώτες, που προσπαθούν να υπερασπίσουν την ανεξαρτησία της χώρας και την απελευθέρωσή της, και έτσι κερδίζουν αυτό που οι ίδιοι θεωρούν δόξα. </w:t>
      </w:r>
    </w:p>
    <w:p w14:paraId="4BEE05AA"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στη συνέχεια οι δωσίλογοι δεν στιγματίστηκαν όσο έπρεπε μετά </w:t>
      </w:r>
      <w:r>
        <w:rPr>
          <w:rFonts w:eastAsia="Times New Roman" w:cs="Times New Roman"/>
          <w:szCs w:val="24"/>
        </w:rPr>
        <w:t>α</w:t>
      </w:r>
      <w:r>
        <w:rPr>
          <w:rFonts w:eastAsia="Times New Roman" w:cs="Times New Roman"/>
          <w:szCs w:val="24"/>
        </w:rPr>
        <w:t xml:space="preserve">πό </w:t>
      </w:r>
      <w:r>
        <w:rPr>
          <w:rFonts w:eastAsia="Times New Roman" w:cs="Times New Roman"/>
          <w:szCs w:val="24"/>
        </w:rPr>
        <w:t>το τέλος του πολέμου και επειδή εδώ ακολούθησε ο εμφύλιος, κατά τον οποίο οι ίδιοι οι δωσίλογοι συνέχισαν το έργο που έκαναν προηγουμένως και επειδή στο τέλος του εμφυλίου εμφιλοχώρησαν στις παρυφές του κράτους, συστήνοντας αυτό που λεγόταν τότε «παρακρ</w:t>
      </w:r>
      <w:r>
        <w:rPr>
          <w:rFonts w:eastAsia="Times New Roman" w:cs="Times New Roman"/>
          <w:szCs w:val="24"/>
        </w:rPr>
        <w:t>άτος», μέχρι να φτάσει ο Κωνσταντίνος Καραμανλής να αναφωνήσει «Ποιος επιτέλους κυβερνά αυτή</w:t>
      </w:r>
      <w:r>
        <w:rPr>
          <w:rFonts w:eastAsia="Times New Roman" w:cs="Times New Roman"/>
          <w:szCs w:val="24"/>
        </w:rPr>
        <w:t>ν</w:t>
      </w:r>
      <w:r>
        <w:rPr>
          <w:rFonts w:eastAsia="Times New Roman" w:cs="Times New Roman"/>
          <w:szCs w:val="24"/>
        </w:rPr>
        <w:t xml:space="preserve"> τη χώρα;» μετά τη δολοφονία του Λαμπράκη, συνέχισαν αυτού του τύπου τον δωσιλογισμό και </w:t>
      </w:r>
      <w:r>
        <w:rPr>
          <w:rFonts w:eastAsia="Times New Roman" w:cs="Times New Roman"/>
          <w:szCs w:val="24"/>
        </w:rPr>
        <w:t xml:space="preserve">σ’ </w:t>
      </w:r>
      <w:r>
        <w:rPr>
          <w:rFonts w:eastAsia="Times New Roman" w:cs="Times New Roman"/>
          <w:szCs w:val="24"/>
        </w:rPr>
        <w:t>όλη αυτή</w:t>
      </w:r>
      <w:r>
        <w:rPr>
          <w:rFonts w:eastAsia="Times New Roman" w:cs="Times New Roman"/>
          <w:szCs w:val="24"/>
        </w:rPr>
        <w:t>ν</w:t>
      </w:r>
      <w:r>
        <w:rPr>
          <w:rFonts w:eastAsia="Times New Roman" w:cs="Times New Roman"/>
          <w:szCs w:val="24"/>
        </w:rPr>
        <w:t xml:space="preserve"> την περίοδο.</w:t>
      </w:r>
    </w:p>
    <w:p w14:paraId="4BEE05AB"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Μάλιστα, τον συνέχισαν -επιτρέψτε μου- και επί δ</w:t>
      </w:r>
      <w:r>
        <w:rPr>
          <w:rFonts w:eastAsia="Times New Roman" w:cs="Times New Roman"/>
          <w:szCs w:val="24"/>
        </w:rPr>
        <w:t xml:space="preserve">ικτατορίας, όπου ξαναφάνηκαν στο προσκήνιο. Γιατί, όπως ξέρουμε, η δικτατορία δεν ήταν απλώς ένα κίνημα συνταγματαρχών. Ήταν κάτι που στηρίχθηκε από την Αμερική τότε. Το ομολόγησε ο Πρόεδρος της </w:t>
      </w:r>
      <w:r>
        <w:rPr>
          <w:rFonts w:eastAsia="Times New Roman" w:cs="Times New Roman"/>
          <w:szCs w:val="24"/>
        </w:rPr>
        <w:lastRenderedPageBreak/>
        <w:t>Αμερικής, ερχόμενος εδώ. Άρα, και τότε δωσίλογοι μπορούν να χ</w:t>
      </w:r>
      <w:r>
        <w:rPr>
          <w:rFonts w:eastAsia="Times New Roman" w:cs="Times New Roman"/>
          <w:szCs w:val="24"/>
        </w:rPr>
        <w:t xml:space="preserve">αρακτηριστούν, ως οπαδοί του τότε ισχυρού, που ήταν οι Αμερικάνοι. </w:t>
      </w:r>
    </w:p>
    <w:p w14:paraId="4BEE05AC"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Και φτάνουμε στο σήμερα. Δεν υπάρχει μεγαλύτερη συνηγορία της πολιτικής </w:t>
      </w:r>
      <w:proofErr w:type="spellStart"/>
      <w:r>
        <w:rPr>
          <w:rFonts w:eastAsia="Times New Roman" w:cs="Times New Roman"/>
          <w:szCs w:val="24"/>
        </w:rPr>
        <w:t>Ερντογάν</w:t>
      </w:r>
      <w:proofErr w:type="spellEnd"/>
      <w:r>
        <w:rPr>
          <w:rFonts w:eastAsia="Times New Roman" w:cs="Times New Roman"/>
          <w:szCs w:val="24"/>
        </w:rPr>
        <w:t xml:space="preserve"> από αυτά που μας παρουσίασαν εδώ οι Βουλευτές της Χρυσής Αυγής. </w:t>
      </w:r>
    </w:p>
    <w:p w14:paraId="4BEE05AD"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r>
        <w:rPr>
          <w:rFonts w:eastAsia="Times New Roman" w:cs="Times New Roman"/>
          <w:szCs w:val="24"/>
        </w:rPr>
        <w:t>)</w:t>
      </w:r>
    </w:p>
    <w:p w14:paraId="4BEE05AE"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Αν είχε ο </w:t>
      </w:r>
      <w:proofErr w:type="spellStart"/>
      <w:r>
        <w:rPr>
          <w:rFonts w:eastAsia="Times New Roman" w:cs="Times New Roman"/>
          <w:szCs w:val="24"/>
        </w:rPr>
        <w:t>Ερντογάν</w:t>
      </w:r>
      <w:proofErr w:type="spellEnd"/>
      <w:r>
        <w:rPr>
          <w:rFonts w:eastAsia="Times New Roman" w:cs="Times New Roman"/>
          <w:szCs w:val="24"/>
        </w:rPr>
        <w:t xml:space="preserve"> εκπροσώπους στο Ελληνικό Κοινοβούλιο αυτούσιους, θα ήταν αυτοί. Και φαντάζομαι ότι κάποια στιγμή, αν κερδίσει τις μεγαλεπήβολες βλέψεις του, θα τους παρασημοφορήσει. </w:t>
      </w:r>
    </w:p>
    <w:p w14:paraId="4BEE05AF"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Δεν είναι εδώ η θέση μου, προφανώς, να μιλήσω για τους Βουλευτές της</w:t>
      </w:r>
      <w:r>
        <w:rPr>
          <w:rFonts w:eastAsia="Times New Roman" w:cs="Times New Roman"/>
          <w:szCs w:val="24"/>
        </w:rPr>
        <w:t xml:space="preserve"> Θράκης. Αυτοί κοσμούν το </w:t>
      </w:r>
      <w:r>
        <w:rPr>
          <w:rFonts w:eastAsia="Times New Roman" w:cs="Times New Roman"/>
          <w:szCs w:val="24"/>
        </w:rPr>
        <w:t xml:space="preserve">ελληνικό </w:t>
      </w:r>
      <w:r>
        <w:rPr>
          <w:rFonts w:eastAsia="Times New Roman" w:cs="Times New Roman"/>
          <w:szCs w:val="24"/>
        </w:rPr>
        <w:t xml:space="preserve">Κοινοβούλιο και όχι μόνο τον ΣΥΡΙΖΑ. </w:t>
      </w:r>
    </w:p>
    <w:p w14:paraId="4BEE05B0"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BEE05B1"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Άρα, καταλήγοντας, επειδή φάνηκε από την ομιλία Κασιδιάρη, εδώ οι άνθρωποι δεν παίρνουν από λόγια. Θα πάρει ό,τι πορεία πάρει το δικαστήριο</w:t>
      </w:r>
      <w:r>
        <w:rPr>
          <w:rFonts w:eastAsia="Times New Roman" w:cs="Times New Roman"/>
          <w:szCs w:val="24"/>
        </w:rPr>
        <w:t xml:space="preserve">. Το Κοινοβούλιο πρέπει να </w:t>
      </w:r>
      <w:proofErr w:type="spellStart"/>
      <w:r>
        <w:rPr>
          <w:rFonts w:eastAsia="Times New Roman" w:cs="Times New Roman"/>
          <w:szCs w:val="24"/>
        </w:rPr>
        <w:t>αυτοπροστατευθεί</w:t>
      </w:r>
      <w:proofErr w:type="spellEnd"/>
      <w:r>
        <w:rPr>
          <w:rFonts w:eastAsia="Times New Roman" w:cs="Times New Roman"/>
          <w:szCs w:val="24"/>
        </w:rPr>
        <w:t xml:space="preserve"> με τα δικά του μέσα, τα ήπια, αυτά που υπάρχουν. Και εν</w:t>
      </w:r>
      <w:r>
        <w:rPr>
          <w:rFonts w:eastAsia="Times New Roman" w:cs="Times New Roman"/>
          <w:szCs w:val="24"/>
        </w:rPr>
        <w:t xml:space="preserve"> </w:t>
      </w:r>
      <w:r>
        <w:rPr>
          <w:rFonts w:eastAsia="Times New Roman" w:cs="Times New Roman"/>
          <w:szCs w:val="24"/>
        </w:rPr>
        <w:t xml:space="preserve">όψει, ενδεχομένως, </w:t>
      </w:r>
      <w:proofErr w:type="spellStart"/>
      <w:r>
        <w:rPr>
          <w:rFonts w:eastAsia="Times New Roman" w:cs="Times New Roman"/>
          <w:szCs w:val="24"/>
        </w:rPr>
        <w:t>αυστηροποίησης</w:t>
      </w:r>
      <w:proofErr w:type="spellEnd"/>
      <w:r>
        <w:rPr>
          <w:rFonts w:eastAsia="Times New Roman" w:cs="Times New Roman"/>
          <w:szCs w:val="24"/>
        </w:rPr>
        <w:t xml:space="preserve"> του Κανονισμού της Βουλής, προτείνω και εγώ, σύμφωνα με όσα λέει η Επιτροπή Δεοντολογίας, να -δεν ξέρω ποια είναι η λέξη- </w:t>
      </w:r>
      <w:r>
        <w:rPr>
          <w:rFonts w:eastAsia="Times New Roman" w:cs="Times New Roman"/>
          <w:szCs w:val="24"/>
        </w:rPr>
        <w:t>τιμωρηθεί η Χρυσή Αυγή ολόκληρη με αυτά που λέει ο Κανονισμός της Βουλής.</w:t>
      </w:r>
    </w:p>
    <w:p w14:paraId="4BEE05B2"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EE05B3"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EE05B4"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Γεωργαντάς και παρακαλώ με τον χρόνο να είμαστε λίγο πιο συ</w:t>
      </w:r>
      <w:r>
        <w:rPr>
          <w:rFonts w:eastAsia="Times New Roman" w:cs="Times New Roman"/>
          <w:szCs w:val="24"/>
        </w:rPr>
        <w:t>νεπείς.</w:t>
      </w:r>
    </w:p>
    <w:p w14:paraId="4BEE05B5"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Ευχαριστώ, κυρία Πρόεδρε.</w:t>
      </w:r>
    </w:p>
    <w:p w14:paraId="4BEE05B6"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Δεν είναι εύκολο να είσαι Βουλευτής. Έχεις πολλές υποχρεώσεις. Έξω από την οφειλόμενη στην τήρηση του Συντάγματος, υπάρχει και μία οφειλόμενη στον Κανονισμό της Βουλής, υπάρχει και μία οφειλόμενη στον </w:t>
      </w:r>
      <w:r>
        <w:rPr>
          <w:rFonts w:eastAsia="Times New Roman" w:cs="Times New Roman"/>
          <w:szCs w:val="24"/>
        </w:rPr>
        <w:t>Κώδικα Δεοντολογίας.</w:t>
      </w:r>
    </w:p>
    <w:p w14:paraId="4BEE05B7"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Δυστυχώς, πολλές φορές στο παρελθόν επιτρέψαμε εμείς οι ίδιοι να απαξιωθεί ο ρόλος μας εδώ μέσα. Επιτρέψαμε να μιλήσουν με έναν τρόπο διχαστικό, </w:t>
      </w:r>
      <w:proofErr w:type="spellStart"/>
      <w:r>
        <w:rPr>
          <w:rFonts w:eastAsia="Times New Roman" w:cs="Times New Roman"/>
          <w:szCs w:val="24"/>
        </w:rPr>
        <w:t>απαξιωτικό</w:t>
      </w:r>
      <w:proofErr w:type="spellEnd"/>
      <w:r>
        <w:rPr>
          <w:rFonts w:eastAsia="Times New Roman" w:cs="Times New Roman"/>
          <w:szCs w:val="24"/>
        </w:rPr>
        <w:t>, συκοφαντικό για συναδέλφους. Κι έρχεται κάποια στιγμή που αναρωτιέσαι ποιο είναι το όριο. Ποιο είνα</w:t>
      </w:r>
      <w:r>
        <w:rPr>
          <w:rFonts w:eastAsia="Times New Roman" w:cs="Times New Roman"/>
          <w:szCs w:val="24"/>
        </w:rPr>
        <w:t xml:space="preserve">ι της ελεύθερης έκφρασης γνώμης και ψήφου και ποιο είναι </w:t>
      </w:r>
      <w:r>
        <w:rPr>
          <w:rFonts w:eastAsia="Times New Roman" w:cs="Times New Roman"/>
          <w:szCs w:val="24"/>
        </w:rPr>
        <w:lastRenderedPageBreak/>
        <w:t>το όριο το οποίο θέτουν συγκεκριμένα άρθρα του Κανονισμού, το άρθρο 2 του Κανονισμού της Βουλής για τις υποχρεώσεις των Βουλευτών; Ο Βουλευτής καλείται να αποφεύγει εκφράσεις οι οποίες οδηγούν σε μίσ</w:t>
      </w:r>
      <w:r>
        <w:rPr>
          <w:rFonts w:eastAsia="Times New Roman" w:cs="Times New Roman"/>
          <w:szCs w:val="24"/>
        </w:rPr>
        <w:t xml:space="preserve">ος λόγω διαχωρισμών, λόγω φυλετικών διακρίσεων, λόγω καταγωγής ή λόγω οτιδήποτε άλλου. </w:t>
      </w:r>
    </w:p>
    <w:p w14:paraId="4BEE05B8"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Ακούσαμε πολλές φορές εδώ μέσα συκοφαντικές εκφράσεις κατά Βουλευτών και στην προηγούμενη Βουλή και σε αυτή την Βουλή. Η αλήθεια είναι ότι επιτρέψαμε, μέχρι ενός σημείο</w:t>
      </w:r>
      <w:r>
        <w:rPr>
          <w:rFonts w:eastAsia="Times New Roman" w:cs="Times New Roman"/>
          <w:szCs w:val="24"/>
        </w:rPr>
        <w:t>υ, να αποτελέσουν ένα σχετικό κανόνα ότι επιτρέπεται να ξεπερνάμε και κάποια όρια. Όταν η συκοφαντία είναι σε ένα προσωπικό επίπεδο, αν είναι συκοφαντική έκφραση, θα μπορούσε ίσως να θεωρηθεί ότι είναι μέσα στο πλαίσιο της έντασης που έχει μ</w:t>
      </w:r>
      <w:r>
        <w:rPr>
          <w:rFonts w:eastAsia="Times New Roman" w:cs="Times New Roman"/>
          <w:szCs w:val="24"/>
        </w:rPr>
        <w:t>ί</w:t>
      </w:r>
      <w:r>
        <w:rPr>
          <w:rFonts w:eastAsia="Times New Roman" w:cs="Times New Roman"/>
          <w:szCs w:val="24"/>
        </w:rPr>
        <w:t>α πολιτική αντ</w:t>
      </w:r>
      <w:r>
        <w:rPr>
          <w:rFonts w:eastAsia="Times New Roman" w:cs="Times New Roman"/>
          <w:szCs w:val="24"/>
        </w:rPr>
        <w:t>ιπαράθεση. Όταν, όμως, απευθύνεται σε μ</w:t>
      </w:r>
      <w:r>
        <w:rPr>
          <w:rFonts w:eastAsia="Times New Roman" w:cs="Times New Roman"/>
          <w:szCs w:val="24"/>
        </w:rPr>
        <w:t>ί</w:t>
      </w:r>
      <w:r>
        <w:rPr>
          <w:rFonts w:eastAsia="Times New Roman" w:cs="Times New Roman"/>
          <w:szCs w:val="24"/>
        </w:rPr>
        <w:t xml:space="preserve">α ολόκληρη παράταξη ή </w:t>
      </w:r>
      <w:r>
        <w:rPr>
          <w:rFonts w:eastAsia="Times New Roman" w:cs="Times New Roman"/>
          <w:szCs w:val="24"/>
        </w:rPr>
        <w:lastRenderedPageBreak/>
        <w:t>συνδέεται με συγκεκριμένη στάση της, όταν είναι αναιτιολόγητη, όταν είναι άδικη, όταν δημιουργεί διχασμό στην κοινωνία, πρέπει να είμαστε όλοι πολύ προσεκτικοί.</w:t>
      </w:r>
    </w:p>
    <w:p w14:paraId="4BEE05B9"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Σήμερα το διαφορετικό το οποίο, μ</w:t>
      </w:r>
      <w:r>
        <w:rPr>
          <w:rFonts w:eastAsia="Times New Roman" w:cs="Times New Roman"/>
          <w:szCs w:val="24"/>
        </w:rPr>
        <w:t xml:space="preserve">ε αυτή τη δυνατότητα που δίνει ο Κανονισμός στον Πρόεδρο, ερχόμαστε να αντιμετωπίσουμε δεν έχει να κάνει τόσο με τις εκφράσεις. Έχει να κάνει με το δικαίωμα ή όχι ενός εκάστου Βουλευτή του Κοινοβουλίου αυτού να συμμετέχει σε αρμόδιες επιτροπές της Βουλής. </w:t>
      </w:r>
      <w:r>
        <w:rPr>
          <w:rFonts w:eastAsia="Times New Roman" w:cs="Times New Roman"/>
          <w:szCs w:val="24"/>
        </w:rPr>
        <w:t>Αυτό είναι ο πυρήνας του δικαιώματος το οποίο ουσιαστικά αμφισβητήθηκε. Αυτό είναι το σημαντικό και το ξεχωριστό. Δεν έχει να κάνει μόνο με εκφράσεις, έχει να κάνει με το δικαίωμα συμμετοχής ενός εκάστου εξ ημών σε μ</w:t>
      </w:r>
      <w:r>
        <w:rPr>
          <w:rFonts w:eastAsia="Times New Roman" w:cs="Times New Roman"/>
          <w:szCs w:val="24"/>
        </w:rPr>
        <w:t>ί</w:t>
      </w:r>
      <w:r>
        <w:rPr>
          <w:rFonts w:eastAsia="Times New Roman" w:cs="Times New Roman"/>
          <w:szCs w:val="24"/>
        </w:rPr>
        <w:t xml:space="preserve">α τέτοια </w:t>
      </w:r>
      <w:r>
        <w:rPr>
          <w:rFonts w:eastAsia="Times New Roman" w:cs="Times New Roman"/>
          <w:szCs w:val="24"/>
        </w:rPr>
        <w:t>ε</w:t>
      </w:r>
      <w:r>
        <w:rPr>
          <w:rFonts w:eastAsia="Times New Roman" w:cs="Times New Roman"/>
          <w:szCs w:val="24"/>
        </w:rPr>
        <w:t>πιτροπή, στην όποια επιτροπή.</w:t>
      </w:r>
      <w:r>
        <w:rPr>
          <w:rFonts w:eastAsia="Times New Roman" w:cs="Times New Roman"/>
          <w:szCs w:val="24"/>
        </w:rPr>
        <w:t xml:space="preserve"> Αυτό είναι το μεμπτό. </w:t>
      </w:r>
      <w:r>
        <w:rPr>
          <w:rFonts w:eastAsia="Times New Roman" w:cs="Times New Roman"/>
          <w:szCs w:val="24"/>
        </w:rPr>
        <w:lastRenderedPageBreak/>
        <w:t xml:space="preserve">Αυτό είναι το απαράδεκτο. Αυτό είναι που δεν μπορούμε να ανεχτούμε. Αυτό είναι που δεν μπορούμε να επιτρέψουμε να αποτελέσει προηγούμενο για αυτή τη Βουλή. </w:t>
      </w:r>
    </w:p>
    <w:p w14:paraId="4BEE05BA"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Ας είναι η σημερινή συζήτηση μ</w:t>
      </w:r>
      <w:r>
        <w:rPr>
          <w:rFonts w:eastAsia="Times New Roman" w:cs="Times New Roman"/>
          <w:szCs w:val="24"/>
        </w:rPr>
        <w:t>ί</w:t>
      </w:r>
      <w:r>
        <w:rPr>
          <w:rFonts w:eastAsia="Times New Roman" w:cs="Times New Roman"/>
          <w:szCs w:val="24"/>
        </w:rPr>
        <w:t>α ευκαιρία αυτοκριτικής για όλους μας. Ας είν</w:t>
      </w:r>
      <w:r>
        <w:rPr>
          <w:rFonts w:eastAsia="Times New Roman" w:cs="Times New Roman"/>
          <w:szCs w:val="24"/>
        </w:rPr>
        <w:t>αι το ξεκίνημα μιας νέας αντιμετώπισης και θεώρησης όλων των περιστατικών τα οποία απαξιώνουν τον ρόλο μας εδώ μέσα, τα οποία περνάνε λάθος μηνύματα στην κοινωνία. Κι ας είμαστε όλοι, με αφορμή αυτή τη συζήτηση, πραγματικά προσεκτικοί.</w:t>
      </w:r>
    </w:p>
    <w:p w14:paraId="4BEE05BB"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Θα </w:t>
      </w:r>
      <w:r>
        <w:rPr>
          <w:rFonts w:eastAsia="Times New Roman" w:cs="Times New Roman"/>
          <w:szCs w:val="24"/>
        </w:rPr>
        <w:t>κάνουμε αυτοκριτική εμείς;</w:t>
      </w:r>
    </w:p>
    <w:p w14:paraId="4BEE05BC"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Για τη Χρυσή Αυγή θα πείτε;</w:t>
      </w:r>
    </w:p>
    <w:p w14:paraId="4BEE05BD"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Απευθύνομαι σε όλους τους Βουλευτές. Αναφέρθηκα και στο συγκεκριμένο γεγονός το οποίο είναι </w:t>
      </w:r>
      <w:r>
        <w:rPr>
          <w:rFonts w:eastAsia="Times New Roman" w:cs="Times New Roman"/>
          <w:szCs w:val="24"/>
        </w:rPr>
        <w:lastRenderedPageBreak/>
        <w:t>καταδικαστέο και μεμπτό. Όμως, ο Κανονισμός είναι κάτι το οποίο πρέπει ν</w:t>
      </w:r>
      <w:r>
        <w:rPr>
          <w:rFonts w:eastAsia="Times New Roman" w:cs="Times New Roman"/>
          <w:szCs w:val="24"/>
        </w:rPr>
        <w:t>α τηρείται από όλους. Η δεοντολογία πρέπει να τηρείται από όλους. Και βεβαίως, πρέπει να είμαστε σκληροί, όταν αυτός ο παραβιάζεται, πράγμα το οποίο η Νέα Δημοκρατία θα πράξει σήμερα.</w:t>
      </w:r>
    </w:p>
    <w:p w14:paraId="4BEE05BE"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EE05BF"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BEE05C0"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ΗΣΤΟΣ ΜΑΝΤΑΣ:</w:t>
      </w:r>
      <w:r>
        <w:rPr>
          <w:rFonts w:eastAsia="Times New Roman" w:cs="Times New Roman"/>
          <w:szCs w:val="24"/>
        </w:rPr>
        <w:t xml:space="preserve"> Για το ρατσιστικό μόρφωμα δεν θα πείτε; Δεν λέτε τίποτα. </w:t>
      </w:r>
    </w:p>
    <w:p w14:paraId="4BEE05C1"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BEE05C2"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παρακαλώ, κάντε λίγο ησυχία. </w:t>
      </w:r>
    </w:p>
    <w:p w14:paraId="4BEE05C3"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από τη Δημοκρατική Συμπαράταξη.</w:t>
      </w:r>
    </w:p>
    <w:p w14:paraId="4BEE05C4"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ΠΑΡΑΣΚΕΥΗ ΧΡΙΣΤ</w:t>
      </w:r>
      <w:r>
        <w:rPr>
          <w:rFonts w:eastAsia="Times New Roman" w:cs="Times New Roman"/>
          <w:b/>
          <w:szCs w:val="24"/>
        </w:rPr>
        <w:t xml:space="preserve">ΟΦΙΛΟΠΟΥΛΟΥ: </w:t>
      </w:r>
      <w:r>
        <w:rPr>
          <w:rFonts w:eastAsia="Times New Roman" w:cs="Times New Roman"/>
          <w:szCs w:val="24"/>
        </w:rPr>
        <w:t>Ευχαριστώ, κυρία Πρόεδρε.</w:t>
      </w:r>
    </w:p>
    <w:p w14:paraId="4BEE05C5"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κάθε λόγος προφανώς που είναι προσβλητικός, συκοφαντικός και κάθε λόγος ο οποίος προσβάλλει την προσωπικότητα του άλλου είναι μεμπτός. Όμως, δεν μπορεί να εξισώνουμε λόγους που ακούστηκαν</w:t>
      </w:r>
      <w:r>
        <w:rPr>
          <w:rFonts w:eastAsia="Times New Roman" w:cs="Times New Roman"/>
          <w:szCs w:val="24"/>
        </w:rPr>
        <w:t xml:space="preserve"> πριν από λίγο κι από εδώ, από το Βήμα της Ολομέλειας, και λόγια που ειπώθηκαν στην Επιτροπή Εξωτερικών Υποθέσεων της Βουλής, με τις μεμπτές βεβαίως συμπεριφορές όλων εκείνων των συναδέλφων που αυτά τα χρόνια έχουν υπερβεί τον Κώδικα Δεοντολογίας. </w:t>
      </w:r>
    </w:p>
    <w:p w14:paraId="4BEE05C6" w14:textId="77777777" w:rsidR="00431301" w:rsidRDefault="007E33ED">
      <w:pPr>
        <w:tabs>
          <w:tab w:val="left" w:pos="2940"/>
        </w:tabs>
        <w:spacing w:line="600" w:lineRule="auto"/>
        <w:ind w:firstLine="964"/>
        <w:jc w:val="both"/>
        <w:rPr>
          <w:rFonts w:eastAsia="Times New Roman"/>
          <w:szCs w:val="24"/>
        </w:rPr>
      </w:pPr>
      <w:r>
        <w:rPr>
          <w:rFonts w:eastAsia="Times New Roman" w:cs="Times New Roman"/>
          <w:szCs w:val="24"/>
        </w:rPr>
        <w:lastRenderedPageBreak/>
        <w:t>Συμφωνώ</w:t>
      </w:r>
      <w:r>
        <w:rPr>
          <w:rFonts w:eastAsia="Times New Roman" w:cs="Times New Roman"/>
          <w:szCs w:val="24"/>
        </w:rPr>
        <w:t xml:space="preserve">, λοιπόν, ότι πρέπει ο Κώδικας Δεοντολογίας να είναι πιο αυστηρός σε όλους μας, αλλά, προς </w:t>
      </w:r>
      <w:r>
        <w:rPr>
          <w:rFonts w:eastAsia="Times New Roman" w:cs="Times New Roman"/>
          <w:szCs w:val="24"/>
        </w:rPr>
        <w:t>θ</w:t>
      </w:r>
      <w:r>
        <w:rPr>
          <w:rFonts w:eastAsia="Times New Roman" w:cs="Times New Roman"/>
          <w:szCs w:val="24"/>
        </w:rPr>
        <w:t xml:space="preserve">εού, ας διαχωρίσουμε λίγο τα πράγματα, διότι εδώ πρόκειται για κήρυγμα μίσους, ρατσισμού, μισαλλοδοξίας και θα πω και ανθελληνισμού. </w:t>
      </w:r>
      <w:r>
        <w:rPr>
          <w:rFonts w:eastAsia="Times New Roman"/>
          <w:szCs w:val="24"/>
        </w:rPr>
        <w:t>Διότι ανθελληνική είναι η προπα</w:t>
      </w:r>
      <w:r>
        <w:rPr>
          <w:rFonts w:eastAsia="Times New Roman"/>
          <w:szCs w:val="24"/>
        </w:rPr>
        <w:t>γάνδα η οποία θέλει τους Βουλευτές της Θράκης ως Βουλευτές δήθεν τουρκικής μειονότητας.</w:t>
      </w:r>
    </w:p>
    <w:p w14:paraId="4BEE05C7"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t>Για όσους μιλούν για σημαίες, εγώ θα ντρεπόμουν να το αναφέρω καν, αλλά εδώ στο κινητό μου τηλέφωνο έχω μ</w:t>
      </w:r>
      <w:r>
        <w:rPr>
          <w:rFonts w:eastAsia="Times New Roman"/>
          <w:szCs w:val="24"/>
        </w:rPr>
        <w:t>ί</w:t>
      </w:r>
      <w:r>
        <w:rPr>
          <w:rFonts w:eastAsia="Times New Roman"/>
          <w:szCs w:val="24"/>
        </w:rPr>
        <w:t>α φωτογραφία των σημερινών Βουλευτών του ναζιστικού μορφώματος</w:t>
      </w:r>
      <w:r>
        <w:rPr>
          <w:rFonts w:eastAsia="Times New Roman"/>
          <w:szCs w:val="24"/>
        </w:rPr>
        <w:t xml:space="preserve"> της Χρυσής Αυγής κάτω από τη σβάστικα.</w:t>
      </w:r>
    </w:p>
    <w:p w14:paraId="4BEE05C8" w14:textId="77777777" w:rsidR="00431301" w:rsidRDefault="007E33ED">
      <w:pPr>
        <w:tabs>
          <w:tab w:val="left" w:pos="2940"/>
        </w:tabs>
        <w:spacing w:line="600" w:lineRule="auto"/>
        <w:ind w:firstLine="720"/>
        <w:jc w:val="center"/>
        <w:rPr>
          <w:rFonts w:eastAsia="Times New Roman"/>
          <w:szCs w:val="24"/>
        </w:rPr>
      </w:pPr>
      <w:r>
        <w:rPr>
          <w:rFonts w:eastAsia="Times New Roman"/>
          <w:szCs w:val="24"/>
        </w:rPr>
        <w:t>(Χειροκροτήματα)</w:t>
      </w:r>
    </w:p>
    <w:p w14:paraId="4BEE05C9"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lastRenderedPageBreak/>
        <w:t>Θ</w:t>
      </w:r>
      <w:r>
        <w:rPr>
          <w:rFonts w:eastAsia="Times New Roman"/>
          <w:szCs w:val="24"/>
        </w:rPr>
        <w:t>α συμφωνήσω ότι η Δημοκρατία θα πρέπει να δώσει τη μάχη των ιδεών και των αξιών. Όμως, η Δημοκρατία θα πρέπει να υπερασπιστεί και τα δικά της εργαλεία: τους θεσμούς και το Σύνταγμα. Διότι η κάθαρση,</w:t>
      </w:r>
      <w:r>
        <w:rPr>
          <w:rFonts w:eastAsia="Times New Roman"/>
          <w:szCs w:val="24"/>
        </w:rPr>
        <w:t xml:space="preserve"> την οποία ευαγγελίζονται κάποιοι που μίλησαν πριν από λίγο, τώρα από το Βήμα της Βουλής, επέρχεται μόνο υπό όρους δημοκρατικών καθεστώτων για να είναι πραγματική κάθαρση και όχι λόγω κατάλυσης του καθεστώτος βίας και εγκαθίδρυσης άλλων καθεστώτων ολοκληρω</w:t>
      </w:r>
      <w:r>
        <w:rPr>
          <w:rFonts w:eastAsia="Times New Roman"/>
          <w:szCs w:val="24"/>
        </w:rPr>
        <w:t xml:space="preserve">τικών. Άρα εδώ βρισκόμαστε προ μιας απειλής της </w:t>
      </w:r>
      <w:r>
        <w:rPr>
          <w:rFonts w:eastAsia="Times New Roman"/>
          <w:szCs w:val="24"/>
        </w:rPr>
        <w:t>δ</w:t>
      </w:r>
      <w:r>
        <w:rPr>
          <w:rFonts w:eastAsia="Times New Roman"/>
          <w:szCs w:val="24"/>
        </w:rPr>
        <w:t xml:space="preserve">ημοκρατίας και η </w:t>
      </w:r>
      <w:r>
        <w:rPr>
          <w:rFonts w:eastAsia="Times New Roman"/>
          <w:szCs w:val="24"/>
        </w:rPr>
        <w:t>δ</w:t>
      </w:r>
      <w:r>
        <w:rPr>
          <w:rFonts w:eastAsia="Times New Roman"/>
          <w:szCs w:val="24"/>
        </w:rPr>
        <w:t>ημοκρατία πρέπει να αμυνθεί με τα δικά της εργαλεία. Και τα δικά της εργαλεία είναι, όπως είπα, οι θεσμοί.</w:t>
      </w:r>
    </w:p>
    <w:p w14:paraId="4BEE05CA"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t>Επιτρέψτε μου επιπλέον, κυρία Πρόεδρε, να αναφερθώ -το ξέρουμε, αλλά θα ήθελα να α</w:t>
      </w:r>
      <w:r>
        <w:rPr>
          <w:rFonts w:eastAsia="Times New Roman"/>
          <w:szCs w:val="24"/>
        </w:rPr>
        <w:t xml:space="preserve">ναφερθώ για λίγο- στον ν.4285/2014 περί </w:t>
      </w:r>
      <w:r>
        <w:rPr>
          <w:rFonts w:eastAsia="Times New Roman"/>
          <w:szCs w:val="24"/>
        </w:rPr>
        <w:lastRenderedPageBreak/>
        <w:t>μίσους, περί λόγου ο οποίος κάνει διακρίσεις των πολιτών με βάση το θρήσκευμα, την ένταξη σε μ</w:t>
      </w:r>
      <w:r>
        <w:rPr>
          <w:rFonts w:eastAsia="Times New Roman"/>
          <w:szCs w:val="24"/>
        </w:rPr>
        <w:t>ί</w:t>
      </w:r>
      <w:r>
        <w:rPr>
          <w:rFonts w:eastAsia="Times New Roman"/>
          <w:szCs w:val="24"/>
        </w:rPr>
        <w:t xml:space="preserve">α μειονότητα. Και αυτά που ακούστηκαν στις αρμόδιες </w:t>
      </w:r>
      <w:r>
        <w:rPr>
          <w:rFonts w:eastAsia="Times New Roman"/>
          <w:szCs w:val="24"/>
        </w:rPr>
        <w:t>ε</w:t>
      </w:r>
      <w:r>
        <w:rPr>
          <w:rFonts w:eastAsia="Times New Roman"/>
          <w:szCs w:val="24"/>
        </w:rPr>
        <w:t>πιτροπές, έτσι όπως είναι, έτσι όπως τα πήραμε στα χέρια μας από την</w:t>
      </w:r>
      <w:r>
        <w:rPr>
          <w:rFonts w:eastAsia="Times New Roman"/>
          <w:szCs w:val="24"/>
        </w:rPr>
        <w:t xml:space="preserve"> έκθεση που μας στείλατε, είναι ακριβώς αυτό. Διότι δεν κάνουν τίποτε άλλο παρά να μέμφονται τους Βουλευτές της Θράκης και να τους προσδίδουν -δεν θέλω να αναφερθώ στους όρους- τέτοιους χαρακτηρισμούς ως εκ του γεγονότος και μόνο ότι ανήκουν στη μουσουλμαν</w:t>
      </w:r>
      <w:r>
        <w:rPr>
          <w:rFonts w:eastAsia="Times New Roman"/>
          <w:szCs w:val="24"/>
        </w:rPr>
        <w:t xml:space="preserve">ική μειονότητα. Θέλουν δε να τους χαρίσουν στον </w:t>
      </w:r>
      <w:proofErr w:type="spellStart"/>
      <w:r>
        <w:rPr>
          <w:rFonts w:eastAsia="Times New Roman"/>
          <w:szCs w:val="24"/>
        </w:rPr>
        <w:t>Ερντογάν</w:t>
      </w:r>
      <w:proofErr w:type="spellEnd"/>
      <w:r>
        <w:rPr>
          <w:rFonts w:eastAsia="Times New Roman"/>
          <w:szCs w:val="24"/>
        </w:rPr>
        <w:t xml:space="preserve">. </w:t>
      </w:r>
    </w:p>
    <w:p w14:paraId="4BEE05CB"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t xml:space="preserve">Είναι ντροπή, κυρίες και κύριοι συνάδελφοι. Είναι ντροπή για το ελληνικό Κοινοβούλιο και είναι εναντίον των εθνικών συμφερόντων. </w:t>
      </w:r>
      <w:proofErr w:type="spellStart"/>
      <w:r>
        <w:rPr>
          <w:rFonts w:eastAsia="Times New Roman"/>
          <w:szCs w:val="24"/>
        </w:rPr>
        <w:t>Ελέχθη</w:t>
      </w:r>
      <w:proofErr w:type="spellEnd"/>
      <w:r>
        <w:rPr>
          <w:rFonts w:eastAsia="Times New Roman"/>
          <w:szCs w:val="24"/>
        </w:rPr>
        <w:t xml:space="preserve"> ήδη και πάλι θα το τονίσουμε. Και ακούστηκε πριν από λίγο και</w:t>
      </w:r>
      <w:r>
        <w:rPr>
          <w:rFonts w:eastAsia="Times New Roman"/>
          <w:szCs w:val="24"/>
        </w:rPr>
        <w:t xml:space="preserve"> </w:t>
      </w:r>
      <w:proofErr w:type="spellStart"/>
      <w:r>
        <w:rPr>
          <w:rFonts w:eastAsia="Times New Roman"/>
          <w:szCs w:val="24"/>
        </w:rPr>
        <w:t>αλυτρωτικός</w:t>
      </w:r>
      <w:proofErr w:type="spellEnd"/>
      <w:r>
        <w:rPr>
          <w:rFonts w:eastAsia="Times New Roman"/>
          <w:szCs w:val="24"/>
        </w:rPr>
        <w:t xml:space="preserve"> λόγος εδώ, όταν η χώρα αυτή λέει προς </w:t>
      </w:r>
      <w:r>
        <w:rPr>
          <w:rFonts w:eastAsia="Times New Roman"/>
          <w:szCs w:val="24"/>
        </w:rPr>
        <w:lastRenderedPageBreak/>
        <w:t>όλες τις κατευθύνσεις ότι δεν θα ανεχθεί να διακυβεύεται κανένα ίχνος ελληνικής γης και ύδατος από τη μ</w:t>
      </w:r>
      <w:r>
        <w:rPr>
          <w:rFonts w:eastAsia="Times New Roman"/>
          <w:szCs w:val="24"/>
        </w:rPr>
        <w:t>ί</w:t>
      </w:r>
      <w:r>
        <w:rPr>
          <w:rFonts w:eastAsia="Times New Roman"/>
          <w:szCs w:val="24"/>
        </w:rPr>
        <w:t>α μεριά, αλλά σέβεται τις συνθήκες από την άλλη και το έχει αποδείξει στην πράξη.</w:t>
      </w:r>
    </w:p>
    <w:p w14:paraId="4BEE05CC"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t>Γι’ αυτό, κυρίες και κύριοι συνάδελφοι, εμείς ως Δημοκρατική Συμπαράταξη θα συμφωνήσουμε στην πρόταση της Επιτροπής Κοινοβουλευτικής Δεοντολογίας και θα παροτρύνουμε μέσα από τη σημερινή συνεδρίαση να υπάρξει μια συνεννόηση, έτσι ώστε, πέραν των τυπικών αυ</w:t>
      </w:r>
      <w:r>
        <w:rPr>
          <w:rFonts w:eastAsia="Times New Roman"/>
          <w:szCs w:val="24"/>
        </w:rPr>
        <w:t>τών πειθαρχικών ποινών, να υπάρχει και μ</w:t>
      </w:r>
      <w:r>
        <w:rPr>
          <w:rFonts w:eastAsia="Times New Roman"/>
          <w:szCs w:val="24"/>
        </w:rPr>
        <w:t>ί</w:t>
      </w:r>
      <w:r>
        <w:rPr>
          <w:rFonts w:eastAsia="Times New Roman"/>
          <w:szCs w:val="24"/>
        </w:rPr>
        <w:t xml:space="preserve">α ευρύτερη διακομματική συνεννόηση των δημοκρατικών λοιπών </w:t>
      </w:r>
      <w:r>
        <w:rPr>
          <w:rFonts w:eastAsia="Times New Roman"/>
          <w:szCs w:val="24"/>
        </w:rPr>
        <w:t>κ</w:t>
      </w:r>
      <w:r>
        <w:rPr>
          <w:rFonts w:eastAsia="Times New Roman"/>
          <w:szCs w:val="24"/>
        </w:rPr>
        <w:t>ομμάτων -γιατί ακούστηκαν και άλλοι όροι εδώ-, έτσι ώστε να βελτιωθούν περαιτέρω οι διατάξεις αυτού του Κανονισμού που σήμερα έχουμε.</w:t>
      </w:r>
    </w:p>
    <w:p w14:paraId="4BEE05CD"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lastRenderedPageBreak/>
        <w:t>Κυρίες και κύριοι συν</w:t>
      </w:r>
      <w:r>
        <w:rPr>
          <w:rFonts w:eastAsia="Times New Roman"/>
          <w:szCs w:val="24"/>
        </w:rPr>
        <w:t xml:space="preserve">άδελφοι, δεν θα πρέπει να σταματήσουμε να πολεμάμε εναντίον διχαστικών λόγων, διότι έχει αποδειχθεί ότι πολλές φορές η ανεκτικότητα, που είναι προσόν της </w:t>
      </w:r>
      <w:r>
        <w:rPr>
          <w:rFonts w:eastAsia="Times New Roman"/>
          <w:szCs w:val="24"/>
        </w:rPr>
        <w:t>δ</w:t>
      </w:r>
      <w:r>
        <w:rPr>
          <w:rFonts w:eastAsia="Times New Roman"/>
          <w:szCs w:val="24"/>
        </w:rPr>
        <w:t xml:space="preserve">ημοκρατίας, όταν ασκείται πέραν των ορίων μπορεί να καταλήξει σε κατάλυσή της. Και έγινε αυτό. Έγινε </w:t>
      </w:r>
      <w:r>
        <w:rPr>
          <w:rFonts w:eastAsia="Times New Roman"/>
          <w:szCs w:val="24"/>
        </w:rPr>
        <w:t>στη Δημοκρατία της Βαϊμάρης αυτό και τα πρώτα χρόνια του ναζιστικού καθεστώτος έλεγαν: «Εμείς είμαστε εκλεγμένοι».</w:t>
      </w:r>
    </w:p>
    <w:p w14:paraId="4BEE05CE"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t xml:space="preserve">Λοιπόν, δεν είναι κολυμβήθρα του Σιλωάμ τάχα να μιλάμε για τη </w:t>
      </w:r>
      <w:r>
        <w:rPr>
          <w:rFonts w:eastAsia="Times New Roman"/>
          <w:szCs w:val="24"/>
        </w:rPr>
        <w:t>δ</w:t>
      </w:r>
      <w:r>
        <w:rPr>
          <w:rFonts w:eastAsia="Times New Roman"/>
          <w:szCs w:val="24"/>
        </w:rPr>
        <w:t xml:space="preserve">ημοκρατία. Και η </w:t>
      </w:r>
      <w:r>
        <w:rPr>
          <w:rFonts w:eastAsia="Times New Roman"/>
          <w:szCs w:val="24"/>
        </w:rPr>
        <w:t>δ</w:t>
      </w:r>
      <w:r>
        <w:rPr>
          <w:rFonts w:eastAsia="Times New Roman"/>
          <w:szCs w:val="24"/>
        </w:rPr>
        <w:t>ημοκρατία έχει όρια ανοχής και αν αυτά τα όρια δεν τα τηρήσο</w:t>
      </w:r>
      <w:r>
        <w:rPr>
          <w:rFonts w:eastAsia="Times New Roman"/>
          <w:szCs w:val="24"/>
        </w:rPr>
        <w:t xml:space="preserve">υμε σήμερα, αύριο θα μπορούν κάποιοι να τα υπερβούν. Και δωσίλογοι θα υπάρχουν πάντα σε όλα τα </w:t>
      </w:r>
      <w:proofErr w:type="spellStart"/>
      <w:r>
        <w:rPr>
          <w:rFonts w:eastAsia="Times New Roman"/>
          <w:szCs w:val="24"/>
        </w:rPr>
        <w:t>αλυτρωτικά</w:t>
      </w:r>
      <w:proofErr w:type="spellEnd"/>
      <w:r>
        <w:rPr>
          <w:rFonts w:eastAsia="Times New Roman"/>
          <w:szCs w:val="24"/>
        </w:rPr>
        <w:t xml:space="preserve"> καθεστώτα. </w:t>
      </w:r>
    </w:p>
    <w:p w14:paraId="4BEE05CF"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lastRenderedPageBreak/>
        <w:t>Γι’ αυτό εμείς λέμε «</w:t>
      </w:r>
      <w:r>
        <w:rPr>
          <w:rFonts w:eastAsia="Times New Roman"/>
          <w:szCs w:val="24"/>
        </w:rPr>
        <w:t>ναι</w:t>
      </w:r>
      <w:r>
        <w:rPr>
          <w:rFonts w:eastAsia="Times New Roman"/>
          <w:szCs w:val="24"/>
        </w:rPr>
        <w:t>» στη σημερινή πρόταση και λέμε και ένα μεγάλο «</w:t>
      </w:r>
      <w:r>
        <w:rPr>
          <w:rFonts w:eastAsia="Times New Roman"/>
          <w:szCs w:val="24"/>
        </w:rPr>
        <w:t>ναι</w:t>
      </w:r>
      <w:r>
        <w:rPr>
          <w:rFonts w:eastAsia="Times New Roman"/>
          <w:szCs w:val="24"/>
        </w:rPr>
        <w:t>» σε μ</w:t>
      </w:r>
      <w:r>
        <w:rPr>
          <w:rFonts w:eastAsia="Times New Roman"/>
          <w:szCs w:val="24"/>
        </w:rPr>
        <w:t>ί</w:t>
      </w:r>
      <w:r>
        <w:rPr>
          <w:rFonts w:eastAsia="Times New Roman"/>
          <w:szCs w:val="24"/>
        </w:rPr>
        <w:t xml:space="preserve">α συνεργασία μας, ούτως ώστε να μην υπάρξει αυτός ο </w:t>
      </w:r>
      <w:r>
        <w:rPr>
          <w:rFonts w:eastAsia="Times New Roman"/>
          <w:szCs w:val="24"/>
        </w:rPr>
        <w:t>κίνδυνος.</w:t>
      </w:r>
    </w:p>
    <w:p w14:paraId="4BEE05D0" w14:textId="77777777" w:rsidR="00431301" w:rsidRDefault="007E33ED">
      <w:pPr>
        <w:tabs>
          <w:tab w:val="left" w:pos="2940"/>
        </w:tabs>
        <w:spacing w:line="600" w:lineRule="auto"/>
        <w:ind w:firstLine="720"/>
        <w:jc w:val="center"/>
        <w:rPr>
          <w:rFonts w:eastAsia="Times New Roman"/>
          <w:szCs w:val="24"/>
        </w:rPr>
      </w:pPr>
      <w:r>
        <w:rPr>
          <w:rFonts w:eastAsia="Times New Roman"/>
          <w:szCs w:val="24"/>
        </w:rPr>
        <w:t>(Χειροκροτήματα)</w:t>
      </w:r>
    </w:p>
    <w:p w14:paraId="4BEE05D1" w14:textId="77777777" w:rsidR="00431301" w:rsidRDefault="007E33ED">
      <w:pPr>
        <w:tabs>
          <w:tab w:val="left" w:pos="294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Παππάς έχει τον λόγο.</w:t>
      </w:r>
    </w:p>
    <w:p w14:paraId="4BEE05D2" w14:textId="77777777" w:rsidR="00431301" w:rsidRDefault="007E33ED">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Κυρία Πρόεδρε, θα αποφεύγατε την εισαγωγή μου, εάν μου είχατε δώσει αρχικά τον λόγο. </w:t>
      </w:r>
    </w:p>
    <w:p w14:paraId="4BEE05D3"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Δεν μπορώ να μην αναφερθώ στα όσα ειπώθηκαν πριν από λίγ</w:t>
      </w:r>
      <w:r>
        <w:rPr>
          <w:rFonts w:eastAsia="Times New Roman" w:cs="Times New Roman"/>
          <w:szCs w:val="24"/>
        </w:rPr>
        <w:t xml:space="preserve">ο. Να πω στον κ. Μπαλτά, που μάλλον έφυγε από την Αίθουσα, ότι οι πραγματικοί δωσίλογοι είναι αυτοί. Είναι οι δωσίλογοι της </w:t>
      </w:r>
      <w:proofErr w:type="spellStart"/>
      <w:r>
        <w:rPr>
          <w:rFonts w:eastAsia="Times New Roman" w:cs="Times New Roman"/>
          <w:szCs w:val="24"/>
        </w:rPr>
        <w:t>Μέρκελ</w:t>
      </w:r>
      <w:proofErr w:type="spellEnd"/>
      <w:r>
        <w:rPr>
          <w:rFonts w:eastAsia="Times New Roman" w:cs="Times New Roman"/>
          <w:szCs w:val="24"/>
        </w:rPr>
        <w:t xml:space="preserve"> και του μνημονίου. Να μην μιλάτε. Εσάς οι πολιτικοί πρόγονοι μιλούσαν για ανεξάρτητη Μακεδονία και Θράκη, κάτι το οποίο το </w:t>
      </w:r>
      <w:r>
        <w:rPr>
          <w:rFonts w:eastAsia="Times New Roman" w:cs="Times New Roman"/>
          <w:szCs w:val="24"/>
        </w:rPr>
        <w:lastRenderedPageBreak/>
        <w:t>πρ</w:t>
      </w:r>
      <w:r>
        <w:rPr>
          <w:rFonts w:eastAsia="Times New Roman" w:cs="Times New Roman"/>
          <w:szCs w:val="24"/>
        </w:rPr>
        <w:t xml:space="preserve">αγματώνετε σήμερα. Κάνετε πράξη, ειδικά για το θέμα της Μακεδονίας μας, αυτά που έλεγαν οι πολιτικοί σας πρόγονοι. </w:t>
      </w:r>
    </w:p>
    <w:p w14:paraId="4BEE05D4"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Και σε ό,τι αφορά το «</w:t>
      </w:r>
      <w:proofErr w:type="spellStart"/>
      <w:r>
        <w:rPr>
          <w:rFonts w:eastAsia="Times New Roman" w:cs="Times New Roman"/>
          <w:szCs w:val="24"/>
        </w:rPr>
        <w:t>κλεφτο</w:t>
      </w:r>
      <w:proofErr w:type="spellEnd"/>
      <w:r>
        <w:rPr>
          <w:rFonts w:eastAsia="Times New Roman" w:cs="Times New Roman"/>
          <w:szCs w:val="24"/>
        </w:rPr>
        <w:t xml:space="preserve">-ΠΑΣΟΚ», χρειάζεται απύθμενο θράσος, ώστε αυτοί οι άνθρωποι να ομιλούν για κάθαρση. </w:t>
      </w:r>
    </w:p>
    <w:p w14:paraId="4BEE05D5"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είναι και </w:t>
      </w:r>
      <w:r>
        <w:rPr>
          <w:rFonts w:eastAsia="Times New Roman" w:cs="Times New Roman"/>
          <w:szCs w:val="24"/>
        </w:rPr>
        <w:t xml:space="preserve">«ολίγον έγκυος», «και με τον </w:t>
      </w:r>
      <w:proofErr w:type="spellStart"/>
      <w:r>
        <w:rPr>
          <w:rFonts w:eastAsia="Times New Roman" w:cs="Times New Roman"/>
          <w:szCs w:val="24"/>
        </w:rPr>
        <w:t>αστυφύλαξ</w:t>
      </w:r>
      <w:proofErr w:type="spellEnd"/>
      <w:r>
        <w:rPr>
          <w:rFonts w:eastAsia="Times New Roman" w:cs="Times New Roman"/>
          <w:szCs w:val="24"/>
        </w:rPr>
        <w:t xml:space="preserve"> και με τον </w:t>
      </w:r>
      <w:proofErr w:type="spellStart"/>
      <w:r>
        <w:rPr>
          <w:rFonts w:eastAsia="Times New Roman" w:cs="Times New Roman"/>
          <w:szCs w:val="24"/>
        </w:rPr>
        <w:t>χωροφύλαξ</w:t>
      </w:r>
      <w:proofErr w:type="spellEnd"/>
      <w:r>
        <w:rPr>
          <w:rFonts w:eastAsia="Times New Roman" w:cs="Times New Roman"/>
          <w:szCs w:val="24"/>
        </w:rPr>
        <w:t xml:space="preserve">», και να στρογγυλέψουμε λίγο τα πράγματα, μην χάσουμε </w:t>
      </w:r>
      <w:proofErr w:type="spellStart"/>
      <w:r>
        <w:rPr>
          <w:rFonts w:eastAsia="Times New Roman" w:cs="Times New Roman"/>
          <w:szCs w:val="24"/>
        </w:rPr>
        <w:t>ψηφαλάκια</w:t>
      </w:r>
      <w:proofErr w:type="spellEnd"/>
      <w:r>
        <w:rPr>
          <w:rFonts w:eastAsia="Times New Roman" w:cs="Times New Roman"/>
          <w:szCs w:val="24"/>
        </w:rPr>
        <w:t xml:space="preserve"> από την ακραία μας πτέρυγα. </w:t>
      </w:r>
    </w:p>
    <w:p w14:paraId="4BEE05D6"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 xml:space="preserve">Είπατε εσείς, λοιπόν, γιατί εσείς είστε οι </w:t>
      </w:r>
      <w:proofErr w:type="spellStart"/>
      <w:r>
        <w:rPr>
          <w:rFonts w:eastAsia="Times New Roman" w:cs="Times New Roman"/>
          <w:szCs w:val="24"/>
        </w:rPr>
        <w:t>προβατόσχημοι</w:t>
      </w:r>
      <w:proofErr w:type="spellEnd"/>
      <w:r>
        <w:rPr>
          <w:rFonts w:eastAsia="Times New Roman" w:cs="Times New Roman"/>
          <w:szCs w:val="24"/>
        </w:rPr>
        <w:t xml:space="preserve"> λύκοι- τους άλλους τους ξέρουμε- να καταδικασθ</w:t>
      </w:r>
      <w:r>
        <w:rPr>
          <w:rFonts w:eastAsia="Times New Roman" w:cs="Times New Roman"/>
          <w:szCs w:val="24"/>
        </w:rPr>
        <w:t xml:space="preserve">ούν οι </w:t>
      </w:r>
      <w:proofErr w:type="spellStart"/>
      <w:r>
        <w:rPr>
          <w:rFonts w:eastAsia="Times New Roman" w:cs="Times New Roman"/>
          <w:szCs w:val="24"/>
        </w:rPr>
        <w:t>χρυσαυγίτες</w:t>
      </w:r>
      <w:proofErr w:type="spellEnd"/>
      <w:r>
        <w:rPr>
          <w:rFonts w:eastAsia="Times New Roman" w:cs="Times New Roman"/>
          <w:szCs w:val="24"/>
        </w:rPr>
        <w:t>. Αυτό δεν είπατε; Και εγώ, λοιπόν, να σας πω ότι στην Επιτροπή Δεοντολογίας σάς είχα απευθύνει τον λόγο σαν άντρας προς άντρα, αφού είχα ζητήσει συγγνώμη από τις παρευρισκόμενες κυρίες –η έκφραση το λέει- να μου πείτε εάν συμφωνεί τον κό</w:t>
      </w:r>
      <w:r>
        <w:rPr>
          <w:rFonts w:eastAsia="Times New Roman" w:cs="Times New Roman"/>
          <w:szCs w:val="24"/>
        </w:rPr>
        <w:t xml:space="preserve">μμα σας με τη </w:t>
      </w:r>
      <w:r>
        <w:rPr>
          <w:rFonts w:eastAsia="Times New Roman" w:cs="Times New Roman"/>
          <w:szCs w:val="24"/>
        </w:rPr>
        <w:lastRenderedPageBreak/>
        <w:t>σύνθετη ονομασία, με την παραχώρηση του ονόματος της Μακεδονίας μας. Και μείνατε άφωνος. Δεν μου μιλήσατε ούτε καν στον διάδρομο, έχοντας την αντρική σας τιμή και τη μακεδονική σας, εάν θέλετε, καταγωγή.</w:t>
      </w:r>
    </w:p>
    <w:p w14:paraId="4BEE05D7"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Σαν σήμερα, κυρίες και κύριοι, πριν απ</w:t>
      </w:r>
      <w:r>
        <w:rPr>
          <w:rFonts w:eastAsia="Times New Roman" w:cs="Times New Roman"/>
          <w:szCs w:val="24"/>
        </w:rPr>
        <w:t xml:space="preserve">ό οκτώ χρόνια είχαμε δεχθεί μία βομβιστική επίθεση στα γραφεία μας τότε, στην οδό </w:t>
      </w:r>
      <w:proofErr w:type="spellStart"/>
      <w:r>
        <w:rPr>
          <w:rFonts w:eastAsia="Times New Roman" w:cs="Times New Roman"/>
          <w:szCs w:val="24"/>
        </w:rPr>
        <w:t>Σωκράτους</w:t>
      </w:r>
      <w:proofErr w:type="spellEnd"/>
      <w:r>
        <w:rPr>
          <w:rFonts w:eastAsia="Times New Roman" w:cs="Times New Roman"/>
          <w:szCs w:val="24"/>
        </w:rPr>
        <w:t xml:space="preserve">, από τους Πυρήνες της Φωτιάς -τα αγαπημένα σας παιδιά- και είχαν καταστραφεί ολοσχερώς τα γραφεία μας. </w:t>
      </w:r>
    </w:p>
    <w:p w14:paraId="4BEE05D8"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 xml:space="preserve">Ο Αρχηγός της Χρυσής Αυγής, ο Νίκος </w:t>
      </w:r>
      <w:proofErr w:type="spellStart"/>
      <w:r>
        <w:rPr>
          <w:rFonts w:eastAsia="Times New Roman" w:cs="Times New Roman"/>
          <w:szCs w:val="24"/>
        </w:rPr>
        <w:t>Μιχαλολιάκος</w:t>
      </w:r>
      <w:proofErr w:type="spellEnd"/>
      <w:r>
        <w:rPr>
          <w:rFonts w:eastAsia="Times New Roman" w:cs="Times New Roman"/>
          <w:szCs w:val="24"/>
        </w:rPr>
        <w:t xml:space="preserve">, εκείνο το </w:t>
      </w:r>
      <w:r>
        <w:rPr>
          <w:rFonts w:eastAsia="Times New Roman" w:cs="Times New Roman"/>
          <w:szCs w:val="24"/>
        </w:rPr>
        <w:t>βράδυ σε μία πύρινη ομιλία του ανέφερε ότι «</w:t>
      </w:r>
      <w:proofErr w:type="spellStart"/>
      <w:r>
        <w:rPr>
          <w:rFonts w:eastAsia="Times New Roman" w:cs="Times New Roman"/>
          <w:szCs w:val="24"/>
        </w:rPr>
        <w:t>κατερχόμεθα</w:t>
      </w:r>
      <w:proofErr w:type="spellEnd"/>
      <w:r>
        <w:rPr>
          <w:rFonts w:eastAsia="Times New Roman" w:cs="Times New Roman"/>
          <w:szCs w:val="24"/>
        </w:rPr>
        <w:t xml:space="preserve"> πλέον, παίρνουμε μέρος, στις επερχόμενες τότε δημοτικές εκλογές της Αθήνας». Τότε πήραμε 5,3% και ήταν η απαρχή του πολιτικού </w:t>
      </w:r>
      <w:r>
        <w:rPr>
          <w:rFonts w:eastAsia="Times New Roman" w:cs="Times New Roman"/>
          <w:szCs w:val="24"/>
        </w:rPr>
        <w:lastRenderedPageBreak/>
        <w:t>μας αγώνα, ο οποίος συνεχίζεται μέχρι τις ημέρες μας και θα συνεχίζεται μέ</w:t>
      </w:r>
      <w:r>
        <w:rPr>
          <w:rFonts w:eastAsia="Times New Roman" w:cs="Times New Roman"/>
          <w:szCs w:val="24"/>
        </w:rPr>
        <w:t xml:space="preserve">χρι τη νίκη.  </w:t>
      </w:r>
    </w:p>
    <w:p w14:paraId="4BEE05D9"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 xml:space="preserve">Τότε είχε αναρτηθεί ένα πανό που είχε ένα σύνθημα και έλεγε: «Οι τοίχοι πέφτουν, οι ιδέες όχι». Μετά από τρία χρόνια, τον Σεπτέμβριο του 2013, όταν είχαν γίνει διώξεις μετά από την -ομολογημένη από εσάς- πολιτική σκευωρία του </w:t>
      </w:r>
      <w:proofErr w:type="spellStart"/>
      <w:r>
        <w:rPr>
          <w:rFonts w:eastAsia="Times New Roman" w:cs="Times New Roman"/>
          <w:szCs w:val="24"/>
        </w:rPr>
        <w:t>αρχι</w:t>
      </w:r>
      <w:proofErr w:type="spellEnd"/>
      <w:r>
        <w:rPr>
          <w:rFonts w:eastAsia="Times New Roman" w:cs="Times New Roman"/>
          <w:szCs w:val="24"/>
        </w:rPr>
        <w:t>-σκευωρού Α</w:t>
      </w:r>
      <w:r>
        <w:rPr>
          <w:rFonts w:eastAsia="Times New Roman" w:cs="Times New Roman"/>
          <w:szCs w:val="24"/>
        </w:rPr>
        <w:t>ντώνη Σαμαρά του κόμματος της Νέας Δημοκρατίας, ένα άλλο πανό έγραφε: «Οι ιδέες δεν φυλακίζονται».</w:t>
      </w:r>
    </w:p>
    <w:p w14:paraId="4BEE05DA"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 xml:space="preserve">Και έναν μήνα μετά, τον Σεπτέμβριο του 2013, η «κόκκινη τρομοκρατία» δολοφονεί στυγνά δύο συναγωνιστές στο Νέο Ηράκλειο Αττικής, τον Γιώργο </w:t>
      </w:r>
      <w:proofErr w:type="spellStart"/>
      <w:r>
        <w:rPr>
          <w:rFonts w:eastAsia="Times New Roman" w:cs="Times New Roman"/>
          <w:szCs w:val="24"/>
        </w:rPr>
        <w:t>Φουντούλη</w:t>
      </w:r>
      <w:proofErr w:type="spellEnd"/>
      <w:r>
        <w:rPr>
          <w:rFonts w:eastAsia="Times New Roman" w:cs="Times New Roman"/>
          <w:szCs w:val="24"/>
        </w:rPr>
        <w:t xml:space="preserve"> και τον</w:t>
      </w:r>
      <w:r>
        <w:rPr>
          <w:rFonts w:eastAsia="Times New Roman" w:cs="Times New Roman"/>
          <w:szCs w:val="24"/>
        </w:rPr>
        <w:t xml:space="preserve"> Μανώλη </w:t>
      </w:r>
      <w:proofErr w:type="spellStart"/>
      <w:r>
        <w:rPr>
          <w:rFonts w:eastAsia="Times New Roman" w:cs="Times New Roman"/>
          <w:szCs w:val="24"/>
        </w:rPr>
        <w:t>Καπελώνη</w:t>
      </w:r>
      <w:proofErr w:type="spellEnd"/>
      <w:r>
        <w:rPr>
          <w:rFonts w:eastAsia="Times New Roman" w:cs="Times New Roman"/>
          <w:szCs w:val="24"/>
        </w:rPr>
        <w:t xml:space="preserve">, οι οποίοι προσέφεραν το αίμα τους στο έθνος, προσέφεραν το αίμα τους για την πατρίδα, για την ιδέα και την πίστη. </w:t>
      </w:r>
    </w:p>
    <w:p w14:paraId="4BEE05DB"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lastRenderedPageBreak/>
        <w:t>Και μετά από όλα αυτά, με όλον τον σεβασμό, απευθύνομαι προς τον Πρόεδρο της Βουλής: Κύριε Πρόεδρε, εσείς αλλά και οι σύμμα</w:t>
      </w:r>
      <w:r>
        <w:rPr>
          <w:rFonts w:eastAsia="Times New Roman" w:cs="Times New Roman"/>
          <w:szCs w:val="24"/>
        </w:rPr>
        <w:t xml:space="preserve">χοί σας του αντιλαϊκού τόξου, πιστεύετε ότι οι λαϊκοί αγωνιστές της Χρυσής Αυγής, είτε είναι Βουλευτές είτε είναι στελέχη, δηλαδή εμείς, οι εκφραστές της πραγματικής εθνικής αντίστασης, θα λυγίσουμε ή θα λάβουμε σοβαρά υπ’ </w:t>
      </w:r>
      <w:proofErr w:type="spellStart"/>
      <w:r>
        <w:rPr>
          <w:rFonts w:eastAsia="Times New Roman" w:cs="Times New Roman"/>
          <w:szCs w:val="24"/>
        </w:rPr>
        <w:t>όψιν</w:t>
      </w:r>
      <w:proofErr w:type="spellEnd"/>
      <w:r>
        <w:rPr>
          <w:rFonts w:eastAsia="Times New Roman" w:cs="Times New Roman"/>
          <w:szCs w:val="24"/>
        </w:rPr>
        <w:t xml:space="preserve"> τις σπασμωδικές σας ενέργειε</w:t>
      </w:r>
      <w:r>
        <w:rPr>
          <w:rFonts w:eastAsia="Times New Roman" w:cs="Times New Roman"/>
          <w:szCs w:val="24"/>
        </w:rPr>
        <w:t>ς, αυτές τις ενέργειες που λένε «μομφή και πρόστιμα» και άλλες αηδίες;</w:t>
      </w:r>
    </w:p>
    <w:p w14:paraId="4BEE05DC"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Εμάς δεν μας λύγισε η «κόκκινη τρομοκρατία», δεν μας λύγισαν οι σφαίρες, οι πολιτικές διώξεις, οι φυλακίσεις. Νομίζετε ότι μπορείτε να σταματήσετε το μέλλον που έρχεται; Μπορείτε να στα</w:t>
      </w:r>
      <w:r>
        <w:rPr>
          <w:rFonts w:eastAsia="Times New Roman" w:cs="Times New Roman"/>
          <w:szCs w:val="24"/>
        </w:rPr>
        <w:t xml:space="preserve">ματήσετε τη φωνή της αλήθειας; </w:t>
      </w:r>
    </w:p>
    <w:p w14:paraId="4BEE05DD"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Τίποτα από όλα αυτά δεν είναι δυνατόν να σταματήσει μία ιδέα. Είμαστε το αύριο και είστε το χθες. Το είπε και ο Γενικός Γραμματέας, ο Νίκος </w:t>
      </w:r>
      <w:proofErr w:type="spellStart"/>
      <w:r>
        <w:rPr>
          <w:rFonts w:eastAsia="Times New Roman" w:cs="Times New Roman"/>
          <w:szCs w:val="24"/>
        </w:rPr>
        <w:t>Μιχαλολιάκος</w:t>
      </w:r>
      <w:proofErr w:type="spellEnd"/>
      <w:r>
        <w:rPr>
          <w:rFonts w:eastAsia="Times New Roman" w:cs="Times New Roman"/>
          <w:szCs w:val="24"/>
        </w:rPr>
        <w:t xml:space="preserve">, προς μεγάλη σας απογοήτευση στην Αίθουσα αυτή. </w:t>
      </w:r>
    </w:p>
    <w:p w14:paraId="4BEE05DE"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Εμείς μπήκαμε στη Βουλ</w:t>
      </w:r>
      <w:r>
        <w:rPr>
          <w:rFonts w:eastAsia="Times New Roman" w:cs="Times New Roman"/>
          <w:szCs w:val="24"/>
        </w:rPr>
        <w:t xml:space="preserve">ή στο όνομα του λαού, για να λέμε την αλήθεια. Και αυτό θα συνεχίσουμε να κάνουμε με οποιοδήποτε τίμημα. </w:t>
      </w:r>
    </w:p>
    <w:p w14:paraId="4BEE05DF" w14:textId="77777777" w:rsidR="00431301" w:rsidRDefault="007E33E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BEE05E0"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Κυρία Πρόεδρε, θα μου δώσετε λίγο χρόνο παραπάνω, όπως δώσατε και </w:t>
      </w:r>
      <w:r>
        <w:rPr>
          <w:rFonts w:eastAsia="Times New Roman" w:cs="Times New Roman"/>
          <w:szCs w:val="24"/>
        </w:rPr>
        <w:t>στον κ. Μπαλτά. Ο κατηγορούμενος πάντα έχει μ</w:t>
      </w:r>
      <w:r>
        <w:rPr>
          <w:rFonts w:eastAsia="Times New Roman" w:cs="Times New Roman"/>
          <w:szCs w:val="24"/>
        </w:rPr>
        <w:t>ί</w:t>
      </w:r>
      <w:r>
        <w:rPr>
          <w:rFonts w:eastAsia="Times New Roman" w:cs="Times New Roman"/>
          <w:szCs w:val="24"/>
        </w:rPr>
        <w:t xml:space="preserve">α ανοχή. </w:t>
      </w:r>
    </w:p>
    <w:p w14:paraId="4BEE05E1"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 xml:space="preserve">Θα ήταν, βεβαίως, μεγάλη παράλειψη να μην ευχαριστήσω τους </w:t>
      </w:r>
      <w:proofErr w:type="spellStart"/>
      <w:r>
        <w:rPr>
          <w:rFonts w:eastAsia="Times New Roman" w:cs="Times New Roman"/>
          <w:szCs w:val="24"/>
        </w:rPr>
        <w:t>συριζαίους</w:t>
      </w:r>
      <w:proofErr w:type="spellEnd"/>
      <w:r>
        <w:rPr>
          <w:rFonts w:eastAsia="Times New Roman" w:cs="Times New Roman"/>
          <w:szCs w:val="24"/>
        </w:rPr>
        <w:t xml:space="preserve"> Βουλευτές και τους άλλους που μέσα στην απόρρητη Επιτροπή Εξωτερικών και Άμυνας ξεσήκωσαν θόρυβο, όπως επίσης και τον Πρόεδρο της </w:t>
      </w:r>
      <w:r>
        <w:rPr>
          <w:rFonts w:eastAsia="Times New Roman" w:cs="Times New Roman"/>
          <w:szCs w:val="24"/>
        </w:rPr>
        <w:t xml:space="preserve">Βουλής, που ανέδειξαν το θέμα και μας δίνουν την ευκαιρία μέσα στην Ολομέλεια να πούμε την άποψη μας, να την ακούσει ο ελληνικός λαός και να μεταφέρουμε τα εύλογα ερωτήματα του ελληνικού λαού για αυτό το ζήτημα, ασχέτως πολιτικής τοποθέτησης. </w:t>
      </w:r>
    </w:p>
    <w:p w14:paraId="4BEE05E2"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Ο λαός </w:t>
      </w:r>
      <w:r>
        <w:rPr>
          <w:rFonts w:eastAsia="Times New Roman" w:cs="Times New Roman"/>
          <w:szCs w:val="24"/>
        </w:rPr>
        <w:t xml:space="preserve">διερωτάται για το εξής: Το άρθρο 51 λέει ότι ο Βουλευτής είναι εκπρόσωπος του έθνους. Φυσικά, ο συνταγματικός νομοθέτης εννοεί –εξυπακούεται- το ελληνικό έθνος. Ας δηλώσουμε, λοιπόν, σε ποιο έθνος, διότι κατά τον κ. </w:t>
      </w:r>
      <w:proofErr w:type="spellStart"/>
      <w:r>
        <w:rPr>
          <w:rFonts w:eastAsia="Times New Roman" w:cs="Times New Roman"/>
          <w:szCs w:val="24"/>
        </w:rPr>
        <w:t>Βούτση</w:t>
      </w:r>
      <w:proofErr w:type="spellEnd"/>
      <w:r>
        <w:rPr>
          <w:rFonts w:eastAsia="Times New Roman" w:cs="Times New Roman"/>
          <w:szCs w:val="24"/>
        </w:rPr>
        <w:t xml:space="preserve"> ο Βουλευτής μπορεί </w:t>
      </w:r>
      <w:r>
        <w:rPr>
          <w:rFonts w:eastAsia="Times New Roman" w:cs="Times New Roman"/>
          <w:szCs w:val="24"/>
        </w:rPr>
        <w:lastRenderedPageBreak/>
        <w:t>να έχει οποιαδ</w:t>
      </w:r>
      <w:r>
        <w:rPr>
          <w:rFonts w:eastAsia="Times New Roman" w:cs="Times New Roman"/>
          <w:szCs w:val="24"/>
        </w:rPr>
        <w:t>ήποτε εθνική συνείδηση θέλει και να εκπροσωπεί οποιαδήποτε σημαία θέλει, αρκεί και μόνο ότι εκλέχθηκε.</w:t>
      </w:r>
    </w:p>
    <w:p w14:paraId="4BEE05E3"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για να ολοκληρώσω την αναφορά μου στον συμπαθή κατά τα άλλα κ. </w:t>
      </w:r>
      <w:proofErr w:type="spellStart"/>
      <w:r>
        <w:rPr>
          <w:rFonts w:eastAsia="Times New Roman" w:cs="Times New Roman"/>
          <w:szCs w:val="24"/>
        </w:rPr>
        <w:t>Βούτση</w:t>
      </w:r>
      <w:proofErr w:type="spellEnd"/>
      <w:r>
        <w:rPr>
          <w:rFonts w:eastAsia="Times New Roman" w:cs="Times New Roman"/>
          <w:szCs w:val="24"/>
        </w:rPr>
        <w:t>, θέλω να αποκαλύψω από τα Πρακτικά της Διάσκεψης των Προέδρων ότ</w:t>
      </w:r>
      <w:r>
        <w:rPr>
          <w:rFonts w:eastAsia="Times New Roman" w:cs="Times New Roman"/>
          <w:szCs w:val="24"/>
        </w:rPr>
        <w:t>ι παρ’ όλη την εμμονή του ο κύριος Πρόεδρος στον Κανονισμό της Βουλής -και στον νέο Κανονισμό της Βουλής, αυτόν που κάνατε και κόψατε στα μέτρα σας, κόψε και ράψε μόνο και μόνο για να τον χρησιμοποιείτε προκειμένου για να φιμώσετε την τρίτη πολιτική δύναμη</w:t>
      </w:r>
      <w:r>
        <w:rPr>
          <w:rFonts w:eastAsia="Times New Roman" w:cs="Times New Roman"/>
          <w:szCs w:val="24"/>
        </w:rPr>
        <w:t xml:space="preserve"> της χώρας- είπε ότι το θέμα είναι πρωτίστως πολιτικό –υπάρχουν τα λόγια σας στα Πρακτικά- και για αυτόν τον λόγο θα πρέπει να δοθεί η δυνατότητα να μιλήσουν στην Ολομέλεια και οι Κοινοβουλευτικοί Εκπρόσωποι, γιατί το θέμα είναι πολιτικό. </w:t>
      </w:r>
    </w:p>
    <w:p w14:paraId="4BEE05E4"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Τότε, γιατί, κύρ</w:t>
      </w:r>
      <w:r>
        <w:rPr>
          <w:rFonts w:eastAsia="Times New Roman" w:cs="Times New Roman"/>
          <w:szCs w:val="24"/>
        </w:rPr>
        <w:t>ιε Πρόεδρε, αφού το θέμα είναι πολιτικό, δεν το αντιμετωπίζετε πολιτικά, αλλά το αντιμετωπίζετε με κυρώσεις και ποινές; Αλήθεια σας λέω –σας το είπαν και οι προηγούμενοι συναγωνιστές- ποσώς μας ενδιαφέρουν οι ποινές σας! Έρχεστε, λοιπόν, να επιβεβαιώσετε τ</w:t>
      </w:r>
      <w:r>
        <w:rPr>
          <w:rFonts w:eastAsia="Times New Roman" w:cs="Times New Roman"/>
          <w:szCs w:val="24"/>
        </w:rPr>
        <w:t xml:space="preserve">ον κ. Κασιδιάρη και να δημιουργήσετε τουλάχιστον την εντύπωση ότι λειτουργείτε ως όργανο του ΣΥΡΙΖΑ και όχι ως αντικειμενικός Πρόεδρος της Βουλής των Ελλήνων. </w:t>
      </w:r>
    </w:p>
    <w:p w14:paraId="4BEE05E5"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Εμείς θέλουμε να σας ευχαριστήσουμε γι’ αυτό που κάνετε σήμερα. Εσείς τώρα θα το πείτε αυτό –και</w:t>
      </w:r>
      <w:r>
        <w:rPr>
          <w:rFonts w:eastAsia="Times New Roman" w:cs="Times New Roman"/>
          <w:szCs w:val="24"/>
        </w:rPr>
        <w:t xml:space="preserve"> ήδη το είπαν οι προηγούμενοι Κοινοβουλευτικοί Εκπρόσωποι- ρητορική μίσους, αντίδραση κατά της δημοκρατίας, μέτρα εναντίον των ακραίων ή πολιτική ορθότητα. Όμως, όπως και να το βαφτίσετε, η αλήθεια δεν αλλάζει. Τη στιγμή που διαρρέεται στον Τύπο ή αφήνουν </w:t>
      </w:r>
      <w:r>
        <w:rPr>
          <w:rFonts w:eastAsia="Times New Roman" w:cs="Times New Roman"/>
          <w:szCs w:val="24"/>
        </w:rPr>
        <w:t xml:space="preserve">υπόνοιες ότι θα </w:t>
      </w:r>
      <w:r>
        <w:rPr>
          <w:rFonts w:eastAsia="Times New Roman" w:cs="Times New Roman"/>
          <w:szCs w:val="24"/>
        </w:rPr>
        <w:lastRenderedPageBreak/>
        <w:t xml:space="preserve">είναι για ένα ή και για ενάμιση χρόνο φυλάκισης σε τουρκικές φυλακές οι δύο υπερασπιστές των συνόρων μας, εσείς θα τιμωρήσετε το μόνο κόμμα που υπερασπίζεται την Ελλάδα απέναντι στις τουρκικές προκλήσεις. </w:t>
      </w:r>
    </w:p>
    <w:p w14:paraId="4BEE05E6"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Τελειώνω, λέγοντας ότι θα μπορούσα</w:t>
      </w:r>
      <w:r>
        <w:rPr>
          <w:rFonts w:eastAsia="Times New Roman" w:cs="Times New Roman"/>
          <w:szCs w:val="24"/>
        </w:rPr>
        <w:t xml:space="preserve">τε, επειδή διανύουμε τη δέκατη όγδοη ημέρα αιχμαλωσίας των δύο Ελλήνων στρατιωτικών, να προβείτε σε πολιτικές ενέργειες εσείς, οι φοβικοί που δεχθήκατε τον </w:t>
      </w:r>
      <w:proofErr w:type="spellStart"/>
      <w:r>
        <w:rPr>
          <w:rFonts w:eastAsia="Times New Roman" w:cs="Times New Roman"/>
          <w:szCs w:val="24"/>
        </w:rPr>
        <w:t>Ερντογάν</w:t>
      </w:r>
      <w:proofErr w:type="spellEnd"/>
      <w:r>
        <w:rPr>
          <w:rFonts w:eastAsia="Times New Roman" w:cs="Times New Roman"/>
          <w:szCs w:val="24"/>
        </w:rPr>
        <w:t xml:space="preserve"> μετά βαΐων και κλάδων, ώστε να θωρακίσετε την πατρίδα. </w:t>
      </w:r>
    </w:p>
    <w:p w14:paraId="4BEE05E7"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πούλου):</w:t>
      </w:r>
      <w:r>
        <w:rPr>
          <w:rFonts w:eastAsia="Times New Roman" w:cs="Times New Roman"/>
          <w:szCs w:val="24"/>
        </w:rPr>
        <w:t xml:space="preserve"> Κύριε Παππά, σας παρακαλώ να ολοκληρώσετε. </w:t>
      </w:r>
    </w:p>
    <w:p w14:paraId="4BEE05E8"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Αυτές οι ενέργειες είναι να κλείσει άμεσα το τουρκικό προξενείο της Θράκης, ένα προξενείο το οποίο καταδυναστεύει την ελληνική μουσουλμανική μειονότητα και όχι μόνο. Επίσης, μαζί μ’ αυτό </w:t>
      </w:r>
      <w:r>
        <w:rPr>
          <w:rFonts w:eastAsia="Times New Roman" w:cs="Times New Roman"/>
          <w:szCs w:val="24"/>
        </w:rPr>
        <w:t>θα μπορούσατε να προβείτε σε εμπορικό αποκλεισμό της Τουρκίας.</w:t>
      </w:r>
    </w:p>
    <w:p w14:paraId="4BEE05E9"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Τι από όλα αυτά κάνατε; Τίποτα. Προσκυνάτε τον </w:t>
      </w:r>
      <w:proofErr w:type="spellStart"/>
      <w:r>
        <w:rPr>
          <w:rFonts w:eastAsia="Times New Roman" w:cs="Times New Roman"/>
          <w:szCs w:val="24"/>
        </w:rPr>
        <w:t>Ερντογάν</w:t>
      </w:r>
      <w:proofErr w:type="spellEnd"/>
      <w:r>
        <w:rPr>
          <w:rFonts w:eastAsia="Times New Roman" w:cs="Times New Roman"/>
          <w:szCs w:val="24"/>
        </w:rPr>
        <w:t xml:space="preserve"> και τιμωρείτε εμάς, γιατί λέμε τα αυτονόητα. </w:t>
      </w:r>
    </w:p>
    <w:p w14:paraId="4BEE05EA"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Ποια είναι τα αυτονόητα; Ο Έλληνας είναι Έλληνας, ο Μπολσεβίκος είναι Μπολσεβίκος, ο </w:t>
      </w:r>
      <w:proofErr w:type="spellStart"/>
      <w:r>
        <w:rPr>
          <w:rFonts w:eastAsia="Times New Roman" w:cs="Times New Roman"/>
          <w:szCs w:val="24"/>
        </w:rPr>
        <w:t>ευρωλι</w:t>
      </w:r>
      <w:r>
        <w:rPr>
          <w:rFonts w:eastAsia="Times New Roman" w:cs="Times New Roman"/>
          <w:szCs w:val="24"/>
        </w:rPr>
        <w:t>γούρης</w:t>
      </w:r>
      <w:proofErr w:type="spellEnd"/>
      <w:r>
        <w:rPr>
          <w:rFonts w:eastAsia="Times New Roman" w:cs="Times New Roman"/>
          <w:szCs w:val="24"/>
        </w:rPr>
        <w:t xml:space="preserve"> είναι </w:t>
      </w:r>
      <w:proofErr w:type="spellStart"/>
      <w:r>
        <w:rPr>
          <w:rFonts w:eastAsia="Times New Roman" w:cs="Times New Roman"/>
          <w:szCs w:val="24"/>
        </w:rPr>
        <w:t>ευρωλιγούρης</w:t>
      </w:r>
      <w:proofErr w:type="spellEnd"/>
      <w:r>
        <w:rPr>
          <w:rFonts w:eastAsia="Times New Roman" w:cs="Times New Roman"/>
          <w:szCs w:val="24"/>
        </w:rPr>
        <w:t>, ο προδότης είναι προδότης, ο Τούρκος είναι Τούρκος, ο πράκτορας είναι πράκτορας.</w:t>
      </w:r>
    </w:p>
    <w:p w14:paraId="4BEE05EB"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Και ο </w:t>
      </w:r>
      <w:r>
        <w:rPr>
          <w:rFonts w:eastAsia="Times New Roman" w:cs="Times New Roman"/>
          <w:szCs w:val="24"/>
        </w:rPr>
        <w:t>ν</w:t>
      </w:r>
      <w:r>
        <w:rPr>
          <w:rFonts w:eastAsia="Times New Roman" w:cs="Times New Roman"/>
          <w:szCs w:val="24"/>
        </w:rPr>
        <w:t xml:space="preserve">αζί είναι </w:t>
      </w:r>
      <w:r>
        <w:rPr>
          <w:rFonts w:eastAsia="Times New Roman" w:cs="Times New Roman"/>
          <w:szCs w:val="24"/>
        </w:rPr>
        <w:t>ν</w:t>
      </w:r>
      <w:r>
        <w:rPr>
          <w:rFonts w:eastAsia="Times New Roman" w:cs="Times New Roman"/>
          <w:szCs w:val="24"/>
        </w:rPr>
        <w:t>αζί.</w:t>
      </w:r>
    </w:p>
    <w:p w14:paraId="4BEE05EC"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Ο </w:t>
      </w:r>
      <w:r>
        <w:rPr>
          <w:rFonts w:eastAsia="Times New Roman" w:cs="Times New Roman"/>
          <w:szCs w:val="24"/>
        </w:rPr>
        <w:t>ν</w:t>
      </w:r>
      <w:r>
        <w:rPr>
          <w:rFonts w:eastAsia="Times New Roman" w:cs="Times New Roman"/>
          <w:szCs w:val="24"/>
        </w:rPr>
        <w:t xml:space="preserve">αζί είναι </w:t>
      </w:r>
      <w:r>
        <w:rPr>
          <w:rFonts w:eastAsia="Times New Roman" w:cs="Times New Roman"/>
          <w:szCs w:val="24"/>
        </w:rPr>
        <w:t>ν</w:t>
      </w:r>
      <w:r>
        <w:rPr>
          <w:rFonts w:eastAsia="Times New Roman" w:cs="Times New Roman"/>
          <w:szCs w:val="24"/>
        </w:rPr>
        <w:t xml:space="preserve">αζί. Πείτε το, πείτε το, να σας βγει από μέσα, εσείς που μιλάτε για ανεξάρτητη </w:t>
      </w:r>
      <w:r>
        <w:rPr>
          <w:rFonts w:eastAsia="Times New Roman" w:cs="Times New Roman"/>
          <w:szCs w:val="24"/>
        </w:rPr>
        <w:t>Μακεδονία και Θράκη.</w:t>
      </w:r>
    </w:p>
    <w:p w14:paraId="4BEE05ED"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Παππά. Έχετε πάρει υπερδιπλάσιο χρόνο. Θα βρείτε και άλλες ευκαιρίες.</w:t>
      </w:r>
    </w:p>
    <w:p w14:paraId="4BEE05EE"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Κυρίες και κύριοι συνάδελφοι, όσο χτυπάς το ατσάλι στο αμόνι τόσο πιο σκληρό γίνεται. Όσο μα</w:t>
      </w:r>
      <w:r>
        <w:rPr>
          <w:rFonts w:eastAsia="Times New Roman" w:cs="Times New Roman"/>
          <w:szCs w:val="24"/>
        </w:rPr>
        <w:t>ς διώκετε τόσο θα δυναμώνουμε. Εσείς μείνετε στον γυάλινο κόσμο σας, της εφήμερης εξουσίας.</w:t>
      </w:r>
    </w:p>
    <w:p w14:paraId="4BEE05EF"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Πείτε ευχαριστώ στον ΣΥΡΙΖΑ.</w:t>
      </w:r>
    </w:p>
    <w:p w14:paraId="4BEE05F0"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Και εσύ το ίδιο είσαι με τους άλλους. Μνημόνιο ψήφισες τον Αύγουστο του 2015. Ίδιος είσαι.</w:t>
      </w:r>
    </w:p>
    <w:p w14:paraId="4BEE05F1"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ΕΥΟΥΣΑ (Αναστασία Χριστοδουλοπούλου):</w:t>
      </w:r>
      <w:r>
        <w:rPr>
          <w:rFonts w:eastAsia="Times New Roman" w:cs="Times New Roman"/>
          <w:szCs w:val="24"/>
        </w:rPr>
        <w:t xml:space="preserve"> Κύριε Παππά, θα σταματήσω τον ήχο.</w:t>
      </w:r>
    </w:p>
    <w:p w14:paraId="4BEE05F2"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Σαπίστε στον γυάλινο κόσμο σας και μείνετε ραγιάδες. Ραγιάδες εσείς, ραγιάδες τα παιδιά σας και ραγιάδες τα παιδιά των παιδιών σας. Η Χρυσή Αυγή δεν σας ακολουθεί. Η Χ</w:t>
      </w:r>
      <w:r>
        <w:rPr>
          <w:rFonts w:eastAsia="Times New Roman" w:cs="Times New Roman"/>
          <w:szCs w:val="24"/>
        </w:rPr>
        <w:t>ρυσή Αυγή είναι με τον λαό, η Χρυσή Αυγή είναι με την πατρίδα.</w:t>
      </w:r>
    </w:p>
    <w:p w14:paraId="4BEE05F3" w14:textId="77777777" w:rsidR="00431301" w:rsidRDefault="007E33ED">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BEE05F4"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Γκιόκας.</w:t>
      </w:r>
    </w:p>
    <w:p w14:paraId="4BEE05F5"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Ευχαριστώ, κυρία Πρόεδρε.</w:t>
      </w:r>
    </w:p>
    <w:p w14:paraId="4BEE05F6"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w:t>
      </w:r>
      <w:r>
        <w:rPr>
          <w:rFonts w:eastAsia="Times New Roman" w:cs="Times New Roman"/>
          <w:szCs w:val="24"/>
        </w:rPr>
        <w:t xml:space="preserve"> η στάση των Βουλευτών της Χρυσής Αυγής πέρα από απαράδεκτη, είναι κατά βάση πολύ επικίνδυνη. Όχι επικίνδυνη γενικά, ούτε επικίνδυνη μόνο ή κυρίως για την κοινοβουλευτική δεοντολογία, όπως αναφέρεται. Είναι πολύ επικίνδυνη, αν συνυπολογίσει κανείς την περί</w:t>
      </w:r>
      <w:r>
        <w:rPr>
          <w:rFonts w:eastAsia="Times New Roman" w:cs="Times New Roman"/>
          <w:szCs w:val="24"/>
        </w:rPr>
        <w:t xml:space="preserve">οδο που πραγματοποιείται αυτή η στάση των Βουλευτών της Χρυσής Αυγής, ιδιαίτερα αυτή την περίοδο με την αύξηση της τουρκικής προκλητικότητας και του τούρκικου εθνικισμού. </w:t>
      </w:r>
      <w:r>
        <w:rPr>
          <w:rFonts w:eastAsia="Times New Roman" w:cs="Times New Roman"/>
          <w:szCs w:val="24"/>
        </w:rPr>
        <w:t>Μ</w:t>
      </w:r>
      <w:r>
        <w:rPr>
          <w:rFonts w:eastAsia="Times New Roman" w:cs="Times New Roman"/>
          <w:szCs w:val="24"/>
        </w:rPr>
        <w:t>ε βάση τα όσα ακούσαμε πριν από λίγο, τα πράγματα θα ήταν πολύ γελοία, αν δεν ήταν π</w:t>
      </w:r>
      <w:r>
        <w:rPr>
          <w:rFonts w:eastAsia="Times New Roman" w:cs="Times New Roman"/>
          <w:szCs w:val="24"/>
        </w:rPr>
        <w:t>ολύ σοβαρά και όντως πολύ επικίνδυνα.</w:t>
      </w:r>
    </w:p>
    <w:p w14:paraId="4BEE05F7"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Ποιοι είναι οι βασικοί άξονες που στηρίζεται η τουρκική προκλητικότητα, επιθετικότητα και στρατηγική του </w:t>
      </w:r>
      <w:proofErr w:type="spellStart"/>
      <w:r>
        <w:rPr>
          <w:rFonts w:eastAsia="Times New Roman" w:cs="Times New Roman"/>
          <w:szCs w:val="24"/>
        </w:rPr>
        <w:t>Ερντογάν</w:t>
      </w:r>
      <w:proofErr w:type="spellEnd"/>
      <w:r>
        <w:rPr>
          <w:rFonts w:eastAsia="Times New Roman" w:cs="Times New Roman"/>
          <w:szCs w:val="24"/>
        </w:rPr>
        <w:t xml:space="preserve"> αυτή την </w:t>
      </w:r>
      <w:r>
        <w:rPr>
          <w:rFonts w:eastAsia="Times New Roman" w:cs="Times New Roman"/>
          <w:szCs w:val="24"/>
        </w:rPr>
        <w:lastRenderedPageBreak/>
        <w:t>περίοδο; Πρώτος άξονας, η προσπάθεια να εμφανιστεί ως προστάτης των μουσουλμανικών πληθυσμών στ</w:t>
      </w:r>
      <w:r>
        <w:rPr>
          <w:rFonts w:eastAsia="Times New Roman" w:cs="Times New Roman"/>
          <w:szCs w:val="24"/>
        </w:rPr>
        <w:t>η Μέση Ανατολή, τα Βαλκάνια -συμπεριλαμβανομένης της Θράκης- και να ταυτίσει αυτούς τους μουσουλμανικούς πληθυσμούς με την πολιτική του. Ο δεύτερος άξονας αυτής της στρατηγικής είναι η αμφισβήτηση διεθνών συνθηκών, όπως για παράδειγμα, η Συνθήκη της Λοζάνη</w:t>
      </w:r>
      <w:r>
        <w:rPr>
          <w:rFonts w:eastAsia="Times New Roman" w:cs="Times New Roman"/>
          <w:szCs w:val="24"/>
        </w:rPr>
        <w:t>ς.</w:t>
      </w:r>
    </w:p>
    <w:p w14:paraId="4BEE05F8" w14:textId="77777777" w:rsidR="00431301" w:rsidRDefault="007E33ED">
      <w:pPr>
        <w:spacing w:line="600" w:lineRule="auto"/>
        <w:jc w:val="center"/>
        <w:rPr>
          <w:rFonts w:eastAsia="Times New Roman" w:cs="Times New Roman"/>
          <w:szCs w:val="24"/>
        </w:rPr>
      </w:pPr>
      <w:r>
        <w:rPr>
          <w:rFonts w:eastAsia="Times New Roman" w:cs="Times New Roman"/>
          <w:szCs w:val="24"/>
        </w:rPr>
        <w:t>(Χειροκροτήματα)</w:t>
      </w:r>
    </w:p>
    <w:p w14:paraId="4BEE05F9"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Ε, λοιπόν και στα δύο αυτά ζητήματα και στους δύο αυτούς άξονες της στρατηγικής της Τουρκίας η στάση των Βουλευτών της Χρυσής Αυγής ρίχνει νερό στον μύλο του </w:t>
      </w:r>
      <w:proofErr w:type="spellStart"/>
      <w:r>
        <w:rPr>
          <w:rFonts w:eastAsia="Times New Roman" w:cs="Times New Roman"/>
          <w:szCs w:val="24"/>
        </w:rPr>
        <w:t>Ερντογάν</w:t>
      </w:r>
      <w:proofErr w:type="spellEnd"/>
      <w:r>
        <w:rPr>
          <w:rFonts w:eastAsia="Times New Roman" w:cs="Times New Roman"/>
          <w:szCs w:val="24"/>
        </w:rPr>
        <w:t>. Αυτό γίνεται.</w:t>
      </w:r>
    </w:p>
    <w:p w14:paraId="4BEE05FA"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Όταν χαρακτηρίζεις έναν Έλληνα Βουλευτή, προερχόμενο α</w:t>
      </w:r>
      <w:r>
        <w:rPr>
          <w:rFonts w:eastAsia="Times New Roman" w:cs="Times New Roman"/>
          <w:szCs w:val="24"/>
        </w:rPr>
        <w:t>πό τη μειονότητα ως Τούρκο πράκτορα, ανεξάρτητα από πλευρές, δια</w:t>
      </w:r>
      <w:r>
        <w:rPr>
          <w:rFonts w:eastAsia="Times New Roman" w:cs="Times New Roman"/>
          <w:szCs w:val="24"/>
        </w:rPr>
        <w:lastRenderedPageBreak/>
        <w:t>φορές που κρίνονται πολιτικά, στην ουσία βοηθάς να χαρακτηρίζεται η μουσουλμανική μειονότητα και οι όποιοι εκπρόσωποί της ως τουρκική μειονότητα. Αυτό κάνεις.</w:t>
      </w:r>
    </w:p>
    <w:p w14:paraId="4BEE05FB"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Επίσης, όταν λες -γιατί και αυτό </w:t>
      </w:r>
      <w:r>
        <w:rPr>
          <w:rFonts w:eastAsia="Times New Roman" w:cs="Times New Roman"/>
          <w:szCs w:val="24"/>
        </w:rPr>
        <w:t xml:space="preserve">ειπώθηκε στην ομιλία του Αρχηγού της Χρυσής Αυγής στη Βουλή- ότι, όπως ο </w:t>
      </w:r>
      <w:proofErr w:type="spellStart"/>
      <w:r>
        <w:rPr>
          <w:rFonts w:eastAsia="Times New Roman" w:cs="Times New Roman"/>
          <w:szCs w:val="24"/>
        </w:rPr>
        <w:t>Ερντογάν</w:t>
      </w:r>
      <w:proofErr w:type="spellEnd"/>
      <w:r>
        <w:rPr>
          <w:rFonts w:eastAsia="Times New Roman" w:cs="Times New Roman"/>
          <w:szCs w:val="24"/>
        </w:rPr>
        <w:t xml:space="preserve"> έχει τα σύνορα της καρδιάς του έτσι έχουμε και εμείς τα σύνορα της καρδιάς μας ή αυτό που ειπώθηκε πριν από λίγο εδώ, ότι θα πάμε να πάρουμε και την υπόλοιπη Θράκη, τότε ρίχν</w:t>
      </w:r>
      <w:r>
        <w:rPr>
          <w:rFonts w:eastAsia="Times New Roman" w:cs="Times New Roman"/>
          <w:szCs w:val="24"/>
        </w:rPr>
        <w:t>εις νερό στον μύλο όλων όσοι ορέγονται αλλαγές συνόρων στην περιοχή και αναθεώρηση των διεθνών συνθηκών, όσων θέλουν να διχάσουν τους λαούς</w:t>
      </w:r>
      <w:r>
        <w:rPr>
          <w:rFonts w:eastAsia="Times New Roman" w:cs="Times New Roman"/>
          <w:szCs w:val="24"/>
        </w:rPr>
        <w:t>,</w:t>
      </w:r>
      <w:r>
        <w:rPr>
          <w:rFonts w:eastAsia="Times New Roman" w:cs="Times New Roman"/>
          <w:szCs w:val="24"/>
        </w:rPr>
        <w:t xml:space="preserve"> για να προωθήσουν τα δικά τους συμφέροντα. Και όλα αυτά τα οποία κάνει με τη στάση της η Χρυσή Αυγή δεν ξεπλένονται</w:t>
      </w:r>
      <w:r>
        <w:rPr>
          <w:rFonts w:eastAsia="Times New Roman" w:cs="Times New Roman"/>
          <w:szCs w:val="24"/>
        </w:rPr>
        <w:t xml:space="preserve"> ούτε μπορούν να μπουν σε λογικές συμψηφισμού ή να κάνουμε όλοι την </w:t>
      </w:r>
      <w:r>
        <w:rPr>
          <w:rFonts w:eastAsia="Times New Roman" w:cs="Times New Roman"/>
          <w:szCs w:val="24"/>
        </w:rPr>
        <w:lastRenderedPageBreak/>
        <w:t>αυτοκριτική μας, όπως είπε ο κ. Γεωργαντάς από τη Νέα Δημοκρατία. Είναι στην ουσία αθώωση της Χρυσής Αυγής μέσα από το τσουβάλιασμα.</w:t>
      </w:r>
    </w:p>
    <w:p w14:paraId="4BEE05FC" w14:textId="77777777" w:rsidR="00431301" w:rsidRDefault="007E33ED">
      <w:pPr>
        <w:spacing w:line="600" w:lineRule="auto"/>
        <w:jc w:val="center"/>
        <w:rPr>
          <w:rFonts w:eastAsia="Times New Roman" w:cs="Times New Roman"/>
          <w:szCs w:val="24"/>
        </w:rPr>
      </w:pPr>
      <w:r>
        <w:rPr>
          <w:rFonts w:eastAsia="Times New Roman" w:cs="Times New Roman"/>
          <w:szCs w:val="24"/>
        </w:rPr>
        <w:t>(Χειροκροτήματα)</w:t>
      </w:r>
    </w:p>
    <w:p w14:paraId="4BEE05FD"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Τέλος, αποδεικνύεται για μια ακόμη </w:t>
      </w:r>
      <w:r>
        <w:rPr>
          <w:rFonts w:eastAsia="Times New Roman" w:cs="Times New Roman"/>
          <w:szCs w:val="24"/>
        </w:rPr>
        <w:t xml:space="preserve">φορά ότι ο εθνικισμός της μιας πλευράς τροφοδοτεί τον εθνικισμό της άλλης πλευράς, </w:t>
      </w:r>
      <w:proofErr w:type="spellStart"/>
      <w:r>
        <w:rPr>
          <w:rFonts w:eastAsia="Times New Roman" w:cs="Times New Roman"/>
          <w:szCs w:val="24"/>
        </w:rPr>
        <w:t>αλληλοτροφοδοτούνται</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ναδεικνύεται αυτό το οποίο έχει επιβεβαιωθεί ιστορικά, όχι μία ή δύο φορές, αλλά πάρα πολλές φορές, ότι οι μεγάλες καταστροφές -βλέπε Κύπρος- έχουν πρ</w:t>
      </w:r>
      <w:r>
        <w:rPr>
          <w:rFonts w:eastAsia="Times New Roman" w:cs="Times New Roman"/>
          <w:szCs w:val="24"/>
        </w:rPr>
        <w:t>αγματοποιηθεί με τον μανδύα του υπερπατριωτισμού.</w:t>
      </w:r>
    </w:p>
    <w:p w14:paraId="4BEE05FE"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αποδεικνύεται ότι είναι πρόκληση να μιλάνε για πατρίδα και πατριωτισμό οι πολιτικοί απόγονοι των ταγματασφαλιτών, των </w:t>
      </w:r>
      <w:proofErr w:type="spellStart"/>
      <w:r>
        <w:rPr>
          <w:rFonts w:eastAsia="Times New Roman" w:cs="Times New Roman"/>
          <w:szCs w:val="24"/>
        </w:rPr>
        <w:t>χιτών</w:t>
      </w:r>
      <w:proofErr w:type="spellEnd"/>
      <w:r>
        <w:rPr>
          <w:rFonts w:eastAsia="Times New Roman" w:cs="Times New Roman"/>
          <w:szCs w:val="24"/>
        </w:rPr>
        <w:t xml:space="preserve">, των </w:t>
      </w:r>
      <w:proofErr w:type="spellStart"/>
      <w:r>
        <w:rPr>
          <w:rFonts w:eastAsia="Times New Roman" w:cs="Times New Roman"/>
          <w:szCs w:val="24"/>
        </w:rPr>
        <w:t>δωσιλόγων</w:t>
      </w:r>
      <w:proofErr w:type="spellEnd"/>
      <w:r>
        <w:rPr>
          <w:rFonts w:eastAsia="Times New Roman" w:cs="Times New Roman"/>
          <w:szCs w:val="24"/>
        </w:rPr>
        <w:t>, των συνεργατών των ναζί.</w:t>
      </w:r>
    </w:p>
    <w:p w14:paraId="4BEE05FF" w14:textId="77777777" w:rsidR="00431301" w:rsidRDefault="007E33ED">
      <w:pPr>
        <w:spacing w:line="600" w:lineRule="auto"/>
        <w:ind w:firstLine="720"/>
        <w:jc w:val="center"/>
        <w:rPr>
          <w:rFonts w:eastAsia="Times New Roman"/>
          <w:bCs/>
        </w:rPr>
      </w:pPr>
      <w:r>
        <w:rPr>
          <w:rFonts w:eastAsia="Times New Roman"/>
          <w:bCs/>
        </w:rPr>
        <w:lastRenderedPageBreak/>
        <w:t>(Χειροκροτήματα)</w:t>
      </w:r>
    </w:p>
    <w:p w14:paraId="4BEE0600"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t>Κατά συνέπεια εμ</w:t>
      </w:r>
      <w:r>
        <w:rPr>
          <w:rFonts w:eastAsia="Times New Roman" w:cs="Times New Roman"/>
          <w:szCs w:val="24"/>
        </w:rPr>
        <w:t xml:space="preserve">είς συμφωνούμε με την πρόταση για τη μομφή που γίνεται. Όμως, πάνω από όλα, όλα αυτά είναι ένας παραπάνω λόγος ο λαός να απομονώσει τη ναζιστική Χρυσή Αυγή τώρα. </w:t>
      </w:r>
    </w:p>
    <w:p w14:paraId="4BEE0601" w14:textId="77777777" w:rsidR="00431301" w:rsidRDefault="007E33ED">
      <w:pPr>
        <w:spacing w:line="600" w:lineRule="auto"/>
        <w:ind w:firstLine="720"/>
        <w:jc w:val="center"/>
        <w:rPr>
          <w:rFonts w:eastAsia="Times New Roman"/>
          <w:bCs/>
        </w:rPr>
      </w:pPr>
      <w:r>
        <w:rPr>
          <w:rFonts w:eastAsia="Times New Roman"/>
          <w:bCs/>
        </w:rPr>
        <w:t>(Χειροκροτήματα)</w:t>
      </w:r>
    </w:p>
    <w:p w14:paraId="4BEE0602"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την ακρίβεια του χρόνου.</w:t>
      </w:r>
    </w:p>
    <w:p w14:paraId="4BEE0603"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από τους ΑΝΕΛ για πέντε λεπτά.</w:t>
      </w:r>
    </w:p>
    <w:p w14:paraId="4BEE0604" w14:textId="77777777" w:rsidR="00431301" w:rsidRDefault="007E33ED">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color w:val="000000"/>
          <w:szCs w:val="24"/>
        </w:rPr>
        <w:t>Ευχαριστώ, κυρία Πρόεδρε.</w:t>
      </w:r>
      <w:r>
        <w:rPr>
          <w:rFonts w:eastAsia="Times New Roman"/>
          <w:szCs w:val="24"/>
        </w:rPr>
        <w:t xml:space="preserve"> </w:t>
      </w:r>
    </w:p>
    <w:p w14:paraId="4BEE0605"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Θέλω να δηλώσω και από τους Ανεξάρτητους Έλληνες τον σεβασμό μου στους τέσσερις Έλληνες</w:t>
      </w:r>
      <w:r>
        <w:rPr>
          <w:rFonts w:eastAsia="Times New Roman" w:cs="Times New Roman"/>
          <w:szCs w:val="24"/>
        </w:rPr>
        <w:t xml:space="preserve"> μουσουλμάνους Βουλευτές. Πραγματικά τους ξέρω και τους σέβομαι. Πιστεύω ότι κοσμούν, κατά τη γνώμη μου, το </w:t>
      </w:r>
      <w:r>
        <w:rPr>
          <w:rFonts w:eastAsia="Times New Roman" w:cs="Times New Roman"/>
          <w:szCs w:val="24"/>
        </w:rPr>
        <w:t>ε</w:t>
      </w:r>
      <w:r>
        <w:rPr>
          <w:rFonts w:eastAsia="Times New Roman" w:cs="Times New Roman"/>
          <w:szCs w:val="24"/>
        </w:rPr>
        <w:t>λληνικό Κοινοβούλιο. Εγώ το λέω και το εννοώ.</w:t>
      </w:r>
    </w:p>
    <w:p w14:paraId="4BEE0606"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t>Θέλω, όμως, να δω από μια άλλη σκοπιά αυτό που συμβαίνει και στη χώρα μας, αλλά όχι μόνο στη χώρα μας</w:t>
      </w:r>
      <w:r>
        <w:rPr>
          <w:rFonts w:eastAsia="Times New Roman" w:cs="Times New Roman"/>
          <w:szCs w:val="24"/>
        </w:rPr>
        <w:t>. Πριν από πολλά χρόνια ο καλός δημοσιογράφος Γιώργος Βότσης έγραφε ένα άρθρο στην «</w:t>
      </w:r>
      <w:r>
        <w:rPr>
          <w:rFonts w:eastAsia="Times New Roman" w:cs="Times New Roman"/>
          <w:szCs w:val="24"/>
        </w:rPr>
        <w:t>ΕΛΕΥΘΕΡΟΤΥΠΙΑ</w:t>
      </w:r>
      <w:r>
        <w:rPr>
          <w:rFonts w:eastAsia="Times New Roman" w:cs="Times New Roman"/>
          <w:szCs w:val="24"/>
        </w:rPr>
        <w:t xml:space="preserve">», στην καλή εφημερίδα που δεν υπάρχει πια, </w:t>
      </w:r>
      <w:r>
        <w:rPr>
          <w:rFonts w:eastAsia="Times New Roman" w:cs="Times New Roman"/>
          <w:szCs w:val="24"/>
        </w:rPr>
        <w:t xml:space="preserve">με τίτλο: </w:t>
      </w:r>
      <w:r>
        <w:rPr>
          <w:rFonts w:eastAsia="Times New Roman" w:cs="Times New Roman"/>
          <w:szCs w:val="24"/>
        </w:rPr>
        <w:t xml:space="preserve">«Η κρίση του παγκόσμιου καπιταλισμού», </w:t>
      </w:r>
      <w:r>
        <w:rPr>
          <w:rFonts w:eastAsia="Times New Roman" w:cs="Times New Roman"/>
          <w:szCs w:val="24"/>
        </w:rPr>
        <w:t xml:space="preserve">στο οποίο </w:t>
      </w:r>
      <w:r>
        <w:rPr>
          <w:rFonts w:eastAsia="Times New Roman" w:cs="Times New Roman"/>
          <w:szCs w:val="24"/>
        </w:rPr>
        <w:t>ο άνθρωπος που τίναξε την οικονομία της Μεγάλης Βρετανία</w:t>
      </w:r>
      <w:r>
        <w:rPr>
          <w:rFonts w:eastAsia="Times New Roman" w:cs="Times New Roman"/>
          <w:szCs w:val="24"/>
        </w:rPr>
        <w:t xml:space="preserve">ς στον αέρα πριν </w:t>
      </w:r>
      <w:r>
        <w:rPr>
          <w:rFonts w:eastAsia="Times New Roman" w:cs="Times New Roman"/>
          <w:szCs w:val="24"/>
        </w:rPr>
        <w:t xml:space="preserve">από </w:t>
      </w:r>
      <w:r>
        <w:rPr>
          <w:rFonts w:eastAsia="Times New Roman" w:cs="Times New Roman"/>
          <w:szCs w:val="24"/>
        </w:rPr>
        <w:t xml:space="preserve">μερικά χρόνια, ο </w:t>
      </w:r>
      <w:r>
        <w:rPr>
          <w:rFonts w:eastAsia="Times New Roman" w:cs="Times New Roman"/>
          <w:szCs w:val="24"/>
        </w:rPr>
        <w:t>Τζορτζ</w:t>
      </w:r>
      <w:r>
        <w:rPr>
          <w:rFonts w:eastAsia="Times New Roman" w:cs="Times New Roman"/>
          <w:szCs w:val="24"/>
        </w:rPr>
        <w:t xml:space="preserve"> </w:t>
      </w:r>
      <w:proofErr w:type="spellStart"/>
      <w:r>
        <w:rPr>
          <w:rFonts w:eastAsia="Times New Roman" w:cs="Times New Roman"/>
          <w:szCs w:val="24"/>
        </w:rPr>
        <w:t>Σόρος</w:t>
      </w:r>
      <w:proofErr w:type="spellEnd"/>
      <w:r>
        <w:rPr>
          <w:rFonts w:eastAsia="Times New Roman" w:cs="Times New Roman"/>
          <w:szCs w:val="24"/>
        </w:rPr>
        <w:t xml:space="preserve">, έλεγε, όχι από καλοσύνη βέβαια, «πριονίζουμε ήδη το κλαδί που μας κρατάει». Το τι </w:t>
      </w:r>
      <w:r>
        <w:rPr>
          <w:rFonts w:eastAsia="Times New Roman" w:cs="Times New Roman"/>
          <w:szCs w:val="24"/>
        </w:rPr>
        <w:lastRenderedPageBreak/>
        <w:t xml:space="preserve">εννοούσε, πιστεύω, βγαίνει σαν συμπέρασμα από ένα παλιότερο βιβλίο του </w:t>
      </w:r>
      <w:r>
        <w:rPr>
          <w:rFonts w:eastAsia="Times New Roman" w:cs="Times New Roman"/>
          <w:szCs w:val="24"/>
        </w:rPr>
        <w:t xml:space="preserve">Κόνραντ Λόρεντς, </w:t>
      </w:r>
      <w:r>
        <w:rPr>
          <w:rFonts w:eastAsia="Times New Roman" w:cs="Times New Roman"/>
          <w:szCs w:val="24"/>
        </w:rPr>
        <w:t>ενός Αυστριακού νομπελίστα που χτυ</w:t>
      </w:r>
      <w:r>
        <w:rPr>
          <w:rFonts w:eastAsia="Times New Roman" w:cs="Times New Roman"/>
          <w:szCs w:val="24"/>
        </w:rPr>
        <w:t>πιόταν –συγχωρ</w:t>
      </w:r>
      <w:r>
        <w:rPr>
          <w:rFonts w:eastAsia="Times New Roman" w:cs="Times New Roman"/>
          <w:szCs w:val="24"/>
        </w:rPr>
        <w:t>ή</w:t>
      </w:r>
      <w:r>
        <w:rPr>
          <w:rFonts w:eastAsia="Times New Roman" w:cs="Times New Roman"/>
          <w:szCs w:val="24"/>
        </w:rPr>
        <w:t xml:space="preserve">στε μου την έκφραση- πριν </w:t>
      </w:r>
      <w:r>
        <w:rPr>
          <w:rFonts w:eastAsia="Times New Roman" w:cs="Times New Roman"/>
          <w:szCs w:val="24"/>
        </w:rPr>
        <w:t xml:space="preserve">από </w:t>
      </w:r>
      <w:r>
        <w:rPr>
          <w:rFonts w:eastAsia="Times New Roman" w:cs="Times New Roman"/>
          <w:szCs w:val="24"/>
        </w:rPr>
        <w:t xml:space="preserve">εξήντα χρόνια ότι ο τρόπος </w:t>
      </w:r>
      <w:r>
        <w:rPr>
          <w:rFonts w:eastAsia="Times New Roman" w:cs="Times New Roman"/>
          <w:szCs w:val="24"/>
        </w:rPr>
        <w:t>με τον οποίο</w:t>
      </w:r>
      <w:r>
        <w:rPr>
          <w:rFonts w:eastAsia="Times New Roman" w:cs="Times New Roman"/>
          <w:szCs w:val="24"/>
        </w:rPr>
        <w:t xml:space="preserve"> αναπτύσσεται οικονομικά ο πλανήτης οδηγεί μοιραία σε αυτό που βλέπουμε σήμερα, ογκώδεις μετακινήσεις πληθυσμών, ανθρώπων που γεννιούνται και δεν έχουν στον ήλιο μοίρα και </w:t>
      </w:r>
      <w:r>
        <w:rPr>
          <w:rFonts w:eastAsia="Times New Roman" w:cs="Times New Roman"/>
          <w:szCs w:val="24"/>
        </w:rPr>
        <w:t>συγκέντρωση του πλούτου σε λίγα άτομα.</w:t>
      </w:r>
    </w:p>
    <w:p w14:paraId="4BEE0607"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 άλλα λόγια το ίδιο πράγμα έλεγε ο </w:t>
      </w:r>
      <w:proofErr w:type="spellStart"/>
      <w:r>
        <w:rPr>
          <w:rFonts w:eastAsia="Times New Roman" w:cs="Times New Roman"/>
          <w:szCs w:val="24"/>
        </w:rPr>
        <w:t>Γκάλμπρεϊθ</w:t>
      </w:r>
      <w:proofErr w:type="spellEnd"/>
      <w:r>
        <w:rPr>
          <w:rFonts w:eastAsia="Times New Roman" w:cs="Times New Roman"/>
          <w:szCs w:val="24"/>
        </w:rPr>
        <w:t xml:space="preserve">, ο οικονομικός σύμβουλος του προέδρου </w:t>
      </w:r>
      <w:proofErr w:type="spellStart"/>
      <w:r>
        <w:rPr>
          <w:rFonts w:eastAsia="Times New Roman" w:cs="Times New Roman"/>
          <w:szCs w:val="24"/>
        </w:rPr>
        <w:t>Κένεντι</w:t>
      </w:r>
      <w:proofErr w:type="spellEnd"/>
      <w:r>
        <w:rPr>
          <w:rFonts w:eastAsia="Times New Roman" w:cs="Times New Roman"/>
          <w:szCs w:val="24"/>
        </w:rPr>
        <w:t xml:space="preserve">. Τον είχαν βγάλει τρελό τον </w:t>
      </w:r>
      <w:proofErr w:type="spellStart"/>
      <w:r>
        <w:rPr>
          <w:rFonts w:eastAsia="Times New Roman" w:cs="Times New Roman"/>
          <w:szCs w:val="24"/>
        </w:rPr>
        <w:t>Γκάλμπρεϊθ</w:t>
      </w:r>
      <w:proofErr w:type="spellEnd"/>
      <w:r>
        <w:rPr>
          <w:rFonts w:eastAsia="Times New Roman" w:cs="Times New Roman"/>
          <w:szCs w:val="24"/>
        </w:rPr>
        <w:t xml:space="preserve">, </w:t>
      </w:r>
      <w:r>
        <w:rPr>
          <w:rFonts w:eastAsia="Times New Roman" w:cs="Times New Roman"/>
          <w:szCs w:val="24"/>
        </w:rPr>
        <w:t xml:space="preserve">γιατί έλεγε «χαρίστε τα χρέη στου φτωχούς λαούς της </w:t>
      </w:r>
      <w:r>
        <w:rPr>
          <w:rFonts w:eastAsia="Times New Roman" w:cs="Times New Roman"/>
          <w:szCs w:val="24"/>
        </w:rPr>
        <w:t>Ν</w:t>
      </w:r>
      <w:r>
        <w:rPr>
          <w:rFonts w:eastAsia="Times New Roman" w:cs="Times New Roman"/>
          <w:szCs w:val="24"/>
        </w:rPr>
        <w:t>ότιας Αμερικής και της Αφρικής</w:t>
      </w:r>
      <w:r>
        <w:rPr>
          <w:rFonts w:eastAsia="Times New Roman" w:cs="Times New Roman"/>
          <w:szCs w:val="24"/>
        </w:rPr>
        <w:t xml:space="preserve">». Τα γεράκια τότε του Πενταγώνου λέγανε ότι πρέπει να είναι τρελός ο άνθρωπος. Σήμερα εισπράττουμε όλοι, για να μην είμαστε υποκριτές, τα επίχειρα αυτής της </w:t>
      </w:r>
      <w:r>
        <w:rPr>
          <w:rFonts w:eastAsia="Times New Roman" w:cs="Times New Roman"/>
          <w:szCs w:val="24"/>
        </w:rPr>
        <w:lastRenderedPageBreak/>
        <w:t xml:space="preserve">πραγματικότητας, τα επίχειρα των </w:t>
      </w:r>
      <w:r>
        <w:rPr>
          <w:rFonts w:eastAsia="Times New Roman" w:cs="Times New Roman"/>
          <w:szCs w:val="24"/>
          <w:lang w:val="en-US"/>
        </w:rPr>
        <w:t>offshore</w:t>
      </w:r>
      <w:r>
        <w:rPr>
          <w:rFonts w:eastAsia="Times New Roman" w:cs="Times New Roman"/>
          <w:szCs w:val="24"/>
        </w:rPr>
        <w:t xml:space="preserve">, των οικονομικών παραδείσων, του γεγονότος ότι οκτώ άτομα στον πλανήτη, σύμφωνα με τελευταία δημοσκόπηση της </w:t>
      </w:r>
      <w:r>
        <w:rPr>
          <w:rFonts w:eastAsia="Times New Roman" w:cs="Times New Roman"/>
          <w:szCs w:val="24"/>
        </w:rPr>
        <w:t>«OXFAM»,</w:t>
      </w:r>
      <w:r>
        <w:rPr>
          <w:rFonts w:eastAsia="Times New Roman" w:cs="Times New Roman"/>
          <w:szCs w:val="24"/>
        </w:rPr>
        <w:t xml:space="preserve"> έχουν περιουσιακά στοιχεία όσο ο μισός φτωχός πληθυσμός του πλανήτη. </w:t>
      </w:r>
    </w:p>
    <w:p w14:paraId="4BEE0608"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Σας λέει τίποτα ότι στην Αυστρία συγκυβερνάει ο </w:t>
      </w:r>
      <w:proofErr w:type="spellStart"/>
      <w:r>
        <w:rPr>
          <w:rFonts w:eastAsia="Times New Roman" w:cs="Times New Roman"/>
          <w:szCs w:val="24"/>
        </w:rPr>
        <w:t>Σεμπάστιαν</w:t>
      </w:r>
      <w:proofErr w:type="spellEnd"/>
      <w:r>
        <w:rPr>
          <w:rFonts w:eastAsia="Times New Roman" w:cs="Times New Roman"/>
          <w:szCs w:val="24"/>
        </w:rPr>
        <w:t xml:space="preserve"> </w:t>
      </w:r>
      <w:proofErr w:type="spellStart"/>
      <w:r>
        <w:rPr>
          <w:rFonts w:eastAsia="Times New Roman" w:cs="Times New Roman"/>
          <w:szCs w:val="24"/>
        </w:rPr>
        <w:t>Κουρτς</w:t>
      </w:r>
      <w:proofErr w:type="spellEnd"/>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 τους ακροδεξιούς; Σας λέει τίποτα, για να μην υποκρινόμαστε, ότι αξιωματική αντιπολίτευση στη Γερμανία είναι το </w:t>
      </w:r>
      <w:proofErr w:type="spellStart"/>
      <w:r>
        <w:rPr>
          <w:rFonts w:eastAsia="Times New Roman" w:cs="Times New Roman"/>
          <w:szCs w:val="24"/>
        </w:rPr>
        <w:t>AfD</w:t>
      </w:r>
      <w:proofErr w:type="spellEnd"/>
      <w:r>
        <w:rPr>
          <w:rFonts w:eastAsia="Times New Roman" w:cs="Times New Roman"/>
          <w:szCs w:val="24"/>
        </w:rPr>
        <w:t xml:space="preserve">; Σας λέει τίποτα ότι στην Ιταλία ο </w:t>
      </w:r>
      <w:proofErr w:type="spellStart"/>
      <w:r>
        <w:rPr>
          <w:rFonts w:eastAsia="Times New Roman" w:cs="Times New Roman"/>
          <w:szCs w:val="24"/>
        </w:rPr>
        <w:t>Σαλβίνι</w:t>
      </w:r>
      <w:proofErr w:type="spellEnd"/>
      <w:r>
        <w:rPr>
          <w:rFonts w:eastAsia="Times New Roman" w:cs="Times New Roman"/>
          <w:szCs w:val="24"/>
        </w:rPr>
        <w:t xml:space="preserve"> </w:t>
      </w:r>
      <w:r>
        <w:rPr>
          <w:rFonts w:eastAsia="Times New Roman" w:cs="Times New Roman"/>
          <w:szCs w:val="24"/>
        </w:rPr>
        <w:t xml:space="preserve">ήδη αυτή τη στιγμή έχει πάρει κεφάλι; Σας λέει τίποτα ότι ο </w:t>
      </w:r>
      <w:proofErr w:type="spellStart"/>
      <w:r>
        <w:rPr>
          <w:rFonts w:eastAsia="Times New Roman" w:cs="Times New Roman"/>
          <w:szCs w:val="24"/>
        </w:rPr>
        <w:t>Βίλντερς</w:t>
      </w:r>
      <w:proofErr w:type="spellEnd"/>
      <w:r>
        <w:rPr>
          <w:rFonts w:eastAsia="Times New Roman" w:cs="Times New Roman"/>
          <w:szCs w:val="24"/>
        </w:rPr>
        <w:t xml:space="preserve"> </w:t>
      </w:r>
      <w:r>
        <w:rPr>
          <w:rFonts w:eastAsia="Times New Roman" w:cs="Times New Roman"/>
          <w:szCs w:val="24"/>
        </w:rPr>
        <w:t>είναι παντοδύναμος; Σας λέ</w:t>
      </w:r>
      <w:r>
        <w:rPr>
          <w:rFonts w:eastAsia="Times New Roman" w:cs="Times New Roman"/>
          <w:szCs w:val="24"/>
        </w:rPr>
        <w:t xml:space="preserve">νε τίποτα τα πράγματα που κάνουν τα ακροδεξιά κινήματα αυτή τη στιγμή, να σηκώνουν κεφάλι και να δείχνουν το χέρι; </w:t>
      </w:r>
    </w:p>
    <w:p w14:paraId="4BEE0609"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t>Γνώμη μου είναι η εξής</w:t>
      </w:r>
      <w:r>
        <w:rPr>
          <w:rFonts w:eastAsia="Times New Roman" w:cs="Times New Roman"/>
          <w:szCs w:val="24"/>
        </w:rPr>
        <w:t>:</w:t>
      </w:r>
      <w:r>
        <w:rPr>
          <w:rFonts w:eastAsia="Times New Roman" w:cs="Times New Roman"/>
          <w:szCs w:val="24"/>
        </w:rPr>
        <w:t xml:space="preserve"> Οι κραυγές, οι βρισιές για εμένα είναι περιττές. Αν δεν σκύψουμε πάνω στην αιτία που δημιουργεί όλα τα </w:t>
      </w:r>
      <w:r>
        <w:rPr>
          <w:rFonts w:eastAsia="Times New Roman" w:cs="Times New Roman"/>
          <w:szCs w:val="24"/>
        </w:rPr>
        <w:lastRenderedPageBreak/>
        <w:t>ακροδεξιά κιν</w:t>
      </w:r>
      <w:r>
        <w:rPr>
          <w:rFonts w:eastAsia="Times New Roman" w:cs="Times New Roman"/>
          <w:szCs w:val="24"/>
        </w:rPr>
        <w:t>ήματα</w:t>
      </w:r>
      <w:r>
        <w:rPr>
          <w:rFonts w:eastAsia="Times New Roman" w:cs="Times New Roman"/>
          <w:szCs w:val="24"/>
        </w:rPr>
        <w:t>,</w:t>
      </w:r>
      <w:r>
        <w:rPr>
          <w:rFonts w:eastAsia="Times New Roman" w:cs="Times New Roman"/>
          <w:szCs w:val="24"/>
        </w:rPr>
        <w:t xml:space="preserve"> που σαν τα μανιτάρια πετάγονται μέρα με τη μέρα, αν δεν δούμε τι πραγματικά φταίει, θα βρεθούμε μπροστά στην έκπληξη που ένιωσε ο </w:t>
      </w:r>
      <w:r>
        <w:rPr>
          <w:rFonts w:eastAsia="Times New Roman" w:cs="Times New Roman"/>
          <w:szCs w:val="24"/>
        </w:rPr>
        <w:t>Τόμας Μαν</w:t>
      </w:r>
      <w:r>
        <w:rPr>
          <w:rFonts w:eastAsia="Times New Roman" w:cs="Times New Roman"/>
          <w:szCs w:val="24"/>
        </w:rPr>
        <w:t>,</w:t>
      </w:r>
      <w:r>
        <w:rPr>
          <w:rFonts w:eastAsia="Times New Roman" w:cs="Times New Roman"/>
          <w:szCs w:val="24"/>
        </w:rPr>
        <w:t xml:space="preserve"> ένας δημοκράτης συγγραφέας</w:t>
      </w:r>
      <w:r>
        <w:rPr>
          <w:rFonts w:eastAsia="Times New Roman" w:cs="Times New Roman"/>
          <w:szCs w:val="24"/>
        </w:rPr>
        <w:t>,</w:t>
      </w:r>
      <w:r>
        <w:rPr>
          <w:rFonts w:eastAsia="Times New Roman" w:cs="Times New Roman"/>
          <w:szCs w:val="24"/>
        </w:rPr>
        <w:t xml:space="preserve"> όταν έγραφε το βιβλίο «Ο Μάριο και ο </w:t>
      </w:r>
      <w:r>
        <w:rPr>
          <w:rFonts w:eastAsia="Times New Roman" w:cs="Times New Roman"/>
          <w:szCs w:val="24"/>
        </w:rPr>
        <w:t>μ</w:t>
      </w:r>
      <w:r>
        <w:rPr>
          <w:rFonts w:eastAsia="Times New Roman" w:cs="Times New Roman"/>
          <w:szCs w:val="24"/>
        </w:rPr>
        <w:t>άγος» ανάμεσα στον Α΄ και στο Β΄ Παγκόσμιο</w:t>
      </w:r>
      <w:r>
        <w:rPr>
          <w:rFonts w:eastAsia="Times New Roman" w:cs="Times New Roman"/>
          <w:szCs w:val="24"/>
        </w:rPr>
        <w:t xml:space="preserve"> Πόλεμο. Στο βιβλίο του «Ο Μάριο και ο </w:t>
      </w:r>
      <w:r>
        <w:rPr>
          <w:rFonts w:eastAsia="Times New Roman" w:cs="Times New Roman"/>
          <w:szCs w:val="24"/>
        </w:rPr>
        <w:t>μ</w:t>
      </w:r>
      <w:r>
        <w:rPr>
          <w:rFonts w:eastAsia="Times New Roman" w:cs="Times New Roman"/>
          <w:szCs w:val="24"/>
        </w:rPr>
        <w:t xml:space="preserve">άγος» είχε προβλέψει την άνοδο του Χίτλερ και του </w:t>
      </w:r>
      <w:proofErr w:type="spellStart"/>
      <w:r>
        <w:rPr>
          <w:rFonts w:eastAsia="Times New Roman" w:cs="Times New Roman"/>
          <w:szCs w:val="24"/>
        </w:rPr>
        <w:t>Μουσολίνι</w:t>
      </w:r>
      <w:proofErr w:type="spellEnd"/>
      <w:r>
        <w:rPr>
          <w:rFonts w:eastAsia="Times New Roman" w:cs="Times New Roman"/>
          <w:szCs w:val="24"/>
        </w:rPr>
        <w:t>.</w:t>
      </w:r>
    </w:p>
    <w:p w14:paraId="4BEE060A"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Ζούμε στιγμές παρακμής, που κάποιοι Σόιμπλε συγκέντρωναν τον πλούτο και «γαία </w:t>
      </w:r>
      <w:proofErr w:type="spellStart"/>
      <w:r>
        <w:rPr>
          <w:rFonts w:eastAsia="Times New Roman" w:cs="Times New Roman"/>
          <w:szCs w:val="24"/>
        </w:rPr>
        <w:t>πυρί</w:t>
      </w:r>
      <w:proofErr w:type="spellEnd"/>
      <w:r>
        <w:rPr>
          <w:rFonts w:eastAsia="Times New Roman" w:cs="Times New Roman"/>
          <w:szCs w:val="24"/>
        </w:rPr>
        <w:t xml:space="preserve"> </w:t>
      </w:r>
      <w:proofErr w:type="spellStart"/>
      <w:r>
        <w:rPr>
          <w:rFonts w:eastAsia="Times New Roman" w:cs="Times New Roman"/>
          <w:szCs w:val="24"/>
        </w:rPr>
        <w:t>μειχθήτω</w:t>
      </w:r>
      <w:proofErr w:type="spellEnd"/>
      <w:r>
        <w:rPr>
          <w:rFonts w:eastAsia="Times New Roman" w:cs="Times New Roman"/>
          <w:szCs w:val="24"/>
        </w:rPr>
        <w:t>» για τους άλλους. Κάποιοι Σαρκοζί εξαφάνιζαν όλους τους οικονομ</w:t>
      </w:r>
      <w:r>
        <w:rPr>
          <w:rFonts w:eastAsia="Times New Roman" w:cs="Times New Roman"/>
          <w:szCs w:val="24"/>
        </w:rPr>
        <w:t xml:space="preserve">ικούς μετανάστες στις χώρες τους και νόμιζαν ότι κάτι κάνουν οι κάποιοι </w:t>
      </w:r>
      <w:proofErr w:type="spellStart"/>
      <w:r>
        <w:rPr>
          <w:rFonts w:eastAsia="Times New Roman" w:cs="Times New Roman"/>
          <w:szCs w:val="24"/>
        </w:rPr>
        <w:t>Ντά</w:t>
      </w:r>
      <w:r>
        <w:rPr>
          <w:rFonts w:eastAsia="Times New Roman" w:cs="Times New Roman"/>
          <w:szCs w:val="24"/>
        </w:rPr>
        <w:t>ι</w:t>
      </w:r>
      <w:r>
        <w:rPr>
          <w:rFonts w:eastAsia="Times New Roman" w:cs="Times New Roman"/>
          <w:szCs w:val="24"/>
        </w:rPr>
        <w:t>σε</w:t>
      </w:r>
      <w:r>
        <w:rPr>
          <w:rFonts w:eastAsia="Times New Roman" w:cs="Times New Roman"/>
          <w:szCs w:val="24"/>
        </w:rPr>
        <w:t>λ</w:t>
      </w:r>
      <w:r>
        <w:rPr>
          <w:rFonts w:eastAsia="Times New Roman" w:cs="Times New Roman"/>
          <w:szCs w:val="24"/>
        </w:rPr>
        <w:t>μπλουμ</w:t>
      </w:r>
      <w:proofErr w:type="spellEnd"/>
      <w:r>
        <w:rPr>
          <w:rFonts w:eastAsia="Times New Roman" w:cs="Times New Roman"/>
          <w:szCs w:val="24"/>
        </w:rPr>
        <w:t>.</w:t>
      </w:r>
    </w:p>
    <w:p w14:paraId="4BEE060B"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Πιστεύω, όσο ποτέ άλλοτε, ότι είναι επείγουσα ανάγκη αν θέλουμε να μην πεταχτούν και άλλα ακροδεξιά κινήματα στον πλανήτη -η ελληνική Κυβέρνηση είναι μία όαση σε αυτή τη</w:t>
      </w:r>
      <w:r>
        <w:rPr>
          <w:rFonts w:eastAsia="Times New Roman" w:cs="Times New Roman"/>
          <w:szCs w:val="24"/>
        </w:rPr>
        <w:t xml:space="preserve">ν προσπάθεια, </w:t>
      </w:r>
      <w:r>
        <w:rPr>
          <w:rFonts w:eastAsia="Times New Roman" w:cs="Times New Roman"/>
          <w:szCs w:val="24"/>
        </w:rPr>
        <w:lastRenderedPageBreak/>
        <w:t xml:space="preserve">όπως και η κυβέρνηση της Πορτογαλίας, όπως κάποιες από τις κουβέντες που έχει πει ο Μακρόν, όπως μία αλλαγή στάσης που βλέπουμε από τη </w:t>
      </w:r>
      <w:proofErr w:type="spellStart"/>
      <w:r>
        <w:rPr>
          <w:rFonts w:eastAsia="Times New Roman" w:cs="Times New Roman"/>
          <w:szCs w:val="24"/>
        </w:rPr>
        <w:t>Μέρκελ</w:t>
      </w:r>
      <w:proofErr w:type="spellEnd"/>
      <w:r>
        <w:rPr>
          <w:rFonts w:eastAsia="Times New Roman" w:cs="Times New Roman"/>
          <w:szCs w:val="24"/>
        </w:rPr>
        <w:t>- και θέλω να πιστεύω ότι</w:t>
      </w:r>
      <w:r>
        <w:rPr>
          <w:rFonts w:eastAsia="Times New Roman" w:cs="Times New Roman"/>
          <w:szCs w:val="24"/>
        </w:rPr>
        <w:t>,</w:t>
      </w:r>
      <w:r>
        <w:rPr>
          <w:rFonts w:eastAsia="Times New Roman" w:cs="Times New Roman"/>
          <w:szCs w:val="24"/>
        </w:rPr>
        <w:t xml:space="preserve"> εάν πραγματικά θέλουμε να εξαφανιστούν τα ακροδεξιά κινήματα στον πλανήτη,</w:t>
      </w:r>
      <w:r>
        <w:rPr>
          <w:rFonts w:eastAsia="Times New Roman" w:cs="Times New Roman"/>
          <w:szCs w:val="24"/>
        </w:rPr>
        <w:t xml:space="preserve"> το κοινωνικό κράτος πρέπει να επανέλθει. Η κοινωνική δικαιοσύνη πρέπει να επανέλθει. Δεν μπορεί να πετάς στα σκουπίδια εκατομμύρια ανθρώπους</w:t>
      </w:r>
      <w:r>
        <w:rPr>
          <w:rFonts w:eastAsia="Times New Roman" w:cs="Times New Roman"/>
          <w:szCs w:val="24"/>
        </w:rPr>
        <w:t>,</w:t>
      </w:r>
      <w:r>
        <w:rPr>
          <w:rFonts w:eastAsia="Times New Roman" w:cs="Times New Roman"/>
          <w:szCs w:val="24"/>
        </w:rPr>
        <w:t xml:space="preserve"> για να πλουτίζουν λίγοι. Αυτή είναι η γνώμη μου. </w:t>
      </w:r>
    </w:p>
    <w:p w14:paraId="4BEE060C"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νομίζω ότι μπορεί να είμαστε μία μικρή χώρα, αλλά δεν είναι</w:t>
      </w:r>
      <w:r>
        <w:rPr>
          <w:rFonts w:eastAsia="Times New Roman" w:cs="Times New Roman"/>
          <w:szCs w:val="24"/>
        </w:rPr>
        <w:t xml:space="preserve"> κακό αυτό το ξεκίνημα που έχει κάνει αυτή η Κυβέρνηση</w:t>
      </w:r>
      <w:r>
        <w:rPr>
          <w:rFonts w:eastAsia="Times New Roman" w:cs="Times New Roman"/>
          <w:szCs w:val="24"/>
        </w:rPr>
        <w:t>,</w:t>
      </w:r>
      <w:r>
        <w:rPr>
          <w:rFonts w:eastAsia="Times New Roman" w:cs="Times New Roman"/>
          <w:szCs w:val="24"/>
        </w:rPr>
        <w:t xml:space="preserve"> χτυπώντας τη διαφθορά στο μεδούλι της. Κάποιοι άνθρωποι έχουν βάλει, είτε το θέλουν είτε όχι, χέρι στο να γιγαντωθούν τα ακροδεξιά κινήματα. Και ο </w:t>
      </w:r>
      <w:proofErr w:type="spellStart"/>
      <w:r>
        <w:rPr>
          <w:rFonts w:eastAsia="Times New Roman" w:cs="Times New Roman"/>
          <w:szCs w:val="24"/>
        </w:rPr>
        <w:t>νοών</w:t>
      </w:r>
      <w:proofErr w:type="spellEnd"/>
      <w:r>
        <w:rPr>
          <w:rFonts w:eastAsia="Times New Roman" w:cs="Times New Roman"/>
          <w:szCs w:val="24"/>
        </w:rPr>
        <w:t xml:space="preserve"> νοείτο. </w:t>
      </w:r>
    </w:p>
    <w:p w14:paraId="4BEE060D"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BEE060E" w14:textId="77777777" w:rsidR="00431301" w:rsidRDefault="007E33ED">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4BEE060F"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ΟΥΣΑ</w:t>
      </w:r>
      <w:r>
        <w:rPr>
          <w:rFonts w:eastAsia="Times New Roman" w:cs="Times New Roman"/>
          <w:b/>
          <w:szCs w:val="24"/>
        </w:rPr>
        <w:t xml:space="preserve"> (Αναστασία Χριστοδουλοπούλου):</w:t>
      </w:r>
      <w:r>
        <w:rPr>
          <w:rFonts w:eastAsia="Times New Roman" w:cs="Times New Roman"/>
          <w:szCs w:val="24"/>
        </w:rPr>
        <w:t xml:space="preserve"> Ο κ. Γεωργιάδης από την Ένωση Κεντρώων έχει τον λόγο. </w:t>
      </w:r>
    </w:p>
    <w:p w14:paraId="4BEE0610"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Ευχαριστώ, κυρία Πρόεδρε.</w:t>
      </w:r>
    </w:p>
    <w:p w14:paraId="4BEE0611"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«Είπε ο γάιδαρος τον πετεινό κεφάλα». Οι άνθρωποι οι οποίοι προσκυνούν τη σβάστικα</w:t>
      </w:r>
      <w:r>
        <w:rPr>
          <w:rFonts w:eastAsia="Times New Roman" w:cs="Times New Roman"/>
          <w:szCs w:val="24"/>
        </w:rPr>
        <w:t xml:space="preserve"> ήρθαν εδώ να μας κάνουν κήρυγμα και να εξισώσουν τους Έλληνες Βουλευτές οι οποίοι στη θρησκεία είναι μουσουλμάνοι και να μας πουν ότι είναι ίδιοι ή είναι καλύτεροι από εμάς, όταν έχουμε δει τους χαιρετισμούς και τις φωτογραφίες που έχουν κάνει.</w:t>
      </w:r>
    </w:p>
    <w:p w14:paraId="4BEE0612"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δεν </w:t>
      </w:r>
      <w:r>
        <w:rPr>
          <w:rFonts w:eastAsia="Times New Roman" w:cs="Times New Roman"/>
          <w:szCs w:val="24"/>
        </w:rPr>
        <w:t xml:space="preserve">χρωστάμε τίποτα </w:t>
      </w:r>
      <w:r>
        <w:rPr>
          <w:rFonts w:eastAsia="Times New Roman" w:cs="Times New Roman"/>
          <w:szCs w:val="24"/>
        </w:rPr>
        <w:t>κ</w:t>
      </w:r>
      <w:r>
        <w:rPr>
          <w:rFonts w:eastAsia="Times New Roman" w:cs="Times New Roman"/>
          <w:szCs w:val="24"/>
        </w:rPr>
        <w:t>αι έχουμε δικαίωμα να μιλάμε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ύτε δάνεια έχουμε πάρει ούτε τίποτα.</w:t>
      </w:r>
    </w:p>
    <w:p w14:paraId="4BEE0613"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Τι σχέση έχει αυτό; </w:t>
      </w:r>
    </w:p>
    <w:p w14:paraId="4BEE0614"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Δεν ξέρω τι σχέση έχει, κύριε Κωνσταντινόπουλε, έχει απόλυτη σχέση, γιατί </w:t>
      </w:r>
      <w:r>
        <w:rPr>
          <w:rFonts w:eastAsia="Times New Roman" w:cs="Times New Roman"/>
          <w:szCs w:val="24"/>
        </w:rPr>
        <w:t xml:space="preserve">ο καθένας μπορεί να πει ό,τι θέλει. </w:t>
      </w:r>
    </w:p>
    <w:p w14:paraId="4BEE0615"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είμαστε καθαροί, δεν χρωστάμε σε κανέναν. Άλλοι χρωστάνε και θα πρέπει να λογοδοτήσουν. Και γι’ αυτό είμαστε κατά του παλαιοκομματικού συστήματος και θέλουμε να υπάρξει πραγματική κάθαρση σε αυτή τη χώρα. </w:t>
      </w:r>
    </w:p>
    <w:p w14:paraId="4BEE0616"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επε</w:t>
      </w:r>
      <w:r>
        <w:rPr>
          <w:rFonts w:eastAsia="Times New Roman" w:cs="Times New Roman"/>
          <w:szCs w:val="24"/>
        </w:rPr>
        <w:t>ιδή είμαστε της ουσίας και όχι της επικοινωνίας -γιατί όλο αυτό που γίνεται εδώ μέσα έχει και επικοινωνιακούς λόγους-</w:t>
      </w:r>
      <w:r>
        <w:rPr>
          <w:rFonts w:eastAsia="Times New Roman" w:cs="Times New Roman"/>
          <w:szCs w:val="24"/>
        </w:rPr>
        <w:t>,</w:t>
      </w:r>
      <w:r>
        <w:rPr>
          <w:rFonts w:eastAsia="Times New Roman" w:cs="Times New Roman"/>
          <w:szCs w:val="24"/>
        </w:rPr>
        <w:t xml:space="preserve"> εγώ περιμένω απαντήσεις. Έχουμε δύο παλικάρια που κρατούνται αυτή τη στιγμή σε ένα κελί στην Τουρκία και απάντηση δεν έχουμε λάβει για το</w:t>
      </w:r>
      <w:r>
        <w:rPr>
          <w:rFonts w:eastAsia="Times New Roman" w:cs="Times New Roman"/>
          <w:szCs w:val="24"/>
        </w:rPr>
        <w:t xml:space="preserve"> τι θα γίνει για το μέλλον τους και τη μοίρα τους. Δεν </w:t>
      </w:r>
      <w:r>
        <w:rPr>
          <w:rFonts w:eastAsia="Times New Roman" w:cs="Times New Roman"/>
          <w:szCs w:val="24"/>
        </w:rPr>
        <w:lastRenderedPageBreak/>
        <w:t>ξέρω εάν θα φθάσουμε σε σημείο εμείς να ζητήσουμε ανταλλαγή, γιατί πολλοί λένε ότι τους έχουν και τους κρατάνε για να μας ζητήσουν σαν ανταλλαγή τους οκτώ. Δεν ξέρω μήπως αναγκαστούμε να ζητήσουμε εμεί</w:t>
      </w:r>
      <w:r>
        <w:rPr>
          <w:rFonts w:eastAsia="Times New Roman" w:cs="Times New Roman"/>
          <w:szCs w:val="24"/>
        </w:rPr>
        <w:t xml:space="preserve">ς ανταλλαγή. </w:t>
      </w:r>
    </w:p>
    <w:p w14:paraId="4BEE0617"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το όνομα της Μακεδονίας δεν ακούμε τίποτα. Όλοι είστε έτοιμοι να το δώσετε, αλλά δεν ακούμε τίποτα. Και γι’ αυτό σαν Ένωση Κεντρώων έχουμε ζητήσει τη σύγκληση υπό τ</w:t>
      </w:r>
      <w:r>
        <w:rPr>
          <w:rFonts w:eastAsia="Times New Roman" w:cs="Times New Roman"/>
          <w:szCs w:val="24"/>
        </w:rPr>
        <w:t>ο</w:t>
      </w:r>
      <w:r>
        <w:rPr>
          <w:rFonts w:eastAsia="Times New Roman" w:cs="Times New Roman"/>
          <w:szCs w:val="24"/>
        </w:rPr>
        <w:t xml:space="preserve">ν Πρόεδρο της Δημοκρατίας των πολιτικών Αρχηγών, για να ενημερωθούμε για </w:t>
      </w:r>
      <w:r>
        <w:rPr>
          <w:rFonts w:eastAsia="Times New Roman" w:cs="Times New Roman"/>
          <w:szCs w:val="24"/>
        </w:rPr>
        <w:t>τα εθνικά θέματα, τα οποία αυτή τη στιγμή είναι μείζονα και δεν λαμβάνουμε κα</w:t>
      </w:r>
      <w:r>
        <w:rPr>
          <w:rFonts w:eastAsia="Times New Roman" w:cs="Times New Roman"/>
          <w:szCs w:val="24"/>
        </w:rPr>
        <w:t>μ</w:t>
      </w:r>
      <w:r>
        <w:rPr>
          <w:rFonts w:eastAsia="Times New Roman" w:cs="Times New Roman"/>
          <w:szCs w:val="24"/>
        </w:rPr>
        <w:t xml:space="preserve">μία ενημέρωση, παρά ό,τι βλέπουμε στις τηλεοράσεις. </w:t>
      </w:r>
    </w:p>
    <w:p w14:paraId="4BEE0618"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αυτή τη στιγμή δεν ανέβηκα, όπως είπε και </w:t>
      </w:r>
      <w:r>
        <w:rPr>
          <w:rFonts w:eastAsia="Times New Roman" w:cs="Times New Roman"/>
          <w:szCs w:val="24"/>
        </w:rPr>
        <w:t xml:space="preserve">ο </w:t>
      </w:r>
      <w:r>
        <w:rPr>
          <w:rFonts w:eastAsia="Times New Roman" w:cs="Times New Roman"/>
          <w:szCs w:val="24"/>
        </w:rPr>
        <w:t>Πρόεδρος, για το χειροκρότημα, όπως πήγε στο συνέδριο του Κινήματος Αλλαγής κ</w:t>
      </w:r>
      <w:r>
        <w:rPr>
          <w:rFonts w:eastAsia="Times New Roman" w:cs="Times New Roman"/>
          <w:szCs w:val="24"/>
        </w:rPr>
        <w:t>αι το μόνο που δέχθηκε ήταν ύβρεις, γιατί είπε αλήθειες. Αλλά οι αλήθειες πονάνε, αγαπητοί συνάδελφοι.</w:t>
      </w:r>
    </w:p>
    <w:p w14:paraId="4BEE0619" w14:textId="77777777" w:rsidR="00431301" w:rsidRDefault="007E33E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Έφυγαν όλοι από τη Χρυσή Αυγή. Ήρθαν, έκαναν το κήρυγμά τους και έφυγαν, αποχωρήσανε. Είπε ο κύριος από τη Χρυσή Αυγή ότι είναι το αύριο και ότι όλοι εμε</w:t>
      </w:r>
      <w:r>
        <w:rPr>
          <w:rFonts w:eastAsia="Times New Roman" w:cs="Times New Roman"/>
          <w:szCs w:val="24"/>
        </w:rPr>
        <w:t>ίς εδώ πέρα είμαστε το χθες. Εγώ έχω να τους πω ότι είναι το προχθές και το πολύ παλιό, πριν από σαράντα χρόνια. Και</w:t>
      </w:r>
      <w:r>
        <w:rPr>
          <w:rFonts w:eastAsia="Times New Roman" w:cs="Times New Roman"/>
          <w:szCs w:val="24"/>
        </w:rPr>
        <w:t>,</w:t>
      </w:r>
      <w:r>
        <w:rPr>
          <w:rFonts w:eastAsia="Times New Roman" w:cs="Times New Roman"/>
          <w:szCs w:val="24"/>
        </w:rPr>
        <w:t xml:space="preserve"> αν θέλουμε να πούμε κι εμείς για το ποιος είναι το αύριο, το αύριο, κυρίες και κύριοι</w:t>
      </w:r>
      <w:r>
        <w:rPr>
          <w:rFonts w:eastAsia="Times New Roman" w:cs="Times New Roman"/>
          <w:szCs w:val="24"/>
        </w:rPr>
        <w:t>,</w:t>
      </w:r>
      <w:r>
        <w:rPr>
          <w:rFonts w:eastAsia="Times New Roman" w:cs="Times New Roman"/>
          <w:szCs w:val="24"/>
        </w:rPr>
        <w:t xml:space="preserve"> είναι η Ένωση Κεντρώων.</w:t>
      </w:r>
    </w:p>
    <w:p w14:paraId="4BEE061A"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BEE061B" w14:textId="77777777" w:rsidR="00431301" w:rsidRDefault="007E33ED">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της Ένωσης Κεντρώων)</w:t>
      </w:r>
    </w:p>
    <w:p w14:paraId="4BEE061C"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 έχει τον λόγο.</w:t>
      </w:r>
    </w:p>
    <w:p w14:paraId="4BEE061D"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κυρία Πρόεδρε.</w:t>
      </w:r>
    </w:p>
    <w:p w14:paraId="4BEE061E"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ο μεταπολιτευτικός ενθουσιασμός δε</w:t>
      </w:r>
      <w:r>
        <w:rPr>
          <w:rFonts w:eastAsia="Times New Roman" w:cs="Times New Roman"/>
          <w:szCs w:val="24"/>
        </w:rPr>
        <w:t xml:space="preserve">ν μας επέτρεψε να θωρακίσουμε συνταγματικά τη </w:t>
      </w:r>
      <w:r>
        <w:rPr>
          <w:rFonts w:eastAsia="Times New Roman" w:cs="Times New Roman"/>
          <w:szCs w:val="24"/>
        </w:rPr>
        <w:t>δ</w:t>
      </w:r>
      <w:r>
        <w:rPr>
          <w:rFonts w:eastAsia="Times New Roman" w:cs="Times New Roman"/>
          <w:szCs w:val="24"/>
        </w:rPr>
        <w:t xml:space="preserve">ημοκρατία μας έναντι των δεδηλωμένων εχθρών της, των αρνητών του </w:t>
      </w:r>
      <w:r>
        <w:rPr>
          <w:rFonts w:eastAsia="Times New Roman" w:cs="Times New Roman"/>
          <w:szCs w:val="24"/>
        </w:rPr>
        <w:t>κ</w:t>
      </w:r>
      <w:r>
        <w:rPr>
          <w:rFonts w:eastAsia="Times New Roman" w:cs="Times New Roman"/>
          <w:szCs w:val="24"/>
        </w:rPr>
        <w:t>οινοβουλευτισμού. Στο γενικευμένο κλίμα ανάτασης, αφρόνως θεωρήσαμε ότι η ελληνική κοινωνία είναι άτρωτη από τον «ιό» του νεοναζισμού, πως με τ</w:t>
      </w:r>
      <w:r>
        <w:rPr>
          <w:rFonts w:eastAsia="Times New Roman" w:cs="Times New Roman"/>
          <w:szCs w:val="24"/>
        </w:rPr>
        <w:t xml:space="preserve">α δεινά που επέφερε η </w:t>
      </w:r>
      <w:r>
        <w:rPr>
          <w:rFonts w:eastAsia="Times New Roman" w:cs="Times New Roman"/>
          <w:szCs w:val="24"/>
        </w:rPr>
        <w:t>χ</w:t>
      </w:r>
      <w:r>
        <w:rPr>
          <w:rFonts w:eastAsia="Times New Roman" w:cs="Times New Roman"/>
          <w:szCs w:val="24"/>
        </w:rPr>
        <w:t xml:space="preserve">ούντα, με αποκορύφωμα βεβαίως τον εθνικό ακρωτηριασμό που ακολούθησε την προδοσία στην Κύπρο, τα αυτιά των Ελλήνων πολιτών θα ήταν ερμητικά κλειστά στον νεοφασισμό. </w:t>
      </w:r>
    </w:p>
    <w:p w14:paraId="4BEE061F"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α</w:t>
      </w:r>
      <w:r>
        <w:rPr>
          <w:rFonts w:eastAsia="Times New Roman" w:cs="Times New Roman"/>
          <w:szCs w:val="24"/>
        </w:rPr>
        <w:t xml:space="preserve"> αυτό και το απύθμενο θράσος -επειδή δεν συμβαίνει αυτό, το αυτο</w:t>
      </w:r>
      <w:r>
        <w:rPr>
          <w:rFonts w:eastAsia="Times New Roman" w:cs="Times New Roman"/>
          <w:szCs w:val="24"/>
        </w:rPr>
        <w:t>νόητο, όπως απέδειξε</w:t>
      </w:r>
      <w:r>
        <w:rPr>
          <w:rFonts w:eastAsia="Times New Roman" w:cs="Times New Roman"/>
          <w:szCs w:val="24"/>
        </w:rPr>
        <w:t>,</w:t>
      </w:r>
      <w:r>
        <w:rPr>
          <w:rFonts w:eastAsia="Times New Roman" w:cs="Times New Roman"/>
          <w:szCs w:val="24"/>
        </w:rPr>
        <w:t xml:space="preserve"> δυστυχώς, μερίδα του ελληνικού λαού- των απολογητών της προδοσίας της Κύπρου -όπως έκαναν προχθές παρουσία του Κύπριου Υπουργού Εξωτερικών, το έκαναν και σήμερα σε αυτή εδώ την Αίθουσα-, γι’ αυτό το απύθμενο θράσος να αμφισβητούν τον </w:t>
      </w:r>
      <w:r>
        <w:rPr>
          <w:rFonts w:eastAsia="Times New Roman" w:cs="Times New Roman"/>
          <w:szCs w:val="24"/>
        </w:rPr>
        <w:t xml:space="preserve">πατριωτισμό και την ακεραιότητα του οποιουδήποτε Έλληνα Βουλευτή και ένα παραπάνω ενός Βουλευτή με το ήθος και τα χαρακτηριστικά του Μουσταφά </w:t>
      </w:r>
      <w:proofErr w:type="spellStart"/>
      <w:r>
        <w:rPr>
          <w:rFonts w:eastAsia="Times New Roman" w:cs="Times New Roman"/>
          <w:szCs w:val="24"/>
        </w:rPr>
        <w:t>Μουσταφά</w:t>
      </w:r>
      <w:proofErr w:type="spellEnd"/>
      <w:r>
        <w:rPr>
          <w:rFonts w:eastAsia="Times New Roman" w:cs="Times New Roman"/>
          <w:szCs w:val="24"/>
        </w:rPr>
        <w:t xml:space="preserve">, που κοσμεί το </w:t>
      </w:r>
      <w:r>
        <w:rPr>
          <w:rFonts w:eastAsia="Times New Roman" w:cs="Times New Roman"/>
          <w:szCs w:val="24"/>
        </w:rPr>
        <w:t>ε</w:t>
      </w:r>
      <w:r>
        <w:rPr>
          <w:rFonts w:eastAsia="Times New Roman" w:cs="Times New Roman"/>
          <w:szCs w:val="24"/>
        </w:rPr>
        <w:t>λληνικό Κοινοβούλιο από τη δεκαετία του ’90.</w:t>
      </w:r>
    </w:p>
    <w:p w14:paraId="4BEE0620" w14:textId="77777777" w:rsidR="00431301" w:rsidRDefault="007E33ED">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BEE0621"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Γυρνώντας πίσω, μέσα σε </w:t>
      </w:r>
      <w:r>
        <w:rPr>
          <w:rFonts w:eastAsia="Times New Roman" w:cs="Times New Roman"/>
          <w:szCs w:val="24"/>
        </w:rPr>
        <w:t xml:space="preserve">αυτόν τον «ρομαντισμό» που δείξαμε, αφρόνως δεν κάναμε ό,τι έκαναν οι Ισπανοί και οι Πορτογάλοι, </w:t>
      </w:r>
      <w:r>
        <w:rPr>
          <w:rFonts w:eastAsia="Times New Roman" w:cs="Times New Roman"/>
          <w:szCs w:val="24"/>
        </w:rPr>
        <w:lastRenderedPageBreak/>
        <w:t>χάνοντας την ευκαιρία συνταγματικής πρόβλεψης</w:t>
      </w:r>
      <w:r>
        <w:rPr>
          <w:rFonts w:eastAsia="Times New Roman" w:cs="Times New Roman"/>
          <w:szCs w:val="24"/>
        </w:rPr>
        <w:t>,</w:t>
      </w:r>
      <w:r>
        <w:rPr>
          <w:rFonts w:eastAsia="Times New Roman" w:cs="Times New Roman"/>
          <w:szCs w:val="24"/>
        </w:rPr>
        <w:t xml:space="preserve"> το 1975, απαγόρευσης λειτουργίας κόμματος που εχθρεύεται τον </w:t>
      </w:r>
      <w:r>
        <w:rPr>
          <w:rFonts w:eastAsia="Times New Roman" w:cs="Times New Roman"/>
          <w:szCs w:val="24"/>
        </w:rPr>
        <w:t>κ</w:t>
      </w:r>
      <w:r>
        <w:rPr>
          <w:rFonts w:eastAsia="Times New Roman" w:cs="Times New Roman"/>
          <w:szCs w:val="24"/>
        </w:rPr>
        <w:t>οινοβουλευτισμό. Δυστυχώς, Έλληνες πολίτες έστειλα</w:t>
      </w:r>
      <w:r>
        <w:rPr>
          <w:rFonts w:eastAsia="Times New Roman" w:cs="Times New Roman"/>
          <w:szCs w:val="24"/>
        </w:rPr>
        <w:t xml:space="preserve">ν στον ναό της </w:t>
      </w:r>
      <w:r>
        <w:rPr>
          <w:rFonts w:eastAsia="Times New Roman" w:cs="Times New Roman"/>
          <w:szCs w:val="24"/>
        </w:rPr>
        <w:t>δ</w:t>
      </w:r>
      <w:r>
        <w:rPr>
          <w:rFonts w:eastAsia="Times New Roman" w:cs="Times New Roman"/>
          <w:szCs w:val="24"/>
        </w:rPr>
        <w:t>ημοκρατίας εκπροσώπους της νεοναζιστικής οργάνωσης, που πολύ γρήγορα αποδείχτηκε βεβαίως πως πρόκειται για εγκληματική οργάνωση. Και πώς θα μπορούσε</w:t>
      </w:r>
      <w:r>
        <w:rPr>
          <w:rFonts w:eastAsia="Times New Roman" w:cs="Times New Roman"/>
          <w:szCs w:val="24"/>
        </w:rPr>
        <w:t>,</w:t>
      </w:r>
      <w:r>
        <w:rPr>
          <w:rFonts w:eastAsia="Times New Roman" w:cs="Times New Roman"/>
          <w:szCs w:val="24"/>
        </w:rPr>
        <w:t xml:space="preserve"> άλλωστε</w:t>
      </w:r>
      <w:r>
        <w:rPr>
          <w:rFonts w:eastAsia="Times New Roman" w:cs="Times New Roman"/>
          <w:szCs w:val="24"/>
        </w:rPr>
        <w:t>,</w:t>
      </w:r>
      <w:r>
        <w:rPr>
          <w:rFonts w:eastAsia="Times New Roman" w:cs="Times New Roman"/>
          <w:szCs w:val="24"/>
        </w:rPr>
        <w:t xml:space="preserve"> να είναι διαφορετικά; </w:t>
      </w:r>
    </w:p>
    <w:p w14:paraId="4BEE0622"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Έχω πει πολλές φορές ότι η μετά </w:t>
      </w:r>
      <w:r>
        <w:rPr>
          <w:rFonts w:eastAsia="Times New Roman" w:cs="Times New Roman"/>
          <w:szCs w:val="24"/>
        </w:rPr>
        <w:t>τη</w:t>
      </w:r>
      <w:r>
        <w:rPr>
          <w:rFonts w:eastAsia="Times New Roman" w:cs="Times New Roman"/>
          <w:szCs w:val="24"/>
        </w:rPr>
        <w:t xml:space="preserve"> Χρυσή Αυγή εποχή είναι </w:t>
      </w:r>
      <w:r>
        <w:rPr>
          <w:rFonts w:eastAsia="Times New Roman" w:cs="Times New Roman"/>
          <w:szCs w:val="24"/>
        </w:rPr>
        <w:t>πολύ διαφορετική από την προ Χρυσής Αυγής εποχή για το Κοινοβούλιο. Οι κανονιστικές προβλέψεις για την εύρυθμη λειτουργία του Κοινοβουλίου δεν αρκούν. Διότι, κύριοι συνάδελφοι, η Χρυσή Αυγή δεν είναι ένας από εμάς και πρέπει να το καταλάβουμε. Δεν είναι έν</w:t>
      </w:r>
      <w:r>
        <w:rPr>
          <w:rFonts w:eastAsia="Times New Roman" w:cs="Times New Roman"/>
          <w:szCs w:val="24"/>
        </w:rPr>
        <w:t>ας από εμάς, γι’ αυτό και δεν σηκώνει συμψηφισμούς σε ό,τι αφορά αυτούς, αγαπητέ συνάδελφε, κύριε Γεωργαντά.</w:t>
      </w:r>
    </w:p>
    <w:p w14:paraId="4BEE0623" w14:textId="77777777" w:rsidR="00431301" w:rsidRDefault="007E33ED">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4BEE0624"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Οτιδήποτε έχει να κάνει με τη Χρυσή Αυγή είναι άλλης τάξης ζήτημα. Και</w:t>
      </w:r>
      <w:r>
        <w:rPr>
          <w:rFonts w:eastAsia="Times New Roman" w:cs="Times New Roman"/>
          <w:szCs w:val="24"/>
        </w:rPr>
        <w:t>,</w:t>
      </w:r>
      <w:r>
        <w:rPr>
          <w:rFonts w:eastAsia="Times New Roman" w:cs="Times New Roman"/>
          <w:szCs w:val="24"/>
        </w:rPr>
        <w:t xml:space="preserve"> προφανώς, κορυφαία υποχρέωση όλων μας είναι να προστατεύσο</w:t>
      </w:r>
      <w:r>
        <w:rPr>
          <w:rFonts w:eastAsia="Times New Roman" w:cs="Times New Roman"/>
          <w:szCs w:val="24"/>
        </w:rPr>
        <w:t xml:space="preserve">υμε τη </w:t>
      </w:r>
      <w:r>
        <w:rPr>
          <w:rFonts w:eastAsia="Times New Roman" w:cs="Times New Roman"/>
          <w:szCs w:val="24"/>
        </w:rPr>
        <w:t>δ</w:t>
      </w:r>
      <w:r>
        <w:rPr>
          <w:rFonts w:eastAsia="Times New Roman" w:cs="Times New Roman"/>
          <w:szCs w:val="24"/>
        </w:rPr>
        <w:t xml:space="preserve">ημοκρατία και τον </w:t>
      </w:r>
      <w:r>
        <w:rPr>
          <w:rFonts w:eastAsia="Times New Roman" w:cs="Times New Roman"/>
          <w:szCs w:val="24"/>
        </w:rPr>
        <w:t>κ</w:t>
      </w:r>
      <w:r>
        <w:rPr>
          <w:rFonts w:eastAsia="Times New Roman" w:cs="Times New Roman"/>
          <w:szCs w:val="24"/>
        </w:rPr>
        <w:t xml:space="preserve">οινοβουλευτισμό. Η </w:t>
      </w:r>
      <w:r>
        <w:rPr>
          <w:rFonts w:eastAsia="Times New Roman" w:cs="Times New Roman"/>
          <w:szCs w:val="24"/>
        </w:rPr>
        <w:t>δ</w:t>
      </w:r>
      <w:r>
        <w:rPr>
          <w:rFonts w:eastAsia="Times New Roman" w:cs="Times New Roman"/>
          <w:szCs w:val="24"/>
        </w:rPr>
        <w:t xml:space="preserve">ημοκρατία μπορεί να είναι </w:t>
      </w:r>
      <w:proofErr w:type="spellStart"/>
      <w:r>
        <w:rPr>
          <w:rFonts w:eastAsia="Times New Roman" w:cs="Times New Roman"/>
          <w:szCs w:val="24"/>
        </w:rPr>
        <w:t>μεγαλόθυμη</w:t>
      </w:r>
      <w:proofErr w:type="spellEnd"/>
      <w:r>
        <w:rPr>
          <w:rFonts w:eastAsia="Times New Roman" w:cs="Times New Roman"/>
          <w:szCs w:val="24"/>
        </w:rPr>
        <w:t xml:space="preserve"> και ανεκτική, αλλά δίχως έλεος για όσους υποσκάπτουν, για όσους είναι ορκισμένοι αρνητές της </w:t>
      </w:r>
      <w:r>
        <w:rPr>
          <w:rFonts w:eastAsia="Times New Roman" w:cs="Times New Roman"/>
          <w:szCs w:val="24"/>
        </w:rPr>
        <w:t>δ</w:t>
      </w:r>
      <w:r>
        <w:rPr>
          <w:rFonts w:eastAsia="Times New Roman" w:cs="Times New Roman"/>
          <w:szCs w:val="24"/>
        </w:rPr>
        <w:t xml:space="preserve">ημοκρατίας και του </w:t>
      </w:r>
      <w:r>
        <w:rPr>
          <w:rFonts w:eastAsia="Times New Roman" w:cs="Times New Roman"/>
          <w:szCs w:val="24"/>
        </w:rPr>
        <w:t>κ</w:t>
      </w:r>
      <w:r>
        <w:rPr>
          <w:rFonts w:eastAsia="Times New Roman" w:cs="Times New Roman"/>
          <w:szCs w:val="24"/>
        </w:rPr>
        <w:t xml:space="preserve">οινοβουλευτισμού. </w:t>
      </w:r>
    </w:p>
    <w:p w14:paraId="4BEE0625"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Οφείλουμε, κύριε Πρόεδρε της Βουλής, να</w:t>
      </w:r>
      <w:r>
        <w:rPr>
          <w:rFonts w:eastAsia="Times New Roman" w:cs="Times New Roman"/>
          <w:szCs w:val="24"/>
        </w:rPr>
        <w:t xml:space="preserve"> εξαντλήσουμε την αυστηρότητα του Κανονισμού στις συγκεκριμένες περιπτώσεις, χωρίς όμως να έχουμε την ψευδαίσθηση του συνετισμού τους. Διότι γνωρίζουμε πολύ καλά πως ο εντυπωσιασμός δι</w:t>
      </w:r>
      <w:r>
        <w:rPr>
          <w:rFonts w:eastAsia="Times New Roman" w:cs="Times New Roman"/>
          <w:szCs w:val="24"/>
        </w:rPr>
        <w:t>ά</w:t>
      </w:r>
      <w:r>
        <w:rPr>
          <w:rFonts w:eastAsia="Times New Roman" w:cs="Times New Roman"/>
          <w:szCs w:val="24"/>
        </w:rPr>
        <w:t xml:space="preserve"> των χυδαίων προκλήσεων το</w:t>
      </w:r>
      <w:r>
        <w:rPr>
          <w:rFonts w:eastAsia="Times New Roman" w:cs="Times New Roman"/>
          <w:szCs w:val="24"/>
        </w:rPr>
        <w:t>υ</w:t>
      </w:r>
      <w:r>
        <w:rPr>
          <w:rFonts w:eastAsia="Times New Roman" w:cs="Times New Roman"/>
          <w:szCs w:val="24"/>
        </w:rPr>
        <w:t>ς τρέφει. Γι</w:t>
      </w:r>
      <w:r>
        <w:rPr>
          <w:rFonts w:eastAsia="Times New Roman" w:cs="Times New Roman"/>
          <w:szCs w:val="24"/>
        </w:rPr>
        <w:t>α</w:t>
      </w:r>
      <w:r>
        <w:rPr>
          <w:rFonts w:eastAsia="Times New Roman" w:cs="Times New Roman"/>
          <w:szCs w:val="24"/>
        </w:rPr>
        <w:t xml:space="preserve"> αυτό όχι μόνο δεν θα σταματήσο</w:t>
      </w:r>
      <w:r>
        <w:rPr>
          <w:rFonts w:eastAsia="Times New Roman" w:cs="Times New Roman"/>
          <w:szCs w:val="24"/>
        </w:rPr>
        <w:t xml:space="preserve">υν </w:t>
      </w:r>
      <w:r>
        <w:rPr>
          <w:rFonts w:eastAsia="Times New Roman" w:cs="Times New Roman"/>
          <w:szCs w:val="24"/>
        </w:rPr>
        <w:lastRenderedPageBreak/>
        <w:t>αυτές τις προκλήσεις, αλλά θα τις κλιμακώνουν. Οφείλουμε να εκσυγχρονίσουμε τον κανονισμό λειτουργίας, ενισχύοντάς τη με αυστηρότερα μέτρα, κύριε Πρόεδρε.</w:t>
      </w:r>
    </w:p>
    <w:p w14:paraId="4BEE0626"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 δηλητηριώδης μισαλλόδοξος λόγος που ακούγεται στον ναό της </w:t>
      </w:r>
      <w:r>
        <w:rPr>
          <w:rFonts w:eastAsia="Times New Roman" w:cs="Times New Roman"/>
          <w:szCs w:val="24"/>
        </w:rPr>
        <w:t>δ</w:t>
      </w:r>
      <w:r>
        <w:rPr>
          <w:rFonts w:eastAsia="Times New Roman" w:cs="Times New Roman"/>
          <w:szCs w:val="24"/>
        </w:rPr>
        <w:t>ημοκρατίας -και ακούγεται ανενόχλητο</w:t>
      </w:r>
      <w:r>
        <w:rPr>
          <w:rFonts w:eastAsia="Times New Roman" w:cs="Times New Roman"/>
          <w:szCs w:val="24"/>
        </w:rPr>
        <w:t xml:space="preserve">ς- </w:t>
      </w:r>
      <w:r>
        <w:rPr>
          <w:rFonts w:eastAsia="Times New Roman" w:cs="Times New Roman"/>
          <w:szCs w:val="24"/>
        </w:rPr>
        <w:t xml:space="preserve">δυστυχώς </w:t>
      </w:r>
      <w:r>
        <w:rPr>
          <w:rFonts w:eastAsia="Times New Roman" w:cs="Times New Roman"/>
          <w:szCs w:val="24"/>
        </w:rPr>
        <w:t>εμπνέει και αποθρασύνει τους οπαδούς και ομοϊδεάτες τους</w:t>
      </w:r>
      <w:r>
        <w:rPr>
          <w:rFonts w:eastAsia="Times New Roman" w:cs="Times New Roman"/>
          <w:szCs w:val="24"/>
        </w:rPr>
        <w:t>,</w:t>
      </w:r>
      <w:r>
        <w:rPr>
          <w:rFonts w:eastAsia="Times New Roman" w:cs="Times New Roman"/>
          <w:szCs w:val="24"/>
        </w:rPr>
        <w:t xml:space="preserve"> ακόμη και μέσα στον οίκο του Θεού, του Θεού της </w:t>
      </w:r>
      <w:r>
        <w:rPr>
          <w:rFonts w:eastAsia="Times New Roman" w:cs="Times New Roman"/>
          <w:szCs w:val="24"/>
        </w:rPr>
        <w:t>α</w:t>
      </w:r>
      <w:r>
        <w:rPr>
          <w:rFonts w:eastAsia="Times New Roman" w:cs="Times New Roman"/>
          <w:szCs w:val="24"/>
        </w:rPr>
        <w:t xml:space="preserve">γάπης. Και δεν είναι μόνο που διαρκώς ο </w:t>
      </w:r>
      <w:r>
        <w:rPr>
          <w:rFonts w:eastAsia="Times New Roman" w:cs="Times New Roman"/>
          <w:szCs w:val="24"/>
        </w:rPr>
        <w:t>γ</w:t>
      </w:r>
      <w:r>
        <w:rPr>
          <w:rFonts w:eastAsia="Times New Roman" w:cs="Times New Roman"/>
          <w:szCs w:val="24"/>
        </w:rPr>
        <w:t xml:space="preserve">έρων Αμβρόσιος </w:t>
      </w:r>
      <w:proofErr w:type="spellStart"/>
      <w:r>
        <w:rPr>
          <w:rFonts w:eastAsia="Times New Roman" w:cs="Times New Roman"/>
          <w:szCs w:val="24"/>
        </w:rPr>
        <w:t>Λενής</w:t>
      </w:r>
      <w:proofErr w:type="spellEnd"/>
      <w:r>
        <w:rPr>
          <w:rFonts w:eastAsia="Times New Roman" w:cs="Times New Roman"/>
          <w:szCs w:val="24"/>
        </w:rPr>
        <w:t xml:space="preserve"> αντιποιείται το σχήμα και τον ρόλο του ιεράρχη της θρησκείας της αγάπης, αν</w:t>
      </w:r>
      <w:r>
        <w:rPr>
          <w:rFonts w:eastAsia="Times New Roman" w:cs="Times New Roman"/>
          <w:szCs w:val="24"/>
        </w:rPr>
        <w:t xml:space="preserve">απαράγοντας εμετικά τα κηρύγματα μίσους τους, αλλά είναι και που εκπρόσωποι της </w:t>
      </w:r>
      <w:r>
        <w:rPr>
          <w:rFonts w:eastAsia="Times New Roman" w:cs="Times New Roman"/>
          <w:szCs w:val="24"/>
        </w:rPr>
        <w:t>δ</w:t>
      </w:r>
      <w:r>
        <w:rPr>
          <w:rFonts w:eastAsia="Times New Roman" w:cs="Times New Roman"/>
          <w:szCs w:val="24"/>
        </w:rPr>
        <w:t>ικαιοσύνης δεν βλέπουν τη θηριώδη καταπάτηση του αντιρατσιστικού νόμου.</w:t>
      </w:r>
    </w:p>
    <w:p w14:paraId="4BEE0627" w14:textId="77777777" w:rsidR="00431301" w:rsidRDefault="007E33ED">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BEE0628"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τα κόμματα του συνταγματικού τόξου, οφείλουμε ομόθυμα</w:t>
      </w:r>
      <w:r>
        <w:rPr>
          <w:rFonts w:eastAsia="Times New Roman" w:cs="Times New Roman"/>
          <w:szCs w:val="24"/>
        </w:rPr>
        <w:t>,</w:t>
      </w:r>
      <w:r>
        <w:rPr>
          <w:rFonts w:eastAsia="Times New Roman" w:cs="Times New Roman"/>
          <w:szCs w:val="24"/>
        </w:rPr>
        <w:t xml:space="preserve"> χωρίς αστερίσκους, χωρίς «ναι μεν, αλλά», χωρίς συμψηφισμούς, ομόθυμα και αποτελεσματικά να αντιμετωπίσουμε τις αθλιότητες των εκπροσώπων της εγκληματικής </w:t>
      </w:r>
      <w:r>
        <w:rPr>
          <w:rFonts w:eastAsia="Times New Roman" w:cs="Times New Roman"/>
          <w:szCs w:val="24"/>
        </w:rPr>
        <w:t>α</w:t>
      </w:r>
      <w:r>
        <w:rPr>
          <w:rFonts w:eastAsia="Times New Roman" w:cs="Times New Roman"/>
          <w:szCs w:val="24"/>
        </w:rPr>
        <w:t>κροδεξιάς.</w:t>
      </w:r>
    </w:p>
    <w:p w14:paraId="4BEE0629"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4BEE062A" w14:textId="77777777" w:rsidR="00431301" w:rsidRDefault="007E33ED">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BEE062B" w14:textId="77777777" w:rsidR="00431301" w:rsidRDefault="007E33ED">
      <w:pPr>
        <w:spacing w:line="600" w:lineRule="auto"/>
        <w:ind w:firstLine="709"/>
        <w:jc w:val="both"/>
        <w:rPr>
          <w:rFonts w:eastAsia="Times New Roman"/>
          <w:szCs w:val="24"/>
        </w:rPr>
      </w:pPr>
      <w:r>
        <w:rPr>
          <w:rFonts w:eastAsia="Times New Roman"/>
          <w:b/>
          <w:szCs w:val="24"/>
        </w:rPr>
        <w:t>ΔΗΜΗΤΡΙΟΣ ΚΟΥΚΟΥΤΣΗΣ:</w:t>
      </w:r>
      <w:r>
        <w:rPr>
          <w:rFonts w:eastAsia="Times New Roman"/>
          <w:szCs w:val="24"/>
        </w:rPr>
        <w:t xml:space="preserve"> Κυρία Πρόεδρε, θα μπορούσατε να δώ</w:t>
      </w:r>
      <w:r>
        <w:rPr>
          <w:rFonts w:eastAsia="Times New Roman"/>
          <w:szCs w:val="24"/>
        </w:rPr>
        <w:t>σετε και σε μας, τους Ανεξάρτητους Βουλευτές, τον λόγο για δύο λεπτά;</w:t>
      </w:r>
    </w:p>
    <w:p w14:paraId="4BEE062C" w14:textId="77777777" w:rsidR="00431301" w:rsidRDefault="007E33ED">
      <w:pPr>
        <w:spacing w:line="600" w:lineRule="auto"/>
        <w:ind w:firstLine="709"/>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Δεν προβλέπεται σ</w:t>
      </w:r>
      <w:r>
        <w:rPr>
          <w:rFonts w:eastAsia="Times New Roman"/>
          <w:szCs w:val="24"/>
        </w:rPr>
        <w:t>ε</w:t>
      </w:r>
      <w:r>
        <w:rPr>
          <w:rFonts w:eastAsia="Times New Roman"/>
          <w:szCs w:val="24"/>
        </w:rPr>
        <w:t xml:space="preserve"> αυτή την </w:t>
      </w:r>
      <w:r>
        <w:rPr>
          <w:rFonts w:eastAsia="Times New Roman"/>
          <w:szCs w:val="24"/>
        </w:rPr>
        <w:t>ε</w:t>
      </w:r>
      <w:r>
        <w:rPr>
          <w:rFonts w:eastAsia="Times New Roman"/>
          <w:szCs w:val="24"/>
        </w:rPr>
        <w:t xml:space="preserve">ιδική </w:t>
      </w:r>
      <w:r>
        <w:rPr>
          <w:rFonts w:eastAsia="Times New Roman"/>
          <w:szCs w:val="24"/>
        </w:rPr>
        <w:t>η</w:t>
      </w:r>
      <w:r>
        <w:rPr>
          <w:rFonts w:eastAsia="Times New Roman"/>
          <w:szCs w:val="24"/>
        </w:rPr>
        <w:t xml:space="preserve">μερήσια </w:t>
      </w:r>
      <w:r>
        <w:rPr>
          <w:rFonts w:eastAsia="Times New Roman"/>
          <w:szCs w:val="24"/>
        </w:rPr>
        <w:t>δ</w:t>
      </w:r>
      <w:r>
        <w:rPr>
          <w:rFonts w:eastAsia="Times New Roman"/>
          <w:szCs w:val="24"/>
        </w:rPr>
        <w:t xml:space="preserve">ιάταξη, κύριε </w:t>
      </w:r>
      <w:proofErr w:type="spellStart"/>
      <w:r>
        <w:rPr>
          <w:rFonts w:eastAsia="Times New Roman"/>
          <w:szCs w:val="24"/>
        </w:rPr>
        <w:t>Κουκούτση</w:t>
      </w:r>
      <w:proofErr w:type="spellEnd"/>
      <w:r>
        <w:rPr>
          <w:rFonts w:eastAsia="Times New Roman"/>
          <w:szCs w:val="24"/>
        </w:rPr>
        <w:t>.</w:t>
      </w:r>
    </w:p>
    <w:p w14:paraId="4BEE062D" w14:textId="77777777" w:rsidR="00431301" w:rsidRDefault="007E33ED">
      <w:pPr>
        <w:spacing w:line="600" w:lineRule="auto"/>
        <w:ind w:firstLine="709"/>
        <w:jc w:val="both"/>
        <w:rPr>
          <w:rFonts w:eastAsia="Times New Roman"/>
          <w:szCs w:val="24"/>
        </w:rPr>
      </w:pPr>
      <w:r>
        <w:rPr>
          <w:rFonts w:eastAsia="Times New Roman"/>
          <w:szCs w:val="24"/>
        </w:rPr>
        <w:lastRenderedPageBreak/>
        <w:t xml:space="preserve">Τον λόγο έχει ο Πρόεδρος της Βουλής κ. Νικόλαος </w:t>
      </w:r>
      <w:proofErr w:type="spellStart"/>
      <w:r>
        <w:rPr>
          <w:rFonts w:eastAsia="Times New Roman"/>
          <w:szCs w:val="24"/>
        </w:rPr>
        <w:t>Βούτσης</w:t>
      </w:r>
      <w:proofErr w:type="spellEnd"/>
      <w:r>
        <w:rPr>
          <w:rFonts w:eastAsia="Times New Roman"/>
          <w:szCs w:val="24"/>
        </w:rPr>
        <w:t>.</w:t>
      </w:r>
    </w:p>
    <w:p w14:paraId="4BEE062E" w14:textId="77777777" w:rsidR="00431301" w:rsidRDefault="007E33ED">
      <w:pPr>
        <w:spacing w:line="600" w:lineRule="auto"/>
        <w:ind w:firstLine="709"/>
        <w:jc w:val="both"/>
        <w:rPr>
          <w:rFonts w:eastAsia="Times New Roman"/>
          <w:szCs w:val="24"/>
        </w:rPr>
      </w:pPr>
      <w:r>
        <w:rPr>
          <w:rFonts w:eastAsia="Times New Roman"/>
          <w:b/>
          <w:szCs w:val="24"/>
        </w:rPr>
        <w:t>ΝΙΚΟΛΑΟΣ ΒΟΥΤΣΗ</w:t>
      </w:r>
      <w:r>
        <w:rPr>
          <w:rFonts w:eastAsia="Times New Roman"/>
          <w:b/>
          <w:szCs w:val="24"/>
        </w:rPr>
        <w:t xml:space="preserve">Σ (Πρόεδρος της Βουλής): </w:t>
      </w:r>
      <w:r>
        <w:rPr>
          <w:rFonts w:eastAsia="Times New Roman"/>
          <w:szCs w:val="24"/>
        </w:rPr>
        <w:t xml:space="preserve">Κυρίες και κύριοι συνάδελφοι, ήταν και είναι πολύ σημαντικό το ότι γίνεται αυτή η συζήτηση στο </w:t>
      </w:r>
      <w:r>
        <w:rPr>
          <w:rFonts w:eastAsia="Times New Roman"/>
          <w:szCs w:val="24"/>
        </w:rPr>
        <w:t>ε</w:t>
      </w:r>
      <w:r>
        <w:rPr>
          <w:rFonts w:eastAsia="Times New Roman"/>
          <w:szCs w:val="24"/>
        </w:rPr>
        <w:t>λληνικό Κοινοβούλιο. Όσοι τη θεωρούσαν άχρηστη ή θεωρούσαν ότι μπορεί να δημιουργήσει προβλήματα και διχαστικά διλήμματα κάνουν πάρα πο</w:t>
      </w:r>
      <w:r>
        <w:rPr>
          <w:rFonts w:eastAsia="Times New Roman"/>
          <w:szCs w:val="24"/>
        </w:rPr>
        <w:t>λύ μεγάλο λάθος, διότι κάποιοι έχουν ξεφύγει. Και δεν εννοώ την ηγεσία της Χρυσής Αυγής, για την οποία γίνεται αυτή η πολιτική συζήτηση. Κάποιοι έχουν ξεφύγει σε όλη την Ευρώπη και αναπτύσσουν τα τελευταία χρόνια τις αναθεωρητικές ιστορικές σχολές, που οδη</w:t>
      </w:r>
      <w:r>
        <w:rPr>
          <w:rFonts w:eastAsia="Times New Roman"/>
          <w:szCs w:val="24"/>
        </w:rPr>
        <w:t xml:space="preserve">γούν ανενδοίαστα στην εξύμνηση «μαρτύρων» –κατ’ αυτούς και ηρώων- των υπέρ των ναζί αγώνων. </w:t>
      </w:r>
    </w:p>
    <w:p w14:paraId="4BEE062F" w14:textId="77777777" w:rsidR="00431301" w:rsidRDefault="007E33ED">
      <w:pPr>
        <w:spacing w:line="600" w:lineRule="auto"/>
        <w:ind w:firstLine="720"/>
        <w:jc w:val="both"/>
        <w:rPr>
          <w:rFonts w:eastAsia="Times New Roman"/>
          <w:szCs w:val="24"/>
        </w:rPr>
      </w:pPr>
      <w:r>
        <w:rPr>
          <w:rFonts w:eastAsia="Times New Roman"/>
          <w:szCs w:val="24"/>
        </w:rPr>
        <w:lastRenderedPageBreak/>
        <w:t xml:space="preserve">Κάποιοι έχουν ξεφύγει και στα καθ’ ημάς, διότι μοιράστηκαν σήμερα στους Έλληνες Βουλευτές κείμενα από εκπροσώπους </w:t>
      </w:r>
      <w:proofErr w:type="spellStart"/>
      <w:r>
        <w:rPr>
          <w:rFonts w:eastAsia="Times New Roman"/>
          <w:szCs w:val="24"/>
        </w:rPr>
        <w:t>παμμακεδονικών</w:t>
      </w:r>
      <w:proofErr w:type="spellEnd"/>
      <w:r>
        <w:rPr>
          <w:rFonts w:eastAsia="Times New Roman"/>
          <w:szCs w:val="24"/>
        </w:rPr>
        <w:t xml:space="preserve"> οργανώσεων της οικουμένης, τα οποί</w:t>
      </w:r>
      <w:r>
        <w:rPr>
          <w:rFonts w:eastAsia="Times New Roman"/>
          <w:szCs w:val="24"/>
        </w:rPr>
        <w:t>α είχαμε ακούσει προφορικά προ ημερών και δεν τους είχαμε αποδώσει σημασία. Τώρα μοιράστηκαν σε κάθε έναν Βουλευτή και ούτε λίγο ούτε πολύ μάς εγκαλούν για εσχάτη προδοσία. Λένε μέσα ότι η ποινή είναι ο θάνατος ή τα ισόβια</w:t>
      </w:r>
      <w:r>
        <w:rPr>
          <w:rFonts w:eastAsia="Times New Roman"/>
          <w:szCs w:val="24"/>
        </w:rPr>
        <w:t>,</w:t>
      </w:r>
      <w:r>
        <w:rPr>
          <w:rFonts w:eastAsia="Times New Roman"/>
          <w:szCs w:val="24"/>
        </w:rPr>
        <w:t xml:space="preserve"> εάν αποτολμήσει κανείς να ψηφίσε</w:t>
      </w:r>
      <w:r>
        <w:rPr>
          <w:rFonts w:eastAsia="Times New Roman"/>
          <w:szCs w:val="24"/>
        </w:rPr>
        <w:t xml:space="preserve">ι την πρόταση του Υπουργείου Εξωτερικών ή της ελληνικής Κυβέρνησης, εάν και όποτε έρθει και ωριμάσουν οι συνθήκες να έρθει η πρόταση για σύνθετη ονομασία στην </w:t>
      </w:r>
      <w:r>
        <w:rPr>
          <w:rFonts w:eastAsia="Times New Roman"/>
          <w:szCs w:val="24"/>
        </w:rPr>
        <w:t>ε</w:t>
      </w:r>
      <w:r>
        <w:rPr>
          <w:rFonts w:eastAsia="Times New Roman"/>
          <w:szCs w:val="24"/>
        </w:rPr>
        <w:t>λληνική Βουλή. Κάποιοι έχουν ξεφύγει και δεν είμαστε ούτε ουδέτεροι ούτε γραφειοκράτες που περνά</w:t>
      </w:r>
      <w:r>
        <w:rPr>
          <w:rFonts w:eastAsia="Times New Roman"/>
          <w:szCs w:val="24"/>
        </w:rPr>
        <w:t>με από δω</w:t>
      </w:r>
      <w:r>
        <w:rPr>
          <w:rFonts w:eastAsia="Times New Roman"/>
          <w:szCs w:val="24"/>
        </w:rPr>
        <w:t>,</w:t>
      </w:r>
      <w:r>
        <w:rPr>
          <w:rFonts w:eastAsia="Times New Roman"/>
          <w:szCs w:val="24"/>
        </w:rPr>
        <w:t xml:space="preserve"> για να τελειώνουμε την τρέχουσα νομοθετική </w:t>
      </w:r>
      <w:r>
        <w:rPr>
          <w:rFonts w:eastAsia="Times New Roman"/>
          <w:szCs w:val="24"/>
        </w:rPr>
        <w:lastRenderedPageBreak/>
        <w:t xml:space="preserve">εργασία και τα τρέχοντα προβλήματα και να κάνουμε πως δεν ακούμε ή πως δεν ξέρουμε τι μας συμβαίνει γύρω-γύρω. Επιτρέψτε μου να σας πω ότι αυτά είναι διχαστικά κηρύγματα. </w:t>
      </w:r>
    </w:p>
    <w:p w14:paraId="4BEE0630" w14:textId="77777777" w:rsidR="00431301" w:rsidRDefault="007E33ED">
      <w:pPr>
        <w:spacing w:line="600" w:lineRule="auto"/>
        <w:ind w:firstLine="720"/>
        <w:jc w:val="both"/>
        <w:rPr>
          <w:rFonts w:eastAsia="Times New Roman"/>
          <w:szCs w:val="24"/>
        </w:rPr>
      </w:pPr>
      <w:r>
        <w:rPr>
          <w:rFonts w:eastAsia="Times New Roman"/>
          <w:szCs w:val="24"/>
        </w:rPr>
        <w:t xml:space="preserve">Επίσης, θα ήθελα να σας πω το </w:t>
      </w:r>
      <w:r>
        <w:rPr>
          <w:rFonts w:eastAsia="Times New Roman"/>
          <w:szCs w:val="24"/>
        </w:rPr>
        <w:t>πολύ μικρό ιστορικό με βάση το οποίο έγινε τελικά αυτή η συζήτηση. Δεν θα γινόταν, διότι υπάρχει και ένα είδος υφέρποντος πολιτικού μιθριδατισμού μεταξύ μας και ως προς αυτό πράγματι άλλοι πρέπει να κάνουν λιγότερο ή περισσότερο την αυτοκριτική τους και πε</w:t>
      </w:r>
      <w:r>
        <w:rPr>
          <w:rFonts w:eastAsia="Times New Roman"/>
          <w:szCs w:val="24"/>
        </w:rPr>
        <w:t>ρνάμε διάφορα πράγματα σα</w:t>
      </w:r>
      <w:r>
        <w:rPr>
          <w:rFonts w:eastAsia="Times New Roman"/>
          <w:szCs w:val="24"/>
        </w:rPr>
        <w:t>ν</w:t>
      </w:r>
      <w:r>
        <w:rPr>
          <w:rFonts w:eastAsia="Times New Roman"/>
          <w:szCs w:val="24"/>
        </w:rPr>
        <w:t xml:space="preserve"> να μη συμβαίνει τίποτα. </w:t>
      </w:r>
    </w:p>
    <w:p w14:paraId="4BEE0631" w14:textId="77777777" w:rsidR="00431301" w:rsidRDefault="007E33ED">
      <w:pPr>
        <w:spacing w:line="600" w:lineRule="auto"/>
        <w:ind w:firstLine="720"/>
        <w:jc w:val="both"/>
        <w:rPr>
          <w:rFonts w:eastAsia="Times New Roman"/>
          <w:szCs w:val="24"/>
        </w:rPr>
      </w:pPr>
      <w:r>
        <w:rPr>
          <w:rFonts w:eastAsia="Times New Roman"/>
          <w:szCs w:val="24"/>
        </w:rPr>
        <w:t>Στην προηγούμενη συνεδρίαση ο εκπρόσωπος της Χρυσής Αυγής είχε πει για «</w:t>
      </w:r>
      <w:proofErr w:type="spellStart"/>
      <w:r>
        <w:rPr>
          <w:rFonts w:eastAsia="Times New Roman"/>
          <w:szCs w:val="24"/>
        </w:rPr>
        <w:t>βρωμότουρκους</w:t>
      </w:r>
      <w:proofErr w:type="spellEnd"/>
      <w:r>
        <w:rPr>
          <w:rFonts w:eastAsia="Times New Roman"/>
          <w:szCs w:val="24"/>
        </w:rPr>
        <w:t xml:space="preserve">». Το είπε τρεις φορές από δω πέρα, έτσι, αέρα-πατέρα. Πού βρισκόμαστε; Πώς μιλάμε έτσι; Τι </w:t>
      </w:r>
      <w:r>
        <w:rPr>
          <w:rFonts w:eastAsia="Times New Roman"/>
          <w:szCs w:val="24"/>
        </w:rPr>
        <w:lastRenderedPageBreak/>
        <w:t>δημιουργούμε; Τι προβλήματα</w:t>
      </w:r>
      <w:r>
        <w:rPr>
          <w:rFonts w:eastAsia="Times New Roman"/>
          <w:szCs w:val="24"/>
        </w:rPr>
        <w:t xml:space="preserve"> δημιουργούμε και στις διεθνείς σχέσεις της χώρας, αλλά όχι μόνο;</w:t>
      </w:r>
    </w:p>
    <w:p w14:paraId="4BEE0632" w14:textId="77777777" w:rsidR="00431301" w:rsidRDefault="007E33ED">
      <w:pPr>
        <w:spacing w:line="600" w:lineRule="auto"/>
        <w:ind w:firstLine="709"/>
        <w:jc w:val="both"/>
        <w:rPr>
          <w:rFonts w:eastAsia="Times New Roman"/>
          <w:szCs w:val="24"/>
        </w:rPr>
      </w:pPr>
      <w:r>
        <w:rPr>
          <w:rFonts w:eastAsia="Times New Roman"/>
          <w:szCs w:val="24"/>
        </w:rPr>
        <w:t>Λέω, λοιπόν: Τι δημιουργήθηκε πλέον; Σε μία συνεδρίαση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-και είμαι απολύτως σαφής, κάνω πολιτική εκτίμηση- υπήρξε απολύτως μια στρατηγική έντασης γύρω απ’ αυτό το ζήτημα για την αξ</w:t>
      </w:r>
      <w:r>
        <w:rPr>
          <w:rFonts w:eastAsia="Times New Roman"/>
          <w:szCs w:val="24"/>
        </w:rPr>
        <w:t>ιοποίηση κάποιων λίγων, αλλά πολύ ακραίων</w:t>
      </w:r>
      <w:r>
        <w:rPr>
          <w:rFonts w:eastAsia="Times New Roman"/>
          <w:szCs w:val="24"/>
        </w:rPr>
        <w:t>,</w:t>
      </w:r>
      <w:r>
        <w:rPr>
          <w:rFonts w:eastAsia="Times New Roman"/>
          <w:szCs w:val="24"/>
        </w:rPr>
        <w:t xml:space="preserve"> φωνών στα δύο μεγάλα συλλαλητήρια που έγιναν στη χώρα μας. </w:t>
      </w:r>
    </w:p>
    <w:p w14:paraId="4BEE0633" w14:textId="77777777" w:rsidR="00431301" w:rsidRDefault="007E33ED">
      <w:pPr>
        <w:spacing w:line="600" w:lineRule="auto"/>
        <w:ind w:firstLine="709"/>
        <w:jc w:val="both"/>
        <w:rPr>
          <w:rFonts w:eastAsia="Times New Roman"/>
          <w:szCs w:val="24"/>
        </w:rPr>
      </w:pPr>
      <w:r>
        <w:rPr>
          <w:rFonts w:eastAsia="Times New Roman"/>
          <w:szCs w:val="24"/>
        </w:rPr>
        <w:t>Είμαι πάρα πολύ σαφής. Υπήρξε μια στρατηγική</w:t>
      </w:r>
      <w:r>
        <w:rPr>
          <w:rFonts w:eastAsia="Times New Roman"/>
          <w:szCs w:val="24"/>
        </w:rPr>
        <w:t>,</w:t>
      </w:r>
      <w:r>
        <w:rPr>
          <w:rFonts w:eastAsia="Times New Roman"/>
          <w:szCs w:val="24"/>
        </w:rPr>
        <w:t xml:space="preserve"> που ήρθε ο ένας Βουλευτής της Χρυσής Αυγής και ούτε λίγο ούτε πολύ είπε ευθύτατα, πέραν όλων των άλλων: «Κο</w:t>
      </w:r>
      <w:r>
        <w:rPr>
          <w:rFonts w:eastAsia="Times New Roman"/>
          <w:szCs w:val="24"/>
        </w:rPr>
        <w:t xml:space="preserve">ιτάξτε, όταν έρθουμε εμείς στα πράγματα, εσείς θα πάτε σε στρατόπεδα να σπάτε πέτρες» </w:t>
      </w:r>
      <w:r>
        <w:rPr>
          <w:rFonts w:eastAsia="Times New Roman"/>
          <w:szCs w:val="24"/>
        </w:rPr>
        <w:lastRenderedPageBreak/>
        <w:t>κ.λπ</w:t>
      </w:r>
      <w:r>
        <w:rPr>
          <w:rFonts w:eastAsia="Times New Roman"/>
          <w:szCs w:val="24"/>
        </w:rPr>
        <w:t>.</w:t>
      </w:r>
      <w:r>
        <w:rPr>
          <w:rFonts w:eastAsia="Times New Roman"/>
          <w:szCs w:val="24"/>
        </w:rPr>
        <w:t>. Είναι μέσα στα Πρακτικά της Βουλής αυτά. Δεν το καταλάβαμε; Δεν καταλάβαμε τίποτα; Δεν το άκουσα σε κανένα δελτίο ειδήσεων, χτύπα ξύλο.</w:t>
      </w:r>
    </w:p>
    <w:p w14:paraId="4BEE0634" w14:textId="77777777" w:rsidR="00431301" w:rsidRDefault="007E33ED">
      <w:pPr>
        <w:spacing w:line="600" w:lineRule="auto"/>
        <w:ind w:firstLine="709"/>
        <w:jc w:val="both"/>
        <w:rPr>
          <w:rFonts w:eastAsia="Times New Roman"/>
          <w:szCs w:val="24"/>
        </w:rPr>
      </w:pPr>
      <w:r>
        <w:rPr>
          <w:rFonts w:eastAsia="Times New Roman"/>
          <w:szCs w:val="24"/>
        </w:rPr>
        <w:t>Αμέσως μετά –γι’ αυτό μιλάω</w:t>
      </w:r>
      <w:r>
        <w:rPr>
          <w:rFonts w:eastAsia="Times New Roman"/>
          <w:szCs w:val="24"/>
        </w:rPr>
        <w:t xml:space="preserve"> για μια κλιμάκωση, για την οποία κανείς δεν έχει δικαίωμα να σιωπά και να κάνει πως δεν καταλαβαίνει-</w:t>
      </w:r>
      <w:r>
        <w:rPr>
          <w:rFonts w:eastAsia="Times New Roman"/>
          <w:szCs w:val="24"/>
        </w:rPr>
        <w:t>,</w:t>
      </w:r>
      <w:r>
        <w:rPr>
          <w:rFonts w:eastAsia="Times New Roman"/>
          <w:szCs w:val="24"/>
        </w:rPr>
        <w:t xml:space="preserve"> αμέσως ύστερα, στην κρίσιμη συνεδρίαση της Επιτροπής Άμυνας, ειπώθηκαν αυτά τα ανατριχιαστικά περί Τούρκων πρακτόρων, κατασκόπων, ας πούμε, κ.λπ</w:t>
      </w:r>
      <w:r>
        <w:rPr>
          <w:rFonts w:eastAsia="Times New Roman"/>
          <w:szCs w:val="24"/>
        </w:rPr>
        <w:t>.</w:t>
      </w:r>
      <w:r>
        <w:rPr>
          <w:rFonts w:eastAsia="Times New Roman"/>
          <w:szCs w:val="24"/>
        </w:rPr>
        <w:t xml:space="preserve">. </w:t>
      </w:r>
    </w:p>
    <w:p w14:paraId="4BEE0635" w14:textId="77777777" w:rsidR="00431301" w:rsidRDefault="007E33ED">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αμέσως ύστερα</w:t>
      </w:r>
      <w:r>
        <w:rPr>
          <w:rFonts w:eastAsia="Times New Roman"/>
          <w:szCs w:val="24"/>
        </w:rPr>
        <w:t>,</w:t>
      </w:r>
      <w:r>
        <w:rPr>
          <w:rFonts w:eastAsia="Times New Roman"/>
          <w:szCs w:val="24"/>
        </w:rPr>
        <w:t xml:space="preserve"> όταν έγινε πια η συζήτηση σε επίπεδο Αρχηγών κομμάτων και θα περίμενε κανείς -και εγώ τότε τοποθετήθηκα για πρώτη φορά- ο Αρχηγός της Χρυσής Αυγής να δώσει διευκρινίσεις γι’ αυτά τα ζητήματα από αυτό το Βήμα, βγήκε και είπε ευθύτατα προς όλο</w:t>
      </w:r>
      <w:r>
        <w:rPr>
          <w:rFonts w:eastAsia="Times New Roman"/>
          <w:szCs w:val="24"/>
        </w:rPr>
        <w:t xml:space="preserve">υς τους υπόλοιπους Βουλευτές ότι θα πρέπει να </w:t>
      </w:r>
      <w:r>
        <w:rPr>
          <w:rFonts w:eastAsia="Times New Roman"/>
          <w:szCs w:val="24"/>
        </w:rPr>
        <w:lastRenderedPageBreak/>
        <w:t xml:space="preserve">καλέσετε εσείς, συνάδελφοι Έλληνες πολίτες, αυτούς τους Βουλευτές -εν προκειμένω τέσσερις είναι αυτή τη φορά, διότι επί δεκαετίες είναι διάφοροι συνάδελφοι του μουσουλμανικού θρησκεύματος- να δηλώσουν εδώ ποια </w:t>
      </w:r>
      <w:r>
        <w:rPr>
          <w:rFonts w:eastAsia="Times New Roman"/>
          <w:szCs w:val="24"/>
        </w:rPr>
        <w:t>πατρίδα έχουν, ποια σημαία έχουν, ποιο θρήσκευμα έχουν, τι πιστεύουν.</w:t>
      </w:r>
    </w:p>
    <w:p w14:paraId="4BEE0636" w14:textId="77777777" w:rsidR="00431301" w:rsidRDefault="007E33ED">
      <w:pPr>
        <w:spacing w:line="600" w:lineRule="auto"/>
        <w:ind w:firstLine="720"/>
        <w:jc w:val="both"/>
        <w:rPr>
          <w:rFonts w:eastAsia="Times New Roman"/>
          <w:szCs w:val="24"/>
        </w:rPr>
      </w:pPr>
      <w:r>
        <w:rPr>
          <w:rFonts w:eastAsia="Times New Roman"/>
          <w:szCs w:val="24"/>
        </w:rPr>
        <w:t>Και βγήκα εγώ και απάντησα -δείτε τα Πρακτικά της Βουλής- ότι με αυτές τις σημαίες εδώ, με τον εκλογικό νόμο, με το Σύνταγμα, με τους πολιτικούς νόμους, τα πάντα, με το πώς εκλέγονται οι</w:t>
      </w:r>
      <w:r>
        <w:rPr>
          <w:rFonts w:eastAsia="Times New Roman"/>
          <w:szCs w:val="24"/>
        </w:rPr>
        <w:t xml:space="preserve"> Βουλευτές και αφού όλοι γνωρίζουμε όλο το θεσμικό πλέγμα από το οποίο ερχόμαστε εδώ ως εκπρόσωποι του λαού και του έθνους κατά το άρθρο, είναι τουλάχιστον πρόκληση να καλείται οποιοσδήποτε Έλληνας Βουλευτής εδώ να δηλώσει αυτά τα οποία ζήταγε ο κ. </w:t>
      </w:r>
      <w:proofErr w:type="spellStart"/>
      <w:r>
        <w:rPr>
          <w:rFonts w:eastAsia="Times New Roman"/>
          <w:szCs w:val="24"/>
        </w:rPr>
        <w:t>Μιχαλολ</w:t>
      </w:r>
      <w:r>
        <w:rPr>
          <w:rFonts w:eastAsia="Times New Roman"/>
          <w:szCs w:val="24"/>
        </w:rPr>
        <w:t>ιάκος</w:t>
      </w:r>
      <w:proofErr w:type="spellEnd"/>
      <w:r>
        <w:rPr>
          <w:rFonts w:eastAsia="Times New Roman"/>
          <w:szCs w:val="24"/>
        </w:rPr>
        <w:t xml:space="preserve">. </w:t>
      </w:r>
    </w:p>
    <w:p w14:paraId="4BEE0637" w14:textId="77777777" w:rsidR="00431301" w:rsidRDefault="007E33ED">
      <w:pPr>
        <w:spacing w:line="600" w:lineRule="auto"/>
        <w:ind w:firstLine="720"/>
        <w:jc w:val="both"/>
        <w:rPr>
          <w:rFonts w:eastAsia="Times New Roman"/>
          <w:szCs w:val="24"/>
        </w:rPr>
      </w:pPr>
      <w:r>
        <w:rPr>
          <w:rFonts w:eastAsia="Times New Roman"/>
          <w:szCs w:val="24"/>
        </w:rPr>
        <w:lastRenderedPageBreak/>
        <w:t>Τι έγινε, λοιπόν, για να δείτε τώρα πώς μπαίνει και η διαδικασία το</w:t>
      </w:r>
      <w:r>
        <w:rPr>
          <w:rFonts w:eastAsia="Times New Roman"/>
          <w:szCs w:val="24"/>
        </w:rPr>
        <w:t>ύ</w:t>
      </w:r>
      <w:r>
        <w:rPr>
          <w:rFonts w:eastAsia="Times New Roman"/>
          <w:szCs w:val="24"/>
        </w:rPr>
        <w:t xml:space="preserve">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xml:space="preserve"> από δίπλα. Την επόμενη μέρα κάνα δύο φιλικά προσκείμενοι προς τους κυρίους είπαν ότι ο Πρόεδρος της Βουλής είπε ότι ο καθένας μπορεί να έχει όποια πατρίδα και όποιο έθνο</w:t>
      </w:r>
      <w:r>
        <w:rPr>
          <w:rFonts w:eastAsia="Times New Roman"/>
          <w:szCs w:val="24"/>
        </w:rPr>
        <w:t>ς θέλει και όποια σημαία να πιστεύει κ.λπ.</w:t>
      </w:r>
      <w:r>
        <w:rPr>
          <w:rFonts w:eastAsia="Times New Roman"/>
          <w:szCs w:val="24"/>
        </w:rPr>
        <w:t>.</w:t>
      </w:r>
      <w:r>
        <w:rPr>
          <w:rFonts w:eastAsia="Times New Roman"/>
          <w:szCs w:val="24"/>
        </w:rPr>
        <w:t xml:space="preserve"> </w:t>
      </w:r>
    </w:p>
    <w:p w14:paraId="4BEE0638" w14:textId="77777777" w:rsidR="00431301" w:rsidRDefault="007E33ED">
      <w:pPr>
        <w:spacing w:line="600" w:lineRule="auto"/>
        <w:ind w:firstLine="720"/>
        <w:jc w:val="both"/>
        <w:rPr>
          <w:rFonts w:eastAsia="Times New Roman"/>
          <w:szCs w:val="24"/>
        </w:rPr>
      </w:pPr>
      <w:r>
        <w:rPr>
          <w:rFonts w:eastAsia="Times New Roman"/>
          <w:szCs w:val="24"/>
        </w:rPr>
        <w:t>Κάποιοι άλλοι το πήγαν ακόμα π</w:t>
      </w:r>
      <w:r>
        <w:rPr>
          <w:rFonts w:eastAsia="Times New Roman"/>
          <w:szCs w:val="24"/>
        </w:rPr>
        <w:t>α</w:t>
      </w:r>
      <w:r>
        <w:rPr>
          <w:rFonts w:eastAsia="Times New Roman"/>
          <w:szCs w:val="24"/>
        </w:rPr>
        <w:t xml:space="preserve">ραπέρα, τώρα επί μια εβδομάδα το λένε. Μέχρι ένας Αντιπρόεδρος της Βουλής, χωρίς να διαβάσει τα Πρακτικά, είπε ότι βεβαίως διαφωνώ με τον κ. </w:t>
      </w:r>
      <w:proofErr w:type="spellStart"/>
      <w:r>
        <w:rPr>
          <w:rFonts w:eastAsia="Times New Roman"/>
          <w:szCs w:val="24"/>
        </w:rPr>
        <w:t>Βούτση</w:t>
      </w:r>
      <w:proofErr w:type="spellEnd"/>
      <w:r>
        <w:rPr>
          <w:rFonts w:eastAsia="Times New Roman"/>
          <w:szCs w:val="24"/>
        </w:rPr>
        <w:t xml:space="preserve"> ότι ο καθένας μπορεί να έχει όπο</w:t>
      </w:r>
      <w:r>
        <w:rPr>
          <w:rFonts w:eastAsia="Times New Roman"/>
          <w:szCs w:val="24"/>
        </w:rPr>
        <w:t>ια πατρίδα θέλει εδώ πέρα μέσα, να λέει κ.λπ</w:t>
      </w:r>
      <w:r>
        <w:rPr>
          <w:rFonts w:eastAsia="Times New Roman"/>
          <w:szCs w:val="24"/>
        </w:rPr>
        <w:t>.</w:t>
      </w:r>
      <w:r>
        <w:rPr>
          <w:rFonts w:eastAsia="Times New Roman"/>
          <w:szCs w:val="24"/>
        </w:rPr>
        <w:t xml:space="preserve">. Εκεί φτάσαμε, εκεί καταντήσαμε. </w:t>
      </w:r>
    </w:p>
    <w:p w14:paraId="4BEE0639" w14:textId="77777777" w:rsidR="00431301" w:rsidRDefault="007E33ED">
      <w:pPr>
        <w:spacing w:line="600" w:lineRule="auto"/>
        <w:ind w:firstLine="720"/>
        <w:jc w:val="both"/>
        <w:rPr>
          <w:rFonts w:eastAsia="Times New Roman"/>
          <w:szCs w:val="24"/>
        </w:rPr>
      </w:pPr>
      <w:r>
        <w:rPr>
          <w:rFonts w:eastAsia="Times New Roman"/>
          <w:szCs w:val="24"/>
        </w:rPr>
        <w:t xml:space="preserve">Επειδή, πλέον, δεν κάνουμε αγορεύσεις, δεν φέρνουμε επιχειρήματα, ασχολούμαστε με τις ατάκες, με τα </w:t>
      </w:r>
      <w:r>
        <w:rPr>
          <w:rFonts w:eastAsia="Times New Roman"/>
          <w:szCs w:val="24"/>
          <w:lang w:val="en-US"/>
        </w:rPr>
        <w:t>tweet</w:t>
      </w:r>
      <w:r>
        <w:rPr>
          <w:rFonts w:eastAsia="Times New Roman"/>
          <w:szCs w:val="24"/>
        </w:rPr>
        <w:t xml:space="preserve"> και με όσους από </w:t>
      </w:r>
      <w:r>
        <w:rPr>
          <w:rFonts w:eastAsia="Times New Roman"/>
          <w:szCs w:val="24"/>
        </w:rPr>
        <w:lastRenderedPageBreak/>
        <w:t>τα μέσα ενημέρωσης μας επιδαψιλεύουν τιμές ούτε διαβά</w:t>
      </w:r>
      <w:r>
        <w:rPr>
          <w:rFonts w:eastAsia="Times New Roman"/>
          <w:szCs w:val="24"/>
        </w:rPr>
        <w:t>ζουμε τίποτα. Καταγγέλλουμε ασυστόλως.</w:t>
      </w:r>
    </w:p>
    <w:p w14:paraId="4BEE063A"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BEE063B"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Αυτό έγινε</w:t>
      </w:r>
      <w:r>
        <w:rPr>
          <w:rFonts w:eastAsia="Times New Roman" w:cs="Times New Roman"/>
          <w:szCs w:val="24"/>
        </w:rPr>
        <w:t>,</w:t>
      </w:r>
      <w:r>
        <w:rPr>
          <w:rFonts w:eastAsia="Times New Roman" w:cs="Times New Roman"/>
          <w:szCs w:val="24"/>
        </w:rPr>
        <w:t xml:space="preserve"> λοιπόν, και ύστερα ακολουθήθηκε η διαδικασία την οποία η κυρία Πρόεδρος σας την είπε αναλυτικά.</w:t>
      </w:r>
    </w:p>
    <w:p w14:paraId="4BEE063C"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Και ερχόμαστε εδώ σήμερα και λέμε να τιμηθεί ο </w:t>
      </w:r>
      <w:r>
        <w:rPr>
          <w:rFonts w:eastAsia="Times New Roman" w:cs="Times New Roman"/>
          <w:szCs w:val="24"/>
        </w:rPr>
        <w:t xml:space="preserve">ήρωας </w:t>
      </w:r>
      <w:proofErr w:type="spellStart"/>
      <w:r>
        <w:rPr>
          <w:rFonts w:eastAsia="Times New Roman" w:cs="Times New Roman"/>
          <w:szCs w:val="24"/>
        </w:rPr>
        <w:t>Παπαμελετίου</w:t>
      </w:r>
      <w:proofErr w:type="spellEnd"/>
      <w:r>
        <w:rPr>
          <w:rFonts w:eastAsia="Times New Roman" w:cs="Times New Roman"/>
          <w:szCs w:val="24"/>
        </w:rPr>
        <w:t>, σε αντίστιξη</w:t>
      </w:r>
      <w:r>
        <w:rPr>
          <w:rFonts w:eastAsia="Times New Roman" w:cs="Times New Roman"/>
          <w:szCs w:val="24"/>
        </w:rPr>
        <w:t>,</w:t>
      </w:r>
      <w:r>
        <w:rPr>
          <w:rFonts w:eastAsia="Times New Roman" w:cs="Times New Roman"/>
          <w:szCs w:val="24"/>
        </w:rPr>
        <w:t xml:space="preserve"> άραγε</w:t>
      </w:r>
      <w:r>
        <w:rPr>
          <w:rFonts w:eastAsia="Times New Roman" w:cs="Times New Roman"/>
          <w:szCs w:val="24"/>
        </w:rPr>
        <w:t>,</w:t>
      </w:r>
      <w:r>
        <w:rPr>
          <w:rFonts w:eastAsia="Times New Roman" w:cs="Times New Roman"/>
          <w:szCs w:val="24"/>
        </w:rPr>
        <w:t xml:space="preserve"> με τι; Ο </w:t>
      </w:r>
      <w:r>
        <w:rPr>
          <w:rFonts w:eastAsia="Times New Roman" w:cs="Times New Roman"/>
          <w:szCs w:val="24"/>
        </w:rPr>
        <w:t>Φ</w:t>
      </w:r>
      <w:r>
        <w:rPr>
          <w:rFonts w:eastAsia="Times New Roman" w:cs="Times New Roman"/>
          <w:szCs w:val="24"/>
        </w:rPr>
        <w:t>άκελος της Κύπρου από εδώ έφυγε με απόφαση αυτής της Ολομέλειας της Βουλής. Βρίσκεται στην Κύπρο και από τον Ιούλιο και ύστερα θα βγουν οι τρεις πρώτοι τόμοι από τους τριάντα δύο δημόσια, που καθένας πλέον</w:t>
      </w:r>
      <w:r>
        <w:rPr>
          <w:rFonts w:eastAsia="Times New Roman" w:cs="Times New Roman"/>
          <w:szCs w:val="24"/>
        </w:rPr>
        <w:t xml:space="preserve">, </w:t>
      </w:r>
      <w:r>
        <w:rPr>
          <w:rFonts w:eastAsia="Times New Roman" w:cs="Times New Roman"/>
          <w:szCs w:val="24"/>
        </w:rPr>
        <w:lastRenderedPageBreak/>
        <w:t>συλλογικότητες, επιστήμονας ή ο απλός άνθρωπος, μετά την παρέλευση όλου αυτού του χρόνου θα μπορεί να βγάλει τα συμπεράσματά του.</w:t>
      </w:r>
    </w:p>
    <w:p w14:paraId="4BEE063D"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Όμως, δεν υπήρχε ούτε υπάρχει ανάγκη να ανοίξουν αυτά τα οποία τα έχουμε δει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Φ</w:t>
      </w:r>
      <w:r>
        <w:rPr>
          <w:rFonts w:eastAsia="Times New Roman" w:cs="Times New Roman"/>
          <w:szCs w:val="24"/>
        </w:rPr>
        <w:t>άκελο της Κύπρου ή να δημοσιοποιηθούν μεθ</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για να πούμε και να </w:t>
      </w:r>
      <w:proofErr w:type="spellStart"/>
      <w:r>
        <w:rPr>
          <w:rFonts w:eastAsia="Times New Roman" w:cs="Times New Roman"/>
          <w:szCs w:val="24"/>
        </w:rPr>
        <w:t>ανασυστήσουμε</w:t>
      </w:r>
      <w:proofErr w:type="spellEnd"/>
      <w:r>
        <w:rPr>
          <w:rFonts w:eastAsia="Times New Roman" w:cs="Times New Roman"/>
          <w:szCs w:val="24"/>
        </w:rPr>
        <w:t xml:space="preserve"> τη συλλογική μνήμη, διότι και εκεί επιχειρείται μια βάναυση συντηρητική, αντιδραστική, ακροδεξιά χουντικού τύπου αναθεώρηση για τις βαρύτατες ευθύνες που είχε το χουντικό καθεστώς, του οποίου λάτρεις και εκπρόσωποι </w:t>
      </w:r>
      <w:r>
        <w:rPr>
          <w:rFonts w:eastAsia="Times New Roman" w:cs="Times New Roman"/>
          <w:szCs w:val="24"/>
        </w:rPr>
        <w:t>είναι οι κύριοι της Χρυσής Αυγής στη μεγάλη τραγωδία της Κύπρου.</w:t>
      </w:r>
    </w:p>
    <w:p w14:paraId="4BEE063E"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BEE063F"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 xml:space="preserve">Στη μεγάλη τραγωδία της Κύπρου, στην τραγωδία που έζησε ως διοικητής ο </w:t>
      </w:r>
      <w:proofErr w:type="spellStart"/>
      <w:r>
        <w:rPr>
          <w:rFonts w:eastAsia="Times New Roman" w:cs="Times New Roman"/>
          <w:szCs w:val="24"/>
        </w:rPr>
        <w:t>Παπαμελετίου</w:t>
      </w:r>
      <w:proofErr w:type="spellEnd"/>
      <w:r>
        <w:rPr>
          <w:rFonts w:eastAsia="Times New Roman" w:cs="Times New Roman"/>
          <w:szCs w:val="24"/>
        </w:rPr>
        <w:t xml:space="preserve"> εκείνα τα δύο βράδια για το πώς πηγαίναν τα σήματα και φεύγαν, </w:t>
      </w:r>
      <w:r>
        <w:rPr>
          <w:rFonts w:eastAsia="Times New Roman" w:cs="Times New Roman"/>
          <w:szCs w:val="24"/>
        </w:rPr>
        <w:t xml:space="preserve">για το πώς έπεσε το </w:t>
      </w:r>
      <w:proofErr w:type="spellStart"/>
      <w:r>
        <w:rPr>
          <w:rFonts w:eastAsia="Times New Roman" w:cs="Times New Roman"/>
          <w:szCs w:val="24"/>
        </w:rPr>
        <w:t>Νοράτλας</w:t>
      </w:r>
      <w:proofErr w:type="spellEnd"/>
      <w:r>
        <w:rPr>
          <w:rFonts w:eastAsia="Times New Roman" w:cs="Times New Roman"/>
          <w:szCs w:val="24"/>
        </w:rPr>
        <w:t>, διότι το σήμα είχε έρθει ήδη δύο ώρες πριν στην Κύπρο, αλλά δεν είχε φτάσει ποτέ στον ίδιο</w:t>
      </w:r>
      <w:r>
        <w:rPr>
          <w:rFonts w:eastAsia="Times New Roman" w:cs="Times New Roman"/>
          <w:szCs w:val="24"/>
        </w:rPr>
        <w:t>,</w:t>
      </w:r>
      <w:r>
        <w:rPr>
          <w:rFonts w:eastAsia="Times New Roman" w:cs="Times New Roman"/>
          <w:szCs w:val="24"/>
        </w:rPr>
        <w:t xml:space="preserve"> για να μην πυροβολήσουν οι δικοί μας και άλλα και άλλα. </w:t>
      </w:r>
    </w:p>
    <w:p w14:paraId="4BEE0640"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Θα τα διαβάσουν όλοι και θα καταλάβουν και με ποια αεροπλάνα έφτασαν τότε εκε</w:t>
      </w:r>
      <w:r>
        <w:rPr>
          <w:rFonts w:eastAsia="Times New Roman" w:cs="Times New Roman"/>
          <w:szCs w:val="24"/>
        </w:rPr>
        <w:t>ί, μετά από πόσες αλλαγές έγιναν από τα πολιτικά αεροπλάνα τελικά σε στρατιωτικά αεροπλάνα</w:t>
      </w:r>
      <w:r>
        <w:rPr>
          <w:rFonts w:eastAsia="Times New Roman" w:cs="Times New Roman"/>
          <w:szCs w:val="24"/>
        </w:rPr>
        <w:t>,</w:t>
      </w:r>
      <w:r>
        <w:rPr>
          <w:rFonts w:eastAsia="Times New Roman" w:cs="Times New Roman"/>
          <w:szCs w:val="24"/>
        </w:rPr>
        <w:t xml:space="preserve"> για να πάνε οι μοίρες κάτω</w:t>
      </w:r>
      <w:r>
        <w:rPr>
          <w:rFonts w:eastAsia="Times New Roman" w:cs="Times New Roman"/>
          <w:szCs w:val="24"/>
        </w:rPr>
        <w:t>,</w:t>
      </w:r>
      <w:r>
        <w:rPr>
          <w:rFonts w:eastAsia="Times New Roman" w:cs="Times New Roman"/>
          <w:szCs w:val="24"/>
        </w:rPr>
        <w:t xml:space="preserve"> και μετά από πόσο χρονικό διάστημα και τι έγινε με τα υποβρύχιά μας, για να μην πούμε προφανώς το προφανέστερο, δηλαδή το πραξικόπημα</w:t>
      </w:r>
      <w:r>
        <w:rPr>
          <w:rFonts w:eastAsia="Times New Roman" w:cs="Times New Roman"/>
          <w:szCs w:val="24"/>
        </w:rPr>
        <w:t xml:space="preserve"> το οποίο οργανώθηκε εναντίον του Μακαρίου και άνοιξε πόρτες, παράθυρα σε διχασμούς, σε εμφύλιους </w:t>
      </w:r>
      <w:r>
        <w:rPr>
          <w:rFonts w:eastAsia="Times New Roman" w:cs="Times New Roman"/>
          <w:szCs w:val="24"/>
        </w:rPr>
        <w:lastRenderedPageBreak/>
        <w:t>μέσα στην Κύπρο και σε πλήρη αξιοποίηση από την πλευρά της Τουρκίας σχεδίων που είχαν ετοιμάσει</w:t>
      </w:r>
      <w:r>
        <w:rPr>
          <w:rFonts w:eastAsia="Times New Roman" w:cs="Times New Roman"/>
          <w:szCs w:val="24"/>
        </w:rPr>
        <w:t>,</w:t>
      </w:r>
      <w:r>
        <w:rPr>
          <w:rFonts w:eastAsia="Times New Roman" w:cs="Times New Roman"/>
          <w:szCs w:val="24"/>
        </w:rPr>
        <w:t xml:space="preserve"> για να κάνουν την εισβολή στην Κύπρο. Και έρχονται σήμερα </w:t>
      </w:r>
      <w:r w:rsidRPr="00904DF4">
        <w:rPr>
          <w:rFonts w:eastAsia="Times New Roman" w:cs="Times New Roman"/>
          <w:szCs w:val="24"/>
        </w:rPr>
        <w:t>και</w:t>
      </w:r>
      <w:r w:rsidRPr="00904DF4">
        <w:rPr>
          <w:rFonts w:eastAsia="Times New Roman" w:cs="Times New Roman"/>
          <w:szCs w:val="24"/>
        </w:rPr>
        <w:t xml:space="preserve"> μας μιλάνε για αυτά τα πράγματα.</w:t>
      </w:r>
    </w:p>
    <w:p w14:paraId="4BEE0641" w14:textId="77777777" w:rsidR="00431301" w:rsidRDefault="007E33ED">
      <w:pPr>
        <w:spacing w:line="600" w:lineRule="auto"/>
        <w:ind w:firstLine="720"/>
        <w:jc w:val="both"/>
        <w:rPr>
          <w:rFonts w:eastAsia="Times New Roman" w:cs="Times New Roman"/>
          <w:color w:val="000000" w:themeColor="text1"/>
          <w:szCs w:val="24"/>
        </w:rPr>
      </w:pPr>
      <w:r w:rsidRPr="00474E52">
        <w:rPr>
          <w:rFonts w:eastAsia="Times New Roman" w:cs="Times New Roman"/>
          <w:color w:val="000000" w:themeColor="text1"/>
          <w:szCs w:val="24"/>
        </w:rPr>
        <w:t xml:space="preserve">Κυρίες και κύριοι συνάδελφοι, είναι σαφές ότι αυτή η Βουλή, η οποία αποκαλείται και </w:t>
      </w:r>
      <w:r w:rsidRPr="00474E52">
        <w:rPr>
          <w:rFonts w:eastAsia="Times New Roman" w:cs="Times New Roman"/>
          <w:color w:val="000000" w:themeColor="text1"/>
          <w:szCs w:val="24"/>
        </w:rPr>
        <w:t>«</w:t>
      </w:r>
      <w:r w:rsidRPr="00474E52">
        <w:rPr>
          <w:rFonts w:eastAsia="Times New Roman" w:cs="Times New Roman"/>
          <w:color w:val="000000" w:themeColor="text1"/>
          <w:szCs w:val="24"/>
        </w:rPr>
        <w:t xml:space="preserve">ναός της </w:t>
      </w:r>
      <w:r w:rsidRPr="00474E52">
        <w:rPr>
          <w:rFonts w:eastAsia="Times New Roman" w:cs="Times New Roman"/>
          <w:color w:val="000000" w:themeColor="text1"/>
          <w:szCs w:val="24"/>
        </w:rPr>
        <w:t>δ</w:t>
      </w:r>
      <w:r w:rsidRPr="00474E52">
        <w:rPr>
          <w:rFonts w:eastAsia="Times New Roman" w:cs="Times New Roman"/>
          <w:color w:val="000000" w:themeColor="text1"/>
          <w:szCs w:val="24"/>
        </w:rPr>
        <w:t>ημοκρατίας</w:t>
      </w:r>
      <w:r w:rsidRPr="00474E52">
        <w:rPr>
          <w:rFonts w:eastAsia="Times New Roman" w:cs="Times New Roman"/>
          <w:color w:val="000000" w:themeColor="text1"/>
          <w:szCs w:val="24"/>
        </w:rPr>
        <w:t>»,</w:t>
      </w:r>
      <w:r w:rsidRPr="00474E52">
        <w:rPr>
          <w:rFonts w:eastAsia="Times New Roman" w:cs="Times New Roman"/>
          <w:color w:val="000000" w:themeColor="text1"/>
          <w:szCs w:val="24"/>
        </w:rPr>
        <w:t xml:space="preserve"> όταν γίνονται οι ξεναγήσεις εδώ κ.λπ., προφανέστατα κι επειδή είναι έτσι το ελληνικό Σύνταγμα -και κατά τη γνώμη μ</w:t>
      </w:r>
      <w:r w:rsidRPr="00474E52">
        <w:rPr>
          <w:rFonts w:eastAsia="Times New Roman" w:cs="Times New Roman"/>
          <w:color w:val="000000" w:themeColor="text1"/>
          <w:szCs w:val="24"/>
        </w:rPr>
        <w:t xml:space="preserve">ου σωστά είναι έτσι το ελληνικό Σύνταγμα- δίνει τη δυνατότητα παρουσίας, παρέμβασης και ισότιμης λειτουργίας των αρνητών της </w:t>
      </w:r>
      <w:r w:rsidRPr="00474E52">
        <w:rPr>
          <w:rFonts w:eastAsia="Times New Roman" w:cs="Times New Roman"/>
          <w:color w:val="000000" w:themeColor="text1"/>
          <w:szCs w:val="24"/>
        </w:rPr>
        <w:t>δ</w:t>
      </w:r>
      <w:r w:rsidRPr="00474E52">
        <w:rPr>
          <w:rFonts w:eastAsia="Times New Roman" w:cs="Times New Roman"/>
          <w:color w:val="000000" w:themeColor="text1"/>
          <w:szCs w:val="24"/>
        </w:rPr>
        <w:t xml:space="preserve">ημοκρατίας, με κάθε προσπάθεια, περίπτωση το έχουν πει και το έχουν δηλώσει σε όλες τις περιπτώσεις. </w:t>
      </w:r>
    </w:p>
    <w:p w14:paraId="4BEE0642"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όμως, να σας </w:t>
      </w:r>
      <w:r>
        <w:rPr>
          <w:rFonts w:eastAsia="Times New Roman" w:cs="Times New Roman"/>
          <w:szCs w:val="24"/>
        </w:rPr>
        <w:t>πω ότι δεν είναι δυνατόν η Βουλή να βρίσκεται σε ομηρία, δεν είναι δυνατόν η Βουλή να σιωπά, δεν είναι δυνατόν να κάνουμε συμψηφισμούς, δεν είναι δυνατόν να εθελοτυφλούμε, δεν είναι δυνατόν να δίνουμε άλλοθι, δεν είναι δυνατόν να δίνουμε ασυλία σε αυτόν το</w:t>
      </w:r>
      <w:r>
        <w:rPr>
          <w:rFonts w:eastAsia="Times New Roman" w:cs="Times New Roman"/>
          <w:szCs w:val="24"/>
        </w:rPr>
        <w:t xml:space="preserve">ν διχαστικό και μίζερο και εμπαθή και ρατσιστικό λόγο μέσα στην ίδια τη Βουλή. Δεν είναι δυνατόν και δεν μπορούμε να το ανεχθούμε και περί αυτού πρόκειται. Γι’ αυτό και στη Διάσκεψη των Προέδρων είπα ότι είναι μια βαθύτατη πολιτική συζήτηση αυτή </w:t>
      </w:r>
      <w:r>
        <w:rPr>
          <w:rFonts w:eastAsia="Times New Roman" w:cs="Times New Roman"/>
          <w:szCs w:val="24"/>
        </w:rPr>
        <w:t>που</w:t>
      </w:r>
      <w:r>
        <w:rPr>
          <w:rFonts w:eastAsia="Times New Roman" w:cs="Times New Roman"/>
          <w:szCs w:val="24"/>
        </w:rPr>
        <w:t xml:space="preserve"> κάνουμ</w:t>
      </w:r>
      <w:r>
        <w:rPr>
          <w:rFonts w:eastAsia="Times New Roman" w:cs="Times New Roman"/>
          <w:szCs w:val="24"/>
        </w:rPr>
        <w:t xml:space="preserve">ε. Δεν πρόκειται περί ύβρεως. </w:t>
      </w:r>
    </w:p>
    <w:p w14:paraId="4BEE0643"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Είναι σαφές ότι αυτά τα οποία ειπώθηκαν -και μάλιστα μέσα από μία στρατηγική έντασης κατά </w:t>
      </w:r>
      <w:r>
        <w:rPr>
          <w:rFonts w:eastAsia="Times New Roman" w:cs="Times New Roman"/>
          <w:szCs w:val="24"/>
        </w:rPr>
        <w:t>ε</w:t>
      </w:r>
      <w:r>
        <w:rPr>
          <w:rFonts w:eastAsia="Times New Roman" w:cs="Times New Roman"/>
          <w:szCs w:val="24"/>
        </w:rPr>
        <w:t>βδομάδα, τις τρεις προηγούμε</w:t>
      </w:r>
      <w:r>
        <w:rPr>
          <w:rFonts w:eastAsia="Times New Roman" w:cs="Times New Roman"/>
          <w:szCs w:val="24"/>
        </w:rPr>
        <w:lastRenderedPageBreak/>
        <w:t xml:space="preserve">νες </w:t>
      </w:r>
      <w:r>
        <w:rPr>
          <w:rFonts w:eastAsia="Times New Roman" w:cs="Times New Roman"/>
          <w:szCs w:val="24"/>
        </w:rPr>
        <w:t>ε</w:t>
      </w:r>
      <w:r>
        <w:rPr>
          <w:rFonts w:eastAsia="Times New Roman" w:cs="Times New Roman"/>
          <w:szCs w:val="24"/>
        </w:rPr>
        <w:t>βδομάδες- κάπου αποσκοπούν. Αποσκοπούν στο να σπείρουν διχασμό, να σπείρουν μίσος, να σπείρουν εμφύλι</w:t>
      </w:r>
      <w:r>
        <w:rPr>
          <w:rFonts w:eastAsia="Times New Roman" w:cs="Times New Roman"/>
          <w:szCs w:val="24"/>
        </w:rPr>
        <w:t xml:space="preserve">ες διαμάχες και αυτό δεν μπορούμε να το επιτρέψουμε. </w:t>
      </w:r>
    </w:p>
    <w:p w14:paraId="4BEE0644"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Είναι σαφέστατο</w:t>
      </w:r>
      <w:r>
        <w:rPr>
          <w:rFonts w:eastAsia="Times New Roman" w:cs="Times New Roman"/>
          <w:szCs w:val="24"/>
        </w:rPr>
        <w:t>,</w:t>
      </w:r>
      <w:r>
        <w:rPr>
          <w:rFonts w:eastAsia="Times New Roman" w:cs="Times New Roman"/>
          <w:szCs w:val="24"/>
        </w:rPr>
        <w:t xml:space="preserve"> λοιπόν, ότι όλοι οι Έλληνες Βουλευτές μουσουλμανικού θρησκεύματος -και μερικοί εξ αυτών πολλές φορές έχουν εκλεγεί από τους πολίτες στη Θράκη- όλοι οι Έλληνες που εκπροσωπούνται είναι ι</w:t>
      </w:r>
      <w:r>
        <w:rPr>
          <w:rFonts w:eastAsia="Times New Roman" w:cs="Times New Roman"/>
          <w:szCs w:val="24"/>
        </w:rPr>
        <w:t xml:space="preserve">σότιμοι πολίτες. Και έγιναν τεράστιες προσπάθειες και απ’ αυτή την πτέρυγα στις αρχές της δεκαετίας του </w:t>
      </w:r>
      <w:r>
        <w:rPr>
          <w:rFonts w:eastAsia="Times New Roman" w:cs="Times New Roman"/>
          <w:szCs w:val="24"/>
        </w:rPr>
        <w:t>’</w:t>
      </w:r>
      <w:r>
        <w:rPr>
          <w:rFonts w:eastAsia="Times New Roman" w:cs="Times New Roman"/>
          <w:szCs w:val="24"/>
        </w:rPr>
        <w:t>90, ώστε να ξεπεραστούν πραγματικά τρομερά εμπόδια τα οποία είχαν μπει, ώστε να εννοούνται ως ισότιμοι Έλληνες πολίτες, εκατοντάδες χιλιάδες πολίτες οι</w:t>
      </w:r>
      <w:r>
        <w:rPr>
          <w:rFonts w:eastAsia="Times New Roman" w:cs="Times New Roman"/>
          <w:szCs w:val="24"/>
        </w:rPr>
        <w:t xml:space="preserve"> οποίοι είναι και έχουν μουσουλμανικό θρήσκευμα. </w:t>
      </w:r>
    </w:p>
    <w:p w14:paraId="4BEE0645"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 xml:space="preserve">Όλοι αυτοί όχι απλώς είναι ισότιμοι μαζί μας, όχι απλώς τιμώνται, όχι απλώς βρίσκονται στην πρώτη γραμμή ακόμα και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 xml:space="preserve">πιτροπών που πηγαίνουν σε όλα τα διεθνή </w:t>
      </w:r>
      <w:r>
        <w:rPr>
          <w:rFonts w:eastAsia="Times New Roman" w:cs="Times New Roman"/>
          <w:szCs w:val="24"/>
          <w:lang w:val="en-US"/>
        </w:rPr>
        <w:t>fora</w:t>
      </w:r>
      <w:r>
        <w:rPr>
          <w:rFonts w:eastAsia="Times New Roman" w:cs="Times New Roman"/>
          <w:szCs w:val="24"/>
        </w:rPr>
        <w:t xml:space="preserve"> και εκπροσωπούν τη Βουλή</w:t>
      </w:r>
      <w:r>
        <w:rPr>
          <w:rFonts w:eastAsia="Times New Roman" w:cs="Times New Roman"/>
          <w:szCs w:val="24"/>
        </w:rPr>
        <w:t>, αλλά θα πρέπει να τύχουν μιας σαφούς πολιτικής και ηθικής υποστήριξης από το σύνολο των Ελλήνων Βουλευτών, έτσι ώστε να μην αποτολμήσει κανείς -είτε βρίσκεται στην Αυστραλία είτε στην Αμερική είτε βρίσκεται στην Αυστρία, που ακούστηκε προηγουμένως</w:t>
      </w:r>
      <w:r>
        <w:rPr>
          <w:rFonts w:eastAsia="Times New Roman" w:cs="Times New Roman"/>
          <w:szCs w:val="24"/>
        </w:rPr>
        <w:t>,</w:t>
      </w:r>
      <w:r>
        <w:rPr>
          <w:rFonts w:eastAsia="Times New Roman" w:cs="Times New Roman"/>
          <w:szCs w:val="24"/>
        </w:rPr>
        <w:t xml:space="preserve"> είτε βρίσκεται σε αυτά τα έδρανα- ξανά μέσα σε αυτή την Αίθουσα να μιλήσει για κατασκόπους και πράκτορες. </w:t>
      </w:r>
    </w:p>
    <w:p w14:paraId="4BEE0646"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BEE0647"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BEE0648"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Κυρίες και κύριοι συνάδελφοι, στο σημείο αυτό θα διεξαχθεί ψηφοφορία δι</w:t>
      </w:r>
      <w:r>
        <w:rPr>
          <w:rFonts w:eastAsia="Times New Roman" w:cs="Times New Roman"/>
          <w:szCs w:val="24"/>
        </w:rPr>
        <w:t xml:space="preserve">’ ανατάσεως ή εγέρσεως, σύμφωνα με το άρθρο 71 παράγραφος 2 σε συνδυασμό με το άρθρο 24 παράγραφος 2 του Κανονισμού της Βουλής. </w:t>
      </w:r>
    </w:p>
    <w:p w14:paraId="4BEE0649"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Έχουμε δύο διαφορετικές υποθέσεις. </w:t>
      </w:r>
    </w:p>
    <w:p w14:paraId="4BEE064A"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Για την πρώτη υπόθεση</w:t>
      </w:r>
      <w:r>
        <w:rPr>
          <w:rFonts w:eastAsia="Times New Roman" w:cs="Times New Roman"/>
          <w:szCs w:val="24"/>
        </w:rPr>
        <w:t>,</w:t>
      </w:r>
      <w:r>
        <w:rPr>
          <w:rFonts w:eastAsia="Times New Roman" w:cs="Times New Roman"/>
          <w:szCs w:val="24"/>
        </w:rPr>
        <w:t xml:space="preserve"> του συναδέλφου κ. Ηλία Κασιδιάρη</w:t>
      </w:r>
      <w:r>
        <w:rPr>
          <w:rFonts w:eastAsia="Times New Roman" w:cs="Times New Roman"/>
          <w:szCs w:val="24"/>
        </w:rPr>
        <w:t>:</w:t>
      </w:r>
      <w:r>
        <w:rPr>
          <w:rFonts w:eastAsia="Times New Roman" w:cs="Times New Roman"/>
          <w:szCs w:val="24"/>
        </w:rPr>
        <w:t xml:space="preserve"> </w:t>
      </w:r>
      <w:r>
        <w:rPr>
          <w:rFonts w:eastAsia="Times New Roman" w:cs="Times New Roman"/>
          <w:szCs w:val="24"/>
        </w:rPr>
        <w:t>Υ</w:t>
      </w:r>
      <w:r>
        <w:rPr>
          <w:rFonts w:eastAsia="Times New Roman" w:cs="Times New Roman"/>
          <w:szCs w:val="24"/>
        </w:rPr>
        <w:t>πενθυμίζω ότι η υπόθεση αυτή αφορ</w:t>
      </w:r>
      <w:r>
        <w:rPr>
          <w:rFonts w:eastAsia="Times New Roman" w:cs="Times New Roman"/>
          <w:szCs w:val="24"/>
        </w:rPr>
        <w:t>ά μόνο τον κ. Κασιδιάρη για αντικοινοβουλευτική συμπεριφορά στη συνεδρίαση της Διαρκούς Επιτροπής Εθνικής Άμυνας και Εξωτερικών Υποθέσεων την Τετάρτη 17</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w:t>
      </w:r>
    </w:p>
    <w:p w14:paraId="4BEE064B"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Παρακαλώ οι δεχόμενοι την πρόταση του Προέδρου για μομφή αντικοινοβουλευτικής συμπεριφοράς να </w:t>
      </w:r>
      <w:r>
        <w:rPr>
          <w:rFonts w:eastAsia="Times New Roman" w:cs="Times New Roman"/>
          <w:szCs w:val="24"/>
        </w:rPr>
        <w:t xml:space="preserve">εγερθούν. </w:t>
      </w:r>
    </w:p>
    <w:p w14:paraId="4BEE064C" w14:textId="77777777" w:rsidR="00431301" w:rsidRDefault="007E33ED">
      <w:pPr>
        <w:spacing w:line="600" w:lineRule="auto"/>
        <w:ind w:firstLine="720"/>
        <w:jc w:val="center"/>
        <w:rPr>
          <w:rFonts w:eastAsia="Times New Roman" w:cs="Times New Roman"/>
          <w:szCs w:val="24"/>
        </w:rPr>
      </w:pPr>
      <w:r>
        <w:rPr>
          <w:rFonts w:eastAsia="Times New Roman" w:cs="Times New Roman"/>
          <w:szCs w:val="24"/>
        </w:rPr>
        <w:lastRenderedPageBreak/>
        <w:t>(Στο σημείο αυτό εγείρονται οι δεχόμενοι την πρόταση Βουλευτές)</w:t>
      </w:r>
    </w:p>
    <w:p w14:paraId="4BEE064D"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Προφανώς ηγέρθη η πλειοψηφία, για να μη πω άπαντες. Είναι ένας συνάδελφος από τη Χρυσή Αυγή</w:t>
      </w:r>
      <w:r>
        <w:rPr>
          <w:rFonts w:eastAsia="Times New Roman" w:cs="Times New Roman"/>
          <w:szCs w:val="24"/>
        </w:rPr>
        <w:t>,</w:t>
      </w:r>
      <w:r>
        <w:rPr>
          <w:rFonts w:eastAsia="Times New Roman" w:cs="Times New Roman"/>
          <w:szCs w:val="24"/>
        </w:rPr>
        <w:t xml:space="preserve"> ο οποίος δεν ηγέρθη. </w:t>
      </w:r>
    </w:p>
    <w:p w14:paraId="4BEE064E"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 xml:space="preserve">η πρόταση του Προέδρου γίνεται δεκτή σχεδόν ομοφώνως. </w:t>
      </w:r>
    </w:p>
    <w:p w14:paraId="4BEE064F" w14:textId="77777777" w:rsidR="00431301" w:rsidRDefault="007E33ED">
      <w:pPr>
        <w:spacing w:line="600" w:lineRule="auto"/>
        <w:ind w:firstLine="720"/>
        <w:jc w:val="both"/>
        <w:rPr>
          <w:rFonts w:eastAsia="Times New Roman"/>
          <w:szCs w:val="24"/>
        </w:rPr>
      </w:pPr>
      <w:r>
        <w:rPr>
          <w:rFonts w:eastAsia="Times New Roman"/>
          <w:szCs w:val="24"/>
        </w:rPr>
        <w:t>Για</w:t>
      </w:r>
      <w:r>
        <w:rPr>
          <w:rFonts w:eastAsia="Times New Roman"/>
          <w:szCs w:val="24"/>
        </w:rPr>
        <w:t xml:space="preserve"> τη δεύτερη υπόθεση του Προέδρου της Κοινοβουλευτικής Ομάδας «Λαϊκός Σύνδεσμος – Χρυσή Αυγή» κ. Νικολάου </w:t>
      </w:r>
      <w:proofErr w:type="spellStart"/>
      <w:r>
        <w:rPr>
          <w:rFonts w:eastAsia="Times New Roman"/>
          <w:szCs w:val="24"/>
        </w:rPr>
        <w:t>Μιχαλολιάκου</w:t>
      </w:r>
      <w:proofErr w:type="spellEnd"/>
      <w:r>
        <w:rPr>
          <w:rFonts w:eastAsia="Times New Roman"/>
          <w:szCs w:val="24"/>
        </w:rPr>
        <w:t xml:space="preserve"> και των Βουλευτών κ</w:t>
      </w:r>
      <w:r>
        <w:rPr>
          <w:rFonts w:eastAsia="Times New Roman"/>
          <w:szCs w:val="24"/>
        </w:rPr>
        <w:t>υρίων</w:t>
      </w:r>
      <w:r>
        <w:rPr>
          <w:rFonts w:eastAsia="Times New Roman"/>
          <w:szCs w:val="24"/>
        </w:rPr>
        <w:t xml:space="preserve"> Παναγιώτη Ηλιόπουλου και Ηλία Κασιδιάρη</w:t>
      </w:r>
      <w:r>
        <w:rPr>
          <w:rFonts w:eastAsia="Times New Roman"/>
          <w:szCs w:val="24"/>
        </w:rPr>
        <w:t>:</w:t>
      </w:r>
      <w:r>
        <w:rPr>
          <w:rFonts w:eastAsia="Times New Roman"/>
          <w:szCs w:val="24"/>
        </w:rPr>
        <w:t xml:space="preserve"> </w:t>
      </w:r>
    </w:p>
    <w:p w14:paraId="4BEE0650" w14:textId="77777777" w:rsidR="00431301" w:rsidRDefault="007E33ED">
      <w:pPr>
        <w:spacing w:line="600" w:lineRule="auto"/>
        <w:ind w:firstLine="720"/>
        <w:jc w:val="both"/>
        <w:rPr>
          <w:rFonts w:eastAsia="Times New Roman"/>
          <w:szCs w:val="24"/>
        </w:rPr>
      </w:pPr>
      <w:r>
        <w:rPr>
          <w:rFonts w:eastAsia="Times New Roman"/>
          <w:szCs w:val="24"/>
        </w:rPr>
        <w:t>Παρακαλώ οι δεχόμενοι την πρόταση του Προέδρου για μομφή αντικοινοβουλε</w:t>
      </w:r>
      <w:r>
        <w:rPr>
          <w:rFonts w:eastAsia="Times New Roman"/>
          <w:szCs w:val="24"/>
        </w:rPr>
        <w:t>υτικής συμπεριφοράς να εγερθούν.</w:t>
      </w:r>
    </w:p>
    <w:p w14:paraId="4BEE0651" w14:textId="77777777" w:rsidR="00431301" w:rsidRDefault="007E33ED">
      <w:pPr>
        <w:spacing w:line="600" w:lineRule="auto"/>
        <w:ind w:firstLine="720"/>
        <w:jc w:val="center"/>
        <w:rPr>
          <w:rFonts w:eastAsia="Times New Roman"/>
          <w:szCs w:val="24"/>
        </w:rPr>
      </w:pPr>
      <w:r>
        <w:rPr>
          <w:rFonts w:eastAsia="Times New Roman"/>
          <w:szCs w:val="24"/>
        </w:rPr>
        <w:lastRenderedPageBreak/>
        <w:t>(Στο σημείο αυτό εγείρονται οι δεχόμενοι την πρόταση Βουλευτές)</w:t>
      </w:r>
    </w:p>
    <w:p w14:paraId="4BEE0652" w14:textId="77777777" w:rsidR="00431301" w:rsidRDefault="007E33ED">
      <w:pPr>
        <w:spacing w:line="600" w:lineRule="auto"/>
        <w:ind w:firstLine="720"/>
        <w:jc w:val="both"/>
        <w:rPr>
          <w:rFonts w:eastAsia="Times New Roman"/>
          <w:szCs w:val="24"/>
        </w:rPr>
      </w:pPr>
      <w:r>
        <w:rPr>
          <w:rFonts w:eastAsia="Times New Roman"/>
          <w:szCs w:val="24"/>
        </w:rPr>
        <w:t xml:space="preserve">Προφανώς ηγέρθησαν οι περισσότεροι παριστάμενοι Βουλευτές. </w:t>
      </w:r>
    </w:p>
    <w:p w14:paraId="4BEE0653" w14:textId="77777777" w:rsidR="00431301" w:rsidRDefault="007E33ED">
      <w:pPr>
        <w:spacing w:line="600" w:lineRule="auto"/>
        <w:ind w:firstLine="720"/>
        <w:jc w:val="both"/>
        <w:rPr>
          <w:rFonts w:eastAsia="Times New Roman"/>
          <w:szCs w:val="24"/>
        </w:rPr>
      </w:pPr>
      <w:r>
        <w:rPr>
          <w:rFonts w:eastAsia="Times New Roman"/>
          <w:szCs w:val="24"/>
        </w:rPr>
        <w:t>Συνεπώς η πρόταση του Προέδρου γίνεται δεκτή σχεδόν ομοφώνως.</w:t>
      </w:r>
    </w:p>
    <w:p w14:paraId="4BEE0654" w14:textId="77777777" w:rsidR="00431301" w:rsidRDefault="007E33ED">
      <w:pPr>
        <w:spacing w:line="600" w:lineRule="auto"/>
        <w:ind w:firstLine="720"/>
        <w:jc w:val="both"/>
        <w:rPr>
          <w:rFonts w:eastAsia="Times New Roman"/>
          <w:szCs w:val="24"/>
        </w:rPr>
      </w:pPr>
      <w:r>
        <w:rPr>
          <w:rFonts w:eastAsia="Times New Roman"/>
          <w:szCs w:val="24"/>
        </w:rPr>
        <w:t xml:space="preserve">Κατόπιν της απόφασης της Ολομέλειας και σύμφωνα με τις διατάξεις του άρθρου 8 παράγραφος 1, περίπτωση α΄ του Κώδικα Δεοντολογίας των Μελών του </w:t>
      </w:r>
      <w:r>
        <w:rPr>
          <w:rFonts w:eastAsia="Times New Roman"/>
          <w:szCs w:val="24"/>
        </w:rPr>
        <w:t>ε</w:t>
      </w:r>
      <w:r>
        <w:rPr>
          <w:rFonts w:eastAsia="Times New Roman"/>
          <w:szCs w:val="24"/>
        </w:rPr>
        <w:t>λληνικού Κοινοβουλίου, σε συνδυασμό με το άρθρο 80, παράγραφοι 2 και 3 και του Κανονισμού της Βουλής επιβάλλεται</w:t>
      </w:r>
      <w:r>
        <w:rPr>
          <w:rFonts w:eastAsia="Times New Roman"/>
          <w:szCs w:val="24"/>
        </w:rPr>
        <w:t xml:space="preserve"> αυτοδικαίως για την πρώτη υπόθεση περικοπή του ενός τετάρτου της μηνιαίας αποζημίωσης του Βουλευτή κ. Ηλία Κασιδιάρη και για τη δεύτερη υπόθεση περικοπή του ενός τετάρτου </w:t>
      </w:r>
      <w:r>
        <w:rPr>
          <w:rFonts w:eastAsia="Times New Roman"/>
          <w:szCs w:val="24"/>
        </w:rPr>
        <w:lastRenderedPageBreak/>
        <w:t>των μηνιαίων αποζημιώσεων του Προέδρου της Κοινοβουλευτικής Ομάδας «Λαϊκός Σύνδεσμος</w:t>
      </w:r>
      <w:r>
        <w:rPr>
          <w:rFonts w:eastAsia="Times New Roman"/>
          <w:szCs w:val="24"/>
        </w:rPr>
        <w:t xml:space="preserve"> –Χρυσή Αυγή», κ. Νικολάου </w:t>
      </w:r>
      <w:proofErr w:type="spellStart"/>
      <w:r>
        <w:rPr>
          <w:rFonts w:eastAsia="Times New Roman"/>
          <w:szCs w:val="24"/>
        </w:rPr>
        <w:t>Μιχαλολιάκου</w:t>
      </w:r>
      <w:proofErr w:type="spellEnd"/>
      <w:r>
        <w:rPr>
          <w:rFonts w:eastAsia="Times New Roman"/>
          <w:szCs w:val="24"/>
        </w:rPr>
        <w:t xml:space="preserve"> και των Βουλευτών κ</w:t>
      </w:r>
      <w:r>
        <w:rPr>
          <w:rFonts w:eastAsia="Times New Roman"/>
          <w:szCs w:val="24"/>
        </w:rPr>
        <w:t>υρίων</w:t>
      </w:r>
      <w:r>
        <w:rPr>
          <w:rFonts w:eastAsia="Times New Roman"/>
          <w:szCs w:val="24"/>
        </w:rPr>
        <w:t xml:space="preserve"> Παναγιώτη Ηλιοπούλου και Ηλία Κασιδιάρη.</w:t>
      </w:r>
    </w:p>
    <w:p w14:paraId="4BEE0655" w14:textId="77777777" w:rsidR="00431301" w:rsidRDefault="007E33ED">
      <w:pPr>
        <w:spacing w:line="600" w:lineRule="auto"/>
        <w:ind w:firstLine="720"/>
        <w:jc w:val="both"/>
        <w:rPr>
          <w:rFonts w:eastAsia="Times New Roman"/>
          <w:szCs w:val="24"/>
        </w:rPr>
      </w:pPr>
      <w:r>
        <w:rPr>
          <w:rFonts w:eastAsia="Times New Roman"/>
          <w:szCs w:val="24"/>
        </w:rPr>
        <w:t>Κυρίες και κύριοι συνάδελφοι, στο σημείο αυτό έχω την τιμή να ανακοινώσω προς το Σώμα ότι οι Υπουργοί Οικονομικών και Εξωτερικών, καθώς και η Υφυπουργ</w:t>
      </w:r>
      <w:r>
        <w:rPr>
          <w:rFonts w:eastAsia="Times New Roman"/>
          <w:szCs w:val="24"/>
        </w:rPr>
        <w:t>ός Οικονομικών</w:t>
      </w:r>
      <w:r>
        <w:rPr>
          <w:rFonts w:eastAsia="Times New Roman"/>
          <w:szCs w:val="24"/>
        </w:rPr>
        <w:t>,</w:t>
      </w:r>
      <w:r>
        <w:rPr>
          <w:rFonts w:eastAsia="Times New Roman"/>
          <w:szCs w:val="24"/>
        </w:rPr>
        <w:t xml:space="preserve"> κατέθεσαν στις 16-3-2018 σχέδιο νόμου: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w:t>
      </w:r>
    </w:p>
    <w:p w14:paraId="4BEE0656" w14:textId="77777777" w:rsidR="00431301" w:rsidRDefault="007E33ED">
      <w:pPr>
        <w:spacing w:line="600" w:lineRule="auto"/>
        <w:ind w:firstLine="709"/>
        <w:jc w:val="both"/>
        <w:rPr>
          <w:rFonts w:eastAsia="Times New Roman"/>
          <w:szCs w:val="24"/>
        </w:rPr>
      </w:pPr>
      <w:r>
        <w:rPr>
          <w:rFonts w:eastAsia="Times New Roman"/>
          <w:szCs w:val="24"/>
        </w:rPr>
        <w:t>Π</w:t>
      </w:r>
      <w:r>
        <w:rPr>
          <w:rFonts w:eastAsia="Times New Roman"/>
          <w:szCs w:val="24"/>
        </w:rPr>
        <w:t>αραπέ</w:t>
      </w:r>
      <w:r>
        <w:rPr>
          <w:rFonts w:eastAsia="Times New Roman"/>
          <w:szCs w:val="24"/>
        </w:rPr>
        <w:t>μπεται στην αρμόδια Διαρκή Επιτροπή</w:t>
      </w:r>
      <w:r>
        <w:rPr>
          <w:rFonts w:eastAsia="Times New Roman"/>
          <w:szCs w:val="24"/>
        </w:rPr>
        <w:t>.</w:t>
      </w:r>
    </w:p>
    <w:p w14:paraId="4BEE0657" w14:textId="77777777" w:rsidR="00431301" w:rsidRDefault="007E33ED">
      <w:pPr>
        <w:spacing w:line="600" w:lineRule="auto"/>
        <w:ind w:firstLine="720"/>
        <w:jc w:val="both"/>
        <w:rPr>
          <w:rFonts w:eastAsia="Times New Roman"/>
          <w:szCs w:val="24"/>
        </w:rPr>
      </w:pPr>
      <w:r>
        <w:rPr>
          <w:rFonts w:eastAsia="Times New Roman"/>
          <w:szCs w:val="24"/>
        </w:rPr>
        <w:lastRenderedPageBreak/>
        <w:t>Ο Υπουργός Ναυτιλίας και Νησιωτικής Πολιτικής, ο Αντιπρόεδρος της Κυβέρνησης και Υπουργός Οικονομίας και Ανάπτυξης, οι Υπουργοί Εσωτερικών, Εθνικής Άμυνας, Παιδείας, Έρευνας και Θρησκευμάτων, Εργασίας, Κοινωνικής Ασφάλισης και Κοινωνικής Αλληλεγγύης, Δικαι</w:t>
      </w:r>
      <w:r>
        <w:rPr>
          <w:rFonts w:eastAsia="Times New Roman"/>
          <w:szCs w:val="24"/>
        </w:rPr>
        <w:t>οσύνης, Διαφάνειας και Ανθρωπίνων Δικαιωμάτων, Οικονομικών, Διοικητικής Ανασυγκρότησης, οι Αναπληρωτές Υπουργοί Εσωτερικών, Δικαιοσύνης, Διαφάνειας και Ανθρωπίνων Δικαιωμάτων, Οικονομικών, καθώς και η Υφυπουργός Οικονομικών κατέθεσαν σήμερα 19-3-2018 σχέδι</w:t>
      </w:r>
      <w:r>
        <w:rPr>
          <w:rFonts w:eastAsia="Times New Roman"/>
          <w:szCs w:val="24"/>
        </w:rPr>
        <w:t>ο νόμου: «Ενσωμάτωση στην ελληνική νομοθεσία της Οδηγίας (ΕΕ) 2015/1794 και άλλες διατάξεις».</w:t>
      </w:r>
    </w:p>
    <w:p w14:paraId="4BEE0658" w14:textId="77777777" w:rsidR="00431301" w:rsidRDefault="007E33ED">
      <w:pPr>
        <w:spacing w:line="600" w:lineRule="auto"/>
        <w:ind w:firstLine="709"/>
        <w:jc w:val="both"/>
        <w:rPr>
          <w:rFonts w:eastAsia="Times New Roman"/>
          <w:szCs w:val="24"/>
        </w:rPr>
      </w:pPr>
      <w:r>
        <w:rPr>
          <w:rFonts w:eastAsia="Times New Roman"/>
          <w:szCs w:val="24"/>
        </w:rPr>
        <w:t>Παραπέμπεται στην αρμόδια Διαρκή Επιτροπή.</w:t>
      </w:r>
    </w:p>
    <w:p w14:paraId="4BEE0659" w14:textId="77777777" w:rsidR="00431301" w:rsidRDefault="007E33ED">
      <w:pPr>
        <w:spacing w:line="600" w:lineRule="auto"/>
        <w:ind w:firstLine="720"/>
        <w:jc w:val="both"/>
        <w:rPr>
          <w:rFonts w:eastAsia="Times New Roman"/>
          <w:b/>
          <w:szCs w:val="24"/>
        </w:rPr>
      </w:pPr>
      <w:r>
        <w:rPr>
          <w:rFonts w:eastAsia="Times New Roman"/>
          <w:szCs w:val="24"/>
        </w:rPr>
        <w:lastRenderedPageBreak/>
        <w:t xml:space="preserve">(Στο σημείο αυτό την Προεδρική Έδρα καταλαμβάνει ο Πρόεδρος της Βουλής κ. </w:t>
      </w:r>
      <w:r w:rsidRPr="00E641AC">
        <w:rPr>
          <w:rFonts w:eastAsia="Times New Roman"/>
          <w:b/>
          <w:szCs w:val="24"/>
        </w:rPr>
        <w:t>ΝΙΚΟΛΑΟΣ ΒΟΥΤΣΗΣ</w:t>
      </w:r>
      <w:r>
        <w:rPr>
          <w:rFonts w:eastAsia="Times New Roman"/>
          <w:szCs w:val="24"/>
        </w:rPr>
        <w:t>)</w:t>
      </w:r>
    </w:p>
    <w:p w14:paraId="4BEE065A" w14:textId="77777777" w:rsidR="00431301" w:rsidRDefault="007E33ED">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b/>
          <w:szCs w:val="24"/>
        </w:rPr>
        <w:t xml:space="preserve">: </w:t>
      </w:r>
      <w:r>
        <w:rPr>
          <w:rFonts w:eastAsia="Times New Roman"/>
          <w:szCs w:val="24"/>
        </w:rPr>
        <w:t xml:space="preserve">Κυρίες και κύριοι συνάδελφοι, </w:t>
      </w:r>
      <w:r>
        <w:rPr>
          <w:rFonts w:eastAsia="Times New Roman"/>
          <w:szCs w:val="24"/>
        </w:rPr>
        <w:t>συνεχίζουμε με το δεύτερο θέμα</w:t>
      </w:r>
      <w:r>
        <w:rPr>
          <w:rFonts w:eastAsia="Times New Roman"/>
          <w:szCs w:val="24"/>
        </w:rPr>
        <w:t xml:space="preserve"> της σημερινής ειδικής ημερήσιας διάταξης</w:t>
      </w:r>
      <w:r>
        <w:rPr>
          <w:rFonts w:eastAsia="Times New Roman"/>
          <w:szCs w:val="24"/>
        </w:rPr>
        <w:t xml:space="preserve"> και συγκεκριμένα:</w:t>
      </w:r>
      <w:r>
        <w:rPr>
          <w:rFonts w:eastAsia="Times New Roman"/>
          <w:szCs w:val="24"/>
        </w:rPr>
        <w:t xml:space="preserve"> </w:t>
      </w:r>
    </w:p>
    <w:p w14:paraId="4BEE065B" w14:textId="77777777" w:rsidR="00431301" w:rsidRDefault="007E33ED">
      <w:pPr>
        <w:spacing w:line="600" w:lineRule="auto"/>
        <w:ind w:firstLine="720"/>
        <w:jc w:val="both"/>
        <w:rPr>
          <w:rFonts w:eastAsia="Times New Roman"/>
          <w:szCs w:val="24"/>
        </w:rPr>
      </w:pPr>
      <w:r>
        <w:rPr>
          <w:rFonts w:eastAsia="Times New Roman"/>
          <w:szCs w:val="24"/>
        </w:rPr>
        <w:t>Μέρος Β</w:t>
      </w:r>
      <w:r>
        <w:rPr>
          <w:rFonts w:eastAsia="Times New Roman"/>
          <w:szCs w:val="24"/>
        </w:rPr>
        <w:t>΄)</w:t>
      </w:r>
      <w:r>
        <w:rPr>
          <w:rFonts w:eastAsia="Times New Roman"/>
          <w:szCs w:val="24"/>
        </w:rPr>
        <w:t xml:space="preserve"> </w:t>
      </w:r>
      <w:r>
        <w:rPr>
          <w:rFonts w:eastAsia="Times New Roman"/>
          <w:szCs w:val="24"/>
        </w:rPr>
        <w:t>Αιτήσεις άρσης ασυλίας Βουλευτών: σ</w:t>
      </w:r>
      <w:r>
        <w:rPr>
          <w:rFonts w:eastAsia="Times New Roman"/>
          <w:szCs w:val="24"/>
        </w:rPr>
        <w:t xml:space="preserve">υζήτηση και λήψη απόφασης, σύμφωνα με το άρθρο 62 του Συντάγματος και </w:t>
      </w:r>
      <w:r>
        <w:rPr>
          <w:rFonts w:eastAsia="Times New Roman"/>
          <w:szCs w:val="24"/>
        </w:rPr>
        <w:t>το άρθρο</w:t>
      </w:r>
      <w:r>
        <w:rPr>
          <w:rFonts w:eastAsia="Times New Roman"/>
          <w:szCs w:val="24"/>
        </w:rPr>
        <w:t xml:space="preserve"> 83 του Κα</w:t>
      </w:r>
      <w:r>
        <w:rPr>
          <w:rFonts w:eastAsia="Times New Roman"/>
          <w:szCs w:val="24"/>
        </w:rPr>
        <w:t>νονισμού της Βουλής, για τις αιτήσεις άρσης της ασυλίας των Βουλευτών κ</w:t>
      </w:r>
      <w:r>
        <w:rPr>
          <w:rFonts w:eastAsia="Times New Roman"/>
          <w:szCs w:val="24"/>
        </w:rPr>
        <w:t>.</w:t>
      </w:r>
      <w:r>
        <w:rPr>
          <w:rFonts w:eastAsia="Times New Roman"/>
          <w:szCs w:val="24"/>
        </w:rPr>
        <w:t>κ.</w:t>
      </w:r>
      <w:r>
        <w:rPr>
          <w:rFonts w:eastAsia="Times New Roman"/>
          <w:szCs w:val="24"/>
        </w:rPr>
        <w:t xml:space="preserve"> Άννας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Μισέλ Ασημακοπούλου και Κωνσταντίνου </w:t>
      </w:r>
      <w:proofErr w:type="spellStart"/>
      <w:r>
        <w:rPr>
          <w:rFonts w:eastAsia="Times New Roman"/>
          <w:szCs w:val="24"/>
        </w:rPr>
        <w:t>Μπαρμπαρούση</w:t>
      </w:r>
      <w:proofErr w:type="spellEnd"/>
      <w:r>
        <w:rPr>
          <w:rFonts w:eastAsia="Times New Roman"/>
          <w:szCs w:val="24"/>
        </w:rPr>
        <w:t xml:space="preserve">. </w:t>
      </w:r>
    </w:p>
    <w:p w14:paraId="4BEE065C" w14:textId="77777777" w:rsidR="00431301" w:rsidRDefault="007E33ED">
      <w:pPr>
        <w:spacing w:line="600" w:lineRule="auto"/>
        <w:ind w:firstLine="720"/>
        <w:jc w:val="both"/>
        <w:rPr>
          <w:rFonts w:eastAsia="Times New Roman"/>
          <w:szCs w:val="24"/>
        </w:rPr>
      </w:pPr>
      <w:r>
        <w:rPr>
          <w:rFonts w:eastAsia="Times New Roman"/>
          <w:szCs w:val="24"/>
        </w:rPr>
        <w:t xml:space="preserve">Από την αρμόδια Ειδική Μόνιμη Επιτροπή Κοινοβουλευτικής Δεοντολογίας ανακοινώθηκε η έκθεσή της στις 7-3-2018, σύμφωνα </w:t>
      </w:r>
      <w:r>
        <w:rPr>
          <w:rFonts w:eastAsia="Times New Roman"/>
          <w:szCs w:val="24"/>
        </w:rPr>
        <w:lastRenderedPageBreak/>
        <w:t xml:space="preserve">με </w:t>
      </w:r>
      <w:r>
        <w:rPr>
          <w:rFonts w:eastAsia="Times New Roman"/>
          <w:szCs w:val="24"/>
        </w:rPr>
        <w:t xml:space="preserve">την οποία τα μέλη της </w:t>
      </w:r>
      <w:r>
        <w:rPr>
          <w:rFonts w:eastAsia="Times New Roman"/>
          <w:szCs w:val="24"/>
        </w:rPr>
        <w:t>ε</w:t>
      </w:r>
      <w:r>
        <w:rPr>
          <w:rFonts w:eastAsia="Times New Roman"/>
          <w:szCs w:val="24"/>
        </w:rPr>
        <w:t>πιτροπής πρότειναν ομόφωνα την άρση της ασυλίας της κ</w:t>
      </w:r>
      <w:r>
        <w:rPr>
          <w:rFonts w:eastAsia="Times New Roman"/>
          <w:szCs w:val="24"/>
        </w:rPr>
        <w:t xml:space="preserve">. </w:t>
      </w:r>
      <w:r>
        <w:rPr>
          <w:rFonts w:eastAsia="Times New Roman"/>
          <w:szCs w:val="24"/>
        </w:rPr>
        <w:t>Άννας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Μισέλ Ασημακοπούλου. </w:t>
      </w:r>
    </w:p>
    <w:p w14:paraId="4BEE065D" w14:textId="77777777" w:rsidR="00431301" w:rsidRDefault="007E33ED">
      <w:pPr>
        <w:spacing w:line="600" w:lineRule="auto"/>
        <w:ind w:firstLine="720"/>
        <w:jc w:val="both"/>
        <w:rPr>
          <w:rFonts w:eastAsia="Times New Roman"/>
          <w:szCs w:val="24"/>
        </w:rPr>
      </w:pPr>
      <w:r>
        <w:rPr>
          <w:rFonts w:eastAsia="Times New Roman"/>
          <w:szCs w:val="24"/>
        </w:rPr>
        <w:t xml:space="preserve">Από την αρμόδια Ειδική Μόνιμη Επιτροπή Κοινοβουλευτικής Δεοντολογίας ανακοινώθηκε η έκθεσή της στις 7-3-2018, σύμφωνα με την οποία τα μέλη της </w:t>
      </w:r>
      <w:r>
        <w:rPr>
          <w:rFonts w:eastAsia="Times New Roman"/>
          <w:szCs w:val="24"/>
        </w:rPr>
        <w:t>ε</w:t>
      </w:r>
      <w:r>
        <w:rPr>
          <w:rFonts w:eastAsia="Times New Roman"/>
          <w:szCs w:val="24"/>
        </w:rPr>
        <w:t>πιτρ</w:t>
      </w:r>
      <w:r>
        <w:rPr>
          <w:rFonts w:eastAsia="Times New Roman"/>
          <w:szCs w:val="24"/>
        </w:rPr>
        <w:t xml:space="preserve">οπής πρότειναν ομόφωνα την άρση της ασυλίας του κ. Κωνσταντίνου </w:t>
      </w:r>
      <w:proofErr w:type="spellStart"/>
      <w:r>
        <w:rPr>
          <w:rFonts w:eastAsia="Times New Roman"/>
          <w:szCs w:val="24"/>
        </w:rPr>
        <w:t>Μπαρμπαρούση</w:t>
      </w:r>
      <w:proofErr w:type="spellEnd"/>
      <w:r>
        <w:rPr>
          <w:rFonts w:eastAsia="Times New Roman"/>
          <w:szCs w:val="24"/>
        </w:rPr>
        <w:t xml:space="preserve">. </w:t>
      </w:r>
    </w:p>
    <w:p w14:paraId="4BEE065E" w14:textId="77777777" w:rsidR="00431301" w:rsidRDefault="007E33ED">
      <w:pPr>
        <w:spacing w:line="600" w:lineRule="auto"/>
        <w:ind w:firstLine="720"/>
        <w:jc w:val="both"/>
        <w:rPr>
          <w:rFonts w:eastAsia="Times New Roman"/>
          <w:szCs w:val="24"/>
        </w:rPr>
      </w:pPr>
      <w:r>
        <w:rPr>
          <w:rFonts w:eastAsia="Times New Roman"/>
          <w:szCs w:val="24"/>
        </w:rPr>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w:t>
      </w:r>
      <w:r>
        <w:rPr>
          <w:rFonts w:eastAsia="Times New Roman"/>
          <w:szCs w:val="24"/>
        </w:rPr>
        <w:t xml:space="preserve">σία του άρθρου 108, παράγραφος 1, εδάφιο β΄. </w:t>
      </w:r>
    </w:p>
    <w:p w14:paraId="4BEE065F" w14:textId="77777777" w:rsidR="00431301" w:rsidRDefault="007E33ED">
      <w:pPr>
        <w:spacing w:line="600" w:lineRule="auto"/>
        <w:ind w:firstLine="720"/>
        <w:jc w:val="both"/>
        <w:rPr>
          <w:rFonts w:eastAsia="Times New Roman"/>
          <w:szCs w:val="24"/>
        </w:rPr>
      </w:pPr>
      <w:r>
        <w:rPr>
          <w:rFonts w:eastAsia="Times New Roman"/>
          <w:szCs w:val="24"/>
        </w:rPr>
        <w:t xml:space="preserve">Ο λόγος δίνεται πάντοτε, εφόσον ζητηθεί, στον Βουλευτή στον οποίο αφορά η αίτηση και στους Προέδρους των Κοινοβουλευτικών Ομάδων ή στους αναπληρωτές τους. </w:t>
      </w:r>
    </w:p>
    <w:p w14:paraId="4BEE0660" w14:textId="77777777" w:rsidR="00431301" w:rsidRDefault="007E33ED">
      <w:pPr>
        <w:spacing w:line="600" w:lineRule="auto"/>
        <w:ind w:firstLine="720"/>
        <w:jc w:val="both"/>
        <w:rPr>
          <w:rFonts w:eastAsia="Times New Roman"/>
          <w:szCs w:val="24"/>
        </w:rPr>
      </w:pPr>
      <w:r>
        <w:rPr>
          <w:rFonts w:eastAsia="Times New Roman"/>
          <w:szCs w:val="24"/>
        </w:rPr>
        <w:lastRenderedPageBreak/>
        <w:t>Υπενθυμίζω ότι σύμφωνα με την απόφαση της Διάσκεψης τω</w:t>
      </w:r>
      <w:r>
        <w:rPr>
          <w:rFonts w:eastAsia="Times New Roman"/>
          <w:szCs w:val="24"/>
        </w:rPr>
        <w:t xml:space="preserve">ν Προέδρων </w:t>
      </w:r>
      <w:r>
        <w:rPr>
          <w:rFonts w:eastAsia="Times New Roman"/>
          <w:szCs w:val="24"/>
        </w:rPr>
        <w:t xml:space="preserve">στη συνεδρίασή της στις </w:t>
      </w:r>
      <w:r>
        <w:rPr>
          <w:rFonts w:eastAsia="Times New Roman"/>
          <w:szCs w:val="24"/>
        </w:rPr>
        <w:t>23 Μαρτίου 2005 έχουμε δεχθεί επί των αιτήσεων άρσης ασυλίας η Βουλή να αποφασίζει με ονομαστική ψηφοφορία και με ψηφοδέλτιο.</w:t>
      </w:r>
    </w:p>
    <w:p w14:paraId="4BEE0661"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Θα ήθελα να σας ενημερώσω ότι σύμφωνα με απόφαση της Διάσκεψης των Προέδρων, </w:t>
      </w:r>
      <w:r>
        <w:rPr>
          <w:rFonts w:eastAsia="Times New Roman" w:cs="Times New Roman"/>
          <w:szCs w:val="24"/>
        </w:rPr>
        <w:t>στη συνεδρίασή της</w:t>
      </w:r>
      <w:r>
        <w:rPr>
          <w:rFonts w:eastAsia="Times New Roman" w:cs="Times New Roman"/>
          <w:szCs w:val="24"/>
        </w:rPr>
        <w:t xml:space="preserve"> στις </w:t>
      </w:r>
      <w:r>
        <w:rPr>
          <w:rFonts w:eastAsia="Times New Roman" w:cs="Times New Roman"/>
          <w:szCs w:val="24"/>
        </w:rPr>
        <w:t xml:space="preserve">7 Μαρτίου 2018, για τη διαδικασία αυτή θα ενεργοποιηθεί για πρώτη φορά το σύστημα ηλεκτρονικής ονομαστικής ψηφοφορίας. Αφού, λοιπόν, ολοκληρωθεί η συζήτηση επί των περιπτώσεων της σημερινής </w:t>
      </w:r>
      <w:r>
        <w:rPr>
          <w:rFonts w:eastAsia="Times New Roman" w:cs="Times New Roman"/>
          <w:szCs w:val="24"/>
        </w:rPr>
        <w:t>ειδικής ημερήσιας διάταξης</w:t>
      </w:r>
      <w:r>
        <w:rPr>
          <w:rFonts w:eastAsia="Times New Roman" w:cs="Times New Roman"/>
          <w:szCs w:val="24"/>
        </w:rPr>
        <w:t>, θα προχωρήσουμε σε ονομαστική ηλ</w:t>
      </w:r>
      <w:r>
        <w:rPr>
          <w:rFonts w:eastAsia="Times New Roman" w:cs="Times New Roman"/>
          <w:szCs w:val="24"/>
        </w:rPr>
        <w:t>εκτρονική ψηφοφορία, όπως θα σας περιγράψω.</w:t>
      </w:r>
    </w:p>
    <w:p w14:paraId="4BEE0662"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Η πρώτη υπόθεση αφορά τη συνάδελφο κ. Άννα</w:t>
      </w:r>
      <w:r>
        <w:rPr>
          <w:rFonts w:eastAsia="Times New Roman" w:cs="Times New Roman"/>
          <w:szCs w:val="24"/>
        </w:rPr>
        <w:t xml:space="preserve"> </w:t>
      </w:r>
      <w:r>
        <w:rPr>
          <w:rFonts w:eastAsia="Times New Roman" w:cs="Times New Roman"/>
          <w:szCs w:val="24"/>
        </w:rPr>
        <w:t xml:space="preserve">- Μισέλ Ασημακοπούλου. Η δεύτερη υπόθεση αφορά τον συνάδελφο κ. Κωνσταντίνο </w:t>
      </w:r>
      <w:proofErr w:type="spellStart"/>
      <w:r>
        <w:rPr>
          <w:rFonts w:eastAsia="Times New Roman" w:cs="Times New Roman"/>
          <w:szCs w:val="24"/>
        </w:rPr>
        <w:t>Μπαρμπαρούση</w:t>
      </w:r>
      <w:proofErr w:type="spellEnd"/>
      <w:r>
        <w:rPr>
          <w:rFonts w:eastAsia="Times New Roman" w:cs="Times New Roman"/>
          <w:szCs w:val="24"/>
        </w:rPr>
        <w:t>.</w:t>
      </w:r>
    </w:p>
    <w:p w14:paraId="4BEE0663"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Επί της πρώτης αιτήσεως, υπάρχει συνάδελφος που ζητά τον λόγο κατά το άρθρο 108</w:t>
      </w:r>
      <w:r>
        <w:rPr>
          <w:rFonts w:eastAsia="Times New Roman" w:cs="Times New Roman"/>
          <w:szCs w:val="24"/>
        </w:rPr>
        <w:t xml:space="preserve"> του Κανονισμού;</w:t>
      </w:r>
    </w:p>
    <w:p w14:paraId="4BEE0664"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Εγώ, κύριε Πρόεδρε.</w:t>
      </w:r>
    </w:p>
    <w:p w14:paraId="4BEE0665" w14:textId="77777777" w:rsidR="00431301" w:rsidRDefault="007E33ED">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Τον λόγο έχει η κ. Ασημακοπούλου.</w:t>
      </w:r>
    </w:p>
    <w:p w14:paraId="4BEE0666"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Ευχαριστώ, κύριε Πρόεδρε.</w:t>
      </w:r>
    </w:p>
    <w:p w14:paraId="4BEE0667"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υπόθεση αφορά στο χρονικό διάστημα κατά το</w:t>
      </w:r>
      <w:r>
        <w:rPr>
          <w:rFonts w:eastAsia="Times New Roman" w:cs="Times New Roman"/>
          <w:szCs w:val="24"/>
        </w:rPr>
        <w:t xml:space="preserve"> οποίο διετέλεσα δημοτική σύμβουλος στον Δήμο </w:t>
      </w:r>
      <w:r>
        <w:rPr>
          <w:rFonts w:eastAsia="Times New Roman" w:cs="Times New Roman"/>
          <w:szCs w:val="24"/>
        </w:rPr>
        <w:lastRenderedPageBreak/>
        <w:t xml:space="preserve">Ιωαννιτών. Και αφορά σε μία ομόφωνη απόφαση του διοικητικού συμβουλίου του φορέα των ΚΑΠΗ Ιωαννίνων για την πληρωμή μισθοδοσίας του επιπλέον προσωπικού που απασχολήθηκε στα ΚΑΠΗ. </w:t>
      </w:r>
    </w:p>
    <w:p w14:paraId="4BEE0668"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Με βάση την αρχή της ίσης μετα</w:t>
      </w:r>
      <w:r>
        <w:rPr>
          <w:rFonts w:eastAsia="Times New Roman" w:cs="Times New Roman"/>
          <w:szCs w:val="24"/>
        </w:rPr>
        <w:t xml:space="preserve">χείρισης έχω ζητήσει από την </w:t>
      </w:r>
      <w:r>
        <w:rPr>
          <w:rFonts w:eastAsia="Times New Roman" w:cs="Times New Roman"/>
          <w:szCs w:val="24"/>
        </w:rPr>
        <w:t>ε</w:t>
      </w:r>
      <w:r>
        <w:rPr>
          <w:rFonts w:eastAsia="Times New Roman" w:cs="Times New Roman"/>
          <w:szCs w:val="24"/>
        </w:rPr>
        <w:t>πιτροπή και ζητώ και από το Σώμα σήμερα, την άρση της ασυλίας μου, διότι δεν θέλω να υπάρχει καμ</w:t>
      </w:r>
      <w:r>
        <w:rPr>
          <w:rFonts w:eastAsia="Times New Roman" w:cs="Times New Roman"/>
          <w:szCs w:val="24"/>
        </w:rPr>
        <w:t>μ</w:t>
      </w:r>
      <w:r>
        <w:rPr>
          <w:rFonts w:eastAsia="Times New Roman" w:cs="Times New Roman"/>
          <w:szCs w:val="24"/>
        </w:rPr>
        <w:t>ία σκιά γύρω από την περίοδο που διετέλεσα δημοτική σύμβουλος.</w:t>
      </w:r>
    </w:p>
    <w:p w14:paraId="4BEE0669" w14:textId="77777777" w:rsidR="00431301" w:rsidRDefault="007E33ED">
      <w:pPr>
        <w:spacing w:line="600" w:lineRule="auto"/>
        <w:ind w:firstLine="720"/>
        <w:jc w:val="center"/>
        <w:rPr>
          <w:rFonts w:eastAsia="Times New Roman" w:cs="Times New Roman"/>
          <w:szCs w:val="24"/>
        </w:rPr>
      </w:pPr>
      <w:r>
        <w:rPr>
          <w:rFonts w:eastAsia="Times New Roman"/>
          <w:bCs/>
          <w:szCs w:val="24"/>
        </w:rPr>
        <w:t>(Χειροκροτήματα από την πτέρυγα της Νέας Δημοκρατίας)</w:t>
      </w:r>
    </w:p>
    <w:p w14:paraId="4BEE066A"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Παρακαλώ, επ</w:t>
      </w:r>
      <w:r>
        <w:rPr>
          <w:rFonts w:eastAsia="Times New Roman" w:cs="Times New Roman"/>
          <w:szCs w:val="24"/>
        </w:rPr>
        <w:t xml:space="preserve">ίσης, να καταγραφεί στα Πρακτικά πως ενημερώνομαι ότι υπάρχει εισήγηση του Εισαγγελέα Εφετών Ιωαννίνων για την αθώωση όλου του διοικητικού συμβουλίου. </w:t>
      </w:r>
    </w:p>
    <w:p w14:paraId="4BEE066B"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Ευχαριστώ πολύ και ζητώ την άρση.</w:t>
      </w:r>
    </w:p>
    <w:p w14:paraId="4BEE066C" w14:textId="77777777" w:rsidR="00431301" w:rsidRDefault="007E33ED">
      <w:pPr>
        <w:spacing w:line="600" w:lineRule="auto"/>
        <w:ind w:firstLine="720"/>
        <w:jc w:val="center"/>
        <w:rPr>
          <w:rFonts w:eastAsia="Times New Roman" w:cs="Times New Roman"/>
          <w:szCs w:val="24"/>
        </w:rPr>
      </w:pPr>
      <w:r>
        <w:rPr>
          <w:rFonts w:eastAsia="Times New Roman"/>
          <w:bCs/>
          <w:szCs w:val="24"/>
        </w:rPr>
        <w:lastRenderedPageBreak/>
        <w:t>(Χειροκροτήματα από την πτέρυγα της Νέας Δημοκρατίας)</w:t>
      </w:r>
    </w:p>
    <w:p w14:paraId="4BEE066D" w14:textId="77777777" w:rsidR="00431301" w:rsidRDefault="007E33ED">
      <w:pPr>
        <w:spacing w:line="600" w:lineRule="auto"/>
        <w:ind w:firstLine="720"/>
        <w:jc w:val="both"/>
        <w:rPr>
          <w:rFonts w:eastAsia="Times New Roman"/>
          <w:bCs/>
          <w:szCs w:val="24"/>
        </w:rPr>
      </w:pPr>
      <w:r>
        <w:rPr>
          <w:rFonts w:eastAsia="Times New Roman"/>
          <w:b/>
          <w:bCs/>
          <w:szCs w:val="24"/>
        </w:rPr>
        <w:t xml:space="preserve">ΠΡΟΕΔΡΟΣ </w:t>
      </w:r>
      <w:r>
        <w:rPr>
          <w:rFonts w:eastAsia="Times New Roman"/>
          <w:b/>
          <w:bCs/>
          <w:szCs w:val="24"/>
        </w:rPr>
        <w:t xml:space="preserve">(Νικόλαος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Ευχαριστούμε την κ. Ασημακοπούλου.</w:t>
      </w:r>
    </w:p>
    <w:p w14:paraId="4BEE066E" w14:textId="77777777" w:rsidR="00431301" w:rsidRDefault="007E33ED">
      <w:pPr>
        <w:spacing w:line="600" w:lineRule="auto"/>
        <w:ind w:firstLine="720"/>
        <w:jc w:val="both"/>
        <w:rPr>
          <w:rFonts w:eastAsia="Times New Roman"/>
          <w:bCs/>
          <w:szCs w:val="24"/>
        </w:rPr>
      </w:pPr>
      <w:r>
        <w:rPr>
          <w:rFonts w:eastAsia="Times New Roman"/>
          <w:bCs/>
          <w:szCs w:val="24"/>
        </w:rPr>
        <w:t>Επί της δεύτερης αιτήσεως, υπάρχει συνάδελφος που ζητάει τον λόγο κατά το άρθρο 108 του Κανονισμού;</w:t>
      </w:r>
    </w:p>
    <w:p w14:paraId="4BEE066F" w14:textId="77777777" w:rsidR="00431301" w:rsidRDefault="007E33ED">
      <w:pPr>
        <w:spacing w:line="600" w:lineRule="auto"/>
        <w:ind w:firstLine="720"/>
        <w:jc w:val="both"/>
        <w:rPr>
          <w:rFonts w:eastAsia="Times New Roman"/>
          <w:bCs/>
          <w:szCs w:val="24"/>
        </w:rPr>
      </w:pPr>
      <w:r>
        <w:rPr>
          <w:rFonts w:eastAsia="Times New Roman"/>
          <w:b/>
          <w:bCs/>
          <w:szCs w:val="24"/>
        </w:rPr>
        <w:t xml:space="preserve">ΚΩΝΣΤΑΝΤΙΝΟΣ ΜΠΑΡΜΠΑΡΟΥΣΗΣ: </w:t>
      </w:r>
      <w:r>
        <w:rPr>
          <w:rFonts w:eastAsia="Times New Roman"/>
          <w:bCs/>
          <w:szCs w:val="24"/>
        </w:rPr>
        <w:t>Εγώ, κύριε Πρόεδρε.</w:t>
      </w:r>
    </w:p>
    <w:p w14:paraId="4BEE0670" w14:textId="77777777" w:rsidR="00431301" w:rsidRDefault="007E33ED">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Ορίστε, κύριε </w:t>
      </w:r>
      <w:proofErr w:type="spellStart"/>
      <w:r>
        <w:rPr>
          <w:rFonts w:eastAsia="Times New Roman"/>
          <w:bCs/>
          <w:szCs w:val="24"/>
        </w:rPr>
        <w:t>Μπαρμπαρούση</w:t>
      </w:r>
      <w:proofErr w:type="spellEnd"/>
      <w:r>
        <w:rPr>
          <w:rFonts w:eastAsia="Times New Roman"/>
          <w:bCs/>
          <w:szCs w:val="24"/>
        </w:rPr>
        <w:t>, έχετε τον λόγο.</w:t>
      </w:r>
    </w:p>
    <w:p w14:paraId="4BEE0671" w14:textId="77777777" w:rsidR="00431301" w:rsidRDefault="007E33ED">
      <w:pPr>
        <w:spacing w:line="600" w:lineRule="auto"/>
        <w:ind w:firstLine="720"/>
        <w:jc w:val="both"/>
        <w:rPr>
          <w:rFonts w:eastAsia="Times New Roman"/>
          <w:bCs/>
          <w:szCs w:val="24"/>
        </w:rPr>
      </w:pPr>
      <w:r>
        <w:rPr>
          <w:rFonts w:eastAsia="Times New Roman"/>
          <w:b/>
          <w:bCs/>
          <w:szCs w:val="24"/>
        </w:rPr>
        <w:t>ΚΩΝΣΤΑΝΤΙΝΟΣ ΜΠΑΡΜΠΑΡΟΥΣΗΣ:</w:t>
      </w:r>
      <w:r>
        <w:rPr>
          <w:rFonts w:eastAsia="Times New Roman"/>
          <w:bCs/>
          <w:szCs w:val="24"/>
        </w:rPr>
        <w:t xml:space="preserve"> Όπως έχω πει σε όλες τις άρσεις ασυλίας που έχουν γίνει, ποσώς με ενδιαφέρει εάν θα γίνει άρση ασυλίας ή όχι. Έτσι και αλλιώς στην πραγματικότητα εμείς δεν είχαμε ποτέ ασυλία και δεν </w:t>
      </w:r>
      <w:r>
        <w:rPr>
          <w:rFonts w:eastAsia="Times New Roman"/>
          <w:bCs/>
          <w:szCs w:val="24"/>
        </w:rPr>
        <w:t xml:space="preserve">επιθυμούμε να έχουμε ασυλία. </w:t>
      </w:r>
      <w:r>
        <w:rPr>
          <w:rFonts w:eastAsia="Times New Roman"/>
          <w:bCs/>
          <w:szCs w:val="24"/>
        </w:rPr>
        <w:lastRenderedPageBreak/>
        <w:t xml:space="preserve">Σαν κίνημα είμαστε ενάντια στην όποια ασυλία υπάρχει για τους πολιτικούς. </w:t>
      </w:r>
    </w:p>
    <w:p w14:paraId="4BEE0672" w14:textId="77777777" w:rsidR="00431301" w:rsidRDefault="007E33ED">
      <w:pPr>
        <w:spacing w:line="600" w:lineRule="auto"/>
        <w:ind w:firstLine="720"/>
        <w:jc w:val="both"/>
        <w:rPr>
          <w:rFonts w:eastAsia="Times New Roman"/>
          <w:bCs/>
          <w:szCs w:val="24"/>
        </w:rPr>
      </w:pPr>
      <w:r>
        <w:rPr>
          <w:rFonts w:eastAsia="Times New Roman"/>
          <w:bCs/>
          <w:szCs w:val="24"/>
        </w:rPr>
        <w:t>Εμείς λέμε</w:t>
      </w:r>
      <w:r>
        <w:rPr>
          <w:rFonts w:eastAsia="Times New Roman"/>
          <w:bCs/>
          <w:szCs w:val="24"/>
        </w:rPr>
        <w:t>:</w:t>
      </w:r>
      <w:r>
        <w:rPr>
          <w:rFonts w:eastAsia="Times New Roman"/>
          <w:bCs/>
          <w:szCs w:val="24"/>
        </w:rPr>
        <w:t xml:space="preserve"> όλοι ίσοι απέναντι στο</w:t>
      </w:r>
      <w:r>
        <w:rPr>
          <w:rFonts w:eastAsia="Times New Roman"/>
          <w:bCs/>
          <w:szCs w:val="24"/>
        </w:rPr>
        <w:t>ν</w:t>
      </w:r>
      <w:r>
        <w:rPr>
          <w:rFonts w:eastAsia="Times New Roman"/>
          <w:bCs/>
          <w:szCs w:val="24"/>
        </w:rPr>
        <w:t xml:space="preserve"> νόμο, κάτι που φυσικά δεν ισχύει. Διότι εάν έρθει κάποια σοβαρή δικογραφία για εσάς, οι περισσότεροι κρύβεστε πίσω α</w:t>
      </w:r>
      <w:r>
        <w:rPr>
          <w:rFonts w:eastAsia="Times New Roman"/>
          <w:bCs/>
          <w:szCs w:val="24"/>
        </w:rPr>
        <w:t xml:space="preserve">πό την ασυλία σας. </w:t>
      </w:r>
    </w:p>
    <w:p w14:paraId="4BEE0673" w14:textId="77777777" w:rsidR="00431301" w:rsidRDefault="007E33ED">
      <w:pPr>
        <w:spacing w:line="600" w:lineRule="auto"/>
        <w:ind w:firstLine="720"/>
        <w:jc w:val="both"/>
        <w:rPr>
          <w:rFonts w:eastAsia="Times New Roman"/>
          <w:bCs/>
          <w:szCs w:val="24"/>
        </w:rPr>
      </w:pPr>
      <w:r>
        <w:rPr>
          <w:rFonts w:eastAsia="Times New Roman"/>
          <w:bCs/>
          <w:szCs w:val="24"/>
        </w:rPr>
        <w:t>Είπα πως δεν έχουμε ασυλία</w:t>
      </w:r>
      <w:r>
        <w:rPr>
          <w:rFonts w:eastAsia="Times New Roman"/>
          <w:bCs/>
          <w:szCs w:val="24"/>
        </w:rPr>
        <w:t xml:space="preserve"> και </w:t>
      </w:r>
      <w:r>
        <w:rPr>
          <w:rFonts w:eastAsia="Times New Roman"/>
          <w:bCs/>
          <w:szCs w:val="24"/>
        </w:rPr>
        <w:t xml:space="preserve">θέλω να </w:t>
      </w:r>
      <w:r>
        <w:rPr>
          <w:rFonts w:eastAsia="Times New Roman"/>
          <w:bCs/>
          <w:szCs w:val="24"/>
        </w:rPr>
        <w:t xml:space="preserve">το </w:t>
      </w:r>
      <w:r>
        <w:rPr>
          <w:rFonts w:eastAsia="Times New Roman"/>
          <w:bCs/>
          <w:szCs w:val="24"/>
        </w:rPr>
        <w:t>πω αυτό για να το γνωρίζει ο ελληνικός λαός. Όταν έλαβε χώρα το περιστατικό με τον καυγά που έγινε στο διπλανό χωριό, ξαφνικά, μετά από λίγο γέμισε η πλατεία του χωριού μου με κάμερες και δημοσι</w:t>
      </w:r>
      <w:r>
        <w:rPr>
          <w:rFonts w:eastAsia="Times New Roman"/>
          <w:bCs/>
          <w:szCs w:val="24"/>
        </w:rPr>
        <w:t xml:space="preserve">ογράφους. </w:t>
      </w:r>
    </w:p>
    <w:p w14:paraId="4BEE0674" w14:textId="77777777" w:rsidR="00431301" w:rsidRDefault="007E33ED">
      <w:pPr>
        <w:spacing w:line="600" w:lineRule="auto"/>
        <w:ind w:firstLine="720"/>
        <w:jc w:val="center"/>
        <w:rPr>
          <w:rFonts w:eastAsia="Times New Roman"/>
          <w:bCs/>
          <w:szCs w:val="24"/>
        </w:rPr>
      </w:pPr>
      <w:r>
        <w:rPr>
          <w:rFonts w:eastAsia="Times New Roman"/>
          <w:bCs/>
          <w:szCs w:val="24"/>
        </w:rPr>
        <w:t>(Θόρυβος στην Αίθουσα)</w:t>
      </w:r>
    </w:p>
    <w:p w14:paraId="4BEE0675" w14:textId="77777777" w:rsidR="00431301" w:rsidRDefault="007E33ED">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Παρακαλώ πολύ, κάντε ησυχία. Αυτή η διαδικασία έχει μία βαρύτητα, όταν κάποιος είναι εγκαλούμενος. Και το εννοώ. Σας παρακαλώ πολύ.</w:t>
      </w:r>
    </w:p>
    <w:p w14:paraId="4BEE0676" w14:textId="77777777" w:rsidR="00431301" w:rsidRDefault="007E33ED">
      <w:pPr>
        <w:spacing w:line="600" w:lineRule="auto"/>
        <w:ind w:firstLine="720"/>
        <w:jc w:val="both"/>
        <w:rPr>
          <w:rFonts w:eastAsia="Times New Roman"/>
          <w:bCs/>
          <w:szCs w:val="24"/>
        </w:rPr>
      </w:pPr>
      <w:r>
        <w:rPr>
          <w:rFonts w:eastAsia="Times New Roman"/>
          <w:bCs/>
          <w:szCs w:val="24"/>
        </w:rPr>
        <w:lastRenderedPageBreak/>
        <w:t>Συνεχίστε, παρακαλώ.</w:t>
      </w:r>
    </w:p>
    <w:p w14:paraId="4BEE0677" w14:textId="77777777" w:rsidR="00431301" w:rsidRDefault="007E33ED">
      <w:pPr>
        <w:spacing w:line="600" w:lineRule="auto"/>
        <w:ind w:firstLine="720"/>
        <w:jc w:val="both"/>
        <w:rPr>
          <w:rFonts w:eastAsia="Times New Roman"/>
          <w:bCs/>
          <w:szCs w:val="24"/>
        </w:rPr>
      </w:pPr>
      <w:r>
        <w:rPr>
          <w:rFonts w:eastAsia="Times New Roman"/>
          <w:b/>
          <w:bCs/>
          <w:szCs w:val="24"/>
        </w:rPr>
        <w:t>ΚΩΝΣΤΑΝΤΙΝΟΣ ΜΠΑΡΜΠΑΡΟΥΣΗΣ:</w:t>
      </w:r>
      <w:r>
        <w:rPr>
          <w:rFonts w:eastAsia="Times New Roman"/>
          <w:bCs/>
          <w:szCs w:val="24"/>
        </w:rPr>
        <w:t xml:space="preserve"> Μόλις νύχτωσ</w:t>
      </w:r>
      <w:r>
        <w:rPr>
          <w:rFonts w:eastAsia="Times New Roman"/>
          <w:bCs/>
          <w:szCs w:val="24"/>
        </w:rPr>
        <w:t xml:space="preserve">ε, λοιπόν, ήρθαν στο χωριό πάνω από σαράντα αυτοκίνητα της </w:t>
      </w:r>
      <w:r>
        <w:rPr>
          <w:rFonts w:eastAsia="Times New Roman"/>
          <w:bCs/>
          <w:szCs w:val="24"/>
        </w:rPr>
        <w:t>Α</w:t>
      </w:r>
      <w:r>
        <w:rPr>
          <w:rFonts w:eastAsia="Times New Roman"/>
          <w:bCs/>
          <w:szCs w:val="24"/>
        </w:rPr>
        <w:t>στυνομίας και περισσότεροι από εκατό αστυνομικοί. Μπούκαραν σπίτι μου πάνω από πενήντα αστυνομικοί με εισαγγελέα, με αποτέλεσμα να τρομοκρατηθούν τα παιδιά μου, τριών, πέντε και έξι ετών αντίστοιχ</w:t>
      </w:r>
      <w:r>
        <w:rPr>
          <w:rFonts w:eastAsia="Times New Roman"/>
          <w:bCs/>
          <w:szCs w:val="24"/>
        </w:rPr>
        <w:t>α. Αυτή την ασυλία έχουμε εμείς και την έχουμε κερδίσει με πολύ κόπο.</w:t>
      </w:r>
    </w:p>
    <w:p w14:paraId="4BEE0678" w14:textId="77777777" w:rsidR="00431301" w:rsidRDefault="007E33ED">
      <w:pPr>
        <w:spacing w:line="600" w:lineRule="auto"/>
        <w:ind w:firstLine="720"/>
        <w:jc w:val="both"/>
        <w:rPr>
          <w:rFonts w:eastAsia="Times New Roman"/>
          <w:bCs/>
          <w:szCs w:val="24"/>
        </w:rPr>
      </w:pPr>
      <w:r>
        <w:rPr>
          <w:rFonts w:eastAsia="Times New Roman"/>
          <w:bCs/>
          <w:szCs w:val="24"/>
        </w:rPr>
        <w:t>Είναι ξεκάθαρο π</w:t>
      </w:r>
      <w:r>
        <w:rPr>
          <w:rFonts w:eastAsia="Times New Roman"/>
          <w:bCs/>
          <w:szCs w:val="24"/>
        </w:rPr>
        <w:t>ω</w:t>
      </w:r>
      <w:r>
        <w:rPr>
          <w:rFonts w:eastAsia="Times New Roman"/>
          <w:bCs/>
          <w:szCs w:val="24"/>
        </w:rPr>
        <w:t>ς αυτό που ήθελαν να πετύχουν, εκτός από το να τρομοκρατήσουν την οικογένειά μου, ήταν να περιφέρουν τον τυφλό πατέρα μου, γιατί είναι και αυτός κατηγορούμενος. Και λένε</w:t>
      </w:r>
      <w:r>
        <w:rPr>
          <w:rFonts w:eastAsia="Times New Roman"/>
          <w:bCs/>
          <w:szCs w:val="24"/>
        </w:rPr>
        <w:t xml:space="preserve"> ότι οδηγούσε και το βουλευτικό μου αυτοκίνητο. </w:t>
      </w:r>
    </w:p>
    <w:p w14:paraId="4BEE0679" w14:textId="77777777" w:rsidR="00431301" w:rsidRDefault="007E33ED">
      <w:pPr>
        <w:spacing w:line="600" w:lineRule="auto"/>
        <w:ind w:firstLine="720"/>
        <w:jc w:val="both"/>
        <w:rPr>
          <w:rFonts w:eastAsia="Times New Roman"/>
          <w:bCs/>
          <w:szCs w:val="24"/>
        </w:rPr>
      </w:pPr>
      <w:r>
        <w:rPr>
          <w:rFonts w:eastAsia="Times New Roman"/>
          <w:bCs/>
          <w:szCs w:val="24"/>
        </w:rPr>
        <w:lastRenderedPageBreak/>
        <w:t>Ναι, καλά ακούς, ελληνικέ λαέ. Ο πατέρας μου που είναι 100% τυφλός</w:t>
      </w:r>
      <w:r>
        <w:rPr>
          <w:rFonts w:eastAsia="Times New Roman"/>
          <w:bCs/>
          <w:szCs w:val="24"/>
        </w:rPr>
        <w:t>,</w:t>
      </w:r>
      <w:r>
        <w:rPr>
          <w:rFonts w:eastAsia="Times New Roman"/>
          <w:bCs/>
          <w:szCs w:val="24"/>
        </w:rPr>
        <w:t xml:space="preserve"> οδηγούσε</w:t>
      </w:r>
      <w:r>
        <w:rPr>
          <w:rFonts w:eastAsia="Times New Roman"/>
          <w:bCs/>
          <w:szCs w:val="24"/>
        </w:rPr>
        <w:t>!</w:t>
      </w:r>
      <w:r>
        <w:rPr>
          <w:rFonts w:eastAsia="Times New Roman"/>
          <w:bCs/>
          <w:szCs w:val="24"/>
        </w:rPr>
        <w:t xml:space="preserve"> Εγώ τον μόνο τυφλό που έχω δει να </w:t>
      </w:r>
      <w:proofErr w:type="spellStart"/>
      <w:r>
        <w:rPr>
          <w:rFonts w:eastAsia="Times New Roman"/>
          <w:bCs/>
          <w:szCs w:val="24"/>
        </w:rPr>
        <w:t>οδηγάει</w:t>
      </w:r>
      <w:proofErr w:type="spellEnd"/>
      <w:r>
        <w:rPr>
          <w:rFonts w:eastAsia="Times New Roman"/>
          <w:bCs/>
          <w:szCs w:val="24"/>
        </w:rPr>
        <w:t xml:space="preserve"> είναι τον Αλ </w:t>
      </w:r>
      <w:proofErr w:type="spellStart"/>
      <w:r>
        <w:rPr>
          <w:rFonts w:eastAsia="Times New Roman"/>
          <w:bCs/>
          <w:szCs w:val="24"/>
        </w:rPr>
        <w:t>Πατσίνο</w:t>
      </w:r>
      <w:proofErr w:type="spellEnd"/>
      <w:r>
        <w:rPr>
          <w:rFonts w:eastAsia="Times New Roman"/>
          <w:bCs/>
          <w:szCs w:val="24"/>
        </w:rPr>
        <w:t xml:space="preserve"> στο «Άρωμα Γυναίκας» και μερικούς </w:t>
      </w:r>
      <w:proofErr w:type="spellStart"/>
      <w:r>
        <w:rPr>
          <w:rFonts w:eastAsia="Times New Roman"/>
          <w:bCs/>
          <w:szCs w:val="24"/>
        </w:rPr>
        <w:t>Ρομά</w:t>
      </w:r>
      <w:proofErr w:type="spellEnd"/>
      <w:r>
        <w:rPr>
          <w:rFonts w:eastAsia="Times New Roman"/>
          <w:bCs/>
          <w:szCs w:val="24"/>
        </w:rPr>
        <w:t xml:space="preserve"> που παίρνουν κάποια επιδόμα</w:t>
      </w:r>
      <w:r>
        <w:rPr>
          <w:rFonts w:eastAsia="Times New Roman"/>
          <w:bCs/>
          <w:szCs w:val="24"/>
        </w:rPr>
        <w:t>τα «μαϊμού»</w:t>
      </w:r>
      <w:r>
        <w:rPr>
          <w:rFonts w:eastAsia="Times New Roman"/>
          <w:bCs/>
          <w:szCs w:val="24"/>
        </w:rPr>
        <w:t>!</w:t>
      </w:r>
      <w:r>
        <w:rPr>
          <w:rFonts w:eastAsia="Times New Roman"/>
          <w:bCs/>
          <w:szCs w:val="24"/>
        </w:rPr>
        <w:t xml:space="preserve"> </w:t>
      </w:r>
    </w:p>
    <w:p w14:paraId="4BEE067A" w14:textId="77777777" w:rsidR="00431301" w:rsidRDefault="007E33ED">
      <w:pPr>
        <w:spacing w:line="600" w:lineRule="auto"/>
        <w:ind w:firstLine="720"/>
        <w:jc w:val="both"/>
        <w:rPr>
          <w:rFonts w:eastAsia="Times New Roman"/>
          <w:bCs/>
          <w:szCs w:val="24"/>
        </w:rPr>
      </w:pPr>
      <w:r>
        <w:rPr>
          <w:rFonts w:eastAsia="Times New Roman"/>
          <w:bCs/>
          <w:szCs w:val="24"/>
        </w:rPr>
        <w:t>Είναι ξεκάθαρο, λοιπόν, πως ήθελαν να τρομοκρατήσουν τον πατέρα μου και τους υπόλοιπους συγγενείς μου. Και να τους περιφέρουν σιδηροδέσμιους σαν θηράματα και εν ολίγοις να στήσουν ακόμα ένα σόου, σαν αυτό που είχε στήσει και ο Σαμαράς.</w:t>
      </w:r>
    </w:p>
    <w:p w14:paraId="4BEE067B" w14:textId="77777777" w:rsidR="00431301" w:rsidRDefault="007E33ED">
      <w:pPr>
        <w:spacing w:line="600" w:lineRule="auto"/>
        <w:ind w:firstLine="720"/>
        <w:jc w:val="both"/>
        <w:rPr>
          <w:rFonts w:eastAsia="Times New Roman"/>
          <w:bCs/>
          <w:szCs w:val="24"/>
        </w:rPr>
      </w:pPr>
      <w:r>
        <w:rPr>
          <w:rFonts w:eastAsia="Times New Roman"/>
          <w:bCs/>
          <w:szCs w:val="24"/>
        </w:rPr>
        <w:t xml:space="preserve">Σόου, </w:t>
      </w:r>
      <w:r>
        <w:rPr>
          <w:rFonts w:eastAsia="Times New Roman"/>
          <w:bCs/>
          <w:szCs w:val="24"/>
        </w:rPr>
        <w:t>όμως, εγώ δεν θα επιτρέψω να με κάνει κανείς. Εδώ έχω την ιατροδικαστική έκθεση της κλινικής που μιλάει για απλές εκδορές, ότι πήγε μόνος του στο</w:t>
      </w:r>
      <w:r>
        <w:rPr>
          <w:rFonts w:eastAsia="Times New Roman"/>
          <w:bCs/>
          <w:szCs w:val="24"/>
        </w:rPr>
        <w:t>ν</w:t>
      </w:r>
      <w:r>
        <w:rPr>
          <w:rFonts w:eastAsia="Times New Roman"/>
          <w:bCs/>
          <w:szCs w:val="24"/>
        </w:rPr>
        <w:t xml:space="preserve"> γιατρό και μετά από λίγο υπέγραψε και έφυγε πάλι μόνος του. Αυτό χαρακτηρίστηκε μετά από σχεδόν </w:t>
      </w:r>
      <w:r>
        <w:rPr>
          <w:rFonts w:eastAsia="Times New Roman"/>
          <w:bCs/>
          <w:szCs w:val="24"/>
        </w:rPr>
        <w:lastRenderedPageBreak/>
        <w:t>δύο χρόνια ως</w:t>
      </w:r>
      <w:r>
        <w:rPr>
          <w:rFonts w:eastAsia="Times New Roman"/>
          <w:bCs/>
          <w:szCs w:val="24"/>
        </w:rPr>
        <w:t xml:space="preserve"> βαριά σκοπούμενη σωματική βλάβη και ως κακούργημα, γιατί έτσι βόλευε κάποιους. Ορίστε, η ιατροδικαστική έκθεση της κλινικής για τα Πρακτικά.</w:t>
      </w:r>
    </w:p>
    <w:p w14:paraId="4BEE067C" w14:textId="77777777" w:rsidR="00431301" w:rsidRDefault="007E33ED">
      <w:pPr>
        <w:spacing w:line="600" w:lineRule="auto"/>
        <w:ind w:firstLine="720"/>
        <w:jc w:val="both"/>
        <w:rPr>
          <w:rFonts w:eastAsia="Times New Roman"/>
          <w:bCs/>
          <w:szCs w:val="24"/>
        </w:rPr>
      </w:pPr>
      <w:r>
        <w:rPr>
          <w:rFonts w:eastAsia="Times New Roman"/>
          <w:bCs/>
          <w:szCs w:val="24"/>
        </w:rPr>
        <w:t>Ευχαριστώ.</w:t>
      </w:r>
    </w:p>
    <w:p w14:paraId="4BEE067D" w14:textId="77777777" w:rsidR="00431301" w:rsidRDefault="007E33ED">
      <w:pPr>
        <w:spacing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ο </w:t>
      </w:r>
      <w:r>
        <w:rPr>
          <w:rFonts w:eastAsia="Times New Roman"/>
          <w:bCs/>
        </w:rPr>
        <w:t>Βουλευτής</w:t>
      </w:r>
      <w:r>
        <w:rPr>
          <w:rFonts w:eastAsia="Times New Roman"/>
          <w:bCs/>
          <w:szCs w:val="24"/>
        </w:rPr>
        <w:t xml:space="preserve"> κ. Κωνσταντίνος </w:t>
      </w:r>
      <w:proofErr w:type="spellStart"/>
      <w:r>
        <w:rPr>
          <w:rFonts w:eastAsia="Times New Roman"/>
          <w:bCs/>
          <w:szCs w:val="24"/>
        </w:rPr>
        <w:t>Μπαρμπαρούσης</w:t>
      </w:r>
      <w:proofErr w:type="spellEnd"/>
      <w:r>
        <w:rPr>
          <w:rFonts w:eastAsia="Times New Roman"/>
          <w:bCs/>
          <w:szCs w:val="24"/>
        </w:rPr>
        <w:t xml:space="preserve"> καταθέτει για τα Πρακτικά το προαναφερθέν έγ</w:t>
      </w:r>
      <w:r>
        <w:rPr>
          <w:rFonts w:eastAsia="Times New Roman"/>
          <w:bCs/>
          <w:szCs w:val="24"/>
        </w:rPr>
        <w:t xml:space="preserve">γραφο, το οποίο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4BEE067E" w14:textId="77777777" w:rsidR="00431301" w:rsidRDefault="007E33ED">
      <w:pPr>
        <w:spacing w:line="600" w:lineRule="auto"/>
        <w:ind w:firstLine="720"/>
        <w:jc w:val="both"/>
        <w:rPr>
          <w:rFonts w:eastAsia="Times New Roman" w:cs="Times New Roman"/>
          <w:szCs w:val="24"/>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w:t>
      </w:r>
      <w:r>
        <w:rPr>
          <w:rFonts w:eastAsia="Times New Roman" w:cs="Times New Roman"/>
        </w:rPr>
        <w:t xml:space="preserve"> </w:t>
      </w:r>
      <w:r>
        <w:rPr>
          <w:rFonts w:eastAsia="Times New Roman" w:cs="Times New Roman"/>
          <w:szCs w:val="24"/>
        </w:rPr>
        <w:t xml:space="preserve">Ευχαριστούμε. </w:t>
      </w:r>
    </w:p>
    <w:p w14:paraId="4BEE067F" w14:textId="77777777" w:rsidR="00431301" w:rsidRDefault="007E33ED">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παρακολουθούν από τα άνω δυτικά θεωρεία, αφού προηγουμένως ξεναγήθηκαν στην έκθεση της αίθου</w:t>
      </w:r>
      <w:r>
        <w:rPr>
          <w:rFonts w:eastAsia="Times New Roman" w:cs="Times New Roman"/>
        </w:rPr>
        <w:lastRenderedPageBreak/>
        <w:t>σας «ΕΛΕΥΘΕΡΙΟΣ ΒΕΝΙΖΕΛΟΣ» και ενημερώθηκαν για την ιστορία του κτηρίου και τον τρόπο οργάνωσης και λειτουργίας της Βουλής, εβδομήντα πέντε μαθήτριες και μαθητές κα</w:t>
      </w:r>
      <w:r>
        <w:rPr>
          <w:rFonts w:eastAsia="Times New Roman" w:cs="Times New Roman"/>
        </w:rPr>
        <w:t>ι πέντε εκπαιδευτικοί συνοδοί τους από το 3</w:t>
      </w:r>
      <w:r w:rsidRPr="00061853">
        <w:rPr>
          <w:rFonts w:eastAsia="Times New Roman" w:cs="Times New Roman"/>
          <w:vertAlign w:val="superscript"/>
        </w:rPr>
        <w:t>ο</w:t>
      </w:r>
      <w:r>
        <w:rPr>
          <w:rFonts w:eastAsia="Times New Roman" w:cs="Times New Roman"/>
        </w:rPr>
        <w:t xml:space="preserve"> Γυμνάσιο Ιεράπετρας Κρήτης. </w:t>
      </w:r>
    </w:p>
    <w:p w14:paraId="4BEE0680" w14:textId="77777777" w:rsidR="00431301" w:rsidRDefault="007E33E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BEE0681" w14:textId="77777777" w:rsidR="00431301" w:rsidRDefault="007E33ED">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4BEE0682" w14:textId="77777777" w:rsidR="00431301" w:rsidRDefault="007E33ED">
      <w:pPr>
        <w:spacing w:line="600" w:lineRule="auto"/>
        <w:ind w:firstLine="720"/>
        <w:jc w:val="both"/>
        <w:rPr>
          <w:rFonts w:eastAsia="Times New Roman"/>
          <w:bCs/>
        </w:rPr>
      </w:pPr>
      <w:r>
        <w:rPr>
          <w:rFonts w:eastAsia="Times New Roman"/>
        </w:rPr>
        <w:t>Κυρίες και κύριοι συνάδελφοι</w:t>
      </w:r>
      <w:r>
        <w:rPr>
          <w:rFonts w:eastAsia="Times New Roman" w:cs="Times New Roman"/>
        </w:rPr>
        <w:t>, στο σημείο αυτό θα διεξαχθεί η ονομαστική ηλεκτρονική ψηφοφορία. Έχω να σας</w:t>
      </w:r>
      <w:r>
        <w:rPr>
          <w:rFonts w:eastAsia="Times New Roman" w:cs="Times New Roman"/>
        </w:rPr>
        <w:t xml:space="preserve"> πω </w:t>
      </w:r>
      <w:r>
        <w:rPr>
          <w:rFonts w:eastAsia="Times New Roman"/>
          <w:bCs/>
          <w:shd w:val="clear" w:color="auto" w:fill="FFFFFF"/>
        </w:rPr>
        <w:t>ότι</w:t>
      </w:r>
      <w:r>
        <w:rPr>
          <w:rFonts w:eastAsia="Times New Roman" w:cs="Times New Roman"/>
        </w:rPr>
        <w:t xml:space="preserve"> </w:t>
      </w:r>
      <w:r>
        <w:rPr>
          <w:rFonts w:eastAsia="Times New Roman"/>
          <w:bCs/>
        </w:rPr>
        <w:t>είναι</w:t>
      </w:r>
      <w:r>
        <w:rPr>
          <w:rFonts w:eastAsia="Times New Roman" w:cs="Times New Roman"/>
        </w:rPr>
        <w:t xml:space="preserve"> όλα ρυθμισμένα με τέτοιο</w:t>
      </w:r>
      <w:r>
        <w:rPr>
          <w:rFonts w:eastAsia="Times New Roman" w:cs="Times New Roman"/>
        </w:rPr>
        <w:t>ν</w:t>
      </w:r>
      <w:r>
        <w:rPr>
          <w:rFonts w:eastAsia="Times New Roman" w:cs="Times New Roman"/>
        </w:rPr>
        <w:t xml:space="preserve"> τρόπο, ώστε να μπορούν μέσα από τις οθόνες όχι μόνο οι εκπρόσωποι του Τύπου, οι κοινοβουλευτικοί συντάκτες δηλαδή, να έχουν άμεσα τα αποτελέσματα κάθε ηλεκτρονικής ψηφοφορίας, αλλά και να καταγράφεται για </w:t>
      </w:r>
      <w:r>
        <w:rPr>
          <w:rFonts w:eastAsia="Times New Roman"/>
          <w:bCs/>
        </w:rPr>
        <w:t>κάθε έναν η</w:t>
      </w:r>
      <w:r>
        <w:rPr>
          <w:rFonts w:eastAsia="Times New Roman"/>
          <w:bCs/>
        </w:rPr>
        <w:t xml:space="preserve"> ατομική του </w:t>
      </w:r>
      <w:r>
        <w:rPr>
          <w:rFonts w:eastAsia="Times New Roman"/>
          <w:bCs/>
        </w:rPr>
        <w:lastRenderedPageBreak/>
        <w:t xml:space="preserve">ψήφος, </w:t>
      </w:r>
      <w:r>
        <w:rPr>
          <w:rFonts w:eastAsia="Times New Roman"/>
          <w:bCs/>
          <w:shd w:val="clear" w:color="auto" w:fill="FFFFFF"/>
        </w:rPr>
        <w:t>να</w:t>
      </w:r>
      <w:r>
        <w:rPr>
          <w:rFonts w:eastAsia="Times New Roman"/>
          <w:bCs/>
        </w:rPr>
        <w:t xml:space="preserve"> είναι αναρτημένη και υποκείμενη άμεσα σε έλεγχο. Υπάρχει η δυνατότητα πρόσβασης από όλους, ώστε να βλέπουν πόσοι και ποιοι ψήφισαν και τι ψήφισε ο καθένας. </w:t>
      </w:r>
    </w:p>
    <w:p w14:paraId="4BEE0683" w14:textId="77777777" w:rsidR="00431301" w:rsidRDefault="007E33ED">
      <w:pPr>
        <w:spacing w:line="600" w:lineRule="auto"/>
        <w:ind w:firstLine="720"/>
        <w:jc w:val="both"/>
        <w:rPr>
          <w:rFonts w:eastAsia="Times New Roman"/>
          <w:bCs/>
        </w:rPr>
      </w:pPr>
      <w:r>
        <w:rPr>
          <w:rFonts w:eastAsia="Times New Roman"/>
          <w:bCs/>
        </w:rPr>
        <w:t xml:space="preserve">Είτε έτσι είτε αλλιώς, πλέον, επιτρέψτε μου να σας πω </w:t>
      </w:r>
      <w:r>
        <w:rPr>
          <w:rFonts w:eastAsia="Times New Roman"/>
          <w:bCs/>
          <w:shd w:val="clear" w:color="auto" w:fill="FFFFFF"/>
        </w:rPr>
        <w:t>ότι</w:t>
      </w:r>
      <w:r>
        <w:rPr>
          <w:rFonts w:eastAsia="Times New Roman"/>
          <w:bCs/>
        </w:rPr>
        <w:t xml:space="preserve"> όλες οι ψηφοφορίες</w:t>
      </w:r>
      <w:r>
        <w:rPr>
          <w:rFonts w:eastAsia="Times New Roman"/>
          <w:bCs/>
        </w:rPr>
        <w:t xml:space="preserve"> στη Βουλή είναι ανοικτές, δηλαδή είναι ονομαστικές, εκτός από αυτές </w:t>
      </w:r>
      <w:r>
        <w:rPr>
          <w:rFonts w:eastAsia="Times New Roman"/>
          <w:bCs/>
          <w:shd w:val="clear" w:color="auto" w:fill="FFFFFF"/>
        </w:rPr>
        <w:t>που</w:t>
      </w:r>
      <w:r>
        <w:rPr>
          <w:rFonts w:eastAsia="Times New Roman"/>
          <w:bCs/>
        </w:rPr>
        <w:t xml:space="preserve"> αφορούν στη σύσταση προκαταρτικών</w:t>
      </w:r>
      <w:r>
        <w:rPr>
          <w:rFonts w:eastAsia="Times New Roman"/>
          <w:bCs/>
        </w:rPr>
        <w:t xml:space="preserve"> </w:t>
      </w:r>
      <w:r>
        <w:rPr>
          <w:rFonts w:eastAsia="Times New Roman"/>
          <w:bCs/>
        </w:rPr>
        <w:t>- εξεταστικών επιτροπών. Και η ψηφοφορία για το Προεδρείο της Βουλής πλέον, σύμφωνα με τον Κανονισμό, είναι ανοικτή. Άρα με αυτό το σύστημα θα γίνοντ</w:t>
      </w:r>
      <w:r>
        <w:rPr>
          <w:rFonts w:eastAsia="Times New Roman"/>
          <w:bCs/>
        </w:rPr>
        <w:t>αι πια όλες οι ψηφοφορίες.</w:t>
      </w:r>
    </w:p>
    <w:p w14:paraId="4BEE0684" w14:textId="77777777" w:rsidR="00431301" w:rsidRDefault="007E33ED">
      <w:pPr>
        <w:spacing w:line="600" w:lineRule="auto"/>
        <w:ind w:firstLine="720"/>
        <w:jc w:val="both"/>
        <w:rPr>
          <w:rFonts w:eastAsia="Times New Roman"/>
          <w:bCs/>
        </w:rPr>
      </w:pPr>
      <w:r>
        <w:rPr>
          <w:rFonts w:eastAsia="Times New Roman"/>
          <w:bCs/>
        </w:rPr>
        <w:t xml:space="preserve">Μάλιστα, </w:t>
      </w:r>
      <w:r>
        <w:rPr>
          <w:rFonts w:eastAsia="Times New Roman"/>
          <w:bCs/>
          <w:shd w:val="clear" w:color="auto" w:fill="FFFFFF"/>
        </w:rPr>
        <w:t>ιδιαίτερα</w:t>
      </w:r>
      <w:r>
        <w:rPr>
          <w:rFonts w:eastAsia="Times New Roman"/>
          <w:bCs/>
        </w:rPr>
        <w:t xml:space="preserve"> για τα νομοσχέδια </w:t>
      </w:r>
      <w:r>
        <w:rPr>
          <w:rFonts w:eastAsia="Times New Roman"/>
          <w:bCs/>
          <w:shd w:val="clear" w:color="auto" w:fill="FFFFFF"/>
        </w:rPr>
        <w:t>που</w:t>
      </w:r>
      <w:r>
        <w:rPr>
          <w:rFonts w:eastAsia="Times New Roman"/>
          <w:bCs/>
        </w:rPr>
        <w:t xml:space="preserve"> έχουν πάρα πολλά άρθρα και καταλαβαίνουμε τι μεγάλη δυσκολία υπήρχε, έχουν φτιαχτεί έτσι οι ηλεκτρονικές πλατφόρμες και ο προγραμματισμός, </w:t>
      </w:r>
      <w:r>
        <w:rPr>
          <w:rFonts w:eastAsia="Times New Roman"/>
          <w:bCs/>
          <w:shd w:val="clear" w:color="auto" w:fill="FFFFFF"/>
        </w:rPr>
        <w:t>που</w:t>
      </w:r>
      <w:r>
        <w:rPr>
          <w:rFonts w:eastAsia="Times New Roman"/>
          <w:bCs/>
        </w:rPr>
        <w:t xml:space="preserve"> </w:t>
      </w:r>
      <w:r>
        <w:rPr>
          <w:rFonts w:eastAsia="Times New Roman"/>
          <w:bCs/>
        </w:rPr>
        <w:lastRenderedPageBreak/>
        <w:t xml:space="preserve">θα δούμε </w:t>
      </w:r>
      <w:r>
        <w:rPr>
          <w:rFonts w:eastAsia="Times New Roman"/>
          <w:bCs/>
          <w:shd w:val="clear" w:color="auto" w:fill="FFFFFF"/>
        </w:rPr>
        <w:t>ότι</w:t>
      </w:r>
      <w:r>
        <w:rPr>
          <w:rFonts w:eastAsia="Times New Roman"/>
          <w:bCs/>
        </w:rPr>
        <w:t xml:space="preserve"> θα διευκολυνθεί πάρα πολύ η δουλ</w:t>
      </w:r>
      <w:r>
        <w:rPr>
          <w:rFonts w:eastAsia="Times New Roman"/>
          <w:bCs/>
        </w:rPr>
        <w:t xml:space="preserve">ειά μας, αλλά θα ενταθεί και το ενδιαφέρον όσων παρακολουθούν τη διαδικασία. </w:t>
      </w:r>
    </w:p>
    <w:p w14:paraId="4BEE0685" w14:textId="77777777" w:rsidR="00431301" w:rsidRDefault="007E33ED">
      <w:pPr>
        <w:spacing w:line="600" w:lineRule="auto"/>
        <w:ind w:firstLine="720"/>
        <w:jc w:val="both"/>
        <w:rPr>
          <w:rFonts w:eastAsia="Times New Roman"/>
          <w:bCs/>
        </w:rPr>
      </w:pPr>
      <w:r>
        <w:rPr>
          <w:rFonts w:eastAsia="Times New Roman"/>
          <w:bCs/>
        </w:rPr>
        <w:t>Παρακαλώ</w:t>
      </w:r>
      <w:r>
        <w:rPr>
          <w:rFonts w:eastAsia="Times New Roman"/>
          <w:bCs/>
        </w:rPr>
        <w:t xml:space="preserve"> να ανοίξει το σύστημα ηλεκτρονικής ψηφοφορίας. Περνάμε στη διαδικασία. Παρακαλώ πολύ για την προσοχή σας. Περνάμε την κάρτα μας στην κάτω δεξιά πλευρά της οθόνης, προκειμένου </w:t>
      </w:r>
      <w:r>
        <w:rPr>
          <w:rFonts w:eastAsia="Times New Roman"/>
          <w:bCs/>
          <w:shd w:val="clear" w:color="auto" w:fill="FFFFFF"/>
        </w:rPr>
        <w:t>να</w:t>
      </w:r>
      <w:r>
        <w:rPr>
          <w:rFonts w:eastAsia="Times New Roman"/>
          <w:bCs/>
        </w:rPr>
        <w:t xml:space="preserve"> μας αναγνωρίσει το σύστημα και πατάμε «ΣΥΝΔΕΣΗ», όταν το αντίστοιχο εικονίδιο</w:t>
      </w:r>
      <w:r>
        <w:rPr>
          <w:rFonts w:eastAsia="Times New Roman"/>
          <w:bCs/>
        </w:rPr>
        <w:t xml:space="preserve"> ενεργοποιηθεί. Το σύστημα μ</w:t>
      </w:r>
      <w:r>
        <w:rPr>
          <w:rFonts w:eastAsia="Times New Roman"/>
          <w:bCs/>
        </w:rPr>
        <w:t>ά</w:t>
      </w:r>
      <w:r>
        <w:rPr>
          <w:rFonts w:eastAsia="Times New Roman"/>
          <w:bCs/>
        </w:rPr>
        <w:t xml:space="preserve">ς αναγνωρίζει, ανεξάρτητα του πού καθόμαστε. </w:t>
      </w:r>
    </w:p>
    <w:p w14:paraId="4BEE0686" w14:textId="77777777" w:rsidR="00431301" w:rsidRDefault="007E33ED">
      <w:pPr>
        <w:spacing w:line="600" w:lineRule="auto"/>
        <w:ind w:firstLine="720"/>
        <w:jc w:val="both"/>
        <w:rPr>
          <w:rFonts w:eastAsia="Times New Roman"/>
          <w:bCs/>
        </w:rPr>
      </w:pPr>
      <w:r>
        <w:rPr>
          <w:rFonts w:eastAsia="Times New Roman"/>
          <w:bCs/>
        </w:rPr>
        <w:t xml:space="preserve">Στην οθόνη εμφανίζονται το όνομα του Βουλευτή και η πράξη για την οποία ζητείται η άρση της ασυλίας, καθώς και η πρόταση της Επιτροπής Κοινοβουλευτικής Δεοντολογίας. </w:t>
      </w:r>
    </w:p>
    <w:p w14:paraId="4BEE0687" w14:textId="77777777" w:rsidR="00431301" w:rsidRDefault="007E33ED">
      <w:pPr>
        <w:spacing w:line="600" w:lineRule="auto"/>
        <w:ind w:firstLine="720"/>
        <w:jc w:val="both"/>
        <w:rPr>
          <w:rFonts w:eastAsia="Times New Roman"/>
          <w:bCs/>
        </w:rPr>
      </w:pPr>
      <w:r>
        <w:rPr>
          <w:rFonts w:eastAsia="Times New Roman"/>
          <w:bCs/>
        </w:rPr>
        <w:lastRenderedPageBreak/>
        <w:t xml:space="preserve">Εκείνος </w:t>
      </w:r>
      <w:r>
        <w:rPr>
          <w:rFonts w:eastAsia="Times New Roman"/>
          <w:bCs/>
          <w:shd w:val="clear" w:color="auto" w:fill="FFFFFF"/>
        </w:rPr>
        <w:t>που</w:t>
      </w:r>
      <w:r>
        <w:rPr>
          <w:rFonts w:eastAsia="Times New Roman"/>
          <w:bCs/>
        </w:rPr>
        <w:t xml:space="preserve"> ψη</w:t>
      </w:r>
      <w:r>
        <w:rPr>
          <w:rFonts w:eastAsia="Times New Roman"/>
          <w:bCs/>
        </w:rPr>
        <w:t xml:space="preserve">φίζει υπέρ της άρσης της ασυλίας, δηλώνει την προτίμησή του επιλέγοντας «ΝΑΙ», δηλαδή λέει «ΝΑΙ» στην αίτηση του </w:t>
      </w:r>
      <w:r>
        <w:rPr>
          <w:rFonts w:eastAsia="Times New Roman"/>
          <w:bCs/>
        </w:rPr>
        <w:t>ε</w:t>
      </w:r>
      <w:r>
        <w:rPr>
          <w:rFonts w:eastAsia="Times New Roman"/>
          <w:bCs/>
        </w:rPr>
        <w:t xml:space="preserve">ισαγγελέως </w:t>
      </w:r>
      <w:r>
        <w:rPr>
          <w:rFonts w:eastAsia="Times New Roman"/>
          <w:bCs/>
          <w:shd w:val="clear" w:color="auto" w:fill="FFFFFF"/>
        </w:rPr>
        <w:t>που</w:t>
      </w:r>
      <w:r>
        <w:rPr>
          <w:rFonts w:eastAsia="Times New Roman"/>
          <w:bCs/>
        </w:rPr>
        <w:t xml:space="preserve"> ζητάει την άρση της ασυλίας. </w:t>
      </w:r>
    </w:p>
    <w:p w14:paraId="4BEE0688" w14:textId="77777777" w:rsidR="00431301" w:rsidRDefault="007E33ED">
      <w:pPr>
        <w:spacing w:line="600" w:lineRule="auto"/>
        <w:ind w:firstLine="720"/>
        <w:jc w:val="both"/>
        <w:rPr>
          <w:rFonts w:eastAsia="Times New Roman"/>
          <w:bCs/>
        </w:rPr>
      </w:pPr>
      <w:r>
        <w:rPr>
          <w:rFonts w:eastAsia="Times New Roman"/>
          <w:bCs/>
        </w:rPr>
        <w:t xml:space="preserve">Εκείνος </w:t>
      </w:r>
      <w:r>
        <w:rPr>
          <w:rFonts w:eastAsia="Times New Roman"/>
          <w:bCs/>
          <w:shd w:val="clear" w:color="auto" w:fill="FFFFFF"/>
        </w:rPr>
        <w:t>που</w:t>
      </w:r>
      <w:r>
        <w:rPr>
          <w:rFonts w:eastAsia="Times New Roman"/>
          <w:bCs/>
        </w:rPr>
        <w:t xml:space="preserve"> ψηφίζει κατά της άρσης της ασυλίας, δηλώνει την προτίμησή του επιλέγοντας «ΟΧΙ», δηλα</w:t>
      </w:r>
      <w:r>
        <w:rPr>
          <w:rFonts w:eastAsia="Times New Roman"/>
          <w:bCs/>
        </w:rPr>
        <w:t xml:space="preserve">δή λέει «ΟΧΙ» στην αίτηση του </w:t>
      </w:r>
      <w:r>
        <w:rPr>
          <w:rFonts w:eastAsia="Times New Roman"/>
          <w:bCs/>
        </w:rPr>
        <w:t>ε</w:t>
      </w:r>
      <w:r>
        <w:rPr>
          <w:rFonts w:eastAsia="Times New Roman"/>
          <w:bCs/>
        </w:rPr>
        <w:t xml:space="preserve">ισαγγελέως </w:t>
      </w:r>
      <w:r>
        <w:rPr>
          <w:rFonts w:eastAsia="Times New Roman"/>
          <w:bCs/>
          <w:shd w:val="clear" w:color="auto" w:fill="FFFFFF"/>
        </w:rPr>
        <w:t>που</w:t>
      </w:r>
      <w:r>
        <w:rPr>
          <w:rFonts w:eastAsia="Times New Roman"/>
          <w:bCs/>
        </w:rPr>
        <w:t xml:space="preserve"> ζητάει την άρση της ασυλίας. </w:t>
      </w:r>
    </w:p>
    <w:p w14:paraId="4BEE0689" w14:textId="77777777" w:rsidR="00431301" w:rsidRDefault="007E33ED">
      <w:pPr>
        <w:spacing w:line="600" w:lineRule="auto"/>
        <w:ind w:firstLine="720"/>
        <w:jc w:val="both"/>
        <w:rPr>
          <w:rFonts w:eastAsia="Times New Roman"/>
          <w:bCs/>
        </w:rPr>
      </w:pPr>
      <w:r>
        <w:rPr>
          <w:rFonts w:eastAsia="Times New Roman"/>
          <w:bCs/>
        </w:rPr>
        <w:t xml:space="preserve">Εκείνος </w:t>
      </w:r>
      <w:r>
        <w:rPr>
          <w:rFonts w:eastAsia="Times New Roman"/>
          <w:bCs/>
          <w:shd w:val="clear" w:color="auto" w:fill="FFFFFF"/>
        </w:rPr>
        <w:t>που</w:t>
      </w:r>
      <w:r>
        <w:rPr>
          <w:rFonts w:eastAsia="Times New Roman"/>
          <w:bCs/>
        </w:rPr>
        <w:t xml:space="preserve"> ψηφίζει «ΠΑΡΩΝ» δηλώνει την προτίμησή του, επιλέγοντας το «ΠΑΡΩΝ», δηλαδή το «ΠΡΝ». </w:t>
      </w:r>
    </w:p>
    <w:p w14:paraId="4BEE068A" w14:textId="77777777" w:rsidR="00431301" w:rsidRDefault="007E33ED">
      <w:pPr>
        <w:spacing w:line="600" w:lineRule="auto"/>
        <w:ind w:firstLine="720"/>
        <w:jc w:val="both"/>
        <w:rPr>
          <w:rFonts w:eastAsia="Times New Roman" w:cs="Times New Roman"/>
          <w:szCs w:val="24"/>
        </w:rPr>
      </w:pPr>
      <w:r>
        <w:rPr>
          <w:rFonts w:eastAsia="Times New Roman"/>
          <w:bCs/>
        </w:rPr>
        <w:t>Εφόσον έχουμε ψηφίσει, επιλέγουμε «ΟΛΟΚΛΗΡΩΣΗ» και στη συνέχεια επιλέγουμε «ΝΑΙ» γι</w:t>
      </w:r>
      <w:r>
        <w:rPr>
          <w:rFonts w:eastAsia="Times New Roman"/>
          <w:bCs/>
        </w:rPr>
        <w:t>α να καταχωρ</w:t>
      </w:r>
      <w:r>
        <w:rPr>
          <w:rFonts w:eastAsia="Times New Roman"/>
          <w:bCs/>
        </w:rPr>
        <w:t>ισ</w:t>
      </w:r>
      <w:r>
        <w:rPr>
          <w:rFonts w:eastAsia="Times New Roman"/>
          <w:bCs/>
        </w:rPr>
        <w:t xml:space="preserve">θεί και οριστικοποιηθεί η ψήφος μας ή «ΟΧΙ» για να επιστρέψουμε και να την ελέγξουμε ή </w:t>
      </w:r>
      <w:r>
        <w:rPr>
          <w:rFonts w:eastAsia="Times New Roman"/>
          <w:bCs/>
        </w:rPr>
        <w:lastRenderedPageBreak/>
        <w:t>και να την αναθεωρήσουμε. Σαν τελική ψήφο το σύστημα καταχωρ</w:t>
      </w:r>
      <w:r>
        <w:rPr>
          <w:rFonts w:eastAsia="Times New Roman"/>
          <w:bCs/>
        </w:rPr>
        <w:t>ίζει</w:t>
      </w:r>
      <w:r>
        <w:rPr>
          <w:rFonts w:eastAsia="Times New Roman"/>
          <w:bCs/>
        </w:rPr>
        <w:t xml:space="preserve"> την τελευταία οριστικοποιημένη ψήφο. Όπως είδατε, έχει προβλεφθεί και η πιθανότητα ενός λάθους. </w:t>
      </w:r>
    </w:p>
    <w:p w14:paraId="4BEE068B"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Άρα, λοιπόν, για όσο διάστημα παραμένει ανοικτό το σύστημα, ο Βουλευτής έχει δικαίωμα να διορθώσει την ψήφο του επαναλαμβάνοντας την ως άνω διαδικασία. </w:t>
      </w:r>
    </w:p>
    <w:p w14:paraId="4BEE068C"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Δεν θ</w:t>
      </w:r>
      <w:r>
        <w:rPr>
          <w:rFonts w:eastAsia="Times New Roman" w:cs="Times New Roman"/>
          <w:szCs w:val="24"/>
        </w:rPr>
        <w:t xml:space="preserve">α υπάρχει πια πρώτη και δεύτερη ανάγνωση καταλόγου. Το σύστημα θα μείνει ανοικτό για ένα χρονικό διάστημα πέντε ή και οκτώ λεπτών, μήπως κάποιοι συνάδελφοι είναι κάπου και έρχονται αυτή τη στιγμή ή είναι στο γραφείο τους. </w:t>
      </w:r>
    </w:p>
    <w:p w14:paraId="4BEE068D"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Είναι η υποκατάσταση του συστήματ</w:t>
      </w:r>
      <w:r>
        <w:rPr>
          <w:rFonts w:eastAsia="Times New Roman" w:cs="Times New Roman"/>
          <w:szCs w:val="24"/>
        </w:rPr>
        <w:t xml:space="preserve">ος που γινόταν η δεύτερη ανάγνωση του καταλόγου. Ως προς το 90% θα είμαστε έτοιμοι από </w:t>
      </w:r>
      <w:r>
        <w:rPr>
          <w:rFonts w:eastAsia="Times New Roman" w:cs="Times New Roman"/>
          <w:szCs w:val="24"/>
        </w:rPr>
        <w:lastRenderedPageBreak/>
        <w:t xml:space="preserve">το πρώτο μισό λεπτό, αλλά </w:t>
      </w:r>
      <w:r>
        <w:rPr>
          <w:rFonts w:eastAsia="Times New Roman" w:cs="Times New Roman"/>
          <w:szCs w:val="24"/>
        </w:rPr>
        <w:t>θ</w:t>
      </w:r>
      <w:r>
        <w:rPr>
          <w:rFonts w:eastAsia="Times New Roman" w:cs="Times New Roman"/>
          <w:szCs w:val="24"/>
        </w:rPr>
        <w:t>α μείνει ανοικτό οκτώ λεπτά για να μπορεί κάποιος συνάδελφος να έρθει.</w:t>
      </w:r>
    </w:p>
    <w:p w14:paraId="4BEE068E"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Θα ήθελα να ενημερώσω ότι έχουν έλθει στο Προεδρείο επιστολές ή τηλεομο</w:t>
      </w:r>
      <w:r>
        <w:rPr>
          <w:rFonts w:eastAsia="Times New Roman" w:cs="Times New Roman"/>
          <w:szCs w:val="24"/>
        </w:rPr>
        <w:t>ιοτυπίες</w:t>
      </w:r>
      <w:r>
        <w:rPr>
          <w:rFonts w:eastAsia="Times New Roman" w:cs="Times New Roman"/>
          <w:szCs w:val="24"/>
        </w:rPr>
        <w:t xml:space="preserve">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4BEE068F" w14:textId="77777777" w:rsidR="00431301" w:rsidRDefault="007E33ED">
      <w:pPr>
        <w:spacing w:line="600" w:lineRule="auto"/>
        <w:ind w:firstLine="720"/>
        <w:jc w:val="both"/>
        <w:rPr>
          <w:rFonts w:eastAsia="Times New Roman" w:cs="Times New Roman"/>
          <w:color w:val="000000" w:themeColor="text1"/>
          <w:szCs w:val="24"/>
        </w:rPr>
      </w:pPr>
      <w:r w:rsidRPr="00E21A8E">
        <w:rPr>
          <w:rFonts w:eastAsia="Times New Roman" w:cs="Times New Roman"/>
          <w:color w:val="000000" w:themeColor="text1"/>
          <w:szCs w:val="24"/>
        </w:rPr>
        <w:t>Παρακαλώ να αρχίσει η πρώτη ψηφοφορία.</w:t>
      </w:r>
    </w:p>
    <w:p w14:paraId="4BEE0690" w14:textId="77777777" w:rsidR="00431301" w:rsidRDefault="007E33ED">
      <w:pPr>
        <w:spacing w:line="600" w:lineRule="auto"/>
        <w:ind w:firstLine="720"/>
        <w:jc w:val="center"/>
        <w:rPr>
          <w:rFonts w:eastAsia="Times New Roman" w:cs="Times New Roman"/>
          <w:color w:val="000000" w:themeColor="text1"/>
          <w:szCs w:val="24"/>
        </w:rPr>
      </w:pPr>
      <w:r w:rsidRPr="00E21A8E">
        <w:rPr>
          <w:rFonts w:eastAsia="Times New Roman" w:cs="Times New Roman"/>
          <w:color w:val="000000" w:themeColor="text1"/>
          <w:szCs w:val="24"/>
        </w:rPr>
        <w:t>(</w:t>
      </w:r>
      <w:r w:rsidRPr="00E21A8E">
        <w:rPr>
          <w:rFonts w:eastAsia="Times New Roman" w:cs="Times New Roman"/>
          <w:color w:val="000000" w:themeColor="text1"/>
          <w:szCs w:val="24"/>
        </w:rPr>
        <w:t xml:space="preserve">ΨΗΦΟΦΟΡΙΑ) </w:t>
      </w:r>
    </w:p>
    <w:p w14:paraId="4BEE0691" w14:textId="77777777" w:rsidR="00431301" w:rsidRDefault="007E33ED">
      <w:pPr>
        <w:spacing w:line="600" w:lineRule="auto"/>
        <w:ind w:firstLine="720"/>
        <w:jc w:val="both"/>
        <w:rPr>
          <w:rFonts w:eastAsia="Times New Roman" w:cs="Times New Roman"/>
          <w:color w:val="000000" w:themeColor="text1"/>
          <w:szCs w:val="24"/>
        </w:rPr>
      </w:pPr>
      <w:r w:rsidRPr="00E21A8E">
        <w:rPr>
          <w:rFonts w:eastAsia="Times New Roman" w:cs="Times New Roman"/>
          <w:color w:val="000000" w:themeColor="text1"/>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color w:val="000000" w:themeColor="text1"/>
          <w:szCs w:val="24"/>
        </w:rPr>
        <w:t>θα καταχωριστούν</w:t>
      </w:r>
      <w:r w:rsidRPr="00E21A8E">
        <w:rPr>
          <w:rFonts w:eastAsia="Times New Roman" w:cs="Times New Roman"/>
          <w:color w:val="000000" w:themeColor="text1"/>
          <w:szCs w:val="24"/>
        </w:rPr>
        <w:t xml:space="preserve"> </w:t>
      </w:r>
      <w:r w:rsidRPr="00E21A8E">
        <w:rPr>
          <w:rFonts w:eastAsia="Times New Roman" w:cs="Times New Roman"/>
          <w:color w:val="000000" w:themeColor="text1"/>
          <w:szCs w:val="24"/>
        </w:rPr>
        <w:t>στα Πρακτικά.</w:t>
      </w:r>
    </w:p>
    <w:p w14:paraId="4BEE0692" w14:textId="77777777" w:rsidR="00431301" w:rsidRDefault="007E33ED">
      <w:pPr>
        <w:spacing w:line="600" w:lineRule="auto"/>
        <w:ind w:firstLine="720"/>
        <w:jc w:val="both"/>
        <w:rPr>
          <w:rFonts w:eastAsia="Times New Roman" w:cs="Times New Roman"/>
          <w:color w:val="000000" w:themeColor="text1"/>
          <w:szCs w:val="24"/>
        </w:rPr>
      </w:pPr>
      <w:r w:rsidRPr="00E21A8E">
        <w:rPr>
          <w:rFonts w:eastAsia="Times New Roman" w:cs="Times New Roman"/>
          <w:color w:val="000000" w:themeColor="text1"/>
          <w:szCs w:val="24"/>
        </w:rPr>
        <w:lastRenderedPageBreak/>
        <w:t>(Οι προαναφερθείσες επιστολές</w:t>
      </w:r>
      <w:r>
        <w:rPr>
          <w:rFonts w:eastAsia="Times New Roman" w:cs="Times New Roman"/>
          <w:color w:val="000000" w:themeColor="text1"/>
          <w:szCs w:val="24"/>
        </w:rPr>
        <w:t xml:space="preserve"> καταχωρίζονται στα Πρακτικά και</w:t>
      </w:r>
      <w:r w:rsidRPr="00E21A8E">
        <w:rPr>
          <w:rFonts w:eastAsia="Times New Roman" w:cs="Times New Roman"/>
          <w:color w:val="000000" w:themeColor="text1"/>
          <w:szCs w:val="24"/>
        </w:rPr>
        <w:t xml:space="preserve"> έχουν ως εξής:</w:t>
      </w:r>
    </w:p>
    <w:p w14:paraId="4BEE0693" w14:textId="77777777" w:rsidR="00431301" w:rsidRDefault="007E33ED">
      <w:pPr>
        <w:spacing w:line="600" w:lineRule="auto"/>
        <w:jc w:val="center"/>
        <w:rPr>
          <w:rFonts w:eastAsia="Times New Roman" w:cs="Times New Roman"/>
          <w:color w:val="FF0000"/>
          <w:szCs w:val="24"/>
        </w:rPr>
      </w:pPr>
      <w:r w:rsidRPr="00E21A8E">
        <w:rPr>
          <w:rFonts w:eastAsia="Times New Roman" w:cs="Times New Roman"/>
          <w:color w:val="FF0000"/>
          <w:szCs w:val="24"/>
        </w:rPr>
        <w:t>ΑΛΛΑΓΗ ΣΕΛΙΔΑ</w:t>
      </w:r>
      <w:r w:rsidRPr="00E21A8E">
        <w:rPr>
          <w:rFonts w:eastAsia="Times New Roman" w:cs="Times New Roman"/>
          <w:color w:val="FF0000"/>
          <w:szCs w:val="24"/>
        </w:rPr>
        <w:t>Σ</w:t>
      </w:r>
    </w:p>
    <w:p w14:paraId="4BEE0694" w14:textId="77777777" w:rsidR="00431301" w:rsidRDefault="007E33ED">
      <w:pPr>
        <w:spacing w:line="600" w:lineRule="auto"/>
        <w:jc w:val="center"/>
        <w:rPr>
          <w:rFonts w:eastAsia="Times New Roman" w:cs="Times New Roman"/>
          <w:color w:val="FF0000"/>
          <w:szCs w:val="24"/>
        </w:rPr>
      </w:pPr>
      <w:r w:rsidRPr="00AD50A0">
        <w:rPr>
          <w:rFonts w:eastAsia="Times New Roman" w:cs="Times New Roman"/>
          <w:color w:val="FF0000"/>
          <w:szCs w:val="24"/>
        </w:rPr>
        <w:t xml:space="preserve">(Να μπουν οι σελίδες </w:t>
      </w:r>
      <w:r w:rsidRPr="00AD50A0">
        <w:rPr>
          <w:rFonts w:eastAsia="Times New Roman" w:cs="Times New Roman"/>
          <w:color w:val="FF0000"/>
          <w:szCs w:val="24"/>
        </w:rPr>
        <w:t xml:space="preserve">81 έως και </w:t>
      </w:r>
      <w:r w:rsidRPr="00AD50A0">
        <w:rPr>
          <w:rFonts w:eastAsia="Times New Roman" w:cs="Times New Roman"/>
          <w:color w:val="FF0000"/>
          <w:szCs w:val="24"/>
        </w:rPr>
        <w:t>89)</w:t>
      </w:r>
    </w:p>
    <w:p w14:paraId="4BEE0695" w14:textId="77777777" w:rsidR="00431301" w:rsidRDefault="007E33ED">
      <w:pPr>
        <w:spacing w:line="600" w:lineRule="auto"/>
        <w:jc w:val="center"/>
        <w:rPr>
          <w:rFonts w:eastAsia="Times New Roman" w:cs="Times New Roman"/>
          <w:color w:val="000000" w:themeColor="text1"/>
          <w:szCs w:val="24"/>
        </w:rPr>
      </w:pPr>
      <w:r w:rsidRPr="00E21A8E">
        <w:rPr>
          <w:rFonts w:eastAsia="Times New Roman" w:cs="Times New Roman"/>
          <w:color w:val="FF0000"/>
          <w:szCs w:val="24"/>
        </w:rPr>
        <w:t>ΑΛΛΑΓΗ ΣΕΛΙΔΑΣ</w:t>
      </w:r>
    </w:p>
    <w:p w14:paraId="4BEE0696" w14:textId="77777777" w:rsidR="00431301" w:rsidRDefault="007E33ED">
      <w:pPr>
        <w:spacing w:line="600" w:lineRule="auto"/>
        <w:ind w:firstLine="720"/>
        <w:jc w:val="both"/>
        <w:rPr>
          <w:rFonts w:eastAsia="Times New Roman" w:cs="Times New Roman"/>
          <w:color w:val="000000" w:themeColor="text1"/>
          <w:szCs w:val="24"/>
        </w:rPr>
      </w:pPr>
      <w:r w:rsidRPr="00A522BF">
        <w:rPr>
          <w:rFonts w:eastAsia="Times New Roman"/>
          <w:b/>
          <w:color w:val="000000" w:themeColor="text1"/>
        </w:rPr>
        <w:t xml:space="preserve">ΠΡΟΕΔΡΟΣ (Νικόλαος </w:t>
      </w:r>
      <w:proofErr w:type="spellStart"/>
      <w:r w:rsidRPr="00A522BF">
        <w:rPr>
          <w:rFonts w:eastAsia="Times New Roman"/>
          <w:b/>
          <w:color w:val="000000" w:themeColor="text1"/>
        </w:rPr>
        <w:t>Βούτσης</w:t>
      </w:r>
      <w:proofErr w:type="spellEnd"/>
      <w:r w:rsidRPr="00A522BF">
        <w:rPr>
          <w:rFonts w:eastAsia="Times New Roman"/>
          <w:b/>
          <w:color w:val="000000" w:themeColor="text1"/>
        </w:rPr>
        <w:t>):</w:t>
      </w:r>
      <w:r w:rsidRPr="00A522BF">
        <w:rPr>
          <w:rFonts w:eastAsia="Times New Roman" w:cs="Times New Roman"/>
          <w:color w:val="000000" w:themeColor="text1"/>
          <w:szCs w:val="24"/>
        </w:rPr>
        <w:t xml:space="preserve"> Κηρύσσεται περαιωμένη η πρώτη ψηφοφορία.</w:t>
      </w:r>
    </w:p>
    <w:p w14:paraId="4BEE0697" w14:textId="77777777" w:rsidR="00431301" w:rsidRDefault="007E33ED">
      <w:pPr>
        <w:spacing w:line="600" w:lineRule="auto"/>
        <w:ind w:firstLine="720"/>
        <w:jc w:val="center"/>
        <w:rPr>
          <w:rFonts w:eastAsia="Times New Roman" w:cs="Times New Roman"/>
          <w:color w:val="000000" w:themeColor="text1"/>
          <w:szCs w:val="24"/>
        </w:rPr>
      </w:pPr>
      <w:r w:rsidRPr="00A522BF">
        <w:rPr>
          <w:rFonts w:eastAsia="Times New Roman" w:cs="Times New Roman"/>
          <w:color w:val="000000" w:themeColor="text1"/>
          <w:szCs w:val="24"/>
        </w:rPr>
        <w:t>(ΗΛΕΚΤΡΟΝΙΚΗ ΚΑΤΑΜΕΤΡΗΣΗ)</w:t>
      </w:r>
    </w:p>
    <w:p w14:paraId="4BEE0698" w14:textId="77777777" w:rsidR="00431301" w:rsidRDefault="007E33ED">
      <w:pPr>
        <w:tabs>
          <w:tab w:val="left" w:pos="2940"/>
        </w:tabs>
        <w:spacing w:line="600" w:lineRule="auto"/>
        <w:ind w:firstLine="720"/>
        <w:jc w:val="center"/>
        <w:rPr>
          <w:rFonts w:eastAsia="Times New Roman"/>
          <w:szCs w:val="24"/>
        </w:rPr>
      </w:pPr>
      <w:r w:rsidRPr="00066F51">
        <w:rPr>
          <w:rFonts w:eastAsia="Times New Roman"/>
          <w:szCs w:val="24"/>
        </w:rPr>
        <w:t>(ΜΕΤΑ ΤΗΝ ΗΛΕΚΤΡΟΝΙΚΗ ΚΑΤΑΜΕΤΡΗΣΗ)</w:t>
      </w:r>
    </w:p>
    <w:p w14:paraId="4BEE0699" w14:textId="77777777" w:rsidR="00431301" w:rsidRDefault="007E33ED">
      <w:pPr>
        <w:tabs>
          <w:tab w:val="left" w:pos="2940"/>
        </w:tabs>
        <w:spacing w:line="600" w:lineRule="auto"/>
        <w:ind w:firstLine="720"/>
        <w:jc w:val="both"/>
        <w:rPr>
          <w:rFonts w:eastAsia="Times New Roman"/>
          <w:szCs w:val="24"/>
        </w:rPr>
      </w:pPr>
      <w:r w:rsidRPr="00066F51">
        <w:rPr>
          <w:rFonts w:eastAsia="Times New Roman"/>
          <w:b/>
        </w:rPr>
        <w:t xml:space="preserve">ΠΡΟΕΔΡΟΣ (Νικόλαος </w:t>
      </w:r>
      <w:proofErr w:type="spellStart"/>
      <w:r w:rsidRPr="00066F51">
        <w:rPr>
          <w:rFonts w:eastAsia="Times New Roman"/>
          <w:b/>
        </w:rPr>
        <w:t>Βούτσης</w:t>
      </w:r>
      <w:proofErr w:type="spellEnd"/>
      <w:r w:rsidRPr="00066F51">
        <w:rPr>
          <w:rFonts w:eastAsia="Times New Roman"/>
          <w:b/>
        </w:rPr>
        <w:t>):</w:t>
      </w:r>
      <w:r w:rsidRPr="00066F51">
        <w:rPr>
          <w:rFonts w:eastAsia="Times New Roman"/>
          <w:szCs w:val="24"/>
        </w:rPr>
        <w:t xml:space="preserve"> Κυρίες και κύριοι συνάδελφοι, έχω την τιμή να σας ανακοινώσω το αποτέλεσμα της πρώτης </w:t>
      </w:r>
      <w:r w:rsidRPr="00066F51">
        <w:rPr>
          <w:rFonts w:eastAsia="Times New Roman"/>
          <w:szCs w:val="24"/>
        </w:rPr>
        <w:lastRenderedPageBreak/>
        <w:t>διεξαχθείσης ονομαστικής ψηφοφορίας επί της αίτησης άρσεως ασυλίας της συναδέλφου κ. Άννας</w:t>
      </w:r>
      <w:r w:rsidRPr="00066F51">
        <w:rPr>
          <w:rFonts w:eastAsia="Times New Roman"/>
          <w:szCs w:val="24"/>
        </w:rPr>
        <w:t xml:space="preserve"> </w:t>
      </w:r>
      <w:r w:rsidRPr="00066F51">
        <w:rPr>
          <w:rFonts w:eastAsia="Times New Roman"/>
          <w:szCs w:val="24"/>
        </w:rPr>
        <w:t>-</w:t>
      </w:r>
      <w:r w:rsidRPr="00066F51">
        <w:rPr>
          <w:rFonts w:eastAsia="Times New Roman"/>
          <w:szCs w:val="24"/>
        </w:rPr>
        <w:t xml:space="preserve"> </w:t>
      </w:r>
      <w:r w:rsidRPr="00066F51">
        <w:rPr>
          <w:rFonts w:eastAsia="Times New Roman"/>
          <w:szCs w:val="24"/>
        </w:rPr>
        <w:t xml:space="preserve">Μισέλ Ασημακοπούλου. </w:t>
      </w:r>
    </w:p>
    <w:p w14:paraId="4BEE069A"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t>Ψήφισαν συνολικά 159 Βουλευτές.</w:t>
      </w:r>
    </w:p>
    <w:p w14:paraId="4BEE069B"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t xml:space="preserve">Υπέρ της άρσεως </w:t>
      </w:r>
      <w:r>
        <w:rPr>
          <w:rFonts w:eastAsia="Times New Roman"/>
          <w:szCs w:val="24"/>
        </w:rPr>
        <w:t>ασυλίας, δηλαδή «ΝΑΙ», ψήφισαν 151 Βουλευτές.</w:t>
      </w:r>
    </w:p>
    <w:p w14:paraId="4BEE069C"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t>Κατά της άρσεως ασυλίας, δηλαδή «ΟΧΙ», ψήφισαν 7 Βουλευτές.</w:t>
      </w:r>
    </w:p>
    <w:p w14:paraId="4BEE069D" w14:textId="77777777" w:rsidR="00431301" w:rsidRDefault="007E33ED">
      <w:pPr>
        <w:tabs>
          <w:tab w:val="left" w:pos="2940"/>
        </w:tabs>
        <w:spacing w:line="600" w:lineRule="auto"/>
        <w:ind w:firstLine="709"/>
        <w:jc w:val="both"/>
        <w:rPr>
          <w:rFonts w:eastAsia="Times New Roman"/>
          <w:szCs w:val="24"/>
        </w:rPr>
      </w:pPr>
      <w:r>
        <w:rPr>
          <w:rFonts w:eastAsia="Times New Roman"/>
          <w:szCs w:val="24"/>
        </w:rPr>
        <w:t>Ψήφισε «ΠΑΡΩΝ» 1 Βουλευτής</w:t>
      </w:r>
      <w:r w:rsidDel="006D6723">
        <w:rPr>
          <w:rFonts w:eastAsia="Times New Roman"/>
          <w:szCs w:val="24"/>
        </w:rPr>
        <w:t xml:space="preserve">, σύμφωνα με το παρακάτω </w:t>
      </w:r>
      <w:r>
        <w:rPr>
          <w:rFonts w:eastAsia="Times New Roman"/>
          <w:szCs w:val="24"/>
        </w:rPr>
        <w:t xml:space="preserve">πρωτόκολλο ονομαστικής ψηφοφορίας: </w:t>
      </w:r>
    </w:p>
    <w:p w14:paraId="4BEE069E" w14:textId="77777777" w:rsidR="00431301" w:rsidRDefault="007E33ED">
      <w:pPr>
        <w:tabs>
          <w:tab w:val="left" w:pos="2940"/>
        </w:tabs>
        <w:spacing w:line="600" w:lineRule="auto"/>
        <w:ind w:firstLine="720"/>
        <w:jc w:val="center"/>
        <w:rPr>
          <w:rFonts w:eastAsia="Times New Roman"/>
          <w:color w:val="FF0000"/>
          <w:szCs w:val="24"/>
        </w:rPr>
      </w:pPr>
      <w:r w:rsidRPr="004E43B1">
        <w:rPr>
          <w:rFonts w:eastAsia="Times New Roman"/>
          <w:color w:val="FF0000"/>
          <w:szCs w:val="24"/>
        </w:rPr>
        <w:t>(ΑΛΛΑΓΗ ΣΕΛΙΔΑΣ)</w:t>
      </w:r>
    </w:p>
    <w:p w14:paraId="4BEE069F" w14:textId="77777777" w:rsidR="00431301" w:rsidRDefault="007E33ED">
      <w:pPr>
        <w:tabs>
          <w:tab w:val="left" w:pos="2940"/>
        </w:tabs>
        <w:spacing w:line="600" w:lineRule="auto"/>
        <w:ind w:firstLine="720"/>
        <w:jc w:val="center"/>
        <w:rPr>
          <w:rFonts w:eastAsia="Times New Roman"/>
          <w:szCs w:val="24"/>
        </w:rPr>
      </w:pPr>
      <w:r>
        <w:rPr>
          <w:rFonts w:eastAsia="Times New Roman"/>
          <w:szCs w:val="24"/>
        </w:rPr>
        <w:t>(Να μπει η σελίδα 91α)</w:t>
      </w:r>
    </w:p>
    <w:p w14:paraId="4BEE06A0" w14:textId="77777777" w:rsidR="00431301" w:rsidRDefault="007E33ED">
      <w:pPr>
        <w:tabs>
          <w:tab w:val="left" w:pos="2940"/>
        </w:tabs>
        <w:spacing w:line="600" w:lineRule="auto"/>
        <w:ind w:firstLine="720"/>
        <w:jc w:val="center"/>
        <w:rPr>
          <w:rFonts w:eastAsia="Times New Roman" w:cs="Times New Roman"/>
          <w:szCs w:val="24"/>
        </w:rPr>
      </w:pPr>
      <w:r w:rsidRPr="004E43B1">
        <w:rPr>
          <w:rFonts w:eastAsia="Times New Roman"/>
          <w:color w:val="FF0000"/>
          <w:szCs w:val="24"/>
        </w:rPr>
        <w:t>(ΑΛΛΑΓΗ ΣΕΛΙΔΑΣ)</w:t>
      </w:r>
    </w:p>
    <w:p w14:paraId="4BEE06A1" w14:textId="77777777" w:rsidR="00431301" w:rsidRDefault="007E33ED">
      <w:pPr>
        <w:tabs>
          <w:tab w:val="left" w:pos="2940"/>
        </w:tabs>
        <w:spacing w:line="600" w:lineRule="auto"/>
        <w:ind w:firstLine="720"/>
        <w:jc w:val="both"/>
        <w:rPr>
          <w:rFonts w:eastAsia="Times New Roman"/>
          <w:color w:val="000000" w:themeColor="text1"/>
          <w:szCs w:val="24"/>
        </w:rPr>
      </w:pPr>
      <w:r w:rsidRPr="00066F51">
        <w:rPr>
          <w:rFonts w:eastAsia="Times New Roman"/>
          <w:b/>
        </w:rPr>
        <w:lastRenderedPageBreak/>
        <w:t xml:space="preserve">ΠΡΟΕΔΡΟΣ (Νικόλαος </w:t>
      </w:r>
      <w:proofErr w:type="spellStart"/>
      <w:r w:rsidRPr="00066F51">
        <w:rPr>
          <w:rFonts w:eastAsia="Times New Roman"/>
          <w:b/>
        </w:rPr>
        <w:t>Βούτσης</w:t>
      </w:r>
      <w:proofErr w:type="spellEnd"/>
      <w:r w:rsidRPr="00066F51">
        <w:rPr>
          <w:rFonts w:eastAsia="Times New Roman"/>
          <w:b/>
        </w:rPr>
        <w:t>):</w:t>
      </w:r>
      <w:r>
        <w:rPr>
          <w:rFonts w:eastAsia="Times New Roman"/>
          <w:b/>
        </w:rPr>
        <w:t xml:space="preserve"> </w:t>
      </w:r>
      <w:r>
        <w:rPr>
          <w:rFonts w:eastAsia="Times New Roman" w:cs="Times New Roman"/>
          <w:szCs w:val="24"/>
        </w:rPr>
        <w:t xml:space="preserve">Συνεπώς η αίτηση της εισαγγελικής αρχής </w:t>
      </w:r>
      <w:r w:rsidRPr="00FC7747">
        <w:rPr>
          <w:rFonts w:eastAsia="Times New Roman" w:cs="Times New Roman"/>
          <w:color w:val="000000" w:themeColor="text1"/>
          <w:szCs w:val="24"/>
        </w:rPr>
        <w:t>έγινε δεκτή.</w:t>
      </w:r>
      <w:r w:rsidRPr="00FC7747">
        <w:rPr>
          <w:rFonts w:eastAsia="Times New Roman"/>
          <w:color w:val="000000" w:themeColor="text1"/>
          <w:szCs w:val="24"/>
        </w:rPr>
        <w:t xml:space="preserve"> </w:t>
      </w:r>
    </w:p>
    <w:p w14:paraId="4BEE06A2" w14:textId="77777777" w:rsidR="00431301" w:rsidRDefault="007E33ED">
      <w:pPr>
        <w:tabs>
          <w:tab w:val="left" w:pos="2940"/>
        </w:tabs>
        <w:spacing w:line="600" w:lineRule="auto"/>
        <w:ind w:firstLine="720"/>
        <w:jc w:val="both"/>
        <w:rPr>
          <w:rFonts w:eastAsia="Times New Roman"/>
          <w:szCs w:val="24"/>
        </w:rPr>
      </w:pPr>
      <w:r w:rsidRPr="00FC7747">
        <w:rPr>
          <w:rFonts w:eastAsia="Times New Roman"/>
          <w:b/>
          <w:color w:val="000000" w:themeColor="text1"/>
          <w:szCs w:val="24"/>
        </w:rPr>
        <w:t>ΛΙΑΝΑ ΚΑΝΕΛΛΗ:</w:t>
      </w:r>
      <w:r w:rsidRPr="00FC7747">
        <w:rPr>
          <w:rFonts w:eastAsia="Times New Roman"/>
          <w:color w:val="000000" w:themeColor="text1"/>
          <w:szCs w:val="24"/>
        </w:rPr>
        <w:t xml:space="preserve"> Κύριε Πρόεδρε, να χειροκροτήσουμε </w:t>
      </w:r>
      <w:r>
        <w:rPr>
          <w:rFonts w:eastAsia="Times New Roman"/>
          <w:szCs w:val="24"/>
        </w:rPr>
        <w:t>τους τεχνικούς της Βουλής για το σύστημα της ηλεκτρονικής ψηφοφορίας.</w:t>
      </w:r>
    </w:p>
    <w:p w14:paraId="4BEE06A3" w14:textId="77777777" w:rsidR="00431301" w:rsidRDefault="007E33ED">
      <w:pPr>
        <w:tabs>
          <w:tab w:val="left" w:pos="2940"/>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πολύ την κ</w:t>
      </w:r>
      <w:r>
        <w:rPr>
          <w:rFonts w:eastAsia="Times New Roman"/>
          <w:szCs w:val="24"/>
        </w:rPr>
        <w:t>.</w:t>
      </w:r>
      <w:r>
        <w:rPr>
          <w:rFonts w:eastAsia="Times New Roman"/>
          <w:szCs w:val="24"/>
        </w:rPr>
        <w:t xml:space="preserve"> Καν</w:t>
      </w:r>
      <w:r>
        <w:rPr>
          <w:rFonts w:eastAsia="Times New Roman"/>
          <w:szCs w:val="24"/>
        </w:rPr>
        <w:t>έλλη</w:t>
      </w:r>
      <w:r>
        <w:rPr>
          <w:rFonts w:eastAsia="Times New Roman"/>
          <w:szCs w:val="24"/>
        </w:rPr>
        <w:t>,</w:t>
      </w:r>
      <w:r>
        <w:rPr>
          <w:rFonts w:eastAsia="Times New Roman"/>
          <w:szCs w:val="24"/>
        </w:rPr>
        <w:t xml:space="preserve"> που μας θυμίζει το ελάχιστο και το αυτονόητο, να χειροκροτήσουμε την Τεχνική Υπηρεσία της Βουλής που έκανε εξαιρετική δουλειά.</w:t>
      </w:r>
    </w:p>
    <w:p w14:paraId="4BEE06A4" w14:textId="77777777" w:rsidR="00431301" w:rsidRDefault="007E33ED">
      <w:pPr>
        <w:tabs>
          <w:tab w:val="left" w:pos="2940"/>
        </w:tabs>
        <w:spacing w:line="600" w:lineRule="auto"/>
        <w:ind w:firstLine="720"/>
        <w:jc w:val="center"/>
        <w:rPr>
          <w:rFonts w:eastAsia="Times New Roman"/>
          <w:szCs w:val="24"/>
        </w:rPr>
      </w:pPr>
      <w:r>
        <w:rPr>
          <w:rFonts w:eastAsia="Times New Roman"/>
          <w:szCs w:val="24"/>
        </w:rPr>
        <w:t>(Χειροκροτήματα)</w:t>
      </w:r>
    </w:p>
    <w:p w14:paraId="4BEE06A5" w14:textId="77777777" w:rsidR="00431301" w:rsidRDefault="007E33ED">
      <w:pPr>
        <w:tabs>
          <w:tab w:val="left" w:pos="2940"/>
        </w:tabs>
        <w:spacing w:line="600" w:lineRule="auto"/>
        <w:ind w:firstLine="720"/>
        <w:jc w:val="both"/>
        <w:rPr>
          <w:rFonts w:eastAsia="Times New Roman"/>
          <w:szCs w:val="24"/>
        </w:rPr>
      </w:pPr>
      <w:r>
        <w:rPr>
          <w:rFonts w:eastAsia="Times New Roman"/>
          <w:szCs w:val="24"/>
        </w:rPr>
        <w:t>Παρακαλώ να ανοίξει το ηλεκτρονικό σύστημα για να αρχίσει η δεύτερη ψηφοφορία. Με την ίδια διαδικασία ψηφί</w:t>
      </w:r>
      <w:r>
        <w:rPr>
          <w:rFonts w:eastAsia="Times New Roman"/>
          <w:szCs w:val="24"/>
        </w:rPr>
        <w:t>ζουμε.</w:t>
      </w:r>
    </w:p>
    <w:p w14:paraId="4BEE06A6" w14:textId="77777777" w:rsidR="00431301" w:rsidRDefault="007E33ED">
      <w:pPr>
        <w:spacing w:line="600" w:lineRule="auto"/>
        <w:ind w:firstLine="720"/>
        <w:jc w:val="center"/>
        <w:rPr>
          <w:rFonts w:eastAsia="Times New Roman" w:cs="Times New Roman"/>
          <w:color w:val="000000" w:themeColor="text1"/>
          <w:szCs w:val="24"/>
        </w:rPr>
      </w:pPr>
      <w:r w:rsidRPr="000E4E11">
        <w:rPr>
          <w:rFonts w:eastAsia="Times New Roman" w:cs="Times New Roman"/>
          <w:color w:val="000000" w:themeColor="text1"/>
          <w:szCs w:val="24"/>
        </w:rPr>
        <w:lastRenderedPageBreak/>
        <w:t xml:space="preserve">(ΨΗΦΟΦΟΡΙΑ) </w:t>
      </w:r>
    </w:p>
    <w:p w14:paraId="4BEE06A7" w14:textId="77777777" w:rsidR="00431301" w:rsidRDefault="007E33ED">
      <w:pPr>
        <w:tabs>
          <w:tab w:val="left" w:pos="2940"/>
        </w:tabs>
        <w:spacing w:line="600" w:lineRule="auto"/>
        <w:ind w:firstLine="720"/>
        <w:jc w:val="center"/>
        <w:rPr>
          <w:rFonts w:eastAsia="Times New Roman"/>
          <w:szCs w:val="24"/>
        </w:rPr>
      </w:pPr>
      <w:r>
        <w:rPr>
          <w:rFonts w:eastAsia="Times New Roman"/>
          <w:szCs w:val="24"/>
        </w:rPr>
        <w:t>(ΗΛΕΚΤΡΟΝΙΚΗ</w:t>
      </w:r>
      <w:r>
        <w:rPr>
          <w:rFonts w:eastAsia="Times New Roman"/>
          <w:szCs w:val="24"/>
        </w:rPr>
        <w:t xml:space="preserve"> ΚΑΤΑΜΕΤΡΗΣΗ</w:t>
      </w:r>
      <w:r>
        <w:rPr>
          <w:rFonts w:eastAsia="Times New Roman"/>
          <w:szCs w:val="24"/>
        </w:rPr>
        <w:t>)</w:t>
      </w:r>
    </w:p>
    <w:p w14:paraId="4BEE06A8" w14:textId="77777777" w:rsidR="00431301" w:rsidRDefault="007E33ED">
      <w:pPr>
        <w:spacing w:after="0"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14:paraId="4BEE06A9" w14:textId="77777777" w:rsidR="00431301" w:rsidRDefault="007E33ED">
      <w:pPr>
        <w:tabs>
          <w:tab w:val="left" w:pos="2940"/>
        </w:tabs>
        <w:spacing w:after="0" w:line="600" w:lineRule="auto"/>
        <w:ind w:firstLine="720"/>
        <w:jc w:val="both"/>
        <w:rPr>
          <w:rFonts w:eastAsia="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szCs w:val="24"/>
        </w:rPr>
        <w:t>Κυρίες και κύριοι συνάδελφοι, έχω την τιμή να σας ανακοινώσω το αποτέλεσμα της δεύτερης διεξαχθείσης ονομαστικής ψηφοφορίας επί της αίτησης άρσεως</w:t>
      </w:r>
      <w:r>
        <w:rPr>
          <w:rFonts w:eastAsia="Times New Roman"/>
          <w:szCs w:val="24"/>
        </w:rPr>
        <w:t xml:space="preserve"> ασυλίας του συναδέλφου κ. Κωνσταντίνου </w:t>
      </w:r>
      <w:proofErr w:type="spellStart"/>
      <w:r>
        <w:rPr>
          <w:rFonts w:eastAsia="Times New Roman"/>
          <w:szCs w:val="24"/>
        </w:rPr>
        <w:t>Μπαρμπαρούση</w:t>
      </w:r>
      <w:proofErr w:type="spellEnd"/>
      <w:r>
        <w:rPr>
          <w:rFonts w:eastAsia="Times New Roman"/>
          <w:szCs w:val="24"/>
        </w:rPr>
        <w:t xml:space="preserve">. </w:t>
      </w:r>
    </w:p>
    <w:p w14:paraId="4BEE06AA"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 xml:space="preserve">Ψήφισαν συνολικά 156 Βουλευτές. </w:t>
      </w:r>
    </w:p>
    <w:p w14:paraId="4BEE06AB"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ψήφισαν 156 Βουλευτές.</w:t>
      </w:r>
    </w:p>
    <w:p w14:paraId="4BEE06AC"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ψήφισε ουδείς.</w:t>
      </w:r>
    </w:p>
    <w:p w14:paraId="4BEE06AD"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«ΠΑΡΩΝ» ψήφισε ουδείς</w:t>
      </w:r>
      <w:r>
        <w:rPr>
          <w:rFonts w:eastAsia="Times New Roman" w:cs="Times New Roman"/>
          <w:szCs w:val="24"/>
        </w:rPr>
        <w:t>, σύμφωνα με το παρακάτω πρωτ</w:t>
      </w:r>
      <w:r>
        <w:rPr>
          <w:rFonts w:eastAsia="Times New Roman" w:cs="Times New Roman"/>
          <w:szCs w:val="24"/>
        </w:rPr>
        <w:t xml:space="preserve">όκολλο </w:t>
      </w:r>
      <w:r>
        <w:rPr>
          <w:rFonts w:eastAsia="Times New Roman" w:cs="Times New Roman"/>
          <w:szCs w:val="24"/>
        </w:rPr>
        <w:t xml:space="preserve">ονομαστικής </w:t>
      </w:r>
      <w:r>
        <w:rPr>
          <w:rFonts w:eastAsia="Times New Roman" w:cs="Times New Roman"/>
          <w:szCs w:val="24"/>
        </w:rPr>
        <w:t>ψηφοφορίας</w:t>
      </w:r>
      <w:r>
        <w:rPr>
          <w:rFonts w:eastAsia="Times New Roman" w:cs="Times New Roman"/>
          <w:szCs w:val="24"/>
        </w:rPr>
        <w:t>.</w:t>
      </w:r>
      <w:r>
        <w:rPr>
          <w:rFonts w:eastAsia="Times New Roman" w:cs="Times New Roman"/>
          <w:szCs w:val="24"/>
        </w:rPr>
        <w:t xml:space="preserve"> </w:t>
      </w:r>
    </w:p>
    <w:p w14:paraId="4BEE06AE" w14:textId="77777777" w:rsidR="00431301" w:rsidRDefault="007E33ED">
      <w:pPr>
        <w:spacing w:after="0" w:line="600" w:lineRule="auto"/>
        <w:ind w:firstLine="720"/>
        <w:jc w:val="center"/>
        <w:rPr>
          <w:rFonts w:eastAsia="Times New Roman" w:cs="Times New Roman"/>
          <w:color w:val="FF0000"/>
          <w:szCs w:val="24"/>
        </w:rPr>
      </w:pPr>
      <w:r w:rsidRPr="00BE3BC6">
        <w:rPr>
          <w:rFonts w:eastAsia="Times New Roman" w:cs="Times New Roman"/>
          <w:color w:val="FF0000"/>
          <w:szCs w:val="24"/>
        </w:rPr>
        <w:lastRenderedPageBreak/>
        <w:t>(ΑΛΛΑΓΗ ΣΕΛΙΔΑΣ)</w:t>
      </w:r>
    </w:p>
    <w:p w14:paraId="4BEE06AF" w14:textId="77777777" w:rsidR="00431301" w:rsidRDefault="007E33ED">
      <w:pPr>
        <w:spacing w:after="0" w:line="600" w:lineRule="auto"/>
        <w:ind w:firstLine="720"/>
        <w:jc w:val="center"/>
        <w:rPr>
          <w:rFonts w:eastAsia="Times New Roman" w:cs="Times New Roman"/>
          <w:szCs w:val="24"/>
        </w:rPr>
      </w:pPr>
      <w:r>
        <w:rPr>
          <w:rFonts w:eastAsia="Times New Roman" w:cs="Times New Roman"/>
          <w:szCs w:val="24"/>
        </w:rPr>
        <w:t>(Να μπει η σελίδα 92α)</w:t>
      </w:r>
    </w:p>
    <w:p w14:paraId="4BEE06B0" w14:textId="77777777" w:rsidR="00431301" w:rsidRDefault="007E33ED">
      <w:pPr>
        <w:spacing w:after="0" w:line="600" w:lineRule="auto"/>
        <w:ind w:firstLine="720"/>
        <w:jc w:val="center"/>
        <w:rPr>
          <w:rFonts w:eastAsia="Times New Roman" w:cs="Times New Roman"/>
          <w:color w:val="FF0000"/>
          <w:szCs w:val="24"/>
        </w:rPr>
      </w:pPr>
      <w:r w:rsidRPr="00BE3BC6">
        <w:rPr>
          <w:rFonts w:eastAsia="Times New Roman" w:cs="Times New Roman"/>
          <w:color w:val="FF0000"/>
          <w:szCs w:val="24"/>
        </w:rPr>
        <w:t>(ΑΛΛΑΓΗ ΣΕΛΙΔΑΣ)</w:t>
      </w:r>
    </w:p>
    <w:p w14:paraId="4BEE06B1" w14:textId="77777777" w:rsidR="00431301" w:rsidRDefault="007E33E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Συνεπώς η αίτηση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 xml:space="preserve">ρχής έγινε δεκτή. </w:t>
      </w:r>
    </w:p>
    <w:p w14:paraId="4BEE06B2"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στο σημείο αυτό </w:t>
      </w:r>
      <w:r>
        <w:rPr>
          <w:rFonts w:eastAsia="Times New Roman" w:cs="Times New Roman"/>
          <w:szCs w:val="24"/>
        </w:rPr>
        <w:t xml:space="preserve">ολοκληρώθηκε η </w:t>
      </w:r>
      <w:r>
        <w:rPr>
          <w:rFonts w:eastAsia="Times New Roman" w:cs="Times New Roman"/>
          <w:szCs w:val="24"/>
        </w:rPr>
        <w:t xml:space="preserve">διαδικασία </w:t>
      </w:r>
      <w:r>
        <w:rPr>
          <w:rFonts w:eastAsia="Times New Roman" w:cs="Times New Roman"/>
          <w:szCs w:val="24"/>
        </w:rPr>
        <w:t>σχετικά με τ</w:t>
      </w:r>
      <w:r>
        <w:rPr>
          <w:rFonts w:eastAsia="Times New Roman" w:cs="Times New Roman"/>
          <w:szCs w:val="24"/>
        </w:rPr>
        <w:t>ις</w:t>
      </w:r>
      <w:r>
        <w:rPr>
          <w:rFonts w:eastAsia="Times New Roman" w:cs="Times New Roman"/>
          <w:szCs w:val="24"/>
        </w:rPr>
        <w:t xml:space="preserve"> αιτή</w:t>
      </w:r>
      <w:r>
        <w:rPr>
          <w:rFonts w:eastAsia="Times New Roman" w:cs="Times New Roman"/>
          <w:szCs w:val="24"/>
        </w:rPr>
        <w:t>σεις</w:t>
      </w:r>
      <w:r>
        <w:rPr>
          <w:rFonts w:eastAsia="Times New Roman" w:cs="Times New Roman"/>
          <w:szCs w:val="24"/>
        </w:rPr>
        <w:t xml:space="preserve"> άρσης ασυλίας Βουλευτών.</w:t>
      </w:r>
    </w:p>
    <w:p w14:paraId="4BEE06B3" w14:textId="77777777" w:rsidR="00431301" w:rsidRDefault="007E33ED">
      <w:pPr>
        <w:spacing w:after="0" w:line="600" w:lineRule="auto"/>
        <w:ind w:firstLine="720"/>
        <w:jc w:val="both"/>
        <w:rPr>
          <w:rFonts w:eastAsia="Times New Roman" w:cs="Times New Roman"/>
          <w:szCs w:val="24"/>
        </w:rPr>
      </w:pPr>
      <w:r>
        <w:rPr>
          <w:rFonts w:eastAsia="Times New Roman" w:cs="Times New Roman"/>
          <w:szCs w:val="24"/>
        </w:rPr>
        <w:t xml:space="preserve">Διακόπτουμε </w:t>
      </w:r>
      <w:r>
        <w:rPr>
          <w:rFonts w:eastAsia="Times New Roman" w:cs="Times New Roman"/>
          <w:szCs w:val="24"/>
        </w:rPr>
        <w:t>για</w:t>
      </w:r>
      <w:r>
        <w:rPr>
          <w:rFonts w:eastAsia="Times New Roman" w:cs="Times New Roman"/>
          <w:szCs w:val="24"/>
        </w:rPr>
        <w:t xml:space="preserve"> λίγο, για να έρθει ο κ. </w:t>
      </w:r>
      <w:proofErr w:type="spellStart"/>
      <w:r>
        <w:rPr>
          <w:rFonts w:eastAsia="Times New Roman" w:cs="Times New Roman"/>
          <w:szCs w:val="24"/>
        </w:rPr>
        <w:t>Λαμπρούλης</w:t>
      </w:r>
      <w:proofErr w:type="spellEnd"/>
      <w:r>
        <w:rPr>
          <w:rFonts w:eastAsia="Times New Roman" w:cs="Times New Roman"/>
          <w:szCs w:val="24"/>
        </w:rPr>
        <w:t xml:space="preserve"> στην Έδρα. </w:t>
      </w:r>
    </w:p>
    <w:p w14:paraId="4BEE06B4" w14:textId="77777777" w:rsidR="00431301" w:rsidRDefault="007E33ED">
      <w:pPr>
        <w:spacing w:after="0" w:line="600" w:lineRule="auto"/>
        <w:ind w:firstLine="720"/>
        <w:jc w:val="center"/>
        <w:rPr>
          <w:rFonts w:eastAsia="Times New Roman" w:cs="Times New Roman"/>
          <w:szCs w:val="24"/>
        </w:rPr>
      </w:pPr>
      <w:r>
        <w:rPr>
          <w:rFonts w:eastAsia="Times New Roman" w:cs="Times New Roman"/>
          <w:szCs w:val="24"/>
        </w:rPr>
        <w:t>(ΔΙΑΚΟΠΗ)</w:t>
      </w:r>
    </w:p>
    <w:p w14:paraId="4BEE06B5" w14:textId="77777777" w:rsidR="00431301" w:rsidRDefault="007E33ED">
      <w:pPr>
        <w:spacing w:after="0" w:line="600" w:lineRule="auto"/>
        <w:ind w:firstLine="720"/>
        <w:jc w:val="center"/>
        <w:rPr>
          <w:rFonts w:eastAsia="Times New Roman" w:cs="Times New Roman"/>
          <w:color w:val="FF0000"/>
          <w:szCs w:val="24"/>
        </w:rPr>
      </w:pPr>
      <w:r w:rsidRPr="00C303CB">
        <w:rPr>
          <w:rFonts w:eastAsia="Times New Roman" w:cs="Times New Roman"/>
          <w:color w:val="FF0000"/>
          <w:szCs w:val="24"/>
        </w:rPr>
        <w:t>(ΑΛΛΑΓΗ ΣΕΛΙΔΑΣ ΛΟΓΩ ΑΛΛΑΓΗΣ ΘΕΜΑΤΟΣ)</w:t>
      </w:r>
    </w:p>
    <w:p w14:paraId="4BEE06B6" w14:textId="77777777" w:rsidR="00431301" w:rsidRDefault="007E33ED">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(ΜΕΤΑ ΤΗ ΔΙΑΚΟΠΗ)</w:t>
      </w:r>
    </w:p>
    <w:p w14:paraId="4BEE06B7"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 xml:space="preserve">συνεχίζεται </w:t>
      </w:r>
      <w:r>
        <w:rPr>
          <w:rFonts w:eastAsia="Times New Roman" w:cs="Times New Roman"/>
          <w:szCs w:val="24"/>
        </w:rPr>
        <w:t xml:space="preserve">η συνεδρίαση. </w:t>
      </w:r>
    </w:p>
    <w:p w14:paraId="4BEE06B8"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14:paraId="4BEE06B9" w14:textId="77777777" w:rsidR="00431301" w:rsidRDefault="007E33ED">
      <w:pPr>
        <w:tabs>
          <w:tab w:val="left" w:pos="2738"/>
          <w:tab w:val="center" w:pos="4753"/>
          <w:tab w:val="left" w:pos="5723"/>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4BEE06BA"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Σήμερα θ</w:t>
      </w:r>
      <w:r>
        <w:rPr>
          <w:rFonts w:eastAsia="Times New Roman" w:cs="Times New Roman"/>
          <w:szCs w:val="24"/>
        </w:rPr>
        <w:t xml:space="preserve">α συζητηθούν τρεις επίκαιρες ερωτήσεις. </w:t>
      </w:r>
    </w:p>
    <w:p w14:paraId="4BEE06BB"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Αρχίζουμε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έκτη με αριθμό 1270/7-3-2018 επίκαιρη ερώτηση πρώτου κύκλου του Ζ΄ Αντιπροέδρου της Βουλής και Βουλευτή Α΄ Αθηνών του Ποταμιού κ. </w:t>
      </w:r>
      <w:r>
        <w:rPr>
          <w:rFonts w:eastAsia="Times New Roman" w:cs="Times New Roman"/>
          <w:bCs/>
          <w:szCs w:val="24"/>
        </w:rPr>
        <w:t>Σπυρίδων</w:t>
      </w:r>
      <w:r>
        <w:rPr>
          <w:rFonts w:eastAsia="Times New Roman" w:cs="Times New Roman"/>
          <w:bCs/>
          <w:szCs w:val="24"/>
        </w:rPr>
        <w:t>ος Λυκούδη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Τουρισμού,</w:t>
      </w:r>
      <w:r>
        <w:rPr>
          <w:rFonts w:eastAsia="Times New Roman" w:cs="Times New Roman"/>
          <w:szCs w:val="24"/>
        </w:rPr>
        <w:t xml:space="preserve"> με θέμα: «Το Υπουργείο Τουρισμού “καταλύει” επί της ουσίας τον ΕΟΤ».</w:t>
      </w:r>
    </w:p>
    <w:p w14:paraId="4BEE06BC"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απαντήσει η Υπουργός Τουρισμού κ</w:t>
      </w:r>
      <w:r>
        <w:rPr>
          <w:rFonts w:eastAsia="Times New Roman" w:cs="Times New Roman"/>
          <w:szCs w:val="24"/>
        </w:rPr>
        <w:t>.</w:t>
      </w:r>
      <w:r>
        <w:rPr>
          <w:rFonts w:eastAsia="Times New Roman" w:cs="Times New Roman"/>
          <w:szCs w:val="24"/>
        </w:rPr>
        <w:t xml:space="preserve"> Έλενα Κουντουρά. </w:t>
      </w:r>
    </w:p>
    <w:p w14:paraId="4BEE06BD"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Αντιπρόεδρε, έχετε τον λόγο. </w:t>
      </w:r>
    </w:p>
    <w:p w14:paraId="4BEE06BE"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ΛΥΚΟΥΔΗΣ (Ζ΄ Αντιπρόεδρος της Βουλής): </w:t>
      </w:r>
      <w:r>
        <w:rPr>
          <w:rFonts w:eastAsia="Times New Roman" w:cs="Times New Roman"/>
          <w:szCs w:val="24"/>
        </w:rPr>
        <w:t>Κ</w:t>
      </w:r>
      <w:r>
        <w:rPr>
          <w:rFonts w:eastAsia="Times New Roman" w:cs="Times New Roman"/>
          <w:szCs w:val="24"/>
        </w:rPr>
        <w:t>υρία Υπουργέ, με το νέο οργανόγραμμα του Υπουργείου σας –που νομίζω ότι έγινε και χωρίς διαβούλευση, εάν δεν είναι έτσι, εάν έχω άδικο να μου το πείτε, δεν έχω κανέναν λόγο να μη δεχτώ την απάντησή σας, αυτή είναι η πληροφόρησή μου- επενδύει στην υπερδιόγκ</w:t>
      </w:r>
      <w:r>
        <w:rPr>
          <w:rFonts w:eastAsia="Times New Roman" w:cs="Times New Roman"/>
          <w:szCs w:val="24"/>
        </w:rPr>
        <w:t>ωση του Υπουργείου σε βάρος –κατά τη γνώμη μου- του Ελληνικού Οργανισμού Τουρισμού αλλά</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και των περιφερειών της χώρας. </w:t>
      </w:r>
    </w:p>
    <w:p w14:paraId="4BEE06BF"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Ξέρετε πολύ καλά ότι ο ρόλος του Υπουργείου Τουρισμού από τη σύστασή του είναι κατ’ εξοχήν επιτελικός, με κύρια αρμοδιότητά του</w:t>
      </w:r>
      <w:r>
        <w:rPr>
          <w:rFonts w:eastAsia="Times New Roman" w:cs="Times New Roman"/>
          <w:szCs w:val="24"/>
        </w:rPr>
        <w:t xml:space="preserve"> την προετοιμασία σχεδίων νόμου και τη λήψη πρωτοβουλιών, προφανώς σε συνεργασία και με συναρμόδια Υπουργεία</w:t>
      </w:r>
      <w:r>
        <w:rPr>
          <w:rFonts w:eastAsia="Times New Roman" w:cs="Times New Roman"/>
          <w:szCs w:val="24"/>
        </w:rPr>
        <w:t>,</w:t>
      </w:r>
      <w:r>
        <w:rPr>
          <w:rFonts w:eastAsia="Times New Roman" w:cs="Times New Roman"/>
          <w:szCs w:val="24"/>
        </w:rPr>
        <w:t xml:space="preserve"> προς την </w:t>
      </w:r>
      <w:r>
        <w:rPr>
          <w:rFonts w:eastAsia="Times New Roman" w:cs="Times New Roman"/>
          <w:szCs w:val="24"/>
        </w:rPr>
        <w:lastRenderedPageBreak/>
        <w:t xml:space="preserve">κατεύθυνση της ενίσχυσης της ανταγωνιστικότητας του ελληνικού τουρισμού. </w:t>
      </w:r>
    </w:p>
    <w:p w14:paraId="4BEE06C0"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Λόγω του ιδιάζοντος χαρακτήρα του Υπουργείου πάρα πολλές φορές </w:t>
      </w:r>
      <w:r>
        <w:rPr>
          <w:rFonts w:eastAsia="Times New Roman" w:cs="Times New Roman"/>
          <w:szCs w:val="24"/>
        </w:rPr>
        <w:t>στο παρελθόν –εγώ δεν το αμφισβητώ- μπλέχτηκαν οι αρμοδιότητες Υπουργείου και Ελληνικού Οργανισμού Τουρισμού, αλλά ποτέ μέχρι τώρα δεν είχε επιχειρηθεί επί της ουσίας η κατάλυση του ΕΟΤ με την ανάληψη των βασικών αρμοδιοτήτων του Ελληνικού Οργανισμού Τουρι</w:t>
      </w:r>
      <w:r>
        <w:rPr>
          <w:rFonts w:eastAsia="Times New Roman" w:cs="Times New Roman"/>
          <w:szCs w:val="24"/>
        </w:rPr>
        <w:t xml:space="preserve">σμού από το Υπουργείο. </w:t>
      </w:r>
    </w:p>
    <w:p w14:paraId="4BEE06C1"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Νομίζω ότι η σημερινή ηγεσία του Υπουργείου επιδεικνύει μία εμμονή, προκειμένου να ασκήσει η ίδια την αρμοδιότητα επί της ουσίας του μάρκετινγκ της χώρας, πράγμα το οποίο πιστεύω ότι δημιουργεί προβλήματα και –αν θέλετε- από ό,τι γν</w:t>
      </w:r>
      <w:r>
        <w:rPr>
          <w:rFonts w:eastAsia="Times New Roman" w:cs="Times New Roman"/>
          <w:szCs w:val="24"/>
        </w:rPr>
        <w:t xml:space="preserve">ωρίζω, πουθενά στην Ευρώπη δεν υπάρχει μια τέτοια αρμοδιότητα στο αντίστοιχο </w:t>
      </w:r>
      <w:r>
        <w:rPr>
          <w:rFonts w:eastAsia="Times New Roman" w:cs="Times New Roman"/>
          <w:szCs w:val="24"/>
        </w:rPr>
        <w:lastRenderedPageBreak/>
        <w:t xml:space="preserve">Υπουργείο. Οι περισσότερες από τις πλευρές του μάρκετινγκ κάποιας χώρας ασκούνται από οργανισμούς. </w:t>
      </w:r>
    </w:p>
    <w:p w14:paraId="4BEE06C2" w14:textId="77777777" w:rsidR="00431301" w:rsidRDefault="007E33E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χω την εντύπωση ότι αυτή η πρωτοβουλία του Υπουργείου</w:t>
      </w:r>
      <w:r>
        <w:rPr>
          <w:rFonts w:eastAsia="Times New Roman" w:cs="Times New Roman"/>
          <w:szCs w:val="24"/>
        </w:rPr>
        <w:t>,</w:t>
      </w:r>
      <w:r>
        <w:rPr>
          <w:rFonts w:eastAsia="Times New Roman" w:cs="Times New Roman"/>
          <w:szCs w:val="24"/>
        </w:rPr>
        <w:t xml:space="preserve"> δημιουργεί και μια νομική ακαταστασία, δηλαδή επί της ουσίας πρέπει οπωσδήποτε να δημιουργηθεί ένα ειδικό τμήμα στο Υπουργείο Τουρισμού, για να αναλάβει τις αρμοδιότητες που αφαιρούνται από τον Ελληνικό Οργανισμό Τουρισμού, πράγμα που με βάση τα στοιχεία </w:t>
      </w:r>
      <w:r>
        <w:rPr>
          <w:rFonts w:eastAsia="Times New Roman" w:cs="Times New Roman"/>
          <w:szCs w:val="24"/>
        </w:rPr>
        <w:t>που εγώ διερεύνησα</w:t>
      </w:r>
      <w:r>
        <w:rPr>
          <w:rFonts w:eastAsia="Times New Roman" w:cs="Times New Roman"/>
          <w:szCs w:val="24"/>
        </w:rPr>
        <w:t>,</w:t>
      </w:r>
      <w:r>
        <w:rPr>
          <w:rFonts w:eastAsia="Times New Roman" w:cs="Times New Roman"/>
          <w:szCs w:val="24"/>
        </w:rPr>
        <w:t xml:space="preserve"> σημαίνει περισσότεροι υπάλληλοι, μεγαλύτερο κόστος στον προϋπολογισμό και όλα τα συναφή.</w:t>
      </w:r>
    </w:p>
    <w:p w14:paraId="4BEE06C3"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Σας ερωτώ, λοιπόν</w:t>
      </w:r>
      <w:r>
        <w:rPr>
          <w:rFonts w:eastAsia="Times New Roman" w:cs="Times New Roman"/>
          <w:szCs w:val="24"/>
        </w:rPr>
        <w:t>.</w:t>
      </w:r>
      <w:r>
        <w:rPr>
          <w:rFonts w:eastAsia="Times New Roman" w:cs="Times New Roman"/>
          <w:szCs w:val="24"/>
        </w:rPr>
        <w:t xml:space="preserve"> Ποιος είναι ο στόχος αυτού του νομοθετικού κειμένου και ποιο το όφελος για τον τουρισμό της χώρας; Αν πετύχει, θα έχετε την ευτυ</w:t>
      </w:r>
      <w:r>
        <w:rPr>
          <w:rFonts w:eastAsia="Times New Roman" w:cs="Times New Roman"/>
          <w:szCs w:val="24"/>
        </w:rPr>
        <w:t xml:space="preserve">χή απάντηση ότι η φιλοδοξία σας έχει </w:t>
      </w:r>
      <w:r>
        <w:rPr>
          <w:rFonts w:eastAsia="Times New Roman" w:cs="Times New Roman"/>
          <w:szCs w:val="24"/>
        </w:rPr>
        <w:lastRenderedPageBreak/>
        <w:t>πραγματοποιηθεί. Αν δεν πάει καλά αυτή η ιστορία, ποιος θα απολογηθεί για αυτή; Προφανώς δεν έχει καμμία σημασία</w:t>
      </w:r>
      <w:r>
        <w:rPr>
          <w:rFonts w:eastAsia="Times New Roman" w:cs="Times New Roman"/>
          <w:szCs w:val="24"/>
        </w:rPr>
        <w:t>,</w:t>
      </w:r>
      <w:r>
        <w:rPr>
          <w:rFonts w:eastAsia="Times New Roman" w:cs="Times New Roman"/>
          <w:szCs w:val="24"/>
        </w:rPr>
        <w:t xml:space="preserve"> να πει ο Υπουργός ή η Υπουργός ότι έκανε μια λάθος εκτίμηση. Σημασία έχει να δούμε</w:t>
      </w:r>
      <w:r>
        <w:rPr>
          <w:rFonts w:eastAsia="Times New Roman" w:cs="Times New Roman"/>
          <w:szCs w:val="24"/>
        </w:rPr>
        <w:t>,</w:t>
      </w:r>
      <w:r>
        <w:rPr>
          <w:rFonts w:eastAsia="Times New Roman" w:cs="Times New Roman"/>
          <w:szCs w:val="24"/>
        </w:rPr>
        <w:t xml:space="preserve"> αν όλη αυτή η προσπάθ</w:t>
      </w:r>
      <w:r>
        <w:rPr>
          <w:rFonts w:eastAsia="Times New Roman" w:cs="Times New Roman"/>
          <w:szCs w:val="24"/>
        </w:rPr>
        <w:t>εια μπορεί κάπου να απολήξει.</w:t>
      </w:r>
    </w:p>
    <w:p w14:paraId="4BEE06C4"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Το δεύτερο στοιχείο το οποίο περιγράφει η ερώτησή μου είναι: Με ποια λογική μπορούμε να περάσουμε στην αντίληψη ότι κάποιος αποφασίζει και άλλος εκτελεί; Θα αποφασίζει το Υπουργείο αλλά θα εκτελεί ο ΕΟΤ και θα εκτελεί ο ΕΟΤ πά</w:t>
      </w:r>
      <w:r>
        <w:rPr>
          <w:rFonts w:eastAsia="Times New Roman" w:cs="Times New Roman"/>
          <w:szCs w:val="24"/>
        </w:rPr>
        <w:t>νω σε αποφάσεις του Υπουργείου, που ο ίδιος δεν τις έχει επεξεργαστεί; Ποια θα είναι τα προσόντα των υπαλλήλων</w:t>
      </w:r>
      <w:r>
        <w:rPr>
          <w:rFonts w:eastAsia="Times New Roman" w:cs="Times New Roman"/>
          <w:szCs w:val="24"/>
        </w:rPr>
        <w:t>,</w:t>
      </w:r>
      <w:r>
        <w:rPr>
          <w:rFonts w:eastAsia="Times New Roman" w:cs="Times New Roman"/>
          <w:szCs w:val="24"/>
        </w:rPr>
        <w:t xml:space="preserve"> που θα κληθούν να υλοποιήσουν αυτόν τον προγραμματισμό που κάνετε στο Υπουργείο; Θα είναι αντίστοιχα των υπαλλήλων με την εμπειρία που έχουν στο</w:t>
      </w:r>
      <w:r>
        <w:rPr>
          <w:rFonts w:eastAsia="Times New Roman" w:cs="Times New Roman"/>
          <w:szCs w:val="24"/>
        </w:rPr>
        <w:t xml:space="preserve">ν Ελληνικό </w:t>
      </w:r>
      <w:r>
        <w:rPr>
          <w:rFonts w:eastAsia="Times New Roman" w:cs="Times New Roman"/>
          <w:szCs w:val="24"/>
        </w:rPr>
        <w:lastRenderedPageBreak/>
        <w:t>Οργανισμό Τουρισμού, που αντίστοιχα όλες τις προηγούμενες περιόδους όσες μπόρεσαν από αυτές τις αρμοδιότητες άσκησαν;</w:t>
      </w:r>
    </w:p>
    <w:p w14:paraId="4BEE06C5"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Κατ’ αρχάς θα ήθελα να μου απαντήσετε και για ποιο</w:t>
      </w:r>
      <w:r>
        <w:rPr>
          <w:rFonts w:eastAsia="Times New Roman" w:cs="Times New Roman"/>
          <w:szCs w:val="24"/>
        </w:rPr>
        <w:t>ν</w:t>
      </w:r>
      <w:r>
        <w:rPr>
          <w:rFonts w:eastAsia="Times New Roman" w:cs="Times New Roman"/>
          <w:szCs w:val="24"/>
        </w:rPr>
        <w:t xml:space="preserve"> λόγο ενεπλάκη το Υπουργείο Τουρισμού στην αντίληψη της παρέμβασής του στα προγράμματα των περιφερειών και των ΟΤΑ.</w:t>
      </w:r>
    </w:p>
    <w:p w14:paraId="4BEE06C6"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Τέλος, αληθεύει ότι το προεδρικό διάταγμα έχει προσβληθεί στο Συμβούλιο της Επικρατείας, γιατί τροποποιεί νόμο χωρίς σχετική εξουσιοδότηση;</w:t>
      </w:r>
    </w:p>
    <w:p w14:paraId="4BEE06C7"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Αυτές είναι οι ερωτήσεις μου, κυρία Υπουργέ</w:t>
      </w:r>
      <w:r>
        <w:rPr>
          <w:rFonts w:eastAsia="Times New Roman" w:cs="Times New Roman"/>
          <w:szCs w:val="24"/>
        </w:rPr>
        <w:t>,</w:t>
      </w:r>
      <w:r>
        <w:rPr>
          <w:rFonts w:eastAsia="Times New Roman" w:cs="Times New Roman"/>
          <w:szCs w:val="24"/>
        </w:rPr>
        <w:t xml:space="preserve"> και με πολύ μεγάλο ενδιαφέρον θα ακούσω την απάντησή σας.</w:t>
      </w:r>
    </w:p>
    <w:p w14:paraId="4BEE06C8"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Λυκούδη.</w:t>
      </w:r>
    </w:p>
    <w:p w14:paraId="4BEE06C9"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4BEE06CA"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lastRenderedPageBreak/>
        <w:t>ΕΛΕΝΑ ΚΟΥΝΤΟΥΡΑ (Υπουργός Τουρισμού):</w:t>
      </w:r>
      <w:r>
        <w:rPr>
          <w:rFonts w:eastAsia="Times New Roman" w:cs="Times New Roman"/>
          <w:szCs w:val="24"/>
        </w:rPr>
        <w:t xml:space="preserve"> Σας ευχαριστώ πολύ, κ</w:t>
      </w:r>
      <w:r>
        <w:rPr>
          <w:rFonts w:eastAsia="Times New Roman" w:cs="Times New Roman"/>
          <w:szCs w:val="24"/>
        </w:rPr>
        <w:t>ύριε συνάδελφε.</w:t>
      </w:r>
    </w:p>
    <w:p w14:paraId="4BEE06CB"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Θέλω, όμως, να σας πω ότι το κείμενο της ερώτησης αλλά και τα στοιχεία που επικαλείστε είναι ανακριβή και δεν αποτυπώνουν την πραγματικότητα. Δεν ξέρω από πού αντλήσατε τις πληροφορίες αυτές. Θα σας απαντήσω επί του κειμένου και εν μέρει απ</w:t>
      </w:r>
      <w:r>
        <w:rPr>
          <w:rFonts w:eastAsia="Times New Roman" w:cs="Times New Roman"/>
          <w:szCs w:val="24"/>
        </w:rPr>
        <w:t>αντώ και στις ερωτήσεις.</w:t>
      </w:r>
    </w:p>
    <w:p w14:paraId="4BEE06CC"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Ο ρόλος του Υπουργείου, όπως πολύ σωστά είπατε, είναι να νομοθετεί, να ελέγχει με στόχο την εύρυθμη λειτουργία της τουριστικής αγοράς και να σχεδιάζει την εθνική και περιφερειακή τουριστική πολιτική. Τα οργανογράμματα των Υπουργείω</w:t>
      </w:r>
      <w:r>
        <w:rPr>
          <w:rFonts w:eastAsia="Times New Roman" w:cs="Times New Roman"/>
          <w:szCs w:val="24"/>
        </w:rPr>
        <w:t>ν από όσο γνωρίζω, δεν τίθενται σε δημόσια διαβούλευση. Παρ</w:t>
      </w:r>
      <w:r>
        <w:rPr>
          <w:rFonts w:eastAsia="Times New Roman" w:cs="Times New Roman"/>
          <w:szCs w:val="24"/>
        </w:rPr>
        <w:t xml:space="preserve">’ </w:t>
      </w:r>
      <w:r>
        <w:rPr>
          <w:rFonts w:eastAsia="Times New Roman" w:cs="Times New Roman"/>
          <w:szCs w:val="24"/>
        </w:rPr>
        <w:t xml:space="preserve">όλα αυτά το δικό </w:t>
      </w:r>
      <w:r>
        <w:rPr>
          <w:rFonts w:eastAsia="Times New Roman" w:cs="Times New Roman"/>
          <w:szCs w:val="24"/>
        </w:rPr>
        <w:lastRenderedPageBreak/>
        <w:t>μας οργανόγραμμα στο Υπουργείο Τουρισμού εκπονήθηκε από ομάδα εργασίας, όπου συμμετείχαν οι προϊστάμενοι όλων των διευθύνσεων και των τμημάτων, οι οποίοι παρουσίασαν τις εισηγήσε</w:t>
      </w:r>
      <w:r>
        <w:rPr>
          <w:rFonts w:eastAsia="Times New Roman" w:cs="Times New Roman"/>
          <w:szCs w:val="24"/>
        </w:rPr>
        <w:t>ις τους για τη βελτίωση των δομών των οργανικών μονάδων, με στόχο να διορθωθούν τα κενά και τα προβλήματα του παρελθόντος.</w:t>
      </w:r>
    </w:p>
    <w:p w14:paraId="4BEE06CD"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Τα συμπεράσματα της ομάδας εργασίας των υπηρεσιακών </w:t>
      </w:r>
      <w:r>
        <w:rPr>
          <w:rFonts w:eastAsia="Times New Roman" w:cs="Times New Roman"/>
          <w:szCs w:val="24"/>
        </w:rPr>
        <w:t xml:space="preserve">παραγόντων </w:t>
      </w:r>
      <w:r>
        <w:rPr>
          <w:rFonts w:eastAsia="Times New Roman" w:cs="Times New Roman"/>
          <w:szCs w:val="24"/>
        </w:rPr>
        <w:t>αποτυπώθηκαν στην έκθεση επαναξιολόγησης των δομών, στην οποία βασίστη</w:t>
      </w:r>
      <w:r>
        <w:rPr>
          <w:rFonts w:eastAsia="Times New Roman" w:cs="Times New Roman"/>
          <w:szCs w:val="24"/>
        </w:rPr>
        <w:t>κε ο νέος οργανισμός του Υπουργείου. Οι μικρές αλλαγές επικεντρώθηκαν στην άρση των δυσλειτουργιών και την κάλυψη των κενών και ελλείψεων του προηγούμενου οργανογράμματος. Μπορώ να σας πω ότι είμαστε πολύ περήφανοι</w:t>
      </w:r>
      <w:r>
        <w:rPr>
          <w:rFonts w:eastAsia="Times New Roman" w:cs="Times New Roman"/>
          <w:szCs w:val="24"/>
        </w:rPr>
        <w:t>,</w:t>
      </w:r>
      <w:r>
        <w:rPr>
          <w:rFonts w:eastAsia="Times New Roman" w:cs="Times New Roman"/>
          <w:szCs w:val="24"/>
        </w:rPr>
        <w:t xml:space="preserve"> να πούμε ότι το νέο οργανόγραμμα</w:t>
      </w:r>
      <w:r>
        <w:rPr>
          <w:rFonts w:eastAsia="Times New Roman" w:cs="Times New Roman"/>
          <w:szCs w:val="24"/>
        </w:rPr>
        <w:t>,</w:t>
      </w:r>
      <w:r>
        <w:rPr>
          <w:rFonts w:eastAsia="Times New Roman" w:cs="Times New Roman"/>
          <w:szCs w:val="24"/>
        </w:rPr>
        <w:t xml:space="preserve"> αποτέλ</w:t>
      </w:r>
      <w:r>
        <w:rPr>
          <w:rFonts w:eastAsia="Times New Roman" w:cs="Times New Roman"/>
          <w:szCs w:val="24"/>
        </w:rPr>
        <w:t>εσε προϊόν συναινετικής διαδικασίας των ίδιων των υπαλλήλων του Υπουργείου.</w:t>
      </w:r>
    </w:p>
    <w:p w14:paraId="4BEE06CE"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Ο ρόλος του Υπουργείου Τουρισμού είναι ξεκάθαρος και δεν υπάρχει καμμία ασάφεια. Η αρμόδια Διεύθυνση Στρατηγικού Σχεδιασμού βάσει των κατευθύνσεων της πολιτικής ηγεσίας χαράζει την</w:t>
      </w:r>
      <w:r>
        <w:rPr>
          <w:rFonts w:eastAsia="Times New Roman" w:cs="Times New Roman"/>
          <w:szCs w:val="24"/>
        </w:rPr>
        <w:t xml:space="preserve"> εθνική και περιφερειακή τουριστική πολιτική και εκπονεί μακροπρόθεσμο στρατηγικό σχέδιο μάρκετινγκ για τον ελληνικό τουρισμό, όπως έκανε όλα τα χρόνια, βάσει στοιχείων που συλλέγονται από τις υπόλοιπες υπηρεσίες του Υπουργείου αλλά και από τον ΕΟΤ για την</w:t>
      </w:r>
      <w:r>
        <w:rPr>
          <w:rFonts w:eastAsia="Times New Roman" w:cs="Times New Roman"/>
          <w:szCs w:val="24"/>
        </w:rPr>
        <w:t xml:space="preserve"> τουριστική ανάπτυξη ανά γεωγραφική περιοχή, τουριστικό προϊόν και αγορά-στόχο.</w:t>
      </w:r>
    </w:p>
    <w:p w14:paraId="4BEE06CF"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Ο ΕΟΤ είναι εποπτευόμενος φορέας και είναι ο εθνικός μας φορέας με αποκλειστικό ρόλο την προβολή και την προώθηση της Ελλάδος, που οφείλει να εκπονήσει βάσει των αρμοδιοτήτων τ</w:t>
      </w:r>
      <w:r>
        <w:rPr>
          <w:rFonts w:eastAsia="Times New Roman" w:cs="Times New Roman"/>
          <w:szCs w:val="24"/>
        </w:rPr>
        <w:t xml:space="preserve">ου πρόγραμμα επικοινωνίας και δράσεων και ενεργειών μάρκετινγκ, </w:t>
      </w:r>
      <w:r>
        <w:rPr>
          <w:rFonts w:eastAsia="Times New Roman" w:cs="Times New Roman"/>
          <w:szCs w:val="24"/>
        </w:rPr>
        <w:lastRenderedPageBreak/>
        <w:t>εφαρμόζοντας τις στρατηγικές κατευθύνσεις και στόχους της εθνικής και περιφερειακής τουριστικής πολιτικής που έχει χαράξει το Υπουργείο Τουρισμού. Αυτό γινόταν πάντα και αυτό συνεχίζει να γίνε</w:t>
      </w:r>
      <w:r>
        <w:rPr>
          <w:rFonts w:eastAsia="Times New Roman" w:cs="Times New Roman"/>
          <w:szCs w:val="24"/>
        </w:rPr>
        <w:t>ται.</w:t>
      </w:r>
    </w:p>
    <w:p w14:paraId="4BEE06D0"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Με απλά λόγια για όσους δεν γνωρίζουν ποια είναι η διαφορά του στρατηγικού σχεδιασμού μάρκετινγκ και του προγράμματος επικοινωνίας και μάρκετινγκ -υπάρχει μια σύγχυση- σας αναφέρω το εξής. Το Υπουργείο Τουρισμού χαράζει την εθνική τουριστική πολιτική </w:t>
      </w:r>
      <w:r>
        <w:rPr>
          <w:rFonts w:eastAsia="Times New Roman" w:cs="Times New Roman"/>
          <w:szCs w:val="24"/>
        </w:rPr>
        <w:t xml:space="preserve">και τον στρατηγικό σχεδιασμό μάρκετινγκ, που έχει στόχο να δούμε πού βρισκόμαστε σήμερα στον διεθνή ανταγωνισμό, ποιοι είναι οι στόχοι μας, πώς θα τους πετύχουμε στρατηγικά, ώστε να προωθήσουμε πιο αποτελεσματικά το ελληνικό τουριστικό προϊόν </w:t>
      </w:r>
      <w:r>
        <w:rPr>
          <w:rFonts w:eastAsia="Times New Roman" w:cs="Times New Roman"/>
          <w:szCs w:val="24"/>
        </w:rPr>
        <w:lastRenderedPageBreak/>
        <w:t>στην παγκόσμι</w:t>
      </w:r>
      <w:r>
        <w:rPr>
          <w:rFonts w:eastAsia="Times New Roman" w:cs="Times New Roman"/>
          <w:szCs w:val="24"/>
        </w:rPr>
        <w:t>α αγορά. Αποτυπώνει τις ανάγκες και τις νέες ευκαιρίες που μπορεί να αξιοποιήσει ο ελληνικός τουρισμός και τους στόχους ανάπτυξης που έχουν τεθεί στον στρατηγικό σχεδιασμό της εθνικής τουριστικής πολιτικής, στη δική μας περίπτωση την επιμήκυνση της περιόδο</w:t>
      </w:r>
      <w:r>
        <w:rPr>
          <w:rFonts w:eastAsia="Times New Roman" w:cs="Times New Roman"/>
          <w:szCs w:val="24"/>
        </w:rPr>
        <w:t>υ, την προώθηση νέων προορισμών, τα θεματικά προϊόντα, το άνοιγμα νέων αγορών κ.</w:t>
      </w:r>
      <w:r>
        <w:rPr>
          <w:rFonts w:eastAsia="Times New Roman" w:cs="Times New Roman"/>
          <w:szCs w:val="24"/>
        </w:rPr>
        <w:t xml:space="preserve"> ο. κ..</w:t>
      </w:r>
    </w:p>
    <w:p w14:paraId="4BEE06D1"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Ο ΕΟΤ από την άλλη πλευρά είναι υπεύθυνος</w:t>
      </w:r>
      <w:r>
        <w:rPr>
          <w:rFonts w:eastAsia="Times New Roman" w:cs="Times New Roman"/>
          <w:szCs w:val="24"/>
        </w:rPr>
        <w:t>,</w:t>
      </w:r>
      <w:r>
        <w:rPr>
          <w:rFonts w:eastAsia="Times New Roman" w:cs="Times New Roman"/>
          <w:szCs w:val="24"/>
        </w:rPr>
        <w:t xml:space="preserve"> για το πώς αυτοί οι στόχοι θα επιτευχθούν στην πράξη</w:t>
      </w:r>
      <w:r>
        <w:rPr>
          <w:rFonts w:eastAsia="Times New Roman" w:cs="Times New Roman"/>
          <w:szCs w:val="24"/>
        </w:rPr>
        <w:t>,</w:t>
      </w:r>
      <w:r>
        <w:rPr>
          <w:rFonts w:eastAsia="Times New Roman" w:cs="Times New Roman"/>
          <w:szCs w:val="24"/>
        </w:rPr>
        <w:t xml:space="preserve"> σχετικά με τα τουριστικά προϊόντα που αναπτύσσουμε, με ποιες ενέργειες,</w:t>
      </w:r>
      <w:r>
        <w:rPr>
          <w:rFonts w:eastAsia="Times New Roman" w:cs="Times New Roman"/>
          <w:szCs w:val="24"/>
        </w:rPr>
        <w:t xml:space="preserve"> ποιες δράσεις, ποια εργαλεία, σε κάθε περιοχή της Ελλάδας και στις ξένες αγορές-τόπους που εστιάζουμε. </w:t>
      </w:r>
    </w:p>
    <w:p w14:paraId="4BEE06D2"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της κυρίας Βουλευτού)</w:t>
      </w:r>
    </w:p>
    <w:p w14:paraId="4BEE06D3"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 Θα χρειαστώ δ</w:t>
      </w:r>
      <w:r>
        <w:rPr>
          <w:rFonts w:eastAsia="Times New Roman" w:cs="Times New Roman"/>
          <w:szCs w:val="24"/>
        </w:rPr>
        <w:t>ύ</w:t>
      </w:r>
      <w:r>
        <w:rPr>
          <w:rFonts w:eastAsia="Times New Roman" w:cs="Times New Roman"/>
          <w:szCs w:val="24"/>
        </w:rPr>
        <w:t xml:space="preserve">ο λεπτά. </w:t>
      </w:r>
    </w:p>
    <w:p w14:paraId="4BEE06D4"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ο ΕΟΤ εκπο</w:t>
      </w:r>
      <w:r>
        <w:rPr>
          <w:rFonts w:eastAsia="Times New Roman" w:cs="Times New Roman"/>
          <w:szCs w:val="24"/>
        </w:rPr>
        <w:t xml:space="preserve">νεί ο ίδιος το πρόγραμμα επικοινωνίας του, το πλάνο </w:t>
      </w:r>
      <w:r>
        <w:rPr>
          <w:rFonts w:eastAsia="Times New Roman" w:cs="Times New Roman"/>
          <w:szCs w:val="24"/>
        </w:rPr>
        <w:t xml:space="preserve">μάρκετινγκ </w:t>
      </w:r>
      <w:r>
        <w:rPr>
          <w:rFonts w:eastAsia="Times New Roman" w:cs="Times New Roman"/>
          <w:szCs w:val="24"/>
        </w:rPr>
        <w:t>ώστε να πετύχουμε τους στόχους μας στην ανταγωνιστικότητα και στην τουριστική ανάπτυξη. Γι’ αυτό και στο νέο οργανόγραμμα του ΕΟΤ που ήταν αποτέλεσμα επίσης ομάδας εργασίας του ΕΟΤ με τη συμμετ</w:t>
      </w:r>
      <w:r>
        <w:rPr>
          <w:rFonts w:eastAsia="Times New Roman" w:cs="Times New Roman"/>
          <w:szCs w:val="24"/>
        </w:rPr>
        <w:t xml:space="preserve">οχή των </w:t>
      </w:r>
      <w:r>
        <w:rPr>
          <w:rFonts w:eastAsia="Times New Roman" w:cs="Times New Roman"/>
          <w:szCs w:val="24"/>
        </w:rPr>
        <w:t>π</w:t>
      </w:r>
      <w:r>
        <w:rPr>
          <w:rFonts w:eastAsia="Times New Roman" w:cs="Times New Roman"/>
          <w:szCs w:val="24"/>
        </w:rPr>
        <w:t xml:space="preserve">ροϊσταμένων των </w:t>
      </w:r>
      <w:r>
        <w:rPr>
          <w:rFonts w:eastAsia="Times New Roman" w:cs="Times New Roman"/>
          <w:szCs w:val="24"/>
        </w:rPr>
        <w:t>δ</w:t>
      </w:r>
      <w:r>
        <w:rPr>
          <w:rFonts w:eastAsia="Times New Roman" w:cs="Times New Roman"/>
          <w:szCs w:val="24"/>
        </w:rPr>
        <w:t>ιευθύνσεων και των εργαζομένων</w:t>
      </w:r>
      <w:r>
        <w:rPr>
          <w:rFonts w:eastAsia="Times New Roman" w:cs="Times New Roman"/>
          <w:szCs w:val="24"/>
        </w:rPr>
        <w:t>,</w:t>
      </w:r>
      <w:r>
        <w:rPr>
          <w:rFonts w:eastAsia="Times New Roman" w:cs="Times New Roman"/>
          <w:szCs w:val="24"/>
        </w:rPr>
        <w:t xml:space="preserve"> έτσι ώστε να συμμετέχουν όλοι στην ενίσχυση και στην ενδυνάμωση του </w:t>
      </w:r>
      <w:r>
        <w:rPr>
          <w:rFonts w:eastAsia="Times New Roman" w:cs="Times New Roman"/>
          <w:szCs w:val="24"/>
        </w:rPr>
        <w:t>ο</w:t>
      </w:r>
      <w:r>
        <w:rPr>
          <w:rFonts w:eastAsia="Times New Roman" w:cs="Times New Roman"/>
          <w:szCs w:val="24"/>
        </w:rPr>
        <w:t>ργανισμού, δημιουργήθηκε στη νέα Γενική Διεύθυνση Διοίκησης Οργάνωσης και Προβολής –έως σήμερα, Γενική Διεύθυνση Προβολής- Ειδικό</w:t>
      </w:r>
      <w:r>
        <w:rPr>
          <w:rFonts w:eastAsia="Times New Roman" w:cs="Times New Roman"/>
          <w:szCs w:val="24"/>
        </w:rPr>
        <w:t xml:space="preserve"> Τμήμα Σχεδιασμού και Συντονισμού της τουριστικής προβολής. Αυτό το νέο τμήμα έχει ως κύριο στόχο τον σχεδιασμό, την κατάρτιση και τον </w:t>
      </w:r>
      <w:r>
        <w:rPr>
          <w:rFonts w:eastAsia="Times New Roman" w:cs="Times New Roman"/>
          <w:szCs w:val="24"/>
        </w:rPr>
        <w:lastRenderedPageBreak/>
        <w:t>συντονισμό του επικοινωνιακού προγράμματος της τουριστικής προβολής της χώρας εγχώρια και διεθνώς.</w:t>
      </w:r>
    </w:p>
    <w:p w14:paraId="4BEE06D5"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Για να ολοκληρώσουμε, </w:t>
      </w:r>
      <w:r>
        <w:rPr>
          <w:rFonts w:eastAsia="Times New Roman" w:cs="Times New Roman"/>
          <w:szCs w:val="24"/>
        </w:rPr>
        <w:t>με το Υπουργείο Τουρισμού και το νέο οργανόγραμμα δεν υπάρχει κα</w:t>
      </w:r>
      <w:r>
        <w:rPr>
          <w:rFonts w:eastAsia="Times New Roman" w:cs="Times New Roman"/>
          <w:szCs w:val="24"/>
        </w:rPr>
        <w:t>μ</w:t>
      </w:r>
      <w:r>
        <w:rPr>
          <w:rFonts w:eastAsia="Times New Roman" w:cs="Times New Roman"/>
          <w:szCs w:val="24"/>
        </w:rPr>
        <w:t>μία νομική ακαταστασία. Σας έχουν ενημερώσει λάθος ότι συστήνονται παράλληλες δομές, όπως λέτε στην ερώτησή σας. Προφανώς δεν γνωρίζετε το οργανόγραμμα του Υπουργείου. Δεν υπάρχει κα</w:t>
      </w:r>
      <w:r>
        <w:rPr>
          <w:rFonts w:eastAsia="Times New Roman" w:cs="Times New Roman"/>
          <w:szCs w:val="24"/>
        </w:rPr>
        <w:t>μ</w:t>
      </w:r>
      <w:r>
        <w:rPr>
          <w:rFonts w:eastAsia="Times New Roman" w:cs="Times New Roman"/>
          <w:szCs w:val="24"/>
        </w:rPr>
        <w:t>μία επικ</w:t>
      </w:r>
      <w:r>
        <w:rPr>
          <w:rFonts w:eastAsia="Times New Roman" w:cs="Times New Roman"/>
          <w:szCs w:val="24"/>
        </w:rPr>
        <w:t>άλυψη αρμοδιοτήτων των περιφερειακών υπηρεσιών σε σχέση με τον ΕΟΤ, διότι ο επιχειρησιακός ρόλος των περιφερειακών υπηρεσιών του Υπουργείου, ο οποίος αποτυπώνεται ξεκάθαρα στο οργανόγραμμα του Υπουργείου, περιλαμβάνει τη συνεργασία με τις περιφέρειες, τους</w:t>
      </w:r>
      <w:r>
        <w:rPr>
          <w:rFonts w:eastAsia="Times New Roman" w:cs="Times New Roman"/>
          <w:szCs w:val="24"/>
        </w:rPr>
        <w:t xml:space="preserve"> δήμους, τους τοπικούς φορείς και τα επιμελητήρια, σε ό,τι αφορά στην </w:t>
      </w:r>
      <w:proofErr w:type="spellStart"/>
      <w:r>
        <w:rPr>
          <w:rFonts w:eastAsia="Times New Roman" w:cs="Times New Roman"/>
          <w:szCs w:val="24"/>
        </w:rPr>
        <w:t>αδειοδότηση</w:t>
      </w:r>
      <w:proofErr w:type="spellEnd"/>
      <w:r>
        <w:rPr>
          <w:rFonts w:eastAsia="Times New Roman" w:cs="Times New Roman"/>
          <w:szCs w:val="24"/>
        </w:rPr>
        <w:t xml:space="preserve">, τον έλεγχο, την επιβολή κυρώσεων στις τουριστικές </w:t>
      </w:r>
      <w:r>
        <w:rPr>
          <w:rFonts w:eastAsia="Times New Roman" w:cs="Times New Roman"/>
          <w:szCs w:val="24"/>
        </w:rPr>
        <w:lastRenderedPageBreak/>
        <w:t xml:space="preserve">επιχειρήσεις στην περιοχή αρμοδιότητάς τους με στόχο την εύρυθμη λειτουργία της αγοράς. </w:t>
      </w:r>
    </w:p>
    <w:p w14:paraId="4BEE06D6"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Οι ΠΥΤ δεν είχαν ούτε αποκτούν παρ</w:t>
      </w:r>
      <w:r>
        <w:rPr>
          <w:rFonts w:eastAsia="Times New Roman" w:cs="Times New Roman"/>
          <w:szCs w:val="24"/>
        </w:rPr>
        <w:t xml:space="preserve">απάνω αρμοδιότητες ούτε έχουν προγράμματα επικοινωνίας και </w:t>
      </w:r>
      <w:r>
        <w:rPr>
          <w:rFonts w:eastAsia="Times New Roman" w:cs="Times New Roman"/>
          <w:szCs w:val="24"/>
        </w:rPr>
        <w:t xml:space="preserve">μάρκετινγκ. </w:t>
      </w:r>
      <w:r>
        <w:rPr>
          <w:rFonts w:eastAsia="Times New Roman" w:cs="Times New Roman"/>
          <w:szCs w:val="24"/>
        </w:rPr>
        <w:t xml:space="preserve">Αντίθετα με το νέο οργανόγραμμα του ΕΟΤ δημιουργείται μία νέα </w:t>
      </w:r>
      <w:r>
        <w:rPr>
          <w:rFonts w:eastAsia="Times New Roman" w:cs="Times New Roman"/>
          <w:szCs w:val="24"/>
        </w:rPr>
        <w:t>δ</w:t>
      </w:r>
      <w:r>
        <w:rPr>
          <w:rFonts w:eastAsia="Times New Roman" w:cs="Times New Roman"/>
          <w:szCs w:val="24"/>
        </w:rPr>
        <w:t xml:space="preserve">ιεύθυνση στον ΕΟΤ, η Διεύθυνση Υπηρεσιών Εσωτερικού-Εξωτερικού, που ενισχύει τον </w:t>
      </w:r>
      <w:r>
        <w:rPr>
          <w:rFonts w:eastAsia="Times New Roman" w:cs="Times New Roman"/>
          <w:szCs w:val="24"/>
        </w:rPr>
        <w:t>ο</w:t>
      </w:r>
      <w:r>
        <w:rPr>
          <w:rFonts w:eastAsia="Times New Roman" w:cs="Times New Roman"/>
          <w:szCs w:val="24"/>
        </w:rPr>
        <w:t>ργανισμό και ενδυναμώνει τον ρόλο του, έ</w:t>
      </w:r>
      <w:r>
        <w:rPr>
          <w:rFonts w:eastAsia="Times New Roman" w:cs="Times New Roman"/>
          <w:szCs w:val="24"/>
        </w:rPr>
        <w:t xml:space="preserve">τσι ώστε τα γραφεία του ΕΟΤ εσωτερικού που δημιουργούνται, να έχουν τον συντονιστικό ρόλο στις δεκατρείς περιφέρειες της χώρας με τα γραφεία του ΕΟΤ εξωτερικού, με 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υ</w:t>
      </w:r>
      <w:r>
        <w:rPr>
          <w:rFonts w:eastAsia="Times New Roman" w:cs="Times New Roman"/>
          <w:szCs w:val="24"/>
        </w:rPr>
        <w:t>πηρεσία του ΕΟΤ αλλά και με κάθε άλλο αρμόδιο φορέα, έτσι ώστε να υποστηρίζουν</w:t>
      </w:r>
      <w:r>
        <w:rPr>
          <w:rFonts w:eastAsia="Times New Roman" w:cs="Times New Roman"/>
          <w:szCs w:val="24"/>
        </w:rPr>
        <w:t xml:space="preserve"> με </w:t>
      </w:r>
      <w:proofErr w:type="spellStart"/>
      <w:r>
        <w:rPr>
          <w:rFonts w:eastAsia="Times New Roman" w:cs="Times New Roman"/>
          <w:szCs w:val="24"/>
        </w:rPr>
        <w:t>στοχευμένες</w:t>
      </w:r>
      <w:proofErr w:type="spellEnd"/>
      <w:r>
        <w:rPr>
          <w:rFonts w:eastAsia="Times New Roman" w:cs="Times New Roman"/>
          <w:szCs w:val="24"/>
        </w:rPr>
        <w:t xml:space="preserve"> δράσεις την υλοποίηση της ενιαίας εθνικής και περι</w:t>
      </w:r>
      <w:r>
        <w:rPr>
          <w:rFonts w:eastAsia="Times New Roman" w:cs="Times New Roman"/>
          <w:szCs w:val="24"/>
        </w:rPr>
        <w:lastRenderedPageBreak/>
        <w:t xml:space="preserve">φερειακής τουριστικής πολιτικής και φυσικά την προώθηση και προβολή της ενιαίας τουριστικής ταυτότητας στην Ελλάδα και το εξωτερικό. </w:t>
      </w:r>
    </w:p>
    <w:p w14:paraId="4BEE06D7"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Υπουργέ, έχετε κ</w:t>
      </w:r>
      <w:r>
        <w:rPr>
          <w:rFonts w:eastAsia="Times New Roman" w:cs="Times New Roman"/>
          <w:szCs w:val="24"/>
        </w:rPr>
        <w:t xml:space="preserve">αι τη δευτερολογία σας. Ας μην το ξεχνάμε αυτό. Έχετε χρόνο και μετά να αναπτύξετε την απάντησή σας. </w:t>
      </w:r>
    </w:p>
    <w:p w14:paraId="4BEE06D8"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Εντάξει, κύριε Πρόεδρε. Ευχαριστώ πολύ.</w:t>
      </w:r>
    </w:p>
    <w:p w14:paraId="4BEE06D9"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κύριε Λυκούδη, έχετε τον λόγο.</w:t>
      </w:r>
    </w:p>
    <w:p w14:paraId="4BEE06DA"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ΣΠΥ</w:t>
      </w:r>
      <w:r>
        <w:rPr>
          <w:rFonts w:eastAsia="Times New Roman" w:cs="Times New Roman"/>
          <w:b/>
          <w:szCs w:val="24"/>
        </w:rPr>
        <w:t>ΡΙΔΩΝ ΛΥΚΟΥΔΗΣ (Ζ΄ Αντιπρόεδρος της Βουλής):</w:t>
      </w:r>
      <w:r>
        <w:rPr>
          <w:rFonts w:eastAsia="Times New Roman" w:cs="Times New Roman"/>
          <w:szCs w:val="24"/>
        </w:rPr>
        <w:t xml:space="preserve"> Κυρία Υπουργέ, ξέρω ότι είστε ευγενής άνθρωπος. Γι’ αυτό αντιπαρέρχομαι την επιθετικότητα –δεν θα έλεγα ενός υπαινιγμού- μιας </w:t>
      </w:r>
      <w:r>
        <w:rPr>
          <w:rFonts w:eastAsia="Times New Roman" w:cs="Times New Roman"/>
          <w:szCs w:val="24"/>
        </w:rPr>
        <w:lastRenderedPageBreak/>
        <w:t>παρατήρησης που κάνατε δύο φορές</w:t>
      </w:r>
      <w:r>
        <w:rPr>
          <w:rFonts w:eastAsia="Times New Roman" w:cs="Times New Roman"/>
          <w:szCs w:val="24"/>
        </w:rPr>
        <w:t>,</w:t>
      </w:r>
      <w:r>
        <w:rPr>
          <w:rFonts w:eastAsia="Times New Roman" w:cs="Times New Roman"/>
          <w:szCs w:val="24"/>
        </w:rPr>
        <w:t xml:space="preserve"> σχετικά με το από πού άντλησα τα στοιχεία. Πράττω ό</w:t>
      </w:r>
      <w:r>
        <w:rPr>
          <w:rFonts w:eastAsia="Times New Roman" w:cs="Times New Roman"/>
          <w:szCs w:val="24"/>
        </w:rPr>
        <w:t>πως όλοι οι Βουλευτές όταν ασκούν την ιερή υποχρέωσή τους του κοινοβουλευτικού ελέγχου και προσπαθούν να διαμορφώσουν τα στοιχεία και τα επιχειρήματα της ερώτησής τους, ώστε να σας δοθεί εσάς η ευκαιρία να απαντήσετε για να ενημερωθούμε όλοι εδώ. Δεν υπάρχ</w:t>
      </w:r>
      <w:r>
        <w:rPr>
          <w:rFonts w:eastAsia="Times New Roman" w:cs="Times New Roman"/>
          <w:szCs w:val="24"/>
        </w:rPr>
        <w:t>ει κα</w:t>
      </w:r>
      <w:r>
        <w:rPr>
          <w:rFonts w:eastAsia="Times New Roman" w:cs="Times New Roman"/>
          <w:szCs w:val="24"/>
        </w:rPr>
        <w:t>μ</w:t>
      </w:r>
      <w:r>
        <w:rPr>
          <w:rFonts w:eastAsia="Times New Roman" w:cs="Times New Roman"/>
          <w:szCs w:val="24"/>
        </w:rPr>
        <w:t>μία επιθετικότητα Συμπολίτευσης-Αντιπολίτευσης. Προσπαθούμε να δούμε</w:t>
      </w:r>
      <w:r>
        <w:rPr>
          <w:rFonts w:eastAsia="Times New Roman" w:cs="Times New Roman"/>
          <w:szCs w:val="24"/>
        </w:rPr>
        <w:t>,</w:t>
      </w:r>
      <w:r>
        <w:rPr>
          <w:rFonts w:eastAsia="Times New Roman" w:cs="Times New Roman"/>
          <w:szCs w:val="24"/>
        </w:rPr>
        <w:t xml:space="preserve"> αν μερικά πράγματα συμβαίνουν όπως πρέπει να συμβαίνουν ή αν έχουν γίνει λάθη ή αν πρόκειται να γίνουν λάθη, για να διορθώσουμε -αν είναι δυνατόν- κάποια.</w:t>
      </w:r>
    </w:p>
    <w:p w14:paraId="4BEE06DB"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Άκουσα, επίσης, ότι έγινε</w:t>
      </w:r>
      <w:r>
        <w:rPr>
          <w:rFonts w:eastAsia="Times New Roman" w:cs="Times New Roman"/>
          <w:szCs w:val="24"/>
        </w:rPr>
        <w:t xml:space="preserve"> διαβούλευση -δημόσια διαβούλευση δεν μπορεί να γίνει- μεταξύ των διευθυντικών στελεχών του Υπουργείου. Υποθέτω ότι δεν θα σκεφτήκατε -ή αν σκεφτήκατε, δεν το </w:t>
      </w:r>
      <w:r>
        <w:rPr>
          <w:rFonts w:eastAsia="Times New Roman" w:cs="Times New Roman"/>
          <w:szCs w:val="24"/>
        </w:rPr>
        <w:lastRenderedPageBreak/>
        <w:t>κατάλαβα εγώ- να ρωτήσετε και τα διευθυντικά στελέχη του ΕΟΤ</w:t>
      </w:r>
      <w:r>
        <w:rPr>
          <w:rFonts w:eastAsia="Times New Roman" w:cs="Times New Roman"/>
          <w:szCs w:val="24"/>
        </w:rPr>
        <w:t>,</w:t>
      </w:r>
      <w:r>
        <w:rPr>
          <w:rFonts w:eastAsia="Times New Roman" w:cs="Times New Roman"/>
          <w:szCs w:val="24"/>
        </w:rPr>
        <w:t xml:space="preserve"> για το αν συμφωνούν ή όχι προς μία </w:t>
      </w:r>
      <w:r>
        <w:rPr>
          <w:rFonts w:eastAsia="Times New Roman" w:cs="Times New Roman"/>
          <w:szCs w:val="24"/>
        </w:rPr>
        <w:t>τέτοια κατεύθυνση. Θα μου πείτε ότι δεν σας χρειάζεται, διότι Υπουργός είστε κι εσείς αποφασίζετε. Όμως δεν είναι έτσι. Αν ψάχνουμε να βρούμε έναν ίσο τόπο για να διαμορφώσουμε πολιτικές, όλοι οι ενδιαφερόμενοι και όσοι εμπλέκονται στη διαδικασία υλοποίηση</w:t>
      </w:r>
      <w:r>
        <w:rPr>
          <w:rFonts w:eastAsia="Times New Roman" w:cs="Times New Roman"/>
          <w:szCs w:val="24"/>
        </w:rPr>
        <w:t>ς μερικών πολιτικών</w:t>
      </w:r>
      <w:r>
        <w:rPr>
          <w:rFonts w:eastAsia="Times New Roman" w:cs="Times New Roman"/>
          <w:szCs w:val="24"/>
        </w:rPr>
        <w:t>,</w:t>
      </w:r>
      <w:r>
        <w:rPr>
          <w:rFonts w:eastAsia="Times New Roman" w:cs="Times New Roman"/>
          <w:szCs w:val="24"/>
        </w:rPr>
        <w:t xml:space="preserve"> είναι άμεσα εμπλεκόμενοι και στην ανίχνευση των δικών τους επιχειρημάτων.</w:t>
      </w:r>
    </w:p>
    <w:p w14:paraId="4BEE06DC"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Κυρία Υπουργέ, ο ΕΟΤ από την ίδρυσή του σχεδιάστηκε για να λειτουργεί ως ένα ευέλικτο και ισχυρό στοιχείο</w:t>
      </w:r>
      <w:r>
        <w:rPr>
          <w:rFonts w:eastAsia="Times New Roman" w:cs="Times New Roman"/>
          <w:szCs w:val="24"/>
        </w:rPr>
        <w:t xml:space="preserve"> σύμφωνα με τις τάσεις και τους ρυθμούς της διεθνούς τουριστικής αγοράς, ενώ ασκούσε και ασκεί με επιτυχία τουριστική διπλωματία. Αυτό δεν το αμφισβητεί κανένας. Και δεν συμβαίνει τώρα, αλλά συνέβαινε από </w:t>
      </w:r>
      <w:r>
        <w:rPr>
          <w:rFonts w:eastAsia="Times New Roman" w:cs="Times New Roman"/>
          <w:szCs w:val="24"/>
        </w:rPr>
        <w:lastRenderedPageBreak/>
        <w:t>την εποχή της ίδρυσής του. Μέσω της διπλωματίας υλο</w:t>
      </w:r>
      <w:r>
        <w:rPr>
          <w:rFonts w:eastAsia="Times New Roman" w:cs="Times New Roman"/>
          <w:szCs w:val="24"/>
        </w:rPr>
        <w:t xml:space="preserve">ποιούνται σε </w:t>
      </w:r>
      <w:proofErr w:type="spellStart"/>
      <w:r>
        <w:rPr>
          <w:rFonts w:eastAsia="Times New Roman" w:cs="Times New Roman"/>
          <w:szCs w:val="24"/>
        </w:rPr>
        <w:t>πολυεπίπεδο</w:t>
      </w:r>
      <w:proofErr w:type="spellEnd"/>
      <w:r>
        <w:rPr>
          <w:rFonts w:eastAsia="Times New Roman" w:cs="Times New Roman"/>
          <w:szCs w:val="24"/>
        </w:rPr>
        <w:t xml:space="preserve"> πρόγραμμα σχέδια </w:t>
      </w:r>
      <w:r>
        <w:rPr>
          <w:rFonts w:eastAsia="Times New Roman" w:cs="Times New Roman"/>
          <w:szCs w:val="24"/>
        </w:rPr>
        <w:t>μάρκετινγκ</w:t>
      </w:r>
      <w:r>
        <w:rPr>
          <w:rFonts w:eastAsia="Times New Roman" w:cs="Times New Roman"/>
          <w:szCs w:val="24"/>
        </w:rPr>
        <w:t xml:space="preserve"> σε όλον τον κόσμο, αλλά και μέσα από το πλέγμα των διεθνών σχέσεων που λόγω αρμοδιότητας ανέπτυσσε και αναπτύσσει με άλλες χώρες επί σειρά δεκαετιών με επιτυχία όλο του το έργο. </w:t>
      </w:r>
    </w:p>
    <w:p w14:paraId="4BEE06DD"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t>Σταδιακά μέσα σε περίπου</w:t>
      </w:r>
      <w:r>
        <w:rPr>
          <w:rFonts w:eastAsia="Times New Roman" w:cs="Times New Roman"/>
          <w:szCs w:val="24"/>
        </w:rPr>
        <w:t xml:space="preserve"> μία δεκαετία –νομίζω το ξέρετε, δεν χρειάζεται να σας το πω εγώ- και στο πλαίσιο μετάγγισης τομέων δράσης στο Υπουργείο, αφαιρέθηκαν από τον ΕΟΤ όλες οι αναπτυξιακές του αρμοδιότητες, καθώς και ο έλεγχος των ξενοδοχείων και των λοιπών καταλυμάτων, οι ιστο</w:t>
      </w:r>
      <w:r>
        <w:rPr>
          <w:rFonts w:eastAsia="Times New Roman" w:cs="Times New Roman"/>
          <w:szCs w:val="24"/>
        </w:rPr>
        <w:t xml:space="preserve">ρικές τεχνικές υπηρεσίες του ΕΟΤ, η ανάπτυξη, οι επενδύσεις, ο ποιοτικός έλεγχος και πολλές άλλες αρμοδιότητες συμπεριλαμβανομένων των διεθνών τουριστικών σχέσεων. </w:t>
      </w:r>
    </w:p>
    <w:p w14:paraId="4BEE06DE"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Από το 2014 δε και μετά κύρια αποστολή και αρμοδιότητα του ΕΟΤ κατέληξε να είναι η προβολή </w:t>
      </w:r>
      <w:r>
        <w:rPr>
          <w:rFonts w:eastAsia="Times New Roman" w:cs="Times New Roman"/>
          <w:szCs w:val="24"/>
        </w:rPr>
        <w:t>της χώρας και πέραν τούτου ουδέν. Εάν και μέσα σε αυτή τη διαδικασία παρουσίας και δράσης του ΕΟΤ καταλυθεί και αυτό το κομμάτι της δικής του λειτουργίας, αναρωτιέμαι</w:t>
      </w:r>
      <w:r>
        <w:rPr>
          <w:rFonts w:eastAsia="Times New Roman" w:cs="Times New Roman"/>
          <w:szCs w:val="24"/>
        </w:rPr>
        <w:t>,</w:t>
      </w:r>
      <w:r>
        <w:rPr>
          <w:rFonts w:eastAsia="Times New Roman" w:cs="Times New Roman"/>
          <w:szCs w:val="24"/>
        </w:rPr>
        <w:t xml:space="preserve"> ειλικρινά</w:t>
      </w:r>
      <w:r>
        <w:rPr>
          <w:rFonts w:eastAsia="Times New Roman" w:cs="Times New Roman"/>
          <w:szCs w:val="24"/>
        </w:rPr>
        <w:t>,</w:t>
      </w:r>
      <w:r>
        <w:rPr>
          <w:rFonts w:eastAsia="Times New Roman" w:cs="Times New Roman"/>
          <w:szCs w:val="24"/>
        </w:rPr>
        <w:t xml:space="preserve"> ποιος ο ρόλος του από εδώ και πέρα. </w:t>
      </w:r>
    </w:p>
    <w:p w14:paraId="4BEE06DF"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Εάν θεωρείτε ότι ο επιτελικός ρόλος του </w:t>
      </w:r>
      <w:r>
        <w:rPr>
          <w:rFonts w:eastAsia="Times New Roman" w:cs="Times New Roman"/>
          <w:szCs w:val="24"/>
        </w:rPr>
        <w:t>Υπουργείου αναπτύσσεται με την ανάληψη και άλλων αρμοδιοτήτων από το Υπουργείο, μπορεί να έχετε δίκιο με τον τρόπο που αντιμετωπίζετε τα πράγματα. Από τη διατύπωση, όμως, του οργανογράμματος προκύπτει ο επιτελικός ρόλος του Υπουργείου ως φορέα χάραξης τουρ</w:t>
      </w:r>
      <w:r>
        <w:rPr>
          <w:rFonts w:eastAsia="Times New Roman" w:cs="Times New Roman"/>
          <w:szCs w:val="24"/>
        </w:rPr>
        <w:t>ιστικής πολιτικής. Ενώ σε αρμοδιότητα προτεραιότητας ανάγεται το μάρκετινγκ και η εν γένει επικοινωνία από νεοσύστατες οργανικές μονάδες και στελέχη</w:t>
      </w:r>
      <w:r>
        <w:rPr>
          <w:rFonts w:eastAsia="Times New Roman" w:cs="Times New Roman"/>
          <w:szCs w:val="24"/>
        </w:rPr>
        <w:t>,</w:t>
      </w:r>
      <w:r>
        <w:rPr>
          <w:rFonts w:eastAsia="Times New Roman" w:cs="Times New Roman"/>
          <w:szCs w:val="24"/>
        </w:rPr>
        <w:t xml:space="preserve"> που δεν έχουν, δυστυχώς, κα</w:t>
      </w:r>
      <w:r>
        <w:rPr>
          <w:rFonts w:eastAsia="Times New Roman" w:cs="Times New Roman"/>
          <w:szCs w:val="24"/>
        </w:rPr>
        <w:t>μ</w:t>
      </w:r>
      <w:r>
        <w:rPr>
          <w:rFonts w:eastAsia="Times New Roman" w:cs="Times New Roman"/>
          <w:szCs w:val="24"/>
        </w:rPr>
        <w:t xml:space="preserve">μία εμπειρία στο </w:t>
      </w:r>
      <w:r>
        <w:rPr>
          <w:rFonts w:eastAsia="Times New Roman" w:cs="Times New Roman"/>
          <w:szCs w:val="24"/>
        </w:rPr>
        <w:lastRenderedPageBreak/>
        <w:t>ευαίσθητο αυτό αντικείμενο, κατά τη γνώμη τη δική μου και όλω</w:t>
      </w:r>
      <w:r>
        <w:rPr>
          <w:rFonts w:eastAsia="Times New Roman" w:cs="Times New Roman"/>
          <w:szCs w:val="24"/>
        </w:rPr>
        <w:t>ν όσων άντλησα εγώ τα επιχειρήματά μου, στην πραγματικότητα ήδη όλες οι στοιχειώδεις πλέον δράσεις μάρκετινγκ</w:t>
      </w:r>
      <w:r>
        <w:rPr>
          <w:rFonts w:eastAsia="Times New Roman" w:cs="Times New Roman"/>
          <w:szCs w:val="24"/>
        </w:rPr>
        <w:t>-</w:t>
      </w:r>
      <w:r>
        <w:rPr>
          <w:rFonts w:eastAsia="Times New Roman" w:cs="Times New Roman"/>
          <w:szCs w:val="24"/>
        </w:rPr>
        <w:t xml:space="preserve"> παρουσία σε όλες τις εκθέσεις όπου και αν γίνονται χωρίς κριτήρια επιλογής και λοιπά</w:t>
      </w:r>
      <w:r>
        <w:rPr>
          <w:rFonts w:eastAsia="Times New Roman" w:cs="Times New Roman"/>
          <w:szCs w:val="24"/>
        </w:rPr>
        <w:t xml:space="preserve"> -</w:t>
      </w:r>
      <w:r>
        <w:rPr>
          <w:rFonts w:eastAsia="Times New Roman" w:cs="Times New Roman"/>
          <w:szCs w:val="24"/>
        </w:rPr>
        <w:t>ασκούνται από την ίδια την Υπουργό και από το απόλυτα στενό</w:t>
      </w:r>
      <w:r>
        <w:rPr>
          <w:rFonts w:eastAsia="Times New Roman" w:cs="Times New Roman"/>
          <w:szCs w:val="24"/>
        </w:rPr>
        <w:t xml:space="preserve"> περιβάλλον της. Δεν αναφέρομαι σε εσάς. Αναφέρομαι στο τι </w:t>
      </w:r>
      <w:r>
        <w:rPr>
          <w:rFonts w:eastAsia="Times New Roman" w:cs="Times New Roman"/>
          <w:szCs w:val="24"/>
        </w:rPr>
        <w:t xml:space="preserve">θα προκύψει </w:t>
      </w:r>
      <w:r>
        <w:rPr>
          <w:rFonts w:eastAsia="Times New Roman" w:cs="Times New Roman"/>
          <w:szCs w:val="24"/>
        </w:rPr>
        <w:t>από το οργανόγραμμα. Αύριο δεν θα είστε εσείς. Δεν έχει καμμία επιθετικότητα απέναντι στη δική σας παρουσία, κυρία Υπουργέ.</w:t>
      </w:r>
    </w:p>
    <w:p w14:paraId="4BEE06E0"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szCs w:val="24"/>
        </w:rPr>
        <w:t>Κλείνω με αυτό, κύριε Πρόεδρε. Εγώ προσπαθώ να καταλάβω</w:t>
      </w:r>
      <w:r>
        <w:rPr>
          <w:rFonts w:eastAsia="Times New Roman" w:cs="Times New Roman"/>
          <w:szCs w:val="24"/>
        </w:rPr>
        <w:t>,</w:t>
      </w:r>
      <w:r>
        <w:rPr>
          <w:rFonts w:eastAsia="Times New Roman" w:cs="Times New Roman"/>
          <w:szCs w:val="24"/>
        </w:rPr>
        <w:t xml:space="preserve"> εάν </w:t>
      </w:r>
      <w:r>
        <w:rPr>
          <w:rFonts w:eastAsia="Times New Roman" w:cs="Times New Roman"/>
          <w:szCs w:val="24"/>
        </w:rPr>
        <w:t>με το καινούργιο οργανόγραμμα το Υπουργείο αφήνει σε ακμά</w:t>
      </w:r>
      <w:r>
        <w:rPr>
          <w:rFonts w:eastAsia="Times New Roman" w:cs="Times New Roman"/>
          <w:szCs w:val="24"/>
        </w:rPr>
        <w:lastRenderedPageBreak/>
        <w:t>ζουσα, όσο μπορεί, λειτουργία και τον Ελληνικό Οργανισμό Τουρισμού, πάνω στον οποίο για δεκαετίες χάραξε την τουριστική πολιτική του η χώρα και νομίζω όχι άνευ επιτυχίας.</w:t>
      </w:r>
    </w:p>
    <w:p w14:paraId="4BEE06E1"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4BEE06E2" w14:textId="77777777" w:rsidR="00431301" w:rsidRDefault="007E33ED">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Υπουργέ, έχετε τον λόγο για τρία λεπτά.</w:t>
      </w:r>
    </w:p>
    <w:p w14:paraId="4BEE06E3"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 xml:space="preserve">Κύριε συνάδελφε, όπως καταλαβαίνετε, απλά προσπάθησα να απαντήσω στην ερώτησή σας, η οποία, δυστυχώς, στο σύνολό της έχει ανακρίβειες. </w:t>
      </w:r>
    </w:p>
    <w:p w14:paraId="4BEE06E4"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οργανόγραμμα του Υπουργείου Τουρισμού δεν άλλαξε σε τίποτα, όσον αφορά τις αρμοδιότητες που είχε και συνεχίζει να έχει. Επίσης ο ΕΟΤ ενδυναμώθηκε όσον αφορά τον ρόλο του και στην </w:t>
      </w:r>
      <w:r>
        <w:rPr>
          <w:rFonts w:eastAsia="Times New Roman" w:cs="Times New Roman"/>
          <w:szCs w:val="24"/>
        </w:rPr>
        <w:lastRenderedPageBreak/>
        <w:t>αποκλειστική του αρμοδιότητα που είναι να σχεδιάζει και να καταρτίζει τα προγ</w:t>
      </w:r>
      <w:r>
        <w:rPr>
          <w:rFonts w:eastAsia="Times New Roman" w:cs="Times New Roman"/>
          <w:szCs w:val="24"/>
        </w:rPr>
        <w:t>ράμματα επικοινωνίας και μάρκετινγκ. Δεν έχει αλλάξει τίποτα. Γι’ αυτό σας είπα ότι αν βλέπατε το οργανόγραμμα, αν το διαβάζατε, αν όντως είχατε την ενημέρωση, θα βλέπατε ότι δεν έχει αλλάξει απολύτως τίποτα. Το Υπουργείο αποφασίζει τη στρατηγική και ο ΕΟΤ</w:t>
      </w:r>
      <w:r>
        <w:rPr>
          <w:rFonts w:eastAsia="Times New Roman" w:cs="Times New Roman"/>
          <w:szCs w:val="24"/>
        </w:rPr>
        <w:t xml:space="preserve"> εφαρμόζει με τα επικοινωνιακά του προγράμματα αυτή τη στρατηγική.</w:t>
      </w:r>
    </w:p>
    <w:p w14:paraId="4BEE06E5"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Τώρα αν αναφέρεστε στο ότι ο ΕΟΤ δεν έχει πια τον έλεγχο της αγοράς, οφείλω να σας πω ότι από το ’99 η περιουσία του ΕΟΤ και το 2001, πέρασε στην ΕΤΑΔ. Ο ΕΟΤ δεν έχει πια περιουσία για να α</w:t>
      </w:r>
      <w:r>
        <w:rPr>
          <w:rFonts w:eastAsia="Times New Roman" w:cs="Times New Roman"/>
          <w:szCs w:val="24"/>
        </w:rPr>
        <w:t xml:space="preserve">ξιοποιήσει ή να εκμεταλλευτεί. </w:t>
      </w:r>
    </w:p>
    <w:p w14:paraId="4BEE06E6"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Επίσης όταν δημιουργήθηκε το Υπουργείο Τουρισμού, ο έλεγχος πέρασε όλος στο Υπουργείο</w:t>
      </w:r>
      <w:r>
        <w:rPr>
          <w:rFonts w:eastAsia="Times New Roman" w:cs="Times New Roman"/>
          <w:szCs w:val="24"/>
        </w:rPr>
        <w:t>,</w:t>
      </w:r>
      <w:r>
        <w:rPr>
          <w:rFonts w:eastAsia="Times New Roman" w:cs="Times New Roman"/>
          <w:szCs w:val="24"/>
        </w:rPr>
        <w:t xml:space="preserve"> γιατί το Υπουργείο οφείλει να νομοθετεί, να ελέγχει και να χαράσσει στρατηγική. Ο ΕΟΤ, λοιπόν, δεν αποδυναμώθηκε -γι’ αυτό σας λέω ότι εί</w:t>
      </w:r>
      <w:r>
        <w:rPr>
          <w:rFonts w:eastAsia="Times New Roman" w:cs="Times New Roman"/>
          <w:szCs w:val="24"/>
        </w:rPr>
        <w:t>ναι λάθος η πληροφορία σας- ο ΕΟΤ απέκτησε το πιο σημαντικό, κατά την ταπεινή μας άποψη, ρόλο</w:t>
      </w:r>
      <w:r>
        <w:rPr>
          <w:rFonts w:eastAsia="Times New Roman" w:cs="Times New Roman"/>
          <w:szCs w:val="24"/>
        </w:rPr>
        <w:t>,</w:t>
      </w:r>
      <w:r>
        <w:rPr>
          <w:rFonts w:eastAsia="Times New Roman" w:cs="Times New Roman"/>
          <w:szCs w:val="24"/>
        </w:rPr>
        <w:t xml:space="preserve"> να είναι ο εθνικός φορέας προβολής και προώθησης, που αυτό είναι το πιο δυνατό όπλο για τη σημερινή επιτυχία του ελληνικού τουρισμού.</w:t>
      </w:r>
    </w:p>
    <w:p w14:paraId="4BEE06E7"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Τα τρία τελευταία χρόνια να</w:t>
      </w:r>
      <w:r>
        <w:rPr>
          <w:rFonts w:eastAsia="Times New Roman" w:cs="Times New Roman"/>
          <w:szCs w:val="24"/>
        </w:rPr>
        <w:t xml:space="preserve"> σας θυμίσω ότι έχουμε απίστευτα ιστορικά τουριστικά μεγέθη στις αφίξεις και στα έσοδα. Ο ΕΟΤ έχει μια πολύ δυναμική παρουσία σε όλο τον κόσμο, στις εκθέσεις,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Κάναμε διακόσια πενήντα </w:t>
      </w:r>
      <w:r>
        <w:rPr>
          <w:rFonts w:eastAsia="Times New Roman" w:cs="Times New Roman"/>
          <w:szCs w:val="24"/>
          <w:lang w:val="en-US"/>
        </w:rPr>
        <w:t>f</w:t>
      </w:r>
      <w:r>
        <w:rPr>
          <w:rFonts w:eastAsia="Times New Roman" w:cs="Times New Roman"/>
          <w:szCs w:val="24"/>
          <w:lang w:val="en-US"/>
        </w:rPr>
        <w:t>am</w:t>
      </w:r>
      <w:r>
        <w:rPr>
          <w:rFonts w:eastAsia="Times New Roman" w:cs="Times New Roman"/>
          <w:szCs w:val="24"/>
        </w:rPr>
        <w:t xml:space="preserve"> </w:t>
      </w:r>
      <w:r>
        <w:rPr>
          <w:rFonts w:eastAsia="Times New Roman" w:cs="Times New Roman"/>
          <w:szCs w:val="24"/>
          <w:lang w:val="en-US"/>
        </w:rPr>
        <w:t>tri</w:t>
      </w:r>
      <w:r>
        <w:rPr>
          <w:rFonts w:eastAsia="Times New Roman" w:cs="Times New Roman"/>
          <w:szCs w:val="24"/>
          <w:lang w:val="en-US"/>
        </w:rPr>
        <w:t>ps</w:t>
      </w:r>
      <w:r>
        <w:rPr>
          <w:rFonts w:eastAsia="Times New Roman" w:cs="Times New Roman"/>
          <w:szCs w:val="24"/>
        </w:rPr>
        <w:t>, όταν ο ΕΟΤ στο παρελθόν έκανε τριάντα και σα</w:t>
      </w:r>
      <w:r>
        <w:rPr>
          <w:rFonts w:eastAsia="Times New Roman" w:cs="Times New Roman"/>
          <w:szCs w:val="24"/>
        </w:rPr>
        <w:t xml:space="preserve">ράντα. Φτάσαμε να έχουμε τριάντα </w:t>
      </w:r>
      <w:r>
        <w:rPr>
          <w:rFonts w:eastAsia="Times New Roman" w:cs="Times New Roman"/>
          <w:szCs w:val="24"/>
        </w:rPr>
        <w:lastRenderedPageBreak/>
        <w:t xml:space="preserve">εκατομμύρια τουρίστες και να ξεπεράσουμε τα ιστορικά μεγέθη στα έσοδα. </w:t>
      </w:r>
    </w:p>
    <w:p w14:paraId="4BEE06E8" w14:textId="77777777" w:rsidR="00431301" w:rsidRDefault="007E33ED">
      <w:pPr>
        <w:spacing w:line="600" w:lineRule="auto"/>
        <w:ind w:firstLine="720"/>
        <w:contextualSpacing/>
        <w:jc w:val="both"/>
        <w:rPr>
          <w:rFonts w:eastAsia="Times New Roman"/>
          <w:szCs w:val="24"/>
        </w:rPr>
      </w:pPr>
      <w:r>
        <w:rPr>
          <w:rFonts w:eastAsia="Times New Roman"/>
          <w:szCs w:val="24"/>
        </w:rPr>
        <w:t>Ο ΕΟΤ ασκεί ακριβώς τις αρμοδιότητες για τις οποίες το οργανόγραμμά του του δίνει. Έχει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τη δυναμική προβολή και προώθηση της Ελλάδος, που είνα</w:t>
      </w:r>
      <w:r>
        <w:rPr>
          <w:rFonts w:eastAsia="Times New Roman"/>
          <w:szCs w:val="24"/>
        </w:rPr>
        <w:t xml:space="preserve">ι το σημαντικότερο στοιχείο, για να μπορέσει ο τουρισμός μας να πάει μπροστά. </w:t>
      </w:r>
      <w:r>
        <w:rPr>
          <w:rFonts w:eastAsia="Times New Roman"/>
          <w:szCs w:val="24"/>
          <w:lang w:val="en-US"/>
        </w:rPr>
        <w:t>T</w:t>
      </w:r>
      <w:r>
        <w:rPr>
          <w:rFonts w:eastAsia="Times New Roman"/>
          <w:szCs w:val="24"/>
        </w:rPr>
        <w:t xml:space="preserve">η στρατηγική πάντα και την εθνική τουριστική πολιτική την έκανε το Υπουργείο και έδινε τις κατευθύνσεις. Ο ΕΟΤ εκτελεί τα προγράμματα, ώστε να μπορέσει να φέρει τα αποτελέσματα </w:t>
      </w:r>
      <w:r>
        <w:rPr>
          <w:rFonts w:eastAsia="Times New Roman"/>
          <w:szCs w:val="24"/>
        </w:rPr>
        <w:t xml:space="preserve">τα οποία επιθυμεί η πατρίδα μας και το έχει καταφέρει με τον καλύτερο τρόπο. </w:t>
      </w:r>
    </w:p>
    <w:p w14:paraId="4BEE06E9" w14:textId="77777777" w:rsidR="00431301" w:rsidRDefault="007E33ED">
      <w:pPr>
        <w:spacing w:line="600" w:lineRule="auto"/>
        <w:ind w:firstLine="720"/>
        <w:contextualSpacing/>
        <w:jc w:val="both"/>
        <w:rPr>
          <w:rFonts w:eastAsia="Times New Roman"/>
          <w:szCs w:val="24"/>
        </w:rPr>
      </w:pPr>
      <w:r>
        <w:rPr>
          <w:rFonts w:eastAsia="Times New Roman"/>
          <w:szCs w:val="24"/>
        </w:rPr>
        <w:t xml:space="preserve">Δεν του έχουν αφαιρεθεί αρμοδιότητες και ίσα-ίσα στο καινούργιο οργανόγραμμα το οποίο πρόκειται να αναρτηθεί άμεσα, έχουμε </w:t>
      </w:r>
      <w:r>
        <w:rPr>
          <w:rFonts w:eastAsia="Times New Roman"/>
          <w:szCs w:val="24"/>
        </w:rPr>
        <w:lastRenderedPageBreak/>
        <w:t xml:space="preserve">προσθέσει μία επιπλέον </w:t>
      </w:r>
      <w:r>
        <w:rPr>
          <w:rFonts w:eastAsia="Times New Roman"/>
          <w:szCs w:val="24"/>
        </w:rPr>
        <w:t>δ</w:t>
      </w:r>
      <w:r>
        <w:rPr>
          <w:rFonts w:eastAsia="Times New Roman"/>
          <w:szCs w:val="24"/>
        </w:rPr>
        <w:t>ιεύθυνση, έχουμε προσθέσει πολλ</w:t>
      </w:r>
      <w:r>
        <w:rPr>
          <w:rFonts w:eastAsia="Times New Roman"/>
          <w:szCs w:val="24"/>
        </w:rPr>
        <w:t xml:space="preserve">ές οργανικές θέσεις, γιατί ο ΕΟΤ ήταν </w:t>
      </w:r>
      <w:proofErr w:type="spellStart"/>
      <w:r>
        <w:rPr>
          <w:rFonts w:eastAsia="Times New Roman"/>
          <w:szCs w:val="24"/>
        </w:rPr>
        <w:t>υποστελεχωμένος</w:t>
      </w:r>
      <w:proofErr w:type="spellEnd"/>
      <w:r>
        <w:rPr>
          <w:rFonts w:eastAsia="Times New Roman"/>
          <w:szCs w:val="24"/>
        </w:rPr>
        <w:t xml:space="preserve">. </w:t>
      </w:r>
    </w:p>
    <w:p w14:paraId="4BEE06EA" w14:textId="77777777" w:rsidR="00431301" w:rsidRDefault="007E33ED">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ρέπει να σας θυμίσω –γιατί είναι πολύ σημαντικό- ότι στο παρελθόν οι προηγούμενες κυβερνήσεις επιχείρησαν να τον αποδυναμώσουν και να τον καταργήσουν, έθεσαν σε διαθεσιμότητα ενενήντα οκτώ υπαλλήλους</w:t>
      </w:r>
      <w:r>
        <w:rPr>
          <w:rFonts w:eastAsia="Times New Roman"/>
          <w:szCs w:val="24"/>
        </w:rPr>
        <w:t xml:space="preserve"> του οργανισμού. Εμείς δεσμευθήκαμε ως Κυβέρνηση και τους επαναφέραμε και συγχρόνως δεσμευθήκαμε ότι θα τον ενισχύσουμε στον πολύ σημαντικό ρόλο που είναι η παγκόσμια προβολή και προώθηση της πατρίδας μας, γιατί ο στόχος μας είναι να έχει </w:t>
      </w:r>
      <w:r>
        <w:rPr>
          <w:rFonts w:eastAsia="Times New Roman"/>
          <w:szCs w:val="24"/>
        </w:rPr>
        <w:t>τριακόσιες εξήντα</w:t>
      </w:r>
      <w:r>
        <w:rPr>
          <w:rFonts w:eastAsia="Times New Roman"/>
          <w:szCs w:val="24"/>
        </w:rPr>
        <w:t xml:space="preserve"> πέντε</w:t>
      </w:r>
      <w:r>
        <w:rPr>
          <w:rFonts w:eastAsia="Times New Roman"/>
          <w:szCs w:val="24"/>
        </w:rPr>
        <w:t xml:space="preserve"> ημέρες το χρόνο τουρισμό </w:t>
      </w:r>
      <w:r>
        <w:rPr>
          <w:rFonts w:eastAsia="Times New Roman"/>
          <w:szCs w:val="24"/>
        </w:rPr>
        <w:t>κ</w:t>
      </w:r>
      <w:r>
        <w:rPr>
          <w:rFonts w:eastAsia="Times New Roman"/>
          <w:szCs w:val="24"/>
        </w:rPr>
        <w:t>αι αυτό κάναμε.</w:t>
      </w:r>
    </w:p>
    <w:p w14:paraId="4BEE06EB" w14:textId="77777777" w:rsidR="00431301" w:rsidRDefault="007E33ED">
      <w:pPr>
        <w:spacing w:line="600" w:lineRule="auto"/>
        <w:ind w:firstLine="720"/>
        <w:contextualSpacing/>
        <w:jc w:val="both"/>
        <w:rPr>
          <w:rFonts w:eastAsia="Times New Roman"/>
          <w:szCs w:val="24"/>
        </w:rPr>
      </w:pPr>
      <w:r>
        <w:rPr>
          <w:rFonts w:eastAsia="Times New Roman"/>
          <w:szCs w:val="24"/>
        </w:rPr>
        <w:lastRenderedPageBreak/>
        <w:t>Άρα το οργανόγραμμα του Υπουργείου ήταν είναι και παρέμεινε στις δικές του αρμοδιότητες, δηλαδή με την πολιτική κατεύθυνση, τη στρατηγική και την εθνική τουριστική πολιτική που πρέπει να δώσει τις κατευθύνσε</w:t>
      </w:r>
      <w:r>
        <w:rPr>
          <w:rFonts w:eastAsia="Times New Roman"/>
          <w:szCs w:val="24"/>
        </w:rPr>
        <w:t xml:space="preserve">ις </w:t>
      </w:r>
      <w:r>
        <w:rPr>
          <w:rFonts w:eastAsia="Times New Roman"/>
          <w:szCs w:val="24"/>
        </w:rPr>
        <w:t>κ</w:t>
      </w:r>
      <w:r>
        <w:rPr>
          <w:rFonts w:eastAsia="Times New Roman"/>
          <w:szCs w:val="24"/>
        </w:rPr>
        <w:t>αι ο ΕΟΤ από την πλευρά του με την ισχυροποίηση που του δίνουμε</w:t>
      </w:r>
      <w:r>
        <w:rPr>
          <w:rFonts w:eastAsia="Times New Roman"/>
          <w:szCs w:val="24"/>
        </w:rPr>
        <w:t>,</w:t>
      </w:r>
      <w:r>
        <w:rPr>
          <w:rFonts w:eastAsia="Times New Roman"/>
          <w:szCs w:val="24"/>
        </w:rPr>
        <w:t xml:space="preserve"> κάνει την παγκόσμια προβολή, με προγράμματα επικοινωνίας και μάρκετινγκ. </w:t>
      </w:r>
    </w:p>
    <w:p w14:paraId="4BEE06EC" w14:textId="77777777" w:rsidR="00431301" w:rsidRDefault="007E33ED">
      <w:pPr>
        <w:spacing w:line="600" w:lineRule="auto"/>
        <w:ind w:firstLine="720"/>
        <w:contextualSpacing/>
        <w:jc w:val="both"/>
        <w:rPr>
          <w:rFonts w:eastAsia="Times New Roman"/>
          <w:szCs w:val="24"/>
        </w:rPr>
      </w:pPr>
      <w:r>
        <w:rPr>
          <w:rFonts w:eastAsia="Times New Roman"/>
          <w:szCs w:val="24"/>
        </w:rPr>
        <w:t>Δ</w:t>
      </w:r>
      <w:r>
        <w:rPr>
          <w:rFonts w:eastAsia="Times New Roman"/>
          <w:szCs w:val="24"/>
        </w:rPr>
        <w:t xml:space="preserve">εν σας το κρύβω ότι το κάνει και εξαιρετικά καλά. Κερδίσαμε όλα τα βραβεία που έχουμε πάει, πήραμε το πρώτο, το </w:t>
      </w:r>
      <w:r>
        <w:rPr>
          <w:rFonts w:eastAsia="Times New Roman"/>
          <w:szCs w:val="24"/>
        </w:rPr>
        <w:t>δεύτερο βραβείο στο σποτάκι μας που έφτιαξε ο ΕΟΤ «</w:t>
      </w:r>
      <w:r>
        <w:rPr>
          <w:rFonts w:eastAsia="Times New Roman"/>
          <w:szCs w:val="24"/>
        </w:rPr>
        <w:t xml:space="preserve">τριακόσιες εξήντα πέντε </w:t>
      </w:r>
      <w:r>
        <w:rPr>
          <w:rFonts w:eastAsia="Times New Roman"/>
          <w:szCs w:val="24"/>
        </w:rPr>
        <w:t xml:space="preserve">ημέρες τον χρόνο». Κερδίζουμε όλα τα βραβεία στις εκθέσεις για την αισθητική των περιπτέρων </w:t>
      </w:r>
      <w:r>
        <w:rPr>
          <w:rFonts w:eastAsia="Times New Roman"/>
          <w:szCs w:val="24"/>
        </w:rPr>
        <w:t>κ</w:t>
      </w:r>
      <w:r>
        <w:rPr>
          <w:rFonts w:eastAsia="Times New Roman"/>
          <w:szCs w:val="24"/>
        </w:rPr>
        <w:t>αι έχουμε πολλαπλάσια διαφήμιση, με τον τρόπο που έχουμε επιλέξει σε συνεργασία του Υπου</w:t>
      </w:r>
      <w:r>
        <w:rPr>
          <w:rFonts w:eastAsia="Times New Roman"/>
          <w:szCs w:val="24"/>
        </w:rPr>
        <w:t xml:space="preserve">ργείου που κάνει την τουριστική πολιτική με τον ΕΟΤ που την εκτελεί, </w:t>
      </w:r>
      <w:r>
        <w:rPr>
          <w:rFonts w:eastAsia="Times New Roman"/>
          <w:szCs w:val="24"/>
        </w:rPr>
        <w:lastRenderedPageBreak/>
        <w:t>να έχουμε πολλαπλάσια διαφήμιση παγκοσμίως. Γι’ αυτό και έχουμε αυτές τις απίστευτες επιτυχίες.</w:t>
      </w:r>
    </w:p>
    <w:p w14:paraId="4BEE06ED" w14:textId="77777777" w:rsidR="00431301" w:rsidRDefault="007E33ED">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Κυρία Υπουργέ, ολοκληρώστε παρακαλώ.</w:t>
      </w:r>
    </w:p>
    <w:p w14:paraId="4BEE06EE" w14:textId="77777777" w:rsidR="00431301" w:rsidRDefault="007E33ED">
      <w:pPr>
        <w:spacing w:line="600" w:lineRule="auto"/>
        <w:ind w:firstLine="720"/>
        <w:contextualSpacing/>
        <w:jc w:val="both"/>
        <w:rPr>
          <w:rFonts w:eastAsia="Times New Roman"/>
          <w:szCs w:val="24"/>
        </w:rPr>
      </w:pPr>
      <w:r>
        <w:rPr>
          <w:rFonts w:eastAsia="Times New Roman"/>
          <w:b/>
          <w:szCs w:val="24"/>
        </w:rPr>
        <w:t>ΕΛΕΝΑ ΚΟΥΝΤΟΥΡΑ (Υπο</w:t>
      </w:r>
      <w:r>
        <w:rPr>
          <w:rFonts w:eastAsia="Times New Roman"/>
          <w:b/>
          <w:szCs w:val="24"/>
        </w:rPr>
        <w:t>υργός Τουρισμού):</w:t>
      </w:r>
      <w:r>
        <w:rPr>
          <w:rFonts w:eastAsia="Times New Roman"/>
          <w:szCs w:val="24"/>
        </w:rPr>
        <w:t xml:space="preserve"> Θέλω να κλείσω, λοιπόν, λέγοντας ότι τα δύο οργανογράμματα δεν έχουν αλληλοεπικάλυψη. </w:t>
      </w:r>
    </w:p>
    <w:p w14:paraId="4BEE06EF" w14:textId="77777777" w:rsidR="00431301" w:rsidRDefault="007E33ED">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ο πιο σημαντικό είναι ότι ο ΕΟΤ πρέπει να είναι πολύ περήφανος για την ενδυνάμωση που του έχουμε δώσει, δεδομένου ότι ενισχύεται και με οργανικές θέσεις και με περισσότερες διευθύνσεις και με το πολύ σπουδαίο έργο της προβολής και της προώθησης της Ελλάδος</w:t>
      </w:r>
      <w:r>
        <w:rPr>
          <w:rFonts w:eastAsia="Times New Roman"/>
          <w:szCs w:val="24"/>
        </w:rPr>
        <w:t xml:space="preserve">. </w:t>
      </w:r>
    </w:p>
    <w:p w14:paraId="4BEE06F0" w14:textId="77777777" w:rsidR="00431301" w:rsidRDefault="007E33ED">
      <w:pPr>
        <w:spacing w:line="600" w:lineRule="auto"/>
        <w:ind w:firstLine="720"/>
        <w:contextualSpacing/>
        <w:jc w:val="both"/>
        <w:rPr>
          <w:rFonts w:eastAsia="Times New Roman"/>
          <w:szCs w:val="24"/>
        </w:rPr>
      </w:pPr>
      <w:r>
        <w:rPr>
          <w:rFonts w:eastAsia="Times New Roman"/>
          <w:szCs w:val="24"/>
        </w:rPr>
        <w:t>Σας ευχαριστώ πάρα πολύ.</w:t>
      </w:r>
    </w:p>
    <w:p w14:paraId="4BEE06F1" w14:textId="77777777" w:rsidR="00431301" w:rsidRDefault="007E33ED">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κυρία Υπουργό.</w:t>
      </w:r>
    </w:p>
    <w:p w14:paraId="4BEE06F2" w14:textId="77777777" w:rsidR="00431301" w:rsidRDefault="007E33ED">
      <w:pPr>
        <w:spacing w:line="600" w:lineRule="auto"/>
        <w:ind w:firstLine="720"/>
        <w:contextualSpacing/>
        <w:jc w:val="both"/>
        <w:rPr>
          <w:rFonts w:eastAsia="Times New Roman"/>
          <w:szCs w:val="24"/>
        </w:rPr>
      </w:pPr>
      <w:r>
        <w:rPr>
          <w:rFonts w:eastAsia="Times New Roman"/>
          <w:szCs w:val="24"/>
        </w:rPr>
        <w:t xml:space="preserve">Επιτρέψτε μου πριν περάσουμε στις επόμενες δύο επίκαιρες ερωτήσεις, να ανακοινώσω στο Σώμα αυτές τις ερωτήσεις που δεν πρόκειται να συζητηθούν, εν τάχει: </w:t>
      </w:r>
    </w:p>
    <w:p w14:paraId="4BEE06F3" w14:textId="77777777" w:rsidR="00431301" w:rsidRDefault="007E33ED">
      <w:pPr>
        <w:spacing w:line="600" w:lineRule="auto"/>
        <w:ind w:firstLine="720"/>
        <w:contextualSpacing/>
        <w:jc w:val="both"/>
        <w:rPr>
          <w:rFonts w:eastAsia="Times New Roman"/>
          <w:color w:val="000000"/>
          <w:szCs w:val="24"/>
        </w:rPr>
      </w:pPr>
      <w:r>
        <w:rPr>
          <w:rFonts w:eastAsia="Times New Roman"/>
          <w:szCs w:val="24"/>
        </w:rPr>
        <w:t xml:space="preserve">Δεν θα </w:t>
      </w:r>
      <w:r>
        <w:rPr>
          <w:rFonts w:eastAsia="Times New Roman"/>
          <w:szCs w:val="24"/>
        </w:rPr>
        <w:t>συζητηθεί λόγω απουσίας του αρμόδιου Υπουργού στο εξωτερικό η</w:t>
      </w:r>
      <w:r>
        <w:rPr>
          <w:rFonts w:eastAsia="Times New Roman"/>
          <w:color w:val="000000"/>
          <w:szCs w:val="24"/>
        </w:rPr>
        <w:t xml:space="preserve"> τέταρτη με αριθμό 1301/12-3-2018 επίκαιρη ερώτηση δευτέρου κύκλου της Βουλευτού Δράμας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w:t>
      </w:r>
      <w:r>
        <w:rPr>
          <w:rFonts w:eastAsia="Times New Roman"/>
          <w:color w:val="000000"/>
          <w:szCs w:val="24"/>
        </w:rPr>
        <w:t xml:space="preserve">κ. </w:t>
      </w:r>
      <w:r>
        <w:rPr>
          <w:rFonts w:eastAsia="Times New Roman"/>
          <w:bCs/>
          <w:color w:val="000000"/>
          <w:szCs w:val="24"/>
        </w:rPr>
        <w:t xml:space="preserve">Χαράς </w:t>
      </w:r>
      <w:proofErr w:type="spellStart"/>
      <w:r>
        <w:rPr>
          <w:rFonts w:eastAsia="Times New Roman"/>
          <w:bCs/>
          <w:color w:val="000000"/>
          <w:szCs w:val="24"/>
        </w:rPr>
        <w:t>Κεφαλίδου</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Δικαιοσύνης, Διαφάνειας και</w:t>
      </w:r>
      <w:r>
        <w:rPr>
          <w:rFonts w:eastAsia="Times New Roman"/>
          <w:bCs/>
          <w:color w:val="000000"/>
          <w:szCs w:val="24"/>
        </w:rPr>
        <w:t xml:space="preserve"> Ανθρωπίνων Δικαιωμάτων,</w:t>
      </w:r>
      <w:r>
        <w:rPr>
          <w:rFonts w:eastAsia="Times New Roman"/>
          <w:color w:val="000000"/>
          <w:szCs w:val="24"/>
        </w:rPr>
        <w:t xml:space="preserve"> με θέμα: «Φυλακές Νικηφόρου Δράμας και Στελέχωσή τους: Ψέμα στο Ψέμα;».</w:t>
      </w:r>
    </w:p>
    <w:p w14:paraId="4BEE06F4" w14:textId="77777777" w:rsidR="00431301" w:rsidRDefault="007E33ED">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Επίσης δεν θα συζητηθούν λόγω κωλύματος των αρμοδίων Υπουργών οι ακόλουθες </w:t>
      </w:r>
      <w:r>
        <w:rPr>
          <w:rFonts w:eastAsia="Times New Roman"/>
          <w:color w:val="000000"/>
          <w:szCs w:val="24"/>
        </w:rPr>
        <w:t xml:space="preserve">επίκαιρες </w:t>
      </w:r>
      <w:r>
        <w:rPr>
          <w:rFonts w:eastAsia="Times New Roman"/>
          <w:color w:val="000000"/>
          <w:szCs w:val="24"/>
        </w:rPr>
        <w:t>ερωτήσεις:</w:t>
      </w:r>
    </w:p>
    <w:p w14:paraId="4BEE06F5" w14:textId="77777777" w:rsidR="00431301" w:rsidRDefault="007E33ED">
      <w:pPr>
        <w:spacing w:line="600" w:lineRule="auto"/>
        <w:ind w:firstLine="720"/>
        <w:contextualSpacing/>
        <w:jc w:val="both"/>
        <w:rPr>
          <w:rFonts w:eastAsia="Times New Roman"/>
          <w:color w:val="000000"/>
          <w:szCs w:val="24"/>
        </w:rPr>
      </w:pPr>
      <w:r>
        <w:rPr>
          <w:rFonts w:eastAsia="Times New Roman"/>
          <w:color w:val="000000"/>
          <w:szCs w:val="24"/>
        </w:rPr>
        <w:t>Η πρώτη με αριθμό 1314/13-3-2018 επίκαιρη ερώτηση πρώτου κύκλου</w:t>
      </w:r>
      <w:r>
        <w:rPr>
          <w:rFonts w:eastAsia="Times New Roman"/>
          <w:color w:val="000000"/>
          <w:szCs w:val="24"/>
        </w:rPr>
        <w:t xml:space="preserve"> του Βουλευτή Λακωνίας της Νέας Δημοκρατίας κ</w:t>
      </w:r>
      <w:r>
        <w:rPr>
          <w:rFonts w:eastAsia="Times New Roman"/>
          <w:b/>
          <w:color w:val="000000"/>
          <w:szCs w:val="24"/>
        </w:rPr>
        <w:t xml:space="preserve">. </w:t>
      </w:r>
      <w:r>
        <w:rPr>
          <w:rFonts w:eastAsia="Times New Roman"/>
          <w:bCs/>
          <w:color w:val="000000"/>
          <w:szCs w:val="24"/>
        </w:rPr>
        <w:t xml:space="preserve">Αθανασίου Δαβάκη </w:t>
      </w:r>
      <w:r>
        <w:rPr>
          <w:rFonts w:eastAsia="Times New Roman"/>
          <w:color w:val="000000"/>
          <w:szCs w:val="24"/>
        </w:rPr>
        <w:t xml:space="preserve">προς τον Υπουργό </w:t>
      </w:r>
      <w:r>
        <w:rPr>
          <w:rFonts w:eastAsia="Times New Roman"/>
          <w:bCs/>
          <w:color w:val="000000"/>
          <w:szCs w:val="24"/>
        </w:rPr>
        <w:t xml:space="preserve">Εθνικής Άμυνας </w:t>
      </w:r>
      <w:r>
        <w:rPr>
          <w:rFonts w:eastAsia="Times New Roman"/>
          <w:color w:val="000000"/>
          <w:szCs w:val="24"/>
        </w:rPr>
        <w:t>με θέμα: «Αναστολή λειτουργίας του Κέντρου Εκπαίδευσης Εφοδιασμού Μεταφορών ως Κέντρο Εκπαίδευσης Νεοσυλλέκτων».</w:t>
      </w:r>
    </w:p>
    <w:p w14:paraId="4BEE06F6" w14:textId="77777777" w:rsidR="00431301" w:rsidRDefault="007E33ED">
      <w:pPr>
        <w:spacing w:line="600" w:lineRule="auto"/>
        <w:ind w:firstLine="720"/>
        <w:contextualSpacing/>
        <w:jc w:val="both"/>
        <w:rPr>
          <w:rFonts w:eastAsia="Times New Roman"/>
          <w:color w:val="000000"/>
          <w:szCs w:val="24"/>
        </w:rPr>
      </w:pPr>
      <w:r>
        <w:rPr>
          <w:rFonts w:eastAsia="Times New Roman"/>
          <w:color w:val="000000"/>
          <w:szCs w:val="24"/>
        </w:rPr>
        <w:t>Ομοίως, λόγω κωλύματος του Υπουργού Οικονομικών</w:t>
      </w:r>
      <w:r>
        <w:rPr>
          <w:rFonts w:eastAsia="Times New Roman"/>
          <w:color w:val="000000"/>
          <w:szCs w:val="24"/>
        </w:rPr>
        <w:t xml:space="preserve"> δεν θα συζητηθούν: </w:t>
      </w:r>
    </w:p>
    <w:p w14:paraId="4BEE06F7" w14:textId="77777777" w:rsidR="00431301" w:rsidRDefault="007E33ED">
      <w:pPr>
        <w:spacing w:line="600" w:lineRule="auto"/>
        <w:ind w:firstLine="720"/>
        <w:contextualSpacing/>
        <w:jc w:val="both"/>
        <w:rPr>
          <w:rFonts w:eastAsia="Times New Roman"/>
          <w:color w:val="000000"/>
          <w:szCs w:val="24"/>
        </w:rPr>
      </w:pPr>
      <w:r>
        <w:rPr>
          <w:rFonts w:eastAsia="Times New Roman"/>
          <w:color w:val="000000"/>
          <w:szCs w:val="24"/>
        </w:rPr>
        <w:t>Η δεύτερη με αριθμό 1269/6-3-2018 επίκαιρη ερώτηση πρώτου κύκλου</w:t>
      </w:r>
      <w:r>
        <w:rPr>
          <w:rFonts w:eastAsia="Times New Roman"/>
          <w:color w:val="000000"/>
          <w:szCs w:val="24"/>
        </w:rPr>
        <w:t xml:space="preserve"> του</w:t>
      </w:r>
      <w:r>
        <w:rPr>
          <w:rFonts w:eastAsia="Times New Roman"/>
          <w:color w:val="000000"/>
          <w:szCs w:val="24"/>
        </w:rPr>
        <w:t xml:space="preserve"> Βουλευτή Ηλείας της Δημοκρατικής Συμπαράταξης ΠΑ</w:t>
      </w:r>
      <w:r>
        <w:rPr>
          <w:rFonts w:eastAsia="Times New Roman"/>
          <w:color w:val="000000"/>
          <w:szCs w:val="24"/>
        </w:rPr>
        <w:lastRenderedPageBreak/>
        <w:t>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Ιωάννη Κουτσούκου</w:t>
      </w:r>
      <w:r>
        <w:rPr>
          <w:rFonts w:eastAsia="Times New Roman"/>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με θέμα: «Η επιλογή του πολιτικού υφιστάμενου του κ. </w:t>
      </w:r>
      <w:proofErr w:type="spellStart"/>
      <w:r>
        <w:rPr>
          <w:rFonts w:eastAsia="Times New Roman"/>
          <w:color w:val="000000"/>
          <w:szCs w:val="24"/>
        </w:rPr>
        <w:t>Τσ</w:t>
      </w:r>
      <w:r>
        <w:rPr>
          <w:rFonts w:eastAsia="Times New Roman"/>
          <w:color w:val="000000"/>
          <w:szCs w:val="24"/>
        </w:rPr>
        <w:t>ακαλώτου</w:t>
      </w:r>
      <w:proofErr w:type="spellEnd"/>
      <w:r>
        <w:rPr>
          <w:rFonts w:eastAsia="Times New Roman"/>
          <w:color w:val="000000"/>
          <w:szCs w:val="24"/>
        </w:rPr>
        <w:t xml:space="preserve"> ως κριτή του </w:t>
      </w:r>
      <w:r>
        <w:rPr>
          <w:rFonts w:eastAsia="Times New Roman"/>
          <w:color w:val="000000"/>
          <w:szCs w:val="24"/>
        </w:rPr>
        <w:t xml:space="preserve">προϋπολογισμού </w:t>
      </w:r>
      <w:r>
        <w:rPr>
          <w:rFonts w:eastAsia="Times New Roman"/>
          <w:color w:val="000000"/>
          <w:szCs w:val="24"/>
        </w:rPr>
        <w:t>του».</w:t>
      </w:r>
    </w:p>
    <w:p w14:paraId="4BEE06F8" w14:textId="77777777" w:rsidR="00431301" w:rsidRDefault="007E33ED">
      <w:pPr>
        <w:spacing w:line="600" w:lineRule="auto"/>
        <w:ind w:firstLine="720"/>
        <w:contextualSpacing/>
        <w:jc w:val="both"/>
        <w:rPr>
          <w:rFonts w:eastAsia="Times New Roman"/>
          <w:color w:val="000000"/>
          <w:szCs w:val="24"/>
        </w:rPr>
      </w:pPr>
      <w:r>
        <w:rPr>
          <w:rFonts w:eastAsia="Times New Roman"/>
          <w:color w:val="000000"/>
          <w:szCs w:val="24"/>
        </w:rPr>
        <w:t xml:space="preserve">Η τέταρτη με αριθμό 1309/13-3-2018 επίκαιρη ερώτηση πρώτου κύκλου του Βουλευτή Β΄ Αθηνών του Κομμουνιστικού 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Οικονομικών, </w:t>
      </w:r>
      <w:r>
        <w:rPr>
          <w:rFonts w:eastAsia="Times New Roman"/>
          <w:color w:val="000000"/>
          <w:szCs w:val="24"/>
        </w:rPr>
        <w:t xml:space="preserve">με θέμα: «Να καταβληθούν στους πρώην </w:t>
      </w:r>
      <w:r>
        <w:rPr>
          <w:rFonts w:eastAsia="Times New Roman"/>
          <w:color w:val="000000"/>
          <w:szCs w:val="24"/>
        </w:rPr>
        <w:t>εργαζόμενους της ΑΤΕ όλα όσα τους οφείλονται».</w:t>
      </w:r>
    </w:p>
    <w:p w14:paraId="4BEE06F9" w14:textId="77777777" w:rsidR="00431301" w:rsidRDefault="007E33ED">
      <w:pPr>
        <w:spacing w:line="600" w:lineRule="auto"/>
        <w:ind w:firstLine="720"/>
        <w:contextualSpacing/>
        <w:jc w:val="both"/>
        <w:rPr>
          <w:rFonts w:eastAsia="Times New Roman"/>
          <w:color w:val="000000"/>
          <w:szCs w:val="24"/>
        </w:rPr>
      </w:pPr>
      <w:r>
        <w:rPr>
          <w:rFonts w:eastAsia="Times New Roman"/>
          <w:color w:val="000000"/>
          <w:szCs w:val="24"/>
        </w:rPr>
        <w:t xml:space="preserve">Η πέμπτη με αριθμό 1310/13-3-2018 επίκαιρη ερώτηση πρώτου κύκλου του Βουλευτή Α΄ Θεσσαλονίκης της Ένωσης Κεντρώων κ.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με θέμα: «Ποιο το ακριβές υπόλοιπο του τραπεζικο</w:t>
      </w:r>
      <w:r>
        <w:rPr>
          <w:rFonts w:eastAsia="Times New Roman"/>
          <w:color w:val="000000"/>
          <w:szCs w:val="24"/>
        </w:rPr>
        <w:t xml:space="preserve">ύ λογαριασμού του </w:t>
      </w:r>
      <w:r>
        <w:rPr>
          <w:rFonts w:eastAsia="Times New Roman"/>
          <w:color w:val="000000"/>
          <w:szCs w:val="24"/>
        </w:rPr>
        <w:t>ν.</w:t>
      </w:r>
      <w:r>
        <w:rPr>
          <w:rFonts w:eastAsia="Times New Roman"/>
          <w:color w:val="000000"/>
          <w:szCs w:val="24"/>
        </w:rPr>
        <w:t>128/1975;».</w:t>
      </w:r>
    </w:p>
    <w:p w14:paraId="4BEE06FA" w14:textId="77777777" w:rsidR="00431301" w:rsidRDefault="007E33ED">
      <w:pPr>
        <w:spacing w:line="600" w:lineRule="auto"/>
        <w:ind w:firstLine="720"/>
        <w:contextualSpacing/>
        <w:jc w:val="both"/>
        <w:rPr>
          <w:rFonts w:eastAsia="Times New Roman"/>
          <w:color w:val="000000"/>
          <w:szCs w:val="24"/>
        </w:rPr>
      </w:pPr>
      <w:r>
        <w:rPr>
          <w:rFonts w:eastAsia="Times New Roman"/>
          <w:color w:val="000000"/>
          <w:szCs w:val="24"/>
        </w:rPr>
        <w:lastRenderedPageBreak/>
        <w:t>Η δεύτερη με αριθμό 1299/12-3-2018 επίκαιρη ερώτηση δευτέρου κύκλου του Βουλευτή Αρκαδίας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Οδυσσέα Κωνσταντινόπουλου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Οικονομικών,</w:t>
      </w:r>
      <w:r>
        <w:rPr>
          <w:rFonts w:eastAsia="Times New Roman"/>
          <w:color w:val="000000"/>
          <w:szCs w:val="24"/>
        </w:rPr>
        <w:t xml:space="preserve"> με θέμα: «Ανησυχητικές εξελίξει</w:t>
      </w:r>
      <w:r>
        <w:rPr>
          <w:rFonts w:eastAsia="Times New Roman"/>
          <w:color w:val="000000"/>
          <w:szCs w:val="24"/>
        </w:rPr>
        <w:t>ς σχετικά με την πώληση της ΑΕΕΓΑ «Η Εθνική»».</w:t>
      </w:r>
    </w:p>
    <w:p w14:paraId="4BEE06FB" w14:textId="77777777" w:rsidR="00431301" w:rsidRDefault="007E33ED">
      <w:pPr>
        <w:spacing w:line="600" w:lineRule="auto"/>
        <w:ind w:firstLine="720"/>
        <w:contextualSpacing/>
        <w:jc w:val="both"/>
        <w:rPr>
          <w:rFonts w:eastAsia="Times New Roman"/>
          <w:color w:val="000000"/>
          <w:szCs w:val="24"/>
        </w:rPr>
      </w:pPr>
      <w:r>
        <w:rPr>
          <w:rFonts w:eastAsia="Times New Roman"/>
          <w:color w:val="000000"/>
          <w:szCs w:val="24"/>
        </w:rPr>
        <w:t>Η τρίτη με αριθμό 1300/12-3-2018 επίκαιρη ερώτηση δευτέρου κύκλου του Βουλευτή Β΄ Αθηνών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Γεωργίου</w:t>
      </w:r>
      <w:r>
        <w:rPr>
          <w:rFonts w:eastAsia="Times New Roman"/>
          <w:bCs/>
          <w:color w:val="000000"/>
          <w:szCs w:val="24"/>
        </w:rPr>
        <w:t xml:space="preserve"> </w:t>
      </w:r>
      <w:r>
        <w:rPr>
          <w:rFonts w:eastAsia="Times New Roman"/>
          <w:bCs/>
          <w:color w:val="000000"/>
          <w:szCs w:val="24"/>
        </w:rPr>
        <w:t>–</w:t>
      </w:r>
      <w:r>
        <w:rPr>
          <w:rFonts w:eastAsia="Times New Roman"/>
          <w:bCs/>
          <w:color w:val="000000"/>
          <w:szCs w:val="24"/>
        </w:rPr>
        <w:t xml:space="preserve"> </w:t>
      </w:r>
      <w:r>
        <w:rPr>
          <w:rFonts w:eastAsia="Times New Roman"/>
          <w:bCs/>
          <w:color w:val="000000"/>
          <w:szCs w:val="24"/>
        </w:rPr>
        <w:t>Δημητρίου Καρρά</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Οικονομικών, </w:t>
      </w:r>
      <w:r>
        <w:rPr>
          <w:rFonts w:eastAsia="Times New Roman"/>
          <w:color w:val="000000"/>
          <w:szCs w:val="24"/>
        </w:rPr>
        <w:t>με θέμα: «Ποια η</w:t>
      </w:r>
      <w:r>
        <w:rPr>
          <w:rFonts w:eastAsia="Times New Roman"/>
          <w:color w:val="000000"/>
          <w:szCs w:val="24"/>
        </w:rPr>
        <w:t xml:space="preserve"> τύχη των ρευστών αποθεματικών της </w:t>
      </w:r>
      <w:r>
        <w:rPr>
          <w:rFonts w:eastAsia="Times New Roman"/>
          <w:color w:val="000000"/>
          <w:szCs w:val="24"/>
        </w:rPr>
        <w:t>«</w:t>
      </w:r>
      <w:r>
        <w:rPr>
          <w:rFonts w:eastAsia="Times New Roman"/>
          <w:color w:val="000000"/>
          <w:szCs w:val="24"/>
        </w:rPr>
        <w:t>Ο.Λ.Θ. Α.Ε.</w:t>
      </w:r>
      <w:r>
        <w:rPr>
          <w:rFonts w:eastAsia="Times New Roman"/>
          <w:color w:val="000000"/>
          <w:szCs w:val="24"/>
        </w:rPr>
        <w:t>»</w:t>
      </w:r>
      <w:r>
        <w:rPr>
          <w:rFonts w:eastAsia="Times New Roman"/>
          <w:color w:val="000000"/>
          <w:szCs w:val="24"/>
        </w:rPr>
        <w:t xml:space="preserve"> ύψους 65.108.327,16 ευρώ, μετά τη μεταβίβαση του πλειοψηφικού πακέτου των μετοχών του </w:t>
      </w:r>
      <w:r>
        <w:rPr>
          <w:rFonts w:eastAsia="Times New Roman"/>
          <w:color w:val="000000"/>
          <w:szCs w:val="24"/>
        </w:rPr>
        <w:t xml:space="preserve">δημοσίου </w:t>
      </w:r>
      <w:r>
        <w:rPr>
          <w:rFonts w:eastAsia="Times New Roman"/>
          <w:color w:val="000000"/>
          <w:szCs w:val="24"/>
        </w:rPr>
        <w:t>σε ιδιώτες;».</w:t>
      </w:r>
    </w:p>
    <w:p w14:paraId="4BEE06FC" w14:textId="77777777" w:rsidR="00431301" w:rsidRDefault="007E33ED">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Και τέλος δεν θα συζητηθούν λόγω κωλύματος του Αναπληρωτή Υγείας κ. Παύλου </w:t>
      </w:r>
      <w:proofErr w:type="spellStart"/>
      <w:r>
        <w:rPr>
          <w:rFonts w:eastAsia="Times New Roman"/>
          <w:color w:val="000000"/>
          <w:szCs w:val="24"/>
        </w:rPr>
        <w:t>Πολάκη</w:t>
      </w:r>
      <w:proofErr w:type="spellEnd"/>
      <w:r>
        <w:rPr>
          <w:rFonts w:eastAsia="Times New Roman"/>
          <w:color w:val="000000"/>
          <w:szCs w:val="24"/>
        </w:rPr>
        <w:t xml:space="preserve">, </w:t>
      </w:r>
      <w:r>
        <w:rPr>
          <w:rFonts w:eastAsia="Times New Roman"/>
          <w:color w:val="000000"/>
          <w:szCs w:val="24"/>
        </w:rPr>
        <w:t xml:space="preserve">εξαιτίας </w:t>
      </w:r>
      <w:r>
        <w:rPr>
          <w:rFonts w:eastAsia="Times New Roman"/>
          <w:color w:val="000000"/>
          <w:szCs w:val="24"/>
        </w:rPr>
        <w:t>φόρτου</w:t>
      </w:r>
      <w:r>
        <w:rPr>
          <w:rFonts w:eastAsia="Times New Roman"/>
          <w:color w:val="000000"/>
          <w:szCs w:val="24"/>
        </w:rPr>
        <w:t xml:space="preserve"> εργασίας:</w:t>
      </w:r>
    </w:p>
    <w:p w14:paraId="4BEE06FD" w14:textId="77777777" w:rsidR="00431301" w:rsidRDefault="007E33ED">
      <w:pPr>
        <w:spacing w:line="600" w:lineRule="auto"/>
        <w:ind w:firstLine="720"/>
        <w:contextualSpacing/>
        <w:jc w:val="both"/>
        <w:rPr>
          <w:rFonts w:eastAsia="Times New Roman"/>
          <w:color w:val="000000"/>
          <w:szCs w:val="24"/>
        </w:rPr>
      </w:pPr>
      <w:r>
        <w:rPr>
          <w:rFonts w:eastAsia="Times New Roman"/>
          <w:color w:val="000000"/>
          <w:szCs w:val="24"/>
          <w:shd w:val="clear" w:color="auto" w:fill="FFFFFF"/>
        </w:rPr>
        <w:t>Η πρώτη με αριθμό 3195/5-2-2018 ερώτηση των αναφορών</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ερωτήσεων του Βουλευτή Δράμας της Νέας Δημοκρατίας κ. </w:t>
      </w:r>
      <w:r>
        <w:rPr>
          <w:rFonts w:eastAsia="Times New Roman"/>
          <w:bCs/>
          <w:color w:val="000000"/>
          <w:szCs w:val="24"/>
          <w:shd w:val="clear" w:color="auto" w:fill="FFFFFF"/>
        </w:rPr>
        <w:t xml:space="preserve">Δημητρίου Κυριαζίδη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Υγείας,</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«Στελέχωση του Γενικού Νοσοκομείου Δράμας με αναισθησιολόγους και των </w:t>
      </w:r>
      <w:r>
        <w:rPr>
          <w:rFonts w:eastAsia="Times New Roman"/>
          <w:color w:val="000000"/>
          <w:szCs w:val="24"/>
          <w:shd w:val="clear" w:color="auto" w:fill="FFFFFF"/>
        </w:rPr>
        <w:t xml:space="preserve">κέντρων </w:t>
      </w:r>
      <w:r>
        <w:rPr>
          <w:rFonts w:eastAsia="Times New Roman"/>
          <w:color w:val="000000"/>
          <w:szCs w:val="24"/>
          <w:shd w:val="clear" w:color="auto" w:fill="FFFFFF"/>
        </w:rPr>
        <w:t xml:space="preserve">υγείας </w:t>
      </w:r>
      <w:r>
        <w:rPr>
          <w:rFonts w:eastAsia="Times New Roman"/>
          <w:color w:val="000000"/>
          <w:szCs w:val="24"/>
          <w:shd w:val="clear" w:color="auto" w:fill="FFFFFF"/>
        </w:rPr>
        <w:t xml:space="preserve">του </w:t>
      </w:r>
      <w:r>
        <w:rPr>
          <w:rFonts w:eastAsia="Times New Roman"/>
          <w:color w:val="000000"/>
          <w:szCs w:val="24"/>
          <w:shd w:val="clear" w:color="auto" w:fill="FFFFFF"/>
        </w:rPr>
        <w:t xml:space="preserve">νομού </w:t>
      </w:r>
      <w:r>
        <w:rPr>
          <w:rFonts w:eastAsia="Times New Roman"/>
          <w:color w:val="000000"/>
          <w:szCs w:val="24"/>
          <w:shd w:val="clear" w:color="auto" w:fill="FFFFFF"/>
        </w:rPr>
        <w:t>με ιατρονοσηλευτικό προσωπικό».</w:t>
      </w:r>
      <w:r>
        <w:rPr>
          <w:rFonts w:eastAsia="Times New Roman"/>
          <w:color w:val="000000"/>
          <w:szCs w:val="24"/>
        </w:rPr>
        <w:t xml:space="preserve"> </w:t>
      </w:r>
    </w:p>
    <w:p w14:paraId="4BEE06FE" w14:textId="77777777" w:rsidR="00431301" w:rsidRDefault="007E33ED">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πέμπτη με αριθμό 1303/13-3-2018 </w:t>
      </w:r>
      <w:r>
        <w:rPr>
          <w:rFonts w:eastAsia="Times New Roman"/>
          <w:color w:val="000000"/>
          <w:szCs w:val="24"/>
        </w:rPr>
        <w:t>επίκαιρη ερώτηση δευτέρου κύκλου</w:t>
      </w:r>
      <w:r>
        <w:rPr>
          <w:rFonts w:eastAsia="Times New Roman"/>
          <w:color w:val="000000"/>
          <w:szCs w:val="24"/>
          <w:shd w:val="clear" w:color="auto" w:fill="FFFFFF"/>
        </w:rPr>
        <w:t xml:space="preserve"> του Βουλευτή </w:t>
      </w:r>
      <w:r>
        <w:rPr>
          <w:rFonts w:eastAsia="Times New Roman"/>
          <w:color w:val="000000"/>
          <w:szCs w:val="24"/>
          <w:shd w:val="clear" w:color="auto" w:fill="FFFFFF"/>
        </w:rPr>
        <w:t xml:space="preserve">Λαρίσης </w:t>
      </w:r>
      <w:r>
        <w:rPr>
          <w:rFonts w:eastAsia="Times New Roman"/>
          <w:color w:val="000000"/>
          <w:szCs w:val="24"/>
          <w:shd w:val="clear" w:color="auto" w:fill="FFFFFF"/>
        </w:rPr>
        <w:t>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κ. </w:t>
      </w:r>
      <w:r>
        <w:rPr>
          <w:rFonts w:eastAsia="Times New Roman"/>
          <w:bCs/>
          <w:color w:val="000000"/>
          <w:szCs w:val="24"/>
          <w:shd w:val="clear" w:color="auto" w:fill="FFFFFF"/>
        </w:rPr>
        <w:t xml:space="preserve">Κωνσταντίνου </w:t>
      </w:r>
      <w:proofErr w:type="spellStart"/>
      <w:r>
        <w:rPr>
          <w:rFonts w:eastAsia="Times New Roman"/>
          <w:bCs/>
          <w:color w:val="000000"/>
          <w:szCs w:val="24"/>
          <w:shd w:val="clear" w:color="auto" w:fill="FFFFFF"/>
        </w:rPr>
        <w:t>Μπαργιώτα</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Υγείας, </w:t>
      </w:r>
      <w:r>
        <w:rPr>
          <w:rFonts w:eastAsia="Times New Roman"/>
          <w:color w:val="000000"/>
          <w:szCs w:val="24"/>
          <w:shd w:val="clear" w:color="auto" w:fill="FFFFFF"/>
        </w:rPr>
        <w:t>με θέμα: «Ταλαιπωρία γι</w:t>
      </w:r>
      <w:r>
        <w:rPr>
          <w:rFonts w:eastAsia="Times New Roman"/>
          <w:color w:val="000000"/>
          <w:szCs w:val="24"/>
          <w:shd w:val="clear" w:color="auto" w:fill="FFFFFF"/>
        </w:rPr>
        <w:t>α χιλιάδες ασθενείς η διάθεση φαρμάκων από τα φαρμακεία του ΕΟΠΥΥ».</w:t>
      </w:r>
    </w:p>
    <w:p w14:paraId="4BEE06FF" w14:textId="77777777" w:rsidR="00431301" w:rsidRDefault="007E33ED">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Για όλες αυτές τις επίκαιρες ερωτήσεις που δεν θα συζητηθούν, εννέα τον αριθμό, έχουμε λάβει και σχετική </w:t>
      </w:r>
      <w:r>
        <w:rPr>
          <w:rFonts w:eastAsia="Times New Roman"/>
          <w:color w:val="000000"/>
          <w:szCs w:val="24"/>
          <w:shd w:val="clear" w:color="auto" w:fill="FFFFFF"/>
        </w:rPr>
        <w:t xml:space="preserve">ενημερωτική </w:t>
      </w:r>
      <w:r>
        <w:rPr>
          <w:rFonts w:eastAsia="Times New Roman"/>
          <w:color w:val="000000"/>
          <w:szCs w:val="24"/>
          <w:shd w:val="clear" w:color="auto" w:fill="FFFFFF"/>
        </w:rPr>
        <w:t>επιστολή από τη Γενική Γραμματεία της Κυβέρνησης</w:t>
      </w:r>
      <w:r>
        <w:rPr>
          <w:rFonts w:eastAsia="Times New Roman"/>
          <w:color w:val="000000"/>
          <w:szCs w:val="24"/>
          <w:shd w:val="clear" w:color="auto" w:fill="FFFFFF"/>
        </w:rPr>
        <w:t xml:space="preserve">. </w:t>
      </w:r>
    </w:p>
    <w:p w14:paraId="4BEE0700" w14:textId="77777777" w:rsidR="00431301" w:rsidRDefault="007E33ED">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ΔΗΜΗΤΡΙΟΣ ΚΥΡΙΑΖΙΔΗΣ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Κύριε Πρόεδρε, παρακαλώ θα ήθελα τον λόγο. </w:t>
      </w:r>
    </w:p>
    <w:p w14:paraId="4BEE0701"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Κυριαζίδη, ζητήσατε τον λόγο προφανώς για την ερώτηση που δεν θα συζητηθεί.</w:t>
      </w:r>
    </w:p>
    <w:p w14:paraId="4BEE0702"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Παρακαλώ, κύριε Κυριαζίδη, για ένα λεπτό.</w:t>
      </w:r>
    </w:p>
    <w:p w14:paraId="4BEE0703"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 </w:t>
      </w:r>
    </w:p>
    <w:p w14:paraId="4BEE0704"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Μπορείτε να καλέσετε τον κ. </w:t>
      </w:r>
      <w:proofErr w:type="spellStart"/>
      <w:r>
        <w:rPr>
          <w:rFonts w:eastAsia="Times New Roman" w:cs="Times New Roman"/>
          <w:szCs w:val="24"/>
        </w:rPr>
        <w:t>Πολάκη</w:t>
      </w:r>
      <w:proofErr w:type="spellEnd"/>
      <w:r>
        <w:rPr>
          <w:rFonts w:eastAsia="Times New Roman" w:cs="Times New Roman"/>
          <w:szCs w:val="24"/>
        </w:rPr>
        <w:t xml:space="preserve">. Ο κ. </w:t>
      </w:r>
      <w:proofErr w:type="spellStart"/>
      <w:r>
        <w:rPr>
          <w:rFonts w:eastAsia="Times New Roman" w:cs="Times New Roman"/>
          <w:szCs w:val="24"/>
        </w:rPr>
        <w:t>Πολάκης</w:t>
      </w:r>
      <w:proofErr w:type="spellEnd"/>
      <w:r>
        <w:rPr>
          <w:rFonts w:eastAsia="Times New Roman" w:cs="Times New Roman"/>
          <w:szCs w:val="24"/>
        </w:rPr>
        <w:t xml:space="preserve"> βρίσκεται τώρα στο </w:t>
      </w:r>
      <w:r>
        <w:rPr>
          <w:rFonts w:eastAsia="Times New Roman" w:cs="Times New Roman"/>
          <w:szCs w:val="24"/>
        </w:rPr>
        <w:t xml:space="preserve">καφενείο </w:t>
      </w:r>
      <w:r>
        <w:rPr>
          <w:rFonts w:eastAsia="Times New Roman" w:cs="Times New Roman"/>
          <w:szCs w:val="24"/>
        </w:rPr>
        <w:t xml:space="preserve">της Βουλής. Αντιλαμβάνομαι -και ακριβώς αυτό θέλω να τονίσω- ότι κατατέθηκε η ερώτηση στις αρχές του έτους </w:t>
      </w:r>
      <w:r>
        <w:rPr>
          <w:rFonts w:eastAsia="Times New Roman" w:cs="Times New Roman"/>
          <w:szCs w:val="24"/>
        </w:rPr>
        <w:lastRenderedPageBreak/>
        <w:t>και μετατράπηκε σε επίκαιρη ερώτηση, γιατί περιμένω τρεις μήνες μια απάν</w:t>
      </w:r>
      <w:r>
        <w:rPr>
          <w:rFonts w:eastAsia="Times New Roman" w:cs="Times New Roman"/>
          <w:szCs w:val="24"/>
        </w:rPr>
        <w:t>τηση, όταν είχε δεσμευτεί το Υπουργείο Υγείας και ο συγκεκριμένος Υπουργός ότι μέχρι το τέλος του έτους αυτός ο ακριτικός νομός θα ενισχυθεί με τη δυνατότητα επιβίωσης συγκεκριμένων περιστατικών, επειγόντων και μάλιστα χειρουργικών, διότι το Γενικό Νοσοκομ</w:t>
      </w:r>
      <w:r>
        <w:rPr>
          <w:rFonts w:eastAsia="Times New Roman" w:cs="Times New Roman"/>
          <w:szCs w:val="24"/>
        </w:rPr>
        <w:t xml:space="preserve">είο Δράμας έχει έναν αναισθησιολόγο. Τα χειρουργεία, κύριε Πρόεδρε, έχουν καταργηθεί. </w:t>
      </w:r>
    </w:p>
    <w:p w14:paraId="4BEE0705"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Αντιλαμβάνεστε ότι από το λεκανοπέδιο Κάτω Νευροκοπίου, για να μετακινηθεί κάποιος σε όμορους νομούς, θέλει μιάμιση ώρα. Δεν μπορεί να συνεχιστεί αυτή η απαξίωση, το μη </w:t>
      </w:r>
      <w:r>
        <w:rPr>
          <w:rFonts w:eastAsia="Times New Roman" w:cs="Times New Roman"/>
          <w:szCs w:val="24"/>
        </w:rPr>
        <w:t xml:space="preserve">ενδιαφέρον από πλευράς της Κυβέρνησης για έναν ακριτικό νομό που πάσχει. Το ίδιο και τα υπόλοιπα κέντρα υγείας, αγαπητέ κύριε Πρόεδρε. </w:t>
      </w:r>
    </w:p>
    <w:p w14:paraId="4BEE0706"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Είναι λυπηρό το γεγονός ότι, ενώ η Κυβέρνηση και ο συγκεκριμένος Υπουργός είχε δεσμευτεί ότι για τους τρεις χιλιάδες και</w:t>
      </w:r>
      <w:r>
        <w:rPr>
          <w:rFonts w:eastAsia="Times New Roman" w:cs="Times New Roman"/>
          <w:szCs w:val="24"/>
        </w:rPr>
        <w:t xml:space="preserve"> πλέον καρκινοπαθείς θα δημιουργούνταν μέχρι τέλους του έτους και ένα τμήμα για χημειοθεραπείες, αναγκάζονται να μετακινούνται από Αλεξανδρούπολη στη Θεσσαλονίκη.</w:t>
      </w:r>
    </w:p>
    <w:p w14:paraId="4BEE0707"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Εντάξει, κύριε Κυριαζίδη.</w:t>
      </w:r>
    </w:p>
    <w:p w14:paraId="4BEE0708"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w:t>
      </w:r>
      <w:r>
        <w:rPr>
          <w:rFonts w:eastAsia="Times New Roman" w:cs="Times New Roman"/>
          <w:szCs w:val="24"/>
        </w:rPr>
        <w:t xml:space="preserve">ε Πρόεδρε, το ίδιο συμβαίνει και με το Κέντρο Υγείας </w:t>
      </w:r>
      <w:proofErr w:type="spellStart"/>
      <w:r>
        <w:rPr>
          <w:rFonts w:eastAsia="Times New Roman" w:cs="Times New Roman"/>
          <w:szCs w:val="24"/>
        </w:rPr>
        <w:t>Παρανεστίου</w:t>
      </w:r>
      <w:proofErr w:type="spellEnd"/>
      <w:r>
        <w:rPr>
          <w:rFonts w:eastAsia="Times New Roman" w:cs="Times New Roman"/>
          <w:szCs w:val="24"/>
        </w:rPr>
        <w:t xml:space="preserve"> και το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 Μεταναστών, που δεν έχουν ούτε ένα ασθενοφόρο.</w:t>
      </w:r>
    </w:p>
    <w:p w14:paraId="4BEE0709"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Εντάξει. Μην αναπτύξετε τώρα όλη την ερώτηση. Δεν υπάρχει Υπουργός για να σας απ</w:t>
      </w:r>
      <w:r>
        <w:rPr>
          <w:rFonts w:eastAsia="Times New Roman" w:cs="Times New Roman"/>
          <w:szCs w:val="24"/>
        </w:rPr>
        <w:t>αντήσει.</w:t>
      </w:r>
    </w:p>
    <w:p w14:paraId="4BEE070A"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Μα είναι εγκαταλελειμμένο. Κάτι πρέπει να κάνετε. Δεν είναι δυνατόν να μην έρχονται οι Υπουργοί!</w:t>
      </w:r>
    </w:p>
    <w:p w14:paraId="4BEE070B"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Συγγνώμη, κύριε Κυριαζίδη, για να συνεννοούμαστε. Ζητάτε αυτήν τη στιγμή τη δική μου παρέμβαση</w:t>
      </w:r>
      <w:r>
        <w:rPr>
          <w:rFonts w:eastAsia="Times New Roman" w:cs="Times New Roman"/>
          <w:szCs w:val="24"/>
        </w:rPr>
        <w:t xml:space="preserve">, για να έλθει ο Υπουργός να συζητήσει την επίκαιρη ερώτηση, από τη στιγμή που ο ίδιος έχει δηλώσει κώλυμα; </w:t>
      </w:r>
    </w:p>
    <w:p w14:paraId="4BEE070C"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Κατανοώ την αγανάκτησή σας -να χρησιμοποιήσω εγώ αυτή τη λέξη, δεν την είπατε εσείς-, όπως και άλλων Βουλευτών στους οποίους δεν ανταποκρίνονται μι</w:t>
      </w:r>
      <w:r>
        <w:rPr>
          <w:rFonts w:eastAsia="Times New Roman" w:cs="Times New Roman"/>
          <w:szCs w:val="24"/>
        </w:rPr>
        <w:t>α σειρά Υπουργοί έγκαιρα -να το θέσω έτσι- στις επίκαιρες ερωτήσεις που καταθέτουν.</w:t>
      </w:r>
    </w:p>
    <w:p w14:paraId="4BEE070D"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Πρόεδρε,</w:t>
      </w:r>
      <w:r>
        <w:rPr>
          <w:rFonts w:eastAsia="Times New Roman" w:cs="Times New Roman"/>
          <w:szCs w:val="24"/>
        </w:rPr>
        <w:t>…</w:t>
      </w:r>
    </w:p>
    <w:p w14:paraId="4BEE070E"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Αφήστε με να σας πω!</w:t>
      </w:r>
    </w:p>
    <w:p w14:paraId="4BEE070F"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έχει απασχολήσει επανειλημμένως, σας δηλώνω, τη Διάσκεψη των Προέδρων. Έχει αναλάβει ο Πρόεδρος της Βουλής μια σειρά από παρεμβάσεις απέναντι σε Υπουργούς και σε συγκεκριμένους Υπουργούς </w:t>
      </w:r>
      <w:r>
        <w:rPr>
          <w:rFonts w:eastAsia="Times New Roman" w:cs="Times New Roman"/>
          <w:szCs w:val="24"/>
        </w:rPr>
        <w:t xml:space="preserve">οι οποίοι </w:t>
      </w:r>
      <w:r>
        <w:rPr>
          <w:rFonts w:eastAsia="Times New Roman" w:cs="Times New Roman"/>
          <w:szCs w:val="24"/>
        </w:rPr>
        <w:t>καθυστερούν, που ξέρουμε ποιοι είναι, διότι γνωρίζουμε</w:t>
      </w:r>
      <w:r>
        <w:rPr>
          <w:rFonts w:eastAsia="Times New Roman" w:cs="Times New Roman"/>
          <w:szCs w:val="24"/>
        </w:rPr>
        <w:t xml:space="preserve"> και τον αριθμό των επίκαιρων ερωτήσεων </w:t>
      </w:r>
      <w:r>
        <w:rPr>
          <w:rFonts w:eastAsia="Times New Roman" w:cs="Times New Roman"/>
          <w:szCs w:val="24"/>
        </w:rPr>
        <w:t xml:space="preserve">οι οποίες </w:t>
      </w:r>
      <w:r>
        <w:rPr>
          <w:rFonts w:eastAsia="Times New Roman" w:cs="Times New Roman"/>
          <w:szCs w:val="24"/>
        </w:rPr>
        <w:t>εκκρεμούν. Άρα, λοιπόν, δίκιο μπορεί να έχετε.</w:t>
      </w:r>
    </w:p>
    <w:p w14:paraId="4BEE0710"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Μα βρίσκεται εδώ, κύριε Πρόεδρε.</w:t>
      </w:r>
    </w:p>
    <w:p w14:paraId="4BEE0711"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Επειδή ως πρώτο θέμα μού υποδείξατε να τον αναζητήσω στο κυλικείο της </w:t>
      </w:r>
      <w:r>
        <w:rPr>
          <w:rFonts w:eastAsia="Times New Roman" w:cs="Times New Roman"/>
          <w:szCs w:val="24"/>
        </w:rPr>
        <w:t xml:space="preserve">Βουλής, εγώ σας λέω ότι δεν είναι δουλειά του Προέδρου από την Έδρα να αναζητήσει τον όποιο Υπουργό, όπου κι αν βρίσκεται αυτός, από τη στιγμή που και σε αυτήν την κατεύθυνση, όπως είπα πριν, στην </w:t>
      </w:r>
      <w:r>
        <w:rPr>
          <w:rFonts w:eastAsia="Times New Roman" w:cs="Times New Roman"/>
          <w:szCs w:val="24"/>
        </w:rPr>
        <w:lastRenderedPageBreak/>
        <w:t>ανακοίνωση των ερωτήσεων που δεν θα συζητηθούν, μας έχει εν</w:t>
      </w:r>
      <w:r>
        <w:rPr>
          <w:rFonts w:eastAsia="Times New Roman" w:cs="Times New Roman"/>
          <w:szCs w:val="24"/>
        </w:rPr>
        <w:t>ημερώσει σχετικά και η Γενική Γραμματεία της Κυβέρνησης, η οποία είναι επίσης γνώστης αυτής της κατάστασης.</w:t>
      </w:r>
    </w:p>
    <w:p w14:paraId="4BEE0712"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Νομίζω ότι εδώ μπορούμε να το κλείσουμε, γιατί περιμένουν και οι συνάδελφοί σας.</w:t>
      </w:r>
    </w:p>
    <w:p w14:paraId="4BEE0713"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Πρόεδρε, ευχαριστώ για την ευαισθησία σ</w:t>
      </w:r>
      <w:r>
        <w:rPr>
          <w:rFonts w:eastAsia="Times New Roman" w:cs="Times New Roman"/>
          <w:szCs w:val="24"/>
        </w:rPr>
        <w:t>ας και την αναφορά σας. Όμως, μιλάμε για ένα κοινωνικό αγαθό, την υγεία. Δεν είναι κάτι που μπορεί να γίνει, αν θέλετε, σε έναν μεταγενέστερο χρόνο οποιαδήποτε συζήτηση ή πίεση.</w:t>
      </w:r>
    </w:p>
    <w:p w14:paraId="4BEE0714"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επειδή και την άλλη εβδομάδα, που θα επαναπροσδιοριστεί η </w:t>
      </w:r>
      <w:r>
        <w:rPr>
          <w:rFonts w:eastAsia="Times New Roman" w:cs="Times New Roman"/>
          <w:szCs w:val="24"/>
        </w:rPr>
        <w:t xml:space="preserve">συγκεκριμένη επίκαιρη ερώτηση, λόγω του «αναπτυξιακού» συνεδρίου του ΣΥΡΙΖΑ στη Θεσσαλονίκη, δεν θα είναι πάλι παρών ο συγκεκριμένος Υπουργός. Το τονίζω, με την </w:t>
      </w:r>
      <w:r>
        <w:rPr>
          <w:rFonts w:eastAsia="Times New Roman" w:cs="Times New Roman"/>
          <w:szCs w:val="24"/>
        </w:rPr>
        <w:lastRenderedPageBreak/>
        <w:t>ελπίδα μήπως και έλθει. Αν πάλι δεν έλθει, τον καλώ στη Δράμα. Δύο βήματα είναι. Δεν θα κάνουμε</w:t>
      </w:r>
      <w:r>
        <w:rPr>
          <w:rFonts w:eastAsia="Times New Roman" w:cs="Times New Roman"/>
          <w:szCs w:val="24"/>
        </w:rPr>
        <w:t xml:space="preserve"> αυτό που έκανε ο ΣΥΡΙΖΑ, όταν ήλθε ο Υπουργός Υγείας της Νέας Δημοκρατίας, που δέχθηκε ύβρεις και προπηλακισμούς. </w:t>
      </w:r>
    </w:p>
    <w:p w14:paraId="4BEE0715"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Κυριαζίδη, τώρα όμως να ολοκληρώσετε.</w:t>
      </w:r>
    </w:p>
    <w:p w14:paraId="4BEE0716"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Τον περιμένουμε να δει την κατάντια από </w:t>
      </w:r>
      <w:r>
        <w:rPr>
          <w:rFonts w:eastAsia="Times New Roman" w:cs="Times New Roman"/>
          <w:szCs w:val="24"/>
        </w:rPr>
        <w:t>κοντά.</w:t>
      </w:r>
    </w:p>
    <w:p w14:paraId="4BEE0717"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Ακούστηκε η άποψή σας.</w:t>
      </w:r>
    </w:p>
    <w:p w14:paraId="4BEE0718"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Συνεχίζουμε με την επόμενη επίκαιρη ερώτηση.</w:t>
      </w:r>
    </w:p>
    <w:p w14:paraId="4BEE0719"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πρώτη με αριθμό 1315/13-3-2018 επίκαιρη ερώτηση δεύτερου κύκλου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w:t>
      </w:r>
      <w:r>
        <w:rPr>
          <w:rFonts w:eastAsia="Times New Roman" w:cs="Times New Roman"/>
          <w:bCs/>
          <w:szCs w:val="24"/>
        </w:rPr>
        <w:t>ύρα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με θέμα: «Εξέλιξη και ολοκλήρωση της διαδικασίας αποπληρωμής των ληξιπρόθεσμων οφειλών του </w:t>
      </w:r>
      <w:r>
        <w:rPr>
          <w:rFonts w:eastAsia="Times New Roman" w:cs="Times New Roman"/>
          <w:szCs w:val="24"/>
        </w:rPr>
        <w:t xml:space="preserve">δημοσίου </w:t>
      </w:r>
      <w:r>
        <w:rPr>
          <w:rFonts w:eastAsia="Times New Roman" w:cs="Times New Roman"/>
          <w:szCs w:val="24"/>
        </w:rPr>
        <w:t xml:space="preserve">προς ιδιώτες». Θα απαντήσει ο Αναπληρωτής Υπουργός κ. Γεώργιος </w:t>
      </w:r>
      <w:proofErr w:type="spellStart"/>
      <w:r>
        <w:rPr>
          <w:rFonts w:eastAsia="Times New Roman" w:cs="Times New Roman"/>
          <w:szCs w:val="24"/>
        </w:rPr>
        <w:t>Χουλιαράκης</w:t>
      </w:r>
      <w:proofErr w:type="spellEnd"/>
      <w:r>
        <w:rPr>
          <w:rFonts w:eastAsia="Times New Roman" w:cs="Times New Roman"/>
          <w:szCs w:val="24"/>
        </w:rPr>
        <w:t>.</w:t>
      </w:r>
    </w:p>
    <w:p w14:paraId="4BEE071A"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έχετε τον λόγο</w:t>
      </w:r>
      <w:r>
        <w:rPr>
          <w:rFonts w:eastAsia="Times New Roman" w:cs="Times New Roman"/>
          <w:szCs w:val="24"/>
        </w:rPr>
        <w:t xml:space="preserve"> για να αναπτύξετε την επίκαιρη ερώτηση.</w:t>
      </w:r>
    </w:p>
    <w:p w14:paraId="4BEE071B"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Υπουργέ, θα συμφωνείτε –υποθέτω- και εσείς ότι η αποπληρωμή των ληξιπρόθεσμων οφειλών του δημοσίου προς τον ιδιωτικό τομέα, πέραν της συμβολής της στην εξυγίανση των δημόσιων οικονομικών κα</w:t>
      </w:r>
      <w:r>
        <w:rPr>
          <w:rFonts w:eastAsia="Times New Roman" w:cs="Times New Roman"/>
          <w:szCs w:val="24"/>
        </w:rPr>
        <w:t>ι των προϋπολο</w:t>
      </w:r>
      <w:r>
        <w:rPr>
          <w:rFonts w:eastAsia="Times New Roman" w:cs="Times New Roman"/>
          <w:szCs w:val="24"/>
        </w:rPr>
        <w:lastRenderedPageBreak/>
        <w:t xml:space="preserve">γισμών των φορέων της Γενικής Κυβέρνησης, αλλά και της ενίσχυσης της αξιοπιστίας του </w:t>
      </w:r>
      <w:r>
        <w:rPr>
          <w:rFonts w:eastAsia="Times New Roman" w:cs="Times New Roman"/>
          <w:szCs w:val="24"/>
        </w:rPr>
        <w:t>δημοσίου</w:t>
      </w:r>
      <w:r>
        <w:rPr>
          <w:rFonts w:eastAsia="Times New Roman" w:cs="Times New Roman"/>
          <w:szCs w:val="24"/>
        </w:rPr>
        <w:t xml:space="preserve">, συνιστά βασική πηγή ενίσχυσης της ρευστότητας στην πραγματική οικονομία. </w:t>
      </w:r>
    </w:p>
    <w:p w14:paraId="4BEE071C"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Στο τέλος του 2012 η τότε </w:t>
      </w:r>
      <w:r>
        <w:rPr>
          <w:rFonts w:eastAsia="Times New Roman" w:cs="Times New Roman"/>
          <w:szCs w:val="24"/>
        </w:rPr>
        <w:t xml:space="preserve">κυβέρνηση </w:t>
      </w:r>
      <w:r>
        <w:rPr>
          <w:rFonts w:eastAsia="Times New Roman" w:cs="Times New Roman"/>
          <w:szCs w:val="24"/>
        </w:rPr>
        <w:t>δημιούργησε το θεσμικό και λειτουργικ</w:t>
      </w:r>
      <w:r>
        <w:rPr>
          <w:rFonts w:eastAsia="Times New Roman" w:cs="Times New Roman"/>
          <w:szCs w:val="24"/>
        </w:rPr>
        <w:t>ό πλαίσιο για τη σταδιακή εξόφλησή τους, πλαίσιο που ισχύει ακριβώς το ίδιο και εφαρμόζεται ακριβώς το ίδιο μέχρι και σήμερα.</w:t>
      </w:r>
    </w:p>
    <w:p w14:paraId="4BEE071D" w14:textId="77777777" w:rsidR="00431301" w:rsidRDefault="007E33ED">
      <w:pPr>
        <w:spacing w:line="600" w:lineRule="auto"/>
        <w:ind w:firstLine="720"/>
        <w:jc w:val="both"/>
        <w:rPr>
          <w:rFonts w:eastAsia="Times New Roman"/>
          <w:szCs w:val="24"/>
        </w:rPr>
      </w:pPr>
      <w:r>
        <w:rPr>
          <w:rFonts w:eastAsia="Times New Roman"/>
          <w:szCs w:val="24"/>
        </w:rPr>
        <w:t xml:space="preserve">Το αποτέλεσμα ήταν οι ληξιπρόθεσμες οφειλές του </w:t>
      </w:r>
      <w:r>
        <w:rPr>
          <w:rFonts w:eastAsia="Times New Roman"/>
          <w:szCs w:val="24"/>
        </w:rPr>
        <w:t xml:space="preserve">δημοσίου </w:t>
      </w:r>
      <w:r>
        <w:rPr>
          <w:rFonts w:eastAsia="Times New Roman"/>
          <w:szCs w:val="24"/>
        </w:rPr>
        <w:t>από περίπου 9,6 δισεκατομμύρια ευρώ στο τέλος του 2012, σύμφωνα με τα σημ</w:t>
      </w:r>
      <w:r>
        <w:rPr>
          <w:rFonts w:eastAsia="Times New Roman"/>
          <w:szCs w:val="24"/>
        </w:rPr>
        <w:t xml:space="preserve">ερινά στοιχεία του Υπουργείου Οικονομικών, να μειωθούν μέσα σε δύο χρόνια περίπου κατά 6 δισεκατομμύρια ευρώ, βοηθώντας ουσιαστικά την οικονομία να αποκτήσει θετικό πρόσημο για πρώτη φορά το 2014. </w:t>
      </w:r>
    </w:p>
    <w:p w14:paraId="4BEE071E" w14:textId="77777777" w:rsidR="00431301" w:rsidRDefault="007E33ED">
      <w:pPr>
        <w:spacing w:line="600" w:lineRule="auto"/>
        <w:ind w:firstLine="720"/>
        <w:jc w:val="both"/>
        <w:rPr>
          <w:rFonts w:eastAsia="Times New Roman"/>
          <w:szCs w:val="24"/>
        </w:rPr>
      </w:pPr>
      <w:r>
        <w:rPr>
          <w:rFonts w:eastAsia="Times New Roman"/>
          <w:szCs w:val="24"/>
        </w:rPr>
        <w:lastRenderedPageBreak/>
        <w:t>Δυστυχώς, όμως, από τον Ιανουάριο του 2015 η κατάσταση άλλ</w:t>
      </w:r>
      <w:r>
        <w:rPr>
          <w:rFonts w:eastAsia="Times New Roman"/>
          <w:szCs w:val="24"/>
        </w:rPr>
        <w:t xml:space="preserve">αξε. Οι ληξιπρόθεσμες υποχρεώσεις του </w:t>
      </w:r>
      <w:r>
        <w:rPr>
          <w:rFonts w:eastAsia="Times New Roman"/>
          <w:szCs w:val="24"/>
        </w:rPr>
        <w:t xml:space="preserve">δημοσίου </w:t>
      </w:r>
      <w:r>
        <w:rPr>
          <w:rFonts w:eastAsia="Times New Roman"/>
          <w:szCs w:val="24"/>
        </w:rPr>
        <w:t xml:space="preserve">άρχισαν και πάλι να τραβούν την ανηφόρα, ως αποτέλεσμα κυρίως της εσωτερικής στάσης πληρωμών που κήρυξε η σημερινή Κυβέρνηση. </w:t>
      </w:r>
    </w:p>
    <w:p w14:paraId="4BEE071F" w14:textId="77777777" w:rsidR="00431301" w:rsidRDefault="007E33ED">
      <w:pPr>
        <w:spacing w:line="600" w:lineRule="auto"/>
        <w:ind w:firstLine="720"/>
        <w:jc w:val="both"/>
        <w:rPr>
          <w:rFonts w:eastAsia="Times New Roman"/>
          <w:szCs w:val="24"/>
        </w:rPr>
      </w:pPr>
      <w:r>
        <w:rPr>
          <w:rFonts w:eastAsia="Times New Roman"/>
          <w:szCs w:val="24"/>
        </w:rPr>
        <w:t xml:space="preserve">Έτσι, παρά το γεγονός ότι έχουν εκταμιευθεί περισσότερα από 5 δισεκατομμύρια ευρώ </w:t>
      </w:r>
      <w:r>
        <w:rPr>
          <w:rFonts w:eastAsia="Times New Roman"/>
          <w:szCs w:val="24"/>
        </w:rPr>
        <w:t>από δόσεις της δανειακής σύμβασης για την αποπληρωμή τους, δηλαδή από το τρίτο μνημόνιο, αυτές οι οφειλές παραμένουν υψηλές, ξεπερνώντας σήμερα τα 3 δισεκατομμύρια ευρώ.</w:t>
      </w:r>
    </w:p>
    <w:p w14:paraId="4BEE0720" w14:textId="77777777" w:rsidR="00431301" w:rsidRDefault="007E33ED">
      <w:pPr>
        <w:spacing w:line="600" w:lineRule="auto"/>
        <w:ind w:firstLine="720"/>
        <w:jc w:val="both"/>
        <w:rPr>
          <w:rFonts w:eastAsia="Times New Roman"/>
          <w:szCs w:val="24"/>
        </w:rPr>
      </w:pPr>
      <w:r>
        <w:rPr>
          <w:rFonts w:eastAsia="Times New Roman"/>
          <w:szCs w:val="24"/>
        </w:rPr>
        <w:t xml:space="preserve">Συνεπώς, κύριε Υπουργέ, ερωτάσθε: Πρώτον, για ποιον λόγο οι ληξιπρόθεσμες οφειλές του </w:t>
      </w:r>
      <w:r>
        <w:rPr>
          <w:rFonts w:eastAsia="Times New Roman"/>
          <w:szCs w:val="24"/>
        </w:rPr>
        <w:t xml:space="preserve">δημοσίου </w:t>
      </w:r>
      <w:r>
        <w:rPr>
          <w:rFonts w:eastAsia="Times New Roman"/>
          <w:szCs w:val="24"/>
        </w:rPr>
        <w:t xml:space="preserve">παραμένουν υψηλές, παρά τους πρόσθετους δανειακούς και πλέον και εθνικούς πόρους που διατίθενται για την αποπληρωμή τους από τα πλεονάσματα, όταν </w:t>
      </w:r>
      <w:r>
        <w:rPr>
          <w:rFonts w:eastAsia="Times New Roman"/>
          <w:szCs w:val="24"/>
        </w:rPr>
        <w:lastRenderedPageBreak/>
        <w:t>μάλιστα, σύμφωνα με την εισηγητική έκθεση του τελευταίου προϋπολογισμού, «η εξόφλησή τους αποτελεί βα</w:t>
      </w:r>
      <w:r>
        <w:rPr>
          <w:rFonts w:eastAsia="Times New Roman"/>
          <w:szCs w:val="24"/>
        </w:rPr>
        <w:t>σική προτεραιότητα για το Υπουργείο Οικονομικών»; Που να μην ήταν, δηλαδή, και βασική προτεραιότητα!</w:t>
      </w:r>
    </w:p>
    <w:p w14:paraId="4BEE0721" w14:textId="77777777" w:rsidR="00431301" w:rsidRDefault="007E33ED">
      <w:pPr>
        <w:spacing w:line="600" w:lineRule="auto"/>
        <w:ind w:firstLine="720"/>
        <w:jc w:val="both"/>
        <w:rPr>
          <w:rFonts w:eastAsia="Times New Roman"/>
          <w:szCs w:val="24"/>
        </w:rPr>
      </w:pPr>
      <w:r>
        <w:rPr>
          <w:rFonts w:eastAsia="Times New Roman"/>
          <w:szCs w:val="24"/>
        </w:rPr>
        <w:t>Δεύτερον: Σε τι ύψος ανέρχονται οι νέες οφειλές -γιατί προφανώς δημιουργήθηκαν νέες οφειλές- την τελευταία τριετία;</w:t>
      </w:r>
    </w:p>
    <w:p w14:paraId="4BEE0722" w14:textId="77777777" w:rsidR="00431301" w:rsidRDefault="007E33ED">
      <w:pPr>
        <w:spacing w:line="600" w:lineRule="auto"/>
        <w:ind w:firstLine="720"/>
        <w:jc w:val="both"/>
        <w:rPr>
          <w:rFonts w:eastAsia="Times New Roman"/>
          <w:szCs w:val="24"/>
        </w:rPr>
      </w:pPr>
      <w:r>
        <w:rPr>
          <w:rFonts w:eastAsia="Times New Roman"/>
          <w:szCs w:val="24"/>
        </w:rPr>
        <w:t>Τρίτον: Ποιος είναι ο προγραμματισμός γ</w:t>
      </w:r>
      <w:r>
        <w:rPr>
          <w:rFonts w:eastAsia="Times New Roman"/>
          <w:szCs w:val="24"/>
        </w:rPr>
        <w:t xml:space="preserve">ια την αποπληρωμή τους εντός του 2018; Πόσοι απ’ αυτούς θα είναι από δανειακούς πόρους και πόσοι θα είναι από το περσινό </w:t>
      </w:r>
      <w:proofErr w:type="spellStart"/>
      <w:r>
        <w:rPr>
          <w:rFonts w:eastAsia="Times New Roman"/>
          <w:szCs w:val="24"/>
        </w:rPr>
        <w:t>υπερπλεόνασμα</w:t>
      </w:r>
      <w:proofErr w:type="spellEnd"/>
      <w:r>
        <w:rPr>
          <w:rFonts w:eastAsia="Times New Roman"/>
          <w:szCs w:val="24"/>
        </w:rPr>
        <w:t xml:space="preserve"> των πολιτών; </w:t>
      </w:r>
    </w:p>
    <w:p w14:paraId="4BEE0723" w14:textId="77777777" w:rsidR="00431301" w:rsidRDefault="007E33ED">
      <w:pPr>
        <w:spacing w:line="600" w:lineRule="auto"/>
        <w:ind w:firstLine="720"/>
        <w:jc w:val="both"/>
        <w:rPr>
          <w:rFonts w:eastAsia="Times New Roman"/>
          <w:szCs w:val="24"/>
        </w:rPr>
      </w:pPr>
      <w:r>
        <w:rPr>
          <w:rFonts w:eastAsia="Times New Roman"/>
          <w:szCs w:val="24"/>
        </w:rPr>
        <w:lastRenderedPageBreak/>
        <w:t>Τέλος, πότε εκτιμά το Υπουργείο Οικονομικών –αλλά θέλω συγκεκριμένη ημερομηνία- ότι θα ολοκληρωθεί η εκκαθά</w:t>
      </w:r>
      <w:r>
        <w:rPr>
          <w:rFonts w:eastAsia="Times New Roman"/>
          <w:szCs w:val="24"/>
        </w:rPr>
        <w:t xml:space="preserve">ριση των ληξιπρόθεσμων οφειλών του </w:t>
      </w:r>
      <w:r>
        <w:rPr>
          <w:rFonts w:eastAsia="Times New Roman"/>
          <w:szCs w:val="24"/>
        </w:rPr>
        <w:t>δημοσίου</w:t>
      </w:r>
      <w:r>
        <w:rPr>
          <w:rFonts w:eastAsia="Times New Roman"/>
          <w:szCs w:val="24"/>
        </w:rPr>
        <w:t xml:space="preserve">, δηλαδή θα μηδενιστούν οι ληξιπρόθεσμες οφειλές του </w:t>
      </w:r>
      <w:r>
        <w:rPr>
          <w:rFonts w:eastAsia="Times New Roman"/>
          <w:szCs w:val="24"/>
        </w:rPr>
        <w:t>δημοσίου</w:t>
      </w:r>
      <w:r>
        <w:rPr>
          <w:rFonts w:eastAsia="Times New Roman"/>
          <w:szCs w:val="24"/>
        </w:rPr>
        <w:t xml:space="preserve">; </w:t>
      </w:r>
    </w:p>
    <w:p w14:paraId="4BEE0724" w14:textId="77777777" w:rsidR="00431301" w:rsidRDefault="007E33ED">
      <w:pPr>
        <w:spacing w:line="600" w:lineRule="auto"/>
        <w:ind w:firstLine="720"/>
        <w:jc w:val="both"/>
        <w:rPr>
          <w:rFonts w:eastAsia="Times New Roman"/>
          <w:szCs w:val="24"/>
        </w:rPr>
      </w:pPr>
      <w:r>
        <w:rPr>
          <w:rFonts w:eastAsia="Times New Roman"/>
          <w:szCs w:val="24"/>
        </w:rPr>
        <w:t>Σας ευχαριστώ πολύ.</w:t>
      </w:r>
    </w:p>
    <w:p w14:paraId="4BEE0725" w14:textId="77777777" w:rsidR="00431301" w:rsidRDefault="007E33E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κύριε </w:t>
      </w:r>
      <w:proofErr w:type="spellStart"/>
      <w:r>
        <w:rPr>
          <w:rFonts w:eastAsia="Times New Roman"/>
          <w:szCs w:val="24"/>
        </w:rPr>
        <w:t>Σταϊκούρα</w:t>
      </w:r>
      <w:proofErr w:type="spellEnd"/>
      <w:r>
        <w:rPr>
          <w:rFonts w:eastAsia="Times New Roman"/>
          <w:szCs w:val="24"/>
        </w:rPr>
        <w:t>.</w:t>
      </w:r>
    </w:p>
    <w:p w14:paraId="4BEE0726" w14:textId="77777777" w:rsidR="00431301" w:rsidRDefault="007E33ED">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Χουλιαράκης</w:t>
      </w:r>
      <w:proofErr w:type="spellEnd"/>
      <w:r>
        <w:rPr>
          <w:rFonts w:eastAsia="Times New Roman"/>
          <w:szCs w:val="24"/>
        </w:rPr>
        <w:t>.</w:t>
      </w:r>
    </w:p>
    <w:p w14:paraId="4BEE0727" w14:textId="77777777" w:rsidR="00431301" w:rsidRDefault="007E33ED">
      <w:pPr>
        <w:spacing w:line="600" w:lineRule="auto"/>
        <w:ind w:firstLine="720"/>
        <w:jc w:val="both"/>
        <w:rPr>
          <w:rFonts w:eastAsia="Times New Roman"/>
          <w:szCs w:val="24"/>
        </w:rPr>
      </w:pPr>
      <w:r>
        <w:rPr>
          <w:rFonts w:eastAsia="Times New Roman"/>
          <w:b/>
          <w:szCs w:val="24"/>
        </w:rPr>
        <w:t>ΓΕΩΡΓΙΟΣ ΧΟΥΛΙΑΡΑΚΗΣ (Αναπληρωτή</w:t>
      </w:r>
      <w:r>
        <w:rPr>
          <w:rFonts w:eastAsia="Times New Roman"/>
          <w:b/>
          <w:szCs w:val="24"/>
        </w:rPr>
        <w:t xml:space="preserve">ς Υπουργός Οικονομικών): </w:t>
      </w:r>
      <w:r>
        <w:rPr>
          <w:rFonts w:eastAsia="Times New Roman"/>
          <w:szCs w:val="24"/>
        </w:rPr>
        <w:t>Ευχαριστώ, κύριε Πρόεδρε.</w:t>
      </w:r>
    </w:p>
    <w:p w14:paraId="4BEE0728" w14:textId="77777777" w:rsidR="00431301" w:rsidRDefault="007E33ED">
      <w:pPr>
        <w:spacing w:line="600" w:lineRule="auto"/>
        <w:ind w:firstLine="720"/>
        <w:jc w:val="both"/>
        <w:rPr>
          <w:rFonts w:eastAsia="Times New Roman"/>
          <w:szCs w:val="24"/>
        </w:rPr>
      </w:pPr>
      <w:r>
        <w:rPr>
          <w:rFonts w:eastAsia="Times New Roman"/>
          <w:szCs w:val="24"/>
        </w:rPr>
        <w:lastRenderedPageBreak/>
        <w:t xml:space="preserve">Θα συμφωνήσω με τον κ. </w:t>
      </w:r>
      <w:proofErr w:type="spellStart"/>
      <w:r>
        <w:rPr>
          <w:rFonts w:eastAsia="Times New Roman"/>
          <w:szCs w:val="24"/>
        </w:rPr>
        <w:t>Σταϊκούρα</w:t>
      </w:r>
      <w:proofErr w:type="spellEnd"/>
      <w:r>
        <w:rPr>
          <w:rFonts w:eastAsia="Times New Roman"/>
          <w:szCs w:val="24"/>
        </w:rPr>
        <w:t xml:space="preserve"> ότι το πρόγραμμα εκκαθάρισης των ληξιπρόθεσμων υποχρεώσεων του </w:t>
      </w:r>
      <w:r>
        <w:rPr>
          <w:rFonts w:eastAsia="Times New Roman"/>
          <w:szCs w:val="24"/>
        </w:rPr>
        <w:t xml:space="preserve">δημοσίου </w:t>
      </w:r>
      <w:r>
        <w:rPr>
          <w:rFonts w:eastAsia="Times New Roman"/>
          <w:szCs w:val="24"/>
        </w:rPr>
        <w:t xml:space="preserve">έχει ιδιαίτερη σημασία και για την πραγματική οικονομία, γιατί πράγματι ενισχύει τη ρευστότητα της ιδιωτικής οικονομίας και την οικονομική δραστηριότητα, αλλά και για την περαιτέρω εξυγίανση των δημοσίων οικονομικών. </w:t>
      </w:r>
    </w:p>
    <w:p w14:paraId="4BEE0729" w14:textId="77777777" w:rsidR="00431301" w:rsidRDefault="007E33ED">
      <w:pPr>
        <w:spacing w:line="600" w:lineRule="auto"/>
        <w:ind w:firstLine="720"/>
        <w:jc w:val="both"/>
        <w:rPr>
          <w:rFonts w:eastAsia="Times New Roman"/>
          <w:szCs w:val="24"/>
        </w:rPr>
      </w:pPr>
      <w:r>
        <w:rPr>
          <w:rFonts w:eastAsia="Times New Roman"/>
          <w:szCs w:val="24"/>
        </w:rPr>
        <w:t xml:space="preserve">Εκεί που θα διαφωνήσω με τον κ. </w:t>
      </w:r>
      <w:proofErr w:type="spellStart"/>
      <w:r>
        <w:rPr>
          <w:rFonts w:eastAsia="Times New Roman"/>
          <w:szCs w:val="24"/>
        </w:rPr>
        <w:t>Σταϊκο</w:t>
      </w:r>
      <w:r>
        <w:rPr>
          <w:rFonts w:eastAsia="Times New Roman"/>
          <w:szCs w:val="24"/>
        </w:rPr>
        <w:t>ύρα</w:t>
      </w:r>
      <w:proofErr w:type="spellEnd"/>
      <w:r>
        <w:rPr>
          <w:rFonts w:eastAsia="Times New Roman"/>
          <w:szCs w:val="24"/>
        </w:rPr>
        <w:t xml:space="preserve"> είναι για την πορεία εξόφλησης των ληξιπρόθεσμων υποχρεώσεων. Επιτρέψτε μου να αναφέρω μερικά μεγέθη. </w:t>
      </w:r>
    </w:p>
    <w:p w14:paraId="4BEE072A" w14:textId="77777777" w:rsidR="00431301" w:rsidRDefault="007E33ED">
      <w:pPr>
        <w:spacing w:line="600" w:lineRule="auto"/>
        <w:ind w:firstLine="720"/>
        <w:jc w:val="both"/>
        <w:rPr>
          <w:rFonts w:eastAsia="Times New Roman"/>
          <w:szCs w:val="24"/>
        </w:rPr>
      </w:pPr>
      <w:r>
        <w:rPr>
          <w:rFonts w:eastAsia="Times New Roman"/>
          <w:szCs w:val="24"/>
        </w:rPr>
        <w:t xml:space="preserve">Θα ξεκινήσω, κατ’ αρχάς, ορίζοντας -για την καλύτερη κατανόηση του ορισμού από τους ακροατές μας- τις ληξιπρόθεσμες υποχρεώσεις των φορέων της </w:t>
      </w:r>
      <w:r>
        <w:rPr>
          <w:rFonts w:eastAsia="Times New Roman"/>
          <w:szCs w:val="24"/>
        </w:rPr>
        <w:t>γενική</w:t>
      </w:r>
      <w:r>
        <w:rPr>
          <w:rFonts w:eastAsia="Times New Roman"/>
          <w:szCs w:val="24"/>
        </w:rPr>
        <w:t xml:space="preserve">ς κυβέρνησης </w:t>
      </w:r>
      <w:r>
        <w:rPr>
          <w:rFonts w:eastAsia="Times New Roman"/>
          <w:szCs w:val="24"/>
        </w:rPr>
        <w:t>προς τρίτους, δη</w:t>
      </w:r>
      <w:r>
        <w:rPr>
          <w:rFonts w:eastAsia="Times New Roman"/>
          <w:szCs w:val="24"/>
        </w:rPr>
        <w:lastRenderedPageBreak/>
        <w:t xml:space="preserve">λαδή φορείς εκτός </w:t>
      </w:r>
      <w:r>
        <w:rPr>
          <w:rFonts w:eastAsia="Times New Roman"/>
          <w:szCs w:val="24"/>
        </w:rPr>
        <w:t>γενικής κυβέρνησης</w:t>
      </w:r>
      <w:r>
        <w:rPr>
          <w:rFonts w:eastAsia="Times New Roman"/>
          <w:szCs w:val="24"/>
        </w:rPr>
        <w:t xml:space="preserve">, ως τις ανεξόφλητες υποχρεώσεις του </w:t>
      </w:r>
      <w:r>
        <w:rPr>
          <w:rFonts w:eastAsia="Times New Roman"/>
          <w:szCs w:val="24"/>
        </w:rPr>
        <w:t xml:space="preserve">δημοσίου </w:t>
      </w:r>
      <w:r>
        <w:rPr>
          <w:rFonts w:eastAsia="Times New Roman"/>
          <w:szCs w:val="24"/>
        </w:rPr>
        <w:t>προς τρίτους για διάστημα μεγαλύτερο των ενενήντα ημερών μετά την παρέλευση της ημερομηνίας υποχρέωσης εξόφλησης. Μετά απ’ αυτόν τον ορισμό επιτρ</w:t>
      </w:r>
      <w:r>
        <w:rPr>
          <w:rFonts w:eastAsia="Times New Roman"/>
          <w:szCs w:val="24"/>
        </w:rPr>
        <w:t xml:space="preserve">έψτε μου να δώσω μερικά μεγέθη. </w:t>
      </w:r>
    </w:p>
    <w:p w14:paraId="4BEE072B" w14:textId="77777777" w:rsidR="00431301" w:rsidRDefault="007E33ED">
      <w:pPr>
        <w:spacing w:line="600" w:lineRule="auto"/>
        <w:ind w:firstLine="720"/>
        <w:jc w:val="both"/>
        <w:rPr>
          <w:rFonts w:eastAsia="Times New Roman"/>
          <w:szCs w:val="24"/>
        </w:rPr>
      </w:pPr>
      <w:r>
        <w:rPr>
          <w:rFonts w:eastAsia="Times New Roman"/>
          <w:szCs w:val="24"/>
        </w:rPr>
        <w:t xml:space="preserve">Εγώ θα δεχθώ ότι το διάστημα Ιανουαρίου 2015 – Αυγούστου 2015 οι ληξιπρόθεσμες υποχρεώσεις του </w:t>
      </w:r>
      <w:r>
        <w:rPr>
          <w:rFonts w:eastAsia="Times New Roman"/>
          <w:szCs w:val="24"/>
        </w:rPr>
        <w:t xml:space="preserve">δημοσίου </w:t>
      </w:r>
      <w:r>
        <w:rPr>
          <w:rFonts w:eastAsia="Times New Roman"/>
          <w:szCs w:val="24"/>
        </w:rPr>
        <w:t>αυξήθηκαν και αυξήθηκαν σημαντικά, ακριβώς γιατί ήταν μια περίοδος υψηλής αβεβαιότητας. Από τον Σεπτέμβριο, όμως, του 2</w:t>
      </w:r>
      <w:r>
        <w:rPr>
          <w:rFonts w:eastAsia="Times New Roman"/>
          <w:szCs w:val="24"/>
        </w:rPr>
        <w:t xml:space="preserve">015 και </w:t>
      </w:r>
      <w:r>
        <w:rPr>
          <w:rFonts w:eastAsia="Times New Roman"/>
          <w:szCs w:val="24"/>
        </w:rPr>
        <w:t>στο εξής</w:t>
      </w:r>
      <w:r>
        <w:rPr>
          <w:rFonts w:eastAsia="Times New Roman"/>
          <w:szCs w:val="24"/>
        </w:rPr>
        <w:t xml:space="preserve"> μέχρι και τον Ιανουάριο του 2018, οι υποχρεώσεις αυτές μειώθηκαν ιδιαίτερα. </w:t>
      </w:r>
    </w:p>
    <w:p w14:paraId="4BEE072C" w14:textId="77777777" w:rsidR="00431301" w:rsidRDefault="007E33ED">
      <w:pPr>
        <w:spacing w:line="600" w:lineRule="auto"/>
        <w:ind w:firstLine="720"/>
        <w:jc w:val="both"/>
        <w:rPr>
          <w:rFonts w:eastAsia="Times New Roman"/>
          <w:szCs w:val="24"/>
        </w:rPr>
      </w:pPr>
      <w:r>
        <w:rPr>
          <w:rFonts w:eastAsia="Times New Roman"/>
          <w:szCs w:val="24"/>
        </w:rPr>
        <w:t xml:space="preserve">Τον Σεπτέμβριο του 2015 οι ληξιπρόθεσμες υποχρεώσεις, με τον τρόπο που τις όρισα πριν από λίγο, της </w:t>
      </w:r>
      <w:r>
        <w:rPr>
          <w:rFonts w:eastAsia="Times New Roman"/>
          <w:szCs w:val="24"/>
        </w:rPr>
        <w:t>γενικής κυβέρνησης</w:t>
      </w:r>
      <w:r>
        <w:rPr>
          <w:rFonts w:eastAsia="Times New Roman"/>
          <w:szCs w:val="24"/>
        </w:rPr>
        <w:t xml:space="preserve">, </w:t>
      </w:r>
      <w:r>
        <w:rPr>
          <w:rFonts w:eastAsia="Times New Roman"/>
          <w:szCs w:val="24"/>
        </w:rPr>
        <w:lastRenderedPageBreak/>
        <w:t>ήταν 5.225.000.000 ευρώ. Τον Δεκέμβριο του</w:t>
      </w:r>
      <w:r>
        <w:rPr>
          <w:rFonts w:eastAsia="Times New Roman"/>
          <w:szCs w:val="24"/>
        </w:rPr>
        <w:t xml:space="preserve"> 2016, δεκαπέντε μήνες μετά, είχαν μειωθεί στα 3.689.000.000 ευρώ. Τον Δεκέμβριο του 2017, τον προηγούμενο μήνα, είχαν μειωθεί στα 2.537.000.000 και μόλις σήμερα ανακοινώθηκε ότι τον Ιανουάριο του 2018 μειώθηκαν περαιτέρω στα 2.443.400.000 ευρώ. </w:t>
      </w:r>
    </w:p>
    <w:p w14:paraId="4BEE072D" w14:textId="77777777" w:rsidR="00431301" w:rsidRDefault="007E33ED">
      <w:pPr>
        <w:spacing w:line="600" w:lineRule="auto"/>
        <w:ind w:firstLine="720"/>
        <w:jc w:val="both"/>
        <w:rPr>
          <w:rFonts w:eastAsia="Times New Roman"/>
          <w:szCs w:val="24"/>
        </w:rPr>
      </w:pPr>
      <w:r>
        <w:rPr>
          <w:rFonts w:eastAsia="Times New Roman"/>
          <w:szCs w:val="24"/>
        </w:rPr>
        <w:t>Από τον Σ</w:t>
      </w:r>
      <w:r>
        <w:rPr>
          <w:rFonts w:eastAsia="Times New Roman"/>
          <w:szCs w:val="24"/>
        </w:rPr>
        <w:t>επτέμβριο του 2015 έως τον προηγούμενο μήνα, τον Ιανουάριο του 2018, έχουν μειωθεί -μιλάμε για την καθαρή μείωση του στοκ των ληξιπρόθεσμων- κατά 2.782.000.000 ευρώ, τόσο από πόρους του προγράμματος αποπληρωμής ληξιπρόθεσμων του Ευρωπαϊκού Μηχανισμού Σταθε</w:t>
      </w:r>
      <w:r>
        <w:rPr>
          <w:rFonts w:eastAsia="Times New Roman"/>
          <w:szCs w:val="24"/>
        </w:rPr>
        <w:t>ρότητας όσο και από ίδιους πόρους.</w:t>
      </w:r>
    </w:p>
    <w:p w14:paraId="4BEE072E" w14:textId="77777777" w:rsidR="00431301" w:rsidRDefault="007E33ED">
      <w:pPr>
        <w:spacing w:line="600" w:lineRule="auto"/>
        <w:ind w:firstLine="720"/>
        <w:jc w:val="both"/>
        <w:rPr>
          <w:rFonts w:eastAsia="Times New Roman"/>
          <w:szCs w:val="24"/>
        </w:rPr>
      </w:pPr>
      <w:r>
        <w:rPr>
          <w:rFonts w:eastAsia="Times New Roman"/>
          <w:szCs w:val="24"/>
        </w:rPr>
        <w:t xml:space="preserve">Το ύψος των </w:t>
      </w:r>
      <w:proofErr w:type="spellStart"/>
      <w:r>
        <w:rPr>
          <w:rFonts w:eastAsia="Times New Roman"/>
          <w:szCs w:val="24"/>
        </w:rPr>
        <w:t>ληξιπροθέσμων</w:t>
      </w:r>
      <w:proofErr w:type="spellEnd"/>
      <w:r>
        <w:rPr>
          <w:rFonts w:eastAsia="Times New Roman"/>
          <w:szCs w:val="24"/>
        </w:rPr>
        <w:t xml:space="preserve"> σήμερα παραμένει παρ</w:t>
      </w:r>
      <w:r>
        <w:rPr>
          <w:rFonts w:eastAsia="Times New Roman"/>
          <w:szCs w:val="24"/>
        </w:rPr>
        <w:t xml:space="preserve">’ </w:t>
      </w:r>
      <w:r>
        <w:rPr>
          <w:rFonts w:eastAsia="Times New Roman"/>
          <w:szCs w:val="24"/>
        </w:rPr>
        <w:t xml:space="preserve">όλα αυτά σημαντικό στα 2,4 δισεκατομμύρια ευρώ. Ο προγραμματισμός </w:t>
      </w:r>
      <w:r>
        <w:rPr>
          <w:rFonts w:eastAsia="Times New Roman"/>
          <w:szCs w:val="24"/>
        </w:rPr>
        <w:lastRenderedPageBreak/>
        <w:t>του Υπουργείου Οικονομικών είναι η πλήρης εξόφληση του υπολοίπου των 2,4 δισεκατομμυρίων ευρώ μέχρι το τέλο</w:t>
      </w:r>
      <w:r>
        <w:rPr>
          <w:rFonts w:eastAsia="Times New Roman"/>
          <w:szCs w:val="24"/>
        </w:rPr>
        <w:t>ς του προγράμματος, μέχρι τον Αύγουστο του 2018, πράγμα που είναι απολύτως εφικτό τόσο μέσω της αξιοποίησης των ταμειακών διαθεσίμων, υπάρχουν οι αντίστοιχες πιστώσεις όσο και με την ενίσχυση των πιστώσεων αυτών από το Πρόγραμμα του Ευρωπαϊκού Μηχανισμού Σ</w:t>
      </w:r>
      <w:r>
        <w:rPr>
          <w:rFonts w:eastAsia="Times New Roman"/>
          <w:szCs w:val="24"/>
        </w:rPr>
        <w:t>ταθερότητας.</w:t>
      </w:r>
    </w:p>
    <w:p w14:paraId="4BEE072F" w14:textId="77777777" w:rsidR="00431301" w:rsidRDefault="007E33ED">
      <w:pPr>
        <w:spacing w:line="600" w:lineRule="auto"/>
        <w:ind w:firstLine="720"/>
        <w:jc w:val="both"/>
        <w:rPr>
          <w:rFonts w:eastAsia="Times New Roman"/>
          <w:szCs w:val="24"/>
        </w:rPr>
      </w:pPr>
      <w:r>
        <w:rPr>
          <w:rFonts w:eastAsia="Times New Roman"/>
          <w:szCs w:val="24"/>
        </w:rPr>
        <w:t>Ευχαριστώ.</w:t>
      </w:r>
    </w:p>
    <w:p w14:paraId="4BEE0730" w14:textId="77777777" w:rsidR="00431301" w:rsidRDefault="007E33ED">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Σταϊκούρα</w:t>
      </w:r>
      <w:proofErr w:type="spellEnd"/>
      <w:r>
        <w:rPr>
          <w:rFonts w:eastAsia="Times New Roman"/>
          <w:szCs w:val="24"/>
        </w:rPr>
        <w:t>, έχετε τον λόγο.</w:t>
      </w:r>
    </w:p>
    <w:p w14:paraId="4BEE0731" w14:textId="77777777" w:rsidR="00431301" w:rsidRDefault="007E33ED">
      <w:pPr>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Από την απάντησή σας και από πρόσθετα στοιχεία που δεν πρόλαβα να αναπτύξω κατά την </w:t>
      </w:r>
      <w:proofErr w:type="spellStart"/>
      <w:r>
        <w:rPr>
          <w:rFonts w:eastAsia="Times New Roman"/>
          <w:szCs w:val="24"/>
        </w:rPr>
        <w:t>πρωτολογία</w:t>
      </w:r>
      <w:proofErr w:type="spellEnd"/>
      <w:r>
        <w:rPr>
          <w:rFonts w:eastAsia="Times New Roman"/>
          <w:szCs w:val="24"/>
        </w:rPr>
        <w:t xml:space="preserve"> μου νομίζω προκύπτουν ορισμένα συμπεράσματα.</w:t>
      </w:r>
    </w:p>
    <w:p w14:paraId="4BEE0732" w14:textId="77777777" w:rsidR="00431301" w:rsidRDefault="007E33ED">
      <w:pPr>
        <w:spacing w:line="600" w:lineRule="auto"/>
        <w:ind w:firstLine="720"/>
        <w:jc w:val="both"/>
        <w:rPr>
          <w:rFonts w:eastAsia="Times New Roman"/>
          <w:szCs w:val="24"/>
        </w:rPr>
      </w:pPr>
      <w:r>
        <w:rPr>
          <w:rFonts w:eastAsia="Times New Roman"/>
          <w:szCs w:val="24"/>
        </w:rPr>
        <w:lastRenderedPageBreak/>
        <w:t>Πρώτο</w:t>
      </w:r>
      <w:r>
        <w:rPr>
          <w:rFonts w:eastAsia="Times New Roman"/>
          <w:szCs w:val="24"/>
        </w:rPr>
        <w:t xml:space="preserve"> συμπέρασμα: Οι ληξιπρόθεσμες οφειλές του </w:t>
      </w:r>
      <w:r>
        <w:rPr>
          <w:rFonts w:eastAsia="Times New Roman"/>
          <w:szCs w:val="24"/>
        </w:rPr>
        <w:t xml:space="preserve">δημοσίου </w:t>
      </w:r>
      <w:r>
        <w:rPr>
          <w:rFonts w:eastAsia="Times New Roman"/>
          <w:szCs w:val="24"/>
        </w:rPr>
        <w:t>-και δεν είναι μόνο οι δαπάνες, είναι και οι εκκρεμείς επιστροφές φόρων- υπερβαίνουν τα 3 δισεκατομμύρια ευρώ σήμερα που μιλάμε. Πράγματι, έχει γίνει μια συστηματική προσπάθεια μείωσης το τελευταίο χρονικό</w:t>
      </w:r>
      <w:r>
        <w:rPr>
          <w:rFonts w:eastAsia="Times New Roman"/>
          <w:szCs w:val="24"/>
        </w:rPr>
        <w:t xml:space="preserve"> διάστημα, αλλά ουσιαστικά μεγάλο μερίδιο ευθύνης φέρει η Κυβέρνησή σας που τις αύξησε το πρώτο εξάμηνο του 2015, όπως είπατε. Δηλαδή, με λίγα λόγια είμαστε, περίπου, εκεί που ήμασταν στο τέλος του 2014.</w:t>
      </w:r>
    </w:p>
    <w:p w14:paraId="4BEE0733" w14:textId="77777777" w:rsidR="00431301" w:rsidRDefault="007E33ED">
      <w:pPr>
        <w:spacing w:line="600" w:lineRule="auto"/>
        <w:ind w:firstLine="720"/>
        <w:jc w:val="both"/>
        <w:rPr>
          <w:rFonts w:eastAsia="Times New Roman"/>
          <w:szCs w:val="24"/>
        </w:rPr>
      </w:pPr>
      <w:r>
        <w:rPr>
          <w:rFonts w:eastAsia="Times New Roman"/>
          <w:szCs w:val="24"/>
        </w:rPr>
        <w:t xml:space="preserve">Δεύτερο συμπέρασμα: </w:t>
      </w:r>
      <w:r>
        <w:rPr>
          <w:rFonts w:eastAsia="Times New Roman"/>
          <w:szCs w:val="24"/>
          <w:lang w:val="en-US"/>
        </w:rPr>
        <w:t>H</w:t>
      </w:r>
      <w:r>
        <w:rPr>
          <w:rFonts w:eastAsia="Times New Roman"/>
          <w:szCs w:val="24"/>
        </w:rPr>
        <w:t xml:space="preserve"> Κυβέρνηση εξαιτίας τόσο της επ</w:t>
      </w:r>
      <w:r>
        <w:rPr>
          <w:rFonts w:eastAsia="Times New Roman"/>
          <w:szCs w:val="24"/>
        </w:rPr>
        <w:t xml:space="preserve">ιλογής της να συντηρεί την εσωτερική στάση πληρωμών όσο και της ανικανότητάς της να απορροφήσει τους διαθέσιμους πόρους δημιουργεί συνέχεια νέες ληξιπρόθεσμες οφειλές. Ξέρετε, αυτό δεν το </w:t>
      </w:r>
      <w:r>
        <w:rPr>
          <w:rFonts w:eastAsia="Times New Roman"/>
          <w:szCs w:val="24"/>
        </w:rPr>
        <w:lastRenderedPageBreak/>
        <w:t>λέμε εμείς, το γράφει και η Έκθεση Συμμόρφωσης της Ευρωπαϊκής Επιτρο</w:t>
      </w:r>
      <w:r>
        <w:rPr>
          <w:rFonts w:eastAsia="Times New Roman"/>
          <w:szCs w:val="24"/>
        </w:rPr>
        <w:t>πής που καταθέτω στα Πρακτικά</w:t>
      </w:r>
    </w:p>
    <w:p w14:paraId="4BEE0734" w14:textId="77777777" w:rsidR="00431301" w:rsidRDefault="007E33ED">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BEE0735" w14:textId="77777777" w:rsidR="00431301" w:rsidRDefault="007E33ED">
      <w:pPr>
        <w:spacing w:line="600" w:lineRule="auto"/>
        <w:ind w:firstLine="720"/>
        <w:jc w:val="both"/>
        <w:rPr>
          <w:rFonts w:eastAsia="Times New Roman"/>
          <w:szCs w:val="24"/>
        </w:rPr>
      </w:pPr>
      <w:r>
        <w:rPr>
          <w:rFonts w:eastAsia="Times New Roman"/>
          <w:szCs w:val="24"/>
        </w:rPr>
        <w:t>Σε αυτές τις</w:t>
      </w:r>
      <w:r>
        <w:rPr>
          <w:rFonts w:eastAsia="Times New Roman"/>
          <w:szCs w:val="24"/>
        </w:rPr>
        <w:t xml:space="preserve"> ληξιπρόθεσμες οφειλές που μιλάμε πρέπει να προστεθούν και όσες υποχρεώσεις του </w:t>
      </w:r>
      <w:r>
        <w:rPr>
          <w:rFonts w:eastAsia="Times New Roman"/>
          <w:szCs w:val="24"/>
        </w:rPr>
        <w:t xml:space="preserve">δημοσίου </w:t>
      </w:r>
      <w:r>
        <w:rPr>
          <w:rFonts w:eastAsia="Times New Roman"/>
          <w:szCs w:val="24"/>
        </w:rPr>
        <w:t>δεν καταγράφονται, επισημαίνονται από την Ευρωπαϊκή Επιτροπή και είναι εκκρεμείς επιστροφές φόρων ακόμα περισσότερες και αιτήσεις συνταξιοδότησης.</w:t>
      </w:r>
    </w:p>
    <w:p w14:paraId="4BEE0736" w14:textId="77777777" w:rsidR="00431301" w:rsidRDefault="007E33ED">
      <w:pPr>
        <w:spacing w:line="600" w:lineRule="auto"/>
        <w:ind w:firstLine="720"/>
        <w:jc w:val="both"/>
        <w:rPr>
          <w:rFonts w:eastAsia="Times New Roman"/>
          <w:szCs w:val="24"/>
        </w:rPr>
      </w:pPr>
      <w:r>
        <w:rPr>
          <w:rFonts w:eastAsia="Times New Roman"/>
          <w:szCs w:val="24"/>
        </w:rPr>
        <w:t>Επιπρόσθετα, όπως επ</w:t>
      </w:r>
      <w:r>
        <w:rPr>
          <w:rFonts w:eastAsia="Times New Roman"/>
          <w:szCs w:val="24"/>
        </w:rPr>
        <w:t xml:space="preserve">ισημαίνει η τελευταία Έκθεση Συμμόρφωσης της Ευρωπαϊκής Επιτροπής πολύ πρόσφατα, πριν από ένα </w:t>
      </w:r>
      <w:r>
        <w:rPr>
          <w:rFonts w:eastAsia="Times New Roman"/>
          <w:szCs w:val="24"/>
        </w:rPr>
        <w:lastRenderedPageBreak/>
        <w:t>μήνα, από τους συνολικούς δανειακούς πόρους που μεταβιβάστηκαν για την αποπληρωμή των ληξιπρόθεσμων οφειλών το 2017 μόνο οι μισοί έφτασαν στους τελικούς δικαιούχο</w:t>
      </w:r>
      <w:r>
        <w:rPr>
          <w:rFonts w:eastAsia="Times New Roman"/>
          <w:szCs w:val="24"/>
        </w:rPr>
        <w:t xml:space="preserve">υς. Το υπόλοιπο ποσό είτε κόλλησε σε φορείς του </w:t>
      </w:r>
      <w:r>
        <w:rPr>
          <w:rFonts w:eastAsia="Times New Roman"/>
          <w:szCs w:val="24"/>
        </w:rPr>
        <w:t xml:space="preserve">δημοσίου </w:t>
      </w:r>
      <w:r>
        <w:rPr>
          <w:rFonts w:eastAsia="Times New Roman"/>
          <w:szCs w:val="24"/>
        </w:rPr>
        <w:t>είτε δεν έφτασε σε φορείς.</w:t>
      </w:r>
    </w:p>
    <w:p w14:paraId="4BEE0737" w14:textId="77777777" w:rsidR="00431301" w:rsidRDefault="007E33ED">
      <w:pPr>
        <w:spacing w:line="600" w:lineRule="auto"/>
        <w:ind w:firstLine="720"/>
        <w:jc w:val="both"/>
        <w:rPr>
          <w:rFonts w:eastAsia="Times New Roman"/>
          <w:szCs w:val="24"/>
        </w:rPr>
      </w:pPr>
      <w:r>
        <w:rPr>
          <w:rFonts w:eastAsia="Times New Roman"/>
          <w:szCs w:val="24"/>
        </w:rPr>
        <w:t>Άρα, κύριε Υπουργέ, πράγματι πήρατε 5 δισεκατομμύρια ευρώ πόρους από τους δανειστές και οι ληξιπρόθεσμες οφειλές παραμένουν περίπου εκεί που ήταν στο τέλος του 2014.</w:t>
      </w:r>
    </w:p>
    <w:p w14:paraId="4BEE0738" w14:textId="77777777" w:rsidR="00431301" w:rsidRDefault="007E33ED">
      <w:pPr>
        <w:spacing w:line="600" w:lineRule="auto"/>
        <w:ind w:firstLine="720"/>
        <w:jc w:val="both"/>
        <w:rPr>
          <w:rFonts w:eastAsia="Times New Roman"/>
          <w:szCs w:val="24"/>
        </w:rPr>
      </w:pPr>
      <w:r>
        <w:rPr>
          <w:rFonts w:eastAsia="Times New Roman"/>
          <w:szCs w:val="24"/>
        </w:rPr>
        <w:t xml:space="preserve">Τρίτο </w:t>
      </w:r>
      <w:r>
        <w:rPr>
          <w:rFonts w:eastAsia="Times New Roman"/>
          <w:szCs w:val="24"/>
        </w:rPr>
        <w:t xml:space="preserve">συμπέρασμα: Λόγω της κυβερνητικής καθυστέρησης στην απορρόφηση της χρηματοδότησης του </w:t>
      </w:r>
      <w:r>
        <w:rPr>
          <w:rFonts w:eastAsia="Times New Roman"/>
          <w:szCs w:val="24"/>
        </w:rPr>
        <w:t xml:space="preserve">προγράμματος </w:t>
      </w:r>
      <w:r>
        <w:rPr>
          <w:rFonts w:eastAsia="Times New Roman"/>
          <w:szCs w:val="24"/>
        </w:rPr>
        <w:t xml:space="preserve">η διαδικασία αποπληρωμής των ληξιπρόθεσμων οφειλών έχει διαφοροποιηθεί επί το </w:t>
      </w:r>
      <w:proofErr w:type="spellStart"/>
      <w:r>
        <w:rPr>
          <w:rFonts w:eastAsia="Times New Roman"/>
          <w:szCs w:val="24"/>
        </w:rPr>
        <w:t>δυσμενέστερον</w:t>
      </w:r>
      <w:proofErr w:type="spellEnd"/>
      <w:r>
        <w:rPr>
          <w:rFonts w:eastAsia="Times New Roman"/>
          <w:szCs w:val="24"/>
        </w:rPr>
        <w:t xml:space="preserve"> για τη χώρα και για τους πολίτες της. </w:t>
      </w:r>
      <w:r>
        <w:rPr>
          <w:rFonts w:eastAsia="Times New Roman"/>
          <w:szCs w:val="24"/>
        </w:rPr>
        <w:lastRenderedPageBreak/>
        <w:t xml:space="preserve">Το </w:t>
      </w:r>
      <w:r>
        <w:rPr>
          <w:rFonts w:eastAsia="Times New Roman"/>
          <w:szCs w:val="24"/>
        </w:rPr>
        <w:t xml:space="preserve">δημόσιο </w:t>
      </w:r>
      <w:r>
        <w:rPr>
          <w:rFonts w:eastAsia="Times New Roman"/>
          <w:szCs w:val="24"/>
        </w:rPr>
        <w:t>έχει πλέον την υ</w:t>
      </w:r>
      <w:r>
        <w:rPr>
          <w:rFonts w:eastAsia="Times New Roman"/>
          <w:szCs w:val="24"/>
        </w:rPr>
        <w:t xml:space="preserve">ποχρέωση, που δεν την είχε με το δεύτερο μνημόνιο, όπως καταγράφεται για πρώτη φορά μετά τη δεύτερη αξιολόγηση, να συμβάλει με ίδιους πόρους στην αποπληρωμή των ληξιπρόθεσμων οφειλών. Αυτό δεν υπήρχε στο δεύτερο μνημόνιο. </w:t>
      </w:r>
    </w:p>
    <w:p w14:paraId="4BEE0739" w14:textId="77777777" w:rsidR="00431301" w:rsidRDefault="007E33ED">
      <w:pPr>
        <w:spacing w:line="600" w:lineRule="auto"/>
        <w:ind w:firstLine="720"/>
        <w:jc w:val="both"/>
        <w:rPr>
          <w:rFonts w:eastAsia="Times New Roman"/>
          <w:szCs w:val="24"/>
        </w:rPr>
      </w:pPr>
      <w:r>
        <w:rPr>
          <w:rFonts w:eastAsia="Times New Roman"/>
          <w:szCs w:val="24"/>
        </w:rPr>
        <w:t xml:space="preserve">Πέρσι η αναλογία στην αξιολόγηση </w:t>
      </w:r>
      <w:r>
        <w:rPr>
          <w:rFonts w:eastAsia="Times New Roman"/>
          <w:szCs w:val="24"/>
        </w:rPr>
        <w:t>ήταν ένα προς δύο έναντι των δόσεων του δανείου και σήμερα στην τελευταία αξιολόγηση που κλείσατε έγινε ακόμη πιο δυσμενής: 50:50. Δηλαδή 50% ληξιπρόθεσμες οφειλές τις πληρώνουν οι Έλληνες φορολογούμενοι με τα πλεονάσματα και 50% οι δόσεις του δανείου. Αυτ</w:t>
      </w:r>
      <w:r>
        <w:rPr>
          <w:rFonts w:eastAsia="Times New Roman"/>
          <w:szCs w:val="24"/>
        </w:rPr>
        <w:t>ό δεν υπήρχε στο δεύτερο μνημόνιο.</w:t>
      </w:r>
    </w:p>
    <w:p w14:paraId="4BEE073A" w14:textId="77777777" w:rsidR="00431301" w:rsidRDefault="007E33ED">
      <w:pPr>
        <w:spacing w:line="600" w:lineRule="auto"/>
        <w:ind w:firstLine="720"/>
        <w:jc w:val="both"/>
        <w:rPr>
          <w:rFonts w:eastAsia="Times New Roman"/>
          <w:szCs w:val="24"/>
        </w:rPr>
      </w:pPr>
      <w:r>
        <w:rPr>
          <w:rFonts w:eastAsia="Times New Roman"/>
          <w:szCs w:val="24"/>
        </w:rPr>
        <w:t xml:space="preserve">Τελευταίο συμπέρασμα: Η πλήρης εκκαθάριση των ληξιπρόθεσμων οφειλών οφείλω να ομολογήσω, αν και άκουσα αυτό που </w:t>
      </w:r>
      <w:r>
        <w:rPr>
          <w:rFonts w:eastAsia="Times New Roman"/>
          <w:szCs w:val="24"/>
        </w:rPr>
        <w:lastRenderedPageBreak/>
        <w:t>είπατε, ότι έχει παραπεμφθεί στις αριστερές καλένδες. Αρχικά σας θυμίζω με βάση το τρίτο μνημόνιο, τον Αύγουσ</w:t>
      </w:r>
      <w:r>
        <w:rPr>
          <w:rFonts w:eastAsia="Times New Roman"/>
          <w:szCs w:val="24"/>
        </w:rPr>
        <w:t>το του 2015, η αποπληρωμή τους θα έπρεπε να έχει ολοκληρωθεί πλήρως πότε; Στο τέλος του 2016. Αυτό λένε τα κείμενα που έχετε υπογράψει.</w:t>
      </w:r>
    </w:p>
    <w:p w14:paraId="4BEE073B" w14:textId="77777777" w:rsidR="00431301" w:rsidRDefault="007E33ED">
      <w:pPr>
        <w:spacing w:line="600" w:lineRule="auto"/>
        <w:ind w:firstLine="720"/>
        <w:jc w:val="both"/>
        <w:rPr>
          <w:rFonts w:eastAsia="Times New Roman"/>
          <w:szCs w:val="24"/>
        </w:rPr>
      </w:pPr>
      <w:r>
        <w:rPr>
          <w:rFonts w:eastAsia="Times New Roman"/>
          <w:szCs w:val="24"/>
        </w:rPr>
        <w:t>Στη συνέχεια, με βάση το συμπληρωματικό μνημόνιο, τον Ιούνιο του 2016, αυτή η ημερομηνία μετατέθηκε για πότε; Για τον Ιο</w:t>
      </w:r>
      <w:r>
        <w:rPr>
          <w:rFonts w:eastAsia="Times New Roman"/>
          <w:szCs w:val="24"/>
        </w:rPr>
        <w:t>ύνιο του 2017. Και σήμερα με βάση την εισηγητική έκθεση του προϋπολογισμού, υπάρχει αναφορά για περαιτέρω απλώς μείωση εντός του 2018, προϋπολογισμός σας, και σήμερα μόλις δεσμευτήκατε ότι μέχρι το καλοκαίρι, τον Αύγουστο, θα αποπληρωθούν πλήρως. Το εύχομα</w:t>
      </w:r>
      <w:r>
        <w:rPr>
          <w:rFonts w:eastAsia="Times New Roman"/>
          <w:szCs w:val="24"/>
        </w:rPr>
        <w:t>ι,.</w:t>
      </w:r>
    </w:p>
    <w:p w14:paraId="4BEE073C" w14:textId="77777777" w:rsidR="00431301" w:rsidRDefault="007E33ED">
      <w:pPr>
        <w:spacing w:line="600" w:lineRule="auto"/>
        <w:ind w:firstLine="720"/>
        <w:jc w:val="both"/>
        <w:rPr>
          <w:rFonts w:eastAsia="Times New Roman"/>
          <w:szCs w:val="24"/>
        </w:rPr>
      </w:pPr>
      <w:r>
        <w:rPr>
          <w:rFonts w:eastAsia="Times New Roman"/>
          <w:szCs w:val="24"/>
        </w:rPr>
        <w:t xml:space="preserve">Συνεπώς, για ακόμα μια φορά επιβεβαιώνεται η κυβερνητική αδυναμία, ανικανότητα και αναποτελεσματικότητα. Είναι σαφές ότι </w:t>
      </w:r>
      <w:r>
        <w:rPr>
          <w:rFonts w:eastAsia="Times New Roman"/>
          <w:szCs w:val="24"/>
        </w:rPr>
        <w:lastRenderedPageBreak/>
        <w:t>η σημερινή Κυβέρνηση δεν θέλει, δεν ξέρει και δεν μπορεί να ρίξει ρευστότητα στην πραγματική οικονομία.</w:t>
      </w:r>
    </w:p>
    <w:p w14:paraId="4BEE073D" w14:textId="77777777" w:rsidR="00431301" w:rsidRDefault="007E33ED">
      <w:pPr>
        <w:spacing w:line="600" w:lineRule="auto"/>
        <w:ind w:firstLine="720"/>
        <w:jc w:val="both"/>
        <w:rPr>
          <w:rFonts w:eastAsia="Times New Roman"/>
          <w:szCs w:val="24"/>
        </w:rPr>
      </w:pPr>
      <w:r>
        <w:rPr>
          <w:rFonts w:eastAsia="Times New Roman"/>
          <w:szCs w:val="24"/>
        </w:rPr>
        <w:t>Στον αντίποδα -και ολοκληρώ</w:t>
      </w:r>
      <w:r>
        <w:rPr>
          <w:rFonts w:eastAsia="Times New Roman"/>
          <w:szCs w:val="24"/>
        </w:rPr>
        <w:t xml:space="preserve">νω, κύριε Πρόεδρε- αυτής της οικονομικά ανορθολογικής κυβερνητικής πρακτικής, βασικός άξονας της οικονομικής πρότασης της Νέας Δημοκρατίας είναι η ενίσχυση της ρευστότητας στην πραγματική οικονομία με την αξιοποίηση των διαθέσιμων ευρωπαϊκών πόρων, με την </w:t>
      </w:r>
      <w:r>
        <w:rPr>
          <w:rFonts w:eastAsia="Times New Roman"/>
          <w:szCs w:val="24"/>
        </w:rPr>
        <w:t xml:space="preserve">εκτέλεση του Προγράμματος Δημοσίων Επενδύσεων, που δεν γίνεται τα τρία τελευταία χρόνια και έχει φτάσει στο χαμηλότερο ύψος της τελευταίας δεκαετίας, με την αποπληρωμή των ληξιπρόθεσμων οφειλών του </w:t>
      </w:r>
      <w:r>
        <w:rPr>
          <w:rFonts w:eastAsia="Times New Roman"/>
          <w:szCs w:val="24"/>
        </w:rPr>
        <w:t xml:space="preserve">δημοσίου </w:t>
      </w:r>
      <w:r>
        <w:rPr>
          <w:rFonts w:eastAsia="Times New Roman"/>
          <w:szCs w:val="24"/>
        </w:rPr>
        <w:t>και τέλος με τη σταδιακή εξομάλυνση της πιστωτική</w:t>
      </w:r>
      <w:r>
        <w:rPr>
          <w:rFonts w:eastAsia="Times New Roman"/>
          <w:szCs w:val="24"/>
        </w:rPr>
        <w:t>ς επέκτασης μέσω του τραπεζικού συστήματος.</w:t>
      </w:r>
    </w:p>
    <w:p w14:paraId="4BEE073E" w14:textId="77777777" w:rsidR="00431301" w:rsidRDefault="007E33ED">
      <w:pPr>
        <w:spacing w:line="600" w:lineRule="auto"/>
        <w:ind w:firstLine="720"/>
        <w:jc w:val="both"/>
        <w:rPr>
          <w:rFonts w:eastAsia="Times New Roman"/>
          <w:szCs w:val="24"/>
        </w:rPr>
      </w:pPr>
      <w:r>
        <w:rPr>
          <w:rFonts w:eastAsia="Times New Roman"/>
          <w:szCs w:val="24"/>
        </w:rPr>
        <w:t>Σας ευχαριστώ πολύ.</w:t>
      </w:r>
    </w:p>
    <w:p w14:paraId="4BEE073F" w14:textId="77777777" w:rsidR="00431301" w:rsidRDefault="007E33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Σταϊκούρα</w:t>
      </w:r>
      <w:proofErr w:type="spellEnd"/>
      <w:r>
        <w:rPr>
          <w:rFonts w:eastAsia="Times New Roman" w:cs="Times New Roman"/>
          <w:szCs w:val="24"/>
        </w:rPr>
        <w:t xml:space="preserve">. </w:t>
      </w:r>
    </w:p>
    <w:p w14:paraId="4BEE0740" w14:textId="77777777" w:rsidR="00431301" w:rsidRDefault="007E33ED">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w:t>
      </w:r>
      <w:r>
        <w:rPr>
          <w:rFonts w:eastAsia="Times New Roman" w:cs="Times New Roman"/>
        </w:rPr>
        <w:t>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οχτώ μαθητές και μαθήτριες και έξι εκπαιδευτικοί συνοδοί τους από το Γ</w:t>
      </w:r>
      <w:r>
        <w:rPr>
          <w:rFonts w:eastAsia="Times New Roman" w:cs="Times New Roman"/>
        </w:rPr>
        <w:t xml:space="preserve">υμνάσιο Ιερισσού Χαλκιδικής.  </w:t>
      </w:r>
    </w:p>
    <w:p w14:paraId="4BEE0741" w14:textId="77777777" w:rsidR="00431301" w:rsidRDefault="007E33E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BEE0742" w14:textId="77777777" w:rsidR="00431301" w:rsidRDefault="007E33ED">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4BEE0743" w14:textId="77777777" w:rsidR="00431301" w:rsidRDefault="007E33ED">
      <w:pPr>
        <w:spacing w:line="600" w:lineRule="auto"/>
        <w:ind w:firstLine="720"/>
        <w:jc w:val="both"/>
        <w:rPr>
          <w:rFonts w:eastAsia="Times New Roman" w:cs="Times New Roman"/>
        </w:rPr>
      </w:pPr>
      <w:r>
        <w:rPr>
          <w:rFonts w:eastAsia="Times New Roman" w:cs="Times New Roman"/>
        </w:rPr>
        <w:t xml:space="preserve">Τον λόγο έχει ο Αναπληρωτής Υπουργός Οικονομικών κ. Γεώργιος </w:t>
      </w:r>
      <w:proofErr w:type="spellStart"/>
      <w:r>
        <w:rPr>
          <w:rFonts w:eastAsia="Times New Roman" w:cs="Times New Roman"/>
        </w:rPr>
        <w:t>Χουλιαράκης</w:t>
      </w:r>
      <w:proofErr w:type="spellEnd"/>
      <w:r>
        <w:rPr>
          <w:rFonts w:eastAsia="Times New Roman" w:cs="Times New Roman"/>
        </w:rPr>
        <w:t>.</w:t>
      </w:r>
    </w:p>
    <w:p w14:paraId="4BEE0744" w14:textId="77777777" w:rsidR="00431301" w:rsidRDefault="007E33ED">
      <w:pPr>
        <w:spacing w:line="600" w:lineRule="auto"/>
        <w:ind w:firstLine="720"/>
        <w:jc w:val="both"/>
        <w:rPr>
          <w:rFonts w:eastAsia="Times New Roman" w:cs="Times New Roman"/>
        </w:rPr>
      </w:pPr>
      <w:r>
        <w:rPr>
          <w:rFonts w:eastAsia="Times New Roman" w:cs="Times New Roman"/>
          <w:b/>
        </w:rPr>
        <w:lastRenderedPageBreak/>
        <w:t>ΓΕΩΡΓΙΟΣ ΧΟΥΛΙΑΡΑΚΗΣ (Αναπληρωτής Υπουργός Οικονομικών):</w:t>
      </w:r>
      <w:r>
        <w:rPr>
          <w:rFonts w:eastAsia="Times New Roman" w:cs="Times New Roman"/>
        </w:rPr>
        <w:t xml:space="preserve"> Ευχαριστώ, κύριε Πρόεδρε. </w:t>
      </w:r>
    </w:p>
    <w:p w14:paraId="4BEE0745" w14:textId="77777777" w:rsidR="00431301" w:rsidRDefault="007E33ED">
      <w:pPr>
        <w:spacing w:line="600" w:lineRule="auto"/>
        <w:ind w:firstLine="720"/>
        <w:jc w:val="both"/>
        <w:rPr>
          <w:rFonts w:eastAsia="Times New Roman" w:cs="Times New Roman"/>
        </w:rPr>
      </w:pPr>
      <w:r>
        <w:rPr>
          <w:rFonts w:eastAsia="Times New Roman" w:cs="Times New Roman"/>
        </w:rPr>
        <w:t xml:space="preserve">Κατ’ αρχάς, να διευκρινίσω ότι η υποχρέωση συμμετοχής του ελληνικού </w:t>
      </w:r>
      <w:r>
        <w:rPr>
          <w:rFonts w:eastAsia="Times New Roman" w:cs="Times New Roman"/>
        </w:rPr>
        <w:t>δ</w:t>
      </w:r>
      <w:r>
        <w:rPr>
          <w:rFonts w:eastAsia="Times New Roman" w:cs="Times New Roman"/>
        </w:rPr>
        <w:t xml:space="preserve">ημοσίου με ίδιους πόρους στην εξόφληση ληξιπρόθεσμων υποχρεώσεων είναι ένδειξη υγειών δημοσίων οικονομικών. Δεν καταλαβαίνω για ποιον λόγο το ελληνικό </w:t>
      </w:r>
      <w:r>
        <w:rPr>
          <w:rFonts w:eastAsia="Times New Roman" w:cs="Times New Roman"/>
        </w:rPr>
        <w:t>δ</w:t>
      </w:r>
      <w:r>
        <w:rPr>
          <w:rFonts w:eastAsia="Times New Roman" w:cs="Times New Roman"/>
        </w:rPr>
        <w:t>ημόσιο,</w:t>
      </w:r>
      <w:r>
        <w:rPr>
          <w:rFonts w:eastAsia="Times New Roman" w:cs="Times New Roman"/>
        </w:rPr>
        <w:t xml:space="preserve"> η Ελληνική Δημοκρατία πρέπει να δανείζεται χρήματα για να αποπληρώνει υποχρεώσεις της, τη στιγμή που έχει ίδιους πόρους. Και έχει ίδιους πόρους, ακριβώς επειδή η δημοσιονομική διαχείριση των ετών 2016 – 2017 ήταν ιδιαίτερα αποτελεσματική. Δεν το βλέπω, λο</w:t>
      </w:r>
      <w:r>
        <w:rPr>
          <w:rFonts w:eastAsia="Times New Roman" w:cs="Times New Roman"/>
        </w:rPr>
        <w:t xml:space="preserve">ιπόν, ως ένδειξη αποτυχίας, το βλέπω ως το αντίθετο, ως ένδειξη καλής εκτέλεσης των προϋπολογισμών των δύο προηγούμενων ετών. Και </w:t>
      </w:r>
      <w:r>
        <w:rPr>
          <w:rFonts w:eastAsia="Times New Roman" w:cs="Times New Roman"/>
        </w:rPr>
        <w:lastRenderedPageBreak/>
        <w:t xml:space="preserve">για να ακριβολογώ, τα ταμειακά διαθέσιμα του ελληνικού </w:t>
      </w:r>
      <w:r>
        <w:rPr>
          <w:rFonts w:eastAsia="Times New Roman" w:cs="Times New Roman"/>
        </w:rPr>
        <w:t>δ</w:t>
      </w:r>
      <w:r>
        <w:rPr>
          <w:rFonts w:eastAsia="Times New Roman" w:cs="Times New Roman"/>
        </w:rPr>
        <w:t xml:space="preserve">ημοσίου δεν ήταν ποτέ στα υγιή επίπεδα που είναι τον τελευταίο χρόνο. </w:t>
      </w:r>
    </w:p>
    <w:p w14:paraId="4BEE0746" w14:textId="77777777" w:rsidR="00431301" w:rsidRDefault="007E33ED">
      <w:pPr>
        <w:spacing w:line="600" w:lineRule="auto"/>
        <w:ind w:firstLine="720"/>
        <w:jc w:val="both"/>
        <w:rPr>
          <w:rFonts w:eastAsia="Times New Roman" w:cs="Times New Roman"/>
        </w:rPr>
      </w:pPr>
      <w:r>
        <w:rPr>
          <w:rFonts w:eastAsia="Times New Roman" w:cs="Times New Roman"/>
        </w:rPr>
        <w:t xml:space="preserve">Ένα δεύτερο σχόλιο πάνω στην παρατήρησή σας, κύριε </w:t>
      </w:r>
      <w:proofErr w:type="spellStart"/>
      <w:r>
        <w:rPr>
          <w:rFonts w:eastAsia="Times New Roman" w:cs="Times New Roman"/>
        </w:rPr>
        <w:t>Σταϊκούρα</w:t>
      </w:r>
      <w:proofErr w:type="spellEnd"/>
      <w:r>
        <w:rPr>
          <w:rFonts w:eastAsia="Times New Roman" w:cs="Times New Roman"/>
        </w:rPr>
        <w:t>, πως ήταν επιλογή της Κυβέρνησης η εσωτερική στάση πληρωμών. Εδώ υπάρχει μια αντίφαση. Η αντίφαση είναι η εξής: Εσωτερική στάση πληρωμών με παραγωγή ληξιπρόθεσμων επιδεινώνει το δημοσιονομικό απ</w:t>
      </w:r>
      <w:r>
        <w:rPr>
          <w:rFonts w:eastAsia="Times New Roman" w:cs="Times New Roman"/>
        </w:rPr>
        <w:t xml:space="preserve">οτέλεσμα. Το επιδεινώνει δεν το βελτιώνει. Παρατηρούμε, όμως, ότι και το δημοσιονομικό αποτέλεσμα του 2016 και το αποτέλεσμα του 2017, όπως θα επαληθευθεί σε δύο μήνες από τη </w:t>
      </w:r>
      <w:r>
        <w:rPr>
          <w:rFonts w:eastAsia="Times New Roman" w:cs="Times New Roman"/>
          <w:lang w:val="en-US"/>
        </w:rPr>
        <w:t>EUROSTAT</w:t>
      </w:r>
      <w:r>
        <w:rPr>
          <w:rFonts w:eastAsia="Times New Roman" w:cs="Times New Roman"/>
        </w:rPr>
        <w:t>, δεν ήταν απλώς καλό, ήταν πολύ καλύτερο από τον στόχο που είχε τεθεί, μ</w:t>
      </w:r>
      <w:r>
        <w:rPr>
          <w:rFonts w:eastAsia="Times New Roman" w:cs="Times New Roman"/>
        </w:rPr>
        <w:t>ε αποτέλεσμα την ταχύτερη αποκατάσταση της αξιοπιστίας των δημοσίων οικονομικών και α</w:t>
      </w:r>
      <w:r>
        <w:rPr>
          <w:rFonts w:eastAsia="Times New Roman" w:cs="Times New Roman"/>
        </w:rPr>
        <w:lastRenderedPageBreak/>
        <w:t xml:space="preserve">πέναντι στους πιστωτές και απέναντι στις διεθνείς αγορές, την ταχύτερη βελτίωση της πιστοληπτικής ικανότητας της χώρας, την ταχύτερη αποκλιμάκωση του κόστους δανεισμού. </w:t>
      </w:r>
    </w:p>
    <w:p w14:paraId="4BEE0747" w14:textId="77777777" w:rsidR="00431301" w:rsidRDefault="007E33ED">
      <w:pPr>
        <w:spacing w:line="600" w:lineRule="auto"/>
        <w:ind w:firstLine="720"/>
        <w:jc w:val="both"/>
        <w:rPr>
          <w:rFonts w:eastAsia="Times New Roman" w:cs="Times New Roman"/>
        </w:rPr>
      </w:pPr>
      <w:r>
        <w:rPr>
          <w:rFonts w:eastAsia="Times New Roman" w:cs="Times New Roman"/>
        </w:rPr>
        <w:t>Δ</w:t>
      </w:r>
      <w:r>
        <w:rPr>
          <w:rFonts w:eastAsia="Times New Roman" w:cs="Times New Roman"/>
        </w:rPr>
        <w:t xml:space="preserve">εν υπάρχει λοιπόν στρατηγική εσωτερική στάση πληρωμών, γιατί, αν υπήρχε, θα επιδείνωνε, δεν θα βελτίωνε το αποτέλεσμα. Αναγνωρίζω, όμως, και αυτό έχει σημασία, ότι το θετικό πρόσημο μπροστά από το μέγεθος των ληξιπρόθεσμων είναι ένα πρόβλημα που πρέπει να </w:t>
      </w:r>
      <w:r>
        <w:rPr>
          <w:rFonts w:eastAsia="Times New Roman" w:cs="Times New Roman"/>
        </w:rPr>
        <w:t xml:space="preserve">λυθεί. </w:t>
      </w:r>
    </w:p>
    <w:p w14:paraId="4BEE0748" w14:textId="77777777" w:rsidR="00431301" w:rsidRDefault="007E33ED">
      <w:pPr>
        <w:spacing w:line="600" w:lineRule="auto"/>
        <w:ind w:firstLine="720"/>
        <w:jc w:val="both"/>
        <w:rPr>
          <w:rFonts w:eastAsia="Times New Roman" w:cs="Times New Roman"/>
        </w:rPr>
      </w:pPr>
      <w:r>
        <w:rPr>
          <w:rFonts w:eastAsia="Times New Roman" w:cs="Times New Roman"/>
        </w:rPr>
        <w:t xml:space="preserve">Θα επαναλάβω, λοιπόν, δύο νούμερα: Τον Σεπτέμβριο του 2018 το στοκ των ληξιπρόθεσμων γενικής Κυβέρνησης ξεπερνούσε τα 5 δισεκατομμύρια. </w:t>
      </w:r>
    </w:p>
    <w:p w14:paraId="4BEE0749" w14:textId="77777777" w:rsidR="00431301" w:rsidRDefault="007E33ED">
      <w:pPr>
        <w:spacing w:line="600" w:lineRule="auto"/>
        <w:ind w:firstLine="720"/>
        <w:jc w:val="both"/>
        <w:rPr>
          <w:rFonts w:eastAsia="Times New Roman" w:cs="Times New Roman"/>
        </w:rPr>
      </w:pPr>
      <w:r>
        <w:rPr>
          <w:rFonts w:eastAsia="Times New Roman" w:cs="Times New Roman"/>
          <w:b/>
        </w:rPr>
        <w:t>ΧΡΗΣΤΟΣ ΣΤΑΪΚΟΥΡΑΣ:</w:t>
      </w:r>
      <w:r>
        <w:rPr>
          <w:rFonts w:eastAsia="Times New Roman" w:cs="Times New Roman"/>
        </w:rPr>
        <w:t xml:space="preserve"> Το 2017. </w:t>
      </w:r>
    </w:p>
    <w:p w14:paraId="4BEE074A" w14:textId="77777777" w:rsidR="00431301" w:rsidRDefault="007E33ED">
      <w:pPr>
        <w:spacing w:line="600" w:lineRule="auto"/>
        <w:ind w:firstLine="720"/>
        <w:jc w:val="both"/>
        <w:rPr>
          <w:rFonts w:eastAsia="Times New Roman" w:cs="Times New Roman"/>
        </w:rPr>
      </w:pPr>
      <w:r>
        <w:rPr>
          <w:rFonts w:eastAsia="Times New Roman" w:cs="Times New Roman"/>
          <w:b/>
        </w:rPr>
        <w:lastRenderedPageBreak/>
        <w:t>ΓΕΩΡΓΙΟΣ ΧΟΥΛΙΑΡΑΚΗΣ (Αναπληρωτής Υπουργός Οικονομικών):</w:t>
      </w:r>
      <w:r>
        <w:rPr>
          <w:rFonts w:eastAsia="Times New Roman" w:cs="Times New Roman"/>
        </w:rPr>
        <w:t xml:space="preserve"> Το 2015, Σεπτέμβριο του </w:t>
      </w:r>
      <w:r>
        <w:rPr>
          <w:rFonts w:eastAsia="Times New Roman" w:cs="Times New Roman"/>
        </w:rPr>
        <w:t>2015 -συγγνώμη- στην αρχή του τρίτου προγράμματος, ξεπερνούσε τα 5 δισεκατομμύρια. Δύο μήνες πριν, τον Ιανουάριο του 2018, τα τελευταία στοιχεία δείχνουν ότι είναι κάτω από τα 2,5 δισεκατομμύρια. Η μεταβολή στη σωστή κατεύθυνση είναι σημαντική. Δεσμεύομαι,</w:t>
      </w:r>
      <w:r>
        <w:rPr>
          <w:rFonts w:eastAsia="Times New Roman" w:cs="Times New Roman"/>
        </w:rPr>
        <w:t xml:space="preserve"> επίσης, εδώ ότι το υπόλοιπο των ληξιπρόθεσμων θα έχει πλήρως αποπληρωθεί, θα έχει μηδενιστεί δηλαδή, μέχρι το τέλος του προγράμματος. </w:t>
      </w:r>
    </w:p>
    <w:p w14:paraId="4BEE074B" w14:textId="77777777" w:rsidR="00431301" w:rsidRDefault="007E33ED">
      <w:pPr>
        <w:spacing w:line="600" w:lineRule="auto"/>
        <w:ind w:firstLine="720"/>
        <w:jc w:val="both"/>
        <w:rPr>
          <w:rFonts w:eastAsia="Times New Roman" w:cs="Times New Roman"/>
        </w:rPr>
      </w:pPr>
      <w:r>
        <w:rPr>
          <w:rFonts w:eastAsia="Times New Roman" w:cs="Times New Roman"/>
        </w:rPr>
        <w:t xml:space="preserve">Ευχαριστώ. </w:t>
      </w:r>
    </w:p>
    <w:p w14:paraId="4BEE074C" w14:textId="77777777" w:rsidR="00431301" w:rsidRDefault="007E33ED">
      <w:pPr>
        <w:spacing w:line="600" w:lineRule="auto"/>
        <w:ind w:firstLine="720"/>
        <w:jc w:val="both"/>
        <w:rPr>
          <w:rFonts w:eastAsia="Times New Roman" w:cs="Times New Roman"/>
        </w:rPr>
      </w:pPr>
      <w:r>
        <w:rPr>
          <w:rFonts w:eastAsia="Times New Roman" w:cs="Times New Roman"/>
          <w:b/>
        </w:rPr>
        <w:t xml:space="preserve">ΠΡΟΕΔΡΕΥΩΝ (Γεώργιος </w:t>
      </w:r>
      <w:proofErr w:type="spellStart"/>
      <w:r>
        <w:rPr>
          <w:rFonts w:eastAsia="Times New Roman" w:cs="Times New Roman"/>
          <w:b/>
        </w:rPr>
        <w:t>Λαμπρούλης</w:t>
      </w:r>
      <w:proofErr w:type="spellEnd"/>
      <w:r>
        <w:rPr>
          <w:rFonts w:eastAsia="Times New Roman" w:cs="Times New Roman"/>
          <w:b/>
        </w:rPr>
        <w:t xml:space="preserve">): </w:t>
      </w:r>
      <w:r>
        <w:rPr>
          <w:rFonts w:eastAsia="Times New Roman" w:cs="Times New Roman"/>
        </w:rPr>
        <w:t>Συνεχίζουμε με την τελευταία επίκαιρη ερώτηση για σήμερα, την τρίτη με αρι</w:t>
      </w:r>
      <w:r>
        <w:rPr>
          <w:rFonts w:eastAsia="Times New Roman" w:cs="Times New Roman"/>
        </w:rPr>
        <w:t xml:space="preserve">θμό 1297/12-3-2018 επίκαιρη ερώτηση πρώτου κύκλου του Βουλευτή Επικρατείας του Λαϊκού Συνδέσμου - Χρυσή Αυγή κ. </w:t>
      </w:r>
      <w:r>
        <w:rPr>
          <w:rFonts w:eastAsia="Times New Roman" w:cs="Times New Roman"/>
          <w:bCs/>
        </w:rPr>
        <w:t xml:space="preserve">Χρήστου </w:t>
      </w:r>
      <w:r>
        <w:rPr>
          <w:rFonts w:eastAsia="Times New Roman" w:cs="Times New Roman"/>
          <w:bCs/>
        </w:rPr>
        <w:lastRenderedPageBreak/>
        <w:t>Παππά</w:t>
      </w:r>
      <w:r>
        <w:rPr>
          <w:rFonts w:eastAsia="Times New Roman" w:cs="Times New Roman"/>
          <w:b/>
          <w:bCs/>
        </w:rPr>
        <w:t xml:space="preserve"> </w:t>
      </w:r>
      <w:r>
        <w:rPr>
          <w:rFonts w:eastAsia="Times New Roman" w:cs="Times New Roman"/>
        </w:rPr>
        <w:t xml:space="preserve">προς τον Υπουργό </w:t>
      </w:r>
      <w:r>
        <w:rPr>
          <w:rFonts w:eastAsia="Times New Roman" w:cs="Times New Roman"/>
          <w:bCs/>
        </w:rPr>
        <w:t>Οικονομικών,</w:t>
      </w:r>
      <w:r>
        <w:rPr>
          <w:rFonts w:eastAsia="Times New Roman" w:cs="Times New Roman"/>
          <w:b/>
          <w:bCs/>
        </w:rPr>
        <w:t xml:space="preserve"> </w:t>
      </w:r>
      <w:r>
        <w:rPr>
          <w:rFonts w:eastAsia="Times New Roman" w:cs="Times New Roman"/>
        </w:rPr>
        <w:t xml:space="preserve">με θέμα: «Περί </w:t>
      </w:r>
      <w:proofErr w:type="spellStart"/>
      <w:r>
        <w:rPr>
          <w:rFonts w:eastAsia="Times New Roman" w:cs="Times New Roman"/>
        </w:rPr>
        <w:t>εγκριθείσης</w:t>
      </w:r>
      <w:proofErr w:type="spellEnd"/>
      <w:r>
        <w:rPr>
          <w:rFonts w:eastAsia="Times New Roman" w:cs="Times New Roman"/>
        </w:rPr>
        <w:t xml:space="preserve"> δαπάνης ποσού 23.170.067 ευρώ ως αποζημίωση της Τραπέζης της Ελλάδος Α.Ε.</w:t>
      </w:r>
      <w:r>
        <w:rPr>
          <w:rFonts w:eastAsia="Times New Roman" w:cs="Times New Roman"/>
        </w:rPr>
        <w:t>».</w:t>
      </w:r>
    </w:p>
    <w:p w14:paraId="4BEE074D" w14:textId="77777777" w:rsidR="00431301" w:rsidRDefault="007E33ED">
      <w:pPr>
        <w:spacing w:line="600" w:lineRule="auto"/>
        <w:ind w:firstLine="720"/>
        <w:jc w:val="both"/>
        <w:rPr>
          <w:rFonts w:eastAsia="Times New Roman" w:cs="Times New Roman"/>
        </w:rPr>
      </w:pPr>
      <w:r>
        <w:rPr>
          <w:rFonts w:eastAsia="Times New Roman" w:cs="Times New Roman"/>
        </w:rPr>
        <w:t>Κύριε Παππά, έχετε τον λόγο.</w:t>
      </w:r>
    </w:p>
    <w:p w14:paraId="4BEE074E" w14:textId="77777777" w:rsidR="00431301" w:rsidRDefault="007E33ED">
      <w:pPr>
        <w:spacing w:line="600" w:lineRule="auto"/>
        <w:ind w:firstLine="720"/>
        <w:jc w:val="both"/>
        <w:rPr>
          <w:rFonts w:eastAsia="Times New Roman" w:cs="Times New Roman"/>
        </w:rPr>
      </w:pPr>
      <w:r>
        <w:rPr>
          <w:rFonts w:eastAsia="Times New Roman" w:cs="Times New Roman"/>
          <w:b/>
        </w:rPr>
        <w:t>ΧΡΗΣΤΟΣ ΠΑΠΠΑΣ:</w:t>
      </w:r>
      <w:r>
        <w:rPr>
          <w:rFonts w:eastAsia="Times New Roman" w:cs="Times New Roman"/>
        </w:rPr>
        <w:t xml:space="preserve"> Κατ’ αρχάς, θέλω να ευχαριστήσω τον κύριο Υπουργό που είχε την καλοσύνη να έρθει να απαντήσει στην επίκαιρη ερώτησή μου και αυτό τον τιμά έναντι άλλων συναδέλφων. </w:t>
      </w:r>
    </w:p>
    <w:p w14:paraId="4BEE074F" w14:textId="77777777" w:rsidR="00431301" w:rsidRDefault="007E33ED">
      <w:pPr>
        <w:spacing w:line="600" w:lineRule="auto"/>
        <w:ind w:firstLine="720"/>
        <w:jc w:val="both"/>
        <w:rPr>
          <w:rFonts w:eastAsia="Times New Roman"/>
          <w:szCs w:val="24"/>
        </w:rPr>
      </w:pPr>
      <w:r>
        <w:rPr>
          <w:rFonts w:eastAsia="Times New Roman" w:cs="Times New Roman"/>
        </w:rPr>
        <w:t xml:space="preserve">Επαναλαμβάνω το θέμα της ερωτήσεως, κύριε </w:t>
      </w:r>
      <w:r>
        <w:rPr>
          <w:rFonts w:eastAsia="Times New Roman" w:cs="Times New Roman"/>
        </w:rPr>
        <w:t xml:space="preserve">Πρόεδρε. Είναι περί </w:t>
      </w:r>
      <w:proofErr w:type="spellStart"/>
      <w:r>
        <w:rPr>
          <w:rFonts w:eastAsia="Times New Roman" w:cs="Times New Roman"/>
        </w:rPr>
        <w:t>εγκριθείσης</w:t>
      </w:r>
      <w:proofErr w:type="spellEnd"/>
      <w:r>
        <w:rPr>
          <w:rFonts w:eastAsia="Times New Roman" w:cs="Times New Roman"/>
        </w:rPr>
        <w:t xml:space="preserve"> δαπάνης ποσού 23.170.067 ευρώ ως αποζημίωση της Τραπέζης της Ελλάδος Α.Ε. με την υπ’ αριθμόν 13/980 της 20</w:t>
      </w:r>
      <w:r>
        <w:rPr>
          <w:rFonts w:eastAsia="Times New Roman" w:cs="Times New Roman"/>
        </w:rPr>
        <w:t>-</w:t>
      </w:r>
      <w:r>
        <w:rPr>
          <w:rFonts w:eastAsia="Times New Roman" w:cs="Times New Roman"/>
        </w:rPr>
        <w:t>2</w:t>
      </w:r>
      <w:r>
        <w:rPr>
          <w:rFonts w:eastAsia="Times New Roman" w:cs="Times New Roman"/>
        </w:rPr>
        <w:t>-</w:t>
      </w:r>
      <w:r>
        <w:rPr>
          <w:rFonts w:eastAsia="Times New Roman" w:cs="Times New Roman"/>
        </w:rPr>
        <w:t xml:space="preserve">2018 απόφασή σας, κύριε </w:t>
      </w:r>
      <w:proofErr w:type="spellStart"/>
      <w:r>
        <w:rPr>
          <w:rFonts w:eastAsia="Times New Roman" w:cs="Times New Roman"/>
        </w:rPr>
        <w:t>Χουλιαράκη</w:t>
      </w:r>
      <w:proofErr w:type="spellEnd"/>
      <w:r>
        <w:rPr>
          <w:rFonts w:eastAsia="Times New Roman" w:cs="Times New Roman"/>
        </w:rPr>
        <w:t xml:space="preserve">, </w:t>
      </w:r>
      <w:r>
        <w:rPr>
          <w:rFonts w:eastAsia="Times New Roman"/>
          <w:szCs w:val="24"/>
        </w:rPr>
        <w:t>εγκρίνατε δαπάνη του ποσού -ακούστε το ποσό, είναι πολλά τα λεφτά- των 23.170.0</w:t>
      </w:r>
      <w:r>
        <w:rPr>
          <w:rFonts w:eastAsia="Times New Roman"/>
          <w:szCs w:val="24"/>
        </w:rPr>
        <w:t xml:space="preserve">00, </w:t>
      </w:r>
      <w:r>
        <w:rPr>
          <w:rFonts w:eastAsia="Times New Roman"/>
          <w:szCs w:val="24"/>
        </w:rPr>
        <w:t>ως</w:t>
      </w:r>
      <w:r>
        <w:rPr>
          <w:rFonts w:eastAsia="Times New Roman"/>
          <w:szCs w:val="24"/>
        </w:rPr>
        <w:t xml:space="preserve"> αποζημίωση στην Τράπεζα της Ελλάδος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έχοντας ως νομική </w:t>
      </w:r>
      <w:r>
        <w:rPr>
          <w:rFonts w:eastAsia="Times New Roman"/>
          <w:szCs w:val="24"/>
        </w:rPr>
        <w:lastRenderedPageBreak/>
        <w:t>βάση μία προγενέστερη απόφασή σας, της 5</w:t>
      </w:r>
      <w:r>
        <w:rPr>
          <w:rFonts w:eastAsia="Times New Roman"/>
          <w:szCs w:val="24"/>
          <w:vertAlign w:val="superscript"/>
        </w:rPr>
        <w:t>ης</w:t>
      </w:r>
      <w:r>
        <w:rPr>
          <w:rFonts w:eastAsia="Times New Roman"/>
          <w:szCs w:val="24"/>
        </w:rPr>
        <w:t xml:space="preserve"> Αυγούστου 2016 και τη νέα σύμβαση που δημοσιεύθηκε στην Εφημερίδα της Κυβερνήσεως, η οποία δημοσιεύθηκε στο ΦΕΚ 151Α΄ της 10-8-2016.</w:t>
      </w:r>
    </w:p>
    <w:p w14:paraId="4BEE0750" w14:textId="77777777" w:rsidR="00431301" w:rsidRDefault="007E33ED">
      <w:pPr>
        <w:spacing w:line="600" w:lineRule="auto"/>
        <w:ind w:firstLine="720"/>
        <w:jc w:val="both"/>
        <w:rPr>
          <w:rFonts w:eastAsia="Times New Roman"/>
          <w:szCs w:val="24"/>
        </w:rPr>
      </w:pPr>
      <w:r>
        <w:rPr>
          <w:rFonts w:eastAsia="Times New Roman"/>
          <w:szCs w:val="24"/>
        </w:rPr>
        <w:t>Με αυτή τη σύ</w:t>
      </w:r>
      <w:r>
        <w:rPr>
          <w:rFonts w:eastAsia="Times New Roman"/>
          <w:szCs w:val="24"/>
        </w:rPr>
        <w:t xml:space="preserve">μβαση το </w:t>
      </w:r>
      <w:r>
        <w:rPr>
          <w:rFonts w:eastAsia="Times New Roman"/>
          <w:szCs w:val="24"/>
        </w:rPr>
        <w:t>δ</w:t>
      </w:r>
      <w:r>
        <w:rPr>
          <w:rFonts w:eastAsia="Times New Roman"/>
          <w:szCs w:val="24"/>
        </w:rPr>
        <w:t>ημόσιο υποχρεούται να καταβάλει, υποχρεωτικά, ποσοστιαία προμήθεια στην ανώνυμη εταιρεία, δηλαδή, για να καταλαβαίνει ο κόσμος στην Τράπεζα της Ελλάδος, για το σύνολο των κρατικών χρηματοπιστωτικών εργασιών, δηλαδή, έκδοση τίτλων, ομολόγων, εντόκ</w:t>
      </w:r>
      <w:r>
        <w:rPr>
          <w:rFonts w:eastAsia="Times New Roman"/>
          <w:szCs w:val="24"/>
        </w:rPr>
        <w:t>ων γραμματίων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4BEE0751" w14:textId="77777777" w:rsidR="00431301" w:rsidRDefault="007E33ED">
      <w:pPr>
        <w:spacing w:line="600" w:lineRule="auto"/>
        <w:ind w:firstLine="720"/>
        <w:jc w:val="both"/>
        <w:rPr>
          <w:rFonts w:eastAsia="Times New Roman"/>
          <w:szCs w:val="24"/>
        </w:rPr>
      </w:pPr>
      <w:r>
        <w:rPr>
          <w:rFonts w:eastAsia="Times New Roman"/>
          <w:szCs w:val="24"/>
        </w:rPr>
        <w:t>Η ερώτηση είναι η εξής και θα επανέλθουμε και στη συνέχεια: Η υλοποίηση της δημοσιονομικής πολιτικής της Ελλάδος νοείται εκτός των συμφερόντων της Τραπέζης Ελλάδος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ή είναι συνυφασμένη με τα συμφέροντα αυτά; </w:t>
      </w:r>
    </w:p>
    <w:p w14:paraId="4BEE0752" w14:textId="77777777" w:rsidR="00431301" w:rsidRDefault="007E33ED">
      <w:pPr>
        <w:spacing w:line="600" w:lineRule="auto"/>
        <w:ind w:firstLine="720"/>
        <w:jc w:val="both"/>
        <w:rPr>
          <w:rFonts w:eastAsia="Times New Roman"/>
          <w:szCs w:val="24"/>
        </w:rPr>
      </w:pPr>
      <w:r>
        <w:rPr>
          <w:rFonts w:eastAsia="Times New Roman"/>
          <w:szCs w:val="24"/>
        </w:rPr>
        <w:lastRenderedPageBreak/>
        <w:t>Εάν συμβαίνει το δεύτ</w:t>
      </w:r>
      <w:r>
        <w:rPr>
          <w:rFonts w:eastAsia="Times New Roman"/>
          <w:szCs w:val="24"/>
        </w:rPr>
        <w:t>ερο, δηλαδή, η Τράπεζα της Ελλάδος λειτουργεί για τα ελληνικά κρατικά συμφέροντα, και εάν, ειδικά για την Τράπεζα της Ελλάδος, η οποία είναι μία ιδιωτική εταιρεία και υπάρχουν μέσα διεθνείς κερδοσκόποι που σύρουν τη χώρα σε επικερδείς για εκείνους δανεισμο</w:t>
      </w:r>
      <w:r>
        <w:rPr>
          <w:rFonts w:eastAsia="Times New Roman"/>
          <w:szCs w:val="24"/>
        </w:rPr>
        <w:t xml:space="preserve">ύς και επαχθή μνημόνια, γιατί η Κυβέρνηση προσφέρει λεφτά σε μία ιδιωτική τράπεζα και γιατί το δημόσιο συμφέρον θα πρέπει να ταυτίζεται με το συμφέρον της Τραπέζης της Ελλάδος; </w:t>
      </w:r>
    </w:p>
    <w:p w14:paraId="4BEE0753" w14:textId="77777777" w:rsidR="00431301" w:rsidRDefault="007E33E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έχετε τον λόγο.</w:t>
      </w:r>
    </w:p>
    <w:p w14:paraId="4BEE0754" w14:textId="77777777" w:rsidR="00431301" w:rsidRDefault="007E33ED">
      <w:pPr>
        <w:spacing w:line="600" w:lineRule="auto"/>
        <w:ind w:firstLine="720"/>
        <w:jc w:val="both"/>
        <w:rPr>
          <w:rFonts w:eastAsia="Times New Roman"/>
          <w:szCs w:val="24"/>
        </w:rPr>
      </w:pPr>
      <w:r>
        <w:rPr>
          <w:rFonts w:eastAsia="Times New Roman"/>
          <w:b/>
          <w:szCs w:val="24"/>
        </w:rPr>
        <w:t>ΓΕΩΡΓΙΟΣ ΧΟΥΛ</w:t>
      </w:r>
      <w:r>
        <w:rPr>
          <w:rFonts w:eastAsia="Times New Roman"/>
          <w:b/>
          <w:szCs w:val="24"/>
        </w:rPr>
        <w:t xml:space="preserve">ΙΑΡΑΚΗΣ (Αναπληρωτής Υπουργός Οικονομικών): </w:t>
      </w:r>
      <w:r>
        <w:rPr>
          <w:rFonts w:eastAsia="Times New Roman"/>
          <w:szCs w:val="24"/>
        </w:rPr>
        <w:t xml:space="preserve">Ευχαριστώ, κύριε Πρόεδρε. </w:t>
      </w:r>
    </w:p>
    <w:p w14:paraId="4BEE0755" w14:textId="77777777" w:rsidR="00431301" w:rsidRDefault="007E33ED">
      <w:pPr>
        <w:spacing w:line="600" w:lineRule="auto"/>
        <w:ind w:firstLine="720"/>
        <w:jc w:val="both"/>
        <w:rPr>
          <w:rFonts w:eastAsia="Times New Roman"/>
          <w:szCs w:val="24"/>
        </w:rPr>
      </w:pPr>
      <w:r>
        <w:rPr>
          <w:rFonts w:eastAsia="Times New Roman"/>
          <w:szCs w:val="24"/>
        </w:rPr>
        <w:lastRenderedPageBreak/>
        <w:t>Κατ’ αρχάς, να πω δύο λόγια για τον σκοπό και τη λειτουργία της Τράπεζας της Ελλάδ</w:t>
      </w:r>
      <w:r>
        <w:rPr>
          <w:rFonts w:eastAsia="Times New Roman"/>
          <w:szCs w:val="24"/>
        </w:rPr>
        <w:t>ο</w:t>
      </w:r>
      <w:r>
        <w:rPr>
          <w:rFonts w:eastAsia="Times New Roman"/>
          <w:szCs w:val="24"/>
        </w:rPr>
        <w:t>ς, για να μην υπάρχουν παρανοήσεις.</w:t>
      </w:r>
    </w:p>
    <w:p w14:paraId="4BEE0756" w14:textId="77777777" w:rsidR="00431301" w:rsidRDefault="007E33ED">
      <w:pPr>
        <w:spacing w:line="600" w:lineRule="auto"/>
        <w:ind w:firstLine="720"/>
        <w:jc w:val="both"/>
        <w:rPr>
          <w:rFonts w:eastAsia="Times New Roman"/>
          <w:szCs w:val="24"/>
        </w:rPr>
      </w:pPr>
      <w:r>
        <w:rPr>
          <w:rFonts w:eastAsia="Times New Roman"/>
          <w:szCs w:val="24"/>
        </w:rPr>
        <w:t xml:space="preserve">Πρώτη προτεραιότητα της Τράπεζας της Ελλάδας, ως μέλος του </w:t>
      </w:r>
      <w:proofErr w:type="spellStart"/>
      <w:r>
        <w:rPr>
          <w:rFonts w:eastAsia="Times New Roman"/>
          <w:szCs w:val="24"/>
        </w:rPr>
        <w:t>ευρωσυσ</w:t>
      </w:r>
      <w:r>
        <w:rPr>
          <w:rFonts w:eastAsia="Times New Roman"/>
          <w:szCs w:val="24"/>
        </w:rPr>
        <w:t>τήματος</w:t>
      </w:r>
      <w:proofErr w:type="spellEnd"/>
      <w:r>
        <w:rPr>
          <w:rFonts w:eastAsia="Times New Roman"/>
          <w:szCs w:val="24"/>
        </w:rPr>
        <w:t xml:space="preserve">, και κάθε άλλης τράπεζας του </w:t>
      </w:r>
      <w:proofErr w:type="spellStart"/>
      <w:r>
        <w:rPr>
          <w:rFonts w:eastAsia="Times New Roman"/>
          <w:szCs w:val="24"/>
        </w:rPr>
        <w:t>ευρωσυστήματος</w:t>
      </w:r>
      <w:proofErr w:type="spellEnd"/>
      <w:r>
        <w:rPr>
          <w:rFonts w:eastAsia="Times New Roman"/>
          <w:szCs w:val="24"/>
        </w:rPr>
        <w:t xml:space="preserve"> είναι η συμβολή στη χάραξη της νομισματικής πολιτικής της ζώνης τους ευρώ, ώστε να διατηρηθεί σταθερό το επίπεδο του πληθωρισμού, κοντά στο ποσοστό του 2%.</w:t>
      </w:r>
    </w:p>
    <w:p w14:paraId="4BEE0757" w14:textId="77777777" w:rsidR="00431301" w:rsidRDefault="007E33ED">
      <w:pPr>
        <w:spacing w:line="600" w:lineRule="auto"/>
        <w:ind w:firstLine="720"/>
        <w:jc w:val="both"/>
        <w:rPr>
          <w:rFonts w:eastAsia="Times New Roman"/>
          <w:szCs w:val="24"/>
        </w:rPr>
      </w:pPr>
      <w:r>
        <w:rPr>
          <w:rFonts w:eastAsia="Times New Roman"/>
          <w:szCs w:val="24"/>
        </w:rPr>
        <w:t>Δεύτερος στόχος είναι η συμβολή στη διατήρηση εν</w:t>
      </w:r>
      <w:r>
        <w:rPr>
          <w:rFonts w:eastAsia="Times New Roman"/>
          <w:szCs w:val="24"/>
        </w:rPr>
        <w:t xml:space="preserve">ός υγιούς εγχώριου τραπεζικού συστήματος. Είναι, αν θέλετε, ο εποπτικός ρόλος της </w:t>
      </w:r>
      <w:r>
        <w:rPr>
          <w:rFonts w:eastAsia="Times New Roman"/>
          <w:szCs w:val="24"/>
        </w:rPr>
        <w:t>τ</w:t>
      </w:r>
      <w:r>
        <w:rPr>
          <w:rFonts w:eastAsia="Times New Roman"/>
          <w:szCs w:val="24"/>
        </w:rPr>
        <w:t xml:space="preserve">ράπεζας.  </w:t>
      </w:r>
    </w:p>
    <w:p w14:paraId="4BEE0758" w14:textId="77777777" w:rsidR="00431301" w:rsidRDefault="007E33ED">
      <w:pPr>
        <w:spacing w:line="600" w:lineRule="auto"/>
        <w:ind w:firstLine="720"/>
        <w:jc w:val="both"/>
        <w:rPr>
          <w:rFonts w:eastAsia="Times New Roman"/>
          <w:szCs w:val="24"/>
        </w:rPr>
      </w:pPr>
      <w:r>
        <w:rPr>
          <w:rFonts w:eastAsia="Times New Roman"/>
          <w:szCs w:val="24"/>
        </w:rPr>
        <w:t xml:space="preserve">Και τρίτος στόχος της </w:t>
      </w:r>
      <w:r>
        <w:rPr>
          <w:rFonts w:eastAsia="Times New Roman"/>
          <w:szCs w:val="24"/>
        </w:rPr>
        <w:t>τ</w:t>
      </w:r>
      <w:r>
        <w:rPr>
          <w:rFonts w:eastAsia="Times New Roman"/>
          <w:szCs w:val="24"/>
        </w:rPr>
        <w:t xml:space="preserve">ράπεζας είναι η παρακολούθηση των κύριων μακροοικονομικών μεγεθών της οικονομίας και ο ρόλος της ως, αν θέλετε, αναλυτή των μεγεθών αυτών, </w:t>
      </w:r>
      <w:r>
        <w:rPr>
          <w:rFonts w:eastAsia="Times New Roman"/>
          <w:szCs w:val="24"/>
        </w:rPr>
        <w:t xml:space="preserve">ώστε να προειδοποιεί </w:t>
      </w:r>
      <w:r>
        <w:rPr>
          <w:rFonts w:eastAsia="Times New Roman"/>
          <w:szCs w:val="24"/>
        </w:rPr>
        <w:lastRenderedPageBreak/>
        <w:t xml:space="preserve">έγκαιρα για ενδεχόμενους κινδύνους και μακροοικονομικούς και χρηματοπιστωτικούς. </w:t>
      </w:r>
    </w:p>
    <w:p w14:paraId="4BEE0759" w14:textId="77777777" w:rsidR="00431301" w:rsidRDefault="007E33ED">
      <w:pPr>
        <w:spacing w:line="600" w:lineRule="auto"/>
        <w:ind w:firstLine="720"/>
        <w:jc w:val="both"/>
        <w:rPr>
          <w:rFonts w:eastAsia="Times New Roman"/>
          <w:szCs w:val="24"/>
        </w:rPr>
      </w:pPr>
      <w:r>
        <w:rPr>
          <w:rFonts w:eastAsia="Times New Roman"/>
          <w:szCs w:val="24"/>
        </w:rPr>
        <w:t>Νομίζω ότι και οι τρεις αυτοί ρόλοι όχι μόνο είναι συμβατοί, αλλά ενισχύουν το δημόσιο συμφέρον. Άρα δεν έχω κα</w:t>
      </w:r>
      <w:r>
        <w:rPr>
          <w:rFonts w:eastAsia="Times New Roman"/>
          <w:szCs w:val="24"/>
        </w:rPr>
        <w:t>μ</w:t>
      </w:r>
      <w:r>
        <w:rPr>
          <w:rFonts w:eastAsia="Times New Roman"/>
          <w:szCs w:val="24"/>
        </w:rPr>
        <w:t>μία αμφιβολία ότι δεν υπάρχει σύγκρουση σ</w:t>
      </w:r>
      <w:r>
        <w:rPr>
          <w:rFonts w:eastAsia="Times New Roman"/>
          <w:szCs w:val="24"/>
        </w:rPr>
        <w:t xml:space="preserve">υμφερόντων. </w:t>
      </w:r>
    </w:p>
    <w:p w14:paraId="4BEE075A" w14:textId="77777777" w:rsidR="00431301" w:rsidRDefault="007E33ED">
      <w:pPr>
        <w:spacing w:line="600" w:lineRule="auto"/>
        <w:ind w:firstLine="720"/>
        <w:jc w:val="both"/>
        <w:rPr>
          <w:rFonts w:eastAsia="Times New Roman"/>
          <w:szCs w:val="24"/>
        </w:rPr>
      </w:pPr>
      <w:r>
        <w:rPr>
          <w:rFonts w:eastAsia="Times New Roman"/>
          <w:szCs w:val="24"/>
        </w:rPr>
        <w:t xml:space="preserve">Να πω μερικά πράγματα τώρα πιο συγκεκριμένα για το θέμα της πληρωμής από την πλευρά του ελληνικού </w:t>
      </w:r>
      <w:r>
        <w:rPr>
          <w:rFonts w:eastAsia="Times New Roman"/>
          <w:szCs w:val="24"/>
        </w:rPr>
        <w:t>δ</w:t>
      </w:r>
      <w:r>
        <w:rPr>
          <w:rFonts w:eastAsia="Times New Roman"/>
          <w:szCs w:val="24"/>
        </w:rPr>
        <w:t>ημοσίου και του Υπουργείου Οικονομικών προς την Τράπεζα της Ελλάδ</w:t>
      </w:r>
      <w:r>
        <w:rPr>
          <w:rFonts w:eastAsia="Times New Roman"/>
          <w:szCs w:val="24"/>
        </w:rPr>
        <w:t>ο</w:t>
      </w:r>
      <w:r>
        <w:rPr>
          <w:rFonts w:eastAsia="Times New Roman"/>
          <w:szCs w:val="24"/>
        </w:rPr>
        <w:t xml:space="preserve">ς για μια σειρά υπηρεσιών που αυτή προσφέρει. </w:t>
      </w:r>
    </w:p>
    <w:p w14:paraId="4BEE075B" w14:textId="77777777" w:rsidR="00431301" w:rsidRDefault="007E33ED">
      <w:pPr>
        <w:spacing w:line="600" w:lineRule="auto"/>
        <w:ind w:firstLine="720"/>
        <w:jc w:val="both"/>
        <w:rPr>
          <w:rFonts w:eastAsia="Times New Roman"/>
          <w:szCs w:val="24"/>
        </w:rPr>
      </w:pPr>
      <w:r>
        <w:rPr>
          <w:rFonts w:eastAsia="Times New Roman"/>
          <w:szCs w:val="24"/>
        </w:rPr>
        <w:t>Πρώτα απ’ όλα, να πω ότι δεν επ</w:t>
      </w:r>
      <w:r>
        <w:rPr>
          <w:rFonts w:eastAsia="Times New Roman"/>
          <w:szCs w:val="24"/>
        </w:rPr>
        <w:t xml:space="preserve">ινοούμε τον τροχό. Η συνεργασία του ελληνικού </w:t>
      </w:r>
      <w:r>
        <w:rPr>
          <w:rFonts w:eastAsia="Times New Roman"/>
          <w:szCs w:val="24"/>
        </w:rPr>
        <w:t>δ</w:t>
      </w:r>
      <w:r>
        <w:rPr>
          <w:rFonts w:eastAsia="Times New Roman"/>
          <w:szCs w:val="24"/>
        </w:rPr>
        <w:t>ημοσίου και του Υπουργείου Οικονομικών με την Τράπεζα της Ελλάδ</w:t>
      </w:r>
      <w:r>
        <w:rPr>
          <w:rFonts w:eastAsia="Times New Roman"/>
          <w:szCs w:val="24"/>
        </w:rPr>
        <w:t>ο</w:t>
      </w:r>
      <w:r>
        <w:rPr>
          <w:rFonts w:eastAsia="Times New Roman"/>
          <w:szCs w:val="24"/>
        </w:rPr>
        <w:t>ς διαρκεί εδώ και δεκαετίες. Εδώ και δεκαετίες, δηλαδή, η Τράπεζα της Ελλάδ</w:t>
      </w:r>
      <w:r>
        <w:rPr>
          <w:rFonts w:eastAsia="Times New Roman"/>
          <w:szCs w:val="24"/>
        </w:rPr>
        <w:t>ο</w:t>
      </w:r>
      <w:r>
        <w:rPr>
          <w:rFonts w:eastAsia="Times New Roman"/>
          <w:szCs w:val="24"/>
        </w:rPr>
        <w:t xml:space="preserve">ς προσφέρει τις υπηρεσίες </w:t>
      </w:r>
      <w:r>
        <w:rPr>
          <w:rFonts w:eastAsia="Times New Roman"/>
          <w:szCs w:val="24"/>
        </w:rPr>
        <w:lastRenderedPageBreak/>
        <w:t xml:space="preserve">του ταμία στο ελληνικό </w:t>
      </w:r>
      <w:r>
        <w:rPr>
          <w:rFonts w:eastAsia="Times New Roman"/>
          <w:szCs w:val="24"/>
        </w:rPr>
        <w:t>δ</w:t>
      </w:r>
      <w:r>
        <w:rPr>
          <w:rFonts w:eastAsia="Times New Roman"/>
          <w:szCs w:val="24"/>
        </w:rPr>
        <w:t xml:space="preserve">ημόσιο, εκτελώντας τις δαπάνες που το ελληνικό </w:t>
      </w:r>
      <w:r>
        <w:rPr>
          <w:rFonts w:eastAsia="Times New Roman"/>
          <w:szCs w:val="24"/>
        </w:rPr>
        <w:t>δ</w:t>
      </w:r>
      <w:r>
        <w:rPr>
          <w:rFonts w:eastAsia="Times New Roman"/>
          <w:szCs w:val="24"/>
        </w:rPr>
        <w:t xml:space="preserve">ημόσιο πρέπει να πραγματοποιήσει έναντι, πράγματι, ενός αντιτίμου που καλύπτει την παροχή της υπηρεσίας αυτής. </w:t>
      </w:r>
    </w:p>
    <w:p w14:paraId="4BEE075C" w14:textId="77777777" w:rsidR="00431301" w:rsidRDefault="007E33ED">
      <w:pPr>
        <w:spacing w:line="600" w:lineRule="auto"/>
        <w:ind w:firstLine="720"/>
        <w:jc w:val="both"/>
        <w:rPr>
          <w:rFonts w:eastAsia="Times New Roman"/>
          <w:szCs w:val="24"/>
        </w:rPr>
      </w:pPr>
      <w:r>
        <w:rPr>
          <w:rFonts w:eastAsia="Times New Roman"/>
          <w:szCs w:val="24"/>
        </w:rPr>
        <w:t xml:space="preserve">Πριν από το 2016, το αντίτιμο αυτό ήταν το 0,05% του ετήσιου συνολικού ύψους των συγκεκριμένων </w:t>
      </w:r>
      <w:r>
        <w:rPr>
          <w:rFonts w:eastAsia="Times New Roman"/>
          <w:szCs w:val="24"/>
        </w:rPr>
        <w:t>δαπανών του τακτικού προϋπολογισμού. Μετά τη σύμβαση που εμείς υπογράψαμε με την Τράπεζα της Ελλάδ</w:t>
      </w:r>
      <w:r>
        <w:rPr>
          <w:rFonts w:eastAsia="Times New Roman"/>
          <w:szCs w:val="24"/>
        </w:rPr>
        <w:t>ο</w:t>
      </w:r>
      <w:r>
        <w:rPr>
          <w:rFonts w:eastAsia="Times New Roman"/>
          <w:szCs w:val="24"/>
        </w:rPr>
        <w:t xml:space="preserve">ς το 2016, το ποσοστό αυτό μειώνεται κατά 40% και πάει στο 0,033%. </w:t>
      </w:r>
    </w:p>
    <w:p w14:paraId="4BEE075D" w14:textId="77777777" w:rsidR="00431301" w:rsidRDefault="007E33ED">
      <w:pPr>
        <w:spacing w:line="600" w:lineRule="auto"/>
        <w:ind w:firstLine="720"/>
        <w:jc w:val="both"/>
        <w:rPr>
          <w:rFonts w:eastAsia="Times New Roman"/>
          <w:szCs w:val="24"/>
        </w:rPr>
      </w:pPr>
      <w:r>
        <w:rPr>
          <w:rFonts w:eastAsia="Times New Roman"/>
          <w:szCs w:val="24"/>
        </w:rPr>
        <w:t>Αντίστοιχα, για τις δημόσιες επενδύσεις η προηγούμενη σύμβαση προέβλεπε αντίτιμο 0,05% το</w:t>
      </w:r>
      <w:r>
        <w:rPr>
          <w:rFonts w:eastAsia="Times New Roman"/>
          <w:szCs w:val="24"/>
        </w:rPr>
        <w:t>υ προγράμματος δημοσίων επενδύσεων και των δαπανών που εκτελούνται από την Τράπεζα της Ελλάδ</w:t>
      </w:r>
      <w:r>
        <w:rPr>
          <w:rFonts w:eastAsia="Times New Roman"/>
          <w:szCs w:val="24"/>
        </w:rPr>
        <w:t>ο</w:t>
      </w:r>
      <w:r>
        <w:rPr>
          <w:rFonts w:eastAsia="Times New Roman"/>
          <w:szCs w:val="24"/>
        </w:rPr>
        <w:t xml:space="preserve">ς στα πλαίσια αυτά. Με τη νέα σύμβαση το ποσοστό είναι στο 0,03%, μείωση μεγαλύτερη του 40%. </w:t>
      </w:r>
    </w:p>
    <w:p w14:paraId="4BEE075E"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lastRenderedPageBreak/>
        <w:t>Και στις δύο περιπτώσεις, λοιπόν, η νέα σύμβαση ενισχύει τα συμφέροντ</w:t>
      </w:r>
      <w:r>
        <w:rPr>
          <w:rFonts w:eastAsia="Times New Roman" w:cs="Times New Roman"/>
          <w:szCs w:val="24"/>
        </w:rPr>
        <w:t xml:space="preserve">α του ελληνικού δημοσίου. Πιο συγκεκριμένα, για να μιλήσω με νούμερα, για τα έτη 2016-17 η αποζημίωση του ελληνικού δημοσίου προς την </w:t>
      </w:r>
      <w:r>
        <w:rPr>
          <w:rFonts w:eastAsia="Times New Roman" w:cs="Times New Roman"/>
          <w:szCs w:val="24"/>
        </w:rPr>
        <w:t>τ</w:t>
      </w:r>
      <w:r>
        <w:rPr>
          <w:rFonts w:eastAsia="Times New Roman" w:cs="Times New Roman"/>
          <w:szCs w:val="24"/>
        </w:rPr>
        <w:t>ράπεζα για τις υπηρεσίες που αυτή προσφέρει –και εάν δεν τις προσέφερε η Τράπεζα της Ελλά</w:t>
      </w:r>
      <w:r>
        <w:rPr>
          <w:rFonts w:eastAsia="Times New Roman" w:cs="Times New Roman"/>
          <w:szCs w:val="24"/>
        </w:rPr>
        <w:t>δο</w:t>
      </w:r>
      <w:r>
        <w:rPr>
          <w:rFonts w:eastAsia="Times New Roman" w:cs="Times New Roman"/>
          <w:szCs w:val="24"/>
        </w:rPr>
        <w:t>ς, κάποιος άλλος θα τις προσέφ</w:t>
      </w:r>
      <w:r>
        <w:rPr>
          <w:rFonts w:eastAsia="Times New Roman" w:cs="Times New Roman"/>
          <w:szCs w:val="24"/>
        </w:rPr>
        <w:t>ερε- κόστισαν 24 εκατομμύρια και 23 εκατομμύρια αντιστοίχως.</w:t>
      </w:r>
    </w:p>
    <w:p w14:paraId="4BEE075F"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Ας δούμε τι γινόταν πριν, δηλαδή, τα χρόνια από το 2011 έως 2015. Επαναλαμβάνω ότι το 2016 και το 2017 ήταν 24 εκατομμύρια και 23 εκατομμύρια αντιστοίχως. Το 2011 ήταν 34 εκατομμύρια, το 2012 ήτα</w:t>
      </w:r>
      <w:r>
        <w:rPr>
          <w:rFonts w:eastAsia="Times New Roman" w:cs="Times New Roman"/>
          <w:szCs w:val="24"/>
        </w:rPr>
        <w:t>ν 35 εκατομμύρια, το 2013 ήταν 36 εκατομμύρια, το 2014 ήταν 34 εκατομμύρια και το 2015 ήταν 32 εκατομμύρια ευρώ αντι</w:t>
      </w:r>
      <w:r>
        <w:rPr>
          <w:rFonts w:eastAsia="Times New Roman" w:cs="Times New Roman"/>
          <w:szCs w:val="24"/>
        </w:rPr>
        <w:lastRenderedPageBreak/>
        <w:t>στοίχως. Η σύμβαση, λοιπόν, δεν επιδείνωσε, αλλά βελτίωσε σημαντικά το κόστος που έχει η υπηρεσία αυτή για το ελληνικό δημόσιο και κατά συνέ</w:t>
      </w:r>
      <w:r>
        <w:rPr>
          <w:rFonts w:eastAsia="Times New Roman" w:cs="Times New Roman"/>
          <w:szCs w:val="24"/>
        </w:rPr>
        <w:t>πεια είναι πράγματι προς όφελος του ελληνικού δημοσίου.</w:t>
      </w:r>
    </w:p>
    <w:p w14:paraId="4BEE0760" w14:textId="77777777" w:rsidR="00431301" w:rsidRDefault="007E33ED">
      <w:pPr>
        <w:spacing w:line="600" w:lineRule="auto"/>
        <w:ind w:firstLine="720"/>
        <w:jc w:val="both"/>
        <w:rPr>
          <w:rFonts w:eastAsia="Times New Roman" w:cs="Times New Roman"/>
          <w:szCs w:val="24"/>
        </w:rPr>
      </w:pPr>
      <w:r>
        <w:rPr>
          <w:rFonts w:eastAsia="Times New Roman" w:cs="Times New Roman"/>
          <w:szCs w:val="24"/>
        </w:rPr>
        <w:t>Ευχαριστώ.</w:t>
      </w:r>
    </w:p>
    <w:p w14:paraId="4BEE0761" w14:textId="77777777" w:rsidR="00431301" w:rsidRDefault="007E33ED">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Τον λόγο έχει ο κ. Παππάς για τη δευτερολογία του.</w:t>
      </w:r>
    </w:p>
    <w:p w14:paraId="4BEE0762" w14:textId="77777777" w:rsidR="00431301" w:rsidRDefault="007E33ED">
      <w:pPr>
        <w:spacing w:line="600" w:lineRule="auto"/>
        <w:ind w:firstLine="720"/>
        <w:jc w:val="both"/>
        <w:rPr>
          <w:rFonts w:eastAsia="Times New Roman"/>
          <w:bCs/>
          <w:szCs w:val="24"/>
        </w:rPr>
      </w:pPr>
      <w:r>
        <w:rPr>
          <w:rFonts w:eastAsia="Times New Roman"/>
          <w:b/>
          <w:bCs/>
          <w:szCs w:val="24"/>
        </w:rPr>
        <w:t xml:space="preserve">ΧΡΗΣΤΟΣ ΠΑΠΠΑΣ: </w:t>
      </w:r>
      <w:r>
        <w:rPr>
          <w:rFonts w:eastAsia="Times New Roman"/>
          <w:bCs/>
          <w:szCs w:val="24"/>
        </w:rPr>
        <w:t xml:space="preserve">Κύριε </w:t>
      </w:r>
      <w:proofErr w:type="spellStart"/>
      <w:r>
        <w:rPr>
          <w:rFonts w:eastAsia="Times New Roman"/>
          <w:bCs/>
          <w:szCs w:val="24"/>
        </w:rPr>
        <w:t>Χουλιαράκη</w:t>
      </w:r>
      <w:proofErr w:type="spellEnd"/>
      <w:r>
        <w:rPr>
          <w:rFonts w:eastAsia="Times New Roman"/>
          <w:bCs/>
          <w:szCs w:val="24"/>
        </w:rPr>
        <w:t xml:space="preserve">, είστε ένας τεχνοκράτης ο οποίος υπηρετεί μια </w:t>
      </w:r>
      <w:proofErr w:type="spellStart"/>
      <w:r>
        <w:rPr>
          <w:rFonts w:eastAsia="Times New Roman"/>
          <w:bCs/>
          <w:szCs w:val="24"/>
        </w:rPr>
        <w:t>μνημονιακή</w:t>
      </w:r>
      <w:proofErr w:type="spellEnd"/>
      <w:r>
        <w:rPr>
          <w:rFonts w:eastAsia="Times New Roman"/>
          <w:bCs/>
          <w:szCs w:val="24"/>
        </w:rPr>
        <w:t xml:space="preserve"> Κυβέρνηση. Και</w:t>
      </w:r>
      <w:r>
        <w:rPr>
          <w:rFonts w:eastAsia="Times New Roman"/>
          <w:bCs/>
          <w:szCs w:val="24"/>
        </w:rPr>
        <w:t xml:space="preserve"> διαπιστώνω ότι έχετε και πολιτικό λόγο. Είστε, δηλαδή, προπαγανδιστής. Και εκφέρεται έναν λόγο που λέγεται «η τακτική της μισής αλήθειας».</w:t>
      </w:r>
    </w:p>
    <w:p w14:paraId="4BEE0763" w14:textId="77777777" w:rsidR="00431301" w:rsidRDefault="007E33ED">
      <w:pPr>
        <w:spacing w:line="600" w:lineRule="auto"/>
        <w:ind w:firstLine="720"/>
        <w:jc w:val="both"/>
        <w:rPr>
          <w:rFonts w:eastAsia="Times New Roman"/>
          <w:bCs/>
          <w:szCs w:val="24"/>
        </w:rPr>
      </w:pPr>
      <w:r>
        <w:rPr>
          <w:rFonts w:eastAsia="Times New Roman"/>
          <w:bCs/>
          <w:szCs w:val="24"/>
        </w:rPr>
        <w:lastRenderedPageBreak/>
        <w:t>Δεν μας τα είπατε όλα, δυστυχώς. Δεν μας είπατε ότι ενώ πολύς κόσμος πιστεύει πως η Τράπεζα της Ελλάδος είναι μια επ</w:t>
      </w:r>
      <w:r>
        <w:rPr>
          <w:rFonts w:eastAsia="Times New Roman"/>
          <w:bCs/>
          <w:szCs w:val="24"/>
        </w:rPr>
        <w:t>ιχείρηση κρατική, δηλαδή, δουλεύει για τα κρατικά συμφέροντα, είναι στην πραγματικότητα μία εντελώς ιδιωτική, πολυμετοχική επιχείρηση που διανέμει κέρδη στους μετόχους της. Δεν καταβάλλει κανέναν φόρο. Είναι Α</w:t>
      </w:r>
      <w:r>
        <w:rPr>
          <w:rFonts w:eastAsia="Times New Roman"/>
          <w:bCs/>
          <w:szCs w:val="24"/>
        </w:rPr>
        <w:t>.</w:t>
      </w:r>
      <w:r>
        <w:rPr>
          <w:rFonts w:eastAsia="Times New Roman"/>
          <w:bCs/>
          <w:szCs w:val="24"/>
        </w:rPr>
        <w:t>Ε</w:t>
      </w:r>
      <w:r>
        <w:rPr>
          <w:rFonts w:eastAsia="Times New Roman"/>
          <w:bCs/>
          <w:szCs w:val="24"/>
        </w:rPr>
        <w:t>.</w:t>
      </w:r>
      <w:r>
        <w:rPr>
          <w:rFonts w:eastAsia="Times New Roman"/>
          <w:bCs/>
          <w:szCs w:val="24"/>
        </w:rPr>
        <w:t>, αλλά έχει απόλυτα προνόμια έναντι οποιασδή</w:t>
      </w:r>
      <w:r>
        <w:rPr>
          <w:rFonts w:eastAsia="Times New Roman"/>
          <w:bCs/>
          <w:szCs w:val="24"/>
        </w:rPr>
        <w:t>ποτε άλλης Α</w:t>
      </w:r>
      <w:r>
        <w:rPr>
          <w:rFonts w:eastAsia="Times New Roman"/>
          <w:bCs/>
          <w:szCs w:val="24"/>
        </w:rPr>
        <w:t>.</w:t>
      </w:r>
      <w:r>
        <w:rPr>
          <w:rFonts w:eastAsia="Times New Roman"/>
          <w:bCs/>
          <w:szCs w:val="24"/>
        </w:rPr>
        <w:t>Ε</w:t>
      </w:r>
      <w:r>
        <w:rPr>
          <w:rFonts w:eastAsia="Times New Roman"/>
          <w:bCs/>
          <w:szCs w:val="24"/>
        </w:rPr>
        <w:t>.</w:t>
      </w:r>
      <w:r>
        <w:rPr>
          <w:rFonts w:eastAsia="Times New Roman"/>
          <w:bCs/>
          <w:szCs w:val="24"/>
        </w:rPr>
        <w:t xml:space="preserve"> της Ελλάδ</w:t>
      </w:r>
      <w:r>
        <w:rPr>
          <w:rFonts w:eastAsia="Times New Roman"/>
          <w:bCs/>
          <w:szCs w:val="24"/>
        </w:rPr>
        <w:t>α</w:t>
      </w:r>
      <w:r>
        <w:rPr>
          <w:rFonts w:eastAsia="Times New Roman"/>
          <w:bCs/>
          <w:szCs w:val="24"/>
        </w:rPr>
        <w:t>ς. Με λίγα λόγια, το κράτος έχει δώσει στην Τράπεζα της Ελλάδος μια απόλυτη φοροαπαλλαγή.</w:t>
      </w:r>
    </w:p>
    <w:p w14:paraId="4BEE0764" w14:textId="77777777" w:rsidR="00431301" w:rsidRDefault="007E33ED">
      <w:pPr>
        <w:spacing w:line="600" w:lineRule="auto"/>
        <w:ind w:firstLine="720"/>
        <w:jc w:val="both"/>
        <w:rPr>
          <w:rFonts w:eastAsia="Times New Roman"/>
          <w:bCs/>
          <w:szCs w:val="24"/>
        </w:rPr>
      </w:pPr>
      <w:r>
        <w:rPr>
          <w:rFonts w:eastAsia="Times New Roman"/>
          <w:bCs/>
          <w:szCs w:val="24"/>
        </w:rPr>
        <w:t>Επίσης, αυτό που γνωρίζει ο κόσμος, αλλά κανείς δεν τολμά να ομολογήσει είναι ότι αυτή η τράπεζα ανήκει σε ξένα καπιταλιστικά συμφέροντα, σε</w:t>
      </w:r>
      <w:r>
        <w:rPr>
          <w:rFonts w:eastAsia="Times New Roman"/>
          <w:bCs/>
          <w:szCs w:val="24"/>
        </w:rPr>
        <w:t xml:space="preserve"> ξένα τοκογλυφικά συμφέροντα. Ουσιαστικά -και όχι τώρα, αλλά εδώ και πάρα πολλές δεκαετίες- ανήκει στην οικογένεια </w:t>
      </w:r>
      <w:r>
        <w:rPr>
          <w:rFonts w:eastAsia="Times New Roman"/>
          <w:bCs/>
          <w:szCs w:val="24"/>
          <w:lang w:val="en-US"/>
        </w:rPr>
        <w:t>Rothschild</w:t>
      </w:r>
      <w:r>
        <w:rPr>
          <w:rFonts w:eastAsia="Times New Roman"/>
          <w:bCs/>
          <w:szCs w:val="24"/>
        </w:rPr>
        <w:t xml:space="preserve">. Εάν σας λέγανε Γιάννη και όχι Γιώργο, τότε θα ταίριαζε </w:t>
      </w:r>
      <w:r>
        <w:rPr>
          <w:rFonts w:eastAsia="Times New Roman"/>
          <w:bCs/>
          <w:szCs w:val="24"/>
        </w:rPr>
        <w:lastRenderedPageBreak/>
        <w:t xml:space="preserve">απόλυτα το «Γιάννης κερνά και Γιάννης πίνει», με τον κ. Γιάννη Στουρνάρα. </w:t>
      </w:r>
    </w:p>
    <w:p w14:paraId="4BEE0765" w14:textId="77777777" w:rsidR="00431301" w:rsidRDefault="007E33ED">
      <w:pPr>
        <w:spacing w:line="600" w:lineRule="auto"/>
        <w:ind w:firstLine="720"/>
        <w:jc w:val="both"/>
        <w:rPr>
          <w:rFonts w:eastAsia="Times New Roman"/>
          <w:bCs/>
          <w:szCs w:val="24"/>
        </w:rPr>
      </w:pPr>
      <w:r>
        <w:rPr>
          <w:rFonts w:eastAsia="Times New Roman"/>
          <w:bCs/>
          <w:szCs w:val="24"/>
        </w:rPr>
        <w:t xml:space="preserve">Ο δικός σας Βουλευτής, ο κ. </w:t>
      </w:r>
      <w:proofErr w:type="spellStart"/>
      <w:r>
        <w:rPr>
          <w:rFonts w:eastAsia="Times New Roman"/>
          <w:bCs/>
          <w:szCs w:val="24"/>
        </w:rPr>
        <w:t>Μιχελογιαννάκης</w:t>
      </w:r>
      <w:proofErr w:type="spellEnd"/>
      <w:r>
        <w:rPr>
          <w:rFonts w:eastAsia="Times New Roman"/>
          <w:bCs/>
          <w:szCs w:val="24"/>
        </w:rPr>
        <w:t>, είχε στείλει επιστολή στον κ. Στουρνάρα τον Μάιο του 2015 και αφού έλεγε όλο το ιστορικό και πώς καθιερώθηκε, με ποιο ΦΕΚ το 1927 η Τράπεζα της Ελλάδος, ρωτούσε τον κ. Στουρνάρα ποιον υπηρετεί η Τράπεζα της Ελλ</w:t>
      </w:r>
      <w:r>
        <w:rPr>
          <w:rFonts w:eastAsia="Times New Roman"/>
          <w:bCs/>
          <w:szCs w:val="24"/>
        </w:rPr>
        <w:t xml:space="preserve">άδος και  αν λειτουργεί ως ταμίας ή εντολοδόχος του δημοσίου ή αν ανήκει σε ιδιωτικά κεφάλαια και χέρια. </w:t>
      </w:r>
    </w:p>
    <w:p w14:paraId="4BEE0766" w14:textId="77777777" w:rsidR="00431301" w:rsidRDefault="007E33ED">
      <w:pPr>
        <w:spacing w:line="600" w:lineRule="auto"/>
        <w:ind w:firstLine="720"/>
        <w:jc w:val="both"/>
        <w:rPr>
          <w:rFonts w:eastAsia="Times New Roman"/>
          <w:bCs/>
          <w:szCs w:val="24"/>
        </w:rPr>
      </w:pPr>
      <w:r>
        <w:rPr>
          <w:rFonts w:eastAsia="Times New Roman"/>
          <w:bCs/>
          <w:szCs w:val="24"/>
        </w:rPr>
        <w:t xml:space="preserve">Λέει ο κ. </w:t>
      </w:r>
      <w:proofErr w:type="spellStart"/>
      <w:r>
        <w:rPr>
          <w:rFonts w:eastAsia="Times New Roman"/>
          <w:bCs/>
          <w:szCs w:val="24"/>
        </w:rPr>
        <w:t>Μιχελογιαννάκης</w:t>
      </w:r>
      <w:proofErr w:type="spellEnd"/>
      <w:r>
        <w:rPr>
          <w:rFonts w:eastAsia="Times New Roman"/>
          <w:bCs/>
          <w:szCs w:val="24"/>
        </w:rPr>
        <w:t>: «Επειδή είναι λυπηρό, εάν όχι αντεθνικό να μην γνωρίζουμε το μετοχολόγιο της Τράπεζας της Ελλάδος, παρακαλώ όπως με ενημερώ</w:t>
      </w:r>
      <w:r>
        <w:rPr>
          <w:rFonts w:eastAsia="Times New Roman"/>
          <w:bCs/>
          <w:szCs w:val="24"/>
        </w:rPr>
        <w:t xml:space="preserve">σετε επαρκώς. Ιωάννης </w:t>
      </w:r>
      <w:proofErr w:type="spellStart"/>
      <w:r>
        <w:rPr>
          <w:rFonts w:eastAsia="Times New Roman"/>
          <w:bCs/>
          <w:szCs w:val="24"/>
        </w:rPr>
        <w:t>Μιχελογιαννάκης</w:t>
      </w:r>
      <w:proofErr w:type="spellEnd"/>
      <w:r>
        <w:rPr>
          <w:rFonts w:eastAsia="Times New Roman"/>
          <w:bCs/>
          <w:szCs w:val="24"/>
        </w:rPr>
        <w:t>, Βουλευτής ΣΥΡΙΖΑ, 15 Μαΐου 2015».</w:t>
      </w:r>
    </w:p>
    <w:p w14:paraId="4BEE0767" w14:textId="77777777" w:rsidR="00431301" w:rsidRDefault="007E33ED">
      <w:pPr>
        <w:spacing w:line="600" w:lineRule="auto"/>
        <w:ind w:firstLine="720"/>
        <w:jc w:val="both"/>
        <w:rPr>
          <w:rFonts w:eastAsia="Times New Roman"/>
          <w:bCs/>
          <w:szCs w:val="24"/>
        </w:rPr>
      </w:pPr>
      <w:r>
        <w:rPr>
          <w:rFonts w:eastAsia="Times New Roman"/>
          <w:bCs/>
          <w:szCs w:val="24"/>
        </w:rPr>
        <w:lastRenderedPageBreak/>
        <w:t>Το ίδιο ερώτημα έθεσα και εγώ στην Αίθουσα της Γερουσίας στον κ. Στουρνάρα, σε επίσκεψη που έκανε στην Βουλή των Ελλήνων, για να μην λάβω ποτέ απάντηση.</w:t>
      </w:r>
    </w:p>
    <w:p w14:paraId="4BEE0768" w14:textId="77777777" w:rsidR="00431301" w:rsidRDefault="007E33ED">
      <w:pPr>
        <w:spacing w:line="600" w:lineRule="auto"/>
        <w:ind w:firstLine="720"/>
        <w:jc w:val="both"/>
        <w:rPr>
          <w:rFonts w:eastAsia="Times New Roman"/>
          <w:bCs/>
          <w:szCs w:val="24"/>
        </w:rPr>
      </w:pPr>
      <w:r>
        <w:rPr>
          <w:rFonts w:eastAsia="Times New Roman"/>
          <w:bCs/>
          <w:szCs w:val="24"/>
        </w:rPr>
        <w:t>Επιτέλους θα μάθουμε τι συμβαί</w:t>
      </w:r>
      <w:r>
        <w:rPr>
          <w:rFonts w:eastAsia="Times New Roman"/>
          <w:bCs/>
          <w:szCs w:val="24"/>
        </w:rPr>
        <w:t xml:space="preserve">νει στην </w:t>
      </w:r>
      <w:r>
        <w:rPr>
          <w:rFonts w:eastAsia="Times New Roman"/>
          <w:bCs/>
          <w:szCs w:val="24"/>
        </w:rPr>
        <w:t>τ</w:t>
      </w:r>
      <w:r>
        <w:rPr>
          <w:rFonts w:eastAsia="Times New Roman"/>
          <w:bCs/>
          <w:szCs w:val="24"/>
        </w:rPr>
        <w:t xml:space="preserve">ράπεζα, η οποία τσαλαπατάει κυριολεκτικά τους Έλληνες; Σε ποιον ανήκει αυτή η </w:t>
      </w:r>
      <w:r>
        <w:rPr>
          <w:rFonts w:eastAsia="Times New Roman"/>
          <w:bCs/>
          <w:szCs w:val="24"/>
        </w:rPr>
        <w:t>τ</w:t>
      </w:r>
      <w:r>
        <w:rPr>
          <w:rFonts w:eastAsia="Times New Roman"/>
          <w:bCs/>
          <w:szCs w:val="24"/>
        </w:rPr>
        <w:t xml:space="preserve">ράπεζα και ποια συμφέροντα υπηρετεί; </w:t>
      </w:r>
    </w:p>
    <w:p w14:paraId="4BEE0769" w14:textId="77777777" w:rsidR="00431301" w:rsidRDefault="007E33ED">
      <w:pPr>
        <w:spacing w:line="600" w:lineRule="auto"/>
        <w:ind w:firstLine="720"/>
        <w:jc w:val="both"/>
        <w:rPr>
          <w:rFonts w:eastAsia="Times New Roman"/>
          <w:bCs/>
          <w:szCs w:val="24"/>
        </w:rPr>
      </w:pPr>
      <w:r>
        <w:rPr>
          <w:rFonts w:eastAsia="Times New Roman"/>
          <w:bCs/>
          <w:szCs w:val="24"/>
        </w:rPr>
        <w:t>Αυτό είναι τώρα ρητορική ερώτηση. Διότι, και ο κ. Στουρνάρας, -αυτός που έχει πολύ κοντή μνήμη, δεν θυμάται διάφορα πράγματα με τ</w:t>
      </w:r>
      <w:r>
        <w:rPr>
          <w:rFonts w:eastAsia="Times New Roman"/>
          <w:bCs/>
          <w:szCs w:val="24"/>
        </w:rPr>
        <w:t xml:space="preserve">ις υποθέσεις του- και η Κυβέρνηση κατ’ </w:t>
      </w:r>
      <w:proofErr w:type="spellStart"/>
      <w:r>
        <w:rPr>
          <w:rFonts w:eastAsia="Times New Roman"/>
          <w:bCs/>
          <w:szCs w:val="24"/>
        </w:rPr>
        <w:t>ουσίαν</w:t>
      </w:r>
      <w:proofErr w:type="spellEnd"/>
      <w:r>
        <w:rPr>
          <w:rFonts w:eastAsia="Times New Roman"/>
          <w:bCs/>
          <w:szCs w:val="24"/>
        </w:rPr>
        <w:t xml:space="preserve"> υπηρετείτε τα ίδια αφεντικά. Λέγεστε κατ’ όνομα </w:t>
      </w:r>
      <w:r>
        <w:rPr>
          <w:rFonts w:eastAsia="Times New Roman"/>
          <w:bCs/>
          <w:szCs w:val="24"/>
        </w:rPr>
        <w:t>α</w:t>
      </w:r>
      <w:r>
        <w:rPr>
          <w:rFonts w:eastAsia="Times New Roman"/>
          <w:bCs/>
          <w:szCs w:val="24"/>
        </w:rPr>
        <w:t xml:space="preserve">ριστεροί, αλλά κατ’ </w:t>
      </w:r>
      <w:proofErr w:type="spellStart"/>
      <w:r>
        <w:rPr>
          <w:rFonts w:eastAsia="Times New Roman"/>
          <w:bCs/>
          <w:szCs w:val="24"/>
        </w:rPr>
        <w:t>ουσίαν</w:t>
      </w:r>
      <w:proofErr w:type="spellEnd"/>
      <w:r>
        <w:rPr>
          <w:rFonts w:eastAsia="Times New Roman"/>
          <w:bCs/>
          <w:szCs w:val="24"/>
        </w:rPr>
        <w:t xml:space="preserve"> είστε οι καλύτεροι εκπρόσωποι του διεθνούς κεφαλαίου.</w:t>
      </w:r>
    </w:p>
    <w:p w14:paraId="4BEE076A"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Υπουργέ, έχετε τον λόγο για τη </w:t>
      </w:r>
      <w:r>
        <w:rPr>
          <w:rFonts w:eastAsia="Times New Roman" w:cs="Times New Roman"/>
          <w:szCs w:val="24"/>
        </w:rPr>
        <w:t>δευτερολογία σας.</w:t>
      </w:r>
    </w:p>
    <w:p w14:paraId="4BEE076B"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ΓΕΩΡΓΙΟΣ ΧΟΥΛΙΑΡΑΚΗΣ (Αναπληρωτής Υπουργός Οικονομικών):</w:t>
      </w:r>
      <w:r>
        <w:rPr>
          <w:rFonts w:eastAsia="Times New Roman" w:cs="Times New Roman"/>
          <w:szCs w:val="24"/>
        </w:rPr>
        <w:t xml:space="preserve"> Ευχαριστώ, κύριε Πρόεδρε.</w:t>
      </w:r>
    </w:p>
    <w:p w14:paraId="4BEE076C"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πρόκειται να απαντήσω σε αστειότητες, σε επιχειρήματα για το ιδιοκτησιακό καθεστώς της </w:t>
      </w:r>
      <w:r>
        <w:rPr>
          <w:rFonts w:eastAsia="Times New Roman" w:cs="Times New Roman"/>
          <w:szCs w:val="24"/>
        </w:rPr>
        <w:t>τ</w:t>
      </w:r>
      <w:r>
        <w:rPr>
          <w:rFonts w:eastAsia="Times New Roman" w:cs="Times New Roman"/>
          <w:szCs w:val="24"/>
        </w:rPr>
        <w:t xml:space="preserve">ράπεζας και για τη δήθεν συμμετοχή της </w:t>
      </w:r>
      <w:proofErr w:type="spellStart"/>
      <w:r>
        <w:rPr>
          <w:rFonts w:eastAsia="Times New Roman" w:cs="Times New Roman"/>
          <w:szCs w:val="24"/>
        </w:rPr>
        <w:t>Rothschild</w:t>
      </w:r>
      <w:proofErr w:type="spellEnd"/>
      <w:r>
        <w:rPr>
          <w:rFonts w:eastAsia="Times New Roman" w:cs="Times New Roman"/>
          <w:szCs w:val="24"/>
        </w:rPr>
        <w:t xml:space="preserve"> εκεί. </w:t>
      </w:r>
    </w:p>
    <w:p w14:paraId="4BEE076D"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Θέλω ν</w:t>
      </w:r>
      <w:r>
        <w:rPr>
          <w:rFonts w:eastAsia="Times New Roman" w:cs="Times New Roman"/>
          <w:szCs w:val="24"/>
        </w:rPr>
        <w:t xml:space="preserve">α πω δυο πράγματα, όμως, που νομίζω </w:t>
      </w:r>
      <w:r>
        <w:rPr>
          <w:rFonts w:eastAsia="Times New Roman"/>
          <w:bCs/>
          <w:shd w:val="clear" w:color="auto" w:fill="FFFFFF"/>
        </w:rPr>
        <w:t>ότι</w:t>
      </w:r>
      <w:r>
        <w:rPr>
          <w:rFonts w:eastAsia="Times New Roman" w:cs="Times New Roman"/>
          <w:szCs w:val="24"/>
        </w:rPr>
        <w:t xml:space="preserve"> απαντούν στη δευτερολογία του κ. Πα</w:t>
      </w:r>
      <w:r>
        <w:rPr>
          <w:rFonts w:eastAsia="Times New Roman" w:cs="Times New Roman"/>
          <w:szCs w:val="24"/>
        </w:rPr>
        <w:t>π</w:t>
      </w:r>
      <w:r>
        <w:rPr>
          <w:rFonts w:eastAsia="Times New Roman" w:cs="Times New Roman"/>
          <w:szCs w:val="24"/>
        </w:rPr>
        <w:t>πά.</w:t>
      </w:r>
    </w:p>
    <w:p w14:paraId="4BEE076E"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Πρώτον, το ελληνικό δημόσιο συμμετέχει με υψηλό ποσοστό στο μετοχικό κεφάλαιο της Τράπεζας της Ελλάδος, πράγμα που δεν σημαίνει ότι δεν έχει την υποχρέωση να πληρώνει για τις υ</w:t>
      </w:r>
      <w:r>
        <w:rPr>
          <w:rFonts w:eastAsia="Times New Roman" w:cs="Times New Roman"/>
          <w:szCs w:val="24"/>
        </w:rPr>
        <w:t xml:space="preserve">πηρεσίες που αγοράζει. Το </w:t>
      </w:r>
      <w:r>
        <w:rPr>
          <w:rFonts w:eastAsia="Times New Roman"/>
          <w:bCs/>
        </w:rPr>
        <w:t>κά</w:t>
      </w:r>
      <w:r>
        <w:rPr>
          <w:rFonts w:eastAsia="Times New Roman" w:cs="Times New Roman"/>
          <w:szCs w:val="24"/>
        </w:rPr>
        <w:t xml:space="preserve">νει ακριβώς με τον ίδιο τρόπο </w:t>
      </w:r>
      <w:r>
        <w:rPr>
          <w:rFonts w:eastAsia="Times New Roman" w:cs="Times New Roman"/>
          <w:bCs/>
          <w:shd w:val="clear" w:color="auto" w:fill="FFFFFF"/>
        </w:rPr>
        <w:t>που</w:t>
      </w:r>
      <w:r>
        <w:rPr>
          <w:rFonts w:eastAsia="Times New Roman" w:cs="Times New Roman"/>
          <w:szCs w:val="24"/>
        </w:rPr>
        <w:t xml:space="preserve"> αγο</w:t>
      </w:r>
      <w:r>
        <w:rPr>
          <w:rFonts w:eastAsia="Times New Roman" w:cs="Times New Roman"/>
          <w:szCs w:val="24"/>
        </w:rPr>
        <w:lastRenderedPageBreak/>
        <w:t xml:space="preserve">ράζει ρεύμα από τη ΔΕΗ. Και στη ΔΕΗ συμμετέχει, αλλά η κατανάλωση ρεύματος από τα Υπουργεία και τη Γενική Κυβέρνηση πληρώνεται. </w:t>
      </w:r>
    </w:p>
    <w:p w14:paraId="4BEE076F"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Δεύτερον, από τη συμμετοχή του στο μετοχικό κεφάλαιο της τράπε</w:t>
      </w:r>
      <w:r>
        <w:rPr>
          <w:rFonts w:eastAsia="Times New Roman" w:cs="Times New Roman"/>
          <w:szCs w:val="24"/>
        </w:rPr>
        <w:t xml:space="preserve">ζας το ελληνικό δημόσιο κερδίζει και κερδίζει πολλά. Αναφέραμε πριν τα ποσά που πρέπει να καταβάλουν για την υπηρεσία που σωστά καταβάλλει η Τράπεζα της Ελλάδος, ήτοι 24.000.000 ευρώ και 23.000.000 ευρώ αντίστοιχα το 2016 και το 2017. </w:t>
      </w:r>
    </w:p>
    <w:p w14:paraId="4BEE0770"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Τα ίδια έτη, το 2016</w:t>
      </w:r>
      <w:r>
        <w:rPr>
          <w:rFonts w:eastAsia="Times New Roman" w:cs="Times New Roman"/>
          <w:szCs w:val="24"/>
        </w:rPr>
        <w:t xml:space="preserve"> και το 2017, τα έσοδα του ελληνικού δημοσίου από τις δραστηριότητες της </w:t>
      </w:r>
      <w:r>
        <w:rPr>
          <w:rFonts w:eastAsia="Times New Roman" w:cs="Times New Roman"/>
          <w:szCs w:val="24"/>
        </w:rPr>
        <w:t>τ</w:t>
      </w:r>
      <w:r>
        <w:rPr>
          <w:rFonts w:eastAsia="Times New Roman" w:cs="Times New Roman"/>
          <w:szCs w:val="24"/>
        </w:rPr>
        <w:t xml:space="preserve">ράπεζας -ακούστε το γιατί έχει σημασία- το 2016 ανήλθαν σε 1.079.000.000 ευρώ. Εμείς καταβάλλαμε 24.000.000 ευρώ μόνο. Αυτά είναι έσοδα του </w:t>
      </w:r>
      <w:r>
        <w:rPr>
          <w:rFonts w:eastAsia="Times New Roman" w:cs="Times New Roman"/>
          <w:szCs w:val="24"/>
        </w:rPr>
        <w:t>τ</w:t>
      </w:r>
      <w:r>
        <w:rPr>
          <w:rFonts w:eastAsia="Times New Roman" w:cs="Times New Roman"/>
          <w:szCs w:val="24"/>
        </w:rPr>
        <w:t xml:space="preserve">ακτικού </w:t>
      </w:r>
      <w:r>
        <w:rPr>
          <w:rFonts w:eastAsia="Times New Roman" w:cs="Times New Roman"/>
          <w:szCs w:val="24"/>
        </w:rPr>
        <w:t>π</w:t>
      </w:r>
      <w:r>
        <w:rPr>
          <w:rFonts w:eastAsia="Times New Roman" w:cs="Times New Roman"/>
          <w:szCs w:val="24"/>
        </w:rPr>
        <w:t>ροϋπολογισμού. Το 2017, που κατα</w:t>
      </w:r>
      <w:r>
        <w:rPr>
          <w:rFonts w:eastAsia="Times New Roman" w:cs="Times New Roman"/>
          <w:szCs w:val="24"/>
        </w:rPr>
        <w:t xml:space="preserve">βάλαμε 23.000.000 ευρώ για την </w:t>
      </w:r>
      <w:r>
        <w:rPr>
          <w:rFonts w:eastAsia="Times New Roman" w:cs="Times New Roman"/>
          <w:szCs w:val="24"/>
        </w:rPr>
        <w:lastRenderedPageBreak/>
        <w:t>υπηρεσία που μας προσέφερε, τα έσοδα από τη λειτουργία της Τράπεζας της Ελλάδος ανήλθαν σε 928.000.000 ευρώ -συντριπτικά υπέρ των συμφερόντων του ελληνικού δημοσίου.</w:t>
      </w:r>
    </w:p>
    <w:p w14:paraId="4BEE0771"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4BEE0772"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w:t>
      </w:r>
      <w:r>
        <w:rPr>
          <w:rFonts w:eastAsia="Times New Roman" w:cs="Times New Roman"/>
          <w:szCs w:val="24"/>
        </w:rPr>
        <w:t>ον κύριο Υπουργό.</w:t>
      </w:r>
    </w:p>
    <w:p w14:paraId="4BEE0773" w14:textId="77777777" w:rsidR="00431301" w:rsidRDefault="007E33E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4BEE0774" w14:textId="77777777" w:rsidR="00431301" w:rsidRDefault="007E33ED">
      <w:pPr>
        <w:spacing w:line="600" w:lineRule="auto"/>
        <w:ind w:firstLine="54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δέχεστε στο σημείο αυτό να λύσουμε τη συνεδρίαση;</w:t>
      </w:r>
    </w:p>
    <w:p w14:paraId="4BEE0775" w14:textId="77777777" w:rsidR="00431301" w:rsidRDefault="007E33ED">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BEE0776" w14:textId="77777777" w:rsidR="00431301" w:rsidRDefault="007E33ED">
      <w:pPr>
        <w:spacing w:line="600" w:lineRule="auto"/>
        <w:ind w:firstLine="54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20.20΄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lastRenderedPageBreak/>
        <w:t>Πέμπτη 22 Μαρτίου 2018 και ώρα 9.30΄ με αντικείμενο εργασιών του Σώματος: κοινοβουλευτικό έλεγχο, συζήτηση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4BEE0777" w14:textId="77777777" w:rsidR="00431301" w:rsidRDefault="007E33ED">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4313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IJCjsldei6kvFOwGi3jG4JbsOqU=" w:salt="c7QJ1QNSRJTYD4PaEA49r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01"/>
    <w:rsid w:val="00431301"/>
    <w:rsid w:val="007E33ED"/>
    <w:rsid w:val="00A516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0507"/>
  <w15:docId w15:val="{724123BE-F80C-4948-8634-2C125B5A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2CB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52CBE"/>
    <w:rPr>
      <w:rFonts w:ascii="Segoe UI" w:hAnsi="Segoe UI" w:cs="Segoe UI"/>
      <w:sz w:val="18"/>
      <w:szCs w:val="18"/>
    </w:rPr>
  </w:style>
  <w:style w:type="paragraph" w:styleId="a4">
    <w:name w:val="List Paragraph"/>
    <w:basedOn w:val="a"/>
    <w:uiPriority w:val="34"/>
    <w:qFormat/>
    <w:rsid w:val="00FA1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604</MetadataID>
    <Session xmlns="641f345b-441b-4b81-9152-adc2e73ba5e1">Γ´</Session>
    <Date xmlns="641f345b-441b-4b81-9152-adc2e73ba5e1">2018-03-18T22:00:00+00:00</Date>
    <Status xmlns="641f345b-441b-4b81-9152-adc2e73ba5e1">
      <Url>http://srv-sp1/praktika/Lists/Incoming_Metadata/EditForm.aspx?ID=604&amp;Source=/praktika/Recordings_Library/Forms/AllItems.aspx</Url>
      <Description>Δημοσιεύτηκε</Description>
    </Status>
    <Meeting xmlns="641f345b-441b-4b81-9152-adc2e73ba5e1">Ϟ´</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EE3F3E-8518-4697-8E72-AAB449FB91DD}">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www.w3.org/XML/1998/namespace"/>
    <ds:schemaRef ds:uri="http://schemas.openxmlformats.org/package/2006/metadata/core-properties"/>
    <ds:schemaRef ds:uri="641f345b-441b-4b81-9152-adc2e73ba5e1"/>
    <ds:schemaRef ds:uri="http://purl.org/dc/dcmitype/"/>
    <ds:schemaRef ds:uri="http://purl.org/dc/elements/1.1/"/>
  </ds:schemaRefs>
</ds:datastoreItem>
</file>

<file path=customXml/itemProps2.xml><?xml version="1.0" encoding="utf-8"?>
<ds:datastoreItem xmlns:ds="http://schemas.openxmlformats.org/officeDocument/2006/customXml" ds:itemID="{3BC2FA76-EDC6-474E-864F-446B79F18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2B0C7C-7CA9-45B2-BDC5-F71BABA82B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126</Pages>
  <Words>22085</Words>
  <Characters>119263</Characters>
  <Application>Microsoft Office Word</Application>
  <DocSecurity>0</DocSecurity>
  <Lines>993</Lines>
  <Paragraphs>282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2018-03-30T11:04:00Z</dcterms:created>
  <dcterms:modified xsi:type="dcterms:W3CDTF">2018-03-30T11:04:00Z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