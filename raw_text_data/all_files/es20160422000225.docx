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BA2459" w14:textId="77777777" w:rsidR="0016326B" w:rsidRPr="0016326B" w:rsidRDefault="0016326B" w:rsidP="0016326B">
      <w:pPr>
        <w:spacing w:after="0" w:line="360" w:lineRule="auto"/>
        <w:rPr>
          <w:ins w:id="0" w:author="Φλούδα Χριστίνα" w:date="2016-05-08T11:54:00Z"/>
          <w:rFonts w:eastAsia="Times New Roman"/>
          <w:szCs w:val="24"/>
          <w:lang w:eastAsia="en-US"/>
        </w:rPr>
      </w:pPr>
      <w:ins w:id="1" w:author="Φλούδα Χριστίνα" w:date="2016-05-08T11:54:00Z">
        <w:r w:rsidRPr="0016326B">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1B11618C" w14:textId="77777777" w:rsidR="0016326B" w:rsidRPr="0016326B" w:rsidRDefault="0016326B" w:rsidP="0016326B">
      <w:pPr>
        <w:spacing w:after="0" w:line="360" w:lineRule="auto"/>
        <w:rPr>
          <w:ins w:id="2" w:author="Φλούδα Χριστίνα" w:date="2016-05-08T11:54:00Z"/>
          <w:rFonts w:eastAsia="Times New Roman"/>
          <w:szCs w:val="24"/>
          <w:lang w:eastAsia="en-US"/>
        </w:rPr>
      </w:pPr>
    </w:p>
    <w:p w14:paraId="04D7EAF7" w14:textId="77777777" w:rsidR="0016326B" w:rsidRPr="0016326B" w:rsidRDefault="0016326B" w:rsidP="0016326B">
      <w:pPr>
        <w:spacing w:after="0" w:line="360" w:lineRule="auto"/>
        <w:rPr>
          <w:ins w:id="3" w:author="Φλούδα Χριστίνα" w:date="2016-05-08T11:54:00Z"/>
          <w:rFonts w:eastAsia="Times New Roman"/>
          <w:szCs w:val="24"/>
          <w:lang w:eastAsia="en-US"/>
        </w:rPr>
      </w:pPr>
      <w:ins w:id="4" w:author="Φλούδα Χριστίνα" w:date="2016-05-08T11:54:00Z">
        <w:r w:rsidRPr="0016326B">
          <w:rPr>
            <w:rFonts w:eastAsia="Times New Roman"/>
            <w:szCs w:val="24"/>
            <w:lang w:eastAsia="en-US"/>
          </w:rPr>
          <w:t>ΠΙΝΑΚΑΣ ΠΕΡΙΕΧΟΜΕΝΩΝ</w:t>
        </w:r>
      </w:ins>
    </w:p>
    <w:p w14:paraId="6A5DB48F" w14:textId="77777777" w:rsidR="0016326B" w:rsidRPr="0016326B" w:rsidRDefault="0016326B" w:rsidP="0016326B">
      <w:pPr>
        <w:spacing w:after="0" w:line="360" w:lineRule="auto"/>
        <w:rPr>
          <w:ins w:id="5" w:author="Φλούδα Χριστίνα" w:date="2016-05-08T11:54:00Z"/>
          <w:rFonts w:eastAsia="Times New Roman"/>
          <w:szCs w:val="24"/>
          <w:lang w:eastAsia="en-US"/>
        </w:rPr>
      </w:pPr>
      <w:ins w:id="6" w:author="Φλούδα Χριστίνα" w:date="2016-05-08T11:54:00Z">
        <w:r w:rsidRPr="0016326B">
          <w:rPr>
            <w:rFonts w:eastAsia="Times New Roman"/>
            <w:szCs w:val="24"/>
            <w:lang w:eastAsia="en-US"/>
          </w:rPr>
          <w:t xml:space="preserve">ΙΖ’ ΠΕΡΙΟΔΟΣ </w:t>
        </w:r>
      </w:ins>
    </w:p>
    <w:p w14:paraId="27E4BFF2" w14:textId="77777777" w:rsidR="0016326B" w:rsidRPr="0016326B" w:rsidRDefault="0016326B" w:rsidP="0016326B">
      <w:pPr>
        <w:spacing w:after="0" w:line="360" w:lineRule="auto"/>
        <w:rPr>
          <w:ins w:id="7" w:author="Φλούδα Χριστίνα" w:date="2016-05-08T11:54:00Z"/>
          <w:rFonts w:eastAsia="Times New Roman"/>
          <w:szCs w:val="24"/>
          <w:lang w:eastAsia="en-US"/>
        </w:rPr>
      </w:pPr>
      <w:ins w:id="8" w:author="Φλούδα Χριστίνα" w:date="2016-05-08T11:54:00Z">
        <w:r w:rsidRPr="0016326B">
          <w:rPr>
            <w:rFonts w:eastAsia="Times New Roman"/>
            <w:szCs w:val="24"/>
            <w:lang w:eastAsia="en-US"/>
          </w:rPr>
          <w:t>ΠΡΟΕΔΡΕΥΟΜΕΝΗΣ ΚΟΙΝΟΒΟΥΛΕΥΤΙΚΗΣ ΔΗΜΟΚΡΑΤΙΑΣ</w:t>
        </w:r>
      </w:ins>
    </w:p>
    <w:p w14:paraId="0DA47345" w14:textId="77777777" w:rsidR="0016326B" w:rsidRPr="0016326B" w:rsidRDefault="0016326B" w:rsidP="0016326B">
      <w:pPr>
        <w:spacing w:after="0" w:line="360" w:lineRule="auto"/>
        <w:rPr>
          <w:ins w:id="9" w:author="Φλούδα Χριστίνα" w:date="2016-05-08T11:54:00Z"/>
          <w:rFonts w:eastAsia="Times New Roman"/>
          <w:szCs w:val="24"/>
          <w:lang w:eastAsia="en-US"/>
        </w:rPr>
      </w:pPr>
      <w:ins w:id="10" w:author="Φλούδα Χριστίνα" w:date="2016-05-08T11:54:00Z">
        <w:r w:rsidRPr="0016326B">
          <w:rPr>
            <w:rFonts w:eastAsia="Times New Roman"/>
            <w:szCs w:val="24"/>
            <w:lang w:eastAsia="en-US"/>
          </w:rPr>
          <w:t>ΣΥΝΟΔΟΣ Α΄</w:t>
        </w:r>
      </w:ins>
    </w:p>
    <w:p w14:paraId="78E6D510" w14:textId="77777777" w:rsidR="0016326B" w:rsidRPr="0016326B" w:rsidRDefault="0016326B" w:rsidP="0016326B">
      <w:pPr>
        <w:spacing w:after="0" w:line="360" w:lineRule="auto"/>
        <w:rPr>
          <w:ins w:id="11" w:author="Φλούδα Χριστίνα" w:date="2016-05-08T11:54:00Z"/>
          <w:rFonts w:eastAsia="Times New Roman"/>
          <w:szCs w:val="24"/>
          <w:lang w:eastAsia="en-US"/>
        </w:rPr>
      </w:pPr>
    </w:p>
    <w:p w14:paraId="4A88AD17" w14:textId="77777777" w:rsidR="0016326B" w:rsidRPr="0016326B" w:rsidRDefault="0016326B" w:rsidP="0016326B">
      <w:pPr>
        <w:spacing w:after="0" w:line="360" w:lineRule="auto"/>
        <w:rPr>
          <w:ins w:id="12" w:author="Φλούδα Χριστίνα" w:date="2016-05-08T11:54:00Z"/>
          <w:rFonts w:eastAsia="Times New Roman"/>
          <w:szCs w:val="24"/>
          <w:lang w:eastAsia="en-US"/>
        </w:rPr>
      </w:pPr>
      <w:ins w:id="13" w:author="Φλούδα Χριστίνα" w:date="2016-05-08T11:54:00Z">
        <w:r w:rsidRPr="0016326B">
          <w:rPr>
            <w:rFonts w:eastAsia="Times New Roman"/>
            <w:szCs w:val="24"/>
            <w:lang w:eastAsia="en-US"/>
          </w:rPr>
          <w:t>ΣΥΝΕΔΡΙΑΣΗ ΡΙΕ΄</w:t>
        </w:r>
      </w:ins>
    </w:p>
    <w:p w14:paraId="786522F2" w14:textId="77777777" w:rsidR="0016326B" w:rsidRPr="0016326B" w:rsidRDefault="0016326B" w:rsidP="0016326B">
      <w:pPr>
        <w:spacing w:after="0" w:line="360" w:lineRule="auto"/>
        <w:rPr>
          <w:ins w:id="14" w:author="Φλούδα Χριστίνα" w:date="2016-05-08T11:54:00Z"/>
          <w:rFonts w:eastAsia="Times New Roman"/>
          <w:szCs w:val="24"/>
          <w:lang w:eastAsia="en-US"/>
        </w:rPr>
      </w:pPr>
      <w:ins w:id="15" w:author="Φλούδα Χριστίνα" w:date="2016-05-08T11:54:00Z">
        <w:r w:rsidRPr="0016326B">
          <w:rPr>
            <w:rFonts w:eastAsia="Times New Roman"/>
            <w:szCs w:val="24"/>
            <w:lang w:eastAsia="en-US"/>
          </w:rPr>
          <w:t>Παρασκευή  22 Απριλίου 2016</w:t>
        </w:r>
      </w:ins>
    </w:p>
    <w:p w14:paraId="5AFA84B7" w14:textId="77777777" w:rsidR="0016326B" w:rsidRPr="0016326B" w:rsidRDefault="0016326B" w:rsidP="0016326B">
      <w:pPr>
        <w:spacing w:after="0" w:line="360" w:lineRule="auto"/>
        <w:rPr>
          <w:ins w:id="16" w:author="Φλούδα Χριστίνα" w:date="2016-05-08T11:54:00Z"/>
          <w:rFonts w:eastAsia="Times New Roman"/>
          <w:szCs w:val="24"/>
          <w:lang w:eastAsia="en-US"/>
        </w:rPr>
      </w:pPr>
    </w:p>
    <w:p w14:paraId="57C24269" w14:textId="77777777" w:rsidR="0016326B" w:rsidRPr="0016326B" w:rsidRDefault="0016326B" w:rsidP="0016326B">
      <w:pPr>
        <w:spacing w:after="0" w:line="360" w:lineRule="auto"/>
        <w:rPr>
          <w:ins w:id="17" w:author="Φλούδα Χριστίνα" w:date="2016-05-08T11:54:00Z"/>
          <w:rFonts w:eastAsia="Times New Roman"/>
          <w:szCs w:val="24"/>
          <w:lang w:eastAsia="en-US"/>
        </w:rPr>
      </w:pPr>
      <w:ins w:id="18" w:author="Φλούδα Χριστίνα" w:date="2016-05-08T11:54:00Z">
        <w:r w:rsidRPr="0016326B">
          <w:rPr>
            <w:rFonts w:eastAsia="Times New Roman"/>
            <w:szCs w:val="24"/>
            <w:lang w:eastAsia="en-US"/>
          </w:rPr>
          <w:t>ΘΕΜΑΤΑ</w:t>
        </w:r>
      </w:ins>
    </w:p>
    <w:p w14:paraId="527A9F7E" w14:textId="77777777" w:rsidR="0016326B" w:rsidRPr="0016326B" w:rsidRDefault="0016326B" w:rsidP="0016326B">
      <w:pPr>
        <w:spacing w:after="0" w:line="360" w:lineRule="auto"/>
        <w:rPr>
          <w:ins w:id="19" w:author="Φλούδα Χριστίνα" w:date="2016-05-08T11:54:00Z"/>
          <w:rFonts w:eastAsia="Times New Roman"/>
          <w:szCs w:val="24"/>
          <w:lang w:eastAsia="en-US"/>
        </w:rPr>
      </w:pPr>
      <w:ins w:id="20" w:author="Φλούδα Χριστίνα" w:date="2016-05-08T11:54:00Z">
        <w:r w:rsidRPr="0016326B">
          <w:rPr>
            <w:rFonts w:eastAsia="Times New Roman"/>
            <w:szCs w:val="24"/>
            <w:lang w:eastAsia="en-US"/>
          </w:rPr>
          <w:t xml:space="preserve"> </w:t>
        </w:r>
        <w:r w:rsidRPr="0016326B">
          <w:rPr>
            <w:rFonts w:eastAsia="Times New Roman"/>
            <w:szCs w:val="24"/>
            <w:lang w:eastAsia="en-US"/>
          </w:rPr>
          <w:br/>
          <w:t xml:space="preserve">Α. ΕΙΔΙΚΑ ΘΕΜΑΤΑ </w:t>
        </w:r>
        <w:r w:rsidRPr="0016326B">
          <w:rPr>
            <w:rFonts w:eastAsia="Times New Roman"/>
            <w:szCs w:val="24"/>
            <w:lang w:eastAsia="en-US"/>
          </w:rPr>
          <w:br/>
          <w:t xml:space="preserve">1. Επικύρωση Πρακτικών, σελ. </w:t>
        </w:r>
        <w:r w:rsidRPr="0016326B">
          <w:rPr>
            <w:rFonts w:eastAsia="Times New Roman"/>
            <w:szCs w:val="24"/>
            <w:lang w:eastAsia="en-US"/>
          </w:rPr>
          <w:br/>
          <w:t xml:space="preserve">2. Άδεια απουσίας των Βουλευτών κ.κ. Α. Μάρκου και Χ. </w:t>
        </w:r>
        <w:proofErr w:type="spellStart"/>
        <w:r w:rsidRPr="0016326B">
          <w:rPr>
            <w:rFonts w:eastAsia="Times New Roman"/>
            <w:szCs w:val="24"/>
            <w:lang w:eastAsia="en-US"/>
          </w:rPr>
          <w:t>Σταϊκούρα</w:t>
        </w:r>
        <w:proofErr w:type="spellEnd"/>
        <w:r w:rsidRPr="0016326B">
          <w:rPr>
            <w:rFonts w:eastAsia="Times New Roman"/>
            <w:szCs w:val="24"/>
            <w:lang w:eastAsia="en-US"/>
          </w:rPr>
          <w:t xml:space="preserve">, σελ. </w:t>
        </w:r>
        <w:r w:rsidRPr="0016326B">
          <w:rPr>
            <w:rFonts w:eastAsia="Times New Roman"/>
            <w:szCs w:val="24"/>
            <w:lang w:eastAsia="en-US"/>
          </w:rPr>
          <w:br/>
          <w:t xml:space="preserve">3. Ανακοινώνεται ότι τη συνεδρίαση παρακολουθούν μαθητές από το Ιδιωτικό Γυμνάσιο Εκπαιδευτηρίων </w:t>
        </w:r>
        <w:proofErr w:type="spellStart"/>
        <w:r w:rsidRPr="0016326B">
          <w:rPr>
            <w:rFonts w:eastAsia="Times New Roman"/>
            <w:szCs w:val="24"/>
            <w:lang w:eastAsia="en-US"/>
          </w:rPr>
          <w:t>Μαντουλίδη</w:t>
        </w:r>
        <w:proofErr w:type="spellEnd"/>
        <w:r w:rsidRPr="0016326B">
          <w:rPr>
            <w:rFonts w:eastAsia="Times New Roman"/>
            <w:szCs w:val="24"/>
            <w:lang w:eastAsia="en-US"/>
          </w:rPr>
          <w:t xml:space="preserve"> Θεσσαλονίκης, το 29ο Δημοτικό Σχολείο Περιστερίου και το 8ο Γυμνάσιο Ξάνθης, σελ. </w:t>
        </w:r>
        <w:r w:rsidRPr="0016326B">
          <w:rPr>
            <w:rFonts w:eastAsia="Times New Roman"/>
            <w:szCs w:val="24"/>
            <w:lang w:eastAsia="en-US"/>
          </w:rPr>
          <w:br/>
          <w:t xml:space="preserve">4. Επί διαδικαστικού θέματος, σελ. </w:t>
        </w:r>
        <w:r w:rsidRPr="0016326B">
          <w:rPr>
            <w:rFonts w:eastAsia="Times New Roman"/>
            <w:szCs w:val="24"/>
            <w:lang w:eastAsia="en-US"/>
          </w:rPr>
          <w:br/>
          <w:t xml:space="preserve"> </w:t>
        </w:r>
        <w:r w:rsidRPr="0016326B">
          <w:rPr>
            <w:rFonts w:eastAsia="Times New Roman"/>
            <w:szCs w:val="24"/>
            <w:lang w:eastAsia="en-US"/>
          </w:rPr>
          <w:br/>
          <w:t xml:space="preserve">Β. ΚΟΙΝΟΒΟΥΛΕΥΤΙΚΟΣ ΕΛΕΓΧΟΣ </w:t>
        </w:r>
        <w:r w:rsidRPr="0016326B">
          <w:rPr>
            <w:rFonts w:eastAsia="Times New Roman"/>
            <w:szCs w:val="24"/>
            <w:lang w:eastAsia="en-US"/>
          </w:rPr>
          <w:br/>
          <w:t xml:space="preserve">1. Ανακοίνωση του δελτίου επικαίρων ερωτήσεων και αναφορών-ερωτήσεων της Δευτέρας 25 Απριλίου, σελ. </w:t>
        </w:r>
        <w:r w:rsidRPr="0016326B">
          <w:rPr>
            <w:rFonts w:eastAsia="Times New Roman"/>
            <w:szCs w:val="24"/>
            <w:lang w:eastAsia="en-US"/>
          </w:rPr>
          <w:br/>
          <w:t>2. Συζήτηση επικαίρων ερωτήσεων:</w:t>
        </w:r>
        <w:r w:rsidRPr="0016326B">
          <w:rPr>
            <w:rFonts w:eastAsia="Times New Roman"/>
            <w:szCs w:val="24"/>
            <w:lang w:eastAsia="en-US"/>
          </w:rPr>
          <w:br/>
          <w:t xml:space="preserve">α) Προς τον Υπουργό Εσωτερικών και Διοικητικής Ανασυγκρότησης, σχετικά με την Περιφερειακή Οδό Θεσσαλονίκης, σελ. </w:t>
        </w:r>
        <w:r w:rsidRPr="0016326B">
          <w:rPr>
            <w:rFonts w:eastAsia="Times New Roman"/>
            <w:szCs w:val="24"/>
            <w:lang w:eastAsia="en-US"/>
          </w:rPr>
          <w:br/>
          <w:t xml:space="preserve"> β) Προς τον Υπουργό Περιβάλλοντος και Ενέργειας:</w:t>
        </w:r>
        <w:r w:rsidRPr="0016326B">
          <w:rPr>
            <w:rFonts w:eastAsia="Times New Roman"/>
            <w:szCs w:val="24"/>
            <w:lang w:eastAsia="en-US"/>
          </w:rPr>
          <w:br/>
          <w:t xml:space="preserve"> i. σχετικά με την ενεργειακή αναβάθμιση του Δημοτικού Κολυμβητηρίου Ναυπλίου, σελ. </w:t>
        </w:r>
        <w:r w:rsidRPr="0016326B">
          <w:rPr>
            <w:rFonts w:eastAsia="Times New Roman"/>
            <w:szCs w:val="24"/>
            <w:lang w:eastAsia="en-US"/>
          </w:rPr>
          <w:br/>
          <w:t xml:space="preserve"> </w:t>
        </w:r>
        <w:proofErr w:type="spellStart"/>
        <w:r w:rsidRPr="0016326B">
          <w:rPr>
            <w:rFonts w:eastAsia="Times New Roman"/>
            <w:szCs w:val="24"/>
            <w:lang w:eastAsia="en-US"/>
          </w:rPr>
          <w:t>ii</w:t>
        </w:r>
        <w:proofErr w:type="spellEnd"/>
        <w:r w:rsidRPr="0016326B">
          <w:rPr>
            <w:rFonts w:eastAsia="Times New Roman"/>
            <w:szCs w:val="24"/>
            <w:lang w:eastAsia="en-US"/>
          </w:rPr>
          <w:t xml:space="preserve">. σχετικά με την </w:t>
        </w:r>
        <w:proofErr w:type="spellStart"/>
        <w:r w:rsidRPr="0016326B">
          <w:rPr>
            <w:rFonts w:eastAsia="Times New Roman"/>
            <w:szCs w:val="24"/>
            <w:lang w:eastAsia="en-US"/>
          </w:rPr>
          <w:t>επαναπόδοση</w:t>
        </w:r>
        <w:proofErr w:type="spellEnd"/>
        <w:r w:rsidRPr="0016326B">
          <w:rPr>
            <w:rFonts w:eastAsia="Times New Roman"/>
            <w:szCs w:val="24"/>
            <w:lang w:eastAsia="en-US"/>
          </w:rPr>
          <w:t xml:space="preserve"> </w:t>
        </w:r>
        <w:proofErr w:type="spellStart"/>
        <w:r w:rsidRPr="0016326B">
          <w:rPr>
            <w:rFonts w:eastAsia="Times New Roman"/>
            <w:szCs w:val="24"/>
            <w:lang w:eastAsia="en-US"/>
          </w:rPr>
          <w:t>εξορυχθέντων</w:t>
        </w:r>
        <w:proofErr w:type="spellEnd"/>
        <w:r w:rsidRPr="0016326B">
          <w:rPr>
            <w:rFonts w:eastAsia="Times New Roman"/>
            <w:szCs w:val="24"/>
            <w:lang w:eastAsia="en-US"/>
          </w:rPr>
          <w:t xml:space="preserve"> εδαφών από την ΔΕΗ ΑΕ, σελ. </w:t>
        </w:r>
        <w:r w:rsidRPr="0016326B">
          <w:rPr>
            <w:rFonts w:eastAsia="Times New Roman"/>
            <w:szCs w:val="24"/>
            <w:lang w:eastAsia="en-US"/>
          </w:rPr>
          <w:br/>
        </w:r>
        <w:proofErr w:type="spellStart"/>
        <w:r w:rsidRPr="0016326B">
          <w:rPr>
            <w:rFonts w:eastAsia="Times New Roman"/>
            <w:szCs w:val="24"/>
            <w:lang w:eastAsia="en-US"/>
          </w:rPr>
          <w:t>iii</w:t>
        </w:r>
        <w:proofErr w:type="spellEnd"/>
        <w:r w:rsidRPr="0016326B">
          <w:rPr>
            <w:rFonts w:eastAsia="Times New Roman"/>
            <w:szCs w:val="24"/>
            <w:lang w:eastAsia="en-US"/>
          </w:rPr>
          <w:t xml:space="preserve">. σχετικά με τις μονάδες παραγωγής ενέργειας από βιομάζα στον Δήμο Γόρτυνας Ηρακλείου Κρήτης, σελ. </w:t>
        </w:r>
        <w:r w:rsidRPr="0016326B">
          <w:rPr>
            <w:rFonts w:eastAsia="Times New Roman"/>
            <w:szCs w:val="24"/>
            <w:lang w:eastAsia="en-US"/>
          </w:rPr>
          <w:br/>
          <w:t xml:space="preserve"> </w:t>
        </w:r>
        <w:proofErr w:type="spellStart"/>
        <w:r w:rsidRPr="0016326B">
          <w:rPr>
            <w:rFonts w:eastAsia="Times New Roman"/>
            <w:szCs w:val="24"/>
            <w:lang w:eastAsia="en-US"/>
          </w:rPr>
          <w:t>iv</w:t>
        </w:r>
        <w:proofErr w:type="spellEnd"/>
        <w:r w:rsidRPr="0016326B">
          <w:rPr>
            <w:rFonts w:eastAsia="Times New Roman"/>
            <w:szCs w:val="24"/>
            <w:lang w:eastAsia="en-US"/>
          </w:rPr>
          <w:t xml:space="preserve">. σχετικά με το "ενεργειακό μέλλον" του Νομού Φλώρινας, σελ. </w:t>
        </w:r>
        <w:r w:rsidRPr="0016326B">
          <w:rPr>
            <w:rFonts w:eastAsia="Times New Roman"/>
            <w:szCs w:val="24"/>
            <w:lang w:eastAsia="en-US"/>
          </w:rPr>
          <w:br/>
          <w:t xml:space="preserve">γ) Προς τον Υπουργό Παιδείας,  Έρευνας και Θρησκευμάτων, σχετικά με τα προβλήματα στη λειτουργία του ΤΕΙ Ηπείρου από την έλλειψη διδακτικού προσωπικού και εξοπλισμού, σελ. </w:t>
        </w:r>
        <w:r w:rsidRPr="0016326B">
          <w:rPr>
            <w:rFonts w:eastAsia="Times New Roman"/>
            <w:szCs w:val="24"/>
            <w:lang w:eastAsia="en-US"/>
          </w:rPr>
          <w:br/>
          <w:t xml:space="preserve">δ) Προς τον Υπουργό Εργασίας, Κοινωνικής Ασφάλισης και Κοινωνικής Αλληλεγγύης, σχετικά με τον αποκλεισμό των Δήμων, κάτω των 10.000 κατοίκων από το πρόγραμμα "κέντρα κοινότητας", σελ. </w:t>
        </w:r>
        <w:r w:rsidRPr="0016326B">
          <w:rPr>
            <w:rFonts w:eastAsia="Times New Roman"/>
            <w:szCs w:val="24"/>
            <w:lang w:eastAsia="en-US"/>
          </w:rPr>
          <w:br/>
          <w:t xml:space="preserve">ε) Προς τον Υπουργό Ναυτιλίας και Νησιωτικής Πολιτικής, σχετικά με την ίδρυση Ακαδημίας Λιμενικού Σώματος, σελ. </w:t>
        </w:r>
        <w:r w:rsidRPr="0016326B">
          <w:rPr>
            <w:rFonts w:eastAsia="Times New Roman"/>
            <w:szCs w:val="24"/>
            <w:lang w:eastAsia="en-US"/>
          </w:rPr>
          <w:br/>
          <w:t xml:space="preserve"> </w:t>
        </w:r>
        <w:r w:rsidRPr="0016326B">
          <w:rPr>
            <w:rFonts w:eastAsia="Times New Roman"/>
            <w:szCs w:val="24"/>
            <w:lang w:eastAsia="en-US"/>
          </w:rPr>
          <w:br/>
          <w:t>ΠΡΟΕΔΡΕΥΩΝ</w:t>
        </w:r>
      </w:ins>
    </w:p>
    <w:p w14:paraId="45458D73" w14:textId="77777777" w:rsidR="0016326B" w:rsidRPr="0016326B" w:rsidRDefault="0016326B" w:rsidP="0016326B">
      <w:pPr>
        <w:spacing w:after="0" w:line="360" w:lineRule="auto"/>
        <w:rPr>
          <w:ins w:id="21" w:author="Φλούδα Χριστίνα" w:date="2016-05-08T11:54:00Z"/>
          <w:rFonts w:eastAsia="Times New Roman"/>
          <w:szCs w:val="24"/>
          <w:lang w:eastAsia="en-US"/>
        </w:rPr>
      </w:pPr>
    </w:p>
    <w:p w14:paraId="1850451A" w14:textId="77777777" w:rsidR="0016326B" w:rsidRPr="0016326B" w:rsidRDefault="0016326B" w:rsidP="0016326B">
      <w:pPr>
        <w:spacing w:after="0" w:line="360" w:lineRule="auto"/>
        <w:rPr>
          <w:ins w:id="22" w:author="Φλούδα Χριστίνα" w:date="2016-05-08T11:54:00Z"/>
          <w:rFonts w:eastAsia="Times New Roman"/>
          <w:szCs w:val="24"/>
          <w:lang w:eastAsia="en-US"/>
        </w:rPr>
      </w:pPr>
      <w:ins w:id="23" w:author="Φλούδα Χριστίνα" w:date="2016-05-08T11:54:00Z">
        <w:r w:rsidRPr="0016326B">
          <w:rPr>
            <w:rFonts w:eastAsia="Times New Roman"/>
            <w:szCs w:val="24"/>
            <w:lang w:eastAsia="en-US"/>
          </w:rPr>
          <w:t>ΚΡΕΜΑΣΤΙΝΟΣ Δ., σελ.</w:t>
        </w:r>
      </w:ins>
    </w:p>
    <w:p w14:paraId="5A77C57E" w14:textId="77777777" w:rsidR="0016326B" w:rsidRPr="0016326B" w:rsidRDefault="0016326B" w:rsidP="0016326B">
      <w:pPr>
        <w:spacing w:after="0" w:line="360" w:lineRule="auto"/>
        <w:rPr>
          <w:ins w:id="24" w:author="Φλούδα Χριστίνα" w:date="2016-05-08T11:54:00Z"/>
          <w:rFonts w:eastAsia="Times New Roman"/>
          <w:szCs w:val="24"/>
          <w:lang w:eastAsia="en-US"/>
        </w:rPr>
      </w:pPr>
    </w:p>
    <w:p w14:paraId="3FE064D1" w14:textId="77777777" w:rsidR="0016326B" w:rsidRPr="0016326B" w:rsidRDefault="0016326B" w:rsidP="0016326B">
      <w:pPr>
        <w:spacing w:after="0" w:line="360" w:lineRule="auto"/>
        <w:rPr>
          <w:ins w:id="25" w:author="Φλούδα Χριστίνα" w:date="2016-05-08T11:54:00Z"/>
          <w:rFonts w:eastAsia="Times New Roman"/>
          <w:szCs w:val="24"/>
          <w:lang w:eastAsia="en-US"/>
        </w:rPr>
      </w:pPr>
    </w:p>
    <w:p w14:paraId="1E886AF0" w14:textId="77777777" w:rsidR="0016326B" w:rsidRPr="0016326B" w:rsidRDefault="0016326B" w:rsidP="0016326B">
      <w:pPr>
        <w:spacing w:after="0" w:line="360" w:lineRule="auto"/>
        <w:rPr>
          <w:ins w:id="26" w:author="Φλούδα Χριστίνα" w:date="2016-05-08T11:54:00Z"/>
          <w:rFonts w:eastAsia="Times New Roman"/>
          <w:szCs w:val="24"/>
          <w:lang w:eastAsia="en-US"/>
        </w:rPr>
      </w:pPr>
      <w:ins w:id="27" w:author="Φλούδα Χριστίνα" w:date="2016-05-08T11:54:00Z">
        <w:r w:rsidRPr="0016326B">
          <w:rPr>
            <w:rFonts w:eastAsia="Times New Roman"/>
            <w:szCs w:val="24"/>
            <w:lang w:eastAsia="en-US"/>
          </w:rPr>
          <w:t>ΟΜΙΛΗΤΕΣ</w:t>
        </w:r>
      </w:ins>
    </w:p>
    <w:p w14:paraId="1E810C1B" w14:textId="727B37D3" w:rsidR="0016326B" w:rsidRDefault="0016326B" w:rsidP="0016326B">
      <w:pPr>
        <w:spacing w:line="600" w:lineRule="auto"/>
        <w:ind w:firstLine="720"/>
        <w:jc w:val="both"/>
        <w:rPr>
          <w:ins w:id="28" w:author="Φλούδα Χριστίνα" w:date="2016-05-08T11:54:00Z"/>
          <w:rFonts w:eastAsia="Times New Roman" w:cs="Times New Roman"/>
          <w:szCs w:val="24"/>
        </w:rPr>
        <w:pPrChange w:id="29" w:author="Φλούδα Χριστίνα" w:date="2016-05-08T11:54:00Z">
          <w:pPr>
            <w:spacing w:line="600" w:lineRule="auto"/>
            <w:ind w:firstLine="720"/>
            <w:jc w:val="center"/>
          </w:pPr>
        </w:pPrChange>
      </w:pPr>
      <w:ins w:id="30" w:author="Φλούδα Χριστίνα" w:date="2016-05-08T11:54:00Z">
        <w:r w:rsidRPr="0016326B">
          <w:rPr>
            <w:rFonts w:eastAsia="Times New Roman"/>
            <w:szCs w:val="24"/>
            <w:lang w:eastAsia="en-US"/>
          </w:rPr>
          <w:br/>
          <w:t>Α. Επί διαδικαστικού θέματος:</w:t>
        </w:r>
        <w:r w:rsidRPr="0016326B">
          <w:rPr>
            <w:rFonts w:eastAsia="Times New Roman"/>
            <w:szCs w:val="24"/>
            <w:lang w:eastAsia="en-US"/>
          </w:rPr>
          <w:br/>
          <w:t>ΑΝΑΓΝΩΣΤΟΠΟΥΛΟΥ Α. , σελ.</w:t>
        </w:r>
        <w:r w:rsidRPr="0016326B">
          <w:rPr>
            <w:rFonts w:eastAsia="Times New Roman"/>
            <w:szCs w:val="24"/>
            <w:lang w:eastAsia="en-US"/>
          </w:rPr>
          <w:br/>
          <w:t>ΑΝΤΩΝΙΑΔΗΣ Ι. , σελ.</w:t>
        </w:r>
        <w:r w:rsidRPr="0016326B">
          <w:rPr>
            <w:rFonts w:eastAsia="Times New Roman"/>
            <w:szCs w:val="24"/>
            <w:lang w:eastAsia="en-US"/>
          </w:rPr>
          <w:br/>
          <w:t>ΔΡΙΤΣΑΣ Θ. , σελ.</w:t>
        </w:r>
        <w:r w:rsidRPr="0016326B">
          <w:rPr>
            <w:rFonts w:eastAsia="Times New Roman"/>
            <w:szCs w:val="24"/>
            <w:lang w:eastAsia="en-US"/>
          </w:rPr>
          <w:br/>
          <w:t>ΚΕΓΚΕΡΟΓΛΟΥ Β. , σελ.</w:t>
        </w:r>
        <w:r w:rsidRPr="0016326B">
          <w:rPr>
            <w:rFonts w:eastAsia="Times New Roman"/>
            <w:szCs w:val="24"/>
            <w:lang w:eastAsia="en-US"/>
          </w:rPr>
          <w:br/>
          <w:t>ΚΟΥΖΗΛΟΣ Ν. , σελ.</w:t>
        </w:r>
        <w:r w:rsidRPr="0016326B">
          <w:rPr>
            <w:rFonts w:eastAsia="Times New Roman"/>
            <w:szCs w:val="24"/>
            <w:lang w:eastAsia="en-US"/>
          </w:rPr>
          <w:br/>
          <w:t>ΚΡΕΜΑΣΤΙΝΟΣ Δ. , σελ.</w:t>
        </w:r>
        <w:r w:rsidRPr="0016326B">
          <w:rPr>
            <w:rFonts w:eastAsia="Times New Roman"/>
            <w:szCs w:val="24"/>
            <w:lang w:eastAsia="en-US"/>
          </w:rPr>
          <w:br/>
          <w:t>ΜΠΑΛΑΦΑΣ Ι. , σελ.</w:t>
        </w:r>
        <w:r w:rsidRPr="0016326B">
          <w:rPr>
            <w:rFonts w:eastAsia="Times New Roman"/>
            <w:szCs w:val="24"/>
            <w:lang w:eastAsia="en-US"/>
          </w:rPr>
          <w:br/>
          <w:t>ΦΩΤΙΟΥ Θ. , σελ.</w:t>
        </w:r>
        <w:r w:rsidRPr="0016326B">
          <w:rPr>
            <w:rFonts w:eastAsia="Times New Roman"/>
            <w:szCs w:val="24"/>
            <w:lang w:eastAsia="en-US"/>
          </w:rPr>
          <w:br/>
        </w:r>
        <w:r w:rsidRPr="0016326B">
          <w:rPr>
            <w:rFonts w:eastAsia="Times New Roman"/>
            <w:szCs w:val="24"/>
            <w:lang w:eastAsia="en-US"/>
          </w:rPr>
          <w:br/>
          <w:t>Β. Επί των επικαίρων ερωτήσεων:</w:t>
        </w:r>
        <w:r w:rsidRPr="0016326B">
          <w:rPr>
            <w:rFonts w:eastAsia="Times New Roman"/>
            <w:szCs w:val="24"/>
            <w:lang w:eastAsia="en-US"/>
          </w:rPr>
          <w:br/>
          <w:t>ΑΝΑΓΝΩΣΤΟΠΟΥΛΟΥ Α. , σελ.</w:t>
        </w:r>
        <w:r w:rsidRPr="0016326B">
          <w:rPr>
            <w:rFonts w:eastAsia="Times New Roman"/>
            <w:szCs w:val="24"/>
            <w:lang w:eastAsia="en-US"/>
          </w:rPr>
          <w:br/>
          <w:t>ΑΝΤΩΝΙΑΔΗΣ Ι. , σελ.</w:t>
        </w:r>
        <w:r w:rsidRPr="0016326B">
          <w:rPr>
            <w:rFonts w:eastAsia="Times New Roman"/>
            <w:szCs w:val="24"/>
            <w:lang w:eastAsia="en-US"/>
          </w:rPr>
          <w:br/>
          <w:t>ΒΑΡΔΑΛΗΣ Α. , σελ.</w:t>
        </w:r>
        <w:r w:rsidRPr="0016326B">
          <w:rPr>
            <w:rFonts w:eastAsia="Times New Roman"/>
            <w:szCs w:val="24"/>
            <w:lang w:eastAsia="en-US"/>
          </w:rPr>
          <w:br/>
          <w:t>ΔΡΙΤΣΑΣ Θ. , σελ.</w:t>
        </w:r>
        <w:r w:rsidRPr="0016326B">
          <w:rPr>
            <w:rFonts w:eastAsia="Times New Roman"/>
            <w:szCs w:val="24"/>
            <w:lang w:eastAsia="en-US"/>
          </w:rPr>
          <w:br/>
          <w:t>ΚΕΓΚΕΡΟΓΛΟΥ Β. , σελ.</w:t>
        </w:r>
        <w:r w:rsidRPr="0016326B">
          <w:rPr>
            <w:rFonts w:eastAsia="Times New Roman"/>
            <w:szCs w:val="24"/>
            <w:lang w:eastAsia="en-US"/>
          </w:rPr>
          <w:br/>
          <w:t>ΚΟΥΖΗΛΟΣ Ν. , σελ.</w:t>
        </w:r>
        <w:r w:rsidRPr="0016326B">
          <w:rPr>
            <w:rFonts w:eastAsia="Times New Roman"/>
            <w:szCs w:val="24"/>
            <w:lang w:eastAsia="en-US"/>
          </w:rPr>
          <w:br/>
          <w:t>ΜΑΝΙΑΤΗΣ Ι. , σελ.</w:t>
        </w:r>
        <w:r w:rsidRPr="0016326B">
          <w:rPr>
            <w:rFonts w:eastAsia="Times New Roman"/>
            <w:szCs w:val="24"/>
            <w:lang w:eastAsia="en-US"/>
          </w:rPr>
          <w:br/>
          <w:t>ΜΠΑΛΑΦΑΣ Ι. , σελ.</w:t>
        </w:r>
        <w:r w:rsidRPr="0016326B">
          <w:rPr>
            <w:rFonts w:eastAsia="Times New Roman"/>
            <w:szCs w:val="24"/>
            <w:lang w:eastAsia="en-US"/>
          </w:rPr>
          <w:br/>
          <w:t>ΜΩΡΑΪΤΗΣ Ν. , σελ.</w:t>
        </w:r>
        <w:r w:rsidRPr="0016326B">
          <w:rPr>
            <w:rFonts w:eastAsia="Times New Roman"/>
            <w:szCs w:val="24"/>
            <w:lang w:eastAsia="en-US"/>
          </w:rPr>
          <w:br/>
          <w:t>ΣΚΟΥΡΛΕΤΗΣ Π. , σελ.</w:t>
        </w:r>
        <w:r w:rsidRPr="0016326B">
          <w:rPr>
            <w:rFonts w:eastAsia="Times New Roman"/>
            <w:szCs w:val="24"/>
            <w:lang w:eastAsia="en-US"/>
          </w:rPr>
          <w:br/>
          <w:t>ΣΥΝΤΥΧΑΚΗΣ Ε. , σελ.</w:t>
        </w:r>
        <w:r w:rsidRPr="0016326B">
          <w:rPr>
            <w:rFonts w:eastAsia="Times New Roman"/>
            <w:szCs w:val="24"/>
            <w:lang w:eastAsia="en-US"/>
          </w:rPr>
          <w:br/>
          <w:t>ΤΡΙΑΝΤΑΦΥΛΛΙΔΗΣ Α. , σελ.</w:t>
        </w:r>
        <w:r w:rsidRPr="0016326B">
          <w:rPr>
            <w:rFonts w:eastAsia="Times New Roman"/>
            <w:szCs w:val="24"/>
            <w:lang w:eastAsia="en-US"/>
          </w:rPr>
          <w:br/>
          <w:t>ΦΩΤΙΟΥ Θ. , σελ.</w:t>
        </w:r>
        <w:r w:rsidRPr="0016326B">
          <w:rPr>
            <w:rFonts w:eastAsia="Times New Roman"/>
            <w:szCs w:val="24"/>
            <w:lang w:eastAsia="en-US"/>
          </w:rPr>
          <w:br/>
        </w:r>
        <w:r w:rsidRPr="0016326B">
          <w:rPr>
            <w:rFonts w:eastAsia="Times New Roman"/>
            <w:szCs w:val="24"/>
            <w:lang w:eastAsia="en-US"/>
          </w:rPr>
          <w:br/>
          <w:t>Γ. ΠΑΡΕΜΒΑΣΕΙΣ:</w:t>
        </w:r>
        <w:r w:rsidRPr="0016326B">
          <w:rPr>
            <w:rFonts w:eastAsia="Times New Roman"/>
            <w:szCs w:val="24"/>
            <w:lang w:eastAsia="en-US"/>
          </w:rPr>
          <w:br/>
          <w:t>ΓΕΡΜΕΝΗΣ Γ. , σελ.</w:t>
        </w:r>
        <w:r w:rsidRPr="0016326B">
          <w:rPr>
            <w:rFonts w:eastAsia="Times New Roman"/>
            <w:szCs w:val="24"/>
            <w:lang w:eastAsia="en-US"/>
          </w:rPr>
          <w:br/>
        </w:r>
        <w:bookmarkStart w:id="31" w:name="_GoBack"/>
        <w:bookmarkEnd w:id="31"/>
      </w:ins>
    </w:p>
    <w:p w14:paraId="0C3810E6" w14:textId="77777777" w:rsidR="00EC6A51" w:rsidRDefault="0016326B">
      <w:pPr>
        <w:spacing w:line="600" w:lineRule="auto"/>
        <w:ind w:firstLine="720"/>
        <w:jc w:val="center"/>
        <w:rPr>
          <w:rFonts w:eastAsia="Times New Roman" w:cs="Times New Roman"/>
          <w:szCs w:val="24"/>
        </w:rPr>
      </w:pPr>
      <w:r>
        <w:rPr>
          <w:rFonts w:eastAsia="Times New Roman" w:cs="Times New Roman"/>
          <w:szCs w:val="24"/>
        </w:rPr>
        <w:t>ΠΡΑΚΤΙΚΑ ΒΟΥΛΗΣ</w:t>
      </w:r>
    </w:p>
    <w:p w14:paraId="0C3810E7" w14:textId="77777777" w:rsidR="00EC6A51" w:rsidRDefault="0016326B">
      <w:pPr>
        <w:spacing w:line="600" w:lineRule="auto"/>
        <w:ind w:firstLine="720"/>
        <w:jc w:val="center"/>
        <w:rPr>
          <w:rFonts w:eastAsia="Times New Roman" w:cs="Times New Roman"/>
          <w:szCs w:val="24"/>
        </w:rPr>
      </w:pPr>
      <w:r>
        <w:rPr>
          <w:rFonts w:eastAsia="Times New Roman" w:cs="Times New Roman"/>
          <w:szCs w:val="24"/>
        </w:rPr>
        <w:t>ΙΖ΄ ΠΕΡΙΟΔΟΣ</w:t>
      </w:r>
    </w:p>
    <w:p w14:paraId="0C3810E8" w14:textId="77777777" w:rsidR="00EC6A51" w:rsidRDefault="0016326B">
      <w:pPr>
        <w:spacing w:line="600" w:lineRule="auto"/>
        <w:ind w:firstLine="720"/>
        <w:jc w:val="center"/>
        <w:rPr>
          <w:rFonts w:eastAsia="Times New Roman" w:cs="Times New Roman"/>
          <w:szCs w:val="24"/>
        </w:rPr>
      </w:pPr>
      <w:r>
        <w:rPr>
          <w:rFonts w:eastAsia="Times New Roman" w:cs="Times New Roman"/>
          <w:szCs w:val="24"/>
        </w:rPr>
        <w:t>ΠΡΟΕΔΡΕΥΟΜΕΝΗΣ ΚΟΙΝΟΒΟΥΛΕΥΤΙΚΗΣ ΔΗΜΟΚΡΑΤΙΑΣ</w:t>
      </w:r>
    </w:p>
    <w:p w14:paraId="0C3810E9" w14:textId="77777777" w:rsidR="00EC6A51" w:rsidRDefault="0016326B">
      <w:pPr>
        <w:spacing w:line="600" w:lineRule="auto"/>
        <w:ind w:firstLine="720"/>
        <w:jc w:val="center"/>
        <w:rPr>
          <w:rFonts w:eastAsia="Times New Roman" w:cs="Times New Roman"/>
          <w:szCs w:val="24"/>
        </w:rPr>
      </w:pPr>
      <w:r>
        <w:rPr>
          <w:rFonts w:eastAsia="Times New Roman" w:cs="Times New Roman"/>
          <w:szCs w:val="24"/>
        </w:rPr>
        <w:t>ΣΥΝΟΔΟΣ Α΄</w:t>
      </w:r>
    </w:p>
    <w:p w14:paraId="0C3810EA" w14:textId="77777777" w:rsidR="00EC6A51" w:rsidRDefault="0016326B">
      <w:pPr>
        <w:spacing w:line="600" w:lineRule="auto"/>
        <w:ind w:firstLine="720"/>
        <w:jc w:val="center"/>
        <w:rPr>
          <w:rFonts w:eastAsia="Times New Roman" w:cs="Times New Roman"/>
          <w:szCs w:val="24"/>
        </w:rPr>
      </w:pPr>
      <w:r>
        <w:rPr>
          <w:rFonts w:eastAsia="Times New Roman" w:cs="Times New Roman"/>
          <w:szCs w:val="24"/>
        </w:rPr>
        <w:t>ΣΥΝΕΔΡΙΑΣΗ ΡΙΕ΄</w:t>
      </w:r>
    </w:p>
    <w:p w14:paraId="0C3810EB" w14:textId="77777777" w:rsidR="00EC6A51" w:rsidRDefault="0016326B">
      <w:pPr>
        <w:spacing w:line="600" w:lineRule="auto"/>
        <w:ind w:firstLine="720"/>
        <w:jc w:val="center"/>
        <w:rPr>
          <w:rFonts w:eastAsia="Times New Roman" w:cs="Times New Roman"/>
          <w:szCs w:val="24"/>
        </w:rPr>
      </w:pPr>
      <w:r>
        <w:rPr>
          <w:rFonts w:eastAsia="Times New Roman" w:cs="Times New Roman"/>
          <w:szCs w:val="24"/>
        </w:rPr>
        <w:t>Παρασκευή 22 Απριλίου 2016</w:t>
      </w:r>
    </w:p>
    <w:p w14:paraId="0C3810EC"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Αθήνα, σήμερα στις 22 Απριλίου 2016, ημέρα Παρασκευή και ώρα 10.08΄ </w:t>
      </w:r>
      <w:r>
        <w:rPr>
          <w:rFonts w:eastAsia="Times New Roman" w:cs="Times New Roman"/>
          <w:szCs w:val="24"/>
        </w:rPr>
        <w:t xml:space="preserve">συνήλθε στην Αίθουσα των συνεδριάσεων του Βουλευτηρίου η Βουλή σε ολομέλεια για να συνεδριάσει υπό </w:t>
      </w:r>
      <w:r>
        <w:rPr>
          <w:rFonts w:eastAsia="Times New Roman" w:cs="Times New Roman"/>
          <w:szCs w:val="24"/>
        </w:rPr>
        <w:lastRenderedPageBreak/>
        <w:t xml:space="preserve">την προεδρία του ΣΤ΄ Αντιπροέδρου αυτής κ. </w:t>
      </w:r>
      <w:r w:rsidRPr="00714FF1">
        <w:rPr>
          <w:rFonts w:eastAsia="Times New Roman" w:cs="Times New Roman"/>
          <w:b/>
          <w:szCs w:val="24"/>
        </w:rPr>
        <w:t>ΔΗΜΗΤΡΙΟΥ ΚΡΕΜΑΣΤΙΝΟΥ</w:t>
      </w:r>
      <w:r>
        <w:rPr>
          <w:rFonts w:eastAsia="Times New Roman" w:cs="Times New Roman"/>
          <w:szCs w:val="24"/>
        </w:rPr>
        <w:t>.</w:t>
      </w:r>
    </w:p>
    <w:p w14:paraId="0C3810ED"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Κυρίες και κύριοι συνάδελφοι, αρχίζει η συνεδρίαση. </w:t>
      </w:r>
    </w:p>
    <w:p w14:paraId="0C3810EE" w14:textId="77777777" w:rsidR="00EC6A51" w:rsidRDefault="0016326B">
      <w:pPr>
        <w:spacing w:line="600" w:lineRule="auto"/>
        <w:ind w:firstLine="720"/>
        <w:jc w:val="both"/>
        <w:rPr>
          <w:rFonts w:eastAsia="Times New Roman"/>
          <w:szCs w:val="24"/>
        </w:rPr>
      </w:pPr>
      <w:r>
        <w:rPr>
          <w:rFonts w:eastAsia="Times New Roman"/>
          <w:szCs w:val="24"/>
        </w:rPr>
        <w:t>(Ε</w:t>
      </w:r>
      <w:r>
        <w:rPr>
          <w:rFonts w:eastAsia="Times New Roman"/>
          <w:szCs w:val="24"/>
        </w:rPr>
        <w:t>ΠΙΚΥΡΩΣΗ ΠΡΑΚΤΙΚΩΝ: Σύμφωνα με την από 21</w:t>
      </w:r>
      <w:r>
        <w:rPr>
          <w:rFonts w:eastAsia="Times New Roman"/>
          <w:szCs w:val="24"/>
        </w:rPr>
        <w:t>-</w:t>
      </w:r>
      <w:r>
        <w:rPr>
          <w:rFonts w:eastAsia="Times New Roman"/>
          <w:szCs w:val="24"/>
        </w:rPr>
        <w:t>4</w:t>
      </w:r>
      <w:r>
        <w:rPr>
          <w:rFonts w:eastAsia="Times New Roman"/>
          <w:szCs w:val="24"/>
        </w:rPr>
        <w:t>-</w:t>
      </w:r>
      <w:r>
        <w:rPr>
          <w:rFonts w:eastAsia="Times New Roman"/>
          <w:szCs w:val="24"/>
        </w:rPr>
        <w:t xml:space="preserve">2016 εξουσιοδότηση του Σώματος, επικυρώθηκαν με ευθύνη του Προεδρείου τα Πρακτικά της ΡΙΔ΄ συνεδριάσεώς του, της Πέμπτης 21 Απριλίου 2016, σε ό,τι αφορά την ψήφιση στο σύνολο του σχεδίου νόμου </w:t>
      </w:r>
      <w:r>
        <w:rPr>
          <w:rFonts w:eastAsia="Times New Roman"/>
          <w:szCs w:val="24"/>
        </w:rPr>
        <w:t>του Υπουργείου Ανάπ</w:t>
      </w:r>
      <w:r>
        <w:rPr>
          <w:rFonts w:eastAsia="Times New Roman"/>
          <w:szCs w:val="24"/>
        </w:rPr>
        <w:t>τυξης και Τροφίμων:</w:t>
      </w:r>
      <w:r>
        <w:rPr>
          <w:rFonts w:eastAsia="Times New Roman"/>
          <w:szCs w:val="24"/>
        </w:rPr>
        <w:t xml:space="preserve"> «Αγροτικοί συνεταιρισμοί, μορφές συλλογικής οργάνωσης του αγροτικού χώρου και άλλες διατάξεις»</w:t>
      </w:r>
      <w:r>
        <w:rPr>
          <w:rFonts w:eastAsia="Times New Roman"/>
          <w:szCs w:val="24"/>
        </w:rPr>
        <w:t>.</w:t>
      </w:r>
      <w:r>
        <w:rPr>
          <w:rFonts w:eastAsia="Times New Roman"/>
          <w:szCs w:val="24"/>
        </w:rPr>
        <w:t>)</w:t>
      </w:r>
    </w:p>
    <w:p w14:paraId="0C3810EF" w14:textId="77777777" w:rsidR="00EC6A51" w:rsidRDefault="0016326B">
      <w:pPr>
        <w:spacing w:line="600" w:lineRule="auto"/>
        <w:ind w:firstLine="720"/>
        <w:jc w:val="both"/>
        <w:rPr>
          <w:rFonts w:eastAsia="Times New Roman" w:cs="Times New Roman"/>
          <w:szCs w:val="24"/>
        </w:rPr>
      </w:pPr>
      <w:r>
        <w:rPr>
          <w:rFonts w:eastAsia="Times New Roman"/>
          <w:szCs w:val="24"/>
        </w:rPr>
        <w:lastRenderedPageBreak/>
        <w:t xml:space="preserve">Εισερχόμαστε στη συζήτηση των </w:t>
      </w:r>
    </w:p>
    <w:p w14:paraId="0C3810F0" w14:textId="77777777" w:rsidR="00EC6A51" w:rsidRDefault="0016326B">
      <w:pPr>
        <w:spacing w:line="600" w:lineRule="auto"/>
        <w:ind w:firstLine="720"/>
        <w:jc w:val="center"/>
        <w:rPr>
          <w:rFonts w:eastAsia="Times New Roman" w:cs="Times New Roman"/>
          <w:b/>
          <w:szCs w:val="24"/>
        </w:rPr>
      </w:pPr>
      <w:r>
        <w:rPr>
          <w:rFonts w:eastAsia="Times New Roman"/>
          <w:b/>
          <w:szCs w:val="24"/>
        </w:rPr>
        <w:t>ΕΠΙΚΑΙΡΩΝ ΕΡΩΤΗΣΕΩΝ</w:t>
      </w:r>
    </w:p>
    <w:p w14:paraId="0C3810F1" w14:textId="77777777" w:rsidR="00EC6A51" w:rsidRDefault="0016326B">
      <w:pPr>
        <w:spacing w:line="600" w:lineRule="auto"/>
        <w:ind w:firstLine="720"/>
        <w:jc w:val="both"/>
        <w:rPr>
          <w:rFonts w:eastAsia="Times New Roman" w:cs="Times New Roman"/>
          <w:szCs w:val="24"/>
        </w:rPr>
      </w:pPr>
      <w:r>
        <w:rPr>
          <w:rFonts w:eastAsia="Times New Roman"/>
          <w:color w:val="000000"/>
          <w:szCs w:val="24"/>
        </w:rPr>
        <w:t>Θ</w:t>
      </w:r>
      <w:r>
        <w:rPr>
          <w:rFonts w:eastAsia="Times New Roman"/>
          <w:color w:val="000000"/>
          <w:szCs w:val="24"/>
        </w:rPr>
        <w:t xml:space="preserve">α </w:t>
      </w:r>
      <w:r>
        <w:rPr>
          <w:rFonts w:eastAsia="Times New Roman"/>
          <w:color w:val="000000"/>
          <w:szCs w:val="24"/>
        </w:rPr>
        <w:t>ξεκινήσουμε με τ</w:t>
      </w:r>
      <w:r>
        <w:rPr>
          <w:rFonts w:eastAsia="Times New Roman"/>
          <w:color w:val="000000"/>
          <w:szCs w:val="24"/>
        </w:rPr>
        <w:t>η</w:t>
      </w:r>
      <w:r>
        <w:rPr>
          <w:rFonts w:eastAsia="Times New Roman"/>
          <w:color w:val="000000"/>
          <w:szCs w:val="24"/>
        </w:rPr>
        <w:t>ν</w:t>
      </w:r>
      <w:r>
        <w:rPr>
          <w:rFonts w:eastAsia="Times New Roman"/>
          <w:color w:val="000000"/>
          <w:szCs w:val="24"/>
        </w:rPr>
        <w:t xml:space="preserve"> πέμπτη με αριθμό </w:t>
      </w:r>
      <w:r>
        <w:rPr>
          <w:rFonts w:eastAsia="Times New Roman" w:cs="Times New Roman"/>
          <w:szCs w:val="24"/>
        </w:rPr>
        <w:t xml:space="preserve">779/12-4-2016 </w:t>
      </w:r>
      <w:r>
        <w:rPr>
          <w:rFonts w:eastAsia="Times New Roman"/>
          <w:color w:val="000000"/>
          <w:szCs w:val="24"/>
        </w:rPr>
        <w:t>επίκαιρη ε</w:t>
      </w:r>
      <w:r>
        <w:rPr>
          <w:rFonts w:eastAsia="Times New Roman" w:cs="Times New Roman"/>
          <w:szCs w:val="24"/>
        </w:rPr>
        <w:t>ρώτηση δεύτερου κύκλου το</w:t>
      </w:r>
      <w:r>
        <w:rPr>
          <w:rFonts w:eastAsia="Times New Roman" w:cs="Times New Roman"/>
          <w:szCs w:val="24"/>
        </w:rPr>
        <w:t xml:space="preserve">υ Βουλευτή Α΄ Θεσσαλονίκης του Συνασπισμού Ριζοσπαστικής Αριστεράς κ. </w:t>
      </w:r>
      <w:r>
        <w:rPr>
          <w:rFonts w:eastAsia="Times New Roman" w:cs="Times New Roman"/>
          <w:bCs/>
          <w:szCs w:val="24"/>
        </w:rPr>
        <w:t>Αλέξανδρου Τριανταφυλλίδη</w:t>
      </w:r>
      <w:r>
        <w:rPr>
          <w:rFonts w:eastAsia="Times New Roman" w:cs="Times New Roman"/>
          <w:szCs w:val="24"/>
        </w:rPr>
        <w:t xml:space="preserve"> προς τον Υπουργό </w:t>
      </w:r>
      <w:r>
        <w:rPr>
          <w:rFonts w:eastAsia="Times New Roman" w:cs="Times New Roman"/>
          <w:bCs/>
          <w:szCs w:val="24"/>
        </w:rPr>
        <w:t xml:space="preserve">Εσωτερικών και Διοικητικής Ανασυγκρότησης, </w:t>
      </w:r>
      <w:r>
        <w:rPr>
          <w:rFonts w:eastAsia="Times New Roman" w:cs="Times New Roman"/>
          <w:szCs w:val="24"/>
        </w:rPr>
        <w:t xml:space="preserve">σχετικά με την </w:t>
      </w:r>
      <w:r>
        <w:rPr>
          <w:rFonts w:eastAsia="Times New Roman" w:cs="Times New Roman"/>
          <w:szCs w:val="24"/>
        </w:rPr>
        <w:t>π</w:t>
      </w:r>
      <w:r>
        <w:rPr>
          <w:rFonts w:eastAsia="Times New Roman" w:cs="Times New Roman"/>
          <w:szCs w:val="24"/>
        </w:rPr>
        <w:t xml:space="preserve">εριφερειακή </w:t>
      </w:r>
      <w:r>
        <w:rPr>
          <w:rFonts w:eastAsia="Times New Roman" w:cs="Times New Roman"/>
          <w:szCs w:val="24"/>
        </w:rPr>
        <w:t>ο</w:t>
      </w:r>
      <w:r>
        <w:rPr>
          <w:rFonts w:eastAsia="Times New Roman" w:cs="Times New Roman"/>
          <w:szCs w:val="24"/>
        </w:rPr>
        <w:t xml:space="preserve">δό Θεσσαλονίκης. </w:t>
      </w:r>
    </w:p>
    <w:p w14:paraId="0C3810F2"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Θα απαντήσει ο Υφυπουργός κ. </w:t>
      </w:r>
      <w:proofErr w:type="spellStart"/>
      <w:r>
        <w:rPr>
          <w:rFonts w:eastAsia="Times New Roman" w:cs="Times New Roman"/>
          <w:szCs w:val="24"/>
        </w:rPr>
        <w:t>Μπαλάφας</w:t>
      </w:r>
      <w:proofErr w:type="spellEnd"/>
      <w:r>
        <w:rPr>
          <w:rFonts w:eastAsia="Times New Roman" w:cs="Times New Roman"/>
          <w:szCs w:val="24"/>
        </w:rPr>
        <w:t>.</w:t>
      </w:r>
    </w:p>
    <w:p w14:paraId="0C3810F3"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Τριανταφυλλίδη, έχετε τον λόγο.</w:t>
      </w:r>
    </w:p>
    <w:p w14:paraId="0C3810F4"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ΑΛΕΞΑΝΔΡΟΣ ΤΡΙΑΝΤΑΦΥΛΛΙΔΗΣ:</w:t>
      </w:r>
      <w:r>
        <w:rPr>
          <w:rFonts w:eastAsia="Times New Roman" w:cs="Times New Roman"/>
          <w:szCs w:val="24"/>
        </w:rPr>
        <w:t xml:space="preserve"> Ευχαριστώ πολύ, κύριε Πρόεδρε.</w:t>
      </w:r>
    </w:p>
    <w:p w14:paraId="0C3810F5"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Νομίζω ότι είναι γνωστό ότι και ο τρόπος και η πολεοδομική διαμόρφωση της Θεσσαλονίκης σε σχήμα παπιγιόν, στο</w:t>
      </w:r>
      <w:r>
        <w:rPr>
          <w:rFonts w:eastAsia="Times New Roman" w:cs="Times New Roman"/>
          <w:szCs w:val="24"/>
        </w:rPr>
        <w:t>ν</w:t>
      </w:r>
      <w:r>
        <w:rPr>
          <w:rFonts w:eastAsia="Times New Roman" w:cs="Times New Roman"/>
          <w:szCs w:val="24"/>
        </w:rPr>
        <w:t xml:space="preserve"> βαθμό που υπάρχει θάλασσα από τη μια πλευρά και το </w:t>
      </w:r>
      <w:proofErr w:type="spellStart"/>
      <w:r>
        <w:rPr>
          <w:rFonts w:eastAsia="Times New Roman" w:cs="Times New Roman"/>
          <w:szCs w:val="24"/>
        </w:rPr>
        <w:t>Σέι</w:t>
      </w:r>
      <w:r>
        <w:rPr>
          <w:rFonts w:eastAsia="Times New Roman" w:cs="Times New Roman"/>
          <w:szCs w:val="24"/>
        </w:rPr>
        <w:t>χ</w:t>
      </w:r>
      <w:proofErr w:type="spellEnd"/>
      <w:r>
        <w:rPr>
          <w:rFonts w:eastAsia="Times New Roman" w:cs="Times New Roman"/>
          <w:szCs w:val="24"/>
        </w:rPr>
        <w:t xml:space="preserve"> Σου από την άλλη, χωρίζοντας την πόλη ουσιαστικά ανατολικά και δυτικά, έχει καταστήσει τον περιφερειακό δρόμο τη μισή ζωή των Θεσσαλονικέων. Γι’ αυτούς που δεν γνωρίζουν τη Θεσσαλονίκη, ο δρόμος σχεδιάστηκε το ’70 και υλοποιήθηκε το </w:t>
      </w:r>
      <w:r>
        <w:rPr>
          <w:rFonts w:eastAsia="Times New Roman" w:cs="Times New Roman"/>
          <w:szCs w:val="24"/>
        </w:rPr>
        <w:lastRenderedPageBreak/>
        <w:t xml:space="preserve">’90. Δηλαδή, ήδη από </w:t>
      </w:r>
      <w:r>
        <w:rPr>
          <w:rFonts w:eastAsia="Times New Roman" w:cs="Times New Roman"/>
          <w:szCs w:val="24"/>
        </w:rPr>
        <w:t>την υλοποίησ</w:t>
      </w:r>
      <w:r>
        <w:rPr>
          <w:rFonts w:eastAsia="Times New Roman" w:cs="Times New Roman"/>
          <w:szCs w:val="24"/>
        </w:rPr>
        <w:t>ή</w:t>
      </w:r>
      <w:r>
        <w:rPr>
          <w:rFonts w:eastAsia="Times New Roman" w:cs="Times New Roman"/>
          <w:szCs w:val="24"/>
        </w:rPr>
        <w:t xml:space="preserve"> του είχε προβλήματα </w:t>
      </w:r>
      <w:proofErr w:type="spellStart"/>
      <w:r>
        <w:rPr>
          <w:rFonts w:eastAsia="Times New Roman" w:cs="Times New Roman"/>
          <w:szCs w:val="24"/>
        </w:rPr>
        <w:t>επικαιροποίησης</w:t>
      </w:r>
      <w:proofErr w:type="spellEnd"/>
      <w:r>
        <w:rPr>
          <w:rFonts w:eastAsia="Times New Roman" w:cs="Times New Roman"/>
          <w:szCs w:val="24"/>
        </w:rPr>
        <w:t xml:space="preserve"> και ανταπόκρισης στα δεδομένα, που</w:t>
      </w:r>
      <w:r>
        <w:rPr>
          <w:rFonts w:eastAsia="Times New Roman" w:cs="Times New Roman"/>
          <w:szCs w:val="24"/>
        </w:rPr>
        <w:t>,</w:t>
      </w:r>
      <w:r>
        <w:rPr>
          <w:rFonts w:eastAsia="Times New Roman" w:cs="Times New Roman"/>
          <w:szCs w:val="24"/>
        </w:rPr>
        <w:t xml:space="preserve"> στο μεταξύ</w:t>
      </w:r>
      <w:r>
        <w:rPr>
          <w:rFonts w:eastAsia="Times New Roman" w:cs="Times New Roman"/>
          <w:szCs w:val="24"/>
        </w:rPr>
        <w:t>,</w:t>
      </w:r>
      <w:r>
        <w:rPr>
          <w:rFonts w:eastAsia="Times New Roman" w:cs="Times New Roman"/>
          <w:szCs w:val="24"/>
        </w:rPr>
        <w:t xml:space="preserve"> </w:t>
      </w:r>
      <w:r>
        <w:rPr>
          <w:rFonts w:eastAsia="Times New Roman" w:cs="Times New Roman"/>
          <w:szCs w:val="24"/>
        </w:rPr>
        <w:t>σ</w:t>
      </w:r>
      <w:r>
        <w:rPr>
          <w:rFonts w:eastAsia="Times New Roman" w:cs="Times New Roman"/>
          <w:szCs w:val="24"/>
        </w:rPr>
        <w:t xml:space="preserve">το διάβα των είκοσι ετών είχαν αλλάξει. </w:t>
      </w:r>
    </w:p>
    <w:p w14:paraId="0C3810F6"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Με τα δεδομένα της κυκλοφοριακής συμφόρησης εντός της πόλης, ο Θεσσαλονικεύς αλλά και ο επισκέπτης</w:t>
      </w:r>
      <w:r>
        <w:rPr>
          <w:rFonts w:eastAsia="Times New Roman" w:cs="Times New Roman"/>
          <w:szCs w:val="24"/>
        </w:rPr>
        <w:t>,</w:t>
      </w:r>
      <w:r>
        <w:rPr>
          <w:rFonts w:eastAsia="Times New Roman" w:cs="Times New Roman"/>
          <w:szCs w:val="24"/>
        </w:rPr>
        <w:t xml:space="preserve"> ο οποίος δεν θέλ</w:t>
      </w:r>
      <w:r>
        <w:rPr>
          <w:rFonts w:eastAsia="Times New Roman" w:cs="Times New Roman"/>
          <w:szCs w:val="24"/>
        </w:rPr>
        <w:t xml:space="preserve">ει να υποστεί τον κυκλοφοριακό φόρτο </w:t>
      </w:r>
      <w:r>
        <w:rPr>
          <w:rFonts w:eastAsia="Times New Roman" w:cs="Times New Roman"/>
          <w:szCs w:val="24"/>
        </w:rPr>
        <w:t>–</w:t>
      </w:r>
      <w:r>
        <w:rPr>
          <w:rFonts w:eastAsia="Times New Roman" w:cs="Times New Roman"/>
          <w:szCs w:val="24"/>
        </w:rPr>
        <w:t>γιατί κατευθύνεται από τα δυτικά προς τα ανατολικά</w:t>
      </w:r>
      <w:r>
        <w:rPr>
          <w:rFonts w:eastAsia="Times New Roman" w:cs="Times New Roman"/>
          <w:szCs w:val="24"/>
        </w:rPr>
        <w:t>,</w:t>
      </w:r>
      <w:r>
        <w:rPr>
          <w:rFonts w:eastAsia="Times New Roman" w:cs="Times New Roman"/>
          <w:szCs w:val="24"/>
        </w:rPr>
        <w:t xml:space="preserve"> από τους Νομούς Σερρών, την Πιερία, την Πέλλα, το Κιλκίς</w:t>
      </w:r>
      <w:r>
        <w:rPr>
          <w:rFonts w:eastAsia="Times New Roman" w:cs="Times New Roman"/>
          <w:szCs w:val="24"/>
        </w:rPr>
        <w:t>–,</w:t>
      </w:r>
      <w:r>
        <w:rPr>
          <w:rFonts w:eastAsia="Times New Roman" w:cs="Times New Roman"/>
          <w:szCs w:val="24"/>
        </w:rPr>
        <w:t xml:space="preserve"> για να μην υποστεί τον φόρτο εντός της πόλης, κατευθύνεται μέσω του </w:t>
      </w:r>
      <w:r>
        <w:rPr>
          <w:rFonts w:eastAsia="Times New Roman" w:cs="Times New Roman"/>
          <w:szCs w:val="24"/>
        </w:rPr>
        <w:t>π</w:t>
      </w:r>
      <w:r>
        <w:rPr>
          <w:rFonts w:eastAsia="Times New Roman" w:cs="Times New Roman"/>
          <w:szCs w:val="24"/>
        </w:rPr>
        <w:t xml:space="preserve">εριφερειακού προς τη Χαλκιδική και το </w:t>
      </w:r>
      <w:r>
        <w:rPr>
          <w:rFonts w:eastAsia="Times New Roman" w:cs="Times New Roman"/>
          <w:szCs w:val="24"/>
        </w:rPr>
        <w:t xml:space="preserve">αεροδρόμιο ή γίνεται η αντίστροφη πορεία αυτών που θέλουν να πάνε στη δουλειά τους –όσοι έχουν απομείνει με δουλειά, τέλος πάντων- στη βιομηχανική </w:t>
      </w:r>
      <w:r>
        <w:rPr>
          <w:rFonts w:eastAsia="Times New Roman" w:cs="Times New Roman"/>
          <w:szCs w:val="24"/>
        </w:rPr>
        <w:lastRenderedPageBreak/>
        <w:t xml:space="preserve">ζώνη της </w:t>
      </w:r>
      <w:proofErr w:type="spellStart"/>
      <w:r>
        <w:rPr>
          <w:rFonts w:eastAsia="Times New Roman" w:cs="Times New Roman"/>
          <w:szCs w:val="24"/>
        </w:rPr>
        <w:t>Σίνδου</w:t>
      </w:r>
      <w:proofErr w:type="spellEnd"/>
      <w:r>
        <w:rPr>
          <w:rFonts w:eastAsia="Times New Roman" w:cs="Times New Roman"/>
          <w:szCs w:val="24"/>
        </w:rPr>
        <w:t xml:space="preserve"> και τα εργοστάσια που βρίσκονται στη δυτική πλευρά της πόλης.</w:t>
      </w:r>
    </w:p>
    <w:p w14:paraId="0C3810F7"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Αυτός ακριβώς ο κυκλοφοριακός φ</w:t>
      </w:r>
      <w:r>
        <w:rPr>
          <w:rFonts w:eastAsia="Times New Roman" w:cs="Times New Roman"/>
          <w:szCs w:val="24"/>
        </w:rPr>
        <w:t xml:space="preserve">όρτος έχει καταστήσει </w:t>
      </w:r>
      <w:r>
        <w:rPr>
          <w:rFonts w:eastAsia="Times New Roman" w:cs="Times New Roman"/>
          <w:szCs w:val="24"/>
        </w:rPr>
        <w:t xml:space="preserve">οδό πρώτης επιλογής </w:t>
      </w:r>
      <w:r>
        <w:rPr>
          <w:rFonts w:eastAsia="Times New Roman" w:cs="Times New Roman"/>
          <w:szCs w:val="24"/>
        </w:rPr>
        <w:t>αυτή τη συγκεκριμένη οδό</w:t>
      </w:r>
      <w:r>
        <w:rPr>
          <w:rFonts w:eastAsia="Times New Roman" w:cs="Times New Roman"/>
          <w:szCs w:val="24"/>
        </w:rPr>
        <w:t>,</w:t>
      </w:r>
      <w:r>
        <w:rPr>
          <w:rFonts w:eastAsia="Times New Roman" w:cs="Times New Roman"/>
          <w:szCs w:val="24"/>
        </w:rPr>
        <w:t xml:space="preserve"> που </w:t>
      </w:r>
      <w:r>
        <w:rPr>
          <w:rFonts w:eastAsia="Times New Roman" w:cs="Times New Roman"/>
          <w:szCs w:val="24"/>
        </w:rPr>
        <w:t xml:space="preserve">ταυτίζεται </w:t>
      </w:r>
      <w:r>
        <w:rPr>
          <w:rFonts w:eastAsia="Times New Roman" w:cs="Times New Roman"/>
          <w:szCs w:val="24"/>
        </w:rPr>
        <w:t>πλέον με την καθημερινότητα του Θεσσαλονικέα. Υπό αυτήν την έννοια αιτιολογώ για ποιο</w:t>
      </w:r>
      <w:r>
        <w:rPr>
          <w:rFonts w:eastAsia="Times New Roman" w:cs="Times New Roman"/>
          <w:szCs w:val="24"/>
        </w:rPr>
        <w:t>ν</w:t>
      </w:r>
      <w:r>
        <w:rPr>
          <w:rFonts w:eastAsia="Times New Roman" w:cs="Times New Roman"/>
          <w:szCs w:val="24"/>
        </w:rPr>
        <w:t xml:space="preserve"> λόγο αναδεικνύω το συγκεκριμένο θέμα και νομίζω ότι οι Θεσσαλονικείς που μας ακούν το </w:t>
      </w:r>
      <w:r>
        <w:rPr>
          <w:rFonts w:eastAsia="Times New Roman" w:cs="Times New Roman"/>
          <w:szCs w:val="24"/>
        </w:rPr>
        <w:t xml:space="preserve">έχουν αντιληφθεί. </w:t>
      </w:r>
    </w:p>
    <w:p w14:paraId="0C3810F8"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Ο συγκεκριμένος δρόμος, κύριε Υπουργέ -ελπίζω ότι οι </w:t>
      </w:r>
      <w:r>
        <w:rPr>
          <w:rFonts w:eastAsia="Times New Roman" w:cs="Times New Roman"/>
          <w:szCs w:val="24"/>
        </w:rPr>
        <w:t>Υ</w:t>
      </w:r>
      <w:r>
        <w:rPr>
          <w:rFonts w:eastAsia="Times New Roman" w:cs="Times New Roman"/>
          <w:szCs w:val="24"/>
        </w:rPr>
        <w:t>πηρεσίες σας σας έχουν ενημερώσει-</w:t>
      </w:r>
      <w:r>
        <w:rPr>
          <w:rFonts w:eastAsia="Times New Roman" w:cs="Times New Roman"/>
          <w:szCs w:val="24"/>
        </w:rPr>
        <w:t>,</w:t>
      </w:r>
      <w:r>
        <w:rPr>
          <w:rFonts w:eastAsia="Times New Roman" w:cs="Times New Roman"/>
          <w:szCs w:val="24"/>
        </w:rPr>
        <w:t xml:space="preserve"> ήδη από το 2011 έχει </w:t>
      </w:r>
      <w:r>
        <w:rPr>
          <w:rFonts w:eastAsia="Times New Roman" w:cs="Times New Roman"/>
          <w:szCs w:val="24"/>
        </w:rPr>
        <w:lastRenderedPageBreak/>
        <w:t xml:space="preserve">περάσει στην αρμοδιότητα της αιρετής </w:t>
      </w:r>
      <w:r>
        <w:rPr>
          <w:rFonts w:eastAsia="Times New Roman" w:cs="Times New Roman"/>
          <w:szCs w:val="24"/>
        </w:rPr>
        <w:t>π</w:t>
      </w:r>
      <w:r>
        <w:rPr>
          <w:rFonts w:eastAsia="Times New Roman" w:cs="Times New Roman"/>
          <w:szCs w:val="24"/>
        </w:rPr>
        <w:t xml:space="preserve">εριφέρειας. Αντιμετωπίζει σειρά προβλημάτων. Δεν είναι απλά </w:t>
      </w:r>
      <w:proofErr w:type="spellStart"/>
      <w:r>
        <w:rPr>
          <w:rFonts w:eastAsia="Times New Roman" w:cs="Times New Roman"/>
          <w:szCs w:val="24"/>
        </w:rPr>
        <w:t>υπερκορεσμένος</w:t>
      </w:r>
      <w:proofErr w:type="spellEnd"/>
      <w:r>
        <w:rPr>
          <w:rFonts w:eastAsia="Times New Roman" w:cs="Times New Roman"/>
          <w:szCs w:val="24"/>
        </w:rPr>
        <w:t xml:space="preserve">. Σχεδιάστηκε </w:t>
      </w:r>
      <w:r>
        <w:rPr>
          <w:rFonts w:eastAsia="Times New Roman" w:cs="Times New Roman"/>
          <w:szCs w:val="24"/>
        </w:rPr>
        <w:t xml:space="preserve">για είκοσι χιλιάδες αυτοκίνητα. </w:t>
      </w:r>
      <w:r>
        <w:rPr>
          <w:rFonts w:eastAsia="Times New Roman" w:cs="Times New Roman"/>
          <w:szCs w:val="24"/>
        </w:rPr>
        <w:t>Χρησιμοποι</w:t>
      </w:r>
      <w:r>
        <w:rPr>
          <w:rFonts w:eastAsia="Times New Roman" w:cs="Times New Roman"/>
          <w:szCs w:val="24"/>
        </w:rPr>
        <w:t xml:space="preserve">είται καθημερινά από </w:t>
      </w:r>
      <w:proofErr w:type="spellStart"/>
      <w:r>
        <w:rPr>
          <w:rFonts w:eastAsia="Times New Roman" w:cs="Times New Roman"/>
          <w:szCs w:val="24"/>
        </w:rPr>
        <w:t>εκατόν</w:t>
      </w:r>
      <w:proofErr w:type="spellEnd"/>
      <w:r>
        <w:rPr>
          <w:rFonts w:eastAsia="Times New Roman" w:cs="Times New Roman"/>
          <w:szCs w:val="24"/>
        </w:rPr>
        <w:t xml:space="preserve"> είκοσι και </w:t>
      </w:r>
      <w:proofErr w:type="spellStart"/>
      <w:r>
        <w:rPr>
          <w:rFonts w:eastAsia="Times New Roman" w:cs="Times New Roman"/>
          <w:szCs w:val="24"/>
        </w:rPr>
        <w:t>εκατόν</w:t>
      </w:r>
      <w:proofErr w:type="spellEnd"/>
      <w:r>
        <w:rPr>
          <w:rFonts w:eastAsia="Times New Roman" w:cs="Times New Roman"/>
          <w:szCs w:val="24"/>
        </w:rPr>
        <w:t xml:space="preserve"> πενήντα χιλιάδες χρήστες, ειδικά τους θερινούς μήνες</w:t>
      </w:r>
      <w:r>
        <w:rPr>
          <w:rFonts w:eastAsia="Times New Roman" w:cs="Times New Roman"/>
          <w:szCs w:val="24"/>
        </w:rPr>
        <w:t>,</w:t>
      </w:r>
      <w:r>
        <w:rPr>
          <w:rFonts w:eastAsia="Times New Roman" w:cs="Times New Roman"/>
          <w:szCs w:val="24"/>
        </w:rPr>
        <w:t xml:space="preserve"> με τους τουρίστες και τους επισκέπτες στην</w:t>
      </w:r>
      <w:r>
        <w:rPr>
          <w:rFonts w:eastAsia="Times New Roman" w:cs="Times New Roman"/>
          <w:szCs w:val="24"/>
        </w:rPr>
        <w:t xml:space="preserve"> </w:t>
      </w:r>
      <w:r>
        <w:rPr>
          <w:rFonts w:eastAsia="Times New Roman" w:cs="Times New Roman"/>
          <w:szCs w:val="24"/>
        </w:rPr>
        <w:t xml:space="preserve">πόλη. Αντιμετωπίζει προβλήματα εν τη γενέσει του, όπως η φθορά του ασφαλτοτάπητα χωρίς αντιολισθητική στρώση, οι καθιζήσεις των επιχωμάτων,  η κακή λειτουργία της αποστράγγισης, τα προβλήματα χάραξης σε αρκετά σημεία του δρόμου, η έλλειψη </w:t>
      </w:r>
      <w:r>
        <w:rPr>
          <w:rFonts w:eastAsia="Times New Roman" w:cs="Times New Roman"/>
          <w:szCs w:val="24"/>
        </w:rPr>
        <w:t>λ</w:t>
      </w:r>
      <w:r>
        <w:rPr>
          <w:rFonts w:eastAsia="Times New Roman" w:cs="Times New Roman"/>
          <w:szCs w:val="24"/>
        </w:rPr>
        <w:t xml:space="preserve">ωρίδας </w:t>
      </w:r>
      <w:r>
        <w:rPr>
          <w:rFonts w:eastAsia="Times New Roman" w:cs="Times New Roman"/>
          <w:szCs w:val="24"/>
        </w:rPr>
        <w:t>έ</w:t>
      </w:r>
      <w:r>
        <w:rPr>
          <w:rFonts w:eastAsia="Times New Roman" w:cs="Times New Roman"/>
          <w:szCs w:val="24"/>
        </w:rPr>
        <w:t xml:space="preserve">κτακτης </w:t>
      </w:r>
      <w:r>
        <w:rPr>
          <w:rFonts w:eastAsia="Times New Roman" w:cs="Times New Roman"/>
          <w:szCs w:val="24"/>
        </w:rPr>
        <w:t>α</w:t>
      </w:r>
      <w:r>
        <w:rPr>
          <w:rFonts w:eastAsia="Times New Roman" w:cs="Times New Roman"/>
          <w:szCs w:val="24"/>
        </w:rPr>
        <w:t>νάγκης</w:t>
      </w:r>
      <w:r>
        <w:rPr>
          <w:rFonts w:eastAsia="Times New Roman" w:cs="Times New Roman"/>
          <w:szCs w:val="24"/>
        </w:rPr>
        <w:t>,</w:t>
      </w:r>
      <w:r>
        <w:rPr>
          <w:rFonts w:eastAsia="Times New Roman" w:cs="Times New Roman"/>
          <w:szCs w:val="24"/>
        </w:rPr>
        <w:t xml:space="preserve"> που δημιουργεί συνθήκες συμφόρησης, η πρόκληση τροχαίων ατυχημάτων</w:t>
      </w:r>
      <w:r>
        <w:rPr>
          <w:rFonts w:eastAsia="Times New Roman" w:cs="Times New Roman"/>
          <w:szCs w:val="24"/>
        </w:rPr>
        <w:t>,</w:t>
      </w:r>
      <w:r>
        <w:rPr>
          <w:rFonts w:eastAsia="Times New Roman" w:cs="Times New Roman"/>
          <w:szCs w:val="24"/>
        </w:rPr>
        <w:t xml:space="preserve"> λόγω της πλημμελούς συντήρησής του, ο ελλιπής </w:t>
      </w:r>
      <w:r>
        <w:rPr>
          <w:rFonts w:eastAsia="Times New Roman" w:cs="Times New Roman"/>
          <w:szCs w:val="24"/>
        </w:rPr>
        <w:lastRenderedPageBreak/>
        <w:t>φωτισμός</w:t>
      </w:r>
      <w:r>
        <w:rPr>
          <w:rFonts w:eastAsia="Times New Roman" w:cs="Times New Roman"/>
          <w:szCs w:val="24"/>
        </w:rPr>
        <w:t>,</w:t>
      </w:r>
      <w:r>
        <w:rPr>
          <w:rFonts w:eastAsia="Times New Roman" w:cs="Times New Roman"/>
          <w:szCs w:val="24"/>
        </w:rPr>
        <w:t xml:space="preserve"> ειδικά στη σύνδεσή του με την εξωτερική περιφερειακή –μιλάμε για έναν τυφλό δρόμο- και η απουσία οποιασδήποτε παροχής στοιχ</w:t>
      </w:r>
      <w:r>
        <w:rPr>
          <w:rFonts w:eastAsia="Times New Roman" w:cs="Times New Roman"/>
          <w:szCs w:val="24"/>
        </w:rPr>
        <w:t>ειωδών υπηρεσιών στους χρήστες του δρόμου. Δεν έχει κάπου, δηλαδή, να κάνει κάποιος στην άκρη</w:t>
      </w:r>
      <w:r>
        <w:rPr>
          <w:rFonts w:eastAsia="Times New Roman" w:cs="Times New Roman"/>
          <w:szCs w:val="24"/>
        </w:rPr>
        <w:t>,</w:t>
      </w:r>
      <w:r>
        <w:rPr>
          <w:rFonts w:eastAsia="Times New Roman" w:cs="Times New Roman"/>
          <w:szCs w:val="24"/>
        </w:rPr>
        <w:t xml:space="preserve"> για να απαντήσει σε ένα τηλεφώνημα, για να δει τι συμβαίνει με το παιδί του. </w:t>
      </w:r>
    </w:p>
    <w:p w14:paraId="0C3810F9" w14:textId="77777777" w:rsidR="00EC6A51" w:rsidRDefault="0016326B">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0C3810FA" w14:textId="77777777" w:rsidR="00EC6A51" w:rsidRDefault="0016326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κύριε Τριανταφυλλίδη, θα συνεχίσετε στη δευτερολογία σας. </w:t>
      </w:r>
    </w:p>
    <w:p w14:paraId="0C3810FB" w14:textId="77777777" w:rsidR="00EC6A51" w:rsidRDefault="0016326B">
      <w:pPr>
        <w:spacing w:line="600" w:lineRule="auto"/>
        <w:ind w:firstLine="720"/>
        <w:jc w:val="both"/>
        <w:rPr>
          <w:rFonts w:eastAsia="Times New Roman"/>
          <w:szCs w:val="24"/>
        </w:rPr>
      </w:pPr>
      <w:r>
        <w:rPr>
          <w:rFonts w:eastAsia="Times New Roman"/>
          <w:b/>
          <w:szCs w:val="24"/>
        </w:rPr>
        <w:lastRenderedPageBreak/>
        <w:t xml:space="preserve">ΑΛΕΞΑΝΔΡΟΣ ΤΡΙΑΝΤΑΦΥΛΛΙΔΗΣ: </w:t>
      </w:r>
      <w:r>
        <w:rPr>
          <w:rFonts w:eastAsia="Times New Roman"/>
          <w:szCs w:val="24"/>
        </w:rPr>
        <w:t>Σας ευχαριστώ για την ανοχή σας, κύριε Πρόεδρε</w:t>
      </w:r>
      <w:r>
        <w:rPr>
          <w:rFonts w:eastAsia="Times New Roman"/>
          <w:szCs w:val="24"/>
        </w:rPr>
        <w:t>,</w:t>
      </w:r>
      <w:r>
        <w:rPr>
          <w:rFonts w:eastAsia="Times New Roman"/>
          <w:szCs w:val="24"/>
        </w:rPr>
        <w:t xml:space="preserve"> και για την ευγένεια με την οποία μου το είπατε. Σας ευχαριστώ θερμά. </w:t>
      </w:r>
    </w:p>
    <w:p w14:paraId="0C3810FC" w14:textId="77777777" w:rsidR="00EC6A51" w:rsidRDefault="0016326B">
      <w:pPr>
        <w:spacing w:line="600" w:lineRule="auto"/>
        <w:ind w:firstLine="720"/>
        <w:jc w:val="both"/>
        <w:rPr>
          <w:rFonts w:eastAsia="Times New Roman"/>
          <w:szCs w:val="24"/>
        </w:rPr>
      </w:pPr>
      <w:r>
        <w:rPr>
          <w:rFonts w:eastAsia="Times New Roman"/>
          <w:szCs w:val="24"/>
        </w:rPr>
        <w:t xml:space="preserve">Με </w:t>
      </w:r>
      <w:r>
        <w:rPr>
          <w:rFonts w:eastAsia="Times New Roman"/>
          <w:szCs w:val="24"/>
        </w:rPr>
        <w:t>βάση, λοιπόν, τα παραπάνω κύριε Υπουργέ</w:t>
      </w:r>
      <w:r>
        <w:rPr>
          <w:rFonts w:eastAsia="Times New Roman"/>
          <w:szCs w:val="24"/>
        </w:rPr>
        <w:t>,</w:t>
      </w:r>
      <w:r>
        <w:rPr>
          <w:rFonts w:eastAsia="Times New Roman"/>
          <w:szCs w:val="24"/>
        </w:rPr>
        <w:t xml:space="preserve"> ρωτάμε την Κυβέρνηση, πρώτον, εάν προτίθεται να προβεί στην εξόχως αναγκαία και άμεση χρονικά συνολική αναβάθμιση της </w:t>
      </w:r>
      <w:r>
        <w:rPr>
          <w:rFonts w:eastAsia="Times New Roman"/>
          <w:szCs w:val="24"/>
        </w:rPr>
        <w:t>π</w:t>
      </w:r>
      <w:r>
        <w:rPr>
          <w:rFonts w:eastAsia="Times New Roman"/>
          <w:szCs w:val="24"/>
        </w:rPr>
        <w:t>εριφερειακής οδού Θεσσαλονίκης</w:t>
      </w:r>
      <w:r>
        <w:rPr>
          <w:rFonts w:eastAsia="Times New Roman"/>
          <w:szCs w:val="24"/>
        </w:rPr>
        <w:t>,</w:t>
      </w:r>
      <w:r>
        <w:rPr>
          <w:rFonts w:eastAsia="Times New Roman"/>
          <w:szCs w:val="24"/>
        </w:rPr>
        <w:t xml:space="preserve"> με τη συνεργασία και τη συγχρηματοδότηση και την από κοινού επιδ</w:t>
      </w:r>
      <w:r>
        <w:rPr>
          <w:rFonts w:eastAsia="Times New Roman"/>
          <w:szCs w:val="24"/>
        </w:rPr>
        <w:t xml:space="preserve">ίωξη αναβάθμισή της με την Περιφέρεια Κεντρικής Μακεδονίας. </w:t>
      </w:r>
    </w:p>
    <w:p w14:paraId="0C3810FD" w14:textId="77777777" w:rsidR="00EC6A51" w:rsidRDefault="0016326B">
      <w:pPr>
        <w:spacing w:line="600" w:lineRule="auto"/>
        <w:ind w:firstLine="720"/>
        <w:jc w:val="both"/>
        <w:rPr>
          <w:rFonts w:eastAsia="Times New Roman"/>
          <w:szCs w:val="24"/>
        </w:rPr>
      </w:pPr>
      <w:r>
        <w:rPr>
          <w:rFonts w:eastAsia="Times New Roman"/>
          <w:szCs w:val="24"/>
        </w:rPr>
        <w:t>Δεύτερον, σας ρωτώ εάν προτίθεται η Κυβέρνηση να προβεί στην αναγκαία και άμεση διάθεση κονδυλίων</w:t>
      </w:r>
      <w:r>
        <w:rPr>
          <w:rFonts w:eastAsia="Times New Roman"/>
          <w:szCs w:val="24"/>
        </w:rPr>
        <w:t>,</w:t>
      </w:r>
      <w:r>
        <w:rPr>
          <w:rFonts w:eastAsia="Times New Roman"/>
          <w:szCs w:val="24"/>
        </w:rPr>
        <w:t xml:space="preserve"> προκειμένου </w:t>
      </w:r>
      <w:r>
        <w:rPr>
          <w:rFonts w:eastAsia="Times New Roman"/>
          <w:szCs w:val="24"/>
        </w:rPr>
        <w:lastRenderedPageBreak/>
        <w:t xml:space="preserve">ο </w:t>
      </w:r>
      <w:r>
        <w:rPr>
          <w:rFonts w:eastAsia="Times New Roman"/>
          <w:szCs w:val="24"/>
        </w:rPr>
        <w:t>π</w:t>
      </w:r>
      <w:r>
        <w:rPr>
          <w:rFonts w:eastAsia="Times New Roman"/>
          <w:szCs w:val="24"/>
        </w:rPr>
        <w:t>εριφερειακός δρόμος να εκσυγχρονιστεί</w:t>
      </w:r>
      <w:r>
        <w:rPr>
          <w:rFonts w:eastAsia="Times New Roman"/>
          <w:szCs w:val="24"/>
        </w:rPr>
        <w:t>,</w:t>
      </w:r>
      <w:r>
        <w:rPr>
          <w:rFonts w:eastAsia="Times New Roman"/>
          <w:szCs w:val="24"/>
        </w:rPr>
        <w:t xml:space="preserve"> ακολουθώντας τα διεθνή πρότυπα και εξασφαλ</w:t>
      </w:r>
      <w:r>
        <w:rPr>
          <w:rFonts w:eastAsia="Times New Roman"/>
          <w:szCs w:val="24"/>
        </w:rPr>
        <w:t xml:space="preserve">ίζοντας κατά το μέγιστο την ασφαλέστερη μετακίνηση των πολιτών. </w:t>
      </w:r>
    </w:p>
    <w:p w14:paraId="0C3810FE" w14:textId="77777777" w:rsidR="00EC6A51" w:rsidRDefault="0016326B">
      <w:pPr>
        <w:spacing w:line="600" w:lineRule="auto"/>
        <w:ind w:firstLine="720"/>
        <w:jc w:val="both"/>
        <w:rPr>
          <w:rFonts w:eastAsia="Times New Roman"/>
          <w:szCs w:val="24"/>
        </w:rPr>
      </w:pPr>
      <w:r>
        <w:rPr>
          <w:rFonts w:eastAsia="Times New Roman"/>
          <w:szCs w:val="24"/>
        </w:rPr>
        <w:t>Στη δευτερολογία μου θα αναφερθώ στα τροχαία, δυστυχήματα και ατυχήματα κ</w:t>
      </w:r>
      <w:r>
        <w:rPr>
          <w:rFonts w:eastAsia="Times New Roman"/>
          <w:szCs w:val="24"/>
        </w:rPr>
        <w:t xml:space="preserve">αι </w:t>
      </w:r>
      <w:r>
        <w:rPr>
          <w:rFonts w:eastAsia="Times New Roman"/>
          <w:szCs w:val="24"/>
        </w:rPr>
        <w:t>λ</w:t>
      </w:r>
      <w:r>
        <w:rPr>
          <w:rFonts w:eastAsia="Times New Roman"/>
          <w:szCs w:val="24"/>
        </w:rPr>
        <w:t>οι</w:t>
      </w:r>
      <w:r>
        <w:rPr>
          <w:rFonts w:eastAsia="Times New Roman"/>
          <w:szCs w:val="24"/>
        </w:rPr>
        <w:t>π</w:t>
      </w:r>
      <w:r>
        <w:rPr>
          <w:rFonts w:eastAsia="Times New Roman"/>
          <w:szCs w:val="24"/>
        </w:rPr>
        <w:t>ά</w:t>
      </w:r>
      <w:r>
        <w:rPr>
          <w:rFonts w:eastAsia="Times New Roman"/>
          <w:szCs w:val="24"/>
        </w:rPr>
        <w:t xml:space="preserve">. </w:t>
      </w:r>
    </w:p>
    <w:p w14:paraId="0C3810FF" w14:textId="77777777" w:rsidR="00EC6A51" w:rsidRDefault="0016326B">
      <w:pPr>
        <w:spacing w:line="600" w:lineRule="auto"/>
        <w:ind w:firstLine="720"/>
        <w:jc w:val="both"/>
        <w:rPr>
          <w:rFonts w:eastAsia="Times New Roman"/>
          <w:szCs w:val="24"/>
        </w:rPr>
      </w:pPr>
      <w:r>
        <w:rPr>
          <w:rFonts w:eastAsia="Times New Roman"/>
          <w:szCs w:val="24"/>
        </w:rPr>
        <w:t xml:space="preserve">Σας ευχαριστώ πολύ, κύριε Πρόεδρε. </w:t>
      </w:r>
    </w:p>
    <w:p w14:paraId="0C381100" w14:textId="77777777" w:rsidR="00EC6A51" w:rsidRDefault="0016326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Και εγώ ευχαριστώ. </w:t>
      </w:r>
    </w:p>
    <w:p w14:paraId="0C381101" w14:textId="77777777" w:rsidR="00EC6A51" w:rsidRDefault="0016326B">
      <w:pPr>
        <w:spacing w:line="600" w:lineRule="auto"/>
        <w:ind w:firstLine="720"/>
        <w:jc w:val="both"/>
        <w:rPr>
          <w:rFonts w:eastAsia="Times New Roman"/>
          <w:szCs w:val="24"/>
        </w:rPr>
      </w:pPr>
      <w:r>
        <w:rPr>
          <w:rFonts w:eastAsia="Times New Roman"/>
          <w:szCs w:val="24"/>
        </w:rPr>
        <w:t xml:space="preserve">Κύριε Υφυπουργέ, έχετε τον λόγο για τρία λεπτά. </w:t>
      </w:r>
    </w:p>
    <w:p w14:paraId="0C381102" w14:textId="77777777" w:rsidR="00EC6A51" w:rsidRDefault="0016326B">
      <w:pPr>
        <w:spacing w:line="600" w:lineRule="auto"/>
        <w:ind w:firstLine="720"/>
        <w:jc w:val="both"/>
        <w:rPr>
          <w:rFonts w:eastAsia="Times New Roman"/>
          <w:szCs w:val="24"/>
        </w:rPr>
      </w:pPr>
      <w:r>
        <w:rPr>
          <w:rFonts w:eastAsia="Times New Roman"/>
          <w:b/>
          <w:szCs w:val="24"/>
        </w:rPr>
        <w:t xml:space="preserve">ΙΩΑΝΝΗΣ ΜΠΑΛΑΦΑΣ (Υφυπουργός Εσωτερικών και Διοικητικής Ανασυγκρότησης): </w:t>
      </w:r>
      <w:r>
        <w:rPr>
          <w:rFonts w:eastAsia="Times New Roman"/>
          <w:szCs w:val="24"/>
        </w:rPr>
        <w:t xml:space="preserve">Ευχαριστώ, κύριε Πρόεδρε. </w:t>
      </w:r>
    </w:p>
    <w:p w14:paraId="0C381103" w14:textId="77777777" w:rsidR="00EC6A51" w:rsidRDefault="0016326B">
      <w:pPr>
        <w:spacing w:line="600" w:lineRule="auto"/>
        <w:ind w:firstLine="720"/>
        <w:jc w:val="both"/>
        <w:rPr>
          <w:rFonts w:eastAsia="Times New Roman"/>
          <w:szCs w:val="24"/>
        </w:rPr>
      </w:pPr>
      <w:r>
        <w:rPr>
          <w:rFonts w:eastAsia="Times New Roman"/>
          <w:szCs w:val="24"/>
        </w:rPr>
        <w:lastRenderedPageBreak/>
        <w:t>Κατ</w:t>
      </w:r>
      <w:r>
        <w:rPr>
          <w:rFonts w:eastAsia="Times New Roman"/>
          <w:szCs w:val="24"/>
        </w:rPr>
        <w:t xml:space="preserve">’ </w:t>
      </w:r>
      <w:r>
        <w:rPr>
          <w:rFonts w:eastAsia="Times New Roman"/>
          <w:szCs w:val="24"/>
        </w:rPr>
        <w:t>αρχ</w:t>
      </w:r>
      <w:r>
        <w:rPr>
          <w:rFonts w:eastAsia="Times New Roman"/>
          <w:szCs w:val="24"/>
        </w:rPr>
        <w:t>άς</w:t>
      </w:r>
      <w:r>
        <w:rPr>
          <w:rFonts w:eastAsia="Times New Roman"/>
          <w:szCs w:val="24"/>
        </w:rPr>
        <w:t xml:space="preserve"> θα ήθελα να ευχαριστήσω τον Βουλευτή Θεσσαλονίκης κ. Τριανταφυλλίδη</w:t>
      </w:r>
      <w:r>
        <w:rPr>
          <w:rFonts w:eastAsia="Times New Roman"/>
          <w:szCs w:val="24"/>
        </w:rPr>
        <w:t>,</w:t>
      </w:r>
      <w:r>
        <w:rPr>
          <w:rFonts w:eastAsia="Times New Roman"/>
          <w:szCs w:val="24"/>
        </w:rPr>
        <w:t xml:space="preserve"> </w:t>
      </w:r>
      <w:r>
        <w:rPr>
          <w:rFonts w:eastAsia="Times New Roman"/>
          <w:szCs w:val="24"/>
        </w:rPr>
        <w:t>διότι</w:t>
      </w:r>
      <w:r>
        <w:rPr>
          <w:rFonts w:eastAsia="Times New Roman"/>
          <w:szCs w:val="24"/>
        </w:rPr>
        <w:t xml:space="preserve"> μας δίνει τη δυνατότητα να συζητήσουμε και κατά το δυνατόν να δούμε πλευρές του πολύ σοβαρού ζητήματος το οποίο θέτει. Επίσης, αναφέρω τις ευχαριστίες μου</w:t>
      </w:r>
      <w:r>
        <w:rPr>
          <w:rFonts w:eastAsia="Times New Roman"/>
          <w:szCs w:val="24"/>
        </w:rPr>
        <w:t>,</w:t>
      </w:r>
      <w:r>
        <w:rPr>
          <w:rFonts w:eastAsia="Times New Roman"/>
          <w:szCs w:val="24"/>
        </w:rPr>
        <w:t xml:space="preserve"> σε σχέση με το ότι μου δίνει τη δυνατότητα </w:t>
      </w:r>
      <w:r>
        <w:rPr>
          <w:rFonts w:eastAsia="Times New Roman"/>
          <w:szCs w:val="24"/>
        </w:rPr>
        <w:t>να απαντήσω</w:t>
      </w:r>
      <w:r>
        <w:rPr>
          <w:rFonts w:eastAsia="Times New Roman"/>
          <w:szCs w:val="24"/>
        </w:rPr>
        <w:t xml:space="preserve"> </w:t>
      </w:r>
      <w:r>
        <w:rPr>
          <w:rFonts w:eastAsia="Times New Roman"/>
          <w:szCs w:val="24"/>
        </w:rPr>
        <w:t>αφ’ ενός</w:t>
      </w:r>
      <w:r>
        <w:rPr>
          <w:rFonts w:eastAsia="Times New Roman"/>
          <w:szCs w:val="24"/>
        </w:rPr>
        <w:t xml:space="preserve"> μεν ως Υφυπουργός Εσωτερικών</w:t>
      </w:r>
      <w:r>
        <w:rPr>
          <w:rFonts w:eastAsia="Times New Roman"/>
          <w:szCs w:val="24"/>
        </w:rPr>
        <w:t xml:space="preserve">, αλλά </w:t>
      </w:r>
      <w:r>
        <w:rPr>
          <w:rFonts w:eastAsia="Times New Roman"/>
          <w:szCs w:val="24"/>
        </w:rPr>
        <w:t xml:space="preserve">και να θυμηθώ, </w:t>
      </w:r>
      <w:r>
        <w:rPr>
          <w:rFonts w:eastAsia="Times New Roman"/>
          <w:szCs w:val="24"/>
        </w:rPr>
        <w:t>αφ</w:t>
      </w:r>
      <w:r>
        <w:rPr>
          <w:rFonts w:eastAsia="Times New Roman"/>
          <w:szCs w:val="24"/>
        </w:rPr>
        <w:t xml:space="preserve">’ </w:t>
      </w:r>
      <w:r>
        <w:rPr>
          <w:rFonts w:eastAsia="Times New Roman"/>
          <w:szCs w:val="24"/>
        </w:rPr>
        <w:t>ετέρου</w:t>
      </w:r>
      <w:r>
        <w:rPr>
          <w:rFonts w:eastAsia="Times New Roman"/>
          <w:szCs w:val="24"/>
        </w:rPr>
        <w:t>,</w:t>
      </w:r>
      <w:r>
        <w:rPr>
          <w:rFonts w:eastAsia="Times New Roman"/>
          <w:szCs w:val="24"/>
        </w:rPr>
        <w:t xml:space="preserve"> και τις καταβολές μου και την ιδιότητά μου ως πολιτικ</w:t>
      </w:r>
      <w:r>
        <w:rPr>
          <w:rFonts w:eastAsia="Times New Roman"/>
          <w:szCs w:val="24"/>
        </w:rPr>
        <w:t>ός</w:t>
      </w:r>
      <w:r>
        <w:rPr>
          <w:rFonts w:eastAsia="Times New Roman"/>
          <w:szCs w:val="24"/>
        </w:rPr>
        <w:t xml:space="preserve"> μηχανικ</w:t>
      </w:r>
      <w:r>
        <w:rPr>
          <w:rFonts w:eastAsia="Times New Roman"/>
          <w:szCs w:val="24"/>
        </w:rPr>
        <w:t>ός</w:t>
      </w:r>
      <w:r>
        <w:rPr>
          <w:rFonts w:eastAsia="Times New Roman"/>
          <w:szCs w:val="24"/>
        </w:rPr>
        <w:t xml:space="preserve">. Τον ευχαριστώ ιδιαίτερα και για αυτό. </w:t>
      </w:r>
    </w:p>
    <w:p w14:paraId="0C381104" w14:textId="77777777" w:rsidR="00EC6A51" w:rsidRDefault="0016326B">
      <w:pPr>
        <w:spacing w:line="600" w:lineRule="auto"/>
        <w:ind w:firstLine="720"/>
        <w:jc w:val="both"/>
        <w:rPr>
          <w:rFonts w:eastAsia="Times New Roman"/>
          <w:szCs w:val="24"/>
        </w:rPr>
      </w:pPr>
      <w:r>
        <w:rPr>
          <w:rFonts w:eastAsia="Times New Roman"/>
          <w:szCs w:val="24"/>
        </w:rPr>
        <w:t xml:space="preserve">Η απάντηση και όσα θα πω φυσικά έχουν προέλθει μέσα από τη συνεννόησή μας με τις </w:t>
      </w:r>
      <w:r>
        <w:rPr>
          <w:rFonts w:eastAsia="Times New Roman"/>
          <w:szCs w:val="24"/>
        </w:rPr>
        <w:t>Υ</w:t>
      </w:r>
      <w:r>
        <w:rPr>
          <w:rFonts w:eastAsia="Times New Roman"/>
          <w:szCs w:val="24"/>
        </w:rPr>
        <w:t xml:space="preserve">πηρεσίες του Υπουργείου μας </w:t>
      </w:r>
      <w:r>
        <w:rPr>
          <w:rFonts w:eastAsia="Times New Roman"/>
          <w:szCs w:val="24"/>
        </w:rPr>
        <w:lastRenderedPageBreak/>
        <w:t>με τις αντίστ</w:t>
      </w:r>
      <w:r>
        <w:rPr>
          <w:rFonts w:eastAsia="Times New Roman"/>
          <w:szCs w:val="24"/>
        </w:rPr>
        <w:t xml:space="preserve">οιχες επί των ευρωπαϊκών προγραμμάτων υπεύθυνες </w:t>
      </w:r>
      <w:r>
        <w:rPr>
          <w:rFonts w:eastAsia="Times New Roman"/>
          <w:szCs w:val="24"/>
        </w:rPr>
        <w:t>Υ</w:t>
      </w:r>
      <w:r>
        <w:rPr>
          <w:rFonts w:eastAsia="Times New Roman"/>
          <w:szCs w:val="24"/>
        </w:rPr>
        <w:t>πηρεσίες του Υπουργείου Οικονομίας και Ανάπτυξης, αλλά και μετά από συνεννόηση και ανταλλαγή εγγράφων με την αιρετή Περιφέρεια Κεντρικής Μακεδονίας και ιδιαίτερα με την Περιφερειακή Μητροπολιτική Ενότητα Θεσ</w:t>
      </w:r>
      <w:r>
        <w:rPr>
          <w:rFonts w:eastAsia="Times New Roman"/>
          <w:szCs w:val="24"/>
        </w:rPr>
        <w:t xml:space="preserve">σαλονίκης. </w:t>
      </w:r>
    </w:p>
    <w:p w14:paraId="0C381105" w14:textId="77777777" w:rsidR="00EC6A51" w:rsidRDefault="0016326B">
      <w:pPr>
        <w:spacing w:line="600" w:lineRule="auto"/>
        <w:ind w:firstLine="720"/>
        <w:jc w:val="both"/>
        <w:rPr>
          <w:rFonts w:eastAsia="Times New Roman" w:cs="Times New Roman"/>
          <w:szCs w:val="24"/>
        </w:rPr>
      </w:pPr>
      <w:r>
        <w:rPr>
          <w:rFonts w:eastAsia="Times New Roman"/>
          <w:szCs w:val="24"/>
        </w:rPr>
        <w:t>Η απάντηση, λοιπόν, που θα σας δώσω έχει να κάνει με τις αρμοδιότητες και τις ευθύνες που επιμερίζονται ως προς το συγκεκριμένο ζήτημα, κατανοώντας φυσικά την πολύ μεγάλη σημασία που έχει για τη Θεσσαλονίκη αλλά και γενικότερα. Θα προσπαθήσουμε</w:t>
      </w:r>
      <w:r>
        <w:rPr>
          <w:rFonts w:eastAsia="Times New Roman"/>
          <w:szCs w:val="24"/>
        </w:rPr>
        <w:t xml:space="preserve"> να κάνουμε ένα βήμα στην κατεύθυνση αντιμετώπισης-θεραπείας του προβλήματος ή των πιο οξυμ</w:t>
      </w:r>
      <w:r>
        <w:rPr>
          <w:rFonts w:eastAsia="Times New Roman"/>
          <w:szCs w:val="24"/>
        </w:rPr>
        <w:t>μ</w:t>
      </w:r>
      <w:r>
        <w:rPr>
          <w:rFonts w:eastAsia="Times New Roman"/>
          <w:szCs w:val="24"/>
        </w:rPr>
        <w:t xml:space="preserve">ένων </w:t>
      </w:r>
      <w:r>
        <w:rPr>
          <w:rFonts w:eastAsia="Times New Roman"/>
          <w:szCs w:val="24"/>
        </w:rPr>
        <w:lastRenderedPageBreak/>
        <w:t>πλευρών του προβλήματος, ιδιαίτερα του προβλήματος οδικής ασφάλειας.</w:t>
      </w:r>
      <w:r>
        <w:rPr>
          <w:rFonts w:eastAsia="Times New Roman" w:cs="Times New Roman"/>
          <w:szCs w:val="24"/>
        </w:rPr>
        <w:t xml:space="preserve"> </w:t>
      </w:r>
    </w:p>
    <w:p w14:paraId="0C381106"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Μίλησα για θεραπεία-αντιμετώπιση του προβλήματος. Η θεραπεία, όπως γνωρίζετε, κύριε Πρόεδ</w:t>
      </w:r>
      <w:r>
        <w:rPr>
          <w:rFonts w:eastAsia="Times New Roman" w:cs="Times New Roman"/>
          <w:szCs w:val="24"/>
        </w:rPr>
        <w:t>ρε, έχει να κάνει πρωτίστως με τη σωστή διάγνωση και την ανάδειξη των αιτίων</w:t>
      </w:r>
      <w:r>
        <w:rPr>
          <w:rFonts w:eastAsia="Times New Roman" w:cs="Times New Roman"/>
          <w:szCs w:val="24"/>
        </w:rPr>
        <w:t>,</w:t>
      </w:r>
      <w:r>
        <w:rPr>
          <w:rFonts w:eastAsia="Times New Roman" w:cs="Times New Roman"/>
          <w:szCs w:val="24"/>
        </w:rPr>
        <w:t xml:space="preserve"> για να δούμε μετά προγραμματισμούς ενεργειών και υλοποίησης μέτρων</w:t>
      </w:r>
      <w:r>
        <w:rPr>
          <w:rFonts w:eastAsia="Times New Roman" w:cs="Times New Roman"/>
          <w:szCs w:val="24"/>
        </w:rPr>
        <w:t>,</w:t>
      </w:r>
      <w:r>
        <w:rPr>
          <w:rFonts w:eastAsia="Times New Roman" w:cs="Times New Roman"/>
          <w:szCs w:val="24"/>
        </w:rPr>
        <w:t xml:space="preserve"> με σαφές κατά το δυνατόν χρονοδιάγραμμα και χρηματοδότηση. </w:t>
      </w:r>
    </w:p>
    <w:p w14:paraId="0C381107"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Σ</w:t>
      </w:r>
      <w:r>
        <w:rPr>
          <w:rFonts w:eastAsia="Times New Roman" w:cs="Times New Roman"/>
          <w:szCs w:val="24"/>
        </w:rPr>
        <w:t>ε</w:t>
      </w:r>
      <w:r>
        <w:rPr>
          <w:rFonts w:eastAsia="Times New Roman" w:cs="Times New Roman"/>
          <w:szCs w:val="24"/>
        </w:rPr>
        <w:t xml:space="preserve"> αυτή την προσπάθεια αναζήτησης κάποιων αιτίων</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 να μπορέσουμε να προχωρήσουμε σωστά</w:t>
      </w:r>
      <w:r>
        <w:rPr>
          <w:rFonts w:eastAsia="Times New Roman" w:cs="Times New Roman"/>
          <w:szCs w:val="24"/>
        </w:rPr>
        <w:t>,</w:t>
      </w:r>
      <w:r>
        <w:rPr>
          <w:rFonts w:eastAsia="Times New Roman" w:cs="Times New Roman"/>
          <w:szCs w:val="24"/>
        </w:rPr>
        <w:t xml:space="preserve"> πρέπει να λάβουμε υπ</w:t>
      </w:r>
      <w:r>
        <w:rPr>
          <w:rFonts w:eastAsia="Times New Roman" w:cs="Times New Roman"/>
          <w:szCs w:val="24"/>
        </w:rPr>
        <w:t xml:space="preserve">’ </w:t>
      </w:r>
      <w:proofErr w:type="spellStart"/>
      <w:r>
        <w:rPr>
          <w:rFonts w:eastAsia="Times New Roman" w:cs="Times New Roman"/>
          <w:szCs w:val="24"/>
        </w:rPr>
        <w:t>όψ</w:t>
      </w:r>
      <w:r>
        <w:rPr>
          <w:rFonts w:eastAsia="Times New Roman" w:cs="Times New Roman"/>
          <w:szCs w:val="24"/>
        </w:rPr>
        <w:t>ιν</w:t>
      </w:r>
      <w:proofErr w:type="spellEnd"/>
      <w:r>
        <w:rPr>
          <w:rFonts w:eastAsia="Times New Roman" w:cs="Times New Roman"/>
          <w:szCs w:val="24"/>
        </w:rPr>
        <w:t xml:space="preserve"> μας δυο παθογένειες που έχει το έργο που συζητάμε. </w:t>
      </w:r>
    </w:p>
    <w:p w14:paraId="0C381108"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Την πρώτη παθογένεια την αναφέρατε κι εσείς. Το έργο έχει σχεδιαστεί τη δεκαετία του 1970, υλοποιήθηκε στα μέσα της δεκαετίας του 1990 κ</w:t>
      </w:r>
      <w:r>
        <w:rPr>
          <w:rFonts w:eastAsia="Times New Roman" w:cs="Times New Roman"/>
          <w:szCs w:val="24"/>
        </w:rPr>
        <w:t>αι πήρε τη σημερινή του μορφή σαν κλειστός αυτοκινητόδρομος το 2005. Κι αυτό από μόνο του δημιουργεί ένα πρόβλημα, μια ακαμψία, θα έλεγα, η οποία είναι δύσκολο να αντιμετωπιστεί. Έχει εγγενείς αδυναμίες αυτή περιφερειακή οδός.</w:t>
      </w:r>
    </w:p>
    <w:p w14:paraId="0C381109"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Η δεύτερη παθογένεια είναι το</w:t>
      </w:r>
      <w:r>
        <w:rPr>
          <w:rFonts w:eastAsia="Times New Roman" w:cs="Times New Roman"/>
          <w:szCs w:val="24"/>
        </w:rPr>
        <w:t xml:space="preserve"> γεγονός ότι το 2011</w:t>
      </w:r>
      <w:r>
        <w:rPr>
          <w:rFonts w:eastAsia="Times New Roman" w:cs="Times New Roman"/>
          <w:szCs w:val="24"/>
        </w:rPr>
        <w:t>,</w:t>
      </w:r>
      <w:r>
        <w:rPr>
          <w:rFonts w:eastAsia="Times New Roman" w:cs="Times New Roman"/>
          <w:szCs w:val="24"/>
        </w:rPr>
        <w:t xml:space="preserve"> μετά την ψήφιση του «</w:t>
      </w:r>
      <w:r>
        <w:rPr>
          <w:rFonts w:eastAsia="Times New Roman" w:cs="Times New Roman"/>
          <w:szCs w:val="24"/>
        </w:rPr>
        <w:t>ΚΑΛΛΙΚΡΑΤΗ</w:t>
      </w:r>
      <w:r>
        <w:rPr>
          <w:rFonts w:eastAsia="Times New Roman" w:cs="Times New Roman"/>
          <w:szCs w:val="24"/>
        </w:rPr>
        <w:t>» και την εφαρμογή του, η αρμοδιότητα από το τότε ΥΠΕΧΩΔΕ, αν δεν κάνω λάθος, πέρασε στην αιρετή περιφέρεια, ιδιαίτερα το ζήτημα της συντήρησης –δεν είναι η μόνη περίπτωση, αλλά δεν είναι ιδιαίτερα έντον</w:t>
      </w:r>
      <w:r>
        <w:rPr>
          <w:rFonts w:eastAsia="Times New Roman" w:cs="Times New Roman"/>
          <w:szCs w:val="24"/>
        </w:rPr>
        <w:t xml:space="preserve">η </w:t>
      </w:r>
      <w:r>
        <w:rPr>
          <w:rFonts w:eastAsia="Times New Roman" w:cs="Times New Roman"/>
          <w:szCs w:val="24"/>
        </w:rPr>
        <w:lastRenderedPageBreak/>
        <w:t>αυτή η διάσταση και η αντίφαση-</w:t>
      </w:r>
      <w:r>
        <w:rPr>
          <w:rFonts w:eastAsia="Times New Roman" w:cs="Times New Roman"/>
          <w:szCs w:val="24"/>
        </w:rPr>
        <w:t>,</w:t>
      </w:r>
      <w:r>
        <w:rPr>
          <w:rFonts w:eastAsia="Times New Roman" w:cs="Times New Roman"/>
          <w:szCs w:val="24"/>
        </w:rPr>
        <w:t xml:space="preserve"> χωρίς την αντίστοιχη μεταφορά των πόρων, όπως ήδη ενημερωθήκαμε</w:t>
      </w:r>
      <w:r>
        <w:rPr>
          <w:rFonts w:eastAsia="Times New Roman" w:cs="Times New Roman"/>
          <w:szCs w:val="24"/>
        </w:rPr>
        <w:t>,</w:t>
      </w:r>
      <w:r>
        <w:rPr>
          <w:rFonts w:eastAsia="Times New Roman" w:cs="Times New Roman"/>
          <w:szCs w:val="24"/>
        </w:rPr>
        <w:t xml:space="preserve"> και χωρίς καν το πέρασμα της πληροφορίας των αρχείων και του απαραίτητου προσωπικού. Το κυριότερο είναι ότι δεν πέρασαν οι αντίστοιχοι πόροι με τις </w:t>
      </w:r>
      <w:r>
        <w:rPr>
          <w:rFonts w:eastAsia="Times New Roman" w:cs="Times New Roman"/>
          <w:szCs w:val="24"/>
        </w:rPr>
        <w:t>αρμοδιότητες που δόθηκαν στην περιφέρεια. Η Περιφέρεια Κεντρικής Μακεδονίας με τη Διεύθυνση Τεχνικών Έργων της Μητροπολιτικής Περιφερειακής Ενότητας Θεσσαλονίκης προσπαθεί να αντιμετωπίσει τα προβλήματα που υπάρχουν.</w:t>
      </w:r>
    </w:p>
    <w:p w14:paraId="0C38110A"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Σημειώνω ότι το 2012 η Περιφέρεια Κεντρ</w:t>
      </w:r>
      <w:r>
        <w:rPr>
          <w:rFonts w:eastAsia="Times New Roman" w:cs="Times New Roman"/>
          <w:szCs w:val="24"/>
        </w:rPr>
        <w:t xml:space="preserve">ικής Μακεδονίας είχε αποτιμήσει τις ανάγκες σε 26 εκατομμύρια και διέθετε 6 </w:t>
      </w:r>
      <w:r>
        <w:rPr>
          <w:rFonts w:eastAsia="Times New Roman" w:cs="Times New Roman"/>
          <w:szCs w:val="24"/>
        </w:rPr>
        <w:lastRenderedPageBreak/>
        <w:t>εκατομμύρια, για να μπορέσει να κάνει τη δουλειά της ως προς τον μεγάλο αυτόν αυτοκινητόδρομο.</w:t>
      </w:r>
    </w:p>
    <w:p w14:paraId="0C38110B"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Αυτό είναι το πλαίσιο στο οποίο </w:t>
      </w:r>
      <w:proofErr w:type="spellStart"/>
      <w:r>
        <w:rPr>
          <w:rFonts w:eastAsia="Times New Roman" w:cs="Times New Roman"/>
          <w:szCs w:val="24"/>
        </w:rPr>
        <w:t>κινούμεθα</w:t>
      </w:r>
      <w:proofErr w:type="spellEnd"/>
      <w:r>
        <w:rPr>
          <w:rFonts w:eastAsia="Times New Roman" w:cs="Times New Roman"/>
          <w:szCs w:val="24"/>
        </w:rPr>
        <w:t xml:space="preserve"> και μέσα στο οποίο κινήθηκαν όλα τα χρόνια.</w:t>
      </w:r>
      <w:r>
        <w:rPr>
          <w:rFonts w:eastAsia="Times New Roman" w:cs="Times New Roman"/>
          <w:szCs w:val="24"/>
        </w:rPr>
        <w:t xml:space="preserve"> Άλλη περιφερειακή αυτή τη στιγμή δεν προβλέπεται να φτιαχτεί. Αυτή είναι και επομένως ζητήματα συντήρησης, αποκατάστασης κλίμακας, αναβάθμισης, εκσυγχρονισμού πρέπει να εφαρμοστούν πάνω στην υπάρχουσα. </w:t>
      </w:r>
    </w:p>
    <w:p w14:paraId="0C38110C"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Με αυτή την έννοια, το 2015 από το συνολικό ποσό, πε</w:t>
      </w:r>
      <w:r>
        <w:rPr>
          <w:rFonts w:eastAsia="Times New Roman" w:cs="Times New Roman"/>
          <w:szCs w:val="24"/>
        </w:rPr>
        <w:t>ρίπου 12 εκατομμύρια δόθηκαν στην περιφέρεια μέσω των κεντρικών αυτοτελών πόρων. Το ίδιο ποσό</w:t>
      </w:r>
      <w:r>
        <w:rPr>
          <w:rFonts w:eastAsia="Times New Roman" w:cs="Times New Roman"/>
          <w:szCs w:val="24"/>
        </w:rPr>
        <w:t>,</w:t>
      </w:r>
      <w:r>
        <w:rPr>
          <w:rFonts w:eastAsia="Times New Roman" w:cs="Times New Roman"/>
          <w:szCs w:val="24"/>
        </w:rPr>
        <w:t xml:space="preserve"> ελαφρά αυξημένο</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δόθηκε και το 2016. Για πρώτη φορά δεν είχαμε μείωση μετά από χρόνια. Ένα ποσοστό απ’ αυτά κατανεμήθηκε</w:t>
      </w:r>
      <w:r>
        <w:rPr>
          <w:rFonts w:eastAsia="Times New Roman" w:cs="Times New Roman"/>
          <w:szCs w:val="24"/>
        </w:rPr>
        <w:t>,</w:t>
      </w:r>
      <w:r>
        <w:rPr>
          <w:rFonts w:eastAsia="Times New Roman" w:cs="Times New Roman"/>
          <w:szCs w:val="24"/>
        </w:rPr>
        <w:t xml:space="preserve"> με την ανά μήνα εκταμίευση για τις δαπά</w:t>
      </w:r>
      <w:r>
        <w:rPr>
          <w:rFonts w:eastAsia="Times New Roman" w:cs="Times New Roman"/>
          <w:szCs w:val="24"/>
        </w:rPr>
        <w:t xml:space="preserve">νες που έχουν σχέση με έργα τέτοιου τύπου, όπως η περιφερειακή οδός, στην Περιφέρεια Κεντρικής Μακεδονίας. </w:t>
      </w:r>
    </w:p>
    <w:p w14:paraId="0C38110D"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Το έργο που βρίσκεται σε εξέλιξη είναι το έργο «Συντήρηση </w:t>
      </w:r>
      <w:r>
        <w:rPr>
          <w:rFonts w:eastAsia="Times New Roman" w:cs="Times New Roman"/>
          <w:szCs w:val="24"/>
        </w:rPr>
        <w:t>Π</w:t>
      </w:r>
      <w:r>
        <w:rPr>
          <w:rFonts w:eastAsia="Times New Roman" w:cs="Times New Roman"/>
          <w:szCs w:val="24"/>
        </w:rPr>
        <w:t xml:space="preserve">εριφερειακής </w:t>
      </w:r>
      <w:r>
        <w:rPr>
          <w:rFonts w:eastAsia="Times New Roman" w:cs="Times New Roman"/>
          <w:szCs w:val="24"/>
        </w:rPr>
        <w:t>Ο</w:t>
      </w:r>
      <w:r>
        <w:rPr>
          <w:rFonts w:eastAsia="Times New Roman" w:cs="Times New Roman"/>
          <w:szCs w:val="24"/>
        </w:rPr>
        <w:t>δού Θεσσαλονίκης». Το γνωρίζετε αυτό</w:t>
      </w:r>
      <w:r>
        <w:rPr>
          <w:rFonts w:eastAsia="Times New Roman" w:cs="Times New Roman"/>
          <w:szCs w:val="24"/>
        </w:rPr>
        <w:t>,</w:t>
      </w:r>
      <w:r>
        <w:rPr>
          <w:rFonts w:eastAsia="Times New Roman" w:cs="Times New Roman"/>
          <w:szCs w:val="24"/>
        </w:rPr>
        <w:t xml:space="preserve"> βρίσκεται σε εξέλιξη. Η δημοπρασία έγ</w:t>
      </w:r>
      <w:r>
        <w:rPr>
          <w:rFonts w:eastAsia="Times New Roman" w:cs="Times New Roman"/>
          <w:szCs w:val="24"/>
        </w:rPr>
        <w:t xml:space="preserve">ινε τον Μάρτη του 2015. Ο προϋπολογισμός αυτού του έργου είναι 6 εκατομμύρια. Η σύμβαση είναι η πρώτη μετά το 2011 και υπογράφηκε τον Νοέμβριο </w:t>
      </w:r>
      <w:r>
        <w:rPr>
          <w:rFonts w:eastAsia="Times New Roman" w:cs="Times New Roman"/>
          <w:szCs w:val="24"/>
        </w:rPr>
        <w:t>του</w:t>
      </w:r>
      <w:r>
        <w:rPr>
          <w:rFonts w:eastAsia="Times New Roman" w:cs="Times New Roman"/>
          <w:szCs w:val="24"/>
        </w:rPr>
        <w:t xml:space="preserve"> 2015</w:t>
      </w:r>
      <w:r>
        <w:rPr>
          <w:rFonts w:eastAsia="Times New Roman" w:cs="Times New Roman"/>
          <w:szCs w:val="24"/>
        </w:rPr>
        <w:t>,</w:t>
      </w:r>
      <w:r>
        <w:rPr>
          <w:rFonts w:eastAsia="Times New Roman" w:cs="Times New Roman"/>
          <w:szCs w:val="24"/>
        </w:rPr>
        <w:t xml:space="preserve"> σε χρόνο ικανοποιητικό. Υλοποιείται αυτό το </w:t>
      </w:r>
      <w:r>
        <w:rPr>
          <w:rFonts w:eastAsia="Times New Roman" w:cs="Times New Roman"/>
          <w:szCs w:val="24"/>
        </w:rPr>
        <w:lastRenderedPageBreak/>
        <w:t>έργο, δηλαδή το έργο της συντηρήσεως της περιφερειακής οδού</w:t>
      </w:r>
      <w:r>
        <w:rPr>
          <w:rFonts w:eastAsia="Times New Roman" w:cs="Times New Roman"/>
          <w:szCs w:val="24"/>
        </w:rPr>
        <w:t>,</w:t>
      </w:r>
      <w:r>
        <w:rPr>
          <w:rFonts w:eastAsia="Times New Roman" w:cs="Times New Roman"/>
          <w:szCs w:val="24"/>
        </w:rPr>
        <w:t xml:space="preserve"> με χρονοδιάγραμμα δυο χρόνων. Τα πλέον δε καταπονημένα τμήματα και τα πιο προβληματικά ζητήματα…</w:t>
      </w:r>
    </w:p>
    <w:p w14:paraId="0C38110E"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w:t>
      </w:r>
      <w:proofErr w:type="spellStart"/>
      <w:r>
        <w:rPr>
          <w:rFonts w:eastAsia="Times New Roman" w:cs="Times New Roman"/>
          <w:szCs w:val="24"/>
        </w:rPr>
        <w:t>Μπαλάφα</w:t>
      </w:r>
      <w:proofErr w:type="spellEnd"/>
      <w:r>
        <w:rPr>
          <w:rFonts w:eastAsia="Times New Roman" w:cs="Times New Roman"/>
          <w:szCs w:val="24"/>
        </w:rPr>
        <w:t xml:space="preserve">. Μπορείτε να συνεχίσετε στη δευτερολογία σας. </w:t>
      </w:r>
    </w:p>
    <w:p w14:paraId="0C38110F"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ΙΩΑΝΝΗΣ ΜΠΑΛΑΦΑΣ (Υφυπουργός Εσωτερικών και Διοικη</w:t>
      </w:r>
      <w:r>
        <w:rPr>
          <w:rFonts w:eastAsia="Times New Roman" w:cs="Times New Roman"/>
          <w:b/>
          <w:szCs w:val="24"/>
        </w:rPr>
        <w:t xml:space="preserve">τικής Ανασυγκρότησης): </w:t>
      </w:r>
      <w:r>
        <w:rPr>
          <w:rFonts w:eastAsia="Times New Roman" w:cs="Times New Roman"/>
          <w:szCs w:val="24"/>
        </w:rPr>
        <w:t xml:space="preserve">Ωραία. Μπορώ να σταματήσω και να δούμε τα υπόλοιπα ζητήματα στη συνέχεια. </w:t>
      </w:r>
    </w:p>
    <w:p w14:paraId="0C381110"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Τριανταφυλλίδη, έχετε τον λόγο και πάλι. </w:t>
      </w:r>
    </w:p>
    <w:p w14:paraId="0C381111"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 xml:space="preserve">ΑΛΕΞΑΝΔΡΟΣ ΤΡΙΑΝΤΑΦΥΛΛΙΔΗΣ: </w:t>
      </w:r>
      <w:r>
        <w:rPr>
          <w:rFonts w:eastAsia="Times New Roman" w:cs="Times New Roman"/>
          <w:szCs w:val="24"/>
        </w:rPr>
        <w:t>Ευχαριστώ, κύριε Πρόεδρε.</w:t>
      </w:r>
    </w:p>
    <w:p w14:paraId="0C381112"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Δεν είναι μόνο το </w:t>
      </w:r>
      <w:proofErr w:type="spellStart"/>
      <w:r>
        <w:rPr>
          <w:rFonts w:eastAsia="Times New Roman" w:cs="Times New Roman"/>
          <w:szCs w:val="24"/>
        </w:rPr>
        <w:t>υπ</w:t>
      </w:r>
      <w:r>
        <w:rPr>
          <w:rFonts w:eastAsia="Times New Roman" w:cs="Times New Roman"/>
          <w:szCs w:val="24"/>
        </w:rPr>
        <w:t>ερκορεσμένο</w:t>
      </w:r>
      <w:proofErr w:type="spellEnd"/>
      <w:r>
        <w:rPr>
          <w:rFonts w:eastAsia="Times New Roman" w:cs="Times New Roman"/>
          <w:szCs w:val="24"/>
        </w:rPr>
        <w:t xml:space="preserve"> της περιφερειακής οδού. Είναι και το άκρως επικίνδυνο, κύριε Υπουργέ. Μόνο για το 2015 καταγράφηκαν εβδομήντα πέντε τροχαία, με </w:t>
      </w:r>
      <w:proofErr w:type="spellStart"/>
      <w:r>
        <w:rPr>
          <w:rFonts w:eastAsia="Times New Roman" w:cs="Times New Roman"/>
          <w:szCs w:val="24"/>
        </w:rPr>
        <w:t>εκατόν</w:t>
      </w:r>
      <w:proofErr w:type="spellEnd"/>
      <w:r>
        <w:rPr>
          <w:rFonts w:eastAsia="Times New Roman" w:cs="Times New Roman"/>
          <w:szCs w:val="24"/>
        </w:rPr>
        <w:t xml:space="preserve"> δεκαπέντε παθόντες, εκ των οποίων πέντε </w:t>
      </w:r>
      <w:r>
        <w:rPr>
          <w:rFonts w:eastAsia="Times New Roman" w:cs="Times New Roman"/>
          <w:szCs w:val="24"/>
        </w:rPr>
        <w:t>ατυχήματα ήταν</w:t>
      </w:r>
      <w:r>
        <w:rPr>
          <w:rFonts w:eastAsia="Times New Roman" w:cs="Times New Roman"/>
          <w:szCs w:val="24"/>
        </w:rPr>
        <w:t xml:space="preserve"> θανατηφόρα. Οι αιτίες των τροχαίων ποικίλ</w:t>
      </w:r>
      <w:r>
        <w:rPr>
          <w:rFonts w:eastAsia="Times New Roman" w:cs="Times New Roman"/>
          <w:szCs w:val="24"/>
        </w:rPr>
        <w:t>λ</w:t>
      </w:r>
      <w:r>
        <w:rPr>
          <w:rFonts w:eastAsia="Times New Roman" w:cs="Times New Roman"/>
          <w:szCs w:val="24"/>
        </w:rPr>
        <w:t>ουν</w:t>
      </w:r>
      <w:r>
        <w:rPr>
          <w:rFonts w:eastAsia="Times New Roman" w:cs="Times New Roman"/>
          <w:szCs w:val="24"/>
        </w:rPr>
        <w:t>,</w:t>
      </w:r>
      <w:r>
        <w:rPr>
          <w:rFonts w:eastAsia="Times New Roman" w:cs="Times New Roman"/>
          <w:szCs w:val="24"/>
        </w:rPr>
        <w:t xml:space="preserve"> με κυρι</w:t>
      </w:r>
      <w:r>
        <w:rPr>
          <w:rFonts w:eastAsia="Times New Roman" w:cs="Times New Roman"/>
          <w:szCs w:val="24"/>
        </w:rPr>
        <w:t xml:space="preserve">ότερες την υπερβολική ταχύτητα, γιατί είναι πράσινος δρόμος. Δεν έχει φανάρια.  </w:t>
      </w:r>
    </w:p>
    <w:p w14:paraId="0C381113" w14:textId="77777777" w:rsidR="00EC6A51" w:rsidRDefault="0016326B">
      <w:pPr>
        <w:spacing w:line="600" w:lineRule="auto"/>
        <w:ind w:firstLine="720"/>
        <w:jc w:val="both"/>
        <w:rPr>
          <w:rFonts w:eastAsia="Times New Roman"/>
          <w:szCs w:val="24"/>
        </w:rPr>
      </w:pPr>
      <w:r>
        <w:rPr>
          <w:rFonts w:eastAsia="Times New Roman"/>
          <w:szCs w:val="24"/>
        </w:rPr>
        <w:lastRenderedPageBreak/>
        <w:t xml:space="preserve">Η μη τήρηση των αποστάσεων ασφαλείας, σε συνδυασμό βέβαια με τα γεωμετρικά χαρακτηριστικά </w:t>
      </w:r>
      <w:r>
        <w:rPr>
          <w:rFonts w:eastAsia="Times New Roman"/>
          <w:szCs w:val="24"/>
        </w:rPr>
        <w:t>–</w:t>
      </w:r>
      <w:r>
        <w:rPr>
          <w:rFonts w:eastAsia="Times New Roman"/>
          <w:szCs w:val="24"/>
        </w:rPr>
        <w:t>δηλαδή τις απότομες στροφές και την αμέσως μετά κατηφορική κλίση σε ορισμένες πλευρέ</w:t>
      </w:r>
      <w:r>
        <w:rPr>
          <w:rFonts w:eastAsia="Times New Roman"/>
          <w:szCs w:val="24"/>
        </w:rPr>
        <w:t>ς και τους ανισόπεδους κόμβους του συγκεκριμένου δρόμου</w:t>
      </w:r>
      <w:r>
        <w:rPr>
          <w:rFonts w:eastAsia="Times New Roman"/>
          <w:szCs w:val="24"/>
        </w:rPr>
        <w:t>–</w:t>
      </w:r>
      <w:r>
        <w:rPr>
          <w:rFonts w:eastAsia="Times New Roman"/>
          <w:szCs w:val="24"/>
        </w:rPr>
        <w:t xml:space="preserve"> καθιστούν ακόμα μεγαλύτερη αυτή την επικινδυνότητα, συν την ολισθηρότητα, συν τον ελλιπή φωτισμό τις νυχτερινές ώρες, όλα αυτά που προανέφερα και δεν θέλω να αναφέρω ξανά.</w:t>
      </w:r>
    </w:p>
    <w:p w14:paraId="0C381114" w14:textId="77777777" w:rsidR="00EC6A51" w:rsidRDefault="0016326B">
      <w:pPr>
        <w:spacing w:line="600" w:lineRule="auto"/>
        <w:ind w:firstLine="720"/>
        <w:jc w:val="both"/>
        <w:rPr>
          <w:rFonts w:eastAsia="Times New Roman"/>
          <w:szCs w:val="24"/>
        </w:rPr>
      </w:pPr>
      <w:r>
        <w:rPr>
          <w:rFonts w:eastAsia="Times New Roman"/>
          <w:szCs w:val="24"/>
        </w:rPr>
        <w:t>Κύριε Υπουργέ, είναι σημαντ</w:t>
      </w:r>
      <w:r>
        <w:rPr>
          <w:rFonts w:eastAsia="Times New Roman"/>
          <w:szCs w:val="24"/>
        </w:rPr>
        <w:t xml:space="preserve">ικό να το δούμε πέρα από τη διαχείριση του άμεσου. Καλά κάνει το Υπουργείο και δίνει αυτά </w:t>
      </w:r>
      <w:r>
        <w:rPr>
          <w:rFonts w:eastAsia="Times New Roman"/>
          <w:szCs w:val="24"/>
        </w:rPr>
        <w:lastRenderedPageBreak/>
        <w:t xml:space="preserve">τα χρήματα από τους κεντρικούς αυτοτελείς πόρους, τα 6 εκατομμύρια για τη συντήρηση, με τη σχετική ωρίμανση που έχει το έργο μετά τις αναγκαίες διαδικασίες. </w:t>
      </w:r>
    </w:p>
    <w:p w14:paraId="0C381115" w14:textId="77777777" w:rsidR="00EC6A51" w:rsidRDefault="0016326B">
      <w:pPr>
        <w:spacing w:line="600" w:lineRule="auto"/>
        <w:ind w:firstLine="720"/>
        <w:jc w:val="both"/>
        <w:rPr>
          <w:rFonts w:eastAsia="Times New Roman"/>
          <w:szCs w:val="24"/>
        </w:rPr>
      </w:pPr>
      <w:r>
        <w:rPr>
          <w:rFonts w:eastAsia="Times New Roman"/>
          <w:szCs w:val="24"/>
        </w:rPr>
        <w:t>Όμως, αν</w:t>
      </w:r>
      <w:r>
        <w:rPr>
          <w:rFonts w:eastAsia="Times New Roman"/>
          <w:szCs w:val="24"/>
        </w:rPr>
        <w:t xml:space="preserve"> θέλουμε να μη μιλάμε για </w:t>
      </w:r>
      <w:proofErr w:type="spellStart"/>
      <w:r>
        <w:rPr>
          <w:rFonts w:eastAsia="Times New Roman"/>
          <w:szCs w:val="24"/>
        </w:rPr>
        <w:t>εμβαλωματικές</w:t>
      </w:r>
      <w:proofErr w:type="spellEnd"/>
      <w:r>
        <w:rPr>
          <w:rFonts w:eastAsia="Times New Roman"/>
          <w:szCs w:val="24"/>
        </w:rPr>
        <w:t xml:space="preserve"> λύσεις, για λύσεις δηλαδή που απλά και μόνο θα καλυτερεύσουν πρόσκαιρα τη χρήση του συγκεκριμένου δρόμου, να σκεφτούμε ότι μαζί με το μετρό και μια νέα </w:t>
      </w:r>
      <w:proofErr w:type="spellStart"/>
      <w:r>
        <w:rPr>
          <w:rFonts w:eastAsia="Times New Roman"/>
          <w:szCs w:val="24"/>
        </w:rPr>
        <w:t>επαναχάραξη</w:t>
      </w:r>
      <w:proofErr w:type="spellEnd"/>
      <w:r>
        <w:rPr>
          <w:rFonts w:eastAsia="Times New Roman"/>
          <w:szCs w:val="24"/>
        </w:rPr>
        <w:t xml:space="preserve"> του περιφερειακού δρόμου -του εσωτερικού περιφερειακ</w:t>
      </w:r>
      <w:r>
        <w:rPr>
          <w:rFonts w:eastAsia="Times New Roman"/>
          <w:szCs w:val="24"/>
        </w:rPr>
        <w:t>ού δρόμου- της Θεσσαλονίκης πρέπει να είναι μέσα στα σχέδιά μας και να καταγραφεί ως έργο πρώτης προτεραιότητας</w:t>
      </w:r>
      <w:r>
        <w:rPr>
          <w:rFonts w:eastAsia="Times New Roman"/>
          <w:szCs w:val="24"/>
        </w:rPr>
        <w:t>,</w:t>
      </w:r>
      <w:r>
        <w:rPr>
          <w:rFonts w:eastAsia="Times New Roman"/>
          <w:szCs w:val="24"/>
        </w:rPr>
        <w:t xml:space="preserve"> </w:t>
      </w:r>
      <w:r>
        <w:rPr>
          <w:rFonts w:eastAsia="Times New Roman"/>
          <w:szCs w:val="24"/>
        </w:rPr>
        <w:t>για το οποίο</w:t>
      </w:r>
      <w:r>
        <w:rPr>
          <w:rFonts w:eastAsia="Times New Roman"/>
          <w:szCs w:val="24"/>
        </w:rPr>
        <w:t>,</w:t>
      </w:r>
      <w:r>
        <w:rPr>
          <w:rFonts w:eastAsia="Times New Roman"/>
          <w:szCs w:val="24"/>
        </w:rPr>
        <w:t xml:space="preserve"> μαζί με τον συνάδελφό σας, τον κ. Σταθάκη, από το Υπουργείο </w:t>
      </w:r>
      <w:r>
        <w:rPr>
          <w:rFonts w:eastAsia="Times New Roman"/>
          <w:szCs w:val="24"/>
        </w:rPr>
        <w:lastRenderedPageBreak/>
        <w:t xml:space="preserve">Ανάπτυξης, να </w:t>
      </w:r>
      <w:r>
        <w:rPr>
          <w:rFonts w:eastAsia="Times New Roman"/>
          <w:szCs w:val="24"/>
        </w:rPr>
        <w:t xml:space="preserve">δοθεί και η αναγκαία χρηματοδότηση, τουλάχιστον να ξεκινήσει σε επίπεδο μελέτης. </w:t>
      </w:r>
    </w:p>
    <w:p w14:paraId="0C381116" w14:textId="77777777" w:rsidR="00EC6A51" w:rsidRDefault="0016326B">
      <w:pPr>
        <w:spacing w:line="600" w:lineRule="auto"/>
        <w:ind w:firstLine="720"/>
        <w:jc w:val="both"/>
        <w:rPr>
          <w:rFonts w:eastAsia="Times New Roman"/>
          <w:szCs w:val="24"/>
        </w:rPr>
      </w:pPr>
      <w:r>
        <w:rPr>
          <w:rFonts w:eastAsia="Times New Roman"/>
          <w:szCs w:val="24"/>
        </w:rPr>
        <w:t xml:space="preserve">Διότι με τα χαρακτηριστικά που έχει ο δρόμος, με την αδυναμία από την πλευρά του </w:t>
      </w:r>
      <w:proofErr w:type="spellStart"/>
      <w:r>
        <w:rPr>
          <w:rFonts w:eastAsia="Times New Roman"/>
          <w:szCs w:val="24"/>
        </w:rPr>
        <w:t>Σέιχ</w:t>
      </w:r>
      <w:proofErr w:type="spellEnd"/>
      <w:r>
        <w:rPr>
          <w:rFonts w:eastAsia="Times New Roman"/>
          <w:szCs w:val="24"/>
        </w:rPr>
        <w:t xml:space="preserve"> Σου να γίνει οποιαδήποτε </w:t>
      </w:r>
      <w:proofErr w:type="spellStart"/>
      <w:r>
        <w:rPr>
          <w:rFonts w:eastAsia="Times New Roman"/>
          <w:szCs w:val="24"/>
        </w:rPr>
        <w:t>διαπλάτυνση</w:t>
      </w:r>
      <w:proofErr w:type="spellEnd"/>
      <w:r>
        <w:rPr>
          <w:rFonts w:eastAsia="Times New Roman"/>
          <w:szCs w:val="24"/>
        </w:rPr>
        <w:t>, καθώς είναι δάσος και είναι προστατευμένο και με τ</w:t>
      </w:r>
      <w:r>
        <w:rPr>
          <w:rFonts w:eastAsia="Times New Roman"/>
          <w:szCs w:val="24"/>
        </w:rPr>
        <w:t xml:space="preserve">ο γεγονός ότι από την άλλη πλευρά έχουμε απότομες πλευρές, πτυχές, δεν υπάρχει δυνατότητα </w:t>
      </w:r>
      <w:proofErr w:type="spellStart"/>
      <w:r>
        <w:rPr>
          <w:rFonts w:eastAsia="Times New Roman"/>
          <w:szCs w:val="24"/>
        </w:rPr>
        <w:t>διαπλάτυνσης</w:t>
      </w:r>
      <w:proofErr w:type="spellEnd"/>
      <w:r>
        <w:rPr>
          <w:rFonts w:eastAsia="Times New Roman"/>
          <w:szCs w:val="24"/>
        </w:rPr>
        <w:t xml:space="preserve"> -είναι και </w:t>
      </w:r>
      <w:r>
        <w:rPr>
          <w:rFonts w:eastAsia="Times New Roman"/>
          <w:szCs w:val="24"/>
        </w:rPr>
        <w:t>το ζήτημα τ</w:t>
      </w:r>
      <w:r>
        <w:rPr>
          <w:rFonts w:eastAsia="Times New Roman"/>
          <w:szCs w:val="24"/>
        </w:rPr>
        <w:t>η</w:t>
      </w:r>
      <w:r>
        <w:rPr>
          <w:rFonts w:eastAsia="Times New Roman"/>
          <w:szCs w:val="24"/>
        </w:rPr>
        <w:t>ς</w:t>
      </w:r>
      <w:r>
        <w:rPr>
          <w:rFonts w:eastAsia="Times New Roman"/>
          <w:szCs w:val="24"/>
        </w:rPr>
        <w:t xml:space="preserve"> απουσία της </w:t>
      </w:r>
      <w:r>
        <w:rPr>
          <w:rFonts w:eastAsia="Times New Roman"/>
          <w:szCs w:val="24"/>
        </w:rPr>
        <w:t>λ</w:t>
      </w:r>
      <w:r>
        <w:rPr>
          <w:rFonts w:eastAsia="Times New Roman"/>
          <w:szCs w:val="24"/>
        </w:rPr>
        <w:t xml:space="preserve">ωρίδας </w:t>
      </w:r>
      <w:r>
        <w:rPr>
          <w:rFonts w:eastAsia="Times New Roman"/>
          <w:szCs w:val="24"/>
        </w:rPr>
        <w:t>έ</w:t>
      </w:r>
      <w:r>
        <w:rPr>
          <w:rFonts w:eastAsia="Times New Roman"/>
          <w:szCs w:val="24"/>
        </w:rPr>
        <w:t xml:space="preserve">κτακτης </w:t>
      </w:r>
      <w:r>
        <w:rPr>
          <w:rFonts w:eastAsia="Times New Roman"/>
          <w:szCs w:val="24"/>
        </w:rPr>
        <w:t>α</w:t>
      </w:r>
      <w:r>
        <w:rPr>
          <w:rFonts w:eastAsia="Times New Roman"/>
          <w:szCs w:val="24"/>
        </w:rPr>
        <w:t xml:space="preserve">νάγκης- πρέπει να δούμε τον συνολικό επανακαθορισμό του συγκεκριμένου δρόμου. </w:t>
      </w:r>
      <w:proofErr w:type="spellStart"/>
      <w:r>
        <w:rPr>
          <w:rFonts w:eastAsia="Times New Roman"/>
          <w:szCs w:val="24"/>
        </w:rPr>
        <w:t>Επαναχάραξη</w:t>
      </w:r>
      <w:proofErr w:type="spellEnd"/>
      <w:r>
        <w:rPr>
          <w:rFonts w:eastAsia="Times New Roman"/>
          <w:szCs w:val="24"/>
        </w:rPr>
        <w:t xml:space="preserve"> θα είναι</w:t>
      </w:r>
      <w:r>
        <w:rPr>
          <w:rFonts w:eastAsia="Times New Roman"/>
          <w:szCs w:val="24"/>
        </w:rPr>
        <w:t xml:space="preserve">; Απευθύνομαι και στον πολιτικό μηχανικό και στις γνώσεις που έχετε. </w:t>
      </w:r>
    </w:p>
    <w:p w14:paraId="0C381117" w14:textId="77777777" w:rsidR="00EC6A51" w:rsidRDefault="0016326B">
      <w:pPr>
        <w:spacing w:line="600" w:lineRule="auto"/>
        <w:ind w:firstLine="720"/>
        <w:jc w:val="both"/>
        <w:rPr>
          <w:rFonts w:eastAsia="Times New Roman"/>
          <w:szCs w:val="24"/>
        </w:rPr>
      </w:pPr>
      <w:r>
        <w:rPr>
          <w:rFonts w:eastAsia="Times New Roman"/>
          <w:szCs w:val="24"/>
        </w:rPr>
        <w:lastRenderedPageBreak/>
        <w:t xml:space="preserve">Πάντως, στον συγκεκριμένο δρόμο, ό,τι βελτιώσεις και να γίνουν, θα είναι οριακές. Και σκεφτείτε ότι εκεί έχουμε </w:t>
      </w:r>
      <w:r>
        <w:rPr>
          <w:rFonts w:eastAsia="Times New Roman"/>
          <w:szCs w:val="24"/>
        </w:rPr>
        <w:t xml:space="preserve">το </w:t>
      </w:r>
      <w:r>
        <w:rPr>
          <w:rFonts w:eastAsia="Times New Roman"/>
          <w:szCs w:val="24"/>
        </w:rPr>
        <w:t xml:space="preserve">Νοσοκομείο </w:t>
      </w:r>
      <w:r>
        <w:rPr>
          <w:rFonts w:eastAsia="Times New Roman"/>
          <w:szCs w:val="24"/>
        </w:rPr>
        <w:t>«</w:t>
      </w:r>
      <w:r>
        <w:rPr>
          <w:rFonts w:eastAsia="Times New Roman"/>
          <w:szCs w:val="24"/>
        </w:rPr>
        <w:t>Παπαγεωργίου</w:t>
      </w:r>
      <w:r>
        <w:rPr>
          <w:rFonts w:eastAsia="Times New Roman"/>
          <w:szCs w:val="24"/>
        </w:rPr>
        <w:t>»</w:t>
      </w:r>
      <w:r>
        <w:rPr>
          <w:rFonts w:eastAsia="Times New Roman"/>
          <w:szCs w:val="24"/>
        </w:rPr>
        <w:t xml:space="preserve">, το οποίο δέχεται κόσμο από όλη τη Μακεδονία </w:t>
      </w:r>
      <w:r>
        <w:rPr>
          <w:rFonts w:eastAsia="Times New Roman"/>
          <w:szCs w:val="24"/>
        </w:rPr>
        <w:t xml:space="preserve">και τη Θράκη. Στο τέλος του δρόμου έχουμε </w:t>
      </w:r>
      <w:r>
        <w:rPr>
          <w:rFonts w:eastAsia="Times New Roman"/>
          <w:szCs w:val="24"/>
        </w:rPr>
        <w:t xml:space="preserve"> και </w:t>
      </w:r>
      <w:r>
        <w:rPr>
          <w:rFonts w:eastAsia="Times New Roman"/>
          <w:szCs w:val="24"/>
        </w:rPr>
        <w:t xml:space="preserve">το Νοσοκομείο </w:t>
      </w:r>
      <w:r>
        <w:rPr>
          <w:rFonts w:eastAsia="Times New Roman"/>
          <w:szCs w:val="24"/>
        </w:rPr>
        <w:t>«Άγιος</w:t>
      </w:r>
      <w:r>
        <w:rPr>
          <w:rFonts w:eastAsia="Times New Roman"/>
          <w:szCs w:val="24"/>
        </w:rPr>
        <w:t xml:space="preserve"> Παύλο</w:t>
      </w:r>
      <w:r>
        <w:rPr>
          <w:rFonts w:eastAsia="Times New Roman"/>
          <w:szCs w:val="24"/>
        </w:rPr>
        <w:t>ς»</w:t>
      </w:r>
      <w:r>
        <w:rPr>
          <w:rFonts w:eastAsia="Times New Roman"/>
          <w:szCs w:val="24"/>
        </w:rPr>
        <w:t xml:space="preserve"> και βέβαια έχουμε ένθεν κακείθεν του δρόμου πολύ μεγάλους φορείς, οργανισμούς κ.λπ. που έτι περαιτέρω επιβαρύνουν. Μιλήσαμε για </w:t>
      </w:r>
      <w:proofErr w:type="spellStart"/>
      <w:r>
        <w:rPr>
          <w:rFonts w:eastAsia="Times New Roman"/>
          <w:szCs w:val="24"/>
        </w:rPr>
        <w:t>εκατόν</w:t>
      </w:r>
      <w:proofErr w:type="spellEnd"/>
      <w:r>
        <w:rPr>
          <w:rFonts w:eastAsia="Times New Roman"/>
          <w:szCs w:val="24"/>
        </w:rPr>
        <w:t xml:space="preserve"> τριάντα χιλιάδες οχήματα για έναν δρόμο των ε</w:t>
      </w:r>
      <w:r>
        <w:rPr>
          <w:rFonts w:eastAsia="Times New Roman"/>
          <w:szCs w:val="24"/>
        </w:rPr>
        <w:t>ίκοσι χιλιάδων, όταν χαράκτηκε.</w:t>
      </w:r>
    </w:p>
    <w:p w14:paraId="0C381118" w14:textId="77777777" w:rsidR="00EC6A51" w:rsidRDefault="0016326B">
      <w:pPr>
        <w:spacing w:line="600" w:lineRule="auto"/>
        <w:ind w:firstLine="720"/>
        <w:jc w:val="both"/>
        <w:rPr>
          <w:rFonts w:eastAsia="Times New Roman"/>
          <w:szCs w:val="24"/>
        </w:rPr>
      </w:pPr>
      <w:r>
        <w:rPr>
          <w:rFonts w:eastAsia="Times New Roman"/>
          <w:szCs w:val="24"/>
        </w:rPr>
        <w:t>Λοιπόν, ας το δούμε στην προοπτική του. Μην είναι μόνο διαχείριση της τρέχουσας μιζέριας και της ανάγκης λόγω ολισθηρότητας κ.λπ., αλλά να το δούμε και συνδυαστικά για τα επόμενα χρόνια. Το μετρό θα ολοκληρωθεί –πρώτα ο Θεός</w:t>
      </w:r>
      <w:r>
        <w:rPr>
          <w:rFonts w:eastAsia="Times New Roman"/>
          <w:szCs w:val="24"/>
        </w:rPr>
        <w:t xml:space="preserve">- </w:t>
      </w:r>
      <w:r>
        <w:rPr>
          <w:rFonts w:eastAsia="Times New Roman"/>
          <w:szCs w:val="24"/>
        </w:rPr>
        <w:lastRenderedPageBreak/>
        <w:t xml:space="preserve">λέμε το 2020. Αυτό μαζί με αυτήν την </w:t>
      </w:r>
      <w:proofErr w:type="spellStart"/>
      <w:r>
        <w:rPr>
          <w:rFonts w:eastAsia="Times New Roman"/>
          <w:szCs w:val="24"/>
        </w:rPr>
        <w:t>επαναχάραξη</w:t>
      </w:r>
      <w:proofErr w:type="spellEnd"/>
      <w:r>
        <w:rPr>
          <w:rFonts w:eastAsia="Times New Roman"/>
          <w:szCs w:val="24"/>
        </w:rPr>
        <w:t xml:space="preserve"> της νέας περιφερειακής οδού ας αποτελέσουν την οριστική, ριζική λύση για τη ζωή των Θεσσαλονικέων και το μεγάλο άγχος τους με το κυκλοφορι</w:t>
      </w:r>
      <w:r>
        <w:rPr>
          <w:rFonts w:eastAsia="Times New Roman"/>
          <w:szCs w:val="24"/>
        </w:rPr>
        <w:t>α</w:t>
      </w:r>
      <w:r>
        <w:rPr>
          <w:rFonts w:eastAsia="Times New Roman"/>
          <w:szCs w:val="24"/>
        </w:rPr>
        <w:t>κό και με τη δυνατότητα να πάνε προς και να επιστρέψουν στη συνέχε</w:t>
      </w:r>
      <w:r>
        <w:rPr>
          <w:rFonts w:eastAsia="Times New Roman"/>
          <w:szCs w:val="24"/>
        </w:rPr>
        <w:t>ια από τη δουλειά τους.</w:t>
      </w:r>
    </w:p>
    <w:p w14:paraId="0C381119" w14:textId="77777777" w:rsidR="00EC6A51" w:rsidRDefault="0016326B">
      <w:pPr>
        <w:spacing w:line="600" w:lineRule="auto"/>
        <w:ind w:firstLine="720"/>
        <w:jc w:val="both"/>
        <w:rPr>
          <w:rFonts w:eastAsia="Times New Roman"/>
          <w:szCs w:val="24"/>
        </w:rPr>
      </w:pPr>
      <w:r>
        <w:rPr>
          <w:rFonts w:eastAsia="Times New Roman"/>
          <w:szCs w:val="24"/>
        </w:rPr>
        <w:t>Σας ευχαριστώ πολύ.</w:t>
      </w:r>
    </w:p>
    <w:p w14:paraId="0C38111A" w14:textId="77777777" w:rsidR="00EC6A51" w:rsidRDefault="0016326B">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Κι εγώ ευχαριστώ.</w:t>
      </w:r>
    </w:p>
    <w:p w14:paraId="0C38111B" w14:textId="77777777" w:rsidR="00EC6A51" w:rsidRDefault="0016326B">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Μπαλάφα</w:t>
      </w:r>
      <w:proofErr w:type="spellEnd"/>
      <w:r>
        <w:rPr>
          <w:rFonts w:eastAsia="Times New Roman"/>
          <w:szCs w:val="24"/>
        </w:rPr>
        <w:t>, έχετε τον λόγο.</w:t>
      </w:r>
    </w:p>
    <w:p w14:paraId="0C38111C" w14:textId="77777777" w:rsidR="00EC6A51" w:rsidRDefault="0016326B">
      <w:pPr>
        <w:spacing w:line="600" w:lineRule="auto"/>
        <w:ind w:firstLine="720"/>
        <w:jc w:val="both"/>
        <w:rPr>
          <w:rFonts w:eastAsia="Times New Roman"/>
          <w:szCs w:val="24"/>
        </w:rPr>
      </w:pPr>
      <w:r>
        <w:rPr>
          <w:rFonts w:eastAsia="Times New Roman"/>
          <w:b/>
          <w:szCs w:val="24"/>
        </w:rPr>
        <w:t xml:space="preserve">ΙΩΑΝΝΗΣ ΜΠΑΛΑΦΑΣ (Υφυπουργός Εσωτερικών και Διοικητικής Ανασυγκρότησης): </w:t>
      </w:r>
      <w:r>
        <w:rPr>
          <w:rFonts w:eastAsia="Times New Roman"/>
          <w:szCs w:val="24"/>
        </w:rPr>
        <w:t>Ευχαριστώ, κύριε Πρόεδρε.</w:t>
      </w:r>
    </w:p>
    <w:p w14:paraId="0C38111D" w14:textId="77777777" w:rsidR="00EC6A51" w:rsidRDefault="0016326B">
      <w:pPr>
        <w:spacing w:line="600" w:lineRule="auto"/>
        <w:ind w:firstLine="720"/>
        <w:jc w:val="both"/>
        <w:rPr>
          <w:rFonts w:eastAsia="Times New Roman"/>
          <w:szCs w:val="24"/>
        </w:rPr>
      </w:pPr>
      <w:r>
        <w:rPr>
          <w:rFonts w:eastAsia="Times New Roman"/>
          <w:szCs w:val="24"/>
        </w:rPr>
        <w:lastRenderedPageBreak/>
        <w:t>Λαμβάνοντας υπ</w:t>
      </w:r>
      <w:r>
        <w:rPr>
          <w:rFonts w:eastAsia="Times New Roman"/>
          <w:szCs w:val="24"/>
        </w:rPr>
        <w:t xml:space="preserve">’ </w:t>
      </w:r>
      <w:proofErr w:type="spellStart"/>
      <w:r>
        <w:rPr>
          <w:rFonts w:eastAsia="Times New Roman"/>
          <w:szCs w:val="24"/>
        </w:rPr>
        <w:t>όψ</w:t>
      </w:r>
      <w:r>
        <w:rPr>
          <w:rFonts w:eastAsia="Times New Roman"/>
          <w:szCs w:val="24"/>
        </w:rPr>
        <w:t>ιν</w:t>
      </w:r>
      <w:proofErr w:type="spellEnd"/>
      <w:r>
        <w:rPr>
          <w:rFonts w:eastAsia="Times New Roman"/>
          <w:szCs w:val="24"/>
        </w:rPr>
        <w:t xml:space="preserve"> </w:t>
      </w:r>
      <w:r>
        <w:rPr>
          <w:rFonts w:eastAsia="Times New Roman"/>
          <w:szCs w:val="24"/>
        </w:rPr>
        <w:t xml:space="preserve">ό,τι είπε και στη δευτερολογία του ο κύριος Βουλευτής, ολοκληρώνοντας και αυτά που είχα να πω προηγούμενα, επαναλαμβάνω ότι μιλάμε για ένα έργο που είναι σε εξέλιξη για τα δύο επόμενα χρόνια, δηλαδή η εργολαβία «Συντήρηση </w:t>
      </w:r>
      <w:r>
        <w:rPr>
          <w:rFonts w:eastAsia="Times New Roman"/>
          <w:szCs w:val="24"/>
        </w:rPr>
        <w:t>π</w:t>
      </w:r>
      <w:r>
        <w:rPr>
          <w:rFonts w:eastAsia="Times New Roman"/>
          <w:szCs w:val="24"/>
        </w:rPr>
        <w:t xml:space="preserve">εριφερειακής </w:t>
      </w:r>
      <w:r>
        <w:rPr>
          <w:rFonts w:eastAsia="Times New Roman"/>
          <w:szCs w:val="24"/>
        </w:rPr>
        <w:t>ο</w:t>
      </w:r>
      <w:r>
        <w:rPr>
          <w:rFonts w:eastAsia="Times New Roman"/>
          <w:szCs w:val="24"/>
        </w:rPr>
        <w:t xml:space="preserve">δού Θεσσαλονίκης». </w:t>
      </w:r>
    </w:p>
    <w:p w14:paraId="0C38111E" w14:textId="77777777" w:rsidR="00EC6A51" w:rsidRDefault="0016326B">
      <w:pPr>
        <w:spacing w:line="600" w:lineRule="auto"/>
        <w:ind w:firstLine="720"/>
        <w:jc w:val="both"/>
        <w:rPr>
          <w:rFonts w:eastAsia="Times New Roman"/>
          <w:szCs w:val="24"/>
        </w:rPr>
      </w:pPr>
      <w:r>
        <w:rPr>
          <w:rFonts w:eastAsia="Times New Roman"/>
          <w:szCs w:val="24"/>
        </w:rPr>
        <w:t>Επίσης, να πω ότι η προτεραιότητα είναι εξ αντικειμένου -και σωστά- τα πιο καταπονημένα τμήματα της περιφερειακής οδού, γι’ αυτό γίνονται ασφαλτικές εργασίες συντήρησης, γίνεται αντικατάσταση κατεστραμμένων συστημάτων αναχαίτισης των οχημάτων, γίνονται έρ</w:t>
      </w:r>
      <w:r>
        <w:rPr>
          <w:rFonts w:eastAsia="Times New Roman"/>
          <w:szCs w:val="24"/>
        </w:rPr>
        <w:t xml:space="preserve">γα πρασίνου και γίνεται ανανέωση οριζόντιας και κατακόρυφης σήμανσης της οδού, το οποίο είναι </w:t>
      </w:r>
      <w:r>
        <w:rPr>
          <w:rFonts w:eastAsia="Times New Roman"/>
          <w:szCs w:val="24"/>
        </w:rPr>
        <w:lastRenderedPageBreak/>
        <w:t xml:space="preserve">πολύ αναγκαίο για την οδική ασφάλεια με τις ηλεκτρονικές πινακίδες ευμετάβλητου μηνύματος. </w:t>
      </w:r>
    </w:p>
    <w:p w14:paraId="0C38111F" w14:textId="77777777" w:rsidR="00EC6A51" w:rsidRDefault="0016326B">
      <w:pPr>
        <w:spacing w:line="600" w:lineRule="auto"/>
        <w:ind w:firstLine="720"/>
        <w:jc w:val="both"/>
        <w:rPr>
          <w:rFonts w:eastAsia="Times New Roman"/>
          <w:szCs w:val="24"/>
        </w:rPr>
      </w:pPr>
      <w:r>
        <w:rPr>
          <w:rFonts w:eastAsia="Times New Roman"/>
          <w:szCs w:val="24"/>
        </w:rPr>
        <w:t>Ιδιαίτερα αυτόν τον μήνα, τον μήνα Απρίλιο, γνωρίζετε ότι με την ευθύν</w:t>
      </w:r>
      <w:r>
        <w:rPr>
          <w:rFonts w:eastAsia="Times New Roman"/>
          <w:szCs w:val="24"/>
        </w:rPr>
        <w:t>η της περιφέρειας προχώρησαν και προχωρούν έργα ανακατασκευής του ασφαλτοτάπητα, που είναι πάρα πολύ σημαντικό, χωματουργικές εργασίες, καθαριότητα της κεντρικής νησίδας και ιδιαίτερα επισκευές ζημιών του οδοστρώματος, το οποίο απαιτεί μια συνεχή συντήρηση</w:t>
      </w:r>
      <w:r>
        <w:rPr>
          <w:rFonts w:eastAsia="Times New Roman"/>
          <w:szCs w:val="24"/>
        </w:rPr>
        <w:t>, να είναι σε καλή κατάσταση για να μη θρηνούμε</w:t>
      </w:r>
      <w:r>
        <w:rPr>
          <w:rFonts w:eastAsia="Times New Roman"/>
          <w:szCs w:val="24"/>
        </w:rPr>
        <w:t>,</w:t>
      </w:r>
      <w:r>
        <w:rPr>
          <w:rFonts w:eastAsia="Times New Roman"/>
          <w:szCs w:val="24"/>
        </w:rPr>
        <w:t xml:space="preserve"> όπως είπατε</w:t>
      </w:r>
      <w:r>
        <w:rPr>
          <w:rFonts w:eastAsia="Times New Roman"/>
          <w:szCs w:val="24"/>
        </w:rPr>
        <w:t>,</w:t>
      </w:r>
      <w:r>
        <w:rPr>
          <w:rFonts w:eastAsia="Times New Roman"/>
          <w:szCs w:val="24"/>
        </w:rPr>
        <w:t xml:space="preserve"> θύματα από τροχαία ατυχήματα. </w:t>
      </w:r>
    </w:p>
    <w:p w14:paraId="0C381120" w14:textId="77777777" w:rsidR="00EC6A51" w:rsidRDefault="0016326B">
      <w:pPr>
        <w:spacing w:line="600" w:lineRule="auto"/>
        <w:ind w:firstLine="720"/>
        <w:jc w:val="both"/>
        <w:rPr>
          <w:rFonts w:eastAsia="Times New Roman"/>
          <w:szCs w:val="24"/>
        </w:rPr>
      </w:pPr>
      <w:r>
        <w:rPr>
          <w:rFonts w:eastAsia="Times New Roman"/>
          <w:szCs w:val="24"/>
        </w:rPr>
        <w:lastRenderedPageBreak/>
        <w:t>Αυτά ως προς την αντιμετώπιση των προβλημάτων των πιο καταπονημένων τμημάτων στο έργο, στην υπόθεση της περιφερειακής οδού.</w:t>
      </w:r>
    </w:p>
    <w:p w14:paraId="0C381121" w14:textId="77777777" w:rsidR="00EC6A51" w:rsidRDefault="0016326B">
      <w:pPr>
        <w:spacing w:line="600" w:lineRule="auto"/>
        <w:ind w:firstLine="720"/>
        <w:contextualSpacing/>
        <w:jc w:val="both"/>
        <w:rPr>
          <w:rFonts w:eastAsia="Times New Roman"/>
          <w:szCs w:val="24"/>
        </w:rPr>
      </w:pPr>
      <w:r>
        <w:rPr>
          <w:rFonts w:eastAsia="Times New Roman"/>
          <w:szCs w:val="24"/>
        </w:rPr>
        <w:t xml:space="preserve">Από εκεί και πέρα -το θέτετε στην </w:t>
      </w:r>
      <w:r>
        <w:rPr>
          <w:rFonts w:eastAsia="Times New Roman"/>
          <w:szCs w:val="24"/>
        </w:rPr>
        <w:t>ερώτησή σας και το θίξατε στη δευτερολογία σας- υπάρχει ένα γενικότερο ζήτημα. Σε αυτή τη φάση θα πορευτούμε βασικά με αυτές τις πιστώσεις, με αυτά τα χρονοδιαγράμματα και με αυτή τη μελέτη, που βέβαια δεν είναι μικρό πράγμα. Πρέπει να δούμε πόσο γρηγορότε</w:t>
      </w:r>
      <w:r>
        <w:rPr>
          <w:rFonts w:eastAsia="Times New Roman"/>
          <w:szCs w:val="24"/>
        </w:rPr>
        <w:t>ρα θα γίνουν αυτά τα έργα, πώς θα γίνουν αυτά τα έργα χωρίς κακοτεχνίες, πώς θα γίνουν αυτά τα έργα με αξιοποίηση και του τελευταίου ευρώ.</w:t>
      </w:r>
    </w:p>
    <w:p w14:paraId="0C381122" w14:textId="77777777" w:rsidR="00EC6A51" w:rsidRDefault="0016326B">
      <w:pPr>
        <w:spacing w:line="600" w:lineRule="auto"/>
        <w:ind w:firstLine="720"/>
        <w:contextualSpacing/>
        <w:jc w:val="both"/>
        <w:rPr>
          <w:rFonts w:eastAsia="Times New Roman"/>
          <w:szCs w:val="24"/>
        </w:rPr>
      </w:pPr>
      <w:r>
        <w:rPr>
          <w:rFonts w:eastAsia="Times New Roman"/>
          <w:szCs w:val="24"/>
        </w:rPr>
        <w:lastRenderedPageBreak/>
        <w:t>Γι’ αυτό αποκαταστήσαμε -με την ευκαιρία και της ερώτησής σας- έναν δίαυλο, ο οποίος θα μείνει ανοικτός με την περιφέ</w:t>
      </w:r>
      <w:r>
        <w:rPr>
          <w:rFonts w:eastAsia="Times New Roman"/>
          <w:szCs w:val="24"/>
        </w:rPr>
        <w:t>ρεια, σεβόμενοι φυσικά</w:t>
      </w:r>
      <w:r>
        <w:rPr>
          <w:rFonts w:eastAsia="Times New Roman"/>
          <w:szCs w:val="24"/>
        </w:rPr>
        <w:t>,</w:t>
      </w:r>
      <w:r>
        <w:rPr>
          <w:rFonts w:eastAsia="Times New Roman"/>
          <w:szCs w:val="24"/>
        </w:rPr>
        <w:t xml:space="preserve"> </w:t>
      </w:r>
      <w:r>
        <w:rPr>
          <w:rFonts w:eastAsia="Times New Roman"/>
          <w:szCs w:val="24"/>
        </w:rPr>
        <w:t xml:space="preserve">ως Υπουργείο, </w:t>
      </w:r>
      <w:r>
        <w:rPr>
          <w:rFonts w:eastAsia="Times New Roman"/>
          <w:szCs w:val="24"/>
        </w:rPr>
        <w:t>την αυτοτέλεια της για τα έργα, στα οποία αναφερθήκατε.</w:t>
      </w:r>
    </w:p>
    <w:p w14:paraId="0C381123" w14:textId="77777777" w:rsidR="00EC6A51" w:rsidRDefault="0016326B">
      <w:pPr>
        <w:spacing w:line="600" w:lineRule="auto"/>
        <w:ind w:firstLine="720"/>
        <w:contextualSpacing/>
        <w:jc w:val="both"/>
        <w:rPr>
          <w:rFonts w:eastAsia="Times New Roman"/>
          <w:szCs w:val="24"/>
        </w:rPr>
      </w:pPr>
      <w:r>
        <w:rPr>
          <w:rFonts w:eastAsia="Times New Roman"/>
          <w:szCs w:val="24"/>
        </w:rPr>
        <w:t xml:space="preserve">Όμως, υπάρχουν γενικότερα ζητήματα, όπως αναφερθήκατε, μιας </w:t>
      </w:r>
      <w:proofErr w:type="spellStart"/>
      <w:r>
        <w:rPr>
          <w:rFonts w:eastAsia="Times New Roman"/>
          <w:szCs w:val="24"/>
        </w:rPr>
        <w:t>επαναχάραξης</w:t>
      </w:r>
      <w:proofErr w:type="spellEnd"/>
      <w:r>
        <w:rPr>
          <w:rFonts w:eastAsia="Times New Roman"/>
          <w:szCs w:val="24"/>
        </w:rPr>
        <w:t>. Είναι έργα, βέβαια, άλλης πνοής, άλλης κλίμακας αυτά, τα οποία δεν είναι της αρμοδιότητα</w:t>
      </w:r>
      <w:r>
        <w:rPr>
          <w:rFonts w:eastAsia="Times New Roman"/>
          <w:szCs w:val="24"/>
        </w:rPr>
        <w:t xml:space="preserve">ς της δικής μας αυτή τη στιγμή. </w:t>
      </w:r>
    </w:p>
    <w:p w14:paraId="0C381124" w14:textId="77777777" w:rsidR="00EC6A51" w:rsidRDefault="0016326B">
      <w:pPr>
        <w:spacing w:line="600" w:lineRule="auto"/>
        <w:ind w:firstLine="720"/>
        <w:contextualSpacing/>
        <w:jc w:val="both"/>
        <w:rPr>
          <w:rFonts w:eastAsia="Times New Roman"/>
          <w:szCs w:val="24"/>
        </w:rPr>
      </w:pPr>
      <w:r>
        <w:rPr>
          <w:rFonts w:eastAsia="Times New Roman"/>
          <w:szCs w:val="24"/>
        </w:rPr>
        <w:t xml:space="preserve">Σας το θέτω υπό μορφή ερωτήματος ή εν πάση </w:t>
      </w:r>
      <w:proofErr w:type="spellStart"/>
      <w:r>
        <w:rPr>
          <w:rFonts w:eastAsia="Times New Roman"/>
          <w:szCs w:val="24"/>
        </w:rPr>
        <w:t>περιπτώσει</w:t>
      </w:r>
      <w:proofErr w:type="spellEnd"/>
      <w:r>
        <w:rPr>
          <w:rFonts w:eastAsia="Times New Roman"/>
          <w:szCs w:val="24"/>
        </w:rPr>
        <w:t xml:space="preserve"> εντυπωσιασμού μου ότι, όπως μας ενημέρωσε το Υπουργείο Οικονομίας, πλευρές της αντιμετώπισης των προβλημά</w:t>
      </w:r>
      <w:r>
        <w:rPr>
          <w:rFonts w:eastAsia="Times New Roman"/>
          <w:szCs w:val="24"/>
        </w:rPr>
        <w:lastRenderedPageBreak/>
        <w:t>των αυτού του έργου δεν περιλαμβάνονται και ίσως θα μπορούσαν να</w:t>
      </w:r>
      <w:r>
        <w:rPr>
          <w:rFonts w:eastAsia="Times New Roman"/>
          <w:szCs w:val="24"/>
        </w:rPr>
        <w:t xml:space="preserve"> είχαν περιληφθεί στο τρέχον εγκεκριμένο επιχειρησιακό πρόγραμμα με τον τίτλο</w:t>
      </w:r>
      <w:r>
        <w:rPr>
          <w:rFonts w:eastAsia="Times New Roman"/>
          <w:szCs w:val="24"/>
        </w:rPr>
        <w:t>:</w:t>
      </w:r>
      <w:r>
        <w:rPr>
          <w:rFonts w:eastAsia="Times New Roman"/>
          <w:szCs w:val="24"/>
        </w:rPr>
        <w:t xml:space="preserve"> «Υποδομές Μεταφορών, Περιβάλλον και Αειφόρος Ανάπτυξη 2014 </w:t>
      </w:r>
      <w:r>
        <w:rPr>
          <w:rFonts w:eastAsia="Times New Roman"/>
          <w:szCs w:val="24"/>
        </w:rPr>
        <w:t>–</w:t>
      </w:r>
      <w:r>
        <w:rPr>
          <w:rFonts w:eastAsia="Times New Roman"/>
          <w:szCs w:val="24"/>
        </w:rPr>
        <w:t xml:space="preserve"> 2020</w:t>
      </w:r>
      <w:r>
        <w:rPr>
          <w:rFonts w:eastAsia="Times New Roman"/>
          <w:szCs w:val="24"/>
        </w:rPr>
        <w:t>»</w:t>
      </w:r>
      <w:r>
        <w:rPr>
          <w:rFonts w:eastAsia="Times New Roman"/>
          <w:szCs w:val="24"/>
        </w:rPr>
        <w:t>. Πρέπει να δούμε, να δείτε, να συμβάλουμε όλοι μήπως πλευρές στις οποίες αναφερθήκαμε, που αφορούν και χρηματο</w:t>
      </w:r>
      <w:r>
        <w:rPr>
          <w:rFonts w:eastAsia="Times New Roman"/>
          <w:szCs w:val="24"/>
        </w:rPr>
        <w:t>δότηση φυσικά, μπορούν να περιληφθούν στα ευρωπαϊκά αυτά προγράμματα.</w:t>
      </w:r>
    </w:p>
    <w:p w14:paraId="0C381125" w14:textId="77777777" w:rsidR="00EC6A51" w:rsidRDefault="0016326B">
      <w:pPr>
        <w:spacing w:line="600" w:lineRule="auto"/>
        <w:ind w:firstLine="720"/>
        <w:contextualSpacing/>
        <w:jc w:val="both"/>
        <w:rPr>
          <w:rFonts w:eastAsia="Times New Roman"/>
          <w:szCs w:val="24"/>
        </w:rPr>
      </w:pPr>
      <w:r>
        <w:rPr>
          <w:rFonts w:eastAsia="Times New Roman"/>
          <w:szCs w:val="24"/>
        </w:rPr>
        <w:t>Ευχαριστώ πολύ, κύριε Πρόεδρε.</w:t>
      </w:r>
    </w:p>
    <w:p w14:paraId="0C381126" w14:textId="77777777" w:rsidR="00EC6A51" w:rsidRDefault="0016326B">
      <w:pPr>
        <w:spacing w:line="600" w:lineRule="auto"/>
        <w:ind w:firstLine="720"/>
        <w:contextualSpacing/>
        <w:jc w:val="both"/>
        <w:rPr>
          <w:rFonts w:eastAsia="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Και εγώ σας ευχαριστώ, κύριε </w:t>
      </w:r>
      <w:r>
        <w:rPr>
          <w:rFonts w:eastAsia="Times New Roman"/>
          <w:szCs w:val="24"/>
        </w:rPr>
        <w:t>Υπουργέ.</w:t>
      </w:r>
    </w:p>
    <w:p w14:paraId="0C381127" w14:textId="77777777" w:rsidR="00EC6A51" w:rsidRDefault="0016326B">
      <w:pPr>
        <w:spacing w:line="600" w:lineRule="auto"/>
        <w:ind w:firstLine="720"/>
        <w:contextualSpacing/>
        <w:jc w:val="both"/>
        <w:rPr>
          <w:rFonts w:eastAsia="Times New Roman"/>
          <w:szCs w:val="24"/>
        </w:rPr>
      </w:pPr>
      <w:r>
        <w:rPr>
          <w:rFonts w:eastAsia="Times New Roman"/>
          <w:szCs w:val="24"/>
        </w:rPr>
        <w:lastRenderedPageBreak/>
        <w:t xml:space="preserve">Κυρίες και κύριοι συνάδελφοι, έχω την τιμή να ανακοινώσω </w:t>
      </w:r>
      <w:r>
        <w:rPr>
          <w:rFonts w:eastAsia="Times New Roman"/>
          <w:szCs w:val="24"/>
        </w:rPr>
        <w:t xml:space="preserve">στο Σώμα </w:t>
      </w:r>
      <w:r>
        <w:rPr>
          <w:rFonts w:eastAsia="Times New Roman"/>
          <w:szCs w:val="24"/>
        </w:rPr>
        <w:t>το δελτίο επίκα</w:t>
      </w:r>
      <w:r>
        <w:rPr>
          <w:rFonts w:eastAsia="Times New Roman"/>
          <w:szCs w:val="24"/>
        </w:rPr>
        <w:t>ιρων ερωτήσεων της Δευτέρας 25 Απριλίου 2016.</w:t>
      </w:r>
    </w:p>
    <w:p w14:paraId="0C381128" w14:textId="77777777" w:rsidR="00EC6A51" w:rsidRDefault="0016326B">
      <w:pPr>
        <w:spacing w:line="600" w:lineRule="auto"/>
        <w:ind w:firstLine="720"/>
        <w:contextualSpacing/>
        <w:jc w:val="both"/>
        <w:rPr>
          <w:rFonts w:eastAsia="Times New Roman"/>
          <w:szCs w:val="24"/>
        </w:rPr>
      </w:pPr>
      <w:r>
        <w:rPr>
          <w:rFonts w:eastAsia="Times New Roman"/>
          <w:szCs w:val="24"/>
        </w:rPr>
        <w:t xml:space="preserve">Α. </w:t>
      </w:r>
      <w:r>
        <w:rPr>
          <w:rFonts w:eastAsia="Times New Roman"/>
          <w:szCs w:val="24"/>
        </w:rPr>
        <w:t>ΕΠΙΚΑΙΡΕΣ ΕΡΩΤΗΣΕΙΣ Π</w:t>
      </w:r>
      <w:r>
        <w:rPr>
          <w:rFonts w:eastAsia="Times New Roman"/>
          <w:szCs w:val="24"/>
        </w:rPr>
        <w:t xml:space="preserve">ρώτου </w:t>
      </w:r>
      <w:r>
        <w:rPr>
          <w:rFonts w:eastAsia="Times New Roman"/>
          <w:szCs w:val="24"/>
        </w:rPr>
        <w:t>Κ</w:t>
      </w:r>
      <w:r>
        <w:rPr>
          <w:rFonts w:eastAsia="Times New Roman"/>
          <w:szCs w:val="24"/>
        </w:rPr>
        <w:t>ύκλου (Άρθρο 130 παρ</w:t>
      </w:r>
      <w:r>
        <w:rPr>
          <w:rFonts w:eastAsia="Times New Roman"/>
          <w:szCs w:val="24"/>
        </w:rPr>
        <w:t>άγραφοι</w:t>
      </w:r>
      <w:r>
        <w:rPr>
          <w:rFonts w:eastAsia="Times New Roman"/>
          <w:szCs w:val="24"/>
        </w:rPr>
        <w:t xml:space="preserve"> 2 και 3</w:t>
      </w:r>
      <w:r>
        <w:rPr>
          <w:rFonts w:eastAsia="Times New Roman"/>
          <w:szCs w:val="24"/>
        </w:rPr>
        <w:t xml:space="preserve"> του</w:t>
      </w:r>
      <w:r>
        <w:rPr>
          <w:rFonts w:eastAsia="Times New Roman"/>
          <w:szCs w:val="24"/>
        </w:rPr>
        <w:t xml:space="preserve"> Καν</w:t>
      </w:r>
      <w:r>
        <w:rPr>
          <w:rFonts w:eastAsia="Times New Roman"/>
          <w:szCs w:val="24"/>
        </w:rPr>
        <w:t>ονισμού της</w:t>
      </w:r>
      <w:r>
        <w:rPr>
          <w:rFonts w:eastAsia="Times New Roman"/>
          <w:szCs w:val="24"/>
        </w:rPr>
        <w:t xml:space="preserve"> Βουλής)</w:t>
      </w:r>
    </w:p>
    <w:p w14:paraId="0C381129" w14:textId="77777777" w:rsidR="00EC6A51" w:rsidRDefault="0016326B">
      <w:pPr>
        <w:spacing w:line="600" w:lineRule="auto"/>
        <w:ind w:firstLine="720"/>
        <w:contextualSpacing/>
        <w:jc w:val="both"/>
        <w:rPr>
          <w:rFonts w:eastAsia="Times New Roman" w:cs="Times New Roman"/>
        </w:rPr>
      </w:pPr>
      <w:r>
        <w:rPr>
          <w:rFonts w:eastAsia="Times New Roman"/>
          <w:szCs w:val="24"/>
        </w:rPr>
        <w:t xml:space="preserve">1. Η με αριθμό 800/19-4-2016 επίκαιρη ερώτηση του Βουλευτή Αττικής του Συνασπισμού Ριζοσπαστικής Αριστεράς κ. </w:t>
      </w:r>
      <w:r>
        <w:rPr>
          <w:rFonts w:eastAsia="Times New Roman"/>
          <w:bCs/>
          <w:szCs w:val="24"/>
        </w:rPr>
        <w:t>Παναγι</w:t>
      </w:r>
      <w:r>
        <w:rPr>
          <w:rFonts w:eastAsia="Times New Roman"/>
          <w:bCs/>
          <w:szCs w:val="24"/>
        </w:rPr>
        <w:t xml:space="preserve">ώτη (Πάνου) </w:t>
      </w:r>
      <w:proofErr w:type="spellStart"/>
      <w:r>
        <w:rPr>
          <w:rFonts w:eastAsia="Times New Roman"/>
          <w:bCs/>
          <w:szCs w:val="24"/>
        </w:rPr>
        <w:t>Σκουρολιάκου</w:t>
      </w:r>
      <w:proofErr w:type="spellEnd"/>
      <w:r>
        <w:rPr>
          <w:rFonts w:eastAsia="Times New Roman"/>
          <w:szCs w:val="24"/>
        </w:rPr>
        <w:t xml:space="preserve"> προς τον Υπουργό </w:t>
      </w:r>
      <w:r>
        <w:rPr>
          <w:rFonts w:eastAsia="Times New Roman"/>
          <w:bCs/>
          <w:szCs w:val="24"/>
        </w:rPr>
        <w:t>Εσωτερικών και Διοικητικής Ανασυγκρότησης,</w:t>
      </w:r>
      <w:r>
        <w:rPr>
          <w:rFonts w:eastAsia="Times New Roman"/>
          <w:szCs w:val="24"/>
        </w:rPr>
        <w:t xml:space="preserve"> σχετικά με τις καταγγελίες για χρήση των υπηρεσιών του Δήμου Σαρωνικού, για τις προεκλογικές </w:t>
      </w:r>
      <w:r>
        <w:rPr>
          <w:rFonts w:eastAsia="Times New Roman" w:cs="Times New Roman"/>
        </w:rPr>
        <w:t xml:space="preserve">ανάγκες υποψηφίου </w:t>
      </w:r>
      <w:r>
        <w:rPr>
          <w:rFonts w:eastAsia="Times New Roman" w:cs="Times New Roman"/>
        </w:rPr>
        <w:t>π</w:t>
      </w:r>
      <w:r>
        <w:rPr>
          <w:rFonts w:eastAsia="Times New Roman" w:cs="Times New Roman"/>
        </w:rPr>
        <w:t xml:space="preserve">ροέδρου της </w:t>
      </w:r>
      <w:r>
        <w:rPr>
          <w:rFonts w:eastAsia="Times New Roman" w:cs="Times New Roman"/>
        </w:rPr>
        <w:t>τ</w:t>
      </w:r>
      <w:r>
        <w:rPr>
          <w:rFonts w:eastAsia="Times New Roman" w:cs="Times New Roman"/>
        </w:rPr>
        <w:t xml:space="preserve">οπικής </w:t>
      </w:r>
      <w:r>
        <w:rPr>
          <w:rFonts w:eastAsia="Times New Roman" w:cs="Times New Roman"/>
        </w:rPr>
        <w:t>ο</w:t>
      </w:r>
      <w:r>
        <w:rPr>
          <w:rFonts w:eastAsia="Times New Roman" w:cs="Times New Roman"/>
        </w:rPr>
        <w:t xml:space="preserve">ργάνωσης της </w:t>
      </w:r>
      <w:r>
        <w:rPr>
          <w:rFonts w:eastAsia="Times New Roman" w:cs="Times New Roman"/>
        </w:rPr>
        <w:t xml:space="preserve">Νέας </w:t>
      </w:r>
      <w:r>
        <w:rPr>
          <w:rFonts w:eastAsia="Times New Roman" w:cs="Times New Roman"/>
        </w:rPr>
        <w:t>Δ</w:t>
      </w:r>
      <w:r>
        <w:rPr>
          <w:rFonts w:eastAsia="Times New Roman" w:cs="Times New Roman"/>
        </w:rPr>
        <w:t>ημοκρατίας</w:t>
      </w:r>
      <w:r>
        <w:rPr>
          <w:rFonts w:eastAsia="Times New Roman" w:cs="Times New Roman"/>
        </w:rPr>
        <w:t>.</w:t>
      </w:r>
    </w:p>
    <w:p w14:paraId="0C38112A" w14:textId="77777777" w:rsidR="00EC6A51" w:rsidRDefault="0016326B">
      <w:pPr>
        <w:spacing w:line="600" w:lineRule="auto"/>
        <w:ind w:firstLine="720"/>
        <w:contextualSpacing/>
        <w:jc w:val="both"/>
        <w:rPr>
          <w:rFonts w:eastAsia="Times New Roman" w:cs="Times New Roman"/>
        </w:rPr>
      </w:pPr>
      <w:r>
        <w:rPr>
          <w:rFonts w:eastAsia="Times New Roman" w:cs="Times New Roman"/>
        </w:rPr>
        <w:lastRenderedPageBreak/>
        <w:t>2. Η με</w:t>
      </w:r>
      <w:r>
        <w:rPr>
          <w:rFonts w:eastAsia="Times New Roman" w:cs="Times New Roman"/>
        </w:rPr>
        <w:t xml:space="preserve"> αριθμό 810/19-4-2016 επίκαιρη ερώτηση του Βουλευτή Άρτας της</w:t>
      </w:r>
      <w:r>
        <w:rPr>
          <w:rFonts w:eastAsia="Times New Roman"/>
          <w:szCs w:val="24"/>
        </w:rPr>
        <w:t xml:space="preserve"> Νέας Δημοκρατίας κ. </w:t>
      </w:r>
      <w:r>
        <w:rPr>
          <w:rFonts w:eastAsia="Times New Roman"/>
          <w:bCs/>
          <w:szCs w:val="24"/>
        </w:rPr>
        <w:t xml:space="preserve">Γεωργίου </w:t>
      </w:r>
      <w:proofErr w:type="spellStart"/>
      <w:r>
        <w:rPr>
          <w:rFonts w:eastAsia="Times New Roman"/>
          <w:bCs/>
          <w:szCs w:val="24"/>
        </w:rPr>
        <w:t>Στύλιου</w:t>
      </w:r>
      <w:proofErr w:type="spellEnd"/>
      <w:r>
        <w:rPr>
          <w:rFonts w:eastAsia="Times New Roman"/>
          <w:szCs w:val="24"/>
        </w:rPr>
        <w:t xml:space="preserve"> προς τον Υπουργό </w:t>
      </w:r>
      <w:r>
        <w:rPr>
          <w:rFonts w:eastAsia="Times New Roman"/>
          <w:bCs/>
          <w:szCs w:val="24"/>
        </w:rPr>
        <w:t>Παιδείας, Έρευνας και Θρησκευμάτων,</w:t>
      </w:r>
      <w:r>
        <w:rPr>
          <w:rFonts w:eastAsia="Times New Roman"/>
          <w:b/>
          <w:bCs/>
          <w:szCs w:val="24"/>
        </w:rPr>
        <w:t xml:space="preserve"> </w:t>
      </w:r>
      <w:r>
        <w:rPr>
          <w:rFonts w:eastAsia="Times New Roman"/>
          <w:szCs w:val="24"/>
        </w:rPr>
        <w:t xml:space="preserve">σχετικά με τις διατάξεις του σχεδίου νόμου για την πρόσληψη </w:t>
      </w:r>
      <w:r>
        <w:rPr>
          <w:rFonts w:eastAsia="Times New Roman" w:cs="Times New Roman"/>
        </w:rPr>
        <w:t>αναπληρωτών εκπαιδευτικών.</w:t>
      </w:r>
    </w:p>
    <w:p w14:paraId="0C38112B" w14:textId="77777777" w:rsidR="00EC6A51" w:rsidRDefault="0016326B">
      <w:pPr>
        <w:spacing w:line="600" w:lineRule="auto"/>
        <w:ind w:firstLine="720"/>
        <w:contextualSpacing/>
        <w:jc w:val="both"/>
        <w:rPr>
          <w:rFonts w:eastAsia="Times New Roman" w:cs="Times New Roman"/>
        </w:rPr>
      </w:pPr>
      <w:r>
        <w:rPr>
          <w:rFonts w:eastAsia="Times New Roman" w:cs="Times New Roman"/>
        </w:rPr>
        <w:t xml:space="preserve">3. Η με αριθμό </w:t>
      </w:r>
      <w:r>
        <w:rPr>
          <w:rFonts w:eastAsia="Times New Roman" w:cs="Times New Roman"/>
        </w:rPr>
        <w:t>791/18-4-2016 επίκαιρη ερώτηση του Βουλευτή Ηρακλείου</w:t>
      </w:r>
      <w:r>
        <w:rPr>
          <w:rFonts w:eastAsia="Times New Roman"/>
          <w:szCs w:val="24"/>
        </w:rPr>
        <w:t xml:space="preserve"> της Δημοκρατικής Συμπαράταξης ΠΑΣΟΚ-ΔΗΜΑΡ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τις υπερβολικές χρεώσεις των </w:t>
      </w:r>
      <w:r>
        <w:rPr>
          <w:rFonts w:eastAsia="Times New Roman" w:cs="Times New Roman"/>
        </w:rPr>
        <w:t>τ</w:t>
      </w:r>
      <w:r>
        <w:rPr>
          <w:rFonts w:eastAsia="Times New Roman" w:cs="Times New Roman"/>
        </w:rPr>
        <w:t xml:space="preserve">ραπεζών, τις οποίες ανέχεται το Υπουργείο Οικονομικών. </w:t>
      </w:r>
    </w:p>
    <w:p w14:paraId="0C38112C" w14:textId="77777777" w:rsidR="00EC6A51" w:rsidRDefault="0016326B">
      <w:pPr>
        <w:spacing w:line="600" w:lineRule="auto"/>
        <w:ind w:firstLine="720"/>
        <w:contextualSpacing/>
        <w:jc w:val="both"/>
        <w:rPr>
          <w:rFonts w:eastAsia="Times New Roman" w:cs="Times New Roman"/>
        </w:rPr>
      </w:pPr>
      <w:r>
        <w:rPr>
          <w:rFonts w:eastAsia="Times New Roman" w:cs="Times New Roman"/>
        </w:rPr>
        <w:lastRenderedPageBreak/>
        <w:t xml:space="preserve">4. Η με </w:t>
      </w:r>
      <w:r>
        <w:rPr>
          <w:rFonts w:eastAsia="Times New Roman" w:cs="Times New Roman"/>
        </w:rPr>
        <w:t>αριθμό 806/19-4-2016 επίκαιρη ερώτηση του Βουλευτή Β΄</w:t>
      </w:r>
      <w:r>
        <w:rPr>
          <w:rFonts w:eastAsia="Times New Roman"/>
          <w:szCs w:val="24"/>
        </w:rPr>
        <w:t xml:space="preserve"> Θεσσαλονίκης του Κομμουνιστικού Κόμματος Ελλάδ</w:t>
      </w:r>
      <w:r>
        <w:rPr>
          <w:rFonts w:eastAsia="Times New Roman"/>
          <w:szCs w:val="24"/>
        </w:rPr>
        <w:t>α</w:t>
      </w:r>
      <w:r>
        <w:rPr>
          <w:rFonts w:eastAsia="Times New Roman"/>
          <w:szCs w:val="24"/>
        </w:rPr>
        <w:t xml:space="preserve">ς κ. </w:t>
      </w:r>
      <w:r>
        <w:rPr>
          <w:rFonts w:eastAsia="Times New Roman"/>
          <w:bCs/>
          <w:szCs w:val="24"/>
        </w:rPr>
        <w:t xml:space="preserve">Σάκη </w:t>
      </w:r>
      <w:proofErr w:type="spellStart"/>
      <w:r>
        <w:rPr>
          <w:rFonts w:eastAsia="Times New Roman"/>
          <w:bCs/>
          <w:szCs w:val="24"/>
        </w:rPr>
        <w:t>Βαρδαλή</w:t>
      </w:r>
      <w:proofErr w:type="spellEnd"/>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Ελληνική Βιομηχανία Οχημάτων («ΕΛΒΟ </w:t>
      </w:r>
      <w:r>
        <w:rPr>
          <w:rFonts w:eastAsia="Times New Roman" w:cs="Times New Roman"/>
        </w:rPr>
        <w:t>Α.Β.Ε.»).</w:t>
      </w:r>
    </w:p>
    <w:p w14:paraId="0C38112D" w14:textId="77777777" w:rsidR="00EC6A51" w:rsidRDefault="0016326B">
      <w:pPr>
        <w:spacing w:line="600" w:lineRule="auto"/>
        <w:ind w:firstLine="720"/>
        <w:contextualSpacing/>
        <w:jc w:val="both"/>
        <w:rPr>
          <w:rFonts w:eastAsia="Times New Roman"/>
          <w:szCs w:val="24"/>
        </w:rPr>
      </w:pPr>
      <w:r>
        <w:rPr>
          <w:rFonts w:eastAsia="Times New Roman" w:cs="Times New Roman"/>
        </w:rPr>
        <w:t xml:space="preserve">5. Η με αριθμό 803/19-4-2016 επίκαιρη ερώτηση </w:t>
      </w:r>
      <w:r>
        <w:rPr>
          <w:rFonts w:eastAsia="Times New Roman" w:cs="Times New Roman"/>
        </w:rPr>
        <w:t>του Βουλευτή Β΄ Πειραι</w:t>
      </w:r>
      <w:r>
        <w:rPr>
          <w:rFonts w:eastAsia="Times New Roman" w:cs="Times New Roman"/>
        </w:rPr>
        <w:t>ώς</w:t>
      </w:r>
      <w:r>
        <w:rPr>
          <w:rFonts w:eastAsia="Times New Roman"/>
          <w:szCs w:val="24"/>
        </w:rPr>
        <w:t xml:space="preserve"> των Ανεξαρτήτων Ελλήνων κ. </w:t>
      </w:r>
      <w:r>
        <w:rPr>
          <w:rFonts w:eastAsia="Times New Roman"/>
          <w:bCs/>
          <w:szCs w:val="24"/>
        </w:rPr>
        <w:t>Δημητρίου Καμμένου</w:t>
      </w:r>
      <w:r>
        <w:rPr>
          <w:rFonts w:eastAsia="Times New Roman"/>
          <w:szCs w:val="24"/>
        </w:rPr>
        <w:t xml:space="preserve"> προς τον Υπουργό</w:t>
      </w:r>
      <w:r>
        <w:rPr>
          <w:rFonts w:eastAsia="Times New Roman"/>
          <w:b/>
          <w:bCs/>
          <w:szCs w:val="24"/>
        </w:rPr>
        <w:t xml:space="preserve"> </w:t>
      </w:r>
      <w:r>
        <w:rPr>
          <w:rFonts w:eastAsia="Times New Roman"/>
          <w:bCs/>
          <w:szCs w:val="24"/>
        </w:rPr>
        <w:t>Οικονομικών,</w:t>
      </w:r>
      <w:r>
        <w:rPr>
          <w:rFonts w:eastAsia="Times New Roman"/>
          <w:szCs w:val="24"/>
        </w:rPr>
        <w:t xml:space="preserve"> σχετικά με την κατάθεση νομοσχεδίων και τις εισπράξεις από τη λίστα </w:t>
      </w:r>
      <w:proofErr w:type="spellStart"/>
      <w:r>
        <w:rPr>
          <w:rFonts w:eastAsia="Times New Roman"/>
          <w:szCs w:val="24"/>
        </w:rPr>
        <w:t>Λαγκάρντ</w:t>
      </w:r>
      <w:proofErr w:type="spellEnd"/>
      <w:r>
        <w:rPr>
          <w:rFonts w:eastAsia="Times New Roman"/>
          <w:szCs w:val="24"/>
        </w:rPr>
        <w:t xml:space="preserve"> και Εθνικό Συμβούλιο Ραδιοτηλεόρασης (ΕΣΡ). </w:t>
      </w:r>
    </w:p>
    <w:p w14:paraId="0C38112E" w14:textId="77777777" w:rsidR="00EC6A51" w:rsidRDefault="0016326B">
      <w:pPr>
        <w:spacing w:before="100" w:beforeAutospacing="1" w:after="100" w:afterAutospacing="1" w:line="600" w:lineRule="auto"/>
        <w:ind w:firstLine="720"/>
        <w:contextualSpacing/>
        <w:jc w:val="both"/>
        <w:rPr>
          <w:rFonts w:eastAsia="Times New Roman"/>
          <w:szCs w:val="24"/>
        </w:rPr>
      </w:pPr>
      <w:r>
        <w:rPr>
          <w:rFonts w:eastAsia="Times New Roman"/>
          <w:bCs/>
          <w:szCs w:val="24"/>
        </w:rPr>
        <w:t xml:space="preserve">Β. </w:t>
      </w:r>
      <w:r>
        <w:rPr>
          <w:rFonts w:eastAsia="Times New Roman"/>
          <w:bCs/>
          <w:szCs w:val="24"/>
        </w:rPr>
        <w:t>ΕΠΙΚΑΙΡΕΣ ΕΡΩΤΗΣΕΙΣ Δ</w:t>
      </w:r>
      <w:r>
        <w:rPr>
          <w:rFonts w:eastAsia="Times New Roman"/>
          <w:bCs/>
          <w:szCs w:val="24"/>
        </w:rPr>
        <w:t xml:space="preserve">εύτερου </w:t>
      </w:r>
      <w:r>
        <w:rPr>
          <w:rFonts w:eastAsia="Times New Roman"/>
          <w:bCs/>
          <w:szCs w:val="24"/>
        </w:rPr>
        <w:t>Κ</w:t>
      </w:r>
      <w:r>
        <w:rPr>
          <w:rFonts w:eastAsia="Times New Roman"/>
          <w:bCs/>
          <w:szCs w:val="24"/>
        </w:rPr>
        <w:t>ύκλου (Άρθρο 130 παρ</w:t>
      </w:r>
      <w:r>
        <w:rPr>
          <w:rFonts w:eastAsia="Times New Roman"/>
          <w:bCs/>
          <w:szCs w:val="24"/>
        </w:rPr>
        <w:t>άγραφοι</w:t>
      </w:r>
      <w:r>
        <w:rPr>
          <w:rFonts w:eastAsia="Times New Roman"/>
          <w:bCs/>
          <w:szCs w:val="24"/>
        </w:rPr>
        <w:t xml:space="preserve"> 2 και 3 </w:t>
      </w:r>
      <w:r>
        <w:rPr>
          <w:rFonts w:eastAsia="Times New Roman"/>
          <w:bCs/>
          <w:szCs w:val="24"/>
        </w:rPr>
        <w:t xml:space="preserve">του </w:t>
      </w:r>
      <w:r>
        <w:rPr>
          <w:rFonts w:eastAsia="Times New Roman"/>
          <w:bCs/>
          <w:szCs w:val="24"/>
        </w:rPr>
        <w:t>Καν</w:t>
      </w:r>
      <w:r>
        <w:rPr>
          <w:rFonts w:eastAsia="Times New Roman"/>
          <w:bCs/>
          <w:szCs w:val="24"/>
        </w:rPr>
        <w:t>ονισμού της</w:t>
      </w:r>
      <w:r>
        <w:rPr>
          <w:rFonts w:eastAsia="Times New Roman"/>
          <w:bCs/>
          <w:szCs w:val="24"/>
        </w:rPr>
        <w:t xml:space="preserve"> Βουλής)</w:t>
      </w:r>
    </w:p>
    <w:p w14:paraId="0C38112F" w14:textId="77777777" w:rsidR="00EC6A51" w:rsidRDefault="0016326B">
      <w:pPr>
        <w:spacing w:line="600" w:lineRule="auto"/>
        <w:ind w:firstLine="720"/>
        <w:contextualSpacing/>
        <w:jc w:val="both"/>
        <w:rPr>
          <w:rFonts w:eastAsia="Times New Roman" w:cs="Times New Roman"/>
        </w:rPr>
      </w:pPr>
      <w:r>
        <w:rPr>
          <w:rFonts w:eastAsia="Times New Roman"/>
          <w:szCs w:val="24"/>
        </w:rPr>
        <w:lastRenderedPageBreak/>
        <w:t xml:space="preserve">1. Η με αριθμό 811/19-4-2016 επίκαιρη ερώτηση της Βουλευτού Β΄ Αθηνών της Νέας Δημοκρατίας κ. </w:t>
      </w:r>
      <w:r>
        <w:rPr>
          <w:rFonts w:eastAsia="Times New Roman"/>
          <w:bCs/>
          <w:szCs w:val="24"/>
        </w:rPr>
        <w:t>Άννας - Μισέλ Ασημακοπούλου</w:t>
      </w:r>
      <w:r>
        <w:rPr>
          <w:rFonts w:eastAsia="Times New Roman"/>
          <w:b/>
          <w:bCs/>
          <w:szCs w:val="24"/>
        </w:rPr>
        <w:t xml:space="preserve"> </w:t>
      </w:r>
      <w:r>
        <w:rPr>
          <w:rFonts w:eastAsia="Times New Roman"/>
          <w:szCs w:val="24"/>
        </w:rPr>
        <w:t xml:space="preserve">προς τον Υπουργό </w:t>
      </w:r>
      <w:r>
        <w:rPr>
          <w:rFonts w:eastAsia="Times New Roman"/>
          <w:bCs/>
          <w:szCs w:val="24"/>
        </w:rPr>
        <w:t>Οικονομίας, Ανάπτυξης και Τουρισμού,</w:t>
      </w:r>
      <w:r>
        <w:rPr>
          <w:rFonts w:eastAsia="Times New Roman"/>
          <w:szCs w:val="24"/>
        </w:rPr>
        <w:t xml:space="preserve"> σχετικά με τη χρη</w:t>
      </w:r>
      <w:r>
        <w:rPr>
          <w:rFonts w:eastAsia="Times New Roman"/>
          <w:szCs w:val="24"/>
        </w:rPr>
        <w:t xml:space="preserve">ματοδότηση των έργων </w:t>
      </w:r>
      <w:r>
        <w:rPr>
          <w:rFonts w:eastAsia="Times New Roman" w:cs="Times New Roman"/>
        </w:rPr>
        <w:t>ΕΣΠΑ 2007-2013 που βρίσκονται σε κίνδυνο.</w:t>
      </w:r>
    </w:p>
    <w:p w14:paraId="0C381130" w14:textId="77777777" w:rsidR="00EC6A51" w:rsidRDefault="0016326B">
      <w:pPr>
        <w:spacing w:line="600" w:lineRule="auto"/>
        <w:ind w:firstLine="720"/>
        <w:contextualSpacing/>
        <w:jc w:val="both"/>
        <w:rPr>
          <w:rFonts w:eastAsia="Times New Roman"/>
          <w:szCs w:val="24"/>
        </w:rPr>
      </w:pPr>
      <w:r>
        <w:rPr>
          <w:rFonts w:eastAsia="Times New Roman" w:cs="Times New Roman"/>
        </w:rPr>
        <w:t>2. Η με αριθμό 798/18-4-2016 επίκαιρη ερώτηση του Βουλευτή Β΄ Αθηνών</w:t>
      </w:r>
      <w:r>
        <w:rPr>
          <w:rFonts w:eastAsia="Times New Roman"/>
          <w:szCs w:val="24"/>
        </w:rPr>
        <w:t xml:space="preserve"> της Δημοκρατικής Συμπαράταξης ΠΑΣΟΚ - ΔΗΜΑΡ κ. </w:t>
      </w:r>
      <w:r>
        <w:rPr>
          <w:rFonts w:eastAsia="Times New Roman"/>
          <w:bCs/>
          <w:szCs w:val="24"/>
        </w:rPr>
        <w:t>Ανδρέα Λοβέρδου</w:t>
      </w:r>
      <w:r>
        <w:rPr>
          <w:rFonts w:eastAsia="Times New Roman"/>
          <w:szCs w:val="24"/>
        </w:rPr>
        <w:t xml:space="preserve"> προς τον Υπουργό </w:t>
      </w:r>
      <w:r>
        <w:rPr>
          <w:rFonts w:eastAsia="Times New Roman"/>
          <w:bCs/>
          <w:szCs w:val="24"/>
        </w:rPr>
        <w:t>Οικονομίας, Ανάπτυξης και Τουρισμού,</w:t>
      </w:r>
      <w:r>
        <w:rPr>
          <w:rFonts w:eastAsia="Times New Roman"/>
          <w:szCs w:val="24"/>
        </w:rPr>
        <w:t xml:space="preserve"> σχετικά</w:t>
      </w:r>
      <w:r>
        <w:rPr>
          <w:rFonts w:eastAsia="Times New Roman"/>
          <w:szCs w:val="24"/>
        </w:rPr>
        <w:t xml:space="preserve"> με τα μη εξυπηρετούμενα </w:t>
      </w:r>
      <w:r>
        <w:rPr>
          <w:rFonts w:eastAsia="Times New Roman"/>
          <w:szCs w:val="24"/>
        </w:rPr>
        <w:t>δ</w:t>
      </w:r>
      <w:r>
        <w:rPr>
          <w:rFonts w:eastAsia="Times New Roman"/>
          <w:szCs w:val="24"/>
        </w:rPr>
        <w:t>άνεια.</w:t>
      </w:r>
    </w:p>
    <w:p w14:paraId="0C381131" w14:textId="77777777" w:rsidR="00EC6A51" w:rsidRDefault="0016326B">
      <w:pPr>
        <w:spacing w:before="100" w:beforeAutospacing="1" w:after="100" w:afterAutospacing="1" w:line="600" w:lineRule="auto"/>
        <w:ind w:firstLine="720"/>
        <w:contextualSpacing/>
        <w:jc w:val="both"/>
        <w:rPr>
          <w:rFonts w:eastAsia="Times New Roman"/>
          <w:bCs/>
          <w:szCs w:val="24"/>
        </w:rPr>
      </w:pPr>
      <w:r>
        <w:rPr>
          <w:rFonts w:eastAsia="Times New Roman"/>
          <w:bCs/>
          <w:szCs w:val="24"/>
        </w:rPr>
        <w:t>ΑΝΑΦΟΡΕΣ</w:t>
      </w:r>
      <w:r>
        <w:rPr>
          <w:rFonts w:eastAsia="Times New Roman"/>
          <w:bCs/>
          <w:szCs w:val="24"/>
        </w:rPr>
        <w:t>-</w:t>
      </w:r>
      <w:r>
        <w:rPr>
          <w:rFonts w:eastAsia="Times New Roman"/>
          <w:bCs/>
          <w:szCs w:val="24"/>
        </w:rPr>
        <w:t>ΕΡΩΤΗΣΕΙΣ</w:t>
      </w:r>
      <w:r>
        <w:rPr>
          <w:rFonts w:eastAsia="Times New Roman"/>
          <w:bCs/>
          <w:szCs w:val="24"/>
        </w:rPr>
        <w:t xml:space="preserve"> (Άρθρο 130 παρ</w:t>
      </w:r>
      <w:r>
        <w:rPr>
          <w:rFonts w:eastAsia="Times New Roman"/>
          <w:bCs/>
          <w:szCs w:val="24"/>
        </w:rPr>
        <w:t>άγραφος</w:t>
      </w:r>
      <w:r>
        <w:rPr>
          <w:rFonts w:eastAsia="Times New Roman"/>
          <w:bCs/>
          <w:szCs w:val="24"/>
        </w:rPr>
        <w:t xml:space="preserve"> 5 </w:t>
      </w:r>
      <w:r>
        <w:rPr>
          <w:rFonts w:eastAsia="Times New Roman"/>
          <w:bCs/>
          <w:szCs w:val="24"/>
        </w:rPr>
        <w:t xml:space="preserve">του </w:t>
      </w:r>
      <w:r>
        <w:rPr>
          <w:rFonts w:eastAsia="Times New Roman"/>
          <w:bCs/>
          <w:szCs w:val="24"/>
        </w:rPr>
        <w:t>Καν</w:t>
      </w:r>
      <w:r>
        <w:rPr>
          <w:rFonts w:eastAsia="Times New Roman"/>
          <w:bCs/>
          <w:szCs w:val="24"/>
        </w:rPr>
        <w:t xml:space="preserve">ονισμού της </w:t>
      </w:r>
      <w:r>
        <w:rPr>
          <w:rFonts w:eastAsia="Times New Roman"/>
          <w:bCs/>
          <w:szCs w:val="24"/>
        </w:rPr>
        <w:t xml:space="preserve"> Βουλής)</w:t>
      </w:r>
    </w:p>
    <w:p w14:paraId="0C381132" w14:textId="77777777" w:rsidR="00EC6A51" w:rsidRDefault="0016326B">
      <w:pPr>
        <w:spacing w:line="600" w:lineRule="auto"/>
        <w:ind w:firstLine="720"/>
        <w:contextualSpacing/>
        <w:jc w:val="both"/>
        <w:rPr>
          <w:rFonts w:eastAsia="Times New Roman" w:cs="Times New Roman"/>
        </w:rPr>
      </w:pPr>
      <w:r>
        <w:rPr>
          <w:rFonts w:eastAsia="Times New Roman"/>
          <w:szCs w:val="24"/>
        </w:rPr>
        <w:lastRenderedPageBreak/>
        <w:t xml:space="preserve">1. Η με αριθμό 2380/15-1-2016 ερώτηση του Βουλευτή Ηρακλείου της Δημοκρατικής Συμπαράταξης ΠΑΣΟΚ-ΔΗΜΑΡ κ. </w:t>
      </w:r>
      <w:r>
        <w:rPr>
          <w:rFonts w:eastAsia="Times New Roman"/>
          <w:bCs/>
          <w:szCs w:val="24"/>
        </w:rPr>
        <w:t xml:space="preserve">Βασιλείου </w:t>
      </w:r>
      <w:proofErr w:type="spellStart"/>
      <w:r>
        <w:rPr>
          <w:rFonts w:eastAsia="Times New Roman"/>
          <w:bCs/>
          <w:szCs w:val="24"/>
        </w:rPr>
        <w:t>Κεγκέρογλου</w:t>
      </w:r>
      <w:proofErr w:type="spellEnd"/>
      <w:r>
        <w:rPr>
          <w:rFonts w:eastAsia="Times New Roman"/>
          <w:szCs w:val="24"/>
        </w:rPr>
        <w:t xml:space="preserve">  προς τον Υπουργό </w:t>
      </w:r>
      <w:r>
        <w:rPr>
          <w:rFonts w:eastAsia="Times New Roman"/>
          <w:bCs/>
          <w:szCs w:val="24"/>
        </w:rPr>
        <w:t>Υποδομών, Μεταφορών και Δικτύων,</w:t>
      </w:r>
      <w:r>
        <w:rPr>
          <w:rFonts w:eastAsia="Times New Roman"/>
          <w:b/>
          <w:bCs/>
          <w:szCs w:val="24"/>
        </w:rPr>
        <w:t xml:space="preserve"> </w:t>
      </w:r>
      <w:r>
        <w:rPr>
          <w:rFonts w:eastAsia="Times New Roman"/>
          <w:szCs w:val="24"/>
        </w:rPr>
        <w:t xml:space="preserve">σχετικά με την «αποκατάσταση της αδικίας του τελευταίου νόμου για το ενιαίο μισθολόγιο που αφορά τους </w:t>
      </w:r>
      <w:r>
        <w:rPr>
          <w:rFonts w:eastAsia="Times New Roman"/>
          <w:szCs w:val="24"/>
        </w:rPr>
        <w:t>υ</w:t>
      </w:r>
      <w:r>
        <w:rPr>
          <w:rFonts w:eastAsia="Times New Roman"/>
          <w:szCs w:val="24"/>
        </w:rPr>
        <w:t xml:space="preserve">παλλήλους </w:t>
      </w:r>
      <w:r>
        <w:rPr>
          <w:rFonts w:eastAsia="Times New Roman" w:cs="Times New Roman"/>
        </w:rPr>
        <w:t xml:space="preserve">των </w:t>
      </w:r>
      <w:r>
        <w:rPr>
          <w:rFonts w:eastAsia="Times New Roman" w:cs="Times New Roman"/>
        </w:rPr>
        <w:t>π</w:t>
      </w:r>
      <w:r>
        <w:rPr>
          <w:rFonts w:eastAsia="Times New Roman" w:cs="Times New Roman"/>
        </w:rPr>
        <w:t>εριφερειών».</w:t>
      </w:r>
    </w:p>
    <w:p w14:paraId="0C381133" w14:textId="77777777" w:rsidR="00EC6A51" w:rsidRDefault="0016326B">
      <w:pPr>
        <w:spacing w:line="600" w:lineRule="auto"/>
        <w:ind w:firstLine="720"/>
        <w:contextualSpacing/>
        <w:jc w:val="both"/>
        <w:rPr>
          <w:rFonts w:eastAsia="Times New Roman"/>
          <w:bCs/>
          <w:szCs w:val="24"/>
        </w:rPr>
      </w:pPr>
      <w:r>
        <w:rPr>
          <w:rFonts w:eastAsia="Times New Roman" w:cs="Times New Roman"/>
        </w:rPr>
        <w:t>Επίσης, η Βουλευτής κ. Αικατερίνη</w:t>
      </w:r>
      <w:r>
        <w:rPr>
          <w:rFonts w:eastAsia="Times New Roman"/>
          <w:bCs/>
          <w:szCs w:val="24"/>
        </w:rPr>
        <w:t xml:space="preserve"> Μάρκου ζητεί άδεια ολιγοήμερης απουσίας στο εξωτερικό. Η Β</w:t>
      </w:r>
      <w:r>
        <w:rPr>
          <w:rFonts w:eastAsia="Times New Roman"/>
          <w:bCs/>
          <w:szCs w:val="24"/>
        </w:rPr>
        <w:t>ουλή εγκρίνει;</w:t>
      </w:r>
    </w:p>
    <w:p w14:paraId="0C381134" w14:textId="77777777" w:rsidR="00EC6A51" w:rsidRDefault="0016326B">
      <w:pPr>
        <w:widowControl w:val="0"/>
        <w:autoSpaceDE w:val="0"/>
        <w:autoSpaceDN w:val="0"/>
        <w:adjustRightInd w:val="0"/>
        <w:spacing w:line="600" w:lineRule="auto"/>
        <w:ind w:firstLine="720"/>
        <w:contextualSpacing/>
        <w:jc w:val="both"/>
        <w:rPr>
          <w:rFonts w:eastAsia="Times New Roman"/>
          <w:bCs/>
          <w:szCs w:val="24"/>
        </w:rPr>
      </w:pPr>
      <w:r>
        <w:rPr>
          <w:rFonts w:eastAsia="Times New Roman"/>
          <w:b/>
          <w:bCs/>
          <w:szCs w:val="24"/>
        </w:rPr>
        <w:t xml:space="preserve">ΟΛΟΙ </w:t>
      </w:r>
      <w:r>
        <w:rPr>
          <w:rFonts w:eastAsia="Times New Roman"/>
          <w:b/>
          <w:bCs/>
          <w:szCs w:val="24"/>
        </w:rPr>
        <w:t xml:space="preserve">ΟΙ </w:t>
      </w:r>
      <w:r>
        <w:rPr>
          <w:rFonts w:eastAsia="Times New Roman"/>
          <w:b/>
          <w:bCs/>
          <w:szCs w:val="24"/>
        </w:rPr>
        <w:t xml:space="preserve">ΒΟΥΛΕΥΤΕΣ: </w:t>
      </w:r>
      <w:r>
        <w:rPr>
          <w:rFonts w:eastAsia="Times New Roman"/>
          <w:bCs/>
          <w:szCs w:val="24"/>
        </w:rPr>
        <w:t xml:space="preserve"> Μάλιστα, μάλιστα.</w:t>
      </w:r>
    </w:p>
    <w:p w14:paraId="0C381135" w14:textId="77777777" w:rsidR="00EC6A51" w:rsidRDefault="0016326B">
      <w:pPr>
        <w:widowControl w:val="0"/>
        <w:autoSpaceDE w:val="0"/>
        <w:autoSpaceDN w:val="0"/>
        <w:adjustRightInd w:val="0"/>
        <w:spacing w:line="600" w:lineRule="auto"/>
        <w:ind w:firstLine="720"/>
        <w:contextualSpacing/>
        <w:jc w:val="both"/>
        <w:rPr>
          <w:rFonts w:eastAsia="Times New Roman"/>
          <w:bCs/>
          <w:szCs w:val="24"/>
        </w:rPr>
      </w:pPr>
      <w:r>
        <w:rPr>
          <w:rFonts w:eastAsia="Times New Roman" w:cs="Times New Roman"/>
          <w:b/>
          <w:szCs w:val="24"/>
        </w:rPr>
        <w:t xml:space="preserve">ΠΡΟΕΔΡΕΥΩΝ (Δημήτριος Κρεμαστινός): </w:t>
      </w:r>
      <w:r w:rsidRPr="00E31C31">
        <w:rPr>
          <w:rFonts w:eastAsia="Times New Roman" w:cs="Times New Roman"/>
          <w:szCs w:val="24"/>
        </w:rPr>
        <w:t>Συνεπώς</w:t>
      </w:r>
      <w:r>
        <w:rPr>
          <w:rFonts w:eastAsia="Times New Roman" w:cs="Times New Roman"/>
          <w:b/>
          <w:szCs w:val="24"/>
        </w:rPr>
        <w:t xml:space="preserve"> </w:t>
      </w:r>
      <w:r>
        <w:rPr>
          <w:rFonts w:eastAsia="Times New Roman"/>
          <w:bCs/>
          <w:szCs w:val="24"/>
        </w:rPr>
        <w:t>η</w:t>
      </w:r>
      <w:r>
        <w:rPr>
          <w:rFonts w:eastAsia="Times New Roman"/>
          <w:bCs/>
          <w:szCs w:val="24"/>
        </w:rPr>
        <w:t xml:space="preserve"> Βουλή ενέκρινε τη ζητηθείσα άδεια.</w:t>
      </w:r>
    </w:p>
    <w:p w14:paraId="0C381136" w14:textId="77777777" w:rsidR="00EC6A51" w:rsidRDefault="0016326B">
      <w:pPr>
        <w:spacing w:line="600" w:lineRule="auto"/>
        <w:ind w:firstLine="720"/>
        <w:contextualSpacing/>
        <w:jc w:val="both"/>
        <w:rPr>
          <w:rFonts w:eastAsia="Times New Roman" w:cs="Times New Roman"/>
        </w:rPr>
      </w:pPr>
      <w:r>
        <w:rPr>
          <w:rFonts w:eastAsia="Times New Roman" w:cs="Times New Roman"/>
        </w:rPr>
        <w:lastRenderedPageBreak/>
        <w:t xml:space="preserve">Κυρίες και κύριοι συνάδελφοι, έχω την τιμή να ανακοινώσω στο Σώμα ότι τη συνεδρίασή μας παρακολουθούν από τα άνω δυτικά </w:t>
      </w:r>
      <w:r>
        <w:rPr>
          <w:rFonts w:eastAsia="Times New Roman" w:cs="Times New Roman"/>
        </w:rPr>
        <w:t>θεωρεία</w:t>
      </w:r>
      <w:r>
        <w:rPr>
          <w:rFonts w:eastAsia="Times New Roman" w:cs="Times New Roman"/>
        </w:rPr>
        <w:t xml:space="preserve"> της Βουλής</w:t>
      </w:r>
      <w:r>
        <w:rPr>
          <w:rFonts w:eastAsia="Times New Roman" w:cs="Times New Roman"/>
        </w:rPr>
        <w:t>,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είκοσι έξι μαθητές και μαθήτριες και τρεις εκπαιδευτικοί συνο</w:t>
      </w:r>
      <w:r>
        <w:rPr>
          <w:rFonts w:eastAsia="Times New Roman" w:cs="Times New Roman"/>
        </w:rPr>
        <w:t xml:space="preserve">δοί τους από το Ιδιωτικό Γυμνάσιο Εκπαιδευτηρίων </w:t>
      </w:r>
      <w:r>
        <w:rPr>
          <w:rFonts w:eastAsia="Times New Roman" w:cs="Times New Roman"/>
        </w:rPr>
        <w:t>«</w:t>
      </w:r>
      <w:proofErr w:type="spellStart"/>
      <w:r>
        <w:rPr>
          <w:rFonts w:eastAsia="Times New Roman" w:cs="Times New Roman"/>
        </w:rPr>
        <w:t>Μαντουλίδη</w:t>
      </w:r>
      <w:proofErr w:type="spellEnd"/>
      <w:r>
        <w:rPr>
          <w:rFonts w:eastAsia="Times New Roman" w:cs="Times New Roman"/>
        </w:rPr>
        <w:t>»</w:t>
      </w:r>
      <w:r>
        <w:rPr>
          <w:rFonts w:eastAsia="Times New Roman" w:cs="Times New Roman"/>
        </w:rPr>
        <w:t xml:space="preserve"> Θεσσαλονίκης. </w:t>
      </w:r>
    </w:p>
    <w:p w14:paraId="0C381137" w14:textId="77777777" w:rsidR="00EC6A51" w:rsidRDefault="0016326B">
      <w:pPr>
        <w:spacing w:line="600" w:lineRule="auto"/>
        <w:ind w:firstLine="720"/>
        <w:contextualSpacing/>
        <w:jc w:val="both"/>
        <w:rPr>
          <w:rFonts w:eastAsia="Times New Roman"/>
          <w:szCs w:val="24"/>
        </w:rPr>
      </w:pPr>
      <w:r>
        <w:rPr>
          <w:rFonts w:eastAsia="Times New Roman" w:cs="Times New Roman"/>
        </w:rPr>
        <w:t>Παιδιά, παρακολουθείτε τη συνεδρίαση που είναι αφιερωμένη στον κοινοβουλευτικό έλεγχο. Οι Βουλευτές προσέρχο</w:t>
      </w:r>
      <w:r>
        <w:rPr>
          <w:rFonts w:eastAsia="Times New Roman" w:cs="Times New Roman"/>
        </w:rPr>
        <w:lastRenderedPageBreak/>
        <w:t xml:space="preserve">νται και ρωτούν τους Υπουργούς, την Κυβέρνηση, η οποία απαντά επί των </w:t>
      </w:r>
      <w:r>
        <w:rPr>
          <w:rFonts w:eastAsia="Times New Roman" w:cs="Times New Roman"/>
        </w:rPr>
        <w:t>θεμάτων που θέτουν οι Βουλευτές. Γι’ αυτό βλέπετε και δεν υπάρχει ολομέλεια στη Βουλή με πολλούς Βουλευτές λόγω της φύσεως του κοινοβουλευτικού ελέγχου.</w:t>
      </w:r>
    </w:p>
    <w:p w14:paraId="0C381138" w14:textId="77777777" w:rsidR="00EC6A51" w:rsidRDefault="0016326B">
      <w:pPr>
        <w:spacing w:line="600" w:lineRule="auto"/>
        <w:ind w:firstLine="720"/>
        <w:contextualSpacing/>
        <w:jc w:val="both"/>
        <w:rPr>
          <w:rFonts w:eastAsia="Times New Roman" w:cs="Times New Roman"/>
        </w:rPr>
      </w:pPr>
      <w:r>
        <w:rPr>
          <w:rFonts w:eastAsia="Times New Roman" w:cs="Times New Roman"/>
        </w:rPr>
        <w:t>Η Βουλή σ</w:t>
      </w:r>
      <w:r>
        <w:rPr>
          <w:rFonts w:eastAsia="Times New Roman" w:cs="Times New Roman"/>
        </w:rPr>
        <w:t>ά</w:t>
      </w:r>
      <w:r>
        <w:rPr>
          <w:rFonts w:eastAsia="Times New Roman" w:cs="Times New Roman"/>
        </w:rPr>
        <w:t xml:space="preserve">ς καλωσορίζει. </w:t>
      </w:r>
    </w:p>
    <w:p w14:paraId="0C381139" w14:textId="77777777" w:rsidR="00EC6A51" w:rsidRDefault="0016326B">
      <w:pPr>
        <w:spacing w:line="600" w:lineRule="auto"/>
        <w:ind w:left="360"/>
        <w:contextualSpacing/>
        <w:jc w:val="center"/>
        <w:rPr>
          <w:rFonts w:eastAsia="Times New Roman" w:cs="Times New Roman"/>
        </w:rPr>
      </w:pPr>
      <w:r>
        <w:rPr>
          <w:rFonts w:eastAsia="Times New Roman" w:cs="Times New Roman"/>
        </w:rPr>
        <w:t>(Χειροκροτήματα απ’ όλες τις πτέρυγες της Βουλής)</w:t>
      </w:r>
    </w:p>
    <w:p w14:paraId="0C38113A" w14:textId="77777777" w:rsidR="00EC6A51" w:rsidRDefault="0016326B">
      <w:pPr>
        <w:spacing w:line="600" w:lineRule="auto"/>
        <w:ind w:firstLine="720"/>
        <w:contextualSpacing/>
        <w:jc w:val="both"/>
        <w:rPr>
          <w:rFonts w:eastAsia="Times New Roman" w:cs="Times New Roman"/>
        </w:rPr>
      </w:pPr>
      <w:r>
        <w:rPr>
          <w:rFonts w:eastAsia="Times New Roman" w:cs="Times New Roman"/>
        </w:rPr>
        <w:t xml:space="preserve">Θα συζητηθεί η </w:t>
      </w:r>
      <w:r>
        <w:rPr>
          <w:rFonts w:eastAsia="Times New Roman" w:cs="Times New Roman"/>
        </w:rPr>
        <w:t xml:space="preserve">τρίτη </w:t>
      </w:r>
      <w:r>
        <w:rPr>
          <w:rFonts w:eastAsia="Times New Roman" w:cs="Times New Roman"/>
        </w:rPr>
        <w:t xml:space="preserve">με </w:t>
      </w:r>
      <w:r>
        <w:rPr>
          <w:rFonts w:eastAsia="Times New Roman" w:cs="Times New Roman"/>
        </w:rPr>
        <w:t>αρι</w:t>
      </w:r>
      <w:r>
        <w:rPr>
          <w:rFonts w:eastAsia="Times New Roman" w:cs="Times New Roman"/>
        </w:rPr>
        <w:t xml:space="preserve">θμό 796/18-4-2016 επίκαιρη ερώτηση </w:t>
      </w:r>
      <w:r>
        <w:rPr>
          <w:rFonts w:eastAsia="Times New Roman" w:cs="Times New Roman"/>
        </w:rPr>
        <w:t>πρώτου κύκλου</w:t>
      </w:r>
      <w:r>
        <w:rPr>
          <w:rFonts w:eastAsia="Times New Roman" w:cs="Times New Roman"/>
        </w:rPr>
        <w:t xml:space="preserve"> του Βουλευτή Αργολίδας της Δημοκρατικής Συμπαράταξης ΠΑΣΟΚ-ΔΗΜΑΡ κ. </w:t>
      </w:r>
      <w:r>
        <w:rPr>
          <w:rFonts w:eastAsia="Times New Roman" w:cs="Times New Roman"/>
          <w:bCs/>
        </w:rPr>
        <w:t>Ιωάννη Μανιάτη</w:t>
      </w:r>
      <w:r>
        <w:rPr>
          <w:rFonts w:eastAsia="Times New Roman" w:cs="Times New Roman"/>
        </w:rPr>
        <w:t xml:space="preserve"> προς τον Υπουργό </w:t>
      </w:r>
      <w:r>
        <w:rPr>
          <w:rFonts w:eastAsia="Times New Roman" w:cs="Times New Roman"/>
          <w:bCs/>
        </w:rPr>
        <w:t>Περιβάλλοντος και Ενέργειας,</w:t>
      </w:r>
      <w:r>
        <w:rPr>
          <w:rFonts w:eastAsia="Times New Roman" w:cs="Times New Roman"/>
        </w:rPr>
        <w:t xml:space="preserve"> σχετικά με την ενεργειακή αναβάθμιση του </w:t>
      </w:r>
      <w:r>
        <w:rPr>
          <w:rFonts w:eastAsia="Times New Roman" w:cs="Times New Roman"/>
        </w:rPr>
        <w:t>δ</w:t>
      </w:r>
      <w:r>
        <w:rPr>
          <w:rFonts w:eastAsia="Times New Roman" w:cs="Times New Roman"/>
        </w:rPr>
        <w:t xml:space="preserve">ημοτικού </w:t>
      </w:r>
      <w:r>
        <w:rPr>
          <w:rFonts w:eastAsia="Times New Roman" w:cs="Times New Roman"/>
        </w:rPr>
        <w:t>κ</w:t>
      </w:r>
      <w:r>
        <w:rPr>
          <w:rFonts w:eastAsia="Times New Roman" w:cs="Times New Roman"/>
        </w:rPr>
        <w:t>ολυμβητηρίου Ναυπλίου.</w:t>
      </w:r>
    </w:p>
    <w:p w14:paraId="0C38113B" w14:textId="77777777" w:rsidR="00EC6A51" w:rsidRDefault="0016326B">
      <w:pPr>
        <w:spacing w:line="600" w:lineRule="auto"/>
        <w:ind w:firstLine="720"/>
        <w:contextualSpacing/>
        <w:jc w:val="both"/>
        <w:rPr>
          <w:rFonts w:eastAsia="Times New Roman" w:cs="Times New Roman"/>
        </w:rPr>
      </w:pPr>
      <w:r>
        <w:rPr>
          <w:rFonts w:eastAsia="Times New Roman" w:cs="Times New Roman"/>
        </w:rPr>
        <w:lastRenderedPageBreak/>
        <w:t>Κύρ</w:t>
      </w:r>
      <w:r>
        <w:rPr>
          <w:rFonts w:eastAsia="Times New Roman" w:cs="Times New Roman"/>
        </w:rPr>
        <w:t>ιε Μανιάτη, έχετε τον λόγο.</w:t>
      </w:r>
    </w:p>
    <w:p w14:paraId="0C38113C"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ΙΩΑΝΝΗΣ ΜΑΝΙΑΤΗΣ:</w:t>
      </w:r>
      <w:r>
        <w:rPr>
          <w:rFonts w:eastAsia="Times New Roman" w:cs="Times New Roman"/>
          <w:szCs w:val="24"/>
        </w:rPr>
        <w:t xml:space="preserve"> Ευχαριστώ πολύ, κύριε Πρόεδρε. </w:t>
      </w:r>
    </w:p>
    <w:p w14:paraId="0C38113D"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Κύριε Υπουργέ, σας κατέθεσα μία επίκαιρη ερώτηση για ένα πολύ σημαντικό θέμα που αφορά την </w:t>
      </w:r>
      <w:proofErr w:type="spellStart"/>
      <w:r>
        <w:rPr>
          <w:rFonts w:eastAsia="Times New Roman" w:cs="Times New Roman"/>
          <w:szCs w:val="24"/>
        </w:rPr>
        <w:t>αθλούμενη</w:t>
      </w:r>
      <w:proofErr w:type="spellEnd"/>
      <w:r>
        <w:rPr>
          <w:rFonts w:eastAsia="Times New Roman" w:cs="Times New Roman"/>
          <w:szCs w:val="24"/>
        </w:rPr>
        <w:t xml:space="preserve"> νεολαία του Νομού Αργολίδας και ιδιαίτερα των Δήμων Ναυπλίου και Άργους. Αφορ</w:t>
      </w:r>
      <w:r>
        <w:rPr>
          <w:rFonts w:eastAsia="Times New Roman" w:cs="Times New Roman"/>
          <w:szCs w:val="24"/>
        </w:rPr>
        <w:t xml:space="preserve">ά στην ενεργειακή αναβάθμιση του </w:t>
      </w:r>
      <w:r>
        <w:rPr>
          <w:rFonts w:eastAsia="Times New Roman" w:cs="Times New Roman"/>
          <w:szCs w:val="24"/>
        </w:rPr>
        <w:t>δ</w:t>
      </w:r>
      <w:r>
        <w:rPr>
          <w:rFonts w:eastAsia="Times New Roman" w:cs="Times New Roman"/>
          <w:szCs w:val="24"/>
        </w:rPr>
        <w:t xml:space="preserve">ημοτικού </w:t>
      </w:r>
      <w:r>
        <w:rPr>
          <w:rFonts w:eastAsia="Times New Roman" w:cs="Times New Roman"/>
          <w:szCs w:val="24"/>
        </w:rPr>
        <w:t>κ</w:t>
      </w:r>
      <w:r>
        <w:rPr>
          <w:rFonts w:eastAsia="Times New Roman" w:cs="Times New Roman"/>
          <w:szCs w:val="24"/>
        </w:rPr>
        <w:t xml:space="preserve">ολυμβητηρίου Ναυπλίου. </w:t>
      </w:r>
    </w:p>
    <w:p w14:paraId="0C38113E"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Τον Οκτώβριο του 2014, εποχή που είχα την τιμή να ηγούμαι του Υπουργείου Περιβάλλοντος, με φορέα υλοποίησης το Κέντρο Ανανεώσιμων Πηγών Ενέργειας, το ΚΑΠΕ, προκηρύ</w:t>
      </w:r>
      <w:r>
        <w:rPr>
          <w:rFonts w:eastAsia="Times New Roman" w:cs="Times New Roman"/>
          <w:szCs w:val="24"/>
        </w:rPr>
        <w:lastRenderedPageBreak/>
        <w:t>ξαμε ένα πρωτότυπο και πο</w:t>
      </w:r>
      <w:r>
        <w:rPr>
          <w:rFonts w:eastAsia="Times New Roman" w:cs="Times New Roman"/>
          <w:szCs w:val="24"/>
        </w:rPr>
        <w:t xml:space="preserve">λύ ενδιαφέρον πρόγραμμα για εφαρμογές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 xml:space="preserve">νέργειας σε ειδικές εγκαταστάσεις. </w:t>
      </w:r>
    </w:p>
    <w:p w14:paraId="0C38113F"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Πράγματι, ένα μήνα αργότερα, το</w:t>
      </w:r>
      <w:r>
        <w:rPr>
          <w:rFonts w:eastAsia="Times New Roman" w:cs="Times New Roman"/>
          <w:szCs w:val="24"/>
        </w:rPr>
        <w:t>ν</w:t>
      </w:r>
      <w:r>
        <w:rPr>
          <w:rFonts w:eastAsia="Times New Roman" w:cs="Times New Roman"/>
          <w:szCs w:val="24"/>
        </w:rPr>
        <w:t xml:space="preserve"> Νοέμβριο του 2014, η αντίστοιχη δημοτική επιχείρηση, ο Δημοτικός Οργανισμός του Δήμου Ναυπλίου, ο ΔΟΠΠΑΤ, κατέθεσε έναν πλήρη φάκε</w:t>
      </w:r>
      <w:r>
        <w:rPr>
          <w:rFonts w:eastAsia="Times New Roman" w:cs="Times New Roman"/>
          <w:szCs w:val="24"/>
        </w:rPr>
        <w:t xml:space="preserve">λο για την ενεργειακή αναβάθμιση του </w:t>
      </w:r>
      <w:r>
        <w:rPr>
          <w:rFonts w:eastAsia="Times New Roman" w:cs="Times New Roman"/>
          <w:szCs w:val="24"/>
        </w:rPr>
        <w:t>δ</w:t>
      </w:r>
      <w:r>
        <w:rPr>
          <w:rFonts w:eastAsia="Times New Roman" w:cs="Times New Roman"/>
          <w:szCs w:val="24"/>
        </w:rPr>
        <w:t xml:space="preserve">ημοτικού </w:t>
      </w:r>
      <w:r>
        <w:rPr>
          <w:rFonts w:eastAsia="Times New Roman" w:cs="Times New Roman"/>
          <w:szCs w:val="24"/>
        </w:rPr>
        <w:t>κ</w:t>
      </w:r>
      <w:r>
        <w:rPr>
          <w:rFonts w:eastAsia="Times New Roman" w:cs="Times New Roman"/>
          <w:szCs w:val="24"/>
        </w:rPr>
        <w:t xml:space="preserve">ολυμβητηρίου Ναυπλίου με εφαρμογή των γεωθερμικών αντλιών θερμότητας, προκειμένου η αβαθής γεωθερμία να βοηθήσει στην εξοικονόμηση ενέργειας. Πρόκειται για ένα έργο προϋπολογισμού της τάξης των 800.000 ευρώ. </w:t>
      </w:r>
    </w:p>
    <w:p w14:paraId="0C381140"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έχει μεγάλη οικονομική και περιβαλλοντική σημασία είναι το γεγονός ότι η υλοποίησή του και η έγκρισή του θα δώσει εξοικονόμηση ενέργειας της τάξης του 40%, δηλαδή </w:t>
      </w:r>
      <w:proofErr w:type="spellStart"/>
      <w:r>
        <w:rPr>
          <w:rFonts w:eastAsia="Times New Roman" w:cs="Times New Roman"/>
          <w:szCs w:val="24"/>
        </w:rPr>
        <w:t>εκατόν</w:t>
      </w:r>
      <w:proofErr w:type="spellEnd"/>
      <w:r>
        <w:rPr>
          <w:rFonts w:eastAsia="Times New Roman" w:cs="Times New Roman"/>
          <w:szCs w:val="24"/>
        </w:rPr>
        <w:t xml:space="preserve"> πενήντα τόνους περίπου ισοδυνάμου πετρελαίου, θα γλιτώσουμε δηλαδή εκπομπές </w:t>
      </w:r>
      <w:r>
        <w:rPr>
          <w:rFonts w:eastAsia="Times New Roman" w:cs="Times New Roman"/>
          <w:szCs w:val="24"/>
        </w:rPr>
        <w:t xml:space="preserve">ρύπων της τάξης των </w:t>
      </w:r>
      <w:proofErr w:type="spellStart"/>
      <w:r>
        <w:rPr>
          <w:rFonts w:eastAsia="Times New Roman" w:cs="Times New Roman"/>
          <w:szCs w:val="24"/>
        </w:rPr>
        <w:t>εκατόν</w:t>
      </w:r>
      <w:proofErr w:type="spellEnd"/>
      <w:r>
        <w:rPr>
          <w:rFonts w:eastAsia="Times New Roman" w:cs="Times New Roman"/>
          <w:szCs w:val="24"/>
        </w:rPr>
        <w:t xml:space="preserve"> πενήντα τόνων πετρελαίου κι επιπλέον θα δώσει και εξοικονόμηση χρημάτων από τη λειτουργία του κολυμβητηρίου της τάξης του 80%. Διότι, κύριε Υπουργέ, στη διάρκεια των χειμερινών μηνών, αντιλαμβάνεστε ότι το κόστος είναι εξαιρετικά</w:t>
      </w:r>
      <w:r>
        <w:rPr>
          <w:rFonts w:eastAsia="Times New Roman" w:cs="Times New Roman"/>
          <w:szCs w:val="24"/>
        </w:rPr>
        <w:t xml:space="preserve"> αυξημένο κι έτσι δεν λειτουργεί η συγκεκριμένη μονάδα. </w:t>
      </w:r>
    </w:p>
    <w:p w14:paraId="0C381141"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Επειδή, πρώτον, ο φάκελος είναι πλήρης, δεύτερον, η συγκεκριμένη μορφή </w:t>
      </w:r>
      <w:r>
        <w:rPr>
          <w:rFonts w:eastAsia="Times New Roman" w:cs="Times New Roman"/>
          <w:szCs w:val="24"/>
        </w:rPr>
        <w:t>α</w:t>
      </w:r>
      <w:r>
        <w:rPr>
          <w:rFonts w:eastAsia="Times New Roman" w:cs="Times New Roman"/>
          <w:szCs w:val="24"/>
        </w:rPr>
        <w:t xml:space="preserve">νανεώσιμων </w:t>
      </w:r>
      <w:r>
        <w:rPr>
          <w:rFonts w:eastAsia="Times New Roman" w:cs="Times New Roman"/>
          <w:szCs w:val="24"/>
        </w:rPr>
        <w:t>π</w:t>
      </w:r>
      <w:r>
        <w:rPr>
          <w:rFonts w:eastAsia="Times New Roman" w:cs="Times New Roman"/>
          <w:szCs w:val="24"/>
        </w:rPr>
        <w:t xml:space="preserve">ηγών </w:t>
      </w:r>
      <w:r>
        <w:rPr>
          <w:rFonts w:eastAsia="Times New Roman" w:cs="Times New Roman"/>
          <w:szCs w:val="24"/>
        </w:rPr>
        <w:t>ε</w:t>
      </w:r>
      <w:r>
        <w:rPr>
          <w:rFonts w:eastAsia="Times New Roman" w:cs="Times New Roman"/>
          <w:szCs w:val="24"/>
        </w:rPr>
        <w:t xml:space="preserve">νέργειας που είναι η </w:t>
      </w:r>
      <w:r>
        <w:rPr>
          <w:rFonts w:eastAsia="Times New Roman" w:cs="Times New Roman"/>
          <w:szCs w:val="24"/>
        </w:rPr>
        <w:lastRenderedPageBreak/>
        <w:t xml:space="preserve">αβαθής γεωθερμία είναι μία μορφή ανανεώσιμων πηγών που θέλουμε να επεκταθεί στην Ελλάδα </w:t>
      </w:r>
      <w:r>
        <w:rPr>
          <w:rFonts w:eastAsia="Times New Roman" w:cs="Times New Roman"/>
          <w:szCs w:val="24"/>
        </w:rPr>
        <w:t xml:space="preserve">κι επειδή, τρίτον, το Ναύπλιο με τη μεγάλη </w:t>
      </w:r>
      <w:proofErr w:type="spellStart"/>
      <w:r>
        <w:rPr>
          <w:rFonts w:eastAsia="Times New Roman" w:cs="Times New Roman"/>
          <w:szCs w:val="24"/>
        </w:rPr>
        <w:t>επισκεψιμότητα</w:t>
      </w:r>
      <w:proofErr w:type="spellEnd"/>
      <w:r>
        <w:rPr>
          <w:rFonts w:eastAsia="Times New Roman" w:cs="Times New Roman"/>
          <w:szCs w:val="24"/>
        </w:rPr>
        <w:t xml:space="preserve"> δίνει και τη δυνατότητα να προβληθεί η συγκεκριμένη εφαρμογή, θέλουμε να μας πείτε πού βρίσκεται το πρόγραμμα. Έχουμε πληροφορίες ότι βρίσκεται σε ένα πολύ καλό στάδιο και το ερώτημα είναι πότε θα δ</w:t>
      </w:r>
      <w:r>
        <w:rPr>
          <w:rFonts w:eastAsia="Times New Roman" w:cs="Times New Roman"/>
          <w:szCs w:val="24"/>
        </w:rPr>
        <w:t xml:space="preserve">οθεί η δυνατότητα, το πράσινο φως από το ΚΑΠΕ και τους φορείς του Υπουργείου, προκειμένου να έχουμε τη δημοπράτηση του συγκεκριμένου έργου. </w:t>
      </w:r>
    </w:p>
    <w:p w14:paraId="0C381142"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0C381143"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Κι εγώ ευχαριστώ.</w:t>
      </w:r>
    </w:p>
    <w:p w14:paraId="0C381144"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Στην ερώτηση του κ. Μανιάτη θα απαντήσει ο Υπουργός Περιβάλλοντος και Ενέργειας κ. Πάνος Σκουρλέτης. </w:t>
      </w:r>
    </w:p>
    <w:p w14:paraId="0C381145"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Κύριε Σκουρλέτη, έχετε τον λόγο. </w:t>
      </w:r>
    </w:p>
    <w:p w14:paraId="0C381146"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Περιβάλλοντος και Ενέργειας): </w:t>
      </w:r>
      <w:r>
        <w:rPr>
          <w:rFonts w:eastAsia="Times New Roman" w:cs="Times New Roman"/>
          <w:szCs w:val="24"/>
        </w:rPr>
        <w:t xml:space="preserve">Ευχαριστώ, κύριε Πρόεδρε. </w:t>
      </w:r>
    </w:p>
    <w:p w14:paraId="0C381147" w14:textId="77777777" w:rsidR="00EC6A51" w:rsidRDefault="0016326B">
      <w:pPr>
        <w:spacing w:line="600" w:lineRule="auto"/>
        <w:ind w:firstLine="720"/>
        <w:jc w:val="both"/>
        <w:rPr>
          <w:rFonts w:eastAsia="Times New Roman" w:cs="Times New Roman"/>
          <w:szCs w:val="24"/>
        </w:rPr>
      </w:pPr>
      <w:r w:rsidRPr="00797955">
        <w:rPr>
          <w:rFonts w:eastAsia="Times New Roman" w:cs="Times New Roman"/>
          <w:color w:val="000000" w:themeColor="text1"/>
          <w:szCs w:val="24"/>
        </w:rPr>
        <w:t>Κύριε Μανιάτη, πράγματι</w:t>
      </w:r>
      <w:r w:rsidRPr="00797955">
        <w:rPr>
          <w:rFonts w:eastAsia="Times New Roman" w:cs="Times New Roman"/>
          <w:color w:val="000000" w:themeColor="text1"/>
          <w:szCs w:val="24"/>
        </w:rPr>
        <w:t xml:space="preserve"> είναι έτσι</w:t>
      </w:r>
      <w:r w:rsidRPr="00797955">
        <w:rPr>
          <w:rFonts w:eastAsia="Times New Roman" w:cs="Times New Roman"/>
          <w:color w:val="000000" w:themeColor="text1"/>
          <w:szCs w:val="24"/>
        </w:rPr>
        <w:t>,</w:t>
      </w:r>
      <w:r w:rsidRPr="00797955">
        <w:rPr>
          <w:rFonts w:eastAsia="Times New Roman" w:cs="Times New Roman"/>
          <w:color w:val="000000" w:themeColor="text1"/>
          <w:szCs w:val="24"/>
        </w:rPr>
        <w:t xml:space="preserve"> όπως τα λέτε</w:t>
      </w:r>
      <w:r w:rsidRPr="00797955">
        <w:rPr>
          <w:rFonts w:eastAsia="Times New Roman" w:cs="Times New Roman"/>
          <w:color w:val="000000" w:themeColor="text1"/>
          <w:szCs w:val="24"/>
        </w:rPr>
        <w:t>,</w:t>
      </w:r>
      <w:r w:rsidRPr="00797955">
        <w:rPr>
          <w:rFonts w:eastAsia="Times New Roman" w:cs="Times New Roman"/>
          <w:color w:val="000000" w:themeColor="text1"/>
          <w:szCs w:val="24"/>
        </w:rPr>
        <w:t xml:space="preserve"> σε σχέση με την πορεία του συγκεκριμένου έργου. Υπήρξε και αυτή η πληρότητα στο</w:t>
      </w:r>
      <w:r w:rsidRPr="00797955">
        <w:rPr>
          <w:rFonts w:eastAsia="Times New Roman" w:cs="Times New Roman"/>
          <w:color w:val="000000" w:themeColor="text1"/>
          <w:szCs w:val="24"/>
        </w:rPr>
        <w:t>ν</w:t>
      </w:r>
      <w:r w:rsidRPr="00797955">
        <w:rPr>
          <w:rFonts w:eastAsia="Times New Roman" w:cs="Times New Roman"/>
          <w:color w:val="000000" w:themeColor="text1"/>
          <w:szCs w:val="24"/>
        </w:rPr>
        <w:t xml:space="preserve"> φάκελο </w:t>
      </w:r>
      <w:r>
        <w:rPr>
          <w:rFonts w:eastAsia="Times New Roman" w:cs="Times New Roman"/>
          <w:szCs w:val="24"/>
        </w:rPr>
        <w:t xml:space="preserve">που αφορά την αξιοποίηση της γεωθερμίας για το κολυμβητήριο. </w:t>
      </w:r>
    </w:p>
    <w:p w14:paraId="0C381148"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Βεβαίως, αυτό το έργο είναι ενταγμένο σε ένα πρόγραμμα, το οποίο χρηματοδοτείτα</w:t>
      </w:r>
      <w:r>
        <w:rPr>
          <w:rFonts w:eastAsia="Times New Roman" w:cs="Times New Roman"/>
          <w:szCs w:val="24"/>
        </w:rPr>
        <w:t>ι από τον ΕΟΧ, τον Ευρωπαϊκό Οικονομικό Χώρο. Ο συνολικός προϋπολογισμός είναι δεδομένος γι’ αυτά τα έργα. Έχουν υποβληθεί δέκα προτάσεις. Γι’ αυτές τις δέκα προτάσεις προβλέπεται ένα ποσό των 9.664.000 ευρώ, όπου μέσα σ’ αυτό, βέβαια, είναι και ο προϋπολο</w:t>
      </w:r>
      <w:r>
        <w:rPr>
          <w:rFonts w:eastAsia="Times New Roman" w:cs="Times New Roman"/>
          <w:szCs w:val="24"/>
        </w:rPr>
        <w:t>γισμός του συγκεκριμένου έργου</w:t>
      </w:r>
      <w:r>
        <w:rPr>
          <w:rFonts w:eastAsia="Times New Roman" w:cs="Times New Roman"/>
          <w:szCs w:val="24"/>
        </w:rPr>
        <w:t>,</w:t>
      </w:r>
      <w:r>
        <w:rPr>
          <w:rFonts w:eastAsia="Times New Roman" w:cs="Times New Roman"/>
          <w:szCs w:val="24"/>
        </w:rPr>
        <w:t xml:space="preserve"> που αναφέρετε. Δεν είναι ακριβώς 800.000, είναι 875.000. Δεν έχει τόσο μεγάλη σημασία.</w:t>
      </w:r>
    </w:p>
    <w:p w14:paraId="0C381149"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Υπήρξε μία αξιολόγηση αυτών των προτάσεων και το συγκεκριμένο έργο κατετάγη δέκατο. Τα χρήματα που υπάρχουν αυτή τη στιγμή επαρκούν για τ</w:t>
      </w:r>
      <w:r>
        <w:rPr>
          <w:rFonts w:eastAsia="Times New Roman" w:cs="Times New Roman"/>
          <w:szCs w:val="24"/>
        </w:rPr>
        <w:t>η χρηματοδότηση ως και του ε</w:t>
      </w:r>
      <w:r>
        <w:rPr>
          <w:rFonts w:eastAsia="Times New Roman" w:cs="Times New Roman"/>
          <w:szCs w:val="24"/>
        </w:rPr>
        <w:lastRenderedPageBreak/>
        <w:t>βδόμου έργου και αυτά θα προχωρήσουν. Βεβαίως, η διαδικασία αυτή, όπως γνωρίζετε, πάντοτε δίνει περιθώρια εκπτώσεων. Και επειδή υπάρχει κι ένα ποσό, το οποίο περισσεύει από τη χρηματοδότηση αυτών των επτά έργων, της τάξεως των 3</w:t>
      </w:r>
      <w:r>
        <w:rPr>
          <w:rFonts w:eastAsia="Times New Roman" w:cs="Times New Roman"/>
          <w:szCs w:val="24"/>
        </w:rPr>
        <w:t xml:space="preserve">09.000 ευρώ, προφανώς θα έχουμε τη δυνατότητα –και ήδη αυτό έχει επιβεβαιωθεί, καθώς προχωράει το συγκεκριμένο πρόγραμμα- να χρηματοδοτηθεί και το όγδοο έργο. </w:t>
      </w:r>
    </w:p>
    <w:p w14:paraId="0C38114A"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Ανάλογα, λοιπόν, με την πορεία υλοποίησης του προγράμματος, ελπίζουμε να εξοικονομηθούν τελικά ο</w:t>
      </w:r>
      <w:r>
        <w:rPr>
          <w:rFonts w:eastAsia="Times New Roman" w:cs="Times New Roman"/>
          <w:szCs w:val="24"/>
        </w:rPr>
        <w:t xml:space="preserve">ι πόροι για να ενταχθεί και το δέκατο, το οποίο είναι σε αυτό το οποίο αναφερθήκατε με την ερώτησή σας. Η συμμετοχή, όπως ξέρετε, </w:t>
      </w:r>
      <w:r>
        <w:rPr>
          <w:rFonts w:eastAsia="Times New Roman" w:cs="Times New Roman"/>
          <w:szCs w:val="24"/>
        </w:rPr>
        <w:lastRenderedPageBreak/>
        <w:t xml:space="preserve">στο συγκεκριμένο πρόγραμμα είναι κατά 85% από τους πόρους του ΕΟΧ και υπάρχει κι ένα 15% συμμετοχής από εθνικούς πόρους. </w:t>
      </w:r>
    </w:p>
    <w:p w14:paraId="0C38114B" w14:textId="77777777" w:rsidR="00EC6A51" w:rsidRDefault="0016326B">
      <w:pPr>
        <w:spacing w:line="600" w:lineRule="auto"/>
        <w:ind w:firstLine="720"/>
        <w:jc w:val="both"/>
        <w:rPr>
          <w:rFonts w:eastAsia="Times New Roman"/>
          <w:szCs w:val="24"/>
        </w:rPr>
      </w:pPr>
      <w:r>
        <w:rPr>
          <w:rFonts w:eastAsia="Times New Roman"/>
          <w:szCs w:val="24"/>
        </w:rPr>
        <w:t>Ολοκληρώνοντας, λοιπόν, καθώς προχωράει αυτή η διαδικασία, θα προσπαθήσουμε να χρηματοδοτήσουμε και τα δέκα έργα. Αλλιώς, σε κάθε άλλη περίπτωση, αντιλαμβάνεστε ότι είναι πάρα πολύ δύσκολο το να βρεθούν οι πόροι, οπότε δεν θα μπορέσουμε να ικανοποιήσουμε κ</w:t>
      </w:r>
      <w:r>
        <w:rPr>
          <w:rFonts w:eastAsia="Times New Roman"/>
          <w:szCs w:val="24"/>
        </w:rPr>
        <w:t>αι την υλοποίηση των δέκα προτεινόμενων έργων.</w:t>
      </w:r>
    </w:p>
    <w:p w14:paraId="0C38114C" w14:textId="77777777" w:rsidR="00EC6A51" w:rsidRDefault="0016326B">
      <w:pPr>
        <w:spacing w:line="600" w:lineRule="auto"/>
        <w:ind w:firstLine="720"/>
        <w:jc w:val="both"/>
        <w:rPr>
          <w:rFonts w:eastAsia="Times New Roman"/>
          <w:szCs w:val="24"/>
        </w:rPr>
      </w:pPr>
      <w:r>
        <w:rPr>
          <w:rFonts w:eastAsia="Times New Roman"/>
          <w:szCs w:val="24"/>
        </w:rPr>
        <w:lastRenderedPageBreak/>
        <w:t>Η αξιολόγηση έχει γίνει από το ΚΑΠΕ. Θεωρώ ότι αυτή έχει γίνει με ορθά κριτήρια. Δεν υπάρχει, δηλαδή, μια αμφισβήτηση στον τρόπο της κατάταξης και στην ιεράρχηση αυτών των έργων. Σημασία έχει, αν είναι δυνατόν</w:t>
      </w:r>
      <w:r>
        <w:rPr>
          <w:rFonts w:eastAsia="Times New Roman"/>
          <w:szCs w:val="24"/>
        </w:rPr>
        <w:t xml:space="preserve">, –και αυτό εξετάζουμε και θέλουμε και εμείς και εσείς και οι υπηρεσίες- να χρηματοδοτηθούν και τα δέκα έργα. Αυτή είναι η εικόνα που υπάρχει μέχρι στιγμής.  </w:t>
      </w:r>
    </w:p>
    <w:p w14:paraId="0C38114D" w14:textId="77777777" w:rsidR="00EC6A51" w:rsidRDefault="0016326B">
      <w:pPr>
        <w:spacing w:line="600" w:lineRule="auto"/>
        <w:ind w:firstLine="720"/>
        <w:jc w:val="both"/>
        <w:rPr>
          <w:rFonts w:eastAsia="Times New Roman"/>
          <w:szCs w:val="24"/>
        </w:rPr>
      </w:pPr>
      <w:r>
        <w:rPr>
          <w:rFonts w:eastAsia="Times New Roman"/>
          <w:szCs w:val="24"/>
        </w:rPr>
        <w:t xml:space="preserve">Ευχαριστώ.   </w:t>
      </w:r>
    </w:p>
    <w:p w14:paraId="0C38114E" w14:textId="77777777" w:rsidR="00EC6A51" w:rsidRDefault="0016326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Κι εγώ ευχαριστώ. </w:t>
      </w:r>
    </w:p>
    <w:p w14:paraId="0C38114F" w14:textId="77777777" w:rsidR="00EC6A51" w:rsidRDefault="0016326B">
      <w:pPr>
        <w:spacing w:line="600" w:lineRule="auto"/>
        <w:ind w:firstLine="720"/>
        <w:jc w:val="both"/>
        <w:rPr>
          <w:rFonts w:eastAsia="Times New Roman"/>
          <w:szCs w:val="24"/>
        </w:rPr>
      </w:pPr>
      <w:r>
        <w:rPr>
          <w:rFonts w:eastAsia="Times New Roman"/>
          <w:szCs w:val="24"/>
        </w:rPr>
        <w:t>Παρακαλώ, κύριε Μανιάτη, έχε</w:t>
      </w:r>
      <w:r>
        <w:rPr>
          <w:rFonts w:eastAsia="Times New Roman"/>
          <w:szCs w:val="24"/>
        </w:rPr>
        <w:t>τε τον λόγο.</w:t>
      </w:r>
    </w:p>
    <w:p w14:paraId="0C381150" w14:textId="77777777" w:rsidR="00EC6A51" w:rsidRDefault="0016326B">
      <w:pPr>
        <w:spacing w:line="600" w:lineRule="auto"/>
        <w:ind w:firstLine="720"/>
        <w:jc w:val="both"/>
        <w:rPr>
          <w:rFonts w:eastAsia="Times New Roman"/>
          <w:szCs w:val="24"/>
        </w:rPr>
      </w:pPr>
      <w:r>
        <w:rPr>
          <w:rFonts w:eastAsia="Times New Roman"/>
          <w:b/>
          <w:szCs w:val="24"/>
        </w:rPr>
        <w:lastRenderedPageBreak/>
        <w:t xml:space="preserve">ΙΩΑΝΝΗΣ ΜΑΝΙΑΤΗΣ: </w:t>
      </w:r>
      <w:r>
        <w:rPr>
          <w:rFonts w:eastAsia="Times New Roman"/>
          <w:szCs w:val="24"/>
        </w:rPr>
        <w:t xml:space="preserve">Κύριε Υπουργέ, η απάντησή σας μας δίνει και </w:t>
      </w:r>
      <w:r>
        <w:rPr>
          <w:rFonts w:eastAsia="Times New Roman"/>
          <w:szCs w:val="24"/>
        </w:rPr>
        <w:t xml:space="preserve">μια </w:t>
      </w:r>
      <w:r>
        <w:rPr>
          <w:rFonts w:eastAsia="Times New Roman"/>
          <w:szCs w:val="24"/>
        </w:rPr>
        <w:t xml:space="preserve">νότα αισιοδοξίας και μια μικρή νότα ανησυχίας. </w:t>
      </w:r>
    </w:p>
    <w:p w14:paraId="0C381151" w14:textId="77777777" w:rsidR="00EC6A51" w:rsidRDefault="0016326B">
      <w:pPr>
        <w:spacing w:line="600" w:lineRule="auto"/>
        <w:ind w:firstLine="720"/>
        <w:jc w:val="both"/>
        <w:rPr>
          <w:rFonts w:eastAsia="Times New Roman"/>
          <w:szCs w:val="24"/>
        </w:rPr>
      </w:pPr>
      <w:r>
        <w:rPr>
          <w:rFonts w:eastAsia="Times New Roman"/>
          <w:szCs w:val="24"/>
        </w:rPr>
        <w:t>Εγώ θέλω να κρατήσω το θετικό. Και το θετικό νομίζω είναι ότι μπορούμε να συμφωνήσουμε πως και οι δέκα προτάσεις τηρούν τα απαραί</w:t>
      </w:r>
      <w:r>
        <w:rPr>
          <w:rFonts w:eastAsia="Times New Roman"/>
          <w:szCs w:val="24"/>
        </w:rPr>
        <w:t>τητα κριτήρια που βάζει το συγκεκριμένο πρόγραμμα, δηλαδή πρωτότυπες μορφές ανανεώσιμων πηγών και μεγάλη δημοσιότητα, έτσι ώστε να έχουμε εισαγωγή των ανανεώσιμων πηγών ενέργειας σε όσο το δυνατόν μεγαλύτερες εφαρμογές.</w:t>
      </w:r>
    </w:p>
    <w:p w14:paraId="0C381152" w14:textId="77777777" w:rsidR="00EC6A51" w:rsidRDefault="0016326B">
      <w:pPr>
        <w:spacing w:line="600" w:lineRule="auto"/>
        <w:ind w:firstLine="720"/>
        <w:jc w:val="both"/>
        <w:rPr>
          <w:rFonts w:eastAsia="Times New Roman"/>
          <w:szCs w:val="24"/>
        </w:rPr>
      </w:pPr>
      <w:r>
        <w:rPr>
          <w:rFonts w:eastAsia="Times New Roman"/>
          <w:szCs w:val="24"/>
        </w:rPr>
        <w:t>Εδώ, όμως, θα ήθελα να ζητήσω, εκ μέ</w:t>
      </w:r>
      <w:r>
        <w:rPr>
          <w:rFonts w:eastAsia="Times New Roman"/>
          <w:szCs w:val="24"/>
        </w:rPr>
        <w:t xml:space="preserve">ρους και του Υπουργείου αλλά και του ΚΑΠΕ να δοθεί η δυνατότητα, έστω και </w:t>
      </w:r>
      <w:r>
        <w:rPr>
          <w:rFonts w:eastAsia="Times New Roman"/>
          <w:szCs w:val="24"/>
        </w:rPr>
        <w:lastRenderedPageBreak/>
        <w:t xml:space="preserve">με μικρές περικοπές των προϋπολογισμών των υπολοίπων προγραμμάτων, να εγκριθεί το σύνολο των δέκα προτάσεων. </w:t>
      </w:r>
    </w:p>
    <w:p w14:paraId="0C381153" w14:textId="77777777" w:rsidR="00EC6A51" w:rsidRDefault="0016326B">
      <w:pPr>
        <w:spacing w:line="600" w:lineRule="auto"/>
        <w:ind w:firstLine="720"/>
        <w:jc w:val="both"/>
        <w:rPr>
          <w:rFonts w:eastAsia="Times New Roman"/>
          <w:szCs w:val="24"/>
        </w:rPr>
      </w:pPr>
      <w:r>
        <w:rPr>
          <w:rFonts w:eastAsia="Times New Roman"/>
          <w:szCs w:val="24"/>
        </w:rPr>
        <w:t xml:space="preserve">Ορθά είπατε ότι αναμένουμε πως θα υπάρξουν εκπτώσεις κατά τη διαδικασία </w:t>
      </w:r>
      <w:r>
        <w:rPr>
          <w:rFonts w:eastAsia="Times New Roman"/>
          <w:szCs w:val="24"/>
        </w:rPr>
        <w:t xml:space="preserve">των προκηρύξεων. Είναι προφανές ότι θα υπάρξουν εκπτώσεις. Στη δική μου τουλάχιστον εικόνα από τον χώρο της αγοράς ενέργειας και των αντίστοιχων προκηρύξεων, πιθανόν να έχουμε και εκπτώσεις του 20% και 30% σε όλα τα έργα. </w:t>
      </w:r>
    </w:p>
    <w:p w14:paraId="0C381154" w14:textId="77777777" w:rsidR="00EC6A51" w:rsidRDefault="0016326B">
      <w:pPr>
        <w:spacing w:line="600" w:lineRule="auto"/>
        <w:ind w:firstLine="720"/>
        <w:jc w:val="both"/>
        <w:rPr>
          <w:rFonts w:eastAsia="Times New Roman"/>
          <w:szCs w:val="24"/>
        </w:rPr>
      </w:pPr>
      <w:r>
        <w:rPr>
          <w:rFonts w:eastAsia="Times New Roman"/>
          <w:szCs w:val="24"/>
        </w:rPr>
        <w:t>Αυτό σημαίνει ότι μπορούμε να είμ</w:t>
      </w:r>
      <w:r>
        <w:rPr>
          <w:rFonts w:eastAsia="Times New Roman"/>
          <w:szCs w:val="24"/>
        </w:rPr>
        <w:t xml:space="preserve">αστε εξαιρετικά αισιόδοξοι πως και τα δέκα έργα, </w:t>
      </w:r>
      <w:r>
        <w:rPr>
          <w:rFonts w:eastAsia="Times New Roman"/>
          <w:szCs w:val="24"/>
        </w:rPr>
        <w:t>συμ</w:t>
      </w:r>
      <w:r>
        <w:rPr>
          <w:rFonts w:eastAsia="Times New Roman"/>
          <w:szCs w:val="24"/>
        </w:rPr>
        <w:t xml:space="preserve">περιλαμβανομένου δηλαδή του </w:t>
      </w:r>
      <w:r>
        <w:rPr>
          <w:rFonts w:eastAsia="Times New Roman"/>
          <w:szCs w:val="24"/>
        </w:rPr>
        <w:lastRenderedPageBreak/>
        <w:t>δ</w:t>
      </w:r>
      <w:r>
        <w:rPr>
          <w:rFonts w:eastAsia="Times New Roman"/>
          <w:szCs w:val="24"/>
        </w:rPr>
        <w:t xml:space="preserve">ημοτικού </w:t>
      </w:r>
      <w:r>
        <w:rPr>
          <w:rFonts w:eastAsia="Times New Roman"/>
          <w:szCs w:val="24"/>
        </w:rPr>
        <w:t>κ</w:t>
      </w:r>
      <w:r>
        <w:rPr>
          <w:rFonts w:eastAsia="Times New Roman"/>
          <w:szCs w:val="24"/>
        </w:rPr>
        <w:t xml:space="preserve">ολυμβητηρίου </w:t>
      </w:r>
      <w:r>
        <w:rPr>
          <w:rFonts w:eastAsia="Times New Roman"/>
          <w:szCs w:val="24"/>
        </w:rPr>
        <w:t>του</w:t>
      </w:r>
      <w:r>
        <w:rPr>
          <w:rFonts w:eastAsia="Times New Roman"/>
          <w:szCs w:val="24"/>
        </w:rPr>
        <w:t xml:space="preserve"> Ναυπλίου, πράγματι στο τέλος θα εγκριθούν. </w:t>
      </w:r>
    </w:p>
    <w:p w14:paraId="0C381155" w14:textId="77777777" w:rsidR="00EC6A51" w:rsidRDefault="0016326B">
      <w:pPr>
        <w:spacing w:line="600" w:lineRule="auto"/>
        <w:ind w:firstLine="720"/>
        <w:jc w:val="both"/>
        <w:rPr>
          <w:rFonts w:eastAsia="Times New Roman"/>
          <w:szCs w:val="24"/>
        </w:rPr>
      </w:pPr>
      <w:r>
        <w:rPr>
          <w:rFonts w:eastAsia="Times New Roman"/>
          <w:szCs w:val="24"/>
        </w:rPr>
        <w:t xml:space="preserve">Θέλω να ζητήσω στη δευτερολογία σας να έχουμε και τη δική σας θετική προσέγγιση στην κατεύθυνση που μόλις σας περιέγραψα.     </w:t>
      </w:r>
    </w:p>
    <w:p w14:paraId="0C381156" w14:textId="77777777" w:rsidR="00EC6A51" w:rsidRDefault="0016326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Παρακαλώ, κύριε Υπουργέ, έχετε και πάλι τον λόγο. </w:t>
      </w:r>
    </w:p>
    <w:p w14:paraId="0C381157" w14:textId="77777777" w:rsidR="00EC6A51" w:rsidRDefault="0016326B">
      <w:pPr>
        <w:spacing w:line="600" w:lineRule="auto"/>
        <w:ind w:firstLine="720"/>
        <w:jc w:val="both"/>
        <w:rPr>
          <w:rFonts w:eastAsia="Times New Roman"/>
          <w:szCs w:val="24"/>
        </w:rPr>
      </w:pPr>
      <w:r>
        <w:rPr>
          <w:rFonts w:eastAsia="Times New Roman"/>
          <w:b/>
          <w:szCs w:val="24"/>
        </w:rPr>
        <w:t>ΠΑΝΑΓΙΩΤΗΣ (ΠΑΝΟΣ) ΣΚΟΥΡΛΕΤΗΣ (Υπουργός Πε</w:t>
      </w:r>
      <w:r>
        <w:rPr>
          <w:rFonts w:eastAsia="Times New Roman"/>
          <w:b/>
          <w:szCs w:val="24"/>
        </w:rPr>
        <w:t xml:space="preserve">ριβάλλοντος και Ενέργειας): </w:t>
      </w:r>
      <w:r>
        <w:rPr>
          <w:rFonts w:eastAsia="Times New Roman"/>
          <w:szCs w:val="24"/>
        </w:rPr>
        <w:t>Κύριε Μανιάτη, είναι πολύ σημαντικά τα έργα</w:t>
      </w:r>
      <w:r>
        <w:rPr>
          <w:rFonts w:eastAsia="Times New Roman"/>
          <w:szCs w:val="24"/>
        </w:rPr>
        <w:t>,</w:t>
      </w:r>
      <w:r>
        <w:rPr>
          <w:rFonts w:eastAsia="Times New Roman"/>
          <w:szCs w:val="24"/>
        </w:rPr>
        <w:t xml:space="preserve"> τα οποία προωθούν, ιδιαίτερα στη χώρα μας, τη γεωθερμία -στην οποία δεν πάμε και καλά, θα έπρεπε να είχε </w:t>
      </w:r>
      <w:r>
        <w:rPr>
          <w:rFonts w:eastAsia="Times New Roman"/>
          <w:szCs w:val="24"/>
        </w:rPr>
        <w:lastRenderedPageBreak/>
        <w:t>αξιοποιηθεί πολύ περισσότερο αυτή η μορφή ανανεώσιμης πηγής ενέργειας- και πρά</w:t>
      </w:r>
      <w:r>
        <w:rPr>
          <w:rFonts w:eastAsia="Times New Roman"/>
          <w:szCs w:val="24"/>
        </w:rPr>
        <w:t xml:space="preserve">γματι έχουν τη δικιά τους αξία. </w:t>
      </w:r>
    </w:p>
    <w:p w14:paraId="0C381158" w14:textId="77777777" w:rsidR="00EC6A51" w:rsidRDefault="0016326B">
      <w:pPr>
        <w:spacing w:line="600" w:lineRule="auto"/>
        <w:ind w:firstLine="720"/>
        <w:jc w:val="both"/>
        <w:rPr>
          <w:rFonts w:eastAsia="Times New Roman"/>
          <w:szCs w:val="24"/>
        </w:rPr>
      </w:pPr>
      <w:r>
        <w:rPr>
          <w:rFonts w:eastAsia="Times New Roman"/>
          <w:szCs w:val="24"/>
        </w:rPr>
        <w:t xml:space="preserve">Αντιλαμβάνεστε ότι η κατάταξη που έχει γίνει είναι ύστερα από αξιολόγηση και βαθμολόγηση. Άρα, χωρίς να υπεισέρχομαι ούτε εγώ ούτε εσείς στον τρόπο της αξιολόγησης, δεν μπορούμε να την παρακάμψουμε. </w:t>
      </w:r>
    </w:p>
    <w:p w14:paraId="0C381159" w14:textId="77777777" w:rsidR="00EC6A51" w:rsidRDefault="0016326B">
      <w:pPr>
        <w:spacing w:line="600" w:lineRule="auto"/>
        <w:ind w:firstLine="720"/>
        <w:jc w:val="both"/>
        <w:rPr>
          <w:rFonts w:eastAsia="Times New Roman"/>
          <w:szCs w:val="24"/>
        </w:rPr>
      </w:pPr>
      <w:r>
        <w:rPr>
          <w:rFonts w:eastAsia="Times New Roman"/>
          <w:szCs w:val="24"/>
        </w:rPr>
        <w:t>Συμφωνώ με αυτό που είπ</w:t>
      </w:r>
      <w:r>
        <w:rPr>
          <w:rFonts w:eastAsia="Times New Roman"/>
          <w:szCs w:val="24"/>
        </w:rPr>
        <w:t xml:space="preserve">ατε ότι θα πρέπει να εξαντληθούν όλες οι δυνατότητες να προχωρήσουν και τα δέκα έργα. Έχουν γίνει πάρα πολλά έργα από τον ΕΟΧ. Υπάρχει μια πάρα πολύ καλή συνεργασία, κυρίως με το Πράσινο Ταμείο, το οποίο </w:t>
      </w:r>
      <w:r>
        <w:rPr>
          <w:rFonts w:eastAsia="Times New Roman"/>
          <w:szCs w:val="24"/>
        </w:rPr>
        <w:lastRenderedPageBreak/>
        <w:t>συνεργάζεται μαζί τους. Τα αποτελέσματα αυτής της συ</w:t>
      </w:r>
      <w:r>
        <w:rPr>
          <w:rFonts w:eastAsia="Times New Roman"/>
          <w:szCs w:val="24"/>
        </w:rPr>
        <w:t xml:space="preserve">νεργασίας τα έχουν δει πρώτα απ’ όλα πολλοί δήμοι και πολλές περιοχές. </w:t>
      </w:r>
    </w:p>
    <w:p w14:paraId="0C38115A" w14:textId="77777777" w:rsidR="00EC6A51" w:rsidRDefault="0016326B">
      <w:pPr>
        <w:spacing w:line="600" w:lineRule="auto"/>
        <w:ind w:firstLine="720"/>
        <w:jc w:val="both"/>
        <w:rPr>
          <w:rFonts w:eastAsia="Times New Roman"/>
          <w:szCs w:val="24"/>
        </w:rPr>
      </w:pPr>
      <w:r>
        <w:rPr>
          <w:rFonts w:eastAsia="Times New Roman"/>
          <w:szCs w:val="24"/>
        </w:rPr>
        <w:t>Να συμφωνήσουμε -και δέχομαι την προτροπή σας- ότι πρέπει να εξαντλήσουμε όλες τις δυνατότητες στο να μπορέσουμε να ικανοποιήσουμε τον κατάλογο και των δέκα έργων</w:t>
      </w:r>
      <w:r>
        <w:rPr>
          <w:rFonts w:eastAsia="Times New Roman"/>
          <w:szCs w:val="24"/>
        </w:rPr>
        <w:t>,</w:t>
      </w:r>
      <w:r>
        <w:rPr>
          <w:rFonts w:eastAsia="Times New Roman"/>
          <w:szCs w:val="24"/>
        </w:rPr>
        <w:t xml:space="preserve"> που αυτή τη στιγμή έ</w:t>
      </w:r>
      <w:r>
        <w:rPr>
          <w:rFonts w:eastAsia="Times New Roman"/>
          <w:szCs w:val="24"/>
        </w:rPr>
        <w:t xml:space="preserve">χουν επιλεγεί. Πολύ δε περισσότερο, που το συγκεκριμένο αναφέρεται σε μια περιοχή, το Ναύπλιο, που έχει τη δικιά της ξεχωριστή σημασία, με την ιστορικότητά του και την μεγάλη </w:t>
      </w:r>
      <w:proofErr w:type="spellStart"/>
      <w:r>
        <w:rPr>
          <w:rFonts w:eastAsia="Times New Roman"/>
          <w:szCs w:val="24"/>
        </w:rPr>
        <w:t>επισκεψιμότητά</w:t>
      </w:r>
      <w:proofErr w:type="spellEnd"/>
      <w:r>
        <w:rPr>
          <w:rFonts w:eastAsia="Times New Roman"/>
          <w:szCs w:val="24"/>
        </w:rPr>
        <w:t xml:space="preserve"> του, λόγω της ιστορίας του και της ομορφιάς του, για να λέμε τα πρ</w:t>
      </w:r>
      <w:r>
        <w:rPr>
          <w:rFonts w:eastAsia="Times New Roman"/>
          <w:szCs w:val="24"/>
        </w:rPr>
        <w:t xml:space="preserve">άγματα όπως είναι. </w:t>
      </w:r>
    </w:p>
    <w:p w14:paraId="0C38115B" w14:textId="77777777" w:rsidR="00EC6A51" w:rsidRDefault="0016326B">
      <w:pPr>
        <w:spacing w:line="600" w:lineRule="auto"/>
        <w:ind w:firstLine="720"/>
        <w:jc w:val="both"/>
        <w:rPr>
          <w:rFonts w:eastAsia="Times New Roman"/>
          <w:szCs w:val="24"/>
        </w:rPr>
      </w:pPr>
      <w:r>
        <w:rPr>
          <w:rFonts w:eastAsia="Times New Roman"/>
          <w:szCs w:val="24"/>
        </w:rPr>
        <w:lastRenderedPageBreak/>
        <w:t xml:space="preserve">Το παρακολουθούμε και μαζί κι εμείς από το Υπουργείο, για να δούμε τι μπορούμε να κάνουμε καλύτερο. </w:t>
      </w:r>
    </w:p>
    <w:p w14:paraId="0C38115C" w14:textId="77777777" w:rsidR="00EC6A51" w:rsidRDefault="0016326B">
      <w:pPr>
        <w:spacing w:line="600" w:lineRule="auto"/>
        <w:ind w:firstLine="720"/>
        <w:jc w:val="both"/>
        <w:rPr>
          <w:rFonts w:eastAsia="Times New Roman"/>
          <w:szCs w:val="24"/>
        </w:rPr>
      </w:pPr>
      <w:r>
        <w:rPr>
          <w:rFonts w:eastAsia="Times New Roman"/>
          <w:szCs w:val="24"/>
        </w:rPr>
        <w:t xml:space="preserve">Ευχαριστώ.   </w:t>
      </w:r>
    </w:p>
    <w:p w14:paraId="0C38115D" w14:textId="77777777" w:rsidR="00EC6A51" w:rsidRDefault="0016326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 xml:space="preserve">Ευχαριστώ πολύ, κύριε Σκουρλέτη. </w:t>
      </w:r>
    </w:p>
    <w:p w14:paraId="0C38115E" w14:textId="77777777" w:rsidR="00EC6A51" w:rsidRDefault="0016326B">
      <w:pPr>
        <w:spacing w:line="600" w:lineRule="auto"/>
        <w:ind w:firstLine="720"/>
        <w:jc w:val="both"/>
        <w:rPr>
          <w:rFonts w:eastAsia="Times New Roman"/>
          <w:szCs w:val="24"/>
        </w:rPr>
      </w:pPr>
      <w:r>
        <w:rPr>
          <w:rFonts w:eastAsia="Times New Roman"/>
          <w:szCs w:val="24"/>
        </w:rPr>
        <w:t xml:space="preserve">Η δεύτερη με αριθμό 808/19-4-2016 επίκαιρη ερώτηση </w:t>
      </w:r>
      <w:r>
        <w:rPr>
          <w:rFonts w:eastAsia="Times New Roman"/>
          <w:szCs w:val="24"/>
        </w:rPr>
        <w:t xml:space="preserve">πρώτου κύκλου του Βουλευτή Αιτωλοακαρνανίας της Νέας Δημοκρατίας κ. </w:t>
      </w:r>
      <w:r>
        <w:rPr>
          <w:rFonts w:eastAsia="Times New Roman"/>
          <w:bCs/>
          <w:szCs w:val="24"/>
        </w:rPr>
        <w:t>Κωνσταντίνου Καραγκούνη</w:t>
      </w:r>
      <w:r>
        <w:rPr>
          <w:rFonts w:eastAsia="Times New Roman"/>
          <w:szCs w:val="24"/>
        </w:rPr>
        <w:t xml:space="preserve"> προς τον Υπουργό </w:t>
      </w:r>
      <w:r>
        <w:rPr>
          <w:rFonts w:eastAsia="Times New Roman"/>
          <w:bCs/>
          <w:szCs w:val="24"/>
        </w:rPr>
        <w:t>Παιδείας, Έρευνας</w:t>
      </w:r>
      <w:r>
        <w:rPr>
          <w:rFonts w:eastAsia="Times New Roman"/>
          <w:szCs w:val="24"/>
        </w:rPr>
        <w:t xml:space="preserve"> </w:t>
      </w:r>
      <w:r>
        <w:rPr>
          <w:rFonts w:eastAsia="Times New Roman"/>
          <w:bCs/>
          <w:szCs w:val="24"/>
        </w:rPr>
        <w:t>και Θρησκευμάτων,</w:t>
      </w:r>
      <w:r>
        <w:rPr>
          <w:rFonts w:eastAsia="Times New Roman"/>
          <w:szCs w:val="24"/>
        </w:rPr>
        <w:t xml:space="preserve"> σχετικά με την αύξηση του αριθμού των εισακτέων στις </w:t>
      </w:r>
      <w:r>
        <w:rPr>
          <w:rFonts w:eastAsia="Times New Roman"/>
          <w:szCs w:val="24"/>
        </w:rPr>
        <w:t>π</w:t>
      </w:r>
      <w:r>
        <w:rPr>
          <w:rFonts w:eastAsia="Times New Roman"/>
          <w:szCs w:val="24"/>
        </w:rPr>
        <w:t xml:space="preserve">ανελλήνιες </w:t>
      </w:r>
      <w:r>
        <w:rPr>
          <w:rFonts w:eastAsia="Times New Roman"/>
          <w:szCs w:val="24"/>
        </w:rPr>
        <w:t>ε</w:t>
      </w:r>
      <w:r>
        <w:rPr>
          <w:rFonts w:eastAsia="Times New Roman"/>
          <w:szCs w:val="24"/>
        </w:rPr>
        <w:t xml:space="preserve">ξετάσεις για το </w:t>
      </w:r>
      <w:r>
        <w:rPr>
          <w:rFonts w:eastAsia="Times New Roman"/>
          <w:szCs w:val="24"/>
        </w:rPr>
        <w:lastRenderedPageBreak/>
        <w:t>ακαδημαϊκό έτος 2016-2017 από</w:t>
      </w:r>
      <w:r>
        <w:rPr>
          <w:rFonts w:eastAsia="Times New Roman"/>
          <w:szCs w:val="24"/>
        </w:rPr>
        <w:t xml:space="preserve"> σεισμόπληκτες περιοχές του Νομού Αιτωλοακαρνανίας</w:t>
      </w:r>
      <w:r>
        <w:rPr>
          <w:rFonts w:eastAsia="Times New Roman"/>
          <w:szCs w:val="24"/>
        </w:rPr>
        <w:t>,</w:t>
      </w:r>
      <w:r>
        <w:rPr>
          <w:rFonts w:eastAsia="Times New Roman"/>
          <w:szCs w:val="24"/>
        </w:rPr>
        <w:t xml:space="preserve"> δεν </w:t>
      </w:r>
      <w:r>
        <w:rPr>
          <w:rFonts w:eastAsia="Times New Roman"/>
          <w:szCs w:val="24"/>
        </w:rPr>
        <w:t>συζητείται</w:t>
      </w:r>
      <w:r>
        <w:rPr>
          <w:rFonts w:eastAsia="Times New Roman"/>
          <w:szCs w:val="24"/>
        </w:rPr>
        <w:t>.</w:t>
      </w:r>
    </w:p>
    <w:p w14:paraId="0C38115F" w14:textId="77777777" w:rsidR="00EC6A51" w:rsidRDefault="0016326B">
      <w:pPr>
        <w:spacing w:line="600" w:lineRule="auto"/>
        <w:ind w:firstLine="720"/>
        <w:jc w:val="both"/>
        <w:rPr>
          <w:rFonts w:eastAsia="Times New Roman"/>
          <w:szCs w:val="24"/>
        </w:rPr>
      </w:pPr>
      <w:r>
        <w:rPr>
          <w:rFonts w:eastAsia="Times New Roman"/>
          <w:szCs w:val="24"/>
        </w:rPr>
        <w:t>Η τέταρτη με αριθμό 802/19-4-2016 επίκαιρη ερώτηση δεύτερου κύκλου του Βουλευτή Λ</w:t>
      </w:r>
      <w:r>
        <w:rPr>
          <w:rFonts w:eastAsia="Times New Roman"/>
          <w:szCs w:val="24"/>
        </w:rPr>
        <w:t>αρίση</w:t>
      </w:r>
      <w:r>
        <w:rPr>
          <w:rFonts w:eastAsia="Times New Roman"/>
          <w:szCs w:val="24"/>
        </w:rPr>
        <w:t xml:space="preserve">ς των Ανεξαρτήτων Ελλήνων κ. </w:t>
      </w:r>
      <w:r>
        <w:rPr>
          <w:rFonts w:eastAsia="Times New Roman"/>
          <w:bCs/>
          <w:szCs w:val="24"/>
        </w:rPr>
        <w:t>Βασιλείου Κόκκαλη</w:t>
      </w:r>
      <w:r>
        <w:rPr>
          <w:rFonts w:eastAsia="Times New Roman"/>
          <w:szCs w:val="24"/>
        </w:rPr>
        <w:t xml:space="preserve"> προς τον Υπουργό </w:t>
      </w:r>
      <w:r>
        <w:rPr>
          <w:rFonts w:eastAsia="Times New Roman"/>
          <w:bCs/>
          <w:szCs w:val="24"/>
        </w:rPr>
        <w:t>Οικονομικών,</w:t>
      </w:r>
      <w:r>
        <w:rPr>
          <w:rFonts w:eastAsia="Times New Roman"/>
          <w:szCs w:val="24"/>
        </w:rPr>
        <w:t xml:space="preserve"> σχετικά με «την απώλεια τ</w:t>
      </w:r>
      <w:r>
        <w:rPr>
          <w:rFonts w:eastAsia="Times New Roman"/>
          <w:szCs w:val="24"/>
        </w:rPr>
        <w:t xml:space="preserve">ης ρύθμισης των </w:t>
      </w:r>
      <w:r>
        <w:rPr>
          <w:rFonts w:eastAsia="Times New Roman"/>
          <w:szCs w:val="24"/>
        </w:rPr>
        <w:t>εκατό</w:t>
      </w:r>
      <w:r>
        <w:rPr>
          <w:rFonts w:eastAsia="Times New Roman"/>
          <w:szCs w:val="24"/>
        </w:rPr>
        <w:t xml:space="preserve"> δόσεων</w:t>
      </w:r>
      <w:r>
        <w:rPr>
          <w:rFonts w:eastAsia="Times New Roman"/>
          <w:szCs w:val="24"/>
        </w:rPr>
        <w:t>,</w:t>
      </w:r>
      <w:r>
        <w:rPr>
          <w:rFonts w:eastAsia="Times New Roman"/>
          <w:szCs w:val="24"/>
        </w:rPr>
        <w:t xml:space="preserve"> που οφείλεται στην παράλειψη ενημέρωσης των οφειλετών για το νέο ύψος της δόσης μετά την αύξηση του επιτοκίου καθώς και στη μονομερή από τις τράπεζες μείωση του ποσού της δόσης που καταβάλλουν εμπρόθεσμα οι οφειλέτες στον τραπ</w:t>
      </w:r>
      <w:r>
        <w:rPr>
          <w:rFonts w:eastAsia="Times New Roman"/>
          <w:szCs w:val="24"/>
        </w:rPr>
        <w:t xml:space="preserve">εζικό λογαριασμό της ρύθμισης», δεν </w:t>
      </w:r>
      <w:r>
        <w:rPr>
          <w:rFonts w:eastAsia="Times New Roman"/>
          <w:szCs w:val="24"/>
        </w:rPr>
        <w:t>συζητείται</w:t>
      </w:r>
      <w:r>
        <w:rPr>
          <w:rFonts w:eastAsia="Times New Roman"/>
          <w:szCs w:val="24"/>
        </w:rPr>
        <w:t xml:space="preserve"> επίσης λόγω αναρμοδιότητας.</w:t>
      </w:r>
    </w:p>
    <w:p w14:paraId="0C381160" w14:textId="77777777" w:rsidR="00EC6A51" w:rsidRDefault="0016326B">
      <w:pPr>
        <w:spacing w:line="600" w:lineRule="auto"/>
        <w:ind w:firstLine="720"/>
        <w:jc w:val="both"/>
        <w:rPr>
          <w:rFonts w:eastAsia="Times New Roman"/>
          <w:szCs w:val="24"/>
        </w:rPr>
      </w:pPr>
      <w:r>
        <w:rPr>
          <w:rFonts w:eastAsia="Times New Roman"/>
          <w:szCs w:val="24"/>
        </w:rPr>
        <w:lastRenderedPageBreak/>
        <w:t xml:space="preserve">Δεν </w:t>
      </w:r>
      <w:r>
        <w:rPr>
          <w:rFonts w:eastAsia="Times New Roman"/>
          <w:szCs w:val="24"/>
        </w:rPr>
        <w:t>συζητούνται</w:t>
      </w:r>
      <w:r>
        <w:rPr>
          <w:rFonts w:eastAsia="Times New Roman"/>
          <w:szCs w:val="24"/>
        </w:rPr>
        <w:t xml:space="preserve"> λόγω κωλύματος των αρμοδίων Υπουργών και θα επαναπροσδιοριστούν για συζήτηση οι εξής ερωτήσεις</w:t>
      </w:r>
      <w:r>
        <w:rPr>
          <w:rFonts w:eastAsia="Times New Roman"/>
          <w:szCs w:val="24"/>
        </w:rPr>
        <w:t>:</w:t>
      </w:r>
    </w:p>
    <w:p w14:paraId="0C381161"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Η πρώτη με αριθμό 799/19-4-2016 επίκαιρη ερώτηση πρώτου κύκλου της Βο</w:t>
      </w:r>
      <w:r>
        <w:rPr>
          <w:rFonts w:eastAsia="Times New Roman" w:cs="Times New Roman"/>
          <w:szCs w:val="24"/>
        </w:rPr>
        <w:t xml:space="preserve">υλευτού Χαλκιδικής του Συνασπισμού Ριζοσπαστικής Αριστεράς κ. </w:t>
      </w:r>
      <w:r>
        <w:rPr>
          <w:rFonts w:eastAsia="Times New Roman" w:cs="Times New Roman"/>
          <w:bCs/>
          <w:szCs w:val="24"/>
        </w:rPr>
        <w:t xml:space="preserve">Αικατερίνης </w:t>
      </w:r>
      <w:proofErr w:type="spellStart"/>
      <w:r>
        <w:rPr>
          <w:rFonts w:eastAsia="Times New Roman" w:cs="Times New Roman"/>
          <w:bCs/>
          <w:szCs w:val="24"/>
        </w:rPr>
        <w:t>Ιγγλέζη</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b/>
          <w:bCs/>
          <w:szCs w:val="24"/>
        </w:rPr>
        <w:t xml:space="preserve"> </w:t>
      </w:r>
      <w:r>
        <w:rPr>
          <w:rFonts w:eastAsia="Times New Roman" w:cs="Times New Roman"/>
          <w:szCs w:val="24"/>
        </w:rPr>
        <w:t xml:space="preserve">σχετικά με τις ανάγκες της Μονάδας Τεχνητού Νεφρού του Γενικού Νοσοκομείου Χαλκιδικής, </w:t>
      </w:r>
      <w:r>
        <w:rPr>
          <w:rFonts w:eastAsia="Times New Roman" w:cs="Times New Roman"/>
          <w:szCs w:val="24"/>
        </w:rPr>
        <w:t xml:space="preserve">η οποία </w:t>
      </w:r>
      <w:r>
        <w:rPr>
          <w:rFonts w:eastAsia="Times New Roman" w:cs="Times New Roman"/>
          <w:szCs w:val="24"/>
        </w:rPr>
        <w:t xml:space="preserve">δεν </w:t>
      </w:r>
      <w:r>
        <w:rPr>
          <w:rFonts w:eastAsia="Times New Roman" w:cs="Times New Roman"/>
          <w:szCs w:val="24"/>
        </w:rPr>
        <w:t>συζητείται</w:t>
      </w:r>
      <w:r>
        <w:rPr>
          <w:rFonts w:eastAsia="Times New Roman" w:cs="Times New Roman"/>
          <w:szCs w:val="24"/>
        </w:rPr>
        <w:t xml:space="preserve"> λόγω φόρτου εργασίας του Αναπληρωτού Υπουργού Υγείας.</w:t>
      </w:r>
    </w:p>
    <w:p w14:paraId="0C381162"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Η πέμπτη με αριθμό 801/19-4-2016 επίκαιρη ερώτηση πρώτου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w:t>
      </w:r>
      <w:r>
        <w:rPr>
          <w:rFonts w:eastAsia="Times New Roman" w:cs="Times New Roman"/>
          <w:bCs/>
          <w:szCs w:val="24"/>
        </w:rPr>
        <w:t>Δημητρίου Καμμένου</w:t>
      </w:r>
      <w:r>
        <w:rPr>
          <w:rFonts w:eastAsia="Times New Roman" w:cs="Times New Roman"/>
          <w:szCs w:val="24"/>
        </w:rPr>
        <w:t xml:space="preserve"> προς τον Υπουργό </w:t>
      </w:r>
      <w:r>
        <w:rPr>
          <w:rFonts w:eastAsia="Times New Roman" w:cs="Times New Roman"/>
          <w:bCs/>
          <w:szCs w:val="24"/>
        </w:rPr>
        <w:t>Εξωτερικών,</w:t>
      </w:r>
      <w:r>
        <w:rPr>
          <w:rFonts w:eastAsia="Times New Roman" w:cs="Times New Roman"/>
          <w:szCs w:val="24"/>
        </w:rPr>
        <w:t xml:space="preserve"> σχετικά με την αφαίρεση των τίτλων ιδ</w:t>
      </w:r>
      <w:r>
        <w:rPr>
          <w:rFonts w:eastAsia="Times New Roman" w:cs="Times New Roman"/>
          <w:szCs w:val="24"/>
        </w:rPr>
        <w:t xml:space="preserve">ιοκτησίας από </w:t>
      </w:r>
      <w:proofErr w:type="spellStart"/>
      <w:r>
        <w:rPr>
          <w:rFonts w:eastAsia="Times New Roman" w:cs="Times New Roman"/>
          <w:szCs w:val="24"/>
        </w:rPr>
        <w:t>εκατόν</w:t>
      </w:r>
      <w:proofErr w:type="spellEnd"/>
      <w:r>
        <w:rPr>
          <w:rFonts w:eastAsia="Times New Roman" w:cs="Times New Roman"/>
          <w:szCs w:val="24"/>
        </w:rPr>
        <w:t xml:space="preserve"> είκοσι τρεις ελληνικές οικογένειες στο χωριό </w:t>
      </w:r>
      <w:proofErr w:type="spellStart"/>
      <w:r>
        <w:rPr>
          <w:rFonts w:eastAsia="Times New Roman" w:cs="Times New Roman"/>
          <w:szCs w:val="24"/>
        </w:rPr>
        <w:t>Δρυμάδες</w:t>
      </w:r>
      <w:proofErr w:type="spellEnd"/>
      <w:r>
        <w:rPr>
          <w:rFonts w:eastAsia="Times New Roman" w:cs="Times New Roman"/>
          <w:szCs w:val="24"/>
        </w:rPr>
        <w:t xml:space="preserve"> της Χιμάρας, δεν </w:t>
      </w:r>
      <w:r>
        <w:rPr>
          <w:rFonts w:eastAsia="Times New Roman" w:cs="Times New Roman"/>
          <w:szCs w:val="24"/>
        </w:rPr>
        <w:t xml:space="preserve">συζητείται </w:t>
      </w:r>
      <w:r>
        <w:rPr>
          <w:rFonts w:eastAsia="Times New Roman" w:cs="Times New Roman"/>
          <w:szCs w:val="24"/>
        </w:rPr>
        <w:t>λόγω κωλύματος του Υπουργού των Εξωτερικών</w:t>
      </w:r>
      <w:r>
        <w:rPr>
          <w:rFonts w:eastAsia="Times New Roman" w:cs="Times New Roman"/>
          <w:szCs w:val="24"/>
        </w:rPr>
        <w:t>, ο οποίος θ</w:t>
      </w:r>
      <w:r>
        <w:rPr>
          <w:rFonts w:eastAsia="Times New Roman" w:cs="Times New Roman"/>
          <w:szCs w:val="24"/>
        </w:rPr>
        <w:t>α βρίσκεται στη Θεσσαλονίκη.</w:t>
      </w:r>
    </w:p>
    <w:p w14:paraId="0C381163"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Η έκτη με αριθμό 797/18-4-2016 επίκαιρη ερώτηση πρώτου κύκλου του Βουλ</w:t>
      </w:r>
      <w:r>
        <w:rPr>
          <w:rFonts w:eastAsia="Times New Roman" w:cs="Times New Roman"/>
          <w:szCs w:val="24"/>
        </w:rPr>
        <w:t xml:space="preserve">ευτή Β΄ Αθηνών της Ένωσης Κεντρώων κ. </w:t>
      </w:r>
      <w:r>
        <w:rPr>
          <w:rFonts w:eastAsia="Times New Roman" w:cs="Times New Roman"/>
          <w:bCs/>
          <w:szCs w:val="24"/>
        </w:rPr>
        <w:t>Γεωργίου-Δημητρίου Καρρά</w:t>
      </w:r>
      <w:r>
        <w:rPr>
          <w:rFonts w:eastAsia="Times New Roman" w:cs="Times New Roman"/>
          <w:szCs w:val="24"/>
        </w:rPr>
        <w:t xml:space="preserve"> προς τον Υπουργό </w:t>
      </w:r>
      <w:r>
        <w:rPr>
          <w:rFonts w:eastAsia="Times New Roman" w:cs="Times New Roman"/>
          <w:bCs/>
          <w:szCs w:val="24"/>
        </w:rPr>
        <w:t>Οικονομίας, Ανάπτυξης και Τουρισμού,</w:t>
      </w:r>
      <w:r>
        <w:rPr>
          <w:rFonts w:eastAsia="Times New Roman" w:cs="Times New Roman"/>
          <w:b/>
          <w:bCs/>
          <w:szCs w:val="24"/>
        </w:rPr>
        <w:t xml:space="preserve"> </w:t>
      </w:r>
      <w:r>
        <w:rPr>
          <w:rFonts w:eastAsia="Times New Roman" w:cs="Times New Roman"/>
          <w:szCs w:val="24"/>
        </w:rPr>
        <w:t>σχετικά με τον κίνδυνο απώλειας χο</w:t>
      </w:r>
      <w:r>
        <w:rPr>
          <w:rFonts w:eastAsia="Times New Roman" w:cs="Times New Roman"/>
          <w:szCs w:val="24"/>
        </w:rPr>
        <w:lastRenderedPageBreak/>
        <w:t xml:space="preserve">ρηγήσεων από τα χρηματοδοτικά όργανα της Ευρωπαϊκής Ένωσης για την αρωγή των προσφύγων, δεν </w:t>
      </w:r>
      <w:r>
        <w:rPr>
          <w:rFonts w:eastAsia="Times New Roman" w:cs="Times New Roman"/>
          <w:szCs w:val="24"/>
        </w:rPr>
        <w:t xml:space="preserve">συζητείται </w:t>
      </w:r>
      <w:r>
        <w:rPr>
          <w:rFonts w:eastAsia="Times New Roman" w:cs="Times New Roman"/>
          <w:szCs w:val="24"/>
        </w:rPr>
        <w:t>λό</w:t>
      </w:r>
      <w:r>
        <w:rPr>
          <w:rFonts w:eastAsia="Times New Roman" w:cs="Times New Roman"/>
          <w:szCs w:val="24"/>
        </w:rPr>
        <w:t>γω φόρτου εργασίας του κυρίου Υπουργού.</w:t>
      </w:r>
    </w:p>
    <w:p w14:paraId="0C381164"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Η πρώτη με αριθμό 809/19-4-2016 επίκαιρη ερώτηση δευτέρου κύκλου του Βουλευτή Ρεθύμνου της Νέας Δημοκρατίας κ. </w:t>
      </w:r>
      <w:r>
        <w:rPr>
          <w:rFonts w:eastAsia="Times New Roman" w:cs="Times New Roman"/>
          <w:bCs/>
          <w:szCs w:val="24"/>
        </w:rPr>
        <w:t>Ιωάννη Κεφαλογιάννη</w:t>
      </w:r>
      <w:r>
        <w:rPr>
          <w:rFonts w:eastAsia="Times New Roman" w:cs="Times New Roman"/>
          <w:szCs w:val="24"/>
        </w:rPr>
        <w:t xml:space="preserve"> προς τον Υπουργό </w:t>
      </w:r>
      <w:r>
        <w:rPr>
          <w:rFonts w:eastAsia="Times New Roman" w:cs="Times New Roman"/>
          <w:bCs/>
          <w:szCs w:val="24"/>
        </w:rPr>
        <w:t>Εσωτερικών και Διοικητικής Ανασυγκρότησης,</w:t>
      </w:r>
      <w:r>
        <w:rPr>
          <w:rFonts w:eastAsia="Times New Roman" w:cs="Times New Roman"/>
          <w:b/>
          <w:bCs/>
          <w:szCs w:val="24"/>
        </w:rPr>
        <w:t xml:space="preserve"> </w:t>
      </w:r>
      <w:r>
        <w:rPr>
          <w:rFonts w:eastAsia="Times New Roman" w:cs="Times New Roman"/>
          <w:szCs w:val="24"/>
        </w:rPr>
        <w:t>σχετικά με την αντιμετώπι</w:t>
      </w:r>
      <w:r>
        <w:rPr>
          <w:rFonts w:eastAsia="Times New Roman" w:cs="Times New Roman"/>
          <w:szCs w:val="24"/>
        </w:rPr>
        <w:t>ση των άμεσων σοβαρών κτ</w:t>
      </w:r>
      <w:r>
        <w:rPr>
          <w:rFonts w:eastAsia="Times New Roman" w:cs="Times New Roman"/>
          <w:szCs w:val="24"/>
        </w:rPr>
        <w:t>η</w:t>
      </w:r>
      <w:r>
        <w:rPr>
          <w:rFonts w:eastAsia="Times New Roman" w:cs="Times New Roman"/>
          <w:szCs w:val="24"/>
        </w:rPr>
        <w:t xml:space="preserve">ριακών ζητημάτων της Αστυνομικής Διεύθυνσης Ρεθύμνου και την ανέγερση νέου </w:t>
      </w:r>
      <w:r>
        <w:rPr>
          <w:rFonts w:eastAsia="Times New Roman" w:cs="Times New Roman"/>
          <w:szCs w:val="24"/>
        </w:rPr>
        <w:t>α</w:t>
      </w:r>
      <w:r>
        <w:rPr>
          <w:rFonts w:eastAsia="Times New Roman" w:cs="Times New Roman"/>
          <w:szCs w:val="24"/>
        </w:rPr>
        <w:t xml:space="preserve">στυνομικού </w:t>
      </w:r>
      <w:r>
        <w:rPr>
          <w:rFonts w:eastAsia="Times New Roman" w:cs="Times New Roman"/>
          <w:szCs w:val="24"/>
        </w:rPr>
        <w:t>μ</w:t>
      </w:r>
      <w:r>
        <w:rPr>
          <w:rFonts w:eastAsia="Times New Roman" w:cs="Times New Roman"/>
          <w:szCs w:val="24"/>
        </w:rPr>
        <w:t xml:space="preserve">εγάρου, δεν </w:t>
      </w:r>
      <w:r>
        <w:rPr>
          <w:rFonts w:eastAsia="Times New Roman" w:cs="Times New Roman"/>
          <w:szCs w:val="24"/>
        </w:rPr>
        <w:t xml:space="preserve">συζητείται </w:t>
      </w:r>
      <w:r>
        <w:rPr>
          <w:rFonts w:eastAsia="Times New Roman" w:cs="Times New Roman"/>
          <w:szCs w:val="24"/>
        </w:rPr>
        <w:t>λόγω κωλύματος του κυρίου Υπουργού</w:t>
      </w:r>
      <w:r>
        <w:rPr>
          <w:rFonts w:eastAsia="Times New Roman" w:cs="Times New Roman"/>
          <w:szCs w:val="24"/>
        </w:rPr>
        <w:t>, ο οποίος θ</w:t>
      </w:r>
      <w:r>
        <w:rPr>
          <w:rFonts w:eastAsia="Times New Roman" w:cs="Times New Roman"/>
          <w:szCs w:val="24"/>
        </w:rPr>
        <w:t>α βρίσκεται στη Θεσσαλονίκη.</w:t>
      </w:r>
    </w:p>
    <w:p w14:paraId="0C381165"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Η τρίτη με αριθμό 805/19-4-2016 επίκαιρη ερώτ</w:t>
      </w:r>
      <w:r>
        <w:rPr>
          <w:rFonts w:eastAsia="Times New Roman" w:cs="Times New Roman"/>
          <w:szCs w:val="24"/>
        </w:rPr>
        <w:t>ηση δευτέρου κύκλου του Βουλευτή Μαγνησίας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Κωνσταντίνου Στεργίου</w:t>
      </w:r>
      <w:r>
        <w:rPr>
          <w:rFonts w:eastAsia="Times New Roman" w:cs="Times New Roman"/>
          <w:szCs w:val="24"/>
        </w:rPr>
        <w:t xml:space="preserve"> προς τον Υπουργό </w:t>
      </w:r>
      <w:r>
        <w:rPr>
          <w:rFonts w:eastAsia="Times New Roman" w:cs="Times New Roman"/>
          <w:bCs/>
          <w:szCs w:val="24"/>
        </w:rPr>
        <w:t>Εργασίας, Κοινωνικής Ασφάλισης και Κοινωνικής Αλληλεγγύης,</w:t>
      </w:r>
      <w:r>
        <w:rPr>
          <w:rFonts w:eastAsia="Times New Roman" w:cs="Times New Roman"/>
          <w:szCs w:val="24"/>
        </w:rPr>
        <w:t xml:space="preserve"> σχετικά με τις απολύσεις εργαζομένων στην εταιρεία «Βιομηχανικές Εγκαταστάσε</w:t>
      </w:r>
      <w:r>
        <w:rPr>
          <w:rFonts w:eastAsia="Times New Roman" w:cs="Times New Roman"/>
          <w:szCs w:val="24"/>
        </w:rPr>
        <w:t>ις Μεταλλικές Κατασκευές Επικαλύψεις ΑΒΕΕ (ΒΕΜΕΚΕΠ Α</w:t>
      </w:r>
      <w:r>
        <w:rPr>
          <w:rFonts w:eastAsia="Times New Roman" w:cs="Times New Roman"/>
          <w:szCs w:val="24"/>
        </w:rPr>
        <w:t>.</w:t>
      </w:r>
      <w:r>
        <w:rPr>
          <w:rFonts w:eastAsia="Times New Roman" w:cs="Times New Roman"/>
          <w:szCs w:val="24"/>
        </w:rPr>
        <w:t>Β</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που λειτουργεί στη Β΄ Βιομηχανική Περιοχή Βόλου, δεν </w:t>
      </w:r>
      <w:r>
        <w:rPr>
          <w:rFonts w:eastAsia="Times New Roman" w:cs="Times New Roman"/>
          <w:szCs w:val="24"/>
        </w:rPr>
        <w:t xml:space="preserve">συζητείται </w:t>
      </w:r>
      <w:r>
        <w:rPr>
          <w:rFonts w:eastAsia="Times New Roman" w:cs="Times New Roman"/>
          <w:szCs w:val="24"/>
        </w:rPr>
        <w:t>λόγω ανειλημμένων υποχρεώσεων του κυρίου Υπουργού.</w:t>
      </w:r>
    </w:p>
    <w:p w14:paraId="0C381166" w14:textId="77777777" w:rsidR="00EC6A51" w:rsidRDefault="0016326B">
      <w:pPr>
        <w:spacing w:after="0" w:line="600" w:lineRule="auto"/>
        <w:ind w:firstLine="720"/>
        <w:jc w:val="both"/>
        <w:rPr>
          <w:rFonts w:eastAsia="Times New Roman"/>
          <w:szCs w:val="24"/>
        </w:rPr>
      </w:pPr>
      <w:r>
        <w:rPr>
          <w:rFonts w:eastAsia="Times New Roman"/>
          <w:szCs w:val="24"/>
        </w:rPr>
        <w:t>Η</w:t>
      </w:r>
      <w:r>
        <w:rPr>
          <w:rFonts w:eastAsia="Times New Roman"/>
          <w:szCs w:val="24"/>
        </w:rPr>
        <w:t xml:space="preserve"> όγδοη με αριθμό 708/28-3-2016 επίκαιρη ερώτηση δευτέρου κύκλου του Βουλευτή Φθιώτιδ</w:t>
      </w:r>
      <w:r>
        <w:rPr>
          <w:rFonts w:eastAsia="Times New Roman"/>
          <w:szCs w:val="24"/>
        </w:rPr>
        <w:t>ο</w:t>
      </w:r>
      <w:r>
        <w:rPr>
          <w:rFonts w:eastAsia="Times New Roman"/>
          <w:szCs w:val="24"/>
        </w:rPr>
        <w:t xml:space="preserve">ς της Νέας Δημοκρατίας κ. </w:t>
      </w:r>
      <w:r>
        <w:rPr>
          <w:rFonts w:eastAsia="Times New Roman"/>
          <w:bCs/>
          <w:szCs w:val="24"/>
        </w:rPr>
        <w:t xml:space="preserve">Χρήστου </w:t>
      </w:r>
      <w:proofErr w:type="spellStart"/>
      <w:r>
        <w:rPr>
          <w:rFonts w:eastAsia="Times New Roman"/>
          <w:bCs/>
          <w:szCs w:val="24"/>
        </w:rPr>
        <w:t>Σταϊκούρα</w:t>
      </w:r>
      <w:proofErr w:type="spellEnd"/>
      <w:r>
        <w:rPr>
          <w:rFonts w:eastAsia="Times New Roman"/>
          <w:szCs w:val="24"/>
        </w:rPr>
        <w:t xml:space="preserve"> προς τον Υπουργό</w:t>
      </w:r>
      <w:r>
        <w:rPr>
          <w:rFonts w:eastAsia="Times New Roman"/>
          <w:szCs w:val="24"/>
        </w:rPr>
        <w:t xml:space="preserve"> </w:t>
      </w:r>
      <w:r>
        <w:rPr>
          <w:rFonts w:eastAsia="Times New Roman"/>
          <w:bCs/>
          <w:szCs w:val="24"/>
        </w:rPr>
        <w:t>Υγείας,</w:t>
      </w:r>
      <w:r>
        <w:rPr>
          <w:rFonts w:eastAsia="Times New Roman"/>
          <w:szCs w:val="24"/>
        </w:rPr>
        <w:t xml:space="preserve"> σχετικά με </w:t>
      </w:r>
      <w:r>
        <w:rPr>
          <w:rFonts w:eastAsia="Times New Roman"/>
          <w:szCs w:val="24"/>
        </w:rPr>
        <w:lastRenderedPageBreak/>
        <w:t xml:space="preserve">την αντιμετώπιση των προβλημάτων του Γενικού Νοσοκομείου Λαμίας, δεν </w:t>
      </w:r>
      <w:r>
        <w:rPr>
          <w:rFonts w:eastAsia="Times New Roman" w:cs="Times New Roman"/>
          <w:szCs w:val="24"/>
        </w:rPr>
        <w:t xml:space="preserve">συζητείται </w:t>
      </w:r>
      <w:r>
        <w:rPr>
          <w:rFonts w:eastAsia="Times New Roman"/>
          <w:szCs w:val="24"/>
        </w:rPr>
        <w:t>λόγω κωλύμα</w:t>
      </w:r>
      <w:r>
        <w:rPr>
          <w:rFonts w:eastAsia="Times New Roman"/>
          <w:szCs w:val="24"/>
        </w:rPr>
        <w:t>τος –</w:t>
      </w:r>
      <w:r>
        <w:rPr>
          <w:rFonts w:eastAsia="Times New Roman"/>
          <w:szCs w:val="24"/>
        </w:rPr>
        <w:t xml:space="preserve"> </w:t>
      </w:r>
      <w:r>
        <w:rPr>
          <w:rFonts w:eastAsia="Times New Roman"/>
          <w:szCs w:val="24"/>
        </w:rPr>
        <w:t>φόρτου εργασίας- του κυρίου Αναπληρωτού Υπουργού Υγείας.</w:t>
      </w:r>
    </w:p>
    <w:p w14:paraId="0C381167"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Η </w:t>
      </w:r>
      <w:r>
        <w:rPr>
          <w:rFonts w:eastAsia="Times New Roman" w:cs="Times New Roman"/>
          <w:szCs w:val="24"/>
        </w:rPr>
        <w:t>πρώτη</w:t>
      </w:r>
      <w:r>
        <w:rPr>
          <w:rFonts w:eastAsia="Times New Roman" w:cs="Times New Roman"/>
          <w:szCs w:val="24"/>
        </w:rPr>
        <w:t xml:space="preserve"> με αριθμό 3694/3-3-2016 ερώτηση της Βουλευτού Αττικής της Δημοκρατικής Συμπαράταξης ΠΑΣΟΚ-ΔΗΜΑΡ κ. </w:t>
      </w:r>
      <w:r>
        <w:rPr>
          <w:rFonts w:eastAsia="Times New Roman" w:cs="Times New Roman"/>
          <w:bCs/>
          <w:szCs w:val="24"/>
        </w:rPr>
        <w:t xml:space="preserve">Παρασκευής </w:t>
      </w:r>
      <w:proofErr w:type="spellStart"/>
      <w:r>
        <w:rPr>
          <w:rFonts w:eastAsia="Times New Roman" w:cs="Times New Roman"/>
          <w:bCs/>
          <w:szCs w:val="24"/>
        </w:rPr>
        <w:t>Χριστοφιλοπούλου</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Υγείας,</w:t>
      </w:r>
      <w:r>
        <w:rPr>
          <w:rFonts w:eastAsia="Times New Roman" w:cs="Times New Roman"/>
          <w:szCs w:val="24"/>
        </w:rPr>
        <w:t xml:space="preserve"> σχετικά με το ωράριο των φαρμακεί</w:t>
      </w:r>
      <w:r>
        <w:rPr>
          <w:rFonts w:eastAsia="Times New Roman" w:cs="Times New Roman"/>
          <w:szCs w:val="24"/>
        </w:rPr>
        <w:t xml:space="preserve">ων, δεν </w:t>
      </w:r>
      <w:r>
        <w:rPr>
          <w:rFonts w:eastAsia="Times New Roman" w:cs="Times New Roman"/>
          <w:szCs w:val="24"/>
        </w:rPr>
        <w:t xml:space="preserve">συζητείται </w:t>
      </w:r>
      <w:r>
        <w:rPr>
          <w:rFonts w:eastAsia="Times New Roman" w:cs="Times New Roman"/>
          <w:szCs w:val="24"/>
        </w:rPr>
        <w:t>λόγω ανειλημμένων υποχρεώσεων του κυρίου Υπουργού Υγείας.</w:t>
      </w:r>
    </w:p>
    <w:p w14:paraId="0C381168"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Η ένατη με αριθμό 663/15-3-2016 επίκαιρη ερώτηση δευτέρου κύκλου του Ανεξάρτητου Βουλευτή Αχαΐας κ.</w:t>
      </w:r>
      <w:r>
        <w:rPr>
          <w:rFonts w:eastAsia="Times New Roman" w:cs="Times New Roman"/>
          <w:szCs w:val="24"/>
        </w:rPr>
        <w:t xml:space="preserve"> </w:t>
      </w:r>
      <w:r>
        <w:rPr>
          <w:rFonts w:eastAsia="Times New Roman" w:cs="Times New Roman"/>
          <w:bCs/>
          <w:szCs w:val="24"/>
        </w:rPr>
        <w:t>Νικόλαου Νικολόπουλου</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Οικονομικών,</w:t>
      </w:r>
      <w:r>
        <w:rPr>
          <w:rFonts w:eastAsia="Times New Roman" w:cs="Times New Roman"/>
          <w:b/>
          <w:bCs/>
          <w:szCs w:val="24"/>
        </w:rPr>
        <w:t xml:space="preserve"> </w:t>
      </w:r>
      <w:r>
        <w:rPr>
          <w:rFonts w:eastAsia="Times New Roman" w:cs="Times New Roman"/>
          <w:szCs w:val="24"/>
        </w:rPr>
        <w:t xml:space="preserve">σχετικά με τη </w:t>
      </w:r>
      <w:r>
        <w:rPr>
          <w:rFonts w:eastAsia="Times New Roman" w:cs="Times New Roman"/>
          <w:szCs w:val="24"/>
        </w:rPr>
        <w:lastRenderedPageBreak/>
        <w:t>συμμετοχή Έλλ</w:t>
      </w:r>
      <w:r>
        <w:rPr>
          <w:rFonts w:eastAsia="Times New Roman" w:cs="Times New Roman"/>
          <w:szCs w:val="24"/>
        </w:rPr>
        <w:t xml:space="preserve">ηνα επιχειρηματία στην αύξηση μετοχικού κεφαλαίου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τ</w:t>
      </w:r>
      <w:r>
        <w:rPr>
          <w:rFonts w:eastAsia="Times New Roman" w:cs="Times New Roman"/>
          <w:szCs w:val="24"/>
        </w:rPr>
        <w:t xml:space="preserve">ηλεοπτικού </w:t>
      </w:r>
      <w:r>
        <w:rPr>
          <w:rFonts w:eastAsia="Times New Roman" w:cs="Times New Roman"/>
          <w:szCs w:val="24"/>
        </w:rPr>
        <w:t>κ</w:t>
      </w:r>
      <w:r>
        <w:rPr>
          <w:rFonts w:eastAsia="Times New Roman" w:cs="Times New Roman"/>
          <w:szCs w:val="24"/>
        </w:rPr>
        <w:t>αναλιού και την καθυστέρηση των δανείων που έχουν χορηγηθεί στην εταιρεία «Πήγασος Α.Ε</w:t>
      </w:r>
      <w:r>
        <w:rPr>
          <w:rFonts w:eastAsia="Times New Roman" w:cs="Times New Roman"/>
          <w:szCs w:val="24"/>
        </w:rPr>
        <w:t>.</w:t>
      </w:r>
      <w:r>
        <w:rPr>
          <w:rFonts w:eastAsia="Times New Roman" w:cs="Times New Roman"/>
          <w:szCs w:val="24"/>
        </w:rPr>
        <w:t xml:space="preserve">», δεν </w:t>
      </w:r>
      <w:r>
        <w:rPr>
          <w:rFonts w:eastAsia="Times New Roman" w:cs="Times New Roman"/>
          <w:szCs w:val="24"/>
        </w:rPr>
        <w:t xml:space="preserve">συζητείται </w:t>
      </w:r>
      <w:r>
        <w:rPr>
          <w:rFonts w:eastAsia="Times New Roman" w:cs="Times New Roman"/>
          <w:szCs w:val="24"/>
        </w:rPr>
        <w:t xml:space="preserve">λόγω απουσίας του Υπουργού κ. </w:t>
      </w:r>
      <w:proofErr w:type="spellStart"/>
      <w:r>
        <w:rPr>
          <w:rFonts w:eastAsia="Times New Roman" w:cs="Times New Roman"/>
          <w:szCs w:val="24"/>
        </w:rPr>
        <w:t>Τσακαλώτου</w:t>
      </w:r>
      <w:proofErr w:type="spellEnd"/>
      <w:r>
        <w:rPr>
          <w:rFonts w:eastAsia="Times New Roman" w:cs="Times New Roman"/>
          <w:szCs w:val="24"/>
        </w:rPr>
        <w:t xml:space="preserve"> στο Άμστερνταμ.</w:t>
      </w:r>
    </w:p>
    <w:p w14:paraId="0C381169"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Η ενδέκατη με αριθμό </w:t>
      </w:r>
      <w:r>
        <w:rPr>
          <w:rFonts w:eastAsia="Times New Roman" w:cs="Times New Roman"/>
          <w:szCs w:val="24"/>
        </w:rPr>
        <w:t>775/11-4-2016 επίκαιρη ερώτηση δευτέρου κύκλου του Ανεξάρτητου Βουλευτή Αχαΐας κ.</w:t>
      </w:r>
      <w:r>
        <w:rPr>
          <w:rFonts w:eastAsia="Times New Roman" w:cs="Times New Roman"/>
          <w:szCs w:val="24"/>
        </w:rPr>
        <w:t xml:space="preserve"> </w:t>
      </w:r>
      <w:r>
        <w:rPr>
          <w:rFonts w:eastAsia="Times New Roman" w:cs="Times New Roman"/>
          <w:bCs/>
          <w:szCs w:val="24"/>
        </w:rPr>
        <w:t>Νικολάου Νικολόπουλου</w:t>
      </w:r>
      <w:r>
        <w:rPr>
          <w:rFonts w:eastAsia="Times New Roman" w:cs="Times New Roman"/>
          <w:szCs w:val="24"/>
        </w:rPr>
        <w:t xml:space="preserve"> </w:t>
      </w:r>
      <w:r>
        <w:rPr>
          <w:rFonts w:eastAsia="Times New Roman" w:cs="Times New Roman"/>
          <w:szCs w:val="24"/>
        </w:rPr>
        <w:t>προς τον Υπουργό</w:t>
      </w:r>
      <w:r>
        <w:rPr>
          <w:rFonts w:eastAsia="Times New Roman" w:cs="Times New Roman"/>
          <w:szCs w:val="24"/>
        </w:rPr>
        <w:t xml:space="preserve"> </w:t>
      </w:r>
      <w:r>
        <w:rPr>
          <w:rFonts w:eastAsia="Times New Roman" w:cs="Times New Roman"/>
          <w:bCs/>
          <w:szCs w:val="24"/>
        </w:rPr>
        <w:t>Υποδομών, Μεταφορών και Δικτύων,</w:t>
      </w:r>
      <w:r>
        <w:rPr>
          <w:rFonts w:eastAsia="Times New Roman" w:cs="Times New Roman"/>
          <w:szCs w:val="24"/>
        </w:rPr>
        <w:t xml:space="preserve"> σχετικά με τη «λεηλασία δημοσίου χρήματος λόγω της διαιτησίας στα συγχρηματοδοτούμενα από κοινοτικούς </w:t>
      </w:r>
      <w:r>
        <w:rPr>
          <w:rFonts w:eastAsia="Times New Roman" w:cs="Times New Roman"/>
          <w:szCs w:val="24"/>
        </w:rPr>
        <w:t xml:space="preserve">πόρους δημόσια έργα», δεν </w:t>
      </w:r>
      <w:r>
        <w:rPr>
          <w:rFonts w:eastAsia="Times New Roman" w:cs="Times New Roman"/>
          <w:szCs w:val="24"/>
        </w:rPr>
        <w:t xml:space="preserve">συζητείται </w:t>
      </w:r>
      <w:r>
        <w:rPr>
          <w:rFonts w:eastAsia="Times New Roman" w:cs="Times New Roman"/>
          <w:szCs w:val="24"/>
        </w:rPr>
        <w:t xml:space="preserve">λόγω απουσίας του Υπουργού κ. </w:t>
      </w:r>
      <w:proofErr w:type="spellStart"/>
      <w:r>
        <w:rPr>
          <w:rFonts w:eastAsia="Times New Roman" w:cs="Times New Roman"/>
          <w:szCs w:val="24"/>
        </w:rPr>
        <w:t>Σπίρτζη</w:t>
      </w:r>
      <w:proofErr w:type="spellEnd"/>
      <w:r>
        <w:rPr>
          <w:rFonts w:eastAsia="Times New Roman" w:cs="Times New Roman"/>
          <w:szCs w:val="24"/>
        </w:rPr>
        <w:t xml:space="preserve"> στο εξωτερικό.</w:t>
      </w:r>
    </w:p>
    <w:p w14:paraId="0C38116A"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Η </w:t>
      </w:r>
      <w:r>
        <w:rPr>
          <w:rFonts w:eastAsia="Times New Roman" w:cs="Times New Roman"/>
          <w:szCs w:val="24"/>
        </w:rPr>
        <w:t>δεύτερη</w:t>
      </w:r>
      <w:r>
        <w:rPr>
          <w:rFonts w:eastAsia="Times New Roman" w:cs="Times New Roman"/>
          <w:szCs w:val="24"/>
        </w:rPr>
        <w:t xml:space="preserve"> με αριθμό 3784/267/8-3-2016 ερώτηση και αίτηση κατάθεσης εγγράφων του Βουλευτή Β΄ Αθηνών του Ποταμιού, κ. </w:t>
      </w:r>
      <w:r>
        <w:rPr>
          <w:rFonts w:eastAsia="Times New Roman" w:cs="Times New Roman"/>
          <w:bCs/>
          <w:szCs w:val="24"/>
        </w:rPr>
        <w:t xml:space="preserve">Γεωργίου </w:t>
      </w:r>
      <w:proofErr w:type="spellStart"/>
      <w:r>
        <w:rPr>
          <w:rFonts w:eastAsia="Times New Roman" w:cs="Times New Roman"/>
          <w:bCs/>
          <w:szCs w:val="24"/>
        </w:rPr>
        <w:t>Αμυρά</w:t>
      </w:r>
      <w:proofErr w:type="spellEnd"/>
      <w:r>
        <w:rPr>
          <w:rFonts w:eastAsia="Times New Roman" w:cs="Times New Roman"/>
          <w:szCs w:val="24"/>
        </w:rPr>
        <w:t xml:space="preserve"> προς τον Υπουργό</w:t>
      </w:r>
      <w:r>
        <w:rPr>
          <w:rFonts w:eastAsia="Times New Roman" w:cs="Times New Roman"/>
          <w:szCs w:val="24"/>
        </w:rPr>
        <w:t xml:space="preserve"> </w:t>
      </w:r>
      <w:r>
        <w:rPr>
          <w:rFonts w:eastAsia="Times New Roman" w:cs="Times New Roman"/>
          <w:bCs/>
          <w:szCs w:val="24"/>
        </w:rPr>
        <w:t xml:space="preserve">Υποδομών, </w:t>
      </w:r>
      <w:r>
        <w:rPr>
          <w:rFonts w:eastAsia="Times New Roman" w:cs="Times New Roman"/>
          <w:bCs/>
          <w:szCs w:val="24"/>
        </w:rPr>
        <w:t>Μεταφορών και</w:t>
      </w:r>
      <w:r>
        <w:rPr>
          <w:rFonts w:eastAsia="Times New Roman" w:cs="Times New Roman"/>
          <w:b/>
          <w:szCs w:val="24"/>
        </w:rPr>
        <w:t xml:space="preserve"> </w:t>
      </w:r>
      <w:r>
        <w:rPr>
          <w:rFonts w:eastAsia="Times New Roman" w:cs="Times New Roman"/>
          <w:bCs/>
          <w:szCs w:val="24"/>
        </w:rPr>
        <w:t>Δικτύων</w:t>
      </w:r>
      <w:r>
        <w:rPr>
          <w:rFonts w:eastAsia="Times New Roman" w:cs="Times New Roman"/>
          <w:b/>
          <w:bCs/>
          <w:szCs w:val="24"/>
        </w:rPr>
        <w:t>,</w:t>
      </w:r>
      <w:r>
        <w:rPr>
          <w:rFonts w:eastAsia="Times New Roman" w:cs="Times New Roman"/>
          <w:szCs w:val="24"/>
        </w:rPr>
        <w:t xml:space="preserve"> σχετικά με τη καθυστέρηση της Κυβέρνησης στην προώθηση των δράσεων και την ανάπτυξη της </w:t>
      </w:r>
      <w:proofErr w:type="spellStart"/>
      <w:r>
        <w:rPr>
          <w:rFonts w:eastAsia="Times New Roman" w:cs="Times New Roman"/>
          <w:szCs w:val="24"/>
        </w:rPr>
        <w:t>ευρυζωνικότητας</w:t>
      </w:r>
      <w:proofErr w:type="spellEnd"/>
      <w:r>
        <w:rPr>
          <w:rFonts w:eastAsia="Times New Roman" w:cs="Times New Roman"/>
          <w:szCs w:val="24"/>
        </w:rPr>
        <w:t xml:space="preserve"> στερώντας 1.5% από το ΑΕΠ, επίσης δεν </w:t>
      </w:r>
      <w:r>
        <w:rPr>
          <w:rFonts w:eastAsia="Times New Roman" w:cs="Times New Roman"/>
          <w:szCs w:val="24"/>
        </w:rPr>
        <w:t xml:space="preserve">συζητείται </w:t>
      </w:r>
      <w:r>
        <w:rPr>
          <w:rFonts w:eastAsia="Times New Roman" w:cs="Times New Roman"/>
          <w:szCs w:val="24"/>
        </w:rPr>
        <w:t xml:space="preserve">λόγω απουσίας του Υπουργού κ. </w:t>
      </w:r>
      <w:proofErr w:type="spellStart"/>
      <w:r>
        <w:rPr>
          <w:rFonts w:eastAsia="Times New Roman" w:cs="Times New Roman"/>
          <w:szCs w:val="24"/>
        </w:rPr>
        <w:t>Σπίρτζη</w:t>
      </w:r>
      <w:proofErr w:type="spellEnd"/>
      <w:r>
        <w:rPr>
          <w:rFonts w:eastAsia="Times New Roman" w:cs="Times New Roman"/>
          <w:szCs w:val="24"/>
        </w:rPr>
        <w:t xml:space="preserve"> στο εξωτερικό.</w:t>
      </w:r>
    </w:p>
    <w:p w14:paraId="0C38116B"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Προχωρούμε στην έκτη με αρι</w:t>
      </w:r>
      <w:r>
        <w:rPr>
          <w:rFonts w:eastAsia="Times New Roman" w:cs="Times New Roman"/>
          <w:szCs w:val="24"/>
        </w:rPr>
        <w:t>θμό 785/12-4-2016 επίκαιρη ερώτηση δευτέρου κύκλου του Βουλευτή Β΄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 xml:space="preserve">Σάκη </w:t>
      </w:r>
      <w:proofErr w:type="spellStart"/>
      <w:r>
        <w:rPr>
          <w:rFonts w:eastAsia="Times New Roman" w:cs="Times New Roman"/>
          <w:bCs/>
          <w:szCs w:val="24"/>
        </w:rPr>
        <w:t>Βαρδαλή</w:t>
      </w:r>
      <w:proofErr w:type="spellEnd"/>
      <w:r>
        <w:rPr>
          <w:rFonts w:eastAsia="Times New Roman" w:cs="Times New Roman"/>
          <w:szCs w:val="24"/>
        </w:rPr>
        <w:t xml:space="preserve"> προς τον </w:t>
      </w:r>
      <w:r>
        <w:rPr>
          <w:rFonts w:eastAsia="Times New Roman" w:cs="Times New Roman"/>
          <w:szCs w:val="24"/>
        </w:rPr>
        <w:lastRenderedPageBreak/>
        <w:t xml:space="preserve">Υπουργό </w:t>
      </w:r>
      <w:r>
        <w:rPr>
          <w:rFonts w:eastAsia="Times New Roman" w:cs="Times New Roman"/>
          <w:bCs/>
          <w:szCs w:val="24"/>
        </w:rPr>
        <w:t>Περιβάλλοντος και Ενέργειας,</w:t>
      </w:r>
      <w:r>
        <w:rPr>
          <w:rFonts w:eastAsia="Times New Roman" w:cs="Times New Roman"/>
          <w:szCs w:val="24"/>
        </w:rPr>
        <w:t xml:space="preserve"> σχετικά με την </w:t>
      </w:r>
      <w:proofErr w:type="spellStart"/>
      <w:r>
        <w:rPr>
          <w:rFonts w:eastAsia="Times New Roman" w:cs="Times New Roman"/>
          <w:szCs w:val="24"/>
        </w:rPr>
        <w:t>επαναπόδοση</w:t>
      </w:r>
      <w:proofErr w:type="spellEnd"/>
      <w:r>
        <w:rPr>
          <w:rFonts w:eastAsia="Times New Roman" w:cs="Times New Roman"/>
          <w:szCs w:val="24"/>
        </w:rPr>
        <w:t xml:space="preserve"> </w:t>
      </w:r>
      <w:proofErr w:type="spellStart"/>
      <w:r>
        <w:rPr>
          <w:rFonts w:eastAsia="Times New Roman" w:cs="Times New Roman"/>
          <w:szCs w:val="24"/>
        </w:rPr>
        <w:t>εξορυχθέντων</w:t>
      </w:r>
      <w:proofErr w:type="spellEnd"/>
      <w:r>
        <w:rPr>
          <w:rFonts w:eastAsia="Times New Roman" w:cs="Times New Roman"/>
          <w:szCs w:val="24"/>
        </w:rPr>
        <w:t xml:space="preserve"> εδαφών από τη </w:t>
      </w:r>
      <w:r>
        <w:rPr>
          <w:rFonts w:eastAsia="Times New Roman" w:cs="Times New Roman"/>
          <w:szCs w:val="24"/>
        </w:rPr>
        <w:t>«</w:t>
      </w:r>
      <w:r>
        <w:rPr>
          <w:rFonts w:eastAsia="Times New Roman" w:cs="Times New Roman"/>
          <w:szCs w:val="24"/>
        </w:rPr>
        <w:t>ΔΕΗ Α</w:t>
      </w:r>
      <w:r>
        <w:rPr>
          <w:rFonts w:eastAsia="Times New Roman" w:cs="Times New Roman"/>
          <w:szCs w:val="24"/>
        </w:rPr>
        <w:t>.</w:t>
      </w:r>
      <w:r>
        <w:rPr>
          <w:rFonts w:eastAsia="Times New Roman" w:cs="Times New Roman"/>
          <w:szCs w:val="24"/>
        </w:rPr>
        <w:t>Ε.</w:t>
      </w:r>
      <w:r>
        <w:rPr>
          <w:rFonts w:eastAsia="Times New Roman" w:cs="Times New Roman"/>
          <w:szCs w:val="24"/>
        </w:rPr>
        <w:t>».</w:t>
      </w:r>
    </w:p>
    <w:p w14:paraId="0C38116C"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Τον λόγο έχε</w:t>
      </w:r>
      <w:r>
        <w:rPr>
          <w:rFonts w:eastAsia="Times New Roman" w:cs="Times New Roman"/>
          <w:szCs w:val="24"/>
        </w:rPr>
        <w:t xml:space="preserve">ι ο κ. </w:t>
      </w:r>
      <w:proofErr w:type="spellStart"/>
      <w:r>
        <w:rPr>
          <w:rFonts w:eastAsia="Times New Roman" w:cs="Times New Roman"/>
          <w:szCs w:val="24"/>
        </w:rPr>
        <w:t>Βαρδαλής</w:t>
      </w:r>
      <w:proofErr w:type="spellEnd"/>
      <w:r>
        <w:rPr>
          <w:rFonts w:eastAsia="Times New Roman" w:cs="Times New Roman"/>
          <w:szCs w:val="24"/>
        </w:rPr>
        <w:t>.</w:t>
      </w:r>
    </w:p>
    <w:p w14:paraId="0C38116D"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ΑΘΑΝΑΣΙΟΣ ΒΑΡΔΑΛΗΣ:</w:t>
      </w:r>
      <w:r>
        <w:rPr>
          <w:rFonts w:eastAsia="Times New Roman" w:cs="Times New Roman"/>
          <w:szCs w:val="24"/>
        </w:rPr>
        <w:t xml:space="preserve"> Ευχαριστώ, κύριε Πρόεδρε.</w:t>
      </w:r>
    </w:p>
    <w:p w14:paraId="0C38116E"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Κύριε Υπουργέ, γνωρίζετε -φαντάζομαι- ότι σε πάνω από </w:t>
      </w:r>
      <w:r>
        <w:rPr>
          <w:rFonts w:eastAsia="Times New Roman" w:cs="Times New Roman"/>
          <w:szCs w:val="24"/>
        </w:rPr>
        <w:t>διακόσιες χιλιάδες</w:t>
      </w:r>
      <w:r>
        <w:rPr>
          <w:rFonts w:eastAsia="Times New Roman" w:cs="Times New Roman"/>
          <w:szCs w:val="24"/>
        </w:rPr>
        <w:t xml:space="preserve"> στρέμματα, που είχαν απαλλοτριωθεί για λογαριασμό της ΔΕΗ με σκοπό την εξόρυξη λιγνίτη και τύρφης, τα ορυκτά έχουν εξαντ</w:t>
      </w:r>
      <w:r>
        <w:rPr>
          <w:rFonts w:eastAsia="Times New Roman" w:cs="Times New Roman"/>
          <w:szCs w:val="24"/>
        </w:rPr>
        <w:t>ληθεί και δεν γίνεται πλέον εξόρυξη.</w:t>
      </w:r>
    </w:p>
    <w:p w14:paraId="0C38116F" w14:textId="77777777" w:rsidR="00EC6A51" w:rsidRDefault="0016326B">
      <w:pPr>
        <w:spacing w:line="600" w:lineRule="auto"/>
        <w:ind w:firstLine="720"/>
        <w:jc w:val="both"/>
        <w:rPr>
          <w:rFonts w:eastAsia="Times New Roman"/>
          <w:szCs w:val="24"/>
        </w:rPr>
      </w:pPr>
      <w:r>
        <w:rPr>
          <w:rFonts w:eastAsia="Times New Roman" w:cs="Times New Roman"/>
          <w:szCs w:val="24"/>
        </w:rPr>
        <w:t>Αυτά τα εδάφη, με βάση και τις περιβαλλοντολογικές μελέτες εκείνης της εποχής, θα έπρεπε να αποκατασταθούν –κάτι που ελάχιστα έχει γίνει μέχρι σ</w:t>
      </w:r>
      <w:r w:rsidRPr="00797955">
        <w:rPr>
          <w:rFonts w:eastAsia="Times New Roman" w:cs="Times New Roman"/>
          <w:color w:val="000000" w:themeColor="text1"/>
          <w:szCs w:val="24"/>
        </w:rPr>
        <w:t xml:space="preserve">ήμερα- και να επιστραφούν στο </w:t>
      </w:r>
      <w:r w:rsidRPr="00797955">
        <w:rPr>
          <w:rFonts w:eastAsia="Times New Roman" w:cs="Times New Roman"/>
          <w:color w:val="000000" w:themeColor="text1"/>
          <w:szCs w:val="24"/>
        </w:rPr>
        <w:lastRenderedPageBreak/>
        <w:t>δ</w:t>
      </w:r>
      <w:r w:rsidRPr="00797955">
        <w:rPr>
          <w:rFonts w:eastAsia="Times New Roman" w:cs="Times New Roman"/>
          <w:color w:val="000000" w:themeColor="text1"/>
          <w:szCs w:val="24"/>
        </w:rPr>
        <w:t>ημόσιο με βάση τον ν.1280/1982, χωρίς –το υπ</w:t>
      </w:r>
      <w:r w:rsidRPr="00797955">
        <w:rPr>
          <w:rFonts w:eastAsia="Times New Roman" w:cs="Times New Roman"/>
          <w:color w:val="000000" w:themeColor="text1"/>
          <w:szCs w:val="24"/>
        </w:rPr>
        <w:t xml:space="preserve">ογραμμίζω- αντάλλαγμα.   </w:t>
      </w:r>
    </w:p>
    <w:p w14:paraId="0C381170" w14:textId="77777777" w:rsidR="00EC6A51" w:rsidRDefault="0016326B">
      <w:pPr>
        <w:spacing w:line="600" w:lineRule="auto"/>
        <w:jc w:val="both"/>
        <w:rPr>
          <w:rFonts w:eastAsia="Times New Roman" w:cs="Times New Roman"/>
          <w:szCs w:val="24"/>
        </w:rPr>
      </w:pPr>
      <w:r>
        <w:rPr>
          <w:rFonts w:eastAsia="Times New Roman"/>
          <w:szCs w:val="24"/>
        </w:rPr>
        <w:tab/>
      </w:r>
      <w:r w:rsidRPr="00A55631">
        <w:rPr>
          <w:rFonts w:eastAsia="Times New Roman" w:cs="Times New Roman"/>
          <w:szCs w:val="24"/>
        </w:rPr>
        <w:t>Το πρόβλημα, όμως</w:t>
      </w:r>
      <w:r>
        <w:rPr>
          <w:rFonts w:eastAsia="Times New Roman" w:cs="Times New Roman"/>
          <w:szCs w:val="24"/>
        </w:rPr>
        <w:t xml:space="preserve">, το συγκεκριμένο έχει τη δική του ιστορία. Το 2001 με τον ν.2941 καταργείται η </w:t>
      </w:r>
      <w:proofErr w:type="spellStart"/>
      <w:r>
        <w:rPr>
          <w:rFonts w:eastAsia="Times New Roman" w:cs="Times New Roman"/>
          <w:szCs w:val="24"/>
        </w:rPr>
        <w:t>υποχρεωτικότητα</w:t>
      </w:r>
      <w:proofErr w:type="spellEnd"/>
      <w:r>
        <w:rPr>
          <w:rFonts w:eastAsia="Times New Roman" w:cs="Times New Roman"/>
          <w:szCs w:val="24"/>
        </w:rPr>
        <w:t xml:space="preserve"> της επιστροφής αυτών των εδαφών στο </w:t>
      </w:r>
      <w:r>
        <w:rPr>
          <w:rFonts w:eastAsia="Times New Roman" w:cs="Times New Roman"/>
          <w:szCs w:val="24"/>
        </w:rPr>
        <w:t>δ</w:t>
      </w:r>
      <w:r>
        <w:rPr>
          <w:rFonts w:eastAsia="Times New Roman" w:cs="Times New Roman"/>
          <w:szCs w:val="24"/>
        </w:rPr>
        <w:t>ημόσιο και όχι τυχαία αυτή</w:t>
      </w:r>
      <w:r>
        <w:rPr>
          <w:rFonts w:eastAsia="Times New Roman" w:cs="Times New Roman"/>
          <w:szCs w:val="24"/>
        </w:rPr>
        <w:t xml:space="preserve"> την περίοδο. Το 2014 με τον ν.4273, σύμφωνα με τα όσα υποστήριζε η τότε κυβέρνηση, επανεισάγεται η επιστροφή των εδαφών αυτών στο </w:t>
      </w:r>
      <w:r>
        <w:rPr>
          <w:rFonts w:eastAsia="Times New Roman" w:cs="Times New Roman"/>
          <w:szCs w:val="24"/>
        </w:rPr>
        <w:t>δ</w:t>
      </w:r>
      <w:r>
        <w:rPr>
          <w:rFonts w:eastAsia="Times New Roman" w:cs="Times New Roman"/>
          <w:szCs w:val="24"/>
        </w:rPr>
        <w:t>ημόσιο με δαπάνες, όμως, του αιτούντος για την κήρυξη της απαλλοτρίωσης. Μέχρι σήμερα που μιλάμε δεν έχει ξεκινήσει αυτή η δ</w:t>
      </w:r>
      <w:r>
        <w:rPr>
          <w:rFonts w:eastAsia="Times New Roman" w:cs="Times New Roman"/>
          <w:szCs w:val="24"/>
        </w:rPr>
        <w:t xml:space="preserve">ιαδικασία. Κανένα μα κανένα στρέμμα δεν έχει επιστραφεί στο </w:t>
      </w:r>
      <w:r>
        <w:rPr>
          <w:rFonts w:eastAsia="Times New Roman" w:cs="Times New Roman"/>
          <w:szCs w:val="24"/>
        </w:rPr>
        <w:t>δ</w:t>
      </w:r>
      <w:r>
        <w:rPr>
          <w:rFonts w:eastAsia="Times New Roman" w:cs="Times New Roman"/>
          <w:szCs w:val="24"/>
        </w:rPr>
        <w:t xml:space="preserve">ημόσιο. </w:t>
      </w:r>
    </w:p>
    <w:p w14:paraId="0C381171"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Σημειώνω ότι γι’ αυτόν τον λόγο η Περιφέρεια Δυτικής Μακεδονίας βρίσκεται σε δικαστική διαμάχη με τη </w:t>
      </w:r>
      <w:r>
        <w:rPr>
          <w:rFonts w:eastAsia="Times New Roman" w:cs="Times New Roman"/>
          <w:szCs w:val="24"/>
        </w:rPr>
        <w:t>«</w:t>
      </w:r>
      <w:r>
        <w:rPr>
          <w:rFonts w:eastAsia="Times New Roman" w:cs="Times New Roman"/>
          <w:szCs w:val="24"/>
        </w:rPr>
        <w:t>ΔΕΗ Α</w:t>
      </w:r>
      <w:r>
        <w:rPr>
          <w:rFonts w:eastAsia="Times New Roman" w:cs="Times New Roman"/>
          <w:szCs w:val="24"/>
        </w:rPr>
        <w:t>.</w:t>
      </w:r>
      <w:r>
        <w:rPr>
          <w:rFonts w:eastAsia="Times New Roman" w:cs="Times New Roman"/>
          <w:szCs w:val="24"/>
        </w:rPr>
        <w:t>Ε.</w:t>
      </w:r>
      <w:r>
        <w:rPr>
          <w:rFonts w:eastAsia="Times New Roman" w:cs="Times New Roman"/>
          <w:szCs w:val="24"/>
        </w:rPr>
        <w:t>».</w:t>
      </w:r>
    </w:p>
    <w:p w14:paraId="0C381172"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Κύριε Υπουργέ, ρωτάμε</w:t>
      </w:r>
      <w:r>
        <w:rPr>
          <w:rFonts w:eastAsia="Times New Roman" w:cs="Times New Roman"/>
          <w:szCs w:val="24"/>
        </w:rPr>
        <w:t>.</w:t>
      </w:r>
      <w:r>
        <w:rPr>
          <w:rFonts w:eastAsia="Times New Roman" w:cs="Times New Roman"/>
          <w:szCs w:val="24"/>
        </w:rPr>
        <w:t xml:space="preserve"> Τι θα κάνετε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για να αποκατασταθούν αυτά</w:t>
      </w:r>
      <w:r>
        <w:rPr>
          <w:rFonts w:eastAsia="Times New Roman" w:cs="Times New Roman"/>
          <w:szCs w:val="24"/>
        </w:rPr>
        <w:t xml:space="preserve"> τα εδάφη και για να </w:t>
      </w:r>
      <w:proofErr w:type="spellStart"/>
      <w:r>
        <w:rPr>
          <w:rFonts w:eastAsia="Times New Roman" w:cs="Times New Roman"/>
          <w:szCs w:val="24"/>
        </w:rPr>
        <w:t>επαναποδοθούν</w:t>
      </w:r>
      <w:proofErr w:type="spellEnd"/>
      <w:r>
        <w:rPr>
          <w:rFonts w:eastAsia="Times New Roman" w:cs="Times New Roman"/>
          <w:szCs w:val="24"/>
        </w:rPr>
        <w:t xml:space="preserve"> στο ελληνικό </w:t>
      </w:r>
      <w:r>
        <w:rPr>
          <w:rFonts w:eastAsia="Times New Roman" w:cs="Times New Roman"/>
          <w:szCs w:val="24"/>
        </w:rPr>
        <w:t>δ</w:t>
      </w:r>
      <w:r>
        <w:rPr>
          <w:rFonts w:eastAsia="Times New Roman" w:cs="Times New Roman"/>
          <w:szCs w:val="24"/>
        </w:rPr>
        <w:t xml:space="preserve">ημόσιο; Ερωτάσθε επίσης αν, εν τω μεταξύ, μέρος αυτών των εδαφών ή στο σύνολό </w:t>
      </w:r>
      <w:r>
        <w:rPr>
          <w:rFonts w:eastAsia="Times New Roman" w:cs="Times New Roman"/>
          <w:szCs w:val="24"/>
        </w:rPr>
        <w:t>τους,</w:t>
      </w:r>
      <w:r>
        <w:rPr>
          <w:rFonts w:eastAsia="Times New Roman" w:cs="Times New Roman"/>
          <w:szCs w:val="24"/>
        </w:rPr>
        <w:t xml:space="preserve"> έχουν χρησιμοποιηθεί για την απόκτηση εγγυήσεων υπέρ της ΔΕΗ, για παράδειγμα εγγραφή υποθήκης ή εξασφάλιση εγγυήσεων </w:t>
      </w:r>
      <w:r>
        <w:rPr>
          <w:rFonts w:eastAsia="Times New Roman" w:cs="Times New Roman"/>
          <w:szCs w:val="24"/>
        </w:rPr>
        <w:t>κ</w:t>
      </w:r>
      <w:r>
        <w:rPr>
          <w:rFonts w:eastAsia="Times New Roman" w:cs="Times New Roman"/>
          <w:szCs w:val="24"/>
        </w:rPr>
        <w:t>αι τέ</w:t>
      </w:r>
      <w:r>
        <w:rPr>
          <w:rFonts w:eastAsia="Times New Roman" w:cs="Times New Roman"/>
          <w:szCs w:val="24"/>
        </w:rPr>
        <w:t>λος, αν έχετε σκοπό να ανατρέψετε το σύνολο της πολιτικής της απελευθέρωσης του τομέα της ηλεκτρικής ενέργειας.</w:t>
      </w:r>
    </w:p>
    <w:p w14:paraId="0C381173"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Σας ευχαριστώ.</w:t>
      </w:r>
    </w:p>
    <w:p w14:paraId="0C381174"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ΠΡΟΕΔΡΕΥΩΝ (Δημήτριος Κρεμαστινός):</w:t>
      </w:r>
      <w:r>
        <w:rPr>
          <w:rFonts w:eastAsia="Times New Roman" w:cs="Times New Roman"/>
          <w:szCs w:val="24"/>
        </w:rPr>
        <w:t xml:space="preserve"> Και εγώ ευχαριστώ.</w:t>
      </w:r>
    </w:p>
    <w:p w14:paraId="0C381175"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Τον λόγο έχει ο κ. Σκουρλέτης.</w:t>
      </w:r>
    </w:p>
    <w:p w14:paraId="0C381176"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w:t>
      </w:r>
      <w:r>
        <w:rPr>
          <w:rFonts w:eastAsia="Times New Roman" w:cs="Times New Roman"/>
          <w:b/>
          <w:szCs w:val="24"/>
        </w:rPr>
        <w:t>ιβάλλοντος και Ενέργειας):</w:t>
      </w:r>
      <w:r>
        <w:rPr>
          <w:rFonts w:eastAsia="Times New Roman" w:cs="Times New Roman"/>
          <w:szCs w:val="24"/>
        </w:rPr>
        <w:t xml:space="preserve"> Ευχαριστώ, κύριε Πρόεδρε.</w:t>
      </w:r>
    </w:p>
    <w:p w14:paraId="0C381177"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Κατ’ αρχάς θέτετε πολλά ερωτήματα και συγκεκριμένα και ευρύτερης σημασίας στην ερώτησή σας.</w:t>
      </w:r>
    </w:p>
    <w:p w14:paraId="0C381178"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Να ξεκινήσω από το τελευταίο. Πρέπει να ξέρετε ότι η Ελλάδα είναι μέλος της Ευρωπαϊκής Ένωσης, ακολουθεί την εν</w:t>
      </w:r>
      <w:r>
        <w:rPr>
          <w:rFonts w:eastAsia="Times New Roman" w:cs="Times New Roman"/>
          <w:szCs w:val="24"/>
        </w:rPr>
        <w:t xml:space="preserve">εργειακή στρατηγική της Ευρωπαϊκής Ένωσης, η οποία προβλέπει μεγάλες αλλαγές στην αγορά ενέργειας. Αυτό είναι μια </w:t>
      </w:r>
      <w:r>
        <w:rPr>
          <w:rFonts w:eastAsia="Times New Roman" w:cs="Times New Roman"/>
          <w:szCs w:val="24"/>
        </w:rPr>
        <w:lastRenderedPageBreak/>
        <w:t xml:space="preserve">πραγματικότητα που ήδη υλοποιείται και από την οποία δεν μπορεί να ξεφύγει κανείς. </w:t>
      </w:r>
    </w:p>
    <w:p w14:paraId="0C381179"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Η πρόκληση η μεγάλη είναι</w:t>
      </w:r>
      <w:r>
        <w:rPr>
          <w:rFonts w:eastAsia="Times New Roman" w:cs="Times New Roman"/>
          <w:szCs w:val="24"/>
        </w:rPr>
        <w:t>,</w:t>
      </w:r>
      <w:r>
        <w:rPr>
          <w:rFonts w:eastAsia="Times New Roman" w:cs="Times New Roman"/>
          <w:szCs w:val="24"/>
        </w:rPr>
        <w:t xml:space="preserve"> πώς θα μπορέσεις μέσα απ’ αυτή </w:t>
      </w:r>
      <w:r>
        <w:rPr>
          <w:rFonts w:eastAsia="Times New Roman" w:cs="Times New Roman"/>
          <w:szCs w:val="24"/>
        </w:rPr>
        <w:t>τη διαδικασία διαμόρφωσης της νέας ενεργειακής αγοράς</w:t>
      </w:r>
      <w:r>
        <w:rPr>
          <w:rFonts w:eastAsia="Times New Roman" w:cs="Times New Roman"/>
          <w:szCs w:val="24"/>
        </w:rPr>
        <w:t>,</w:t>
      </w:r>
      <w:r>
        <w:rPr>
          <w:rFonts w:eastAsia="Times New Roman" w:cs="Times New Roman"/>
          <w:szCs w:val="24"/>
        </w:rPr>
        <w:t xml:space="preserve"> να διασφαλίσεις την πρόσβαση στο δημόσιο αγαθό της ενέργειας, η απελευθέρωση να γίνει με έναν τέτοιο τρόπο</w:t>
      </w:r>
      <w:r>
        <w:rPr>
          <w:rFonts w:eastAsia="Times New Roman" w:cs="Times New Roman"/>
          <w:szCs w:val="24"/>
        </w:rPr>
        <w:t>,</w:t>
      </w:r>
      <w:r>
        <w:rPr>
          <w:rFonts w:eastAsia="Times New Roman" w:cs="Times New Roman"/>
          <w:szCs w:val="24"/>
        </w:rPr>
        <w:t xml:space="preserve"> που να μην είναι εις βάρος της δημόσιας περιουσίας, της δημόσιας ΔΕΗ, η οποία πρέπει με τη δι</w:t>
      </w:r>
      <w:r>
        <w:rPr>
          <w:rFonts w:eastAsia="Times New Roman" w:cs="Times New Roman"/>
          <w:szCs w:val="24"/>
        </w:rPr>
        <w:t xml:space="preserve">κή της σειρά να αντιληφθεί ότι δεν βρισκόμαστε στη δεκαετία του </w:t>
      </w:r>
      <w:r>
        <w:rPr>
          <w:rFonts w:eastAsia="Times New Roman" w:cs="Times New Roman"/>
          <w:szCs w:val="24"/>
        </w:rPr>
        <w:t>’</w:t>
      </w:r>
      <w:r>
        <w:rPr>
          <w:rFonts w:eastAsia="Times New Roman" w:cs="Times New Roman"/>
          <w:szCs w:val="24"/>
        </w:rPr>
        <w:t xml:space="preserve">70, </w:t>
      </w:r>
      <w:r>
        <w:rPr>
          <w:rFonts w:eastAsia="Times New Roman" w:cs="Times New Roman"/>
          <w:szCs w:val="24"/>
        </w:rPr>
        <w:t>’</w:t>
      </w:r>
      <w:r>
        <w:rPr>
          <w:rFonts w:eastAsia="Times New Roman" w:cs="Times New Roman"/>
          <w:szCs w:val="24"/>
        </w:rPr>
        <w:t xml:space="preserve">80 ή και του </w:t>
      </w:r>
      <w:r>
        <w:rPr>
          <w:rFonts w:eastAsia="Times New Roman" w:cs="Times New Roman"/>
          <w:szCs w:val="24"/>
        </w:rPr>
        <w:t>’</w:t>
      </w:r>
      <w:r>
        <w:rPr>
          <w:rFonts w:eastAsia="Times New Roman" w:cs="Times New Roman"/>
          <w:szCs w:val="24"/>
        </w:rPr>
        <w:t xml:space="preserve">90. </w:t>
      </w:r>
      <w:r>
        <w:rPr>
          <w:rFonts w:eastAsia="Times New Roman" w:cs="Times New Roman"/>
          <w:szCs w:val="24"/>
        </w:rPr>
        <w:t>Α</w:t>
      </w:r>
      <w:r>
        <w:rPr>
          <w:rFonts w:eastAsia="Times New Roman" w:cs="Times New Roman"/>
          <w:szCs w:val="24"/>
        </w:rPr>
        <w:t xml:space="preserve">υτή ακριβώς είναι </w:t>
      </w:r>
      <w:r>
        <w:rPr>
          <w:rFonts w:eastAsia="Times New Roman" w:cs="Times New Roman"/>
          <w:szCs w:val="24"/>
        </w:rPr>
        <w:t xml:space="preserve">η </w:t>
      </w:r>
      <w:r>
        <w:rPr>
          <w:rFonts w:eastAsia="Times New Roman" w:cs="Times New Roman"/>
          <w:szCs w:val="24"/>
        </w:rPr>
        <w:t xml:space="preserve">προσπάθεια της σημερινής Κυβέρνησης, αυτή είναι η προσπάθεια της σημερινής ηγεσίας του Υπουργείου, δηλαδή </w:t>
      </w:r>
      <w:r>
        <w:rPr>
          <w:rFonts w:eastAsia="Times New Roman" w:cs="Times New Roman"/>
          <w:szCs w:val="24"/>
        </w:rPr>
        <w:lastRenderedPageBreak/>
        <w:t xml:space="preserve">να μπορέσει να διατηρήσει μία κυρίαρχη </w:t>
      </w:r>
      <w:r>
        <w:rPr>
          <w:rFonts w:eastAsia="Times New Roman" w:cs="Times New Roman"/>
          <w:szCs w:val="24"/>
        </w:rPr>
        <w:t>θέση της ΔΕΗ μέσα σε μία ραγδαία μεταβαλλόμενη αγορά ενέργειας.</w:t>
      </w:r>
    </w:p>
    <w:p w14:paraId="0C38117A"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Όπως είπατε και εσείς πριν, με συγκεκριμένους νόμους η υποχρέωση να γυρίσουν πίσω στο </w:t>
      </w:r>
      <w:r>
        <w:rPr>
          <w:rFonts w:eastAsia="Times New Roman" w:cs="Times New Roman"/>
          <w:szCs w:val="24"/>
        </w:rPr>
        <w:t>δ</w:t>
      </w:r>
      <w:r>
        <w:rPr>
          <w:rFonts w:eastAsia="Times New Roman" w:cs="Times New Roman"/>
          <w:szCs w:val="24"/>
        </w:rPr>
        <w:t>ημόσιο τα κομμάτια γης που έχουν απαλλοτριωθεί δεν υφίσταται πλέον. Παρ’ όλα αυτά, σας θυμίζω ότι έχουν υ</w:t>
      </w:r>
      <w:r>
        <w:rPr>
          <w:rFonts w:eastAsia="Times New Roman" w:cs="Times New Roman"/>
          <w:szCs w:val="24"/>
        </w:rPr>
        <w:t xml:space="preserve">πάρξει αποζημιώσεις γι’ αυτές τις απαλλοτριώσεις και πολλές απ’ αυτές έχουν επιδικαστεί μέσα από τη δικαστική οδό, δηλαδή δεν είναι μία αυθαίρετη διαδικασία. </w:t>
      </w:r>
    </w:p>
    <w:p w14:paraId="0C38117B"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Υπάρχει, όμως, σίγουρα ένα πρόβλημα συνολικά για τη </w:t>
      </w:r>
      <w:r>
        <w:rPr>
          <w:rFonts w:eastAsia="Times New Roman" w:cs="Times New Roman"/>
          <w:szCs w:val="24"/>
        </w:rPr>
        <w:t>δ</w:t>
      </w:r>
      <w:r>
        <w:rPr>
          <w:rFonts w:eastAsia="Times New Roman" w:cs="Times New Roman"/>
          <w:szCs w:val="24"/>
        </w:rPr>
        <w:t>υτική Μακεδονία και υπάρχει η ανάγκη ενός γε</w:t>
      </w:r>
      <w:r>
        <w:rPr>
          <w:rFonts w:eastAsia="Times New Roman" w:cs="Times New Roman"/>
          <w:szCs w:val="24"/>
        </w:rPr>
        <w:t>νικότερου σχε</w:t>
      </w:r>
      <w:r>
        <w:rPr>
          <w:rFonts w:eastAsia="Times New Roman" w:cs="Times New Roman"/>
          <w:szCs w:val="24"/>
        </w:rPr>
        <w:lastRenderedPageBreak/>
        <w:t>διασμού</w:t>
      </w:r>
      <w:r>
        <w:rPr>
          <w:rFonts w:eastAsia="Times New Roman" w:cs="Times New Roman"/>
          <w:szCs w:val="24"/>
        </w:rPr>
        <w:t>,</w:t>
      </w:r>
      <w:r>
        <w:rPr>
          <w:rFonts w:eastAsia="Times New Roman" w:cs="Times New Roman"/>
          <w:szCs w:val="24"/>
        </w:rPr>
        <w:t xml:space="preserve"> διότι είναι μία περιοχή η οποία έχει υποστεί μια τεράστια παρέμβαση, αποτελεί την ενεργειακή καρδιά της χώρας μας και σε κάθε περίπτωση πρέπει η πολιτεία να προβεί σε έναν σχεδιασμό</w:t>
      </w:r>
      <w:r>
        <w:rPr>
          <w:rFonts w:eastAsia="Times New Roman" w:cs="Times New Roman"/>
          <w:szCs w:val="24"/>
        </w:rPr>
        <w:t>,</w:t>
      </w:r>
      <w:r>
        <w:rPr>
          <w:rFonts w:eastAsia="Times New Roman" w:cs="Times New Roman"/>
          <w:szCs w:val="24"/>
        </w:rPr>
        <w:t xml:space="preserve"> που όχι μόνο να επουλώνει το πολλές φορές αρνητικό </w:t>
      </w:r>
      <w:r>
        <w:rPr>
          <w:rFonts w:eastAsia="Times New Roman" w:cs="Times New Roman"/>
          <w:szCs w:val="24"/>
        </w:rPr>
        <w:t xml:space="preserve">περιβαλλοντικό αποτύπωμα στη συγκεκριμένη περιοχή αλλά να πηγαίνει ακόμα πιο μπροστά και να σκέφτεται και τη </w:t>
      </w:r>
      <w:proofErr w:type="spellStart"/>
      <w:r>
        <w:rPr>
          <w:rFonts w:eastAsia="Times New Roman" w:cs="Times New Roman"/>
          <w:szCs w:val="24"/>
        </w:rPr>
        <w:t>μεταλιγνιτική</w:t>
      </w:r>
      <w:proofErr w:type="spellEnd"/>
      <w:r>
        <w:rPr>
          <w:rFonts w:eastAsia="Times New Roman" w:cs="Times New Roman"/>
          <w:szCs w:val="24"/>
        </w:rPr>
        <w:t xml:space="preserve"> περίοδο, μιας και όπως γνωρίζουμε, τις επόμενες δεκαετίες θα βρεθούμε μπροστά σε αυτήν την πραγματικότητα. Η στρατηγική της αποδέσμευ</w:t>
      </w:r>
      <w:r>
        <w:rPr>
          <w:rFonts w:eastAsia="Times New Roman" w:cs="Times New Roman"/>
          <w:szCs w:val="24"/>
        </w:rPr>
        <w:t xml:space="preserve">σης από τα ορυκτά καύσιμα είναι και δική μας στρατηγική, με μία παράλληλη προώθηση της ενέργειας από ανανεώσιμες μορφές και πηγές. </w:t>
      </w:r>
    </w:p>
    <w:p w14:paraId="0C38117C"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Άρα εκείνο το οποίο θέλω να σας πω</w:t>
      </w:r>
      <w:r>
        <w:rPr>
          <w:rFonts w:eastAsia="Times New Roman" w:cs="Times New Roman"/>
          <w:szCs w:val="24"/>
        </w:rPr>
        <w:t>,</w:t>
      </w:r>
      <w:r>
        <w:rPr>
          <w:rFonts w:eastAsia="Times New Roman" w:cs="Times New Roman"/>
          <w:szCs w:val="24"/>
        </w:rPr>
        <w:t xml:space="preserve"> είναι ότι αυτό το οποίο κάνουμε με τη σημερινή διοίκηση της ΔΕΗ, ως Υπουργείο Ενέργειας,</w:t>
      </w:r>
      <w:r>
        <w:rPr>
          <w:rFonts w:eastAsia="Times New Roman" w:cs="Times New Roman"/>
          <w:szCs w:val="24"/>
        </w:rPr>
        <w:t xml:space="preserve"> είναι να δούμε πώς κατ</w:t>
      </w:r>
      <w:r>
        <w:rPr>
          <w:rFonts w:eastAsia="Times New Roman" w:cs="Times New Roman"/>
          <w:szCs w:val="24"/>
        </w:rPr>
        <w:t xml:space="preserve">’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θα μπορέσουμε να απαντήσουμε στα πολύ συγκεκριμένα ζητήματα που έχει η ευρύτερη περιοχή.</w:t>
      </w:r>
    </w:p>
    <w:p w14:paraId="0C38117D" w14:textId="77777777" w:rsidR="00EC6A51" w:rsidRDefault="0016326B">
      <w:pPr>
        <w:spacing w:line="600" w:lineRule="auto"/>
        <w:jc w:val="both"/>
        <w:rPr>
          <w:rFonts w:eastAsia="Times New Roman" w:cs="Times New Roman"/>
          <w:szCs w:val="24"/>
        </w:rPr>
      </w:pPr>
      <w:r>
        <w:rPr>
          <w:rFonts w:eastAsia="Times New Roman" w:cs="Times New Roman"/>
          <w:szCs w:val="24"/>
        </w:rPr>
        <w:tab/>
        <w:t xml:space="preserve">Την προηγούμενη εβδομάδα υπέγραψα και στείλαμε το </w:t>
      </w:r>
      <w:r>
        <w:rPr>
          <w:rFonts w:eastAsia="Times New Roman" w:cs="Times New Roman"/>
          <w:szCs w:val="24"/>
        </w:rPr>
        <w:t>π</w:t>
      </w:r>
      <w:r>
        <w:rPr>
          <w:rFonts w:eastAsia="Times New Roman" w:cs="Times New Roman"/>
          <w:szCs w:val="24"/>
        </w:rPr>
        <w:t xml:space="preserve">ροεδρικό </w:t>
      </w:r>
      <w:r>
        <w:rPr>
          <w:rFonts w:eastAsia="Times New Roman" w:cs="Times New Roman"/>
          <w:szCs w:val="24"/>
        </w:rPr>
        <w:t>δ</w:t>
      </w:r>
      <w:r>
        <w:rPr>
          <w:rFonts w:eastAsia="Times New Roman" w:cs="Times New Roman"/>
          <w:szCs w:val="24"/>
        </w:rPr>
        <w:t xml:space="preserve">ιάταγμα για την </w:t>
      </w:r>
      <w:proofErr w:type="spellStart"/>
      <w:r>
        <w:rPr>
          <w:rFonts w:eastAsia="Times New Roman" w:cs="Times New Roman"/>
          <w:szCs w:val="24"/>
        </w:rPr>
        <w:t>Ποντοκώμη</w:t>
      </w:r>
      <w:proofErr w:type="spellEnd"/>
      <w:r>
        <w:rPr>
          <w:rFonts w:eastAsia="Times New Roman" w:cs="Times New Roman"/>
          <w:szCs w:val="24"/>
        </w:rPr>
        <w:t xml:space="preserve">. Δεν είναι όμως μόνο η </w:t>
      </w:r>
      <w:proofErr w:type="spellStart"/>
      <w:r>
        <w:rPr>
          <w:rFonts w:eastAsia="Times New Roman" w:cs="Times New Roman"/>
          <w:szCs w:val="24"/>
        </w:rPr>
        <w:t>Ποντοκώμη</w:t>
      </w:r>
      <w:proofErr w:type="spellEnd"/>
      <w:r>
        <w:rPr>
          <w:rFonts w:eastAsia="Times New Roman" w:cs="Times New Roman"/>
          <w:szCs w:val="24"/>
        </w:rPr>
        <w:t xml:space="preserve">. Υπάρχουν πάρα </w:t>
      </w:r>
      <w:r>
        <w:rPr>
          <w:rFonts w:eastAsia="Times New Roman" w:cs="Times New Roman"/>
          <w:szCs w:val="24"/>
        </w:rPr>
        <w:t>πολλές περιοχές οι οποίες αυτή τη στιγμή ουσιαστικά είναι γύρω βομβαρδισμένες. Υπάρχουν περιβαλλοντικά ζητήματα. Όλα αυτά, όμως, δεν μπορούμε να τα βλέπουμε κατά περίπτωση ούτε βέβαια με έναν τρόπο ανεύ</w:t>
      </w:r>
      <w:r>
        <w:rPr>
          <w:rFonts w:eastAsia="Times New Roman" w:cs="Times New Roman"/>
          <w:szCs w:val="24"/>
        </w:rPr>
        <w:lastRenderedPageBreak/>
        <w:t>θυνο όπως τα έβλεπαν οι προηγούμενες κυβερνήσεις, οι ο</w:t>
      </w:r>
      <w:r>
        <w:rPr>
          <w:rFonts w:eastAsia="Times New Roman" w:cs="Times New Roman"/>
          <w:szCs w:val="24"/>
        </w:rPr>
        <w:t xml:space="preserve">ποίες απλά και μόνο απομυζούσαν από τη γη της </w:t>
      </w:r>
      <w:r>
        <w:rPr>
          <w:rFonts w:eastAsia="Times New Roman" w:cs="Times New Roman"/>
          <w:szCs w:val="24"/>
        </w:rPr>
        <w:t>δ</w:t>
      </w:r>
      <w:r>
        <w:rPr>
          <w:rFonts w:eastAsia="Times New Roman" w:cs="Times New Roman"/>
          <w:szCs w:val="24"/>
        </w:rPr>
        <w:t xml:space="preserve">υτικής Μακεδονίας. </w:t>
      </w:r>
    </w:p>
    <w:p w14:paraId="0C38117E"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Αυτός είναι ο σχεδιασμός μας, αυτή είναι η μέριμνά μας. Υπάρχει, λοιπόν, θέμα </w:t>
      </w:r>
      <w:proofErr w:type="spellStart"/>
      <w:r>
        <w:rPr>
          <w:rFonts w:eastAsia="Times New Roman" w:cs="Times New Roman"/>
          <w:szCs w:val="24"/>
        </w:rPr>
        <w:t>επαναπόδοσης</w:t>
      </w:r>
      <w:proofErr w:type="spellEnd"/>
      <w:r>
        <w:rPr>
          <w:rFonts w:eastAsia="Times New Roman" w:cs="Times New Roman"/>
          <w:szCs w:val="24"/>
        </w:rPr>
        <w:t xml:space="preserve"> περιοχών αλλά αυτό πρέπει να γίνει μετά από έναν συγκεκριμένο σχεδιασμό. Υπάρχουν δε περιοχές, οι </w:t>
      </w:r>
      <w:r>
        <w:rPr>
          <w:rFonts w:eastAsia="Times New Roman" w:cs="Times New Roman"/>
          <w:szCs w:val="24"/>
        </w:rPr>
        <w:t>οποίες, παρ’ όλο που παραμένουν στην κυριότητα της ΔΕΗ, πρέπει να αξιοποιούνται με ευνοϊκούς όρους από την τοπική κοινωνία. Αυτό ως έναν βαθμό γίνεται. Υπάρχουν περιοχές οι οποίες νοικιάζονται αυτή τη στιγμή, αφού έχουν αποκατασταθεί, για αγροτική αξιοποίη</w:t>
      </w:r>
      <w:r>
        <w:rPr>
          <w:rFonts w:eastAsia="Times New Roman" w:cs="Times New Roman"/>
          <w:szCs w:val="24"/>
        </w:rPr>
        <w:t>ση.</w:t>
      </w:r>
    </w:p>
    <w:p w14:paraId="0C38117F"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μας απασχολούν, όλα αυτά αποτελούν στοιχεία ενός μεγάλου σχεδίου, όχι μόνο για την περιοχή της Φλώρινας αλλά συνολικά για τη </w:t>
      </w:r>
      <w:r>
        <w:rPr>
          <w:rFonts w:eastAsia="Times New Roman" w:cs="Times New Roman"/>
          <w:szCs w:val="24"/>
        </w:rPr>
        <w:t>δ</w:t>
      </w:r>
      <w:r>
        <w:rPr>
          <w:rFonts w:eastAsia="Times New Roman" w:cs="Times New Roman"/>
          <w:szCs w:val="24"/>
        </w:rPr>
        <w:t>υτική Μακεδονία.</w:t>
      </w:r>
    </w:p>
    <w:p w14:paraId="0C381180"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Ευχαριστώ.</w:t>
      </w:r>
    </w:p>
    <w:p w14:paraId="0C381181"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 κύριε Υπουργέ.</w:t>
      </w:r>
    </w:p>
    <w:p w14:paraId="0C381182"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Βαρδαλή</w:t>
      </w:r>
      <w:proofErr w:type="spellEnd"/>
      <w:r>
        <w:rPr>
          <w:rFonts w:eastAsia="Times New Roman" w:cs="Times New Roman"/>
          <w:szCs w:val="24"/>
        </w:rPr>
        <w:t xml:space="preserve">, έχετε τον </w:t>
      </w:r>
      <w:r>
        <w:rPr>
          <w:rFonts w:eastAsia="Times New Roman" w:cs="Times New Roman"/>
          <w:szCs w:val="24"/>
        </w:rPr>
        <w:t>λόγο.</w:t>
      </w:r>
    </w:p>
    <w:p w14:paraId="0C381183"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ΑΘΑΝΑΣΙΟΣ ΒΑΡΔΑΛΗΣ: </w:t>
      </w:r>
      <w:r>
        <w:rPr>
          <w:rFonts w:eastAsia="Times New Roman" w:cs="Times New Roman"/>
          <w:szCs w:val="24"/>
        </w:rPr>
        <w:t>Ευχαριστώ, κύριε Πρόεδρε.</w:t>
      </w:r>
    </w:p>
    <w:p w14:paraId="0C381184"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Με την απάντηση του κυρίου Υπουργού επιβεβαιώνονται οι φόβοι του Κομμουνιστικού Κόμματος Ελλάδας και του λαού της περιοχής ότι πλέον η Κυβέρνηση δεν έχει σκοπό να κάνει </w:t>
      </w:r>
      <w:r>
        <w:rPr>
          <w:rFonts w:eastAsia="Times New Roman" w:cs="Times New Roman"/>
          <w:szCs w:val="24"/>
        </w:rPr>
        <w:lastRenderedPageBreak/>
        <w:t>τίποτα για να επιστρέψουν αυτά τα ε</w:t>
      </w:r>
      <w:r>
        <w:rPr>
          <w:rFonts w:eastAsia="Times New Roman" w:cs="Times New Roman"/>
          <w:szCs w:val="24"/>
        </w:rPr>
        <w:t xml:space="preserve">δάφη στο ελληνικό </w:t>
      </w:r>
      <w:r>
        <w:rPr>
          <w:rFonts w:eastAsia="Times New Roman" w:cs="Times New Roman"/>
          <w:szCs w:val="24"/>
        </w:rPr>
        <w:t>δ</w:t>
      </w:r>
      <w:r>
        <w:rPr>
          <w:rFonts w:eastAsia="Times New Roman" w:cs="Times New Roman"/>
          <w:szCs w:val="24"/>
        </w:rPr>
        <w:t>ημόσιο και να αξιοποιηθούν σε όφελος του λαού της περιοχής.</w:t>
      </w:r>
    </w:p>
    <w:p w14:paraId="0C381185"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Κύριε Υπουργέ, εν πάση </w:t>
      </w:r>
      <w:proofErr w:type="spellStart"/>
      <w:r>
        <w:rPr>
          <w:rFonts w:eastAsia="Times New Roman" w:cs="Times New Roman"/>
          <w:szCs w:val="24"/>
        </w:rPr>
        <w:t>περιπτώσει</w:t>
      </w:r>
      <w:proofErr w:type="spellEnd"/>
      <w:r>
        <w:rPr>
          <w:rFonts w:eastAsia="Times New Roman" w:cs="Times New Roman"/>
          <w:szCs w:val="24"/>
        </w:rPr>
        <w:t>, πρέπει να δώσετε και μία εξήγηση. Γιατί δεν υπάρχει τρόπος επιστροφής; Τι είναι αυτό που εμποδίζει; Για παράδειγμα, είναι οι νόμοι που έχουν ψ</w:t>
      </w:r>
      <w:r>
        <w:rPr>
          <w:rFonts w:eastAsia="Times New Roman" w:cs="Times New Roman"/>
          <w:szCs w:val="24"/>
        </w:rPr>
        <w:t>ηφιστεί μέχρι τώρα; Και λοιπόν; Δεν μπορείτε να τους αλλάξετε;</w:t>
      </w:r>
    </w:p>
    <w:p w14:paraId="0C381186"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Οι φόβοι μας έχουν βάση, κύριε Υπουργέ, γιατί δεν είναι αυτό το κυρίως πρόβλημα. Αυτό, εάν ήταν πρόβλημα, θα μπορούσε η Κυβέρνηση να το λύσει. Το πρόβλημα βρίσκεται αλ</w:t>
      </w:r>
      <w:r>
        <w:rPr>
          <w:rFonts w:eastAsia="Times New Roman" w:cs="Times New Roman"/>
          <w:szCs w:val="24"/>
        </w:rPr>
        <w:lastRenderedPageBreak/>
        <w:t xml:space="preserve">λού. </w:t>
      </w:r>
      <w:r>
        <w:rPr>
          <w:rFonts w:eastAsia="Times New Roman" w:cs="Times New Roman"/>
          <w:szCs w:val="24"/>
        </w:rPr>
        <w:t>Ε</w:t>
      </w:r>
      <w:r>
        <w:rPr>
          <w:rFonts w:eastAsia="Times New Roman" w:cs="Times New Roman"/>
          <w:szCs w:val="24"/>
        </w:rPr>
        <w:t xml:space="preserve">άν πάρει κανείς υπ’ </w:t>
      </w:r>
      <w:proofErr w:type="spellStart"/>
      <w:r>
        <w:rPr>
          <w:rFonts w:eastAsia="Times New Roman" w:cs="Times New Roman"/>
          <w:szCs w:val="24"/>
        </w:rPr>
        <w:t>όψιν</w:t>
      </w:r>
      <w:proofErr w:type="spellEnd"/>
      <w:r>
        <w:rPr>
          <w:rFonts w:eastAsia="Times New Roman" w:cs="Times New Roman"/>
          <w:szCs w:val="24"/>
        </w:rPr>
        <w:t xml:space="preserve"> του το πότε ξεκίνησε το πρόβλημα και για ποιο</w:t>
      </w:r>
      <w:r>
        <w:rPr>
          <w:rFonts w:eastAsia="Times New Roman" w:cs="Times New Roman"/>
          <w:szCs w:val="24"/>
        </w:rPr>
        <w:t>ν</w:t>
      </w:r>
      <w:r>
        <w:rPr>
          <w:rFonts w:eastAsia="Times New Roman" w:cs="Times New Roman"/>
          <w:szCs w:val="24"/>
        </w:rPr>
        <w:t xml:space="preserve"> λόγο -στην </w:t>
      </w:r>
      <w:proofErr w:type="spellStart"/>
      <w:r>
        <w:rPr>
          <w:rFonts w:eastAsia="Times New Roman" w:cs="Times New Roman"/>
          <w:szCs w:val="24"/>
        </w:rPr>
        <w:t>πρωτολογία</w:t>
      </w:r>
      <w:proofErr w:type="spellEnd"/>
      <w:r>
        <w:rPr>
          <w:rFonts w:eastAsia="Times New Roman" w:cs="Times New Roman"/>
          <w:szCs w:val="24"/>
        </w:rPr>
        <w:t xml:space="preserve"> μου είχα πει ότι το 2001 είχε αλλάξει ο νόμος- θα δει ότι τότε ακριβώς ξεκίνησε και η απελευθέρωση της αγοράς ενέργειας και η μετοχοποίηση της ΔΕΗ. Γι’ αυτό</w:t>
      </w:r>
      <w:r>
        <w:rPr>
          <w:rFonts w:eastAsia="Times New Roman" w:cs="Times New Roman"/>
          <w:szCs w:val="24"/>
        </w:rPr>
        <w:t>ν</w:t>
      </w:r>
      <w:r>
        <w:rPr>
          <w:rFonts w:eastAsia="Times New Roman" w:cs="Times New Roman"/>
          <w:szCs w:val="24"/>
        </w:rPr>
        <w:t xml:space="preserve"> τον λόγο άλλαξε </w:t>
      </w:r>
      <w:r>
        <w:rPr>
          <w:rFonts w:eastAsia="Times New Roman" w:cs="Times New Roman"/>
          <w:szCs w:val="24"/>
        </w:rPr>
        <w:t>κ</w:t>
      </w:r>
      <w:r>
        <w:rPr>
          <w:rFonts w:eastAsia="Times New Roman" w:cs="Times New Roman"/>
          <w:szCs w:val="24"/>
        </w:rPr>
        <w:t xml:space="preserve">αι δεν </w:t>
      </w:r>
      <w:r>
        <w:rPr>
          <w:rFonts w:eastAsia="Times New Roman" w:cs="Times New Roman"/>
          <w:szCs w:val="24"/>
        </w:rPr>
        <w:t>είναι δικαιολογία το ότι επειδή βρισκόμαστε μέσα στην Ευρωπαϊκή Ένωση, άρα πρέπει να ακολουθούμε αυτό</w:t>
      </w:r>
      <w:r>
        <w:rPr>
          <w:rFonts w:eastAsia="Times New Roman" w:cs="Times New Roman"/>
          <w:szCs w:val="24"/>
        </w:rPr>
        <w:t>ν</w:t>
      </w:r>
      <w:r>
        <w:rPr>
          <w:rFonts w:eastAsia="Times New Roman" w:cs="Times New Roman"/>
          <w:szCs w:val="24"/>
        </w:rPr>
        <w:t xml:space="preserve"> τον δρόμο και άρα δεν μπορούμε να κάνουμε τίποτα και πρέπει να διαχειριστούμε μία κατάσταση η οποία μας έχει επιβληθεί ή θέλουμε, εν πάση </w:t>
      </w:r>
      <w:proofErr w:type="spellStart"/>
      <w:r>
        <w:rPr>
          <w:rFonts w:eastAsia="Times New Roman" w:cs="Times New Roman"/>
          <w:szCs w:val="24"/>
        </w:rPr>
        <w:t>περιπτώσει</w:t>
      </w:r>
      <w:proofErr w:type="spellEnd"/>
      <w:r>
        <w:rPr>
          <w:rFonts w:eastAsia="Times New Roman" w:cs="Times New Roman"/>
          <w:szCs w:val="24"/>
        </w:rPr>
        <w:t xml:space="preserve">, να </w:t>
      </w:r>
      <w:r>
        <w:rPr>
          <w:rFonts w:eastAsia="Times New Roman" w:cs="Times New Roman"/>
          <w:szCs w:val="24"/>
        </w:rPr>
        <w:t>συμμετέχουμε σ’ αυτήν και δεν μπορούμε να δώσουμε άλλη λύση.</w:t>
      </w:r>
    </w:p>
    <w:p w14:paraId="0C381187"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Το ζήτημα, κύριε Υπουργέ, είναι το εξής. Η Κυβέρνησή σας δηλώνει σε όλους τους τόνους ότι θα ακολουθήσει αυτή την αντιλαϊκή πολιτική και στον τομέα της ενέργειας, την απελευθέρωση της αγοράς ενέρ</w:t>
      </w:r>
      <w:r>
        <w:rPr>
          <w:rFonts w:eastAsia="Times New Roman" w:cs="Times New Roman"/>
          <w:szCs w:val="24"/>
        </w:rPr>
        <w:t xml:space="preserve">γειας δηλαδή, όπως ακριβώς έκανε και η προηγούμενη κυβέρνηση. </w:t>
      </w:r>
    </w:p>
    <w:p w14:paraId="0C381188"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Μας λέτε το εξής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Πως</w:t>
      </w:r>
      <w:r>
        <w:rPr>
          <w:rFonts w:eastAsia="Times New Roman" w:cs="Times New Roman"/>
          <w:szCs w:val="24"/>
        </w:rPr>
        <w:t xml:space="preserve"> μέσα σ’ αυτό το δύσκολο πλαίσιο εμείς θα κοιτάξουμε να κρατήσουμε τον δημόσιο χαρακτήρα της ΔΕΗ, του ΑΔΜΗΕ, και γενικότερα της ενέργειας, κρατώντας δηλαδή το 51% ή τον έλε</w:t>
      </w:r>
      <w:r>
        <w:rPr>
          <w:rFonts w:eastAsia="Times New Roman" w:cs="Times New Roman"/>
          <w:szCs w:val="24"/>
        </w:rPr>
        <w:t xml:space="preserve">γχο του ΑΔΜΗΕ. </w:t>
      </w:r>
    </w:p>
    <w:p w14:paraId="0C381189"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Όμως, κύριε Υπουργέ, η ζωή έχει αποδείξει –και σ’ αυτό νομίζω ότι δεν θα διαφωνήσετε- ότι στο πλαίσιο της απελευθέρωσης της αγοράς ενέργειας, οι επιχειρηματικοί όμιλοι λειτουργούν με βάση το κέρδος. Δηλαδή, οι όποιες εταιρείες υπάρχουν λειτ</w:t>
      </w:r>
      <w:r>
        <w:rPr>
          <w:rFonts w:eastAsia="Times New Roman" w:cs="Times New Roman"/>
          <w:szCs w:val="24"/>
        </w:rPr>
        <w:t>ουργούν με ιδιωτικοοικονομικά κριτήρια.</w:t>
      </w:r>
    </w:p>
    <w:p w14:paraId="0C38118A"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Φαντάζομαι ότι θα σας είναι γνωστοί οι όμιλοι Μυτιληναίου, </w:t>
      </w:r>
      <w:proofErr w:type="spellStart"/>
      <w:r>
        <w:rPr>
          <w:rFonts w:eastAsia="Times New Roman" w:cs="Times New Roman"/>
          <w:szCs w:val="24"/>
        </w:rPr>
        <w:t>Κοπελούζου</w:t>
      </w:r>
      <w:proofErr w:type="spellEnd"/>
      <w:r>
        <w:rPr>
          <w:rFonts w:eastAsia="Times New Roman" w:cs="Times New Roman"/>
          <w:szCs w:val="24"/>
        </w:rPr>
        <w:t xml:space="preserve">, ΓΕΚ ΤΕΡΝΑ, ΕΛΠΕ, </w:t>
      </w:r>
      <w:r>
        <w:rPr>
          <w:rFonts w:eastAsia="Times New Roman" w:cs="Times New Roman"/>
          <w:szCs w:val="24"/>
          <w:lang w:val="en-US"/>
        </w:rPr>
        <w:t>E</w:t>
      </w:r>
      <w:r>
        <w:rPr>
          <w:rFonts w:eastAsia="Times New Roman" w:cs="Times New Roman"/>
          <w:szCs w:val="24"/>
          <w:lang w:val="en-US"/>
        </w:rPr>
        <w:t>DISON</w:t>
      </w:r>
      <w:r>
        <w:rPr>
          <w:rFonts w:eastAsia="Times New Roman" w:cs="Times New Roman"/>
          <w:szCs w:val="24"/>
        </w:rPr>
        <w:t xml:space="preserve"> κ.ά.</w:t>
      </w:r>
      <w:r>
        <w:rPr>
          <w:rFonts w:eastAsia="Times New Roman" w:cs="Times New Roman"/>
          <w:szCs w:val="24"/>
        </w:rPr>
        <w:t>.</w:t>
      </w:r>
      <w:r>
        <w:rPr>
          <w:rFonts w:eastAsia="Times New Roman" w:cs="Times New Roman"/>
          <w:szCs w:val="24"/>
        </w:rPr>
        <w:t xml:space="preserve"> Αυτοί σήμερα έχουν το 45% της συνολικής εγκατεστημένης ενέργειας στη χώρα μας. Γι’ αυτούς γίνεται η όλη φασαρία με </w:t>
      </w:r>
      <w:r>
        <w:rPr>
          <w:rFonts w:eastAsia="Times New Roman" w:cs="Times New Roman"/>
          <w:szCs w:val="24"/>
        </w:rPr>
        <w:t xml:space="preserve">την απελευθέρωση της αγοράς ενέργειας. Το 49% της ΔΕΗ πέρασε στα χέρια των ιδιωτών. Το ίδιο προβλέπεται να κάνετε και με τον ΑΔΜΗΕ. </w:t>
      </w:r>
    </w:p>
    <w:p w14:paraId="0C38118B"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Αυτοί είναι οι κερδισμένοι απ’ αυτή την πολιτική της απελευθέρωσης της αγοράς ενέργειας. Βρήκαν, δηλαδή, κερδοφόρα διέξοδο,</w:t>
      </w:r>
      <w:r>
        <w:rPr>
          <w:rFonts w:eastAsia="Times New Roman" w:cs="Times New Roman"/>
          <w:szCs w:val="24"/>
        </w:rPr>
        <w:t xml:space="preserve"> συσσωρευμένα κεφάλαια που είχαν. Άλλωστε όλες οι ιδιωτικοποιήσεις έτσι ξεκίνησαν. Στην αρχή ήταν 0% ή μία μετοχή και 1% στο </w:t>
      </w:r>
      <w:r>
        <w:rPr>
          <w:rFonts w:eastAsia="Times New Roman" w:cs="Times New Roman"/>
          <w:szCs w:val="24"/>
        </w:rPr>
        <w:t>δ</w:t>
      </w:r>
      <w:r>
        <w:rPr>
          <w:rFonts w:eastAsia="Times New Roman" w:cs="Times New Roman"/>
          <w:szCs w:val="24"/>
        </w:rPr>
        <w:t>ημόσιο, μετά δίναμε το 25%, μετά το 49% και μετά περνούσαν πλήρως στους ιδιώτες. Τι να θυμηθούμε; Τον ΟΤΕ και άλλες δημόσιες επιχε</w:t>
      </w:r>
      <w:r>
        <w:rPr>
          <w:rFonts w:eastAsia="Times New Roman" w:cs="Times New Roman"/>
          <w:szCs w:val="24"/>
        </w:rPr>
        <w:t xml:space="preserve">ιρήσεις; </w:t>
      </w:r>
    </w:p>
    <w:p w14:paraId="0C38118C"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Να, γιατί, κύριε Υπουργέ, ακολουθώντας αυτή ακριβώς την πολιτική, έχουμε απανωτές αυξήσεις στο ρεύμα, διακοπές ρεύματος και ενεργειακή φτώχεια. Πότε; Το 2016, σε οικογένειες βεβαίως που δεν μπορούν να πληρώσουν.</w:t>
      </w:r>
    </w:p>
    <w:p w14:paraId="0C38118D" w14:textId="77777777" w:rsidR="00EC6A51" w:rsidRDefault="0016326B">
      <w:pPr>
        <w:spacing w:line="600" w:lineRule="auto"/>
        <w:jc w:val="both"/>
        <w:rPr>
          <w:rFonts w:eastAsia="Times New Roman" w:cs="Times New Roman"/>
          <w:szCs w:val="24"/>
        </w:rPr>
      </w:pPr>
      <w:r>
        <w:rPr>
          <w:rFonts w:eastAsia="Times New Roman" w:cs="Times New Roman"/>
          <w:szCs w:val="24"/>
        </w:rPr>
        <w:lastRenderedPageBreak/>
        <w:tab/>
        <w:t>Έχουμε μείωση του προσωπικού κατά</w:t>
      </w:r>
      <w:r>
        <w:rPr>
          <w:rFonts w:eastAsia="Times New Roman" w:cs="Times New Roman"/>
          <w:szCs w:val="24"/>
        </w:rPr>
        <w:t xml:space="preserve"> 40% σήμερα στη ΔΕΗ, ελαστικές εργασιακές σχέσεις. Γι’ αυτό έχουν καθιερωθεί. Γι’ αυτό περάσανε μεγάλα κομμάτια της ΔΕΗ στους υπεργολάβους, βεβαίως με μισθούς πείνας. </w:t>
      </w:r>
    </w:p>
    <w:p w14:paraId="0C38118E"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Κατά τη γνώμη μας διέξοδος υπάρχει σε όφελος του λαού, όμως πρέπει </w:t>
      </w:r>
      <w:r>
        <w:rPr>
          <w:rFonts w:eastAsia="Times New Roman" w:cs="Times New Roman"/>
          <w:szCs w:val="24"/>
        </w:rPr>
        <w:t xml:space="preserve">και </w:t>
      </w:r>
      <w:r>
        <w:rPr>
          <w:rFonts w:eastAsia="Times New Roman" w:cs="Times New Roman"/>
          <w:szCs w:val="24"/>
        </w:rPr>
        <w:t>ο ίδιος ο λαός με</w:t>
      </w:r>
      <w:r>
        <w:rPr>
          <w:rFonts w:eastAsia="Times New Roman" w:cs="Times New Roman"/>
          <w:szCs w:val="24"/>
        </w:rPr>
        <w:t xml:space="preserve"> την πάλη του, αξιοποιώντας όλες τις μορφές πάλης, να τη διεκδικήσει. Να διεκδικήσει τι δηλαδή; Την πλήρη κατάργηση όλων των νόμων που επιβάλλουν την απελευθέρωση της αγοράς ενέργειας και βεβαίως σε σύγκρουση με την πολιτική της Ευρωπαϊκής Ένωσης, τα μονοπ</w:t>
      </w:r>
      <w:r>
        <w:rPr>
          <w:rFonts w:eastAsia="Times New Roman" w:cs="Times New Roman"/>
          <w:szCs w:val="24"/>
        </w:rPr>
        <w:t>ώλια και την αστική τάξη της χώρας μας.</w:t>
      </w:r>
    </w:p>
    <w:p w14:paraId="0C38118F"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0C381190"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ευχαριστούμε.</w:t>
      </w:r>
    </w:p>
    <w:p w14:paraId="0C381191"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Ο κύριος Υπουργός έχει τον λόγο.</w:t>
      </w:r>
    </w:p>
    <w:p w14:paraId="0C381192"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Ευχαριστώ, κύριε Πρόεδρε. </w:t>
      </w:r>
    </w:p>
    <w:p w14:paraId="0C381193"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Νομίζω πως έγινε μ</w:t>
      </w:r>
      <w:r>
        <w:rPr>
          <w:rFonts w:eastAsia="Times New Roman" w:cs="Times New Roman"/>
          <w:szCs w:val="24"/>
        </w:rPr>
        <w:t xml:space="preserve">ια σαφής αναφορά στην </w:t>
      </w:r>
      <w:proofErr w:type="spellStart"/>
      <w:r>
        <w:rPr>
          <w:rFonts w:eastAsia="Times New Roman" w:cs="Times New Roman"/>
          <w:szCs w:val="24"/>
        </w:rPr>
        <w:t>πρωτομιλία</w:t>
      </w:r>
      <w:proofErr w:type="spellEnd"/>
      <w:r>
        <w:rPr>
          <w:rFonts w:eastAsia="Times New Roman" w:cs="Times New Roman"/>
          <w:szCs w:val="24"/>
        </w:rPr>
        <w:t xml:space="preserve"> μου ότι δεν αρνούμαστε τη δυνατότητα να υπάρξει νομοθετική ρύθμιση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w:t>
      </w:r>
      <w:r>
        <w:rPr>
          <w:rFonts w:eastAsia="Times New Roman" w:cs="Times New Roman"/>
          <w:szCs w:val="24"/>
        </w:rPr>
        <w:t xml:space="preserve"> να δούμε πώς θα ξαναγυρίσουν στο </w:t>
      </w:r>
      <w:r>
        <w:rPr>
          <w:rFonts w:eastAsia="Times New Roman" w:cs="Times New Roman"/>
          <w:szCs w:val="24"/>
        </w:rPr>
        <w:t>δ</w:t>
      </w:r>
      <w:r>
        <w:rPr>
          <w:rFonts w:eastAsia="Times New Roman" w:cs="Times New Roman"/>
          <w:szCs w:val="24"/>
        </w:rPr>
        <w:t>ημόσιο συγκεκριμένα κομμάτια γης. Όμως επαναλαμβάνω ότι αυτό δεν μπορεί να γίνει αποσπασματικά. Διότι</w:t>
      </w:r>
      <w:r>
        <w:rPr>
          <w:rFonts w:eastAsia="Times New Roman" w:cs="Times New Roman"/>
          <w:szCs w:val="24"/>
        </w:rPr>
        <w:t>,</w:t>
      </w:r>
      <w:r>
        <w:rPr>
          <w:rFonts w:eastAsia="Times New Roman" w:cs="Times New Roman"/>
          <w:szCs w:val="24"/>
        </w:rPr>
        <w:t xml:space="preserve"> προφανώς</w:t>
      </w:r>
      <w:r>
        <w:rPr>
          <w:rFonts w:eastAsia="Times New Roman" w:cs="Times New Roman"/>
          <w:szCs w:val="24"/>
        </w:rPr>
        <w:t>,</w:t>
      </w:r>
      <w:r>
        <w:rPr>
          <w:rFonts w:eastAsia="Times New Roman" w:cs="Times New Roman"/>
          <w:szCs w:val="24"/>
        </w:rPr>
        <w:t xml:space="preserve"> η ΔΕΗ είναι </w:t>
      </w:r>
      <w:r>
        <w:rPr>
          <w:rFonts w:eastAsia="Times New Roman" w:cs="Times New Roman"/>
          <w:szCs w:val="24"/>
        </w:rPr>
        <w:lastRenderedPageBreak/>
        <w:t xml:space="preserve">μια εταιρεία η οποία επεκτείνεται, αναγκάζεται λόγω της δραστηριότητάς της να απαλλοτριώνει κομμάτια γης αλλά αυτό δεν μπορεί να γίνεται στο διηνεκές. Κάποια από αυτά πρέπει με τον έναν ή με τον άλλο τρόπο να γυρίζουν πίσω στο </w:t>
      </w:r>
      <w:r>
        <w:rPr>
          <w:rFonts w:eastAsia="Times New Roman" w:cs="Times New Roman"/>
          <w:szCs w:val="24"/>
        </w:rPr>
        <w:t>δ</w:t>
      </w:r>
      <w:r>
        <w:rPr>
          <w:rFonts w:eastAsia="Times New Roman" w:cs="Times New Roman"/>
          <w:szCs w:val="24"/>
        </w:rPr>
        <w:t>ημόσιο και αυτό</w:t>
      </w:r>
      <w:r>
        <w:rPr>
          <w:rFonts w:eastAsia="Times New Roman" w:cs="Times New Roman"/>
          <w:szCs w:val="24"/>
        </w:rPr>
        <w:t xml:space="preserve"> προτιθέμεθα να το κάνουμε. </w:t>
      </w:r>
    </w:p>
    <w:p w14:paraId="0C381194"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Από εκεί και πέρα, όμως, βάλατε και άλλα ζητήματα</w:t>
      </w:r>
      <w:r>
        <w:rPr>
          <w:rFonts w:eastAsia="Times New Roman" w:cs="Times New Roman"/>
          <w:szCs w:val="24"/>
        </w:rPr>
        <w:t>,</w:t>
      </w:r>
      <w:r>
        <w:rPr>
          <w:rFonts w:eastAsia="Times New Roman" w:cs="Times New Roman"/>
          <w:szCs w:val="24"/>
        </w:rPr>
        <w:t xml:space="preserve"> που σχετίζονται με την πολιτική μας στον χώρο του ηλεκτρισμού. Είναι</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αφέλεια να θεωρεί κανείς ότι στον σημερινό κόσμο μπορούν να υψωθούν σύνορα στον χώρο της ενέργ</w:t>
      </w:r>
      <w:r>
        <w:rPr>
          <w:rFonts w:eastAsia="Times New Roman" w:cs="Times New Roman"/>
          <w:szCs w:val="24"/>
        </w:rPr>
        <w:t>ειας. Σε μια εποχή που οι αγωγοί, οι διασυνδέσεις, μεταμορφώνουν πλήρως το τοπίο και συμβάλλουν στην ασφάλεια του συστή</w:t>
      </w:r>
      <w:r>
        <w:rPr>
          <w:rFonts w:eastAsia="Times New Roman" w:cs="Times New Roman"/>
          <w:szCs w:val="24"/>
        </w:rPr>
        <w:lastRenderedPageBreak/>
        <w:t>ματος ενέργειας, πραγματικά</w:t>
      </w:r>
      <w:r>
        <w:rPr>
          <w:rFonts w:eastAsia="Times New Roman" w:cs="Times New Roman"/>
          <w:szCs w:val="24"/>
        </w:rPr>
        <w:t>,</w:t>
      </w:r>
      <w:r>
        <w:rPr>
          <w:rFonts w:eastAsia="Times New Roman" w:cs="Times New Roman"/>
          <w:szCs w:val="24"/>
        </w:rPr>
        <w:t xml:space="preserve"> το να διαβάζεις την πραγματικότητα όπως ήταν πριν από είκοσι ή τριάντα χρόνια</w:t>
      </w:r>
      <w:r>
        <w:rPr>
          <w:rFonts w:eastAsia="Times New Roman" w:cs="Times New Roman"/>
          <w:szCs w:val="24"/>
        </w:rPr>
        <w:t>,</w:t>
      </w:r>
      <w:r>
        <w:rPr>
          <w:rFonts w:eastAsia="Times New Roman" w:cs="Times New Roman"/>
          <w:szCs w:val="24"/>
        </w:rPr>
        <w:t xml:space="preserve"> δείχνει ότι δεν μπορείς να τη</w:t>
      </w:r>
      <w:r>
        <w:rPr>
          <w:rFonts w:eastAsia="Times New Roman" w:cs="Times New Roman"/>
          <w:szCs w:val="24"/>
        </w:rPr>
        <w:t>ν καταλάβεις και έτσι δεν μπορείς και να την αλλάξεις.</w:t>
      </w:r>
    </w:p>
    <w:p w14:paraId="0C381195"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Εμείς, λοιπόν, στο πλαίσιο αυτής της πολύ σκληρής διαπραγμάτευσης που ξεκινήσαμε μετά τον Σεπτέμβριο, καταγάγαμε δύο πολιτικές νίκες</w:t>
      </w:r>
      <w:r>
        <w:rPr>
          <w:rFonts w:eastAsia="Times New Roman" w:cs="Times New Roman"/>
          <w:szCs w:val="24"/>
        </w:rPr>
        <w:t>.</w:t>
      </w:r>
      <w:r>
        <w:rPr>
          <w:rFonts w:eastAsia="Times New Roman" w:cs="Times New Roman"/>
          <w:szCs w:val="24"/>
        </w:rPr>
        <w:t xml:space="preserve"> </w:t>
      </w:r>
      <w:r>
        <w:rPr>
          <w:rFonts w:eastAsia="Times New Roman" w:cs="Times New Roman"/>
          <w:szCs w:val="24"/>
        </w:rPr>
        <w:t>Π</w:t>
      </w:r>
      <w:r>
        <w:rPr>
          <w:rFonts w:eastAsia="Times New Roman" w:cs="Times New Roman"/>
          <w:szCs w:val="24"/>
        </w:rPr>
        <w:t>ρώτα απ’ όλα καταφέραμε να ακυρώσουμε τον νόμο για την ιδιωτικοποί</w:t>
      </w:r>
      <w:r>
        <w:rPr>
          <w:rFonts w:eastAsia="Times New Roman" w:cs="Times New Roman"/>
          <w:szCs w:val="24"/>
        </w:rPr>
        <w:t>ηση του 66% του ΑΔΜΗΕ</w:t>
      </w:r>
      <w:r>
        <w:rPr>
          <w:rFonts w:eastAsia="Times New Roman" w:cs="Times New Roman"/>
          <w:szCs w:val="24"/>
        </w:rPr>
        <w:t>,</w:t>
      </w:r>
      <w:r>
        <w:rPr>
          <w:rFonts w:eastAsia="Times New Roman" w:cs="Times New Roman"/>
          <w:szCs w:val="24"/>
        </w:rPr>
        <w:t xml:space="preserve"> μας το πιστώνει ο κόσμος και ο ΑΔΜΗΕ, τα δίκτυα ηλεκτρικής ενέργειας παραμένουν υπό δημόσιο έλεγχο και ιδιοκτησιακό και διαχειριστικό. Αυτή είναι η αλήθεια και σε όσους αρέσει.</w:t>
      </w:r>
    </w:p>
    <w:p w14:paraId="0C381196"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Ταυτόχρονα, όμως, μέσα από τη συμφωνία των δημοπρασιών ρ</w:t>
      </w:r>
      <w:r>
        <w:rPr>
          <w:rFonts w:eastAsia="Times New Roman" w:cs="Times New Roman"/>
          <w:szCs w:val="24"/>
        </w:rPr>
        <w:t>εύματος ακυρώνουμε στην πράξη και έναν άλλο νόμο, το σχέδιο για τη «μικρή ΔΕΗ», αυτόν που ήθελε να επιτεθούμε ληστρικά στη Δημόσια Επιχείρηση Ηλεκτρισμού και να την παραδώσουμε όπως-όπως σε κάποιους δήθεν ιδιώτες ανταγωνιστές.</w:t>
      </w:r>
    </w:p>
    <w:p w14:paraId="0C381197"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 Μας το πιστώνει, λοιπόν, αυτ</w:t>
      </w:r>
      <w:r>
        <w:rPr>
          <w:rFonts w:eastAsia="Times New Roman" w:cs="Times New Roman"/>
          <w:szCs w:val="24"/>
        </w:rPr>
        <w:t xml:space="preserve">ό ο κόσμος και βλέπει τι σημαίνει η σύγκρουση στο σήμερα με σύγχρονους όρους. Αυτή είναι σήμερα η πραγματική σύγκρουση συμφερόντων και σε αυτήν την πλευρά είμαστε με τον κόσμο της εργασίας και με τις ανάγκες των πολλών. </w:t>
      </w:r>
    </w:p>
    <w:p w14:paraId="0C381198"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0C381199"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ΠΡΟΕΔΡΕΥΩΝ (Δημήτριος Κρ</w:t>
      </w:r>
      <w:r>
        <w:rPr>
          <w:rFonts w:eastAsia="Times New Roman" w:cs="Times New Roman"/>
          <w:b/>
          <w:szCs w:val="24"/>
        </w:rPr>
        <w:t>εμαστινός):</w:t>
      </w:r>
      <w:r>
        <w:rPr>
          <w:rFonts w:eastAsia="Times New Roman" w:cs="Times New Roman"/>
          <w:szCs w:val="24"/>
        </w:rPr>
        <w:t xml:space="preserve"> Και εμείς ευχαριστούμε.</w:t>
      </w:r>
    </w:p>
    <w:p w14:paraId="0C38119A"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Θα συζητηθεί </w:t>
      </w:r>
      <w:r>
        <w:rPr>
          <w:rFonts w:eastAsia="Times New Roman" w:cs="Times New Roman"/>
          <w:szCs w:val="24"/>
        </w:rPr>
        <w:t>η έβδομη με αριθμό 755/5-4-2016 επίκαιρη ερώτηση δεύτερου κύκλου του Βουλευτή Ηρακλείου του Κομμουνιστικού Κόμματος Ελλάδ</w:t>
      </w:r>
      <w:r>
        <w:rPr>
          <w:rFonts w:eastAsia="Times New Roman" w:cs="Times New Roman"/>
          <w:szCs w:val="24"/>
        </w:rPr>
        <w:t>α</w:t>
      </w:r>
      <w:r>
        <w:rPr>
          <w:rFonts w:eastAsia="Times New Roman" w:cs="Times New Roman"/>
          <w:szCs w:val="24"/>
        </w:rPr>
        <w:t xml:space="preserve">ς κ. Εμμανουήλ Συντυχάκη προς τον Υπουργό Περιβάλλοντος και Ενέργειας, σχετικά με τις μονάδες παραγωγής ενέργειας από βιομάζα στον Δήμο Γόρτυνας Ηρακλείου Κρήτης. </w:t>
      </w:r>
    </w:p>
    <w:p w14:paraId="0C38119B"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Ο κ. Συντυχάκης έχει τον λόγο.</w:t>
      </w:r>
    </w:p>
    <w:p w14:paraId="0C38119C"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ΕΜΜΑΝΟΥΗΛ ΣΥΝΤΥΧΑΚΗΣ:</w:t>
      </w:r>
      <w:r>
        <w:rPr>
          <w:rFonts w:eastAsia="Times New Roman" w:cs="Times New Roman"/>
          <w:szCs w:val="24"/>
        </w:rPr>
        <w:t xml:space="preserve"> Ευχαριστώ, κύριε Πρόεδρε.</w:t>
      </w:r>
    </w:p>
    <w:p w14:paraId="0C38119D"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Κύριε Υπουργέ</w:t>
      </w:r>
      <w:r>
        <w:rPr>
          <w:rFonts w:eastAsia="Times New Roman" w:cs="Times New Roman"/>
          <w:szCs w:val="24"/>
        </w:rPr>
        <w:t>, στ</w:t>
      </w:r>
      <w:r>
        <w:rPr>
          <w:rFonts w:eastAsia="Times New Roman" w:cs="Times New Roman"/>
          <w:szCs w:val="24"/>
        </w:rPr>
        <w:t>ο</w:t>
      </w:r>
      <w:r>
        <w:rPr>
          <w:rFonts w:eastAsia="Times New Roman" w:cs="Times New Roman"/>
          <w:szCs w:val="24"/>
        </w:rPr>
        <w:t xml:space="preserve"> πλαίσι</w:t>
      </w:r>
      <w:r>
        <w:rPr>
          <w:rFonts w:eastAsia="Times New Roman" w:cs="Times New Roman"/>
          <w:szCs w:val="24"/>
        </w:rPr>
        <w:t>ο</w:t>
      </w:r>
      <w:r>
        <w:rPr>
          <w:rFonts w:eastAsia="Times New Roman" w:cs="Times New Roman"/>
          <w:szCs w:val="24"/>
        </w:rPr>
        <w:t xml:space="preserve"> της απελευθέρωσης της ενέργειας, βάσει και της ενεργειακής στρατηγικής της Ευρωπαϊκής Ένωσης, όπως είπατε, την οποία βέβαια την ασπάζεστε, κατά την άποψή μας δεν υπάρχει καλή και κακή απελευθέρωση, όπως δεν υπάρχει καλός και κακός ανταγωνισμό</w:t>
      </w:r>
      <w:r>
        <w:rPr>
          <w:rFonts w:eastAsia="Times New Roman" w:cs="Times New Roman"/>
          <w:szCs w:val="24"/>
        </w:rPr>
        <w:t xml:space="preserve">ς, όπως δεν υπάρχει καλό και κακό κέρδος, στον καπιταλισμό το κέρδος είναι καπιταλιστικό και αν έχετε μια διαφορετική άποψη, τότε αυτό πραγματικά είναι αφέλεια. Είναι αφέλεια όμως; Όχι. Γιατί παρατηρούμε –για να έρθω στο συγκεκριμένο θέμα- ότι </w:t>
      </w:r>
      <w:r>
        <w:rPr>
          <w:rFonts w:eastAsia="Times New Roman" w:cs="Times New Roman"/>
          <w:szCs w:val="24"/>
        </w:rPr>
        <w:lastRenderedPageBreak/>
        <w:t>έχει αυξηθεί</w:t>
      </w:r>
      <w:r>
        <w:rPr>
          <w:rFonts w:eastAsia="Times New Roman" w:cs="Times New Roman"/>
          <w:szCs w:val="24"/>
        </w:rPr>
        <w:t xml:space="preserve"> το ενδιαφέρον από επιχειρηματικούς ομίλους ρεύματος με καύσιμο βιομάζας ή βιοαέριο, που αποτελεί πραγματικά πεδίο υψηλής κερδοφορίας μεγάλων επιχειρηματικών ομίλων, ενώ αντίθετα αυτή η απελευθέρωση οδηγεί σε ενεργειακή φτώχεια τους λαούς.</w:t>
      </w:r>
    </w:p>
    <w:p w14:paraId="0C38119E"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Ο Γενικός Γραμμα</w:t>
      </w:r>
      <w:r>
        <w:rPr>
          <w:rFonts w:eastAsia="Times New Roman" w:cs="Times New Roman"/>
          <w:szCs w:val="24"/>
        </w:rPr>
        <w:t xml:space="preserve">τέας Αποκεντρωμένης Διοίκησης Κρήτης στις 30-12-2014 έδωσε την έγκριση στην αίτηση που είχαν υποβάλει στη ΔΕΔΔΗΕ δύο εταιρείες για την κατασκευή και λειτουργία δύο μονάδων αξιοποίησης βιομάζας –που πρόκειται για τον ίδιο επενδυτή βέβαια </w:t>
      </w:r>
      <w:proofErr w:type="spellStart"/>
      <w:r>
        <w:rPr>
          <w:rFonts w:eastAsia="Times New Roman" w:cs="Times New Roman"/>
          <w:szCs w:val="24"/>
        </w:rPr>
        <w:t>σημειωτέον</w:t>
      </w:r>
      <w:proofErr w:type="spellEnd"/>
      <w:r>
        <w:rPr>
          <w:rFonts w:eastAsia="Times New Roman" w:cs="Times New Roman"/>
          <w:szCs w:val="24"/>
        </w:rPr>
        <w:t xml:space="preserve">- όπου η </w:t>
      </w:r>
      <w:r>
        <w:rPr>
          <w:rFonts w:eastAsia="Times New Roman" w:cs="Times New Roman"/>
          <w:szCs w:val="24"/>
        </w:rPr>
        <w:t>απόστασή τους είναι μικρότερη των πεντακοσίων μέτρων.</w:t>
      </w:r>
    </w:p>
    <w:p w14:paraId="0C38119F"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Σημειώνουμε ότι η Επιτροπή Χωροταξίας της αιρετής </w:t>
      </w:r>
      <w:r>
        <w:rPr>
          <w:rFonts w:eastAsia="Times New Roman" w:cs="Times New Roman"/>
          <w:szCs w:val="24"/>
        </w:rPr>
        <w:t xml:space="preserve">περιφέρειας </w:t>
      </w:r>
      <w:r>
        <w:rPr>
          <w:rFonts w:eastAsia="Times New Roman" w:cs="Times New Roman"/>
          <w:szCs w:val="24"/>
        </w:rPr>
        <w:t xml:space="preserve">έχει γνωμοδοτήσει αρνητικά για τη συγκεκριμένη αλλά και για άλλες μονάδες βιομάζας στην ίδια περιοχή. </w:t>
      </w:r>
    </w:p>
    <w:p w14:paraId="0C3811A0" w14:textId="77777777" w:rsidR="00EC6A51" w:rsidRDefault="0016326B">
      <w:pPr>
        <w:spacing w:line="600" w:lineRule="auto"/>
        <w:jc w:val="both"/>
        <w:rPr>
          <w:rFonts w:eastAsia="Times New Roman" w:cs="Times New Roman"/>
          <w:szCs w:val="24"/>
        </w:rPr>
      </w:pPr>
      <w:r>
        <w:rPr>
          <w:rFonts w:eastAsia="Times New Roman" w:cs="Times New Roman"/>
          <w:szCs w:val="24"/>
        </w:rPr>
        <w:tab/>
      </w:r>
      <w:r>
        <w:rPr>
          <w:rFonts w:eastAsia="Times New Roman" w:cs="Times New Roman"/>
          <w:szCs w:val="24"/>
        </w:rPr>
        <w:t xml:space="preserve">Δικαιολογημένα, λοιπόν, οι κάτοικοι </w:t>
      </w:r>
      <w:proofErr w:type="spellStart"/>
      <w:r>
        <w:rPr>
          <w:rFonts w:eastAsia="Times New Roman" w:cs="Times New Roman"/>
          <w:szCs w:val="24"/>
        </w:rPr>
        <w:t>Γκαγκαλών</w:t>
      </w:r>
      <w:proofErr w:type="spellEnd"/>
      <w:r>
        <w:rPr>
          <w:rFonts w:eastAsia="Times New Roman" w:cs="Times New Roman"/>
          <w:szCs w:val="24"/>
        </w:rPr>
        <w:t xml:space="preserve"> και </w:t>
      </w:r>
      <w:proofErr w:type="spellStart"/>
      <w:r>
        <w:rPr>
          <w:rFonts w:eastAsia="Times New Roman" w:cs="Times New Roman"/>
          <w:szCs w:val="24"/>
        </w:rPr>
        <w:t>Βαλή</w:t>
      </w:r>
      <w:proofErr w:type="spellEnd"/>
      <w:r>
        <w:rPr>
          <w:rFonts w:eastAsia="Times New Roman" w:cs="Times New Roman"/>
          <w:szCs w:val="24"/>
        </w:rPr>
        <w:t xml:space="preserve"> στον Δήμο Γόρτυνας διαμαρτύρονται και μάλιστα την ίδια στιγμή έρχεται ο επενδυτής προκλητικά με εξώδικο προς τον </w:t>
      </w:r>
      <w:r>
        <w:rPr>
          <w:rFonts w:eastAsia="Times New Roman" w:cs="Times New Roman"/>
          <w:szCs w:val="24"/>
        </w:rPr>
        <w:t>δήμο</w:t>
      </w:r>
      <w:r>
        <w:rPr>
          <w:rFonts w:eastAsia="Times New Roman" w:cs="Times New Roman"/>
          <w:szCs w:val="24"/>
        </w:rPr>
        <w:t>, το οποίο θα καταθέσω και στα Πρακτικά βέβαια και εξυβρίζει, απειλεί, συκοφαντεί όπ</w:t>
      </w:r>
      <w:r>
        <w:rPr>
          <w:rFonts w:eastAsia="Times New Roman" w:cs="Times New Roman"/>
          <w:szCs w:val="24"/>
        </w:rPr>
        <w:t>οιον δεν συμφωνεί με την επένδυση και αποκαλεί τους κατοίκους «αδαείς» και «φανατικούς», επειδή αντιδρούν.</w:t>
      </w:r>
    </w:p>
    <w:p w14:paraId="0C3811A1"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Πρέπει να δοθεί πολιτική λύση. Οι κάτοικοι είναι διατεθειμένοι πραγματικά να προχωρήσουν μέχρι τέλος, προκειμένου να δικαιωθούν και νομίζω ότι θα έχο</w:t>
      </w:r>
      <w:r>
        <w:rPr>
          <w:rFonts w:eastAsia="Times New Roman" w:cs="Times New Roman"/>
          <w:szCs w:val="24"/>
        </w:rPr>
        <w:t xml:space="preserve">υν απόλυτο δίκιο. Γιατί; Γιατί αντιλαμβάνονται -και από άλλες περιοχές έχουν την εμπειρία- ότι θα υπάρξουν σοβαρές αρνητικές επιπτώσεις στην αγροτική παραγωγή, στο περιβάλλον, στην υγεία τους και στον τουρισμό. </w:t>
      </w:r>
    </w:p>
    <w:p w14:paraId="0C3811A2"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w:t>
      </w:r>
      <w:r>
        <w:rPr>
          <w:rFonts w:eastAsia="Times New Roman" w:cs="Times New Roman"/>
          <w:szCs w:val="24"/>
        </w:rPr>
        <w:t>κουδούνι λήξεως του χρόνου ομιλίας του κυρίου Βουλευτή)</w:t>
      </w:r>
    </w:p>
    <w:p w14:paraId="0C3811A3"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Κύριε Πρόεδρε, επιτρέψτε μου να έχω λίγο χρόνο και θα ολοκληρώσω.</w:t>
      </w:r>
    </w:p>
    <w:p w14:paraId="0C3811A4"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Γιατί; Γιατί, πρώτον, η περιοχή χαρακτηρίζεται ως γεωργική γη υψηλής παραγωγικότητας, στην οποία απαγορεύεται η άσκηση οποιασδήποτε άλ</w:t>
      </w:r>
      <w:r>
        <w:rPr>
          <w:rFonts w:eastAsia="Times New Roman" w:cs="Times New Roman"/>
          <w:szCs w:val="24"/>
        </w:rPr>
        <w:t>λης δραστηριότητας εκτός αυτής, που ορίζουν τα άρθρα 9 και 7 του ν.</w:t>
      </w:r>
      <w:r>
        <w:rPr>
          <w:rFonts w:eastAsia="Times New Roman" w:cs="Times New Roman"/>
          <w:szCs w:val="24"/>
        </w:rPr>
        <w:t>3851</w:t>
      </w:r>
      <w:r>
        <w:rPr>
          <w:rFonts w:eastAsia="Times New Roman" w:cs="Times New Roman"/>
          <w:szCs w:val="24"/>
        </w:rPr>
        <w:t>/2010, αν και σε αυτόν τον νόμο υπάρχουν πολλά κοινά και ασάφειες, που αυτά είναι που αξιοποιούν οι επιχειρηματικοί όμιλοι. Υπάρχουν μεγάλες εκτάσεις βιολογικών καλλιεργειών, κάτι που π</w:t>
      </w:r>
      <w:r>
        <w:rPr>
          <w:rFonts w:eastAsia="Times New Roman" w:cs="Times New Roman"/>
          <w:szCs w:val="24"/>
        </w:rPr>
        <w:t>ιστοποιείται από τον ίδιο τον Οργανισμό Ελέγχου και Πιστοποίησης Βιολογικών Καλλιεργειών με έγγραφό του στις 15</w:t>
      </w:r>
      <w:r>
        <w:rPr>
          <w:rFonts w:eastAsia="Times New Roman" w:cs="Times New Roman"/>
          <w:szCs w:val="24"/>
        </w:rPr>
        <w:t>-</w:t>
      </w:r>
      <w:r>
        <w:rPr>
          <w:rFonts w:eastAsia="Times New Roman" w:cs="Times New Roman"/>
          <w:szCs w:val="24"/>
        </w:rPr>
        <w:t>2</w:t>
      </w:r>
      <w:r>
        <w:rPr>
          <w:rFonts w:eastAsia="Times New Roman" w:cs="Times New Roman"/>
          <w:szCs w:val="24"/>
        </w:rPr>
        <w:t>-</w:t>
      </w:r>
      <w:r>
        <w:rPr>
          <w:rFonts w:eastAsia="Times New Roman" w:cs="Times New Roman"/>
          <w:szCs w:val="24"/>
        </w:rPr>
        <w:t xml:space="preserve">2016, το οποίο, επίσης, θα καταθέσω στα Πρακτικά. </w:t>
      </w:r>
    </w:p>
    <w:p w14:paraId="0C3811A5"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Είναι φανερό ότι με αυτόν τον τρόπο ανοίγει επικίνδυνα ο δρόμος για  μαζικές αλλαγές στις χ</w:t>
      </w:r>
      <w:r>
        <w:rPr>
          <w:rFonts w:eastAsia="Times New Roman" w:cs="Times New Roman"/>
          <w:szCs w:val="24"/>
        </w:rPr>
        <w:t>ρήσεις γης από παραγωγικές καλλιέργειες με αγροτικά προϊόντα που έχει ανάγκη ο λαός.</w:t>
      </w:r>
    </w:p>
    <w:p w14:paraId="0C3811A6"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Επίσης, υπάρχουν οι αέριοι ρύποι και έντονες οσμές, που θα επηρεάσουν αρνητικά, σε έκταση περιμετρικά των χιλίων μέτρων, τις κατοικίες και τις καλλιέργειες, με αποτέλεσμα </w:t>
      </w:r>
      <w:r>
        <w:rPr>
          <w:rFonts w:eastAsia="Times New Roman" w:cs="Times New Roman"/>
          <w:szCs w:val="24"/>
        </w:rPr>
        <w:t>να έχουμε υποβάθμιση της ζωής των κατοίκων και των αγροτικών προϊόντων.</w:t>
      </w:r>
    </w:p>
    <w:p w14:paraId="0C3811A7"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Επίσης, το υπό μελέτη έργο έχει σχεδιαστεί για επεξεργασία πάνω από </w:t>
      </w:r>
      <w:r>
        <w:rPr>
          <w:rFonts w:eastAsia="Times New Roman" w:cs="Times New Roman"/>
          <w:szCs w:val="24"/>
        </w:rPr>
        <w:t xml:space="preserve">τριάντα χιλιάδες </w:t>
      </w:r>
      <w:r>
        <w:rPr>
          <w:rFonts w:eastAsia="Times New Roman" w:cs="Times New Roman"/>
          <w:szCs w:val="24"/>
        </w:rPr>
        <w:t xml:space="preserve">τόνους βιομάζας ανά έτος. Οι πρώτες ύλες της περιοχής, όπως αυτές προσδιορίζονται στην </w:t>
      </w:r>
      <w:r>
        <w:rPr>
          <w:rFonts w:eastAsia="Times New Roman" w:cs="Times New Roman"/>
          <w:szCs w:val="24"/>
        </w:rPr>
        <w:lastRenderedPageBreak/>
        <w:t>ΑΕΠΟ, σε μέγ</w:t>
      </w:r>
      <w:r>
        <w:rPr>
          <w:rFonts w:eastAsia="Times New Roman" w:cs="Times New Roman"/>
          <w:szCs w:val="24"/>
        </w:rPr>
        <w:t xml:space="preserve">ιστη απόσταση </w:t>
      </w:r>
      <w:r>
        <w:rPr>
          <w:rFonts w:eastAsia="Times New Roman" w:cs="Times New Roman"/>
          <w:szCs w:val="24"/>
        </w:rPr>
        <w:t xml:space="preserve">τριάντα </w:t>
      </w:r>
      <w:r>
        <w:rPr>
          <w:rFonts w:eastAsia="Times New Roman" w:cs="Times New Roman"/>
          <w:szCs w:val="24"/>
        </w:rPr>
        <w:t xml:space="preserve">χιλιάδων </w:t>
      </w:r>
      <w:r>
        <w:rPr>
          <w:rFonts w:eastAsia="Times New Roman" w:cs="Times New Roman"/>
          <w:szCs w:val="24"/>
        </w:rPr>
        <w:t xml:space="preserve">χιλιομέτρων από τη μονάδα, δεν επαρκούν για τη σταθερή τροφοδοσία, άρα και λειτουργία της παραπάνω μονάδας είκοσι τέσσερις ώρες το εικοσιτετράωρο, επτά ημέρες την εβδομάδα, όλες τις εποχές του χρόνου, που είναι ένας από τους </w:t>
      </w:r>
      <w:r>
        <w:rPr>
          <w:rFonts w:eastAsia="Times New Roman" w:cs="Times New Roman"/>
          <w:szCs w:val="24"/>
        </w:rPr>
        <w:t>πολλούς όρους για την εύρυθμη λειτουργία της μονάδας.</w:t>
      </w:r>
    </w:p>
    <w:p w14:paraId="0C3811A8"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Επίσης, η παραγωγή βιοαερίου γίνεται με την αναερόβια σύνθεση </w:t>
      </w:r>
      <w:proofErr w:type="spellStart"/>
      <w:r>
        <w:rPr>
          <w:rFonts w:eastAsia="Times New Roman" w:cs="Times New Roman"/>
          <w:szCs w:val="24"/>
        </w:rPr>
        <w:t>κατσίγαρου</w:t>
      </w:r>
      <w:proofErr w:type="spellEnd"/>
      <w:r>
        <w:rPr>
          <w:rFonts w:eastAsia="Times New Roman" w:cs="Times New Roman"/>
          <w:szCs w:val="24"/>
        </w:rPr>
        <w:t>, βιομηχανικών αποβλήτων και σφαγείων. Αυτό σημαίνει βρωμιά και δυσωδία. Από την καύση θα εκπέμπονται στην ατμόσφαιρα εξαιρετικά ε</w:t>
      </w:r>
      <w:r>
        <w:rPr>
          <w:rFonts w:eastAsia="Times New Roman" w:cs="Times New Roman"/>
          <w:szCs w:val="24"/>
        </w:rPr>
        <w:t xml:space="preserve">πικίνδυνοι αέριοι ρύποι, όπως </w:t>
      </w:r>
      <w:proofErr w:type="spellStart"/>
      <w:r>
        <w:rPr>
          <w:rFonts w:eastAsia="Times New Roman" w:cs="Times New Roman"/>
          <w:szCs w:val="24"/>
        </w:rPr>
        <w:t>μικροσωματίδια</w:t>
      </w:r>
      <w:proofErr w:type="spellEnd"/>
      <w:r>
        <w:rPr>
          <w:rFonts w:eastAsia="Times New Roman" w:cs="Times New Roman"/>
          <w:szCs w:val="24"/>
        </w:rPr>
        <w:t xml:space="preserve">, μονοξείδιο του άνθρακα, διοξείδιο του </w:t>
      </w:r>
      <w:r>
        <w:rPr>
          <w:rFonts w:eastAsia="Times New Roman" w:cs="Times New Roman"/>
          <w:szCs w:val="24"/>
        </w:rPr>
        <w:lastRenderedPageBreak/>
        <w:t xml:space="preserve">θείου, οξείδια του αζώτου, πτητικές οργανικές ενώσεις και άλλα. </w:t>
      </w:r>
    </w:p>
    <w:p w14:paraId="0C3811A9"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Επιπλέον, υπάρχουν παραποιημένα τοπογραφικά από την </w:t>
      </w:r>
      <w:r>
        <w:rPr>
          <w:rFonts w:eastAsia="Times New Roman" w:cs="Times New Roman"/>
          <w:szCs w:val="24"/>
        </w:rPr>
        <w:t xml:space="preserve">εταιρεία </w:t>
      </w:r>
      <w:r>
        <w:rPr>
          <w:rFonts w:eastAsia="Times New Roman" w:cs="Times New Roman"/>
          <w:szCs w:val="24"/>
        </w:rPr>
        <w:t>στην μελέτη, αποκρύπτοντας την ύπαρξη ρέματος,</w:t>
      </w:r>
      <w:r>
        <w:rPr>
          <w:rFonts w:eastAsia="Times New Roman" w:cs="Times New Roman"/>
          <w:szCs w:val="24"/>
        </w:rPr>
        <w:t xml:space="preserve"> εκεί όπου θα εγκατασταθεί το εργοστάσιο, το οποίο επιμελώς έχει καταπατήσει και μετατρέψει σε δρόμο. Και απόδειξη της παραποίησης των τοπογραφικών από την </w:t>
      </w:r>
      <w:r>
        <w:rPr>
          <w:rFonts w:eastAsia="Times New Roman" w:cs="Times New Roman"/>
          <w:szCs w:val="24"/>
        </w:rPr>
        <w:t xml:space="preserve">εταιρεία </w:t>
      </w:r>
      <w:r>
        <w:rPr>
          <w:rFonts w:eastAsia="Times New Roman" w:cs="Times New Roman"/>
          <w:szCs w:val="24"/>
        </w:rPr>
        <w:t>είναι οι χάρτες του στρατού που αποτυπώνουν πεντακάθαρα την ύπαρξη ρέματος.</w:t>
      </w:r>
    </w:p>
    <w:p w14:paraId="0C3811AA"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(Στο σημείο αυτ</w:t>
      </w:r>
      <w:r>
        <w:rPr>
          <w:rFonts w:eastAsia="Times New Roman" w:cs="Times New Roman"/>
          <w:szCs w:val="24"/>
        </w:rPr>
        <w:t>ό κτυπάει το κουδούνι λήξεως του χρόνου ομιλίας του κυρίου Βουλευτή)</w:t>
      </w:r>
    </w:p>
    <w:p w14:paraId="0C3811AB"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Προκαλεί ερωτηματικά -και ολοκληρώνω, κύριε Πρόεδρε- το γεγονός ότι παρ</w:t>
      </w:r>
      <w:r>
        <w:rPr>
          <w:rFonts w:eastAsia="Times New Roman" w:cs="Times New Roman"/>
          <w:szCs w:val="24"/>
        </w:rPr>
        <w:t xml:space="preserve">’ </w:t>
      </w:r>
      <w:r>
        <w:rPr>
          <w:rFonts w:eastAsia="Times New Roman" w:cs="Times New Roman"/>
          <w:szCs w:val="24"/>
        </w:rPr>
        <w:t>όλο που η Πολεοδομία είχε σταματήσει τις οικοδομικές εργασίες, η Διεύθυνση Τεχνικών Υπηρεσιών της Αποκεντρωμένης Δ</w:t>
      </w:r>
      <w:r>
        <w:rPr>
          <w:rFonts w:eastAsia="Times New Roman" w:cs="Times New Roman"/>
          <w:szCs w:val="24"/>
        </w:rPr>
        <w:t xml:space="preserve">ιοίκησης με αυτοψία στις 11-3-2016 επέτρεψε τη συνέχιση των εργασιών, χώρια όλα τα υπόλοιπα για τη διέλευση των </w:t>
      </w:r>
      <w:proofErr w:type="spellStart"/>
      <w:r>
        <w:rPr>
          <w:rFonts w:eastAsia="Times New Roman" w:cs="Times New Roman"/>
          <w:szCs w:val="24"/>
        </w:rPr>
        <w:t>βαρέων</w:t>
      </w:r>
      <w:proofErr w:type="spellEnd"/>
      <w:r>
        <w:rPr>
          <w:rFonts w:eastAsia="Times New Roman" w:cs="Times New Roman"/>
          <w:szCs w:val="24"/>
        </w:rPr>
        <w:t xml:space="preserve"> οχημάτων, που αυτό πιθανά να αποβεί μοιραίο για τα υπόγεια δίκτυα και τις υδραυλικές πιέσεις που θα υποστούν αυτά από την διέλευσή τους. </w:t>
      </w:r>
      <w:r>
        <w:rPr>
          <w:rFonts w:eastAsia="Times New Roman" w:cs="Times New Roman"/>
          <w:szCs w:val="24"/>
        </w:rPr>
        <w:t>Και βέβαια, είναι και τουριστική περιοχή η Γόρτυνα που υποθέτω ότι το ξέρετε.</w:t>
      </w:r>
    </w:p>
    <w:p w14:paraId="0C3811AC"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Κύριε Συντυχάκη, σας παρακαλώ ολοκληρώστε. Έχετε και τη δευτερολογία σας.</w:t>
      </w:r>
    </w:p>
    <w:p w14:paraId="0C3811AD"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Κύριε Πρόεδρε, ολοκληρώνω με το ερώτημα.</w:t>
      </w:r>
    </w:p>
    <w:p w14:paraId="0C3811AE"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Υπάρχ</w:t>
      </w:r>
      <w:r>
        <w:rPr>
          <w:rFonts w:eastAsia="Times New Roman" w:cs="Times New Roman"/>
          <w:szCs w:val="24"/>
        </w:rPr>
        <w:t xml:space="preserve">ει ένα θέμα: Θα σεβαστείτε αυτές τις λαϊκές αντιδράσεις για να πάρετε μια συγκεκριμένη πολιτική απόφαση, προκειμένου να ακυρωθεί αυτή η απόφαση του Γενικού Γραμματέα της Αποκεντρωμένης Διοίκησης; </w:t>
      </w:r>
    </w:p>
    <w:p w14:paraId="0C3811AF"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Έχετε σκοπό και τι μέτρα θα πάρετε για </w:t>
      </w:r>
      <w:r>
        <w:rPr>
          <w:rFonts w:eastAsia="Times New Roman" w:cs="Times New Roman"/>
          <w:szCs w:val="24"/>
        </w:rPr>
        <w:t xml:space="preserve">να </w:t>
      </w:r>
      <w:r>
        <w:rPr>
          <w:rFonts w:eastAsia="Times New Roman" w:cs="Times New Roman"/>
          <w:szCs w:val="24"/>
        </w:rPr>
        <w:t>σταματήσει συνολι</w:t>
      </w:r>
      <w:r>
        <w:rPr>
          <w:rFonts w:eastAsia="Times New Roman" w:cs="Times New Roman"/>
          <w:szCs w:val="24"/>
        </w:rPr>
        <w:t>κά η απελευθέρωση της ενέργειας στον τομέα αξιοποίησης βιομάζας και να ακυρωθούν και οι εγκρίσεις του ΔΕΔΔΗΕ και των Αποκεντρωμένων Διοικήσεων που έχουν δοθεί με τη σέσουλα μέχρι τώρα σε ιδιωτικές επιχειρήσεις και στην Κρήτη και σε όλη τη χώρα.</w:t>
      </w:r>
    </w:p>
    <w:p w14:paraId="0C3811B0"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Ευχαριστώ π</w:t>
      </w:r>
      <w:r>
        <w:rPr>
          <w:rFonts w:eastAsia="Times New Roman" w:cs="Times New Roman"/>
          <w:szCs w:val="24"/>
        </w:rPr>
        <w:t xml:space="preserve">άρα πολύ, κύριε Πρόεδρε, για την ανοχή σας. </w:t>
      </w:r>
    </w:p>
    <w:p w14:paraId="0C3811B1"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ΑΘΑΝΑΣΙΑ ΑΝΑΓΝΩΣΤΟΠΟΥΛΟΥ (Αναπληρώτρια Υπουργός Παιδείας, Έρευνας και Θρησκευμάτων):</w:t>
      </w:r>
      <w:r>
        <w:rPr>
          <w:rFonts w:eastAsia="Times New Roman" w:cs="Times New Roman"/>
          <w:szCs w:val="24"/>
        </w:rPr>
        <w:t xml:space="preserve"> Λίγο πιο σύντομα, γιατί έχουμε δουλειές.</w:t>
      </w:r>
    </w:p>
    <w:p w14:paraId="0C3811B2"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Βλέπετε ότι διαμαρτύρονται οι Υπουργοί, γιατί </w:t>
      </w:r>
      <w:r>
        <w:rPr>
          <w:rFonts w:eastAsia="Times New Roman" w:cs="Times New Roman"/>
          <w:szCs w:val="24"/>
        </w:rPr>
        <w:t>έχουν και άλλες δουλειές. Οπότε δεν είναι θέμα του Προεδρείου για να είναι καλό ή κακό.</w:t>
      </w:r>
    </w:p>
    <w:p w14:paraId="0C3811B3"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0C3811B4"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Ευχαριστώ, κύριε Πρόεδρε. Ας μη χάνουμε χρόνο.</w:t>
      </w:r>
    </w:p>
    <w:p w14:paraId="0C3811B5"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Υπάρχουν τρία ζητήματα, τα οποία </w:t>
      </w:r>
      <w:r>
        <w:rPr>
          <w:rFonts w:eastAsia="Times New Roman" w:cs="Times New Roman"/>
          <w:szCs w:val="24"/>
        </w:rPr>
        <w:t xml:space="preserve">τίθενται </w:t>
      </w:r>
      <w:r>
        <w:rPr>
          <w:rFonts w:eastAsia="Times New Roman" w:cs="Times New Roman"/>
          <w:szCs w:val="24"/>
        </w:rPr>
        <w:t xml:space="preserve">από την ερώτησή σας. Το ένα είναι μια γενικού περιεχομένου παρατήρηση -το είπατε εισαγωγικά- τι κάνουμε απέναντι στις κυρίαρχες σήμερα στρατηγικές. Εδώ πέρα υπάρχει μια εντελώς διαφορετική </w:t>
      </w:r>
      <w:r>
        <w:rPr>
          <w:rFonts w:eastAsia="Times New Roman" w:cs="Times New Roman"/>
          <w:szCs w:val="24"/>
        </w:rPr>
        <w:lastRenderedPageBreak/>
        <w:t>προσέγγιση. Στις κυρίαρχε</w:t>
      </w:r>
      <w:r>
        <w:rPr>
          <w:rFonts w:eastAsia="Times New Roman" w:cs="Times New Roman"/>
          <w:szCs w:val="24"/>
        </w:rPr>
        <w:t>ς στρατηγικές προσπαθείς να δημιουργείς τους κατάλληλους συσχετισμούς δυνάμεων για να τους αλλάζεις στο μέτρο του δυνατού και όσο μπορείς, διότι, αν γενικώς κάθεσαι στην άκρη, στο πλάι και τις ξορκίζεις, είναι σαν να βλέπεις τα τρένα να περνάνε και να τα χ</w:t>
      </w:r>
      <w:r>
        <w:rPr>
          <w:rFonts w:eastAsia="Times New Roman" w:cs="Times New Roman"/>
          <w:szCs w:val="24"/>
        </w:rPr>
        <w:t xml:space="preserve">αιρετάς. </w:t>
      </w:r>
    </w:p>
    <w:p w14:paraId="0C3811B6" w14:textId="77777777" w:rsidR="00EC6A51" w:rsidRDefault="0016326B">
      <w:pPr>
        <w:spacing w:line="600" w:lineRule="auto"/>
        <w:ind w:firstLine="720"/>
        <w:jc w:val="both"/>
        <w:rPr>
          <w:rFonts w:eastAsia="Times New Roman" w:cs="Times New Roman"/>
        </w:rPr>
      </w:pPr>
      <w:r>
        <w:rPr>
          <w:rFonts w:eastAsia="Times New Roman" w:cs="Times New Roman"/>
        </w:rPr>
        <w:t xml:space="preserve">Αυτή, λοιπόν, η αντίληψη της </w:t>
      </w:r>
      <w:r>
        <w:rPr>
          <w:rFonts w:eastAsia="Times New Roman" w:cs="Times New Roman"/>
        </w:rPr>
        <w:t>Αριστεράς</w:t>
      </w:r>
      <w:r>
        <w:rPr>
          <w:rFonts w:eastAsia="Times New Roman" w:cs="Times New Roman"/>
        </w:rPr>
        <w:t>,</w:t>
      </w:r>
      <w:r>
        <w:rPr>
          <w:rFonts w:eastAsia="Times New Roman" w:cs="Times New Roman"/>
        </w:rPr>
        <w:t xml:space="preserve"> </w:t>
      </w:r>
      <w:r>
        <w:rPr>
          <w:rFonts w:eastAsia="Times New Roman" w:cs="Times New Roman"/>
        </w:rPr>
        <w:t>που κάθεται στο πλάι</w:t>
      </w:r>
      <w:r>
        <w:rPr>
          <w:rFonts w:eastAsia="Times New Roman" w:cs="Times New Roman"/>
        </w:rPr>
        <w:t>,</w:t>
      </w:r>
      <w:r>
        <w:rPr>
          <w:rFonts w:eastAsia="Times New Roman" w:cs="Times New Roman"/>
        </w:rPr>
        <w:t xml:space="preserve"> δεν </w:t>
      </w:r>
      <w:r>
        <w:rPr>
          <w:rFonts w:eastAsia="Times New Roman"/>
          <w:bCs/>
        </w:rPr>
        <w:t>είναι</w:t>
      </w:r>
      <w:r>
        <w:rPr>
          <w:rFonts w:eastAsia="Times New Roman" w:cs="Times New Roman"/>
        </w:rPr>
        <w:t xml:space="preserve"> η δική μας αντίληψη για το πώς πρέπει να παρεμβαίνει η </w:t>
      </w:r>
      <w:r>
        <w:rPr>
          <w:rFonts w:eastAsia="Times New Roman" w:cs="Times New Roman"/>
        </w:rPr>
        <w:t xml:space="preserve">Αριστερά </w:t>
      </w:r>
      <w:r>
        <w:rPr>
          <w:rFonts w:eastAsia="Times New Roman" w:cs="Times New Roman"/>
        </w:rPr>
        <w:t xml:space="preserve">στη σημερινή συγκυρία. </w:t>
      </w:r>
    </w:p>
    <w:p w14:paraId="0C3811B7" w14:textId="77777777" w:rsidR="00EC6A51" w:rsidRDefault="0016326B">
      <w:pPr>
        <w:spacing w:line="600" w:lineRule="auto"/>
        <w:ind w:firstLine="720"/>
        <w:jc w:val="both"/>
        <w:rPr>
          <w:rFonts w:eastAsia="Times New Roman" w:cs="Times New Roman"/>
        </w:rPr>
      </w:pPr>
      <w:r>
        <w:rPr>
          <w:rFonts w:eastAsia="Times New Roman" w:cs="Times New Roman"/>
        </w:rPr>
        <w:t xml:space="preserve">Το δεύτερο αφορά τη βιομάζα αυτή καθαυτή. Κοιτάξτε, εγώ βλέπω ότι έχετε μια εχθρότητα </w:t>
      </w:r>
      <w:r>
        <w:rPr>
          <w:rFonts w:eastAsia="Times New Roman" w:cs="Times New Roman"/>
        </w:rPr>
        <w:t xml:space="preserve">σε αυτή τη μορφή ανανεώσιμης πηγής ενέργειας. Θα την ενθαρρύνουμε; Εγώ λέω ναι. </w:t>
      </w:r>
      <w:r>
        <w:rPr>
          <w:rFonts w:eastAsia="Times New Roman" w:cs="Times New Roman"/>
        </w:rPr>
        <w:lastRenderedPageBreak/>
        <w:t xml:space="preserve">Και ξέρετε και για ποιον επιπλέον λόγο; Γιατί αυτή, πολύ περισσότερο από ότι τα </w:t>
      </w:r>
      <w:proofErr w:type="spellStart"/>
      <w:r>
        <w:rPr>
          <w:rFonts w:eastAsia="Times New Roman" w:cs="Times New Roman"/>
        </w:rPr>
        <w:t>φωτοβολταικά</w:t>
      </w:r>
      <w:proofErr w:type="spellEnd"/>
      <w:r>
        <w:rPr>
          <w:rFonts w:eastAsia="Times New Roman" w:cs="Times New Roman"/>
        </w:rPr>
        <w:t xml:space="preserve"> ή τα αιολικά, δημιουργεί θέσεις εργασίας και πολύ περισσότερο, διότι λειτουργεί και</w:t>
      </w:r>
      <w:r>
        <w:rPr>
          <w:rFonts w:eastAsia="Times New Roman" w:cs="Times New Roman"/>
        </w:rPr>
        <w:t xml:space="preserve"> απορρυπαντικά σε σχέση με την περιοχή. Παίρνει απόβλητα από κλαδέματα, από σφαγεία. Οπότε επιτελεί και ένα πολύ μεγάλο έργο. </w:t>
      </w:r>
    </w:p>
    <w:p w14:paraId="0C3811B8" w14:textId="77777777" w:rsidR="00EC6A51" w:rsidRDefault="0016326B">
      <w:pPr>
        <w:spacing w:line="600" w:lineRule="auto"/>
        <w:ind w:firstLine="720"/>
        <w:jc w:val="both"/>
        <w:rPr>
          <w:rFonts w:eastAsia="Times New Roman" w:cs="Times New Roman"/>
        </w:rPr>
      </w:pPr>
      <w:r>
        <w:rPr>
          <w:rFonts w:eastAsia="Times New Roman" w:cs="Times New Roman"/>
        </w:rPr>
        <w:t>Εσείς διαφωνείτε, από ό,τ</w:t>
      </w:r>
      <w:r>
        <w:rPr>
          <w:rFonts w:eastAsia="Times New Roman" w:cs="Times New Roman"/>
          <w:bCs/>
          <w:shd w:val="clear" w:color="auto" w:fill="FFFFFF"/>
        </w:rPr>
        <w:t>ι</w:t>
      </w:r>
      <w:r>
        <w:rPr>
          <w:rFonts w:eastAsia="Times New Roman" w:cs="Times New Roman"/>
        </w:rPr>
        <w:t xml:space="preserve"> κατάλαβα, για λόγους αρχών, με οτιδήποτε γίνεται από τον ιδιωτικό τομέα. Έρχεστε, δηλαδή, αυτή</w:t>
      </w:r>
      <w:r>
        <w:rPr>
          <w:rFonts w:eastAsia="Times New Roman" w:cs="Times New Roman"/>
        </w:rPr>
        <w:t>ν</w:t>
      </w:r>
      <w:r>
        <w:rPr>
          <w:rFonts w:eastAsia="Times New Roman" w:cs="Times New Roman"/>
        </w:rPr>
        <w:t xml:space="preserve"> τη στι</w:t>
      </w:r>
      <w:r>
        <w:rPr>
          <w:rFonts w:eastAsia="Times New Roman" w:cs="Times New Roman"/>
        </w:rPr>
        <w:t xml:space="preserve">γμή με την ερώτησή σας σε αντίθεση με τους χιλιάδες ανθρώπους, οι οποίοι έχουν βάλει ένα μικρό </w:t>
      </w:r>
      <w:proofErr w:type="spellStart"/>
      <w:r>
        <w:rPr>
          <w:rFonts w:eastAsia="Times New Roman" w:cs="Times New Roman"/>
        </w:rPr>
        <w:t>φωτοβολταϊκό</w:t>
      </w:r>
      <w:proofErr w:type="spellEnd"/>
      <w:r>
        <w:rPr>
          <w:rFonts w:eastAsia="Times New Roman" w:cs="Times New Roman"/>
        </w:rPr>
        <w:t xml:space="preserve"> στη στέγη τους, το χωράφι τους και με τις επιχειρήσεις που </w:t>
      </w:r>
      <w:r>
        <w:rPr>
          <w:rFonts w:eastAsia="Times New Roman" w:cs="Times New Roman"/>
        </w:rPr>
        <w:lastRenderedPageBreak/>
        <w:t xml:space="preserve">έχουν βάλει αιολικά πάρκα. Διαφωνείτε με αυτό το πράγμα. Θεωρείτε ότι όλα αυτά πρέπει να </w:t>
      </w:r>
      <w:r>
        <w:rPr>
          <w:rFonts w:eastAsia="Times New Roman" w:cs="Times New Roman"/>
        </w:rPr>
        <w:t xml:space="preserve">γίνουν μέσα από έναν αυστηρό κρατικό σχεδιασμό. Αυτό </w:t>
      </w:r>
      <w:r>
        <w:rPr>
          <w:rFonts w:eastAsia="Times New Roman"/>
          <w:bCs/>
        </w:rPr>
        <w:t>είναι</w:t>
      </w:r>
      <w:r>
        <w:rPr>
          <w:rFonts w:eastAsia="Times New Roman" w:cs="Times New Roman"/>
        </w:rPr>
        <w:t xml:space="preserve"> κάτι το οποίο δεν μας βρίσκει σύμφωνους. </w:t>
      </w:r>
    </w:p>
    <w:p w14:paraId="0C3811B9" w14:textId="77777777" w:rsidR="00EC6A51" w:rsidRDefault="0016326B">
      <w:pPr>
        <w:spacing w:line="600" w:lineRule="auto"/>
        <w:ind w:firstLine="720"/>
        <w:jc w:val="both"/>
        <w:rPr>
          <w:rFonts w:eastAsia="Times New Roman" w:cs="Times New Roman"/>
        </w:rPr>
      </w:pPr>
      <w:r>
        <w:rPr>
          <w:rFonts w:eastAsia="Times New Roman" w:cs="Times New Roman"/>
        </w:rPr>
        <w:t xml:space="preserve">Υπάρχει, λοιπόν, η </w:t>
      </w:r>
      <w:r>
        <w:rPr>
          <w:rFonts w:eastAsia="Times New Roman" w:cs="Times New Roman"/>
          <w:bCs/>
          <w:shd w:val="clear" w:color="auto" w:fill="FFFFFF"/>
        </w:rPr>
        <w:t>ανάγκη</w:t>
      </w:r>
      <w:r>
        <w:rPr>
          <w:rFonts w:eastAsia="Times New Roman" w:cs="Times New Roman"/>
        </w:rPr>
        <w:t xml:space="preserve"> να προωθήσουμε τις ανανεώσιμες πηγές ενέργειας και αυτό προσπαθούμε να το υπηρετήσουμε. Πώς, </w:t>
      </w:r>
      <w:r>
        <w:rPr>
          <w:rFonts w:eastAsia="Times New Roman" w:cs="Times New Roman"/>
          <w:bCs/>
          <w:shd w:val="clear" w:color="auto" w:fill="FFFFFF"/>
        </w:rPr>
        <w:t>όμως</w:t>
      </w:r>
      <w:r>
        <w:rPr>
          <w:rFonts w:eastAsia="Times New Roman" w:cs="Times New Roman"/>
        </w:rPr>
        <w:t>; Αίροντας τις στρεβλώσεις που υ</w:t>
      </w:r>
      <w:r>
        <w:rPr>
          <w:rFonts w:eastAsia="Times New Roman" w:cs="Times New Roman"/>
        </w:rPr>
        <w:t xml:space="preserve">πήρχαν. Διότι οι στρεβλώσεις έχουν οδηγήσει σε πολύ μεγάλες επιβαρύνσεις των ίδιων των καταναλωτών, όλων μας. Και αυτή </w:t>
      </w:r>
      <w:r>
        <w:rPr>
          <w:rFonts w:eastAsia="Times New Roman"/>
          <w:bCs/>
        </w:rPr>
        <w:t>είναι</w:t>
      </w:r>
      <w:r>
        <w:rPr>
          <w:rFonts w:eastAsia="Times New Roman" w:cs="Times New Roman"/>
        </w:rPr>
        <w:t xml:space="preserve"> η προσπάθειά μας. </w:t>
      </w:r>
    </w:p>
    <w:p w14:paraId="0C3811BA" w14:textId="77777777" w:rsidR="00EC6A51" w:rsidRDefault="0016326B">
      <w:pPr>
        <w:spacing w:line="600" w:lineRule="auto"/>
        <w:ind w:firstLine="720"/>
        <w:jc w:val="both"/>
        <w:rPr>
          <w:rFonts w:eastAsia="Times New Roman"/>
          <w:bCs/>
        </w:rPr>
      </w:pPr>
      <w:r>
        <w:rPr>
          <w:rFonts w:eastAsia="Times New Roman" w:cs="Times New Roman"/>
        </w:rPr>
        <w:lastRenderedPageBreak/>
        <w:t xml:space="preserve">Για το </w:t>
      </w:r>
      <w:r>
        <w:rPr>
          <w:rFonts w:eastAsia="Times New Roman"/>
          <w:bCs/>
        </w:rPr>
        <w:t>συγκεκριμένο</w:t>
      </w:r>
      <w:r>
        <w:rPr>
          <w:rFonts w:eastAsia="Times New Roman" w:cs="Times New Roman"/>
        </w:rPr>
        <w:t xml:space="preserve"> που αναφέρεστε αυτή</w:t>
      </w:r>
      <w:r>
        <w:rPr>
          <w:rFonts w:eastAsia="Times New Roman" w:cs="Times New Roman"/>
        </w:rPr>
        <w:t>ν</w:t>
      </w:r>
      <w:r>
        <w:rPr>
          <w:rFonts w:eastAsia="Times New Roman" w:cs="Times New Roman"/>
        </w:rPr>
        <w:t xml:space="preserve"> τη στιγμή, υπάρχει ένα πλαίσιο εδώ και καιρό, από το 1994, που ορίζει α</w:t>
      </w:r>
      <w:r>
        <w:rPr>
          <w:rFonts w:eastAsia="Times New Roman" w:cs="Times New Roman"/>
        </w:rPr>
        <w:t xml:space="preserve">κριβώς τους όρους που πρέπει να ικανοποιούν τέτοιου είδους δραστηριότητες για να </w:t>
      </w:r>
      <w:r>
        <w:rPr>
          <w:rFonts w:eastAsia="Times New Roman"/>
          <w:bCs/>
        </w:rPr>
        <w:t xml:space="preserve">λειτουργήσουν. Το πλαίσιο αυτό χρήζει μεγάλης βελτίωσης, </w:t>
      </w:r>
      <w:proofErr w:type="spellStart"/>
      <w:r>
        <w:rPr>
          <w:rFonts w:eastAsia="Times New Roman"/>
          <w:bCs/>
        </w:rPr>
        <w:t>επικαιροποίησης</w:t>
      </w:r>
      <w:proofErr w:type="spellEnd"/>
      <w:r>
        <w:rPr>
          <w:rFonts w:eastAsia="Times New Roman"/>
          <w:bCs/>
        </w:rPr>
        <w:t xml:space="preserve"> και αλλαγών. Για πρώτη φορά, λοιπόν, από το 1994, η σημερινή Κυβέρνηση προσπαθεί -και έχει συστήσει αυ</w:t>
      </w:r>
      <w:r>
        <w:rPr>
          <w:rFonts w:eastAsia="Times New Roman"/>
          <w:bCs/>
        </w:rPr>
        <w:t>τή</w:t>
      </w:r>
      <w:r>
        <w:rPr>
          <w:rFonts w:eastAsia="Times New Roman"/>
          <w:bCs/>
        </w:rPr>
        <w:t>ν</w:t>
      </w:r>
      <w:r>
        <w:rPr>
          <w:rFonts w:eastAsia="Times New Roman"/>
          <w:bCs/>
        </w:rPr>
        <w:t xml:space="preserve"> τη στιγμή αντίστοιχη </w:t>
      </w:r>
      <w:r>
        <w:rPr>
          <w:rFonts w:eastAsia="Times New Roman"/>
          <w:bCs/>
        </w:rPr>
        <w:t>επιτροπή</w:t>
      </w:r>
      <w:r>
        <w:rPr>
          <w:rFonts w:eastAsia="Times New Roman"/>
          <w:bCs/>
        </w:rPr>
        <w:t xml:space="preserve">- να μπορέσει να εκσυγχρονίσει και να βελτιώσει αυτό το πλαίσιο. </w:t>
      </w:r>
    </w:p>
    <w:p w14:paraId="0C3811BB" w14:textId="77777777" w:rsidR="00EC6A51" w:rsidRDefault="0016326B">
      <w:pPr>
        <w:spacing w:line="600" w:lineRule="auto"/>
        <w:ind w:firstLine="720"/>
        <w:jc w:val="both"/>
        <w:rPr>
          <w:rFonts w:eastAsia="Times New Roman"/>
          <w:bCs/>
        </w:rPr>
      </w:pPr>
      <w:r>
        <w:rPr>
          <w:rFonts w:eastAsia="Times New Roman"/>
          <w:bCs/>
        </w:rPr>
        <w:t xml:space="preserve">Από εκεί και έπειτα, </w:t>
      </w:r>
      <w:r>
        <w:rPr>
          <w:rFonts w:eastAsia="Times New Roman"/>
          <w:bCs/>
          <w:shd w:val="clear" w:color="auto" w:fill="FFFFFF"/>
        </w:rPr>
        <w:t>όμως,</w:t>
      </w:r>
      <w:r>
        <w:rPr>
          <w:rFonts w:eastAsia="Times New Roman"/>
          <w:bCs/>
        </w:rPr>
        <w:t xml:space="preserve"> ο Δήμος Γόρτυνας θα πρέπει να γνωρίζει πώς λειτουργούν τα πράγματα και τις προθεσμίες της νομοθεσίας. Θα πρέπει να γνωρίζει ότι είναι, όπως είπατε κι εσείς, η Αποκεντρωμένη Διοίκηση και όχι το Υπουργείο, που </w:t>
      </w:r>
      <w:r>
        <w:rPr>
          <w:rFonts w:eastAsia="Times New Roman"/>
          <w:bCs/>
        </w:rPr>
        <w:lastRenderedPageBreak/>
        <w:t>έχει την αρμοδιότητα να δίνει τις άδειες. Αν ήθ</w:t>
      </w:r>
      <w:r>
        <w:rPr>
          <w:rFonts w:eastAsia="Times New Roman"/>
          <w:bCs/>
        </w:rPr>
        <w:t>ελε να προσβάλει αυτή</w:t>
      </w:r>
      <w:r>
        <w:rPr>
          <w:rFonts w:eastAsia="Times New Roman"/>
          <w:bCs/>
        </w:rPr>
        <w:t>ν</w:t>
      </w:r>
      <w:r>
        <w:rPr>
          <w:rFonts w:eastAsia="Times New Roman"/>
          <w:bCs/>
        </w:rPr>
        <w:t xml:space="preserve"> την </w:t>
      </w:r>
      <w:proofErr w:type="spellStart"/>
      <w:r>
        <w:rPr>
          <w:rFonts w:eastAsia="Times New Roman"/>
          <w:bCs/>
        </w:rPr>
        <w:t>αδειοδότηση</w:t>
      </w:r>
      <w:proofErr w:type="spellEnd"/>
      <w:r>
        <w:rPr>
          <w:rFonts w:eastAsia="Times New Roman"/>
          <w:bCs/>
        </w:rPr>
        <w:t>, έπρεπε να το κάνει και να έρθει στο Υπουργείο εντός τριάντα ημερών και όχι ένα</w:t>
      </w:r>
      <w:r>
        <w:rPr>
          <w:rFonts w:eastAsia="Times New Roman"/>
          <w:bCs/>
        </w:rPr>
        <w:t>ν</w:t>
      </w:r>
      <w:r>
        <w:rPr>
          <w:rFonts w:eastAsia="Times New Roman"/>
          <w:bCs/>
        </w:rPr>
        <w:t xml:space="preserve"> χρόνο μετά. </w:t>
      </w:r>
    </w:p>
    <w:p w14:paraId="0C3811BC" w14:textId="77777777" w:rsidR="00EC6A51" w:rsidRDefault="0016326B">
      <w:pPr>
        <w:spacing w:line="600" w:lineRule="auto"/>
        <w:ind w:firstLine="720"/>
        <w:jc w:val="both"/>
        <w:rPr>
          <w:rFonts w:eastAsia="Times New Roman"/>
          <w:bCs/>
        </w:rPr>
      </w:pPr>
      <w:r>
        <w:rPr>
          <w:rFonts w:eastAsia="Times New Roman"/>
          <w:bCs/>
        </w:rPr>
        <w:t>Δηλαδή, ειλικρινά, αυτή την ευαισθησία της δημοτικής αρχής εκεί πέρα δεν την καταλαβαίνω. Διότι υπό τις παρούσες συνθήκες δ</w:t>
      </w:r>
      <w:r>
        <w:rPr>
          <w:rFonts w:eastAsia="Times New Roman"/>
          <w:bCs/>
        </w:rPr>
        <w:t xml:space="preserve">εν υπάρχει </w:t>
      </w:r>
      <w:proofErr w:type="spellStart"/>
      <w:r>
        <w:rPr>
          <w:rFonts w:eastAsia="Times New Roman"/>
          <w:bCs/>
        </w:rPr>
        <w:t>καμμία</w:t>
      </w:r>
      <w:proofErr w:type="spellEnd"/>
      <w:r>
        <w:rPr>
          <w:rFonts w:eastAsia="Times New Roman"/>
          <w:bCs/>
        </w:rPr>
        <w:t xml:space="preserve"> νομική δυνατότητα για να ελέγξουμε την ορθότητα των επιχειρημάτων του Δήμου Γόρτυνας. Αυτή είναι η πραγματικότητα και σας παρακαλώ να ενημερώσετε την περιοχή σας εκεί. </w:t>
      </w:r>
    </w:p>
    <w:p w14:paraId="0C3811BD" w14:textId="77777777" w:rsidR="00EC6A51" w:rsidRDefault="0016326B">
      <w:pPr>
        <w:spacing w:line="600" w:lineRule="auto"/>
        <w:ind w:firstLine="720"/>
        <w:jc w:val="both"/>
        <w:rPr>
          <w:rFonts w:eastAsia="Times New Roman" w:cs="Times New Roman"/>
        </w:rPr>
      </w:pPr>
      <w:r>
        <w:rPr>
          <w:rFonts w:eastAsia="Times New Roman"/>
          <w:bCs/>
        </w:rPr>
        <w:t xml:space="preserve">Σας ευχαριστώ. </w:t>
      </w:r>
    </w:p>
    <w:p w14:paraId="0C3811BE" w14:textId="77777777" w:rsidR="00EC6A51" w:rsidRDefault="0016326B">
      <w:pPr>
        <w:spacing w:line="600" w:lineRule="auto"/>
        <w:ind w:firstLine="720"/>
        <w:jc w:val="both"/>
        <w:rPr>
          <w:rFonts w:eastAsia="Times New Roman" w:cs="Times New Roman"/>
        </w:rPr>
      </w:pPr>
      <w:r>
        <w:rPr>
          <w:rFonts w:eastAsia="Times New Roman"/>
          <w:b/>
          <w:bCs/>
        </w:rPr>
        <w:lastRenderedPageBreak/>
        <w:t>ΠΡΟΕΔΡΕΥΩΝ (Δημήτριος Κρεμαστινός):</w:t>
      </w:r>
      <w:r>
        <w:rPr>
          <w:rFonts w:eastAsia="Times New Roman"/>
          <w:bCs/>
        </w:rPr>
        <w:t xml:space="preserve"> </w:t>
      </w:r>
      <w:r>
        <w:rPr>
          <w:rFonts w:eastAsia="Times New Roman" w:cs="Times New Roman"/>
        </w:rPr>
        <w:t>Κυρίες και κύριοι</w:t>
      </w:r>
      <w:r>
        <w:rPr>
          <w:rFonts w:eastAsia="Times New Roman" w:cs="Times New Roman"/>
        </w:rPr>
        <w:t xml:space="preserve"> συνάδελφοι, 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αφού προηγουμένως συμμετείχαν στο εκπαιδευτικό πρόγραμμα «Εργαστήρι Δημοκρατίας», δεκατρείς μαθητές και μαθήτριες και δύο εκπαιδευτικ</w:t>
      </w:r>
      <w:r>
        <w:rPr>
          <w:rFonts w:eastAsia="Times New Roman" w:cs="Times New Roman"/>
        </w:rPr>
        <w:t>οί συνοδοί τους από το 29</w:t>
      </w:r>
      <w:r>
        <w:rPr>
          <w:rFonts w:eastAsia="Times New Roman" w:cs="Times New Roman"/>
          <w:vertAlign w:val="superscript"/>
        </w:rPr>
        <w:t>ο</w:t>
      </w:r>
      <w:r>
        <w:rPr>
          <w:rFonts w:eastAsia="Times New Roman" w:cs="Times New Roman"/>
        </w:rPr>
        <w:t xml:space="preserve"> Δημοτικό Σχολείο Περιστερίου. </w:t>
      </w:r>
    </w:p>
    <w:p w14:paraId="0C3811BF" w14:textId="77777777" w:rsidR="00EC6A51" w:rsidRDefault="0016326B">
      <w:pPr>
        <w:spacing w:line="600" w:lineRule="auto"/>
        <w:ind w:firstLine="720"/>
        <w:jc w:val="both"/>
        <w:rPr>
          <w:rFonts w:eastAsia="Times New Roman" w:cs="Times New Roman"/>
        </w:rPr>
      </w:pPr>
      <w:r>
        <w:rPr>
          <w:rFonts w:eastAsia="Times New Roman" w:cs="Times New Roman"/>
        </w:rPr>
        <w:t xml:space="preserve">Η Βουλή τούς καλωσορίζει. </w:t>
      </w:r>
    </w:p>
    <w:p w14:paraId="0C3811C0" w14:textId="77777777" w:rsidR="00EC6A51" w:rsidRDefault="0016326B">
      <w:pPr>
        <w:spacing w:line="600" w:lineRule="auto"/>
        <w:ind w:firstLine="720"/>
        <w:jc w:val="center"/>
        <w:rPr>
          <w:rFonts w:eastAsia="Times New Roman" w:cs="Times New Roman"/>
        </w:rPr>
      </w:pPr>
      <w:r>
        <w:rPr>
          <w:rFonts w:eastAsia="Times New Roman" w:cs="Times New Roman"/>
        </w:rPr>
        <w:t>(Χειροκροτήματα απ’ όλες τις πτέρυγες της Βουλής)</w:t>
      </w:r>
    </w:p>
    <w:p w14:paraId="0C3811C1" w14:textId="77777777" w:rsidR="00EC6A51" w:rsidRDefault="0016326B">
      <w:pPr>
        <w:spacing w:line="600" w:lineRule="auto"/>
        <w:ind w:firstLine="720"/>
        <w:jc w:val="both"/>
        <w:rPr>
          <w:rFonts w:eastAsia="Times New Roman" w:cs="Times New Roman"/>
        </w:rPr>
      </w:pPr>
      <w:r>
        <w:rPr>
          <w:rFonts w:eastAsia="Times New Roman" w:cs="Times New Roman"/>
        </w:rPr>
        <w:t>Κύριε Συντυχάκη, έχετε τον λόγο.</w:t>
      </w:r>
    </w:p>
    <w:p w14:paraId="0C3811C2" w14:textId="77777777" w:rsidR="00EC6A51" w:rsidRDefault="0016326B">
      <w:pPr>
        <w:spacing w:line="600" w:lineRule="auto"/>
        <w:ind w:firstLine="720"/>
        <w:jc w:val="both"/>
        <w:rPr>
          <w:rFonts w:eastAsia="Times New Roman" w:cs="Times New Roman"/>
        </w:rPr>
      </w:pPr>
      <w:r>
        <w:rPr>
          <w:rFonts w:eastAsia="Times New Roman" w:cs="Times New Roman"/>
          <w:b/>
        </w:rPr>
        <w:lastRenderedPageBreak/>
        <w:t>ΕΜΜΑΝΟΥΗΛ ΣΥΝΤΥΧΑΚΗΣ:</w:t>
      </w:r>
      <w:r>
        <w:rPr>
          <w:rFonts w:eastAsia="Times New Roman" w:cs="Times New Roman"/>
        </w:rPr>
        <w:t xml:space="preserve"> Σας ευχαριστώ, κύριε Πρόεδρε.</w:t>
      </w:r>
    </w:p>
    <w:p w14:paraId="0C3811C3" w14:textId="77777777" w:rsidR="00EC6A51" w:rsidRDefault="0016326B">
      <w:pPr>
        <w:spacing w:line="600" w:lineRule="auto"/>
        <w:ind w:firstLine="720"/>
        <w:jc w:val="both"/>
        <w:rPr>
          <w:rFonts w:eastAsia="Times New Roman" w:cs="Times New Roman"/>
        </w:rPr>
      </w:pPr>
      <w:r>
        <w:rPr>
          <w:rFonts w:eastAsia="Times New Roman" w:cs="Times New Roman"/>
        </w:rPr>
        <w:t xml:space="preserve">Κύριε Υπουργέ, όντως πραγματικά </w:t>
      </w:r>
      <w:r>
        <w:rPr>
          <w:rFonts w:eastAsia="Times New Roman" w:cs="Times New Roman"/>
          <w:bCs/>
          <w:shd w:val="clear" w:color="auto" w:fill="FFFFFF"/>
        </w:rPr>
        <w:t>υπάρ</w:t>
      </w:r>
      <w:r>
        <w:rPr>
          <w:rFonts w:eastAsia="Times New Roman" w:cs="Times New Roman"/>
          <w:bCs/>
          <w:shd w:val="clear" w:color="auto" w:fill="FFFFFF"/>
        </w:rPr>
        <w:t>χουν</w:t>
      </w:r>
      <w:r>
        <w:rPr>
          <w:rFonts w:eastAsia="Times New Roman" w:cs="Times New Roman"/>
        </w:rPr>
        <w:t xml:space="preserve"> διαφορετικές προσεγγίσεις. Εσείς κινείστε μέσα στα </w:t>
      </w:r>
      <w:proofErr w:type="spellStart"/>
      <w:r>
        <w:rPr>
          <w:rFonts w:eastAsia="Times New Roman" w:cs="Times New Roman"/>
        </w:rPr>
        <w:t>ευρωενωσιακά</w:t>
      </w:r>
      <w:proofErr w:type="spellEnd"/>
      <w:r>
        <w:rPr>
          <w:rFonts w:eastAsia="Times New Roman" w:cs="Times New Roman"/>
        </w:rPr>
        <w:t xml:space="preserve"> πλαίσια. Δεν έχετε αμφισβητήσει αυτή</w:t>
      </w:r>
      <w:r>
        <w:rPr>
          <w:rFonts w:eastAsia="Times New Roman" w:cs="Times New Roman"/>
        </w:rPr>
        <w:t>ν</w:t>
      </w:r>
      <w:r>
        <w:rPr>
          <w:rFonts w:eastAsia="Times New Roman" w:cs="Times New Roman"/>
        </w:rPr>
        <w:t xml:space="preserve"> την πολιτική. Και υπάρχει ένα ερώτημα, που και όλα τα υπόλοιπα κόμματα, ακριβώς, </w:t>
      </w:r>
      <w:r>
        <w:rPr>
          <w:rFonts w:eastAsia="Times New Roman"/>
          <w:bCs/>
        </w:rPr>
        <w:t>είναι</w:t>
      </w:r>
      <w:r>
        <w:rPr>
          <w:rFonts w:eastAsia="Times New Roman" w:cs="Times New Roman"/>
        </w:rPr>
        <w:t xml:space="preserve"> εναρμονισμένα σε αυτό το </w:t>
      </w:r>
      <w:proofErr w:type="spellStart"/>
      <w:r>
        <w:rPr>
          <w:rFonts w:eastAsia="Times New Roman" w:cs="Times New Roman"/>
        </w:rPr>
        <w:t>ευρωενωσιακό</w:t>
      </w:r>
      <w:proofErr w:type="spellEnd"/>
      <w:r>
        <w:rPr>
          <w:rFonts w:eastAsia="Times New Roman" w:cs="Times New Roman"/>
        </w:rPr>
        <w:t xml:space="preserve"> πλαίσιο. </w:t>
      </w:r>
    </w:p>
    <w:p w14:paraId="0C3811C4" w14:textId="77777777" w:rsidR="00EC6A51" w:rsidRDefault="0016326B">
      <w:pPr>
        <w:spacing w:line="600" w:lineRule="auto"/>
        <w:ind w:firstLine="720"/>
        <w:jc w:val="both"/>
        <w:rPr>
          <w:rFonts w:eastAsia="Times New Roman" w:cs="Times New Roman"/>
        </w:rPr>
      </w:pPr>
      <w:r>
        <w:rPr>
          <w:rFonts w:eastAsia="Times New Roman" w:cs="Times New Roman"/>
        </w:rPr>
        <w:t>Δεν ξέρω τι σχ</w:t>
      </w:r>
      <w:r>
        <w:rPr>
          <w:rFonts w:eastAsia="Times New Roman" w:cs="Times New Roman"/>
        </w:rPr>
        <w:t xml:space="preserve">έση μπορεί να έχει με την </w:t>
      </w:r>
      <w:r>
        <w:rPr>
          <w:rFonts w:eastAsia="Times New Roman" w:cs="Times New Roman"/>
        </w:rPr>
        <w:t xml:space="preserve">Αριστερά </w:t>
      </w:r>
      <w:r>
        <w:rPr>
          <w:rFonts w:eastAsia="Times New Roman" w:cs="Times New Roman"/>
        </w:rPr>
        <w:t>ή με όσα διακηρύσσατε κατά το παρελθόν αλλά</w:t>
      </w:r>
      <w:r>
        <w:rPr>
          <w:rFonts w:eastAsia="Times New Roman" w:cs="Times New Roman"/>
        </w:rPr>
        <w:t>,</w:t>
      </w:r>
      <w:r>
        <w:rPr>
          <w:rFonts w:eastAsia="Times New Roman" w:cs="Times New Roman"/>
        </w:rPr>
        <w:t xml:space="preserve"> </w:t>
      </w:r>
      <w:r>
        <w:rPr>
          <w:rFonts w:eastAsia="Times New Roman" w:cs="Times New Roman"/>
          <w:bCs/>
          <w:shd w:val="clear" w:color="auto" w:fill="FFFFFF"/>
        </w:rPr>
        <w:t xml:space="preserve">εν πάση </w:t>
      </w:r>
      <w:proofErr w:type="spellStart"/>
      <w:r>
        <w:rPr>
          <w:rFonts w:eastAsia="Times New Roman" w:cs="Times New Roman"/>
          <w:bCs/>
          <w:shd w:val="clear" w:color="auto" w:fill="FFFFFF"/>
        </w:rPr>
        <w:t>περιπτώσει</w:t>
      </w:r>
      <w:proofErr w:type="spellEnd"/>
      <w:r>
        <w:rPr>
          <w:rFonts w:eastAsia="Times New Roman" w:cs="Times New Roman"/>
          <w:bCs/>
          <w:shd w:val="clear" w:color="auto" w:fill="FFFFFF"/>
        </w:rPr>
        <w:t>,</w:t>
      </w:r>
      <w:r>
        <w:rPr>
          <w:rFonts w:eastAsia="Times New Roman" w:cs="Times New Roman"/>
          <w:bCs/>
          <w:shd w:val="clear" w:color="auto" w:fill="FFFFFF"/>
        </w:rPr>
        <w:t xml:space="preserve"> </w:t>
      </w:r>
      <w:r>
        <w:rPr>
          <w:rFonts w:eastAsia="Times New Roman" w:cs="Times New Roman"/>
        </w:rPr>
        <w:t xml:space="preserve">τον αγώνα και του τώρα αλλά κυρίως της προοπτικής τα έχετε παραπέμψει στη Δευτέρα Παρουσία! </w:t>
      </w:r>
    </w:p>
    <w:p w14:paraId="0C3811C5" w14:textId="77777777" w:rsidR="00EC6A51" w:rsidRDefault="0016326B">
      <w:pPr>
        <w:spacing w:line="600" w:lineRule="auto"/>
        <w:ind w:firstLine="720"/>
        <w:jc w:val="both"/>
        <w:rPr>
          <w:rFonts w:eastAsia="Times New Roman" w:cs="Times New Roman"/>
        </w:rPr>
      </w:pPr>
      <w:r>
        <w:rPr>
          <w:rFonts w:eastAsia="Times New Roman" w:cs="Times New Roman"/>
        </w:rPr>
        <w:lastRenderedPageBreak/>
        <w:t>Δ</w:t>
      </w:r>
      <w:r>
        <w:rPr>
          <w:rFonts w:eastAsia="Times New Roman" w:cs="Times New Roman"/>
        </w:rPr>
        <w:t>εν είμαστε εχθρικοί απέναντι σε τέτοιου είδους δραστηριότητες.</w:t>
      </w:r>
      <w:r>
        <w:rPr>
          <w:rFonts w:eastAsia="Times New Roman" w:cs="Times New Roman"/>
        </w:rPr>
        <w:t xml:space="preserve"> Θα σας πω παρακάτω. Θα σας πω λίγο για το ιστορικό της υπόθεσης. Από τον Γενάρη του 2014 έχουν υποβληθεί </w:t>
      </w:r>
      <w:proofErr w:type="spellStart"/>
      <w:r>
        <w:rPr>
          <w:rFonts w:eastAsia="Times New Roman" w:cs="Times New Roman"/>
        </w:rPr>
        <w:t>εκατόν</w:t>
      </w:r>
      <w:proofErr w:type="spellEnd"/>
      <w:r>
        <w:rPr>
          <w:rFonts w:eastAsia="Times New Roman" w:cs="Times New Roman"/>
        </w:rPr>
        <w:t xml:space="preserve"> είκοσι αιτήσεις για την Κρήτη για 65</w:t>
      </w:r>
      <w:r>
        <w:rPr>
          <w:rFonts w:eastAsia="Times New Roman" w:cs="Times New Roman"/>
          <w:lang w:val="en-US"/>
        </w:rPr>
        <w:t>MW</w:t>
      </w:r>
      <w:r>
        <w:rPr>
          <w:rFonts w:eastAsia="Times New Roman" w:cs="Times New Roman"/>
        </w:rPr>
        <w:t xml:space="preserve">. Και μάλιστα, θα καταθέσω αυτόν τον πίνακα στα Πρακτικά. Οι είκοσι οκτώ από τις </w:t>
      </w:r>
      <w:proofErr w:type="spellStart"/>
      <w:r>
        <w:rPr>
          <w:rFonts w:eastAsia="Times New Roman" w:cs="Times New Roman"/>
        </w:rPr>
        <w:t>εκατόν</w:t>
      </w:r>
      <w:proofErr w:type="spellEnd"/>
      <w:r>
        <w:rPr>
          <w:rFonts w:eastAsia="Times New Roman" w:cs="Times New Roman"/>
        </w:rPr>
        <w:t xml:space="preserve"> είκοσι αιτήσεις αφορούσαν την περιοχή του Δήμου της Γόρτυνας. </w:t>
      </w:r>
    </w:p>
    <w:p w14:paraId="0C3811C6" w14:textId="77777777" w:rsidR="00EC6A51" w:rsidRDefault="0016326B">
      <w:pPr>
        <w:spacing w:line="600" w:lineRule="auto"/>
        <w:ind w:firstLine="720"/>
        <w:jc w:val="both"/>
        <w:rPr>
          <w:rFonts w:eastAsia="Times New Roman"/>
        </w:rPr>
      </w:pPr>
      <w:r>
        <w:rPr>
          <w:rFonts w:eastAsia="Times New Roman" w:cs="Times New Roman"/>
        </w:rPr>
        <w:t xml:space="preserve">Η αποκεντρωμένη διοίκηση με συνοπτικότατες </w:t>
      </w:r>
      <w:r>
        <w:rPr>
          <w:rFonts w:eastAsia="Times New Roman"/>
        </w:rPr>
        <w:t>διαδικασίες -</w:t>
      </w:r>
      <w:r>
        <w:rPr>
          <w:rFonts w:eastAsia="Times New Roman"/>
          <w:lang w:val="en-US"/>
        </w:rPr>
        <w:t>fast</w:t>
      </w:r>
      <w:r>
        <w:rPr>
          <w:rFonts w:eastAsia="Times New Roman"/>
        </w:rPr>
        <w:t xml:space="preserve"> </w:t>
      </w:r>
      <w:r>
        <w:rPr>
          <w:rFonts w:eastAsia="Times New Roman"/>
          <w:lang w:val="en-US"/>
        </w:rPr>
        <w:t>track</w:t>
      </w:r>
      <w:r>
        <w:rPr>
          <w:rFonts w:eastAsia="Times New Roman"/>
        </w:rPr>
        <w:t>- ενέκρινε στις 30 Δεκεμβρίου 2014 –προ</w:t>
      </w:r>
      <w:r>
        <w:rPr>
          <w:rFonts w:eastAsia="Times New Roman"/>
        </w:rPr>
        <w:t xml:space="preserve">σέξτε την ημερομηνία- εννέα από τις δέκα οκτώ αιτήσεις -παραμονή Πρωτοχρονιάς, πριν από τις εκλογές- και κάποιες άλλες τον Γενάρη, μετά τις εκλογές. </w:t>
      </w:r>
    </w:p>
    <w:p w14:paraId="0C3811C7" w14:textId="77777777" w:rsidR="00EC6A51" w:rsidRDefault="0016326B">
      <w:pPr>
        <w:spacing w:line="600" w:lineRule="auto"/>
        <w:ind w:firstLine="720"/>
        <w:jc w:val="both"/>
        <w:rPr>
          <w:rFonts w:eastAsia="Times New Roman" w:cs="Times New Roman"/>
        </w:rPr>
      </w:pPr>
      <w:r>
        <w:rPr>
          <w:rFonts w:eastAsia="Times New Roman"/>
        </w:rPr>
        <w:lastRenderedPageBreak/>
        <w:t xml:space="preserve">Δηλαδή, αυτές οι διαδικασίες έγιναν έτσι όπως έγιναν και με </w:t>
      </w:r>
      <w:r>
        <w:rPr>
          <w:rFonts w:eastAsia="Times New Roman"/>
          <w:bCs/>
        </w:rPr>
        <w:t>συγκυβέρνηση</w:t>
      </w:r>
      <w:r>
        <w:rPr>
          <w:rFonts w:eastAsia="Times New Roman"/>
        </w:rPr>
        <w:t xml:space="preserve"> Νέας Δημοκρατίας - ΠΑΣΟΚ και με </w:t>
      </w:r>
      <w:r>
        <w:rPr>
          <w:rFonts w:eastAsia="Times New Roman"/>
          <w:bCs/>
        </w:rPr>
        <w:t>σ</w:t>
      </w:r>
      <w:r>
        <w:rPr>
          <w:rFonts w:eastAsia="Times New Roman"/>
          <w:bCs/>
        </w:rPr>
        <w:t>υγκυβέρνηση</w:t>
      </w:r>
      <w:r>
        <w:rPr>
          <w:rFonts w:eastAsia="Times New Roman"/>
        </w:rPr>
        <w:t xml:space="preserve"> ΣΥΡΙΖΑ - ΑΝΕΛ. Πρέπει να απολογηθείτε και εσείς και οι προηγούμενοι για αυτή</w:t>
      </w:r>
      <w:r>
        <w:rPr>
          <w:rFonts w:eastAsia="Times New Roman"/>
        </w:rPr>
        <w:t>ν</w:t>
      </w:r>
      <w:r>
        <w:rPr>
          <w:rFonts w:eastAsia="Times New Roman"/>
        </w:rPr>
        <w:t xml:space="preserve"> την εξέλιξη. Και όλα έγιναν αιφνιδιαστικά. </w:t>
      </w:r>
    </w:p>
    <w:p w14:paraId="0C3811C8"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Εμείς δεν θα απολογηθούμε για τη στάση του </w:t>
      </w:r>
      <w:r>
        <w:rPr>
          <w:rFonts w:eastAsia="Times New Roman" w:cs="Times New Roman"/>
          <w:szCs w:val="24"/>
        </w:rPr>
        <w:t>δήμου</w:t>
      </w:r>
      <w:r>
        <w:rPr>
          <w:rFonts w:eastAsia="Times New Roman" w:cs="Times New Roman"/>
          <w:szCs w:val="24"/>
        </w:rPr>
        <w:t xml:space="preserve">. Ευθύνες έχει και ο Δήμος Γόρτυνας, βεβαίως. Η δημοτική αρχή παλινωδούσε </w:t>
      </w:r>
      <w:r>
        <w:rPr>
          <w:rFonts w:eastAsia="Times New Roman" w:cs="Times New Roman"/>
          <w:szCs w:val="24"/>
        </w:rPr>
        <w:t xml:space="preserve">ανάμεσα στις αντιδράσεις των κατοίκων, όταν το έμαθαν, και στις δικές της βλέψεις, για να μπει και ο </w:t>
      </w:r>
      <w:r>
        <w:rPr>
          <w:rFonts w:eastAsia="Times New Roman" w:cs="Times New Roman"/>
          <w:szCs w:val="24"/>
        </w:rPr>
        <w:t xml:space="preserve">δήμος </w:t>
      </w:r>
      <w:r>
        <w:rPr>
          <w:rFonts w:eastAsia="Times New Roman" w:cs="Times New Roman"/>
          <w:szCs w:val="24"/>
        </w:rPr>
        <w:t>μέτοχος στην επένδυση, νομίζοντας ότι έτσι θα ξεπεράσει την οικονομική ασφυξία</w:t>
      </w:r>
      <w:r>
        <w:rPr>
          <w:rFonts w:eastAsia="Times New Roman" w:cs="Times New Roman"/>
          <w:szCs w:val="24"/>
        </w:rPr>
        <w:t>,</w:t>
      </w:r>
      <w:r>
        <w:rPr>
          <w:rFonts w:eastAsia="Times New Roman" w:cs="Times New Roman"/>
          <w:szCs w:val="24"/>
        </w:rPr>
        <w:t xml:space="preserve"> ως αποτέλεσμα της </w:t>
      </w:r>
      <w:proofErr w:type="spellStart"/>
      <w:r>
        <w:rPr>
          <w:rFonts w:eastAsia="Times New Roman" w:cs="Times New Roman"/>
          <w:szCs w:val="24"/>
        </w:rPr>
        <w:t>υποχρηματοδότησης</w:t>
      </w:r>
      <w:proofErr w:type="spellEnd"/>
      <w:r>
        <w:rPr>
          <w:rFonts w:eastAsia="Times New Roman" w:cs="Times New Roman"/>
          <w:szCs w:val="24"/>
        </w:rPr>
        <w:t xml:space="preserve">. Αντιλαμβάνεστε, λοιπόν, ότι δεν </w:t>
      </w:r>
      <w:r>
        <w:rPr>
          <w:rFonts w:eastAsia="Times New Roman" w:cs="Times New Roman"/>
          <w:szCs w:val="24"/>
        </w:rPr>
        <w:t xml:space="preserve">είναι τόσο απλά τα πράγματα. </w:t>
      </w:r>
    </w:p>
    <w:p w14:paraId="0C3811C9"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Προξενεί πάντως ερωτηματικά</w:t>
      </w:r>
      <w:r>
        <w:rPr>
          <w:rFonts w:eastAsia="Times New Roman" w:cs="Times New Roman"/>
          <w:szCs w:val="24"/>
        </w:rPr>
        <w:t>,</w:t>
      </w:r>
      <w:r>
        <w:rPr>
          <w:rFonts w:eastAsia="Times New Roman" w:cs="Times New Roman"/>
          <w:szCs w:val="24"/>
        </w:rPr>
        <w:t xml:space="preserve"> γιατί ο επιχειρηματίας έχει καταθέσει δύο αιτήσεις για δύο εργοστάσια</w:t>
      </w:r>
      <w:r>
        <w:rPr>
          <w:rFonts w:eastAsia="Times New Roman" w:cs="Times New Roman"/>
          <w:szCs w:val="24"/>
        </w:rPr>
        <w:t>,</w:t>
      </w:r>
      <w:r>
        <w:rPr>
          <w:rFonts w:eastAsia="Times New Roman" w:cs="Times New Roman"/>
          <w:szCs w:val="24"/>
        </w:rPr>
        <w:t xml:space="preserve"> ισχύος </w:t>
      </w:r>
      <w:r>
        <w:rPr>
          <w:rFonts w:eastAsia="Times New Roman" w:cs="Times New Roman"/>
          <w:szCs w:val="24"/>
        </w:rPr>
        <w:t>499 Μ</w:t>
      </w:r>
      <w:r>
        <w:rPr>
          <w:rFonts w:eastAsia="Times New Roman" w:cs="Times New Roman"/>
          <w:szCs w:val="24"/>
          <w:lang w:val="en-US"/>
        </w:rPr>
        <w:t>W</w:t>
      </w:r>
      <w:r>
        <w:rPr>
          <w:rFonts w:eastAsia="Times New Roman" w:cs="Times New Roman"/>
          <w:szCs w:val="24"/>
        </w:rPr>
        <w:t xml:space="preserve">, ενώ θα μπορούσε μία. Ξέρετε γιατί; Γιατί με τη μία, των </w:t>
      </w:r>
      <w:r w:rsidRPr="006C542B">
        <w:rPr>
          <w:rFonts w:eastAsia="Times New Roman" w:cs="Times New Roman"/>
          <w:szCs w:val="24"/>
        </w:rPr>
        <w:t xml:space="preserve">1000 </w:t>
      </w:r>
      <w:r>
        <w:rPr>
          <w:rFonts w:eastAsia="Times New Roman" w:cs="Times New Roman"/>
          <w:szCs w:val="24"/>
          <w:lang w:val="en-US"/>
        </w:rPr>
        <w:t>MW</w:t>
      </w:r>
      <w:r>
        <w:rPr>
          <w:rFonts w:eastAsia="Times New Roman" w:cs="Times New Roman"/>
          <w:szCs w:val="24"/>
        </w:rPr>
        <w:t>, δεν θα έπαιρνε την απόφαση, την έγκριση από τη</w:t>
      </w:r>
      <w:r>
        <w:rPr>
          <w:rFonts w:eastAsia="Times New Roman" w:cs="Times New Roman"/>
          <w:szCs w:val="24"/>
        </w:rPr>
        <w:t xml:space="preserve">ν αποκεντρωμένη διοίκηση, πέρα όλων των άλλων παραβιάσεων που κάνουν από τη νομοθεσία, από την ίδια την αστική νομοθεσία δηλαδή, που ευνοεί αυτή τη στρατηγική αντίληψη και λογική της απελευθέρωσης. Άρα, δικαιολογημένα οι κάτοικοι διαφωνούν.  </w:t>
      </w:r>
    </w:p>
    <w:p w14:paraId="0C3811CA"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Δεν μας είπατ</w:t>
      </w:r>
      <w:r>
        <w:rPr>
          <w:rFonts w:eastAsia="Times New Roman" w:cs="Times New Roman"/>
          <w:szCs w:val="24"/>
        </w:rPr>
        <w:t>ε, όμως, τελικά τι θα κάνετε. Θα επιτρέψετε τη συνέχιση της κατασκευής του εργοστασίου, της λειτουργίας δύο μονάδων</w:t>
      </w:r>
      <w:r>
        <w:rPr>
          <w:rFonts w:eastAsia="Times New Roman" w:cs="Times New Roman"/>
          <w:szCs w:val="24"/>
        </w:rPr>
        <w:t>,</w:t>
      </w:r>
      <w:r>
        <w:rPr>
          <w:rFonts w:eastAsia="Times New Roman" w:cs="Times New Roman"/>
          <w:szCs w:val="24"/>
        </w:rPr>
        <w:t xml:space="preserve"> που δεν απέχουν ούτε πεντακόσια μέτρα μεταξύ </w:t>
      </w:r>
      <w:r>
        <w:rPr>
          <w:rFonts w:eastAsia="Times New Roman" w:cs="Times New Roman"/>
          <w:szCs w:val="24"/>
        </w:rPr>
        <w:lastRenderedPageBreak/>
        <w:t>τους, όταν στην ίδια περιοχή έχουν γίνει αιτήσεις -και κάποιες άλλες έχουν εγκριθεί- από την α</w:t>
      </w:r>
      <w:r>
        <w:rPr>
          <w:rFonts w:eastAsia="Times New Roman" w:cs="Times New Roman"/>
          <w:szCs w:val="24"/>
        </w:rPr>
        <w:t xml:space="preserve">ποκεντρωμένη διοίκηση; </w:t>
      </w:r>
    </w:p>
    <w:p w14:paraId="0C3811CB"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Τέλος, όσον αφορά την άποψη που είπατε</w:t>
      </w:r>
      <w:r>
        <w:rPr>
          <w:rFonts w:eastAsia="Times New Roman" w:cs="Times New Roman"/>
          <w:szCs w:val="24"/>
        </w:rPr>
        <w:t>,</w:t>
      </w:r>
      <w:r>
        <w:rPr>
          <w:rFonts w:eastAsia="Times New Roman" w:cs="Times New Roman"/>
          <w:szCs w:val="24"/>
        </w:rPr>
        <w:t xml:space="preserve"> σε σχέση με το τι λέει το Κομμουνιστικό Κόμμα Ελλάδος γι</w:t>
      </w:r>
      <w:r>
        <w:rPr>
          <w:rFonts w:eastAsia="Times New Roman" w:cs="Times New Roman"/>
          <w:szCs w:val="24"/>
        </w:rPr>
        <w:t>’</w:t>
      </w:r>
      <w:r>
        <w:rPr>
          <w:rFonts w:eastAsia="Times New Roman" w:cs="Times New Roman"/>
          <w:szCs w:val="24"/>
        </w:rPr>
        <w:t xml:space="preserve"> αυτά τα ζητήματα, εμείς, κύριε Υπουργέ, δεν </w:t>
      </w:r>
      <w:proofErr w:type="spellStart"/>
      <w:r>
        <w:rPr>
          <w:rFonts w:eastAsia="Times New Roman" w:cs="Times New Roman"/>
          <w:szCs w:val="24"/>
        </w:rPr>
        <w:t>δαιμονοποιούμε</w:t>
      </w:r>
      <w:proofErr w:type="spellEnd"/>
      <w:r>
        <w:rPr>
          <w:rFonts w:eastAsia="Times New Roman" w:cs="Times New Roman"/>
          <w:szCs w:val="24"/>
        </w:rPr>
        <w:t xml:space="preserve"> αυθαίρετα τους κινδύνους ούτε παριστάνουμε </w:t>
      </w:r>
      <w:r>
        <w:rPr>
          <w:rFonts w:eastAsia="Times New Roman" w:cs="Times New Roman"/>
          <w:szCs w:val="24"/>
        </w:rPr>
        <w:t xml:space="preserve">τους </w:t>
      </w:r>
      <w:r>
        <w:rPr>
          <w:rFonts w:eastAsia="Times New Roman" w:cs="Times New Roman"/>
          <w:szCs w:val="24"/>
        </w:rPr>
        <w:t>παντογνώστες ούτε απορρίπτο</w:t>
      </w:r>
      <w:r>
        <w:rPr>
          <w:rFonts w:eastAsia="Times New Roman" w:cs="Times New Roman"/>
          <w:szCs w:val="24"/>
        </w:rPr>
        <w:t xml:space="preserve">υμε ή θεωρούμε ύποπτη κάθε επιστημονική ή τεχνοκρατική προσέγγιση για τη μέθοδο επεξεργασίας της πρώτης ύλης. Οι άλλες πολιτικές ή κοινωνικές δυνάμεις στρέφουν την προσοχή τους στην τεχνολογία και στη </w:t>
      </w:r>
      <w:proofErr w:type="spellStart"/>
      <w:r>
        <w:rPr>
          <w:rFonts w:eastAsia="Times New Roman" w:cs="Times New Roman"/>
          <w:szCs w:val="24"/>
        </w:rPr>
        <w:t>χωροθέτηση</w:t>
      </w:r>
      <w:proofErr w:type="spellEnd"/>
      <w:r>
        <w:rPr>
          <w:rFonts w:eastAsia="Times New Roman" w:cs="Times New Roman"/>
          <w:szCs w:val="24"/>
        </w:rPr>
        <w:t>, θεωρώντας δεδομένη την απελευθέρωση της ενέ</w:t>
      </w:r>
      <w:r>
        <w:rPr>
          <w:rFonts w:eastAsia="Times New Roman" w:cs="Times New Roman"/>
          <w:szCs w:val="24"/>
        </w:rPr>
        <w:t xml:space="preserve">ργειας. </w:t>
      </w:r>
    </w:p>
    <w:p w14:paraId="0C3811CC"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Εμείς έχουμε βάλει ένα τρίπτυχο και λέμε ότι, βεβαίως, πρέπει να αξιοποιηθούν οι ανανεώσιμες πηγές ενέργειας. Δεν είμαστε αρνητικοί. Πρέπει να αξιοποιηθούν, όμως, υπό μία προϋπόθεση: </w:t>
      </w:r>
      <w:r>
        <w:rPr>
          <w:rFonts w:eastAsia="Times New Roman" w:cs="Times New Roman"/>
          <w:szCs w:val="24"/>
        </w:rPr>
        <w:t>Ν</w:t>
      </w:r>
      <w:r>
        <w:rPr>
          <w:rFonts w:eastAsia="Times New Roman" w:cs="Times New Roman"/>
          <w:szCs w:val="24"/>
        </w:rPr>
        <w:t xml:space="preserve">α λειτουργήσει διαλεκτικά το τρίπτυχο ιδιοκτησιακό, δηλαδή ο </w:t>
      </w:r>
      <w:r>
        <w:rPr>
          <w:rFonts w:eastAsia="Times New Roman" w:cs="Times New Roman"/>
          <w:szCs w:val="24"/>
        </w:rPr>
        <w:t xml:space="preserve">φορέας χρηματοδότησης και διαχείρισης, η τεχνολογία, η μέθοδος και η </w:t>
      </w:r>
      <w:proofErr w:type="spellStart"/>
      <w:r>
        <w:rPr>
          <w:rFonts w:eastAsia="Times New Roman" w:cs="Times New Roman"/>
          <w:szCs w:val="24"/>
        </w:rPr>
        <w:t>χωροθέτηση</w:t>
      </w:r>
      <w:proofErr w:type="spellEnd"/>
      <w:r>
        <w:rPr>
          <w:rFonts w:eastAsia="Times New Roman" w:cs="Times New Roman"/>
          <w:szCs w:val="24"/>
        </w:rPr>
        <w:t xml:space="preserve">. Επίσης, αυτό το τρίπτυχο θα παίρνει υπ’ </w:t>
      </w:r>
      <w:proofErr w:type="spellStart"/>
      <w:r>
        <w:rPr>
          <w:rFonts w:eastAsia="Times New Roman" w:cs="Times New Roman"/>
          <w:szCs w:val="24"/>
        </w:rPr>
        <w:t>όψιν</w:t>
      </w:r>
      <w:proofErr w:type="spellEnd"/>
      <w:r>
        <w:rPr>
          <w:rFonts w:eastAsia="Times New Roman" w:cs="Times New Roman"/>
          <w:szCs w:val="24"/>
        </w:rPr>
        <w:t xml:space="preserve"> και την επίδραση στον άνθρωπο και στο περιβάλλον. Στα πλαίσια της απελευθέρωσης της ενέργειας και με τα όσα σας είπα για τη συγκεκ</w:t>
      </w:r>
      <w:r>
        <w:rPr>
          <w:rFonts w:eastAsia="Times New Roman" w:cs="Times New Roman"/>
          <w:szCs w:val="24"/>
        </w:rPr>
        <w:t xml:space="preserve">ριμένη περιοχή, παίρνει υπ’ </w:t>
      </w:r>
      <w:proofErr w:type="spellStart"/>
      <w:r>
        <w:rPr>
          <w:rFonts w:eastAsia="Times New Roman" w:cs="Times New Roman"/>
          <w:szCs w:val="24"/>
        </w:rPr>
        <w:t>όψιν</w:t>
      </w:r>
      <w:proofErr w:type="spellEnd"/>
      <w:r>
        <w:rPr>
          <w:rFonts w:eastAsia="Times New Roman" w:cs="Times New Roman"/>
          <w:szCs w:val="24"/>
        </w:rPr>
        <w:t xml:space="preserve"> του τον άνθρωπο και το περιβάλλον; Σε </w:t>
      </w:r>
      <w:proofErr w:type="spellStart"/>
      <w:r>
        <w:rPr>
          <w:rFonts w:eastAsia="Times New Roman" w:cs="Times New Roman"/>
          <w:szCs w:val="24"/>
        </w:rPr>
        <w:t>καμμία</w:t>
      </w:r>
      <w:proofErr w:type="spellEnd"/>
      <w:r>
        <w:rPr>
          <w:rFonts w:eastAsia="Times New Roman" w:cs="Times New Roman"/>
          <w:szCs w:val="24"/>
        </w:rPr>
        <w:t xml:space="preserve"> των περιπτώσεων.</w:t>
      </w:r>
    </w:p>
    <w:p w14:paraId="0C3811CD"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λοιπόν, εμείς υποστηρίζουμε το ιδιοκτησιακό ζήτημα, δηλαδή ότι αποκλειστικός ιδιοκτήτης, συνολικός διαχειριστής της ενέργειας, από την παραγωγή έως τη </w:t>
      </w:r>
      <w:r>
        <w:rPr>
          <w:rFonts w:eastAsia="Times New Roman" w:cs="Times New Roman"/>
          <w:szCs w:val="24"/>
        </w:rPr>
        <w:t xml:space="preserve">διάθεση και την κατανάλωση, πρέπει να είναι ο κοινωνικοποιημένος τομέας της οικονομίας. Για σήμερα υποστηρίζουμε αυτό ακριβώς, την πλήρη απαγόρευση άσκησης κάθε ιδιωτικής επιχειρηματικής δραστηριότητας. </w:t>
      </w:r>
    </w:p>
    <w:p w14:paraId="0C3811CE"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Γνωρίζουμε ότι στην Κρήτη ο </w:t>
      </w:r>
      <w:proofErr w:type="spellStart"/>
      <w:r>
        <w:rPr>
          <w:rFonts w:eastAsia="Times New Roman" w:cs="Times New Roman"/>
          <w:szCs w:val="24"/>
        </w:rPr>
        <w:t>κατσίγαρος</w:t>
      </w:r>
      <w:proofErr w:type="spellEnd"/>
      <w:r>
        <w:rPr>
          <w:rFonts w:eastAsia="Times New Roman" w:cs="Times New Roman"/>
          <w:szCs w:val="24"/>
        </w:rPr>
        <w:t xml:space="preserve"> είναι σε πολύ</w:t>
      </w:r>
      <w:r>
        <w:rPr>
          <w:rFonts w:eastAsia="Times New Roman" w:cs="Times New Roman"/>
          <w:szCs w:val="24"/>
        </w:rPr>
        <w:t xml:space="preserve"> μεγάλες ποσότητες. Πρέπει να διαχειριστούμε όλα αυτά τα ζητήματα των υπολειμμάτων, όχι όμως κάτω από τέτοιες συνθήκες και προϋποθέσεις απελευθέρωσης ενέργειας, αναρχίας</w:t>
      </w:r>
      <w:r>
        <w:rPr>
          <w:rFonts w:eastAsia="Times New Roman" w:cs="Times New Roman"/>
          <w:szCs w:val="24"/>
        </w:rPr>
        <w:t>,</w:t>
      </w:r>
      <w:r>
        <w:rPr>
          <w:rFonts w:eastAsia="Times New Roman" w:cs="Times New Roman"/>
          <w:szCs w:val="24"/>
        </w:rPr>
        <w:t xml:space="preserve"> πραγματικά</w:t>
      </w:r>
      <w:r>
        <w:rPr>
          <w:rFonts w:eastAsia="Times New Roman" w:cs="Times New Roman"/>
          <w:szCs w:val="24"/>
        </w:rPr>
        <w:t>,</w:t>
      </w:r>
      <w:r>
        <w:rPr>
          <w:rFonts w:eastAsia="Times New Roman" w:cs="Times New Roman"/>
          <w:szCs w:val="24"/>
        </w:rPr>
        <w:t xml:space="preserve"> και ασυδοσίας. </w:t>
      </w:r>
    </w:p>
    <w:p w14:paraId="0C3811CF"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Ευχαριστώ πολύ. </w:t>
      </w:r>
    </w:p>
    <w:p w14:paraId="0C3811D0"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w:t>
      </w:r>
      <w:r>
        <w:rPr>
          <w:rFonts w:eastAsia="Times New Roman" w:cs="Times New Roman"/>
          <w:szCs w:val="24"/>
        </w:rPr>
        <w:t>Εμμανουήλ Συντυχάκης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0C3811D1"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Ευχαριστώ, κύριε Συντυχάκη. </w:t>
      </w:r>
    </w:p>
    <w:p w14:paraId="0C3811D2"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Κύριε </w:t>
      </w:r>
      <w:r>
        <w:rPr>
          <w:rFonts w:eastAsia="Times New Roman" w:cs="Times New Roman"/>
          <w:szCs w:val="24"/>
        </w:rPr>
        <w:t xml:space="preserve">Υπουργέ, έχετε τον λόγο. </w:t>
      </w:r>
    </w:p>
    <w:p w14:paraId="0C3811D3"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ΠΑΝΑΓΙΩΤΗΣ (ΠΑΝΟΣ) ΣΚΟΥΡΛΕΤΗΣ (Υπουργός </w:t>
      </w:r>
      <w:r>
        <w:rPr>
          <w:rFonts w:eastAsia="Times New Roman" w:cs="Times New Roman"/>
          <w:b/>
          <w:szCs w:val="24"/>
        </w:rPr>
        <w:t>Π</w:t>
      </w:r>
      <w:r>
        <w:rPr>
          <w:rFonts w:eastAsia="Times New Roman" w:cs="Times New Roman"/>
          <w:b/>
          <w:szCs w:val="24"/>
        </w:rPr>
        <w:t xml:space="preserve">εριβάλλοντος και Ενέργειας): </w:t>
      </w:r>
      <w:r>
        <w:rPr>
          <w:rFonts w:eastAsia="Times New Roman" w:cs="Times New Roman"/>
          <w:szCs w:val="24"/>
        </w:rPr>
        <w:t xml:space="preserve">Ευχαριστώ, κύριε Πρόεδρε. </w:t>
      </w:r>
    </w:p>
    <w:p w14:paraId="0C3811D4"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Συντυχάκη, νομίζω ότι είστε πράγματι ειλικρινής και αποκαλυπτικός, διότι περίπου λέτε ότι θα μπορούσαμε να αξιοποιήσουμε αυτές </w:t>
      </w:r>
      <w:r>
        <w:rPr>
          <w:rFonts w:eastAsia="Times New Roman" w:cs="Times New Roman"/>
          <w:szCs w:val="24"/>
        </w:rPr>
        <w:t xml:space="preserve">τις μορφές ενέργειας στον σοσιαλισμό. Μέχρι τότε, βλέπουμε. Διότι αν είναι απελευθερωμένη η αγορά, τότε αυτή η μορφή ενέργειας είναι κακή. </w:t>
      </w:r>
    </w:p>
    <w:p w14:paraId="0C3811D5"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Βεβαίως, συνειρμικά μου έρχεται τώρα κάτι άλλο στο νου: Τότε, στη δεκαετία του ’80, που ο δικός σας χώρος προσπαθούσ</w:t>
      </w:r>
      <w:r>
        <w:rPr>
          <w:rFonts w:eastAsia="Times New Roman" w:cs="Times New Roman"/>
          <w:szCs w:val="24"/>
        </w:rPr>
        <w:t xml:space="preserve">ε να μας πείσει ότι η πυρηνική ενέργεια είναι κάτι το ακίνδυνο και μετά το ατύχημα του </w:t>
      </w:r>
      <w:proofErr w:type="spellStart"/>
      <w:r>
        <w:rPr>
          <w:rFonts w:eastAsia="Times New Roman" w:cs="Times New Roman"/>
          <w:szCs w:val="24"/>
        </w:rPr>
        <w:t>Τσερνόμπιλ</w:t>
      </w:r>
      <w:proofErr w:type="spellEnd"/>
      <w:r>
        <w:rPr>
          <w:rFonts w:eastAsia="Times New Roman" w:cs="Times New Roman"/>
          <w:szCs w:val="24"/>
        </w:rPr>
        <w:t xml:space="preserve"> καλούσατε τον κόσμο να τρώει λάχανα.  </w:t>
      </w:r>
    </w:p>
    <w:p w14:paraId="0C3811D6"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Αντιλαμβάνεστε, λοιπόν, ότι η προστασία του περιβάλλοντος έχει και μια </w:t>
      </w:r>
      <w:proofErr w:type="spellStart"/>
      <w:r>
        <w:rPr>
          <w:rFonts w:eastAsia="Times New Roman" w:cs="Times New Roman"/>
          <w:szCs w:val="24"/>
        </w:rPr>
        <w:t>διαταξική</w:t>
      </w:r>
      <w:proofErr w:type="spellEnd"/>
      <w:r>
        <w:rPr>
          <w:rFonts w:eastAsia="Times New Roman" w:cs="Times New Roman"/>
          <w:szCs w:val="24"/>
        </w:rPr>
        <w:t xml:space="preserve"> αξία. Η προστασία του περιβάλλοντος αφ</w:t>
      </w:r>
      <w:r>
        <w:rPr>
          <w:rFonts w:eastAsia="Times New Roman" w:cs="Times New Roman"/>
          <w:szCs w:val="24"/>
        </w:rPr>
        <w:t xml:space="preserve">ορά το σήμερα και το αύριο, τη ζωή σε αυτόν τον πλανήτη. Και αυτές είναι κάποιες μεγάλες αλήθειες. Και η Αριστερά πρέπει να τις </w:t>
      </w:r>
      <w:proofErr w:type="spellStart"/>
      <w:r>
        <w:rPr>
          <w:rFonts w:eastAsia="Times New Roman" w:cs="Times New Roman"/>
          <w:szCs w:val="24"/>
        </w:rPr>
        <w:t>εγκολπώσει</w:t>
      </w:r>
      <w:proofErr w:type="spellEnd"/>
      <w:r>
        <w:rPr>
          <w:rFonts w:eastAsia="Times New Roman" w:cs="Times New Roman"/>
          <w:szCs w:val="24"/>
        </w:rPr>
        <w:t xml:space="preserve"> στη δική της στρατηγική, η σύγχρονη Αριστερά. </w:t>
      </w:r>
    </w:p>
    <w:p w14:paraId="0C3811D7"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Επειδή μιλήσατε για το </w:t>
      </w:r>
      <w:proofErr w:type="spellStart"/>
      <w:r>
        <w:rPr>
          <w:rFonts w:eastAsia="Times New Roman" w:cs="Times New Roman"/>
          <w:szCs w:val="24"/>
        </w:rPr>
        <w:t>ευρωενωσιακό</w:t>
      </w:r>
      <w:proofErr w:type="spellEnd"/>
      <w:r>
        <w:rPr>
          <w:rFonts w:eastAsia="Times New Roman" w:cs="Times New Roman"/>
          <w:szCs w:val="24"/>
        </w:rPr>
        <w:t xml:space="preserve"> πλαίσιο και το τι κάνει η Αριστερά</w:t>
      </w:r>
      <w:r>
        <w:rPr>
          <w:rFonts w:eastAsia="Times New Roman" w:cs="Times New Roman"/>
          <w:szCs w:val="24"/>
        </w:rPr>
        <w:t xml:space="preserve">, ξέρετε τι κάνει η Αριστερά, λοιπόν; Από τη στιγμή που βγήκε ο ΣΥΡΙΖΑ τον προηγούμενο Ιανουάριο στην Κυβέρνηση, δείτε τον χάρτη, δείτε τον μεγάλη εικόνα. Είναι η Αριστερά, που συμμετέχει με όλες τις μορφές στην Κυβέρνηση στην Πορτογαλία. Είναι οι </w:t>
      </w:r>
      <w:proofErr w:type="spellStart"/>
      <w:r>
        <w:rPr>
          <w:rFonts w:eastAsia="Times New Roman" w:cs="Times New Roman"/>
          <w:szCs w:val="24"/>
        </w:rPr>
        <w:t>Ποδέμος</w:t>
      </w:r>
      <w:proofErr w:type="spellEnd"/>
      <w:r>
        <w:rPr>
          <w:rFonts w:eastAsia="Times New Roman" w:cs="Times New Roman"/>
          <w:szCs w:val="24"/>
        </w:rPr>
        <w:t xml:space="preserve"> </w:t>
      </w:r>
      <w:r>
        <w:rPr>
          <w:rFonts w:eastAsia="Times New Roman" w:cs="Times New Roman"/>
          <w:szCs w:val="24"/>
        </w:rPr>
        <w:t xml:space="preserve">στην Ισπανία, που είναι η </w:t>
      </w:r>
      <w:r>
        <w:rPr>
          <w:rFonts w:eastAsia="Times New Roman" w:cs="Times New Roman"/>
          <w:szCs w:val="24"/>
        </w:rPr>
        <w:lastRenderedPageBreak/>
        <w:t>μεγάλη ελπίδα της αλλαγής των συσχετισμών. Αυτά, βέβαια, αφορούν τη σύγχρονη Αριστερά, τη γειωμένη Αριστερά και όχι την Αριστερά</w:t>
      </w:r>
      <w:r>
        <w:rPr>
          <w:rFonts w:eastAsia="Times New Roman" w:cs="Times New Roman"/>
          <w:szCs w:val="24"/>
        </w:rPr>
        <w:t>,</w:t>
      </w:r>
      <w:r>
        <w:rPr>
          <w:rFonts w:eastAsia="Times New Roman" w:cs="Times New Roman"/>
          <w:szCs w:val="24"/>
        </w:rPr>
        <w:t xml:space="preserve"> η οποία βρίσκεται στο πλάι. </w:t>
      </w:r>
    </w:p>
    <w:p w14:paraId="0C3811D8" w14:textId="77777777" w:rsidR="00EC6A51" w:rsidRDefault="0016326B">
      <w:pPr>
        <w:spacing w:line="600" w:lineRule="auto"/>
        <w:ind w:firstLine="720"/>
        <w:jc w:val="both"/>
        <w:rPr>
          <w:rFonts w:eastAsia="UB-Helvetica" w:cs="Times New Roman"/>
          <w:szCs w:val="24"/>
        </w:rPr>
      </w:pPr>
      <w:r>
        <w:rPr>
          <w:rFonts w:eastAsia="UB-Helvetica" w:cs="Times New Roman"/>
          <w:szCs w:val="24"/>
        </w:rPr>
        <w:t>Τώρα, τι θα κάνουμε με τη συγκεκριμένη περίπτωση; Θα κάνουμε αυτό που μ</w:t>
      </w:r>
      <w:r>
        <w:rPr>
          <w:rFonts w:eastAsia="UB-Helvetica" w:cs="Times New Roman"/>
          <w:szCs w:val="24"/>
        </w:rPr>
        <w:t>ας επιβάλλει η νομιμότητα και αυτό που λέει ο νόμος και η ισχύουσα περιβαλλοντική νομοθεσία, τουλάχιστον μέχρι να βελτιωθεί, που σας είπα ότι ήδη το κάνουμε και το επιχειρούμε.</w:t>
      </w:r>
    </w:p>
    <w:p w14:paraId="0C3811D9" w14:textId="77777777" w:rsidR="00EC6A51" w:rsidRDefault="0016326B">
      <w:pPr>
        <w:spacing w:line="600" w:lineRule="auto"/>
        <w:ind w:firstLine="720"/>
        <w:jc w:val="both"/>
        <w:rPr>
          <w:rFonts w:eastAsia="UB-Helvetica" w:cs="Times New Roman"/>
          <w:szCs w:val="24"/>
        </w:rPr>
      </w:pPr>
      <w:r>
        <w:rPr>
          <w:rFonts w:eastAsia="UB-Helvetica" w:cs="Times New Roman"/>
          <w:szCs w:val="24"/>
        </w:rPr>
        <w:t>Για να μη λέτε ότι έχουμε μια ενιαία στάση απέναντι σ’ αυτά, σας λέω, λοιπόν, ό</w:t>
      </w:r>
      <w:r>
        <w:rPr>
          <w:rFonts w:eastAsia="UB-Helvetica" w:cs="Times New Roman"/>
          <w:szCs w:val="24"/>
        </w:rPr>
        <w:t>τι μόλις την προηγούμενη εβδομάδα</w:t>
      </w:r>
      <w:r>
        <w:rPr>
          <w:rFonts w:eastAsia="UB-Helvetica" w:cs="Times New Roman"/>
          <w:szCs w:val="24"/>
        </w:rPr>
        <w:t>,</w:t>
      </w:r>
      <w:r>
        <w:rPr>
          <w:rFonts w:eastAsia="UB-Helvetica" w:cs="Times New Roman"/>
          <w:szCs w:val="24"/>
        </w:rPr>
        <w:t xml:space="preserve"> στο Υπουργείο πήραμε την άδεια μιας αντίστοιχης μονάδας </w:t>
      </w:r>
      <w:r>
        <w:rPr>
          <w:rFonts w:eastAsia="UB-Helvetica" w:cs="Times New Roman"/>
          <w:szCs w:val="24"/>
        </w:rPr>
        <w:lastRenderedPageBreak/>
        <w:t>βιοαερίου στην Τρίπολη. Όμως, εκεί είχαν κινηθεί οι κάτοικοι πολύ πιο έγκαιρα, προσέφυγαν στο Σ</w:t>
      </w:r>
      <w:r>
        <w:rPr>
          <w:rFonts w:eastAsia="UB-Helvetica" w:cs="Times New Roman"/>
          <w:szCs w:val="24"/>
        </w:rPr>
        <w:t>.</w:t>
      </w:r>
      <w:r>
        <w:rPr>
          <w:rFonts w:eastAsia="UB-Helvetica" w:cs="Times New Roman"/>
          <w:szCs w:val="24"/>
        </w:rPr>
        <w:t>τ</w:t>
      </w:r>
      <w:r>
        <w:rPr>
          <w:rFonts w:eastAsia="UB-Helvetica" w:cs="Times New Roman"/>
          <w:szCs w:val="24"/>
        </w:rPr>
        <w:t>.</w:t>
      </w:r>
      <w:r>
        <w:rPr>
          <w:rFonts w:eastAsia="UB-Helvetica" w:cs="Times New Roman"/>
          <w:szCs w:val="24"/>
        </w:rPr>
        <w:t>Ε</w:t>
      </w:r>
      <w:r>
        <w:rPr>
          <w:rFonts w:eastAsia="UB-Helvetica" w:cs="Times New Roman"/>
          <w:szCs w:val="24"/>
        </w:rPr>
        <w:t>.</w:t>
      </w:r>
      <w:r>
        <w:rPr>
          <w:rFonts w:eastAsia="UB-Helvetica" w:cs="Times New Roman"/>
          <w:szCs w:val="24"/>
        </w:rPr>
        <w:t xml:space="preserve"> και έχει τη δυνατότητα ο Υπουργός να ακυρώσει μέχρι την εκδίκαση</w:t>
      </w:r>
      <w:r>
        <w:rPr>
          <w:rFonts w:eastAsia="UB-Helvetica" w:cs="Times New Roman"/>
          <w:szCs w:val="24"/>
        </w:rPr>
        <w:t xml:space="preserve"> </w:t>
      </w:r>
      <w:r>
        <w:rPr>
          <w:rFonts w:eastAsia="UB-Helvetica" w:cs="Times New Roman"/>
          <w:szCs w:val="24"/>
        </w:rPr>
        <w:t>από το</w:t>
      </w:r>
      <w:r>
        <w:rPr>
          <w:rFonts w:eastAsia="UB-Helvetica" w:cs="Times New Roman"/>
          <w:szCs w:val="24"/>
        </w:rPr>
        <w:t xml:space="preserve"> Σ</w:t>
      </w:r>
      <w:r>
        <w:rPr>
          <w:rFonts w:eastAsia="UB-Helvetica" w:cs="Times New Roman"/>
          <w:szCs w:val="24"/>
        </w:rPr>
        <w:t>.</w:t>
      </w:r>
      <w:r>
        <w:rPr>
          <w:rFonts w:eastAsia="UB-Helvetica" w:cs="Times New Roman"/>
          <w:szCs w:val="24"/>
        </w:rPr>
        <w:t>τ</w:t>
      </w:r>
      <w:r>
        <w:rPr>
          <w:rFonts w:eastAsia="UB-Helvetica" w:cs="Times New Roman"/>
          <w:szCs w:val="24"/>
        </w:rPr>
        <w:t>.</w:t>
      </w:r>
      <w:r>
        <w:rPr>
          <w:rFonts w:eastAsia="UB-Helvetica" w:cs="Times New Roman"/>
          <w:szCs w:val="24"/>
        </w:rPr>
        <w:t>Ε</w:t>
      </w:r>
      <w:r>
        <w:rPr>
          <w:rFonts w:eastAsia="UB-Helvetica" w:cs="Times New Roman"/>
          <w:szCs w:val="24"/>
        </w:rPr>
        <w:t>.</w:t>
      </w:r>
      <w:r>
        <w:rPr>
          <w:rFonts w:eastAsia="UB-Helvetica" w:cs="Times New Roman"/>
          <w:szCs w:val="24"/>
        </w:rPr>
        <w:t xml:space="preserve"> τη</w:t>
      </w:r>
      <w:r>
        <w:rPr>
          <w:rFonts w:eastAsia="UB-Helvetica" w:cs="Times New Roman"/>
          <w:szCs w:val="24"/>
        </w:rPr>
        <w:t>ς</w:t>
      </w:r>
      <w:r>
        <w:rPr>
          <w:rFonts w:eastAsia="UB-Helvetica" w:cs="Times New Roman"/>
          <w:szCs w:val="24"/>
        </w:rPr>
        <w:t xml:space="preserve"> συγκεκριμένη</w:t>
      </w:r>
      <w:r>
        <w:rPr>
          <w:rFonts w:eastAsia="UB-Helvetica" w:cs="Times New Roman"/>
          <w:szCs w:val="24"/>
        </w:rPr>
        <w:t>ς</w:t>
      </w:r>
      <w:r>
        <w:rPr>
          <w:rFonts w:eastAsia="UB-Helvetica" w:cs="Times New Roman"/>
          <w:szCs w:val="24"/>
        </w:rPr>
        <w:t xml:space="preserve"> </w:t>
      </w:r>
      <w:proofErr w:type="spellStart"/>
      <w:r>
        <w:rPr>
          <w:rFonts w:eastAsia="UB-Helvetica" w:cs="Times New Roman"/>
          <w:szCs w:val="24"/>
        </w:rPr>
        <w:t>αδειοδότηση</w:t>
      </w:r>
      <w:r>
        <w:rPr>
          <w:rFonts w:eastAsia="UB-Helvetica" w:cs="Times New Roman"/>
          <w:szCs w:val="24"/>
        </w:rPr>
        <w:t>ς</w:t>
      </w:r>
      <w:proofErr w:type="spellEnd"/>
      <w:r>
        <w:rPr>
          <w:rFonts w:eastAsia="UB-Helvetica" w:cs="Times New Roman"/>
          <w:szCs w:val="24"/>
        </w:rPr>
        <w:t>.</w:t>
      </w:r>
    </w:p>
    <w:p w14:paraId="0C3811DA" w14:textId="77777777" w:rsidR="00EC6A51" w:rsidRDefault="0016326B">
      <w:pPr>
        <w:spacing w:line="600" w:lineRule="auto"/>
        <w:ind w:firstLine="720"/>
        <w:jc w:val="both"/>
        <w:rPr>
          <w:rFonts w:eastAsia="UB-Helvetica" w:cs="Times New Roman"/>
          <w:szCs w:val="24"/>
        </w:rPr>
      </w:pPr>
      <w:r>
        <w:rPr>
          <w:rFonts w:eastAsia="UB-Helvetica" w:cs="Times New Roman"/>
          <w:szCs w:val="24"/>
        </w:rPr>
        <w:t>Αυτά λέω, λοιπόν, για να μπορούμε, αν θέλουμε, να συμβάλλουμε πραγματικά στην αποτελεσματικότητα του κινήματος και να μη βγάζουμε λόγους, οι οποίοι απλώς δημιουργούν εντυπώσεις.</w:t>
      </w:r>
    </w:p>
    <w:p w14:paraId="0C3811DB" w14:textId="77777777" w:rsidR="00EC6A51" w:rsidRDefault="0016326B">
      <w:pPr>
        <w:spacing w:line="600" w:lineRule="auto"/>
        <w:ind w:firstLine="720"/>
        <w:jc w:val="both"/>
        <w:rPr>
          <w:rFonts w:eastAsia="UB-Helvetica" w:cs="Times New Roman"/>
          <w:szCs w:val="24"/>
        </w:rPr>
      </w:pPr>
      <w:r>
        <w:rPr>
          <w:rFonts w:eastAsia="UB-Helvetica" w:cs="Times New Roman"/>
          <w:szCs w:val="24"/>
        </w:rPr>
        <w:t>Ευχαριστώ.</w:t>
      </w:r>
    </w:p>
    <w:p w14:paraId="0C3811DC" w14:textId="77777777" w:rsidR="00EC6A51" w:rsidRDefault="0016326B">
      <w:pPr>
        <w:spacing w:line="600" w:lineRule="auto"/>
        <w:ind w:firstLine="720"/>
        <w:jc w:val="both"/>
        <w:rPr>
          <w:rFonts w:eastAsia="UB-Helvetica" w:cs="Times New Roman"/>
          <w:szCs w:val="24"/>
        </w:rPr>
      </w:pPr>
      <w:r>
        <w:rPr>
          <w:rFonts w:eastAsia="UB-Helvetica" w:cs="Times New Roman"/>
          <w:b/>
          <w:szCs w:val="24"/>
        </w:rPr>
        <w:t>ΑΘΑΝΑΣΙΟΣ ΒΑΡΔΑΛΗΣ:</w:t>
      </w:r>
      <w:r>
        <w:rPr>
          <w:rFonts w:eastAsia="UB-Helvetica" w:cs="Times New Roman"/>
          <w:szCs w:val="24"/>
        </w:rPr>
        <w:t xml:space="preserve"> Όπως το </w:t>
      </w:r>
      <w:proofErr w:type="spellStart"/>
      <w:r>
        <w:rPr>
          <w:rFonts w:eastAsia="UB-Helvetica" w:cs="Times New Roman"/>
          <w:szCs w:val="24"/>
        </w:rPr>
        <w:t>Τσέρνομπιλ</w:t>
      </w:r>
      <w:proofErr w:type="spellEnd"/>
      <w:r>
        <w:rPr>
          <w:rFonts w:eastAsia="UB-Helvetica" w:cs="Times New Roman"/>
          <w:szCs w:val="24"/>
        </w:rPr>
        <w:t>.</w:t>
      </w:r>
    </w:p>
    <w:p w14:paraId="0C3811DD" w14:textId="77777777" w:rsidR="00EC6A51" w:rsidRDefault="0016326B">
      <w:pPr>
        <w:spacing w:line="600" w:lineRule="auto"/>
        <w:ind w:firstLine="720"/>
        <w:jc w:val="both"/>
        <w:rPr>
          <w:rFonts w:eastAsia="UB-Helvetica" w:cs="Times New Roman"/>
          <w:szCs w:val="24"/>
        </w:rPr>
      </w:pPr>
      <w:r>
        <w:rPr>
          <w:rFonts w:eastAsia="UB-Helvetica" w:cs="Times New Roman"/>
          <w:b/>
          <w:szCs w:val="24"/>
        </w:rPr>
        <w:lastRenderedPageBreak/>
        <w:t>ΠΡΟΕΔΡΕΥΩΝ (Δημήτριος Κρεμαστινός):</w:t>
      </w:r>
      <w:r>
        <w:rPr>
          <w:rFonts w:eastAsia="UB-Helvetica" w:cs="Times New Roman"/>
          <w:szCs w:val="24"/>
        </w:rPr>
        <w:t xml:space="preserve"> Κι εγώ ευχαριστώ.</w:t>
      </w:r>
    </w:p>
    <w:p w14:paraId="0C3811DE" w14:textId="77777777" w:rsidR="00EC6A51" w:rsidRDefault="0016326B">
      <w:pPr>
        <w:spacing w:line="600" w:lineRule="auto"/>
        <w:ind w:firstLine="720"/>
        <w:jc w:val="both"/>
        <w:rPr>
          <w:rFonts w:eastAsia="Times New Roman" w:cs="Times New Roman"/>
          <w:szCs w:val="24"/>
        </w:rPr>
      </w:pPr>
      <w:proofErr w:type="spellStart"/>
      <w:r>
        <w:rPr>
          <w:rFonts w:eastAsia="Times New Roman" w:cs="Times New Roman"/>
          <w:szCs w:val="24"/>
        </w:rPr>
        <w:t>Εισερχόμεθα</w:t>
      </w:r>
      <w:proofErr w:type="spellEnd"/>
      <w:r>
        <w:rPr>
          <w:rFonts w:eastAsia="Times New Roman" w:cs="Times New Roman"/>
          <w:szCs w:val="24"/>
        </w:rPr>
        <w:t xml:space="preserve"> στη δέκατη με αριθμό 771/11-4-2016 επίκαιρη ερώτηση δεύτερου κύκλου του Βουλευτή Φλώρινας της Νέας Δημοκρατίας κ. </w:t>
      </w:r>
      <w:r>
        <w:rPr>
          <w:rFonts w:eastAsia="Times New Roman" w:cs="Times New Roman"/>
          <w:bCs/>
          <w:szCs w:val="24"/>
        </w:rPr>
        <w:t>Ιωάννη Αντωνιάδη</w:t>
      </w:r>
      <w:r>
        <w:rPr>
          <w:rFonts w:eastAsia="Times New Roman" w:cs="Times New Roman"/>
          <w:szCs w:val="24"/>
        </w:rPr>
        <w:t xml:space="preserve"> προς τον Υπουργό </w:t>
      </w:r>
      <w:r>
        <w:rPr>
          <w:rFonts w:eastAsia="Times New Roman" w:cs="Times New Roman"/>
          <w:bCs/>
          <w:szCs w:val="24"/>
        </w:rPr>
        <w:t>Περιβάλλοντος και Ενέ</w:t>
      </w:r>
      <w:r>
        <w:rPr>
          <w:rFonts w:eastAsia="Times New Roman" w:cs="Times New Roman"/>
          <w:bCs/>
          <w:szCs w:val="24"/>
        </w:rPr>
        <w:t>ργειας,</w:t>
      </w:r>
      <w:r>
        <w:rPr>
          <w:rFonts w:eastAsia="Times New Roman" w:cs="Times New Roman"/>
          <w:szCs w:val="24"/>
        </w:rPr>
        <w:t xml:space="preserve">  σχετικά με το «ενεργειακό μέλλον» του Νομού Φλώρινας.</w:t>
      </w:r>
    </w:p>
    <w:p w14:paraId="0C3811DF"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Παρακαλώ, κύριε Αντωνιάδη, έχετε τον λόγο.</w:t>
      </w:r>
    </w:p>
    <w:p w14:paraId="0C3811E0"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Κύριε Πρόεδρε, κύριε Υπουργέ, κύριοι συνάδελφοι, καλημέρα σας. Μπαίνω απευθείας στο θέμα, γιατί δεν έχω πολύ χρόνο.</w:t>
      </w:r>
    </w:p>
    <w:p w14:paraId="0C3811E1"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Κύριε Υπουργέ,</w:t>
      </w:r>
      <w:r>
        <w:rPr>
          <w:rFonts w:eastAsia="Times New Roman" w:cs="Times New Roman"/>
          <w:szCs w:val="24"/>
        </w:rPr>
        <w:t xml:space="preserve"> η περίπτωση της Φλώρινας είναι κλασική περίπτωση των χωρών της Λατινικής Αμερικής. Οι Φλωρινιώτες κατοικούν πάνω σε πλούτο δισεκατομμυρίων, ο πλούτος αυτός διαχέεται σε όλη την Ελλάδα και οι κάτοικοι είναι φτωχοί και άνεργοι. </w:t>
      </w:r>
    </w:p>
    <w:p w14:paraId="0C3811E2"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Γνωρίζετε ότι πλασματικά η π</w:t>
      </w:r>
      <w:r>
        <w:rPr>
          <w:rFonts w:eastAsia="Times New Roman" w:cs="Times New Roman"/>
          <w:szCs w:val="24"/>
        </w:rPr>
        <w:t>εριφέρεια δυτικής Μακεδονίας βρίσκεται στις τρεις πλουσιότερες περιφέρειες της Ελλάδας, γιατί η παραγωγή ενεργειακού ρεύματος χρεώνεται εκεί. Έχουμε αυξημένο κατά κεφαλήν εισόδημα και ουσιαστικά</w:t>
      </w:r>
      <w:r>
        <w:rPr>
          <w:rFonts w:eastAsia="Times New Roman" w:cs="Times New Roman"/>
          <w:szCs w:val="24"/>
        </w:rPr>
        <w:t>,</w:t>
      </w:r>
      <w:r>
        <w:rPr>
          <w:rFonts w:eastAsia="Times New Roman" w:cs="Times New Roman"/>
          <w:szCs w:val="24"/>
        </w:rPr>
        <w:t xml:space="preserve"> όλα αυτά είναι πλασματικά.</w:t>
      </w:r>
    </w:p>
    <w:p w14:paraId="0C3811E3"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Το αποτέλεσμα είναι να χάνουμε εκ</w:t>
      </w:r>
      <w:r>
        <w:rPr>
          <w:rFonts w:eastAsia="Times New Roman" w:cs="Times New Roman"/>
          <w:szCs w:val="24"/>
        </w:rPr>
        <w:t>ατομμύρια από το ΕΣΠΑ, να χάνουμε χιλιάδες θέσεις από  τα προγράμματα καταπολέμησης της ανεργίας, να χάνουμε ποσοστό από την επιδότηση του αναπτυξιακού νόμου κι όλα αυτά</w:t>
      </w:r>
      <w:r>
        <w:rPr>
          <w:rFonts w:eastAsia="Times New Roman" w:cs="Times New Roman"/>
          <w:szCs w:val="24"/>
        </w:rPr>
        <w:t>,</w:t>
      </w:r>
      <w:r>
        <w:rPr>
          <w:rFonts w:eastAsia="Times New Roman" w:cs="Times New Roman"/>
          <w:szCs w:val="24"/>
        </w:rPr>
        <w:t xml:space="preserve"> χωρίς να φταίει κανείς και σε τίποτα.</w:t>
      </w:r>
    </w:p>
    <w:p w14:paraId="0C3811E4"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Επίσης, η ΔΕΗ, όπως γνωρίζετε πολύ καλά, επιδοτ</w:t>
      </w:r>
      <w:r>
        <w:rPr>
          <w:rFonts w:eastAsia="Times New Roman" w:cs="Times New Roman"/>
          <w:szCs w:val="24"/>
        </w:rPr>
        <w:t>εί την ηλεκτροδότηση των νησιών με πάνω από 700 εκατομμύρια και καλώς κάνει. Επιδοτεί και συνεισφέρει σε εκατοντάδες χιλιάδες συνανθρώπους μας στο κοινωνικό τιμολόγιο. Το τραγελαφικό, όμως, είναι ότι επιδοτεί όλη την Ελλάδα, γιατί το ρεύμα από τη Φλώρινα</w:t>
      </w:r>
      <w:r>
        <w:rPr>
          <w:rFonts w:eastAsia="Times New Roman" w:cs="Times New Roman"/>
          <w:szCs w:val="24"/>
        </w:rPr>
        <w:t>,</w:t>
      </w:r>
      <w:r>
        <w:rPr>
          <w:rFonts w:eastAsia="Times New Roman" w:cs="Times New Roman"/>
          <w:szCs w:val="24"/>
        </w:rPr>
        <w:t xml:space="preserve"> </w:t>
      </w:r>
      <w:r>
        <w:rPr>
          <w:rFonts w:eastAsia="Times New Roman" w:cs="Times New Roman"/>
          <w:szCs w:val="24"/>
        </w:rPr>
        <w:t>για να φτάσει στην Αθήνα</w:t>
      </w:r>
      <w:r>
        <w:rPr>
          <w:rFonts w:eastAsia="Times New Roman" w:cs="Times New Roman"/>
          <w:szCs w:val="24"/>
        </w:rPr>
        <w:t>,</w:t>
      </w:r>
      <w:r>
        <w:rPr>
          <w:rFonts w:eastAsia="Times New Roman" w:cs="Times New Roman"/>
          <w:szCs w:val="24"/>
        </w:rPr>
        <w:t xml:space="preserve"> από 5 λεπτά η κιλοβατώρα κοστίζει 15 λεπτά και στην Κρήτη 55 λεπτά. Οι μόνες περιοχές, </w:t>
      </w:r>
      <w:r>
        <w:rPr>
          <w:rFonts w:eastAsia="Times New Roman" w:cs="Times New Roman"/>
          <w:szCs w:val="24"/>
        </w:rPr>
        <w:lastRenderedPageBreak/>
        <w:t>οι οποίες δεν επιδοτούνται, είναι αυτές οι οποίες παράγουν ρεύμα.</w:t>
      </w:r>
    </w:p>
    <w:p w14:paraId="0C3811E5"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Τι λέμε, λοιπόν; Για όλες αυτές </w:t>
      </w:r>
      <w:r>
        <w:rPr>
          <w:rFonts w:eastAsia="Times New Roman" w:cs="Times New Roman"/>
          <w:szCs w:val="24"/>
        </w:rPr>
        <w:t>τ</w:t>
      </w:r>
      <w:r>
        <w:rPr>
          <w:rFonts w:eastAsia="Times New Roman" w:cs="Times New Roman"/>
          <w:szCs w:val="24"/>
        </w:rPr>
        <w:t>ι</w:t>
      </w:r>
      <w:r>
        <w:rPr>
          <w:rFonts w:eastAsia="Times New Roman" w:cs="Times New Roman"/>
          <w:szCs w:val="24"/>
        </w:rPr>
        <w:t>ς</w:t>
      </w:r>
      <w:r>
        <w:rPr>
          <w:rFonts w:eastAsia="Times New Roman" w:cs="Times New Roman"/>
          <w:szCs w:val="24"/>
        </w:rPr>
        <w:t xml:space="preserve"> αδικίες, για τις οποίες ευθύνες έχουν και</w:t>
      </w:r>
      <w:r>
        <w:rPr>
          <w:rFonts w:eastAsia="Times New Roman" w:cs="Times New Roman"/>
          <w:szCs w:val="24"/>
        </w:rPr>
        <w:t xml:space="preserve"> οι προκάτοχοί μου και οι τροπικοί άρχοντες, γιατί ποτέ δεν το ανέδειξαν αυτό και δεν όφειλε κανένας Υπουργός να το γνωρίζει, λέμε δύο πράγματα, δύο αντισταθμιστικά εκ των ουκ άνευ: Θέλει η περιοχή δωρεάν ηλεκτρικό ρεύμα, δηλαδή τα νοικοκυριά, οι αγρότες, </w:t>
      </w:r>
      <w:r>
        <w:rPr>
          <w:rFonts w:eastAsia="Times New Roman" w:cs="Times New Roman"/>
          <w:szCs w:val="24"/>
        </w:rPr>
        <w:t>οι επιχειρηματίες. Για δε τους αγρότες και τους επιχειρηματίες, πάνω από ένα ποσοστό</w:t>
      </w:r>
      <w:r>
        <w:rPr>
          <w:rFonts w:eastAsia="Times New Roman" w:cs="Times New Roman"/>
          <w:szCs w:val="24"/>
        </w:rPr>
        <w:t>,</w:t>
      </w:r>
      <w:r>
        <w:rPr>
          <w:rFonts w:eastAsia="Times New Roman" w:cs="Times New Roman"/>
          <w:szCs w:val="24"/>
        </w:rPr>
        <w:t xml:space="preserve"> να παρέχεται το 50%. Για δε τις θέσεις, τις οποίες χάνουμε από τα προγράμματα για την καταπολέμηση της ανεργίας, η ΔΕΗ να παίρνει κατ’ έτος χίλια δίμηνα ή οκτάμηνα</w:t>
      </w:r>
      <w:r>
        <w:rPr>
          <w:rFonts w:eastAsia="Times New Roman" w:cs="Times New Roman"/>
          <w:szCs w:val="24"/>
        </w:rPr>
        <w:t>,</w:t>
      </w:r>
      <w:r>
        <w:rPr>
          <w:rFonts w:eastAsia="Times New Roman" w:cs="Times New Roman"/>
          <w:szCs w:val="24"/>
        </w:rPr>
        <w:t xml:space="preserve"> όσο η</w:t>
      </w:r>
      <w:r>
        <w:rPr>
          <w:rFonts w:eastAsia="Times New Roman" w:cs="Times New Roman"/>
          <w:szCs w:val="24"/>
        </w:rPr>
        <w:t xml:space="preserve"> ανεργία είναι </w:t>
      </w:r>
      <w:r>
        <w:rPr>
          <w:rFonts w:eastAsia="Times New Roman" w:cs="Times New Roman"/>
          <w:szCs w:val="24"/>
        </w:rPr>
        <w:lastRenderedPageBreak/>
        <w:t>πάνω από 10%. Κάποιος πρέπει να τα αναπληρώσει αυτά, τα οποία χάνουμε αδίκως.</w:t>
      </w:r>
    </w:p>
    <w:p w14:paraId="0C3811E6"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0C3811E7"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Κύριε Πρόεδρε, αφαιρέστε μου χρόνο από τη δευτερολογία.</w:t>
      </w:r>
    </w:p>
    <w:p w14:paraId="0C3811E8"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Αυτά τα δύο είναι πολύ </w:t>
      </w:r>
      <w:r>
        <w:rPr>
          <w:rFonts w:eastAsia="Times New Roman" w:cs="Times New Roman"/>
          <w:szCs w:val="24"/>
        </w:rPr>
        <w:t xml:space="preserve">βασικά, κύριε Υπουργέ, γιατί σας λέω ότι δεν αναφέρω τ’ άλλα. Ο τουρισμός πλήττεται εξαιτίας των καμινάδων και όλων αυτών των κρατήρων. Ποιος τουρίστας θα έλθει να δει τις ομορφιές, όταν απέναντί του είναι αυτοί </w:t>
      </w:r>
      <w:r>
        <w:rPr>
          <w:rFonts w:eastAsia="Times New Roman" w:cs="Times New Roman"/>
          <w:szCs w:val="24"/>
        </w:rPr>
        <w:lastRenderedPageBreak/>
        <w:t>οι κρατήρες και το καλοκαίρι έχουμε τη ανεμο</w:t>
      </w:r>
      <w:r>
        <w:rPr>
          <w:rFonts w:eastAsia="Times New Roman" w:cs="Times New Roman"/>
          <w:szCs w:val="24"/>
        </w:rPr>
        <w:t>θύελλα της Σαχάρας</w:t>
      </w:r>
      <w:r>
        <w:rPr>
          <w:rFonts w:eastAsia="Times New Roman" w:cs="Times New Roman"/>
          <w:szCs w:val="24"/>
        </w:rPr>
        <w:t>;</w:t>
      </w:r>
      <w:r>
        <w:rPr>
          <w:rFonts w:eastAsia="Times New Roman" w:cs="Times New Roman"/>
          <w:szCs w:val="24"/>
        </w:rPr>
        <w:t xml:space="preserve"> Επίσης, πλήττεται και η αγροτική παραγωγή. Ποια προϊόντα κάτω από τις καμινάδες και δίπλα στα ορυχεία θα πωληθούν στους καταναλωτές;</w:t>
      </w:r>
    </w:p>
    <w:p w14:paraId="0C3811E9"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Έρχομαι στις ερωτήσεις: Θέλουμε, κύριε Υπουργέ, καθαρές απαντήσεις ή, εν πάση </w:t>
      </w:r>
      <w:proofErr w:type="spellStart"/>
      <w:r>
        <w:rPr>
          <w:rFonts w:eastAsia="Times New Roman" w:cs="Times New Roman"/>
          <w:szCs w:val="24"/>
        </w:rPr>
        <w:t>περιπτώσει</w:t>
      </w:r>
      <w:proofErr w:type="spellEnd"/>
      <w:r>
        <w:rPr>
          <w:rFonts w:eastAsia="Times New Roman" w:cs="Times New Roman"/>
          <w:szCs w:val="24"/>
        </w:rPr>
        <w:t xml:space="preserve">, τι σκέφτεστε </w:t>
      </w:r>
      <w:r>
        <w:rPr>
          <w:rFonts w:eastAsia="Times New Roman" w:cs="Times New Roman"/>
          <w:szCs w:val="24"/>
        </w:rPr>
        <w:t xml:space="preserve">να κάνετε με τα ορυχεία της περιοχής. Το Κλειδί αύριο μπορεί ν’ ανοίξει. Τι γίνεται με τη </w:t>
      </w:r>
      <w:proofErr w:type="spellStart"/>
      <w:r>
        <w:rPr>
          <w:rFonts w:eastAsia="Times New Roman" w:cs="Times New Roman"/>
          <w:szCs w:val="24"/>
        </w:rPr>
        <w:t>Βεύη</w:t>
      </w:r>
      <w:proofErr w:type="spellEnd"/>
      <w:r>
        <w:rPr>
          <w:rFonts w:eastAsia="Times New Roman" w:cs="Times New Roman"/>
          <w:szCs w:val="24"/>
        </w:rPr>
        <w:t xml:space="preserve">; Τι γίνεται με τα λιγνιτωρυχεία της </w:t>
      </w:r>
      <w:proofErr w:type="spellStart"/>
      <w:r>
        <w:rPr>
          <w:rFonts w:eastAsia="Times New Roman" w:cs="Times New Roman"/>
          <w:szCs w:val="24"/>
        </w:rPr>
        <w:t>Λακκιάς</w:t>
      </w:r>
      <w:proofErr w:type="spellEnd"/>
      <w:r>
        <w:rPr>
          <w:rFonts w:eastAsia="Times New Roman" w:cs="Times New Roman"/>
          <w:szCs w:val="24"/>
        </w:rPr>
        <w:t xml:space="preserve"> και, βεβαίως, τι γίνεται με τα λιγνιτωρυχεία της Αχλά</w:t>
      </w:r>
      <w:r>
        <w:rPr>
          <w:rFonts w:eastAsia="Times New Roman" w:cs="Times New Roman"/>
          <w:szCs w:val="24"/>
        </w:rPr>
        <w:t>δα</w:t>
      </w:r>
      <w:r>
        <w:rPr>
          <w:rFonts w:eastAsia="Times New Roman" w:cs="Times New Roman"/>
          <w:szCs w:val="24"/>
        </w:rPr>
        <w:t>ς, που θα πω στη δευτερολογία;</w:t>
      </w:r>
    </w:p>
    <w:p w14:paraId="0C3811EA"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δύο πολύ σημαντικά </w:t>
      </w:r>
      <w:r>
        <w:rPr>
          <w:rFonts w:eastAsia="Times New Roman" w:cs="Times New Roman"/>
          <w:szCs w:val="24"/>
        </w:rPr>
        <w:t xml:space="preserve">ερωτήματα είναι: Τι γίνεται με τον ΑΗΣ Μελίτη 2; Είναι στα σχέδια του Υπουργείου να προχωρήσει στην ανέγερση; Τι θα γίνει με τον ΑΗΣ του Αμυνταίου Φιλώτα, που βλέπετε ότι σταμάτα, ανάβει σβήνει; Είναι </w:t>
      </w:r>
      <w:proofErr w:type="spellStart"/>
      <w:r>
        <w:rPr>
          <w:rFonts w:eastAsia="Times New Roman" w:cs="Times New Roman"/>
          <w:szCs w:val="24"/>
        </w:rPr>
        <w:t>κοστοβόρος</w:t>
      </w:r>
      <w:proofErr w:type="spellEnd"/>
      <w:r>
        <w:rPr>
          <w:rFonts w:eastAsia="Times New Roman" w:cs="Times New Roman"/>
          <w:szCs w:val="24"/>
        </w:rPr>
        <w:t xml:space="preserve"> αυτή η διαδικασία, αφού είναι σε ελάχιστη λε</w:t>
      </w:r>
      <w:r>
        <w:rPr>
          <w:rFonts w:eastAsia="Times New Roman" w:cs="Times New Roman"/>
          <w:szCs w:val="24"/>
        </w:rPr>
        <w:t xml:space="preserve">ιτουργία. Τέλος, θα γίνει υγρή </w:t>
      </w:r>
      <w:proofErr w:type="spellStart"/>
      <w:r>
        <w:rPr>
          <w:rFonts w:eastAsia="Times New Roman" w:cs="Times New Roman"/>
          <w:szCs w:val="24"/>
        </w:rPr>
        <w:t>αποθείωση</w:t>
      </w:r>
      <w:proofErr w:type="spellEnd"/>
      <w:r>
        <w:rPr>
          <w:rFonts w:eastAsia="Times New Roman" w:cs="Times New Roman"/>
          <w:szCs w:val="24"/>
        </w:rPr>
        <w:t>;</w:t>
      </w:r>
    </w:p>
    <w:p w14:paraId="0C3811EB"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0C3811EC"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Παρακαλώ, κύριε Υπουργέ, έχετε τον λόγο.</w:t>
      </w:r>
    </w:p>
    <w:p w14:paraId="0C3811ED"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ΠΑΝΑΓΙΩΤΗΣ (ΠΑΝΟΣ) ΣΚΟΥΡΛΕΤΗΣ (Υπουργός Περιβάλλοντος και Ενέργειας):</w:t>
      </w:r>
      <w:r>
        <w:rPr>
          <w:rFonts w:eastAsia="Times New Roman" w:cs="Times New Roman"/>
          <w:szCs w:val="24"/>
        </w:rPr>
        <w:t xml:space="preserve"> Κύριε Αντωνιάδη, άκουσα με πολύ ενδιαφέρον το αίτημά σας για δωρεάν ρεύμα στη δυτική </w:t>
      </w:r>
      <w:r>
        <w:rPr>
          <w:rFonts w:eastAsia="Times New Roman" w:cs="Times New Roman"/>
          <w:szCs w:val="24"/>
        </w:rPr>
        <w:lastRenderedPageBreak/>
        <w:t>Μακεδονία. Θα ήθελα να το καταθέσετε στον Πρόεδρό σας, να το υιοθετήσει η Νέα Δημοκρατία, αφού προηγουμένως μας πει γιατί δεν το έκανε τόσες δεκαετίες και να το συζητήσου</w:t>
      </w:r>
      <w:r>
        <w:rPr>
          <w:rFonts w:eastAsia="Times New Roman" w:cs="Times New Roman"/>
          <w:szCs w:val="24"/>
        </w:rPr>
        <w:t>με. Είναι μα καινούρια πρόταση.</w:t>
      </w:r>
    </w:p>
    <w:p w14:paraId="0C3811EE"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ας είμαστε κάπως πιο σοβαροί στα πραγματικά και οξυμένα προβλήματα της περιοχής.</w:t>
      </w:r>
    </w:p>
    <w:p w14:paraId="0C3811EF" w14:textId="77777777" w:rsidR="00EC6A51" w:rsidRDefault="0016326B">
      <w:pPr>
        <w:spacing w:after="0" w:line="600" w:lineRule="auto"/>
        <w:ind w:firstLine="720"/>
        <w:jc w:val="both"/>
        <w:rPr>
          <w:rFonts w:eastAsia="Times New Roman" w:cs="Times New Roman"/>
          <w:szCs w:val="24"/>
        </w:rPr>
      </w:pPr>
      <w:r>
        <w:rPr>
          <w:rFonts w:eastAsia="Times New Roman" w:cs="Times New Roman"/>
          <w:szCs w:val="24"/>
        </w:rPr>
        <w:t xml:space="preserve">Κατ’ αρχάς, σε σχέση με τους ανέργους, ξέρετε ότι υπάρχουν τα κριτήρια της εντοπιότητας στους </w:t>
      </w:r>
      <w:proofErr w:type="spellStart"/>
      <w:r>
        <w:rPr>
          <w:rFonts w:eastAsia="Times New Roman" w:cs="Times New Roman"/>
          <w:szCs w:val="24"/>
        </w:rPr>
        <w:t>οκταμηνίτες</w:t>
      </w:r>
      <w:proofErr w:type="spellEnd"/>
      <w:r>
        <w:rPr>
          <w:rFonts w:eastAsia="Times New Roman" w:cs="Times New Roman"/>
          <w:szCs w:val="24"/>
        </w:rPr>
        <w:t xml:space="preserve"> που παίρνει η ΔΕΗ</w:t>
      </w:r>
      <w:r>
        <w:rPr>
          <w:rFonts w:eastAsia="Times New Roman" w:cs="Times New Roman"/>
          <w:szCs w:val="24"/>
        </w:rPr>
        <w:t>. Σημασία έχει</w:t>
      </w:r>
      <w:r>
        <w:rPr>
          <w:rFonts w:eastAsia="Times New Roman" w:cs="Times New Roman"/>
          <w:szCs w:val="24"/>
        </w:rPr>
        <w:t>,</w:t>
      </w:r>
      <w:r>
        <w:rPr>
          <w:rFonts w:eastAsia="Times New Roman" w:cs="Times New Roman"/>
          <w:szCs w:val="24"/>
        </w:rPr>
        <w:t xml:space="preserve"> αυτό το σύστημα να μην είναι διαβλητό. Να σπάσουμε τα συστήματα αυτά, τα οποία ήταν σε </w:t>
      </w:r>
      <w:r>
        <w:rPr>
          <w:rFonts w:eastAsia="Times New Roman" w:cs="Times New Roman"/>
          <w:szCs w:val="24"/>
        </w:rPr>
        <w:lastRenderedPageBreak/>
        <w:t>άμεση σχέση με το πολιτικό σύστημα της περιοχής, που σχετιζόταν με τα δύο πρώην μεγάλα κόμματα του δικομματισμού, τα οποία ήλεγχαν τον τρόπο και το ποιοι</w:t>
      </w:r>
      <w:r>
        <w:rPr>
          <w:rFonts w:eastAsia="Times New Roman" w:cs="Times New Roman"/>
          <w:szCs w:val="24"/>
        </w:rPr>
        <w:t xml:space="preserve"> θα πηγαίνουν σε αυτά τα οκτάμηνα. Άρα, πρέπει να υπάρχουν</w:t>
      </w:r>
      <w:r>
        <w:rPr>
          <w:rFonts w:eastAsia="Times New Roman" w:cs="Times New Roman"/>
          <w:szCs w:val="24"/>
        </w:rPr>
        <w:t>:</w:t>
      </w:r>
      <w:r>
        <w:rPr>
          <w:rFonts w:eastAsia="Times New Roman" w:cs="Times New Roman"/>
          <w:szCs w:val="24"/>
        </w:rPr>
        <w:t xml:space="preserve"> διαφάνεια, καθαροί όροι και αδιάβλητες διαδικασίες. </w:t>
      </w:r>
    </w:p>
    <w:p w14:paraId="0C3811F0" w14:textId="77777777" w:rsidR="00EC6A51" w:rsidRDefault="0016326B">
      <w:pPr>
        <w:spacing w:after="0" w:line="600" w:lineRule="auto"/>
        <w:ind w:firstLine="720"/>
        <w:jc w:val="both"/>
        <w:rPr>
          <w:rFonts w:eastAsia="Times New Roman" w:cs="Times New Roman"/>
          <w:szCs w:val="24"/>
        </w:rPr>
      </w:pPr>
      <w:r>
        <w:rPr>
          <w:rFonts w:eastAsia="Times New Roman" w:cs="Times New Roman"/>
          <w:szCs w:val="24"/>
        </w:rPr>
        <w:t xml:space="preserve">Δεύτερον, μιλάτε για το Κλειδί και τη </w:t>
      </w:r>
      <w:proofErr w:type="spellStart"/>
      <w:r>
        <w:rPr>
          <w:rFonts w:eastAsia="Times New Roman" w:cs="Times New Roman"/>
          <w:szCs w:val="24"/>
        </w:rPr>
        <w:t>Βεύη</w:t>
      </w:r>
      <w:proofErr w:type="spellEnd"/>
      <w:r>
        <w:rPr>
          <w:rFonts w:eastAsia="Times New Roman" w:cs="Times New Roman"/>
          <w:szCs w:val="24"/>
        </w:rPr>
        <w:t xml:space="preserve">. Η αξιοποίηση αυτών των κοιτασμάτων είναι σε άμεση συνάρτηση με τη συνολική ζήτηση ενέργειας και με </w:t>
      </w:r>
      <w:r>
        <w:rPr>
          <w:rFonts w:eastAsia="Times New Roman" w:cs="Times New Roman"/>
          <w:szCs w:val="24"/>
        </w:rPr>
        <w:t xml:space="preserve">τον σχεδιασμό της ΔΕΗ. Δεν είναι μόνο να ανοίγουμε τρύπες για να ανοίγουμε, όταν μάλιστα αυτό –όπως γνωρίζετε πολύ καλά- είναι μια υπόθεση, η οποία έχει έντονο περιβαλλοντικό αποτύπωμα. Άρα, από τη στιγμή </w:t>
      </w:r>
      <w:r>
        <w:rPr>
          <w:rFonts w:eastAsia="Times New Roman" w:cs="Times New Roman"/>
          <w:szCs w:val="24"/>
        </w:rPr>
        <w:lastRenderedPageBreak/>
        <w:t>που θα είναι βιώσιμη η εκμετάλλευση των συγκεκριμέν</w:t>
      </w:r>
      <w:r>
        <w:rPr>
          <w:rFonts w:eastAsia="Times New Roman" w:cs="Times New Roman"/>
          <w:szCs w:val="24"/>
        </w:rPr>
        <w:t xml:space="preserve">ων λιγνιτωρυχείων, προφανώς και είναι μέσα σε έναν </w:t>
      </w:r>
      <w:proofErr w:type="spellStart"/>
      <w:r>
        <w:rPr>
          <w:rFonts w:eastAsia="Times New Roman" w:cs="Times New Roman"/>
          <w:szCs w:val="24"/>
        </w:rPr>
        <w:t>μεσομακροπρόθεσμο</w:t>
      </w:r>
      <w:proofErr w:type="spellEnd"/>
      <w:r>
        <w:rPr>
          <w:rFonts w:eastAsia="Times New Roman" w:cs="Times New Roman"/>
          <w:szCs w:val="24"/>
        </w:rPr>
        <w:t xml:space="preserve"> σχεδιασμό. </w:t>
      </w:r>
    </w:p>
    <w:p w14:paraId="0C3811F1" w14:textId="77777777" w:rsidR="00EC6A51" w:rsidRDefault="0016326B">
      <w:pPr>
        <w:spacing w:after="0" w:line="600" w:lineRule="auto"/>
        <w:ind w:firstLine="720"/>
        <w:jc w:val="both"/>
        <w:rPr>
          <w:rFonts w:eastAsia="Times New Roman" w:cs="Times New Roman"/>
          <w:szCs w:val="24"/>
        </w:rPr>
      </w:pPr>
      <w:r>
        <w:rPr>
          <w:rFonts w:eastAsia="Times New Roman" w:cs="Times New Roman"/>
          <w:szCs w:val="24"/>
        </w:rPr>
        <w:t>Όμως, όταν βλέπετε ότι λόγω της ύφεσης τα τελευταία χρόνια έχουμε μια υποχώρηση της ζήτησης ενέργειας, προφανώς δεν θα κάνουμε κινήσεις οι οποίες θα οδηγήσουν στη χρε</w:t>
      </w:r>
      <w:r>
        <w:rPr>
          <w:rFonts w:eastAsia="Times New Roman" w:cs="Times New Roman"/>
          <w:szCs w:val="24"/>
        </w:rPr>
        <w:t>ο</w:t>
      </w:r>
      <w:r>
        <w:rPr>
          <w:rFonts w:eastAsia="Times New Roman" w:cs="Times New Roman"/>
          <w:szCs w:val="24"/>
        </w:rPr>
        <w:t>κοπία τη</w:t>
      </w:r>
      <w:r>
        <w:rPr>
          <w:rFonts w:eastAsia="Times New Roman" w:cs="Times New Roman"/>
          <w:szCs w:val="24"/>
        </w:rPr>
        <w:t xml:space="preserve">ς ΔΕΗ, η οποία με τη σειρά της θα </w:t>
      </w:r>
      <w:proofErr w:type="spellStart"/>
      <w:r>
        <w:rPr>
          <w:rFonts w:eastAsia="Times New Roman" w:cs="Times New Roman"/>
          <w:szCs w:val="24"/>
        </w:rPr>
        <w:t>μετακυλ</w:t>
      </w:r>
      <w:r>
        <w:rPr>
          <w:rFonts w:eastAsia="Times New Roman" w:cs="Times New Roman"/>
          <w:szCs w:val="24"/>
        </w:rPr>
        <w:t>ί</w:t>
      </w:r>
      <w:r>
        <w:rPr>
          <w:rFonts w:eastAsia="Times New Roman" w:cs="Times New Roman"/>
          <w:szCs w:val="24"/>
        </w:rPr>
        <w:t>σει</w:t>
      </w:r>
      <w:proofErr w:type="spellEnd"/>
      <w:r>
        <w:rPr>
          <w:rFonts w:eastAsia="Times New Roman" w:cs="Times New Roman"/>
          <w:szCs w:val="24"/>
        </w:rPr>
        <w:t xml:space="preserve"> τα οικονομικά της προβλήματα στα τιμολόγια που πληρώνετε εσείς και εγώ. Το αντιλαμβάνεστε αυτό. Και φαντάζομαι ότι </w:t>
      </w:r>
      <w:r>
        <w:rPr>
          <w:rFonts w:eastAsia="Times New Roman" w:cs="Times New Roman"/>
          <w:szCs w:val="24"/>
        </w:rPr>
        <w:t>εσείς,</w:t>
      </w:r>
      <w:r>
        <w:rPr>
          <w:rFonts w:eastAsia="Times New Roman" w:cs="Times New Roman"/>
          <w:szCs w:val="24"/>
        </w:rPr>
        <w:t xml:space="preserve"> που είστε από τον χώρο της πλήρους υπεράσπισης της αγοράς και της λογικής της, πρέπει να</w:t>
      </w:r>
      <w:r>
        <w:rPr>
          <w:rFonts w:eastAsia="Times New Roman" w:cs="Times New Roman"/>
          <w:szCs w:val="24"/>
        </w:rPr>
        <w:t xml:space="preserve"> τα υπολογίζετε αυτά τα </w:t>
      </w:r>
      <w:r>
        <w:rPr>
          <w:rFonts w:eastAsia="Times New Roman" w:cs="Times New Roman"/>
          <w:szCs w:val="24"/>
        </w:rPr>
        <w:lastRenderedPageBreak/>
        <w:t>πράγματα. Σημασία, λοιπόν, έχει</w:t>
      </w:r>
      <w:r>
        <w:rPr>
          <w:rFonts w:eastAsia="Times New Roman" w:cs="Times New Roman"/>
          <w:szCs w:val="24"/>
        </w:rPr>
        <w:t>,</w:t>
      </w:r>
      <w:r>
        <w:rPr>
          <w:rFonts w:eastAsia="Times New Roman" w:cs="Times New Roman"/>
          <w:szCs w:val="24"/>
        </w:rPr>
        <w:t xml:space="preserve"> να έχουμε αξιόπιστες και φθηνές υπηρεσίες προς τον κόσμο. </w:t>
      </w:r>
    </w:p>
    <w:p w14:paraId="0C3811F2" w14:textId="77777777" w:rsidR="00EC6A51" w:rsidRDefault="0016326B">
      <w:pPr>
        <w:spacing w:after="0" w:line="600" w:lineRule="auto"/>
        <w:ind w:firstLine="720"/>
        <w:jc w:val="both"/>
        <w:rPr>
          <w:rFonts w:eastAsia="Times New Roman" w:cs="Times New Roman"/>
          <w:szCs w:val="24"/>
        </w:rPr>
      </w:pPr>
      <w:r>
        <w:rPr>
          <w:rFonts w:eastAsia="Times New Roman" w:cs="Times New Roman"/>
          <w:szCs w:val="24"/>
        </w:rPr>
        <w:t>Σε ό,τι αφορά στην Αχλάδα, που από τον Δεκέμβριο έχει σταματήσει, υπάρχει μια συγκεκριμένη σύμβαση. Ποιοι είναι, όμως, οι όροι αυτής της σύμ</w:t>
      </w:r>
      <w:r>
        <w:rPr>
          <w:rFonts w:eastAsia="Times New Roman" w:cs="Times New Roman"/>
          <w:szCs w:val="24"/>
        </w:rPr>
        <w:t xml:space="preserve">βασης; Τι στοιχίζει για τη ΔΕΗ; Πώς μπορεί να είναι τελικά παραγωγικό το μετάλλευμα που υπάρχει μέσα εκεί; Ή θα κάνουμε το χατίρι διαφόρων μεγαλοεργολάβων; Τι είδους τοπικά συμφέροντα υπάρχουν εκεί;  </w:t>
      </w:r>
    </w:p>
    <w:p w14:paraId="0C3811F3" w14:textId="77777777" w:rsidR="00EC6A51" w:rsidRDefault="0016326B">
      <w:pPr>
        <w:spacing w:after="0" w:line="600" w:lineRule="auto"/>
        <w:ind w:firstLine="720"/>
        <w:jc w:val="both"/>
        <w:rPr>
          <w:rFonts w:eastAsia="Times New Roman" w:cs="Times New Roman"/>
          <w:szCs w:val="24"/>
        </w:rPr>
      </w:pPr>
      <w:r>
        <w:rPr>
          <w:rFonts w:eastAsia="Times New Roman" w:cs="Times New Roman"/>
          <w:szCs w:val="24"/>
        </w:rPr>
        <w:t>Για όλα αυτά</w:t>
      </w:r>
      <w:r>
        <w:rPr>
          <w:rFonts w:eastAsia="Times New Roman" w:cs="Times New Roman"/>
          <w:szCs w:val="24"/>
        </w:rPr>
        <w:t>,</w:t>
      </w:r>
      <w:r>
        <w:rPr>
          <w:rFonts w:eastAsia="Times New Roman" w:cs="Times New Roman"/>
          <w:szCs w:val="24"/>
        </w:rPr>
        <w:t xml:space="preserve"> υπάρχει ανάγκη συζήτησης. Την προηγούμενη</w:t>
      </w:r>
      <w:r>
        <w:rPr>
          <w:rFonts w:eastAsia="Times New Roman" w:cs="Times New Roman"/>
          <w:szCs w:val="24"/>
        </w:rPr>
        <w:t xml:space="preserve"> και την αμέσως προηγούμενη εβδομάδα έκανα δύο συναντήσεις με τον Δήμο της Φλώρινας, με το Εργατικό Κέντρο και με τους εκπροσώπους της εταιρίας και την εβδομάδα αμέσως </w:t>
      </w:r>
      <w:r>
        <w:rPr>
          <w:rFonts w:eastAsia="Times New Roman" w:cs="Times New Roman"/>
          <w:szCs w:val="24"/>
        </w:rPr>
        <w:lastRenderedPageBreak/>
        <w:t>μετά το Πάσχα θα συναντηθούμε με τη διοίκηση της ΔΕΗ</w:t>
      </w:r>
      <w:r>
        <w:rPr>
          <w:rFonts w:eastAsia="Times New Roman" w:cs="Times New Roman"/>
          <w:szCs w:val="24"/>
        </w:rPr>
        <w:t>,</w:t>
      </w:r>
      <w:r>
        <w:rPr>
          <w:rFonts w:eastAsia="Times New Roman" w:cs="Times New Roman"/>
          <w:szCs w:val="24"/>
        </w:rPr>
        <w:t xml:space="preserve"> για να δούμε ακριβώς αυτά τα ζητήμ</w:t>
      </w:r>
      <w:r>
        <w:rPr>
          <w:rFonts w:eastAsia="Times New Roman" w:cs="Times New Roman"/>
          <w:szCs w:val="24"/>
        </w:rPr>
        <w:t xml:space="preserve">ατα, που σχετίζονται πρωτίστως με το ορυχείο της Αχλάδας. </w:t>
      </w:r>
    </w:p>
    <w:p w14:paraId="0C3811F4" w14:textId="77777777" w:rsidR="00EC6A51" w:rsidRDefault="0016326B">
      <w:pPr>
        <w:spacing w:after="0" w:line="600" w:lineRule="auto"/>
        <w:ind w:firstLine="720"/>
        <w:jc w:val="both"/>
        <w:rPr>
          <w:rFonts w:eastAsia="Times New Roman" w:cs="Times New Roman"/>
          <w:szCs w:val="24"/>
        </w:rPr>
      </w:pPr>
      <w:r>
        <w:rPr>
          <w:rFonts w:eastAsia="Times New Roman" w:cs="Times New Roman"/>
          <w:szCs w:val="24"/>
        </w:rPr>
        <w:t xml:space="preserve">Βλέπετε, λοιπόν, ότι δεν αρκεί απλά και μόνο να καταθέτουμε στις συζητήσεις έναν προβληματισμό αλλά σημασία έχει να βλέπουμε τη συνολική εικόνα και να κάνουμε σταθερά βήματα. </w:t>
      </w:r>
    </w:p>
    <w:p w14:paraId="0C3811F5" w14:textId="77777777" w:rsidR="00EC6A51" w:rsidRDefault="0016326B">
      <w:pPr>
        <w:spacing w:after="0" w:line="600" w:lineRule="auto"/>
        <w:ind w:firstLine="720"/>
        <w:jc w:val="both"/>
        <w:rPr>
          <w:rFonts w:eastAsia="Times New Roman" w:cs="Times New Roman"/>
          <w:szCs w:val="24"/>
        </w:rPr>
      </w:pPr>
      <w:r>
        <w:rPr>
          <w:rFonts w:eastAsia="Times New Roman" w:cs="Times New Roman"/>
          <w:szCs w:val="24"/>
        </w:rPr>
        <w:t>Η ΔΕΗ βρίσκεται σε μι</w:t>
      </w:r>
      <w:r>
        <w:rPr>
          <w:rFonts w:eastAsia="Times New Roman" w:cs="Times New Roman"/>
          <w:szCs w:val="24"/>
        </w:rPr>
        <w:t>α καμπή αυτή τη στιγμή, ακριβώς λόγω των αλλαγών στο χώρο της ενέργειας και πρέπει να σταθεί στα πόδια της.</w:t>
      </w:r>
    </w:p>
    <w:p w14:paraId="0C3811F6" w14:textId="77777777" w:rsidR="00EC6A51" w:rsidRDefault="0016326B">
      <w:pPr>
        <w:spacing w:after="0" w:line="600" w:lineRule="auto"/>
        <w:ind w:firstLine="720"/>
        <w:jc w:val="both"/>
        <w:rPr>
          <w:rFonts w:eastAsia="Times New Roman" w:cs="Times New Roman"/>
          <w:szCs w:val="24"/>
        </w:rPr>
      </w:pPr>
      <w:r>
        <w:rPr>
          <w:rFonts w:eastAsia="Times New Roman" w:cs="Times New Roman"/>
          <w:szCs w:val="24"/>
        </w:rPr>
        <w:lastRenderedPageBreak/>
        <w:t xml:space="preserve">Λέτε, για παράδειγμα, για την Μελίτη 2. Προφανώς πρέπει να γίνει η Μελίτη 2. Αλλά, αυτό πρέπει να συνδυαστεί με αντικατάσταση άλλων παλαιών </w:t>
      </w:r>
      <w:proofErr w:type="spellStart"/>
      <w:r>
        <w:rPr>
          <w:rFonts w:eastAsia="Times New Roman" w:cs="Times New Roman"/>
          <w:szCs w:val="24"/>
        </w:rPr>
        <w:t>ενεργοβό</w:t>
      </w:r>
      <w:r>
        <w:rPr>
          <w:rFonts w:eastAsia="Times New Roman" w:cs="Times New Roman"/>
          <w:szCs w:val="24"/>
        </w:rPr>
        <w:t>ρων</w:t>
      </w:r>
      <w:proofErr w:type="spellEnd"/>
      <w:r>
        <w:rPr>
          <w:rFonts w:eastAsia="Times New Roman" w:cs="Times New Roman"/>
          <w:szCs w:val="24"/>
        </w:rPr>
        <w:t xml:space="preserve"> και </w:t>
      </w:r>
      <w:proofErr w:type="spellStart"/>
      <w:r>
        <w:rPr>
          <w:rFonts w:eastAsia="Times New Roman" w:cs="Times New Roman"/>
          <w:szCs w:val="24"/>
        </w:rPr>
        <w:t>απαξιωμένων</w:t>
      </w:r>
      <w:proofErr w:type="spellEnd"/>
      <w:r>
        <w:rPr>
          <w:rFonts w:eastAsia="Times New Roman" w:cs="Times New Roman"/>
          <w:szCs w:val="24"/>
        </w:rPr>
        <w:t xml:space="preserve">, απηρχαιωμένων μονάδων. </w:t>
      </w:r>
    </w:p>
    <w:p w14:paraId="0C3811F7" w14:textId="77777777" w:rsidR="00EC6A51" w:rsidRDefault="0016326B">
      <w:pPr>
        <w:spacing w:after="0" w:line="600" w:lineRule="auto"/>
        <w:ind w:firstLine="720"/>
        <w:jc w:val="both"/>
        <w:rPr>
          <w:rFonts w:eastAsia="Times New Roman" w:cs="Times New Roman"/>
          <w:szCs w:val="24"/>
        </w:rPr>
      </w:pPr>
      <w:r>
        <w:rPr>
          <w:rFonts w:eastAsia="Times New Roman" w:cs="Times New Roman"/>
          <w:szCs w:val="24"/>
        </w:rPr>
        <w:t xml:space="preserve">Δεν μπορείτε, λοιπόν, να μου λέτε και το Αμύνταιο και η Μελίτη 2. Έτσι δεν είναι; Ξέρετε ότι κάθε μονάδα, ανάλογα με το πόσο παλιά είναι, έχει αντίστοιχη αποδοτικότητα και επιβαρύνει αντίστοιχα το περιβάλλον. </w:t>
      </w:r>
    </w:p>
    <w:p w14:paraId="0C3811F8" w14:textId="77777777" w:rsidR="00EC6A51" w:rsidRDefault="0016326B">
      <w:pPr>
        <w:spacing w:after="0" w:line="600" w:lineRule="auto"/>
        <w:ind w:firstLine="720"/>
        <w:jc w:val="both"/>
        <w:rPr>
          <w:rFonts w:eastAsia="Times New Roman" w:cs="Times New Roman"/>
          <w:szCs w:val="24"/>
        </w:rPr>
      </w:pPr>
      <w:r>
        <w:rPr>
          <w:rFonts w:eastAsia="Times New Roman" w:cs="Times New Roman"/>
          <w:szCs w:val="24"/>
        </w:rPr>
        <w:t>Ό</w:t>
      </w:r>
      <w:r>
        <w:rPr>
          <w:rFonts w:eastAsia="Times New Roman" w:cs="Times New Roman"/>
          <w:szCs w:val="24"/>
        </w:rPr>
        <w:t xml:space="preserve">μως η επιβάρυνση του περιβάλλοντος δεν γίνεται γενικά και αόριστα. Κοστολογείται. Υπάρχουν τα πιστοποιητικά των ρύπων από τις εκλύσεις του διοξειδίου του άνθρακα. </w:t>
      </w:r>
    </w:p>
    <w:p w14:paraId="0C3811F9" w14:textId="77777777" w:rsidR="00EC6A51" w:rsidRDefault="0016326B">
      <w:pPr>
        <w:spacing w:after="0" w:line="600" w:lineRule="auto"/>
        <w:ind w:firstLine="720"/>
        <w:jc w:val="both"/>
        <w:rPr>
          <w:rFonts w:eastAsia="Times New Roman" w:cs="Times New Roman"/>
          <w:szCs w:val="24"/>
        </w:rPr>
      </w:pPr>
      <w:r>
        <w:rPr>
          <w:rFonts w:eastAsia="Times New Roman" w:cs="Times New Roman"/>
          <w:szCs w:val="24"/>
        </w:rPr>
        <w:lastRenderedPageBreak/>
        <w:t xml:space="preserve">Συνεπώς όλες αυτές τις παραμέτρους </w:t>
      </w:r>
      <w:r>
        <w:rPr>
          <w:rFonts w:eastAsia="Times New Roman" w:cs="Times New Roman"/>
          <w:szCs w:val="24"/>
        </w:rPr>
        <w:t>εσείς,</w:t>
      </w:r>
      <w:r>
        <w:rPr>
          <w:rFonts w:eastAsia="Times New Roman" w:cs="Times New Roman"/>
          <w:szCs w:val="24"/>
        </w:rPr>
        <w:t xml:space="preserve"> που είστε Βουλευτής καταγόμενος από την περιοχή</w:t>
      </w:r>
      <w:r>
        <w:rPr>
          <w:rFonts w:eastAsia="Times New Roman" w:cs="Times New Roman"/>
          <w:szCs w:val="24"/>
        </w:rPr>
        <w:t>,</w:t>
      </w:r>
      <w:r>
        <w:rPr>
          <w:rFonts w:eastAsia="Times New Roman" w:cs="Times New Roman"/>
          <w:szCs w:val="24"/>
        </w:rPr>
        <w:t xml:space="preserve"> π</w:t>
      </w:r>
      <w:r>
        <w:rPr>
          <w:rFonts w:eastAsia="Times New Roman" w:cs="Times New Roman"/>
          <w:szCs w:val="24"/>
        </w:rPr>
        <w:t xml:space="preserve">ρέπει πρωτίστως να τις λαμβάνετε υπ’ </w:t>
      </w:r>
      <w:proofErr w:type="spellStart"/>
      <w:r>
        <w:rPr>
          <w:rFonts w:eastAsia="Times New Roman" w:cs="Times New Roman"/>
          <w:szCs w:val="24"/>
        </w:rPr>
        <w:t>όψιν</w:t>
      </w:r>
      <w:proofErr w:type="spellEnd"/>
      <w:r>
        <w:rPr>
          <w:rFonts w:eastAsia="Times New Roman" w:cs="Times New Roman"/>
          <w:szCs w:val="24"/>
        </w:rPr>
        <w:t xml:space="preserve"> σας όταν καταθέτετε ερωτήσεις. </w:t>
      </w:r>
    </w:p>
    <w:p w14:paraId="0C3811FA" w14:textId="77777777" w:rsidR="00EC6A51" w:rsidRDefault="0016326B">
      <w:pPr>
        <w:spacing w:after="0" w:line="600" w:lineRule="auto"/>
        <w:ind w:firstLine="720"/>
        <w:jc w:val="both"/>
        <w:rPr>
          <w:rFonts w:eastAsia="Times New Roman" w:cs="Times New Roman"/>
          <w:szCs w:val="24"/>
        </w:rPr>
      </w:pPr>
      <w:r>
        <w:rPr>
          <w:rFonts w:eastAsia="Times New Roman" w:cs="Times New Roman"/>
          <w:szCs w:val="24"/>
        </w:rPr>
        <w:t xml:space="preserve">Μας ενδιαφέρει, λοιπόν, η ΔΕΗ και να διατηρήσει τον δημόσιο χαρακτήρα της και να έχει μια τέτοια στρατηγική στο πλαίσιο της απελευθέρωσης της αγοράς, ώστε να παραμείνει ισχυρή. Αυτό </w:t>
      </w:r>
      <w:r>
        <w:rPr>
          <w:rFonts w:eastAsia="Times New Roman" w:cs="Times New Roman"/>
          <w:szCs w:val="24"/>
        </w:rPr>
        <w:t xml:space="preserve">μπορεί να το κάνει και </w:t>
      </w:r>
      <w:proofErr w:type="spellStart"/>
      <w:r>
        <w:rPr>
          <w:rFonts w:eastAsia="Times New Roman" w:cs="Times New Roman"/>
          <w:szCs w:val="24"/>
        </w:rPr>
        <w:t>εξορθολογίζοντας</w:t>
      </w:r>
      <w:proofErr w:type="spellEnd"/>
      <w:r>
        <w:rPr>
          <w:rFonts w:eastAsia="Times New Roman" w:cs="Times New Roman"/>
          <w:szCs w:val="24"/>
        </w:rPr>
        <w:t xml:space="preserve"> το κόστος λειτουργίας της και εκσυγχρονίζοντας τον τρόπο λειτουργίας της αλλά αναπτύσσοντας και μια στρατηγική συμμετοχών πλέον και άλλων φορέων για νέες επενδύσεις. </w:t>
      </w:r>
    </w:p>
    <w:p w14:paraId="0C3811FB" w14:textId="77777777" w:rsidR="00EC6A51" w:rsidRDefault="0016326B">
      <w:pPr>
        <w:spacing w:after="0" w:line="600" w:lineRule="auto"/>
        <w:ind w:firstLine="720"/>
        <w:jc w:val="both"/>
        <w:rPr>
          <w:rFonts w:eastAsia="Times New Roman" w:cs="Times New Roman"/>
          <w:szCs w:val="24"/>
        </w:rPr>
      </w:pPr>
      <w:r>
        <w:rPr>
          <w:rFonts w:eastAsia="Times New Roman" w:cs="Times New Roman"/>
          <w:szCs w:val="24"/>
        </w:rPr>
        <w:lastRenderedPageBreak/>
        <w:t>Μέσα από μ</w:t>
      </w:r>
      <w:r>
        <w:rPr>
          <w:rFonts w:eastAsia="Times New Roman" w:cs="Times New Roman"/>
          <w:szCs w:val="24"/>
        </w:rPr>
        <w:t>ί</w:t>
      </w:r>
      <w:r>
        <w:rPr>
          <w:rFonts w:eastAsia="Times New Roman" w:cs="Times New Roman"/>
          <w:szCs w:val="24"/>
        </w:rPr>
        <w:t>α τέτοια προσέγγιση βλέπουμε και τη Με</w:t>
      </w:r>
      <w:r>
        <w:rPr>
          <w:rFonts w:eastAsia="Times New Roman" w:cs="Times New Roman"/>
          <w:szCs w:val="24"/>
        </w:rPr>
        <w:t xml:space="preserve">λίτη 2, που θα της επιτρέψουμε πράγματι να αντισταθεί στις προτάσεις του βάρβαρου νεοφιλελευθερισμού, όπως ήταν η μικρή ΔΕΗ, που το κόμμα σας την ψήφισε και ευτυχώς το κίνημα και ο ΣΥΡΙΖΑ την κατήργησαν στην πράξη. </w:t>
      </w:r>
    </w:p>
    <w:p w14:paraId="0C3811FC" w14:textId="77777777" w:rsidR="00EC6A51" w:rsidRDefault="0016326B">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C3811FD" w14:textId="77777777" w:rsidR="00EC6A51" w:rsidRDefault="0016326B">
      <w:pPr>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ΩΝ (Δημήτριος Κρ</w:t>
      </w:r>
      <w:r>
        <w:rPr>
          <w:rFonts w:eastAsia="Times New Roman" w:cs="Times New Roman"/>
          <w:b/>
          <w:szCs w:val="24"/>
        </w:rPr>
        <w:t>εμαστινός):</w:t>
      </w:r>
      <w:r>
        <w:rPr>
          <w:rFonts w:eastAsia="Times New Roman" w:cs="Times New Roman"/>
          <w:szCs w:val="24"/>
        </w:rPr>
        <w:t xml:space="preserve"> Και εγώ ευχαριστώ, κύριε Υπουργέ. </w:t>
      </w:r>
    </w:p>
    <w:p w14:paraId="0C3811FE" w14:textId="77777777" w:rsidR="00EC6A51" w:rsidRDefault="0016326B">
      <w:pPr>
        <w:spacing w:after="0" w:line="600" w:lineRule="auto"/>
        <w:ind w:firstLine="720"/>
        <w:jc w:val="both"/>
        <w:rPr>
          <w:rFonts w:eastAsia="Times New Roman" w:cs="Times New Roman"/>
          <w:szCs w:val="24"/>
        </w:rPr>
      </w:pPr>
      <w:r>
        <w:rPr>
          <w:rFonts w:eastAsia="Times New Roman" w:cs="Times New Roman"/>
          <w:szCs w:val="24"/>
        </w:rPr>
        <w:t>Κύριε Αντωνιάδη, πόσο χρόνο θέλετε για τη δευτερολογία σας;</w:t>
      </w:r>
    </w:p>
    <w:p w14:paraId="0C3811FF" w14:textId="77777777" w:rsidR="00EC6A51" w:rsidRDefault="0016326B">
      <w:pPr>
        <w:spacing w:after="0"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Περίμενα μήνες να συναντηθώ με τον Υπουργό και θέλω κατανόηση, κύριε Πρόεδρε. </w:t>
      </w:r>
    </w:p>
    <w:p w14:paraId="0C381200" w14:textId="77777777" w:rsidR="00EC6A51" w:rsidRDefault="0016326B">
      <w:pPr>
        <w:spacing w:after="0" w:line="600" w:lineRule="auto"/>
        <w:ind w:firstLine="720"/>
        <w:jc w:val="both"/>
        <w:rPr>
          <w:rFonts w:eastAsia="Times New Roman" w:cs="Times New Roman"/>
          <w:szCs w:val="24"/>
        </w:rPr>
      </w:pPr>
      <w:r>
        <w:rPr>
          <w:rFonts w:eastAsia="Times New Roman" w:cs="Times New Roman"/>
          <w:b/>
          <w:szCs w:val="24"/>
        </w:rPr>
        <w:lastRenderedPageBreak/>
        <w:t>ΠΡΟΕΔΡΕ</w:t>
      </w:r>
      <w:r>
        <w:rPr>
          <w:rFonts w:eastAsia="Times New Roman" w:cs="Times New Roman"/>
          <w:b/>
          <w:szCs w:val="24"/>
        </w:rPr>
        <w:t>Υ</w:t>
      </w:r>
      <w:r>
        <w:rPr>
          <w:rFonts w:eastAsia="Times New Roman" w:cs="Times New Roman"/>
          <w:b/>
          <w:szCs w:val="24"/>
        </w:rPr>
        <w:t>ΩΝ (Δημήτριος Κρεμαστινός):</w:t>
      </w:r>
      <w:r>
        <w:rPr>
          <w:rFonts w:eastAsia="Times New Roman" w:cs="Times New Roman"/>
          <w:szCs w:val="24"/>
        </w:rPr>
        <w:t xml:space="preserve"> Θα σας δώσω δύο λεπτά.</w:t>
      </w:r>
    </w:p>
    <w:p w14:paraId="0C381201" w14:textId="77777777" w:rsidR="00EC6A51" w:rsidRDefault="0016326B">
      <w:pPr>
        <w:spacing w:after="0"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Όχι δύο λεπτά! Δίνατε τρία λεπτά σε όλους. Περιμένουμε ώρες εδώ. </w:t>
      </w:r>
    </w:p>
    <w:p w14:paraId="0C381202" w14:textId="77777777" w:rsidR="00EC6A51" w:rsidRDefault="0016326B">
      <w:pPr>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ΩΝ (Δημήτριος Κρεμαστινός):</w:t>
      </w:r>
      <w:r>
        <w:rPr>
          <w:rFonts w:eastAsia="Times New Roman" w:cs="Times New Roman"/>
          <w:szCs w:val="24"/>
        </w:rPr>
        <w:t xml:space="preserve"> Διαμαρτύρονται Υπουργοί που θέλουν να φύγουν! </w:t>
      </w:r>
    </w:p>
    <w:p w14:paraId="0C381203" w14:textId="77777777" w:rsidR="00EC6A51" w:rsidRDefault="0016326B">
      <w:pPr>
        <w:spacing w:after="0" w:line="600" w:lineRule="auto"/>
        <w:ind w:firstLine="720"/>
        <w:jc w:val="both"/>
        <w:rPr>
          <w:rFonts w:eastAsia="Times New Roman" w:cs="Times New Roman"/>
          <w:szCs w:val="24"/>
        </w:rPr>
      </w:pPr>
      <w:r>
        <w:rPr>
          <w:rFonts w:eastAsia="Times New Roman" w:cs="Times New Roman"/>
          <w:b/>
          <w:szCs w:val="24"/>
        </w:rPr>
        <w:t>ΙΩΑΝΝΗΣ ΑΝΤΩΝΙΑΔΗΣ:</w:t>
      </w:r>
      <w:r>
        <w:rPr>
          <w:rFonts w:eastAsia="Times New Roman" w:cs="Times New Roman"/>
          <w:szCs w:val="24"/>
        </w:rPr>
        <w:t xml:space="preserve"> Κύριε Πρόεδρε, σήμερα είμαι ο μοναδικός νεο</w:t>
      </w:r>
      <w:r>
        <w:rPr>
          <w:rFonts w:eastAsia="Times New Roman" w:cs="Times New Roman"/>
          <w:szCs w:val="24"/>
        </w:rPr>
        <w:t xml:space="preserve">δημοκράτης. Έχουμε το συνέδριο, με βάλατε τελευταίο, μίλησαν όλα τα κόμματα και τώρα μου κόβετε και τον χρόνο. </w:t>
      </w:r>
    </w:p>
    <w:p w14:paraId="0C381204" w14:textId="77777777" w:rsidR="00EC6A51" w:rsidRDefault="0016326B">
      <w:pPr>
        <w:spacing w:after="0" w:line="600" w:lineRule="auto"/>
        <w:ind w:firstLine="720"/>
        <w:jc w:val="both"/>
        <w:rPr>
          <w:rFonts w:eastAsia="Times New Roman" w:cs="Times New Roman"/>
          <w:szCs w:val="24"/>
        </w:rPr>
      </w:pPr>
      <w:r>
        <w:rPr>
          <w:rFonts w:eastAsia="Times New Roman" w:cs="Times New Roman"/>
          <w:b/>
          <w:szCs w:val="24"/>
        </w:rPr>
        <w:t>ΠΡΟΕΔΡΕ</w:t>
      </w:r>
      <w:r>
        <w:rPr>
          <w:rFonts w:eastAsia="Times New Roman" w:cs="Times New Roman"/>
          <w:b/>
          <w:szCs w:val="24"/>
        </w:rPr>
        <w:t>Υ</w:t>
      </w:r>
      <w:r>
        <w:rPr>
          <w:rFonts w:eastAsia="Times New Roman" w:cs="Times New Roman"/>
          <w:b/>
          <w:szCs w:val="24"/>
        </w:rPr>
        <w:t>ΩΝ (Δημήτριος Κρεμαστινός):</w:t>
      </w:r>
      <w:r>
        <w:rPr>
          <w:rFonts w:eastAsia="Times New Roman" w:cs="Times New Roman"/>
          <w:szCs w:val="24"/>
        </w:rPr>
        <w:t xml:space="preserve"> Δεν σας έβαλα εγώ τελευταίο. Αυτή είναι η σειρά.</w:t>
      </w:r>
    </w:p>
    <w:p w14:paraId="0C381205" w14:textId="77777777" w:rsidR="00EC6A51" w:rsidRDefault="0016326B">
      <w:pPr>
        <w:tabs>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lastRenderedPageBreak/>
        <w:t xml:space="preserve">ΙΩΑΝΝΗΣ ΑΝΤΩΝΙΑΔΗΣ: </w:t>
      </w:r>
      <w:r>
        <w:rPr>
          <w:rFonts w:eastAsia="Times New Roman" w:cs="Times New Roman"/>
          <w:szCs w:val="24"/>
        </w:rPr>
        <w:t xml:space="preserve">Κύριε Υπουργέ, κατ’ αρχάς, εγώ δεν θα απολογηθώ για τις προηγούμενες κυβερνήσεις. Ο κόσμος τις καταψήφισε. Σήμερα κυβερνάτε εσείς. </w:t>
      </w:r>
    </w:p>
    <w:p w14:paraId="0C381206" w14:textId="77777777" w:rsidR="00EC6A51" w:rsidRDefault="0016326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Δεύτερον, να ξέρετε ότι είμαι από αυτούς που και προεκλογικά και μετεκλογικά διαφώνησα για το θέμα της μικρής ΔΕΗ, για να εί</w:t>
      </w:r>
      <w:r>
        <w:rPr>
          <w:rFonts w:eastAsia="Times New Roman" w:cs="Times New Roman"/>
          <w:szCs w:val="24"/>
        </w:rPr>
        <w:t xml:space="preserve">μαι ξεκάθαρος μαζί σας. </w:t>
      </w:r>
    </w:p>
    <w:p w14:paraId="0C381207" w14:textId="77777777" w:rsidR="00EC6A51" w:rsidRDefault="0016326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Τρίτον, δεν σας είπα να πάρουμε τη θέση της </w:t>
      </w:r>
      <w:r>
        <w:rPr>
          <w:rFonts w:eastAsia="Times New Roman" w:cs="Times New Roman"/>
          <w:szCs w:val="24"/>
        </w:rPr>
        <w:t>ε</w:t>
      </w:r>
      <w:r>
        <w:rPr>
          <w:rFonts w:eastAsia="Times New Roman" w:cs="Times New Roman"/>
          <w:szCs w:val="24"/>
        </w:rPr>
        <w:t>ταιρείας ή της ΔΕΗ. Εγώ απλώς ρωτάω τι σκέπτεσθε να κάνετε. Και ούτε είμαι υπέρ της δραστηριότητας της ΔΕΗ. Εάν η ΔΕΗ πρόκειται να συμπεριφέρεται ως αποικία στην περιοχή, να τα μαζέψει σ</w:t>
      </w:r>
      <w:r>
        <w:rPr>
          <w:rFonts w:eastAsia="Times New Roman" w:cs="Times New Roman"/>
          <w:szCs w:val="24"/>
        </w:rPr>
        <w:t xml:space="preserve">ήμερα και να φύγει, να πάρει και τις καμινάδες και τα ορυχεία. </w:t>
      </w:r>
      <w:r>
        <w:rPr>
          <w:rFonts w:eastAsia="Times New Roman" w:cs="Times New Roman"/>
          <w:szCs w:val="24"/>
        </w:rPr>
        <w:lastRenderedPageBreak/>
        <w:t xml:space="preserve">Είμαστε ξεκάθαροι, γιατί ο κόσμος μπορεί να ζει από τον τουρισμό και από την αγροτιά, αλλά εμείς θέλουμε να ξέρουμε τι πρόκειται να γίνει. </w:t>
      </w:r>
    </w:p>
    <w:p w14:paraId="0C381208" w14:textId="77777777" w:rsidR="00EC6A51" w:rsidRDefault="0016326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θα σας αναφέρω το τρανταχτό παράδειγμα</w:t>
      </w:r>
      <w:r>
        <w:rPr>
          <w:rFonts w:eastAsia="Times New Roman" w:cs="Times New Roman"/>
          <w:szCs w:val="24"/>
        </w:rPr>
        <w:t>,</w:t>
      </w:r>
      <w:r>
        <w:rPr>
          <w:rFonts w:eastAsia="Times New Roman" w:cs="Times New Roman"/>
          <w:szCs w:val="24"/>
        </w:rPr>
        <w:t xml:space="preserve"> το οποίο </w:t>
      </w:r>
      <w:r>
        <w:rPr>
          <w:rFonts w:eastAsia="Times New Roman" w:cs="Times New Roman"/>
          <w:szCs w:val="24"/>
        </w:rPr>
        <w:t>μας έχει κάνει άνω ποταμών και είναι η συμπεριφορά του Προέδρου. Ο Πρόεδρος της ΔΕΗ κ. Παναγιωτάκης λειτουργεί ως ηγεμόνας στην περιοχή. Έχει μία ιδιοκτησιακή αντίληψη, μας θεωρεί παρείσακτους και φοβάμαι ότι και εσάς το ίδιο. Νομίζει ότι είναι αποκλειστικ</w:t>
      </w:r>
      <w:r>
        <w:rPr>
          <w:rFonts w:eastAsia="Times New Roman" w:cs="Times New Roman"/>
          <w:szCs w:val="24"/>
        </w:rPr>
        <w:t>ός εκπρόσωπος της ΔΕΗ, όταν εμείς έχουμε δώσει όλο αυτόν τον πλούτο, για να στηριχθεί η ΔΕΗ.</w:t>
      </w:r>
    </w:p>
    <w:p w14:paraId="0C381209" w14:textId="77777777" w:rsidR="00EC6A51" w:rsidRDefault="0016326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Και το πιο βασικό ξέρετε ποιο είναι; Εμείς δεν θέλουμε τίποτα. Την απόφαση θα την πάρει η Κυβέρνηση. Θέλουμε ενημέρωση, θέλουμε διάλογο και διαβούλευση. Επί μήνες </w:t>
      </w:r>
      <w:r>
        <w:rPr>
          <w:rFonts w:eastAsia="Times New Roman" w:cs="Times New Roman"/>
          <w:szCs w:val="24"/>
        </w:rPr>
        <w:t xml:space="preserve">ζητάμε συνάντηση με τον κ. Παναγιωτάκη και την αρνείται και ανακοινώνει τις αποφάσεις του από τη ΔΕΗ. Αυτή είναι συμπεριφορά; Δεν προσβάλλει τα δημοκρατικά ήθη και της περιοχής και της Κυβέρνησής σας; </w:t>
      </w:r>
    </w:p>
    <w:p w14:paraId="0C38120A" w14:textId="77777777" w:rsidR="00EC6A51" w:rsidRDefault="0016326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Ούτε και από σας ζητάμε να πάρετε κάποια συγκεκριμένη </w:t>
      </w:r>
      <w:r>
        <w:rPr>
          <w:rFonts w:eastAsia="Times New Roman" w:cs="Times New Roman"/>
          <w:szCs w:val="24"/>
        </w:rPr>
        <w:t>θέση υπέρ του ενός ή του άλλου. Θέλουμε ενημέρωση και θέλουμε και διάλογο. Π</w:t>
      </w:r>
      <w:r>
        <w:rPr>
          <w:rFonts w:eastAsia="Times New Roman" w:cs="Times New Roman"/>
          <w:szCs w:val="24"/>
        </w:rPr>
        <w:t xml:space="preserve">είτε </w:t>
      </w:r>
      <w:r>
        <w:rPr>
          <w:rFonts w:eastAsia="Times New Roman" w:cs="Times New Roman"/>
          <w:szCs w:val="24"/>
        </w:rPr>
        <w:t xml:space="preserve">μας τι σκέπτεσθε. Αν δεν σκέπτεσθε και δεν συμφέρει να δραστηριοποιηθείτε, ζητήστε από τη ΔΕΗ να τα μαζέψει και να φύγει. </w:t>
      </w:r>
    </w:p>
    <w:p w14:paraId="0C38120B" w14:textId="77777777" w:rsidR="00EC6A51" w:rsidRDefault="0016326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Ειδάλλως, αν μείνει να δραστηριοποιηθεί, αυτά τα αντ</w:t>
      </w:r>
      <w:r>
        <w:rPr>
          <w:rFonts w:eastAsia="Times New Roman" w:cs="Times New Roman"/>
          <w:szCs w:val="24"/>
        </w:rPr>
        <w:t xml:space="preserve">ισταθμιστικά είναι εκ των ων ουκ άνευ, κύριε Υπουργέ. Οι θέσεις εργασίας, το δωρεάν ρεύμα είναι κάτι που το δικαιούται η περιοχή. Διαφορετικά, ας τα μαζέψουν και ας φύγουν. </w:t>
      </w:r>
    </w:p>
    <w:p w14:paraId="0C38120C" w14:textId="77777777" w:rsidR="00EC6A51" w:rsidRDefault="0016326B">
      <w:pPr>
        <w:tabs>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Αυτή είναι η άποψή μας. Κλείνω με ένα και μοναδικό πράγμα</w:t>
      </w:r>
      <w:r>
        <w:rPr>
          <w:rFonts w:eastAsia="Times New Roman" w:cs="Times New Roman"/>
          <w:szCs w:val="24"/>
        </w:rPr>
        <w:t>.</w:t>
      </w:r>
      <w:r>
        <w:rPr>
          <w:rFonts w:eastAsia="Times New Roman" w:cs="Times New Roman"/>
          <w:szCs w:val="24"/>
        </w:rPr>
        <w:t xml:space="preserve"> Θέλουμε διάλογο και δια</w:t>
      </w:r>
      <w:r>
        <w:rPr>
          <w:rFonts w:eastAsia="Times New Roman" w:cs="Times New Roman"/>
          <w:szCs w:val="24"/>
        </w:rPr>
        <w:t xml:space="preserve">βούλευση, για να ξέρουμε τι σκέπτεται η Κυβέρνηση, τίποτα περισσότερο, τίποτα λιγότερο. </w:t>
      </w:r>
    </w:p>
    <w:p w14:paraId="0C38120D" w14:textId="77777777" w:rsidR="00EC6A51" w:rsidRDefault="0016326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Κυρίες και κύριοι συνάδελφοι, έχω την τιμή να ανακοινώσω στο Σώμα ότι τη συνεδρίασή μας παρακολουθούν από τα άνω δυτικά θεω</w:t>
      </w:r>
      <w:r>
        <w:rPr>
          <w:rFonts w:eastAsia="Times New Roman"/>
          <w:szCs w:val="24"/>
        </w:rPr>
        <w:lastRenderedPageBreak/>
        <w:t>ρεία</w:t>
      </w:r>
      <w:r>
        <w:rPr>
          <w:rFonts w:eastAsia="Times New Roman"/>
          <w:szCs w:val="24"/>
        </w:rPr>
        <w:t xml:space="preserve"> της</w:t>
      </w:r>
      <w:r>
        <w:rPr>
          <w:rFonts w:eastAsia="Times New Roman"/>
          <w:szCs w:val="24"/>
        </w:rPr>
        <w:t xml:space="preserve"> Βουλής</w:t>
      </w:r>
      <w:r>
        <w:rPr>
          <w:rFonts w:eastAsia="Times New Roman"/>
          <w:szCs w:val="24"/>
        </w:rPr>
        <w:t>, αφού προηγουμένως ξεναγήθηκαν στην έκθεση της αίθουσας «</w:t>
      </w:r>
      <w:r>
        <w:rPr>
          <w:rFonts w:eastAsia="Times New Roman"/>
          <w:szCs w:val="24"/>
        </w:rPr>
        <w:t>ΕΛΕΥΘΕΡΙΟΣ ΒΕΝΙΖΕΛΟΣ</w:t>
      </w:r>
      <w:r>
        <w:rPr>
          <w:rFonts w:eastAsia="Times New Roman"/>
          <w:szCs w:val="24"/>
        </w:rPr>
        <w:t xml:space="preserve">» και ενημερώθηκαν για την ιστορία του κτηρίου και τον τρόπο οργάνωσης και λειτουργίας της Βουλής, δεκατέσσερις μαθήτριες και μαθητές και τρεις </w:t>
      </w:r>
      <w:r>
        <w:rPr>
          <w:rFonts w:eastAsia="Times New Roman"/>
          <w:szCs w:val="24"/>
        </w:rPr>
        <w:t xml:space="preserve">εκπαιδευτικοί </w:t>
      </w:r>
      <w:r>
        <w:rPr>
          <w:rFonts w:eastAsia="Times New Roman"/>
          <w:szCs w:val="24"/>
        </w:rPr>
        <w:t>συνοδοί από τ</w:t>
      </w:r>
      <w:r>
        <w:rPr>
          <w:rFonts w:eastAsia="Times New Roman"/>
          <w:szCs w:val="24"/>
        </w:rPr>
        <w:t>ο 8</w:t>
      </w:r>
      <w:r>
        <w:rPr>
          <w:rFonts w:eastAsia="Times New Roman"/>
          <w:szCs w:val="24"/>
          <w:vertAlign w:val="superscript"/>
        </w:rPr>
        <w:t>ο</w:t>
      </w:r>
      <w:r>
        <w:rPr>
          <w:rFonts w:eastAsia="Times New Roman"/>
          <w:szCs w:val="24"/>
        </w:rPr>
        <w:t xml:space="preserve"> Γυμνάσιο Ξάνθης. </w:t>
      </w:r>
    </w:p>
    <w:p w14:paraId="0C38120E" w14:textId="77777777" w:rsidR="00EC6A51" w:rsidRDefault="0016326B">
      <w:pPr>
        <w:spacing w:line="600" w:lineRule="auto"/>
        <w:ind w:firstLine="720"/>
        <w:jc w:val="both"/>
        <w:rPr>
          <w:rFonts w:eastAsia="Times New Roman"/>
          <w:szCs w:val="24"/>
        </w:rPr>
      </w:pPr>
      <w:r>
        <w:rPr>
          <w:rFonts w:eastAsia="Times New Roman"/>
          <w:szCs w:val="24"/>
        </w:rPr>
        <w:t xml:space="preserve">Η Βουλή σάς καλωσορίζει, παιδιά. </w:t>
      </w:r>
    </w:p>
    <w:p w14:paraId="0C38120F" w14:textId="77777777" w:rsidR="00EC6A51" w:rsidRDefault="0016326B">
      <w:pPr>
        <w:spacing w:line="600" w:lineRule="auto"/>
        <w:ind w:firstLine="720"/>
        <w:jc w:val="center"/>
        <w:rPr>
          <w:rFonts w:eastAsia="Times New Roman"/>
          <w:szCs w:val="24"/>
        </w:rPr>
      </w:pPr>
      <w:r>
        <w:rPr>
          <w:rFonts w:eastAsia="Times New Roman"/>
          <w:szCs w:val="24"/>
        </w:rPr>
        <w:t>(Χειροκροτήματα απ</w:t>
      </w:r>
      <w:r>
        <w:rPr>
          <w:rFonts w:eastAsia="Times New Roman"/>
          <w:szCs w:val="24"/>
        </w:rPr>
        <w:t>’</w:t>
      </w:r>
      <w:r>
        <w:rPr>
          <w:rFonts w:eastAsia="Times New Roman"/>
          <w:szCs w:val="24"/>
        </w:rPr>
        <w:t xml:space="preserve"> όλες τις πτέρυγες της Βουλής)</w:t>
      </w:r>
    </w:p>
    <w:p w14:paraId="0C381210" w14:textId="77777777" w:rsidR="00EC6A51" w:rsidRDefault="0016326B">
      <w:pPr>
        <w:spacing w:line="600" w:lineRule="auto"/>
        <w:ind w:firstLine="720"/>
        <w:jc w:val="both"/>
        <w:rPr>
          <w:rFonts w:eastAsia="Times New Roman"/>
          <w:szCs w:val="24"/>
        </w:rPr>
      </w:pPr>
      <w:r>
        <w:rPr>
          <w:rFonts w:eastAsia="Times New Roman"/>
          <w:szCs w:val="24"/>
        </w:rPr>
        <w:t xml:space="preserve">Παράλληλα, ο Βουλευτής της Νέας Δημοκρατίας κ. Χρήστος </w:t>
      </w:r>
      <w:proofErr w:type="spellStart"/>
      <w:r>
        <w:rPr>
          <w:rFonts w:eastAsia="Times New Roman"/>
          <w:szCs w:val="24"/>
        </w:rPr>
        <w:t>Σταϊκούρας</w:t>
      </w:r>
      <w:proofErr w:type="spellEnd"/>
      <w:r>
        <w:rPr>
          <w:rFonts w:eastAsia="Times New Roman"/>
          <w:szCs w:val="24"/>
        </w:rPr>
        <w:t xml:space="preserve"> ζητεί άδεια ολιγοήμερης απουσίας στο εξω</w:t>
      </w:r>
      <w:r>
        <w:rPr>
          <w:rFonts w:eastAsia="Times New Roman"/>
          <w:szCs w:val="24"/>
        </w:rPr>
        <w:lastRenderedPageBreak/>
        <w:t xml:space="preserve">τερικό, προκειμένου να παρακολουθήσει επιστημονικό συνέδριο του Πανεπιστημίου της Νότιας Καλιφόρνιας, στο </w:t>
      </w:r>
      <w:proofErr w:type="spellStart"/>
      <w:r>
        <w:rPr>
          <w:rFonts w:eastAsia="Times New Roman"/>
          <w:szCs w:val="24"/>
        </w:rPr>
        <w:t>Λος</w:t>
      </w:r>
      <w:proofErr w:type="spellEnd"/>
      <w:r>
        <w:rPr>
          <w:rFonts w:eastAsia="Times New Roman"/>
          <w:szCs w:val="24"/>
        </w:rPr>
        <w:t xml:space="preserve"> </w:t>
      </w:r>
      <w:proofErr w:type="spellStart"/>
      <w:r>
        <w:rPr>
          <w:rFonts w:eastAsia="Times New Roman"/>
          <w:szCs w:val="24"/>
        </w:rPr>
        <w:t>Άντζελες</w:t>
      </w:r>
      <w:proofErr w:type="spellEnd"/>
      <w:r>
        <w:rPr>
          <w:rFonts w:eastAsia="Times New Roman"/>
          <w:szCs w:val="24"/>
        </w:rPr>
        <w:t xml:space="preserve"> των Ηνωμένων Πολιτειών. Η Βουλή</w:t>
      </w:r>
      <w:r>
        <w:rPr>
          <w:rFonts w:eastAsia="Times New Roman"/>
          <w:szCs w:val="24"/>
        </w:rPr>
        <w:t xml:space="preserve"> εγκρίνει; </w:t>
      </w:r>
    </w:p>
    <w:p w14:paraId="0C381211" w14:textId="77777777" w:rsidR="00EC6A51" w:rsidRDefault="0016326B">
      <w:pPr>
        <w:spacing w:line="600" w:lineRule="auto"/>
        <w:ind w:firstLine="720"/>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 xml:space="preserve">ΒΟΥΛΕΥΤΕΣ: </w:t>
      </w:r>
      <w:r>
        <w:rPr>
          <w:rFonts w:eastAsia="Times New Roman"/>
          <w:szCs w:val="24"/>
        </w:rPr>
        <w:t xml:space="preserve">Μάλιστα, μάλιστα. </w:t>
      </w:r>
    </w:p>
    <w:p w14:paraId="0C381212" w14:textId="77777777" w:rsidR="00EC6A51" w:rsidRDefault="0016326B">
      <w:pPr>
        <w:spacing w:line="600" w:lineRule="auto"/>
        <w:ind w:firstLine="720"/>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Συνεπώς η</w:t>
      </w:r>
      <w:r>
        <w:rPr>
          <w:rFonts w:eastAsia="Times New Roman"/>
          <w:szCs w:val="24"/>
        </w:rPr>
        <w:t xml:space="preserve"> Βουλή ενέκρινε τη ζητηθείσα άδεια. </w:t>
      </w:r>
    </w:p>
    <w:p w14:paraId="0C381213" w14:textId="77777777" w:rsidR="00EC6A51" w:rsidRDefault="0016326B">
      <w:pPr>
        <w:spacing w:line="600" w:lineRule="auto"/>
        <w:ind w:firstLine="720"/>
        <w:jc w:val="both"/>
        <w:rPr>
          <w:rFonts w:eastAsia="Times New Roman"/>
          <w:szCs w:val="24"/>
        </w:rPr>
      </w:pPr>
      <w:r>
        <w:rPr>
          <w:rFonts w:eastAsia="Times New Roman"/>
          <w:szCs w:val="24"/>
        </w:rPr>
        <w:t xml:space="preserve">Ορίστε, κύριε Υπουργέ, έχετε τον λόγο. </w:t>
      </w:r>
    </w:p>
    <w:p w14:paraId="0C381214" w14:textId="77777777" w:rsidR="00EC6A51" w:rsidRDefault="0016326B">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 xml:space="preserve">Κύριε Πρόεδρε </w:t>
      </w:r>
      <w:r>
        <w:rPr>
          <w:rFonts w:eastAsia="Times New Roman"/>
          <w:szCs w:val="24"/>
        </w:rPr>
        <w:t xml:space="preserve">και κύριε Αντωνιάδη, όταν αναφέρεστε στην ανάγκη δημόσιας διαβούλευσης </w:t>
      </w:r>
      <w:r>
        <w:rPr>
          <w:rFonts w:eastAsia="Times New Roman"/>
          <w:szCs w:val="24"/>
        </w:rPr>
        <w:lastRenderedPageBreak/>
        <w:t>και διαλόγου και απευθύνετε το αίτημα σε αυτή</w:t>
      </w:r>
      <w:r>
        <w:rPr>
          <w:rFonts w:eastAsia="Times New Roman"/>
          <w:szCs w:val="24"/>
        </w:rPr>
        <w:t>ν</w:t>
      </w:r>
      <w:r>
        <w:rPr>
          <w:rFonts w:eastAsia="Times New Roman"/>
          <w:szCs w:val="24"/>
        </w:rPr>
        <w:t xml:space="preserve"> την Κυβέρνηση, σίγουρα βρίσκεστε σε σωστό δρόμο, διότι σε αντίθεση με τις πρακτικές των προηγούμενων κυβερνήσεων</w:t>
      </w:r>
      <w:r>
        <w:rPr>
          <w:rFonts w:eastAsia="Times New Roman"/>
          <w:szCs w:val="24"/>
        </w:rPr>
        <w:t>,</w:t>
      </w:r>
      <w:r>
        <w:rPr>
          <w:rFonts w:eastAsia="Times New Roman"/>
          <w:szCs w:val="24"/>
        </w:rPr>
        <w:t xml:space="preserve"> πράγματι πιστεύουμε -και</w:t>
      </w:r>
      <w:r>
        <w:rPr>
          <w:rFonts w:eastAsia="Times New Roman"/>
          <w:szCs w:val="24"/>
        </w:rPr>
        <w:t xml:space="preserve"> το έχουμε κάνει πράξη και το υπηρετούμε με κάθε τρόπο- στη διαβούλευση και στη συζήτηση με τους τοπικούς φορείς. Και σας μίλησα πριν για πολύ συγκεκριμένες συναντήσεις που έγιναν και για αυτή που επίκειται. </w:t>
      </w:r>
    </w:p>
    <w:p w14:paraId="0C381215" w14:textId="77777777" w:rsidR="00EC6A51" w:rsidRDefault="0016326B">
      <w:pPr>
        <w:spacing w:line="600" w:lineRule="auto"/>
        <w:ind w:firstLine="720"/>
        <w:jc w:val="both"/>
        <w:rPr>
          <w:rFonts w:eastAsia="Times New Roman"/>
          <w:szCs w:val="24"/>
        </w:rPr>
      </w:pPr>
      <w:r>
        <w:rPr>
          <w:rFonts w:eastAsia="Times New Roman"/>
          <w:b/>
          <w:szCs w:val="24"/>
        </w:rPr>
        <w:t xml:space="preserve">ΙΩΑΝΝΗΣ ΑΝΤΩΝΙΑΔΗΣ: </w:t>
      </w:r>
      <w:r>
        <w:rPr>
          <w:rFonts w:eastAsia="Times New Roman"/>
          <w:szCs w:val="24"/>
        </w:rPr>
        <w:t>Και οι Βουλευτές δεν πρέπει</w:t>
      </w:r>
      <w:r>
        <w:rPr>
          <w:rFonts w:eastAsia="Times New Roman"/>
          <w:szCs w:val="24"/>
        </w:rPr>
        <w:t xml:space="preserve"> να συμμετέχουν;</w:t>
      </w:r>
    </w:p>
    <w:p w14:paraId="0C381216" w14:textId="77777777" w:rsidR="00EC6A51" w:rsidRDefault="0016326B">
      <w:pPr>
        <w:spacing w:line="600" w:lineRule="auto"/>
        <w:ind w:firstLine="720"/>
        <w:jc w:val="both"/>
        <w:rPr>
          <w:rFonts w:eastAsia="Times New Roman"/>
          <w:szCs w:val="24"/>
        </w:rPr>
      </w:pPr>
      <w:r>
        <w:rPr>
          <w:rFonts w:eastAsia="Times New Roman"/>
          <w:b/>
          <w:szCs w:val="24"/>
        </w:rPr>
        <w:lastRenderedPageBreak/>
        <w:t xml:space="preserve">ΠΑΝΑΓΙΩΤΗΣ (ΠΑΝΟΣ) ΣΚΟΥΡΛΕΤΗΣ (Υπουργός Περιβάλλοντος και Ενέργειας): </w:t>
      </w:r>
      <w:r>
        <w:rPr>
          <w:rFonts w:eastAsia="Times New Roman"/>
          <w:szCs w:val="24"/>
        </w:rPr>
        <w:t xml:space="preserve">Και οι Βουλευτές. Δεν είναι το άπαν οι Βουλευτές, είναι μέρος. </w:t>
      </w:r>
    </w:p>
    <w:p w14:paraId="0C381217" w14:textId="77777777" w:rsidR="00EC6A51" w:rsidRDefault="0016326B">
      <w:pPr>
        <w:spacing w:line="600" w:lineRule="auto"/>
        <w:ind w:firstLine="720"/>
        <w:jc w:val="both"/>
        <w:rPr>
          <w:rFonts w:eastAsia="Times New Roman"/>
          <w:szCs w:val="24"/>
        </w:rPr>
      </w:pPr>
      <w:r>
        <w:rPr>
          <w:rFonts w:eastAsia="Times New Roman"/>
          <w:b/>
          <w:szCs w:val="24"/>
        </w:rPr>
        <w:t xml:space="preserve">ΙΩΑΝΝΗΣ ΑΝΤΩΝΙΑΔΗΣ: </w:t>
      </w:r>
      <w:r>
        <w:rPr>
          <w:rFonts w:eastAsia="Times New Roman"/>
          <w:szCs w:val="24"/>
        </w:rPr>
        <w:t xml:space="preserve">Πρόσκληση δεν πήραμε. </w:t>
      </w:r>
    </w:p>
    <w:p w14:paraId="0C381218" w14:textId="77777777" w:rsidR="00EC6A51" w:rsidRDefault="0016326B">
      <w:pPr>
        <w:spacing w:line="600" w:lineRule="auto"/>
        <w:ind w:firstLine="720"/>
        <w:jc w:val="both"/>
        <w:rPr>
          <w:rFonts w:eastAsia="Times New Roman"/>
          <w:szCs w:val="24"/>
        </w:rPr>
      </w:pPr>
      <w:r>
        <w:rPr>
          <w:rFonts w:eastAsia="Times New Roman"/>
          <w:b/>
          <w:szCs w:val="24"/>
        </w:rPr>
        <w:t>ΠΑΝΑΓΙΩΤΗΣ (ΠΑΝΟΣ) ΣΚΟΥΡΛΕΤΗΣ (Υπουργός Περιβάλλοντος και Ενέρ</w:t>
      </w:r>
      <w:r>
        <w:rPr>
          <w:rFonts w:eastAsia="Times New Roman"/>
          <w:b/>
          <w:szCs w:val="24"/>
        </w:rPr>
        <w:t xml:space="preserve">γειας): </w:t>
      </w:r>
      <w:r>
        <w:rPr>
          <w:rFonts w:eastAsia="Times New Roman"/>
          <w:szCs w:val="24"/>
        </w:rPr>
        <w:t>Και οι Βουλευτές. Δεν σας παρακάμπτουμε, αλίμονο!</w:t>
      </w:r>
    </w:p>
    <w:p w14:paraId="0C381219" w14:textId="77777777" w:rsidR="00EC6A51" w:rsidRDefault="0016326B">
      <w:pPr>
        <w:spacing w:line="600" w:lineRule="auto"/>
        <w:ind w:firstLine="720"/>
        <w:jc w:val="both"/>
        <w:rPr>
          <w:rFonts w:eastAsia="Times New Roman"/>
          <w:szCs w:val="24"/>
        </w:rPr>
      </w:pPr>
      <w:r>
        <w:rPr>
          <w:rFonts w:eastAsia="Times New Roman"/>
          <w:szCs w:val="24"/>
        </w:rPr>
        <w:t>Από εκεί και έπειτα, όμως, επειδή μιλήσατε για ανταποδοτικά, γνωρίζετε για τον πόρο που ήδη υφίσταται και πληρώνεται εδώ και δεκαετίες. Άρα γιατί δεν το αναφέρετε αυτό; Και μάλι</w:t>
      </w:r>
      <w:r>
        <w:rPr>
          <w:rFonts w:eastAsia="Times New Roman"/>
          <w:szCs w:val="24"/>
        </w:rPr>
        <w:lastRenderedPageBreak/>
        <w:t>στα, από όσο γνωρίζω,</w:t>
      </w:r>
      <w:r>
        <w:rPr>
          <w:rFonts w:eastAsia="Times New Roman"/>
          <w:szCs w:val="24"/>
        </w:rPr>
        <w:t xml:space="preserve"> υπάρχουν και υπόλοιπα στους λογαριασμούς</w:t>
      </w:r>
      <w:r>
        <w:rPr>
          <w:rFonts w:eastAsia="Times New Roman"/>
          <w:szCs w:val="24"/>
        </w:rPr>
        <w:t>,</w:t>
      </w:r>
      <w:r>
        <w:rPr>
          <w:rFonts w:eastAsia="Times New Roman"/>
          <w:szCs w:val="24"/>
        </w:rPr>
        <w:t xml:space="preserve"> τα οποία δεν έχουν πάει να τα εκταμιεύσουν οι δήμοι για να τα αξιοποιήσουν. </w:t>
      </w:r>
    </w:p>
    <w:p w14:paraId="0C38121A" w14:textId="77777777" w:rsidR="00EC6A51" w:rsidRDefault="0016326B">
      <w:pPr>
        <w:spacing w:line="600" w:lineRule="auto"/>
        <w:ind w:firstLine="720"/>
        <w:jc w:val="both"/>
        <w:rPr>
          <w:rFonts w:eastAsia="Times New Roman"/>
          <w:szCs w:val="24"/>
        </w:rPr>
      </w:pPr>
      <w:r>
        <w:rPr>
          <w:rFonts w:eastAsia="Times New Roman"/>
          <w:szCs w:val="24"/>
        </w:rPr>
        <w:t>Όμως πέρα από αυτό, γνωρίζετε και κάτι άλλο. Σε μήνυμα που έστειλα σε μία ημερίδα που έκανε ο Δήμος Κοζάνης πριν δεκαπέντε περίπου μέρες</w:t>
      </w:r>
      <w:r>
        <w:rPr>
          <w:rFonts w:eastAsia="Times New Roman"/>
          <w:szCs w:val="24"/>
        </w:rPr>
        <w:t xml:space="preserve"> –αν δεν κάνω λάθος- είπα ότι μελετάμε το θέμα του ειδικού τιμολογίου για την περιοχή. </w:t>
      </w:r>
    </w:p>
    <w:p w14:paraId="0C38121B" w14:textId="77777777" w:rsidR="00EC6A51" w:rsidRDefault="0016326B">
      <w:pPr>
        <w:spacing w:line="600" w:lineRule="auto"/>
        <w:ind w:firstLine="720"/>
        <w:jc w:val="both"/>
        <w:rPr>
          <w:rFonts w:eastAsia="Times New Roman"/>
          <w:szCs w:val="24"/>
        </w:rPr>
      </w:pPr>
      <w:r>
        <w:rPr>
          <w:rFonts w:eastAsia="Times New Roman"/>
          <w:b/>
          <w:szCs w:val="24"/>
        </w:rPr>
        <w:t xml:space="preserve">ΙΩΑΝΝΗΣ ΑΝΤΩΝΙΑΔΗΣ: </w:t>
      </w:r>
      <w:r>
        <w:rPr>
          <w:rFonts w:eastAsia="Times New Roman"/>
          <w:szCs w:val="24"/>
        </w:rPr>
        <w:t xml:space="preserve">Αυτό είναι σωστό. </w:t>
      </w:r>
    </w:p>
    <w:p w14:paraId="0C38121C" w14:textId="77777777" w:rsidR="00EC6A51" w:rsidRDefault="0016326B">
      <w:pPr>
        <w:spacing w:line="600" w:lineRule="auto"/>
        <w:ind w:firstLine="720"/>
        <w:jc w:val="both"/>
        <w:rPr>
          <w:rFonts w:eastAsia="Times New Roman"/>
          <w:szCs w:val="24"/>
        </w:rPr>
      </w:pPr>
      <w:r>
        <w:rPr>
          <w:rFonts w:eastAsia="Times New Roman"/>
          <w:b/>
          <w:szCs w:val="24"/>
        </w:rPr>
        <w:t xml:space="preserve">ΠΑΝΑΓΙΩΤΗΣ (ΠΑΝΟΣ) ΣΚΟΥΡΛΕΤΗΣ (Υπουργός Περιβάλλοντος και Ενέργειας): </w:t>
      </w:r>
      <w:r>
        <w:rPr>
          <w:rFonts w:eastAsia="Times New Roman"/>
          <w:szCs w:val="24"/>
        </w:rPr>
        <w:t>Προσέξτε, όμως, το ειδικό τιμολόγιο θα πρέπει να έχει μία σ</w:t>
      </w:r>
      <w:r>
        <w:rPr>
          <w:rFonts w:eastAsia="Times New Roman"/>
          <w:szCs w:val="24"/>
        </w:rPr>
        <w:t xml:space="preserve">τόχευση όχι μόνο της ελάφρυνσης </w:t>
      </w:r>
      <w:r>
        <w:rPr>
          <w:rFonts w:eastAsia="Times New Roman"/>
          <w:szCs w:val="24"/>
        </w:rPr>
        <w:lastRenderedPageBreak/>
        <w:t xml:space="preserve">στην παρούσα φάση, αλλά και για το πώς θα είναι ένα αναπτυξιακό εργαλείο και θα βλέπει και τη </w:t>
      </w:r>
      <w:proofErr w:type="spellStart"/>
      <w:r>
        <w:rPr>
          <w:rFonts w:eastAsia="Times New Roman"/>
          <w:szCs w:val="24"/>
        </w:rPr>
        <w:t>μεταλιγνιτική</w:t>
      </w:r>
      <w:proofErr w:type="spellEnd"/>
      <w:r>
        <w:rPr>
          <w:rFonts w:eastAsia="Times New Roman"/>
          <w:szCs w:val="24"/>
        </w:rPr>
        <w:t xml:space="preserve"> περίοδο. </w:t>
      </w:r>
    </w:p>
    <w:p w14:paraId="0C38121D" w14:textId="77777777" w:rsidR="00EC6A51" w:rsidRDefault="0016326B">
      <w:pPr>
        <w:spacing w:line="600" w:lineRule="auto"/>
        <w:ind w:firstLine="720"/>
        <w:jc w:val="both"/>
        <w:rPr>
          <w:rFonts w:eastAsia="Times New Roman"/>
          <w:szCs w:val="24"/>
        </w:rPr>
      </w:pPr>
      <w:r>
        <w:rPr>
          <w:rFonts w:eastAsia="Times New Roman"/>
          <w:szCs w:val="24"/>
        </w:rPr>
        <w:t>Άρα</w:t>
      </w:r>
      <w:r>
        <w:rPr>
          <w:rFonts w:eastAsia="Times New Roman"/>
          <w:szCs w:val="24"/>
        </w:rPr>
        <w:t xml:space="preserve"> μεγάλες εκπτώσεις σε εμπορικές και παραγωγικές δραστηριότητες και όχι εκπτώσεις σε δραστηριότητες οι οποίες δεν έχουν μέλλον και προοπτική! </w:t>
      </w:r>
    </w:p>
    <w:p w14:paraId="0C38121E" w14:textId="77777777" w:rsidR="00EC6A51" w:rsidRDefault="0016326B">
      <w:pPr>
        <w:spacing w:line="600" w:lineRule="auto"/>
        <w:ind w:firstLine="720"/>
        <w:jc w:val="both"/>
        <w:rPr>
          <w:rFonts w:eastAsia="Times New Roman"/>
          <w:szCs w:val="24"/>
        </w:rPr>
      </w:pPr>
      <w:r>
        <w:rPr>
          <w:rFonts w:eastAsia="Times New Roman"/>
          <w:szCs w:val="24"/>
        </w:rPr>
        <w:t>Τέτοιες, λοιπόν, προτάσεις θέλω να μας φέρετε εδώ πέρα και εσείς. Διότι εσείς προφανώς βιώνετε από πρώτο χέρι τα π</w:t>
      </w:r>
      <w:r>
        <w:rPr>
          <w:rFonts w:eastAsia="Times New Roman"/>
          <w:szCs w:val="24"/>
        </w:rPr>
        <w:t>ροβλήματα, η γνώμη όσων ζείτε εκεί πέρα μετράει, έχει ειδική αξία. Άρα νομίζω ότι είναι χρήσιμη</w:t>
      </w:r>
      <w:r>
        <w:rPr>
          <w:rFonts w:eastAsia="Times New Roman"/>
          <w:szCs w:val="24"/>
        </w:rPr>
        <w:t>,</w:t>
      </w:r>
      <w:r>
        <w:rPr>
          <w:rFonts w:eastAsia="Times New Roman"/>
          <w:szCs w:val="24"/>
        </w:rPr>
        <w:t xml:space="preserve"> για να μπορέσουμε να κά</w:t>
      </w:r>
      <w:r>
        <w:rPr>
          <w:rFonts w:eastAsia="Times New Roman"/>
          <w:szCs w:val="24"/>
        </w:rPr>
        <w:lastRenderedPageBreak/>
        <w:t xml:space="preserve">νουμε –τι;- αυτό που λέγαμε πριν και στις προηγούμενες ερωτήσεις, έναν συνολικό σχεδιασμό για τη </w:t>
      </w:r>
      <w:r>
        <w:rPr>
          <w:rFonts w:eastAsia="Times New Roman"/>
          <w:szCs w:val="24"/>
        </w:rPr>
        <w:t>δ</w:t>
      </w:r>
      <w:r>
        <w:rPr>
          <w:rFonts w:eastAsia="Times New Roman"/>
          <w:szCs w:val="24"/>
        </w:rPr>
        <w:t>υτική Μακεδονία που δεν θα βλέπει μόνο</w:t>
      </w:r>
      <w:r>
        <w:rPr>
          <w:rFonts w:eastAsia="Times New Roman"/>
          <w:szCs w:val="24"/>
        </w:rPr>
        <w:t xml:space="preserve"> το σήμερα, αλλά και το αύριο. </w:t>
      </w:r>
    </w:p>
    <w:p w14:paraId="0C38121F" w14:textId="77777777" w:rsidR="00EC6A51" w:rsidRDefault="0016326B">
      <w:pPr>
        <w:spacing w:line="600" w:lineRule="auto"/>
        <w:ind w:firstLine="720"/>
        <w:jc w:val="both"/>
        <w:rPr>
          <w:rFonts w:eastAsia="Times New Roman" w:cs="Times New Roman"/>
          <w:szCs w:val="24"/>
        </w:rPr>
      </w:pPr>
      <w:r>
        <w:rPr>
          <w:rFonts w:eastAsia="Times New Roman"/>
          <w:szCs w:val="24"/>
        </w:rPr>
        <w:t xml:space="preserve"> </w:t>
      </w:r>
      <w:r>
        <w:rPr>
          <w:rFonts w:eastAsia="Times New Roman" w:cs="Times New Roman"/>
          <w:szCs w:val="24"/>
        </w:rPr>
        <w:t>Νομίζω ότι πολύ σύντομα θα είμαστε σε θέση να παρουσιάσουμε έναν τέτοιο συνολικό σχεδιασμό που θα αφορά και τα συγκεκριμένα ζητήματα, τα οποία θίξατε, σχετικά με την αξιοποίηση των υπαρχόντων ορυχείων. Επίσης, θα περιλαμβάν</w:t>
      </w:r>
      <w:r>
        <w:rPr>
          <w:rFonts w:eastAsia="Times New Roman" w:cs="Times New Roman"/>
          <w:szCs w:val="24"/>
        </w:rPr>
        <w:t xml:space="preserve">ει το θέμα των εργασιακών σχέσεων, που είναι πολύ σημαντικό, της ανακούφισης της πολύ μεγάλης ανεργίας που υπάρχει στην περιοχή, και θα βλέπει τη </w:t>
      </w:r>
      <w:proofErr w:type="spellStart"/>
      <w:r>
        <w:rPr>
          <w:rFonts w:eastAsia="Times New Roman" w:cs="Times New Roman"/>
          <w:szCs w:val="24"/>
        </w:rPr>
        <w:t>μεταλιγνιτική</w:t>
      </w:r>
      <w:proofErr w:type="spellEnd"/>
      <w:r>
        <w:rPr>
          <w:rFonts w:eastAsia="Times New Roman" w:cs="Times New Roman"/>
          <w:szCs w:val="24"/>
        </w:rPr>
        <w:t xml:space="preserve"> περίοδο. </w:t>
      </w:r>
    </w:p>
    <w:p w14:paraId="0C381220"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Και προφανώς, παράλληλα, θα διαμορφώνει ένα νέο επενδυτικό σχέδιο για τη ΔΕΗ, η οποία </w:t>
      </w:r>
      <w:r>
        <w:rPr>
          <w:rFonts w:eastAsia="Times New Roman" w:cs="Times New Roman"/>
          <w:szCs w:val="24"/>
        </w:rPr>
        <w:t>δεν είναι, όπως είπαμε πριν, ο γίγαντας της δεκαετίας του 1970, αλλά σίγουρα, με τον κατάλληλο σχεδιασμό, μπορεί να γίνει μια ενεργειακή επιχείρηση που θα απλωθεί και σε άλλους τομείς, πέρα από την ενέργεια.</w:t>
      </w:r>
    </w:p>
    <w:p w14:paraId="0C381221"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Όλα αυτά, λοιπόν, είναι πάνω στο τραπέζι και </w:t>
      </w:r>
      <w:r>
        <w:rPr>
          <w:rFonts w:eastAsia="Times New Roman" w:cs="Times New Roman"/>
          <w:szCs w:val="24"/>
        </w:rPr>
        <w:t>δεχόμαστε και συζητάμε τις δημιουργικές προτάσεις. Απλώς καλό είναι κάθε φορά να θυμόμαστε και τις ευθύνες των προηγουμένων και να έχουμε κουράγιο και φαντασία για να δούμε τι κάνουμε από εδώ και εμπρός.</w:t>
      </w:r>
    </w:p>
    <w:p w14:paraId="0C381222"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0C381223" w14:textId="77777777" w:rsidR="00EC6A51" w:rsidRDefault="0016326B">
      <w:pPr>
        <w:spacing w:line="600" w:lineRule="auto"/>
        <w:ind w:firstLine="720"/>
        <w:jc w:val="both"/>
        <w:rPr>
          <w:rFonts w:eastAsia="Times New Roman" w:cs="Times New Roman"/>
          <w:szCs w:val="24"/>
        </w:rPr>
      </w:pPr>
      <w:r>
        <w:rPr>
          <w:rFonts w:eastAsia="Times New Roman"/>
          <w:b/>
          <w:bCs/>
        </w:rPr>
        <w:t>ΠΡΟΕΔΡΕΥΩΝ (Δημήτριος Κρεμαστινός):</w:t>
      </w:r>
      <w:r>
        <w:rPr>
          <w:rFonts w:eastAsia="Times New Roman" w:cs="Times New Roman"/>
          <w:szCs w:val="24"/>
        </w:rPr>
        <w:t xml:space="preserve"> Κι εγ</w:t>
      </w:r>
      <w:r>
        <w:rPr>
          <w:rFonts w:eastAsia="Times New Roman" w:cs="Times New Roman"/>
          <w:szCs w:val="24"/>
        </w:rPr>
        <w:t>ώ ευχαριστώ.</w:t>
      </w:r>
    </w:p>
    <w:p w14:paraId="0C381224"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w:t>
      </w:r>
      <w:r>
        <w:rPr>
          <w:rFonts w:eastAsia="Times New Roman" w:cs="Times New Roman"/>
          <w:szCs w:val="24"/>
        </w:rPr>
        <w:t xml:space="preserve">τέταρτη </w:t>
      </w:r>
      <w:r>
        <w:rPr>
          <w:rFonts w:eastAsia="Times New Roman" w:cs="Times New Roman"/>
          <w:szCs w:val="24"/>
        </w:rPr>
        <w:t xml:space="preserve">με αριθμό 804/19-4-2016 επίκαιρη ερώτηση </w:t>
      </w:r>
      <w:r>
        <w:rPr>
          <w:rFonts w:eastAsia="Times New Roman" w:cs="Times New Roman"/>
          <w:szCs w:val="24"/>
        </w:rPr>
        <w:t xml:space="preserve">πρώτου κύκλου </w:t>
      </w:r>
      <w:r>
        <w:rPr>
          <w:rFonts w:eastAsia="Times New Roman" w:cs="Times New Roman"/>
          <w:szCs w:val="24"/>
        </w:rPr>
        <w:t>του Βουλευτή Αιτωλοακαρνανίας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bCs/>
          <w:szCs w:val="24"/>
        </w:rPr>
        <w:t>Νικολάου Μωραΐτη</w:t>
      </w:r>
      <w:r>
        <w:rPr>
          <w:rFonts w:eastAsia="Times New Roman" w:cs="Times New Roman"/>
          <w:szCs w:val="24"/>
        </w:rPr>
        <w:t xml:space="preserve"> προς τον Υπουργό </w:t>
      </w:r>
      <w:r>
        <w:rPr>
          <w:rFonts w:eastAsia="Times New Roman" w:cs="Times New Roman"/>
          <w:bCs/>
          <w:szCs w:val="24"/>
        </w:rPr>
        <w:t>Παιδείας, Έρευνας</w:t>
      </w:r>
      <w:r>
        <w:rPr>
          <w:rFonts w:eastAsia="Times New Roman" w:cs="Times New Roman"/>
          <w:b/>
          <w:szCs w:val="24"/>
        </w:rPr>
        <w:t xml:space="preserve"> </w:t>
      </w:r>
      <w:r>
        <w:rPr>
          <w:rFonts w:eastAsia="Times New Roman" w:cs="Times New Roman"/>
          <w:bCs/>
          <w:szCs w:val="24"/>
        </w:rPr>
        <w:t>και Θρησκευμάτων,</w:t>
      </w:r>
      <w:r>
        <w:rPr>
          <w:rFonts w:eastAsia="Times New Roman" w:cs="Times New Roman"/>
          <w:szCs w:val="24"/>
        </w:rPr>
        <w:t xml:space="preserve"> σχετικά με τα προβλήμα</w:t>
      </w:r>
      <w:r>
        <w:rPr>
          <w:rFonts w:eastAsia="Times New Roman" w:cs="Times New Roman"/>
          <w:szCs w:val="24"/>
        </w:rPr>
        <w:t xml:space="preserve">τα στη λειτουργία του ΤΕΙ Ηπείρου από την έλλειψη διδακτικού προσωπικού και εξοπλισμού. </w:t>
      </w:r>
    </w:p>
    <w:p w14:paraId="0C381225"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Στην ερώτηση θα απαντήσει η Αναπληρώτρια Υπουργός κ. Αναγνωστοπούλου. </w:t>
      </w:r>
    </w:p>
    <w:p w14:paraId="0C381226"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Κύριε Μωραΐτη, έχετε τον λόγο.</w:t>
      </w:r>
    </w:p>
    <w:p w14:paraId="0C381227"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Ευχαριστώ, κύριε Πρόεδρε.</w:t>
      </w:r>
    </w:p>
    <w:p w14:paraId="0C381228"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Κυρία Υπουργέ, ερχόμ</w:t>
      </w:r>
      <w:r>
        <w:rPr>
          <w:rFonts w:eastAsia="Times New Roman" w:cs="Times New Roman"/>
          <w:szCs w:val="24"/>
        </w:rPr>
        <w:t xml:space="preserve">αστε σήμερα με μια νέα ερώτηση για τα τεράστια προβλήματα που αντιμετωπίζουν τα ΤΕΙ της Ηπείρου στην Άρτα. Πρόκειται για προβλήματα που υπάρχουν από την έλλειψη διδακτικού προσωπικού, εξοπλισμού, καθώς και σίτισης και στέγασης των σπουδαστών εκεί. Ακριβώς </w:t>
      </w:r>
      <w:r>
        <w:rPr>
          <w:rFonts w:eastAsia="Times New Roman" w:cs="Times New Roman"/>
          <w:szCs w:val="24"/>
        </w:rPr>
        <w:t xml:space="preserve">για τα ίδια ζητήματα πριν από λίγες ημέρες είχαμε ερώτηση για τις σχολές του Πανεπιστημίου Πατρών που εδρεύουν στο Αγρίνιο. </w:t>
      </w:r>
    </w:p>
    <w:p w14:paraId="0C381229"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Όλα αυτά είναι αποτέλεσμα των τεράστιων περικοπών και του στραγγαλισμού των προϋπολογισμών στα ανώτερα ιδρύματα της χώρας. Και υπάρ</w:t>
      </w:r>
      <w:r>
        <w:rPr>
          <w:rFonts w:eastAsia="Times New Roman" w:cs="Times New Roman"/>
          <w:szCs w:val="24"/>
        </w:rPr>
        <w:t>χουν τα ζητήματα αυτά, όπως προανέφερα, σίτισης, στέγασης, συγγραμμάτων κ</w:t>
      </w:r>
      <w:r>
        <w:rPr>
          <w:rFonts w:eastAsia="Times New Roman" w:cs="Times New Roman"/>
          <w:szCs w:val="24"/>
        </w:rPr>
        <w:t>αι λοιπά</w:t>
      </w:r>
      <w:r>
        <w:rPr>
          <w:rFonts w:eastAsia="Times New Roman" w:cs="Times New Roman"/>
          <w:szCs w:val="24"/>
        </w:rPr>
        <w:t>.</w:t>
      </w:r>
    </w:p>
    <w:p w14:paraId="0C38122A"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Ιδιαίτερα, όμως, στο ΤΕΙ της Ηπείρου στην Άρτα</w:t>
      </w:r>
      <w:r>
        <w:rPr>
          <w:rFonts w:eastAsia="Times New Roman" w:cs="Times New Roman"/>
          <w:szCs w:val="24"/>
        </w:rPr>
        <w:t>,</w:t>
      </w:r>
      <w:r>
        <w:rPr>
          <w:rFonts w:eastAsia="Times New Roman" w:cs="Times New Roman"/>
          <w:szCs w:val="24"/>
        </w:rPr>
        <w:t xml:space="preserve"> τα προβλήματα είναι εκρηκτικά από την έλλειψη διδακτικού προσωπικού. Οι πέντε θέσεις, που –νομίζω- τελευταία δόθηκαν στο ΤΕΙ,</w:t>
      </w:r>
      <w:r>
        <w:rPr>
          <w:rFonts w:eastAsia="Times New Roman" w:cs="Times New Roman"/>
          <w:szCs w:val="24"/>
        </w:rPr>
        <w:t xml:space="preserve"> δεν καλύπτουν στο παραμικρό τις μεγάλες ανάγκες. Για παράδειγμα, οι ελλείψεις, με αυτό το οργανόγραμμα που υπάρχει στο ΤΕΙ, αγγίζουν τους σαράντα. Και τον επόμενο χρόνο ή τα </w:t>
      </w:r>
      <w:r>
        <w:rPr>
          <w:rFonts w:eastAsia="Times New Roman" w:cs="Times New Roman"/>
          <w:szCs w:val="24"/>
        </w:rPr>
        <w:lastRenderedPageBreak/>
        <w:t>επόμενα χρόνια θα φύγουν τουλάχιστον, σύμφωνα με τα στοιχεία που εμείς διαθέτουμε</w:t>
      </w:r>
      <w:r>
        <w:rPr>
          <w:rFonts w:eastAsia="Times New Roman" w:cs="Times New Roman"/>
          <w:szCs w:val="24"/>
        </w:rPr>
        <w:t xml:space="preserve">, είκοσι πέντε εκπαιδευτικοί με συντάξεις. </w:t>
      </w:r>
    </w:p>
    <w:p w14:paraId="0C38122B"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Βέβαια, υπάρχει εκεί ένα άλλο καθεστώς που προσπαθεί να λειτουργήσει, το καθεστώς των πανεπιστημιακών υποτρόφων. Σύμφωνα με νόμο του 2011, τον ν.4009/2011, τα χρήματα για την πληρωμή αυτού του εκπαιδευτικού προσω</w:t>
      </w:r>
      <w:r>
        <w:rPr>
          <w:rFonts w:eastAsia="Times New Roman" w:cs="Times New Roman"/>
          <w:szCs w:val="24"/>
        </w:rPr>
        <w:t xml:space="preserve">πικού πρέπει να εξοικονομηθούν από το ΤΕΙ. Αυτό μας προβληματίζει έντονα, καθώς θα πρέπει να στήσει παγκάρι ή θα υπάρχει, προφανώς, συμμετοχή των μαθητών. </w:t>
      </w:r>
    </w:p>
    <w:p w14:paraId="0C38122C"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Το έχουμε τονίσει πολλές φορές. Η πολιτική που εσείς ακολουθείτε, ανοίγει διάπλατα τις πόρτες, για ν</w:t>
      </w:r>
      <w:r>
        <w:rPr>
          <w:rFonts w:eastAsia="Times New Roman" w:cs="Times New Roman"/>
          <w:szCs w:val="24"/>
        </w:rPr>
        <w:t xml:space="preserve">α εισχωρήσει ο ιδιωτικός τομέας στα ιδρύματα της χώρας. Κι έχουμε και παραδείγματα. Ήδη στα ΤΕΙ της Ηπείρου υπάρχουν μεγάλες επιχειρήσεις της περιοχής οι οποίες έχουν εισέλθει εκεί. </w:t>
      </w:r>
    </w:p>
    <w:p w14:paraId="0C38122D"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Και ειδικά όσον αφορά κάποιες σχολές, φαίνεται και το υποκριτικό ενδιαφέρ</w:t>
      </w:r>
      <w:r>
        <w:rPr>
          <w:rFonts w:eastAsia="Times New Roman" w:cs="Times New Roman"/>
          <w:szCs w:val="24"/>
        </w:rPr>
        <w:t xml:space="preserve">ον σας για την ανάπτυξη του πρωτογενούς τομέα. Η </w:t>
      </w:r>
      <w:r>
        <w:rPr>
          <w:rFonts w:eastAsia="Times New Roman" w:cs="Times New Roman"/>
          <w:szCs w:val="24"/>
        </w:rPr>
        <w:t>σ</w:t>
      </w:r>
      <w:r>
        <w:rPr>
          <w:rFonts w:eastAsia="Times New Roman" w:cs="Times New Roman"/>
          <w:szCs w:val="24"/>
        </w:rPr>
        <w:t>χολή Ζωικής Παραγωγής είναι στην κυριολεξία υπό διάλυση, σε μ</w:t>
      </w:r>
      <w:r>
        <w:rPr>
          <w:rFonts w:eastAsia="Times New Roman" w:cs="Times New Roman"/>
          <w:szCs w:val="24"/>
        </w:rPr>
        <w:t>ί</w:t>
      </w:r>
      <w:r>
        <w:rPr>
          <w:rFonts w:eastAsia="Times New Roman" w:cs="Times New Roman"/>
          <w:szCs w:val="24"/>
        </w:rPr>
        <w:t xml:space="preserve">α χώρα όπου έχουμε τεράστιες ελλείψεις και αρνητικό ισοζύγιο στον κτηνοτροφικό τομέα από την τεράστια εισαγωγή τέτοιων προϊόντων. </w:t>
      </w:r>
    </w:p>
    <w:p w14:paraId="0C38122E"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Το ερώτημα εί</w:t>
      </w:r>
      <w:r>
        <w:rPr>
          <w:rFonts w:eastAsia="Times New Roman" w:cs="Times New Roman"/>
          <w:szCs w:val="24"/>
        </w:rPr>
        <w:t xml:space="preserve">ναι ξεκάθαρο. Τι μέτρα θα πάρετε, ώστε να υπάρχει επαρκής χρηματοδότηση, ώστε να μπορούν να λειτουργήσουν αυτά τα ιδρύματα της χώρας; </w:t>
      </w:r>
    </w:p>
    <w:p w14:paraId="0C38122F"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Σας το είχαμε πει και την προηγούμενη φορά. Το λέμε και τώρα και θα το λέμε κάθε φορά που η ερώτησή μας αφορά τέτοια ζητή</w:t>
      </w:r>
      <w:r>
        <w:rPr>
          <w:rFonts w:eastAsia="Times New Roman" w:cs="Times New Roman"/>
          <w:szCs w:val="24"/>
        </w:rPr>
        <w:t>ματα. Τι μέτρα θα πάρετε, ώστε να υπάρξουν φοιτητικές εστίες για τη στέγαση των φοιτητών και κανονική σίτιση, ώστε να μην κόβεται κανένας από τη σίτιση και να μην μπαίνουν οικονομικά κριτήρια σε ό,τι αφορά τις κάρτες σίτισης;</w:t>
      </w:r>
    </w:p>
    <w:p w14:paraId="0C381230" w14:textId="77777777" w:rsidR="00EC6A51" w:rsidRDefault="0016326B">
      <w:pPr>
        <w:spacing w:line="600" w:lineRule="auto"/>
        <w:ind w:firstLine="720"/>
        <w:jc w:val="both"/>
        <w:rPr>
          <w:rFonts w:eastAsia="Times New Roman"/>
          <w:bCs/>
        </w:rPr>
      </w:pPr>
      <w:r>
        <w:rPr>
          <w:rFonts w:eastAsia="Times New Roman"/>
          <w:bCs/>
        </w:rPr>
        <w:t>(Στο σημείο αυτό κτυπάει το κο</w:t>
      </w:r>
      <w:r>
        <w:rPr>
          <w:rFonts w:eastAsia="Times New Roman"/>
          <w:bCs/>
        </w:rPr>
        <w:t>υδούνι λήξεως του χρόνου ομιλίας του κυρίου Βουλευτή)</w:t>
      </w:r>
    </w:p>
    <w:p w14:paraId="0C381231"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Μισό λεπτό, </w:t>
      </w:r>
      <w:r>
        <w:rPr>
          <w:rFonts w:eastAsia="Times New Roman" w:cs="Times New Roman"/>
          <w:szCs w:val="24"/>
        </w:rPr>
        <w:t>ακόμη</w:t>
      </w:r>
      <w:r>
        <w:rPr>
          <w:rFonts w:eastAsia="Times New Roman" w:cs="Times New Roman"/>
          <w:szCs w:val="24"/>
        </w:rPr>
        <w:t>, κύριε Πρόεδρε.</w:t>
      </w:r>
    </w:p>
    <w:p w14:paraId="0C381232"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Βέβαια, υπάρχει και ένα πρόβλημα σοβαρό στο ΤΕΙ της Άρτας με το Τμήμα Παραδοσιακής Μουσικής, το οποίο στην ουσία υπολειτουργεί. Απόδειξη γι’ αυτό ήταν οι μεγάλες κινητο</w:t>
      </w:r>
      <w:r>
        <w:rPr>
          <w:rFonts w:eastAsia="Times New Roman" w:cs="Times New Roman"/>
          <w:szCs w:val="24"/>
        </w:rPr>
        <w:t>ποιήσεις σπουδαστών και φορέων της περιοχής, που έγιναν το προηγούμενο διάστημα και θα γίνουν και το επόμενο διάστημα.</w:t>
      </w:r>
    </w:p>
    <w:p w14:paraId="0C381233"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Σε όλα αυτά, κυρία Υπουργέ, να δώσετε συγκεκριμένες απαντήσεις.</w:t>
      </w:r>
    </w:p>
    <w:p w14:paraId="0C381234"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Ευχαριστώ.</w:t>
      </w:r>
    </w:p>
    <w:p w14:paraId="0C381235"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w:t>
      </w:r>
    </w:p>
    <w:p w14:paraId="0C381236"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Κυρία Υπουργέ, έ</w:t>
      </w:r>
      <w:r>
        <w:rPr>
          <w:rFonts w:eastAsia="Times New Roman" w:cs="Times New Roman"/>
          <w:szCs w:val="24"/>
        </w:rPr>
        <w:t>χετε τον λόγο.</w:t>
      </w:r>
    </w:p>
    <w:p w14:paraId="0C381237"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ΑΘΑΝΑΣΙΑ ΑΝΑΓΝΩΣΤΟΠΟΥΛΟΥ (Αναπληρώτρια Υπουργός Παιδείας, Έρευνας και Θρησκευμάτων):</w:t>
      </w:r>
      <w:r>
        <w:rPr>
          <w:rFonts w:eastAsia="Times New Roman" w:cs="Times New Roman"/>
          <w:szCs w:val="24"/>
        </w:rPr>
        <w:t>Ευχαριστώ, κύριε Πρόεδρε.</w:t>
      </w:r>
    </w:p>
    <w:p w14:paraId="0C381238"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Κύριε συνάδελφε, συζητήσαμε και προχθές για άλλο ΤΕΙ το ίδιο θέμα. Θέλω να ρωτήσω κάτι πραγματικά, με έκπληξη για αυτή</w:t>
      </w:r>
      <w:r>
        <w:rPr>
          <w:rFonts w:eastAsia="Times New Roman" w:cs="Times New Roman"/>
          <w:szCs w:val="24"/>
        </w:rPr>
        <w:t>ν</w:t>
      </w:r>
      <w:r>
        <w:rPr>
          <w:rFonts w:eastAsia="Times New Roman" w:cs="Times New Roman"/>
          <w:szCs w:val="24"/>
        </w:rPr>
        <w:t xml:space="preserve"> την εικόνα της καταστροφής που περιγράφετε συνέχεια και αυτή</w:t>
      </w:r>
      <w:r>
        <w:rPr>
          <w:rFonts w:eastAsia="Times New Roman" w:cs="Times New Roman"/>
          <w:szCs w:val="24"/>
        </w:rPr>
        <w:t>ν</w:t>
      </w:r>
      <w:r>
        <w:rPr>
          <w:rFonts w:eastAsia="Times New Roman" w:cs="Times New Roman"/>
          <w:szCs w:val="24"/>
        </w:rPr>
        <w:t xml:space="preserve"> την </w:t>
      </w:r>
      <w:proofErr w:type="spellStart"/>
      <w:r>
        <w:rPr>
          <w:rFonts w:eastAsia="Times New Roman" w:cs="Times New Roman"/>
          <w:szCs w:val="24"/>
        </w:rPr>
        <w:t>αυτοεκπληρούμενη</w:t>
      </w:r>
      <w:proofErr w:type="spellEnd"/>
      <w:r>
        <w:rPr>
          <w:rFonts w:eastAsia="Times New Roman" w:cs="Times New Roman"/>
          <w:szCs w:val="24"/>
        </w:rPr>
        <w:t xml:space="preserve"> προφητεία, ότι πάει να ιδιωτικοποιήσει η Κυβέρνησή μας τα ανώτατα ιδρύματα. Ρωτάω, λοιπόν, ένα πράγμα: Μετά από έξι χρόνια, μέσα σε ελάχιστους μήνες, δόθηκαν πεντακόσιες θέ</w:t>
      </w:r>
      <w:r>
        <w:rPr>
          <w:rFonts w:eastAsia="Times New Roman" w:cs="Times New Roman"/>
          <w:szCs w:val="24"/>
        </w:rPr>
        <w:t xml:space="preserve">σεις μελών ΔΕΠ στα </w:t>
      </w:r>
      <w:r>
        <w:rPr>
          <w:rFonts w:eastAsia="Times New Roman" w:cs="Times New Roman"/>
          <w:szCs w:val="24"/>
        </w:rPr>
        <w:lastRenderedPageBreak/>
        <w:t>ιδρύματα. Δεν το βλέπετε, δεν το αναφέρετε πουθενά, το προσπερνάτε έτσι.</w:t>
      </w:r>
    </w:p>
    <w:p w14:paraId="0C381239"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Μιλάτε συνέχεια, λέτε τώρα για τα ΤΕΙ Ηπείρου ότι πήραν πέντε θέσεις.</w:t>
      </w:r>
    </w:p>
    <w:p w14:paraId="0C38123A"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Τα ΤΕΙ πήραν συνολικά </w:t>
      </w:r>
      <w:proofErr w:type="spellStart"/>
      <w:r>
        <w:rPr>
          <w:rFonts w:eastAsia="Times New Roman" w:cs="Times New Roman"/>
          <w:szCs w:val="24"/>
        </w:rPr>
        <w:t>εκατόν</w:t>
      </w:r>
      <w:proofErr w:type="spellEnd"/>
      <w:r>
        <w:rPr>
          <w:rFonts w:eastAsia="Times New Roman" w:cs="Times New Roman"/>
          <w:szCs w:val="24"/>
        </w:rPr>
        <w:t xml:space="preserve"> τριάντα έξι θέσεις. Δεν λέω εγώ ότι είναι το καλύτερο δυνατό. </w:t>
      </w:r>
      <w:r>
        <w:rPr>
          <w:rFonts w:eastAsia="Times New Roman" w:cs="Times New Roman"/>
          <w:szCs w:val="24"/>
        </w:rPr>
        <w:t xml:space="preserve">Έχουμε κρατήσει άλλες πεντακόσιες θέσεις που θα δώσουμε μέχρι τον Σεπτέμβρη. Όμως, όταν επί έξι χρόνια δεν δόθηκε </w:t>
      </w:r>
      <w:proofErr w:type="spellStart"/>
      <w:r>
        <w:rPr>
          <w:rFonts w:eastAsia="Times New Roman" w:cs="Times New Roman"/>
          <w:szCs w:val="24"/>
        </w:rPr>
        <w:t>καμμία</w:t>
      </w:r>
      <w:proofErr w:type="spellEnd"/>
      <w:r>
        <w:rPr>
          <w:rFonts w:eastAsia="Times New Roman" w:cs="Times New Roman"/>
          <w:szCs w:val="24"/>
        </w:rPr>
        <w:t xml:space="preserve"> θέση μόνιμου προσωπικού και ξαφνικά, μέσα στο ελάχιστο διάστημα δίνονται πεντακόσιες θέσεις συν διακόσιες επιπλέον πρόσληψης ειδικού επ</w:t>
      </w:r>
      <w:r>
        <w:rPr>
          <w:rFonts w:eastAsia="Times New Roman" w:cs="Times New Roman"/>
          <w:szCs w:val="24"/>
        </w:rPr>
        <w:t xml:space="preserve">ιστημονικού προσωπικού -που ειδικά τα ΤΕΙ το έχουν πάρα </w:t>
      </w:r>
      <w:r>
        <w:rPr>
          <w:rFonts w:eastAsia="Times New Roman" w:cs="Times New Roman"/>
          <w:szCs w:val="24"/>
        </w:rPr>
        <w:lastRenderedPageBreak/>
        <w:t>πολύ ανάγκη, γιατί έχουν εργαστήρια- όταν έχουμε πάρει επιπλέον πενήντα μέλη ΔΕΠ συν τριανταπέντε μέλη καθηγητές για τα ΤΕΙ, εσείς βλέπετε την απόλυτη καταστροφή.</w:t>
      </w:r>
    </w:p>
    <w:p w14:paraId="0C38123B"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Για τα συγκεκριμένα ΤΕΙ Ηπείρου δεν θ</w:t>
      </w:r>
      <w:r>
        <w:rPr>
          <w:rFonts w:eastAsia="Times New Roman" w:cs="Times New Roman"/>
          <w:szCs w:val="24"/>
        </w:rPr>
        <w:t>α αναφέρω εδώ τι έγινε πριν με το σχέδιο ΑΘΗΝΑ, τις συγχωνεύσεις και την κατάργηση τμημάτων, τι παραλάβαμε. Αφήστε. Με αυτό που παραλάβαμε δουλεύουμε. Όμως, θέλω να πω ότι το σύστημα που εφαρμόσαμε ήταν η αναλογία διδασκόντων και διδασκομένων, για να καταν</w:t>
      </w:r>
      <w:r>
        <w:rPr>
          <w:rFonts w:eastAsia="Times New Roman" w:cs="Times New Roman"/>
          <w:szCs w:val="24"/>
        </w:rPr>
        <w:t>είμουμε τις θέσεις μόνιμου προσωπικού και να δούμε τις ανάγκες των ιδρυμάτων.</w:t>
      </w:r>
    </w:p>
    <w:p w14:paraId="0C38123C"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Τα ΤΕΙ Ηπείρου δεν είναι στην καλύτερη θέση, αλλά δεν είναι και στη χειρότερη. Δυστυχώς, τα ΤΕΙ είχαν μια παθογένεια σε σχέση με την απορρόφηση των θέσεων που τους δίνονταν, έκαν</w:t>
      </w:r>
      <w:r>
        <w:rPr>
          <w:rFonts w:eastAsia="Times New Roman" w:cs="Times New Roman"/>
          <w:szCs w:val="24"/>
        </w:rPr>
        <w:t>αν δέκα χρόνια για μία εκλογή και παρουσιάζουν πολύ μεγάλη απόκλιση σε σχέση με τα πανεπιστήμια.</w:t>
      </w:r>
    </w:p>
    <w:p w14:paraId="0C38123D"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Ο στόχος μας δεν ήταν να τραβήξουμε τα πανεπιστήμια προς τα κάτω για να έρθουν σε μία ισορροπία με τα ΤΕΙ, αλλά να ανεβάσουμε σιγά-σιγά τα ΤΕΙ. Θα σας πω ότι σ</w:t>
      </w:r>
      <w:r>
        <w:rPr>
          <w:rFonts w:eastAsia="Times New Roman" w:cs="Times New Roman"/>
          <w:szCs w:val="24"/>
        </w:rPr>
        <w:t>τη δυσκολότερη θέση -και σας το λέω εγώ, γιατί το έχω κοιτάξει- είναι τα ΤΕΙ Δυτικής Μακεδονίας, είναι τα ΤΕΙ Κεντρικής Μακεδονίας και το ΤΕΙ Δυτικής Ελλάδας, που τυχαίνει να είναι και η εκλογική μου περιφέρεια.</w:t>
      </w:r>
    </w:p>
    <w:p w14:paraId="0C38123E"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Για τα ΤΕΙ Ηπείρου από τις θέσεις που πήραν </w:t>
      </w:r>
      <w:r>
        <w:rPr>
          <w:rFonts w:eastAsia="Times New Roman" w:cs="Times New Roman"/>
          <w:szCs w:val="24"/>
        </w:rPr>
        <w:t>αναλογεί τουλάχιστον μία για κάθε τμήμα που έχει το ΤΕΙ.</w:t>
      </w:r>
    </w:p>
    <w:p w14:paraId="0C38123F"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Θα πω πρόχειρα -και θα επανέλθω στη δευτερολογία μου- ότι στη σίτιση και στη στέγαση γίνεται μια προσπάθεια από το κόμμα σας να ξεσηκώσετε τους φοιτητές ότι δεν σιτίζονται και δεν στεγάζονται. Δεν έχ</w:t>
      </w:r>
      <w:r>
        <w:rPr>
          <w:rFonts w:eastAsia="Times New Roman" w:cs="Times New Roman"/>
          <w:szCs w:val="24"/>
        </w:rPr>
        <w:t>ει κοπεί ούτε ένα λεπτό από τη σίτιση και τη στέγαση των φοιτητών. Στα δε ΤΕΙ Ηπείρου, με τα στοιχεία που μας έδωσαν τα ίδια τα ΤΕΙ και που δεν βγάζουμε εμείς για να ωραιοποιήσουμε την κατάσταση, σιτίζονται όλοι οι φοιτητές και η στέγασή τους καλύπτεται. Μ</w:t>
      </w:r>
      <w:r>
        <w:rPr>
          <w:rFonts w:eastAsia="Times New Roman" w:cs="Times New Roman"/>
          <w:szCs w:val="24"/>
        </w:rPr>
        <w:t xml:space="preserve">άλιστα, έχει ζητήσει τώρα το Δημοσίων Δαπανών την ανακαίνιση του ΞΕΝΙΑ στην </w:t>
      </w:r>
      <w:r>
        <w:rPr>
          <w:rFonts w:eastAsia="Times New Roman" w:cs="Times New Roman"/>
          <w:szCs w:val="24"/>
        </w:rPr>
        <w:lastRenderedPageBreak/>
        <w:t>Ηγουμενίτσα για άλλες σαράντα ή πενήντα κλίνες. Δεν θυμάμαι τώρα ακριβώς. Έχω τα στοιχεία εδώ.</w:t>
      </w:r>
    </w:p>
    <w:p w14:paraId="0C381240"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Ως προς αυτό, λοιπόν, που λέτε για τη σίτιση και τη στέγαση ή για τον εξοπλισμό, που </w:t>
      </w:r>
      <w:r>
        <w:rPr>
          <w:rFonts w:eastAsia="Times New Roman" w:cs="Times New Roman"/>
          <w:szCs w:val="24"/>
        </w:rPr>
        <w:t>μας δίνει το ίδιο το ΤΕΙ στοιχεία, ή για τα μαθήματα, τα οποία καλύπτονται και γίνονται κανονικά, δεν μπορώ να καταλάβω αυτή</w:t>
      </w:r>
      <w:r>
        <w:rPr>
          <w:rFonts w:eastAsia="Times New Roman" w:cs="Times New Roman"/>
          <w:szCs w:val="24"/>
        </w:rPr>
        <w:t>ν</w:t>
      </w:r>
      <w:r>
        <w:rPr>
          <w:rFonts w:eastAsia="Times New Roman" w:cs="Times New Roman"/>
          <w:szCs w:val="24"/>
        </w:rPr>
        <w:t xml:space="preserve"> την εικόνα καταστροφής που περιγράφετε συνέχεια.</w:t>
      </w:r>
    </w:p>
    <w:p w14:paraId="0C381241"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Ευχαριστώ.</w:t>
      </w:r>
    </w:p>
    <w:p w14:paraId="0C381242"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Κύριε Μωραΐτη, έχετε και πάλι τον </w:t>
      </w:r>
      <w:r>
        <w:rPr>
          <w:rFonts w:eastAsia="Times New Roman" w:cs="Times New Roman"/>
          <w:szCs w:val="24"/>
        </w:rPr>
        <w:t>λόγο.</w:t>
      </w:r>
    </w:p>
    <w:p w14:paraId="0C381243"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ΝΙΚΟΛΑΟΣ ΜΩΡΑΪΤΗΣ:</w:t>
      </w:r>
      <w:r>
        <w:rPr>
          <w:rFonts w:eastAsia="Times New Roman" w:cs="Times New Roman"/>
          <w:szCs w:val="24"/>
        </w:rPr>
        <w:t xml:space="preserve"> Κυρία Υπουργέ, την καταστροφή δεν τη φέρνουμε εμείς. </w:t>
      </w:r>
      <w:r>
        <w:rPr>
          <w:rFonts w:eastAsia="Times New Roman" w:cs="Times New Roman"/>
          <w:szCs w:val="24"/>
          <w:lang w:val="en-US"/>
        </w:rPr>
        <w:t>T</w:t>
      </w:r>
      <w:r>
        <w:rPr>
          <w:rFonts w:eastAsia="Times New Roman" w:cs="Times New Roman"/>
          <w:szCs w:val="24"/>
        </w:rPr>
        <w:t>η φέρνει η πολιτική που εσείς ακολουθείτε και στον τομέα της παιδείας.</w:t>
      </w:r>
    </w:p>
    <w:p w14:paraId="0C381244"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Και επειδή και ο κ. Σκουρλέτης, αλλά και εσείς πραγματικά ξεχειλίζετε από </w:t>
      </w:r>
      <w:proofErr w:type="spellStart"/>
      <w:r>
        <w:rPr>
          <w:rFonts w:eastAsia="Times New Roman" w:cs="Times New Roman"/>
          <w:szCs w:val="24"/>
        </w:rPr>
        <w:t>αντικομμουνισμό</w:t>
      </w:r>
      <w:proofErr w:type="spellEnd"/>
      <w:r>
        <w:rPr>
          <w:rFonts w:eastAsia="Times New Roman" w:cs="Times New Roman"/>
          <w:szCs w:val="24"/>
        </w:rPr>
        <w:t>, πρέπει να σας π</w:t>
      </w:r>
      <w:r>
        <w:rPr>
          <w:rFonts w:eastAsia="Times New Roman" w:cs="Times New Roman"/>
          <w:szCs w:val="24"/>
        </w:rPr>
        <w:t xml:space="preserve">ούμε το εξής. Εμείς το τρένο θέλουμε να το εκτροχιάσουμε από την αντιλαϊκή πολιτική, ενώ εσείς το πηγαίνετε με χίλια στις ράγες της πολιτικής που υπηρετεί τα μονοπώλια. Εγώ δεν ανέφερα ποτέ για </w:t>
      </w:r>
      <w:proofErr w:type="spellStart"/>
      <w:r>
        <w:rPr>
          <w:rFonts w:eastAsia="Times New Roman" w:cs="Times New Roman"/>
          <w:szCs w:val="24"/>
        </w:rPr>
        <w:t>εκατόν</w:t>
      </w:r>
      <w:proofErr w:type="spellEnd"/>
      <w:r>
        <w:rPr>
          <w:rFonts w:eastAsia="Times New Roman" w:cs="Times New Roman"/>
          <w:szCs w:val="24"/>
        </w:rPr>
        <w:t xml:space="preserve"> τριάντα τέσσερις θέσεις στο ΤΕΙ. Αυτό που είπα είναι ότ</w:t>
      </w:r>
      <w:r>
        <w:rPr>
          <w:rFonts w:eastAsia="Times New Roman" w:cs="Times New Roman"/>
          <w:szCs w:val="24"/>
        </w:rPr>
        <w:t xml:space="preserve">ι στο ΤΕΙ Ηπείρου στην Άρτα υπάρχουν πέντε θέσεις, όταν οι ελλείψεις είναι σαράντα και θα αυξηθούν πολύ περισσότερο. </w:t>
      </w:r>
      <w:r>
        <w:rPr>
          <w:rFonts w:eastAsia="Times New Roman" w:cs="Times New Roman"/>
          <w:szCs w:val="24"/>
        </w:rPr>
        <w:lastRenderedPageBreak/>
        <w:t xml:space="preserve">Επομένως, θα ήθελα να απαντάτε στα συγκεκριμένα ερωτήματα τα οποία σας θέτουμε. </w:t>
      </w:r>
    </w:p>
    <w:p w14:paraId="0C381245"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Βέβαια, όσον αφορά αυτά που λέτε, όπως ότι η σίτιση και η </w:t>
      </w:r>
      <w:r>
        <w:rPr>
          <w:rFonts w:eastAsia="Times New Roman" w:cs="Times New Roman"/>
          <w:szCs w:val="24"/>
        </w:rPr>
        <w:t xml:space="preserve">στέγαση είναι ζητήματα λυμένα, θα ήθελα να σας πω ότι υπάρχει η απάντηση των ίδιων των φοιτητών και των οικογενειών τους που πραγματικά κινητοποιούνται καθημερινά. </w:t>
      </w:r>
    </w:p>
    <w:p w14:paraId="0C381246"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Σας είχα πει και προχθές ότι δεν τα βγάζουμε εμείς από το μυαλό μας και μακριά από εμάς η κ</w:t>
      </w:r>
      <w:r>
        <w:rPr>
          <w:rFonts w:eastAsia="Times New Roman" w:cs="Times New Roman"/>
          <w:szCs w:val="24"/>
        </w:rPr>
        <w:t>ινδυνολογία. Εμείς πατάμε πάνω στα υπαρκτά προβλήματα</w:t>
      </w:r>
      <w:r>
        <w:rPr>
          <w:rFonts w:eastAsia="Times New Roman" w:cs="Times New Roman"/>
          <w:szCs w:val="24"/>
        </w:rPr>
        <w:t>,</w:t>
      </w:r>
      <w:r>
        <w:rPr>
          <w:rFonts w:eastAsia="Times New Roman" w:cs="Times New Roman"/>
          <w:szCs w:val="24"/>
        </w:rPr>
        <w:t xml:space="preserve"> που αντιμετωπίζουν οι εργατικές λαϊκές οικογένειες. </w:t>
      </w:r>
    </w:p>
    <w:p w14:paraId="0C381247"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Σας είπαμε ότι το φαγητό που δίνουν τα ιδιωτικά εστιατόρια είναι λίγο, ενώ ποιοτικά δεν είναι καλό. Αυτό δεν είναι κινδυνολογία, αλλά πραγματικότητα</w:t>
      </w:r>
      <w:r>
        <w:rPr>
          <w:rFonts w:eastAsia="Times New Roman" w:cs="Times New Roman"/>
          <w:szCs w:val="24"/>
        </w:rPr>
        <w:t xml:space="preserve">. Και σας λέω ότι εγώ προσωπικά -γιατί και εγώ είμαι από την περιφέρεια της Δυτικής Ελλάδας- σε περιοδείες που είχα, είδα όντως τη διαμαρτυρία των φοιτητών. Εμείς δεν τα βγάζουμε από το μυαλό μας, κυρία Υπουργέ. </w:t>
      </w:r>
    </w:p>
    <w:p w14:paraId="0C381248"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Όσον αφορά τώρα αυτήν την κατάσταση που βιώ</w:t>
      </w:r>
      <w:r>
        <w:rPr>
          <w:rFonts w:eastAsia="Times New Roman" w:cs="Times New Roman"/>
          <w:szCs w:val="24"/>
        </w:rPr>
        <w:t xml:space="preserve">νουν οι σπουδαστές στην Άρτα, αλλά και σε όλη τη χώρα, έχει το υπόβαθρο της ίδιας πολιτικής που βιώνουν οι εργατικές λαϊκές οικογένειες. Ειδικά όταν εμείς σας αναφέρουμε ότι έχουν εισβάλει επιχειρηματίες σ’ αυτές τις σχολές, θα πρέπει να ξέρετε ότι </w:t>
      </w:r>
      <w:r>
        <w:rPr>
          <w:rFonts w:eastAsia="Times New Roman" w:cs="Times New Roman"/>
          <w:szCs w:val="24"/>
        </w:rPr>
        <w:lastRenderedPageBreak/>
        <w:t>δεν είν</w:t>
      </w:r>
      <w:r>
        <w:rPr>
          <w:rFonts w:eastAsia="Times New Roman" w:cs="Times New Roman"/>
          <w:szCs w:val="24"/>
        </w:rPr>
        <w:t xml:space="preserve">αι ψέματα. Σας το λέμε συγκεκριμένα και ονομαστικά. Για παράδειγμα, στο ΤΕΙ της Άρτας έχει μπει η πολυεθνική εταιρεία </w:t>
      </w:r>
      <w:r>
        <w:rPr>
          <w:rFonts w:eastAsia="Times New Roman" w:cs="Times New Roman"/>
          <w:szCs w:val="24"/>
        </w:rPr>
        <w:t>«</w:t>
      </w:r>
      <w:r>
        <w:rPr>
          <w:rFonts w:eastAsia="Times New Roman" w:cs="Times New Roman"/>
          <w:szCs w:val="24"/>
        </w:rPr>
        <w:t>ΒΙΚΗ</w:t>
      </w:r>
      <w:r>
        <w:rPr>
          <w:rFonts w:eastAsia="Times New Roman" w:cs="Times New Roman"/>
          <w:szCs w:val="24"/>
        </w:rPr>
        <w:t>»</w:t>
      </w:r>
      <w:r>
        <w:rPr>
          <w:rFonts w:eastAsia="Times New Roman" w:cs="Times New Roman"/>
          <w:szCs w:val="24"/>
        </w:rPr>
        <w:t xml:space="preserve">. Απαντήστε μας αν είναι ψέματα! Συμμετέχει η </w:t>
      </w:r>
      <w:r>
        <w:rPr>
          <w:rFonts w:eastAsia="Times New Roman" w:cs="Times New Roman"/>
          <w:szCs w:val="24"/>
        </w:rPr>
        <w:t>«</w:t>
      </w:r>
      <w:r>
        <w:rPr>
          <w:rFonts w:eastAsia="Times New Roman" w:cs="Times New Roman"/>
          <w:szCs w:val="24"/>
        </w:rPr>
        <w:t>ΒΙΚΗ</w:t>
      </w:r>
      <w:r>
        <w:rPr>
          <w:rFonts w:eastAsia="Times New Roman" w:cs="Times New Roman"/>
          <w:szCs w:val="24"/>
        </w:rPr>
        <w:t>»;</w:t>
      </w:r>
    </w:p>
    <w:p w14:paraId="0C381249" w14:textId="77777777" w:rsidR="00EC6A51" w:rsidRDefault="0016326B">
      <w:pPr>
        <w:spacing w:line="600" w:lineRule="auto"/>
        <w:ind w:firstLine="720"/>
        <w:jc w:val="both"/>
        <w:rPr>
          <w:rFonts w:eastAsia="Times New Roman" w:cs="Times New Roman"/>
          <w:szCs w:val="24"/>
        </w:rPr>
      </w:pPr>
      <w:r>
        <w:rPr>
          <w:rFonts w:eastAsia="Times New Roman"/>
          <w:b/>
          <w:szCs w:val="24"/>
        </w:rPr>
        <w:t>ΘΕΑΝΩ ΦΩΤΙΟΥ (Αναπληρώτρια Υπουργός Εργασίας, Κοινωνικής Ασφάλισης και Κοινωνι</w:t>
      </w:r>
      <w:r>
        <w:rPr>
          <w:rFonts w:eastAsia="Times New Roman"/>
          <w:b/>
          <w:szCs w:val="24"/>
        </w:rPr>
        <w:t xml:space="preserve">κής Αλληλεγγύης):  </w:t>
      </w:r>
      <w:r>
        <w:rPr>
          <w:rFonts w:eastAsia="Times New Roman" w:cs="Times New Roman"/>
          <w:szCs w:val="24"/>
        </w:rPr>
        <w:t>…(δεν ακούστηκε)</w:t>
      </w:r>
    </w:p>
    <w:p w14:paraId="0C38124A"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ΝΙΚΟΛΑΟΣ ΜΩΡΑΪΤΗΣ:</w:t>
      </w:r>
      <w:r>
        <w:rPr>
          <w:rFonts w:eastAsia="Times New Roman" w:cs="Times New Roman"/>
          <w:szCs w:val="24"/>
        </w:rPr>
        <w:t xml:space="preserve"> Σας παρακαλώ! Η κυρία Υπουργός καταλαβαίνει τι θέλω να πω.</w:t>
      </w:r>
    </w:p>
    <w:p w14:paraId="0C38124B"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Ο μέτοχος της </w:t>
      </w:r>
      <w:r>
        <w:rPr>
          <w:rFonts w:eastAsia="Times New Roman" w:cs="Times New Roman"/>
          <w:szCs w:val="24"/>
        </w:rPr>
        <w:t>«</w:t>
      </w:r>
      <w:r>
        <w:rPr>
          <w:rFonts w:eastAsia="Times New Roman" w:cs="Times New Roman"/>
          <w:szCs w:val="24"/>
        </w:rPr>
        <w:t>ΒΙΚΗ</w:t>
      </w:r>
      <w:r>
        <w:rPr>
          <w:rFonts w:eastAsia="Times New Roman" w:cs="Times New Roman"/>
          <w:szCs w:val="24"/>
        </w:rPr>
        <w:t>»</w:t>
      </w:r>
      <w:r>
        <w:rPr>
          <w:rFonts w:eastAsia="Times New Roman" w:cs="Times New Roman"/>
          <w:szCs w:val="24"/>
        </w:rPr>
        <w:t xml:space="preserve"> είναι μέλος και δεν ξέρω αν είναι και </w:t>
      </w:r>
      <w:r>
        <w:rPr>
          <w:rFonts w:eastAsia="Times New Roman" w:cs="Times New Roman"/>
          <w:szCs w:val="24"/>
        </w:rPr>
        <w:t xml:space="preserve">πρόεδρος </w:t>
      </w:r>
      <w:r>
        <w:rPr>
          <w:rFonts w:eastAsia="Times New Roman" w:cs="Times New Roman"/>
          <w:szCs w:val="24"/>
        </w:rPr>
        <w:t xml:space="preserve">του </w:t>
      </w:r>
      <w:r>
        <w:rPr>
          <w:rFonts w:eastAsia="Times New Roman" w:cs="Times New Roman"/>
          <w:szCs w:val="24"/>
        </w:rPr>
        <w:t>διοικητικού συμβουλίου</w:t>
      </w:r>
      <w:r>
        <w:rPr>
          <w:rFonts w:eastAsia="Times New Roman" w:cs="Times New Roman"/>
          <w:szCs w:val="24"/>
        </w:rPr>
        <w:t xml:space="preserve">. Επομένως, όλα </w:t>
      </w:r>
      <w:r>
        <w:rPr>
          <w:rFonts w:eastAsia="Times New Roman" w:cs="Times New Roman"/>
          <w:szCs w:val="24"/>
        </w:rPr>
        <w:lastRenderedPageBreak/>
        <w:t xml:space="preserve">αυτά είναι ψέματα; Είναι ψέματα </w:t>
      </w:r>
      <w:r>
        <w:rPr>
          <w:rFonts w:eastAsia="Times New Roman" w:cs="Times New Roman"/>
          <w:szCs w:val="24"/>
        </w:rPr>
        <w:t xml:space="preserve">αυτό που αναφέραμε, ότι δηλαδή αυτό το προσωπικό των πανεπιστημιακών υπότροφων, σύμφωνα με το σχέδιο ΑΘΗΝΑ, θα πληρώνεται μέσα από το ίδιο το Ίδρυμα; Βέβαια, δεν αναφέρεται ο τρόπος, αλλά νομίζω ότι είναι προφανής. </w:t>
      </w:r>
    </w:p>
    <w:p w14:paraId="0C38124C"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Εμείς λέμε καθαρά ότι η κατάσταση αυτή ε</w:t>
      </w:r>
      <w:r>
        <w:rPr>
          <w:rFonts w:eastAsia="Times New Roman" w:cs="Times New Roman"/>
          <w:szCs w:val="24"/>
        </w:rPr>
        <w:t>ίναι υπαρκτή και ότι θα πρέπει να γίνει υπόθεση του ίδιου του λαϊκού και φοιτητικού κινήματος και των οικογενειών τους. Θα πρέπει πραγματικά να παλέψουν για δημόσια και δωρεάν υγεία σε όλες τις βαθμίδες, για υγεία και παιδεία που θα υπηρετούν τις λαϊκές αν</w:t>
      </w:r>
      <w:r>
        <w:rPr>
          <w:rFonts w:eastAsia="Times New Roman" w:cs="Times New Roman"/>
          <w:szCs w:val="24"/>
        </w:rPr>
        <w:t>άγκες.</w:t>
      </w:r>
    </w:p>
    <w:p w14:paraId="0C38124D"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Ιδιαίτερα στις σχολές αυτές θα πρέπει πραγματικά να δοθεί μάχη, γιατί η αίσθησή μας –και ελπίζω να διαψευστούμε- είναι ότι θα πάμε σε κλείσιμο κάποιων σχολών. Και ανέφερα συγκεκριμένα το Τμήμα της Παραδοσιακής Μουσικής. Γιατί δεν στελεχώνεται, κυρία</w:t>
      </w:r>
      <w:r>
        <w:rPr>
          <w:rFonts w:eastAsia="Times New Roman" w:cs="Times New Roman"/>
          <w:szCs w:val="24"/>
        </w:rPr>
        <w:t xml:space="preserve"> Υπουργέ; Αυτή τη στιγμή υπολειτουργεί λόγω έλλειψης προσωπικού, ενώ λέμε ότι δίνεται βάρος, όπως λέτε και εσείς, στην πολιτιστική παράδοση και στην κληρονομιά και στην περιοχή της Ηπείρου. </w:t>
      </w:r>
    </w:p>
    <w:p w14:paraId="0C38124E"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 xml:space="preserve">κτυπάει </w:t>
      </w:r>
      <w:r>
        <w:rPr>
          <w:rFonts w:eastAsia="Times New Roman" w:cs="Times New Roman"/>
          <w:szCs w:val="24"/>
        </w:rPr>
        <w:t>το κουδούνι λήξεως του χρόνου ομιλίας το</w:t>
      </w:r>
      <w:r>
        <w:rPr>
          <w:rFonts w:eastAsia="Times New Roman" w:cs="Times New Roman"/>
          <w:szCs w:val="24"/>
        </w:rPr>
        <w:t>υ κυρίου Βουλευτή)</w:t>
      </w:r>
    </w:p>
    <w:p w14:paraId="0C38124F"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Κλείνοντας θα ήθελα να πω το εξής. Εμείς λέμε ότι μια πολιτική που θα υπηρετεί τις λαϊκές ανάγκες συγκρούεται με αυτόν τον τρόπο που εσείς ακολουθείτε σήμερα. Γι’ αυτό καλούμε -και το λέμε καθαρά- τους φοιτητές να παλέψουν για μια άλλη </w:t>
      </w:r>
      <w:r>
        <w:rPr>
          <w:rFonts w:eastAsia="Times New Roman" w:cs="Times New Roman"/>
          <w:szCs w:val="24"/>
        </w:rPr>
        <w:t>πολιτική, η οποία θα έχει στο επίκεντρο και το κυριότερο από όλα θα συνδυάζει το αντικείμενο σπουδών των αποφοίτων με τις δουλειές. Δεν θα παίρνουν πτυχία που θα είναι διαβατήρια για την ανεργία. Θα παίρνουν μόρφωση και εκπαίδευση με την οποία θα μπορούν π</w:t>
      </w:r>
      <w:r>
        <w:rPr>
          <w:rFonts w:eastAsia="Times New Roman" w:cs="Times New Roman"/>
          <w:szCs w:val="24"/>
        </w:rPr>
        <w:t>ραγματικά να προσφέρουν στις ίδιες τις λαϊκές ανάγκες.</w:t>
      </w:r>
    </w:p>
    <w:p w14:paraId="0C381250"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0C381251" w14:textId="77777777" w:rsidR="00EC6A51" w:rsidRDefault="0016326B">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Ευχαριστούμε, κύριε Μωραΐτη.</w:t>
      </w:r>
    </w:p>
    <w:p w14:paraId="0C381252" w14:textId="77777777" w:rsidR="00EC6A51" w:rsidRDefault="0016326B">
      <w:pPr>
        <w:spacing w:line="600" w:lineRule="auto"/>
        <w:ind w:firstLine="720"/>
        <w:jc w:val="both"/>
        <w:rPr>
          <w:rFonts w:eastAsia="Times New Roman" w:cs="Times New Roman"/>
          <w:szCs w:val="24"/>
        </w:rPr>
      </w:pPr>
      <w:r>
        <w:rPr>
          <w:rFonts w:eastAsia="Times New Roman"/>
          <w:szCs w:val="24"/>
        </w:rPr>
        <w:t xml:space="preserve">Ορίστε, κυρία Υπουργέ, έχετε και πάλι τον λόγο. </w:t>
      </w:r>
    </w:p>
    <w:p w14:paraId="0C381253" w14:textId="77777777" w:rsidR="00EC6A51" w:rsidRDefault="0016326B">
      <w:pPr>
        <w:spacing w:line="600" w:lineRule="auto"/>
        <w:ind w:firstLine="720"/>
        <w:jc w:val="both"/>
        <w:rPr>
          <w:rFonts w:eastAsia="Times New Roman" w:cs="Times New Roman"/>
          <w:szCs w:val="24"/>
        </w:rPr>
      </w:pPr>
      <w:r>
        <w:rPr>
          <w:rFonts w:eastAsia="Times New Roman"/>
          <w:b/>
          <w:szCs w:val="24"/>
        </w:rPr>
        <w:t>ΑΘΑΝΑΣΙΑ ΑΝΑΓΝΩΣΤΟΠΟΥΛΟΥ (Αναπληρώτρια Υπουργός Παιδείας, Έρευνας και Θ</w:t>
      </w:r>
      <w:r>
        <w:rPr>
          <w:rFonts w:eastAsia="Times New Roman"/>
          <w:b/>
          <w:szCs w:val="24"/>
        </w:rPr>
        <w:t xml:space="preserve">ρησκευμάτων): </w:t>
      </w:r>
      <w:r>
        <w:rPr>
          <w:rFonts w:eastAsia="Times New Roman"/>
          <w:szCs w:val="24"/>
        </w:rPr>
        <w:t xml:space="preserve">Κατ’ αρχάς θα ήθελα να απαντήσω στην πρώτη κριτική σας που έλεγε ότι και εγώ και ο κ. Σκουρλέτης είμαστε </w:t>
      </w:r>
      <w:proofErr w:type="spellStart"/>
      <w:r>
        <w:rPr>
          <w:rFonts w:eastAsia="Times New Roman"/>
          <w:szCs w:val="24"/>
        </w:rPr>
        <w:t>αντικομμουνιστές</w:t>
      </w:r>
      <w:proofErr w:type="spellEnd"/>
      <w:r>
        <w:rPr>
          <w:rFonts w:eastAsia="Times New Roman"/>
          <w:szCs w:val="24"/>
        </w:rPr>
        <w:t xml:space="preserve">. </w:t>
      </w:r>
      <w:r>
        <w:rPr>
          <w:rFonts w:eastAsia="Times New Roman" w:cs="Times New Roman"/>
          <w:szCs w:val="24"/>
        </w:rPr>
        <w:t xml:space="preserve">Αν διαφωνούμε με εσάς, δεν σημαίνει ότι είμαστε και </w:t>
      </w:r>
      <w:proofErr w:type="spellStart"/>
      <w:r>
        <w:rPr>
          <w:rFonts w:eastAsia="Times New Roman" w:cs="Times New Roman"/>
          <w:szCs w:val="24"/>
        </w:rPr>
        <w:t>αντικομμουνιστές</w:t>
      </w:r>
      <w:proofErr w:type="spellEnd"/>
      <w:r>
        <w:rPr>
          <w:rFonts w:eastAsia="Times New Roman" w:cs="Times New Roman"/>
          <w:szCs w:val="24"/>
        </w:rPr>
        <w:t xml:space="preserve">. Ελπίζω αυτό να μπορείτε να το καταλάβετε. </w:t>
      </w:r>
    </w:p>
    <w:p w14:paraId="0C381254"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Δεύτερ</w:t>
      </w:r>
      <w:r>
        <w:rPr>
          <w:rFonts w:eastAsia="Times New Roman" w:cs="Times New Roman"/>
          <w:szCs w:val="24"/>
        </w:rPr>
        <w:t xml:space="preserve">ον, εγώ δεν είπα ποτέ –και το ξέρετε!- ότι αυτή η κατάσταση που επικρατεί στα ιδρύματα είναι η καλύτερη δυνατή. Όμως, θα βροντοφωνάζω συνέχεια ότι αυτή η </w:t>
      </w:r>
      <w:r>
        <w:rPr>
          <w:rFonts w:eastAsia="Times New Roman"/>
          <w:szCs w:val="24"/>
        </w:rPr>
        <w:t>Κυβέρνηση</w:t>
      </w:r>
      <w:r>
        <w:rPr>
          <w:rFonts w:eastAsia="Times New Roman" w:cs="Times New Roman"/>
          <w:szCs w:val="24"/>
        </w:rPr>
        <w:t xml:space="preserve"> δίνει μάχη για να σταματήσει τον κατήφορο που είχε ξεκινήσει για τα ιδρύματα. Δεν είναι δυνα</w:t>
      </w:r>
      <w:r>
        <w:rPr>
          <w:rFonts w:eastAsia="Times New Roman" w:cs="Times New Roman"/>
          <w:szCs w:val="24"/>
        </w:rPr>
        <w:t xml:space="preserve">τόν να μην βλέπετε ότι μέσα σε ελάχιστους μήνες έχει γίνει προσπάθεια να αλλάξει η τροπή που είχαν πάρει τα πράγματα. </w:t>
      </w:r>
    </w:p>
    <w:p w14:paraId="0C381255" w14:textId="77777777" w:rsidR="00EC6A51" w:rsidRDefault="0016326B">
      <w:pPr>
        <w:spacing w:line="600" w:lineRule="auto"/>
        <w:ind w:firstLine="720"/>
        <w:jc w:val="both"/>
        <w:rPr>
          <w:rFonts w:eastAsia="Times New Roman"/>
          <w:szCs w:val="24"/>
        </w:rPr>
      </w:pPr>
      <w:r>
        <w:rPr>
          <w:rFonts w:eastAsia="Times New Roman" w:cs="Times New Roman"/>
          <w:szCs w:val="24"/>
        </w:rPr>
        <w:t>Όσον αφορά τώρα το αν μπαίνουν ιδιωτικές εταιρείες μέσα στα συμβούλια ιδρύματος –τα οποία εμείς δεν τα θέλουμε και μας κατηγορούν συνέχεια ότι τα έχουμε ξεδοντιάσει-, θα ήθελα να σας πω ότι, όπως ξέρετε πάρα πολύ καλά, τα ιδρύματα έχουν το αυτοδιοίκητο και</w:t>
      </w:r>
      <w:r>
        <w:rPr>
          <w:rFonts w:eastAsia="Times New Roman" w:cs="Times New Roman"/>
          <w:szCs w:val="24"/>
        </w:rPr>
        <w:t xml:space="preserve"> αυτονομία. Δεν μπορεί να επεμβαίνει </w:t>
      </w:r>
      <w:r>
        <w:rPr>
          <w:rFonts w:eastAsia="Times New Roman" w:cs="Times New Roman"/>
          <w:szCs w:val="24"/>
        </w:rPr>
        <w:lastRenderedPageBreak/>
        <w:t xml:space="preserve">ο κάθε Υπουργός κάθε τρεις και λίγο. </w:t>
      </w:r>
      <w:r>
        <w:rPr>
          <w:rFonts w:eastAsia="Times New Roman"/>
          <w:szCs w:val="24"/>
        </w:rPr>
        <w:t>Το Υπουργείο είναι υποχρεωμένο να προσφέρει αυτά που πρέπει να προσφέρει και να κάνει βέβαια τις νομοθετικές ρυθμίσεις. Και για κάποια τέτοια φαινόμενα εδώ είσαστε και θα δούμε τη συ</w:t>
      </w:r>
      <w:r>
        <w:rPr>
          <w:rFonts w:eastAsia="Times New Roman"/>
          <w:szCs w:val="24"/>
        </w:rPr>
        <w:t>νέχεια.</w:t>
      </w:r>
    </w:p>
    <w:p w14:paraId="0C381256" w14:textId="77777777" w:rsidR="00EC6A51" w:rsidRDefault="0016326B">
      <w:pPr>
        <w:spacing w:before="100" w:beforeAutospacing="1" w:after="100" w:afterAutospacing="1" w:line="600" w:lineRule="auto"/>
        <w:ind w:firstLine="720"/>
        <w:contextualSpacing/>
        <w:jc w:val="both"/>
        <w:rPr>
          <w:rFonts w:eastAsia="Times New Roman"/>
          <w:szCs w:val="24"/>
        </w:rPr>
      </w:pPr>
      <w:r>
        <w:rPr>
          <w:rFonts w:eastAsia="Times New Roman"/>
          <w:szCs w:val="24"/>
        </w:rPr>
        <w:t>Τρίτον, για τις πέντε θέσεις που εξακολουθείτε και λέτε για τα ΤΕΙ Ηπείρου σας λέω ότι έχουν καλύτερη αναλογία σε σχέση με άλλα ΤΕΙ και με τις επόμενες πεντακόσιες θέσεις…</w:t>
      </w:r>
    </w:p>
    <w:p w14:paraId="0C381257" w14:textId="77777777" w:rsidR="00EC6A51" w:rsidRDefault="0016326B">
      <w:pPr>
        <w:spacing w:before="100" w:beforeAutospacing="1" w:after="100" w:afterAutospacing="1" w:line="600" w:lineRule="auto"/>
        <w:ind w:firstLine="720"/>
        <w:contextualSpacing/>
        <w:jc w:val="both"/>
        <w:rPr>
          <w:rFonts w:eastAsia="Times New Roman"/>
          <w:szCs w:val="24"/>
        </w:rPr>
      </w:pPr>
      <w:r>
        <w:rPr>
          <w:rFonts w:eastAsia="Times New Roman"/>
          <w:b/>
          <w:szCs w:val="24"/>
        </w:rPr>
        <w:t xml:space="preserve">ΝΙΚΟΛΑΟΣ ΜΩΡΑΪΤΗΣ: </w:t>
      </w:r>
      <w:r>
        <w:rPr>
          <w:rFonts w:eastAsia="Times New Roman"/>
          <w:szCs w:val="24"/>
        </w:rPr>
        <w:t xml:space="preserve">Είναι απάντηση αυτή; Σας παρακαλώ! </w:t>
      </w:r>
    </w:p>
    <w:p w14:paraId="0C381258" w14:textId="77777777" w:rsidR="00EC6A51" w:rsidRDefault="0016326B">
      <w:pPr>
        <w:spacing w:before="100" w:beforeAutospacing="1" w:after="100" w:afterAutospacing="1" w:line="600" w:lineRule="auto"/>
        <w:ind w:firstLine="720"/>
        <w:contextualSpacing/>
        <w:jc w:val="both"/>
        <w:rPr>
          <w:rFonts w:eastAsia="Times New Roman"/>
          <w:szCs w:val="24"/>
        </w:rPr>
      </w:pPr>
      <w:r>
        <w:rPr>
          <w:rFonts w:eastAsia="Times New Roman"/>
          <w:b/>
          <w:szCs w:val="24"/>
        </w:rPr>
        <w:t>ΠΡΟΕΔΡΕΥΩΝ (Δημήτριος</w:t>
      </w:r>
      <w:r>
        <w:rPr>
          <w:rFonts w:eastAsia="Times New Roman"/>
          <w:b/>
          <w:szCs w:val="24"/>
        </w:rPr>
        <w:t xml:space="preserve"> Κρεμαστινός): </w:t>
      </w:r>
      <w:r>
        <w:rPr>
          <w:rFonts w:eastAsia="Times New Roman"/>
          <w:szCs w:val="24"/>
        </w:rPr>
        <w:t>Κύριε Μωραΐτη, σας παρακαλώ! Μην κάνετε διάλογο και συζήτηση.</w:t>
      </w:r>
    </w:p>
    <w:p w14:paraId="0C381259" w14:textId="77777777" w:rsidR="00EC6A51" w:rsidRDefault="0016326B">
      <w:pPr>
        <w:spacing w:before="100" w:beforeAutospacing="1" w:after="100" w:afterAutospacing="1" w:line="600" w:lineRule="auto"/>
        <w:ind w:firstLine="720"/>
        <w:contextualSpacing/>
        <w:jc w:val="both"/>
        <w:rPr>
          <w:rFonts w:eastAsia="Times New Roman"/>
          <w:szCs w:val="24"/>
        </w:rPr>
      </w:pPr>
      <w:r>
        <w:rPr>
          <w:rFonts w:eastAsia="Times New Roman"/>
          <w:b/>
          <w:szCs w:val="24"/>
        </w:rPr>
        <w:lastRenderedPageBreak/>
        <w:t xml:space="preserve">ΑΘΑΝΑΣΙΑ ΑΝΑΓΝΩΣΤΟΠΟΥΛΟΥ (Αναπληρώτρια Υπουργός Παιδείας, Έρευνας και Θρησκευμάτων): </w:t>
      </w:r>
      <w:r>
        <w:rPr>
          <w:rFonts w:eastAsia="Times New Roman"/>
          <w:szCs w:val="24"/>
        </w:rPr>
        <w:t>Κύριε συνάδελφε, σας παρακαλώ. Δεν μπορεί να λυθεί μέσα σε πέντε μήνες, σε έξι μήνες ή σε ενάμ</w:t>
      </w:r>
      <w:r>
        <w:rPr>
          <w:rFonts w:eastAsia="Times New Roman"/>
          <w:szCs w:val="24"/>
        </w:rPr>
        <w:t>ιση χρόνο ένα πρόβλημα που έχει δημιουργηθεί επί έξι χρόνια, και ειδικά στα ΤΕΙ -σας παρακαλώ να με ακούτε, γιατί φοβάμαι ότι δεν ακούτε- τα οποία είχαν άλλον τρόπο διοίκησης από τα πανεπιστήμια και δεν προσλάμβαναν ούτε αυτούς που θα έπρεπε να εκλέξουν. Γ</w:t>
      </w:r>
      <w:r>
        <w:rPr>
          <w:rFonts w:eastAsia="Times New Roman"/>
          <w:szCs w:val="24"/>
        </w:rPr>
        <w:t xml:space="preserve">ιατί βλέπουμε μεγάλες αποκλίσεις -ήδη πριν από την κρίση- σε σχέση με τα πανεπιστήμια  και αναλογίες διδασκόντων-διδασκομένων. </w:t>
      </w:r>
    </w:p>
    <w:p w14:paraId="0C38125A" w14:textId="77777777" w:rsidR="00EC6A51" w:rsidRDefault="0016326B">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Για το Τμήμα Λαϊκής Μουσικής που έχετε δίκιο, εγώ βρέθηκα με τους υπεύθυνους και έχουμε βρει λύση, η οποία θα </w:t>
      </w:r>
      <w:r>
        <w:rPr>
          <w:rFonts w:eastAsia="Times New Roman"/>
          <w:szCs w:val="24"/>
        </w:rPr>
        <w:lastRenderedPageBreak/>
        <w:t xml:space="preserve">ανακοινωθεί άμεσα </w:t>
      </w:r>
      <w:r>
        <w:rPr>
          <w:rFonts w:eastAsia="Times New Roman"/>
          <w:szCs w:val="24"/>
        </w:rPr>
        <w:t>και θα αναβαθμιστεί το συγκεκριμένο Τμήμα. Γιατί τυχαίνει να έχω και συναδέλφους, οι οποίοι είναι εξαίρετοι σε αυτό το Τμήμα και δεν πρόκειται να υποβαθμιστεί, ίσα-ίσα θα αναβαθμιστεί.</w:t>
      </w:r>
    </w:p>
    <w:p w14:paraId="0C38125B" w14:textId="77777777" w:rsidR="00EC6A51" w:rsidRDefault="0016326B">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Τέλος, για τη σίτιση και τη στέγαση ποτέ δεν είπε η δική μας Κυβέρνηση </w:t>
      </w:r>
      <w:r>
        <w:rPr>
          <w:rFonts w:eastAsia="Times New Roman"/>
          <w:szCs w:val="24"/>
        </w:rPr>
        <w:t xml:space="preserve">ότι είναι η καλύτερη δυνατή. Όμως, είναι γεγονός ότι δεν έχουμε κόψει καθόλου από τον προϋπολογισμό, ενώ έχει κοπεί από τον προϋπολογισμό των ιδρυμάτων, το οποίο βέβαια προσπαθούμε να θεραπεύσουμε και τις επόμενες μέρες θα ακούσετε πώς θα το θεραπεύσουμε. </w:t>
      </w:r>
      <w:r>
        <w:rPr>
          <w:rFonts w:eastAsia="Times New Roman"/>
          <w:szCs w:val="24"/>
        </w:rPr>
        <w:t xml:space="preserve">Ήδη, όμως, έχοντας βρει ρυθμίσεις με τη ΔΕΗ και τη ΡΑΕ και προσπαθώντας </w:t>
      </w:r>
      <w:r>
        <w:rPr>
          <w:rFonts w:eastAsia="Times New Roman"/>
          <w:szCs w:val="24"/>
        </w:rPr>
        <w:lastRenderedPageBreak/>
        <w:t>να βρούμε τώρα και με τους δήμους, έχουμε περιορίσει τα λειτουργικά έξοδα των ιδρυμάτων στη σίτιση και τη στέγαση.</w:t>
      </w:r>
    </w:p>
    <w:p w14:paraId="0C38125C" w14:textId="77777777" w:rsidR="00EC6A51" w:rsidRDefault="0016326B">
      <w:pPr>
        <w:spacing w:before="100" w:beforeAutospacing="1" w:after="100" w:afterAutospacing="1" w:line="600" w:lineRule="auto"/>
        <w:ind w:firstLine="720"/>
        <w:contextualSpacing/>
        <w:jc w:val="both"/>
        <w:rPr>
          <w:rFonts w:eastAsia="Times New Roman"/>
          <w:szCs w:val="24"/>
        </w:rPr>
      </w:pPr>
      <w:r>
        <w:rPr>
          <w:rFonts w:eastAsia="Times New Roman"/>
          <w:szCs w:val="24"/>
        </w:rPr>
        <w:t>Εγώ, δεν λέω ότι είναι το καλύτερο δυνατό σε αυτές τις συνθήκες</w:t>
      </w:r>
      <w:r>
        <w:rPr>
          <w:rFonts w:eastAsia="Times New Roman"/>
          <w:szCs w:val="24"/>
        </w:rPr>
        <w:t>,</w:t>
      </w:r>
      <w:r>
        <w:rPr>
          <w:rFonts w:eastAsia="Times New Roman"/>
          <w:szCs w:val="24"/>
        </w:rPr>
        <w:t xml:space="preserve"> όμως</w:t>
      </w:r>
      <w:r>
        <w:rPr>
          <w:rFonts w:eastAsia="Times New Roman"/>
          <w:szCs w:val="24"/>
        </w:rPr>
        <w:t>, προσπαθούμε να μην περικόψουμε ούτε λεπτό από τη σίτιση και τη στέγαση.</w:t>
      </w:r>
    </w:p>
    <w:p w14:paraId="0C38125D" w14:textId="77777777" w:rsidR="00EC6A51" w:rsidRDefault="0016326B">
      <w:pPr>
        <w:spacing w:before="100" w:beforeAutospacing="1" w:after="100" w:afterAutospacing="1" w:line="600" w:lineRule="auto"/>
        <w:ind w:firstLine="720"/>
        <w:contextualSpacing/>
        <w:jc w:val="both"/>
        <w:rPr>
          <w:rFonts w:eastAsia="Times New Roman"/>
          <w:szCs w:val="24"/>
        </w:rPr>
      </w:pPr>
      <w:r>
        <w:rPr>
          <w:rFonts w:eastAsia="Times New Roman"/>
          <w:szCs w:val="24"/>
        </w:rPr>
        <w:t>Σας ευχαριστώ.</w:t>
      </w:r>
    </w:p>
    <w:p w14:paraId="0C38125E" w14:textId="77777777" w:rsidR="00EC6A51" w:rsidRDefault="0016326B">
      <w:pPr>
        <w:spacing w:before="100" w:beforeAutospacing="1" w:after="100" w:afterAutospacing="1" w:line="600" w:lineRule="auto"/>
        <w:ind w:firstLine="720"/>
        <w:contextualSpacing/>
        <w:jc w:val="both"/>
        <w:rPr>
          <w:rFonts w:eastAsia="Times New Roman"/>
          <w:szCs w:val="24"/>
        </w:rPr>
      </w:pPr>
      <w:r>
        <w:rPr>
          <w:rFonts w:eastAsia="Times New Roman"/>
          <w:b/>
          <w:szCs w:val="24"/>
        </w:rPr>
        <w:t xml:space="preserve">ΠΡΟΕΔΡΕΥΩΝ (Δημήτριος Κρεμαστινός): </w:t>
      </w:r>
      <w:r>
        <w:rPr>
          <w:rFonts w:eastAsia="Times New Roman"/>
          <w:szCs w:val="24"/>
        </w:rPr>
        <w:t>Σας ευχαριστώ.</w:t>
      </w:r>
    </w:p>
    <w:p w14:paraId="0C38125F" w14:textId="77777777" w:rsidR="00EC6A51" w:rsidRDefault="0016326B">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Προχωρούμε στη δεύτερη με αριθμό 807/19-4-2016  </w:t>
      </w:r>
      <w:r>
        <w:rPr>
          <w:rFonts w:eastAsia="Times New Roman"/>
          <w:szCs w:val="24"/>
        </w:rPr>
        <w:t xml:space="preserve">επίκαιρη ερώτηση </w:t>
      </w:r>
      <w:r>
        <w:rPr>
          <w:rFonts w:eastAsia="Times New Roman"/>
          <w:szCs w:val="24"/>
        </w:rPr>
        <w:t>δεύτερου κύκλου του Βουλευτή Ηρακλείου της Δημοκρατ</w:t>
      </w:r>
      <w:r>
        <w:rPr>
          <w:rFonts w:eastAsia="Times New Roman"/>
          <w:szCs w:val="24"/>
        </w:rPr>
        <w:t xml:space="preserve">ικής Συμπαράταξης ΠΑΣΟΚ-ΔΗΜΑΡ κ. </w:t>
      </w:r>
      <w:r>
        <w:rPr>
          <w:rFonts w:eastAsia="Times New Roman"/>
          <w:bCs/>
          <w:szCs w:val="24"/>
        </w:rPr>
        <w:t xml:space="preserve">Βασιλείου </w:t>
      </w:r>
      <w:proofErr w:type="spellStart"/>
      <w:r>
        <w:rPr>
          <w:rFonts w:eastAsia="Times New Roman"/>
          <w:bCs/>
          <w:szCs w:val="24"/>
        </w:rPr>
        <w:lastRenderedPageBreak/>
        <w:t>Κεγκέρογλου</w:t>
      </w:r>
      <w:proofErr w:type="spellEnd"/>
      <w:r>
        <w:rPr>
          <w:rFonts w:eastAsia="Times New Roman"/>
          <w:bCs/>
          <w:szCs w:val="24"/>
        </w:rPr>
        <w:t xml:space="preserve"> </w:t>
      </w:r>
      <w:r>
        <w:rPr>
          <w:rFonts w:eastAsia="Times New Roman"/>
          <w:szCs w:val="24"/>
        </w:rPr>
        <w:t xml:space="preserve">προς τον Υπουργό </w:t>
      </w:r>
      <w:r>
        <w:rPr>
          <w:rFonts w:eastAsia="Times New Roman"/>
          <w:bCs/>
          <w:szCs w:val="24"/>
        </w:rPr>
        <w:t>Εργασίας, Κοινωνικής Ασφάλισης και Κοινωνικής Αλληλεγγύης,</w:t>
      </w:r>
      <w:r>
        <w:rPr>
          <w:rFonts w:eastAsia="Times New Roman"/>
          <w:szCs w:val="24"/>
        </w:rPr>
        <w:t xml:space="preserve"> σχετικά με τον αποκλεισμό των </w:t>
      </w:r>
      <w:r>
        <w:rPr>
          <w:rFonts w:eastAsia="Times New Roman"/>
          <w:szCs w:val="24"/>
        </w:rPr>
        <w:t>δ</w:t>
      </w:r>
      <w:r>
        <w:rPr>
          <w:rFonts w:eastAsia="Times New Roman"/>
          <w:szCs w:val="24"/>
        </w:rPr>
        <w:t xml:space="preserve">ήμων, κάτω των </w:t>
      </w:r>
      <w:r>
        <w:rPr>
          <w:rFonts w:eastAsia="Times New Roman"/>
          <w:szCs w:val="24"/>
        </w:rPr>
        <w:t>δέκα χιλιάδων</w:t>
      </w:r>
      <w:r>
        <w:rPr>
          <w:rFonts w:eastAsia="Times New Roman"/>
          <w:szCs w:val="24"/>
        </w:rPr>
        <w:t xml:space="preserve"> κατοίκων από το πρόγραμμα «</w:t>
      </w:r>
      <w:r>
        <w:rPr>
          <w:rFonts w:eastAsia="Times New Roman"/>
          <w:szCs w:val="24"/>
        </w:rPr>
        <w:t>Κ</w:t>
      </w:r>
      <w:r>
        <w:rPr>
          <w:rFonts w:eastAsia="Times New Roman"/>
          <w:szCs w:val="24"/>
        </w:rPr>
        <w:t>έντρα</w:t>
      </w:r>
      <w:r>
        <w:rPr>
          <w:rFonts w:eastAsia="Times New Roman"/>
          <w:szCs w:val="24"/>
        </w:rPr>
        <w:t xml:space="preserve"> Κ</w:t>
      </w:r>
      <w:r>
        <w:rPr>
          <w:rFonts w:eastAsia="Times New Roman"/>
          <w:szCs w:val="24"/>
        </w:rPr>
        <w:t>οινότητας</w:t>
      </w:r>
      <w:r>
        <w:rPr>
          <w:rFonts w:eastAsia="Times New Roman"/>
          <w:szCs w:val="24"/>
        </w:rPr>
        <w:t xml:space="preserve">». </w:t>
      </w:r>
    </w:p>
    <w:p w14:paraId="0C381260" w14:textId="77777777" w:rsidR="00EC6A51" w:rsidRDefault="0016326B">
      <w:pPr>
        <w:spacing w:before="100" w:beforeAutospacing="1" w:after="100" w:afterAutospacing="1" w:line="600" w:lineRule="auto"/>
        <w:ind w:firstLine="720"/>
        <w:contextualSpacing/>
        <w:jc w:val="both"/>
        <w:rPr>
          <w:rFonts w:eastAsia="Times New Roman"/>
          <w:szCs w:val="24"/>
        </w:rPr>
      </w:pPr>
      <w:r>
        <w:rPr>
          <w:rFonts w:eastAsia="Times New Roman"/>
          <w:szCs w:val="24"/>
        </w:rPr>
        <w:t xml:space="preserve">Παρακαλώ, κύριε </w:t>
      </w:r>
      <w:proofErr w:type="spellStart"/>
      <w:r>
        <w:rPr>
          <w:rFonts w:eastAsia="Times New Roman"/>
          <w:szCs w:val="24"/>
        </w:rPr>
        <w:t>Κ</w:t>
      </w:r>
      <w:r>
        <w:rPr>
          <w:rFonts w:eastAsia="Times New Roman"/>
          <w:szCs w:val="24"/>
        </w:rPr>
        <w:t>εγκέρογλου</w:t>
      </w:r>
      <w:proofErr w:type="spellEnd"/>
      <w:r>
        <w:rPr>
          <w:rFonts w:eastAsia="Times New Roman"/>
          <w:szCs w:val="24"/>
        </w:rPr>
        <w:t>, έχετε το</w:t>
      </w:r>
      <w:r>
        <w:rPr>
          <w:rFonts w:eastAsia="Times New Roman"/>
          <w:szCs w:val="24"/>
        </w:rPr>
        <w:t>ν</w:t>
      </w:r>
      <w:r>
        <w:rPr>
          <w:rFonts w:eastAsia="Times New Roman"/>
          <w:szCs w:val="24"/>
        </w:rPr>
        <w:t xml:space="preserve"> λόγο.</w:t>
      </w:r>
    </w:p>
    <w:p w14:paraId="0C381261" w14:textId="77777777" w:rsidR="00EC6A51" w:rsidRDefault="0016326B">
      <w:pPr>
        <w:spacing w:before="100" w:beforeAutospacing="1" w:after="100" w:afterAutospacing="1" w:line="600" w:lineRule="auto"/>
        <w:ind w:firstLine="720"/>
        <w:contextualSpacing/>
        <w:jc w:val="both"/>
        <w:rPr>
          <w:rFonts w:eastAsia="Times New Roman"/>
          <w:szCs w:val="24"/>
        </w:rPr>
      </w:pPr>
      <w:r>
        <w:rPr>
          <w:rFonts w:eastAsia="Times New Roman"/>
          <w:b/>
          <w:szCs w:val="24"/>
        </w:rPr>
        <w:t xml:space="preserve">ΒΑΣΙΛΕΙΟΣ ΚΕΓΚΕΡΟΓΛΟΥ: </w:t>
      </w:r>
      <w:r>
        <w:rPr>
          <w:rFonts w:eastAsia="Times New Roman"/>
          <w:szCs w:val="24"/>
        </w:rPr>
        <w:t>Ευχαριστώ, κύριε Πρόεδρε.</w:t>
      </w:r>
    </w:p>
    <w:p w14:paraId="0C381262" w14:textId="77777777" w:rsidR="00EC6A51" w:rsidRDefault="0016326B">
      <w:pPr>
        <w:spacing w:before="100" w:beforeAutospacing="1" w:after="100" w:afterAutospacing="1" w:line="600" w:lineRule="auto"/>
        <w:ind w:firstLine="720"/>
        <w:contextualSpacing/>
        <w:jc w:val="both"/>
        <w:rPr>
          <w:rFonts w:eastAsia="Times New Roman"/>
          <w:szCs w:val="24"/>
        </w:rPr>
      </w:pPr>
      <w:r>
        <w:rPr>
          <w:rFonts w:eastAsia="Times New Roman"/>
          <w:szCs w:val="24"/>
        </w:rPr>
        <w:t>Αυτές τις  μέρες ανακοινώθηκαν κάποια στοιχεία και φαίνεται ότι την ίδια ώρα</w:t>
      </w:r>
      <w:r>
        <w:rPr>
          <w:rFonts w:eastAsia="Times New Roman"/>
          <w:szCs w:val="24"/>
        </w:rPr>
        <w:t>,</w:t>
      </w:r>
      <w:r>
        <w:rPr>
          <w:rFonts w:eastAsia="Times New Roman"/>
          <w:szCs w:val="24"/>
        </w:rPr>
        <w:t xml:space="preserve"> που οι αριθμοί φαίνεται να ευημερούν, συνεχίζεται το μεγάλο πρόβλημα για χιλιάδες οικογένειες στον τό</w:t>
      </w:r>
      <w:r>
        <w:rPr>
          <w:rFonts w:eastAsia="Times New Roman"/>
          <w:szCs w:val="24"/>
        </w:rPr>
        <w:t xml:space="preserve">πο μας και θα συνεχιστεί υποδεικνύοντας σε όλους εμάς και κυρίως στην Κυβέρνηση ότι πρέπει να ενισχύσει το σύστημα </w:t>
      </w:r>
      <w:r>
        <w:rPr>
          <w:rFonts w:eastAsia="Times New Roman"/>
          <w:szCs w:val="24"/>
        </w:rPr>
        <w:lastRenderedPageBreak/>
        <w:t>κοινωνικής προστασίας, ούτως ώστε να είναι αποτελεσματικότερη η αντιμετώπιση των προβλημάτων για τους ανθρώπους φυσικά</w:t>
      </w:r>
      <w:r>
        <w:rPr>
          <w:rFonts w:eastAsia="Times New Roman"/>
          <w:szCs w:val="24"/>
        </w:rPr>
        <w:t>,</w:t>
      </w:r>
      <w:r>
        <w:rPr>
          <w:rFonts w:eastAsia="Times New Roman"/>
          <w:szCs w:val="24"/>
        </w:rPr>
        <w:t xml:space="preserve"> που ανήκουν στις ευαίσθητες, στις ευάλωτες και ευπαθείς ομάδες, για τους ανθρώπους</w:t>
      </w:r>
      <w:r>
        <w:rPr>
          <w:rFonts w:eastAsia="Times New Roman"/>
          <w:szCs w:val="24"/>
        </w:rPr>
        <w:t>,</w:t>
      </w:r>
      <w:r>
        <w:rPr>
          <w:rFonts w:eastAsia="Times New Roman"/>
          <w:szCs w:val="24"/>
        </w:rPr>
        <w:t xml:space="preserve"> που βιώνουν πιο έντονα την κρίση είτε μέσα από τη φτώχεια είτε μέσα από ιδιαίτερα προβλήματα. </w:t>
      </w:r>
    </w:p>
    <w:p w14:paraId="0C381263" w14:textId="77777777" w:rsidR="00EC6A51" w:rsidRDefault="0016326B">
      <w:pPr>
        <w:spacing w:before="100" w:beforeAutospacing="1" w:after="100" w:afterAutospacing="1" w:line="600" w:lineRule="auto"/>
        <w:ind w:firstLine="720"/>
        <w:contextualSpacing/>
        <w:jc w:val="both"/>
        <w:rPr>
          <w:rFonts w:eastAsia="Times New Roman"/>
          <w:szCs w:val="24"/>
        </w:rPr>
      </w:pPr>
      <w:r>
        <w:rPr>
          <w:rFonts w:eastAsia="Times New Roman"/>
          <w:szCs w:val="24"/>
        </w:rPr>
        <w:t>Τα κέντρα κοινότητας, που θέσπισε η Κυβέρνηση με το νόμο</w:t>
      </w:r>
      <w:r>
        <w:rPr>
          <w:rFonts w:eastAsia="Times New Roman"/>
          <w:szCs w:val="24"/>
        </w:rPr>
        <w:t>,</w:t>
      </w:r>
      <w:r>
        <w:rPr>
          <w:rFonts w:eastAsia="Times New Roman"/>
          <w:szCs w:val="24"/>
        </w:rPr>
        <w:t xml:space="preserve"> που ψηφίσαμε εδώ σ</w:t>
      </w:r>
      <w:r>
        <w:rPr>
          <w:rFonts w:eastAsia="Times New Roman"/>
          <w:szCs w:val="24"/>
        </w:rPr>
        <w:t xml:space="preserve">τη Βουλή, μπορούν να στηρίξουν αυτή την προσπάθεια, παρά τα όποια προβλήματα μπορούν να υπάρχουν και θα υπάρχουν πάντα. Όμως, υπάρχει ένα μειονέκτημα και αυτό είναι το αντικείμενο της ερώτησής μας, γιατί </w:t>
      </w:r>
      <w:r>
        <w:rPr>
          <w:rFonts w:eastAsia="Times New Roman"/>
          <w:szCs w:val="24"/>
        </w:rPr>
        <w:lastRenderedPageBreak/>
        <w:t>σύμφωνα με τις ανακοινώσεις του Υπουργείου τα κέντρα</w:t>
      </w:r>
      <w:r>
        <w:rPr>
          <w:rFonts w:eastAsia="Times New Roman"/>
          <w:szCs w:val="24"/>
        </w:rPr>
        <w:t xml:space="preserve"> κοινότητας δεν αφορούν τους μικρούς δήμους κάτω από 10.000 κατοίκους.</w:t>
      </w:r>
    </w:p>
    <w:p w14:paraId="0C381264" w14:textId="77777777" w:rsidR="00EC6A51" w:rsidRDefault="0016326B">
      <w:pPr>
        <w:spacing w:before="100" w:beforeAutospacing="1" w:after="100" w:afterAutospacing="1" w:line="600" w:lineRule="auto"/>
        <w:ind w:firstLine="720"/>
        <w:contextualSpacing/>
        <w:jc w:val="both"/>
        <w:rPr>
          <w:rFonts w:ascii="Times New Roman" w:eastAsia="Times New Roman" w:hAnsi="Times New Roman" w:cs="Times New Roman"/>
          <w:color w:val="000000"/>
          <w:szCs w:val="24"/>
        </w:rPr>
      </w:pPr>
      <w:r>
        <w:rPr>
          <w:rFonts w:eastAsia="Times New Roman"/>
          <w:szCs w:val="24"/>
        </w:rPr>
        <w:t>Σκοπός της ερώτησης είναι</w:t>
      </w:r>
      <w:r>
        <w:rPr>
          <w:rFonts w:eastAsia="Times New Roman"/>
          <w:szCs w:val="24"/>
        </w:rPr>
        <w:t>,</w:t>
      </w:r>
      <w:r>
        <w:rPr>
          <w:rFonts w:eastAsia="Times New Roman"/>
          <w:szCs w:val="24"/>
        </w:rPr>
        <w:t xml:space="preserve"> να καταδείξουμε την ανάγκη να υπάρχει σημείο επαφής και στους δήμους κάτω από </w:t>
      </w:r>
      <w:r>
        <w:rPr>
          <w:rFonts w:eastAsia="Times New Roman"/>
          <w:szCs w:val="24"/>
        </w:rPr>
        <w:t>δέκα χιλιάδων</w:t>
      </w:r>
      <w:r>
        <w:rPr>
          <w:rFonts w:eastAsia="Times New Roman"/>
          <w:szCs w:val="24"/>
        </w:rPr>
        <w:t xml:space="preserve"> ανεξάρτητα εάν στο</w:t>
      </w:r>
      <w:r>
        <w:rPr>
          <w:rFonts w:eastAsia="Times New Roman"/>
          <w:szCs w:val="24"/>
        </w:rPr>
        <w:t>ν</w:t>
      </w:r>
      <w:r>
        <w:rPr>
          <w:rFonts w:eastAsia="Times New Roman"/>
          <w:szCs w:val="24"/>
        </w:rPr>
        <w:t xml:space="preserve"> δήμο υλοποιείται πρόγραμμα ή θα υλοποιηθεί από</w:t>
      </w:r>
      <w:r>
        <w:rPr>
          <w:rFonts w:eastAsia="Times New Roman"/>
          <w:szCs w:val="24"/>
        </w:rPr>
        <w:t xml:space="preserve"> έναν διπλανό δήμο</w:t>
      </w:r>
      <w:r>
        <w:rPr>
          <w:rFonts w:eastAsia="Times New Roman"/>
          <w:szCs w:val="24"/>
        </w:rPr>
        <w:t>,</w:t>
      </w:r>
      <w:r>
        <w:rPr>
          <w:rFonts w:eastAsia="Times New Roman"/>
          <w:szCs w:val="24"/>
        </w:rPr>
        <w:t xml:space="preserve"> που θα καλύπτει και αυτήν την περιοχή. Και αυτό γιατί σε όλη την ελληνική επικράτεια και ιδιαίτερα στους ορεινούς, στους μειονεκτικούς και στα νησιά υπάρχουν άνθρωποι. Σκοπός είναι ο άνθρωπος να στηριχθεί και όχι ο δήμος.</w:t>
      </w:r>
    </w:p>
    <w:p w14:paraId="0C381265" w14:textId="77777777" w:rsidR="00EC6A51" w:rsidRDefault="0016326B">
      <w:pPr>
        <w:spacing w:line="600" w:lineRule="auto"/>
        <w:ind w:firstLine="720"/>
        <w:jc w:val="both"/>
        <w:rPr>
          <w:rFonts w:eastAsia="Times New Roman"/>
          <w:szCs w:val="24"/>
        </w:rPr>
      </w:pPr>
      <w:r>
        <w:rPr>
          <w:rFonts w:eastAsia="Times New Roman"/>
          <w:szCs w:val="24"/>
        </w:rPr>
        <w:lastRenderedPageBreak/>
        <w:t>Άρα αυτό που ζ</w:t>
      </w:r>
      <w:r>
        <w:rPr>
          <w:rFonts w:eastAsia="Times New Roman"/>
          <w:szCs w:val="24"/>
        </w:rPr>
        <w:t xml:space="preserve">ητάω από την Υπουργό, από την Κυβέρνηση είναι να επεκτείνει και στους δήμους κάτω των δέκα χιλιάδων κατοίκων το </w:t>
      </w:r>
      <w:r>
        <w:rPr>
          <w:rFonts w:eastAsia="Times New Roman"/>
          <w:szCs w:val="24"/>
        </w:rPr>
        <w:t>π</w:t>
      </w:r>
      <w:r>
        <w:rPr>
          <w:rFonts w:eastAsia="Times New Roman"/>
          <w:szCs w:val="24"/>
        </w:rPr>
        <w:t xml:space="preserve">ρόγραμμα, με την έννοια να υπάρχει σημείο επαφής και δύο άνθρωποι, δύο συνεργάτες να μπορούν να υποδεχτούν, να πληροφορήσουν και να συνδράμουν </w:t>
      </w:r>
      <w:r>
        <w:rPr>
          <w:rFonts w:eastAsia="Times New Roman"/>
          <w:szCs w:val="24"/>
        </w:rPr>
        <w:t>την προσπάθεια των κατοίκων των μικρών δήμων, που ανήκουν σε ευαίσθητες και ευάλωτες ομάδες, να ενταχθούν και να ωφεληθούν από τα προγράμματα, τα οποία είτε υπάρχουν σήμερα είτε θα δημιουργηθούν αύριο, αξιοποιώντας εθνικούς και ευρωπαϊκούς πόρους.</w:t>
      </w:r>
    </w:p>
    <w:p w14:paraId="0C381266" w14:textId="77777777" w:rsidR="00EC6A51" w:rsidRDefault="0016326B">
      <w:pPr>
        <w:spacing w:line="600" w:lineRule="auto"/>
        <w:ind w:firstLine="720"/>
        <w:jc w:val="both"/>
        <w:rPr>
          <w:rFonts w:eastAsia="Times New Roman"/>
          <w:szCs w:val="24"/>
        </w:rPr>
      </w:pPr>
      <w:r>
        <w:rPr>
          <w:rFonts w:eastAsia="Times New Roman"/>
          <w:szCs w:val="24"/>
        </w:rPr>
        <w:t>Ευχαριστ</w:t>
      </w:r>
      <w:r>
        <w:rPr>
          <w:rFonts w:eastAsia="Times New Roman"/>
          <w:szCs w:val="24"/>
        </w:rPr>
        <w:t>ώ, κύριε Πρόεδρε.</w:t>
      </w:r>
    </w:p>
    <w:p w14:paraId="0C381267" w14:textId="77777777" w:rsidR="00EC6A51" w:rsidRDefault="0016326B">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Ευχαριστώ.</w:t>
      </w:r>
    </w:p>
    <w:p w14:paraId="0C381268" w14:textId="77777777" w:rsidR="00EC6A51" w:rsidRDefault="0016326B">
      <w:pPr>
        <w:spacing w:line="600" w:lineRule="auto"/>
        <w:ind w:firstLine="720"/>
        <w:jc w:val="both"/>
        <w:rPr>
          <w:rFonts w:eastAsia="Times New Roman"/>
          <w:szCs w:val="24"/>
        </w:rPr>
      </w:pPr>
      <w:r>
        <w:rPr>
          <w:rFonts w:eastAsia="Times New Roman"/>
          <w:szCs w:val="24"/>
        </w:rPr>
        <w:t>Κυρία Υπουργέ, έχετε τον λόγο.</w:t>
      </w:r>
    </w:p>
    <w:p w14:paraId="0C381269" w14:textId="77777777" w:rsidR="00EC6A51" w:rsidRDefault="0016326B">
      <w:pPr>
        <w:spacing w:line="600" w:lineRule="auto"/>
        <w:ind w:firstLine="720"/>
        <w:jc w:val="both"/>
        <w:rPr>
          <w:rFonts w:eastAsia="Times New Roman"/>
          <w:szCs w:val="24"/>
        </w:rPr>
      </w:pPr>
      <w:r>
        <w:rPr>
          <w:rFonts w:eastAsia="Times New Roman"/>
          <w:b/>
          <w:szCs w:val="24"/>
        </w:rPr>
        <w:t>ΘΕΑΝΩ ΦΩΤΙΟΥ (Αναπληρώτρια Υπουργός Εργασίας, Κοινωνικής Ασφάλισης και Κοινωνικής Αλληλεγγύης):</w:t>
      </w:r>
      <w:r>
        <w:rPr>
          <w:rFonts w:eastAsia="Times New Roman"/>
          <w:szCs w:val="24"/>
        </w:rPr>
        <w:t xml:space="preserve"> Κύριε </w:t>
      </w:r>
      <w:proofErr w:type="spellStart"/>
      <w:r>
        <w:rPr>
          <w:rFonts w:eastAsia="Times New Roman"/>
          <w:szCs w:val="24"/>
        </w:rPr>
        <w:t>Κεγκέρογλου</w:t>
      </w:r>
      <w:proofErr w:type="spellEnd"/>
      <w:r>
        <w:rPr>
          <w:rFonts w:eastAsia="Times New Roman"/>
          <w:szCs w:val="24"/>
        </w:rPr>
        <w:t>, κατ’ αρχάς χαίρομαι</w:t>
      </w:r>
      <w:r>
        <w:rPr>
          <w:rFonts w:eastAsia="Times New Roman"/>
          <w:szCs w:val="24"/>
        </w:rPr>
        <w:t>,</w:t>
      </w:r>
      <w:r>
        <w:rPr>
          <w:rFonts w:eastAsia="Times New Roman"/>
          <w:szCs w:val="24"/>
        </w:rPr>
        <w:t xml:space="preserve"> που αναφερθήκατε, εμμέσω</w:t>
      </w:r>
      <w:r>
        <w:rPr>
          <w:rFonts w:eastAsia="Times New Roman"/>
          <w:szCs w:val="24"/>
        </w:rPr>
        <w:t>ς μεν πλην σαφώς, στο πλεόνασμα</w:t>
      </w:r>
      <w:r>
        <w:rPr>
          <w:rFonts w:eastAsia="Times New Roman"/>
          <w:szCs w:val="24"/>
        </w:rPr>
        <w:t>,</w:t>
      </w:r>
      <w:r>
        <w:rPr>
          <w:rFonts w:eastAsia="Times New Roman"/>
          <w:szCs w:val="24"/>
        </w:rPr>
        <w:t xml:space="preserve"> που κατάφερε αυτή η Κυβέρνηση μέσα σε έναν αντίξοο χρόνο</w:t>
      </w:r>
      <w:r>
        <w:rPr>
          <w:rFonts w:eastAsia="Times New Roman"/>
          <w:szCs w:val="24"/>
        </w:rPr>
        <w:t>,</w:t>
      </w:r>
      <w:r>
        <w:rPr>
          <w:rFonts w:eastAsia="Times New Roman"/>
          <w:szCs w:val="24"/>
        </w:rPr>
        <w:t xml:space="preserve"> που τα είχε όλα, και </w:t>
      </w:r>
      <w:r>
        <w:rPr>
          <w:rFonts w:eastAsia="Times New Roman"/>
          <w:szCs w:val="24"/>
          <w:lang w:val="en-US"/>
        </w:rPr>
        <w:t>capital</w:t>
      </w:r>
      <w:r>
        <w:rPr>
          <w:rFonts w:eastAsia="Times New Roman"/>
          <w:szCs w:val="24"/>
        </w:rPr>
        <w:t xml:space="preserve"> </w:t>
      </w:r>
      <w:r>
        <w:rPr>
          <w:rFonts w:eastAsia="Times New Roman"/>
          <w:szCs w:val="24"/>
          <w:lang w:val="en-US"/>
        </w:rPr>
        <w:t>controls</w:t>
      </w:r>
      <w:r>
        <w:rPr>
          <w:rFonts w:eastAsia="Times New Roman"/>
          <w:szCs w:val="24"/>
        </w:rPr>
        <w:t xml:space="preserve"> και προσφυγική κρίση τεράστια </w:t>
      </w:r>
      <w:proofErr w:type="spellStart"/>
      <w:r>
        <w:rPr>
          <w:rFonts w:eastAsia="Times New Roman"/>
          <w:szCs w:val="24"/>
        </w:rPr>
        <w:t>κ</w:t>
      </w:r>
      <w:r>
        <w:rPr>
          <w:rFonts w:eastAsia="Times New Roman"/>
          <w:szCs w:val="24"/>
        </w:rPr>
        <w:t>.</w:t>
      </w:r>
      <w:r>
        <w:rPr>
          <w:rFonts w:eastAsia="Times New Roman"/>
          <w:szCs w:val="24"/>
        </w:rPr>
        <w:t>ο</w:t>
      </w:r>
      <w:r>
        <w:rPr>
          <w:rFonts w:eastAsia="Times New Roman"/>
          <w:szCs w:val="24"/>
        </w:rPr>
        <w:t>.</w:t>
      </w:r>
      <w:r>
        <w:rPr>
          <w:rFonts w:eastAsia="Times New Roman"/>
          <w:szCs w:val="24"/>
        </w:rPr>
        <w:t>κ</w:t>
      </w:r>
      <w:r>
        <w:rPr>
          <w:rFonts w:eastAsia="Times New Roman"/>
          <w:szCs w:val="24"/>
        </w:rPr>
        <w:t>.</w:t>
      </w:r>
      <w:proofErr w:type="spellEnd"/>
      <w:r>
        <w:rPr>
          <w:rFonts w:eastAsia="Times New Roman"/>
          <w:szCs w:val="24"/>
        </w:rPr>
        <w:t xml:space="preserve">. </w:t>
      </w:r>
      <w:r>
        <w:rPr>
          <w:rFonts w:eastAsia="Times New Roman"/>
          <w:szCs w:val="24"/>
        </w:rPr>
        <w:t>Τ</w:t>
      </w:r>
      <w:r>
        <w:rPr>
          <w:rFonts w:eastAsia="Times New Roman"/>
          <w:szCs w:val="24"/>
        </w:rPr>
        <w:t>ο πλεόνασμα αυτό, ύψους 1,2 δισεκατομμυρίων, το κατάφερε μέσα σε έναν χρόνο</w:t>
      </w:r>
      <w:r>
        <w:rPr>
          <w:rFonts w:eastAsia="Times New Roman"/>
          <w:szCs w:val="24"/>
        </w:rPr>
        <w:t>,</w:t>
      </w:r>
      <w:r>
        <w:rPr>
          <w:rFonts w:eastAsia="Times New Roman"/>
          <w:szCs w:val="24"/>
        </w:rPr>
        <w:t xml:space="preserve"> που εσείς, </w:t>
      </w:r>
      <w:r>
        <w:rPr>
          <w:rFonts w:eastAsia="Times New Roman"/>
          <w:szCs w:val="24"/>
        </w:rPr>
        <w:t xml:space="preserve">το κόμμα σας, αλλά </w:t>
      </w:r>
      <w:r>
        <w:rPr>
          <w:rFonts w:eastAsia="Times New Roman"/>
          <w:szCs w:val="24"/>
        </w:rPr>
        <w:lastRenderedPageBreak/>
        <w:t xml:space="preserve">κυρίως η Νέα Δημοκρατία, χαρακτήρισε ως χρόνο καταστροφής για την ελληνική οικονομία και συγχρόνως ως απόδειξη μιας </w:t>
      </w:r>
      <w:r>
        <w:rPr>
          <w:rFonts w:eastAsia="Times New Roman"/>
          <w:szCs w:val="24"/>
        </w:rPr>
        <w:t>Κ</w:t>
      </w:r>
      <w:r>
        <w:rPr>
          <w:rFonts w:eastAsia="Times New Roman"/>
          <w:szCs w:val="24"/>
        </w:rPr>
        <w:t>υβέρνησης</w:t>
      </w:r>
      <w:r>
        <w:rPr>
          <w:rFonts w:eastAsia="Times New Roman"/>
          <w:szCs w:val="24"/>
        </w:rPr>
        <w:t>,</w:t>
      </w:r>
      <w:r>
        <w:rPr>
          <w:rFonts w:eastAsia="Times New Roman"/>
          <w:szCs w:val="24"/>
        </w:rPr>
        <w:t xml:space="preserve"> που δεν ήξερε να κυβερνήσει και ήταν ανίκανη. Φαίνεται ότι αυτή η ανίκανη κυβέρνηση τα καταφέρνει καλύτερα, τ</w:t>
      </w:r>
      <w:r>
        <w:rPr>
          <w:rFonts w:eastAsia="Times New Roman"/>
          <w:szCs w:val="24"/>
        </w:rPr>
        <w:t>ουλάχιστον σε αυτόν τον τομέα.</w:t>
      </w:r>
    </w:p>
    <w:p w14:paraId="0C38126A" w14:textId="77777777" w:rsidR="00EC6A51" w:rsidRDefault="0016326B">
      <w:pPr>
        <w:spacing w:line="600" w:lineRule="auto"/>
        <w:ind w:firstLine="720"/>
        <w:jc w:val="both"/>
        <w:rPr>
          <w:rFonts w:eastAsia="Times New Roman"/>
          <w:szCs w:val="24"/>
        </w:rPr>
      </w:pPr>
      <w:r>
        <w:rPr>
          <w:rFonts w:eastAsia="Times New Roman"/>
          <w:szCs w:val="24"/>
        </w:rPr>
        <w:t>Όμως, ας πάω στην ερώτησή σας, που είναι πολύ ουσιαστική και η οποία</w:t>
      </w:r>
      <w:r>
        <w:rPr>
          <w:rFonts w:eastAsia="Times New Roman"/>
          <w:szCs w:val="24"/>
        </w:rPr>
        <w:t>,</w:t>
      </w:r>
      <w:r>
        <w:rPr>
          <w:rFonts w:eastAsia="Times New Roman"/>
          <w:szCs w:val="24"/>
        </w:rPr>
        <w:t xml:space="preserve"> πράγματι</w:t>
      </w:r>
      <w:r>
        <w:rPr>
          <w:rFonts w:eastAsia="Times New Roman"/>
          <w:szCs w:val="24"/>
        </w:rPr>
        <w:t>,</w:t>
      </w:r>
      <w:r>
        <w:rPr>
          <w:rFonts w:eastAsia="Times New Roman"/>
          <w:szCs w:val="24"/>
        </w:rPr>
        <w:t xml:space="preserve"> μου δίνει την ευκαιρία να ξεκαθαρίσω κάτι που φαίνεται ότι δεν έγινε αντιληπτό. Δεν αποκλείσαμε με τίποτα τους δήμους κάτω των δέκα χιλιάδων κατο</w:t>
      </w:r>
      <w:r>
        <w:rPr>
          <w:rFonts w:eastAsia="Times New Roman"/>
          <w:szCs w:val="24"/>
        </w:rPr>
        <w:t xml:space="preserve">ίκων. Και </w:t>
      </w:r>
      <w:r>
        <w:rPr>
          <w:rFonts w:eastAsia="Times New Roman"/>
          <w:szCs w:val="24"/>
        </w:rPr>
        <w:t>εσείς,</w:t>
      </w:r>
      <w:r>
        <w:rPr>
          <w:rFonts w:eastAsia="Times New Roman"/>
          <w:szCs w:val="24"/>
        </w:rPr>
        <w:t xml:space="preserve"> που είσαστε έμπειρος και ήσασταν πριν σε αυτήν τη θέση</w:t>
      </w:r>
      <w:r>
        <w:rPr>
          <w:rFonts w:eastAsia="Times New Roman"/>
          <w:szCs w:val="24"/>
        </w:rPr>
        <w:t>,</w:t>
      </w:r>
      <w:r>
        <w:rPr>
          <w:rFonts w:eastAsia="Times New Roman"/>
          <w:szCs w:val="24"/>
        </w:rPr>
        <w:t xml:space="preserve"> που είμαι εγώ σήμερα, ξέρετε πολύ καλά ότι δεν υπάρχει </w:t>
      </w:r>
      <w:r>
        <w:rPr>
          <w:rFonts w:eastAsia="Times New Roman"/>
          <w:szCs w:val="24"/>
        </w:rPr>
        <w:lastRenderedPageBreak/>
        <w:t xml:space="preserve">τέτοιο πράγμα στην </w:t>
      </w:r>
      <w:r>
        <w:rPr>
          <w:rFonts w:eastAsia="Times New Roman"/>
          <w:szCs w:val="24"/>
        </w:rPr>
        <w:t>κ</w:t>
      </w:r>
      <w:r>
        <w:rPr>
          <w:rFonts w:eastAsia="Times New Roman"/>
          <w:szCs w:val="24"/>
        </w:rPr>
        <w:t xml:space="preserve">οινή </w:t>
      </w:r>
      <w:r>
        <w:rPr>
          <w:rFonts w:eastAsia="Times New Roman"/>
          <w:szCs w:val="24"/>
        </w:rPr>
        <w:t>υ</w:t>
      </w:r>
      <w:r>
        <w:rPr>
          <w:rFonts w:eastAsia="Times New Roman"/>
          <w:szCs w:val="24"/>
        </w:rPr>
        <w:t xml:space="preserve">πουργική </w:t>
      </w:r>
      <w:r>
        <w:rPr>
          <w:rFonts w:eastAsia="Times New Roman"/>
          <w:szCs w:val="24"/>
        </w:rPr>
        <w:t>α</w:t>
      </w:r>
      <w:r>
        <w:rPr>
          <w:rFonts w:eastAsia="Times New Roman"/>
          <w:szCs w:val="24"/>
        </w:rPr>
        <w:t>πόφαση</w:t>
      </w:r>
      <w:r>
        <w:rPr>
          <w:rFonts w:eastAsia="Times New Roman"/>
          <w:szCs w:val="24"/>
        </w:rPr>
        <w:t>,</w:t>
      </w:r>
      <w:r>
        <w:rPr>
          <w:rFonts w:eastAsia="Times New Roman"/>
          <w:szCs w:val="24"/>
        </w:rPr>
        <w:t xml:space="preserve"> που δημοσιεύτηκε.</w:t>
      </w:r>
    </w:p>
    <w:p w14:paraId="0C38126B" w14:textId="77777777" w:rsidR="00EC6A51" w:rsidRDefault="0016326B">
      <w:pPr>
        <w:spacing w:line="600" w:lineRule="auto"/>
        <w:ind w:firstLine="720"/>
        <w:jc w:val="both"/>
        <w:rPr>
          <w:rFonts w:eastAsia="Times New Roman"/>
          <w:szCs w:val="24"/>
        </w:rPr>
      </w:pPr>
      <w:r>
        <w:rPr>
          <w:rFonts w:eastAsia="Times New Roman"/>
          <w:szCs w:val="24"/>
        </w:rPr>
        <w:t>Αντίθετα, παροτρύναμε τις περιφέρειες, οι οποίες δεν ήταν πρόθυμες</w:t>
      </w:r>
      <w:r>
        <w:rPr>
          <w:rFonts w:eastAsia="Times New Roman"/>
          <w:szCs w:val="24"/>
        </w:rPr>
        <w:t xml:space="preserve"> στην αρχή να δημιουργήσουν όλη αυτή την πληθώρα των </w:t>
      </w:r>
      <w:r>
        <w:rPr>
          <w:rFonts w:eastAsia="Times New Roman"/>
          <w:szCs w:val="24"/>
        </w:rPr>
        <w:t>κ</w:t>
      </w:r>
      <w:r>
        <w:rPr>
          <w:rFonts w:eastAsia="Times New Roman"/>
          <w:szCs w:val="24"/>
        </w:rPr>
        <w:t xml:space="preserve">έντρων </w:t>
      </w:r>
      <w:r>
        <w:rPr>
          <w:rFonts w:eastAsia="Times New Roman"/>
          <w:szCs w:val="24"/>
        </w:rPr>
        <w:t>κ</w:t>
      </w:r>
      <w:r>
        <w:rPr>
          <w:rFonts w:eastAsia="Times New Roman"/>
          <w:szCs w:val="24"/>
        </w:rPr>
        <w:t>οινότητας, που ξέρετε κι εσείς ο ίδιος πόσο σημαντικό εργαλείο θα είναι στην κοινωνική πολιτική. Και είναι κάτι</w:t>
      </w:r>
      <w:r>
        <w:rPr>
          <w:rFonts w:eastAsia="Times New Roman"/>
          <w:szCs w:val="24"/>
        </w:rPr>
        <w:t>,</w:t>
      </w:r>
      <w:r>
        <w:rPr>
          <w:rFonts w:eastAsia="Times New Roman"/>
          <w:szCs w:val="24"/>
        </w:rPr>
        <w:t xml:space="preserve"> που επίτηδες καταψήφισε η Νέα Δημοκρατία. Καταψήφισε, δηλαδή, το μόνο εργαλείο</w:t>
      </w:r>
      <w:r>
        <w:rPr>
          <w:rFonts w:eastAsia="Times New Roman"/>
          <w:szCs w:val="24"/>
        </w:rPr>
        <w:t>,</w:t>
      </w:r>
      <w:r>
        <w:rPr>
          <w:rFonts w:eastAsia="Times New Roman"/>
          <w:szCs w:val="24"/>
        </w:rPr>
        <w:t xml:space="preserve"> π</w:t>
      </w:r>
      <w:r>
        <w:rPr>
          <w:rFonts w:eastAsia="Times New Roman"/>
          <w:szCs w:val="24"/>
        </w:rPr>
        <w:t xml:space="preserve">ου μπορούσε να κάνει αυτό το οποίο έχει ανάγκη σήμερα η κοινωνία, τα </w:t>
      </w:r>
      <w:r>
        <w:rPr>
          <w:rFonts w:eastAsia="Times New Roman"/>
          <w:szCs w:val="24"/>
        </w:rPr>
        <w:t>κ</w:t>
      </w:r>
      <w:r>
        <w:rPr>
          <w:rFonts w:eastAsia="Times New Roman"/>
          <w:szCs w:val="24"/>
        </w:rPr>
        <w:t xml:space="preserve">έντρα </w:t>
      </w:r>
      <w:r>
        <w:rPr>
          <w:rFonts w:eastAsia="Times New Roman"/>
          <w:szCs w:val="24"/>
        </w:rPr>
        <w:t>κ</w:t>
      </w:r>
      <w:r>
        <w:rPr>
          <w:rFonts w:eastAsia="Times New Roman"/>
          <w:szCs w:val="24"/>
        </w:rPr>
        <w:t xml:space="preserve">οινότητας. </w:t>
      </w:r>
    </w:p>
    <w:p w14:paraId="0C38126C" w14:textId="77777777" w:rsidR="00EC6A51" w:rsidRDefault="0016326B">
      <w:pPr>
        <w:spacing w:line="600" w:lineRule="auto"/>
        <w:ind w:firstLine="720"/>
        <w:jc w:val="both"/>
        <w:rPr>
          <w:rFonts w:eastAsia="Times New Roman"/>
          <w:szCs w:val="24"/>
        </w:rPr>
      </w:pPr>
      <w:r>
        <w:rPr>
          <w:rFonts w:eastAsia="Times New Roman"/>
          <w:szCs w:val="24"/>
        </w:rPr>
        <w:t xml:space="preserve">Εμείς όχι μόνο δεν το αποκλείουμε, αλλά έχω να σας πω το εξής ευχάριστο: Ήδη έχουν ενταχθεί δεκατρείς δήμοι κάτω </w:t>
      </w:r>
      <w:r>
        <w:rPr>
          <w:rFonts w:eastAsia="Times New Roman"/>
          <w:szCs w:val="24"/>
        </w:rPr>
        <w:lastRenderedPageBreak/>
        <w:t>των δέκα χιλιάδων κατοίκων στα σχέδια των περιφερειών.</w:t>
      </w:r>
      <w:r>
        <w:rPr>
          <w:rFonts w:eastAsia="Times New Roman"/>
          <w:szCs w:val="24"/>
        </w:rPr>
        <w:t xml:space="preserve"> Διότι, όπως ξέρετε κύριε </w:t>
      </w:r>
      <w:proofErr w:type="spellStart"/>
      <w:r>
        <w:rPr>
          <w:rFonts w:eastAsia="Times New Roman"/>
          <w:szCs w:val="24"/>
        </w:rPr>
        <w:t>Κεγκέρογλου</w:t>
      </w:r>
      <w:proofErr w:type="spellEnd"/>
      <w:r>
        <w:rPr>
          <w:rFonts w:eastAsia="Times New Roman"/>
          <w:szCs w:val="24"/>
        </w:rPr>
        <w:t>, εάν ζητήσουν οι δήμοι και οι περιφέρειες το κάνουν αποδεκτό, αυτόματα εντάσσονται στα επιχειρησιακά τους προγράμματα και στους προϋπολογισμούς τους, γιατί τα χρήματα τα έχουν οι δεκατρείς περιφέρειες και όχι η Κυβέρνη</w:t>
      </w:r>
      <w:r>
        <w:rPr>
          <w:rFonts w:eastAsia="Times New Roman"/>
          <w:szCs w:val="24"/>
        </w:rPr>
        <w:t>ση. Εμείς το μόνο που κάναμε ήταν να ενθαρρύνουμε συνέχεια τις περιφέρειες -με εξαντλητικό διάλογο- επιτέλους να ενσωματώσουν αυτήν την πολιτική.</w:t>
      </w:r>
    </w:p>
    <w:p w14:paraId="0C38126D" w14:textId="77777777" w:rsidR="00EC6A51" w:rsidRDefault="0016326B">
      <w:pPr>
        <w:spacing w:line="600" w:lineRule="auto"/>
        <w:ind w:firstLine="720"/>
        <w:jc w:val="both"/>
        <w:rPr>
          <w:rFonts w:eastAsia="Times New Roman"/>
          <w:szCs w:val="24"/>
        </w:rPr>
      </w:pPr>
      <w:r>
        <w:rPr>
          <w:rFonts w:eastAsia="Times New Roman"/>
          <w:szCs w:val="24"/>
        </w:rPr>
        <w:t>Ήδη, λοιπόν, υπάρχουν δεκατρείς δήμοι.</w:t>
      </w:r>
    </w:p>
    <w:p w14:paraId="0C38126E" w14:textId="77777777" w:rsidR="00EC6A51" w:rsidRDefault="0016326B">
      <w:pPr>
        <w:spacing w:line="600" w:lineRule="auto"/>
        <w:ind w:firstLine="720"/>
        <w:jc w:val="both"/>
        <w:rPr>
          <w:rFonts w:eastAsia="Times New Roman"/>
          <w:szCs w:val="24"/>
        </w:rPr>
      </w:pPr>
      <w:r>
        <w:rPr>
          <w:rFonts w:eastAsia="Times New Roman"/>
          <w:szCs w:val="24"/>
        </w:rPr>
        <w:t>Στη δευτερολογία μου θα σας πω τι άλλα, πολύ σημαντικά μπορούμε να κάνο</w:t>
      </w:r>
      <w:r>
        <w:rPr>
          <w:rFonts w:eastAsia="Times New Roman"/>
          <w:szCs w:val="24"/>
        </w:rPr>
        <w:t>υμε.</w:t>
      </w:r>
    </w:p>
    <w:p w14:paraId="0C38126F" w14:textId="77777777" w:rsidR="00EC6A51" w:rsidRDefault="0016326B">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Ευχαριστώ.</w:t>
      </w:r>
    </w:p>
    <w:p w14:paraId="0C381270" w14:textId="77777777" w:rsidR="00EC6A51" w:rsidRDefault="0016326B">
      <w:pPr>
        <w:spacing w:line="600" w:lineRule="auto"/>
        <w:ind w:firstLine="720"/>
        <w:jc w:val="both"/>
        <w:rPr>
          <w:rFonts w:eastAsia="Times New Roman"/>
          <w:szCs w:val="24"/>
        </w:rPr>
      </w:pPr>
      <w:r>
        <w:rPr>
          <w:rFonts w:eastAsia="Times New Roman"/>
          <w:szCs w:val="24"/>
        </w:rPr>
        <w:t xml:space="preserve">Κύριε </w:t>
      </w:r>
      <w:proofErr w:type="spellStart"/>
      <w:r>
        <w:rPr>
          <w:rFonts w:eastAsia="Times New Roman"/>
          <w:szCs w:val="24"/>
        </w:rPr>
        <w:t>Κεγκέρογλου</w:t>
      </w:r>
      <w:proofErr w:type="spellEnd"/>
      <w:r>
        <w:rPr>
          <w:rFonts w:eastAsia="Times New Roman"/>
          <w:szCs w:val="24"/>
        </w:rPr>
        <w:t>, έχετε τον λόγο.</w:t>
      </w:r>
    </w:p>
    <w:p w14:paraId="0C381271" w14:textId="77777777" w:rsidR="00EC6A51" w:rsidRDefault="0016326B">
      <w:pPr>
        <w:spacing w:line="600" w:lineRule="auto"/>
        <w:ind w:firstLine="720"/>
        <w:jc w:val="both"/>
        <w:rPr>
          <w:rFonts w:eastAsia="Times New Roman"/>
          <w:szCs w:val="24"/>
        </w:rPr>
      </w:pPr>
      <w:r>
        <w:rPr>
          <w:rFonts w:eastAsia="Times New Roman"/>
          <w:b/>
          <w:szCs w:val="24"/>
        </w:rPr>
        <w:t xml:space="preserve">ΒΑΣΙΛΕΙΟΣ ΚΕΓΚΕΡΟΓΛΟΥ: </w:t>
      </w:r>
      <w:r>
        <w:rPr>
          <w:rFonts w:eastAsia="Times New Roman"/>
          <w:szCs w:val="24"/>
        </w:rPr>
        <w:t>Εγώ, κύριε Πρόεδρε, χαίρομαι</w:t>
      </w:r>
      <w:r>
        <w:rPr>
          <w:rFonts w:eastAsia="Times New Roman"/>
          <w:szCs w:val="24"/>
        </w:rPr>
        <w:t>,</w:t>
      </w:r>
      <w:r>
        <w:rPr>
          <w:rFonts w:eastAsia="Times New Roman"/>
          <w:szCs w:val="24"/>
        </w:rPr>
        <w:t xml:space="preserve"> που η κ. Φωτίου χρησιμοποίησε την ίδια επιχειρηματολογία</w:t>
      </w:r>
      <w:r>
        <w:rPr>
          <w:rFonts w:eastAsia="Times New Roman"/>
          <w:szCs w:val="24"/>
        </w:rPr>
        <w:t>,</w:t>
      </w:r>
      <w:r>
        <w:rPr>
          <w:rFonts w:eastAsia="Times New Roman"/>
          <w:szCs w:val="24"/>
        </w:rPr>
        <w:t xml:space="preserve"> που χρησιμοποιούσε η προηγούμενη κυβέρνηση όταν παρουσίαζε πλεόνασμα το 2013 και το 2014. Αυτό είναι μια εξέλιξη. </w:t>
      </w:r>
      <w:r>
        <w:rPr>
          <w:rFonts w:eastAsia="Times New Roman"/>
          <w:szCs w:val="24"/>
        </w:rPr>
        <w:t>Μ</w:t>
      </w:r>
      <w:r>
        <w:rPr>
          <w:rFonts w:eastAsia="Times New Roman"/>
          <w:szCs w:val="24"/>
        </w:rPr>
        <w:t>πορεί να είναι και μια εξέλιξη</w:t>
      </w:r>
      <w:r>
        <w:rPr>
          <w:rFonts w:eastAsia="Times New Roman"/>
          <w:szCs w:val="24"/>
        </w:rPr>
        <w:t>,</w:t>
      </w:r>
      <w:r>
        <w:rPr>
          <w:rFonts w:eastAsia="Times New Roman"/>
          <w:szCs w:val="24"/>
        </w:rPr>
        <w:t xml:space="preserve"> που θα οδηγήσει σε κάποια συνεννόηση. Όμως, το θέμα δεν είναι να επαίρεται κανείς για τα νούμερα. </w:t>
      </w:r>
    </w:p>
    <w:p w14:paraId="0C381272" w14:textId="77777777" w:rsidR="00EC6A51" w:rsidRDefault="0016326B">
      <w:pPr>
        <w:spacing w:line="600" w:lineRule="auto"/>
        <w:ind w:firstLine="720"/>
        <w:jc w:val="both"/>
        <w:rPr>
          <w:rFonts w:eastAsia="Times New Roman"/>
          <w:szCs w:val="24"/>
        </w:rPr>
      </w:pPr>
      <w:r>
        <w:rPr>
          <w:rFonts w:eastAsia="Times New Roman"/>
          <w:szCs w:val="24"/>
        </w:rPr>
        <w:lastRenderedPageBreak/>
        <w:t>Η προηγού</w:t>
      </w:r>
      <w:r>
        <w:rPr>
          <w:rFonts w:eastAsia="Times New Roman"/>
          <w:szCs w:val="24"/>
        </w:rPr>
        <w:t>μενη, λοιπόν, κυβέρνηση είχε δώσει 500 εκατομμύρια από εκείνο το πλεόνασμα, με συγκεκριμένο τρόπο -καλό, κακό, τα έδωσε-, σε φτωχές οικογένειες.</w:t>
      </w:r>
    </w:p>
    <w:p w14:paraId="0C381273" w14:textId="77777777" w:rsidR="00EC6A51" w:rsidRDefault="0016326B">
      <w:pPr>
        <w:spacing w:line="600" w:lineRule="auto"/>
        <w:ind w:firstLine="720"/>
        <w:jc w:val="both"/>
        <w:rPr>
          <w:rFonts w:eastAsia="Times New Roman"/>
          <w:szCs w:val="24"/>
        </w:rPr>
      </w:pPr>
      <w:r>
        <w:rPr>
          <w:rFonts w:eastAsia="Times New Roman"/>
          <w:szCs w:val="24"/>
        </w:rPr>
        <w:t>Μπορείτε στη δευτερολογία σας να μας πείτε από τα 1,2 δισεκατομμύρια</w:t>
      </w:r>
      <w:r>
        <w:rPr>
          <w:rFonts w:eastAsia="Times New Roman"/>
          <w:szCs w:val="24"/>
        </w:rPr>
        <w:t>,</w:t>
      </w:r>
      <w:r>
        <w:rPr>
          <w:rFonts w:eastAsia="Times New Roman"/>
          <w:szCs w:val="24"/>
        </w:rPr>
        <w:t xml:space="preserve"> που μας είπατε, πόσα θα δώσετε και με ποι</w:t>
      </w:r>
      <w:r>
        <w:rPr>
          <w:rFonts w:eastAsia="Times New Roman"/>
          <w:szCs w:val="24"/>
        </w:rPr>
        <w:t>α προγράμματα. Εγώ δεν άσκησα κριτική. Εσείς βγήκατε και βγάλατε λόγο για τα επιτεύγματά σας στα νούμερα.</w:t>
      </w:r>
    </w:p>
    <w:p w14:paraId="0C381274"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Πάμε τώρα στο θέμα. Το Υπουργείο με δελτίο Τύπου -εκτός αν κάνω λάθος και ήταν δηλώσεις</w:t>
      </w:r>
      <w:r>
        <w:rPr>
          <w:rFonts w:eastAsia="Times New Roman" w:cs="Times New Roman"/>
          <w:szCs w:val="24"/>
        </w:rPr>
        <w:t>,</w:t>
      </w:r>
      <w:r>
        <w:rPr>
          <w:rFonts w:eastAsia="Times New Roman" w:cs="Times New Roman"/>
          <w:szCs w:val="24"/>
        </w:rPr>
        <w:t xml:space="preserve"> οι οποίες παρερμηνεύτηκαν- αναφέρεται σε δημιουργία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κ</w:t>
      </w:r>
      <w:r>
        <w:rPr>
          <w:rFonts w:eastAsia="Times New Roman" w:cs="Times New Roman"/>
          <w:szCs w:val="24"/>
        </w:rPr>
        <w:t xml:space="preserve">οινότητας στους </w:t>
      </w:r>
      <w:r>
        <w:rPr>
          <w:rFonts w:eastAsia="Times New Roman" w:cs="Times New Roman"/>
          <w:szCs w:val="24"/>
        </w:rPr>
        <w:lastRenderedPageBreak/>
        <w:t xml:space="preserve">διακόσιους πενήντα μεγαλύτερους δήμους με κατοίκους άνω των δέκα χιλιάδων. Είναι αλήθεια αυτό; Είναι. </w:t>
      </w:r>
    </w:p>
    <w:p w14:paraId="0C381275"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Με βάση, λοιπόν, αυτό, θεωρώ ότι το Υπουργείο πρέπει να ξεκινάει από τους μικρούς δήμους και ιδιαίτερα τους ορεινούς και τους νησιωτικούς</w:t>
      </w:r>
      <w:r>
        <w:rPr>
          <w:rFonts w:eastAsia="Times New Roman" w:cs="Times New Roman"/>
          <w:szCs w:val="24"/>
        </w:rPr>
        <w:t xml:space="preserve"> που πρέπει να στηριχθούν. Και είναι ευτύχημα</w:t>
      </w:r>
      <w:r>
        <w:rPr>
          <w:rFonts w:eastAsia="Times New Roman" w:cs="Times New Roman"/>
          <w:szCs w:val="24"/>
        </w:rPr>
        <w:t>,</w:t>
      </w:r>
      <w:r>
        <w:rPr>
          <w:rFonts w:eastAsia="Times New Roman" w:cs="Times New Roman"/>
          <w:szCs w:val="24"/>
        </w:rPr>
        <w:t xml:space="preserve"> που είναι εδώ και ο αρμόδιος Υπουργός για τη νησιωτική πολιτική και ο κύριος Πρόεδρος</w:t>
      </w:r>
      <w:r>
        <w:rPr>
          <w:rFonts w:eastAsia="Times New Roman" w:cs="Times New Roman"/>
          <w:szCs w:val="24"/>
        </w:rPr>
        <w:t>,</w:t>
      </w:r>
      <w:r>
        <w:rPr>
          <w:rFonts w:eastAsia="Times New Roman" w:cs="Times New Roman"/>
          <w:szCs w:val="24"/>
        </w:rPr>
        <w:t xml:space="preserve"> που είναι από τη Δωδεκάνησο. Έρχονται στην Επιτροπή Νησιωτικών Περιοχών από τους μικρούς δήμους και ξέρετε τι μας λένε; </w:t>
      </w:r>
    </w:p>
    <w:p w14:paraId="0C381276"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Θ</w:t>
      </w:r>
      <w:r>
        <w:rPr>
          <w:rFonts w:eastAsia="Times New Roman" w:cs="Times New Roman"/>
          <w:szCs w:val="24"/>
        </w:rPr>
        <w:t>α σας πω τι μας είπε χαρακτηριστικά η Δήμαρχος Κάσου:  «Παρέλαβα</w:t>
      </w:r>
      <w:r>
        <w:rPr>
          <w:rFonts w:eastAsia="Times New Roman" w:cs="Times New Roman"/>
          <w:szCs w:val="24"/>
        </w:rPr>
        <w:t>.</w:t>
      </w:r>
      <w:r>
        <w:rPr>
          <w:rFonts w:eastAsia="Times New Roman" w:cs="Times New Roman"/>
          <w:szCs w:val="24"/>
        </w:rPr>
        <w:t xml:space="preserve"> </w:t>
      </w:r>
      <w:r>
        <w:rPr>
          <w:rFonts w:eastAsia="Times New Roman" w:cs="Times New Roman"/>
          <w:szCs w:val="24"/>
        </w:rPr>
        <w:t>Ε</w:t>
      </w:r>
      <w:r>
        <w:rPr>
          <w:rFonts w:eastAsia="Times New Roman" w:cs="Times New Roman"/>
          <w:szCs w:val="24"/>
        </w:rPr>
        <w:t xml:space="preserve">ίκοσι δύο οργανικές θέσεις προβλέπονται. </w:t>
      </w:r>
      <w:r>
        <w:rPr>
          <w:rFonts w:eastAsia="Times New Roman" w:cs="Times New Roman"/>
          <w:szCs w:val="24"/>
        </w:rPr>
        <w:lastRenderedPageBreak/>
        <w:t>Είναι ένας υπάλληλος. Και κάνω τον ληξίαρχο, κάνω τον υδραυλικό, τον διοικητικό υπάλληλο και όλα τα σχετικά.» Οι μικροί δήμοι έχουν τεράστιο πρόβλημ</w:t>
      </w:r>
      <w:r>
        <w:rPr>
          <w:rFonts w:eastAsia="Times New Roman" w:cs="Times New Roman"/>
          <w:szCs w:val="24"/>
        </w:rPr>
        <w:t xml:space="preserve">α. Και δεν αναφέρομαι σε έναν δήμο του Ηρακλείου, τη </w:t>
      </w:r>
      <w:proofErr w:type="spellStart"/>
      <w:r>
        <w:rPr>
          <w:rFonts w:eastAsia="Times New Roman" w:cs="Times New Roman"/>
          <w:szCs w:val="24"/>
        </w:rPr>
        <w:t>Βιάννο</w:t>
      </w:r>
      <w:proofErr w:type="spellEnd"/>
      <w:r>
        <w:rPr>
          <w:rFonts w:eastAsia="Times New Roman" w:cs="Times New Roman"/>
          <w:szCs w:val="24"/>
        </w:rPr>
        <w:t xml:space="preserve"> ας πούμε, που έχει οδική σύνδεση, αλλά αναφέρομαι στα νησιά. Είναι τόσο δύσκολο να κατανοήσουμε ότι πρέπει να υπάρξει ένα σημείο επαφής για το αντίστοιχο </w:t>
      </w:r>
      <w:r>
        <w:rPr>
          <w:rFonts w:eastAsia="Times New Roman" w:cs="Times New Roman"/>
          <w:szCs w:val="24"/>
        </w:rPr>
        <w:t>π</w:t>
      </w:r>
      <w:r>
        <w:rPr>
          <w:rFonts w:eastAsia="Times New Roman" w:cs="Times New Roman"/>
          <w:szCs w:val="24"/>
        </w:rPr>
        <w:t xml:space="preserve">ρόγραμμα; Θα είναι καλύτερο και για το </w:t>
      </w:r>
      <w:r>
        <w:rPr>
          <w:rFonts w:eastAsia="Times New Roman" w:cs="Times New Roman"/>
          <w:szCs w:val="24"/>
        </w:rPr>
        <w:t>π</w:t>
      </w:r>
      <w:r>
        <w:rPr>
          <w:rFonts w:eastAsia="Times New Roman" w:cs="Times New Roman"/>
          <w:szCs w:val="24"/>
        </w:rPr>
        <w:t>ρ</w:t>
      </w:r>
      <w:r>
        <w:rPr>
          <w:rFonts w:eastAsia="Times New Roman" w:cs="Times New Roman"/>
          <w:szCs w:val="24"/>
        </w:rPr>
        <w:t xml:space="preserve">όγραμμα. </w:t>
      </w:r>
    </w:p>
    <w:p w14:paraId="0C381277"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Άρα, λοιπόν, το αίτημά μου είναι το εξής: Θα σας αναφέρω -είναι και ο Πρόεδρος εδώ που τα ξέρει καλά- κάποιους δήμους: Κάρπαθος, Κάσος, Χάλκη, Τήλος, Σύμη, Τήνος, Νίσυρος, Αγαθονήσι, Λειψοί, Αστυπάλαια, Πάτμος, Λέρος. Είναι μόνο από </w:t>
      </w:r>
      <w:r>
        <w:rPr>
          <w:rFonts w:eastAsia="Times New Roman" w:cs="Times New Roman"/>
          <w:szCs w:val="24"/>
        </w:rPr>
        <w:lastRenderedPageBreak/>
        <w:t xml:space="preserve">τον δικό σας </w:t>
      </w:r>
      <w:r>
        <w:rPr>
          <w:rFonts w:eastAsia="Times New Roman" w:cs="Times New Roman"/>
          <w:szCs w:val="24"/>
        </w:rPr>
        <w:t>ν</w:t>
      </w:r>
      <w:r>
        <w:rPr>
          <w:rFonts w:eastAsia="Times New Roman" w:cs="Times New Roman"/>
          <w:szCs w:val="24"/>
        </w:rPr>
        <w:t>ομό, κύριε Πρόεδρε, από την Περιφερειακή Ενότητα Δωδεκανήσου. Αυτοί οι δήμοι, για να μπορέσουμε να στηρίξουμε τους κατοίκους</w:t>
      </w:r>
      <w:r>
        <w:rPr>
          <w:rFonts w:eastAsia="Times New Roman" w:cs="Times New Roman"/>
          <w:szCs w:val="24"/>
        </w:rPr>
        <w:t>,</w:t>
      </w:r>
      <w:r>
        <w:rPr>
          <w:rFonts w:eastAsia="Times New Roman" w:cs="Times New Roman"/>
          <w:szCs w:val="24"/>
        </w:rPr>
        <w:t xml:space="preserve"> που ανήκουν σε αυτές τις ομάδες, θα πρέπει να ενισχυθούν με δύο πρόσωπα, όπως ακριβώς και οι άλλοι δήμοι που στελεχώνονται με βάσ</w:t>
      </w:r>
      <w:r>
        <w:rPr>
          <w:rFonts w:eastAsia="Times New Roman" w:cs="Times New Roman"/>
          <w:szCs w:val="24"/>
        </w:rPr>
        <w:t xml:space="preserve">η το </w:t>
      </w:r>
      <w:r>
        <w:rPr>
          <w:rFonts w:eastAsia="Times New Roman" w:cs="Times New Roman"/>
          <w:szCs w:val="24"/>
        </w:rPr>
        <w:t>π</w:t>
      </w:r>
      <w:r>
        <w:rPr>
          <w:rFonts w:eastAsia="Times New Roman" w:cs="Times New Roman"/>
          <w:szCs w:val="24"/>
        </w:rPr>
        <w:t xml:space="preserve">ρόγραμμα των </w:t>
      </w:r>
      <w:r>
        <w:rPr>
          <w:rFonts w:eastAsia="Times New Roman" w:cs="Times New Roman"/>
          <w:szCs w:val="24"/>
        </w:rPr>
        <w:t>κ</w:t>
      </w:r>
      <w:r>
        <w:rPr>
          <w:rFonts w:eastAsia="Times New Roman" w:cs="Times New Roman"/>
          <w:szCs w:val="24"/>
        </w:rPr>
        <w:t xml:space="preserve">έντρων </w:t>
      </w:r>
      <w:r>
        <w:rPr>
          <w:rFonts w:eastAsia="Times New Roman" w:cs="Times New Roman"/>
          <w:szCs w:val="24"/>
        </w:rPr>
        <w:t>κ</w:t>
      </w:r>
      <w:r>
        <w:rPr>
          <w:rFonts w:eastAsia="Times New Roman" w:cs="Times New Roman"/>
          <w:szCs w:val="24"/>
        </w:rPr>
        <w:t xml:space="preserve">οινοτήτων. </w:t>
      </w:r>
    </w:p>
    <w:p w14:paraId="0C381278"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Άρα, όχι όποιες περιφέρειες θέλουν να εντάξουν κ.λπ.. Εμείς αποκεντρώσαμε το 20% των πόρων στις περιφέρειες. Συνεχίζετε -πολύ σωστά- την υλοποίηση των προγραμμάτων μέσα από αυτά τα χρήματα, στην ίδια κατεύθυνση,. Όμω</w:t>
      </w:r>
      <w:r>
        <w:rPr>
          <w:rFonts w:eastAsia="Times New Roman" w:cs="Times New Roman"/>
          <w:szCs w:val="24"/>
        </w:rPr>
        <w:t xml:space="preserve">ς, δεν θα τους αφήσουμε την ευχέρεια αν θέλουν να βάλουν την Κάσο. Με </w:t>
      </w:r>
      <w:proofErr w:type="spellStart"/>
      <w:r>
        <w:rPr>
          <w:rFonts w:eastAsia="Times New Roman" w:cs="Times New Roman"/>
          <w:szCs w:val="24"/>
        </w:rPr>
        <w:t>συγχωρείτε</w:t>
      </w:r>
      <w:proofErr w:type="spellEnd"/>
      <w:r>
        <w:rPr>
          <w:rFonts w:eastAsia="Times New Roman" w:cs="Times New Roman"/>
          <w:szCs w:val="24"/>
        </w:rPr>
        <w:t xml:space="preserve">. Θα πρέπει υποχρεωτικά δύο άτομα να είναι </w:t>
      </w:r>
      <w:r>
        <w:rPr>
          <w:rFonts w:eastAsia="Times New Roman" w:cs="Times New Roman"/>
          <w:szCs w:val="24"/>
        </w:rPr>
        <w:lastRenderedPageBreak/>
        <w:t xml:space="preserve">στο Κέντρο Κοινότητας Κάσου για να στηρίξουν εκεί τους ανθρώπους. </w:t>
      </w:r>
    </w:p>
    <w:p w14:paraId="0C381279"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Άρα, τι ζητάω εγώ; Αν το θέμα των χιλίων τετρακοσίων</w:t>
      </w:r>
      <w:r>
        <w:rPr>
          <w:rFonts w:eastAsia="Times New Roman" w:cs="Times New Roman"/>
          <w:szCs w:val="24"/>
        </w:rPr>
        <w:t>,</w:t>
      </w:r>
      <w:r>
        <w:rPr>
          <w:rFonts w:eastAsia="Times New Roman" w:cs="Times New Roman"/>
          <w:szCs w:val="24"/>
        </w:rPr>
        <w:t xml:space="preserve"> που έχετε αν</w:t>
      </w:r>
      <w:r>
        <w:rPr>
          <w:rFonts w:eastAsia="Times New Roman" w:cs="Times New Roman"/>
          <w:szCs w:val="24"/>
        </w:rPr>
        <w:t>ακοινώσει, αφορά τους διακόσιους πενήντα δήμους, δηλαδή</w:t>
      </w:r>
      <w:r>
        <w:rPr>
          <w:rFonts w:eastAsia="Times New Roman" w:cs="Times New Roman"/>
          <w:szCs w:val="24"/>
        </w:rPr>
        <w:t>,</w:t>
      </w:r>
      <w:r>
        <w:rPr>
          <w:rFonts w:eastAsia="Times New Roman" w:cs="Times New Roman"/>
          <w:szCs w:val="24"/>
        </w:rPr>
        <w:t xml:space="preserve"> από δέκα χιλιάδες και πάνω, προσθέστε άλλους </w:t>
      </w:r>
      <w:proofErr w:type="spellStart"/>
      <w:r>
        <w:rPr>
          <w:rFonts w:eastAsia="Times New Roman" w:cs="Times New Roman"/>
          <w:szCs w:val="24"/>
        </w:rPr>
        <w:t>εκατόν</w:t>
      </w:r>
      <w:proofErr w:type="spellEnd"/>
      <w:r>
        <w:rPr>
          <w:rFonts w:eastAsia="Times New Roman" w:cs="Times New Roman"/>
          <w:szCs w:val="24"/>
        </w:rPr>
        <w:t xml:space="preserve"> πενήντα -αυτή είναι όλη η ιστορία- δηλαδή, χίλιοι πεντακόσιοι πενήντα, ούτως ώστε δύο εργαζόμενοι να υπάρχουν σε κάθε δήμο, που θα είναι και το σημ</w:t>
      </w:r>
      <w:r>
        <w:rPr>
          <w:rFonts w:eastAsia="Times New Roman" w:cs="Times New Roman"/>
          <w:szCs w:val="24"/>
        </w:rPr>
        <w:t xml:space="preserve">είο επαφής, ανεξάρτητα αν υλοποιήσουν ή όχι οι ίδιοι ή ο διπλανός δήμος το </w:t>
      </w:r>
      <w:r>
        <w:rPr>
          <w:rFonts w:eastAsia="Times New Roman" w:cs="Times New Roman"/>
          <w:szCs w:val="24"/>
        </w:rPr>
        <w:t>π</w:t>
      </w:r>
      <w:r>
        <w:rPr>
          <w:rFonts w:eastAsia="Times New Roman" w:cs="Times New Roman"/>
          <w:szCs w:val="24"/>
        </w:rPr>
        <w:t>ρόγραμμα</w:t>
      </w:r>
      <w:r>
        <w:rPr>
          <w:rFonts w:eastAsia="Times New Roman" w:cs="Times New Roman"/>
          <w:szCs w:val="24"/>
        </w:rPr>
        <w:t>,</w:t>
      </w:r>
      <w:r>
        <w:rPr>
          <w:rFonts w:eastAsia="Times New Roman" w:cs="Times New Roman"/>
          <w:szCs w:val="24"/>
        </w:rPr>
        <w:t xml:space="preserve"> που θα καλύπτει τους ανθρώπους στην περιοχή. Θα είναι πολλαπλάσια η αξία και η σημασία τους, ιδιαίτερα σε αυτές τις απομακρυσμένες περιοχές, στα νησιά, στις ορεινές περιο</w:t>
      </w:r>
      <w:r>
        <w:rPr>
          <w:rFonts w:eastAsia="Times New Roman" w:cs="Times New Roman"/>
          <w:szCs w:val="24"/>
        </w:rPr>
        <w:t xml:space="preserve">χές. </w:t>
      </w:r>
    </w:p>
    <w:p w14:paraId="0C38127A"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Είναι γνωστό</w:t>
      </w:r>
      <w:r>
        <w:rPr>
          <w:rFonts w:eastAsia="Times New Roman" w:cs="Times New Roman"/>
          <w:szCs w:val="24"/>
        </w:rPr>
        <w:t>,</w:t>
      </w:r>
      <w:r>
        <w:rPr>
          <w:rFonts w:eastAsia="Times New Roman" w:cs="Times New Roman"/>
          <w:szCs w:val="24"/>
        </w:rPr>
        <w:t xml:space="preserve"> πλέον</w:t>
      </w:r>
      <w:r>
        <w:rPr>
          <w:rFonts w:eastAsia="Times New Roman" w:cs="Times New Roman"/>
          <w:szCs w:val="24"/>
        </w:rPr>
        <w:t>,</w:t>
      </w:r>
      <w:r>
        <w:rPr>
          <w:rFonts w:eastAsia="Times New Roman" w:cs="Times New Roman"/>
          <w:szCs w:val="24"/>
        </w:rPr>
        <w:t xml:space="preserve"> ότι όποτε παίρνουμε αποφάσεις, πρέπει να λαμβάνουμε ιδιαίτερη μέριμνα για τα νησιά και τις ορεινές περιοχές, όπως επιτάσσει το Σύνταγμα. Βεβαίως, ακόμα και να μην το έλεγε το Σύνταγμα, είναι η ορθή λογική. </w:t>
      </w:r>
    </w:p>
    <w:p w14:paraId="0C38127B"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Ας ξεκινήσουμε, λοιπόν</w:t>
      </w:r>
      <w:r>
        <w:rPr>
          <w:rFonts w:eastAsia="Times New Roman" w:cs="Times New Roman"/>
          <w:szCs w:val="24"/>
        </w:rPr>
        <w:t xml:space="preserve">, από αυτούς τους δήμους και μην το αφήσετε στην ευχέρεια των περιφερειών, εάν θέλουν ή όχι. Να είναι μια κατεύθυνση, η οποία θα διασφαλιστεί και με την αύξηση κατά </w:t>
      </w:r>
      <w:proofErr w:type="spellStart"/>
      <w:r>
        <w:rPr>
          <w:rFonts w:eastAsia="Times New Roman" w:cs="Times New Roman"/>
          <w:szCs w:val="24"/>
        </w:rPr>
        <w:t>εκατόν</w:t>
      </w:r>
      <w:proofErr w:type="spellEnd"/>
      <w:r>
        <w:rPr>
          <w:rFonts w:eastAsia="Times New Roman" w:cs="Times New Roman"/>
          <w:szCs w:val="24"/>
        </w:rPr>
        <w:t xml:space="preserve"> πενήντα των ανθρώπων</w:t>
      </w:r>
      <w:r>
        <w:rPr>
          <w:rFonts w:eastAsia="Times New Roman" w:cs="Times New Roman"/>
          <w:szCs w:val="24"/>
        </w:rPr>
        <w:t>,</w:t>
      </w:r>
      <w:r>
        <w:rPr>
          <w:rFonts w:eastAsia="Times New Roman" w:cs="Times New Roman"/>
          <w:szCs w:val="24"/>
        </w:rPr>
        <w:t xml:space="preserve"> που θα εργαστούν σε αυτό το </w:t>
      </w:r>
      <w:r>
        <w:rPr>
          <w:rFonts w:eastAsia="Times New Roman" w:cs="Times New Roman"/>
          <w:szCs w:val="24"/>
        </w:rPr>
        <w:t>π</w:t>
      </w:r>
      <w:r>
        <w:rPr>
          <w:rFonts w:eastAsia="Times New Roman" w:cs="Times New Roman"/>
          <w:szCs w:val="24"/>
        </w:rPr>
        <w:t>ρόγραμμα.</w:t>
      </w:r>
    </w:p>
    <w:p w14:paraId="0C38127C"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Αυτός είναι ο σκοπός τη</w:t>
      </w:r>
      <w:r>
        <w:rPr>
          <w:rFonts w:eastAsia="Times New Roman" w:cs="Times New Roman"/>
          <w:szCs w:val="24"/>
        </w:rPr>
        <w:t xml:space="preserve">ς ερώτησης και το θέμα του πλεονάσματος ήρθε ως παρεμπίπτων θέμα, επειδή το αναφέρατε. </w:t>
      </w:r>
      <w:r>
        <w:rPr>
          <w:rFonts w:eastAsia="Times New Roman" w:cs="Times New Roman"/>
          <w:szCs w:val="24"/>
        </w:rPr>
        <w:lastRenderedPageBreak/>
        <w:t>Αν είστε έτοιμη να μας πείτε, βέβαια, πόσα χρήματα θα χρησιμοποιηθούν, θα είναι καλό.</w:t>
      </w:r>
    </w:p>
    <w:p w14:paraId="0C38127D"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0C38127E"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Κι εγώ ευχαριστώ, κύρ</w:t>
      </w:r>
      <w:r>
        <w:rPr>
          <w:rFonts w:eastAsia="Times New Roman" w:cs="Times New Roman"/>
          <w:szCs w:val="24"/>
        </w:rPr>
        <w:t xml:space="preserve">ιε </w:t>
      </w:r>
      <w:proofErr w:type="spellStart"/>
      <w:r>
        <w:rPr>
          <w:rFonts w:eastAsia="Times New Roman" w:cs="Times New Roman"/>
          <w:szCs w:val="24"/>
        </w:rPr>
        <w:t>Κεγκέρογλου</w:t>
      </w:r>
      <w:proofErr w:type="spellEnd"/>
      <w:r>
        <w:rPr>
          <w:rFonts w:eastAsia="Times New Roman" w:cs="Times New Roman"/>
          <w:szCs w:val="24"/>
        </w:rPr>
        <w:t>.</w:t>
      </w:r>
    </w:p>
    <w:p w14:paraId="0C38127F"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Επειδή αναφερθήκατε στο Προεδρείο, πρέπει να σας πω ότι, όπως ξέρετε, το Σύνταγμα στο άρθρο 101, παράγραφος 4</w:t>
      </w:r>
      <w:r>
        <w:rPr>
          <w:rFonts w:eastAsia="Times New Roman" w:cs="Times New Roman"/>
          <w:szCs w:val="24"/>
        </w:rPr>
        <w:t>,</w:t>
      </w:r>
      <w:r>
        <w:rPr>
          <w:rFonts w:eastAsia="Times New Roman" w:cs="Times New Roman"/>
          <w:szCs w:val="24"/>
        </w:rPr>
        <w:t xml:space="preserve"> ρητά λέει ότι ο κοινός νομοθέτης και η </w:t>
      </w:r>
      <w:r>
        <w:rPr>
          <w:rFonts w:eastAsia="Times New Roman" w:cs="Times New Roman"/>
          <w:szCs w:val="24"/>
        </w:rPr>
        <w:t>διοίκηση</w:t>
      </w:r>
      <w:r>
        <w:rPr>
          <w:rFonts w:eastAsia="Times New Roman" w:cs="Times New Roman"/>
          <w:szCs w:val="24"/>
        </w:rPr>
        <w:t>, όταν δρουν κανονιστικά, υποχρεούνται να λαμβάνουν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τις ιδιαίτερες συνθήκ</w:t>
      </w:r>
      <w:r>
        <w:rPr>
          <w:rFonts w:eastAsia="Times New Roman" w:cs="Times New Roman"/>
          <w:szCs w:val="24"/>
        </w:rPr>
        <w:t xml:space="preserve">ες των νησιωτικών και ορεινών περιοχών, μεριμνώντας σχετικά. </w:t>
      </w:r>
    </w:p>
    <w:p w14:paraId="0C381280"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Αυτό το άρθρο δεν το επικαλείται</w:t>
      </w:r>
      <w:r>
        <w:rPr>
          <w:rFonts w:eastAsia="Times New Roman" w:cs="Times New Roman"/>
          <w:szCs w:val="24"/>
        </w:rPr>
        <w:t>,</w:t>
      </w:r>
      <w:r>
        <w:rPr>
          <w:rFonts w:eastAsia="Times New Roman" w:cs="Times New Roman"/>
          <w:szCs w:val="24"/>
        </w:rPr>
        <w:t xml:space="preserve"> δυστυχώς</w:t>
      </w:r>
      <w:r>
        <w:rPr>
          <w:rFonts w:eastAsia="Times New Roman" w:cs="Times New Roman"/>
          <w:szCs w:val="24"/>
        </w:rPr>
        <w:t>,</w:t>
      </w:r>
      <w:r>
        <w:rPr>
          <w:rFonts w:eastAsia="Times New Roman" w:cs="Times New Roman"/>
          <w:szCs w:val="24"/>
        </w:rPr>
        <w:t xml:space="preserve"> ούτε η </w:t>
      </w:r>
      <w:r>
        <w:rPr>
          <w:rFonts w:eastAsia="Times New Roman" w:cs="Times New Roman"/>
          <w:szCs w:val="24"/>
        </w:rPr>
        <w:t>τοπική αυτοδιοίκηση</w:t>
      </w:r>
      <w:r>
        <w:rPr>
          <w:rFonts w:eastAsia="Times New Roman" w:cs="Times New Roman"/>
          <w:szCs w:val="24"/>
        </w:rPr>
        <w:t>, γιατί προσπαθούν μέσω των Βουλευτών -την οποιαδήποτε κυβέρνηση, τη σημερινή ή την προηγούμενη- να φέρουν τα αιτήματά τους.</w:t>
      </w:r>
      <w:r>
        <w:rPr>
          <w:rFonts w:eastAsia="Times New Roman" w:cs="Times New Roman"/>
          <w:szCs w:val="24"/>
        </w:rPr>
        <w:t xml:space="preserve"> </w:t>
      </w:r>
    </w:p>
    <w:p w14:paraId="0C381281"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Εδώ το άρθρο λέει ότι υποχρεούνται να λαμβάνουν μέριμνα. Υπό το πνεύμα, λοιπόν, αυτό -και επικαλούμαι αυτό για να απευθυνθώ στην κ. Φωτίου- καλό είναι σε κάθε νόμο που αναφέρεται σε δέκα χιλιάδες κατοίκους, να εξαιρούνται οι νησιωτικές περιοχές ή να υπάρ</w:t>
      </w:r>
      <w:r>
        <w:rPr>
          <w:rFonts w:eastAsia="Times New Roman" w:cs="Times New Roman"/>
          <w:szCs w:val="24"/>
        </w:rPr>
        <w:t>χει κάποιο όριο χαμηλότερο από τις δέκα χιλιάδες. Τότε είναι και σύμφωνα με το Σύνταγμα, αν έλεγε, για παράδειγμα, έναν αριθμό χαμηλότερο από δέκα χιλιάδες.</w:t>
      </w:r>
    </w:p>
    <w:p w14:paraId="0C381282"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Οπότε, μέσα σε αυτό πλαίσιο -το αντιλαμβάνεστε, κυρία Φωτίου- μπορείτε να λειτουργήσετε. </w:t>
      </w:r>
    </w:p>
    <w:p w14:paraId="0C381283"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ΘΕΑΝΩ ΦΩΤ</w:t>
      </w:r>
      <w:r>
        <w:rPr>
          <w:rFonts w:eastAsia="Times New Roman" w:cs="Times New Roman"/>
          <w:b/>
          <w:szCs w:val="24"/>
        </w:rPr>
        <w:t>ΙΟΥ (Αναπληρώτρια Υπουργός Εργασίας, Κοινωνικής Ασφάλισης και Κοινωνικής Αλληλεγγύης):</w:t>
      </w:r>
      <w:r>
        <w:rPr>
          <w:rFonts w:eastAsia="Times New Roman" w:cs="Times New Roman"/>
          <w:szCs w:val="24"/>
        </w:rPr>
        <w:t xml:space="preserve"> Βεβαίως, βεβαίως. Θα απαντήσω, κύριε Πρόεδρε. </w:t>
      </w:r>
    </w:p>
    <w:p w14:paraId="0C381284"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Έχετε τον λόγο, κυρία Φωτίου. </w:t>
      </w:r>
    </w:p>
    <w:p w14:paraId="0C381285"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w:t>
      </w:r>
      <w:r>
        <w:rPr>
          <w:rFonts w:eastAsia="Times New Roman" w:cs="Times New Roman"/>
          <w:b/>
          <w:szCs w:val="24"/>
        </w:rPr>
        <w:t xml:space="preserve">ς Ασφάλισης και Κοινωνικής Αλληλεγγύης): </w:t>
      </w:r>
      <w:r>
        <w:rPr>
          <w:rFonts w:eastAsia="Times New Roman" w:cs="Times New Roman"/>
          <w:szCs w:val="24"/>
        </w:rPr>
        <w:t xml:space="preserve">Κύριε Πρόεδρε, φαίνεται ότι και εσείς δεν με ακούσατε. </w:t>
      </w:r>
      <w:r>
        <w:rPr>
          <w:rFonts w:eastAsia="Times New Roman" w:cs="Times New Roman"/>
          <w:szCs w:val="24"/>
        </w:rPr>
        <w:lastRenderedPageBreak/>
        <w:t>Δεν υπήρξε πουθενά, σε κανένα νομοθετικό πλαίσιο, αποκλεισμός, δεν υπήρξε πουθενά διάταξη που να λέει ότι δεν θα ληφθούν υπ</w:t>
      </w:r>
      <w:r>
        <w:rPr>
          <w:rFonts w:eastAsia="Times New Roman" w:cs="Times New Roman"/>
          <w:szCs w:val="24"/>
        </w:rPr>
        <w:t xml:space="preserve">’ </w:t>
      </w:r>
      <w:proofErr w:type="spellStart"/>
      <w:r>
        <w:rPr>
          <w:rFonts w:eastAsia="Times New Roman" w:cs="Times New Roman"/>
          <w:szCs w:val="24"/>
        </w:rPr>
        <w:t>όψιν</w:t>
      </w:r>
      <w:proofErr w:type="spellEnd"/>
      <w:r>
        <w:rPr>
          <w:rFonts w:eastAsia="Times New Roman" w:cs="Times New Roman"/>
          <w:szCs w:val="24"/>
        </w:rPr>
        <w:t xml:space="preserve">, δεν θα κάνουμε Κέντρα </w:t>
      </w:r>
      <w:r>
        <w:rPr>
          <w:rFonts w:eastAsia="Times New Roman" w:cs="Times New Roman"/>
          <w:szCs w:val="24"/>
        </w:rPr>
        <w:t>Κοινότητας στους δήμους κάτω των δέκα χιλιάδων κατοίκων. Αλίμονο. Είπα ξανά -αλλά στον Βουλευτή Ηρακλείου αρέσει να μην ακούει αυτό που λέω- ότι προσπαθήσαμε με κάθε τρόπο -της πειθούς, γιατί δεν έχουμε άλλον τρόπο για τους περιφερειάρχες, δεν είναι του ΣΥ</w:t>
      </w:r>
      <w:r>
        <w:rPr>
          <w:rFonts w:eastAsia="Times New Roman" w:cs="Times New Roman"/>
          <w:szCs w:val="24"/>
        </w:rPr>
        <w:t>ΡΙΖΑ οι περιφερειάρχες- να τους πείσουμε…</w:t>
      </w:r>
    </w:p>
    <w:p w14:paraId="0C381286"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Τους διακόσιους πενήντα εγώ τους είπα; Ανακοινώσατε διακόσιους πενήντα. </w:t>
      </w:r>
    </w:p>
    <w:p w14:paraId="0C381287"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Όχι κύριε </w:t>
      </w:r>
      <w:proofErr w:type="spellStart"/>
      <w:r>
        <w:rPr>
          <w:rFonts w:eastAsia="Times New Roman" w:cs="Times New Roman"/>
          <w:szCs w:val="24"/>
        </w:rPr>
        <w:t>Κεγκέρογλου</w:t>
      </w:r>
      <w:proofErr w:type="spellEnd"/>
      <w:r>
        <w:rPr>
          <w:rFonts w:eastAsia="Times New Roman" w:cs="Times New Roman"/>
          <w:szCs w:val="24"/>
        </w:rPr>
        <w:t>.</w:t>
      </w:r>
      <w:r>
        <w:rPr>
          <w:rFonts w:eastAsia="Times New Roman" w:cs="Times New Roman"/>
          <w:szCs w:val="24"/>
        </w:rPr>
        <w:t xml:space="preserve"> Τα μπερδέψατε. Αυτό που κάναμε ήταν να τους πείσουμε να κάνουν Κέντρα Κοινότητας. Ήθελαν να κάνουν εβδομήντα στους τρακόσιους είκοσι τρεις δήμους. Αυτό έγινε με πολύ κόπο. Και οι περιφέρειες είπαν, τουλάχιστον να διασφαλίσουμε…</w:t>
      </w:r>
    </w:p>
    <w:p w14:paraId="0C381288"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w:t>
      </w:r>
      <w:r>
        <w:rPr>
          <w:rFonts w:eastAsia="Times New Roman" w:cs="Times New Roman"/>
          <w:szCs w:val="24"/>
        </w:rPr>
        <w:t>δ</w:t>
      </w:r>
      <w:r>
        <w:rPr>
          <w:rFonts w:eastAsia="Times New Roman" w:cs="Times New Roman"/>
          <w:szCs w:val="24"/>
        </w:rPr>
        <w:t>ε</w:t>
      </w:r>
      <w:r>
        <w:rPr>
          <w:rFonts w:eastAsia="Times New Roman" w:cs="Times New Roman"/>
          <w:szCs w:val="24"/>
        </w:rPr>
        <w:t>ν ακούστηκε)</w:t>
      </w:r>
    </w:p>
    <w:p w14:paraId="0C381289"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Εμείς σας υποσχόμαστε ότι θα σας κάνουμε διακόσια πενήντα τέσσερα…</w:t>
      </w:r>
    </w:p>
    <w:p w14:paraId="0C38128A"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Κυρία Υπουργέ…</w:t>
      </w:r>
    </w:p>
    <w:p w14:paraId="0C38128B"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Οι περιφέρειες είπαν. Δεν υπάρχει τίποτα από όλα αυτά που λέτε… </w:t>
      </w:r>
    </w:p>
    <w:p w14:paraId="0C38128C"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Που είναι προαιρετικό;  </w:t>
      </w:r>
    </w:p>
    <w:p w14:paraId="0C38128D"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w:t>
      </w:r>
      <w:r>
        <w:rPr>
          <w:rFonts w:eastAsia="Times New Roman" w:cs="Times New Roman"/>
          <w:b/>
          <w:szCs w:val="24"/>
        </w:rPr>
        <w:t xml:space="preserve">οινωνικής Ασφάλισης και Κοινωνικής Αλληλεγγύης): </w:t>
      </w:r>
      <w:r>
        <w:rPr>
          <w:rFonts w:eastAsia="Times New Roman" w:cs="Times New Roman"/>
          <w:szCs w:val="24"/>
        </w:rPr>
        <w:t xml:space="preserve">Καθίστε, όμως! Θα ακούσει ο ελληνικός λαός και την αλήθεια. Δεν θα ακούσει τη δική σας αλήθεια! </w:t>
      </w:r>
    </w:p>
    <w:p w14:paraId="0C38128E"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Εδώ έχουμε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ως </w:t>
      </w:r>
      <w:r>
        <w:rPr>
          <w:rFonts w:eastAsia="Times New Roman" w:cs="Times New Roman"/>
          <w:szCs w:val="24"/>
        </w:rPr>
        <w:t>Κυβέρνηση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w:t>
      </w:r>
      <w:r>
        <w:rPr>
          <w:rFonts w:eastAsia="Times New Roman" w:cs="Times New Roman"/>
          <w:szCs w:val="24"/>
        </w:rPr>
        <w:t>σκοτωθεί</w:t>
      </w:r>
      <w:r>
        <w:rPr>
          <w:rFonts w:eastAsia="Times New Roman" w:cs="Times New Roman"/>
          <w:szCs w:val="24"/>
        </w:rPr>
        <w:t>»</w:t>
      </w:r>
      <w:r>
        <w:rPr>
          <w:rFonts w:eastAsia="Times New Roman" w:cs="Times New Roman"/>
          <w:szCs w:val="24"/>
        </w:rPr>
        <w:t xml:space="preserve"> για να καταφέρουμε να κάνουμε αυτό</w:t>
      </w:r>
      <w:r>
        <w:rPr>
          <w:rFonts w:eastAsia="Times New Roman" w:cs="Times New Roman"/>
          <w:szCs w:val="24"/>
        </w:rPr>
        <w:t>ν</w:t>
      </w:r>
      <w:r>
        <w:rPr>
          <w:rFonts w:eastAsia="Times New Roman" w:cs="Times New Roman"/>
          <w:szCs w:val="24"/>
        </w:rPr>
        <w:t xml:space="preserve"> το</w:t>
      </w:r>
      <w:r>
        <w:rPr>
          <w:rFonts w:eastAsia="Times New Roman" w:cs="Times New Roman"/>
          <w:szCs w:val="24"/>
        </w:rPr>
        <w:t>ν</w:t>
      </w:r>
      <w:r>
        <w:rPr>
          <w:rFonts w:eastAsia="Times New Roman" w:cs="Times New Roman"/>
          <w:szCs w:val="24"/>
        </w:rPr>
        <w:t xml:space="preserve"> θεσμό, θα μας ζητήσετε και τα ρέσ</w:t>
      </w:r>
      <w:r>
        <w:rPr>
          <w:rFonts w:eastAsia="Times New Roman" w:cs="Times New Roman"/>
          <w:szCs w:val="24"/>
        </w:rPr>
        <w:t xml:space="preserve">τα; </w:t>
      </w:r>
    </w:p>
    <w:p w14:paraId="0C38128F"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Σοβαρά το λέτε; </w:t>
      </w:r>
    </w:p>
    <w:p w14:paraId="0C381290"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ΘΕΑΝΩ ΦΩΤΙΟΥ (Αναπληρώτρια Υπουργός Εργασίας, Κοινωνικής Ασφάλισης και Κοινωνικής Αλληλεγ</w:t>
      </w:r>
      <w:r>
        <w:rPr>
          <w:rFonts w:eastAsia="Times New Roman" w:cs="Times New Roman"/>
          <w:b/>
          <w:szCs w:val="24"/>
        </w:rPr>
        <w:lastRenderedPageBreak/>
        <w:t xml:space="preserve">γύης): </w:t>
      </w:r>
      <w:r>
        <w:rPr>
          <w:rFonts w:eastAsia="Times New Roman" w:cs="Times New Roman"/>
          <w:szCs w:val="24"/>
        </w:rPr>
        <w:t>Από εκεί που όλα τα προηγούμενα ΕΣΠΑ τα κάνατε κομμένα και ραμμένα στις πελατειακές σας σχέσεις, θα μας ζητήσετε τα</w:t>
      </w:r>
      <w:r>
        <w:rPr>
          <w:rFonts w:eastAsia="Times New Roman" w:cs="Times New Roman"/>
          <w:szCs w:val="24"/>
        </w:rPr>
        <w:t xml:space="preserve"> ρέστα που προσπαθούμε να κάνουμε έναν θεσμό σε όλη την Ελλάδα; </w:t>
      </w:r>
    </w:p>
    <w:p w14:paraId="0C381291"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Τι είναι αυτά που λέτε; </w:t>
      </w:r>
    </w:p>
    <w:p w14:paraId="0C381292"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Θα μας ζητήσετε τα ρέστα επειδή καταφέραμε ακόμ</w:t>
      </w:r>
      <w:r>
        <w:rPr>
          <w:rFonts w:eastAsia="Times New Roman" w:cs="Times New Roman"/>
          <w:szCs w:val="24"/>
        </w:rPr>
        <w:t xml:space="preserve">α και να ενταχθούν δεκαοκτώ δήμοι μέχρι στιγμής; </w:t>
      </w:r>
    </w:p>
    <w:p w14:paraId="0C381293"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Και τώρα είμαστε στη διαδικασία, κύριε Πρόεδρε, όπου βγάζουμε την πρόσκληση για τις περιφέρειες. Είναι έτοιμη η πρόσκληση. </w:t>
      </w:r>
    </w:p>
    <w:p w14:paraId="0C381294"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Τη Δευτέρα έχουμε μεγάλη σύσκεψη στο Υπουργείο με όλους τους περιφερειάρχες και με</w:t>
      </w:r>
      <w:r>
        <w:rPr>
          <w:rFonts w:eastAsia="Times New Roman" w:cs="Times New Roman"/>
          <w:szCs w:val="24"/>
        </w:rPr>
        <w:t xml:space="preserve"> όλα τα προεδρεία των ΠΕΔΑ, των περιφερειών, για να είναι όλοι ενήμεροι </w:t>
      </w:r>
      <w:r>
        <w:rPr>
          <w:rFonts w:eastAsia="Times New Roman" w:cs="Times New Roman"/>
          <w:szCs w:val="24"/>
        </w:rPr>
        <w:t xml:space="preserve">με ποιο τρόπο </w:t>
      </w:r>
      <w:r>
        <w:rPr>
          <w:rFonts w:eastAsia="Times New Roman" w:cs="Times New Roman"/>
          <w:szCs w:val="24"/>
        </w:rPr>
        <w:t xml:space="preserve">θα κάνουν την αίτηση, </w:t>
      </w:r>
      <w:r>
        <w:rPr>
          <w:rFonts w:eastAsia="Times New Roman" w:cs="Times New Roman"/>
          <w:szCs w:val="24"/>
        </w:rPr>
        <w:t xml:space="preserve">με ποιο τρόπο </w:t>
      </w:r>
      <w:r>
        <w:rPr>
          <w:rFonts w:eastAsia="Times New Roman" w:cs="Times New Roman"/>
          <w:szCs w:val="24"/>
        </w:rPr>
        <w:t xml:space="preserve">θα κάνουν την πρόσκληση. Τους κάνουμε ειδικό οδηγό. Τους τον έχουμε έτοιμο. Κανείς δεν θα τα κάνει μόνος του, με τους συμβούλους του, </w:t>
      </w:r>
      <w:r>
        <w:rPr>
          <w:rFonts w:eastAsia="Times New Roman" w:cs="Times New Roman"/>
          <w:szCs w:val="24"/>
        </w:rPr>
        <w:t xml:space="preserve">ώστε να το παίρνει εκείνος και ο άλλος δήμος να αποκλείεται. </w:t>
      </w:r>
      <w:r>
        <w:rPr>
          <w:rFonts w:eastAsia="Times New Roman" w:cs="Times New Roman"/>
          <w:szCs w:val="24"/>
        </w:rPr>
        <w:lastRenderedPageBreak/>
        <w:t xml:space="preserve">Κανείς! Θα τους κατοχυρώσουμε όλους. Μέχρι να τους φτιάξουμε και τα τεχνικά δελτία προτιθέμεθα, ώστε όλοι οι δήμοι ισότιμα να μπορούν. </w:t>
      </w:r>
    </w:p>
    <w:p w14:paraId="0C381295"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Γι’ αυτό καλούμε ξανά, αυτήν τη στιγμή, κύριε Πρόεδρε, τις </w:t>
      </w:r>
      <w:r>
        <w:rPr>
          <w:rFonts w:eastAsia="Times New Roman" w:cs="Times New Roman"/>
          <w:szCs w:val="24"/>
        </w:rPr>
        <w:t xml:space="preserve">περιφέρειες να εντάξουν στους προϋπολογισμούς τους όλους τους μικρούς δήμους και κυρίως της νησιωτικής </w:t>
      </w:r>
      <w:r>
        <w:rPr>
          <w:rFonts w:eastAsia="Times New Roman" w:cs="Times New Roman"/>
          <w:szCs w:val="24"/>
        </w:rPr>
        <w:t>Ελλάδας</w:t>
      </w:r>
      <w:r>
        <w:rPr>
          <w:rFonts w:eastAsia="Times New Roman" w:cs="Times New Roman"/>
          <w:szCs w:val="24"/>
        </w:rPr>
        <w:t>, όπως τους έχουμε πει επανειλημμένως ή να πάρουν στο δικό τους δήμο έναν ακόμη άνθρωπο και να τον αποσπάσουν στο</w:t>
      </w:r>
      <w:r>
        <w:rPr>
          <w:rFonts w:eastAsia="Times New Roman" w:cs="Times New Roman"/>
          <w:szCs w:val="24"/>
        </w:rPr>
        <w:t>ν</w:t>
      </w:r>
      <w:r>
        <w:rPr>
          <w:rFonts w:eastAsia="Times New Roman" w:cs="Times New Roman"/>
          <w:szCs w:val="24"/>
        </w:rPr>
        <w:t xml:space="preserve"> μικρό δήμο, στον όμορο δήμο, ώσ</w:t>
      </w:r>
      <w:r>
        <w:rPr>
          <w:rFonts w:eastAsia="Times New Roman" w:cs="Times New Roman"/>
          <w:szCs w:val="24"/>
        </w:rPr>
        <w:t xml:space="preserve">τε εκεί να λειτουργεί. Και αυτό το έχουμε κάνει. Αν είναι στην ηπειρωτική Ελλάδα, μπορεί με κινητές μονάδες ή με αποσπασμένο υπάλληλο. </w:t>
      </w:r>
    </w:p>
    <w:p w14:paraId="0C381296"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Όλα αυτά τα γνωρίζουν και οι περιφέρειες και οι δήμοι, διότι πρώτη φορά γίνεται το ΕΣΠΑ με τέτοια διαφάνεια. </w:t>
      </w:r>
    </w:p>
    <w:p w14:paraId="0C381297"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Όσον αφορά</w:t>
      </w:r>
      <w:r>
        <w:rPr>
          <w:rFonts w:eastAsia="Times New Roman" w:cs="Times New Roman"/>
          <w:szCs w:val="24"/>
        </w:rPr>
        <w:t xml:space="preserve"> στα χρήματα και το πρωτογενές πλεόνασμα, έχω να πω τα εξής: Αυτήν τη στιγμή η Κυβέρνηση για το πιλοτικό πρόγραμμα του ελάχιστου εγγυημένου εισοδήματος ή όπως το λέμε εμείς «κοινωνικό εισόδημα αλληλεγγύης» το οποίο θα ανοίξει και το οποίο θα αφορά </w:t>
      </w:r>
      <w:r>
        <w:rPr>
          <w:rFonts w:eastAsia="Times New Roman" w:cs="Times New Roman"/>
          <w:szCs w:val="24"/>
        </w:rPr>
        <w:t>σε</w:t>
      </w:r>
      <w:r>
        <w:rPr>
          <w:rFonts w:eastAsia="Times New Roman" w:cs="Times New Roman"/>
          <w:szCs w:val="24"/>
        </w:rPr>
        <w:t xml:space="preserve"> εβδομ</w:t>
      </w:r>
      <w:r>
        <w:rPr>
          <w:rFonts w:eastAsia="Times New Roman" w:cs="Times New Roman"/>
          <w:szCs w:val="24"/>
        </w:rPr>
        <w:t xml:space="preserve">ήντα χιλιάδες ανθρώπους σε τριάντα δήμους, έχει ήδη εγγράψει 80 εκατομμύρια ευρώ συν τα 20 εκατομμύρια ευρώ που προϋπήρχαν για την ένταξη στον πυλώνα ΙΙΙ. Παράλληλα, θα ανοίξει για τους </w:t>
      </w:r>
      <w:r>
        <w:rPr>
          <w:rFonts w:eastAsia="Times New Roman" w:cs="Times New Roman"/>
          <w:szCs w:val="24"/>
        </w:rPr>
        <w:lastRenderedPageBreak/>
        <w:t>υπόλοιπους δήμους ξανά η εφαρμογή του νόμου για την ανθρωπιστική κρίση</w:t>
      </w:r>
      <w:r>
        <w:rPr>
          <w:rFonts w:eastAsia="Times New Roman" w:cs="Times New Roman"/>
          <w:szCs w:val="24"/>
        </w:rPr>
        <w:t xml:space="preserve">, ώστε όλη η χώρα να είναι καλυμμένη με ένα πρώτο πλάνο για το 2016.  </w:t>
      </w:r>
    </w:p>
    <w:p w14:paraId="0C381298"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Το 2017 η Κυβέρνηση αυτή θα βάλει 900 εκατομμύρια για την εφαρμογή του «κοινωνικού εισοδήματος αλληλεγγύης» σε όλη τη χώρα. </w:t>
      </w:r>
    </w:p>
    <w:p w14:paraId="0C381299"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Όλα τα άλλα μπορεί να είναι ευχάριστα πράγματα για αντιπολίτ</w:t>
      </w:r>
      <w:r>
        <w:rPr>
          <w:rFonts w:eastAsia="Times New Roman" w:cs="Times New Roman"/>
          <w:szCs w:val="24"/>
        </w:rPr>
        <w:t xml:space="preserve">ευση, αλλά τελικά το ποιος νοιάζεται πραγματικά για τα αδύναμα στρώματα της χώρας κι αυτά που χτυπήθηκαν από την κρίση την οποία εσείς δημιουργήσατε με τις λάθος πολιτικές </w:t>
      </w:r>
      <w:r>
        <w:rPr>
          <w:rFonts w:eastAsia="Times New Roman" w:cs="Times New Roman"/>
          <w:szCs w:val="24"/>
        </w:rPr>
        <w:lastRenderedPageBreak/>
        <w:t>σας, φέρνοντας εδώ ένα μνημόνιο πρώτο και ένα μνημόνιο δεύτερο, τα οποία μας κατέστρ</w:t>
      </w:r>
      <w:r>
        <w:rPr>
          <w:rFonts w:eastAsia="Times New Roman" w:cs="Times New Roman"/>
          <w:szCs w:val="24"/>
        </w:rPr>
        <w:t xml:space="preserve">εψαν, </w:t>
      </w:r>
      <w:r>
        <w:rPr>
          <w:rFonts w:eastAsia="Times New Roman" w:cs="Times New Roman"/>
          <w:szCs w:val="24"/>
        </w:rPr>
        <w:t xml:space="preserve">σήμερα </w:t>
      </w:r>
      <w:r>
        <w:rPr>
          <w:rFonts w:eastAsia="Times New Roman" w:cs="Times New Roman"/>
          <w:szCs w:val="24"/>
        </w:rPr>
        <w:t xml:space="preserve">το ξέρει ο ελληνικός λαός πάρα πολύ καλά. </w:t>
      </w:r>
    </w:p>
    <w:p w14:paraId="0C38129A"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Και ένα μνημόνιο τρίτο καταστροφικό.</w:t>
      </w:r>
    </w:p>
    <w:p w14:paraId="0C38129B"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Κύριε Πρόεδρε, θέλετε να το συνεχίσουμε; </w:t>
      </w:r>
      <w:r>
        <w:rPr>
          <w:rFonts w:eastAsia="Times New Roman" w:cs="Times New Roman"/>
          <w:szCs w:val="24"/>
        </w:rPr>
        <w:t xml:space="preserve">Μπορούμε. Αν έχει το ελευθέρας ο κ. </w:t>
      </w:r>
      <w:proofErr w:type="spellStart"/>
      <w:r>
        <w:rPr>
          <w:rFonts w:eastAsia="Times New Roman" w:cs="Times New Roman"/>
          <w:szCs w:val="24"/>
        </w:rPr>
        <w:t>Κεγκέρογλου</w:t>
      </w:r>
      <w:proofErr w:type="spellEnd"/>
      <w:r>
        <w:rPr>
          <w:rFonts w:eastAsia="Times New Roman" w:cs="Times New Roman"/>
          <w:szCs w:val="24"/>
        </w:rPr>
        <w:t>….</w:t>
      </w:r>
    </w:p>
    <w:p w14:paraId="0C38129C"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xml:space="preserve">, παρακαλώ. </w:t>
      </w:r>
    </w:p>
    <w:p w14:paraId="0C38129D"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 xml:space="preserve">ΒΑΣΙΛΕΙΟΣ ΚΕΓΚΕΡΟΓΛΟΥ: </w:t>
      </w:r>
      <w:r>
        <w:rPr>
          <w:rFonts w:eastAsia="Times New Roman" w:cs="Times New Roman"/>
          <w:szCs w:val="24"/>
        </w:rPr>
        <w:t xml:space="preserve">Σου κάνω </w:t>
      </w:r>
      <w:r>
        <w:rPr>
          <w:rFonts w:eastAsia="Times New Roman" w:cs="Times New Roman"/>
          <w:szCs w:val="24"/>
        </w:rPr>
        <w:t xml:space="preserve">μία </w:t>
      </w:r>
      <w:r>
        <w:rPr>
          <w:rFonts w:eastAsia="Times New Roman" w:cs="Times New Roman"/>
          <w:szCs w:val="24"/>
        </w:rPr>
        <w:t>ερώτηση κανονική και απαντάς να μην πω πως.</w:t>
      </w:r>
    </w:p>
    <w:p w14:paraId="0C38129E"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σύμφω</w:t>
      </w:r>
      <w:r>
        <w:rPr>
          <w:rFonts w:eastAsia="Times New Roman" w:cs="Times New Roman"/>
          <w:szCs w:val="24"/>
        </w:rPr>
        <w:t xml:space="preserve">να με τον Κανονισμό, σταματάμε εδώ. </w:t>
      </w:r>
    </w:p>
    <w:p w14:paraId="0C38129F"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Επειδή απευθυνθήκατε, κυρία Υπουργέ, και σε μένα, σας απαντώ ότι σας παρακολούθησα με προσοχή και ούτε καταλόγισα -προς </w:t>
      </w:r>
      <w:r>
        <w:rPr>
          <w:rFonts w:eastAsia="Times New Roman" w:cs="Times New Roman"/>
          <w:szCs w:val="24"/>
        </w:rPr>
        <w:t>θεού</w:t>
      </w:r>
      <w:r>
        <w:rPr>
          <w:rFonts w:eastAsia="Times New Roman" w:cs="Times New Roman"/>
          <w:szCs w:val="24"/>
        </w:rPr>
        <w:t xml:space="preserve">- σε εσάς πρόθεση. </w:t>
      </w:r>
    </w:p>
    <w:p w14:paraId="0C3812A0"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Εκείνο, όμως, που είπα -όπως είπατε κι εσείς, «η περιφέρεια μπορεί να κάνει</w:t>
      </w:r>
      <w:r>
        <w:rPr>
          <w:rFonts w:eastAsia="Times New Roman" w:cs="Times New Roman"/>
          <w:szCs w:val="24"/>
        </w:rPr>
        <w:t xml:space="preserve"> αυτό κι αυτό»- είναι αντί ο νόμος να λέει δέκα χιλιάδες, να λέει λίγο πιο κάτω, για να μη δίνει… </w:t>
      </w:r>
    </w:p>
    <w:p w14:paraId="0C3812A1"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Δεν λέει ο νόμος, δεν υπάρχει νόμος… </w:t>
      </w:r>
    </w:p>
    <w:p w14:paraId="0C3812A2"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Είναι ανακοίνωση του Υπουργείου. </w:t>
      </w:r>
    </w:p>
    <w:p w14:paraId="0C3812A3"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Ανακοίνωση. Ωραία.  </w:t>
      </w:r>
    </w:p>
    <w:p w14:paraId="0C3812A4"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Δεν υπάρχει νόμος. Τρεις φορές το απάντησα. Αυτό δεν καταλάβατε. Διότ</w:t>
      </w:r>
      <w:r>
        <w:rPr>
          <w:rFonts w:eastAsia="Times New Roman" w:cs="Times New Roman"/>
          <w:szCs w:val="24"/>
        </w:rPr>
        <w:t xml:space="preserve">ι όταν ακούτε τον κ. </w:t>
      </w:r>
      <w:proofErr w:type="spellStart"/>
      <w:r>
        <w:rPr>
          <w:rFonts w:eastAsia="Times New Roman" w:cs="Times New Roman"/>
          <w:szCs w:val="24"/>
        </w:rPr>
        <w:t>Κεγκέρολγου</w:t>
      </w:r>
      <w:proofErr w:type="spellEnd"/>
      <w:r>
        <w:rPr>
          <w:rFonts w:eastAsia="Times New Roman" w:cs="Times New Roman"/>
          <w:szCs w:val="24"/>
        </w:rPr>
        <w:t>…</w:t>
      </w:r>
    </w:p>
    <w:p w14:paraId="0C3812A5"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Είπα εγώ ότι το λέει ο νόμος;</w:t>
      </w:r>
    </w:p>
    <w:p w14:paraId="0C3812A6"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...είναι πιο πειστικός. Πιστεύει ότι υπάρχει δόλος. Δεν υπάρχει…</w:t>
      </w:r>
    </w:p>
    <w:p w14:paraId="0C3812A7"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Κυρία Φωτίου, επειδή το έχετε παραξηλώσει με τα ψέματα, εγώ δεν είπα ότι ο νόμος το λέει, διότι τον νόμο τον ψηφίσαμε κι εμείς. </w:t>
      </w:r>
    </w:p>
    <w:p w14:paraId="0C3812A8"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 Παρακαλώ! Να σταματήσουμε εδώ.</w:t>
      </w:r>
    </w:p>
    <w:p w14:paraId="0C3812A9"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ΒΑΣΙΛΕΙΟΣ ΚΕΓΚΕΡΟΓΛΟΥ:</w:t>
      </w:r>
      <w:r>
        <w:rPr>
          <w:rFonts w:eastAsia="Times New Roman" w:cs="Times New Roman"/>
          <w:szCs w:val="24"/>
        </w:rPr>
        <w:t xml:space="preserve"> Είπα</w:t>
      </w:r>
      <w:r>
        <w:rPr>
          <w:rFonts w:eastAsia="Times New Roman" w:cs="Times New Roman"/>
          <w:szCs w:val="24"/>
        </w:rPr>
        <w:t xml:space="preserve"> εγώ ότι το λέει ο νόμος;</w:t>
      </w:r>
    </w:p>
    <w:p w14:paraId="0C3812AA"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ΘΕΑΝΩ ΦΩΤΙΟΥ (Αναπληρώτρια Υπουργός Εργασίας, Κοινωνικής Ασφάλισης και Κοινωνικής Αλληλεγγύης): </w:t>
      </w:r>
      <w:r>
        <w:rPr>
          <w:rFonts w:eastAsia="Times New Roman" w:cs="Times New Roman"/>
          <w:szCs w:val="24"/>
        </w:rPr>
        <w:t xml:space="preserve">Μη φωνάζεις. </w:t>
      </w:r>
    </w:p>
    <w:p w14:paraId="0C3812AB"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Τον νόμο τον ψηφίσαμε κι εμείς.</w:t>
      </w:r>
    </w:p>
    <w:p w14:paraId="0C3812AC"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ΠΡΟΕΔΡΕΥΩΝ (Δημήτριος Κρεμαστινός):</w:t>
      </w:r>
      <w:r>
        <w:rPr>
          <w:rFonts w:eastAsia="Times New Roman" w:cs="Times New Roman"/>
          <w:szCs w:val="24"/>
        </w:rPr>
        <w:t xml:space="preserve"> Παρακαλώ, να σταματήσουμε εδώ</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w:t>
      </w:r>
    </w:p>
    <w:p w14:paraId="0C3812AD"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Κοινωνικής Αλληλεγγύης):</w:t>
      </w:r>
      <w:r>
        <w:rPr>
          <w:rFonts w:eastAsia="Times New Roman" w:cs="Times New Roman"/>
          <w:szCs w:val="24"/>
        </w:rPr>
        <w:t xml:space="preserve"> Μη μου κάνεις εμένα νταϊλίκια. Εμένα μη μου κάνεις νταϊλίκια.</w:t>
      </w:r>
    </w:p>
    <w:p w14:paraId="0C3812AE"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Τον ψηφίσαμε κι εμείς. Εντάξει; Δεν είπαμε ότι ο νόμος</w:t>
      </w:r>
      <w:r>
        <w:rPr>
          <w:rFonts w:eastAsia="Times New Roman" w:cs="Times New Roman"/>
          <w:szCs w:val="24"/>
        </w:rPr>
        <w:t xml:space="preserve"> το αναφέρει.</w:t>
      </w:r>
    </w:p>
    <w:p w14:paraId="0C3812AF"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Παρακαλώ, κύριε </w:t>
      </w:r>
      <w:proofErr w:type="spellStart"/>
      <w:r>
        <w:rPr>
          <w:rFonts w:eastAsia="Times New Roman" w:cs="Times New Roman"/>
          <w:szCs w:val="24"/>
        </w:rPr>
        <w:t>Κεγκέρογλου</w:t>
      </w:r>
      <w:proofErr w:type="spellEnd"/>
      <w:r>
        <w:rPr>
          <w:rFonts w:eastAsia="Times New Roman" w:cs="Times New Roman"/>
          <w:szCs w:val="24"/>
        </w:rPr>
        <w:t xml:space="preserve"> και κυρία Υπουργέ, σταματήστε. </w:t>
      </w:r>
    </w:p>
    <w:p w14:paraId="0C3812B0"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 xml:space="preserve">Είπα ότι είναι ανακοίνωση του Υπουργείου. </w:t>
      </w:r>
    </w:p>
    <w:p w14:paraId="0C3812B1"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ΘΕΑΝΩ ΦΩΤΙΟΥ (Αναπληρώτρια Υπουργός Εργασίας, Κοινωνικής Ασφάλισης και Κοινωνική</w:t>
      </w:r>
      <w:r>
        <w:rPr>
          <w:rFonts w:eastAsia="Times New Roman" w:cs="Times New Roman"/>
          <w:b/>
          <w:szCs w:val="24"/>
        </w:rPr>
        <w:t xml:space="preserve">ς Αλληλεγγύης): </w:t>
      </w:r>
      <w:r>
        <w:rPr>
          <w:rFonts w:eastAsia="Times New Roman" w:cs="Times New Roman"/>
          <w:szCs w:val="24"/>
        </w:rPr>
        <w:t xml:space="preserve">Αυτό δεν είναι κοινοβουλευτικός λόγος. </w:t>
      </w:r>
    </w:p>
    <w:p w14:paraId="0C3812B2"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Βεβαίως…</w:t>
      </w:r>
    </w:p>
    <w:p w14:paraId="0C3812B3"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Παρακαλώ.</w:t>
      </w:r>
    </w:p>
    <w:p w14:paraId="0C3812B4"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Επόμενη είναι η δωδέκατη με αριθμό 749/5-4-2016 επίκαιρη ερώτηση δεύτερου κύκλου του Βουλευτή </w:t>
      </w:r>
      <w:r>
        <w:rPr>
          <w:rFonts w:eastAsia="Times New Roman" w:cs="Times New Roman"/>
          <w:szCs w:val="24"/>
        </w:rPr>
        <w:t>Α΄ Πειραιώς</w:t>
      </w:r>
      <w:r>
        <w:rPr>
          <w:rFonts w:eastAsia="Times New Roman" w:cs="Times New Roman"/>
          <w:szCs w:val="24"/>
        </w:rPr>
        <w:t xml:space="preserve"> του Λαϊκού Συνδέ</w:t>
      </w:r>
      <w:r>
        <w:rPr>
          <w:rFonts w:eastAsia="Times New Roman" w:cs="Times New Roman"/>
          <w:szCs w:val="24"/>
        </w:rPr>
        <w:t xml:space="preserve">σμου - Χρυσή Αυγή κ. </w:t>
      </w:r>
      <w:proofErr w:type="spellStart"/>
      <w:r>
        <w:rPr>
          <w:rFonts w:eastAsia="Times New Roman" w:cs="Times New Roman"/>
          <w:szCs w:val="24"/>
        </w:rPr>
        <w:t>Κούζηλου</w:t>
      </w:r>
      <w:proofErr w:type="spellEnd"/>
      <w:r>
        <w:rPr>
          <w:rFonts w:eastAsia="Times New Roman" w:cs="Times New Roman"/>
          <w:szCs w:val="24"/>
        </w:rPr>
        <w:t xml:space="preserve"> προς τον Υπουργό Ναυτιλίας και Νησιωτικής Πολιτικής, σχετικά με την ίδρυση Ακαδημίας Λιμενικού Σώματος. </w:t>
      </w:r>
    </w:p>
    <w:p w14:paraId="0C3812B5"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Κούζηλε</w:t>
      </w:r>
      <w:proofErr w:type="spellEnd"/>
      <w:r>
        <w:rPr>
          <w:rFonts w:eastAsia="Times New Roman" w:cs="Times New Roman"/>
          <w:szCs w:val="24"/>
        </w:rPr>
        <w:t>, παρακαλώ, έχετε τον λόγο.</w:t>
      </w:r>
    </w:p>
    <w:p w14:paraId="0C3812B6"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 xml:space="preserve">ΝΙΚΟΛΑΟΣ ΚΟΥΖΗΛΟΣ: </w:t>
      </w:r>
      <w:r>
        <w:rPr>
          <w:rFonts w:eastAsia="Times New Roman" w:cs="Times New Roman"/>
          <w:szCs w:val="24"/>
        </w:rPr>
        <w:t xml:space="preserve">Κύριε Πρόεδρε, αν αυτό γινόταν με τη Χρυσή Αυγή, θα είχε έρθει μέσα το μισό φρουραρχείο να μας βγάλει. </w:t>
      </w:r>
    </w:p>
    <w:p w14:paraId="0C3812B7"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ΓΕΩΡΓΙΟΣ ΓΕΡΜΕΝΗΣ:</w:t>
      </w:r>
      <w:r>
        <w:rPr>
          <w:rFonts w:eastAsia="Times New Roman" w:cs="Times New Roman"/>
          <w:szCs w:val="24"/>
        </w:rPr>
        <w:t xml:space="preserve"> Κύριε Πρόεδρε, αν αυτό το έκανε κάποιος από τη Χρυσή Αυγή θα έλεγαν ότι κάνουμε πραξικόπημα στη </w:t>
      </w:r>
      <w:r>
        <w:rPr>
          <w:rFonts w:eastAsia="Times New Roman" w:cs="Times New Roman"/>
          <w:szCs w:val="24"/>
        </w:rPr>
        <w:t>δημοκρατία</w:t>
      </w:r>
      <w:r>
        <w:rPr>
          <w:rFonts w:eastAsia="Times New Roman" w:cs="Times New Roman"/>
          <w:szCs w:val="24"/>
        </w:rPr>
        <w:t xml:space="preserve">. </w:t>
      </w:r>
    </w:p>
    <w:p w14:paraId="0C3812B8"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ΠΡΟΕΔΡΕΥΩΝ (Δημήτριος Κρ</w:t>
      </w:r>
      <w:r>
        <w:rPr>
          <w:rFonts w:eastAsia="Times New Roman" w:cs="Times New Roman"/>
          <w:b/>
          <w:szCs w:val="24"/>
        </w:rPr>
        <w:t xml:space="preserve">εμαστινός): </w:t>
      </w:r>
      <w:r>
        <w:rPr>
          <w:rFonts w:eastAsia="Times New Roman" w:cs="Times New Roman"/>
          <w:szCs w:val="24"/>
        </w:rPr>
        <w:t xml:space="preserve">Δεν νομίζω ότι εγώ, ως </w:t>
      </w:r>
      <w:proofErr w:type="spellStart"/>
      <w:r>
        <w:rPr>
          <w:rFonts w:eastAsia="Times New Roman" w:cs="Times New Roman"/>
          <w:szCs w:val="24"/>
        </w:rPr>
        <w:t>Προεδρεύων</w:t>
      </w:r>
      <w:proofErr w:type="spellEnd"/>
      <w:r>
        <w:rPr>
          <w:rFonts w:eastAsia="Times New Roman" w:cs="Times New Roman"/>
          <w:szCs w:val="24"/>
        </w:rPr>
        <w:t xml:space="preserve">, έκανα ποτέ τέτοιο σχόλιο για σας. Έτσι δεν είναι; </w:t>
      </w:r>
    </w:p>
    <w:p w14:paraId="0C3812B9"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Το έχουν κάνει άλλοι.</w:t>
      </w:r>
    </w:p>
    <w:p w14:paraId="0C3812BA"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Μιλάτε σε μένα, όμως, τώρα. </w:t>
      </w:r>
    </w:p>
    <w:p w14:paraId="0C3812BB"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Παρακαλώ, έχετε τον λόγο. </w:t>
      </w:r>
    </w:p>
    <w:p w14:paraId="0C3812BC"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Κύριε </w:t>
      </w:r>
      <w:r>
        <w:rPr>
          <w:rFonts w:eastAsia="Times New Roman" w:cs="Times New Roman"/>
          <w:szCs w:val="24"/>
        </w:rPr>
        <w:t xml:space="preserve">Πρόεδρε, κύριε Υπουργέ, το Λιμενικό Σώμα συνεχίζει να αντιμετωπίζει σοβαρά προβλήματα </w:t>
      </w:r>
      <w:proofErr w:type="spellStart"/>
      <w:r>
        <w:rPr>
          <w:rFonts w:eastAsia="Times New Roman" w:cs="Times New Roman"/>
          <w:szCs w:val="24"/>
        </w:rPr>
        <w:t>υποστελέχωσης</w:t>
      </w:r>
      <w:proofErr w:type="spellEnd"/>
      <w:r>
        <w:rPr>
          <w:rFonts w:eastAsia="Times New Roman" w:cs="Times New Roman"/>
          <w:szCs w:val="24"/>
        </w:rPr>
        <w:t>. Θα συντελούσε προς τη σωστή κατεύθυνση η δημιουργία Ακαδημίας Λιμενικού Σώματος στο πλαίσιο της λειτουργίας των παραγωγικών σχολών των Ενόπλων Δυνάμεων ή τ</w:t>
      </w:r>
      <w:r>
        <w:rPr>
          <w:rFonts w:eastAsia="Times New Roman" w:cs="Times New Roman"/>
          <w:szCs w:val="24"/>
        </w:rPr>
        <w:t xml:space="preserve">ης Ελληνικής Αστυνομίας. </w:t>
      </w:r>
    </w:p>
    <w:p w14:paraId="0C3812BD"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Η Ακαδημία Λιμενικού Σώματος, το οποίο είναι πάγιο αίτημα των </w:t>
      </w:r>
      <w:r>
        <w:rPr>
          <w:rFonts w:eastAsia="Times New Roman" w:cs="Times New Roman"/>
          <w:szCs w:val="24"/>
        </w:rPr>
        <w:t xml:space="preserve">ενώσεων </w:t>
      </w:r>
      <w:r>
        <w:rPr>
          <w:rFonts w:eastAsia="Times New Roman" w:cs="Times New Roman"/>
          <w:szCs w:val="24"/>
        </w:rPr>
        <w:t>και όλων των στελεχών του Λιμενικού Σώματος, πάντα βρισκόταν στον σχεδιασμό της εκάστοτε ηγεσίας του Υπουργείου. Να σας θυμίσω χαρακτηριστικά επί Νέας Δημοκρατί</w:t>
      </w:r>
      <w:r>
        <w:rPr>
          <w:rFonts w:eastAsia="Times New Roman" w:cs="Times New Roman"/>
          <w:szCs w:val="24"/>
        </w:rPr>
        <w:t>ας τον κ. Βαρβιτσιώτη που έλεγε, «Έχουμε ενημερωθεί και θα το εξετάσουμε το θέμα, θα το δούμε» και δεν έγινε απολύτως τίποτα. Και εσείς προσωπικά πριν από λίγες μέρες ενημερωθήκατε από την ΠΕΑΛΣ και δεσμευτήκατε για τη δημιουργία της Ακαδημίας Λιμενικού Σώ</w:t>
      </w:r>
      <w:r>
        <w:rPr>
          <w:rFonts w:eastAsia="Times New Roman" w:cs="Times New Roman"/>
          <w:szCs w:val="24"/>
        </w:rPr>
        <w:t xml:space="preserve">ματος και για όλα τα θέματα εκπαίδευσης και μετεκπαίδευσης που έχουν σχέση με το Λιμενικό Σώμα </w:t>
      </w:r>
    </w:p>
    <w:p w14:paraId="0C3812BE"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 xml:space="preserve">Η εισαγωγή υποψηφίων στην </w:t>
      </w:r>
      <w:r>
        <w:rPr>
          <w:rFonts w:eastAsia="Times New Roman" w:cs="Times New Roman"/>
          <w:szCs w:val="24"/>
        </w:rPr>
        <w:t>α</w:t>
      </w:r>
      <w:r>
        <w:rPr>
          <w:rFonts w:eastAsia="Times New Roman" w:cs="Times New Roman"/>
          <w:szCs w:val="24"/>
        </w:rPr>
        <w:t>καδημία θα πραγματοποιείται αποκλειστικά μέσω πανελληνίων εξετάσεων με στόχο την πλήρη διαφάνεια στις προσλήψεις και τη θεσμική κατοχ</w:t>
      </w:r>
      <w:r>
        <w:rPr>
          <w:rFonts w:eastAsia="Times New Roman" w:cs="Times New Roman"/>
          <w:szCs w:val="24"/>
        </w:rPr>
        <w:t xml:space="preserve">ύρωση της ενίσχυσης του Λιμενικού Σώματος με προσωπικό ανά έτος. </w:t>
      </w:r>
    </w:p>
    <w:p w14:paraId="0C3812BF" w14:textId="77777777" w:rsidR="00EC6A51" w:rsidRDefault="0016326B">
      <w:pPr>
        <w:spacing w:line="600" w:lineRule="auto"/>
        <w:ind w:firstLine="720"/>
        <w:jc w:val="both"/>
        <w:rPr>
          <w:rFonts w:eastAsia="Times New Roman"/>
          <w:szCs w:val="24"/>
        </w:rPr>
      </w:pPr>
      <w:r>
        <w:rPr>
          <w:rFonts w:eastAsia="Times New Roman"/>
          <w:szCs w:val="24"/>
        </w:rPr>
        <w:t>Θα ήθελα εδώ να θυμίσουμε -το γνωρίζετε πολύ καλά- ότι είχατε κάνει μ</w:t>
      </w:r>
      <w:r>
        <w:rPr>
          <w:rFonts w:eastAsia="Times New Roman"/>
          <w:szCs w:val="24"/>
        </w:rPr>
        <w:t>ί</w:t>
      </w:r>
      <w:r>
        <w:rPr>
          <w:rFonts w:eastAsia="Times New Roman"/>
          <w:szCs w:val="24"/>
        </w:rPr>
        <w:t>α ερώτηση πάνω σε αυτό το θέμα -και γι’ αυτό υπάρχει αυτή η επίκαιρη ερώτηση, επειδή υπάρχει και η δέσμευσή σας αυτήν τη</w:t>
      </w:r>
      <w:r>
        <w:rPr>
          <w:rFonts w:eastAsia="Times New Roman"/>
          <w:szCs w:val="24"/>
        </w:rPr>
        <w:t xml:space="preserve"> στιγμή στην ΠΕΑΛΣ- στο Υπουργείο Ναυτιλίας τον Οκτώβριο του 2013, επί υπουργίας Μιλτιάδη Βαρβιτσιώτη, για τις προσλήψεις στο Λιμενικό Σώμα. Τότε μιλούσατε για παντελή έλλειψη αντικειμενικότητας και αξιοκρατίας. Και </w:t>
      </w:r>
      <w:r>
        <w:rPr>
          <w:rFonts w:eastAsia="Times New Roman"/>
          <w:szCs w:val="24"/>
        </w:rPr>
        <w:lastRenderedPageBreak/>
        <w:t>τότε είχατε κατηγορήσει και μιλούσατε, φ</w:t>
      </w:r>
      <w:r>
        <w:rPr>
          <w:rFonts w:eastAsia="Times New Roman"/>
          <w:szCs w:val="24"/>
        </w:rPr>
        <w:t xml:space="preserve">ωνάζατε, λέγατε </w:t>
      </w:r>
      <w:r>
        <w:rPr>
          <w:rFonts w:eastAsia="Times New Roman"/>
          <w:szCs w:val="24"/>
        </w:rPr>
        <w:t xml:space="preserve">ως </w:t>
      </w:r>
      <w:r>
        <w:rPr>
          <w:rFonts w:eastAsia="Times New Roman"/>
          <w:szCs w:val="24"/>
        </w:rPr>
        <w:t xml:space="preserve">ΣΥΡΙΖΑ για τις προσλήψεις που γίνονται στο Λιμενικό Σώμα. </w:t>
      </w:r>
    </w:p>
    <w:p w14:paraId="0C3812C0" w14:textId="77777777" w:rsidR="00EC6A51" w:rsidRDefault="0016326B">
      <w:pPr>
        <w:spacing w:line="600" w:lineRule="auto"/>
        <w:ind w:firstLine="720"/>
        <w:jc w:val="both"/>
        <w:rPr>
          <w:rFonts w:eastAsia="Times New Roman"/>
          <w:szCs w:val="24"/>
        </w:rPr>
      </w:pPr>
      <w:r>
        <w:rPr>
          <w:rFonts w:eastAsia="Times New Roman"/>
          <w:szCs w:val="24"/>
        </w:rPr>
        <w:t>Νομίζω ότι αυτήν τη στιγμή ήρθε η ώρα να το λύσετε αυτό το πρόβλημα. Και το ερώτημα είναι πολύ απλό: Πότε και πού;</w:t>
      </w:r>
    </w:p>
    <w:p w14:paraId="0C3812C1" w14:textId="77777777" w:rsidR="00EC6A51" w:rsidRDefault="0016326B">
      <w:pPr>
        <w:spacing w:line="600" w:lineRule="auto"/>
        <w:ind w:firstLine="720"/>
        <w:jc w:val="both"/>
        <w:rPr>
          <w:rFonts w:eastAsia="Times New Roman"/>
          <w:szCs w:val="24"/>
        </w:rPr>
      </w:pPr>
      <w:r>
        <w:rPr>
          <w:rFonts w:eastAsia="Times New Roman"/>
          <w:szCs w:val="24"/>
        </w:rPr>
        <w:t>Ευχαριστώ πολύ.</w:t>
      </w:r>
    </w:p>
    <w:p w14:paraId="0C3812C2" w14:textId="77777777" w:rsidR="00EC6A51" w:rsidRDefault="0016326B">
      <w:pPr>
        <w:spacing w:line="600" w:lineRule="auto"/>
        <w:ind w:firstLine="720"/>
        <w:jc w:val="both"/>
        <w:rPr>
          <w:rFonts w:eastAsia="Times New Roman" w:cs="Times New Roman"/>
        </w:rPr>
      </w:pPr>
      <w:r>
        <w:rPr>
          <w:rFonts w:eastAsia="Times New Roman"/>
          <w:b/>
          <w:szCs w:val="24"/>
        </w:rPr>
        <w:t>ΠΡΟΕΔΡΕΥΩΝ (Δημήτριος Κρεμαστινός):</w:t>
      </w:r>
      <w:r>
        <w:rPr>
          <w:rFonts w:eastAsia="Times New Roman"/>
          <w:szCs w:val="24"/>
        </w:rPr>
        <w:t xml:space="preserve"> Προτού σας </w:t>
      </w:r>
      <w:r>
        <w:rPr>
          <w:rFonts w:eastAsia="Times New Roman"/>
          <w:szCs w:val="24"/>
        </w:rPr>
        <w:t xml:space="preserve">δώσω τον λόγο, κύριε Υπουργέ, </w:t>
      </w:r>
      <w:r>
        <w:rPr>
          <w:rFonts w:eastAsia="Times New Roman" w:cs="Times New Roman"/>
        </w:rPr>
        <w:t>έχω την τιμή να ανακοινώσω στο Σώμα ότι τη συνεδρίασή μας παρακολουθούν από τα άνω δυτικά θεωρεία</w:t>
      </w:r>
      <w:r>
        <w:rPr>
          <w:rFonts w:eastAsia="Times New Roman" w:cs="Times New Roman"/>
        </w:rPr>
        <w:t xml:space="preserve"> της Βουλής</w:t>
      </w:r>
      <w:r>
        <w:rPr>
          <w:rFonts w:eastAsia="Times New Roman" w:cs="Times New Roman"/>
        </w:rPr>
        <w:t xml:space="preserve">, αφού προηγουμένως ξεναγήθηκαν στην έκθεση της αίθουσας «ΕΛΕΥΘΕΡΙΟΣ ΒΕΝΙΖΕΛΟΣ» και </w:t>
      </w:r>
      <w:r>
        <w:rPr>
          <w:rFonts w:eastAsia="Times New Roman" w:cs="Times New Roman"/>
        </w:rPr>
        <w:lastRenderedPageBreak/>
        <w:t>ενημερώθηκαν για την ιστορία του κ</w:t>
      </w:r>
      <w:r>
        <w:rPr>
          <w:rFonts w:eastAsia="Times New Roman" w:cs="Times New Roman"/>
        </w:rPr>
        <w:t>τηρίου και τον τρόπο οργάνωσης και λειτουργίας της Βουλής, τριάντα τέσσερις μαθητές και μαθήτριες και δύο εκπαιδευτικοί συνοδοί τους από το 2</w:t>
      </w:r>
      <w:r>
        <w:rPr>
          <w:rFonts w:eastAsia="Times New Roman" w:cs="Times New Roman"/>
          <w:vertAlign w:val="superscript"/>
        </w:rPr>
        <w:t>ο</w:t>
      </w:r>
      <w:r>
        <w:rPr>
          <w:rFonts w:eastAsia="Times New Roman" w:cs="Times New Roman"/>
        </w:rPr>
        <w:t xml:space="preserve"> </w:t>
      </w:r>
      <w:r>
        <w:rPr>
          <w:rFonts w:eastAsia="Times New Roman" w:cs="Times New Roman"/>
        </w:rPr>
        <w:t>ιδιωτικό γυμνάσιο «</w:t>
      </w:r>
      <w:proofErr w:type="spellStart"/>
      <w:r>
        <w:rPr>
          <w:rFonts w:eastAsia="Times New Roman" w:cs="Times New Roman"/>
        </w:rPr>
        <w:t>Μαντουλίδη</w:t>
      </w:r>
      <w:proofErr w:type="spellEnd"/>
      <w:r>
        <w:rPr>
          <w:rFonts w:eastAsia="Times New Roman" w:cs="Times New Roman"/>
        </w:rPr>
        <w:t>»</w:t>
      </w:r>
      <w:r>
        <w:rPr>
          <w:rFonts w:eastAsia="Times New Roman" w:cs="Times New Roman"/>
        </w:rPr>
        <w:t xml:space="preserve"> Θεσσαλονίκης. </w:t>
      </w:r>
    </w:p>
    <w:p w14:paraId="0C3812C3" w14:textId="77777777" w:rsidR="00EC6A51" w:rsidRDefault="0016326B">
      <w:pPr>
        <w:spacing w:line="600" w:lineRule="auto"/>
        <w:ind w:left="360" w:firstLine="360"/>
        <w:jc w:val="both"/>
        <w:rPr>
          <w:rFonts w:eastAsia="Times New Roman" w:cs="Times New Roman"/>
        </w:rPr>
      </w:pPr>
      <w:r>
        <w:rPr>
          <w:rFonts w:eastAsia="Times New Roman" w:cs="Times New Roman"/>
        </w:rPr>
        <w:t xml:space="preserve">Η Βουλή τούς καλωσορίζει. </w:t>
      </w:r>
    </w:p>
    <w:p w14:paraId="0C3812C4" w14:textId="77777777" w:rsidR="00EC6A51" w:rsidRDefault="0016326B">
      <w:pPr>
        <w:spacing w:line="600" w:lineRule="auto"/>
        <w:ind w:left="360"/>
        <w:jc w:val="center"/>
        <w:rPr>
          <w:rFonts w:eastAsia="Times New Roman" w:cs="Times New Roman"/>
        </w:rPr>
      </w:pPr>
      <w:r>
        <w:rPr>
          <w:rFonts w:eastAsia="Times New Roman" w:cs="Times New Roman"/>
        </w:rPr>
        <w:t xml:space="preserve">(Χειροκροτήματα </w:t>
      </w:r>
      <w:r>
        <w:rPr>
          <w:rFonts w:eastAsia="Times New Roman" w:cs="Times New Roman"/>
        </w:rPr>
        <w:t xml:space="preserve">από </w:t>
      </w:r>
      <w:r>
        <w:rPr>
          <w:rFonts w:eastAsia="Times New Roman" w:cs="Times New Roman"/>
        </w:rPr>
        <w:t xml:space="preserve">όλες τις πτέρυγες </w:t>
      </w:r>
      <w:r>
        <w:rPr>
          <w:rFonts w:eastAsia="Times New Roman" w:cs="Times New Roman"/>
        </w:rPr>
        <w:t>της Βουλής)</w:t>
      </w:r>
    </w:p>
    <w:p w14:paraId="0C3812C5" w14:textId="77777777" w:rsidR="00EC6A51" w:rsidRDefault="0016326B">
      <w:pPr>
        <w:spacing w:line="600" w:lineRule="auto"/>
        <w:ind w:firstLine="720"/>
        <w:jc w:val="both"/>
        <w:rPr>
          <w:rFonts w:eastAsia="Times New Roman"/>
          <w:szCs w:val="24"/>
        </w:rPr>
      </w:pPr>
      <w:r>
        <w:rPr>
          <w:rFonts w:eastAsia="Times New Roman"/>
          <w:szCs w:val="24"/>
        </w:rPr>
        <w:t>Κύριε Υπουργέ, έχετε τον λόγο.</w:t>
      </w:r>
    </w:p>
    <w:p w14:paraId="0C3812C6" w14:textId="77777777" w:rsidR="00EC6A51" w:rsidRDefault="0016326B">
      <w:pPr>
        <w:spacing w:line="600" w:lineRule="auto"/>
        <w:ind w:firstLine="720"/>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Ευχαριστώ, κύριε Πρόεδρε.</w:t>
      </w:r>
    </w:p>
    <w:p w14:paraId="0C3812C7" w14:textId="77777777" w:rsidR="00EC6A51" w:rsidRDefault="0016326B">
      <w:pPr>
        <w:spacing w:line="600" w:lineRule="auto"/>
        <w:ind w:firstLine="720"/>
        <w:jc w:val="both"/>
        <w:rPr>
          <w:rFonts w:eastAsia="Times New Roman"/>
          <w:szCs w:val="24"/>
        </w:rPr>
      </w:pPr>
      <w:r>
        <w:rPr>
          <w:rFonts w:eastAsia="Times New Roman"/>
          <w:szCs w:val="24"/>
        </w:rPr>
        <w:t xml:space="preserve">Θα μου επιτρέψετε, πριν απαντήσω στην ερώτηση του Βουλευτή, να κάνω ένα σχόλιο. Πριν από λίγο, η Βουλή, έστω </w:t>
      </w:r>
      <w:r>
        <w:rPr>
          <w:rFonts w:eastAsia="Times New Roman"/>
          <w:szCs w:val="24"/>
        </w:rPr>
        <w:lastRenderedPageBreak/>
        <w:t>στην περιορισμ</w:t>
      </w:r>
      <w:r>
        <w:rPr>
          <w:rFonts w:eastAsia="Times New Roman"/>
          <w:szCs w:val="24"/>
        </w:rPr>
        <w:t>ένη παρουσία Βουλευτών, έζησε ένα επεισόδιο το οποίο την προσβάλει βαθύτατα, μ</w:t>
      </w:r>
      <w:r>
        <w:rPr>
          <w:rFonts w:eastAsia="Times New Roman"/>
          <w:szCs w:val="24"/>
        </w:rPr>
        <w:t>ί</w:t>
      </w:r>
      <w:r>
        <w:rPr>
          <w:rFonts w:eastAsia="Times New Roman"/>
          <w:szCs w:val="24"/>
        </w:rPr>
        <w:t xml:space="preserve">α </w:t>
      </w:r>
      <w:proofErr w:type="spellStart"/>
      <w:r>
        <w:rPr>
          <w:rFonts w:eastAsia="Times New Roman"/>
          <w:szCs w:val="24"/>
        </w:rPr>
        <w:t>καφενειακής</w:t>
      </w:r>
      <w:proofErr w:type="spellEnd"/>
      <w:r>
        <w:rPr>
          <w:rFonts w:eastAsia="Times New Roman"/>
          <w:szCs w:val="24"/>
        </w:rPr>
        <w:t xml:space="preserve"> έμπνευσης συμπεριφορά Βουλευτή υποτίθεται για να ελέγξει την Κυβέρνηση. Θα έπρεπε να αποβληθεί ο Βουλευτής από την Αίθουσα. Όλοι ξεπερνάμε κάποια στιγμή το πλαίσιο</w:t>
      </w:r>
      <w:r>
        <w:rPr>
          <w:rFonts w:eastAsia="Times New Roman"/>
          <w:szCs w:val="24"/>
        </w:rPr>
        <w:t xml:space="preserve"> από εκνευρισμό. Μπορεί να συμβεί αυτό. Δεν είμαι δικαστής. Όμως, το να φύγει από τη θέση του και να έρθει να υβρίζει την Υπουργό μπροστά σας, αυτό είναι απαράδεκτο. Έπρεπε να διατάξετε την αποβολή του από την Αίθουσα!</w:t>
      </w:r>
    </w:p>
    <w:p w14:paraId="0C3812C8" w14:textId="77777777" w:rsidR="00EC6A51" w:rsidRDefault="0016326B">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Κ</w:t>
      </w:r>
      <w:r>
        <w:rPr>
          <w:rFonts w:eastAsia="Times New Roman"/>
          <w:szCs w:val="24"/>
        </w:rPr>
        <w:t xml:space="preserve">ύριε </w:t>
      </w:r>
      <w:proofErr w:type="spellStart"/>
      <w:r>
        <w:rPr>
          <w:rFonts w:eastAsia="Times New Roman"/>
          <w:szCs w:val="24"/>
        </w:rPr>
        <w:t>Δρίτσα</w:t>
      </w:r>
      <w:proofErr w:type="spellEnd"/>
      <w:r>
        <w:rPr>
          <w:rFonts w:eastAsia="Times New Roman"/>
          <w:szCs w:val="24"/>
        </w:rPr>
        <w:t xml:space="preserve">, θα σας διακόψω, με </w:t>
      </w:r>
      <w:proofErr w:type="spellStart"/>
      <w:r>
        <w:rPr>
          <w:rFonts w:eastAsia="Times New Roman"/>
          <w:szCs w:val="24"/>
        </w:rPr>
        <w:t>συγχωρείτε</w:t>
      </w:r>
      <w:proofErr w:type="spellEnd"/>
      <w:r>
        <w:rPr>
          <w:rFonts w:eastAsia="Times New Roman"/>
          <w:szCs w:val="24"/>
        </w:rPr>
        <w:t>.</w:t>
      </w:r>
    </w:p>
    <w:p w14:paraId="0C3812C9" w14:textId="77777777" w:rsidR="00EC6A51" w:rsidRDefault="0016326B">
      <w:pPr>
        <w:spacing w:line="600" w:lineRule="auto"/>
        <w:ind w:firstLine="720"/>
        <w:jc w:val="both"/>
        <w:rPr>
          <w:rFonts w:eastAsia="Times New Roman"/>
          <w:szCs w:val="24"/>
        </w:rPr>
      </w:pPr>
      <w:r>
        <w:rPr>
          <w:rFonts w:eastAsia="Times New Roman"/>
          <w:szCs w:val="24"/>
        </w:rPr>
        <w:lastRenderedPageBreak/>
        <w:t xml:space="preserve">Εγώ σταμάτησα τη συνεδρίαση εκείνη τη στιγμή, έδωσα τον λόγο στον ερωτώντα Βουλευτή και προχώρησα τη συνεδρίαση. Από </w:t>
      </w:r>
      <w:r>
        <w:rPr>
          <w:rFonts w:eastAsia="Times New Roman"/>
          <w:szCs w:val="24"/>
        </w:rPr>
        <w:t>εκεί</w:t>
      </w:r>
      <w:r>
        <w:rPr>
          <w:rFonts w:eastAsia="Times New Roman"/>
          <w:szCs w:val="24"/>
        </w:rPr>
        <w:t xml:space="preserve"> και πέρα η συζήτηση διεξήχθη, πια, προσωπικά. Στα Πρακτικά της Βουλής δεν γράφτηκε τίποτα.</w:t>
      </w:r>
      <w:r>
        <w:rPr>
          <w:rFonts w:eastAsia="Times New Roman"/>
          <w:szCs w:val="24"/>
        </w:rPr>
        <w:t xml:space="preserve"> Δεν μπορώ εγώ να είμαι ο αστυφύλακας των Βουλευτών. Το αντιλαμβάνεστε!</w:t>
      </w:r>
    </w:p>
    <w:p w14:paraId="0C3812CA" w14:textId="77777777" w:rsidR="00EC6A51" w:rsidRDefault="0016326B">
      <w:pPr>
        <w:spacing w:line="600" w:lineRule="auto"/>
        <w:ind w:firstLine="720"/>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Προφανώς, κύριε Πρόεδρε, η ευθύνη είναι του Βουλευτή. </w:t>
      </w:r>
    </w:p>
    <w:p w14:paraId="0C3812CB" w14:textId="77777777" w:rsidR="00EC6A51" w:rsidRDefault="0016326B">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Ναι, αν υπήρχε συνεδρίαση και</w:t>
      </w:r>
      <w:r>
        <w:rPr>
          <w:rFonts w:eastAsia="Times New Roman"/>
          <w:szCs w:val="24"/>
        </w:rPr>
        <w:t xml:space="preserve"> η ευθύνη δική μου. Εγώ προχώρησα τη </w:t>
      </w:r>
      <w:r>
        <w:rPr>
          <w:rFonts w:eastAsia="Times New Roman"/>
          <w:szCs w:val="24"/>
        </w:rPr>
        <w:lastRenderedPageBreak/>
        <w:t xml:space="preserve">συνεδρίαση. Αν υπήρχε συνεδρίαση, τότε η ευθύνη θα ήταν δική μου που δεν έκανα ό,τι λέτε εσείς. </w:t>
      </w:r>
    </w:p>
    <w:p w14:paraId="0C3812CC" w14:textId="77777777" w:rsidR="00EC6A51" w:rsidRDefault="0016326B">
      <w:pPr>
        <w:spacing w:line="600" w:lineRule="auto"/>
        <w:ind w:firstLine="720"/>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Κύριε Πρόεδρε, προφανώς η ευθύνη είναι του Βουλευτή. Το κα</w:t>
      </w:r>
      <w:r>
        <w:rPr>
          <w:rFonts w:eastAsia="Times New Roman"/>
          <w:szCs w:val="24"/>
        </w:rPr>
        <w:t>τανοώ.</w:t>
      </w:r>
    </w:p>
    <w:p w14:paraId="0C3812CD" w14:textId="77777777" w:rsidR="00EC6A51" w:rsidRDefault="0016326B">
      <w:pPr>
        <w:spacing w:line="600" w:lineRule="auto"/>
        <w:ind w:firstLine="720"/>
        <w:jc w:val="both"/>
        <w:rPr>
          <w:rFonts w:eastAsia="Times New Roman"/>
          <w:szCs w:val="24"/>
        </w:rPr>
      </w:pPr>
      <w:r>
        <w:rPr>
          <w:rFonts w:eastAsia="Times New Roman"/>
          <w:b/>
          <w:szCs w:val="24"/>
        </w:rPr>
        <w:t>ΠΡΟΕΔΡΕΥΩΝ (Δημήτριος Κρεμαστινός):</w:t>
      </w:r>
      <w:r>
        <w:rPr>
          <w:rFonts w:eastAsia="Times New Roman"/>
          <w:szCs w:val="24"/>
        </w:rPr>
        <w:t xml:space="preserve"> Αλλά τη συζήτηση μεταξύ Βουλευτών ή Υπουργών δεν μπορώ εγώ να την </w:t>
      </w:r>
      <w:proofErr w:type="spellStart"/>
      <w:r>
        <w:rPr>
          <w:rFonts w:eastAsia="Times New Roman"/>
          <w:szCs w:val="24"/>
        </w:rPr>
        <w:t>αστυνομεύσω</w:t>
      </w:r>
      <w:proofErr w:type="spellEnd"/>
      <w:r>
        <w:rPr>
          <w:rFonts w:eastAsia="Times New Roman"/>
          <w:szCs w:val="24"/>
        </w:rPr>
        <w:t>. Το αντιλαμβάνεστε.</w:t>
      </w:r>
    </w:p>
    <w:p w14:paraId="0C3812CE" w14:textId="77777777" w:rsidR="00EC6A51" w:rsidRDefault="0016326B">
      <w:pPr>
        <w:spacing w:line="600" w:lineRule="auto"/>
        <w:ind w:firstLine="720"/>
        <w:jc w:val="both"/>
        <w:rPr>
          <w:rFonts w:eastAsia="Times New Roman"/>
          <w:szCs w:val="24"/>
        </w:rPr>
      </w:pPr>
      <w:r>
        <w:rPr>
          <w:rFonts w:eastAsia="Times New Roman"/>
          <w:b/>
          <w:szCs w:val="24"/>
        </w:rPr>
        <w:t>ΘΕΟΔΩΡΟΣ ΔΡΙΤΣΑΣ (Υπουργός Ναυτιλίας και Νησιωτικής Πολιτικής):</w:t>
      </w:r>
      <w:r>
        <w:rPr>
          <w:rFonts w:eastAsia="Times New Roman"/>
          <w:szCs w:val="24"/>
        </w:rPr>
        <w:t xml:space="preserve"> Προφανώς, η ευθύνη είναι του Βουλευτή </w:t>
      </w:r>
      <w:r>
        <w:rPr>
          <w:rFonts w:eastAsia="Times New Roman"/>
          <w:szCs w:val="24"/>
        </w:rPr>
        <w:lastRenderedPageBreak/>
        <w:t>και κατανοώ κ</w:t>
      </w:r>
      <w:r>
        <w:rPr>
          <w:rFonts w:eastAsia="Times New Roman"/>
          <w:szCs w:val="24"/>
        </w:rPr>
        <w:t xml:space="preserve">αι την επιείκειά σας και την προσπάθεια να καταλαγιάσετε τα πράγματα, αλλά επισημαίνω ότι αυτή η συμπεριφορά, σύμφωνα με τον Κανονισμό της Βουλής, ένα προβλέπει: Αποβολή άμεση από την Αίθουσα. Αυτό δεν είναι προσωπική αιχμή σε </w:t>
      </w:r>
      <w:r>
        <w:rPr>
          <w:rFonts w:eastAsia="Times New Roman"/>
          <w:szCs w:val="24"/>
        </w:rPr>
        <w:t>εσάς</w:t>
      </w:r>
      <w:r>
        <w:rPr>
          <w:rFonts w:eastAsia="Times New Roman"/>
          <w:szCs w:val="24"/>
        </w:rPr>
        <w:t>. Το λέω, όμως, για να έχ</w:t>
      </w:r>
      <w:r>
        <w:rPr>
          <w:rFonts w:eastAsia="Times New Roman"/>
          <w:szCs w:val="24"/>
        </w:rPr>
        <w:t xml:space="preserve">ουμε επίγνωση της τάξης μεγέθους της συμπεριφοράς του Βουλευτή και του περιεχομένου της. </w:t>
      </w:r>
    </w:p>
    <w:p w14:paraId="0C3812CF" w14:textId="77777777" w:rsidR="00EC6A51" w:rsidRDefault="0016326B">
      <w:pPr>
        <w:spacing w:line="600" w:lineRule="auto"/>
        <w:ind w:firstLine="720"/>
        <w:jc w:val="both"/>
        <w:rPr>
          <w:rFonts w:eastAsia="Times New Roman"/>
          <w:szCs w:val="24"/>
        </w:rPr>
      </w:pPr>
      <w:r>
        <w:rPr>
          <w:rFonts w:eastAsia="Times New Roman"/>
          <w:szCs w:val="24"/>
        </w:rPr>
        <w:t xml:space="preserve">Από </w:t>
      </w:r>
      <w:r>
        <w:rPr>
          <w:rFonts w:eastAsia="Times New Roman"/>
          <w:szCs w:val="24"/>
        </w:rPr>
        <w:t>εκεί</w:t>
      </w:r>
      <w:r>
        <w:rPr>
          <w:rFonts w:eastAsia="Times New Roman"/>
          <w:szCs w:val="24"/>
        </w:rPr>
        <w:t xml:space="preserve"> και πέρα, επειδή αναφέρθηκε και το όνομά μου στη συζήτηση, η Υπουργός κ. Φωτίου, έδωσε επαρκέστατες απαντήσεις, όμως, με την ευκαιρία -και σωστά αναφερθήκατε</w:t>
      </w:r>
      <w:r>
        <w:rPr>
          <w:rFonts w:eastAsia="Times New Roman"/>
          <w:szCs w:val="24"/>
        </w:rPr>
        <w:t xml:space="preserve"> κι εσείς στη συνταγματική πρόβλεψη για τη </w:t>
      </w:r>
      <w:proofErr w:type="spellStart"/>
      <w:r>
        <w:rPr>
          <w:rFonts w:eastAsia="Times New Roman"/>
          <w:szCs w:val="24"/>
        </w:rPr>
        <w:t>νησιωτικότητα</w:t>
      </w:r>
      <w:proofErr w:type="spellEnd"/>
      <w:r>
        <w:rPr>
          <w:rFonts w:eastAsia="Times New Roman"/>
          <w:szCs w:val="24"/>
        </w:rPr>
        <w:t xml:space="preserve"> και για τις ορεινές περιοχές- είμαστε σε καλό δρόμο, επιτέλους, να </w:t>
      </w:r>
      <w:r>
        <w:rPr>
          <w:rFonts w:eastAsia="Times New Roman"/>
          <w:szCs w:val="24"/>
        </w:rPr>
        <w:lastRenderedPageBreak/>
        <w:t xml:space="preserve">εφαρμοστεί η ρήτρα </w:t>
      </w:r>
      <w:proofErr w:type="spellStart"/>
      <w:r>
        <w:rPr>
          <w:rFonts w:eastAsia="Times New Roman"/>
          <w:szCs w:val="24"/>
        </w:rPr>
        <w:t>νησιωτικότητας</w:t>
      </w:r>
      <w:proofErr w:type="spellEnd"/>
      <w:r>
        <w:rPr>
          <w:rFonts w:eastAsia="Times New Roman"/>
          <w:szCs w:val="24"/>
        </w:rPr>
        <w:t xml:space="preserve">. Και με τις πρωτοβουλίες της Γενικής Γραμματείας Αιγαίου και του κ. </w:t>
      </w:r>
      <w:proofErr w:type="spellStart"/>
      <w:r>
        <w:rPr>
          <w:rFonts w:eastAsia="Times New Roman"/>
          <w:szCs w:val="24"/>
        </w:rPr>
        <w:t>Γιαννέλη</w:t>
      </w:r>
      <w:proofErr w:type="spellEnd"/>
      <w:r>
        <w:rPr>
          <w:rFonts w:eastAsia="Times New Roman"/>
          <w:szCs w:val="24"/>
        </w:rPr>
        <w:t xml:space="preserve"> και του Υπουργείου κι</w:t>
      </w:r>
      <w:r>
        <w:rPr>
          <w:rFonts w:eastAsia="Times New Roman"/>
          <w:szCs w:val="24"/>
        </w:rPr>
        <w:t xml:space="preserve"> εμένα προσωπικά, αλλά και με πρωτοβουλία του Προέδρου της Βουλής, του κ. </w:t>
      </w:r>
      <w:proofErr w:type="spellStart"/>
      <w:r>
        <w:rPr>
          <w:rFonts w:eastAsia="Times New Roman"/>
          <w:szCs w:val="24"/>
        </w:rPr>
        <w:t>Βούτση</w:t>
      </w:r>
      <w:proofErr w:type="spellEnd"/>
      <w:r>
        <w:rPr>
          <w:rFonts w:eastAsia="Times New Roman"/>
          <w:szCs w:val="24"/>
        </w:rPr>
        <w:t xml:space="preserve">, και του Προεδρείου, είμαστε σε καλό δρόμο για να υπάρξουν πλέον οι επαρκείς μηχανισμοί και οι διαδικασίες ώστε η ρήτρα </w:t>
      </w:r>
      <w:proofErr w:type="spellStart"/>
      <w:r>
        <w:rPr>
          <w:rFonts w:eastAsia="Times New Roman"/>
          <w:szCs w:val="24"/>
        </w:rPr>
        <w:t>νησιωτικότητας</w:t>
      </w:r>
      <w:proofErr w:type="spellEnd"/>
      <w:r>
        <w:rPr>
          <w:rFonts w:eastAsia="Times New Roman"/>
          <w:szCs w:val="24"/>
        </w:rPr>
        <w:t xml:space="preserve"> και η ρήτρα για τις ορεινές περιοχές στο</w:t>
      </w:r>
      <w:r>
        <w:rPr>
          <w:rFonts w:eastAsia="Times New Roman"/>
          <w:szCs w:val="24"/>
        </w:rPr>
        <w:t xml:space="preserve"> νομοθετικό έργο να είναι πια μ</w:t>
      </w:r>
      <w:r>
        <w:rPr>
          <w:rFonts w:eastAsia="Times New Roman"/>
          <w:szCs w:val="24"/>
        </w:rPr>
        <w:t>ί</w:t>
      </w:r>
      <w:r>
        <w:rPr>
          <w:rFonts w:eastAsia="Times New Roman"/>
          <w:szCs w:val="24"/>
        </w:rPr>
        <w:t>α πραγματικότητα ενταγμένη στην καθημερινή λειτουργία του Κοινοβουλίου.</w:t>
      </w:r>
    </w:p>
    <w:p w14:paraId="0C3812D0" w14:textId="77777777" w:rsidR="00EC6A51" w:rsidRDefault="0016326B">
      <w:pPr>
        <w:spacing w:line="600" w:lineRule="auto"/>
        <w:ind w:firstLine="720"/>
        <w:jc w:val="both"/>
        <w:rPr>
          <w:rFonts w:eastAsia="Times New Roman"/>
          <w:szCs w:val="24"/>
        </w:rPr>
      </w:pPr>
      <w:r>
        <w:rPr>
          <w:rFonts w:eastAsia="Times New Roman"/>
          <w:szCs w:val="24"/>
        </w:rPr>
        <w:t>Ελπίζω το επόμενο διάστημα να επιταχυνθεί η δρομολόγησή του, γιατί ήδη έχει δρομολογηθεί όπως θα έπρεπε να είχε γίνει πολύ καιρό πριν.</w:t>
      </w:r>
    </w:p>
    <w:p w14:paraId="0C3812D1" w14:textId="77777777" w:rsidR="00EC6A51" w:rsidRDefault="0016326B">
      <w:pPr>
        <w:spacing w:line="600" w:lineRule="auto"/>
        <w:ind w:firstLine="720"/>
        <w:jc w:val="both"/>
        <w:rPr>
          <w:rFonts w:eastAsia="Times New Roman"/>
          <w:szCs w:val="24"/>
        </w:rPr>
      </w:pPr>
      <w:r>
        <w:rPr>
          <w:rFonts w:eastAsia="Times New Roman"/>
          <w:szCs w:val="24"/>
        </w:rPr>
        <w:lastRenderedPageBreak/>
        <w:t>Μπαίνω, τώρα, στο</w:t>
      </w:r>
      <w:r>
        <w:rPr>
          <w:rFonts w:eastAsia="Times New Roman"/>
          <w:szCs w:val="24"/>
        </w:rPr>
        <w:t xml:space="preserve"> θέμα, στην ερώτησης. </w:t>
      </w:r>
    </w:p>
    <w:p w14:paraId="0C3812D2" w14:textId="77777777" w:rsidR="00EC6A51" w:rsidRDefault="0016326B">
      <w:pPr>
        <w:spacing w:line="600" w:lineRule="auto"/>
        <w:ind w:firstLine="720"/>
        <w:jc w:val="both"/>
        <w:rPr>
          <w:rFonts w:eastAsia="Times New Roman"/>
          <w:szCs w:val="24"/>
        </w:rPr>
      </w:pPr>
      <w:r>
        <w:rPr>
          <w:rFonts w:eastAsia="Times New Roman"/>
          <w:szCs w:val="24"/>
        </w:rPr>
        <w:t>Όντως, αυτή η ερώτηση δεν έχει στοιχεία επικαιρότητας, κατά την έννοια του Κανονισμού της Βουλής. Όμως, εγώ –άλλωστε, υπήρχε και προηγούμενη ερώτηση, απλή, στην οποία έχω απαντήσει για το ίδιο θέμα- θα την αντιμετωπίσω -και την αντιμ</w:t>
      </w:r>
      <w:r>
        <w:rPr>
          <w:rFonts w:eastAsia="Times New Roman"/>
          <w:szCs w:val="24"/>
        </w:rPr>
        <w:t xml:space="preserve">ετωπίζουμε στο Υπουργείο- ως ζήτημα διαρκούς επικαιρότητας. </w:t>
      </w:r>
    </w:p>
    <w:p w14:paraId="0C3812D3" w14:textId="77777777" w:rsidR="00EC6A51" w:rsidRDefault="0016326B">
      <w:pPr>
        <w:spacing w:line="600" w:lineRule="auto"/>
        <w:ind w:firstLine="720"/>
        <w:jc w:val="both"/>
        <w:rPr>
          <w:rFonts w:eastAsia="Times New Roman"/>
          <w:szCs w:val="24"/>
        </w:rPr>
      </w:pPr>
      <w:r>
        <w:rPr>
          <w:rFonts w:eastAsia="Times New Roman"/>
          <w:szCs w:val="24"/>
        </w:rPr>
        <w:t>Διότι, πράγματι, το θέμα αυτό απασχολεί το Υπουργείο επισήμως από το 2003 και έχουν κατά καιρούς εξεταστεί διάφορες προτάσεις. Δεν μπορώ να απαντήσω γιατί στο παρελθόν άλλες κυβερνήσεις δεν το πρ</w:t>
      </w:r>
      <w:r>
        <w:rPr>
          <w:rFonts w:eastAsia="Times New Roman"/>
          <w:szCs w:val="24"/>
        </w:rPr>
        <w:t xml:space="preserve">οχώρησαν. </w:t>
      </w:r>
    </w:p>
    <w:p w14:paraId="0C3812D4" w14:textId="77777777" w:rsidR="00EC6A51" w:rsidRDefault="0016326B">
      <w:pPr>
        <w:spacing w:line="600" w:lineRule="auto"/>
        <w:ind w:firstLine="720"/>
        <w:jc w:val="both"/>
        <w:rPr>
          <w:rFonts w:eastAsia="Times New Roman"/>
          <w:szCs w:val="24"/>
        </w:rPr>
      </w:pPr>
      <w:r>
        <w:rPr>
          <w:rFonts w:eastAsia="Times New Roman"/>
          <w:szCs w:val="24"/>
        </w:rPr>
        <w:lastRenderedPageBreak/>
        <w:t xml:space="preserve">Εν πάση </w:t>
      </w:r>
      <w:proofErr w:type="spellStart"/>
      <w:r>
        <w:rPr>
          <w:rFonts w:eastAsia="Times New Roman"/>
          <w:szCs w:val="24"/>
        </w:rPr>
        <w:t>περιπτώσει</w:t>
      </w:r>
      <w:proofErr w:type="spellEnd"/>
      <w:r>
        <w:rPr>
          <w:rFonts w:eastAsia="Times New Roman"/>
          <w:szCs w:val="24"/>
        </w:rPr>
        <w:t>, όμως, από την δική μας πλευρά, από την πλευρά του ΣΥΡΙΖΑ, είναι προγραμματική δέσμευση η ίδρυση Ακαδημίας και η διενέργεια εξετάσεων εισαγωγής στις παραγωγικές σχολές του Λιμενικού Σώματος μέσω πανελλαδικών εξετάσεων. Είναι π</w:t>
      </w:r>
      <w:r>
        <w:rPr>
          <w:rFonts w:eastAsia="Times New Roman"/>
          <w:szCs w:val="24"/>
        </w:rPr>
        <w:t>ρογραμματική δέσμευση. Είναι δέσμευση των προγραμματικών δηλώσεων στη Βουλή και δεν το ξεχάσαμε, το προχωρήσαμε από την πρώτη στιγμή και είμαστε σε διαδικασία.</w:t>
      </w:r>
    </w:p>
    <w:p w14:paraId="0C3812D5" w14:textId="77777777" w:rsidR="00EC6A51" w:rsidRDefault="0016326B">
      <w:pPr>
        <w:spacing w:line="600" w:lineRule="auto"/>
        <w:ind w:firstLine="720"/>
        <w:jc w:val="both"/>
        <w:rPr>
          <w:rFonts w:eastAsia="Times New Roman"/>
          <w:szCs w:val="24"/>
        </w:rPr>
      </w:pPr>
      <w:r>
        <w:rPr>
          <w:rFonts w:eastAsia="Times New Roman"/>
          <w:szCs w:val="24"/>
        </w:rPr>
        <w:t xml:space="preserve">Η </w:t>
      </w:r>
      <w:proofErr w:type="spellStart"/>
      <w:r>
        <w:rPr>
          <w:rFonts w:eastAsia="Times New Roman"/>
          <w:szCs w:val="24"/>
        </w:rPr>
        <w:t>υποστελέχωση</w:t>
      </w:r>
      <w:proofErr w:type="spellEnd"/>
      <w:r>
        <w:rPr>
          <w:rFonts w:eastAsia="Times New Roman"/>
          <w:szCs w:val="24"/>
        </w:rPr>
        <w:t xml:space="preserve"> που αναφέρατε στην ερώτηση δεν συνδέεται με αυτό το θέμα. Η </w:t>
      </w:r>
      <w:proofErr w:type="spellStart"/>
      <w:r>
        <w:rPr>
          <w:rFonts w:eastAsia="Times New Roman"/>
          <w:szCs w:val="24"/>
        </w:rPr>
        <w:t>υποστελέχωση</w:t>
      </w:r>
      <w:proofErr w:type="spellEnd"/>
      <w:r>
        <w:rPr>
          <w:rFonts w:eastAsia="Times New Roman"/>
          <w:szCs w:val="24"/>
        </w:rPr>
        <w:t xml:space="preserve"> αφορά </w:t>
      </w:r>
      <w:r>
        <w:rPr>
          <w:rFonts w:eastAsia="Times New Roman"/>
          <w:szCs w:val="24"/>
        </w:rPr>
        <w:t>σ</w:t>
      </w:r>
      <w:r>
        <w:rPr>
          <w:rFonts w:eastAsia="Times New Roman"/>
          <w:szCs w:val="24"/>
        </w:rPr>
        <w:t>τ</w:t>
      </w:r>
      <w:r>
        <w:rPr>
          <w:rFonts w:eastAsia="Times New Roman"/>
          <w:szCs w:val="24"/>
        </w:rPr>
        <w:t>η συρρίκνωση των οργανικών θέσεων που επιβλήθηκε από την προη</w:t>
      </w:r>
      <w:r>
        <w:rPr>
          <w:rFonts w:eastAsia="Times New Roman"/>
          <w:szCs w:val="24"/>
        </w:rPr>
        <w:lastRenderedPageBreak/>
        <w:t xml:space="preserve">γούμενη κυβέρνηση ΠΑΣΟΚ και Νέα Δημοκρατίας με την οριζόντια μείωση των οργανικών θέσεων σε όλα τα Υπουργεία και στα Σώματα Ασφαλείας και στο Λιμενικό Σώμα, όπου από δέκα χιλιάδες </w:t>
      </w:r>
      <w:proofErr w:type="spellStart"/>
      <w:r>
        <w:rPr>
          <w:rFonts w:eastAsia="Times New Roman"/>
          <w:szCs w:val="24"/>
        </w:rPr>
        <w:t>εκατόν</w:t>
      </w:r>
      <w:proofErr w:type="spellEnd"/>
      <w:r>
        <w:rPr>
          <w:rFonts w:eastAsia="Times New Roman"/>
          <w:szCs w:val="24"/>
        </w:rPr>
        <w:t xml:space="preserve"> πενήντα </w:t>
      </w:r>
      <w:r>
        <w:rPr>
          <w:rFonts w:eastAsia="Times New Roman"/>
          <w:szCs w:val="24"/>
        </w:rPr>
        <w:t>έξι που ήταν οι οργανικές θέσεις στο Λιμενικό Σώμα περιορίστηκαν, περίπου, στις οκτώ χιλιάδες μετά τις 26</w:t>
      </w:r>
      <w:r>
        <w:rPr>
          <w:rFonts w:eastAsia="Times New Roman"/>
          <w:szCs w:val="24"/>
        </w:rPr>
        <w:t>-</w:t>
      </w:r>
      <w:r>
        <w:rPr>
          <w:rFonts w:eastAsia="Times New Roman"/>
          <w:szCs w:val="24"/>
        </w:rPr>
        <w:t>11</w:t>
      </w:r>
      <w:r>
        <w:rPr>
          <w:rFonts w:eastAsia="Times New Roman"/>
          <w:szCs w:val="24"/>
        </w:rPr>
        <w:t>-</w:t>
      </w:r>
      <w:r>
        <w:rPr>
          <w:rFonts w:eastAsia="Times New Roman"/>
          <w:szCs w:val="24"/>
        </w:rPr>
        <w:t xml:space="preserve">2013. Ήταν η απόφαση του Κυβερνητικού Συμβουλίου Μεταρρύθμισης. </w:t>
      </w:r>
    </w:p>
    <w:p w14:paraId="0C3812D6" w14:textId="77777777" w:rsidR="00EC6A51" w:rsidRDefault="0016326B">
      <w:pPr>
        <w:spacing w:line="600" w:lineRule="auto"/>
        <w:ind w:firstLine="720"/>
        <w:jc w:val="both"/>
        <w:rPr>
          <w:rFonts w:eastAsia="Times New Roman"/>
          <w:szCs w:val="24"/>
        </w:rPr>
      </w:pPr>
      <w:r>
        <w:rPr>
          <w:rFonts w:eastAsia="Times New Roman"/>
          <w:szCs w:val="24"/>
        </w:rPr>
        <w:t>Εμείς προσπαθούμε συστηματικά -και το καταφέρνουμε- να καλύψουμε όλες τις κενές ορ</w:t>
      </w:r>
      <w:r>
        <w:rPr>
          <w:rFonts w:eastAsia="Times New Roman"/>
          <w:szCs w:val="24"/>
        </w:rPr>
        <w:t xml:space="preserve">γανικές θέσεις, έστω και του μειωμένου ορίου που έχει ορίσει αυτή η δυνατότητα. </w:t>
      </w:r>
    </w:p>
    <w:p w14:paraId="0C3812D7" w14:textId="77777777" w:rsidR="00EC6A51" w:rsidRDefault="0016326B">
      <w:pPr>
        <w:spacing w:line="600" w:lineRule="auto"/>
        <w:ind w:firstLine="720"/>
        <w:jc w:val="both"/>
        <w:rPr>
          <w:rFonts w:eastAsia="Times New Roman"/>
          <w:szCs w:val="24"/>
        </w:rPr>
      </w:pPr>
      <w:r>
        <w:rPr>
          <w:rFonts w:eastAsia="Times New Roman" w:cs="Times New Roman"/>
          <w:szCs w:val="24"/>
        </w:rPr>
        <w:lastRenderedPageBreak/>
        <w:t>(Στο σημείο αυτό κτυπάει το κουδούνι λήξεως του χρόνου ομιλίας του κυρίου Υπουργού)</w:t>
      </w:r>
    </w:p>
    <w:p w14:paraId="0C3812D8" w14:textId="77777777" w:rsidR="00EC6A51" w:rsidRDefault="0016326B">
      <w:pPr>
        <w:spacing w:line="600" w:lineRule="auto"/>
        <w:ind w:firstLine="720"/>
        <w:jc w:val="both"/>
        <w:rPr>
          <w:rFonts w:eastAsia="Times New Roman"/>
          <w:szCs w:val="24"/>
        </w:rPr>
      </w:pPr>
      <w:r>
        <w:rPr>
          <w:rFonts w:eastAsia="Times New Roman"/>
          <w:szCs w:val="24"/>
        </w:rPr>
        <w:t>Γι’ αυτό προχωρήσαμε και μέσα από την εξυγίανση και την αποκατάσταση της δικαιοσύνης για εξ</w:t>
      </w:r>
      <w:r>
        <w:rPr>
          <w:rFonts w:eastAsia="Times New Roman"/>
          <w:szCs w:val="24"/>
        </w:rPr>
        <w:t xml:space="preserve">ετάσεις που έγιναν στο παρελθόν -και τις οποίες πραγματικά είχαμε κριτικάρει πολλές φορές- στην επαναφορά της δυνατότητας των ανθρώπων που ενώ είχαν υψηλή βαθμολογία στις εξετάσεις δεν είχαν εισαχθεί, τους επιλαχόντες δηλαδή. </w:t>
      </w:r>
    </w:p>
    <w:p w14:paraId="0C3812D9" w14:textId="77777777" w:rsidR="00EC6A51" w:rsidRDefault="0016326B">
      <w:pPr>
        <w:spacing w:line="600" w:lineRule="auto"/>
        <w:ind w:firstLine="720"/>
        <w:jc w:val="both"/>
        <w:rPr>
          <w:rFonts w:eastAsia="Times New Roman"/>
          <w:szCs w:val="24"/>
        </w:rPr>
      </w:pPr>
      <w:r>
        <w:rPr>
          <w:rFonts w:eastAsia="Times New Roman"/>
          <w:szCs w:val="24"/>
        </w:rPr>
        <w:t xml:space="preserve">Αυτήν τη στιγμή έχουμε </w:t>
      </w:r>
      <w:proofErr w:type="spellStart"/>
      <w:r>
        <w:rPr>
          <w:rFonts w:eastAsia="Times New Roman"/>
          <w:szCs w:val="24"/>
        </w:rPr>
        <w:t>εκατόν</w:t>
      </w:r>
      <w:proofErr w:type="spellEnd"/>
      <w:r>
        <w:rPr>
          <w:rFonts w:eastAsia="Times New Roman"/>
          <w:szCs w:val="24"/>
        </w:rPr>
        <w:t xml:space="preserve"> οκτώ σημαιοφόρους έτοιμους να αποφοιτήσουν τον Ιούνιο, </w:t>
      </w:r>
      <w:proofErr w:type="spellStart"/>
      <w:r>
        <w:rPr>
          <w:rFonts w:eastAsia="Times New Roman"/>
          <w:szCs w:val="24"/>
        </w:rPr>
        <w:t>εκατόν</w:t>
      </w:r>
      <w:proofErr w:type="spellEnd"/>
      <w:r>
        <w:rPr>
          <w:rFonts w:eastAsia="Times New Roman"/>
          <w:szCs w:val="24"/>
        </w:rPr>
        <w:t xml:space="preserve"> ογδόντα τέσσερις υ</w:t>
      </w:r>
      <w:r>
        <w:rPr>
          <w:rFonts w:eastAsia="Times New Roman"/>
          <w:szCs w:val="24"/>
        </w:rPr>
        <w:lastRenderedPageBreak/>
        <w:t>παξιωματικούς, επίσης, έτοιμους να αποφοιτήσουν. Είναι σε εξέλιξη, στην τελική φάση, ο διαγωνισμός για σαράντα εννέα λιμενοφύλακες, που πρώτη φορά έχει γίνει τέτοιος διαγωνισμ</w:t>
      </w:r>
      <w:r>
        <w:rPr>
          <w:rFonts w:eastAsia="Times New Roman"/>
          <w:szCs w:val="24"/>
        </w:rPr>
        <w:t xml:space="preserve">ός με τέτοιες προϋποθέσεις διαφάνειας και μέσω ΑΣΕΠ και με την παρουσία του ΑΣΕΠ. </w:t>
      </w:r>
    </w:p>
    <w:p w14:paraId="0C3812DA" w14:textId="77777777" w:rsidR="00EC6A51" w:rsidRDefault="0016326B">
      <w:pPr>
        <w:spacing w:line="600" w:lineRule="auto"/>
        <w:ind w:firstLine="720"/>
        <w:jc w:val="both"/>
        <w:rPr>
          <w:rFonts w:eastAsia="Times New Roman"/>
          <w:szCs w:val="24"/>
        </w:rPr>
      </w:pPr>
      <w:r>
        <w:rPr>
          <w:rFonts w:eastAsia="Times New Roman"/>
          <w:szCs w:val="24"/>
        </w:rPr>
        <w:t xml:space="preserve">Φυσικά, θα προχωρήσουμε στο 2016 και σε άλλους από διακόσιους ογδόντα έως τριακόσιους είκοσι νέους λιμενοφύλακες. Και αυτός θα είναι ένας διαγωνισμός απολύτως αξιοκρατικός </w:t>
      </w:r>
      <w:r>
        <w:rPr>
          <w:rFonts w:eastAsia="Times New Roman"/>
          <w:szCs w:val="24"/>
        </w:rPr>
        <w:t>και με τη μεγαλύτερη δυνατή εγγύηση της διαφάνειας.</w:t>
      </w:r>
    </w:p>
    <w:p w14:paraId="0C3812DB" w14:textId="77777777" w:rsidR="00EC6A51" w:rsidRDefault="0016326B">
      <w:pPr>
        <w:spacing w:line="600" w:lineRule="auto"/>
        <w:ind w:firstLine="720"/>
        <w:jc w:val="both"/>
        <w:rPr>
          <w:rFonts w:eastAsia="Times New Roman"/>
          <w:szCs w:val="24"/>
        </w:rPr>
      </w:pPr>
      <w:r>
        <w:rPr>
          <w:rFonts w:eastAsia="Times New Roman"/>
          <w:szCs w:val="24"/>
        </w:rPr>
        <w:lastRenderedPageBreak/>
        <w:t xml:space="preserve">Τώρα, επειδή εξάντλησα τον χρόνο, θα μπω σε λεπτομέρειες για τον προγραμματισμό μας για τις πανελλαδικές εξετάσεις και την ίδρυση της </w:t>
      </w:r>
      <w:r>
        <w:rPr>
          <w:rFonts w:eastAsia="Times New Roman"/>
          <w:szCs w:val="24"/>
        </w:rPr>
        <w:t>α</w:t>
      </w:r>
      <w:r>
        <w:rPr>
          <w:rFonts w:eastAsia="Times New Roman"/>
          <w:szCs w:val="24"/>
        </w:rPr>
        <w:t>καδημίας στην δευτερολογία μου. Δηλώνω ευθύς εξαρχής ότι σε αυτήν την</w:t>
      </w:r>
      <w:r>
        <w:rPr>
          <w:rFonts w:eastAsia="Times New Roman"/>
          <w:szCs w:val="24"/>
        </w:rPr>
        <w:t xml:space="preserve"> κατεύθυνση </w:t>
      </w:r>
      <w:proofErr w:type="spellStart"/>
      <w:r>
        <w:rPr>
          <w:rFonts w:eastAsia="Times New Roman"/>
          <w:szCs w:val="24"/>
        </w:rPr>
        <w:t>κινούμεθα</w:t>
      </w:r>
      <w:proofErr w:type="spellEnd"/>
      <w:r>
        <w:rPr>
          <w:rFonts w:eastAsia="Times New Roman"/>
          <w:szCs w:val="24"/>
        </w:rPr>
        <w:t xml:space="preserve"> σύμφωνα και με τις προγραμματικές μας δεσμεύσεις, αλλά και με τις ανάγκες γιατί είναι υπερώριμο ζήτημα.</w:t>
      </w:r>
    </w:p>
    <w:p w14:paraId="0C3812DC" w14:textId="77777777" w:rsidR="00EC6A51" w:rsidRDefault="0016326B">
      <w:pPr>
        <w:spacing w:line="600" w:lineRule="auto"/>
        <w:ind w:firstLine="720"/>
        <w:jc w:val="both"/>
        <w:rPr>
          <w:rFonts w:eastAsia="Times New Roman" w:cs="Times New Roman"/>
          <w:b/>
          <w:szCs w:val="24"/>
        </w:rPr>
      </w:pPr>
      <w:r>
        <w:rPr>
          <w:rFonts w:eastAsia="Times New Roman" w:cs="Times New Roman"/>
          <w:b/>
          <w:szCs w:val="24"/>
        </w:rPr>
        <w:t xml:space="preserve">ΠΡΟΕΔΡΕΥΩΝ (Δημήτριος Κρεμαστινός): </w:t>
      </w:r>
      <w:r>
        <w:rPr>
          <w:rFonts w:eastAsia="Times New Roman" w:cs="Times New Roman"/>
          <w:szCs w:val="24"/>
        </w:rPr>
        <w:t>Ευχαριστώ, κύριε Υπουργέ.</w:t>
      </w:r>
    </w:p>
    <w:p w14:paraId="0C3812DD"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Κούζηλε</w:t>
      </w:r>
      <w:proofErr w:type="spellEnd"/>
      <w:r>
        <w:rPr>
          <w:rFonts w:eastAsia="Times New Roman" w:cs="Times New Roman"/>
          <w:szCs w:val="24"/>
        </w:rPr>
        <w:t>, έχετε τον λόγο.</w:t>
      </w:r>
    </w:p>
    <w:p w14:paraId="0C3812DE"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ΝΙΚΟΛΑΟΣ ΚΟΥΖΗΛΟΣ: </w:t>
      </w:r>
      <w:r>
        <w:rPr>
          <w:rFonts w:eastAsia="Times New Roman" w:cs="Times New Roman"/>
          <w:szCs w:val="24"/>
        </w:rPr>
        <w:t xml:space="preserve">Να επανέλθω στο </w:t>
      </w:r>
      <w:r>
        <w:rPr>
          <w:rFonts w:eastAsia="Times New Roman" w:cs="Times New Roman"/>
          <w:szCs w:val="24"/>
        </w:rPr>
        <w:t>προηγούμενο θέμα,</w:t>
      </w:r>
      <w:r>
        <w:rPr>
          <w:rFonts w:eastAsia="Times New Roman" w:cs="Times New Roman"/>
          <w:b/>
          <w:szCs w:val="24"/>
        </w:rPr>
        <w:t xml:space="preserve"> </w:t>
      </w:r>
      <w:r>
        <w:rPr>
          <w:rFonts w:eastAsia="Times New Roman" w:cs="Times New Roman"/>
          <w:szCs w:val="24"/>
        </w:rPr>
        <w:t xml:space="preserve">όπως αναφέρθηκε και ο κ. </w:t>
      </w:r>
      <w:proofErr w:type="spellStart"/>
      <w:r>
        <w:rPr>
          <w:rFonts w:eastAsia="Times New Roman" w:cs="Times New Roman"/>
          <w:szCs w:val="24"/>
        </w:rPr>
        <w:t>Δρίτσας</w:t>
      </w:r>
      <w:proofErr w:type="spellEnd"/>
      <w:r>
        <w:rPr>
          <w:rFonts w:eastAsia="Times New Roman" w:cs="Times New Roman"/>
          <w:szCs w:val="24"/>
        </w:rPr>
        <w:t xml:space="preserve">, και να πω ότι </w:t>
      </w:r>
      <w:r>
        <w:rPr>
          <w:rFonts w:eastAsia="Times New Roman" w:cs="Times New Roman"/>
          <w:szCs w:val="24"/>
        </w:rPr>
        <w:lastRenderedPageBreak/>
        <w:t>την προηγούμενη εβδομάδα ψηφίστηκε ένας κανονισμός, πρέπει να υπάρχουν κάποιες κυρώσεις. Δηλαδή, μόνο για τους Βουλευτές της Χρυσής Αυγής; Απευθύνομαι και στο Προεδρείο, όχι προσωπικά σε εσά</w:t>
      </w:r>
      <w:r>
        <w:rPr>
          <w:rFonts w:eastAsia="Times New Roman" w:cs="Times New Roman"/>
          <w:szCs w:val="24"/>
        </w:rPr>
        <w:t xml:space="preserve">ς, κύριε </w:t>
      </w:r>
      <w:proofErr w:type="spellStart"/>
      <w:r>
        <w:rPr>
          <w:rFonts w:eastAsia="Times New Roman" w:cs="Times New Roman"/>
          <w:szCs w:val="24"/>
        </w:rPr>
        <w:t>Κρεμαστινέ</w:t>
      </w:r>
      <w:proofErr w:type="spellEnd"/>
      <w:r>
        <w:rPr>
          <w:rFonts w:eastAsia="Times New Roman" w:cs="Times New Roman"/>
          <w:szCs w:val="24"/>
        </w:rPr>
        <w:t xml:space="preserve">. </w:t>
      </w:r>
    </w:p>
    <w:p w14:paraId="0C3812DF"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Και για να συνεχίσουμε, κύριε </w:t>
      </w:r>
      <w:proofErr w:type="spellStart"/>
      <w:r>
        <w:rPr>
          <w:rFonts w:eastAsia="Times New Roman" w:cs="Times New Roman"/>
          <w:szCs w:val="24"/>
        </w:rPr>
        <w:t>Δρίτσα</w:t>
      </w:r>
      <w:proofErr w:type="spellEnd"/>
      <w:r>
        <w:rPr>
          <w:rFonts w:eastAsia="Times New Roman" w:cs="Times New Roman"/>
          <w:szCs w:val="24"/>
        </w:rPr>
        <w:t xml:space="preserve">, είναι επίκαιρη αυτήν τη στιγμή η Ακαδημία του Λιμενικού Σώματος για έναν λόγο: Γιατί στο θέμα της </w:t>
      </w:r>
      <w:proofErr w:type="spellStart"/>
      <w:r>
        <w:rPr>
          <w:rFonts w:eastAsia="Times New Roman" w:cs="Times New Roman"/>
          <w:szCs w:val="24"/>
        </w:rPr>
        <w:t>υποστελέχωσης</w:t>
      </w:r>
      <w:proofErr w:type="spellEnd"/>
      <w:r>
        <w:rPr>
          <w:rFonts w:eastAsia="Times New Roman" w:cs="Times New Roman"/>
          <w:szCs w:val="24"/>
        </w:rPr>
        <w:t xml:space="preserve"> που είπατε -όντως υπάρχει </w:t>
      </w:r>
      <w:proofErr w:type="spellStart"/>
      <w:r>
        <w:rPr>
          <w:rFonts w:eastAsia="Times New Roman" w:cs="Times New Roman"/>
          <w:szCs w:val="24"/>
        </w:rPr>
        <w:t>υποστελέχωση</w:t>
      </w:r>
      <w:proofErr w:type="spellEnd"/>
      <w:r>
        <w:rPr>
          <w:rFonts w:eastAsia="Times New Roman" w:cs="Times New Roman"/>
          <w:szCs w:val="24"/>
        </w:rPr>
        <w:t xml:space="preserve">- εάν δούμε τις επτά χιλιάδες άτομα που είναι </w:t>
      </w:r>
      <w:r>
        <w:rPr>
          <w:rFonts w:eastAsia="Times New Roman" w:cs="Times New Roman"/>
          <w:szCs w:val="24"/>
        </w:rPr>
        <w:t xml:space="preserve">τα στελέχη του Λιμενικού Σώματος, πόσοι θα βγουν στη σύνταξη; Εάν δεν υπάρχουν προσλήψεις με τον τρόπο αυτό που έχουμε καταγγείλει και εμείς και εσείς θα υπάρχει πάλι πρόβλημα, ενώ </w:t>
      </w:r>
      <w:r>
        <w:rPr>
          <w:rFonts w:eastAsia="Times New Roman" w:cs="Times New Roman"/>
          <w:szCs w:val="24"/>
        </w:rPr>
        <w:lastRenderedPageBreak/>
        <w:t xml:space="preserve">η </w:t>
      </w:r>
      <w:r>
        <w:rPr>
          <w:rFonts w:eastAsia="Times New Roman" w:cs="Times New Roman"/>
          <w:szCs w:val="24"/>
        </w:rPr>
        <w:t>α</w:t>
      </w:r>
      <w:r>
        <w:rPr>
          <w:rFonts w:eastAsia="Times New Roman" w:cs="Times New Roman"/>
          <w:szCs w:val="24"/>
        </w:rPr>
        <w:t>καδημία δίνει μ</w:t>
      </w:r>
      <w:r>
        <w:rPr>
          <w:rFonts w:eastAsia="Times New Roman" w:cs="Times New Roman"/>
          <w:szCs w:val="24"/>
        </w:rPr>
        <w:t>ί</w:t>
      </w:r>
      <w:r>
        <w:rPr>
          <w:rFonts w:eastAsia="Times New Roman" w:cs="Times New Roman"/>
          <w:szCs w:val="24"/>
        </w:rPr>
        <w:t xml:space="preserve">α σταθερή ροή τουλάχιστον αξιωματικών - λιμενοφυλάκων. </w:t>
      </w:r>
    </w:p>
    <w:p w14:paraId="0C3812E0"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Θα ήθελα να ρωτήσω τι γίνεται και με το θέμα της Σχολής Λιμενοφυλάκων στον Πειραιά. Από αυτά που διαβάζουμε έχει παραχωρηθεί στο ΤΑΙΠΕΔ από τις προηγούμενες κυβερνήσεις.</w:t>
      </w:r>
    </w:p>
    <w:p w14:paraId="0C3812E1"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ΘΕΟΔΩΡΟΣ ΔΡΙΤΣΑΣ</w:t>
      </w:r>
      <w:r>
        <w:rPr>
          <w:rFonts w:eastAsia="Times New Roman" w:cs="Times New Roman"/>
          <w:szCs w:val="24"/>
        </w:rPr>
        <w:t xml:space="preserve"> </w:t>
      </w:r>
      <w:r>
        <w:rPr>
          <w:rFonts w:eastAsia="Times New Roman" w:cs="Times New Roman"/>
          <w:b/>
          <w:szCs w:val="24"/>
        </w:rPr>
        <w:t xml:space="preserve">(Υπουργός Ναυτιλίας και Νησιωτικής Πολιτικής): </w:t>
      </w:r>
      <w:r>
        <w:rPr>
          <w:rFonts w:eastAsia="Times New Roman" w:cs="Times New Roman"/>
          <w:szCs w:val="24"/>
        </w:rPr>
        <w:t>Τι έχει παραχωρηθεί;</w:t>
      </w:r>
    </w:p>
    <w:p w14:paraId="0C3812E2"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Ν</w:t>
      </w:r>
      <w:r>
        <w:rPr>
          <w:rFonts w:eastAsia="Times New Roman" w:cs="Times New Roman"/>
          <w:b/>
          <w:szCs w:val="24"/>
        </w:rPr>
        <w:t xml:space="preserve">ΙΚΟΛΑΟΣ ΚΟΥΖΗΛΟΣ: </w:t>
      </w:r>
      <w:r>
        <w:rPr>
          <w:rFonts w:eastAsia="Times New Roman" w:cs="Times New Roman"/>
          <w:szCs w:val="24"/>
        </w:rPr>
        <w:t xml:space="preserve">Το κτήριο δεν ανήκει στο ΤΑΙΠΕΔ; </w:t>
      </w:r>
    </w:p>
    <w:p w14:paraId="0C3812E3"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Δεν ισχύει αυτό, γιατί το είδα στο δελτίο Τύπου. Απλώς αν μπορείτε να το διευκρινίσετε, γιατί υπάρχει μεγάλη παραφιλολογία πάνω σε αυτό το θέμα.</w:t>
      </w:r>
    </w:p>
    <w:p w14:paraId="0C3812E4" w14:textId="77777777" w:rsidR="00EC6A51" w:rsidRDefault="0016326B">
      <w:pPr>
        <w:spacing w:line="600" w:lineRule="auto"/>
        <w:ind w:firstLine="720"/>
        <w:jc w:val="both"/>
        <w:rPr>
          <w:rFonts w:eastAsia="Times New Roman" w:cs="Times New Roman"/>
          <w:szCs w:val="24"/>
        </w:rPr>
      </w:pPr>
      <w:proofErr w:type="spellStart"/>
      <w:r>
        <w:rPr>
          <w:rFonts w:eastAsia="Times New Roman" w:cs="Times New Roman"/>
          <w:szCs w:val="24"/>
        </w:rPr>
        <w:t>Υποστελέχωση</w:t>
      </w:r>
      <w:proofErr w:type="spellEnd"/>
      <w:r>
        <w:rPr>
          <w:rFonts w:eastAsia="Times New Roman" w:cs="Times New Roman"/>
          <w:szCs w:val="24"/>
        </w:rPr>
        <w:t xml:space="preserve"> υπάρχει, γιατί μπορούμε να δούμε λιμεναρχεία -</w:t>
      </w:r>
      <w:r>
        <w:rPr>
          <w:rFonts w:eastAsia="Times New Roman" w:cs="Times New Roman"/>
          <w:szCs w:val="24"/>
        </w:rPr>
        <w:t xml:space="preserve">και μεγάλα λιμεναρχεία- με τρία άτομα μέσα. Μπορείτε να δείτε στο Λιμεναρχείο της Ελευσίνας αυτήν τη στιγμή πόσοι είναι στη βραδινή βάρδια. Δεν υπάρχουν πολλά άτομα αυτήν τη στιγμή στο Λιμενικό Σώμα. Αυτοί κάνουν και πάρα πολλά και τους αξίζουν πολλά </w:t>
      </w:r>
      <w:r w:rsidRPr="004D0F09">
        <w:rPr>
          <w:rFonts w:eastAsia="Times New Roman" w:cs="Times New Roman"/>
          <w:szCs w:val="24"/>
        </w:rPr>
        <w:t>συγχα</w:t>
      </w:r>
      <w:r w:rsidRPr="004D0F09">
        <w:rPr>
          <w:rFonts w:eastAsia="Times New Roman" w:cs="Times New Roman"/>
          <w:szCs w:val="24"/>
        </w:rPr>
        <w:t>ρητήρια.</w:t>
      </w:r>
    </w:p>
    <w:p w14:paraId="0C3812E5"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lastRenderedPageBreak/>
        <w:t>Είπατε για τον προηγούμενο νόμο. Μπορεί να αλλαχθεί. Και το ερώτημα –ρητορικό βέβαια αυτή τη στιγμή- είναι τι θέλουμε: Λιμενικό Σώμα ή Ακτοφυλακή; Νομίζω ότι σας το έχουν μεταφέρει πολλοί αυτό το πράγμα. Διότι μιλάμε για Λιμενικό Σώμα με επτά χιλι</w:t>
      </w:r>
      <w:r>
        <w:rPr>
          <w:rFonts w:eastAsia="Times New Roman" w:cs="Times New Roman"/>
          <w:szCs w:val="24"/>
        </w:rPr>
        <w:t xml:space="preserve">άδες ή για Ελληνική Ακτοφυλακή με δεκατέσσερις χιλιάδες, οργανική σύνθεση; </w:t>
      </w:r>
    </w:p>
    <w:p w14:paraId="0C3812E6"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Και να σας διορθώσω λιγάκι, γιατί ο κ. Ανωμερίτης το 2002 είχε κάνει τα εγκαίνια στην Αλεξανδρούπολη. Εκεί είχε ανακοινώσει την Ακαδημία Λιμενικού Σώματος. Και μετά οι επόμενες κυβ</w:t>
      </w:r>
      <w:r>
        <w:rPr>
          <w:rFonts w:eastAsia="Times New Roman" w:cs="Times New Roman"/>
          <w:szCs w:val="24"/>
        </w:rPr>
        <w:t xml:space="preserve">ερνήσεις δεν έκαναν τίποτα. Παρέμενε στάσιμο. Στην κατοχή μου έχω δελτία τύπου των ομοσπονδιών από το 2008, το </w:t>
      </w:r>
      <w:r>
        <w:rPr>
          <w:rFonts w:eastAsia="Times New Roman" w:cs="Times New Roman"/>
          <w:szCs w:val="24"/>
        </w:rPr>
        <w:lastRenderedPageBreak/>
        <w:t xml:space="preserve">2009. Είναι επίκαιρη –το τονίζω- γιατί υπάρχουν νέες προσλήψεις με το παλιό καθεστώς. </w:t>
      </w:r>
    </w:p>
    <w:p w14:paraId="0C3812E7"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Η απάντησή σας σίγουρα είναι: Γιατί μέσω ΕΣΠΑ; Γιατί θα εί</w:t>
      </w:r>
      <w:r>
        <w:rPr>
          <w:rFonts w:eastAsia="Times New Roman" w:cs="Times New Roman"/>
          <w:szCs w:val="24"/>
        </w:rPr>
        <w:t>ναι πολύ χρονοβόρο. Αυτή τη στιγμή αντιμετωπίζουμε πολύ σοβαρά προβλήματα. Δεν θα έπρεπε, όμως, να υπάρχει μία πρόβλεψη; Βλέπαμε ότι υπάρχει ένα πρόβλημα. Μην ερχόμαστε τελευταία στιγμή να κάνουμε προσλήψεις και αναγκάζεστε να κάνετε αυτά που έκαναν οι προ</w:t>
      </w:r>
      <w:r>
        <w:rPr>
          <w:rFonts w:eastAsia="Times New Roman" w:cs="Times New Roman"/>
          <w:szCs w:val="24"/>
        </w:rPr>
        <w:t xml:space="preserve">ηγούμενοι. </w:t>
      </w:r>
    </w:p>
    <w:p w14:paraId="0C3812E8"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Αυτά μέχρι στιγμής. Ευχαριστώ. </w:t>
      </w:r>
    </w:p>
    <w:p w14:paraId="0C3812E9"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(Δημήτριος Κρεμαστινός): </w:t>
      </w:r>
      <w:r>
        <w:rPr>
          <w:rFonts w:eastAsia="Times New Roman" w:cs="Times New Roman"/>
          <w:szCs w:val="24"/>
        </w:rPr>
        <w:t xml:space="preserve">Κύριε </w:t>
      </w:r>
      <w:proofErr w:type="spellStart"/>
      <w:r>
        <w:rPr>
          <w:rFonts w:eastAsia="Times New Roman" w:cs="Times New Roman"/>
          <w:szCs w:val="24"/>
        </w:rPr>
        <w:t>Κούζηλε</w:t>
      </w:r>
      <w:proofErr w:type="spellEnd"/>
      <w:r>
        <w:rPr>
          <w:rFonts w:eastAsia="Times New Roman" w:cs="Times New Roman"/>
          <w:szCs w:val="24"/>
        </w:rPr>
        <w:t>, επειδή επανήλθατε στο θέμα, θα σας πω ότι κι εγώ προσωπικά και το Προεδρείο, όλοι οι Πρόεδροι, εφαρμόζουμε πιστά τον Κανονισμό. Εάν προσέξατε ζήτησε τον λόγο ξαν</w:t>
      </w:r>
      <w:r>
        <w:rPr>
          <w:rFonts w:eastAsia="Times New Roman" w:cs="Times New Roman"/>
          <w:szCs w:val="24"/>
        </w:rPr>
        <w:t xml:space="preserve">ά ο κ. </w:t>
      </w:r>
      <w:proofErr w:type="spellStart"/>
      <w:r>
        <w:rPr>
          <w:rFonts w:eastAsia="Times New Roman" w:cs="Times New Roman"/>
          <w:szCs w:val="24"/>
        </w:rPr>
        <w:t>Κεγκέρογλου</w:t>
      </w:r>
      <w:proofErr w:type="spellEnd"/>
      <w:r>
        <w:rPr>
          <w:rFonts w:eastAsia="Times New Roman" w:cs="Times New Roman"/>
          <w:szCs w:val="24"/>
        </w:rPr>
        <w:t xml:space="preserve">. </w:t>
      </w:r>
    </w:p>
    <w:p w14:paraId="0C3812EA"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Το πρόσεξα πολύ καλά.</w:t>
      </w:r>
    </w:p>
    <w:p w14:paraId="0C3812EB"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Δεν του τον έδωσα. Από εκεί και πέρα δεν γράφεται τίποτα στα Πρακτικά. Έδωσα τον λόγο σε εσάς να αρχίσετε αμέσως. Από εκεί και πέρα την οποιαδήποτε συζήτηση μ</w:t>
      </w:r>
      <w:r>
        <w:rPr>
          <w:rFonts w:eastAsia="Times New Roman" w:cs="Times New Roman"/>
          <w:szCs w:val="24"/>
        </w:rPr>
        <w:t xml:space="preserve">εταξύ των Βουλευτών, ούτε την ακούει το Προεδρείο ούτε θέλει να μπαίνει σε συζητήσεις. </w:t>
      </w:r>
      <w:r>
        <w:rPr>
          <w:rFonts w:eastAsia="Times New Roman" w:cs="Times New Roman"/>
          <w:szCs w:val="24"/>
        </w:rPr>
        <w:lastRenderedPageBreak/>
        <w:t xml:space="preserve">Δεν υπήρχε, δηλαδή, θέμα διαδικασίας της Βουλής για να επέμβω. </w:t>
      </w:r>
    </w:p>
    <w:p w14:paraId="0C3812EC"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Κυρώσεις θα υπάρξουν; Κάποιες κυρώσεις βάσει του Κανονισμού; </w:t>
      </w:r>
    </w:p>
    <w:p w14:paraId="0C3812ED"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ΠΡΟΕΔΡΕΥΩΝ (Δημήτριος Κρ</w:t>
      </w:r>
      <w:r>
        <w:rPr>
          <w:rFonts w:eastAsia="Times New Roman" w:cs="Times New Roman"/>
          <w:b/>
          <w:szCs w:val="24"/>
        </w:rPr>
        <w:t xml:space="preserve">εμαστινός): </w:t>
      </w:r>
      <w:r>
        <w:rPr>
          <w:rFonts w:eastAsia="Times New Roman" w:cs="Times New Roman"/>
          <w:szCs w:val="24"/>
        </w:rPr>
        <w:t xml:space="preserve">Κοιτάξτε, ο Κανονισμός είναι πια θέμα προσωπικό, να καταγγείλουν στο Προεδρείο τι είπαν αυτοί οι δύο. Εγώ δεν άκουσα και καλά </w:t>
      </w:r>
      <w:proofErr w:type="spellStart"/>
      <w:r>
        <w:rPr>
          <w:rFonts w:eastAsia="Times New Roman" w:cs="Times New Roman"/>
          <w:szCs w:val="24"/>
        </w:rPr>
        <w:t>καλά</w:t>
      </w:r>
      <w:proofErr w:type="spellEnd"/>
      <w:r>
        <w:rPr>
          <w:rFonts w:eastAsia="Times New Roman" w:cs="Times New Roman"/>
          <w:szCs w:val="24"/>
        </w:rPr>
        <w:t>, γιατί γινόταν φασαρία. Δεν ξέρω αν ακούσατε εσείς. Δεν υπήρχε μικρόφωνο, δεν υπήρχαν Πρακτικά. Από εκεί και πέρα</w:t>
      </w:r>
      <w:r>
        <w:rPr>
          <w:rFonts w:eastAsia="Times New Roman" w:cs="Times New Roman"/>
          <w:szCs w:val="24"/>
        </w:rPr>
        <w:t xml:space="preserve"> πρέπει να γίνει αυτό που λέτε εσείς. </w:t>
      </w:r>
    </w:p>
    <w:p w14:paraId="0C3812EE"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lastRenderedPageBreak/>
        <w:t>ΝΙΚΟΛΑΟΣ ΚΟΥΖΗΛΟΣ:</w:t>
      </w:r>
      <w:r>
        <w:rPr>
          <w:rFonts w:eastAsia="Times New Roman" w:cs="Times New Roman"/>
          <w:szCs w:val="24"/>
        </w:rPr>
        <w:t xml:space="preserve"> Να εφαρμοστεί ο Κανονισμός δηλαδή.</w:t>
      </w:r>
    </w:p>
    <w:p w14:paraId="0C3812EF"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Δεν έχει γίνει καταγγελία από κανέναν. </w:t>
      </w:r>
    </w:p>
    <w:p w14:paraId="0C3812F0"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ΝΙΚΟΛΑΟΣ ΚΟΥΖΗΛΟΣ:</w:t>
      </w:r>
      <w:r>
        <w:rPr>
          <w:rFonts w:eastAsia="Times New Roman" w:cs="Times New Roman"/>
          <w:szCs w:val="24"/>
        </w:rPr>
        <w:t xml:space="preserve"> Δηλαδή όλο αυτό τι ήταν;</w:t>
      </w:r>
    </w:p>
    <w:p w14:paraId="0C3812F1" w14:textId="77777777" w:rsidR="00EC6A51" w:rsidRDefault="0016326B">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Κρεμαστινός): </w:t>
      </w:r>
      <w:r>
        <w:rPr>
          <w:rFonts w:eastAsia="Times New Roman" w:cs="Times New Roman"/>
          <w:szCs w:val="24"/>
        </w:rPr>
        <w:t xml:space="preserve">Δεν </w:t>
      </w:r>
      <w:r>
        <w:rPr>
          <w:rFonts w:eastAsia="Times New Roman" w:cs="Times New Roman"/>
          <w:szCs w:val="24"/>
        </w:rPr>
        <w:t>είδαμε τίποτα. Εσείς ακούσατε; Εγώ δεν άκουσα. Εμείς ακούγαμε εδώ, γινόταν μια φασαρία, εγώ έδωσα το</w:t>
      </w:r>
      <w:r>
        <w:rPr>
          <w:rFonts w:eastAsia="Times New Roman" w:cs="Times New Roman"/>
          <w:szCs w:val="24"/>
        </w:rPr>
        <w:t>ν</w:t>
      </w:r>
      <w:r>
        <w:rPr>
          <w:rFonts w:eastAsia="Times New Roman" w:cs="Times New Roman"/>
          <w:szCs w:val="24"/>
        </w:rPr>
        <w:t xml:space="preserve"> λόγο σε εσάς και ο Υπουργός είπε αυτά που είπε και του </w:t>
      </w:r>
      <w:proofErr w:type="spellStart"/>
      <w:r>
        <w:rPr>
          <w:rFonts w:eastAsia="Times New Roman" w:cs="Times New Roman"/>
          <w:szCs w:val="24"/>
        </w:rPr>
        <w:t>απήντησα</w:t>
      </w:r>
      <w:proofErr w:type="spellEnd"/>
      <w:r>
        <w:rPr>
          <w:rFonts w:eastAsia="Times New Roman" w:cs="Times New Roman"/>
          <w:szCs w:val="24"/>
        </w:rPr>
        <w:t xml:space="preserve"> ότι αν ήταν στη διαδικασία της Βουλής, ασφαλώς κατά τον Κανονισμό θα είχα </w:t>
      </w:r>
      <w:r>
        <w:rPr>
          <w:rFonts w:eastAsia="Times New Roman" w:cs="Times New Roman"/>
          <w:szCs w:val="24"/>
        </w:rPr>
        <w:lastRenderedPageBreak/>
        <w:t>επέμβει. Είχε στ</w:t>
      </w:r>
      <w:r>
        <w:rPr>
          <w:rFonts w:eastAsia="Times New Roman" w:cs="Times New Roman"/>
          <w:szCs w:val="24"/>
        </w:rPr>
        <w:t xml:space="preserve">αματήσει η διαδικασία της Βουλής, ο λόγος ήταν σε εσάς. Και τα Πρακτικά δεν γράφουν τίποτα. Καταλάβατε; Είναι ερμηνεία του Κανονισμού. </w:t>
      </w:r>
    </w:p>
    <w:p w14:paraId="0C3812F2"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Τον λόγο έχει ο κύριος Υπουργός. </w:t>
      </w:r>
    </w:p>
    <w:p w14:paraId="0C3812F3" w14:textId="77777777" w:rsidR="00EC6A51" w:rsidRDefault="0016326B">
      <w:pPr>
        <w:spacing w:line="600" w:lineRule="auto"/>
        <w:ind w:firstLine="720"/>
        <w:jc w:val="both"/>
        <w:rPr>
          <w:rFonts w:eastAsia="Times New Roman" w:cs="Times New Roman"/>
          <w:b/>
          <w:szCs w:val="24"/>
        </w:rPr>
      </w:pPr>
      <w:r>
        <w:rPr>
          <w:rFonts w:eastAsia="Times New Roman" w:cs="Times New Roman"/>
          <w:b/>
          <w:szCs w:val="24"/>
        </w:rPr>
        <w:t xml:space="preserve">ΘΕΟΔΩΡΟΣ ΔΡΙΤΣΑΣ (Υπουργός Ναυτιλίας και Νησιωτικής Πολιτικής): </w:t>
      </w:r>
      <w:r>
        <w:rPr>
          <w:rFonts w:eastAsia="Times New Roman" w:cs="Times New Roman"/>
          <w:szCs w:val="24"/>
        </w:rPr>
        <w:t>Ευχαριστώ, κύριε Πρόεδ</w:t>
      </w:r>
      <w:r>
        <w:rPr>
          <w:rFonts w:eastAsia="Times New Roman" w:cs="Times New Roman"/>
          <w:szCs w:val="24"/>
        </w:rPr>
        <w:t>ρε.</w:t>
      </w:r>
    </w:p>
    <w:p w14:paraId="0C3812F4"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Είπα και πάλι ότι όντως κι εγώ αντιμετωπίζω την ερώτηση ως θέμα διαρκούς επικαιρότητας. Πραγματικά το Λιμενικό Σώμα, η Ελληνική Ακτοφυλακή, χρειάζεται επαρκέστερη στελέχωση από αυτήν που έχει συρρικνωθεί, με βάση τη διαδικασία που σας περιέγραψα, από τ</w:t>
      </w:r>
      <w:r>
        <w:rPr>
          <w:rFonts w:eastAsia="Times New Roman" w:cs="Times New Roman"/>
          <w:szCs w:val="24"/>
        </w:rPr>
        <w:t xml:space="preserve">ην προηγούμενη </w:t>
      </w:r>
      <w:r>
        <w:rPr>
          <w:rFonts w:eastAsia="Times New Roman" w:cs="Times New Roman"/>
          <w:szCs w:val="24"/>
        </w:rPr>
        <w:t>κ</w:t>
      </w:r>
      <w:r>
        <w:rPr>
          <w:rFonts w:eastAsia="Times New Roman" w:cs="Times New Roman"/>
          <w:szCs w:val="24"/>
        </w:rPr>
        <w:t xml:space="preserve">υβέρνηση, </w:t>
      </w:r>
      <w:r>
        <w:rPr>
          <w:rFonts w:eastAsia="Times New Roman" w:cs="Times New Roman"/>
          <w:szCs w:val="24"/>
        </w:rPr>
        <w:lastRenderedPageBreak/>
        <w:t xml:space="preserve">όπου μειώθηκε από τις δέκα χιλιάδες περίπου στις οχτώ χιλιάδες ο αριθμός των οργανικών θέσεων. </w:t>
      </w:r>
    </w:p>
    <w:p w14:paraId="0C3812F5"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όλα αυτά, έμεναν κενές θέσεις και σε αυτό το συρρικνωμένο οργανόγραμμα. Κι εμείς βάλαμε αυτήν τη γρήγορη διαδικασία με τους επιλα</w:t>
      </w:r>
      <w:r>
        <w:rPr>
          <w:rFonts w:eastAsia="Times New Roman" w:cs="Times New Roman"/>
          <w:szCs w:val="24"/>
        </w:rPr>
        <w:t xml:space="preserve">χόντες. Και αυτή τη στιγμή, με βάση αυτές τις διαδικασίες που κινήσαμε, έχουμε πλησιάσει σε σημαντικό βαθμό την κάλυψη των κενών οργανικών θέσεων στο επίπεδο των </w:t>
      </w:r>
      <w:r>
        <w:rPr>
          <w:rFonts w:eastAsia="Times New Roman" w:cs="Times New Roman"/>
          <w:szCs w:val="24"/>
        </w:rPr>
        <w:t>α</w:t>
      </w:r>
      <w:r>
        <w:rPr>
          <w:rFonts w:eastAsia="Times New Roman" w:cs="Times New Roman"/>
          <w:szCs w:val="24"/>
        </w:rPr>
        <w:t xml:space="preserve">ξιωματικών, των </w:t>
      </w:r>
      <w:r>
        <w:rPr>
          <w:rFonts w:eastAsia="Times New Roman" w:cs="Times New Roman"/>
          <w:szCs w:val="24"/>
        </w:rPr>
        <w:t>σ</w:t>
      </w:r>
      <w:r>
        <w:rPr>
          <w:rFonts w:eastAsia="Times New Roman" w:cs="Times New Roman"/>
          <w:szCs w:val="24"/>
        </w:rPr>
        <w:t xml:space="preserve">ημαιοφόρων και των </w:t>
      </w:r>
      <w:r>
        <w:rPr>
          <w:rFonts w:eastAsia="Times New Roman" w:cs="Times New Roman"/>
          <w:szCs w:val="24"/>
        </w:rPr>
        <w:t>υ</w:t>
      </w:r>
      <w:r>
        <w:rPr>
          <w:rFonts w:eastAsia="Times New Roman" w:cs="Times New Roman"/>
          <w:szCs w:val="24"/>
        </w:rPr>
        <w:t xml:space="preserve">παξιωματικών και μένουν κυρίως κενές θέσεις στους </w:t>
      </w:r>
      <w:r>
        <w:rPr>
          <w:rFonts w:eastAsia="Times New Roman" w:cs="Times New Roman"/>
          <w:szCs w:val="24"/>
        </w:rPr>
        <w:t>λ</w:t>
      </w:r>
      <w:r>
        <w:rPr>
          <w:rFonts w:eastAsia="Times New Roman" w:cs="Times New Roman"/>
          <w:szCs w:val="24"/>
        </w:rPr>
        <w:t>ιμενο</w:t>
      </w:r>
      <w:r>
        <w:rPr>
          <w:rFonts w:eastAsia="Times New Roman" w:cs="Times New Roman"/>
          <w:szCs w:val="24"/>
        </w:rPr>
        <w:t xml:space="preserve">φύλακες. </w:t>
      </w:r>
    </w:p>
    <w:p w14:paraId="0C3812F6"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το να αλλάξουμε το οργανόγραμμα και να αυξήσουμε τις προβλεπόμενες οργανικές θέσεις, είναι μέσα </w:t>
      </w:r>
      <w:r>
        <w:rPr>
          <w:rFonts w:eastAsia="Times New Roman" w:cs="Times New Roman"/>
          <w:szCs w:val="24"/>
        </w:rPr>
        <w:lastRenderedPageBreak/>
        <w:t xml:space="preserve">στις προθέσεις μας, αλλά αυτό έχει μεγαλύτερη δυσκολία. Δεν μπορεί να γίνει σήμερα. Ας γίνουν όλα τα άλλα και νομίζω ότι θα είμαστε </w:t>
      </w:r>
      <w:r>
        <w:rPr>
          <w:rFonts w:eastAsia="Times New Roman" w:cs="Times New Roman"/>
          <w:szCs w:val="24"/>
        </w:rPr>
        <w:t xml:space="preserve">σε πολύ καλό δρόμο. </w:t>
      </w:r>
    </w:p>
    <w:p w14:paraId="0C3812F7" w14:textId="77777777" w:rsidR="00EC6A51" w:rsidRDefault="0016326B">
      <w:pPr>
        <w:spacing w:line="600" w:lineRule="auto"/>
        <w:ind w:firstLine="720"/>
        <w:jc w:val="both"/>
        <w:rPr>
          <w:rFonts w:eastAsia="Times New Roman" w:cs="Times New Roman"/>
          <w:szCs w:val="24"/>
        </w:rPr>
      </w:pPr>
      <w:r>
        <w:rPr>
          <w:rFonts w:eastAsia="Times New Roman" w:cs="Times New Roman"/>
          <w:szCs w:val="24"/>
        </w:rPr>
        <w:t xml:space="preserve">Η διαδικασία για την ίδρυση Ακαδημίας είναι διαδικασία που την έχουμε ξεκινήσει. Μπορώ να σας βεβαιώσω κατ’ αρχάς ότι υπάρχει και σοβαρή διαδικασία για την εξεύρεση κατάλληλου </w:t>
      </w:r>
      <w:r>
        <w:rPr>
          <w:rFonts w:eastAsia="Times New Roman" w:cs="Times New Roman"/>
          <w:szCs w:val="24"/>
        </w:rPr>
        <w:t>χώρου</w:t>
      </w:r>
      <w:r>
        <w:rPr>
          <w:rFonts w:eastAsia="Times New Roman" w:cs="Times New Roman"/>
          <w:szCs w:val="24"/>
        </w:rPr>
        <w:t xml:space="preserve">. </w:t>
      </w:r>
    </w:p>
    <w:p w14:paraId="0C3812F8" w14:textId="77777777" w:rsidR="00EC6A51" w:rsidRDefault="0016326B">
      <w:pPr>
        <w:spacing w:line="600" w:lineRule="auto"/>
        <w:ind w:firstLine="720"/>
        <w:jc w:val="both"/>
        <w:rPr>
          <w:rFonts w:eastAsia="Times New Roman"/>
          <w:szCs w:val="24"/>
        </w:rPr>
      </w:pPr>
      <w:r>
        <w:rPr>
          <w:rFonts w:eastAsia="Times New Roman"/>
          <w:szCs w:val="24"/>
        </w:rPr>
        <w:t>Την ίδια στιγμή, το Υπουργείο έχει έτοιμο σχέδιο νόμου, κυρίως, για να ρυθμιστεί η εξέλιξη σε σχέση με τη Ρυθμιστική Αρχή Λιμένων και τη μετατροπή της σε Ανεξάρτητη Αρχή, ό</w:t>
      </w:r>
      <w:r>
        <w:rPr>
          <w:rFonts w:eastAsia="Times New Roman"/>
          <w:szCs w:val="24"/>
        </w:rPr>
        <w:lastRenderedPageBreak/>
        <w:t xml:space="preserve">πως προβλέπεται, αλλά και την ίδρυση και λειτουργία της Δημόσιας Αρχής Λιμένων, που </w:t>
      </w:r>
      <w:r>
        <w:rPr>
          <w:rFonts w:eastAsia="Times New Roman"/>
          <w:szCs w:val="24"/>
        </w:rPr>
        <w:t xml:space="preserve">είναι απολύτως απαραίτητο νέο θεσμικό όργανο, για το οποίο είμαστε και σε αυτό στην τελική φάση της διαδικασίας. </w:t>
      </w:r>
    </w:p>
    <w:p w14:paraId="0C3812F9" w14:textId="77777777" w:rsidR="00EC6A51" w:rsidRDefault="0016326B">
      <w:pPr>
        <w:spacing w:line="600" w:lineRule="auto"/>
        <w:ind w:firstLine="720"/>
        <w:jc w:val="both"/>
        <w:rPr>
          <w:rFonts w:eastAsia="Times New Roman"/>
          <w:szCs w:val="24"/>
        </w:rPr>
      </w:pPr>
      <w:r>
        <w:rPr>
          <w:rFonts w:eastAsia="Times New Roman"/>
          <w:szCs w:val="24"/>
        </w:rPr>
        <w:t>Σε αυτό το σχέδιο νόμου έχουμε και μια σειρά άλλες διατάξεις για την επίλυση χρονιζόντων προβλημάτων και του Υπουργείου και του Λιμενικού Σώμα</w:t>
      </w:r>
      <w:r>
        <w:rPr>
          <w:rFonts w:eastAsia="Times New Roman"/>
          <w:szCs w:val="24"/>
        </w:rPr>
        <w:t>τος και της ναυτιλίας γενικότερα. Εκεί, προβλέπουμε –το σχετικό άρθρο είναι το 38- μεταρρύθμιση του συστήματος εκπαίδευσης στελεχών Λιμενικού Σώματος-Ελληνικής Ακτοφυλακής και ακριβώς, προβλέπουμε από τώρα, έστω κι αν θέλει κάποιο χρόνιο για να οργανωθεί τ</w:t>
      </w:r>
      <w:r>
        <w:rPr>
          <w:rFonts w:eastAsia="Times New Roman"/>
          <w:szCs w:val="24"/>
        </w:rPr>
        <w:t xml:space="preserve">ο όλο σύστημα, τη θεσμοθέτηση της εισαγωγής των στελεχών </w:t>
      </w:r>
      <w:r>
        <w:rPr>
          <w:rFonts w:eastAsia="Times New Roman"/>
          <w:szCs w:val="24"/>
        </w:rPr>
        <w:lastRenderedPageBreak/>
        <w:t xml:space="preserve">του Λιμενικού Σώματος στις σχολές, μέσω πανελλαδικών εξετάσεων, με την ένταξή τους δηλαδή στις διατάξεις του ν.1351/1993, όπως ισχύει σήμερα. Αυτά είναι υλοποίηση δεσμεύσεων. </w:t>
      </w:r>
    </w:p>
    <w:p w14:paraId="0C3812FA" w14:textId="77777777" w:rsidR="00EC6A51" w:rsidRDefault="0016326B">
      <w:pPr>
        <w:spacing w:line="600" w:lineRule="auto"/>
        <w:ind w:firstLine="720"/>
        <w:jc w:val="both"/>
        <w:rPr>
          <w:rFonts w:eastAsia="Times New Roman"/>
          <w:szCs w:val="24"/>
        </w:rPr>
      </w:pPr>
      <w:r>
        <w:rPr>
          <w:rFonts w:eastAsia="Times New Roman"/>
          <w:szCs w:val="24"/>
        </w:rPr>
        <w:t>Σε κάθε περίπτωση, πρέπ</w:t>
      </w:r>
      <w:r>
        <w:rPr>
          <w:rFonts w:eastAsia="Times New Roman"/>
          <w:szCs w:val="24"/>
        </w:rPr>
        <w:t>ει να πω ότι οι παραγωγικές σχολές του Λιμενικού Σώματος, τόσο η Σχολή Σημαιοφόρων και η Σχολή Δοκίμων Υπαξιωματικών που στεγάζονται και λειτουργούν στη Σχολή Ναυτικών Δοκίμων, αλλά και η Σχολή Μονίμων Υπαξιωματικών του Πολεμικού Ναυτικού και η Σχολή του Λ</w:t>
      </w:r>
      <w:r>
        <w:rPr>
          <w:rFonts w:eastAsia="Times New Roman"/>
          <w:szCs w:val="24"/>
        </w:rPr>
        <w:t xml:space="preserve">ιμενικού Σώματος που λειτουργεί στις εγκαταστάσεις «Παλάσκα» στον Σκαραμαγκά, είναι ενταγμένες, σε συνεργασία με το </w:t>
      </w:r>
      <w:r>
        <w:rPr>
          <w:rFonts w:eastAsia="Times New Roman"/>
          <w:szCs w:val="24"/>
        </w:rPr>
        <w:lastRenderedPageBreak/>
        <w:t xml:space="preserve">γενικό Επιτελείο Ναυτικού, σε ένα πρόγραμμα ιδιαιτέρως αναβαθμισμένο. </w:t>
      </w:r>
    </w:p>
    <w:p w14:paraId="0C3812FB" w14:textId="77777777" w:rsidR="00EC6A51" w:rsidRDefault="0016326B">
      <w:pPr>
        <w:spacing w:line="600" w:lineRule="auto"/>
        <w:ind w:firstLine="720"/>
        <w:jc w:val="both"/>
        <w:rPr>
          <w:rFonts w:eastAsia="Times New Roman"/>
          <w:szCs w:val="24"/>
        </w:rPr>
      </w:pPr>
      <w:r>
        <w:rPr>
          <w:rFonts w:eastAsia="Times New Roman"/>
          <w:szCs w:val="24"/>
        </w:rPr>
        <w:t xml:space="preserve">Είναι </w:t>
      </w:r>
      <w:r>
        <w:rPr>
          <w:rFonts w:eastAsia="Times New Roman"/>
          <w:szCs w:val="24"/>
        </w:rPr>
        <w:t>σ</w:t>
      </w:r>
      <w:r>
        <w:rPr>
          <w:rFonts w:eastAsia="Times New Roman"/>
          <w:szCs w:val="24"/>
        </w:rPr>
        <w:t xml:space="preserve">χολές που, παρά το γεγονός ότι για του </w:t>
      </w:r>
      <w:r>
        <w:rPr>
          <w:rFonts w:eastAsia="Times New Roman"/>
          <w:szCs w:val="24"/>
        </w:rPr>
        <w:t>σ</w:t>
      </w:r>
      <w:r>
        <w:rPr>
          <w:rFonts w:eastAsia="Times New Roman"/>
          <w:szCs w:val="24"/>
        </w:rPr>
        <w:t>ημαιοφόρους είναι δεκα</w:t>
      </w:r>
      <w:r>
        <w:rPr>
          <w:rFonts w:eastAsia="Times New Roman"/>
          <w:szCs w:val="24"/>
        </w:rPr>
        <w:t xml:space="preserve">πέντε μήνες, για τους </w:t>
      </w:r>
      <w:r>
        <w:rPr>
          <w:rFonts w:eastAsia="Times New Roman"/>
          <w:szCs w:val="24"/>
        </w:rPr>
        <w:t>υ</w:t>
      </w:r>
      <w:r>
        <w:rPr>
          <w:rFonts w:eastAsia="Times New Roman"/>
          <w:szCs w:val="24"/>
        </w:rPr>
        <w:t xml:space="preserve">παξιωματικούς εννέα, για τους </w:t>
      </w:r>
      <w:r>
        <w:rPr>
          <w:rFonts w:eastAsia="Times New Roman"/>
          <w:szCs w:val="24"/>
        </w:rPr>
        <w:t>λ</w:t>
      </w:r>
      <w:r>
        <w:rPr>
          <w:rFonts w:eastAsia="Times New Roman"/>
          <w:szCs w:val="24"/>
        </w:rPr>
        <w:t xml:space="preserve">ιμενοφύλακες λιγότερο, εντούτοις, η ποιότητα της </w:t>
      </w:r>
      <w:proofErr w:type="spellStart"/>
      <w:r>
        <w:rPr>
          <w:rFonts w:eastAsia="Times New Roman"/>
          <w:szCs w:val="24"/>
        </w:rPr>
        <w:t>παρεχομένης</w:t>
      </w:r>
      <w:proofErr w:type="spellEnd"/>
      <w:r>
        <w:rPr>
          <w:rFonts w:eastAsia="Times New Roman"/>
          <w:szCs w:val="24"/>
        </w:rPr>
        <w:t xml:space="preserve"> εκπαίδευσης είναι πολύ μελετημένη και διαρκώς αναβαθμίζεται. </w:t>
      </w:r>
    </w:p>
    <w:p w14:paraId="0C3812FC" w14:textId="77777777" w:rsidR="00EC6A51" w:rsidRDefault="0016326B">
      <w:pPr>
        <w:spacing w:line="600" w:lineRule="auto"/>
        <w:ind w:firstLine="720"/>
        <w:jc w:val="both"/>
        <w:rPr>
          <w:rFonts w:eastAsia="Times New Roman"/>
          <w:szCs w:val="24"/>
        </w:rPr>
      </w:pPr>
      <w:r>
        <w:rPr>
          <w:rFonts w:eastAsia="Times New Roman"/>
          <w:szCs w:val="24"/>
        </w:rPr>
        <w:t xml:space="preserve">Παρ’ όλα αυτά, έχει ήδη συσταθεί </w:t>
      </w:r>
      <w:r>
        <w:rPr>
          <w:rFonts w:eastAsia="Times New Roman"/>
          <w:szCs w:val="24"/>
        </w:rPr>
        <w:t>ε</w:t>
      </w:r>
      <w:r>
        <w:rPr>
          <w:rFonts w:eastAsia="Times New Roman"/>
          <w:szCs w:val="24"/>
        </w:rPr>
        <w:t>πιτροπή, με απόφαση του Αρχηγείου του Λιμενικ</w:t>
      </w:r>
      <w:r>
        <w:rPr>
          <w:rFonts w:eastAsia="Times New Roman"/>
          <w:szCs w:val="24"/>
        </w:rPr>
        <w:t xml:space="preserve">ού Σώματος, για την </w:t>
      </w:r>
      <w:proofErr w:type="spellStart"/>
      <w:r>
        <w:rPr>
          <w:rFonts w:eastAsia="Times New Roman"/>
          <w:szCs w:val="24"/>
        </w:rPr>
        <w:t>επικαιροποίηση</w:t>
      </w:r>
      <w:proofErr w:type="spellEnd"/>
      <w:r>
        <w:rPr>
          <w:rFonts w:eastAsia="Times New Roman"/>
          <w:szCs w:val="24"/>
        </w:rPr>
        <w:t xml:space="preserve"> όλων των αναγκών αναβάθμισης της </w:t>
      </w:r>
      <w:proofErr w:type="spellStart"/>
      <w:r>
        <w:rPr>
          <w:rFonts w:eastAsia="Times New Roman"/>
          <w:szCs w:val="24"/>
        </w:rPr>
        <w:t>παρεχομένης</w:t>
      </w:r>
      <w:proofErr w:type="spellEnd"/>
      <w:r>
        <w:rPr>
          <w:rFonts w:eastAsia="Times New Roman"/>
          <w:szCs w:val="24"/>
        </w:rPr>
        <w:t xml:space="preserve"> εκπαίδευ</w:t>
      </w:r>
      <w:r>
        <w:rPr>
          <w:rFonts w:eastAsia="Times New Roman"/>
          <w:szCs w:val="24"/>
        </w:rPr>
        <w:lastRenderedPageBreak/>
        <w:t xml:space="preserve">σης. Σε αυτή την ομάδα εργασίας συμμετέχουν και οι εκπρόσωποι των </w:t>
      </w:r>
      <w:r>
        <w:rPr>
          <w:rFonts w:eastAsia="Times New Roman"/>
          <w:szCs w:val="24"/>
        </w:rPr>
        <w:t>ε</w:t>
      </w:r>
      <w:r>
        <w:rPr>
          <w:rFonts w:eastAsia="Times New Roman"/>
          <w:szCs w:val="24"/>
        </w:rPr>
        <w:t xml:space="preserve">νώσεων και των </w:t>
      </w:r>
      <w:r>
        <w:rPr>
          <w:rFonts w:eastAsia="Times New Roman"/>
          <w:szCs w:val="24"/>
        </w:rPr>
        <w:t>α</w:t>
      </w:r>
      <w:r>
        <w:rPr>
          <w:rFonts w:eastAsia="Times New Roman"/>
          <w:szCs w:val="24"/>
        </w:rPr>
        <w:t>ξιωματικών και των υπολοίπων στελεχών του Λιμενικού Σώματος και έχει ορίζοντα να ολοκ</w:t>
      </w:r>
      <w:r>
        <w:rPr>
          <w:rFonts w:eastAsia="Times New Roman"/>
          <w:szCs w:val="24"/>
        </w:rPr>
        <w:t xml:space="preserve">ληρώσει το έργο της μέχρι το τέλος του έτους. </w:t>
      </w:r>
    </w:p>
    <w:p w14:paraId="0C3812FD" w14:textId="77777777" w:rsidR="00EC6A51" w:rsidRDefault="0016326B">
      <w:pPr>
        <w:spacing w:line="600" w:lineRule="auto"/>
        <w:ind w:firstLine="720"/>
        <w:jc w:val="both"/>
        <w:rPr>
          <w:rFonts w:eastAsia="Times New Roman"/>
          <w:szCs w:val="24"/>
        </w:rPr>
      </w:pPr>
      <w:r>
        <w:rPr>
          <w:rFonts w:eastAsia="Times New Roman"/>
          <w:szCs w:val="24"/>
        </w:rPr>
        <w:t>Από αυτή την άποψη, με αυτά τα στοιχεία που σας δίνω, νομίζω πως είναι φανερό ότι, πράγματι, το Υπουργείο και το Αρχηγείο του Λιμενικού Σώματος έχουν θέσει σε προτεραιότητα τα ζητήματα αυτά και προχωρά</w:t>
      </w:r>
      <w:r>
        <w:rPr>
          <w:rFonts w:eastAsia="Times New Roman"/>
          <w:szCs w:val="24"/>
        </w:rPr>
        <w:t xml:space="preserve"> με συστηματικούς ρυθμούς και με συστηματικό τρόπο. </w:t>
      </w:r>
    </w:p>
    <w:p w14:paraId="0C3812FE" w14:textId="77777777" w:rsidR="00EC6A51" w:rsidRDefault="0016326B">
      <w:pPr>
        <w:spacing w:line="600" w:lineRule="auto"/>
        <w:ind w:firstLine="720"/>
        <w:jc w:val="both"/>
        <w:rPr>
          <w:rFonts w:eastAsia="Times New Roman"/>
          <w:szCs w:val="24"/>
        </w:rPr>
      </w:pPr>
      <w:r>
        <w:rPr>
          <w:rFonts w:eastAsia="Times New Roman"/>
          <w:szCs w:val="24"/>
        </w:rPr>
        <w:t xml:space="preserve">Θέλω να πιστεύω ότι αυτό που ως ιδέα ή σχέδιο ξεκίνησε το 2003, </w:t>
      </w:r>
      <w:r>
        <w:rPr>
          <w:rFonts w:eastAsia="Times New Roman"/>
          <w:szCs w:val="24"/>
        </w:rPr>
        <w:t xml:space="preserve">τώρα </w:t>
      </w:r>
      <w:r>
        <w:rPr>
          <w:rFonts w:eastAsia="Times New Roman"/>
          <w:szCs w:val="24"/>
        </w:rPr>
        <w:t xml:space="preserve">μέσα σε πολύ σύντομο χρόνο, μέσα στο 2016, </w:t>
      </w:r>
      <w:r>
        <w:rPr>
          <w:rFonts w:eastAsia="Times New Roman"/>
          <w:szCs w:val="24"/>
        </w:rPr>
        <w:lastRenderedPageBreak/>
        <w:t>για πρώτη φορά μετά από πολλά χρόνια, θα είναι πραγματικότητα. Γιατί, για πρώτη φορά έχει γ</w:t>
      </w:r>
      <w:r>
        <w:rPr>
          <w:rFonts w:eastAsia="Times New Roman"/>
          <w:szCs w:val="24"/>
        </w:rPr>
        <w:t xml:space="preserve">ίνει τόσο σοβαρή δουλειά και στα θέματα της Ακαδημίας και στα θέματα των πανελλαδικών εξετάσεων και στα θέματα του επιπέδου και της ποιότητας της παρεχόμενης εκπαίδευσης. </w:t>
      </w:r>
    </w:p>
    <w:p w14:paraId="0C3812FF" w14:textId="77777777" w:rsidR="00EC6A51" w:rsidRDefault="0016326B">
      <w:pPr>
        <w:spacing w:line="600" w:lineRule="auto"/>
        <w:ind w:firstLine="720"/>
        <w:jc w:val="both"/>
        <w:rPr>
          <w:rFonts w:eastAsia="Times New Roman"/>
          <w:szCs w:val="24"/>
        </w:rPr>
      </w:pPr>
      <w:r>
        <w:rPr>
          <w:rFonts w:eastAsia="Times New Roman"/>
          <w:szCs w:val="24"/>
        </w:rPr>
        <w:t>Τελειώνω -και ευχαριστώ, κύριε Πρόεδρε, για την ανοχή σας- με τη Σχολή Λιμενοφυλάκων</w:t>
      </w:r>
      <w:r>
        <w:rPr>
          <w:rFonts w:eastAsia="Times New Roman"/>
          <w:szCs w:val="24"/>
        </w:rPr>
        <w:t xml:space="preserve">. Ναι, το τελικό σχέδιο του ΤΑΙΠΕΔ προέβλεπε ότι η Σχολή Λιμενοφυλάκων, όπως και πολλά άλλα, ακόμα και προβλήτες που χρησιμοποιεί το Λιμενικό Σώμα στο λιμάνι του Πειραιά, δεν εξαιρείται. Θα ήταν στην </w:t>
      </w:r>
      <w:r>
        <w:rPr>
          <w:rFonts w:eastAsia="Times New Roman"/>
          <w:szCs w:val="24"/>
        </w:rPr>
        <w:lastRenderedPageBreak/>
        <w:t>ανανεωμένη σύμβαση παραχώρησης προς τον Οργανισμό Λιμένα</w:t>
      </w:r>
      <w:r>
        <w:rPr>
          <w:rFonts w:eastAsia="Times New Roman"/>
          <w:szCs w:val="24"/>
        </w:rPr>
        <w:t xml:space="preserve"> Πειραιά. Άρα, θα ήταν στην δικαιοδοσία του επενδυτή που θα έβγαινε από τον διαγωνισμό. </w:t>
      </w:r>
    </w:p>
    <w:p w14:paraId="0C381300" w14:textId="77777777" w:rsidR="00EC6A51" w:rsidRDefault="0016326B">
      <w:pPr>
        <w:spacing w:line="600" w:lineRule="auto"/>
        <w:ind w:firstLine="720"/>
        <w:jc w:val="both"/>
        <w:rPr>
          <w:rFonts w:eastAsia="Times New Roman"/>
          <w:szCs w:val="24"/>
        </w:rPr>
      </w:pPr>
      <w:r>
        <w:rPr>
          <w:rFonts w:eastAsia="Times New Roman"/>
          <w:szCs w:val="24"/>
        </w:rPr>
        <w:t xml:space="preserve">Αυτή ήταν η πρόθεση του ΤΑΙΠΕΔ και σε αυτό το σημείο, όπως και στην ακτογραμμή των </w:t>
      </w:r>
      <w:r>
        <w:rPr>
          <w:rFonts w:eastAsia="Times New Roman"/>
          <w:szCs w:val="24"/>
        </w:rPr>
        <w:t>Λ</w:t>
      </w:r>
      <w:r>
        <w:rPr>
          <w:rFonts w:eastAsia="Times New Roman"/>
          <w:szCs w:val="24"/>
        </w:rPr>
        <w:t>ιπασμάτων, όπως και σε πολλά άλλα σημεία</w:t>
      </w:r>
      <w:r>
        <w:rPr>
          <w:rFonts w:eastAsia="Times New Roman"/>
          <w:szCs w:val="24"/>
        </w:rPr>
        <w:t>.</w:t>
      </w:r>
      <w:r>
        <w:rPr>
          <w:rFonts w:eastAsia="Times New Roman"/>
          <w:szCs w:val="24"/>
        </w:rPr>
        <w:t xml:space="preserve"> </w:t>
      </w:r>
      <w:r>
        <w:rPr>
          <w:rFonts w:eastAsia="Times New Roman"/>
          <w:szCs w:val="24"/>
        </w:rPr>
        <w:t>Π</w:t>
      </w:r>
      <w:r>
        <w:rPr>
          <w:rFonts w:eastAsia="Times New Roman"/>
          <w:szCs w:val="24"/>
        </w:rPr>
        <w:t>ρόσφατα μου δόθηκε η ευκαιρία, σε συνέντ</w:t>
      </w:r>
      <w:r>
        <w:rPr>
          <w:rFonts w:eastAsia="Times New Roman"/>
          <w:szCs w:val="24"/>
        </w:rPr>
        <w:t>ευξη τύπου, να τα εκθέσω ένα προς ένα</w:t>
      </w:r>
      <w:r>
        <w:rPr>
          <w:rFonts w:eastAsia="Times New Roman"/>
          <w:szCs w:val="24"/>
        </w:rPr>
        <w:t>.</w:t>
      </w:r>
      <w:r>
        <w:rPr>
          <w:rFonts w:eastAsia="Times New Roman"/>
          <w:szCs w:val="24"/>
        </w:rPr>
        <w:t xml:space="preserve"> </w:t>
      </w:r>
      <w:r>
        <w:rPr>
          <w:rFonts w:eastAsia="Times New Roman"/>
          <w:szCs w:val="24"/>
        </w:rPr>
        <w:t>Σ</w:t>
      </w:r>
      <w:r>
        <w:rPr>
          <w:rFonts w:eastAsia="Times New Roman"/>
          <w:szCs w:val="24"/>
        </w:rPr>
        <w:t>ε ασφυκτικό χρονικό πλαίσιο</w:t>
      </w:r>
      <w:r>
        <w:rPr>
          <w:rFonts w:eastAsia="Times New Roman"/>
          <w:szCs w:val="24"/>
        </w:rPr>
        <w:t xml:space="preserve"> ετέθησαν αυτά </w:t>
      </w:r>
      <w:r>
        <w:rPr>
          <w:rFonts w:eastAsia="Times New Roman"/>
          <w:szCs w:val="24"/>
        </w:rPr>
        <w:t>μετά τις εκλογές του Σεπτεμβρίου</w:t>
      </w:r>
      <w:r>
        <w:rPr>
          <w:rFonts w:eastAsia="Times New Roman"/>
          <w:szCs w:val="24"/>
        </w:rPr>
        <w:t>.</w:t>
      </w:r>
      <w:r>
        <w:rPr>
          <w:rFonts w:eastAsia="Times New Roman"/>
          <w:szCs w:val="24"/>
        </w:rPr>
        <w:t xml:space="preserve"> </w:t>
      </w:r>
      <w:r>
        <w:rPr>
          <w:rFonts w:eastAsia="Times New Roman"/>
          <w:szCs w:val="24"/>
        </w:rPr>
        <w:t>Τ</w:t>
      </w:r>
      <w:r>
        <w:rPr>
          <w:rFonts w:eastAsia="Times New Roman"/>
          <w:szCs w:val="24"/>
        </w:rPr>
        <w:t>ο ΤΑΙΠΕΔ θεωρούσε τελική αυτή την πρόταση -διότι, άλλως</w:t>
      </w:r>
      <w:r>
        <w:rPr>
          <w:rFonts w:eastAsia="Times New Roman"/>
          <w:szCs w:val="24"/>
        </w:rPr>
        <w:t xml:space="preserve"> «</w:t>
      </w:r>
      <w:r>
        <w:rPr>
          <w:rFonts w:eastAsia="Times New Roman"/>
          <w:szCs w:val="24"/>
        </w:rPr>
        <w:t xml:space="preserve">θα </w:t>
      </w:r>
      <w:proofErr w:type="spellStart"/>
      <w:r>
        <w:rPr>
          <w:rFonts w:eastAsia="Times New Roman"/>
          <w:szCs w:val="24"/>
        </w:rPr>
        <w:t>ετίθετο</w:t>
      </w:r>
      <w:proofErr w:type="spellEnd"/>
      <w:r>
        <w:rPr>
          <w:rFonts w:eastAsia="Times New Roman"/>
          <w:szCs w:val="24"/>
        </w:rPr>
        <w:t xml:space="preserve"> σε κίνδυνο ο διαγωνισμός</w:t>
      </w:r>
      <w:r>
        <w:rPr>
          <w:rFonts w:eastAsia="Times New Roman"/>
          <w:szCs w:val="24"/>
        </w:rPr>
        <w:t>»</w:t>
      </w:r>
      <w:r>
        <w:rPr>
          <w:rFonts w:eastAsia="Times New Roman"/>
          <w:szCs w:val="24"/>
        </w:rPr>
        <w:t>- ο οποίο</w:t>
      </w:r>
      <w:r>
        <w:rPr>
          <w:rFonts w:eastAsia="Times New Roman"/>
          <w:szCs w:val="24"/>
        </w:rPr>
        <w:t>ς</w:t>
      </w:r>
      <w:r>
        <w:rPr>
          <w:rFonts w:eastAsia="Times New Roman"/>
          <w:szCs w:val="24"/>
        </w:rPr>
        <w:t xml:space="preserve"> ήταν </w:t>
      </w:r>
      <w:proofErr w:type="spellStart"/>
      <w:r>
        <w:rPr>
          <w:rFonts w:eastAsia="Times New Roman"/>
          <w:szCs w:val="24"/>
        </w:rPr>
        <w:t>μνημονιακή</w:t>
      </w:r>
      <w:proofErr w:type="spellEnd"/>
      <w:r>
        <w:rPr>
          <w:rFonts w:eastAsia="Times New Roman"/>
          <w:szCs w:val="24"/>
        </w:rPr>
        <w:t xml:space="preserve"> δέσμευση, σύμφωνα μ</w:t>
      </w:r>
      <w:r>
        <w:rPr>
          <w:rFonts w:eastAsia="Times New Roman"/>
          <w:szCs w:val="24"/>
        </w:rPr>
        <w:t>ε τη συμφωνία του περσινού καλοκαιριού που έχει ψηφίσει η Βουλή.</w:t>
      </w:r>
    </w:p>
    <w:p w14:paraId="0C381301" w14:textId="77777777" w:rsidR="00EC6A51" w:rsidRDefault="0016326B">
      <w:pPr>
        <w:spacing w:line="600" w:lineRule="auto"/>
        <w:ind w:firstLine="720"/>
        <w:jc w:val="both"/>
        <w:rPr>
          <w:rFonts w:eastAsia="Times New Roman"/>
          <w:szCs w:val="24"/>
        </w:rPr>
      </w:pPr>
      <w:r>
        <w:rPr>
          <w:rFonts w:eastAsia="Times New Roman"/>
          <w:szCs w:val="24"/>
        </w:rPr>
        <w:lastRenderedPageBreak/>
        <w:t>Αυτήν την</w:t>
      </w:r>
      <w:r>
        <w:rPr>
          <w:rFonts w:eastAsia="Times New Roman"/>
          <w:szCs w:val="24"/>
        </w:rPr>
        <w:t xml:space="preserve"> «</w:t>
      </w:r>
      <w:r>
        <w:rPr>
          <w:rFonts w:eastAsia="Times New Roman"/>
          <w:szCs w:val="24"/>
        </w:rPr>
        <w:t>τελική</w:t>
      </w:r>
      <w:r>
        <w:rPr>
          <w:rFonts w:eastAsia="Times New Roman"/>
          <w:szCs w:val="24"/>
        </w:rPr>
        <w:t>»</w:t>
      </w:r>
      <w:r>
        <w:rPr>
          <w:rFonts w:eastAsia="Times New Roman"/>
          <w:szCs w:val="24"/>
        </w:rPr>
        <w:t xml:space="preserve"> κατά το ΤΑΙΠΕΔ πρόταση, η Κυβέρνηση, ο Πρωθυπουργός, το Υπουργείο Ναυτιλίας, οι συναρμόδιοι Υπουργοί, κάναμε μεγάλη προσπάθεια και τη βελτιώσαμε σε εξαιρετικά σημαντικά ζητ</w:t>
      </w:r>
      <w:r>
        <w:rPr>
          <w:rFonts w:eastAsia="Times New Roman"/>
          <w:szCs w:val="24"/>
        </w:rPr>
        <w:t>ήματα.</w:t>
      </w:r>
    </w:p>
    <w:p w14:paraId="0C381302" w14:textId="77777777" w:rsidR="00EC6A51" w:rsidRDefault="0016326B">
      <w:pPr>
        <w:spacing w:line="600" w:lineRule="auto"/>
        <w:ind w:firstLine="720"/>
        <w:jc w:val="both"/>
        <w:rPr>
          <w:rFonts w:eastAsia="Times New Roman"/>
          <w:szCs w:val="24"/>
        </w:rPr>
      </w:pPr>
      <w:r>
        <w:rPr>
          <w:rFonts w:eastAsia="Times New Roman"/>
          <w:szCs w:val="24"/>
        </w:rPr>
        <w:t>Και το Αρχηγείο του Λιμενικ</w:t>
      </w:r>
      <w:r>
        <w:rPr>
          <w:rFonts w:eastAsia="Times New Roman"/>
          <w:szCs w:val="24"/>
        </w:rPr>
        <w:t>ού</w:t>
      </w:r>
      <w:r>
        <w:rPr>
          <w:rFonts w:eastAsia="Times New Roman"/>
          <w:szCs w:val="24"/>
        </w:rPr>
        <w:t xml:space="preserve"> Σώματος προς τιμή του με επαγγελματισμό και τεκμηρίωση έθεσε ζητήματα τα οποία δεν μπορούσαν παρά να γίνουν δεκτά τελικά, παρά το γεγονός ότι η αρχική θέση ήταν ότι οποιαδήποτε αλλαγή σε αυτό το κείμενο θα θέσει σε κίνδ</w:t>
      </w:r>
      <w:r>
        <w:rPr>
          <w:rFonts w:eastAsia="Times New Roman"/>
          <w:szCs w:val="24"/>
        </w:rPr>
        <w:t>υνο τον διαγωνισμό. Ο διαγωνισμός δεν ετέθη σε κίνδυνο. Έγινε κανονικά και στις προθεσμίες που προβλεπόταν.</w:t>
      </w:r>
    </w:p>
    <w:p w14:paraId="0C381303" w14:textId="77777777" w:rsidR="00EC6A51" w:rsidRDefault="0016326B">
      <w:pPr>
        <w:spacing w:line="600" w:lineRule="auto"/>
        <w:ind w:firstLine="720"/>
        <w:jc w:val="both"/>
        <w:rPr>
          <w:rFonts w:eastAsia="Times New Roman"/>
          <w:szCs w:val="24"/>
        </w:rPr>
      </w:pPr>
      <w:r>
        <w:rPr>
          <w:rFonts w:eastAsia="Times New Roman"/>
          <w:szCs w:val="24"/>
        </w:rPr>
        <w:lastRenderedPageBreak/>
        <w:t>Έγιναν σημαντικότατες αλλαγές. Μεταξύ αυτών και αυτό που αφορά τη Σχολή Λιμενοφυλάκων. Θα σας πω και το «μυστικό». Η Σχολή Λιμενοφυλάκων δεν είχε με</w:t>
      </w:r>
      <w:r>
        <w:rPr>
          <w:rFonts w:eastAsia="Times New Roman"/>
          <w:szCs w:val="24"/>
        </w:rPr>
        <w:t xml:space="preserve">ταβιβαστεί ποτέ στον ΟΛΠ. Ήταν ούτως ή άλλως εκτός σύμβασης παραχώρησης. </w:t>
      </w:r>
      <w:r>
        <w:rPr>
          <w:rFonts w:eastAsia="Times New Roman"/>
          <w:szCs w:val="24"/>
        </w:rPr>
        <w:t>Α</w:t>
      </w:r>
      <w:r>
        <w:rPr>
          <w:rFonts w:eastAsia="Times New Roman"/>
          <w:szCs w:val="24"/>
        </w:rPr>
        <w:t>υτ</w:t>
      </w:r>
      <w:r>
        <w:rPr>
          <w:rFonts w:eastAsia="Times New Roman"/>
          <w:szCs w:val="24"/>
        </w:rPr>
        <w:t>ή</w:t>
      </w:r>
      <w:r>
        <w:rPr>
          <w:rFonts w:eastAsia="Times New Roman"/>
          <w:szCs w:val="24"/>
        </w:rPr>
        <w:t xml:space="preserve"> ήταν τεκμηρίωση που την έκανε το Υπουργείο, ενώ το ΤΑΙΠΕΔ θεωρούσε ότι η Σχολή Λιμενοφυλάκων ήταν πάντα στον ΟΛΠ. Δεν ήταν ποτέ στον ΟΛΠ. Στην πραγματικότητα υπήρχε μια σύμβαση χ</w:t>
      </w:r>
      <w:r>
        <w:rPr>
          <w:rFonts w:eastAsia="Times New Roman"/>
          <w:szCs w:val="24"/>
        </w:rPr>
        <w:t>ρήσης, η οποία όμως δεν είχε το χαρακτήρα δικαιοδοσίας του ΟΛΠ πάνω στ</w:t>
      </w:r>
      <w:r>
        <w:rPr>
          <w:rFonts w:eastAsia="Times New Roman"/>
          <w:szCs w:val="24"/>
        </w:rPr>
        <w:t xml:space="preserve">ο κτήριο της </w:t>
      </w:r>
      <w:r>
        <w:rPr>
          <w:rFonts w:eastAsia="Times New Roman"/>
          <w:szCs w:val="24"/>
        </w:rPr>
        <w:t xml:space="preserve"> Σχολή</w:t>
      </w:r>
      <w:r>
        <w:rPr>
          <w:rFonts w:eastAsia="Times New Roman"/>
          <w:szCs w:val="24"/>
        </w:rPr>
        <w:t>ς</w:t>
      </w:r>
      <w:r>
        <w:rPr>
          <w:rFonts w:eastAsia="Times New Roman"/>
          <w:szCs w:val="24"/>
        </w:rPr>
        <w:t>.</w:t>
      </w:r>
    </w:p>
    <w:p w14:paraId="0C381304" w14:textId="77777777" w:rsidR="00EC6A51" w:rsidRDefault="0016326B">
      <w:pPr>
        <w:spacing w:line="600" w:lineRule="auto"/>
        <w:ind w:firstLine="720"/>
        <w:jc w:val="both"/>
        <w:rPr>
          <w:rFonts w:eastAsia="Times New Roman"/>
          <w:szCs w:val="24"/>
        </w:rPr>
      </w:pPr>
      <w:r>
        <w:rPr>
          <w:rFonts w:eastAsia="Times New Roman"/>
          <w:szCs w:val="24"/>
        </w:rPr>
        <w:t>Σας ευχαριστώ.</w:t>
      </w:r>
    </w:p>
    <w:p w14:paraId="0C381305" w14:textId="77777777" w:rsidR="00EC6A51" w:rsidRDefault="0016326B">
      <w:pPr>
        <w:spacing w:line="600" w:lineRule="auto"/>
        <w:ind w:firstLine="720"/>
        <w:jc w:val="both"/>
        <w:rPr>
          <w:rFonts w:eastAsia="Times New Roman"/>
          <w:szCs w:val="24"/>
        </w:rPr>
      </w:pPr>
      <w:r>
        <w:rPr>
          <w:rFonts w:eastAsia="Times New Roman"/>
          <w:b/>
          <w:szCs w:val="24"/>
        </w:rPr>
        <w:lastRenderedPageBreak/>
        <w:t>ΠΡΟΕΔΡΕΥΩΝ (Δημήτριος Κρεμαστινός):</w:t>
      </w:r>
      <w:r>
        <w:rPr>
          <w:rFonts w:eastAsia="Times New Roman"/>
          <w:szCs w:val="24"/>
        </w:rPr>
        <w:t xml:space="preserve"> Ευχαριστώ, κύριε Υπουργέ.</w:t>
      </w:r>
    </w:p>
    <w:p w14:paraId="0C381306" w14:textId="77777777" w:rsidR="00EC6A51" w:rsidRDefault="0016326B">
      <w:pPr>
        <w:spacing w:line="600" w:lineRule="auto"/>
        <w:ind w:firstLine="720"/>
        <w:jc w:val="both"/>
        <w:rPr>
          <w:rFonts w:eastAsia="Times New Roman"/>
          <w:szCs w:val="24"/>
        </w:rPr>
      </w:pPr>
      <w:r>
        <w:rPr>
          <w:rFonts w:eastAsia="Times New Roman"/>
          <w:szCs w:val="24"/>
        </w:rPr>
        <w:t>Και με την ομιλία του κυρίου Υπουργού ολοκληρώθηκε η συζήτηση των επίκαιρων ερωτήσεων.</w:t>
      </w:r>
    </w:p>
    <w:p w14:paraId="0C381307" w14:textId="77777777" w:rsidR="00EC6A51" w:rsidRDefault="0016326B">
      <w:pPr>
        <w:spacing w:line="600" w:lineRule="auto"/>
        <w:ind w:firstLine="540"/>
        <w:jc w:val="both"/>
        <w:rPr>
          <w:rFonts w:eastAsia="Times New Roman" w:cs="Times New Roman"/>
          <w:szCs w:val="24"/>
        </w:rPr>
      </w:pPr>
      <w:r>
        <w:rPr>
          <w:rFonts w:eastAsia="Times New Roman" w:cs="Times New Roman"/>
          <w:szCs w:val="24"/>
        </w:rPr>
        <w:t>Κ</w:t>
      </w:r>
      <w:r>
        <w:rPr>
          <w:rFonts w:eastAsia="Times New Roman" w:cs="Times New Roman"/>
          <w:szCs w:val="24"/>
        </w:rPr>
        <w:t>υρίες και κ</w:t>
      </w:r>
      <w:r>
        <w:rPr>
          <w:rFonts w:eastAsia="Times New Roman" w:cs="Times New Roman"/>
          <w:szCs w:val="24"/>
        </w:rPr>
        <w:t>ύριοι συνάδελφοι, δέχεστε στο σημείο αυτό να λύσουμε τη συνεδρίαση;</w:t>
      </w:r>
    </w:p>
    <w:p w14:paraId="0C381308" w14:textId="77777777" w:rsidR="00EC6A51" w:rsidRDefault="0016326B">
      <w:pPr>
        <w:spacing w:line="600" w:lineRule="auto"/>
        <w:ind w:firstLine="54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 xml:space="preserve">Μάλιστα, μάλιστα. </w:t>
      </w:r>
    </w:p>
    <w:p w14:paraId="0C381309" w14:textId="77777777" w:rsidR="00EC6A51" w:rsidRDefault="0016326B">
      <w:pPr>
        <w:spacing w:line="600" w:lineRule="auto"/>
        <w:ind w:firstLine="540"/>
        <w:jc w:val="both"/>
        <w:rPr>
          <w:rFonts w:eastAsia="Times New Roman" w:cs="Times New Roman"/>
          <w:szCs w:val="24"/>
        </w:rPr>
      </w:pPr>
      <w:r>
        <w:rPr>
          <w:rFonts w:eastAsia="Times New Roman"/>
          <w:b/>
          <w:szCs w:val="24"/>
        </w:rPr>
        <w:t>ΠΡΟΕΔΡΕΥΩΝ (Δημήτριος Κρεμαστινός):</w:t>
      </w:r>
      <w:r>
        <w:rPr>
          <w:rFonts w:eastAsia="Times New Roman"/>
          <w:szCs w:val="24"/>
        </w:rPr>
        <w:t xml:space="preserve"> </w:t>
      </w:r>
      <w:r>
        <w:rPr>
          <w:rFonts w:eastAsia="Times New Roman" w:cs="Times New Roman"/>
          <w:szCs w:val="24"/>
        </w:rPr>
        <w:t>Με τη συναίνεση του Σώματος και ώρα 12.32</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w:t>
      </w:r>
      <w:r>
        <w:rPr>
          <w:rFonts w:eastAsia="Times New Roman" w:cs="Times New Roman"/>
          <w:szCs w:val="24"/>
        </w:rPr>
        <w:t xml:space="preserve"> Δευτέρα 25 Απριλίου 2016 και ώρα 18.00΄, με αντικείμενο ερ</w:t>
      </w:r>
      <w:r>
        <w:rPr>
          <w:rFonts w:eastAsia="Times New Roman" w:cs="Times New Roman"/>
          <w:szCs w:val="24"/>
        </w:rPr>
        <w:lastRenderedPageBreak/>
        <w:t>γασιών του Σώματος: α) κοινοβουλευτικό έλεγχο, συζήτηση επικαίρων ερωτήσεων και β) νομοθετική εργασία, σύμφωνα με την ημερήσια διάταξη που έχει διανεμηθεί.</w:t>
      </w:r>
    </w:p>
    <w:p w14:paraId="0C38130A" w14:textId="77777777" w:rsidR="00EC6A51" w:rsidRDefault="0016326B">
      <w:pPr>
        <w:spacing w:line="600" w:lineRule="auto"/>
        <w:ind w:firstLine="709"/>
        <w:jc w:val="center"/>
        <w:rPr>
          <w:rFonts w:eastAsia="Times New Roman"/>
          <w:szCs w:val="24"/>
        </w:rPr>
      </w:pPr>
      <w:r>
        <w:rPr>
          <w:rFonts w:eastAsia="Times New Roman" w:cs="Times New Roman"/>
          <w:b/>
          <w:bCs/>
          <w:szCs w:val="24"/>
        </w:rPr>
        <w:t xml:space="preserve">Ο </w:t>
      </w:r>
      <w:r>
        <w:rPr>
          <w:rFonts w:eastAsia="Times New Roman" w:cs="Times New Roman"/>
          <w:b/>
          <w:bCs/>
          <w:szCs w:val="24"/>
        </w:rPr>
        <w:t xml:space="preserve">ΠΡΟΕΔΡΟΣ                               </w:t>
      </w:r>
      <w:r>
        <w:rPr>
          <w:rFonts w:eastAsia="Times New Roman" w:cs="Times New Roman"/>
          <w:b/>
          <w:bCs/>
          <w:szCs w:val="24"/>
        </w:rPr>
        <w:t xml:space="preserve">                             </w:t>
      </w:r>
      <w:r>
        <w:rPr>
          <w:rFonts w:eastAsia="Times New Roman" w:cs="Times New Roman"/>
          <w:b/>
          <w:bCs/>
          <w:szCs w:val="24"/>
        </w:rPr>
        <w:t>ΟΙ ΓΡΑΜΜΑΤΕΙΣ</w:t>
      </w:r>
    </w:p>
    <w:p w14:paraId="0C38130B" w14:textId="77777777" w:rsidR="00EC6A51" w:rsidRDefault="00EC6A51">
      <w:pPr>
        <w:spacing w:line="600" w:lineRule="auto"/>
        <w:ind w:firstLine="720"/>
        <w:jc w:val="both"/>
        <w:rPr>
          <w:rFonts w:eastAsia="Times New Roman"/>
          <w:szCs w:val="24"/>
        </w:rPr>
      </w:pPr>
    </w:p>
    <w:p w14:paraId="0C38130C" w14:textId="77777777" w:rsidR="00EC6A51" w:rsidRDefault="00EC6A51">
      <w:pPr>
        <w:spacing w:line="600" w:lineRule="auto"/>
        <w:ind w:firstLine="720"/>
        <w:jc w:val="both"/>
        <w:rPr>
          <w:rFonts w:eastAsia="Times New Roman"/>
          <w:szCs w:val="24"/>
        </w:rPr>
      </w:pPr>
    </w:p>
    <w:p w14:paraId="0C38130D" w14:textId="77777777" w:rsidR="00EC6A51" w:rsidRDefault="00EC6A51">
      <w:pPr>
        <w:spacing w:line="600" w:lineRule="auto"/>
        <w:ind w:firstLine="720"/>
        <w:jc w:val="both"/>
        <w:rPr>
          <w:rFonts w:eastAsia="Times New Roman"/>
          <w:szCs w:val="24"/>
        </w:rPr>
      </w:pPr>
    </w:p>
    <w:p w14:paraId="0C38130E" w14:textId="77777777" w:rsidR="00EC6A51" w:rsidRDefault="00EC6A51">
      <w:pPr>
        <w:tabs>
          <w:tab w:val="left" w:pos="2119"/>
        </w:tabs>
        <w:spacing w:line="600" w:lineRule="auto"/>
        <w:jc w:val="both"/>
        <w:rPr>
          <w:rFonts w:eastAsia="Times New Roman"/>
          <w:sz w:val="28"/>
          <w:szCs w:val="24"/>
        </w:rPr>
      </w:pPr>
    </w:p>
    <w:sectPr w:rsidR="00EC6A5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UB-Helvetica">
    <w:panose1 w:val="00000000000000000000"/>
    <w:charset w:val="00"/>
    <w:family w:val="roman"/>
    <w:notTrueType/>
    <w:pitch w:val="default"/>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10002FF" w:usb1="4000ACFF" w:usb2="00000009"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ocumentProtection w:edit="trackedChanges" w:enforcement="1" w:cryptProviderType="rsaFull" w:cryptAlgorithmClass="hash" w:cryptAlgorithmType="typeAny" w:cryptAlgorithmSid="4" w:cryptSpinCount="50000" w:hash="VBG38bghoFtE0XPZgZttcd/Qs98=" w:salt="Boych03dbyxc41JgtzfWQ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A51"/>
    <w:rsid w:val="00040828"/>
    <w:rsid w:val="0016326B"/>
    <w:rsid w:val="00EC6A5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810E6"/>
  <w15:docId w15:val="{3692A81D-6FDE-482D-9825-678A264C6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B5251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B5251F"/>
    <w:rPr>
      <w:rFonts w:ascii="Segoe UI" w:hAnsi="Segoe UI" w:cs="Segoe UI"/>
      <w:sz w:val="18"/>
      <w:szCs w:val="18"/>
    </w:rPr>
  </w:style>
  <w:style w:type="paragraph" w:styleId="a4">
    <w:name w:val="List Paragraph"/>
    <w:basedOn w:val="a"/>
    <w:uiPriority w:val="34"/>
    <w:qFormat/>
    <w:rsid w:val="00DA2B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225</MetadataID>
    <Session xmlns="641f345b-441b-4b81-9152-adc2e73ba5e1">Α´</Session>
    <Date xmlns="641f345b-441b-4b81-9152-adc2e73ba5e1">2016-04-21T21:00:00+00:00</Date>
    <Status xmlns="641f345b-441b-4b81-9152-adc2e73ba5e1">
      <Url>http://srv-sp1/praktika/Lists/Incoming_Metadata/EditForm.aspx?ID=225&amp;Source=/praktika/Recordings_Library/Forms/AllItems.aspx</Url>
      <Description>Δημοσιεύτηκε</Description>
    </Status>
    <Meeting xmlns="641f345b-441b-4b81-9152-adc2e73ba5e1">ΡΙΕ´</Meeting>
  </documentManagement>
</p:properties>
</file>

<file path=customXml/itemProps1.xml><?xml version="1.0" encoding="utf-8"?>
<ds:datastoreItem xmlns:ds="http://schemas.openxmlformats.org/officeDocument/2006/customXml" ds:itemID="{543951DD-8E35-4E09-91B2-02D663B52F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52DD117-3041-4BDD-8619-0C73AD6988C7}">
  <ds:schemaRefs>
    <ds:schemaRef ds:uri="http://schemas.microsoft.com/sharepoint/v3/contenttype/forms"/>
  </ds:schemaRefs>
</ds:datastoreItem>
</file>

<file path=customXml/itemProps3.xml><?xml version="1.0" encoding="utf-8"?>
<ds:datastoreItem xmlns:ds="http://schemas.openxmlformats.org/officeDocument/2006/customXml" ds:itemID="{B6180610-E663-4A3D-9026-886C3AB76F60}">
  <ds:schemaRefs>
    <ds:schemaRef ds:uri="http://schemas.microsoft.com/office/2006/metadata/properties"/>
    <ds:schemaRef ds:uri="641f345b-441b-4b81-9152-adc2e73ba5e1"/>
    <ds:schemaRef ds:uri="http://purl.org/dc/elements/1.1/"/>
    <ds:schemaRef ds:uri="http://schemas.microsoft.com/office/2006/documentManagement/types"/>
    <ds:schemaRef ds:uri="http://schemas.openxmlformats.org/package/2006/metadata/core-properties"/>
    <ds:schemaRef ds:uri="http://schemas.microsoft.com/office/infopath/2007/PartnerControls"/>
    <ds:schemaRef ds:uri="http://purl.org/dc/term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114</Pages>
  <Words>20327</Words>
  <Characters>109766</Characters>
  <Application>Microsoft Office Word</Application>
  <DocSecurity>0</DocSecurity>
  <Lines>914</Lines>
  <Paragraphs>259</Paragraphs>
  <ScaleCrop>false</ScaleCrop>
  <HeadingPairs>
    <vt:vector size="2" baseType="variant">
      <vt:variant>
        <vt:lpstr>Τίτλος</vt:lpstr>
      </vt:variant>
      <vt:variant>
        <vt:i4>1</vt:i4>
      </vt:variant>
    </vt:vector>
  </HeadingPairs>
  <TitlesOfParts>
    <vt:vector size="1" baseType="lpstr">
      <vt:lpstr/>
    </vt:vector>
  </TitlesOfParts>
  <Company>Microsoft</Company>
  <LinksUpToDate>false</LinksUpToDate>
  <CharactersWithSpaces>129834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2016-05-08T08:54:00Z</dcterms:created>
  <dcterms:modified xsi:type="dcterms:W3CDTF">2016-05-08T08:54:00Z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