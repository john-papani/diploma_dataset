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78B55" w14:textId="77777777" w:rsidR="0083033C" w:rsidRPr="0083033C" w:rsidRDefault="0083033C" w:rsidP="0083033C">
      <w:pPr>
        <w:spacing w:after="0" w:line="360" w:lineRule="auto"/>
        <w:rPr>
          <w:ins w:id="0" w:author="Φλούδα Χριστίνα" w:date="2019-05-28T12:50:00Z"/>
          <w:rFonts w:eastAsia="Times New Roman"/>
          <w:szCs w:val="24"/>
          <w:lang w:eastAsia="en-US"/>
        </w:rPr>
      </w:pPr>
      <w:ins w:id="1" w:author="Φλούδα Χριστίνα" w:date="2019-05-28T12:50:00Z">
        <w:r w:rsidRPr="0083033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2919C3" w14:textId="77777777" w:rsidR="0083033C" w:rsidRPr="0083033C" w:rsidRDefault="0083033C" w:rsidP="0083033C">
      <w:pPr>
        <w:spacing w:after="0" w:line="360" w:lineRule="auto"/>
        <w:rPr>
          <w:ins w:id="2" w:author="Φλούδα Χριστίνα" w:date="2019-05-28T12:50:00Z"/>
          <w:rFonts w:eastAsia="Times New Roman"/>
          <w:szCs w:val="24"/>
          <w:lang w:eastAsia="en-US"/>
        </w:rPr>
      </w:pPr>
    </w:p>
    <w:p w14:paraId="53CE3E88" w14:textId="77777777" w:rsidR="0083033C" w:rsidRPr="0083033C" w:rsidRDefault="0083033C" w:rsidP="0083033C">
      <w:pPr>
        <w:spacing w:after="0" w:line="360" w:lineRule="auto"/>
        <w:rPr>
          <w:ins w:id="3" w:author="Φλούδα Χριστίνα" w:date="2019-05-28T12:50:00Z"/>
          <w:rFonts w:eastAsia="Times New Roman"/>
          <w:szCs w:val="24"/>
          <w:lang w:eastAsia="en-US"/>
        </w:rPr>
      </w:pPr>
      <w:ins w:id="4" w:author="Φλούδα Χριστίνα" w:date="2019-05-28T12:50:00Z">
        <w:r w:rsidRPr="0083033C">
          <w:rPr>
            <w:rFonts w:eastAsia="Times New Roman"/>
            <w:szCs w:val="24"/>
            <w:lang w:eastAsia="en-US"/>
          </w:rPr>
          <w:t>ΠΙΝΑΚΑΣ ΠΕΡΙΕΧΟΜΕΝΩΝ</w:t>
        </w:r>
      </w:ins>
    </w:p>
    <w:p w14:paraId="2A41C871" w14:textId="77777777" w:rsidR="0083033C" w:rsidRPr="0083033C" w:rsidRDefault="0083033C" w:rsidP="0083033C">
      <w:pPr>
        <w:spacing w:after="0" w:line="360" w:lineRule="auto"/>
        <w:rPr>
          <w:ins w:id="5" w:author="Φλούδα Χριστίνα" w:date="2019-05-28T12:50:00Z"/>
          <w:rFonts w:eastAsia="Times New Roman"/>
          <w:szCs w:val="24"/>
          <w:lang w:eastAsia="en-US"/>
        </w:rPr>
      </w:pPr>
      <w:ins w:id="6" w:author="Φλούδα Χριστίνα" w:date="2019-05-28T12:50:00Z">
        <w:r w:rsidRPr="0083033C">
          <w:rPr>
            <w:rFonts w:eastAsia="Times New Roman"/>
            <w:szCs w:val="24"/>
            <w:lang w:eastAsia="en-US"/>
          </w:rPr>
          <w:t xml:space="preserve">ΙΖ΄ ΠΕΡΙΟΔΟΣ </w:t>
        </w:r>
      </w:ins>
    </w:p>
    <w:p w14:paraId="38B35325" w14:textId="77777777" w:rsidR="0083033C" w:rsidRPr="0083033C" w:rsidRDefault="0083033C" w:rsidP="0083033C">
      <w:pPr>
        <w:spacing w:after="0" w:line="360" w:lineRule="auto"/>
        <w:rPr>
          <w:ins w:id="7" w:author="Φλούδα Χριστίνα" w:date="2019-05-28T12:50:00Z"/>
          <w:rFonts w:eastAsia="Times New Roman"/>
          <w:szCs w:val="24"/>
          <w:lang w:eastAsia="en-US"/>
        </w:rPr>
      </w:pPr>
      <w:ins w:id="8" w:author="Φλούδα Χριστίνα" w:date="2019-05-28T12:50:00Z">
        <w:r w:rsidRPr="0083033C">
          <w:rPr>
            <w:rFonts w:eastAsia="Times New Roman"/>
            <w:szCs w:val="24"/>
            <w:lang w:eastAsia="en-US"/>
          </w:rPr>
          <w:t>ΠΡΟΕΔΡΕΥΟΜΕΝΗΣ ΚΟΙΝΟΒΟΥΛΕΥΤΙΚΗΣ ΔΗΜΟΚΡΑΤΙΑΣ</w:t>
        </w:r>
      </w:ins>
    </w:p>
    <w:p w14:paraId="52897FD7" w14:textId="77777777" w:rsidR="0083033C" w:rsidRPr="0083033C" w:rsidRDefault="0083033C" w:rsidP="0083033C">
      <w:pPr>
        <w:spacing w:after="0" w:line="360" w:lineRule="auto"/>
        <w:rPr>
          <w:ins w:id="9" w:author="Φλούδα Χριστίνα" w:date="2019-05-28T12:50:00Z"/>
          <w:rFonts w:eastAsia="Times New Roman"/>
          <w:szCs w:val="24"/>
          <w:lang w:eastAsia="en-US"/>
        </w:rPr>
      </w:pPr>
      <w:ins w:id="10" w:author="Φλούδα Χριστίνα" w:date="2019-05-28T12:50:00Z">
        <w:r w:rsidRPr="0083033C">
          <w:rPr>
            <w:rFonts w:eastAsia="Times New Roman"/>
            <w:szCs w:val="24"/>
            <w:lang w:eastAsia="en-US"/>
          </w:rPr>
          <w:t>ΣΥΝΟΔΟΣ Δ΄</w:t>
        </w:r>
      </w:ins>
    </w:p>
    <w:p w14:paraId="7FFA4D4B" w14:textId="77777777" w:rsidR="0083033C" w:rsidRPr="0083033C" w:rsidRDefault="0083033C" w:rsidP="0083033C">
      <w:pPr>
        <w:spacing w:after="0" w:line="360" w:lineRule="auto"/>
        <w:rPr>
          <w:ins w:id="11" w:author="Φλούδα Χριστίνα" w:date="2019-05-28T12:50:00Z"/>
          <w:rFonts w:eastAsia="Times New Roman"/>
          <w:szCs w:val="24"/>
          <w:lang w:eastAsia="en-US"/>
        </w:rPr>
      </w:pPr>
    </w:p>
    <w:p w14:paraId="40742F8E" w14:textId="77777777" w:rsidR="0083033C" w:rsidRPr="0083033C" w:rsidRDefault="0083033C" w:rsidP="0083033C">
      <w:pPr>
        <w:spacing w:after="0" w:line="360" w:lineRule="auto"/>
        <w:rPr>
          <w:ins w:id="12" w:author="Φλούδα Χριστίνα" w:date="2019-05-28T12:50:00Z"/>
          <w:rFonts w:eastAsia="Times New Roman"/>
          <w:szCs w:val="24"/>
          <w:lang w:eastAsia="en-US"/>
        </w:rPr>
      </w:pPr>
      <w:ins w:id="13" w:author="Φλούδα Χριστίνα" w:date="2019-05-28T12:50:00Z">
        <w:r w:rsidRPr="0083033C">
          <w:rPr>
            <w:rFonts w:eastAsia="Times New Roman"/>
            <w:szCs w:val="24"/>
            <w:lang w:eastAsia="en-US"/>
          </w:rPr>
          <w:t>ΣΥΝΕΔΡΙΑΣΗ ΡΚΗ΄</w:t>
        </w:r>
      </w:ins>
    </w:p>
    <w:p w14:paraId="4451376C" w14:textId="77777777" w:rsidR="0083033C" w:rsidRPr="0083033C" w:rsidRDefault="0083033C" w:rsidP="0083033C">
      <w:pPr>
        <w:spacing w:after="0" w:line="360" w:lineRule="auto"/>
        <w:rPr>
          <w:ins w:id="14" w:author="Φλούδα Χριστίνα" w:date="2019-05-28T12:50:00Z"/>
          <w:rFonts w:eastAsia="Times New Roman"/>
          <w:szCs w:val="24"/>
          <w:lang w:eastAsia="en-US"/>
        </w:rPr>
      </w:pPr>
      <w:ins w:id="15" w:author="Φλούδα Χριστίνα" w:date="2019-05-28T12:50:00Z">
        <w:r w:rsidRPr="0083033C">
          <w:rPr>
            <w:rFonts w:eastAsia="Times New Roman"/>
            <w:szCs w:val="24"/>
            <w:lang w:eastAsia="en-US"/>
          </w:rPr>
          <w:t>Δευτέρα  20 Μαΐου 2019</w:t>
        </w:r>
      </w:ins>
    </w:p>
    <w:p w14:paraId="7AC80618" w14:textId="77777777" w:rsidR="0083033C" w:rsidRPr="0083033C" w:rsidRDefault="0083033C" w:rsidP="0083033C">
      <w:pPr>
        <w:spacing w:after="0" w:line="360" w:lineRule="auto"/>
        <w:rPr>
          <w:ins w:id="16" w:author="Φλούδα Χριστίνα" w:date="2019-05-28T12:50:00Z"/>
          <w:rFonts w:eastAsia="Times New Roman"/>
          <w:szCs w:val="24"/>
          <w:lang w:eastAsia="en-US"/>
        </w:rPr>
      </w:pPr>
    </w:p>
    <w:p w14:paraId="669EBB15" w14:textId="77777777" w:rsidR="0083033C" w:rsidRPr="0083033C" w:rsidRDefault="0083033C" w:rsidP="0083033C">
      <w:pPr>
        <w:spacing w:after="0" w:line="360" w:lineRule="auto"/>
        <w:rPr>
          <w:ins w:id="17" w:author="Φλούδα Χριστίνα" w:date="2019-05-28T12:50:00Z"/>
          <w:rFonts w:eastAsia="Times New Roman"/>
          <w:szCs w:val="24"/>
          <w:lang w:eastAsia="en-US"/>
        </w:rPr>
      </w:pPr>
      <w:ins w:id="18" w:author="Φλούδα Χριστίνα" w:date="2019-05-28T12:50:00Z">
        <w:r w:rsidRPr="0083033C">
          <w:rPr>
            <w:rFonts w:eastAsia="Times New Roman"/>
            <w:szCs w:val="24"/>
            <w:lang w:eastAsia="en-US"/>
          </w:rPr>
          <w:t>ΘΕΜΑΤΑ</w:t>
        </w:r>
      </w:ins>
    </w:p>
    <w:p w14:paraId="727BF1E9" w14:textId="77777777" w:rsidR="0083033C" w:rsidRPr="0083033C" w:rsidRDefault="0083033C" w:rsidP="0083033C">
      <w:pPr>
        <w:spacing w:after="0" w:line="360" w:lineRule="auto"/>
        <w:rPr>
          <w:ins w:id="19" w:author="Φλούδα Χριστίνα" w:date="2019-05-28T12:50:00Z"/>
          <w:rFonts w:eastAsia="Times New Roman"/>
          <w:szCs w:val="24"/>
          <w:lang w:eastAsia="en-US"/>
        </w:rPr>
      </w:pPr>
      <w:ins w:id="20" w:author="Φλούδα Χριστίνα" w:date="2019-05-28T12:50:00Z">
        <w:r w:rsidRPr="0083033C">
          <w:rPr>
            <w:rFonts w:eastAsia="Times New Roman"/>
            <w:szCs w:val="24"/>
            <w:lang w:eastAsia="en-US"/>
          </w:rPr>
          <w:t xml:space="preserve"> </w:t>
        </w:r>
        <w:r w:rsidRPr="0083033C">
          <w:rPr>
            <w:rFonts w:eastAsia="Times New Roman"/>
            <w:szCs w:val="24"/>
            <w:lang w:eastAsia="en-US"/>
          </w:rPr>
          <w:br/>
          <w:t xml:space="preserve">Α. ΕΙΔΙΚΑ ΘΕΜΑΤΑ </w:t>
        </w:r>
        <w:r w:rsidRPr="0083033C">
          <w:rPr>
            <w:rFonts w:eastAsia="Times New Roman"/>
            <w:szCs w:val="24"/>
            <w:lang w:eastAsia="en-US"/>
          </w:rPr>
          <w:br/>
          <w:t xml:space="preserve">1. Επικύρωση Πρακτικών, σελ. </w:t>
        </w:r>
        <w:r w:rsidRPr="0083033C">
          <w:rPr>
            <w:rFonts w:eastAsia="Times New Roman"/>
            <w:szCs w:val="24"/>
            <w:lang w:eastAsia="en-US"/>
          </w:rPr>
          <w:br/>
          <w:t xml:space="preserve">2. Ανακοινώνεται ότι τη συνεδρίαση παρακολουθούν μαθητές από το Ιδιωτικό Γυμνάσιο "Εκπαιδευτήρια Γ. Ζώη" και το 7ο Δημοτικό Σχολείο Κηφισιάς, σελ. </w:t>
        </w:r>
        <w:r w:rsidRPr="0083033C">
          <w:rPr>
            <w:rFonts w:eastAsia="Times New Roman"/>
            <w:szCs w:val="24"/>
            <w:lang w:eastAsia="en-US"/>
          </w:rPr>
          <w:br/>
          <w:t xml:space="preserve">3. Ειδική Ημερήσια Διάταξη: </w:t>
        </w:r>
      </w:ins>
    </w:p>
    <w:p w14:paraId="17FC7D52" w14:textId="6D82D7C9" w:rsidR="0083033C" w:rsidRPr="0083033C" w:rsidRDefault="0083033C" w:rsidP="0083033C">
      <w:pPr>
        <w:spacing w:after="0" w:line="360" w:lineRule="auto"/>
        <w:rPr>
          <w:ins w:id="21" w:author="Φλούδα Χριστίνα" w:date="2019-05-28T12:50:00Z"/>
          <w:rFonts w:eastAsia="Times New Roman"/>
          <w:szCs w:val="24"/>
          <w:lang w:eastAsia="en-US"/>
        </w:rPr>
      </w:pPr>
      <w:ins w:id="22" w:author="Φλούδα Χριστίνα" w:date="2019-05-28T12:50:00Z">
        <w:r w:rsidRPr="0083033C">
          <w:rPr>
            <w:rFonts w:eastAsia="Times New Roman"/>
            <w:szCs w:val="24"/>
            <w:lang w:eastAsia="en-US"/>
          </w:rPr>
          <w:t>Ειδική Συνεδρίαση της Ολομέλειας της Βο</w:t>
        </w:r>
        <w:r>
          <w:rPr>
            <w:rFonts w:eastAsia="Times New Roman"/>
            <w:szCs w:val="24"/>
            <w:lang w:eastAsia="en-US"/>
          </w:rPr>
          <w:t>υ</w:t>
        </w:r>
        <w:bookmarkStart w:id="23" w:name="_GoBack"/>
        <w:bookmarkEnd w:id="23"/>
        <w:r w:rsidRPr="0083033C">
          <w:rPr>
            <w:rFonts w:eastAsia="Times New Roman"/>
            <w:szCs w:val="24"/>
            <w:lang w:eastAsia="en-US"/>
          </w:rPr>
          <w:t xml:space="preserve">λής για την Ημέρα Μνήμης της Γενοκτονίας των Ελλήνων του Πόντου, σελ. </w:t>
        </w:r>
        <w:r w:rsidRPr="0083033C">
          <w:rPr>
            <w:rFonts w:eastAsia="Times New Roman"/>
            <w:szCs w:val="24"/>
            <w:lang w:eastAsia="en-US"/>
          </w:rPr>
          <w:br/>
          <w:t xml:space="preserve">4. Τήρηση ενός λεπτού σιγής εις μνήμη των θυμάτων της Γενοκτονίας, σελ. </w:t>
        </w:r>
        <w:r w:rsidRPr="0083033C">
          <w:rPr>
            <w:rFonts w:eastAsia="Times New Roman"/>
            <w:szCs w:val="24"/>
            <w:lang w:eastAsia="en-US"/>
          </w:rPr>
          <w:br/>
          <w:t xml:space="preserve">5. Ανακοινώνεται ότι στη σημερινή εκδήλωση της Ελληνικής Βουλής παρίστανται οι πρώην Πρόεδροι της Βουλής κ.κ. Κακλαμάνης Απόστολος και Πολύδωρας Βύρων. Επίσης, παρίστανται όλοι οι επικεφαλής ποντιακών οργανώσεων και σωματείων: κ.κ. </w:t>
        </w:r>
        <w:proofErr w:type="spellStart"/>
        <w:r w:rsidRPr="0083033C">
          <w:rPr>
            <w:rFonts w:eastAsia="Times New Roman"/>
            <w:szCs w:val="24"/>
            <w:lang w:eastAsia="en-US"/>
          </w:rPr>
          <w:t>Ναυροζίδου</w:t>
        </w:r>
        <w:proofErr w:type="spellEnd"/>
        <w:r w:rsidRPr="0083033C">
          <w:rPr>
            <w:rFonts w:eastAsia="Times New Roman"/>
            <w:szCs w:val="24"/>
            <w:lang w:eastAsia="en-US"/>
          </w:rPr>
          <w:t xml:space="preserve"> Μαρία, Γρηγοριάδου Ελένη, </w:t>
        </w:r>
        <w:proofErr w:type="spellStart"/>
        <w:r w:rsidRPr="0083033C">
          <w:rPr>
            <w:rFonts w:eastAsia="Times New Roman"/>
            <w:szCs w:val="24"/>
            <w:lang w:eastAsia="en-US"/>
          </w:rPr>
          <w:t>Βαρυθυμιάδης</w:t>
        </w:r>
        <w:proofErr w:type="spellEnd"/>
        <w:r w:rsidRPr="0083033C">
          <w:rPr>
            <w:rFonts w:eastAsia="Times New Roman"/>
            <w:szCs w:val="24"/>
            <w:lang w:eastAsia="en-US"/>
          </w:rPr>
          <w:t xml:space="preserve"> Γεώργιος, </w:t>
        </w:r>
        <w:proofErr w:type="spellStart"/>
        <w:r w:rsidRPr="0083033C">
          <w:rPr>
            <w:rFonts w:eastAsia="Times New Roman"/>
            <w:szCs w:val="24"/>
            <w:lang w:eastAsia="en-US"/>
          </w:rPr>
          <w:t>Αμοριανού</w:t>
        </w:r>
        <w:proofErr w:type="spellEnd"/>
        <w:r w:rsidRPr="0083033C">
          <w:rPr>
            <w:rFonts w:eastAsia="Times New Roman"/>
            <w:szCs w:val="24"/>
            <w:lang w:eastAsia="en-US"/>
          </w:rPr>
          <w:t xml:space="preserve"> Αλεξία, Θεόφιλος </w:t>
        </w:r>
        <w:proofErr w:type="spellStart"/>
        <w:r w:rsidRPr="0083033C">
          <w:rPr>
            <w:rFonts w:eastAsia="Times New Roman"/>
            <w:szCs w:val="24"/>
            <w:lang w:eastAsia="en-US"/>
          </w:rPr>
          <w:t>Κωτσίδης</w:t>
        </w:r>
        <w:proofErr w:type="spellEnd"/>
        <w:r w:rsidRPr="0083033C">
          <w:rPr>
            <w:rFonts w:eastAsia="Times New Roman"/>
            <w:szCs w:val="24"/>
            <w:lang w:eastAsia="en-US"/>
          </w:rPr>
          <w:t xml:space="preserve">, Κυριάκος </w:t>
        </w:r>
        <w:proofErr w:type="spellStart"/>
        <w:r w:rsidRPr="0083033C">
          <w:rPr>
            <w:rFonts w:eastAsia="Times New Roman"/>
            <w:szCs w:val="24"/>
            <w:lang w:eastAsia="en-US"/>
          </w:rPr>
          <w:t>Τσιλγκερίδης</w:t>
        </w:r>
        <w:proofErr w:type="spellEnd"/>
        <w:r w:rsidRPr="0083033C">
          <w:rPr>
            <w:rFonts w:eastAsia="Times New Roman"/>
            <w:szCs w:val="24"/>
            <w:lang w:eastAsia="en-US"/>
          </w:rPr>
          <w:t xml:space="preserve"> και βεβαίως, ο Πρόεδρος του Επιστημονικού Συμβουλίου της Βουλής, ο καθηγητής κ. Κώστας </w:t>
        </w:r>
        <w:proofErr w:type="spellStart"/>
        <w:r w:rsidRPr="0083033C">
          <w:rPr>
            <w:rFonts w:eastAsia="Times New Roman"/>
            <w:szCs w:val="24"/>
            <w:lang w:eastAsia="en-US"/>
          </w:rPr>
          <w:t>Μαυριάς</w:t>
        </w:r>
        <w:proofErr w:type="spellEnd"/>
        <w:r w:rsidRPr="0083033C">
          <w:rPr>
            <w:rFonts w:eastAsia="Times New Roman"/>
            <w:szCs w:val="24"/>
            <w:lang w:eastAsia="en-US"/>
          </w:rPr>
          <w:t xml:space="preserve">, σελ. </w:t>
        </w:r>
        <w:r w:rsidRPr="0083033C">
          <w:rPr>
            <w:rFonts w:eastAsia="Times New Roman"/>
            <w:szCs w:val="24"/>
            <w:lang w:eastAsia="en-US"/>
          </w:rPr>
          <w:br/>
          <w:t xml:space="preserve"> </w:t>
        </w:r>
        <w:r w:rsidRPr="0083033C">
          <w:rPr>
            <w:rFonts w:eastAsia="Times New Roman"/>
            <w:szCs w:val="24"/>
            <w:lang w:eastAsia="en-US"/>
          </w:rPr>
          <w:br/>
          <w:t>ΠΡΟΕΔΡΕΥΟΝΤΕΣ</w:t>
        </w:r>
      </w:ins>
    </w:p>
    <w:p w14:paraId="4C606810" w14:textId="77777777" w:rsidR="0083033C" w:rsidRPr="0083033C" w:rsidRDefault="0083033C" w:rsidP="0083033C">
      <w:pPr>
        <w:spacing w:after="0" w:line="360" w:lineRule="auto"/>
        <w:rPr>
          <w:ins w:id="24" w:author="Φλούδα Χριστίνα" w:date="2019-05-28T12:50:00Z"/>
          <w:rFonts w:eastAsia="Times New Roman"/>
          <w:szCs w:val="24"/>
          <w:lang w:eastAsia="en-US"/>
        </w:rPr>
      </w:pPr>
      <w:ins w:id="25" w:author="Φλούδα Χριστίνα" w:date="2019-05-28T12:50:00Z">
        <w:r w:rsidRPr="0083033C">
          <w:rPr>
            <w:rFonts w:eastAsia="Times New Roman"/>
            <w:szCs w:val="24"/>
            <w:lang w:eastAsia="en-US"/>
          </w:rPr>
          <w:t>ΚΑΚΛΑΜΑΝΗΣ Ν. , σελ.</w:t>
        </w:r>
        <w:r w:rsidRPr="0083033C">
          <w:rPr>
            <w:rFonts w:eastAsia="Times New Roman"/>
            <w:szCs w:val="24"/>
            <w:lang w:eastAsia="en-US"/>
          </w:rPr>
          <w:br/>
          <w:t xml:space="preserve">ΜΑΥΡΩΤΑΣ Γ. , σελ. </w:t>
        </w:r>
        <w:r w:rsidRPr="0083033C">
          <w:rPr>
            <w:rFonts w:eastAsia="Times New Roman"/>
            <w:szCs w:val="24"/>
            <w:lang w:eastAsia="en-US"/>
          </w:rPr>
          <w:br/>
        </w:r>
      </w:ins>
    </w:p>
    <w:p w14:paraId="29850D46" w14:textId="77777777" w:rsidR="0083033C" w:rsidRPr="0083033C" w:rsidRDefault="0083033C" w:rsidP="0083033C">
      <w:pPr>
        <w:spacing w:after="0" w:line="360" w:lineRule="auto"/>
        <w:rPr>
          <w:ins w:id="26" w:author="Φλούδα Χριστίνα" w:date="2019-05-28T12:50:00Z"/>
          <w:rFonts w:eastAsia="Times New Roman"/>
          <w:szCs w:val="24"/>
          <w:lang w:eastAsia="en-US"/>
        </w:rPr>
      </w:pPr>
      <w:ins w:id="27" w:author="Φλούδα Χριστίνα" w:date="2019-05-28T12:50:00Z">
        <w:r w:rsidRPr="0083033C">
          <w:rPr>
            <w:rFonts w:eastAsia="Times New Roman"/>
            <w:szCs w:val="24"/>
            <w:lang w:eastAsia="en-US"/>
          </w:rPr>
          <w:t>ΟΜΙΛΗΤΕΣ</w:t>
        </w:r>
      </w:ins>
    </w:p>
    <w:p w14:paraId="5AC80BBF" w14:textId="705AF9A3" w:rsidR="0083033C" w:rsidRDefault="0083033C" w:rsidP="0083033C">
      <w:pPr>
        <w:spacing w:after="0" w:line="600" w:lineRule="auto"/>
        <w:ind w:firstLine="720"/>
        <w:jc w:val="center"/>
        <w:rPr>
          <w:ins w:id="28" w:author="Φλούδα Χριστίνα" w:date="2019-05-28T12:50:00Z"/>
          <w:rFonts w:eastAsia="Times New Roman" w:cs="Times New Roman"/>
          <w:szCs w:val="24"/>
        </w:rPr>
      </w:pPr>
      <w:ins w:id="29" w:author="Φλούδα Χριστίνα" w:date="2019-05-28T12:50:00Z">
        <w:r w:rsidRPr="0083033C">
          <w:rPr>
            <w:rFonts w:eastAsia="Times New Roman"/>
            <w:szCs w:val="24"/>
            <w:lang w:eastAsia="en-US"/>
          </w:rPr>
          <w:br/>
          <w:t>Α. Επί της Ειδικής Ημερήσιας Διάταξης:</w:t>
        </w:r>
        <w:r w:rsidRPr="0083033C">
          <w:rPr>
            <w:rFonts w:eastAsia="Times New Roman"/>
            <w:szCs w:val="24"/>
            <w:lang w:eastAsia="en-US"/>
          </w:rPr>
          <w:br/>
          <w:t>ΓΑΒΡΟΓΛΟΥ Κ. , σελ.</w:t>
        </w:r>
        <w:r w:rsidRPr="0083033C">
          <w:rPr>
            <w:rFonts w:eastAsia="Times New Roman"/>
            <w:szCs w:val="24"/>
            <w:lang w:eastAsia="en-US"/>
          </w:rPr>
          <w:br/>
          <w:t>ΓΕΩΡΓΙΑΔΗΣ Μ. , σελ.</w:t>
        </w:r>
        <w:r w:rsidRPr="0083033C">
          <w:rPr>
            <w:rFonts w:eastAsia="Times New Roman"/>
            <w:szCs w:val="24"/>
            <w:lang w:eastAsia="en-US"/>
          </w:rPr>
          <w:br/>
          <w:t>ΚΑΚΛΑΜΑΝΗΣ Ν. , σελ.</w:t>
        </w:r>
        <w:r w:rsidRPr="0083033C">
          <w:rPr>
            <w:rFonts w:eastAsia="Times New Roman"/>
            <w:szCs w:val="24"/>
            <w:lang w:eastAsia="en-US"/>
          </w:rPr>
          <w:br/>
          <w:t>ΚΑΤΣΩΤΗΣ Χ. , σελ.</w:t>
        </w:r>
        <w:r w:rsidRPr="0083033C">
          <w:rPr>
            <w:rFonts w:eastAsia="Times New Roman"/>
            <w:szCs w:val="24"/>
            <w:lang w:eastAsia="en-US"/>
          </w:rPr>
          <w:br/>
          <w:t>ΚΕΓΚΕΡΟΓΛΟΥ Β. , σελ.</w:t>
        </w:r>
        <w:r w:rsidRPr="0083033C">
          <w:rPr>
            <w:rFonts w:eastAsia="Times New Roman"/>
            <w:szCs w:val="24"/>
            <w:lang w:eastAsia="en-US"/>
          </w:rPr>
          <w:br/>
          <w:t>ΜΗΤΣΟΤΑΚΗΣ Κ. , σελ.</w:t>
        </w:r>
        <w:r w:rsidRPr="0083033C">
          <w:rPr>
            <w:rFonts w:eastAsia="Times New Roman"/>
            <w:szCs w:val="24"/>
            <w:lang w:eastAsia="en-US"/>
          </w:rPr>
          <w:br/>
          <w:t>ΝΥΦΟΥΔΗΣ Ν. , σελ.</w:t>
        </w:r>
        <w:r w:rsidRPr="0083033C">
          <w:rPr>
            <w:rFonts w:eastAsia="Times New Roman"/>
            <w:szCs w:val="24"/>
            <w:lang w:eastAsia="en-US"/>
          </w:rPr>
          <w:br/>
          <w:t>ΠΑΝΑΓΟΥΛΗΣ Ε. , σελ.</w:t>
        </w:r>
        <w:r w:rsidRPr="0083033C">
          <w:rPr>
            <w:rFonts w:eastAsia="Times New Roman"/>
            <w:szCs w:val="24"/>
            <w:lang w:eastAsia="en-US"/>
          </w:rPr>
          <w:br/>
          <w:t>ΣΑΧΙΝΙΔΗΣ Ι. , σελ.</w:t>
        </w:r>
        <w:r w:rsidRPr="0083033C">
          <w:rPr>
            <w:rFonts w:eastAsia="Times New Roman"/>
            <w:szCs w:val="24"/>
            <w:lang w:eastAsia="en-US"/>
          </w:rPr>
          <w:br/>
          <w:t>ΤΡΙΑΝΤΑΦΥΛΛΙΔΗΣ Α. , σελ.</w:t>
        </w:r>
        <w:r w:rsidRPr="0083033C">
          <w:rPr>
            <w:rFonts w:eastAsia="Times New Roman"/>
            <w:szCs w:val="24"/>
            <w:lang w:eastAsia="en-US"/>
          </w:rPr>
          <w:br/>
          <w:t>ΤΣΙΑΡΑΣ Κ. , σελ.</w:t>
        </w:r>
        <w:r w:rsidRPr="0083033C">
          <w:rPr>
            <w:rFonts w:eastAsia="Times New Roman"/>
            <w:szCs w:val="24"/>
            <w:lang w:eastAsia="en-US"/>
          </w:rPr>
          <w:br/>
        </w:r>
        <w:r w:rsidRPr="0083033C">
          <w:rPr>
            <w:rFonts w:eastAsia="Times New Roman"/>
            <w:szCs w:val="24"/>
            <w:lang w:eastAsia="en-US"/>
          </w:rPr>
          <w:br/>
          <w:t>ΠΑΡΕΜΒΑΣΕΙΣ:</w:t>
        </w:r>
        <w:r w:rsidRPr="0083033C">
          <w:rPr>
            <w:rFonts w:eastAsia="Times New Roman"/>
            <w:szCs w:val="24"/>
            <w:lang w:eastAsia="en-US"/>
          </w:rPr>
          <w:br/>
          <w:t>ΑΜΑΝΑΤΙΔΗΣ Ι. , σελ.</w:t>
        </w:r>
        <w:r w:rsidRPr="0083033C">
          <w:rPr>
            <w:rFonts w:eastAsia="Times New Roman"/>
            <w:szCs w:val="24"/>
            <w:lang w:eastAsia="en-US"/>
          </w:rPr>
          <w:br/>
        </w:r>
      </w:ins>
    </w:p>
    <w:p w14:paraId="24E2C8C9" w14:textId="2CC69ED5" w:rsidR="003D7578" w:rsidRDefault="0083033C">
      <w:pPr>
        <w:spacing w:after="0" w:line="600" w:lineRule="auto"/>
        <w:ind w:firstLine="720"/>
        <w:jc w:val="center"/>
        <w:rPr>
          <w:rFonts w:eastAsia="Times New Roman" w:cs="Times New Roman"/>
          <w:szCs w:val="24"/>
        </w:rPr>
      </w:pPr>
      <w:r w:rsidRPr="00BE0227">
        <w:rPr>
          <w:rFonts w:eastAsia="Times New Roman" w:cs="Times New Roman"/>
          <w:szCs w:val="24"/>
        </w:rPr>
        <w:t>ΠΡΑΚΤΙΚΑ ΒΟΥΛΗΣ</w:t>
      </w:r>
    </w:p>
    <w:p w14:paraId="24E2C8CA" w14:textId="77777777" w:rsidR="003D7578" w:rsidRDefault="0083033C">
      <w:pPr>
        <w:spacing w:after="0" w:line="600" w:lineRule="auto"/>
        <w:ind w:firstLine="720"/>
        <w:jc w:val="center"/>
        <w:rPr>
          <w:rFonts w:eastAsia="Times New Roman" w:cs="Times New Roman"/>
          <w:szCs w:val="24"/>
        </w:rPr>
      </w:pPr>
      <w:r w:rsidRPr="00BE0227">
        <w:rPr>
          <w:rFonts w:eastAsia="Times New Roman" w:cs="Times New Roman"/>
          <w:szCs w:val="24"/>
        </w:rPr>
        <w:t>Ι</w:t>
      </w:r>
      <w:r>
        <w:rPr>
          <w:rFonts w:eastAsia="Times New Roman" w:cs="Times New Roman"/>
          <w:szCs w:val="24"/>
        </w:rPr>
        <w:t>Ζ</w:t>
      </w:r>
      <w:r w:rsidRPr="00BE0227">
        <w:rPr>
          <w:rFonts w:eastAsia="Times New Roman" w:cs="Times New Roman"/>
          <w:szCs w:val="24"/>
        </w:rPr>
        <w:t>΄ ΠΕΡΙΟΔΟΣ</w:t>
      </w:r>
    </w:p>
    <w:p w14:paraId="24E2C8CB" w14:textId="77777777" w:rsidR="003D7578" w:rsidRDefault="0083033C">
      <w:pPr>
        <w:spacing w:after="0" w:line="600" w:lineRule="auto"/>
        <w:ind w:firstLine="720"/>
        <w:jc w:val="center"/>
        <w:rPr>
          <w:rFonts w:eastAsia="Times New Roman" w:cs="Times New Roman"/>
          <w:szCs w:val="24"/>
        </w:rPr>
      </w:pPr>
      <w:r w:rsidRPr="00BE0227">
        <w:rPr>
          <w:rFonts w:eastAsia="Times New Roman" w:cs="Times New Roman"/>
          <w:szCs w:val="24"/>
        </w:rPr>
        <w:t>ΠΡΟΕΔΡΕΥΟΜΕΝΗΣ ΚΟΙΝΟΒΟΥΛΕΥΤΙΚΗΣ ΔΗΜΟΚΡΑΤΙΑΣ</w:t>
      </w:r>
    </w:p>
    <w:p w14:paraId="24E2C8CC" w14:textId="77777777" w:rsidR="003D7578" w:rsidRDefault="0083033C">
      <w:pPr>
        <w:spacing w:after="0" w:line="600" w:lineRule="auto"/>
        <w:ind w:firstLine="720"/>
        <w:jc w:val="center"/>
        <w:rPr>
          <w:rFonts w:eastAsia="Times New Roman" w:cs="Times New Roman"/>
          <w:szCs w:val="24"/>
        </w:rPr>
      </w:pPr>
      <w:r w:rsidRPr="00BE0227">
        <w:rPr>
          <w:rFonts w:eastAsia="Times New Roman" w:cs="Times New Roman"/>
          <w:szCs w:val="24"/>
        </w:rPr>
        <w:t xml:space="preserve">ΣΥΝΟΔΟΣ </w:t>
      </w:r>
      <w:r>
        <w:rPr>
          <w:rFonts w:eastAsia="Times New Roman" w:cs="Times New Roman"/>
          <w:szCs w:val="24"/>
        </w:rPr>
        <w:t>Δ</w:t>
      </w:r>
      <w:r w:rsidRPr="00BE0227">
        <w:rPr>
          <w:rFonts w:eastAsia="Times New Roman" w:cs="Times New Roman"/>
          <w:szCs w:val="24"/>
        </w:rPr>
        <w:t>΄</w:t>
      </w:r>
    </w:p>
    <w:p w14:paraId="24E2C8CD" w14:textId="77777777" w:rsidR="003D7578" w:rsidRDefault="0083033C">
      <w:pPr>
        <w:spacing w:after="0" w:line="600" w:lineRule="auto"/>
        <w:ind w:firstLine="720"/>
        <w:jc w:val="center"/>
        <w:rPr>
          <w:rFonts w:eastAsia="Times New Roman" w:cs="Times New Roman"/>
          <w:szCs w:val="24"/>
        </w:rPr>
      </w:pPr>
      <w:r w:rsidRPr="00BE0227">
        <w:rPr>
          <w:rFonts w:eastAsia="Times New Roman" w:cs="Times New Roman"/>
          <w:szCs w:val="24"/>
        </w:rPr>
        <w:t xml:space="preserve">ΣΥΝΕΔΡΙΑΣΗ </w:t>
      </w:r>
      <w:r>
        <w:rPr>
          <w:rFonts w:eastAsia="Times New Roman" w:cs="Times New Roman"/>
          <w:szCs w:val="24"/>
        </w:rPr>
        <w:t>ΡΚΗ</w:t>
      </w:r>
      <w:r w:rsidRPr="00BE0227">
        <w:rPr>
          <w:rFonts w:eastAsia="Times New Roman" w:cs="Times New Roman"/>
          <w:szCs w:val="24"/>
        </w:rPr>
        <w:t>΄</w:t>
      </w:r>
    </w:p>
    <w:p w14:paraId="24E2C8CE" w14:textId="77777777" w:rsidR="003D7578" w:rsidRDefault="0083033C">
      <w:pPr>
        <w:spacing w:after="0" w:line="600" w:lineRule="auto"/>
        <w:ind w:firstLine="720"/>
        <w:jc w:val="center"/>
        <w:rPr>
          <w:rFonts w:eastAsia="Times New Roman" w:cs="Times New Roman"/>
          <w:szCs w:val="24"/>
        </w:rPr>
      </w:pPr>
      <w:r>
        <w:rPr>
          <w:rFonts w:eastAsia="Times New Roman" w:cs="Times New Roman"/>
          <w:szCs w:val="24"/>
        </w:rPr>
        <w:t>Δευτέρα 20 Μαΐου 2019</w:t>
      </w:r>
    </w:p>
    <w:p w14:paraId="24E2C8CF" w14:textId="77777777" w:rsidR="003D7578" w:rsidRDefault="0083033C">
      <w:pPr>
        <w:spacing w:after="0" w:line="600" w:lineRule="auto"/>
        <w:ind w:firstLine="720"/>
        <w:jc w:val="both"/>
        <w:rPr>
          <w:rFonts w:eastAsia="Times New Roman" w:cs="Times New Roman"/>
          <w:szCs w:val="24"/>
        </w:rPr>
      </w:pPr>
      <w:r w:rsidRPr="00BE0227">
        <w:rPr>
          <w:rFonts w:eastAsia="Times New Roman" w:cs="Times New Roman"/>
          <w:szCs w:val="24"/>
        </w:rPr>
        <w:t xml:space="preserve">Αθήνα, σήμερα στις </w:t>
      </w:r>
      <w:r>
        <w:rPr>
          <w:rFonts w:eastAsia="Times New Roman" w:cs="Times New Roman"/>
          <w:szCs w:val="24"/>
        </w:rPr>
        <w:t>20</w:t>
      </w:r>
      <w:r w:rsidRPr="00BE0227">
        <w:rPr>
          <w:rFonts w:eastAsia="Times New Roman" w:cs="Times New Roman"/>
          <w:szCs w:val="24"/>
        </w:rPr>
        <w:t xml:space="preserve"> </w:t>
      </w:r>
      <w:r>
        <w:rPr>
          <w:rFonts w:eastAsia="Times New Roman" w:cs="Times New Roman"/>
          <w:szCs w:val="24"/>
        </w:rPr>
        <w:t>Μαΐου 2019</w:t>
      </w:r>
      <w:r w:rsidRPr="00BE0227">
        <w:rPr>
          <w:rFonts w:eastAsia="Times New Roman" w:cs="Times New Roman"/>
          <w:szCs w:val="24"/>
        </w:rPr>
        <w:t xml:space="preserve">, ημέρα </w:t>
      </w:r>
      <w:r>
        <w:rPr>
          <w:rFonts w:eastAsia="Times New Roman" w:cs="Times New Roman"/>
          <w:szCs w:val="24"/>
        </w:rPr>
        <w:t>Δευτέρα και ώρα 12</w:t>
      </w:r>
      <w:r w:rsidRPr="00BE0227">
        <w:rPr>
          <w:rFonts w:eastAsia="Times New Roman" w:cs="Times New Roman"/>
          <w:szCs w:val="24"/>
        </w:rPr>
        <w:t>.</w:t>
      </w:r>
      <w:r>
        <w:rPr>
          <w:rFonts w:eastAsia="Times New Roman" w:cs="Times New Roman"/>
          <w:szCs w:val="24"/>
        </w:rPr>
        <w:t>19</w:t>
      </w:r>
      <w:r w:rsidRPr="00BE0227">
        <w:rPr>
          <w:rFonts w:eastAsia="Times New Roman" w:cs="Times New Roman"/>
          <w:szCs w:val="24"/>
        </w:rPr>
        <w:t>΄</w:t>
      </w:r>
      <w:r>
        <w:rPr>
          <w:rFonts w:eastAsia="Times New Roman" w:cs="Times New Roman"/>
          <w:szCs w:val="24"/>
        </w:rPr>
        <w:t>,</w:t>
      </w:r>
      <w:r w:rsidRPr="00BE0227">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Δ΄ Αντιπρ</w:t>
      </w:r>
      <w:r w:rsidRPr="00BE0227">
        <w:rPr>
          <w:rFonts w:eastAsia="Times New Roman" w:cs="Times New Roman"/>
          <w:szCs w:val="24"/>
        </w:rPr>
        <w:t xml:space="preserve">οέδρου αυτής κ. </w:t>
      </w:r>
      <w:r w:rsidRPr="009406AA">
        <w:rPr>
          <w:rFonts w:eastAsia="Times New Roman" w:cs="Times New Roman"/>
          <w:b/>
          <w:szCs w:val="24"/>
        </w:rPr>
        <w:t>ΝΙΚΗΤΑ ΚΑΚΛΑΜΑΝΗ</w:t>
      </w:r>
      <w:r w:rsidRPr="00BE0227">
        <w:rPr>
          <w:rFonts w:eastAsia="Times New Roman" w:cs="Times New Roman"/>
          <w:szCs w:val="24"/>
        </w:rPr>
        <w:t>.</w:t>
      </w:r>
    </w:p>
    <w:p w14:paraId="24E2C8D0" w14:textId="77777777" w:rsidR="003D7578" w:rsidRDefault="0083033C">
      <w:pPr>
        <w:spacing w:after="0" w:line="600" w:lineRule="auto"/>
        <w:ind w:firstLine="720"/>
        <w:jc w:val="both"/>
        <w:rPr>
          <w:rFonts w:eastAsia="Times New Roman" w:cs="Times New Roman"/>
          <w:szCs w:val="24"/>
        </w:rPr>
      </w:pPr>
      <w:r w:rsidRPr="00C23569">
        <w:rPr>
          <w:rFonts w:eastAsia="Times New Roman"/>
          <w:b/>
          <w:bCs/>
        </w:rPr>
        <w:t>ΠΡΟΕΔΡΕΥΩΝ (Νικήτας Κακλαμάνης):</w:t>
      </w:r>
      <w:r w:rsidRPr="00C23569">
        <w:rPr>
          <w:rFonts w:eastAsia="Times New Roman" w:cs="Times New Roman"/>
          <w:b/>
          <w:bCs/>
          <w:szCs w:val="24"/>
        </w:rPr>
        <w:t xml:space="preserve"> </w:t>
      </w:r>
      <w:r>
        <w:rPr>
          <w:rFonts w:eastAsia="Times New Roman" w:cs="Times New Roman"/>
          <w:b/>
          <w:bCs/>
          <w:szCs w:val="24"/>
        </w:rPr>
        <w:t xml:space="preserve"> </w:t>
      </w:r>
      <w:r w:rsidRPr="00BE0227">
        <w:rPr>
          <w:rFonts w:eastAsia="Times New Roman" w:cs="Times New Roman"/>
          <w:szCs w:val="24"/>
        </w:rPr>
        <w:t>Κυρίες και κύριοι συνάδελφοι, αρχίζει</w:t>
      </w:r>
      <w:r>
        <w:rPr>
          <w:rFonts w:eastAsia="Times New Roman" w:cs="Times New Roman"/>
          <w:szCs w:val="24"/>
        </w:rPr>
        <w:t xml:space="preserve"> η συνεδρίαση. </w:t>
      </w:r>
    </w:p>
    <w:p w14:paraId="24E2C8D1"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Εισερχόμα</w:t>
      </w:r>
      <w:r>
        <w:rPr>
          <w:rFonts w:eastAsia="Times New Roman" w:cs="Times New Roman"/>
          <w:szCs w:val="24"/>
        </w:rPr>
        <w:t>στε στην</w:t>
      </w:r>
    </w:p>
    <w:p w14:paraId="24E2C8D2" w14:textId="77777777" w:rsidR="003D7578" w:rsidRDefault="0083033C">
      <w:pPr>
        <w:spacing w:after="0" w:line="600" w:lineRule="auto"/>
        <w:ind w:firstLine="720"/>
        <w:jc w:val="center"/>
        <w:rPr>
          <w:rFonts w:eastAsia="Times New Roman" w:cs="Times New Roman"/>
          <w:b/>
          <w:szCs w:val="24"/>
        </w:rPr>
      </w:pPr>
      <w:r w:rsidRPr="00E6218E">
        <w:rPr>
          <w:rFonts w:eastAsia="Times New Roman" w:cs="Times New Roman"/>
          <w:b/>
          <w:szCs w:val="24"/>
        </w:rPr>
        <w:lastRenderedPageBreak/>
        <w:t xml:space="preserve">ΕΙΔΙΚΗ ΗΜΕΡΗΣΙΑ ΔΙΑΤΑΞΗ </w:t>
      </w:r>
    </w:p>
    <w:p w14:paraId="24E2C8D3" w14:textId="77777777" w:rsidR="003D7578" w:rsidRDefault="0083033C">
      <w:pPr>
        <w:spacing w:after="0" w:line="600" w:lineRule="auto"/>
        <w:ind w:firstLine="720"/>
        <w:jc w:val="both"/>
        <w:rPr>
          <w:rFonts w:eastAsia="Times New Roman" w:cs="Times New Roman"/>
          <w:szCs w:val="24"/>
        </w:rPr>
      </w:pPr>
      <w:r w:rsidRPr="00C23569">
        <w:rPr>
          <w:rFonts w:eastAsia="Times New Roman" w:cs="Times New Roman"/>
          <w:szCs w:val="24"/>
        </w:rPr>
        <w:t>Ειδική Συνεδρίαση της Ολομέλειας της Βουλής για την Ημέρα Μνήμης της Γενοκτονίας των Ελλήνων του Πόντου.</w:t>
      </w:r>
    </w:p>
    <w:p w14:paraId="24E2C8D4" w14:textId="77777777" w:rsidR="003D7578" w:rsidRDefault="0083033C">
      <w:pPr>
        <w:spacing w:after="0" w:line="600" w:lineRule="auto"/>
        <w:ind w:firstLine="720"/>
        <w:jc w:val="both"/>
        <w:rPr>
          <w:rFonts w:eastAsia="Times New Roman"/>
          <w:szCs w:val="24"/>
        </w:rPr>
      </w:pPr>
      <w:r>
        <w:rPr>
          <w:rFonts w:eastAsia="Times New Roman"/>
          <w:szCs w:val="24"/>
        </w:rPr>
        <w:t>Θέλω να ενημερώσω ότι χθες σε</w:t>
      </w:r>
      <w:r w:rsidRPr="00C23569">
        <w:rPr>
          <w:rFonts w:eastAsia="Times New Roman"/>
          <w:szCs w:val="24"/>
        </w:rPr>
        <w:t xml:space="preserve"> ολόκληρη την επικράτεια έγιναν εκδηλ</w:t>
      </w:r>
      <w:r>
        <w:rPr>
          <w:rFonts w:eastAsia="Times New Roman"/>
          <w:szCs w:val="24"/>
        </w:rPr>
        <w:t>ώσεις γι’</w:t>
      </w:r>
      <w:r w:rsidRPr="00C23569">
        <w:rPr>
          <w:rFonts w:eastAsia="Times New Roman"/>
          <w:szCs w:val="24"/>
        </w:rPr>
        <w:t xml:space="preserve"> αυτή τη </w:t>
      </w:r>
      <w:r>
        <w:rPr>
          <w:rFonts w:eastAsia="Times New Roman"/>
          <w:szCs w:val="24"/>
        </w:rPr>
        <w:t>θλιβερή επέτειο και οι συνάδελφοι</w:t>
      </w:r>
      <w:r w:rsidRPr="00C23569">
        <w:rPr>
          <w:rFonts w:eastAsia="Times New Roman"/>
          <w:szCs w:val="24"/>
        </w:rPr>
        <w:t xml:space="preserve"> της περιφέρειας παρευρέθηκαν ο καθένας στον </w:t>
      </w:r>
      <w:r>
        <w:rPr>
          <w:rFonts w:eastAsia="Times New Roman"/>
          <w:szCs w:val="24"/>
        </w:rPr>
        <w:t>νομό</w:t>
      </w:r>
      <w:r w:rsidRPr="00C23569">
        <w:rPr>
          <w:rFonts w:eastAsia="Times New Roman"/>
          <w:szCs w:val="24"/>
        </w:rPr>
        <w:t xml:space="preserve"> του και</w:t>
      </w:r>
      <w:r>
        <w:rPr>
          <w:rFonts w:eastAsia="Times New Roman"/>
          <w:szCs w:val="24"/>
        </w:rPr>
        <w:t>,</w:t>
      </w:r>
      <w:r w:rsidRPr="00C23569">
        <w:rPr>
          <w:rFonts w:eastAsia="Times New Roman"/>
          <w:szCs w:val="24"/>
        </w:rPr>
        <w:t xml:space="preserve"> </w:t>
      </w:r>
      <w:r>
        <w:rPr>
          <w:rFonts w:eastAsia="Times New Roman"/>
          <w:szCs w:val="24"/>
        </w:rPr>
        <w:t>ελλείψει</w:t>
      </w:r>
      <w:r w:rsidRPr="00C23569">
        <w:rPr>
          <w:rFonts w:eastAsia="Times New Roman"/>
          <w:szCs w:val="24"/>
        </w:rPr>
        <w:t xml:space="preserve"> νομοθετικού έργου αυτή την εβδομάδα</w:t>
      </w:r>
      <w:r>
        <w:rPr>
          <w:rFonts w:eastAsia="Times New Roman"/>
          <w:szCs w:val="24"/>
        </w:rPr>
        <w:t>,</w:t>
      </w:r>
      <w:r w:rsidRPr="00C23569">
        <w:rPr>
          <w:rFonts w:eastAsia="Times New Roman"/>
          <w:szCs w:val="24"/>
        </w:rPr>
        <w:t xml:space="preserve"> δεν έχουν επανέλθει στην </w:t>
      </w:r>
      <w:r>
        <w:rPr>
          <w:rFonts w:eastAsia="Times New Roman"/>
          <w:szCs w:val="24"/>
        </w:rPr>
        <w:t>Αθήνα και γι’</w:t>
      </w:r>
      <w:r w:rsidRPr="00C23569">
        <w:rPr>
          <w:rFonts w:eastAsia="Times New Roman"/>
          <w:szCs w:val="24"/>
        </w:rPr>
        <w:t xml:space="preserve"> αυτό δεν είμαστε πάρα </w:t>
      </w:r>
      <w:r>
        <w:rPr>
          <w:rFonts w:eastAsia="Times New Roman"/>
          <w:szCs w:val="24"/>
        </w:rPr>
        <w:t>πολλοί στην Α</w:t>
      </w:r>
      <w:r w:rsidRPr="00C23569">
        <w:rPr>
          <w:rFonts w:eastAsia="Times New Roman"/>
          <w:szCs w:val="24"/>
        </w:rPr>
        <w:t>ίθουσα</w:t>
      </w:r>
      <w:r>
        <w:rPr>
          <w:rFonts w:eastAsia="Times New Roman"/>
          <w:szCs w:val="24"/>
        </w:rPr>
        <w:t>.</w:t>
      </w:r>
    </w:p>
    <w:p w14:paraId="24E2C8D5" w14:textId="77777777" w:rsidR="003D7578" w:rsidRDefault="0083033C">
      <w:pPr>
        <w:spacing w:after="0" w:line="600" w:lineRule="auto"/>
        <w:ind w:firstLine="720"/>
        <w:jc w:val="both"/>
        <w:rPr>
          <w:rFonts w:eastAsia="Times New Roman"/>
          <w:szCs w:val="24"/>
        </w:rPr>
      </w:pPr>
      <w:r>
        <w:rPr>
          <w:rFonts w:eastAsia="Times New Roman"/>
          <w:szCs w:val="24"/>
        </w:rPr>
        <w:t>Κ</w:t>
      </w:r>
      <w:r w:rsidRPr="00C23569">
        <w:rPr>
          <w:rFonts w:eastAsia="Times New Roman"/>
          <w:szCs w:val="24"/>
        </w:rPr>
        <w:t xml:space="preserve">ατά τη σημερινή συνεδρίαση θα τοποθετηθούν </w:t>
      </w:r>
      <w:r>
        <w:rPr>
          <w:rFonts w:eastAsia="Times New Roman"/>
          <w:szCs w:val="24"/>
        </w:rPr>
        <w:t>δι’ ολίγων</w:t>
      </w:r>
      <w:r>
        <w:rPr>
          <w:rFonts w:eastAsia="Times New Roman"/>
          <w:szCs w:val="24"/>
        </w:rPr>
        <w:t xml:space="preserve"> εκ μέρους του </w:t>
      </w:r>
      <w:r>
        <w:rPr>
          <w:rFonts w:eastAsia="Times New Roman"/>
          <w:szCs w:val="24"/>
        </w:rPr>
        <w:t>Π</w:t>
      </w:r>
      <w:r w:rsidRPr="00C23569">
        <w:rPr>
          <w:rFonts w:eastAsia="Times New Roman"/>
          <w:szCs w:val="24"/>
        </w:rPr>
        <w:t xml:space="preserve">ροεδρείου </w:t>
      </w:r>
      <w:r>
        <w:rPr>
          <w:rFonts w:eastAsia="Times New Roman"/>
          <w:szCs w:val="24"/>
        </w:rPr>
        <w:t xml:space="preserve">ο </w:t>
      </w:r>
      <w:r w:rsidRPr="00C23569">
        <w:rPr>
          <w:rFonts w:eastAsia="Times New Roman"/>
          <w:szCs w:val="24"/>
        </w:rPr>
        <w:t>ομ</w:t>
      </w:r>
      <w:r>
        <w:rPr>
          <w:rFonts w:eastAsia="Times New Roman"/>
          <w:szCs w:val="24"/>
        </w:rPr>
        <w:t>ιλώ</w:t>
      </w:r>
      <w:r w:rsidRPr="00C23569">
        <w:rPr>
          <w:rFonts w:eastAsia="Times New Roman"/>
          <w:szCs w:val="24"/>
        </w:rPr>
        <w:t>ν Δ</w:t>
      </w:r>
      <w:r>
        <w:rPr>
          <w:rFonts w:eastAsia="Times New Roman"/>
          <w:szCs w:val="24"/>
        </w:rPr>
        <w:t>΄ Α</w:t>
      </w:r>
      <w:r w:rsidRPr="00C23569">
        <w:rPr>
          <w:rFonts w:eastAsia="Times New Roman"/>
          <w:szCs w:val="24"/>
        </w:rPr>
        <w:t>ντιπρ</w:t>
      </w:r>
      <w:r>
        <w:rPr>
          <w:rFonts w:eastAsia="Times New Roman"/>
          <w:szCs w:val="24"/>
        </w:rPr>
        <w:t>όεδρος της Βουλής, εκ μέρους της Κ</w:t>
      </w:r>
      <w:r w:rsidRPr="00C23569">
        <w:rPr>
          <w:rFonts w:eastAsia="Times New Roman"/>
          <w:szCs w:val="24"/>
        </w:rPr>
        <w:t>υβέρνησης ο Υπουργός Παιδείας Έρευνας και Θρησκευμάτων κ</w:t>
      </w:r>
      <w:r>
        <w:rPr>
          <w:rFonts w:eastAsia="Times New Roman"/>
          <w:szCs w:val="24"/>
        </w:rPr>
        <w:t xml:space="preserve">. Κωνσταντίνος </w:t>
      </w:r>
      <w:proofErr w:type="spellStart"/>
      <w:r>
        <w:rPr>
          <w:rFonts w:eastAsia="Times New Roman"/>
          <w:szCs w:val="24"/>
        </w:rPr>
        <w:t>Γ</w:t>
      </w:r>
      <w:r w:rsidRPr="00C23569">
        <w:rPr>
          <w:rFonts w:eastAsia="Times New Roman"/>
          <w:szCs w:val="24"/>
        </w:rPr>
        <w:t>αβρόγλου</w:t>
      </w:r>
      <w:proofErr w:type="spellEnd"/>
      <w:r w:rsidRPr="00C23569">
        <w:rPr>
          <w:rFonts w:eastAsia="Times New Roman"/>
          <w:szCs w:val="24"/>
        </w:rPr>
        <w:t xml:space="preserve"> και κατόπιν</w:t>
      </w:r>
      <w:r>
        <w:rPr>
          <w:rFonts w:eastAsia="Times New Roman"/>
          <w:szCs w:val="24"/>
        </w:rPr>
        <w:t xml:space="preserve"> οι συνάδελφοι Β</w:t>
      </w:r>
      <w:r w:rsidRPr="00C23569">
        <w:rPr>
          <w:rFonts w:eastAsia="Times New Roman"/>
          <w:szCs w:val="24"/>
        </w:rPr>
        <w:t>ο</w:t>
      </w:r>
      <w:r>
        <w:rPr>
          <w:rFonts w:eastAsia="Times New Roman"/>
          <w:szCs w:val="24"/>
        </w:rPr>
        <w:t>υλευτές που έχουν οριστεί από τις Κοινοβουλευτικής Ομάδες</w:t>
      </w:r>
      <w:r w:rsidRPr="00C23569">
        <w:rPr>
          <w:rFonts w:eastAsia="Times New Roman"/>
          <w:szCs w:val="24"/>
        </w:rPr>
        <w:t xml:space="preserve"> και ένας </w:t>
      </w:r>
      <w:r>
        <w:rPr>
          <w:rFonts w:eastAsia="Times New Roman"/>
          <w:szCs w:val="24"/>
        </w:rPr>
        <w:t>Α</w:t>
      </w:r>
      <w:r>
        <w:rPr>
          <w:rFonts w:eastAsia="Times New Roman"/>
          <w:szCs w:val="24"/>
        </w:rPr>
        <w:t>νεξάρτητος Β</w:t>
      </w:r>
      <w:r w:rsidRPr="00C23569">
        <w:rPr>
          <w:rFonts w:eastAsia="Times New Roman"/>
          <w:szCs w:val="24"/>
        </w:rPr>
        <w:t>ουλε</w:t>
      </w:r>
      <w:r w:rsidRPr="00C23569">
        <w:rPr>
          <w:rFonts w:eastAsia="Times New Roman"/>
          <w:szCs w:val="24"/>
        </w:rPr>
        <w:t>υτής</w:t>
      </w:r>
      <w:r>
        <w:rPr>
          <w:rFonts w:eastAsia="Times New Roman"/>
          <w:szCs w:val="24"/>
        </w:rPr>
        <w:t>. Ε</w:t>
      </w:r>
      <w:r w:rsidRPr="00C23569">
        <w:rPr>
          <w:rFonts w:eastAsia="Times New Roman"/>
          <w:szCs w:val="24"/>
        </w:rPr>
        <w:t xml:space="preserve">κ μέρους της Αξιωματικής Αντιπολίτευσης </w:t>
      </w:r>
      <w:r>
        <w:rPr>
          <w:rFonts w:eastAsia="Times New Roman"/>
          <w:szCs w:val="24"/>
        </w:rPr>
        <w:t>θα ομιλήσει ο Π</w:t>
      </w:r>
      <w:r w:rsidRPr="00C23569">
        <w:rPr>
          <w:rFonts w:eastAsia="Times New Roman"/>
          <w:szCs w:val="24"/>
        </w:rPr>
        <w:t xml:space="preserve">ρόεδρος του κόμματος και της </w:t>
      </w:r>
      <w:r w:rsidRPr="00C23569">
        <w:rPr>
          <w:rFonts w:eastAsia="Times New Roman"/>
          <w:szCs w:val="24"/>
        </w:rPr>
        <w:lastRenderedPageBreak/>
        <w:t>Κοινοβουλευτικής Ομάδας κ</w:t>
      </w:r>
      <w:r>
        <w:rPr>
          <w:rFonts w:eastAsia="Times New Roman"/>
          <w:szCs w:val="24"/>
        </w:rPr>
        <w:t>.</w:t>
      </w:r>
      <w:r w:rsidRPr="00C23569">
        <w:rPr>
          <w:rFonts w:eastAsia="Times New Roman"/>
          <w:szCs w:val="24"/>
        </w:rPr>
        <w:t xml:space="preserve"> Μητσοτάκης</w:t>
      </w:r>
      <w:r>
        <w:rPr>
          <w:rFonts w:eastAsia="Times New Roman"/>
          <w:szCs w:val="24"/>
        </w:rPr>
        <w:t>,</w:t>
      </w:r>
      <w:r w:rsidRPr="00C23569">
        <w:rPr>
          <w:rFonts w:eastAsia="Times New Roman"/>
          <w:szCs w:val="24"/>
        </w:rPr>
        <w:t xml:space="preserve"> ο οποίος και θα προηγηθεί</w:t>
      </w:r>
      <w:r>
        <w:rPr>
          <w:rFonts w:eastAsia="Times New Roman"/>
          <w:szCs w:val="24"/>
        </w:rPr>
        <w:t>, με βάση τον Κ</w:t>
      </w:r>
      <w:r w:rsidRPr="00C23569">
        <w:rPr>
          <w:rFonts w:eastAsia="Times New Roman"/>
          <w:szCs w:val="24"/>
        </w:rPr>
        <w:t>ανονισμό</w:t>
      </w:r>
      <w:r>
        <w:rPr>
          <w:rFonts w:eastAsia="Times New Roman"/>
          <w:szCs w:val="24"/>
        </w:rPr>
        <w:t>,</w:t>
      </w:r>
      <w:r w:rsidRPr="00C23569">
        <w:rPr>
          <w:rFonts w:eastAsia="Times New Roman"/>
          <w:szCs w:val="24"/>
        </w:rPr>
        <w:t xml:space="preserve"> των ομιλητών αμέσως μετά τον Υπουργό</w:t>
      </w:r>
      <w:r>
        <w:rPr>
          <w:rFonts w:eastAsia="Times New Roman"/>
          <w:szCs w:val="24"/>
        </w:rPr>
        <w:t xml:space="preserve"> </w:t>
      </w:r>
      <w:r>
        <w:rPr>
          <w:rFonts w:eastAsia="Times New Roman"/>
          <w:szCs w:val="24"/>
        </w:rPr>
        <w:t xml:space="preserve">κ. </w:t>
      </w:r>
      <w:proofErr w:type="spellStart"/>
      <w:r>
        <w:rPr>
          <w:rFonts w:eastAsia="Times New Roman"/>
          <w:szCs w:val="24"/>
        </w:rPr>
        <w:t>Γ</w:t>
      </w:r>
      <w:r w:rsidRPr="00C23569">
        <w:rPr>
          <w:rFonts w:eastAsia="Times New Roman"/>
          <w:szCs w:val="24"/>
        </w:rPr>
        <w:t>αβρόγλου</w:t>
      </w:r>
      <w:proofErr w:type="spellEnd"/>
      <w:r>
        <w:rPr>
          <w:rFonts w:eastAsia="Times New Roman"/>
          <w:szCs w:val="24"/>
        </w:rPr>
        <w:t>.</w:t>
      </w:r>
    </w:p>
    <w:p w14:paraId="24E2C8D6" w14:textId="77777777" w:rsidR="003D7578" w:rsidRDefault="0083033C">
      <w:pPr>
        <w:spacing w:after="0" w:line="600" w:lineRule="auto"/>
        <w:ind w:firstLine="720"/>
        <w:jc w:val="both"/>
        <w:rPr>
          <w:rFonts w:eastAsia="Times New Roman"/>
          <w:szCs w:val="24"/>
        </w:rPr>
      </w:pPr>
      <w:r>
        <w:rPr>
          <w:rFonts w:eastAsia="Times New Roman"/>
          <w:szCs w:val="24"/>
        </w:rPr>
        <w:t>«Ανάθεμα και τα μακρά όθε</w:t>
      </w:r>
      <w:r>
        <w:rPr>
          <w:rFonts w:eastAsia="Times New Roman"/>
          <w:szCs w:val="24"/>
        </w:rPr>
        <w:t xml:space="preserve">ν κι πάει </w:t>
      </w:r>
      <w:proofErr w:type="spellStart"/>
      <w:r>
        <w:rPr>
          <w:rFonts w:eastAsia="Times New Roman"/>
          <w:szCs w:val="24"/>
        </w:rPr>
        <w:t>λαλίαν</w:t>
      </w:r>
      <w:proofErr w:type="spellEnd"/>
      <w:r>
        <w:rPr>
          <w:rFonts w:eastAsia="Times New Roman"/>
          <w:szCs w:val="24"/>
        </w:rPr>
        <w:t>, τ’</w:t>
      </w:r>
      <w:r w:rsidRPr="00DA1E09">
        <w:rPr>
          <w:rFonts w:eastAsia="Times New Roman"/>
          <w:szCs w:val="24"/>
        </w:rPr>
        <w:t xml:space="preserve"> </w:t>
      </w:r>
      <w:proofErr w:type="spellStart"/>
      <w:r w:rsidRPr="00DA1E09">
        <w:rPr>
          <w:rFonts w:eastAsia="Times New Roman"/>
          <w:szCs w:val="24"/>
        </w:rPr>
        <w:t>ομάτεμ</w:t>
      </w:r>
      <w:proofErr w:type="spellEnd"/>
      <w:r w:rsidRPr="00DA1E09">
        <w:rPr>
          <w:rFonts w:eastAsia="Times New Roman"/>
          <w:szCs w:val="24"/>
        </w:rPr>
        <w:t xml:space="preserve"> </w:t>
      </w:r>
      <w:proofErr w:type="spellStart"/>
      <w:r w:rsidRPr="00DA1E09">
        <w:rPr>
          <w:rFonts w:eastAsia="Times New Roman"/>
          <w:szCs w:val="24"/>
        </w:rPr>
        <w:t>εσκοτίνεψαν</w:t>
      </w:r>
      <w:proofErr w:type="spellEnd"/>
      <w:r w:rsidRPr="00DA1E09">
        <w:rPr>
          <w:rFonts w:eastAsia="Times New Roman"/>
          <w:szCs w:val="24"/>
        </w:rPr>
        <w:t xml:space="preserve"> </w:t>
      </w:r>
      <w:proofErr w:type="spellStart"/>
      <w:r w:rsidRPr="00DA1E09">
        <w:rPr>
          <w:rFonts w:eastAsia="Times New Roman"/>
          <w:szCs w:val="24"/>
        </w:rPr>
        <w:t>ασήν</w:t>
      </w:r>
      <w:proofErr w:type="spellEnd"/>
      <w:r w:rsidRPr="00DA1E09">
        <w:rPr>
          <w:rFonts w:eastAsia="Times New Roman"/>
          <w:szCs w:val="24"/>
        </w:rPr>
        <w:t xml:space="preserve"> </w:t>
      </w:r>
      <w:proofErr w:type="spellStart"/>
      <w:r w:rsidRPr="00DA1E09">
        <w:rPr>
          <w:rFonts w:eastAsia="Times New Roman"/>
          <w:szCs w:val="24"/>
        </w:rPr>
        <w:t>αρωθυμίαν</w:t>
      </w:r>
      <w:proofErr w:type="spellEnd"/>
      <w:r>
        <w:rPr>
          <w:rFonts w:eastAsia="Times New Roman"/>
          <w:szCs w:val="24"/>
        </w:rPr>
        <w:t>». Καταραμέν</w:t>
      </w:r>
      <w:r w:rsidRPr="00C23569">
        <w:rPr>
          <w:rFonts w:eastAsia="Times New Roman"/>
          <w:szCs w:val="24"/>
        </w:rPr>
        <w:t xml:space="preserve">α </w:t>
      </w:r>
      <w:r>
        <w:rPr>
          <w:rFonts w:eastAsia="Times New Roman"/>
          <w:szCs w:val="24"/>
        </w:rPr>
        <w:t xml:space="preserve">τα </w:t>
      </w:r>
      <w:r w:rsidRPr="00C23569">
        <w:rPr>
          <w:rFonts w:eastAsia="Times New Roman"/>
          <w:szCs w:val="24"/>
        </w:rPr>
        <w:t>ξένα όπου δεν πάει η φωνή</w:t>
      </w:r>
      <w:r>
        <w:rPr>
          <w:rFonts w:eastAsia="Times New Roman"/>
          <w:szCs w:val="24"/>
        </w:rPr>
        <w:t>,</w:t>
      </w:r>
      <w:r w:rsidRPr="00C23569">
        <w:rPr>
          <w:rFonts w:eastAsia="Times New Roman"/>
          <w:szCs w:val="24"/>
        </w:rPr>
        <w:t xml:space="preserve"> τα μάτια μου μαύρισαν από τη </w:t>
      </w:r>
      <w:r>
        <w:rPr>
          <w:rFonts w:eastAsia="Times New Roman"/>
          <w:szCs w:val="24"/>
        </w:rPr>
        <w:t>ν</w:t>
      </w:r>
      <w:r w:rsidRPr="00C23569">
        <w:rPr>
          <w:rFonts w:eastAsia="Times New Roman"/>
          <w:szCs w:val="24"/>
        </w:rPr>
        <w:t>οσταλγία</w:t>
      </w:r>
      <w:r>
        <w:rPr>
          <w:rFonts w:eastAsia="Times New Roman"/>
          <w:szCs w:val="24"/>
        </w:rPr>
        <w:t>.</w:t>
      </w:r>
      <w:r w:rsidRPr="00C23569">
        <w:rPr>
          <w:rFonts w:eastAsia="Times New Roman"/>
          <w:szCs w:val="24"/>
        </w:rPr>
        <w:t xml:space="preserve"> </w:t>
      </w:r>
    </w:p>
    <w:p w14:paraId="24E2C8D7" w14:textId="77777777" w:rsidR="003D7578" w:rsidRDefault="0083033C">
      <w:pPr>
        <w:spacing w:after="0" w:line="600" w:lineRule="auto"/>
        <w:ind w:firstLine="720"/>
        <w:jc w:val="both"/>
        <w:rPr>
          <w:rFonts w:eastAsia="Times New Roman"/>
          <w:szCs w:val="24"/>
        </w:rPr>
      </w:pPr>
      <w:r>
        <w:rPr>
          <w:rFonts w:eastAsia="Times New Roman"/>
          <w:szCs w:val="24"/>
        </w:rPr>
        <w:t>Μ</w:t>
      </w:r>
      <w:r w:rsidRPr="00C23569">
        <w:rPr>
          <w:rFonts w:eastAsia="Times New Roman"/>
          <w:szCs w:val="24"/>
        </w:rPr>
        <w:t>ε αφορμή αυτό το πικρό δίστιχο</w:t>
      </w:r>
      <w:r>
        <w:rPr>
          <w:rFonts w:eastAsia="Times New Roman"/>
          <w:szCs w:val="24"/>
        </w:rPr>
        <w:t xml:space="preserve"> ζητώ σήμερα από το Σ</w:t>
      </w:r>
      <w:r w:rsidRPr="00C23569">
        <w:rPr>
          <w:rFonts w:eastAsia="Times New Roman"/>
          <w:szCs w:val="24"/>
        </w:rPr>
        <w:t>ώμα να τιμήσουμε μαζί ενωμένοι τα θύματα της χθεσινής μαύρης επετ</w:t>
      </w:r>
      <w:r w:rsidRPr="00C23569">
        <w:rPr>
          <w:rFonts w:eastAsia="Times New Roman"/>
          <w:szCs w:val="24"/>
        </w:rPr>
        <w:t>είου</w:t>
      </w:r>
      <w:r>
        <w:rPr>
          <w:rFonts w:eastAsia="Times New Roman"/>
          <w:szCs w:val="24"/>
        </w:rPr>
        <w:t>. Χ</w:t>
      </w:r>
      <w:r w:rsidRPr="00C23569">
        <w:rPr>
          <w:rFonts w:eastAsia="Times New Roman"/>
          <w:szCs w:val="24"/>
        </w:rPr>
        <w:t xml:space="preserve">θες συμπληρώθηκαν </w:t>
      </w:r>
      <w:r>
        <w:rPr>
          <w:rFonts w:eastAsia="Times New Roman"/>
          <w:szCs w:val="24"/>
        </w:rPr>
        <w:t>εκατό χρόνια από τη Γ</w:t>
      </w:r>
      <w:r w:rsidRPr="00C23569">
        <w:rPr>
          <w:rFonts w:eastAsia="Times New Roman"/>
          <w:szCs w:val="24"/>
        </w:rPr>
        <w:t>ενοκτονία των Ελλήνων του Πόντου</w:t>
      </w:r>
      <w:r>
        <w:rPr>
          <w:rFonts w:eastAsia="Times New Roman"/>
          <w:szCs w:val="24"/>
        </w:rPr>
        <w:t>, εκατό</w:t>
      </w:r>
      <w:r w:rsidRPr="00C23569">
        <w:rPr>
          <w:rFonts w:eastAsia="Times New Roman"/>
          <w:szCs w:val="24"/>
        </w:rPr>
        <w:t xml:space="preserve"> χρόνια μοναξιάς για εμάς κα</w:t>
      </w:r>
      <w:r>
        <w:rPr>
          <w:rFonts w:eastAsia="Times New Roman"/>
          <w:szCs w:val="24"/>
        </w:rPr>
        <w:t>ι τους αδελφούς μας που ζητούν ε</w:t>
      </w:r>
      <w:r w:rsidRPr="00C23569">
        <w:rPr>
          <w:rFonts w:eastAsia="Times New Roman"/>
          <w:szCs w:val="24"/>
        </w:rPr>
        <w:t xml:space="preserve">πιτέλους αναγνώριση και </w:t>
      </w:r>
      <w:r>
        <w:rPr>
          <w:rFonts w:eastAsia="Times New Roman"/>
          <w:szCs w:val="24"/>
        </w:rPr>
        <w:t>δ</w:t>
      </w:r>
      <w:r w:rsidRPr="00C23569">
        <w:rPr>
          <w:rFonts w:eastAsia="Times New Roman"/>
          <w:szCs w:val="24"/>
        </w:rPr>
        <w:t>ικαίωση</w:t>
      </w:r>
      <w:r>
        <w:rPr>
          <w:rFonts w:eastAsia="Times New Roman"/>
          <w:szCs w:val="24"/>
        </w:rPr>
        <w:t>.</w:t>
      </w:r>
      <w:r w:rsidRPr="00C23569">
        <w:rPr>
          <w:rFonts w:eastAsia="Times New Roman"/>
          <w:szCs w:val="24"/>
        </w:rPr>
        <w:t xml:space="preserve"> </w:t>
      </w:r>
    </w:p>
    <w:p w14:paraId="24E2C8D8" w14:textId="77777777" w:rsidR="003D7578" w:rsidRDefault="0083033C">
      <w:pPr>
        <w:spacing w:after="0" w:line="600" w:lineRule="auto"/>
        <w:ind w:firstLine="720"/>
        <w:jc w:val="both"/>
        <w:rPr>
          <w:rFonts w:eastAsia="Times New Roman"/>
          <w:szCs w:val="24"/>
        </w:rPr>
      </w:pPr>
      <w:r>
        <w:rPr>
          <w:rFonts w:eastAsia="Times New Roman"/>
          <w:szCs w:val="24"/>
        </w:rPr>
        <w:t>Μέσα από μι</w:t>
      </w:r>
      <w:r w:rsidRPr="00C23569">
        <w:rPr>
          <w:rFonts w:eastAsia="Times New Roman"/>
          <w:szCs w:val="24"/>
        </w:rPr>
        <w:t>α μαρτυρική πορεία που ξεκινά το 1914</w:t>
      </w:r>
      <w:r>
        <w:rPr>
          <w:rFonts w:eastAsia="Times New Roman"/>
          <w:szCs w:val="24"/>
        </w:rPr>
        <w:t>,</w:t>
      </w:r>
      <w:r w:rsidRPr="00C23569">
        <w:rPr>
          <w:rFonts w:eastAsia="Times New Roman"/>
          <w:szCs w:val="24"/>
        </w:rPr>
        <w:t xml:space="preserve"> κορυφώνεται το 1919 και ολοκληρώνεται το 1923</w:t>
      </w:r>
      <w:r>
        <w:rPr>
          <w:rFonts w:eastAsia="Times New Roman"/>
          <w:szCs w:val="24"/>
        </w:rPr>
        <w:t>,</w:t>
      </w:r>
      <w:r w:rsidRPr="00C23569">
        <w:rPr>
          <w:rFonts w:eastAsia="Times New Roman"/>
          <w:szCs w:val="24"/>
        </w:rPr>
        <w:t xml:space="preserve"> ο Ελληνισμός του Πόντου βασανίστηκε</w:t>
      </w:r>
      <w:r>
        <w:rPr>
          <w:rFonts w:eastAsia="Times New Roman"/>
          <w:szCs w:val="24"/>
        </w:rPr>
        <w:t>, ατιμάστηκε,</w:t>
      </w:r>
      <w:r w:rsidRPr="00C23569">
        <w:rPr>
          <w:rFonts w:eastAsia="Times New Roman"/>
          <w:szCs w:val="24"/>
        </w:rPr>
        <w:t xml:space="preserve"> σφαγιάστηκε και τελικά ξεριζώθηκε από το</w:t>
      </w:r>
      <w:r>
        <w:rPr>
          <w:rFonts w:eastAsia="Times New Roman"/>
          <w:szCs w:val="24"/>
        </w:rPr>
        <w:t>ν</w:t>
      </w:r>
      <w:r w:rsidRPr="00C23569">
        <w:rPr>
          <w:rFonts w:eastAsia="Times New Roman"/>
          <w:szCs w:val="24"/>
        </w:rPr>
        <w:t xml:space="preserve"> φυσικό του χώρο με εκατοντάδες χιλιάδες θύματα</w:t>
      </w:r>
      <w:r>
        <w:rPr>
          <w:rFonts w:eastAsia="Times New Roman"/>
          <w:szCs w:val="24"/>
        </w:rPr>
        <w:t xml:space="preserve">. </w:t>
      </w:r>
    </w:p>
    <w:p w14:paraId="24E2C8D9" w14:textId="77777777" w:rsidR="003D7578" w:rsidRDefault="0083033C">
      <w:pPr>
        <w:spacing w:after="0" w:line="600" w:lineRule="auto"/>
        <w:ind w:firstLine="720"/>
        <w:jc w:val="both"/>
        <w:rPr>
          <w:rFonts w:eastAsia="Times New Roman"/>
          <w:szCs w:val="24"/>
        </w:rPr>
      </w:pPr>
      <w:r>
        <w:rPr>
          <w:rFonts w:eastAsia="Times New Roman"/>
          <w:szCs w:val="24"/>
        </w:rPr>
        <w:lastRenderedPageBreak/>
        <w:t>Τ</w:t>
      </w:r>
      <w:r w:rsidRPr="00C23569">
        <w:rPr>
          <w:rFonts w:eastAsia="Times New Roman"/>
          <w:szCs w:val="24"/>
        </w:rPr>
        <w:t>ην ίδια στιγμή</w:t>
      </w:r>
      <w:r>
        <w:rPr>
          <w:rFonts w:eastAsia="Times New Roman"/>
          <w:szCs w:val="24"/>
        </w:rPr>
        <w:t>,</w:t>
      </w:r>
      <w:r w:rsidRPr="00C23569">
        <w:rPr>
          <w:rFonts w:eastAsia="Times New Roman"/>
          <w:szCs w:val="24"/>
        </w:rPr>
        <w:t xml:space="preserve"> το ορόσημο της </w:t>
      </w:r>
      <w:r>
        <w:rPr>
          <w:rFonts w:eastAsia="Times New Roman"/>
          <w:szCs w:val="24"/>
        </w:rPr>
        <w:t>Γενοκτονί</w:t>
      </w:r>
      <w:r w:rsidRPr="00C23569">
        <w:rPr>
          <w:rFonts w:eastAsia="Times New Roman"/>
          <w:szCs w:val="24"/>
        </w:rPr>
        <w:t xml:space="preserve">ας για τον </w:t>
      </w:r>
      <w:r>
        <w:rPr>
          <w:rFonts w:eastAsia="Times New Roman"/>
          <w:szCs w:val="24"/>
        </w:rPr>
        <w:t>Ε</w:t>
      </w:r>
      <w:r w:rsidRPr="00C23569">
        <w:rPr>
          <w:rFonts w:eastAsia="Times New Roman"/>
          <w:szCs w:val="24"/>
        </w:rPr>
        <w:t xml:space="preserve">λληνισμό </w:t>
      </w:r>
      <w:r>
        <w:rPr>
          <w:rFonts w:eastAsia="Times New Roman"/>
          <w:szCs w:val="24"/>
        </w:rPr>
        <w:t>μας</w:t>
      </w:r>
      <w:r w:rsidRPr="00C23569">
        <w:rPr>
          <w:rFonts w:eastAsia="Times New Roman"/>
          <w:szCs w:val="24"/>
        </w:rPr>
        <w:t xml:space="preserve"> το</w:t>
      </w:r>
      <w:r w:rsidRPr="00C23569">
        <w:rPr>
          <w:rFonts w:eastAsia="Times New Roman"/>
          <w:szCs w:val="24"/>
        </w:rPr>
        <w:t xml:space="preserve"> 1919</w:t>
      </w:r>
      <w:r>
        <w:rPr>
          <w:rFonts w:eastAsia="Times New Roman"/>
          <w:szCs w:val="24"/>
        </w:rPr>
        <w:t xml:space="preserve"> γιορτάζεται στη</w:t>
      </w:r>
      <w:r w:rsidRPr="00C23569">
        <w:rPr>
          <w:rFonts w:eastAsia="Times New Roman"/>
          <w:szCs w:val="24"/>
        </w:rPr>
        <w:t xml:space="preserve"> γείτονα χώρα σαν φάρσα με κακόγουστες φανφάρες</w:t>
      </w:r>
      <w:r>
        <w:rPr>
          <w:rFonts w:eastAsia="Times New Roman"/>
          <w:szCs w:val="24"/>
        </w:rPr>
        <w:t>. Η</w:t>
      </w:r>
      <w:r w:rsidRPr="00C23569">
        <w:rPr>
          <w:rFonts w:eastAsia="Times New Roman"/>
          <w:szCs w:val="24"/>
        </w:rPr>
        <w:t xml:space="preserve"> 19</w:t>
      </w:r>
      <w:r w:rsidRPr="00D5147F">
        <w:rPr>
          <w:rFonts w:eastAsia="Times New Roman"/>
          <w:szCs w:val="24"/>
          <w:vertAlign w:val="superscript"/>
        </w:rPr>
        <w:t>η</w:t>
      </w:r>
      <w:r w:rsidRPr="00C23569">
        <w:rPr>
          <w:rFonts w:eastAsia="Times New Roman"/>
          <w:szCs w:val="24"/>
        </w:rPr>
        <w:t xml:space="preserve"> Μαΐου είναι δήθεν ημέρας μνήμης του Μουσταφά </w:t>
      </w:r>
      <w:proofErr w:type="spellStart"/>
      <w:r w:rsidRPr="00C23569">
        <w:rPr>
          <w:rFonts w:eastAsia="Times New Roman"/>
          <w:szCs w:val="24"/>
        </w:rPr>
        <w:t>Κεμάλ</w:t>
      </w:r>
      <w:proofErr w:type="spellEnd"/>
      <w:r>
        <w:rPr>
          <w:rFonts w:eastAsia="Times New Roman"/>
          <w:szCs w:val="24"/>
        </w:rPr>
        <w:t xml:space="preserve">. Με μια κίνηση προκλητικών </w:t>
      </w:r>
      <w:r w:rsidRPr="00C23569">
        <w:rPr>
          <w:rFonts w:eastAsia="Times New Roman"/>
          <w:szCs w:val="24"/>
        </w:rPr>
        <w:t>συμβολισμών</w:t>
      </w:r>
      <w:r>
        <w:rPr>
          <w:rFonts w:eastAsia="Times New Roman"/>
          <w:szCs w:val="24"/>
        </w:rPr>
        <w:t xml:space="preserve"> ο κ.</w:t>
      </w:r>
      <w:r w:rsidRPr="00C23569">
        <w:rPr>
          <w:rFonts w:eastAsia="Times New Roman"/>
          <w:szCs w:val="24"/>
        </w:rPr>
        <w:t xml:space="preserve"> </w:t>
      </w:r>
      <w:proofErr w:type="spellStart"/>
      <w:r w:rsidRPr="00C23569">
        <w:rPr>
          <w:rFonts w:eastAsia="Times New Roman"/>
          <w:szCs w:val="24"/>
        </w:rPr>
        <w:t>Ερν</w:t>
      </w:r>
      <w:r>
        <w:rPr>
          <w:rFonts w:eastAsia="Times New Roman"/>
          <w:szCs w:val="24"/>
        </w:rPr>
        <w:t>τογάν</w:t>
      </w:r>
      <w:proofErr w:type="spellEnd"/>
      <w:r>
        <w:rPr>
          <w:rFonts w:eastAsia="Times New Roman"/>
          <w:szCs w:val="24"/>
        </w:rPr>
        <w:t xml:space="preserve"> γιόρτασε την επέτειο στη Σ</w:t>
      </w:r>
      <w:r w:rsidRPr="00C23569">
        <w:rPr>
          <w:rFonts w:eastAsia="Times New Roman"/>
          <w:szCs w:val="24"/>
        </w:rPr>
        <w:t>αμψούντα</w:t>
      </w:r>
      <w:r>
        <w:rPr>
          <w:rFonts w:eastAsia="Times New Roman"/>
          <w:szCs w:val="24"/>
        </w:rPr>
        <w:t>,</w:t>
      </w:r>
      <w:r w:rsidRPr="00C23569">
        <w:rPr>
          <w:rFonts w:eastAsia="Times New Roman"/>
          <w:szCs w:val="24"/>
        </w:rPr>
        <w:t xml:space="preserve"> παραλαμβάνοντας μ</w:t>
      </w:r>
      <w:r>
        <w:rPr>
          <w:rFonts w:eastAsia="Times New Roman"/>
          <w:szCs w:val="24"/>
        </w:rPr>
        <w:t>ι</w:t>
      </w:r>
      <w:r w:rsidRPr="00C23569">
        <w:rPr>
          <w:rFonts w:eastAsia="Times New Roman"/>
          <w:szCs w:val="24"/>
        </w:rPr>
        <w:t>α κόκκινη εορταστική σ</w:t>
      </w:r>
      <w:r w:rsidRPr="00C23569">
        <w:rPr>
          <w:rFonts w:eastAsia="Times New Roman"/>
          <w:szCs w:val="24"/>
        </w:rPr>
        <w:t xml:space="preserve">ημαία μήκους </w:t>
      </w:r>
      <w:r>
        <w:rPr>
          <w:rFonts w:eastAsia="Times New Roman"/>
          <w:szCs w:val="24"/>
        </w:rPr>
        <w:t>χιλίων εννιακοσίων δεκαεννέα μέτρων, την</w:t>
      </w:r>
      <w:r w:rsidRPr="00C23569">
        <w:rPr>
          <w:rFonts w:eastAsia="Times New Roman"/>
          <w:szCs w:val="24"/>
        </w:rPr>
        <w:t xml:space="preserve"> οποίαν </w:t>
      </w:r>
      <w:proofErr w:type="spellStart"/>
      <w:r w:rsidRPr="00C23569">
        <w:rPr>
          <w:rFonts w:eastAsia="Times New Roman"/>
          <w:szCs w:val="24"/>
        </w:rPr>
        <w:t>περιέφεραν</w:t>
      </w:r>
      <w:proofErr w:type="spellEnd"/>
      <w:r w:rsidRPr="00C23569">
        <w:rPr>
          <w:rFonts w:eastAsia="Times New Roman"/>
          <w:szCs w:val="24"/>
        </w:rPr>
        <w:t xml:space="preserve"> ενθουσιώδεις </w:t>
      </w:r>
      <w:r>
        <w:rPr>
          <w:rFonts w:eastAsia="Times New Roman"/>
          <w:szCs w:val="24"/>
        </w:rPr>
        <w:t>πολίτες</w:t>
      </w:r>
      <w:r w:rsidRPr="00C23569">
        <w:rPr>
          <w:rFonts w:eastAsia="Times New Roman"/>
          <w:szCs w:val="24"/>
        </w:rPr>
        <w:t xml:space="preserve"> τις προηγούμενες μέρες στους δρόμους της πόλης</w:t>
      </w:r>
      <w:r>
        <w:rPr>
          <w:rFonts w:eastAsia="Times New Roman"/>
          <w:szCs w:val="24"/>
        </w:rPr>
        <w:t>.</w:t>
      </w:r>
    </w:p>
    <w:p w14:paraId="24E2C8DA" w14:textId="77777777" w:rsidR="003D7578" w:rsidRDefault="0083033C">
      <w:pPr>
        <w:spacing w:after="0" w:line="600" w:lineRule="auto"/>
        <w:ind w:firstLine="720"/>
        <w:jc w:val="both"/>
        <w:rPr>
          <w:rFonts w:eastAsia="Times New Roman"/>
          <w:szCs w:val="24"/>
        </w:rPr>
      </w:pPr>
      <w:r>
        <w:rPr>
          <w:rFonts w:eastAsia="Times New Roman"/>
          <w:szCs w:val="24"/>
        </w:rPr>
        <w:t>Όποι</w:t>
      </w:r>
      <w:r w:rsidRPr="00C23569">
        <w:rPr>
          <w:rFonts w:eastAsia="Times New Roman"/>
          <w:szCs w:val="24"/>
        </w:rPr>
        <w:t>ος από εμάς στα πλάνα που μεταδόθηκαν αντίκρισε την εικόνα αυτής της σημαίας και δεν ανατρίχιασε</w:t>
      </w:r>
      <w:r>
        <w:rPr>
          <w:rFonts w:eastAsia="Times New Roman"/>
          <w:szCs w:val="24"/>
        </w:rPr>
        <w:t>,</w:t>
      </w:r>
      <w:r w:rsidRPr="00C23569">
        <w:rPr>
          <w:rFonts w:eastAsia="Times New Roman"/>
          <w:szCs w:val="24"/>
        </w:rPr>
        <w:t xml:space="preserve"> δεν έχει καρδ</w:t>
      </w:r>
      <w:r w:rsidRPr="00C23569">
        <w:rPr>
          <w:rFonts w:eastAsia="Times New Roman"/>
          <w:szCs w:val="24"/>
        </w:rPr>
        <w:t>ιά</w:t>
      </w:r>
      <w:r>
        <w:rPr>
          <w:rFonts w:eastAsia="Times New Roman"/>
          <w:szCs w:val="24"/>
        </w:rPr>
        <w:t xml:space="preserve">, </w:t>
      </w:r>
      <w:r w:rsidRPr="00757590">
        <w:rPr>
          <w:rFonts w:eastAsia="Times New Roman"/>
          <w:szCs w:val="24"/>
        </w:rPr>
        <w:t>γιατί</w:t>
      </w:r>
      <w:r>
        <w:rPr>
          <w:rFonts w:eastAsia="Times New Roman"/>
          <w:szCs w:val="24"/>
        </w:rPr>
        <w:t xml:space="preserve"> ιδωμένη</w:t>
      </w:r>
      <w:r w:rsidRPr="00C23569">
        <w:rPr>
          <w:rFonts w:eastAsia="Times New Roman"/>
          <w:szCs w:val="24"/>
        </w:rPr>
        <w:t xml:space="preserve"> από ψηλά η σημαία αυτή έμοιαζε με ένα ματωμένο ποτάμι</w:t>
      </w:r>
      <w:r>
        <w:rPr>
          <w:rFonts w:eastAsia="Times New Roman"/>
          <w:szCs w:val="24"/>
        </w:rPr>
        <w:t>,</w:t>
      </w:r>
      <w:r w:rsidRPr="00C23569">
        <w:rPr>
          <w:rFonts w:eastAsia="Times New Roman"/>
          <w:szCs w:val="24"/>
        </w:rPr>
        <w:t xml:space="preserve"> όπως ακριβώς αυτό που άφησαν πίσω τους οι Έλληνες του Πόντου</w:t>
      </w:r>
      <w:r>
        <w:rPr>
          <w:rFonts w:eastAsia="Times New Roman"/>
          <w:szCs w:val="24"/>
        </w:rPr>
        <w:t>.</w:t>
      </w:r>
    </w:p>
    <w:p w14:paraId="24E2C8DB" w14:textId="77777777" w:rsidR="003D7578" w:rsidRDefault="0083033C">
      <w:pPr>
        <w:spacing w:after="0" w:line="600" w:lineRule="auto"/>
        <w:ind w:firstLine="720"/>
        <w:jc w:val="both"/>
        <w:rPr>
          <w:rFonts w:eastAsia="Times New Roman"/>
          <w:szCs w:val="24"/>
        </w:rPr>
      </w:pPr>
      <w:r>
        <w:rPr>
          <w:rFonts w:eastAsia="Times New Roman"/>
          <w:szCs w:val="24"/>
        </w:rPr>
        <w:t>Δ</w:t>
      </w:r>
      <w:r w:rsidRPr="00C23569">
        <w:rPr>
          <w:rFonts w:eastAsia="Times New Roman"/>
          <w:szCs w:val="24"/>
        </w:rPr>
        <w:t>υστυχώς τέτοιες</w:t>
      </w:r>
      <w:r>
        <w:rPr>
          <w:rFonts w:eastAsia="Times New Roman"/>
          <w:szCs w:val="24"/>
        </w:rPr>
        <w:t xml:space="preserve"> θλιβερές</w:t>
      </w:r>
      <w:r w:rsidRPr="00C23569">
        <w:rPr>
          <w:rFonts w:eastAsia="Times New Roman"/>
          <w:szCs w:val="24"/>
        </w:rPr>
        <w:t xml:space="preserve"> εικόνες και παρόμοιες </w:t>
      </w:r>
      <w:r>
        <w:rPr>
          <w:rFonts w:eastAsia="Times New Roman"/>
          <w:szCs w:val="24"/>
        </w:rPr>
        <w:t>ατιμωτικές φιέστες θ</w:t>
      </w:r>
      <w:r w:rsidRPr="00C23569">
        <w:rPr>
          <w:rFonts w:eastAsia="Times New Roman"/>
          <w:szCs w:val="24"/>
        </w:rPr>
        <w:t>α συνεχίσουμε να τις βλέπουμε όσο παραμένουμε απαθείς</w:t>
      </w:r>
      <w:r w:rsidRPr="00C23569">
        <w:rPr>
          <w:rFonts w:eastAsia="Times New Roman"/>
          <w:szCs w:val="24"/>
        </w:rPr>
        <w:t xml:space="preserve"> ως προς την ταυτότητα και την ιστορία </w:t>
      </w:r>
      <w:r>
        <w:rPr>
          <w:rFonts w:eastAsia="Times New Roman"/>
          <w:szCs w:val="24"/>
        </w:rPr>
        <w:t>μας.</w:t>
      </w:r>
      <w:r w:rsidRPr="00C23569">
        <w:rPr>
          <w:rFonts w:eastAsia="Times New Roman"/>
          <w:szCs w:val="24"/>
        </w:rPr>
        <w:t xml:space="preserve"> Αυτή ακριβώς η στάση είναι που προσβάλλει τις ψυχές και τα κόκαλα των προγόνων </w:t>
      </w:r>
      <w:r>
        <w:rPr>
          <w:rFonts w:eastAsia="Times New Roman"/>
          <w:szCs w:val="24"/>
        </w:rPr>
        <w:t>μας. Γ</w:t>
      </w:r>
      <w:r w:rsidRPr="00C23569">
        <w:rPr>
          <w:rFonts w:eastAsia="Times New Roman"/>
          <w:szCs w:val="24"/>
        </w:rPr>
        <w:t xml:space="preserve">ιατί είναι ύβρις </w:t>
      </w:r>
      <w:r>
        <w:rPr>
          <w:rFonts w:eastAsia="Times New Roman"/>
          <w:szCs w:val="24"/>
        </w:rPr>
        <w:t>ο ραγιαδισμός. Ε</w:t>
      </w:r>
      <w:r w:rsidRPr="00C23569">
        <w:rPr>
          <w:rFonts w:eastAsia="Times New Roman"/>
          <w:szCs w:val="24"/>
        </w:rPr>
        <w:t>ίναι ύβρις η άγνοια</w:t>
      </w:r>
      <w:r>
        <w:rPr>
          <w:rFonts w:eastAsia="Times New Roman"/>
          <w:szCs w:val="24"/>
        </w:rPr>
        <w:t xml:space="preserve">. </w:t>
      </w:r>
      <w:r w:rsidRPr="00C2405F">
        <w:rPr>
          <w:rFonts w:eastAsia="Times New Roman"/>
          <w:szCs w:val="24"/>
        </w:rPr>
        <w:t>Είναι</w:t>
      </w:r>
      <w:r>
        <w:rPr>
          <w:rFonts w:eastAsia="Times New Roman"/>
          <w:szCs w:val="24"/>
        </w:rPr>
        <w:t xml:space="preserve"> ύβρις η </w:t>
      </w:r>
      <w:r w:rsidRPr="00C23569">
        <w:rPr>
          <w:rFonts w:eastAsia="Times New Roman"/>
          <w:szCs w:val="24"/>
        </w:rPr>
        <w:lastRenderedPageBreak/>
        <w:t>υποταγή στις επιταγές των ισχυρών</w:t>
      </w:r>
      <w:r>
        <w:rPr>
          <w:rFonts w:eastAsia="Times New Roman"/>
          <w:szCs w:val="24"/>
        </w:rPr>
        <w:t>. Και την ύβρη την ακο</w:t>
      </w:r>
      <w:r w:rsidRPr="00C23569">
        <w:rPr>
          <w:rFonts w:eastAsia="Times New Roman"/>
          <w:szCs w:val="24"/>
        </w:rPr>
        <w:t>λουθ</w:t>
      </w:r>
      <w:r w:rsidRPr="00C23569">
        <w:rPr>
          <w:rFonts w:eastAsia="Times New Roman"/>
          <w:szCs w:val="24"/>
        </w:rPr>
        <w:t>εί πάντα η νέμεσ</w:t>
      </w:r>
      <w:r>
        <w:rPr>
          <w:rFonts w:eastAsia="Times New Roman"/>
          <w:szCs w:val="24"/>
        </w:rPr>
        <w:t>η</w:t>
      </w:r>
      <w:r w:rsidRPr="00C23569">
        <w:rPr>
          <w:rFonts w:eastAsia="Times New Roman"/>
          <w:szCs w:val="24"/>
        </w:rPr>
        <w:t xml:space="preserve"> μέσα από τη μιζέρια και την ανυποληψία</w:t>
      </w:r>
      <w:r>
        <w:rPr>
          <w:rFonts w:eastAsia="Times New Roman"/>
          <w:szCs w:val="24"/>
        </w:rPr>
        <w:t>,</w:t>
      </w:r>
      <w:r w:rsidRPr="00C23569">
        <w:rPr>
          <w:rFonts w:eastAsia="Times New Roman"/>
          <w:szCs w:val="24"/>
        </w:rPr>
        <w:t xml:space="preserve"> τόσο εντός συνόρων όσο και στον παγκόσμιο χάρτη</w:t>
      </w:r>
      <w:r>
        <w:rPr>
          <w:rFonts w:eastAsia="Times New Roman"/>
          <w:szCs w:val="24"/>
        </w:rPr>
        <w:t>.</w:t>
      </w:r>
    </w:p>
    <w:p w14:paraId="24E2C8DC" w14:textId="77777777" w:rsidR="003D7578" w:rsidRDefault="0083033C">
      <w:pPr>
        <w:spacing w:after="0" w:line="600" w:lineRule="auto"/>
        <w:ind w:firstLine="720"/>
        <w:jc w:val="both"/>
        <w:rPr>
          <w:rFonts w:eastAsia="Times New Roman"/>
          <w:szCs w:val="24"/>
        </w:rPr>
      </w:pPr>
      <w:r>
        <w:rPr>
          <w:rFonts w:eastAsia="Times New Roman"/>
          <w:szCs w:val="24"/>
        </w:rPr>
        <w:t>Α</w:t>
      </w:r>
      <w:r w:rsidRPr="00C23569">
        <w:rPr>
          <w:rFonts w:eastAsia="Times New Roman"/>
          <w:szCs w:val="24"/>
        </w:rPr>
        <w:t>ν εμείς οι ίδιοι δεν αναμετρηθούμε με την ιστορία</w:t>
      </w:r>
      <w:r>
        <w:rPr>
          <w:rFonts w:eastAsia="Times New Roman"/>
          <w:szCs w:val="24"/>
        </w:rPr>
        <w:t>, μ</w:t>
      </w:r>
      <w:r w:rsidRPr="00C23569">
        <w:rPr>
          <w:rFonts w:eastAsia="Times New Roman"/>
          <w:szCs w:val="24"/>
        </w:rPr>
        <w:t xml:space="preserve">ην περιμένετε να το κάνει κανείς για λογαριασμό </w:t>
      </w:r>
      <w:r>
        <w:rPr>
          <w:rFonts w:eastAsia="Times New Roman"/>
          <w:szCs w:val="24"/>
        </w:rPr>
        <w:t>μας. Α</w:t>
      </w:r>
      <w:r w:rsidRPr="00C23569">
        <w:rPr>
          <w:rFonts w:eastAsia="Times New Roman"/>
          <w:szCs w:val="24"/>
        </w:rPr>
        <w:t>ς είναι</w:t>
      </w:r>
      <w:r>
        <w:rPr>
          <w:rFonts w:eastAsia="Times New Roman"/>
          <w:szCs w:val="24"/>
        </w:rPr>
        <w:t xml:space="preserve">, </w:t>
      </w:r>
      <w:r w:rsidRPr="00C2405F">
        <w:rPr>
          <w:rFonts w:eastAsia="Times New Roman"/>
          <w:szCs w:val="24"/>
        </w:rPr>
        <w:t>λοιπόν</w:t>
      </w:r>
      <w:r>
        <w:rPr>
          <w:rFonts w:eastAsia="Times New Roman"/>
          <w:szCs w:val="24"/>
        </w:rPr>
        <w:t xml:space="preserve">, η σημερινή μέρα όχι απλά </w:t>
      </w:r>
      <w:r>
        <w:rPr>
          <w:rFonts w:eastAsia="Times New Roman"/>
          <w:szCs w:val="24"/>
        </w:rPr>
        <w:t>μι</w:t>
      </w:r>
      <w:r w:rsidRPr="00C23569">
        <w:rPr>
          <w:rFonts w:eastAsia="Times New Roman"/>
          <w:szCs w:val="24"/>
        </w:rPr>
        <w:t>α επέτειος</w:t>
      </w:r>
      <w:r>
        <w:rPr>
          <w:rFonts w:eastAsia="Times New Roman"/>
          <w:szCs w:val="24"/>
        </w:rPr>
        <w:t xml:space="preserve"> αλλά μι</w:t>
      </w:r>
      <w:r w:rsidRPr="00C23569">
        <w:rPr>
          <w:rFonts w:eastAsia="Times New Roman"/>
          <w:szCs w:val="24"/>
        </w:rPr>
        <w:t>α αφορμή για συλλογική δράση</w:t>
      </w:r>
      <w:r>
        <w:rPr>
          <w:rFonts w:eastAsia="Times New Roman"/>
          <w:szCs w:val="24"/>
        </w:rPr>
        <w:t>,</w:t>
      </w:r>
      <w:r w:rsidRPr="00C23569">
        <w:rPr>
          <w:rFonts w:eastAsia="Times New Roman"/>
          <w:szCs w:val="24"/>
        </w:rPr>
        <w:t xml:space="preserve"> ένα νέο ξεκίνημα αγώνα με σύνεση</w:t>
      </w:r>
      <w:r>
        <w:rPr>
          <w:rFonts w:eastAsia="Times New Roman"/>
          <w:szCs w:val="24"/>
        </w:rPr>
        <w:t>,</w:t>
      </w:r>
      <w:r w:rsidRPr="00C23569">
        <w:rPr>
          <w:rFonts w:eastAsia="Times New Roman"/>
          <w:szCs w:val="24"/>
        </w:rPr>
        <w:t xml:space="preserve"> συνεννόηση και συναίνεση</w:t>
      </w:r>
      <w:r>
        <w:rPr>
          <w:rFonts w:eastAsia="Times New Roman"/>
          <w:szCs w:val="24"/>
        </w:rPr>
        <w:t>.</w:t>
      </w:r>
      <w:r w:rsidRPr="00C23569">
        <w:rPr>
          <w:rFonts w:eastAsia="Times New Roman"/>
          <w:szCs w:val="24"/>
        </w:rPr>
        <w:t xml:space="preserve"> Γιατί οφείλουμε να σταθούμε όρθιοι και περήφανοι μπροστά στην ιστορία </w:t>
      </w:r>
      <w:r>
        <w:rPr>
          <w:rFonts w:eastAsia="Times New Roman"/>
          <w:szCs w:val="24"/>
        </w:rPr>
        <w:t>μας. Τ</w:t>
      </w:r>
      <w:r w:rsidRPr="00C23569">
        <w:rPr>
          <w:rFonts w:eastAsia="Times New Roman"/>
          <w:szCs w:val="24"/>
        </w:rPr>
        <w:t>ο χρωστάμε στις γενιές που έφυγαν αλλά και στις γενιές που θα έρθουν</w:t>
      </w:r>
      <w:r>
        <w:rPr>
          <w:rFonts w:eastAsia="Times New Roman"/>
          <w:szCs w:val="24"/>
        </w:rPr>
        <w:t>.</w:t>
      </w:r>
      <w:r w:rsidRPr="00C23569">
        <w:rPr>
          <w:rFonts w:eastAsia="Times New Roman"/>
          <w:szCs w:val="24"/>
        </w:rPr>
        <w:t xml:space="preserve"> </w:t>
      </w:r>
    </w:p>
    <w:p w14:paraId="24E2C8DD" w14:textId="77777777" w:rsidR="003D7578" w:rsidRDefault="0083033C">
      <w:pPr>
        <w:spacing w:after="0" w:line="600" w:lineRule="auto"/>
        <w:ind w:firstLine="720"/>
        <w:jc w:val="both"/>
        <w:rPr>
          <w:rFonts w:eastAsia="Times New Roman"/>
          <w:szCs w:val="24"/>
        </w:rPr>
      </w:pPr>
      <w:r>
        <w:rPr>
          <w:rFonts w:eastAsia="Times New Roman"/>
          <w:szCs w:val="24"/>
        </w:rPr>
        <w:t>Π</w:t>
      </w:r>
      <w:r w:rsidRPr="00C23569">
        <w:rPr>
          <w:rFonts w:eastAsia="Times New Roman"/>
          <w:szCs w:val="24"/>
        </w:rPr>
        <w:t xml:space="preserve">αρίστανται στη σημερινή εκδήλωση της </w:t>
      </w:r>
      <w:r>
        <w:rPr>
          <w:rFonts w:eastAsia="Times New Roman"/>
          <w:szCs w:val="24"/>
        </w:rPr>
        <w:t>ε</w:t>
      </w:r>
      <w:r w:rsidRPr="00C23569">
        <w:rPr>
          <w:rFonts w:eastAsia="Times New Roman"/>
          <w:szCs w:val="24"/>
        </w:rPr>
        <w:t xml:space="preserve">λληνικής Βουλής οι πρώην Πρόεδροι της </w:t>
      </w:r>
      <w:r>
        <w:rPr>
          <w:rFonts w:eastAsia="Times New Roman"/>
          <w:szCs w:val="24"/>
        </w:rPr>
        <w:t>Βουλής κ</w:t>
      </w:r>
      <w:r>
        <w:rPr>
          <w:rFonts w:eastAsia="Times New Roman"/>
          <w:szCs w:val="24"/>
        </w:rPr>
        <w:t>ύριοι</w:t>
      </w:r>
      <w:r>
        <w:rPr>
          <w:rFonts w:eastAsia="Times New Roman"/>
          <w:szCs w:val="24"/>
        </w:rPr>
        <w:t xml:space="preserve"> </w:t>
      </w:r>
      <w:r w:rsidRPr="00C23569">
        <w:rPr>
          <w:rFonts w:eastAsia="Times New Roman"/>
          <w:szCs w:val="24"/>
        </w:rPr>
        <w:t>Κακλαμάνης Απόστολος και Πολύδωρας Βύρων</w:t>
      </w:r>
      <w:r>
        <w:rPr>
          <w:rFonts w:eastAsia="Times New Roman"/>
          <w:szCs w:val="24"/>
        </w:rPr>
        <w:t>. Επίσης,</w:t>
      </w:r>
      <w:r w:rsidRPr="00C23569">
        <w:rPr>
          <w:rFonts w:eastAsia="Times New Roman"/>
          <w:szCs w:val="24"/>
        </w:rPr>
        <w:t xml:space="preserve"> παρίστανται όλοι οι επικεφαλή</w:t>
      </w:r>
      <w:r>
        <w:rPr>
          <w:rFonts w:eastAsia="Times New Roman"/>
          <w:szCs w:val="24"/>
        </w:rPr>
        <w:t>ς ποντιακών οργανώσεων και σ</w:t>
      </w:r>
      <w:r w:rsidRPr="00C23569">
        <w:rPr>
          <w:rFonts w:eastAsia="Times New Roman"/>
          <w:szCs w:val="24"/>
        </w:rPr>
        <w:t>ωματείων</w:t>
      </w:r>
      <w:r>
        <w:rPr>
          <w:rFonts w:eastAsia="Times New Roman"/>
          <w:szCs w:val="24"/>
        </w:rPr>
        <w:t xml:space="preserve">: κ.κ. </w:t>
      </w:r>
      <w:proofErr w:type="spellStart"/>
      <w:r>
        <w:rPr>
          <w:rFonts w:eastAsia="Times New Roman"/>
          <w:szCs w:val="24"/>
        </w:rPr>
        <w:t>Ναυ</w:t>
      </w:r>
      <w:r w:rsidRPr="00C23569">
        <w:rPr>
          <w:rFonts w:eastAsia="Times New Roman"/>
          <w:szCs w:val="24"/>
        </w:rPr>
        <w:t>ροζίδου</w:t>
      </w:r>
      <w:proofErr w:type="spellEnd"/>
      <w:r w:rsidRPr="00C23569">
        <w:rPr>
          <w:rFonts w:eastAsia="Times New Roman"/>
          <w:szCs w:val="24"/>
        </w:rPr>
        <w:t xml:space="preserve"> Μαρία</w:t>
      </w:r>
      <w:r>
        <w:rPr>
          <w:rFonts w:eastAsia="Times New Roman"/>
          <w:szCs w:val="24"/>
        </w:rPr>
        <w:t>,</w:t>
      </w:r>
      <w:r w:rsidRPr="00C23569">
        <w:rPr>
          <w:rFonts w:eastAsia="Times New Roman"/>
          <w:szCs w:val="24"/>
        </w:rPr>
        <w:t xml:space="preserve"> Γρηγοριάδου Ελένη</w:t>
      </w:r>
      <w:r>
        <w:rPr>
          <w:rFonts w:eastAsia="Times New Roman"/>
          <w:szCs w:val="24"/>
        </w:rPr>
        <w:t xml:space="preserve">, </w:t>
      </w:r>
      <w:proofErr w:type="spellStart"/>
      <w:r>
        <w:rPr>
          <w:rFonts w:eastAsia="Times New Roman"/>
          <w:szCs w:val="24"/>
        </w:rPr>
        <w:t>Β</w:t>
      </w:r>
      <w:r w:rsidRPr="00C23569">
        <w:rPr>
          <w:rFonts w:eastAsia="Times New Roman"/>
          <w:szCs w:val="24"/>
        </w:rPr>
        <w:t>αρυθ</w:t>
      </w:r>
      <w:r w:rsidRPr="00C23569">
        <w:rPr>
          <w:rFonts w:eastAsia="Times New Roman"/>
          <w:szCs w:val="24"/>
        </w:rPr>
        <w:t>υμιάδης</w:t>
      </w:r>
      <w:proofErr w:type="spellEnd"/>
      <w:r w:rsidRPr="00C23569">
        <w:rPr>
          <w:rFonts w:eastAsia="Times New Roman"/>
          <w:szCs w:val="24"/>
        </w:rPr>
        <w:t xml:space="preserve"> Γεώργιος</w:t>
      </w:r>
      <w:r>
        <w:rPr>
          <w:rFonts w:eastAsia="Times New Roman"/>
          <w:szCs w:val="24"/>
        </w:rPr>
        <w:t xml:space="preserve">, </w:t>
      </w:r>
      <w:proofErr w:type="spellStart"/>
      <w:r>
        <w:rPr>
          <w:rFonts w:eastAsia="Times New Roman"/>
          <w:szCs w:val="24"/>
        </w:rPr>
        <w:t>Α</w:t>
      </w:r>
      <w:r w:rsidRPr="00C23569">
        <w:rPr>
          <w:rFonts w:eastAsia="Times New Roman"/>
          <w:szCs w:val="24"/>
        </w:rPr>
        <w:t>μοριανού</w:t>
      </w:r>
      <w:proofErr w:type="spellEnd"/>
      <w:r w:rsidRPr="00C23569">
        <w:rPr>
          <w:rFonts w:eastAsia="Times New Roman"/>
          <w:szCs w:val="24"/>
        </w:rPr>
        <w:t xml:space="preserve"> Αλεξία</w:t>
      </w:r>
      <w:r>
        <w:rPr>
          <w:rFonts w:eastAsia="Times New Roman"/>
          <w:szCs w:val="24"/>
        </w:rPr>
        <w:t xml:space="preserve">, Θεόφιλος </w:t>
      </w:r>
      <w:proofErr w:type="spellStart"/>
      <w:r>
        <w:rPr>
          <w:rFonts w:eastAsia="Times New Roman"/>
          <w:szCs w:val="24"/>
        </w:rPr>
        <w:t>Κ</w:t>
      </w:r>
      <w:r w:rsidRPr="00C23569">
        <w:rPr>
          <w:rFonts w:eastAsia="Times New Roman"/>
          <w:szCs w:val="24"/>
        </w:rPr>
        <w:t>ωτσίδης</w:t>
      </w:r>
      <w:proofErr w:type="spellEnd"/>
      <w:r>
        <w:rPr>
          <w:rFonts w:eastAsia="Times New Roman"/>
          <w:szCs w:val="24"/>
        </w:rPr>
        <w:t xml:space="preserve">, Κυριάκος </w:t>
      </w:r>
      <w:proofErr w:type="spellStart"/>
      <w:r>
        <w:rPr>
          <w:rFonts w:eastAsia="Times New Roman"/>
          <w:szCs w:val="24"/>
        </w:rPr>
        <w:t>Τσιλγκερίδης</w:t>
      </w:r>
      <w:proofErr w:type="spellEnd"/>
      <w:r>
        <w:rPr>
          <w:rFonts w:eastAsia="Times New Roman"/>
          <w:szCs w:val="24"/>
        </w:rPr>
        <w:t xml:space="preserve"> και</w:t>
      </w:r>
      <w:r>
        <w:rPr>
          <w:rFonts w:eastAsia="Times New Roman"/>
          <w:szCs w:val="24"/>
        </w:rPr>
        <w:t>,</w:t>
      </w:r>
      <w:r>
        <w:rPr>
          <w:rFonts w:eastAsia="Times New Roman"/>
          <w:szCs w:val="24"/>
        </w:rPr>
        <w:t xml:space="preserve"> β</w:t>
      </w:r>
      <w:r w:rsidRPr="00C23569">
        <w:rPr>
          <w:rFonts w:eastAsia="Times New Roman"/>
          <w:szCs w:val="24"/>
        </w:rPr>
        <w:t>εβαίως</w:t>
      </w:r>
      <w:r>
        <w:rPr>
          <w:rFonts w:eastAsia="Times New Roman"/>
          <w:szCs w:val="24"/>
        </w:rPr>
        <w:t>, ο Π</w:t>
      </w:r>
      <w:r w:rsidRPr="00C23569">
        <w:rPr>
          <w:rFonts w:eastAsia="Times New Roman"/>
          <w:szCs w:val="24"/>
        </w:rPr>
        <w:t>ρόεδρος του Επιστημονικού Συμβουλίου της Βουλής</w:t>
      </w:r>
      <w:r>
        <w:rPr>
          <w:rFonts w:eastAsia="Times New Roman"/>
          <w:szCs w:val="24"/>
        </w:rPr>
        <w:t>, ο καθηγητής κ.</w:t>
      </w:r>
      <w:r w:rsidRPr="00C23569">
        <w:rPr>
          <w:rFonts w:eastAsia="Times New Roman"/>
          <w:szCs w:val="24"/>
        </w:rPr>
        <w:t xml:space="preserve"> Κώστας </w:t>
      </w:r>
      <w:proofErr w:type="spellStart"/>
      <w:r>
        <w:rPr>
          <w:rFonts w:eastAsia="Times New Roman"/>
          <w:szCs w:val="24"/>
        </w:rPr>
        <w:t>Μαυριάς</w:t>
      </w:r>
      <w:proofErr w:type="spellEnd"/>
      <w:r>
        <w:rPr>
          <w:rFonts w:eastAsia="Times New Roman"/>
          <w:szCs w:val="24"/>
        </w:rPr>
        <w:t>.</w:t>
      </w:r>
    </w:p>
    <w:p w14:paraId="24E2C8DE"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Πριν ξεκινήσουμε την εκδήλωση, σας καλώ να κρατήσουμε ενός λεπτού σιγή εις μνήμην.</w:t>
      </w:r>
    </w:p>
    <w:p w14:paraId="24E2C8DF" w14:textId="77777777" w:rsidR="003D7578" w:rsidRDefault="0083033C">
      <w:pPr>
        <w:tabs>
          <w:tab w:val="left" w:pos="1905"/>
        </w:tabs>
        <w:spacing w:after="0" w:line="600" w:lineRule="auto"/>
        <w:ind w:firstLine="709"/>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24E2C8E0"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Αιωνία τους η μνήμη! </w:t>
      </w:r>
    </w:p>
    <w:p w14:paraId="24E2C8E1"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Ο Υπουργός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xml:space="preserve"> έχει τον λόγο. </w:t>
      </w:r>
    </w:p>
    <w:p w14:paraId="24E2C8E2" w14:textId="77777777" w:rsidR="003D7578" w:rsidRDefault="0083033C">
      <w:pPr>
        <w:tabs>
          <w:tab w:val="left" w:pos="1905"/>
        </w:tabs>
        <w:spacing w:after="0" w:line="600" w:lineRule="auto"/>
        <w:ind w:firstLine="720"/>
        <w:jc w:val="both"/>
        <w:rPr>
          <w:rFonts w:eastAsia="Times New Roman"/>
          <w:bCs/>
          <w:szCs w:val="24"/>
        </w:rPr>
      </w:pPr>
      <w:r w:rsidRPr="008C007E">
        <w:rPr>
          <w:rFonts w:eastAsia="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κ</w:t>
      </w:r>
      <w:r w:rsidRPr="00273A3B">
        <w:rPr>
          <w:rFonts w:eastAsia="Times New Roman"/>
          <w:bCs/>
          <w:szCs w:val="24"/>
        </w:rPr>
        <w:t xml:space="preserve">υρίες και </w:t>
      </w:r>
      <w:r w:rsidRPr="00273A3B">
        <w:rPr>
          <w:rFonts w:eastAsia="Times New Roman"/>
          <w:bCs/>
          <w:szCs w:val="24"/>
        </w:rPr>
        <w:t>κύριοι</w:t>
      </w:r>
      <w:r>
        <w:rPr>
          <w:rFonts w:eastAsia="Times New Roman"/>
          <w:bCs/>
          <w:szCs w:val="24"/>
        </w:rPr>
        <w:t xml:space="preserve">, ημέρα μνήμης σήμερα και για τη Βουλή των Ελλήνων, όπως καθιερώθηκε από τον ν.2193/1994. </w:t>
      </w:r>
    </w:p>
    <w:p w14:paraId="24E2C8E3" w14:textId="77777777" w:rsidR="003D7578" w:rsidRDefault="0083033C">
      <w:pPr>
        <w:tabs>
          <w:tab w:val="left" w:pos="1905"/>
        </w:tabs>
        <w:spacing w:after="0" w:line="600" w:lineRule="auto"/>
        <w:ind w:firstLine="720"/>
        <w:jc w:val="both"/>
        <w:rPr>
          <w:rFonts w:eastAsia="Times New Roman"/>
          <w:bCs/>
          <w:szCs w:val="24"/>
        </w:rPr>
      </w:pPr>
      <w:r>
        <w:rPr>
          <w:rFonts w:eastAsia="Times New Roman"/>
          <w:bCs/>
          <w:szCs w:val="24"/>
        </w:rPr>
        <w:t>Εκατό χρόνια από τη Γενοκτονία των Ποντίων</w:t>
      </w:r>
      <w:r>
        <w:rPr>
          <w:rFonts w:eastAsia="Times New Roman"/>
          <w:bCs/>
          <w:szCs w:val="24"/>
        </w:rPr>
        <w:t xml:space="preserve"> και κ</w:t>
      </w:r>
      <w:r>
        <w:rPr>
          <w:rFonts w:eastAsia="Times New Roman"/>
          <w:bCs/>
          <w:szCs w:val="24"/>
        </w:rPr>
        <w:t xml:space="preserve">αθήκον μας είναι να μετατρέπουμε με τη νηφάλια ανάγνωση του παρελθόντος την τραγωδία σε δύναμη. Όσο τα ιστορικά γεγονότα δεν αποσαφηνίζονται, όσο η αποσαφήνιση αυτή δεν γίνεται κτήμα των πολλών, οι άνθρωποι που υπέφεραν και οι απόγονοί τους δεν ησυχάζουν. </w:t>
      </w:r>
      <w:r>
        <w:rPr>
          <w:rFonts w:eastAsia="Times New Roman"/>
          <w:bCs/>
          <w:szCs w:val="24"/>
        </w:rPr>
        <w:t>Οι άνθρωποι αυτοί δεν ζητάνε εκδίκηση, ζητάνε την αναγνώριση μιας αδιαμφισβήτητης πραγματικότητας, δηλαδή της Γενοκτο</w:t>
      </w:r>
      <w:r>
        <w:rPr>
          <w:rFonts w:eastAsia="Times New Roman"/>
          <w:bCs/>
          <w:szCs w:val="24"/>
        </w:rPr>
        <w:lastRenderedPageBreak/>
        <w:t>νίας των Ποντίων. Και αυτή η αναγνώριση είναι ένα αίτημα δημοκρατικό. Επαφίεται στους γείτονές μας να προχωρήσουν στην αναγνώριση ενός τραγ</w:t>
      </w:r>
      <w:r>
        <w:rPr>
          <w:rFonts w:eastAsia="Times New Roman"/>
          <w:bCs/>
          <w:szCs w:val="24"/>
        </w:rPr>
        <w:t xml:space="preserve">ικού ιστορικού γεγονότος, που πια κανείς δεν αμφισβητεί. Γιατί η δημοκρατία, η </w:t>
      </w:r>
      <w:r>
        <w:rPr>
          <w:rFonts w:eastAsia="Times New Roman"/>
          <w:bCs/>
          <w:szCs w:val="24"/>
        </w:rPr>
        <w:t>οποία</w:t>
      </w:r>
      <w:r>
        <w:rPr>
          <w:rFonts w:eastAsia="Times New Roman"/>
          <w:bCs/>
          <w:szCs w:val="24"/>
        </w:rPr>
        <w:t xml:space="preserve"> </w:t>
      </w:r>
      <w:r>
        <w:rPr>
          <w:rFonts w:eastAsia="Times New Roman"/>
          <w:bCs/>
          <w:szCs w:val="24"/>
        </w:rPr>
        <w:t>έχει</w:t>
      </w:r>
      <w:r>
        <w:rPr>
          <w:rFonts w:eastAsia="Times New Roman"/>
          <w:bCs/>
          <w:szCs w:val="24"/>
        </w:rPr>
        <w:t xml:space="preserve"> σαν προϋπόθεση τη συνύπαρξη των διαφορετικοτήτων, δεν μπορεί να εδραιωθεί όσο η σιωπή αντικαθιστά την ψύχραιμη αποτίμηση του παρελθόντος και η ειρηνική συνύπαρξη χωρώ</w:t>
      </w:r>
      <w:r>
        <w:rPr>
          <w:rFonts w:eastAsia="Times New Roman"/>
          <w:bCs/>
          <w:szCs w:val="24"/>
        </w:rPr>
        <w:t xml:space="preserve">ν και λαών ενισχύεται από μια τέτοια αποτίμηση του παρελθόντος. </w:t>
      </w:r>
    </w:p>
    <w:p w14:paraId="24E2C8E4" w14:textId="77777777" w:rsidR="003D7578" w:rsidRDefault="0083033C">
      <w:pPr>
        <w:tabs>
          <w:tab w:val="left" w:pos="1905"/>
        </w:tabs>
        <w:spacing w:after="0" w:line="600" w:lineRule="auto"/>
        <w:ind w:firstLine="720"/>
        <w:jc w:val="both"/>
        <w:rPr>
          <w:rFonts w:eastAsia="Times New Roman"/>
          <w:bCs/>
          <w:szCs w:val="24"/>
        </w:rPr>
      </w:pPr>
      <w:r>
        <w:rPr>
          <w:rFonts w:eastAsia="Times New Roman"/>
          <w:bCs/>
          <w:szCs w:val="24"/>
        </w:rPr>
        <w:t>Στον Εύξεινο Πόντο η ελληνική παρουσία ήταν έντονη από την αρχαιότητα, όπως το μαρτυρά το πλήθος των ελληνικών πόλεων, ελληνικές αποικίες που ιδρυθήκαν κατά τον δεύτερο ελληνικό αποικισμό από</w:t>
      </w:r>
      <w:r>
        <w:rPr>
          <w:rFonts w:eastAsia="Times New Roman"/>
          <w:bCs/>
          <w:szCs w:val="24"/>
        </w:rPr>
        <w:t xml:space="preserve"> τον 8</w:t>
      </w:r>
      <w:r w:rsidRPr="008C7FA1">
        <w:rPr>
          <w:rFonts w:eastAsia="Times New Roman"/>
          <w:bCs/>
          <w:szCs w:val="24"/>
          <w:vertAlign w:val="superscript"/>
        </w:rPr>
        <w:t>ο</w:t>
      </w:r>
      <w:r>
        <w:rPr>
          <w:rFonts w:eastAsia="Times New Roman"/>
          <w:bCs/>
          <w:szCs w:val="24"/>
        </w:rPr>
        <w:t xml:space="preserve"> αιώνα. Στον χώρο αυτό διατηρήθηκε ενεργή και διακριτή παρουσία μιας πληθυσμιακής ομάδας στενά συνδεδεμένης με τον </w:t>
      </w:r>
      <w:r>
        <w:rPr>
          <w:rFonts w:eastAsia="Times New Roman"/>
          <w:bCs/>
          <w:szCs w:val="24"/>
        </w:rPr>
        <w:t>Ε</w:t>
      </w:r>
      <w:r>
        <w:rPr>
          <w:rFonts w:eastAsia="Times New Roman"/>
          <w:bCs/>
          <w:szCs w:val="24"/>
        </w:rPr>
        <w:t>λληνισμό σε όλες τις ιστορικές περιόδους. Η οικονομική ανάπτυξη και οι μεταρρυθμίσεις στην Οθωμανική Αυτοκρατορία από τα μέσα του 19</w:t>
      </w:r>
      <w:r w:rsidRPr="00927043">
        <w:rPr>
          <w:rFonts w:eastAsia="Times New Roman"/>
          <w:szCs w:val="24"/>
          <w:vertAlign w:val="superscript"/>
        </w:rPr>
        <w:t>ο</w:t>
      </w:r>
      <w:r w:rsidRPr="00927043">
        <w:rPr>
          <w:rFonts w:eastAsia="Times New Roman"/>
          <w:szCs w:val="24"/>
          <w:vertAlign w:val="superscript"/>
        </w:rPr>
        <w:t>υ</w:t>
      </w:r>
      <w:r>
        <w:rPr>
          <w:rFonts w:eastAsia="Times New Roman"/>
          <w:bCs/>
          <w:szCs w:val="24"/>
        </w:rPr>
        <w:t xml:space="preserve"> αιώνα έφεραν αλλαγές και στην περιοχή του Πόντου, με σημαντικότερη τη μετακίνηση ελληνικών πληθυσμών από τα ορεινά προς τα παράλια, ενώ παράλληλα σημειώθηκε δημογραφική </w:t>
      </w:r>
      <w:r>
        <w:rPr>
          <w:rFonts w:eastAsia="Times New Roman"/>
          <w:bCs/>
          <w:szCs w:val="24"/>
        </w:rPr>
        <w:lastRenderedPageBreak/>
        <w:t>αύξηση. Συνέπειες των παραπάνω υπήρξαν η σημαντική οικονομική ανάπτυξη, η κοινοτική ο</w:t>
      </w:r>
      <w:r>
        <w:rPr>
          <w:rFonts w:eastAsia="Times New Roman"/>
          <w:bCs/>
          <w:szCs w:val="24"/>
        </w:rPr>
        <w:t xml:space="preserve">ργάνωση και η ίδρυση σχολείων που ενδυνάμωσαν την εθνική ταυτότητα των Ελλήνων του Πόντου. </w:t>
      </w:r>
    </w:p>
    <w:p w14:paraId="24E2C8E5" w14:textId="77777777" w:rsidR="003D7578" w:rsidRDefault="0083033C">
      <w:pPr>
        <w:tabs>
          <w:tab w:val="left" w:pos="1905"/>
        </w:tabs>
        <w:spacing w:after="0" w:line="600" w:lineRule="auto"/>
        <w:ind w:firstLine="720"/>
        <w:jc w:val="both"/>
        <w:rPr>
          <w:rFonts w:eastAsia="Times New Roman"/>
          <w:bCs/>
          <w:szCs w:val="24"/>
        </w:rPr>
      </w:pPr>
      <w:r>
        <w:rPr>
          <w:rFonts w:eastAsia="Times New Roman"/>
          <w:bCs/>
          <w:szCs w:val="24"/>
        </w:rPr>
        <w:t xml:space="preserve">Πάνω στην ακμή του ποντιακού </w:t>
      </w:r>
      <w:r>
        <w:rPr>
          <w:rFonts w:eastAsia="Times New Roman"/>
          <w:bCs/>
          <w:szCs w:val="24"/>
        </w:rPr>
        <w:t>Ε</w:t>
      </w:r>
      <w:r>
        <w:rPr>
          <w:rFonts w:eastAsia="Times New Roman"/>
          <w:bCs/>
          <w:szCs w:val="24"/>
        </w:rPr>
        <w:t>λληνισμού στις αρχές του 20</w:t>
      </w:r>
      <w:r w:rsidRPr="00927043">
        <w:rPr>
          <w:rFonts w:eastAsia="Times New Roman"/>
          <w:szCs w:val="24"/>
          <w:vertAlign w:val="superscript"/>
        </w:rPr>
        <w:t>ου</w:t>
      </w:r>
      <w:r>
        <w:rPr>
          <w:rFonts w:eastAsia="Times New Roman"/>
          <w:bCs/>
          <w:szCs w:val="24"/>
        </w:rPr>
        <w:t xml:space="preserve"> αιώνα εμφανίστηκαν τα πρώτα σύννεφα με την ανάπτυξη του τουρκικού εθνικισμού, μετά το </w:t>
      </w:r>
      <w:r>
        <w:rPr>
          <w:rFonts w:eastAsia="Times New Roman"/>
          <w:bCs/>
          <w:szCs w:val="24"/>
        </w:rPr>
        <w:t>Κ</w:t>
      </w:r>
      <w:r>
        <w:rPr>
          <w:rFonts w:eastAsia="Times New Roman"/>
          <w:bCs/>
          <w:szCs w:val="24"/>
        </w:rPr>
        <w:t xml:space="preserve">ίνημα των </w:t>
      </w:r>
      <w:proofErr w:type="spellStart"/>
      <w:r>
        <w:rPr>
          <w:rFonts w:eastAsia="Times New Roman"/>
          <w:bCs/>
          <w:szCs w:val="24"/>
        </w:rPr>
        <w:t>Νε</w:t>
      </w:r>
      <w:r>
        <w:rPr>
          <w:rFonts w:eastAsia="Times New Roman"/>
          <w:bCs/>
          <w:szCs w:val="24"/>
        </w:rPr>
        <w:t>ο</w:t>
      </w:r>
      <w:r>
        <w:rPr>
          <w:rFonts w:eastAsia="Times New Roman"/>
          <w:bCs/>
          <w:szCs w:val="24"/>
        </w:rPr>
        <w:t>το</w:t>
      </w:r>
      <w:r>
        <w:rPr>
          <w:rFonts w:eastAsia="Times New Roman"/>
          <w:bCs/>
          <w:szCs w:val="24"/>
        </w:rPr>
        <w:t>ύ</w:t>
      </w:r>
      <w:r>
        <w:rPr>
          <w:rFonts w:eastAsia="Times New Roman"/>
          <w:bCs/>
          <w:szCs w:val="24"/>
        </w:rPr>
        <w:t>ρ</w:t>
      </w:r>
      <w:r>
        <w:rPr>
          <w:rFonts w:eastAsia="Times New Roman"/>
          <w:bCs/>
          <w:szCs w:val="24"/>
        </w:rPr>
        <w:t>κων</w:t>
      </w:r>
      <w:proofErr w:type="spellEnd"/>
      <w:r>
        <w:rPr>
          <w:rFonts w:eastAsia="Times New Roman"/>
          <w:bCs/>
          <w:szCs w:val="24"/>
        </w:rPr>
        <w:t xml:space="preserve"> το 1908, τη δυσπιστία μεταξύ των διαφορετικών εθνικών και </w:t>
      </w:r>
      <w:proofErr w:type="spellStart"/>
      <w:r>
        <w:rPr>
          <w:rFonts w:eastAsia="Times New Roman"/>
          <w:bCs/>
          <w:szCs w:val="24"/>
        </w:rPr>
        <w:t>εθνοτικών</w:t>
      </w:r>
      <w:proofErr w:type="spellEnd"/>
      <w:r>
        <w:rPr>
          <w:rFonts w:eastAsia="Times New Roman"/>
          <w:bCs/>
          <w:szCs w:val="24"/>
        </w:rPr>
        <w:t xml:space="preserve"> ομάδων της Αυτοκρατορίας, τα οποία θα καταλήξουν σε απροκάλυπτη εχθρότητα με το ξέσπασμα του Α΄ Παγκοσμίου Πολέμου, και κυρίως κατά τη διάρκεια του ελληνοτουρκικού πολέμου. </w:t>
      </w:r>
    </w:p>
    <w:p w14:paraId="24E2C8E6"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bCs/>
          <w:szCs w:val="24"/>
        </w:rPr>
        <w:t>Υπήρξαν απ</w:t>
      </w:r>
      <w:r>
        <w:rPr>
          <w:rFonts w:eastAsia="Times New Roman"/>
          <w:bCs/>
          <w:szCs w:val="24"/>
        </w:rPr>
        <w:t>ολύτως αναιτιολόγητες επιθέσεις εναντίον των Ποντίων και σφαγές πληθυσμών. Οι επιθέσεις αυτές</w:t>
      </w:r>
      <w:r>
        <w:rPr>
          <w:rFonts w:eastAsia="Times New Roman"/>
          <w:bCs/>
          <w:szCs w:val="24"/>
        </w:rPr>
        <w:t>,</w:t>
      </w:r>
      <w:r>
        <w:rPr>
          <w:rFonts w:eastAsia="Times New Roman"/>
          <w:bCs/>
          <w:szCs w:val="24"/>
        </w:rPr>
        <w:t xml:space="preserve"> που είχαν σαν στόχο τη Γενοκτονία των Ποντίων</w:t>
      </w:r>
      <w:r>
        <w:rPr>
          <w:rFonts w:eastAsia="Times New Roman"/>
          <w:bCs/>
          <w:szCs w:val="24"/>
        </w:rPr>
        <w:t>,</w:t>
      </w:r>
      <w:r>
        <w:rPr>
          <w:rFonts w:eastAsia="Times New Roman"/>
          <w:bCs/>
          <w:szCs w:val="24"/>
        </w:rPr>
        <w:t xml:space="preserve"> οδήγησαν στη διάλυση των κοινοτήτων και την αναγκαστική αναχώρηση των Ποντίων στη Ρωσία και την Ελλάδα. Στην Ελλάδ</w:t>
      </w:r>
      <w:r>
        <w:rPr>
          <w:rFonts w:eastAsia="Times New Roman"/>
          <w:bCs/>
          <w:szCs w:val="24"/>
        </w:rPr>
        <w:t>α εγκαταστάθηκαν σε όλη σχεδόν την επικράτεια, κατά κύριο λόγο όμως στη Μακεδονία. Πολύ γρήγορα όμως -εξάλλου όπως κι άλλοι πρόσφυγες- ανέπτυξαν έντονη σωματειακή δράση.</w:t>
      </w:r>
    </w:p>
    <w:p w14:paraId="24E2C8E7"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Διαβάζοντας τους τρεις τόμους της «Εξόδου», που εξέδωσε το Κέντρο Μικρασιατικών Σπουδώ</w:t>
      </w:r>
      <w:r>
        <w:rPr>
          <w:rFonts w:eastAsia="Times New Roman" w:cs="Times New Roman"/>
          <w:szCs w:val="24"/>
        </w:rPr>
        <w:t xml:space="preserve">ν τα τελευταία χρόνια και οι οποίοι αναφέρονται στον ποντιακό </w:t>
      </w:r>
      <w:r>
        <w:rPr>
          <w:rFonts w:eastAsia="Times New Roman" w:cs="Times New Roman"/>
          <w:szCs w:val="24"/>
        </w:rPr>
        <w:t>Ε</w:t>
      </w:r>
      <w:r>
        <w:rPr>
          <w:rFonts w:eastAsia="Times New Roman" w:cs="Times New Roman"/>
          <w:szCs w:val="24"/>
        </w:rPr>
        <w:t>λληνισμό, αντλεί κανείς πολύτιμες πληροφορίες για τη ζωή στον Πόντο, την ειρηνική συνύπαρξη με τους Τούρκους και τους Αρμένιους, την αλλαγή του κλίματος μετά το 1914, τις διώξεις που υπέστησαν,</w:t>
      </w:r>
      <w:r>
        <w:rPr>
          <w:rFonts w:eastAsia="Times New Roman" w:cs="Times New Roman"/>
          <w:szCs w:val="24"/>
        </w:rPr>
        <w:t xml:space="preserve"> την αντίσταση στις παραστρατιωτικές ομάδες των εθνικιστών Τούρκων, όπως του διαβόητου </w:t>
      </w:r>
      <w:proofErr w:type="spellStart"/>
      <w:r>
        <w:rPr>
          <w:rFonts w:eastAsia="Times New Roman" w:cs="Times New Roman"/>
          <w:szCs w:val="24"/>
        </w:rPr>
        <w:t>Τοπάλ</w:t>
      </w:r>
      <w:proofErr w:type="spellEnd"/>
      <w:r>
        <w:rPr>
          <w:rFonts w:eastAsia="Times New Roman" w:cs="Times New Roman"/>
          <w:szCs w:val="24"/>
        </w:rPr>
        <w:t xml:space="preserve"> </w:t>
      </w:r>
      <w:proofErr w:type="spellStart"/>
      <w:r>
        <w:rPr>
          <w:rFonts w:eastAsia="Times New Roman" w:cs="Times New Roman"/>
          <w:szCs w:val="24"/>
        </w:rPr>
        <w:t>Οσμάν</w:t>
      </w:r>
      <w:proofErr w:type="spellEnd"/>
      <w:r>
        <w:rPr>
          <w:rFonts w:eastAsia="Times New Roman" w:cs="Times New Roman"/>
          <w:szCs w:val="24"/>
        </w:rPr>
        <w:t>, με την οργάνωση ένοπλων σωμάτων, την έξοδο από τις εστίες τους, το δύσκολο ταξίδι και την ακόμα πιο δύσκολη άφιξή τους στην Ελλάδα, με την αναγκαστική καραν</w:t>
      </w:r>
      <w:r>
        <w:rPr>
          <w:rFonts w:eastAsia="Times New Roman" w:cs="Times New Roman"/>
          <w:szCs w:val="24"/>
        </w:rPr>
        <w:t xml:space="preserve">τίνα στα λοιμοκαθαρτήρια του Κερατσινίου και της Μακρονήσου και του </w:t>
      </w:r>
      <w:proofErr w:type="spellStart"/>
      <w:r>
        <w:rPr>
          <w:rFonts w:eastAsia="Times New Roman" w:cs="Times New Roman"/>
          <w:szCs w:val="24"/>
        </w:rPr>
        <w:t>Καραμπουρνού</w:t>
      </w:r>
      <w:proofErr w:type="spellEnd"/>
      <w:r>
        <w:rPr>
          <w:rFonts w:eastAsia="Times New Roman" w:cs="Times New Roman"/>
          <w:szCs w:val="24"/>
        </w:rPr>
        <w:t xml:space="preserve"> στη Θεσσαλονίκη.</w:t>
      </w:r>
    </w:p>
    <w:p w14:paraId="24E2C8E8"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Οι Πόντιοι πρόσφυγες μετέφεραν στην Ελλάδα την ιδιαίτερη πολιτισμική τους ταυτότητα, προϊόν μιας μακραίωνης παραμονής τους στον γενέθλιο τόπο. Η ιδιαίτερη πολ</w:t>
      </w:r>
      <w:r>
        <w:rPr>
          <w:rFonts w:eastAsia="Times New Roman" w:cs="Times New Roman"/>
          <w:szCs w:val="24"/>
        </w:rPr>
        <w:t xml:space="preserve">ιτισμική ταυτότητα των Ποντίων προσφύγων παρέμεινε με διακυμάνσεις, συνειδητά ή ασυνείδητα, διακριτή μέσα στην ελλαδική κοινωνία, ακόμα και μεταξύ των άλλων </w:t>
      </w:r>
      <w:r>
        <w:rPr>
          <w:rFonts w:eastAsia="Times New Roman" w:cs="Times New Roman"/>
          <w:szCs w:val="24"/>
        </w:rPr>
        <w:lastRenderedPageBreak/>
        <w:t>προσφύγων από την Οθωμανική Αυτοκρατορία, διατηρώντας την ιστορική συνέχεια της προσφυγικής αυτής ο</w:t>
      </w:r>
      <w:r>
        <w:rPr>
          <w:rFonts w:eastAsia="Times New Roman" w:cs="Times New Roman"/>
          <w:szCs w:val="24"/>
        </w:rPr>
        <w:t>μάδας.</w:t>
      </w:r>
    </w:p>
    <w:p w14:paraId="24E2C8E9"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Κύριο χαρακτηριστικό της ταυτότητας υπήρξε η γλώσσα, η ποντιακή διάλεκτος, προφορική μέχρι πρόσφατα, είτε ως μέσω έκφρασης και επικοινωνίας είτε ως όχημα μεταφοράς της ιστορίας και του πολιτισμού, αλλά και της ιδιαίτερης ψυχοσύνθεσης των Ποντίων. Αρ</w:t>
      </w:r>
      <w:r>
        <w:rPr>
          <w:rFonts w:eastAsia="Times New Roman" w:cs="Times New Roman"/>
          <w:szCs w:val="24"/>
        </w:rPr>
        <w:t xml:space="preserve">χικά χρησιμοποιήθηκε αποκλειστικά μεταξύ των Ποντίων κατά την άφιξή τους στην Ελλάδα. Στη συνέχεια, μέσω της εθνικής </w:t>
      </w:r>
      <w:proofErr w:type="spellStart"/>
      <w:r>
        <w:rPr>
          <w:rFonts w:eastAsia="Times New Roman" w:cs="Times New Roman"/>
          <w:szCs w:val="24"/>
        </w:rPr>
        <w:t>ομογενοποίησης</w:t>
      </w:r>
      <w:proofErr w:type="spellEnd"/>
      <w:r>
        <w:rPr>
          <w:rFonts w:eastAsia="Times New Roman" w:cs="Times New Roman"/>
          <w:szCs w:val="24"/>
        </w:rPr>
        <w:t>, με κυρίαρχο παράγοντα το σχολείο, ξεκίνησε ο περιορισμός της χρήσης της. Ευτυχώς τις τελευταίες δεκαετίες η ποντιακή διάλεκ</w:t>
      </w:r>
      <w:r>
        <w:rPr>
          <w:rFonts w:eastAsia="Times New Roman" w:cs="Times New Roman"/>
          <w:szCs w:val="24"/>
        </w:rPr>
        <w:t>τος επανεμφανίστηκε κυρίως μέσα από προσπάθειες προσφύγων τρίτης γενιάς όχι μόνο να τη διατηρήσουν μέσω της τέχνης αλλά με την οργάνωση μαθημάτων εκμάθησής της, ακόμη και με τη χρήση στην καθημερινή επικοινωνία με τα παιδιά τους.</w:t>
      </w:r>
    </w:p>
    <w:p w14:paraId="24E2C8EA"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αποκατάσταση των προσφύγ</w:t>
      </w:r>
      <w:r>
        <w:rPr>
          <w:rFonts w:eastAsia="Times New Roman" w:cs="Times New Roman"/>
          <w:szCs w:val="24"/>
        </w:rPr>
        <w:t>ων κατά τον Μεσοπόλεμο δεν σήμαινε και την αυτόματη ενσωμάτωσή τους στην ελληνική κοινωνία. Παρ</w:t>
      </w:r>
      <w:r>
        <w:rPr>
          <w:rFonts w:eastAsia="Times New Roman" w:cs="Times New Roman"/>
          <w:szCs w:val="24"/>
        </w:rPr>
        <w:t xml:space="preserve">’ </w:t>
      </w:r>
      <w:r>
        <w:rPr>
          <w:rFonts w:eastAsia="Times New Roman" w:cs="Times New Roman"/>
          <w:szCs w:val="24"/>
        </w:rPr>
        <w:t>ότι η ελληνικότητά τους δεν αμφισβητήθηκε, η ισότιμ</w:t>
      </w:r>
      <w:r>
        <w:rPr>
          <w:rFonts w:eastAsia="Times New Roman" w:cs="Times New Roman"/>
          <w:szCs w:val="24"/>
        </w:rPr>
        <w:t>η</w:t>
      </w:r>
      <w:r>
        <w:rPr>
          <w:rFonts w:eastAsia="Times New Roman" w:cs="Times New Roman"/>
          <w:szCs w:val="24"/>
        </w:rPr>
        <w:t xml:space="preserve"> διεκδίκηση και απόδοση της θέσης </w:t>
      </w:r>
      <w:r>
        <w:rPr>
          <w:rFonts w:eastAsia="Times New Roman" w:cs="Times New Roman"/>
          <w:szCs w:val="24"/>
        </w:rPr>
        <w:lastRenderedPageBreak/>
        <w:t xml:space="preserve">τους στο πλαίσιο της ελληνικής κοινωνίας αποτέλεσε πεδίο ανταγωνισμού με </w:t>
      </w:r>
      <w:r>
        <w:rPr>
          <w:rFonts w:eastAsia="Times New Roman" w:cs="Times New Roman"/>
          <w:szCs w:val="24"/>
        </w:rPr>
        <w:t>τους γηγενείς. Μετά την πρώτη κινητοποίηση για συνδρομή των ομογενών, οι γηγενείς τούς αντιμετώπισαν με φόβο, καχυποψία, επιφυλακτικότητα, διαμαρτυρόμενοι για τις αλλαγές που επέφερε η παρουσία τους στους ρυθμούς της ζωής και στην απόδοση δικαιωμάτων σε αυ</w:t>
      </w:r>
      <w:r>
        <w:rPr>
          <w:rFonts w:eastAsia="Times New Roman" w:cs="Times New Roman"/>
          <w:szCs w:val="24"/>
        </w:rPr>
        <w:t>τούς.</w:t>
      </w:r>
    </w:p>
    <w:p w14:paraId="24E2C8EB"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Σε κάθε περίπτωση, η -έστω και αργή- ενσωμάτωση των προσφυγικών αυτών πληθυσμών στην ελληνική κοινωνία θεωρείται τομή στη νεότερη ελληνική ιστορία, αρχή του σύγχρονου εθνικού βίου και αφετηρία της διαμόρφωσης της σύγχρονης ελληνικής ταυτότητας.</w:t>
      </w:r>
    </w:p>
    <w:p w14:paraId="24E2C8E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Με το</w:t>
      </w:r>
      <w:r>
        <w:rPr>
          <w:rFonts w:eastAsia="Times New Roman" w:cs="Times New Roman"/>
          <w:szCs w:val="24"/>
        </w:rPr>
        <w:t>υς πρόσφυγες συνδέ</w:t>
      </w:r>
      <w:r>
        <w:rPr>
          <w:rFonts w:eastAsia="Times New Roman" w:cs="Times New Roman"/>
          <w:szCs w:val="24"/>
        </w:rPr>
        <w:t>ε</w:t>
      </w:r>
      <w:r>
        <w:rPr>
          <w:rFonts w:eastAsia="Times New Roman" w:cs="Times New Roman"/>
          <w:szCs w:val="24"/>
        </w:rPr>
        <w:t>ται μια σειρά εξελίξε</w:t>
      </w:r>
      <w:r>
        <w:rPr>
          <w:rFonts w:eastAsia="Times New Roman" w:cs="Times New Roman"/>
          <w:szCs w:val="24"/>
        </w:rPr>
        <w:t>ων</w:t>
      </w:r>
      <w:r>
        <w:rPr>
          <w:rFonts w:eastAsia="Times New Roman" w:cs="Times New Roman"/>
          <w:szCs w:val="24"/>
        </w:rPr>
        <w:t xml:space="preserve"> στην Ελλάδα</w:t>
      </w:r>
      <w:r>
        <w:rPr>
          <w:rFonts w:eastAsia="Times New Roman" w:cs="Times New Roman"/>
          <w:szCs w:val="24"/>
        </w:rPr>
        <w:t>:</w:t>
      </w:r>
      <w:r>
        <w:rPr>
          <w:rFonts w:eastAsia="Times New Roman" w:cs="Times New Roman"/>
          <w:szCs w:val="24"/>
        </w:rPr>
        <w:t xml:space="preserve"> η εθνική </w:t>
      </w:r>
      <w:proofErr w:type="spellStart"/>
      <w:r>
        <w:rPr>
          <w:rFonts w:eastAsia="Times New Roman" w:cs="Times New Roman"/>
          <w:szCs w:val="24"/>
        </w:rPr>
        <w:t>ομογενοποίηση</w:t>
      </w:r>
      <w:proofErr w:type="spellEnd"/>
      <w:r>
        <w:rPr>
          <w:rFonts w:eastAsia="Times New Roman" w:cs="Times New Roman"/>
          <w:szCs w:val="24"/>
        </w:rPr>
        <w:t xml:space="preserve"> κυρίως σε ευαίσθητες περιοχές, η δημογραφική ενίσχυσή της, η αστικοποίηση, η οικονομική ανάπτυξη με κύριο μοχλό τον πρωτογενή τομέα, ο εκσυγχρονισμός των θεσμών και η εισαγωγή ν</w:t>
      </w:r>
      <w:r>
        <w:rPr>
          <w:rFonts w:eastAsia="Times New Roman" w:cs="Times New Roman"/>
          <w:szCs w:val="24"/>
        </w:rPr>
        <w:t>έων, η έξοδος των γυναικών στην αγορά εργασίας, με συνακόλουθες αλλαγές για τη θέση των γυναικών στη διεκδίκηση των δικαιωμάτων τους.</w:t>
      </w:r>
    </w:p>
    <w:p w14:paraId="24E2C8ED"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τι έγινε, όταν οι Πόντιοι και οι άλλοι πρόσφυγες της Μικράς Ασίας έφτασαν στην Ελλάδα, είναι επίσης γνωστό. Η </w:t>
      </w:r>
      <w:proofErr w:type="spellStart"/>
      <w:r>
        <w:rPr>
          <w:rFonts w:eastAsia="Times New Roman" w:cs="Times New Roman"/>
          <w:szCs w:val="24"/>
        </w:rPr>
        <w:t>Αρετσού</w:t>
      </w:r>
      <w:proofErr w:type="spellEnd"/>
      <w:r>
        <w:rPr>
          <w:rFonts w:eastAsia="Times New Roman" w:cs="Times New Roman"/>
          <w:szCs w:val="24"/>
        </w:rPr>
        <w:t xml:space="preserve"> σ</w:t>
      </w:r>
      <w:r>
        <w:rPr>
          <w:rFonts w:eastAsia="Times New Roman" w:cs="Times New Roman"/>
          <w:szCs w:val="24"/>
        </w:rPr>
        <w:t xml:space="preserve">τη Θεσσαλονίκη, η Μακρόνησος, η Σαλαμίνα και οι τόποι καραντίνας που εξελίχθηκαν σε τόπους θανάτου για πολλούς από τους πρόσφυγες, ο ρατσισμός που ενθάρρυνε το συντηρητικό κατεστημένο στην Ελλάδα κατά των Ποντίων, η φτώχεια, οι διακρίσεις, το κυνηγητό από </w:t>
      </w:r>
      <w:r>
        <w:rPr>
          <w:rFonts w:eastAsia="Times New Roman" w:cs="Times New Roman"/>
          <w:szCs w:val="24"/>
        </w:rPr>
        <w:t xml:space="preserve">τις τότε δυνάμεις της εθνικοφροσύνης, η άρνηση να αποδεχτούν τους Πόντιους </w:t>
      </w:r>
      <w:r>
        <w:rPr>
          <w:rFonts w:eastAsia="Times New Roman" w:cs="Times New Roman"/>
          <w:szCs w:val="24"/>
        </w:rPr>
        <w:t>ως</w:t>
      </w:r>
      <w:r>
        <w:rPr>
          <w:rFonts w:eastAsia="Times New Roman" w:cs="Times New Roman"/>
          <w:szCs w:val="24"/>
        </w:rPr>
        <w:t xml:space="preserve"> ισότιμους πολίτες, ισότιμους Έλληνες, οι μελανές σελίδες της δεκαετίας του 1920 και του 1930, ούτε αυτά δεν πρέπει να ξεχάσουμε, γιατί ο χθεσινός ρατσισμός κατά των Ποντίων μπορε</w:t>
      </w:r>
      <w:r>
        <w:rPr>
          <w:rFonts w:eastAsia="Times New Roman" w:cs="Times New Roman"/>
          <w:szCs w:val="24"/>
        </w:rPr>
        <w:t>ί να γίνει σήμερα ρατσισμός εναντίον άλλων.</w:t>
      </w:r>
    </w:p>
    <w:p w14:paraId="24E2C8EE"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Η εμπειρία αυτή, με τις αρνητικές και τις θετικές πλευρές της, κληροδότησε στην ελληνική κοινωνία την αίσθηση ότι τελικά ο </w:t>
      </w:r>
      <w:r>
        <w:rPr>
          <w:rFonts w:eastAsia="Times New Roman" w:cs="Times New Roman"/>
          <w:szCs w:val="24"/>
        </w:rPr>
        <w:t>Ε</w:t>
      </w:r>
      <w:r>
        <w:rPr>
          <w:rFonts w:eastAsia="Times New Roman" w:cs="Times New Roman"/>
          <w:szCs w:val="24"/>
        </w:rPr>
        <w:t xml:space="preserve">λληνισμός αυτός της Μικράς Ασίας, της Θράκης και του Πόντου επιβίωσε. Χρειάζεται, όμως, </w:t>
      </w:r>
      <w:r>
        <w:rPr>
          <w:rFonts w:eastAsia="Times New Roman" w:cs="Times New Roman"/>
          <w:szCs w:val="24"/>
        </w:rPr>
        <w:t xml:space="preserve">να μας </w:t>
      </w:r>
      <w:r>
        <w:rPr>
          <w:rFonts w:eastAsia="Times New Roman" w:cs="Times New Roman"/>
          <w:szCs w:val="24"/>
        </w:rPr>
        <w:lastRenderedPageBreak/>
        <w:t xml:space="preserve">κληροδοτήσει την αντιμετώπιση του φαινομένου της προσφυγιάς, ενός διαχρονικού φαινομένου -σε έξαρση σήμερα- μια άσκηση συνύπαρξης με τον άλλο, τον εκάστοτε ξένο, αλλά και της ειρηνικής συνύπαρξης με τους γείτονές μας, χωρίς πολέμους που παράγουν το </w:t>
      </w:r>
      <w:r>
        <w:rPr>
          <w:rFonts w:eastAsia="Times New Roman" w:cs="Times New Roman"/>
          <w:szCs w:val="24"/>
        </w:rPr>
        <w:t>προσφυγικό φαινόμενο.</w:t>
      </w:r>
    </w:p>
    <w:p w14:paraId="24E2C8EF"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Προϋπόθεση, βέβαια, για την ειρηνική συνύπαρξη είναι η πρόσληψη της ιστορίας χωρίς αποσιωπήσεις, χωρίς προκαταλήψεις και χωρίς εξάρσεις.</w:t>
      </w:r>
    </w:p>
    <w:p w14:paraId="24E2C8F0"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Το 1994 η Βουλή των Ελλήνων αναγνώρισε τη Γενοκτονία και ψήφισε την ανακήρυξη της 19</w:t>
      </w:r>
      <w:r w:rsidRPr="002115AF">
        <w:rPr>
          <w:rFonts w:eastAsia="Times New Roman" w:cs="Times New Roman"/>
          <w:szCs w:val="24"/>
          <w:vertAlign w:val="superscript"/>
        </w:rPr>
        <w:t xml:space="preserve">ης </w:t>
      </w:r>
      <w:r>
        <w:rPr>
          <w:rFonts w:eastAsia="Times New Roman" w:cs="Times New Roman"/>
          <w:szCs w:val="24"/>
        </w:rPr>
        <w:t xml:space="preserve">Μαΐου ως </w:t>
      </w:r>
      <w:r>
        <w:rPr>
          <w:rFonts w:eastAsia="Times New Roman" w:cs="Times New Roman"/>
          <w:szCs w:val="24"/>
        </w:rPr>
        <w:t>ημέρα μνήμης για τη Γενοκτονία των Ελλήνων στον μικρασιατικό Πόντο, ενώ το 1998 η Βουλή ψήφισε ομόφωνα την ανακήρυξη της 14</w:t>
      </w:r>
      <w:r w:rsidRPr="002115AF">
        <w:rPr>
          <w:rFonts w:eastAsia="Times New Roman" w:cs="Times New Roman"/>
          <w:szCs w:val="24"/>
          <w:vertAlign w:val="superscript"/>
        </w:rPr>
        <w:t xml:space="preserve">ης </w:t>
      </w:r>
      <w:r>
        <w:rPr>
          <w:rFonts w:eastAsia="Times New Roman" w:cs="Times New Roman"/>
          <w:szCs w:val="24"/>
        </w:rPr>
        <w:t>Σεπτεμβρίου ως ημέρα εθνικής μνήμης της Γενοκτονίας των Ελλήνων της Μικράς Ασίας από το τουρκικό κράτος.</w:t>
      </w:r>
    </w:p>
    <w:p w14:paraId="24E2C8F1"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Στα σχολικά βιβλία για το</w:t>
      </w:r>
      <w:r>
        <w:rPr>
          <w:rFonts w:eastAsia="Times New Roman" w:cs="Times New Roman"/>
          <w:szCs w:val="24"/>
        </w:rPr>
        <w:t xml:space="preserve">ν ποντιακό </w:t>
      </w:r>
      <w:r>
        <w:rPr>
          <w:rFonts w:eastAsia="Times New Roman" w:cs="Times New Roman"/>
          <w:szCs w:val="24"/>
        </w:rPr>
        <w:t>Ε</w:t>
      </w:r>
      <w:r>
        <w:rPr>
          <w:rFonts w:eastAsia="Times New Roman" w:cs="Times New Roman"/>
          <w:szCs w:val="24"/>
        </w:rPr>
        <w:t>λληνισμό υπάρχει αναφορά, είτε αυτόνομα όπως είναι στη Σ</w:t>
      </w:r>
      <w:r>
        <w:rPr>
          <w:rFonts w:eastAsia="Times New Roman" w:cs="Times New Roman"/>
          <w:szCs w:val="24"/>
        </w:rPr>
        <w:t>Τ</w:t>
      </w:r>
      <w:r>
        <w:rPr>
          <w:rFonts w:eastAsia="Times New Roman" w:cs="Times New Roman"/>
          <w:szCs w:val="24"/>
        </w:rPr>
        <w:t xml:space="preserve">΄ Δημοτικού, τη Γ΄ Γυμνασίου και τη Γ΄ Λυκείου, είτε σε ενότητες που αναφέρονται στον </w:t>
      </w:r>
      <w:r>
        <w:rPr>
          <w:rFonts w:eastAsia="Times New Roman" w:cs="Times New Roman"/>
          <w:szCs w:val="24"/>
        </w:rPr>
        <w:t>Ε</w:t>
      </w:r>
      <w:r>
        <w:rPr>
          <w:rFonts w:eastAsia="Times New Roman" w:cs="Times New Roman"/>
          <w:szCs w:val="24"/>
        </w:rPr>
        <w:t>λληνισμό της Οθωμανικής Αυτοκρατορίας ή στην άφιξη των προσφύγων στην Ελλάδα. Στο νέο Πρόγραμμα Σπου</w:t>
      </w:r>
      <w:r>
        <w:rPr>
          <w:rFonts w:eastAsia="Times New Roman" w:cs="Times New Roman"/>
          <w:szCs w:val="24"/>
        </w:rPr>
        <w:t xml:space="preserve">δών της Ιστορίας, η επεξεργασία του οποίου έχει ολοκληρωθεί, θα υπάρχει εκτεταμένη αναφορά σε ζητήματα εθνοκαθάρσεων και γενοκτονιών, συμπεριλαμβανομένων και αυτών της Γενοκτονίας των Ποντίων. </w:t>
      </w:r>
    </w:p>
    <w:p w14:paraId="24E2C8F2"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δημιουργία με τη χορηγία του Κοινωφελούς Ιδρύματος του κ. Σα</w:t>
      </w:r>
      <w:r>
        <w:rPr>
          <w:rFonts w:eastAsia="Times New Roman" w:cs="Times New Roman"/>
          <w:szCs w:val="24"/>
        </w:rPr>
        <w:t>ββίδη του Κέντρου Ποντιακών Ερευνών στο Αριστοτέλειο, όσο και η μεταφορά του αρχείου του Κέντρου Μελέτης και Ανάπτυξης του Ελληνικού Πολιτισμού Μαύρης Θάλασσας στην Κεντρική Βιβλιοθήκη του Πανεπιστημίου Θεσσαλονίκης, είναι αναμφισβήτητα μια ιδιαίτερα θετικ</w:t>
      </w:r>
      <w:r>
        <w:rPr>
          <w:rFonts w:eastAsia="Times New Roman" w:cs="Times New Roman"/>
          <w:szCs w:val="24"/>
        </w:rPr>
        <w:t xml:space="preserve">ή εξέλιξη. </w:t>
      </w:r>
    </w:p>
    <w:p w14:paraId="24E2C8F3"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Η λειτουργία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αυτού</w:t>
      </w:r>
      <w:r>
        <w:rPr>
          <w:rFonts w:eastAsia="Times New Roman" w:cs="Times New Roman"/>
          <w:szCs w:val="24"/>
        </w:rPr>
        <w:t xml:space="preserve"> θα επιδιώξουμε να ενταχθεί οργανικά στις διδακτικές και ερευνητικές δραστηριότητες του Πανεπιστημίου Θεσσαλονίκης και το </w:t>
      </w:r>
      <w:r>
        <w:rPr>
          <w:rFonts w:eastAsia="Times New Roman" w:cs="Times New Roman"/>
          <w:szCs w:val="24"/>
        </w:rPr>
        <w:t>π</w:t>
      </w:r>
      <w:r>
        <w:rPr>
          <w:rFonts w:eastAsia="Times New Roman" w:cs="Times New Roman"/>
          <w:szCs w:val="24"/>
        </w:rPr>
        <w:t xml:space="preserve">ανεπιστήμιο θα προχωρήσει τις διαδικασίες για τη δημιουργία </w:t>
      </w:r>
      <w:r>
        <w:rPr>
          <w:rFonts w:eastAsia="Times New Roman" w:cs="Times New Roman"/>
          <w:szCs w:val="24"/>
        </w:rPr>
        <w:lastRenderedPageBreak/>
        <w:t>του πανεπιστημιακού ερευνητικού</w:t>
      </w:r>
      <w:r>
        <w:rPr>
          <w:rFonts w:eastAsia="Times New Roman" w:cs="Times New Roman"/>
          <w:szCs w:val="24"/>
        </w:rPr>
        <w:t xml:space="preserve"> κέντρου, στο πλαίσιο του οποίου το Κέντρο Ποντιακών Ερευνών θα αποκτήσει μια ουσιαστική επιστημονική και ερευνητική υπόσταση.</w:t>
      </w:r>
    </w:p>
    <w:p w14:paraId="24E2C8F4"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Σήμερα δεσμευόμαστε να προχωρήσουμε στη στελέχωση του Κέντρου Ποντιακών Μελετών, δηλαδή να δοθούν θέσεις καθηγητικού προσωπικού μ</w:t>
      </w:r>
      <w:r>
        <w:rPr>
          <w:rFonts w:eastAsia="Times New Roman" w:cs="Times New Roman"/>
          <w:szCs w:val="24"/>
        </w:rPr>
        <w:t xml:space="preserve">ετά και από συνεννοήσεις με τους αρμόδιους επιστήμονες. Επιπλέον, άρχισε ήδη να σχεδιάζεται η δημιουργία του Μουσείου Προσφύγων στις προσφυγικές πολυκατοικίες της </w:t>
      </w:r>
      <w:r>
        <w:rPr>
          <w:rFonts w:eastAsia="Times New Roman" w:cs="Times New Roman"/>
          <w:szCs w:val="24"/>
        </w:rPr>
        <w:t>λ</w:t>
      </w:r>
      <w:r>
        <w:rPr>
          <w:rFonts w:eastAsia="Times New Roman" w:cs="Times New Roman"/>
          <w:szCs w:val="24"/>
        </w:rPr>
        <w:t>εωφόρου Αλεξάνδρας, μετά και την πρωτοβουλία της Κυβέρνησης για τη διάσωση των πολύπαθων αυτ</w:t>
      </w:r>
      <w:r>
        <w:rPr>
          <w:rFonts w:eastAsia="Times New Roman" w:cs="Times New Roman"/>
          <w:szCs w:val="24"/>
        </w:rPr>
        <w:t xml:space="preserve">ών κτηρίων. </w:t>
      </w:r>
    </w:p>
    <w:p w14:paraId="24E2C8F5"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Όπως τόνισε και στο μήνυμά του ο Πρωθυπουργός, τέτοιες πρωτοβουλίες όπως το </w:t>
      </w:r>
      <w:r>
        <w:rPr>
          <w:rFonts w:eastAsia="Times New Roman" w:cs="Times New Roman"/>
          <w:szCs w:val="24"/>
        </w:rPr>
        <w:t>κέντρο έρευνας</w:t>
      </w:r>
      <w:r>
        <w:rPr>
          <w:rFonts w:eastAsia="Times New Roman" w:cs="Times New Roman"/>
          <w:szCs w:val="24"/>
        </w:rPr>
        <w:t xml:space="preserve"> και η δημιουργία του </w:t>
      </w:r>
      <w:r>
        <w:rPr>
          <w:rFonts w:eastAsia="Times New Roman" w:cs="Times New Roman"/>
          <w:szCs w:val="24"/>
        </w:rPr>
        <w:t>μ</w:t>
      </w:r>
      <w:r>
        <w:rPr>
          <w:rFonts w:eastAsia="Times New Roman" w:cs="Times New Roman"/>
          <w:szCs w:val="24"/>
        </w:rPr>
        <w:t>ουσείου θα ενισχύσουν την προσπάθεια για τη μελέτη της γλώσσας, της κουλτούρας, των εθίμων και των παραδόσεων των Ελλήνων του Πόντ</w:t>
      </w:r>
      <w:r>
        <w:rPr>
          <w:rFonts w:eastAsia="Times New Roman" w:cs="Times New Roman"/>
          <w:szCs w:val="24"/>
        </w:rPr>
        <w:t>ου, ενώ θα συμβάλουν σημαντικά στη διατήρηση της μνήμης της μακραίωνης ιστορίας τους, μιας ιστορίας πλούσιας που συνέβαλε τα μέγιστα στη διαμόρφωση του ελληνικού πολιτισμού, αλλά και μιας ιστορίας γεμάτης πόνο για τον θάνατο και ξεριζωμό εκατοντάδων χιλιάδ</w:t>
      </w:r>
      <w:r>
        <w:rPr>
          <w:rFonts w:eastAsia="Times New Roman" w:cs="Times New Roman"/>
          <w:szCs w:val="24"/>
        </w:rPr>
        <w:t>ων ανθρώπων.</w:t>
      </w:r>
    </w:p>
    <w:p w14:paraId="24E2C8F6"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μην ξεχνάμε, </w:t>
      </w:r>
      <w:r>
        <w:rPr>
          <w:rFonts w:eastAsia="Times New Roman" w:cs="Times New Roman"/>
          <w:szCs w:val="24"/>
        </w:rPr>
        <w:t>όμως,</w:t>
      </w:r>
      <w:r>
        <w:rPr>
          <w:rFonts w:eastAsia="Times New Roman" w:cs="Times New Roman"/>
          <w:szCs w:val="24"/>
        </w:rPr>
        <w:t xml:space="preserve"> και κάτι ιδιαίτερα σημαντικό. Ούτε οι διωγμοί ούτε οι διακρίσεις ούτε οι κακουχίες εμπόδισαν αυτούς τους ανθρώπους, σάρκα από τη σάρκα της Ελλάδας, να προκόψουν σε συνθήκες ξεριζωμού. Οι Πόντιοι έδωσαν νέα ορμή στον </w:t>
      </w:r>
      <w:r>
        <w:rPr>
          <w:rFonts w:eastAsia="Times New Roman" w:cs="Times New Roman"/>
          <w:szCs w:val="24"/>
        </w:rPr>
        <w:t>Ε</w:t>
      </w:r>
      <w:r>
        <w:rPr>
          <w:rFonts w:eastAsia="Times New Roman" w:cs="Times New Roman"/>
          <w:szCs w:val="24"/>
        </w:rPr>
        <w:t>λληνισμό. Η Ελλάδα τούς οφείλει πολλά.</w:t>
      </w:r>
    </w:p>
    <w:p w14:paraId="24E2C8F7"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4E2C8F8" w14:textId="77777777" w:rsidR="003D7578" w:rsidRDefault="0083033C">
      <w:pPr>
        <w:spacing w:after="0" w:line="600" w:lineRule="auto"/>
        <w:ind w:firstLine="709"/>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4E2C8F9" w14:textId="77777777" w:rsidR="003D7578" w:rsidRDefault="0083033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θεωρία σαράντα τρεις μαθήτριες και μαθητές και </w:t>
      </w:r>
      <w:r>
        <w:rPr>
          <w:rFonts w:eastAsia="Times New Roman" w:cs="Times New Roman"/>
          <w:szCs w:val="24"/>
        </w:rPr>
        <w:t>δύο σ</w:t>
      </w:r>
      <w:r>
        <w:rPr>
          <w:rFonts w:eastAsia="Times New Roman" w:cs="Times New Roman"/>
          <w:szCs w:val="24"/>
        </w:rPr>
        <w:t>υ</w:t>
      </w:r>
      <w:r>
        <w:rPr>
          <w:rFonts w:eastAsia="Times New Roman" w:cs="Times New Roman"/>
          <w:szCs w:val="24"/>
        </w:rPr>
        <w:t>νοδο</w:t>
      </w:r>
      <w:r>
        <w:rPr>
          <w:rFonts w:eastAsia="Times New Roman" w:cs="Times New Roman"/>
          <w:szCs w:val="24"/>
        </w:rPr>
        <w:t>ί</w:t>
      </w:r>
      <w:r>
        <w:rPr>
          <w:rFonts w:eastAsia="Times New Roman" w:cs="Times New Roman"/>
          <w:szCs w:val="24"/>
        </w:rPr>
        <w:t xml:space="preserve"> εκπαιδευτικοί από το </w:t>
      </w:r>
      <w:r>
        <w:rPr>
          <w:rFonts w:eastAsia="Times New Roman" w:cs="Times New Roman"/>
          <w:szCs w:val="24"/>
        </w:rPr>
        <w:t>ιδιωτικό γυμνάσιο</w:t>
      </w:r>
      <w:r>
        <w:rPr>
          <w:rFonts w:eastAsia="Times New Roman" w:cs="Times New Roman"/>
          <w:szCs w:val="24"/>
        </w:rPr>
        <w:t xml:space="preserve"> «Εκπαιδευτήρια Γ</w:t>
      </w:r>
      <w:r>
        <w:rPr>
          <w:rFonts w:eastAsia="Times New Roman" w:cs="Times New Roman"/>
          <w:szCs w:val="24"/>
        </w:rPr>
        <w:t>εωργίου</w:t>
      </w:r>
      <w:r>
        <w:rPr>
          <w:rFonts w:eastAsia="Times New Roman" w:cs="Times New Roman"/>
          <w:szCs w:val="24"/>
        </w:rPr>
        <w:t xml:space="preserve"> Ζώη».</w:t>
      </w:r>
    </w:p>
    <w:p w14:paraId="24E2C8FA"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Καλώς ήρθατε στη Βουλή αυτή τη σημαντική ημέρα!</w:t>
      </w:r>
    </w:p>
    <w:p w14:paraId="24E2C8FB" w14:textId="77777777" w:rsidR="003D7578" w:rsidRDefault="0083033C">
      <w:pPr>
        <w:spacing w:after="0" w:line="600" w:lineRule="auto"/>
        <w:ind w:firstLine="709"/>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24E2C8F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Πρόεδρος της Νέας Δημοκρατίας και Πρόεδρος της </w:t>
      </w:r>
      <w:r>
        <w:rPr>
          <w:rFonts w:eastAsia="Times New Roman" w:cs="Times New Roman"/>
          <w:szCs w:val="24"/>
        </w:rPr>
        <w:t>Κοινοβουλευτικής Ομάδας του κόμματος κ. Κυριάκος Μητσοτάκης.</w:t>
      </w:r>
    </w:p>
    <w:p w14:paraId="24E2C8FD" w14:textId="77777777" w:rsidR="003D7578" w:rsidRDefault="0083033C">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Κυρίες και κύριοι Βουλευτές, πριν ξεκινήσω την ομιλία μου θέλω να καταδικάσω με όλη μου τη δύναμη τη δολοφονική επίθεση που δέχθηκε χθες ένας </w:t>
      </w:r>
      <w:r>
        <w:rPr>
          <w:rFonts w:eastAsia="Times New Roman" w:cs="Times New Roman"/>
          <w:szCs w:val="24"/>
        </w:rPr>
        <w:t xml:space="preserve">νέος άνθρωπος σε εκδήλωση μνήμης του ποντιακού </w:t>
      </w:r>
      <w:r>
        <w:rPr>
          <w:rFonts w:eastAsia="Times New Roman" w:cs="Times New Roman"/>
          <w:szCs w:val="24"/>
        </w:rPr>
        <w:t>Ε</w:t>
      </w:r>
      <w:r>
        <w:rPr>
          <w:rFonts w:eastAsia="Times New Roman" w:cs="Times New Roman"/>
          <w:szCs w:val="24"/>
        </w:rPr>
        <w:t>λληνισμού στη Θεσσαλονίκη.</w:t>
      </w:r>
    </w:p>
    <w:p w14:paraId="24E2C8FE" w14:textId="77777777" w:rsidR="003D7578" w:rsidRDefault="0083033C">
      <w:pPr>
        <w:spacing w:after="0" w:line="600" w:lineRule="auto"/>
        <w:ind w:firstLine="720"/>
        <w:jc w:val="both"/>
        <w:rPr>
          <w:rFonts w:eastAsia="Times New Roman"/>
          <w:szCs w:val="24"/>
        </w:rPr>
      </w:pPr>
      <w:r w:rsidRPr="00A176A8">
        <w:rPr>
          <w:rFonts w:eastAsia="Times New Roman"/>
          <w:szCs w:val="24"/>
        </w:rPr>
        <w:t>Μνημονεύουμε σήμερα ένα από τα πιο τραυματικά γεγονότα της σύγχρονης ελληνικής ιστορίας, τη Γενοκτονία των Ελλήνων του Πόντου, που σφράγισε τη ζωή του έθνους μας. Ήταν ένας κύκλος α</w:t>
      </w:r>
      <w:r w:rsidRPr="00A176A8">
        <w:rPr>
          <w:rFonts w:eastAsia="Times New Roman"/>
          <w:szCs w:val="24"/>
        </w:rPr>
        <w:t xml:space="preserve">ίματος και διώξεων που, </w:t>
      </w:r>
      <w:r>
        <w:rPr>
          <w:rFonts w:eastAsia="Times New Roman"/>
          <w:szCs w:val="24"/>
        </w:rPr>
        <w:t>όμως,</w:t>
      </w:r>
      <w:r w:rsidRPr="00811E23">
        <w:rPr>
          <w:rFonts w:eastAsia="Times New Roman"/>
          <w:szCs w:val="24"/>
        </w:rPr>
        <w:t xml:space="preserve"> έγινε σφραγίδα μνήμης και </w:t>
      </w:r>
      <w:r>
        <w:rPr>
          <w:rFonts w:eastAsia="Times New Roman"/>
          <w:szCs w:val="24"/>
        </w:rPr>
        <w:t xml:space="preserve">οφειλή δράσης για </w:t>
      </w:r>
      <w:r w:rsidRPr="00811E23">
        <w:rPr>
          <w:rFonts w:eastAsia="Times New Roman"/>
          <w:szCs w:val="24"/>
        </w:rPr>
        <w:t>τις γενιές που ακολουθούν</w:t>
      </w:r>
      <w:r>
        <w:rPr>
          <w:rFonts w:eastAsia="Times New Roman"/>
          <w:szCs w:val="24"/>
        </w:rPr>
        <w:t xml:space="preserve"> και θ</w:t>
      </w:r>
      <w:r w:rsidRPr="00811E23">
        <w:rPr>
          <w:rFonts w:eastAsia="Times New Roman"/>
          <w:szCs w:val="24"/>
        </w:rPr>
        <w:t>α αποτελέσει έναν</w:t>
      </w:r>
      <w:r>
        <w:rPr>
          <w:rFonts w:eastAsia="Times New Roman"/>
          <w:szCs w:val="24"/>
        </w:rPr>
        <w:t xml:space="preserve"> εθνικό </w:t>
      </w:r>
      <w:r w:rsidRPr="00811E23">
        <w:rPr>
          <w:rFonts w:eastAsia="Times New Roman"/>
          <w:szCs w:val="24"/>
        </w:rPr>
        <w:t xml:space="preserve">φάρο για όλους </w:t>
      </w:r>
      <w:r>
        <w:rPr>
          <w:rFonts w:eastAsia="Times New Roman"/>
          <w:szCs w:val="24"/>
        </w:rPr>
        <w:t>μας.</w:t>
      </w:r>
    </w:p>
    <w:p w14:paraId="24E2C8FF" w14:textId="77777777" w:rsidR="003D7578" w:rsidRDefault="0083033C">
      <w:pPr>
        <w:spacing w:after="0" w:line="600" w:lineRule="auto"/>
        <w:ind w:firstLine="720"/>
        <w:jc w:val="both"/>
        <w:rPr>
          <w:rFonts w:eastAsia="Times New Roman"/>
          <w:szCs w:val="24"/>
        </w:rPr>
      </w:pPr>
      <w:r>
        <w:rPr>
          <w:rFonts w:eastAsia="Times New Roman"/>
          <w:szCs w:val="24"/>
        </w:rPr>
        <w:t>Ο</w:t>
      </w:r>
      <w:r w:rsidRPr="00811E23">
        <w:rPr>
          <w:rFonts w:eastAsia="Times New Roman"/>
          <w:szCs w:val="24"/>
        </w:rPr>
        <w:t>ι Πόντιο</w:t>
      </w:r>
      <w:r>
        <w:rPr>
          <w:rFonts w:eastAsia="Times New Roman"/>
          <w:szCs w:val="24"/>
        </w:rPr>
        <w:t xml:space="preserve">ι των ακτών της </w:t>
      </w:r>
      <w:r>
        <w:rPr>
          <w:rFonts w:eastAsia="Times New Roman"/>
          <w:szCs w:val="24"/>
        </w:rPr>
        <w:t>Μ</w:t>
      </w:r>
      <w:r>
        <w:rPr>
          <w:rFonts w:eastAsia="Times New Roman"/>
          <w:szCs w:val="24"/>
        </w:rPr>
        <w:t xml:space="preserve">αύρης </w:t>
      </w:r>
      <w:r>
        <w:rPr>
          <w:rFonts w:eastAsia="Times New Roman"/>
          <w:szCs w:val="24"/>
        </w:rPr>
        <w:t>Θ</w:t>
      </w:r>
      <w:r>
        <w:rPr>
          <w:rFonts w:eastAsia="Times New Roman"/>
          <w:szCs w:val="24"/>
        </w:rPr>
        <w:t xml:space="preserve">άλασσας, επί χιλιάδες χρόνια, </w:t>
      </w:r>
      <w:r w:rsidRPr="00811E23">
        <w:rPr>
          <w:rFonts w:eastAsia="Times New Roman"/>
          <w:szCs w:val="24"/>
        </w:rPr>
        <w:t>υπήρξαν το απώτατο ανατολικό άκρο του ελλην</w:t>
      </w:r>
      <w:r w:rsidRPr="00811E23">
        <w:rPr>
          <w:rFonts w:eastAsia="Times New Roman"/>
          <w:szCs w:val="24"/>
        </w:rPr>
        <w:t>ικού κόσμου</w:t>
      </w:r>
      <w:r>
        <w:rPr>
          <w:rFonts w:eastAsia="Times New Roman"/>
          <w:szCs w:val="24"/>
        </w:rPr>
        <w:t>.</w:t>
      </w:r>
      <w:r w:rsidRPr="00811E23">
        <w:rPr>
          <w:rFonts w:eastAsia="Times New Roman"/>
          <w:szCs w:val="24"/>
        </w:rPr>
        <w:t xml:space="preserve"> </w:t>
      </w:r>
      <w:r>
        <w:rPr>
          <w:rFonts w:eastAsia="Times New Roman"/>
          <w:szCs w:val="24"/>
        </w:rPr>
        <w:t>Ε</w:t>
      </w:r>
      <w:r w:rsidRPr="00811E23">
        <w:rPr>
          <w:rFonts w:eastAsia="Times New Roman"/>
          <w:szCs w:val="24"/>
        </w:rPr>
        <w:t xml:space="preserve">πιβίωσαν για αιώνες </w:t>
      </w:r>
      <w:r>
        <w:rPr>
          <w:rFonts w:eastAsia="Times New Roman"/>
          <w:szCs w:val="24"/>
        </w:rPr>
        <w:t xml:space="preserve">υπό ξένη κυριαρχία και σε σχετική γεωγραφική </w:t>
      </w:r>
      <w:r w:rsidRPr="00811E23">
        <w:rPr>
          <w:rFonts w:eastAsia="Times New Roman"/>
          <w:szCs w:val="24"/>
        </w:rPr>
        <w:t>απομόνωση</w:t>
      </w:r>
      <w:r>
        <w:rPr>
          <w:rFonts w:eastAsia="Times New Roman"/>
          <w:szCs w:val="24"/>
        </w:rPr>
        <w:t>. Διατήρησαν,</w:t>
      </w:r>
      <w:r w:rsidRPr="00811E23">
        <w:rPr>
          <w:rFonts w:eastAsia="Times New Roman"/>
          <w:szCs w:val="24"/>
        </w:rPr>
        <w:t xml:space="preserve"> </w:t>
      </w:r>
      <w:r>
        <w:rPr>
          <w:rFonts w:eastAsia="Times New Roman"/>
          <w:szCs w:val="24"/>
        </w:rPr>
        <w:lastRenderedPageBreak/>
        <w:t>όμως,</w:t>
      </w:r>
      <w:r w:rsidRPr="00811E23">
        <w:rPr>
          <w:rFonts w:eastAsia="Times New Roman"/>
          <w:szCs w:val="24"/>
        </w:rPr>
        <w:t xml:space="preserve"> εκεί ατόφιο τον πολιτισμό </w:t>
      </w:r>
      <w:r>
        <w:rPr>
          <w:rFonts w:eastAsia="Times New Roman"/>
          <w:szCs w:val="24"/>
        </w:rPr>
        <w:t>τους, τη γλώσσα τους,</w:t>
      </w:r>
      <w:r w:rsidRPr="00811E23">
        <w:rPr>
          <w:rFonts w:eastAsia="Times New Roman"/>
          <w:szCs w:val="24"/>
        </w:rPr>
        <w:t xml:space="preserve"> γνήσια συνέχεια της </w:t>
      </w:r>
      <w:r>
        <w:rPr>
          <w:rFonts w:eastAsia="Times New Roman"/>
          <w:szCs w:val="24"/>
        </w:rPr>
        <w:t xml:space="preserve">αρχαίας ελληνικής, ενώ στη </w:t>
      </w:r>
      <w:r w:rsidRPr="00811E23">
        <w:rPr>
          <w:rFonts w:eastAsia="Times New Roman"/>
          <w:szCs w:val="24"/>
        </w:rPr>
        <w:t xml:space="preserve">λαϊκή ψυχή του Πόντου </w:t>
      </w:r>
      <w:r>
        <w:rPr>
          <w:rFonts w:eastAsia="Times New Roman"/>
          <w:szCs w:val="24"/>
        </w:rPr>
        <w:t xml:space="preserve">έμεινε </w:t>
      </w:r>
      <w:r w:rsidRPr="00811E23">
        <w:rPr>
          <w:rFonts w:eastAsia="Times New Roman"/>
          <w:szCs w:val="24"/>
        </w:rPr>
        <w:t>πάντοτε ζωντανό</w:t>
      </w:r>
      <w:r>
        <w:rPr>
          <w:rFonts w:eastAsia="Times New Roman"/>
          <w:szCs w:val="24"/>
        </w:rPr>
        <w:t>, όπως κα</w:t>
      </w:r>
      <w:r>
        <w:rPr>
          <w:rFonts w:eastAsia="Times New Roman"/>
          <w:szCs w:val="24"/>
        </w:rPr>
        <w:t>ι σε όλα τα μέρη του</w:t>
      </w:r>
      <w:r w:rsidRPr="00811E23">
        <w:rPr>
          <w:rFonts w:eastAsia="Times New Roman"/>
          <w:szCs w:val="24"/>
        </w:rPr>
        <w:t xml:space="preserve"> υπόδουλο</w:t>
      </w:r>
      <w:r>
        <w:rPr>
          <w:rFonts w:eastAsia="Times New Roman"/>
          <w:szCs w:val="24"/>
        </w:rPr>
        <w:t>υ</w:t>
      </w:r>
      <w:r w:rsidRPr="00811E23">
        <w:rPr>
          <w:rFonts w:eastAsia="Times New Roman"/>
          <w:szCs w:val="24"/>
        </w:rPr>
        <w:t xml:space="preserve"> </w:t>
      </w:r>
      <w:r>
        <w:rPr>
          <w:rFonts w:eastAsia="Times New Roman"/>
          <w:szCs w:val="24"/>
        </w:rPr>
        <w:t>Ε</w:t>
      </w:r>
      <w:r w:rsidRPr="00811E23">
        <w:rPr>
          <w:rFonts w:eastAsia="Times New Roman"/>
          <w:szCs w:val="24"/>
        </w:rPr>
        <w:t>λληνισμ</w:t>
      </w:r>
      <w:r>
        <w:rPr>
          <w:rFonts w:eastAsia="Times New Roman"/>
          <w:szCs w:val="24"/>
        </w:rPr>
        <w:t>ού</w:t>
      </w:r>
      <w:r>
        <w:rPr>
          <w:rFonts w:eastAsia="Times New Roman"/>
          <w:szCs w:val="24"/>
        </w:rPr>
        <w:t>, το όραμα της αναγέννησης</w:t>
      </w:r>
      <w:r w:rsidRPr="00811E23">
        <w:rPr>
          <w:rFonts w:eastAsia="Times New Roman"/>
          <w:szCs w:val="24"/>
        </w:rPr>
        <w:t xml:space="preserve"> και το πνεύμα της αισιοδοξίας</w:t>
      </w:r>
      <w:r>
        <w:rPr>
          <w:rFonts w:eastAsia="Times New Roman"/>
          <w:szCs w:val="24"/>
        </w:rPr>
        <w:t>.</w:t>
      </w:r>
    </w:p>
    <w:p w14:paraId="24E2C900" w14:textId="77777777" w:rsidR="003D7578" w:rsidRDefault="0083033C">
      <w:pPr>
        <w:spacing w:after="0" w:line="600" w:lineRule="auto"/>
        <w:ind w:firstLine="720"/>
        <w:jc w:val="both"/>
        <w:rPr>
          <w:rFonts w:eastAsia="Times New Roman"/>
          <w:szCs w:val="24"/>
        </w:rPr>
      </w:pPr>
      <w:r>
        <w:rPr>
          <w:rFonts w:eastAsia="Times New Roman"/>
          <w:szCs w:val="24"/>
        </w:rPr>
        <w:t xml:space="preserve">Ο ποντιακός </w:t>
      </w:r>
      <w:r>
        <w:rPr>
          <w:rFonts w:eastAsia="Times New Roman"/>
          <w:szCs w:val="24"/>
        </w:rPr>
        <w:t>Ε</w:t>
      </w:r>
      <w:r>
        <w:rPr>
          <w:rFonts w:eastAsia="Times New Roman"/>
          <w:szCs w:val="24"/>
        </w:rPr>
        <w:t xml:space="preserve">λληνισμός </w:t>
      </w:r>
      <w:r w:rsidRPr="00811E23">
        <w:rPr>
          <w:rFonts w:eastAsia="Times New Roman"/>
          <w:szCs w:val="24"/>
        </w:rPr>
        <w:t>γνώρισε</w:t>
      </w:r>
      <w:r>
        <w:rPr>
          <w:rFonts w:eastAsia="Times New Roman"/>
          <w:szCs w:val="24"/>
        </w:rPr>
        <w:t>,</w:t>
      </w:r>
      <w:r w:rsidRPr="00811E23">
        <w:rPr>
          <w:rFonts w:eastAsia="Times New Roman"/>
          <w:szCs w:val="24"/>
        </w:rPr>
        <w:t xml:space="preserve"> </w:t>
      </w:r>
      <w:r>
        <w:rPr>
          <w:rFonts w:eastAsia="Times New Roman"/>
          <w:szCs w:val="24"/>
        </w:rPr>
        <w:t>ε</w:t>
      </w:r>
      <w:r w:rsidRPr="00811E23">
        <w:rPr>
          <w:rFonts w:eastAsia="Times New Roman"/>
          <w:szCs w:val="24"/>
        </w:rPr>
        <w:t>ιδικά το</w:t>
      </w:r>
      <w:r>
        <w:rPr>
          <w:rFonts w:eastAsia="Times New Roman"/>
          <w:szCs w:val="24"/>
        </w:rPr>
        <w:t>ν 19</w:t>
      </w:r>
      <w:r w:rsidRPr="003D10AD">
        <w:rPr>
          <w:rFonts w:eastAsia="Times New Roman"/>
          <w:szCs w:val="24"/>
          <w:vertAlign w:val="superscript"/>
        </w:rPr>
        <w:t>ο</w:t>
      </w:r>
      <w:r w:rsidRPr="00811E23">
        <w:rPr>
          <w:rFonts w:eastAsia="Times New Roman"/>
          <w:szCs w:val="24"/>
        </w:rPr>
        <w:t xml:space="preserve"> αιώνα</w:t>
      </w:r>
      <w:r>
        <w:rPr>
          <w:rFonts w:eastAsia="Times New Roman"/>
          <w:szCs w:val="24"/>
        </w:rPr>
        <w:t>,</w:t>
      </w:r>
      <w:r w:rsidRPr="00811E23">
        <w:rPr>
          <w:rFonts w:eastAsia="Times New Roman"/>
          <w:szCs w:val="24"/>
        </w:rPr>
        <w:t xml:space="preserve"> μεγάλη οικονομική άνθιση</w:t>
      </w:r>
      <w:r>
        <w:rPr>
          <w:rFonts w:eastAsia="Times New Roman"/>
          <w:szCs w:val="24"/>
        </w:rPr>
        <w:t>,</w:t>
      </w:r>
      <w:r w:rsidRPr="00811E23">
        <w:rPr>
          <w:rFonts w:eastAsia="Times New Roman"/>
          <w:szCs w:val="24"/>
        </w:rPr>
        <w:t xml:space="preserve"> που τον </w:t>
      </w:r>
      <w:r>
        <w:rPr>
          <w:rFonts w:eastAsia="Times New Roman"/>
          <w:szCs w:val="24"/>
        </w:rPr>
        <w:t xml:space="preserve">οδήγησε </w:t>
      </w:r>
      <w:r w:rsidRPr="00811E23">
        <w:rPr>
          <w:rFonts w:eastAsia="Times New Roman"/>
          <w:szCs w:val="24"/>
        </w:rPr>
        <w:t>σε σημαντική πολιτιστική αλλά και εκπαιδευτική άνοδο</w:t>
      </w:r>
      <w:r>
        <w:rPr>
          <w:rFonts w:eastAsia="Times New Roman"/>
          <w:szCs w:val="24"/>
        </w:rPr>
        <w:t>.</w:t>
      </w:r>
      <w:r w:rsidRPr="00811E23">
        <w:rPr>
          <w:rFonts w:eastAsia="Times New Roman"/>
          <w:szCs w:val="24"/>
        </w:rPr>
        <w:t xml:space="preserve"> </w:t>
      </w:r>
      <w:r>
        <w:rPr>
          <w:rFonts w:eastAsia="Times New Roman"/>
          <w:szCs w:val="24"/>
        </w:rPr>
        <w:t xml:space="preserve">Αρίστευε </w:t>
      </w:r>
      <w:r w:rsidRPr="00811E23">
        <w:rPr>
          <w:rFonts w:eastAsia="Times New Roman"/>
          <w:szCs w:val="24"/>
        </w:rPr>
        <w:t>με την πιο ξεκάθαρη έννοια της λέξης</w:t>
      </w:r>
      <w:r>
        <w:rPr>
          <w:rFonts w:eastAsia="Times New Roman"/>
          <w:szCs w:val="24"/>
        </w:rPr>
        <w:t>. Τα εκπαιδευτήριά του,</w:t>
      </w:r>
      <w:r w:rsidRPr="00811E23">
        <w:rPr>
          <w:rFonts w:eastAsia="Times New Roman"/>
          <w:szCs w:val="24"/>
        </w:rPr>
        <w:t xml:space="preserve"> με πρώτο το </w:t>
      </w:r>
      <w:r>
        <w:rPr>
          <w:rFonts w:eastAsia="Times New Roman"/>
          <w:szCs w:val="24"/>
        </w:rPr>
        <w:t>Φ</w:t>
      </w:r>
      <w:r w:rsidRPr="00811E23">
        <w:rPr>
          <w:rFonts w:eastAsia="Times New Roman"/>
          <w:szCs w:val="24"/>
        </w:rPr>
        <w:t xml:space="preserve">ροντιστήριο της </w:t>
      </w:r>
      <w:r>
        <w:rPr>
          <w:rFonts w:eastAsia="Times New Roman"/>
          <w:szCs w:val="24"/>
        </w:rPr>
        <w:t>Τ</w:t>
      </w:r>
      <w:r w:rsidRPr="00811E23">
        <w:rPr>
          <w:rFonts w:eastAsia="Times New Roman"/>
          <w:szCs w:val="24"/>
        </w:rPr>
        <w:t>ραπεζούντας</w:t>
      </w:r>
      <w:r>
        <w:rPr>
          <w:rFonts w:eastAsia="Times New Roman"/>
          <w:szCs w:val="24"/>
        </w:rPr>
        <w:t>,</w:t>
      </w:r>
      <w:r w:rsidRPr="00811E23">
        <w:rPr>
          <w:rFonts w:eastAsia="Times New Roman"/>
          <w:szCs w:val="24"/>
        </w:rPr>
        <w:t xml:space="preserve"> υπήρξαν φωτεινά κέντρα </w:t>
      </w:r>
      <w:r>
        <w:rPr>
          <w:rFonts w:eastAsia="Times New Roman"/>
          <w:szCs w:val="24"/>
        </w:rPr>
        <w:t>π</w:t>
      </w:r>
      <w:r w:rsidRPr="00811E23">
        <w:rPr>
          <w:rFonts w:eastAsia="Times New Roman"/>
          <w:szCs w:val="24"/>
        </w:rPr>
        <w:t>αιδείας στην ευρύτερη περιοχή</w:t>
      </w:r>
      <w:r>
        <w:rPr>
          <w:rFonts w:eastAsia="Times New Roman"/>
          <w:szCs w:val="24"/>
        </w:rPr>
        <w:t>.</w:t>
      </w:r>
      <w:r w:rsidRPr="00811E23">
        <w:rPr>
          <w:rFonts w:eastAsia="Times New Roman"/>
          <w:szCs w:val="24"/>
        </w:rPr>
        <w:t xml:space="preserve"> </w:t>
      </w:r>
      <w:r>
        <w:rPr>
          <w:rFonts w:eastAsia="Times New Roman"/>
          <w:szCs w:val="24"/>
        </w:rPr>
        <w:t>Τ</w:t>
      </w:r>
      <w:r w:rsidRPr="00811E23">
        <w:rPr>
          <w:rFonts w:eastAsia="Times New Roman"/>
          <w:szCs w:val="24"/>
        </w:rPr>
        <w:t>ο οικονομικό σφρίγος</w:t>
      </w:r>
      <w:r>
        <w:rPr>
          <w:rFonts w:eastAsia="Times New Roman"/>
          <w:szCs w:val="24"/>
        </w:rPr>
        <w:t>, το πνεύμα προόδου,</w:t>
      </w:r>
      <w:r w:rsidRPr="00811E23">
        <w:rPr>
          <w:rFonts w:eastAsia="Times New Roman"/>
          <w:szCs w:val="24"/>
        </w:rPr>
        <w:t xml:space="preserve"> πάνω από όλα</w:t>
      </w:r>
      <w:r>
        <w:rPr>
          <w:rFonts w:eastAsia="Times New Roman"/>
          <w:szCs w:val="24"/>
        </w:rPr>
        <w:t xml:space="preserve"> όμως </w:t>
      </w:r>
      <w:r w:rsidRPr="00811E23">
        <w:rPr>
          <w:rFonts w:eastAsia="Times New Roman"/>
          <w:szCs w:val="24"/>
        </w:rPr>
        <w:t>το φρόνημα των Ποντίων</w:t>
      </w:r>
      <w:r>
        <w:rPr>
          <w:rFonts w:eastAsia="Times New Roman"/>
          <w:szCs w:val="24"/>
        </w:rPr>
        <w:t xml:space="preserve"> κινητο</w:t>
      </w:r>
      <w:r>
        <w:rPr>
          <w:rFonts w:eastAsia="Times New Roman"/>
          <w:szCs w:val="24"/>
        </w:rPr>
        <w:t xml:space="preserve">ποίησαν, χρηματοδότησαν </w:t>
      </w:r>
      <w:r w:rsidRPr="00811E23">
        <w:rPr>
          <w:rFonts w:eastAsia="Times New Roman"/>
          <w:szCs w:val="24"/>
        </w:rPr>
        <w:t xml:space="preserve">και </w:t>
      </w:r>
      <w:r>
        <w:rPr>
          <w:rFonts w:eastAsia="Times New Roman"/>
          <w:szCs w:val="24"/>
        </w:rPr>
        <w:t xml:space="preserve">στήριξαν την άνοδο της ελληνικής παιδείας και </w:t>
      </w:r>
      <w:r w:rsidRPr="00811E23">
        <w:rPr>
          <w:rFonts w:eastAsia="Times New Roman"/>
          <w:szCs w:val="24"/>
        </w:rPr>
        <w:t>του ελληνικού πολιτισμού</w:t>
      </w:r>
      <w:r>
        <w:rPr>
          <w:rFonts w:eastAsia="Times New Roman"/>
          <w:szCs w:val="24"/>
        </w:rPr>
        <w:t xml:space="preserve">. Αυτό </w:t>
      </w:r>
      <w:r w:rsidRPr="00811E23">
        <w:rPr>
          <w:rFonts w:eastAsia="Times New Roman"/>
          <w:szCs w:val="24"/>
        </w:rPr>
        <w:t xml:space="preserve">ακριβώς </w:t>
      </w:r>
      <w:r>
        <w:rPr>
          <w:rFonts w:eastAsia="Times New Roman"/>
          <w:szCs w:val="24"/>
        </w:rPr>
        <w:t xml:space="preserve">το δημιουργικό </w:t>
      </w:r>
      <w:r w:rsidRPr="00811E23">
        <w:rPr>
          <w:rFonts w:eastAsia="Times New Roman"/>
          <w:szCs w:val="24"/>
        </w:rPr>
        <w:t xml:space="preserve">μείγμα </w:t>
      </w:r>
      <w:r>
        <w:rPr>
          <w:rFonts w:eastAsia="Times New Roman"/>
          <w:szCs w:val="24"/>
        </w:rPr>
        <w:t xml:space="preserve">οικονομικού και πολιτιστικού δυναμισμού </w:t>
      </w:r>
      <w:r w:rsidRPr="00811E23">
        <w:rPr>
          <w:rFonts w:eastAsia="Times New Roman"/>
          <w:szCs w:val="24"/>
        </w:rPr>
        <w:t xml:space="preserve">ήταν </w:t>
      </w:r>
      <w:r>
        <w:rPr>
          <w:rFonts w:eastAsia="Times New Roman"/>
          <w:szCs w:val="24"/>
        </w:rPr>
        <w:t xml:space="preserve">που επέτρεψε στους Ποντίους να ακτινοβολήσουν </w:t>
      </w:r>
      <w:r w:rsidRPr="00811E23">
        <w:rPr>
          <w:rFonts w:eastAsia="Times New Roman"/>
          <w:szCs w:val="24"/>
        </w:rPr>
        <w:t xml:space="preserve">πολύ </w:t>
      </w:r>
      <w:r>
        <w:rPr>
          <w:rFonts w:eastAsia="Times New Roman"/>
          <w:szCs w:val="24"/>
        </w:rPr>
        <w:t>π</w:t>
      </w:r>
      <w:r w:rsidRPr="00811E23">
        <w:rPr>
          <w:rFonts w:eastAsia="Times New Roman"/>
          <w:szCs w:val="24"/>
        </w:rPr>
        <w:t>έρα</w:t>
      </w:r>
      <w:r>
        <w:rPr>
          <w:rFonts w:eastAsia="Times New Roman"/>
          <w:szCs w:val="24"/>
        </w:rPr>
        <w:t>ν</w:t>
      </w:r>
      <w:r w:rsidRPr="00811E23">
        <w:rPr>
          <w:rFonts w:eastAsia="Times New Roman"/>
          <w:szCs w:val="24"/>
        </w:rPr>
        <w:t xml:space="preserve"> των δικών τους </w:t>
      </w:r>
      <w:r>
        <w:rPr>
          <w:rFonts w:eastAsia="Times New Roman"/>
          <w:szCs w:val="24"/>
        </w:rPr>
        <w:t>ορίω</w:t>
      </w:r>
      <w:r>
        <w:rPr>
          <w:rFonts w:eastAsia="Times New Roman"/>
          <w:szCs w:val="24"/>
        </w:rPr>
        <w:t xml:space="preserve">ν. </w:t>
      </w:r>
      <w:r w:rsidRPr="00811E23">
        <w:rPr>
          <w:rFonts w:eastAsia="Times New Roman"/>
          <w:szCs w:val="24"/>
        </w:rPr>
        <w:t xml:space="preserve">Δεν θέλησε ο </w:t>
      </w:r>
      <w:r>
        <w:rPr>
          <w:rFonts w:eastAsia="Times New Roman"/>
          <w:szCs w:val="24"/>
        </w:rPr>
        <w:t>π</w:t>
      </w:r>
      <w:r w:rsidRPr="00811E23">
        <w:rPr>
          <w:rFonts w:eastAsia="Times New Roman"/>
          <w:szCs w:val="24"/>
        </w:rPr>
        <w:t xml:space="preserve">οντιακός </w:t>
      </w:r>
      <w:r>
        <w:rPr>
          <w:rFonts w:eastAsia="Times New Roman"/>
          <w:szCs w:val="24"/>
        </w:rPr>
        <w:t>Ε</w:t>
      </w:r>
      <w:r w:rsidRPr="00811E23">
        <w:rPr>
          <w:rFonts w:eastAsia="Times New Roman"/>
          <w:szCs w:val="24"/>
        </w:rPr>
        <w:t>λληνισμός να στραφεί εναντίον οποιουδήποτε</w:t>
      </w:r>
      <w:r>
        <w:rPr>
          <w:rFonts w:eastAsia="Times New Roman"/>
          <w:szCs w:val="24"/>
        </w:rPr>
        <w:t xml:space="preserve">. Το δικαίωμα </w:t>
      </w:r>
      <w:r w:rsidRPr="00811E23">
        <w:rPr>
          <w:rFonts w:eastAsia="Times New Roman"/>
          <w:szCs w:val="24"/>
        </w:rPr>
        <w:t>στην εθνική του ύπαρξη διεκδίκησε</w:t>
      </w:r>
      <w:r>
        <w:rPr>
          <w:rFonts w:eastAsia="Times New Roman"/>
          <w:szCs w:val="24"/>
        </w:rPr>
        <w:t>.</w:t>
      </w:r>
    </w:p>
    <w:p w14:paraId="24E2C901" w14:textId="77777777" w:rsidR="003D7578" w:rsidRDefault="0083033C">
      <w:pPr>
        <w:spacing w:after="0" w:line="600" w:lineRule="auto"/>
        <w:ind w:firstLine="720"/>
        <w:jc w:val="both"/>
        <w:rPr>
          <w:rFonts w:eastAsia="Times New Roman"/>
          <w:szCs w:val="24"/>
        </w:rPr>
      </w:pPr>
      <w:proofErr w:type="spellStart"/>
      <w:r>
        <w:rPr>
          <w:rFonts w:eastAsia="Times New Roman"/>
          <w:szCs w:val="24"/>
        </w:rPr>
        <w:lastRenderedPageBreak/>
        <w:t>Σ</w:t>
      </w:r>
      <w:r w:rsidRPr="00811E23">
        <w:rPr>
          <w:rFonts w:eastAsia="Times New Roman"/>
          <w:szCs w:val="24"/>
        </w:rPr>
        <w:t>τοχοπο</w:t>
      </w:r>
      <w:r>
        <w:rPr>
          <w:rFonts w:eastAsia="Times New Roman"/>
          <w:szCs w:val="24"/>
        </w:rPr>
        <w:t>ιήθηκε</w:t>
      </w:r>
      <w:proofErr w:type="spellEnd"/>
      <w:r>
        <w:rPr>
          <w:rFonts w:eastAsia="Times New Roman"/>
          <w:szCs w:val="24"/>
        </w:rPr>
        <w:t xml:space="preserve">, όμως, </w:t>
      </w:r>
      <w:r w:rsidRPr="00811E23">
        <w:rPr>
          <w:rFonts w:eastAsia="Times New Roman"/>
          <w:szCs w:val="24"/>
        </w:rPr>
        <w:t xml:space="preserve">αμέσως μετά τους </w:t>
      </w:r>
      <w:r>
        <w:rPr>
          <w:rFonts w:eastAsia="Times New Roman"/>
          <w:szCs w:val="24"/>
        </w:rPr>
        <w:t>Β</w:t>
      </w:r>
      <w:r w:rsidRPr="00811E23">
        <w:rPr>
          <w:rFonts w:eastAsia="Times New Roman"/>
          <w:szCs w:val="24"/>
        </w:rPr>
        <w:t xml:space="preserve">αλκανικούς </w:t>
      </w:r>
      <w:r>
        <w:rPr>
          <w:rFonts w:eastAsia="Times New Roman"/>
          <w:szCs w:val="24"/>
        </w:rPr>
        <w:t>Π</w:t>
      </w:r>
      <w:r w:rsidRPr="00811E23">
        <w:rPr>
          <w:rFonts w:eastAsia="Times New Roman"/>
          <w:szCs w:val="24"/>
        </w:rPr>
        <w:t>ολέμους</w:t>
      </w:r>
      <w:r>
        <w:rPr>
          <w:rFonts w:eastAsia="Times New Roman"/>
          <w:szCs w:val="24"/>
        </w:rPr>
        <w:t>. Υπέφερε από</w:t>
      </w:r>
      <w:r w:rsidRPr="00811E23">
        <w:rPr>
          <w:rFonts w:eastAsia="Times New Roman"/>
          <w:szCs w:val="24"/>
        </w:rPr>
        <w:t xml:space="preserve"> διακρίσεις και ακρότητες κατά τον </w:t>
      </w:r>
      <w:r>
        <w:rPr>
          <w:rFonts w:eastAsia="Times New Roman"/>
          <w:szCs w:val="24"/>
        </w:rPr>
        <w:t xml:space="preserve">Α΄ </w:t>
      </w:r>
      <w:r w:rsidRPr="00811E23">
        <w:rPr>
          <w:rFonts w:eastAsia="Times New Roman"/>
          <w:szCs w:val="24"/>
        </w:rPr>
        <w:t xml:space="preserve">Παγκόσμιο Πόλεμο και γνώρισε </w:t>
      </w:r>
      <w:r w:rsidRPr="00811E23">
        <w:rPr>
          <w:rFonts w:eastAsia="Times New Roman"/>
          <w:szCs w:val="24"/>
        </w:rPr>
        <w:t>την ωμή βία</w:t>
      </w:r>
      <w:r>
        <w:rPr>
          <w:rFonts w:eastAsia="Times New Roman"/>
          <w:szCs w:val="24"/>
        </w:rPr>
        <w:t>,</w:t>
      </w:r>
      <w:r w:rsidRPr="00811E23">
        <w:rPr>
          <w:rFonts w:eastAsia="Times New Roman"/>
          <w:szCs w:val="24"/>
        </w:rPr>
        <w:t xml:space="preserve"> την εξολόθρευση και τον ξεριζωμό τα τρομερά</w:t>
      </w:r>
      <w:r>
        <w:rPr>
          <w:rFonts w:eastAsia="Times New Roman"/>
          <w:szCs w:val="24"/>
        </w:rPr>
        <w:t xml:space="preserve"> χρόνια</w:t>
      </w:r>
      <w:r w:rsidRPr="00811E23">
        <w:rPr>
          <w:rFonts w:eastAsia="Times New Roman"/>
          <w:szCs w:val="24"/>
        </w:rPr>
        <w:t xml:space="preserve"> από το 1919 </w:t>
      </w:r>
      <w:r>
        <w:rPr>
          <w:rFonts w:eastAsia="Times New Roman"/>
          <w:szCs w:val="24"/>
        </w:rPr>
        <w:t>μέχρι το 1922. Οι</w:t>
      </w:r>
      <w:r w:rsidRPr="00811E23">
        <w:rPr>
          <w:rFonts w:eastAsia="Times New Roman"/>
          <w:szCs w:val="24"/>
        </w:rPr>
        <w:t xml:space="preserve"> διωγμοί των Ελλήνων του Πόντου αποτυπώνονται στ</w:t>
      </w:r>
      <w:r>
        <w:rPr>
          <w:rFonts w:eastAsia="Times New Roman"/>
          <w:szCs w:val="24"/>
        </w:rPr>
        <w:t>ι</w:t>
      </w:r>
      <w:r w:rsidRPr="00811E23">
        <w:rPr>
          <w:rFonts w:eastAsia="Times New Roman"/>
          <w:szCs w:val="24"/>
        </w:rPr>
        <w:t xml:space="preserve">ς εκατοντάδες χιλιάδες που χάθηκαν και βασανίστηκαν και κορυφώθηκε </w:t>
      </w:r>
      <w:r>
        <w:rPr>
          <w:rFonts w:eastAsia="Times New Roman"/>
          <w:szCs w:val="24"/>
        </w:rPr>
        <w:t xml:space="preserve">τελικά με τη φρικτή εκδίωξή τους από τις </w:t>
      </w:r>
      <w:r w:rsidRPr="00811E23">
        <w:rPr>
          <w:rFonts w:eastAsia="Times New Roman"/>
          <w:szCs w:val="24"/>
        </w:rPr>
        <w:t>εστίες</w:t>
      </w:r>
      <w:r w:rsidRPr="00811E23">
        <w:rPr>
          <w:rFonts w:eastAsia="Times New Roman"/>
          <w:szCs w:val="24"/>
        </w:rPr>
        <w:t xml:space="preserve"> τους </w:t>
      </w:r>
      <w:r>
        <w:rPr>
          <w:rFonts w:eastAsia="Times New Roman"/>
          <w:szCs w:val="24"/>
        </w:rPr>
        <w:t xml:space="preserve">σε συνθήκες </w:t>
      </w:r>
      <w:r w:rsidRPr="00811E23">
        <w:rPr>
          <w:rFonts w:eastAsia="Times New Roman"/>
          <w:szCs w:val="24"/>
        </w:rPr>
        <w:t>πραγματικά εφιαλτικές</w:t>
      </w:r>
      <w:r>
        <w:rPr>
          <w:rFonts w:eastAsia="Times New Roman"/>
          <w:szCs w:val="24"/>
        </w:rPr>
        <w:t>.</w:t>
      </w:r>
      <w:r w:rsidRPr="00811E23">
        <w:rPr>
          <w:rFonts w:eastAsia="Times New Roman"/>
          <w:szCs w:val="24"/>
        </w:rPr>
        <w:t xml:space="preserve"> </w:t>
      </w:r>
      <w:r>
        <w:rPr>
          <w:rFonts w:eastAsia="Times New Roman"/>
          <w:szCs w:val="24"/>
        </w:rPr>
        <w:t>Α</w:t>
      </w:r>
      <w:r w:rsidRPr="00811E23">
        <w:rPr>
          <w:rFonts w:eastAsia="Times New Roman"/>
          <w:szCs w:val="24"/>
        </w:rPr>
        <w:t xml:space="preserve">υτή η απάνθρωπη πολιτική ασύμμετρης βίας που υπέστη ο ποντιακός </w:t>
      </w:r>
      <w:r>
        <w:rPr>
          <w:rFonts w:eastAsia="Times New Roman"/>
          <w:szCs w:val="24"/>
        </w:rPr>
        <w:t>Ε</w:t>
      </w:r>
      <w:r w:rsidRPr="00811E23">
        <w:rPr>
          <w:rFonts w:eastAsia="Times New Roman"/>
          <w:szCs w:val="24"/>
        </w:rPr>
        <w:t>λληνισμός</w:t>
      </w:r>
      <w:r>
        <w:rPr>
          <w:rFonts w:eastAsia="Times New Roman"/>
          <w:szCs w:val="24"/>
        </w:rPr>
        <w:t>,</w:t>
      </w:r>
      <w:r w:rsidRPr="00811E23">
        <w:rPr>
          <w:rFonts w:eastAsia="Times New Roman"/>
          <w:szCs w:val="24"/>
        </w:rPr>
        <w:t xml:space="preserve"> είναι που εγείρει το </w:t>
      </w:r>
      <w:r>
        <w:rPr>
          <w:rFonts w:eastAsia="Times New Roman"/>
          <w:szCs w:val="24"/>
        </w:rPr>
        <w:t>μ</w:t>
      </w:r>
      <w:r w:rsidRPr="00811E23">
        <w:rPr>
          <w:rFonts w:eastAsia="Times New Roman"/>
          <w:szCs w:val="24"/>
        </w:rPr>
        <w:t xml:space="preserve">έγα ζήτημα της </w:t>
      </w:r>
      <w:r>
        <w:rPr>
          <w:rFonts w:eastAsia="Times New Roman"/>
          <w:szCs w:val="24"/>
        </w:rPr>
        <w:t>Γ</w:t>
      </w:r>
      <w:r w:rsidRPr="00811E23">
        <w:rPr>
          <w:rFonts w:eastAsia="Times New Roman"/>
          <w:szCs w:val="24"/>
        </w:rPr>
        <w:t>ενοκτονίας</w:t>
      </w:r>
      <w:r>
        <w:rPr>
          <w:rFonts w:eastAsia="Times New Roman"/>
          <w:szCs w:val="24"/>
        </w:rPr>
        <w:t>, την αναγνώριση της</w:t>
      </w:r>
      <w:r w:rsidRPr="00811E23">
        <w:rPr>
          <w:rFonts w:eastAsia="Times New Roman"/>
          <w:szCs w:val="24"/>
        </w:rPr>
        <w:t xml:space="preserve"> οποίας θέτουμε πλέον ως </w:t>
      </w:r>
      <w:r>
        <w:rPr>
          <w:rFonts w:eastAsia="Times New Roman"/>
          <w:szCs w:val="24"/>
        </w:rPr>
        <w:t xml:space="preserve">μια </w:t>
      </w:r>
      <w:r w:rsidRPr="00811E23">
        <w:rPr>
          <w:rFonts w:eastAsia="Times New Roman"/>
          <w:szCs w:val="24"/>
        </w:rPr>
        <w:t>ηθική υποχρέωση της ανθρωπότητας</w:t>
      </w:r>
      <w:r>
        <w:rPr>
          <w:rFonts w:eastAsia="Times New Roman"/>
          <w:szCs w:val="24"/>
        </w:rPr>
        <w:t xml:space="preserve">. </w:t>
      </w:r>
    </w:p>
    <w:p w14:paraId="24E2C902" w14:textId="77777777" w:rsidR="003D7578" w:rsidRDefault="0083033C">
      <w:pPr>
        <w:spacing w:after="0" w:line="600" w:lineRule="auto"/>
        <w:ind w:firstLine="720"/>
        <w:jc w:val="both"/>
        <w:rPr>
          <w:rFonts w:eastAsia="Times New Roman"/>
          <w:szCs w:val="24"/>
        </w:rPr>
      </w:pPr>
      <w:r>
        <w:rPr>
          <w:rFonts w:eastAsia="Times New Roman"/>
          <w:szCs w:val="24"/>
        </w:rPr>
        <w:t>Αισθάνομαι την ανάγκη σε μια εκ</w:t>
      </w:r>
      <w:r w:rsidRPr="00811E23">
        <w:rPr>
          <w:rFonts w:eastAsia="Times New Roman"/>
          <w:szCs w:val="24"/>
        </w:rPr>
        <w:t>δήλωση</w:t>
      </w:r>
      <w:r>
        <w:rPr>
          <w:rFonts w:eastAsia="Times New Roman"/>
          <w:szCs w:val="24"/>
        </w:rPr>
        <w:t>,</w:t>
      </w:r>
      <w:r w:rsidRPr="00811E23">
        <w:rPr>
          <w:rFonts w:eastAsia="Times New Roman"/>
          <w:szCs w:val="24"/>
        </w:rPr>
        <w:t xml:space="preserve"> όπως η σημερινή</w:t>
      </w:r>
      <w:r>
        <w:rPr>
          <w:rFonts w:eastAsia="Times New Roman"/>
          <w:szCs w:val="24"/>
        </w:rPr>
        <w:t>,</w:t>
      </w:r>
      <w:r w:rsidRPr="00811E23">
        <w:rPr>
          <w:rFonts w:eastAsia="Times New Roman"/>
          <w:szCs w:val="24"/>
        </w:rPr>
        <w:t xml:space="preserve"> να τονίσω ότι ο </w:t>
      </w:r>
      <w:r>
        <w:rPr>
          <w:rFonts w:eastAsia="Times New Roman"/>
          <w:szCs w:val="24"/>
        </w:rPr>
        <w:t>ε</w:t>
      </w:r>
      <w:r w:rsidRPr="00811E23">
        <w:rPr>
          <w:rFonts w:eastAsia="Times New Roman"/>
          <w:szCs w:val="24"/>
        </w:rPr>
        <w:t xml:space="preserve">λληνικός </w:t>
      </w:r>
      <w:r>
        <w:rPr>
          <w:rFonts w:eastAsia="Times New Roman"/>
          <w:szCs w:val="24"/>
        </w:rPr>
        <w:t>κ</w:t>
      </w:r>
      <w:r w:rsidRPr="00811E23">
        <w:rPr>
          <w:rFonts w:eastAsia="Times New Roman"/>
          <w:szCs w:val="24"/>
        </w:rPr>
        <w:t>όσμος εκείνης της εποχής</w:t>
      </w:r>
      <w:r>
        <w:rPr>
          <w:rFonts w:eastAsia="Times New Roman"/>
          <w:szCs w:val="24"/>
        </w:rPr>
        <w:t>,</w:t>
      </w:r>
      <w:r w:rsidRPr="00811E23">
        <w:rPr>
          <w:rFonts w:eastAsia="Times New Roman"/>
          <w:szCs w:val="24"/>
        </w:rPr>
        <w:t xml:space="preserve"> ήταν πάντα φορέας </w:t>
      </w:r>
      <w:r>
        <w:rPr>
          <w:rFonts w:eastAsia="Times New Roman"/>
          <w:szCs w:val="24"/>
        </w:rPr>
        <w:t>μιας ανοιχτόμυαλη</w:t>
      </w:r>
      <w:r w:rsidRPr="00811E23">
        <w:rPr>
          <w:rFonts w:eastAsia="Times New Roman"/>
          <w:szCs w:val="24"/>
        </w:rPr>
        <w:t>ς και φιλελεύθερης αντίληψης για την οργάνωση των ανθρώπινων κοινοτήτων στην ευρύτερη περιοχή</w:t>
      </w:r>
      <w:r>
        <w:rPr>
          <w:rFonts w:eastAsia="Times New Roman"/>
          <w:szCs w:val="24"/>
        </w:rPr>
        <w:t>.</w:t>
      </w:r>
      <w:r w:rsidRPr="00811E23">
        <w:rPr>
          <w:rFonts w:eastAsia="Times New Roman"/>
          <w:szCs w:val="24"/>
        </w:rPr>
        <w:t xml:space="preserve"> </w:t>
      </w:r>
      <w:r>
        <w:rPr>
          <w:rFonts w:eastAsia="Times New Roman"/>
          <w:szCs w:val="24"/>
        </w:rPr>
        <w:t>Αυτή την αντίληψη</w:t>
      </w:r>
      <w:r>
        <w:rPr>
          <w:rFonts w:eastAsia="Times New Roman"/>
          <w:szCs w:val="24"/>
        </w:rPr>
        <w:t xml:space="preserve"> </w:t>
      </w:r>
      <w:proofErr w:type="spellStart"/>
      <w:r>
        <w:rPr>
          <w:rFonts w:eastAsia="Times New Roman"/>
          <w:szCs w:val="24"/>
        </w:rPr>
        <w:t>π</w:t>
      </w:r>
      <w:r w:rsidRPr="00811E23">
        <w:rPr>
          <w:rFonts w:eastAsia="Times New Roman"/>
          <w:szCs w:val="24"/>
        </w:rPr>
        <w:t>ροέβαλε</w:t>
      </w:r>
      <w:proofErr w:type="spellEnd"/>
      <w:r w:rsidRPr="00811E23">
        <w:rPr>
          <w:rFonts w:eastAsia="Times New Roman"/>
          <w:szCs w:val="24"/>
        </w:rPr>
        <w:t xml:space="preserve"> και </w:t>
      </w:r>
      <w:r>
        <w:rPr>
          <w:rFonts w:eastAsia="Times New Roman"/>
          <w:szCs w:val="24"/>
        </w:rPr>
        <w:t>ο</w:t>
      </w:r>
      <w:r w:rsidRPr="00811E23">
        <w:rPr>
          <w:rFonts w:eastAsia="Times New Roman"/>
          <w:szCs w:val="24"/>
        </w:rPr>
        <w:t xml:space="preserve"> ηγέτης του έθνους ο Ελευθέριος Βενιζέλος </w:t>
      </w:r>
      <w:r w:rsidRPr="00811E23">
        <w:rPr>
          <w:rFonts w:eastAsia="Times New Roman"/>
          <w:szCs w:val="24"/>
        </w:rPr>
        <w:lastRenderedPageBreak/>
        <w:t>στη Συνδιάσκεψη της Ειρήνης και στο</w:t>
      </w:r>
      <w:r>
        <w:rPr>
          <w:rFonts w:eastAsia="Times New Roman"/>
          <w:szCs w:val="24"/>
        </w:rPr>
        <w:t>ν</w:t>
      </w:r>
      <w:r w:rsidRPr="00811E23">
        <w:rPr>
          <w:rFonts w:eastAsia="Times New Roman"/>
          <w:szCs w:val="24"/>
        </w:rPr>
        <w:t xml:space="preserve"> σ</w:t>
      </w:r>
      <w:r>
        <w:rPr>
          <w:rFonts w:eastAsia="Times New Roman"/>
          <w:szCs w:val="24"/>
        </w:rPr>
        <w:t>χεδια</w:t>
      </w:r>
      <w:r w:rsidRPr="00811E23">
        <w:rPr>
          <w:rFonts w:eastAsia="Times New Roman"/>
          <w:szCs w:val="24"/>
        </w:rPr>
        <w:t>σμό του για τη μεταπολεμική εποχή</w:t>
      </w:r>
      <w:r>
        <w:rPr>
          <w:rFonts w:eastAsia="Times New Roman"/>
          <w:szCs w:val="24"/>
        </w:rPr>
        <w:t>. Σ</w:t>
      </w:r>
      <w:r w:rsidRPr="00811E23">
        <w:rPr>
          <w:rFonts w:eastAsia="Times New Roman"/>
          <w:szCs w:val="24"/>
        </w:rPr>
        <w:t>τόχος του ήταν πάντα η επιβίωση των διαφόρων κοινοτή</w:t>
      </w:r>
      <w:r>
        <w:rPr>
          <w:rFonts w:eastAsia="Times New Roman"/>
          <w:szCs w:val="24"/>
        </w:rPr>
        <w:t>των και ο σεβασμός της ταυτότητά</w:t>
      </w:r>
      <w:r w:rsidRPr="00811E23">
        <w:rPr>
          <w:rFonts w:eastAsia="Times New Roman"/>
          <w:szCs w:val="24"/>
        </w:rPr>
        <w:t xml:space="preserve">ς τους </w:t>
      </w:r>
      <w:r>
        <w:rPr>
          <w:rFonts w:eastAsia="Times New Roman"/>
          <w:szCs w:val="24"/>
        </w:rPr>
        <w:t xml:space="preserve">είτε </w:t>
      </w:r>
      <w:r w:rsidRPr="00811E23">
        <w:rPr>
          <w:rFonts w:eastAsia="Times New Roman"/>
          <w:szCs w:val="24"/>
        </w:rPr>
        <w:t>στη Μεγάλη Ελλάδα των δύ</w:t>
      </w:r>
      <w:r w:rsidRPr="00811E23">
        <w:rPr>
          <w:rFonts w:eastAsia="Times New Roman"/>
          <w:szCs w:val="24"/>
        </w:rPr>
        <w:t xml:space="preserve">ο ηπείρων και των πέντε θαλασσών </w:t>
      </w:r>
      <w:r>
        <w:rPr>
          <w:rFonts w:eastAsia="Times New Roman"/>
          <w:szCs w:val="24"/>
        </w:rPr>
        <w:t>π</w:t>
      </w:r>
      <w:r w:rsidRPr="00811E23">
        <w:rPr>
          <w:rFonts w:eastAsia="Times New Roman"/>
          <w:szCs w:val="24"/>
        </w:rPr>
        <w:t xml:space="preserve">ου ο ίδιος δημιούργησε είτε εκτός των δικών της </w:t>
      </w:r>
      <w:r>
        <w:rPr>
          <w:rFonts w:eastAsia="Times New Roman"/>
          <w:szCs w:val="24"/>
        </w:rPr>
        <w:t xml:space="preserve">συνόρων. Σε αυτά τα στοιχεία βάσιζε </w:t>
      </w:r>
      <w:r w:rsidRPr="00811E23">
        <w:rPr>
          <w:rFonts w:eastAsia="Times New Roman"/>
          <w:szCs w:val="24"/>
        </w:rPr>
        <w:t xml:space="preserve">τότε η Ελλάδα την πολιτική της και </w:t>
      </w:r>
      <w:r>
        <w:rPr>
          <w:rFonts w:eastAsia="Times New Roman"/>
          <w:szCs w:val="24"/>
        </w:rPr>
        <w:t>ο</w:t>
      </w:r>
      <w:r w:rsidRPr="00811E23">
        <w:rPr>
          <w:rFonts w:eastAsia="Times New Roman"/>
          <w:szCs w:val="24"/>
        </w:rPr>
        <w:t xml:space="preserve"> ηγέτης της το</w:t>
      </w:r>
      <w:r>
        <w:rPr>
          <w:rFonts w:eastAsia="Times New Roman"/>
          <w:szCs w:val="24"/>
        </w:rPr>
        <w:t>ν</w:t>
      </w:r>
      <w:r w:rsidRPr="00811E23">
        <w:rPr>
          <w:rFonts w:eastAsia="Times New Roman"/>
          <w:szCs w:val="24"/>
        </w:rPr>
        <w:t xml:space="preserve"> σχεδιασμό του για το μέλλον των Ποντίων Ελλήνων</w:t>
      </w:r>
      <w:r>
        <w:rPr>
          <w:rFonts w:eastAsia="Times New Roman"/>
          <w:szCs w:val="24"/>
        </w:rPr>
        <w:t>.</w:t>
      </w:r>
    </w:p>
    <w:p w14:paraId="24E2C903" w14:textId="77777777" w:rsidR="003D7578" w:rsidRDefault="0083033C">
      <w:pPr>
        <w:spacing w:after="0" w:line="600" w:lineRule="auto"/>
        <w:ind w:firstLine="720"/>
        <w:jc w:val="both"/>
        <w:rPr>
          <w:rFonts w:eastAsia="Times New Roman"/>
          <w:szCs w:val="24"/>
        </w:rPr>
      </w:pPr>
      <w:r>
        <w:rPr>
          <w:rFonts w:eastAsia="Times New Roman"/>
          <w:szCs w:val="24"/>
        </w:rPr>
        <w:t>Ο Ελληνισμός ήθελε και</w:t>
      </w:r>
      <w:r w:rsidRPr="00811E23">
        <w:rPr>
          <w:rFonts w:eastAsia="Times New Roman"/>
          <w:szCs w:val="24"/>
        </w:rPr>
        <w:t xml:space="preserve"> αποζητούσε πάν</w:t>
      </w:r>
      <w:r w:rsidRPr="00811E23">
        <w:rPr>
          <w:rFonts w:eastAsia="Times New Roman"/>
          <w:szCs w:val="24"/>
        </w:rPr>
        <w:t xml:space="preserve">τα </w:t>
      </w:r>
      <w:r>
        <w:rPr>
          <w:rFonts w:eastAsia="Times New Roman"/>
          <w:szCs w:val="24"/>
        </w:rPr>
        <w:t xml:space="preserve">μια </w:t>
      </w:r>
      <w:r w:rsidRPr="00811E23">
        <w:rPr>
          <w:rFonts w:eastAsia="Times New Roman"/>
          <w:szCs w:val="24"/>
        </w:rPr>
        <w:t xml:space="preserve">λύση συμβίωσης και </w:t>
      </w:r>
      <w:r>
        <w:rPr>
          <w:rFonts w:eastAsia="Times New Roman"/>
          <w:szCs w:val="24"/>
        </w:rPr>
        <w:t>δ</w:t>
      </w:r>
      <w:r w:rsidRPr="00811E23">
        <w:rPr>
          <w:rFonts w:eastAsia="Times New Roman"/>
          <w:szCs w:val="24"/>
        </w:rPr>
        <w:t>ημοκρατίας</w:t>
      </w:r>
      <w:r>
        <w:rPr>
          <w:rFonts w:eastAsia="Times New Roman"/>
          <w:szCs w:val="24"/>
        </w:rPr>
        <w:t>.</w:t>
      </w:r>
      <w:r w:rsidRPr="00811E23">
        <w:rPr>
          <w:rFonts w:eastAsia="Times New Roman"/>
          <w:szCs w:val="24"/>
        </w:rPr>
        <w:t xml:space="preserve"> </w:t>
      </w:r>
      <w:r>
        <w:rPr>
          <w:rFonts w:eastAsia="Times New Roman"/>
          <w:szCs w:val="24"/>
        </w:rPr>
        <w:t>Δ</w:t>
      </w:r>
      <w:r w:rsidRPr="00811E23">
        <w:rPr>
          <w:rFonts w:eastAsia="Times New Roman"/>
          <w:szCs w:val="24"/>
        </w:rPr>
        <w:t xml:space="preserve">εν </w:t>
      </w:r>
      <w:r>
        <w:rPr>
          <w:rFonts w:eastAsia="Times New Roman"/>
          <w:szCs w:val="24"/>
        </w:rPr>
        <w:t xml:space="preserve">επεδίωξε ποτέ εθνοκαθάρσεις. Αντίθετα, όμως, οι διώξεις τού </w:t>
      </w:r>
      <w:r w:rsidRPr="00811E23">
        <w:rPr>
          <w:rFonts w:eastAsia="Times New Roman"/>
          <w:szCs w:val="24"/>
        </w:rPr>
        <w:t>επιβλήθηκαν</w:t>
      </w:r>
      <w:r>
        <w:rPr>
          <w:rFonts w:eastAsia="Times New Roman"/>
          <w:szCs w:val="24"/>
        </w:rPr>
        <w:t>. Υπήρξε</w:t>
      </w:r>
      <w:r w:rsidRPr="00811E23">
        <w:rPr>
          <w:rFonts w:eastAsia="Times New Roman"/>
          <w:szCs w:val="24"/>
        </w:rPr>
        <w:t xml:space="preserve"> θύμα </w:t>
      </w:r>
      <w:r>
        <w:rPr>
          <w:rFonts w:eastAsia="Times New Roman"/>
          <w:szCs w:val="24"/>
        </w:rPr>
        <w:t xml:space="preserve">τους με κορύφωση το 1922 θύμα τους </w:t>
      </w:r>
      <w:r w:rsidRPr="00811E23">
        <w:rPr>
          <w:rFonts w:eastAsia="Times New Roman"/>
          <w:szCs w:val="24"/>
        </w:rPr>
        <w:t>στον Πόντο</w:t>
      </w:r>
      <w:r>
        <w:rPr>
          <w:rFonts w:eastAsia="Times New Roman"/>
          <w:szCs w:val="24"/>
        </w:rPr>
        <w:t>, θύμα τους</w:t>
      </w:r>
      <w:r w:rsidRPr="00811E23">
        <w:rPr>
          <w:rFonts w:eastAsia="Times New Roman"/>
          <w:szCs w:val="24"/>
        </w:rPr>
        <w:t xml:space="preserve"> </w:t>
      </w:r>
      <w:r>
        <w:rPr>
          <w:rFonts w:eastAsia="Times New Roman"/>
          <w:szCs w:val="24"/>
        </w:rPr>
        <w:t xml:space="preserve">στην Ιωνία, θύμα τους στην </w:t>
      </w:r>
      <w:r w:rsidRPr="00811E23">
        <w:rPr>
          <w:rFonts w:eastAsia="Times New Roman"/>
          <w:szCs w:val="24"/>
        </w:rPr>
        <w:t>Ανατολική Θράκη και αργότερα αλλού</w:t>
      </w:r>
      <w:r>
        <w:rPr>
          <w:rFonts w:eastAsia="Times New Roman"/>
          <w:szCs w:val="24"/>
        </w:rPr>
        <w:t>.</w:t>
      </w:r>
      <w:r w:rsidRPr="00811E23">
        <w:rPr>
          <w:rFonts w:eastAsia="Times New Roman"/>
          <w:szCs w:val="24"/>
        </w:rPr>
        <w:t xml:space="preserve"> </w:t>
      </w:r>
    </w:p>
    <w:p w14:paraId="24E2C904"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t>Η</w:t>
      </w:r>
      <w:r w:rsidRPr="00FE110F">
        <w:rPr>
          <w:rFonts w:eastAsia="Times New Roman"/>
          <w:color w:val="201F1E"/>
          <w:szCs w:val="24"/>
        </w:rPr>
        <w:t xml:space="preserve"> τραγωδία όμως δεν </w:t>
      </w:r>
      <w:r w:rsidRPr="00440CF9">
        <w:rPr>
          <w:rFonts w:eastAsia="Times New Roman"/>
          <w:color w:val="201F1E"/>
          <w:szCs w:val="24"/>
        </w:rPr>
        <w:t>τ</w:t>
      </w:r>
      <w:r w:rsidRPr="00FE110F">
        <w:rPr>
          <w:rFonts w:eastAsia="Times New Roman"/>
          <w:color w:val="201F1E"/>
          <w:szCs w:val="24"/>
        </w:rPr>
        <w:t xml:space="preserve">ελείωσε με την καταστροφή του </w:t>
      </w:r>
      <w:r w:rsidRPr="00B07027">
        <w:rPr>
          <w:rFonts w:eastAsia="Times New Roman"/>
          <w:color w:val="201F1E"/>
          <w:szCs w:val="24"/>
        </w:rPr>
        <w:t>19</w:t>
      </w:r>
      <w:r w:rsidRPr="00FE110F">
        <w:rPr>
          <w:rFonts w:eastAsia="Times New Roman"/>
          <w:color w:val="201F1E"/>
          <w:szCs w:val="24"/>
        </w:rPr>
        <w:t>22</w:t>
      </w:r>
      <w:r w:rsidRPr="00B07027">
        <w:rPr>
          <w:rFonts w:eastAsia="Times New Roman"/>
          <w:color w:val="201F1E"/>
          <w:szCs w:val="24"/>
        </w:rPr>
        <w:t xml:space="preserve">. </w:t>
      </w:r>
      <w:r>
        <w:rPr>
          <w:rFonts w:eastAsia="Times New Roman"/>
          <w:color w:val="201F1E"/>
          <w:szCs w:val="24"/>
        </w:rPr>
        <w:t>Οι Πόντιοι</w:t>
      </w:r>
      <w:r w:rsidRPr="00FE110F">
        <w:rPr>
          <w:rFonts w:eastAsia="Times New Roman"/>
          <w:color w:val="201F1E"/>
          <w:szCs w:val="24"/>
        </w:rPr>
        <w:t xml:space="preserve"> όπως κι άλλοι Έλληνες πρόσφυγες από τη Μικρά Ασία</w:t>
      </w:r>
      <w:r>
        <w:rPr>
          <w:rFonts w:eastAsia="Times New Roman"/>
          <w:color w:val="201F1E"/>
          <w:szCs w:val="24"/>
        </w:rPr>
        <w:t xml:space="preserve"> ήρθαν στην Ε</w:t>
      </w:r>
      <w:r w:rsidRPr="00FE110F">
        <w:rPr>
          <w:rFonts w:eastAsia="Times New Roman"/>
          <w:color w:val="201F1E"/>
          <w:szCs w:val="24"/>
        </w:rPr>
        <w:t>λλάδα μετά την καταστροφή</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Δ</w:t>
      </w:r>
      <w:r w:rsidRPr="00FE110F">
        <w:rPr>
          <w:rFonts w:eastAsia="Times New Roman"/>
          <w:color w:val="201F1E"/>
          <w:szCs w:val="24"/>
        </w:rPr>
        <w:t>εν υπάρχει αμφιβολία και δε</w:t>
      </w:r>
      <w:r>
        <w:rPr>
          <w:rFonts w:eastAsia="Times New Roman"/>
          <w:color w:val="201F1E"/>
          <w:szCs w:val="24"/>
        </w:rPr>
        <w:t>ν θα ήταν τίμιο να το αποκρύψουμε</w:t>
      </w:r>
      <w:r w:rsidRPr="00FE110F">
        <w:rPr>
          <w:rFonts w:eastAsia="Times New Roman"/>
          <w:color w:val="201F1E"/>
          <w:szCs w:val="24"/>
        </w:rPr>
        <w:t xml:space="preserve"> ότι συχνά δέχθηκαν τη δυσπιστία και ορ</w:t>
      </w:r>
      <w:r w:rsidRPr="00FE110F">
        <w:rPr>
          <w:rFonts w:eastAsia="Times New Roman"/>
          <w:color w:val="201F1E"/>
          <w:szCs w:val="24"/>
        </w:rPr>
        <w:t>ισμένες φορές ακόμα και την εχθρότητα των γηγενών Ελλήνων</w:t>
      </w:r>
      <w:r>
        <w:rPr>
          <w:rFonts w:eastAsia="Times New Roman"/>
          <w:color w:val="201F1E"/>
          <w:szCs w:val="24"/>
        </w:rPr>
        <w:t>.</w:t>
      </w:r>
      <w:r w:rsidRPr="00FE110F">
        <w:rPr>
          <w:rFonts w:eastAsia="Times New Roman"/>
          <w:color w:val="201F1E"/>
          <w:szCs w:val="24"/>
        </w:rPr>
        <w:t xml:space="preserve"> </w:t>
      </w:r>
    </w:p>
    <w:p w14:paraId="24E2C905"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lastRenderedPageBreak/>
        <w:t>Η</w:t>
      </w:r>
      <w:r w:rsidRPr="00FE110F">
        <w:rPr>
          <w:rFonts w:eastAsia="Times New Roman"/>
          <w:color w:val="201F1E"/>
          <w:szCs w:val="24"/>
        </w:rPr>
        <w:t xml:space="preserve"> προσφυγιά </w:t>
      </w:r>
      <w:r>
        <w:rPr>
          <w:rFonts w:eastAsia="Times New Roman"/>
          <w:color w:val="201F1E"/>
          <w:szCs w:val="24"/>
        </w:rPr>
        <w:t>στην Ελλάδα του Μεσοπολέμου δεν ήταν μόνο μια ανθρωπιστική κρίση. Ήταν</w:t>
      </w:r>
      <w:r w:rsidRPr="00FE110F">
        <w:rPr>
          <w:rFonts w:eastAsia="Times New Roman"/>
          <w:color w:val="201F1E"/>
          <w:szCs w:val="24"/>
        </w:rPr>
        <w:t xml:space="preserve"> συχνά </w:t>
      </w:r>
      <w:r>
        <w:rPr>
          <w:rFonts w:eastAsia="Times New Roman"/>
          <w:color w:val="201F1E"/>
          <w:szCs w:val="24"/>
        </w:rPr>
        <w:t>μ</w:t>
      </w:r>
      <w:r w:rsidRPr="00FE110F">
        <w:rPr>
          <w:rFonts w:eastAsia="Times New Roman"/>
          <w:color w:val="201F1E"/>
          <w:szCs w:val="24"/>
        </w:rPr>
        <w:t>ια</w:t>
      </w:r>
      <w:r>
        <w:rPr>
          <w:rFonts w:eastAsia="Times New Roman"/>
          <w:color w:val="201F1E"/>
          <w:szCs w:val="24"/>
        </w:rPr>
        <w:t xml:space="preserve"> περίπτωση άδικης και οδυνηρής κ</w:t>
      </w:r>
      <w:r w:rsidRPr="00FE110F">
        <w:rPr>
          <w:rFonts w:eastAsia="Times New Roman"/>
          <w:color w:val="201F1E"/>
          <w:szCs w:val="24"/>
        </w:rPr>
        <w:t>οινωνικής περιθωριοποίησης</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Ε</w:t>
      </w:r>
      <w:r w:rsidRPr="00FE110F">
        <w:rPr>
          <w:rFonts w:eastAsia="Times New Roman"/>
          <w:color w:val="201F1E"/>
          <w:szCs w:val="24"/>
        </w:rPr>
        <w:t xml:space="preserve">ίναι ζήτημα </w:t>
      </w:r>
      <w:r>
        <w:rPr>
          <w:rFonts w:eastAsia="Times New Roman"/>
          <w:color w:val="201F1E"/>
          <w:szCs w:val="24"/>
        </w:rPr>
        <w:t>ε</w:t>
      </w:r>
      <w:r w:rsidRPr="00FE110F">
        <w:rPr>
          <w:rFonts w:eastAsia="Times New Roman"/>
          <w:color w:val="201F1E"/>
          <w:szCs w:val="24"/>
        </w:rPr>
        <w:t xml:space="preserve">θνικής συνέπειας για μας </w:t>
      </w:r>
      <w:r>
        <w:rPr>
          <w:rFonts w:eastAsia="Times New Roman"/>
          <w:color w:val="201F1E"/>
          <w:szCs w:val="24"/>
        </w:rPr>
        <w:t>σήμερ</w:t>
      </w:r>
      <w:r>
        <w:rPr>
          <w:rFonts w:eastAsia="Times New Roman"/>
          <w:color w:val="201F1E"/>
          <w:szCs w:val="24"/>
        </w:rPr>
        <w:t xml:space="preserve">α </w:t>
      </w:r>
      <w:r w:rsidRPr="00FE110F">
        <w:rPr>
          <w:rFonts w:eastAsia="Times New Roman"/>
          <w:color w:val="201F1E"/>
          <w:szCs w:val="24"/>
        </w:rPr>
        <w:t xml:space="preserve">να </w:t>
      </w:r>
      <w:r>
        <w:rPr>
          <w:rFonts w:eastAsia="Times New Roman"/>
          <w:color w:val="201F1E"/>
          <w:szCs w:val="24"/>
        </w:rPr>
        <w:t>τη θυμηθούμε και ν</w:t>
      </w:r>
      <w:r>
        <w:rPr>
          <w:rFonts w:eastAsia="Times New Roman"/>
          <w:color w:val="201F1E"/>
          <w:szCs w:val="24"/>
        </w:rPr>
        <w:t>α</w:t>
      </w:r>
      <w:r>
        <w:rPr>
          <w:rFonts w:eastAsia="Times New Roman"/>
          <w:color w:val="201F1E"/>
          <w:szCs w:val="24"/>
        </w:rPr>
        <w:t xml:space="preserve"> </w:t>
      </w:r>
      <w:proofErr w:type="spellStart"/>
      <w:r>
        <w:rPr>
          <w:rFonts w:eastAsia="Times New Roman"/>
          <w:color w:val="201F1E"/>
          <w:szCs w:val="24"/>
        </w:rPr>
        <w:t>αποτίσουμε</w:t>
      </w:r>
      <w:proofErr w:type="spellEnd"/>
      <w:r w:rsidRPr="00FE110F">
        <w:rPr>
          <w:rFonts w:eastAsia="Times New Roman"/>
          <w:color w:val="201F1E"/>
          <w:szCs w:val="24"/>
        </w:rPr>
        <w:t xml:space="preserve"> τον πρέποντα φόρο τιμής στους παππούδες μας που βίωσαν εκείνη τη δύσκολη εποχή</w:t>
      </w:r>
      <w:r>
        <w:rPr>
          <w:rFonts w:eastAsia="Times New Roman"/>
          <w:color w:val="201F1E"/>
          <w:szCs w:val="24"/>
        </w:rPr>
        <w:t xml:space="preserve">. </w:t>
      </w:r>
    </w:p>
    <w:p w14:paraId="24E2C906"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t>Σε μια τέτοια</w:t>
      </w:r>
      <w:r w:rsidRPr="00FE110F">
        <w:rPr>
          <w:rFonts w:eastAsia="Times New Roman"/>
          <w:color w:val="201F1E"/>
          <w:szCs w:val="24"/>
        </w:rPr>
        <w:t xml:space="preserve"> εκδήλωση μνήμης </w:t>
      </w:r>
      <w:r>
        <w:rPr>
          <w:rFonts w:eastAsia="Times New Roman"/>
          <w:color w:val="201F1E"/>
          <w:szCs w:val="24"/>
        </w:rPr>
        <w:t>ω</w:t>
      </w:r>
      <w:r w:rsidRPr="00FE110F">
        <w:rPr>
          <w:rFonts w:eastAsia="Times New Roman"/>
          <w:color w:val="201F1E"/>
          <w:szCs w:val="24"/>
        </w:rPr>
        <w:t xml:space="preserve">στόσο θα πρέπει να μπορούμε να διευρύνουμε </w:t>
      </w:r>
      <w:r>
        <w:rPr>
          <w:rFonts w:eastAsia="Times New Roman"/>
          <w:color w:val="201F1E"/>
          <w:szCs w:val="24"/>
        </w:rPr>
        <w:t>τη ματιά</w:t>
      </w:r>
      <w:r w:rsidRPr="00FE110F">
        <w:rPr>
          <w:rFonts w:eastAsia="Times New Roman"/>
          <w:color w:val="201F1E"/>
          <w:szCs w:val="24"/>
        </w:rPr>
        <w:t xml:space="preserve"> μας και να δώσουμε τη συνολική εικόνα</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Η</w:t>
      </w:r>
      <w:r w:rsidRPr="00FE110F">
        <w:rPr>
          <w:rFonts w:eastAsia="Times New Roman"/>
          <w:color w:val="201F1E"/>
          <w:szCs w:val="24"/>
        </w:rPr>
        <w:t xml:space="preserve"> Ελλάδα των τεσσ</w:t>
      </w:r>
      <w:r w:rsidRPr="00FE110F">
        <w:rPr>
          <w:rFonts w:eastAsia="Times New Roman"/>
          <w:color w:val="201F1E"/>
          <w:szCs w:val="24"/>
        </w:rPr>
        <w:t xml:space="preserve">άρων εκατομμυρίων κατοίκων </w:t>
      </w:r>
      <w:r>
        <w:rPr>
          <w:rFonts w:eastAsia="Times New Roman"/>
          <w:color w:val="201F1E"/>
          <w:szCs w:val="24"/>
        </w:rPr>
        <w:t>κατεστραμμένη και ηττημένη η ίδια</w:t>
      </w:r>
      <w:r w:rsidRPr="00017337">
        <w:rPr>
          <w:rFonts w:eastAsia="Times New Roman"/>
          <w:color w:val="201F1E"/>
          <w:szCs w:val="24"/>
        </w:rPr>
        <w:t>,</w:t>
      </w:r>
      <w:r>
        <w:rPr>
          <w:rFonts w:eastAsia="Times New Roman"/>
          <w:color w:val="201F1E"/>
          <w:szCs w:val="24"/>
        </w:rPr>
        <w:t xml:space="preserve"> δέχθηκε τότε</w:t>
      </w:r>
      <w:r w:rsidRPr="00FE110F">
        <w:rPr>
          <w:rFonts w:eastAsia="Times New Roman"/>
          <w:color w:val="201F1E"/>
          <w:szCs w:val="24"/>
        </w:rPr>
        <w:t xml:space="preserve"> περίπου ένα εκατομμύριο τριακόσιες χιλιάδες </w:t>
      </w:r>
      <w:r>
        <w:rPr>
          <w:rFonts w:eastAsia="Times New Roman"/>
          <w:color w:val="201F1E"/>
          <w:szCs w:val="24"/>
        </w:rPr>
        <w:t>άμοιρους</w:t>
      </w:r>
      <w:r w:rsidRPr="00FE110F">
        <w:rPr>
          <w:rFonts w:eastAsia="Times New Roman"/>
          <w:color w:val="201F1E"/>
          <w:szCs w:val="24"/>
        </w:rPr>
        <w:t xml:space="preserve"> πρόσφυγες</w:t>
      </w:r>
      <w:r>
        <w:rPr>
          <w:rFonts w:eastAsia="Times New Roman"/>
          <w:color w:val="201F1E"/>
          <w:szCs w:val="24"/>
        </w:rPr>
        <w:t>. Η απο</w:t>
      </w:r>
      <w:r w:rsidRPr="00FE110F">
        <w:rPr>
          <w:rFonts w:eastAsia="Times New Roman"/>
          <w:color w:val="201F1E"/>
          <w:szCs w:val="24"/>
        </w:rPr>
        <w:t>κατά</w:t>
      </w:r>
      <w:r>
        <w:rPr>
          <w:rFonts w:eastAsia="Times New Roman"/>
          <w:color w:val="201F1E"/>
          <w:szCs w:val="24"/>
        </w:rPr>
        <w:t>στασή</w:t>
      </w:r>
      <w:r w:rsidRPr="00FE110F">
        <w:rPr>
          <w:rFonts w:eastAsia="Times New Roman"/>
          <w:color w:val="201F1E"/>
          <w:szCs w:val="24"/>
        </w:rPr>
        <w:t xml:space="preserve"> τους φαινόταν στόχος </w:t>
      </w:r>
      <w:r>
        <w:rPr>
          <w:rFonts w:eastAsia="Times New Roman"/>
          <w:color w:val="201F1E"/>
          <w:szCs w:val="24"/>
        </w:rPr>
        <w:t>αδύνατος,</w:t>
      </w:r>
      <w:r w:rsidRPr="00FE110F">
        <w:rPr>
          <w:rFonts w:eastAsia="Times New Roman"/>
          <w:color w:val="201F1E"/>
          <w:szCs w:val="24"/>
        </w:rPr>
        <w:t xml:space="preserve"> αλλά τελικά μέσα από μία συλλογική </w:t>
      </w:r>
      <w:r>
        <w:rPr>
          <w:rFonts w:eastAsia="Times New Roman"/>
          <w:color w:val="201F1E"/>
          <w:szCs w:val="24"/>
        </w:rPr>
        <w:t>υπερ</w:t>
      </w:r>
      <w:r w:rsidRPr="00FE110F">
        <w:rPr>
          <w:rFonts w:eastAsia="Times New Roman"/>
          <w:color w:val="201F1E"/>
          <w:szCs w:val="24"/>
        </w:rPr>
        <w:t xml:space="preserve">προσπάθεια </w:t>
      </w:r>
      <w:r>
        <w:rPr>
          <w:rFonts w:eastAsia="Times New Roman"/>
          <w:color w:val="201F1E"/>
          <w:szCs w:val="24"/>
        </w:rPr>
        <w:t xml:space="preserve">αλλά και με βοήθεια </w:t>
      </w:r>
      <w:r w:rsidRPr="00FE110F">
        <w:rPr>
          <w:rFonts w:eastAsia="Times New Roman"/>
          <w:color w:val="201F1E"/>
          <w:szCs w:val="24"/>
        </w:rPr>
        <w:t>α</w:t>
      </w:r>
      <w:r w:rsidRPr="00FE110F">
        <w:rPr>
          <w:rFonts w:eastAsia="Times New Roman"/>
          <w:color w:val="201F1E"/>
          <w:szCs w:val="24"/>
        </w:rPr>
        <w:t>πό διεθνείς οργανισμούς</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 xml:space="preserve">η χώρα </w:t>
      </w:r>
      <w:r w:rsidRPr="00FE110F">
        <w:rPr>
          <w:rFonts w:eastAsia="Times New Roman"/>
          <w:color w:val="201F1E"/>
          <w:szCs w:val="24"/>
        </w:rPr>
        <w:t xml:space="preserve">πέτυχε να τους αποκαταστήσει και να τους </w:t>
      </w:r>
      <w:r>
        <w:rPr>
          <w:rFonts w:eastAsia="Times New Roman"/>
          <w:color w:val="201F1E"/>
          <w:szCs w:val="24"/>
        </w:rPr>
        <w:t>εντάξει</w:t>
      </w:r>
      <w:r w:rsidRPr="00FE110F">
        <w:rPr>
          <w:rFonts w:eastAsia="Times New Roman"/>
          <w:color w:val="201F1E"/>
          <w:szCs w:val="24"/>
        </w:rPr>
        <w:t xml:space="preserve"> στην κοινωνία </w:t>
      </w:r>
      <w:r>
        <w:rPr>
          <w:rFonts w:eastAsia="Times New Roman"/>
          <w:color w:val="201F1E"/>
          <w:szCs w:val="24"/>
        </w:rPr>
        <w:t xml:space="preserve">της. </w:t>
      </w:r>
    </w:p>
    <w:p w14:paraId="24E2C907"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t>Επιτρέψτε μου</w:t>
      </w:r>
      <w:r w:rsidRPr="00FE110F">
        <w:rPr>
          <w:rFonts w:eastAsia="Times New Roman"/>
          <w:color w:val="201F1E"/>
          <w:szCs w:val="24"/>
        </w:rPr>
        <w:t xml:space="preserve"> να επισημάνω ξανά την εμπνευσμένη ηγεσία του Ελευθερίου Βενιζέλου στα έτη 1928 έως 1932</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Επιτρέψτε μου ε</w:t>
      </w:r>
      <w:r w:rsidRPr="00FE110F">
        <w:rPr>
          <w:rFonts w:eastAsia="Times New Roman"/>
          <w:color w:val="201F1E"/>
          <w:szCs w:val="24"/>
        </w:rPr>
        <w:t xml:space="preserve">πίσης να διατυπώσω μία γνώμη την </w:t>
      </w:r>
      <w:r w:rsidRPr="00FE110F">
        <w:rPr>
          <w:rFonts w:eastAsia="Times New Roman"/>
          <w:color w:val="201F1E"/>
          <w:szCs w:val="24"/>
        </w:rPr>
        <w:t>οποία συμμερίζονται πολλοί ιστορικοί σήμερα</w:t>
      </w:r>
      <w:r>
        <w:rPr>
          <w:rFonts w:eastAsia="Times New Roman"/>
          <w:color w:val="201F1E"/>
          <w:szCs w:val="24"/>
        </w:rPr>
        <w:t xml:space="preserve">, ότι η ένταξη </w:t>
      </w:r>
      <w:r>
        <w:rPr>
          <w:rFonts w:eastAsia="Times New Roman"/>
          <w:color w:val="201F1E"/>
          <w:szCs w:val="24"/>
        </w:rPr>
        <w:lastRenderedPageBreak/>
        <w:t>των</w:t>
      </w:r>
      <w:r w:rsidRPr="00FE110F">
        <w:rPr>
          <w:rFonts w:eastAsia="Times New Roman"/>
          <w:color w:val="201F1E"/>
          <w:szCs w:val="24"/>
        </w:rPr>
        <w:t xml:space="preserve"> προσφύγων στον κορμό της ελληνικής </w:t>
      </w:r>
      <w:r>
        <w:rPr>
          <w:rFonts w:eastAsia="Times New Roman"/>
          <w:color w:val="201F1E"/>
          <w:szCs w:val="24"/>
        </w:rPr>
        <w:t>κοινωνίας κατά τη διάρκεια του Μ</w:t>
      </w:r>
      <w:r w:rsidRPr="00FE110F">
        <w:rPr>
          <w:rFonts w:eastAsia="Times New Roman"/>
          <w:color w:val="201F1E"/>
          <w:szCs w:val="24"/>
        </w:rPr>
        <w:t xml:space="preserve">εσοπολέμου υπήρξε μία από τις μεγαλύτερες επιτυχίες του σύγχρονου ελληνικού κράτους </w:t>
      </w:r>
      <w:r>
        <w:rPr>
          <w:rFonts w:eastAsia="Times New Roman"/>
          <w:color w:val="201F1E"/>
          <w:szCs w:val="24"/>
        </w:rPr>
        <w:t>τ</w:t>
      </w:r>
      <w:r w:rsidRPr="00FE110F">
        <w:rPr>
          <w:rFonts w:eastAsia="Times New Roman"/>
          <w:color w:val="201F1E"/>
          <w:szCs w:val="24"/>
        </w:rPr>
        <w:t xml:space="preserve">α </w:t>
      </w:r>
      <w:r>
        <w:rPr>
          <w:rFonts w:eastAsia="Times New Roman"/>
          <w:color w:val="201F1E"/>
          <w:szCs w:val="24"/>
        </w:rPr>
        <w:t>διακόσια χρόνια της ύπαρξή</w:t>
      </w:r>
      <w:r w:rsidRPr="00FE110F">
        <w:rPr>
          <w:rFonts w:eastAsia="Times New Roman"/>
          <w:color w:val="201F1E"/>
          <w:szCs w:val="24"/>
        </w:rPr>
        <w:t>ς του</w:t>
      </w:r>
      <w:r>
        <w:rPr>
          <w:rFonts w:eastAsia="Times New Roman"/>
          <w:color w:val="201F1E"/>
          <w:szCs w:val="24"/>
        </w:rPr>
        <w:t>.</w:t>
      </w:r>
      <w:r w:rsidRPr="00FE110F">
        <w:rPr>
          <w:rFonts w:eastAsia="Times New Roman"/>
          <w:color w:val="201F1E"/>
          <w:szCs w:val="24"/>
        </w:rPr>
        <w:t xml:space="preserve"> </w:t>
      </w:r>
    </w:p>
    <w:p w14:paraId="24E2C908"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t>Α</w:t>
      </w:r>
      <w:r w:rsidRPr="00FE110F">
        <w:rPr>
          <w:rFonts w:eastAsia="Times New Roman"/>
          <w:color w:val="201F1E"/>
          <w:szCs w:val="24"/>
        </w:rPr>
        <w:t xml:space="preserve">υτή </w:t>
      </w:r>
      <w:r>
        <w:rPr>
          <w:rFonts w:eastAsia="Times New Roman"/>
          <w:color w:val="201F1E"/>
          <w:szCs w:val="24"/>
        </w:rPr>
        <w:t>η</w:t>
      </w:r>
      <w:r>
        <w:rPr>
          <w:rFonts w:eastAsia="Times New Roman"/>
          <w:color w:val="201F1E"/>
          <w:szCs w:val="24"/>
        </w:rPr>
        <w:t xml:space="preserve"> </w:t>
      </w:r>
      <w:r w:rsidRPr="00FE110F">
        <w:rPr>
          <w:rFonts w:eastAsia="Times New Roman"/>
          <w:color w:val="201F1E"/>
          <w:szCs w:val="24"/>
        </w:rPr>
        <w:t xml:space="preserve">επιτυχία δεν </w:t>
      </w:r>
      <w:r>
        <w:rPr>
          <w:rFonts w:eastAsia="Times New Roman"/>
          <w:color w:val="201F1E"/>
          <w:szCs w:val="24"/>
        </w:rPr>
        <w:t>ανήκε</w:t>
      </w:r>
      <w:r w:rsidRPr="00FE110F">
        <w:rPr>
          <w:rFonts w:eastAsia="Times New Roman"/>
          <w:color w:val="201F1E"/>
          <w:szCs w:val="24"/>
        </w:rPr>
        <w:t xml:space="preserve"> μόνο στο κράτος</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Σ’ αυτή την Ελλάδα ο</w:t>
      </w:r>
      <w:r w:rsidRPr="00FE110F">
        <w:rPr>
          <w:rFonts w:eastAsia="Times New Roman"/>
          <w:color w:val="201F1E"/>
          <w:szCs w:val="24"/>
        </w:rPr>
        <w:t xml:space="preserve">ι πρόσφυγες του </w:t>
      </w:r>
      <w:r>
        <w:rPr>
          <w:rFonts w:eastAsia="Times New Roman"/>
          <w:color w:val="201F1E"/>
          <w:szCs w:val="24"/>
        </w:rPr>
        <w:t>19</w:t>
      </w:r>
      <w:r w:rsidRPr="00FE110F">
        <w:rPr>
          <w:rFonts w:eastAsia="Times New Roman"/>
          <w:color w:val="201F1E"/>
          <w:szCs w:val="24"/>
        </w:rPr>
        <w:t>22</w:t>
      </w:r>
      <w:r>
        <w:rPr>
          <w:rFonts w:eastAsia="Times New Roman"/>
          <w:color w:val="201F1E"/>
          <w:szCs w:val="24"/>
        </w:rPr>
        <w:t>, μεταξύ τους και ο</w:t>
      </w:r>
      <w:r w:rsidRPr="00FE110F">
        <w:rPr>
          <w:rFonts w:eastAsia="Times New Roman"/>
          <w:color w:val="201F1E"/>
          <w:szCs w:val="24"/>
        </w:rPr>
        <w:t xml:space="preserve">ι </w:t>
      </w:r>
      <w:r>
        <w:rPr>
          <w:rFonts w:eastAsia="Times New Roman"/>
          <w:color w:val="201F1E"/>
          <w:szCs w:val="24"/>
        </w:rPr>
        <w:t>Π</w:t>
      </w:r>
      <w:r w:rsidRPr="00FE110F">
        <w:rPr>
          <w:rFonts w:eastAsia="Times New Roman"/>
          <w:color w:val="201F1E"/>
          <w:szCs w:val="24"/>
        </w:rPr>
        <w:t>όντ</w:t>
      </w:r>
      <w:r>
        <w:rPr>
          <w:rFonts w:eastAsia="Times New Roman"/>
          <w:color w:val="201F1E"/>
          <w:szCs w:val="24"/>
        </w:rPr>
        <w:t>ι</w:t>
      </w:r>
      <w:r w:rsidRPr="00FE110F">
        <w:rPr>
          <w:rFonts w:eastAsia="Times New Roman"/>
          <w:color w:val="201F1E"/>
          <w:szCs w:val="24"/>
        </w:rPr>
        <w:t>οι</w:t>
      </w:r>
      <w:r>
        <w:rPr>
          <w:rFonts w:eastAsia="Times New Roman"/>
          <w:color w:val="201F1E"/>
          <w:szCs w:val="24"/>
        </w:rPr>
        <w:t>,</w:t>
      </w:r>
      <w:r w:rsidRPr="00FE110F">
        <w:rPr>
          <w:rFonts w:eastAsia="Times New Roman"/>
          <w:color w:val="201F1E"/>
          <w:szCs w:val="24"/>
        </w:rPr>
        <w:t xml:space="preserve"> εισέφεραν όλη τους τη δύναμη</w:t>
      </w:r>
      <w:r>
        <w:rPr>
          <w:rFonts w:eastAsia="Times New Roman"/>
          <w:color w:val="201F1E"/>
          <w:szCs w:val="24"/>
        </w:rPr>
        <w:t>,</w:t>
      </w:r>
      <w:r w:rsidRPr="00FE110F">
        <w:rPr>
          <w:rFonts w:eastAsia="Times New Roman"/>
          <w:color w:val="201F1E"/>
          <w:szCs w:val="24"/>
        </w:rPr>
        <w:t xml:space="preserve"> τη δημιουργικότητα και το πνεύμα προόδου που </w:t>
      </w:r>
      <w:r>
        <w:rPr>
          <w:rFonts w:eastAsia="Times New Roman"/>
          <w:color w:val="201F1E"/>
          <w:szCs w:val="24"/>
        </w:rPr>
        <w:t>είχαν ανέκαθεν. Σ</w:t>
      </w:r>
      <w:r w:rsidRPr="00FE110F">
        <w:rPr>
          <w:rFonts w:eastAsia="Times New Roman"/>
          <w:color w:val="201F1E"/>
          <w:szCs w:val="24"/>
        </w:rPr>
        <w:t xml:space="preserve">υνέβαλαν στην οικονομία </w:t>
      </w:r>
      <w:r>
        <w:rPr>
          <w:rFonts w:eastAsia="Times New Roman"/>
          <w:color w:val="201F1E"/>
          <w:szCs w:val="24"/>
        </w:rPr>
        <w:t>της,</w:t>
      </w:r>
      <w:r w:rsidRPr="00FE110F">
        <w:rPr>
          <w:rFonts w:eastAsia="Times New Roman"/>
          <w:color w:val="201F1E"/>
          <w:szCs w:val="24"/>
        </w:rPr>
        <w:t xml:space="preserve"> </w:t>
      </w:r>
      <w:r>
        <w:rPr>
          <w:rFonts w:eastAsia="Times New Roman"/>
          <w:color w:val="201F1E"/>
          <w:szCs w:val="24"/>
        </w:rPr>
        <w:t xml:space="preserve">ανέβασαν </w:t>
      </w:r>
      <w:r w:rsidRPr="00FE110F">
        <w:rPr>
          <w:rFonts w:eastAsia="Times New Roman"/>
          <w:color w:val="201F1E"/>
          <w:szCs w:val="24"/>
        </w:rPr>
        <w:t>το πολιτι</w:t>
      </w:r>
      <w:r>
        <w:rPr>
          <w:rFonts w:eastAsia="Times New Roman"/>
          <w:color w:val="201F1E"/>
          <w:szCs w:val="24"/>
        </w:rPr>
        <w:t>στι</w:t>
      </w:r>
      <w:r w:rsidRPr="00FE110F">
        <w:rPr>
          <w:rFonts w:eastAsia="Times New Roman"/>
          <w:color w:val="201F1E"/>
          <w:szCs w:val="24"/>
        </w:rPr>
        <w:t xml:space="preserve">κό </w:t>
      </w:r>
      <w:r>
        <w:rPr>
          <w:rFonts w:eastAsia="Times New Roman"/>
          <w:color w:val="201F1E"/>
          <w:szCs w:val="24"/>
        </w:rPr>
        <w:t xml:space="preserve">της </w:t>
      </w:r>
      <w:r w:rsidRPr="00FE110F">
        <w:rPr>
          <w:rFonts w:eastAsia="Times New Roman"/>
          <w:color w:val="201F1E"/>
          <w:szCs w:val="24"/>
        </w:rPr>
        <w:t>επίπεδο</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Τ</w:t>
      </w:r>
      <w:r w:rsidRPr="00FE110F">
        <w:rPr>
          <w:rFonts w:eastAsia="Times New Roman"/>
          <w:color w:val="201F1E"/>
          <w:szCs w:val="24"/>
        </w:rPr>
        <w:t>ην υπερασπίστηκαν ένοπλα μαζί με τους υπόλοιπους Έλληνες</w:t>
      </w:r>
      <w:r>
        <w:rPr>
          <w:rFonts w:eastAsia="Times New Roman"/>
          <w:color w:val="201F1E"/>
          <w:szCs w:val="24"/>
        </w:rPr>
        <w:t>,</w:t>
      </w:r>
      <w:r w:rsidRPr="00FE110F">
        <w:rPr>
          <w:rFonts w:eastAsia="Times New Roman"/>
          <w:color w:val="201F1E"/>
          <w:szCs w:val="24"/>
        </w:rPr>
        <w:t xml:space="preserve"> όταν δέχθηκε την επίθεση του φασισμού</w:t>
      </w:r>
      <w:r>
        <w:rPr>
          <w:rFonts w:eastAsia="Times New Roman"/>
          <w:color w:val="201F1E"/>
          <w:szCs w:val="24"/>
        </w:rPr>
        <w:t xml:space="preserve">. </w:t>
      </w:r>
    </w:p>
    <w:p w14:paraId="24E2C909"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t>Με λίγα λόγια</w:t>
      </w:r>
      <w:r w:rsidRPr="00FE110F">
        <w:rPr>
          <w:rFonts w:eastAsia="Times New Roman"/>
          <w:color w:val="201F1E"/>
          <w:szCs w:val="24"/>
        </w:rPr>
        <w:t xml:space="preserve"> οι </w:t>
      </w:r>
      <w:r>
        <w:rPr>
          <w:rFonts w:eastAsia="Times New Roman"/>
          <w:color w:val="201F1E"/>
          <w:szCs w:val="24"/>
        </w:rPr>
        <w:t>Π</w:t>
      </w:r>
      <w:r w:rsidRPr="00FE110F">
        <w:rPr>
          <w:rFonts w:eastAsia="Times New Roman"/>
          <w:color w:val="201F1E"/>
          <w:szCs w:val="24"/>
        </w:rPr>
        <w:t xml:space="preserve">όντιοι ως ένα εκλεκτό τμήμα του </w:t>
      </w:r>
      <w:r>
        <w:rPr>
          <w:rFonts w:eastAsia="Times New Roman"/>
          <w:color w:val="201F1E"/>
          <w:szCs w:val="24"/>
        </w:rPr>
        <w:t>Ε</w:t>
      </w:r>
      <w:r w:rsidRPr="00FE110F">
        <w:rPr>
          <w:rFonts w:eastAsia="Times New Roman"/>
          <w:color w:val="201F1E"/>
          <w:szCs w:val="24"/>
        </w:rPr>
        <w:t xml:space="preserve">λληνισμού τίμησαν την πατρίδα με κάθε τρόπο </w:t>
      </w:r>
      <w:r>
        <w:rPr>
          <w:rFonts w:eastAsia="Times New Roman"/>
          <w:color w:val="201F1E"/>
          <w:szCs w:val="24"/>
        </w:rPr>
        <w:t>και συνεχίζουν να το κάνουν, κρατώντας ζ</w:t>
      </w:r>
      <w:r w:rsidRPr="00FE110F">
        <w:rPr>
          <w:rFonts w:eastAsia="Times New Roman"/>
          <w:color w:val="201F1E"/>
          <w:szCs w:val="24"/>
        </w:rPr>
        <w:t>ωνταν</w:t>
      </w:r>
      <w:r>
        <w:rPr>
          <w:rFonts w:eastAsia="Times New Roman"/>
          <w:color w:val="201F1E"/>
          <w:szCs w:val="24"/>
        </w:rPr>
        <w:t>ή και αν</w:t>
      </w:r>
      <w:r>
        <w:rPr>
          <w:rFonts w:eastAsia="Times New Roman"/>
          <w:color w:val="201F1E"/>
          <w:szCs w:val="24"/>
        </w:rPr>
        <w:t>απτύσσοντας την παράδοσή</w:t>
      </w:r>
      <w:r w:rsidRPr="00FE110F">
        <w:rPr>
          <w:rFonts w:eastAsia="Times New Roman"/>
          <w:color w:val="201F1E"/>
          <w:szCs w:val="24"/>
        </w:rPr>
        <w:t xml:space="preserve"> τους παντού στον κόσμο</w:t>
      </w:r>
      <w:r>
        <w:rPr>
          <w:rFonts w:eastAsia="Times New Roman"/>
          <w:color w:val="201F1E"/>
          <w:szCs w:val="24"/>
        </w:rPr>
        <w:t>, μη λησμονώντας</w:t>
      </w:r>
      <w:r w:rsidRPr="00FE110F">
        <w:rPr>
          <w:rFonts w:eastAsia="Times New Roman"/>
          <w:color w:val="201F1E"/>
          <w:szCs w:val="24"/>
        </w:rPr>
        <w:t xml:space="preserve"> τις ρίζες και τα </w:t>
      </w:r>
      <w:r>
        <w:rPr>
          <w:rFonts w:eastAsia="Times New Roman"/>
          <w:color w:val="201F1E"/>
          <w:szCs w:val="24"/>
        </w:rPr>
        <w:t>δίκαιά</w:t>
      </w:r>
      <w:r w:rsidRPr="00FE110F">
        <w:rPr>
          <w:rFonts w:eastAsia="Times New Roman"/>
          <w:color w:val="201F1E"/>
          <w:szCs w:val="24"/>
        </w:rPr>
        <w:t xml:space="preserve"> τους με τα οποία συμπαρατάσσεται και η Νέα Δημοκρατία</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 xml:space="preserve">αλλά </w:t>
      </w:r>
      <w:r w:rsidRPr="00FE110F">
        <w:rPr>
          <w:rFonts w:eastAsia="Times New Roman"/>
          <w:color w:val="201F1E"/>
          <w:szCs w:val="24"/>
        </w:rPr>
        <w:t xml:space="preserve">και πρωτοστατώντας με υπερηφάνεια </w:t>
      </w:r>
      <w:r>
        <w:rPr>
          <w:rFonts w:eastAsia="Times New Roman"/>
          <w:color w:val="201F1E"/>
          <w:szCs w:val="24"/>
        </w:rPr>
        <w:t xml:space="preserve">σε κάθε </w:t>
      </w:r>
      <w:r w:rsidRPr="00FE110F">
        <w:rPr>
          <w:rFonts w:eastAsia="Times New Roman"/>
          <w:color w:val="201F1E"/>
          <w:szCs w:val="24"/>
        </w:rPr>
        <w:t xml:space="preserve">πατριωτικό </w:t>
      </w:r>
      <w:r>
        <w:rPr>
          <w:rFonts w:eastAsia="Times New Roman"/>
          <w:color w:val="201F1E"/>
          <w:szCs w:val="24"/>
        </w:rPr>
        <w:t xml:space="preserve">αγώνα. </w:t>
      </w:r>
    </w:p>
    <w:p w14:paraId="24E2C90A"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lastRenderedPageBreak/>
        <w:t xml:space="preserve">Είμαστε δίπλα τους και συμμετέχουμε ολόθερμα στην </w:t>
      </w:r>
      <w:r>
        <w:rPr>
          <w:rFonts w:eastAsia="Times New Roman"/>
          <w:color w:val="201F1E"/>
          <w:szCs w:val="24"/>
        </w:rPr>
        <w:t>Η</w:t>
      </w:r>
      <w:r w:rsidRPr="00FE110F">
        <w:rPr>
          <w:rFonts w:eastAsia="Times New Roman"/>
          <w:color w:val="201F1E"/>
          <w:szCs w:val="24"/>
        </w:rPr>
        <w:t xml:space="preserve">μέρα </w:t>
      </w:r>
      <w:r>
        <w:rPr>
          <w:rFonts w:eastAsia="Times New Roman"/>
          <w:color w:val="201F1E"/>
          <w:szCs w:val="24"/>
        </w:rPr>
        <w:t>Μ</w:t>
      </w:r>
      <w:r w:rsidRPr="00FE110F">
        <w:rPr>
          <w:rFonts w:eastAsia="Times New Roman"/>
          <w:color w:val="201F1E"/>
          <w:szCs w:val="24"/>
        </w:rPr>
        <w:t xml:space="preserve">νήμης και </w:t>
      </w:r>
      <w:r>
        <w:rPr>
          <w:rFonts w:eastAsia="Times New Roman"/>
          <w:color w:val="201F1E"/>
          <w:szCs w:val="24"/>
        </w:rPr>
        <w:t>τ</w:t>
      </w:r>
      <w:r w:rsidRPr="00FE110F">
        <w:rPr>
          <w:rFonts w:eastAsia="Times New Roman"/>
          <w:color w:val="201F1E"/>
          <w:szCs w:val="24"/>
        </w:rPr>
        <w:t xml:space="preserve">ιμής </w:t>
      </w:r>
      <w:r>
        <w:rPr>
          <w:rFonts w:eastAsia="Times New Roman"/>
          <w:color w:val="201F1E"/>
          <w:szCs w:val="24"/>
        </w:rPr>
        <w:t>σ</w:t>
      </w:r>
      <w:r w:rsidRPr="00FE110F">
        <w:rPr>
          <w:rFonts w:eastAsia="Times New Roman"/>
          <w:color w:val="201F1E"/>
          <w:szCs w:val="24"/>
        </w:rPr>
        <w:t>το</w:t>
      </w:r>
      <w:r>
        <w:rPr>
          <w:rFonts w:eastAsia="Times New Roman"/>
          <w:color w:val="201F1E"/>
          <w:szCs w:val="24"/>
        </w:rPr>
        <w:t>ν</w:t>
      </w:r>
      <w:r w:rsidRPr="00FE110F">
        <w:rPr>
          <w:rFonts w:eastAsia="Times New Roman"/>
          <w:color w:val="201F1E"/>
          <w:szCs w:val="24"/>
        </w:rPr>
        <w:t xml:space="preserve"> </w:t>
      </w:r>
      <w:r>
        <w:rPr>
          <w:rFonts w:eastAsia="Times New Roman"/>
          <w:color w:val="201F1E"/>
          <w:szCs w:val="24"/>
        </w:rPr>
        <w:t>π</w:t>
      </w:r>
      <w:r w:rsidRPr="00FE110F">
        <w:rPr>
          <w:rFonts w:eastAsia="Times New Roman"/>
          <w:color w:val="201F1E"/>
          <w:szCs w:val="24"/>
        </w:rPr>
        <w:t xml:space="preserve">οντιακό </w:t>
      </w:r>
      <w:r>
        <w:rPr>
          <w:rFonts w:eastAsia="Times New Roman"/>
          <w:color w:val="201F1E"/>
          <w:szCs w:val="24"/>
        </w:rPr>
        <w:t>Ε</w:t>
      </w:r>
      <w:r w:rsidRPr="00FE110F">
        <w:rPr>
          <w:rFonts w:eastAsia="Times New Roman"/>
          <w:color w:val="201F1E"/>
          <w:szCs w:val="24"/>
        </w:rPr>
        <w:t>λληνισμό</w:t>
      </w:r>
      <w:r>
        <w:rPr>
          <w:rFonts w:eastAsia="Times New Roman"/>
          <w:color w:val="201F1E"/>
          <w:szCs w:val="24"/>
        </w:rPr>
        <w:t>,</w:t>
      </w:r>
      <w:r w:rsidRPr="00FE110F">
        <w:rPr>
          <w:rFonts w:eastAsia="Times New Roman"/>
          <w:color w:val="201F1E"/>
          <w:szCs w:val="24"/>
        </w:rPr>
        <w:t xml:space="preserve"> γιατί έτσι τιμούμε το ίδιο το ελληνικό </w:t>
      </w:r>
      <w:r>
        <w:rPr>
          <w:rFonts w:eastAsia="Times New Roman"/>
          <w:color w:val="201F1E"/>
          <w:szCs w:val="24"/>
        </w:rPr>
        <w:t xml:space="preserve">έθνος. Όμως </w:t>
      </w:r>
      <w:r w:rsidRPr="00FE110F">
        <w:rPr>
          <w:rFonts w:eastAsia="Times New Roman"/>
          <w:color w:val="201F1E"/>
          <w:szCs w:val="24"/>
        </w:rPr>
        <w:t xml:space="preserve">αυτός ο οφειλόμενος φόρος τιμής δεν εξαντλείται στις επετείους </w:t>
      </w:r>
      <w:r>
        <w:rPr>
          <w:rFonts w:eastAsia="Times New Roman"/>
          <w:color w:val="201F1E"/>
          <w:szCs w:val="24"/>
        </w:rPr>
        <w:t>ο</w:t>
      </w:r>
      <w:r w:rsidRPr="00FE110F">
        <w:rPr>
          <w:rFonts w:eastAsia="Times New Roman"/>
          <w:color w:val="201F1E"/>
          <w:szCs w:val="24"/>
        </w:rPr>
        <w:t>ύτε ακόμα στους πιο εμπνευσμένους λόγους</w:t>
      </w:r>
      <w:r>
        <w:rPr>
          <w:rFonts w:eastAsia="Times New Roman"/>
          <w:color w:val="201F1E"/>
          <w:szCs w:val="24"/>
        </w:rPr>
        <w:t>. Ο</w:t>
      </w:r>
      <w:r>
        <w:rPr>
          <w:rFonts w:eastAsia="Times New Roman"/>
          <w:color w:val="201F1E"/>
          <w:szCs w:val="24"/>
        </w:rPr>
        <w:t xml:space="preserve"> οφειλόμενος φόρος τιμής παίρνει το πλήρες νόημα και περιεχόμενό</w:t>
      </w:r>
      <w:r w:rsidRPr="00FE110F">
        <w:rPr>
          <w:rFonts w:eastAsia="Times New Roman"/>
          <w:color w:val="201F1E"/>
          <w:szCs w:val="24"/>
        </w:rPr>
        <w:t xml:space="preserve"> του</w:t>
      </w:r>
      <w:r>
        <w:rPr>
          <w:rFonts w:eastAsia="Times New Roman"/>
          <w:color w:val="201F1E"/>
          <w:szCs w:val="24"/>
        </w:rPr>
        <w:t>,</w:t>
      </w:r>
      <w:r w:rsidRPr="00FE110F">
        <w:rPr>
          <w:rFonts w:eastAsia="Times New Roman"/>
          <w:color w:val="201F1E"/>
          <w:szCs w:val="24"/>
        </w:rPr>
        <w:t xml:space="preserve"> όταν γίνεται </w:t>
      </w:r>
      <w:r>
        <w:rPr>
          <w:rFonts w:eastAsia="Times New Roman"/>
          <w:color w:val="201F1E"/>
          <w:szCs w:val="24"/>
        </w:rPr>
        <w:t xml:space="preserve">συγκεκριμένη δράση </w:t>
      </w:r>
      <w:r w:rsidRPr="00FE110F">
        <w:rPr>
          <w:rFonts w:eastAsia="Times New Roman"/>
          <w:color w:val="201F1E"/>
          <w:szCs w:val="24"/>
        </w:rPr>
        <w:t>με καρδιά και λογισμό</w:t>
      </w:r>
      <w:r>
        <w:rPr>
          <w:rFonts w:eastAsia="Times New Roman"/>
          <w:color w:val="201F1E"/>
          <w:szCs w:val="24"/>
        </w:rPr>
        <w:t>.</w:t>
      </w:r>
      <w:r w:rsidRPr="00FE110F">
        <w:rPr>
          <w:rFonts w:eastAsia="Times New Roman"/>
          <w:color w:val="201F1E"/>
          <w:szCs w:val="24"/>
        </w:rPr>
        <w:t xml:space="preserve"> </w:t>
      </w:r>
      <w:r>
        <w:rPr>
          <w:rFonts w:eastAsia="Times New Roman"/>
          <w:color w:val="201F1E"/>
          <w:szCs w:val="24"/>
        </w:rPr>
        <w:t>Κι</w:t>
      </w:r>
      <w:r w:rsidRPr="00FE110F">
        <w:rPr>
          <w:rFonts w:eastAsia="Times New Roman"/>
          <w:color w:val="201F1E"/>
          <w:szCs w:val="24"/>
        </w:rPr>
        <w:t xml:space="preserve"> αυτή η δράση δεν είναι άλλη από μία καλά σχεδιασμένη</w:t>
      </w:r>
      <w:r>
        <w:rPr>
          <w:rFonts w:eastAsia="Times New Roman"/>
          <w:color w:val="201F1E"/>
          <w:szCs w:val="24"/>
        </w:rPr>
        <w:t>,</w:t>
      </w:r>
      <w:r w:rsidRPr="00FE110F">
        <w:rPr>
          <w:rFonts w:eastAsia="Times New Roman"/>
          <w:color w:val="201F1E"/>
          <w:szCs w:val="24"/>
        </w:rPr>
        <w:t xml:space="preserve"> </w:t>
      </w:r>
      <w:proofErr w:type="spellStart"/>
      <w:r w:rsidRPr="00FE110F">
        <w:rPr>
          <w:rFonts w:eastAsia="Times New Roman"/>
          <w:color w:val="201F1E"/>
          <w:szCs w:val="24"/>
        </w:rPr>
        <w:t>πολυεπίπεδη</w:t>
      </w:r>
      <w:proofErr w:type="spellEnd"/>
      <w:r w:rsidRPr="00FE110F">
        <w:rPr>
          <w:rFonts w:eastAsia="Times New Roman"/>
          <w:color w:val="201F1E"/>
          <w:szCs w:val="24"/>
        </w:rPr>
        <w:t xml:space="preserve"> προβολή και προώθηση των προσπαθειών για </w:t>
      </w:r>
      <w:r>
        <w:rPr>
          <w:rFonts w:eastAsia="Times New Roman"/>
          <w:color w:val="201F1E"/>
          <w:szCs w:val="24"/>
        </w:rPr>
        <w:t>τη διεθνή πλέον αναγν</w:t>
      </w:r>
      <w:r>
        <w:rPr>
          <w:rFonts w:eastAsia="Times New Roman"/>
          <w:color w:val="201F1E"/>
          <w:szCs w:val="24"/>
        </w:rPr>
        <w:t>ώριση της Γ</w:t>
      </w:r>
      <w:r w:rsidRPr="00FE110F">
        <w:rPr>
          <w:rFonts w:eastAsia="Times New Roman"/>
          <w:color w:val="201F1E"/>
          <w:szCs w:val="24"/>
        </w:rPr>
        <w:t>ενοκτονίας των Ελλήνων του Πόντου</w:t>
      </w:r>
      <w:r>
        <w:rPr>
          <w:rFonts w:eastAsia="Times New Roman"/>
          <w:color w:val="201F1E"/>
          <w:szCs w:val="24"/>
        </w:rPr>
        <w:t xml:space="preserve">. </w:t>
      </w:r>
    </w:p>
    <w:p w14:paraId="24E2C90B" w14:textId="77777777" w:rsidR="003D7578" w:rsidRDefault="0083033C">
      <w:pPr>
        <w:spacing w:after="0" w:line="600" w:lineRule="auto"/>
        <w:ind w:firstLine="720"/>
        <w:jc w:val="both"/>
        <w:rPr>
          <w:rFonts w:eastAsia="Times New Roman"/>
          <w:color w:val="201F1E"/>
          <w:szCs w:val="24"/>
        </w:rPr>
      </w:pPr>
      <w:r>
        <w:rPr>
          <w:rFonts w:eastAsia="Times New Roman"/>
          <w:color w:val="201F1E"/>
          <w:szCs w:val="24"/>
        </w:rPr>
        <w:t>Η εκκίνηση πρέπει να γίνει κα</w:t>
      </w:r>
      <w:r w:rsidRPr="00FE110F">
        <w:rPr>
          <w:rFonts w:eastAsia="Times New Roman"/>
          <w:color w:val="201F1E"/>
          <w:szCs w:val="24"/>
        </w:rPr>
        <w:t>ι θα γίνει στο δημοκρατικότερο θεσμό του ευρωπαϊκού οικοδομήματος</w:t>
      </w:r>
      <w:r>
        <w:rPr>
          <w:rFonts w:eastAsia="Times New Roman"/>
          <w:color w:val="201F1E"/>
          <w:szCs w:val="24"/>
        </w:rPr>
        <w:t>,</w:t>
      </w:r>
      <w:r w:rsidRPr="00FE110F">
        <w:rPr>
          <w:rFonts w:eastAsia="Times New Roman"/>
          <w:color w:val="201F1E"/>
          <w:szCs w:val="24"/>
        </w:rPr>
        <w:t xml:space="preserve"> στο </w:t>
      </w:r>
      <w:r>
        <w:rPr>
          <w:rFonts w:eastAsia="Times New Roman"/>
          <w:color w:val="201F1E"/>
          <w:szCs w:val="24"/>
        </w:rPr>
        <w:t>Ευρωπαϊκό Κοινοβούλιο. Είναι</w:t>
      </w:r>
      <w:r w:rsidRPr="00FE110F">
        <w:rPr>
          <w:rFonts w:eastAsia="Times New Roman"/>
          <w:color w:val="201F1E"/>
          <w:szCs w:val="24"/>
        </w:rPr>
        <w:t xml:space="preserve"> </w:t>
      </w:r>
      <w:r>
        <w:rPr>
          <w:rFonts w:eastAsia="Times New Roman"/>
          <w:color w:val="201F1E"/>
          <w:szCs w:val="24"/>
        </w:rPr>
        <w:t>δέσμευσή μου ότι η</w:t>
      </w:r>
      <w:r w:rsidRPr="00FE110F">
        <w:rPr>
          <w:rFonts w:eastAsia="Times New Roman"/>
          <w:color w:val="201F1E"/>
          <w:szCs w:val="24"/>
        </w:rPr>
        <w:t xml:space="preserve"> ομάδα των ευρωβουλευτών της Νέας Δημοκρατίας</w:t>
      </w:r>
      <w:r>
        <w:rPr>
          <w:rFonts w:eastAsia="Times New Roman"/>
          <w:color w:val="201F1E"/>
          <w:szCs w:val="24"/>
        </w:rPr>
        <w:t>,</w:t>
      </w:r>
      <w:r w:rsidRPr="00FE110F">
        <w:rPr>
          <w:rFonts w:eastAsia="Times New Roman"/>
          <w:color w:val="201F1E"/>
          <w:szCs w:val="24"/>
        </w:rPr>
        <w:t xml:space="preserve"> θα αναλάβει αμέ</w:t>
      </w:r>
      <w:r w:rsidRPr="00FE110F">
        <w:rPr>
          <w:rFonts w:eastAsia="Times New Roman"/>
          <w:color w:val="201F1E"/>
          <w:szCs w:val="24"/>
        </w:rPr>
        <w:t xml:space="preserve">σως μετά την εκλογή </w:t>
      </w:r>
      <w:r>
        <w:rPr>
          <w:rFonts w:eastAsia="Times New Roman"/>
          <w:color w:val="201F1E"/>
          <w:szCs w:val="24"/>
        </w:rPr>
        <w:t>της</w:t>
      </w:r>
      <w:r w:rsidRPr="00FE110F">
        <w:rPr>
          <w:rFonts w:eastAsia="Times New Roman"/>
          <w:color w:val="201F1E"/>
          <w:szCs w:val="24"/>
        </w:rPr>
        <w:t xml:space="preserve"> καλά προετοιμασμένες πρωτοβουλίες προώθησης αυτού του </w:t>
      </w:r>
      <w:r>
        <w:rPr>
          <w:rFonts w:eastAsia="Times New Roman"/>
          <w:color w:val="201F1E"/>
          <w:szCs w:val="24"/>
        </w:rPr>
        <w:t>ε</w:t>
      </w:r>
      <w:r w:rsidRPr="00FE110F">
        <w:rPr>
          <w:rFonts w:eastAsia="Times New Roman"/>
          <w:color w:val="201F1E"/>
          <w:szCs w:val="24"/>
        </w:rPr>
        <w:t xml:space="preserve">θνικού καθήκοντος </w:t>
      </w:r>
      <w:r>
        <w:rPr>
          <w:rFonts w:eastAsia="Times New Roman"/>
          <w:color w:val="201F1E"/>
          <w:szCs w:val="24"/>
        </w:rPr>
        <w:t>σε ε</w:t>
      </w:r>
      <w:r w:rsidRPr="00FE110F">
        <w:rPr>
          <w:rFonts w:eastAsia="Times New Roman"/>
          <w:color w:val="201F1E"/>
          <w:szCs w:val="24"/>
        </w:rPr>
        <w:t xml:space="preserve">υρωπαϊκό </w:t>
      </w:r>
      <w:r>
        <w:rPr>
          <w:rFonts w:eastAsia="Times New Roman"/>
          <w:color w:val="201F1E"/>
          <w:szCs w:val="24"/>
        </w:rPr>
        <w:t>επίπεδο. Ανάλογη δράση θα αναλάβουν και Βουλευτές εκπρόσωποί μας στο Συμβούλιο</w:t>
      </w:r>
      <w:r w:rsidRPr="00FE110F">
        <w:rPr>
          <w:rFonts w:eastAsia="Times New Roman"/>
          <w:color w:val="201F1E"/>
          <w:szCs w:val="24"/>
        </w:rPr>
        <w:t xml:space="preserve"> της Ευρώπης</w:t>
      </w:r>
      <w:r>
        <w:rPr>
          <w:rFonts w:eastAsia="Times New Roman"/>
          <w:color w:val="201F1E"/>
          <w:szCs w:val="24"/>
        </w:rPr>
        <w:t xml:space="preserve"> τον κατ</w:t>
      </w:r>
      <w:r>
        <w:rPr>
          <w:rFonts w:eastAsia="Times New Roman"/>
          <w:color w:val="201F1E"/>
          <w:szCs w:val="24"/>
        </w:rPr>
        <w:t xml:space="preserve">’ </w:t>
      </w:r>
      <w:r>
        <w:rPr>
          <w:rFonts w:eastAsia="Times New Roman"/>
          <w:color w:val="201F1E"/>
          <w:szCs w:val="24"/>
        </w:rPr>
        <w:t>εξοχήν</w:t>
      </w:r>
      <w:r w:rsidRPr="00FE110F">
        <w:rPr>
          <w:rFonts w:eastAsia="Times New Roman"/>
          <w:color w:val="201F1E"/>
          <w:szCs w:val="24"/>
        </w:rPr>
        <w:t xml:space="preserve"> </w:t>
      </w:r>
      <w:r>
        <w:rPr>
          <w:rFonts w:eastAsia="Times New Roman"/>
          <w:color w:val="201F1E"/>
          <w:szCs w:val="24"/>
        </w:rPr>
        <w:t xml:space="preserve">αρμόδιο </w:t>
      </w:r>
      <w:r w:rsidRPr="00FE110F">
        <w:rPr>
          <w:rFonts w:eastAsia="Times New Roman"/>
          <w:color w:val="201F1E"/>
          <w:szCs w:val="24"/>
        </w:rPr>
        <w:t>θεσμό προάσπισης των δικαιωμάτω</w:t>
      </w:r>
      <w:r w:rsidRPr="00FE110F">
        <w:rPr>
          <w:rFonts w:eastAsia="Times New Roman"/>
          <w:color w:val="201F1E"/>
          <w:szCs w:val="24"/>
        </w:rPr>
        <w:t>ν του ανθρώπου</w:t>
      </w:r>
      <w:r>
        <w:rPr>
          <w:rFonts w:eastAsia="Times New Roman"/>
          <w:color w:val="201F1E"/>
          <w:szCs w:val="24"/>
        </w:rPr>
        <w:t>.</w:t>
      </w:r>
      <w:r w:rsidRPr="00FE110F">
        <w:rPr>
          <w:rFonts w:eastAsia="Times New Roman"/>
          <w:color w:val="201F1E"/>
          <w:szCs w:val="24"/>
        </w:rPr>
        <w:t xml:space="preserve"> </w:t>
      </w:r>
    </w:p>
    <w:p w14:paraId="24E2C90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Και σήμερα μπορώ να ανακοινώσω ότι ήδη η Νέα Δημοκρατία έθεσε το ζήτημα αυτό σε ανώτατο επίπεδο και στον Οργανισμό Ηνωμένων Εθνών.</w:t>
      </w:r>
    </w:p>
    <w:p w14:paraId="24E2C90D" w14:textId="77777777" w:rsidR="003D7578" w:rsidRDefault="0083033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4E2C90E"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Είναι προσωπική, παραταξιακή, τολμώ να πω εθνική </w:t>
      </w:r>
      <w:r>
        <w:rPr>
          <w:rFonts w:eastAsia="Times New Roman" w:cs="Times New Roman"/>
          <w:szCs w:val="24"/>
        </w:rPr>
        <w:t>υποχρέωση</w:t>
      </w:r>
      <w:r>
        <w:rPr>
          <w:rFonts w:eastAsia="Times New Roman" w:cs="Times New Roman"/>
          <w:szCs w:val="24"/>
        </w:rPr>
        <w:t>,</w:t>
      </w:r>
      <w:r>
        <w:rPr>
          <w:rFonts w:eastAsia="Times New Roman" w:cs="Times New Roman"/>
          <w:szCs w:val="24"/>
        </w:rPr>
        <w:t xml:space="preserve"> να συνεχίσουμε και να εντείνουμε αυτές τις προσπάθειες. Και αυτή η οφειλή, αυτό το εθνικό καθήκον δεν θα ανασταλεί όσο και αν ακόμα κάποιοι μέχρι και χθες, επιμένουν σε μια ανιστόρητη άρνηση των τραγικών γεγονότων που κηλίδωσαν την ιστορία εκείν</w:t>
      </w:r>
      <w:r>
        <w:rPr>
          <w:rFonts w:eastAsia="Times New Roman" w:cs="Times New Roman"/>
          <w:szCs w:val="24"/>
        </w:rPr>
        <w:t xml:space="preserve">ης της εποχής. </w:t>
      </w:r>
    </w:p>
    <w:p w14:paraId="24E2C90F"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αναγνώριση της ιστορικής πραγματικότητας θα ήταν και από τους γείτονές μας μια γενναία, απελευθερωτική και για τους ίδιους πράξη. Λυπάμαι που μένουν ακόμα εγκλωβισμένοι σε μια στρεβλή και παραμορφωμένη ανάγνωση της ιστορίας.</w:t>
      </w:r>
    </w:p>
    <w:p w14:paraId="24E2C910"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Εμείς θα κάνο</w:t>
      </w:r>
      <w:r>
        <w:rPr>
          <w:rFonts w:eastAsia="Times New Roman" w:cs="Times New Roman"/>
          <w:szCs w:val="24"/>
        </w:rPr>
        <w:t>υμε το καθήκον μας ως ελάχιστο φόρο τιμής σε εκείνους που χάθηκαν, κρατώντας την πατρίδα, κρατώντας την Ελλάδα στην καρδιά τους ως την τελευταία τους πνοή.</w:t>
      </w:r>
    </w:p>
    <w:p w14:paraId="24E2C911"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4E2C912" w14:textId="77777777" w:rsidR="003D7578" w:rsidRDefault="0083033C">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4E2C913" w14:textId="77777777" w:rsidR="003D7578" w:rsidRDefault="0083033C">
      <w:pPr>
        <w:spacing w:after="0" w:line="600" w:lineRule="auto"/>
        <w:ind w:firstLine="720"/>
        <w:jc w:val="both"/>
        <w:rPr>
          <w:rFonts w:eastAsia="Times New Roman" w:cs="Times New Roman"/>
        </w:rPr>
      </w:pPr>
      <w:r w:rsidRPr="00AA77CF">
        <w:rPr>
          <w:rFonts w:eastAsia="Times New Roman" w:cs="Times New Roman"/>
          <w:b/>
          <w:szCs w:val="24"/>
        </w:rPr>
        <w:t>ΠΡΟΕΔΡΕΥΩΝ (Νικήτας Κακλαμάνης):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w:t>
      </w:r>
      <w:r>
        <w:rPr>
          <w:rFonts w:eastAsia="Times New Roman" w:cs="Times New Roman"/>
        </w:rPr>
        <w:t>ην τιμή να ανακοινώσω</w:t>
      </w:r>
      <w:r w:rsidRPr="000742D7">
        <w:rPr>
          <w:rFonts w:eastAsia="Times New Roman" w:cs="Times New Roman"/>
        </w:rPr>
        <w:t xml:space="preserve"> στο Σώμα ότι τη συνεδρίασή μας παρακολουθούν από τα άνω δυτικά</w:t>
      </w:r>
      <w:r>
        <w:rPr>
          <w:rFonts w:eastAsia="Times New Roman" w:cs="Times New Roman"/>
        </w:rPr>
        <w:t xml:space="preserve"> θεωρεία</w:t>
      </w:r>
      <w:r w:rsidRPr="000742D7">
        <w:rPr>
          <w:rFonts w:eastAsia="Times New Roman" w:cs="Times New Roman"/>
        </w:rPr>
        <w:t xml:space="preserve"> </w:t>
      </w:r>
      <w:r>
        <w:rPr>
          <w:rFonts w:eastAsia="Times New Roman" w:cs="Times New Roman"/>
        </w:rPr>
        <w:t>πενήντα οκτώ</w:t>
      </w:r>
      <w:r w:rsidRPr="000742D7">
        <w:rPr>
          <w:rFonts w:eastAsia="Times New Roman" w:cs="Times New Roman"/>
        </w:rPr>
        <w:t xml:space="preserve"> μαθήτριες και μαθητές και </w:t>
      </w:r>
      <w:r>
        <w:rPr>
          <w:rFonts w:eastAsia="Times New Roman" w:cs="Times New Roman"/>
        </w:rPr>
        <w:t>τρεις</w:t>
      </w:r>
      <w:r w:rsidRPr="000742D7">
        <w:rPr>
          <w:rFonts w:eastAsia="Times New Roman" w:cs="Times New Roman"/>
        </w:rPr>
        <w:t xml:space="preserve"> συνοδοί εκπαιδευτικοί από το </w:t>
      </w:r>
      <w:r>
        <w:rPr>
          <w:rFonts w:eastAsia="Times New Roman" w:cs="Times New Roman"/>
        </w:rPr>
        <w:t>7</w:t>
      </w:r>
      <w:r w:rsidRPr="00F55B05">
        <w:rPr>
          <w:rFonts w:eastAsia="Times New Roman" w:cs="Times New Roman"/>
          <w:vertAlign w:val="superscript"/>
        </w:rPr>
        <w:t>ο</w:t>
      </w:r>
      <w:r>
        <w:rPr>
          <w:rFonts w:eastAsia="Times New Roman" w:cs="Times New Roman"/>
        </w:rPr>
        <w:t xml:space="preserve"> Δημοτικό </w:t>
      </w:r>
      <w:r w:rsidRPr="000742D7">
        <w:rPr>
          <w:rFonts w:eastAsia="Times New Roman" w:cs="Times New Roman"/>
        </w:rPr>
        <w:t>Σχολε</w:t>
      </w:r>
      <w:r>
        <w:rPr>
          <w:rFonts w:eastAsia="Times New Roman" w:cs="Times New Roman"/>
        </w:rPr>
        <w:t>ίο Κηφισιάς.</w:t>
      </w:r>
    </w:p>
    <w:p w14:paraId="24E2C914" w14:textId="77777777" w:rsidR="003D7578" w:rsidRDefault="0083033C">
      <w:pPr>
        <w:spacing w:after="0" w:line="600" w:lineRule="auto"/>
        <w:ind w:left="360" w:firstLine="720"/>
        <w:jc w:val="both"/>
        <w:rPr>
          <w:rFonts w:eastAsia="Times New Roman" w:cs="Times New Roman"/>
        </w:rPr>
      </w:pPr>
      <w:r w:rsidRPr="000742D7">
        <w:rPr>
          <w:rFonts w:eastAsia="Times New Roman" w:cs="Times New Roman"/>
        </w:rPr>
        <w:t xml:space="preserve">Η Βουλή τούς καλωσορίζει. </w:t>
      </w:r>
    </w:p>
    <w:p w14:paraId="24E2C915" w14:textId="77777777" w:rsidR="003D7578" w:rsidRDefault="0083033C">
      <w:pPr>
        <w:spacing w:after="0" w:line="600" w:lineRule="auto"/>
        <w:ind w:firstLine="720"/>
        <w:jc w:val="center"/>
        <w:rPr>
          <w:rFonts w:eastAsia="Times New Roman" w:cs="Times New Roman"/>
        </w:rPr>
      </w:pPr>
      <w:r w:rsidRPr="000742D7">
        <w:rPr>
          <w:rFonts w:eastAsia="Times New Roman" w:cs="Times New Roman"/>
        </w:rPr>
        <w:t>(Χειροκροτήματα απ’ όλες τις πτέ</w:t>
      </w:r>
      <w:r w:rsidRPr="000742D7">
        <w:rPr>
          <w:rFonts w:eastAsia="Times New Roman" w:cs="Times New Roman"/>
        </w:rPr>
        <w:t>ρυγες της Βουλής)</w:t>
      </w:r>
    </w:p>
    <w:p w14:paraId="24E2C916"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Α΄ Θεσσαλονίκης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του ΣΥΡΙΖΑ κ. Αλέξανδρος Τριανταφυλλίδης.</w:t>
      </w:r>
    </w:p>
    <w:p w14:paraId="24E2C917" w14:textId="77777777" w:rsidR="003D7578" w:rsidRDefault="0083033C">
      <w:pPr>
        <w:spacing w:after="0" w:line="600" w:lineRule="auto"/>
        <w:ind w:firstLine="720"/>
        <w:jc w:val="both"/>
        <w:rPr>
          <w:rFonts w:eastAsia="Times New Roman" w:cs="Times New Roman"/>
          <w:szCs w:val="24"/>
        </w:rPr>
      </w:pPr>
      <w:r w:rsidRPr="0023355D">
        <w:rPr>
          <w:rFonts w:eastAsia="Times New Roman" w:cs="Times New Roman"/>
          <w:b/>
          <w:szCs w:val="24"/>
        </w:rPr>
        <w:lastRenderedPageBreak/>
        <w:t xml:space="preserve">ΑΛΕΞΑΝΔΡΟΣ ΤΡΙΑΝΤΑΦΥΛΛΙΔΗΣ: </w:t>
      </w:r>
      <w:r>
        <w:rPr>
          <w:rFonts w:eastAsia="Times New Roman" w:cs="Times New Roman"/>
          <w:szCs w:val="24"/>
        </w:rPr>
        <w:t>Σας ευχαριστώ, κύριε Πρόεδρε.</w:t>
      </w:r>
    </w:p>
    <w:p w14:paraId="24E2C918"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Κύριοι Υπουργοί, αγαπητοί προσκεκλημένοι εκπρόσωποι των Ποντίων, λόγ</w:t>
      </w:r>
      <w:r>
        <w:rPr>
          <w:rFonts w:eastAsia="Times New Roman" w:cs="Times New Roman"/>
          <w:szCs w:val="24"/>
        </w:rPr>
        <w:t xml:space="preserve">ος ξεριζωμού ασύντακτος, λόγος προσφυγιάς αθεράπευτος, ρήματα δραπέτες, συναισθήματα στρατοί απείθαρχοι, χρόνος νοσταλγός όμηρος. </w:t>
      </w:r>
      <w:proofErr w:type="spellStart"/>
      <w:r>
        <w:rPr>
          <w:rFonts w:eastAsia="Times New Roman" w:cs="Times New Roman"/>
          <w:szCs w:val="24"/>
        </w:rPr>
        <w:t>Συμπατρίδα</w:t>
      </w:r>
      <w:proofErr w:type="spellEnd"/>
      <w:r>
        <w:rPr>
          <w:rFonts w:eastAsia="Times New Roman" w:cs="Times New Roman"/>
          <w:szCs w:val="24"/>
        </w:rPr>
        <w:t xml:space="preserve"> γιαβρούμ, </w:t>
      </w:r>
      <w:proofErr w:type="spellStart"/>
      <w:r>
        <w:rPr>
          <w:rFonts w:eastAsia="Times New Roman" w:cs="Times New Roman"/>
          <w:szCs w:val="24"/>
        </w:rPr>
        <w:t>συμπατρίδα</w:t>
      </w:r>
      <w:proofErr w:type="spellEnd"/>
      <w:r>
        <w:rPr>
          <w:rFonts w:eastAsia="Times New Roman" w:cs="Times New Roman"/>
          <w:szCs w:val="24"/>
        </w:rPr>
        <w:t xml:space="preserve"> παππού, πατέρα, μνήμη και ρίζα. Δικών μας ονείρων φως, Π</w:t>
      </w:r>
      <w:r w:rsidRPr="0023355D">
        <w:rPr>
          <w:rFonts w:eastAsia="Times New Roman" w:cs="Times New Roman"/>
          <w:szCs w:val="24"/>
        </w:rPr>
        <w:t xml:space="preserve">όντου </w:t>
      </w:r>
      <w:proofErr w:type="spellStart"/>
      <w:r w:rsidRPr="0023355D">
        <w:rPr>
          <w:rFonts w:eastAsia="Times New Roman" w:cs="Times New Roman"/>
          <w:szCs w:val="24"/>
        </w:rPr>
        <w:t>αροθυμία</w:t>
      </w:r>
      <w:proofErr w:type="spellEnd"/>
      <w:r>
        <w:rPr>
          <w:rFonts w:eastAsia="Times New Roman" w:cs="Times New Roman"/>
          <w:szCs w:val="24"/>
        </w:rPr>
        <w:t>, πληγή ανοιχτή εκούσια,</w:t>
      </w:r>
      <w:r>
        <w:rPr>
          <w:rFonts w:eastAsia="Times New Roman" w:cs="Times New Roman"/>
          <w:szCs w:val="24"/>
        </w:rPr>
        <w:t xml:space="preserve"> άσβεστος μοίρα, μνήμη </w:t>
      </w:r>
      <w:r w:rsidRPr="0023355D">
        <w:rPr>
          <w:rFonts w:eastAsia="Times New Roman" w:cs="Times New Roman"/>
          <w:szCs w:val="24"/>
        </w:rPr>
        <w:t>ζωοδότρα</w:t>
      </w:r>
      <w:r>
        <w:rPr>
          <w:rFonts w:eastAsia="Times New Roman" w:cs="Times New Roman"/>
          <w:szCs w:val="24"/>
        </w:rPr>
        <w:t xml:space="preserve">. </w:t>
      </w:r>
    </w:p>
    <w:p w14:paraId="24E2C919"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Εκατό χρόνια από την έναρξη της δεύτερης και πιο φονικής φάσης της Γενοκτονίας του ποντιακού </w:t>
      </w:r>
      <w:r>
        <w:rPr>
          <w:rFonts w:eastAsia="Times New Roman" w:cs="Times New Roman"/>
          <w:szCs w:val="24"/>
        </w:rPr>
        <w:t>Ε</w:t>
      </w:r>
      <w:r>
        <w:rPr>
          <w:rFonts w:eastAsia="Times New Roman" w:cs="Times New Roman"/>
          <w:szCs w:val="24"/>
        </w:rPr>
        <w:t>λληνισμού. Είκοσι πέντε χρόνια από την ομόφωνη απόφαση της Βουλής των Ελλήνων να την αναγνωρίσει, ρωγμή στη λήθη.</w:t>
      </w:r>
    </w:p>
    <w:p w14:paraId="24E2C91A"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Η ιστορία μας </w:t>
      </w:r>
      <w:r>
        <w:rPr>
          <w:rFonts w:eastAsia="Times New Roman" w:cs="Times New Roman"/>
          <w:szCs w:val="24"/>
        </w:rPr>
        <w:t xml:space="preserve">θέλει ενωμένους, να συμμετέχουμε στον συναγωνισμό προσφοράς για την πατρίδα και όχι στον ανταγωνισμό φθοράς της πατρίδας που μας ενώνει. Μπορούμε να είμαστε ενωμένοι με την ιστορική αλήθεια οδηγό και </w:t>
      </w:r>
      <w:proofErr w:type="spellStart"/>
      <w:r>
        <w:rPr>
          <w:rFonts w:eastAsia="Times New Roman" w:cs="Times New Roman"/>
          <w:szCs w:val="24"/>
        </w:rPr>
        <w:t>δρομοδείκτη</w:t>
      </w:r>
      <w:proofErr w:type="spellEnd"/>
      <w:r>
        <w:rPr>
          <w:rFonts w:eastAsia="Times New Roman" w:cs="Times New Roman"/>
          <w:szCs w:val="24"/>
        </w:rPr>
        <w:t xml:space="preserve"> μας; Θέλουμε να είμαστε ενωμένοι με κοινούς </w:t>
      </w:r>
      <w:r>
        <w:rPr>
          <w:rFonts w:eastAsia="Times New Roman" w:cs="Times New Roman"/>
          <w:szCs w:val="24"/>
        </w:rPr>
        <w:t xml:space="preserve">παρονομαστές δράσης τη δημοκρατία, τη δικαιοσύνη και το εθνικό συμφέρον; </w:t>
      </w:r>
    </w:p>
    <w:p w14:paraId="24E2C91B"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19 Μαΐου του 1919 ο Μουσταφά </w:t>
      </w:r>
      <w:proofErr w:type="spellStart"/>
      <w:r>
        <w:rPr>
          <w:rFonts w:eastAsia="Times New Roman" w:cs="Times New Roman"/>
          <w:szCs w:val="24"/>
        </w:rPr>
        <w:t>Κεμάλ</w:t>
      </w:r>
      <w:proofErr w:type="spellEnd"/>
      <w:r>
        <w:rPr>
          <w:rFonts w:eastAsia="Times New Roman" w:cs="Times New Roman"/>
          <w:szCs w:val="24"/>
        </w:rPr>
        <w:t xml:space="preserve"> Πασά αποβιβάζεται στη Σαμψούντα του Πόντου. Αυτονομείται από την κεντρική </w:t>
      </w:r>
      <w:r>
        <w:rPr>
          <w:rFonts w:eastAsia="Times New Roman" w:cs="Times New Roman"/>
          <w:szCs w:val="24"/>
        </w:rPr>
        <w:t>ο</w:t>
      </w:r>
      <w:r>
        <w:rPr>
          <w:rFonts w:eastAsia="Times New Roman" w:cs="Times New Roman"/>
          <w:szCs w:val="24"/>
        </w:rPr>
        <w:t xml:space="preserve">θωμανική </w:t>
      </w:r>
      <w:r>
        <w:rPr>
          <w:rFonts w:eastAsia="Times New Roman" w:cs="Times New Roman"/>
          <w:szCs w:val="24"/>
        </w:rPr>
        <w:t>κ</w:t>
      </w:r>
      <w:r>
        <w:rPr>
          <w:rFonts w:eastAsia="Times New Roman" w:cs="Times New Roman"/>
          <w:szCs w:val="24"/>
        </w:rPr>
        <w:t>υβέρνηση και συγκροτεί τα εθνικιστικά του στρατεύματα. Εβ</w:t>
      </w:r>
      <w:r>
        <w:rPr>
          <w:rFonts w:eastAsia="Times New Roman" w:cs="Times New Roman"/>
          <w:szCs w:val="24"/>
        </w:rPr>
        <w:t xml:space="preserve">δομήντα πέντε χρόνια λήθης και σιωπής από το επίσημο ελληνικό κράτος. Η μνήμη του ξεριζωμού παρέμεινε εβδομήντα πέντε χρόνια στην πίσω αυλή της εθνικής ατζέντας. </w:t>
      </w:r>
    </w:p>
    <w:p w14:paraId="24E2C91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Στις 24 Φεβρουαρίου του 1994 ο </w:t>
      </w:r>
      <w:proofErr w:type="spellStart"/>
      <w:r>
        <w:rPr>
          <w:rFonts w:eastAsia="Times New Roman" w:cs="Times New Roman"/>
          <w:szCs w:val="24"/>
        </w:rPr>
        <w:t>Προεδρεύων</w:t>
      </w:r>
      <w:proofErr w:type="spellEnd"/>
      <w:r>
        <w:rPr>
          <w:rFonts w:eastAsia="Times New Roman" w:cs="Times New Roman"/>
          <w:szCs w:val="24"/>
        </w:rPr>
        <w:t xml:space="preserve"> Αντιπρόεδρος της Βουλής Παναγιώτης Κρητικός σημειών</w:t>
      </w:r>
      <w:r>
        <w:rPr>
          <w:rFonts w:eastAsia="Times New Roman" w:cs="Times New Roman"/>
          <w:szCs w:val="24"/>
        </w:rPr>
        <w:t xml:space="preserve">ει στην κατακλείδα του: «Συνεπώς η πρόταση νόμου αρμοδιότητας του Υπουργείου Εσωτερικών, η 19η Μαΐου καθιερώνεται ως ημέρα μνήμης της Γενοκτονίας των Ελλήνων του Πόντου, έγινε δεκτή σε μόνη συζήτηση, κατ’ αρχήν, κατ’ </w:t>
      </w:r>
      <w:proofErr w:type="spellStart"/>
      <w:r>
        <w:rPr>
          <w:rFonts w:eastAsia="Times New Roman" w:cs="Times New Roman"/>
          <w:szCs w:val="24"/>
        </w:rPr>
        <w:t>άρθρον</w:t>
      </w:r>
      <w:proofErr w:type="spellEnd"/>
      <w:r>
        <w:rPr>
          <w:rFonts w:eastAsia="Times New Roman" w:cs="Times New Roman"/>
          <w:szCs w:val="24"/>
        </w:rPr>
        <w:t xml:space="preserve"> και στο σύνολο ομόφωνα».</w:t>
      </w:r>
    </w:p>
    <w:p w14:paraId="24E2C91D"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ομόθυ</w:t>
      </w:r>
      <w:r>
        <w:rPr>
          <w:rFonts w:eastAsia="Times New Roman" w:cs="Times New Roman"/>
          <w:szCs w:val="24"/>
        </w:rPr>
        <w:t>μη απόφαση της Βουλής των Ελλήνων του 1994 ήταν το αποτέλεσμα του αγώνα ενός μικρού κύκλου φωτισμένων ιστορικών ποντιακής καταγωγής από τη δεκαετία του 1980, που έσπασαν τη σιωπή και έφεραν το θέμα στο προσκήνιο, της νομοθετικής πρωτοβουλίας είκοσι δύο Βου</w:t>
      </w:r>
      <w:r>
        <w:rPr>
          <w:rFonts w:eastAsia="Times New Roman" w:cs="Times New Roman"/>
          <w:szCs w:val="24"/>
        </w:rPr>
        <w:t xml:space="preserve">λευτών που υπέγραψαν την πρόταση νόμου </w:t>
      </w:r>
      <w:r>
        <w:rPr>
          <w:rFonts w:eastAsia="Times New Roman" w:cs="Times New Roman"/>
          <w:szCs w:val="24"/>
        </w:rPr>
        <w:lastRenderedPageBreak/>
        <w:t>και της πολιτικής βούλησης του αείμνηστου Ανδρέα Παπανδρέου, που έκανε αποδεκτό το αίτημά τους να εκκινήσει η διαδικασία εκπλήρωσης του ιστορικού χρέους της ελληνικής πολιτείας, να συστήσει στην ελληνική κοινωνία να γ</w:t>
      </w:r>
      <w:r>
        <w:rPr>
          <w:rFonts w:eastAsia="Times New Roman" w:cs="Times New Roman"/>
          <w:szCs w:val="24"/>
        </w:rPr>
        <w:t>νωρίσει, για να μπορέσει να αναγνωρίσει, τη Γενοκτονία και τον ξεριζωμό των Ελλήνων της Ανατολής ως στοιχείο καταλύτη της εθνικής μας πορείας.</w:t>
      </w:r>
    </w:p>
    <w:p w14:paraId="24E2C91E" w14:textId="77777777" w:rsidR="003D7578" w:rsidRDefault="0083033C">
      <w:pPr>
        <w:spacing w:after="0" w:line="600" w:lineRule="auto"/>
        <w:ind w:firstLine="720"/>
        <w:jc w:val="both"/>
        <w:rPr>
          <w:rFonts w:eastAsia="Times New Roman"/>
          <w:szCs w:val="24"/>
        </w:rPr>
      </w:pPr>
      <w:r>
        <w:rPr>
          <w:rFonts w:eastAsia="Times New Roman"/>
          <w:szCs w:val="24"/>
        </w:rPr>
        <w:t xml:space="preserve">Οι ιστορικές πηγές θα αποκαλύψουν τις τεκμηριωμένες ευθύνες και ενοχές του ελλαδικού κράτους, της κυβέρνησης Πρωτοπαπαδάκη που άφησε αβοήθητο τον </w:t>
      </w:r>
      <w:r>
        <w:rPr>
          <w:rFonts w:eastAsia="Times New Roman"/>
          <w:szCs w:val="24"/>
        </w:rPr>
        <w:t>Ε</w:t>
      </w:r>
      <w:r>
        <w:rPr>
          <w:rFonts w:eastAsia="Times New Roman"/>
          <w:szCs w:val="24"/>
        </w:rPr>
        <w:t xml:space="preserve">λληνισμό στην λατρεμένη γη του Πόντου, της Ιωνίας, της Καππαδοκίας, της Κωνσταντινούπολης και της Ανατολικής </w:t>
      </w:r>
      <w:r>
        <w:rPr>
          <w:rFonts w:eastAsia="Times New Roman"/>
          <w:szCs w:val="24"/>
        </w:rPr>
        <w:t>Θράκης, όπως και τα απολυμαντήρια - λοιμοκαθαρτήρια της Καλαμαριάς. Αντί για πατρική αγκαλιά το ελλαδικό κράτος επιφύλαξε απολύμανση και καραντίνα για τους Πόντιους πρόσφυγες.</w:t>
      </w:r>
    </w:p>
    <w:p w14:paraId="24E2C91F" w14:textId="77777777" w:rsidR="003D7578" w:rsidRDefault="0083033C">
      <w:pPr>
        <w:spacing w:after="0" w:line="600" w:lineRule="auto"/>
        <w:ind w:firstLine="720"/>
        <w:jc w:val="both"/>
        <w:rPr>
          <w:rFonts w:eastAsia="Times New Roman"/>
          <w:szCs w:val="24"/>
        </w:rPr>
      </w:pPr>
      <w:r>
        <w:rPr>
          <w:rFonts w:eastAsia="Times New Roman"/>
          <w:szCs w:val="24"/>
        </w:rPr>
        <w:lastRenderedPageBreak/>
        <w:t xml:space="preserve">Την ανακήρυξη σε τόπο μνήμης και την ανέγερση μνημείου εκεί στο </w:t>
      </w:r>
      <w:proofErr w:type="spellStart"/>
      <w:r>
        <w:rPr>
          <w:rFonts w:eastAsia="Times New Roman"/>
          <w:szCs w:val="24"/>
        </w:rPr>
        <w:t>Καραμπουρνού</w:t>
      </w:r>
      <w:proofErr w:type="spellEnd"/>
      <w:r>
        <w:rPr>
          <w:rFonts w:eastAsia="Times New Roman"/>
          <w:szCs w:val="24"/>
        </w:rPr>
        <w:t xml:space="preserve"> της</w:t>
      </w:r>
      <w:r>
        <w:rPr>
          <w:rFonts w:eastAsia="Times New Roman"/>
          <w:szCs w:val="24"/>
        </w:rPr>
        <w:t xml:space="preserve"> Καλαμαριάς, στην </w:t>
      </w:r>
      <w:proofErr w:type="spellStart"/>
      <w:r>
        <w:rPr>
          <w:rFonts w:eastAsia="Times New Roman"/>
          <w:szCs w:val="24"/>
        </w:rPr>
        <w:t>Αρετσού</w:t>
      </w:r>
      <w:proofErr w:type="spellEnd"/>
      <w:r>
        <w:rPr>
          <w:rFonts w:eastAsia="Times New Roman"/>
          <w:szCs w:val="24"/>
        </w:rPr>
        <w:t>, στο σημείο αποβίβασης και προσωρινής εγκατάστασης χιλιάδων προσφύγων από τις αλησμόνητες πατρίδες ανακοίνωσε ο Αλέξης Τσίπρας από τη Θεσσαλονίκη, για πρώτη φορά Έλληνας Πρωθυπουργός, την παραμονή της επετείου των εκατό χρόνων, απ</w:t>
      </w:r>
      <w:r>
        <w:rPr>
          <w:rFonts w:eastAsia="Times New Roman"/>
          <w:szCs w:val="24"/>
        </w:rPr>
        <w:t xml:space="preserve">ευθυνόμενος στα διοικητικά συμβούλια και των τριών ομοσπονδιών του ποντιακού </w:t>
      </w:r>
      <w:r>
        <w:rPr>
          <w:rFonts w:eastAsia="Times New Roman"/>
          <w:szCs w:val="24"/>
        </w:rPr>
        <w:t>Ε</w:t>
      </w:r>
      <w:r>
        <w:rPr>
          <w:rFonts w:eastAsia="Times New Roman"/>
          <w:szCs w:val="24"/>
        </w:rPr>
        <w:t>λληνισμού, για να λυτρωθούν οι ψυχούλες είκοσι δύο χιλιάδων Ποντίων Μικρασιατών προσφύγων, που θάφτηκαν με ασβέστη και χώμα χωρίς σταυρό και όνομα.</w:t>
      </w:r>
    </w:p>
    <w:p w14:paraId="24E2C920" w14:textId="77777777" w:rsidR="003D7578" w:rsidRDefault="0083033C">
      <w:pPr>
        <w:spacing w:after="0" w:line="600" w:lineRule="auto"/>
        <w:ind w:firstLine="720"/>
        <w:jc w:val="both"/>
        <w:rPr>
          <w:rFonts w:eastAsia="Times New Roman"/>
          <w:szCs w:val="24"/>
        </w:rPr>
      </w:pPr>
      <w:r>
        <w:rPr>
          <w:rFonts w:eastAsia="Times New Roman"/>
          <w:szCs w:val="24"/>
        </w:rPr>
        <w:t>(Στο σημείο αυτό την Προεδρική</w:t>
      </w:r>
      <w:r>
        <w:rPr>
          <w:rFonts w:eastAsia="Times New Roman"/>
          <w:szCs w:val="24"/>
        </w:rPr>
        <w:t xml:space="preserve"> Έδρα καταλαμβάνει ο Ζ΄ Αντιπρόεδρος της Βουλής κ. </w:t>
      </w:r>
      <w:r w:rsidRPr="00712457">
        <w:rPr>
          <w:rFonts w:eastAsia="Times New Roman"/>
          <w:b/>
          <w:bCs/>
          <w:szCs w:val="24"/>
        </w:rPr>
        <w:t>ΓΕΩΡΓΙΟΣ ΜΑΥΡΩΤΑΣ</w:t>
      </w:r>
      <w:r w:rsidRPr="0034064C">
        <w:rPr>
          <w:rFonts w:eastAsia="Times New Roman"/>
          <w:bCs/>
          <w:szCs w:val="24"/>
        </w:rPr>
        <w:t>)</w:t>
      </w:r>
    </w:p>
    <w:p w14:paraId="24E2C921" w14:textId="77777777" w:rsidR="003D7578" w:rsidRDefault="0083033C">
      <w:pPr>
        <w:spacing w:after="0" w:line="600" w:lineRule="auto"/>
        <w:ind w:firstLine="720"/>
        <w:jc w:val="both"/>
        <w:rPr>
          <w:rFonts w:eastAsia="Times New Roman"/>
          <w:szCs w:val="24"/>
        </w:rPr>
      </w:pPr>
      <w:r>
        <w:rPr>
          <w:rFonts w:eastAsia="Times New Roman"/>
          <w:szCs w:val="24"/>
        </w:rPr>
        <w:lastRenderedPageBreak/>
        <w:t>Αντίθετα οι Πόντιοι είμαστε ευγνώμονες για τον απλό ελληνικό λαό και την Εκκλησία που μας στήριξαν. Δεν θα ξεχάσουμε ποτέ ποιος μας αγκάλιασε, ποιος μας προστάτεψε, ποιος μας βοήθησε στα</w:t>
      </w:r>
      <w:r>
        <w:rPr>
          <w:rFonts w:eastAsia="Times New Roman"/>
          <w:szCs w:val="24"/>
        </w:rPr>
        <w:t xml:space="preserve"> δύσκολα χρόνια, ακολουθώντας την προτροπή του ποιητή, γιατί οι άνθρωποι υπάρχουν από τη στιγμή που βρίσκουν μια θέση στη ζωή των άλλων ή ένα θάνατο για τη ζωή των άλλων.</w:t>
      </w:r>
    </w:p>
    <w:p w14:paraId="24E2C922" w14:textId="77777777" w:rsidR="003D7578" w:rsidRDefault="0083033C">
      <w:pPr>
        <w:spacing w:after="0" w:line="600" w:lineRule="auto"/>
        <w:ind w:firstLine="720"/>
        <w:jc w:val="both"/>
        <w:rPr>
          <w:rFonts w:eastAsia="Times New Roman"/>
          <w:szCs w:val="24"/>
        </w:rPr>
      </w:pPr>
      <w:r>
        <w:rPr>
          <w:rFonts w:eastAsia="Times New Roman"/>
          <w:szCs w:val="24"/>
        </w:rPr>
        <w:t>Πλέον δεν μιλάμε εμείς, μιλούν οι απέναντι για τη Γενοκτονία. Τούρκοι ιστορικοί αναγν</w:t>
      </w:r>
      <w:r>
        <w:rPr>
          <w:rFonts w:eastAsia="Times New Roman"/>
          <w:szCs w:val="24"/>
        </w:rPr>
        <w:t xml:space="preserve">ωρίζουν και μιλούν για τη Γενοκτονία στον Πόντο. Στο πόνημα της εφημερίδας «ΕΛΕΥΘΕΡΟΤΥΠΙΑ» με τίτλο «Γενοκτονία στην Ανατολή» με την επιμέλεια του ιστορικού </w:t>
      </w:r>
      <w:r>
        <w:rPr>
          <w:rFonts w:eastAsia="Times New Roman" w:cs="Times New Roman"/>
          <w:bCs/>
          <w:szCs w:val="24"/>
        </w:rPr>
        <w:t>Βλάση</w:t>
      </w:r>
      <w:r w:rsidRPr="008364FE">
        <w:rPr>
          <w:rFonts w:eastAsia="Times New Roman" w:cs="Times New Roman"/>
          <w:szCs w:val="24"/>
        </w:rPr>
        <w:t xml:space="preserve"> </w:t>
      </w:r>
      <w:proofErr w:type="spellStart"/>
      <w:r w:rsidRPr="008364FE">
        <w:rPr>
          <w:rFonts w:eastAsia="Times New Roman" w:cs="Times New Roman"/>
          <w:szCs w:val="24"/>
        </w:rPr>
        <w:t>Αγτζίδη</w:t>
      </w:r>
      <w:proofErr w:type="spellEnd"/>
      <w:r>
        <w:rPr>
          <w:rFonts w:eastAsia="Times New Roman" w:cs="Times New Roman"/>
          <w:szCs w:val="24"/>
        </w:rPr>
        <w:t>,</w:t>
      </w:r>
      <w:r>
        <w:rPr>
          <w:rFonts w:eastAsia="Times New Roman"/>
          <w:color w:val="545454"/>
          <w:szCs w:val="24"/>
        </w:rPr>
        <w:t xml:space="preserve"> </w:t>
      </w:r>
      <w:r>
        <w:rPr>
          <w:rFonts w:eastAsia="Times New Roman"/>
          <w:szCs w:val="24"/>
        </w:rPr>
        <w:t xml:space="preserve">δεκατέσσερις Τούρκοι ιστορικοί, όπως ο </w:t>
      </w:r>
      <w:proofErr w:type="spellStart"/>
      <w:r>
        <w:rPr>
          <w:rFonts w:eastAsia="Times New Roman"/>
          <w:szCs w:val="24"/>
        </w:rPr>
        <w:t>Τανέρ</w:t>
      </w:r>
      <w:proofErr w:type="spellEnd"/>
      <w:r>
        <w:rPr>
          <w:rFonts w:eastAsia="Times New Roman"/>
          <w:szCs w:val="24"/>
        </w:rPr>
        <w:t xml:space="preserve"> </w:t>
      </w:r>
      <w:proofErr w:type="spellStart"/>
      <w:r>
        <w:rPr>
          <w:rFonts w:eastAsia="Times New Roman"/>
          <w:szCs w:val="24"/>
        </w:rPr>
        <w:t>Ακσάμ</w:t>
      </w:r>
      <w:proofErr w:type="spellEnd"/>
      <w:r>
        <w:rPr>
          <w:rFonts w:eastAsia="Times New Roman"/>
          <w:szCs w:val="24"/>
        </w:rPr>
        <w:t xml:space="preserve">, ο </w:t>
      </w:r>
      <w:proofErr w:type="spellStart"/>
      <w:r w:rsidRPr="00D2724A">
        <w:rPr>
          <w:rFonts w:eastAsia="Times New Roman" w:cs="Times New Roman"/>
          <w:bCs/>
          <w:szCs w:val="24"/>
        </w:rPr>
        <w:t>Φουάτ</w:t>
      </w:r>
      <w:proofErr w:type="spellEnd"/>
      <w:r w:rsidRPr="00D2724A">
        <w:rPr>
          <w:rFonts w:eastAsia="Times New Roman" w:cs="Times New Roman"/>
          <w:bCs/>
          <w:szCs w:val="24"/>
        </w:rPr>
        <w:t xml:space="preserve"> </w:t>
      </w:r>
      <w:proofErr w:type="spellStart"/>
      <w:r w:rsidRPr="00D2724A">
        <w:rPr>
          <w:rFonts w:eastAsia="Times New Roman" w:cs="Times New Roman"/>
          <w:bCs/>
          <w:szCs w:val="24"/>
        </w:rPr>
        <w:t>Ντουντάρ</w:t>
      </w:r>
      <w:proofErr w:type="spellEnd"/>
      <w:r>
        <w:rPr>
          <w:rFonts w:eastAsia="Times New Roman" w:cs="Times New Roman"/>
          <w:szCs w:val="24"/>
        </w:rPr>
        <w:t xml:space="preserve">, </w:t>
      </w:r>
      <w:r>
        <w:rPr>
          <w:rFonts w:eastAsia="Times New Roman"/>
          <w:szCs w:val="24"/>
        </w:rPr>
        <w:t xml:space="preserve">ο Αλή </w:t>
      </w:r>
      <w:proofErr w:type="spellStart"/>
      <w:r>
        <w:rPr>
          <w:rFonts w:eastAsia="Times New Roman"/>
          <w:szCs w:val="24"/>
        </w:rPr>
        <w:t>Σαϊντ</w:t>
      </w:r>
      <w:proofErr w:type="spellEnd"/>
      <w:r>
        <w:rPr>
          <w:rFonts w:eastAsia="Times New Roman"/>
          <w:szCs w:val="24"/>
        </w:rPr>
        <w:t xml:space="preserve"> </w:t>
      </w:r>
      <w:proofErr w:type="spellStart"/>
      <w:r>
        <w:rPr>
          <w:rFonts w:eastAsia="Times New Roman"/>
          <w:szCs w:val="24"/>
        </w:rPr>
        <w:t>Γι</w:t>
      </w:r>
      <w:r>
        <w:rPr>
          <w:rFonts w:eastAsia="Times New Roman"/>
          <w:szCs w:val="24"/>
        </w:rPr>
        <w:t>εντίνογλου</w:t>
      </w:r>
      <w:proofErr w:type="spellEnd"/>
      <w:r>
        <w:rPr>
          <w:rFonts w:eastAsia="Times New Roman"/>
          <w:szCs w:val="24"/>
        </w:rPr>
        <w:t>,</w:t>
      </w:r>
      <w:r>
        <w:rPr>
          <w:rFonts w:eastAsia="Times New Roman"/>
          <w:szCs w:val="24"/>
        </w:rPr>
        <w:t xml:space="preserve"> μιλούν για τη Γενοκτονία των Ελλήνων του Πόντου, μιλούν για τις εκτοπίσεις και τις σφαγές και την πρόβα για τη Γενοκτονία των Αρμενίων. Μιλούν, όπως το κάνει ο </w:t>
      </w:r>
      <w:proofErr w:type="spellStart"/>
      <w:r>
        <w:rPr>
          <w:rFonts w:eastAsia="Times New Roman"/>
          <w:szCs w:val="24"/>
        </w:rPr>
        <w:t>Ντογάν</w:t>
      </w:r>
      <w:proofErr w:type="spellEnd"/>
      <w:r>
        <w:rPr>
          <w:rFonts w:eastAsia="Times New Roman"/>
          <w:szCs w:val="24"/>
        </w:rPr>
        <w:t xml:space="preserve"> </w:t>
      </w:r>
      <w:proofErr w:type="spellStart"/>
      <w:r>
        <w:rPr>
          <w:rFonts w:eastAsia="Times New Roman"/>
          <w:szCs w:val="24"/>
        </w:rPr>
        <w:t>Ακτσιαλή</w:t>
      </w:r>
      <w:proofErr w:type="spellEnd"/>
      <w:r>
        <w:rPr>
          <w:rFonts w:eastAsia="Times New Roman"/>
          <w:szCs w:val="24"/>
        </w:rPr>
        <w:t>, που λέει ότι ο πόνος δεν θα ήταν μικρότερος, αν δεν μιλούσαν για Γε</w:t>
      </w:r>
      <w:r>
        <w:rPr>
          <w:rFonts w:eastAsia="Times New Roman"/>
          <w:szCs w:val="24"/>
        </w:rPr>
        <w:t xml:space="preserve">νοκτονία. </w:t>
      </w:r>
    </w:p>
    <w:p w14:paraId="24E2C923" w14:textId="77777777" w:rsidR="003D7578" w:rsidRDefault="0083033C">
      <w:pPr>
        <w:spacing w:after="0" w:line="600" w:lineRule="auto"/>
        <w:ind w:firstLine="720"/>
        <w:jc w:val="both"/>
        <w:rPr>
          <w:rFonts w:eastAsia="Times New Roman"/>
          <w:szCs w:val="24"/>
        </w:rPr>
      </w:pPr>
      <w:r>
        <w:rPr>
          <w:rFonts w:eastAsia="Times New Roman"/>
          <w:szCs w:val="24"/>
        </w:rPr>
        <w:lastRenderedPageBreak/>
        <w:t xml:space="preserve">Θα ολοκληρώσουν την προσχεδιασμένη Γενοκτονία με εμπνευστή και συντονιστή τον πρόδρομο των ναζί τον Γερμανό Συνταγματάρχη Ότο </w:t>
      </w:r>
      <w:proofErr w:type="spellStart"/>
      <w:r>
        <w:rPr>
          <w:rFonts w:eastAsia="Times New Roman"/>
          <w:szCs w:val="24"/>
        </w:rPr>
        <w:t>Λίμαν</w:t>
      </w:r>
      <w:proofErr w:type="spellEnd"/>
      <w:r>
        <w:rPr>
          <w:rFonts w:eastAsia="Times New Roman"/>
          <w:szCs w:val="24"/>
        </w:rPr>
        <w:t xml:space="preserve"> Φον </w:t>
      </w:r>
      <w:proofErr w:type="spellStart"/>
      <w:r>
        <w:rPr>
          <w:rFonts w:eastAsia="Times New Roman"/>
          <w:szCs w:val="24"/>
        </w:rPr>
        <w:t>Σάντερς</w:t>
      </w:r>
      <w:proofErr w:type="spellEnd"/>
      <w:r>
        <w:rPr>
          <w:rFonts w:eastAsia="Times New Roman"/>
          <w:szCs w:val="24"/>
        </w:rPr>
        <w:t xml:space="preserve">. Ο </w:t>
      </w:r>
      <w:proofErr w:type="spellStart"/>
      <w:r>
        <w:rPr>
          <w:rFonts w:eastAsia="Times New Roman"/>
          <w:szCs w:val="24"/>
        </w:rPr>
        <w:t>Σάντερς</w:t>
      </w:r>
      <w:proofErr w:type="spellEnd"/>
      <w:r>
        <w:rPr>
          <w:rFonts w:eastAsia="Times New Roman"/>
          <w:szCs w:val="24"/>
        </w:rPr>
        <w:t xml:space="preserve"> πρότεινε εξοντωτικές ναζιστικές συνθήκες στους </w:t>
      </w:r>
      <w:proofErr w:type="spellStart"/>
      <w:r>
        <w:rPr>
          <w:rFonts w:eastAsia="Times New Roman"/>
          <w:szCs w:val="24"/>
        </w:rPr>
        <w:t>ν</w:t>
      </w:r>
      <w:r>
        <w:rPr>
          <w:rFonts w:eastAsia="Times New Roman"/>
          <w:szCs w:val="24"/>
        </w:rPr>
        <w:t>εότουρκους</w:t>
      </w:r>
      <w:proofErr w:type="spellEnd"/>
      <w:r>
        <w:rPr>
          <w:rFonts w:eastAsia="Times New Roman"/>
          <w:szCs w:val="24"/>
        </w:rPr>
        <w:t xml:space="preserve"> και τους διαβεβαίωνε ότι επιβάλ</w:t>
      </w:r>
      <w:r>
        <w:rPr>
          <w:rFonts w:eastAsia="Times New Roman"/>
          <w:szCs w:val="24"/>
        </w:rPr>
        <w:t xml:space="preserve">λεται για λόγους ασφαλείας η απομάκρυνση από τα παράλια των Ελλήνων και των άλλων χριστιανικών λαών. </w:t>
      </w:r>
    </w:p>
    <w:p w14:paraId="24E2C924" w14:textId="77777777" w:rsidR="003D7578" w:rsidRDefault="0083033C">
      <w:pPr>
        <w:spacing w:after="0" w:line="600" w:lineRule="auto"/>
        <w:ind w:firstLine="720"/>
        <w:jc w:val="both"/>
        <w:rPr>
          <w:rFonts w:eastAsia="Times New Roman"/>
          <w:szCs w:val="24"/>
        </w:rPr>
      </w:pPr>
      <w:r>
        <w:rPr>
          <w:rFonts w:eastAsia="Times New Roman"/>
          <w:szCs w:val="24"/>
        </w:rPr>
        <w:t>Η πρότασή του ήταν</w:t>
      </w:r>
      <w:r w:rsidRPr="00BE019D">
        <w:rPr>
          <w:rFonts w:eastAsia="Times New Roman"/>
          <w:szCs w:val="24"/>
        </w:rPr>
        <w:t xml:space="preserve">: </w:t>
      </w:r>
      <w:r>
        <w:rPr>
          <w:rFonts w:eastAsia="Times New Roman"/>
          <w:szCs w:val="24"/>
        </w:rPr>
        <w:t>«Οι παγωνιές και το κρύο του χειμώνα, οι αρρώστιες και οι κακουχίες και η ασιτία θα φέρουν το ίδιο αποτέλεσμα που λογαριάζετε εσείς, μ</w:t>
      </w:r>
      <w:r>
        <w:rPr>
          <w:rFonts w:eastAsia="Times New Roman"/>
          <w:szCs w:val="24"/>
        </w:rPr>
        <w:t xml:space="preserve">ε το δικό σας σχέδιο, δηλαδή να τους καθαρίσετε με σφαγές. Με το σύστημα που σας προτείνω ο θάνατός τους είναι βέβαιος», έλεγε στους </w:t>
      </w:r>
      <w:proofErr w:type="spellStart"/>
      <w:r>
        <w:rPr>
          <w:rFonts w:eastAsia="Times New Roman"/>
          <w:szCs w:val="24"/>
        </w:rPr>
        <w:t>ν</w:t>
      </w:r>
      <w:r>
        <w:rPr>
          <w:rFonts w:eastAsia="Times New Roman"/>
          <w:szCs w:val="24"/>
        </w:rPr>
        <w:t>εότουρκους</w:t>
      </w:r>
      <w:proofErr w:type="spellEnd"/>
      <w:r>
        <w:rPr>
          <w:rFonts w:eastAsia="Times New Roman"/>
          <w:szCs w:val="24"/>
        </w:rPr>
        <w:t xml:space="preserve"> ο Φον </w:t>
      </w:r>
      <w:proofErr w:type="spellStart"/>
      <w:r>
        <w:rPr>
          <w:rFonts w:eastAsia="Times New Roman"/>
          <w:szCs w:val="24"/>
        </w:rPr>
        <w:t>Σάντερς</w:t>
      </w:r>
      <w:proofErr w:type="spellEnd"/>
      <w:r>
        <w:rPr>
          <w:rFonts w:eastAsia="Times New Roman"/>
          <w:szCs w:val="24"/>
        </w:rPr>
        <w:t>.</w:t>
      </w:r>
    </w:p>
    <w:p w14:paraId="24E2C925" w14:textId="77777777" w:rsidR="003D7578" w:rsidRDefault="0083033C">
      <w:pPr>
        <w:spacing w:after="0" w:line="600" w:lineRule="auto"/>
        <w:ind w:firstLine="720"/>
        <w:jc w:val="both"/>
        <w:rPr>
          <w:rFonts w:eastAsia="Times New Roman"/>
          <w:szCs w:val="24"/>
        </w:rPr>
      </w:pPr>
      <w:r>
        <w:rPr>
          <w:rFonts w:eastAsia="Times New Roman"/>
          <w:szCs w:val="24"/>
        </w:rPr>
        <w:t xml:space="preserve">Όσοι διέπραξαν την ποντιακή </w:t>
      </w:r>
      <w:r>
        <w:rPr>
          <w:rFonts w:eastAsia="Times New Roman"/>
          <w:szCs w:val="24"/>
        </w:rPr>
        <w:t>Γ</w:t>
      </w:r>
      <w:r>
        <w:rPr>
          <w:rFonts w:eastAsia="Times New Roman"/>
          <w:szCs w:val="24"/>
        </w:rPr>
        <w:t>ενοκτονία</w:t>
      </w:r>
      <w:r>
        <w:rPr>
          <w:rFonts w:eastAsia="Times New Roman"/>
          <w:szCs w:val="24"/>
        </w:rPr>
        <w:t>,</w:t>
      </w:r>
      <w:r>
        <w:rPr>
          <w:rFonts w:eastAsia="Times New Roman"/>
          <w:szCs w:val="24"/>
        </w:rPr>
        <w:t xml:space="preserve"> έχουν την ίδια ιδεολογία με τα παιδιά του Χίτλερ. Ο ιστο</w:t>
      </w:r>
      <w:r>
        <w:rPr>
          <w:rFonts w:eastAsia="Times New Roman"/>
          <w:szCs w:val="24"/>
        </w:rPr>
        <w:t xml:space="preserve">ρικός </w:t>
      </w:r>
      <w:r w:rsidRPr="0030202D">
        <w:rPr>
          <w:rFonts w:eastAsia="Times New Roman"/>
          <w:szCs w:val="24"/>
        </w:rPr>
        <w:t xml:space="preserve">Στέφαν </w:t>
      </w:r>
      <w:proofErr w:type="spellStart"/>
      <w:r w:rsidRPr="0030202D">
        <w:rPr>
          <w:rFonts w:eastAsia="Times New Roman"/>
          <w:szCs w:val="24"/>
        </w:rPr>
        <w:t>Ίρινγκ</w:t>
      </w:r>
      <w:proofErr w:type="spellEnd"/>
      <w:r w:rsidRPr="0030202D">
        <w:rPr>
          <w:rFonts w:eastAsia="Times New Roman"/>
          <w:szCs w:val="24"/>
        </w:rPr>
        <w:t xml:space="preserve"> </w:t>
      </w:r>
      <w:r>
        <w:rPr>
          <w:rFonts w:eastAsia="Times New Roman"/>
          <w:szCs w:val="24"/>
        </w:rPr>
        <w:t>στο βιβλίο του με τίτλο</w:t>
      </w:r>
      <w:r w:rsidRPr="00BE019D">
        <w:rPr>
          <w:rFonts w:eastAsia="Times New Roman"/>
          <w:szCs w:val="24"/>
        </w:rPr>
        <w:t>:</w:t>
      </w:r>
      <w:r>
        <w:rPr>
          <w:rFonts w:eastAsia="Times New Roman"/>
          <w:szCs w:val="24"/>
        </w:rPr>
        <w:t xml:space="preserve"> </w:t>
      </w:r>
      <w:r w:rsidRPr="00BE019D">
        <w:rPr>
          <w:rFonts w:eastAsia="Times New Roman"/>
          <w:color w:val="545454"/>
          <w:szCs w:val="24"/>
        </w:rPr>
        <w:t>«</w:t>
      </w:r>
      <w:proofErr w:type="spellStart"/>
      <w:r w:rsidRPr="00BE019D">
        <w:rPr>
          <w:rFonts w:eastAsia="Times New Roman" w:cs="Times New Roman"/>
          <w:bCs/>
          <w:szCs w:val="24"/>
        </w:rPr>
        <w:t>Atatürk</w:t>
      </w:r>
      <w:proofErr w:type="spellEnd"/>
      <w:r w:rsidRPr="00BE019D">
        <w:rPr>
          <w:rFonts w:eastAsia="Times New Roman" w:cs="Times New Roman"/>
          <w:szCs w:val="24"/>
        </w:rPr>
        <w:t xml:space="preserve"> in the </w:t>
      </w:r>
      <w:proofErr w:type="spellStart"/>
      <w:r w:rsidRPr="00BE019D">
        <w:rPr>
          <w:rFonts w:eastAsia="Times New Roman" w:cs="Times New Roman"/>
          <w:szCs w:val="24"/>
        </w:rPr>
        <w:t>Nazi</w:t>
      </w:r>
      <w:proofErr w:type="spellEnd"/>
      <w:r w:rsidRPr="00BE019D">
        <w:rPr>
          <w:rFonts w:eastAsia="Times New Roman" w:cs="Times New Roman"/>
          <w:szCs w:val="24"/>
        </w:rPr>
        <w:t xml:space="preserve"> </w:t>
      </w:r>
      <w:proofErr w:type="spellStart"/>
      <w:r w:rsidRPr="00BE019D">
        <w:rPr>
          <w:rFonts w:eastAsia="Times New Roman" w:cs="Times New Roman"/>
          <w:bCs/>
          <w:szCs w:val="24"/>
        </w:rPr>
        <w:t>Imagination</w:t>
      </w:r>
      <w:proofErr w:type="spellEnd"/>
      <w:r w:rsidRPr="00BE019D">
        <w:rPr>
          <w:rFonts w:eastAsia="Times New Roman" w:cs="Times New Roman"/>
          <w:szCs w:val="24"/>
        </w:rPr>
        <w:t>»</w:t>
      </w:r>
      <w:r>
        <w:rPr>
          <w:rFonts w:eastAsia="Times New Roman"/>
          <w:color w:val="545454"/>
          <w:szCs w:val="24"/>
        </w:rPr>
        <w:t xml:space="preserve"> </w:t>
      </w:r>
      <w:r>
        <w:rPr>
          <w:rFonts w:eastAsia="Times New Roman"/>
          <w:szCs w:val="24"/>
        </w:rPr>
        <w:t>μας εξηγεί και κατανοούμε απολύτως</w:t>
      </w:r>
      <w:r>
        <w:rPr>
          <w:rFonts w:eastAsia="Times New Roman"/>
          <w:szCs w:val="24"/>
        </w:rPr>
        <w:t>,</w:t>
      </w:r>
      <w:r>
        <w:rPr>
          <w:rFonts w:eastAsia="Times New Roman"/>
          <w:szCs w:val="24"/>
        </w:rPr>
        <w:t xml:space="preserve"> γιατί σήμερα η ουγγρική ακροδεξιά σηματοδοτεί ιδεολογικά την</w:t>
      </w:r>
      <w:r w:rsidRPr="00BE019D">
        <w:rPr>
          <w:rFonts w:eastAsia="Times New Roman"/>
          <w:szCs w:val="24"/>
        </w:rPr>
        <w:t xml:space="preserve"> </w:t>
      </w:r>
      <w:r>
        <w:rPr>
          <w:rFonts w:eastAsia="Times New Roman"/>
          <w:szCs w:val="24"/>
        </w:rPr>
        <w:t>ιστορική της κληρονομιά, κάνοντας τι; Στήνοντας παντού προτο</w:t>
      </w:r>
      <w:r>
        <w:rPr>
          <w:rFonts w:eastAsia="Times New Roman"/>
          <w:szCs w:val="24"/>
        </w:rPr>
        <w:lastRenderedPageBreak/>
        <w:t xml:space="preserve">μές του Μουσταφά </w:t>
      </w:r>
      <w:proofErr w:type="spellStart"/>
      <w:r>
        <w:rPr>
          <w:rFonts w:eastAsia="Times New Roman"/>
          <w:szCs w:val="24"/>
        </w:rPr>
        <w:t>Κεμάλ</w:t>
      </w:r>
      <w:proofErr w:type="spellEnd"/>
      <w:r>
        <w:rPr>
          <w:rFonts w:eastAsia="Times New Roman"/>
          <w:szCs w:val="24"/>
        </w:rPr>
        <w:t xml:space="preserve">. Ήταν αυτός που ολοκλήρωσε τη γενοκτονία μη μουσουλμανικών πληθυσμών της οθωμανικής αυτοκρατορίας Ελλήνων, Αρμενίων, </w:t>
      </w:r>
      <w:proofErr w:type="spellStart"/>
      <w:r>
        <w:rPr>
          <w:rFonts w:eastAsia="Times New Roman"/>
          <w:szCs w:val="24"/>
        </w:rPr>
        <w:t>Ασυροχαλδαίων</w:t>
      </w:r>
      <w:proofErr w:type="spellEnd"/>
      <w:r>
        <w:rPr>
          <w:rFonts w:eastAsia="Times New Roman"/>
          <w:szCs w:val="24"/>
        </w:rPr>
        <w:t xml:space="preserve">, που είχαν ξεκινήσει το 1914 οι </w:t>
      </w:r>
      <w:proofErr w:type="spellStart"/>
      <w:r>
        <w:rPr>
          <w:rFonts w:eastAsia="Times New Roman"/>
          <w:szCs w:val="24"/>
        </w:rPr>
        <w:t>ν</w:t>
      </w:r>
      <w:r>
        <w:rPr>
          <w:rFonts w:eastAsia="Times New Roman"/>
          <w:szCs w:val="24"/>
        </w:rPr>
        <w:t>εότουρκοι</w:t>
      </w:r>
      <w:proofErr w:type="spellEnd"/>
      <w:r>
        <w:rPr>
          <w:rFonts w:eastAsia="Times New Roman"/>
          <w:szCs w:val="24"/>
        </w:rPr>
        <w:t xml:space="preserve"> σύντροφοί του. </w:t>
      </w:r>
    </w:p>
    <w:p w14:paraId="24E2C926" w14:textId="77777777" w:rsidR="003D7578" w:rsidRDefault="0083033C">
      <w:pPr>
        <w:spacing w:after="0" w:line="600" w:lineRule="auto"/>
        <w:ind w:firstLine="720"/>
        <w:jc w:val="both"/>
        <w:rPr>
          <w:rFonts w:eastAsia="Times New Roman"/>
          <w:szCs w:val="24"/>
        </w:rPr>
      </w:pPr>
      <w:r>
        <w:rPr>
          <w:rFonts w:eastAsia="Times New Roman"/>
          <w:szCs w:val="24"/>
        </w:rPr>
        <w:t>Σε μια κομματική συγκέντρωση το 1927 ο ίδιος ο Αδόλφος Χίτλερ παραλλήλιζε τους Έλληνες και τους Αρμένιους της Οθωμανικής Αυτοκρατορίας με τους Εβραίους, λέγοντας</w:t>
      </w:r>
      <w:r w:rsidRPr="009A2F91">
        <w:rPr>
          <w:rFonts w:eastAsia="Times New Roman"/>
          <w:szCs w:val="24"/>
        </w:rPr>
        <w:t>:</w:t>
      </w:r>
      <w:r>
        <w:rPr>
          <w:rFonts w:eastAsia="Times New Roman"/>
          <w:szCs w:val="24"/>
        </w:rPr>
        <w:t xml:space="preserve"> «Έχουν εκείνα τα συγκεκριμένα επαίσχυντα χαρακτηριστικά που καταδικάζουμε στους Εβραίους». </w:t>
      </w:r>
    </w:p>
    <w:p w14:paraId="24E2C927" w14:textId="77777777" w:rsidR="003D7578" w:rsidRDefault="0083033C">
      <w:pPr>
        <w:spacing w:after="0" w:line="600" w:lineRule="auto"/>
        <w:ind w:firstLine="720"/>
        <w:jc w:val="both"/>
        <w:rPr>
          <w:rFonts w:eastAsia="Times New Roman"/>
          <w:szCs w:val="24"/>
        </w:rPr>
      </w:pPr>
      <w:r>
        <w:rPr>
          <w:rFonts w:eastAsia="Times New Roman"/>
          <w:szCs w:val="24"/>
        </w:rPr>
        <w:t>Είναι χαρακτηριστική σε αυτό το ίδιο το βιβλίο η αναφορά του Χάινριχ Χίμλερ</w:t>
      </w:r>
      <w:r>
        <w:rPr>
          <w:rFonts w:eastAsia="Times New Roman"/>
          <w:szCs w:val="24"/>
        </w:rPr>
        <w:t>,</w:t>
      </w:r>
      <w:r>
        <w:rPr>
          <w:rFonts w:eastAsia="Times New Roman"/>
          <w:szCs w:val="24"/>
        </w:rPr>
        <w:t xml:space="preserve"> σε επιστολή που στέλνει σε </w:t>
      </w:r>
      <w:proofErr w:type="spellStart"/>
      <w:r>
        <w:rPr>
          <w:rFonts w:eastAsia="Times New Roman"/>
          <w:szCs w:val="24"/>
        </w:rPr>
        <w:t>κεμαλικό</w:t>
      </w:r>
      <w:proofErr w:type="spellEnd"/>
      <w:r>
        <w:rPr>
          <w:rFonts w:eastAsia="Times New Roman"/>
          <w:szCs w:val="24"/>
        </w:rPr>
        <w:t xml:space="preserve"> Τούρκο φίλο του το 1921. </w:t>
      </w:r>
    </w:p>
    <w:p w14:paraId="24E2C928" w14:textId="77777777" w:rsidR="003D7578" w:rsidRDefault="0083033C">
      <w:pPr>
        <w:spacing w:after="0" w:line="600" w:lineRule="auto"/>
        <w:ind w:firstLine="720"/>
        <w:jc w:val="both"/>
        <w:rPr>
          <w:rFonts w:eastAsia="Times New Roman"/>
          <w:szCs w:val="24"/>
        </w:rPr>
      </w:pPr>
      <w:r>
        <w:rPr>
          <w:rFonts w:eastAsia="Times New Roman"/>
          <w:szCs w:val="24"/>
        </w:rPr>
        <w:t>Ο Χίμλερ του γράφει: «Α</w:t>
      </w:r>
      <w:r w:rsidRPr="00891AAD">
        <w:rPr>
          <w:rFonts w:eastAsia="Times New Roman"/>
          <w:szCs w:val="24"/>
        </w:rPr>
        <w:t>ν</w:t>
      </w:r>
      <w:r w:rsidRPr="00891AAD">
        <w:rPr>
          <w:rFonts w:eastAsia="Times New Roman"/>
          <w:szCs w:val="24"/>
        </w:rPr>
        <w:t>αζητώ τουρκικές λύσ</w:t>
      </w:r>
      <w:r>
        <w:rPr>
          <w:rFonts w:eastAsia="Times New Roman"/>
          <w:szCs w:val="24"/>
        </w:rPr>
        <w:t>εις</w:t>
      </w:r>
      <w:r w:rsidRPr="00891AAD">
        <w:rPr>
          <w:rFonts w:eastAsia="Times New Roman"/>
          <w:szCs w:val="24"/>
        </w:rPr>
        <w:t xml:space="preserve"> στο γερμανικό πρόβλημα</w:t>
      </w:r>
      <w:r>
        <w:rPr>
          <w:rFonts w:eastAsia="Times New Roman"/>
          <w:szCs w:val="24"/>
        </w:rPr>
        <w:t>».</w:t>
      </w:r>
      <w:r w:rsidRPr="00891AAD">
        <w:rPr>
          <w:rFonts w:eastAsia="Times New Roman"/>
          <w:szCs w:val="24"/>
        </w:rPr>
        <w:t xml:space="preserve"> </w:t>
      </w:r>
      <w:r>
        <w:rPr>
          <w:rFonts w:eastAsia="Times New Roman"/>
          <w:szCs w:val="24"/>
        </w:rPr>
        <w:t>Τ</w:t>
      </w:r>
      <w:r w:rsidRPr="00891AAD">
        <w:rPr>
          <w:rFonts w:eastAsia="Times New Roman"/>
          <w:szCs w:val="24"/>
        </w:rPr>
        <w:t xml:space="preserve">ο </w:t>
      </w:r>
      <w:r>
        <w:rPr>
          <w:rFonts w:eastAsia="Times New Roman"/>
          <w:szCs w:val="24"/>
        </w:rPr>
        <w:t xml:space="preserve">γερμανικό </w:t>
      </w:r>
      <w:r w:rsidRPr="00891AAD">
        <w:rPr>
          <w:rFonts w:eastAsia="Times New Roman"/>
          <w:szCs w:val="24"/>
        </w:rPr>
        <w:t xml:space="preserve">πρόβλημα ήταν η ύπαρξη μειονοτήτων που έπρεπε να </w:t>
      </w:r>
      <w:r>
        <w:rPr>
          <w:rFonts w:eastAsia="Times New Roman"/>
          <w:szCs w:val="24"/>
        </w:rPr>
        <w:t>αφανιστούν</w:t>
      </w:r>
      <w:r w:rsidRPr="00891AAD">
        <w:rPr>
          <w:rFonts w:eastAsia="Times New Roman"/>
          <w:szCs w:val="24"/>
        </w:rPr>
        <w:t xml:space="preserve"> και οι τουρκικές λύσεις </w:t>
      </w:r>
      <w:r>
        <w:rPr>
          <w:rFonts w:eastAsia="Times New Roman"/>
          <w:szCs w:val="24"/>
        </w:rPr>
        <w:t xml:space="preserve">ήταν τα </w:t>
      </w:r>
      <w:r>
        <w:rPr>
          <w:rFonts w:eastAsia="Times New Roman"/>
          <w:szCs w:val="24"/>
          <w:lang w:val="en-US"/>
        </w:rPr>
        <w:t>SS</w:t>
      </w:r>
      <w:r>
        <w:rPr>
          <w:rFonts w:eastAsia="Times New Roman"/>
          <w:szCs w:val="24"/>
        </w:rPr>
        <w:t>,</w:t>
      </w:r>
      <w:r w:rsidRPr="00891AAD">
        <w:rPr>
          <w:rFonts w:eastAsia="Times New Roman"/>
          <w:szCs w:val="24"/>
        </w:rPr>
        <w:t xml:space="preserve"> το Άουσβιτς και τα κρεματόρια</w:t>
      </w:r>
      <w:r w:rsidRPr="002D7DC4">
        <w:rPr>
          <w:rFonts w:eastAsia="Times New Roman"/>
          <w:szCs w:val="24"/>
        </w:rPr>
        <w:t>.</w:t>
      </w:r>
    </w:p>
    <w:p w14:paraId="24E2C929" w14:textId="77777777" w:rsidR="003D7578" w:rsidRDefault="0083033C">
      <w:pPr>
        <w:spacing w:after="0" w:line="600" w:lineRule="auto"/>
        <w:ind w:firstLine="720"/>
        <w:jc w:val="both"/>
        <w:rPr>
          <w:rFonts w:eastAsia="Times New Roman"/>
          <w:szCs w:val="24"/>
        </w:rPr>
      </w:pPr>
      <w:r>
        <w:rPr>
          <w:rFonts w:eastAsia="Times New Roman"/>
          <w:szCs w:val="24"/>
        </w:rPr>
        <w:lastRenderedPageBreak/>
        <w:t>Θ</w:t>
      </w:r>
      <w:r w:rsidRPr="00891AAD">
        <w:rPr>
          <w:rFonts w:eastAsia="Times New Roman"/>
          <w:szCs w:val="24"/>
        </w:rPr>
        <w:t>έλησ</w:t>
      </w:r>
      <w:r>
        <w:rPr>
          <w:rFonts w:eastAsia="Times New Roman"/>
          <w:szCs w:val="24"/>
        </w:rPr>
        <w:t>αν</w:t>
      </w:r>
      <w:r w:rsidRPr="00891AAD">
        <w:rPr>
          <w:rFonts w:eastAsia="Times New Roman"/>
          <w:szCs w:val="24"/>
        </w:rPr>
        <w:t xml:space="preserve"> να μας </w:t>
      </w:r>
      <w:r>
        <w:rPr>
          <w:rFonts w:eastAsia="Times New Roman"/>
          <w:szCs w:val="24"/>
        </w:rPr>
        <w:t>βγάλουν από</w:t>
      </w:r>
      <w:r w:rsidRPr="00891AAD">
        <w:rPr>
          <w:rFonts w:eastAsia="Times New Roman"/>
          <w:szCs w:val="24"/>
        </w:rPr>
        <w:t xml:space="preserve"> την ιστορία</w:t>
      </w:r>
      <w:r>
        <w:rPr>
          <w:rFonts w:eastAsia="Times New Roman"/>
          <w:szCs w:val="24"/>
        </w:rPr>
        <w:t>.</w:t>
      </w:r>
      <w:r w:rsidRPr="00891AAD">
        <w:rPr>
          <w:rFonts w:eastAsia="Times New Roman"/>
          <w:szCs w:val="24"/>
        </w:rPr>
        <w:t xml:space="preserve"> </w:t>
      </w:r>
      <w:r>
        <w:rPr>
          <w:rFonts w:eastAsia="Times New Roman"/>
          <w:szCs w:val="24"/>
        </w:rPr>
        <w:t>Ο</w:t>
      </w:r>
      <w:r w:rsidRPr="00891AAD">
        <w:rPr>
          <w:rFonts w:eastAsia="Times New Roman"/>
          <w:szCs w:val="24"/>
        </w:rPr>
        <w:t xml:space="preserve"> ποντιακός </w:t>
      </w:r>
      <w:r>
        <w:rPr>
          <w:rFonts w:eastAsia="Times New Roman"/>
          <w:szCs w:val="24"/>
        </w:rPr>
        <w:t>Ε</w:t>
      </w:r>
      <w:r w:rsidRPr="00891AAD">
        <w:rPr>
          <w:rFonts w:eastAsia="Times New Roman"/>
          <w:szCs w:val="24"/>
        </w:rPr>
        <w:t xml:space="preserve">λληνισμός </w:t>
      </w:r>
      <w:r>
        <w:rPr>
          <w:rFonts w:eastAsia="Times New Roman"/>
          <w:szCs w:val="24"/>
        </w:rPr>
        <w:t>έμειν</w:t>
      </w:r>
      <w:r>
        <w:rPr>
          <w:rFonts w:eastAsia="Times New Roman"/>
          <w:szCs w:val="24"/>
        </w:rPr>
        <w:t>ε όρθιος και περήφανος, αμετ</w:t>
      </w:r>
      <w:r w:rsidRPr="00891AAD">
        <w:rPr>
          <w:rFonts w:eastAsia="Times New Roman"/>
          <w:szCs w:val="24"/>
        </w:rPr>
        <w:t>ανόητα πεισματάρης</w:t>
      </w:r>
      <w:r>
        <w:rPr>
          <w:rFonts w:eastAsia="Times New Roman"/>
          <w:szCs w:val="24"/>
        </w:rPr>
        <w:t>,</w:t>
      </w:r>
      <w:r w:rsidRPr="00891AAD">
        <w:rPr>
          <w:rFonts w:eastAsia="Times New Roman"/>
          <w:szCs w:val="24"/>
        </w:rPr>
        <w:t xml:space="preserve"> αγωνιστής και προκομμένος</w:t>
      </w:r>
      <w:r>
        <w:rPr>
          <w:rFonts w:eastAsia="Times New Roman"/>
          <w:szCs w:val="24"/>
        </w:rPr>
        <w:t>.</w:t>
      </w:r>
      <w:r w:rsidRPr="00891AAD">
        <w:rPr>
          <w:rFonts w:eastAsia="Times New Roman"/>
          <w:szCs w:val="24"/>
        </w:rPr>
        <w:t xml:space="preserve"> Ωστόσο</w:t>
      </w:r>
      <w:r>
        <w:rPr>
          <w:rFonts w:eastAsia="Times New Roman"/>
          <w:szCs w:val="24"/>
        </w:rPr>
        <w:t>,</w:t>
      </w:r>
      <w:r w:rsidRPr="00891AAD">
        <w:rPr>
          <w:rFonts w:eastAsia="Times New Roman"/>
          <w:szCs w:val="24"/>
        </w:rPr>
        <w:t xml:space="preserve"> </w:t>
      </w:r>
      <w:r>
        <w:rPr>
          <w:rFonts w:eastAsia="Times New Roman"/>
          <w:szCs w:val="24"/>
        </w:rPr>
        <w:t>α</w:t>
      </w:r>
      <w:r w:rsidRPr="00891AAD">
        <w:rPr>
          <w:rFonts w:eastAsia="Times New Roman"/>
          <w:szCs w:val="24"/>
        </w:rPr>
        <w:t xml:space="preserve">κόμη και σήμερα οι </w:t>
      </w:r>
      <w:proofErr w:type="spellStart"/>
      <w:r w:rsidRPr="00891AAD">
        <w:rPr>
          <w:rFonts w:eastAsia="Times New Roman"/>
          <w:szCs w:val="24"/>
        </w:rPr>
        <w:t>παλιννοστούντες</w:t>
      </w:r>
      <w:proofErr w:type="spellEnd"/>
      <w:r w:rsidRPr="00891AAD">
        <w:rPr>
          <w:rFonts w:eastAsia="Times New Roman"/>
          <w:szCs w:val="24"/>
        </w:rPr>
        <w:t xml:space="preserve"> </w:t>
      </w:r>
      <w:r>
        <w:rPr>
          <w:rFonts w:eastAsia="Times New Roman"/>
          <w:szCs w:val="24"/>
        </w:rPr>
        <w:t>Πόντιοι αδελφοί μας, οι Έλληνες Πόντιοι από την πρώην Σοβιετική Ένωση,</w:t>
      </w:r>
      <w:r w:rsidRPr="00891AAD">
        <w:rPr>
          <w:rFonts w:eastAsia="Times New Roman"/>
          <w:szCs w:val="24"/>
        </w:rPr>
        <w:t xml:space="preserve"> </w:t>
      </w:r>
      <w:r>
        <w:rPr>
          <w:rFonts w:eastAsia="Times New Roman"/>
          <w:szCs w:val="24"/>
        </w:rPr>
        <w:t xml:space="preserve">όχι οι </w:t>
      </w:r>
      <w:proofErr w:type="spellStart"/>
      <w:r>
        <w:rPr>
          <w:rFonts w:eastAsia="Times New Roman"/>
          <w:szCs w:val="24"/>
        </w:rPr>
        <w:t>Ρωσοπόντιοι</w:t>
      </w:r>
      <w:proofErr w:type="spellEnd"/>
      <w:r>
        <w:rPr>
          <w:rFonts w:eastAsia="Times New Roman"/>
          <w:szCs w:val="24"/>
        </w:rPr>
        <w:t xml:space="preserve">, όχι οι φιλοξενούμενοι, </w:t>
      </w:r>
      <w:r w:rsidRPr="00891AAD">
        <w:rPr>
          <w:rFonts w:eastAsia="Times New Roman"/>
          <w:szCs w:val="24"/>
        </w:rPr>
        <w:t xml:space="preserve">βρίσκονται με το </w:t>
      </w:r>
      <w:r w:rsidRPr="00891AAD">
        <w:rPr>
          <w:rFonts w:eastAsia="Times New Roman"/>
          <w:szCs w:val="24"/>
        </w:rPr>
        <w:t>παράπονο στα χείλη</w:t>
      </w:r>
      <w:r>
        <w:rPr>
          <w:rFonts w:eastAsia="Times New Roman"/>
          <w:szCs w:val="24"/>
        </w:rPr>
        <w:t>:</w:t>
      </w:r>
      <w:r w:rsidRPr="00891AAD">
        <w:rPr>
          <w:rFonts w:eastAsia="Times New Roman"/>
          <w:szCs w:val="24"/>
        </w:rPr>
        <w:t xml:space="preserve"> </w:t>
      </w:r>
      <w:r>
        <w:rPr>
          <w:rFonts w:eastAsia="Times New Roman"/>
          <w:szCs w:val="24"/>
        </w:rPr>
        <w:t>«</w:t>
      </w:r>
      <w:r w:rsidRPr="00891AAD">
        <w:rPr>
          <w:rFonts w:eastAsia="Times New Roman"/>
          <w:szCs w:val="24"/>
        </w:rPr>
        <w:t>Στα ξένα είμαι Έλληνας και στην Ελλάδα ξένος</w:t>
      </w:r>
      <w:r>
        <w:rPr>
          <w:rFonts w:eastAsia="Times New Roman"/>
          <w:szCs w:val="24"/>
        </w:rPr>
        <w:t>».</w:t>
      </w:r>
      <w:r w:rsidRPr="00891AAD">
        <w:rPr>
          <w:rFonts w:eastAsia="Times New Roman"/>
          <w:szCs w:val="24"/>
        </w:rPr>
        <w:t xml:space="preserve"> </w:t>
      </w:r>
    </w:p>
    <w:p w14:paraId="24E2C92A" w14:textId="77777777" w:rsidR="003D7578" w:rsidRDefault="0083033C">
      <w:pPr>
        <w:spacing w:after="0" w:line="600" w:lineRule="auto"/>
        <w:ind w:firstLine="720"/>
        <w:jc w:val="both"/>
        <w:rPr>
          <w:rFonts w:eastAsia="Times New Roman"/>
          <w:szCs w:val="24"/>
        </w:rPr>
      </w:pPr>
      <w:r>
        <w:rPr>
          <w:rFonts w:eastAsia="Times New Roman"/>
          <w:szCs w:val="24"/>
        </w:rPr>
        <w:t>Σήμερα δεν δακρύζουμε.</w:t>
      </w:r>
      <w:r w:rsidRPr="00891AAD">
        <w:rPr>
          <w:rFonts w:eastAsia="Times New Roman"/>
          <w:szCs w:val="24"/>
        </w:rPr>
        <w:t xml:space="preserve"> </w:t>
      </w:r>
      <w:r>
        <w:rPr>
          <w:rFonts w:eastAsia="Times New Roman"/>
          <w:szCs w:val="24"/>
        </w:rPr>
        <w:t>Δ</w:t>
      </w:r>
      <w:r w:rsidRPr="00891AAD">
        <w:rPr>
          <w:rFonts w:eastAsia="Times New Roman"/>
          <w:szCs w:val="24"/>
        </w:rPr>
        <w:t>εν κάνουμε μνημόσυνο</w:t>
      </w:r>
      <w:r>
        <w:rPr>
          <w:rFonts w:eastAsia="Times New Roman"/>
          <w:szCs w:val="24"/>
        </w:rPr>
        <w:t xml:space="preserve">. Στεριώνουμε </w:t>
      </w:r>
      <w:r w:rsidRPr="00891AAD">
        <w:rPr>
          <w:rFonts w:eastAsia="Times New Roman"/>
          <w:szCs w:val="24"/>
        </w:rPr>
        <w:t>την πατρίδα με ψυχραιμία και αποφασιστικότητα να αντιμετωπίσει κάθε εξωτερική επιβουλή</w:t>
      </w:r>
      <w:r>
        <w:rPr>
          <w:rFonts w:eastAsia="Times New Roman"/>
          <w:szCs w:val="24"/>
        </w:rPr>
        <w:t>,</w:t>
      </w:r>
      <w:r w:rsidRPr="00891AAD">
        <w:rPr>
          <w:rFonts w:eastAsia="Times New Roman"/>
          <w:szCs w:val="24"/>
        </w:rPr>
        <w:t xml:space="preserve"> όπως κάναμε πάντα</w:t>
      </w:r>
      <w:r>
        <w:rPr>
          <w:rFonts w:eastAsia="Times New Roman"/>
          <w:szCs w:val="24"/>
        </w:rPr>
        <w:t>,</w:t>
      </w:r>
      <w:r w:rsidRPr="00891AAD">
        <w:rPr>
          <w:rFonts w:eastAsia="Times New Roman"/>
          <w:szCs w:val="24"/>
        </w:rPr>
        <w:t xml:space="preserve"> από τους </w:t>
      </w:r>
      <w:r>
        <w:rPr>
          <w:rFonts w:eastAsia="Times New Roman"/>
          <w:szCs w:val="24"/>
        </w:rPr>
        <w:t>α</w:t>
      </w:r>
      <w:r w:rsidRPr="00891AAD">
        <w:rPr>
          <w:rFonts w:eastAsia="Times New Roman"/>
          <w:szCs w:val="24"/>
        </w:rPr>
        <w:t>κρίτες και α</w:t>
      </w:r>
      <w:r w:rsidRPr="00891AAD">
        <w:rPr>
          <w:rFonts w:eastAsia="Times New Roman"/>
          <w:szCs w:val="24"/>
        </w:rPr>
        <w:t xml:space="preserve">πό </w:t>
      </w:r>
      <w:r>
        <w:rPr>
          <w:rFonts w:eastAsia="Times New Roman"/>
          <w:szCs w:val="24"/>
        </w:rPr>
        <w:t xml:space="preserve">τον </w:t>
      </w:r>
      <w:r w:rsidRPr="00891AAD">
        <w:rPr>
          <w:rFonts w:eastAsia="Times New Roman"/>
          <w:szCs w:val="24"/>
        </w:rPr>
        <w:t>Διγενή</w:t>
      </w:r>
      <w:r>
        <w:rPr>
          <w:rFonts w:eastAsia="Times New Roman"/>
          <w:szCs w:val="24"/>
        </w:rPr>
        <w:t>,</w:t>
      </w:r>
      <w:r w:rsidRPr="00891AAD">
        <w:rPr>
          <w:rFonts w:eastAsia="Times New Roman"/>
          <w:szCs w:val="24"/>
        </w:rPr>
        <w:t xml:space="preserve"> μέχρι και σήμερα</w:t>
      </w:r>
      <w:r>
        <w:rPr>
          <w:rFonts w:eastAsia="Times New Roman"/>
          <w:szCs w:val="24"/>
        </w:rPr>
        <w:t>,</w:t>
      </w:r>
      <w:r w:rsidRPr="00891AAD">
        <w:rPr>
          <w:rFonts w:eastAsia="Times New Roman"/>
          <w:szCs w:val="24"/>
        </w:rPr>
        <w:t xml:space="preserve"> εμείς</w:t>
      </w:r>
      <w:r>
        <w:rPr>
          <w:rFonts w:eastAsia="Times New Roman"/>
          <w:szCs w:val="24"/>
        </w:rPr>
        <w:t>,</w:t>
      </w:r>
      <w:r w:rsidRPr="00891AAD">
        <w:rPr>
          <w:rFonts w:eastAsia="Times New Roman"/>
          <w:szCs w:val="24"/>
        </w:rPr>
        <w:t xml:space="preserve"> οι </w:t>
      </w:r>
      <w:r>
        <w:rPr>
          <w:rFonts w:eastAsia="Times New Roman"/>
          <w:szCs w:val="24"/>
        </w:rPr>
        <w:t>Π</w:t>
      </w:r>
      <w:r w:rsidRPr="00891AAD">
        <w:rPr>
          <w:rFonts w:eastAsia="Times New Roman"/>
          <w:szCs w:val="24"/>
        </w:rPr>
        <w:t>όντιοι</w:t>
      </w:r>
      <w:r>
        <w:rPr>
          <w:rFonts w:eastAsia="Times New Roman"/>
          <w:szCs w:val="24"/>
        </w:rPr>
        <w:t>.</w:t>
      </w:r>
      <w:r w:rsidRPr="00891AAD">
        <w:rPr>
          <w:rFonts w:eastAsia="Times New Roman"/>
          <w:szCs w:val="24"/>
        </w:rPr>
        <w:t xml:space="preserve"> </w:t>
      </w:r>
      <w:r>
        <w:rPr>
          <w:rFonts w:eastAsia="Times New Roman"/>
          <w:szCs w:val="24"/>
        </w:rPr>
        <w:t xml:space="preserve">Το δικαίωμα στη μνήμη κατακτήθηκε, όχι η μνήμη μνημόσυνο, αλλά η μνήμη εγρήγορση, η </w:t>
      </w:r>
      <w:r w:rsidRPr="00891AAD">
        <w:rPr>
          <w:rFonts w:eastAsia="Times New Roman"/>
          <w:szCs w:val="24"/>
        </w:rPr>
        <w:t xml:space="preserve">μνήμη κινητοποίηση των </w:t>
      </w:r>
      <w:r>
        <w:rPr>
          <w:rFonts w:eastAsia="Times New Roman"/>
          <w:szCs w:val="24"/>
        </w:rPr>
        <w:t xml:space="preserve">ενεργών </w:t>
      </w:r>
      <w:r w:rsidRPr="00891AAD">
        <w:rPr>
          <w:rFonts w:eastAsia="Times New Roman"/>
          <w:szCs w:val="24"/>
        </w:rPr>
        <w:t xml:space="preserve">δημιουργικών </w:t>
      </w:r>
      <w:r>
        <w:rPr>
          <w:rFonts w:eastAsia="Times New Roman"/>
          <w:szCs w:val="24"/>
        </w:rPr>
        <w:t>δ</w:t>
      </w:r>
      <w:r w:rsidRPr="00891AAD">
        <w:rPr>
          <w:rFonts w:eastAsia="Times New Roman"/>
          <w:szCs w:val="24"/>
        </w:rPr>
        <w:t>υνάμεων του έθνους</w:t>
      </w:r>
      <w:r>
        <w:rPr>
          <w:rFonts w:eastAsia="Times New Roman"/>
          <w:szCs w:val="24"/>
        </w:rPr>
        <w:t>.</w:t>
      </w:r>
    </w:p>
    <w:p w14:paraId="24E2C92B" w14:textId="77777777" w:rsidR="003D7578" w:rsidRDefault="0083033C">
      <w:pPr>
        <w:spacing w:after="0" w:line="600" w:lineRule="auto"/>
        <w:ind w:firstLine="720"/>
        <w:jc w:val="both"/>
        <w:rPr>
          <w:rFonts w:eastAsia="Times New Roman"/>
          <w:szCs w:val="24"/>
        </w:rPr>
      </w:pPr>
      <w:r>
        <w:rPr>
          <w:rFonts w:eastAsia="Times New Roman"/>
          <w:szCs w:val="24"/>
        </w:rPr>
        <w:t>Α</w:t>
      </w:r>
      <w:r w:rsidRPr="00891AAD">
        <w:rPr>
          <w:rFonts w:eastAsia="Times New Roman"/>
          <w:szCs w:val="24"/>
        </w:rPr>
        <w:t xml:space="preserve">κούσαμε </w:t>
      </w:r>
      <w:r>
        <w:rPr>
          <w:rFonts w:eastAsia="Times New Roman"/>
          <w:szCs w:val="24"/>
        </w:rPr>
        <w:t>χ</w:t>
      </w:r>
      <w:r w:rsidRPr="00891AAD">
        <w:rPr>
          <w:rFonts w:eastAsia="Times New Roman"/>
          <w:szCs w:val="24"/>
        </w:rPr>
        <w:t>θες τον κ</w:t>
      </w:r>
      <w:r>
        <w:rPr>
          <w:rFonts w:eastAsia="Times New Roman"/>
          <w:szCs w:val="24"/>
        </w:rPr>
        <w:t>.</w:t>
      </w:r>
      <w:r w:rsidRPr="00891AAD">
        <w:rPr>
          <w:rFonts w:eastAsia="Times New Roman"/>
          <w:szCs w:val="24"/>
        </w:rPr>
        <w:t xml:space="preserve"> </w:t>
      </w:r>
      <w:proofErr w:type="spellStart"/>
      <w:r w:rsidRPr="00891AAD">
        <w:rPr>
          <w:rFonts w:eastAsia="Times New Roman"/>
          <w:szCs w:val="24"/>
        </w:rPr>
        <w:t>Ερντογάν</w:t>
      </w:r>
      <w:proofErr w:type="spellEnd"/>
      <w:r>
        <w:rPr>
          <w:rFonts w:eastAsia="Times New Roman"/>
          <w:szCs w:val="24"/>
        </w:rPr>
        <w:t>.</w:t>
      </w:r>
      <w:r w:rsidRPr="00891AAD">
        <w:rPr>
          <w:rFonts w:eastAsia="Times New Roman"/>
          <w:szCs w:val="24"/>
        </w:rPr>
        <w:t xml:space="preserve"> </w:t>
      </w:r>
      <w:r>
        <w:rPr>
          <w:rFonts w:eastAsia="Times New Roman"/>
          <w:szCs w:val="24"/>
        </w:rPr>
        <w:t>Σ</w:t>
      </w:r>
      <w:r w:rsidRPr="00891AAD">
        <w:rPr>
          <w:rFonts w:eastAsia="Times New Roman"/>
          <w:szCs w:val="24"/>
        </w:rPr>
        <w:t>τέλνουμε μήνυμα προς το</w:t>
      </w:r>
      <w:r>
        <w:rPr>
          <w:rFonts w:eastAsia="Times New Roman"/>
          <w:szCs w:val="24"/>
        </w:rPr>
        <w:t>ν</w:t>
      </w:r>
      <w:r w:rsidRPr="00891AAD">
        <w:rPr>
          <w:rFonts w:eastAsia="Times New Roman"/>
          <w:szCs w:val="24"/>
        </w:rPr>
        <w:t xml:space="preserve"> θύτη</w:t>
      </w:r>
      <w:r>
        <w:rPr>
          <w:rFonts w:eastAsia="Times New Roman"/>
          <w:szCs w:val="24"/>
        </w:rPr>
        <w:t>,</w:t>
      </w:r>
      <w:r w:rsidRPr="00891AAD">
        <w:rPr>
          <w:rFonts w:eastAsia="Times New Roman"/>
          <w:szCs w:val="24"/>
        </w:rPr>
        <w:t xml:space="preserve"> την Τουρκία</w:t>
      </w:r>
      <w:r>
        <w:rPr>
          <w:rFonts w:eastAsia="Times New Roman"/>
          <w:szCs w:val="24"/>
        </w:rPr>
        <w:t>,</w:t>
      </w:r>
      <w:r w:rsidRPr="00891AAD">
        <w:rPr>
          <w:rFonts w:eastAsia="Times New Roman"/>
          <w:szCs w:val="24"/>
        </w:rPr>
        <w:t xml:space="preserve"> να αλλάξει </w:t>
      </w:r>
      <w:r>
        <w:rPr>
          <w:rFonts w:eastAsia="Times New Roman"/>
          <w:szCs w:val="24"/>
        </w:rPr>
        <w:t>πλεύση,</w:t>
      </w:r>
      <w:r w:rsidRPr="00891AAD">
        <w:rPr>
          <w:rFonts w:eastAsia="Times New Roman"/>
          <w:szCs w:val="24"/>
        </w:rPr>
        <w:t xml:space="preserve"> να εγκαταλείψει τις προκλήσεις και να αναγνωρίσει λυτρωτικά για την ίδια το πολλαπλό έγκλημα της </w:t>
      </w:r>
      <w:r>
        <w:rPr>
          <w:rFonts w:eastAsia="Times New Roman"/>
          <w:szCs w:val="24"/>
        </w:rPr>
        <w:t>Γενοκτονίας</w:t>
      </w:r>
      <w:r w:rsidRPr="00891AAD">
        <w:rPr>
          <w:rFonts w:eastAsia="Times New Roman"/>
          <w:szCs w:val="24"/>
        </w:rPr>
        <w:t xml:space="preserve"> </w:t>
      </w:r>
      <w:r w:rsidRPr="00891AAD">
        <w:rPr>
          <w:rFonts w:eastAsia="Times New Roman"/>
          <w:szCs w:val="24"/>
        </w:rPr>
        <w:t>σε βάρος των χριστ</w:t>
      </w:r>
      <w:r>
        <w:rPr>
          <w:rFonts w:eastAsia="Times New Roman"/>
          <w:szCs w:val="24"/>
        </w:rPr>
        <w:t>ιανικών λαών της Α</w:t>
      </w:r>
      <w:r w:rsidRPr="00891AAD">
        <w:rPr>
          <w:rFonts w:eastAsia="Times New Roman"/>
          <w:szCs w:val="24"/>
        </w:rPr>
        <w:t>νατολής</w:t>
      </w:r>
      <w:r>
        <w:rPr>
          <w:rFonts w:eastAsia="Times New Roman"/>
          <w:szCs w:val="24"/>
        </w:rPr>
        <w:t>,</w:t>
      </w:r>
      <w:r w:rsidRPr="00891AAD">
        <w:rPr>
          <w:rFonts w:eastAsia="Times New Roman"/>
          <w:szCs w:val="24"/>
        </w:rPr>
        <w:t xml:space="preserve"> Ελλήνων</w:t>
      </w:r>
      <w:r>
        <w:rPr>
          <w:rFonts w:eastAsia="Times New Roman"/>
          <w:szCs w:val="24"/>
        </w:rPr>
        <w:t>,</w:t>
      </w:r>
      <w:r w:rsidRPr="00891AAD">
        <w:rPr>
          <w:rFonts w:eastAsia="Times New Roman"/>
          <w:szCs w:val="24"/>
        </w:rPr>
        <w:t xml:space="preserve"> Αρμενίων και </w:t>
      </w:r>
      <w:proofErr w:type="spellStart"/>
      <w:r>
        <w:rPr>
          <w:rFonts w:eastAsia="Times New Roman"/>
          <w:szCs w:val="24"/>
        </w:rPr>
        <w:t>Α</w:t>
      </w:r>
      <w:r w:rsidRPr="00891AAD">
        <w:rPr>
          <w:rFonts w:eastAsia="Times New Roman"/>
          <w:szCs w:val="24"/>
        </w:rPr>
        <w:t>σσυρίων</w:t>
      </w:r>
      <w:proofErr w:type="spellEnd"/>
      <w:r>
        <w:rPr>
          <w:rFonts w:eastAsia="Times New Roman"/>
          <w:szCs w:val="24"/>
        </w:rPr>
        <w:t>.</w:t>
      </w:r>
      <w:r w:rsidRPr="00891AAD">
        <w:rPr>
          <w:rFonts w:eastAsia="Times New Roman"/>
          <w:szCs w:val="24"/>
        </w:rPr>
        <w:t xml:space="preserve"> </w:t>
      </w:r>
    </w:p>
    <w:p w14:paraId="24E2C92C" w14:textId="77777777" w:rsidR="003D7578" w:rsidRDefault="0083033C">
      <w:pPr>
        <w:spacing w:after="0" w:line="600" w:lineRule="auto"/>
        <w:ind w:firstLine="720"/>
        <w:jc w:val="both"/>
        <w:rPr>
          <w:rFonts w:eastAsia="Times New Roman"/>
          <w:szCs w:val="24"/>
        </w:rPr>
      </w:pPr>
      <w:r>
        <w:rPr>
          <w:rFonts w:eastAsia="Times New Roman"/>
          <w:szCs w:val="24"/>
        </w:rPr>
        <w:lastRenderedPageBreak/>
        <w:t>Μέσα από τη λύτρωση μιας</w:t>
      </w:r>
      <w:r w:rsidRPr="00891AAD">
        <w:rPr>
          <w:rFonts w:eastAsia="Times New Roman"/>
          <w:szCs w:val="24"/>
        </w:rPr>
        <w:t xml:space="preserve"> </w:t>
      </w:r>
      <w:r>
        <w:rPr>
          <w:rFonts w:eastAsia="Times New Roman"/>
          <w:szCs w:val="24"/>
        </w:rPr>
        <w:t>συγγ</w:t>
      </w:r>
      <w:r>
        <w:rPr>
          <w:rFonts w:eastAsia="Times New Roman"/>
          <w:szCs w:val="24"/>
        </w:rPr>
        <w:t>νώμης,</w:t>
      </w:r>
      <w:r w:rsidRPr="00891AAD">
        <w:rPr>
          <w:rFonts w:eastAsia="Times New Roman"/>
          <w:szCs w:val="24"/>
        </w:rPr>
        <w:t xml:space="preserve"> από την πλευρά της Τουρκίας για το έγκλημα της </w:t>
      </w:r>
      <w:r>
        <w:rPr>
          <w:rFonts w:eastAsia="Times New Roman"/>
          <w:szCs w:val="24"/>
        </w:rPr>
        <w:t>Γενοκτονίας,</w:t>
      </w:r>
      <w:r w:rsidRPr="00891AAD">
        <w:rPr>
          <w:rFonts w:eastAsia="Times New Roman"/>
          <w:szCs w:val="24"/>
        </w:rPr>
        <w:t xml:space="preserve"> θα μπορέσουμε να σχεδιάσουμε και να θεμελιώσουμε</w:t>
      </w:r>
      <w:r>
        <w:rPr>
          <w:rFonts w:eastAsia="Times New Roman"/>
          <w:szCs w:val="24"/>
        </w:rPr>
        <w:t xml:space="preserve"> ειλικρινείς και έντιμες σχέσεις στη λατρεμένη γη του</w:t>
      </w:r>
      <w:r w:rsidRPr="00891AAD">
        <w:rPr>
          <w:rFonts w:eastAsia="Times New Roman"/>
          <w:szCs w:val="24"/>
        </w:rPr>
        <w:t xml:space="preserve"> Πόντου</w:t>
      </w:r>
      <w:r>
        <w:rPr>
          <w:rFonts w:eastAsia="Times New Roman"/>
          <w:szCs w:val="24"/>
        </w:rPr>
        <w:t>,</w:t>
      </w:r>
      <w:r w:rsidRPr="00891AAD">
        <w:rPr>
          <w:rFonts w:eastAsia="Times New Roman"/>
          <w:szCs w:val="24"/>
        </w:rPr>
        <w:t xml:space="preserve"> όπως τις ανιστ</w:t>
      </w:r>
      <w:r>
        <w:rPr>
          <w:rFonts w:eastAsia="Times New Roman"/>
          <w:szCs w:val="24"/>
        </w:rPr>
        <w:t>ορεί και τις</w:t>
      </w:r>
      <w:r w:rsidRPr="00891AAD">
        <w:rPr>
          <w:rFonts w:eastAsia="Times New Roman"/>
          <w:szCs w:val="24"/>
        </w:rPr>
        <w:t xml:space="preserve"> περιγράφει ο </w:t>
      </w:r>
      <w:proofErr w:type="spellStart"/>
      <w:r w:rsidRPr="00891AAD">
        <w:rPr>
          <w:rFonts w:eastAsia="Times New Roman"/>
          <w:szCs w:val="24"/>
        </w:rPr>
        <w:t>Ομέρ</w:t>
      </w:r>
      <w:proofErr w:type="spellEnd"/>
      <w:r w:rsidRPr="00891AAD">
        <w:rPr>
          <w:rFonts w:eastAsia="Times New Roman"/>
          <w:szCs w:val="24"/>
        </w:rPr>
        <w:t xml:space="preserve"> </w:t>
      </w:r>
      <w:r>
        <w:rPr>
          <w:rFonts w:eastAsia="Times New Roman"/>
          <w:szCs w:val="24"/>
        </w:rPr>
        <w:t xml:space="preserve">Ασάν -ο Όμηρος Ασάν- </w:t>
      </w:r>
      <w:r w:rsidRPr="00891AAD">
        <w:rPr>
          <w:rFonts w:eastAsia="Times New Roman"/>
          <w:szCs w:val="24"/>
        </w:rPr>
        <w:t xml:space="preserve">στο βιβλίο του </w:t>
      </w:r>
      <w:r>
        <w:rPr>
          <w:rFonts w:eastAsia="Times New Roman"/>
          <w:szCs w:val="24"/>
        </w:rPr>
        <w:t>«</w:t>
      </w:r>
      <w:proofErr w:type="spellStart"/>
      <w:r w:rsidRPr="00B75A07">
        <w:rPr>
          <w:rFonts w:eastAsia="Times New Roman"/>
          <w:szCs w:val="24"/>
        </w:rPr>
        <w:t>Pontos</w:t>
      </w:r>
      <w:proofErr w:type="spellEnd"/>
      <w:r w:rsidRPr="00B75A07">
        <w:rPr>
          <w:rFonts w:eastAsia="Times New Roman"/>
          <w:szCs w:val="24"/>
        </w:rPr>
        <w:t xml:space="preserve"> </w:t>
      </w:r>
      <w:proofErr w:type="spellStart"/>
      <w:r w:rsidRPr="00B75A07">
        <w:rPr>
          <w:rFonts w:eastAsia="Times New Roman"/>
          <w:szCs w:val="24"/>
        </w:rPr>
        <w:t>Kulturu</w:t>
      </w:r>
      <w:proofErr w:type="spellEnd"/>
      <w:r>
        <w:rPr>
          <w:rFonts w:eastAsia="Times New Roman"/>
          <w:szCs w:val="24"/>
        </w:rPr>
        <w:t xml:space="preserve">», «ο Πολιτισμός του Πόντου», ώστε να μπορούν </w:t>
      </w:r>
      <w:r w:rsidRPr="00891AAD">
        <w:rPr>
          <w:rFonts w:eastAsia="Times New Roman"/>
          <w:szCs w:val="24"/>
        </w:rPr>
        <w:t>Έλληνες</w:t>
      </w:r>
      <w:r>
        <w:rPr>
          <w:rFonts w:eastAsia="Times New Roman"/>
          <w:szCs w:val="24"/>
        </w:rPr>
        <w:t>,</w:t>
      </w:r>
      <w:r w:rsidRPr="00891AAD">
        <w:rPr>
          <w:rFonts w:eastAsia="Times New Roman"/>
          <w:szCs w:val="24"/>
        </w:rPr>
        <w:t xml:space="preserve"> Αρμένιοι</w:t>
      </w:r>
      <w:r>
        <w:rPr>
          <w:rFonts w:eastAsia="Times New Roman"/>
          <w:szCs w:val="24"/>
        </w:rPr>
        <w:t>,</w:t>
      </w:r>
      <w:r w:rsidRPr="00891AAD">
        <w:rPr>
          <w:rFonts w:eastAsia="Times New Roman"/>
          <w:szCs w:val="24"/>
        </w:rPr>
        <w:t xml:space="preserve"> Εβραίοι και Τούρκοι να ψαρεύουν στις ίδιες θάλασσες</w:t>
      </w:r>
      <w:r>
        <w:rPr>
          <w:rFonts w:eastAsia="Times New Roman"/>
          <w:szCs w:val="24"/>
        </w:rPr>
        <w:t>,</w:t>
      </w:r>
      <w:r w:rsidRPr="00891AAD">
        <w:rPr>
          <w:rFonts w:eastAsia="Times New Roman"/>
          <w:szCs w:val="24"/>
        </w:rPr>
        <w:t xml:space="preserve"> να μπορούν να ποτί</w:t>
      </w:r>
      <w:r>
        <w:rPr>
          <w:rFonts w:eastAsia="Times New Roman"/>
          <w:szCs w:val="24"/>
        </w:rPr>
        <w:t>ζ</w:t>
      </w:r>
      <w:r w:rsidRPr="00891AAD">
        <w:rPr>
          <w:rFonts w:eastAsia="Times New Roman"/>
          <w:szCs w:val="24"/>
        </w:rPr>
        <w:t xml:space="preserve">ουν και να </w:t>
      </w:r>
      <w:r>
        <w:rPr>
          <w:rFonts w:eastAsia="Times New Roman"/>
          <w:szCs w:val="24"/>
        </w:rPr>
        <w:t>σπέρνουν</w:t>
      </w:r>
      <w:r w:rsidRPr="00891AAD">
        <w:rPr>
          <w:rFonts w:eastAsia="Times New Roman"/>
          <w:szCs w:val="24"/>
        </w:rPr>
        <w:t xml:space="preserve"> τα ίδια </w:t>
      </w:r>
      <w:r>
        <w:rPr>
          <w:rFonts w:eastAsia="Times New Roman"/>
          <w:szCs w:val="24"/>
        </w:rPr>
        <w:t>μπαχάρια.</w:t>
      </w:r>
      <w:r w:rsidRPr="00891AAD">
        <w:rPr>
          <w:rFonts w:eastAsia="Times New Roman"/>
          <w:szCs w:val="24"/>
        </w:rPr>
        <w:t xml:space="preserve"> </w:t>
      </w:r>
    </w:p>
    <w:p w14:paraId="24E2C92D" w14:textId="77777777" w:rsidR="003D7578" w:rsidRDefault="0083033C">
      <w:pPr>
        <w:spacing w:after="0" w:line="600" w:lineRule="auto"/>
        <w:ind w:firstLine="720"/>
        <w:jc w:val="both"/>
        <w:rPr>
          <w:rFonts w:eastAsia="Times New Roman"/>
          <w:szCs w:val="24"/>
        </w:rPr>
      </w:pPr>
      <w:r>
        <w:rPr>
          <w:rFonts w:eastAsia="Times New Roman"/>
          <w:szCs w:val="24"/>
        </w:rPr>
        <w:t>Σ</w:t>
      </w:r>
      <w:r w:rsidRPr="00891AAD">
        <w:rPr>
          <w:rFonts w:eastAsia="Times New Roman"/>
          <w:szCs w:val="24"/>
        </w:rPr>
        <w:t>ας ευχαριστώ</w:t>
      </w:r>
      <w:r>
        <w:rPr>
          <w:rFonts w:eastAsia="Times New Roman"/>
          <w:szCs w:val="24"/>
        </w:rPr>
        <w:t>.</w:t>
      </w:r>
    </w:p>
    <w:p w14:paraId="24E2C92E" w14:textId="77777777" w:rsidR="003D7578" w:rsidRDefault="0083033C">
      <w:pPr>
        <w:spacing w:after="0" w:line="600" w:lineRule="auto"/>
        <w:ind w:firstLine="720"/>
        <w:jc w:val="center"/>
        <w:rPr>
          <w:rFonts w:eastAsia="Times New Roman"/>
          <w:szCs w:val="24"/>
        </w:rPr>
      </w:pPr>
      <w:r>
        <w:rPr>
          <w:rFonts w:eastAsia="Times New Roman"/>
          <w:szCs w:val="24"/>
        </w:rPr>
        <w:t>(Χειροκροτήματα)</w:t>
      </w:r>
    </w:p>
    <w:p w14:paraId="24E2C92F" w14:textId="77777777" w:rsidR="003D7578" w:rsidRDefault="0083033C">
      <w:pPr>
        <w:spacing w:after="0" w:line="600" w:lineRule="auto"/>
        <w:ind w:firstLine="720"/>
        <w:jc w:val="both"/>
        <w:rPr>
          <w:rFonts w:eastAsia="Times New Roman"/>
          <w:szCs w:val="24"/>
        </w:rPr>
      </w:pPr>
      <w:r>
        <w:rPr>
          <w:rFonts w:eastAsia="Times New Roman"/>
          <w:b/>
          <w:szCs w:val="24"/>
        </w:rPr>
        <w:t>ΠΡΟΕΔΡΕΥΩΝ (Γεώργι</w:t>
      </w:r>
      <w:r>
        <w:rPr>
          <w:rFonts w:eastAsia="Times New Roman"/>
          <w:b/>
          <w:szCs w:val="24"/>
        </w:rPr>
        <w:t xml:space="preserve">ος </w:t>
      </w:r>
      <w:proofErr w:type="spellStart"/>
      <w:r>
        <w:rPr>
          <w:rFonts w:eastAsia="Times New Roman"/>
          <w:b/>
          <w:szCs w:val="24"/>
        </w:rPr>
        <w:t>Μαυρωτάς</w:t>
      </w:r>
      <w:proofErr w:type="spellEnd"/>
      <w:r>
        <w:rPr>
          <w:rFonts w:eastAsia="Times New Roman"/>
          <w:b/>
          <w:szCs w:val="24"/>
        </w:rPr>
        <w:t xml:space="preserve">): </w:t>
      </w:r>
      <w:r>
        <w:rPr>
          <w:rFonts w:eastAsia="Times New Roman"/>
          <w:szCs w:val="24"/>
        </w:rPr>
        <w:t>Ευχαριστούμε τον κ. Τριανταφυλλίδη.</w:t>
      </w:r>
    </w:p>
    <w:p w14:paraId="24E2C930" w14:textId="77777777" w:rsidR="003D7578" w:rsidRDefault="0083033C">
      <w:pPr>
        <w:spacing w:after="0" w:line="600" w:lineRule="auto"/>
        <w:ind w:firstLine="720"/>
        <w:jc w:val="both"/>
        <w:rPr>
          <w:rFonts w:eastAsia="Times New Roman"/>
          <w:szCs w:val="24"/>
        </w:rPr>
      </w:pPr>
      <w:r>
        <w:rPr>
          <w:rFonts w:eastAsia="Times New Roman"/>
          <w:szCs w:val="24"/>
        </w:rPr>
        <w:t xml:space="preserve">Τώρα τον λόγο έχει ο Βουλευτής </w:t>
      </w:r>
      <w:r>
        <w:rPr>
          <w:rFonts w:eastAsia="Times New Roman"/>
          <w:szCs w:val="24"/>
        </w:rPr>
        <w:t xml:space="preserve">Καρδίτσας </w:t>
      </w:r>
      <w:r>
        <w:rPr>
          <w:rFonts w:eastAsia="Times New Roman"/>
          <w:szCs w:val="24"/>
        </w:rPr>
        <w:t xml:space="preserve">και Γενικός Γραμματέας της Κοινοβουλευτικής Ομάδας της Νέας Δημοκρατίας κ. Κωνσταντίνος Τσιάρας, για επτά λεπτά με ανοχή. </w:t>
      </w:r>
    </w:p>
    <w:p w14:paraId="24E2C931" w14:textId="77777777" w:rsidR="003D7578" w:rsidRDefault="0083033C">
      <w:pPr>
        <w:spacing w:after="0" w:line="600" w:lineRule="auto"/>
        <w:ind w:firstLine="720"/>
        <w:jc w:val="both"/>
        <w:rPr>
          <w:rFonts w:eastAsia="Times New Roman"/>
          <w:szCs w:val="24"/>
        </w:rPr>
      </w:pPr>
      <w:r w:rsidRPr="00693DB7">
        <w:rPr>
          <w:rFonts w:eastAsia="Times New Roman"/>
          <w:b/>
          <w:szCs w:val="24"/>
        </w:rPr>
        <w:t>ΚΩΝΣΤΑΝΤΙΝΟΣ ΤΣΙΑΡΑΣ:</w:t>
      </w:r>
      <w:r>
        <w:rPr>
          <w:rFonts w:eastAsia="Times New Roman"/>
          <w:b/>
          <w:szCs w:val="24"/>
        </w:rPr>
        <w:t xml:space="preserve"> </w:t>
      </w:r>
      <w:r>
        <w:rPr>
          <w:rFonts w:eastAsia="Times New Roman"/>
          <w:szCs w:val="24"/>
        </w:rPr>
        <w:t>Ε</w:t>
      </w:r>
      <w:r w:rsidRPr="00891AAD">
        <w:rPr>
          <w:rFonts w:eastAsia="Times New Roman"/>
          <w:szCs w:val="24"/>
        </w:rPr>
        <w:t>υχαριστώ πολύ</w:t>
      </w:r>
      <w:r>
        <w:rPr>
          <w:rFonts w:eastAsia="Times New Roman"/>
          <w:szCs w:val="24"/>
        </w:rPr>
        <w:t>,</w:t>
      </w:r>
      <w:r w:rsidRPr="00891AAD">
        <w:rPr>
          <w:rFonts w:eastAsia="Times New Roman"/>
          <w:szCs w:val="24"/>
        </w:rPr>
        <w:t xml:space="preserve"> κύρι</w:t>
      </w:r>
      <w:r w:rsidRPr="00891AAD">
        <w:rPr>
          <w:rFonts w:eastAsia="Times New Roman"/>
          <w:szCs w:val="24"/>
        </w:rPr>
        <w:t xml:space="preserve">ε </w:t>
      </w:r>
      <w:r>
        <w:rPr>
          <w:rFonts w:eastAsia="Times New Roman"/>
          <w:szCs w:val="24"/>
        </w:rPr>
        <w:t>Πρόεδρε.</w:t>
      </w:r>
    </w:p>
    <w:p w14:paraId="24E2C932" w14:textId="77777777" w:rsidR="003D7578" w:rsidRDefault="0083033C">
      <w:pPr>
        <w:spacing w:after="0" w:line="600" w:lineRule="auto"/>
        <w:ind w:firstLine="720"/>
        <w:jc w:val="both"/>
        <w:rPr>
          <w:rFonts w:eastAsia="Times New Roman"/>
          <w:szCs w:val="24"/>
        </w:rPr>
      </w:pPr>
      <w:r>
        <w:rPr>
          <w:rFonts w:eastAsia="Times New Roman"/>
          <w:szCs w:val="24"/>
        </w:rPr>
        <w:lastRenderedPageBreak/>
        <w:t xml:space="preserve">Κυρίες και κύριοι </w:t>
      </w:r>
      <w:r w:rsidRPr="00891AAD">
        <w:rPr>
          <w:rFonts w:eastAsia="Times New Roman"/>
          <w:szCs w:val="24"/>
        </w:rPr>
        <w:t>συνάδελφοι</w:t>
      </w:r>
      <w:r>
        <w:rPr>
          <w:rFonts w:eastAsia="Times New Roman"/>
          <w:szCs w:val="24"/>
        </w:rPr>
        <w:t>,</w:t>
      </w:r>
      <w:r w:rsidRPr="00891AAD">
        <w:rPr>
          <w:rFonts w:eastAsia="Times New Roman"/>
          <w:szCs w:val="24"/>
        </w:rPr>
        <w:t xml:space="preserve"> η </w:t>
      </w:r>
      <w:r>
        <w:rPr>
          <w:rFonts w:eastAsia="Times New Roman"/>
          <w:szCs w:val="24"/>
        </w:rPr>
        <w:t>τ</w:t>
      </w:r>
      <w:r w:rsidRPr="00891AAD">
        <w:rPr>
          <w:rFonts w:eastAsia="Times New Roman"/>
          <w:szCs w:val="24"/>
        </w:rPr>
        <w:t xml:space="preserve">ουρκική συστηματική εξολόθρευση του ποντιακού </w:t>
      </w:r>
      <w:r>
        <w:rPr>
          <w:rFonts w:eastAsia="Times New Roman"/>
          <w:szCs w:val="24"/>
        </w:rPr>
        <w:t>Ε</w:t>
      </w:r>
      <w:r w:rsidRPr="00891AAD">
        <w:rPr>
          <w:rFonts w:eastAsia="Times New Roman"/>
          <w:szCs w:val="24"/>
        </w:rPr>
        <w:t xml:space="preserve">λληνισμού </w:t>
      </w:r>
      <w:r w:rsidRPr="00891AAD">
        <w:rPr>
          <w:rFonts w:eastAsia="Times New Roman"/>
          <w:szCs w:val="24"/>
        </w:rPr>
        <w:t xml:space="preserve">και των </w:t>
      </w:r>
      <w:r>
        <w:rPr>
          <w:rFonts w:eastAsia="Times New Roman"/>
          <w:szCs w:val="24"/>
        </w:rPr>
        <w:t>λοιπών</w:t>
      </w:r>
      <w:r>
        <w:rPr>
          <w:rFonts w:eastAsia="Times New Roman"/>
          <w:szCs w:val="24"/>
        </w:rPr>
        <w:t xml:space="preserve"> </w:t>
      </w:r>
      <w:r w:rsidRPr="00891AAD">
        <w:rPr>
          <w:rFonts w:eastAsia="Times New Roman"/>
          <w:szCs w:val="24"/>
        </w:rPr>
        <w:t xml:space="preserve">χριστιανικών πληθυσμών της Οθωμανικής Αυτοκρατορίας από την ιστορική πατρίδα </w:t>
      </w:r>
      <w:r>
        <w:rPr>
          <w:rFonts w:eastAsia="Times New Roman"/>
          <w:szCs w:val="24"/>
        </w:rPr>
        <w:t xml:space="preserve">τους, </w:t>
      </w:r>
      <w:r w:rsidRPr="00891AAD">
        <w:rPr>
          <w:rFonts w:eastAsia="Times New Roman"/>
          <w:szCs w:val="24"/>
        </w:rPr>
        <w:t>το έδαφος που αποτελεί τη σημερινή Τουρκία</w:t>
      </w:r>
      <w:r>
        <w:rPr>
          <w:rFonts w:eastAsia="Times New Roman"/>
          <w:szCs w:val="24"/>
        </w:rPr>
        <w:t>, μπορεί να ορι</w:t>
      </w:r>
      <w:r>
        <w:rPr>
          <w:rFonts w:eastAsia="Times New Roman"/>
          <w:szCs w:val="24"/>
        </w:rPr>
        <w:t xml:space="preserve">στεί με μία και μόνο λέξη: Γενοκτονία. </w:t>
      </w:r>
    </w:p>
    <w:p w14:paraId="24E2C933" w14:textId="77777777" w:rsidR="003D7578" w:rsidRDefault="0083033C">
      <w:pPr>
        <w:spacing w:after="0" w:line="600" w:lineRule="auto"/>
        <w:ind w:firstLine="720"/>
        <w:jc w:val="both"/>
        <w:rPr>
          <w:rFonts w:eastAsia="Times New Roman"/>
          <w:szCs w:val="24"/>
        </w:rPr>
      </w:pPr>
      <w:r>
        <w:rPr>
          <w:rFonts w:eastAsia="Times New Roman"/>
          <w:szCs w:val="24"/>
        </w:rPr>
        <w:t>Τ</w:t>
      </w:r>
      <w:r w:rsidRPr="00891AAD">
        <w:rPr>
          <w:rFonts w:eastAsia="Times New Roman"/>
          <w:szCs w:val="24"/>
        </w:rPr>
        <w:t xml:space="preserve">α θύματα της </w:t>
      </w:r>
      <w:r>
        <w:rPr>
          <w:rFonts w:eastAsia="Times New Roman"/>
          <w:szCs w:val="24"/>
        </w:rPr>
        <w:t>Γ</w:t>
      </w:r>
      <w:r w:rsidRPr="00891AAD">
        <w:rPr>
          <w:rFonts w:eastAsia="Times New Roman"/>
          <w:szCs w:val="24"/>
        </w:rPr>
        <w:t>ενοκτονίας των Ποντίων περιλαμβάνουν ανθρώπους που σκοτώθηκαν στις τοπικές σφαγές</w:t>
      </w:r>
      <w:r>
        <w:rPr>
          <w:rFonts w:eastAsia="Times New Roman"/>
          <w:szCs w:val="24"/>
        </w:rPr>
        <w:t>, αλλά κ</w:t>
      </w:r>
      <w:r w:rsidRPr="00891AAD">
        <w:rPr>
          <w:rFonts w:eastAsia="Times New Roman"/>
          <w:szCs w:val="24"/>
        </w:rPr>
        <w:t>ι άλλους που πέθαναν κατά τη διάρκεια</w:t>
      </w:r>
      <w:r>
        <w:rPr>
          <w:rFonts w:eastAsia="Times New Roman"/>
          <w:szCs w:val="24"/>
        </w:rPr>
        <w:t xml:space="preserve"> των απελάσεων υπό συνθήκες λιμού, </w:t>
      </w:r>
      <w:r w:rsidRPr="00891AAD">
        <w:rPr>
          <w:rFonts w:eastAsia="Times New Roman"/>
          <w:szCs w:val="24"/>
        </w:rPr>
        <w:t>αφυδάτωσης</w:t>
      </w:r>
      <w:r>
        <w:rPr>
          <w:rFonts w:eastAsia="Times New Roman"/>
          <w:szCs w:val="24"/>
        </w:rPr>
        <w:t>,</w:t>
      </w:r>
      <w:r w:rsidRPr="00891AAD">
        <w:rPr>
          <w:rFonts w:eastAsia="Times New Roman"/>
          <w:szCs w:val="24"/>
        </w:rPr>
        <w:t xml:space="preserve"> έκθεσης και ασθένειας</w:t>
      </w:r>
      <w:r>
        <w:rPr>
          <w:rFonts w:eastAsia="Times New Roman"/>
          <w:szCs w:val="24"/>
        </w:rPr>
        <w:t>.</w:t>
      </w:r>
      <w:r w:rsidRPr="00891AAD">
        <w:rPr>
          <w:rFonts w:eastAsia="Times New Roman"/>
          <w:szCs w:val="24"/>
        </w:rPr>
        <w:t xml:space="preserve"> </w:t>
      </w:r>
      <w:r>
        <w:rPr>
          <w:rFonts w:eastAsia="Times New Roman"/>
          <w:szCs w:val="24"/>
        </w:rPr>
        <w:t>Περιλ</w:t>
      </w:r>
      <w:r>
        <w:rPr>
          <w:rFonts w:eastAsia="Times New Roman"/>
          <w:szCs w:val="24"/>
        </w:rPr>
        <w:t xml:space="preserve">αμβάνει ακόμη κι </w:t>
      </w:r>
      <w:r w:rsidRPr="00891AAD">
        <w:rPr>
          <w:rFonts w:eastAsia="Times New Roman"/>
          <w:szCs w:val="24"/>
        </w:rPr>
        <w:t xml:space="preserve">όσους έχασαν τη ζωή τους στην εξορία και τα τάγματα θανάτου στις ερημικές περιοχές στα νότια της </w:t>
      </w:r>
      <w:r>
        <w:rPr>
          <w:rFonts w:eastAsia="Times New Roman"/>
          <w:szCs w:val="24"/>
        </w:rPr>
        <w:t>Α</w:t>
      </w:r>
      <w:r w:rsidRPr="00891AAD">
        <w:rPr>
          <w:rFonts w:eastAsia="Times New Roman"/>
          <w:szCs w:val="24"/>
        </w:rPr>
        <w:t>υτοκρατορίας</w:t>
      </w:r>
      <w:r>
        <w:rPr>
          <w:rFonts w:eastAsia="Times New Roman"/>
          <w:szCs w:val="24"/>
        </w:rPr>
        <w:t>. Περιλαμβάνει κι</w:t>
      </w:r>
      <w:r w:rsidRPr="00891AAD">
        <w:rPr>
          <w:rFonts w:eastAsia="Times New Roman"/>
          <w:szCs w:val="24"/>
        </w:rPr>
        <w:t xml:space="preserve"> όλους αυτούς που δεν βρήκαν </w:t>
      </w:r>
      <w:r>
        <w:rPr>
          <w:rFonts w:eastAsia="Times New Roman"/>
          <w:szCs w:val="24"/>
        </w:rPr>
        <w:t>τη γη της επαγγελίας στην κατατ</w:t>
      </w:r>
      <w:r w:rsidRPr="00891AAD">
        <w:rPr>
          <w:rFonts w:eastAsia="Times New Roman"/>
          <w:szCs w:val="24"/>
        </w:rPr>
        <w:t xml:space="preserve">αλαιπωρημένη Ελλάδα του </w:t>
      </w:r>
      <w:r>
        <w:rPr>
          <w:rFonts w:eastAsia="Times New Roman"/>
          <w:szCs w:val="24"/>
        </w:rPr>
        <w:t>Μ</w:t>
      </w:r>
      <w:r w:rsidRPr="00891AAD">
        <w:rPr>
          <w:rFonts w:eastAsia="Times New Roman"/>
          <w:szCs w:val="24"/>
        </w:rPr>
        <w:t>εσοπολέμου</w:t>
      </w:r>
      <w:r>
        <w:rPr>
          <w:rFonts w:eastAsia="Times New Roman"/>
          <w:szCs w:val="24"/>
        </w:rPr>
        <w:t>,</w:t>
      </w:r>
      <w:r w:rsidRPr="00891AAD">
        <w:rPr>
          <w:rFonts w:eastAsia="Times New Roman"/>
          <w:szCs w:val="24"/>
        </w:rPr>
        <w:t xml:space="preserve"> αλλά ξεκίνησαν τη δική τους περιπλά</w:t>
      </w:r>
      <w:r>
        <w:rPr>
          <w:rFonts w:eastAsia="Times New Roman"/>
          <w:szCs w:val="24"/>
        </w:rPr>
        <w:t xml:space="preserve">νηση στη γη του Καυκάσου, </w:t>
      </w:r>
      <w:r w:rsidRPr="00891AAD">
        <w:rPr>
          <w:rFonts w:eastAsia="Times New Roman"/>
          <w:szCs w:val="24"/>
        </w:rPr>
        <w:t>όπου άλλες δυστυχίες και νέες ταλαιπωρίες τους περίμεναν</w:t>
      </w:r>
      <w:r>
        <w:rPr>
          <w:rFonts w:eastAsia="Times New Roman"/>
          <w:szCs w:val="24"/>
        </w:rPr>
        <w:t>.</w:t>
      </w:r>
    </w:p>
    <w:p w14:paraId="24E2C934" w14:textId="77777777" w:rsidR="003D7578" w:rsidRDefault="0083033C">
      <w:pPr>
        <w:spacing w:after="0" w:line="600" w:lineRule="auto"/>
        <w:ind w:firstLine="720"/>
        <w:jc w:val="both"/>
        <w:rPr>
          <w:rFonts w:eastAsia="Times New Roman"/>
          <w:szCs w:val="24"/>
        </w:rPr>
      </w:pPr>
      <w:r>
        <w:rPr>
          <w:rFonts w:eastAsia="Times New Roman"/>
          <w:szCs w:val="24"/>
        </w:rPr>
        <w:t>Ο</w:t>
      </w:r>
      <w:r w:rsidRPr="00891AAD">
        <w:rPr>
          <w:rFonts w:eastAsia="Times New Roman"/>
          <w:szCs w:val="24"/>
        </w:rPr>
        <w:t>ι Έλληνες του Πόντου</w:t>
      </w:r>
      <w:r>
        <w:rPr>
          <w:rFonts w:eastAsia="Times New Roman"/>
          <w:szCs w:val="24"/>
        </w:rPr>
        <w:t>,</w:t>
      </w:r>
      <w:r w:rsidRPr="00891AAD">
        <w:rPr>
          <w:rFonts w:eastAsia="Times New Roman"/>
          <w:szCs w:val="24"/>
        </w:rPr>
        <w:t xml:space="preserve"> οι </w:t>
      </w:r>
      <w:r>
        <w:rPr>
          <w:rFonts w:eastAsia="Times New Roman"/>
          <w:szCs w:val="24"/>
        </w:rPr>
        <w:t>α</w:t>
      </w:r>
      <w:r w:rsidRPr="00891AAD">
        <w:rPr>
          <w:rFonts w:eastAsia="Times New Roman"/>
          <w:szCs w:val="24"/>
        </w:rPr>
        <w:t>κρίτες του Βυζαντίου</w:t>
      </w:r>
      <w:r>
        <w:rPr>
          <w:rFonts w:eastAsia="Times New Roman"/>
          <w:szCs w:val="24"/>
        </w:rPr>
        <w:t>, αν</w:t>
      </w:r>
      <w:r w:rsidRPr="00891AAD">
        <w:rPr>
          <w:rFonts w:eastAsia="Times New Roman"/>
          <w:szCs w:val="24"/>
        </w:rPr>
        <w:t xml:space="preserve"> και διασκορπί</w:t>
      </w:r>
      <w:r>
        <w:rPr>
          <w:rFonts w:eastAsia="Times New Roman"/>
          <w:szCs w:val="24"/>
        </w:rPr>
        <w:t>στηκαν μετά τον ξεριζωμό από τη</w:t>
      </w:r>
      <w:r w:rsidRPr="00891AAD">
        <w:rPr>
          <w:rFonts w:eastAsia="Times New Roman"/>
          <w:szCs w:val="24"/>
        </w:rPr>
        <w:t xml:space="preserve"> </w:t>
      </w:r>
      <w:r>
        <w:rPr>
          <w:rFonts w:eastAsia="Times New Roman"/>
          <w:szCs w:val="24"/>
        </w:rPr>
        <w:t>χ</w:t>
      </w:r>
      <w:r w:rsidRPr="00891AAD">
        <w:rPr>
          <w:rFonts w:eastAsia="Times New Roman"/>
          <w:szCs w:val="24"/>
        </w:rPr>
        <w:t xml:space="preserve">ιλιόχρονη πατρίδα </w:t>
      </w:r>
      <w:r>
        <w:rPr>
          <w:rFonts w:eastAsia="Times New Roman"/>
          <w:szCs w:val="24"/>
        </w:rPr>
        <w:t>τους,</w:t>
      </w:r>
      <w:r w:rsidRPr="00891AAD">
        <w:rPr>
          <w:rFonts w:eastAsia="Times New Roman"/>
          <w:szCs w:val="24"/>
        </w:rPr>
        <w:t xml:space="preserve"> από τις στέπες</w:t>
      </w:r>
      <w:r w:rsidRPr="00891AAD">
        <w:rPr>
          <w:rFonts w:eastAsia="Times New Roman"/>
          <w:szCs w:val="24"/>
        </w:rPr>
        <w:t xml:space="preserve"> του Καζακστάν έως τα γαλάζια νερά του Ιονίου</w:t>
      </w:r>
      <w:r>
        <w:rPr>
          <w:rFonts w:eastAsia="Times New Roman"/>
          <w:szCs w:val="24"/>
        </w:rPr>
        <w:t>,</w:t>
      </w:r>
      <w:r w:rsidRPr="00891AAD">
        <w:rPr>
          <w:rFonts w:eastAsia="Times New Roman"/>
          <w:szCs w:val="24"/>
        </w:rPr>
        <w:t xml:space="preserve"> δεν ξέχασαν ποτέ τη γη </w:t>
      </w:r>
      <w:r>
        <w:rPr>
          <w:rFonts w:eastAsia="Times New Roman"/>
          <w:szCs w:val="24"/>
        </w:rPr>
        <w:t>τους,</w:t>
      </w:r>
      <w:r w:rsidRPr="00891AAD">
        <w:rPr>
          <w:rFonts w:eastAsia="Times New Roman"/>
          <w:szCs w:val="24"/>
        </w:rPr>
        <w:t xml:space="preserve"> την </w:t>
      </w:r>
      <w:r w:rsidRPr="00891AAD">
        <w:rPr>
          <w:rFonts w:eastAsia="Times New Roman"/>
          <w:szCs w:val="24"/>
        </w:rPr>
        <w:lastRenderedPageBreak/>
        <w:t>ιστορική τους κοιτίδα</w:t>
      </w:r>
      <w:r>
        <w:rPr>
          <w:rFonts w:eastAsia="Times New Roman"/>
          <w:szCs w:val="24"/>
        </w:rPr>
        <w:t>,</w:t>
      </w:r>
      <w:r w:rsidRPr="00891AAD">
        <w:rPr>
          <w:rFonts w:eastAsia="Times New Roman"/>
          <w:szCs w:val="24"/>
        </w:rPr>
        <w:t xml:space="preserve"> τον Πόντο και την Τραπεζούντα</w:t>
      </w:r>
      <w:r>
        <w:rPr>
          <w:rFonts w:eastAsia="Times New Roman"/>
          <w:szCs w:val="24"/>
        </w:rPr>
        <w:t>,</w:t>
      </w:r>
      <w:r w:rsidRPr="00891AAD">
        <w:rPr>
          <w:rFonts w:eastAsia="Times New Roman"/>
          <w:szCs w:val="24"/>
        </w:rPr>
        <w:t xml:space="preserve"> τα </w:t>
      </w:r>
      <w:proofErr w:type="spellStart"/>
      <w:r>
        <w:rPr>
          <w:rFonts w:eastAsia="Times New Roman"/>
          <w:szCs w:val="24"/>
        </w:rPr>
        <w:t>π</w:t>
      </w:r>
      <w:r w:rsidRPr="00891AAD">
        <w:rPr>
          <w:rFonts w:eastAsia="Times New Roman"/>
          <w:szCs w:val="24"/>
        </w:rPr>
        <w:t>αρχάρια</w:t>
      </w:r>
      <w:proofErr w:type="spellEnd"/>
      <w:r w:rsidRPr="00891AAD">
        <w:rPr>
          <w:rFonts w:eastAsia="Times New Roman"/>
          <w:szCs w:val="24"/>
        </w:rPr>
        <w:t xml:space="preserve"> των υψιπέδων και την κυρά του όρους Μελά</w:t>
      </w:r>
      <w:r>
        <w:rPr>
          <w:rFonts w:eastAsia="Times New Roman"/>
          <w:szCs w:val="24"/>
        </w:rPr>
        <w:t>,</w:t>
      </w:r>
      <w:r w:rsidRPr="00891AAD">
        <w:rPr>
          <w:rFonts w:eastAsia="Times New Roman"/>
          <w:szCs w:val="24"/>
        </w:rPr>
        <w:t xml:space="preserve"> την ιστορία τους και τον πολιτισμό </w:t>
      </w:r>
      <w:r>
        <w:rPr>
          <w:rFonts w:eastAsia="Times New Roman"/>
          <w:szCs w:val="24"/>
        </w:rPr>
        <w:t>τους,</w:t>
      </w:r>
      <w:r w:rsidRPr="00891AAD">
        <w:rPr>
          <w:rFonts w:eastAsia="Times New Roman"/>
          <w:szCs w:val="24"/>
        </w:rPr>
        <w:t xml:space="preserve"> που ταξίδεψαν σε ολόκληρο τ</w:t>
      </w:r>
      <w:r w:rsidRPr="00891AAD">
        <w:rPr>
          <w:rFonts w:eastAsia="Times New Roman"/>
          <w:szCs w:val="24"/>
        </w:rPr>
        <w:t>ον κόσμο</w:t>
      </w:r>
      <w:r>
        <w:rPr>
          <w:rFonts w:eastAsia="Times New Roman"/>
          <w:szCs w:val="24"/>
        </w:rPr>
        <w:t>.</w:t>
      </w:r>
    </w:p>
    <w:p w14:paraId="24E2C935" w14:textId="77777777" w:rsidR="003D7578" w:rsidRDefault="0083033C">
      <w:pPr>
        <w:spacing w:after="0" w:line="600" w:lineRule="auto"/>
        <w:ind w:firstLine="720"/>
        <w:jc w:val="both"/>
        <w:rPr>
          <w:rFonts w:eastAsia="Times New Roman"/>
          <w:szCs w:val="24"/>
        </w:rPr>
      </w:pPr>
      <w:r>
        <w:rPr>
          <w:rFonts w:eastAsia="Times New Roman"/>
          <w:szCs w:val="24"/>
        </w:rPr>
        <w:t>Σ</w:t>
      </w:r>
      <w:r w:rsidRPr="00891AAD">
        <w:rPr>
          <w:rFonts w:eastAsia="Times New Roman"/>
          <w:szCs w:val="24"/>
        </w:rPr>
        <w:t>τα χρόνια που πέρασαν οι επιζώντες και οι επίγονο</w:t>
      </w:r>
      <w:r>
        <w:rPr>
          <w:rFonts w:eastAsia="Times New Roman"/>
          <w:szCs w:val="24"/>
        </w:rPr>
        <w:t>ί</w:t>
      </w:r>
      <w:r w:rsidRPr="00891AAD">
        <w:rPr>
          <w:rFonts w:eastAsia="Times New Roman"/>
          <w:szCs w:val="24"/>
        </w:rPr>
        <w:t xml:space="preserve"> τους αγωνίστηκαν να κερδίσουν την επίσημη αναγνώριση για τη </w:t>
      </w:r>
      <w:r>
        <w:rPr>
          <w:rFonts w:eastAsia="Times New Roman"/>
          <w:szCs w:val="24"/>
        </w:rPr>
        <w:t>Γ</w:t>
      </w:r>
      <w:r w:rsidRPr="00891AAD">
        <w:rPr>
          <w:rFonts w:eastAsia="Times New Roman"/>
          <w:szCs w:val="24"/>
        </w:rPr>
        <w:t xml:space="preserve">ενοκτονία του λαού </w:t>
      </w:r>
      <w:r>
        <w:rPr>
          <w:rFonts w:eastAsia="Times New Roman"/>
          <w:szCs w:val="24"/>
        </w:rPr>
        <w:t>τους.</w:t>
      </w:r>
      <w:r w:rsidRPr="00891AAD">
        <w:rPr>
          <w:rFonts w:eastAsia="Times New Roman"/>
          <w:szCs w:val="24"/>
        </w:rPr>
        <w:t xml:space="preserve"> </w:t>
      </w:r>
      <w:r>
        <w:rPr>
          <w:rFonts w:eastAsia="Times New Roman"/>
          <w:szCs w:val="24"/>
        </w:rPr>
        <w:t>Κι</w:t>
      </w:r>
      <w:r w:rsidRPr="00891AAD">
        <w:rPr>
          <w:rFonts w:eastAsia="Times New Roman"/>
          <w:szCs w:val="24"/>
        </w:rPr>
        <w:t xml:space="preserve"> όταν τα </w:t>
      </w:r>
      <w:r>
        <w:rPr>
          <w:rFonts w:eastAsia="Times New Roman"/>
          <w:szCs w:val="24"/>
        </w:rPr>
        <w:t>φρικιαστικά</w:t>
      </w:r>
      <w:r w:rsidRPr="00891AAD">
        <w:rPr>
          <w:rFonts w:eastAsia="Times New Roman"/>
          <w:szCs w:val="24"/>
        </w:rPr>
        <w:t xml:space="preserve"> γεγονότα αποκαλύπτονται</w:t>
      </w:r>
      <w:r>
        <w:rPr>
          <w:rFonts w:eastAsia="Times New Roman"/>
          <w:szCs w:val="24"/>
        </w:rPr>
        <w:t>,</w:t>
      </w:r>
      <w:r w:rsidRPr="00891AAD">
        <w:rPr>
          <w:rFonts w:eastAsia="Times New Roman"/>
          <w:szCs w:val="24"/>
        </w:rPr>
        <w:t xml:space="preserve"> δεν μπορείς πλέον </w:t>
      </w:r>
      <w:r>
        <w:rPr>
          <w:rFonts w:eastAsia="Times New Roman"/>
          <w:szCs w:val="24"/>
        </w:rPr>
        <w:t>να</w:t>
      </w:r>
      <w:r w:rsidRPr="00891AAD">
        <w:rPr>
          <w:rFonts w:eastAsia="Times New Roman"/>
          <w:szCs w:val="24"/>
        </w:rPr>
        <w:t xml:space="preserve"> λησμονείς</w:t>
      </w:r>
      <w:r>
        <w:rPr>
          <w:rFonts w:eastAsia="Times New Roman"/>
          <w:szCs w:val="24"/>
        </w:rPr>
        <w:t>,</w:t>
      </w:r>
      <w:r w:rsidRPr="00891AAD">
        <w:rPr>
          <w:rFonts w:eastAsia="Times New Roman"/>
          <w:szCs w:val="24"/>
        </w:rPr>
        <w:t xml:space="preserve"> δεν μπορεί να μη ζητάς την ι</w:t>
      </w:r>
      <w:r w:rsidRPr="00891AAD">
        <w:rPr>
          <w:rFonts w:eastAsia="Times New Roman"/>
          <w:szCs w:val="24"/>
        </w:rPr>
        <w:t xml:space="preserve">στορική </w:t>
      </w:r>
      <w:r>
        <w:rPr>
          <w:rFonts w:eastAsia="Times New Roman"/>
          <w:szCs w:val="24"/>
        </w:rPr>
        <w:t>δ</w:t>
      </w:r>
      <w:r w:rsidRPr="00891AAD">
        <w:rPr>
          <w:rFonts w:eastAsia="Times New Roman"/>
          <w:szCs w:val="24"/>
        </w:rPr>
        <w:t>ικαίωση των θυμάτων</w:t>
      </w:r>
      <w:r>
        <w:rPr>
          <w:rFonts w:eastAsia="Times New Roman"/>
          <w:szCs w:val="24"/>
        </w:rPr>
        <w:t>, δεν μπορεί να μην απο</w:t>
      </w:r>
      <w:r w:rsidRPr="00891AAD">
        <w:rPr>
          <w:rFonts w:eastAsia="Times New Roman"/>
          <w:szCs w:val="24"/>
        </w:rPr>
        <w:t xml:space="preserve">ζητάς </w:t>
      </w:r>
      <w:r>
        <w:rPr>
          <w:rFonts w:eastAsia="Times New Roman"/>
          <w:szCs w:val="24"/>
        </w:rPr>
        <w:t xml:space="preserve">τη </w:t>
      </w:r>
      <w:r w:rsidRPr="00891AAD">
        <w:rPr>
          <w:rFonts w:eastAsia="Times New Roman"/>
          <w:szCs w:val="24"/>
        </w:rPr>
        <w:t>συγ</w:t>
      </w:r>
      <w:r>
        <w:rPr>
          <w:rFonts w:eastAsia="Times New Roman"/>
          <w:szCs w:val="24"/>
        </w:rPr>
        <w:t>γ</w:t>
      </w:r>
      <w:r w:rsidRPr="00891AAD">
        <w:rPr>
          <w:rFonts w:eastAsia="Times New Roman"/>
          <w:szCs w:val="24"/>
        </w:rPr>
        <w:t>νώμη των υπευθύνων</w:t>
      </w:r>
      <w:r>
        <w:rPr>
          <w:rFonts w:eastAsia="Times New Roman"/>
          <w:szCs w:val="24"/>
        </w:rPr>
        <w:t>.</w:t>
      </w:r>
    </w:p>
    <w:p w14:paraId="24E2C936" w14:textId="77777777" w:rsidR="003D7578" w:rsidRDefault="0083033C">
      <w:pPr>
        <w:spacing w:after="0" w:line="600" w:lineRule="auto"/>
        <w:ind w:firstLine="720"/>
        <w:jc w:val="both"/>
        <w:rPr>
          <w:rFonts w:eastAsia="Times New Roman"/>
          <w:szCs w:val="24"/>
        </w:rPr>
      </w:pPr>
      <w:r>
        <w:rPr>
          <w:rFonts w:eastAsia="Times New Roman"/>
          <w:szCs w:val="24"/>
        </w:rPr>
        <w:t>Ε</w:t>
      </w:r>
      <w:r w:rsidRPr="00891AAD">
        <w:rPr>
          <w:rFonts w:eastAsia="Times New Roman"/>
          <w:szCs w:val="24"/>
        </w:rPr>
        <w:t xml:space="preserve">ίναι ιστορικά και ηθικά </w:t>
      </w:r>
      <w:r>
        <w:rPr>
          <w:rFonts w:eastAsia="Times New Roman"/>
          <w:szCs w:val="24"/>
        </w:rPr>
        <w:t>απρεπές</w:t>
      </w:r>
      <w:r w:rsidRPr="00891AAD">
        <w:rPr>
          <w:rFonts w:eastAsia="Times New Roman"/>
          <w:szCs w:val="24"/>
        </w:rPr>
        <w:t xml:space="preserve"> να εστιάζουμε σε </w:t>
      </w:r>
      <w:r>
        <w:rPr>
          <w:rFonts w:eastAsia="Times New Roman"/>
          <w:szCs w:val="24"/>
        </w:rPr>
        <w:t xml:space="preserve">νομικίστικες </w:t>
      </w:r>
      <w:r w:rsidRPr="00891AAD">
        <w:rPr>
          <w:rFonts w:eastAsia="Times New Roman"/>
          <w:szCs w:val="24"/>
        </w:rPr>
        <w:t>λεπτομέρειες που διυλίζουν τον κώνωπα για το πλαίσιο μέσα στο οποίο συνέβη μία μαζική δολοφονία</w:t>
      </w:r>
      <w:r>
        <w:rPr>
          <w:rFonts w:eastAsia="Times New Roman"/>
          <w:szCs w:val="24"/>
        </w:rPr>
        <w:t xml:space="preserve">. </w:t>
      </w:r>
    </w:p>
    <w:p w14:paraId="24E2C937"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w:t>
      </w:r>
      <w:r w:rsidRPr="00B7459B">
        <w:rPr>
          <w:rFonts w:eastAsia="Times New Roman" w:cs="Times New Roman"/>
          <w:szCs w:val="24"/>
        </w:rPr>
        <w:t>αι οποιαδή</w:t>
      </w:r>
      <w:r w:rsidRPr="00B7459B">
        <w:rPr>
          <w:rFonts w:eastAsia="Times New Roman" w:cs="Times New Roman"/>
          <w:szCs w:val="24"/>
        </w:rPr>
        <w:t>ποτε εικασία για τα κίνητρα των θυτών εναντίον των θυμάτων ή για το μέγεθος της καταστροφής δεν ακούγονται παρά σαν φθηνές</w:t>
      </w:r>
      <w:r>
        <w:rPr>
          <w:rFonts w:eastAsia="Times New Roman" w:cs="Times New Roman"/>
          <w:szCs w:val="24"/>
        </w:rPr>
        <w:t>,</w:t>
      </w:r>
      <w:r w:rsidRPr="00B7459B">
        <w:rPr>
          <w:rFonts w:eastAsia="Times New Roman" w:cs="Times New Roman"/>
          <w:szCs w:val="24"/>
        </w:rPr>
        <w:t xml:space="preserve"> προσβλητικές για τη μνήμη τους δικαιολογίες</w:t>
      </w:r>
      <w:r>
        <w:rPr>
          <w:rFonts w:eastAsia="Times New Roman" w:cs="Times New Roman"/>
          <w:szCs w:val="24"/>
        </w:rPr>
        <w:t>.</w:t>
      </w:r>
      <w:r w:rsidRPr="00B7459B">
        <w:rPr>
          <w:rFonts w:eastAsia="Times New Roman" w:cs="Times New Roman"/>
          <w:szCs w:val="24"/>
        </w:rPr>
        <w:t xml:space="preserve"> </w:t>
      </w:r>
    </w:p>
    <w:p w14:paraId="24E2C938"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Η προσπάθεια, ε</w:t>
      </w:r>
      <w:r w:rsidRPr="00B7459B">
        <w:rPr>
          <w:rFonts w:eastAsia="Times New Roman" w:cs="Times New Roman"/>
          <w:szCs w:val="24"/>
        </w:rPr>
        <w:t>πομένως</w:t>
      </w:r>
      <w:r>
        <w:rPr>
          <w:rFonts w:eastAsia="Times New Roman" w:cs="Times New Roman"/>
          <w:szCs w:val="24"/>
        </w:rPr>
        <w:t>,</w:t>
      </w:r>
      <w:r w:rsidRPr="00B7459B">
        <w:rPr>
          <w:rFonts w:eastAsia="Times New Roman" w:cs="Times New Roman"/>
          <w:szCs w:val="24"/>
        </w:rPr>
        <w:t xml:space="preserve"> άρνησης της ισ</w:t>
      </w:r>
      <w:r>
        <w:rPr>
          <w:rFonts w:eastAsia="Times New Roman" w:cs="Times New Roman"/>
          <w:szCs w:val="24"/>
        </w:rPr>
        <w:t>τορικής πραγματικότητας για τη Γ</w:t>
      </w:r>
      <w:r w:rsidRPr="00B7459B">
        <w:rPr>
          <w:rFonts w:eastAsia="Times New Roman" w:cs="Times New Roman"/>
          <w:szCs w:val="24"/>
        </w:rPr>
        <w:t xml:space="preserve">ενοκτονία των </w:t>
      </w:r>
      <w:r w:rsidRPr="00B7459B">
        <w:rPr>
          <w:rFonts w:eastAsia="Times New Roman" w:cs="Times New Roman"/>
          <w:szCs w:val="24"/>
        </w:rPr>
        <w:t>Ποντίων ξεπερνά τα ιστορικά γεγονότα</w:t>
      </w:r>
      <w:r>
        <w:rPr>
          <w:rFonts w:eastAsia="Times New Roman" w:cs="Times New Roman"/>
          <w:szCs w:val="24"/>
        </w:rPr>
        <w:t>,</w:t>
      </w:r>
      <w:r w:rsidRPr="00B7459B">
        <w:rPr>
          <w:rFonts w:eastAsia="Times New Roman" w:cs="Times New Roman"/>
          <w:szCs w:val="24"/>
        </w:rPr>
        <w:t xml:space="preserve"> αφήνοντας μία ανοιχτή πληγή για τις χιλιάδες των θυμάτων και των συγγενών τους και αποσπά την προσοχή από το</w:t>
      </w:r>
      <w:r>
        <w:rPr>
          <w:rFonts w:eastAsia="Times New Roman" w:cs="Times New Roman"/>
          <w:szCs w:val="24"/>
        </w:rPr>
        <w:t>ν</w:t>
      </w:r>
      <w:r w:rsidRPr="00B7459B">
        <w:rPr>
          <w:rFonts w:eastAsia="Times New Roman" w:cs="Times New Roman"/>
          <w:szCs w:val="24"/>
        </w:rPr>
        <w:t xml:space="preserve"> ρόλο της γειτονικής χώρας</w:t>
      </w:r>
      <w:r>
        <w:rPr>
          <w:rFonts w:eastAsia="Times New Roman" w:cs="Times New Roman"/>
          <w:szCs w:val="24"/>
        </w:rPr>
        <w:t>,</w:t>
      </w:r>
      <w:r w:rsidRPr="00B7459B">
        <w:rPr>
          <w:rFonts w:eastAsia="Times New Roman" w:cs="Times New Roman"/>
          <w:szCs w:val="24"/>
        </w:rPr>
        <w:t xml:space="preserve"> της Τουρκίας</w:t>
      </w:r>
      <w:r>
        <w:rPr>
          <w:rFonts w:eastAsia="Times New Roman" w:cs="Times New Roman"/>
          <w:szCs w:val="24"/>
        </w:rPr>
        <w:t>, στη διάπραξή</w:t>
      </w:r>
      <w:r w:rsidRPr="00B7459B">
        <w:rPr>
          <w:rFonts w:eastAsia="Times New Roman" w:cs="Times New Roman"/>
          <w:szCs w:val="24"/>
        </w:rPr>
        <w:t xml:space="preserve"> </w:t>
      </w:r>
      <w:r>
        <w:rPr>
          <w:rFonts w:eastAsia="Times New Roman" w:cs="Times New Roman"/>
          <w:szCs w:val="24"/>
        </w:rPr>
        <w:t>τους.</w:t>
      </w:r>
    </w:p>
    <w:p w14:paraId="24E2C939"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w:t>
      </w:r>
      <w:r w:rsidRPr="00B7459B">
        <w:rPr>
          <w:rFonts w:eastAsia="Times New Roman" w:cs="Times New Roman"/>
          <w:szCs w:val="24"/>
        </w:rPr>
        <w:t>υρίες και κύριοι συνάδελφοι</w:t>
      </w:r>
      <w:r>
        <w:rPr>
          <w:rFonts w:eastAsia="Times New Roman" w:cs="Times New Roman"/>
          <w:szCs w:val="24"/>
        </w:rPr>
        <w:t>,</w:t>
      </w:r>
      <w:r w:rsidRPr="00B7459B">
        <w:rPr>
          <w:rFonts w:eastAsia="Times New Roman" w:cs="Times New Roman"/>
          <w:szCs w:val="24"/>
        </w:rPr>
        <w:t xml:space="preserve"> η άρνηση μιας γενο</w:t>
      </w:r>
      <w:r w:rsidRPr="00B7459B">
        <w:rPr>
          <w:rFonts w:eastAsia="Times New Roman" w:cs="Times New Roman"/>
          <w:szCs w:val="24"/>
        </w:rPr>
        <w:t>κτονίας στην πραγματι</w:t>
      </w:r>
      <w:r>
        <w:rPr>
          <w:rFonts w:eastAsia="Times New Roman" w:cs="Times New Roman"/>
          <w:szCs w:val="24"/>
        </w:rPr>
        <w:t>κότητα είναι το τελευταίο στάδιό</w:t>
      </w:r>
      <w:r w:rsidRPr="00B7459B">
        <w:rPr>
          <w:rFonts w:eastAsia="Times New Roman" w:cs="Times New Roman"/>
          <w:szCs w:val="24"/>
        </w:rPr>
        <w:t xml:space="preserve"> </w:t>
      </w:r>
      <w:r>
        <w:rPr>
          <w:rFonts w:eastAsia="Times New Roman" w:cs="Times New Roman"/>
          <w:szCs w:val="24"/>
        </w:rPr>
        <w:t>της, δ</w:t>
      </w:r>
      <w:r w:rsidRPr="00B7459B">
        <w:rPr>
          <w:rFonts w:eastAsia="Times New Roman" w:cs="Times New Roman"/>
          <w:szCs w:val="24"/>
        </w:rPr>
        <w:t>ιότι προσβάλλει τα θύματα</w:t>
      </w:r>
      <w:r>
        <w:rPr>
          <w:rFonts w:eastAsia="Times New Roman" w:cs="Times New Roman"/>
          <w:szCs w:val="24"/>
        </w:rPr>
        <w:t>,</w:t>
      </w:r>
      <w:r w:rsidRPr="00B7459B">
        <w:rPr>
          <w:rFonts w:eastAsia="Times New Roman" w:cs="Times New Roman"/>
          <w:szCs w:val="24"/>
        </w:rPr>
        <w:t xml:space="preserve"> τα καθιστά ανύπαρκτα και τελικά τα καταδικάζει στη λήθη</w:t>
      </w:r>
      <w:r>
        <w:rPr>
          <w:rFonts w:eastAsia="Times New Roman" w:cs="Times New Roman"/>
          <w:szCs w:val="24"/>
        </w:rPr>
        <w:t>.</w:t>
      </w:r>
      <w:r w:rsidRPr="00B7459B">
        <w:rPr>
          <w:rFonts w:eastAsia="Times New Roman" w:cs="Times New Roman"/>
          <w:szCs w:val="24"/>
        </w:rPr>
        <w:t xml:space="preserve"> </w:t>
      </w:r>
      <w:r>
        <w:rPr>
          <w:rFonts w:eastAsia="Times New Roman" w:cs="Times New Roman"/>
          <w:szCs w:val="24"/>
        </w:rPr>
        <w:t>«</w:t>
      </w:r>
      <w:r w:rsidRPr="00B7459B">
        <w:rPr>
          <w:rFonts w:eastAsia="Times New Roman" w:cs="Times New Roman"/>
          <w:szCs w:val="24"/>
        </w:rPr>
        <w:t>Ακόμη και οι νεκροί δεν θα είναι ασφαλείς από τον εχθρό</w:t>
      </w:r>
      <w:r>
        <w:rPr>
          <w:rFonts w:eastAsia="Times New Roman" w:cs="Times New Roman"/>
          <w:szCs w:val="24"/>
        </w:rPr>
        <w:t>,</w:t>
      </w:r>
      <w:r w:rsidRPr="00B7459B">
        <w:rPr>
          <w:rFonts w:eastAsia="Times New Roman" w:cs="Times New Roman"/>
          <w:szCs w:val="24"/>
        </w:rPr>
        <w:t xml:space="preserve"> αν κερδίσει</w:t>
      </w:r>
      <w:r>
        <w:rPr>
          <w:rFonts w:eastAsia="Times New Roman" w:cs="Times New Roman"/>
          <w:szCs w:val="24"/>
        </w:rPr>
        <w:t>», έγραψε κ</w:t>
      </w:r>
      <w:r w:rsidRPr="00B7459B">
        <w:rPr>
          <w:rFonts w:eastAsia="Times New Roman" w:cs="Times New Roman"/>
          <w:szCs w:val="24"/>
        </w:rPr>
        <w:t xml:space="preserve">άποτε ο Γερμανός φιλόσοφος </w:t>
      </w:r>
      <w:r>
        <w:rPr>
          <w:rFonts w:eastAsia="Times New Roman" w:cs="Times New Roman"/>
          <w:szCs w:val="24"/>
        </w:rPr>
        <w:t>Βάλτε</w:t>
      </w:r>
      <w:r>
        <w:rPr>
          <w:rFonts w:eastAsia="Times New Roman" w:cs="Times New Roman"/>
          <w:szCs w:val="24"/>
        </w:rPr>
        <w:t xml:space="preserve">ρ </w:t>
      </w:r>
      <w:proofErr w:type="spellStart"/>
      <w:r>
        <w:rPr>
          <w:rFonts w:eastAsia="Times New Roman" w:cs="Times New Roman"/>
          <w:szCs w:val="24"/>
        </w:rPr>
        <w:t>Μπένγιαμιν</w:t>
      </w:r>
      <w:proofErr w:type="spellEnd"/>
      <w:r>
        <w:rPr>
          <w:rFonts w:eastAsia="Times New Roman" w:cs="Times New Roman"/>
          <w:szCs w:val="24"/>
        </w:rPr>
        <w:t>,</w:t>
      </w:r>
      <w:r w:rsidRPr="00B7459B">
        <w:rPr>
          <w:rFonts w:eastAsia="Times New Roman" w:cs="Times New Roman"/>
          <w:szCs w:val="24"/>
        </w:rPr>
        <w:t xml:space="preserve"> μετά τα πρώτα αντισημιτικά</w:t>
      </w:r>
      <w:r>
        <w:rPr>
          <w:rFonts w:eastAsia="Times New Roman" w:cs="Times New Roman"/>
          <w:szCs w:val="24"/>
        </w:rPr>
        <w:t xml:space="preserve"> πογκρόμ των ναζί πιονέρων του Γ’</w:t>
      </w:r>
      <w:r w:rsidRPr="00B7459B">
        <w:rPr>
          <w:rFonts w:eastAsia="Times New Roman" w:cs="Times New Roman"/>
          <w:szCs w:val="24"/>
        </w:rPr>
        <w:t xml:space="preserve"> Ράιχ</w:t>
      </w:r>
      <w:r>
        <w:rPr>
          <w:rFonts w:eastAsia="Times New Roman" w:cs="Times New Roman"/>
          <w:szCs w:val="24"/>
        </w:rPr>
        <w:t>.</w:t>
      </w:r>
    </w:p>
    <w:p w14:paraId="24E2C93A"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Γιατί στη γέννηση</w:t>
      </w:r>
      <w:r w:rsidRPr="00B7459B">
        <w:rPr>
          <w:rFonts w:eastAsia="Times New Roman" w:cs="Times New Roman"/>
          <w:szCs w:val="24"/>
        </w:rPr>
        <w:t xml:space="preserve"> ενός κράτους </w:t>
      </w:r>
      <w:r>
        <w:rPr>
          <w:rFonts w:eastAsia="Times New Roman" w:cs="Times New Roman"/>
          <w:szCs w:val="24"/>
        </w:rPr>
        <w:t xml:space="preserve">–ξέρετε </w:t>
      </w:r>
      <w:r w:rsidRPr="00B7459B">
        <w:rPr>
          <w:rFonts w:eastAsia="Times New Roman" w:cs="Times New Roman"/>
          <w:szCs w:val="24"/>
        </w:rPr>
        <w:t>πώς συμβαίνει</w:t>
      </w:r>
      <w:r>
        <w:rPr>
          <w:rFonts w:eastAsia="Times New Roman" w:cs="Times New Roman"/>
          <w:szCs w:val="24"/>
        </w:rPr>
        <w:t>- υπάρχουν μόνο οι ένδοξες και π</w:t>
      </w:r>
      <w:r w:rsidRPr="00B7459B">
        <w:rPr>
          <w:rFonts w:eastAsia="Times New Roman" w:cs="Times New Roman"/>
          <w:szCs w:val="24"/>
        </w:rPr>
        <w:t>ερι</w:t>
      </w:r>
      <w:r>
        <w:rPr>
          <w:rFonts w:eastAsia="Times New Roman" w:cs="Times New Roman"/>
          <w:szCs w:val="24"/>
        </w:rPr>
        <w:t>κ</w:t>
      </w:r>
      <w:r w:rsidRPr="00B7459B">
        <w:rPr>
          <w:rFonts w:eastAsia="Times New Roman" w:cs="Times New Roman"/>
          <w:szCs w:val="24"/>
        </w:rPr>
        <w:t>λ</w:t>
      </w:r>
      <w:r>
        <w:rPr>
          <w:rFonts w:eastAsia="Times New Roman" w:cs="Times New Roman"/>
          <w:szCs w:val="24"/>
        </w:rPr>
        <w:t>εεί</w:t>
      </w:r>
      <w:r w:rsidRPr="00B7459B">
        <w:rPr>
          <w:rFonts w:eastAsia="Times New Roman" w:cs="Times New Roman"/>
          <w:szCs w:val="24"/>
        </w:rPr>
        <w:t>ς στιγμές του πεδίου της μάχης</w:t>
      </w:r>
      <w:r>
        <w:rPr>
          <w:rFonts w:eastAsia="Times New Roman" w:cs="Times New Roman"/>
          <w:szCs w:val="24"/>
        </w:rPr>
        <w:t>,</w:t>
      </w:r>
      <w:r w:rsidRPr="00B7459B">
        <w:rPr>
          <w:rFonts w:eastAsia="Times New Roman" w:cs="Times New Roman"/>
          <w:szCs w:val="24"/>
        </w:rPr>
        <w:t xml:space="preserve"> της νίκης ή ακόμα και της ηρω</w:t>
      </w:r>
      <w:r>
        <w:rPr>
          <w:rFonts w:eastAsia="Times New Roman" w:cs="Times New Roman"/>
          <w:szCs w:val="24"/>
        </w:rPr>
        <w:t>ικής θ</w:t>
      </w:r>
      <w:r w:rsidRPr="00B7459B">
        <w:rPr>
          <w:rFonts w:eastAsia="Times New Roman" w:cs="Times New Roman"/>
          <w:szCs w:val="24"/>
        </w:rPr>
        <w:t>υσίας</w:t>
      </w:r>
      <w:r>
        <w:rPr>
          <w:rFonts w:eastAsia="Times New Roman" w:cs="Times New Roman"/>
          <w:szCs w:val="24"/>
        </w:rPr>
        <w:t>. Δ</w:t>
      </w:r>
      <w:r w:rsidRPr="00B7459B">
        <w:rPr>
          <w:rFonts w:eastAsia="Times New Roman" w:cs="Times New Roman"/>
          <w:szCs w:val="24"/>
        </w:rPr>
        <w:t>εν χωρά σ</w:t>
      </w:r>
      <w:r w:rsidRPr="00B7459B">
        <w:rPr>
          <w:rFonts w:eastAsia="Times New Roman" w:cs="Times New Roman"/>
          <w:szCs w:val="24"/>
        </w:rPr>
        <w:t xml:space="preserve">υνήθως </w:t>
      </w:r>
      <w:r>
        <w:rPr>
          <w:rFonts w:eastAsia="Times New Roman" w:cs="Times New Roman"/>
          <w:szCs w:val="24"/>
        </w:rPr>
        <w:t xml:space="preserve">η </w:t>
      </w:r>
      <w:r w:rsidRPr="00B7459B">
        <w:rPr>
          <w:rFonts w:eastAsia="Times New Roman" w:cs="Times New Roman"/>
          <w:szCs w:val="24"/>
        </w:rPr>
        <w:t xml:space="preserve">ιστορική μνήμη των κρατών τη βαρβαρότητα και τα δεινά σε βάρος των αμάχων και όλων </w:t>
      </w:r>
      <w:r w:rsidRPr="00B7459B">
        <w:rPr>
          <w:rFonts w:eastAsia="Times New Roman" w:cs="Times New Roman"/>
          <w:szCs w:val="24"/>
        </w:rPr>
        <w:t>όσ</w:t>
      </w:r>
      <w:r>
        <w:rPr>
          <w:rFonts w:eastAsia="Times New Roman" w:cs="Times New Roman"/>
          <w:szCs w:val="24"/>
        </w:rPr>
        <w:t xml:space="preserve">οι </w:t>
      </w:r>
      <w:r>
        <w:rPr>
          <w:rFonts w:eastAsia="Times New Roman" w:cs="Times New Roman"/>
          <w:szCs w:val="24"/>
        </w:rPr>
        <w:t xml:space="preserve">πρέπει να θυσιαστούν και να προγράφουν </w:t>
      </w:r>
      <w:r w:rsidRPr="00B7459B">
        <w:rPr>
          <w:rFonts w:eastAsia="Times New Roman" w:cs="Times New Roman"/>
          <w:szCs w:val="24"/>
        </w:rPr>
        <w:t>για την ευημερία</w:t>
      </w:r>
      <w:r>
        <w:rPr>
          <w:rFonts w:eastAsia="Times New Roman" w:cs="Times New Roman"/>
          <w:szCs w:val="24"/>
        </w:rPr>
        <w:t>,</w:t>
      </w:r>
      <w:r w:rsidRPr="00B7459B">
        <w:rPr>
          <w:rFonts w:eastAsia="Times New Roman" w:cs="Times New Roman"/>
          <w:szCs w:val="24"/>
        </w:rPr>
        <w:t xml:space="preserve"> τη σταθερότητα και την ομοιομορφία ενός </w:t>
      </w:r>
      <w:r>
        <w:rPr>
          <w:rFonts w:eastAsia="Times New Roman" w:cs="Times New Roman"/>
          <w:szCs w:val="24"/>
        </w:rPr>
        <w:t>«</w:t>
      </w:r>
      <w:r w:rsidRPr="00B7459B">
        <w:rPr>
          <w:rFonts w:eastAsia="Times New Roman" w:cs="Times New Roman"/>
          <w:szCs w:val="24"/>
        </w:rPr>
        <w:t>καθαρού</w:t>
      </w:r>
      <w:r>
        <w:rPr>
          <w:rFonts w:eastAsia="Times New Roman" w:cs="Times New Roman"/>
          <w:szCs w:val="24"/>
        </w:rPr>
        <w:t>»</w:t>
      </w:r>
      <w:r w:rsidRPr="00B7459B">
        <w:rPr>
          <w:rFonts w:eastAsia="Times New Roman" w:cs="Times New Roman"/>
          <w:szCs w:val="24"/>
        </w:rPr>
        <w:t xml:space="preserve"> έθνους-κράτους</w:t>
      </w:r>
      <w:r>
        <w:rPr>
          <w:rFonts w:eastAsia="Times New Roman" w:cs="Times New Roman"/>
          <w:szCs w:val="24"/>
        </w:rPr>
        <w:t>.</w:t>
      </w:r>
    </w:p>
    <w:p w14:paraId="24E2C93B"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Είναι γνωστό ότι</w:t>
      </w:r>
      <w:r w:rsidRPr="00B7459B">
        <w:rPr>
          <w:rFonts w:eastAsia="Times New Roman" w:cs="Times New Roman"/>
          <w:szCs w:val="24"/>
        </w:rPr>
        <w:t xml:space="preserve"> κάθε έθνος αισθάνετ</w:t>
      </w:r>
      <w:r w:rsidRPr="00B7459B">
        <w:rPr>
          <w:rFonts w:eastAsia="Times New Roman" w:cs="Times New Roman"/>
          <w:szCs w:val="24"/>
        </w:rPr>
        <w:t>αι το</w:t>
      </w:r>
      <w:r>
        <w:rPr>
          <w:rFonts w:eastAsia="Times New Roman" w:cs="Times New Roman"/>
          <w:szCs w:val="24"/>
        </w:rPr>
        <w:t>ν</w:t>
      </w:r>
      <w:r w:rsidRPr="00B7459B">
        <w:rPr>
          <w:rFonts w:eastAsia="Times New Roman" w:cs="Times New Roman"/>
          <w:szCs w:val="24"/>
        </w:rPr>
        <w:t xml:space="preserve"> δικό του πόνο και δυσκολεύεται να αισθανθεί το ίδιο και για τους </w:t>
      </w:r>
      <w:r>
        <w:rPr>
          <w:rFonts w:eastAsia="Times New Roman" w:cs="Times New Roman"/>
          <w:szCs w:val="24"/>
        </w:rPr>
        <w:t xml:space="preserve">άλλους. Ωστόσο, </w:t>
      </w:r>
      <w:r w:rsidRPr="00B7459B">
        <w:rPr>
          <w:rFonts w:eastAsia="Times New Roman" w:cs="Times New Roman"/>
          <w:szCs w:val="24"/>
        </w:rPr>
        <w:t>η συμφιλίωση των λαών οι οποίοι είναι πρόθυμοι να ζήσ</w:t>
      </w:r>
      <w:r>
        <w:rPr>
          <w:rFonts w:eastAsia="Times New Roman" w:cs="Times New Roman"/>
          <w:szCs w:val="24"/>
        </w:rPr>
        <w:t>ουν ο ένας δίπλα στον άλλον με ε</w:t>
      </w:r>
      <w:r w:rsidRPr="00B7459B">
        <w:rPr>
          <w:rFonts w:eastAsia="Times New Roman" w:cs="Times New Roman"/>
          <w:szCs w:val="24"/>
        </w:rPr>
        <w:t>ιρήνη</w:t>
      </w:r>
      <w:r>
        <w:rPr>
          <w:rFonts w:eastAsia="Times New Roman" w:cs="Times New Roman"/>
          <w:szCs w:val="24"/>
        </w:rPr>
        <w:t>,</w:t>
      </w:r>
      <w:r w:rsidRPr="00B7459B">
        <w:rPr>
          <w:rFonts w:eastAsia="Times New Roman" w:cs="Times New Roman"/>
          <w:szCs w:val="24"/>
        </w:rPr>
        <w:t xml:space="preserve"> θα απαιτήσει τόσο την αποδοχή της κοινής τους ιστορίας όσο και την παραδοχή των ιστορικών τους </w:t>
      </w:r>
      <w:r>
        <w:rPr>
          <w:rFonts w:eastAsia="Times New Roman" w:cs="Times New Roman"/>
          <w:szCs w:val="24"/>
        </w:rPr>
        <w:t>ανομοιοτήτων</w:t>
      </w:r>
      <w:r w:rsidRPr="00B7459B">
        <w:rPr>
          <w:rFonts w:eastAsia="Times New Roman" w:cs="Times New Roman"/>
          <w:szCs w:val="24"/>
        </w:rPr>
        <w:t xml:space="preserve"> με μία σκληρή</w:t>
      </w:r>
      <w:r>
        <w:rPr>
          <w:rFonts w:eastAsia="Times New Roman" w:cs="Times New Roman"/>
          <w:szCs w:val="24"/>
        </w:rPr>
        <w:t>,</w:t>
      </w:r>
      <w:r w:rsidRPr="00B7459B">
        <w:rPr>
          <w:rFonts w:eastAsia="Times New Roman" w:cs="Times New Roman"/>
          <w:szCs w:val="24"/>
        </w:rPr>
        <w:t xml:space="preserve"> ειλικρινή ματιά στο παρελθόν</w:t>
      </w:r>
      <w:r>
        <w:rPr>
          <w:rFonts w:eastAsia="Times New Roman" w:cs="Times New Roman"/>
          <w:szCs w:val="24"/>
        </w:rPr>
        <w:t xml:space="preserve">. </w:t>
      </w:r>
    </w:p>
    <w:p w14:paraId="24E2C93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Υ</w:t>
      </w:r>
      <w:r w:rsidRPr="00B7459B">
        <w:rPr>
          <w:rFonts w:eastAsia="Times New Roman" w:cs="Times New Roman"/>
          <w:szCs w:val="24"/>
        </w:rPr>
        <w:t>πάρχουν παραδείγματα απλής αναγνώρισης και δημόσιας μετάνοιας</w:t>
      </w:r>
      <w:r>
        <w:rPr>
          <w:rFonts w:eastAsia="Times New Roman" w:cs="Times New Roman"/>
          <w:szCs w:val="24"/>
        </w:rPr>
        <w:t>.</w:t>
      </w:r>
      <w:r w:rsidRPr="00B7459B">
        <w:rPr>
          <w:rFonts w:eastAsia="Times New Roman" w:cs="Times New Roman"/>
          <w:szCs w:val="24"/>
        </w:rPr>
        <w:t xml:space="preserve"> Είναι γνω</w:t>
      </w:r>
      <w:r>
        <w:rPr>
          <w:rFonts w:eastAsia="Times New Roman" w:cs="Times New Roman"/>
          <w:szCs w:val="24"/>
        </w:rPr>
        <w:t>στό ότι μετά το ολοκαύτωμα μ</w:t>
      </w:r>
      <w:r>
        <w:rPr>
          <w:rFonts w:eastAsia="Times New Roman" w:cs="Times New Roman"/>
          <w:szCs w:val="24"/>
        </w:rPr>
        <w:t>ία δ</w:t>
      </w:r>
      <w:r w:rsidRPr="00B7459B">
        <w:rPr>
          <w:rFonts w:eastAsia="Times New Roman" w:cs="Times New Roman"/>
          <w:szCs w:val="24"/>
        </w:rPr>
        <w:t>ημοκρατική Γερμανία αναγνώρισε τ</w:t>
      </w:r>
      <w:r>
        <w:rPr>
          <w:rFonts w:eastAsia="Times New Roman" w:cs="Times New Roman"/>
          <w:szCs w:val="24"/>
        </w:rPr>
        <w:t xml:space="preserve">ι </w:t>
      </w:r>
      <w:r w:rsidRPr="00B7459B">
        <w:rPr>
          <w:rFonts w:eastAsia="Times New Roman" w:cs="Times New Roman"/>
          <w:szCs w:val="24"/>
        </w:rPr>
        <w:t xml:space="preserve">είχαν κάνει </w:t>
      </w:r>
      <w:r>
        <w:rPr>
          <w:rFonts w:eastAsia="Times New Roman" w:cs="Times New Roman"/>
          <w:szCs w:val="24"/>
        </w:rPr>
        <w:t>οι ναζί. Τ</w:t>
      </w:r>
      <w:r w:rsidRPr="00B7459B">
        <w:rPr>
          <w:rFonts w:eastAsia="Times New Roman" w:cs="Times New Roman"/>
          <w:szCs w:val="24"/>
        </w:rPr>
        <w:t xml:space="preserve">ο ιστορικό των φασιστικών φρικαλεοτήτων </w:t>
      </w:r>
      <w:r>
        <w:rPr>
          <w:rFonts w:eastAsia="Times New Roman" w:cs="Times New Roman"/>
          <w:szCs w:val="24"/>
        </w:rPr>
        <w:t>–</w:t>
      </w:r>
      <w:r w:rsidRPr="00B7459B">
        <w:rPr>
          <w:rFonts w:eastAsia="Times New Roman" w:cs="Times New Roman"/>
          <w:szCs w:val="24"/>
        </w:rPr>
        <w:t>ξέρετε</w:t>
      </w:r>
      <w:r>
        <w:rPr>
          <w:rFonts w:eastAsia="Times New Roman" w:cs="Times New Roman"/>
          <w:szCs w:val="24"/>
        </w:rPr>
        <w:t>-</w:t>
      </w:r>
      <w:r w:rsidRPr="00B7459B">
        <w:rPr>
          <w:rFonts w:eastAsia="Times New Roman" w:cs="Times New Roman"/>
          <w:szCs w:val="24"/>
        </w:rPr>
        <w:t xml:space="preserve"> διδάσκεται τώρα στα σχολεία και μνημονεύεται σε ολόκληρη τη χώρα της Γερμανίας και η οδυνηρή αυτή σύγκρουση της γερμανικής κοινωνίας με το δικό της</w:t>
      </w:r>
      <w:r w:rsidRPr="00B7459B">
        <w:rPr>
          <w:rFonts w:eastAsia="Times New Roman" w:cs="Times New Roman"/>
          <w:szCs w:val="24"/>
        </w:rPr>
        <w:t xml:space="preserve"> ναζιστικό παρελθόν</w:t>
      </w:r>
      <w:r>
        <w:rPr>
          <w:rFonts w:eastAsia="Times New Roman" w:cs="Times New Roman"/>
          <w:szCs w:val="24"/>
        </w:rPr>
        <w:t>,</w:t>
      </w:r>
      <w:r w:rsidRPr="00B7459B">
        <w:rPr>
          <w:rFonts w:eastAsia="Times New Roman" w:cs="Times New Roman"/>
          <w:szCs w:val="24"/>
        </w:rPr>
        <w:t xml:space="preserve"> αποτελεί εγγύηση πως τέτοιες σκοτεινές στιγμές δεν θα ξανασυμβούν με δική τους ευθύνη</w:t>
      </w:r>
      <w:r>
        <w:rPr>
          <w:rFonts w:eastAsia="Times New Roman" w:cs="Times New Roman"/>
          <w:szCs w:val="24"/>
        </w:rPr>
        <w:t>. Γ</w:t>
      </w:r>
      <w:r w:rsidRPr="00B7459B">
        <w:rPr>
          <w:rFonts w:eastAsia="Times New Roman" w:cs="Times New Roman"/>
          <w:szCs w:val="24"/>
        </w:rPr>
        <w:t>ιατί όλοι πλέον γνωρίζουν</w:t>
      </w:r>
      <w:r>
        <w:rPr>
          <w:rFonts w:eastAsia="Times New Roman" w:cs="Times New Roman"/>
          <w:szCs w:val="24"/>
        </w:rPr>
        <w:t>, όλοι τώρα ξέρουν.</w:t>
      </w:r>
    </w:p>
    <w:p w14:paraId="24E2C93D"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w:t>
      </w:r>
      <w:r w:rsidRPr="00B7459B">
        <w:rPr>
          <w:rFonts w:eastAsia="Times New Roman" w:cs="Times New Roman"/>
          <w:szCs w:val="24"/>
        </w:rPr>
        <w:t xml:space="preserve"> άρνηση</w:t>
      </w:r>
      <w:r>
        <w:rPr>
          <w:rFonts w:eastAsia="Times New Roman" w:cs="Times New Roman"/>
          <w:szCs w:val="24"/>
        </w:rPr>
        <w:t>, λ</w:t>
      </w:r>
      <w:r w:rsidRPr="00B7459B">
        <w:rPr>
          <w:rFonts w:eastAsia="Times New Roman" w:cs="Times New Roman"/>
          <w:szCs w:val="24"/>
        </w:rPr>
        <w:t>οιπόν</w:t>
      </w:r>
      <w:r>
        <w:rPr>
          <w:rFonts w:eastAsia="Times New Roman" w:cs="Times New Roman"/>
          <w:szCs w:val="24"/>
        </w:rPr>
        <w:t>, όχι η μόνο διαιωνίζει με την πάροδο του χρόνου τ</w:t>
      </w:r>
      <w:r w:rsidRPr="00B7459B">
        <w:rPr>
          <w:rFonts w:eastAsia="Times New Roman" w:cs="Times New Roman"/>
          <w:szCs w:val="24"/>
        </w:rPr>
        <w:t>α τραύματα από τις παρελθούσες γενοκ</w:t>
      </w:r>
      <w:r w:rsidRPr="00B7459B">
        <w:rPr>
          <w:rFonts w:eastAsia="Times New Roman" w:cs="Times New Roman"/>
          <w:szCs w:val="24"/>
        </w:rPr>
        <w:t>τονίες</w:t>
      </w:r>
      <w:r>
        <w:rPr>
          <w:rFonts w:eastAsia="Times New Roman" w:cs="Times New Roman"/>
          <w:szCs w:val="24"/>
        </w:rPr>
        <w:t>,</w:t>
      </w:r>
      <w:r w:rsidRPr="00B7459B">
        <w:rPr>
          <w:rFonts w:eastAsia="Times New Roman" w:cs="Times New Roman"/>
          <w:szCs w:val="24"/>
        </w:rPr>
        <w:t xml:space="preserve"> αλλά αποτελεί και ένα φρικιαστικό σημάδι ότι νέες μπορούν να συμβούν στο παρελθόν</w:t>
      </w:r>
      <w:r>
        <w:rPr>
          <w:rFonts w:eastAsia="Times New Roman" w:cs="Times New Roman"/>
          <w:szCs w:val="24"/>
        </w:rPr>
        <w:t>. Χ</w:t>
      </w:r>
      <w:r w:rsidRPr="00B7459B">
        <w:rPr>
          <w:rFonts w:eastAsia="Times New Roman" w:cs="Times New Roman"/>
          <w:szCs w:val="24"/>
        </w:rPr>
        <w:t xml:space="preserve">ρειάζεται μία </w:t>
      </w:r>
      <w:r w:rsidRPr="00B7459B">
        <w:rPr>
          <w:rFonts w:eastAsia="Times New Roman" w:cs="Times New Roman"/>
          <w:szCs w:val="24"/>
        </w:rPr>
        <w:lastRenderedPageBreak/>
        <w:t>σπουδαία και γενναία ηθική υπέρβαση του θυμικού ενός λαού για να αποδεχτεί τα λάθη του</w:t>
      </w:r>
      <w:r>
        <w:rPr>
          <w:rFonts w:eastAsia="Times New Roman" w:cs="Times New Roman"/>
          <w:szCs w:val="24"/>
        </w:rPr>
        <w:t>,</w:t>
      </w:r>
      <w:r w:rsidRPr="00B7459B">
        <w:rPr>
          <w:rFonts w:eastAsia="Times New Roman" w:cs="Times New Roman"/>
          <w:szCs w:val="24"/>
        </w:rPr>
        <w:t xml:space="preserve"> να συμφιλιωθεί με το οποίο σκοτεινό παρελθόν </w:t>
      </w:r>
      <w:r>
        <w:rPr>
          <w:rFonts w:eastAsia="Times New Roman" w:cs="Times New Roman"/>
          <w:szCs w:val="24"/>
        </w:rPr>
        <w:t xml:space="preserve">του. </w:t>
      </w:r>
    </w:p>
    <w:p w14:paraId="24E2C93E"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w:t>
      </w:r>
      <w:r w:rsidRPr="00B7459B">
        <w:rPr>
          <w:rFonts w:eastAsia="Times New Roman" w:cs="Times New Roman"/>
          <w:szCs w:val="24"/>
        </w:rPr>
        <w:t xml:space="preserve">αι </w:t>
      </w:r>
      <w:r>
        <w:rPr>
          <w:rFonts w:eastAsia="Times New Roman" w:cs="Times New Roman"/>
          <w:szCs w:val="24"/>
        </w:rPr>
        <w:t>η αναγν</w:t>
      </w:r>
      <w:r>
        <w:rPr>
          <w:rFonts w:eastAsia="Times New Roman" w:cs="Times New Roman"/>
          <w:szCs w:val="24"/>
        </w:rPr>
        <w:t xml:space="preserve">ώριση εκ </w:t>
      </w:r>
      <w:r w:rsidRPr="00B7459B">
        <w:rPr>
          <w:rFonts w:eastAsia="Times New Roman" w:cs="Times New Roman"/>
          <w:szCs w:val="24"/>
        </w:rPr>
        <w:t>μέρο</w:t>
      </w:r>
      <w:r>
        <w:rPr>
          <w:rFonts w:eastAsia="Times New Roman" w:cs="Times New Roman"/>
          <w:szCs w:val="24"/>
        </w:rPr>
        <w:t>υ</w:t>
      </w:r>
      <w:r w:rsidRPr="00B7459B">
        <w:rPr>
          <w:rFonts w:eastAsia="Times New Roman" w:cs="Times New Roman"/>
          <w:szCs w:val="24"/>
        </w:rPr>
        <w:t>ς της Τουρκίας του ποιος έβαλε τη φωτιά και έπληξε άμαχο πληθυσμό</w:t>
      </w:r>
      <w:r>
        <w:rPr>
          <w:rFonts w:eastAsia="Times New Roman" w:cs="Times New Roman"/>
          <w:szCs w:val="24"/>
        </w:rPr>
        <w:t>,</w:t>
      </w:r>
      <w:r w:rsidRPr="00B7459B">
        <w:rPr>
          <w:rFonts w:eastAsia="Times New Roman" w:cs="Times New Roman"/>
          <w:szCs w:val="24"/>
        </w:rPr>
        <w:t xml:space="preserve"> είναι μέρος της δικής της θεραπευτικής ιστορικής ενδοσκόπησης</w:t>
      </w:r>
      <w:r>
        <w:rPr>
          <w:rFonts w:eastAsia="Times New Roman" w:cs="Times New Roman"/>
          <w:szCs w:val="24"/>
        </w:rPr>
        <w:t xml:space="preserve">. </w:t>
      </w:r>
    </w:p>
    <w:p w14:paraId="24E2C93F"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w:t>
      </w:r>
      <w:r w:rsidRPr="00B7459B">
        <w:rPr>
          <w:rFonts w:eastAsia="Times New Roman" w:cs="Times New Roman"/>
          <w:szCs w:val="24"/>
        </w:rPr>
        <w:t>αι το μήνυμα</w:t>
      </w:r>
      <w:r>
        <w:rPr>
          <w:rFonts w:eastAsia="Times New Roman" w:cs="Times New Roman"/>
          <w:szCs w:val="24"/>
        </w:rPr>
        <w:t>,</w:t>
      </w:r>
      <w:r w:rsidRPr="00B7459B">
        <w:rPr>
          <w:rFonts w:eastAsia="Times New Roman" w:cs="Times New Roman"/>
          <w:szCs w:val="24"/>
        </w:rPr>
        <w:t xml:space="preserve"> κ</w:t>
      </w:r>
      <w:r>
        <w:rPr>
          <w:rFonts w:eastAsia="Times New Roman" w:cs="Times New Roman"/>
          <w:szCs w:val="24"/>
        </w:rPr>
        <w:t xml:space="preserve">υρίες και </w:t>
      </w:r>
      <w:r w:rsidRPr="00B7459B">
        <w:rPr>
          <w:rFonts w:eastAsia="Times New Roman" w:cs="Times New Roman"/>
          <w:szCs w:val="24"/>
        </w:rPr>
        <w:t>κύριοι συνάδελφοι</w:t>
      </w:r>
      <w:r>
        <w:rPr>
          <w:rFonts w:eastAsia="Times New Roman" w:cs="Times New Roman"/>
          <w:szCs w:val="24"/>
        </w:rPr>
        <w:t>,</w:t>
      </w:r>
      <w:r w:rsidRPr="00B7459B">
        <w:rPr>
          <w:rFonts w:eastAsia="Times New Roman" w:cs="Times New Roman"/>
          <w:szCs w:val="24"/>
        </w:rPr>
        <w:t xml:space="preserve"> που πρέπει να στείλουμε σήμερα εδώ </w:t>
      </w:r>
      <w:r>
        <w:rPr>
          <w:rFonts w:eastAsia="Times New Roman" w:cs="Times New Roman"/>
          <w:szCs w:val="24"/>
        </w:rPr>
        <w:t>από το Βήμα της ελληνικής Βουλή</w:t>
      </w:r>
      <w:r>
        <w:rPr>
          <w:rFonts w:eastAsia="Times New Roman" w:cs="Times New Roman"/>
          <w:szCs w:val="24"/>
        </w:rPr>
        <w:t xml:space="preserve">ς, </w:t>
      </w:r>
      <w:r w:rsidRPr="00B7459B">
        <w:rPr>
          <w:rFonts w:eastAsia="Times New Roman" w:cs="Times New Roman"/>
          <w:szCs w:val="24"/>
        </w:rPr>
        <w:t>με αφορ</w:t>
      </w:r>
      <w:r>
        <w:rPr>
          <w:rFonts w:eastAsia="Times New Roman" w:cs="Times New Roman"/>
          <w:szCs w:val="24"/>
        </w:rPr>
        <w:t xml:space="preserve">μή τη Γενοκτονία του ποντιακού </w:t>
      </w:r>
      <w:r>
        <w:rPr>
          <w:rFonts w:eastAsia="Times New Roman" w:cs="Times New Roman"/>
          <w:szCs w:val="24"/>
        </w:rPr>
        <w:t>Ε</w:t>
      </w:r>
      <w:r w:rsidRPr="00B7459B">
        <w:rPr>
          <w:rFonts w:eastAsia="Times New Roman" w:cs="Times New Roman"/>
          <w:szCs w:val="24"/>
        </w:rPr>
        <w:t>λληνισμού</w:t>
      </w:r>
      <w:r>
        <w:rPr>
          <w:rFonts w:eastAsia="Times New Roman" w:cs="Times New Roman"/>
          <w:szCs w:val="24"/>
        </w:rPr>
        <w:t>,</w:t>
      </w:r>
      <w:r w:rsidRPr="00B7459B">
        <w:rPr>
          <w:rFonts w:eastAsia="Times New Roman" w:cs="Times New Roman"/>
          <w:szCs w:val="24"/>
        </w:rPr>
        <w:t xml:space="preserve"> είναι μόνο αυτό</w:t>
      </w:r>
      <w:r>
        <w:rPr>
          <w:rFonts w:eastAsia="Times New Roman" w:cs="Times New Roman"/>
          <w:szCs w:val="24"/>
        </w:rPr>
        <w:t>:</w:t>
      </w:r>
      <w:r w:rsidRPr="00B7459B">
        <w:rPr>
          <w:rFonts w:eastAsia="Times New Roman" w:cs="Times New Roman"/>
          <w:szCs w:val="24"/>
        </w:rPr>
        <w:t xml:space="preserve"> Οι κυβερνήσεις και οι λαοί που αποτυγχάνουν να δεχτούν και να αντιμετωπίσουν τις σκληρές συνέπειες της δικής τους ιστορικής αλήθειας</w:t>
      </w:r>
      <w:r>
        <w:rPr>
          <w:rFonts w:eastAsia="Times New Roman" w:cs="Times New Roman"/>
          <w:szCs w:val="24"/>
        </w:rPr>
        <w:t>,</w:t>
      </w:r>
      <w:r w:rsidRPr="00B7459B">
        <w:rPr>
          <w:rFonts w:eastAsia="Times New Roman" w:cs="Times New Roman"/>
          <w:szCs w:val="24"/>
        </w:rPr>
        <w:t xml:space="preserve"> δεν πετυχαίνουν τίποτα άλλο από το να δίνουν ζωτικό </w:t>
      </w:r>
      <w:r w:rsidRPr="00B7459B">
        <w:rPr>
          <w:rFonts w:eastAsia="Times New Roman" w:cs="Times New Roman"/>
          <w:szCs w:val="24"/>
        </w:rPr>
        <w:t xml:space="preserve">χώρο στις </w:t>
      </w:r>
      <w:proofErr w:type="spellStart"/>
      <w:r>
        <w:rPr>
          <w:rFonts w:eastAsia="Times New Roman" w:cs="Times New Roman"/>
          <w:szCs w:val="24"/>
        </w:rPr>
        <w:t>υπερεθνικιστικές</w:t>
      </w:r>
      <w:proofErr w:type="spellEnd"/>
      <w:r>
        <w:rPr>
          <w:rFonts w:eastAsia="Times New Roman" w:cs="Times New Roman"/>
          <w:szCs w:val="24"/>
        </w:rPr>
        <w:t xml:space="preserve"> </w:t>
      </w:r>
      <w:r w:rsidRPr="00B7459B">
        <w:rPr>
          <w:rFonts w:eastAsia="Times New Roman" w:cs="Times New Roman"/>
          <w:szCs w:val="24"/>
        </w:rPr>
        <w:t>και αντιδημοκρατικές δυνάμεις</w:t>
      </w:r>
      <w:r>
        <w:rPr>
          <w:rFonts w:eastAsia="Times New Roman" w:cs="Times New Roman"/>
          <w:szCs w:val="24"/>
        </w:rPr>
        <w:t>,</w:t>
      </w:r>
      <w:r w:rsidRPr="00B7459B">
        <w:rPr>
          <w:rFonts w:eastAsia="Times New Roman" w:cs="Times New Roman"/>
          <w:szCs w:val="24"/>
        </w:rPr>
        <w:t xml:space="preserve"> που απειλούν </w:t>
      </w:r>
      <w:r>
        <w:rPr>
          <w:rFonts w:eastAsia="Times New Roman" w:cs="Times New Roman"/>
          <w:szCs w:val="24"/>
        </w:rPr>
        <w:t>-</w:t>
      </w:r>
      <w:r w:rsidRPr="00B7459B">
        <w:rPr>
          <w:rFonts w:eastAsia="Times New Roman" w:cs="Times New Roman"/>
          <w:szCs w:val="24"/>
        </w:rPr>
        <w:t xml:space="preserve">και το ξέρουμε όλοι </w:t>
      </w:r>
      <w:r>
        <w:rPr>
          <w:rFonts w:eastAsia="Times New Roman" w:cs="Times New Roman"/>
          <w:szCs w:val="24"/>
        </w:rPr>
        <w:t>μας-</w:t>
      </w:r>
      <w:r w:rsidRPr="00B7459B">
        <w:rPr>
          <w:rFonts w:eastAsia="Times New Roman" w:cs="Times New Roman"/>
          <w:szCs w:val="24"/>
        </w:rPr>
        <w:t xml:space="preserve"> την ελευθερία και τη δημοκρατία σε οποιαδήποτε χώρα</w:t>
      </w:r>
      <w:r>
        <w:rPr>
          <w:rFonts w:eastAsia="Times New Roman" w:cs="Times New Roman"/>
          <w:szCs w:val="24"/>
        </w:rPr>
        <w:t>.</w:t>
      </w:r>
    </w:p>
    <w:p w14:paraId="24E2C940" w14:textId="77777777" w:rsidR="003D7578" w:rsidRDefault="0083033C">
      <w:pPr>
        <w:spacing w:after="0" w:line="600" w:lineRule="auto"/>
        <w:ind w:firstLine="720"/>
        <w:jc w:val="both"/>
        <w:rPr>
          <w:rFonts w:eastAsia="Times New Roman" w:cs="Times New Roman"/>
          <w:szCs w:val="24"/>
        </w:rPr>
      </w:pPr>
      <w:r w:rsidRPr="00B7459B">
        <w:rPr>
          <w:rFonts w:eastAsia="Times New Roman" w:cs="Times New Roman"/>
          <w:szCs w:val="24"/>
        </w:rPr>
        <w:t>Σας ευχαριστώ πολύ</w:t>
      </w:r>
      <w:r>
        <w:rPr>
          <w:rFonts w:eastAsia="Times New Roman" w:cs="Times New Roman"/>
          <w:szCs w:val="24"/>
        </w:rPr>
        <w:t>.</w:t>
      </w:r>
    </w:p>
    <w:p w14:paraId="24E2C941" w14:textId="77777777" w:rsidR="003D7578" w:rsidRDefault="0083033C">
      <w:pPr>
        <w:spacing w:after="0"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3E6473">
        <w:rPr>
          <w:rFonts w:eastAsia="Times New Roman"/>
          <w:bCs/>
          <w:szCs w:val="24"/>
        </w:rPr>
        <w:t>)</w:t>
      </w:r>
    </w:p>
    <w:p w14:paraId="24E2C942" w14:textId="77777777" w:rsidR="003D7578" w:rsidRDefault="0083033C">
      <w:pPr>
        <w:spacing w:after="0" w:line="600" w:lineRule="auto"/>
        <w:ind w:firstLine="720"/>
        <w:jc w:val="both"/>
        <w:rPr>
          <w:rFonts w:eastAsia="Times New Roman" w:cs="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Μαυρωτάς</w:t>
      </w:r>
      <w:proofErr w:type="spellEnd"/>
      <w:r>
        <w:rPr>
          <w:rFonts w:eastAsia="Times New Roman"/>
          <w:b/>
          <w:bCs/>
          <w:szCs w:val="24"/>
        </w:rPr>
        <w:t xml:space="preserve">): </w:t>
      </w:r>
      <w:r>
        <w:rPr>
          <w:rFonts w:eastAsia="Times New Roman"/>
          <w:bCs/>
          <w:szCs w:val="24"/>
        </w:rPr>
        <w:t>Ευχαριστούμε τον κ. Τσιάρα.</w:t>
      </w:r>
    </w:p>
    <w:p w14:paraId="24E2C943"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Τ</w:t>
      </w:r>
      <w:r w:rsidRPr="00B7459B">
        <w:rPr>
          <w:rFonts w:eastAsia="Times New Roman" w:cs="Times New Roman"/>
          <w:szCs w:val="24"/>
        </w:rPr>
        <w:t xml:space="preserve">ον λόγο έχει ο </w:t>
      </w:r>
      <w:r>
        <w:rPr>
          <w:rFonts w:eastAsia="Times New Roman" w:cs="Times New Roman"/>
          <w:szCs w:val="24"/>
        </w:rPr>
        <w:t>Β</w:t>
      </w:r>
      <w:r w:rsidRPr="00B7459B">
        <w:rPr>
          <w:rFonts w:eastAsia="Times New Roman" w:cs="Times New Roman"/>
          <w:szCs w:val="24"/>
        </w:rPr>
        <w:t xml:space="preserve">ουλευτής Ηρακλείου και </w:t>
      </w:r>
      <w:r>
        <w:rPr>
          <w:rFonts w:eastAsia="Times New Roman" w:cs="Times New Roman"/>
          <w:szCs w:val="24"/>
        </w:rPr>
        <w:t>Γ</w:t>
      </w:r>
      <w:r w:rsidRPr="00B7459B">
        <w:rPr>
          <w:rFonts w:eastAsia="Times New Roman" w:cs="Times New Roman"/>
          <w:szCs w:val="24"/>
        </w:rPr>
        <w:t xml:space="preserve">ραμματέας της </w:t>
      </w:r>
      <w:r>
        <w:rPr>
          <w:rFonts w:eastAsia="Times New Roman" w:cs="Times New Roman"/>
          <w:szCs w:val="24"/>
        </w:rPr>
        <w:t>Κ</w:t>
      </w:r>
      <w:r w:rsidRPr="00B7459B">
        <w:rPr>
          <w:rFonts w:eastAsia="Times New Roman" w:cs="Times New Roman"/>
          <w:szCs w:val="24"/>
        </w:rPr>
        <w:t xml:space="preserve">οινοβουλευτικής </w:t>
      </w:r>
      <w:r>
        <w:rPr>
          <w:rFonts w:eastAsia="Times New Roman" w:cs="Times New Roman"/>
          <w:szCs w:val="24"/>
        </w:rPr>
        <w:t>Ο</w:t>
      </w:r>
      <w:r w:rsidRPr="00B7459B">
        <w:rPr>
          <w:rFonts w:eastAsia="Times New Roman" w:cs="Times New Roman"/>
          <w:szCs w:val="24"/>
        </w:rPr>
        <w:t>μάδας της Δημοκρατικής Συμπαράταξης κ</w:t>
      </w:r>
      <w:r>
        <w:rPr>
          <w:rFonts w:eastAsia="Times New Roman" w:cs="Times New Roman"/>
          <w:szCs w:val="24"/>
        </w:rPr>
        <w:t xml:space="preserve">. Βασίλης </w:t>
      </w:r>
      <w:proofErr w:type="spellStart"/>
      <w:r>
        <w:rPr>
          <w:rFonts w:eastAsia="Times New Roman" w:cs="Times New Roman"/>
          <w:szCs w:val="24"/>
        </w:rPr>
        <w:t>Κ</w:t>
      </w:r>
      <w:r w:rsidRPr="00B7459B">
        <w:rPr>
          <w:rFonts w:eastAsia="Times New Roman" w:cs="Times New Roman"/>
          <w:szCs w:val="24"/>
        </w:rPr>
        <w:t>εγκέρογλου</w:t>
      </w:r>
      <w:proofErr w:type="spellEnd"/>
      <w:r w:rsidRPr="00B7459B">
        <w:rPr>
          <w:rFonts w:eastAsia="Times New Roman" w:cs="Times New Roman"/>
          <w:szCs w:val="24"/>
        </w:rPr>
        <w:t xml:space="preserve"> για </w:t>
      </w:r>
      <w:r>
        <w:rPr>
          <w:rFonts w:eastAsia="Times New Roman" w:cs="Times New Roman"/>
          <w:szCs w:val="24"/>
        </w:rPr>
        <w:t>επτά</w:t>
      </w:r>
      <w:r w:rsidRPr="00B7459B">
        <w:rPr>
          <w:rFonts w:eastAsia="Times New Roman" w:cs="Times New Roman"/>
          <w:szCs w:val="24"/>
        </w:rPr>
        <w:t xml:space="preserve"> λεπτά</w:t>
      </w:r>
      <w:r>
        <w:rPr>
          <w:rFonts w:eastAsia="Times New Roman" w:cs="Times New Roman"/>
          <w:szCs w:val="24"/>
        </w:rPr>
        <w:t>.</w:t>
      </w:r>
    </w:p>
    <w:p w14:paraId="24E2C944" w14:textId="77777777" w:rsidR="003D7578" w:rsidRDefault="0083033C">
      <w:pPr>
        <w:spacing w:after="0" w:line="600" w:lineRule="auto"/>
        <w:ind w:firstLine="720"/>
        <w:jc w:val="both"/>
        <w:rPr>
          <w:rFonts w:eastAsia="Times New Roman" w:cs="Times New Roman"/>
          <w:szCs w:val="24"/>
        </w:rPr>
      </w:pPr>
      <w:r w:rsidRPr="001126C7">
        <w:rPr>
          <w:rFonts w:eastAsia="Times New Roman" w:cs="Times New Roman"/>
          <w:b/>
          <w:szCs w:val="24"/>
        </w:rPr>
        <w:t>ΒΑΣΙΛΕΙΟΣ ΚΕΓΚΕΡΟΓΛΟΥ:</w:t>
      </w:r>
      <w:r w:rsidRPr="00B7459B">
        <w:rPr>
          <w:rFonts w:eastAsia="Times New Roman" w:cs="Times New Roman"/>
          <w:szCs w:val="24"/>
        </w:rPr>
        <w:t xml:space="preserve"> </w:t>
      </w:r>
      <w:r>
        <w:rPr>
          <w:rFonts w:eastAsia="Times New Roman" w:cs="Times New Roman"/>
          <w:szCs w:val="24"/>
        </w:rPr>
        <w:t xml:space="preserve">Τιμούμε σήμερα, </w:t>
      </w:r>
      <w:r w:rsidRPr="00B7459B">
        <w:rPr>
          <w:rFonts w:eastAsia="Times New Roman" w:cs="Times New Roman"/>
          <w:szCs w:val="24"/>
        </w:rPr>
        <w:t xml:space="preserve">την </w:t>
      </w:r>
      <w:r w:rsidRPr="00B7459B">
        <w:rPr>
          <w:rFonts w:eastAsia="Times New Roman" w:cs="Times New Roman"/>
          <w:szCs w:val="24"/>
        </w:rPr>
        <w:t>19</w:t>
      </w:r>
      <w:r>
        <w:rPr>
          <w:rFonts w:eastAsia="Times New Roman" w:cs="Times New Roman"/>
          <w:szCs w:val="24"/>
          <w:vertAlign w:val="superscript"/>
        </w:rPr>
        <w:t>η</w:t>
      </w:r>
      <w:r w:rsidRPr="00B7459B">
        <w:rPr>
          <w:rFonts w:eastAsia="Times New Roman" w:cs="Times New Roman"/>
          <w:szCs w:val="24"/>
        </w:rPr>
        <w:t xml:space="preserve"> </w:t>
      </w:r>
      <w:r w:rsidRPr="00B7459B">
        <w:rPr>
          <w:rFonts w:eastAsia="Times New Roman" w:cs="Times New Roman"/>
          <w:szCs w:val="24"/>
        </w:rPr>
        <w:t>Μαΐου</w:t>
      </w:r>
      <w:r>
        <w:rPr>
          <w:rFonts w:eastAsia="Times New Roman" w:cs="Times New Roman"/>
          <w:szCs w:val="24"/>
        </w:rPr>
        <w:t>,</w:t>
      </w:r>
      <w:r w:rsidRPr="00B7459B">
        <w:rPr>
          <w:rFonts w:eastAsia="Times New Roman" w:cs="Times New Roman"/>
          <w:szCs w:val="24"/>
        </w:rPr>
        <w:t xml:space="preserve"> τη μνήμη της </w:t>
      </w:r>
      <w:proofErr w:type="spellStart"/>
      <w:r w:rsidRPr="00B7459B">
        <w:rPr>
          <w:rFonts w:eastAsia="Times New Roman" w:cs="Times New Roman"/>
          <w:szCs w:val="24"/>
        </w:rPr>
        <w:t>αποτρόπαιας</w:t>
      </w:r>
      <w:proofErr w:type="spellEnd"/>
      <w:r w:rsidRPr="00B7459B">
        <w:rPr>
          <w:rFonts w:eastAsia="Times New Roman" w:cs="Times New Roman"/>
          <w:szCs w:val="24"/>
        </w:rPr>
        <w:t xml:space="preserve"> </w:t>
      </w:r>
      <w:r>
        <w:rPr>
          <w:rFonts w:eastAsia="Times New Roman" w:cs="Times New Roman"/>
          <w:szCs w:val="24"/>
        </w:rPr>
        <w:t>Γ</w:t>
      </w:r>
      <w:r w:rsidRPr="00B7459B">
        <w:rPr>
          <w:rFonts w:eastAsia="Times New Roman" w:cs="Times New Roman"/>
          <w:szCs w:val="24"/>
        </w:rPr>
        <w:t>ενοκτονίας των Ελλήνων του Πό</w:t>
      </w:r>
      <w:r w:rsidRPr="00B7459B">
        <w:rPr>
          <w:rFonts w:eastAsia="Times New Roman" w:cs="Times New Roman"/>
          <w:szCs w:val="24"/>
        </w:rPr>
        <w:t>ντου</w:t>
      </w:r>
      <w:r>
        <w:rPr>
          <w:rFonts w:eastAsia="Times New Roman" w:cs="Times New Roman"/>
          <w:szCs w:val="24"/>
        </w:rPr>
        <w:t>. Ε</w:t>
      </w:r>
      <w:r w:rsidRPr="00B7459B">
        <w:rPr>
          <w:rFonts w:eastAsia="Times New Roman" w:cs="Times New Roman"/>
          <w:szCs w:val="24"/>
        </w:rPr>
        <w:t xml:space="preserve">ίναι μέρα σεβασμού και τιμής </w:t>
      </w:r>
      <w:r>
        <w:rPr>
          <w:rFonts w:eastAsia="Times New Roman" w:cs="Times New Roman"/>
          <w:szCs w:val="24"/>
        </w:rPr>
        <w:t xml:space="preserve">στους </w:t>
      </w:r>
      <w:r w:rsidRPr="00B7459B">
        <w:rPr>
          <w:rFonts w:eastAsia="Times New Roman" w:cs="Times New Roman"/>
          <w:szCs w:val="24"/>
        </w:rPr>
        <w:t>νεκρούς</w:t>
      </w:r>
      <w:r>
        <w:rPr>
          <w:rFonts w:eastAsia="Times New Roman" w:cs="Times New Roman"/>
          <w:szCs w:val="24"/>
        </w:rPr>
        <w:t>,</w:t>
      </w:r>
      <w:r w:rsidRPr="00B7459B">
        <w:rPr>
          <w:rFonts w:eastAsia="Times New Roman" w:cs="Times New Roman"/>
          <w:szCs w:val="24"/>
        </w:rPr>
        <w:t xml:space="preserve"> </w:t>
      </w:r>
      <w:r>
        <w:rPr>
          <w:rFonts w:eastAsia="Times New Roman" w:cs="Times New Roman"/>
          <w:szCs w:val="24"/>
        </w:rPr>
        <w:t>στους βασανισθέντες,</w:t>
      </w:r>
      <w:r w:rsidRPr="00B7459B">
        <w:rPr>
          <w:rFonts w:eastAsia="Times New Roman" w:cs="Times New Roman"/>
          <w:szCs w:val="24"/>
        </w:rPr>
        <w:t xml:space="preserve"> αλλά και τους </w:t>
      </w:r>
      <w:proofErr w:type="spellStart"/>
      <w:r>
        <w:rPr>
          <w:rFonts w:eastAsia="Times New Roman" w:cs="Times New Roman"/>
          <w:szCs w:val="24"/>
        </w:rPr>
        <w:t>ξεριζωθέντες</w:t>
      </w:r>
      <w:proofErr w:type="spellEnd"/>
      <w:r w:rsidRPr="00B7459B">
        <w:rPr>
          <w:rFonts w:eastAsia="Times New Roman" w:cs="Times New Roman"/>
          <w:szCs w:val="24"/>
        </w:rPr>
        <w:t xml:space="preserve"> πρόσφυγες από τις πατρογονικές τους εστίες</w:t>
      </w:r>
      <w:r>
        <w:rPr>
          <w:rFonts w:eastAsia="Times New Roman" w:cs="Times New Roman"/>
          <w:szCs w:val="24"/>
        </w:rPr>
        <w:t>, Έλληνες και χ</w:t>
      </w:r>
      <w:r w:rsidRPr="00B7459B">
        <w:rPr>
          <w:rFonts w:eastAsia="Times New Roman" w:cs="Times New Roman"/>
          <w:szCs w:val="24"/>
        </w:rPr>
        <w:t>ριστιανούς</w:t>
      </w:r>
      <w:r>
        <w:rPr>
          <w:rFonts w:eastAsia="Times New Roman" w:cs="Times New Roman"/>
          <w:szCs w:val="24"/>
        </w:rPr>
        <w:t>,</w:t>
      </w:r>
      <w:r w:rsidRPr="00B7459B">
        <w:rPr>
          <w:rFonts w:eastAsia="Times New Roman" w:cs="Times New Roman"/>
          <w:szCs w:val="24"/>
        </w:rPr>
        <w:t xml:space="preserve"> θύματα </w:t>
      </w:r>
      <w:r>
        <w:rPr>
          <w:rFonts w:eastAsia="Times New Roman" w:cs="Times New Roman"/>
          <w:szCs w:val="24"/>
        </w:rPr>
        <w:t>του βάρβαρου σχεδίου των</w:t>
      </w:r>
      <w:r w:rsidRPr="00B7459B">
        <w:rPr>
          <w:rFonts w:eastAsia="Times New Roman" w:cs="Times New Roman"/>
          <w:szCs w:val="24"/>
        </w:rPr>
        <w:t xml:space="preserve"> </w:t>
      </w:r>
      <w:proofErr w:type="spellStart"/>
      <w:r>
        <w:rPr>
          <w:rFonts w:eastAsia="Times New Roman" w:cs="Times New Roman"/>
          <w:szCs w:val="24"/>
        </w:rPr>
        <w:t>ν</w:t>
      </w:r>
      <w:r w:rsidRPr="00B7459B">
        <w:rPr>
          <w:rFonts w:eastAsia="Times New Roman" w:cs="Times New Roman"/>
          <w:szCs w:val="24"/>
        </w:rPr>
        <w:t>εότουρκων</w:t>
      </w:r>
      <w:proofErr w:type="spellEnd"/>
      <w:r w:rsidRPr="00B7459B">
        <w:rPr>
          <w:rFonts w:eastAsia="Times New Roman" w:cs="Times New Roman"/>
          <w:szCs w:val="24"/>
        </w:rPr>
        <w:t xml:space="preserve"> </w:t>
      </w:r>
      <w:r w:rsidRPr="00B7459B">
        <w:rPr>
          <w:rFonts w:eastAsia="Times New Roman" w:cs="Times New Roman"/>
          <w:szCs w:val="24"/>
        </w:rPr>
        <w:t xml:space="preserve">και των </w:t>
      </w:r>
      <w:proofErr w:type="spellStart"/>
      <w:r w:rsidRPr="00B7459B">
        <w:rPr>
          <w:rFonts w:eastAsia="Times New Roman" w:cs="Times New Roman"/>
          <w:szCs w:val="24"/>
        </w:rPr>
        <w:t>κεμαλιστών</w:t>
      </w:r>
      <w:proofErr w:type="spellEnd"/>
      <w:r>
        <w:rPr>
          <w:rFonts w:eastAsia="Times New Roman" w:cs="Times New Roman"/>
          <w:szCs w:val="24"/>
        </w:rPr>
        <w:t>, του οργανωμένου τουρκικού</w:t>
      </w:r>
      <w:r>
        <w:rPr>
          <w:rFonts w:eastAsia="Times New Roman" w:cs="Times New Roman"/>
          <w:szCs w:val="24"/>
        </w:rPr>
        <w:t xml:space="preserve"> κ</w:t>
      </w:r>
      <w:r w:rsidRPr="00B7459B">
        <w:rPr>
          <w:rFonts w:eastAsia="Times New Roman" w:cs="Times New Roman"/>
          <w:szCs w:val="24"/>
        </w:rPr>
        <w:t>ράτους</w:t>
      </w:r>
      <w:r>
        <w:rPr>
          <w:rFonts w:eastAsia="Times New Roman" w:cs="Times New Roman"/>
          <w:szCs w:val="24"/>
        </w:rPr>
        <w:t>, που όμως</w:t>
      </w:r>
      <w:r w:rsidRPr="00B7459B">
        <w:rPr>
          <w:rFonts w:eastAsia="Times New Roman" w:cs="Times New Roman"/>
          <w:szCs w:val="24"/>
        </w:rPr>
        <w:t xml:space="preserve"> δεν μπόρεσε να σβήσει τον πολιτισμό</w:t>
      </w:r>
      <w:r>
        <w:rPr>
          <w:rFonts w:eastAsia="Times New Roman" w:cs="Times New Roman"/>
          <w:szCs w:val="24"/>
        </w:rPr>
        <w:t>,</w:t>
      </w:r>
      <w:r w:rsidRPr="00B7459B">
        <w:rPr>
          <w:rFonts w:eastAsia="Times New Roman" w:cs="Times New Roman"/>
          <w:szCs w:val="24"/>
        </w:rPr>
        <w:t xml:space="preserve"> το πνεύμα</w:t>
      </w:r>
      <w:r>
        <w:rPr>
          <w:rFonts w:eastAsia="Times New Roman" w:cs="Times New Roman"/>
          <w:szCs w:val="24"/>
        </w:rPr>
        <w:t>,</w:t>
      </w:r>
      <w:r w:rsidRPr="00B7459B">
        <w:rPr>
          <w:rFonts w:eastAsia="Times New Roman" w:cs="Times New Roman"/>
          <w:szCs w:val="24"/>
        </w:rPr>
        <w:t xml:space="preserve"> τα ιδανικά και τη μνήμη</w:t>
      </w:r>
      <w:r w:rsidRPr="00D24284">
        <w:rPr>
          <w:rFonts w:eastAsia="Times New Roman" w:cs="Times New Roman"/>
          <w:szCs w:val="24"/>
        </w:rPr>
        <w:t>.</w:t>
      </w:r>
    </w:p>
    <w:p w14:paraId="24E2C945"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Δεν καλλιεργούμε το μίσος με τους γειτονικούς λαούς και δεν υιοθετούμε μισαλλόδοξες απόψεις και πάθη. Αλλά έχουμε χρέος, δεν ξεχνούμε. </w:t>
      </w:r>
    </w:p>
    <w:p w14:paraId="24E2C946"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ξεχνούμε τα εκατομμύρια </w:t>
      </w:r>
      <w:r>
        <w:rPr>
          <w:rFonts w:eastAsia="Times New Roman" w:cs="Times New Roman"/>
          <w:szCs w:val="24"/>
        </w:rPr>
        <w:t xml:space="preserve">αθώων θυμάτων πολιτών της τότε Οθωμανικής Αυτοκρατορίας, λόγω της διαφορετικής καταγωγής και θρησκείας μεταξύ των οποίων και εκατοντάδες χιλιάδες Έλληνες του Πόντου. </w:t>
      </w:r>
    </w:p>
    <w:p w14:paraId="24E2C947"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Δεν ξεχνούμε τη μεγάλη προσπάθεια της πολύπαθης Ελλάδας και της εξουθενωμένης κοινωνίας ν</w:t>
      </w:r>
      <w:r>
        <w:rPr>
          <w:rFonts w:eastAsia="Times New Roman" w:cs="Times New Roman"/>
          <w:szCs w:val="24"/>
        </w:rPr>
        <w:t xml:space="preserve">α εντάξει τους Πόντιους, αλλά και όλους τους πρόσφυγες στην κοινωνία και να τους αγκαλιάσει. Οφείλουμε να υπηρετήσουμε την αλήθεια και τη δικαιοσύνη μέσω της πλήρους αποκατάστασης της ιστορικής αλήθειας. </w:t>
      </w:r>
    </w:p>
    <w:p w14:paraId="24E2C948"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19</w:t>
      </w:r>
      <w:r w:rsidRPr="00DA7A33">
        <w:rPr>
          <w:rFonts w:eastAsia="Times New Roman" w:cs="Times New Roman"/>
          <w:szCs w:val="24"/>
          <w:vertAlign w:val="superscript"/>
        </w:rPr>
        <w:t>η</w:t>
      </w:r>
      <w:r>
        <w:rPr>
          <w:rFonts w:eastAsia="Times New Roman" w:cs="Times New Roman"/>
          <w:szCs w:val="24"/>
        </w:rPr>
        <w:t xml:space="preserve"> Μαΐου καθιερώθηκε από τη Βουλή των Ελλήνων ως</w:t>
      </w:r>
      <w:r>
        <w:rPr>
          <w:rFonts w:eastAsia="Times New Roman" w:cs="Times New Roman"/>
          <w:szCs w:val="24"/>
        </w:rPr>
        <w:t xml:space="preserve"> ημέρα μνήμης της Γενοκτονίας των Ελλήνων του Πόντου με ομόφωνη ψήφιση του σχετικού νόμου το 1994 με πρωτοβουλία του ΠΑΣΟΚ και του τότε Πρωθυπουργού Ανδρέα Παπανδρέου. Όμως σήμερα πρέπει να κάνουμε τη συνέχεια με ένα ακόμη μεγάλο βήμα. Εκτός από τη διαφύλα</w:t>
      </w:r>
      <w:r>
        <w:rPr>
          <w:rFonts w:eastAsia="Times New Roman" w:cs="Times New Roman"/>
          <w:szCs w:val="24"/>
        </w:rPr>
        <w:t>ξη της εθνικής μνήμης οφείλουμε να διαδώσουμε σε όλον τον κόσμο την αλήθεια για τη Γενοκτονία των Ελλήνων του Πόντου για να διεκδικήσουμε τη διεθνή αναγνώρισή της. Σκοπός δεν είναι σε κα</w:t>
      </w:r>
      <w:r>
        <w:rPr>
          <w:rFonts w:eastAsia="Times New Roman" w:cs="Times New Roman"/>
          <w:szCs w:val="24"/>
        </w:rPr>
        <w:t>μ</w:t>
      </w:r>
      <w:r>
        <w:rPr>
          <w:rFonts w:eastAsia="Times New Roman" w:cs="Times New Roman"/>
          <w:szCs w:val="24"/>
        </w:rPr>
        <w:t xml:space="preserve">μιά περίπτωση η </w:t>
      </w:r>
      <w:r>
        <w:rPr>
          <w:rFonts w:eastAsia="Times New Roman" w:cs="Times New Roman"/>
          <w:szCs w:val="24"/>
        </w:rPr>
        <w:lastRenderedPageBreak/>
        <w:t>διαιώνιση των παθών, αλλά η εκπλήρωση των οφειλών μας</w:t>
      </w:r>
      <w:r>
        <w:rPr>
          <w:rFonts w:eastAsia="Times New Roman" w:cs="Times New Roman"/>
          <w:szCs w:val="24"/>
        </w:rPr>
        <w:t xml:space="preserve"> προς τα θύματα και η δημιουργία συνθηκών ώστε ποτέ πια να μην επαναληφθούν παρόμοιες πρακτικές. </w:t>
      </w:r>
    </w:p>
    <w:p w14:paraId="24E2C949"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Το Κίνημα Αλλαγής αναλαμβάνει πρωτοβουλίες για να πετύχουμε αυτήν τη διεθνή αναγνώριση της Γενοκτονίας των Ποντίων ξεκινώντας από την Ευρωπαϊκή Ένωση με εθνικ</w:t>
      </w:r>
      <w:r>
        <w:rPr>
          <w:rFonts w:eastAsia="Times New Roman" w:cs="Times New Roman"/>
          <w:szCs w:val="24"/>
        </w:rPr>
        <w:t>ή συνεννόηση και συντονισμό όλων και βέβαια συνεχίζοντας θεσμικά ως Ελλάδα στον Οργανισμό Ηνωμένων Εθνών, όχι ως κόμματα.</w:t>
      </w:r>
    </w:p>
    <w:p w14:paraId="24E2C94A"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Γι’ αυτό η Πρόεδρός μας Φώφη Γεννηματά κατέθεσε πρόταση προς τον Πρόεδρο της Βουλής των Ελλήνων για τη δημιουργία Ειδικής Επιτροπής τη</w:t>
      </w:r>
      <w:r>
        <w:rPr>
          <w:rFonts w:eastAsia="Times New Roman" w:cs="Times New Roman"/>
          <w:szCs w:val="24"/>
        </w:rPr>
        <w:t xml:space="preserve">ς Βουλής με αντικείμενο τη συστηματική μελέτη και ανάδειξη της Γενοκτονίας των Ποντίων ως ενός αδιαμφησβήτητου ιστορικού γεγονότος με διεθνή ακτινοβολία. </w:t>
      </w:r>
    </w:p>
    <w:p w14:paraId="24E2C94B"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xml:space="preserve"> πρέπει να κληθούν να συμμετέχουν ειδικοί επιστήμονες και εκπρόσωποι των ποντιακών οργαν</w:t>
      </w:r>
      <w:r>
        <w:rPr>
          <w:rFonts w:eastAsia="Times New Roman" w:cs="Times New Roman"/>
          <w:szCs w:val="24"/>
        </w:rPr>
        <w:t xml:space="preserve">ώσεων και όποιος άλλος κριθεί ότι μπορεί να συμβάλει σε αυτήν την προσπάθεια. Όμως, και οι εκπρόσωποι των </w:t>
      </w:r>
      <w:r>
        <w:rPr>
          <w:rFonts w:eastAsia="Times New Roman" w:cs="Times New Roman"/>
          <w:szCs w:val="24"/>
        </w:rPr>
        <w:lastRenderedPageBreak/>
        <w:t xml:space="preserve">ποντιακών οργανώσεων οφείλουν να διασφαλίσουν τη μη εμπλοκή των οργανώσεων στους κομματικούς ανταγωνισμούς. </w:t>
      </w:r>
    </w:p>
    <w:p w14:paraId="24E2C94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Στόχος μας πρέπει να είναι η διεθνοποίηση</w:t>
      </w:r>
      <w:r>
        <w:rPr>
          <w:rFonts w:eastAsia="Times New Roman" w:cs="Times New Roman"/>
          <w:szCs w:val="24"/>
        </w:rPr>
        <w:t xml:space="preserve"> της Γενοκτονίας του </w:t>
      </w:r>
      <w:r>
        <w:rPr>
          <w:rFonts w:eastAsia="Times New Roman" w:cs="Times New Roman"/>
          <w:szCs w:val="24"/>
        </w:rPr>
        <w:t xml:space="preserve">Ελληνισμού </w:t>
      </w:r>
      <w:r>
        <w:rPr>
          <w:rFonts w:eastAsia="Times New Roman" w:cs="Times New Roman"/>
          <w:szCs w:val="24"/>
        </w:rPr>
        <w:t xml:space="preserve">του Πόντου. Είναι υποχρέωσή μας να συμβάλλουμε μεθοδικά και με συνέπεια σε αυτόν τον στόχο γιατί το οφείλουμε στις αρχές και στις αξίες μας, αλλά κυρίως σε όλον τον περήφανο ποντιακό </w:t>
      </w:r>
      <w:r>
        <w:rPr>
          <w:rFonts w:eastAsia="Times New Roman" w:cs="Times New Roman"/>
          <w:szCs w:val="24"/>
        </w:rPr>
        <w:t>Ελληνισμό</w:t>
      </w:r>
      <w:r>
        <w:rPr>
          <w:rFonts w:eastAsia="Times New Roman" w:cs="Times New Roman"/>
          <w:szCs w:val="24"/>
        </w:rPr>
        <w:t xml:space="preserve">. </w:t>
      </w:r>
    </w:p>
    <w:p w14:paraId="24E2C94D"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πρωτοβουλία αυτή σε μια επο</w:t>
      </w:r>
      <w:r>
        <w:rPr>
          <w:rFonts w:eastAsia="Times New Roman" w:cs="Times New Roman"/>
          <w:szCs w:val="24"/>
        </w:rPr>
        <w:t>χή που δυστυχώς χαρακτηρίζεται από έξαρση ακραίων ρευμάτων ξενοφοβίας, μίσους και λαϊκισμού στην Ευρώπη, αλλά και σε άλλες περιοχές του πλανήτη στοχεύει στη διαφύλαξη και ανάδειξη της ιστορικής μνήμης και της ιστορικής αλήθειας, στον αντίποδα των ακραίων φ</w:t>
      </w:r>
      <w:r>
        <w:rPr>
          <w:rFonts w:eastAsia="Times New Roman" w:cs="Times New Roman"/>
          <w:szCs w:val="24"/>
        </w:rPr>
        <w:t xml:space="preserve">ωνών και </w:t>
      </w:r>
      <w:proofErr w:type="spellStart"/>
      <w:r>
        <w:rPr>
          <w:rFonts w:eastAsia="Times New Roman" w:cs="Times New Roman"/>
          <w:szCs w:val="24"/>
        </w:rPr>
        <w:t>λαϊκιστικών</w:t>
      </w:r>
      <w:proofErr w:type="spellEnd"/>
      <w:r>
        <w:rPr>
          <w:rFonts w:eastAsia="Times New Roman" w:cs="Times New Roman"/>
          <w:szCs w:val="24"/>
        </w:rPr>
        <w:t xml:space="preserve"> επιδιώξεων, με γνώμονα την αποτροπή παρόμοιων φαινομένων στο μέλλον σε ένα διεθνές περιβάλλον απαλλαγμένο από κάθε μορφής μισαλλοδοξία που μας κληροδότησε το μακρινό, αλλά όχι ξεχασμένο παρελθόν. Το μέλλον μπορεί να </w:t>
      </w:r>
      <w:proofErr w:type="spellStart"/>
      <w:r>
        <w:rPr>
          <w:rFonts w:eastAsia="Times New Roman" w:cs="Times New Roman"/>
          <w:szCs w:val="24"/>
        </w:rPr>
        <w:lastRenderedPageBreak/>
        <w:t>οικοδομηθεί</w:t>
      </w:r>
      <w:proofErr w:type="spellEnd"/>
      <w:r>
        <w:rPr>
          <w:rFonts w:eastAsia="Times New Roman" w:cs="Times New Roman"/>
          <w:szCs w:val="24"/>
        </w:rPr>
        <w:t xml:space="preserve"> με σεβα</w:t>
      </w:r>
      <w:r>
        <w:rPr>
          <w:rFonts w:eastAsia="Times New Roman" w:cs="Times New Roman"/>
          <w:szCs w:val="24"/>
        </w:rPr>
        <w:t>σμό στις πανανθρώπινες αξίες, στην ελευθερία και τη δημοκρατία μόνο αν στηρίζεται στην ιστορική αλήθεια.</w:t>
      </w:r>
    </w:p>
    <w:p w14:paraId="24E2C94E"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Καταθέτω, για να υπάρχει και στα Πρακτικά της Βουλής, την πρόταση που κατατέθηκε την Παρασκευή προς τον Πρόεδρο της Βουλής των Ελλήνων για τη δημιουργί</w:t>
      </w:r>
      <w:r>
        <w:rPr>
          <w:rFonts w:eastAsia="Times New Roman" w:cs="Times New Roman"/>
          <w:szCs w:val="24"/>
        </w:rPr>
        <w:t>α της Ειδικής Επιτροπής στη Βουλή των Ελλήνων.</w:t>
      </w:r>
    </w:p>
    <w:p w14:paraId="24E2C94F"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w:t>
      </w:r>
      <w:r>
        <w:rPr>
          <w:rFonts w:eastAsia="Times New Roman" w:cs="Times New Roman"/>
          <w:szCs w:val="24"/>
        </w:rPr>
        <w:t>λής)</w:t>
      </w:r>
    </w:p>
    <w:p w14:paraId="24E2C950" w14:textId="77777777" w:rsidR="003D7578" w:rsidRDefault="0083033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4E2C951" w14:textId="77777777" w:rsidR="003D7578" w:rsidRDefault="0083033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sidRPr="007616BA">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24E2C952"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Ο Βουλευτής Πέλλας της Κοινοβουλευτικής Ομάδας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Ιωάννης </w:t>
      </w:r>
      <w:proofErr w:type="spellStart"/>
      <w:r>
        <w:rPr>
          <w:rFonts w:eastAsia="Times New Roman" w:cs="Times New Roman"/>
          <w:szCs w:val="24"/>
        </w:rPr>
        <w:t>Σαχινίδης</w:t>
      </w:r>
      <w:proofErr w:type="spellEnd"/>
      <w:r>
        <w:rPr>
          <w:rFonts w:eastAsia="Times New Roman" w:cs="Times New Roman"/>
          <w:szCs w:val="24"/>
        </w:rPr>
        <w:t>, έχει τον λόγο για επ</w:t>
      </w:r>
      <w:r>
        <w:rPr>
          <w:rFonts w:eastAsia="Times New Roman" w:cs="Times New Roman"/>
          <w:szCs w:val="24"/>
        </w:rPr>
        <w:t>τά λεπτά.</w:t>
      </w:r>
    </w:p>
    <w:p w14:paraId="24E2C953" w14:textId="77777777" w:rsidR="003D7578" w:rsidRDefault="0083033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Ευχαριστώ, κύριε Πρόεδρε.</w:t>
      </w:r>
    </w:p>
    <w:p w14:paraId="24E2C954"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Θέλω να καλωσορίσω τους καλεσμένους μας, τους εκπροσώπους των Ποντιακών Σωματείων. </w:t>
      </w:r>
    </w:p>
    <w:p w14:paraId="24E2C955"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Όσα χρόνια και να ζήσουμε, θα μαθαίνουμε ιστορίες, αφηγήσεις, για γεγονότα τα οποία δεν τα ξέραμε. Οι περισσότεροι ξέρουμε τα βασικά γεγονότα που είχαν σχέση με τον ξεριζωμό και τη γενοκτονία των Ποντίων. </w:t>
      </w:r>
    </w:p>
    <w:p w14:paraId="24E2C956"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Πριν από δυο μέρες είχα την τύχη στην πόλη, από τη</w:t>
      </w:r>
      <w:r>
        <w:rPr>
          <w:rFonts w:eastAsia="Times New Roman" w:cs="Times New Roman"/>
          <w:szCs w:val="24"/>
        </w:rPr>
        <w:t xml:space="preserve">ν οποία κατάγομαι, να έχουμε και εμείς το δικό μας μνημείο για την ποντιακή </w:t>
      </w:r>
      <w:r>
        <w:rPr>
          <w:rFonts w:eastAsia="Times New Roman" w:cs="Times New Roman"/>
          <w:szCs w:val="24"/>
        </w:rPr>
        <w:t>Γενοκτονία</w:t>
      </w:r>
      <w:r>
        <w:rPr>
          <w:rFonts w:eastAsia="Times New Roman" w:cs="Times New Roman"/>
          <w:szCs w:val="24"/>
        </w:rPr>
        <w:t xml:space="preserve">. Σε αυτό, όμως, που ένιωσα πραγματικά τυχερός ήταν για την αφήγηση που έκανε ο γνωστός ποντιακής καταγωγής ηθοποιός Τάκης </w:t>
      </w:r>
      <w:proofErr w:type="spellStart"/>
      <w:r>
        <w:rPr>
          <w:rFonts w:eastAsia="Times New Roman" w:cs="Times New Roman"/>
          <w:szCs w:val="24"/>
        </w:rPr>
        <w:t>Βαμβακίδης</w:t>
      </w:r>
      <w:proofErr w:type="spellEnd"/>
      <w:r>
        <w:rPr>
          <w:rFonts w:eastAsia="Times New Roman" w:cs="Times New Roman"/>
          <w:szCs w:val="24"/>
        </w:rPr>
        <w:t xml:space="preserve">, σχετικά με τη σφαγή των νηπίων στη </w:t>
      </w:r>
      <w:r>
        <w:rPr>
          <w:rFonts w:eastAsia="Times New Roman" w:cs="Times New Roman"/>
          <w:szCs w:val="24"/>
        </w:rPr>
        <w:t>Σάντα.</w:t>
      </w:r>
    </w:p>
    <w:p w14:paraId="24E2C957"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Αυτά όσοι αρνούνται την ποντιακή </w:t>
      </w:r>
      <w:r>
        <w:rPr>
          <w:rFonts w:eastAsia="Times New Roman" w:cs="Times New Roman"/>
          <w:szCs w:val="24"/>
        </w:rPr>
        <w:t xml:space="preserve">Γενοκτονία </w:t>
      </w:r>
      <w:r>
        <w:rPr>
          <w:rFonts w:eastAsia="Times New Roman" w:cs="Times New Roman"/>
          <w:szCs w:val="24"/>
        </w:rPr>
        <w:t>είναι καλό να κάθονται και να τα παρακολουθούν και μέσω του διαδικτύου και μέσω των εκδηλώσεων των Ποντίων.</w:t>
      </w:r>
    </w:p>
    <w:p w14:paraId="24E2C958"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1919-2019, ένας ολόκληρος αιώνας αγώνων δίχως δικαίωση. Εκατό χρόνια αγώνων από πολλούς, εκατό χρ</w:t>
      </w:r>
      <w:r>
        <w:rPr>
          <w:rFonts w:eastAsia="Times New Roman" w:cs="Times New Roman"/>
          <w:szCs w:val="24"/>
        </w:rPr>
        <w:t xml:space="preserve">όνια απραξίας, αδιαφορίας, ασχετοσύνης και προδοσίας από κάποιους άλλους, πάντα όμως στις πλάτες του ποντιακού και μικρασιατικού </w:t>
      </w:r>
      <w:r>
        <w:rPr>
          <w:rFonts w:eastAsia="Times New Roman" w:cs="Times New Roman"/>
          <w:szCs w:val="24"/>
        </w:rPr>
        <w:t>Ελληνισμού</w:t>
      </w:r>
      <w:r>
        <w:rPr>
          <w:rFonts w:eastAsia="Times New Roman" w:cs="Times New Roman"/>
          <w:szCs w:val="24"/>
        </w:rPr>
        <w:t>, λες και δεν πέρασε ούτε μια μέρα. Τέσσερις γενιές και πάμε για την πέμπτη, γενιές οι οποίες μεγάλωσαν με τις ιστορί</w:t>
      </w:r>
      <w:r>
        <w:rPr>
          <w:rFonts w:eastAsia="Times New Roman" w:cs="Times New Roman"/>
          <w:szCs w:val="24"/>
        </w:rPr>
        <w:t xml:space="preserve">ες, τις αφηγήσεις, τα ακούσματα της ποντιακής λύρας, την εξιστόρηση της </w:t>
      </w:r>
      <w:r>
        <w:rPr>
          <w:rFonts w:eastAsia="Times New Roman" w:cs="Times New Roman"/>
          <w:szCs w:val="24"/>
        </w:rPr>
        <w:t>Γενοκτονίας</w:t>
      </w:r>
      <w:r>
        <w:rPr>
          <w:rFonts w:eastAsia="Times New Roman" w:cs="Times New Roman"/>
          <w:szCs w:val="24"/>
        </w:rPr>
        <w:t xml:space="preserve">, με τις σφαγές, τους βιασμούς, τις λεηλασίες και την εξορία από το στόμα των παππούδων, της </w:t>
      </w:r>
      <w:proofErr w:type="spellStart"/>
      <w:r>
        <w:rPr>
          <w:rFonts w:eastAsia="Times New Roman" w:cs="Times New Roman"/>
          <w:szCs w:val="24"/>
        </w:rPr>
        <w:t>καλομάνας</w:t>
      </w:r>
      <w:proofErr w:type="spellEnd"/>
      <w:r>
        <w:rPr>
          <w:rFonts w:eastAsia="Times New Roman" w:cs="Times New Roman"/>
          <w:szCs w:val="24"/>
        </w:rPr>
        <w:t xml:space="preserve"> και των προ-παππούδων μας.</w:t>
      </w:r>
    </w:p>
    <w:p w14:paraId="24E2C959"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εξιστόρηση, λοιπόν, όλων αυτών έχει μείνε</w:t>
      </w:r>
      <w:r>
        <w:rPr>
          <w:rFonts w:eastAsia="Times New Roman" w:cs="Times New Roman"/>
          <w:szCs w:val="24"/>
        </w:rPr>
        <w:t xml:space="preserve">ι βαθιά χαραγμένη στην καρδιά, στο μυαλό και στην ψυχή όλων των γενιών που ανέφερα πριν. Ο πόθος για επίσκεψη και επιστροφή στις πατρογονικές εστίες απερίγραπτος. Τα ήθη και τα έθιμα του ποντιακού </w:t>
      </w:r>
      <w:r>
        <w:rPr>
          <w:rFonts w:eastAsia="Times New Roman" w:cs="Times New Roman"/>
          <w:szCs w:val="24"/>
        </w:rPr>
        <w:t xml:space="preserve">Ελληνισμού </w:t>
      </w:r>
      <w:r>
        <w:rPr>
          <w:rFonts w:eastAsia="Times New Roman" w:cs="Times New Roman"/>
          <w:szCs w:val="24"/>
        </w:rPr>
        <w:t xml:space="preserve">ζωντανά σήμερα όσο ποτέ άλλοτε, χάρις φυσικά σε </w:t>
      </w:r>
      <w:r>
        <w:rPr>
          <w:rFonts w:eastAsia="Times New Roman" w:cs="Times New Roman"/>
          <w:szCs w:val="24"/>
        </w:rPr>
        <w:t xml:space="preserve">ποντιακής καταγωγής ανθρώπους των τεχνών και των γραμμάτων, χάρις στα ζωντανά κύτταρα του ποντιακού </w:t>
      </w:r>
      <w:r>
        <w:rPr>
          <w:rFonts w:eastAsia="Times New Roman" w:cs="Times New Roman"/>
          <w:szCs w:val="24"/>
        </w:rPr>
        <w:t xml:space="preserve">Ελληνισμού </w:t>
      </w:r>
      <w:r>
        <w:rPr>
          <w:rFonts w:eastAsia="Times New Roman" w:cs="Times New Roman"/>
          <w:szCs w:val="24"/>
        </w:rPr>
        <w:t>ανά την επικράτεια, τους ποντιακούς και πολιτιστικούς συλλόγους.</w:t>
      </w:r>
    </w:p>
    <w:p w14:paraId="24E2C95A"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Συστηματικά, όμως, αποφεύγονται όσες φορές γίνεται αναφορά στην ποντιακή </w:t>
      </w:r>
      <w:r>
        <w:rPr>
          <w:rFonts w:eastAsia="Times New Roman" w:cs="Times New Roman"/>
          <w:szCs w:val="24"/>
        </w:rPr>
        <w:t xml:space="preserve">Γενοκτονία </w:t>
      </w:r>
      <w:r>
        <w:rPr>
          <w:rFonts w:eastAsia="Times New Roman" w:cs="Times New Roman"/>
          <w:szCs w:val="24"/>
        </w:rPr>
        <w:t xml:space="preserve">δυο κομμάτια. Το ένα είναι με τα τάγματα εργασίας, όχι στη </w:t>
      </w:r>
      <w:r>
        <w:rPr>
          <w:rFonts w:eastAsia="Times New Roman" w:cs="Times New Roman"/>
          <w:szCs w:val="24"/>
        </w:rPr>
        <w:t xml:space="preserve">νότια </w:t>
      </w:r>
      <w:r>
        <w:rPr>
          <w:rFonts w:eastAsia="Times New Roman" w:cs="Times New Roman"/>
          <w:szCs w:val="24"/>
        </w:rPr>
        <w:t>Τουρκία, αλλά εκεί όπου ξεψύχησαν χιλιάδες Πόντιοι στην τότε Σοβιετική Ένωση και ένα δεύτερο που αποφεύγεται συστηματικά από όλους, μηδενός εξαιρουμένου, είναι για τους είκοσι χιλι</w:t>
      </w:r>
      <w:r>
        <w:rPr>
          <w:rFonts w:eastAsia="Times New Roman" w:cs="Times New Roman"/>
          <w:szCs w:val="24"/>
        </w:rPr>
        <w:t>άδες αντάρτες Πόντιους, που ζητούσαν να λάβουν μέρος στην Μικρασιατική Εκστρατεία και δυστυχώς το ελληνικό κράτος δεν θέλησε να δημιουργήσει ένα δεύτερο μέτωπο, ούτως ώστε να σιγουρέψουν την απελευθέρωση όλων των ελληνικών εδαφών.</w:t>
      </w:r>
    </w:p>
    <w:p w14:paraId="24E2C95B"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Ο αγώνας, λοιπόν, για τη </w:t>
      </w:r>
      <w:r>
        <w:rPr>
          <w:rFonts w:eastAsia="Times New Roman" w:cs="Times New Roman"/>
          <w:szCs w:val="24"/>
        </w:rPr>
        <w:t xml:space="preserve">διεθνοποίηση του ποντιακού ζητήματος, αυτού της </w:t>
      </w:r>
      <w:r>
        <w:rPr>
          <w:rFonts w:eastAsia="Times New Roman" w:cs="Times New Roman"/>
          <w:szCs w:val="24"/>
        </w:rPr>
        <w:t xml:space="preserve">Γενοκτονίας </w:t>
      </w:r>
      <w:r>
        <w:rPr>
          <w:rFonts w:eastAsia="Times New Roman" w:cs="Times New Roman"/>
          <w:szCs w:val="24"/>
        </w:rPr>
        <w:t xml:space="preserve">του ποντιακού </w:t>
      </w:r>
      <w:r>
        <w:rPr>
          <w:rFonts w:eastAsia="Times New Roman" w:cs="Times New Roman"/>
          <w:szCs w:val="24"/>
        </w:rPr>
        <w:t>Ελληνισμού</w:t>
      </w:r>
      <w:r>
        <w:rPr>
          <w:rFonts w:eastAsia="Times New Roman" w:cs="Times New Roman"/>
          <w:szCs w:val="24"/>
        </w:rPr>
        <w:t>, πρέπει να είναι για εμάς τους Πόντιους σκοπός ζωής. Και όχι μόνο για τους Πόντιους, διότι ο κίνδυνος εξ Ανατολών κάθε ημέρα που περνά γιγαντώνεται. Ο Τούρκος, τον οποίο ε</w:t>
      </w:r>
      <w:r>
        <w:rPr>
          <w:rFonts w:eastAsia="Times New Roman" w:cs="Times New Roman"/>
          <w:szCs w:val="24"/>
        </w:rPr>
        <w:t xml:space="preserve">πανειλημμένα οι ελληνικές κυβερνήσεις προσέγγιζαν λανθασμένα, έχοντας κατά νου την ελληνοτουρκική φιλία, η οποία εφαρμόζεται πάντα μονομερώς δυστυχώς και ίσως κάποιες φορές από την πλευρά της ελληνικής </w:t>
      </w:r>
      <w:r>
        <w:rPr>
          <w:rFonts w:eastAsia="Times New Roman" w:cs="Times New Roman"/>
          <w:szCs w:val="24"/>
        </w:rPr>
        <w:t>Κυβέρνησης</w:t>
      </w:r>
      <w:r>
        <w:rPr>
          <w:rFonts w:eastAsia="Times New Roman" w:cs="Times New Roman"/>
          <w:szCs w:val="24"/>
        </w:rPr>
        <w:t xml:space="preserve">, θα έλεγα, και δουλικά, ξύπνησε τις </w:t>
      </w:r>
      <w:r>
        <w:rPr>
          <w:rFonts w:eastAsia="Times New Roman" w:cs="Times New Roman"/>
          <w:szCs w:val="24"/>
        </w:rPr>
        <w:lastRenderedPageBreak/>
        <w:t>ορέξεις</w:t>
      </w:r>
      <w:r>
        <w:rPr>
          <w:rFonts w:eastAsia="Times New Roman" w:cs="Times New Roman"/>
          <w:szCs w:val="24"/>
        </w:rPr>
        <w:t xml:space="preserve"> των Μογγόλων</w:t>
      </w:r>
      <w:r w:rsidRPr="000C30CF">
        <w:rPr>
          <w:rFonts w:eastAsia="Times New Roman" w:cs="Times New Roman"/>
          <w:szCs w:val="24"/>
        </w:rPr>
        <w:t xml:space="preserve"> </w:t>
      </w:r>
      <w:r>
        <w:rPr>
          <w:rFonts w:eastAsia="Times New Roman" w:cs="Times New Roman"/>
          <w:szCs w:val="24"/>
        </w:rPr>
        <w:t xml:space="preserve">στις μέρες μας. Η αναφορά τους σε «γαλάζια πατρίδα» ουδόλως τυχαία είναι, όπως και η θρασύτατη κίνηση από πλευράς τους για γεώτρηση εντός της κυπριακής ΑΟΖ, οι συνεχόμενες προκλήσεις με δεσμεύσεις </w:t>
      </w:r>
      <w:r>
        <w:rPr>
          <w:rFonts w:eastAsia="Times New Roman" w:cs="Times New Roman"/>
          <w:szCs w:val="24"/>
          <w:lang w:val="en-US"/>
        </w:rPr>
        <w:t>NAVTEX</w:t>
      </w:r>
      <w:r w:rsidRPr="0051252C">
        <w:rPr>
          <w:rFonts w:eastAsia="Times New Roman" w:cs="Times New Roman"/>
          <w:szCs w:val="24"/>
        </w:rPr>
        <w:t xml:space="preserve"> </w:t>
      </w:r>
      <w:r>
        <w:rPr>
          <w:rFonts w:eastAsia="Times New Roman" w:cs="Times New Roman"/>
          <w:szCs w:val="24"/>
        </w:rPr>
        <w:t xml:space="preserve">για ασκήσεις του τουρκικού στόλου και </w:t>
      </w:r>
      <w:r>
        <w:rPr>
          <w:rFonts w:eastAsia="Times New Roman" w:cs="Times New Roman"/>
          <w:szCs w:val="24"/>
        </w:rPr>
        <w:t xml:space="preserve">τις καθημερινές παραβιάσεις του ελληνικού εναέριου </w:t>
      </w:r>
      <w:r>
        <w:rPr>
          <w:rFonts w:eastAsia="Times New Roman" w:cs="Times New Roman"/>
          <w:szCs w:val="24"/>
          <w:lang w:val="en-US"/>
        </w:rPr>
        <w:t>FIR</w:t>
      </w:r>
      <w:r>
        <w:rPr>
          <w:rFonts w:eastAsia="Times New Roman" w:cs="Times New Roman"/>
          <w:szCs w:val="24"/>
        </w:rPr>
        <w:t xml:space="preserve">. Αυτά ήταν λογικό ότι κάποια στιγμή θα τα «λουστούμε», αφού δια στόματος του ίδιου του Πρωθυπουργού </w:t>
      </w:r>
      <w:proofErr w:type="spellStart"/>
      <w:r>
        <w:rPr>
          <w:rFonts w:eastAsia="Times New Roman" w:cs="Times New Roman"/>
          <w:szCs w:val="24"/>
        </w:rPr>
        <w:t>ελέχθη</w:t>
      </w:r>
      <w:proofErr w:type="spellEnd"/>
      <w:r>
        <w:rPr>
          <w:rFonts w:eastAsia="Times New Roman" w:cs="Times New Roman"/>
          <w:szCs w:val="24"/>
        </w:rPr>
        <w:t xml:space="preserve"> ότι δεν υπάρχουν θαλάσσια σύνορα.</w:t>
      </w:r>
    </w:p>
    <w:p w14:paraId="24E2C95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Ελληνοτουρκική φιλία, λοιπόν, με ποιον; Ακούστηκε και από το</w:t>
      </w:r>
      <w:r>
        <w:rPr>
          <w:rFonts w:eastAsia="Times New Roman" w:cs="Times New Roman"/>
          <w:szCs w:val="24"/>
        </w:rPr>
        <w:t xml:space="preserve">υς </w:t>
      </w:r>
      <w:proofErr w:type="spellStart"/>
      <w:r>
        <w:rPr>
          <w:rFonts w:eastAsia="Times New Roman" w:cs="Times New Roman"/>
          <w:szCs w:val="24"/>
        </w:rPr>
        <w:t>προλαλήσαντες</w:t>
      </w:r>
      <w:proofErr w:type="spellEnd"/>
      <w:r>
        <w:rPr>
          <w:rFonts w:eastAsia="Times New Roman" w:cs="Times New Roman"/>
          <w:szCs w:val="24"/>
        </w:rPr>
        <w:t xml:space="preserve"> για τη δήλωση χθες στη Σαμψούντα του πασά </w:t>
      </w:r>
      <w:proofErr w:type="spellStart"/>
      <w:r>
        <w:rPr>
          <w:rFonts w:eastAsia="Times New Roman" w:cs="Times New Roman"/>
          <w:szCs w:val="24"/>
        </w:rPr>
        <w:t>Ερντογάν</w:t>
      </w:r>
      <w:proofErr w:type="spellEnd"/>
      <w:r>
        <w:rPr>
          <w:rFonts w:eastAsia="Times New Roman" w:cs="Times New Roman"/>
          <w:szCs w:val="24"/>
        </w:rPr>
        <w:t>: «Δεν δεχόμαστε κα</w:t>
      </w:r>
      <w:r>
        <w:rPr>
          <w:rFonts w:eastAsia="Times New Roman" w:cs="Times New Roman"/>
          <w:szCs w:val="24"/>
        </w:rPr>
        <w:t>μ</w:t>
      </w:r>
      <w:r>
        <w:rPr>
          <w:rFonts w:eastAsia="Times New Roman" w:cs="Times New Roman"/>
          <w:szCs w:val="24"/>
        </w:rPr>
        <w:t xml:space="preserve">μία ντροπή για τους Ποντίους, η </w:t>
      </w:r>
      <w:r>
        <w:rPr>
          <w:rFonts w:eastAsia="Times New Roman" w:cs="Times New Roman"/>
          <w:szCs w:val="24"/>
        </w:rPr>
        <w:t xml:space="preserve">Γενοκτονία </w:t>
      </w:r>
      <w:r>
        <w:rPr>
          <w:rFonts w:eastAsia="Times New Roman" w:cs="Times New Roman"/>
          <w:szCs w:val="24"/>
        </w:rPr>
        <w:t>έγινε εις βάρος μας.»</w:t>
      </w:r>
    </w:p>
    <w:p w14:paraId="24E2C95D"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Δ</w:t>
      </w:r>
      <w:r w:rsidRPr="00B76D9A">
        <w:rPr>
          <w:rFonts w:eastAsia="Times New Roman" w:cs="Times New Roman"/>
          <w:szCs w:val="24"/>
        </w:rPr>
        <w:t>υστυχώς</w:t>
      </w:r>
      <w:r>
        <w:rPr>
          <w:rFonts w:eastAsia="Times New Roman" w:cs="Times New Roman"/>
          <w:szCs w:val="24"/>
        </w:rPr>
        <w:t>,</w:t>
      </w:r>
      <w:r w:rsidRPr="00B76D9A">
        <w:rPr>
          <w:rFonts w:eastAsia="Times New Roman" w:cs="Times New Roman"/>
          <w:szCs w:val="24"/>
        </w:rPr>
        <w:t xml:space="preserve"> σήμερα υπάρχουν Έλληνες οι οποίοι θα μας έλεγαν να του</w:t>
      </w:r>
      <w:r>
        <w:rPr>
          <w:rFonts w:eastAsia="Times New Roman" w:cs="Times New Roman"/>
          <w:szCs w:val="24"/>
        </w:rPr>
        <w:t>ς</w:t>
      </w:r>
      <w:r w:rsidRPr="00B76D9A">
        <w:rPr>
          <w:rFonts w:eastAsia="Times New Roman" w:cs="Times New Roman"/>
          <w:szCs w:val="24"/>
        </w:rPr>
        <w:t xml:space="preserve"> ζητήσουμε και συγγνώμη</w:t>
      </w:r>
      <w:r>
        <w:rPr>
          <w:rFonts w:eastAsia="Times New Roman" w:cs="Times New Roman"/>
          <w:szCs w:val="24"/>
        </w:rPr>
        <w:t xml:space="preserve">. </w:t>
      </w:r>
      <w:r w:rsidRPr="00B76D9A">
        <w:rPr>
          <w:rFonts w:eastAsia="Times New Roman" w:cs="Times New Roman"/>
          <w:szCs w:val="24"/>
        </w:rPr>
        <w:t>Δηλαδή</w:t>
      </w:r>
      <w:r>
        <w:rPr>
          <w:rFonts w:eastAsia="Times New Roman" w:cs="Times New Roman"/>
          <w:szCs w:val="24"/>
        </w:rPr>
        <w:t>,</w:t>
      </w:r>
      <w:r w:rsidRPr="00B76D9A">
        <w:rPr>
          <w:rFonts w:eastAsia="Times New Roman" w:cs="Times New Roman"/>
          <w:szCs w:val="24"/>
        </w:rPr>
        <w:t xml:space="preserve"> μας χρ</w:t>
      </w:r>
      <w:r w:rsidRPr="00B76D9A">
        <w:rPr>
          <w:rFonts w:eastAsia="Times New Roman" w:cs="Times New Roman"/>
          <w:szCs w:val="24"/>
        </w:rPr>
        <w:t xml:space="preserve">ωστούσαν </w:t>
      </w:r>
      <w:r>
        <w:rPr>
          <w:rFonts w:eastAsia="Times New Roman" w:cs="Times New Roman"/>
          <w:szCs w:val="24"/>
        </w:rPr>
        <w:t xml:space="preserve">και </w:t>
      </w:r>
      <w:r w:rsidRPr="00B76D9A">
        <w:rPr>
          <w:rFonts w:eastAsia="Times New Roman" w:cs="Times New Roman"/>
          <w:szCs w:val="24"/>
        </w:rPr>
        <w:t xml:space="preserve">θα </w:t>
      </w:r>
      <w:r>
        <w:rPr>
          <w:rFonts w:eastAsia="Times New Roman" w:cs="Times New Roman"/>
          <w:szCs w:val="24"/>
        </w:rPr>
        <w:t>βγ</w:t>
      </w:r>
      <w:r w:rsidRPr="00B76D9A">
        <w:rPr>
          <w:rFonts w:eastAsia="Times New Roman" w:cs="Times New Roman"/>
          <w:szCs w:val="24"/>
        </w:rPr>
        <w:t>ούμε και χρεωμέν</w:t>
      </w:r>
      <w:r>
        <w:rPr>
          <w:rFonts w:eastAsia="Times New Roman" w:cs="Times New Roman"/>
          <w:szCs w:val="24"/>
        </w:rPr>
        <w:t>οι.</w:t>
      </w:r>
      <w:r w:rsidRPr="00B76D9A">
        <w:rPr>
          <w:rFonts w:eastAsia="Times New Roman" w:cs="Times New Roman"/>
          <w:szCs w:val="24"/>
        </w:rPr>
        <w:t xml:space="preserve"> </w:t>
      </w:r>
    </w:p>
    <w:p w14:paraId="24E2C95E"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B76D9A">
        <w:rPr>
          <w:rFonts w:eastAsia="Times New Roman" w:cs="Times New Roman"/>
          <w:szCs w:val="24"/>
        </w:rPr>
        <w:t xml:space="preserve">αι μην ακούσω το παραμύθι </w:t>
      </w:r>
      <w:r>
        <w:rPr>
          <w:rFonts w:eastAsia="Times New Roman" w:cs="Times New Roman"/>
          <w:szCs w:val="24"/>
        </w:rPr>
        <w:t>«</w:t>
      </w:r>
      <w:r>
        <w:rPr>
          <w:rFonts w:eastAsia="Times New Roman" w:cs="Times New Roman"/>
          <w:szCs w:val="24"/>
        </w:rPr>
        <w:t>τ</w:t>
      </w:r>
      <w:r w:rsidRPr="00B76D9A">
        <w:rPr>
          <w:rFonts w:eastAsia="Times New Roman" w:cs="Times New Roman"/>
          <w:szCs w:val="24"/>
        </w:rPr>
        <w:t>ι φταίει ο τουρκικός λαός</w:t>
      </w:r>
      <w:r>
        <w:rPr>
          <w:rFonts w:eastAsia="Times New Roman" w:cs="Times New Roman"/>
          <w:szCs w:val="24"/>
        </w:rPr>
        <w:t>;». Μ</w:t>
      </w:r>
      <w:r w:rsidRPr="00B76D9A">
        <w:rPr>
          <w:rFonts w:eastAsia="Times New Roman" w:cs="Times New Roman"/>
          <w:szCs w:val="24"/>
        </w:rPr>
        <w:t xml:space="preserve">ην ακούσω </w:t>
      </w:r>
      <w:r>
        <w:rPr>
          <w:rFonts w:eastAsia="Times New Roman" w:cs="Times New Roman"/>
          <w:szCs w:val="24"/>
        </w:rPr>
        <w:t>α</w:t>
      </w:r>
      <w:r w:rsidRPr="00B76D9A">
        <w:rPr>
          <w:rFonts w:eastAsia="Times New Roman" w:cs="Times New Roman"/>
          <w:szCs w:val="24"/>
        </w:rPr>
        <w:t>υτό το παραμύθι</w:t>
      </w:r>
      <w:r>
        <w:rPr>
          <w:rFonts w:eastAsia="Times New Roman" w:cs="Times New Roman"/>
          <w:szCs w:val="24"/>
        </w:rPr>
        <w:t>. Σ</w:t>
      </w:r>
      <w:r w:rsidRPr="00B76D9A">
        <w:rPr>
          <w:rFonts w:eastAsia="Times New Roman" w:cs="Times New Roman"/>
          <w:szCs w:val="24"/>
        </w:rPr>
        <w:t>φαγές</w:t>
      </w:r>
      <w:r>
        <w:rPr>
          <w:rFonts w:eastAsia="Times New Roman" w:cs="Times New Roman"/>
          <w:szCs w:val="24"/>
        </w:rPr>
        <w:t>,</w:t>
      </w:r>
      <w:r w:rsidRPr="00B76D9A">
        <w:rPr>
          <w:rFonts w:eastAsia="Times New Roman" w:cs="Times New Roman"/>
          <w:szCs w:val="24"/>
        </w:rPr>
        <w:t xml:space="preserve"> βιασμο</w:t>
      </w:r>
      <w:r>
        <w:rPr>
          <w:rFonts w:eastAsia="Times New Roman" w:cs="Times New Roman"/>
          <w:szCs w:val="24"/>
        </w:rPr>
        <w:t>ί,</w:t>
      </w:r>
      <w:r w:rsidRPr="00B76D9A">
        <w:rPr>
          <w:rFonts w:eastAsia="Times New Roman" w:cs="Times New Roman"/>
          <w:szCs w:val="24"/>
        </w:rPr>
        <w:t xml:space="preserve"> λεηλασίες με τους δολοφόνους του 1955 στην Κωνσταντινούπολη</w:t>
      </w:r>
      <w:r>
        <w:rPr>
          <w:rFonts w:eastAsia="Times New Roman" w:cs="Times New Roman"/>
          <w:szCs w:val="24"/>
        </w:rPr>
        <w:t>,</w:t>
      </w:r>
      <w:r w:rsidRPr="00B76D9A">
        <w:rPr>
          <w:rFonts w:eastAsia="Times New Roman" w:cs="Times New Roman"/>
          <w:szCs w:val="24"/>
        </w:rPr>
        <w:t xml:space="preserve"> με τον Αττίλα το 1974</w:t>
      </w:r>
      <w:r>
        <w:rPr>
          <w:rFonts w:eastAsia="Times New Roman" w:cs="Times New Roman"/>
          <w:szCs w:val="24"/>
        </w:rPr>
        <w:t>. Σήμερα ο</w:t>
      </w:r>
      <w:r w:rsidRPr="00B76D9A">
        <w:rPr>
          <w:rFonts w:eastAsia="Times New Roman" w:cs="Times New Roman"/>
          <w:szCs w:val="24"/>
        </w:rPr>
        <w:t>ι απόγονοι τ</w:t>
      </w:r>
      <w:r>
        <w:rPr>
          <w:rFonts w:eastAsia="Times New Roman" w:cs="Times New Roman"/>
          <w:szCs w:val="24"/>
        </w:rPr>
        <w:t>ω</w:t>
      </w:r>
      <w:r w:rsidRPr="00B76D9A">
        <w:rPr>
          <w:rFonts w:eastAsia="Times New Roman" w:cs="Times New Roman"/>
          <w:szCs w:val="24"/>
        </w:rPr>
        <w:t xml:space="preserve">ν </w:t>
      </w:r>
      <w:proofErr w:type="spellStart"/>
      <w:r>
        <w:rPr>
          <w:rFonts w:eastAsia="Times New Roman" w:cs="Times New Roman"/>
          <w:szCs w:val="24"/>
        </w:rPr>
        <w:t>τ</w:t>
      </w:r>
      <w:r w:rsidRPr="00B76D9A">
        <w:rPr>
          <w:rFonts w:eastAsia="Times New Roman" w:cs="Times New Roman"/>
          <w:szCs w:val="24"/>
        </w:rPr>
        <w:t>σε</w:t>
      </w:r>
      <w:r>
        <w:rPr>
          <w:rFonts w:eastAsia="Times New Roman" w:cs="Times New Roman"/>
          <w:szCs w:val="24"/>
        </w:rPr>
        <w:t>τών</w:t>
      </w:r>
      <w:proofErr w:type="spellEnd"/>
      <w:r w:rsidRPr="00B76D9A">
        <w:rPr>
          <w:rFonts w:eastAsia="Times New Roman" w:cs="Times New Roman"/>
          <w:szCs w:val="24"/>
        </w:rPr>
        <w:t xml:space="preserve"> του </w:t>
      </w:r>
      <w:proofErr w:type="spellStart"/>
      <w:r>
        <w:rPr>
          <w:rFonts w:eastAsia="Times New Roman" w:cs="Times New Roman"/>
          <w:szCs w:val="24"/>
        </w:rPr>
        <w:t>Τ</w:t>
      </w:r>
      <w:r w:rsidRPr="00B76D9A">
        <w:rPr>
          <w:rFonts w:eastAsia="Times New Roman" w:cs="Times New Roman"/>
          <w:szCs w:val="24"/>
        </w:rPr>
        <w:t>οπάλ</w:t>
      </w:r>
      <w:proofErr w:type="spellEnd"/>
      <w:r w:rsidRPr="00B76D9A">
        <w:rPr>
          <w:rFonts w:eastAsia="Times New Roman" w:cs="Times New Roman"/>
          <w:szCs w:val="24"/>
        </w:rPr>
        <w:t xml:space="preserve"> </w:t>
      </w:r>
      <w:proofErr w:type="spellStart"/>
      <w:r>
        <w:rPr>
          <w:rFonts w:eastAsia="Times New Roman" w:cs="Times New Roman"/>
          <w:szCs w:val="24"/>
        </w:rPr>
        <w:t>Ο</w:t>
      </w:r>
      <w:r w:rsidRPr="00B76D9A">
        <w:rPr>
          <w:rFonts w:eastAsia="Times New Roman" w:cs="Times New Roman"/>
          <w:szCs w:val="24"/>
        </w:rPr>
        <w:t>σμάν</w:t>
      </w:r>
      <w:proofErr w:type="spellEnd"/>
      <w:r>
        <w:rPr>
          <w:rFonts w:eastAsia="Times New Roman" w:cs="Times New Roman"/>
          <w:szCs w:val="24"/>
        </w:rPr>
        <w:t>. Μ</w:t>
      </w:r>
      <w:r w:rsidRPr="00B76D9A">
        <w:rPr>
          <w:rFonts w:eastAsia="Times New Roman" w:cs="Times New Roman"/>
          <w:szCs w:val="24"/>
        </w:rPr>
        <w:t>ε αυτούς θα μπορέσουμε να κάνουμε ελληνοτουρκική φιλία</w:t>
      </w:r>
      <w:r>
        <w:rPr>
          <w:rFonts w:eastAsia="Times New Roman" w:cs="Times New Roman"/>
          <w:szCs w:val="24"/>
        </w:rPr>
        <w:t>; Μα,</w:t>
      </w:r>
      <w:r w:rsidRPr="00B76D9A">
        <w:rPr>
          <w:rFonts w:eastAsia="Times New Roman" w:cs="Times New Roman"/>
          <w:szCs w:val="24"/>
        </w:rPr>
        <w:t xml:space="preserve"> </w:t>
      </w:r>
      <w:r>
        <w:rPr>
          <w:rFonts w:eastAsia="Times New Roman" w:cs="Times New Roman"/>
          <w:szCs w:val="24"/>
        </w:rPr>
        <w:t>φ</w:t>
      </w:r>
      <w:r w:rsidRPr="00B76D9A">
        <w:rPr>
          <w:rFonts w:eastAsia="Times New Roman" w:cs="Times New Roman"/>
          <w:szCs w:val="24"/>
        </w:rPr>
        <w:t>υσικά και συμμετείχε ο τουρκικός λαός σε όλα αυτά</w:t>
      </w:r>
      <w:r>
        <w:rPr>
          <w:rFonts w:eastAsia="Times New Roman" w:cs="Times New Roman"/>
          <w:szCs w:val="24"/>
        </w:rPr>
        <w:t>. Φ</w:t>
      </w:r>
      <w:r w:rsidRPr="00B76D9A">
        <w:rPr>
          <w:rFonts w:eastAsia="Times New Roman" w:cs="Times New Roman"/>
          <w:szCs w:val="24"/>
        </w:rPr>
        <w:t>υσικά</w:t>
      </w:r>
      <w:r>
        <w:rPr>
          <w:rFonts w:eastAsia="Times New Roman" w:cs="Times New Roman"/>
          <w:szCs w:val="24"/>
        </w:rPr>
        <w:t>. Γ</w:t>
      </w:r>
      <w:r w:rsidRPr="00B76D9A">
        <w:rPr>
          <w:rFonts w:eastAsia="Times New Roman" w:cs="Times New Roman"/>
          <w:szCs w:val="24"/>
        </w:rPr>
        <w:t xml:space="preserve">ιατί υπάρχουν πάρα πολλές μαρτυρίες για συμμετοχή σε όλα αυτά τα </w:t>
      </w:r>
      <w:r>
        <w:rPr>
          <w:rFonts w:eastAsia="Times New Roman" w:cs="Times New Roman"/>
          <w:szCs w:val="24"/>
        </w:rPr>
        <w:t xml:space="preserve">αίσχη που </w:t>
      </w:r>
      <w:r w:rsidRPr="00B76D9A">
        <w:rPr>
          <w:rFonts w:eastAsia="Times New Roman" w:cs="Times New Roman"/>
          <w:szCs w:val="24"/>
        </w:rPr>
        <w:t>ανέφερα καλοκάγαθ</w:t>
      </w:r>
      <w:r>
        <w:rPr>
          <w:rFonts w:eastAsia="Times New Roman" w:cs="Times New Roman"/>
          <w:szCs w:val="24"/>
        </w:rPr>
        <w:t>ων</w:t>
      </w:r>
      <w:r w:rsidRPr="00B76D9A">
        <w:rPr>
          <w:rFonts w:eastAsia="Times New Roman" w:cs="Times New Roman"/>
          <w:szCs w:val="24"/>
        </w:rPr>
        <w:t xml:space="preserve"> Τούρκων γειτόνων</w:t>
      </w:r>
      <w:r>
        <w:rPr>
          <w:rFonts w:eastAsia="Times New Roman" w:cs="Times New Roman"/>
          <w:szCs w:val="24"/>
        </w:rPr>
        <w:t>.</w:t>
      </w:r>
    </w:p>
    <w:p w14:paraId="24E2C95F"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Φαί</w:t>
      </w:r>
      <w:r>
        <w:rPr>
          <w:rFonts w:eastAsia="Times New Roman" w:cs="Times New Roman"/>
          <w:szCs w:val="24"/>
        </w:rPr>
        <w:t xml:space="preserve">νεται, όμως, ότι </w:t>
      </w:r>
      <w:r w:rsidRPr="00B76D9A">
        <w:rPr>
          <w:rFonts w:eastAsia="Times New Roman" w:cs="Times New Roman"/>
          <w:szCs w:val="24"/>
        </w:rPr>
        <w:t xml:space="preserve">στις μέρες μας </w:t>
      </w:r>
      <w:r>
        <w:rPr>
          <w:rFonts w:eastAsia="Times New Roman" w:cs="Times New Roman"/>
          <w:szCs w:val="24"/>
        </w:rPr>
        <w:t>γ</w:t>
      </w:r>
      <w:r w:rsidRPr="00B76D9A">
        <w:rPr>
          <w:rFonts w:eastAsia="Times New Roman" w:cs="Times New Roman"/>
          <w:szCs w:val="24"/>
        </w:rPr>
        <w:t xml:space="preserve">ια κάποιους συνεχίζουμε να είμαστε </w:t>
      </w:r>
      <w:r>
        <w:rPr>
          <w:rFonts w:eastAsia="Times New Roman" w:cs="Times New Roman"/>
          <w:szCs w:val="24"/>
        </w:rPr>
        <w:t xml:space="preserve">οι </w:t>
      </w:r>
      <w:proofErr w:type="spellStart"/>
      <w:r>
        <w:rPr>
          <w:rFonts w:eastAsia="Times New Roman" w:cs="Times New Roman"/>
          <w:szCs w:val="24"/>
        </w:rPr>
        <w:t>αούτηδες</w:t>
      </w:r>
      <w:proofErr w:type="spellEnd"/>
      <w:r>
        <w:rPr>
          <w:rFonts w:eastAsia="Times New Roman" w:cs="Times New Roman"/>
          <w:szCs w:val="24"/>
        </w:rPr>
        <w:t xml:space="preserve">. Όσοι </w:t>
      </w:r>
      <w:r w:rsidRPr="00B76D9A">
        <w:rPr>
          <w:rFonts w:eastAsia="Times New Roman" w:cs="Times New Roman"/>
          <w:szCs w:val="24"/>
        </w:rPr>
        <w:t>είναι ποντιακής καταγωγής καταλαβαίνουν πολύ καλά τι σημαίνει αυτό</w:t>
      </w:r>
      <w:r>
        <w:rPr>
          <w:rFonts w:eastAsia="Times New Roman" w:cs="Times New Roman"/>
          <w:szCs w:val="24"/>
        </w:rPr>
        <w:t xml:space="preserve">. Πολλοί πιστεύουν </w:t>
      </w:r>
      <w:r w:rsidRPr="00B76D9A">
        <w:rPr>
          <w:rFonts w:eastAsia="Times New Roman" w:cs="Times New Roman"/>
          <w:szCs w:val="24"/>
        </w:rPr>
        <w:t>ότι</w:t>
      </w:r>
      <w:r>
        <w:rPr>
          <w:rFonts w:eastAsia="Times New Roman" w:cs="Times New Roman"/>
          <w:szCs w:val="24"/>
        </w:rPr>
        <w:t>,</w:t>
      </w:r>
      <w:r w:rsidRPr="00B76D9A">
        <w:rPr>
          <w:rFonts w:eastAsia="Times New Roman" w:cs="Times New Roman"/>
          <w:szCs w:val="24"/>
        </w:rPr>
        <w:t xml:space="preserve"> επειδή ως ποντιακή ράτσα έχουμε το θάρρος να αυτοσαρκ</w:t>
      </w:r>
      <w:r>
        <w:rPr>
          <w:rFonts w:eastAsia="Times New Roman" w:cs="Times New Roman"/>
          <w:szCs w:val="24"/>
        </w:rPr>
        <w:t>αζόμαστε</w:t>
      </w:r>
      <w:r w:rsidRPr="00B76D9A">
        <w:rPr>
          <w:rFonts w:eastAsia="Times New Roman" w:cs="Times New Roman"/>
          <w:szCs w:val="24"/>
        </w:rPr>
        <w:t xml:space="preserve"> </w:t>
      </w:r>
      <w:r>
        <w:rPr>
          <w:rFonts w:eastAsia="Times New Roman" w:cs="Times New Roman"/>
          <w:szCs w:val="24"/>
        </w:rPr>
        <w:t>με τα α</w:t>
      </w:r>
      <w:r w:rsidRPr="00B76D9A">
        <w:rPr>
          <w:rFonts w:eastAsia="Times New Roman" w:cs="Times New Roman"/>
          <w:szCs w:val="24"/>
        </w:rPr>
        <w:t>νέκδοτα που</w:t>
      </w:r>
      <w:r w:rsidRPr="00B76D9A">
        <w:rPr>
          <w:rFonts w:eastAsia="Times New Roman" w:cs="Times New Roman"/>
          <w:szCs w:val="24"/>
        </w:rPr>
        <w:t xml:space="preserve"> βγάζουμε</w:t>
      </w:r>
      <w:r>
        <w:rPr>
          <w:rFonts w:eastAsia="Times New Roman" w:cs="Times New Roman"/>
          <w:szCs w:val="24"/>
        </w:rPr>
        <w:t>,</w:t>
      </w:r>
      <w:r w:rsidRPr="00B76D9A">
        <w:rPr>
          <w:rFonts w:eastAsia="Times New Roman" w:cs="Times New Roman"/>
          <w:szCs w:val="24"/>
        </w:rPr>
        <w:t xml:space="preserve"> ότι είμαστε</w:t>
      </w:r>
      <w:r>
        <w:rPr>
          <w:rFonts w:eastAsia="Times New Roman" w:cs="Times New Roman"/>
          <w:szCs w:val="24"/>
        </w:rPr>
        <w:t xml:space="preserve"> και</w:t>
      </w:r>
      <w:r w:rsidRPr="00B76D9A">
        <w:rPr>
          <w:rFonts w:eastAsia="Times New Roman" w:cs="Times New Roman"/>
          <w:szCs w:val="24"/>
        </w:rPr>
        <w:t xml:space="preserve"> αφελείς</w:t>
      </w:r>
      <w:r>
        <w:rPr>
          <w:rFonts w:eastAsia="Times New Roman" w:cs="Times New Roman"/>
          <w:szCs w:val="24"/>
        </w:rPr>
        <w:t>. Φ</w:t>
      </w:r>
      <w:r w:rsidRPr="00B76D9A">
        <w:rPr>
          <w:rFonts w:eastAsia="Times New Roman" w:cs="Times New Roman"/>
          <w:szCs w:val="24"/>
        </w:rPr>
        <w:t xml:space="preserve">έτος είχαμε την ατυχία να </w:t>
      </w:r>
      <w:proofErr w:type="spellStart"/>
      <w:r w:rsidRPr="00B76D9A">
        <w:rPr>
          <w:rFonts w:eastAsia="Times New Roman" w:cs="Times New Roman"/>
          <w:szCs w:val="24"/>
        </w:rPr>
        <w:t>συμπέσουν</w:t>
      </w:r>
      <w:proofErr w:type="spellEnd"/>
      <w:r w:rsidRPr="00B76D9A">
        <w:rPr>
          <w:rFonts w:eastAsia="Times New Roman" w:cs="Times New Roman"/>
          <w:szCs w:val="24"/>
        </w:rPr>
        <w:t xml:space="preserve"> τα </w:t>
      </w:r>
      <w:r>
        <w:rPr>
          <w:rFonts w:eastAsia="Times New Roman" w:cs="Times New Roman"/>
          <w:szCs w:val="24"/>
        </w:rPr>
        <w:t>εκατό</w:t>
      </w:r>
      <w:r w:rsidRPr="00B76D9A">
        <w:rPr>
          <w:rFonts w:eastAsia="Times New Roman" w:cs="Times New Roman"/>
          <w:szCs w:val="24"/>
        </w:rPr>
        <w:t xml:space="preserve"> χρόνια μνήμης της </w:t>
      </w:r>
      <w:r>
        <w:rPr>
          <w:rFonts w:eastAsia="Times New Roman" w:cs="Times New Roman"/>
          <w:szCs w:val="24"/>
        </w:rPr>
        <w:t>π</w:t>
      </w:r>
      <w:r w:rsidRPr="00B76D9A">
        <w:rPr>
          <w:rFonts w:eastAsia="Times New Roman" w:cs="Times New Roman"/>
          <w:szCs w:val="24"/>
        </w:rPr>
        <w:t xml:space="preserve">οντιακής </w:t>
      </w:r>
      <w:r>
        <w:rPr>
          <w:rFonts w:eastAsia="Times New Roman" w:cs="Times New Roman"/>
          <w:szCs w:val="24"/>
        </w:rPr>
        <w:t>Γ</w:t>
      </w:r>
      <w:r w:rsidRPr="00B76D9A">
        <w:rPr>
          <w:rFonts w:eastAsia="Times New Roman" w:cs="Times New Roman"/>
          <w:szCs w:val="24"/>
        </w:rPr>
        <w:t>ενοκτονίας με την προεκλογική περίοδο</w:t>
      </w:r>
      <w:r>
        <w:rPr>
          <w:rFonts w:eastAsia="Times New Roman" w:cs="Times New Roman"/>
          <w:szCs w:val="24"/>
        </w:rPr>
        <w:t>. Και το μυαλό μου,</w:t>
      </w:r>
      <w:r w:rsidRPr="00B76D9A">
        <w:rPr>
          <w:rFonts w:eastAsia="Times New Roman" w:cs="Times New Roman"/>
          <w:szCs w:val="24"/>
        </w:rPr>
        <w:t xml:space="preserve"> όπως και την ψυχή μου</w:t>
      </w:r>
      <w:r>
        <w:rPr>
          <w:rFonts w:eastAsia="Times New Roman" w:cs="Times New Roman"/>
          <w:szCs w:val="24"/>
        </w:rPr>
        <w:t>,</w:t>
      </w:r>
      <w:r w:rsidRPr="00B76D9A">
        <w:rPr>
          <w:rFonts w:eastAsia="Times New Roman" w:cs="Times New Roman"/>
          <w:szCs w:val="24"/>
        </w:rPr>
        <w:t xml:space="preserve"> δυστυχώς</w:t>
      </w:r>
      <w:r>
        <w:rPr>
          <w:rFonts w:eastAsia="Times New Roman" w:cs="Times New Roman"/>
          <w:szCs w:val="24"/>
        </w:rPr>
        <w:t>,</w:t>
      </w:r>
      <w:r w:rsidRPr="00B76D9A">
        <w:rPr>
          <w:rFonts w:eastAsia="Times New Roman" w:cs="Times New Roman"/>
          <w:szCs w:val="24"/>
        </w:rPr>
        <w:t xml:space="preserve"> ένιωσα να τ</w:t>
      </w:r>
      <w:r>
        <w:rPr>
          <w:rFonts w:eastAsia="Times New Roman" w:cs="Times New Roman"/>
          <w:szCs w:val="24"/>
        </w:rPr>
        <w:t>α</w:t>
      </w:r>
      <w:r w:rsidRPr="00B76D9A">
        <w:rPr>
          <w:rFonts w:eastAsia="Times New Roman" w:cs="Times New Roman"/>
          <w:szCs w:val="24"/>
        </w:rPr>
        <w:t xml:space="preserve"> βιάζουν οι πολιτικάντηδες κάθε λογής</w:t>
      </w:r>
      <w:r>
        <w:rPr>
          <w:rFonts w:eastAsia="Times New Roman" w:cs="Times New Roman"/>
          <w:szCs w:val="24"/>
        </w:rPr>
        <w:t>.</w:t>
      </w:r>
      <w:r w:rsidRPr="00B76D9A">
        <w:rPr>
          <w:rFonts w:eastAsia="Times New Roman" w:cs="Times New Roman"/>
          <w:szCs w:val="24"/>
        </w:rPr>
        <w:t xml:space="preserve"> Δεν </w:t>
      </w:r>
      <w:r w:rsidRPr="00B76D9A">
        <w:rPr>
          <w:rFonts w:eastAsia="Times New Roman" w:cs="Times New Roman"/>
          <w:szCs w:val="24"/>
        </w:rPr>
        <w:t>ξέρω</w:t>
      </w:r>
      <w:r>
        <w:rPr>
          <w:rFonts w:eastAsia="Times New Roman" w:cs="Times New Roman"/>
          <w:szCs w:val="24"/>
        </w:rPr>
        <w:t>, αλλά</w:t>
      </w:r>
      <w:r w:rsidRPr="00B76D9A">
        <w:rPr>
          <w:rFonts w:eastAsia="Times New Roman" w:cs="Times New Roman"/>
          <w:szCs w:val="24"/>
        </w:rPr>
        <w:t xml:space="preserve"> ίσως αυτοί οι απαίδευτοι να θεωρούν εμάς τους </w:t>
      </w:r>
      <w:r>
        <w:rPr>
          <w:rFonts w:eastAsia="Times New Roman" w:cs="Times New Roman"/>
          <w:szCs w:val="24"/>
        </w:rPr>
        <w:t>Πόντιους,</w:t>
      </w:r>
      <w:r w:rsidRPr="00B76D9A">
        <w:rPr>
          <w:rFonts w:eastAsia="Times New Roman" w:cs="Times New Roman"/>
          <w:szCs w:val="24"/>
        </w:rPr>
        <w:t xml:space="preserve"> όπως ανέφερα και πριν</w:t>
      </w:r>
      <w:r>
        <w:rPr>
          <w:rFonts w:eastAsia="Times New Roman" w:cs="Times New Roman"/>
          <w:szCs w:val="24"/>
        </w:rPr>
        <w:t>, αφελείς. Έχω θυμώσει. Έ</w:t>
      </w:r>
      <w:r w:rsidRPr="00B76D9A">
        <w:rPr>
          <w:rFonts w:eastAsia="Times New Roman" w:cs="Times New Roman"/>
          <w:szCs w:val="24"/>
        </w:rPr>
        <w:t xml:space="preserve">χω θυμώσει πάρα </w:t>
      </w:r>
      <w:r w:rsidRPr="00B76D9A">
        <w:rPr>
          <w:rFonts w:eastAsia="Times New Roman" w:cs="Times New Roman"/>
          <w:szCs w:val="24"/>
        </w:rPr>
        <w:lastRenderedPageBreak/>
        <w:t>πολύ βλέποντας και ακούγοντ</w:t>
      </w:r>
      <w:r>
        <w:rPr>
          <w:rFonts w:eastAsia="Times New Roman" w:cs="Times New Roman"/>
          <w:szCs w:val="24"/>
        </w:rPr>
        <w:t>ά</w:t>
      </w:r>
      <w:r w:rsidRPr="00B76D9A">
        <w:rPr>
          <w:rFonts w:eastAsia="Times New Roman" w:cs="Times New Roman"/>
          <w:szCs w:val="24"/>
        </w:rPr>
        <w:t>ς τους να δηλώνουν όλοι ότι είναι δίπλα στους Πόντιους για τη διεθνοποίηση</w:t>
      </w:r>
      <w:r>
        <w:rPr>
          <w:rFonts w:eastAsia="Times New Roman" w:cs="Times New Roman"/>
          <w:szCs w:val="24"/>
        </w:rPr>
        <w:t>,</w:t>
      </w:r>
      <w:r w:rsidRPr="00B76D9A">
        <w:rPr>
          <w:rFonts w:eastAsia="Times New Roman" w:cs="Times New Roman"/>
          <w:szCs w:val="24"/>
        </w:rPr>
        <w:t xml:space="preserve"> </w:t>
      </w:r>
      <w:r>
        <w:rPr>
          <w:rFonts w:eastAsia="Times New Roman" w:cs="Times New Roman"/>
          <w:szCs w:val="24"/>
        </w:rPr>
        <w:t>τάχα,</w:t>
      </w:r>
      <w:r w:rsidRPr="00B76D9A">
        <w:rPr>
          <w:rFonts w:eastAsia="Times New Roman" w:cs="Times New Roman"/>
          <w:szCs w:val="24"/>
        </w:rPr>
        <w:t xml:space="preserve"> του ποντιακού ζητήματος της </w:t>
      </w:r>
      <w:r>
        <w:rPr>
          <w:rFonts w:eastAsia="Times New Roman" w:cs="Times New Roman"/>
          <w:szCs w:val="24"/>
        </w:rPr>
        <w:t>Γ</w:t>
      </w:r>
      <w:r w:rsidRPr="00B76D9A">
        <w:rPr>
          <w:rFonts w:eastAsia="Times New Roman" w:cs="Times New Roman"/>
          <w:szCs w:val="24"/>
        </w:rPr>
        <w:t>ενοκτονίας</w:t>
      </w:r>
      <w:r>
        <w:rPr>
          <w:rFonts w:eastAsia="Times New Roman" w:cs="Times New Roman"/>
          <w:szCs w:val="24"/>
        </w:rPr>
        <w:t>. Π</w:t>
      </w:r>
      <w:r w:rsidRPr="00B76D9A">
        <w:rPr>
          <w:rFonts w:eastAsia="Times New Roman" w:cs="Times New Roman"/>
          <w:szCs w:val="24"/>
        </w:rPr>
        <w:t>οιοι</w:t>
      </w:r>
      <w:r>
        <w:rPr>
          <w:rFonts w:eastAsia="Times New Roman" w:cs="Times New Roman"/>
          <w:szCs w:val="24"/>
        </w:rPr>
        <w:t>; Ο</w:t>
      </w:r>
      <w:r w:rsidRPr="00B76D9A">
        <w:rPr>
          <w:rFonts w:eastAsia="Times New Roman" w:cs="Times New Roman"/>
          <w:szCs w:val="24"/>
        </w:rPr>
        <w:t>ι υποστηρικτές της παγκοσμιοποίησης</w:t>
      </w:r>
      <w:r>
        <w:rPr>
          <w:rFonts w:eastAsia="Times New Roman" w:cs="Times New Roman"/>
          <w:szCs w:val="24"/>
        </w:rPr>
        <w:t>;</w:t>
      </w:r>
    </w:p>
    <w:p w14:paraId="24E2C960" w14:textId="77777777" w:rsidR="003D7578" w:rsidRDefault="0083033C">
      <w:pPr>
        <w:spacing w:after="0" w:line="600" w:lineRule="auto"/>
        <w:ind w:firstLine="720"/>
        <w:jc w:val="both"/>
        <w:rPr>
          <w:rFonts w:eastAsia="Times New Roman" w:cs="Times New Roman"/>
          <w:szCs w:val="24"/>
        </w:rPr>
      </w:pPr>
      <w:r w:rsidRPr="00B76D9A">
        <w:rPr>
          <w:rFonts w:eastAsia="Times New Roman" w:cs="Times New Roman"/>
          <w:szCs w:val="24"/>
        </w:rPr>
        <w:t>Έτσι</w:t>
      </w:r>
      <w:r>
        <w:rPr>
          <w:rFonts w:eastAsia="Times New Roman" w:cs="Times New Roman"/>
          <w:szCs w:val="24"/>
        </w:rPr>
        <w:t>,</w:t>
      </w:r>
      <w:r w:rsidRPr="00B76D9A">
        <w:rPr>
          <w:rFonts w:eastAsia="Times New Roman" w:cs="Times New Roman"/>
          <w:szCs w:val="24"/>
        </w:rPr>
        <w:t xml:space="preserve"> λοιπόν</w:t>
      </w:r>
      <w:r>
        <w:rPr>
          <w:rFonts w:eastAsia="Times New Roman" w:cs="Times New Roman"/>
          <w:szCs w:val="24"/>
        </w:rPr>
        <w:t>,</w:t>
      </w:r>
      <w:r w:rsidRPr="00B76D9A">
        <w:rPr>
          <w:rFonts w:eastAsia="Times New Roman" w:cs="Times New Roman"/>
          <w:szCs w:val="24"/>
        </w:rPr>
        <w:t xml:space="preserve"> έψαξα να βρω και να θυμηθώ τι έχει ειπωθεί και </w:t>
      </w:r>
      <w:r>
        <w:rPr>
          <w:rFonts w:eastAsia="Times New Roman" w:cs="Times New Roman"/>
          <w:szCs w:val="24"/>
        </w:rPr>
        <w:t>εντός του Κοι</w:t>
      </w:r>
      <w:r w:rsidRPr="00B76D9A">
        <w:rPr>
          <w:rFonts w:eastAsia="Times New Roman" w:cs="Times New Roman"/>
          <w:szCs w:val="24"/>
        </w:rPr>
        <w:t>νοβο</w:t>
      </w:r>
      <w:r>
        <w:rPr>
          <w:rFonts w:eastAsia="Times New Roman" w:cs="Times New Roman"/>
          <w:szCs w:val="24"/>
        </w:rPr>
        <w:t>υλίου, α</w:t>
      </w:r>
      <w:r w:rsidRPr="00B76D9A">
        <w:rPr>
          <w:rFonts w:eastAsia="Times New Roman" w:cs="Times New Roman"/>
          <w:szCs w:val="24"/>
        </w:rPr>
        <w:t>λλά και από κομματικά στελέχη</w:t>
      </w:r>
      <w:r>
        <w:rPr>
          <w:rFonts w:eastAsia="Times New Roman" w:cs="Times New Roman"/>
          <w:szCs w:val="24"/>
        </w:rPr>
        <w:t>,</w:t>
      </w:r>
      <w:r w:rsidRPr="00B76D9A">
        <w:rPr>
          <w:rFonts w:eastAsia="Times New Roman" w:cs="Times New Roman"/>
          <w:szCs w:val="24"/>
        </w:rPr>
        <w:t xml:space="preserve"> σχετικά με το πώς αντιλαμβάνονται και πώς βλέπουν τη</w:t>
      </w:r>
      <w:r w:rsidRPr="00B76D9A">
        <w:rPr>
          <w:rFonts w:eastAsia="Times New Roman" w:cs="Times New Roman"/>
          <w:szCs w:val="24"/>
        </w:rPr>
        <w:t xml:space="preserve">ν </w:t>
      </w:r>
      <w:r>
        <w:rPr>
          <w:rFonts w:eastAsia="Times New Roman" w:cs="Times New Roman"/>
          <w:szCs w:val="24"/>
        </w:rPr>
        <w:t>ποντιακή Γενοκτονία. Κ</w:t>
      </w:r>
      <w:r w:rsidRPr="00B76D9A">
        <w:rPr>
          <w:rFonts w:eastAsia="Times New Roman" w:cs="Times New Roman"/>
          <w:szCs w:val="24"/>
        </w:rPr>
        <w:t xml:space="preserve">αι θα πάρουμε </w:t>
      </w:r>
      <w:r>
        <w:rPr>
          <w:rFonts w:eastAsia="Times New Roman" w:cs="Times New Roman"/>
          <w:szCs w:val="24"/>
        </w:rPr>
        <w:t>μι</w:t>
      </w:r>
      <w:r w:rsidRPr="00B76D9A">
        <w:rPr>
          <w:rFonts w:eastAsia="Times New Roman" w:cs="Times New Roman"/>
          <w:szCs w:val="24"/>
        </w:rPr>
        <w:t>α μικρή γεύση</w:t>
      </w:r>
      <w:r>
        <w:rPr>
          <w:rFonts w:eastAsia="Times New Roman" w:cs="Times New Roman"/>
          <w:szCs w:val="24"/>
        </w:rPr>
        <w:t>. Τ</w:t>
      </w:r>
      <w:r w:rsidRPr="00B76D9A">
        <w:rPr>
          <w:rFonts w:eastAsia="Times New Roman" w:cs="Times New Roman"/>
          <w:szCs w:val="24"/>
        </w:rPr>
        <w:t>ελειώνω</w:t>
      </w:r>
      <w:r>
        <w:rPr>
          <w:rFonts w:eastAsia="Times New Roman" w:cs="Times New Roman"/>
          <w:szCs w:val="24"/>
        </w:rPr>
        <w:t>,</w:t>
      </w:r>
      <w:r w:rsidRPr="00B76D9A">
        <w:rPr>
          <w:rFonts w:eastAsia="Times New Roman" w:cs="Times New Roman"/>
          <w:szCs w:val="24"/>
        </w:rPr>
        <w:t xml:space="preserve"> κύριε </w:t>
      </w:r>
      <w:r>
        <w:rPr>
          <w:rFonts w:eastAsia="Times New Roman" w:cs="Times New Roman"/>
          <w:szCs w:val="24"/>
        </w:rPr>
        <w:t>Π</w:t>
      </w:r>
      <w:r w:rsidRPr="00B76D9A">
        <w:rPr>
          <w:rFonts w:eastAsia="Times New Roman" w:cs="Times New Roman"/>
          <w:szCs w:val="24"/>
        </w:rPr>
        <w:t>ρόεδρε</w:t>
      </w:r>
      <w:r>
        <w:rPr>
          <w:rFonts w:eastAsia="Times New Roman" w:cs="Times New Roman"/>
          <w:szCs w:val="24"/>
        </w:rPr>
        <w:t>, δεν θα καθυστερήσω.</w:t>
      </w:r>
    </w:p>
    <w:p w14:paraId="24E2C961"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Θ</w:t>
      </w:r>
      <w:r w:rsidRPr="00B76D9A">
        <w:rPr>
          <w:rFonts w:eastAsia="Times New Roman" w:cs="Times New Roman"/>
          <w:szCs w:val="24"/>
        </w:rPr>
        <w:t xml:space="preserve">α ήθελα πολύ να πιστέψω στην ομιλία του </w:t>
      </w:r>
      <w:r>
        <w:rPr>
          <w:rFonts w:eastAsia="Times New Roman" w:cs="Times New Roman"/>
          <w:szCs w:val="24"/>
        </w:rPr>
        <w:t>Γ</w:t>
      </w:r>
      <w:r w:rsidRPr="00B76D9A">
        <w:rPr>
          <w:rFonts w:eastAsia="Times New Roman" w:cs="Times New Roman"/>
          <w:szCs w:val="24"/>
        </w:rPr>
        <w:t xml:space="preserve">ραμματέα του Κομμουνιστικού Κόμματος </w:t>
      </w:r>
      <w:r>
        <w:rPr>
          <w:rFonts w:eastAsia="Times New Roman" w:cs="Times New Roman"/>
          <w:szCs w:val="24"/>
        </w:rPr>
        <w:t>π</w:t>
      </w:r>
      <w:r w:rsidRPr="00B76D9A">
        <w:rPr>
          <w:rFonts w:eastAsia="Times New Roman" w:cs="Times New Roman"/>
          <w:szCs w:val="24"/>
        </w:rPr>
        <w:t>ριν από δύο μέρες</w:t>
      </w:r>
      <w:r>
        <w:rPr>
          <w:rFonts w:eastAsia="Times New Roman" w:cs="Times New Roman"/>
          <w:szCs w:val="24"/>
        </w:rPr>
        <w:t>,</w:t>
      </w:r>
      <w:r w:rsidRPr="00B76D9A">
        <w:rPr>
          <w:rFonts w:eastAsia="Times New Roman" w:cs="Times New Roman"/>
          <w:szCs w:val="24"/>
        </w:rPr>
        <w:t xml:space="preserve"> το Σάββατο</w:t>
      </w:r>
      <w:r>
        <w:rPr>
          <w:rFonts w:eastAsia="Times New Roman" w:cs="Times New Roman"/>
          <w:szCs w:val="24"/>
        </w:rPr>
        <w:t>,</w:t>
      </w:r>
      <w:r w:rsidRPr="00B76D9A">
        <w:rPr>
          <w:rFonts w:eastAsia="Times New Roman" w:cs="Times New Roman"/>
          <w:szCs w:val="24"/>
        </w:rPr>
        <w:t xml:space="preserve"> που είπε ότι</w:t>
      </w:r>
      <w:r>
        <w:rPr>
          <w:rFonts w:eastAsia="Times New Roman" w:cs="Times New Roman"/>
          <w:szCs w:val="24"/>
        </w:rPr>
        <w:t>:</w:t>
      </w:r>
      <w:r w:rsidRPr="00B76D9A">
        <w:rPr>
          <w:rFonts w:eastAsia="Times New Roman" w:cs="Times New Roman"/>
          <w:szCs w:val="24"/>
        </w:rPr>
        <w:t xml:space="preserve"> </w:t>
      </w:r>
      <w:r>
        <w:rPr>
          <w:rFonts w:eastAsia="Times New Roman" w:cs="Times New Roman"/>
          <w:szCs w:val="24"/>
        </w:rPr>
        <w:t>«Τιμάμε</w:t>
      </w:r>
      <w:r w:rsidRPr="00B76D9A">
        <w:rPr>
          <w:rFonts w:eastAsia="Times New Roman" w:cs="Times New Roman"/>
          <w:szCs w:val="24"/>
        </w:rPr>
        <w:t xml:space="preserve"> σήμερα την </w:t>
      </w:r>
      <w:r>
        <w:rPr>
          <w:rFonts w:eastAsia="Times New Roman" w:cs="Times New Roman"/>
          <w:szCs w:val="24"/>
        </w:rPr>
        <w:t>εκατοστή</w:t>
      </w:r>
      <w:r w:rsidRPr="00B76D9A">
        <w:rPr>
          <w:rFonts w:eastAsia="Times New Roman" w:cs="Times New Roman"/>
          <w:szCs w:val="24"/>
        </w:rPr>
        <w:t xml:space="preserve"> επέ</w:t>
      </w:r>
      <w:r w:rsidRPr="00B76D9A">
        <w:rPr>
          <w:rFonts w:eastAsia="Times New Roman" w:cs="Times New Roman"/>
          <w:szCs w:val="24"/>
        </w:rPr>
        <w:t xml:space="preserve">τειο της </w:t>
      </w:r>
      <w:r>
        <w:rPr>
          <w:rFonts w:eastAsia="Times New Roman" w:cs="Times New Roman"/>
          <w:szCs w:val="24"/>
        </w:rPr>
        <w:t>Γ</w:t>
      </w:r>
      <w:r w:rsidRPr="00B76D9A">
        <w:rPr>
          <w:rFonts w:eastAsia="Times New Roman" w:cs="Times New Roman"/>
          <w:szCs w:val="24"/>
        </w:rPr>
        <w:t>ενοκτονίας των Ελλήνων του Πόντου και δεσμευόμαστε να σταθούμε δίπλα στον οργανωμένο ποντιακό χ</w:t>
      </w:r>
      <w:r>
        <w:rPr>
          <w:rFonts w:eastAsia="Times New Roman" w:cs="Times New Roman"/>
          <w:szCs w:val="24"/>
        </w:rPr>
        <w:t>ώρο</w:t>
      </w:r>
      <w:r w:rsidRPr="00B76D9A">
        <w:rPr>
          <w:rFonts w:eastAsia="Times New Roman" w:cs="Times New Roman"/>
          <w:szCs w:val="24"/>
        </w:rPr>
        <w:t xml:space="preserve"> για τη διεθνή αναγνώριση της </w:t>
      </w:r>
      <w:r>
        <w:rPr>
          <w:rFonts w:eastAsia="Times New Roman" w:cs="Times New Roman"/>
          <w:szCs w:val="24"/>
        </w:rPr>
        <w:t>Γ</w:t>
      </w:r>
      <w:r w:rsidRPr="00B76D9A">
        <w:rPr>
          <w:rFonts w:eastAsia="Times New Roman" w:cs="Times New Roman"/>
          <w:szCs w:val="24"/>
        </w:rPr>
        <w:t>ενοκτονίας των Ελλήνων Ποντίων</w:t>
      </w:r>
      <w:r>
        <w:rPr>
          <w:rFonts w:eastAsia="Times New Roman" w:cs="Times New Roman"/>
          <w:szCs w:val="24"/>
        </w:rPr>
        <w:t>.</w:t>
      </w:r>
      <w:r>
        <w:rPr>
          <w:rFonts w:eastAsia="Times New Roman" w:cs="Times New Roman"/>
          <w:szCs w:val="24"/>
        </w:rPr>
        <w:t>». Θ</w:t>
      </w:r>
      <w:r w:rsidRPr="00B76D9A">
        <w:rPr>
          <w:rFonts w:eastAsia="Times New Roman" w:cs="Times New Roman"/>
          <w:szCs w:val="24"/>
        </w:rPr>
        <w:t>α ήθελα</w:t>
      </w:r>
      <w:r>
        <w:rPr>
          <w:rFonts w:eastAsia="Times New Roman" w:cs="Times New Roman"/>
          <w:szCs w:val="24"/>
        </w:rPr>
        <w:t>,</w:t>
      </w:r>
      <w:r w:rsidRPr="00B76D9A">
        <w:rPr>
          <w:rFonts w:eastAsia="Times New Roman" w:cs="Times New Roman"/>
          <w:szCs w:val="24"/>
        </w:rPr>
        <w:t xml:space="preserve"> πραγματικά</w:t>
      </w:r>
      <w:r>
        <w:rPr>
          <w:rFonts w:eastAsia="Times New Roman" w:cs="Times New Roman"/>
          <w:szCs w:val="24"/>
        </w:rPr>
        <w:t>,</w:t>
      </w:r>
      <w:r w:rsidRPr="00B76D9A">
        <w:rPr>
          <w:rFonts w:eastAsia="Times New Roman" w:cs="Times New Roman"/>
          <w:szCs w:val="24"/>
        </w:rPr>
        <w:t xml:space="preserve"> να το</w:t>
      </w:r>
      <w:r>
        <w:rPr>
          <w:rFonts w:eastAsia="Times New Roman" w:cs="Times New Roman"/>
          <w:szCs w:val="24"/>
        </w:rPr>
        <w:t>ν</w:t>
      </w:r>
      <w:r w:rsidRPr="00B76D9A">
        <w:rPr>
          <w:rFonts w:eastAsia="Times New Roman" w:cs="Times New Roman"/>
          <w:szCs w:val="24"/>
        </w:rPr>
        <w:t xml:space="preserve"> πιστέψω</w:t>
      </w:r>
      <w:r>
        <w:rPr>
          <w:rFonts w:eastAsia="Times New Roman" w:cs="Times New Roman"/>
          <w:szCs w:val="24"/>
        </w:rPr>
        <w:t>.</w:t>
      </w:r>
      <w:r w:rsidRPr="00B76D9A">
        <w:rPr>
          <w:rFonts w:eastAsia="Times New Roman" w:cs="Times New Roman"/>
          <w:szCs w:val="24"/>
        </w:rPr>
        <w:t xml:space="preserve"> Δυστυχώς</w:t>
      </w:r>
      <w:r>
        <w:rPr>
          <w:rFonts w:eastAsia="Times New Roman" w:cs="Times New Roman"/>
          <w:szCs w:val="24"/>
        </w:rPr>
        <w:t>,</w:t>
      </w:r>
      <w:r w:rsidRPr="00B76D9A">
        <w:rPr>
          <w:rFonts w:eastAsia="Times New Roman" w:cs="Times New Roman"/>
          <w:szCs w:val="24"/>
        </w:rPr>
        <w:t xml:space="preserve"> </w:t>
      </w:r>
      <w:r>
        <w:rPr>
          <w:rFonts w:eastAsia="Times New Roman" w:cs="Times New Roman"/>
          <w:szCs w:val="24"/>
        </w:rPr>
        <w:t xml:space="preserve">όμως, 12 Ιουλίου του 1935 είχαν </w:t>
      </w:r>
      <w:r w:rsidRPr="00B76D9A">
        <w:rPr>
          <w:rFonts w:eastAsia="Times New Roman" w:cs="Times New Roman"/>
          <w:szCs w:val="24"/>
        </w:rPr>
        <w:t>δηλ</w:t>
      </w:r>
      <w:r w:rsidRPr="00B76D9A">
        <w:rPr>
          <w:rFonts w:eastAsia="Times New Roman" w:cs="Times New Roman"/>
          <w:szCs w:val="24"/>
        </w:rPr>
        <w:t xml:space="preserve">ώσει με τον τότε </w:t>
      </w:r>
      <w:r>
        <w:rPr>
          <w:rFonts w:eastAsia="Times New Roman" w:cs="Times New Roman"/>
          <w:szCs w:val="24"/>
        </w:rPr>
        <w:t>γ</w:t>
      </w:r>
      <w:r>
        <w:rPr>
          <w:rFonts w:eastAsia="Times New Roman" w:cs="Times New Roman"/>
          <w:szCs w:val="24"/>
        </w:rPr>
        <w:t>ραμματέα</w:t>
      </w:r>
      <w:r w:rsidRPr="00B76D9A">
        <w:rPr>
          <w:rFonts w:eastAsia="Times New Roman" w:cs="Times New Roman"/>
          <w:szCs w:val="24"/>
        </w:rPr>
        <w:t xml:space="preserve"> </w:t>
      </w:r>
      <w:r>
        <w:rPr>
          <w:rFonts w:eastAsia="Times New Roman" w:cs="Times New Roman"/>
          <w:szCs w:val="24"/>
        </w:rPr>
        <w:t>Ζαχαριάδη: «Για αυτό εμείς ό</w:t>
      </w:r>
      <w:r w:rsidRPr="00B76D9A">
        <w:rPr>
          <w:rFonts w:eastAsia="Times New Roman" w:cs="Times New Roman"/>
          <w:szCs w:val="24"/>
        </w:rPr>
        <w:t xml:space="preserve">χι μόνο δεν λυπηθήκαμε για την </w:t>
      </w:r>
      <w:r>
        <w:rPr>
          <w:rFonts w:eastAsia="Times New Roman" w:cs="Times New Roman"/>
          <w:szCs w:val="24"/>
        </w:rPr>
        <w:t>ήττα</w:t>
      </w:r>
      <w:r w:rsidRPr="00B76D9A">
        <w:rPr>
          <w:rFonts w:eastAsia="Times New Roman" w:cs="Times New Roman"/>
          <w:szCs w:val="24"/>
        </w:rPr>
        <w:t xml:space="preserve"> στη Μικρά Ασία</w:t>
      </w:r>
      <w:r>
        <w:rPr>
          <w:rFonts w:eastAsia="Times New Roman" w:cs="Times New Roman"/>
          <w:szCs w:val="24"/>
        </w:rPr>
        <w:t>,</w:t>
      </w:r>
      <w:r w:rsidRPr="00B76D9A">
        <w:rPr>
          <w:rFonts w:eastAsia="Times New Roman" w:cs="Times New Roman"/>
          <w:szCs w:val="24"/>
        </w:rPr>
        <w:t xml:space="preserve"> αλλά και την επιδιώξαμε</w:t>
      </w:r>
      <w:r>
        <w:rPr>
          <w:rFonts w:eastAsia="Times New Roman" w:cs="Times New Roman"/>
          <w:szCs w:val="24"/>
        </w:rPr>
        <w:t>.».</w:t>
      </w:r>
    </w:p>
    <w:p w14:paraId="24E2C962"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w:t>
      </w:r>
      <w:r w:rsidRPr="00B76D9A">
        <w:rPr>
          <w:rFonts w:eastAsia="Times New Roman" w:cs="Times New Roman"/>
          <w:szCs w:val="24"/>
        </w:rPr>
        <w:t>τα καταθέ</w:t>
      </w:r>
      <w:r>
        <w:rPr>
          <w:rFonts w:eastAsia="Times New Roman" w:cs="Times New Roman"/>
          <w:szCs w:val="24"/>
        </w:rPr>
        <w:t xml:space="preserve">σω όλα για </w:t>
      </w:r>
      <w:r w:rsidRPr="00B76D9A">
        <w:rPr>
          <w:rFonts w:eastAsia="Times New Roman" w:cs="Times New Roman"/>
          <w:szCs w:val="24"/>
        </w:rPr>
        <w:t xml:space="preserve">τα </w:t>
      </w:r>
      <w:r>
        <w:rPr>
          <w:rFonts w:eastAsia="Times New Roman" w:cs="Times New Roman"/>
          <w:szCs w:val="24"/>
        </w:rPr>
        <w:t>Π</w:t>
      </w:r>
      <w:r w:rsidRPr="00B76D9A">
        <w:rPr>
          <w:rFonts w:eastAsia="Times New Roman" w:cs="Times New Roman"/>
          <w:szCs w:val="24"/>
        </w:rPr>
        <w:t>ρακτικά</w:t>
      </w:r>
      <w:r>
        <w:rPr>
          <w:rFonts w:eastAsia="Times New Roman" w:cs="Times New Roman"/>
          <w:szCs w:val="24"/>
        </w:rPr>
        <w:t>,</w:t>
      </w:r>
      <w:r w:rsidRPr="00B76D9A">
        <w:rPr>
          <w:rFonts w:eastAsia="Times New Roman" w:cs="Times New Roman"/>
          <w:szCs w:val="24"/>
        </w:rPr>
        <w:t xml:space="preserve"> γιατί σήμερα ό</w:t>
      </w:r>
      <w:r>
        <w:rPr>
          <w:rFonts w:eastAsia="Times New Roman" w:cs="Times New Roman"/>
          <w:szCs w:val="24"/>
        </w:rPr>
        <w:t>,</w:t>
      </w:r>
      <w:r w:rsidRPr="00B76D9A">
        <w:rPr>
          <w:rFonts w:eastAsia="Times New Roman" w:cs="Times New Roman"/>
          <w:szCs w:val="24"/>
        </w:rPr>
        <w:t xml:space="preserve">τι λέμε καταγράφεται και θα τα έχει ο </w:t>
      </w:r>
      <w:r>
        <w:rPr>
          <w:rFonts w:eastAsia="Times New Roman" w:cs="Times New Roman"/>
          <w:szCs w:val="24"/>
        </w:rPr>
        <w:t>ιστορικός</w:t>
      </w:r>
      <w:r w:rsidRPr="00B76D9A">
        <w:rPr>
          <w:rFonts w:eastAsia="Times New Roman" w:cs="Times New Roman"/>
          <w:szCs w:val="24"/>
        </w:rPr>
        <w:t xml:space="preserve"> του μέλλοντος</w:t>
      </w:r>
      <w:r>
        <w:rPr>
          <w:rFonts w:eastAsia="Times New Roman" w:cs="Times New Roman"/>
          <w:szCs w:val="24"/>
        </w:rPr>
        <w:t>.</w:t>
      </w:r>
    </w:p>
    <w:p w14:paraId="24E2C963"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 Νέα Δημοκρατία. </w:t>
      </w:r>
      <w:proofErr w:type="spellStart"/>
      <w:r w:rsidRPr="00B76D9A">
        <w:rPr>
          <w:rFonts w:eastAsia="Times New Roman" w:cs="Times New Roman"/>
          <w:szCs w:val="24"/>
        </w:rPr>
        <w:t>Τατσόπουλος</w:t>
      </w:r>
      <w:proofErr w:type="spellEnd"/>
      <w:r>
        <w:rPr>
          <w:rFonts w:eastAsia="Times New Roman" w:cs="Times New Roman"/>
          <w:szCs w:val="24"/>
        </w:rPr>
        <w:t>: «</w:t>
      </w:r>
      <w:r w:rsidRPr="00B76D9A">
        <w:rPr>
          <w:rFonts w:eastAsia="Times New Roman" w:cs="Times New Roman"/>
          <w:szCs w:val="24"/>
        </w:rPr>
        <w:t xml:space="preserve">Εάν σου πω </w:t>
      </w:r>
      <w:r w:rsidRPr="002C73B2">
        <w:rPr>
          <w:rFonts w:eastAsia="Times New Roman" w:cs="Times New Roman"/>
          <w:szCs w:val="24"/>
        </w:rPr>
        <w:t>“</w:t>
      </w:r>
      <w:r>
        <w:rPr>
          <w:rFonts w:eastAsia="Times New Roman" w:cs="Times New Roman"/>
          <w:szCs w:val="24"/>
        </w:rPr>
        <w:t>ε</w:t>
      </w:r>
      <w:r w:rsidRPr="002C73B2">
        <w:rPr>
          <w:rFonts w:eastAsia="Times New Roman" w:cs="Times New Roman"/>
          <w:szCs w:val="24"/>
        </w:rPr>
        <w:t>ξ</w:t>
      </w:r>
      <w:r>
        <w:rPr>
          <w:rFonts w:eastAsia="Times New Roman" w:cs="Times New Roman"/>
          <w:szCs w:val="24"/>
        </w:rPr>
        <w:t xml:space="preserve">όντωσε όλους </w:t>
      </w:r>
      <w:r w:rsidRPr="00B76D9A">
        <w:rPr>
          <w:rFonts w:eastAsia="Times New Roman" w:cs="Times New Roman"/>
          <w:szCs w:val="24"/>
        </w:rPr>
        <w:t xml:space="preserve">τους Έλληνες από τη </w:t>
      </w:r>
      <w:r>
        <w:rPr>
          <w:rFonts w:eastAsia="Times New Roman" w:cs="Times New Roman"/>
          <w:szCs w:val="24"/>
        </w:rPr>
        <w:t>Μ</w:t>
      </w:r>
      <w:r w:rsidRPr="00B76D9A">
        <w:rPr>
          <w:rFonts w:eastAsia="Times New Roman" w:cs="Times New Roman"/>
          <w:szCs w:val="24"/>
        </w:rPr>
        <w:t>ικρ</w:t>
      </w:r>
      <w:r>
        <w:rPr>
          <w:rFonts w:eastAsia="Times New Roman" w:cs="Times New Roman"/>
          <w:szCs w:val="24"/>
        </w:rPr>
        <w:t>ά Α</w:t>
      </w:r>
      <w:r w:rsidRPr="00B76D9A">
        <w:rPr>
          <w:rFonts w:eastAsia="Times New Roman" w:cs="Times New Roman"/>
          <w:szCs w:val="24"/>
        </w:rPr>
        <w:t>σία</w:t>
      </w:r>
      <w:r w:rsidRPr="002C73B2">
        <w:rPr>
          <w:rFonts w:eastAsia="Times New Roman" w:cs="Times New Roman"/>
          <w:szCs w:val="24"/>
        </w:rPr>
        <w:t>”,</w:t>
      </w:r>
      <w:r w:rsidRPr="00B76D9A">
        <w:rPr>
          <w:rFonts w:eastAsia="Times New Roman" w:cs="Times New Roman"/>
          <w:szCs w:val="24"/>
        </w:rPr>
        <w:t xml:space="preserve"> υπάρχει </w:t>
      </w:r>
      <w:r>
        <w:rPr>
          <w:rFonts w:eastAsia="Times New Roman" w:cs="Times New Roman"/>
          <w:szCs w:val="24"/>
        </w:rPr>
        <w:t>εδαφικός προσδιορισμός και μιλάμ</w:t>
      </w:r>
      <w:r w:rsidRPr="00B76D9A">
        <w:rPr>
          <w:rFonts w:eastAsia="Times New Roman" w:cs="Times New Roman"/>
          <w:szCs w:val="24"/>
        </w:rPr>
        <w:t>ε για εθνοκάθαρση</w:t>
      </w:r>
      <w:r w:rsidRPr="002C73B2">
        <w:rPr>
          <w:rFonts w:eastAsia="Times New Roman" w:cs="Times New Roman"/>
          <w:szCs w:val="24"/>
        </w:rPr>
        <w:t>,</w:t>
      </w:r>
      <w:r w:rsidRPr="00B76D9A">
        <w:rPr>
          <w:rFonts w:eastAsia="Times New Roman" w:cs="Times New Roman"/>
          <w:szCs w:val="24"/>
        </w:rPr>
        <w:t xml:space="preserve"> όπως έγινε στις μέρες μας </w:t>
      </w:r>
      <w:r>
        <w:rPr>
          <w:rFonts w:eastAsia="Times New Roman" w:cs="Times New Roman"/>
          <w:szCs w:val="24"/>
        </w:rPr>
        <w:t>στ</w:t>
      </w:r>
      <w:r w:rsidRPr="00B76D9A">
        <w:rPr>
          <w:rFonts w:eastAsia="Times New Roman" w:cs="Times New Roman"/>
          <w:szCs w:val="24"/>
        </w:rPr>
        <w:t>ο σφαγείο της Βοσνίας</w:t>
      </w:r>
      <w:r>
        <w:rPr>
          <w:rFonts w:eastAsia="Times New Roman" w:cs="Times New Roman"/>
          <w:szCs w:val="24"/>
        </w:rPr>
        <w:t>. Ε</w:t>
      </w:r>
      <w:r w:rsidRPr="00B76D9A">
        <w:rPr>
          <w:rFonts w:eastAsia="Times New Roman" w:cs="Times New Roman"/>
          <w:szCs w:val="24"/>
        </w:rPr>
        <w:t xml:space="preserve">άν σου πω </w:t>
      </w:r>
      <w:r w:rsidRPr="002C73B2">
        <w:rPr>
          <w:rFonts w:eastAsia="Times New Roman" w:cs="Times New Roman"/>
          <w:szCs w:val="24"/>
        </w:rPr>
        <w:t>“</w:t>
      </w:r>
      <w:r>
        <w:rPr>
          <w:rFonts w:eastAsia="Times New Roman" w:cs="Times New Roman"/>
          <w:szCs w:val="24"/>
        </w:rPr>
        <w:t>ε</w:t>
      </w:r>
      <w:r>
        <w:rPr>
          <w:rFonts w:eastAsia="Times New Roman" w:cs="Times New Roman"/>
          <w:szCs w:val="24"/>
        </w:rPr>
        <w:t>ξόντωσε όλους τους Εβραίο</w:t>
      </w:r>
      <w:r>
        <w:rPr>
          <w:rFonts w:eastAsia="Times New Roman" w:cs="Times New Roman"/>
          <w:szCs w:val="24"/>
        </w:rPr>
        <w:t>υς</w:t>
      </w:r>
      <w:r w:rsidRPr="00B76D9A">
        <w:rPr>
          <w:rFonts w:eastAsia="Times New Roman" w:cs="Times New Roman"/>
          <w:szCs w:val="24"/>
        </w:rPr>
        <w:t xml:space="preserve"> από προσώπου γης</w:t>
      </w:r>
      <w:r w:rsidRPr="002C73B2">
        <w:rPr>
          <w:rFonts w:eastAsia="Times New Roman" w:cs="Times New Roman"/>
          <w:szCs w:val="24"/>
        </w:rPr>
        <w:t>”</w:t>
      </w:r>
      <w:r>
        <w:rPr>
          <w:rFonts w:eastAsia="Times New Roman" w:cs="Times New Roman"/>
          <w:szCs w:val="24"/>
        </w:rPr>
        <w:t>,</w:t>
      </w:r>
      <w:r w:rsidRPr="00B76D9A">
        <w:rPr>
          <w:rFonts w:eastAsia="Times New Roman" w:cs="Times New Roman"/>
          <w:szCs w:val="24"/>
        </w:rPr>
        <w:t xml:space="preserve"> δεν υπάρχει εδαφικός προσδιορισμός και μιλάμε για γενοκτονία</w:t>
      </w:r>
      <w:r>
        <w:rPr>
          <w:rFonts w:eastAsia="Times New Roman" w:cs="Times New Roman"/>
          <w:szCs w:val="24"/>
        </w:rPr>
        <w:t>. Απλά πράγματα. Δ</w:t>
      </w:r>
      <w:r w:rsidRPr="00B76D9A">
        <w:rPr>
          <w:rFonts w:eastAsia="Times New Roman" w:cs="Times New Roman"/>
          <w:szCs w:val="24"/>
        </w:rPr>
        <w:t>εν αρνείται κανένας ότι και στις δύο περιπτώσεις μιλάμε για μαζικές σφαγές</w:t>
      </w:r>
      <w:r>
        <w:rPr>
          <w:rFonts w:eastAsia="Times New Roman" w:cs="Times New Roman"/>
          <w:szCs w:val="24"/>
        </w:rPr>
        <w:t>.». Μ</w:t>
      </w:r>
      <w:r w:rsidRPr="00B76D9A">
        <w:rPr>
          <w:rFonts w:eastAsia="Times New Roman" w:cs="Times New Roman"/>
          <w:szCs w:val="24"/>
        </w:rPr>
        <w:t xml:space="preserve">άλλον </w:t>
      </w:r>
      <w:r>
        <w:rPr>
          <w:rFonts w:eastAsia="Times New Roman" w:cs="Times New Roman"/>
          <w:szCs w:val="24"/>
        </w:rPr>
        <w:t>κ</w:t>
      </w:r>
      <w:r w:rsidRPr="00B76D9A">
        <w:rPr>
          <w:rFonts w:eastAsia="Times New Roman" w:cs="Times New Roman"/>
          <w:szCs w:val="24"/>
        </w:rPr>
        <w:t xml:space="preserve">ανείς δεν είχε πει του κυρίου τι σημαίνει νομικά ο όρος </w:t>
      </w:r>
      <w:r>
        <w:rPr>
          <w:rFonts w:eastAsia="Times New Roman" w:cs="Times New Roman"/>
          <w:szCs w:val="24"/>
        </w:rPr>
        <w:t>«</w:t>
      </w:r>
      <w:r w:rsidRPr="00B76D9A">
        <w:rPr>
          <w:rFonts w:eastAsia="Times New Roman" w:cs="Times New Roman"/>
          <w:szCs w:val="24"/>
        </w:rPr>
        <w:t>γενοκτονία</w:t>
      </w:r>
      <w:r>
        <w:rPr>
          <w:rFonts w:eastAsia="Times New Roman" w:cs="Times New Roman"/>
          <w:szCs w:val="24"/>
        </w:rPr>
        <w:t>»</w:t>
      </w:r>
      <w:r w:rsidRPr="00B76D9A">
        <w:rPr>
          <w:rFonts w:eastAsia="Times New Roman" w:cs="Times New Roman"/>
          <w:szCs w:val="24"/>
        </w:rPr>
        <w:t xml:space="preserve"> κ</w:t>
      </w:r>
      <w:r w:rsidRPr="00B76D9A">
        <w:rPr>
          <w:rFonts w:eastAsia="Times New Roman" w:cs="Times New Roman"/>
          <w:szCs w:val="24"/>
        </w:rPr>
        <w:t xml:space="preserve">αι τι σημαίνει </w:t>
      </w:r>
      <w:r>
        <w:rPr>
          <w:rFonts w:eastAsia="Times New Roman" w:cs="Times New Roman"/>
          <w:szCs w:val="24"/>
        </w:rPr>
        <w:t>«</w:t>
      </w:r>
      <w:r w:rsidRPr="00B76D9A">
        <w:rPr>
          <w:rFonts w:eastAsia="Times New Roman" w:cs="Times New Roman"/>
          <w:szCs w:val="24"/>
        </w:rPr>
        <w:t>εθνοκάθαρση</w:t>
      </w:r>
      <w:r>
        <w:rPr>
          <w:rFonts w:eastAsia="Times New Roman" w:cs="Times New Roman"/>
          <w:szCs w:val="24"/>
        </w:rPr>
        <w:t>».</w:t>
      </w:r>
      <w:r w:rsidRPr="00B76D9A">
        <w:rPr>
          <w:rFonts w:eastAsia="Times New Roman" w:cs="Times New Roman"/>
          <w:szCs w:val="24"/>
        </w:rPr>
        <w:t xml:space="preserve"> Να το</w:t>
      </w:r>
      <w:r>
        <w:rPr>
          <w:rFonts w:eastAsia="Times New Roman" w:cs="Times New Roman"/>
          <w:szCs w:val="24"/>
        </w:rPr>
        <w:t>ν</w:t>
      </w:r>
      <w:r w:rsidRPr="00B76D9A">
        <w:rPr>
          <w:rFonts w:eastAsia="Times New Roman" w:cs="Times New Roman"/>
          <w:szCs w:val="24"/>
        </w:rPr>
        <w:t xml:space="preserve"> χαίρεσ</w:t>
      </w:r>
      <w:r>
        <w:rPr>
          <w:rFonts w:eastAsia="Times New Roman" w:cs="Times New Roman"/>
          <w:szCs w:val="24"/>
        </w:rPr>
        <w:t>τε, κύριοι της Νέας Δημοκρατίας.</w:t>
      </w:r>
    </w:p>
    <w:p w14:paraId="24E2C964"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w:t>
      </w:r>
      <w:r w:rsidRPr="00B76D9A">
        <w:rPr>
          <w:rFonts w:eastAsia="Times New Roman" w:cs="Times New Roman"/>
          <w:szCs w:val="24"/>
        </w:rPr>
        <w:t>υνεχίζουμε με τον υποψήφι</w:t>
      </w:r>
      <w:r>
        <w:rPr>
          <w:rFonts w:eastAsia="Times New Roman" w:cs="Times New Roman"/>
          <w:szCs w:val="24"/>
        </w:rPr>
        <w:t>ό</w:t>
      </w:r>
      <w:r w:rsidRPr="00B76D9A">
        <w:rPr>
          <w:rFonts w:eastAsia="Times New Roman" w:cs="Times New Roman"/>
          <w:szCs w:val="24"/>
        </w:rPr>
        <w:t xml:space="preserve"> σας για τις ευρωεκλογές τον κ</w:t>
      </w:r>
      <w:r>
        <w:rPr>
          <w:rFonts w:eastAsia="Times New Roman" w:cs="Times New Roman"/>
          <w:szCs w:val="24"/>
        </w:rPr>
        <w:t>.</w:t>
      </w:r>
      <w:r w:rsidRPr="00B76D9A">
        <w:rPr>
          <w:rFonts w:eastAsia="Times New Roman" w:cs="Times New Roman"/>
          <w:szCs w:val="24"/>
        </w:rPr>
        <w:t xml:space="preserve"> </w:t>
      </w:r>
      <w:proofErr w:type="spellStart"/>
      <w:r>
        <w:rPr>
          <w:rFonts w:eastAsia="Times New Roman" w:cs="Times New Roman"/>
          <w:szCs w:val="24"/>
        </w:rPr>
        <w:t>Και</w:t>
      </w:r>
      <w:r w:rsidRPr="00B76D9A">
        <w:rPr>
          <w:rFonts w:eastAsia="Times New Roman" w:cs="Times New Roman"/>
          <w:szCs w:val="24"/>
        </w:rPr>
        <w:t>ρίδη</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αθηγητή Διεθνούς και Ευρωπαϊκής Π</w:t>
      </w:r>
      <w:r w:rsidRPr="00B76D9A">
        <w:rPr>
          <w:rFonts w:eastAsia="Times New Roman" w:cs="Times New Roman"/>
          <w:szCs w:val="24"/>
        </w:rPr>
        <w:t xml:space="preserve">ολιτικής του </w:t>
      </w:r>
      <w:proofErr w:type="spellStart"/>
      <w:r w:rsidRPr="00B76D9A">
        <w:rPr>
          <w:rFonts w:eastAsia="Times New Roman" w:cs="Times New Roman"/>
          <w:szCs w:val="24"/>
        </w:rPr>
        <w:t>Παντείου</w:t>
      </w:r>
      <w:proofErr w:type="spellEnd"/>
      <w:r w:rsidRPr="00B76D9A">
        <w:rPr>
          <w:rFonts w:eastAsia="Times New Roman" w:cs="Times New Roman"/>
          <w:szCs w:val="24"/>
        </w:rPr>
        <w:t xml:space="preserve"> Πανεπιστημίου και υποψήφιος Ευρωβουλευτής της Νέας Δημοκ</w:t>
      </w:r>
      <w:r w:rsidRPr="00B76D9A">
        <w:rPr>
          <w:rFonts w:eastAsia="Times New Roman" w:cs="Times New Roman"/>
          <w:szCs w:val="24"/>
        </w:rPr>
        <w:t>ρατίας</w:t>
      </w:r>
      <w:r>
        <w:rPr>
          <w:rFonts w:eastAsia="Times New Roman" w:cs="Times New Roman"/>
          <w:szCs w:val="24"/>
        </w:rPr>
        <w:t>,</w:t>
      </w:r>
      <w:r w:rsidRPr="00B76D9A">
        <w:rPr>
          <w:rFonts w:eastAsia="Times New Roman" w:cs="Times New Roman"/>
          <w:szCs w:val="24"/>
        </w:rPr>
        <w:t xml:space="preserve"> ο οποίος σε διάλεξη με θέμα </w:t>
      </w:r>
      <w:r>
        <w:rPr>
          <w:rFonts w:eastAsia="Times New Roman" w:cs="Times New Roman"/>
          <w:szCs w:val="24"/>
        </w:rPr>
        <w:t>«Η</w:t>
      </w:r>
      <w:r w:rsidRPr="00B76D9A">
        <w:rPr>
          <w:rFonts w:eastAsia="Times New Roman" w:cs="Times New Roman"/>
          <w:szCs w:val="24"/>
        </w:rPr>
        <w:t xml:space="preserve"> Ελλάδα στον κόσμο</w:t>
      </w:r>
      <w:r>
        <w:rPr>
          <w:rFonts w:eastAsia="Times New Roman" w:cs="Times New Roman"/>
          <w:szCs w:val="24"/>
        </w:rPr>
        <w:t xml:space="preserve"> - Μ</w:t>
      </w:r>
      <w:r w:rsidRPr="00B76D9A">
        <w:rPr>
          <w:rFonts w:eastAsia="Times New Roman" w:cs="Times New Roman"/>
          <w:szCs w:val="24"/>
        </w:rPr>
        <w:t xml:space="preserve">ύθοι </w:t>
      </w:r>
      <w:r>
        <w:rPr>
          <w:rFonts w:eastAsia="Times New Roman" w:cs="Times New Roman"/>
          <w:szCs w:val="24"/>
        </w:rPr>
        <w:t>κ</w:t>
      </w:r>
      <w:r w:rsidRPr="00B76D9A">
        <w:rPr>
          <w:rFonts w:eastAsia="Times New Roman" w:cs="Times New Roman"/>
          <w:szCs w:val="24"/>
        </w:rPr>
        <w:t>αι αλήθειες</w:t>
      </w:r>
      <w:r>
        <w:rPr>
          <w:rFonts w:eastAsia="Times New Roman" w:cs="Times New Roman"/>
          <w:szCs w:val="24"/>
        </w:rPr>
        <w:t>»</w:t>
      </w:r>
      <w:r w:rsidRPr="00B76D9A">
        <w:rPr>
          <w:rFonts w:eastAsia="Times New Roman" w:cs="Times New Roman"/>
          <w:szCs w:val="24"/>
        </w:rPr>
        <w:t xml:space="preserve"> είχε πει</w:t>
      </w:r>
      <w:r>
        <w:rPr>
          <w:rFonts w:eastAsia="Times New Roman" w:cs="Times New Roman"/>
          <w:szCs w:val="24"/>
        </w:rPr>
        <w:t>:</w:t>
      </w:r>
      <w:r w:rsidRPr="00B76D9A">
        <w:rPr>
          <w:rFonts w:eastAsia="Times New Roman" w:cs="Times New Roman"/>
          <w:szCs w:val="24"/>
        </w:rPr>
        <w:t xml:space="preserve"> </w:t>
      </w:r>
      <w:r>
        <w:rPr>
          <w:rFonts w:eastAsia="Times New Roman" w:cs="Times New Roman"/>
          <w:szCs w:val="24"/>
        </w:rPr>
        <w:t>«</w:t>
      </w:r>
      <w:r w:rsidRPr="00B76D9A">
        <w:rPr>
          <w:rFonts w:eastAsia="Times New Roman" w:cs="Times New Roman"/>
          <w:szCs w:val="24"/>
        </w:rPr>
        <w:t>Είμαστε παιδιά των Οθωμανών</w:t>
      </w:r>
      <w:r>
        <w:rPr>
          <w:rFonts w:eastAsia="Times New Roman" w:cs="Times New Roman"/>
          <w:szCs w:val="24"/>
        </w:rPr>
        <w:t>.</w:t>
      </w:r>
      <w:r>
        <w:rPr>
          <w:rFonts w:eastAsia="Times New Roman" w:cs="Times New Roman"/>
          <w:szCs w:val="24"/>
        </w:rPr>
        <w:t>». Δ</w:t>
      </w:r>
      <w:r w:rsidRPr="00B76D9A">
        <w:rPr>
          <w:rFonts w:eastAsia="Times New Roman" w:cs="Times New Roman"/>
          <w:szCs w:val="24"/>
        </w:rPr>
        <w:t xml:space="preserve">ικαίωμά σου </w:t>
      </w:r>
      <w:r w:rsidRPr="00B76D9A">
        <w:rPr>
          <w:rFonts w:eastAsia="Times New Roman" w:cs="Times New Roman"/>
          <w:szCs w:val="24"/>
        </w:rPr>
        <w:lastRenderedPageBreak/>
        <w:t>να είσαι ό</w:t>
      </w:r>
      <w:r>
        <w:rPr>
          <w:rFonts w:eastAsia="Times New Roman" w:cs="Times New Roman"/>
          <w:szCs w:val="24"/>
        </w:rPr>
        <w:t>,</w:t>
      </w:r>
      <w:r w:rsidRPr="00B76D9A">
        <w:rPr>
          <w:rFonts w:eastAsia="Times New Roman" w:cs="Times New Roman"/>
          <w:szCs w:val="24"/>
        </w:rPr>
        <w:t>τι θέλεις</w:t>
      </w:r>
      <w:r>
        <w:rPr>
          <w:rFonts w:eastAsia="Times New Roman" w:cs="Times New Roman"/>
          <w:szCs w:val="24"/>
        </w:rPr>
        <w:t>,</w:t>
      </w:r>
      <w:r w:rsidRPr="00B76D9A">
        <w:rPr>
          <w:rFonts w:eastAsia="Times New Roman" w:cs="Times New Roman"/>
          <w:szCs w:val="24"/>
        </w:rPr>
        <w:t xml:space="preserve"> αλλά δεν έχεις το δικαίωμα να μιλάς για το τι είναι οι σημερινοί απόγονοι των Ποντίων</w:t>
      </w:r>
      <w:r>
        <w:rPr>
          <w:rFonts w:eastAsia="Times New Roman" w:cs="Times New Roman"/>
          <w:szCs w:val="24"/>
        </w:rPr>
        <w:t xml:space="preserve">. Μας λέει, </w:t>
      </w:r>
      <w:r>
        <w:rPr>
          <w:rFonts w:eastAsia="Times New Roman" w:cs="Times New Roman"/>
          <w:szCs w:val="24"/>
        </w:rPr>
        <w:t>όμως,</w:t>
      </w:r>
      <w:r w:rsidRPr="00B76D9A">
        <w:rPr>
          <w:rFonts w:eastAsia="Times New Roman" w:cs="Times New Roman"/>
          <w:szCs w:val="24"/>
        </w:rPr>
        <w:t xml:space="preserve"> ευθέως ότι είναι </w:t>
      </w:r>
      <w:r>
        <w:rPr>
          <w:rFonts w:eastAsia="Times New Roman" w:cs="Times New Roman"/>
          <w:szCs w:val="24"/>
        </w:rPr>
        <w:t>μύθ</w:t>
      </w:r>
      <w:r w:rsidRPr="00B76D9A">
        <w:rPr>
          <w:rFonts w:eastAsia="Times New Roman" w:cs="Times New Roman"/>
          <w:szCs w:val="24"/>
        </w:rPr>
        <w:t xml:space="preserve">ος η </w:t>
      </w:r>
      <w:r>
        <w:rPr>
          <w:rFonts w:eastAsia="Times New Roman" w:cs="Times New Roman"/>
          <w:szCs w:val="24"/>
        </w:rPr>
        <w:t>Γ</w:t>
      </w:r>
      <w:r w:rsidRPr="00B76D9A">
        <w:rPr>
          <w:rFonts w:eastAsia="Times New Roman" w:cs="Times New Roman"/>
          <w:szCs w:val="24"/>
        </w:rPr>
        <w:t>ενοκτονία των Ποντίων</w:t>
      </w:r>
      <w:r>
        <w:rPr>
          <w:rFonts w:eastAsia="Times New Roman" w:cs="Times New Roman"/>
          <w:szCs w:val="24"/>
        </w:rPr>
        <w:t xml:space="preserve">, </w:t>
      </w:r>
      <w:r w:rsidRPr="00B76D9A">
        <w:rPr>
          <w:rFonts w:eastAsia="Times New Roman" w:cs="Times New Roman"/>
          <w:szCs w:val="24"/>
        </w:rPr>
        <w:t>κάτι το οποίο</w:t>
      </w:r>
      <w:r>
        <w:rPr>
          <w:rFonts w:eastAsia="Times New Roman" w:cs="Times New Roman"/>
          <w:szCs w:val="24"/>
        </w:rPr>
        <w:t>,</w:t>
      </w:r>
      <w:r w:rsidRPr="00B76D9A">
        <w:rPr>
          <w:rFonts w:eastAsia="Times New Roman" w:cs="Times New Roman"/>
          <w:szCs w:val="24"/>
        </w:rPr>
        <w:t xml:space="preserve"> εμμέσως πλην </w:t>
      </w:r>
      <w:r>
        <w:rPr>
          <w:rFonts w:eastAsia="Times New Roman" w:cs="Times New Roman"/>
          <w:szCs w:val="24"/>
        </w:rPr>
        <w:t>σ</w:t>
      </w:r>
      <w:r w:rsidRPr="00B76D9A">
        <w:rPr>
          <w:rFonts w:eastAsia="Times New Roman" w:cs="Times New Roman"/>
          <w:szCs w:val="24"/>
        </w:rPr>
        <w:t>αφώς</w:t>
      </w:r>
      <w:r>
        <w:rPr>
          <w:rFonts w:eastAsia="Times New Roman" w:cs="Times New Roman"/>
          <w:szCs w:val="24"/>
        </w:rPr>
        <w:t>,</w:t>
      </w:r>
      <w:r w:rsidRPr="00B76D9A">
        <w:rPr>
          <w:rFonts w:eastAsia="Times New Roman" w:cs="Times New Roman"/>
          <w:szCs w:val="24"/>
        </w:rPr>
        <w:t xml:space="preserve"> </w:t>
      </w:r>
      <w:r>
        <w:rPr>
          <w:rFonts w:eastAsia="Times New Roman" w:cs="Times New Roman"/>
          <w:szCs w:val="24"/>
        </w:rPr>
        <w:t>π</w:t>
      </w:r>
      <w:r w:rsidRPr="00B76D9A">
        <w:rPr>
          <w:rFonts w:eastAsia="Times New Roman" w:cs="Times New Roman"/>
          <w:szCs w:val="24"/>
        </w:rPr>
        <w:t>ροσπάθησε</w:t>
      </w:r>
      <w:r>
        <w:rPr>
          <w:rFonts w:eastAsia="Times New Roman" w:cs="Times New Roman"/>
          <w:szCs w:val="24"/>
        </w:rPr>
        <w:t xml:space="preserve"> η</w:t>
      </w:r>
      <w:r w:rsidRPr="00B76D9A">
        <w:rPr>
          <w:rFonts w:eastAsia="Times New Roman" w:cs="Times New Roman"/>
          <w:szCs w:val="24"/>
        </w:rPr>
        <w:t xml:space="preserve"> Νέα Δημοκρατία να το καλύψει και με </w:t>
      </w:r>
      <w:r>
        <w:rPr>
          <w:rFonts w:eastAsia="Times New Roman" w:cs="Times New Roman"/>
          <w:szCs w:val="24"/>
        </w:rPr>
        <w:t>δηλώσεις</w:t>
      </w:r>
      <w:r w:rsidRPr="00B76D9A">
        <w:rPr>
          <w:rFonts w:eastAsia="Times New Roman" w:cs="Times New Roman"/>
          <w:szCs w:val="24"/>
        </w:rPr>
        <w:t xml:space="preserve"> του ιδίου</w:t>
      </w:r>
      <w:r>
        <w:rPr>
          <w:rFonts w:eastAsia="Times New Roman" w:cs="Times New Roman"/>
          <w:szCs w:val="24"/>
        </w:rPr>
        <w:t>. Αυτό, όμως,</w:t>
      </w:r>
      <w:r w:rsidRPr="00B76D9A">
        <w:rPr>
          <w:rFonts w:eastAsia="Times New Roman" w:cs="Times New Roman"/>
          <w:szCs w:val="24"/>
        </w:rPr>
        <w:t xml:space="preserve"> δεν ισχύει</w:t>
      </w:r>
      <w:r>
        <w:rPr>
          <w:rFonts w:eastAsia="Times New Roman" w:cs="Times New Roman"/>
          <w:szCs w:val="24"/>
        </w:rPr>
        <w:t>,</w:t>
      </w:r>
      <w:r w:rsidRPr="00B76D9A">
        <w:rPr>
          <w:rFonts w:eastAsia="Times New Roman" w:cs="Times New Roman"/>
          <w:szCs w:val="24"/>
        </w:rPr>
        <w:t xml:space="preserve"> γιατί όλα υπάρχουν καταγεγραμμένα</w:t>
      </w:r>
      <w:r>
        <w:rPr>
          <w:rFonts w:eastAsia="Times New Roman" w:cs="Times New Roman"/>
          <w:szCs w:val="24"/>
        </w:rPr>
        <w:t>. «Ο</w:t>
      </w:r>
      <w:r w:rsidRPr="00B76D9A">
        <w:rPr>
          <w:rFonts w:eastAsia="Times New Roman" w:cs="Times New Roman"/>
          <w:szCs w:val="24"/>
        </w:rPr>
        <w:t xml:space="preserve"> μύθος ότι έχουμε υπάρξει θύματα των</w:t>
      </w:r>
      <w:r w:rsidRPr="00B76D9A">
        <w:rPr>
          <w:rFonts w:eastAsia="Times New Roman" w:cs="Times New Roman"/>
          <w:szCs w:val="24"/>
        </w:rPr>
        <w:t xml:space="preserve"> </w:t>
      </w:r>
      <w:r>
        <w:rPr>
          <w:rFonts w:eastAsia="Times New Roman" w:cs="Times New Roman"/>
          <w:szCs w:val="24"/>
        </w:rPr>
        <w:t>εθνοκαθάρσεων,</w:t>
      </w:r>
      <w:r w:rsidRPr="00B76D9A">
        <w:rPr>
          <w:rFonts w:eastAsia="Times New Roman" w:cs="Times New Roman"/>
          <w:szCs w:val="24"/>
        </w:rPr>
        <w:t xml:space="preserve"> γενοκτονίας και γενικά υπάρχει μ</w:t>
      </w:r>
      <w:r>
        <w:rPr>
          <w:rFonts w:eastAsia="Times New Roman" w:cs="Times New Roman"/>
          <w:szCs w:val="24"/>
        </w:rPr>
        <w:t>ι</w:t>
      </w:r>
      <w:r w:rsidRPr="00B76D9A">
        <w:rPr>
          <w:rFonts w:eastAsia="Times New Roman" w:cs="Times New Roman"/>
          <w:szCs w:val="24"/>
        </w:rPr>
        <w:t xml:space="preserve">α αύξηση γενοκτονιών και </w:t>
      </w:r>
      <w:proofErr w:type="spellStart"/>
      <w:r w:rsidRPr="00B76D9A">
        <w:rPr>
          <w:rFonts w:eastAsia="Times New Roman" w:cs="Times New Roman"/>
          <w:szCs w:val="24"/>
        </w:rPr>
        <w:t>γενοκτο</w:t>
      </w:r>
      <w:r>
        <w:rPr>
          <w:rFonts w:eastAsia="Times New Roman" w:cs="Times New Roman"/>
          <w:szCs w:val="24"/>
        </w:rPr>
        <w:t>λαγ</w:t>
      </w:r>
      <w:r w:rsidRPr="00B76D9A">
        <w:rPr>
          <w:rFonts w:eastAsia="Times New Roman" w:cs="Times New Roman"/>
          <w:szCs w:val="24"/>
        </w:rPr>
        <w:t>νίας</w:t>
      </w:r>
      <w:proofErr w:type="spellEnd"/>
      <w:r>
        <w:rPr>
          <w:rFonts w:eastAsia="Times New Roman" w:cs="Times New Roman"/>
          <w:szCs w:val="24"/>
        </w:rPr>
        <w:t>…»</w:t>
      </w:r>
      <w:r>
        <w:rPr>
          <w:rFonts w:eastAsia="Times New Roman" w:cs="Times New Roman"/>
          <w:szCs w:val="24"/>
        </w:rPr>
        <w:t>.</w:t>
      </w:r>
      <w:r w:rsidRPr="00B76D9A">
        <w:rPr>
          <w:rFonts w:eastAsia="Times New Roman" w:cs="Times New Roman"/>
          <w:szCs w:val="24"/>
        </w:rPr>
        <w:t xml:space="preserve"> Δηλαδή</w:t>
      </w:r>
      <w:r>
        <w:rPr>
          <w:rFonts w:eastAsia="Times New Roman" w:cs="Times New Roman"/>
          <w:szCs w:val="24"/>
        </w:rPr>
        <w:t>,</w:t>
      </w:r>
      <w:r w:rsidRPr="00B76D9A">
        <w:rPr>
          <w:rFonts w:eastAsia="Times New Roman" w:cs="Times New Roman"/>
          <w:szCs w:val="24"/>
        </w:rPr>
        <w:t xml:space="preserve"> εμείς οι </w:t>
      </w:r>
      <w:r>
        <w:rPr>
          <w:rFonts w:eastAsia="Times New Roman" w:cs="Times New Roman"/>
          <w:szCs w:val="24"/>
        </w:rPr>
        <w:t>Π</w:t>
      </w:r>
      <w:r w:rsidRPr="00B76D9A">
        <w:rPr>
          <w:rFonts w:eastAsia="Times New Roman" w:cs="Times New Roman"/>
          <w:szCs w:val="24"/>
        </w:rPr>
        <w:t xml:space="preserve">όντιοι είμαστε </w:t>
      </w:r>
      <w:proofErr w:type="spellStart"/>
      <w:r>
        <w:rPr>
          <w:rFonts w:eastAsia="Times New Roman" w:cs="Times New Roman"/>
          <w:szCs w:val="24"/>
        </w:rPr>
        <w:t>γενοκτολάγνοι</w:t>
      </w:r>
      <w:proofErr w:type="spellEnd"/>
      <w:r>
        <w:rPr>
          <w:rFonts w:eastAsia="Times New Roman" w:cs="Times New Roman"/>
          <w:szCs w:val="24"/>
        </w:rPr>
        <w:t>. Ωραία, ν</w:t>
      </w:r>
      <w:r w:rsidRPr="00B76D9A">
        <w:rPr>
          <w:rFonts w:eastAsia="Times New Roman" w:cs="Times New Roman"/>
          <w:szCs w:val="24"/>
        </w:rPr>
        <w:t>α το</w:t>
      </w:r>
      <w:r>
        <w:rPr>
          <w:rFonts w:eastAsia="Times New Roman" w:cs="Times New Roman"/>
          <w:szCs w:val="24"/>
        </w:rPr>
        <w:t>ν</w:t>
      </w:r>
      <w:r w:rsidRPr="00B76D9A">
        <w:rPr>
          <w:rFonts w:eastAsia="Times New Roman" w:cs="Times New Roman"/>
          <w:szCs w:val="24"/>
        </w:rPr>
        <w:t xml:space="preserve"> χαίρεστε και αυτό</w:t>
      </w:r>
      <w:r>
        <w:rPr>
          <w:rFonts w:eastAsia="Times New Roman" w:cs="Times New Roman"/>
          <w:szCs w:val="24"/>
        </w:rPr>
        <w:t>ν, κύριοι της</w:t>
      </w:r>
      <w:r w:rsidRPr="00B76D9A">
        <w:rPr>
          <w:rFonts w:eastAsia="Times New Roman" w:cs="Times New Roman"/>
          <w:szCs w:val="24"/>
        </w:rPr>
        <w:t xml:space="preserve"> Νέας Δημοκρατίας</w:t>
      </w:r>
      <w:r>
        <w:rPr>
          <w:rFonts w:eastAsia="Times New Roman" w:cs="Times New Roman"/>
          <w:szCs w:val="24"/>
        </w:rPr>
        <w:t>.</w:t>
      </w:r>
    </w:p>
    <w:p w14:paraId="24E2C965"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πάμε στον κ. Φίλη, </w:t>
      </w:r>
      <w:r w:rsidRPr="00B76D9A">
        <w:rPr>
          <w:rFonts w:eastAsia="Times New Roman" w:cs="Times New Roman"/>
          <w:szCs w:val="24"/>
        </w:rPr>
        <w:t>τον πρώην Υπουργό Πα</w:t>
      </w:r>
      <w:r w:rsidRPr="00B76D9A">
        <w:rPr>
          <w:rFonts w:eastAsia="Times New Roman" w:cs="Times New Roman"/>
          <w:szCs w:val="24"/>
        </w:rPr>
        <w:t>ιδείας</w:t>
      </w:r>
      <w:r>
        <w:rPr>
          <w:rFonts w:eastAsia="Times New Roman" w:cs="Times New Roman"/>
          <w:szCs w:val="24"/>
        </w:rPr>
        <w:t>.</w:t>
      </w:r>
      <w:r w:rsidRPr="00B76D9A">
        <w:rPr>
          <w:rFonts w:eastAsia="Times New Roman" w:cs="Times New Roman"/>
          <w:szCs w:val="24"/>
        </w:rPr>
        <w:t xml:space="preserve"> Είχα την τιμή να είμαι ένας από τους τρεις ποντιακ</w:t>
      </w:r>
      <w:r>
        <w:rPr>
          <w:rFonts w:eastAsia="Times New Roman" w:cs="Times New Roman"/>
          <w:szCs w:val="24"/>
        </w:rPr>
        <w:t>ή</w:t>
      </w:r>
      <w:r w:rsidRPr="00B76D9A">
        <w:rPr>
          <w:rFonts w:eastAsia="Times New Roman" w:cs="Times New Roman"/>
          <w:szCs w:val="24"/>
        </w:rPr>
        <w:t>ς</w:t>
      </w:r>
      <w:r>
        <w:rPr>
          <w:rFonts w:eastAsia="Times New Roman" w:cs="Times New Roman"/>
          <w:szCs w:val="24"/>
        </w:rPr>
        <w:t>-</w:t>
      </w:r>
      <w:r w:rsidRPr="00B76D9A">
        <w:rPr>
          <w:rFonts w:eastAsia="Times New Roman" w:cs="Times New Roman"/>
          <w:szCs w:val="24"/>
        </w:rPr>
        <w:t xml:space="preserve">μικρασιατικής καταγωγής </w:t>
      </w:r>
      <w:r>
        <w:rPr>
          <w:rFonts w:eastAsia="Times New Roman" w:cs="Times New Roman"/>
          <w:szCs w:val="24"/>
        </w:rPr>
        <w:t>Β</w:t>
      </w:r>
      <w:r w:rsidRPr="00B76D9A">
        <w:rPr>
          <w:rFonts w:eastAsia="Times New Roman" w:cs="Times New Roman"/>
          <w:szCs w:val="24"/>
        </w:rPr>
        <w:t xml:space="preserve">ουλευτές της Χρυσής Αυγής που είχα μηνύσει τον τότε Υπουργό Παιδείας για την άρνηση της </w:t>
      </w:r>
      <w:r>
        <w:rPr>
          <w:rFonts w:eastAsia="Times New Roman" w:cs="Times New Roman"/>
          <w:szCs w:val="24"/>
        </w:rPr>
        <w:t>Γ</w:t>
      </w:r>
      <w:r w:rsidRPr="00B76D9A">
        <w:rPr>
          <w:rFonts w:eastAsia="Times New Roman" w:cs="Times New Roman"/>
          <w:szCs w:val="24"/>
        </w:rPr>
        <w:t>ενοκτονίας</w:t>
      </w:r>
      <w:r>
        <w:rPr>
          <w:rFonts w:eastAsia="Times New Roman" w:cs="Times New Roman"/>
          <w:szCs w:val="24"/>
        </w:rPr>
        <w:t>. Η</w:t>
      </w:r>
      <w:r w:rsidRPr="00B76D9A">
        <w:rPr>
          <w:rFonts w:eastAsia="Times New Roman" w:cs="Times New Roman"/>
          <w:szCs w:val="24"/>
        </w:rPr>
        <w:t xml:space="preserve"> μήνυση κατατέθηκε στον Άρειο </w:t>
      </w:r>
      <w:r>
        <w:rPr>
          <w:rFonts w:eastAsia="Times New Roman" w:cs="Times New Roman"/>
          <w:szCs w:val="24"/>
        </w:rPr>
        <w:t>Π</w:t>
      </w:r>
      <w:r w:rsidRPr="00B76D9A">
        <w:rPr>
          <w:rFonts w:eastAsia="Times New Roman" w:cs="Times New Roman"/>
          <w:szCs w:val="24"/>
        </w:rPr>
        <w:t>άγο</w:t>
      </w:r>
      <w:r>
        <w:rPr>
          <w:rFonts w:eastAsia="Times New Roman" w:cs="Times New Roman"/>
          <w:szCs w:val="24"/>
        </w:rPr>
        <w:t>. Ό</w:t>
      </w:r>
      <w:r w:rsidRPr="00B76D9A">
        <w:rPr>
          <w:rFonts w:eastAsia="Times New Roman" w:cs="Times New Roman"/>
          <w:szCs w:val="24"/>
        </w:rPr>
        <w:t>ταν μετά από αρκετούς μήνες ψάξ</w:t>
      </w:r>
      <w:r w:rsidRPr="00B76D9A">
        <w:rPr>
          <w:rFonts w:eastAsia="Times New Roman" w:cs="Times New Roman"/>
          <w:szCs w:val="24"/>
        </w:rPr>
        <w:t>αμε να δούμε με το</w:t>
      </w:r>
      <w:r>
        <w:rPr>
          <w:rFonts w:eastAsia="Times New Roman" w:cs="Times New Roman"/>
          <w:szCs w:val="24"/>
        </w:rPr>
        <w:t>ν</w:t>
      </w:r>
      <w:r w:rsidRPr="00B76D9A">
        <w:rPr>
          <w:rFonts w:eastAsia="Times New Roman" w:cs="Times New Roman"/>
          <w:szCs w:val="24"/>
        </w:rPr>
        <w:t xml:space="preserve"> δικηγόρο τι συμβαίνει με αυτή τη μήνυση</w:t>
      </w:r>
      <w:r>
        <w:rPr>
          <w:rFonts w:eastAsia="Times New Roman" w:cs="Times New Roman"/>
          <w:szCs w:val="24"/>
        </w:rPr>
        <w:t>,</w:t>
      </w:r>
      <w:r w:rsidRPr="00B76D9A">
        <w:rPr>
          <w:rFonts w:eastAsia="Times New Roman" w:cs="Times New Roman"/>
          <w:szCs w:val="24"/>
        </w:rPr>
        <w:t xml:space="preserve"> μας είπαν ότι έχει αποσταλεί στη Βουλή</w:t>
      </w:r>
      <w:r>
        <w:rPr>
          <w:rFonts w:eastAsia="Times New Roman" w:cs="Times New Roman"/>
          <w:szCs w:val="24"/>
        </w:rPr>
        <w:t>. Ο</w:t>
      </w:r>
      <w:r w:rsidRPr="00B76D9A">
        <w:rPr>
          <w:rFonts w:eastAsia="Times New Roman" w:cs="Times New Roman"/>
          <w:szCs w:val="24"/>
        </w:rPr>
        <w:t xml:space="preserve"> φάκελος χάθηκε</w:t>
      </w:r>
      <w:r>
        <w:rPr>
          <w:rFonts w:eastAsia="Times New Roman" w:cs="Times New Roman"/>
          <w:szCs w:val="24"/>
        </w:rPr>
        <w:t xml:space="preserve">. Θα το καταθέσω κι αυτό για τα Πρακτικά. </w:t>
      </w:r>
    </w:p>
    <w:p w14:paraId="24E2C966" w14:textId="77777777" w:rsidR="003D7578" w:rsidRDefault="0083033C">
      <w:pPr>
        <w:tabs>
          <w:tab w:val="left" w:pos="6168"/>
        </w:tabs>
        <w:spacing w:after="0" w:line="600" w:lineRule="auto"/>
        <w:ind w:firstLine="720"/>
        <w:jc w:val="both"/>
        <w:rPr>
          <w:rFonts w:eastAsia="Times New Roman" w:cs="Times New Roman"/>
          <w:szCs w:val="24"/>
        </w:rPr>
      </w:pPr>
      <w:r w:rsidRPr="00772926">
        <w:rPr>
          <w:rFonts w:eastAsia="Times New Roman" w:cs="Times New Roman"/>
          <w:szCs w:val="24"/>
        </w:rPr>
        <w:lastRenderedPageBreak/>
        <w:t>Συνεχίζουμε</w:t>
      </w:r>
      <w:r w:rsidRPr="00AA3478">
        <w:rPr>
          <w:rFonts w:eastAsia="Times New Roman" w:cs="Times New Roman"/>
          <w:szCs w:val="24"/>
        </w:rPr>
        <w:t>.</w:t>
      </w:r>
      <w:r>
        <w:rPr>
          <w:rFonts w:eastAsia="Times New Roman" w:cs="Times New Roman"/>
          <w:szCs w:val="24"/>
        </w:rPr>
        <w:t xml:space="preserve"> Έρχομαι στο 2014 και στη συζήτηση για τον αντιρατσιστικό νόμο, σχετικά και με </w:t>
      </w:r>
      <w:r w:rsidRPr="00772926">
        <w:rPr>
          <w:rFonts w:eastAsia="Times New Roman" w:cs="Times New Roman"/>
          <w:szCs w:val="24"/>
        </w:rPr>
        <w:t xml:space="preserve">τη </w:t>
      </w:r>
      <w:r>
        <w:rPr>
          <w:rFonts w:eastAsia="Times New Roman" w:cs="Times New Roman"/>
          <w:szCs w:val="24"/>
        </w:rPr>
        <w:t>Γ</w:t>
      </w:r>
      <w:r w:rsidRPr="00772926">
        <w:rPr>
          <w:rFonts w:eastAsia="Times New Roman" w:cs="Times New Roman"/>
          <w:szCs w:val="24"/>
        </w:rPr>
        <w:t>ενοκτονία των Ποντίων</w:t>
      </w:r>
      <w:r>
        <w:rPr>
          <w:rFonts w:eastAsia="Times New Roman" w:cs="Times New Roman"/>
          <w:szCs w:val="24"/>
        </w:rPr>
        <w:t>. Αυτά που είπε η</w:t>
      </w:r>
      <w:r w:rsidRPr="00772926">
        <w:rPr>
          <w:rFonts w:eastAsia="Times New Roman" w:cs="Times New Roman"/>
          <w:szCs w:val="24"/>
        </w:rPr>
        <w:t xml:space="preserve"> </w:t>
      </w:r>
      <w:proofErr w:type="spellStart"/>
      <w:r w:rsidRPr="00772926">
        <w:rPr>
          <w:rFonts w:eastAsia="Times New Roman" w:cs="Times New Roman"/>
          <w:szCs w:val="24"/>
        </w:rPr>
        <w:t>Κατριβάνου</w:t>
      </w:r>
      <w:proofErr w:type="spellEnd"/>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 xml:space="preserve">η </w:t>
      </w:r>
      <w:proofErr w:type="spellStart"/>
      <w:r w:rsidRPr="00772926">
        <w:rPr>
          <w:rFonts w:eastAsia="Times New Roman" w:cs="Times New Roman"/>
          <w:szCs w:val="24"/>
        </w:rPr>
        <w:t>Γεροβασίλη</w:t>
      </w:r>
      <w:proofErr w:type="spellEnd"/>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 xml:space="preserve">η </w:t>
      </w:r>
      <w:proofErr w:type="spellStart"/>
      <w:r w:rsidRPr="00772926">
        <w:rPr>
          <w:rFonts w:eastAsia="Times New Roman" w:cs="Times New Roman"/>
          <w:szCs w:val="24"/>
        </w:rPr>
        <w:t>Ρεπούση</w:t>
      </w:r>
      <w:proofErr w:type="spellEnd"/>
      <w:r w:rsidRPr="00772926">
        <w:rPr>
          <w:rFonts w:eastAsia="Times New Roman" w:cs="Times New Roman"/>
          <w:szCs w:val="24"/>
        </w:rPr>
        <w:t xml:space="preserve"> </w:t>
      </w:r>
      <w:r>
        <w:rPr>
          <w:rFonts w:eastAsia="Times New Roman" w:cs="Times New Roman"/>
          <w:szCs w:val="24"/>
        </w:rPr>
        <w:t>ε</w:t>
      </w:r>
      <w:r w:rsidRPr="00772926">
        <w:rPr>
          <w:rFonts w:eastAsia="Times New Roman" w:cs="Times New Roman"/>
          <w:szCs w:val="24"/>
        </w:rPr>
        <w:t>ίναι πάρα πολλά</w:t>
      </w:r>
      <w:r>
        <w:rPr>
          <w:rFonts w:eastAsia="Times New Roman" w:cs="Times New Roman"/>
          <w:szCs w:val="24"/>
        </w:rPr>
        <w:t>.</w:t>
      </w:r>
      <w:r w:rsidRPr="00772926">
        <w:rPr>
          <w:rFonts w:eastAsia="Times New Roman" w:cs="Times New Roman"/>
          <w:szCs w:val="24"/>
        </w:rPr>
        <w:t xml:space="preserve"> Δεν μπορώ να τα αναφέρω</w:t>
      </w:r>
      <w:r>
        <w:rPr>
          <w:rFonts w:eastAsia="Times New Roman" w:cs="Times New Roman"/>
          <w:szCs w:val="24"/>
        </w:rPr>
        <w:t>. Θα τα καταθέσω</w:t>
      </w:r>
      <w:r w:rsidRPr="00772926">
        <w:rPr>
          <w:rFonts w:eastAsia="Times New Roman" w:cs="Times New Roman"/>
          <w:szCs w:val="24"/>
        </w:rPr>
        <w:t xml:space="preserve"> στα Πρακτικά</w:t>
      </w:r>
      <w:r>
        <w:rPr>
          <w:rFonts w:eastAsia="Times New Roman" w:cs="Times New Roman"/>
          <w:szCs w:val="24"/>
        </w:rPr>
        <w:t>, ώστε να</w:t>
      </w:r>
      <w:r w:rsidRPr="00772926">
        <w:rPr>
          <w:rFonts w:eastAsia="Times New Roman" w:cs="Times New Roman"/>
          <w:szCs w:val="24"/>
        </w:rPr>
        <w:t xml:space="preserve"> μπορείτε να τα δείτε</w:t>
      </w:r>
      <w:r>
        <w:rPr>
          <w:rFonts w:eastAsia="Times New Roman" w:cs="Times New Roman"/>
          <w:szCs w:val="24"/>
        </w:rPr>
        <w:t>.</w:t>
      </w:r>
    </w:p>
    <w:p w14:paraId="24E2C967"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Ρεπούση</w:t>
      </w:r>
      <w:proofErr w:type="spellEnd"/>
      <w:r>
        <w:rPr>
          <w:rFonts w:eastAsia="Times New Roman" w:cs="Times New Roman"/>
          <w:szCs w:val="24"/>
        </w:rPr>
        <w:t xml:space="preserve"> </w:t>
      </w:r>
      <w:r w:rsidRPr="00772926">
        <w:rPr>
          <w:rFonts w:eastAsia="Times New Roman" w:cs="Times New Roman"/>
          <w:szCs w:val="24"/>
        </w:rPr>
        <w:t>προσπάθησε να τα μπ</w:t>
      </w:r>
      <w:r>
        <w:rPr>
          <w:rFonts w:eastAsia="Times New Roman" w:cs="Times New Roman"/>
          <w:szCs w:val="24"/>
        </w:rPr>
        <w:t xml:space="preserve">αλώσει κάποια στιγμή και </w:t>
      </w:r>
      <w:r w:rsidRPr="00772926">
        <w:rPr>
          <w:rFonts w:eastAsia="Times New Roman" w:cs="Times New Roman"/>
          <w:szCs w:val="24"/>
        </w:rPr>
        <w:t>αυτή</w:t>
      </w:r>
      <w:r>
        <w:rPr>
          <w:rFonts w:eastAsia="Times New Roman" w:cs="Times New Roman"/>
          <w:szCs w:val="24"/>
        </w:rPr>
        <w:t>.</w:t>
      </w:r>
      <w:r w:rsidRPr="00772926">
        <w:rPr>
          <w:rFonts w:eastAsia="Times New Roman" w:cs="Times New Roman"/>
          <w:szCs w:val="24"/>
        </w:rPr>
        <w:t xml:space="preserve"> Είχε πει</w:t>
      </w:r>
      <w:r>
        <w:rPr>
          <w:rFonts w:eastAsia="Times New Roman" w:cs="Times New Roman"/>
          <w:szCs w:val="24"/>
        </w:rPr>
        <w:t>: «</w:t>
      </w:r>
      <w:r w:rsidRPr="00772926">
        <w:rPr>
          <w:rFonts w:eastAsia="Times New Roman" w:cs="Times New Roman"/>
          <w:szCs w:val="24"/>
        </w:rPr>
        <w:t>Οι Έλλην</w:t>
      </w:r>
      <w:r w:rsidRPr="00772926">
        <w:rPr>
          <w:rFonts w:eastAsia="Times New Roman" w:cs="Times New Roman"/>
          <w:szCs w:val="24"/>
        </w:rPr>
        <w:t>ες πρόσφυγες από την Τουρκία</w:t>
      </w:r>
      <w:r>
        <w:rPr>
          <w:rFonts w:eastAsia="Times New Roman" w:cs="Times New Roman"/>
          <w:szCs w:val="24"/>
        </w:rPr>
        <w:t>…»</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π</w:t>
      </w:r>
      <w:r w:rsidRPr="00772926">
        <w:rPr>
          <w:rFonts w:eastAsia="Times New Roman" w:cs="Times New Roman"/>
          <w:szCs w:val="24"/>
        </w:rPr>
        <w:t>ροσέξτε</w:t>
      </w:r>
      <w:r>
        <w:rPr>
          <w:rFonts w:eastAsia="Times New Roman" w:cs="Times New Roman"/>
          <w:szCs w:val="24"/>
        </w:rPr>
        <w:t>,</w:t>
      </w:r>
      <w:r w:rsidRPr="00772926">
        <w:rPr>
          <w:rFonts w:eastAsia="Times New Roman" w:cs="Times New Roman"/>
          <w:szCs w:val="24"/>
        </w:rPr>
        <w:t xml:space="preserve"> δεν μπήκε καν στον κόπο να πει </w:t>
      </w:r>
      <w:r>
        <w:rPr>
          <w:rFonts w:eastAsia="Times New Roman" w:cs="Times New Roman"/>
          <w:szCs w:val="24"/>
        </w:rPr>
        <w:t>«</w:t>
      </w:r>
      <w:r w:rsidRPr="00772926">
        <w:rPr>
          <w:rFonts w:eastAsia="Times New Roman" w:cs="Times New Roman"/>
          <w:szCs w:val="24"/>
        </w:rPr>
        <w:t>Πόντο</w:t>
      </w:r>
      <w:r>
        <w:rPr>
          <w:rFonts w:eastAsia="Times New Roman" w:cs="Times New Roman"/>
          <w:szCs w:val="24"/>
        </w:rPr>
        <w:t>» ή</w:t>
      </w:r>
      <w:r w:rsidRPr="00772926">
        <w:rPr>
          <w:rFonts w:eastAsia="Times New Roman" w:cs="Times New Roman"/>
          <w:szCs w:val="24"/>
        </w:rPr>
        <w:t xml:space="preserve"> </w:t>
      </w:r>
      <w:r>
        <w:rPr>
          <w:rFonts w:eastAsia="Times New Roman" w:cs="Times New Roman"/>
          <w:szCs w:val="24"/>
        </w:rPr>
        <w:t>«</w:t>
      </w:r>
      <w:r w:rsidRPr="00772926">
        <w:rPr>
          <w:rFonts w:eastAsia="Times New Roman" w:cs="Times New Roman"/>
          <w:szCs w:val="24"/>
        </w:rPr>
        <w:t>Μικρά Ασία</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έει «</w:t>
      </w:r>
      <w:r w:rsidRPr="00772926">
        <w:rPr>
          <w:rFonts w:eastAsia="Times New Roman" w:cs="Times New Roman"/>
          <w:szCs w:val="24"/>
        </w:rPr>
        <w:t>από την Τουρκία</w:t>
      </w:r>
      <w:r>
        <w:rPr>
          <w:rFonts w:eastAsia="Times New Roman" w:cs="Times New Roman"/>
          <w:szCs w:val="24"/>
        </w:rPr>
        <w:t>»</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«…δ</w:t>
      </w:r>
      <w:r w:rsidRPr="00772926">
        <w:rPr>
          <w:rFonts w:eastAsia="Times New Roman" w:cs="Times New Roman"/>
          <w:szCs w:val="24"/>
        </w:rPr>
        <w:t xml:space="preserve">εν </w:t>
      </w:r>
      <w:r>
        <w:rPr>
          <w:rFonts w:eastAsia="Times New Roman" w:cs="Times New Roman"/>
          <w:szCs w:val="24"/>
        </w:rPr>
        <w:t>έ</w:t>
      </w:r>
      <w:r w:rsidRPr="00772926">
        <w:rPr>
          <w:rFonts w:eastAsia="Times New Roman" w:cs="Times New Roman"/>
          <w:szCs w:val="24"/>
        </w:rPr>
        <w:t>παθαν κάτι κακό</w:t>
      </w:r>
      <w:r>
        <w:rPr>
          <w:rFonts w:eastAsia="Times New Roman" w:cs="Times New Roman"/>
          <w:szCs w:val="24"/>
        </w:rPr>
        <w:t>.</w:t>
      </w:r>
      <w:r w:rsidRPr="00772926">
        <w:rPr>
          <w:rFonts w:eastAsia="Times New Roman" w:cs="Times New Roman"/>
          <w:szCs w:val="24"/>
        </w:rPr>
        <w:t xml:space="preserve"> Ήταν </w:t>
      </w:r>
      <w:r>
        <w:rPr>
          <w:rFonts w:eastAsia="Times New Roman" w:cs="Times New Roman"/>
          <w:szCs w:val="24"/>
        </w:rPr>
        <w:t>πολλοί</w:t>
      </w:r>
      <w:r w:rsidRPr="00772926">
        <w:rPr>
          <w:rFonts w:eastAsia="Times New Roman" w:cs="Times New Roman"/>
          <w:szCs w:val="24"/>
        </w:rPr>
        <w:t xml:space="preserve"> στην ακτή</w:t>
      </w:r>
      <w:r>
        <w:rPr>
          <w:rFonts w:eastAsia="Times New Roman" w:cs="Times New Roman"/>
          <w:szCs w:val="24"/>
        </w:rPr>
        <w:t>.</w:t>
      </w:r>
      <w:r w:rsidRPr="00772926">
        <w:rPr>
          <w:rFonts w:eastAsia="Times New Roman" w:cs="Times New Roman"/>
          <w:szCs w:val="24"/>
        </w:rPr>
        <w:t xml:space="preserve"> Μαζεύτηκαν πολλοί</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 xml:space="preserve">Δεν χωρούσαν. </w:t>
      </w:r>
      <w:r w:rsidRPr="00772926">
        <w:rPr>
          <w:rFonts w:eastAsia="Times New Roman" w:cs="Times New Roman"/>
          <w:szCs w:val="24"/>
        </w:rPr>
        <w:t>Ήταν ένας συνωστισμός ανθρώπων</w:t>
      </w:r>
      <w:r>
        <w:rPr>
          <w:rFonts w:eastAsia="Times New Roman" w:cs="Times New Roman"/>
          <w:szCs w:val="24"/>
        </w:rPr>
        <w:t>.</w:t>
      </w:r>
      <w:r w:rsidRPr="00772926">
        <w:rPr>
          <w:rFonts w:eastAsia="Times New Roman" w:cs="Times New Roman"/>
          <w:szCs w:val="24"/>
        </w:rPr>
        <w:t xml:space="preserve"> Μπορούμε να το δούμε</w:t>
      </w:r>
      <w:r>
        <w:rPr>
          <w:rFonts w:eastAsia="Times New Roman" w:cs="Times New Roman"/>
          <w:szCs w:val="24"/>
        </w:rPr>
        <w:t>,</w:t>
      </w:r>
      <w:r w:rsidRPr="00772926">
        <w:rPr>
          <w:rFonts w:eastAsia="Times New Roman" w:cs="Times New Roman"/>
          <w:szCs w:val="24"/>
        </w:rPr>
        <w:t xml:space="preserve"> ν</w:t>
      </w:r>
      <w:r w:rsidRPr="00772926">
        <w:rPr>
          <w:rFonts w:eastAsia="Times New Roman" w:cs="Times New Roman"/>
          <w:szCs w:val="24"/>
        </w:rPr>
        <w:t>α το ζήσουμε και οπουδήποτε αλλού</w:t>
      </w:r>
      <w:r>
        <w:rPr>
          <w:rFonts w:eastAsia="Times New Roman" w:cs="Times New Roman"/>
          <w:szCs w:val="24"/>
        </w:rPr>
        <w:t>.</w:t>
      </w:r>
      <w:r>
        <w:rPr>
          <w:rFonts w:eastAsia="Times New Roman" w:cs="Times New Roman"/>
          <w:szCs w:val="24"/>
        </w:rPr>
        <w:t>».</w:t>
      </w:r>
    </w:p>
    <w:p w14:paraId="24E2C968"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t>Βέβαια, δεν σταμάτησε εκεί</w:t>
      </w:r>
      <w:r>
        <w:rPr>
          <w:rFonts w:eastAsia="Times New Roman" w:cs="Times New Roman"/>
          <w:szCs w:val="24"/>
        </w:rPr>
        <w:t>,</w:t>
      </w:r>
      <w:r>
        <w:rPr>
          <w:rFonts w:eastAsia="Times New Roman" w:cs="Times New Roman"/>
          <w:szCs w:val="24"/>
        </w:rPr>
        <w:t xml:space="preserve"> με αυτά. </w:t>
      </w:r>
      <w:r w:rsidRPr="00772926">
        <w:rPr>
          <w:rFonts w:eastAsia="Times New Roman" w:cs="Times New Roman"/>
          <w:szCs w:val="24"/>
        </w:rPr>
        <w:t>Συνέχισε</w:t>
      </w:r>
      <w:r>
        <w:rPr>
          <w:rFonts w:eastAsia="Times New Roman" w:cs="Times New Roman"/>
          <w:szCs w:val="24"/>
        </w:rPr>
        <w:t>,</w:t>
      </w:r>
      <w:r w:rsidRPr="00772926">
        <w:rPr>
          <w:rFonts w:eastAsia="Times New Roman" w:cs="Times New Roman"/>
          <w:szCs w:val="24"/>
        </w:rPr>
        <w:t xml:space="preserve"> κάποια στιγμή</w:t>
      </w:r>
      <w:r>
        <w:rPr>
          <w:rFonts w:eastAsia="Times New Roman" w:cs="Times New Roman"/>
          <w:szCs w:val="24"/>
        </w:rPr>
        <w:t>,</w:t>
      </w:r>
      <w:r w:rsidRPr="00772926">
        <w:rPr>
          <w:rFonts w:eastAsia="Times New Roman" w:cs="Times New Roman"/>
          <w:szCs w:val="24"/>
        </w:rPr>
        <w:t xml:space="preserve"> στις 30 Μαΐου </w:t>
      </w:r>
      <w:r>
        <w:rPr>
          <w:rFonts w:eastAsia="Times New Roman" w:cs="Times New Roman"/>
          <w:szCs w:val="24"/>
        </w:rPr>
        <w:t xml:space="preserve">2013, που είπε ότι </w:t>
      </w:r>
      <w:r w:rsidRPr="00772926">
        <w:rPr>
          <w:rFonts w:eastAsia="Times New Roman" w:cs="Times New Roman"/>
          <w:szCs w:val="24"/>
        </w:rPr>
        <w:t>ο χορός του Ζαλόγγου είναι μύθος</w:t>
      </w:r>
      <w:r>
        <w:rPr>
          <w:rFonts w:eastAsia="Times New Roman" w:cs="Times New Roman"/>
          <w:szCs w:val="24"/>
        </w:rPr>
        <w:t>.</w:t>
      </w:r>
      <w:r w:rsidRPr="00772926">
        <w:rPr>
          <w:rFonts w:eastAsia="Times New Roman" w:cs="Times New Roman"/>
          <w:szCs w:val="24"/>
        </w:rPr>
        <w:t xml:space="preserve"> Αυτή η αχαρακτήριστη ήταν προτεινόμενη από τη σημερινή Κυβέρνηση του ΣΥΡΙΖΑ</w:t>
      </w:r>
      <w:r>
        <w:rPr>
          <w:rFonts w:eastAsia="Times New Roman" w:cs="Times New Roman"/>
          <w:szCs w:val="24"/>
        </w:rPr>
        <w:t>.</w:t>
      </w:r>
      <w:r w:rsidRPr="00772926">
        <w:rPr>
          <w:rFonts w:eastAsia="Times New Roman" w:cs="Times New Roman"/>
          <w:szCs w:val="24"/>
        </w:rPr>
        <w:t xml:space="preserve"> Ευτυχώς</w:t>
      </w:r>
      <w:r>
        <w:rPr>
          <w:rFonts w:eastAsia="Times New Roman" w:cs="Times New Roman"/>
          <w:szCs w:val="24"/>
        </w:rPr>
        <w:t>,</w:t>
      </w:r>
      <w:r w:rsidRPr="00772926">
        <w:rPr>
          <w:rFonts w:eastAsia="Times New Roman" w:cs="Times New Roman"/>
          <w:szCs w:val="24"/>
        </w:rPr>
        <w:t xml:space="preserve"> αρνήθηκε να είναι υποψήφια</w:t>
      </w:r>
      <w:r>
        <w:rPr>
          <w:rFonts w:eastAsia="Times New Roman" w:cs="Times New Roman"/>
          <w:szCs w:val="24"/>
        </w:rPr>
        <w:t>.</w:t>
      </w:r>
    </w:p>
    <w:p w14:paraId="24E2C969" w14:textId="77777777" w:rsidR="003D7578" w:rsidRDefault="0083033C">
      <w:pPr>
        <w:tabs>
          <w:tab w:val="left" w:pos="6168"/>
        </w:tabs>
        <w:spacing w:after="0" w:line="600" w:lineRule="auto"/>
        <w:ind w:firstLine="720"/>
        <w:jc w:val="both"/>
        <w:rPr>
          <w:rFonts w:eastAsia="Times New Roman" w:cs="Times New Roman"/>
          <w:szCs w:val="24"/>
        </w:rPr>
      </w:pPr>
      <w:r w:rsidRPr="00772926">
        <w:rPr>
          <w:rFonts w:eastAsia="Times New Roman" w:cs="Times New Roman"/>
          <w:szCs w:val="24"/>
        </w:rPr>
        <w:lastRenderedPageBreak/>
        <w:t xml:space="preserve">Και συνεχίζω </w:t>
      </w:r>
      <w:r>
        <w:rPr>
          <w:rFonts w:eastAsia="Times New Roman" w:cs="Times New Roman"/>
          <w:szCs w:val="24"/>
        </w:rPr>
        <w:t xml:space="preserve">με έναν </w:t>
      </w:r>
      <w:r w:rsidRPr="00772926">
        <w:rPr>
          <w:rFonts w:eastAsia="Times New Roman" w:cs="Times New Roman"/>
          <w:szCs w:val="24"/>
        </w:rPr>
        <w:t>συνεργάτη και συγγενή του Πρωθυπουργού</w:t>
      </w:r>
      <w:r>
        <w:rPr>
          <w:rFonts w:eastAsia="Times New Roman" w:cs="Times New Roman"/>
          <w:szCs w:val="24"/>
        </w:rPr>
        <w:t>,</w:t>
      </w:r>
      <w:r w:rsidRPr="00772926">
        <w:rPr>
          <w:rFonts w:eastAsia="Times New Roman" w:cs="Times New Roman"/>
          <w:szCs w:val="24"/>
        </w:rPr>
        <w:t xml:space="preserve"> τον Γιώργο Τσίπρα</w:t>
      </w:r>
      <w:r>
        <w:rPr>
          <w:rFonts w:eastAsia="Times New Roman" w:cs="Times New Roman"/>
          <w:szCs w:val="24"/>
        </w:rPr>
        <w:t>,</w:t>
      </w:r>
      <w:r w:rsidRPr="00772926">
        <w:rPr>
          <w:rFonts w:eastAsia="Times New Roman" w:cs="Times New Roman"/>
          <w:szCs w:val="24"/>
        </w:rPr>
        <w:t xml:space="preserve"> ο οποίος πρόσφατα</w:t>
      </w:r>
      <w:r>
        <w:rPr>
          <w:rFonts w:eastAsia="Times New Roman" w:cs="Times New Roman"/>
          <w:szCs w:val="24"/>
        </w:rPr>
        <w:t>,</w:t>
      </w:r>
      <w:r w:rsidRPr="00772926">
        <w:rPr>
          <w:rFonts w:eastAsia="Times New Roman" w:cs="Times New Roman"/>
          <w:szCs w:val="24"/>
        </w:rPr>
        <w:t xml:space="preserve"> πριν από μερικούς μήνες</w:t>
      </w:r>
      <w:r>
        <w:rPr>
          <w:rFonts w:eastAsia="Times New Roman" w:cs="Times New Roman"/>
          <w:szCs w:val="24"/>
        </w:rPr>
        <w:t>, σ</w:t>
      </w:r>
      <w:r w:rsidRPr="00772926">
        <w:rPr>
          <w:rFonts w:eastAsia="Times New Roman" w:cs="Times New Roman"/>
          <w:szCs w:val="24"/>
        </w:rPr>
        <w:t xml:space="preserve">το </w:t>
      </w:r>
      <w:r>
        <w:rPr>
          <w:rFonts w:eastAsia="Times New Roman" w:cs="Times New Roman"/>
          <w:szCs w:val="24"/>
        </w:rPr>
        <w:t>4</w:t>
      </w:r>
      <w:r w:rsidRPr="001C79E9">
        <w:rPr>
          <w:rFonts w:eastAsia="Times New Roman" w:cs="Times New Roman"/>
          <w:szCs w:val="24"/>
          <w:vertAlign w:val="superscript"/>
        </w:rPr>
        <w:t>ο</w:t>
      </w:r>
      <w:r>
        <w:rPr>
          <w:rFonts w:eastAsia="Times New Roman" w:cs="Times New Roman"/>
          <w:szCs w:val="24"/>
        </w:rPr>
        <w:t xml:space="preserve"> </w:t>
      </w:r>
      <w:r w:rsidRPr="00772926">
        <w:rPr>
          <w:rFonts w:eastAsia="Times New Roman" w:cs="Times New Roman"/>
          <w:szCs w:val="24"/>
        </w:rPr>
        <w:t xml:space="preserve">Οικονομικό Φόρουμ στους Δελφούς και </w:t>
      </w:r>
      <w:r>
        <w:rPr>
          <w:rFonts w:eastAsia="Times New Roman" w:cs="Times New Roman"/>
          <w:szCs w:val="24"/>
        </w:rPr>
        <w:t xml:space="preserve">του έκανε ερώτηση </w:t>
      </w:r>
      <w:r w:rsidRPr="00772926">
        <w:rPr>
          <w:rFonts w:eastAsia="Times New Roman" w:cs="Times New Roman"/>
          <w:szCs w:val="24"/>
        </w:rPr>
        <w:t>ο δημοσιογράφος</w:t>
      </w:r>
      <w:r>
        <w:rPr>
          <w:rFonts w:eastAsia="Times New Roman" w:cs="Times New Roman"/>
          <w:szCs w:val="24"/>
        </w:rPr>
        <w:t>,</w:t>
      </w:r>
      <w:r w:rsidRPr="00772926">
        <w:rPr>
          <w:rFonts w:eastAsia="Times New Roman" w:cs="Times New Roman"/>
          <w:szCs w:val="24"/>
        </w:rPr>
        <w:t xml:space="preserve"> σχετικά με τη θέση του επ</w:t>
      </w:r>
      <w:r w:rsidRPr="00772926">
        <w:rPr>
          <w:rFonts w:eastAsia="Times New Roman" w:cs="Times New Roman"/>
          <w:szCs w:val="24"/>
        </w:rPr>
        <w:t xml:space="preserve">ίσημου ΣΥΡΙΖΑ για την </w:t>
      </w:r>
      <w:r>
        <w:rPr>
          <w:rFonts w:eastAsia="Times New Roman" w:cs="Times New Roman"/>
          <w:szCs w:val="24"/>
        </w:rPr>
        <w:t>π</w:t>
      </w:r>
      <w:r w:rsidRPr="00772926">
        <w:rPr>
          <w:rFonts w:eastAsia="Times New Roman" w:cs="Times New Roman"/>
          <w:szCs w:val="24"/>
        </w:rPr>
        <w:t>οντιακή Γενοκτονία</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 xml:space="preserve">Μας έχουν φλομώσει στα ψέματα εμάς τους Ποντίους. </w:t>
      </w:r>
    </w:p>
    <w:p w14:paraId="24E2C96A" w14:textId="77777777" w:rsidR="003D7578" w:rsidRDefault="0083033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Ολοκληρώστε με αυτό, κύριε συνάδελφε. </w:t>
      </w:r>
    </w:p>
    <w:p w14:paraId="24E2C96B" w14:textId="77777777" w:rsidR="003D7578" w:rsidRDefault="0083033C">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Τελειώνω, κύριε Πρόεδρε. </w:t>
      </w:r>
    </w:p>
    <w:p w14:paraId="24E2C96C"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t>«</w:t>
      </w:r>
      <w:r w:rsidRPr="00772926">
        <w:rPr>
          <w:rFonts w:eastAsia="Times New Roman" w:cs="Times New Roman"/>
          <w:szCs w:val="24"/>
        </w:rPr>
        <w:t xml:space="preserve">Η θέση μας είναι υπέρ της αναγνώρισης </w:t>
      </w:r>
      <w:r>
        <w:rPr>
          <w:rFonts w:eastAsia="Times New Roman" w:cs="Times New Roman"/>
          <w:szCs w:val="24"/>
        </w:rPr>
        <w:t xml:space="preserve">της </w:t>
      </w:r>
      <w:r w:rsidRPr="00772926">
        <w:rPr>
          <w:rFonts w:eastAsia="Times New Roman" w:cs="Times New Roman"/>
          <w:szCs w:val="24"/>
        </w:rPr>
        <w:t>Γεν</w:t>
      </w:r>
      <w:r w:rsidRPr="00772926">
        <w:rPr>
          <w:rFonts w:eastAsia="Times New Roman" w:cs="Times New Roman"/>
          <w:szCs w:val="24"/>
        </w:rPr>
        <w:t>οκτονίας των Ποντίων</w:t>
      </w:r>
      <w:r>
        <w:rPr>
          <w:rFonts w:eastAsia="Times New Roman" w:cs="Times New Roman"/>
          <w:szCs w:val="24"/>
        </w:rPr>
        <w:t>,</w:t>
      </w:r>
      <w:r w:rsidRPr="00772926">
        <w:rPr>
          <w:rFonts w:eastAsia="Times New Roman" w:cs="Times New Roman"/>
          <w:szCs w:val="24"/>
        </w:rPr>
        <w:t xml:space="preserve"> όπως ξεκάθαρα εκφράστηκε στην πρόσφατη ψηφοφορία στο Ευρωπαϊκό Κοινοβούλιο</w:t>
      </w:r>
      <w:r>
        <w:rPr>
          <w:rFonts w:eastAsia="Times New Roman" w:cs="Times New Roman"/>
          <w:szCs w:val="24"/>
        </w:rPr>
        <w:t>.</w:t>
      </w:r>
      <w:r w:rsidRPr="00772926">
        <w:rPr>
          <w:rFonts w:eastAsia="Times New Roman" w:cs="Times New Roman"/>
          <w:szCs w:val="24"/>
        </w:rPr>
        <w:t xml:space="preserve"> Η </w:t>
      </w:r>
      <w:proofErr w:type="spellStart"/>
      <w:r w:rsidRPr="00772926">
        <w:rPr>
          <w:rFonts w:eastAsia="Times New Roman" w:cs="Times New Roman"/>
          <w:szCs w:val="24"/>
        </w:rPr>
        <w:t>Ευρωομάδα</w:t>
      </w:r>
      <w:proofErr w:type="spellEnd"/>
      <w:r w:rsidRPr="00772926">
        <w:rPr>
          <w:rFonts w:eastAsia="Times New Roman" w:cs="Times New Roman"/>
          <w:szCs w:val="24"/>
        </w:rPr>
        <w:t xml:space="preserve"> της Αριστεράς</w:t>
      </w:r>
      <w:r>
        <w:rPr>
          <w:rFonts w:eastAsia="Times New Roman" w:cs="Times New Roman"/>
          <w:szCs w:val="24"/>
        </w:rPr>
        <w:t>,</w:t>
      </w:r>
      <w:r w:rsidRPr="00772926">
        <w:rPr>
          <w:rFonts w:eastAsia="Times New Roman" w:cs="Times New Roman"/>
          <w:szCs w:val="24"/>
        </w:rPr>
        <w:t xml:space="preserve"> στην οποία συμμετέχουν και οι Ευρωβουλευτές του ΣΥΡΙΖΑ ψήφισε το ψήφισμα</w:t>
      </w:r>
      <w:r>
        <w:rPr>
          <w:rFonts w:eastAsia="Times New Roman" w:cs="Times New Roman"/>
          <w:szCs w:val="24"/>
        </w:rPr>
        <w:t>,</w:t>
      </w:r>
      <w:r w:rsidRPr="00772926">
        <w:rPr>
          <w:rFonts w:eastAsia="Times New Roman" w:cs="Times New Roman"/>
          <w:szCs w:val="24"/>
        </w:rPr>
        <w:t xml:space="preserve"> το οποίο καταψηφίστηκε από άλλες </w:t>
      </w:r>
      <w:proofErr w:type="spellStart"/>
      <w:r>
        <w:rPr>
          <w:rFonts w:eastAsia="Times New Roman" w:cs="Times New Roman"/>
          <w:szCs w:val="24"/>
        </w:rPr>
        <w:t>Ε</w:t>
      </w:r>
      <w:r>
        <w:rPr>
          <w:rFonts w:eastAsia="Times New Roman" w:cs="Times New Roman"/>
          <w:szCs w:val="24"/>
        </w:rPr>
        <w:t>υρωομάδες</w:t>
      </w:r>
      <w:proofErr w:type="spellEnd"/>
      <w:r>
        <w:rPr>
          <w:rFonts w:eastAsia="Times New Roman" w:cs="Times New Roman"/>
          <w:szCs w:val="24"/>
        </w:rPr>
        <w:t>.</w:t>
      </w:r>
      <w:r>
        <w:rPr>
          <w:rFonts w:eastAsia="Times New Roman" w:cs="Times New Roman"/>
          <w:szCs w:val="24"/>
        </w:rPr>
        <w:t xml:space="preserve">». </w:t>
      </w:r>
      <w:r w:rsidRPr="00772926">
        <w:rPr>
          <w:rFonts w:eastAsia="Times New Roman" w:cs="Times New Roman"/>
          <w:szCs w:val="24"/>
        </w:rPr>
        <w:t>Είπε ψέματ</w:t>
      </w:r>
      <w:r w:rsidRPr="00772926">
        <w:rPr>
          <w:rFonts w:eastAsia="Times New Roman" w:cs="Times New Roman"/>
          <w:szCs w:val="24"/>
        </w:rPr>
        <w:t xml:space="preserve">α </w:t>
      </w:r>
      <w:r>
        <w:rPr>
          <w:rFonts w:eastAsia="Times New Roman" w:cs="Times New Roman"/>
          <w:szCs w:val="24"/>
        </w:rPr>
        <w:t>και ο συνεργάτης του κ. Τσίπρα</w:t>
      </w:r>
      <w:r w:rsidRPr="00AD0158">
        <w:rPr>
          <w:rFonts w:eastAsia="Times New Roman" w:cs="Times New Roman"/>
          <w:szCs w:val="24"/>
        </w:rPr>
        <w:t xml:space="preserve">, </w:t>
      </w:r>
      <w:r>
        <w:rPr>
          <w:rFonts w:eastAsia="Times New Roman" w:cs="Times New Roman"/>
          <w:szCs w:val="24"/>
        </w:rPr>
        <w:t>όπως ψέματα είπε ο προηγουμένως και ο</w:t>
      </w:r>
      <w:r w:rsidRPr="00772926">
        <w:rPr>
          <w:rFonts w:eastAsia="Times New Roman" w:cs="Times New Roman"/>
          <w:szCs w:val="24"/>
        </w:rPr>
        <w:t xml:space="preserve"> Πρόεδρος</w:t>
      </w:r>
      <w:r>
        <w:rPr>
          <w:rFonts w:eastAsia="Times New Roman" w:cs="Times New Roman"/>
          <w:szCs w:val="24"/>
        </w:rPr>
        <w:t>.</w:t>
      </w:r>
      <w:r w:rsidRPr="00772926">
        <w:rPr>
          <w:rFonts w:eastAsia="Times New Roman" w:cs="Times New Roman"/>
          <w:szCs w:val="24"/>
        </w:rPr>
        <w:t xml:space="preserve"> </w:t>
      </w:r>
    </w:p>
    <w:p w14:paraId="24E2C96D"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Όχι, στην Ευρωβουλή ψηφίστηκε διαφορετικά. </w:t>
      </w:r>
    </w:p>
    <w:p w14:paraId="24E2C96E"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Έ</w:t>
      </w:r>
      <w:r w:rsidRPr="00772926">
        <w:rPr>
          <w:rFonts w:eastAsia="Times New Roman" w:cs="Times New Roman"/>
          <w:szCs w:val="24"/>
        </w:rPr>
        <w:t xml:space="preserve">χουν το θράσος να </w:t>
      </w:r>
      <w:r>
        <w:rPr>
          <w:rFonts w:eastAsia="Times New Roman" w:cs="Times New Roman"/>
          <w:szCs w:val="24"/>
        </w:rPr>
        <w:t xml:space="preserve">μιλάνε </w:t>
      </w:r>
      <w:r w:rsidRPr="00772926">
        <w:rPr>
          <w:rFonts w:eastAsia="Times New Roman" w:cs="Times New Roman"/>
          <w:szCs w:val="24"/>
        </w:rPr>
        <w:t>για διεθνοποίηση</w:t>
      </w:r>
      <w:r>
        <w:rPr>
          <w:rFonts w:eastAsia="Times New Roman" w:cs="Times New Roman"/>
          <w:szCs w:val="24"/>
        </w:rPr>
        <w:t xml:space="preserve">, ενώ από τους είκοσι έναν </w:t>
      </w:r>
      <w:r w:rsidRPr="00772926">
        <w:rPr>
          <w:rFonts w:eastAsia="Times New Roman" w:cs="Times New Roman"/>
          <w:szCs w:val="24"/>
        </w:rPr>
        <w:t xml:space="preserve">Ευρωβουλευτές </w:t>
      </w:r>
      <w:r>
        <w:rPr>
          <w:rFonts w:eastAsia="Times New Roman" w:cs="Times New Roman"/>
          <w:szCs w:val="24"/>
        </w:rPr>
        <w:t xml:space="preserve">το </w:t>
      </w:r>
      <w:r w:rsidRPr="00772926">
        <w:rPr>
          <w:rFonts w:eastAsia="Times New Roman" w:cs="Times New Roman"/>
          <w:szCs w:val="24"/>
        </w:rPr>
        <w:t>υπερψήφισαν μόνον επτά</w:t>
      </w:r>
      <w:r>
        <w:rPr>
          <w:rFonts w:eastAsia="Times New Roman" w:cs="Times New Roman"/>
          <w:szCs w:val="24"/>
        </w:rPr>
        <w:t>.</w:t>
      </w:r>
      <w:r w:rsidRPr="00772926">
        <w:rPr>
          <w:rFonts w:eastAsia="Times New Roman" w:cs="Times New Roman"/>
          <w:szCs w:val="24"/>
        </w:rPr>
        <w:t xml:space="preserve"> Γνώριζαν </w:t>
      </w:r>
      <w:r>
        <w:rPr>
          <w:rFonts w:eastAsia="Times New Roman" w:cs="Times New Roman"/>
          <w:szCs w:val="24"/>
        </w:rPr>
        <w:t>δέκα η</w:t>
      </w:r>
      <w:r w:rsidRPr="00772926">
        <w:rPr>
          <w:rFonts w:eastAsia="Times New Roman" w:cs="Times New Roman"/>
          <w:szCs w:val="24"/>
        </w:rPr>
        <w:t xml:space="preserve">μέρες πιο μπροστά ότι θα </w:t>
      </w:r>
      <w:r>
        <w:rPr>
          <w:rFonts w:eastAsia="Times New Roman" w:cs="Times New Roman"/>
          <w:szCs w:val="24"/>
        </w:rPr>
        <w:t>έ</w:t>
      </w:r>
      <w:r w:rsidRPr="00772926">
        <w:rPr>
          <w:rFonts w:eastAsia="Times New Roman" w:cs="Times New Roman"/>
          <w:szCs w:val="24"/>
        </w:rPr>
        <w:t>ρθει</w:t>
      </w:r>
      <w:r>
        <w:rPr>
          <w:rFonts w:eastAsia="Times New Roman" w:cs="Times New Roman"/>
          <w:szCs w:val="24"/>
        </w:rPr>
        <w:t xml:space="preserve"> </w:t>
      </w:r>
      <w:r w:rsidRPr="00772926">
        <w:rPr>
          <w:rFonts w:eastAsia="Times New Roman" w:cs="Times New Roman"/>
          <w:szCs w:val="24"/>
        </w:rPr>
        <w:t>ψήφιση από τον Ανεξάρτητο Βουλευτή</w:t>
      </w:r>
      <w:r>
        <w:rPr>
          <w:rFonts w:eastAsia="Times New Roman" w:cs="Times New Roman"/>
          <w:szCs w:val="24"/>
        </w:rPr>
        <w:t>…</w:t>
      </w:r>
    </w:p>
    <w:p w14:paraId="24E2C96F"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Δυστυχώς, είστε εκτός της ημέρας. </w:t>
      </w:r>
    </w:p>
    <w:p w14:paraId="24E2C970"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Τα ονόματα είναι εδώ. Το ψήφισε η </w:t>
      </w:r>
      <w:proofErr w:type="spellStart"/>
      <w:r>
        <w:rPr>
          <w:rFonts w:eastAsia="Times New Roman" w:cs="Times New Roman"/>
          <w:szCs w:val="24"/>
        </w:rPr>
        <w:t>Κούνεβα</w:t>
      </w:r>
      <w:proofErr w:type="spellEnd"/>
      <w:r>
        <w:rPr>
          <w:rFonts w:eastAsia="Times New Roman" w:cs="Times New Roman"/>
          <w:szCs w:val="24"/>
        </w:rPr>
        <w:t xml:space="preserve"> από τον ΣΥΡΙΖΑ. Δεν το ψήφισε ο </w:t>
      </w:r>
      <w:proofErr w:type="spellStart"/>
      <w:r>
        <w:rPr>
          <w:rFonts w:eastAsia="Times New Roman" w:cs="Times New Roman"/>
          <w:szCs w:val="24"/>
        </w:rPr>
        <w:t>Πα</w:t>
      </w:r>
      <w:r>
        <w:rPr>
          <w:rFonts w:eastAsia="Times New Roman" w:cs="Times New Roman"/>
          <w:szCs w:val="24"/>
        </w:rPr>
        <w:t>παδημούλης</w:t>
      </w:r>
      <w:proofErr w:type="spellEnd"/>
      <w:r>
        <w:rPr>
          <w:rFonts w:eastAsia="Times New Roman" w:cs="Times New Roman"/>
          <w:szCs w:val="24"/>
        </w:rPr>
        <w:t xml:space="preserve"> και ο </w:t>
      </w:r>
      <w:proofErr w:type="spellStart"/>
      <w:r>
        <w:rPr>
          <w:rFonts w:eastAsia="Times New Roman" w:cs="Times New Roman"/>
          <w:szCs w:val="24"/>
        </w:rPr>
        <w:t>Κούλογλου</w:t>
      </w:r>
      <w:proofErr w:type="spellEnd"/>
      <w:r>
        <w:rPr>
          <w:rFonts w:eastAsia="Times New Roman" w:cs="Times New Roman"/>
          <w:szCs w:val="24"/>
        </w:rPr>
        <w:t xml:space="preserve">. </w:t>
      </w:r>
    </w:p>
    <w:p w14:paraId="24E2C971"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θέση δεν πήρε. </w:t>
      </w:r>
    </w:p>
    <w:p w14:paraId="24E2C972"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Μπορείτε να πάρετε τον λόγο μετά. </w:t>
      </w:r>
    </w:p>
    <w:p w14:paraId="24E2C973" w14:textId="77777777" w:rsidR="003D7578" w:rsidRDefault="0083033C">
      <w:pPr>
        <w:tabs>
          <w:tab w:val="left" w:pos="6168"/>
        </w:tabs>
        <w:spacing w:after="0" w:line="600" w:lineRule="auto"/>
        <w:ind w:firstLine="720"/>
        <w:jc w:val="both"/>
        <w:rPr>
          <w:rFonts w:eastAsia="Times New Roman" w:cs="Times New Roman"/>
          <w:szCs w:val="24"/>
        </w:rPr>
      </w:pPr>
      <w:r w:rsidRPr="00772926">
        <w:rPr>
          <w:rFonts w:eastAsia="Times New Roman" w:cs="Times New Roman"/>
          <w:szCs w:val="24"/>
        </w:rPr>
        <w:lastRenderedPageBreak/>
        <w:t>Κανένας Βουλευτής</w:t>
      </w:r>
      <w:r>
        <w:rPr>
          <w:rFonts w:eastAsia="Times New Roman" w:cs="Times New Roman"/>
          <w:szCs w:val="24"/>
        </w:rPr>
        <w:t>,</w:t>
      </w:r>
      <w:r w:rsidRPr="00772926">
        <w:rPr>
          <w:rFonts w:eastAsia="Times New Roman" w:cs="Times New Roman"/>
          <w:szCs w:val="24"/>
        </w:rPr>
        <w:t xml:space="preserve"> Ευρωβουλευτής της Νέας Δημοκρατίας δεν το υπερψήφισε</w:t>
      </w:r>
      <w:r>
        <w:rPr>
          <w:rFonts w:eastAsia="Times New Roman" w:cs="Times New Roman"/>
          <w:szCs w:val="24"/>
        </w:rPr>
        <w:t>.</w:t>
      </w:r>
      <w:r w:rsidRPr="00772926">
        <w:rPr>
          <w:rFonts w:eastAsia="Times New Roman" w:cs="Times New Roman"/>
          <w:szCs w:val="24"/>
        </w:rPr>
        <w:t xml:space="preserve"> Κανένας από το ΠΑΣΟΚ</w:t>
      </w:r>
      <w:r>
        <w:rPr>
          <w:rFonts w:eastAsia="Times New Roman" w:cs="Times New Roman"/>
          <w:szCs w:val="24"/>
        </w:rPr>
        <w:t xml:space="preserve">, </w:t>
      </w:r>
      <w:r w:rsidRPr="00772926">
        <w:rPr>
          <w:rFonts w:eastAsia="Times New Roman" w:cs="Times New Roman"/>
          <w:szCs w:val="24"/>
        </w:rPr>
        <w:t>την Ε</w:t>
      </w:r>
      <w:r>
        <w:rPr>
          <w:rFonts w:eastAsia="Times New Roman" w:cs="Times New Roman"/>
          <w:szCs w:val="24"/>
        </w:rPr>
        <w:t>λιά,</w:t>
      </w:r>
      <w:r>
        <w:rPr>
          <w:rFonts w:eastAsia="Times New Roman" w:cs="Times New Roman"/>
          <w:szCs w:val="24"/>
        </w:rPr>
        <w:t xml:space="preserve"> δεν το ψήφισε.</w:t>
      </w:r>
      <w:r w:rsidRPr="00772926">
        <w:rPr>
          <w:rFonts w:eastAsia="Times New Roman" w:cs="Times New Roman"/>
          <w:szCs w:val="24"/>
        </w:rPr>
        <w:t xml:space="preserve"> Κανένας απ</w:t>
      </w:r>
      <w:r w:rsidRPr="00772926">
        <w:rPr>
          <w:rFonts w:eastAsia="Times New Roman" w:cs="Times New Roman"/>
          <w:szCs w:val="24"/>
        </w:rPr>
        <w:t>ό το Ποτάμι</w:t>
      </w:r>
      <w:r>
        <w:rPr>
          <w:rFonts w:eastAsia="Times New Roman" w:cs="Times New Roman"/>
          <w:szCs w:val="24"/>
        </w:rPr>
        <w:t xml:space="preserve"> δεν το ψήφισε. Ψήφισε έ</w:t>
      </w:r>
      <w:r w:rsidRPr="00772926">
        <w:rPr>
          <w:rFonts w:eastAsia="Times New Roman" w:cs="Times New Roman"/>
          <w:szCs w:val="24"/>
        </w:rPr>
        <w:t>νας από το Κομμουνιστικό Κόμμα</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 xml:space="preserve">ο Παπαδάκης Κώστας, δύο από </w:t>
      </w:r>
      <w:r w:rsidRPr="00772926">
        <w:rPr>
          <w:rFonts w:eastAsia="Times New Roman" w:cs="Times New Roman"/>
          <w:szCs w:val="24"/>
        </w:rPr>
        <w:t>τη Χρυσή Αυγή και από τους Ανεξάρτητους Βουλευτές άλλοι τρεις</w:t>
      </w:r>
      <w:r>
        <w:rPr>
          <w:rFonts w:eastAsia="Times New Roman" w:cs="Times New Roman"/>
          <w:szCs w:val="24"/>
        </w:rPr>
        <w:t>. Ήταν είκοσι ένας Ευρωβουλευτές και ψήφισαν υπέρ της αναγνώρισης της Γενοκτονίας των Ποντίων μόνο ο</w:t>
      </w:r>
      <w:r>
        <w:rPr>
          <w:rFonts w:eastAsia="Times New Roman" w:cs="Times New Roman"/>
          <w:szCs w:val="24"/>
        </w:rPr>
        <w:t xml:space="preserve">ι επτά. </w:t>
      </w:r>
    </w:p>
    <w:p w14:paraId="24E2C974"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Θα τα καταθέσω και αυτά στα Πρακτικά. </w:t>
      </w:r>
    </w:p>
    <w:p w14:paraId="24E2C975"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Σαχινίδη</w:t>
      </w:r>
      <w:proofErr w:type="spellEnd"/>
      <w:r>
        <w:rPr>
          <w:rFonts w:eastAsia="Times New Roman" w:cs="Times New Roman"/>
          <w:szCs w:val="24"/>
        </w:rPr>
        <w:t xml:space="preserve">. </w:t>
      </w:r>
    </w:p>
    <w:p w14:paraId="24E2C976"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sidRPr="00772926">
        <w:rPr>
          <w:rFonts w:eastAsia="Times New Roman" w:cs="Times New Roman"/>
          <w:szCs w:val="24"/>
        </w:rPr>
        <w:t xml:space="preserve"> Κλείνω</w:t>
      </w:r>
      <w:r>
        <w:rPr>
          <w:rFonts w:eastAsia="Times New Roman" w:cs="Times New Roman"/>
          <w:szCs w:val="24"/>
        </w:rPr>
        <w:t>,</w:t>
      </w:r>
      <w:r w:rsidRPr="00772926">
        <w:rPr>
          <w:rFonts w:eastAsia="Times New Roman" w:cs="Times New Roman"/>
          <w:szCs w:val="24"/>
        </w:rPr>
        <w:t xml:space="preserve"> κύριε Πρόεδρε</w:t>
      </w:r>
      <w:r>
        <w:rPr>
          <w:rFonts w:eastAsia="Times New Roman" w:cs="Times New Roman"/>
          <w:szCs w:val="24"/>
        </w:rPr>
        <w:t>, απευθυνόμενος στους καλεσμένους μας.</w:t>
      </w:r>
      <w:r w:rsidRPr="00772926">
        <w:rPr>
          <w:rFonts w:eastAsia="Times New Roman" w:cs="Times New Roman"/>
          <w:szCs w:val="24"/>
        </w:rPr>
        <w:t xml:space="preserve"> </w:t>
      </w:r>
    </w:p>
    <w:p w14:paraId="24E2C977"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Με αυτούς, </w:t>
      </w:r>
      <w:proofErr w:type="spellStart"/>
      <w:r>
        <w:rPr>
          <w:rFonts w:eastAsia="Times New Roman" w:cs="Times New Roman"/>
          <w:szCs w:val="24"/>
        </w:rPr>
        <w:t>ωρέ</w:t>
      </w:r>
      <w:proofErr w:type="spellEnd"/>
      <w:r>
        <w:rPr>
          <w:rFonts w:eastAsia="Times New Roman" w:cs="Times New Roman"/>
          <w:szCs w:val="24"/>
        </w:rPr>
        <w:t xml:space="preserve"> </w:t>
      </w:r>
      <w:proofErr w:type="spellStart"/>
      <w:r>
        <w:rPr>
          <w:rFonts w:eastAsia="Times New Roman" w:cs="Times New Roman"/>
          <w:szCs w:val="24"/>
        </w:rPr>
        <w:t>Τραντέλληνες</w:t>
      </w:r>
      <w:proofErr w:type="spellEnd"/>
      <w:r>
        <w:rPr>
          <w:rFonts w:eastAsia="Times New Roman" w:cs="Times New Roman"/>
          <w:szCs w:val="24"/>
        </w:rPr>
        <w:t xml:space="preserve">, </w:t>
      </w:r>
      <w:r w:rsidRPr="00772926">
        <w:rPr>
          <w:rFonts w:eastAsia="Times New Roman" w:cs="Times New Roman"/>
          <w:szCs w:val="24"/>
        </w:rPr>
        <w:t xml:space="preserve">θα παλέψουμε για τα δίκαιά μας στην </w:t>
      </w:r>
      <w:r w:rsidRPr="00772926">
        <w:rPr>
          <w:rFonts w:eastAsia="Times New Roman" w:cs="Times New Roman"/>
          <w:szCs w:val="24"/>
        </w:rPr>
        <w:t>Ευρώπη και τον υπόλοιπο κόσμο</w:t>
      </w:r>
      <w:r>
        <w:rPr>
          <w:rFonts w:eastAsia="Times New Roman" w:cs="Times New Roman"/>
          <w:szCs w:val="24"/>
        </w:rPr>
        <w:t>;</w:t>
      </w:r>
      <w:r w:rsidRPr="00772926">
        <w:rPr>
          <w:rFonts w:eastAsia="Times New Roman" w:cs="Times New Roman"/>
          <w:szCs w:val="24"/>
        </w:rPr>
        <w:t xml:space="preserve"> Με αυτούς θα </w:t>
      </w:r>
      <w:r>
        <w:rPr>
          <w:rFonts w:eastAsia="Times New Roman" w:cs="Times New Roman"/>
          <w:szCs w:val="24"/>
        </w:rPr>
        <w:t xml:space="preserve">δώσουμε </w:t>
      </w:r>
      <w:r w:rsidRPr="00772926">
        <w:rPr>
          <w:rFonts w:eastAsia="Times New Roman" w:cs="Times New Roman"/>
          <w:szCs w:val="24"/>
        </w:rPr>
        <w:t>αγώνες για τιμή και μνήμη</w:t>
      </w:r>
      <w:r>
        <w:rPr>
          <w:rFonts w:eastAsia="Times New Roman" w:cs="Times New Roman"/>
          <w:szCs w:val="24"/>
        </w:rPr>
        <w:t>; Πώ</w:t>
      </w:r>
      <w:r w:rsidRPr="00772926">
        <w:rPr>
          <w:rFonts w:eastAsia="Times New Roman" w:cs="Times New Roman"/>
          <w:szCs w:val="24"/>
        </w:rPr>
        <w:t xml:space="preserve">ς θα ησυχάσουν οι ψυχούλες των </w:t>
      </w:r>
      <w:r>
        <w:rPr>
          <w:rFonts w:eastAsia="Times New Roman" w:cs="Times New Roman"/>
          <w:szCs w:val="24"/>
        </w:rPr>
        <w:t>τριακοσίων πενήντα δύο</w:t>
      </w:r>
      <w:r w:rsidRPr="00772926">
        <w:rPr>
          <w:rFonts w:eastAsia="Times New Roman" w:cs="Times New Roman"/>
          <w:szCs w:val="24"/>
        </w:rPr>
        <w:t xml:space="preserve"> χιλιάδων οι οποίοι παρέμειναν άταφοι</w:t>
      </w:r>
      <w:r>
        <w:rPr>
          <w:rFonts w:eastAsia="Times New Roman" w:cs="Times New Roman"/>
          <w:szCs w:val="24"/>
        </w:rPr>
        <w:t xml:space="preserve">; Πώς θα πάμε να ανάψουμε κερί </w:t>
      </w:r>
      <w:r w:rsidRPr="00772926">
        <w:rPr>
          <w:rFonts w:eastAsia="Times New Roman" w:cs="Times New Roman"/>
          <w:szCs w:val="24"/>
        </w:rPr>
        <w:t xml:space="preserve">στους γονείς </w:t>
      </w:r>
      <w:r>
        <w:rPr>
          <w:rFonts w:eastAsia="Times New Roman" w:cs="Times New Roman"/>
          <w:szCs w:val="24"/>
        </w:rPr>
        <w:t>μας,</w:t>
      </w:r>
      <w:r w:rsidRPr="00772926">
        <w:rPr>
          <w:rFonts w:eastAsia="Times New Roman" w:cs="Times New Roman"/>
          <w:szCs w:val="24"/>
        </w:rPr>
        <w:t xml:space="preserve"> στους παππούδες</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 xml:space="preserve">Με τι </w:t>
      </w:r>
      <w:r>
        <w:rPr>
          <w:rFonts w:eastAsia="Times New Roman" w:cs="Times New Roman"/>
          <w:szCs w:val="24"/>
        </w:rPr>
        <w:lastRenderedPageBreak/>
        <w:t>μούτρα θα πάμ</w:t>
      </w:r>
      <w:r>
        <w:rPr>
          <w:rFonts w:eastAsia="Times New Roman" w:cs="Times New Roman"/>
          <w:szCs w:val="24"/>
        </w:rPr>
        <w:t xml:space="preserve">ε; </w:t>
      </w:r>
      <w:r w:rsidRPr="00772926">
        <w:rPr>
          <w:rFonts w:eastAsia="Times New Roman" w:cs="Times New Roman"/>
          <w:szCs w:val="24"/>
        </w:rPr>
        <w:t xml:space="preserve">Να </w:t>
      </w:r>
      <w:r>
        <w:rPr>
          <w:rFonts w:eastAsia="Times New Roman" w:cs="Times New Roman"/>
          <w:szCs w:val="24"/>
        </w:rPr>
        <w:t>θυμάστε</w:t>
      </w:r>
      <w:r w:rsidRPr="00772926">
        <w:rPr>
          <w:rFonts w:eastAsia="Times New Roman" w:cs="Times New Roman"/>
          <w:szCs w:val="24"/>
        </w:rPr>
        <w:t xml:space="preserve"> μόνο αυτό</w:t>
      </w:r>
      <w:r>
        <w:rPr>
          <w:rFonts w:eastAsia="Times New Roman" w:cs="Times New Roman"/>
          <w:szCs w:val="24"/>
        </w:rPr>
        <w:t>:</w:t>
      </w:r>
      <w:r w:rsidRPr="00772926">
        <w:rPr>
          <w:rFonts w:eastAsia="Times New Roman" w:cs="Times New Roman"/>
          <w:szCs w:val="24"/>
        </w:rPr>
        <w:t xml:space="preserve"> Έχουμε χρέος στους προγόνους και στα παιδιά μας να </w:t>
      </w:r>
      <w:r>
        <w:rPr>
          <w:rFonts w:eastAsia="Times New Roman" w:cs="Times New Roman"/>
          <w:szCs w:val="24"/>
        </w:rPr>
        <w:t>μην ξεχάσουμε και να τιμούμε.</w:t>
      </w:r>
    </w:p>
    <w:p w14:paraId="24E2C978"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t>Θα ήθελα να κάνω κ</w:t>
      </w:r>
      <w:r w:rsidRPr="00772926">
        <w:rPr>
          <w:rFonts w:eastAsia="Times New Roman" w:cs="Times New Roman"/>
          <w:szCs w:val="24"/>
        </w:rPr>
        <w:t>αι μία θερμή παράκληση στο Σώμα</w:t>
      </w:r>
      <w:r>
        <w:rPr>
          <w:rFonts w:eastAsia="Times New Roman" w:cs="Times New Roman"/>
          <w:szCs w:val="24"/>
        </w:rPr>
        <w:t>.</w:t>
      </w:r>
      <w:r w:rsidRPr="00772926">
        <w:rPr>
          <w:rFonts w:eastAsia="Times New Roman" w:cs="Times New Roman"/>
          <w:szCs w:val="24"/>
        </w:rPr>
        <w:t xml:space="preserve"> Και κλείνω με αυτό</w:t>
      </w:r>
      <w:r>
        <w:rPr>
          <w:rFonts w:eastAsia="Times New Roman" w:cs="Times New Roman"/>
          <w:szCs w:val="24"/>
        </w:rPr>
        <w:t>,</w:t>
      </w:r>
      <w:r w:rsidRPr="00772926">
        <w:rPr>
          <w:rFonts w:eastAsia="Times New Roman" w:cs="Times New Roman"/>
          <w:szCs w:val="24"/>
        </w:rPr>
        <w:t xml:space="preserve"> κύριε Πρόεδρε</w:t>
      </w:r>
      <w:r>
        <w:rPr>
          <w:rFonts w:eastAsia="Times New Roman" w:cs="Times New Roman"/>
          <w:szCs w:val="24"/>
        </w:rPr>
        <w:t>:</w:t>
      </w:r>
      <w:r w:rsidRPr="00772926">
        <w:rPr>
          <w:rFonts w:eastAsia="Times New Roman" w:cs="Times New Roman"/>
          <w:szCs w:val="24"/>
        </w:rPr>
        <w:t xml:space="preserve"> Αν είναι να βοηθήσετε το ποντιακό ζήτημα όπως </w:t>
      </w:r>
      <w:r>
        <w:rPr>
          <w:rFonts w:eastAsia="Times New Roman" w:cs="Times New Roman"/>
          <w:szCs w:val="24"/>
        </w:rPr>
        <w:t xml:space="preserve">πράξατε και </w:t>
      </w:r>
      <w:r w:rsidRPr="00772926">
        <w:rPr>
          <w:rFonts w:eastAsia="Times New Roman" w:cs="Times New Roman"/>
          <w:szCs w:val="24"/>
        </w:rPr>
        <w:t xml:space="preserve">με τη </w:t>
      </w:r>
      <w:r w:rsidRPr="00772926">
        <w:rPr>
          <w:rFonts w:eastAsia="Times New Roman" w:cs="Times New Roman"/>
          <w:szCs w:val="24"/>
        </w:rPr>
        <w:t>Μακεδονία</w:t>
      </w:r>
      <w:r>
        <w:rPr>
          <w:rFonts w:eastAsia="Times New Roman" w:cs="Times New Roman"/>
          <w:szCs w:val="24"/>
        </w:rPr>
        <w:t>,</w:t>
      </w:r>
      <w:r w:rsidRPr="00772926">
        <w:rPr>
          <w:rFonts w:eastAsia="Times New Roman" w:cs="Times New Roman"/>
          <w:szCs w:val="24"/>
        </w:rPr>
        <w:t xml:space="preserve"> σας παρακαλώ</w:t>
      </w:r>
      <w:r>
        <w:rPr>
          <w:rFonts w:eastAsia="Times New Roman" w:cs="Times New Roman"/>
          <w:szCs w:val="24"/>
        </w:rPr>
        <w:t>,</w:t>
      </w:r>
      <w:r w:rsidRPr="00772926">
        <w:rPr>
          <w:rFonts w:eastAsia="Times New Roman" w:cs="Times New Roman"/>
          <w:szCs w:val="24"/>
        </w:rPr>
        <w:t xml:space="preserve"> αφήστε μας </w:t>
      </w:r>
      <w:r>
        <w:rPr>
          <w:rFonts w:eastAsia="Times New Roman" w:cs="Times New Roman"/>
          <w:szCs w:val="24"/>
        </w:rPr>
        <w:t>σ</w:t>
      </w:r>
      <w:r w:rsidRPr="00772926">
        <w:rPr>
          <w:rFonts w:eastAsia="Times New Roman" w:cs="Times New Roman"/>
          <w:szCs w:val="24"/>
        </w:rPr>
        <w:t xml:space="preserve">τον πόνο </w:t>
      </w:r>
      <w:r>
        <w:rPr>
          <w:rFonts w:eastAsia="Times New Roman" w:cs="Times New Roman"/>
          <w:szCs w:val="24"/>
        </w:rPr>
        <w:t>μας.</w:t>
      </w:r>
    </w:p>
    <w:p w14:paraId="24E2C979"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w:t>
      </w:r>
      <w:r>
        <w:rPr>
          <w:rFonts w:eastAsia="Times New Roman" w:cs="Times New Roman"/>
          <w:szCs w:val="24"/>
        </w:rPr>
        <w:t>Βουλής)</w:t>
      </w:r>
    </w:p>
    <w:p w14:paraId="24E2C97A" w14:textId="77777777" w:rsidR="003D7578" w:rsidRDefault="0083033C">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4E2C97B"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Είστε ξένο σώμα με αυτά που λέτε. </w:t>
      </w:r>
    </w:p>
    <w:p w14:paraId="24E2C97C"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Εσύ είσαι. </w:t>
      </w:r>
    </w:p>
    <w:p w14:paraId="24E2C97D"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Σαχινίδη</w:t>
      </w:r>
      <w:proofErr w:type="spellEnd"/>
      <w:r>
        <w:rPr>
          <w:rFonts w:eastAsia="Times New Roman" w:cs="Times New Roman"/>
          <w:szCs w:val="24"/>
        </w:rPr>
        <w:t xml:space="preserve">. </w:t>
      </w:r>
    </w:p>
    <w:p w14:paraId="24E2C97E"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Βουλευτής Β</w:t>
      </w:r>
      <w:r>
        <w:rPr>
          <w:rFonts w:eastAsia="Times New Roman" w:cs="Times New Roman"/>
          <w:szCs w:val="24"/>
        </w:rPr>
        <w:t>΄</w:t>
      </w:r>
      <w:r>
        <w:rPr>
          <w:rFonts w:eastAsia="Times New Roman" w:cs="Times New Roman"/>
          <w:szCs w:val="24"/>
        </w:rPr>
        <w:t xml:space="preserve"> Αθηνών του Κομμουνισ</w:t>
      </w:r>
      <w:r>
        <w:rPr>
          <w:rFonts w:eastAsia="Times New Roman" w:cs="Times New Roman"/>
          <w:szCs w:val="24"/>
        </w:rPr>
        <w:t>τικού Κόμματος Ελλάδ</w:t>
      </w:r>
      <w:r>
        <w:rPr>
          <w:rFonts w:eastAsia="Times New Roman" w:cs="Times New Roman"/>
          <w:szCs w:val="24"/>
        </w:rPr>
        <w:t>α</w:t>
      </w:r>
      <w:r>
        <w:rPr>
          <w:rFonts w:eastAsia="Times New Roman" w:cs="Times New Roman"/>
          <w:szCs w:val="24"/>
        </w:rPr>
        <w:t xml:space="preserve">ς, ο κ. Χρήστος </w:t>
      </w:r>
      <w:proofErr w:type="spellStart"/>
      <w:r>
        <w:rPr>
          <w:rFonts w:eastAsia="Times New Roman" w:cs="Times New Roman"/>
          <w:szCs w:val="24"/>
        </w:rPr>
        <w:t>Κατσώτης</w:t>
      </w:r>
      <w:proofErr w:type="spellEnd"/>
      <w:r>
        <w:rPr>
          <w:rFonts w:eastAsia="Times New Roman" w:cs="Times New Roman"/>
          <w:szCs w:val="24"/>
        </w:rPr>
        <w:t xml:space="preserve">, για επτά λεπτά. </w:t>
      </w:r>
    </w:p>
    <w:p w14:paraId="24E2C97F"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24E2C980" w14:textId="77777777" w:rsidR="003D7578" w:rsidRDefault="0083033C">
      <w:pPr>
        <w:tabs>
          <w:tab w:val="left" w:pos="6168"/>
        </w:tabs>
        <w:spacing w:after="0" w:line="600" w:lineRule="auto"/>
        <w:ind w:firstLine="720"/>
        <w:jc w:val="both"/>
        <w:rPr>
          <w:rFonts w:eastAsia="Times New Roman" w:cs="Times New Roman"/>
          <w:szCs w:val="24"/>
        </w:rPr>
      </w:pPr>
      <w:r w:rsidRPr="00772926">
        <w:rPr>
          <w:rFonts w:eastAsia="Times New Roman" w:cs="Times New Roman"/>
          <w:szCs w:val="24"/>
        </w:rPr>
        <w:t>Τιμούμε σήμερα</w:t>
      </w:r>
      <w:r>
        <w:rPr>
          <w:rFonts w:eastAsia="Times New Roman" w:cs="Times New Roman"/>
          <w:szCs w:val="24"/>
        </w:rPr>
        <w:t>, ό</w:t>
      </w:r>
      <w:r w:rsidRPr="00772926">
        <w:rPr>
          <w:rFonts w:eastAsia="Times New Roman" w:cs="Times New Roman"/>
          <w:szCs w:val="24"/>
        </w:rPr>
        <w:t>πως κάθε χρόνο</w:t>
      </w:r>
      <w:r>
        <w:rPr>
          <w:rFonts w:eastAsia="Times New Roman" w:cs="Times New Roman"/>
          <w:szCs w:val="24"/>
        </w:rPr>
        <w:t>,</w:t>
      </w:r>
      <w:r w:rsidRPr="00772926">
        <w:rPr>
          <w:rFonts w:eastAsia="Times New Roman" w:cs="Times New Roman"/>
          <w:szCs w:val="24"/>
        </w:rPr>
        <w:t xml:space="preserve"> τη μνήμη όσων χάθηκαν στη φοβερή Γενοκτονία των Ελλήνων του Πόντου</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 xml:space="preserve">Τιμούμε, μα και διδασκόμαστε </w:t>
      </w:r>
      <w:r w:rsidRPr="00772926">
        <w:rPr>
          <w:rFonts w:eastAsia="Times New Roman" w:cs="Times New Roman"/>
          <w:szCs w:val="24"/>
        </w:rPr>
        <w:t xml:space="preserve">για τις συνθήκες </w:t>
      </w:r>
      <w:r w:rsidRPr="00772926">
        <w:rPr>
          <w:rFonts w:eastAsia="Times New Roman" w:cs="Times New Roman"/>
          <w:szCs w:val="24"/>
        </w:rPr>
        <w:t xml:space="preserve">και τις αιτίες που οδήγησαν σε </w:t>
      </w:r>
      <w:r>
        <w:rPr>
          <w:rFonts w:eastAsia="Times New Roman" w:cs="Times New Roman"/>
          <w:szCs w:val="24"/>
        </w:rPr>
        <w:t>αυτή την καταστροφή πριν από εκατό</w:t>
      </w:r>
      <w:r w:rsidRPr="00772926">
        <w:rPr>
          <w:rFonts w:eastAsia="Times New Roman" w:cs="Times New Roman"/>
          <w:szCs w:val="24"/>
        </w:rPr>
        <w:t xml:space="preserve"> χρόνια</w:t>
      </w:r>
      <w:r>
        <w:rPr>
          <w:rFonts w:eastAsia="Times New Roman" w:cs="Times New Roman"/>
          <w:szCs w:val="24"/>
        </w:rPr>
        <w:t>.</w:t>
      </w:r>
      <w:r w:rsidRPr="00772926">
        <w:rPr>
          <w:rFonts w:eastAsia="Times New Roman" w:cs="Times New Roman"/>
          <w:szCs w:val="24"/>
        </w:rPr>
        <w:t xml:space="preserve"> Εξετάζουμε εκείνα τα τραγικά γεγονότα</w:t>
      </w:r>
      <w:r>
        <w:rPr>
          <w:rFonts w:eastAsia="Times New Roman" w:cs="Times New Roman"/>
          <w:szCs w:val="24"/>
        </w:rPr>
        <w:t>, ό</w:t>
      </w:r>
      <w:r w:rsidRPr="00772926">
        <w:rPr>
          <w:rFonts w:eastAsia="Times New Roman" w:cs="Times New Roman"/>
          <w:szCs w:val="24"/>
        </w:rPr>
        <w:t>χι τυπικά</w:t>
      </w:r>
      <w:r>
        <w:rPr>
          <w:rFonts w:eastAsia="Times New Roman" w:cs="Times New Roman"/>
          <w:szCs w:val="24"/>
        </w:rPr>
        <w:t>,</w:t>
      </w:r>
      <w:r w:rsidRPr="00772926">
        <w:rPr>
          <w:rFonts w:eastAsia="Times New Roman" w:cs="Times New Roman"/>
          <w:szCs w:val="24"/>
        </w:rPr>
        <w:t xml:space="preserve"> επετειακά</w:t>
      </w:r>
      <w:r>
        <w:rPr>
          <w:rFonts w:eastAsia="Times New Roman" w:cs="Times New Roman"/>
          <w:szCs w:val="24"/>
        </w:rPr>
        <w:t>,</w:t>
      </w:r>
      <w:r w:rsidRPr="00772926">
        <w:rPr>
          <w:rFonts w:eastAsia="Times New Roman" w:cs="Times New Roman"/>
          <w:szCs w:val="24"/>
        </w:rPr>
        <w:t xml:space="preserve"> μουσειακά</w:t>
      </w:r>
      <w:r>
        <w:rPr>
          <w:rFonts w:eastAsia="Times New Roman" w:cs="Times New Roman"/>
          <w:szCs w:val="24"/>
        </w:rPr>
        <w:t>,</w:t>
      </w:r>
      <w:r w:rsidRPr="00772926">
        <w:rPr>
          <w:rFonts w:eastAsia="Times New Roman" w:cs="Times New Roman"/>
          <w:szCs w:val="24"/>
        </w:rPr>
        <w:t xml:space="preserve"> αλλά στην ουσία </w:t>
      </w:r>
      <w:r>
        <w:rPr>
          <w:rFonts w:eastAsia="Times New Roman" w:cs="Times New Roman"/>
          <w:szCs w:val="24"/>
        </w:rPr>
        <w:t xml:space="preserve">τους, </w:t>
      </w:r>
      <w:r w:rsidRPr="00772926">
        <w:rPr>
          <w:rFonts w:eastAsia="Times New Roman" w:cs="Times New Roman"/>
          <w:szCs w:val="24"/>
        </w:rPr>
        <w:t>εντάσσοντάς τα στο ιστορικό</w:t>
      </w:r>
      <w:r>
        <w:rPr>
          <w:rFonts w:eastAsia="Times New Roman" w:cs="Times New Roman"/>
          <w:szCs w:val="24"/>
        </w:rPr>
        <w:t>, το πολιτικό και το κοινωνικό π</w:t>
      </w:r>
      <w:r w:rsidRPr="00772926">
        <w:rPr>
          <w:rFonts w:eastAsia="Times New Roman" w:cs="Times New Roman"/>
          <w:szCs w:val="24"/>
        </w:rPr>
        <w:t>λαίσιο στο οποίο συνέβησαν κ</w:t>
      </w:r>
      <w:r w:rsidRPr="00772926">
        <w:rPr>
          <w:rFonts w:eastAsia="Times New Roman" w:cs="Times New Roman"/>
          <w:szCs w:val="24"/>
        </w:rPr>
        <w:t>αι τα ερμηνεύουμε από τη σκοπιά των εργατικών</w:t>
      </w:r>
      <w:r>
        <w:rPr>
          <w:rFonts w:eastAsia="Times New Roman" w:cs="Times New Roman"/>
          <w:szCs w:val="24"/>
        </w:rPr>
        <w:t>,</w:t>
      </w:r>
      <w:r w:rsidRPr="00772926">
        <w:rPr>
          <w:rFonts w:eastAsia="Times New Roman" w:cs="Times New Roman"/>
          <w:szCs w:val="24"/>
        </w:rPr>
        <w:t xml:space="preserve"> των λαϊκών συμφερόντων</w:t>
      </w:r>
      <w:r>
        <w:rPr>
          <w:rFonts w:eastAsia="Times New Roman" w:cs="Times New Roman"/>
          <w:szCs w:val="24"/>
        </w:rPr>
        <w:t>,</w:t>
      </w:r>
      <w:r w:rsidRPr="00772926">
        <w:rPr>
          <w:rFonts w:eastAsia="Times New Roman" w:cs="Times New Roman"/>
          <w:szCs w:val="24"/>
        </w:rPr>
        <w:t xml:space="preserve"> ώστε να τα γνωρίσουν και να διδαχτούν από αυτά οι νεότερες γενιές των Ποντίων και συνολικά η νεολαία</w:t>
      </w:r>
      <w:r>
        <w:rPr>
          <w:rFonts w:eastAsia="Times New Roman" w:cs="Times New Roman"/>
          <w:szCs w:val="24"/>
        </w:rPr>
        <w:t>.</w:t>
      </w:r>
      <w:r w:rsidRPr="00772926">
        <w:rPr>
          <w:rFonts w:eastAsia="Times New Roman" w:cs="Times New Roman"/>
          <w:szCs w:val="24"/>
        </w:rPr>
        <w:t xml:space="preserve"> Είναι και αυτό μία συμβολή στη μάχη κόντρα στην ιστορική λήθη</w:t>
      </w:r>
      <w:r>
        <w:rPr>
          <w:rFonts w:eastAsia="Times New Roman" w:cs="Times New Roman"/>
          <w:szCs w:val="24"/>
        </w:rPr>
        <w:t>,</w:t>
      </w:r>
      <w:r w:rsidRPr="00772926">
        <w:rPr>
          <w:rFonts w:eastAsia="Times New Roman" w:cs="Times New Roman"/>
          <w:szCs w:val="24"/>
        </w:rPr>
        <w:t xml:space="preserve"> κόντρα σε όλους αυτο</w:t>
      </w:r>
      <w:r w:rsidRPr="00772926">
        <w:rPr>
          <w:rFonts w:eastAsia="Times New Roman" w:cs="Times New Roman"/>
          <w:szCs w:val="24"/>
        </w:rPr>
        <w:t>ύς που προσπαθ</w:t>
      </w:r>
      <w:r>
        <w:rPr>
          <w:rFonts w:eastAsia="Times New Roman" w:cs="Times New Roman"/>
          <w:szCs w:val="24"/>
        </w:rPr>
        <w:t>ούν να μας κάνουν να ξεχάσουμε π</w:t>
      </w:r>
      <w:r w:rsidRPr="00772926">
        <w:rPr>
          <w:rFonts w:eastAsia="Times New Roman" w:cs="Times New Roman"/>
          <w:szCs w:val="24"/>
        </w:rPr>
        <w:t>οιοι είμαστε</w:t>
      </w:r>
      <w:r>
        <w:rPr>
          <w:rFonts w:eastAsia="Times New Roman" w:cs="Times New Roman"/>
          <w:szCs w:val="24"/>
        </w:rPr>
        <w:t>, από πού ερχόμαστε και πού</w:t>
      </w:r>
      <w:r w:rsidRPr="00772926">
        <w:rPr>
          <w:rFonts w:eastAsia="Times New Roman" w:cs="Times New Roman"/>
          <w:szCs w:val="24"/>
        </w:rPr>
        <w:t xml:space="preserve"> πρέπει να πάμε</w:t>
      </w:r>
      <w:r>
        <w:rPr>
          <w:rFonts w:eastAsia="Times New Roman" w:cs="Times New Roman"/>
          <w:szCs w:val="24"/>
        </w:rPr>
        <w:t>.</w:t>
      </w:r>
    </w:p>
    <w:p w14:paraId="24E2C981" w14:textId="77777777" w:rsidR="003D7578" w:rsidRDefault="0083033C">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Εξετάζοντας κάποιος</w:t>
      </w:r>
      <w:r w:rsidRPr="00772926">
        <w:rPr>
          <w:rFonts w:eastAsia="Times New Roman" w:cs="Times New Roman"/>
          <w:szCs w:val="24"/>
        </w:rPr>
        <w:t xml:space="preserve"> </w:t>
      </w:r>
      <w:r>
        <w:rPr>
          <w:rFonts w:eastAsia="Times New Roman" w:cs="Times New Roman"/>
          <w:szCs w:val="24"/>
        </w:rPr>
        <w:t>το ιστορικό π</w:t>
      </w:r>
      <w:r w:rsidRPr="00772926">
        <w:rPr>
          <w:rFonts w:eastAsia="Times New Roman" w:cs="Times New Roman"/>
          <w:szCs w:val="24"/>
        </w:rPr>
        <w:t>λαίσιο εκείνης της εποχής</w:t>
      </w:r>
      <w:r>
        <w:rPr>
          <w:rFonts w:eastAsia="Times New Roman" w:cs="Times New Roman"/>
          <w:szCs w:val="24"/>
        </w:rPr>
        <w:t>,</w:t>
      </w:r>
      <w:r w:rsidRPr="00772926">
        <w:rPr>
          <w:rFonts w:eastAsia="Times New Roman" w:cs="Times New Roman"/>
          <w:szCs w:val="24"/>
        </w:rPr>
        <w:t xml:space="preserve"> διαπιστώνει</w:t>
      </w:r>
      <w:r>
        <w:rPr>
          <w:rFonts w:eastAsia="Times New Roman" w:cs="Times New Roman"/>
          <w:szCs w:val="24"/>
        </w:rPr>
        <w:t>,</w:t>
      </w:r>
      <w:r w:rsidRPr="00772926">
        <w:rPr>
          <w:rFonts w:eastAsia="Times New Roman" w:cs="Times New Roman"/>
          <w:szCs w:val="24"/>
        </w:rPr>
        <w:t xml:space="preserve"> βέβαια</w:t>
      </w:r>
      <w:r>
        <w:rPr>
          <w:rFonts w:eastAsia="Times New Roman" w:cs="Times New Roman"/>
          <w:szCs w:val="24"/>
        </w:rPr>
        <w:t>,</w:t>
      </w:r>
      <w:r w:rsidRPr="00772926">
        <w:rPr>
          <w:rFonts w:eastAsia="Times New Roman" w:cs="Times New Roman"/>
          <w:szCs w:val="24"/>
        </w:rPr>
        <w:t xml:space="preserve"> διαφορές με το σήμερα</w:t>
      </w:r>
      <w:r>
        <w:rPr>
          <w:rFonts w:eastAsia="Times New Roman" w:cs="Times New Roman"/>
          <w:szCs w:val="24"/>
        </w:rPr>
        <w:t>,</w:t>
      </w:r>
      <w:r w:rsidRPr="00772926">
        <w:rPr>
          <w:rFonts w:eastAsia="Times New Roman" w:cs="Times New Roman"/>
          <w:szCs w:val="24"/>
        </w:rPr>
        <w:t xml:space="preserve"> ανακαλύπτει</w:t>
      </w:r>
      <w:r>
        <w:rPr>
          <w:rFonts w:eastAsia="Times New Roman" w:cs="Times New Roman"/>
          <w:szCs w:val="24"/>
        </w:rPr>
        <w:t>,</w:t>
      </w:r>
      <w:r w:rsidRPr="00772926">
        <w:rPr>
          <w:rFonts w:eastAsia="Times New Roman" w:cs="Times New Roman"/>
          <w:szCs w:val="24"/>
        </w:rPr>
        <w:t xml:space="preserve"> </w:t>
      </w:r>
      <w:r>
        <w:rPr>
          <w:rFonts w:eastAsia="Times New Roman" w:cs="Times New Roman"/>
          <w:szCs w:val="24"/>
        </w:rPr>
        <w:t>όμως,</w:t>
      </w:r>
      <w:r w:rsidRPr="00772926">
        <w:rPr>
          <w:rFonts w:eastAsia="Times New Roman" w:cs="Times New Roman"/>
          <w:szCs w:val="24"/>
        </w:rPr>
        <w:t xml:space="preserve"> και πολλές αναλογίες</w:t>
      </w:r>
      <w:r>
        <w:rPr>
          <w:rFonts w:eastAsia="Times New Roman" w:cs="Times New Roman"/>
          <w:szCs w:val="24"/>
        </w:rPr>
        <w:t>.</w:t>
      </w:r>
      <w:r w:rsidRPr="00772926">
        <w:rPr>
          <w:rFonts w:eastAsia="Times New Roman" w:cs="Times New Roman"/>
          <w:szCs w:val="24"/>
        </w:rPr>
        <w:t xml:space="preserve"> </w:t>
      </w:r>
    </w:p>
    <w:p w14:paraId="24E2C982"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 </w:t>
      </w:r>
      <w:r>
        <w:rPr>
          <w:rFonts w:eastAsia="Times New Roman"/>
          <w:color w:val="000000" w:themeColor="text1"/>
          <w:szCs w:val="24"/>
        </w:rPr>
        <w:t xml:space="preserve">ιμπεριαλισμός στις αρχές του </w:t>
      </w:r>
      <w:r>
        <w:rPr>
          <w:rFonts w:eastAsia="Times New Roman"/>
          <w:color w:val="000000" w:themeColor="text1"/>
          <w:szCs w:val="24"/>
        </w:rPr>
        <w:t>20</w:t>
      </w:r>
      <w:r>
        <w:rPr>
          <w:rFonts w:eastAsia="Times New Roman"/>
          <w:color w:val="000000" w:themeColor="text1"/>
          <w:szCs w:val="24"/>
          <w:vertAlign w:val="superscript"/>
        </w:rPr>
        <w:t>ού</w:t>
      </w:r>
      <w:r>
        <w:rPr>
          <w:rFonts w:eastAsia="Times New Roman"/>
          <w:color w:val="000000" w:themeColor="text1"/>
          <w:szCs w:val="24"/>
        </w:rPr>
        <w:t xml:space="preserve"> αιώνα, νέος, μα άπιστος από τότε για τις αγορές, οδηγούσε την ανθρωπότητα στον Α΄ Παγκόσμιο Πόλεμο.</w:t>
      </w:r>
    </w:p>
    <w:p w14:paraId="24E2C983"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Την ίδια ακριβώς περίοδο και μέσα σε συνθήκες παρατεταμένης αποσύνθεσης </w:t>
      </w:r>
      <w:r w:rsidRPr="00FD3C5F">
        <w:rPr>
          <w:rFonts w:eastAsia="Times New Roman"/>
          <w:color w:val="000000" w:themeColor="text1"/>
          <w:szCs w:val="24"/>
        </w:rPr>
        <w:t>της Οθωμανι</w:t>
      </w:r>
      <w:r>
        <w:rPr>
          <w:rFonts w:eastAsia="Times New Roman"/>
          <w:color w:val="000000" w:themeColor="text1"/>
          <w:szCs w:val="24"/>
        </w:rPr>
        <w:t>κής Αυτοκρατορίας διαμορφώνονταν</w:t>
      </w:r>
      <w:r w:rsidRPr="00FD3C5F">
        <w:rPr>
          <w:rFonts w:eastAsia="Times New Roman"/>
          <w:color w:val="000000" w:themeColor="text1"/>
          <w:szCs w:val="24"/>
        </w:rPr>
        <w:t xml:space="preserve"> και αν</w:t>
      </w:r>
      <w:r w:rsidRPr="00FD3C5F">
        <w:rPr>
          <w:rFonts w:eastAsia="Times New Roman"/>
          <w:color w:val="000000" w:themeColor="text1"/>
          <w:szCs w:val="24"/>
        </w:rPr>
        <w:t>απτύσσο</w:t>
      </w:r>
      <w:r>
        <w:rPr>
          <w:rFonts w:eastAsia="Times New Roman"/>
          <w:color w:val="000000" w:themeColor="text1"/>
          <w:szCs w:val="24"/>
        </w:rPr>
        <w:t>νταν</w:t>
      </w:r>
      <w:r w:rsidRPr="00FD3C5F">
        <w:rPr>
          <w:rFonts w:eastAsia="Times New Roman"/>
          <w:color w:val="000000" w:themeColor="text1"/>
          <w:szCs w:val="24"/>
        </w:rPr>
        <w:t xml:space="preserve"> τα εθνικά αστικά κράτη των Τούρκων</w:t>
      </w:r>
      <w:r>
        <w:rPr>
          <w:rFonts w:eastAsia="Times New Roman"/>
          <w:color w:val="000000" w:themeColor="text1"/>
          <w:szCs w:val="24"/>
        </w:rPr>
        <w:t>,</w:t>
      </w:r>
      <w:r w:rsidRPr="00FD3C5F">
        <w:rPr>
          <w:rFonts w:eastAsia="Times New Roman"/>
          <w:color w:val="000000" w:themeColor="text1"/>
          <w:szCs w:val="24"/>
        </w:rPr>
        <w:t xml:space="preserve"> των Αράβων και των Αρμενίων </w:t>
      </w:r>
      <w:r>
        <w:rPr>
          <w:rFonts w:eastAsia="Times New Roman"/>
          <w:color w:val="000000" w:themeColor="text1"/>
          <w:szCs w:val="24"/>
        </w:rPr>
        <w:t xml:space="preserve">στην εγγύς Ανατολή, </w:t>
      </w:r>
      <w:r w:rsidRPr="00FD3C5F">
        <w:rPr>
          <w:rFonts w:eastAsia="Times New Roman"/>
          <w:color w:val="000000" w:themeColor="text1"/>
          <w:szCs w:val="24"/>
        </w:rPr>
        <w:t xml:space="preserve">όπως και </w:t>
      </w:r>
      <w:r>
        <w:rPr>
          <w:rFonts w:eastAsia="Times New Roman"/>
          <w:color w:val="000000" w:themeColor="text1"/>
          <w:szCs w:val="24"/>
        </w:rPr>
        <w:t xml:space="preserve">των </w:t>
      </w:r>
      <w:r>
        <w:rPr>
          <w:rFonts w:eastAsia="Times New Roman"/>
          <w:color w:val="000000" w:themeColor="text1"/>
          <w:szCs w:val="24"/>
        </w:rPr>
        <w:t xml:space="preserve">Νότιων </w:t>
      </w:r>
      <w:r>
        <w:rPr>
          <w:rFonts w:eastAsia="Times New Roman"/>
          <w:color w:val="000000" w:themeColor="text1"/>
          <w:szCs w:val="24"/>
        </w:rPr>
        <w:t>Σλάβων στα Βαλκάνια.</w:t>
      </w:r>
    </w:p>
    <w:p w14:paraId="24E2C984"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Το ιστορικό </w:t>
      </w:r>
      <w:r w:rsidRPr="00FD3C5F">
        <w:rPr>
          <w:rFonts w:eastAsia="Times New Roman"/>
          <w:color w:val="000000" w:themeColor="text1"/>
          <w:szCs w:val="24"/>
        </w:rPr>
        <w:t>μείγμα τ</w:t>
      </w:r>
      <w:r>
        <w:rPr>
          <w:rFonts w:eastAsia="Times New Roman"/>
          <w:color w:val="000000" w:themeColor="text1"/>
          <w:szCs w:val="24"/>
        </w:rPr>
        <w:t xml:space="preserve">ότε ήταν εκρηκτικό για τους λαούς της </w:t>
      </w:r>
      <w:r w:rsidRPr="00FD3C5F">
        <w:rPr>
          <w:rFonts w:eastAsia="Times New Roman"/>
          <w:color w:val="000000" w:themeColor="text1"/>
          <w:szCs w:val="24"/>
        </w:rPr>
        <w:t xml:space="preserve">περιοχής </w:t>
      </w:r>
      <w:r>
        <w:rPr>
          <w:rFonts w:eastAsia="Times New Roman"/>
          <w:color w:val="000000" w:themeColor="text1"/>
          <w:szCs w:val="24"/>
        </w:rPr>
        <w:t>και γινόταν ακόμα πιο επικίνδυνο</w:t>
      </w:r>
      <w:r>
        <w:rPr>
          <w:rFonts w:eastAsia="Times New Roman"/>
          <w:color w:val="000000" w:themeColor="text1"/>
          <w:szCs w:val="24"/>
        </w:rPr>
        <w:t>,</w:t>
      </w:r>
      <w:r>
        <w:rPr>
          <w:rFonts w:eastAsia="Times New Roman"/>
          <w:color w:val="000000" w:themeColor="text1"/>
          <w:szCs w:val="24"/>
        </w:rPr>
        <w:t xml:space="preserve"> εξαιτίας της επιλο</w:t>
      </w:r>
      <w:r>
        <w:rPr>
          <w:rFonts w:eastAsia="Times New Roman"/>
          <w:color w:val="000000" w:themeColor="text1"/>
          <w:szCs w:val="24"/>
        </w:rPr>
        <w:t xml:space="preserve">γής της τουρκικής αστικής τάξης να </w:t>
      </w:r>
      <w:r w:rsidRPr="00FD3C5F">
        <w:rPr>
          <w:rFonts w:eastAsia="Times New Roman"/>
          <w:color w:val="000000" w:themeColor="text1"/>
          <w:szCs w:val="24"/>
        </w:rPr>
        <w:t xml:space="preserve">προχωρήσει </w:t>
      </w:r>
      <w:r>
        <w:rPr>
          <w:rFonts w:eastAsia="Times New Roman"/>
          <w:color w:val="000000" w:themeColor="text1"/>
          <w:szCs w:val="24"/>
        </w:rPr>
        <w:t>μ</w:t>
      </w:r>
      <w:r w:rsidRPr="00FD3C5F">
        <w:rPr>
          <w:rFonts w:eastAsia="Times New Roman"/>
          <w:color w:val="000000" w:themeColor="text1"/>
          <w:szCs w:val="24"/>
        </w:rPr>
        <w:t xml:space="preserve">ε βίαιο τρόπο </w:t>
      </w:r>
      <w:r>
        <w:rPr>
          <w:rFonts w:eastAsia="Times New Roman"/>
          <w:color w:val="000000" w:themeColor="text1"/>
          <w:szCs w:val="24"/>
        </w:rPr>
        <w:t xml:space="preserve">στη διαδικασία της </w:t>
      </w:r>
      <w:r w:rsidRPr="00FD3C5F">
        <w:rPr>
          <w:rFonts w:eastAsia="Times New Roman"/>
          <w:color w:val="000000" w:themeColor="text1"/>
          <w:szCs w:val="24"/>
        </w:rPr>
        <w:t xml:space="preserve">διαμόρφωσης του </w:t>
      </w:r>
      <w:r>
        <w:rPr>
          <w:rFonts w:eastAsia="Times New Roman"/>
          <w:color w:val="000000" w:themeColor="text1"/>
          <w:szCs w:val="24"/>
        </w:rPr>
        <w:t xml:space="preserve">δικού της </w:t>
      </w:r>
      <w:r w:rsidRPr="00FD3C5F">
        <w:rPr>
          <w:rFonts w:eastAsia="Times New Roman"/>
          <w:color w:val="000000" w:themeColor="text1"/>
          <w:szCs w:val="24"/>
        </w:rPr>
        <w:t>έθνους-κράτους</w:t>
      </w:r>
      <w:r>
        <w:rPr>
          <w:rFonts w:eastAsia="Times New Roman"/>
          <w:color w:val="000000" w:themeColor="text1"/>
          <w:szCs w:val="24"/>
        </w:rPr>
        <w:t>.</w:t>
      </w:r>
    </w:p>
    <w:p w14:paraId="24E2C985"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Έτσι, οι Έλληνες τ</w:t>
      </w:r>
      <w:r w:rsidRPr="00FD3C5F">
        <w:rPr>
          <w:rFonts w:eastAsia="Times New Roman"/>
          <w:color w:val="000000" w:themeColor="text1"/>
          <w:szCs w:val="24"/>
        </w:rPr>
        <w:t>ου Πόντου</w:t>
      </w:r>
      <w:r>
        <w:rPr>
          <w:rFonts w:eastAsia="Times New Roman"/>
          <w:color w:val="000000" w:themeColor="text1"/>
          <w:szCs w:val="24"/>
        </w:rPr>
        <w:t xml:space="preserve"> είχαν </w:t>
      </w:r>
      <w:r w:rsidRPr="00FD3C5F">
        <w:rPr>
          <w:rFonts w:eastAsia="Times New Roman"/>
          <w:color w:val="000000" w:themeColor="text1"/>
          <w:szCs w:val="24"/>
        </w:rPr>
        <w:t xml:space="preserve">απέναντί τους την τουρκική </w:t>
      </w:r>
      <w:r>
        <w:rPr>
          <w:rFonts w:eastAsia="Times New Roman"/>
          <w:color w:val="000000" w:themeColor="text1"/>
          <w:szCs w:val="24"/>
        </w:rPr>
        <w:t xml:space="preserve">αστική τάξη, που με </w:t>
      </w:r>
      <w:r w:rsidRPr="00FD3C5F">
        <w:rPr>
          <w:rFonts w:eastAsia="Times New Roman"/>
          <w:color w:val="000000" w:themeColor="text1"/>
          <w:szCs w:val="24"/>
        </w:rPr>
        <w:t xml:space="preserve">το γενικευμένο </w:t>
      </w:r>
      <w:r>
        <w:rPr>
          <w:rFonts w:eastAsia="Times New Roman"/>
          <w:color w:val="000000" w:themeColor="text1"/>
          <w:szCs w:val="24"/>
        </w:rPr>
        <w:t xml:space="preserve">αιματοκύλισμα επεδίωκε </w:t>
      </w:r>
      <w:r w:rsidRPr="00FD3C5F">
        <w:rPr>
          <w:rFonts w:eastAsia="Times New Roman"/>
          <w:color w:val="000000" w:themeColor="text1"/>
          <w:szCs w:val="24"/>
        </w:rPr>
        <w:t xml:space="preserve">να εκτοπίσει </w:t>
      </w:r>
      <w:r>
        <w:rPr>
          <w:rFonts w:eastAsia="Times New Roman"/>
          <w:color w:val="000000" w:themeColor="text1"/>
          <w:szCs w:val="24"/>
        </w:rPr>
        <w:t xml:space="preserve">πριν </w:t>
      </w:r>
      <w:r w:rsidRPr="00FD3C5F">
        <w:rPr>
          <w:rFonts w:eastAsia="Times New Roman"/>
          <w:color w:val="000000" w:themeColor="text1"/>
          <w:szCs w:val="24"/>
        </w:rPr>
        <w:t xml:space="preserve">από όλα το ανταγωνιστικό </w:t>
      </w:r>
      <w:r>
        <w:rPr>
          <w:rFonts w:eastAsia="Times New Roman"/>
          <w:color w:val="000000" w:themeColor="text1"/>
          <w:szCs w:val="24"/>
        </w:rPr>
        <w:t xml:space="preserve">γι’ </w:t>
      </w:r>
      <w:r w:rsidRPr="00FD3C5F">
        <w:rPr>
          <w:rFonts w:eastAsia="Times New Roman"/>
          <w:color w:val="000000" w:themeColor="text1"/>
          <w:szCs w:val="24"/>
        </w:rPr>
        <w:t>αυτή</w:t>
      </w:r>
      <w:r>
        <w:rPr>
          <w:rFonts w:eastAsia="Times New Roman"/>
          <w:color w:val="000000" w:themeColor="text1"/>
          <w:szCs w:val="24"/>
        </w:rPr>
        <w:t xml:space="preserve"> ελληνικό </w:t>
      </w:r>
      <w:r w:rsidRPr="00FD3C5F">
        <w:rPr>
          <w:rFonts w:eastAsia="Times New Roman"/>
          <w:color w:val="000000" w:themeColor="text1"/>
          <w:szCs w:val="24"/>
        </w:rPr>
        <w:t>κεφάλαιο</w:t>
      </w:r>
      <w:r>
        <w:rPr>
          <w:rFonts w:eastAsia="Times New Roman"/>
          <w:color w:val="000000" w:themeColor="text1"/>
          <w:szCs w:val="24"/>
        </w:rPr>
        <w:t>.</w:t>
      </w:r>
    </w:p>
    <w:p w14:paraId="24E2C986"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Σ</w:t>
      </w:r>
      <w:r>
        <w:rPr>
          <w:rFonts w:eastAsia="Times New Roman"/>
          <w:color w:val="000000" w:themeColor="text1"/>
          <w:szCs w:val="24"/>
        </w:rPr>
        <w:t>ε</w:t>
      </w:r>
      <w:r>
        <w:rPr>
          <w:rFonts w:eastAsia="Times New Roman"/>
          <w:color w:val="000000" w:themeColor="text1"/>
          <w:szCs w:val="24"/>
        </w:rPr>
        <w:t xml:space="preserve"> </w:t>
      </w:r>
      <w:r w:rsidRPr="00FD3C5F">
        <w:rPr>
          <w:rFonts w:eastAsia="Times New Roman"/>
          <w:color w:val="000000" w:themeColor="text1"/>
          <w:szCs w:val="24"/>
        </w:rPr>
        <w:t xml:space="preserve">αυτό </w:t>
      </w:r>
      <w:r>
        <w:rPr>
          <w:rFonts w:eastAsia="Times New Roman"/>
          <w:color w:val="000000" w:themeColor="text1"/>
          <w:szCs w:val="24"/>
        </w:rPr>
        <w:t>η τ</w:t>
      </w:r>
      <w:r w:rsidRPr="00FD3C5F">
        <w:rPr>
          <w:rFonts w:eastAsia="Times New Roman"/>
          <w:color w:val="000000" w:themeColor="text1"/>
          <w:szCs w:val="24"/>
        </w:rPr>
        <w:t xml:space="preserve">ουρκική αστική τάξη δεν </w:t>
      </w:r>
      <w:r>
        <w:rPr>
          <w:rFonts w:eastAsia="Times New Roman"/>
          <w:color w:val="000000" w:themeColor="text1"/>
          <w:szCs w:val="24"/>
        </w:rPr>
        <w:t>ήταν, β</w:t>
      </w:r>
      <w:r w:rsidRPr="00FD3C5F">
        <w:rPr>
          <w:rFonts w:eastAsia="Times New Roman"/>
          <w:color w:val="000000" w:themeColor="text1"/>
          <w:szCs w:val="24"/>
        </w:rPr>
        <w:t>εβαίως</w:t>
      </w:r>
      <w:r>
        <w:rPr>
          <w:rFonts w:eastAsia="Times New Roman"/>
          <w:color w:val="000000" w:themeColor="text1"/>
          <w:szCs w:val="24"/>
        </w:rPr>
        <w:t>,</w:t>
      </w:r>
      <w:r w:rsidRPr="00FD3C5F">
        <w:rPr>
          <w:rFonts w:eastAsia="Times New Roman"/>
          <w:color w:val="000000" w:themeColor="text1"/>
          <w:szCs w:val="24"/>
        </w:rPr>
        <w:t xml:space="preserve"> η εξαίρεση στον κανόνα</w:t>
      </w:r>
      <w:r>
        <w:rPr>
          <w:rFonts w:eastAsia="Times New Roman"/>
          <w:color w:val="000000" w:themeColor="text1"/>
          <w:szCs w:val="24"/>
        </w:rPr>
        <w:t>,</w:t>
      </w:r>
      <w:r w:rsidRPr="00FD3C5F">
        <w:rPr>
          <w:rFonts w:eastAsia="Times New Roman"/>
          <w:color w:val="000000" w:themeColor="text1"/>
          <w:szCs w:val="24"/>
        </w:rPr>
        <w:t xml:space="preserve"> αλλά ο κανόνας</w:t>
      </w:r>
      <w:r>
        <w:rPr>
          <w:rFonts w:eastAsia="Times New Roman"/>
          <w:color w:val="000000" w:themeColor="text1"/>
          <w:szCs w:val="24"/>
        </w:rPr>
        <w:t>. Παντού λίγο-πολύ οι αστικές τάξει</w:t>
      </w:r>
      <w:r w:rsidRPr="00FD3C5F">
        <w:rPr>
          <w:rFonts w:eastAsia="Times New Roman"/>
          <w:color w:val="000000" w:themeColor="text1"/>
          <w:szCs w:val="24"/>
        </w:rPr>
        <w:t xml:space="preserve">ς </w:t>
      </w:r>
      <w:r>
        <w:rPr>
          <w:rFonts w:eastAsia="Times New Roman"/>
          <w:color w:val="000000" w:themeColor="text1"/>
          <w:szCs w:val="24"/>
        </w:rPr>
        <w:t xml:space="preserve">διαμόρφωσαν τα έθνη-κράτη τους </w:t>
      </w:r>
      <w:r w:rsidRPr="00FD3C5F">
        <w:rPr>
          <w:rFonts w:eastAsia="Times New Roman"/>
          <w:color w:val="000000" w:themeColor="text1"/>
          <w:szCs w:val="24"/>
        </w:rPr>
        <w:t>μέσα από σφαγές</w:t>
      </w:r>
      <w:r>
        <w:rPr>
          <w:rFonts w:eastAsia="Times New Roman"/>
          <w:color w:val="000000" w:themeColor="text1"/>
          <w:szCs w:val="24"/>
        </w:rPr>
        <w:t xml:space="preserve">, εθνοκαθάρσεις μικρότερων </w:t>
      </w:r>
      <w:r w:rsidRPr="00FD3C5F">
        <w:rPr>
          <w:rFonts w:eastAsia="Times New Roman"/>
          <w:color w:val="000000" w:themeColor="text1"/>
          <w:szCs w:val="24"/>
        </w:rPr>
        <w:t>λαών</w:t>
      </w:r>
      <w:r>
        <w:rPr>
          <w:rFonts w:eastAsia="Times New Roman"/>
          <w:color w:val="000000" w:themeColor="text1"/>
          <w:szCs w:val="24"/>
        </w:rPr>
        <w:t xml:space="preserve">, βίαιες </w:t>
      </w:r>
      <w:r w:rsidRPr="00FD3C5F">
        <w:rPr>
          <w:rFonts w:eastAsia="Times New Roman"/>
          <w:color w:val="000000" w:themeColor="text1"/>
          <w:szCs w:val="24"/>
        </w:rPr>
        <w:t>εκτοπίσ</w:t>
      </w:r>
      <w:r>
        <w:rPr>
          <w:rFonts w:eastAsia="Times New Roman"/>
          <w:color w:val="000000" w:themeColor="text1"/>
          <w:szCs w:val="24"/>
        </w:rPr>
        <w:t>ει</w:t>
      </w:r>
      <w:r w:rsidRPr="00FD3C5F">
        <w:rPr>
          <w:rFonts w:eastAsia="Times New Roman"/>
          <w:color w:val="000000" w:themeColor="text1"/>
          <w:szCs w:val="24"/>
        </w:rPr>
        <w:t>ς ολόκληρων πληθυσμών</w:t>
      </w:r>
      <w:r>
        <w:rPr>
          <w:rFonts w:eastAsia="Times New Roman"/>
          <w:color w:val="000000" w:themeColor="text1"/>
          <w:szCs w:val="24"/>
        </w:rPr>
        <w:t>.</w:t>
      </w:r>
    </w:p>
    <w:p w14:paraId="24E2C987"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Απέναντί του, όμως,</w:t>
      </w:r>
      <w:r w:rsidRPr="00FD3C5F">
        <w:rPr>
          <w:rFonts w:eastAsia="Times New Roman"/>
          <w:color w:val="000000" w:themeColor="text1"/>
          <w:szCs w:val="24"/>
        </w:rPr>
        <w:t xml:space="preserve"> ο ποντιακός λαός </w:t>
      </w:r>
      <w:r>
        <w:rPr>
          <w:rFonts w:eastAsia="Times New Roman"/>
          <w:color w:val="000000" w:themeColor="text1"/>
          <w:szCs w:val="24"/>
        </w:rPr>
        <w:t xml:space="preserve">είχε, δυστυχώς, </w:t>
      </w:r>
      <w:r w:rsidRPr="00FD3C5F">
        <w:rPr>
          <w:rFonts w:eastAsia="Times New Roman"/>
          <w:color w:val="000000" w:themeColor="text1"/>
          <w:szCs w:val="24"/>
        </w:rPr>
        <w:t xml:space="preserve">όπως </w:t>
      </w:r>
      <w:r>
        <w:rPr>
          <w:rFonts w:eastAsia="Times New Roman"/>
          <w:color w:val="000000" w:themeColor="text1"/>
          <w:szCs w:val="24"/>
        </w:rPr>
        <w:t>αποδείχθηκε -</w:t>
      </w:r>
      <w:r w:rsidRPr="00FD3C5F">
        <w:rPr>
          <w:rFonts w:eastAsia="Times New Roman"/>
          <w:color w:val="000000" w:themeColor="text1"/>
          <w:szCs w:val="24"/>
        </w:rPr>
        <w:t xml:space="preserve">και τότε δεν </w:t>
      </w:r>
      <w:r>
        <w:rPr>
          <w:rFonts w:eastAsia="Times New Roman"/>
          <w:color w:val="000000" w:themeColor="text1"/>
          <w:szCs w:val="24"/>
        </w:rPr>
        <w:t>φαινόταν κ</w:t>
      </w:r>
      <w:r w:rsidRPr="00FD3C5F">
        <w:rPr>
          <w:rFonts w:eastAsia="Times New Roman"/>
          <w:color w:val="000000" w:themeColor="text1"/>
          <w:szCs w:val="24"/>
        </w:rPr>
        <w:t>αι πάρα πολύ καθαρά αυτό</w:t>
      </w:r>
      <w:r>
        <w:rPr>
          <w:rFonts w:eastAsia="Times New Roman"/>
          <w:color w:val="000000" w:themeColor="text1"/>
          <w:szCs w:val="24"/>
        </w:rPr>
        <w:t xml:space="preserve">- </w:t>
      </w:r>
      <w:r w:rsidRPr="00FD3C5F">
        <w:rPr>
          <w:rFonts w:eastAsia="Times New Roman"/>
          <w:color w:val="000000" w:themeColor="text1"/>
          <w:szCs w:val="24"/>
        </w:rPr>
        <w:t xml:space="preserve">και την </w:t>
      </w:r>
      <w:r>
        <w:rPr>
          <w:rFonts w:eastAsia="Times New Roman"/>
          <w:color w:val="000000" w:themeColor="text1"/>
          <w:szCs w:val="24"/>
        </w:rPr>
        <w:t>ε</w:t>
      </w:r>
      <w:r w:rsidRPr="00FD3C5F">
        <w:rPr>
          <w:rFonts w:eastAsia="Times New Roman"/>
          <w:color w:val="000000" w:themeColor="text1"/>
          <w:szCs w:val="24"/>
        </w:rPr>
        <w:t xml:space="preserve">λληνική </w:t>
      </w:r>
      <w:r>
        <w:rPr>
          <w:rFonts w:eastAsia="Times New Roman"/>
          <w:color w:val="000000" w:themeColor="text1"/>
          <w:szCs w:val="24"/>
        </w:rPr>
        <w:t xml:space="preserve">αστική </w:t>
      </w:r>
      <w:r w:rsidRPr="00FD3C5F">
        <w:rPr>
          <w:rFonts w:eastAsia="Times New Roman"/>
          <w:color w:val="000000" w:themeColor="text1"/>
          <w:szCs w:val="24"/>
        </w:rPr>
        <w:t>τάξη</w:t>
      </w:r>
      <w:r>
        <w:rPr>
          <w:rFonts w:eastAsia="Times New Roman"/>
          <w:color w:val="000000" w:themeColor="text1"/>
          <w:szCs w:val="24"/>
        </w:rPr>
        <w:t>, που μ</w:t>
      </w:r>
      <w:r w:rsidRPr="00FD3C5F">
        <w:rPr>
          <w:rFonts w:eastAsia="Times New Roman"/>
          <w:color w:val="000000" w:themeColor="text1"/>
          <w:szCs w:val="24"/>
        </w:rPr>
        <w:t xml:space="preserve">ε </w:t>
      </w:r>
      <w:r>
        <w:rPr>
          <w:rFonts w:eastAsia="Times New Roman"/>
          <w:color w:val="000000" w:themeColor="text1"/>
          <w:szCs w:val="24"/>
        </w:rPr>
        <w:t xml:space="preserve">το </w:t>
      </w:r>
      <w:r w:rsidRPr="00FD3C5F">
        <w:rPr>
          <w:rFonts w:eastAsia="Times New Roman"/>
          <w:color w:val="000000" w:themeColor="text1"/>
          <w:szCs w:val="24"/>
        </w:rPr>
        <w:t>τότε πολιτικό της προσωπικό χρησιμοποίησε αδίστακτα</w:t>
      </w:r>
      <w:r w:rsidRPr="00FD3C5F">
        <w:rPr>
          <w:rFonts w:eastAsia="Times New Roman"/>
          <w:color w:val="000000" w:themeColor="text1"/>
          <w:szCs w:val="24"/>
        </w:rPr>
        <w:t xml:space="preserve"> τους Πόντιους </w:t>
      </w:r>
      <w:r>
        <w:rPr>
          <w:rFonts w:eastAsia="Times New Roman"/>
          <w:color w:val="000000" w:themeColor="text1"/>
          <w:szCs w:val="24"/>
        </w:rPr>
        <w:t xml:space="preserve">ως αντιπερισπασμό </w:t>
      </w:r>
      <w:r w:rsidRPr="00FD3C5F">
        <w:rPr>
          <w:rFonts w:eastAsia="Times New Roman"/>
          <w:color w:val="000000" w:themeColor="text1"/>
          <w:szCs w:val="24"/>
        </w:rPr>
        <w:t xml:space="preserve">για τις επιδιώξεις της </w:t>
      </w:r>
      <w:r>
        <w:rPr>
          <w:rFonts w:eastAsia="Times New Roman"/>
          <w:color w:val="000000" w:themeColor="text1"/>
          <w:szCs w:val="24"/>
        </w:rPr>
        <w:t>στη Μικρά Ασία, που ήταν σ</w:t>
      </w:r>
      <w:r w:rsidRPr="00FD3C5F">
        <w:rPr>
          <w:rFonts w:eastAsia="Times New Roman"/>
          <w:color w:val="000000" w:themeColor="text1"/>
          <w:szCs w:val="24"/>
        </w:rPr>
        <w:t xml:space="preserve">αφώς πιο προσοδοφόρες </w:t>
      </w:r>
      <w:r>
        <w:rPr>
          <w:rFonts w:eastAsia="Times New Roman"/>
          <w:color w:val="000000" w:themeColor="text1"/>
          <w:szCs w:val="24"/>
        </w:rPr>
        <w:t>για εκείνη και ως μέσο πίεσης για</w:t>
      </w:r>
      <w:r w:rsidRPr="00FD3C5F">
        <w:rPr>
          <w:rFonts w:eastAsia="Times New Roman"/>
          <w:color w:val="000000" w:themeColor="text1"/>
          <w:szCs w:val="24"/>
        </w:rPr>
        <w:t xml:space="preserve"> τα δικά της ανταγωνιστικά συμφέροντα</w:t>
      </w:r>
      <w:r>
        <w:rPr>
          <w:rFonts w:eastAsia="Times New Roman"/>
          <w:color w:val="000000" w:themeColor="text1"/>
          <w:szCs w:val="24"/>
        </w:rPr>
        <w:t>, εγκαταλείποντά</w:t>
      </w:r>
      <w:r w:rsidRPr="00FD3C5F">
        <w:rPr>
          <w:rFonts w:eastAsia="Times New Roman"/>
          <w:color w:val="000000" w:themeColor="text1"/>
          <w:szCs w:val="24"/>
        </w:rPr>
        <w:t xml:space="preserve">ς </w:t>
      </w:r>
      <w:r>
        <w:rPr>
          <w:rFonts w:eastAsia="Times New Roman"/>
          <w:color w:val="000000" w:themeColor="text1"/>
          <w:szCs w:val="24"/>
        </w:rPr>
        <w:t>τους,</w:t>
      </w:r>
      <w:r w:rsidRPr="00FD3C5F">
        <w:rPr>
          <w:rFonts w:eastAsia="Times New Roman"/>
          <w:color w:val="000000" w:themeColor="text1"/>
          <w:szCs w:val="24"/>
        </w:rPr>
        <w:t xml:space="preserve"> </w:t>
      </w:r>
      <w:r>
        <w:rPr>
          <w:rFonts w:eastAsia="Times New Roman"/>
          <w:color w:val="000000" w:themeColor="text1"/>
          <w:szCs w:val="24"/>
        </w:rPr>
        <w:t>όμως,</w:t>
      </w:r>
      <w:r w:rsidRPr="00FD3C5F">
        <w:rPr>
          <w:rFonts w:eastAsia="Times New Roman"/>
          <w:color w:val="000000" w:themeColor="text1"/>
          <w:szCs w:val="24"/>
        </w:rPr>
        <w:t xml:space="preserve"> την τελευταία κρίσιμη στιγμή </w:t>
      </w:r>
      <w:r>
        <w:rPr>
          <w:rFonts w:eastAsia="Times New Roman"/>
          <w:color w:val="000000" w:themeColor="text1"/>
          <w:szCs w:val="24"/>
        </w:rPr>
        <w:t>στην τύχη τους. Κ</w:t>
      </w:r>
      <w:r w:rsidRPr="00FD3C5F">
        <w:rPr>
          <w:rFonts w:eastAsia="Times New Roman"/>
          <w:color w:val="000000" w:themeColor="text1"/>
          <w:szCs w:val="24"/>
        </w:rPr>
        <w:t>αι αυτ</w:t>
      </w:r>
      <w:r w:rsidRPr="00FD3C5F">
        <w:rPr>
          <w:rFonts w:eastAsia="Times New Roman"/>
          <w:color w:val="000000" w:themeColor="text1"/>
          <w:szCs w:val="24"/>
        </w:rPr>
        <w:t>οί που την πλήρωσαν για μ</w:t>
      </w:r>
      <w:r>
        <w:rPr>
          <w:rFonts w:eastAsia="Times New Roman"/>
          <w:color w:val="000000" w:themeColor="text1"/>
          <w:szCs w:val="24"/>
        </w:rPr>
        <w:t>ι</w:t>
      </w:r>
      <w:r w:rsidRPr="00FD3C5F">
        <w:rPr>
          <w:rFonts w:eastAsia="Times New Roman"/>
          <w:color w:val="000000" w:themeColor="text1"/>
          <w:szCs w:val="24"/>
        </w:rPr>
        <w:t>α ακόμα φορά ήταν κυρίως η φτωχολογιά και ο λαός</w:t>
      </w:r>
      <w:r>
        <w:rPr>
          <w:rFonts w:eastAsia="Times New Roman"/>
          <w:color w:val="000000" w:themeColor="text1"/>
          <w:szCs w:val="24"/>
        </w:rPr>
        <w:t>.</w:t>
      </w:r>
    </w:p>
    <w:p w14:paraId="24E2C988"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FD3C5F">
        <w:rPr>
          <w:rFonts w:eastAsia="Times New Roman"/>
          <w:color w:val="000000" w:themeColor="text1"/>
          <w:szCs w:val="24"/>
        </w:rPr>
        <w:t xml:space="preserve">αι όταν το </w:t>
      </w:r>
      <w:r>
        <w:rPr>
          <w:rFonts w:eastAsia="Times New Roman"/>
          <w:color w:val="000000" w:themeColor="text1"/>
          <w:szCs w:val="24"/>
        </w:rPr>
        <w:t>δ</w:t>
      </w:r>
      <w:r w:rsidRPr="00FD3C5F">
        <w:rPr>
          <w:rFonts w:eastAsia="Times New Roman"/>
          <w:color w:val="000000" w:themeColor="text1"/>
          <w:szCs w:val="24"/>
        </w:rPr>
        <w:t>ράμα του ποντιακού λαού έφταν</w:t>
      </w:r>
      <w:r>
        <w:rPr>
          <w:rFonts w:eastAsia="Times New Roman"/>
          <w:color w:val="000000" w:themeColor="text1"/>
          <w:szCs w:val="24"/>
        </w:rPr>
        <w:t>ε</w:t>
      </w:r>
      <w:r w:rsidRPr="00FD3C5F">
        <w:rPr>
          <w:rFonts w:eastAsia="Times New Roman"/>
          <w:color w:val="000000" w:themeColor="text1"/>
          <w:szCs w:val="24"/>
        </w:rPr>
        <w:t xml:space="preserve"> στο αποκορύφωμά του</w:t>
      </w:r>
      <w:r>
        <w:rPr>
          <w:rFonts w:eastAsia="Times New Roman"/>
          <w:color w:val="000000" w:themeColor="text1"/>
          <w:szCs w:val="24"/>
        </w:rPr>
        <w:t>,</w:t>
      </w:r>
      <w:r w:rsidRPr="00FD3C5F">
        <w:rPr>
          <w:rFonts w:eastAsia="Times New Roman"/>
          <w:color w:val="000000" w:themeColor="text1"/>
          <w:szCs w:val="24"/>
        </w:rPr>
        <w:t xml:space="preserve"> τι έκαναν οι διεθνείς μας </w:t>
      </w:r>
      <w:r>
        <w:rPr>
          <w:rFonts w:eastAsia="Times New Roman"/>
          <w:color w:val="000000" w:themeColor="text1"/>
          <w:szCs w:val="24"/>
        </w:rPr>
        <w:t xml:space="preserve">σύμμαχοι με τις </w:t>
      </w:r>
      <w:proofErr w:type="spellStart"/>
      <w:r>
        <w:rPr>
          <w:rFonts w:eastAsia="Times New Roman"/>
          <w:color w:val="000000" w:themeColor="text1"/>
          <w:szCs w:val="24"/>
        </w:rPr>
        <w:t>κρανιοφόρους</w:t>
      </w:r>
      <w:proofErr w:type="spellEnd"/>
      <w:r>
        <w:rPr>
          <w:rFonts w:eastAsia="Times New Roman"/>
          <w:color w:val="000000" w:themeColor="text1"/>
          <w:szCs w:val="24"/>
        </w:rPr>
        <w:t xml:space="preserve"> και </w:t>
      </w:r>
      <w:r w:rsidRPr="00FD3C5F">
        <w:rPr>
          <w:rFonts w:eastAsia="Times New Roman"/>
          <w:color w:val="000000" w:themeColor="text1"/>
          <w:szCs w:val="24"/>
        </w:rPr>
        <w:t xml:space="preserve">τις </w:t>
      </w:r>
      <w:r>
        <w:rPr>
          <w:rFonts w:eastAsia="Times New Roman"/>
          <w:color w:val="000000" w:themeColor="text1"/>
          <w:szCs w:val="24"/>
        </w:rPr>
        <w:t xml:space="preserve">πρεσβείες τους </w:t>
      </w:r>
      <w:r w:rsidRPr="00FD3C5F">
        <w:rPr>
          <w:rFonts w:eastAsia="Times New Roman"/>
          <w:color w:val="000000" w:themeColor="text1"/>
          <w:szCs w:val="24"/>
        </w:rPr>
        <w:t xml:space="preserve">για να τους </w:t>
      </w:r>
      <w:r>
        <w:rPr>
          <w:rFonts w:eastAsia="Times New Roman"/>
          <w:color w:val="000000" w:themeColor="text1"/>
          <w:szCs w:val="24"/>
        </w:rPr>
        <w:t>σ</w:t>
      </w:r>
      <w:r w:rsidRPr="00FD3C5F">
        <w:rPr>
          <w:rFonts w:eastAsia="Times New Roman"/>
          <w:color w:val="000000" w:themeColor="text1"/>
          <w:szCs w:val="24"/>
        </w:rPr>
        <w:t>ώσουν</w:t>
      </w:r>
      <w:r>
        <w:rPr>
          <w:rFonts w:eastAsia="Times New Roman"/>
          <w:color w:val="000000" w:themeColor="text1"/>
          <w:szCs w:val="24"/>
        </w:rPr>
        <w:t>; Α</w:t>
      </w:r>
      <w:r w:rsidRPr="00FD3C5F">
        <w:rPr>
          <w:rFonts w:eastAsia="Times New Roman"/>
          <w:color w:val="000000" w:themeColor="text1"/>
          <w:szCs w:val="24"/>
        </w:rPr>
        <w:t>πολύτως τίποτα</w:t>
      </w:r>
      <w:r>
        <w:rPr>
          <w:rFonts w:eastAsia="Times New Roman"/>
          <w:color w:val="000000" w:themeColor="text1"/>
          <w:szCs w:val="24"/>
        </w:rPr>
        <w:t>.</w:t>
      </w:r>
    </w:p>
    <w:p w14:paraId="24E2C989"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Σε αντίθεση,</w:t>
      </w:r>
      <w:r w:rsidRPr="00FD3C5F">
        <w:rPr>
          <w:rFonts w:eastAsia="Times New Roman"/>
          <w:color w:val="000000" w:themeColor="text1"/>
          <w:szCs w:val="24"/>
        </w:rPr>
        <w:t xml:space="preserve"> </w:t>
      </w:r>
      <w:r>
        <w:rPr>
          <w:rFonts w:eastAsia="Times New Roman"/>
          <w:color w:val="000000" w:themeColor="text1"/>
          <w:szCs w:val="24"/>
        </w:rPr>
        <w:t xml:space="preserve">η νεαρή σοβιετική εξουσία, για την οποία τόσο </w:t>
      </w:r>
      <w:proofErr w:type="spellStart"/>
      <w:r w:rsidRPr="00FD3C5F">
        <w:rPr>
          <w:rFonts w:eastAsia="Times New Roman"/>
          <w:color w:val="000000" w:themeColor="text1"/>
          <w:szCs w:val="24"/>
        </w:rPr>
        <w:t>αντικομ</w:t>
      </w:r>
      <w:r>
        <w:rPr>
          <w:rFonts w:eastAsia="Times New Roman"/>
          <w:color w:val="000000" w:themeColor="text1"/>
          <w:szCs w:val="24"/>
        </w:rPr>
        <w:t>μ</w:t>
      </w:r>
      <w:r w:rsidRPr="00FD3C5F">
        <w:rPr>
          <w:rFonts w:eastAsia="Times New Roman"/>
          <w:color w:val="000000" w:themeColor="text1"/>
          <w:szCs w:val="24"/>
        </w:rPr>
        <w:t>ουνιστικό</w:t>
      </w:r>
      <w:proofErr w:type="spellEnd"/>
      <w:r w:rsidRPr="00FD3C5F">
        <w:rPr>
          <w:rFonts w:eastAsia="Times New Roman"/>
          <w:color w:val="000000" w:themeColor="text1"/>
          <w:szCs w:val="24"/>
        </w:rPr>
        <w:t xml:space="preserve"> δ</w:t>
      </w:r>
      <w:r>
        <w:rPr>
          <w:rFonts w:eastAsia="Times New Roman"/>
          <w:color w:val="000000" w:themeColor="text1"/>
          <w:szCs w:val="24"/>
        </w:rPr>
        <w:t xml:space="preserve">ηλητήριο </w:t>
      </w:r>
      <w:r w:rsidRPr="00FD3C5F">
        <w:rPr>
          <w:rFonts w:eastAsia="Times New Roman"/>
          <w:color w:val="000000" w:themeColor="text1"/>
          <w:szCs w:val="24"/>
        </w:rPr>
        <w:t>έχει</w:t>
      </w:r>
      <w:r>
        <w:rPr>
          <w:rFonts w:eastAsia="Times New Roman"/>
          <w:color w:val="000000" w:themeColor="text1"/>
          <w:szCs w:val="24"/>
        </w:rPr>
        <w:t xml:space="preserve"> χυθεί έκτ</w:t>
      </w:r>
      <w:r w:rsidRPr="00FD3C5F">
        <w:rPr>
          <w:rFonts w:eastAsia="Times New Roman"/>
          <w:color w:val="000000" w:themeColor="text1"/>
          <w:szCs w:val="24"/>
        </w:rPr>
        <w:t>οτε</w:t>
      </w:r>
      <w:r>
        <w:rPr>
          <w:rFonts w:eastAsia="Times New Roman"/>
          <w:color w:val="000000" w:themeColor="text1"/>
          <w:szCs w:val="24"/>
        </w:rPr>
        <w:t>,</w:t>
      </w:r>
      <w:r>
        <w:rPr>
          <w:rFonts w:eastAsia="Times New Roman"/>
          <w:color w:val="000000" w:themeColor="text1"/>
          <w:szCs w:val="24"/>
        </w:rPr>
        <w:t xml:space="preserve"> προκειμένου </w:t>
      </w:r>
      <w:r w:rsidRPr="00FD3C5F">
        <w:rPr>
          <w:rFonts w:eastAsia="Times New Roman"/>
          <w:color w:val="000000" w:themeColor="text1"/>
          <w:szCs w:val="24"/>
        </w:rPr>
        <w:t>να συγκ</w:t>
      </w:r>
      <w:r>
        <w:rPr>
          <w:rFonts w:eastAsia="Times New Roman"/>
          <w:color w:val="000000" w:themeColor="text1"/>
          <w:szCs w:val="24"/>
        </w:rPr>
        <w:t>αλυφ</w:t>
      </w:r>
      <w:r w:rsidRPr="00FD3C5F">
        <w:rPr>
          <w:rFonts w:eastAsia="Times New Roman"/>
          <w:color w:val="000000" w:themeColor="text1"/>
          <w:szCs w:val="24"/>
        </w:rPr>
        <w:t xml:space="preserve">θούν οι πραγματικές αιτίες και </w:t>
      </w:r>
      <w:r>
        <w:rPr>
          <w:rFonts w:eastAsia="Times New Roman"/>
          <w:color w:val="000000" w:themeColor="text1"/>
          <w:szCs w:val="24"/>
        </w:rPr>
        <w:t xml:space="preserve">οι υπεύθυνοι της </w:t>
      </w:r>
      <w:r>
        <w:rPr>
          <w:rFonts w:eastAsia="Times New Roman"/>
          <w:color w:val="000000" w:themeColor="text1"/>
          <w:szCs w:val="24"/>
        </w:rPr>
        <w:t>Γ</w:t>
      </w:r>
      <w:r>
        <w:rPr>
          <w:rFonts w:eastAsia="Times New Roman"/>
          <w:color w:val="000000" w:themeColor="text1"/>
          <w:szCs w:val="24"/>
        </w:rPr>
        <w:t xml:space="preserve">ενοκτονίας, έσπευσε να βοηθήσει </w:t>
      </w:r>
      <w:r w:rsidRPr="00FD3C5F">
        <w:rPr>
          <w:rFonts w:eastAsia="Times New Roman"/>
          <w:color w:val="000000" w:themeColor="text1"/>
          <w:szCs w:val="24"/>
        </w:rPr>
        <w:t>όπως μπορούσε</w:t>
      </w:r>
      <w:r>
        <w:rPr>
          <w:rFonts w:eastAsia="Times New Roman"/>
          <w:color w:val="000000" w:themeColor="text1"/>
          <w:szCs w:val="24"/>
        </w:rPr>
        <w:t xml:space="preserve">. </w:t>
      </w:r>
    </w:p>
    <w:p w14:paraId="24E2C98A"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Δεν είναι τυχαίο </w:t>
      </w:r>
      <w:r w:rsidRPr="00FD3C5F">
        <w:rPr>
          <w:rFonts w:eastAsia="Times New Roman"/>
          <w:color w:val="000000" w:themeColor="text1"/>
          <w:szCs w:val="24"/>
        </w:rPr>
        <w:t xml:space="preserve">πως ο ίδιος </w:t>
      </w:r>
      <w:r>
        <w:rPr>
          <w:rFonts w:eastAsia="Times New Roman"/>
          <w:color w:val="000000" w:themeColor="text1"/>
          <w:szCs w:val="24"/>
        </w:rPr>
        <w:t>ο</w:t>
      </w:r>
      <w:r>
        <w:rPr>
          <w:rFonts w:eastAsia="Times New Roman"/>
          <w:color w:val="000000" w:themeColor="text1"/>
          <w:szCs w:val="24"/>
        </w:rPr>
        <w:t xml:space="preserve"> Μητροπολίτης Τραπεζούντας Χρύσανθος έγραψε σχετικά πως «οι άθεοι κομμουνιστές </w:t>
      </w:r>
      <w:proofErr w:type="spellStart"/>
      <w:r>
        <w:rPr>
          <w:rFonts w:eastAsia="Times New Roman"/>
          <w:color w:val="000000" w:themeColor="text1"/>
          <w:szCs w:val="24"/>
        </w:rPr>
        <w:t>εφάνησαν</w:t>
      </w:r>
      <w:proofErr w:type="spellEnd"/>
      <w:r>
        <w:rPr>
          <w:rFonts w:eastAsia="Times New Roman"/>
          <w:color w:val="000000" w:themeColor="text1"/>
          <w:szCs w:val="24"/>
        </w:rPr>
        <w:t xml:space="preserve"> περισσότερο χριστιανοί από τους χριστιανούς </w:t>
      </w:r>
      <w:proofErr w:type="spellStart"/>
      <w:r>
        <w:rPr>
          <w:rFonts w:eastAsia="Times New Roman"/>
          <w:color w:val="000000" w:themeColor="text1"/>
          <w:szCs w:val="24"/>
        </w:rPr>
        <w:t>Α</w:t>
      </w:r>
      <w:r w:rsidRPr="00FD3C5F">
        <w:rPr>
          <w:rFonts w:eastAsia="Times New Roman"/>
          <w:color w:val="000000" w:themeColor="text1"/>
          <w:szCs w:val="24"/>
        </w:rPr>
        <w:t>γγλογάλλο</w:t>
      </w:r>
      <w:r>
        <w:rPr>
          <w:rFonts w:eastAsia="Times New Roman"/>
          <w:color w:val="000000" w:themeColor="text1"/>
          <w:szCs w:val="24"/>
        </w:rPr>
        <w:t>υς</w:t>
      </w:r>
      <w:proofErr w:type="spellEnd"/>
      <w:r>
        <w:rPr>
          <w:rFonts w:eastAsia="Times New Roman"/>
          <w:color w:val="000000" w:themeColor="text1"/>
          <w:szCs w:val="24"/>
        </w:rPr>
        <w:t>». Α</w:t>
      </w:r>
      <w:r w:rsidRPr="00FD3C5F">
        <w:rPr>
          <w:rFonts w:eastAsia="Times New Roman"/>
          <w:color w:val="000000" w:themeColor="text1"/>
          <w:szCs w:val="24"/>
        </w:rPr>
        <w:t xml:space="preserve">υτό έγραψε τότε ο Μητροπολίτης </w:t>
      </w:r>
      <w:r>
        <w:rPr>
          <w:rFonts w:eastAsia="Times New Roman"/>
          <w:color w:val="000000" w:themeColor="text1"/>
          <w:szCs w:val="24"/>
        </w:rPr>
        <w:t>Χρύσανθος.</w:t>
      </w:r>
    </w:p>
    <w:p w14:paraId="24E2C98B"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FD3C5F">
        <w:rPr>
          <w:rFonts w:eastAsia="Times New Roman"/>
          <w:color w:val="000000" w:themeColor="text1"/>
          <w:szCs w:val="24"/>
        </w:rPr>
        <w:t xml:space="preserve">έσα σε αυτό το ιστορικό και γεωγραφικό </w:t>
      </w:r>
      <w:r>
        <w:rPr>
          <w:rFonts w:eastAsia="Times New Roman"/>
          <w:color w:val="000000" w:themeColor="text1"/>
          <w:szCs w:val="24"/>
        </w:rPr>
        <w:t>π</w:t>
      </w:r>
      <w:r w:rsidRPr="00FD3C5F">
        <w:rPr>
          <w:rFonts w:eastAsia="Times New Roman"/>
          <w:color w:val="000000" w:themeColor="text1"/>
          <w:szCs w:val="24"/>
        </w:rPr>
        <w:t xml:space="preserve">λαίσιο </w:t>
      </w:r>
      <w:r>
        <w:rPr>
          <w:rFonts w:eastAsia="Times New Roman"/>
          <w:color w:val="000000" w:themeColor="text1"/>
          <w:szCs w:val="24"/>
        </w:rPr>
        <w:t xml:space="preserve">συνέβησαν </w:t>
      </w:r>
      <w:r w:rsidRPr="00FD3C5F">
        <w:rPr>
          <w:rFonts w:eastAsia="Times New Roman"/>
          <w:color w:val="000000" w:themeColor="text1"/>
          <w:szCs w:val="24"/>
        </w:rPr>
        <w:t xml:space="preserve">και </w:t>
      </w:r>
      <w:r>
        <w:rPr>
          <w:rFonts w:eastAsia="Times New Roman"/>
          <w:color w:val="000000" w:themeColor="text1"/>
          <w:szCs w:val="24"/>
        </w:rPr>
        <w:t xml:space="preserve">οι σχεδιασμένοι διωγμοί </w:t>
      </w:r>
      <w:r w:rsidRPr="00FD3C5F">
        <w:rPr>
          <w:rFonts w:eastAsia="Times New Roman"/>
          <w:color w:val="000000" w:themeColor="text1"/>
          <w:szCs w:val="24"/>
        </w:rPr>
        <w:t>των εθνικών μ</w:t>
      </w:r>
      <w:r>
        <w:rPr>
          <w:rFonts w:eastAsia="Times New Roman"/>
          <w:color w:val="000000" w:themeColor="text1"/>
          <w:szCs w:val="24"/>
        </w:rPr>
        <w:t xml:space="preserve">ειονοτήτων και, βέβαια, και του ελληνικού ποντιακού πληθυσμού, </w:t>
      </w:r>
      <w:r w:rsidRPr="00FD3C5F">
        <w:rPr>
          <w:rFonts w:eastAsia="Times New Roman"/>
          <w:color w:val="000000" w:themeColor="text1"/>
          <w:szCs w:val="24"/>
        </w:rPr>
        <w:t>όπως και άλλων π</w:t>
      </w:r>
      <w:r>
        <w:rPr>
          <w:rFonts w:eastAsia="Times New Roman"/>
          <w:color w:val="000000" w:themeColor="text1"/>
          <w:szCs w:val="24"/>
        </w:rPr>
        <w:t>ληθυσμών, τόσο στη Θράκη όσο και στη Μ</w:t>
      </w:r>
      <w:r w:rsidRPr="00FD3C5F">
        <w:rPr>
          <w:rFonts w:eastAsia="Times New Roman"/>
          <w:color w:val="000000" w:themeColor="text1"/>
          <w:szCs w:val="24"/>
        </w:rPr>
        <w:t>ικρ</w:t>
      </w:r>
      <w:r>
        <w:rPr>
          <w:rFonts w:eastAsia="Times New Roman"/>
          <w:color w:val="000000" w:themeColor="text1"/>
          <w:szCs w:val="24"/>
        </w:rPr>
        <w:t>ά Α</w:t>
      </w:r>
      <w:r w:rsidRPr="00FD3C5F">
        <w:rPr>
          <w:rFonts w:eastAsia="Times New Roman"/>
          <w:color w:val="000000" w:themeColor="text1"/>
          <w:szCs w:val="24"/>
        </w:rPr>
        <w:t>σία</w:t>
      </w:r>
      <w:r>
        <w:rPr>
          <w:rFonts w:eastAsia="Times New Roman"/>
          <w:color w:val="000000" w:themeColor="text1"/>
          <w:szCs w:val="24"/>
        </w:rPr>
        <w:t>.</w:t>
      </w:r>
    </w:p>
    <w:p w14:paraId="24E2C98C"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Μ</w:t>
      </w:r>
      <w:r w:rsidRPr="00FD3C5F">
        <w:rPr>
          <w:rFonts w:eastAsia="Times New Roman"/>
          <w:color w:val="000000" w:themeColor="text1"/>
          <w:szCs w:val="24"/>
        </w:rPr>
        <w:t>ήπως σήμερα σταμάτησαν αυτοί οι ανταγωνισμοί των αστικών τάξεων</w:t>
      </w:r>
      <w:r>
        <w:rPr>
          <w:rFonts w:eastAsia="Times New Roman"/>
          <w:color w:val="000000" w:themeColor="text1"/>
          <w:szCs w:val="24"/>
        </w:rPr>
        <w:t>,</w:t>
      </w:r>
      <w:r w:rsidRPr="00FD3C5F">
        <w:rPr>
          <w:rFonts w:eastAsia="Times New Roman"/>
          <w:color w:val="000000" w:themeColor="text1"/>
          <w:szCs w:val="24"/>
        </w:rPr>
        <w:t xml:space="preserve"> όπως </w:t>
      </w:r>
      <w:r>
        <w:rPr>
          <w:rFonts w:eastAsia="Times New Roman"/>
          <w:color w:val="000000" w:themeColor="text1"/>
          <w:szCs w:val="24"/>
        </w:rPr>
        <w:t xml:space="preserve">της </w:t>
      </w:r>
      <w:r w:rsidRPr="00FD3C5F">
        <w:rPr>
          <w:rFonts w:eastAsia="Times New Roman"/>
          <w:color w:val="000000" w:themeColor="text1"/>
          <w:szCs w:val="24"/>
        </w:rPr>
        <w:t>ελληνικής και τη</w:t>
      </w:r>
      <w:r w:rsidRPr="00FD3C5F">
        <w:rPr>
          <w:rFonts w:eastAsia="Times New Roman"/>
          <w:color w:val="000000" w:themeColor="text1"/>
          <w:szCs w:val="24"/>
        </w:rPr>
        <w:t xml:space="preserve">ς τουρκικής </w:t>
      </w:r>
      <w:r>
        <w:rPr>
          <w:rFonts w:eastAsia="Times New Roman"/>
          <w:color w:val="000000" w:themeColor="text1"/>
          <w:szCs w:val="24"/>
        </w:rPr>
        <w:t xml:space="preserve">και άλλων ισχυρότερων </w:t>
      </w:r>
      <w:r w:rsidRPr="00FD3C5F">
        <w:rPr>
          <w:rFonts w:eastAsia="Times New Roman"/>
          <w:color w:val="000000" w:themeColor="text1"/>
          <w:szCs w:val="24"/>
        </w:rPr>
        <w:t>στην περιοχή</w:t>
      </w:r>
      <w:r>
        <w:rPr>
          <w:rFonts w:eastAsia="Times New Roman"/>
          <w:color w:val="000000" w:themeColor="text1"/>
          <w:szCs w:val="24"/>
        </w:rPr>
        <w:t>; Κ</w:t>
      </w:r>
      <w:r w:rsidRPr="00FD3C5F">
        <w:rPr>
          <w:rFonts w:eastAsia="Times New Roman"/>
          <w:color w:val="000000" w:themeColor="text1"/>
          <w:szCs w:val="24"/>
        </w:rPr>
        <w:t xml:space="preserve">άθε </w:t>
      </w:r>
      <w:r>
        <w:rPr>
          <w:rFonts w:eastAsia="Times New Roman"/>
          <w:color w:val="000000" w:themeColor="text1"/>
          <w:szCs w:val="24"/>
        </w:rPr>
        <w:t xml:space="preserve">άλλο. Όλοι βλέπουμε πως </w:t>
      </w:r>
      <w:r w:rsidRPr="00FD3C5F">
        <w:rPr>
          <w:rFonts w:eastAsia="Times New Roman"/>
          <w:color w:val="000000" w:themeColor="text1"/>
          <w:szCs w:val="24"/>
        </w:rPr>
        <w:t xml:space="preserve">η περιοχή </w:t>
      </w:r>
      <w:r>
        <w:rPr>
          <w:rFonts w:eastAsia="Times New Roman"/>
          <w:color w:val="000000" w:themeColor="text1"/>
          <w:szCs w:val="24"/>
        </w:rPr>
        <w:t xml:space="preserve">μας, η </w:t>
      </w:r>
      <w:r>
        <w:rPr>
          <w:rFonts w:eastAsia="Times New Roman"/>
          <w:color w:val="000000" w:themeColor="text1"/>
          <w:szCs w:val="24"/>
        </w:rPr>
        <w:t>Ν</w:t>
      </w:r>
      <w:r>
        <w:rPr>
          <w:rFonts w:eastAsia="Times New Roman"/>
          <w:color w:val="000000" w:themeColor="text1"/>
          <w:szCs w:val="24"/>
        </w:rPr>
        <w:t>οτιοα</w:t>
      </w:r>
      <w:r w:rsidRPr="00FD3C5F">
        <w:rPr>
          <w:rFonts w:eastAsia="Times New Roman"/>
          <w:color w:val="000000" w:themeColor="text1"/>
          <w:szCs w:val="24"/>
        </w:rPr>
        <w:t>νατολική Μεσόγειος</w:t>
      </w:r>
      <w:r>
        <w:rPr>
          <w:rFonts w:eastAsia="Times New Roman"/>
          <w:color w:val="000000" w:themeColor="text1"/>
          <w:szCs w:val="24"/>
        </w:rPr>
        <w:t xml:space="preserve">, γίνεται </w:t>
      </w:r>
      <w:r w:rsidRPr="00FD3C5F">
        <w:rPr>
          <w:rFonts w:eastAsia="Times New Roman"/>
          <w:color w:val="000000" w:themeColor="text1"/>
          <w:szCs w:val="24"/>
        </w:rPr>
        <w:t>το πεδίο του ανταγωνισμού και τ</w:t>
      </w:r>
      <w:r>
        <w:rPr>
          <w:rFonts w:eastAsia="Times New Roman"/>
          <w:color w:val="000000" w:themeColor="text1"/>
          <w:szCs w:val="24"/>
        </w:rPr>
        <w:t xml:space="preserve">ων συγκρούσεων πολλών αστικών τάξεων </w:t>
      </w:r>
      <w:r w:rsidRPr="00FD3C5F">
        <w:rPr>
          <w:rFonts w:eastAsia="Times New Roman"/>
          <w:color w:val="000000" w:themeColor="text1"/>
          <w:szCs w:val="24"/>
        </w:rPr>
        <w:t xml:space="preserve">με τις εστίες του πολέμου </w:t>
      </w:r>
      <w:r>
        <w:rPr>
          <w:rFonts w:eastAsia="Times New Roman"/>
          <w:color w:val="000000" w:themeColor="text1"/>
          <w:szCs w:val="24"/>
        </w:rPr>
        <w:t xml:space="preserve">να ρημάζουν </w:t>
      </w:r>
      <w:r w:rsidRPr="00FD3C5F">
        <w:rPr>
          <w:rFonts w:eastAsia="Times New Roman"/>
          <w:color w:val="000000" w:themeColor="text1"/>
          <w:szCs w:val="24"/>
        </w:rPr>
        <w:t>χώρες όπως η Συρία</w:t>
      </w:r>
      <w:r>
        <w:rPr>
          <w:rFonts w:eastAsia="Times New Roman"/>
          <w:color w:val="000000" w:themeColor="text1"/>
          <w:szCs w:val="24"/>
        </w:rPr>
        <w:t>, εν</w:t>
      </w:r>
      <w:r>
        <w:rPr>
          <w:rFonts w:eastAsia="Times New Roman"/>
          <w:color w:val="000000" w:themeColor="text1"/>
          <w:szCs w:val="24"/>
        </w:rPr>
        <w:t xml:space="preserve">ώ δολοφονούνται λαοί, </w:t>
      </w:r>
      <w:r w:rsidRPr="00FD3C5F">
        <w:rPr>
          <w:rFonts w:eastAsia="Times New Roman"/>
          <w:color w:val="000000" w:themeColor="text1"/>
          <w:szCs w:val="24"/>
        </w:rPr>
        <w:t xml:space="preserve">όπως </w:t>
      </w:r>
      <w:r>
        <w:rPr>
          <w:rFonts w:eastAsia="Times New Roman"/>
          <w:color w:val="000000" w:themeColor="text1"/>
          <w:szCs w:val="24"/>
        </w:rPr>
        <w:t>ο</w:t>
      </w:r>
      <w:r w:rsidRPr="00FD3C5F">
        <w:rPr>
          <w:rFonts w:eastAsia="Times New Roman"/>
          <w:color w:val="000000" w:themeColor="text1"/>
          <w:szCs w:val="24"/>
        </w:rPr>
        <w:t xml:space="preserve"> παλαιστινιακό</w:t>
      </w:r>
      <w:r>
        <w:rPr>
          <w:rFonts w:eastAsia="Times New Roman"/>
          <w:color w:val="000000" w:themeColor="text1"/>
          <w:szCs w:val="24"/>
        </w:rPr>
        <w:t>ς</w:t>
      </w:r>
      <w:r w:rsidRPr="00FD3C5F">
        <w:rPr>
          <w:rFonts w:eastAsia="Times New Roman"/>
          <w:color w:val="000000" w:themeColor="text1"/>
          <w:szCs w:val="24"/>
        </w:rPr>
        <w:t xml:space="preserve"> </w:t>
      </w:r>
      <w:r>
        <w:rPr>
          <w:rFonts w:eastAsia="Times New Roman"/>
          <w:color w:val="000000" w:themeColor="text1"/>
          <w:szCs w:val="24"/>
        </w:rPr>
        <w:t xml:space="preserve">από το </w:t>
      </w:r>
      <w:r w:rsidRPr="00FD3C5F">
        <w:rPr>
          <w:rFonts w:eastAsia="Times New Roman"/>
          <w:color w:val="000000" w:themeColor="text1"/>
          <w:szCs w:val="24"/>
        </w:rPr>
        <w:t>κράτος</w:t>
      </w:r>
      <w:r>
        <w:rPr>
          <w:rFonts w:eastAsia="Times New Roman"/>
          <w:color w:val="000000" w:themeColor="text1"/>
          <w:szCs w:val="24"/>
        </w:rPr>
        <w:t>-</w:t>
      </w:r>
      <w:r w:rsidRPr="00FD3C5F">
        <w:rPr>
          <w:rFonts w:eastAsia="Times New Roman"/>
          <w:color w:val="000000" w:themeColor="text1"/>
          <w:szCs w:val="24"/>
        </w:rPr>
        <w:t>δολοφόνο</w:t>
      </w:r>
      <w:r>
        <w:rPr>
          <w:rFonts w:eastAsia="Times New Roman"/>
          <w:color w:val="000000" w:themeColor="text1"/>
          <w:szCs w:val="24"/>
        </w:rPr>
        <w:t xml:space="preserve"> του Ισραήλ.</w:t>
      </w:r>
    </w:p>
    <w:p w14:paraId="24E2C98D"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Κ</w:t>
      </w:r>
      <w:r w:rsidRPr="00FD3C5F">
        <w:rPr>
          <w:rFonts w:eastAsia="Times New Roman"/>
          <w:color w:val="000000" w:themeColor="text1"/>
          <w:szCs w:val="24"/>
        </w:rPr>
        <w:t>αι σήμερα</w:t>
      </w:r>
      <w:r>
        <w:rPr>
          <w:rFonts w:eastAsia="Times New Roman"/>
          <w:color w:val="000000" w:themeColor="text1"/>
          <w:szCs w:val="24"/>
        </w:rPr>
        <w:t>,</w:t>
      </w:r>
      <w:r w:rsidRPr="00FD3C5F">
        <w:rPr>
          <w:rFonts w:eastAsia="Times New Roman"/>
          <w:color w:val="000000" w:themeColor="text1"/>
          <w:szCs w:val="24"/>
        </w:rPr>
        <w:t xml:space="preserve"> όπως και τότε</w:t>
      </w:r>
      <w:r>
        <w:rPr>
          <w:rFonts w:eastAsia="Times New Roman"/>
          <w:color w:val="000000" w:themeColor="text1"/>
          <w:szCs w:val="24"/>
        </w:rPr>
        <w:t>,</w:t>
      </w:r>
      <w:r w:rsidRPr="00FD3C5F">
        <w:rPr>
          <w:rFonts w:eastAsia="Times New Roman"/>
          <w:color w:val="000000" w:themeColor="text1"/>
          <w:szCs w:val="24"/>
        </w:rPr>
        <w:t xml:space="preserve"> τα καραβάνια των προσφύγων κ</w:t>
      </w:r>
      <w:r>
        <w:rPr>
          <w:rFonts w:eastAsia="Times New Roman"/>
          <w:color w:val="000000" w:themeColor="text1"/>
          <w:szCs w:val="24"/>
        </w:rPr>
        <w:t xml:space="preserve">ινούν για το μακρύ και επικίνδυνο ταξίδι τους. Και σήμερα, όπως και τότε, οι συνθήκες διαβίωσής τους είναι άθλιες. Και σήμερα, όπως και τότε, </w:t>
      </w:r>
      <w:r w:rsidRPr="00FD3C5F">
        <w:rPr>
          <w:rFonts w:eastAsia="Times New Roman"/>
          <w:color w:val="000000" w:themeColor="text1"/>
          <w:szCs w:val="24"/>
        </w:rPr>
        <w:t xml:space="preserve">οι πρόσφυγες έχουν απέναντί τους εχθρούς τους πατριδοκάπηλους </w:t>
      </w:r>
      <w:r>
        <w:rPr>
          <w:rFonts w:eastAsia="Times New Roman"/>
          <w:color w:val="000000" w:themeColor="text1"/>
          <w:szCs w:val="24"/>
        </w:rPr>
        <w:t xml:space="preserve">εθνικιστές </w:t>
      </w:r>
      <w:r w:rsidRPr="00FD3C5F">
        <w:rPr>
          <w:rFonts w:eastAsia="Times New Roman"/>
          <w:color w:val="000000" w:themeColor="text1"/>
          <w:szCs w:val="24"/>
        </w:rPr>
        <w:t>φασίστες</w:t>
      </w:r>
      <w:r>
        <w:rPr>
          <w:rFonts w:eastAsia="Times New Roman"/>
          <w:color w:val="000000" w:themeColor="text1"/>
          <w:szCs w:val="24"/>
        </w:rPr>
        <w:t xml:space="preserve"> και ναζιστές.</w:t>
      </w:r>
    </w:p>
    <w:p w14:paraId="24E2C98E"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Είναι οι ίδιοι </w:t>
      </w:r>
      <w:r w:rsidRPr="00FD3C5F">
        <w:rPr>
          <w:rFonts w:eastAsia="Times New Roman"/>
          <w:color w:val="000000" w:themeColor="text1"/>
          <w:szCs w:val="24"/>
        </w:rPr>
        <w:t>που</w:t>
      </w:r>
      <w:r w:rsidRPr="00FD3C5F">
        <w:rPr>
          <w:rFonts w:eastAsia="Times New Roman"/>
          <w:color w:val="000000" w:themeColor="text1"/>
          <w:szCs w:val="24"/>
        </w:rPr>
        <w:t xml:space="preserve"> τότε </w:t>
      </w:r>
      <w:r>
        <w:rPr>
          <w:rFonts w:eastAsia="Times New Roman"/>
          <w:color w:val="000000" w:themeColor="text1"/>
          <w:szCs w:val="24"/>
        </w:rPr>
        <w:t>απο</w:t>
      </w:r>
      <w:r w:rsidRPr="00FD3C5F">
        <w:rPr>
          <w:rFonts w:eastAsia="Times New Roman"/>
          <w:color w:val="000000" w:themeColor="text1"/>
          <w:szCs w:val="24"/>
        </w:rPr>
        <w:t>καλούσ</w:t>
      </w:r>
      <w:r>
        <w:rPr>
          <w:rFonts w:eastAsia="Times New Roman"/>
          <w:color w:val="000000" w:themeColor="text1"/>
          <w:szCs w:val="24"/>
        </w:rPr>
        <w:t>αν</w:t>
      </w:r>
      <w:r w:rsidRPr="00FD3C5F">
        <w:rPr>
          <w:rFonts w:eastAsia="Times New Roman"/>
          <w:color w:val="000000" w:themeColor="text1"/>
          <w:szCs w:val="24"/>
        </w:rPr>
        <w:t xml:space="preserve"> τους πρόσφυγες </w:t>
      </w:r>
      <w:r>
        <w:rPr>
          <w:rFonts w:eastAsia="Times New Roman"/>
          <w:color w:val="000000" w:themeColor="text1"/>
          <w:szCs w:val="24"/>
        </w:rPr>
        <w:t>«</w:t>
      </w:r>
      <w:r w:rsidRPr="00FD3C5F">
        <w:rPr>
          <w:rFonts w:eastAsia="Times New Roman"/>
          <w:color w:val="000000" w:themeColor="text1"/>
          <w:szCs w:val="24"/>
        </w:rPr>
        <w:t>τουρκόσπορο</w:t>
      </w:r>
      <w:r>
        <w:rPr>
          <w:rFonts w:eastAsia="Times New Roman"/>
          <w:color w:val="000000" w:themeColor="text1"/>
          <w:szCs w:val="24"/>
        </w:rPr>
        <w:t>υ</w:t>
      </w:r>
      <w:r w:rsidRPr="00FD3C5F">
        <w:rPr>
          <w:rFonts w:eastAsia="Times New Roman"/>
          <w:color w:val="000000" w:themeColor="text1"/>
          <w:szCs w:val="24"/>
        </w:rPr>
        <w:t>ς</w:t>
      </w:r>
      <w:r>
        <w:rPr>
          <w:rFonts w:eastAsia="Times New Roman"/>
          <w:color w:val="000000" w:themeColor="text1"/>
          <w:szCs w:val="24"/>
        </w:rPr>
        <w:t xml:space="preserve">», </w:t>
      </w:r>
      <w:r w:rsidRPr="00FD3C5F">
        <w:rPr>
          <w:rFonts w:eastAsia="Times New Roman"/>
          <w:color w:val="000000" w:themeColor="text1"/>
          <w:szCs w:val="24"/>
        </w:rPr>
        <w:t xml:space="preserve">που καλούσαν </w:t>
      </w:r>
      <w:r>
        <w:rPr>
          <w:rFonts w:eastAsia="Times New Roman"/>
          <w:color w:val="000000" w:themeColor="text1"/>
          <w:szCs w:val="24"/>
        </w:rPr>
        <w:t xml:space="preserve">για </w:t>
      </w:r>
      <w:r w:rsidRPr="00FD3C5F">
        <w:rPr>
          <w:rFonts w:eastAsia="Times New Roman"/>
          <w:color w:val="000000" w:themeColor="text1"/>
          <w:szCs w:val="24"/>
        </w:rPr>
        <w:t xml:space="preserve">τον </w:t>
      </w:r>
      <w:r>
        <w:rPr>
          <w:rFonts w:eastAsia="Times New Roman"/>
          <w:color w:val="000000" w:themeColor="text1"/>
          <w:szCs w:val="24"/>
        </w:rPr>
        <w:t xml:space="preserve">εξαγνισμό των πόλεων </w:t>
      </w:r>
      <w:r w:rsidRPr="00FD3C5F">
        <w:rPr>
          <w:rFonts w:eastAsia="Times New Roman"/>
          <w:color w:val="000000" w:themeColor="text1"/>
          <w:szCs w:val="24"/>
        </w:rPr>
        <w:t>από τ</w:t>
      </w:r>
      <w:r>
        <w:rPr>
          <w:rFonts w:eastAsia="Times New Roman"/>
          <w:color w:val="000000" w:themeColor="text1"/>
          <w:szCs w:val="24"/>
        </w:rPr>
        <w:t xml:space="preserve">η </w:t>
      </w:r>
      <w:r w:rsidRPr="00FD3C5F">
        <w:rPr>
          <w:rFonts w:eastAsia="Times New Roman"/>
          <w:color w:val="000000" w:themeColor="text1"/>
          <w:szCs w:val="24"/>
        </w:rPr>
        <w:t>μ</w:t>
      </w:r>
      <w:r>
        <w:rPr>
          <w:rFonts w:eastAsia="Times New Roman"/>
          <w:color w:val="000000" w:themeColor="text1"/>
          <w:szCs w:val="24"/>
        </w:rPr>
        <w:t>η</w:t>
      </w:r>
      <w:r w:rsidRPr="00FD3C5F">
        <w:rPr>
          <w:rFonts w:eastAsia="Times New Roman"/>
          <w:color w:val="000000" w:themeColor="text1"/>
          <w:szCs w:val="24"/>
        </w:rPr>
        <w:t xml:space="preserve"> καθαρ</w:t>
      </w:r>
      <w:r>
        <w:rPr>
          <w:rFonts w:eastAsia="Times New Roman"/>
          <w:color w:val="000000" w:themeColor="text1"/>
          <w:szCs w:val="24"/>
        </w:rPr>
        <w:t xml:space="preserve">όαιμη παρουσία τους, που </w:t>
      </w:r>
      <w:r w:rsidRPr="00FD3C5F">
        <w:rPr>
          <w:rFonts w:eastAsia="Times New Roman"/>
          <w:color w:val="000000" w:themeColor="text1"/>
          <w:szCs w:val="24"/>
        </w:rPr>
        <w:t>οργάνων</w:t>
      </w:r>
      <w:r>
        <w:rPr>
          <w:rFonts w:eastAsia="Times New Roman"/>
          <w:color w:val="000000" w:themeColor="text1"/>
          <w:szCs w:val="24"/>
        </w:rPr>
        <w:t>αν πογκρόμ στους συνοικισμούς τους.</w:t>
      </w:r>
    </w:p>
    <w:p w14:paraId="24E2C98F"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FD3C5F">
        <w:rPr>
          <w:rFonts w:eastAsia="Times New Roman"/>
          <w:color w:val="000000" w:themeColor="text1"/>
          <w:szCs w:val="24"/>
        </w:rPr>
        <w:t>αι εδώ οι φορείς</w:t>
      </w:r>
      <w:r>
        <w:rPr>
          <w:rFonts w:eastAsia="Times New Roman"/>
          <w:color w:val="000000" w:themeColor="text1"/>
          <w:szCs w:val="24"/>
        </w:rPr>
        <w:t xml:space="preserve"> και οι οργανώσεις</w:t>
      </w:r>
      <w:r w:rsidRPr="00FD3C5F">
        <w:rPr>
          <w:rFonts w:eastAsia="Times New Roman"/>
          <w:color w:val="000000" w:themeColor="text1"/>
          <w:szCs w:val="24"/>
        </w:rPr>
        <w:t xml:space="preserve"> των </w:t>
      </w:r>
      <w:r>
        <w:rPr>
          <w:rFonts w:eastAsia="Times New Roman"/>
          <w:color w:val="000000" w:themeColor="text1"/>
          <w:szCs w:val="24"/>
        </w:rPr>
        <w:t xml:space="preserve">Ποντίων δεν πρέπει να τους δώσουν ούτε </w:t>
      </w:r>
      <w:r w:rsidRPr="00FD3C5F">
        <w:rPr>
          <w:rFonts w:eastAsia="Times New Roman"/>
          <w:color w:val="000000" w:themeColor="text1"/>
          <w:szCs w:val="24"/>
        </w:rPr>
        <w:t>συ</w:t>
      </w:r>
      <w:r w:rsidRPr="00FD3C5F">
        <w:rPr>
          <w:rFonts w:eastAsia="Times New Roman"/>
          <w:color w:val="000000" w:themeColor="text1"/>
          <w:szCs w:val="24"/>
        </w:rPr>
        <w:t>γχωροχάρτι ούτε χ</w:t>
      </w:r>
      <w:r>
        <w:rPr>
          <w:rFonts w:eastAsia="Times New Roman"/>
          <w:color w:val="000000" w:themeColor="text1"/>
          <w:szCs w:val="24"/>
        </w:rPr>
        <w:t>ώρ</w:t>
      </w:r>
      <w:r w:rsidRPr="00FD3C5F">
        <w:rPr>
          <w:rFonts w:eastAsia="Times New Roman"/>
          <w:color w:val="000000" w:themeColor="text1"/>
          <w:szCs w:val="24"/>
        </w:rPr>
        <w:t xml:space="preserve">ο </w:t>
      </w:r>
      <w:r>
        <w:rPr>
          <w:rFonts w:eastAsia="Times New Roman"/>
          <w:color w:val="000000" w:themeColor="text1"/>
          <w:szCs w:val="24"/>
        </w:rPr>
        <w:t>να ρίχνουν το δηλητήριό τους, γιατί οι Πόντιοι έζησαν την προσφυγιά στο ίδιο τους το πετσί.</w:t>
      </w:r>
    </w:p>
    <w:p w14:paraId="24E2C990"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Π</w:t>
      </w:r>
      <w:r w:rsidRPr="00FD3C5F">
        <w:rPr>
          <w:rFonts w:eastAsia="Times New Roman"/>
          <w:color w:val="000000" w:themeColor="text1"/>
          <w:szCs w:val="24"/>
        </w:rPr>
        <w:t xml:space="preserve">ραγματικό </w:t>
      </w:r>
      <w:r>
        <w:rPr>
          <w:rFonts w:eastAsia="Times New Roman"/>
          <w:color w:val="000000" w:themeColor="text1"/>
          <w:szCs w:val="24"/>
        </w:rPr>
        <w:t>απο</w:t>
      </w:r>
      <w:r w:rsidRPr="00FD3C5F">
        <w:rPr>
          <w:rFonts w:eastAsia="Times New Roman"/>
          <w:color w:val="000000" w:themeColor="text1"/>
          <w:szCs w:val="24"/>
        </w:rPr>
        <w:t>κούμπι τ</w:t>
      </w:r>
      <w:r>
        <w:rPr>
          <w:rFonts w:eastAsia="Times New Roman"/>
          <w:color w:val="000000" w:themeColor="text1"/>
          <w:szCs w:val="24"/>
        </w:rPr>
        <w:t>ων προσφύγων τότε υπήρξε το ΚΚΕ, π</w:t>
      </w:r>
      <w:r w:rsidRPr="00FD3C5F">
        <w:rPr>
          <w:rFonts w:eastAsia="Times New Roman"/>
          <w:color w:val="000000" w:themeColor="text1"/>
          <w:szCs w:val="24"/>
        </w:rPr>
        <w:t xml:space="preserve">ου πρωτοστάτησε στους αγώνες και </w:t>
      </w:r>
      <w:r>
        <w:rPr>
          <w:rFonts w:eastAsia="Times New Roman"/>
          <w:color w:val="000000" w:themeColor="text1"/>
          <w:szCs w:val="24"/>
        </w:rPr>
        <w:t xml:space="preserve">στις διεκδικήσεις τους, </w:t>
      </w:r>
      <w:r w:rsidRPr="00FD3C5F">
        <w:rPr>
          <w:rFonts w:eastAsia="Times New Roman"/>
          <w:color w:val="000000" w:themeColor="text1"/>
          <w:szCs w:val="24"/>
        </w:rPr>
        <w:t>καταπολεμώντας τη</w:t>
      </w:r>
      <w:r>
        <w:rPr>
          <w:rFonts w:eastAsia="Times New Roman"/>
          <w:color w:val="000000" w:themeColor="text1"/>
          <w:szCs w:val="24"/>
        </w:rPr>
        <w:t>ν τακτι</w:t>
      </w:r>
      <w:r w:rsidRPr="00FD3C5F">
        <w:rPr>
          <w:rFonts w:eastAsia="Times New Roman"/>
          <w:color w:val="000000" w:themeColor="text1"/>
          <w:szCs w:val="24"/>
        </w:rPr>
        <w:t>κή το</w:t>
      </w:r>
      <w:r>
        <w:rPr>
          <w:rFonts w:eastAsia="Times New Roman"/>
          <w:color w:val="000000" w:themeColor="text1"/>
          <w:szCs w:val="24"/>
        </w:rPr>
        <w:t>ύ</w:t>
      </w:r>
      <w:r w:rsidRPr="00FD3C5F">
        <w:rPr>
          <w:rFonts w:eastAsia="Times New Roman"/>
          <w:color w:val="000000" w:themeColor="text1"/>
          <w:szCs w:val="24"/>
        </w:rPr>
        <w:t xml:space="preserve"> διαίρει και βασίλευε </w:t>
      </w:r>
      <w:r>
        <w:rPr>
          <w:rFonts w:eastAsia="Times New Roman"/>
          <w:color w:val="000000" w:themeColor="text1"/>
          <w:szCs w:val="24"/>
        </w:rPr>
        <w:t>της αστικής τάξης.</w:t>
      </w:r>
    </w:p>
    <w:p w14:paraId="24E2C991" w14:textId="77777777" w:rsidR="003D7578" w:rsidRDefault="0083033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Έκτοτε, το Κομμουνιστικό Κόμμα σφυρηλάτησε βαθύτατους και ισχυρότατους </w:t>
      </w:r>
      <w:r w:rsidRPr="00FD3C5F">
        <w:rPr>
          <w:rFonts w:eastAsia="Times New Roman"/>
          <w:color w:val="000000" w:themeColor="text1"/>
          <w:szCs w:val="24"/>
        </w:rPr>
        <w:t>δεσμούς με το προσ</w:t>
      </w:r>
      <w:r>
        <w:rPr>
          <w:rFonts w:eastAsia="Times New Roman"/>
          <w:color w:val="000000" w:themeColor="text1"/>
          <w:szCs w:val="24"/>
        </w:rPr>
        <w:t>φυγι</w:t>
      </w:r>
      <w:r w:rsidRPr="00FD3C5F">
        <w:rPr>
          <w:rFonts w:eastAsia="Times New Roman"/>
          <w:color w:val="000000" w:themeColor="text1"/>
          <w:szCs w:val="24"/>
        </w:rPr>
        <w:t>κό στοιχείο</w:t>
      </w:r>
      <w:r>
        <w:rPr>
          <w:rFonts w:eastAsia="Times New Roman"/>
          <w:color w:val="000000" w:themeColor="text1"/>
          <w:szCs w:val="24"/>
        </w:rPr>
        <w:t>,</w:t>
      </w:r>
      <w:r w:rsidRPr="00FD3C5F">
        <w:rPr>
          <w:rFonts w:eastAsia="Times New Roman"/>
          <w:color w:val="000000" w:themeColor="text1"/>
          <w:szCs w:val="24"/>
        </w:rPr>
        <w:t xml:space="preserve"> που αποτυπώθηκαν και συνεχίζου</w:t>
      </w:r>
      <w:r>
        <w:rPr>
          <w:rFonts w:eastAsia="Times New Roman"/>
          <w:color w:val="000000" w:themeColor="text1"/>
          <w:szCs w:val="24"/>
        </w:rPr>
        <w:t xml:space="preserve">ν να </w:t>
      </w:r>
      <w:r w:rsidRPr="00FD3C5F">
        <w:rPr>
          <w:rFonts w:eastAsia="Times New Roman"/>
          <w:color w:val="000000" w:themeColor="text1"/>
          <w:szCs w:val="24"/>
        </w:rPr>
        <w:t>αποτυπώνονται σε κάθε αγώνα του λαού</w:t>
      </w:r>
      <w:r>
        <w:rPr>
          <w:rFonts w:eastAsia="Times New Roman"/>
          <w:color w:val="000000" w:themeColor="text1"/>
          <w:szCs w:val="24"/>
        </w:rPr>
        <w:t>.</w:t>
      </w:r>
    </w:p>
    <w:p w14:paraId="24E2C992"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«Η Ελλάδα δεν διαιρείται σε ντόπιους</w:t>
      </w:r>
      <w:r>
        <w:rPr>
          <w:rFonts w:eastAsia="Times New Roman" w:cs="Times New Roman"/>
          <w:szCs w:val="24"/>
        </w:rPr>
        <w:t xml:space="preserve"> και πρόσφυγες» έγραφε χαρακτηριστικά ο Ριζοσπάστης στις 7-9-1929. «Η Ελλάδα διαιρείται σε πλούσιους και φτωχούς, σε ανθρώπους που δεν δουλεύουν και ζουν και σε ανθρώπους που ολημερίς και ολονυχτίς δουλεύουν και δεν μπορούν να ζήσουν. Ο καθένας πρέπει να δ</w:t>
      </w:r>
      <w:r>
        <w:rPr>
          <w:rFonts w:eastAsia="Times New Roman" w:cs="Times New Roman"/>
          <w:szCs w:val="24"/>
        </w:rPr>
        <w:t>ιαλέξει μεταξύ του πλουσίου πρόσφυγα, που συνδυάζεται με τον πλούσιο ντόπιο, και του φτωχού πρόσφυγα, που σύντροφό του θα έχει τον φτωχό ντόπιο εργάτη ή αγρότη</w:t>
      </w:r>
      <w:r>
        <w:rPr>
          <w:rFonts w:eastAsia="Times New Roman" w:cs="Times New Roman"/>
          <w:szCs w:val="24"/>
        </w:rPr>
        <w:t>.</w:t>
      </w:r>
      <w:r>
        <w:rPr>
          <w:rFonts w:eastAsia="Times New Roman" w:cs="Times New Roman"/>
          <w:szCs w:val="24"/>
        </w:rPr>
        <w:t xml:space="preserve">». Αυτά έγραφε ο Ριζοσπάστης το 1929. Και σήμερα, όπως και τότε, οι </w:t>
      </w:r>
      <w:r>
        <w:rPr>
          <w:rFonts w:eastAsia="Times New Roman" w:cs="Times New Roman"/>
          <w:szCs w:val="24"/>
        </w:rPr>
        <w:lastRenderedPageBreak/>
        <w:t xml:space="preserve">ιμπεριαλιστικοί ανταγωνισμοί εγκυμονούν θανάσιμους κινδύνους για τους λαούς, που μόνο οι ίδιοι οι λαοί μπορούν με την πάλη τους να αποσοβήσουν. </w:t>
      </w:r>
    </w:p>
    <w:p w14:paraId="24E2C993"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Κλείνοντας, θέλουμε να δηλώσουμε για άλλη μ</w:t>
      </w:r>
      <w:r>
        <w:rPr>
          <w:rFonts w:eastAsia="Times New Roman" w:cs="Times New Roman"/>
          <w:szCs w:val="24"/>
        </w:rPr>
        <w:t xml:space="preserve">ια φορά ότι το ΚΚΕ ήταν και είναι συμπαραστάτης του οργανωμένου ποντιακού κινήματος σε κάθε δίκαιη διεκδίκησή του. Το ΚΚΕ είναι πάντα στο πλευρό των χιλιάδων ομογενών από τη Σοβιετική Ένωση, που αντιμετωπίζουν ακόμα σοβαρότατα προβλήματα. Συνεχίζουμε μαζί </w:t>
      </w:r>
      <w:r>
        <w:rPr>
          <w:rFonts w:eastAsia="Times New Roman" w:cs="Times New Roman"/>
          <w:szCs w:val="24"/>
        </w:rPr>
        <w:t xml:space="preserve">σας να διεκδικούμε από το ελληνικό κράτος τη στήριξη και την ανάδειξη της πολιτιστικής και πνευματικής κληρονομιάς και δραστηριότητας των Ποντίων από όλες τις γενιές. Συνεχίζουμε παντού να στηρίζουμε την προσπάθεια για τη διεθνή αναγνώριση της </w:t>
      </w:r>
      <w:r>
        <w:rPr>
          <w:rFonts w:eastAsia="Times New Roman" w:cs="Times New Roman"/>
          <w:szCs w:val="24"/>
        </w:rPr>
        <w:t>Γ</w:t>
      </w:r>
      <w:r>
        <w:rPr>
          <w:rFonts w:eastAsia="Times New Roman" w:cs="Times New Roman"/>
          <w:szCs w:val="24"/>
        </w:rPr>
        <w:t xml:space="preserve">ενοκτονίας </w:t>
      </w:r>
      <w:r>
        <w:rPr>
          <w:rFonts w:eastAsia="Times New Roman" w:cs="Times New Roman"/>
          <w:szCs w:val="24"/>
        </w:rPr>
        <w:t xml:space="preserve">του </w:t>
      </w:r>
      <w:r>
        <w:rPr>
          <w:rFonts w:eastAsia="Times New Roman" w:cs="Times New Roman"/>
          <w:szCs w:val="24"/>
        </w:rPr>
        <w:t>π</w:t>
      </w:r>
      <w:r>
        <w:rPr>
          <w:rFonts w:eastAsia="Times New Roman" w:cs="Times New Roman"/>
          <w:szCs w:val="24"/>
        </w:rPr>
        <w:t xml:space="preserve">οντιακού Ελληνισμού. Πάντα θα θυμόμαστε και πάντα θα τιμούμε τους Πόντιους και τις Πόντιες, που έδωσαν ακόμα και τη ζωή τους για τα υψηλά τους ιδανικά. </w:t>
      </w:r>
    </w:p>
    <w:p w14:paraId="24E2C994"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Σας ευχαριστούμε. </w:t>
      </w:r>
    </w:p>
    <w:p w14:paraId="24E2C995" w14:textId="77777777" w:rsidR="003D7578" w:rsidRDefault="0083033C">
      <w:pPr>
        <w:tabs>
          <w:tab w:val="left" w:pos="1905"/>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4E2C996" w14:textId="77777777" w:rsidR="003D7578" w:rsidRDefault="0083033C">
      <w:pPr>
        <w:tabs>
          <w:tab w:val="left" w:pos="1905"/>
        </w:tabs>
        <w:spacing w:after="0" w:line="600" w:lineRule="auto"/>
        <w:ind w:firstLine="720"/>
        <w:jc w:val="both"/>
        <w:rPr>
          <w:rFonts w:eastAsia="Times New Roman" w:cs="Times New Roman"/>
          <w:szCs w:val="24"/>
        </w:rPr>
      </w:pPr>
      <w:r w:rsidRPr="001D4207">
        <w:rPr>
          <w:rFonts w:eastAsia="Times New Roman" w:cs="Times New Roman"/>
          <w:b/>
          <w:szCs w:val="24"/>
        </w:rPr>
        <w:lastRenderedPageBreak/>
        <w:t xml:space="preserve">ΠΡΟΕΔΡΕΥΩΝ (Γεώργιος </w:t>
      </w:r>
      <w:proofErr w:type="spellStart"/>
      <w:r w:rsidRPr="001D4207">
        <w:rPr>
          <w:rFonts w:eastAsia="Times New Roman" w:cs="Times New Roman"/>
          <w:b/>
          <w:szCs w:val="24"/>
        </w:rPr>
        <w:t>Μαυρωτάς</w:t>
      </w:r>
      <w:proofErr w:type="spellEnd"/>
      <w:r w:rsidRPr="001D4207">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14:paraId="24E2C997"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έχει ο Βουλευτής Β΄ Θεσσαλονίκης της Κοινοβουλευτικής Ομάδας του Ποταμιού κ. Νικόλαος </w:t>
      </w:r>
      <w:proofErr w:type="spellStart"/>
      <w:r>
        <w:rPr>
          <w:rFonts w:eastAsia="Times New Roman" w:cs="Times New Roman"/>
          <w:szCs w:val="24"/>
        </w:rPr>
        <w:t>Νυφούδης</w:t>
      </w:r>
      <w:proofErr w:type="spellEnd"/>
      <w:r>
        <w:rPr>
          <w:rFonts w:eastAsia="Times New Roman" w:cs="Times New Roman"/>
          <w:szCs w:val="24"/>
        </w:rPr>
        <w:t xml:space="preserve"> για επτά λεπτά.</w:t>
      </w:r>
    </w:p>
    <w:p w14:paraId="24E2C998" w14:textId="77777777" w:rsidR="003D7578" w:rsidRDefault="0083033C">
      <w:pPr>
        <w:tabs>
          <w:tab w:val="left" w:pos="1905"/>
        </w:tabs>
        <w:spacing w:after="0" w:line="600" w:lineRule="auto"/>
        <w:ind w:firstLine="720"/>
        <w:jc w:val="both"/>
        <w:rPr>
          <w:rFonts w:eastAsia="Times New Roman" w:cs="Times New Roman"/>
          <w:szCs w:val="24"/>
        </w:rPr>
      </w:pPr>
      <w:r w:rsidRPr="001D4207">
        <w:rPr>
          <w:rFonts w:eastAsia="Times New Roman" w:cs="Times New Roman"/>
          <w:b/>
          <w:szCs w:val="24"/>
        </w:rPr>
        <w:t>ΝΙΚΟΛΑΟΣ ΝΥΦΟΥΔΗΣ:</w:t>
      </w:r>
      <w:r>
        <w:rPr>
          <w:rFonts w:eastAsia="Times New Roman" w:cs="Times New Roman"/>
          <w:szCs w:val="24"/>
        </w:rPr>
        <w:t xml:space="preserve"> Ευχαριστώ, κύριε Πρόεδρε.</w:t>
      </w:r>
    </w:p>
    <w:p w14:paraId="24E2C999"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Έτος 1461: Μετά τη διάλυση της Βυζαντινής Αυτοκρατορίας ένα εκλεκτό τμήμα του Ελληνισμού ζει</w:t>
      </w:r>
      <w:r>
        <w:rPr>
          <w:rFonts w:eastAsia="Times New Roman" w:cs="Times New Roman"/>
          <w:szCs w:val="24"/>
        </w:rPr>
        <w:t xml:space="preserve"> στην περιοχή του Πόντου. Παρ</w:t>
      </w:r>
      <w:r>
        <w:rPr>
          <w:rFonts w:eastAsia="Times New Roman" w:cs="Times New Roman"/>
          <w:szCs w:val="24"/>
        </w:rPr>
        <w:t xml:space="preserve">’ </w:t>
      </w:r>
      <w:r>
        <w:rPr>
          <w:rFonts w:eastAsia="Times New Roman" w:cs="Times New Roman"/>
          <w:szCs w:val="24"/>
        </w:rPr>
        <w:t>ότι ζουν αποκομμένοι από τον εθνικό κορμό και αποτελούν μειονότητα, γρήγορα καταφέρνουν να κυριαρχήσουν στην οικονομική ζωή της περιοχής, μεγαλουργούν και αναπτύσσονται οικονομικά, δημογραφικά και πνευματικά. Ιδρύουν χίλια τε</w:t>
      </w:r>
      <w:r>
        <w:rPr>
          <w:rFonts w:eastAsia="Times New Roman" w:cs="Times New Roman"/>
          <w:szCs w:val="24"/>
        </w:rPr>
        <w:t xml:space="preserve">τρακόσια σχολεία, ανάμεσά τους και το περίφημο Φροντιστήριο της Τραπεζούντας, εκκλησίες, θέατρα, εφημερίδες, γεγονός που αποδεικνύει την υψηλή πνευματικότητά τους. </w:t>
      </w:r>
    </w:p>
    <w:p w14:paraId="24E2C99A"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Έτος 1908: Χρονιά ορόσημο για την Οθωμανική Αυτοκρατορία. Το κίνημα των Νεότουρκων επικρατε</w:t>
      </w:r>
      <w:r>
        <w:rPr>
          <w:rFonts w:eastAsia="Times New Roman" w:cs="Times New Roman"/>
          <w:szCs w:val="24"/>
        </w:rPr>
        <w:t xml:space="preserve">ί και θέτει στο περιθώριο τον σουλτάνο. Πολύ σύντομα το νέο καθεστώς αποκαλύπτει το σκληρό, εθνικιστικό του πρόσωπο, </w:t>
      </w:r>
      <w:r>
        <w:rPr>
          <w:rFonts w:eastAsia="Times New Roman" w:cs="Times New Roman"/>
          <w:szCs w:val="24"/>
        </w:rPr>
        <w:lastRenderedPageBreak/>
        <w:t>θέτοντας σε εφαρμογή το σχέδιο εκτουρκισμού της περιοχής. Και κάπως έτσι αρχίζει πλέον απροκάλυπτα η ριζική εξόντωση των Ελλήνων χριστιανών</w:t>
      </w:r>
      <w:r>
        <w:rPr>
          <w:rFonts w:eastAsia="Times New Roman" w:cs="Times New Roman"/>
          <w:szCs w:val="24"/>
        </w:rPr>
        <w:t>. Οι Τούρκοι, με πρόσχημα την ασφάλεια του κράτους, εκτοπίζουν ένα μεγάλο μέρους του ελληνικού πληθυσμού στην αφιλόξενη ενδοχώρα. Οι άνδρες θανατώνονται στα διαβόητα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xml:space="preserve">», τα γνωστά </w:t>
      </w:r>
      <w:r>
        <w:rPr>
          <w:rFonts w:eastAsia="Times New Roman" w:cs="Times New Roman"/>
          <w:szCs w:val="24"/>
        </w:rPr>
        <w:t>τ</w:t>
      </w:r>
      <w:r>
        <w:rPr>
          <w:rFonts w:eastAsia="Times New Roman" w:cs="Times New Roman"/>
          <w:szCs w:val="24"/>
        </w:rPr>
        <w:t xml:space="preserve">άγματα </w:t>
      </w:r>
      <w:r>
        <w:rPr>
          <w:rFonts w:eastAsia="Times New Roman" w:cs="Times New Roman"/>
          <w:szCs w:val="24"/>
        </w:rPr>
        <w:t>ε</w:t>
      </w:r>
      <w:r>
        <w:rPr>
          <w:rFonts w:eastAsia="Times New Roman" w:cs="Times New Roman"/>
          <w:szCs w:val="24"/>
        </w:rPr>
        <w:t>ργασίας, στα οποία αναγκάζονται να εργάζονται κάτω α</w:t>
      </w:r>
      <w:r>
        <w:rPr>
          <w:rFonts w:eastAsia="Times New Roman" w:cs="Times New Roman"/>
          <w:szCs w:val="24"/>
        </w:rPr>
        <w:t>πό απάνθρωπες συνθήκες, με μόνο στόχο την εξόντωσή τους από πείνα, κακουχίες και αρρώστιες, ενώ τα γυναικόπαιδα δολοφονούνται με τη διαδικασία του «λευκού θανάτου», υποχρεωτικών δηλαδή και βίαιων, ατελείωτων πορειών θανάτου προς την ενδοχώρα.</w:t>
      </w:r>
    </w:p>
    <w:p w14:paraId="24E2C99B"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Φτάνουμε στο </w:t>
      </w:r>
      <w:r>
        <w:rPr>
          <w:rFonts w:eastAsia="Times New Roman" w:cs="Times New Roman"/>
          <w:szCs w:val="24"/>
        </w:rPr>
        <w:t xml:space="preserve">1919. Στις 19 Μαΐου του 1919 ξημερώνει καταραμένη μέρα για τον </w:t>
      </w:r>
      <w:r>
        <w:rPr>
          <w:rFonts w:eastAsia="Times New Roman" w:cs="Times New Roman"/>
          <w:szCs w:val="24"/>
        </w:rPr>
        <w:t>π</w:t>
      </w:r>
      <w:r>
        <w:rPr>
          <w:rFonts w:eastAsia="Times New Roman" w:cs="Times New Roman"/>
          <w:szCs w:val="24"/>
        </w:rPr>
        <w:t xml:space="preserve">οντιακό Ελληνισμό. Είναι η μέρα που ο Μουσταφά </w:t>
      </w:r>
      <w:proofErr w:type="spellStart"/>
      <w:r>
        <w:rPr>
          <w:rFonts w:eastAsia="Times New Roman" w:cs="Times New Roman"/>
          <w:szCs w:val="24"/>
        </w:rPr>
        <w:t>Κεμάλ</w:t>
      </w:r>
      <w:proofErr w:type="spellEnd"/>
      <w:r>
        <w:rPr>
          <w:rFonts w:eastAsia="Times New Roman" w:cs="Times New Roman"/>
          <w:szCs w:val="24"/>
        </w:rPr>
        <w:t xml:space="preserve"> αποβιβάζεται στη Σαμψούντα για να ειρηνεύσει δήθεν την περιοχή, στην πραγματικότητα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αποβιβάζεται για να ολοκληρώσει το σχέδιο του αφ</w:t>
      </w:r>
      <w:r>
        <w:rPr>
          <w:rFonts w:eastAsia="Times New Roman" w:cs="Times New Roman"/>
          <w:szCs w:val="24"/>
        </w:rPr>
        <w:t xml:space="preserve">ανισμού του ελληνικού στοιχείου στον Πόντο. Ξεκινά έτσι τη δεύτερη και πιο άγρια φάση της </w:t>
      </w:r>
      <w:r>
        <w:rPr>
          <w:rFonts w:eastAsia="Times New Roman" w:cs="Times New Roman"/>
          <w:szCs w:val="24"/>
        </w:rPr>
        <w:t>π</w:t>
      </w:r>
      <w:r>
        <w:rPr>
          <w:rFonts w:eastAsia="Times New Roman" w:cs="Times New Roman"/>
          <w:szCs w:val="24"/>
        </w:rPr>
        <w:t xml:space="preserve">οντιακής Γενοκτονίας με το σύνθημα «η Τουρκία στους Τούρκους». </w:t>
      </w:r>
      <w:r>
        <w:rPr>
          <w:rFonts w:eastAsia="Times New Roman" w:cs="Times New Roman"/>
          <w:szCs w:val="24"/>
        </w:rPr>
        <w:lastRenderedPageBreak/>
        <w:t>Οι ελληνικοί πληθυσμοί δεν φονεύονται απλώς με μαχαίρια και όπλα. Πεθαίνουν ύστερα από φρικτά μαρτύρια</w:t>
      </w:r>
      <w:r>
        <w:rPr>
          <w:rFonts w:eastAsia="Times New Roman" w:cs="Times New Roman"/>
          <w:szCs w:val="24"/>
        </w:rPr>
        <w:t>, πρωτοφανή στην ανθρώπινη ιστορία. Οι θηριωδίες και η βαρβαρότητα των Τούρκων είναι ανείπωτη και ασύλληπτη για τον ανθρώπινο νου. Ολόκληρες πόλεις κάηκαν, άνδρες νέοι, γέροι σφαγιάστηκαν, γυναίκες ατιμάστηκαν, παιδιά δολοφονήθηκαν.</w:t>
      </w:r>
    </w:p>
    <w:p w14:paraId="24E2C99C" w14:textId="77777777" w:rsidR="003D7578" w:rsidRDefault="0083033C">
      <w:pPr>
        <w:tabs>
          <w:tab w:val="left" w:pos="1905"/>
        </w:tabs>
        <w:spacing w:after="0" w:line="600" w:lineRule="auto"/>
        <w:ind w:firstLine="720"/>
        <w:jc w:val="both"/>
        <w:rPr>
          <w:rFonts w:eastAsia="Times New Roman" w:cs="Times New Roman"/>
          <w:szCs w:val="24"/>
        </w:rPr>
      </w:pPr>
      <w:r>
        <w:rPr>
          <w:rFonts w:eastAsia="Times New Roman" w:cs="Times New Roman"/>
          <w:szCs w:val="24"/>
        </w:rPr>
        <w:t>Πολλές οι μαρτυρίες της</w:t>
      </w:r>
      <w:r>
        <w:rPr>
          <w:rFonts w:eastAsia="Times New Roman" w:cs="Times New Roman"/>
          <w:szCs w:val="24"/>
        </w:rPr>
        <w:t xml:space="preserve"> εποχής που αποκαλύπτουν τη θηριωδία. Χαρακτηριστικό το απόσπασμα ομιλίας Βουλευτή από τα έδρανα του </w:t>
      </w:r>
      <w:r>
        <w:rPr>
          <w:rFonts w:eastAsia="Times New Roman" w:cs="Times New Roman"/>
          <w:szCs w:val="24"/>
        </w:rPr>
        <w:t>ε</w:t>
      </w:r>
      <w:r>
        <w:rPr>
          <w:rFonts w:eastAsia="Times New Roman" w:cs="Times New Roman"/>
          <w:szCs w:val="24"/>
        </w:rPr>
        <w:t>λληνικού Κοινοβουλίου. Στις 8 Απριλίου του 1921 αναφέρει χαρακτηριστικά «</w:t>
      </w:r>
      <w:r w:rsidRPr="002A4FD3">
        <w:rPr>
          <w:rFonts w:eastAsia="Times New Roman" w:cs="Times New Roman"/>
          <w:szCs w:val="24"/>
        </w:rPr>
        <w:t xml:space="preserve">Αι </w:t>
      </w:r>
      <w:proofErr w:type="spellStart"/>
      <w:r w:rsidRPr="002A4FD3">
        <w:rPr>
          <w:rFonts w:eastAsia="Times New Roman" w:cs="Times New Roman"/>
          <w:szCs w:val="24"/>
        </w:rPr>
        <w:t>γραίαι</w:t>
      </w:r>
      <w:proofErr w:type="spellEnd"/>
      <w:r w:rsidRPr="002A4FD3">
        <w:rPr>
          <w:rFonts w:eastAsia="Times New Roman" w:cs="Times New Roman"/>
          <w:szCs w:val="24"/>
        </w:rPr>
        <w:t xml:space="preserve"> και οι γέροντες </w:t>
      </w:r>
      <w:proofErr w:type="spellStart"/>
      <w:r w:rsidRPr="002A4FD3">
        <w:rPr>
          <w:rFonts w:eastAsia="Times New Roman" w:cs="Times New Roman"/>
          <w:szCs w:val="24"/>
        </w:rPr>
        <w:t>διεσκορπίζοντο</w:t>
      </w:r>
      <w:proofErr w:type="spellEnd"/>
      <w:r w:rsidRPr="002A4FD3">
        <w:rPr>
          <w:rFonts w:eastAsia="Times New Roman" w:cs="Times New Roman"/>
          <w:szCs w:val="24"/>
        </w:rPr>
        <w:t xml:space="preserve"> τότε εις τας ερήμους, όπου γυμνοί, άστεγ</w:t>
      </w:r>
      <w:r w:rsidRPr="002A4FD3">
        <w:rPr>
          <w:rFonts w:eastAsia="Times New Roman" w:cs="Times New Roman"/>
          <w:szCs w:val="24"/>
        </w:rPr>
        <w:t xml:space="preserve">οι και </w:t>
      </w:r>
      <w:proofErr w:type="spellStart"/>
      <w:r w:rsidRPr="002A4FD3">
        <w:rPr>
          <w:rFonts w:eastAsia="Times New Roman" w:cs="Times New Roman"/>
          <w:szCs w:val="24"/>
        </w:rPr>
        <w:t>νήστεις</w:t>
      </w:r>
      <w:proofErr w:type="spellEnd"/>
      <w:r w:rsidRPr="002A4FD3">
        <w:rPr>
          <w:rFonts w:eastAsia="Times New Roman" w:cs="Times New Roman"/>
          <w:szCs w:val="24"/>
        </w:rPr>
        <w:t xml:space="preserve"> σωρηδόν </w:t>
      </w:r>
      <w:proofErr w:type="spellStart"/>
      <w:r w:rsidRPr="002A4FD3">
        <w:rPr>
          <w:rFonts w:eastAsia="Times New Roman" w:cs="Times New Roman"/>
          <w:szCs w:val="24"/>
        </w:rPr>
        <w:t>απέθνησκον</w:t>
      </w:r>
      <w:proofErr w:type="spellEnd"/>
      <w:r w:rsidRPr="002A4FD3">
        <w:rPr>
          <w:rFonts w:eastAsia="Times New Roman" w:cs="Times New Roman"/>
          <w:szCs w:val="24"/>
        </w:rPr>
        <w:t xml:space="preserve">. Δυστυχής μητέρα, </w:t>
      </w:r>
      <w:proofErr w:type="spellStart"/>
      <w:r w:rsidRPr="002A4FD3">
        <w:rPr>
          <w:rFonts w:eastAsia="Times New Roman" w:cs="Times New Roman"/>
          <w:szCs w:val="24"/>
        </w:rPr>
        <w:t>εστoιβαγμένη</w:t>
      </w:r>
      <w:proofErr w:type="spellEnd"/>
      <w:r w:rsidRPr="002A4FD3">
        <w:rPr>
          <w:rFonts w:eastAsia="Times New Roman" w:cs="Times New Roman"/>
          <w:szCs w:val="24"/>
        </w:rPr>
        <w:t xml:space="preserve"> μετ’ άλλων γυναικών εντός σκευοφόρου </w:t>
      </w:r>
      <w:proofErr w:type="spellStart"/>
      <w:r w:rsidRPr="002A4FD3">
        <w:rPr>
          <w:rFonts w:eastAsia="Times New Roman" w:cs="Times New Roman"/>
          <w:szCs w:val="24"/>
        </w:rPr>
        <w:t>βαγονίου</w:t>
      </w:r>
      <w:proofErr w:type="spellEnd"/>
      <w:r w:rsidRPr="002A4FD3">
        <w:rPr>
          <w:rFonts w:eastAsia="Times New Roman" w:cs="Times New Roman"/>
          <w:szCs w:val="24"/>
        </w:rPr>
        <w:t xml:space="preserve">, βλέπουσα </w:t>
      </w:r>
      <w:proofErr w:type="spellStart"/>
      <w:r w:rsidRPr="002A4FD3">
        <w:rPr>
          <w:rFonts w:eastAsia="Times New Roman" w:cs="Times New Roman"/>
          <w:szCs w:val="24"/>
        </w:rPr>
        <w:t>κινδυνεύον</w:t>
      </w:r>
      <w:proofErr w:type="spellEnd"/>
      <w:r w:rsidRPr="002A4FD3">
        <w:rPr>
          <w:rFonts w:eastAsia="Times New Roman" w:cs="Times New Roman"/>
          <w:szCs w:val="24"/>
        </w:rPr>
        <w:t xml:space="preserve"> το τέκνο της από </w:t>
      </w:r>
      <w:proofErr w:type="spellStart"/>
      <w:r w:rsidRPr="002A4FD3">
        <w:rPr>
          <w:rFonts w:eastAsia="Times New Roman" w:cs="Times New Roman"/>
          <w:szCs w:val="24"/>
        </w:rPr>
        <w:t>ασφυξίαν</w:t>
      </w:r>
      <w:proofErr w:type="spellEnd"/>
      <w:r w:rsidRPr="002A4FD3">
        <w:rPr>
          <w:rFonts w:eastAsia="Times New Roman" w:cs="Times New Roman"/>
          <w:szCs w:val="24"/>
        </w:rPr>
        <w:t xml:space="preserve">, </w:t>
      </w:r>
      <w:proofErr w:type="spellStart"/>
      <w:r w:rsidRPr="002A4FD3">
        <w:rPr>
          <w:rFonts w:eastAsia="Times New Roman" w:cs="Times New Roman"/>
          <w:szCs w:val="24"/>
        </w:rPr>
        <w:t>ετόλμησε</w:t>
      </w:r>
      <w:proofErr w:type="spellEnd"/>
      <w:r w:rsidRPr="002A4FD3">
        <w:rPr>
          <w:rFonts w:eastAsia="Times New Roman" w:cs="Times New Roman"/>
          <w:szCs w:val="24"/>
        </w:rPr>
        <w:t xml:space="preserve"> να ζητήσει βοήθεια.</w:t>
      </w:r>
    </w:p>
    <w:p w14:paraId="24E2C99D"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Παρευθύς, Τούρκος </w:t>
      </w:r>
      <w:proofErr w:type="spellStart"/>
      <w:r>
        <w:rPr>
          <w:rFonts w:eastAsia="Times New Roman" w:cs="Times New Roman"/>
          <w:szCs w:val="24"/>
        </w:rPr>
        <w:t>χωροφύλαξ</w:t>
      </w:r>
      <w:proofErr w:type="spellEnd"/>
      <w:r w:rsidRPr="001D1EF6">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αρπάσας</w:t>
      </w:r>
      <w:proofErr w:type="spellEnd"/>
      <w:r>
        <w:rPr>
          <w:rFonts w:eastAsia="Times New Roman" w:cs="Times New Roman"/>
          <w:szCs w:val="24"/>
        </w:rPr>
        <w:t xml:space="preserve"> από την αγκάλη της μητρός το </w:t>
      </w:r>
      <w:proofErr w:type="spellStart"/>
      <w:r>
        <w:rPr>
          <w:rFonts w:eastAsia="Times New Roman" w:cs="Times New Roman"/>
          <w:szCs w:val="24"/>
        </w:rPr>
        <w:t>τέ</w:t>
      </w:r>
      <w:r>
        <w:rPr>
          <w:rFonts w:eastAsia="Times New Roman" w:cs="Times New Roman"/>
          <w:szCs w:val="24"/>
        </w:rPr>
        <w:t>κνον</w:t>
      </w:r>
      <w:proofErr w:type="spellEnd"/>
      <w:r>
        <w:rPr>
          <w:rFonts w:eastAsia="Times New Roman" w:cs="Times New Roman"/>
          <w:szCs w:val="24"/>
        </w:rPr>
        <w:t xml:space="preserve"> της</w:t>
      </w:r>
      <w:r w:rsidRPr="001D1EF6">
        <w:rPr>
          <w:rFonts w:eastAsia="Times New Roman" w:cs="Times New Roman"/>
          <w:szCs w:val="24"/>
        </w:rPr>
        <w:t>,</w:t>
      </w:r>
      <w:r>
        <w:rPr>
          <w:rFonts w:eastAsia="Times New Roman" w:cs="Times New Roman"/>
          <w:szCs w:val="24"/>
        </w:rPr>
        <w:t xml:space="preserve"> το </w:t>
      </w:r>
      <w:proofErr w:type="spellStart"/>
      <w:r>
        <w:rPr>
          <w:rFonts w:eastAsia="Times New Roman" w:cs="Times New Roman"/>
          <w:szCs w:val="24"/>
        </w:rPr>
        <w:t>εκσφενδόνισεν</w:t>
      </w:r>
      <w:proofErr w:type="spellEnd"/>
      <w:r>
        <w:rPr>
          <w:rFonts w:eastAsia="Times New Roman" w:cs="Times New Roman"/>
          <w:szCs w:val="24"/>
        </w:rPr>
        <w:t xml:space="preserve"> εκ του παραθύρου εις το κενόν, ενώ το </w:t>
      </w:r>
      <w:proofErr w:type="spellStart"/>
      <w:r>
        <w:rPr>
          <w:rFonts w:eastAsia="Times New Roman" w:cs="Times New Roman"/>
          <w:szCs w:val="24"/>
        </w:rPr>
        <w:t>τραίνον</w:t>
      </w:r>
      <w:proofErr w:type="spellEnd"/>
      <w:r>
        <w:rPr>
          <w:rFonts w:eastAsia="Times New Roman" w:cs="Times New Roman"/>
          <w:szCs w:val="24"/>
        </w:rPr>
        <w:t xml:space="preserve"> </w:t>
      </w:r>
      <w:proofErr w:type="spellStart"/>
      <w:r>
        <w:rPr>
          <w:rFonts w:eastAsia="Times New Roman" w:cs="Times New Roman"/>
          <w:szCs w:val="24"/>
        </w:rPr>
        <w:t>εξηκολούθη</w:t>
      </w:r>
      <w:proofErr w:type="spellEnd"/>
      <w:r>
        <w:rPr>
          <w:rFonts w:eastAsia="Times New Roman" w:cs="Times New Roman"/>
          <w:szCs w:val="24"/>
        </w:rPr>
        <w:t xml:space="preserve"> τρέχον εις την </w:t>
      </w:r>
      <w:proofErr w:type="spellStart"/>
      <w:r>
        <w:rPr>
          <w:rFonts w:eastAsia="Times New Roman" w:cs="Times New Roman"/>
          <w:szCs w:val="24"/>
        </w:rPr>
        <w:t>απέραντην</w:t>
      </w:r>
      <w:proofErr w:type="spellEnd"/>
      <w:r>
        <w:rPr>
          <w:rFonts w:eastAsia="Times New Roman" w:cs="Times New Roman"/>
          <w:szCs w:val="24"/>
        </w:rPr>
        <w:t xml:space="preserve"> </w:t>
      </w:r>
      <w:proofErr w:type="spellStart"/>
      <w:r>
        <w:rPr>
          <w:rFonts w:eastAsia="Times New Roman" w:cs="Times New Roman"/>
          <w:szCs w:val="24"/>
        </w:rPr>
        <w:t>έρημον</w:t>
      </w:r>
      <w:proofErr w:type="spellEnd"/>
      <w:r>
        <w:rPr>
          <w:rFonts w:eastAsia="Times New Roman" w:cs="Times New Roman"/>
          <w:szCs w:val="24"/>
        </w:rPr>
        <w:t>».</w:t>
      </w:r>
    </w:p>
    <w:p w14:paraId="24E2C99E"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Ανάλογες περιγραφές γίνονται σε Κοινοβούλια ξένων κρατών. Ο Βρετανός Πρωθυπουργός Τζορτζ Λόιντ, σε δημόσιες δηλώσεις του στη Βουλή των Κοι</w:t>
      </w:r>
      <w:r>
        <w:rPr>
          <w:rFonts w:eastAsia="Times New Roman" w:cs="Times New Roman"/>
          <w:szCs w:val="24"/>
        </w:rPr>
        <w:t xml:space="preserve">νοτήτων, αναφέρει: «…στον Πόντο δεκάδες χιλιάδες Έλληνες -άνδρες, γυναίκες και παιδιά- απελαύνονταν και πέθαιναν. Ήταν καθαρή, ηθελημένη εξολόθρευση. ‘‘Εξολόθρευση’’», είπε χαρακτηριστικά, «δεν είναι δικιά μου λέξη. Είναι η λέξη που χρησιμοποιεί η </w:t>
      </w:r>
      <w:r>
        <w:rPr>
          <w:rFonts w:eastAsia="Times New Roman" w:cs="Times New Roman"/>
          <w:szCs w:val="24"/>
        </w:rPr>
        <w:t>α</w:t>
      </w:r>
      <w:r>
        <w:rPr>
          <w:rFonts w:eastAsia="Times New Roman" w:cs="Times New Roman"/>
          <w:szCs w:val="24"/>
        </w:rPr>
        <w:t>μερικαν</w:t>
      </w:r>
      <w:r>
        <w:rPr>
          <w:rFonts w:eastAsia="Times New Roman" w:cs="Times New Roman"/>
          <w:szCs w:val="24"/>
        </w:rPr>
        <w:t xml:space="preserve">ική </w:t>
      </w:r>
      <w:r>
        <w:rPr>
          <w:rFonts w:eastAsia="Times New Roman" w:cs="Times New Roman"/>
          <w:szCs w:val="24"/>
        </w:rPr>
        <w:t>α</w:t>
      </w:r>
      <w:r>
        <w:rPr>
          <w:rFonts w:eastAsia="Times New Roman" w:cs="Times New Roman"/>
          <w:szCs w:val="24"/>
        </w:rPr>
        <w:t xml:space="preserve">ποστολή». Ο Αμερικανός ταγματάρχης </w:t>
      </w:r>
      <w:proofErr w:type="spellStart"/>
      <w:r>
        <w:rPr>
          <w:rFonts w:eastAsia="Times New Roman" w:cs="Times New Roman"/>
          <w:szCs w:val="24"/>
        </w:rPr>
        <w:t>Γιόουελ</w:t>
      </w:r>
      <w:proofErr w:type="spellEnd"/>
      <w:r>
        <w:rPr>
          <w:rFonts w:eastAsia="Times New Roman" w:cs="Times New Roman"/>
          <w:szCs w:val="24"/>
        </w:rPr>
        <w:t xml:space="preserve"> μεταφέρει την εικόνα του μικρασιατικού Πόντου το 1921. Αναφέρει: «Πτώματα, πτώματα σε όλο το μήκος της πορείας των </w:t>
      </w:r>
      <w:proofErr w:type="spellStart"/>
      <w:r>
        <w:rPr>
          <w:rFonts w:eastAsia="Times New Roman" w:cs="Times New Roman"/>
          <w:szCs w:val="24"/>
        </w:rPr>
        <w:t>εκτοπιζομένων</w:t>
      </w:r>
      <w:proofErr w:type="spellEnd"/>
      <w:r>
        <w:rPr>
          <w:rFonts w:eastAsia="Times New Roman" w:cs="Times New Roman"/>
          <w:szCs w:val="24"/>
        </w:rPr>
        <w:t>. Φρίκη και πτώματα».</w:t>
      </w:r>
    </w:p>
    <w:p w14:paraId="24E2C99F"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Τριακόσιες πενήντα τρεις χιλιάδες ελληνικές ψυχές δολοφονή</w:t>
      </w:r>
      <w:r>
        <w:rPr>
          <w:rFonts w:eastAsia="Times New Roman" w:cs="Times New Roman"/>
          <w:szCs w:val="24"/>
        </w:rPr>
        <w:t xml:space="preserve">θηκαν. Ό,τι δεν κατάφερε σουλτάνος σε πέντε αιώνες, το πέτυχε ο </w:t>
      </w:r>
      <w:proofErr w:type="spellStart"/>
      <w:r>
        <w:rPr>
          <w:rFonts w:eastAsia="Times New Roman" w:cs="Times New Roman"/>
          <w:szCs w:val="24"/>
        </w:rPr>
        <w:t>Κεμάλ</w:t>
      </w:r>
      <w:proofErr w:type="spellEnd"/>
      <w:r>
        <w:rPr>
          <w:rFonts w:eastAsia="Times New Roman" w:cs="Times New Roman"/>
          <w:szCs w:val="24"/>
        </w:rPr>
        <w:t xml:space="preserve"> σε πέντε χρόνια. Αφάνισε τον Ελληνισμό του Πόντου, εφαρμόζοντας ένα φρικιαστικό σχέδιο </w:t>
      </w:r>
      <w:r>
        <w:rPr>
          <w:rFonts w:eastAsia="Times New Roman" w:cs="Times New Roman"/>
          <w:szCs w:val="24"/>
        </w:rPr>
        <w:t>Γ</w:t>
      </w:r>
      <w:r>
        <w:rPr>
          <w:rFonts w:eastAsia="Times New Roman" w:cs="Times New Roman"/>
          <w:szCs w:val="24"/>
        </w:rPr>
        <w:t>ενοκτονίας. Γενοκτονία, λοιπόν και όχι έγκλημα κατά της ανθρωπότητας ή έγκλημα πολέμου. Γενοκτονία</w:t>
      </w:r>
      <w:r>
        <w:rPr>
          <w:rFonts w:eastAsia="Times New Roman" w:cs="Times New Roman"/>
          <w:szCs w:val="24"/>
        </w:rPr>
        <w:t xml:space="preserve">: Πρωτογενές έγκλημα που διαπράττεται μέσω μεθοδικής εξολόθρευσης, ολικής ή μερικής, μιας εθνικής, φυλετικής ή θρησκευτικής ομάδας. Διότι ο </w:t>
      </w:r>
      <w:proofErr w:type="spellStart"/>
      <w:r>
        <w:rPr>
          <w:rFonts w:eastAsia="Times New Roman" w:cs="Times New Roman"/>
          <w:szCs w:val="24"/>
        </w:rPr>
        <w:t>γενοκτόνος</w:t>
      </w:r>
      <w:proofErr w:type="spellEnd"/>
      <w:r>
        <w:rPr>
          <w:rFonts w:eastAsia="Times New Roman" w:cs="Times New Roman"/>
          <w:szCs w:val="24"/>
        </w:rPr>
        <w:t xml:space="preserve"> δεν εξοντώνει μια ομάδα για κάτι που έκανε, αλλά για κάτι που είναι και </w:t>
      </w:r>
      <w:r>
        <w:rPr>
          <w:rFonts w:eastAsia="Times New Roman" w:cs="Times New Roman"/>
          <w:szCs w:val="24"/>
        </w:rPr>
        <w:lastRenderedPageBreak/>
        <w:t>στην περίπτωση της Γενοκτονίας τω</w:t>
      </w:r>
      <w:r>
        <w:rPr>
          <w:rFonts w:eastAsia="Times New Roman" w:cs="Times New Roman"/>
          <w:szCs w:val="24"/>
        </w:rPr>
        <w:t xml:space="preserve">ν Ελλήνων του Πόντου, οι πρόγονοί μας σφαγιάστηκαν, επειδή ήταν Έλληνες και </w:t>
      </w:r>
      <w:r>
        <w:rPr>
          <w:rFonts w:eastAsia="Times New Roman" w:cs="Times New Roman"/>
          <w:szCs w:val="24"/>
        </w:rPr>
        <w:t>χ</w:t>
      </w:r>
      <w:r>
        <w:rPr>
          <w:rFonts w:eastAsia="Times New Roman" w:cs="Times New Roman"/>
          <w:szCs w:val="24"/>
        </w:rPr>
        <w:t>ριστιανοί.</w:t>
      </w:r>
    </w:p>
    <w:p w14:paraId="24E2C9A0"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Βουλή των Ελλήνων αναγνώρισε με μεγάλη καθυστέρηση τη Γενοκτονία των Ελλήνων του Πόντου, μόλις το 1994, κατόπιν εισήγησης του τότε Πρωθυ</w:t>
      </w:r>
      <w:r>
        <w:rPr>
          <w:rFonts w:eastAsia="Times New Roman" w:cs="Times New Roman"/>
          <w:szCs w:val="24"/>
        </w:rPr>
        <w:t>πουργού Ανδρέα Παπανδρέου. Ψήφισε ομόφωνα την ανακήρυξη της 19</w:t>
      </w:r>
      <w:r w:rsidRPr="00D32E9C">
        <w:rPr>
          <w:rFonts w:eastAsia="Times New Roman" w:cs="Times New Roman"/>
          <w:szCs w:val="24"/>
          <w:vertAlign w:val="superscript"/>
        </w:rPr>
        <w:t>ης</w:t>
      </w:r>
      <w:r>
        <w:rPr>
          <w:rFonts w:eastAsia="Times New Roman" w:cs="Times New Roman"/>
          <w:szCs w:val="24"/>
        </w:rPr>
        <w:t xml:space="preserve"> Μαΐου ως Ημέρα Μνήμης για τη Γενοκτονία των Ελλήνων στον </w:t>
      </w:r>
      <w:r>
        <w:rPr>
          <w:rFonts w:eastAsia="Times New Roman" w:cs="Times New Roman"/>
          <w:szCs w:val="24"/>
        </w:rPr>
        <w:t>μ</w:t>
      </w:r>
      <w:r>
        <w:rPr>
          <w:rFonts w:eastAsia="Times New Roman" w:cs="Times New Roman"/>
          <w:szCs w:val="24"/>
        </w:rPr>
        <w:t>ικρασιατικό Πόντο.</w:t>
      </w:r>
    </w:p>
    <w:p w14:paraId="24E2C9A1"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Πέρα, όμως, από το ελληνικό κράτος, ο διωγμός των Ποντίων αναγνωρίζεται επισήμως ως </w:t>
      </w:r>
      <w:r>
        <w:rPr>
          <w:rFonts w:eastAsia="Times New Roman" w:cs="Times New Roman"/>
          <w:szCs w:val="24"/>
        </w:rPr>
        <w:t>Γ</w:t>
      </w:r>
      <w:r>
        <w:rPr>
          <w:rFonts w:eastAsia="Times New Roman" w:cs="Times New Roman"/>
          <w:szCs w:val="24"/>
        </w:rPr>
        <w:t xml:space="preserve">ενοκτονία και από άλλες </w:t>
      </w:r>
      <w:r>
        <w:rPr>
          <w:rFonts w:eastAsia="Times New Roman" w:cs="Times New Roman"/>
          <w:szCs w:val="24"/>
        </w:rPr>
        <w:t>χώρες, αποσπασματικά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δυστυχώς και χωρίς μέχρι σήμερα να αναγνωριστεί διεθνώς, παρ</w:t>
      </w:r>
      <w:r>
        <w:rPr>
          <w:rFonts w:eastAsia="Times New Roman" w:cs="Times New Roman"/>
          <w:szCs w:val="24"/>
        </w:rPr>
        <w:t xml:space="preserve">’ </w:t>
      </w:r>
      <w:r>
        <w:rPr>
          <w:rFonts w:eastAsia="Times New Roman" w:cs="Times New Roman"/>
          <w:szCs w:val="24"/>
        </w:rPr>
        <w:t>όλο που το 2007 η Διεθνής Ένωση Μελετητών Γενοκτονιών την αναγνώρισε επίσημα.</w:t>
      </w:r>
    </w:p>
    <w:p w14:paraId="24E2C9A2"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Και ερχόμαστε στο σήμερα, εκατό χρόνια μετά τη 19</w:t>
      </w:r>
      <w:r w:rsidRPr="00D32E9C">
        <w:rPr>
          <w:rFonts w:eastAsia="Times New Roman" w:cs="Times New Roman"/>
          <w:szCs w:val="24"/>
          <w:vertAlign w:val="superscript"/>
        </w:rPr>
        <w:t>η</w:t>
      </w:r>
      <w:r>
        <w:rPr>
          <w:rFonts w:eastAsia="Times New Roman" w:cs="Times New Roman"/>
          <w:szCs w:val="24"/>
        </w:rPr>
        <w:t xml:space="preserve"> Μαΐου του 1919. Τι έχουμε κάνει εμείς, ως ελληνικό κράτος, ως </w:t>
      </w:r>
      <w:r>
        <w:rPr>
          <w:rFonts w:eastAsia="Times New Roman" w:cs="Times New Roman"/>
          <w:szCs w:val="24"/>
        </w:rPr>
        <w:t>ε</w:t>
      </w:r>
      <w:r>
        <w:rPr>
          <w:rFonts w:eastAsia="Times New Roman" w:cs="Times New Roman"/>
          <w:szCs w:val="24"/>
        </w:rPr>
        <w:t xml:space="preserve">λληνικό Κοινοβούλιο, για τη μνήμη των Ελλήνων του Πόντου; Η διεθνής αναγνώριση της Γενοκτονίας </w:t>
      </w:r>
      <w:r>
        <w:rPr>
          <w:rFonts w:eastAsia="Times New Roman" w:cs="Times New Roman"/>
          <w:szCs w:val="24"/>
        </w:rPr>
        <w:lastRenderedPageBreak/>
        <w:t>των Ελλήνων του Πόντου πρέπει να είναι ένας στόχος που όλες οι κυβερνήσεις να επιδιώξουν κατά προ</w:t>
      </w:r>
      <w:r>
        <w:rPr>
          <w:rFonts w:eastAsia="Times New Roman" w:cs="Times New Roman"/>
          <w:szCs w:val="24"/>
        </w:rPr>
        <w:t>τεραιότητα, γιατί δεν είναι μόνο θέμα δικαίωσης μνήμης. Η αναγνώριση της ιστορίας, η αποδοχή της, η συμφιλίωσή μας με το παρελθόν είναι απαραίτητη για να μπορέσουμε να πορευθούμε με ασφάλεια στο μέλλον. Διότι η άρνηση μιας γενοκτονίας είναι το έσχατο στάδι</w:t>
      </w:r>
      <w:r>
        <w:rPr>
          <w:rFonts w:eastAsia="Times New Roman" w:cs="Times New Roman"/>
          <w:szCs w:val="24"/>
        </w:rPr>
        <w:t>ο γενοκτονίας, που εξασφαλίζει την ατιμωρησία για τους δράστες της και προετοιμάζει το έδαφος για μελλοντικές γενοκτονίες.</w:t>
      </w:r>
    </w:p>
    <w:p w14:paraId="24E2C9A3"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Εθνικό μας καθήκον, λοιπόν, είναι να πράξουμε τα μέγιστα για τη διεθνή αναγνώριση της Γενοκτονίας των Ελλήνων του Πόντου, για τη διεθ</w:t>
      </w:r>
      <w:r>
        <w:rPr>
          <w:rFonts w:eastAsia="Times New Roman" w:cs="Times New Roman"/>
          <w:szCs w:val="24"/>
        </w:rPr>
        <w:t xml:space="preserve">νή αναγνώριση του εγκλήματος της </w:t>
      </w:r>
      <w:r>
        <w:rPr>
          <w:rFonts w:eastAsia="Times New Roman" w:cs="Times New Roman"/>
          <w:szCs w:val="24"/>
        </w:rPr>
        <w:t>Γ</w:t>
      </w:r>
      <w:r>
        <w:rPr>
          <w:rFonts w:eastAsia="Times New Roman" w:cs="Times New Roman"/>
          <w:szCs w:val="24"/>
        </w:rPr>
        <w:t>ενοκτονίας και την καταδίκη του, όπως έγινε με το Ολοκαύτωμα των Εβραίων και τη Γενοκτονία των Αρμενίων. Εθνικό μας καθήκον, ως αναγνώριση και δικαίωση των Ελλήνων του Πόντου που διασώθηκαν και αγωνίστηκαν σκληρά για να πε</w:t>
      </w:r>
      <w:r>
        <w:rPr>
          <w:rFonts w:eastAsia="Times New Roman" w:cs="Times New Roman"/>
          <w:szCs w:val="24"/>
        </w:rPr>
        <w:t>ρισώσουν ό,τι μπόρεσαν.</w:t>
      </w:r>
    </w:p>
    <w:p w14:paraId="24E2C9A4"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Και όταν ήλθε το τέλος, πήραν τον δρόμο της προσφυγιάς, ξεριζωμένοι από τα σπιτικά τους, με μοναδική αποσκευή και κληρονομιά τους τις μνήμες και τον πόνο της καρδιάς τους. Εγκαταστάθηκαν στην Ελλάδα, κυρίως όμως </w:t>
      </w:r>
      <w:r>
        <w:rPr>
          <w:rFonts w:eastAsia="Times New Roman" w:cs="Times New Roman"/>
          <w:szCs w:val="24"/>
        </w:rPr>
        <w:lastRenderedPageBreak/>
        <w:t>σε περιοχές της Μακε</w:t>
      </w:r>
      <w:r>
        <w:rPr>
          <w:rFonts w:eastAsia="Times New Roman" w:cs="Times New Roman"/>
          <w:szCs w:val="24"/>
        </w:rPr>
        <w:t>δονίας και της Θράκης, ενισχύοντας την ελληνικότητά τους, εκεί που, αν και χλευάστηκαν από τον γηγενή πληθυσμό και παρέμειναν αβοήθητοι από το ελληνικό κράτος, με τα στοιχεία που τους χαρακτηρίζουν, την εργατικότητά τους, την υπερηφάνεια τους και την επιμο</w:t>
      </w:r>
      <w:r>
        <w:rPr>
          <w:rFonts w:eastAsia="Times New Roman" w:cs="Times New Roman"/>
          <w:szCs w:val="24"/>
        </w:rPr>
        <w:t>νή τους, κατάφεραν όχι μόνο να ενταχθούν στην ελληνική κοινωνία, αλλά να προοδεύσουν και να διακριθούν, βοηθώντας μάλιστα στην αναστήλωση του σύγχρονου ελληνικού κράτους, εκεί όπου έκαναν θαύματα, όπως οι πρόσφυγες Πόντιοι που έφθασαν πρώτοι στη Θεσσαλονίκ</w:t>
      </w:r>
      <w:r>
        <w:rPr>
          <w:rFonts w:eastAsia="Times New Roman" w:cs="Times New Roman"/>
          <w:szCs w:val="24"/>
        </w:rPr>
        <w:t>η και εγκαταστάθηκαν στο Ωραιόκαστρο, το Πανόραμα, τότε ακόμη έρημες και άνυδρες εκτάσεις, τις οποίες με κόπο και πολλή δουλειά μετέτρεψαν στα ομορφότερα ημιορεινά προάστια της Θεσσαλονίκης, αλλά και στην παραθαλάσσια και άδεια τότε Καλαμαριά, περιοχή γεμά</w:t>
      </w:r>
      <w:r>
        <w:rPr>
          <w:rFonts w:eastAsia="Times New Roman" w:cs="Times New Roman"/>
          <w:szCs w:val="24"/>
        </w:rPr>
        <w:t>τη λασπότοπους και χέρσα χωράφια, που κατέστησαν μια από τις πλέον ευημερούσες και όμορφες περιοχές της Θεσσαλονίκης.</w:t>
      </w:r>
    </w:p>
    <w:p w14:paraId="24E2C9A5"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Προσωπικό χρέος, λοιπόν, όλων εμάς των Βουλευτών που εκπροσωπούμε τους πανταχού Έλληνες η διεθνής αναγνώριση της Γενοκτονίας των Ελλήνων τ</w:t>
      </w:r>
      <w:r>
        <w:rPr>
          <w:rFonts w:eastAsia="Times New Roman" w:cs="Times New Roman"/>
          <w:szCs w:val="24"/>
        </w:rPr>
        <w:t xml:space="preserve">ου Πόντου και αν δεν το κάνουμε ως ηθική ανταμοιβή για τους απογόνους των Ελλήνων του Εύξεινου Πόντου, αν δεν το κάνουμε για τη διατήρηση της εθνικής μνήμης και τη διαφύλαξη της ιστορίας μας, ας το κάνουμε ως ελάχιστο φόρο τιμής στους νεκρούς, ως ελάχιστο </w:t>
      </w:r>
      <w:r>
        <w:rPr>
          <w:rFonts w:eastAsia="Times New Roman" w:cs="Times New Roman"/>
          <w:szCs w:val="24"/>
        </w:rPr>
        <w:t xml:space="preserve">φόρο τιμής στη μνήμη των τριακοσίων πενήντα τριών χιλιάδων </w:t>
      </w:r>
      <w:proofErr w:type="spellStart"/>
      <w:r>
        <w:rPr>
          <w:rFonts w:eastAsia="Times New Roman" w:cs="Times New Roman"/>
          <w:szCs w:val="24"/>
        </w:rPr>
        <w:t>γενοκτονηθέντων</w:t>
      </w:r>
      <w:proofErr w:type="spellEnd"/>
      <w:r>
        <w:rPr>
          <w:rFonts w:eastAsia="Times New Roman" w:cs="Times New Roman"/>
          <w:szCs w:val="24"/>
        </w:rPr>
        <w:t xml:space="preserve"> προγόνων μας.</w:t>
      </w:r>
    </w:p>
    <w:p w14:paraId="24E2C9A6" w14:textId="77777777" w:rsidR="003D7578" w:rsidRPr="000571C2" w:rsidRDefault="0083033C">
      <w:pPr>
        <w:spacing w:after="0" w:line="600" w:lineRule="auto"/>
        <w:ind w:firstLine="720"/>
        <w:jc w:val="both"/>
        <w:rPr>
          <w:rFonts w:eastAsia="Times New Roman" w:cs="Times New Roman"/>
          <w:szCs w:val="24"/>
          <w:rPrChange w:id="30" w:author="Φλούδα Χριστίνα" w:date="2019-05-28T12:48:00Z">
            <w:rPr>
              <w:rFonts w:eastAsia="Times New Roman" w:cs="Times New Roman"/>
              <w:szCs w:val="24"/>
              <w:lang w:val="en-US"/>
            </w:rPr>
          </w:rPrChange>
        </w:rPr>
      </w:pPr>
      <w:r>
        <w:rPr>
          <w:rFonts w:eastAsia="Times New Roman" w:cs="Times New Roman"/>
          <w:szCs w:val="24"/>
        </w:rPr>
        <w:t>Ευχαριστώ.</w:t>
      </w:r>
    </w:p>
    <w:p w14:paraId="24E2C9A7" w14:textId="77777777" w:rsidR="003D7578" w:rsidRDefault="0083033C">
      <w:pPr>
        <w:spacing w:after="0" w:line="600" w:lineRule="auto"/>
        <w:ind w:firstLine="720"/>
        <w:jc w:val="center"/>
        <w:rPr>
          <w:rFonts w:eastAsia="Times New Roman" w:cs="Times New Roman"/>
          <w:szCs w:val="24"/>
        </w:rPr>
      </w:pPr>
      <w:r w:rsidRPr="00A174D3">
        <w:rPr>
          <w:rFonts w:eastAsia="Times New Roman" w:cs="Times New Roman"/>
          <w:szCs w:val="24"/>
        </w:rPr>
        <w:t>(Χειροκροτήματα)</w:t>
      </w:r>
    </w:p>
    <w:p w14:paraId="24E2C9A8" w14:textId="77777777" w:rsidR="003D7578" w:rsidRDefault="0083033C">
      <w:pPr>
        <w:spacing w:after="0" w:line="600" w:lineRule="auto"/>
        <w:ind w:firstLine="720"/>
        <w:jc w:val="both"/>
        <w:rPr>
          <w:rFonts w:eastAsia="Times New Roman" w:cs="Times New Roman"/>
          <w:szCs w:val="24"/>
        </w:rPr>
      </w:pPr>
      <w:r w:rsidRPr="001F0629">
        <w:rPr>
          <w:rFonts w:eastAsia="Times New Roman" w:cs="Times New Roman"/>
          <w:b/>
          <w:szCs w:val="24"/>
        </w:rPr>
        <w:t xml:space="preserve">ΠΡΟΕΔΡΕΥΩΝ (Γεώργιος </w:t>
      </w:r>
      <w:proofErr w:type="spellStart"/>
      <w:r w:rsidRPr="001F0629">
        <w:rPr>
          <w:rFonts w:eastAsia="Times New Roman" w:cs="Times New Roman"/>
          <w:b/>
          <w:szCs w:val="24"/>
        </w:rPr>
        <w:t>Μαυρωτάς</w:t>
      </w:r>
      <w:proofErr w:type="spellEnd"/>
      <w:r w:rsidRPr="001F0629">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Νυφούδη</w:t>
      </w:r>
      <w:proofErr w:type="spellEnd"/>
      <w:r>
        <w:rPr>
          <w:rFonts w:eastAsia="Times New Roman" w:cs="Times New Roman"/>
          <w:szCs w:val="24"/>
        </w:rPr>
        <w:t>.</w:t>
      </w:r>
    </w:p>
    <w:p w14:paraId="24E2C9A9"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Pr>
          <w:rFonts w:eastAsia="Times New Roman" w:cs="Times New Roman"/>
          <w:szCs w:val="24"/>
        </w:rPr>
        <w:t>Η</w:t>
      </w:r>
      <w:r>
        <w:rPr>
          <w:rFonts w:eastAsia="Times New Roman" w:cs="Times New Roman"/>
          <w:szCs w:val="24"/>
        </w:rPr>
        <w:t>΄ Αντιπρόεδρος της Βουλής και Βουλευτής της Α΄ Περιφέρει</w:t>
      </w:r>
      <w:r>
        <w:rPr>
          <w:rFonts w:eastAsia="Times New Roman" w:cs="Times New Roman"/>
          <w:szCs w:val="24"/>
        </w:rPr>
        <w:t>ας Αθηνών της Κοινοβουλευτικής Ομάδας της Ένωσης Κεντρώων κ. Μάριος Γεωργιάδης για επτά λεπτά.</w:t>
      </w:r>
    </w:p>
    <w:p w14:paraId="24E2C9AA" w14:textId="77777777" w:rsidR="003D7578" w:rsidRDefault="0083033C">
      <w:pPr>
        <w:spacing w:after="0" w:line="600" w:lineRule="auto"/>
        <w:ind w:firstLine="720"/>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Ευχαριστώ πολύ, κύριε Πρόεδρε.</w:t>
      </w:r>
    </w:p>
    <w:p w14:paraId="24E2C9AB"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αγαπητοί συνάδελφοι Βουλευτές, αγαπητοί προσκεκλημένοι, συμπληρώθηκ</w:t>
      </w:r>
      <w:r>
        <w:rPr>
          <w:rFonts w:eastAsia="Times New Roman" w:cs="Times New Roman"/>
          <w:szCs w:val="24"/>
        </w:rPr>
        <w:t>αν εκατό χρόνια χθες από τη 19</w:t>
      </w:r>
      <w:r>
        <w:rPr>
          <w:rFonts w:eastAsia="Times New Roman" w:cs="Times New Roman"/>
          <w:szCs w:val="24"/>
          <w:vertAlign w:val="superscript"/>
        </w:rPr>
        <w:t>η</w:t>
      </w:r>
      <w:r>
        <w:rPr>
          <w:rFonts w:eastAsia="Times New Roman" w:cs="Times New Roman"/>
          <w:szCs w:val="24"/>
        </w:rPr>
        <w:t xml:space="preserve"> Μαΐου, μια εθνική μνήμη της Γενοκτονίας των Ποντίων, εκατό χρόνια από τότε που ο </w:t>
      </w:r>
      <w:proofErr w:type="spellStart"/>
      <w:r>
        <w:rPr>
          <w:rFonts w:eastAsia="Times New Roman" w:cs="Times New Roman"/>
          <w:szCs w:val="24"/>
        </w:rPr>
        <w:t>Κεμάλ</w:t>
      </w:r>
      <w:proofErr w:type="spellEnd"/>
      <w:r>
        <w:rPr>
          <w:rFonts w:eastAsia="Times New Roman" w:cs="Times New Roman"/>
          <w:szCs w:val="24"/>
        </w:rPr>
        <w:t xml:space="preserve"> αποβιβάστηκε στη μαρτυρική Αμισό και αποτελείωσε το εγκληματικό σχέδιο των Νεότουρκων, που δεν ήταν άλλο από την εξόντωση των χριστιανικώ</w:t>
      </w:r>
      <w:r>
        <w:rPr>
          <w:rFonts w:eastAsia="Times New Roman" w:cs="Times New Roman"/>
          <w:szCs w:val="24"/>
        </w:rPr>
        <w:t xml:space="preserve">ν πληθυσμών της </w:t>
      </w:r>
      <w:proofErr w:type="spellStart"/>
      <w:r>
        <w:rPr>
          <w:rFonts w:eastAsia="Times New Roman" w:cs="Times New Roman"/>
          <w:szCs w:val="24"/>
        </w:rPr>
        <w:t>Ανατολίας</w:t>
      </w:r>
      <w:proofErr w:type="spellEnd"/>
      <w:r>
        <w:rPr>
          <w:rFonts w:eastAsia="Times New Roman" w:cs="Times New Roman"/>
          <w:szCs w:val="24"/>
        </w:rPr>
        <w:t>.</w:t>
      </w:r>
    </w:p>
    <w:p w14:paraId="24E2C9AC"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 xml:space="preserve">Πέρασαν εκατό χρόνια από τότε που το ελεύθερο ποντιακό πνεύμα, ο φόβος και ο τρόμος στα σχέδια του </w:t>
      </w:r>
      <w:proofErr w:type="spellStart"/>
      <w:r>
        <w:rPr>
          <w:rFonts w:eastAsia="Times New Roman" w:cs="Times New Roman"/>
          <w:szCs w:val="24"/>
        </w:rPr>
        <w:t>Κεμάλ</w:t>
      </w:r>
      <w:proofErr w:type="spellEnd"/>
      <w:r>
        <w:rPr>
          <w:rFonts w:eastAsia="Times New Roman" w:cs="Times New Roman"/>
          <w:szCs w:val="24"/>
        </w:rPr>
        <w:t xml:space="preserve"> εναντίον ολόκληρου του Ελληνικού Στρατού στο μέτωπο της Μικράς Ασίας, πνίγηκε στο αίμα και στον θρήνο. Πέρασαν εκατό ολόκληρ</w:t>
      </w:r>
      <w:r>
        <w:rPr>
          <w:rFonts w:eastAsia="Times New Roman" w:cs="Times New Roman"/>
          <w:szCs w:val="24"/>
        </w:rPr>
        <w:t>α χρόνια από τη Γενοκτονία που υπέστησαν τριακόσιες πενήντα τρεις χιλιάδες Έλληνες, που συνεχίστηκε για άλλους τόσους με τον ξεριζωμό τους από την πατρίδα τους Έλληνες του Πόντου.</w:t>
      </w:r>
    </w:p>
    <w:p w14:paraId="24E2C9AD" w14:textId="77777777" w:rsidR="003D7578" w:rsidRDefault="0083033C">
      <w:pPr>
        <w:spacing w:after="0" w:line="600" w:lineRule="auto"/>
        <w:ind w:firstLine="720"/>
        <w:jc w:val="both"/>
        <w:rPr>
          <w:rFonts w:eastAsia="Times New Roman" w:cs="Times New Roman"/>
          <w:szCs w:val="24"/>
        </w:rPr>
      </w:pPr>
      <w:r w:rsidRPr="00271DA8">
        <w:rPr>
          <w:rFonts w:eastAsia="Times New Roman" w:cs="Times New Roman"/>
          <w:szCs w:val="24"/>
        </w:rPr>
        <w:t xml:space="preserve">Κυρίες και κύριοι </w:t>
      </w:r>
      <w:r>
        <w:rPr>
          <w:rFonts w:eastAsia="Times New Roman" w:cs="Times New Roman"/>
          <w:szCs w:val="24"/>
        </w:rPr>
        <w:t>Βουλευτές, κατάγομαι από την πλευρά της μητέρας μου Αναστα</w:t>
      </w:r>
      <w:r>
        <w:rPr>
          <w:rFonts w:eastAsia="Times New Roman" w:cs="Times New Roman"/>
          <w:szCs w:val="24"/>
        </w:rPr>
        <w:t xml:space="preserve">σίας Μεντεσίδου από την Τραπεζούντα του μαρτυρικού Πόντου και συνδέομαι άμεσα με τον πόνο και το αίμα του ιστορικού Πόντου. Όσα χρόνια κι αν περάσουν, οι μνήμες δεν ξεθωριάζουν. Εμείς οι Πόντιοι δεν ξεχνάμε τον ξεριζωμό των προγόνων μας. </w:t>
      </w:r>
      <w:r>
        <w:rPr>
          <w:rFonts w:eastAsia="Times New Roman" w:cs="Times New Roman"/>
          <w:szCs w:val="24"/>
        </w:rPr>
        <w:lastRenderedPageBreak/>
        <w:t>Δεν ξεχνάμε που βα</w:t>
      </w:r>
      <w:r>
        <w:rPr>
          <w:rFonts w:eastAsia="Times New Roman" w:cs="Times New Roman"/>
          <w:szCs w:val="24"/>
        </w:rPr>
        <w:t>σανίστηκαν και τις κακουχίες που έζησαν. Δεν ξεχνάμε και δεν έχουμε σταματήσει να θρηνούμε τους νεκρούς μας. Έτσι μεγαλώσαμε στις οικογένειές μας και έτσι μεγαλώνουμε και τα παιδιά μας. Το τελευταίο θέλω να το τονίσω ξανά. Έτσι μεγαλώνουμε τα παιδιά μας. Γ</w:t>
      </w:r>
      <w:r>
        <w:rPr>
          <w:rFonts w:eastAsia="Times New Roman" w:cs="Times New Roman"/>
          <w:szCs w:val="24"/>
        </w:rPr>
        <w:t>ια εμάς, η ανατροφή τους στηρίζεται σε αξίες που είναι βαμμένες με αίμα, πόνο και θρήνο. Πάνω απ’ όλα στηρίζεται στην πίστη σ</w:t>
      </w:r>
      <w:r>
        <w:rPr>
          <w:rFonts w:eastAsia="Times New Roman" w:cs="Times New Roman"/>
          <w:szCs w:val="24"/>
        </w:rPr>
        <w:t>ε</w:t>
      </w:r>
      <w:r>
        <w:rPr>
          <w:rFonts w:eastAsia="Times New Roman" w:cs="Times New Roman"/>
          <w:szCs w:val="24"/>
        </w:rPr>
        <w:t xml:space="preserve"> αυτές τις αξίες, στην αγάπη για τον τόπο μας και στην ελπίδα για ένα καλύτερο αύριο.</w:t>
      </w:r>
    </w:p>
    <w:p w14:paraId="24E2C9AE"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Η 19</w:t>
      </w:r>
      <w:r w:rsidRPr="00552F08">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Μαΐου δεν είναι μ</w:t>
      </w:r>
      <w:r>
        <w:rPr>
          <w:rFonts w:eastAsia="Times New Roman" w:cs="Times New Roman"/>
          <w:szCs w:val="24"/>
        </w:rPr>
        <w:t>ί</w:t>
      </w:r>
      <w:r>
        <w:rPr>
          <w:rFonts w:eastAsia="Times New Roman" w:cs="Times New Roman"/>
          <w:szCs w:val="24"/>
        </w:rPr>
        <w:t xml:space="preserve">α απλή μέρα μνήμης. </w:t>
      </w:r>
      <w:r>
        <w:rPr>
          <w:rFonts w:eastAsia="Times New Roman" w:cs="Times New Roman"/>
          <w:szCs w:val="24"/>
        </w:rPr>
        <w:t>Είναι μ</w:t>
      </w:r>
      <w:r>
        <w:rPr>
          <w:rFonts w:eastAsia="Times New Roman" w:cs="Times New Roman"/>
          <w:szCs w:val="24"/>
        </w:rPr>
        <w:t>ί</w:t>
      </w:r>
      <w:r>
        <w:rPr>
          <w:rFonts w:eastAsia="Times New Roman" w:cs="Times New Roman"/>
          <w:szCs w:val="24"/>
        </w:rPr>
        <w:t>α βαθύτατα πένθιμη ημερομηνία. Είναι μ</w:t>
      </w:r>
      <w:r>
        <w:rPr>
          <w:rFonts w:eastAsia="Times New Roman" w:cs="Times New Roman"/>
          <w:szCs w:val="24"/>
        </w:rPr>
        <w:t>ί</w:t>
      </w:r>
      <w:r>
        <w:rPr>
          <w:rFonts w:eastAsia="Times New Roman" w:cs="Times New Roman"/>
          <w:szCs w:val="24"/>
        </w:rPr>
        <w:t xml:space="preserve">α ημερομηνία που ενώνουμε όλοι τις φωνές μας και στέλνουμε παντού το μήνυμα ότι δεν μπορεί η ανθρωπότητα να ξαναζήσει τέτοιες φρικαλεότητες. Δεν είναι ημέρα εκδίκησης. Είναι, όμως, ημέρα επαγρύπνησης. «Όποιος </w:t>
      </w:r>
      <w:r>
        <w:rPr>
          <w:rFonts w:eastAsia="Times New Roman" w:cs="Times New Roman"/>
          <w:szCs w:val="24"/>
        </w:rPr>
        <w:t xml:space="preserve">δεν θυμάται την ιστορία του είναι υποχρεωμένος να την ξαναζήσει», αυτό διάβασα στην είσοδο του Άουσβιτς όταν είχα την τιμή να επισκεφθώ με την αποστολή της Βουλής στις 2 Μαΐου εκείνο τον τόπο για μια άλλη μέρα μνήμης, αυτή του Ολοκαυτώματος ενός ιστορικού </w:t>
      </w:r>
      <w:r>
        <w:rPr>
          <w:rFonts w:eastAsia="Times New Roman" w:cs="Times New Roman"/>
          <w:szCs w:val="24"/>
        </w:rPr>
        <w:t>επίσης λαού, του εβραϊκού.</w:t>
      </w:r>
    </w:p>
    <w:p w14:paraId="24E2C9AF"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τη θυμόμαστε, κυρίες και κύριοι, την ιστορία μας, γιατί αυτά μας δίδαξαν με τη </w:t>
      </w:r>
      <w:proofErr w:type="spellStart"/>
      <w:r>
        <w:rPr>
          <w:rFonts w:eastAsia="Times New Roman" w:cs="Times New Roman"/>
          <w:szCs w:val="24"/>
        </w:rPr>
        <w:t>βι</w:t>
      </w:r>
      <w:r>
        <w:rPr>
          <w:rFonts w:eastAsia="Times New Roman" w:cs="Times New Roman"/>
          <w:szCs w:val="24"/>
        </w:rPr>
        <w:t>ο</w:t>
      </w:r>
      <w:r>
        <w:rPr>
          <w:rFonts w:eastAsia="Times New Roman" w:cs="Times New Roman"/>
          <w:szCs w:val="24"/>
        </w:rPr>
        <w:t>τή</w:t>
      </w:r>
      <w:proofErr w:type="spellEnd"/>
      <w:r>
        <w:rPr>
          <w:rFonts w:eastAsia="Times New Roman" w:cs="Times New Roman"/>
          <w:szCs w:val="24"/>
        </w:rPr>
        <w:t xml:space="preserve"> τους οι πρόγονοί μας, αυτές τις αξίες μάς επέδωσαν, αυτόν τον δρόμο μ</w:t>
      </w:r>
      <w:r>
        <w:rPr>
          <w:rFonts w:eastAsia="Times New Roman" w:cs="Times New Roman"/>
          <w:szCs w:val="24"/>
        </w:rPr>
        <w:t>ά</w:t>
      </w:r>
      <w:r>
        <w:rPr>
          <w:rFonts w:eastAsia="Times New Roman" w:cs="Times New Roman"/>
          <w:szCs w:val="24"/>
        </w:rPr>
        <w:t>ς έδειξαν και όχι τα στενοσόκακα στα οποία βαδίζουν κάποιοι της Κυβε</w:t>
      </w:r>
      <w:r>
        <w:rPr>
          <w:rFonts w:eastAsia="Times New Roman" w:cs="Times New Roman"/>
          <w:szCs w:val="24"/>
        </w:rPr>
        <w:t xml:space="preserve">ρνήσεως μαζί με κάποιους άλλους που συμφωνούν υπογράφοντας </w:t>
      </w:r>
      <w:r>
        <w:rPr>
          <w:rFonts w:eastAsia="Times New Roman" w:cs="Times New Roman"/>
          <w:szCs w:val="24"/>
        </w:rPr>
        <w:t>σ</w:t>
      </w:r>
      <w:r>
        <w:rPr>
          <w:rFonts w:eastAsia="Times New Roman" w:cs="Times New Roman"/>
          <w:szCs w:val="24"/>
        </w:rPr>
        <w:t>υνθήκες, όπως αυτή των Πρεσπών, που χαρίζεται η Μακεδονία μας, είναι ολόκληρος ο λαός διαφωνεί και διαμαρτύρεται.</w:t>
      </w:r>
    </w:p>
    <w:p w14:paraId="24E2C9B0"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Όποιος δεν θυμάται την ιστορία του είναι υποχρεωμένος να την ξαναζήσει και αυτός ο</w:t>
      </w:r>
      <w:r>
        <w:rPr>
          <w:rFonts w:eastAsia="Times New Roman" w:cs="Times New Roman"/>
          <w:szCs w:val="24"/>
        </w:rPr>
        <w:t xml:space="preserve"> λόγος είναι πιο επίκαιρος από ποτέ, όταν σήμερα υψώνονται όλες οι παράλογες φωνές από την άλλη πλευρά του Αιγαίου, τόσο απειλώντας την Κύπρο μας και τα πετρέλαιά της, όσο και εμάς τους ίδιους, τα νησιά μας, τη Θράκη μας. Αν αποτρελάθηκαν στη γειτονική Του</w:t>
      </w:r>
      <w:r>
        <w:rPr>
          <w:rFonts w:eastAsia="Times New Roman" w:cs="Times New Roman"/>
          <w:szCs w:val="24"/>
        </w:rPr>
        <w:t>ρκία οι κυβερνώντες, εμείς είμαστε υποχρεωμένοι να τους θυμίσουμε πως ημερομηνίες όπως η χθεσινή είναι ημέρες μνήμης και επαγρύπνησης, προκειμένου να μην επαναληφθούν για κανένα λόγο. Είναι ημέρες πένθους, πόνου, δακρύων, θρήνου. Δεν είναι ημέρα γιορτής, ό</w:t>
      </w:r>
      <w:r>
        <w:rPr>
          <w:rFonts w:eastAsia="Times New Roman" w:cs="Times New Roman"/>
          <w:szCs w:val="24"/>
        </w:rPr>
        <w:t xml:space="preserve">πως αυτοί την αντιλαμβάνονται και την εορτάζουν, </w:t>
      </w:r>
      <w:r>
        <w:rPr>
          <w:rFonts w:eastAsia="Times New Roman" w:cs="Times New Roman"/>
          <w:szCs w:val="24"/>
        </w:rPr>
        <w:lastRenderedPageBreak/>
        <w:t>γιατί εμείς πάνω στους τάφους των δικών μας προγόνων δεν διαπραγματευόμαστε, δεν παραδίδουμε γη και ύδωρ, δεν σταματάμε να προσπαθούμε να μην ξαναζήσει η ανθρωπότητα τέτοιες τραγωδίες σαν αυτή των Ποντίων.</w:t>
      </w:r>
    </w:p>
    <w:p w14:paraId="24E2C9B1"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τέλνω το μήνυμα σε κάθε γωνιά της γης, καταδικάζοντας αυτά τα εγκλήματα κατά της ανθρωπότητας. Γι’ αυτόν τον λόγο πασχίζουμε να αναγνωριστεί παντού η Γενοκτονία των Ποντίων, για να μην ξανασυμβεί παρόμοιο έγκλημα κατά του ανθρώπου, παρόμοιο έγκλημα κατά αθ</w:t>
      </w:r>
      <w:r>
        <w:rPr>
          <w:rFonts w:eastAsia="Times New Roman" w:cs="Times New Roman"/>
          <w:szCs w:val="24"/>
        </w:rPr>
        <w:t>ώων θυμάτων.</w:t>
      </w:r>
    </w:p>
    <w:p w14:paraId="24E2C9B2"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Να είναι αιωνία η μνήμη τους!</w:t>
      </w:r>
    </w:p>
    <w:p w14:paraId="24E2C9B3" w14:textId="77777777" w:rsidR="003D7578" w:rsidRDefault="0083033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4E2C9B4" w14:textId="77777777" w:rsidR="003D7578" w:rsidRDefault="0083033C">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4E2C9B5" w14:textId="77777777" w:rsidR="003D7578" w:rsidRDefault="0083033C">
      <w:pPr>
        <w:spacing w:after="0" w:line="600" w:lineRule="auto"/>
        <w:ind w:firstLine="720"/>
        <w:jc w:val="both"/>
        <w:rPr>
          <w:rFonts w:eastAsia="Times New Roman"/>
          <w:szCs w:val="24"/>
        </w:rPr>
      </w:pPr>
      <w:r w:rsidRPr="00D11AAE">
        <w:rPr>
          <w:rFonts w:eastAsia="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Μαυρωτάς</w:t>
      </w:r>
      <w:proofErr w:type="spellEnd"/>
      <w:r w:rsidRPr="00D11AAE">
        <w:rPr>
          <w:rFonts w:eastAsia="Times New Roman"/>
          <w:b/>
          <w:szCs w:val="24"/>
        </w:rPr>
        <w:t>):</w:t>
      </w:r>
      <w:r>
        <w:rPr>
          <w:rFonts w:eastAsia="Times New Roman"/>
          <w:szCs w:val="24"/>
        </w:rPr>
        <w:t xml:space="preserve"> Ευχαριστούμε πολύ τον κ. Γεωργιάδη.</w:t>
      </w:r>
    </w:p>
    <w:p w14:paraId="24E2C9B6" w14:textId="77777777" w:rsidR="003D7578" w:rsidRDefault="0083033C">
      <w:pPr>
        <w:spacing w:after="0" w:line="600" w:lineRule="auto"/>
        <w:ind w:firstLine="720"/>
        <w:jc w:val="both"/>
        <w:rPr>
          <w:rFonts w:eastAsia="Times New Roman"/>
          <w:szCs w:val="24"/>
        </w:rPr>
      </w:pPr>
      <w:r>
        <w:rPr>
          <w:rFonts w:eastAsia="Times New Roman"/>
          <w:szCs w:val="24"/>
        </w:rPr>
        <w:t>Θα περάσουμε στον τελευταίο ομιλητή για τη σημερινή ειδική συνεδρίαση, τον ανεξάρτητο Β</w:t>
      </w:r>
      <w:r w:rsidRPr="00D11AAE">
        <w:rPr>
          <w:rFonts w:eastAsia="Times New Roman"/>
          <w:szCs w:val="24"/>
        </w:rPr>
        <w:t>ουλευτή από την Β</w:t>
      </w:r>
      <w:r>
        <w:rPr>
          <w:rFonts w:eastAsia="Times New Roman"/>
          <w:szCs w:val="24"/>
        </w:rPr>
        <w:t>΄</w:t>
      </w:r>
      <w:r w:rsidRPr="00D11AAE">
        <w:rPr>
          <w:rFonts w:eastAsia="Times New Roman"/>
          <w:szCs w:val="24"/>
        </w:rPr>
        <w:t xml:space="preserve"> Αθ</w:t>
      </w:r>
      <w:r w:rsidRPr="00D11AAE">
        <w:rPr>
          <w:rFonts w:eastAsia="Times New Roman"/>
          <w:szCs w:val="24"/>
        </w:rPr>
        <w:t>ηνών κ</w:t>
      </w:r>
      <w:r>
        <w:rPr>
          <w:rFonts w:eastAsia="Times New Roman"/>
          <w:szCs w:val="24"/>
        </w:rPr>
        <w:t>.</w:t>
      </w:r>
      <w:r w:rsidRPr="00D11AAE">
        <w:rPr>
          <w:rFonts w:eastAsia="Times New Roman"/>
          <w:szCs w:val="24"/>
        </w:rPr>
        <w:t xml:space="preserve"> Στάθη Παναγούλη</w:t>
      </w:r>
      <w:r>
        <w:rPr>
          <w:rFonts w:eastAsia="Times New Roman"/>
          <w:szCs w:val="24"/>
        </w:rPr>
        <w:t>,</w:t>
      </w:r>
      <w:r w:rsidRPr="00D11AAE">
        <w:rPr>
          <w:rFonts w:eastAsia="Times New Roman"/>
          <w:szCs w:val="24"/>
        </w:rPr>
        <w:t xml:space="preserve"> για </w:t>
      </w:r>
      <w:r>
        <w:rPr>
          <w:rFonts w:eastAsia="Times New Roman"/>
          <w:szCs w:val="24"/>
        </w:rPr>
        <w:t xml:space="preserve">επτά </w:t>
      </w:r>
      <w:r w:rsidRPr="00D11AAE">
        <w:rPr>
          <w:rFonts w:eastAsia="Times New Roman"/>
          <w:szCs w:val="24"/>
        </w:rPr>
        <w:t>λεπτά</w:t>
      </w:r>
      <w:r>
        <w:rPr>
          <w:rFonts w:eastAsia="Times New Roman"/>
          <w:szCs w:val="24"/>
        </w:rPr>
        <w:t>.</w:t>
      </w:r>
    </w:p>
    <w:p w14:paraId="24E2C9B7" w14:textId="77777777" w:rsidR="003D7578" w:rsidRDefault="0083033C">
      <w:pPr>
        <w:spacing w:after="0" w:line="600" w:lineRule="auto"/>
        <w:ind w:firstLine="720"/>
        <w:jc w:val="both"/>
        <w:rPr>
          <w:rFonts w:eastAsia="Times New Roman"/>
          <w:szCs w:val="24"/>
        </w:rPr>
      </w:pPr>
      <w:r w:rsidRPr="008B7916">
        <w:rPr>
          <w:rFonts w:eastAsia="Times New Roman"/>
          <w:b/>
          <w:szCs w:val="24"/>
        </w:rPr>
        <w:lastRenderedPageBreak/>
        <w:t xml:space="preserve">ΕΥΣΤΑΘΙΟΣ ΠΑΝΑΓΟΥΛΗΣ: </w:t>
      </w:r>
      <w:r w:rsidRPr="00D11AAE">
        <w:rPr>
          <w:rFonts w:eastAsia="Times New Roman"/>
          <w:szCs w:val="24"/>
        </w:rPr>
        <w:t>Κύριε Πρόεδρε</w:t>
      </w:r>
      <w:r>
        <w:rPr>
          <w:rFonts w:eastAsia="Times New Roman"/>
          <w:szCs w:val="24"/>
        </w:rPr>
        <w:t>,</w:t>
      </w:r>
      <w:r w:rsidRPr="00D11AAE">
        <w:rPr>
          <w:rFonts w:eastAsia="Times New Roman"/>
          <w:szCs w:val="24"/>
        </w:rPr>
        <w:t xml:space="preserve"> </w:t>
      </w:r>
      <w:r>
        <w:rPr>
          <w:rFonts w:eastAsia="Times New Roman"/>
          <w:szCs w:val="24"/>
        </w:rPr>
        <w:t xml:space="preserve">η Γενοκτονία </w:t>
      </w:r>
      <w:r w:rsidRPr="00D11AAE">
        <w:rPr>
          <w:rFonts w:eastAsia="Times New Roman"/>
          <w:szCs w:val="24"/>
        </w:rPr>
        <w:t xml:space="preserve">των Ποντίων έχει χαρακτηριστεί </w:t>
      </w:r>
      <w:r>
        <w:rPr>
          <w:rFonts w:eastAsia="Times New Roman"/>
          <w:szCs w:val="24"/>
        </w:rPr>
        <w:t>-</w:t>
      </w:r>
      <w:r w:rsidRPr="00D11AAE">
        <w:rPr>
          <w:rFonts w:eastAsia="Times New Roman"/>
          <w:szCs w:val="24"/>
        </w:rPr>
        <w:t xml:space="preserve">και </w:t>
      </w:r>
      <w:r>
        <w:rPr>
          <w:rFonts w:eastAsia="Times New Roman"/>
          <w:szCs w:val="24"/>
        </w:rPr>
        <w:t>δίκαια-</w:t>
      </w:r>
      <w:r w:rsidRPr="00D11AAE">
        <w:rPr>
          <w:rFonts w:eastAsia="Times New Roman"/>
          <w:szCs w:val="24"/>
        </w:rPr>
        <w:t xml:space="preserve"> Ημέρα </w:t>
      </w:r>
      <w:r>
        <w:rPr>
          <w:rFonts w:eastAsia="Times New Roman"/>
          <w:szCs w:val="24"/>
        </w:rPr>
        <w:t>Ε</w:t>
      </w:r>
      <w:r w:rsidRPr="00D11AAE">
        <w:rPr>
          <w:rFonts w:eastAsia="Times New Roman"/>
          <w:szCs w:val="24"/>
        </w:rPr>
        <w:t>θνικής Μνήμης</w:t>
      </w:r>
      <w:r>
        <w:rPr>
          <w:rFonts w:eastAsia="Times New Roman"/>
          <w:szCs w:val="24"/>
        </w:rPr>
        <w:t xml:space="preserve">. Θα τολμούσα να πω </w:t>
      </w:r>
      <w:r>
        <w:rPr>
          <w:rFonts w:eastAsia="Times New Roman"/>
          <w:szCs w:val="24"/>
        </w:rPr>
        <w:t xml:space="preserve">ότι </w:t>
      </w:r>
      <w:r w:rsidRPr="00D11AAE">
        <w:rPr>
          <w:rFonts w:eastAsia="Times New Roman"/>
          <w:szCs w:val="24"/>
        </w:rPr>
        <w:t>είναι πρώτα από όλα</w:t>
      </w:r>
      <w:r>
        <w:rPr>
          <w:rFonts w:eastAsia="Times New Roman"/>
          <w:szCs w:val="24"/>
        </w:rPr>
        <w:t>,</w:t>
      </w:r>
      <w:r w:rsidRPr="00D11AAE">
        <w:rPr>
          <w:rFonts w:eastAsia="Times New Roman"/>
          <w:szCs w:val="24"/>
        </w:rPr>
        <w:t xml:space="preserve"> </w:t>
      </w:r>
      <w:r>
        <w:rPr>
          <w:rFonts w:eastAsia="Times New Roman"/>
          <w:szCs w:val="24"/>
        </w:rPr>
        <w:t>όμως,</w:t>
      </w:r>
      <w:r w:rsidRPr="00D11AAE">
        <w:rPr>
          <w:rFonts w:eastAsia="Times New Roman"/>
          <w:szCs w:val="24"/>
        </w:rPr>
        <w:t xml:space="preserve"> </w:t>
      </w:r>
      <w:r>
        <w:rPr>
          <w:rFonts w:eastAsia="Times New Roman"/>
          <w:szCs w:val="24"/>
        </w:rPr>
        <w:t xml:space="preserve">ημέρα εθνικού χρέους, </w:t>
      </w:r>
      <w:r w:rsidRPr="00D11AAE">
        <w:rPr>
          <w:rFonts w:eastAsia="Times New Roman"/>
          <w:szCs w:val="24"/>
        </w:rPr>
        <w:t xml:space="preserve">ενός χρέους που δεν έχουμε </w:t>
      </w:r>
      <w:r w:rsidRPr="00D11AAE">
        <w:rPr>
          <w:rFonts w:eastAsia="Times New Roman"/>
          <w:szCs w:val="24"/>
        </w:rPr>
        <w:t>ξεχρεώσει απέναντι στο</w:t>
      </w:r>
      <w:r>
        <w:rPr>
          <w:rFonts w:eastAsia="Times New Roman"/>
          <w:szCs w:val="24"/>
        </w:rPr>
        <w:t>ν</w:t>
      </w:r>
      <w:r w:rsidRPr="00D11AAE">
        <w:rPr>
          <w:rFonts w:eastAsia="Times New Roman"/>
          <w:szCs w:val="24"/>
        </w:rPr>
        <w:t xml:space="preserve"> </w:t>
      </w:r>
      <w:r>
        <w:rPr>
          <w:rFonts w:eastAsia="Times New Roman"/>
          <w:szCs w:val="24"/>
        </w:rPr>
        <w:t>λ</w:t>
      </w:r>
      <w:r w:rsidRPr="00D11AAE">
        <w:rPr>
          <w:rFonts w:eastAsia="Times New Roman"/>
          <w:szCs w:val="24"/>
        </w:rPr>
        <w:t xml:space="preserve">αμπρό </w:t>
      </w:r>
      <w:r>
        <w:rPr>
          <w:rFonts w:eastAsia="Times New Roman"/>
          <w:szCs w:val="24"/>
        </w:rPr>
        <w:t>π</w:t>
      </w:r>
      <w:r w:rsidRPr="00D11AAE">
        <w:rPr>
          <w:rFonts w:eastAsia="Times New Roman"/>
          <w:szCs w:val="24"/>
        </w:rPr>
        <w:t>οντιακό Ελληνισμό</w:t>
      </w:r>
      <w:r>
        <w:rPr>
          <w:rFonts w:eastAsia="Times New Roman"/>
          <w:szCs w:val="24"/>
        </w:rPr>
        <w:t>.</w:t>
      </w:r>
      <w:r w:rsidRPr="00D11AAE">
        <w:rPr>
          <w:rFonts w:eastAsia="Times New Roman"/>
          <w:szCs w:val="24"/>
        </w:rPr>
        <w:t xml:space="preserve"> </w:t>
      </w:r>
    </w:p>
    <w:p w14:paraId="24E2C9B8" w14:textId="77777777" w:rsidR="003D7578" w:rsidRDefault="0083033C">
      <w:pPr>
        <w:spacing w:after="0" w:line="600" w:lineRule="auto"/>
        <w:ind w:firstLine="720"/>
        <w:jc w:val="both"/>
        <w:rPr>
          <w:rFonts w:eastAsia="Times New Roman"/>
          <w:szCs w:val="24"/>
        </w:rPr>
      </w:pPr>
      <w:r>
        <w:rPr>
          <w:rFonts w:eastAsia="Times New Roman"/>
          <w:szCs w:val="24"/>
        </w:rPr>
        <w:t xml:space="preserve">Τα δεινά που υπέφεραν οι Πόντιοι αδελφοί μας </w:t>
      </w:r>
      <w:r w:rsidRPr="00D11AAE">
        <w:rPr>
          <w:rFonts w:eastAsia="Times New Roman"/>
          <w:szCs w:val="24"/>
        </w:rPr>
        <w:t>τα υπέστησαν</w:t>
      </w:r>
      <w:r>
        <w:rPr>
          <w:rFonts w:eastAsia="Times New Roman"/>
          <w:szCs w:val="24"/>
        </w:rPr>
        <w:t>,</w:t>
      </w:r>
      <w:r w:rsidRPr="00D11AAE">
        <w:rPr>
          <w:rFonts w:eastAsia="Times New Roman"/>
          <w:szCs w:val="24"/>
        </w:rPr>
        <w:t xml:space="preserve"> </w:t>
      </w:r>
      <w:r>
        <w:rPr>
          <w:rFonts w:eastAsia="Times New Roman"/>
          <w:szCs w:val="24"/>
        </w:rPr>
        <w:t>ό</w:t>
      </w:r>
      <w:r w:rsidRPr="00D11AAE">
        <w:rPr>
          <w:rFonts w:eastAsia="Times New Roman"/>
          <w:szCs w:val="24"/>
        </w:rPr>
        <w:t>χι για κάτι που έκανα</w:t>
      </w:r>
      <w:r>
        <w:rPr>
          <w:rFonts w:eastAsia="Times New Roman"/>
          <w:szCs w:val="24"/>
        </w:rPr>
        <w:t>ν</w:t>
      </w:r>
      <w:r>
        <w:rPr>
          <w:rFonts w:eastAsia="Times New Roman"/>
          <w:szCs w:val="24"/>
        </w:rPr>
        <w:t>,</w:t>
      </w:r>
      <w:r w:rsidRPr="00D11AAE">
        <w:rPr>
          <w:rFonts w:eastAsia="Times New Roman"/>
          <w:szCs w:val="24"/>
        </w:rPr>
        <w:t xml:space="preserve"> αλλά </w:t>
      </w:r>
      <w:r>
        <w:rPr>
          <w:rFonts w:eastAsia="Times New Roman"/>
          <w:szCs w:val="24"/>
        </w:rPr>
        <w:t xml:space="preserve">μόνο και μόνο </w:t>
      </w:r>
      <w:r w:rsidRPr="00D11AAE">
        <w:rPr>
          <w:rFonts w:eastAsia="Times New Roman"/>
          <w:szCs w:val="24"/>
        </w:rPr>
        <w:t xml:space="preserve">για αυτό που </w:t>
      </w:r>
      <w:r>
        <w:rPr>
          <w:rFonts w:eastAsia="Times New Roman"/>
          <w:szCs w:val="24"/>
        </w:rPr>
        <w:t xml:space="preserve">ήταν. Η καταγωγή τους, η περηφάνεια και η </w:t>
      </w:r>
      <w:r w:rsidRPr="00D11AAE">
        <w:rPr>
          <w:rFonts w:eastAsia="Times New Roman"/>
          <w:szCs w:val="24"/>
        </w:rPr>
        <w:t>ανυπότακτη καρδιά τους ήταν αυτά που τους κατα</w:t>
      </w:r>
      <w:r w:rsidRPr="00D11AAE">
        <w:rPr>
          <w:rFonts w:eastAsia="Times New Roman"/>
          <w:szCs w:val="24"/>
        </w:rPr>
        <w:t>λογίστηκαν ως εγκλήματα</w:t>
      </w:r>
      <w:r>
        <w:rPr>
          <w:rFonts w:eastAsia="Times New Roman"/>
          <w:szCs w:val="24"/>
        </w:rPr>
        <w:t>.</w:t>
      </w:r>
    </w:p>
    <w:p w14:paraId="24E2C9B9" w14:textId="77777777" w:rsidR="003D7578" w:rsidRDefault="0083033C">
      <w:pPr>
        <w:spacing w:after="0" w:line="600" w:lineRule="auto"/>
        <w:ind w:firstLine="720"/>
        <w:jc w:val="both"/>
        <w:rPr>
          <w:rFonts w:eastAsia="Times New Roman"/>
          <w:szCs w:val="24"/>
        </w:rPr>
      </w:pPr>
      <w:r>
        <w:rPr>
          <w:rFonts w:eastAsia="Times New Roman"/>
          <w:szCs w:val="24"/>
        </w:rPr>
        <w:t>Δ</w:t>
      </w:r>
      <w:r w:rsidRPr="00D11AAE">
        <w:rPr>
          <w:rFonts w:eastAsia="Times New Roman"/>
          <w:szCs w:val="24"/>
        </w:rPr>
        <w:t>εν θα σας κουράσω με πράγματα τα οποία σε όλους μας είναι γνωστά</w:t>
      </w:r>
      <w:r>
        <w:rPr>
          <w:rFonts w:eastAsia="Times New Roman"/>
          <w:szCs w:val="24"/>
        </w:rPr>
        <w:t>.</w:t>
      </w:r>
      <w:r w:rsidRPr="00D11AAE">
        <w:rPr>
          <w:rFonts w:eastAsia="Times New Roman"/>
          <w:szCs w:val="24"/>
        </w:rPr>
        <w:t xml:space="preserve"> </w:t>
      </w:r>
      <w:r>
        <w:rPr>
          <w:rFonts w:eastAsia="Times New Roman"/>
          <w:szCs w:val="24"/>
        </w:rPr>
        <w:t>Δ</w:t>
      </w:r>
      <w:r w:rsidRPr="00D11AAE">
        <w:rPr>
          <w:rFonts w:eastAsia="Times New Roman"/>
          <w:szCs w:val="24"/>
        </w:rPr>
        <w:t>εν είμαι εγώ αυτός που θα σας πω όσα μέχρι σήμερα ακούγονται από στόμα σε στόμα στις οικογένειες των Ποντίων</w:t>
      </w:r>
      <w:r>
        <w:rPr>
          <w:rFonts w:eastAsia="Times New Roman"/>
          <w:szCs w:val="24"/>
        </w:rPr>
        <w:t>. Ξέρουμε όλοι πως οι Τούρκοι συστηματικά υπέβα</w:t>
      </w:r>
      <w:r>
        <w:rPr>
          <w:rFonts w:eastAsia="Times New Roman"/>
          <w:szCs w:val="24"/>
        </w:rPr>
        <w:t>λ</w:t>
      </w:r>
      <w:r>
        <w:rPr>
          <w:rFonts w:eastAsia="Times New Roman"/>
          <w:szCs w:val="24"/>
        </w:rPr>
        <w:t xml:space="preserve">λαν </w:t>
      </w:r>
      <w:r w:rsidRPr="00D11AAE">
        <w:rPr>
          <w:rFonts w:eastAsia="Times New Roman"/>
          <w:szCs w:val="24"/>
        </w:rPr>
        <w:t>τον</w:t>
      </w:r>
      <w:r w:rsidRPr="00D11AAE">
        <w:rPr>
          <w:rFonts w:eastAsia="Times New Roman"/>
          <w:szCs w:val="24"/>
        </w:rPr>
        <w:t xml:space="preserve"> ποντιακό λαό σε απαράδεκτες συνθήκες διαβίωσης</w:t>
      </w:r>
      <w:r>
        <w:rPr>
          <w:rFonts w:eastAsia="Times New Roman"/>
          <w:szCs w:val="24"/>
        </w:rPr>
        <w:t>,</w:t>
      </w:r>
      <w:r w:rsidRPr="00D11AAE">
        <w:rPr>
          <w:rFonts w:eastAsia="Times New Roman"/>
          <w:szCs w:val="24"/>
        </w:rPr>
        <w:t xml:space="preserve"> με στόχο την αλλοίωση της ταυτότητας</w:t>
      </w:r>
      <w:r>
        <w:rPr>
          <w:rFonts w:eastAsia="Times New Roman"/>
          <w:szCs w:val="24"/>
        </w:rPr>
        <w:t xml:space="preserve"> και τη διάσπαση της ενότητά</w:t>
      </w:r>
      <w:r w:rsidRPr="00D11AAE">
        <w:rPr>
          <w:rFonts w:eastAsia="Times New Roman"/>
          <w:szCs w:val="24"/>
        </w:rPr>
        <w:t>ς του</w:t>
      </w:r>
      <w:r>
        <w:rPr>
          <w:rFonts w:eastAsia="Times New Roman"/>
          <w:szCs w:val="24"/>
        </w:rPr>
        <w:t>,</w:t>
      </w:r>
      <w:r w:rsidRPr="00D11AAE">
        <w:rPr>
          <w:rFonts w:eastAsia="Times New Roman"/>
          <w:szCs w:val="24"/>
        </w:rPr>
        <w:t xml:space="preserve"> και δεν τα κατάφερα</w:t>
      </w:r>
      <w:r>
        <w:rPr>
          <w:rFonts w:eastAsia="Times New Roman"/>
          <w:szCs w:val="24"/>
        </w:rPr>
        <w:t>ν.</w:t>
      </w:r>
    </w:p>
    <w:p w14:paraId="24E2C9BA" w14:textId="77777777" w:rsidR="003D7578" w:rsidRDefault="0083033C">
      <w:pPr>
        <w:spacing w:after="0" w:line="600" w:lineRule="auto"/>
        <w:ind w:firstLine="720"/>
        <w:jc w:val="both"/>
        <w:rPr>
          <w:rFonts w:eastAsia="Times New Roman"/>
          <w:szCs w:val="24"/>
        </w:rPr>
      </w:pPr>
      <w:r>
        <w:rPr>
          <w:rFonts w:eastAsia="Times New Roman"/>
          <w:szCs w:val="24"/>
        </w:rPr>
        <w:lastRenderedPageBreak/>
        <w:t>Π</w:t>
      </w:r>
      <w:r w:rsidRPr="00D11AAE">
        <w:rPr>
          <w:rFonts w:eastAsia="Times New Roman"/>
          <w:szCs w:val="24"/>
        </w:rPr>
        <w:t xml:space="preserve">ονάμε όλοι </w:t>
      </w:r>
      <w:r>
        <w:rPr>
          <w:rFonts w:eastAsia="Times New Roman"/>
          <w:szCs w:val="24"/>
        </w:rPr>
        <w:t xml:space="preserve">όποτε </w:t>
      </w:r>
      <w:r w:rsidRPr="00D11AAE">
        <w:rPr>
          <w:rFonts w:eastAsia="Times New Roman"/>
          <w:szCs w:val="24"/>
        </w:rPr>
        <w:t>φέρνουμε στη μνήμη τα γεγονότα της δραματικής περιόδου των διωγμών</w:t>
      </w:r>
      <w:r>
        <w:rPr>
          <w:rFonts w:eastAsia="Times New Roman"/>
          <w:szCs w:val="24"/>
        </w:rPr>
        <w:t>,</w:t>
      </w:r>
      <w:r w:rsidRPr="00D11AAE">
        <w:rPr>
          <w:rFonts w:eastAsia="Times New Roman"/>
          <w:szCs w:val="24"/>
        </w:rPr>
        <w:t xml:space="preserve"> της </w:t>
      </w:r>
      <w:r>
        <w:rPr>
          <w:rFonts w:eastAsia="Times New Roman"/>
          <w:szCs w:val="24"/>
        </w:rPr>
        <w:t>Γ</w:t>
      </w:r>
      <w:r w:rsidRPr="00D11AAE">
        <w:rPr>
          <w:rFonts w:eastAsia="Times New Roman"/>
          <w:szCs w:val="24"/>
        </w:rPr>
        <w:t>ενοκτονίας κ</w:t>
      </w:r>
      <w:r>
        <w:rPr>
          <w:rFonts w:eastAsia="Times New Roman"/>
          <w:szCs w:val="24"/>
        </w:rPr>
        <w:t>αι του ξερι</w:t>
      </w:r>
      <w:r>
        <w:rPr>
          <w:rFonts w:eastAsia="Times New Roman"/>
          <w:szCs w:val="24"/>
        </w:rPr>
        <w:t xml:space="preserve">ζωμού, </w:t>
      </w:r>
      <w:r w:rsidRPr="00D11AAE">
        <w:rPr>
          <w:rFonts w:eastAsia="Times New Roman"/>
          <w:szCs w:val="24"/>
        </w:rPr>
        <w:t xml:space="preserve">τα προμελετημένα και προσχεδιασμένα γεγονότα που κατέληξαν σε </w:t>
      </w:r>
      <w:r>
        <w:rPr>
          <w:rFonts w:eastAsia="Times New Roman"/>
          <w:szCs w:val="24"/>
        </w:rPr>
        <w:t>μια</w:t>
      </w:r>
      <w:r w:rsidRPr="00D11AAE">
        <w:rPr>
          <w:rFonts w:eastAsia="Times New Roman"/>
          <w:szCs w:val="24"/>
        </w:rPr>
        <w:t xml:space="preserve"> πολιτική γενοκτονίας</w:t>
      </w:r>
      <w:r>
        <w:rPr>
          <w:rFonts w:eastAsia="Times New Roman"/>
          <w:szCs w:val="24"/>
        </w:rPr>
        <w:t>.</w:t>
      </w:r>
      <w:r w:rsidRPr="00D11AAE">
        <w:rPr>
          <w:rFonts w:eastAsia="Times New Roman"/>
          <w:szCs w:val="24"/>
        </w:rPr>
        <w:t xml:space="preserve"> Η πολιτεία δεν στάθηκε όπως θα έπρεπε στον </w:t>
      </w:r>
      <w:r>
        <w:rPr>
          <w:rFonts w:eastAsia="Times New Roman"/>
          <w:szCs w:val="24"/>
        </w:rPr>
        <w:t>π</w:t>
      </w:r>
      <w:r w:rsidRPr="00D11AAE">
        <w:rPr>
          <w:rFonts w:eastAsia="Times New Roman"/>
          <w:szCs w:val="24"/>
        </w:rPr>
        <w:t>οντιακό Ελληνισμό</w:t>
      </w:r>
      <w:r>
        <w:rPr>
          <w:rFonts w:eastAsia="Times New Roman"/>
          <w:szCs w:val="24"/>
        </w:rPr>
        <w:t>.</w:t>
      </w:r>
    </w:p>
    <w:p w14:paraId="24E2C9BB" w14:textId="77777777" w:rsidR="003D7578" w:rsidRDefault="0083033C">
      <w:pPr>
        <w:spacing w:after="0" w:line="600" w:lineRule="auto"/>
        <w:ind w:firstLine="720"/>
        <w:jc w:val="both"/>
        <w:rPr>
          <w:rFonts w:eastAsia="Times New Roman"/>
          <w:szCs w:val="24"/>
        </w:rPr>
      </w:pPr>
      <w:r>
        <w:rPr>
          <w:rFonts w:eastAsia="Times New Roman"/>
          <w:szCs w:val="24"/>
        </w:rPr>
        <w:t>Θ</w:t>
      </w:r>
      <w:r w:rsidRPr="00D11AAE">
        <w:rPr>
          <w:rFonts w:eastAsia="Times New Roman"/>
          <w:szCs w:val="24"/>
        </w:rPr>
        <w:t xml:space="preserve">υμίζω πως μόλις στις αρχές της δεκαετίας του </w:t>
      </w:r>
      <w:r>
        <w:rPr>
          <w:rFonts w:eastAsia="Times New Roman"/>
          <w:szCs w:val="24"/>
        </w:rPr>
        <w:t>’</w:t>
      </w:r>
      <w:r w:rsidRPr="00D11AAE">
        <w:rPr>
          <w:rFonts w:eastAsia="Times New Roman"/>
          <w:szCs w:val="24"/>
        </w:rPr>
        <w:t>90 η Κοινοβουλευτική Ομάδα του ΠΑΣΟΚ αποδέχθηκε ομό</w:t>
      </w:r>
      <w:r w:rsidRPr="00D11AAE">
        <w:rPr>
          <w:rFonts w:eastAsia="Times New Roman"/>
          <w:szCs w:val="24"/>
        </w:rPr>
        <w:t xml:space="preserve">φωνα </w:t>
      </w:r>
      <w:r>
        <w:rPr>
          <w:rFonts w:eastAsia="Times New Roman"/>
          <w:szCs w:val="24"/>
        </w:rPr>
        <w:t>την</w:t>
      </w:r>
      <w:r w:rsidRPr="00D11AAE">
        <w:rPr>
          <w:rFonts w:eastAsia="Times New Roman"/>
          <w:szCs w:val="24"/>
        </w:rPr>
        <w:t xml:space="preserve"> πρόταση του </w:t>
      </w:r>
      <w:r>
        <w:rPr>
          <w:rFonts w:eastAsia="Times New Roman"/>
          <w:szCs w:val="24"/>
        </w:rPr>
        <w:t>Π</w:t>
      </w:r>
      <w:r w:rsidRPr="00D11AAE">
        <w:rPr>
          <w:rFonts w:eastAsia="Times New Roman"/>
          <w:szCs w:val="24"/>
        </w:rPr>
        <w:t>ροέδρου Ανδρέα Παπανδρέου</w:t>
      </w:r>
      <w:r>
        <w:rPr>
          <w:rFonts w:eastAsia="Times New Roman"/>
          <w:szCs w:val="24"/>
        </w:rPr>
        <w:t>,</w:t>
      </w:r>
      <w:r w:rsidRPr="00D11AAE">
        <w:rPr>
          <w:rFonts w:eastAsia="Times New Roman"/>
          <w:szCs w:val="24"/>
        </w:rPr>
        <w:t xml:space="preserve"> ύστερα από επιστολή των Ποντίων </w:t>
      </w:r>
      <w:r>
        <w:rPr>
          <w:rFonts w:eastAsia="Times New Roman"/>
          <w:szCs w:val="24"/>
        </w:rPr>
        <w:t>Β</w:t>
      </w:r>
      <w:r w:rsidRPr="00D11AAE">
        <w:rPr>
          <w:rFonts w:eastAsia="Times New Roman"/>
          <w:szCs w:val="24"/>
        </w:rPr>
        <w:t xml:space="preserve">ουλευτών του </w:t>
      </w:r>
      <w:r>
        <w:rPr>
          <w:rFonts w:eastAsia="Times New Roman"/>
          <w:szCs w:val="24"/>
        </w:rPr>
        <w:t>κ</w:t>
      </w:r>
      <w:r w:rsidRPr="00D11AAE">
        <w:rPr>
          <w:rFonts w:eastAsia="Times New Roman"/>
          <w:szCs w:val="24"/>
        </w:rPr>
        <w:t>ινήματος</w:t>
      </w:r>
      <w:r>
        <w:rPr>
          <w:rFonts w:eastAsia="Times New Roman"/>
          <w:szCs w:val="24"/>
        </w:rPr>
        <w:t>,</w:t>
      </w:r>
      <w:r w:rsidRPr="00D11AAE">
        <w:rPr>
          <w:rFonts w:eastAsia="Times New Roman"/>
          <w:szCs w:val="24"/>
        </w:rPr>
        <w:t xml:space="preserve"> για κατάθεση πρότασης νόμου για την επίσημη αναγνώριση από τη Βουλή των Ελλήνων της </w:t>
      </w:r>
      <w:r>
        <w:rPr>
          <w:rFonts w:eastAsia="Times New Roman"/>
          <w:szCs w:val="24"/>
        </w:rPr>
        <w:t>Γ</w:t>
      </w:r>
      <w:r w:rsidRPr="00D11AAE">
        <w:rPr>
          <w:rFonts w:eastAsia="Times New Roman"/>
          <w:szCs w:val="24"/>
        </w:rPr>
        <w:t xml:space="preserve">ενοκτονίας των </w:t>
      </w:r>
      <w:r>
        <w:rPr>
          <w:rFonts w:eastAsia="Times New Roman"/>
          <w:szCs w:val="24"/>
        </w:rPr>
        <w:t>τριακοσίων πενήντα τριών χιλιάδων</w:t>
      </w:r>
      <w:r w:rsidRPr="00D11AAE">
        <w:rPr>
          <w:rFonts w:eastAsia="Times New Roman"/>
          <w:szCs w:val="24"/>
        </w:rPr>
        <w:t xml:space="preserve"> Ποντίων που έγιν</w:t>
      </w:r>
      <w:r w:rsidRPr="00D11AAE">
        <w:rPr>
          <w:rFonts w:eastAsia="Times New Roman"/>
          <w:szCs w:val="24"/>
        </w:rPr>
        <w:t>ε από τους Τούρκους</w:t>
      </w:r>
      <w:r>
        <w:rPr>
          <w:rFonts w:eastAsia="Times New Roman"/>
          <w:szCs w:val="24"/>
        </w:rPr>
        <w:t>,</w:t>
      </w:r>
      <w:r w:rsidRPr="00D11AAE">
        <w:rPr>
          <w:rFonts w:eastAsia="Times New Roman"/>
          <w:szCs w:val="24"/>
        </w:rPr>
        <w:t xml:space="preserve"> από το 1916 έως το 1923</w:t>
      </w:r>
      <w:r>
        <w:rPr>
          <w:rFonts w:eastAsia="Times New Roman"/>
          <w:szCs w:val="24"/>
        </w:rPr>
        <w:t>, με αποτέλεσμα η 19</w:t>
      </w:r>
      <w:r>
        <w:rPr>
          <w:rFonts w:eastAsia="Times New Roman"/>
          <w:szCs w:val="24"/>
          <w:vertAlign w:val="superscript"/>
        </w:rPr>
        <w:t xml:space="preserve">η </w:t>
      </w:r>
      <w:r w:rsidRPr="00D11AAE">
        <w:rPr>
          <w:rFonts w:eastAsia="Times New Roman"/>
          <w:szCs w:val="24"/>
        </w:rPr>
        <w:t xml:space="preserve">Μαΐου </w:t>
      </w:r>
      <w:r>
        <w:rPr>
          <w:rFonts w:eastAsia="Times New Roman"/>
          <w:szCs w:val="24"/>
        </w:rPr>
        <w:t xml:space="preserve">να καθιερωθεί ως Ημέρα Μνήμης </w:t>
      </w:r>
      <w:r w:rsidRPr="00D11AAE">
        <w:rPr>
          <w:rFonts w:eastAsia="Times New Roman"/>
          <w:szCs w:val="24"/>
        </w:rPr>
        <w:t xml:space="preserve">της </w:t>
      </w:r>
      <w:r>
        <w:rPr>
          <w:rFonts w:eastAsia="Times New Roman"/>
          <w:szCs w:val="24"/>
        </w:rPr>
        <w:t>Γ</w:t>
      </w:r>
      <w:r w:rsidRPr="00D11AAE">
        <w:rPr>
          <w:rFonts w:eastAsia="Times New Roman"/>
          <w:szCs w:val="24"/>
        </w:rPr>
        <w:t>ενοκτονίας των Ποντίων</w:t>
      </w:r>
      <w:r>
        <w:rPr>
          <w:rFonts w:eastAsia="Times New Roman"/>
          <w:szCs w:val="24"/>
        </w:rPr>
        <w:t>.</w:t>
      </w:r>
    </w:p>
    <w:p w14:paraId="24E2C9BC" w14:textId="77777777" w:rsidR="003D7578" w:rsidRDefault="0083033C">
      <w:pPr>
        <w:spacing w:after="0" w:line="600" w:lineRule="auto"/>
        <w:ind w:firstLine="720"/>
        <w:jc w:val="both"/>
        <w:rPr>
          <w:rFonts w:eastAsia="Times New Roman"/>
          <w:szCs w:val="24"/>
        </w:rPr>
      </w:pPr>
      <w:r>
        <w:rPr>
          <w:rFonts w:eastAsia="Times New Roman"/>
          <w:szCs w:val="24"/>
        </w:rPr>
        <w:t>Κ</w:t>
      </w:r>
      <w:r w:rsidRPr="00D11AAE">
        <w:rPr>
          <w:rFonts w:eastAsia="Times New Roman"/>
          <w:szCs w:val="24"/>
        </w:rPr>
        <w:t>υρίες και κύριοι συνάδελφοι</w:t>
      </w:r>
      <w:r>
        <w:rPr>
          <w:rFonts w:eastAsia="Times New Roman"/>
          <w:szCs w:val="24"/>
        </w:rPr>
        <w:t>, οφείλουμε να καλύψουμε τον</w:t>
      </w:r>
      <w:r w:rsidRPr="00D11AAE">
        <w:rPr>
          <w:rFonts w:eastAsia="Times New Roman"/>
          <w:szCs w:val="24"/>
        </w:rPr>
        <w:t xml:space="preserve"> χαμένο χρόνο και να κάνουμε καθημερινή μας υπόθεση τη διάσωση από τη </w:t>
      </w:r>
      <w:r>
        <w:rPr>
          <w:rFonts w:eastAsia="Times New Roman"/>
          <w:szCs w:val="24"/>
        </w:rPr>
        <w:t>μια</w:t>
      </w:r>
      <w:r w:rsidRPr="00D11AAE">
        <w:rPr>
          <w:rFonts w:eastAsia="Times New Roman"/>
          <w:szCs w:val="24"/>
        </w:rPr>
        <w:t xml:space="preserve"> και τη διάδοση από την άλλη της ιστορικής αλήθειας</w:t>
      </w:r>
      <w:r>
        <w:rPr>
          <w:rFonts w:eastAsia="Times New Roman"/>
          <w:szCs w:val="24"/>
        </w:rPr>
        <w:t>,</w:t>
      </w:r>
      <w:r w:rsidRPr="00D11AAE">
        <w:rPr>
          <w:rFonts w:eastAsia="Times New Roman"/>
          <w:szCs w:val="24"/>
        </w:rPr>
        <w:t xml:space="preserve"> να μάθει όλος ο κόσμος την </w:t>
      </w:r>
      <w:r w:rsidRPr="00D11AAE">
        <w:rPr>
          <w:rFonts w:eastAsia="Times New Roman"/>
          <w:szCs w:val="24"/>
        </w:rPr>
        <w:lastRenderedPageBreak/>
        <w:t>ιστορία των Ποντίων και τα μέχρι σήμερα ατιμώρητα εγκλήματα των Τούρκων</w:t>
      </w:r>
      <w:r>
        <w:rPr>
          <w:rFonts w:eastAsia="Times New Roman"/>
          <w:szCs w:val="24"/>
        </w:rPr>
        <w:t>.</w:t>
      </w:r>
      <w:r w:rsidRPr="00D11AAE">
        <w:rPr>
          <w:rFonts w:eastAsia="Times New Roman"/>
          <w:szCs w:val="24"/>
        </w:rPr>
        <w:t xml:space="preserve"> </w:t>
      </w:r>
      <w:r>
        <w:rPr>
          <w:rFonts w:eastAsia="Times New Roman"/>
          <w:szCs w:val="24"/>
        </w:rPr>
        <w:t>Μ</w:t>
      </w:r>
      <w:r w:rsidRPr="00D11AAE">
        <w:rPr>
          <w:rFonts w:eastAsia="Times New Roman"/>
          <w:szCs w:val="24"/>
        </w:rPr>
        <w:t xml:space="preserve">αζί </w:t>
      </w:r>
      <w:r>
        <w:rPr>
          <w:rFonts w:eastAsia="Times New Roman"/>
          <w:szCs w:val="24"/>
        </w:rPr>
        <w:t>π</w:t>
      </w:r>
      <w:r w:rsidRPr="00D11AAE">
        <w:rPr>
          <w:rFonts w:eastAsia="Times New Roman"/>
          <w:szCs w:val="24"/>
        </w:rPr>
        <w:t>ρέπει να αναδείξουμε πως</w:t>
      </w:r>
      <w:r w:rsidRPr="00D11AAE">
        <w:rPr>
          <w:rFonts w:eastAsia="Times New Roman"/>
          <w:szCs w:val="24"/>
        </w:rPr>
        <w:t xml:space="preserve"> οι θυσίες των Ποντί</w:t>
      </w:r>
      <w:r>
        <w:rPr>
          <w:rFonts w:eastAsia="Times New Roman"/>
          <w:szCs w:val="24"/>
        </w:rPr>
        <w:t>ων για την πατρίδα δεν σταμάτησαν</w:t>
      </w:r>
      <w:r w:rsidRPr="00D11AAE">
        <w:rPr>
          <w:rFonts w:eastAsia="Times New Roman"/>
          <w:szCs w:val="24"/>
        </w:rPr>
        <w:t xml:space="preserve"> ποτέ</w:t>
      </w:r>
      <w:r>
        <w:rPr>
          <w:rFonts w:eastAsia="Times New Roman"/>
          <w:szCs w:val="24"/>
        </w:rPr>
        <w:t>.</w:t>
      </w:r>
    </w:p>
    <w:p w14:paraId="24E2C9BD" w14:textId="77777777" w:rsidR="003D7578" w:rsidRDefault="0083033C">
      <w:pPr>
        <w:spacing w:after="0" w:line="600" w:lineRule="auto"/>
        <w:ind w:firstLine="720"/>
        <w:jc w:val="both"/>
        <w:rPr>
          <w:rFonts w:eastAsia="Times New Roman"/>
          <w:szCs w:val="24"/>
        </w:rPr>
      </w:pPr>
      <w:r>
        <w:rPr>
          <w:rFonts w:eastAsia="Times New Roman"/>
          <w:szCs w:val="24"/>
        </w:rPr>
        <w:t>Κ</w:t>
      </w:r>
      <w:r w:rsidRPr="00D11AAE">
        <w:rPr>
          <w:rFonts w:eastAsia="Times New Roman"/>
          <w:szCs w:val="24"/>
        </w:rPr>
        <w:t>λείνοντας</w:t>
      </w:r>
      <w:r>
        <w:rPr>
          <w:rFonts w:eastAsia="Times New Roman"/>
          <w:szCs w:val="24"/>
        </w:rPr>
        <w:t>,</w:t>
      </w:r>
      <w:r w:rsidRPr="00D11AAE">
        <w:rPr>
          <w:rFonts w:eastAsia="Times New Roman"/>
          <w:szCs w:val="24"/>
        </w:rPr>
        <w:t xml:space="preserve"> κυρίες και κύριοι συνάδελφοι</w:t>
      </w:r>
      <w:r>
        <w:rPr>
          <w:rFonts w:eastAsia="Times New Roman"/>
          <w:szCs w:val="24"/>
        </w:rPr>
        <w:t>,</w:t>
      </w:r>
      <w:r w:rsidRPr="00D11AAE">
        <w:rPr>
          <w:rFonts w:eastAsia="Times New Roman"/>
          <w:szCs w:val="24"/>
        </w:rPr>
        <w:t xml:space="preserve"> θα ήθελα να ξαναπώ ότι έχω ακλόνητη την πίστη πως ο αγώνας των Ποντίων </w:t>
      </w:r>
      <w:r>
        <w:rPr>
          <w:rFonts w:eastAsia="Times New Roman"/>
          <w:szCs w:val="24"/>
        </w:rPr>
        <w:t xml:space="preserve">αδελφών </w:t>
      </w:r>
      <w:r w:rsidRPr="00D11AAE">
        <w:rPr>
          <w:rFonts w:eastAsia="Times New Roman"/>
          <w:szCs w:val="24"/>
        </w:rPr>
        <w:t xml:space="preserve">μας για </w:t>
      </w:r>
      <w:r>
        <w:rPr>
          <w:rFonts w:eastAsia="Times New Roman"/>
          <w:szCs w:val="24"/>
        </w:rPr>
        <w:t>δ</w:t>
      </w:r>
      <w:r w:rsidRPr="00D11AAE">
        <w:rPr>
          <w:rFonts w:eastAsia="Times New Roman"/>
          <w:szCs w:val="24"/>
        </w:rPr>
        <w:t xml:space="preserve">ικαίωση θα είναι </w:t>
      </w:r>
      <w:r>
        <w:rPr>
          <w:rFonts w:eastAsia="Times New Roman"/>
          <w:szCs w:val="24"/>
        </w:rPr>
        <w:t>νικηφόρος γιατί είναι δίκαιος. Α</w:t>
      </w:r>
      <w:r w:rsidRPr="00D11AAE">
        <w:rPr>
          <w:rFonts w:eastAsia="Times New Roman"/>
          <w:szCs w:val="24"/>
        </w:rPr>
        <w:t>ιωνία η μνήμη των</w:t>
      </w:r>
      <w:r w:rsidRPr="00D11AAE">
        <w:rPr>
          <w:rFonts w:eastAsia="Times New Roman"/>
          <w:szCs w:val="24"/>
        </w:rPr>
        <w:t xml:space="preserve"> </w:t>
      </w:r>
      <w:r>
        <w:rPr>
          <w:rFonts w:eastAsia="Times New Roman"/>
          <w:szCs w:val="24"/>
        </w:rPr>
        <w:t>τριακοσίων πενήντα τριών χιλιάδων</w:t>
      </w:r>
      <w:r w:rsidRPr="00D11AAE">
        <w:rPr>
          <w:rFonts w:eastAsia="Times New Roman"/>
          <w:szCs w:val="24"/>
        </w:rPr>
        <w:t xml:space="preserve"> θυμάτων της Γενοκτονίας των Ποντίων</w:t>
      </w:r>
      <w:r>
        <w:rPr>
          <w:rFonts w:eastAsia="Times New Roman"/>
          <w:szCs w:val="24"/>
        </w:rPr>
        <w:t>.</w:t>
      </w:r>
    </w:p>
    <w:p w14:paraId="24E2C9BE" w14:textId="77777777" w:rsidR="003D7578" w:rsidRDefault="0083033C">
      <w:pPr>
        <w:spacing w:after="0" w:line="600" w:lineRule="auto"/>
        <w:ind w:firstLine="720"/>
        <w:jc w:val="both"/>
        <w:rPr>
          <w:rFonts w:eastAsia="Times New Roman"/>
          <w:szCs w:val="24"/>
        </w:rPr>
      </w:pPr>
      <w:r w:rsidRPr="00D11AAE">
        <w:rPr>
          <w:rFonts w:eastAsia="Times New Roman"/>
          <w:szCs w:val="24"/>
        </w:rPr>
        <w:t>Ευχαριστώ</w:t>
      </w:r>
      <w:r>
        <w:rPr>
          <w:rFonts w:eastAsia="Times New Roman"/>
          <w:szCs w:val="24"/>
        </w:rPr>
        <w:t>.</w:t>
      </w:r>
    </w:p>
    <w:p w14:paraId="24E2C9BF" w14:textId="77777777" w:rsidR="003D7578" w:rsidRDefault="0083033C">
      <w:pPr>
        <w:spacing w:after="0" w:line="600" w:lineRule="auto"/>
        <w:ind w:firstLine="720"/>
        <w:jc w:val="center"/>
        <w:rPr>
          <w:rFonts w:eastAsia="Times New Roman"/>
          <w:szCs w:val="24"/>
        </w:rPr>
      </w:pPr>
      <w:r>
        <w:rPr>
          <w:rFonts w:eastAsia="Times New Roman"/>
          <w:szCs w:val="24"/>
        </w:rPr>
        <w:t>(Χειροκροτήματα)</w:t>
      </w:r>
    </w:p>
    <w:p w14:paraId="24E2C9C0" w14:textId="77777777" w:rsidR="003D7578" w:rsidRDefault="0083033C">
      <w:pPr>
        <w:spacing w:after="0" w:line="600" w:lineRule="auto"/>
        <w:ind w:firstLine="720"/>
        <w:jc w:val="both"/>
        <w:rPr>
          <w:rFonts w:eastAsia="Times New Roman"/>
          <w:szCs w:val="24"/>
        </w:rPr>
      </w:pPr>
      <w:r w:rsidRPr="00D11AAE">
        <w:rPr>
          <w:rFonts w:eastAsia="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Μαυρωτάς</w:t>
      </w:r>
      <w:proofErr w:type="spellEnd"/>
      <w:r w:rsidRPr="00D11AAE">
        <w:rPr>
          <w:rFonts w:eastAsia="Times New Roman"/>
          <w:b/>
          <w:szCs w:val="24"/>
        </w:rPr>
        <w:t>):</w:t>
      </w:r>
      <w:r>
        <w:rPr>
          <w:rFonts w:eastAsia="Times New Roman"/>
          <w:szCs w:val="24"/>
        </w:rPr>
        <w:t xml:space="preserve"> </w:t>
      </w:r>
      <w:r w:rsidRPr="00D11AAE">
        <w:rPr>
          <w:rFonts w:eastAsia="Times New Roman"/>
          <w:szCs w:val="24"/>
        </w:rPr>
        <w:t xml:space="preserve">Ευχαριστούμε τον </w:t>
      </w:r>
      <w:r>
        <w:rPr>
          <w:rFonts w:eastAsia="Times New Roman"/>
          <w:szCs w:val="24"/>
        </w:rPr>
        <w:t xml:space="preserve">κ. </w:t>
      </w:r>
      <w:r w:rsidRPr="00D11AAE">
        <w:rPr>
          <w:rFonts w:eastAsia="Times New Roman"/>
          <w:szCs w:val="24"/>
        </w:rPr>
        <w:t>Παναγούλη</w:t>
      </w:r>
      <w:r>
        <w:rPr>
          <w:rFonts w:eastAsia="Times New Roman"/>
          <w:szCs w:val="24"/>
        </w:rPr>
        <w:t>.</w:t>
      </w:r>
    </w:p>
    <w:p w14:paraId="24E2C9C1" w14:textId="77777777" w:rsidR="003D7578" w:rsidRDefault="0083033C">
      <w:pPr>
        <w:spacing w:after="0" w:line="600" w:lineRule="auto"/>
        <w:ind w:firstLine="720"/>
        <w:jc w:val="both"/>
        <w:rPr>
          <w:rFonts w:eastAsia="Times New Roman"/>
          <w:szCs w:val="24"/>
        </w:rPr>
      </w:pPr>
      <w:r>
        <w:rPr>
          <w:rFonts w:eastAsia="Times New Roman"/>
          <w:szCs w:val="24"/>
        </w:rPr>
        <w:t>Κ</w:t>
      </w:r>
      <w:r w:rsidRPr="00D11AAE">
        <w:rPr>
          <w:rFonts w:eastAsia="Times New Roman"/>
          <w:szCs w:val="24"/>
        </w:rPr>
        <w:t xml:space="preserve">υρίες και κύριοι συνάδελφοι στο σημείο αυτό ολοκληρώθηκε η </w:t>
      </w:r>
      <w:r>
        <w:rPr>
          <w:rFonts w:eastAsia="Times New Roman"/>
          <w:szCs w:val="24"/>
        </w:rPr>
        <w:t>Ε</w:t>
      </w:r>
      <w:r w:rsidRPr="00D11AAE">
        <w:rPr>
          <w:rFonts w:eastAsia="Times New Roman"/>
          <w:szCs w:val="24"/>
        </w:rPr>
        <w:t xml:space="preserve">ιδική </w:t>
      </w:r>
      <w:r>
        <w:rPr>
          <w:rFonts w:eastAsia="Times New Roman"/>
          <w:szCs w:val="24"/>
        </w:rPr>
        <w:t>Σ</w:t>
      </w:r>
      <w:r w:rsidRPr="00D11AAE">
        <w:rPr>
          <w:rFonts w:eastAsia="Times New Roman"/>
          <w:szCs w:val="24"/>
        </w:rPr>
        <w:t>υνεδρίαση για την Ημέρα Μ</w:t>
      </w:r>
      <w:r w:rsidRPr="00D11AAE">
        <w:rPr>
          <w:rFonts w:eastAsia="Times New Roman"/>
          <w:szCs w:val="24"/>
        </w:rPr>
        <w:t xml:space="preserve">νήμης της </w:t>
      </w:r>
      <w:r>
        <w:rPr>
          <w:rFonts w:eastAsia="Times New Roman"/>
          <w:szCs w:val="24"/>
        </w:rPr>
        <w:t>Γ</w:t>
      </w:r>
      <w:r w:rsidRPr="00D11AAE">
        <w:rPr>
          <w:rFonts w:eastAsia="Times New Roman"/>
          <w:szCs w:val="24"/>
        </w:rPr>
        <w:t>ενοκτονίας των Ελλήνων του Πόντου</w:t>
      </w:r>
      <w:r>
        <w:rPr>
          <w:rFonts w:eastAsia="Times New Roman"/>
          <w:szCs w:val="24"/>
        </w:rPr>
        <w:t>.</w:t>
      </w:r>
    </w:p>
    <w:p w14:paraId="24E2C9C2" w14:textId="77777777" w:rsidR="003D7578" w:rsidRDefault="0083033C">
      <w:pPr>
        <w:spacing w:after="0" w:line="600" w:lineRule="auto"/>
        <w:ind w:firstLine="720"/>
        <w:jc w:val="both"/>
        <w:rPr>
          <w:rFonts w:eastAsia="Times New Roman"/>
          <w:szCs w:val="24"/>
        </w:rPr>
      </w:pPr>
      <w:r>
        <w:rPr>
          <w:rFonts w:eastAsia="Times New Roman"/>
          <w:szCs w:val="24"/>
        </w:rPr>
        <w:lastRenderedPageBreak/>
        <w:t>Έ</w:t>
      </w:r>
      <w:r w:rsidRPr="00D11AAE">
        <w:rPr>
          <w:rFonts w:eastAsia="Times New Roman"/>
          <w:szCs w:val="24"/>
        </w:rPr>
        <w:t xml:space="preserve">χουν διανεμηθεί </w:t>
      </w:r>
      <w:r>
        <w:rPr>
          <w:rFonts w:eastAsia="Times New Roman"/>
          <w:szCs w:val="24"/>
        </w:rPr>
        <w:t>τ</w:t>
      </w:r>
      <w:r w:rsidRPr="00D11AAE">
        <w:rPr>
          <w:rFonts w:eastAsia="Times New Roman"/>
          <w:szCs w:val="24"/>
        </w:rPr>
        <w:t xml:space="preserve">α Πρακτικά </w:t>
      </w:r>
      <w:r>
        <w:rPr>
          <w:rFonts w:eastAsia="Times New Roman"/>
          <w:szCs w:val="24"/>
        </w:rPr>
        <w:t>της</w:t>
      </w:r>
      <w:r w:rsidRPr="00D11AAE">
        <w:rPr>
          <w:rFonts w:eastAsia="Times New Roman"/>
          <w:szCs w:val="24"/>
        </w:rPr>
        <w:t xml:space="preserve"> Τετάρτη</w:t>
      </w:r>
      <w:r>
        <w:rPr>
          <w:rFonts w:eastAsia="Times New Roman"/>
          <w:szCs w:val="24"/>
        </w:rPr>
        <w:t>ς</w:t>
      </w:r>
      <w:r w:rsidRPr="00D11AAE">
        <w:rPr>
          <w:rFonts w:eastAsia="Times New Roman"/>
          <w:szCs w:val="24"/>
        </w:rPr>
        <w:t xml:space="preserve"> 6</w:t>
      </w:r>
      <w:r>
        <w:rPr>
          <w:rFonts w:eastAsia="Times New Roman"/>
          <w:szCs w:val="24"/>
        </w:rPr>
        <w:t xml:space="preserve"> </w:t>
      </w:r>
      <w:r w:rsidRPr="00D11AAE">
        <w:rPr>
          <w:rFonts w:eastAsia="Times New Roman"/>
          <w:szCs w:val="24"/>
        </w:rPr>
        <w:t>Μαρτίου 2019</w:t>
      </w:r>
      <w:r>
        <w:rPr>
          <w:rFonts w:eastAsia="Times New Roman"/>
          <w:szCs w:val="24"/>
        </w:rPr>
        <w:t>,</w:t>
      </w:r>
      <w:r w:rsidRPr="00D11AAE">
        <w:rPr>
          <w:rFonts w:eastAsia="Times New Roman"/>
          <w:szCs w:val="24"/>
        </w:rPr>
        <w:t xml:space="preserve"> </w:t>
      </w:r>
      <w:r>
        <w:rPr>
          <w:rFonts w:eastAsia="Times New Roman"/>
          <w:szCs w:val="24"/>
        </w:rPr>
        <w:t xml:space="preserve">της </w:t>
      </w:r>
      <w:r w:rsidRPr="00D11AAE">
        <w:rPr>
          <w:rFonts w:eastAsia="Times New Roman"/>
          <w:szCs w:val="24"/>
        </w:rPr>
        <w:t xml:space="preserve">Παρασκευής 8 </w:t>
      </w:r>
      <w:r>
        <w:rPr>
          <w:rFonts w:eastAsia="Times New Roman"/>
          <w:szCs w:val="24"/>
        </w:rPr>
        <w:t xml:space="preserve">Μαρτίου </w:t>
      </w:r>
      <w:r w:rsidRPr="00D11AAE">
        <w:rPr>
          <w:rFonts w:eastAsia="Times New Roman"/>
          <w:szCs w:val="24"/>
        </w:rPr>
        <w:t>2019</w:t>
      </w:r>
      <w:r>
        <w:rPr>
          <w:rFonts w:eastAsia="Times New Roman"/>
          <w:szCs w:val="24"/>
        </w:rPr>
        <w:t>,</w:t>
      </w:r>
      <w:r w:rsidRPr="00D11AAE">
        <w:rPr>
          <w:rFonts w:eastAsia="Times New Roman"/>
          <w:szCs w:val="24"/>
        </w:rPr>
        <w:t xml:space="preserve"> </w:t>
      </w:r>
      <w:r>
        <w:rPr>
          <w:rFonts w:eastAsia="Times New Roman"/>
          <w:szCs w:val="24"/>
        </w:rPr>
        <w:t>της Π</w:t>
      </w:r>
      <w:r w:rsidRPr="00D11AAE">
        <w:rPr>
          <w:rFonts w:eastAsia="Times New Roman"/>
          <w:szCs w:val="24"/>
        </w:rPr>
        <w:t>έμπτης 14 Μαρτίου 2019</w:t>
      </w:r>
      <w:r>
        <w:rPr>
          <w:rFonts w:eastAsia="Times New Roman"/>
          <w:szCs w:val="24"/>
        </w:rPr>
        <w:t>, της</w:t>
      </w:r>
      <w:r w:rsidRPr="00D11AAE">
        <w:rPr>
          <w:rFonts w:eastAsia="Times New Roman"/>
          <w:szCs w:val="24"/>
        </w:rPr>
        <w:t xml:space="preserve"> Παρασκευής 15 Μαρτίου 2019</w:t>
      </w:r>
      <w:r>
        <w:rPr>
          <w:rFonts w:eastAsia="Times New Roman"/>
          <w:szCs w:val="24"/>
        </w:rPr>
        <w:t>, της Δ</w:t>
      </w:r>
      <w:r w:rsidRPr="00D11AAE">
        <w:rPr>
          <w:rFonts w:eastAsia="Times New Roman"/>
          <w:szCs w:val="24"/>
        </w:rPr>
        <w:t>ευτέρας 18 Μαρτίου 2019</w:t>
      </w:r>
      <w:r>
        <w:rPr>
          <w:rFonts w:eastAsia="Times New Roman"/>
          <w:szCs w:val="24"/>
        </w:rPr>
        <w:t>, της</w:t>
      </w:r>
      <w:r w:rsidRPr="00D11AAE">
        <w:rPr>
          <w:rFonts w:eastAsia="Times New Roman"/>
          <w:szCs w:val="24"/>
        </w:rPr>
        <w:t xml:space="preserve"> Τρίτη</w:t>
      </w:r>
      <w:r>
        <w:rPr>
          <w:rFonts w:eastAsia="Times New Roman"/>
          <w:szCs w:val="24"/>
        </w:rPr>
        <w:t>ς</w:t>
      </w:r>
      <w:r w:rsidRPr="00D11AAE">
        <w:rPr>
          <w:rFonts w:eastAsia="Times New Roman"/>
          <w:szCs w:val="24"/>
        </w:rPr>
        <w:t xml:space="preserve"> 19 Μαρτίου 2019 και ερωτάται το Σώμα αν τα επικυρώνει</w:t>
      </w:r>
      <w:r>
        <w:rPr>
          <w:rFonts w:eastAsia="Times New Roman"/>
          <w:szCs w:val="24"/>
        </w:rPr>
        <w:t>.</w:t>
      </w:r>
    </w:p>
    <w:p w14:paraId="24E2C9C3" w14:textId="77777777" w:rsidR="003D7578" w:rsidRDefault="0083033C">
      <w:pPr>
        <w:spacing w:after="0" w:line="600" w:lineRule="auto"/>
        <w:ind w:firstLine="720"/>
        <w:jc w:val="both"/>
        <w:rPr>
          <w:rFonts w:eastAsia="Times New Roman"/>
          <w:szCs w:val="24"/>
        </w:rPr>
      </w:pPr>
      <w:r>
        <w:rPr>
          <w:rFonts w:eastAsia="Times New Roman"/>
          <w:b/>
          <w:szCs w:val="24"/>
        </w:rPr>
        <w:t xml:space="preserve">ΟΛΟΙ ΟΙ </w:t>
      </w:r>
      <w:r w:rsidRPr="00580781">
        <w:rPr>
          <w:rFonts w:eastAsia="Times New Roman"/>
          <w:b/>
          <w:szCs w:val="24"/>
        </w:rPr>
        <w:t>ΒΟΥΛΕΥΤΕΣ:</w:t>
      </w:r>
      <w:r>
        <w:rPr>
          <w:rFonts w:eastAsia="Times New Roman"/>
          <w:szCs w:val="24"/>
        </w:rPr>
        <w:t xml:space="preserve"> Μάλιστα, μάλιστα. </w:t>
      </w:r>
    </w:p>
    <w:p w14:paraId="24E2C9C4" w14:textId="77777777" w:rsidR="003D7578" w:rsidRDefault="0083033C">
      <w:pPr>
        <w:spacing w:after="0" w:line="600" w:lineRule="auto"/>
        <w:ind w:firstLine="720"/>
        <w:jc w:val="both"/>
        <w:rPr>
          <w:rFonts w:eastAsia="Times New Roman"/>
          <w:szCs w:val="24"/>
        </w:rPr>
      </w:pPr>
      <w:r w:rsidRPr="00D11AAE">
        <w:rPr>
          <w:rFonts w:eastAsia="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Μαυρωτάς</w:t>
      </w:r>
      <w:proofErr w:type="spellEnd"/>
      <w:r w:rsidRPr="00D11AAE">
        <w:rPr>
          <w:rFonts w:eastAsia="Times New Roman"/>
          <w:b/>
          <w:szCs w:val="24"/>
        </w:rPr>
        <w:t>):</w:t>
      </w:r>
      <w:r>
        <w:rPr>
          <w:rFonts w:eastAsia="Times New Roman"/>
          <w:b/>
          <w:szCs w:val="24"/>
        </w:rPr>
        <w:t xml:space="preserve"> </w:t>
      </w:r>
      <w:r>
        <w:rPr>
          <w:rFonts w:eastAsia="Times New Roman"/>
          <w:szCs w:val="24"/>
        </w:rPr>
        <w:t>Συνεπώς τα Πρακτικά της</w:t>
      </w:r>
      <w:r w:rsidRPr="00D11AAE">
        <w:rPr>
          <w:rFonts w:eastAsia="Times New Roman"/>
          <w:szCs w:val="24"/>
        </w:rPr>
        <w:t xml:space="preserve"> Τετάρτη</w:t>
      </w:r>
      <w:r>
        <w:rPr>
          <w:rFonts w:eastAsia="Times New Roman"/>
          <w:szCs w:val="24"/>
        </w:rPr>
        <w:t>ς</w:t>
      </w:r>
      <w:r w:rsidRPr="00D11AAE">
        <w:rPr>
          <w:rFonts w:eastAsia="Times New Roman"/>
          <w:szCs w:val="24"/>
        </w:rPr>
        <w:t xml:space="preserve"> 6</w:t>
      </w:r>
      <w:r>
        <w:rPr>
          <w:rFonts w:eastAsia="Times New Roman"/>
          <w:szCs w:val="24"/>
        </w:rPr>
        <w:t xml:space="preserve"> </w:t>
      </w:r>
      <w:r w:rsidRPr="00D11AAE">
        <w:rPr>
          <w:rFonts w:eastAsia="Times New Roman"/>
          <w:szCs w:val="24"/>
        </w:rPr>
        <w:t>Μαρτίου 2019</w:t>
      </w:r>
      <w:r>
        <w:rPr>
          <w:rFonts w:eastAsia="Times New Roman"/>
          <w:szCs w:val="24"/>
        </w:rPr>
        <w:t>,</w:t>
      </w:r>
      <w:r w:rsidRPr="00D11AAE">
        <w:rPr>
          <w:rFonts w:eastAsia="Times New Roman"/>
          <w:szCs w:val="24"/>
        </w:rPr>
        <w:t xml:space="preserve"> </w:t>
      </w:r>
      <w:r>
        <w:rPr>
          <w:rFonts w:eastAsia="Times New Roman"/>
          <w:szCs w:val="24"/>
        </w:rPr>
        <w:t xml:space="preserve">της </w:t>
      </w:r>
      <w:r w:rsidRPr="00D11AAE">
        <w:rPr>
          <w:rFonts w:eastAsia="Times New Roman"/>
          <w:szCs w:val="24"/>
        </w:rPr>
        <w:t xml:space="preserve">Παρασκευής 8 </w:t>
      </w:r>
      <w:r>
        <w:rPr>
          <w:rFonts w:eastAsia="Times New Roman"/>
          <w:szCs w:val="24"/>
        </w:rPr>
        <w:t xml:space="preserve">Μαρτίου </w:t>
      </w:r>
      <w:r w:rsidRPr="00D11AAE">
        <w:rPr>
          <w:rFonts w:eastAsia="Times New Roman"/>
          <w:szCs w:val="24"/>
        </w:rPr>
        <w:t>2019</w:t>
      </w:r>
      <w:r>
        <w:rPr>
          <w:rFonts w:eastAsia="Times New Roman"/>
          <w:szCs w:val="24"/>
        </w:rPr>
        <w:t>,</w:t>
      </w:r>
      <w:r w:rsidRPr="00D11AAE">
        <w:rPr>
          <w:rFonts w:eastAsia="Times New Roman"/>
          <w:szCs w:val="24"/>
        </w:rPr>
        <w:t xml:space="preserve"> </w:t>
      </w:r>
      <w:r>
        <w:rPr>
          <w:rFonts w:eastAsia="Times New Roman"/>
          <w:szCs w:val="24"/>
        </w:rPr>
        <w:t>της Π</w:t>
      </w:r>
      <w:r w:rsidRPr="00D11AAE">
        <w:rPr>
          <w:rFonts w:eastAsia="Times New Roman"/>
          <w:szCs w:val="24"/>
        </w:rPr>
        <w:t>έμπτης 14 Μαρτίου 2019</w:t>
      </w:r>
      <w:r>
        <w:rPr>
          <w:rFonts w:eastAsia="Times New Roman"/>
          <w:szCs w:val="24"/>
        </w:rPr>
        <w:t>, της</w:t>
      </w:r>
      <w:r w:rsidRPr="00D11AAE">
        <w:rPr>
          <w:rFonts w:eastAsia="Times New Roman"/>
          <w:szCs w:val="24"/>
        </w:rPr>
        <w:t xml:space="preserve"> Παρασκευής 15 Μαρ</w:t>
      </w:r>
      <w:r w:rsidRPr="00D11AAE">
        <w:rPr>
          <w:rFonts w:eastAsia="Times New Roman"/>
          <w:szCs w:val="24"/>
        </w:rPr>
        <w:t>τίου 2019</w:t>
      </w:r>
      <w:r>
        <w:rPr>
          <w:rFonts w:eastAsia="Times New Roman"/>
          <w:szCs w:val="24"/>
        </w:rPr>
        <w:t>, της Δ</w:t>
      </w:r>
      <w:r w:rsidRPr="00D11AAE">
        <w:rPr>
          <w:rFonts w:eastAsia="Times New Roman"/>
          <w:szCs w:val="24"/>
        </w:rPr>
        <w:t>ευτέρας 18 Μαρτίου 2019</w:t>
      </w:r>
      <w:r>
        <w:rPr>
          <w:rFonts w:eastAsia="Times New Roman"/>
          <w:szCs w:val="24"/>
        </w:rPr>
        <w:t>, της</w:t>
      </w:r>
      <w:r w:rsidRPr="00D11AAE">
        <w:rPr>
          <w:rFonts w:eastAsia="Times New Roman"/>
          <w:szCs w:val="24"/>
        </w:rPr>
        <w:t xml:space="preserve"> Τρίτη</w:t>
      </w:r>
      <w:r>
        <w:rPr>
          <w:rFonts w:eastAsia="Times New Roman"/>
          <w:szCs w:val="24"/>
        </w:rPr>
        <w:t>ς</w:t>
      </w:r>
      <w:r w:rsidRPr="00D11AAE">
        <w:rPr>
          <w:rFonts w:eastAsia="Times New Roman"/>
          <w:szCs w:val="24"/>
        </w:rPr>
        <w:t xml:space="preserve"> 19 Μαρτίου 2019 </w:t>
      </w:r>
      <w:r>
        <w:rPr>
          <w:rFonts w:eastAsia="Times New Roman"/>
          <w:szCs w:val="24"/>
        </w:rPr>
        <w:t xml:space="preserve">επικυρώθηκαν. </w:t>
      </w:r>
    </w:p>
    <w:p w14:paraId="24E2C9C5" w14:textId="77777777" w:rsidR="003D7578" w:rsidRDefault="0083033C">
      <w:pPr>
        <w:spacing w:after="0"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24E2C9C6" w14:textId="77777777" w:rsidR="003D7578" w:rsidRDefault="0083033C">
      <w:pPr>
        <w:spacing w:after="0" w:line="600" w:lineRule="auto"/>
        <w:ind w:firstLine="720"/>
        <w:jc w:val="both"/>
        <w:rPr>
          <w:rFonts w:eastAsia="Times New Roman"/>
          <w:szCs w:val="24"/>
        </w:rPr>
      </w:pPr>
      <w:r>
        <w:rPr>
          <w:rFonts w:eastAsia="Times New Roman"/>
          <w:b/>
          <w:szCs w:val="24"/>
        </w:rPr>
        <w:t xml:space="preserve">ΟΛΟΙ ΟΙ </w:t>
      </w:r>
      <w:r w:rsidRPr="00580781">
        <w:rPr>
          <w:rFonts w:eastAsia="Times New Roman"/>
          <w:b/>
          <w:szCs w:val="24"/>
        </w:rPr>
        <w:t>ΒΟΥΛΕΥΤΕΣ:</w:t>
      </w:r>
      <w:r>
        <w:rPr>
          <w:rFonts w:eastAsia="Times New Roman"/>
          <w:szCs w:val="24"/>
        </w:rPr>
        <w:t xml:space="preserve"> Μάλιστα, μάλιστα. </w:t>
      </w:r>
    </w:p>
    <w:p w14:paraId="24E2C9C7" w14:textId="77777777" w:rsidR="003D7578" w:rsidRDefault="0083033C">
      <w:pPr>
        <w:spacing w:after="0" w:line="600" w:lineRule="auto"/>
        <w:ind w:firstLine="720"/>
        <w:jc w:val="both"/>
        <w:rPr>
          <w:rFonts w:eastAsia="Times New Roman"/>
          <w:szCs w:val="24"/>
        </w:rPr>
      </w:pPr>
      <w:r w:rsidRPr="00D11AAE">
        <w:rPr>
          <w:rFonts w:eastAsia="Times New Roman"/>
          <w:b/>
          <w:szCs w:val="24"/>
        </w:rPr>
        <w:lastRenderedPageBreak/>
        <w:t>ΠΡΟΕΔΡΕΥΩΝ (</w:t>
      </w:r>
      <w:r>
        <w:rPr>
          <w:rFonts w:eastAsia="Times New Roman" w:cs="Times New Roman"/>
          <w:b/>
          <w:szCs w:val="24"/>
        </w:rPr>
        <w:t xml:space="preserve">Γεώργιος </w:t>
      </w:r>
      <w:proofErr w:type="spellStart"/>
      <w:r>
        <w:rPr>
          <w:rFonts w:eastAsia="Times New Roman" w:cs="Times New Roman"/>
          <w:b/>
          <w:szCs w:val="24"/>
        </w:rPr>
        <w:t>Μαυρωτάς</w:t>
      </w:r>
      <w:proofErr w:type="spellEnd"/>
      <w:r w:rsidRPr="00D11AAE">
        <w:rPr>
          <w:rFonts w:eastAsia="Times New Roman"/>
          <w:b/>
          <w:szCs w:val="24"/>
        </w:rPr>
        <w:t>):</w:t>
      </w:r>
      <w:r>
        <w:rPr>
          <w:rFonts w:eastAsia="Times New Roman"/>
          <w:szCs w:val="24"/>
        </w:rPr>
        <w:t xml:space="preserve"> </w:t>
      </w:r>
      <w:r>
        <w:rPr>
          <w:rFonts w:eastAsia="Times New Roman" w:cs="Times New Roman"/>
          <w:szCs w:val="24"/>
        </w:rPr>
        <w:t>Με τη συναίνεση του Σώμ</w:t>
      </w:r>
      <w:r>
        <w:rPr>
          <w:rFonts w:eastAsia="Times New Roman" w:cs="Times New Roman"/>
          <w:szCs w:val="24"/>
        </w:rPr>
        <w:t xml:space="preserve">ατος και ώρα 13.55΄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r w:rsidRPr="00360D13">
        <w:rPr>
          <w:rFonts w:eastAsia="Times New Roman" w:cs="Times New Roman"/>
          <w:szCs w:val="24"/>
        </w:rPr>
        <w:t>για τη</w:t>
      </w:r>
      <w:r>
        <w:rPr>
          <w:rFonts w:eastAsia="Times New Roman" w:cs="Times New Roman"/>
          <w:szCs w:val="24"/>
        </w:rPr>
        <w:t>ν προσεχή</w:t>
      </w:r>
      <w:r w:rsidRPr="00360D13">
        <w:rPr>
          <w:rFonts w:eastAsia="Times New Roman" w:cs="Times New Roman"/>
          <w:szCs w:val="24"/>
        </w:rPr>
        <w:t xml:space="preserve"> Δευτέρα </w:t>
      </w:r>
      <w:r>
        <w:rPr>
          <w:rFonts w:eastAsia="Times New Roman" w:cs="Times New Roman"/>
          <w:szCs w:val="24"/>
        </w:rPr>
        <w:t>3 Ιουνίου</w:t>
      </w:r>
      <w:r w:rsidRPr="00360D13">
        <w:rPr>
          <w:rFonts w:eastAsia="Times New Roman" w:cs="Times New Roman"/>
          <w:szCs w:val="24"/>
        </w:rPr>
        <w:t xml:space="preserve"> </w:t>
      </w:r>
      <w:r>
        <w:rPr>
          <w:rFonts w:eastAsia="Times New Roman" w:cs="Times New Roman"/>
          <w:szCs w:val="24"/>
        </w:rPr>
        <w:t>20</w:t>
      </w:r>
      <w:r w:rsidRPr="00360D13">
        <w:rPr>
          <w:rFonts w:eastAsia="Times New Roman" w:cs="Times New Roman"/>
          <w:szCs w:val="24"/>
        </w:rPr>
        <w:t xml:space="preserve">19 και ώρα </w:t>
      </w:r>
      <w:r>
        <w:rPr>
          <w:rFonts w:eastAsia="Times New Roman" w:cs="Times New Roman"/>
          <w:szCs w:val="24"/>
        </w:rPr>
        <w:t>18</w:t>
      </w:r>
      <w:r>
        <w:rPr>
          <w:rFonts w:eastAsia="Times New Roman" w:cs="Times New Roman"/>
          <w:szCs w:val="24"/>
        </w:rPr>
        <w:t>.</w:t>
      </w:r>
      <w:r w:rsidRPr="00360D13">
        <w:rPr>
          <w:rFonts w:eastAsia="Times New Roman" w:cs="Times New Roman"/>
          <w:szCs w:val="24"/>
        </w:rPr>
        <w:t>00</w:t>
      </w:r>
      <w:r>
        <w:rPr>
          <w:rFonts w:eastAsia="Times New Roman" w:cs="Times New Roman"/>
          <w:szCs w:val="24"/>
        </w:rPr>
        <w:t>΄</w:t>
      </w:r>
      <w:r w:rsidRPr="00274847">
        <w:rPr>
          <w:rFonts w:eastAsia="Times New Roman" w:cs="Times New Roman"/>
          <w:szCs w:val="24"/>
        </w:rPr>
        <w:t xml:space="preserve"> </w:t>
      </w:r>
      <w:r>
        <w:rPr>
          <w:rFonts w:eastAsia="Times New Roman" w:cs="Times New Roman"/>
          <w:szCs w:val="24"/>
        </w:rPr>
        <w:t>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w:t>
      </w:r>
    </w:p>
    <w:p w14:paraId="24E2C9C8" w14:textId="77777777" w:rsidR="003D7578" w:rsidRDefault="0083033C">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3D75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trackRevisions/>
  <w:documentProtection w:edit="trackedChanges" w:enforcement="1" w:cryptProviderType="rsaFull" w:cryptAlgorithmClass="hash" w:cryptAlgorithmType="typeAny" w:cryptAlgorithmSid="4" w:cryptSpinCount="50000" w:hash="H+lu/v9QS7NYNEqEIgvhIIWXFFI=" w:salt="cfdgEJ13jQGuDOK1HLdM7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78"/>
    <w:rsid w:val="000571C2"/>
    <w:rsid w:val="003D7578"/>
    <w:rsid w:val="008303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C8C9"/>
  <w15:docId w15:val="{B65F94F5-5409-4E11-A951-AD667214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28E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328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839</MetadataID>
    <Session xmlns="641f345b-441b-4b81-9152-adc2e73ba5e1">Δ´</Session>
    <Date xmlns="641f345b-441b-4b81-9152-adc2e73ba5e1">2019-05-19T21:00:00+00:00</Date>
    <Status xmlns="641f345b-441b-4b81-9152-adc2e73ba5e1">
      <Url>https://intra.parliament.gr/praktika/Lists/Incoming_Metadata/EditForm.aspx?ID=839&amp;Source=/praktika/Recordings_Library/Forms/AllItems.aspx</Url>
      <Description>Δημοσιεύτηκε</Description>
    </Status>
    <Meeting xmlns="641f345b-441b-4b81-9152-adc2e73ba5e1">ΡΚΗ´</Meeting>
  </documentManagement>
</p:properties>
</file>

<file path=customXml/itemProps1.xml><?xml version="1.0" encoding="utf-8"?>
<ds:datastoreItem xmlns:ds="http://schemas.openxmlformats.org/officeDocument/2006/customXml" ds:itemID="{047BEFBB-DFD6-4442-9247-5EFD1F066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297EE6-F308-4DA8-A274-4434405A6567}">
  <ds:schemaRefs>
    <ds:schemaRef ds:uri="http://schemas.microsoft.com/sharepoint/v3/contenttype/forms"/>
  </ds:schemaRefs>
</ds:datastoreItem>
</file>

<file path=customXml/itemProps3.xml><?xml version="1.0" encoding="utf-8"?>
<ds:datastoreItem xmlns:ds="http://schemas.openxmlformats.org/officeDocument/2006/customXml" ds:itemID="{BA74B67F-673B-4EF3-A6DE-B9D00C451F15}">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11767</Words>
  <Characters>63546</Characters>
  <Application>Microsoft Office Word</Application>
  <DocSecurity>0</DocSecurity>
  <Lines>529</Lines>
  <Paragraphs>150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2019-05-28T09:51:00Z</dcterms:created>
  <dcterms:modified xsi:type="dcterms:W3CDTF">2019-05-28T09:51:00Z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