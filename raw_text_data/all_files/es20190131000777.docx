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D7E8E" w14:textId="77777777" w:rsidR="000B4C3A" w:rsidRPr="000B4C3A" w:rsidRDefault="000B4C3A" w:rsidP="000B4C3A">
      <w:pPr>
        <w:spacing w:after="0" w:line="360" w:lineRule="auto"/>
        <w:rPr>
          <w:ins w:id="0" w:author="Φλούδα Χριστίνα" w:date="2019-02-08T14:44:00Z"/>
          <w:rFonts w:eastAsia="Times New Roman"/>
          <w:szCs w:val="24"/>
          <w:lang w:eastAsia="en-US"/>
        </w:rPr>
      </w:pPr>
      <w:bookmarkStart w:id="1" w:name="_GoBack"/>
      <w:bookmarkEnd w:id="1"/>
      <w:ins w:id="2" w:author="Φλούδα Χριστίνα" w:date="2019-02-08T14:44:00Z">
        <w:r w:rsidRPr="000B4C3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BCCF031" w14:textId="77777777" w:rsidR="000B4C3A" w:rsidRPr="000B4C3A" w:rsidRDefault="000B4C3A" w:rsidP="000B4C3A">
      <w:pPr>
        <w:spacing w:after="0" w:line="360" w:lineRule="auto"/>
        <w:rPr>
          <w:ins w:id="3" w:author="Φλούδα Χριστίνα" w:date="2019-02-08T14:44:00Z"/>
          <w:rFonts w:eastAsia="Times New Roman"/>
          <w:szCs w:val="24"/>
          <w:lang w:eastAsia="en-US"/>
        </w:rPr>
      </w:pPr>
    </w:p>
    <w:p w14:paraId="40276324" w14:textId="77777777" w:rsidR="000B4C3A" w:rsidRPr="000B4C3A" w:rsidRDefault="000B4C3A" w:rsidP="000B4C3A">
      <w:pPr>
        <w:spacing w:after="0" w:line="360" w:lineRule="auto"/>
        <w:rPr>
          <w:ins w:id="4" w:author="Φλούδα Χριστίνα" w:date="2019-02-08T14:44:00Z"/>
          <w:rFonts w:eastAsia="Times New Roman"/>
          <w:szCs w:val="24"/>
          <w:lang w:eastAsia="en-US"/>
        </w:rPr>
      </w:pPr>
      <w:ins w:id="5" w:author="Φλούδα Χριστίνα" w:date="2019-02-08T14:44:00Z">
        <w:r w:rsidRPr="000B4C3A">
          <w:rPr>
            <w:rFonts w:eastAsia="Times New Roman"/>
            <w:szCs w:val="24"/>
            <w:lang w:eastAsia="en-US"/>
          </w:rPr>
          <w:t>ΠΙΝΑΚΑΣ ΠΕΡΙΕΧΟΜΕΝΩΝ</w:t>
        </w:r>
      </w:ins>
    </w:p>
    <w:p w14:paraId="42131FAA" w14:textId="77777777" w:rsidR="000B4C3A" w:rsidRPr="000B4C3A" w:rsidRDefault="000B4C3A" w:rsidP="000B4C3A">
      <w:pPr>
        <w:spacing w:after="0" w:line="360" w:lineRule="auto"/>
        <w:rPr>
          <w:ins w:id="6" w:author="Φλούδα Χριστίνα" w:date="2019-02-08T14:44:00Z"/>
          <w:rFonts w:eastAsia="Times New Roman"/>
          <w:szCs w:val="24"/>
          <w:lang w:eastAsia="en-US"/>
        </w:rPr>
      </w:pPr>
      <w:ins w:id="7" w:author="Φλούδα Χριστίνα" w:date="2019-02-08T14:44:00Z">
        <w:r w:rsidRPr="000B4C3A">
          <w:rPr>
            <w:rFonts w:eastAsia="Times New Roman"/>
            <w:szCs w:val="24"/>
            <w:lang w:eastAsia="en-US"/>
          </w:rPr>
          <w:t xml:space="preserve">ΙΖ΄ ΠΕΡΙΟΔΟΣ </w:t>
        </w:r>
      </w:ins>
    </w:p>
    <w:p w14:paraId="72B29073" w14:textId="77777777" w:rsidR="000B4C3A" w:rsidRPr="000B4C3A" w:rsidRDefault="000B4C3A" w:rsidP="000B4C3A">
      <w:pPr>
        <w:spacing w:after="0" w:line="360" w:lineRule="auto"/>
        <w:rPr>
          <w:ins w:id="8" w:author="Φλούδα Χριστίνα" w:date="2019-02-08T14:44:00Z"/>
          <w:rFonts w:eastAsia="Times New Roman"/>
          <w:szCs w:val="24"/>
          <w:lang w:eastAsia="en-US"/>
        </w:rPr>
      </w:pPr>
      <w:ins w:id="9" w:author="Φλούδα Χριστίνα" w:date="2019-02-08T14:44:00Z">
        <w:r w:rsidRPr="000B4C3A">
          <w:rPr>
            <w:rFonts w:eastAsia="Times New Roman"/>
            <w:szCs w:val="24"/>
            <w:lang w:eastAsia="en-US"/>
          </w:rPr>
          <w:t>ΠΡΟΕΔΡΕΥΟΜΕΝΗΣ ΚΟΙΝΟΒΟΥΛΕΥΤΙΚΗΣ ΔΗΜΟΚΡΑΤΙΑΣ</w:t>
        </w:r>
      </w:ins>
    </w:p>
    <w:p w14:paraId="475C87DC" w14:textId="77777777" w:rsidR="000B4C3A" w:rsidRPr="000B4C3A" w:rsidRDefault="000B4C3A" w:rsidP="000B4C3A">
      <w:pPr>
        <w:spacing w:after="0" w:line="360" w:lineRule="auto"/>
        <w:rPr>
          <w:ins w:id="10" w:author="Φλούδα Χριστίνα" w:date="2019-02-08T14:44:00Z"/>
          <w:rFonts w:eastAsia="Times New Roman"/>
          <w:szCs w:val="24"/>
          <w:lang w:eastAsia="en-US"/>
        </w:rPr>
      </w:pPr>
      <w:ins w:id="11" w:author="Φλούδα Χριστίνα" w:date="2019-02-08T14:44:00Z">
        <w:r w:rsidRPr="000B4C3A">
          <w:rPr>
            <w:rFonts w:eastAsia="Times New Roman"/>
            <w:szCs w:val="24"/>
            <w:lang w:eastAsia="en-US"/>
          </w:rPr>
          <w:t>ΣΥΝΟΔΟΣ Δ΄</w:t>
        </w:r>
      </w:ins>
    </w:p>
    <w:p w14:paraId="43D4D4F8" w14:textId="77777777" w:rsidR="000B4C3A" w:rsidRPr="000B4C3A" w:rsidRDefault="000B4C3A" w:rsidP="000B4C3A">
      <w:pPr>
        <w:spacing w:after="0" w:line="360" w:lineRule="auto"/>
        <w:rPr>
          <w:ins w:id="12" w:author="Φλούδα Χριστίνα" w:date="2019-02-08T14:44:00Z"/>
          <w:rFonts w:eastAsia="Times New Roman"/>
          <w:szCs w:val="24"/>
          <w:lang w:eastAsia="en-US"/>
        </w:rPr>
      </w:pPr>
    </w:p>
    <w:p w14:paraId="56FB03F6" w14:textId="77777777" w:rsidR="000B4C3A" w:rsidRPr="000B4C3A" w:rsidRDefault="000B4C3A" w:rsidP="000B4C3A">
      <w:pPr>
        <w:spacing w:after="0" w:line="360" w:lineRule="auto"/>
        <w:rPr>
          <w:ins w:id="13" w:author="Φλούδα Χριστίνα" w:date="2019-02-08T14:44:00Z"/>
          <w:rFonts w:eastAsia="Times New Roman"/>
          <w:szCs w:val="24"/>
          <w:lang w:eastAsia="en-US"/>
        </w:rPr>
      </w:pPr>
      <w:ins w:id="14" w:author="Φλούδα Χριστίνα" w:date="2019-02-08T14:44:00Z">
        <w:r w:rsidRPr="000B4C3A">
          <w:rPr>
            <w:rFonts w:eastAsia="Times New Roman"/>
            <w:szCs w:val="24"/>
            <w:lang w:eastAsia="en-US"/>
          </w:rPr>
          <w:t>ΣΥΝΕΔΡΙΑΣΗ ΞΣΤ΄</w:t>
        </w:r>
      </w:ins>
    </w:p>
    <w:p w14:paraId="76D3D459" w14:textId="77777777" w:rsidR="000B4C3A" w:rsidRPr="000B4C3A" w:rsidRDefault="000B4C3A" w:rsidP="000B4C3A">
      <w:pPr>
        <w:spacing w:after="0" w:line="360" w:lineRule="auto"/>
        <w:rPr>
          <w:ins w:id="15" w:author="Φλούδα Χριστίνα" w:date="2019-02-08T14:44:00Z"/>
          <w:rFonts w:eastAsia="Times New Roman"/>
          <w:szCs w:val="24"/>
          <w:lang w:eastAsia="en-US"/>
        </w:rPr>
      </w:pPr>
      <w:ins w:id="16" w:author="Φλούδα Χριστίνα" w:date="2019-02-08T14:44:00Z">
        <w:r w:rsidRPr="000B4C3A">
          <w:rPr>
            <w:rFonts w:eastAsia="Times New Roman"/>
            <w:szCs w:val="24"/>
            <w:lang w:eastAsia="en-US"/>
          </w:rPr>
          <w:t>Πέμπτη  31 Ιανουαρίου 2019</w:t>
        </w:r>
      </w:ins>
    </w:p>
    <w:p w14:paraId="37864E52" w14:textId="77777777" w:rsidR="000B4C3A" w:rsidRPr="000B4C3A" w:rsidRDefault="000B4C3A" w:rsidP="000B4C3A">
      <w:pPr>
        <w:spacing w:after="0" w:line="360" w:lineRule="auto"/>
        <w:rPr>
          <w:ins w:id="17" w:author="Φλούδα Χριστίνα" w:date="2019-02-08T14:44:00Z"/>
          <w:rFonts w:eastAsia="Times New Roman"/>
          <w:szCs w:val="24"/>
          <w:lang w:eastAsia="en-US"/>
        </w:rPr>
      </w:pPr>
    </w:p>
    <w:p w14:paraId="36778086" w14:textId="77777777" w:rsidR="000B4C3A" w:rsidRPr="000B4C3A" w:rsidRDefault="000B4C3A" w:rsidP="000B4C3A">
      <w:pPr>
        <w:spacing w:after="0" w:line="360" w:lineRule="auto"/>
        <w:rPr>
          <w:ins w:id="18" w:author="Φλούδα Χριστίνα" w:date="2019-02-08T14:44:00Z"/>
          <w:rFonts w:eastAsia="Times New Roman"/>
          <w:szCs w:val="24"/>
          <w:lang w:eastAsia="en-US"/>
        </w:rPr>
      </w:pPr>
      <w:ins w:id="19" w:author="Φλούδα Χριστίνα" w:date="2019-02-08T14:44:00Z">
        <w:r w:rsidRPr="000B4C3A">
          <w:rPr>
            <w:rFonts w:eastAsia="Times New Roman"/>
            <w:szCs w:val="24"/>
            <w:lang w:eastAsia="en-US"/>
          </w:rPr>
          <w:t>ΘΕΜΑΤΑ</w:t>
        </w:r>
      </w:ins>
    </w:p>
    <w:p w14:paraId="218A5B44" w14:textId="77777777" w:rsidR="000B4C3A" w:rsidRPr="000B4C3A" w:rsidRDefault="000B4C3A" w:rsidP="000B4C3A">
      <w:pPr>
        <w:spacing w:after="0" w:line="360" w:lineRule="auto"/>
        <w:rPr>
          <w:ins w:id="20" w:author="Φλούδα Χριστίνα" w:date="2019-02-08T14:44:00Z"/>
          <w:rFonts w:eastAsia="Times New Roman"/>
          <w:szCs w:val="24"/>
          <w:lang w:eastAsia="en-US"/>
        </w:rPr>
      </w:pPr>
      <w:ins w:id="21" w:author="Φλούδα Χριστίνα" w:date="2019-02-08T14:44:00Z">
        <w:r w:rsidRPr="000B4C3A">
          <w:rPr>
            <w:rFonts w:eastAsia="Times New Roman"/>
            <w:szCs w:val="24"/>
            <w:lang w:eastAsia="en-US"/>
          </w:rPr>
          <w:t xml:space="preserve"> </w:t>
        </w:r>
        <w:r w:rsidRPr="000B4C3A">
          <w:rPr>
            <w:rFonts w:eastAsia="Times New Roman"/>
            <w:szCs w:val="24"/>
            <w:lang w:eastAsia="en-US"/>
          </w:rPr>
          <w:br/>
          <w:t xml:space="preserve">Α. ΕΙΔΙΚΑ ΘΕΜΑΤΑ </w:t>
        </w:r>
        <w:r w:rsidRPr="000B4C3A">
          <w:rPr>
            <w:rFonts w:eastAsia="Times New Roman"/>
            <w:szCs w:val="24"/>
            <w:lang w:eastAsia="en-US"/>
          </w:rPr>
          <w:br/>
          <w:t xml:space="preserve">1. Επικύρωση Πρακτικών, σελ. </w:t>
        </w:r>
        <w:r w:rsidRPr="000B4C3A">
          <w:rPr>
            <w:rFonts w:eastAsia="Times New Roman"/>
            <w:szCs w:val="24"/>
            <w:lang w:eastAsia="en-US"/>
          </w:rPr>
          <w:br/>
          <w:t xml:space="preserve">2. Ανακοινώνεται ότι τη συνεδρίαση παρακολουθούν μαθητές  από το 1ο Γενικό Λύκειο Γλυφάδας, σελ. </w:t>
        </w:r>
        <w:r w:rsidRPr="000B4C3A">
          <w:rPr>
            <w:rFonts w:eastAsia="Times New Roman"/>
            <w:szCs w:val="24"/>
            <w:lang w:eastAsia="en-US"/>
          </w:rPr>
          <w:br/>
          <w:t xml:space="preserve">3. Ανακοινώνεται ότι η Επιτροπή Αναθεώρησης του Συντάγματος καταθέτει την έκθεσή της, σύμφωνα με το άρθρο 119 του Κανονισμού της Βουλής, σελ. </w:t>
        </w:r>
        <w:r w:rsidRPr="000B4C3A">
          <w:rPr>
            <w:rFonts w:eastAsia="Times New Roman"/>
            <w:szCs w:val="24"/>
            <w:lang w:eastAsia="en-US"/>
          </w:rPr>
          <w:br/>
          <w:t xml:space="preserve">4. Επί διαδικαστικού θέματος, σελ. </w:t>
        </w:r>
        <w:r w:rsidRPr="000B4C3A">
          <w:rPr>
            <w:rFonts w:eastAsia="Times New Roman"/>
            <w:szCs w:val="24"/>
            <w:lang w:eastAsia="en-US"/>
          </w:rPr>
          <w:br/>
          <w:t xml:space="preserve"> </w:t>
        </w:r>
        <w:r w:rsidRPr="000B4C3A">
          <w:rPr>
            <w:rFonts w:eastAsia="Times New Roman"/>
            <w:szCs w:val="24"/>
            <w:lang w:eastAsia="en-US"/>
          </w:rPr>
          <w:br/>
          <w:t xml:space="preserve">Β. ΚΟΙΝΟΒΟΥΛΕΥΤΙΚΟΣ ΕΛΕΓΧΟΣ </w:t>
        </w:r>
        <w:r w:rsidRPr="000B4C3A">
          <w:rPr>
            <w:rFonts w:eastAsia="Times New Roman"/>
            <w:szCs w:val="24"/>
            <w:lang w:eastAsia="en-US"/>
          </w:rPr>
          <w:br/>
          <w:t xml:space="preserve">1. Ανακοίνωση του Δελτίου Επικαίρων Ερωτήσεων της Παρασκευής 1ης Φεβρουαρίου 2019 και του Δελτίου Επικαίρων Ερωτήσεων της Παρασκευής 25ης Ιανουαρίου 2019, σελ. </w:t>
        </w:r>
        <w:r w:rsidRPr="000B4C3A">
          <w:rPr>
            <w:rFonts w:eastAsia="Times New Roman"/>
            <w:szCs w:val="24"/>
            <w:lang w:eastAsia="en-US"/>
          </w:rPr>
          <w:br/>
          <w:t xml:space="preserve">2. Συζήτηση επίκαιρης ερώτησης προς τον την Υπουργό Πολιτισμού και Αθλητισμού, σχετικά με «την κατάσταση του Δημοτικού Σταδίου Δράμας», σελ. </w:t>
        </w:r>
        <w:r w:rsidRPr="000B4C3A">
          <w:rPr>
            <w:rFonts w:eastAsia="Times New Roman"/>
            <w:szCs w:val="24"/>
            <w:lang w:eastAsia="en-US"/>
          </w:rPr>
          <w:br/>
        </w:r>
      </w:ins>
    </w:p>
    <w:p w14:paraId="53DBF739" w14:textId="77777777" w:rsidR="000B4C3A" w:rsidRPr="000B4C3A" w:rsidRDefault="000B4C3A" w:rsidP="000B4C3A">
      <w:pPr>
        <w:spacing w:after="0" w:line="360" w:lineRule="auto"/>
        <w:rPr>
          <w:ins w:id="22" w:author="Φλούδα Χριστίνα" w:date="2019-02-08T14:44:00Z"/>
          <w:rFonts w:eastAsia="Times New Roman"/>
          <w:szCs w:val="24"/>
          <w:lang w:eastAsia="en-US"/>
        </w:rPr>
      </w:pPr>
    </w:p>
    <w:p w14:paraId="38A83666" w14:textId="77777777" w:rsidR="000B4C3A" w:rsidRPr="000B4C3A" w:rsidRDefault="000B4C3A" w:rsidP="000B4C3A">
      <w:pPr>
        <w:spacing w:after="0" w:line="360" w:lineRule="auto"/>
        <w:rPr>
          <w:ins w:id="23" w:author="Φλούδα Χριστίνα" w:date="2019-02-08T14:44:00Z"/>
          <w:rFonts w:eastAsia="Times New Roman"/>
          <w:szCs w:val="24"/>
          <w:lang w:eastAsia="en-US"/>
        </w:rPr>
      </w:pPr>
      <w:ins w:id="24" w:author="Φλούδα Χριστίνα" w:date="2019-02-08T14:44:00Z">
        <w:r w:rsidRPr="000B4C3A">
          <w:rPr>
            <w:rFonts w:eastAsia="Times New Roman"/>
            <w:szCs w:val="24"/>
            <w:lang w:eastAsia="en-US"/>
          </w:rPr>
          <w:t>ΠΡΟΕΔΡΕΥΩΝ</w:t>
        </w:r>
      </w:ins>
    </w:p>
    <w:p w14:paraId="283BC817" w14:textId="77777777" w:rsidR="000B4C3A" w:rsidRPr="000B4C3A" w:rsidRDefault="000B4C3A" w:rsidP="000B4C3A">
      <w:pPr>
        <w:spacing w:after="0" w:line="360" w:lineRule="auto"/>
        <w:rPr>
          <w:ins w:id="25" w:author="Φλούδα Χριστίνα" w:date="2019-02-08T14:44:00Z"/>
          <w:rFonts w:eastAsia="Times New Roman"/>
          <w:szCs w:val="24"/>
          <w:lang w:eastAsia="en-US"/>
        </w:rPr>
      </w:pPr>
      <w:ins w:id="26" w:author="Φλούδα Χριστίνα" w:date="2019-02-08T14:44:00Z">
        <w:r w:rsidRPr="000B4C3A">
          <w:rPr>
            <w:rFonts w:eastAsia="Times New Roman"/>
            <w:szCs w:val="24"/>
            <w:lang w:eastAsia="en-US"/>
          </w:rPr>
          <w:t>ΓΕΩΡΓΙΑΔΗΣ Μ. , σελ.</w:t>
        </w:r>
        <w:r w:rsidRPr="000B4C3A">
          <w:rPr>
            <w:rFonts w:eastAsia="Times New Roman"/>
            <w:szCs w:val="24"/>
            <w:lang w:eastAsia="en-US"/>
          </w:rPr>
          <w:br/>
        </w:r>
      </w:ins>
    </w:p>
    <w:p w14:paraId="1877D673" w14:textId="77777777" w:rsidR="000B4C3A" w:rsidRPr="000B4C3A" w:rsidRDefault="000B4C3A" w:rsidP="000B4C3A">
      <w:pPr>
        <w:spacing w:after="0" w:line="360" w:lineRule="auto"/>
        <w:rPr>
          <w:ins w:id="27" w:author="Φλούδα Χριστίνα" w:date="2019-02-08T14:44:00Z"/>
          <w:rFonts w:eastAsia="Times New Roman"/>
          <w:szCs w:val="24"/>
          <w:lang w:eastAsia="en-US"/>
        </w:rPr>
      </w:pPr>
    </w:p>
    <w:p w14:paraId="486AC72E" w14:textId="77777777" w:rsidR="000B4C3A" w:rsidRPr="000B4C3A" w:rsidRDefault="000B4C3A" w:rsidP="000B4C3A">
      <w:pPr>
        <w:spacing w:after="0" w:line="360" w:lineRule="auto"/>
        <w:rPr>
          <w:ins w:id="28" w:author="Φλούδα Χριστίνα" w:date="2019-02-08T14:44:00Z"/>
          <w:rFonts w:eastAsia="Times New Roman"/>
          <w:szCs w:val="24"/>
          <w:lang w:eastAsia="en-US"/>
        </w:rPr>
      </w:pPr>
      <w:ins w:id="29" w:author="Φλούδα Χριστίνα" w:date="2019-02-08T14:44:00Z">
        <w:r w:rsidRPr="000B4C3A">
          <w:rPr>
            <w:rFonts w:eastAsia="Times New Roman"/>
            <w:szCs w:val="24"/>
            <w:lang w:eastAsia="en-US"/>
          </w:rPr>
          <w:t>ΟΜΙΛΗΤΕΣ</w:t>
        </w:r>
      </w:ins>
    </w:p>
    <w:p w14:paraId="673D511C" w14:textId="4367FB8A" w:rsidR="000B4C3A" w:rsidRDefault="000B4C3A" w:rsidP="000B4C3A">
      <w:pPr>
        <w:spacing w:line="600" w:lineRule="auto"/>
        <w:ind w:firstLine="720"/>
        <w:jc w:val="center"/>
        <w:rPr>
          <w:ins w:id="30" w:author="Φλούδα Χριστίνα" w:date="2019-02-08T14:44:00Z"/>
          <w:rFonts w:eastAsia="Times New Roman" w:cs="Times New Roman"/>
          <w:szCs w:val="24"/>
        </w:rPr>
      </w:pPr>
      <w:ins w:id="31" w:author="Φλούδα Χριστίνα" w:date="2019-02-08T14:44:00Z">
        <w:r w:rsidRPr="000B4C3A">
          <w:rPr>
            <w:rFonts w:eastAsia="Times New Roman"/>
            <w:szCs w:val="24"/>
            <w:lang w:eastAsia="en-US"/>
          </w:rPr>
          <w:br/>
          <w:t>Α. Επί διαδικαστικού θέματος:</w:t>
        </w:r>
        <w:r w:rsidRPr="000B4C3A">
          <w:rPr>
            <w:rFonts w:eastAsia="Times New Roman"/>
            <w:szCs w:val="24"/>
            <w:lang w:eastAsia="en-US"/>
          </w:rPr>
          <w:br/>
          <w:t>ΓΕΩΡΓΙΑΔΗΣ Μ. , σελ.</w:t>
        </w:r>
        <w:r w:rsidRPr="000B4C3A">
          <w:rPr>
            <w:rFonts w:eastAsia="Times New Roman"/>
            <w:szCs w:val="24"/>
            <w:lang w:eastAsia="en-US"/>
          </w:rPr>
          <w:br/>
        </w:r>
        <w:r w:rsidRPr="000B4C3A">
          <w:rPr>
            <w:rFonts w:eastAsia="Times New Roman"/>
            <w:szCs w:val="24"/>
            <w:lang w:eastAsia="en-US"/>
          </w:rPr>
          <w:br/>
          <w:t>Β. Επί της  επίκαιρης ερώτησης:</w:t>
        </w:r>
        <w:r w:rsidRPr="000B4C3A">
          <w:rPr>
            <w:rFonts w:eastAsia="Times New Roman"/>
            <w:szCs w:val="24"/>
            <w:lang w:eastAsia="en-US"/>
          </w:rPr>
          <w:br/>
          <w:t>ΒΑΣΙΛΕΙΑΔΗΣ Γ. , σελ.</w:t>
        </w:r>
        <w:r w:rsidRPr="000B4C3A">
          <w:rPr>
            <w:rFonts w:eastAsia="Times New Roman"/>
            <w:szCs w:val="24"/>
            <w:lang w:eastAsia="en-US"/>
          </w:rPr>
          <w:br/>
          <w:t>ΚΑΡΑΓΙΑΝΝΙΔΗΣ Χ. , σελ.</w:t>
        </w:r>
        <w:r w:rsidRPr="000B4C3A">
          <w:rPr>
            <w:rFonts w:eastAsia="Times New Roman"/>
            <w:szCs w:val="24"/>
            <w:lang w:eastAsia="en-US"/>
          </w:rPr>
          <w:br/>
        </w:r>
      </w:ins>
    </w:p>
    <w:p w14:paraId="000E7390" w14:textId="73CEFFEE" w:rsidR="00730F31" w:rsidRDefault="000B4C3A">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00E7391" w14:textId="77777777" w:rsidR="00730F31" w:rsidRDefault="000B4C3A">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000E7392" w14:textId="77777777" w:rsidR="00730F31" w:rsidRDefault="000B4C3A">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00E7393" w14:textId="77777777" w:rsidR="00730F31" w:rsidRDefault="000B4C3A">
      <w:pPr>
        <w:spacing w:line="600" w:lineRule="auto"/>
        <w:ind w:firstLine="720"/>
        <w:jc w:val="center"/>
        <w:rPr>
          <w:rFonts w:eastAsia="Times New Roman" w:cs="Times New Roman"/>
          <w:szCs w:val="24"/>
        </w:rPr>
      </w:pPr>
      <w:r>
        <w:rPr>
          <w:rFonts w:eastAsia="Times New Roman" w:cs="Times New Roman"/>
          <w:szCs w:val="24"/>
        </w:rPr>
        <w:t>ΣΥΝΟΔΟΣ Δ΄</w:t>
      </w:r>
    </w:p>
    <w:p w14:paraId="000E7394" w14:textId="77777777" w:rsidR="00730F31" w:rsidRDefault="000B4C3A">
      <w:pPr>
        <w:spacing w:line="600" w:lineRule="auto"/>
        <w:ind w:firstLine="720"/>
        <w:jc w:val="center"/>
        <w:rPr>
          <w:rFonts w:eastAsia="Times New Roman" w:cs="Times New Roman"/>
          <w:szCs w:val="24"/>
        </w:rPr>
      </w:pPr>
      <w:r>
        <w:rPr>
          <w:rFonts w:eastAsia="Times New Roman" w:cs="Times New Roman"/>
          <w:szCs w:val="24"/>
        </w:rPr>
        <w:t>ΣΥΝΕΔΡΙΑΣΗ ΞΣΤ΄</w:t>
      </w:r>
    </w:p>
    <w:p w14:paraId="000E7395" w14:textId="77777777" w:rsidR="00730F31" w:rsidRDefault="000B4C3A">
      <w:pPr>
        <w:spacing w:line="600" w:lineRule="auto"/>
        <w:ind w:firstLine="720"/>
        <w:jc w:val="center"/>
        <w:rPr>
          <w:rFonts w:eastAsia="Times New Roman" w:cs="Times New Roman"/>
          <w:szCs w:val="24"/>
        </w:rPr>
      </w:pPr>
      <w:r>
        <w:rPr>
          <w:rFonts w:eastAsia="Times New Roman" w:cs="Times New Roman"/>
          <w:szCs w:val="24"/>
        </w:rPr>
        <w:t>Πέμπτη 31 Ιανουαρίου 2019</w:t>
      </w:r>
    </w:p>
    <w:p w14:paraId="000E7396" w14:textId="77777777" w:rsidR="00730F31" w:rsidRDefault="000B4C3A">
      <w:pPr>
        <w:spacing w:line="600" w:lineRule="auto"/>
        <w:ind w:firstLine="720"/>
        <w:jc w:val="both"/>
        <w:rPr>
          <w:rFonts w:eastAsia="Times New Roman" w:cs="Times New Roman"/>
          <w:b/>
          <w:szCs w:val="24"/>
        </w:rPr>
      </w:pPr>
      <w:r>
        <w:rPr>
          <w:rFonts w:eastAsia="Times New Roman" w:cs="Times New Roman"/>
          <w:szCs w:val="24"/>
        </w:rPr>
        <w:t xml:space="preserve">Αθήνα, σήμερα </w:t>
      </w:r>
      <w:r>
        <w:rPr>
          <w:rFonts w:eastAsia="Times New Roman" w:cs="Times New Roman"/>
          <w:szCs w:val="24"/>
        </w:rPr>
        <w:t xml:space="preserve">στις </w:t>
      </w:r>
      <w:r>
        <w:rPr>
          <w:rFonts w:eastAsia="Times New Roman" w:cs="Times New Roman"/>
          <w:szCs w:val="24"/>
        </w:rPr>
        <w:t xml:space="preserve">31 Ιανουαρίου 2019, ημέρα Πέμπτη και ώρα 9.42΄, συνήλθε στην Αίθουσα των συνεδριάσεων του Βουλευτηρίου η Βουλή σε ολομέλεια για να συνεδριάσει υπό την προεδρία του Θ΄ Αντιπροέδρου αυτής κ. </w:t>
      </w:r>
      <w:r w:rsidRPr="00D03B79">
        <w:rPr>
          <w:rFonts w:eastAsia="Times New Roman" w:cs="Times New Roman"/>
          <w:b/>
          <w:szCs w:val="24"/>
        </w:rPr>
        <w:t>ΜΑΡΙΟΥ ΓΕΩΡΓΙΑΔΗ</w:t>
      </w:r>
      <w:r>
        <w:rPr>
          <w:rFonts w:eastAsia="Times New Roman" w:cs="Times New Roman"/>
          <w:szCs w:val="24"/>
        </w:rPr>
        <w:t>.</w:t>
      </w:r>
    </w:p>
    <w:p w14:paraId="000E7397" w14:textId="77777777" w:rsidR="00730F31" w:rsidRDefault="000B4C3A">
      <w:pPr>
        <w:spacing w:line="600" w:lineRule="auto"/>
        <w:ind w:firstLine="720"/>
        <w:jc w:val="both"/>
        <w:rPr>
          <w:rFonts w:eastAsia="Times New Roman" w:cs="Times New Roman"/>
          <w:szCs w:val="24"/>
        </w:rPr>
      </w:pPr>
      <w:r w:rsidRPr="008B1080">
        <w:rPr>
          <w:rFonts w:eastAsia="Times New Roman" w:cs="Times New Roman"/>
          <w:b/>
          <w:szCs w:val="24"/>
        </w:rPr>
        <w:t>ΠΡΟΕΔΡΕΥΩΝ (Μάριος Γεωργιάδης):</w:t>
      </w:r>
      <w:r>
        <w:rPr>
          <w:rFonts w:eastAsia="Times New Roman" w:cs="Times New Roman"/>
          <w:szCs w:val="24"/>
        </w:rPr>
        <w:t xml:space="preserve"> Κυρίες και κύριοι</w:t>
      </w:r>
      <w:r>
        <w:rPr>
          <w:rFonts w:eastAsia="Times New Roman" w:cs="Times New Roman"/>
          <w:szCs w:val="24"/>
        </w:rPr>
        <w:t xml:space="preserve"> συνάδελφοι, αρχίζει η συνεδρίαση.</w:t>
      </w:r>
    </w:p>
    <w:p w14:paraId="000E7398"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30-1-2019 εξουσιοδότηση του Σώματος επικυρώθηκαν με ευθύνη του Προεδρείου τα πρακτικά της ΞΕ΄ συνεδριάσεώς του, της Πέμπτης 30 Ιανουαρίου 2019 σε ό,τι αφορά την ψήφιση στο σύνολο </w:t>
      </w:r>
      <w:r>
        <w:rPr>
          <w:rFonts w:eastAsia="Times New Roman" w:cs="Times New Roman"/>
          <w:szCs w:val="24"/>
        </w:rPr>
        <w:lastRenderedPageBreak/>
        <w:t>τ</w:t>
      </w:r>
      <w:r>
        <w:rPr>
          <w:rFonts w:eastAsia="Times New Roman" w:cs="Times New Roman"/>
          <w:szCs w:val="24"/>
        </w:rPr>
        <w:t>ου σχεδίου νόμου</w:t>
      </w:r>
      <w:r>
        <w:rPr>
          <w:rFonts w:eastAsia="Times New Roman" w:cs="Times New Roman"/>
          <w:szCs w:val="24"/>
        </w:rPr>
        <w:t>:</w:t>
      </w:r>
      <w:r>
        <w:rPr>
          <w:rFonts w:eastAsia="Times New Roman" w:cs="Times New Roman"/>
          <w:szCs w:val="24"/>
        </w:rPr>
        <w:t xml:space="preserve"> «Ενδυνάμωση </w:t>
      </w:r>
      <w:proofErr w:type="spellStart"/>
      <w:r>
        <w:rPr>
          <w:rFonts w:eastAsia="Times New Roman" w:cs="Times New Roman"/>
          <w:szCs w:val="24"/>
        </w:rPr>
        <w:t>Ανωτάτου</w:t>
      </w:r>
      <w:proofErr w:type="spellEnd"/>
      <w:r>
        <w:rPr>
          <w:rFonts w:eastAsia="Times New Roman" w:cs="Times New Roman"/>
          <w:szCs w:val="24"/>
        </w:rPr>
        <w:t xml:space="preserve"> Συμβουλίου Επιλογής Προσωπικού (Α.Σ.Ε.Π.) ενίσχυση και αναβάθμιση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και άλλες διατάξεις»)</w:t>
      </w:r>
    </w:p>
    <w:p w14:paraId="000E7399"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Πριν εισέλθουμε στη συζήτηση των επικαίρων ερωτήσεων, θα ήθελα να παρακαλέσω το Σώμα, αν συμφωνεί, επειδή είνα</w:t>
      </w:r>
      <w:r>
        <w:rPr>
          <w:rFonts w:eastAsia="Times New Roman" w:cs="Times New Roman"/>
          <w:szCs w:val="24"/>
        </w:rPr>
        <w:t>ι και μια ημέρα θλίψης σήμερα λόγω των πεσόντων στα Ίμια, να τηρήσουμε ενός λεπτού σιγή, να εγερθούμε για να τιμήσουμε τους νεκρούς μας.</w:t>
      </w:r>
    </w:p>
    <w:p w14:paraId="000E739A" w14:textId="77777777" w:rsidR="00730F31" w:rsidRDefault="000B4C3A">
      <w:pPr>
        <w:spacing w:line="600" w:lineRule="auto"/>
        <w:ind w:firstLine="720"/>
        <w:jc w:val="center"/>
        <w:rPr>
          <w:rFonts w:eastAsia="Times New Roman" w:cs="Times New Roman"/>
          <w:szCs w:val="24"/>
        </w:rPr>
      </w:pPr>
      <w:r>
        <w:rPr>
          <w:rFonts w:eastAsia="Times New Roman" w:cs="Times New Roman"/>
          <w:szCs w:val="24"/>
        </w:rPr>
        <w:t>(Στο σημείο αυτό τηρείται την Αίθουσα ενός λεπτού σιγή)</w:t>
      </w:r>
    </w:p>
    <w:p w14:paraId="000E739B"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000E739C" w14:textId="77777777" w:rsidR="00730F31" w:rsidRDefault="000B4C3A">
      <w:pPr>
        <w:spacing w:line="600" w:lineRule="auto"/>
        <w:ind w:firstLine="720"/>
        <w:jc w:val="center"/>
        <w:rPr>
          <w:rFonts w:eastAsia="Times New Roman" w:cs="Times New Roman"/>
          <w:b/>
          <w:szCs w:val="24"/>
        </w:rPr>
      </w:pPr>
      <w:r w:rsidRPr="00D9033D">
        <w:rPr>
          <w:rFonts w:eastAsia="Times New Roman" w:cs="Times New Roman"/>
          <w:b/>
          <w:szCs w:val="24"/>
        </w:rPr>
        <w:t>ΕΠ</w:t>
      </w:r>
      <w:r w:rsidRPr="00D9033D">
        <w:rPr>
          <w:rFonts w:eastAsia="Times New Roman" w:cs="Times New Roman"/>
          <w:b/>
          <w:szCs w:val="24"/>
        </w:rPr>
        <w:t>ΙΚΑΙΡΩΝ ΕΡΩΤΗΣΕΩΝ</w:t>
      </w:r>
    </w:p>
    <w:p w14:paraId="000E739D"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w:t>
      </w:r>
      <w:r>
        <w:rPr>
          <w:rFonts w:eastAsia="Times New Roman" w:cs="Times New Roman"/>
          <w:szCs w:val="24"/>
        </w:rPr>
        <w:t>α</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ελτί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Παρασκευής 1</w:t>
      </w:r>
      <w:r w:rsidRPr="00D77D9F">
        <w:rPr>
          <w:rFonts w:eastAsia="Times New Roman" w:cs="Times New Roman"/>
          <w:szCs w:val="24"/>
          <w:vertAlign w:val="superscript"/>
        </w:rPr>
        <w:t>ης</w:t>
      </w:r>
      <w:r>
        <w:rPr>
          <w:rFonts w:eastAsia="Times New Roman" w:cs="Times New Roman"/>
          <w:szCs w:val="24"/>
        </w:rPr>
        <w:t xml:space="preserve"> Φεβρουαρίου 2019 και της Παρασκευής 25</w:t>
      </w:r>
      <w:r>
        <w:rPr>
          <w:rFonts w:eastAsia="Times New Roman" w:cs="Times New Roman"/>
          <w:szCs w:val="24"/>
          <w:vertAlign w:val="superscript"/>
        </w:rPr>
        <w:t xml:space="preserve"> </w:t>
      </w:r>
      <w:r>
        <w:rPr>
          <w:rFonts w:eastAsia="Times New Roman" w:cs="Times New Roman"/>
          <w:szCs w:val="24"/>
        </w:rPr>
        <w:t>Ιανουαρίου 2019.</w:t>
      </w:r>
    </w:p>
    <w:p w14:paraId="000E739E" w14:textId="77777777" w:rsidR="00730F31" w:rsidRDefault="000B4C3A">
      <w:pPr>
        <w:spacing w:line="600" w:lineRule="auto"/>
        <w:ind w:firstLine="720"/>
        <w:jc w:val="center"/>
        <w:rPr>
          <w:rFonts w:eastAsia="Times New Roman" w:cs="Times New Roman"/>
          <w:szCs w:val="24"/>
        </w:rPr>
      </w:pPr>
      <w:r>
        <w:rPr>
          <w:rFonts w:eastAsia="Times New Roman" w:cs="Times New Roman"/>
          <w:szCs w:val="24"/>
        </w:rPr>
        <w:t>Α</w:t>
      </w:r>
      <w:r>
        <w:rPr>
          <w:rFonts w:eastAsia="Times New Roman" w:cs="Times New Roman"/>
          <w:szCs w:val="24"/>
        </w:rPr>
        <w:t>΄</w:t>
      </w:r>
    </w:p>
    <w:p w14:paraId="000E739F" w14:textId="77777777" w:rsidR="00730F31" w:rsidRDefault="000B4C3A">
      <w:pPr>
        <w:spacing w:line="600" w:lineRule="auto"/>
        <w:ind w:firstLine="720"/>
        <w:jc w:val="both"/>
        <w:rPr>
          <w:rFonts w:eastAsia="Times New Roman" w:cs="Times New Roman"/>
          <w:szCs w:val="24"/>
        </w:rPr>
      </w:pPr>
      <w:r>
        <w:rPr>
          <w:rFonts w:eastAsia="Times New Roman" w:cs="Times New Roman"/>
          <w:bCs/>
          <w:szCs w:val="24"/>
        </w:rPr>
        <w:t>Α. ΕΠΙΚΑΙΡΕΣ ΕΡΩΤΗΣΕΙΣ</w:t>
      </w:r>
      <w:r w:rsidRPr="008B1080">
        <w:rPr>
          <w:rFonts w:eastAsia="Times New Roman" w:cs="Times New Roman"/>
          <w:bCs/>
          <w:szCs w:val="24"/>
        </w:rPr>
        <w:t xml:space="preserve"> Πρώτου Κύκλου (Άρθρο 130 παρ</w:t>
      </w:r>
      <w:r>
        <w:rPr>
          <w:rFonts w:eastAsia="Times New Roman" w:cs="Times New Roman"/>
          <w:bCs/>
          <w:szCs w:val="24"/>
        </w:rPr>
        <w:t>άγραφοι</w:t>
      </w:r>
      <w:r w:rsidRPr="008B1080">
        <w:rPr>
          <w:rFonts w:eastAsia="Times New Roman" w:cs="Times New Roman"/>
          <w:bCs/>
          <w:szCs w:val="24"/>
        </w:rPr>
        <w:t xml:space="preserve"> 2 και 3 </w:t>
      </w:r>
      <w:r>
        <w:rPr>
          <w:rFonts w:eastAsia="Times New Roman" w:cs="Times New Roman"/>
          <w:bCs/>
          <w:szCs w:val="24"/>
        </w:rPr>
        <w:t xml:space="preserve">του </w:t>
      </w:r>
      <w:r w:rsidRPr="008B1080">
        <w:rPr>
          <w:rFonts w:eastAsia="Times New Roman" w:cs="Times New Roman"/>
          <w:bCs/>
          <w:szCs w:val="24"/>
        </w:rPr>
        <w:t>Καν</w:t>
      </w:r>
      <w:r>
        <w:rPr>
          <w:rFonts w:eastAsia="Times New Roman" w:cs="Times New Roman"/>
          <w:bCs/>
          <w:szCs w:val="24"/>
        </w:rPr>
        <w:t>ονισμού της</w:t>
      </w:r>
      <w:r w:rsidRPr="008B1080">
        <w:rPr>
          <w:rFonts w:eastAsia="Times New Roman" w:cs="Times New Roman"/>
          <w:bCs/>
          <w:szCs w:val="24"/>
        </w:rPr>
        <w:t xml:space="preserve"> Βουλής)</w:t>
      </w:r>
    </w:p>
    <w:p w14:paraId="000E73A0"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305/28-1-2019 επίκαιρη ερώτηση του Βουλευτή Αττικής της Νέας Δημοκρατίας κ. </w:t>
      </w:r>
      <w:r w:rsidRPr="008B1080">
        <w:rPr>
          <w:rFonts w:eastAsia="Times New Roman" w:cs="Times New Roman"/>
          <w:bCs/>
          <w:szCs w:val="24"/>
        </w:rPr>
        <w:t>Αθανασίου Μπούρα</w:t>
      </w:r>
      <w:r>
        <w:rPr>
          <w:rFonts w:eastAsia="Times New Roman" w:cs="Times New Roman"/>
          <w:szCs w:val="24"/>
        </w:rPr>
        <w:t xml:space="preserve"> προς τον Υπουργό</w:t>
      </w:r>
      <w:r w:rsidRPr="004E3883">
        <w:rPr>
          <w:rFonts w:eastAsia="Times New Roman" w:cs="Times New Roman"/>
          <w:b/>
          <w:bCs/>
          <w:szCs w:val="24"/>
        </w:rPr>
        <w:t xml:space="preserve"> </w:t>
      </w:r>
      <w:r w:rsidRPr="008B1080">
        <w:rPr>
          <w:rFonts w:eastAsia="Times New Roman" w:cs="Times New Roman"/>
          <w:bCs/>
          <w:szCs w:val="24"/>
        </w:rPr>
        <w:t>Περιβάλλοντος και Ενέργειας,</w:t>
      </w:r>
      <w:r w:rsidRPr="00D9033D">
        <w:rPr>
          <w:rFonts w:eastAsia="Times New Roman" w:cs="Times New Roman"/>
          <w:bCs/>
          <w:szCs w:val="24"/>
        </w:rPr>
        <w:t xml:space="preserve"> </w:t>
      </w:r>
      <w:r>
        <w:rPr>
          <w:rFonts w:eastAsia="Times New Roman" w:cs="Times New Roman"/>
          <w:szCs w:val="24"/>
        </w:rPr>
        <w:t>με θέμα: «</w:t>
      </w:r>
      <w:proofErr w:type="spellStart"/>
      <w:r>
        <w:rPr>
          <w:rFonts w:eastAsia="Times New Roman" w:cs="Times New Roman"/>
          <w:szCs w:val="24"/>
        </w:rPr>
        <w:t>Κτηματογράφηση</w:t>
      </w:r>
      <w:proofErr w:type="spellEnd"/>
      <w:r>
        <w:rPr>
          <w:rFonts w:eastAsia="Times New Roman" w:cs="Times New Roman"/>
          <w:szCs w:val="24"/>
        </w:rPr>
        <w:t xml:space="preserve"> Δημοτικών Ενοτήτων Μεγάρων και Οινόης».</w:t>
      </w:r>
    </w:p>
    <w:p w14:paraId="000E73A1"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2. Η με αριθμό 294/22-1-2019 επίκαιρη</w:t>
      </w:r>
      <w:r>
        <w:rPr>
          <w:rFonts w:eastAsia="Times New Roman" w:cs="Times New Roman"/>
          <w:szCs w:val="24"/>
        </w:rPr>
        <w:t xml:space="preserve"> ερώτηση του Ε΄ Αντιπροέδρου της Βουλής και Βουλευτή Δωδεκανήσου του ΠΑΣΟΚ κ.</w:t>
      </w:r>
      <w:r w:rsidRPr="00D9033D">
        <w:rPr>
          <w:rFonts w:eastAsia="Times New Roman" w:cs="Times New Roman"/>
          <w:bCs/>
          <w:szCs w:val="24"/>
        </w:rPr>
        <w:t xml:space="preserve"> </w:t>
      </w:r>
      <w:r w:rsidRPr="008B1080">
        <w:rPr>
          <w:rFonts w:eastAsia="Times New Roman" w:cs="Times New Roman"/>
          <w:bCs/>
          <w:szCs w:val="24"/>
        </w:rPr>
        <w:t>Δημητρίου</w:t>
      </w:r>
      <w:r w:rsidRPr="008B1080">
        <w:rPr>
          <w:rFonts w:eastAsia="Times New Roman" w:cs="Times New Roman"/>
          <w:szCs w:val="24"/>
        </w:rPr>
        <w:t xml:space="preserve"> </w:t>
      </w:r>
      <w:proofErr w:type="spellStart"/>
      <w:r w:rsidRPr="008B1080">
        <w:rPr>
          <w:rFonts w:eastAsia="Times New Roman" w:cs="Times New Roman"/>
          <w:bCs/>
          <w:szCs w:val="24"/>
        </w:rPr>
        <w:t>Κρεμαστινού</w:t>
      </w:r>
      <w:proofErr w:type="spellEnd"/>
      <w:r>
        <w:rPr>
          <w:rFonts w:eastAsia="Times New Roman" w:cs="Times New Roman"/>
          <w:szCs w:val="24"/>
        </w:rPr>
        <w:t xml:space="preserve"> προς τον Υπουργό </w:t>
      </w:r>
      <w:r w:rsidRPr="008B1080">
        <w:rPr>
          <w:rFonts w:eastAsia="Times New Roman" w:cs="Times New Roman"/>
          <w:bCs/>
          <w:szCs w:val="24"/>
        </w:rPr>
        <w:t>Παιδείας, Έρευνας και</w:t>
      </w:r>
      <w:r w:rsidRPr="00D9033D">
        <w:rPr>
          <w:rFonts w:eastAsia="Times New Roman" w:cs="Times New Roman"/>
          <w:bCs/>
          <w:szCs w:val="24"/>
        </w:rPr>
        <w:t xml:space="preserve"> </w:t>
      </w:r>
      <w:r w:rsidRPr="008B1080">
        <w:rPr>
          <w:rFonts w:eastAsia="Times New Roman" w:cs="Times New Roman"/>
          <w:bCs/>
          <w:szCs w:val="24"/>
        </w:rPr>
        <w:t>Θρησκευμάτων,</w:t>
      </w:r>
      <w:r>
        <w:rPr>
          <w:rFonts w:eastAsia="Times New Roman" w:cs="Times New Roman"/>
          <w:szCs w:val="24"/>
        </w:rPr>
        <w:t xml:space="preserve"> με θέμα: «Αναιτιολόγητος αποκλεισμός καθηγητών από τη διεκδίκηση θέσεων διευθυντών εργαστηρίων και κλιν</w:t>
      </w:r>
      <w:r>
        <w:rPr>
          <w:rFonts w:eastAsia="Times New Roman" w:cs="Times New Roman"/>
          <w:szCs w:val="24"/>
        </w:rPr>
        <w:t>ικών».</w:t>
      </w:r>
    </w:p>
    <w:p w14:paraId="000E73A2"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3. Η με αριθμό 309/28-1-2019 επίκαιρη ερώτηση του Βουλευτή Β΄ Θεσσαλονίκης των Ανεξαρτήτων Ελλήνων κ.</w:t>
      </w:r>
      <w:r w:rsidRPr="00D9033D">
        <w:rPr>
          <w:rFonts w:eastAsia="Times New Roman" w:cs="Times New Roman"/>
          <w:bCs/>
          <w:szCs w:val="24"/>
        </w:rPr>
        <w:t xml:space="preserve"> </w:t>
      </w:r>
      <w:r w:rsidRPr="004E3883">
        <w:rPr>
          <w:rFonts w:eastAsia="Times New Roman" w:cs="Times New Roman"/>
          <w:szCs w:val="24"/>
        </w:rPr>
        <w:t>Αριστείδη</w:t>
      </w:r>
      <w:r w:rsidRPr="004E3883">
        <w:rPr>
          <w:rFonts w:eastAsia="Times New Roman" w:cs="Times New Roman"/>
          <w:b/>
          <w:bCs/>
          <w:szCs w:val="24"/>
        </w:rPr>
        <w:t xml:space="preserve"> </w:t>
      </w:r>
      <w:r w:rsidRPr="008B1080">
        <w:rPr>
          <w:rFonts w:eastAsia="Times New Roman" w:cs="Times New Roman"/>
          <w:bCs/>
          <w:szCs w:val="24"/>
        </w:rPr>
        <w:t>Φωκά</w:t>
      </w:r>
      <w:r w:rsidRPr="004E3883">
        <w:rPr>
          <w:rFonts w:eastAsia="Times New Roman" w:cs="Times New Roman"/>
          <w:b/>
          <w:bCs/>
          <w:szCs w:val="24"/>
        </w:rPr>
        <w:t xml:space="preserve"> </w:t>
      </w:r>
      <w:r>
        <w:rPr>
          <w:rFonts w:eastAsia="Times New Roman" w:cs="Times New Roman"/>
          <w:szCs w:val="24"/>
        </w:rPr>
        <w:t xml:space="preserve">προς τον Υπουργό </w:t>
      </w:r>
      <w:r w:rsidRPr="008B1080">
        <w:rPr>
          <w:rFonts w:eastAsia="Times New Roman" w:cs="Times New Roman"/>
          <w:bCs/>
          <w:szCs w:val="24"/>
        </w:rPr>
        <w:t>Εσωτερικών,</w:t>
      </w:r>
      <w:r>
        <w:rPr>
          <w:rFonts w:eastAsia="Times New Roman" w:cs="Times New Roman"/>
          <w:szCs w:val="24"/>
        </w:rPr>
        <w:t xml:space="preserve"> με θέμα: «Κοινωνικές δομές δήμων». </w:t>
      </w:r>
    </w:p>
    <w:p w14:paraId="000E73A3" w14:textId="77777777" w:rsidR="00730F31" w:rsidRDefault="000B4C3A">
      <w:pPr>
        <w:spacing w:line="600" w:lineRule="auto"/>
        <w:ind w:firstLine="720"/>
        <w:jc w:val="both"/>
        <w:rPr>
          <w:rFonts w:eastAsia="Times New Roman" w:cs="Times New Roman"/>
          <w:bCs/>
          <w:szCs w:val="24"/>
        </w:rPr>
      </w:pPr>
      <w:r>
        <w:rPr>
          <w:rFonts w:eastAsia="Times New Roman" w:cs="Times New Roman"/>
          <w:bCs/>
          <w:szCs w:val="24"/>
        </w:rPr>
        <w:t xml:space="preserve">Β. </w:t>
      </w:r>
      <w:r w:rsidRPr="008B1080">
        <w:rPr>
          <w:rFonts w:eastAsia="Times New Roman" w:cs="Times New Roman"/>
          <w:bCs/>
          <w:szCs w:val="24"/>
        </w:rPr>
        <w:t>ΕΠΙΚΑΙΡΕΣ ΕΡΩΤΗΣΕΙΣ Δεύτερου Κύκλου (Άρθρο 130 παρ</w:t>
      </w:r>
      <w:r>
        <w:rPr>
          <w:rFonts w:eastAsia="Times New Roman" w:cs="Times New Roman"/>
          <w:bCs/>
          <w:szCs w:val="24"/>
        </w:rPr>
        <w:t>άγραφοι</w:t>
      </w:r>
      <w:r w:rsidRPr="008B1080">
        <w:rPr>
          <w:rFonts w:eastAsia="Times New Roman" w:cs="Times New Roman"/>
          <w:bCs/>
          <w:szCs w:val="24"/>
        </w:rPr>
        <w:t xml:space="preserve"> 2 και </w:t>
      </w:r>
      <w:r w:rsidRPr="008B1080">
        <w:rPr>
          <w:rFonts w:eastAsia="Times New Roman" w:cs="Times New Roman"/>
          <w:bCs/>
          <w:szCs w:val="24"/>
        </w:rPr>
        <w:t xml:space="preserve">3 </w:t>
      </w:r>
      <w:r>
        <w:rPr>
          <w:rFonts w:eastAsia="Times New Roman" w:cs="Times New Roman"/>
          <w:bCs/>
          <w:szCs w:val="24"/>
        </w:rPr>
        <w:t>του Κανονισμού της</w:t>
      </w:r>
      <w:r w:rsidRPr="008B1080">
        <w:rPr>
          <w:rFonts w:eastAsia="Times New Roman" w:cs="Times New Roman"/>
          <w:bCs/>
          <w:szCs w:val="24"/>
        </w:rPr>
        <w:t xml:space="preserve"> Βουλής)</w:t>
      </w:r>
    </w:p>
    <w:p w14:paraId="000E73A4"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 xml:space="preserve">1. Η με αριθμό 306/28-1-2019 επίκαιρη ερώτηση της Βουλευτού Καστοριάς της Νέας Δημοκρατίας κ. </w:t>
      </w:r>
      <w:r w:rsidRPr="008B1080">
        <w:rPr>
          <w:rFonts w:eastAsia="Times New Roman" w:cs="Times New Roman"/>
          <w:bCs/>
          <w:szCs w:val="24"/>
        </w:rPr>
        <w:t>Μαρίας</w:t>
      </w:r>
      <w:r w:rsidRPr="00D9033D">
        <w:rPr>
          <w:rFonts w:eastAsia="Times New Roman" w:cs="Times New Roman"/>
          <w:bCs/>
          <w:szCs w:val="24"/>
        </w:rPr>
        <w:t xml:space="preserve"> </w:t>
      </w:r>
      <w:r w:rsidRPr="004E3883">
        <w:rPr>
          <w:rFonts w:eastAsia="Times New Roman" w:cs="Times New Roman"/>
          <w:szCs w:val="24"/>
        </w:rPr>
        <w:t>Αντωνίου</w:t>
      </w:r>
      <w:r w:rsidRPr="00D9033D">
        <w:rPr>
          <w:rFonts w:eastAsia="Times New Roman" w:cs="Times New Roman"/>
          <w:bCs/>
          <w:szCs w:val="24"/>
        </w:rPr>
        <w:t xml:space="preserve"> </w:t>
      </w:r>
      <w:r>
        <w:rPr>
          <w:rFonts w:eastAsia="Times New Roman" w:cs="Times New Roman"/>
          <w:szCs w:val="24"/>
        </w:rPr>
        <w:lastRenderedPageBreak/>
        <w:t>προς τον Υπουργό</w:t>
      </w:r>
      <w:r w:rsidRPr="00D9033D">
        <w:rPr>
          <w:rFonts w:eastAsia="Times New Roman" w:cs="Times New Roman"/>
          <w:bCs/>
          <w:szCs w:val="24"/>
        </w:rPr>
        <w:t xml:space="preserve"> </w:t>
      </w:r>
      <w:r w:rsidRPr="008B1080">
        <w:rPr>
          <w:rFonts w:eastAsia="Times New Roman" w:cs="Times New Roman"/>
          <w:bCs/>
          <w:szCs w:val="24"/>
        </w:rPr>
        <w:t>Παιδείας, Έρευνας και Θρησκευμάτων,</w:t>
      </w:r>
      <w:r>
        <w:rPr>
          <w:rFonts w:eastAsia="Times New Roman" w:cs="Times New Roman"/>
          <w:szCs w:val="24"/>
        </w:rPr>
        <w:t xml:space="preserve"> με θέμα: «Εξέταση ενστάσεων μεταγραφών φοιτητών».</w:t>
      </w:r>
    </w:p>
    <w:p w14:paraId="000E73A5"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2. Η με αριθμό</w:t>
      </w:r>
      <w:r>
        <w:rPr>
          <w:rFonts w:eastAsia="Times New Roman" w:cs="Times New Roman"/>
          <w:szCs w:val="24"/>
        </w:rPr>
        <w:t xml:space="preserve"> 300/28-1-2019 επίκαιρη ερώτηση του Βουλευτή Σερρών του ΠΑΣΟΚ</w:t>
      </w:r>
      <w:r w:rsidRPr="004D6D73">
        <w:rPr>
          <w:rFonts w:eastAsia="Times New Roman" w:cs="Times New Roman"/>
          <w:szCs w:val="24"/>
        </w:rPr>
        <w:t xml:space="preserve"> </w:t>
      </w:r>
      <w:r>
        <w:rPr>
          <w:rFonts w:eastAsia="Times New Roman" w:cs="Times New Roman"/>
          <w:szCs w:val="24"/>
        </w:rPr>
        <w:t>-</w:t>
      </w:r>
      <w:r w:rsidRPr="004D6D73">
        <w:rPr>
          <w:rFonts w:eastAsia="Times New Roman" w:cs="Times New Roman"/>
          <w:szCs w:val="24"/>
        </w:rPr>
        <w:t xml:space="preserve"> </w:t>
      </w:r>
      <w:r>
        <w:rPr>
          <w:rFonts w:eastAsia="Times New Roman" w:cs="Times New Roman"/>
          <w:szCs w:val="24"/>
        </w:rPr>
        <w:t xml:space="preserve">ΔΗΜΑΡ κ. </w:t>
      </w:r>
      <w:r w:rsidRPr="008B1080">
        <w:rPr>
          <w:rFonts w:eastAsia="Times New Roman" w:cs="Times New Roman"/>
          <w:bCs/>
          <w:szCs w:val="24"/>
        </w:rPr>
        <w:t>Μιχαήλ Τζελέπη</w:t>
      </w:r>
      <w:r w:rsidRPr="00D9033D">
        <w:rPr>
          <w:rFonts w:eastAsia="Times New Roman" w:cs="Times New Roman"/>
          <w:bCs/>
          <w:szCs w:val="24"/>
        </w:rPr>
        <w:t xml:space="preserve"> </w:t>
      </w:r>
      <w:r>
        <w:rPr>
          <w:rFonts w:eastAsia="Times New Roman" w:cs="Times New Roman"/>
          <w:szCs w:val="24"/>
        </w:rPr>
        <w:t xml:space="preserve">προς τον Υπουργό </w:t>
      </w:r>
      <w:r w:rsidRPr="008B1080">
        <w:rPr>
          <w:rFonts w:eastAsia="Times New Roman" w:cs="Times New Roman"/>
          <w:bCs/>
          <w:szCs w:val="24"/>
        </w:rPr>
        <w:t>Οικονομίας και Ανάπτυξης,</w:t>
      </w:r>
      <w:r w:rsidRPr="00D9033D">
        <w:rPr>
          <w:rFonts w:eastAsia="Times New Roman" w:cs="Times New Roman"/>
          <w:bCs/>
          <w:szCs w:val="24"/>
        </w:rPr>
        <w:t xml:space="preserve"> </w:t>
      </w:r>
      <w:r>
        <w:rPr>
          <w:rFonts w:eastAsia="Times New Roman" w:cs="Times New Roman"/>
          <w:szCs w:val="24"/>
        </w:rPr>
        <w:t>με θέμα: «Αδιέξοδη η κατάσταση της Ελληνικής Βιομηχανίας Ζάχαρης (ΕΒΖ)».</w:t>
      </w:r>
    </w:p>
    <w:p w14:paraId="000E73A6" w14:textId="77777777" w:rsidR="00730F31" w:rsidRDefault="000B4C3A">
      <w:pPr>
        <w:spacing w:line="600" w:lineRule="auto"/>
        <w:ind w:firstLine="720"/>
        <w:jc w:val="both"/>
        <w:rPr>
          <w:rFonts w:eastAsia="Times New Roman" w:cs="Times New Roman"/>
          <w:bCs/>
          <w:szCs w:val="24"/>
        </w:rPr>
      </w:pPr>
      <w:r w:rsidRPr="008B1080">
        <w:rPr>
          <w:rFonts w:eastAsia="Times New Roman" w:cs="Times New Roman"/>
          <w:bCs/>
          <w:szCs w:val="24"/>
        </w:rPr>
        <w:t>ΑΝΑΦΟΡΕΣ</w:t>
      </w:r>
      <w:r>
        <w:rPr>
          <w:rFonts w:eastAsia="Times New Roman" w:cs="Times New Roman"/>
          <w:bCs/>
          <w:szCs w:val="24"/>
        </w:rPr>
        <w:t xml:space="preserve"> - </w:t>
      </w:r>
      <w:r w:rsidRPr="008B1080">
        <w:rPr>
          <w:rFonts w:eastAsia="Times New Roman" w:cs="Times New Roman"/>
          <w:bCs/>
          <w:szCs w:val="24"/>
        </w:rPr>
        <w:t>ΕΡΩΤΗΣΕΙΣ (Άρθρο 130 παρ</w:t>
      </w:r>
      <w:r>
        <w:rPr>
          <w:rFonts w:eastAsia="Times New Roman" w:cs="Times New Roman"/>
          <w:bCs/>
          <w:szCs w:val="24"/>
        </w:rPr>
        <w:t>άγραφος</w:t>
      </w:r>
      <w:r w:rsidRPr="008B1080">
        <w:rPr>
          <w:rFonts w:eastAsia="Times New Roman" w:cs="Times New Roman"/>
          <w:bCs/>
          <w:szCs w:val="24"/>
        </w:rPr>
        <w:t xml:space="preserve"> 5 </w:t>
      </w:r>
      <w:r>
        <w:rPr>
          <w:rFonts w:eastAsia="Times New Roman" w:cs="Times New Roman"/>
          <w:bCs/>
          <w:szCs w:val="24"/>
        </w:rPr>
        <w:t xml:space="preserve">του </w:t>
      </w:r>
      <w:r w:rsidRPr="008B1080">
        <w:rPr>
          <w:rFonts w:eastAsia="Times New Roman" w:cs="Times New Roman"/>
          <w:bCs/>
          <w:szCs w:val="24"/>
        </w:rPr>
        <w:t>Καν</w:t>
      </w:r>
      <w:r>
        <w:rPr>
          <w:rFonts w:eastAsia="Times New Roman" w:cs="Times New Roman"/>
          <w:bCs/>
          <w:szCs w:val="24"/>
        </w:rPr>
        <w:t>ονισμού της</w:t>
      </w:r>
      <w:r w:rsidRPr="008B1080">
        <w:rPr>
          <w:rFonts w:eastAsia="Times New Roman" w:cs="Times New Roman"/>
          <w:bCs/>
          <w:szCs w:val="24"/>
        </w:rPr>
        <w:t xml:space="preserve"> Βουλής)</w:t>
      </w:r>
    </w:p>
    <w:p w14:paraId="000E73A7"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1. Η με αριθμό 4556/21-12-2018 ερώτηση του</w:t>
      </w:r>
      <w:r>
        <w:rPr>
          <w:rFonts w:eastAsia="Times New Roman" w:cs="Times New Roman"/>
          <w:szCs w:val="24"/>
        </w:rPr>
        <w:t xml:space="preserve"> </w:t>
      </w:r>
      <w:r>
        <w:rPr>
          <w:rFonts w:eastAsia="Times New Roman" w:cs="Times New Roman"/>
          <w:szCs w:val="24"/>
        </w:rPr>
        <w:t xml:space="preserve">Βουλευτή Ηρακλείου του ΠΑΣΟΚ κ. </w:t>
      </w:r>
      <w:r w:rsidRPr="008B1080">
        <w:rPr>
          <w:rFonts w:eastAsia="Times New Roman" w:cs="Times New Roman"/>
          <w:bCs/>
          <w:szCs w:val="24"/>
        </w:rPr>
        <w:t xml:space="preserve">Βασιλείου </w:t>
      </w:r>
      <w:proofErr w:type="spellStart"/>
      <w:r w:rsidRPr="008B1080">
        <w:rPr>
          <w:rFonts w:eastAsia="Times New Roman" w:cs="Times New Roman"/>
          <w:bCs/>
          <w:szCs w:val="24"/>
        </w:rPr>
        <w:t>Κεγκέρογλου</w:t>
      </w:r>
      <w:proofErr w:type="spellEnd"/>
      <w:r w:rsidRPr="008B1080">
        <w:rPr>
          <w:rFonts w:eastAsia="Times New Roman" w:cs="Times New Roman"/>
          <w:bCs/>
          <w:szCs w:val="24"/>
        </w:rPr>
        <w:t xml:space="preserve"> </w:t>
      </w:r>
      <w:r>
        <w:rPr>
          <w:rFonts w:eastAsia="Times New Roman" w:cs="Times New Roman"/>
          <w:szCs w:val="24"/>
        </w:rPr>
        <w:t xml:space="preserve">προς τον Υπουργό </w:t>
      </w:r>
      <w:r w:rsidRPr="008B1080">
        <w:rPr>
          <w:rFonts w:eastAsia="Times New Roman" w:cs="Times New Roman"/>
          <w:bCs/>
          <w:szCs w:val="24"/>
        </w:rPr>
        <w:t xml:space="preserve">Επικρατείας και </w:t>
      </w:r>
      <w:r w:rsidRPr="004E3883">
        <w:rPr>
          <w:rFonts w:eastAsia="Times New Roman" w:cs="Times New Roman"/>
          <w:szCs w:val="24"/>
        </w:rPr>
        <w:t>Κυβερνητικό</w:t>
      </w:r>
      <w:r w:rsidRPr="004E3883">
        <w:rPr>
          <w:rFonts w:eastAsia="Times New Roman" w:cs="Times New Roman"/>
          <w:b/>
          <w:bCs/>
          <w:szCs w:val="24"/>
        </w:rPr>
        <w:t xml:space="preserve"> </w:t>
      </w:r>
      <w:r w:rsidRPr="008B1080">
        <w:rPr>
          <w:rFonts w:eastAsia="Times New Roman" w:cs="Times New Roman"/>
          <w:bCs/>
          <w:szCs w:val="24"/>
        </w:rPr>
        <w:t>Εκπρόσωπο,</w:t>
      </w:r>
      <w:r>
        <w:rPr>
          <w:rFonts w:eastAsia="Times New Roman" w:cs="Times New Roman"/>
          <w:szCs w:val="24"/>
        </w:rPr>
        <w:t xml:space="preserve"> με θέμα: «Εξακολουθεί να εμμένει το Υπουργείο Ναυτιλίας στην απαράδεκτη εξαίρεση τη</w:t>
      </w:r>
      <w:r>
        <w:rPr>
          <w:rFonts w:eastAsia="Times New Roman" w:cs="Times New Roman"/>
          <w:szCs w:val="24"/>
        </w:rPr>
        <w:t>ς Κρήτης από το Μεταφορικό Ισοδύναμο». </w:t>
      </w:r>
    </w:p>
    <w:p w14:paraId="000E73A8" w14:textId="77777777" w:rsidR="00730F31" w:rsidRDefault="000B4C3A">
      <w:pPr>
        <w:spacing w:line="600" w:lineRule="auto"/>
        <w:ind w:firstLine="720"/>
        <w:jc w:val="center"/>
        <w:rPr>
          <w:rFonts w:eastAsia="Times New Roman" w:cs="Times New Roman"/>
          <w:szCs w:val="24"/>
        </w:rPr>
      </w:pPr>
      <w:r>
        <w:rPr>
          <w:rFonts w:eastAsia="Times New Roman" w:cs="Times New Roman"/>
          <w:szCs w:val="24"/>
        </w:rPr>
        <w:t>Β</w:t>
      </w:r>
      <w:r>
        <w:rPr>
          <w:rFonts w:eastAsia="Times New Roman" w:cs="Times New Roman"/>
          <w:szCs w:val="24"/>
        </w:rPr>
        <w:t>΄</w:t>
      </w:r>
    </w:p>
    <w:p w14:paraId="000E73A9"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 xml:space="preserve">Α. ΕΠΙΚΑΙΡΕΣ ΕΡΩΤΗΣΕΙΣ </w:t>
      </w:r>
      <w:r w:rsidRPr="0044725A">
        <w:rPr>
          <w:rFonts w:eastAsia="Times New Roman" w:cs="Times New Roman"/>
          <w:szCs w:val="24"/>
        </w:rPr>
        <w:t>Πρώτου Κύκλου (Άρθρο 130 παρ</w:t>
      </w:r>
      <w:r>
        <w:rPr>
          <w:rFonts w:eastAsia="Times New Roman" w:cs="Times New Roman"/>
          <w:szCs w:val="24"/>
        </w:rPr>
        <w:t>άγραφοι</w:t>
      </w:r>
      <w:r w:rsidRPr="0044725A">
        <w:rPr>
          <w:rFonts w:eastAsia="Times New Roman" w:cs="Times New Roman"/>
          <w:szCs w:val="24"/>
        </w:rPr>
        <w:t xml:space="preserve"> 2 και 3 </w:t>
      </w:r>
      <w:r>
        <w:rPr>
          <w:rFonts w:eastAsia="Times New Roman" w:cs="Times New Roman"/>
          <w:szCs w:val="24"/>
        </w:rPr>
        <w:t xml:space="preserve">του </w:t>
      </w:r>
      <w:r w:rsidRPr="0044725A">
        <w:rPr>
          <w:rFonts w:eastAsia="Times New Roman" w:cs="Times New Roman"/>
          <w:szCs w:val="24"/>
        </w:rPr>
        <w:t>Καν</w:t>
      </w:r>
      <w:r>
        <w:rPr>
          <w:rFonts w:eastAsia="Times New Roman" w:cs="Times New Roman"/>
          <w:szCs w:val="24"/>
        </w:rPr>
        <w:t>ονισμού της</w:t>
      </w:r>
      <w:r w:rsidRPr="0044725A">
        <w:rPr>
          <w:rFonts w:eastAsia="Times New Roman" w:cs="Times New Roman"/>
          <w:szCs w:val="24"/>
        </w:rPr>
        <w:t xml:space="preserve"> Βουλής)</w:t>
      </w:r>
    </w:p>
    <w:p w14:paraId="000E73AA"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lastRenderedPageBreak/>
        <w:t xml:space="preserve">1. Η με αριθμό 293/22-1-2019 </w:t>
      </w:r>
      <w:r>
        <w:rPr>
          <w:rFonts w:eastAsia="Times New Roman" w:cs="Times New Roman"/>
          <w:szCs w:val="24"/>
        </w:rPr>
        <w:t>ε</w:t>
      </w:r>
      <w:r w:rsidRPr="0044725A">
        <w:rPr>
          <w:rFonts w:eastAsia="Times New Roman" w:cs="Times New Roman"/>
          <w:szCs w:val="24"/>
        </w:rPr>
        <w:t xml:space="preserve">πίκαιρη </w:t>
      </w:r>
      <w:r>
        <w:rPr>
          <w:rFonts w:eastAsia="Times New Roman" w:cs="Times New Roman"/>
          <w:szCs w:val="24"/>
        </w:rPr>
        <w:t>ε</w:t>
      </w:r>
      <w:r w:rsidRPr="0044725A">
        <w:rPr>
          <w:rFonts w:eastAsia="Times New Roman" w:cs="Times New Roman"/>
          <w:szCs w:val="24"/>
        </w:rPr>
        <w:t xml:space="preserve">ρώτηση του Βουλευτή Σάμου του Συνασπισμού Ριζοσπαστικής Αριστεράς κ. Δημητρίου </w:t>
      </w:r>
      <w:proofErr w:type="spellStart"/>
      <w:r w:rsidRPr="0044725A">
        <w:rPr>
          <w:rFonts w:eastAsia="Times New Roman" w:cs="Times New Roman"/>
          <w:szCs w:val="24"/>
        </w:rPr>
        <w:t>Σεβαστάκη</w:t>
      </w:r>
      <w:proofErr w:type="spellEnd"/>
      <w:r w:rsidRPr="0044725A">
        <w:rPr>
          <w:rFonts w:eastAsia="Times New Roman" w:cs="Times New Roman"/>
          <w:szCs w:val="24"/>
        </w:rPr>
        <w:t xml:space="preserve"> προς τον Υπουργό Μεταναστευτικής Πολιτικής, με θέμα: «Άμεσες και Επείγουσες Ενέργειες για την αποσυμφόρηση του Κέντρου Υποδοχής και Ταυτοποίησης Σάμου και τη διαχείριση της παρατεταμένης κρίσης».</w:t>
      </w:r>
    </w:p>
    <w:p w14:paraId="000E73AB"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t xml:space="preserve">2. Η με αριθμό 285/21-1-2019 </w:t>
      </w:r>
      <w:r>
        <w:rPr>
          <w:rFonts w:eastAsia="Times New Roman" w:cs="Times New Roman"/>
          <w:szCs w:val="24"/>
        </w:rPr>
        <w:t>ε</w:t>
      </w:r>
      <w:r w:rsidRPr="0044725A">
        <w:rPr>
          <w:rFonts w:eastAsia="Times New Roman" w:cs="Times New Roman"/>
          <w:szCs w:val="24"/>
        </w:rPr>
        <w:t xml:space="preserve">πίκαιρη </w:t>
      </w:r>
      <w:r>
        <w:rPr>
          <w:rFonts w:eastAsia="Times New Roman" w:cs="Times New Roman"/>
          <w:szCs w:val="24"/>
        </w:rPr>
        <w:t>ε</w:t>
      </w:r>
      <w:r w:rsidRPr="0044725A">
        <w:rPr>
          <w:rFonts w:eastAsia="Times New Roman" w:cs="Times New Roman"/>
          <w:szCs w:val="24"/>
        </w:rPr>
        <w:t xml:space="preserve">ρώτηση του </w:t>
      </w:r>
      <w:r w:rsidRPr="0044725A">
        <w:rPr>
          <w:rFonts w:eastAsia="Times New Roman" w:cs="Times New Roman"/>
          <w:szCs w:val="24"/>
        </w:rPr>
        <w:t xml:space="preserve">Βουλευτή Έβρου της Νέας Δημοκρατίας κ. Αναστασίου </w:t>
      </w:r>
      <w:proofErr w:type="spellStart"/>
      <w:r w:rsidRPr="0044725A">
        <w:rPr>
          <w:rFonts w:eastAsia="Times New Roman" w:cs="Times New Roman"/>
          <w:szCs w:val="24"/>
        </w:rPr>
        <w:t>Δημοσχάκη</w:t>
      </w:r>
      <w:proofErr w:type="spellEnd"/>
      <w:r w:rsidRPr="0044725A">
        <w:rPr>
          <w:rFonts w:eastAsia="Times New Roman" w:cs="Times New Roman"/>
          <w:szCs w:val="24"/>
        </w:rPr>
        <w:t xml:space="preserve"> προς τον Υπουργό Παιδ</w:t>
      </w:r>
      <w:r>
        <w:rPr>
          <w:rFonts w:eastAsia="Times New Roman" w:cs="Times New Roman"/>
          <w:szCs w:val="24"/>
        </w:rPr>
        <w:t>είας, Έρευνας και Θρησκευμάτων,</w:t>
      </w:r>
      <w:r w:rsidRPr="0044725A">
        <w:rPr>
          <w:rFonts w:eastAsia="Times New Roman" w:cs="Times New Roman"/>
          <w:szCs w:val="24"/>
        </w:rPr>
        <w:t xml:space="preserve"> με θέμα: «Μεταφορά θέσης μέλους ΔΕΠ από την Ιατρική Σχολή του Δημοκριτείου Πανεπιστημίου Θράκης στο νεοσύστατο Πανεπιστήμιο Δυτικής Αττικής».</w:t>
      </w:r>
    </w:p>
    <w:p w14:paraId="000E73AC"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 xml:space="preserve">3. </w:t>
      </w:r>
      <w:r w:rsidRPr="0044725A">
        <w:rPr>
          <w:rFonts w:eastAsia="Times New Roman" w:cs="Times New Roman"/>
          <w:szCs w:val="24"/>
        </w:rPr>
        <w:t xml:space="preserve">Η με αριθμό 290/22-1-2019 </w:t>
      </w:r>
      <w:r>
        <w:rPr>
          <w:rFonts w:eastAsia="Times New Roman" w:cs="Times New Roman"/>
          <w:szCs w:val="24"/>
        </w:rPr>
        <w:t>ε</w:t>
      </w:r>
      <w:r w:rsidRPr="0044725A">
        <w:rPr>
          <w:rFonts w:eastAsia="Times New Roman" w:cs="Times New Roman"/>
          <w:szCs w:val="24"/>
        </w:rPr>
        <w:t xml:space="preserve">πίκαιρη </w:t>
      </w:r>
      <w:r>
        <w:rPr>
          <w:rFonts w:eastAsia="Times New Roman" w:cs="Times New Roman"/>
          <w:szCs w:val="24"/>
        </w:rPr>
        <w:t>ε</w:t>
      </w:r>
      <w:r w:rsidRPr="0044725A">
        <w:rPr>
          <w:rFonts w:eastAsia="Times New Roman" w:cs="Times New Roman"/>
          <w:szCs w:val="24"/>
        </w:rPr>
        <w:t>ρώτηση του Βουλευτή Ηρακλείου του Κομμουνιστικού Κόμματος Ελλάδ</w:t>
      </w:r>
      <w:r>
        <w:rPr>
          <w:rFonts w:eastAsia="Times New Roman" w:cs="Times New Roman"/>
          <w:szCs w:val="24"/>
        </w:rPr>
        <w:t>α</w:t>
      </w:r>
      <w:r w:rsidRPr="0044725A">
        <w:rPr>
          <w:rFonts w:eastAsia="Times New Roman" w:cs="Times New Roman"/>
          <w:szCs w:val="24"/>
        </w:rPr>
        <w:t xml:space="preserve">ς κ. </w:t>
      </w:r>
      <w:r w:rsidRPr="00600D0A">
        <w:rPr>
          <w:rFonts w:eastAsia="Times New Roman" w:cs="Times New Roman"/>
          <w:bCs/>
          <w:szCs w:val="24"/>
        </w:rPr>
        <w:t>Εμμανουήλ Συντυχάκη</w:t>
      </w:r>
      <w:r w:rsidRPr="0044725A">
        <w:rPr>
          <w:rFonts w:eastAsia="Times New Roman" w:cs="Times New Roman"/>
          <w:b/>
          <w:bCs/>
          <w:szCs w:val="24"/>
        </w:rPr>
        <w:t xml:space="preserve"> </w:t>
      </w:r>
      <w:r w:rsidRPr="0044725A">
        <w:rPr>
          <w:rFonts w:eastAsia="Times New Roman" w:cs="Times New Roman"/>
          <w:szCs w:val="24"/>
        </w:rPr>
        <w:t xml:space="preserve">προς τον Υπουργό </w:t>
      </w:r>
      <w:r w:rsidRPr="00600D0A">
        <w:rPr>
          <w:rFonts w:eastAsia="Times New Roman" w:cs="Times New Roman"/>
          <w:bCs/>
          <w:szCs w:val="24"/>
        </w:rPr>
        <w:t>Οικονομίας και</w:t>
      </w:r>
      <w:r w:rsidRPr="00600D0A">
        <w:rPr>
          <w:rFonts w:eastAsia="Times New Roman" w:cs="Times New Roman"/>
          <w:szCs w:val="24"/>
        </w:rPr>
        <w:t xml:space="preserve"> </w:t>
      </w:r>
      <w:r w:rsidRPr="00600D0A">
        <w:rPr>
          <w:rFonts w:eastAsia="Times New Roman" w:cs="Times New Roman"/>
          <w:bCs/>
          <w:szCs w:val="24"/>
        </w:rPr>
        <w:t>Ανάπτυξης,</w:t>
      </w:r>
      <w:r w:rsidRPr="0044725A">
        <w:rPr>
          <w:rFonts w:eastAsia="Times New Roman" w:cs="Times New Roman"/>
          <w:szCs w:val="24"/>
        </w:rPr>
        <w:t xml:space="preserve"> σχετικά με το «</w:t>
      </w:r>
      <w:proofErr w:type="spellStart"/>
      <w:r w:rsidRPr="0044725A">
        <w:rPr>
          <w:rFonts w:eastAsia="Times New Roman" w:cs="Times New Roman"/>
          <w:szCs w:val="24"/>
        </w:rPr>
        <w:t>Καπετανάκειο</w:t>
      </w:r>
      <w:proofErr w:type="spellEnd"/>
      <w:r w:rsidRPr="0044725A">
        <w:rPr>
          <w:rFonts w:eastAsia="Times New Roman" w:cs="Times New Roman"/>
          <w:szCs w:val="24"/>
        </w:rPr>
        <w:t>» κτήριο στο Ηράκλειο Κρήτης.</w:t>
      </w:r>
    </w:p>
    <w:p w14:paraId="000E73AD"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t>Β. ΕΠΙΚΑΙΡΕΣ ΕΡΩΤΗΣΕΙΣ Δεύτε</w:t>
      </w:r>
      <w:r w:rsidRPr="0044725A">
        <w:rPr>
          <w:rFonts w:eastAsia="Times New Roman" w:cs="Times New Roman"/>
          <w:szCs w:val="24"/>
        </w:rPr>
        <w:t>ρου Κύκλου (Άρθρο 130 παρ</w:t>
      </w:r>
      <w:r>
        <w:rPr>
          <w:rFonts w:eastAsia="Times New Roman" w:cs="Times New Roman"/>
          <w:szCs w:val="24"/>
        </w:rPr>
        <w:t>άγραφοι</w:t>
      </w:r>
      <w:r w:rsidRPr="0044725A">
        <w:rPr>
          <w:rFonts w:eastAsia="Times New Roman" w:cs="Times New Roman"/>
          <w:szCs w:val="24"/>
        </w:rPr>
        <w:t xml:space="preserve"> 2 και 3 </w:t>
      </w:r>
      <w:r>
        <w:rPr>
          <w:rFonts w:eastAsia="Times New Roman" w:cs="Times New Roman"/>
          <w:szCs w:val="24"/>
        </w:rPr>
        <w:t xml:space="preserve">του </w:t>
      </w:r>
      <w:r w:rsidRPr="0044725A">
        <w:rPr>
          <w:rFonts w:eastAsia="Times New Roman" w:cs="Times New Roman"/>
          <w:szCs w:val="24"/>
        </w:rPr>
        <w:t>Καν</w:t>
      </w:r>
      <w:r>
        <w:rPr>
          <w:rFonts w:eastAsia="Times New Roman" w:cs="Times New Roman"/>
          <w:szCs w:val="24"/>
        </w:rPr>
        <w:t>ονισμού της</w:t>
      </w:r>
      <w:r w:rsidRPr="0044725A">
        <w:rPr>
          <w:rFonts w:eastAsia="Times New Roman" w:cs="Times New Roman"/>
          <w:szCs w:val="24"/>
        </w:rPr>
        <w:t xml:space="preserve"> Βουλής)</w:t>
      </w:r>
    </w:p>
    <w:p w14:paraId="000E73AE"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lastRenderedPageBreak/>
        <w:t xml:space="preserve">1. Η με αριθμό 286/21-1-2019 </w:t>
      </w:r>
      <w:r>
        <w:rPr>
          <w:rFonts w:eastAsia="Times New Roman" w:cs="Times New Roman"/>
          <w:szCs w:val="24"/>
        </w:rPr>
        <w:t>ε</w:t>
      </w:r>
      <w:r w:rsidRPr="0044725A">
        <w:rPr>
          <w:rFonts w:eastAsia="Times New Roman" w:cs="Times New Roman"/>
          <w:szCs w:val="24"/>
        </w:rPr>
        <w:t xml:space="preserve">πίκαιρη </w:t>
      </w:r>
      <w:r>
        <w:rPr>
          <w:rFonts w:eastAsia="Times New Roman" w:cs="Times New Roman"/>
          <w:szCs w:val="24"/>
        </w:rPr>
        <w:t>ε</w:t>
      </w:r>
      <w:r w:rsidRPr="0044725A">
        <w:rPr>
          <w:rFonts w:eastAsia="Times New Roman" w:cs="Times New Roman"/>
          <w:szCs w:val="24"/>
        </w:rPr>
        <w:t xml:space="preserve">ρώτηση της Βουλευτού Β΄ Αθηνών της Νέας Δημοκρατίας </w:t>
      </w:r>
      <w:r w:rsidRPr="0044725A">
        <w:rPr>
          <w:rFonts w:eastAsia="Times New Roman" w:cs="Times New Roman"/>
          <w:szCs w:val="24"/>
        </w:rPr>
        <w:t>κ</w:t>
      </w:r>
      <w:r>
        <w:rPr>
          <w:rFonts w:eastAsia="Times New Roman" w:cs="Times New Roman"/>
          <w:szCs w:val="24"/>
        </w:rPr>
        <w:t>.</w:t>
      </w:r>
      <w:r w:rsidRPr="0044725A">
        <w:rPr>
          <w:rFonts w:eastAsia="Times New Roman" w:cs="Times New Roman"/>
          <w:szCs w:val="24"/>
        </w:rPr>
        <w:t xml:space="preserve"> </w:t>
      </w:r>
      <w:r>
        <w:rPr>
          <w:rFonts w:eastAsia="Times New Roman" w:cs="Times New Roman"/>
          <w:szCs w:val="24"/>
        </w:rPr>
        <w:t>Άννας-</w:t>
      </w:r>
      <w:r w:rsidRPr="0044725A">
        <w:rPr>
          <w:rFonts w:eastAsia="Times New Roman" w:cs="Times New Roman"/>
          <w:szCs w:val="24"/>
        </w:rPr>
        <w:t>Μισέλ Ασημακοπούλου προς τον Υπουργό Ψηφιακής Πολιτικής, Τηλεπικοινωνιών και Ενημέρωσης,</w:t>
      </w:r>
      <w:r w:rsidRPr="0044725A">
        <w:rPr>
          <w:rFonts w:eastAsia="Times New Roman" w:cs="Times New Roman"/>
          <w:szCs w:val="24"/>
        </w:rPr>
        <w:t xml:space="preserve"> σχετικά με την «οικονομική κατάσταση των Ελληνικών Ταχυδρομείων».</w:t>
      </w:r>
    </w:p>
    <w:p w14:paraId="000E73AF"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t xml:space="preserve">2. Η με αριθμό 291/22-1-2019 </w:t>
      </w:r>
      <w:r>
        <w:rPr>
          <w:rFonts w:eastAsia="Times New Roman" w:cs="Times New Roman"/>
          <w:szCs w:val="24"/>
        </w:rPr>
        <w:t>ε</w:t>
      </w:r>
      <w:r w:rsidRPr="0044725A">
        <w:rPr>
          <w:rFonts w:eastAsia="Times New Roman" w:cs="Times New Roman"/>
          <w:szCs w:val="24"/>
        </w:rPr>
        <w:t xml:space="preserve">πίκαιρη </w:t>
      </w:r>
      <w:r>
        <w:rPr>
          <w:rFonts w:eastAsia="Times New Roman" w:cs="Times New Roman"/>
          <w:szCs w:val="24"/>
        </w:rPr>
        <w:t>ε</w:t>
      </w:r>
      <w:r w:rsidRPr="0044725A">
        <w:rPr>
          <w:rFonts w:eastAsia="Times New Roman" w:cs="Times New Roman"/>
          <w:szCs w:val="24"/>
        </w:rPr>
        <w:t xml:space="preserve">ρώτηση του Βουλευτή Α΄ Θεσσαλονίκης του Κομμουνιστικού Κόμματος </w:t>
      </w:r>
      <w:r w:rsidRPr="0044725A">
        <w:rPr>
          <w:rFonts w:eastAsia="Times New Roman" w:cs="Times New Roman"/>
          <w:szCs w:val="24"/>
        </w:rPr>
        <w:t>Ελλάδ</w:t>
      </w:r>
      <w:r>
        <w:rPr>
          <w:rFonts w:eastAsia="Times New Roman" w:cs="Times New Roman"/>
          <w:szCs w:val="24"/>
        </w:rPr>
        <w:t>α</w:t>
      </w:r>
      <w:r w:rsidRPr="0044725A">
        <w:rPr>
          <w:rFonts w:eastAsia="Times New Roman" w:cs="Times New Roman"/>
          <w:szCs w:val="24"/>
        </w:rPr>
        <w:t xml:space="preserve">ς </w:t>
      </w:r>
      <w:r w:rsidRPr="0044725A">
        <w:rPr>
          <w:rFonts w:eastAsia="Times New Roman" w:cs="Times New Roman"/>
          <w:szCs w:val="24"/>
        </w:rPr>
        <w:t>κ.</w:t>
      </w:r>
      <w:r w:rsidRPr="0044725A">
        <w:rPr>
          <w:rFonts w:eastAsia="Times New Roman" w:cs="Times New Roman"/>
          <w:szCs w:val="24"/>
        </w:rPr>
        <w:t xml:space="preserve"> Γιάννη Δελή προς τον Υπουργό Παιδείας, Έρευνας και Θρησκευμάτων, σχετικά με</w:t>
      </w:r>
      <w:r w:rsidRPr="0044725A">
        <w:rPr>
          <w:rFonts w:eastAsia="Times New Roman" w:cs="Times New Roman"/>
          <w:szCs w:val="24"/>
        </w:rPr>
        <w:t xml:space="preserve"> τη «μεταφορά μαθητών των Μουσικών και Καλλιτεχνικών Σχολείων».</w:t>
      </w:r>
    </w:p>
    <w:p w14:paraId="000E73B0"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t xml:space="preserve">3. Η με αριθμό 269/14-1-2019 </w:t>
      </w:r>
      <w:r>
        <w:rPr>
          <w:rFonts w:eastAsia="Times New Roman" w:cs="Times New Roman"/>
          <w:szCs w:val="24"/>
        </w:rPr>
        <w:t>ε</w:t>
      </w:r>
      <w:r w:rsidRPr="0044725A">
        <w:rPr>
          <w:rFonts w:eastAsia="Times New Roman" w:cs="Times New Roman"/>
          <w:szCs w:val="24"/>
        </w:rPr>
        <w:t xml:space="preserve">πίκαιρη </w:t>
      </w:r>
      <w:r>
        <w:rPr>
          <w:rFonts w:eastAsia="Times New Roman" w:cs="Times New Roman"/>
          <w:szCs w:val="24"/>
        </w:rPr>
        <w:t>ε</w:t>
      </w:r>
      <w:r w:rsidRPr="0044725A">
        <w:rPr>
          <w:rFonts w:eastAsia="Times New Roman" w:cs="Times New Roman"/>
          <w:szCs w:val="24"/>
        </w:rPr>
        <w:t xml:space="preserve">ρώτηση του Βουλευτή </w:t>
      </w:r>
      <w:r w:rsidRPr="0044725A">
        <w:rPr>
          <w:rFonts w:eastAsia="Times New Roman" w:cs="Times New Roman"/>
          <w:szCs w:val="24"/>
        </w:rPr>
        <w:t>Α</w:t>
      </w:r>
      <w:r>
        <w:rPr>
          <w:rFonts w:eastAsia="Times New Roman" w:cs="Times New Roman"/>
          <w:szCs w:val="24"/>
        </w:rPr>
        <w:t>΄</w:t>
      </w:r>
      <w:r w:rsidRPr="0044725A">
        <w:rPr>
          <w:rFonts w:eastAsia="Times New Roman" w:cs="Times New Roman"/>
          <w:szCs w:val="24"/>
        </w:rPr>
        <w:t xml:space="preserve"> </w:t>
      </w:r>
      <w:r w:rsidRPr="0044725A">
        <w:rPr>
          <w:rFonts w:eastAsia="Times New Roman" w:cs="Times New Roman"/>
          <w:szCs w:val="24"/>
        </w:rPr>
        <w:t xml:space="preserve">Πειραιώς της Νέας Δημοκρατίας κ. Κωνσταντίνου Κατσαφάδου προς τον Υπουργό Εσωτερικών, με θέμα: «Η </w:t>
      </w:r>
      <w:r>
        <w:rPr>
          <w:rFonts w:eastAsia="Times New Roman" w:cs="Times New Roman"/>
          <w:szCs w:val="24"/>
        </w:rPr>
        <w:t>Κ</w:t>
      </w:r>
      <w:r w:rsidRPr="0044725A">
        <w:rPr>
          <w:rFonts w:eastAsia="Times New Roman" w:cs="Times New Roman"/>
          <w:szCs w:val="24"/>
        </w:rPr>
        <w:t xml:space="preserve">υβέρνηση </w:t>
      </w:r>
      <w:r w:rsidRPr="0044725A">
        <w:rPr>
          <w:rFonts w:eastAsia="Times New Roman" w:cs="Times New Roman"/>
          <w:szCs w:val="24"/>
        </w:rPr>
        <w:t>προαναγγέλλει επιλεκτι</w:t>
      </w:r>
      <w:r w:rsidRPr="0044725A">
        <w:rPr>
          <w:rFonts w:eastAsia="Times New Roman" w:cs="Times New Roman"/>
          <w:szCs w:val="24"/>
        </w:rPr>
        <w:t>κή κατάτμηση δ</w:t>
      </w:r>
      <w:r>
        <w:rPr>
          <w:rFonts w:eastAsia="Times New Roman" w:cs="Times New Roman"/>
          <w:szCs w:val="24"/>
        </w:rPr>
        <w:t>ήμων με μικροκομματικά κριτήρια</w:t>
      </w:r>
      <w:r w:rsidRPr="0044725A">
        <w:rPr>
          <w:rFonts w:eastAsia="Times New Roman" w:cs="Times New Roman"/>
          <w:szCs w:val="24"/>
        </w:rPr>
        <w:t>, λίγο πριν τις δημοτικές εκλογές, προκαλώντας σύγχυση και αναστάτωση».</w:t>
      </w:r>
    </w:p>
    <w:p w14:paraId="000E73B1"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t xml:space="preserve">4. Η με αριθμό 265/11-1-2019 </w:t>
      </w:r>
      <w:r>
        <w:rPr>
          <w:rFonts w:eastAsia="Times New Roman" w:cs="Times New Roman"/>
          <w:szCs w:val="24"/>
        </w:rPr>
        <w:t>ε</w:t>
      </w:r>
      <w:r w:rsidRPr="0044725A">
        <w:rPr>
          <w:rFonts w:eastAsia="Times New Roman" w:cs="Times New Roman"/>
          <w:szCs w:val="24"/>
        </w:rPr>
        <w:t xml:space="preserve">πίκαιρη </w:t>
      </w:r>
      <w:r>
        <w:rPr>
          <w:rFonts w:eastAsia="Times New Roman" w:cs="Times New Roman"/>
          <w:szCs w:val="24"/>
        </w:rPr>
        <w:t>ε</w:t>
      </w:r>
      <w:r w:rsidRPr="0044725A">
        <w:rPr>
          <w:rFonts w:eastAsia="Times New Roman" w:cs="Times New Roman"/>
          <w:szCs w:val="24"/>
        </w:rPr>
        <w:t xml:space="preserve">ρώτηση του Βουλευτή Αρκαδίας </w:t>
      </w:r>
      <w:r>
        <w:rPr>
          <w:rFonts w:eastAsia="Times New Roman" w:cs="Times New Roman"/>
          <w:szCs w:val="24"/>
        </w:rPr>
        <w:t xml:space="preserve">του ΠΑΣΟΚ </w:t>
      </w:r>
      <w:r w:rsidRPr="0044725A">
        <w:rPr>
          <w:rFonts w:eastAsia="Times New Roman" w:cs="Times New Roman"/>
          <w:szCs w:val="24"/>
        </w:rPr>
        <w:t>κ. Οδυσσέα Κωνστ</w:t>
      </w:r>
      <w:r>
        <w:rPr>
          <w:rFonts w:eastAsia="Times New Roman" w:cs="Times New Roman"/>
          <w:szCs w:val="24"/>
        </w:rPr>
        <w:t xml:space="preserve">αντινόπουλου </w:t>
      </w:r>
      <w:r>
        <w:rPr>
          <w:rFonts w:eastAsia="Times New Roman" w:cs="Times New Roman"/>
          <w:szCs w:val="24"/>
        </w:rPr>
        <w:lastRenderedPageBreak/>
        <w:t xml:space="preserve">προς τον Υπουργό </w:t>
      </w:r>
      <w:r w:rsidRPr="0044725A">
        <w:rPr>
          <w:rFonts w:eastAsia="Times New Roman" w:cs="Times New Roman"/>
          <w:szCs w:val="24"/>
        </w:rPr>
        <w:t xml:space="preserve">Εσωτερικών, με </w:t>
      </w:r>
      <w:r w:rsidRPr="0044725A">
        <w:rPr>
          <w:rFonts w:eastAsia="Times New Roman" w:cs="Times New Roman"/>
          <w:szCs w:val="24"/>
        </w:rPr>
        <w:t>θέμα: «Σε ποιο στάδιο βρίσκεται η υλοποίηση του έργου προσέλκυσης επισκεπτών στη Λίμνη Λάδωνα, ύψους 1.289.618 ευρώ;».</w:t>
      </w:r>
    </w:p>
    <w:p w14:paraId="000E73B2"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t xml:space="preserve">5. Η με αριθμό 270/14-1-2019 </w:t>
      </w:r>
      <w:r>
        <w:rPr>
          <w:rFonts w:eastAsia="Times New Roman" w:cs="Times New Roman"/>
          <w:szCs w:val="24"/>
        </w:rPr>
        <w:t>ε</w:t>
      </w:r>
      <w:r w:rsidRPr="0044725A">
        <w:rPr>
          <w:rFonts w:eastAsia="Times New Roman" w:cs="Times New Roman"/>
          <w:szCs w:val="24"/>
        </w:rPr>
        <w:t xml:space="preserve">πίκαιρη </w:t>
      </w:r>
      <w:r>
        <w:rPr>
          <w:rFonts w:eastAsia="Times New Roman" w:cs="Times New Roman"/>
          <w:szCs w:val="24"/>
        </w:rPr>
        <w:t>ε</w:t>
      </w:r>
      <w:r w:rsidRPr="0044725A">
        <w:rPr>
          <w:rFonts w:eastAsia="Times New Roman" w:cs="Times New Roman"/>
          <w:szCs w:val="24"/>
        </w:rPr>
        <w:t>ρώτηση του Βουλευτή Λέσβου της Νέας Δημοκρατίας κ. Χαράλαμπου Αθανασίου προς τον Υπουργό Εσωτερικώ</w:t>
      </w:r>
      <w:r w:rsidRPr="0044725A">
        <w:rPr>
          <w:rFonts w:eastAsia="Times New Roman" w:cs="Times New Roman"/>
          <w:szCs w:val="24"/>
        </w:rPr>
        <w:t>ν, με θέμα: «Διάσπαση του Δήμου Λέσβου».</w:t>
      </w:r>
    </w:p>
    <w:p w14:paraId="000E73B3"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t>6.</w:t>
      </w:r>
      <w:r>
        <w:rPr>
          <w:rFonts w:eastAsia="Times New Roman" w:cs="Times New Roman"/>
          <w:szCs w:val="24"/>
        </w:rPr>
        <w:t xml:space="preserve"> </w:t>
      </w:r>
      <w:r w:rsidRPr="0044725A">
        <w:rPr>
          <w:rFonts w:eastAsia="Times New Roman" w:cs="Times New Roman"/>
          <w:szCs w:val="24"/>
        </w:rPr>
        <w:t xml:space="preserve">Η με αριθμό 279/15-1-2019 </w:t>
      </w:r>
      <w:r>
        <w:rPr>
          <w:rFonts w:eastAsia="Times New Roman" w:cs="Times New Roman"/>
          <w:szCs w:val="24"/>
        </w:rPr>
        <w:t>ε</w:t>
      </w:r>
      <w:r w:rsidRPr="0044725A">
        <w:rPr>
          <w:rFonts w:eastAsia="Times New Roman" w:cs="Times New Roman"/>
          <w:szCs w:val="24"/>
        </w:rPr>
        <w:t xml:space="preserve">πίκαιρη </w:t>
      </w:r>
      <w:r>
        <w:rPr>
          <w:rFonts w:eastAsia="Times New Roman" w:cs="Times New Roman"/>
          <w:szCs w:val="24"/>
        </w:rPr>
        <w:t>ε</w:t>
      </w:r>
      <w:r w:rsidRPr="0044725A">
        <w:rPr>
          <w:rFonts w:eastAsia="Times New Roman" w:cs="Times New Roman"/>
          <w:szCs w:val="24"/>
        </w:rPr>
        <w:t xml:space="preserve">ρώτηση του Βουλευτή Ηρακλείου </w:t>
      </w:r>
      <w:r>
        <w:rPr>
          <w:rFonts w:eastAsia="Times New Roman" w:cs="Times New Roman"/>
          <w:szCs w:val="24"/>
        </w:rPr>
        <w:t>του ΠΑΣΟΚ</w:t>
      </w:r>
      <w:r w:rsidRPr="0044725A">
        <w:rPr>
          <w:rFonts w:eastAsia="Times New Roman" w:cs="Times New Roman"/>
          <w:szCs w:val="24"/>
        </w:rPr>
        <w:t xml:space="preserve"> κ. Βασιλείου </w:t>
      </w:r>
      <w:proofErr w:type="spellStart"/>
      <w:r w:rsidRPr="0044725A">
        <w:rPr>
          <w:rFonts w:eastAsia="Times New Roman" w:cs="Times New Roman"/>
          <w:szCs w:val="24"/>
        </w:rPr>
        <w:t>Κεγκέρογλου</w:t>
      </w:r>
      <w:proofErr w:type="spellEnd"/>
      <w:r w:rsidRPr="0044725A">
        <w:rPr>
          <w:rFonts w:eastAsia="Times New Roman" w:cs="Times New Roman"/>
          <w:szCs w:val="24"/>
        </w:rPr>
        <w:t xml:space="preserve"> προς τον Υπουργό Ναυτιλίας και Νησιωτικής Πολιτικής, με θέμα: «Άμεσες ενέργειες για να ενταχθεί η Κρήτη στο Μετ</w:t>
      </w:r>
      <w:r w:rsidRPr="0044725A">
        <w:rPr>
          <w:rFonts w:eastAsia="Times New Roman" w:cs="Times New Roman"/>
          <w:szCs w:val="24"/>
        </w:rPr>
        <w:t>αφορικό Ισοδύναμο».</w:t>
      </w:r>
    </w:p>
    <w:p w14:paraId="000E73B4"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t>ΑΝΑΦΟΡΕΣ</w:t>
      </w:r>
      <w:r>
        <w:rPr>
          <w:rFonts w:eastAsia="Times New Roman" w:cs="Times New Roman"/>
          <w:szCs w:val="24"/>
        </w:rPr>
        <w:t xml:space="preserve"> - </w:t>
      </w:r>
      <w:r w:rsidRPr="0044725A">
        <w:rPr>
          <w:rFonts w:eastAsia="Times New Roman" w:cs="Times New Roman"/>
          <w:szCs w:val="24"/>
        </w:rPr>
        <w:t>ΕΡΩΤΗΣΕΙΣ (Άρθρο 130 παρ</w:t>
      </w:r>
      <w:r>
        <w:rPr>
          <w:rFonts w:eastAsia="Times New Roman" w:cs="Times New Roman"/>
          <w:szCs w:val="24"/>
        </w:rPr>
        <w:t>άγραφος</w:t>
      </w:r>
      <w:r w:rsidRPr="0044725A">
        <w:rPr>
          <w:rFonts w:eastAsia="Times New Roman" w:cs="Times New Roman"/>
          <w:szCs w:val="24"/>
        </w:rPr>
        <w:t xml:space="preserve"> 5 </w:t>
      </w:r>
      <w:r>
        <w:rPr>
          <w:rFonts w:eastAsia="Times New Roman" w:cs="Times New Roman"/>
          <w:szCs w:val="24"/>
        </w:rPr>
        <w:t xml:space="preserve">του </w:t>
      </w:r>
      <w:r w:rsidRPr="0044725A">
        <w:rPr>
          <w:rFonts w:eastAsia="Times New Roman" w:cs="Times New Roman"/>
          <w:szCs w:val="24"/>
        </w:rPr>
        <w:t>Καν</w:t>
      </w:r>
      <w:r>
        <w:rPr>
          <w:rFonts w:eastAsia="Times New Roman" w:cs="Times New Roman"/>
          <w:szCs w:val="24"/>
        </w:rPr>
        <w:t>ονισμού της</w:t>
      </w:r>
      <w:r w:rsidRPr="0044725A">
        <w:rPr>
          <w:rFonts w:eastAsia="Times New Roman" w:cs="Times New Roman"/>
          <w:szCs w:val="24"/>
        </w:rPr>
        <w:t xml:space="preserve"> Βουλής)</w:t>
      </w:r>
    </w:p>
    <w:p w14:paraId="000E73B5" w14:textId="77777777" w:rsidR="00730F31" w:rsidRDefault="000B4C3A">
      <w:pPr>
        <w:spacing w:line="600" w:lineRule="auto"/>
        <w:ind w:firstLine="720"/>
        <w:jc w:val="both"/>
        <w:rPr>
          <w:rFonts w:eastAsia="Times New Roman" w:cs="Times New Roman"/>
          <w:szCs w:val="24"/>
        </w:rPr>
      </w:pPr>
      <w:r w:rsidRPr="0044725A">
        <w:rPr>
          <w:rFonts w:eastAsia="Times New Roman" w:cs="Times New Roman"/>
          <w:szCs w:val="24"/>
        </w:rPr>
        <w:t xml:space="preserve">1. Η με αριθμό 4253/12-12-2018 </w:t>
      </w:r>
      <w:r>
        <w:rPr>
          <w:rFonts w:eastAsia="Times New Roman" w:cs="Times New Roman"/>
          <w:szCs w:val="24"/>
        </w:rPr>
        <w:t>ε</w:t>
      </w:r>
      <w:r w:rsidRPr="0044725A">
        <w:rPr>
          <w:rFonts w:eastAsia="Times New Roman" w:cs="Times New Roman"/>
          <w:szCs w:val="24"/>
        </w:rPr>
        <w:t xml:space="preserve">ρώτηση του Βουλευτή Αργολίδας του Συνασπισμού Ριζοσπαστικής Αριστεράς κ. Ιωάννη </w:t>
      </w:r>
      <w:proofErr w:type="spellStart"/>
      <w:r w:rsidRPr="0044725A">
        <w:rPr>
          <w:rFonts w:eastAsia="Times New Roman" w:cs="Times New Roman"/>
          <w:szCs w:val="24"/>
        </w:rPr>
        <w:t>Γκιόλα</w:t>
      </w:r>
      <w:proofErr w:type="spellEnd"/>
      <w:r w:rsidRPr="0044725A">
        <w:rPr>
          <w:rFonts w:eastAsia="Times New Roman" w:cs="Times New Roman"/>
          <w:szCs w:val="24"/>
        </w:rPr>
        <w:t xml:space="preserve"> προς τον Υπουργό Περιβάλλοντος και Ενέργειας,</w:t>
      </w:r>
      <w:r w:rsidRPr="0044725A">
        <w:rPr>
          <w:rFonts w:eastAsia="Times New Roman" w:cs="Times New Roman"/>
          <w:szCs w:val="24"/>
        </w:rPr>
        <w:t xml:space="preserve"> </w:t>
      </w:r>
      <w:r w:rsidRPr="0044725A">
        <w:rPr>
          <w:rFonts w:eastAsia="Times New Roman" w:cs="Times New Roman"/>
          <w:szCs w:val="24"/>
        </w:rPr>
        <w:lastRenderedPageBreak/>
        <w:t xml:space="preserve">σχετικά με την ατμοσφαιρική ρύπανση στο Ναύπλιο από </w:t>
      </w:r>
      <w:proofErr w:type="spellStart"/>
      <w:r w:rsidRPr="0044725A">
        <w:rPr>
          <w:rFonts w:eastAsia="Times New Roman" w:cs="Times New Roman"/>
          <w:szCs w:val="24"/>
        </w:rPr>
        <w:t>πυρηνελαιουργείο</w:t>
      </w:r>
      <w:proofErr w:type="spellEnd"/>
      <w:r w:rsidRPr="0044725A">
        <w:rPr>
          <w:rFonts w:eastAsia="Times New Roman" w:cs="Times New Roman"/>
          <w:szCs w:val="24"/>
        </w:rPr>
        <w:t xml:space="preserve"> στην παραλιακή οδό Νέας </w:t>
      </w:r>
      <w:proofErr w:type="spellStart"/>
      <w:r w:rsidRPr="0044725A">
        <w:rPr>
          <w:rFonts w:eastAsia="Times New Roman" w:cs="Times New Roman"/>
          <w:szCs w:val="24"/>
        </w:rPr>
        <w:t>Κίου</w:t>
      </w:r>
      <w:proofErr w:type="spellEnd"/>
      <w:r w:rsidRPr="0044725A">
        <w:rPr>
          <w:rFonts w:eastAsia="Times New Roman" w:cs="Times New Roman"/>
          <w:szCs w:val="24"/>
        </w:rPr>
        <w:t xml:space="preserve"> στον μυχό του Αργολικού Κόλπου.</w:t>
      </w:r>
    </w:p>
    <w:p w14:paraId="000E73B6"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2.</w:t>
      </w:r>
      <w:r w:rsidRPr="0044725A">
        <w:rPr>
          <w:rFonts w:eastAsia="Times New Roman" w:cs="Times New Roman"/>
          <w:szCs w:val="24"/>
        </w:rPr>
        <w:t xml:space="preserve"> Η με αριθμό 2854/29-10-2018 </w:t>
      </w:r>
      <w:r>
        <w:rPr>
          <w:rFonts w:eastAsia="Times New Roman" w:cs="Times New Roman"/>
          <w:szCs w:val="24"/>
        </w:rPr>
        <w:t>ε</w:t>
      </w:r>
      <w:r w:rsidRPr="0044725A">
        <w:rPr>
          <w:rFonts w:eastAsia="Times New Roman" w:cs="Times New Roman"/>
          <w:szCs w:val="24"/>
        </w:rPr>
        <w:t>ρώτηση του Βουλευτή Δράμας της Νέας Δημοκρατίας κ. Δημητρίου Κυριαζίδη προς τον Υπουργό Παιδ</w:t>
      </w:r>
      <w:r>
        <w:rPr>
          <w:rFonts w:eastAsia="Times New Roman" w:cs="Times New Roman"/>
          <w:szCs w:val="24"/>
        </w:rPr>
        <w:t>ε</w:t>
      </w:r>
      <w:r>
        <w:rPr>
          <w:rFonts w:eastAsia="Times New Roman" w:cs="Times New Roman"/>
          <w:szCs w:val="24"/>
        </w:rPr>
        <w:t>ίας, Έρευνας και Θρησκευμάτων,</w:t>
      </w:r>
      <w:r w:rsidRPr="0044725A">
        <w:rPr>
          <w:rFonts w:eastAsia="Times New Roman" w:cs="Times New Roman"/>
          <w:szCs w:val="24"/>
        </w:rPr>
        <w:t xml:space="preserve"> σχετικά «με την μεταφορά μιας θέσης μέλους ΔΕΠ από την Ιατρική Σχολή του Δημοκριτείου Πανεπιστημίου Θράκης στο νεοσύστατο Πα</w:t>
      </w:r>
      <w:r>
        <w:rPr>
          <w:rFonts w:eastAsia="Times New Roman" w:cs="Times New Roman"/>
          <w:szCs w:val="24"/>
        </w:rPr>
        <w:t>νεπιστήμιο Δυτικής Αττικής».</w:t>
      </w:r>
    </w:p>
    <w:p w14:paraId="000E73B7"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 xml:space="preserve">3. </w:t>
      </w:r>
      <w:r w:rsidRPr="0044725A">
        <w:rPr>
          <w:rFonts w:eastAsia="Times New Roman" w:cs="Times New Roman"/>
          <w:szCs w:val="24"/>
        </w:rPr>
        <w:t xml:space="preserve">Η με αριθμό 591/29-11-2018 </w:t>
      </w:r>
      <w:r>
        <w:rPr>
          <w:rFonts w:eastAsia="Times New Roman" w:cs="Times New Roman"/>
          <w:szCs w:val="24"/>
        </w:rPr>
        <w:t>α</w:t>
      </w:r>
      <w:r w:rsidRPr="0044725A">
        <w:rPr>
          <w:rFonts w:eastAsia="Times New Roman" w:cs="Times New Roman"/>
          <w:szCs w:val="24"/>
        </w:rPr>
        <w:t xml:space="preserve">ναφορά του Βουλευτή Ροδόπης </w:t>
      </w:r>
      <w:r>
        <w:rPr>
          <w:rFonts w:eastAsia="Times New Roman" w:cs="Times New Roman"/>
          <w:szCs w:val="24"/>
        </w:rPr>
        <w:t>του ΠΑΣΟΚ</w:t>
      </w:r>
      <w:r w:rsidRPr="0044725A">
        <w:rPr>
          <w:rFonts w:eastAsia="Times New Roman" w:cs="Times New Roman"/>
          <w:szCs w:val="24"/>
        </w:rPr>
        <w:t xml:space="preserve"> κ. </w:t>
      </w:r>
      <w:proofErr w:type="spellStart"/>
      <w:r w:rsidRPr="00600D0A">
        <w:rPr>
          <w:rFonts w:eastAsia="Times New Roman" w:cs="Times New Roman"/>
          <w:bCs/>
          <w:szCs w:val="24"/>
        </w:rPr>
        <w:t>Ιλχάν</w:t>
      </w:r>
      <w:proofErr w:type="spellEnd"/>
      <w:r w:rsidRPr="00600D0A">
        <w:rPr>
          <w:rFonts w:eastAsia="Times New Roman" w:cs="Times New Roman"/>
          <w:bCs/>
          <w:szCs w:val="24"/>
        </w:rPr>
        <w:t xml:space="preserve"> Αχμέτ</w:t>
      </w:r>
      <w:r w:rsidRPr="0044725A">
        <w:rPr>
          <w:rFonts w:eastAsia="Times New Roman" w:cs="Times New Roman"/>
          <w:szCs w:val="24"/>
        </w:rPr>
        <w:t xml:space="preserve"> προς τον Υπουργό</w:t>
      </w:r>
      <w:r w:rsidRPr="0044725A">
        <w:rPr>
          <w:rFonts w:eastAsia="Times New Roman" w:cs="Times New Roman"/>
          <w:b/>
          <w:bCs/>
          <w:szCs w:val="24"/>
        </w:rPr>
        <w:t xml:space="preserve"> </w:t>
      </w:r>
      <w:r w:rsidRPr="00600D0A">
        <w:rPr>
          <w:rFonts w:eastAsia="Times New Roman" w:cs="Times New Roman"/>
          <w:bCs/>
          <w:szCs w:val="24"/>
        </w:rPr>
        <w:t>Παιδείας, Έρευνας και Θρησκευμάτων,</w:t>
      </w:r>
      <w:r w:rsidRPr="0044725A">
        <w:rPr>
          <w:rFonts w:eastAsia="Times New Roman" w:cs="Times New Roman"/>
          <w:szCs w:val="24"/>
        </w:rPr>
        <w:t xml:space="preserve"> με θέμα: «Ωρολόγιο πρόγραμμα των </w:t>
      </w:r>
      <w:r>
        <w:rPr>
          <w:rFonts w:eastAsia="Times New Roman" w:cs="Times New Roman"/>
          <w:szCs w:val="24"/>
        </w:rPr>
        <w:t>μ</w:t>
      </w:r>
      <w:r w:rsidRPr="0044725A">
        <w:rPr>
          <w:rFonts w:eastAsia="Times New Roman" w:cs="Times New Roman"/>
          <w:szCs w:val="24"/>
        </w:rPr>
        <w:t>ουσουλμαν</w:t>
      </w:r>
      <w:r>
        <w:rPr>
          <w:rFonts w:eastAsia="Times New Roman" w:cs="Times New Roman"/>
          <w:szCs w:val="24"/>
        </w:rPr>
        <w:t xml:space="preserve">ικών </w:t>
      </w:r>
      <w:r>
        <w:rPr>
          <w:rFonts w:eastAsia="Times New Roman" w:cs="Times New Roman"/>
          <w:szCs w:val="24"/>
        </w:rPr>
        <w:t>ιεροσπουδαστηρίων Θράκης».</w:t>
      </w:r>
    </w:p>
    <w:p w14:paraId="000E73B8"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Στη σημερινή συνεδρίαση θα συζητηθεί μια επίκαιρη ερώτηση.</w:t>
      </w:r>
      <w:r>
        <w:rPr>
          <w:rFonts w:eastAsia="Times New Roman" w:cs="Times New Roman"/>
          <w:szCs w:val="24"/>
        </w:rPr>
        <w:t xml:space="preserve"> Πριν εισέλθουμε στη συζήτησή της, θα αναγνώσω τις επίκαιρ</w:t>
      </w:r>
      <w:r>
        <w:rPr>
          <w:rFonts w:eastAsia="Times New Roman" w:cs="Times New Roman"/>
          <w:szCs w:val="24"/>
        </w:rPr>
        <w:t>ες ερωτήσεις που δεν θα συζητηθούν.</w:t>
      </w:r>
    </w:p>
    <w:p w14:paraId="000E73B9" w14:textId="77777777" w:rsidR="00730F31" w:rsidRDefault="000B4C3A">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303/28-1-2019 επίκαιρη ερώτηση πρώτου κύκλου του Βουλευτή Αργολίδας της Νέας Δημοκρατίας </w:t>
      </w:r>
      <w:r>
        <w:rPr>
          <w:rFonts w:eastAsia="Times New Roman" w:cs="Times New Roman"/>
          <w:szCs w:val="24"/>
        </w:rPr>
        <w:lastRenderedPageBreak/>
        <w:t xml:space="preserve">κ. </w:t>
      </w:r>
      <w:r w:rsidRPr="009E6A21">
        <w:rPr>
          <w:rFonts w:eastAsia="Times New Roman" w:cs="Times New Roman"/>
          <w:bCs/>
          <w:szCs w:val="24"/>
        </w:rPr>
        <w:t>Ιωάννη Ανδριανού</w:t>
      </w:r>
      <w:r>
        <w:rPr>
          <w:rFonts w:eastAsia="Times New Roman" w:cs="Times New Roman"/>
          <w:szCs w:val="24"/>
        </w:rPr>
        <w:t xml:space="preserve"> προς τον Υπουργό</w:t>
      </w:r>
      <w:r w:rsidRPr="009E6A21">
        <w:rPr>
          <w:rFonts w:eastAsia="Times New Roman" w:cs="Times New Roman"/>
          <w:bCs/>
          <w:szCs w:val="24"/>
        </w:rPr>
        <w:t xml:space="preserve"> Ανάπτυξης και Τροφίμων, </w:t>
      </w:r>
      <w:r>
        <w:rPr>
          <w:rFonts w:eastAsia="Times New Roman" w:cs="Times New Roman"/>
          <w:szCs w:val="24"/>
        </w:rPr>
        <w:t xml:space="preserve">με θέμα: «Μεγάλες και αδικαιολόγητες καθυστερήσεις στην πορεία υλοποίησης της επέκτασης του </w:t>
      </w:r>
      <w:proofErr w:type="spellStart"/>
      <w:r>
        <w:rPr>
          <w:rFonts w:eastAsia="Times New Roman" w:cs="Times New Roman"/>
          <w:szCs w:val="24"/>
        </w:rPr>
        <w:t>Αναβάλου</w:t>
      </w:r>
      <w:proofErr w:type="spellEnd"/>
      <w:r>
        <w:rPr>
          <w:rFonts w:eastAsia="Times New Roman" w:cs="Times New Roman"/>
          <w:szCs w:val="24"/>
        </w:rPr>
        <w:t xml:space="preserve"> προς </w:t>
      </w:r>
      <w:proofErr w:type="spellStart"/>
      <w:r>
        <w:rPr>
          <w:rFonts w:eastAsia="Times New Roman" w:cs="Times New Roman"/>
          <w:szCs w:val="24"/>
        </w:rPr>
        <w:t>Κουτσοπόδι</w:t>
      </w:r>
      <w:proofErr w:type="spellEnd"/>
      <w:r>
        <w:rPr>
          <w:rFonts w:eastAsia="Times New Roman" w:cs="Times New Roman"/>
          <w:szCs w:val="24"/>
        </w:rPr>
        <w:t xml:space="preserve">, Μυκήνες, Μοναστηράκι, </w:t>
      </w:r>
      <w:proofErr w:type="spellStart"/>
      <w:r>
        <w:rPr>
          <w:rFonts w:eastAsia="Times New Roman" w:cs="Times New Roman"/>
          <w:szCs w:val="24"/>
        </w:rPr>
        <w:t>Φίχτια</w:t>
      </w:r>
      <w:proofErr w:type="spellEnd"/>
      <w:r>
        <w:rPr>
          <w:rFonts w:eastAsia="Times New Roman" w:cs="Times New Roman"/>
          <w:szCs w:val="24"/>
        </w:rPr>
        <w:t xml:space="preserve"> και </w:t>
      </w:r>
      <w:proofErr w:type="spellStart"/>
      <w:r>
        <w:rPr>
          <w:rFonts w:eastAsia="Times New Roman" w:cs="Times New Roman"/>
          <w:szCs w:val="24"/>
        </w:rPr>
        <w:t>Ερμιονίδα</w:t>
      </w:r>
      <w:proofErr w:type="spellEnd"/>
      <w:r>
        <w:rPr>
          <w:rFonts w:eastAsia="Times New Roman" w:cs="Times New Roman"/>
          <w:szCs w:val="24"/>
        </w:rPr>
        <w:t xml:space="preserve">», δεν θα συζητηθεί λόγω κωλύματος της ηγεσίας του Υπουργείου Αγροτικής Ανάπτυξης και Τροφίμων, </w:t>
      </w:r>
      <w:r>
        <w:rPr>
          <w:rFonts w:eastAsia="Times New Roman" w:cs="Times New Roman"/>
          <w:szCs w:val="24"/>
        </w:rPr>
        <w:t xml:space="preserve">διότι θα παραστεί σύσσωμη στη Θεσσαλονίκη με αφορμή τις εκδηλώσεις για τη </w:t>
      </w:r>
      <w:proofErr w:type="spellStart"/>
      <w:r>
        <w:rPr>
          <w:rFonts w:eastAsia="Times New Roman" w:cs="Times New Roman"/>
          <w:szCs w:val="24"/>
          <w:lang w:val="en-US"/>
        </w:rPr>
        <w:t>Zootechnia</w:t>
      </w:r>
      <w:proofErr w:type="spellEnd"/>
      <w:r>
        <w:rPr>
          <w:rFonts w:eastAsia="Times New Roman" w:cs="Times New Roman"/>
          <w:szCs w:val="24"/>
        </w:rPr>
        <w:t>.</w:t>
      </w:r>
    </w:p>
    <w:p w14:paraId="000E73BA" w14:textId="77777777" w:rsidR="00730F31" w:rsidRDefault="000B4C3A">
      <w:pPr>
        <w:spacing w:line="600" w:lineRule="auto"/>
        <w:ind w:firstLine="720"/>
        <w:jc w:val="both"/>
        <w:rPr>
          <w:rFonts w:eastAsia="Times New Roman"/>
          <w:szCs w:val="24"/>
        </w:rPr>
      </w:pPr>
      <w:r>
        <w:rPr>
          <w:rFonts w:eastAsia="Times New Roman"/>
          <w:szCs w:val="24"/>
          <w:lang w:val="en-US"/>
        </w:rPr>
        <w:t>H</w:t>
      </w:r>
      <w:r w:rsidRPr="00F95A26">
        <w:rPr>
          <w:rFonts w:eastAsia="Times New Roman"/>
          <w:szCs w:val="24"/>
        </w:rPr>
        <w:t xml:space="preserve"> </w:t>
      </w:r>
      <w:r>
        <w:rPr>
          <w:rFonts w:eastAsia="Times New Roman"/>
          <w:szCs w:val="24"/>
        </w:rPr>
        <w:t>δεύτερη με αριθμό 304/28-1-2019 επίκαιρη ερώτηση</w:t>
      </w:r>
      <w:r w:rsidRPr="00F95A26">
        <w:rPr>
          <w:rFonts w:eastAsia="Times New Roman"/>
          <w:szCs w:val="24"/>
        </w:rPr>
        <w:t xml:space="preserve"> </w:t>
      </w:r>
      <w:r>
        <w:rPr>
          <w:rFonts w:eastAsia="Times New Roman"/>
          <w:szCs w:val="24"/>
        </w:rPr>
        <w:t>δεύτερου κύκλου του Βουλευτή Λέσβου της Νέας Δημοκρατίας κ. Χαράλαμπου Αθανασίου προς τον Υπουργό Ανάπτυξης και Τροφίμω</w:t>
      </w:r>
      <w:r>
        <w:rPr>
          <w:rFonts w:eastAsia="Times New Roman"/>
          <w:szCs w:val="24"/>
        </w:rPr>
        <w:t>ν, με θέμα</w:t>
      </w:r>
      <w:r w:rsidRPr="00F95A26">
        <w:rPr>
          <w:rFonts w:eastAsia="Times New Roman"/>
          <w:szCs w:val="24"/>
        </w:rPr>
        <w:t>:</w:t>
      </w:r>
      <w:r>
        <w:rPr>
          <w:rFonts w:eastAsia="Times New Roman"/>
          <w:szCs w:val="24"/>
        </w:rPr>
        <w:t xml:space="preserve"> «Αύξηση του εγκεκριμένου προϋπολογισμού για τα Σχέδια Βελτίωσης της Περιφέρειας Βορείου Αιγαίου», δεν θα συζητηθεί λόγω κωλύματος της ηγεσίας του Υπουργείου Αγροτικής Ανάπτυξης και Τροφίμων, διότι θα παραστεί σύσσωμη στη Θεσσαλονίκη με αφορμή τ</w:t>
      </w:r>
      <w:r>
        <w:rPr>
          <w:rFonts w:eastAsia="Times New Roman"/>
          <w:szCs w:val="24"/>
        </w:rPr>
        <w:t xml:space="preserve">ις εκδηλώσεις για τη </w:t>
      </w:r>
      <w:r>
        <w:rPr>
          <w:rFonts w:eastAsia="Times New Roman"/>
          <w:szCs w:val="24"/>
          <w:lang w:val="en-US"/>
        </w:rPr>
        <w:t>ZOOTECHNIA</w:t>
      </w:r>
      <w:r w:rsidRPr="00F95A26">
        <w:rPr>
          <w:rFonts w:eastAsia="Times New Roman"/>
          <w:szCs w:val="24"/>
        </w:rPr>
        <w:t>.</w:t>
      </w:r>
    </w:p>
    <w:p w14:paraId="000E73BB" w14:textId="77777777" w:rsidR="00730F31" w:rsidRDefault="000B4C3A">
      <w:pPr>
        <w:spacing w:line="600" w:lineRule="auto"/>
        <w:ind w:firstLine="720"/>
        <w:jc w:val="both"/>
        <w:rPr>
          <w:rFonts w:eastAsia="Times New Roman"/>
          <w:szCs w:val="24"/>
        </w:rPr>
      </w:pPr>
      <w:r>
        <w:rPr>
          <w:rFonts w:eastAsia="Times New Roman"/>
          <w:szCs w:val="24"/>
        </w:rPr>
        <w:t>Η πρώτη με αριθμό 298/28-1-2019 επίκαιρη ερώτηση δεύτερου κύκλου του Βουλευτή Σάμου του Συνασπισμού Ριζο</w:t>
      </w:r>
      <w:r>
        <w:rPr>
          <w:rFonts w:eastAsia="Times New Roman"/>
          <w:szCs w:val="24"/>
        </w:rPr>
        <w:lastRenderedPageBreak/>
        <w:t xml:space="preserve">σπαστικής Αριστεράς κ. Δημητρίου </w:t>
      </w:r>
      <w:proofErr w:type="spellStart"/>
      <w:r>
        <w:rPr>
          <w:rFonts w:eastAsia="Times New Roman"/>
          <w:szCs w:val="24"/>
        </w:rPr>
        <w:t>Σεβαστάκη</w:t>
      </w:r>
      <w:proofErr w:type="spellEnd"/>
      <w:r>
        <w:rPr>
          <w:rFonts w:eastAsia="Times New Roman"/>
          <w:szCs w:val="24"/>
        </w:rPr>
        <w:t xml:space="preserve"> προς την Υπουργό Εργασίας, Κοινωνικής Ασφάλισης και Κοινωνικής Αλληλεγγύης, </w:t>
      </w:r>
      <w:r>
        <w:rPr>
          <w:rFonts w:eastAsia="Times New Roman"/>
          <w:szCs w:val="24"/>
        </w:rPr>
        <w:t>με θέμα</w:t>
      </w:r>
      <w:r w:rsidRPr="00F95A26">
        <w:rPr>
          <w:rFonts w:eastAsia="Times New Roman"/>
          <w:szCs w:val="24"/>
        </w:rPr>
        <w:t xml:space="preserve">: </w:t>
      </w:r>
      <w:r>
        <w:rPr>
          <w:rFonts w:eastAsia="Times New Roman"/>
          <w:szCs w:val="24"/>
        </w:rPr>
        <w:t xml:space="preserve">«Διατήρηση, Ανάπτυξη και συνεχής Λειτουργία των Γραφείων Κοινωνικής Ασφάλισης στο </w:t>
      </w:r>
      <w:proofErr w:type="spellStart"/>
      <w:r>
        <w:rPr>
          <w:rFonts w:eastAsia="Times New Roman"/>
          <w:szCs w:val="24"/>
        </w:rPr>
        <w:t>Καρλόβασι</w:t>
      </w:r>
      <w:proofErr w:type="spellEnd"/>
      <w:r>
        <w:rPr>
          <w:rFonts w:eastAsia="Times New Roman"/>
          <w:szCs w:val="24"/>
        </w:rPr>
        <w:t xml:space="preserve"> Σάμου και στον </w:t>
      </w:r>
      <w:proofErr w:type="spellStart"/>
      <w:r>
        <w:rPr>
          <w:rFonts w:eastAsia="Times New Roman"/>
          <w:szCs w:val="24"/>
        </w:rPr>
        <w:t>Εύδηλο</w:t>
      </w:r>
      <w:proofErr w:type="spellEnd"/>
      <w:r>
        <w:rPr>
          <w:rFonts w:eastAsia="Times New Roman"/>
          <w:szCs w:val="24"/>
        </w:rPr>
        <w:t xml:space="preserve"> Ικαρίας</w:t>
      </w:r>
      <w:r>
        <w:rPr>
          <w:rFonts w:eastAsia="Times New Roman"/>
          <w:szCs w:val="24"/>
        </w:rPr>
        <w:t>»</w:t>
      </w:r>
      <w:r>
        <w:rPr>
          <w:rFonts w:eastAsia="Times New Roman"/>
          <w:szCs w:val="24"/>
        </w:rPr>
        <w:t>, δεν θα συζητηθεί λόγω κωλύματος του Υφυπουργού Εργασίας, Κοινωνικής Ασφάλισης και Κοινωνικής Αλληλεγγύης κ. Αναστασίου Πετρ</w:t>
      </w:r>
      <w:r>
        <w:rPr>
          <w:rFonts w:eastAsia="Times New Roman"/>
          <w:szCs w:val="24"/>
        </w:rPr>
        <w:t>όπουλου, λόγω του ότι θα βρίσκεται εκτός Αθηνών.</w:t>
      </w:r>
    </w:p>
    <w:p w14:paraId="000E73BC" w14:textId="77777777" w:rsidR="00730F31" w:rsidRDefault="000B4C3A">
      <w:pPr>
        <w:spacing w:line="600" w:lineRule="auto"/>
        <w:ind w:firstLine="720"/>
        <w:jc w:val="both"/>
        <w:rPr>
          <w:rFonts w:eastAsia="Times New Roman"/>
          <w:szCs w:val="24"/>
        </w:rPr>
      </w:pPr>
      <w:r>
        <w:rPr>
          <w:rFonts w:eastAsia="Times New Roman"/>
          <w:szCs w:val="24"/>
        </w:rPr>
        <w:t>Η τρίτη με αριθμό 315/29-1-2019 επίκαιρη ερώτηση δεύτερου κύκλου του Ζ΄ Αντιπροέδρου της Βουλής και Ανεξάρτητου Βουλευτή Α΄ Αθηνών κ. Σπυρίδωνος Λυκούδη προς την Υπουργό Εργασίας, Κοινωνικής Ασφάλισης και Κο</w:t>
      </w:r>
      <w:r>
        <w:rPr>
          <w:rFonts w:eastAsia="Times New Roman"/>
          <w:szCs w:val="24"/>
        </w:rPr>
        <w:t xml:space="preserve">ινωνικής Αλληλεγγύης, σχετικά με «τις συνθήκες διαβίωσης και εργασίας των μεταναστών στη Νέα </w:t>
      </w:r>
      <w:proofErr w:type="spellStart"/>
      <w:r>
        <w:rPr>
          <w:rFonts w:eastAsia="Times New Roman"/>
          <w:szCs w:val="24"/>
        </w:rPr>
        <w:t>Μανωλάδα</w:t>
      </w:r>
      <w:proofErr w:type="spellEnd"/>
      <w:r>
        <w:rPr>
          <w:rFonts w:eastAsia="Times New Roman"/>
          <w:szCs w:val="24"/>
        </w:rPr>
        <w:t xml:space="preserve"> μετά τη φωτιά», δεν θα συζητηθεί λόγω κωλύματος της Υπουργού Εργασίας, Κοινωνικής Ασφάλισης και Κοινωνικής Αλληλεγγύης κ. Έφης </w:t>
      </w:r>
      <w:proofErr w:type="spellStart"/>
      <w:r>
        <w:rPr>
          <w:rFonts w:eastAsia="Times New Roman"/>
          <w:szCs w:val="24"/>
        </w:rPr>
        <w:t>Αχτσιόγλου</w:t>
      </w:r>
      <w:proofErr w:type="spellEnd"/>
      <w:r>
        <w:rPr>
          <w:rFonts w:eastAsia="Times New Roman"/>
          <w:szCs w:val="24"/>
        </w:rPr>
        <w:t>, λόγω φόρτου εργ</w:t>
      </w:r>
      <w:r>
        <w:rPr>
          <w:rFonts w:eastAsia="Times New Roman"/>
          <w:szCs w:val="24"/>
        </w:rPr>
        <w:t>ασίας.</w:t>
      </w:r>
    </w:p>
    <w:p w14:paraId="000E73BD"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Η τρίτη με αριθμό 301/28-1-2019 επίκαιρη ερώτηση πρώτου κύκλου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Υποδομών και Μεταφορών, με θέμα</w:t>
      </w:r>
      <w:r w:rsidRPr="00305DE8">
        <w:rPr>
          <w:rFonts w:eastAsia="Times New Roman"/>
          <w:szCs w:val="24"/>
        </w:rPr>
        <w:t>:</w:t>
      </w:r>
      <w:r>
        <w:rPr>
          <w:rFonts w:eastAsia="Times New Roman"/>
          <w:szCs w:val="24"/>
        </w:rPr>
        <w:t xml:space="preserve"> «Συνεχίζεται η αδιαφορία του Υπουργείου Μετα</w:t>
      </w:r>
      <w:r>
        <w:rPr>
          <w:rFonts w:eastAsia="Times New Roman"/>
          <w:szCs w:val="24"/>
        </w:rPr>
        <w:t xml:space="preserve">φορών για το πρόβλημα που δημιούργησε το ίδιο και δεν διενεργούνται εξετάσεις για απόκτηση άδειας οδήγησης», δεν θα συζητηθεί λόγω κωλύματος του Υπουργού Υποδομών και Μεταφορών κ. Χρήστου </w:t>
      </w:r>
      <w:proofErr w:type="spellStart"/>
      <w:r>
        <w:rPr>
          <w:rFonts w:eastAsia="Times New Roman"/>
          <w:szCs w:val="24"/>
        </w:rPr>
        <w:t>Σπίρτζη</w:t>
      </w:r>
      <w:proofErr w:type="spellEnd"/>
      <w:r>
        <w:rPr>
          <w:rFonts w:eastAsia="Times New Roman"/>
          <w:szCs w:val="24"/>
        </w:rPr>
        <w:t>, λόγω επίσημου ταξιδιού στο εξωτερικό.</w:t>
      </w:r>
    </w:p>
    <w:p w14:paraId="000E73BE"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Η τέταρτη με αριθμό 2</w:t>
      </w:r>
      <w:r>
        <w:rPr>
          <w:rFonts w:eastAsia="Times New Roman"/>
          <w:szCs w:val="24"/>
        </w:rPr>
        <w:t>84/21-1-2019 επίκαιρη ερώτηση δεύτερου κύκλου του Βουλευτή Επικρατείας του Λαϊκού Συνδέσμου – Χρυσή Αυγή κ. Χρήστου Παππά προς τον Υπουργό Εξωτερικών, με θέμα</w:t>
      </w:r>
      <w:r w:rsidRPr="00305DE8">
        <w:rPr>
          <w:rFonts w:eastAsia="Times New Roman"/>
          <w:szCs w:val="24"/>
        </w:rPr>
        <w:t>:</w:t>
      </w:r>
      <w:r>
        <w:rPr>
          <w:rFonts w:eastAsia="Times New Roman"/>
          <w:szCs w:val="24"/>
        </w:rPr>
        <w:t xml:space="preserve"> «Οι Αλβανοί δρομολογούν εξελίξεις δημιουργίας </w:t>
      </w:r>
      <w:r w:rsidRPr="00305DE8">
        <w:rPr>
          <w:rFonts w:eastAsia="Times New Roman"/>
          <w:szCs w:val="24"/>
        </w:rPr>
        <w:t>“</w:t>
      </w:r>
      <w:r>
        <w:rPr>
          <w:rFonts w:eastAsia="Times New Roman"/>
          <w:szCs w:val="24"/>
        </w:rPr>
        <w:t>Μεγάλης Αλβανίας</w:t>
      </w:r>
      <w:r w:rsidRPr="00305DE8">
        <w:rPr>
          <w:rFonts w:eastAsia="Times New Roman"/>
          <w:szCs w:val="24"/>
        </w:rPr>
        <w:t>”</w:t>
      </w:r>
      <w:r>
        <w:rPr>
          <w:rFonts w:eastAsia="Times New Roman"/>
          <w:szCs w:val="24"/>
        </w:rPr>
        <w:t>», δεν θα συζητηθεί.</w:t>
      </w:r>
    </w:p>
    <w:p w14:paraId="000E73BF"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Η πέμπτη με</w:t>
      </w:r>
      <w:r>
        <w:rPr>
          <w:rFonts w:eastAsia="Times New Roman"/>
          <w:szCs w:val="24"/>
        </w:rPr>
        <w:t xml:space="preserve"> αριθμό 280/17-1-2019 επίκαιρη ερώτηση δεύτερου κύκλου του Βουλευτή Α΄ Πειραιά του Λαϊκού Συνδέσμου – Χρυσή Αυγή κ. Νικολάου </w:t>
      </w:r>
      <w:proofErr w:type="spellStart"/>
      <w:r>
        <w:rPr>
          <w:rFonts w:eastAsia="Times New Roman"/>
          <w:szCs w:val="24"/>
        </w:rPr>
        <w:t>Κούζηλου</w:t>
      </w:r>
      <w:proofErr w:type="spellEnd"/>
      <w:r>
        <w:rPr>
          <w:rFonts w:eastAsia="Times New Roman"/>
          <w:szCs w:val="24"/>
        </w:rPr>
        <w:t xml:space="preserve"> προς τον Υπουργό Εξωτερικών, με θέμα</w:t>
      </w:r>
      <w:r w:rsidRPr="00305DE8">
        <w:rPr>
          <w:rFonts w:eastAsia="Times New Roman"/>
          <w:szCs w:val="24"/>
        </w:rPr>
        <w:t>:</w:t>
      </w:r>
      <w:r>
        <w:rPr>
          <w:rFonts w:eastAsia="Times New Roman"/>
          <w:szCs w:val="24"/>
        </w:rPr>
        <w:t xml:space="preserve"> «Τη </w:t>
      </w:r>
      <w:proofErr w:type="spellStart"/>
      <w:r>
        <w:rPr>
          <w:rFonts w:eastAsia="Times New Roman"/>
          <w:szCs w:val="24"/>
        </w:rPr>
        <w:t>συνδιαχείριση</w:t>
      </w:r>
      <w:proofErr w:type="spellEnd"/>
      <w:r>
        <w:rPr>
          <w:rFonts w:eastAsia="Times New Roman"/>
          <w:szCs w:val="24"/>
        </w:rPr>
        <w:t xml:space="preserve"> του Αιγαίου προωθεί η Κυβέρνηση», δεν θα συζητηθεί.</w:t>
      </w:r>
    </w:p>
    <w:p w14:paraId="000E73C0"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Η έκτη με αριθ</w:t>
      </w:r>
      <w:r>
        <w:rPr>
          <w:rFonts w:eastAsia="Times New Roman"/>
          <w:szCs w:val="24"/>
        </w:rPr>
        <w:t xml:space="preserve">μό 260/9-1-2019 επίκαιρη ερώτηση δεύτερου κύκλου του Βουλευτή Α΄ Πειραιώς του Λαϊκού Συνδέσμου – Χρυσή Αυγή κ. Νικολάου </w:t>
      </w:r>
      <w:proofErr w:type="spellStart"/>
      <w:r>
        <w:rPr>
          <w:rFonts w:eastAsia="Times New Roman"/>
          <w:szCs w:val="24"/>
        </w:rPr>
        <w:t>Κούζηλου</w:t>
      </w:r>
      <w:proofErr w:type="spellEnd"/>
      <w:r>
        <w:rPr>
          <w:rFonts w:eastAsia="Times New Roman"/>
          <w:szCs w:val="24"/>
        </w:rPr>
        <w:t xml:space="preserve"> προς την Υπουργό Εργασίας, Κοινωνικής Ασφάλισης και Κοινωνικής Αλληλεγγύης, με θέμα</w:t>
      </w:r>
      <w:r w:rsidRPr="00305DE8">
        <w:rPr>
          <w:rFonts w:eastAsia="Times New Roman"/>
          <w:szCs w:val="24"/>
        </w:rPr>
        <w:t>:</w:t>
      </w:r>
      <w:r>
        <w:rPr>
          <w:rFonts w:eastAsia="Times New Roman"/>
          <w:szCs w:val="24"/>
        </w:rPr>
        <w:t xml:space="preserve"> «Προστασία πληρωμάτων από εγκατάλειψη πλοί</w:t>
      </w:r>
      <w:r>
        <w:rPr>
          <w:rFonts w:eastAsia="Times New Roman"/>
          <w:szCs w:val="24"/>
        </w:rPr>
        <w:t xml:space="preserve">ου εσωτερικών </w:t>
      </w:r>
      <w:proofErr w:type="spellStart"/>
      <w:r>
        <w:rPr>
          <w:rFonts w:eastAsia="Times New Roman"/>
          <w:szCs w:val="24"/>
        </w:rPr>
        <w:t>πλόων</w:t>
      </w:r>
      <w:proofErr w:type="spellEnd"/>
      <w:r>
        <w:rPr>
          <w:rFonts w:eastAsia="Times New Roman"/>
          <w:szCs w:val="24"/>
        </w:rPr>
        <w:t>», δεν θα συζητηθεί.</w:t>
      </w:r>
    </w:p>
    <w:p w14:paraId="000E73C1"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Η έβδομη με αριθμό 261/9-1-2019 επίκαιρη ερώτηση δεύτερου κύκλου του Βουλευτή Α΄ Θεσσαλονίκης του Λαϊκού Συνδέσμου – Χρυσή Αυγή κ. Αντωνίου Γρέγου προς την Υπουργό Πολιτισμού και Αθλητισμού, με θέμα</w:t>
      </w:r>
      <w:r w:rsidRPr="00305DE8">
        <w:rPr>
          <w:rFonts w:eastAsia="Times New Roman"/>
          <w:szCs w:val="24"/>
        </w:rPr>
        <w:t>:</w:t>
      </w:r>
      <w:r>
        <w:rPr>
          <w:rFonts w:eastAsia="Times New Roman"/>
          <w:szCs w:val="24"/>
        </w:rPr>
        <w:t xml:space="preserve"> «Περί του Μουσεί</w:t>
      </w:r>
      <w:r>
        <w:rPr>
          <w:rFonts w:eastAsia="Times New Roman"/>
          <w:szCs w:val="24"/>
        </w:rPr>
        <w:t>ου Μακεδονικού Αγώνα και λοιπών φορέων, συλλόγων και σωματείων της Μακεδονίας και του άρθρου 6 της συμφωνίας Ελλάδας – Σκοπίων», δεν θα συζητηθεί.</w:t>
      </w:r>
    </w:p>
    <w:p w14:paraId="000E73C2"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Η όγδοη με αριθμό 263/9-1-2019 επίκαιρη ερώτηση δεύτερου κύκλου του Βουλευτή Α΄ Πειραιώς του Λαϊκού Συνδέσμου</w:t>
      </w:r>
      <w:r>
        <w:rPr>
          <w:rFonts w:eastAsia="Times New Roman"/>
          <w:szCs w:val="24"/>
        </w:rPr>
        <w:t xml:space="preserve"> – Χρυσή Αυγή κ. Νικολάου </w:t>
      </w:r>
      <w:proofErr w:type="spellStart"/>
      <w:r>
        <w:rPr>
          <w:rFonts w:eastAsia="Times New Roman"/>
          <w:szCs w:val="24"/>
        </w:rPr>
        <w:t>Κούζηλου</w:t>
      </w:r>
      <w:proofErr w:type="spellEnd"/>
      <w:r>
        <w:rPr>
          <w:rFonts w:eastAsia="Times New Roman"/>
          <w:szCs w:val="24"/>
        </w:rPr>
        <w:t xml:space="preserve"> προς τον Υπουργό Εξωτερικών, με θέμα</w:t>
      </w:r>
      <w:r w:rsidRPr="00305DE8">
        <w:rPr>
          <w:rFonts w:eastAsia="Times New Roman"/>
          <w:szCs w:val="24"/>
        </w:rPr>
        <w:t>:</w:t>
      </w:r>
      <w:r>
        <w:rPr>
          <w:rFonts w:eastAsia="Times New Roman"/>
          <w:szCs w:val="24"/>
        </w:rPr>
        <w:t xml:space="preserve"> «Καζάνι έτοιμο να εκραγεί το κρατίδιο των Σκοπίων», δεν θα συζητηθεί.</w:t>
      </w:r>
    </w:p>
    <w:p w14:paraId="000E73C3"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Για όλα τα παραπάνω υπάρχει και σχετική επιστολή από τη Γραμματεία της Κυβερνήσεως και τον κ. Γαϊτατζή.</w:t>
      </w:r>
    </w:p>
    <w:p w14:paraId="000E73C4"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Θα </w:t>
      </w:r>
      <w:r>
        <w:rPr>
          <w:rFonts w:eastAsia="Times New Roman"/>
          <w:szCs w:val="24"/>
        </w:rPr>
        <w:t>ξεκινήσουμε τη συζήτηση με</w:t>
      </w:r>
      <w:r>
        <w:rPr>
          <w:rFonts w:eastAsia="Times New Roman"/>
          <w:szCs w:val="24"/>
        </w:rPr>
        <w:t xml:space="preserve">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πρώτη με αριθμό 297/28-1-2019 επίκαιρη ερώτηση</w:t>
      </w:r>
      <w:r>
        <w:rPr>
          <w:rFonts w:eastAsia="Times New Roman"/>
          <w:szCs w:val="24"/>
        </w:rPr>
        <w:t xml:space="preserve"> πρώτου κύκλου του Βουλευτή Δράμας του Συνασπισμού Ριζοσπαστικής Αριστεράς κ. Χρήστου Καραγιαννίδη προς την Υπουργό Πολιτισμού και Αθλητισμού, σχετικά με «την κατάσταση του Δημοτικού Σταδίου Δράμας».</w:t>
      </w:r>
    </w:p>
    <w:p w14:paraId="000E73C5"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Στην επίκαιρη ερώτηση του κυρίου συναδέλφου θα απαντήσει</w:t>
      </w:r>
      <w:r>
        <w:rPr>
          <w:rFonts w:eastAsia="Times New Roman"/>
          <w:szCs w:val="24"/>
        </w:rPr>
        <w:t xml:space="preserve"> ο Υφυπουργός Πολιτισμού και Αθλητισμού κ. Γεώργιος Βασιλειάδης.</w:t>
      </w:r>
    </w:p>
    <w:p w14:paraId="000E73C6"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Κύριε Καραγιαννίδη, έχετε τον λόγο για δύο λεπτά για την </w:t>
      </w:r>
      <w:proofErr w:type="spellStart"/>
      <w:r>
        <w:rPr>
          <w:rFonts w:eastAsia="Times New Roman"/>
          <w:szCs w:val="24"/>
        </w:rPr>
        <w:t>πρωτολογία</w:t>
      </w:r>
      <w:proofErr w:type="spellEnd"/>
      <w:r>
        <w:rPr>
          <w:rFonts w:eastAsia="Times New Roman"/>
          <w:szCs w:val="24"/>
        </w:rPr>
        <w:t xml:space="preserve"> σας.</w:t>
      </w:r>
    </w:p>
    <w:p w14:paraId="000E73C7" w14:textId="77777777" w:rsidR="00730F31" w:rsidRDefault="000B4C3A">
      <w:pPr>
        <w:tabs>
          <w:tab w:val="left" w:pos="709"/>
          <w:tab w:val="center" w:pos="4753"/>
        </w:tabs>
        <w:spacing w:line="600" w:lineRule="auto"/>
        <w:ind w:firstLine="709"/>
        <w:contextualSpacing/>
        <w:jc w:val="both"/>
        <w:rPr>
          <w:rFonts w:eastAsia="Times New Roman"/>
          <w:szCs w:val="24"/>
        </w:rPr>
      </w:pPr>
      <w:r w:rsidRPr="00A17683">
        <w:rPr>
          <w:rFonts w:eastAsia="Times New Roman"/>
          <w:b/>
          <w:szCs w:val="24"/>
        </w:rPr>
        <w:t>ΧΡΗΣΤΟΣ ΚΑΡΑΓΙΑΝΝΙΔΗΣ:</w:t>
      </w:r>
      <w:r>
        <w:rPr>
          <w:rFonts w:eastAsia="Times New Roman"/>
          <w:szCs w:val="24"/>
        </w:rPr>
        <w:t xml:space="preserve"> Ευχαριστώ, κύριε Πρόεδρε.</w:t>
      </w:r>
    </w:p>
    <w:p w14:paraId="000E73C8"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Υπουργέ, το γήπεδο στη Δράμα, το Εθνικό Στάδιο, όπως είναι γνωσ</w:t>
      </w:r>
      <w:r>
        <w:rPr>
          <w:rFonts w:eastAsia="Times New Roman"/>
          <w:szCs w:val="24"/>
        </w:rPr>
        <w:t xml:space="preserve">τό στους </w:t>
      </w:r>
      <w:proofErr w:type="spellStart"/>
      <w:r>
        <w:rPr>
          <w:rFonts w:eastAsia="Times New Roman"/>
          <w:szCs w:val="24"/>
        </w:rPr>
        <w:t>Δραμινούς</w:t>
      </w:r>
      <w:proofErr w:type="spellEnd"/>
      <w:r>
        <w:rPr>
          <w:rFonts w:eastAsia="Times New Roman"/>
          <w:szCs w:val="24"/>
        </w:rPr>
        <w:t xml:space="preserve"> και στις </w:t>
      </w:r>
      <w:proofErr w:type="spellStart"/>
      <w:r>
        <w:rPr>
          <w:rFonts w:eastAsia="Times New Roman"/>
          <w:szCs w:val="24"/>
        </w:rPr>
        <w:t>Δραμινές</w:t>
      </w:r>
      <w:proofErr w:type="spellEnd"/>
      <w:r>
        <w:rPr>
          <w:rFonts w:eastAsia="Times New Roman"/>
          <w:szCs w:val="24"/>
        </w:rPr>
        <w:t xml:space="preserve">, έχει μακρά ιστορία στα αθλητικά δεδομένα της χώρας. Πολλές αθλήτριες και πολλοί αθλητές έχουν προπονηθεί και έχουν διακριθεί στη χώρα, αλλά και πανευρωπαϊκά και σε Ολυμπιάδες, όπως ο </w:t>
      </w:r>
      <w:r>
        <w:rPr>
          <w:rFonts w:eastAsia="Times New Roman"/>
          <w:szCs w:val="24"/>
        </w:rPr>
        <w:lastRenderedPageBreak/>
        <w:t xml:space="preserve">Κώστας </w:t>
      </w:r>
      <w:proofErr w:type="spellStart"/>
      <w:r>
        <w:rPr>
          <w:rFonts w:eastAsia="Times New Roman"/>
          <w:szCs w:val="24"/>
        </w:rPr>
        <w:t>Δουβαλίδης</w:t>
      </w:r>
      <w:proofErr w:type="spellEnd"/>
      <w:r>
        <w:rPr>
          <w:rFonts w:eastAsia="Times New Roman"/>
          <w:szCs w:val="24"/>
        </w:rPr>
        <w:t>, ο οποίος έχει κα</w:t>
      </w:r>
      <w:r>
        <w:rPr>
          <w:rFonts w:eastAsia="Times New Roman"/>
          <w:szCs w:val="24"/>
        </w:rPr>
        <w:t>ι ευρωπαϊκά και βαλκανικά μετάλλια, αλλά έχει και σημαντικές διακρίσεις σε Ολυμπιακούς Αγώνες.</w:t>
      </w:r>
    </w:p>
    <w:p w14:paraId="000E73C9"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Το ζήτημα είναι ότι έχει προκύψει εδώ και αρκετά χρόνια ένα πρόβλημα με τις κερκίδες, που έχουν χαρακτηριστεί ακατάλληλες. Παρ’ όλα αυτά, δεν φαίνεται στον ορίζο</w:t>
      </w:r>
      <w:r>
        <w:rPr>
          <w:rFonts w:eastAsia="Times New Roman"/>
          <w:szCs w:val="24"/>
        </w:rPr>
        <w:t>ντα κάποια λύση που να βοηθά και τους αθλητές, αλλά και τους θεατές να μπορούν να παρακολουθήσουν αγώνες που, ως γνωστόν, δεν διοργανώνονται λόγω της απαγόρευσης φιλάθλων στις κερκίδες.</w:t>
      </w:r>
    </w:p>
    <w:p w14:paraId="000E73CA" w14:textId="77777777" w:rsidR="00730F31" w:rsidRDefault="000B4C3A">
      <w:pPr>
        <w:tabs>
          <w:tab w:val="left" w:pos="709"/>
          <w:tab w:val="center" w:pos="4753"/>
        </w:tabs>
        <w:spacing w:line="600" w:lineRule="auto"/>
        <w:ind w:firstLine="709"/>
        <w:contextualSpacing/>
        <w:jc w:val="both"/>
        <w:rPr>
          <w:rFonts w:eastAsia="Times New Roman"/>
          <w:szCs w:val="24"/>
        </w:rPr>
      </w:pPr>
      <w:r>
        <w:rPr>
          <w:rFonts w:eastAsia="Times New Roman"/>
          <w:szCs w:val="24"/>
        </w:rPr>
        <w:t>Δυστυχώς, όμως, το κυριότερο πρόβλημα είναι ότι ο χώρος κάτω από τις κ</w:t>
      </w:r>
      <w:r>
        <w:rPr>
          <w:rFonts w:eastAsia="Times New Roman"/>
          <w:szCs w:val="24"/>
        </w:rPr>
        <w:t>ερκίδες χρησιμοποιούνταν ως γυμναστήριο τον χειμώνα για τους αθλητές του στίβου, αλλά αυτήν τη στιγμή αυτό το πράγμα είναι αδύνατο, με αποτέλεσμα ό,τι προπονήσεις γίνονται, να γίνονται με το φως της ημέρας, δηλαδή μέχρι τις πέντε ή έξι το απόγευμα τον χειμ</w:t>
      </w:r>
      <w:r>
        <w:rPr>
          <w:rFonts w:eastAsia="Times New Roman"/>
          <w:szCs w:val="24"/>
        </w:rPr>
        <w:t>ώνα και από εκεί και πέρα το γήπεδο ουσιαστικά να κλείνει.</w:t>
      </w:r>
    </w:p>
    <w:p w14:paraId="000E73CB" w14:textId="77777777" w:rsidR="00730F31" w:rsidRDefault="000B4C3A">
      <w:pPr>
        <w:spacing w:line="600" w:lineRule="auto"/>
        <w:ind w:firstLine="720"/>
        <w:jc w:val="both"/>
        <w:rPr>
          <w:rFonts w:eastAsia="Times New Roman"/>
          <w:szCs w:val="24"/>
        </w:rPr>
      </w:pPr>
      <w:r>
        <w:rPr>
          <w:rFonts w:eastAsia="Times New Roman"/>
          <w:szCs w:val="24"/>
        </w:rPr>
        <w:t>Γνωρίζω τη</w:t>
      </w:r>
      <w:r w:rsidRPr="00214584">
        <w:rPr>
          <w:rFonts w:eastAsia="Times New Roman"/>
          <w:szCs w:val="24"/>
        </w:rPr>
        <w:t xml:space="preserve"> σημαντική παρέμβαση του Υπουργείου </w:t>
      </w:r>
      <w:r>
        <w:rPr>
          <w:rFonts w:eastAsia="Times New Roman"/>
          <w:szCs w:val="24"/>
        </w:rPr>
        <w:t>με το</w:t>
      </w:r>
      <w:r w:rsidRPr="00214584">
        <w:rPr>
          <w:rFonts w:eastAsia="Times New Roman"/>
          <w:szCs w:val="24"/>
        </w:rPr>
        <w:t xml:space="preserve"> πρ</w:t>
      </w:r>
      <w:r>
        <w:rPr>
          <w:rFonts w:eastAsia="Times New Roman"/>
          <w:szCs w:val="24"/>
        </w:rPr>
        <w:t>όγραμμα «Φιλό</w:t>
      </w:r>
      <w:r w:rsidRPr="00214584">
        <w:rPr>
          <w:rFonts w:eastAsia="Times New Roman"/>
          <w:szCs w:val="24"/>
        </w:rPr>
        <w:t>δημο</w:t>
      </w:r>
      <w:r>
        <w:rPr>
          <w:rFonts w:eastAsia="Times New Roman"/>
          <w:szCs w:val="24"/>
        </w:rPr>
        <w:t>ς»,</w:t>
      </w:r>
      <w:r w:rsidRPr="00214584">
        <w:rPr>
          <w:rFonts w:eastAsia="Times New Roman"/>
          <w:szCs w:val="24"/>
        </w:rPr>
        <w:t xml:space="preserve"> όπου θα δοθούν οι χρηματοδοτήσεις για τέτοιου είδους έργα</w:t>
      </w:r>
      <w:r>
        <w:rPr>
          <w:rFonts w:eastAsia="Times New Roman"/>
          <w:szCs w:val="24"/>
        </w:rPr>
        <w:t>,</w:t>
      </w:r>
      <w:r w:rsidRPr="00214584">
        <w:rPr>
          <w:rFonts w:eastAsia="Times New Roman"/>
          <w:szCs w:val="24"/>
        </w:rPr>
        <w:t xml:space="preserve"> </w:t>
      </w:r>
      <w:r>
        <w:rPr>
          <w:rFonts w:eastAsia="Times New Roman"/>
          <w:szCs w:val="24"/>
        </w:rPr>
        <w:t>ό</w:t>
      </w:r>
      <w:r w:rsidRPr="00214584">
        <w:rPr>
          <w:rFonts w:eastAsia="Times New Roman"/>
          <w:szCs w:val="24"/>
        </w:rPr>
        <w:t xml:space="preserve">μως πιστεύω ότι στο Εθνικό Στάδιο οι </w:t>
      </w:r>
      <w:r w:rsidRPr="00214584">
        <w:rPr>
          <w:rFonts w:eastAsia="Times New Roman"/>
          <w:szCs w:val="24"/>
        </w:rPr>
        <w:lastRenderedPageBreak/>
        <w:t>παρεμβάσεις πρέπει να είν</w:t>
      </w:r>
      <w:r w:rsidRPr="00214584">
        <w:rPr>
          <w:rFonts w:eastAsia="Times New Roman"/>
          <w:szCs w:val="24"/>
        </w:rPr>
        <w:t xml:space="preserve">αι λίγο περισσότερες </w:t>
      </w:r>
      <w:r>
        <w:rPr>
          <w:rFonts w:eastAsia="Times New Roman"/>
          <w:szCs w:val="24"/>
        </w:rPr>
        <w:t>κ</w:t>
      </w:r>
      <w:r w:rsidRPr="00214584">
        <w:rPr>
          <w:rFonts w:eastAsia="Times New Roman"/>
          <w:szCs w:val="24"/>
        </w:rPr>
        <w:t xml:space="preserve">αι γιατί χρειάζονται </w:t>
      </w:r>
      <w:r>
        <w:rPr>
          <w:rFonts w:eastAsia="Times New Roman"/>
          <w:szCs w:val="24"/>
        </w:rPr>
        <w:t>οι</w:t>
      </w:r>
      <w:r w:rsidRPr="00214584">
        <w:rPr>
          <w:rFonts w:eastAsia="Times New Roman"/>
          <w:szCs w:val="24"/>
        </w:rPr>
        <w:t xml:space="preserve"> βοηθητικοί χώροι για προπονήσεις και ζέσταμα για τους αθλητές</w:t>
      </w:r>
      <w:r>
        <w:rPr>
          <w:rFonts w:eastAsia="Times New Roman"/>
          <w:szCs w:val="24"/>
        </w:rPr>
        <w:t>,</w:t>
      </w:r>
      <w:r w:rsidRPr="00214584">
        <w:rPr>
          <w:rFonts w:eastAsia="Times New Roman"/>
          <w:szCs w:val="24"/>
        </w:rPr>
        <w:t xml:space="preserve"> αλλά κυρίως </w:t>
      </w:r>
      <w:r>
        <w:rPr>
          <w:rFonts w:eastAsia="Times New Roman"/>
          <w:szCs w:val="24"/>
        </w:rPr>
        <w:t>γ</w:t>
      </w:r>
      <w:r w:rsidRPr="00214584">
        <w:rPr>
          <w:rFonts w:eastAsia="Times New Roman"/>
          <w:szCs w:val="24"/>
        </w:rPr>
        <w:t>ιατί αυτό το έργο</w:t>
      </w:r>
      <w:r>
        <w:rPr>
          <w:rFonts w:eastAsia="Times New Roman"/>
          <w:szCs w:val="24"/>
        </w:rPr>
        <w:t>, δηλαδή</w:t>
      </w:r>
      <w:r w:rsidRPr="00214584">
        <w:rPr>
          <w:rFonts w:eastAsia="Times New Roman"/>
          <w:szCs w:val="24"/>
        </w:rPr>
        <w:t xml:space="preserve"> </w:t>
      </w:r>
      <w:r>
        <w:rPr>
          <w:rFonts w:eastAsia="Times New Roman"/>
          <w:szCs w:val="24"/>
        </w:rPr>
        <w:t xml:space="preserve">το </w:t>
      </w:r>
      <w:r w:rsidRPr="00214584">
        <w:rPr>
          <w:rFonts w:eastAsia="Times New Roman"/>
          <w:szCs w:val="24"/>
        </w:rPr>
        <w:t xml:space="preserve">να πέσουν </w:t>
      </w:r>
      <w:r>
        <w:rPr>
          <w:rFonts w:eastAsia="Times New Roman"/>
          <w:szCs w:val="24"/>
        </w:rPr>
        <w:t xml:space="preserve">οι </w:t>
      </w:r>
      <w:r w:rsidRPr="00214584">
        <w:rPr>
          <w:rFonts w:eastAsia="Times New Roman"/>
          <w:szCs w:val="24"/>
        </w:rPr>
        <w:t>κερκίδες και να κατασκευαστούν καινούργιες</w:t>
      </w:r>
      <w:r>
        <w:rPr>
          <w:rFonts w:eastAsia="Times New Roman"/>
          <w:szCs w:val="24"/>
        </w:rPr>
        <w:t>,</w:t>
      </w:r>
      <w:r w:rsidRPr="00214584">
        <w:rPr>
          <w:rFonts w:eastAsia="Times New Roman"/>
          <w:szCs w:val="24"/>
        </w:rPr>
        <w:t xml:space="preserve"> </w:t>
      </w:r>
      <w:r>
        <w:rPr>
          <w:rFonts w:eastAsia="Times New Roman"/>
          <w:szCs w:val="24"/>
        </w:rPr>
        <w:t>ί</w:t>
      </w:r>
      <w:r w:rsidRPr="00214584">
        <w:rPr>
          <w:rFonts w:eastAsia="Times New Roman"/>
          <w:szCs w:val="24"/>
        </w:rPr>
        <w:t xml:space="preserve">σως να ξεπερνά το </w:t>
      </w:r>
      <w:r>
        <w:rPr>
          <w:rFonts w:eastAsia="Times New Roman"/>
          <w:szCs w:val="24"/>
        </w:rPr>
        <w:t>π</w:t>
      </w:r>
      <w:r w:rsidRPr="00214584">
        <w:rPr>
          <w:rFonts w:eastAsia="Times New Roman"/>
          <w:szCs w:val="24"/>
        </w:rPr>
        <w:t xml:space="preserve">οσό που δίνεται κατά </w:t>
      </w:r>
      <w:r>
        <w:rPr>
          <w:rFonts w:eastAsia="Times New Roman"/>
          <w:szCs w:val="24"/>
        </w:rPr>
        <w:t>δ</w:t>
      </w:r>
      <w:r w:rsidRPr="00214584">
        <w:rPr>
          <w:rFonts w:eastAsia="Times New Roman"/>
          <w:szCs w:val="24"/>
        </w:rPr>
        <w:t>ήμο κα</w:t>
      </w:r>
      <w:r w:rsidRPr="00214584">
        <w:rPr>
          <w:rFonts w:eastAsia="Times New Roman"/>
          <w:szCs w:val="24"/>
        </w:rPr>
        <w:t>ι κατά αγωνιστικό αθλητικό χώρο</w:t>
      </w:r>
      <w:r>
        <w:rPr>
          <w:rFonts w:eastAsia="Times New Roman"/>
          <w:szCs w:val="24"/>
        </w:rPr>
        <w:t xml:space="preserve">. </w:t>
      </w:r>
      <w:r w:rsidRPr="00214584">
        <w:rPr>
          <w:rFonts w:eastAsia="Times New Roman"/>
          <w:szCs w:val="24"/>
        </w:rPr>
        <w:t>Βέβαια</w:t>
      </w:r>
      <w:r>
        <w:rPr>
          <w:rFonts w:eastAsia="Times New Roman"/>
          <w:szCs w:val="24"/>
        </w:rPr>
        <w:t xml:space="preserve">, </w:t>
      </w:r>
      <w:r w:rsidRPr="00214584">
        <w:rPr>
          <w:rFonts w:eastAsia="Times New Roman"/>
          <w:szCs w:val="24"/>
        </w:rPr>
        <w:t xml:space="preserve">δεν ξέρω τι έχουν καταθέσει οι </w:t>
      </w:r>
      <w:r>
        <w:rPr>
          <w:rFonts w:eastAsia="Times New Roman"/>
          <w:szCs w:val="24"/>
        </w:rPr>
        <w:t>δ</w:t>
      </w:r>
      <w:r>
        <w:rPr>
          <w:rFonts w:eastAsia="Times New Roman"/>
          <w:szCs w:val="24"/>
        </w:rPr>
        <w:t>ήμοι της</w:t>
      </w:r>
      <w:r w:rsidRPr="00214584">
        <w:rPr>
          <w:rFonts w:eastAsia="Times New Roman"/>
          <w:szCs w:val="24"/>
        </w:rPr>
        <w:t xml:space="preserve"> Δράμας </w:t>
      </w:r>
      <w:r>
        <w:rPr>
          <w:rFonts w:eastAsia="Times New Roman"/>
          <w:szCs w:val="24"/>
        </w:rPr>
        <w:t xml:space="preserve">γι’ </w:t>
      </w:r>
      <w:r w:rsidRPr="00214584">
        <w:rPr>
          <w:rFonts w:eastAsia="Times New Roman"/>
          <w:szCs w:val="24"/>
        </w:rPr>
        <w:t>αυτό</w:t>
      </w:r>
      <w:r>
        <w:rPr>
          <w:rFonts w:eastAsia="Times New Roman"/>
          <w:szCs w:val="24"/>
        </w:rPr>
        <w:t xml:space="preserve"> κ</w:t>
      </w:r>
      <w:r w:rsidRPr="00214584">
        <w:rPr>
          <w:rFonts w:eastAsia="Times New Roman"/>
          <w:szCs w:val="24"/>
        </w:rPr>
        <w:t xml:space="preserve">αι είναι </w:t>
      </w:r>
      <w:r>
        <w:rPr>
          <w:rFonts w:eastAsia="Times New Roman"/>
          <w:szCs w:val="24"/>
        </w:rPr>
        <w:t>και ένα</w:t>
      </w:r>
      <w:r w:rsidRPr="00214584">
        <w:rPr>
          <w:rFonts w:eastAsia="Times New Roman"/>
          <w:szCs w:val="24"/>
        </w:rPr>
        <w:t xml:space="preserve"> </w:t>
      </w:r>
      <w:r>
        <w:rPr>
          <w:rFonts w:eastAsia="Times New Roman"/>
          <w:szCs w:val="24"/>
        </w:rPr>
        <w:t>ε</w:t>
      </w:r>
      <w:r w:rsidRPr="00214584">
        <w:rPr>
          <w:rFonts w:eastAsia="Times New Roman"/>
          <w:szCs w:val="24"/>
        </w:rPr>
        <w:t>ρώτημα</w:t>
      </w:r>
      <w:r>
        <w:rPr>
          <w:rFonts w:eastAsia="Times New Roman"/>
          <w:szCs w:val="24"/>
        </w:rPr>
        <w:t>. Ο</w:t>
      </w:r>
      <w:r w:rsidRPr="00214584">
        <w:rPr>
          <w:rFonts w:eastAsia="Times New Roman"/>
          <w:szCs w:val="24"/>
        </w:rPr>
        <w:t xml:space="preserve">ι </w:t>
      </w:r>
      <w:r>
        <w:rPr>
          <w:rFonts w:eastAsia="Times New Roman"/>
          <w:szCs w:val="24"/>
        </w:rPr>
        <w:t>πέντε</w:t>
      </w:r>
      <w:r w:rsidRPr="00214584">
        <w:rPr>
          <w:rFonts w:eastAsia="Times New Roman"/>
          <w:szCs w:val="24"/>
        </w:rPr>
        <w:t xml:space="preserve"> </w:t>
      </w:r>
      <w:r>
        <w:rPr>
          <w:rFonts w:eastAsia="Times New Roman"/>
          <w:szCs w:val="24"/>
        </w:rPr>
        <w:t>δ</w:t>
      </w:r>
      <w:r w:rsidRPr="00214584">
        <w:rPr>
          <w:rFonts w:eastAsia="Times New Roman"/>
          <w:szCs w:val="24"/>
        </w:rPr>
        <w:t>ήμοι της Περιφερειακής Ενότητας Δράμας</w:t>
      </w:r>
      <w:r>
        <w:rPr>
          <w:rFonts w:eastAsia="Times New Roman"/>
          <w:szCs w:val="24"/>
        </w:rPr>
        <w:t>,</w:t>
      </w:r>
      <w:r w:rsidRPr="00214584">
        <w:rPr>
          <w:rFonts w:eastAsia="Times New Roman"/>
          <w:szCs w:val="24"/>
        </w:rPr>
        <w:t xml:space="preserve"> τι ακριβώς έχουν καταθέσει </w:t>
      </w:r>
      <w:r>
        <w:rPr>
          <w:rFonts w:eastAsia="Times New Roman"/>
          <w:szCs w:val="24"/>
        </w:rPr>
        <w:t xml:space="preserve">ως </w:t>
      </w:r>
      <w:r w:rsidRPr="00214584">
        <w:rPr>
          <w:rFonts w:eastAsia="Times New Roman"/>
          <w:szCs w:val="24"/>
        </w:rPr>
        <w:t>πρόταση</w:t>
      </w:r>
      <w:r>
        <w:rPr>
          <w:rFonts w:eastAsia="Times New Roman"/>
          <w:szCs w:val="24"/>
        </w:rPr>
        <w:t>, αν έ</w:t>
      </w:r>
      <w:r w:rsidRPr="00214584">
        <w:rPr>
          <w:rFonts w:eastAsia="Times New Roman"/>
          <w:szCs w:val="24"/>
        </w:rPr>
        <w:t>χουν καταθέσει</w:t>
      </w:r>
      <w:r>
        <w:rPr>
          <w:rFonts w:eastAsia="Times New Roman"/>
          <w:szCs w:val="24"/>
        </w:rPr>
        <w:t>;</w:t>
      </w:r>
      <w:r w:rsidRPr="00214584">
        <w:rPr>
          <w:rFonts w:eastAsia="Times New Roman"/>
          <w:szCs w:val="24"/>
        </w:rPr>
        <w:t xml:space="preserve"> </w:t>
      </w:r>
    </w:p>
    <w:p w14:paraId="000E73CC" w14:textId="77777777" w:rsidR="00730F31" w:rsidRDefault="000B4C3A">
      <w:pPr>
        <w:spacing w:line="600" w:lineRule="auto"/>
        <w:ind w:firstLine="720"/>
        <w:jc w:val="both"/>
        <w:rPr>
          <w:rFonts w:eastAsia="Times New Roman"/>
          <w:szCs w:val="24"/>
        </w:rPr>
      </w:pPr>
      <w:r w:rsidRPr="00214584">
        <w:rPr>
          <w:rFonts w:eastAsia="Times New Roman"/>
          <w:szCs w:val="24"/>
        </w:rPr>
        <w:t>Πάντως</w:t>
      </w:r>
      <w:r>
        <w:rPr>
          <w:rFonts w:eastAsia="Times New Roman"/>
          <w:szCs w:val="24"/>
        </w:rPr>
        <w:t>,</w:t>
      </w:r>
      <w:r w:rsidRPr="00214584">
        <w:rPr>
          <w:rFonts w:eastAsia="Times New Roman"/>
          <w:szCs w:val="24"/>
        </w:rPr>
        <w:t xml:space="preserve"> το συγκεκριμένο γήπεδο θεωρώ ότι είναι ένα γήπεδο που πρέπει να δώσουμε αρκετή σημασία και στον αθλητικό χώρο για τις φθορές που υπάρχουν και δεν αντικαθίστανται</w:t>
      </w:r>
      <w:r>
        <w:rPr>
          <w:rFonts w:eastAsia="Times New Roman"/>
          <w:szCs w:val="24"/>
        </w:rPr>
        <w:t>,</w:t>
      </w:r>
      <w:r w:rsidRPr="00214584">
        <w:rPr>
          <w:rFonts w:eastAsia="Times New Roman"/>
          <w:szCs w:val="24"/>
        </w:rPr>
        <w:t xml:space="preserve"> αλλά και με τον τρόπο αυτό να μπορέσουμε να βοηθήσουμε έναν κόσμο που ασχολείται ερασιτεχνικ</w:t>
      </w:r>
      <w:r w:rsidRPr="00214584">
        <w:rPr>
          <w:rFonts w:eastAsia="Times New Roman"/>
          <w:szCs w:val="24"/>
        </w:rPr>
        <w:t>ά και μαζικά με τον στίβο</w:t>
      </w:r>
      <w:r>
        <w:rPr>
          <w:rFonts w:eastAsia="Times New Roman"/>
          <w:szCs w:val="24"/>
        </w:rPr>
        <w:t>.</w:t>
      </w:r>
    </w:p>
    <w:p w14:paraId="000E73CD" w14:textId="77777777" w:rsidR="00730F31" w:rsidRDefault="000B4C3A">
      <w:pPr>
        <w:spacing w:line="600" w:lineRule="auto"/>
        <w:ind w:firstLine="720"/>
        <w:jc w:val="both"/>
        <w:rPr>
          <w:rFonts w:eastAsia="Times New Roman"/>
          <w:szCs w:val="24"/>
        </w:rPr>
      </w:pPr>
      <w:r>
        <w:rPr>
          <w:rFonts w:eastAsia="Times New Roman"/>
          <w:szCs w:val="24"/>
        </w:rPr>
        <w:t>Σ</w:t>
      </w:r>
      <w:r w:rsidRPr="00214584">
        <w:rPr>
          <w:rFonts w:eastAsia="Times New Roman"/>
          <w:szCs w:val="24"/>
        </w:rPr>
        <w:t xml:space="preserve">ας </w:t>
      </w:r>
      <w:r>
        <w:rPr>
          <w:rFonts w:eastAsia="Times New Roman"/>
          <w:szCs w:val="24"/>
        </w:rPr>
        <w:t xml:space="preserve">ευχαριστώ. </w:t>
      </w:r>
    </w:p>
    <w:p w14:paraId="000E73CE" w14:textId="77777777" w:rsidR="00730F31" w:rsidRDefault="000B4C3A">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cs="Times New Roman"/>
          <w:szCs w:val="24"/>
        </w:rPr>
        <w:t>Ε</w:t>
      </w:r>
      <w:r w:rsidRPr="00214584">
        <w:rPr>
          <w:rFonts w:eastAsia="Times New Roman"/>
          <w:szCs w:val="24"/>
        </w:rPr>
        <w:t xml:space="preserve">υχαριστούμε </w:t>
      </w:r>
      <w:r>
        <w:rPr>
          <w:rFonts w:eastAsia="Times New Roman"/>
          <w:szCs w:val="24"/>
        </w:rPr>
        <w:t xml:space="preserve">τον κ. Καραγιαννίδη. </w:t>
      </w:r>
    </w:p>
    <w:p w14:paraId="000E73CF" w14:textId="77777777" w:rsidR="00730F31" w:rsidRDefault="000B4C3A">
      <w:pPr>
        <w:spacing w:line="600" w:lineRule="auto"/>
        <w:ind w:firstLine="720"/>
        <w:jc w:val="both"/>
        <w:rPr>
          <w:rFonts w:eastAsia="Times New Roman"/>
          <w:szCs w:val="24"/>
        </w:rPr>
      </w:pPr>
      <w:r>
        <w:rPr>
          <w:rFonts w:eastAsia="Times New Roman"/>
          <w:szCs w:val="24"/>
        </w:rPr>
        <w:t xml:space="preserve">Κύριε Υπουργέ, έχετε </w:t>
      </w:r>
      <w:r w:rsidRPr="00214584">
        <w:rPr>
          <w:rFonts w:eastAsia="Times New Roman"/>
          <w:szCs w:val="24"/>
        </w:rPr>
        <w:t xml:space="preserve">τρία λεπτά στη διάθεσή </w:t>
      </w:r>
      <w:r>
        <w:rPr>
          <w:rFonts w:eastAsia="Times New Roman"/>
          <w:szCs w:val="24"/>
        </w:rPr>
        <w:t>σας.</w:t>
      </w:r>
    </w:p>
    <w:p w14:paraId="000E73D0" w14:textId="77777777" w:rsidR="00730F31" w:rsidRDefault="000B4C3A">
      <w:pPr>
        <w:spacing w:line="600" w:lineRule="auto"/>
        <w:ind w:firstLine="720"/>
        <w:jc w:val="both"/>
        <w:rPr>
          <w:rFonts w:eastAsia="Times New Roman"/>
          <w:szCs w:val="24"/>
        </w:rPr>
      </w:pPr>
      <w:r w:rsidRPr="004C356F">
        <w:rPr>
          <w:rFonts w:eastAsia="Times New Roman" w:cs="Times New Roman"/>
          <w:b/>
          <w:szCs w:val="24"/>
        </w:rPr>
        <w:lastRenderedPageBreak/>
        <w:t xml:space="preserve">ΓΕΩΡΓΙΟΣ ΒΑΣΙΛΕΙΑΔΗΣ (Υφυπουργός Πολιτισμού και Αθλητισμού): </w:t>
      </w:r>
      <w:r>
        <w:rPr>
          <w:rFonts w:eastAsia="Times New Roman" w:cs="Times New Roman"/>
          <w:szCs w:val="24"/>
        </w:rPr>
        <w:t>Ε</w:t>
      </w:r>
      <w:r w:rsidRPr="00214584">
        <w:rPr>
          <w:rFonts w:eastAsia="Times New Roman"/>
          <w:szCs w:val="24"/>
        </w:rPr>
        <w:t>υχαριστώ πολύ</w:t>
      </w:r>
      <w:r>
        <w:rPr>
          <w:rFonts w:eastAsia="Times New Roman"/>
          <w:szCs w:val="24"/>
        </w:rPr>
        <w:t xml:space="preserve">, κύριε Πρόεδρε. </w:t>
      </w:r>
    </w:p>
    <w:p w14:paraId="000E73D1" w14:textId="77777777" w:rsidR="00730F31" w:rsidRDefault="000B4C3A">
      <w:pPr>
        <w:spacing w:line="600" w:lineRule="auto"/>
        <w:ind w:firstLine="720"/>
        <w:jc w:val="both"/>
        <w:rPr>
          <w:rFonts w:eastAsia="Times New Roman"/>
          <w:szCs w:val="24"/>
        </w:rPr>
      </w:pPr>
      <w:r>
        <w:rPr>
          <w:rFonts w:eastAsia="Times New Roman"/>
          <w:szCs w:val="24"/>
        </w:rPr>
        <w:t>Κύρι</w:t>
      </w:r>
      <w:r>
        <w:rPr>
          <w:rFonts w:eastAsia="Times New Roman"/>
          <w:szCs w:val="24"/>
        </w:rPr>
        <w:t>ε Καραγιαννίδη, είναι γνωστή</w:t>
      </w:r>
      <w:r w:rsidRPr="00214584">
        <w:rPr>
          <w:rFonts w:eastAsia="Times New Roman"/>
          <w:szCs w:val="24"/>
        </w:rPr>
        <w:t xml:space="preserve"> σε όλους η κατάσταση του Εθνικού Σταδίου Δ</w:t>
      </w:r>
      <w:r>
        <w:rPr>
          <w:rFonts w:eastAsia="Times New Roman"/>
          <w:szCs w:val="24"/>
        </w:rPr>
        <w:t>ράμας και λόγω της σημαντικότητά</w:t>
      </w:r>
      <w:r w:rsidRPr="00214584">
        <w:rPr>
          <w:rFonts w:eastAsia="Times New Roman"/>
          <w:szCs w:val="24"/>
        </w:rPr>
        <w:t>ς του</w:t>
      </w:r>
      <w:r>
        <w:rPr>
          <w:rFonts w:eastAsia="Times New Roman"/>
          <w:szCs w:val="24"/>
        </w:rPr>
        <w:t>,</w:t>
      </w:r>
      <w:r w:rsidRPr="00214584">
        <w:rPr>
          <w:rFonts w:eastAsia="Times New Roman"/>
          <w:szCs w:val="24"/>
        </w:rPr>
        <w:t xml:space="preserve"> αλλά και λόγω του γεγονότος ότι</w:t>
      </w:r>
      <w:r>
        <w:rPr>
          <w:rFonts w:eastAsia="Times New Roman"/>
          <w:szCs w:val="24"/>
        </w:rPr>
        <w:t>,</w:t>
      </w:r>
      <w:r w:rsidRPr="00214584">
        <w:rPr>
          <w:rFonts w:eastAsia="Times New Roman"/>
          <w:szCs w:val="24"/>
        </w:rPr>
        <w:t xml:space="preserve"> </w:t>
      </w:r>
      <w:r>
        <w:rPr>
          <w:rFonts w:eastAsia="Times New Roman"/>
          <w:szCs w:val="24"/>
        </w:rPr>
        <w:t>π</w:t>
      </w:r>
      <w:r w:rsidRPr="00214584">
        <w:rPr>
          <w:rFonts w:eastAsia="Times New Roman"/>
          <w:szCs w:val="24"/>
        </w:rPr>
        <w:t>έρα από το</w:t>
      </w:r>
      <w:r>
        <w:rPr>
          <w:rFonts w:eastAsia="Times New Roman"/>
          <w:szCs w:val="24"/>
        </w:rPr>
        <w:t>ν</w:t>
      </w:r>
      <w:r w:rsidRPr="00214584">
        <w:rPr>
          <w:rFonts w:eastAsia="Times New Roman"/>
          <w:szCs w:val="24"/>
        </w:rPr>
        <w:t xml:space="preserve"> στίβο</w:t>
      </w:r>
      <w:r>
        <w:rPr>
          <w:rFonts w:eastAsia="Times New Roman"/>
          <w:szCs w:val="24"/>
        </w:rPr>
        <w:t>,</w:t>
      </w:r>
      <w:r w:rsidRPr="00214584">
        <w:rPr>
          <w:rFonts w:eastAsia="Times New Roman"/>
          <w:szCs w:val="24"/>
        </w:rPr>
        <w:t xml:space="preserve"> φιλοξενεί και </w:t>
      </w:r>
      <w:r>
        <w:rPr>
          <w:rFonts w:eastAsia="Times New Roman"/>
          <w:szCs w:val="24"/>
        </w:rPr>
        <w:t>μια</w:t>
      </w:r>
      <w:r w:rsidRPr="00214584">
        <w:rPr>
          <w:rFonts w:eastAsia="Times New Roman"/>
          <w:szCs w:val="24"/>
        </w:rPr>
        <w:t xml:space="preserve"> από τις μεγαλύτερες </w:t>
      </w:r>
      <w:r>
        <w:rPr>
          <w:rFonts w:eastAsia="Times New Roman"/>
          <w:szCs w:val="24"/>
        </w:rPr>
        <w:t>-</w:t>
      </w:r>
      <w:r w:rsidRPr="00214584">
        <w:rPr>
          <w:rFonts w:eastAsia="Times New Roman"/>
          <w:szCs w:val="24"/>
        </w:rPr>
        <w:t>ιστορικά</w:t>
      </w:r>
      <w:r>
        <w:rPr>
          <w:rFonts w:eastAsia="Times New Roman"/>
          <w:szCs w:val="24"/>
        </w:rPr>
        <w:t>-</w:t>
      </w:r>
      <w:r w:rsidRPr="00214584">
        <w:rPr>
          <w:rFonts w:eastAsia="Times New Roman"/>
          <w:szCs w:val="24"/>
        </w:rPr>
        <w:t xml:space="preserve"> </w:t>
      </w:r>
      <w:r>
        <w:rPr>
          <w:rFonts w:eastAsia="Times New Roman"/>
          <w:szCs w:val="24"/>
        </w:rPr>
        <w:t xml:space="preserve">ελληνικές </w:t>
      </w:r>
      <w:r w:rsidRPr="00214584">
        <w:rPr>
          <w:rFonts w:eastAsia="Times New Roman"/>
          <w:szCs w:val="24"/>
        </w:rPr>
        <w:t>ομάδες</w:t>
      </w:r>
      <w:r>
        <w:rPr>
          <w:rFonts w:eastAsia="Times New Roman"/>
          <w:szCs w:val="24"/>
        </w:rPr>
        <w:t>, τη</w:t>
      </w:r>
      <w:r w:rsidRPr="00214584">
        <w:rPr>
          <w:rFonts w:eastAsia="Times New Roman"/>
          <w:szCs w:val="24"/>
        </w:rPr>
        <w:t xml:space="preserve"> Δόξα Δράμας</w:t>
      </w:r>
      <w:r>
        <w:rPr>
          <w:rFonts w:eastAsia="Times New Roman"/>
          <w:szCs w:val="24"/>
        </w:rPr>
        <w:t xml:space="preserve">. </w:t>
      </w:r>
    </w:p>
    <w:p w14:paraId="000E73D2" w14:textId="77777777" w:rsidR="00730F31" w:rsidRDefault="000B4C3A">
      <w:pPr>
        <w:spacing w:line="600" w:lineRule="auto"/>
        <w:ind w:firstLine="720"/>
        <w:jc w:val="both"/>
        <w:rPr>
          <w:rFonts w:eastAsia="Times New Roman"/>
          <w:szCs w:val="24"/>
        </w:rPr>
      </w:pPr>
      <w:r>
        <w:rPr>
          <w:rFonts w:eastAsia="Times New Roman"/>
          <w:szCs w:val="24"/>
        </w:rPr>
        <w:t xml:space="preserve">Να δούμε </w:t>
      </w:r>
      <w:r w:rsidRPr="00214584">
        <w:rPr>
          <w:rFonts w:eastAsia="Times New Roman"/>
          <w:szCs w:val="24"/>
        </w:rPr>
        <w:t>τι κάνουμε εμείς</w:t>
      </w:r>
      <w:r>
        <w:rPr>
          <w:rFonts w:eastAsia="Times New Roman"/>
          <w:szCs w:val="24"/>
        </w:rPr>
        <w:t xml:space="preserve">. </w:t>
      </w:r>
      <w:r w:rsidRPr="00214584">
        <w:rPr>
          <w:rFonts w:eastAsia="Times New Roman"/>
          <w:szCs w:val="24"/>
        </w:rPr>
        <w:t>Εμείς έχουμε αποφασίσει αυτά τα τέσσερα</w:t>
      </w:r>
      <w:r>
        <w:rPr>
          <w:rFonts w:eastAsia="Times New Roman"/>
          <w:szCs w:val="24"/>
        </w:rPr>
        <w:t xml:space="preserve"> χρόνια να</w:t>
      </w:r>
      <w:r w:rsidRPr="00214584">
        <w:rPr>
          <w:rFonts w:eastAsia="Times New Roman"/>
          <w:szCs w:val="24"/>
        </w:rPr>
        <w:t xml:space="preserve"> </w:t>
      </w:r>
      <w:proofErr w:type="spellStart"/>
      <w:r w:rsidRPr="00214584">
        <w:rPr>
          <w:rFonts w:eastAsia="Times New Roman"/>
          <w:szCs w:val="24"/>
        </w:rPr>
        <w:t>εργαλειοπο</w:t>
      </w:r>
      <w:r>
        <w:rPr>
          <w:rFonts w:eastAsia="Times New Roman"/>
          <w:szCs w:val="24"/>
        </w:rPr>
        <w:t>ιή</w:t>
      </w:r>
      <w:r w:rsidRPr="00214584">
        <w:rPr>
          <w:rFonts w:eastAsia="Times New Roman"/>
          <w:szCs w:val="24"/>
        </w:rPr>
        <w:t>σ</w:t>
      </w:r>
      <w:r>
        <w:rPr>
          <w:rFonts w:eastAsia="Times New Roman"/>
          <w:szCs w:val="24"/>
        </w:rPr>
        <w:t>ουμε</w:t>
      </w:r>
      <w:proofErr w:type="spellEnd"/>
      <w:r w:rsidRPr="00214584">
        <w:rPr>
          <w:rFonts w:eastAsia="Times New Roman"/>
          <w:szCs w:val="24"/>
        </w:rPr>
        <w:t xml:space="preserve"> και χρησιμοποιούμε το Πρόγραμμα Δημοσίων Επενδύσεων</w:t>
      </w:r>
      <w:r>
        <w:rPr>
          <w:rFonts w:eastAsia="Times New Roman"/>
          <w:szCs w:val="24"/>
        </w:rPr>
        <w:t>.</w:t>
      </w:r>
      <w:r w:rsidRPr="00214584">
        <w:rPr>
          <w:rFonts w:eastAsia="Times New Roman"/>
          <w:szCs w:val="24"/>
        </w:rPr>
        <w:t xml:space="preserve"> </w:t>
      </w:r>
      <w:r>
        <w:rPr>
          <w:rFonts w:eastAsia="Times New Roman"/>
          <w:szCs w:val="24"/>
        </w:rPr>
        <w:t>Έ</w:t>
      </w:r>
      <w:r w:rsidRPr="00214584">
        <w:rPr>
          <w:rFonts w:eastAsia="Times New Roman"/>
          <w:szCs w:val="24"/>
        </w:rPr>
        <w:t xml:space="preserve">χουμε καταφέρει και το έχουμε </w:t>
      </w:r>
      <w:r>
        <w:rPr>
          <w:rFonts w:eastAsia="Times New Roman"/>
          <w:szCs w:val="24"/>
        </w:rPr>
        <w:t>αυξήσει</w:t>
      </w:r>
      <w:r w:rsidRPr="00214584">
        <w:rPr>
          <w:rFonts w:eastAsia="Times New Roman"/>
          <w:szCs w:val="24"/>
        </w:rPr>
        <w:t xml:space="preserve"> κατά 300% στις αθλητικές υποδομές</w:t>
      </w:r>
      <w:r>
        <w:rPr>
          <w:rFonts w:eastAsia="Times New Roman"/>
          <w:szCs w:val="24"/>
        </w:rPr>
        <w:t>.</w:t>
      </w:r>
      <w:r w:rsidRPr="00214584">
        <w:rPr>
          <w:rFonts w:eastAsia="Times New Roman"/>
          <w:szCs w:val="24"/>
        </w:rPr>
        <w:t xml:space="preserve"> </w:t>
      </w:r>
      <w:r>
        <w:rPr>
          <w:rFonts w:eastAsia="Times New Roman"/>
          <w:szCs w:val="24"/>
        </w:rPr>
        <w:t>Έ</w:t>
      </w:r>
      <w:r w:rsidRPr="00214584">
        <w:rPr>
          <w:rFonts w:eastAsia="Times New Roman"/>
          <w:szCs w:val="24"/>
        </w:rPr>
        <w:t xml:space="preserve">χουμε φτιάξει τώρα το </w:t>
      </w:r>
      <w:r>
        <w:rPr>
          <w:rFonts w:eastAsia="Times New Roman"/>
          <w:szCs w:val="24"/>
        </w:rPr>
        <w:t>π</w:t>
      </w:r>
      <w:r w:rsidRPr="00214584">
        <w:rPr>
          <w:rFonts w:eastAsia="Times New Roman"/>
          <w:szCs w:val="24"/>
        </w:rPr>
        <w:t xml:space="preserve">ρόγραμμα </w:t>
      </w:r>
      <w:r>
        <w:rPr>
          <w:rFonts w:eastAsia="Times New Roman"/>
          <w:szCs w:val="24"/>
        </w:rPr>
        <w:t>«</w:t>
      </w:r>
      <w:r w:rsidRPr="00214584">
        <w:rPr>
          <w:rFonts w:eastAsia="Times New Roman"/>
          <w:szCs w:val="24"/>
        </w:rPr>
        <w:t>Φιλόδημος</w:t>
      </w:r>
      <w:r>
        <w:rPr>
          <w:rFonts w:eastAsia="Times New Roman"/>
          <w:szCs w:val="24"/>
        </w:rPr>
        <w:t>»,</w:t>
      </w:r>
      <w:r w:rsidRPr="00214584">
        <w:rPr>
          <w:rFonts w:eastAsia="Times New Roman"/>
          <w:szCs w:val="24"/>
        </w:rPr>
        <w:t xml:space="preserve"> </w:t>
      </w:r>
      <w:r>
        <w:rPr>
          <w:rFonts w:eastAsia="Times New Roman"/>
          <w:szCs w:val="24"/>
        </w:rPr>
        <w:t>ό</w:t>
      </w:r>
      <w:r w:rsidRPr="00214584">
        <w:rPr>
          <w:rFonts w:eastAsia="Times New Roman"/>
          <w:szCs w:val="24"/>
        </w:rPr>
        <w:t>πως πολύ σωστά είπατε</w:t>
      </w:r>
      <w:r>
        <w:rPr>
          <w:rFonts w:eastAsia="Times New Roman"/>
          <w:szCs w:val="24"/>
        </w:rPr>
        <w:t>,</w:t>
      </w:r>
      <w:r w:rsidRPr="00214584">
        <w:rPr>
          <w:rFonts w:eastAsia="Times New Roman"/>
          <w:szCs w:val="24"/>
        </w:rPr>
        <w:t xml:space="preserve"> της τάξης των 50 εκατομμυρίων ευρώ</w:t>
      </w:r>
      <w:r>
        <w:rPr>
          <w:rFonts w:eastAsia="Times New Roman"/>
          <w:szCs w:val="24"/>
        </w:rPr>
        <w:t>,</w:t>
      </w:r>
      <w:r w:rsidRPr="00214584">
        <w:rPr>
          <w:rFonts w:eastAsia="Times New Roman"/>
          <w:szCs w:val="24"/>
        </w:rPr>
        <w:t xml:space="preserve"> που προβλέπει </w:t>
      </w:r>
      <w:r>
        <w:rPr>
          <w:rFonts w:eastAsia="Times New Roman"/>
          <w:szCs w:val="24"/>
        </w:rPr>
        <w:t>χρηματοδότηση</w:t>
      </w:r>
      <w:r w:rsidRPr="00214584">
        <w:rPr>
          <w:rFonts w:eastAsia="Times New Roman"/>
          <w:szCs w:val="24"/>
        </w:rPr>
        <w:t xml:space="preserve"> έργων</w:t>
      </w:r>
      <w:r>
        <w:rPr>
          <w:rFonts w:eastAsia="Times New Roman"/>
          <w:szCs w:val="24"/>
        </w:rPr>
        <w:t xml:space="preserve"> μέχρι 600.000 ευρώ συν το ΦΠΑ.</w:t>
      </w:r>
      <w:r w:rsidRPr="00214584">
        <w:rPr>
          <w:rFonts w:eastAsia="Times New Roman"/>
          <w:szCs w:val="24"/>
        </w:rPr>
        <w:t xml:space="preserve"> </w:t>
      </w:r>
      <w:r>
        <w:rPr>
          <w:rFonts w:eastAsia="Times New Roman"/>
          <w:szCs w:val="24"/>
        </w:rPr>
        <w:t>Δ</w:t>
      </w:r>
      <w:r w:rsidRPr="00214584">
        <w:rPr>
          <w:rFonts w:eastAsia="Times New Roman"/>
          <w:szCs w:val="24"/>
        </w:rPr>
        <w:t xml:space="preserve">εν σημαίνει ότι </w:t>
      </w:r>
      <w:r>
        <w:rPr>
          <w:rFonts w:eastAsia="Times New Roman"/>
          <w:szCs w:val="24"/>
        </w:rPr>
        <w:t>α</w:t>
      </w:r>
      <w:r w:rsidRPr="00214584">
        <w:rPr>
          <w:rFonts w:eastAsia="Times New Roman"/>
          <w:szCs w:val="24"/>
        </w:rPr>
        <w:t>ποκλεί</w:t>
      </w:r>
      <w:r>
        <w:rPr>
          <w:rFonts w:eastAsia="Times New Roman"/>
          <w:szCs w:val="24"/>
        </w:rPr>
        <w:t xml:space="preserve">ονται </w:t>
      </w:r>
      <w:r w:rsidRPr="00214584">
        <w:rPr>
          <w:rFonts w:eastAsia="Times New Roman"/>
          <w:szCs w:val="24"/>
        </w:rPr>
        <w:t>μεγαλύτερα έργα</w:t>
      </w:r>
      <w:r>
        <w:rPr>
          <w:rFonts w:eastAsia="Times New Roman"/>
          <w:szCs w:val="24"/>
        </w:rPr>
        <w:t xml:space="preserve">, απλά όλη η </w:t>
      </w:r>
      <w:r w:rsidRPr="00214584">
        <w:rPr>
          <w:rFonts w:eastAsia="Times New Roman"/>
          <w:szCs w:val="24"/>
        </w:rPr>
        <w:t xml:space="preserve">έκπτωση πηγαίνει προς τους </w:t>
      </w:r>
      <w:r>
        <w:rPr>
          <w:rFonts w:eastAsia="Times New Roman"/>
          <w:szCs w:val="24"/>
        </w:rPr>
        <w:t>δ</w:t>
      </w:r>
      <w:r w:rsidRPr="00214584">
        <w:rPr>
          <w:rFonts w:eastAsia="Times New Roman"/>
          <w:szCs w:val="24"/>
        </w:rPr>
        <w:t>ήμους και όχι στο Υπουργείο Εσωτερικών</w:t>
      </w:r>
      <w:r>
        <w:rPr>
          <w:rFonts w:eastAsia="Times New Roman"/>
          <w:szCs w:val="24"/>
        </w:rPr>
        <w:t>.</w:t>
      </w:r>
    </w:p>
    <w:p w14:paraId="000E73D3" w14:textId="77777777" w:rsidR="00730F31" w:rsidRDefault="000B4C3A">
      <w:pPr>
        <w:spacing w:line="600" w:lineRule="auto"/>
        <w:ind w:firstLine="720"/>
        <w:jc w:val="both"/>
        <w:rPr>
          <w:rFonts w:eastAsia="Times New Roman"/>
          <w:szCs w:val="24"/>
        </w:rPr>
      </w:pPr>
      <w:r>
        <w:rPr>
          <w:rFonts w:eastAsia="Times New Roman"/>
          <w:szCs w:val="24"/>
        </w:rPr>
        <w:lastRenderedPageBreak/>
        <w:t>Με</w:t>
      </w:r>
      <w:r>
        <w:rPr>
          <w:rFonts w:eastAsia="Times New Roman"/>
          <w:szCs w:val="24"/>
        </w:rPr>
        <w:t xml:space="preserve"> αυτήν την πολιτική </w:t>
      </w:r>
      <w:r w:rsidRPr="00214584">
        <w:rPr>
          <w:rFonts w:eastAsia="Times New Roman"/>
          <w:szCs w:val="24"/>
        </w:rPr>
        <w:t>θέλουμε να δίνουμε στις τοπικές κοινωνίες</w:t>
      </w:r>
      <w:r>
        <w:rPr>
          <w:rFonts w:eastAsia="Times New Roman"/>
          <w:szCs w:val="24"/>
        </w:rPr>
        <w:t xml:space="preserve">, στις δημοτικές αρχές τον πρώτο </w:t>
      </w:r>
      <w:r w:rsidRPr="00214584">
        <w:rPr>
          <w:rFonts w:eastAsia="Times New Roman"/>
          <w:szCs w:val="24"/>
        </w:rPr>
        <w:t xml:space="preserve">λόγο για τα έργα </w:t>
      </w:r>
      <w:r>
        <w:rPr>
          <w:rFonts w:eastAsia="Times New Roman"/>
          <w:szCs w:val="24"/>
        </w:rPr>
        <w:t xml:space="preserve">που </w:t>
      </w:r>
      <w:r w:rsidRPr="00214584">
        <w:rPr>
          <w:rFonts w:eastAsia="Times New Roman"/>
          <w:szCs w:val="24"/>
        </w:rPr>
        <w:t xml:space="preserve">πρέπει να γίνουν και όχι στο </w:t>
      </w:r>
      <w:r>
        <w:rPr>
          <w:rFonts w:eastAsia="Times New Roman"/>
          <w:szCs w:val="24"/>
        </w:rPr>
        <w:t>ίδιο το Υ</w:t>
      </w:r>
      <w:r w:rsidRPr="00214584">
        <w:rPr>
          <w:rFonts w:eastAsia="Times New Roman"/>
          <w:szCs w:val="24"/>
        </w:rPr>
        <w:t>πουργείο</w:t>
      </w:r>
      <w:r>
        <w:rPr>
          <w:rFonts w:eastAsia="Times New Roman"/>
          <w:szCs w:val="24"/>
        </w:rPr>
        <w:t>,</w:t>
      </w:r>
      <w:r w:rsidRPr="00214584">
        <w:rPr>
          <w:rFonts w:eastAsia="Times New Roman"/>
          <w:szCs w:val="24"/>
        </w:rPr>
        <w:t xml:space="preserve"> γιατί πιστεύουμε ότι έτσι </w:t>
      </w:r>
      <w:r>
        <w:rPr>
          <w:rFonts w:eastAsia="Times New Roman"/>
          <w:szCs w:val="24"/>
        </w:rPr>
        <w:t xml:space="preserve">δίνεις </w:t>
      </w:r>
      <w:r w:rsidRPr="00214584">
        <w:rPr>
          <w:rFonts w:eastAsia="Times New Roman"/>
          <w:szCs w:val="24"/>
        </w:rPr>
        <w:t>αρμοδιότητες στην αυτοδιοίκηση</w:t>
      </w:r>
      <w:r>
        <w:rPr>
          <w:rFonts w:eastAsia="Times New Roman"/>
          <w:szCs w:val="24"/>
        </w:rPr>
        <w:t>,</w:t>
      </w:r>
      <w:r w:rsidRPr="00214584">
        <w:rPr>
          <w:rFonts w:eastAsia="Times New Roman"/>
          <w:szCs w:val="24"/>
        </w:rPr>
        <w:t xml:space="preserve"> έτσι αποκεντρώ</w:t>
      </w:r>
      <w:r>
        <w:rPr>
          <w:rFonts w:eastAsia="Times New Roman"/>
          <w:szCs w:val="24"/>
        </w:rPr>
        <w:t>νει</w:t>
      </w:r>
      <w:r w:rsidRPr="00214584">
        <w:rPr>
          <w:rFonts w:eastAsia="Times New Roman"/>
          <w:szCs w:val="24"/>
        </w:rPr>
        <w:t>ς σοβαρά τι</w:t>
      </w:r>
      <w:r w:rsidRPr="00214584">
        <w:rPr>
          <w:rFonts w:eastAsia="Times New Roman"/>
          <w:szCs w:val="24"/>
        </w:rPr>
        <w:t>ς πολιτικές</w:t>
      </w:r>
      <w:r>
        <w:rPr>
          <w:rFonts w:eastAsia="Times New Roman"/>
          <w:szCs w:val="24"/>
        </w:rPr>
        <w:t>.</w:t>
      </w:r>
      <w:r w:rsidRPr="00214584">
        <w:rPr>
          <w:rFonts w:eastAsia="Times New Roman"/>
          <w:szCs w:val="24"/>
        </w:rPr>
        <w:t xml:space="preserve"> </w:t>
      </w:r>
      <w:r>
        <w:rPr>
          <w:rFonts w:eastAsia="Times New Roman"/>
          <w:szCs w:val="24"/>
        </w:rPr>
        <w:t xml:space="preserve">Όμως, ο όρος και η προϋπόθεση </w:t>
      </w:r>
      <w:r w:rsidRPr="00214584">
        <w:rPr>
          <w:rFonts w:eastAsia="Times New Roman"/>
          <w:szCs w:val="24"/>
        </w:rPr>
        <w:t xml:space="preserve">για </w:t>
      </w:r>
      <w:r>
        <w:rPr>
          <w:rFonts w:eastAsia="Times New Roman"/>
          <w:szCs w:val="24"/>
        </w:rPr>
        <w:t xml:space="preserve">να γίνει ένα έργο είναι να υπάρχουν </w:t>
      </w:r>
      <w:r w:rsidRPr="00214584">
        <w:rPr>
          <w:rFonts w:eastAsia="Times New Roman"/>
          <w:szCs w:val="24"/>
        </w:rPr>
        <w:t>μελέτες</w:t>
      </w:r>
      <w:r>
        <w:rPr>
          <w:rFonts w:eastAsia="Times New Roman"/>
          <w:szCs w:val="24"/>
        </w:rPr>
        <w:t>. Γ</w:t>
      </w:r>
      <w:r w:rsidRPr="00214584">
        <w:rPr>
          <w:rFonts w:eastAsia="Times New Roman"/>
          <w:szCs w:val="24"/>
        </w:rPr>
        <w:t xml:space="preserve">ια το </w:t>
      </w:r>
      <w:r>
        <w:rPr>
          <w:rFonts w:eastAsia="Times New Roman"/>
          <w:szCs w:val="24"/>
        </w:rPr>
        <w:t>ε</w:t>
      </w:r>
      <w:r w:rsidRPr="00214584">
        <w:rPr>
          <w:rFonts w:eastAsia="Times New Roman"/>
          <w:szCs w:val="24"/>
        </w:rPr>
        <w:t xml:space="preserve">θνικό </w:t>
      </w:r>
      <w:r>
        <w:rPr>
          <w:rFonts w:eastAsia="Times New Roman"/>
          <w:szCs w:val="24"/>
        </w:rPr>
        <w:t>σ</w:t>
      </w:r>
      <w:r w:rsidRPr="00214584">
        <w:rPr>
          <w:rFonts w:eastAsia="Times New Roman"/>
          <w:szCs w:val="24"/>
        </w:rPr>
        <w:t>τάδιο δεν έχει υπάρξει στην υπηρεσία διαχρονικά</w:t>
      </w:r>
      <w:r>
        <w:rPr>
          <w:rFonts w:eastAsia="Times New Roman"/>
          <w:szCs w:val="24"/>
        </w:rPr>
        <w:t>,</w:t>
      </w:r>
      <w:r w:rsidRPr="00214584">
        <w:rPr>
          <w:rFonts w:eastAsia="Times New Roman"/>
          <w:szCs w:val="24"/>
        </w:rPr>
        <w:t xml:space="preserve"> όπως ενημερώνει το αρμόδιο τμήμα</w:t>
      </w:r>
      <w:r>
        <w:rPr>
          <w:rFonts w:eastAsia="Times New Roman"/>
          <w:szCs w:val="24"/>
        </w:rPr>
        <w:t>,</w:t>
      </w:r>
      <w:r w:rsidRPr="00214584">
        <w:rPr>
          <w:rFonts w:eastAsia="Times New Roman"/>
          <w:szCs w:val="24"/>
        </w:rPr>
        <w:t xml:space="preserve"> κα</w:t>
      </w:r>
      <w:r>
        <w:rPr>
          <w:rFonts w:eastAsia="Times New Roman"/>
          <w:szCs w:val="24"/>
        </w:rPr>
        <w:t>μ</w:t>
      </w:r>
      <w:r w:rsidRPr="00214584">
        <w:rPr>
          <w:rFonts w:eastAsia="Times New Roman"/>
          <w:szCs w:val="24"/>
        </w:rPr>
        <w:t xml:space="preserve">μία πρόταση </w:t>
      </w:r>
      <w:r>
        <w:rPr>
          <w:rFonts w:eastAsia="Times New Roman"/>
          <w:szCs w:val="24"/>
        </w:rPr>
        <w:t>μ</w:t>
      </w:r>
      <w:r w:rsidRPr="00214584">
        <w:rPr>
          <w:rFonts w:eastAsia="Times New Roman"/>
          <w:szCs w:val="24"/>
        </w:rPr>
        <w:t>ελέτης</w:t>
      </w:r>
      <w:r>
        <w:rPr>
          <w:rFonts w:eastAsia="Times New Roman"/>
          <w:szCs w:val="24"/>
        </w:rPr>
        <w:t>.</w:t>
      </w:r>
      <w:r w:rsidRPr="00214584">
        <w:rPr>
          <w:rFonts w:eastAsia="Times New Roman"/>
          <w:szCs w:val="24"/>
        </w:rPr>
        <w:t xml:space="preserve"> </w:t>
      </w:r>
    </w:p>
    <w:p w14:paraId="000E73D4" w14:textId="77777777" w:rsidR="00730F31" w:rsidRDefault="000B4C3A">
      <w:pPr>
        <w:spacing w:line="600" w:lineRule="auto"/>
        <w:ind w:firstLine="720"/>
        <w:jc w:val="both"/>
        <w:rPr>
          <w:rFonts w:eastAsia="Times New Roman"/>
          <w:szCs w:val="24"/>
        </w:rPr>
      </w:pPr>
      <w:r>
        <w:rPr>
          <w:rFonts w:eastAsia="Times New Roman"/>
          <w:szCs w:val="24"/>
        </w:rPr>
        <w:t>Τι θ</w:t>
      </w:r>
      <w:r w:rsidRPr="00214584">
        <w:rPr>
          <w:rFonts w:eastAsia="Times New Roman"/>
          <w:szCs w:val="24"/>
        </w:rPr>
        <w:t>α μπορούσε να γίνει</w:t>
      </w:r>
      <w:r>
        <w:rPr>
          <w:rFonts w:eastAsia="Times New Roman"/>
          <w:szCs w:val="24"/>
        </w:rPr>
        <w:t>; Εφόσον υπάρξει μ</w:t>
      </w:r>
      <w:r>
        <w:rPr>
          <w:rFonts w:eastAsia="Times New Roman"/>
          <w:szCs w:val="24"/>
        </w:rPr>
        <w:t xml:space="preserve">ια μελέτη, </w:t>
      </w:r>
      <w:r w:rsidRPr="00214584">
        <w:rPr>
          <w:rFonts w:eastAsia="Times New Roman"/>
          <w:szCs w:val="24"/>
        </w:rPr>
        <w:t>επειδή το πρόβλημα είναι μεγάλο</w:t>
      </w:r>
      <w:r>
        <w:rPr>
          <w:rFonts w:eastAsia="Times New Roman"/>
          <w:szCs w:val="24"/>
        </w:rPr>
        <w:t xml:space="preserve"> και </w:t>
      </w:r>
      <w:r w:rsidRPr="00214584">
        <w:rPr>
          <w:rFonts w:eastAsia="Times New Roman"/>
          <w:szCs w:val="24"/>
        </w:rPr>
        <w:t xml:space="preserve">η περιοχή </w:t>
      </w:r>
      <w:r>
        <w:rPr>
          <w:rFonts w:eastAsia="Times New Roman"/>
          <w:szCs w:val="24"/>
        </w:rPr>
        <w:t xml:space="preserve">και οι ανάγκες </w:t>
      </w:r>
      <w:r w:rsidRPr="00214584">
        <w:rPr>
          <w:rFonts w:eastAsia="Times New Roman"/>
          <w:szCs w:val="24"/>
        </w:rPr>
        <w:t xml:space="preserve">της περιοχής είναι μεγάλες </w:t>
      </w:r>
      <w:r>
        <w:rPr>
          <w:rFonts w:eastAsia="Times New Roman"/>
          <w:szCs w:val="24"/>
        </w:rPr>
        <w:t>-</w:t>
      </w:r>
      <w:r w:rsidRPr="00214584">
        <w:rPr>
          <w:rFonts w:eastAsia="Times New Roman"/>
          <w:szCs w:val="24"/>
        </w:rPr>
        <w:t>με δε</w:t>
      </w:r>
      <w:r>
        <w:rPr>
          <w:rFonts w:eastAsia="Times New Roman"/>
          <w:szCs w:val="24"/>
        </w:rPr>
        <w:t xml:space="preserve">δομένο ότι δεν </w:t>
      </w:r>
      <w:r w:rsidRPr="00214584">
        <w:rPr>
          <w:rFonts w:eastAsia="Times New Roman"/>
          <w:szCs w:val="24"/>
        </w:rPr>
        <w:t>υπάρχει άλλη αθλητική εγκατάσταση με αυτές τις προδιαγραφές κοντά</w:t>
      </w:r>
      <w:r>
        <w:rPr>
          <w:rFonts w:eastAsia="Times New Roman"/>
          <w:szCs w:val="24"/>
        </w:rPr>
        <w:t>-</w:t>
      </w:r>
      <w:r w:rsidRPr="00214584">
        <w:rPr>
          <w:rFonts w:eastAsia="Times New Roman"/>
          <w:szCs w:val="24"/>
        </w:rPr>
        <w:t xml:space="preserve"> εμείς θα μπορούσαμε να συζητήσουμε τις εκτεταμένες παρεμβάσεις που χρ</w:t>
      </w:r>
      <w:r w:rsidRPr="00214584">
        <w:rPr>
          <w:rFonts w:eastAsia="Times New Roman"/>
          <w:szCs w:val="24"/>
        </w:rPr>
        <w:t>ειάζονται</w:t>
      </w:r>
      <w:r>
        <w:rPr>
          <w:rFonts w:eastAsia="Times New Roman"/>
          <w:szCs w:val="24"/>
        </w:rPr>
        <w:t>,</w:t>
      </w:r>
      <w:r w:rsidRPr="00214584">
        <w:rPr>
          <w:rFonts w:eastAsia="Times New Roman"/>
          <w:szCs w:val="24"/>
        </w:rPr>
        <w:t xml:space="preserve"> εφόσον </w:t>
      </w:r>
      <w:r>
        <w:rPr>
          <w:rFonts w:eastAsia="Times New Roman"/>
          <w:szCs w:val="24"/>
        </w:rPr>
        <w:t xml:space="preserve">επαναλαμβάνω </w:t>
      </w:r>
      <w:r w:rsidRPr="00214584">
        <w:rPr>
          <w:rFonts w:eastAsia="Times New Roman"/>
          <w:szCs w:val="24"/>
        </w:rPr>
        <w:t>έχουμε μελέτες και να δημιουργήσουμε κι άλλο χρηματοδοτικό εργαλείο</w:t>
      </w:r>
      <w:r>
        <w:rPr>
          <w:rFonts w:eastAsia="Times New Roman"/>
          <w:szCs w:val="24"/>
        </w:rPr>
        <w:t>.</w:t>
      </w:r>
      <w:r w:rsidRPr="00214584">
        <w:rPr>
          <w:rFonts w:eastAsia="Times New Roman"/>
          <w:szCs w:val="24"/>
        </w:rPr>
        <w:t xml:space="preserve"> </w:t>
      </w:r>
    </w:p>
    <w:p w14:paraId="000E73D5" w14:textId="77777777" w:rsidR="00730F31" w:rsidRDefault="000B4C3A">
      <w:pPr>
        <w:spacing w:line="600" w:lineRule="auto"/>
        <w:ind w:firstLine="720"/>
        <w:jc w:val="both"/>
        <w:rPr>
          <w:rFonts w:eastAsia="Times New Roman"/>
          <w:szCs w:val="24"/>
        </w:rPr>
      </w:pPr>
      <w:r>
        <w:rPr>
          <w:rFonts w:eastAsia="Times New Roman"/>
          <w:szCs w:val="24"/>
        </w:rPr>
        <w:t>Α</w:t>
      </w:r>
      <w:r w:rsidRPr="00214584">
        <w:rPr>
          <w:rFonts w:eastAsia="Times New Roman"/>
          <w:szCs w:val="24"/>
        </w:rPr>
        <w:t>υτό προσπαθούμε και το κάνουμε ανά την επικράτεια όπου έχουμε εξειδικευμένα προβλήματα</w:t>
      </w:r>
      <w:r>
        <w:rPr>
          <w:rFonts w:eastAsia="Times New Roman"/>
          <w:szCs w:val="24"/>
        </w:rPr>
        <w:t>.</w:t>
      </w:r>
      <w:r w:rsidRPr="00214584">
        <w:rPr>
          <w:rFonts w:eastAsia="Times New Roman"/>
          <w:szCs w:val="24"/>
        </w:rPr>
        <w:t xml:space="preserve"> </w:t>
      </w:r>
      <w:r>
        <w:rPr>
          <w:rFonts w:eastAsia="Times New Roman"/>
          <w:szCs w:val="24"/>
        </w:rPr>
        <w:t>Φ</w:t>
      </w:r>
      <w:r w:rsidRPr="00214584">
        <w:rPr>
          <w:rFonts w:eastAsia="Times New Roman"/>
          <w:szCs w:val="24"/>
        </w:rPr>
        <w:t xml:space="preserve">τιάχνουμε </w:t>
      </w:r>
      <w:r>
        <w:rPr>
          <w:rFonts w:eastAsia="Times New Roman"/>
          <w:szCs w:val="24"/>
        </w:rPr>
        <w:t>κ</w:t>
      </w:r>
      <w:r w:rsidRPr="00214584">
        <w:rPr>
          <w:rFonts w:eastAsia="Times New Roman"/>
          <w:szCs w:val="24"/>
        </w:rPr>
        <w:t xml:space="preserve">αι βρίσκουμε τρόπους για να </w:t>
      </w:r>
      <w:r>
        <w:rPr>
          <w:rFonts w:eastAsia="Times New Roman"/>
          <w:szCs w:val="24"/>
        </w:rPr>
        <w:t>μπορέσουμε</w:t>
      </w:r>
      <w:r w:rsidRPr="00214584">
        <w:rPr>
          <w:rFonts w:eastAsia="Times New Roman"/>
          <w:szCs w:val="24"/>
        </w:rPr>
        <w:t xml:space="preserve"> να παρέμβουμε</w:t>
      </w:r>
      <w:r>
        <w:rPr>
          <w:rFonts w:eastAsia="Times New Roman"/>
          <w:szCs w:val="24"/>
        </w:rPr>
        <w:t>,</w:t>
      </w:r>
      <w:r w:rsidRPr="00214584">
        <w:rPr>
          <w:rFonts w:eastAsia="Times New Roman"/>
          <w:szCs w:val="24"/>
        </w:rPr>
        <w:t xml:space="preserve"> είτε σε συ</w:t>
      </w:r>
      <w:r w:rsidRPr="00214584">
        <w:rPr>
          <w:rFonts w:eastAsia="Times New Roman"/>
          <w:szCs w:val="24"/>
        </w:rPr>
        <w:lastRenderedPageBreak/>
        <w:t>νεργασία με τις περιφέρειες</w:t>
      </w:r>
      <w:r>
        <w:rPr>
          <w:rFonts w:eastAsia="Times New Roman"/>
          <w:szCs w:val="24"/>
        </w:rPr>
        <w:t>,</w:t>
      </w:r>
      <w:r w:rsidRPr="00214584">
        <w:rPr>
          <w:rFonts w:eastAsia="Times New Roman"/>
          <w:szCs w:val="24"/>
        </w:rPr>
        <w:t xml:space="preserve"> είτε </w:t>
      </w:r>
      <w:r>
        <w:rPr>
          <w:rFonts w:eastAsia="Times New Roman"/>
          <w:szCs w:val="24"/>
        </w:rPr>
        <w:t>με άλλα</w:t>
      </w:r>
      <w:r w:rsidRPr="00214584">
        <w:rPr>
          <w:rFonts w:eastAsia="Times New Roman"/>
          <w:szCs w:val="24"/>
        </w:rPr>
        <w:t xml:space="preserve"> προγράμμα</w:t>
      </w:r>
      <w:r>
        <w:rPr>
          <w:rFonts w:eastAsia="Times New Roman"/>
          <w:szCs w:val="24"/>
        </w:rPr>
        <w:t>τα</w:t>
      </w:r>
      <w:r w:rsidRPr="00214584">
        <w:rPr>
          <w:rFonts w:eastAsia="Times New Roman"/>
          <w:szCs w:val="24"/>
        </w:rPr>
        <w:t xml:space="preserve"> του Υπουργείου Ανάπτυξης</w:t>
      </w:r>
      <w:r>
        <w:rPr>
          <w:rFonts w:eastAsia="Times New Roman"/>
          <w:szCs w:val="24"/>
        </w:rPr>
        <w:t>,</w:t>
      </w:r>
      <w:r w:rsidRPr="00214584">
        <w:rPr>
          <w:rFonts w:eastAsia="Times New Roman"/>
          <w:szCs w:val="24"/>
        </w:rPr>
        <w:t xml:space="preserve"> είτε με άλλα προγράμματα του Υπουργείου Εσωτερικών</w:t>
      </w:r>
      <w:r>
        <w:rPr>
          <w:rFonts w:eastAsia="Times New Roman"/>
          <w:szCs w:val="24"/>
        </w:rPr>
        <w:t>.</w:t>
      </w:r>
      <w:r w:rsidRPr="00214584">
        <w:rPr>
          <w:rFonts w:eastAsia="Times New Roman"/>
          <w:szCs w:val="24"/>
        </w:rPr>
        <w:t xml:space="preserve"> </w:t>
      </w:r>
      <w:r>
        <w:rPr>
          <w:rFonts w:eastAsia="Times New Roman"/>
          <w:szCs w:val="24"/>
        </w:rPr>
        <w:t>Ψ</w:t>
      </w:r>
      <w:r w:rsidRPr="00214584">
        <w:rPr>
          <w:rFonts w:eastAsia="Times New Roman"/>
          <w:szCs w:val="24"/>
        </w:rPr>
        <w:t xml:space="preserve">άχνουμε </w:t>
      </w:r>
      <w:r>
        <w:rPr>
          <w:rFonts w:eastAsia="Times New Roman"/>
          <w:szCs w:val="24"/>
        </w:rPr>
        <w:t>κ</w:t>
      </w:r>
      <w:r w:rsidRPr="00214584">
        <w:rPr>
          <w:rFonts w:eastAsia="Times New Roman"/>
          <w:szCs w:val="24"/>
        </w:rPr>
        <w:t>αι βρίσκουμε λύσεις</w:t>
      </w:r>
      <w:r>
        <w:rPr>
          <w:rFonts w:eastAsia="Times New Roman"/>
          <w:szCs w:val="24"/>
        </w:rPr>
        <w:t xml:space="preserve">. </w:t>
      </w:r>
    </w:p>
    <w:p w14:paraId="000E73D6" w14:textId="77777777" w:rsidR="00730F31" w:rsidRDefault="000B4C3A">
      <w:pPr>
        <w:spacing w:line="600" w:lineRule="auto"/>
        <w:ind w:firstLine="720"/>
        <w:jc w:val="both"/>
        <w:rPr>
          <w:rFonts w:eastAsia="Times New Roman"/>
          <w:szCs w:val="24"/>
        </w:rPr>
      </w:pPr>
      <w:r w:rsidRPr="00214584">
        <w:rPr>
          <w:rFonts w:eastAsia="Times New Roman"/>
          <w:szCs w:val="24"/>
        </w:rPr>
        <w:t>Το θέμα είναι ότι πρέπει να υπάρχει η πρόταση</w:t>
      </w:r>
      <w:r>
        <w:rPr>
          <w:rFonts w:eastAsia="Times New Roman"/>
          <w:szCs w:val="24"/>
        </w:rPr>
        <w:t>,</w:t>
      </w:r>
      <w:r w:rsidRPr="00214584">
        <w:rPr>
          <w:rFonts w:eastAsia="Times New Roman"/>
          <w:szCs w:val="24"/>
        </w:rPr>
        <w:t xml:space="preserve"> να το συζητήσουμε για να </w:t>
      </w:r>
      <w:r>
        <w:rPr>
          <w:rFonts w:eastAsia="Times New Roman"/>
          <w:szCs w:val="24"/>
        </w:rPr>
        <w:t>βρούμε</w:t>
      </w:r>
      <w:r w:rsidRPr="00214584">
        <w:rPr>
          <w:rFonts w:eastAsia="Times New Roman"/>
          <w:szCs w:val="24"/>
        </w:rPr>
        <w:t xml:space="preserve"> τη</w:t>
      </w:r>
      <w:r w:rsidRPr="00214584">
        <w:rPr>
          <w:rFonts w:eastAsia="Times New Roman"/>
          <w:szCs w:val="24"/>
        </w:rPr>
        <w:t xml:space="preserve"> λύση</w:t>
      </w:r>
      <w:r>
        <w:rPr>
          <w:rFonts w:eastAsia="Times New Roman"/>
          <w:szCs w:val="24"/>
        </w:rPr>
        <w:t>.</w:t>
      </w:r>
      <w:r w:rsidRPr="00214584">
        <w:rPr>
          <w:rFonts w:eastAsia="Times New Roman"/>
          <w:szCs w:val="24"/>
        </w:rPr>
        <w:t xml:space="preserve"> </w:t>
      </w:r>
      <w:r>
        <w:rPr>
          <w:rFonts w:eastAsia="Times New Roman"/>
          <w:szCs w:val="24"/>
        </w:rPr>
        <w:t>Α</w:t>
      </w:r>
      <w:r w:rsidRPr="00214584">
        <w:rPr>
          <w:rFonts w:eastAsia="Times New Roman"/>
          <w:szCs w:val="24"/>
        </w:rPr>
        <w:t xml:space="preserve">πό μόνοι </w:t>
      </w:r>
      <w:r>
        <w:rPr>
          <w:rFonts w:eastAsia="Times New Roman"/>
          <w:szCs w:val="24"/>
        </w:rPr>
        <w:t>μας,</w:t>
      </w:r>
      <w:r w:rsidRPr="00214584">
        <w:rPr>
          <w:rFonts w:eastAsia="Times New Roman"/>
          <w:szCs w:val="24"/>
        </w:rPr>
        <w:t xml:space="preserve"> σε </w:t>
      </w:r>
      <w:r>
        <w:rPr>
          <w:rFonts w:eastAsia="Times New Roman"/>
          <w:szCs w:val="24"/>
        </w:rPr>
        <w:t>μια</w:t>
      </w:r>
      <w:r w:rsidRPr="00214584">
        <w:rPr>
          <w:rFonts w:eastAsia="Times New Roman"/>
          <w:szCs w:val="24"/>
        </w:rPr>
        <w:t xml:space="preserve"> κατάσταση </w:t>
      </w:r>
      <w:r>
        <w:rPr>
          <w:rFonts w:eastAsia="Times New Roman"/>
          <w:szCs w:val="24"/>
        </w:rPr>
        <w:t xml:space="preserve">η </w:t>
      </w:r>
      <w:r w:rsidRPr="00214584">
        <w:rPr>
          <w:rFonts w:eastAsia="Times New Roman"/>
          <w:szCs w:val="24"/>
        </w:rPr>
        <w:t>οποία δεν ανήκει στο δημόσιο</w:t>
      </w:r>
      <w:r>
        <w:rPr>
          <w:rFonts w:eastAsia="Times New Roman"/>
          <w:szCs w:val="24"/>
        </w:rPr>
        <w:t>, στη Γενική</w:t>
      </w:r>
      <w:r w:rsidRPr="00214584">
        <w:rPr>
          <w:rFonts w:eastAsia="Times New Roman"/>
          <w:szCs w:val="24"/>
        </w:rPr>
        <w:t xml:space="preserve"> Γραμματεία Αθλητισμού</w:t>
      </w:r>
      <w:r>
        <w:rPr>
          <w:rFonts w:eastAsia="Times New Roman"/>
          <w:szCs w:val="24"/>
        </w:rPr>
        <w:t>,</w:t>
      </w:r>
      <w:r w:rsidRPr="00214584">
        <w:rPr>
          <w:rFonts w:eastAsia="Times New Roman"/>
          <w:szCs w:val="24"/>
        </w:rPr>
        <w:t xml:space="preserve"> είναι δύσκολο έως αδύνατο να πάρο</w:t>
      </w:r>
      <w:r>
        <w:rPr>
          <w:rFonts w:eastAsia="Times New Roman"/>
          <w:szCs w:val="24"/>
        </w:rPr>
        <w:t>υμε οποιαδήποτε</w:t>
      </w:r>
      <w:r w:rsidRPr="00214584">
        <w:rPr>
          <w:rFonts w:eastAsia="Times New Roman"/>
          <w:szCs w:val="24"/>
        </w:rPr>
        <w:t xml:space="preserve"> πρωτοβουλία</w:t>
      </w:r>
      <w:r>
        <w:rPr>
          <w:rFonts w:eastAsia="Times New Roman"/>
          <w:szCs w:val="24"/>
        </w:rPr>
        <w:t>.</w:t>
      </w:r>
    </w:p>
    <w:p w14:paraId="000E73D7" w14:textId="77777777" w:rsidR="00730F31" w:rsidRDefault="000B4C3A">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sidRPr="00214584">
        <w:rPr>
          <w:rFonts w:eastAsia="Times New Roman"/>
          <w:szCs w:val="24"/>
        </w:rPr>
        <w:t xml:space="preserve">Ευχαριστούμε τον </w:t>
      </w:r>
      <w:r>
        <w:rPr>
          <w:rFonts w:eastAsia="Times New Roman"/>
          <w:szCs w:val="24"/>
        </w:rPr>
        <w:t xml:space="preserve">κύριο </w:t>
      </w:r>
      <w:r w:rsidRPr="00214584">
        <w:rPr>
          <w:rFonts w:eastAsia="Times New Roman"/>
          <w:szCs w:val="24"/>
        </w:rPr>
        <w:t>Υπουργό</w:t>
      </w:r>
      <w:r>
        <w:rPr>
          <w:rFonts w:eastAsia="Times New Roman"/>
          <w:szCs w:val="24"/>
        </w:rPr>
        <w:t>.</w:t>
      </w:r>
    </w:p>
    <w:p w14:paraId="000E73D8" w14:textId="77777777" w:rsidR="00730F31" w:rsidRDefault="000B4C3A">
      <w:pPr>
        <w:spacing w:line="600" w:lineRule="auto"/>
        <w:ind w:firstLine="720"/>
        <w:jc w:val="both"/>
        <w:rPr>
          <w:rFonts w:eastAsia="Times New Roman"/>
          <w:szCs w:val="24"/>
        </w:rPr>
      </w:pPr>
      <w:r>
        <w:rPr>
          <w:rFonts w:eastAsia="Times New Roman"/>
          <w:szCs w:val="24"/>
        </w:rPr>
        <w:t>Κ</w:t>
      </w:r>
      <w:r w:rsidRPr="00214584">
        <w:rPr>
          <w:rFonts w:eastAsia="Times New Roman"/>
          <w:szCs w:val="24"/>
        </w:rPr>
        <w:t>ύριε συνάδελφε</w:t>
      </w:r>
      <w:r>
        <w:rPr>
          <w:rFonts w:eastAsia="Times New Roman"/>
          <w:szCs w:val="24"/>
        </w:rPr>
        <w:t>,</w:t>
      </w:r>
      <w:r w:rsidRPr="00214584">
        <w:rPr>
          <w:rFonts w:eastAsia="Times New Roman"/>
          <w:szCs w:val="24"/>
        </w:rPr>
        <w:t xml:space="preserve"> έχετε </w:t>
      </w:r>
      <w:r>
        <w:rPr>
          <w:rFonts w:eastAsia="Times New Roman"/>
          <w:szCs w:val="24"/>
        </w:rPr>
        <w:t>τρ</w:t>
      </w:r>
      <w:r>
        <w:rPr>
          <w:rFonts w:eastAsia="Times New Roman"/>
          <w:szCs w:val="24"/>
        </w:rPr>
        <w:t>ία</w:t>
      </w:r>
      <w:r w:rsidRPr="00214584">
        <w:rPr>
          <w:rFonts w:eastAsia="Times New Roman"/>
          <w:szCs w:val="24"/>
        </w:rPr>
        <w:t xml:space="preserve"> λεπτά</w:t>
      </w:r>
      <w:r>
        <w:rPr>
          <w:rFonts w:eastAsia="Times New Roman"/>
          <w:szCs w:val="24"/>
        </w:rPr>
        <w:t>.</w:t>
      </w:r>
    </w:p>
    <w:p w14:paraId="000E73D9" w14:textId="77777777" w:rsidR="00730F31" w:rsidRDefault="000B4C3A">
      <w:pPr>
        <w:spacing w:line="600" w:lineRule="auto"/>
        <w:ind w:firstLine="720"/>
        <w:jc w:val="both"/>
        <w:rPr>
          <w:rFonts w:eastAsia="Times New Roman"/>
          <w:szCs w:val="24"/>
        </w:rPr>
      </w:pPr>
      <w:r w:rsidRPr="005D43F7">
        <w:rPr>
          <w:rFonts w:eastAsia="Times New Roman"/>
          <w:b/>
          <w:szCs w:val="24"/>
        </w:rPr>
        <w:t>ΧΡΗΣΤΟΣ ΚΑΡΑΓΙΑΝΝΙΔΗΣ</w:t>
      </w:r>
      <w:r>
        <w:rPr>
          <w:rFonts w:eastAsia="Times New Roman"/>
          <w:b/>
          <w:szCs w:val="24"/>
        </w:rPr>
        <w:t>:</w:t>
      </w:r>
      <w:r w:rsidRPr="00214584">
        <w:rPr>
          <w:rFonts w:eastAsia="Times New Roman"/>
          <w:szCs w:val="24"/>
        </w:rPr>
        <w:t xml:space="preserve"> </w:t>
      </w:r>
      <w:r>
        <w:rPr>
          <w:rFonts w:eastAsia="Times New Roman"/>
          <w:szCs w:val="24"/>
        </w:rPr>
        <w:t xml:space="preserve">Η πρόταση που </w:t>
      </w:r>
      <w:r w:rsidRPr="00214584">
        <w:rPr>
          <w:rFonts w:eastAsia="Times New Roman"/>
          <w:szCs w:val="24"/>
        </w:rPr>
        <w:t>έχω να κάνω εγώ είναι να συναντηθούμε με τη δημοτική αρχή του Δήμου Δράμας</w:t>
      </w:r>
      <w:r>
        <w:rPr>
          <w:rFonts w:eastAsia="Times New Roman"/>
          <w:szCs w:val="24"/>
        </w:rPr>
        <w:t>, να δούμε,</w:t>
      </w:r>
      <w:r w:rsidRPr="00214584">
        <w:rPr>
          <w:rFonts w:eastAsia="Times New Roman"/>
          <w:szCs w:val="24"/>
        </w:rPr>
        <w:t xml:space="preserve"> ίσως με </w:t>
      </w:r>
      <w:r>
        <w:rPr>
          <w:rFonts w:eastAsia="Times New Roman"/>
          <w:szCs w:val="24"/>
        </w:rPr>
        <w:t>μια</w:t>
      </w:r>
      <w:r w:rsidRPr="00214584">
        <w:rPr>
          <w:rFonts w:eastAsia="Times New Roman"/>
          <w:szCs w:val="24"/>
        </w:rPr>
        <w:t xml:space="preserve"> δικιά σας επίσκεψη στη</w:t>
      </w:r>
      <w:r>
        <w:rPr>
          <w:rFonts w:eastAsia="Times New Roman"/>
          <w:szCs w:val="24"/>
        </w:rPr>
        <w:t xml:space="preserve"> Δράμα, </w:t>
      </w:r>
      <w:r w:rsidRPr="00214584">
        <w:rPr>
          <w:rFonts w:eastAsia="Times New Roman"/>
          <w:szCs w:val="24"/>
        </w:rPr>
        <w:t xml:space="preserve">ακριβώς τις συνθήκες του γηπέδου και να </w:t>
      </w:r>
      <w:r>
        <w:rPr>
          <w:rFonts w:eastAsia="Times New Roman"/>
          <w:szCs w:val="24"/>
        </w:rPr>
        <w:t>δούμε τους αθλητικούς</w:t>
      </w:r>
      <w:r w:rsidRPr="00214584">
        <w:rPr>
          <w:rFonts w:eastAsia="Times New Roman"/>
          <w:szCs w:val="24"/>
        </w:rPr>
        <w:t xml:space="preserve"> χώρο</w:t>
      </w:r>
      <w:r>
        <w:rPr>
          <w:rFonts w:eastAsia="Times New Roman"/>
          <w:szCs w:val="24"/>
        </w:rPr>
        <w:t>υ</w:t>
      </w:r>
      <w:r w:rsidRPr="00214584">
        <w:rPr>
          <w:rFonts w:eastAsia="Times New Roman"/>
          <w:szCs w:val="24"/>
        </w:rPr>
        <w:t xml:space="preserve">ς που έχει ο </w:t>
      </w:r>
      <w:r>
        <w:rPr>
          <w:rFonts w:eastAsia="Times New Roman"/>
          <w:szCs w:val="24"/>
        </w:rPr>
        <w:t>ν</w:t>
      </w:r>
      <w:r w:rsidRPr="00214584">
        <w:rPr>
          <w:rFonts w:eastAsia="Times New Roman"/>
          <w:szCs w:val="24"/>
        </w:rPr>
        <w:t>ομός</w:t>
      </w:r>
      <w:r>
        <w:rPr>
          <w:rFonts w:eastAsia="Times New Roman"/>
          <w:szCs w:val="24"/>
        </w:rPr>
        <w:t>.</w:t>
      </w:r>
      <w:r w:rsidRPr="00214584">
        <w:rPr>
          <w:rFonts w:eastAsia="Times New Roman"/>
          <w:szCs w:val="24"/>
        </w:rPr>
        <w:t xml:space="preserve"> </w:t>
      </w:r>
      <w:r>
        <w:rPr>
          <w:rFonts w:eastAsia="Times New Roman"/>
          <w:szCs w:val="24"/>
        </w:rPr>
        <w:t>Ό</w:t>
      </w:r>
      <w:r w:rsidRPr="00214584">
        <w:rPr>
          <w:rFonts w:eastAsia="Times New Roman"/>
          <w:szCs w:val="24"/>
        </w:rPr>
        <w:t xml:space="preserve">ντως </w:t>
      </w:r>
      <w:r>
        <w:rPr>
          <w:rFonts w:eastAsia="Times New Roman"/>
          <w:szCs w:val="24"/>
        </w:rPr>
        <w:t>ε</w:t>
      </w:r>
      <w:r w:rsidRPr="00214584">
        <w:rPr>
          <w:rFonts w:eastAsia="Times New Roman"/>
          <w:szCs w:val="24"/>
        </w:rPr>
        <w:t>ίναι αρκετ</w:t>
      </w:r>
      <w:r>
        <w:rPr>
          <w:rFonts w:eastAsia="Times New Roman"/>
          <w:szCs w:val="24"/>
        </w:rPr>
        <w:t xml:space="preserve">οί, </w:t>
      </w:r>
      <w:r w:rsidRPr="00214584">
        <w:rPr>
          <w:rFonts w:eastAsia="Times New Roman"/>
          <w:szCs w:val="24"/>
        </w:rPr>
        <w:t>αλλά το συγκεκριμένο γήπεδο εξυπηρετεί</w:t>
      </w:r>
      <w:r>
        <w:rPr>
          <w:rFonts w:eastAsia="Times New Roman"/>
          <w:szCs w:val="24"/>
        </w:rPr>
        <w:t>,</w:t>
      </w:r>
      <w:r w:rsidRPr="00214584">
        <w:rPr>
          <w:rFonts w:eastAsia="Times New Roman"/>
          <w:szCs w:val="24"/>
        </w:rPr>
        <w:t xml:space="preserve"> </w:t>
      </w:r>
      <w:r>
        <w:rPr>
          <w:rFonts w:eastAsia="Times New Roman"/>
          <w:szCs w:val="24"/>
        </w:rPr>
        <w:t>ό</w:t>
      </w:r>
      <w:r w:rsidRPr="00214584">
        <w:rPr>
          <w:rFonts w:eastAsia="Times New Roman"/>
          <w:szCs w:val="24"/>
        </w:rPr>
        <w:t>πως είπα και προηγουμένως</w:t>
      </w:r>
      <w:r>
        <w:rPr>
          <w:rFonts w:eastAsia="Times New Roman"/>
          <w:szCs w:val="24"/>
        </w:rPr>
        <w:t xml:space="preserve">, εκατοντάδες παιδιά, κυρίως </w:t>
      </w:r>
      <w:r w:rsidRPr="00214584">
        <w:rPr>
          <w:rFonts w:eastAsia="Times New Roman"/>
          <w:szCs w:val="24"/>
        </w:rPr>
        <w:t>με ερασιτεχνικ</w:t>
      </w:r>
      <w:r>
        <w:rPr>
          <w:rFonts w:eastAsia="Times New Roman"/>
          <w:szCs w:val="24"/>
        </w:rPr>
        <w:t>ή λογική,</w:t>
      </w:r>
      <w:r w:rsidRPr="00214584">
        <w:rPr>
          <w:rFonts w:eastAsia="Times New Roman"/>
          <w:szCs w:val="24"/>
        </w:rPr>
        <w:t xml:space="preserve"> </w:t>
      </w:r>
      <w:r>
        <w:rPr>
          <w:rFonts w:eastAsia="Times New Roman"/>
          <w:szCs w:val="24"/>
        </w:rPr>
        <w:t xml:space="preserve">όμως </w:t>
      </w:r>
      <w:r w:rsidRPr="00214584">
        <w:rPr>
          <w:rFonts w:eastAsia="Times New Roman"/>
          <w:szCs w:val="24"/>
        </w:rPr>
        <w:lastRenderedPageBreak/>
        <w:t>αρκετά από αυτά τα παιδιά διακρίνονται και περαιτέρω στις αθλητικές επιδόσεις</w:t>
      </w:r>
      <w:r>
        <w:rPr>
          <w:rFonts w:eastAsia="Times New Roman"/>
          <w:szCs w:val="24"/>
        </w:rPr>
        <w:t>.</w:t>
      </w:r>
    </w:p>
    <w:p w14:paraId="000E73DA" w14:textId="77777777" w:rsidR="00730F31" w:rsidRDefault="000B4C3A">
      <w:pPr>
        <w:spacing w:line="600" w:lineRule="auto"/>
        <w:ind w:firstLine="720"/>
        <w:jc w:val="both"/>
        <w:rPr>
          <w:rFonts w:eastAsia="Times New Roman"/>
          <w:szCs w:val="24"/>
        </w:rPr>
      </w:pPr>
      <w:r w:rsidRPr="00214584">
        <w:rPr>
          <w:rFonts w:eastAsia="Times New Roman"/>
          <w:szCs w:val="24"/>
        </w:rPr>
        <w:t>Όντως πρέπει να δούμε χρημ</w:t>
      </w:r>
      <w:r w:rsidRPr="00214584">
        <w:rPr>
          <w:rFonts w:eastAsia="Times New Roman"/>
          <w:szCs w:val="24"/>
        </w:rPr>
        <w:t>ατοδοτικά εργαλεία που θα μπορούσαν να επεκταθούν πέρα από την πρόταση του</w:t>
      </w:r>
      <w:r>
        <w:rPr>
          <w:rFonts w:eastAsia="Times New Roman"/>
          <w:szCs w:val="24"/>
        </w:rPr>
        <w:t xml:space="preserve"> προγράμματος «Φ</w:t>
      </w:r>
      <w:r w:rsidRPr="00214584">
        <w:rPr>
          <w:rFonts w:eastAsia="Times New Roman"/>
          <w:szCs w:val="24"/>
        </w:rPr>
        <w:t>ιλ</w:t>
      </w:r>
      <w:r>
        <w:rPr>
          <w:rFonts w:eastAsia="Times New Roman"/>
          <w:szCs w:val="24"/>
        </w:rPr>
        <w:t xml:space="preserve">όδημος» </w:t>
      </w:r>
      <w:r w:rsidRPr="00214584">
        <w:rPr>
          <w:rFonts w:eastAsia="Times New Roman"/>
          <w:szCs w:val="24"/>
        </w:rPr>
        <w:t xml:space="preserve">και όντως το </w:t>
      </w:r>
      <w:r>
        <w:rPr>
          <w:rFonts w:eastAsia="Times New Roman"/>
          <w:szCs w:val="24"/>
        </w:rPr>
        <w:t>σ</w:t>
      </w:r>
      <w:r w:rsidRPr="00214584">
        <w:rPr>
          <w:rFonts w:eastAsia="Times New Roman"/>
          <w:szCs w:val="24"/>
        </w:rPr>
        <w:t xml:space="preserve">τάδιο </w:t>
      </w:r>
      <w:r>
        <w:rPr>
          <w:rFonts w:eastAsia="Times New Roman"/>
          <w:szCs w:val="24"/>
        </w:rPr>
        <w:t>α</w:t>
      </w:r>
      <w:r w:rsidRPr="00214584">
        <w:rPr>
          <w:rFonts w:eastAsia="Times New Roman"/>
          <w:szCs w:val="24"/>
        </w:rPr>
        <w:t>υτό έχει δυνατότητες να επεκταθεί και σε επίπεδο σοβαρών προπονήσεων πολύ καλών αθλητών</w:t>
      </w:r>
      <w:r>
        <w:rPr>
          <w:rFonts w:eastAsia="Times New Roman"/>
          <w:szCs w:val="24"/>
        </w:rPr>
        <w:t>.</w:t>
      </w:r>
    </w:p>
    <w:p w14:paraId="000E73DB" w14:textId="77777777" w:rsidR="00730F31" w:rsidRDefault="000B4C3A">
      <w:pPr>
        <w:spacing w:line="600" w:lineRule="auto"/>
        <w:ind w:firstLine="720"/>
        <w:jc w:val="both"/>
        <w:rPr>
          <w:rFonts w:eastAsia="Times New Roman" w:cs="Times New Roman"/>
          <w:b/>
          <w:szCs w:val="24"/>
        </w:rPr>
      </w:pPr>
      <w:r>
        <w:rPr>
          <w:rFonts w:eastAsia="Times New Roman"/>
          <w:szCs w:val="24"/>
        </w:rPr>
        <w:t>Μ</w:t>
      </w:r>
      <w:r w:rsidRPr="00214584">
        <w:rPr>
          <w:rFonts w:eastAsia="Times New Roman"/>
          <w:szCs w:val="24"/>
        </w:rPr>
        <w:t>ε θλίβει που δεν υπάρχουν προτάσεις</w:t>
      </w:r>
      <w:r>
        <w:rPr>
          <w:rFonts w:eastAsia="Times New Roman"/>
          <w:szCs w:val="24"/>
        </w:rPr>
        <w:t>,</w:t>
      </w:r>
      <w:r w:rsidRPr="00214584">
        <w:rPr>
          <w:rFonts w:eastAsia="Times New Roman"/>
          <w:szCs w:val="24"/>
        </w:rPr>
        <w:t xml:space="preserve"> κατατεθε</w:t>
      </w:r>
      <w:r w:rsidRPr="00214584">
        <w:rPr>
          <w:rFonts w:eastAsia="Times New Roman"/>
          <w:szCs w:val="24"/>
        </w:rPr>
        <w:t>ιμένες μελέτες</w:t>
      </w:r>
      <w:r>
        <w:rPr>
          <w:rFonts w:eastAsia="Times New Roman"/>
          <w:szCs w:val="24"/>
        </w:rPr>
        <w:t>.</w:t>
      </w:r>
      <w:r w:rsidRPr="00214584">
        <w:rPr>
          <w:rFonts w:eastAsia="Times New Roman"/>
          <w:szCs w:val="24"/>
        </w:rPr>
        <w:t xml:space="preserve"> </w:t>
      </w:r>
      <w:r>
        <w:rPr>
          <w:rFonts w:eastAsia="Times New Roman"/>
          <w:szCs w:val="24"/>
        </w:rPr>
        <w:t>Ε</w:t>
      </w:r>
      <w:r w:rsidRPr="00214584">
        <w:rPr>
          <w:rFonts w:eastAsia="Times New Roman"/>
          <w:szCs w:val="24"/>
        </w:rPr>
        <w:t>ίναι μάλιστα ένα πρόβλημα εικοσαετίας</w:t>
      </w:r>
      <w:r>
        <w:rPr>
          <w:rFonts w:eastAsia="Times New Roman"/>
          <w:szCs w:val="24"/>
        </w:rPr>
        <w:t>. Και</w:t>
      </w:r>
      <w:r w:rsidRPr="00214584">
        <w:rPr>
          <w:rFonts w:eastAsia="Times New Roman"/>
          <w:szCs w:val="24"/>
        </w:rPr>
        <w:t xml:space="preserve"> όταν υπάρχει ένα πρόβλημα </w:t>
      </w:r>
      <w:r>
        <w:rPr>
          <w:rFonts w:eastAsia="Times New Roman"/>
          <w:szCs w:val="24"/>
        </w:rPr>
        <w:t>εικοσαετίας,</w:t>
      </w:r>
      <w:r w:rsidRPr="00214584">
        <w:rPr>
          <w:rFonts w:eastAsia="Times New Roman"/>
          <w:szCs w:val="24"/>
        </w:rPr>
        <w:t xml:space="preserve"> είναι όντως σοβαρό να μην </w:t>
      </w:r>
      <w:r>
        <w:rPr>
          <w:rFonts w:eastAsia="Times New Roman"/>
          <w:szCs w:val="24"/>
        </w:rPr>
        <w:t xml:space="preserve">υπάρχει </w:t>
      </w:r>
      <w:r w:rsidRPr="00214584">
        <w:rPr>
          <w:rFonts w:eastAsia="Times New Roman"/>
          <w:szCs w:val="24"/>
        </w:rPr>
        <w:t xml:space="preserve">πρόταση από οποιαδήποτε </w:t>
      </w:r>
      <w:proofErr w:type="spellStart"/>
      <w:r w:rsidRPr="00214584">
        <w:rPr>
          <w:rFonts w:eastAsia="Times New Roman"/>
          <w:szCs w:val="24"/>
        </w:rPr>
        <w:t>αυτοδιοικητική</w:t>
      </w:r>
      <w:proofErr w:type="spellEnd"/>
      <w:r w:rsidRPr="00214584">
        <w:rPr>
          <w:rFonts w:eastAsia="Times New Roman"/>
          <w:szCs w:val="24"/>
        </w:rPr>
        <w:t xml:space="preserve"> </w:t>
      </w:r>
      <w:r>
        <w:rPr>
          <w:rFonts w:eastAsia="Times New Roman"/>
          <w:szCs w:val="24"/>
        </w:rPr>
        <w:t>αρχή, είτε είναι</w:t>
      </w:r>
      <w:r w:rsidRPr="00214584">
        <w:rPr>
          <w:rFonts w:eastAsia="Times New Roman"/>
          <w:szCs w:val="24"/>
        </w:rPr>
        <w:t xml:space="preserve"> </w:t>
      </w:r>
      <w:r>
        <w:rPr>
          <w:rFonts w:eastAsia="Times New Roman"/>
          <w:szCs w:val="24"/>
        </w:rPr>
        <w:t>περιφέρεια, είτε</w:t>
      </w:r>
      <w:r w:rsidRPr="00214584">
        <w:rPr>
          <w:rFonts w:eastAsia="Times New Roman"/>
          <w:szCs w:val="24"/>
        </w:rPr>
        <w:t xml:space="preserve"> είναι </w:t>
      </w:r>
      <w:r>
        <w:rPr>
          <w:rFonts w:eastAsia="Times New Roman"/>
          <w:szCs w:val="24"/>
        </w:rPr>
        <w:t>δήμος.</w:t>
      </w:r>
    </w:p>
    <w:p w14:paraId="000E73DC"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t xml:space="preserve">Να κάνουμε, λοιπόν, μια κουβέντα για το πώς μπορούμε να βγούμε έξω απ’ αυτό το αδιέξοδο. Στο γήπεδο αυτό παίζει ο </w:t>
      </w:r>
      <w:proofErr w:type="spellStart"/>
      <w:r>
        <w:rPr>
          <w:rFonts w:eastAsia="Times New Roman"/>
          <w:szCs w:val="24"/>
        </w:rPr>
        <w:t>Πανδραμαϊκός</w:t>
      </w:r>
      <w:proofErr w:type="spellEnd"/>
      <w:r>
        <w:rPr>
          <w:rFonts w:eastAsia="Times New Roman"/>
          <w:szCs w:val="24"/>
        </w:rPr>
        <w:t xml:space="preserve">. Δεν παίζει η Δόξα. Εννοώ ότι είναι το παλιό γήπεδο του </w:t>
      </w:r>
      <w:proofErr w:type="spellStart"/>
      <w:r>
        <w:rPr>
          <w:rFonts w:eastAsia="Times New Roman"/>
          <w:szCs w:val="24"/>
        </w:rPr>
        <w:t>Πανδραμαϊκού</w:t>
      </w:r>
      <w:proofErr w:type="spellEnd"/>
      <w:r>
        <w:rPr>
          <w:rFonts w:eastAsia="Times New Roman"/>
          <w:szCs w:val="24"/>
        </w:rPr>
        <w:t>. Από τη στιγμή που χαρακτηρίστηκαν ακατάλληλες οι κερκίδες δ</w:t>
      </w:r>
      <w:r>
        <w:rPr>
          <w:rFonts w:eastAsia="Times New Roman"/>
          <w:szCs w:val="24"/>
        </w:rPr>
        <w:t xml:space="preserve">εν γίνονται ποδοσφαιρικοί αγώνες. </w:t>
      </w:r>
    </w:p>
    <w:p w14:paraId="000E73DD"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lastRenderedPageBreak/>
        <w:t>Εδώ και τρία τουλάχιστον χρόνια, απ’ όσο ξέρω εγώ, η απαγόρευση ήταν πλέον σκληρή. Άρχισε να γίνεται πιο σκληρή απ’ ό,τι ήταν στο παρελθόν. Δεν γίνονται αγώνες. Δεν γίνονται αγώνες στίβου. Έχουμε το μοναδικό γήπεδο στίβου</w:t>
      </w:r>
      <w:r>
        <w:rPr>
          <w:rFonts w:eastAsia="Times New Roman"/>
          <w:szCs w:val="24"/>
        </w:rPr>
        <w:t>, στο οποίο θα μπορούσαν να διεξαχθούν ακόμα και διεθνείς αγώνες. Στο συγκεκριμένο θα πρέπει να ξέρετε ότι πριν είκοσι περίπου χρόνια, απ’ όσο θυμάμαι, είχε γίνει παγκόσμιο ρεκόρ στα εκατό μέτρα γυναικών μετ’ εμποδίων. Είναι ένα γήπεδο όπου γίνονταν βαλκαν</w:t>
      </w:r>
      <w:r>
        <w:rPr>
          <w:rFonts w:eastAsia="Times New Roman"/>
          <w:szCs w:val="24"/>
        </w:rPr>
        <w:t xml:space="preserve">ικοί, μεσογειακοί και διεθνείς αγώνες. </w:t>
      </w:r>
    </w:p>
    <w:p w14:paraId="000E73DE"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t>Πρέπει να δούμε πώς μπορούμε να επαναλειτουργήσουμε αυτό το γήπεδο και για λόγους αθλητικού ενδιαφέροντος για την περιοχή, γιατί αναγκάζονται όλοι οι ενδοπεριφερειακοί αγώνες να γίνονται σε άλλα γήπεδα πέραν της Δράμ</w:t>
      </w:r>
      <w:r>
        <w:rPr>
          <w:rFonts w:eastAsia="Times New Roman"/>
          <w:szCs w:val="24"/>
        </w:rPr>
        <w:t xml:space="preserve">ας. </w:t>
      </w:r>
    </w:p>
    <w:p w14:paraId="000E73DF"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t xml:space="preserve">Έχετε δίκιο πάντως ότι πρέπει να υπάρξει μελέτη για οποιαδήποτε πρόταση πρέπει να </w:t>
      </w:r>
      <w:proofErr w:type="spellStart"/>
      <w:r>
        <w:rPr>
          <w:rFonts w:eastAsia="Times New Roman"/>
          <w:szCs w:val="24"/>
        </w:rPr>
        <w:t>οικοδομηθεί</w:t>
      </w:r>
      <w:proofErr w:type="spellEnd"/>
      <w:r>
        <w:rPr>
          <w:rFonts w:eastAsia="Times New Roman"/>
          <w:szCs w:val="24"/>
        </w:rPr>
        <w:t>. Νομίζω ότι τα χρήματα που απαιτούνται δεν είναι πάρα πολλά στο επίπεδο του τι μπορούμε να κάνουμε, αλλά πρέπει να καθίσουμε σε ένα τραπέζι με τον δήμαρχο κα</w:t>
      </w:r>
      <w:r>
        <w:rPr>
          <w:rFonts w:eastAsia="Times New Roman"/>
          <w:szCs w:val="24"/>
        </w:rPr>
        <w:t xml:space="preserve">ι να συζητήσουμε τις διεξόδους που έχουμε για να βρεθεί οικονομική λύση στο να μπορέσει αυτό το </w:t>
      </w:r>
      <w:r>
        <w:rPr>
          <w:rFonts w:eastAsia="Times New Roman"/>
          <w:szCs w:val="24"/>
        </w:rPr>
        <w:lastRenderedPageBreak/>
        <w:t>γήπεδο να γίνει πάλι ενεργό και να φιλοξενήσει αθλητές και θεατές, που θα βλέπουν αγώνες εθνικού αλλά και διεθνούς ενδιαφέροντος.</w:t>
      </w:r>
    </w:p>
    <w:p w14:paraId="000E73E0"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t xml:space="preserve">Ευχαριστώ. </w:t>
      </w:r>
    </w:p>
    <w:p w14:paraId="000E73E1" w14:textId="77777777" w:rsidR="00730F31" w:rsidRDefault="000B4C3A">
      <w:pPr>
        <w:tabs>
          <w:tab w:val="left" w:pos="1260"/>
        </w:tabs>
        <w:spacing w:line="600" w:lineRule="auto"/>
        <w:ind w:firstLine="720"/>
        <w:jc w:val="both"/>
        <w:rPr>
          <w:rFonts w:eastAsia="Times New Roman"/>
          <w:szCs w:val="24"/>
        </w:rPr>
      </w:pPr>
      <w:r w:rsidRPr="004A4729">
        <w:rPr>
          <w:rFonts w:eastAsia="Times New Roman"/>
          <w:b/>
          <w:szCs w:val="24"/>
        </w:rPr>
        <w:t>ΠΡΟΕΔΡΕΥΩΝ (Μάριος</w:t>
      </w:r>
      <w:r w:rsidRPr="004A4729">
        <w:rPr>
          <w:rFonts w:eastAsia="Times New Roman"/>
          <w:b/>
          <w:szCs w:val="24"/>
        </w:rPr>
        <w:t xml:space="preserve"> Γεωργιάδης):</w:t>
      </w:r>
      <w:r>
        <w:rPr>
          <w:rFonts w:eastAsia="Times New Roman"/>
          <w:szCs w:val="24"/>
        </w:rPr>
        <w:t xml:space="preserve"> Ευχαριστούμε τον κ. Καραγιαννίδη.</w:t>
      </w:r>
    </w:p>
    <w:p w14:paraId="000E73E2"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t xml:space="preserve">Ο κύριος Υπουργός έχει τον λόγο για τρία λεπτά. </w:t>
      </w:r>
    </w:p>
    <w:p w14:paraId="000E73E3" w14:textId="77777777" w:rsidR="00730F31" w:rsidRDefault="000B4C3A">
      <w:pPr>
        <w:tabs>
          <w:tab w:val="left" w:pos="1260"/>
        </w:tabs>
        <w:spacing w:line="600" w:lineRule="auto"/>
        <w:ind w:firstLine="720"/>
        <w:jc w:val="both"/>
        <w:rPr>
          <w:rFonts w:eastAsia="Times New Roman"/>
          <w:szCs w:val="24"/>
        </w:rPr>
      </w:pPr>
      <w:r>
        <w:rPr>
          <w:rFonts w:eastAsia="Times New Roman"/>
          <w:b/>
          <w:szCs w:val="24"/>
        </w:rPr>
        <w:t>ΓΕΩΡΓΙΟΣ ΒΑΣΙΛΕΙΑΔΗΣ (Υφυπουργός Πολιτισμού και Αθλητισμού):</w:t>
      </w:r>
      <w:r>
        <w:rPr>
          <w:rFonts w:eastAsia="Times New Roman"/>
          <w:szCs w:val="24"/>
        </w:rPr>
        <w:t xml:space="preserve"> Αν δεν είναι της Δόξας Δράμας, το γήπεδο ας μην το συζητήσουμε! </w:t>
      </w:r>
    </w:p>
    <w:p w14:paraId="000E73E4"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t>Θα συμφωνήσω απόλυτα μαζί σας. Να</w:t>
      </w:r>
      <w:r>
        <w:rPr>
          <w:rFonts w:eastAsia="Times New Roman"/>
          <w:szCs w:val="24"/>
        </w:rPr>
        <w:t xml:space="preserve"> προβούμε στο αμέσως επόμενο διάστημα στις διαδικασίες συνάντησης με τους τοπικούς φορείς για να βρούμε μια λύση. Όπως σας είπα και πριν, μπορεί να ενταχθεί και μέσα στο Πρόγραμμα Δημοσίων Επενδύσεων, με δεδομένο ότι το πρόγραμμα «Φιλόδημος» -αυτό που δημι</w:t>
      </w:r>
      <w:r>
        <w:rPr>
          <w:rFonts w:eastAsia="Times New Roman"/>
          <w:szCs w:val="24"/>
        </w:rPr>
        <w:t>ουργήσαμε και σ’ αυτό το ύψος στο οποίο κυμαίνεται- θα μας λύσει όλα τα άλλα ζητήματα και θα ενταχθεί το με</w:t>
      </w:r>
      <w:r>
        <w:rPr>
          <w:rFonts w:eastAsia="Times New Roman"/>
          <w:szCs w:val="24"/>
        </w:rPr>
        <w:lastRenderedPageBreak/>
        <w:t>γαλύτερο κομμάτι των έργων που ακόμα κι εμείς είχαμε σε εκκρεμότητα. Αυτός ήταν ο σκοπός δημιουργίας αυτού του εργαλείου. Αυτό σημαίνει ότι έχουμε με</w:t>
      </w:r>
      <w:r>
        <w:rPr>
          <w:rFonts w:eastAsia="Times New Roman"/>
          <w:szCs w:val="24"/>
        </w:rPr>
        <w:t xml:space="preserve">γαλύτερες «ανάσες» στο Πρόγραμμα Δημοσίων Επενδύσεων να εντάξουμε μεγαλύτερα έργα. </w:t>
      </w:r>
    </w:p>
    <w:p w14:paraId="000E73E5"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t>Σε κάθε δε περίπτωση, αυτό που πρέπει να δούμε κι αυτό που κοιτάζουμε σε όλες τις εγκαταστάσεις μας είναι πως μπορούμε να αυξήσουμε τις ημερήσιες ώρες χρήσης. Άρα, να κοιτά</w:t>
      </w:r>
      <w:r>
        <w:rPr>
          <w:rFonts w:eastAsia="Times New Roman"/>
          <w:szCs w:val="24"/>
        </w:rPr>
        <w:t xml:space="preserve">ξουμε τους ηλεκτροφωτισμούς και να κοιτάξουμε και τους κλειστούς χώρους άθλησης για τον στίβο, </w:t>
      </w:r>
      <w:proofErr w:type="spellStart"/>
      <w:r>
        <w:rPr>
          <w:rFonts w:eastAsia="Times New Roman"/>
          <w:szCs w:val="24"/>
        </w:rPr>
        <w:t>πολλώ</w:t>
      </w:r>
      <w:proofErr w:type="spellEnd"/>
      <w:r>
        <w:rPr>
          <w:rFonts w:eastAsia="Times New Roman"/>
          <w:szCs w:val="24"/>
        </w:rPr>
        <w:t xml:space="preserve"> δε μάλλον σε μια περίοδο που κάνουμε εκτεταμένες παρεμβάσεις στις αθλητικές υποδομές. </w:t>
      </w:r>
    </w:p>
    <w:p w14:paraId="000E73E6"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t>Είναι η πρώτη φορά μετά από πάρα πολλά χρόνια, μετά από πάνω από δεκ</w:t>
      </w:r>
      <w:r>
        <w:rPr>
          <w:rFonts w:eastAsia="Times New Roman"/>
          <w:szCs w:val="24"/>
        </w:rPr>
        <w:t xml:space="preserve">αετία, που γίνονται σοβαρές επενδύσεις κι αποκαταστάσεις σε αθλητικές εγκαταστάσεις. Όντως και στη δική σας περιφέρεια υπάρχει ένα μεγάλο κενό. Όσο υπάρχει το κενό στην εγκατάσταση, τόσο θα υπάρχει το κενό στην παραγωγή ταλέντων, γιατί για να μπορέσεις να </w:t>
      </w:r>
      <w:proofErr w:type="spellStart"/>
      <w:r>
        <w:rPr>
          <w:rFonts w:eastAsia="Times New Roman"/>
          <w:szCs w:val="24"/>
        </w:rPr>
        <w:t>παράξεις</w:t>
      </w:r>
      <w:proofErr w:type="spellEnd"/>
      <w:r>
        <w:rPr>
          <w:rFonts w:eastAsia="Times New Roman"/>
          <w:szCs w:val="24"/>
        </w:rPr>
        <w:t xml:space="preserve"> ένα ταλέντο και να </w:t>
      </w:r>
      <w:proofErr w:type="spellStart"/>
      <w:r>
        <w:rPr>
          <w:rFonts w:eastAsia="Times New Roman"/>
          <w:szCs w:val="24"/>
        </w:rPr>
        <w:t>παράξεις</w:t>
      </w:r>
      <w:proofErr w:type="spellEnd"/>
      <w:r>
        <w:rPr>
          <w:rFonts w:eastAsia="Times New Roman"/>
          <w:szCs w:val="24"/>
        </w:rPr>
        <w:t xml:space="preserve"> έναν αθλητή, θα πρέπει να έχεις τις συνθήκες για να τον δημιουργήσεις κατ’ αρχήν.</w:t>
      </w:r>
    </w:p>
    <w:p w14:paraId="000E73E7"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lastRenderedPageBreak/>
        <w:t>Επομένως, για μας, εφόσον υπάρχει μελέτη -το δηλώνω δημόσια- θα είναι θέμα πρώτης προτεραιότητας να προχωρήσουμε σε όποια αποκατάσταση. Α</w:t>
      </w:r>
      <w:r>
        <w:rPr>
          <w:rFonts w:eastAsia="Times New Roman"/>
          <w:szCs w:val="24"/>
        </w:rPr>
        <w:t>ν δεν πάμε στο σύνολο τώρα, τουλάχιστον να ξεκινήσουμε να κάνουμε τα πρώτα βήματα τώρα ώστε να γίνει η εγκατάσταση χρηστική. Το θέμα είναι να υπάρξει μελέτη.</w:t>
      </w:r>
    </w:p>
    <w:p w14:paraId="000E73E8" w14:textId="77777777" w:rsidR="00730F31" w:rsidRDefault="000B4C3A">
      <w:pPr>
        <w:tabs>
          <w:tab w:val="left" w:pos="1260"/>
        </w:tabs>
        <w:spacing w:line="600" w:lineRule="auto"/>
        <w:ind w:firstLine="720"/>
        <w:jc w:val="both"/>
        <w:rPr>
          <w:rFonts w:eastAsia="Times New Roman"/>
          <w:szCs w:val="24"/>
        </w:rPr>
      </w:pPr>
      <w:r w:rsidRPr="004A4729">
        <w:rPr>
          <w:rFonts w:eastAsia="Times New Roman"/>
          <w:b/>
          <w:szCs w:val="24"/>
        </w:rPr>
        <w:t>ΠΡΟΕΔΡΕΥΩΝ (Μάριος Γεωργιάδης):</w:t>
      </w:r>
      <w:r>
        <w:rPr>
          <w:rFonts w:eastAsia="Times New Roman"/>
          <w:szCs w:val="24"/>
        </w:rPr>
        <w:t xml:space="preserve"> Ευχαριστούμε τον Υπουργό και για την οικονομία στον χρόνο.</w:t>
      </w:r>
    </w:p>
    <w:p w14:paraId="000E73E9" w14:textId="77777777" w:rsidR="00730F31" w:rsidRDefault="000B4C3A">
      <w:pPr>
        <w:tabs>
          <w:tab w:val="left" w:pos="1260"/>
        </w:tabs>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η Επιτροπή Αναθεώρησης του Συντάγματος καταθέτει την </w:t>
      </w:r>
      <w:r>
        <w:rPr>
          <w:rFonts w:eastAsia="Times New Roman"/>
          <w:szCs w:val="24"/>
        </w:rPr>
        <w:t xml:space="preserve">έκθεσή </w:t>
      </w:r>
      <w:r>
        <w:rPr>
          <w:rFonts w:eastAsia="Times New Roman"/>
          <w:szCs w:val="24"/>
        </w:rPr>
        <w:t xml:space="preserve">της, σύμφωνα με το άρθρο 119 του Κανονισμού της Βουλής. </w:t>
      </w:r>
    </w:p>
    <w:p w14:paraId="000E73EA" w14:textId="77777777" w:rsidR="00730F31" w:rsidRDefault="000B4C3A">
      <w:pPr>
        <w:spacing w:line="600" w:lineRule="auto"/>
        <w:ind w:firstLine="720"/>
        <w:jc w:val="both"/>
        <w:rPr>
          <w:rFonts w:eastAsia="Times New Roman" w:cs="Times New Roman"/>
          <w:szCs w:val="24"/>
        </w:rPr>
      </w:pPr>
      <w:r>
        <w:rPr>
          <w:rFonts w:eastAsia="Times New Roman"/>
          <w:szCs w:val="24"/>
        </w:rPr>
        <w:t>Επίσης, έ</w:t>
      </w:r>
      <w:r w:rsidRPr="00CC005E">
        <w:rPr>
          <w:rFonts w:eastAsia="Times New Roman"/>
          <w:szCs w:val="24"/>
        </w:rPr>
        <w:t>χω την τιμή να ανακοινώσω στο Σώμα ότι τη συνεδρίασή μας παρ</w:t>
      </w:r>
      <w:r w:rsidRPr="00CC005E">
        <w:rPr>
          <w:rFonts w:eastAsia="Times New Roman"/>
          <w:szCs w:val="24"/>
        </w:rPr>
        <w:t xml:space="preserve">ακολουθούν από τα άνω δυτικά θεωρεία, αφού 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szCs w:val="24"/>
        </w:rPr>
        <w:lastRenderedPageBreak/>
        <w:t>Βουλής, σαράντα πέντε μαθήτριες και μαθητές και τρε</w:t>
      </w:r>
      <w:r>
        <w:rPr>
          <w:rFonts w:eastAsia="Times New Roman"/>
          <w:szCs w:val="24"/>
        </w:rPr>
        <w:t>ις συνοδοί εκπαιδευτικοί από το 1</w:t>
      </w:r>
      <w:r w:rsidRPr="004814CF">
        <w:rPr>
          <w:rFonts w:eastAsia="Times New Roman"/>
          <w:szCs w:val="24"/>
          <w:vertAlign w:val="superscript"/>
        </w:rPr>
        <w:t xml:space="preserve">ο </w:t>
      </w:r>
      <w:r>
        <w:rPr>
          <w:rFonts w:eastAsia="Times New Roman"/>
          <w:szCs w:val="24"/>
        </w:rPr>
        <w:t>Γενικό Λύκειο Γλυφάδας.</w:t>
      </w:r>
    </w:p>
    <w:p w14:paraId="000E73EB" w14:textId="77777777" w:rsidR="00730F31" w:rsidRDefault="000B4C3A">
      <w:pPr>
        <w:tabs>
          <w:tab w:val="left" w:pos="6787"/>
        </w:tabs>
        <w:spacing w:line="600" w:lineRule="auto"/>
        <w:ind w:firstLine="720"/>
        <w:jc w:val="both"/>
        <w:rPr>
          <w:rFonts w:eastAsia="Times New Roman"/>
          <w:szCs w:val="24"/>
        </w:rPr>
      </w:pPr>
      <w:r>
        <w:rPr>
          <w:rFonts w:eastAsia="Times New Roman"/>
          <w:szCs w:val="24"/>
        </w:rPr>
        <w:t>Η Βουλή τούς καλωσορίζει.</w:t>
      </w:r>
    </w:p>
    <w:p w14:paraId="000E73EC" w14:textId="77777777" w:rsidR="00730F31" w:rsidRDefault="000B4C3A">
      <w:pPr>
        <w:tabs>
          <w:tab w:val="left" w:pos="6787"/>
        </w:tabs>
        <w:spacing w:line="600" w:lineRule="auto"/>
        <w:ind w:firstLine="720"/>
        <w:jc w:val="center"/>
        <w:rPr>
          <w:rFonts w:eastAsia="Times New Roman" w:cs="Times New Roman"/>
          <w:szCs w:val="24"/>
        </w:rPr>
      </w:pPr>
      <w:r>
        <w:rPr>
          <w:rFonts w:eastAsia="Times New Roman" w:cs="Times New Roman"/>
          <w:szCs w:val="24"/>
        </w:rPr>
        <w:t>(Χειροκροτήματα απ’</w:t>
      </w:r>
      <w:r w:rsidRPr="00CC005E">
        <w:rPr>
          <w:rFonts w:eastAsia="Times New Roman" w:cs="Times New Roman"/>
          <w:szCs w:val="24"/>
        </w:rPr>
        <w:t xml:space="preserve"> όλες τις πτέρυγες της Βουλής)</w:t>
      </w:r>
    </w:p>
    <w:p w14:paraId="000E73ED" w14:textId="77777777" w:rsidR="00730F31" w:rsidRDefault="000B4C3A">
      <w:pPr>
        <w:tabs>
          <w:tab w:val="left" w:pos="6787"/>
        </w:tabs>
        <w:spacing w:line="600" w:lineRule="auto"/>
        <w:ind w:firstLine="720"/>
        <w:jc w:val="both"/>
        <w:rPr>
          <w:rFonts w:eastAsia="Times New Roman"/>
          <w:color w:val="222222"/>
          <w:szCs w:val="24"/>
          <w:shd w:val="clear" w:color="auto" w:fill="FFFFFF"/>
        </w:rPr>
      </w:pPr>
      <w:r>
        <w:rPr>
          <w:rFonts w:eastAsia="Times New Roman" w:cs="Times New Roman"/>
          <w:szCs w:val="24"/>
        </w:rPr>
        <w:t>Δυστυχώς μπήκατε στην Αίθουσα την ώρα που τελειώνει η διαδικασία. Είχαμε μία επίκαιρη ερώτηση και γι’ αυτόν τον λόγο βλέπ</w:t>
      </w:r>
      <w:r>
        <w:rPr>
          <w:rFonts w:eastAsia="Times New Roman" w:cs="Times New Roman"/>
          <w:szCs w:val="24"/>
        </w:rPr>
        <w:t xml:space="preserve">ετε να υπάρχει μόνο ένας Βουλευτής και ο Υπουργός. Ο </w:t>
      </w:r>
      <w:r w:rsidRPr="00E3189B">
        <w:rPr>
          <w:rFonts w:eastAsia="Times New Roman" w:cs="Times New Roman"/>
        </w:rPr>
        <w:t>Βουλευτής</w:t>
      </w:r>
      <w:r>
        <w:rPr>
          <w:rFonts w:eastAsia="Times New Roman" w:cs="Times New Roman"/>
          <w:szCs w:val="24"/>
        </w:rPr>
        <w:t xml:space="preserve"> ασκεί το δικαίωμά του να κάνει μια ερώτηση προς</w:t>
      </w:r>
      <w:r>
        <w:rPr>
          <w:rFonts w:eastAsia="Times New Roman"/>
          <w:color w:val="222222"/>
          <w:szCs w:val="24"/>
          <w:shd w:val="clear" w:color="auto" w:fill="FFFFFF"/>
        </w:rPr>
        <w:t xml:space="preserve"> τον Υπουργό και να γίνεται ένας γόνιμος διάλογος μεταξύ τους. Δυστυχώς, ήρθατε στο τέλος. Παρ</w:t>
      </w:r>
      <w:r>
        <w:rPr>
          <w:rFonts w:eastAsia="Times New Roman"/>
          <w:color w:val="222222"/>
          <w:szCs w:val="24"/>
          <w:shd w:val="clear" w:color="auto" w:fill="FFFFFF"/>
        </w:rPr>
        <w:t xml:space="preserve">’ </w:t>
      </w:r>
      <w:r>
        <w:rPr>
          <w:rFonts w:eastAsia="Times New Roman"/>
          <w:color w:val="222222"/>
          <w:szCs w:val="24"/>
          <w:shd w:val="clear" w:color="auto" w:fill="FFFFFF"/>
        </w:rPr>
        <w:t>όλα αυτά, σας καλωσορίζουμε και ευχόμαστε η ξενάγη</w:t>
      </w:r>
      <w:r>
        <w:rPr>
          <w:rFonts w:eastAsia="Times New Roman"/>
          <w:color w:val="222222"/>
          <w:szCs w:val="24"/>
          <w:shd w:val="clear" w:color="auto" w:fill="FFFFFF"/>
        </w:rPr>
        <w:t>σή σας στη Βουλή να είναι χρήσιμη για εσάς.</w:t>
      </w:r>
    </w:p>
    <w:p w14:paraId="000E73EE" w14:textId="77777777" w:rsidR="00730F31" w:rsidRDefault="000B4C3A">
      <w:pPr>
        <w:tabs>
          <w:tab w:val="left" w:pos="678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Pr>
          <w:rFonts w:eastAsia="Times New Roman"/>
          <w:color w:val="222222"/>
          <w:szCs w:val="24"/>
          <w:shd w:val="clear" w:color="auto" w:fill="FFFFFF"/>
        </w:rPr>
        <w:t>λοκληρώθηκε η συζήτηση των επίκαιρων ερωτήσεων.</w:t>
      </w:r>
    </w:p>
    <w:p w14:paraId="000E73EF" w14:textId="77777777" w:rsidR="00730F31" w:rsidRDefault="000B4C3A">
      <w:pPr>
        <w:tabs>
          <w:tab w:val="left" w:pos="678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δέχεστε </w:t>
      </w:r>
      <w:r>
        <w:rPr>
          <w:rFonts w:eastAsia="Times New Roman"/>
          <w:color w:val="222222"/>
          <w:szCs w:val="24"/>
          <w:shd w:val="clear" w:color="auto" w:fill="FFFFFF"/>
        </w:rPr>
        <w:t>στο σημείο αυτό να λύσουμε τη συνεδρίαση;</w:t>
      </w:r>
    </w:p>
    <w:p w14:paraId="000E73F0" w14:textId="77777777" w:rsidR="00730F31" w:rsidRDefault="000B4C3A">
      <w:pPr>
        <w:tabs>
          <w:tab w:val="left" w:pos="6787"/>
        </w:tabs>
        <w:spacing w:line="600" w:lineRule="auto"/>
        <w:ind w:firstLine="720"/>
        <w:jc w:val="both"/>
        <w:rPr>
          <w:rFonts w:eastAsia="Times New Roman"/>
          <w:color w:val="222222"/>
          <w:szCs w:val="24"/>
          <w:shd w:val="clear" w:color="auto" w:fill="FFFFFF"/>
        </w:rPr>
      </w:pPr>
      <w:r w:rsidRPr="00DD7676">
        <w:rPr>
          <w:rFonts w:eastAsia="Times New Roman"/>
          <w:b/>
          <w:color w:val="222222"/>
          <w:szCs w:val="24"/>
          <w:shd w:val="clear" w:color="auto" w:fill="FFFFFF"/>
        </w:rPr>
        <w:t>ΟΛΟΙ ΟΙ ΒΟΥΛΕΥΤΕΣ:</w:t>
      </w:r>
      <w:r>
        <w:rPr>
          <w:rFonts w:eastAsia="Times New Roman"/>
          <w:color w:val="222222"/>
          <w:szCs w:val="24"/>
          <w:shd w:val="clear" w:color="auto" w:fill="FFFFFF"/>
        </w:rPr>
        <w:t xml:space="preserve"> Μάλιστα, μάλιστα.</w:t>
      </w:r>
    </w:p>
    <w:p w14:paraId="000E73F1" w14:textId="77777777" w:rsidR="00730F31" w:rsidRDefault="000B4C3A">
      <w:pPr>
        <w:tabs>
          <w:tab w:val="left" w:pos="6787"/>
        </w:tabs>
        <w:spacing w:line="600" w:lineRule="auto"/>
        <w:ind w:firstLine="720"/>
        <w:jc w:val="both"/>
        <w:rPr>
          <w:rFonts w:eastAsia="Times New Roman"/>
          <w:color w:val="222222"/>
          <w:szCs w:val="24"/>
          <w:shd w:val="clear" w:color="auto" w:fill="FFFFFF"/>
        </w:rPr>
      </w:pPr>
      <w:r w:rsidRPr="003E17DC">
        <w:rPr>
          <w:rFonts w:eastAsia="Times New Roman"/>
          <w:b/>
          <w:color w:val="222222"/>
          <w:szCs w:val="24"/>
          <w:shd w:val="clear" w:color="auto" w:fill="FFFFFF"/>
        </w:rPr>
        <w:lastRenderedPageBreak/>
        <w:t>ΠΡΟΕΔΡΕΥΩΝ (Μάριος Γεωργιάδης):</w:t>
      </w:r>
      <w:r>
        <w:rPr>
          <w:rFonts w:eastAsia="Times New Roman"/>
          <w:color w:val="222222"/>
          <w:szCs w:val="24"/>
          <w:shd w:val="clear" w:color="auto" w:fill="FFFFFF"/>
        </w:rPr>
        <w:t xml:space="preserve"> Με τη συναίνεση του Σώματος και ώρα 10.00΄ </w:t>
      </w:r>
      <w:proofErr w:type="spellStart"/>
      <w:r>
        <w:rPr>
          <w:rFonts w:eastAsia="Times New Roman"/>
          <w:color w:val="222222"/>
          <w:szCs w:val="24"/>
          <w:shd w:val="clear" w:color="auto" w:fill="FFFFFF"/>
        </w:rPr>
        <w:t>λύεται</w:t>
      </w:r>
      <w:proofErr w:type="spellEnd"/>
      <w:r>
        <w:rPr>
          <w:rFonts w:eastAsia="Times New Roman"/>
          <w:color w:val="222222"/>
          <w:szCs w:val="24"/>
          <w:shd w:val="clear" w:color="auto" w:fill="FFFFFF"/>
        </w:rPr>
        <w:t xml:space="preserve"> η συνεδρίαση για αύριο</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ημέρα </w:t>
      </w:r>
      <w:r>
        <w:rPr>
          <w:rFonts w:eastAsia="Times New Roman"/>
          <w:color w:val="222222"/>
          <w:szCs w:val="24"/>
          <w:shd w:val="clear" w:color="auto" w:fill="FFFFFF"/>
        </w:rPr>
        <w:t xml:space="preserve">Παρασκευή </w:t>
      </w:r>
      <w:r w:rsidRPr="004814CF">
        <w:rPr>
          <w:rFonts w:eastAsia="Times New Roman"/>
          <w:color w:val="222222"/>
          <w:szCs w:val="24"/>
          <w:shd w:val="clear" w:color="auto" w:fill="FFFFFF"/>
        </w:rPr>
        <w:t>1</w:t>
      </w:r>
      <w:r w:rsidRPr="004814CF">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Φεβρουαρίου 2019 και ώρα 10.00΄, με αντικείμενο εργασιών του Σώματος</w:t>
      </w:r>
      <w:r>
        <w:rPr>
          <w:rFonts w:eastAsia="Times New Roman"/>
          <w:color w:val="222222"/>
          <w:szCs w:val="24"/>
          <w:shd w:val="clear" w:color="auto" w:fill="FFFFFF"/>
        </w:rPr>
        <w:t xml:space="preserve">: </w:t>
      </w:r>
      <w:r>
        <w:rPr>
          <w:rFonts w:eastAsia="Times New Roman"/>
          <w:color w:val="222222"/>
          <w:szCs w:val="24"/>
          <w:shd w:val="clear" w:color="auto" w:fill="FFFFFF"/>
        </w:rPr>
        <w:t>κοινοβουλευτικό έλεγχο</w:t>
      </w:r>
      <w:r>
        <w:rPr>
          <w:rFonts w:eastAsia="Times New Roman"/>
          <w:color w:val="222222"/>
          <w:szCs w:val="24"/>
          <w:shd w:val="clear" w:color="auto" w:fill="FFFFFF"/>
        </w:rPr>
        <w:t>,</w:t>
      </w:r>
      <w:r>
        <w:rPr>
          <w:rFonts w:eastAsia="Times New Roman"/>
          <w:color w:val="222222"/>
          <w:szCs w:val="24"/>
          <w:shd w:val="clear" w:color="auto" w:fill="FFFFFF"/>
        </w:rPr>
        <w:t xml:space="preserve"> συζήτηση επίκαιρων ερωτήσεων.</w:t>
      </w:r>
    </w:p>
    <w:p w14:paraId="000E73F2" w14:textId="77777777" w:rsidR="00730F31" w:rsidRDefault="000B4C3A">
      <w:pPr>
        <w:tabs>
          <w:tab w:val="left" w:pos="6787"/>
        </w:tabs>
        <w:spacing w:line="600" w:lineRule="auto"/>
        <w:ind w:firstLine="709"/>
        <w:jc w:val="both"/>
        <w:rPr>
          <w:rFonts w:eastAsia="Times New Roman" w:cs="Times New Roman"/>
          <w:b/>
          <w:szCs w:val="24"/>
        </w:rPr>
      </w:pPr>
      <w:r w:rsidRPr="00A00A36">
        <w:rPr>
          <w:rFonts w:eastAsia="Times New Roman" w:cs="Times New Roman"/>
          <w:b/>
          <w:szCs w:val="24"/>
        </w:rPr>
        <w:t xml:space="preserve">Ο ΠΡΟΕΔΡΟΣ                                                             </w:t>
      </w:r>
      <w:r>
        <w:rPr>
          <w:rFonts w:eastAsia="Times New Roman" w:cs="Times New Roman"/>
          <w:b/>
          <w:szCs w:val="24"/>
        </w:rPr>
        <w:t xml:space="preserve">   </w:t>
      </w:r>
      <w:r w:rsidRPr="00A00A36">
        <w:rPr>
          <w:rFonts w:eastAsia="Times New Roman" w:cs="Times New Roman"/>
          <w:b/>
          <w:szCs w:val="24"/>
        </w:rPr>
        <w:t xml:space="preserve">    ΟΙ ΓΡΑΜΜΑΤΕΙΣ</w:t>
      </w:r>
    </w:p>
    <w:sectPr w:rsidR="00730F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b1L3LIt91aF4jLfMVUOM7s5j9p0=" w:salt="erq1sdATp7I4m1E9CrG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31"/>
    <w:rsid w:val="000B4C3A"/>
    <w:rsid w:val="00564E7B"/>
    <w:rsid w:val="00730F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7390"/>
  <w15:docId w15:val="{D3DCE873-66F4-426C-BC8E-3ECAC24A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3B7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03B79"/>
    <w:rPr>
      <w:rFonts w:ascii="Segoe UI" w:hAnsi="Segoe UI" w:cs="Segoe UI"/>
      <w:sz w:val="18"/>
      <w:szCs w:val="18"/>
    </w:rPr>
  </w:style>
  <w:style w:type="paragraph" w:styleId="a4">
    <w:name w:val="List Paragraph"/>
    <w:basedOn w:val="a"/>
    <w:uiPriority w:val="34"/>
    <w:qFormat/>
    <w:rsid w:val="005A6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777</MetadataID>
    <Session xmlns="641f345b-441b-4b81-9152-adc2e73ba5e1">Δ´</Session>
    <Date xmlns="641f345b-441b-4b81-9152-adc2e73ba5e1">2019-01-30T22:00:00+00:00</Date>
    <Status xmlns="641f345b-441b-4b81-9152-adc2e73ba5e1">
      <Url>https://intra.parliament.gr/praktika/Lists/Incoming_Metadata/EditForm.aspx?ID=777&amp;Source=/praktika/Recordings_Library/Forms/AllItems.aspx</Url>
      <Description>Δημοσιεύτηκε</Description>
    </Status>
    <Meeting xmlns="641f345b-441b-4b81-9152-adc2e73ba5e1">ΞΣΤ´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4AE655-1CD9-432E-9007-F8BD399E7F33}">
  <ds:schemaRefs>
    <ds:schemaRef ds:uri="http://schemas.microsoft.com/sharepoint/v3/contenttype/forms"/>
  </ds:schemaRefs>
</ds:datastoreItem>
</file>

<file path=customXml/itemProps2.xml><?xml version="1.0" encoding="utf-8"?>
<ds:datastoreItem xmlns:ds="http://schemas.openxmlformats.org/officeDocument/2006/customXml" ds:itemID="{F76D6262-71B3-4762-A835-F65382E2EF8C}">
  <ds:schemaRefs>
    <ds:schemaRef ds:uri="641f345b-441b-4b81-9152-adc2e73ba5e1"/>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9D159A7-D953-42FD-B61E-6D0702BFB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3596</Words>
  <Characters>19422</Characters>
  <Application>Microsoft Office Word</Application>
  <DocSecurity>0</DocSecurity>
  <Lines>161</Lines>
  <Paragraphs>45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2019-02-08T12:44:00Z</dcterms:created>
  <dcterms:modified xsi:type="dcterms:W3CDTF">2019-02-08T12:44:00Z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