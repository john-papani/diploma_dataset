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85776" w14:textId="77777777" w:rsidR="0006752E" w:rsidRPr="0006752E" w:rsidRDefault="0006752E" w:rsidP="0006752E">
      <w:pPr>
        <w:spacing w:after="0" w:line="360" w:lineRule="auto"/>
        <w:rPr>
          <w:ins w:id="0" w:author="Φλούδα Χριστίνα" w:date="2017-10-27T13:39:00Z"/>
          <w:rFonts w:eastAsia="Times New Roman"/>
          <w:szCs w:val="24"/>
          <w:lang w:eastAsia="en-US"/>
        </w:rPr>
      </w:pPr>
      <w:bookmarkStart w:id="1" w:name="_GoBack"/>
      <w:bookmarkEnd w:id="1"/>
      <w:ins w:id="2" w:author="Φλούδα Χριστίνα" w:date="2017-10-27T13:39:00Z">
        <w:r w:rsidRPr="0006752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AA038EA" w14:textId="77777777" w:rsidR="0006752E" w:rsidRPr="0006752E" w:rsidRDefault="0006752E" w:rsidP="0006752E">
      <w:pPr>
        <w:spacing w:after="0" w:line="360" w:lineRule="auto"/>
        <w:rPr>
          <w:ins w:id="3" w:author="Φλούδα Χριστίνα" w:date="2017-10-27T13:39:00Z"/>
          <w:rFonts w:eastAsia="Times New Roman"/>
          <w:szCs w:val="24"/>
          <w:lang w:eastAsia="en-US"/>
        </w:rPr>
      </w:pPr>
    </w:p>
    <w:p w14:paraId="5FB423FA" w14:textId="77777777" w:rsidR="0006752E" w:rsidRPr="0006752E" w:rsidRDefault="0006752E" w:rsidP="0006752E">
      <w:pPr>
        <w:spacing w:after="0" w:line="360" w:lineRule="auto"/>
        <w:rPr>
          <w:ins w:id="4" w:author="Φλούδα Χριστίνα" w:date="2017-10-27T13:39:00Z"/>
          <w:rFonts w:eastAsia="Times New Roman"/>
          <w:szCs w:val="24"/>
          <w:lang w:eastAsia="en-US"/>
        </w:rPr>
      </w:pPr>
      <w:ins w:id="5" w:author="Φλούδα Χριστίνα" w:date="2017-10-27T13:39:00Z">
        <w:r w:rsidRPr="0006752E">
          <w:rPr>
            <w:rFonts w:eastAsia="Times New Roman"/>
            <w:szCs w:val="24"/>
            <w:lang w:eastAsia="en-US"/>
          </w:rPr>
          <w:t>ΠΙΝΑΚΑΣ ΠΕΡΙΕΧΟΜΕΝΩΝ</w:t>
        </w:r>
      </w:ins>
    </w:p>
    <w:p w14:paraId="1CD505CA" w14:textId="77777777" w:rsidR="0006752E" w:rsidRPr="0006752E" w:rsidRDefault="0006752E" w:rsidP="0006752E">
      <w:pPr>
        <w:spacing w:after="0" w:line="360" w:lineRule="auto"/>
        <w:rPr>
          <w:ins w:id="6" w:author="Φλούδα Χριστίνα" w:date="2017-10-27T13:39:00Z"/>
          <w:rFonts w:eastAsia="Times New Roman"/>
          <w:szCs w:val="24"/>
          <w:lang w:eastAsia="en-US"/>
        </w:rPr>
      </w:pPr>
      <w:ins w:id="7" w:author="Φλούδα Χριστίνα" w:date="2017-10-27T13:39:00Z">
        <w:r w:rsidRPr="0006752E">
          <w:rPr>
            <w:rFonts w:eastAsia="Times New Roman"/>
            <w:szCs w:val="24"/>
            <w:lang w:eastAsia="en-US"/>
          </w:rPr>
          <w:t xml:space="preserve">ΙΖ΄ ΠΕΡΙΟΔΟΣ </w:t>
        </w:r>
      </w:ins>
    </w:p>
    <w:p w14:paraId="334BD34D" w14:textId="77777777" w:rsidR="0006752E" w:rsidRPr="0006752E" w:rsidRDefault="0006752E" w:rsidP="0006752E">
      <w:pPr>
        <w:spacing w:after="0" w:line="360" w:lineRule="auto"/>
        <w:rPr>
          <w:ins w:id="8" w:author="Φλούδα Χριστίνα" w:date="2017-10-27T13:39:00Z"/>
          <w:rFonts w:eastAsia="Times New Roman"/>
          <w:szCs w:val="24"/>
          <w:lang w:eastAsia="en-US"/>
        </w:rPr>
      </w:pPr>
      <w:ins w:id="9" w:author="Φλούδα Χριστίνα" w:date="2017-10-27T13:39:00Z">
        <w:r w:rsidRPr="0006752E">
          <w:rPr>
            <w:rFonts w:eastAsia="Times New Roman"/>
            <w:szCs w:val="24"/>
            <w:lang w:eastAsia="en-US"/>
          </w:rPr>
          <w:t>ΠΡΟΕΔΡΕΥΟΜΕΝΗΣ ΚΟΙΝΟΒΟΥΛΕΥΤΙΚΗΣ ΔΗΜΟΚΡΑΤΙΑΣ</w:t>
        </w:r>
      </w:ins>
    </w:p>
    <w:p w14:paraId="7EF5FE4C" w14:textId="77777777" w:rsidR="0006752E" w:rsidRPr="0006752E" w:rsidRDefault="0006752E" w:rsidP="0006752E">
      <w:pPr>
        <w:spacing w:after="0" w:line="360" w:lineRule="auto"/>
        <w:rPr>
          <w:ins w:id="10" w:author="Φλούδα Χριστίνα" w:date="2017-10-27T13:39:00Z"/>
          <w:rFonts w:eastAsia="Times New Roman"/>
          <w:szCs w:val="24"/>
          <w:lang w:eastAsia="en-US"/>
        </w:rPr>
      </w:pPr>
      <w:ins w:id="11" w:author="Φλούδα Χριστίνα" w:date="2017-10-27T13:39:00Z">
        <w:r w:rsidRPr="0006752E">
          <w:rPr>
            <w:rFonts w:eastAsia="Times New Roman"/>
            <w:szCs w:val="24"/>
            <w:lang w:eastAsia="en-US"/>
          </w:rPr>
          <w:t>ΣΥΝΟΔΟΣ Γ΄</w:t>
        </w:r>
      </w:ins>
    </w:p>
    <w:p w14:paraId="3E2994D5" w14:textId="77777777" w:rsidR="0006752E" w:rsidRPr="0006752E" w:rsidRDefault="0006752E" w:rsidP="0006752E">
      <w:pPr>
        <w:spacing w:after="0" w:line="360" w:lineRule="auto"/>
        <w:rPr>
          <w:ins w:id="12" w:author="Φλούδα Χριστίνα" w:date="2017-10-27T13:39:00Z"/>
          <w:rFonts w:eastAsia="Times New Roman"/>
          <w:szCs w:val="24"/>
          <w:lang w:eastAsia="en-US"/>
        </w:rPr>
      </w:pPr>
    </w:p>
    <w:p w14:paraId="5C3F8685" w14:textId="77777777" w:rsidR="0006752E" w:rsidRPr="0006752E" w:rsidRDefault="0006752E" w:rsidP="0006752E">
      <w:pPr>
        <w:spacing w:after="0" w:line="360" w:lineRule="auto"/>
        <w:rPr>
          <w:ins w:id="13" w:author="Φλούδα Χριστίνα" w:date="2017-10-27T13:39:00Z"/>
          <w:rFonts w:eastAsia="Times New Roman"/>
          <w:szCs w:val="24"/>
          <w:lang w:eastAsia="en-US"/>
        </w:rPr>
      </w:pPr>
      <w:ins w:id="14" w:author="Φλούδα Χριστίνα" w:date="2017-10-27T13:39:00Z">
        <w:r w:rsidRPr="0006752E">
          <w:rPr>
            <w:rFonts w:eastAsia="Times New Roman"/>
            <w:szCs w:val="24"/>
            <w:lang w:eastAsia="en-US"/>
          </w:rPr>
          <w:t>ΣΥΝΕΔΡΙΑΣΗ ΙΔ΄</w:t>
        </w:r>
      </w:ins>
    </w:p>
    <w:p w14:paraId="0C187FAD" w14:textId="77777777" w:rsidR="0006752E" w:rsidRPr="0006752E" w:rsidRDefault="0006752E" w:rsidP="0006752E">
      <w:pPr>
        <w:spacing w:after="0" w:line="360" w:lineRule="auto"/>
        <w:rPr>
          <w:ins w:id="15" w:author="Φλούδα Χριστίνα" w:date="2017-10-27T13:39:00Z"/>
          <w:rFonts w:eastAsia="Times New Roman"/>
          <w:szCs w:val="24"/>
          <w:lang w:eastAsia="en-US"/>
        </w:rPr>
      </w:pPr>
      <w:ins w:id="16" w:author="Φλούδα Χριστίνα" w:date="2017-10-27T13:39:00Z">
        <w:r w:rsidRPr="0006752E">
          <w:rPr>
            <w:rFonts w:eastAsia="Times New Roman"/>
            <w:szCs w:val="24"/>
            <w:lang w:eastAsia="en-US"/>
          </w:rPr>
          <w:t>Παρασκευή  20 Οκτωβρίου 2017</w:t>
        </w:r>
      </w:ins>
    </w:p>
    <w:p w14:paraId="22E6BDC8" w14:textId="77777777" w:rsidR="0006752E" w:rsidRPr="0006752E" w:rsidRDefault="0006752E" w:rsidP="0006752E">
      <w:pPr>
        <w:spacing w:after="0" w:line="360" w:lineRule="auto"/>
        <w:rPr>
          <w:ins w:id="17" w:author="Φλούδα Χριστίνα" w:date="2017-10-27T13:39:00Z"/>
          <w:rFonts w:eastAsia="Times New Roman"/>
          <w:szCs w:val="24"/>
          <w:lang w:eastAsia="en-US"/>
        </w:rPr>
      </w:pPr>
    </w:p>
    <w:p w14:paraId="090B6266" w14:textId="77777777" w:rsidR="0006752E" w:rsidRPr="0006752E" w:rsidRDefault="0006752E" w:rsidP="0006752E">
      <w:pPr>
        <w:spacing w:after="0" w:line="360" w:lineRule="auto"/>
        <w:rPr>
          <w:ins w:id="18" w:author="Φλούδα Χριστίνα" w:date="2017-10-27T13:39:00Z"/>
          <w:rFonts w:eastAsia="Times New Roman"/>
          <w:szCs w:val="24"/>
          <w:lang w:eastAsia="en-US"/>
        </w:rPr>
      </w:pPr>
      <w:ins w:id="19" w:author="Φλούδα Χριστίνα" w:date="2017-10-27T13:39:00Z">
        <w:r w:rsidRPr="0006752E">
          <w:rPr>
            <w:rFonts w:eastAsia="Times New Roman"/>
            <w:szCs w:val="24"/>
            <w:lang w:eastAsia="en-US"/>
          </w:rPr>
          <w:t>ΘΕΜΑΤΑ</w:t>
        </w:r>
      </w:ins>
    </w:p>
    <w:p w14:paraId="14CA9423" w14:textId="77777777" w:rsidR="0006752E" w:rsidRPr="0006752E" w:rsidRDefault="0006752E" w:rsidP="0006752E">
      <w:pPr>
        <w:spacing w:after="0" w:line="360" w:lineRule="auto"/>
        <w:rPr>
          <w:ins w:id="20" w:author="Φλούδα Χριστίνα" w:date="2017-10-27T13:39:00Z"/>
          <w:rFonts w:eastAsia="Times New Roman"/>
          <w:szCs w:val="24"/>
          <w:lang w:eastAsia="en-US"/>
        </w:rPr>
      </w:pPr>
      <w:ins w:id="21" w:author="Φλούδα Χριστίνα" w:date="2017-10-27T13:39:00Z">
        <w:r w:rsidRPr="0006752E">
          <w:rPr>
            <w:rFonts w:eastAsia="Times New Roman"/>
            <w:szCs w:val="24"/>
            <w:lang w:eastAsia="en-US"/>
          </w:rPr>
          <w:t xml:space="preserve"> </w:t>
        </w:r>
        <w:r w:rsidRPr="0006752E">
          <w:rPr>
            <w:rFonts w:eastAsia="Times New Roman"/>
            <w:szCs w:val="24"/>
            <w:lang w:eastAsia="en-US"/>
          </w:rPr>
          <w:br/>
          <w:t xml:space="preserve">Α. ΕΙΔΙΚΑ ΘΕΜΑΤΑ </w:t>
        </w:r>
        <w:r w:rsidRPr="0006752E">
          <w:rPr>
            <w:rFonts w:eastAsia="Times New Roman"/>
            <w:szCs w:val="24"/>
            <w:lang w:eastAsia="en-US"/>
          </w:rPr>
          <w:br/>
          <w:t xml:space="preserve">1.  Άδεια απουσίας της Βουλευτού κ. Ε. Καρακώστα, σελ. </w:t>
        </w:r>
        <w:r w:rsidRPr="0006752E">
          <w:rPr>
            <w:rFonts w:eastAsia="Times New Roman"/>
            <w:szCs w:val="24"/>
            <w:lang w:eastAsia="en-US"/>
          </w:rPr>
          <w:br/>
          <w:t xml:space="preserve">2. Επί διαδικαστικού θέματος, σελ. </w:t>
        </w:r>
        <w:r w:rsidRPr="0006752E">
          <w:rPr>
            <w:rFonts w:eastAsia="Times New Roman"/>
            <w:szCs w:val="24"/>
            <w:lang w:eastAsia="en-US"/>
          </w:rPr>
          <w:br/>
          <w:t xml:space="preserve"> </w:t>
        </w:r>
        <w:r w:rsidRPr="0006752E">
          <w:rPr>
            <w:rFonts w:eastAsia="Times New Roman"/>
            <w:szCs w:val="24"/>
            <w:lang w:eastAsia="en-US"/>
          </w:rPr>
          <w:br/>
          <w:t xml:space="preserve">Β. ΚΟΙΝΟΒΟΥΛΕΥΤΙΚΟΣ ΕΛΕΓΧΟΣ </w:t>
        </w:r>
        <w:r w:rsidRPr="0006752E">
          <w:rPr>
            <w:rFonts w:eastAsia="Times New Roman"/>
            <w:szCs w:val="24"/>
            <w:lang w:eastAsia="en-US"/>
          </w:rPr>
          <w:br/>
          <w:t xml:space="preserve">1. Κατάθεση αναφορών, σελ. </w:t>
        </w:r>
        <w:r w:rsidRPr="0006752E">
          <w:rPr>
            <w:rFonts w:eastAsia="Times New Roman"/>
            <w:szCs w:val="24"/>
            <w:lang w:eastAsia="en-US"/>
          </w:rPr>
          <w:br/>
          <w:t xml:space="preserve">2. Ανακοίνωση του δελτίου επικαίρων ερωτήσεων της Δευτέρας 23 Οκτωβρίου 2017, σελ. </w:t>
        </w:r>
        <w:r w:rsidRPr="0006752E">
          <w:rPr>
            <w:rFonts w:eastAsia="Times New Roman"/>
            <w:szCs w:val="24"/>
            <w:lang w:eastAsia="en-US"/>
          </w:rPr>
          <w:br/>
          <w:t>3. Συζήτηση επικαίρων ερωτήσεων:</w:t>
        </w:r>
        <w:r w:rsidRPr="0006752E">
          <w:rPr>
            <w:rFonts w:eastAsia="Times New Roman"/>
            <w:szCs w:val="24"/>
            <w:lang w:eastAsia="en-US"/>
          </w:rPr>
          <w:br/>
          <w:t xml:space="preserve">    α) Προς τον Υπουργό Ψηφιακής Πολιτικής, Τηλεπικοινωνιών και Ενημέρωσης, με θέμα: «Χωρίς ΕΛΤΑ η Πάτμος λόγω εξουθένωσης της μοναδικής υπαλλήλου», σελ. </w:t>
        </w:r>
        <w:r w:rsidRPr="0006752E">
          <w:rPr>
            <w:rFonts w:eastAsia="Times New Roman"/>
            <w:szCs w:val="24"/>
            <w:lang w:eastAsia="en-US"/>
          </w:rPr>
          <w:br/>
          <w:t xml:space="preserve">    β) Προς τον Υπουργό Ναυτιλίας και Νησιωτικής Πολιτικής:</w:t>
        </w:r>
        <w:r w:rsidRPr="0006752E">
          <w:rPr>
            <w:rFonts w:eastAsia="Times New Roman"/>
            <w:szCs w:val="24"/>
            <w:lang w:eastAsia="en-US"/>
          </w:rPr>
          <w:br/>
          <w:t xml:space="preserve">        i. με θέμα «Η εξέλιξη της υπόθεσης του </w:t>
        </w:r>
        <w:proofErr w:type="spellStart"/>
        <w:r w:rsidRPr="0006752E">
          <w:rPr>
            <w:rFonts w:eastAsia="Times New Roman"/>
            <w:szCs w:val="24"/>
            <w:lang w:eastAsia="en-US"/>
          </w:rPr>
          <w:t>ακινητοποιημένου</w:t>
        </w:r>
        <w:proofErr w:type="spellEnd"/>
        <w:r w:rsidRPr="0006752E">
          <w:rPr>
            <w:rFonts w:eastAsia="Times New Roman"/>
            <w:szCs w:val="24"/>
            <w:lang w:eastAsia="en-US"/>
          </w:rPr>
          <w:t xml:space="preserve"> πλοίου στο λιμάνι της </w:t>
        </w:r>
        <w:proofErr w:type="spellStart"/>
        <w:r w:rsidRPr="0006752E">
          <w:rPr>
            <w:rFonts w:eastAsia="Times New Roman"/>
            <w:szCs w:val="24"/>
            <w:lang w:eastAsia="en-US"/>
          </w:rPr>
          <w:t>Παλαιοχώρας</w:t>
        </w:r>
        <w:proofErr w:type="spellEnd"/>
        <w:r w:rsidRPr="0006752E">
          <w:rPr>
            <w:rFonts w:eastAsia="Times New Roman"/>
            <w:szCs w:val="24"/>
            <w:lang w:eastAsia="en-US"/>
          </w:rPr>
          <w:t xml:space="preserve"> Χανίων», σελ. </w:t>
        </w:r>
        <w:r w:rsidRPr="0006752E">
          <w:rPr>
            <w:rFonts w:eastAsia="Times New Roman"/>
            <w:szCs w:val="24"/>
            <w:lang w:eastAsia="en-US"/>
          </w:rPr>
          <w:br/>
          <w:t xml:space="preserve">        </w:t>
        </w:r>
        <w:proofErr w:type="spellStart"/>
        <w:r w:rsidRPr="0006752E">
          <w:rPr>
            <w:rFonts w:eastAsia="Times New Roman"/>
            <w:szCs w:val="24"/>
            <w:lang w:eastAsia="en-US"/>
          </w:rPr>
          <w:t>ii</w:t>
        </w:r>
        <w:proofErr w:type="spellEnd"/>
        <w:r w:rsidRPr="0006752E">
          <w:rPr>
            <w:rFonts w:eastAsia="Times New Roman"/>
            <w:szCs w:val="24"/>
            <w:lang w:eastAsia="en-US"/>
          </w:rPr>
          <w:t xml:space="preserve">. με θέμα: «Σιγή ιχθύος για την επιλογή του Προέδρου και Διευθύνοντος Συμβούλου της Ανώνυμης Εταιρείας «Οργανισμός Λιμένων Νομού Ευβοίας»», σελ. </w:t>
        </w:r>
        <w:r w:rsidRPr="0006752E">
          <w:rPr>
            <w:rFonts w:eastAsia="Times New Roman"/>
            <w:szCs w:val="24"/>
            <w:lang w:eastAsia="en-US"/>
          </w:rPr>
          <w:br/>
          <w:t xml:space="preserve"> </w:t>
        </w:r>
        <w:r w:rsidRPr="0006752E">
          <w:rPr>
            <w:rFonts w:eastAsia="Times New Roman"/>
            <w:szCs w:val="24"/>
            <w:lang w:eastAsia="en-US"/>
          </w:rPr>
          <w:br/>
        </w:r>
      </w:ins>
    </w:p>
    <w:p w14:paraId="3AA1B538" w14:textId="77777777" w:rsidR="0006752E" w:rsidRPr="0006752E" w:rsidRDefault="0006752E" w:rsidP="0006752E">
      <w:pPr>
        <w:spacing w:after="0" w:line="360" w:lineRule="auto"/>
        <w:rPr>
          <w:ins w:id="22" w:author="Φλούδα Χριστίνα" w:date="2017-10-27T13:39:00Z"/>
          <w:rFonts w:eastAsia="Times New Roman"/>
          <w:szCs w:val="24"/>
          <w:lang w:eastAsia="en-US"/>
        </w:rPr>
      </w:pPr>
      <w:ins w:id="23" w:author="Φλούδα Χριστίνα" w:date="2017-10-27T13:39:00Z">
        <w:r w:rsidRPr="0006752E">
          <w:rPr>
            <w:rFonts w:eastAsia="Times New Roman"/>
            <w:szCs w:val="24"/>
            <w:lang w:eastAsia="en-US"/>
          </w:rPr>
          <w:t xml:space="preserve">ΠΡΟΕΔΡΕΥΩΝ </w:t>
        </w:r>
        <w:r w:rsidRPr="0006752E">
          <w:rPr>
            <w:rFonts w:eastAsia="Times New Roman"/>
            <w:szCs w:val="24"/>
            <w:lang w:eastAsia="en-US"/>
          </w:rPr>
          <w:br/>
        </w:r>
      </w:ins>
    </w:p>
    <w:p w14:paraId="68B1E927" w14:textId="77777777" w:rsidR="0006752E" w:rsidRPr="0006752E" w:rsidRDefault="0006752E" w:rsidP="0006752E">
      <w:pPr>
        <w:spacing w:after="0" w:line="360" w:lineRule="auto"/>
        <w:rPr>
          <w:ins w:id="24" w:author="Φλούδα Χριστίνα" w:date="2017-10-27T13:39:00Z"/>
          <w:rFonts w:eastAsia="Times New Roman"/>
          <w:szCs w:val="24"/>
          <w:lang w:eastAsia="en-US"/>
        </w:rPr>
      </w:pPr>
      <w:ins w:id="25" w:author="Φλούδα Χριστίνα" w:date="2017-10-27T13:39:00Z">
        <w:r w:rsidRPr="0006752E">
          <w:rPr>
            <w:rFonts w:eastAsia="Times New Roman"/>
            <w:szCs w:val="24"/>
            <w:lang w:eastAsia="en-US"/>
          </w:rPr>
          <w:t>ΛΥΚΟΥΔΗΣ Σ. , σελ.</w:t>
        </w:r>
        <w:r w:rsidRPr="0006752E">
          <w:rPr>
            <w:rFonts w:eastAsia="Times New Roman"/>
            <w:szCs w:val="24"/>
            <w:lang w:eastAsia="en-US"/>
          </w:rPr>
          <w:br/>
        </w:r>
      </w:ins>
    </w:p>
    <w:p w14:paraId="0C4A65C5" w14:textId="77777777" w:rsidR="0006752E" w:rsidRPr="0006752E" w:rsidRDefault="0006752E" w:rsidP="0006752E">
      <w:pPr>
        <w:spacing w:after="0" w:line="360" w:lineRule="auto"/>
        <w:rPr>
          <w:ins w:id="26" w:author="Φλούδα Χριστίνα" w:date="2017-10-27T13:39:00Z"/>
          <w:rFonts w:eastAsia="Times New Roman"/>
          <w:szCs w:val="24"/>
          <w:lang w:eastAsia="en-US"/>
        </w:rPr>
      </w:pPr>
    </w:p>
    <w:p w14:paraId="1D2EFFEC" w14:textId="77777777" w:rsidR="0006752E" w:rsidRPr="0006752E" w:rsidRDefault="0006752E" w:rsidP="0006752E">
      <w:pPr>
        <w:spacing w:after="0" w:line="360" w:lineRule="auto"/>
        <w:rPr>
          <w:ins w:id="27" w:author="Φλούδα Χριστίνα" w:date="2017-10-27T13:39:00Z"/>
          <w:rFonts w:eastAsia="Times New Roman"/>
          <w:szCs w:val="24"/>
          <w:lang w:eastAsia="en-US"/>
        </w:rPr>
      </w:pPr>
      <w:ins w:id="28" w:author="Φλούδα Χριστίνα" w:date="2017-10-27T13:39:00Z">
        <w:r w:rsidRPr="0006752E">
          <w:rPr>
            <w:rFonts w:eastAsia="Times New Roman"/>
            <w:szCs w:val="24"/>
            <w:lang w:eastAsia="en-US"/>
          </w:rPr>
          <w:t>ΟΜΙΛΗΤΕΣ</w:t>
        </w:r>
      </w:ins>
    </w:p>
    <w:p w14:paraId="6AB253C6" w14:textId="2F1CD3E8" w:rsidR="0006752E" w:rsidRDefault="0006752E" w:rsidP="0006752E">
      <w:pPr>
        <w:spacing w:after="0" w:line="600" w:lineRule="auto"/>
        <w:ind w:firstLine="720"/>
        <w:jc w:val="center"/>
        <w:rPr>
          <w:ins w:id="29" w:author="Φλούδα Χριστίνα" w:date="2017-10-27T13:38:00Z"/>
          <w:rFonts w:eastAsia="Times New Roman"/>
          <w:szCs w:val="24"/>
        </w:rPr>
      </w:pPr>
      <w:ins w:id="30" w:author="Φλούδα Χριστίνα" w:date="2017-10-27T13:39:00Z">
        <w:r w:rsidRPr="0006752E">
          <w:rPr>
            <w:rFonts w:eastAsia="Times New Roman"/>
            <w:szCs w:val="24"/>
            <w:lang w:eastAsia="en-US"/>
          </w:rPr>
          <w:br/>
          <w:t>Α. Επί διαδικαστικού θέματος:</w:t>
        </w:r>
        <w:r w:rsidRPr="0006752E">
          <w:rPr>
            <w:rFonts w:eastAsia="Times New Roman"/>
            <w:szCs w:val="24"/>
            <w:lang w:eastAsia="en-US"/>
          </w:rPr>
          <w:br/>
          <w:t>ΛΥΚΟΥΔΗΣ Σ. , σελ.</w:t>
        </w:r>
        <w:r w:rsidRPr="0006752E">
          <w:rPr>
            <w:rFonts w:eastAsia="Times New Roman"/>
            <w:szCs w:val="24"/>
            <w:lang w:eastAsia="en-US"/>
          </w:rPr>
          <w:br/>
        </w:r>
        <w:r w:rsidRPr="0006752E">
          <w:rPr>
            <w:rFonts w:eastAsia="Times New Roman"/>
            <w:szCs w:val="24"/>
            <w:lang w:eastAsia="en-US"/>
          </w:rPr>
          <w:br/>
          <w:t>Β. Επί των επικαίρων ερωτήσεων:</w:t>
        </w:r>
        <w:r w:rsidRPr="0006752E">
          <w:rPr>
            <w:rFonts w:eastAsia="Times New Roman"/>
            <w:szCs w:val="24"/>
            <w:lang w:eastAsia="en-US"/>
          </w:rPr>
          <w:br/>
          <w:t>ΚΕΔΙΚΟΓΛΟΥ Σ. , σελ.</w:t>
        </w:r>
        <w:r w:rsidRPr="0006752E">
          <w:rPr>
            <w:rFonts w:eastAsia="Times New Roman"/>
            <w:szCs w:val="24"/>
            <w:lang w:eastAsia="en-US"/>
          </w:rPr>
          <w:br/>
          <w:t>ΚΟΥΡΟΥΜΠΛΗΣ Π. , σελ.</w:t>
        </w:r>
        <w:r w:rsidRPr="0006752E">
          <w:rPr>
            <w:rFonts w:eastAsia="Times New Roman"/>
            <w:szCs w:val="24"/>
            <w:lang w:eastAsia="en-US"/>
          </w:rPr>
          <w:br/>
          <w:t>ΚΡΕΜΑΣΤΙΝΟΣ Δ. , σελ.</w:t>
        </w:r>
        <w:r w:rsidRPr="0006752E">
          <w:rPr>
            <w:rFonts w:eastAsia="Times New Roman"/>
            <w:szCs w:val="24"/>
            <w:lang w:eastAsia="en-US"/>
          </w:rPr>
          <w:br/>
          <w:t>ΛΟΒΕΡΔΟΣ Α. , σελ.</w:t>
        </w:r>
        <w:r w:rsidRPr="0006752E">
          <w:rPr>
            <w:rFonts w:eastAsia="Times New Roman"/>
            <w:szCs w:val="24"/>
            <w:lang w:eastAsia="en-US"/>
          </w:rPr>
          <w:br/>
          <w:t>ΠΑΠΠΑΣ Ν. , σελ.</w:t>
        </w:r>
        <w:r w:rsidRPr="0006752E">
          <w:rPr>
            <w:rFonts w:eastAsia="Times New Roman"/>
            <w:szCs w:val="24"/>
            <w:lang w:eastAsia="en-US"/>
          </w:rPr>
          <w:br/>
        </w:r>
        <w:r w:rsidRPr="0006752E">
          <w:rPr>
            <w:rFonts w:eastAsia="Times New Roman"/>
            <w:szCs w:val="24"/>
            <w:lang w:eastAsia="en-US"/>
          </w:rPr>
          <w:br/>
          <w:t>ΠΑΡΕΜΒΑΣΕΙΣ:</w:t>
        </w:r>
        <w:r w:rsidRPr="0006752E">
          <w:rPr>
            <w:rFonts w:eastAsia="Times New Roman"/>
            <w:szCs w:val="24"/>
            <w:lang w:eastAsia="en-US"/>
          </w:rPr>
          <w:br/>
          <w:t>ΛΥΚΟΥΔΗΣ Σ. , σελ.</w:t>
        </w:r>
        <w:r w:rsidRPr="0006752E">
          <w:rPr>
            <w:rFonts w:eastAsia="Times New Roman"/>
            <w:szCs w:val="24"/>
            <w:lang w:eastAsia="en-US"/>
          </w:rPr>
          <w:br/>
        </w:r>
      </w:ins>
    </w:p>
    <w:p w14:paraId="24A394BE" w14:textId="77777777" w:rsidR="008D0FED" w:rsidRDefault="0062441D">
      <w:pPr>
        <w:spacing w:after="0" w:line="600" w:lineRule="auto"/>
        <w:ind w:firstLine="720"/>
        <w:jc w:val="center"/>
        <w:rPr>
          <w:rFonts w:eastAsia="Times New Roman"/>
          <w:szCs w:val="24"/>
        </w:rPr>
      </w:pPr>
      <w:r>
        <w:rPr>
          <w:rFonts w:eastAsia="Times New Roman"/>
          <w:szCs w:val="24"/>
        </w:rPr>
        <w:t>ΠΡΑΚΤΙΚΑ ΒΟΥΛΗΣ</w:t>
      </w:r>
    </w:p>
    <w:p w14:paraId="24A394BF" w14:textId="77777777" w:rsidR="008D0FED" w:rsidRDefault="0062441D">
      <w:pPr>
        <w:spacing w:after="0" w:line="600" w:lineRule="auto"/>
        <w:ind w:firstLine="720"/>
        <w:jc w:val="center"/>
        <w:rPr>
          <w:rFonts w:eastAsia="Times New Roman"/>
          <w:szCs w:val="24"/>
        </w:rPr>
      </w:pPr>
      <w:r>
        <w:rPr>
          <w:rFonts w:eastAsia="Times New Roman"/>
          <w:szCs w:val="24"/>
        </w:rPr>
        <w:t xml:space="preserve">ΙΖ΄ ΠΕΡΙΟΔΟΣ </w:t>
      </w:r>
    </w:p>
    <w:p w14:paraId="24A394C0" w14:textId="77777777" w:rsidR="008D0FED" w:rsidRDefault="0062441D">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4A394C1" w14:textId="77777777" w:rsidR="008D0FED" w:rsidRDefault="0062441D">
      <w:pPr>
        <w:spacing w:after="0" w:line="600" w:lineRule="auto"/>
        <w:ind w:firstLine="720"/>
        <w:jc w:val="center"/>
        <w:rPr>
          <w:rFonts w:eastAsia="Times New Roman"/>
          <w:szCs w:val="24"/>
        </w:rPr>
      </w:pPr>
      <w:r>
        <w:rPr>
          <w:rFonts w:eastAsia="Times New Roman"/>
          <w:szCs w:val="24"/>
        </w:rPr>
        <w:t>ΣΥΝΟΔΟΣ Γ΄</w:t>
      </w:r>
    </w:p>
    <w:p w14:paraId="24A394C2" w14:textId="77777777" w:rsidR="008D0FED" w:rsidRDefault="0062441D">
      <w:pPr>
        <w:spacing w:after="0" w:line="600" w:lineRule="auto"/>
        <w:ind w:firstLine="720"/>
        <w:jc w:val="center"/>
        <w:rPr>
          <w:rFonts w:eastAsia="Times New Roman"/>
          <w:szCs w:val="24"/>
        </w:rPr>
      </w:pPr>
      <w:r>
        <w:rPr>
          <w:rFonts w:eastAsia="Times New Roman"/>
          <w:szCs w:val="24"/>
        </w:rPr>
        <w:t>ΣΥΝΕΔΡΙΑΣΗ ΙΔ΄</w:t>
      </w:r>
    </w:p>
    <w:p w14:paraId="24A394C3" w14:textId="77777777" w:rsidR="008D0FED" w:rsidRDefault="0062441D">
      <w:pPr>
        <w:spacing w:after="0" w:line="600" w:lineRule="auto"/>
        <w:ind w:firstLine="720"/>
        <w:jc w:val="center"/>
        <w:rPr>
          <w:rFonts w:eastAsia="Times New Roman"/>
          <w:szCs w:val="24"/>
        </w:rPr>
      </w:pPr>
      <w:r>
        <w:rPr>
          <w:rFonts w:eastAsia="Times New Roman"/>
          <w:szCs w:val="24"/>
        </w:rPr>
        <w:t>Παρασκευή 20 Οκτωβρίου 2017</w:t>
      </w:r>
    </w:p>
    <w:p w14:paraId="24A394C4" w14:textId="77777777" w:rsidR="008D0FED" w:rsidRDefault="0062441D">
      <w:pPr>
        <w:spacing w:after="0" w:line="600" w:lineRule="auto"/>
        <w:ind w:firstLine="720"/>
        <w:jc w:val="both"/>
        <w:rPr>
          <w:rFonts w:eastAsia="Times New Roman"/>
          <w:szCs w:val="24"/>
        </w:rPr>
      </w:pPr>
      <w:r>
        <w:rPr>
          <w:rFonts w:eastAsia="Times New Roman"/>
          <w:szCs w:val="24"/>
        </w:rPr>
        <w:t xml:space="preserve">Αθήνα, σήμερα στις 20 Οκτωβρίου 2017, ημέρα Παρασκευή και ώρα 10.05΄, συνήλθε στην Αίθουσα των συνεδριάσεων του Βουλευτηρίου η Βουλή σε ολομέλεια για να συνεδριάσει υπό την προεδρία του Ζ΄ Αντιπροέδρου αυτής κ. </w:t>
      </w:r>
      <w:r w:rsidRPr="00EB7B2B">
        <w:rPr>
          <w:rFonts w:eastAsia="Times New Roman"/>
          <w:b/>
          <w:szCs w:val="24"/>
        </w:rPr>
        <w:t>ΣΠΥΡΙΔΩΝΟΣ ΛΥΚΟΥΔΗ</w:t>
      </w:r>
      <w:r>
        <w:rPr>
          <w:rFonts w:eastAsia="Times New Roman"/>
          <w:szCs w:val="24"/>
        </w:rPr>
        <w:t>.</w:t>
      </w:r>
    </w:p>
    <w:p w14:paraId="24A394C5" w14:textId="77777777" w:rsidR="008D0FED" w:rsidRDefault="0062441D">
      <w:pPr>
        <w:tabs>
          <w:tab w:val="left" w:pos="2738"/>
          <w:tab w:val="center" w:pos="4753"/>
          <w:tab w:val="left" w:pos="5723"/>
        </w:tabs>
        <w:spacing w:after="0" w:line="600" w:lineRule="auto"/>
        <w:ind w:firstLine="720"/>
        <w:jc w:val="both"/>
        <w:rPr>
          <w:rFonts w:eastAsia="Times New Roman"/>
          <w:szCs w:val="24"/>
        </w:rPr>
      </w:pPr>
      <w:r>
        <w:rPr>
          <w:rFonts w:eastAsia="Times New Roman" w:cs="Times New Roman"/>
          <w:b/>
          <w:szCs w:val="24"/>
        </w:rPr>
        <w:t xml:space="preserve">ΠΡΟΕΔΡΕΥΩΝ (Σπυρίδων Λυκούδης): </w:t>
      </w:r>
      <w:r>
        <w:rPr>
          <w:rFonts w:eastAsia="Times New Roman"/>
          <w:szCs w:val="24"/>
        </w:rPr>
        <w:t>Κυρίες και κύριοι συνάδελφοι, αρχίζει η συνεδρίαση.</w:t>
      </w:r>
    </w:p>
    <w:p w14:paraId="24A394C6" w14:textId="77777777" w:rsidR="008D0FED" w:rsidRDefault="0062441D">
      <w:pPr>
        <w:spacing w:after="0" w:line="600" w:lineRule="auto"/>
        <w:ind w:firstLine="720"/>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24A394C7" w14:textId="77777777" w:rsidR="008D0FED" w:rsidRDefault="0062441D">
      <w:pPr>
        <w:spacing w:after="0" w:line="600" w:lineRule="auto"/>
        <w:ind w:firstLine="720"/>
        <w:jc w:val="both"/>
        <w:rPr>
          <w:rFonts w:eastAsia="Times New Roman" w:cs="Times New Roman"/>
          <w:szCs w:val="24"/>
        </w:rPr>
      </w:pPr>
      <w:r>
        <w:rPr>
          <w:rFonts w:eastAsia="Times New Roman"/>
          <w:szCs w:val="24"/>
        </w:rPr>
        <w:t xml:space="preserve">(Ανακοινώνονται προς το Σώμα από τον Γραμματέα της Βουλής κ. Μάριο </w:t>
      </w:r>
      <w:proofErr w:type="spellStart"/>
      <w:r>
        <w:rPr>
          <w:rFonts w:eastAsia="Times New Roman"/>
          <w:szCs w:val="24"/>
        </w:rPr>
        <w:t>Κάτση</w:t>
      </w:r>
      <w:proofErr w:type="spellEnd"/>
      <w:r>
        <w:rPr>
          <w:rFonts w:eastAsia="Times New Roman"/>
          <w:szCs w:val="24"/>
        </w:rPr>
        <w:t>, Βουλευτή Θεσπρωτίας, τα ακόλουθα:</w:t>
      </w:r>
      <w:r>
        <w:rPr>
          <w:rFonts w:eastAsia="Times New Roman" w:cs="Times New Roman"/>
          <w:szCs w:val="24"/>
        </w:rPr>
        <w:t xml:space="preserve"> </w:t>
      </w:r>
    </w:p>
    <w:p w14:paraId="24A394C8" w14:textId="77777777" w:rsidR="008D0FED" w:rsidRDefault="0062441D">
      <w:pPr>
        <w:spacing w:line="600" w:lineRule="auto"/>
        <w:ind w:firstLine="720"/>
        <w:jc w:val="both"/>
        <w:rPr>
          <w:rFonts w:eastAsia="Times New Roman"/>
          <w:szCs w:val="24"/>
        </w:rPr>
      </w:pPr>
      <w:r w:rsidRPr="00DD087C">
        <w:rPr>
          <w:rFonts w:eastAsia="Times New Roman"/>
          <w:szCs w:val="24"/>
        </w:rPr>
        <w:t>Α. ΚΑΤΑΘΕΣΗ ΑΝΑΦΟΡΩΝ</w:t>
      </w:r>
    </w:p>
    <w:p w14:paraId="24A394C9" w14:textId="77777777" w:rsidR="008D0FED" w:rsidRDefault="0062441D">
      <w:pPr>
        <w:spacing w:line="600" w:lineRule="auto"/>
        <w:ind w:firstLine="720"/>
        <w:jc w:val="center"/>
        <w:rPr>
          <w:rFonts w:eastAsia="Times New Roman"/>
          <w:color w:val="FF0000"/>
          <w:szCs w:val="24"/>
        </w:rPr>
      </w:pPr>
      <w:r w:rsidRPr="003177E5">
        <w:rPr>
          <w:rFonts w:eastAsia="Times New Roman"/>
          <w:color w:val="FF0000"/>
          <w:szCs w:val="24"/>
        </w:rPr>
        <w:t>(Να μπει η σελίδα 1α)</w:t>
      </w:r>
    </w:p>
    <w:p w14:paraId="24A394CA" w14:textId="77777777" w:rsidR="008D0FED" w:rsidRDefault="0062441D">
      <w:pPr>
        <w:spacing w:line="600" w:lineRule="auto"/>
        <w:ind w:firstLine="720"/>
        <w:jc w:val="both"/>
        <w:rPr>
          <w:rFonts w:eastAsia="Times New Roman"/>
          <w:szCs w:val="24"/>
        </w:rPr>
      </w:pPr>
      <w:r w:rsidRPr="00DD087C">
        <w:rPr>
          <w:rFonts w:eastAsia="Times New Roman"/>
          <w:szCs w:val="24"/>
        </w:rPr>
        <w:t>Β. ΑΠΑΝΤΗΣΕΙΣ ΥΠΟΥΡΓΩΝ ΣΕ ΕΡΩΤΗΣΕΙΣ ΒΟΥΛΕΥΤΩΝ</w:t>
      </w:r>
    </w:p>
    <w:p w14:paraId="24A394CB" w14:textId="77777777" w:rsidR="008D0FED" w:rsidRDefault="0062441D">
      <w:pPr>
        <w:spacing w:line="600" w:lineRule="auto"/>
        <w:ind w:firstLine="720"/>
        <w:jc w:val="center"/>
        <w:rPr>
          <w:rFonts w:eastAsia="Times New Roman"/>
          <w:color w:val="FF0000"/>
          <w:szCs w:val="24"/>
        </w:rPr>
      </w:pPr>
      <w:r w:rsidRPr="003177E5">
        <w:rPr>
          <w:rFonts w:eastAsia="Times New Roman"/>
          <w:color w:val="FF0000"/>
          <w:szCs w:val="24"/>
        </w:rPr>
        <w:lastRenderedPageBreak/>
        <w:t>(Να μπει η σελίδα 1β)</w:t>
      </w:r>
    </w:p>
    <w:p w14:paraId="24A394CC" w14:textId="77777777" w:rsidR="008D0FED" w:rsidRDefault="0062441D">
      <w:pPr>
        <w:tabs>
          <w:tab w:val="left" w:pos="6000"/>
        </w:tabs>
        <w:spacing w:line="600" w:lineRule="auto"/>
        <w:ind w:firstLine="720"/>
        <w:jc w:val="center"/>
        <w:rPr>
          <w:rFonts w:eastAsia="Times New Roman" w:cs="Times New Roman"/>
          <w:color w:val="FF0000"/>
          <w:szCs w:val="24"/>
        </w:rPr>
      </w:pPr>
      <w:r w:rsidRPr="00DD087C">
        <w:rPr>
          <w:rFonts w:eastAsia="Times New Roman" w:cs="Times New Roman"/>
          <w:color w:val="FF0000"/>
          <w:szCs w:val="24"/>
        </w:rPr>
        <w:t>(ΑΛΛΑΓΗ ΣΕΛΙΔΑΣ)</w:t>
      </w:r>
    </w:p>
    <w:p w14:paraId="24A394CD"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Έχω την τιμή να ανακοινώσω στο Σώμα το δελτίο επικαίρων ερωτήσεων της Δευτέρας 23 Οκτωβρίου 2017.</w:t>
      </w:r>
    </w:p>
    <w:p w14:paraId="24A394CE"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 παράγραφοι 2 και 3 του Κανονισμού της Βουλής)</w:t>
      </w:r>
    </w:p>
    <w:p w14:paraId="24A394CF"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1. Η με αριθμό 89/17-10-2017 επίκαιρη ερώτηση του Βουλευτή Αρκαδίας του Συνασπισμού Ριζοσπαστικής Αριστεράς κ. Γεωργίου Παπαηλιού προς τον Υπουργό Παιδείας, Έρευνας και Θρησκευμάτων με θέμα: «Επιλογή διευθυντών των σχολείων δευτεροβάθμιας εκπαίδευσης του Νομού Αρκαδίας».</w:t>
      </w:r>
    </w:p>
    <w:p w14:paraId="24A394D0"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2. Η με αριθμό 93/17-10-2017 επίκαιρη ερώτηση του Βουλευτή Καρδίτσας της Νέας Δημοκρατίας κ. Κωνσταντίνου Τσιάρα προς τον Υπουργό Εθνικής Άμυνας με θέμα: «Θεσμικό ατόπημα του Υπουργού Εθνικής Άμυνας».</w:t>
      </w:r>
    </w:p>
    <w:p w14:paraId="24A394D1"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3. Η με αριθμό 75/12-10-2017 επίκαιρη ερώτηση του Ε΄ Αντιπροέδρου της Βουλής και Βουλευτή Δωδεκανήσου της Δημοκρατικής Συμπαράταξης ΠΑΣΟΚ - 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Οικονομικών με θέμα: «Οι οικονομικές απώλειες από το τέλος διανυκτέρευσης».</w:t>
      </w:r>
    </w:p>
    <w:p w14:paraId="24A394D2"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4. Η με αριθμό 86/16-10-2017 επίκαιρη ερώτηση του Βουλευτή Αττικής των Ανεξαρτήτων Ελλήνων κ. Κωνσταντίνου </w:t>
      </w:r>
      <w:proofErr w:type="spellStart"/>
      <w:r>
        <w:rPr>
          <w:rFonts w:eastAsia="Times New Roman" w:cs="Times New Roman"/>
          <w:szCs w:val="24"/>
        </w:rPr>
        <w:t>Κατσίκη</w:t>
      </w:r>
      <w:proofErr w:type="spellEnd"/>
      <w:r>
        <w:rPr>
          <w:rFonts w:eastAsia="Times New Roman" w:cs="Times New Roman"/>
          <w:szCs w:val="24"/>
        </w:rPr>
        <w:t xml:space="preserve"> προς τον Υπουργό Παιδείας, Έρευνας και Θρησκευμάτων με θέμα: «Μειωμένο κόμιστρο φοιτητών σε μέσα μαζικής μεταφοράς».</w:t>
      </w:r>
    </w:p>
    <w:p w14:paraId="24A394D3"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5. Η με αριθμό 88/16-10-2017 επίκαιρη ερώτηση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Παιδείας, Έρευνας και Θρησκευμάτων με θέμα: «Δυσλειτουργία του Ελληνικού Ανοικτού Πανεπιστημίου (ΕΑΠ)».</w:t>
      </w:r>
    </w:p>
    <w:p w14:paraId="24A394D4"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παράγραφοι 2 και 3 του Κανονισμού της Βουλής)</w:t>
      </w:r>
    </w:p>
    <w:p w14:paraId="24A394D5"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1. Η με αριθμό 94/17-10-2017 επίκαιρη ερώτηση του Βουλευτή Φθιώτιδας της Νέας Δημοκρατίας κ. Χρήστου </w:t>
      </w:r>
      <w:proofErr w:type="spellStart"/>
      <w:r>
        <w:rPr>
          <w:rFonts w:eastAsia="Times New Roman" w:cs="Times New Roman"/>
          <w:szCs w:val="24"/>
        </w:rPr>
        <w:t>Σταϊκούρα</w:t>
      </w:r>
      <w:proofErr w:type="spellEnd"/>
      <w:r>
        <w:rPr>
          <w:rFonts w:eastAsia="Times New Roman" w:cs="Times New Roman"/>
          <w:szCs w:val="24"/>
        </w:rPr>
        <w:t xml:space="preserve"> προς τον Υπουργό Οικονομικών με θέμα: «Χρηματοδότηση δράσεων από προϊόντα εγκληματικών ενεργειών κατά του ελληνικού δημοσίου και διάθεση ποσού για κοινωνικούς σκοπούς».</w:t>
      </w:r>
    </w:p>
    <w:p w14:paraId="24A394D6"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2. Η με αριθμό 77/13-10-2017 επίκαιρη ερώτηση του Βουλευτή Ηλείας της Δημοκρατικής Συμπαράταξης ΠΑΣΟΚ - ΔΗΜΑΡ κ. Ιωάννη Κουτσούκου προς τον Υπουργό Οικονομικών με θέμα: «Επανένταξη οφειλετών του δημοσίου στη ρύθμιση των εκατό δόσεων».</w:t>
      </w:r>
    </w:p>
    <w:p w14:paraId="24A394D7"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3. Η με αριθμό 100/17-10-2017 επίκαιρη ερώτηση του Βουλευτή Α΄ Θεσσαλονίκης του Κομμουνιστικού Κόμματος Ελλάδας κ. Ιωάννη Δελή προς τον Υπουργό </w:t>
      </w:r>
      <w:r>
        <w:rPr>
          <w:rFonts w:eastAsia="Times New Roman" w:cs="Times New Roman"/>
          <w:szCs w:val="24"/>
        </w:rPr>
        <w:lastRenderedPageBreak/>
        <w:t>Παιδείας, Έρευνας και Θρησκευμάτων, σχετικά με την κάλυψη κενών σε εκπαιδευτικούς στην πρωτοβάθμια εκπαίδευση.</w:t>
      </w:r>
    </w:p>
    <w:p w14:paraId="24A394D8"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4. Η με αριθμό 83/16-10-2017 επίκαιρη ερώτηση της Ανεξάρτητης Βουλευτού Β΄ Θεσσαλονίκης κ. Αικατερίνης Μάρκου προς τον Υπουργό Παιδείας, Έρευνας και Θρησκευμάτων με θέμα: «Στον αέρα η διανομή των πανεπιστημιακών συγγραμμάτων».</w:t>
      </w:r>
    </w:p>
    <w:p w14:paraId="24A394D9"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5. Η με αριθμό 27/5-10-2017 επίκαιρη ερώτηση του Βουλευτή Λακωνίας της Δημοκρατικής Συμπαράταξης ΠΑΣΟΚ - ΔΗΜΑΡ κ. Λεωνίδα Γρηγοράκου προς τον Υπουργό Υγείας με θέμα: «Περικοπή των νοσηλίων σε μονάδες εντατικής θεραπείας (ΜΕΘ) ιδιωτικών κλινικών».</w:t>
      </w:r>
    </w:p>
    <w:p w14:paraId="24A394DA"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6. Η με αριθμό 34/6-10-2017 επίκαιρη ερώτηση του Ε΄ Αντιπροέδρου της Βουλής και Βουλευτή Δωδεκανήσου της Δημοκρατικής Συμπαράταξης ΠΑΣΟΚ - 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Υγείας με θέμα: «Καμμία ορατή εξέλιξη για τη δημιουργία θεραπευτικού ογκολογικού τμήματος στη Ρόδο».</w:t>
      </w:r>
    </w:p>
    <w:p w14:paraId="24A394DB"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7. Η με αριθμό 25/3-10-2017 επίκαιρη ερώτηση του Βουλευτή Ηρακλείου του Κομμουνιστικού Κόμματος Ελλάδας κ. Εμμανουήλ Συντυχάκη προς τον Υπουργό Υγείας, σχετικά με τη χρόνια έλλειψη ιατρικού προσωπικού στην παιδοχειρουργική κλινική του Πανεπιστημιακού Γενικού Νοσοκομείου Ηρακλείου (ΠΑΓΝΗ).</w:t>
      </w:r>
    </w:p>
    <w:p w14:paraId="24A394DC"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8. Η με αριθμό 13/2-10-2017 επίκαιρη ερώτηση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Οικονομικών με θέμα: «Εισφορά του νόμου 128/1975».</w:t>
      </w:r>
    </w:p>
    <w:p w14:paraId="24A394DD"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9. Η με αριθμό 11/2-10-2017 επίκαιρη ερώτηση του Βουλευτή Λέσβου της Νέας Δημοκρατίας κ. Χαράλαμπου Αθανασίου προς τον Υπουργό Παιδείας, Έρευνας και Θρησκευμάτων, σχετικά με την έναρξη των εργασιών αποκατάστασης των σχολικών κτηρίων του Δήμου Λέσβου που έχουν υποστεί ζημιές από τον σεισμό της 12</w:t>
      </w:r>
      <w:r>
        <w:rPr>
          <w:rFonts w:eastAsia="Times New Roman" w:cs="Times New Roman"/>
          <w:szCs w:val="24"/>
          <w:vertAlign w:val="superscript"/>
        </w:rPr>
        <w:t>ης</w:t>
      </w:r>
      <w:r>
        <w:rPr>
          <w:rFonts w:eastAsia="Times New Roman" w:cs="Times New Roman"/>
          <w:szCs w:val="24"/>
        </w:rPr>
        <w:t xml:space="preserve"> Ιουνίου.</w:t>
      </w:r>
    </w:p>
    <w:p w14:paraId="24A394DE" w14:textId="77777777" w:rsidR="008D0FED" w:rsidRDefault="0062441D">
      <w:pPr>
        <w:tabs>
          <w:tab w:val="left" w:pos="6000"/>
        </w:tabs>
        <w:spacing w:line="600" w:lineRule="auto"/>
        <w:ind w:firstLine="720"/>
        <w:jc w:val="center"/>
        <w:rPr>
          <w:rFonts w:eastAsia="Times New Roman" w:cs="Times New Roman"/>
          <w:color w:val="FF0000"/>
          <w:szCs w:val="24"/>
        </w:rPr>
      </w:pPr>
      <w:r w:rsidRPr="00DD087C">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r w:rsidRPr="00DD087C">
        <w:rPr>
          <w:rFonts w:eastAsia="Times New Roman" w:cs="Times New Roman"/>
          <w:color w:val="FF0000"/>
          <w:szCs w:val="24"/>
        </w:rPr>
        <w:t>)</w:t>
      </w:r>
    </w:p>
    <w:p w14:paraId="24A394DF"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εισερχόμαστε στη συζήτηση των </w:t>
      </w:r>
    </w:p>
    <w:p w14:paraId="24A394E0" w14:textId="77777777" w:rsidR="008D0FED" w:rsidRDefault="0062441D">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4A394E1" w14:textId="77777777" w:rsidR="008D0FED" w:rsidRDefault="0062441D">
      <w:pPr>
        <w:spacing w:after="0" w:line="600" w:lineRule="auto"/>
        <w:ind w:firstLine="720"/>
        <w:jc w:val="both"/>
        <w:rPr>
          <w:rFonts w:eastAsia="Times New Roman"/>
          <w:color w:val="000000"/>
          <w:szCs w:val="24"/>
          <w:shd w:val="clear" w:color="auto" w:fill="FFFFFF"/>
        </w:rPr>
      </w:pPr>
      <w:r>
        <w:rPr>
          <w:rFonts w:eastAsia="Times New Roman"/>
          <w:szCs w:val="24"/>
        </w:rPr>
        <w:t xml:space="preserve">Αρχίζουμε με την </w:t>
      </w:r>
      <w:r>
        <w:rPr>
          <w:rFonts w:eastAsia="Times New Roman"/>
          <w:color w:val="000000"/>
          <w:szCs w:val="24"/>
          <w:shd w:val="clear" w:color="auto" w:fill="FFFFFF"/>
        </w:rPr>
        <w:t>πέμπτη</w:t>
      </w:r>
      <w:r>
        <w:rPr>
          <w:rFonts w:eastAsia="Times New Roman"/>
          <w:szCs w:val="24"/>
        </w:rPr>
        <w:t xml:space="preserve"> με</w:t>
      </w:r>
      <w:r>
        <w:rPr>
          <w:rFonts w:eastAsia="Times New Roman"/>
          <w:color w:val="000000"/>
          <w:szCs w:val="24"/>
          <w:shd w:val="clear" w:color="auto" w:fill="FFFFFF"/>
        </w:rPr>
        <w:t xml:space="preserve"> αριθμό 33/6-10-2017 επίκαιρη ερώτηση πρώτου κύκλου του Ε΄ Αντιπροέδρου της Βουλής και Βουλευτή Δωδεκανήσου της Δημοκρατικής Συμπαράταξης ΠΑΣΟΚ – ΔΗΜΑΡ κ.</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Δημητρίου </w:t>
      </w:r>
      <w:proofErr w:type="spellStart"/>
      <w:r>
        <w:rPr>
          <w:rFonts w:eastAsia="Times New Roman"/>
          <w:bCs/>
          <w:color w:val="000000"/>
          <w:szCs w:val="24"/>
          <w:shd w:val="clear" w:color="auto" w:fill="FFFFFF"/>
        </w:rPr>
        <w:t>Κρεμαστινού</w:t>
      </w:r>
      <w:proofErr w:type="spellEnd"/>
      <w:r>
        <w:rPr>
          <w:rFonts w:eastAsia="Times New Roman"/>
          <w:b/>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Cs/>
          <w:color w:val="000000"/>
          <w:szCs w:val="24"/>
          <w:shd w:val="clear" w:color="auto" w:fill="FFFFFF"/>
        </w:rPr>
        <w:t xml:space="preserve"> Ψηφιακής Πολιτικής, Τηλεπικοινωνιών και Ενημέρωσης,</w:t>
      </w:r>
      <w:r>
        <w:rPr>
          <w:rFonts w:eastAsia="Times New Roman"/>
          <w:b/>
          <w:bCs/>
          <w:color w:val="000000"/>
          <w:szCs w:val="24"/>
          <w:shd w:val="clear" w:color="auto" w:fill="FFFFFF"/>
        </w:rPr>
        <w:t xml:space="preserve"> </w:t>
      </w:r>
      <w:r>
        <w:rPr>
          <w:rFonts w:eastAsia="Times New Roman"/>
          <w:color w:val="000000"/>
          <w:szCs w:val="24"/>
          <w:shd w:val="clear" w:color="auto" w:fill="FFFFFF"/>
        </w:rPr>
        <w:t>με θέμα: «Χωρίς ΕΛΤΑ η Πάτμος λόγω εξουθένωσης της μοναδικής υπαλλήλου».</w:t>
      </w:r>
    </w:p>
    <w:p w14:paraId="24A394E2" w14:textId="77777777" w:rsidR="008D0FED" w:rsidRDefault="0062441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συνάδελφε, ορίστε, έχετε τον λόγο για δύο λεπτά.</w:t>
      </w:r>
    </w:p>
    <w:p w14:paraId="24A394E3" w14:textId="77777777" w:rsidR="008D0FED" w:rsidRDefault="0062441D">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ΔΗΜΗΤΡΙΟΣ ΚΡΕΜΑΣΤΙΝΟΣ (Ε΄ Αντιπρόεδρος της Βουλής): </w:t>
      </w:r>
      <w:r>
        <w:rPr>
          <w:rFonts w:eastAsia="Times New Roman"/>
          <w:color w:val="000000"/>
          <w:szCs w:val="24"/>
          <w:shd w:val="clear" w:color="auto" w:fill="FFFFFF"/>
        </w:rPr>
        <w:t xml:space="preserve">Ευχαριστώ, κύριε Πρόεδρε. </w:t>
      </w:r>
    </w:p>
    <w:p w14:paraId="24A394E4" w14:textId="77777777" w:rsidR="008D0FED" w:rsidRDefault="0062441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Κύριε Υπουργέ, θεωρώ πιο επίκαιρο και από την επίκαιρη ερώτηση να σας συστήσω –και να ακουστεί- λόγω της πολιτικής </w:t>
      </w:r>
      <w:proofErr w:type="spellStart"/>
      <w:r>
        <w:rPr>
          <w:rFonts w:eastAsia="Times New Roman"/>
          <w:color w:val="000000"/>
          <w:szCs w:val="24"/>
          <w:shd w:val="clear" w:color="auto" w:fill="FFFFFF"/>
        </w:rPr>
        <w:t>σχέσεώς</w:t>
      </w:r>
      <w:proofErr w:type="spellEnd"/>
      <w:r>
        <w:rPr>
          <w:rFonts w:eastAsia="Times New Roman"/>
          <w:color w:val="000000"/>
          <w:szCs w:val="24"/>
          <w:shd w:val="clear" w:color="auto" w:fill="FFFFFF"/>
        </w:rPr>
        <w:t xml:space="preserve"> σας με τον Πρωθυπουργό, πολύ συγκρατημένη αισιοδοξία για ό,τι έγινε με τις συνομιλίες στην Αμερική. Αυτό το λέω, γιατί εγώ ήμουν αυτήκοος μάρτυρας της συνάντησης Ανδρέα Παπανδρέου - Κλίντον, με απέναντί μου τον Αντιπρόεδρο Γκορ. Απέναντι από τον Ανδρέα Παπανδρέου τον Πρόεδρο Κλίντον και απέναντι από τον Κάρολο Παπούλια τον Υπουργό Εξωτερικών Κρίστοφερ.</w:t>
      </w:r>
    </w:p>
    <w:p w14:paraId="24A394E5" w14:textId="77777777" w:rsidR="008D0FED" w:rsidRDefault="0062441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Τότε, λοιπόν, στο γεύμα, ο Ανδρέας Παπανδρέου επέκρινε την αμερικανική πολιτική όσον αφορά τη Γιουγκοσλαβία και ζήτησε να μην αναγνωριστούν τα Σκόπια με το όνομα «Μακεδονία». </w:t>
      </w:r>
    </w:p>
    <w:p w14:paraId="24A394E6" w14:textId="77777777" w:rsidR="008D0FED" w:rsidRDefault="0062441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Πράγματι, ο Πρόεδρος Κλίντον τήρησε τον λόγο του, αλλά ο επόμενος Πρόεδρος αναγνώρισε τα Σκόπια με το όνομα «Μακεδονία» και αμέσως, την επομένη, άλλες </w:t>
      </w:r>
      <w:proofErr w:type="spellStart"/>
      <w:r>
        <w:rPr>
          <w:rFonts w:eastAsia="Times New Roman"/>
          <w:color w:val="000000"/>
          <w:szCs w:val="24"/>
          <w:shd w:val="clear" w:color="auto" w:fill="FFFFFF"/>
        </w:rPr>
        <w:t>εκατόν</w:t>
      </w:r>
      <w:proofErr w:type="spellEnd"/>
      <w:r>
        <w:rPr>
          <w:rFonts w:eastAsia="Times New Roman"/>
          <w:color w:val="000000"/>
          <w:szCs w:val="24"/>
          <w:shd w:val="clear" w:color="auto" w:fill="FFFFFF"/>
        </w:rPr>
        <w:t xml:space="preserve"> είκοσι χώρες αναγνώρισαν τα Σκόπια. Αυτό έγινε γιατί οι μεγάλες δυνάμεις –και δεν εννοώ μόνο την Αμερική αλλά και τη Ρωσία, καθώς είδατε το πρόβλημα στις σχέσεις </w:t>
      </w:r>
      <w:proofErr w:type="spellStart"/>
      <w:r>
        <w:rPr>
          <w:rFonts w:eastAsia="Times New Roman"/>
          <w:color w:val="000000"/>
          <w:szCs w:val="24"/>
          <w:shd w:val="clear" w:color="auto" w:fill="FFFFFF"/>
        </w:rPr>
        <w:t>Ερντογά</w:t>
      </w:r>
      <w:proofErr w:type="spellEnd"/>
      <w:r>
        <w:rPr>
          <w:rFonts w:eastAsia="Times New Roman"/>
          <w:color w:val="000000"/>
          <w:szCs w:val="24"/>
          <w:shd w:val="clear" w:color="auto" w:fill="FFFFFF"/>
        </w:rPr>
        <w:t xml:space="preserve"> - Πούτιν- κανονίζουν τις σχέσεις τους με τους μικρότερους με βάση τα δικά τους συμφέροντα αποκλειστικά.</w:t>
      </w:r>
    </w:p>
    <w:p w14:paraId="24A394E7" w14:textId="77777777" w:rsidR="008D0FED" w:rsidRDefault="0062441D">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 αυτό, λοιπόν, θεωρώ σημαντικό -ιστορικά τουλάχιστον- να καταθέσω αυτή την εμπειρία μου προς την Εθνική Αντιπροσωπεία και βεβαίως προς εσάς.</w:t>
      </w:r>
    </w:p>
    <w:p w14:paraId="24A394E8" w14:textId="77777777" w:rsidR="008D0FED" w:rsidRDefault="0062441D">
      <w:pPr>
        <w:spacing w:after="0" w:line="600" w:lineRule="auto"/>
        <w:ind w:firstLine="720"/>
        <w:jc w:val="both"/>
        <w:rPr>
          <w:rFonts w:eastAsia="Times New Roman"/>
          <w:szCs w:val="24"/>
        </w:rPr>
      </w:pPr>
      <w:r>
        <w:rPr>
          <w:rFonts w:eastAsia="Times New Roman"/>
          <w:color w:val="000000"/>
          <w:szCs w:val="24"/>
          <w:shd w:val="clear" w:color="auto" w:fill="FFFFFF"/>
        </w:rPr>
        <w:lastRenderedPageBreak/>
        <w:t>Μετά απ’ αυτό, θα αναφερθώ στην επίκαιρη ερώτηση, η οποία βεβαίως έχει μεγάλο ενδιαφέρον αναφορικά με την Πάτμο, γιατί δεν λειτουργεί το Ταχυδρομείο, καθώς οι εποχικοί υπάλληλοι δεν είναι αρκετοί το καλοκαίρι, αλλά είναι γενικότερο το πρόβλημα για όλα τα νησιά του Αιγαίου. Δηλαδή, οι εποχικοί υπάλληλοι προσλαμβάνονται νωρίτερα και όταν έρθει το καλοκαίρι, έχει τελειώσει κατά κάποιον τρόπο η θητεία τους και οι ίδιοι οι υπάλληλοι πηγαίνουν σε ξενοδοχειακές επιχειρήσεις. Επομένως δεν υπάρχουν υπάλληλοι!</w:t>
      </w:r>
    </w:p>
    <w:p w14:paraId="24A394E9"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Οπότε, λοιπόν, πρέπει για τα νησιά να προβλεφθεί η σύμβαση των εποχικών να καλύπτει, αν μη τι άλλο, τουλάχιστον την καλοκαιρινή περίοδο. Όλο τον χρόνο, φυσικά, αλλά ειδικά την καλοκαιρινή.</w:t>
      </w:r>
    </w:p>
    <w:p w14:paraId="24A394EA"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Υπό αυτή, λοιπόν, την έννοια κάνω αυτή την επίκαιρη ερώτηση σήμερα και παρακαλώ να δείτε το θέμα από αυτή την οπτική γωνία.</w:t>
      </w:r>
    </w:p>
    <w:p w14:paraId="24A394EB"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24A394EC"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4A394ED"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Ευχαριστώ, κύριε Πρόεδρε.</w:t>
      </w:r>
    </w:p>
    <w:p w14:paraId="24A394EE"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θέλω να καλωσορίσω την κατάθεση της δικής σας εμπειρίας και να πω ότι είναι θετικό και οι παλαιότεροι κοινοβουλευτικοί, όταν το κάνουν με ψυχραιμία και χωρίς έπαρση, τέτοιες εμπειρίες να τις καταθέτουν και να ακούγονται ξανά και ξανά.</w:t>
      </w:r>
    </w:p>
    <w:p w14:paraId="24A394EF"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συγκρατημένη. Συγκρατημένη μεν, αισιοδοξία δε. </w:t>
      </w:r>
    </w:p>
    <w:p w14:paraId="24A394F0"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Τα θετικά τα καταγράφουμε, τα περιμένουμε και βήμα-βήμα κρίνουμε την πάρα πολύ θετική επίσκεψη του Πρωθυπουργού στις Ηνωμένες Πολιτείες.</w:t>
      </w:r>
    </w:p>
    <w:p w14:paraId="24A394F1"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Προσέξτε, όμως. Δεν θα πέσουμε και στην άλλη παγίδα. Διότι, εάν ένας τηλεθεατής παρακολουθούσε -σκεφτόμουν, καθώς δεχόμουν την ενημέρωσή μου για τα ελληνικά μέσα ενημέρωσης, όπως επιστρέφαμε- ένα συγκεκριμένο κανάλι και δεν είχε αλλάξει να παρακολουθήσει ένα άλλο κανάλι, θα νόμιζε ότι δεν υπάρχει επίσκεψη του Πρωθυπουργού στις Ηνωμένες Πολιτείες, αλλά ότι η χώρα βρίσκεται σε ύφεση και με επιδημία χολέρας!</w:t>
      </w:r>
    </w:p>
    <w:p w14:paraId="24A394F2"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Δυστυχώς υπάρχουν τέτοιου τύπου φαινόμενα και εδώ πέρα νομίζω ότι θα πρέπει το σύνολο του πολιτικού κόσμου αυτά να τα αποδοκιμάσει, χωρίς να θέλουμε σε κανέναν να πούμε πώς θα κάνει τη δουλειά του. Όμως, νομίζω ότι άπαντες στη δημόσια σφαίρα υπόκεινται σε κριτική.</w:t>
      </w:r>
    </w:p>
    <w:p w14:paraId="24A394F3"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Χαίρομαι για την ερώτησή σας, κύριε </w:t>
      </w:r>
      <w:proofErr w:type="spellStart"/>
      <w:r>
        <w:rPr>
          <w:rFonts w:eastAsia="Times New Roman" w:cs="Times New Roman"/>
          <w:szCs w:val="24"/>
        </w:rPr>
        <w:t>Κρεμαστινέ</w:t>
      </w:r>
      <w:proofErr w:type="spellEnd"/>
      <w:r>
        <w:rPr>
          <w:rFonts w:eastAsia="Times New Roman" w:cs="Times New Roman"/>
          <w:szCs w:val="24"/>
        </w:rPr>
        <w:t xml:space="preserve">, και επιτρέψτε μου να πω ότι τα ΕΛΤΑ είναι ο φορέας της παροχής καθολικής υπηρεσίας, δηλαδή υποχρεούνται να διασφαλίζουν σε κάθε πολίτη αυτής της χώρας -και στον πολίτη των Δωδεκανήσων και των απομακρυσμένων νησιών- τις επαρκείς καθολικές υπηρεσίες. Εδώ νομίζω ότι είναι ένα μάθημα, το οποίο το σύνολο του πολιτικού κόσμου και όλες οι πτέρυγες, ανεξαρτήτως του τι πιστεύουν για την οικονομία, πρέπει να έχουν, ότι πρέπει να υπάρχει ισχυρή δημόσια εγγύηση και παρέμβαση για να συγκροτούνται τα μεγάλα </w:t>
      </w:r>
      <w:r>
        <w:rPr>
          <w:rFonts w:eastAsia="Times New Roman" w:cs="Times New Roman"/>
          <w:szCs w:val="24"/>
        </w:rPr>
        <w:lastRenderedPageBreak/>
        <w:t>δίκτυα και να βρίσκονται σε επάρκεια, ειδικά τα δίκτυα τα οποία είναι πάρα πολύ κρίσιμα για τη συνοχή της χώρας, όπως είναι το δίκτυο των ταχυδρομείων. Με αυτή την έννοια νομίζω ότι η στήριξη των ΕΛΤΑ για μας είναι ζήτημα εθνικής σημασίας.</w:t>
      </w:r>
    </w:p>
    <w:p w14:paraId="24A394F4"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Θα ήθελα να πω ότι τον Απρίλιο που μας πέρασε υπεγράφη η σύμβαση της καθολικής υπηρεσίας με τα ΕΛΤΑ, που αφορά διάστημα έξι ετών -δυστυχώς δεν είχε υπογραφεί- και ρυθμίζει όλες τις λεπτομέρειες βάσει των οποίων η καθολική υπηρεσία θα παρέχεται από τα ΕΛΤΑ.</w:t>
      </w:r>
    </w:p>
    <w:p w14:paraId="24A394F5"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τη στελέχωση: είναι σαφές ότι η στελέχωση αποτελεί υψηλή προτεραιότητα και αντιμετωπίζεται με βάση τις επιχειρησιακές ανάγκες αλλά και τις δυνατότητες, τις οποίες βεβαίως τις </w:t>
      </w:r>
      <w:proofErr w:type="spellStart"/>
      <w:r>
        <w:rPr>
          <w:rFonts w:eastAsia="Times New Roman" w:cs="Times New Roman"/>
          <w:szCs w:val="24"/>
        </w:rPr>
        <w:t>προτεραιοποιεί</w:t>
      </w:r>
      <w:proofErr w:type="spellEnd"/>
      <w:r>
        <w:rPr>
          <w:rFonts w:eastAsia="Times New Roman" w:cs="Times New Roman"/>
          <w:szCs w:val="24"/>
        </w:rPr>
        <w:t xml:space="preserve"> -πρέπει να σας πω, κύριε </w:t>
      </w:r>
      <w:proofErr w:type="spellStart"/>
      <w:r>
        <w:rPr>
          <w:rFonts w:eastAsia="Times New Roman" w:cs="Times New Roman"/>
          <w:szCs w:val="24"/>
        </w:rPr>
        <w:t>Κρεμαστινέ</w:t>
      </w:r>
      <w:proofErr w:type="spellEnd"/>
      <w:r>
        <w:rPr>
          <w:rFonts w:eastAsia="Times New Roman" w:cs="Times New Roman"/>
          <w:szCs w:val="24"/>
        </w:rPr>
        <w:t>- η διοίκηση της εταιρείας, διότι η εταιρεία έχει και διοίκηση και διευθύνοντα και πρόεδρο και βάζει μπροστά τις προτεραιότητές της.</w:t>
      </w:r>
    </w:p>
    <w:p w14:paraId="24A394F6"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Το χρέος της πολιτείας είναι να διασφαλίζει ότι τα ΕΛΤΑ μπορούν να κάνουν τη δουλειά τους και σε αυτό το επίπεδο νομίζω ότι παρεμβαίνουμε συστηματικά και αποτελεσματικά μέχρι στιγμής, διότι τα ΕΛΤΑ πρέπει να σας πω ότι βρίσκονταν σε μια δεινή οικονομική κατάσταση και με τις δικές μας παρεμβάσεις αλλά και με τη συνεργασία και των εργαζομένων και της διοίκησης νομίζω ότι μπορούν να την ξεπεράσουν. Ο αριθμός των υπαλλήλων υπόκεινται στους δημοσιονομικούς περιορισμούς.</w:t>
      </w:r>
    </w:p>
    <w:p w14:paraId="24A394F7" w14:textId="77777777" w:rsidR="008D0FED" w:rsidRDefault="0062441D">
      <w:pPr>
        <w:spacing w:after="0"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Υπουργού)</w:t>
      </w:r>
    </w:p>
    <w:p w14:paraId="24A394F8"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Αν μου επιτρέπετε, τριάντα δευτερόλεπτα, κύριε Πρόεδρε και ολοκληρώνω.</w:t>
      </w:r>
    </w:p>
    <w:p w14:paraId="24A394F9" w14:textId="77777777" w:rsidR="008D0FED" w:rsidRDefault="0062441D">
      <w:pPr>
        <w:spacing w:after="0" w:line="600" w:lineRule="auto"/>
        <w:ind w:firstLine="720"/>
        <w:jc w:val="both"/>
        <w:rPr>
          <w:rFonts w:eastAsia="Times New Roman" w:cs="Times New Roman"/>
          <w:szCs w:val="24"/>
        </w:rPr>
      </w:pPr>
      <w:r w:rsidRPr="00C45865">
        <w:rPr>
          <w:rFonts w:eastAsia="Times New Roman" w:cs="Times New Roman"/>
          <w:szCs w:val="24"/>
        </w:rPr>
        <w:t>Πρέπει να σας πω ότι από το 2006 μέχρι σήμερα, έχουν γίνει μόνο τριάντα έξι προσλήψεις τακτικού προσωπικού. Στον Νομό Δωδεκανήσου έχουν συσταθεί έντεκα ταχυδρομικά πρακτορεία. Το συγκεκριμένο πρακτορείο στελεχώνεται με τέσσερις θέσεις εργασίας, στο οποίο υπηρετούν σήμερα δύο υπάλληλοι τακτικό προσωπικό και ένας με σύμβαση έργου παροχής υπηρεσιών και υπάρχει και άλλος ένας υπάλληλος, ο οποίος αυτή τη στιγμή δεν εκτελεί τα καθήκοντα του, διότι έχει εκλεγεί στην τοπική αυτοδιοίκηση.</w:t>
      </w:r>
    </w:p>
    <w:p w14:paraId="24A394FA"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Υπάρχουν πολλά προβλήματα, βεβαίως. Πρέπει να σας πω ότι τα προβλήματα καλύφθηκαν για τη σεζόν στην οποία υπάρχουν αυξημένες ανάγκες, με δεκατέσσερις αποσπάσεις προσωπικού από άλλες υπηρεσιακές λειτουργίες.</w:t>
      </w:r>
    </w:p>
    <w:p w14:paraId="24A394FB"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Τα υπόλοιπα στη δευτερολογία μου.</w:t>
      </w:r>
    </w:p>
    <w:p w14:paraId="24A394FC"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24A394FD"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 για τρία λεπτά.</w:t>
      </w:r>
    </w:p>
    <w:p w14:paraId="24A394FE"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Χαίρομαι για τη συγκρατημένη αισιοδοξία, αλλά εγώ μίλησα για πολύ-πολύ συγκρατημένη αισιοδοξία. Διότι από ό,τι ξέρετε και ιστορικά, εκτός από τις σχέσεις </w:t>
      </w:r>
      <w:proofErr w:type="spellStart"/>
      <w:r>
        <w:rPr>
          <w:rFonts w:eastAsia="Times New Roman" w:cs="Times New Roman"/>
          <w:szCs w:val="24"/>
        </w:rPr>
        <w:t>Ερντογάν</w:t>
      </w:r>
      <w:proofErr w:type="spellEnd"/>
      <w:r>
        <w:rPr>
          <w:rFonts w:eastAsia="Times New Roman" w:cs="Times New Roman"/>
          <w:szCs w:val="24"/>
        </w:rPr>
        <w:t xml:space="preserve">-Πούτιν </w:t>
      </w:r>
      <w:r>
        <w:rPr>
          <w:rFonts w:eastAsia="Times New Roman" w:cs="Times New Roman"/>
          <w:szCs w:val="24"/>
        </w:rPr>
        <w:lastRenderedPageBreak/>
        <w:t>που είπα, ήταν ο Μόσκοβος που θα απελευθέρωνε την Ελλάδα και ζούσαμε χρόνια, αιώνες αυτή την ιστορία. Έτσι είναι, δυστυχώς, η ζωή και η ιστορία!</w:t>
      </w:r>
    </w:p>
    <w:p w14:paraId="24A394FF"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Όμως επειδή αναφερθήκατε στα μέσα ενημέρωσης -και γι’ αυτό πρέπει να προσέξει η ΕΡΤ, ιδιαιτέρως να είναι πραγματική ΕΡΤ και να μην είναι ανταγωνιστική των άλλων μέσων ενημέρωσης- εκείνο το οποίο θα ήθελα να τονίσω ιδιαιτέρως, είναι ότι εγώ, ως Υπουργός Υγείας –και θα σας το επιβεβαιώσει ο κ. </w:t>
      </w:r>
      <w:proofErr w:type="spellStart"/>
      <w:r>
        <w:rPr>
          <w:rFonts w:eastAsia="Times New Roman" w:cs="Times New Roman"/>
          <w:szCs w:val="24"/>
        </w:rPr>
        <w:t>Κουρουμπλής</w:t>
      </w:r>
      <w:proofErr w:type="spellEnd"/>
      <w:r>
        <w:rPr>
          <w:rFonts w:eastAsia="Times New Roman" w:cs="Times New Roman"/>
          <w:szCs w:val="24"/>
        </w:rPr>
        <w:t xml:space="preserve"> που είναι δίπλα σας, ο οποίος τότε ήταν Γενικός Γραμματέας Πρόνοιας-, αντιμετώπισα επιδημία χολέρας -παραλίγο να πέσει η Κυβέρνηση- ανύπαρκτης όμως. Τα μέσα ενημέρωσης είχαν γεμίσει χολέρα όλη τη χώρα! Ο Αρχηγός της Αξιωματικής Αντιπολίτευσης ζητούσε την παραίτησή μου και εγώ φώναζα «Δεν υπάρχει χολέρα!» Δεν είναι κάτι καινούργιο για τον τόπο, αυτό που λέτε. Το έχουμε ζήσει.</w:t>
      </w:r>
    </w:p>
    <w:p w14:paraId="24A39500"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Άρα, λοιπόν, εκείνο στο οποίο πρέπει να καταλήξουμε …</w:t>
      </w:r>
    </w:p>
    <w:p w14:paraId="24A39501"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Δηλαδή τώρα δεν υπάρχει, κύριε Υπουργέ; </w:t>
      </w:r>
    </w:p>
    <w:p w14:paraId="24A39502"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Άλλο είναι το δονάκιο της χολέρας, που κάνει την επιδημία, και άλλο η χολέρα που βρίσκεται στα διάφορα -εάν θέλετε- ακάθαρτα γενικώς. Εκεί μπορεί να γίνει κριτική στην Κυβέρνηση, γιατί δεν καθαρίζονται οι χώροι, διότι, άμα δεν καθαρίζονται, υπάρχει εκεί, αλλά </w:t>
      </w:r>
      <w:r>
        <w:rPr>
          <w:rFonts w:eastAsia="Times New Roman" w:cs="Times New Roman"/>
          <w:szCs w:val="24"/>
        </w:rPr>
        <w:lastRenderedPageBreak/>
        <w:t>επιδημία χολέρας που να ξεσπάσει και να δημιουργήσει θανάτους και νεκρούς, νομίζω ότι με τα στοιχεία αυτά που έχουμε σήμερα, δεν μπορεί να τεκμηριωθεί. Άλλο το ένα άλλο το άλλο.</w:t>
      </w:r>
    </w:p>
    <w:p w14:paraId="24A39503"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όμως, στην ερώτησή μου αυτή καθαυτή, κύριε Υπουργέ. Θα σας παρακαλέσω και το λέω συνέχεια αυτό -το λέω και για τον χώρο της υγείας που είναι πιο κοντά σε εμένα- να μην ακούτε τις υπηρεσίες και τους αριθμούς. Το πρόβλημα είναι ότι προσλαμβάνονται εποχικοί για μία περίοδο και την κρίσιμη περίοδο δεν υπάρχουν να προσληφθούν. Πρέπει, δηλαδή, να το αντιμετωπίσετε με αυτόν τον τρόπο και με αυτή τη σκέψη, όχι πόσοι διορίστηκαν, πόσοι έφυγαν κ.λπ., διότι το πρόβλημα είναι υπαρκτό και πρέπει να αντιμετωπιστεί. </w:t>
      </w:r>
    </w:p>
    <w:p w14:paraId="24A39504"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Για την Πάτμο δεν το συζητώ -ήταν το έναυσμα για να υποβάλω την ερώτηση- ότι πρέπει να λειτουργήσει οπωσδήποτε η υπηρεσία στην Πάτμο, αλλά είναι γενικότερο πρόβλημα των νησιών του Αιγαίου και πιθανόν και του Ιονίου. </w:t>
      </w:r>
    </w:p>
    <w:p w14:paraId="24A39505"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4A39506"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ευχαριστώ, κύριε συνάδελφε.</w:t>
      </w:r>
    </w:p>
    <w:p w14:paraId="24A39507"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τη δευτερολογία σας.</w:t>
      </w:r>
    </w:p>
    <w:p w14:paraId="24A39508"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Ευχαριστώ, κύριε Πρόεδρε.</w:t>
      </w:r>
    </w:p>
    <w:p w14:paraId="24A39509"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Χαίρομαι που ακούω ότι έχει ξανασυμβεί αυτό που βιώνουμε τώρα. Δεν ξέρω, επειδή ομολογώ ότι δεν είμαι επαΐων στα ζητήματα της υγείας, αν και εσείς είχατε </w:t>
      </w:r>
      <w:r>
        <w:rPr>
          <w:rFonts w:eastAsia="Times New Roman" w:cs="Times New Roman"/>
          <w:szCs w:val="24"/>
        </w:rPr>
        <w:lastRenderedPageBreak/>
        <w:t xml:space="preserve">αγγίξει τίποτα «ευαίσθητα» συμφέροντα, τα οποία έχουν και την ικανότητα να εφεύρουν επιδημίες, εάν θιγούν, όπως έχει κάνει η παρούσα ηγεσία του Υπουργείου Υγείας. </w:t>
      </w:r>
    </w:p>
    <w:p w14:paraId="24A3950A"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νομίζω, κύριε </w:t>
      </w:r>
      <w:proofErr w:type="spellStart"/>
      <w:r>
        <w:rPr>
          <w:rFonts w:eastAsia="Times New Roman" w:cs="Times New Roman"/>
          <w:szCs w:val="24"/>
        </w:rPr>
        <w:t>Κρεμαστινέ</w:t>
      </w:r>
      <w:proofErr w:type="spellEnd"/>
      <w:r>
        <w:rPr>
          <w:rFonts w:eastAsia="Times New Roman" w:cs="Times New Roman"/>
          <w:szCs w:val="24"/>
        </w:rPr>
        <w:t>, ότι ο κόσμος έχει βγάλει τα συμπεράσματά του και καλό είναι να υπάρχουν και ψύχραιμες φωνές μέσα σε αυτή την Αίθουσα, για να αντιλαμβάνεται κανείς την πραγματική διάσταση των πραγμάτων όχι μόνο από την πλευρά της Κυβέρνησης αλλά και από την πλευρά της Αντιπολίτευσης.</w:t>
      </w:r>
    </w:p>
    <w:p w14:paraId="24A3950B"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Όπως είπα και πριν, τα ΕΛΤΑ είναι φορέας παροχής καθολικής υπηρεσίας και έχουν την υποχρέωση στους χρήστες ταχυδρομικών υπηρεσιών, ανεξάρτητα από το σημείο της ελληνικής επικράτειας στο οποίο βρίσκονται, να παρέχουν διαρκώς σε προσιτές τιμές τις υπηρεσίες τους. Έχει ήδη σχεδιαστεί, κύριε </w:t>
      </w:r>
      <w:proofErr w:type="spellStart"/>
      <w:r>
        <w:rPr>
          <w:rFonts w:eastAsia="Times New Roman" w:cs="Times New Roman"/>
          <w:szCs w:val="24"/>
        </w:rPr>
        <w:t>Κρεμαστινέ</w:t>
      </w:r>
      <w:proofErr w:type="spellEnd"/>
      <w:r>
        <w:rPr>
          <w:rFonts w:eastAsia="Times New Roman" w:cs="Times New Roman"/>
          <w:szCs w:val="24"/>
        </w:rPr>
        <w:t>, πρόγραμμα άμεσης δράσης, το λεγόμενο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 οποίο περιλαμβάνει δράσεις και ενέργειες ανασυγκρότησης για τη βελτίωση των επιχειρησιακών λειτουργιών των Ελληνικών Ταχυδρομείων. </w:t>
      </w:r>
    </w:p>
    <w:p w14:paraId="24A3950C"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Ολοκληρώθηκε πρόσφατα η αυτοματοποίηση </w:t>
      </w:r>
      <w:proofErr w:type="spellStart"/>
      <w:r>
        <w:rPr>
          <w:rFonts w:eastAsia="Times New Roman" w:cs="Times New Roman"/>
          <w:szCs w:val="24"/>
        </w:rPr>
        <w:t>εκατόν</w:t>
      </w:r>
      <w:proofErr w:type="spellEnd"/>
      <w:r>
        <w:rPr>
          <w:rFonts w:eastAsia="Times New Roman" w:cs="Times New Roman"/>
          <w:szCs w:val="24"/>
        </w:rPr>
        <w:t xml:space="preserve"> ογδόντα τεσσάρων καταστημάτων στην περιφέρεια, σε νησιωτικές και απομακρυσμένες περιοχές, ενώ είναι σε εξέλιξη η αυτοματοποίηση θυρίδων συναλλαγής με μονάδες διανομής και ταχυδρομικά πρακτορεία σε όλη την Ελλάδα. </w:t>
      </w:r>
    </w:p>
    <w:p w14:paraId="24A3950D"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Πρέπει να σας πω, όπως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οι δαπάνες μειώθηκαν κατά 21 εκατομμύρια ευρώ για το 2016 και μειωμένα θα είναι και το 2017. Γίνεται, δηλαδή, μία προσπάθεια εξοικονόμησης πόρων και προσπαθούμε και τις υπηρεσίες να τις διασφαλίσουμε μέσα σε αυτές τις δύσκολες συνθήκες. </w:t>
      </w:r>
    </w:p>
    <w:p w14:paraId="24A3950E"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Μου δίνετε την ευκαιρία να σας πω ότι τα ΕΛΤΑ ήταν σε μία οικονομική κατάσταση, όπου είχαν μηνιαία ζημιά γύρω στα 5 εκατομμύρια ευρώ. Αντιλαμβάνεσθε ότι αυτό το πράγμα δεν θα ήταν βιώσιμο για πολύ και εδώ θα ήθελα να υπογραμμίσω ότι υπήρξαν γενναίες αποφάσεις από όλες τις πλευρές. Νομίζω ότι αυτό είναι κάτι το οποίο θα πρέπει να το σημειώσουμε.</w:t>
      </w:r>
    </w:p>
    <w:p w14:paraId="24A3950F"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Έχει ήδη ληφθεί η απαραίτητη νομοθετική πρωτοβουλία, ώστε να προχωρήσει η αποζημίωση των ΕΛΤΑ για την καθολική υπηρεσία και βεβαίως έχει προχωρήσει και η είσπραξη των οφειλών από τους άλλους φορείς του δημοσίου. Οι οφειλές αυτές είναι γύρω στα 48 εκατομμύρια και έχουν εισπραχθεί περί τα 15 εκατομμύρια, δηλαδή το 1/3 των οφειλών. Μόνο από τη Γενική Γραμματεία Ενημέρωσης τον Ιούνιο είχαμε περίπου 7</w:t>
      </w:r>
      <w:r>
        <w:rPr>
          <w:rFonts w:eastAsia="Times New Roman" w:cs="Times New Roman"/>
          <w:szCs w:val="24"/>
          <w:vertAlign w:val="superscript"/>
        </w:rPr>
        <w:t xml:space="preserve"> </w:t>
      </w:r>
      <w:r>
        <w:rPr>
          <w:rFonts w:eastAsia="Times New Roman" w:cs="Times New Roman"/>
          <w:szCs w:val="24"/>
        </w:rPr>
        <w:t xml:space="preserve">εκατομμύρια ευρώ. Ήδη την εβδομάδα που μας πέρασε, ολοκληρώθηκε και ο διαγωνισμός της Εθνικής Επιτροπής Τηλεπικοινωνιών και Ταχυδρομείων για τον προσδιορισμό του ποσού της καθολικής υπηρεσίας και ήδη εμείς έχουμε ξεκινήσει τις πολύπλοκες ενέργειες που απαιτούνται για τη δημιουργία του Ταμείου Αντιστάθμισης, ώστε τα ΕΛΤΑ να αποζημιωθούν πολύ γρήγορα για τα επόμενα έτη από το 2000 και μετά. </w:t>
      </w:r>
    </w:p>
    <w:p w14:paraId="24A39510" w14:textId="77777777" w:rsidR="008D0FED" w:rsidRDefault="0062441D">
      <w:pPr>
        <w:spacing w:after="0" w:line="600" w:lineRule="auto"/>
        <w:jc w:val="both"/>
        <w:rPr>
          <w:rFonts w:eastAsia="Times New Roman"/>
          <w:szCs w:val="24"/>
        </w:rPr>
      </w:pPr>
      <w:r>
        <w:rPr>
          <w:rFonts w:eastAsia="Times New Roman" w:cs="Times New Roman"/>
          <w:szCs w:val="24"/>
        </w:rPr>
        <w:lastRenderedPageBreak/>
        <w:tab/>
      </w:r>
      <w:r>
        <w:rPr>
          <w:rFonts w:eastAsia="Times New Roman"/>
          <w:szCs w:val="24"/>
        </w:rPr>
        <w:t>Νομίζω ότι και τα προβλήματα τα οποία εσείς αναφέρατε, η διοίκηση, μέσα στο πλαίσιο της συνολικής στήριξης της οποίας απολαμβάνουν τα ΕΛΤΑ από την πολιτική ηγεσία, θα πρέπει να εγκύψει και να τα δει, καθώς επίσης κι αν υπάρχουν οι δυνατότητες και πώς να ικανοποιήσει τις ανάγκες των πολιτών.</w:t>
      </w:r>
    </w:p>
    <w:p w14:paraId="24A39511" w14:textId="77777777" w:rsidR="008D0FED" w:rsidRDefault="0062441D">
      <w:pPr>
        <w:spacing w:after="0" w:line="600" w:lineRule="auto"/>
        <w:ind w:firstLine="720"/>
        <w:jc w:val="both"/>
        <w:rPr>
          <w:rFonts w:eastAsia="Times New Roman"/>
          <w:szCs w:val="24"/>
        </w:rPr>
      </w:pPr>
      <w:r>
        <w:rPr>
          <w:rFonts w:eastAsia="Times New Roman"/>
          <w:szCs w:val="24"/>
        </w:rPr>
        <w:t>Σε κάθε περίπτωση θα ήθελα να κρατήσετε ότι για εμάς τα ΕΛΤΑ είναι μια ανεκτίμητη περιουσία, μια περιουσία η οποία έχει το βασικό πλεονέκτημα της ανάπτυξης ενός μεγάλου δικτύου, το οποίο μπορεί να προσφέρει πάρα πολύ σημαντικές υπηρεσίες και με την ανάπτυξη των νέων τεχνολογιών θα έλεγα τι αυτές πολλαπλασιάζονται.</w:t>
      </w:r>
    </w:p>
    <w:p w14:paraId="24A39512" w14:textId="77777777" w:rsidR="008D0FED" w:rsidRDefault="0062441D">
      <w:pPr>
        <w:spacing w:after="0" w:line="600" w:lineRule="auto"/>
        <w:ind w:firstLine="720"/>
        <w:jc w:val="both"/>
        <w:rPr>
          <w:rFonts w:eastAsia="Times New Roman"/>
          <w:szCs w:val="24"/>
        </w:rPr>
      </w:pPr>
      <w:r>
        <w:rPr>
          <w:rFonts w:eastAsia="Times New Roman"/>
          <w:szCs w:val="24"/>
        </w:rPr>
        <w:t>Κλείνοντας, θα ήθελα να πω ότι είναι ένας οργανισμός, ο οποίος πρέπει να απολαμβάνει της στήριξης όλων των κομμάτων της Βουλής. Είναι αναντικατάστατος, είναι απαραίτητος και συμβάλλει καθοριστικά στη συνοχή της χώρας.</w:t>
      </w:r>
    </w:p>
    <w:p w14:paraId="24A39513" w14:textId="77777777" w:rsidR="008D0FED" w:rsidRDefault="0062441D">
      <w:pPr>
        <w:spacing w:after="0" w:line="600" w:lineRule="auto"/>
        <w:ind w:firstLine="720"/>
        <w:jc w:val="both"/>
        <w:rPr>
          <w:rFonts w:eastAsia="Times New Roman"/>
          <w:szCs w:val="24"/>
        </w:rPr>
      </w:pPr>
      <w:r>
        <w:rPr>
          <w:rFonts w:eastAsia="Times New Roman"/>
          <w:szCs w:val="24"/>
        </w:rPr>
        <w:t>Ευχαριστώ πάρα πολύ, κύριε Πρόεδρε.</w:t>
      </w:r>
    </w:p>
    <w:p w14:paraId="24A39514" w14:textId="77777777" w:rsidR="008D0FED" w:rsidRDefault="0062441D">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Υπουργέ.</w:t>
      </w:r>
    </w:p>
    <w:p w14:paraId="24A39515" w14:textId="77777777" w:rsidR="008D0FED" w:rsidRDefault="0062441D">
      <w:pPr>
        <w:spacing w:after="0" w:line="600" w:lineRule="auto"/>
        <w:ind w:firstLine="720"/>
        <w:jc w:val="both"/>
        <w:rPr>
          <w:rFonts w:eastAsia="Times New Roman"/>
          <w:szCs w:val="24"/>
        </w:rPr>
      </w:pPr>
      <w:r>
        <w:rPr>
          <w:rFonts w:eastAsia="Times New Roman"/>
          <w:szCs w:val="24"/>
        </w:rPr>
        <w:t>Κυρίες και κύριοι συνάδελφοι, η Βουλευτής Β΄ Πειραιώς Ευαγγελία Καρακώστα ζητεί άδεια ολιγοήμερης απουσίας στο εξωτερικό από 27 Οκτωβρίου έως 6 Νοεμβρίου 2017. Η Βουλή εγκρίνει;</w:t>
      </w:r>
    </w:p>
    <w:p w14:paraId="24A39516" w14:textId="77777777" w:rsidR="008D0FED" w:rsidRDefault="0062441D">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24A39517" w14:textId="77777777" w:rsidR="008D0FED" w:rsidRDefault="0062441D">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η Βουλή ενέκρινε τη ζητηθείσα άδεια.</w:t>
      </w:r>
    </w:p>
    <w:p w14:paraId="24A39518" w14:textId="77777777" w:rsidR="008D0FED" w:rsidRDefault="0062441D">
      <w:pPr>
        <w:spacing w:after="0" w:line="600" w:lineRule="auto"/>
        <w:ind w:firstLine="720"/>
        <w:jc w:val="both"/>
        <w:rPr>
          <w:rFonts w:eastAsia="Times New Roman"/>
          <w:szCs w:val="24"/>
        </w:rPr>
      </w:pPr>
      <w:r>
        <w:rPr>
          <w:rFonts w:eastAsia="Times New Roman"/>
          <w:szCs w:val="24"/>
        </w:rPr>
        <w:lastRenderedPageBreak/>
        <w:t xml:space="preserve">Θα συζητηθεί τώρα η δεύτερη με αριθμό 74/12-10-2017 επίκαιρη ερώτηση πρώτου κύκλου του Βουλευτή Β΄ Αθηνών της Δημοκρατικής Συμπαράταξης ΠΑΣΟΚ – 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 xml:space="preserve">Ναυτιλίας και Νησιωτικής Πολιτικής, </w:t>
      </w:r>
      <w:r>
        <w:rPr>
          <w:rFonts w:eastAsia="Times New Roman"/>
          <w:szCs w:val="24"/>
        </w:rPr>
        <w:t xml:space="preserve">με θέμα: «Η εξέλιξη της υπόθεσης του </w:t>
      </w:r>
      <w:proofErr w:type="spellStart"/>
      <w:r>
        <w:rPr>
          <w:rFonts w:eastAsia="Times New Roman"/>
          <w:szCs w:val="24"/>
        </w:rPr>
        <w:t>ακινητοποιημένου</w:t>
      </w:r>
      <w:proofErr w:type="spellEnd"/>
      <w:r>
        <w:rPr>
          <w:rFonts w:eastAsia="Times New Roman"/>
          <w:szCs w:val="24"/>
        </w:rPr>
        <w:t xml:space="preserve"> πλοίου στο λιμάνι της </w:t>
      </w:r>
      <w:proofErr w:type="spellStart"/>
      <w:r>
        <w:rPr>
          <w:rFonts w:eastAsia="Times New Roman"/>
          <w:szCs w:val="24"/>
        </w:rPr>
        <w:t>Παλαιοχώρας</w:t>
      </w:r>
      <w:proofErr w:type="spellEnd"/>
      <w:r>
        <w:rPr>
          <w:rFonts w:eastAsia="Times New Roman"/>
          <w:szCs w:val="24"/>
        </w:rPr>
        <w:t xml:space="preserve"> Χανίων».</w:t>
      </w:r>
    </w:p>
    <w:p w14:paraId="24A39519" w14:textId="77777777" w:rsidR="008D0FED" w:rsidRDefault="0062441D">
      <w:pPr>
        <w:spacing w:after="0" w:line="600" w:lineRule="auto"/>
        <w:ind w:firstLine="720"/>
        <w:jc w:val="both"/>
        <w:rPr>
          <w:rFonts w:eastAsia="Times New Roman"/>
          <w:szCs w:val="24"/>
        </w:rPr>
      </w:pPr>
      <w:r>
        <w:rPr>
          <w:rFonts w:eastAsia="Times New Roman"/>
          <w:szCs w:val="24"/>
        </w:rPr>
        <w:t xml:space="preserve">Στην επίκαιρη  ερώτηση θα απαντήσει ο Υπουργός κ. </w:t>
      </w:r>
      <w:proofErr w:type="spellStart"/>
      <w:r>
        <w:rPr>
          <w:rFonts w:eastAsia="Times New Roman"/>
          <w:szCs w:val="24"/>
        </w:rPr>
        <w:t>Κουρουμπλής</w:t>
      </w:r>
      <w:proofErr w:type="spellEnd"/>
      <w:r>
        <w:rPr>
          <w:rFonts w:eastAsia="Times New Roman"/>
          <w:szCs w:val="24"/>
        </w:rPr>
        <w:t>.</w:t>
      </w:r>
    </w:p>
    <w:p w14:paraId="24A3951A" w14:textId="77777777" w:rsidR="008D0FED" w:rsidRDefault="0062441D">
      <w:pPr>
        <w:spacing w:after="0" w:line="600" w:lineRule="auto"/>
        <w:ind w:firstLine="720"/>
        <w:jc w:val="both"/>
        <w:rPr>
          <w:rFonts w:eastAsia="Times New Roman"/>
          <w:szCs w:val="24"/>
        </w:rPr>
      </w:pPr>
      <w:r>
        <w:rPr>
          <w:rFonts w:eastAsia="Times New Roman"/>
          <w:szCs w:val="24"/>
        </w:rPr>
        <w:t>Κύριε συνάδελφε, έχετε τον λόγο για δύο λεπτά.</w:t>
      </w:r>
    </w:p>
    <w:p w14:paraId="24A3951B" w14:textId="77777777" w:rsidR="008D0FED" w:rsidRDefault="0062441D">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Ευχαριστώ, κύριε Πρόεδρε.</w:t>
      </w:r>
    </w:p>
    <w:p w14:paraId="24A3951C" w14:textId="77777777" w:rsidR="008D0FED" w:rsidRDefault="0062441D">
      <w:pPr>
        <w:spacing w:after="0" w:line="600" w:lineRule="auto"/>
        <w:ind w:firstLine="720"/>
        <w:jc w:val="both"/>
        <w:rPr>
          <w:rFonts w:eastAsia="Times New Roman"/>
          <w:szCs w:val="24"/>
        </w:rPr>
      </w:pPr>
      <w:r>
        <w:rPr>
          <w:rFonts w:eastAsia="Times New Roman"/>
          <w:szCs w:val="24"/>
        </w:rPr>
        <w:t xml:space="preserve">Δεν μπορώ να αντέξω στην πρόκληση και να μην κάνω ένα σχόλιο στη συζήτηση περί Ηνωμένων Πολιτειών, που προηγήθηκε ανάμεσα στον κ. Παππά και στον κ. </w:t>
      </w:r>
      <w:proofErr w:type="spellStart"/>
      <w:r>
        <w:rPr>
          <w:rFonts w:eastAsia="Times New Roman"/>
          <w:szCs w:val="24"/>
        </w:rPr>
        <w:t>Κρεμαστινό</w:t>
      </w:r>
      <w:proofErr w:type="spellEnd"/>
      <w:r>
        <w:rPr>
          <w:rFonts w:eastAsia="Times New Roman"/>
          <w:szCs w:val="24"/>
        </w:rPr>
        <w:t>.</w:t>
      </w:r>
    </w:p>
    <w:p w14:paraId="24A3951D" w14:textId="77777777" w:rsidR="008D0FED" w:rsidRDefault="0062441D">
      <w:pPr>
        <w:spacing w:after="0" w:line="600" w:lineRule="auto"/>
        <w:ind w:firstLine="720"/>
        <w:jc w:val="both"/>
        <w:rPr>
          <w:rFonts w:eastAsia="Times New Roman"/>
          <w:szCs w:val="24"/>
        </w:rPr>
      </w:pPr>
      <w:r>
        <w:rPr>
          <w:rFonts w:eastAsia="Times New Roman"/>
          <w:szCs w:val="24"/>
        </w:rPr>
        <w:t>Θέλω να πω στον κύριο Υπουργό ότι και το ζήτημα του μικροβίου της χολέρας είναι υπαρκτό και το ζήτημα της ύφεσης στα χρόνια ‘15 και ‘16 κατά τα στοιχεία της ΕΛΣΤΑΤ είναι υπαρκτό και το δεδομένο της ανάπτυξης 0,7% κοντά στο 1% το 2014 που έριξαν την κυβέρνηση είναι ένα δεδομένο κι όλα αυτά είναι μια πραγματικότητα.</w:t>
      </w:r>
    </w:p>
    <w:p w14:paraId="24A3951E" w14:textId="77777777" w:rsidR="008D0FED" w:rsidRDefault="0062441D">
      <w:pPr>
        <w:spacing w:after="0" w:line="600" w:lineRule="auto"/>
        <w:ind w:firstLine="720"/>
        <w:jc w:val="both"/>
        <w:rPr>
          <w:rFonts w:eastAsia="Times New Roman"/>
          <w:szCs w:val="24"/>
        </w:rPr>
      </w:pPr>
      <w:r>
        <w:rPr>
          <w:rFonts w:eastAsia="Times New Roman"/>
          <w:szCs w:val="24"/>
        </w:rPr>
        <w:t xml:space="preserve">Πραγματικότητα, όμως, δεν είναι αυτά τα οποία ακούσαμε σε ό,τι αφορά ένα συγκεκριμένο εξοπλιστικό πρόγραμμα, για το οποίο είχαμε ρωτήσει, ο κ. Θεοχαρόπουλος, στη Βουλή τον κ. Καμμένο πόσο κοστίζει. Δεν είχαμε πει «όχι» ή «ναι». Είχαμε ρωτήσει το κόστος. Είχε απαντήσει πως δεν μπορεί να το προσδιορίσει. Μετά απαντώντας στον γραπτό κοινοβουλευτικό έλεγχο, είχε μιλήσει για 2 δισεκατομμύρια. </w:t>
      </w:r>
      <w:r>
        <w:rPr>
          <w:rFonts w:eastAsia="Times New Roman"/>
          <w:szCs w:val="24"/>
        </w:rPr>
        <w:lastRenderedPageBreak/>
        <w:t>Τώρα μάθαμε την τιμή από τον Πρόεδρο των Ηνωμένων Πολιτειών και από τον αρμόδιο Έλληνα Υπουργό ακούσαμε ότι πρόκειται για 1.1 δισεκατομμύριο κόστος προγράμματος και τα υπόλοιπα είναι αντισταθμιστικά μέτρα, όταν, κύριε Πρόεδρε, απαγορεύονται τα αντισταθμιστικά. Ενσωματώθηκε το 2011 ευρωπαϊκή οδηγία, που για λόγους προστασίας του ανταγωνισμού απαγορεύει τα αντισταθμιστικά. Προβλέφθηκε -και μάλιστα τότε με τροπολογία- τι θα γίνει έως το τέλος του 2014 για τα προγράμματα που έρρεαν. Ψέμα πάνω στο ψέμα αλλά ενόχληση από την αναπαραγωγή της πραγματικότητας.</w:t>
      </w:r>
    </w:p>
    <w:p w14:paraId="24A3951F" w14:textId="77777777" w:rsidR="008D0FED" w:rsidRDefault="0062441D">
      <w:pPr>
        <w:spacing w:after="0" w:line="600" w:lineRule="auto"/>
        <w:ind w:firstLine="720"/>
        <w:jc w:val="both"/>
        <w:rPr>
          <w:rFonts w:eastAsia="Times New Roman"/>
          <w:szCs w:val="24"/>
        </w:rPr>
      </w:pPr>
      <w:r>
        <w:rPr>
          <w:rFonts w:eastAsia="Times New Roman"/>
          <w:szCs w:val="24"/>
        </w:rPr>
        <w:t xml:space="preserve">Τώρα όσον αφορά το θέμα μας, κύριε Πρόεδρε, κύριε Υπουργέ, έχει κατατεθεί και από την </w:t>
      </w:r>
      <w:r>
        <w:rPr>
          <w:rFonts w:eastAsia="Times New Roman"/>
          <w:szCs w:val="24"/>
          <w:lang w:val="en-US"/>
        </w:rPr>
        <w:t>PMG</w:t>
      </w:r>
      <w:r>
        <w:rPr>
          <w:rFonts w:eastAsia="Times New Roman"/>
          <w:szCs w:val="24"/>
        </w:rPr>
        <w:t xml:space="preserve"> και από τον ΙΟΒΕ, το ακλόνητο δεδομένο ότι στην Ελλάδα γενικώς η λαθρεμπορία καλπάζει. Μάλιστα κατά τον ΙΟΒΕ η λαθρεμπορία τσιγάρων έχει ξεπεράσει τον εαυτό της κατά 30% τον τελευταίο καιρό. Έχουμε εξήντα χιλιάδες οικογένειες, που απασχολούνται στην παραγωγή, στη μεταποίηση και στο λιανεμπόριο των σιγαρέτων που χάνουν, έχουμε και το ελληνικό δημόσιο να χάνει εκατοντάδες εκατομμύρια. Μάλιστα σύμφωνα με στοιχεία του ιδίου του δημοσίου, πρόσφατα, προ μηνός, το λαθρεμπόριο σιγαρέτων παράγει ζημία για το δημόσιο μεγαλύτερη και από το λαθρεμπόριο πετρελαίου. Έχουμε αυτά τα συγκλονιστικά δεδομένα και από την άλλη πλευρά έχουμε μια συγκεκριμένη υπόθεση, που αποκαλύπτει αδράνειες </w:t>
      </w:r>
      <w:proofErr w:type="spellStart"/>
      <w:r>
        <w:rPr>
          <w:rFonts w:eastAsia="Times New Roman"/>
          <w:szCs w:val="24"/>
        </w:rPr>
        <w:t>αδράνειες</w:t>
      </w:r>
      <w:proofErr w:type="spellEnd"/>
      <w:r>
        <w:rPr>
          <w:rFonts w:eastAsia="Times New Roman"/>
          <w:szCs w:val="24"/>
        </w:rPr>
        <w:t xml:space="preserve"> συνολικά του κρατικού μηχανισμού.</w:t>
      </w:r>
    </w:p>
    <w:p w14:paraId="24A39520" w14:textId="77777777" w:rsidR="008D0FED" w:rsidRDefault="0062441D">
      <w:pPr>
        <w:spacing w:after="0" w:line="600" w:lineRule="auto"/>
        <w:ind w:firstLine="720"/>
        <w:jc w:val="both"/>
        <w:rPr>
          <w:rFonts w:eastAsia="Times New Roman"/>
          <w:szCs w:val="24"/>
        </w:rPr>
      </w:pPr>
      <w:r>
        <w:rPr>
          <w:rFonts w:eastAsia="Times New Roman"/>
          <w:szCs w:val="24"/>
        </w:rPr>
        <w:lastRenderedPageBreak/>
        <w:t xml:space="preserve">Μη νομίζετε, κύριε Υπουργέ, ότι αυτά τα λέμε μεταξύ μας. Επειδή το λαθρεμπόριο και των σιγαρέτων είναι διεθνές πρόβλημα, μας παρακολουθούν. Δεν υπάρχει θέμα, όταν εντοπίζεται μια ανεπάρκεια μιας αρχής. Αυτό είναι μέσα στο πρόγραμμα και αφορά τους πάντες. Υπάρχει θέμα, όμως, όταν εντοπίζεται μια αδράνεια και απροθυμία και αμηχανία των αρχών της χώρας και των πολιτικών αρχών της χώρας, να δούνε τι ακριβώς έχει συμβεί.  </w:t>
      </w:r>
    </w:p>
    <w:p w14:paraId="24A39521" w14:textId="77777777" w:rsidR="008D0FED" w:rsidRDefault="0062441D">
      <w:pPr>
        <w:spacing w:after="0" w:line="600" w:lineRule="auto"/>
        <w:ind w:firstLine="720"/>
        <w:jc w:val="both"/>
        <w:rPr>
          <w:rFonts w:eastAsia="Times New Roman"/>
          <w:szCs w:val="24"/>
        </w:rPr>
      </w:pPr>
      <w:r>
        <w:rPr>
          <w:rFonts w:eastAsia="Times New Roman"/>
          <w:szCs w:val="24"/>
        </w:rPr>
        <w:t xml:space="preserve">Εγώ σας κάνω ένα πολύ συγκεκριμένο ερώτημα: Έντεκα μήνες μετά τον εντοπισμό του συγκεκριμένου πλοίου με τα λαθραία τσιγάρα, το οποίο είναι </w:t>
      </w:r>
      <w:proofErr w:type="spellStart"/>
      <w:r>
        <w:rPr>
          <w:rFonts w:eastAsia="Times New Roman"/>
          <w:szCs w:val="24"/>
        </w:rPr>
        <w:t>ακινητοποιημένο</w:t>
      </w:r>
      <w:proofErr w:type="spellEnd"/>
      <w:r>
        <w:rPr>
          <w:rFonts w:eastAsia="Times New Roman"/>
          <w:szCs w:val="24"/>
        </w:rPr>
        <w:t xml:space="preserve"> στην </w:t>
      </w:r>
      <w:proofErr w:type="spellStart"/>
      <w:r>
        <w:rPr>
          <w:rFonts w:eastAsia="Times New Roman"/>
          <w:szCs w:val="24"/>
        </w:rPr>
        <w:t>Παλαιοχώρα</w:t>
      </w:r>
      <w:proofErr w:type="spellEnd"/>
      <w:r>
        <w:rPr>
          <w:rFonts w:eastAsia="Times New Roman"/>
          <w:szCs w:val="24"/>
        </w:rPr>
        <w:t xml:space="preserve"> Χανίων, πρώτον, γιατί δεν έχει κληθεί η εταιρεία να δώσει εξηγήσεις; Έχει αποκαλυφθεί από τα στοιχεία που έχετε δώσει και εσείς αλλά και το Υπουργείο Οικονομικών -στοιχεία των τελωνειακών αρχών, όχι δικά σας- ότι η συγκεκριμένη υπόθεση αφορά μία συγκεκριμένη παραγωγό εταιρεία. Γιατί δεν την καλέσατε να δώσει εξηγήσεις; </w:t>
      </w:r>
    </w:p>
    <w:p w14:paraId="24A39522" w14:textId="77777777" w:rsidR="008D0FED" w:rsidRDefault="0062441D">
      <w:pPr>
        <w:spacing w:after="0" w:line="600" w:lineRule="auto"/>
        <w:ind w:firstLine="720"/>
        <w:jc w:val="both"/>
        <w:rPr>
          <w:rFonts w:eastAsia="Times New Roman"/>
          <w:szCs w:val="24"/>
        </w:rPr>
      </w:pPr>
      <w:r>
        <w:rPr>
          <w:rFonts w:eastAsia="Times New Roman"/>
          <w:szCs w:val="24"/>
        </w:rPr>
        <w:t xml:space="preserve">Δεύτερον, πώς εσείς αποτολμήσατε σε συνέντευξή σας σε ραδιοφωνικό σταθμό να αποκλείσετε την περίπτωση λαθρεμπορίας, όταν όλες οι υπηρεσίες μιλούν για ύποπτη περίπτωση λαθρεμπορίας; </w:t>
      </w:r>
    </w:p>
    <w:p w14:paraId="24A39523" w14:textId="77777777" w:rsidR="008D0FED" w:rsidRDefault="0062441D">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24A39524" w14:textId="77777777" w:rsidR="008D0FED" w:rsidRDefault="0062441D">
      <w:pPr>
        <w:spacing w:after="0" w:line="600" w:lineRule="auto"/>
        <w:ind w:firstLine="720"/>
        <w:jc w:val="both"/>
        <w:rPr>
          <w:rFonts w:eastAsia="Times New Roman"/>
          <w:szCs w:val="24"/>
        </w:rPr>
      </w:pPr>
      <w:r>
        <w:rPr>
          <w:rFonts w:eastAsia="Times New Roman"/>
          <w:szCs w:val="24"/>
        </w:rPr>
        <w:t>Κύριε Υπουργέ, έχετε τον λόγο.</w:t>
      </w:r>
    </w:p>
    <w:p w14:paraId="24A39525" w14:textId="77777777" w:rsidR="008D0FED" w:rsidRDefault="0062441D">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w:t>
      </w:r>
      <w:r>
        <w:rPr>
          <w:rFonts w:eastAsia="Times New Roman"/>
          <w:szCs w:val="24"/>
        </w:rPr>
        <w:t xml:space="preserve"> </w:t>
      </w:r>
      <w:r>
        <w:rPr>
          <w:rFonts w:eastAsia="Times New Roman"/>
          <w:b/>
          <w:szCs w:val="24"/>
        </w:rPr>
        <w:t xml:space="preserve">Πολιτικής): </w:t>
      </w:r>
      <w:r>
        <w:rPr>
          <w:rFonts w:eastAsia="Times New Roman"/>
          <w:szCs w:val="24"/>
        </w:rPr>
        <w:t xml:space="preserve">Κύριε Πρόεδρε, πίστευα ότι ο κ. Λοβέρδος, ένας έμπειρος πολιτικός και </w:t>
      </w:r>
      <w:r>
        <w:rPr>
          <w:rFonts w:eastAsia="Times New Roman"/>
          <w:szCs w:val="24"/>
        </w:rPr>
        <w:lastRenderedPageBreak/>
        <w:t xml:space="preserve">καθηγητής πανεπιστημίου, θα ερχόταν σήμερα εδώ, για να αναγνωρίσει μία προσπάθεια που κάνει το Υπουργείο Ναυτιλίας τους τελευταίους μήνες, η οποία δεν έχει ξαναγίνει στη δίωξη όλων των παρανομιών στη θάλασσα, είτε αφορούν λαθρεμπόριο τσιγάρων, είτε αφορούν λαθρεμπόριο πετρελαιοειδών, είτε αφορούν παράνομες ναυλώσεις στο Αιγαίο που για χρόνια το πάρτι αυτό συνεχιζόταν και κανείς δεν μίλαγε. Φαίνεται ότι όλα αυτά τα φαινόμενα έχουν επισυμβεί κατά την περίοδο που ο ΣΥΡΙΖΑ είναι στην Κυβέρνηση. Να το ακούσουμε και αυτό και να το δεχτούμε. </w:t>
      </w:r>
    </w:p>
    <w:p w14:paraId="24A39526" w14:textId="77777777" w:rsidR="008D0FED" w:rsidRDefault="0062441D">
      <w:pPr>
        <w:spacing w:after="0" w:line="600" w:lineRule="auto"/>
        <w:ind w:firstLine="720"/>
        <w:jc w:val="both"/>
        <w:rPr>
          <w:rFonts w:eastAsia="Times New Roman"/>
          <w:szCs w:val="24"/>
        </w:rPr>
      </w:pPr>
      <w:r>
        <w:rPr>
          <w:rFonts w:eastAsia="Times New Roman"/>
          <w:szCs w:val="24"/>
        </w:rPr>
        <w:t xml:space="preserve">Κύριε Λοβέρδο, απευθύνεστε στον Υπουργό Ναυτιλίας. Δεν ξέρω τι να πω. Να σας πω ότι δεν έχετε διαβάσει αυτό που σας απάντησα στις 7 Ιουλίου; Θεωρώ ότι δεν πρέπει να έχει συμβεί κάτι τέτοιο. Το Υπουργείο Ναυτιλίας πείτε μου τι έχει παραλείψει το οποίο έπρεπε να το έχει κάνει. </w:t>
      </w:r>
    </w:p>
    <w:p w14:paraId="24A39527" w14:textId="77777777" w:rsidR="008D0FED" w:rsidRDefault="0062441D">
      <w:pPr>
        <w:spacing w:after="0" w:line="600" w:lineRule="auto"/>
        <w:ind w:firstLine="720"/>
        <w:jc w:val="both"/>
        <w:rPr>
          <w:rFonts w:eastAsia="Times New Roman"/>
          <w:szCs w:val="24"/>
        </w:rPr>
      </w:pPr>
      <w:r>
        <w:rPr>
          <w:rFonts w:eastAsia="Times New Roman"/>
          <w:szCs w:val="24"/>
        </w:rPr>
        <w:t xml:space="preserve">Αν το Υπουργείο Ναυτιλίας, κύριε Λοβέρδο, δεν έδειχνε ιδιαίτερη σπουδή, θα μπορούσε το πλοίο αυτό να είχε φύγει, διότι σκοπίμως έρχεστε εδώ και λέτε πράγματα τα οποία δεν έπρεπε να λέτε και δεν σας τιμούν, γιατί είστε καθηγητής πανεπιστημίου. </w:t>
      </w:r>
    </w:p>
    <w:p w14:paraId="24A39528" w14:textId="77777777" w:rsidR="008D0FED" w:rsidRDefault="0062441D">
      <w:pPr>
        <w:spacing w:after="0" w:line="600" w:lineRule="auto"/>
        <w:ind w:firstLine="720"/>
        <w:jc w:val="both"/>
        <w:rPr>
          <w:rFonts w:eastAsia="Times New Roman"/>
          <w:szCs w:val="24"/>
        </w:rPr>
      </w:pPr>
      <w:r>
        <w:rPr>
          <w:rFonts w:eastAsia="Times New Roman"/>
          <w:szCs w:val="24"/>
        </w:rPr>
        <w:t xml:space="preserve">Το πλοίο συνελήφθη σε διεθνή ύδατα. Δεν ξέρετε τι σημαίνει η σύλληψη ενός πλοίου σε διεθνή ύδατα; Το πλοίο έμεινε ακυβέρνητο στα διεθνή ύδατα. Το ξέρετε αυτό. </w:t>
      </w:r>
      <w:proofErr w:type="spellStart"/>
      <w:r>
        <w:rPr>
          <w:rFonts w:eastAsia="Times New Roman"/>
          <w:szCs w:val="24"/>
        </w:rPr>
        <w:t>Ρυμουλκήθηκε</w:t>
      </w:r>
      <w:proofErr w:type="spellEnd"/>
      <w:r>
        <w:rPr>
          <w:rFonts w:eastAsia="Times New Roman"/>
          <w:szCs w:val="24"/>
        </w:rPr>
        <w:t xml:space="preserve"> από άλλο ξένο πλοίο. Το Λιμενικό, λοιπόν, το παρέλαβε και το έφερε στην </w:t>
      </w:r>
      <w:proofErr w:type="spellStart"/>
      <w:r>
        <w:rPr>
          <w:rFonts w:eastAsia="Times New Roman"/>
          <w:szCs w:val="24"/>
        </w:rPr>
        <w:t>Παλαιοχώρα</w:t>
      </w:r>
      <w:proofErr w:type="spellEnd"/>
      <w:r>
        <w:rPr>
          <w:rFonts w:eastAsia="Times New Roman"/>
          <w:szCs w:val="24"/>
        </w:rPr>
        <w:t xml:space="preserve">. Εκεί το έχουμε κρατήσει και δεν επιτρέψαμε με κανέναν </w:t>
      </w:r>
      <w:r>
        <w:rPr>
          <w:rFonts w:eastAsia="Times New Roman"/>
          <w:szCs w:val="24"/>
        </w:rPr>
        <w:lastRenderedPageBreak/>
        <w:t xml:space="preserve">τρόπο να φύγει, όσα επιχειρήματα κι αν χρησιμοποιήθηκαν από την πλευρά των ιδιοκτητών. Κατέβηκε το φορτίο, ελέγχθηκε το φορτίο, ελέγχθηκε το πλοίο αν έχει μέσα ναρκωτικά και όπλα, </w:t>
      </w:r>
      <w:proofErr w:type="spellStart"/>
      <w:r>
        <w:rPr>
          <w:rFonts w:eastAsia="Times New Roman"/>
          <w:szCs w:val="24"/>
        </w:rPr>
        <w:t>παρεπέμφθη</w:t>
      </w:r>
      <w:proofErr w:type="spellEnd"/>
      <w:r>
        <w:rPr>
          <w:rFonts w:eastAsia="Times New Roman"/>
          <w:szCs w:val="24"/>
        </w:rPr>
        <w:t xml:space="preserve"> η υπόθεση στο τελωνείο, πήγε το τελωνείο, σφράγισε το φορτίο, έγιναν όλα νομότυπα, ρωτήθηκαν η Ουκρανική Πρεσβεία και η Ουκρανική Κυβέρνηση, διαμέσου του Υπουργείου Εξωτερικών, αν αυτά τα έγγραφα που φέρει είναι σωστά, διότι το πλοίο ήταν αλιευτικό και ξαφνικά βρέθηκε να είναι εμπορικό. Ήλθαν τα σχετικά έγγραφα ότι μετατράπηκε στην Ουκρανία από αλιευτικό σε εμπορικό. Έχουμε, λοιπόν, όλη αυτήν την αλληλογραφία, όλα αυτά τα έγγραφα. Ζητήσαμε την παρέμβαση του εισαγγελέα. </w:t>
      </w:r>
    </w:p>
    <w:p w14:paraId="24A39529" w14:textId="77777777" w:rsidR="008D0FED" w:rsidRDefault="0062441D">
      <w:pPr>
        <w:spacing w:after="0" w:line="600" w:lineRule="auto"/>
        <w:ind w:firstLine="720"/>
        <w:jc w:val="both"/>
        <w:rPr>
          <w:rFonts w:eastAsia="Times New Roman"/>
          <w:szCs w:val="24"/>
        </w:rPr>
      </w:pPr>
      <w:r>
        <w:rPr>
          <w:rFonts w:eastAsia="Times New Roman"/>
          <w:szCs w:val="24"/>
        </w:rPr>
        <w:t xml:space="preserve">Σήμερα, λοιπόν, η υπόθεση είναι σε δύο αρχές, στην Εισαγγελία Χανίων και στην Εισαγγελία Πειραιώς. Αφού κάνατε τον κόπο να μου κάνετε αυτήν την ερώτηση, γιατί δεν πήγατε στον εισαγγελέα Πειραιώς να τον ρωτήσετε εσείς, που είστε και έγκριτος νομικός, γιατί καθυστερεί και φορτώνετε την ευθύνη σε μας; Δηλαδή θα πάρω απόφαση εγώ τώρα; Θα υπερβώ την εισαγγελική αρχή, κύριε Λοβέρδο; Σοβαρά μιλάμε; Το λέω αυτό, για να είμαστε κοντά στην πραγματικότητα και να μη λέμε ό,τι θέλουμε. Αν θέλουμε να έχουμε μια επιθετική λογική απέναντι σε κάποιους ανθρώπους, να το κάνουμε, αλλά αυτό είναι άλλο πράγμα. </w:t>
      </w:r>
    </w:p>
    <w:p w14:paraId="24A3952A" w14:textId="77777777" w:rsidR="008D0FED" w:rsidRDefault="0062441D">
      <w:pPr>
        <w:spacing w:after="0" w:line="600" w:lineRule="auto"/>
        <w:ind w:firstLine="720"/>
        <w:jc w:val="both"/>
        <w:rPr>
          <w:rFonts w:eastAsia="Times New Roman"/>
          <w:szCs w:val="24"/>
        </w:rPr>
      </w:pPr>
      <w:r>
        <w:rPr>
          <w:rFonts w:eastAsia="Times New Roman"/>
          <w:szCs w:val="24"/>
        </w:rPr>
        <w:t>Εσείς, όμως, δικαιολογείστε να ρωτάτε τι κάνει το Υπουργείο Ναυτιλίας, όταν αυτήν τη στιγμή η υπόθεση είναι στα χέρια της εισαγγελικής αρχής από τον Μάρτιο; Υποδείξτε μου, λοιπόν, πώς θα υπερβώ την εισαγγελική αρχή κι εγώ θα το κάνω.</w:t>
      </w:r>
    </w:p>
    <w:p w14:paraId="24A3952B" w14:textId="77777777" w:rsidR="008D0FED" w:rsidRDefault="0062441D">
      <w:pPr>
        <w:spacing w:after="0" w:line="600" w:lineRule="auto"/>
        <w:ind w:firstLine="720"/>
        <w:jc w:val="both"/>
        <w:rPr>
          <w:rFonts w:eastAsia="Times New Roman"/>
          <w:szCs w:val="24"/>
        </w:rPr>
      </w:pPr>
      <w:r>
        <w:rPr>
          <w:rFonts w:eastAsia="Times New Roman"/>
          <w:szCs w:val="24"/>
        </w:rPr>
        <w:lastRenderedPageBreak/>
        <w:t>Ευχαριστώ, κύριε Πρόεδρε.</w:t>
      </w:r>
    </w:p>
    <w:p w14:paraId="24A3952C"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24A3952D"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w:t>
      </w:r>
    </w:p>
    <w:p w14:paraId="24A3952E"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Επί της γενικής τοποθέτησης του κ. </w:t>
      </w:r>
      <w:proofErr w:type="spellStart"/>
      <w:r>
        <w:rPr>
          <w:rFonts w:eastAsia="Times New Roman" w:cs="Times New Roman"/>
          <w:szCs w:val="24"/>
        </w:rPr>
        <w:t>Κουρουμπλή</w:t>
      </w:r>
      <w:proofErr w:type="spellEnd"/>
      <w:r>
        <w:rPr>
          <w:rFonts w:eastAsia="Times New Roman" w:cs="Times New Roman"/>
          <w:szCs w:val="24"/>
        </w:rPr>
        <w:t>, λέει ότι το Υπουργείο του για το θέμα επιδεικνύει την αρμόζουσα ένταση ελέγχων. Εγώ να το δεχτώ. Πρέπει, όμως και ο ίδιος να δεχτεί το αδιάσειστο στατιστικό στοιχείο ότι παρότι κάνει αυτά που κάνει, το λαθρεμπόριο στην Ελλάδα στα σιγαρέτα αυξάνεται. Και γενικώς το λαθρεμπόριο αυξάνεται. Δεν μπορεί να κάνω παραπάνω από αυτά που μπορώ και η εγκληματικότητα στο συγκεκριμένο πεδίο να αυξάνεται. Κάτι δεν κάνω καλά.</w:t>
      </w:r>
    </w:p>
    <w:p w14:paraId="24A3952F"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Επί του ειδικού θέματος, εγώ σας ρώτησα γιατί έντεκα μήνες η εταιρεία δεν έχει κληθεί να δώσει εξηγήσεις. Γιατί; Επί επτά μήνες σας έλεγα τον Ιούνιο, επί έντεκα σας λέω τώρα. Δεν απαντάτε. Δεύτερον, σας ρώτησα γιατί αποκλείσατε με συνέντευξή σας τη λαθρεμπορία, όταν ακόμα και οι υπηρεσίες του Λιμενικού μιλούν για πλοίο με ύποπτη όψη και ύποπτο εμπόρευμα. </w:t>
      </w:r>
    </w:p>
    <w:p w14:paraId="24A39530"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περιεχόμενο της απάντησής σας. Λέτε: «Μα, τι να κάνω εγώ»; Καταθέτω, αφού το θέλετε έτσι, την απάντηση που μου έδωσε για δεύτερη φορά και πάρα πολύ σύντομα ο Υπουργός Δικαιοσύνης. Μου είχε απαντήσει την πρώτη φορά τον Αύγουστο ή τον Ιούλιο –δεν θυμάμαι αυτήν τη στιγμή- λέγοντάς μου ότι έχει σχηματιστεί ποινική δικογραφία. Ο κ. </w:t>
      </w:r>
      <w:proofErr w:type="spellStart"/>
      <w:r>
        <w:rPr>
          <w:rFonts w:eastAsia="Times New Roman" w:cs="Times New Roman"/>
          <w:szCs w:val="24"/>
        </w:rPr>
        <w:t>Κουρουμπλής</w:t>
      </w:r>
      <w:proofErr w:type="spellEnd"/>
      <w:r>
        <w:rPr>
          <w:rFonts w:eastAsia="Times New Roman" w:cs="Times New Roman"/>
          <w:szCs w:val="24"/>
        </w:rPr>
        <w:t xml:space="preserve"> έλεγε ότι δεν υπάρχει </w:t>
      </w:r>
      <w:r>
        <w:rPr>
          <w:rFonts w:eastAsia="Times New Roman" w:cs="Times New Roman"/>
          <w:szCs w:val="24"/>
        </w:rPr>
        <w:lastRenderedPageBreak/>
        <w:t xml:space="preserve">λαθρεμπορία. Τον ρωτάω τώρα πού βρίσκεται αυτή η ποινική δικογραφία και μου λέει ότι γίνεται προκαταρκτική εξέταση με εντολή του εισαγγελέα Πειραιώς από το Λιμενικό Σώμα, του οποίου προΐσταται ο παρών Υπουργός. Καταθέτω την απάντηση. </w:t>
      </w:r>
    </w:p>
    <w:p w14:paraId="24A39531" w14:textId="77777777" w:rsidR="008D0FED" w:rsidRDefault="0062441D">
      <w:pPr>
        <w:spacing w:after="0"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Ανδρέας Λοβέρδος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4A39532" w14:textId="77777777" w:rsidR="008D0FED" w:rsidRDefault="0062441D">
      <w:pPr>
        <w:spacing w:after="0" w:line="600" w:lineRule="auto"/>
        <w:ind w:firstLine="720"/>
        <w:jc w:val="both"/>
        <w:rPr>
          <w:rFonts w:eastAsia="Times New Roman"/>
          <w:szCs w:val="24"/>
        </w:rPr>
      </w:pPr>
      <w:r>
        <w:rPr>
          <w:rFonts w:eastAsia="Times New Roman"/>
          <w:szCs w:val="24"/>
        </w:rPr>
        <w:t xml:space="preserve">Ρωτάω πάλι: Σας λέει η τελωνειακή αρχή και οι λιμενικές αρχές το επαναλαμβάνουν, σύμφωνα με έγγραφο το οποίο έχει κατατεθεί στη Βουλή από την αρμόδια Υφυπουργό την οποία είχα ερωτήσει γραπτώς, ότι το πλοίο έχει ύποπτη όψη, είναι χύμα το εμπόρευμα και το ίδιο το πλοίο προκαλεί υποψίες. </w:t>
      </w:r>
    </w:p>
    <w:p w14:paraId="24A39533" w14:textId="77777777" w:rsidR="008D0FED" w:rsidRDefault="0062441D">
      <w:pPr>
        <w:spacing w:after="0" w:line="600" w:lineRule="auto"/>
        <w:ind w:firstLine="720"/>
        <w:jc w:val="both"/>
        <w:rPr>
          <w:rFonts w:eastAsia="Times New Roman"/>
          <w:szCs w:val="24"/>
        </w:rPr>
      </w:pPr>
      <w:r>
        <w:rPr>
          <w:rFonts w:eastAsia="Times New Roman"/>
          <w:szCs w:val="24"/>
        </w:rPr>
        <w:t>Δεύτερον, σας λέει ότι υπάρχει ένας εισαγωγέας στο Λίβανο που αρνείται ότι έχει σχέση με το εμπόρευμα. Άρα, εδώ οι υποψίες γίνονται βεβαιότητα για σκαστή λαθρεμπορία που πρέπει να ερευνηθεί.</w:t>
      </w:r>
    </w:p>
    <w:p w14:paraId="24A39534" w14:textId="77777777" w:rsidR="008D0FED" w:rsidRDefault="0062441D">
      <w:pPr>
        <w:spacing w:after="0" w:line="600" w:lineRule="auto"/>
        <w:ind w:firstLine="720"/>
        <w:jc w:val="both"/>
        <w:rPr>
          <w:rFonts w:eastAsia="Times New Roman"/>
          <w:szCs w:val="24"/>
        </w:rPr>
      </w:pPr>
      <w:r>
        <w:rPr>
          <w:rFonts w:eastAsia="Times New Roman"/>
          <w:szCs w:val="24"/>
        </w:rPr>
        <w:t xml:space="preserve">Τρίτον, κανένας δεν αναζητά το συγκεκριμένο εμπόρευμα. Κανένας! Είναι χαμένο, γιατί κανείς δεν θέλει να δείξει ενδιαφέρον για κάτι που είναι λαθραίο. Και ενώ όλα αυτά τα λένε οι τελωνειακές αρχές και τα επαναλαμβάνει ο κ. </w:t>
      </w:r>
      <w:proofErr w:type="spellStart"/>
      <w:r>
        <w:rPr>
          <w:rFonts w:eastAsia="Times New Roman"/>
          <w:szCs w:val="24"/>
        </w:rPr>
        <w:t>Κουρουμπλής</w:t>
      </w:r>
      <w:proofErr w:type="spellEnd"/>
      <w:r>
        <w:rPr>
          <w:rFonts w:eastAsia="Times New Roman"/>
          <w:szCs w:val="24"/>
        </w:rPr>
        <w:t xml:space="preserve"> απαντώντας σε εμένα γραπτώς αυτήν την ερώτησή του την οποία επικαλέστηκε –την έχω και μπροστά μου-, απαντάει η υπηρεσία του με βάση τις απαντήσεις της τελωνειακής αρχής. Η όλη ιστορία έντεκα μήνες μετά –και αυτό είναι που μας εκθέτει και διεθνώς </w:t>
      </w:r>
      <w:r>
        <w:rPr>
          <w:rFonts w:eastAsia="Times New Roman"/>
          <w:szCs w:val="24"/>
        </w:rPr>
        <w:lastRenderedPageBreak/>
        <w:t xml:space="preserve">αλλά και στα μάτια των Ελλήνων πολιτών- έχει φτάσει σε ένα σημείο όπου η παραγωγός εταιρεία που είναι ελληνική, δεν έχει κληθεί ακόμη. Και το λέω για τρίτη φορά προκαλώντας τον κύριο Υπουργό να πάρει μια θέση πάνω σε αυτό και να απαντήσει: Γιατί αποκλείσατε εσείς ο ίδιος τη λαθρεμπορία, ενώ οι υπηρεσίες λένε το αντίθετο; </w:t>
      </w:r>
    </w:p>
    <w:p w14:paraId="24A39535" w14:textId="77777777" w:rsidR="008D0FED" w:rsidRDefault="0062441D">
      <w:pPr>
        <w:spacing w:after="0" w:line="600" w:lineRule="auto"/>
        <w:ind w:firstLine="720"/>
        <w:jc w:val="both"/>
        <w:rPr>
          <w:rFonts w:eastAsia="Times New Roman"/>
          <w:szCs w:val="24"/>
        </w:rPr>
      </w:pPr>
      <w:r>
        <w:rPr>
          <w:rFonts w:eastAsia="Times New Roman"/>
          <w:szCs w:val="24"/>
        </w:rPr>
        <w:t xml:space="preserve">Πιέζεστε από την Κυβέρνηση, κύριε </w:t>
      </w:r>
      <w:proofErr w:type="spellStart"/>
      <w:r>
        <w:rPr>
          <w:rFonts w:eastAsia="Times New Roman"/>
          <w:szCs w:val="24"/>
        </w:rPr>
        <w:t>Κουρουμπλή</w:t>
      </w:r>
      <w:proofErr w:type="spellEnd"/>
      <w:r>
        <w:rPr>
          <w:rFonts w:eastAsia="Times New Roman"/>
          <w:szCs w:val="24"/>
        </w:rPr>
        <w:t xml:space="preserve">; Ποιο λόγο θα είχατε εσείς προσωπικά; Πιέζεστε από την Κυβέρνηση; Έχετε πάρει εντολή; Η καθυστέρησή σας είναι αντιστρόφως ανάλογη με τη διασύνδεση που έχετε εδώ οι ίδιοι ομολογήσει με συγκεκριμένο επιχειρηματία. Εδώ να δώσουμε τον λόγο της καθυστέρησης, στη σχέση αυτή; Για να μπορέσουμε δηλαδή και εμείς να εξηγήσουμε την επί έντεκα μήνες καθυστέρηση στη σχέση που έχετε ομολογήσει εδώ οι ίδιοι, όταν έχετε πει αυτά που έχετε πει για συγκεκριμένη τροπολογία που φέρατε, ενώ εκκρεμούσε απόφαση δικαστηρίου; Και θέλετε να θυμηθώ τις συνεντεύξεις του συγκεκριμένου επιχειρηματία, που ο κύριος Πρωθυπουργός ο Έλληνας του θυμίζει τον Πρόεδρο Πούτιν -ίσως τώρα του θυμίζει και τον Πρόεδρο </w:t>
      </w:r>
      <w:proofErr w:type="spellStart"/>
      <w:r>
        <w:rPr>
          <w:rFonts w:eastAsia="Times New Roman"/>
          <w:szCs w:val="24"/>
        </w:rPr>
        <w:t>Τραμπ</w:t>
      </w:r>
      <w:proofErr w:type="spellEnd"/>
      <w:r>
        <w:rPr>
          <w:rFonts w:eastAsia="Times New Roman"/>
          <w:szCs w:val="24"/>
        </w:rPr>
        <w:t xml:space="preserve">-, που έχει πει να τον στηρίξουμε, γιατί σε αυτόν ανήκει το μέλλον της Ελλάδας; Αυτή είναι η εξήγηση που πρέπει να δώσω; Εγώ λέω να μην τη δώσω. Να ακούσω εσάς. Πείτε μου, όμως, εσείς, που είστε ο πολιτικός προϊστάμενος των λιμενικών αρχών: Γιατί επί έντεκα μήνες δεν ζητήσατε από μια εταιρεία να δώσει εξηγήσεις; </w:t>
      </w:r>
    </w:p>
    <w:p w14:paraId="24A39536" w14:textId="77777777" w:rsidR="008D0FED" w:rsidRDefault="0062441D">
      <w:pPr>
        <w:spacing w:after="0" w:line="600" w:lineRule="auto"/>
        <w:ind w:firstLine="720"/>
        <w:jc w:val="both"/>
        <w:rPr>
          <w:rFonts w:eastAsia="Times New Roman"/>
          <w:szCs w:val="24"/>
        </w:rPr>
      </w:pPr>
      <w:r>
        <w:rPr>
          <w:rFonts w:eastAsia="Times New Roman"/>
          <w:szCs w:val="24"/>
        </w:rPr>
        <w:t>Τίποτα άλλο δεν σας ρωτάω, κύριε Υπουργέ. Εάν μου το πείτε αυτό, εγώ έχω καλυφθεί.</w:t>
      </w:r>
    </w:p>
    <w:p w14:paraId="24A39537"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Ευχαριστώ, κύριε Λοβέρδο. </w:t>
      </w:r>
    </w:p>
    <w:p w14:paraId="24A39538"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4A39539"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Κύριε Πρόεδρε, εγώ δεν ήθελα να πάει η συζήτηση σε αυτό το επίπεδο που επιχείρησε ο κ. Λοβέρδος.</w:t>
      </w:r>
    </w:p>
    <w:p w14:paraId="24A3953A"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Κατ’ αρχάς, κύριε Λοβέρδο, εγώ στην πολιτική μου διαδρομή δεν υπήρξα υιοθετημένος κανενός. </w:t>
      </w:r>
    </w:p>
    <w:p w14:paraId="24A3953B" w14:textId="77777777" w:rsidR="008D0FED" w:rsidRDefault="0062441D">
      <w:pPr>
        <w:spacing w:after="0" w:line="600" w:lineRule="auto"/>
        <w:ind w:firstLine="720"/>
        <w:jc w:val="both"/>
        <w:rPr>
          <w:rFonts w:eastAsia="Times New Roman"/>
          <w:szCs w:val="24"/>
        </w:rPr>
      </w:pPr>
      <w:r>
        <w:rPr>
          <w:rFonts w:eastAsia="Times New Roman"/>
          <w:szCs w:val="24"/>
        </w:rPr>
        <w:t>Τον κύριο αυτόν στον οποίο αναφέρεστε, στη ζωή μου τον συνάντησα δύο φορές σε ποντιακές εκδηλώσεις. Δεν είχα καμμία άλλη σχέση. Άλλοι ήταν στον γάμο του παιδιού του. Λοιπόν, μην αναφέρεστε σε μένα γι’ αυτά τα ζητήματα.</w:t>
      </w:r>
    </w:p>
    <w:p w14:paraId="24A3953C" w14:textId="77777777" w:rsidR="008D0FED" w:rsidRDefault="0062441D">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αναφέρθηκα σε σας. Είπα αν κάποιος σας πιέζει.</w:t>
      </w:r>
    </w:p>
    <w:p w14:paraId="24A3953D" w14:textId="77777777" w:rsidR="008D0FED" w:rsidRDefault="0062441D">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Εγώ σας άκουσα με προσοχή. Δεν χρειάζεται να με διακόπτετε. Κάντε λίγη υπομονή. </w:t>
      </w:r>
    </w:p>
    <w:p w14:paraId="24A3953E" w14:textId="77777777" w:rsidR="008D0FED" w:rsidRDefault="0062441D">
      <w:pPr>
        <w:spacing w:after="0" w:line="600" w:lineRule="auto"/>
        <w:ind w:firstLine="720"/>
        <w:jc w:val="both"/>
        <w:rPr>
          <w:rFonts w:eastAsia="Times New Roman"/>
          <w:szCs w:val="24"/>
        </w:rPr>
      </w:pPr>
      <w:r>
        <w:rPr>
          <w:rFonts w:eastAsia="Times New Roman"/>
          <w:szCs w:val="24"/>
        </w:rPr>
        <w:t xml:space="preserve">Από κει και πέρα, τα τσιγάρα στα οποία αναφέρεστε, σε ό,τι αφορά τη συγκεκριμένη εταιρεία, έχουν εξαχθεί νομίμως από το Μαυροβούνιο. Δεν ξέρουμε αν αυτά τα τσιγάρα που έχει μέσα το πλοίο τα πήρε από το Μαυροβούνιο ή με ποιον τρόπο. </w:t>
      </w:r>
      <w:r>
        <w:rPr>
          <w:rFonts w:eastAsia="Times New Roman"/>
          <w:szCs w:val="24"/>
        </w:rPr>
        <w:lastRenderedPageBreak/>
        <w:t>Αλλά από τη συγκεκριμένη εταιρεία έχουν εξαχθεί νομίμως. Δεν φαίνεται να έχει εμπλοκή η εταιρεία αυτή σε αυτήν την υπόθεση του πλοίου. Πώς θα καλέσω, λοιπόν, αυτήν τη στιγμή; Και κάτι άλλο: Εγώ θα καλέσω; Να καλέσει ο εισαγγελέας.</w:t>
      </w:r>
    </w:p>
    <w:p w14:paraId="24A3953F" w14:textId="77777777" w:rsidR="008D0FED" w:rsidRDefault="0062441D">
      <w:pPr>
        <w:spacing w:after="0" w:line="600" w:lineRule="auto"/>
        <w:ind w:firstLine="720"/>
        <w:jc w:val="both"/>
        <w:rPr>
          <w:rFonts w:eastAsia="Times New Roman"/>
          <w:szCs w:val="24"/>
        </w:rPr>
      </w:pPr>
      <w:r>
        <w:rPr>
          <w:rFonts w:eastAsia="Times New Roman"/>
          <w:szCs w:val="24"/>
        </w:rPr>
        <w:t>Γιατί δεν πάτε εσείς, κύριε Λοβέρδο στον εισαγγελέα –αφού τα ξέρετε καλύτερα κι από μένα τα νομικά ζητήματα- να του πείτε να καλέσει όποιες εταιρείες εμπλέκονται;</w:t>
      </w:r>
    </w:p>
    <w:p w14:paraId="24A39540" w14:textId="77777777" w:rsidR="008D0FED" w:rsidRDefault="0062441D">
      <w:pPr>
        <w:spacing w:after="0" w:line="600" w:lineRule="auto"/>
        <w:ind w:firstLine="720"/>
        <w:jc w:val="both"/>
        <w:rPr>
          <w:rFonts w:eastAsia="Times New Roman"/>
          <w:szCs w:val="24"/>
        </w:rPr>
      </w:pPr>
      <w:r>
        <w:rPr>
          <w:rFonts w:eastAsia="Times New Roman"/>
          <w:szCs w:val="24"/>
        </w:rPr>
        <w:t>Λέτε πράγματα τα οποία δεν πρέπει να λέτε και δεν δικαιολογείστε να τα λέτε ειδικά εσείς, γιατί είστε ένας έγκριτος νομικός. Δεν θα πω κάτι περισσότερο και σας στενοχωρήσω.</w:t>
      </w:r>
    </w:p>
    <w:p w14:paraId="24A39541" w14:textId="77777777" w:rsidR="008D0FED" w:rsidRDefault="0062441D">
      <w:pPr>
        <w:spacing w:after="0" w:line="600" w:lineRule="auto"/>
        <w:ind w:firstLine="720"/>
        <w:jc w:val="both"/>
        <w:rPr>
          <w:rFonts w:eastAsia="Times New Roman"/>
          <w:szCs w:val="24"/>
        </w:rPr>
      </w:pPr>
      <w:r>
        <w:rPr>
          <w:rFonts w:eastAsia="Times New Roman"/>
          <w:szCs w:val="24"/>
        </w:rPr>
        <w:t>Θα πω κάτι άλλο, όμως, κύριε Λοβέρδο. Εγώ καταθέτω αυτές τις μέρες μια τροπολογία, που αφορά όλα αυτά τα «</w:t>
      </w:r>
      <w:proofErr w:type="spellStart"/>
      <w:r>
        <w:rPr>
          <w:rFonts w:eastAsia="Times New Roman"/>
          <w:szCs w:val="24"/>
        </w:rPr>
        <w:t>σλεπάκια</w:t>
      </w:r>
      <w:proofErr w:type="spellEnd"/>
      <w:r>
        <w:rPr>
          <w:rFonts w:eastAsia="Times New Roman"/>
          <w:szCs w:val="24"/>
        </w:rPr>
        <w:t xml:space="preserve">», που κάνουν τις </w:t>
      </w:r>
      <w:proofErr w:type="spellStart"/>
      <w:r>
        <w:rPr>
          <w:rFonts w:eastAsia="Times New Roman"/>
          <w:szCs w:val="24"/>
        </w:rPr>
        <w:t>πετρελεύσεις</w:t>
      </w:r>
      <w:proofErr w:type="spellEnd"/>
      <w:r>
        <w:rPr>
          <w:rFonts w:eastAsia="Times New Roman"/>
          <w:szCs w:val="24"/>
        </w:rPr>
        <w:t xml:space="preserve">, σχετικά με το όριο της ηλικίας τους. Επίσης, δεν θα επιτρέπω την </w:t>
      </w:r>
      <w:proofErr w:type="spellStart"/>
      <w:r>
        <w:rPr>
          <w:rFonts w:eastAsia="Times New Roman"/>
          <w:szCs w:val="24"/>
        </w:rPr>
        <w:t>πετρέλευση</w:t>
      </w:r>
      <w:proofErr w:type="spellEnd"/>
      <w:r>
        <w:rPr>
          <w:rFonts w:eastAsia="Times New Roman"/>
          <w:szCs w:val="24"/>
        </w:rPr>
        <w:t xml:space="preserve">, όπως γινόταν όλα αυτά τα χρόνια -και το ξέρατε καλά- σε σημεία όπου δεν υπάρχει στίγμα από το </w:t>
      </w:r>
      <w:r>
        <w:rPr>
          <w:rFonts w:eastAsia="Times New Roman"/>
          <w:szCs w:val="24"/>
          <w:lang w:val="en-US"/>
        </w:rPr>
        <w:t>AIS</w:t>
      </w:r>
      <w:r>
        <w:rPr>
          <w:rFonts w:eastAsia="Times New Roman"/>
          <w:szCs w:val="24"/>
        </w:rPr>
        <w:t xml:space="preserve">. </w:t>
      </w:r>
    </w:p>
    <w:p w14:paraId="24A39542" w14:textId="77777777" w:rsidR="008D0FED" w:rsidRDefault="0062441D">
      <w:pPr>
        <w:spacing w:after="0" w:line="600" w:lineRule="auto"/>
        <w:ind w:firstLine="720"/>
        <w:jc w:val="both"/>
        <w:rPr>
          <w:rFonts w:eastAsia="Times New Roman"/>
          <w:szCs w:val="24"/>
        </w:rPr>
      </w:pPr>
      <w:r>
        <w:rPr>
          <w:rFonts w:eastAsia="Times New Roman"/>
          <w:szCs w:val="24"/>
        </w:rPr>
        <w:t xml:space="preserve">Κατέθεσα μια αίτηση στην Εισαγγελία του Αρείου Πάγου και σας ζητώ -και εσάς προσωπικά καθώς είστε χρόνια Βουλευτής- να έρθετε μαζί μου την άλλη βδομάδα, όπως και όποιος άλλος συνάδελφος αγωνιά για το θέμα του λαθρεμπορίου. Εάν, λοιπόν, πραγματικά το πιστεύετε αυτό που λέτε –γιατί δεν φοβάμαι κανέναν, κύριε Λοβέρδο και εγώ δεν κάνω ερωτήσεις απλώς για να λέω ότι έκανα ερωτήσεις, όπως ακούω να λένε κάποιοι λαλίστατοι συνάδελφοι της Αντιπολίτευσης ότι έκανα </w:t>
      </w:r>
      <w:r>
        <w:rPr>
          <w:rFonts w:eastAsia="Times New Roman"/>
          <w:szCs w:val="24"/>
        </w:rPr>
        <w:lastRenderedPageBreak/>
        <w:t xml:space="preserve">δύο, τρεις ερωτήσεις για το λαθρεμπόριο- ελάτε να πάμε μαζί. Εγώ το ζήτησα από όλα τα κόμματα, κύριε Λοβέρδο. Έστειλα επιστολή και στο δικό σας κόμμα, γιατί ο πολιτικός κόσμος χρεώνεται πράγματα πολλές φορές αδίκως, να πάμε όλοι μαζί και να ζητήσουμε επανεξέταση όλων των αθωωτικών αποφάσεων περί λαθρεμπορίου. Κι εκεί θα καταλάβει ο ελληνικός λαός ποιοι στηρίζουν έμμεσα ή άμεσα αυτήν την κατάσταση και ποιοι είναι αποφασισμένοι να συγκρουστούν με αυτήν την κατάσταση. </w:t>
      </w:r>
    </w:p>
    <w:p w14:paraId="24A39543" w14:textId="77777777" w:rsidR="008D0FED" w:rsidRDefault="0062441D">
      <w:pPr>
        <w:spacing w:after="0" w:line="600" w:lineRule="auto"/>
        <w:ind w:firstLine="720"/>
        <w:jc w:val="both"/>
        <w:rPr>
          <w:rFonts w:eastAsia="Times New Roman"/>
          <w:szCs w:val="24"/>
        </w:rPr>
      </w:pPr>
      <w:r>
        <w:rPr>
          <w:rFonts w:eastAsia="Times New Roman"/>
          <w:szCs w:val="24"/>
        </w:rPr>
        <w:t>Σας ζητώ, λοιπόν, να πάμε να ζητήσουμε από την κ. Δημητρίου να αρχίσει τη διαδικασία και να τις συνδέσει –γιατί θα μου πείτε ότι έχουν παραγραφεί πολλές από αυτές τις υποθέσεις- με εγκληματικές πράξεις και με ξέπλυμα βρώμικου χρήματος. Εάν το τολμήσουμε αυτό, τότε είμαι βέβαιος ότι πραγματικά θα κάνουμε μια πολύ μεγάλη, γενναία, αποφασιστική ρήξη με όλο αυτό το σύστημα. Αν δεν το κάνουμε, θα είμαστε υπόλογοι απέναντι στον ελληνικό λαό.</w:t>
      </w:r>
    </w:p>
    <w:p w14:paraId="24A39544" w14:textId="77777777" w:rsidR="008D0FED" w:rsidRDefault="0062441D">
      <w:pPr>
        <w:spacing w:after="0" w:line="600" w:lineRule="auto"/>
        <w:ind w:firstLine="720"/>
        <w:jc w:val="both"/>
        <w:rPr>
          <w:rFonts w:eastAsia="Times New Roman"/>
          <w:szCs w:val="24"/>
        </w:rPr>
      </w:pPr>
      <w:r>
        <w:rPr>
          <w:rFonts w:eastAsia="Times New Roman"/>
          <w:szCs w:val="24"/>
        </w:rPr>
        <w:t>Σας ευχαριστώ.</w:t>
      </w:r>
    </w:p>
    <w:p w14:paraId="24A39545" w14:textId="77777777" w:rsidR="008D0FED" w:rsidRDefault="0062441D">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Σας ευχαριστώ, κύριε Υπουργέ.</w:t>
      </w:r>
    </w:p>
    <w:p w14:paraId="24A39546" w14:textId="77777777" w:rsidR="008D0FED" w:rsidRDefault="0062441D">
      <w:pPr>
        <w:spacing w:after="0" w:line="600" w:lineRule="auto"/>
        <w:ind w:firstLine="720"/>
        <w:jc w:val="both"/>
        <w:rPr>
          <w:rFonts w:eastAsia="Times New Roman"/>
          <w:szCs w:val="24"/>
        </w:rPr>
      </w:pPr>
      <w:r>
        <w:rPr>
          <w:rFonts w:eastAsia="Times New Roman"/>
          <w:szCs w:val="24"/>
        </w:rPr>
        <w:t xml:space="preserve">Ακολουθεί η τέταρτη με αριθμό 43/9-10-2017 επίκαιρη ερώτηση πρώτου κύκλου του Βουλευτή Εύβοιας της Νέας Δημοκρατίας κ. </w:t>
      </w:r>
      <w:r>
        <w:rPr>
          <w:rFonts w:eastAsia="Times New Roman"/>
          <w:bCs/>
          <w:szCs w:val="24"/>
        </w:rPr>
        <w:t xml:space="preserve">Σίμου </w:t>
      </w:r>
      <w:proofErr w:type="spellStart"/>
      <w:r>
        <w:rPr>
          <w:rFonts w:eastAsia="Times New Roman"/>
          <w:bCs/>
          <w:szCs w:val="24"/>
        </w:rPr>
        <w:t>Κεδίκογλου</w:t>
      </w:r>
      <w:proofErr w:type="spellEnd"/>
      <w:r>
        <w:rPr>
          <w:rFonts w:eastAsia="Times New Roman"/>
          <w:szCs w:val="24"/>
        </w:rPr>
        <w:t xml:space="preserve"> προς τον Υπουργό </w:t>
      </w:r>
      <w:r>
        <w:rPr>
          <w:rFonts w:eastAsia="Times New Roman"/>
          <w:bCs/>
          <w:szCs w:val="24"/>
        </w:rPr>
        <w:t>Ναυτιλίας και Νησιωτικής Πολιτικής,</w:t>
      </w:r>
      <w:r>
        <w:rPr>
          <w:rFonts w:eastAsia="Times New Roman"/>
          <w:b/>
          <w:bCs/>
          <w:szCs w:val="24"/>
        </w:rPr>
        <w:t xml:space="preserve"> </w:t>
      </w:r>
      <w:r>
        <w:rPr>
          <w:rFonts w:eastAsia="Times New Roman"/>
          <w:szCs w:val="24"/>
        </w:rPr>
        <w:t>με θέμα: «Σιγή ιχθύος για την επιλογή του Προέδρου και Διευθύνοντος Συμβούλου της Ανώνυμης Εταιρείας «Οργανισμός Λιμένων Νομού Ευβοίας»».</w:t>
      </w:r>
    </w:p>
    <w:p w14:paraId="24A39547" w14:textId="77777777" w:rsidR="008D0FED" w:rsidRDefault="0062441D">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Κεδίκογλου</w:t>
      </w:r>
      <w:proofErr w:type="spellEnd"/>
      <w:r>
        <w:rPr>
          <w:rFonts w:eastAsia="Times New Roman"/>
          <w:szCs w:val="24"/>
        </w:rPr>
        <w:t xml:space="preserve">,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14:paraId="24A39548" w14:textId="77777777" w:rsidR="008D0FED" w:rsidRDefault="0062441D">
      <w:pPr>
        <w:spacing w:after="0" w:line="600" w:lineRule="auto"/>
        <w:ind w:firstLine="720"/>
        <w:jc w:val="both"/>
        <w:rPr>
          <w:rFonts w:eastAsia="Times New Roman"/>
          <w:szCs w:val="24"/>
        </w:rPr>
      </w:pPr>
      <w:r>
        <w:rPr>
          <w:rFonts w:eastAsia="Times New Roman"/>
          <w:b/>
          <w:szCs w:val="24"/>
        </w:rPr>
        <w:lastRenderedPageBreak/>
        <w:t>ΣΙΜΟΣ ΚΕΔΙΚΟΓΛΟΥ:</w:t>
      </w:r>
      <w:r>
        <w:rPr>
          <w:rFonts w:eastAsia="Times New Roman"/>
          <w:szCs w:val="24"/>
        </w:rPr>
        <w:t xml:space="preserve"> Ευχαριστώ, κύριε Πρόεδρε.</w:t>
      </w:r>
    </w:p>
    <w:p w14:paraId="24A39549" w14:textId="77777777" w:rsidR="008D0FED" w:rsidRDefault="0062441D">
      <w:pPr>
        <w:spacing w:after="0" w:line="600" w:lineRule="auto"/>
        <w:ind w:firstLine="720"/>
        <w:jc w:val="both"/>
        <w:rPr>
          <w:rFonts w:eastAsia="Times New Roman"/>
          <w:szCs w:val="24"/>
        </w:rPr>
      </w:pPr>
      <w:r>
        <w:rPr>
          <w:rFonts w:eastAsia="Times New Roman"/>
          <w:szCs w:val="24"/>
        </w:rPr>
        <w:t>Κύριε Υπουργέ, χαίρομαι που εμφανιστήκατε μετά τις αλλεπάλληλες ερωτήσεις…</w:t>
      </w:r>
    </w:p>
    <w:p w14:paraId="24A3954A" w14:textId="77777777" w:rsidR="008D0FED" w:rsidRDefault="0062441D">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Ελάτε τώρα. Εντάξει! Στερνή μου γνώση να σε είχα πρώτα!</w:t>
      </w:r>
    </w:p>
    <w:p w14:paraId="24A3954B" w14:textId="77777777" w:rsidR="008D0FED" w:rsidRDefault="0062441D">
      <w:pPr>
        <w:spacing w:after="0"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Είναι μήνες που περιμένω απάντηση.</w:t>
      </w:r>
    </w:p>
    <w:p w14:paraId="24A3954C" w14:textId="77777777" w:rsidR="008D0FED" w:rsidRDefault="0062441D">
      <w:pPr>
        <w:spacing w:after="0" w:line="600" w:lineRule="auto"/>
        <w:ind w:firstLine="720"/>
        <w:jc w:val="both"/>
        <w:rPr>
          <w:rFonts w:eastAsia="Times New Roman"/>
          <w:szCs w:val="24"/>
        </w:rPr>
      </w:pPr>
      <w:r>
        <w:rPr>
          <w:rFonts w:eastAsia="Times New Roman"/>
          <w:szCs w:val="24"/>
        </w:rPr>
        <w:t>Θέλω, όμως, να σας πω ότι λυπάμαι, γιατί περίμενα όλους αυτούς τους μήνες να έχετε αντιληφθεί το κόστος που φορτώνεστε…</w:t>
      </w:r>
    </w:p>
    <w:p w14:paraId="24A3954D" w14:textId="77777777" w:rsidR="008D0FED" w:rsidRDefault="0062441D">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Μια φορά ήρθες στη Βουλή και ήρθα…</w:t>
      </w:r>
    </w:p>
    <w:p w14:paraId="24A3954E" w14:textId="77777777" w:rsidR="008D0FED" w:rsidRDefault="0062441D">
      <w:pPr>
        <w:spacing w:after="0"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Επί μήνες κατέθετα γραπτές ερωτήσεις, στις οποίες δεν υπήρξε απάντηση. </w:t>
      </w:r>
    </w:p>
    <w:p w14:paraId="24A3954F" w14:textId="77777777" w:rsidR="008D0FED" w:rsidRDefault="0062441D">
      <w:pPr>
        <w:spacing w:after="0" w:line="600" w:lineRule="auto"/>
        <w:ind w:firstLine="720"/>
        <w:jc w:val="both"/>
        <w:rPr>
          <w:rFonts w:eastAsia="Times New Roman"/>
          <w:szCs w:val="24"/>
        </w:rPr>
      </w:pPr>
      <w:r>
        <w:rPr>
          <w:rFonts w:eastAsia="Times New Roman"/>
          <w:szCs w:val="24"/>
        </w:rPr>
        <w:t>Κύριε Υπουργέ, ας δούμε την ουσία της υπόθεσης του διαβόητου διευθύνοντος συμβούλου του Οργανισμού Λιμένων Ευβοίας.</w:t>
      </w:r>
    </w:p>
    <w:p w14:paraId="24A39550"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Έγινε μια διαγωνιστική διαδικασία. Αποκλείστηκαν αυτοί που δεν είχαν μεταπτυχιακό και μετά αποκαλύφθηκε ότι ο επιλεγείς διευθύνων δεν είχε μεταπτυχιακό, ενώ η επιτροπή έλεγε ότι είχε μεταπτυχιακό. Μετά αυτός ζητάει και τα ρέστα. Λέει ότι φταίει η επιτροπή. </w:t>
      </w:r>
    </w:p>
    <w:p w14:paraId="24A39551"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Αλλά θα τα δούμε αναλυτικά:</w:t>
      </w:r>
    </w:p>
    <w:p w14:paraId="24A39552"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Γίνεται η διαγωνιστική διαδικασία, όπως ορίζει ο ν.3429/2005. Ήταν υποχρεωτικό να γίνει διαγωνιστική διαδικασία. Γίνεται προκήρυξη, στην οποία προκήρυξη αναφέρεται ότι θα συνεκτιμηθούν μεταπτυχιακοί τίτλοι σπουδών. Βγαίνει η απόφαση, στο Φύλλο της Εφημερίδας της Κυβερνήσεως, που λέει ότι μετά από αυτή τη διαγωνιστική διαδικασία επελέγη ο κ. Παπανδρέου, ο εκλεκτός σας. </w:t>
      </w:r>
    </w:p>
    <w:p w14:paraId="24A39553"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Εδώ «αρχίζουν τα όργανα», γιατί στο σκεπτικό της απόφασης της επιτροπής αποκλείονται ένας, δύο, τρεις, τέσσερις, να σας πω και τα ονόματα: Αργυρίου, </w:t>
      </w:r>
      <w:proofErr w:type="spellStart"/>
      <w:r>
        <w:rPr>
          <w:rFonts w:eastAsia="Times New Roman" w:cs="Times New Roman"/>
          <w:szCs w:val="24"/>
        </w:rPr>
        <w:t>Δεληβοριάς</w:t>
      </w:r>
      <w:proofErr w:type="spellEnd"/>
      <w:r>
        <w:rPr>
          <w:rFonts w:eastAsia="Times New Roman" w:cs="Times New Roman"/>
          <w:szCs w:val="24"/>
        </w:rPr>
        <w:t xml:space="preserve">, </w:t>
      </w:r>
      <w:proofErr w:type="spellStart"/>
      <w:r>
        <w:rPr>
          <w:rFonts w:eastAsia="Times New Roman" w:cs="Times New Roman"/>
          <w:szCs w:val="24"/>
        </w:rPr>
        <w:t>Καλαθέρης</w:t>
      </w:r>
      <w:proofErr w:type="spellEnd"/>
      <w:r>
        <w:rPr>
          <w:rFonts w:eastAsia="Times New Roman" w:cs="Times New Roman"/>
          <w:szCs w:val="24"/>
        </w:rPr>
        <w:t xml:space="preserve">, </w:t>
      </w:r>
      <w:proofErr w:type="spellStart"/>
      <w:r>
        <w:rPr>
          <w:rFonts w:eastAsia="Times New Roman" w:cs="Times New Roman"/>
          <w:szCs w:val="24"/>
        </w:rPr>
        <w:t>Καρατζούδης</w:t>
      </w:r>
      <w:proofErr w:type="spellEnd"/>
      <w:r>
        <w:rPr>
          <w:rFonts w:eastAsia="Times New Roman" w:cs="Times New Roman"/>
          <w:szCs w:val="24"/>
        </w:rPr>
        <w:t xml:space="preserve">, </w:t>
      </w:r>
      <w:proofErr w:type="spellStart"/>
      <w:r>
        <w:rPr>
          <w:rFonts w:eastAsia="Times New Roman" w:cs="Times New Roman"/>
          <w:szCs w:val="24"/>
        </w:rPr>
        <w:t>Κιοσίδου</w:t>
      </w:r>
      <w:proofErr w:type="spellEnd"/>
      <w:r>
        <w:rPr>
          <w:rFonts w:eastAsia="Times New Roman" w:cs="Times New Roman"/>
          <w:szCs w:val="24"/>
        </w:rPr>
        <w:t>, δεν χρειάζεται μάλλον να τα πω όλα. Αποκλείονται δεκαέξι άνθρωποι. Σε όλους λέει ότι δεν προκύπτει ότι ο υποψήφιος διαθέτει μεταπτυχιακό τίτλο σπουδών. Μάλιστα, σε έναν λέει ότι ο υποψήφιος δεν διαθέτει συναφείς με τις απαιτήσεις της πρόσκλησης μεταπτυχιακές σπουδές. Οπότε, αποκλείονται δεκαέξι άτομα, μένουν οκτώ και προτάσσεται ο εκλεκτός σας. Το σκεπτικό της επιτροπής αναφέρει για τον κ. Παπανδρέου ότι είναι κάτοχος μεταπτυχιακού τίτλου σπουδών τραπεζικής χρηματοοικονομικής του Ανοικτού Πανεπιστημίου Κύπρου. Αυτό είναι η απόφαση της επιτροπής.</w:t>
      </w:r>
    </w:p>
    <w:p w14:paraId="24A39554"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Φυσικά, επειδή «ουδέν </w:t>
      </w:r>
      <w:proofErr w:type="spellStart"/>
      <w:r>
        <w:rPr>
          <w:rFonts w:eastAsia="Times New Roman" w:cs="Times New Roman"/>
          <w:szCs w:val="24"/>
        </w:rPr>
        <w:t>κρυπτόν</w:t>
      </w:r>
      <w:proofErr w:type="spellEnd"/>
      <w:r>
        <w:rPr>
          <w:rFonts w:eastAsia="Times New Roman" w:cs="Times New Roman"/>
          <w:szCs w:val="24"/>
        </w:rPr>
        <w:t xml:space="preserve"> υπό τον </w:t>
      </w:r>
      <w:proofErr w:type="spellStart"/>
      <w:r>
        <w:rPr>
          <w:rFonts w:eastAsia="Times New Roman" w:cs="Times New Roman"/>
          <w:szCs w:val="24"/>
        </w:rPr>
        <w:t>ήλιον</w:t>
      </w:r>
      <w:proofErr w:type="spellEnd"/>
      <w:r>
        <w:rPr>
          <w:rFonts w:eastAsia="Times New Roman" w:cs="Times New Roman"/>
          <w:szCs w:val="24"/>
        </w:rPr>
        <w:t xml:space="preserve">», αποκαλύπτεται ότι ο κ. Παπανδρέου δεν έχει μεταπτυχιακό τίτλο. Εδώ αρχίζουν τα γέλια, γιατί ο κ. Παπανδρέου ζητάει τα ρέστα. Λέει ότι δεν έκανε τίποτα, κατηγορεί την επιτροπή ότι φταίει και στο </w:t>
      </w:r>
      <w:r>
        <w:rPr>
          <w:rFonts w:eastAsia="Times New Roman" w:cs="Times New Roman"/>
          <w:szCs w:val="24"/>
        </w:rPr>
        <w:lastRenderedPageBreak/>
        <w:t>πλευρό του –να καταθέσω το σκεπτικό της επιτροπής- και τα δημοσιεύματα, στα οποία ο μεν κ. Παπανδρέου λέει ότι αυτός δεν φταίει, αλλά φταίει η επιτροπή, και βέβαια τα δημοσιεύματα για τη στήριξη των τοπικών στελεχών του ΣΥΡΙΖΑ.</w:t>
      </w:r>
    </w:p>
    <w:p w14:paraId="24A39555"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Σίμος </w:t>
      </w:r>
      <w:proofErr w:type="spellStart"/>
      <w:r>
        <w:rPr>
          <w:rFonts w:eastAsia="Times New Roman" w:cs="Times New Roman"/>
          <w:szCs w:val="24"/>
        </w:rPr>
        <w:t>Κεδίκογλου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4A39556"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Υπάρχει, μάλιστα, και επιστολή του προς εσάς, από ό,τι πληροφορούμαι, που σας λέει ότι το πρόβλημα έχει προκύψει από την απόφαση της επιτροπής.</w:t>
      </w:r>
    </w:p>
    <w:p w14:paraId="24A39557"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Επιπλέον στην επιστολή του, από ό,τι μαθαίνω, επικαλείται και μεταπτυχιακές σπουδές στο Πανεπιστήμιο του Κεντάκι (</w:t>
      </w:r>
      <w:r>
        <w:rPr>
          <w:rFonts w:eastAsia="Times New Roman" w:cs="Times New Roman"/>
          <w:szCs w:val="24"/>
          <w:lang w:val="en-US"/>
        </w:rPr>
        <w:t>Kentucky</w:t>
      </w:r>
      <w:r w:rsidRPr="00954FE8">
        <w:rPr>
          <w:rFonts w:eastAsia="Times New Roman" w:cs="Times New Roman"/>
          <w:szCs w:val="24"/>
        </w:rPr>
        <w:t>)</w:t>
      </w:r>
      <w:r w:rsidRPr="00C30165">
        <w:rPr>
          <w:rFonts w:eastAsia="Times New Roman" w:cs="Times New Roman"/>
          <w:szCs w:val="24"/>
        </w:rPr>
        <w:t xml:space="preserve"> </w:t>
      </w:r>
      <w:r>
        <w:rPr>
          <w:rFonts w:eastAsia="Times New Roman" w:cs="Times New Roman"/>
          <w:szCs w:val="24"/>
        </w:rPr>
        <w:t xml:space="preserve">και, μάλιστα, γραμμένο ως </w:t>
      </w:r>
      <w:proofErr w:type="spellStart"/>
      <w:r>
        <w:rPr>
          <w:rFonts w:eastAsia="Times New Roman" w:cs="Times New Roman"/>
          <w:szCs w:val="24"/>
          <w:lang w:val="en-US"/>
        </w:rPr>
        <w:t>Kentacky</w:t>
      </w:r>
      <w:proofErr w:type="spellEnd"/>
      <w:r w:rsidRPr="00C30165">
        <w:rPr>
          <w:rFonts w:eastAsia="Times New Roman" w:cs="Times New Roman"/>
          <w:szCs w:val="24"/>
        </w:rPr>
        <w:t xml:space="preserve">, </w:t>
      </w:r>
      <w:r>
        <w:rPr>
          <w:rFonts w:eastAsia="Times New Roman" w:cs="Times New Roman"/>
          <w:szCs w:val="24"/>
        </w:rPr>
        <w:t>δηλαδή το γράφει με «</w:t>
      </w:r>
      <w:r>
        <w:rPr>
          <w:rFonts w:eastAsia="Times New Roman" w:cs="Times New Roman"/>
          <w:szCs w:val="24"/>
          <w:lang w:val="en-US"/>
        </w:rPr>
        <w:t>a</w:t>
      </w:r>
      <w:r>
        <w:rPr>
          <w:rFonts w:eastAsia="Times New Roman" w:cs="Times New Roman"/>
          <w:szCs w:val="24"/>
        </w:rPr>
        <w:t>». Άμα κάνει μεταπτυχιακά στα αγγλικά και δεν ξέρει πώς γράφεται το Κεντάκι, μου κάνει εντύπωση!</w:t>
      </w:r>
    </w:p>
    <w:p w14:paraId="24A39558"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Όμως, είναι σοβαρά τα πράγματα, κύριε Υπουργέ. Όταν κατηγορεί την επιτροπή, υπάρχουν συνέπειες. Γιατί η επιτροπή βάζει τη διαδικασία της αξιολόγησης σε ένα επικουρικό προσόν, το οποίο ανήγαγε σε μείζον, ένα προσόν το οποίο αποδεδειγμένα στερείται ο επιλεχθείς.</w:t>
      </w:r>
    </w:p>
    <w:p w14:paraId="24A39559"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Σύμφωνα με το άρθρο 28 του ν.4305 η επιτροπή όφειλε να προβεί σε αυτεπάγγελτο έλεγχο της γνησιότητας των δικαιολογητικών και εν γένει να μεριμνά για τη συνδρομή ή μη των </w:t>
      </w:r>
      <w:proofErr w:type="spellStart"/>
      <w:r>
        <w:rPr>
          <w:rFonts w:eastAsia="Times New Roman" w:cs="Times New Roman"/>
          <w:szCs w:val="24"/>
        </w:rPr>
        <w:t>νομίμων</w:t>
      </w:r>
      <w:proofErr w:type="spellEnd"/>
      <w:r>
        <w:rPr>
          <w:rFonts w:eastAsia="Times New Roman" w:cs="Times New Roman"/>
          <w:szCs w:val="24"/>
        </w:rPr>
        <w:t xml:space="preserve"> προϋποθέσεων που έχει υποβάλει ο υποψήφιος. Επί</w:t>
      </w:r>
      <w:r>
        <w:rPr>
          <w:rFonts w:eastAsia="Times New Roman" w:cs="Times New Roman"/>
          <w:szCs w:val="24"/>
        </w:rPr>
        <w:lastRenderedPageBreak/>
        <w:t xml:space="preserve">σης, κατά το άρθρο 259 του Ποινικού Κώδικα, υπάλληλος που με πρόθεση παραβαίνει τα καθήκοντα της υπηρεσίας του με σκοπό να προσπορίσει στον εαυτό του ή σε άλλον παράνομο όφελος ή για να βλάψει το κράτος ή κάποιον άλλον τιμωρείται με φυλάκιση δύο ετών, αν αυτή η πράξη δεν τιμωρείται με άλλη ποινική διάταξη. Είναι σοβαρά τα πράγματα. Είναι σοβαρές οι κατηγορίες του διευθύνοντος συμβούλου εναντίον της επιτροπής. Έρχεστε σε μια ακόμα πιο δύσκολη θέση, γιατί ο Εκπρόσωπος Τύπου του Υπουργείου σας έχει ανακοινώσει από το καλοκαίρι ότι του έχει ζητηθεί η παραίτηση. Καταθέτω το </w:t>
      </w:r>
      <w:r w:rsidRPr="00FF7DF8">
        <w:rPr>
          <w:rFonts w:eastAsia="Times New Roman" w:cs="Times New Roman"/>
          <w:szCs w:val="24"/>
          <w:lang w:val="en-US"/>
        </w:rPr>
        <w:t>CD</w:t>
      </w:r>
      <w:r>
        <w:rPr>
          <w:rFonts w:eastAsia="Times New Roman" w:cs="Times New Roman"/>
          <w:szCs w:val="24"/>
        </w:rPr>
        <w:t>.</w:t>
      </w:r>
    </w:p>
    <w:p w14:paraId="24A3955A"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Σίμος </w:t>
      </w:r>
      <w:proofErr w:type="spellStart"/>
      <w:r>
        <w:rPr>
          <w:rFonts w:eastAsia="Times New Roman" w:cs="Times New Roman"/>
          <w:szCs w:val="24"/>
        </w:rPr>
        <w:t>Κεδίκογλου</w:t>
      </w:r>
      <w:proofErr w:type="spellEnd"/>
      <w:r>
        <w:rPr>
          <w:rFonts w:eastAsia="Times New Roman" w:cs="Times New Roman"/>
          <w:szCs w:val="24"/>
        </w:rPr>
        <w:t xml:space="preserve"> καταθέτει για τα Πρακτικά το προαναφερθέν </w:t>
      </w:r>
      <w:r>
        <w:rPr>
          <w:rFonts w:eastAsia="Times New Roman" w:cs="Times New Roman"/>
          <w:szCs w:val="24"/>
          <w:lang w:val="en-US"/>
        </w:rPr>
        <w:t>CD</w:t>
      </w:r>
      <w:r>
        <w:rPr>
          <w:rFonts w:eastAsia="Times New Roman" w:cs="Times New Roman"/>
          <w:szCs w:val="24"/>
        </w:rPr>
        <w:t>, το οποίο βρίσκεται στο αρχείο του Τμήματος Γραμματείας της Διεύθυνσης Στενογραφίας και Πρακτικών της Βουλής)</w:t>
      </w:r>
    </w:p>
    <w:p w14:paraId="24A3955B"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Ακούστε, όμως, και τον Εκπρόσωπο του Υπουργείου σας...</w:t>
      </w:r>
    </w:p>
    <w:p w14:paraId="24A3955C"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Μεταφέρετε μια υποκλοπή στο Κοινοβούλιο!</w:t>
      </w:r>
    </w:p>
    <w:p w14:paraId="24A3955D"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Όχι, δεν είναι υποκλοπή. Αφήνει μήνυμα. Σε δημοσιογράφο είναι.</w:t>
      </w:r>
    </w:p>
    <w:p w14:paraId="24A3955E"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Κύριε Πρόεδρε, μεταφέρει μια υποκλοπή στο Κοινοβούλιο; Είναι ντροπή! </w:t>
      </w:r>
    </w:p>
    <w:p w14:paraId="24A3955F"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Κύριε συνάδελφε, για να μη δημιουργήσουμε εντάσεις...</w:t>
      </w:r>
    </w:p>
    <w:p w14:paraId="24A39560"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Στο ραδιόφωνο έχει παίξει, κύριε </w:t>
      </w:r>
      <w:proofErr w:type="spellStart"/>
      <w:r>
        <w:rPr>
          <w:rFonts w:eastAsia="Times New Roman" w:cs="Times New Roman"/>
          <w:szCs w:val="24"/>
        </w:rPr>
        <w:t>Κουρουμπλή</w:t>
      </w:r>
      <w:proofErr w:type="spellEnd"/>
      <w:r>
        <w:rPr>
          <w:rFonts w:eastAsia="Times New Roman" w:cs="Times New Roman"/>
          <w:szCs w:val="24"/>
        </w:rPr>
        <w:t xml:space="preserve">. Από τον ραδιοφωνικό σταθμό το έχω. </w:t>
      </w:r>
    </w:p>
    <w:p w14:paraId="24A39561"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Δεν είναι στο ραδιόφωνο. Είναι υποκλοπή! Δεν έπρεπε να το κάνετε εσείς που ήσασταν και Υπουργός Τύπου!</w:t>
      </w:r>
    </w:p>
    <w:p w14:paraId="24A39562"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μου επιτρέπετε να διευθύνω εγώ τη συζήτηση; </w:t>
      </w:r>
    </w:p>
    <w:p w14:paraId="24A39563"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Κύριε </w:t>
      </w:r>
      <w:proofErr w:type="spellStart"/>
      <w:r>
        <w:rPr>
          <w:rFonts w:eastAsia="Times New Roman" w:cs="Times New Roman"/>
          <w:szCs w:val="24"/>
        </w:rPr>
        <w:t>Κουρουμπλή</w:t>
      </w:r>
      <w:proofErr w:type="spellEnd"/>
      <w:r>
        <w:rPr>
          <w:rFonts w:eastAsia="Times New Roman" w:cs="Times New Roman"/>
          <w:szCs w:val="24"/>
        </w:rPr>
        <w:t>, η υπόθεση...</w:t>
      </w:r>
    </w:p>
    <w:p w14:paraId="24A39564"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έχετε πεντέμισι λεπτά. Έχετε φύγει τελείως από τον χρόνο. Σας παρακαλώ! Έχετε δευτερολογία.</w:t>
      </w:r>
    </w:p>
    <w:p w14:paraId="24A39565" w14:textId="77777777" w:rsidR="008D0FED" w:rsidRDefault="0062441D">
      <w:pPr>
        <w:spacing w:after="0" w:line="600" w:lineRule="auto"/>
        <w:ind w:firstLine="720"/>
        <w:jc w:val="both"/>
        <w:rPr>
          <w:rFonts w:eastAsia="Times New Roman" w:cs="Times New Roman"/>
          <w:bCs/>
          <w:szCs w:val="24"/>
        </w:rPr>
      </w:pPr>
      <w:r>
        <w:rPr>
          <w:rFonts w:eastAsia="Times New Roman" w:cs="Times New Roman"/>
          <w:b/>
          <w:szCs w:val="24"/>
        </w:rPr>
        <w:t>ΠΑΝΑΓΙΩΤΗΣ ΚΟΥΡΟΥΜΠΛΗΣ (Υπουργός</w:t>
      </w:r>
      <w:r>
        <w:rPr>
          <w:rFonts w:eastAsia="Times New Roman" w:cs="Times New Roman"/>
          <w:szCs w:val="24"/>
        </w:rPr>
        <w:t xml:space="preserve"> </w:t>
      </w:r>
      <w:r>
        <w:rPr>
          <w:rFonts w:eastAsia="Times New Roman" w:cs="Times New Roman"/>
          <w:b/>
          <w:bCs/>
          <w:szCs w:val="24"/>
        </w:rPr>
        <w:t xml:space="preserve">Ναυτιλίας και Νησιωτικής Πολιτικής): </w:t>
      </w:r>
      <w:r>
        <w:rPr>
          <w:rFonts w:eastAsia="Times New Roman" w:cs="Times New Roman"/>
          <w:bCs/>
          <w:szCs w:val="24"/>
        </w:rPr>
        <w:t xml:space="preserve">Κύριε Πρόεδρε, περίμενα από τον κ. </w:t>
      </w:r>
      <w:proofErr w:type="spellStart"/>
      <w:r>
        <w:rPr>
          <w:rFonts w:eastAsia="Times New Roman" w:cs="Times New Roman"/>
          <w:bCs/>
          <w:szCs w:val="24"/>
        </w:rPr>
        <w:t>Κεδίκογλου</w:t>
      </w:r>
      <w:proofErr w:type="spellEnd"/>
      <w:r>
        <w:rPr>
          <w:rFonts w:eastAsia="Times New Roman" w:cs="Times New Roman"/>
          <w:bCs/>
          <w:szCs w:val="24"/>
        </w:rPr>
        <w:t xml:space="preserve"> να έχει ένα μέτρο στον λόγο του.</w:t>
      </w:r>
    </w:p>
    <w:p w14:paraId="24A39566" w14:textId="77777777" w:rsidR="008D0FED" w:rsidRDefault="0062441D">
      <w:pPr>
        <w:spacing w:after="0" w:line="600" w:lineRule="auto"/>
        <w:ind w:firstLine="720"/>
        <w:jc w:val="both"/>
        <w:rPr>
          <w:rFonts w:eastAsia="Times New Roman" w:cs="Times New Roman"/>
          <w:bCs/>
          <w:szCs w:val="24"/>
        </w:rPr>
      </w:pPr>
      <w:r>
        <w:rPr>
          <w:rFonts w:eastAsia="Times New Roman" w:cs="Times New Roman"/>
          <w:bCs/>
          <w:szCs w:val="24"/>
        </w:rPr>
        <w:t xml:space="preserve">Κύριε </w:t>
      </w:r>
      <w:proofErr w:type="spellStart"/>
      <w:r>
        <w:rPr>
          <w:rFonts w:eastAsia="Times New Roman" w:cs="Times New Roman"/>
          <w:bCs/>
          <w:szCs w:val="24"/>
        </w:rPr>
        <w:t>Κεδίκογλου</w:t>
      </w:r>
      <w:proofErr w:type="spellEnd"/>
      <w:r>
        <w:rPr>
          <w:rFonts w:eastAsia="Times New Roman" w:cs="Times New Roman"/>
          <w:bCs/>
          <w:szCs w:val="24"/>
        </w:rPr>
        <w:t xml:space="preserve">, τις προκάτοχες διοικήσεις τις είχατε διορίσει με διαγωνισμό; Ρωτάω, για να ξέρει ο ελληνικός λαός πώς κυβερνούσατε. Τις διορίσατε ως κοτζαμπάσηδες. Αυτό κάνατε. </w:t>
      </w:r>
    </w:p>
    <w:p w14:paraId="24A39567" w14:textId="77777777" w:rsidR="008D0FED" w:rsidRDefault="0062441D">
      <w:pPr>
        <w:spacing w:after="0" w:line="600" w:lineRule="auto"/>
        <w:ind w:firstLine="720"/>
        <w:jc w:val="both"/>
        <w:rPr>
          <w:rFonts w:eastAsia="Times New Roman" w:cs="Times New Roman"/>
          <w:bCs/>
          <w:szCs w:val="24"/>
        </w:rPr>
      </w:pPr>
      <w:r>
        <w:rPr>
          <w:rFonts w:eastAsia="Times New Roman" w:cs="Times New Roman"/>
          <w:bCs/>
          <w:szCs w:val="24"/>
        </w:rPr>
        <w:t xml:space="preserve">Ο προκάτοχός μου, ο κ. </w:t>
      </w:r>
      <w:proofErr w:type="spellStart"/>
      <w:r>
        <w:rPr>
          <w:rFonts w:eastAsia="Times New Roman" w:cs="Times New Roman"/>
          <w:bCs/>
          <w:szCs w:val="24"/>
        </w:rPr>
        <w:t>Δρίτσας</w:t>
      </w:r>
      <w:proofErr w:type="spellEnd"/>
      <w:r>
        <w:rPr>
          <w:rFonts w:eastAsia="Times New Roman" w:cs="Times New Roman"/>
          <w:bCs/>
          <w:szCs w:val="24"/>
        </w:rPr>
        <w:t xml:space="preserve">, με την ευαισθησία που έχει στα ζητήματα διαφάνειας και δημοκρατίας, έκανε μια υπέρβαση και προκήρυξε διαγωνισμό. Έγινε </w:t>
      </w:r>
      <w:r>
        <w:rPr>
          <w:rFonts w:eastAsia="Times New Roman" w:cs="Times New Roman"/>
          <w:bCs/>
          <w:szCs w:val="24"/>
        </w:rPr>
        <w:lastRenderedPageBreak/>
        <w:t xml:space="preserve">διαγωνισμός, υπεβλήθησαν τα δικαιολογητικά, όπως προβλέπει ο ν.3429 και </w:t>
      </w:r>
      <w:proofErr w:type="spellStart"/>
      <w:r>
        <w:rPr>
          <w:rFonts w:eastAsia="Times New Roman" w:cs="Times New Roman"/>
          <w:bCs/>
          <w:szCs w:val="24"/>
        </w:rPr>
        <w:t>συνεκροτήθη</w:t>
      </w:r>
      <w:proofErr w:type="spellEnd"/>
      <w:r>
        <w:rPr>
          <w:rFonts w:eastAsia="Times New Roman" w:cs="Times New Roman"/>
          <w:bCs/>
          <w:szCs w:val="24"/>
        </w:rPr>
        <w:t xml:space="preserve"> η επιτροπή. Η επιτροπή κατέληξε σε τρία άτομα, εκ των οποίων ο Υπουργός επιλέγει το ένα. </w:t>
      </w:r>
    </w:p>
    <w:p w14:paraId="24A39568" w14:textId="77777777" w:rsidR="008D0FED" w:rsidRDefault="0062441D">
      <w:pPr>
        <w:spacing w:after="0" w:line="600" w:lineRule="auto"/>
        <w:ind w:firstLine="720"/>
        <w:jc w:val="both"/>
        <w:rPr>
          <w:rFonts w:eastAsia="Times New Roman" w:cs="Times New Roman"/>
          <w:bCs/>
          <w:szCs w:val="24"/>
        </w:rPr>
      </w:pPr>
      <w:r>
        <w:rPr>
          <w:rFonts w:eastAsia="Times New Roman" w:cs="Times New Roman"/>
          <w:bCs/>
          <w:szCs w:val="24"/>
        </w:rPr>
        <w:t>Το συγκεκριμένο, λοιπόν, πρόσωπο, το οποίο εγκαλείται, είχε όλα τα τυπικά προσόντα που προβλέπει ο νόμος. Τι προβλέπει ο νόμος; Προβλέπει πτυχίο ανώτατης σχολής, ημεδαπής ή αλλοδαπής -υπάρχει- και πενταετή εμπειρία. Υπάρχει εμπειρία είκοσι δύο χρόνων.</w:t>
      </w:r>
    </w:p>
    <w:p w14:paraId="24A39569" w14:textId="77777777" w:rsidR="008D0FED" w:rsidRDefault="0062441D">
      <w:pPr>
        <w:spacing w:after="0" w:line="600" w:lineRule="auto"/>
        <w:ind w:firstLine="720"/>
        <w:jc w:val="both"/>
        <w:rPr>
          <w:rFonts w:eastAsia="Times New Roman" w:cs="Times New Roman"/>
          <w:bCs/>
          <w:szCs w:val="24"/>
        </w:rPr>
      </w:pPr>
      <w:r>
        <w:rPr>
          <w:rFonts w:eastAsia="Times New Roman" w:cs="Times New Roman"/>
          <w:bCs/>
          <w:szCs w:val="24"/>
        </w:rPr>
        <w:t xml:space="preserve">Τι άλλο έλεγε ότι συνεκτιμάται; Οι μεταπτυχιακές σπουδές. Όχι τίτλος μεταπτυχιακός. Το λέει ρητά η προκήρυξη. Υπάρχουν σπουδές στο Πανεπιστήμιο της Κύπρου και στο ΤΕΙ Αθηνών. </w:t>
      </w:r>
    </w:p>
    <w:p w14:paraId="24A3956A" w14:textId="77777777" w:rsidR="008D0FED" w:rsidRDefault="0062441D">
      <w:pPr>
        <w:spacing w:after="0" w:line="600" w:lineRule="auto"/>
        <w:ind w:firstLine="720"/>
        <w:jc w:val="both"/>
        <w:rPr>
          <w:rFonts w:eastAsia="Times New Roman" w:cs="Times New Roman"/>
          <w:bCs/>
          <w:szCs w:val="24"/>
        </w:rPr>
      </w:pPr>
      <w:r>
        <w:rPr>
          <w:rFonts w:eastAsia="Times New Roman" w:cs="Times New Roman"/>
          <w:bCs/>
          <w:szCs w:val="24"/>
        </w:rPr>
        <w:t xml:space="preserve">Ως εκ τούτου, τέθηκε το θέμα από πλευράς σας ότι εδώ υπάρχει πρόβλημα. Έγιναν καταγγελίες από διάφορους πολίτες, από όσους είχαν δικαίωμα. Η υπόθεση πήγε στην Επιθεωρήτρια Δημόσιας Διοίκησης, η οποία -σας καταθέτω, κύριε Πρόεδρε, στη Βουλή το πόρισμα για τα Πρακτικά- καταλήγει ότι δεν υπάρχει κανένα νομικό πρόβλημα για τον διορισμό του συγκεκριμένου ανθρώπου, διορισμός, ο οποίος για πρώτη φορά -τονίζω ξανά, για πρώτη φορά!- κύριε </w:t>
      </w:r>
      <w:proofErr w:type="spellStart"/>
      <w:r>
        <w:rPr>
          <w:rFonts w:eastAsia="Times New Roman" w:cs="Times New Roman"/>
          <w:bCs/>
          <w:szCs w:val="24"/>
        </w:rPr>
        <w:t>Κεδίκογλου</w:t>
      </w:r>
      <w:proofErr w:type="spellEnd"/>
      <w:r>
        <w:rPr>
          <w:rFonts w:eastAsia="Times New Roman" w:cs="Times New Roman"/>
          <w:bCs/>
          <w:szCs w:val="24"/>
        </w:rPr>
        <w:t xml:space="preserve">, έγινε με τέτοια διαδικασία και δεν έγινε απευθείας διορισμός, όπως γινόταν όλα τα προηγούμενα χρόνια. </w:t>
      </w:r>
    </w:p>
    <w:p w14:paraId="24A3956B" w14:textId="77777777" w:rsidR="008D0FED" w:rsidRDefault="0062441D">
      <w:pPr>
        <w:spacing w:after="0" w:line="600" w:lineRule="auto"/>
        <w:ind w:firstLine="720"/>
        <w:jc w:val="both"/>
        <w:rPr>
          <w:rFonts w:eastAsia="Times New Roman" w:cs="Times New Roman"/>
          <w:bCs/>
          <w:szCs w:val="24"/>
        </w:rPr>
      </w:pPr>
      <w:r>
        <w:rPr>
          <w:rFonts w:eastAsia="Times New Roman" w:cs="Times New Roman"/>
          <w:bCs/>
          <w:szCs w:val="24"/>
        </w:rPr>
        <w:t xml:space="preserve">Αυτή είναι η αλήθεια και αυτή είναι η πραγματικότητα! </w:t>
      </w:r>
    </w:p>
    <w:p w14:paraId="24A3956C" w14:textId="77777777" w:rsidR="008D0FED" w:rsidRDefault="0062441D">
      <w:pPr>
        <w:spacing w:after="0" w:line="600" w:lineRule="auto"/>
        <w:ind w:firstLine="720"/>
        <w:jc w:val="both"/>
        <w:rPr>
          <w:rFonts w:eastAsia="Times New Roman" w:cs="Times New Roman"/>
          <w:bCs/>
          <w:szCs w:val="24"/>
        </w:rPr>
      </w:pPr>
      <w:r>
        <w:rPr>
          <w:rFonts w:eastAsia="Times New Roman" w:cs="Times New Roman"/>
          <w:szCs w:val="24"/>
        </w:rPr>
        <w:lastRenderedPageBreak/>
        <w:t xml:space="preserve">(Στο σημείο αυτό ο Υπουργός κ.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καταθέτει για τα Πρακτικά το προαναφερθέν πόρισμα, το οποίο βρίσκεται στο αρχείο του Τμήματος Γραμματείας της Διεύθυνσης Στενογραφίας και Πρακτικών της Βουλής)</w:t>
      </w:r>
    </w:p>
    <w:p w14:paraId="24A3956D"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w:t>
      </w:r>
      <w:proofErr w:type="spellStart"/>
      <w:r>
        <w:rPr>
          <w:rFonts w:eastAsia="Times New Roman" w:cs="Times New Roman"/>
          <w:szCs w:val="24"/>
        </w:rPr>
        <w:t>Κεδίκογλου</w:t>
      </w:r>
      <w:proofErr w:type="spellEnd"/>
      <w:r>
        <w:rPr>
          <w:rFonts w:eastAsia="Times New Roman" w:cs="Times New Roman"/>
          <w:szCs w:val="24"/>
        </w:rPr>
        <w:t>, έχετε τον λόγο για τη δευτερολογία σας για τρία λεπτά.</w:t>
      </w:r>
    </w:p>
    <w:p w14:paraId="24A3956E" w14:textId="77777777" w:rsidR="008D0FED" w:rsidRDefault="0062441D">
      <w:pPr>
        <w:spacing w:after="0" w:line="600" w:lineRule="auto"/>
        <w:ind w:firstLine="720"/>
        <w:jc w:val="both"/>
        <w:rPr>
          <w:rFonts w:eastAsia="Times New Roman" w:cs="Times New Roman"/>
          <w:bCs/>
          <w:szCs w:val="24"/>
        </w:rPr>
      </w:pPr>
      <w:r>
        <w:rPr>
          <w:rFonts w:eastAsia="Times New Roman" w:cs="Times New Roman"/>
          <w:b/>
          <w:bCs/>
          <w:szCs w:val="24"/>
        </w:rPr>
        <w:t xml:space="preserve">ΣΙΜΟΣ ΚΕΔΙΚΟΓΛΟΥ: </w:t>
      </w:r>
      <w:r>
        <w:rPr>
          <w:rFonts w:eastAsia="Times New Roman" w:cs="Times New Roman"/>
          <w:bCs/>
          <w:szCs w:val="24"/>
        </w:rPr>
        <w:t>Θα έλεγα ότι η απάντηση είναι για γέλια, αλλά δυστυχώς στην Εύβοια κλαίμε με αυτά που γίνονται.</w:t>
      </w:r>
    </w:p>
    <w:p w14:paraId="24A3956F" w14:textId="77777777" w:rsidR="008D0FED" w:rsidRDefault="0062441D">
      <w:pPr>
        <w:spacing w:after="0" w:line="600" w:lineRule="auto"/>
        <w:ind w:firstLine="720"/>
        <w:jc w:val="both"/>
        <w:rPr>
          <w:rFonts w:eastAsia="Times New Roman" w:cs="Times New Roman"/>
          <w:bCs/>
          <w:szCs w:val="24"/>
        </w:rPr>
      </w:pPr>
      <w:r>
        <w:rPr>
          <w:rFonts w:eastAsia="Times New Roman" w:cs="Times New Roman"/>
          <w:bCs/>
          <w:szCs w:val="24"/>
        </w:rPr>
        <w:t xml:space="preserve">Κύριε Υπουργέ, αποκλείστηκαν δεκαέξι άνθρωποι από τη διαγωνιστική διαδικασία γιατί δεν είχαν μεταπτυχιακό τίτλο σπουδών; Αποκλείστηκαν. Ορίστηκε ο εκλεκτός σας και στο σκεπτικό της επιτροπής αναφέρει ότι κατέχει </w:t>
      </w:r>
      <w:r w:rsidRPr="00A00BEF">
        <w:rPr>
          <w:rFonts w:eastAsia="Times New Roman" w:cs="Times New Roman"/>
          <w:szCs w:val="24"/>
        </w:rPr>
        <w:t>μεταπτυχιακό τίτλο σπουδών; Έγινε και αυτό</w:t>
      </w:r>
      <w:r>
        <w:rPr>
          <w:rFonts w:eastAsia="Times New Roman" w:cs="Times New Roman"/>
          <w:bCs/>
          <w:szCs w:val="24"/>
        </w:rPr>
        <w:t>.</w:t>
      </w:r>
    </w:p>
    <w:p w14:paraId="24A39570" w14:textId="77777777" w:rsidR="008D0FED" w:rsidRDefault="0062441D">
      <w:pPr>
        <w:spacing w:after="0" w:line="600" w:lineRule="auto"/>
        <w:ind w:firstLine="720"/>
        <w:jc w:val="both"/>
        <w:rPr>
          <w:rFonts w:eastAsia="Times New Roman" w:cs="Times New Roman"/>
          <w:bCs/>
          <w:szCs w:val="24"/>
        </w:rPr>
      </w:pPr>
      <w:r>
        <w:rPr>
          <w:rFonts w:eastAsia="Times New Roman" w:cs="Times New Roman"/>
          <w:bCs/>
          <w:szCs w:val="24"/>
        </w:rPr>
        <w:t>Εν τω μεταξύ, αυτά που είπατε για το παρελθόν, όταν δημιουργήθηκε ο οργανισμός, δεν ήταν ΔΕΚΟ. Με το που έγινε ΔΕΚΟ, περιλαμβάνεται στις διατάξεις του νόμου και έπρεπε να γίνει η διαγωνιστική διαδικασία. Δεν ήταν από την καλή σας την καρδιά. Δεν κάνατε υπέρβαση ακολουθώντας τον νόμο. Φτάσαμε στο σημείο να λέτε ότι είναι δημοκρατική υπέρβαση όταν ακολουθείτε τον νόμο.</w:t>
      </w:r>
    </w:p>
    <w:p w14:paraId="24A39571" w14:textId="77777777" w:rsidR="008D0FED" w:rsidRDefault="0062441D">
      <w:pPr>
        <w:spacing w:after="0" w:line="600" w:lineRule="auto"/>
        <w:ind w:firstLine="720"/>
        <w:jc w:val="both"/>
        <w:rPr>
          <w:rFonts w:eastAsia="Times New Roman"/>
          <w:szCs w:val="24"/>
        </w:rPr>
      </w:pPr>
      <w:r>
        <w:rPr>
          <w:rFonts w:eastAsia="Times New Roman" w:cs="Times New Roman"/>
          <w:b/>
          <w:szCs w:val="24"/>
        </w:rPr>
        <w:t>ΠΑΝΑΓΙΩΤΗΣ ΚΟΥΡΟΥΜΠΛΗΣ (Υπουργός</w:t>
      </w:r>
      <w:r>
        <w:rPr>
          <w:rFonts w:eastAsia="Times New Roman" w:cs="Times New Roman"/>
          <w:szCs w:val="24"/>
        </w:rPr>
        <w:t xml:space="preserve"> </w:t>
      </w:r>
      <w:r>
        <w:rPr>
          <w:rFonts w:eastAsia="Times New Roman" w:cs="Times New Roman"/>
          <w:b/>
          <w:bCs/>
          <w:szCs w:val="24"/>
        </w:rPr>
        <w:t xml:space="preserve">Ναυτιλίας και Νησιωτικής Πολιτικής): </w:t>
      </w:r>
      <w:r>
        <w:rPr>
          <w:rFonts w:eastAsia="Times New Roman" w:cs="Times New Roman"/>
          <w:bCs/>
          <w:szCs w:val="24"/>
        </w:rPr>
        <w:t>Δεν έχετε διαβάσει. Να έρχεστε πιο διαβασμένος στη Βουλή.</w:t>
      </w:r>
    </w:p>
    <w:p w14:paraId="24A39572" w14:textId="77777777" w:rsidR="008D0FED" w:rsidRDefault="0062441D">
      <w:pPr>
        <w:spacing w:after="0" w:line="600" w:lineRule="auto"/>
        <w:ind w:firstLine="720"/>
        <w:jc w:val="both"/>
        <w:rPr>
          <w:rFonts w:eastAsia="Times New Roman" w:cs="Times New Roman"/>
          <w:bCs/>
          <w:szCs w:val="24"/>
        </w:rPr>
      </w:pPr>
      <w:r>
        <w:rPr>
          <w:rFonts w:eastAsia="Times New Roman" w:cs="Times New Roman"/>
          <w:b/>
          <w:bCs/>
          <w:szCs w:val="24"/>
        </w:rPr>
        <w:lastRenderedPageBreak/>
        <w:t xml:space="preserve">ΣΙΜΟΣ ΚΕΔΙΚΟΓΛΟΥ: </w:t>
      </w:r>
      <w:r>
        <w:rPr>
          <w:rFonts w:eastAsia="Times New Roman" w:cs="Times New Roman"/>
          <w:bCs/>
          <w:szCs w:val="24"/>
        </w:rPr>
        <w:t>Λοιπόν, ακούστε τι κάνει ο εκλεκτός σας. Ο εκλεκτός σας σπάει συμβάσεις για να κάνει απευθείας αναθέσεις, προσλαμβάνει γαμπρούς Υπουργών, γιούς γενικών γραμματέων, εξυπηρετεί.</w:t>
      </w:r>
    </w:p>
    <w:p w14:paraId="24A39573" w14:textId="77777777" w:rsidR="008D0FED" w:rsidRDefault="0062441D">
      <w:pPr>
        <w:spacing w:after="0" w:line="600" w:lineRule="auto"/>
        <w:ind w:firstLine="720"/>
        <w:jc w:val="both"/>
        <w:rPr>
          <w:rFonts w:eastAsia="Times New Roman" w:cs="Times New Roman"/>
          <w:bCs/>
          <w:szCs w:val="24"/>
        </w:rPr>
      </w:pPr>
      <w:r>
        <w:rPr>
          <w:rFonts w:eastAsia="Times New Roman" w:cs="Times New Roman"/>
          <w:bCs/>
          <w:szCs w:val="24"/>
        </w:rPr>
        <w:t xml:space="preserve">Θα καταθέσω στα Πρακτικά τις απευθείας αναθέσεις που κάνει. </w:t>
      </w:r>
    </w:p>
    <w:p w14:paraId="24A39574" w14:textId="77777777" w:rsidR="008D0FED" w:rsidRDefault="0062441D">
      <w:pPr>
        <w:spacing w:after="0" w:line="600" w:lineRule="auto"/>
        <w:ind w:firstLine="720"/>
        <w:jc w:val="both"/>
        <w:rPr>
          <w:rFonts w:eastAsia="Times New Roman" w:cs="Times New Roman"/>
          <w:bCs/>
          <w:szCs w:val="24"/>
        </w:rPr>
      </w:pPr>
      <w:r>
        <w:rPr>
          <w:rFonts w:eastAsia="Times New Roman" w:cs="Times New Roman"/>
          <w:bCs/>
          <w:szCs w:val="24"/>
        </w:rPr>
        <w:t>Πήγε να το κάνει και με τους δικηγόρους, αλλά επειδή με τον Δικηγορικό Σύλλογο Χαλκίδας τα βρήκε σκούρα, ορίστε η απόφαση που ορίζει απευθείας ανάθεση σε δικηγόρο, ορίστε η απόφαση που το ανακαλεί αφού «έφαγε ξύλο» από τους δικηγόρους της Χαλκίδας. Μεταφορικά «έφαγε ξύλο».</w:t>
      </w:r>
    </w:p>
    <w:p w14:paraId="24A39575" w14:textId="77777777" w:rsidR="008D0FED" w:rsidRDefault="0062441D">
      <w:pPr>
        <w:spacing w:after="0" w:line="600" w:lineRule="auto"/>
        <w:ind w:firstLine="720"/>
        <w:jc w:val="both"/>
        <w:rPr>
          <w:rFonts w:eastAsia="Times New Roman" w:cs="Times New Roman"/>
          <w:bCs/>
          <w:szCs w:val="24"/>
        </w:rPr>
      </w:pPr>
      <w:r>
        <w:rPr>
          <w:rFonts w:eastAsia="Times New Roman" w:cs="Times New Roman"/>
          <w:bCs/>
          <w:szCs w:val="24"/>
        </w:rPr>
        <w:t>Το χειρότερο, όμως, κύριε Υπουργέ, είναι ότι προπηλακίζει, απειλεί με απόλυση τους εργαζόμενους. Και αυτό δεν το λέω εγώ. Ορίστε τα δημοσιεύματα, αλλά πάνω από όλα ορίστε η ανακοίνωση της ομοσπονδίας των εργαζομένων στα λιμάνια που τον καταγγέλλει. Θα καταθέσω για τα Πρακτικά τα σχετικά έγγραφα.</w:t>
      </w:r>
    </w:p>
    <w:p w14:paraId="24A39576" w14:textId="77777777" w:rsidR="008D0FED" w:rsidRDefault="0062441D">
      <w:pPr>
        <w:spacing w:after="0" w:line="600" w:lineRule="auto"/>
        <w:ind w:firstLine="720"/>
        <w:jc w:val="both"/>
        <w:rPr>
          <w:rFonts w:eastAsia="Times New Roman" w:cs="Times New Roman"/>
          <w:bCs/>
          <w:szCs w:val="24"/>
        </w:rPr>
      </w:pPr>
      <w:r>
        <w:rPr>
          <w:rFonts w:eastAsia="Times New Roman" w:cs="Times New Roman"/>
          <w:bCs/>
          <w:szCs w:val="24"/>
        </w:rPr>
        <w:t>Αυτός είναι ο εκλεκτός σας! Αυτός είναι ο άνθρωπος που υπερασπίζεστε! Αυτός είναι ο άνθρωπος που τοποθετήσατε παράτυπα και αυτός είναι ο άνθρωπος που θα σας πάει στα δικαστήρια, γιατί ήδη υπάρχουν προσφυγές στη δικαιοσύνη.</w:t>
      </w:r>
    </w:p>
    <w:p w14:paraId="24A39577"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Εάν δεν ευθύνεται ο κύριος διευθύνων, ευθύνεται ο Γενικός Γραμματέας του Υπουργείου σας. Οπότε διαλέξτε ποιον θα </w:t>
      </w:r>
      <w:proofErr w:type="spellStart"/>
      <w:r>
        <w:rPr>
          <w:rFonts w:eastAsia="Times New Roman" w:cs="Times New Roman"/>
          <w:szCs w:val="24"/>
        </w:rPr>
        <w:t>παραιτήσετε</w:t>
      </w:r>
      <w:proofErr w:type="spellEnd"/>
      <w:r>
        <w:rPr>
          <w:rFonts w:eastAsia="Times New Roman" w:cs="Times New Roman"/>
          <w:szCs w:val="24"/>
        </w:rPr>
        <w:t xml:space="preserve">. Εκτός αν έχετε εσείς την ευθιξία να παραιτηθείτε ο ίδιος. </w:t>
      </w:r>
    </w:p>
    <w:p w14:paraId="24A39578"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Σίμος </w:t>
      </w:r>
      <w:proofErr w:type="spellStart"/>
      <w:r>
        <w:rPr>
          <w:rFonts w:eastAsia="Times New Roman" w:cs="Times New Roman"/>
          <w:szCs w:val="24"/>
        </w:rPr>
        <w:t>Κεδίκογλου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4A39579"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Τον λόγο έχει ο Υπουργός Ναυτιλίας και Νησιωτικής Πολιτική κ. Παναγιώτης </w:t>
      </w:r>
      <w:proofErr w:type="spellStart"/>
      <w:r>
        <w:rPr>
          <w:rFonts w:eastAsia="Times New Roman" w:cs="Times New Roman"/>
          <w:szCs w:val="24"/>
        </w:rPr>
        <w:t>Κουρουμπλής</w:t>
      </w:r>
      <w:proofErr w:type="spellEnd"/>
      <w:r>
        <w:rPr>
          <w:rFonts w:eastAsia="Times New Roman" w:cs="Times New Roman"/>
          <w:szCs w:val="24"/>
        </w:rPr>
        <w:t>.</w:t>
      </w:r>
    </w:p>
    <w:p w14:paraId="24A3957A"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Πέφτεις σε λάθη. Και δεν έπρεπε εσύ προσωπικά να κάνεις τέτοια λάθη. Τέλος πάντων.</w:t>
      </w:r>
    </w:p>
    <w:p w14:paraId="24A3957B"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ο αγαπητός κύριος συνάδελφος, τον οποίο και εκτιμώ και αγαπώ και το ξέρει, σήμερα έκανε ένα ατόπημα. Έφερε στο Κοινοβούλιο μία τηλεφωνική επικοινωνία, που δεν ήταν σε ζωντανή εκπομπή, του συνεργάτη μου με έναν δημοσιογράφο. Και θα πρέπει να υπάρξουν και οι απαραίτητες ενέργειες από πλευράς Ραδιοτηλεοπτικού Συμβουλίου. Είναι λάθος να γίνεται αυτό και στον βωμό της αντιπολίτευσης να επιστρατεύονται τέτοιες μέθοδοι που υπονομεύουν τη δημοκρατία. </w:t>
      </w:r>
    </w:p>
    <w:p w14:paraId="24A3957C"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Τώρα, αν ο συγκεκριμένος πρόεδρος, αγαπητέ κύριε </w:t>
      </w:r>
      <w:proofErr w:type="spellStart"/>
      <w:r>
        <w:rPr>
          <w:rFonts w:eastAsia="Times New Roman" w:cs="Times New Roman"/>
          <w:szCs w:val="24"/>
        </w:rPr>
        <w:t>Κεδίκογλου</w:t>
      </w:r>
      <w:proofErr w:type="spellEnd"/>
      <w:r>
        <w:rPr>
          <w:rFonts w:eastAsia="Times New Roman" w:cs="Times New Roman"/>
          <w:szCs w:val="24"/>
        </w:rPr>
        <w:t>, προβαίνει σε τέτοιες ενέργειες, μπορείτε να τον στείλετε στον εισαγγελέα. Γιατί δεν το κάνετε; Αντί να έρχεστε εδώ και να λέτε «κάνει αυτό», «κάνει εκείνο», «κάνει παρανομίες», στείλτε τον στον εισαγγελέα. Εγώ σας προτρέπω. Εμένα δεν με ενδιαφέρει ο συγκε</w:t>
      </w:r>
      <w:r>
        <w:rPr>
          <w:rFonts w:eastAsia="Times New Roman" w:cs="Times New Roman"/>
          <w:szCs w:val="24"/>
        </w:rPr>
        <w:lastRenderedPageBreak/>
        <w:t>κριμένος άνθρωπος. Εμένα με ενδιαφέρει να πάει το λιμάνι καλά, να πάει ο οργανισμός καλά, να βοηθήσουμε όσο μπορούμε να αναπτυχθεί η περιοχή. Από εκεί και πέρα, αν προβαίνει σε τέτοια πράγματα, δεν έχει καμμία κάλυψη δική μου. Να τον στείλετε στον εισαγγελέα.</w:t>
      </w:r>
    </w:p>
    <w:p w14:paraId="24A3957D"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Τώρα, από πλευράς διαδικασίας, ξέρετε πάρα πολύ καλά ότι είστε εκτεθειμένοι. Για κανέναν πρόεδρο οργανισμού λιμένων δεν κάνατε διαγωνισμό για να τοποθετηθεί. Όλους τους τοποθετούσατε ως ημετέρους και το ξέρετε πάρα πολύ καλά.</w:t>
      </w:r>
    </w:p>
    <w:p w14:paraId="24A3957E"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Τώρα έγινε αυτή η διαδικασία. Σας κατέθεσα το πόρισμα της επιθεωρήτριας δημόσιας διοίκησης. Είπατε κάτι, το οποίο εγώ πιστεύω ότι το αναφέρατε στον ειρμό του λόγου. Δεν πιστεύω ότι το είπατε συνειδητά. Είπατε ότι έγραψε στην αίτησή του ότι έχει τίτλο σπουδών μεταπτυχιακό. Δεν υπάρχει. Στο κείμενο της αίτησης γράφει «σπουδές μεταπτυχιακής». Είναι άλλο πράγμα να λες σπουδές κι άλλο πράγμα είναι ο τίτλος.</w:t>
      </w:r>
    </w:p>
    <w:p w14:paraId="24A3957F"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Το σκεπτικό της επιτροπής… </w:t>
      </w:r>
    </w:p>
    <w:p w14:paraId="24A39580"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Όχι, όχι.</w:t>
      </w:r>
    </w:p>
    <w:p w14:paraId="24A39581"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Η επιτροπή στην απόφασή της λέει ότι έχει μεταπτυχιακό τίτλο σπουδών. </w:t>
      </w:r>
    </w:p>
    <w:p w14:paraId="24A39582"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Όχι, δεν το λέει. Άκουσέ με λίγο. </w:t>
      </w:r>
    </w:p>
    <w:p w14:paraId="24A39583"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ΣΙΜΟΣ ΚΕΔΙΚΟΓΛΟΥ: </w:t>
      </w:r>
      <w:r>
        <w:rPr>
          <w:rFonts w:eastAsia="Times New Roman" w:cs="Times New Roman"/>
          <w:szCs w:val="24"/>
        </w:rPr>
        <w:t xml:space="preserve">Μα, το κατέθεσα. Θα τρελαθούμε εδώ πέρα! </w:t>
      </w:r>
    </w:p>
    <w:p w14:paraId="24A39584"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Θες να με ακούσεις τώρα;</w:t>
      </w:r>
    </w:p>
    <w:p w14:paraId="24A39585"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Κύριε Πρόεδρε, το κατέθεσα στα Πρακτικά. Παρακαλώ να αναγνωστεί.</w:t>
      </w:r>
    </w:p>
    <w:p w14:paraId="24A39586"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Δεν υπάρχει πουθενά.</w:t>
      </w:r>
    </w:p>
    <w:p w14:paraId="24A39587"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Παρακαλώ να αναγνωστεί. Δεν μπορείτε να κάνετε το άσπρο μαύρο έτσι.</w:t>
      </w:r>
    </w:p>
    <w:p w14:paraId="24A39588"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w:t>
      </w:r>
      <w:proofErr w:type="spellStart"/>
      <w:r>
        <w:rPr>
          <w:rFonts w:eastAsia="Times New Roman" w:cs="Times New Roman"/>
          <w:szCs w:val="24"/>
        </w:rPr>
        <w:t>Κεδίκογλου</w:t>
      </w:r>
      <w:proofErr w:type="spellEnd"/>
      <w:r>
        <w:rPr>
          <w:rFonts w:eastAsia="Times New Roman" w:cs="Times New Roman"/>
          <w:szCs w:val="24"/>
        </w:rPr>
        <w:t>, βοηθήστε να τελειώσει η ερώτηση με καλό τρόπο.</w:t>
      </w:r>
    </w:p>
    <w:p w14:paraId="24A39589"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Κύριε </w:t>
      </w:r>
      <w:proofErr w:type="spellStart"/>
      <w:r>
        <w:rPr>
          <w:rFonts w:eastAsia="Times New Roman" w:cs="Times New Roman"/>
          <w:szCs w:val="24"/>
        </w:rPr>
        <w:t>Κεδίκογλου</w:t>
      </w:r>
      <w:proofErr w:type="spellEnd"/>
      <w:r>
        <w:rPr>
          <w:rFonts w:eastAsia="Times New Roman" w:cs="Times New Roman"/>
          <w:szCs w:val="24"/>
        </w:rPr>
        <w:t xml:space="preserve">, αν διαβάσετε την έρευνα που έκανε η επιθεωρήτρια, θα διαπιστώσετε ότι βρίσκεστε εις </w:t>
      </w:r>
      <w:proofErr w:type="spellStart"/>
      <w:r>
        <w:rPr>
          <w:rFonts w:eastAsia="Times New Roman" w:cs="Times New Roman"/>
          <w:szCs w:val="24"/>
        </w:rPr>
        <w:t>πλάνην</w:t>
      </w:r>
      <w:proofErr w:type="spellEnd"/>
      <w:r>
        <w:rPr>
          <w:rFonts w:eastAsia="Times New Roman" w:cs="Times New Roman"/>
          <w:szCs w:val="24"/>
        </w:rPr>
        <w:t xml:space="preserve"> </w:t>
      </w:r>
      <w:proofErr w:type="spellStart"/>
      <w:r>
        <w:rPr>
          <w:rFonts w:eastAsia="Times New Roman" w:cs="Times New Roman"/>
          <w:szCs w:val="24"/>
        </w:rPr>
        <w:t>οικτράν</w:t>
      </w:r>
      <w:proofErr w:type="spellEnd"/>
      <w:r>
        <w:rPr>
          <w:rFonts w:eastAsia="Times New Roman" w:cs="Times New Roman"/>
          <w:szCs w:val="24"/>
        </w:rPr>
        <w:t xml:space="preserve"> ως προς αυτό το θέμα. Εκτίθεστε χωρίς λόγο. Διαβάστε το και επαναφέρετε την ερώτησή σας, εάν στην αίτησή του λέει ότι έχει τίτλο σπουδών.</w:t>
      </w:r>
    </w:p>
    <w:p w14:paraId="24A3958A"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Μα, δεν είπα στην αίτηση. Είπα ότι η απόφαση της επιτροπής λέει ότι έχει τίτλο σπουδών. </w:t>
      </w:r>
    </w:p>
    <w:p w14:paraId="24A3958B"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ΠΑΝΑΓΙΩΤΗΣ ΚΟΥΡΟΥΜΠΛΗΣ (Υπουργός Ναυτιλίας και Νησιωτικής Πολιτικής):</w:t>
      </w:r>
      <w:r>
        <w:rPr>
          <w:rFonts w:eastAsia="Times New Roman" w:cs="Times New Roman"/>
          <w:szCs w:val="24"/>
        </w:rPr>
        <w:t xml:space="preserve"> Όταν λέμε κάτι εδώ, θα λέμε σοβαρά πράγματα.</w:t>
      </w:r>
    </w:p>
    <w:p w14:paraId="24A3958C"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Κύριε Υπουργέ, μη διαστρεβλώνετε αυτά που είπα. Είπα ότι η απόφαση της επιτροπής λέει πως έχει μεταπτυχιακό τίτλο σπουδών.</w:t>
      </w:r>
    </w:p>
    <w:p w14:paraId="24A3958D"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Αφήστε την απόφαση της επιτροπής. Σας λέω τι κατέθεσε ο συγκεκριμένος άνθρωπος.</w:t>
      </w:r>
    </w:p>
    <w:p w14:paraId="24A3958E"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Άρα φταίει η επιτροπή. </w:t>
      </w:r>
    </w:p>
    <w:p w14:paraId="24A3958F"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Ο συγκεκριμένος άνθρωπος, λοιπόν, κατέθεσε μία αίτηση που λέει ότι «εγώ έχω σπουδές, όχι τίτλο σπουδών».</w:t>
      </w:r>
    </w:p>
    <w:p w14:paraId="24A39590"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Για την απόφαση της επιτροπής μιλάμε. </w:t>
      </w:r>
    </w:p>
    <w:p w14:paraId="24A39591"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Ως εκ τούτου, δεν υπάρχει τέτοιο θέμα. Γι’ αυτό και το πόρισμα της επιθεωρήτριας είναι καταπέλτης. Πάρτε το, διαβάστε το και από εκεί και πέρα κάντε οποιαδήποτε ενέργεια κρίνετε ότι πρέπει να κάνετε.</w:t>
      </w:r>
    </w:p>
    <w:p w14:paraId="24A39592"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Η απόφαση της επιτροπής….</w:t>
      </w:r>
    </w:p>
    <w:p w14:paraId="24A39593"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να επανέλθετε με την ίδια ερώτηση. </w:t>
      </w:r>
    </w:p>
    <w:p w14:paraId="24A39594"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ΣΙΜΟΣ ΚΕΔΙΚΟΓΛΟΥ: </w:t>
      </w:r>
      <w:r>
        <w:rPr>
          <w:rFonts w:eastAsia="Times New Roman" w:cs="Times New Roman"/>
          <w:szCs w:val="24"/>
        </w:rPr>
        <w:t>Κύριε Πρόεδρε, παρακαλώ τον λόγο επί προσωπικού.</w:t>
      </w:r>
    </w:p>
    <w:p w14:paraId="24A39595"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Μισό λεπτό να επανέλθουμε. Ο κύριος Υπουργός σας λέει ότι αν υπάρχει διαφωνία επ’ αυτού του θέματος που μπορείτε να την αποδείξετε, δεν έχετε κανέναν λόγο να μην την </w:t>
      </w:r>
      <w:proofErr w:type="spellStart"/>
      <w:r>
        <w:rPr>
          <w:rFonts w:eastAsia="Times New Roman" w:cs="Times New Roman"/>
          <w:szCs w:val="24"/>
        </w:rPr>
        <w:t>επανακαταθέσετε</w:t>
      </w:r>
      <w:proofErr w:type="spellEnd"/>
      <w:r>
        <w:rPr>
          <w:rFonts w:eastAsia="Times New Roman" w:cs="Times New Roman"/>
          <w:szCs w:val="24"/>
        </w:rPr>
        <w:t xml:space="preserve"> την ερώτηση.</w:t>
      </w:r>
    </w:p>
    <w:p w14:paraId="24A39596"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Σας λέω πρώτα απ’ όλα να αναγνωστεί η απόφαση την οποία κατέθεσα.</w:t>
      </w:r>
    </w:p>
    <w:p w14:paraId="24A39597"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Ζητώ, όμως, τον λόγο επί προσωπικού, επειδή με εγκάλεσε ο Υπουργός για το ηχητικό ντοκουμέντο. Τον ενημερώνω ότι παίζει συνέχεια στα ραδιόφωνα της Χαλκίδας τους τελευταίους μήνες.</w:t>
      </w:r>
    </w:p>
    <w:p w14:paraId="24A39598"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Δεν ήταν ζωντανή η επικοινωνία.</w:t>
      </w:r>
    </w:p>
    <w:p w14:paraId="24A39599"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Και αντί να μου πείτε γιατί ο εκπρόσωπος Τύπου σάς λέει ότι ζητήσατε την παραίτηση και την κάνατε γαργάρα… </w:t>
      </w:r>
    </w:p>
    <w:p w14:paraId="24A3959A"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Δεν είναι προσωπικό αυτό, κύριε συνάδελφε. </w:t>
      </w:r>
    </w:p>
    <w:p w14:paraId="24A3959B"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Είναι υποκλοπή. Και ο Πρόεδρος, του οποίου η ευαισθησία στα δημοκρατικά ζητήματα είναι γνωστή, έπρεπε να σας ανακαλέσει στην τάξη.</w:t>
      </w:r>
    </w:p>
    <w:p w14:paraId="24A3959C"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Κύριε Υπουργέ, κατ’ αρχάς δεν είστε στο μικρόφωνο και, δυστυχώς, δεν ακούγεστε.</w:t>
      </w:r>
    </w:p>
    <w:p w14:paraId="24A3959D"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Κύριε Υπουργέ, σας κάνουν ό,τι θέλουν.</w:t>
      </w:r>
    </w:p>
    <w:p w14:paraId="24A3959E"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Κεδίκογλου</w:t>
      </w:r>
      <w:proofErr w:type="spellEnd"/>
      <w:r>
        <w:rPr>
          <w:rFonts w:eastAsia="Times New Roman" w:cs="Times New Roman"/>
          <w:szCs w:val="24"/>
        </w:rPr>
        <w:t>, ευχαριστώ πολύ.</w:t>
      </w:r>
    </w:p>
    <w:p w14:paraId="24A3959F"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τρίτη με αριθμό 87/16-10-2017 επίκαιρη ερώτηση πρώτου κύκλου του Ζ΄ Αντιπροέδρου της Βουλής και Βουλευτή Α΄ Αθηνών του Ποταμιού κ. </w:t>
      </w:r>
      <w:r>
        <w:rPr>
          <w:rFonts w:eastAsia="Times New Roman" w:cs="Times New Roman"/>
          <w:bCs/>
          <w:szCs w:val="24"/>
        </w:rPr>
        <w:t>Σπυρίδωνος Λυκούδη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Μεταναστευτικής Πολιτικής</w:t>
      </w:r>
      <w:r>
        <w:rPr>
          <w:rFonts w:eastAsia="Times New Roman" w:cs="Times New Roman"/>
          <w:szCs w:val="24"/>
        </w:rPr>
        <w:t xml:space="preserve"> με θέμα: «Αυξανόμενες προσφυγικές ροές», δεν θα συζητηθεί λόγω απουσίας του αρμόδιου Υπουργού, του κ. </w:t>
      </w:r>
      <w:proofErr w:type="spellStart"/>
      <w:r>
        <w:rPr>
          <w:rFonts w:eastAsia="Times New Roman" w:cs="Times New Roman"/>
          <w:szCs w:val="24"/>
        </w:rPr>
        <w:t>Μουζάλα</w:t>
      </w:r>
      <w:proofErr w:type="spellEnd"/>
      <w:r>
        <w:rPr>
          <w:rFonts w:eastAsia="Times New Roman" w:cs="Times New Roman"/>
          <w:szCs w:val="24"/>
        </w:rPr>
        <w:t>, στο εξωτερικό.</w:t>
      </w:r>
    </w:p>
    <w:p w14:paraId="24A395A0"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92/17-10-2017 επίκαιρη ερώτηση πρώτου κύκλου του Βουλευτή Αχαΐας της Νέας Δημοκρατίας κ. </w:t>
      </w:r>
      <w:proofErr w:type="spellStart"/>
      <w:r>
        <w:rPr>
          <w:rFonts w:eastAsia="Times New Roman" w:cs="Times New Roman"/>
          <w:bCs/>
          <w:szCs w:val="24"/>
        </w:rPr>
        <w:t>Ιάσονα</w:t>
      </w:r>
      <w:proofErr w:type="spellEnd"/>
      <w:r>
        <w:rPr>
          <w:rFonts w:eastAsia="Times New Roman" w:cs="Times New Roman"/>
          <w:bCs/>
          <w:szCs w:val="24"/>
        </w:rPr>
        <w:t xml:space="preserve"> Φωτήλα</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 xml:space="preserve">με θέμα: «Θα δοθεί επιτέλους λύση στο θέμα της «ΑΜΙΑΝΤΙΤ»;», δεν θα συζητηθεί λόγω κωλύματος του Αναπληρωτή Υπουργού Περιβάλλοντος και Ενέργειας κ. Σωκράτη </w:t>
      </w:r>
      <w:proofErr w:type="spellStart"/>
      <w:r>
        <w:rPr>
          <w:rFonts w:eastAsia="Times New Roman" w:cs="Times New Roman"/>
          <w:szCs w:val="24"/>
        </w:rPr>
        <w:t>Φάμελλου</w:t>
      </w:r>
      <w:proofErr w:type="spellEnd"/>
      <w:r>
        <w:rPr>
          <w:rFonts w:eastAsia="Times New Roman" w:cs="Times New Roman"/>
          <w:szCs w:val="24"/>
        </w:rPr>
        <w:t>, ο οποίος έχει προσκληθεί από το Πανεπιστήμιο Πατρών για να μιλήσει στο 5</w:t>
      </w:r>
      <w:r>
        <w:rPr>
          <w:rFonts w:eastAsia="Times New Roman" w:cs="Times New Roman"/>
          <w:szCs w:val="24"/>
          <w:vertAlign w:val="superscript"/>
        </w:rPr>
        <w:t>ο</w:t>
      </w:r>
      <w:r>
        <w:rPr>
          <w:rFonts w:eastAsia="Times New Roman" w:cs="Times New Roman"/>
          <w:szCs w:val="24"/>
        </w:rPr>
        <w:t xml:space="preserve"> Πανελλήνιο Συνέδριο «Πράσινης Χημείας».</w:t>
      </w:r>
    </w:p>
    <w:p w14:paraId="24A395A1"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Η έκτη με αριθμό 9/2-10-2017 επίκαιρη ερώτηση πρώτου κύκλου του Βουλευτή Χαλκιδικής της Νέας Δημοκρατίας κ. </w:t>
      </w:r>
      <w:r>
        <w:rPr>
          <w:rFonts w:eastAsia="Times New Roman" w:cs="Times New Roman"/>
          <w:bCs/>
          <w:szCs w:val="24"/>
        </w:rPr>
        <w:t xml:space="preserve">Γεωργίου </w:t>
      </w:r>
      <w:proofErr w:type="spellStart"/>
      <w:r w:rsidRPr="001241B0">
        <w:rPr>
          <w:rFonts w:eastAsia="Times New Roman" w:cs="Times New Roman"/>
          <w:bCs/>
          <w:szCs w:val="24"/>
        </w:rPr>
        <w:t>Βαγιωνά</w:t>
      </w:r>
      <w:proofErr w:type="spellEnd"/>
      <w:r w:rsidRPr="001241B0">
        <w:rPr>
          <w:rFonts w:eastAsia="Times New Roman" w:cs="Times New Roman"/>
          <w:bCs/>
          <w:szCs w:val="24"/>
        </w:rPr>
        <w:t xml:space="preserve"> </w:t>
      </w:r>
      <w:r w:rsidRPr="001241B0">
        <w:rPr>
          <w:rFonts w:eastAsia="Times New Roman" w:cs="Times New Roman"/>
          <w:szCs w:val="24"/>
        </w:rPr>
        <w:t>π</w:t>
      </w:r>
      <w:r>
        <w:rPr>
          <w:rFonts w:eastAsia="Times New Roman" w:cs="Times New Roman"/>
          <w:szCs w:val="24"/>
        </w:rPr>
        <w:t xml:space="preserve">ρος τον Υπουργό </w:t>
      </w:r>
      <w:r>
        <w:rPr>
          <w:rFonts w:eastAsia="Times New Roman" w:cs="Times New Roman"/>
          <w:bCs/>
          <w:szCs w:val="24"/>
        </w:rPr>
        <w:t xml:space="preserve">Οικονομίας και </w:t>
      </w:r>
      <w:r w:rsidRPr="001241B0">
        <w:rPr>
          <w:rFonts w:eastAsia="Times New Roman" w:cs="Times New Roman"/>
          <w:bCs/>
          <w:szCs w:val="24"/>
        </w:rPr>
        <w:t xml:space="preserve">Ανάπτυξης </w:t>
      </w:r>
      <w:r w:rsidRPr="001241B0">
        <w:rPr>
          <w:rFonts w:eastAsia="Times New Roman" w:cs="Times New Roman"/>
          <w:szCs w:val="24"/>
        </w:rPr>
        <w:t>με</w:t>
      </w:r>
      <w:r>
        <w:rPr>
          <w:rFonts w:eastAsia="Times New Roman" w:cs="Times New Roman"/>
          <w:szCs w:val="24"/>
        </w:rPr>
        <w:t xml:space="preserve"> θέμα: «Απειλή λουκέτου για χιλιάδες αρτοποιεία», δεν </w:t>
      </w:r>
      <w:r>
        <w:rPr>
          <w:rFonts w:eastAsia="Times New Roman" w:cs="Times New Roman"/>
          <w:szCs w:val="24"/>
        </w:rPr>
        <w:lastRenderedPageBreak/>
        <w:t xml:space="preserve">θα συζητηθεί λόγω κωλύματος του Αναπληρωτή Υπουργού Οικονομίας και Ανάπτυξης κ. Αλεξάνδρου </w:t>
      </w:r>
      <w:proofErr w:type="spellStart"/>
      <w:r>
        <w:rPr>
          <w:rFonts w:eastAsia="Times New Roman" w:cs="Times New Roman"/>
          <w:szCs w:val="24"/>
        </w:rPr>
        <w:t>Χαρίτση</w:t>
      </w:r>
      <w:proofErr w:type="spellEnd"/>
      <w:r>
        <w:rPr>
          <w:rFonts w:eastAsia="Times New Roman" w:cs="Times New Roman"/>
          <w:szCs w:val="24"/>
        </w:rPr>
        <w:t>, λόγω ανειλημμένων υποχρεώσεων.</w:t>
      </w:r>
    </w:p>
    <w:p w14:paraId="24A395A2"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 xml:space="preserve">Ολοκληρώθηκε η συζήτηση των επίκαιρων ερωτήσεων. </w:t>
      </w:r>
    </w:p>
    <w:p w14:paraId="24A395A3" w14:textId="77777777" w:rsidR="008D0FED" w:rsidRDefault="0062441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24A395A4" w14:textId="77777777" w:rsidR="008D0FED" w:rsidRDefault="0062441D">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4A395A5" w14:textId="77777777" w:rsidR="008D0FED" w:rsidRDefault="0062441D">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11.02΄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Δευτέρα 23 Οκτωβρίου 2017 και ώρα 18.00΄, με αντικείμενο εργασιών του Σώματος: κοινοβουλευτικό έλεγχο, συζήτηση επικαίρων ερωτήσεων. </w:t>
      </w:r>
    </w:p>
    <w:p w14:paraId="24A395A6" w14:textId="77777777" w:rsidR="008D0FED" w:rsidRDefault="0062441D">
      <w:pPr>
        <w:spacing w:after="0" w:line="600" w:lineRule="auto"/>
        <w:ind w:firstLine="720"/>
        <w:jc w:val="both"/>
        <w:rPr>
          <w:rFonts w:eastAsia="Times New Roman" w:cs="Times New Roman"/>
          <w:szCs w:val="24"/>
        </w:rPr>
      </w:pPr>
      <w:r>
        <w:rPr>
          <w:rFonts w:eastAsia="Times New Roman" w:cs="Times New Roman"/>
          <w:b/>
          <w:bCs/>
          <w:szCs w:val="24"/>
        </w:rPr>
        <w:t>Ο ΠΡΟΕΔΡΟΣ                                                               ΟΙ ΓΡΑΜΜΑΤΕΙΣ</w:t>
      </w:r>
    </w:p>
    <w:sectPr w:rsidR="008D0F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15tV96oGHi68GJWF6gWeYjkotuE=" w:salt="cFWq2453nBhb2BIDIUwHC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FED"/>
    <w:rsid w:val="0006752E"/>
    <w:rsid w:val="0062441D"/>
    <w:rsid w:val="008D0FE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94BE"/>
  <w15:docId w15:val="{45F4B688-C7FA-46A7-B8EF-81829EEC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2FC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C2FCC"/>
    <w:rPr>
      <w:rFonts w:ascii="Segoe UI" w:hAnsi="Segoe UI" w:cs="Segoe UI"/>
      <w:sz w:val="18"/>
      <w:szCs w:val="18"/>
    </w:rPr>
  </w:style>
  <w:style w:type="paragraph" w:styleId="a4">
    <w:name w:val="Revision"/>
    <w:hidden/>
    <w:uiPriority w:val="99"/>
    <w:semiHidden/>
    <w:rsid w:val="001330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528</MetadataID>
    <Session xmlns="641f345b-441b-4b81-9152-adc2e73ba5e1">Γ´</Session>
    <Date xmlns="641f345b-441b-4b81-9152-adc2e73ba5e1">2017-10-19T21:00:00+00:00</Date>
    <Status xmlns="641f345b-441b-4b81-9152-adc2e73ba5e1">
      <Url>http://srv-sp1/praktika/Lists/Incoming_Metadata/EditForm.aspx?ID=528&amp;Source=/praktika/Recordings_Library/Forms/AllItems.aspx</Url>
      <Description>Δημοσιεύτηκε</Description>
    </Status>
    <Meeting xmlns="641f345b-441b-4b81-9152-adc2e73ba5e1">ΙΔ´</Meet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75B0F9-3627-4041-AAF2-791AF8607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30590F-D523-4748-B8BE-9DE9FD11D698}">
  <ds:schemaRefs>
    <ds:schemaRef ds:uri="http://purl.org/dc/dcmitype/"/>
    <ds:schemaRef ds:uri="http://purl.org/dc/elements/1.1/"/>
    <ds:schemaRef ds:uri="http://schemas.openxmlformats.org/package/2006/metadata/core-properties"/>
    <ds:schemaRef ds:uri="http://schemas.microsoft.com/office/2006/documentManagement/types"/>
    <ds:schemaRef ds:uri="http://purl.org/dc/terms/"/>
    <ds:schemaRef ds:uri="http://www.w3.org/XML/1998/namespace"/>
    <ds:schemaRef ds:uri="http://schemas.microsoft.com/office/2006/metadata/properties"/>
    <ds:schemaRef ds:uri="http://schemas.microsoft.com/office/infopath/2007/PartnerControls"/>
    <ds:schemaRef ds:uri="641f345b-441b-4b81-9152-adc2e73ba5e1"/>
  </ds:schemaRefs>
</ds:datastoreItem>
</file>

<file path=customXml/itemProps3.xml><?xml version="1.0" encoding="utf-8"?>
<ds:datastoreItem xmlns:ds="http://schemas.openxmlformats.org/officeDocument/2006/customXml" ds:itemID="{BEDBF098-8788-4980-8B33-9CA1A39CC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8031</Words>
  <Characters>43368</Characters>
  <Application>Microsoft Office Word</Application>
  <DocSecurity>0</DocSecurity>
  <Lines>361</Lines>
  <Paragraphs>102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2017-10-27T10:40:00Z</dcterms:created>
  <dcterms:modified xsi:type="dcterms:W3CDTF">2017-10-27T10:40:00Z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