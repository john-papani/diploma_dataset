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FD8" w:rsidRDefault="00EF3FD8" w:rsidP="00EC76E3">
      <w:pPr>
        <w:spacing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F3FD8" w:rsidRDefault="00EF3FD8" w:rsidP="00EC76E3">
      <w:pPr>
        <w:spacing w:line="360" w:lineRule="auto"/>
        <w:rPr>
          <w:rFonts w:ascii="Arial" w:hAnsi="Arial" w:cs="Arial"/>
          <w:sz w:val="24"/>
          <w:szCs w:val="24"/>
        </w:rPr>
      </w:pPr>
    </w:p>
    <w:p w:rsidR="00EF3FD8" w:rsidRDefault="00EF3FD8" w:rsidP="00EC76E3">
      <w:pPr>
        <w:spacing w:line="360" w:lineRule="auto"/>
        <w:rPr>
          <w:rFonts w:ascii="Arial" w:hAnsi="Arial" w:cs="Arial"/>
          <w:sz w:val="24"/>
          <w:szCs w:val="24"/>
        </w:rPr>
      </w:pPr>
      <w:r>
        <w:rPr>
          <w:rFonts w:ascii="Arial" w:hAnsi="Arial" w:cs="Arial"/>
          <w:sz w:val="24"/>
          <w:szCs w:val="24"/>
        </w:rPr>
        <w:t>ΠΙΝΑΚΑΣ ΠΕΡΙΕΧΟΜΕΝΩΝ</w:t>
      </w:r>
    </w:p>
    <w:p w:rsidR="00EF3FD8" w:rsidRDefault="00EF3FD8" w:rsidP="00EC76E3">
      <w:pPr>
        <w:spacing w:line="360" w:lineRule="auto"/>
        <w:rPr>
          <w:rFonts w:ascii="Arial" w:hAnsi="Arial" w:cs="Arial"/>
          <w:sz w:val="24"/>
          <w:szCs w:val="24"/>
        </w:rPr>
      </w:pPr>
      <w:r>
        <w:rPr>
          <w:rFonts w:ascii="Arial" w:hAnsi="Arial" w:cs="Arial"/>
          <w:sz w:val="24"/>
          <w:szCs w:val="24"/>
        </w:rPr>
        <w:t xml:space="preserve">ΙΗ’ ΠΕΡΙΟΔΟΣ </w:t>
      </w:r>
    </w:p>
    <w:p w:rsidR="00EF3FD8" w:rsidRDefault="00EF3FD8" w:rsidP="00EC76E3">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EF3FD8" w:rsidRDefault="00EF3FD8" w:rsidP="00EC76E3">
      <w:pPr>
        <w:spacing w:line="360" w:lineRule="auto"/>
        <w:rPr>
          <w:rFonts w:ascii="Arial" w:hAnsi="Arial" w:cs="Arial"/>
          <w:sz w:val="24"/>
          <w:szCs w:val="24"/>
        </w:rPr>
      </w:pPr>
      <w:r>
        <w:rPr>
          <w:rFonts w:ascii="Arial" w:hAnsi="Arial" w:cs="Arial"/>
          <w:sz w:val="24"/>
          <w:szCs w:val="24"/>
        </w:rPr>
        <w:t>ΣΥΝΟΔΟΣ Α΄</w:t>
      </w:r>
    </w:p>
    <w:p w:rsidR="00EF3FD8" w:rsidRDefault="00EF3FD8" w:rsidP="00EC76E3">
      <w:pPr>
        <w:spacing w:line="360" w:lineRule="auto"/>
        <w:rPr>
          <w:rFonts w:ascii="Arial" w:hAnsi="Arial" w:cs="Arial"/>
          <w:sz w:val="24"/>
          <w:szCs w:val="24"/>
        </w:rPr>
      </w:pPr>
    </w:p>
    <w:p w:rsidR="00EF3FD8" w:rsidRDefault="00EF3FD8" w:rsidP="00EC76E3">
      <w:pPr>
        <w:spacing w:line="360" w:lineRule="auto"/>
        <w:rPr>
          <w:rFonts w:ascii="Arial" w:hAnsi="Arial" w:cs="Arial"/>
          <w:sz w:val="24"/>
          <w:szCs w:val="24"/>
        </w:rPr>
      </w:pPr>
      <w:r>
        <w:rPr>
          <w:rFonts w:ascii="Arial" w:hAnsi="Arial" w:cs="Arial"/>
          <w:sz w:val="24"/>
          <w:szCs w:val="24"/>
        </w:rPr>
        <w:t>ΣΥΝΕΔΡΙΑΣΗ ΡΚΕ΄</w:t>
      </w:r>
    </w:p>
    <w:p w:rsidR="00EF3FD8" w:rsidRDefault="00EF3FD8" w:rsidP="00EC76E3">
      <w:pPr>
        <w:spacing w:line="360" w:lineRule="auto"/>
        <w:rPr>
          <w:rFonts w:ascii="Arial" w:hAnsi="Arial" w:cs="Arial"/>
          <w:sz w:val="24"/>
          <w:szCs w:val="24"/>
        </w:rPr>
      </w:pPr>
      <w:r>
        <w:rPr>
          <w:rFonts w:ascii="Arial" w:hAnsi="Arial" w:cs="Arial"/>
          <w:sz w:val="24"/>
          <w:szCs w:val="24"/>
        </w:rPr>
        <w:t>Πέμπτη  9 Απριλίου 2020</w:t>
      </w:r>
    </w:p>
    <w:p w:rsidR="00EF3FD8" w:rsidRDefault="00EF3FD8" w:rsidP="00EC76E3">
      <w:pPr>
        <w:spacing w:line="360" w:lineRule="auto"/>
        <w:rPr>
          <w:rFonts w:ascii="Arial" w:hAnsi="Arial" w:cs="Arial"/>
          <w:sz w:val="24"/>
          <w:szCs w:val="24"/>
        </w:rPr>
      </w:pPr>
    </w:p>
    <w:p w:rsidR="00EF3FD8" w:rsidRDefault="00EF3FD8" w:rsidP="00EC76E3">
      <w:pPr>
        <w:spacing w:line="360" w:lineRule="auto"/>
        <w:rPr>
          <w:rFonts w:ascii="Arial" w:hAnsi="Arial" w:cs="Arial"/>
          <w:sz w:val="24"/>
          <w:szCs w:val="24"/>
        </w:rPr>
      </w:pPr>
      <w:r>
        <w:rPr>
          <w:rFonts w:ascii="Arial" w:hAnsi="Arial" w:cs="Arial"/>
          <w:sz w:val="24"/>
          <w:szCs w:val="24"/>
        </w:rPr>
        <w:t>ΘΕΜΑΤΑ</w:t>
      </w:r>
    </w:p>
    <w:p w:rsidR="00EF3FD8" w:rsidRDefault="00EF3FD8" w:rsidP="00EC76E3">
      <w:pPr>
        <w:spacing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 xml:space="preserve">2. Ειδική Ημερήσια Διάταξη: Αποφάσεις Βουλής: </w:t>
      </w:r>
    </w:p>
    <w:p w:rsidR="00EF3FD8" w:rsidRDefault="00EF3FD8" w:rsidP="00EC76E3">
      <w:pPr>
        <w:spacing w:line="360" w:lineRule="auto"/>
        <w:rPr>
          <w:rFonts w:ascii="Arial" w:hAnsi="Arial" w:cs="Arial"/>
          <w:sz w:val="24"/>
          <w:szCs w:val="24"/>
        </w:rPr>
      </w:pPr>
      <w:r>
        <w:rPr>
          <w:rFonts w:ascii="Arial" w:hAnsi="Arial" w:cs="Arial"/>
          <w:sz w:val="24"/>
          <w:szCs w:val="24"/>
        </w:rPr>
        <w:t xml:space="preserve">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 Μέρος Κοινοβουλευτικό και Μέρος Β’». , σελ. </w:t>
      </w:r>
      <w:r>
        <w:rPr>
          <w:rFonts w:ascii="Arial" w:hAnsi="Arial" w:cs="Arial"/>
          <w:sz w:val="24"/>
          <w:szCs w:val="24"/>
        </w:rPr>
        <w:br/>
        <w:t xml:space="preserve">3. Επί διαδικαστικού θέματος, σελ. </w:t>
      </w:r>
      <w:r>
        <w:rPr>
          <w:rFonts w:ascii="Arial" w:hAnsi="Arial" w:cs="Arial"/>
          <w:sz w:val="24"/>
          <w:szCs w:val="24"/>
        </w:rPr>
        <w:br/>
        <w:t xml:space="preserve">4. Επί προσωπικού θέματος, σελ. </w:t>
      </w:r>
      <w:r>
        <w:rPr>
          <w:rFonts w:ascii="Arial" w:hAnsi="Arial" w:cs="Arial"/>
          <w:sz w:val="24"/>
          <w:szCs w:val="24"/>
        </w:rPr>
        <w:br/>
        <w:t xml:space="preserve"> </w:t>
      </w:r>
      <w:r>
        <w:rPr>
          <w:rFonts w:ascii="Arial" w:hAnsi="Arial" w:cs="Arial"/>
          <w:sz w:val="24"/>
          <w:szCs w:val="24"/>
        </w:rPr>
        <w:br/>
        <w:t xml:space="preserve">Β. ΝΟΜΟΘΕΤΙΚΗ ΕΡΓΑΣΙΑ </w:t>
      </w:r>
      <w:r>
        <w:rPr>
          <w:rFonts w:ascii="Arial" w:hAnsi="Arial" w:cs="Arial"/>
          <w:sz w:val="24"/>
          <w:szCs w:val="24"/>
        </w:rPr>
        <w:br/>
        <w:t xml:space="preserve">Μόνη συζήτηση και ψήφιση επί της αρχής, των άρθρων, των τροπολογιών και του συνόλου του σχεδίου νόμου του Υπουργείου Υγείας: «Κύρωση της από 20.3.2020 Π.Ν.Π. "Κατεπείγοντα μέτρα για την αντιμετώπιση των συνεπειών του κινδύνου διασποράς του </w:t>
      </w:r>
      <w:proofErr w:type="spellStart"/>
      <w:r>
        <w:rPr>
          <w:rFonts w:ascii="Arial" w:hAnsi="Arial" w:cs="Arial"/>
          <w:sz w:val="24"/>
          <w:szCs w:val="24"/>
        </w:rPr>
        <w:t>κορωνοϊού</w:t>
      </w:r>
      <w:proofErr w:type="spellEnd"/>
      <w:r>
        <w:rPr>
          <w:rFonts w:ascii="Arial" w:hAnsi="Arial" w:cs="Arial"/>
          <w:sz w:val="24"/>
          <w:szCs w:val="24"/>
        </w:rPr>
        <w:t xml:space="preserve"> COVID-19, τη στήριξη της κοινωνίας </w:t>
      </w:r>
      <w:r>
        <w:rPr>
          <w:rFonts w:ascii="Arial" w:hAnsi="Arial" w:cs="Arial"/>
          <w:sz w:val="24"/>
          <w:szCs w:val="24"/>
        </w:rPr>
        <w:lastRenderedPageBreak/>
        <w:t xml:space="preserve">και της επιχειρηματικότητας και τη διασφάλιση της ομαλής λειτουργίας της αγοράς και της δημόσιας διοίκησης” (Α΄ 68) και άλλες διατάξεις»., σελ. </w:t>
      </w:r>
    </w:p>
    <w:p w:rsidR="00EF3FD8" w:rsidRDefault="00EF3FD8" w:rsidP="00EC76E3">
      <w:pPr>
        <w:spacing w:line="360" w:lineRule="auto"/>
        <w:rPr>
          <w:rFonts w:ascii="Arial" w:hAnsi="Arial" w:cs="Arial"/>
          <w:sz w:val="24"/>
          <w:szCs w:val="24"/>
        </w:rPr>
      </w:pPr>
    </w:p>
    <w:p w:rsidR="00EF3FD8" w:rsidRDefault="00EF3FD8" w:rsidP="00EC76E3">
      <w:pPr>
        <w:spacing w:line="360" w:lineRule="auto"/>
        <w:rPr>
          <w:rFonts w:ascii="Arial" w:hAnsi="Arial" w:cs="Arial"/>
          <w:sz w:val="24"/>
          <w:szCs w:val="24"/>
        </w:rPr>
      </w:pPr>
      <w:r>
        <w:rPr>
          <w:rFonts w:ascii="Arial" w:hAnsi="Arial" w:cs="Arial"/>
          <w:sz w:val="24"/>
          <w:szCs w:val="24"/>
        </w:rPr>
        <w:t>ΠΡΟΕΔΡΟΣ</w:t>
      </w:r>
    </w:p>
    <w:p w:rsidR="00EF3FD8" w:rsidRDefault="00EF3FD8" w:rsidP="00EC76E3">
      <w:pPr>
        <w:spacing w:line="360" w:lineRule="auto"/>
        <w:rPr>
          <w:rFonts w:ascii="Arial" w:hAnsi="Arial" w:cs="Arial"/>
          <w:sz w:val="24"/>
          <w:szCs w:val="24"/>
        </w:rPr>
      </w:pPr>
      <w:r>
        <w:rPr>
          <w:rFonts w:ascii="Arial" w:hAnsi="Arial" w:cs="Arial"/>
          <w:sz w:val="24"/>
          <w:szCs w:val="24"/>
        </w:rPr>
        <w:t>ΤΑΣΟΥΛΑΣ Κ., σελ.</w:t>
      </w:r>
    </w:p>
    <w:p w:rsidR="00EF3FD8" w:rsidRDefault="00EF3FD8" w:rsidP="00EC76E3">
      <w:pPr>
        <w:spacing w:line="360" w:lineRule="auto"/>
        <w:rPr>
          <w:rFonts w:ascii="Arial" w:hAnsi="Arial" w:cs="Arial"/>
          <w:sz w:val="24"/>
          <w:szCs w:val="24"/>
        </w:rPr>
      </w:pPr>
    </w:p>
    <w:p w:rsidR="00EF3FD8" w:rsidRDefault="00EF3FD8" w:rsidP="00EC76E3">
      <w:pPr>
        <w:spacing w:line="360" w:lineRule="auto"/>
        <w:rPr>
          <w:rFonts w:ascii="Arial" w:hAnsi="Arial" w:cs="Arial"/>
          <w:sz w:val="24"/>
          <w:szCs w:val="24"/>
        </w:rPr>
      </w:pPr>
      <w:r>
        <w:rPr>
          <w:rFonts w:ascii="Arial" w:hAnsi="Arial" w:cs="Arial"/>
          <w:sz w:val="24"/>
          <w:szCs w:val="24"/>
        </w:rPr>
        <w:t>ΠΡΟΕΔΡΕΥΟΝΤΕΣ</w:t>
      </w:r>
    </w:p>
    <w:p w:rsidR="00EF3FD8" w:rsidRDefault="00EF3FD8" w:rsidP="00EC76E3">
      <w:pPr>
        <w:spacing w:line="360" w:lineRule="auto"/>
        <w:rPr>
          <w:rFonts w:ascii="Arial" w:hAnsi="Arial" w:cs="Arial"/>
          <w:sz w:val="24"/>
          <w:szCs w:val="24"/>
        </w:rPr>
      </w:pPr>
      <w:r>
        <w:rPr>
          <w:rFonts w:ascii="Arial" w:hAnsi="Arial" w:cs="Arial"/>
          <w:sz w:val="24"/>
          <w:szCs w:val="24"/>
        </w:rPr>
        <w:t>ΑΒΔΕΛΑΣ Α., σελ.</w:t>
      </w:r>
    </w:p>
    <w:p w:rsidR="00EF3FD8" w:rsidRDefault="00EF3FD8" w:rsidP="00EC76E3">
      <w:pPr>
        <w:spacing w:line="360" w:lineRule="auto"/>
        <w:rPr>
          <w:rFonts w:ascii="Arial" w:hAnsi="Arial" w:cs="Arial"/>
          <w:sz w:val="24"/>
          <w:szCs w:val="24"/>
        </w:rPr>
      </w:pPr>
      <w:r>
        <w:rPr>
          <w:rFonts w:ascii="Arial" w:hAnsi="Arial" w:cs="Arial"/>
          <w:sz w:val="24"/>
          <w:szCs w:val="24"/>
        </w:rPr>
        <w:t>ΜΠΟΥΡΑΣ Α., σελ.</w:t>
      </w:r>
    </w:p>
    <w:p w:rsidR="00EF3FD8" w:rsidRDefault="00EF3FD8" w:rsidP="00EC76E3">
      <w:pPr>
        <w:spacing w:line="360" w:lineRule="auto"/>
        <w:rPr>
          <w:rFonts w:ascii="Arial" w:hAnsi="Arial" w:cs="Arial"/>
          <w:sz w:val="24"/>
          <w:szCs w:val="24"/>
        </w:rPr>
      </w:pPr>
      <w:r>
        <w:rPr>
          <w:rFonts w:ascii="Arial" w:hAnsi="Arial" w:cs="Arial"/>
          <w:sz w:val="24"/>
          <w:szCs w:val="24"/>
        </w:rPr>
        <w:br/>
      </w:r>
    </w:p>
    <w:p w:rsidR="00EF3FD8" w:rsidRDefault="00EF3FD8" w:rsidP="00EC76E3">
      <w:pPr>
        <w:spacing w:line="360" w:lineRule="auto"/>
        <w:rPr>
          <w:rFonts w:ascii="Arial" w:hAnsi="Arial" w:cs="Arial"/>
          <w:sz w:val="24"/>
          <w:szCs w:val="24"/>
        </w:rPr>
      </w:pPr>
      <w:r>
        <w:rPr>
          <w:rFonts w:ascii="Arial" w:hAnsi="Arial" w:cs="Arial"/>
          <w:sz w:val="24"/>
          <w:szCs w:val="24"/>
        </w:rPr>
        <w:t>ΟΜΙΛΗΤΕΣ</w:t>
      </w:r>
    </w:p>
    <w:p w:rsidR="00EF3FD8" w:rsidRDefault="00EF3FD8" w:rsidP="00EC76E3">
      <w:pPr>
        <w:spacing w:line="360" w:lineRule="auto"/>
        <w:rPr>
          <w:rFonts w:ascii="Arial" w:hAnsi="Arial" w:cs="Arial"/>
          <w:sz w:val="24"/>
          <w:szCs w:val="24"/>
        </w:rPr>
      </w:pPr>
      <w:r>
        <w:rPr>
          <w:rFonts w:ascii="Arial" w:hAnsi="Arial" w:cs="Arial"/>
          <w:sz w:val="24"/>
          <w:szCs w:val="24"/>
        </w:rPr>
        <w:br/>
        <w:t>Α. Επί της Ειδικής Ημερήσιας Διάταξης:</w:t>
      </w:r>
      <w:r>
        <w:rPr>
          <w:rFonts w:ascii="Arial" w:hAnsi="Arial" w:cs="Arial"/>
          <w:sz w:val="24"/>
          <w:szCs w:val="24"/>
        </w:rPr>
        <w:br/>
        <w:t>ΑΘΑΝΑΣΙΟΥ Μ. , σελ.</w:t>
      </w:r>
      <w:r>
        <w:rPr>
          <w:rFonts w:ascii="Arial" w:hAnsi="Arial" w:cs="Arial"/>
          <w:sz w:val="24"/>
          <w:szCs w:val="24"/>
        </w:rPr>
        <w:br/>
        <w:t>ΒΕΛΟΠΟΥΛΟΣ Κ. , σελ.</w:t>
      </w:r>
      <w:r>
        <w:rPr>
          <w:rFonts w:ascii="Arial" w:hAnsi="Arial" w:cs="Arial"/>
          <w:sz w:val="24"/>
          <w:szCs w:val="24"/>
        </w:rPr>
        <w:br/>
        <w:t>ΖΑΧΑΡΙΑΔΗΣ Κ. , σελ.</w:t>
      </w:r>
      <w:r>
        <w:rPr>
          <w:rFonts w:ascii="Arial" w:hAnsi="Arial" w:cs="Arial"/>
          <w:sz w:val="24"/>
          <w:szCs w:val="24"/>
        </w:rPr>
        <w:br/>
        <w:t>ΚΕΓΚΕΡΟΓΛΟΥ Β. , σελ.</w:t>
      </w:r>
      <w:r>
        <w:rPr>
          <w:rFonts w:ascii="Arial" w:hAnsi="Arial" w:cs="Arial"/>
          <w:sz w:val="24"/>
          <w:szCs w:val="24"/>
        </w:rPr>
        <w:br/>
        <w:t>ΛΑΜΠΡΟΥΛΗΣ Γ. , σελ.</w:t>
      </w:r>
      <w:r>
        <w:rPr>
          <w:rFonts w:ascii="Arial" w:hAnsi="Arial" w:cs="Arial"/>
          <w:sz w:val="24"/>
          <w:szCs w:val="24"/>
        </w:rPr>
        <w:br/>
        <w:t>ΜΠΑΚΑΔΗΜΑ Φ. , σελ.</w:t>
      </w:r>
      <w:r>
        <w:rPr>
          <w:rFonts w:ascii="Arial" w:hAnsi="Arial" w:cs="Arial"/>
          <w:sz w:val="24"/>
          <w:szCs w:val="24"/>
        </w:rPr>
        <w:br/>
        <w:t>ΣΤΥΛΙΑΝΙΔΗΣ Ε. , σελ.</w:t>
      </w:r>
      <w:r>
        <w:rPr>
          <w:rFonts w:ascii="Arial" w:hAnsi="Arial" w:cs="Arial"/>
          <w:sz w:val="24"/>
          <w:szCs w:val="24"/>
        </w:rPr>
        <w:br/>
        <w:t>ΤΑΣΟΥΛΑΣ Κ. , σελ.</w:t>
      </w:r>
      <w:r>
        <w:rPr>
          <w:rFonts w:ascii="Arial" w:hAnsi="Arial" w:cs="Arial"/>
          <w:sz w:val="24"/>
          <w:szCs w:val="24"/>
        </w:rPr>
        <w:br/>
      </w:r>
      <w:r>
        <w:rPr>
          <w:rFonts w:ascii="Arial" w:hAnsi="Arial" w:cs="Arial"/>
          <w:sz w:val="24"/>
          <w:szCs w:val="24"/>
        </w:rPr>
        <w:br/>
        <w:t>Β. Επί διαδικαστικού θέματος:</w:t>
      </w:r>
      <w:r>
        <w:rPr>
          <w:rFonts w:ascii="Arial" w:hAnsi="Arial" w:cs="Arial"/>
          <w:sz w:val="24"/>
          <w:szCs w:val="24"/>
        </w:rPr>
        <w:br/>
        <w:t>ΑΒΔΕΛΑΣ Α. , σελ.</w:t>
      </w:r>
      <w:r>
        <w:rPr>
          <w:rFonts w:ascii="Arial" w:hAnsi="Arial" w:cs="Arial"/>
          <w:sz w:val="24"/>
          <w:szCs w:val="24"/>
        </w:rPr>
        <w:br/>
        <w:t>ΒΑΡΟΥΦΑΚΗΣ Γ. , σελ.</w:t>
      </w:r>
      <w:r>
        <w:rPr>
          <w:rFonts w:ascii="Arial" w:hAnsi="Arial" w:cs="Arial"/>
          <w:sz w:val="24"/>
          <w:szCs w:val="24"/>
        </w:rPr>
        <w:br/>
        <w:t>ΒΕΣΥΡΟΠΟΥΛΟΣ Α. , σελ.</w:t>
      </w:r>
      <w:r>
        <w:rPr>
          <w:rFonts w:ascii="Arial" w:hAnsi="Arial" w:cs="Arial"/>
          <w:sz w:val="24"/>
          <w:szCs w:val="24"/>
        </w:rPr>
        <w:br/>
        <w:t>ΒΙΛΙΑΡΔΟΣ Β. , σελ.</w:t>
      </w:r>
      <w:r>
        <w:rPr>
          <w:rFonts w:ascii="Arial" w:hAnsi="Arial" w:cs="Arial"/>
          <w:sz w:val="24"/>
          <w:szCs w:val="24"/>
        </w:rPr>
        <w:br/>
        <w:t>ΒΟΥΤΣΗΣ Ν. , σελ.</w:t>
      </w:r>
      <w:r>
        <w:rPr>
          <w:rFonts w:ascii="Arial" w:hAnsi="Arial" w:cs="Arial"/>
          <w:sz w:val="24"/>
          <w:szCs w:val="24"/>
        </w:rPr>
        <w:br/>
      </w:r>
      <w:r>
        <w:rPr>
          <w:rFonts w:ascii="Arial" w:hAnsi="Arial" w:cs="Arial"/>
          <w:sz w:val="24"/>
          <w:szCs w:val="24"/>
        </w:rPr>
        <w:lastRenderedPageBreak/>
        <w:t>ΓΡΗΓΟΡΙΑΔΗΣ Κ. , σελ.</w:t>
      </w:r>
      <w:r>
        <w:rPr>
          <w:rFonts w:ascii="Arial" w:hAnsi="Arial" w:cs="Arial"/>
          <w:sz w:val="24"/>
          <w:szCs w:val="24"/>
        </w:rPr>
        <w:br/>
        <w:t>ΚΑΡΑΘΑΝΑΣΟΠΟΥΛΟΣ Ν. , σελ.</w:t>
      </w:r>
      <w:r>
        <w:rPr>
          <w:rFonts w:ascii="Arial" w:hAnsi="Arial" w:cs="Arial"/>
          <w:sz w:val="24"/>
          <w:szCs w:val="24"/>
        </w:rPr>
        <w:br/>
        <w:t>ΛΙΒΑΝΟΣ Σ. , σελ.</w:t>
      </w:r>
      <w:r>
        <w:rPr>
          <w:rFonts w:ascii="Arial" w:hAnsi="Arial" w:cs="Arial"/>
          <w:sz w:val="24"/>
          <w:szCs w:val="24"/>
        </w:rPr>
        <w:br/>
        <w:t>ΛΟΒΕΡΔΟΣ Α. , σελ.</w:t>
      </w:r>
      <w:r>
        <w:rPr>
          <w:rFonts w:ascii="Arial" w:hAnsi="Arial" w:cs="Arial"/>
          <w:sz w:val="24"/>
          <w:szCs w:val="24"/>
        </w:rPr>
        <w:br/>
        <w:t>ΜΟΥΛΚΙΩΤΗΣ Γ. , σελ.</w:t>
      </w:r>
      <w:r>
        <w:rPr>
          <w:rFonts w:ascii="Arial" w:hAnsi="Arial" w:cs="Arial"/>
          <w:sz w:val="24"/>
          <w:szCs w:val="24"/>
        </w:rPr>
        <w:br/>
        <w:t>ΜΠΟΥΡΑΣ Α. , σελ.</w:t>
      </w:r>
      <w:r>
        <w:rPr>
          <w:rFonts w:ascii="Arial" w:hAnsi="Arial" w:cs="Arial"/>
          <w:sz w:val="24"/>
          <w:szCs w:val="24"/>
        </w:rPr>
        <w:br/>
        <w:t>ΞΕΝΟΓΙΑΝΝΑΚΟΠΟΥΛΟΥ Μ. , σελ.</w:t>
      </w:r>
      <w:r>
        <w:rPr>
          <w:rFonts w:ascii="Arial" w:hAnsi="Arial" w:cs="Arial"/>
          <w:sz w:val="24"/>
          <w:szCs w:val="24"/>
        </w:rPr>
        <w:br/>
        <w:t>ΣΤΑΪΚΟΥΡΑΣ Χ. , σελ.</w:t>
      </w:r>
      <w:r>
        <w:rPr>
          <w:rFonts w:ascii="Arial" w:hAnsi="Arial" w:cs="Arial"/>
          <w:sz w:val="24"/>
          <w:szCs w:val="24"/>
        </w:rPr>
        <w:br/>
        <w:t>ΤΑΣΟΥΛΑΣ Κ. , σελ.</w:t>
      </w:r>
      <w:r>
        <w:rPr>
          <w:rFonts w:ascii="Arial" w:hAnsi="Arial" w:cs="Arial"/>
          <w:sz w:val="24"/>
          <w:szCs w:val="24"/>
        </w:rPr>
        <w:br/>
        <w:t>ΤΣΙΠΡΑΣ Γ. , σελ.</w:t>
      </w:r>
      <w:r>
        <w:rPr>
          <w:rFonts w:ascii="Arial" w:hAnsi="Arial" w:cs="Arial"/>
          <w:sz w:val="24"/>
          <w:szCs w:val="24"/>
        </w:rPr>
        <w:br/>
        <w:t>ΧΗΤΑΣ Κ. , σελ.</w:t>
      </w:r>
      <w:r>
        <w:rPr>
          <w:rFonts w:ascii="Arial" w:hAnsi="Arial" w:cs="Arial"/>
          <w:sz w:val="24"/>
          <w:szCs w:val="24"/>
        </w:rPr>
        <w:br/>
      </w:r>
      <w:r>
        <w:rPr>
          <w:rFonts w:ascii="Arial" w:hAnsi="Arial" w:cs="Arial"/>
          <w:sz w:val="24"/>
          <w:szCs w:val="24"/>
        </w:rPr>
        <w:br/>
        <w:t>Γ. Επί προσωπικού θέματος:</w:t>
      </w:r>
      <w:r>
        <w:rPr>
          <w:rFonts w:ascii="Arial" w:hAnsi="Arial" w:cs="Arial"/>
          <w:sz w:val="24"/>
          <w:szCs w:val="24"/>
        </w:rPr>
        <w:br/>
        <w:t>ΒΑΡΟΥΦΑΚΗΣ Γ. , σελ.</w:t>
      </w:r>
      <w:r>
        <w:rPr>
          <w:rFonts w:ascii="Arial" w:hAnsi="Arial" w:cs="Arial"/>
          <w:sz w:val="24"/>
          <w:szCs w:val="24"/>
        </w:rPr>
        <w:br/>
        <w:t>ΧΡΥΣΟΜΑΛΛΗΣ Μ. , σελ.</w:t>
      </w:r>
      <w:r>
        <w:rPr>
          <w:rFonts w:ascii="Arial" w:hAnsi="Arial" w:cs="Arial"/>
          <w:sz w:val="24"/>
          <w:szCs w:val="24"/>
        </w:rPr>
        <w:br/>
      </w:r>
      <w:r>
        <w:rPr>
          <w:rFonts w:ascii="Arial" w:hAnsi="Arial" w:cs="Arial"/>
          <w:sz w:val="24"/>
          <w:szCs w:val="24"/>
        </w:rPr>
        <w:br/>
        <w:t>Δ. Επί του σχεδίου νόμου του Υπουργείου Υγείας:</w:t>
      </w:r>
      <w:r>
        <w:rPr>
          <w:rFonts w:ascii="Arial" w:hAnsi="Arial" w:cs="Arial"/>
          <w:sz w:val="24"/>
          <w:szCs w:val="24"/>
        </w:rPr>
        <w:br/>
        <w:t>ΒΑΡΟΥΦΑΚΗΣ Γ. , σελ.</w:t>
      </w:r>
      <w:r>
        <w:rPr>
          <w:rFonts w:ascii="Arial" w:hAnsi="Arial" w:cs="Arial"/>
          <w:sz w:val="24"/>
          <w:szCs w:val="24"/>
        </w:rPr>
        <w:br/>
        <w:t>ΒΕΛΟΠΟΥΛΟΣ Κ. , σελ.</w:t>
      </w:r>
      <w:r>
        <w:rPr>
          <w:rFonts w:ascii="Arial" w:hAnsi="Arial" w:cs="Arial"/>
          <w:sz w:val="24"/>
          <w:szCs w:val="24"/>
        </w:rPr>
        <w:br/>
        <w:t>ΒΕΣΥΡΟΠΟΥΛΟΣ Α. , σελ.</w:t>
      </w:r>
      <w:r>
        <w:rPr>
          <w:rFonts w:ascii="Arial" w:hAnsi="Arial" w:cs="Arial"/>
          <w:sz w:val="24"/>
          <w:szCs w:val="24"/>
        </w:rPr>
        <w:br/>
        <w:t>ΒΙΛΙΑΡΔΟΣ Β. , σελ.</w:t>
      </w:r>
      <w:r>
        <w:rPr>
          <w:rFonts w:ascii="Arial" w:hAnsi="Arial" w:cs="Arial"/>
          <w:sz w:val="24"/>
          <w:szCs w:val="24"/>
        </w:rPr>
        <w:br/>
        <w:t>ΒΟΥΤΣΗΣ Ν. , σελ.</w:t>
      </w:r>
      <w:r>
        <w:rPr>
          <w:rFonts w:ascii="Arial" w:hAnsi="Arial" w:cs="Arial"/>
          <w:sz w:val="24"/>
          <w:szCs w:val="24"/>
        </w:rPr>
        <w:br/>
        <w:t>ΒΡΟΥΤΣΗΣ Ι. , σελ.</w:t>
      </w:r>
      <w:r>
        <w:rPr>
          <w:rFonts w:ascii="Arial" w:hAnsi="Arial" w:cs="Arial"/>
          <w:sz w:val="24"/>
          <w:szCs w:val="24"/>
        </w:rPr>
        <w:br/>
        <w:t>ΓΡΗΓΟΡΙΑΔΗΣ Κ. , σελ.</w:t>
      </w:r>
      <w:r>
        <w:rPr>
          <w:rFonts w:ascii="Arial" w:hAnsi="Arial" w:cs="Arial"/>
          <w:sz w:val="24"/>
          <w:szCs w:val="24"/>
        </w:rPr>
        <w:br/>
        <w:t>ΚΑΡΑΘΑΝΑΣΟΠΟΥΛΟΣ Ν. , σελ.</w:t>
      </w:r>
      <w:r>
        <w:rPr>
          <w:rFonts w:ascii="Arial" w:hAnsi="Arial" w:cs="Arial"/>
          <w:sz w:val="24"/>
          <w:szCs w:val="24"/>
        </w:rPr>
        <w:br/>
        <w:t>ΚΟΝΤΟΖΑΜΑΝΗΣ Β. , σελ.</w:t>
      </w:r>
      <w:r>
        <w:rPr>
          <w:rFonts w:ascii="Arial" w:hAnsi="Arial" w:cs="Arial"/>
          <w:sz w:val="24"/>
          <w:szCs w:val="24"/>
        </w:rPr>
        <w:br/>
        <w:t>ΚΟΥΤΣΟΥΜΠΑΣ Δ. , σελ.</w:t>
      </w:r>
      <w:r>
        <w:rPr>
          <w:rFonts w:ascii="Arial" w:hAnsi="Arial" w:cs="Arial"/>
          <w:sz w:val="24"/>
          <w:szCs w:val="24"/>
        </w:rPr>
        <w:br/>
        <w:t>ΛΑΜΠΡΟΥΛΗΣ Γ. , σελ.</w:t>
      </w:r>
      <w:r>
        <w:rPr>
          <w:rFonts w:ascii="Arial" w:hAnsi="Arial" w:cs="Arial"/>
          <w:sz w:val="24"/>
          <w:szCs w:val="24"/>
        </w:rPr>
        <w:br/>
        <w:t>ΛΙΒΑΝΟΣ Σ. , σελ.</w:t>
      </w:r>
      <w:r>
        <w:rPr>
          <w:rFonts w:ascii="Arial" w:hAnsi="Arial" w:cs="Arial"/>
          <w:sz w:val="24"/>
          <w:szCs w:val="24"/>
        </w:rPr>
        <w:br/>
        <w:t>ΛΟΒΕΡΔΟΣ Α. , σελ.</w:t>
      </w:r>
      <w:r>
        <w:rPr>
          <w:rFonts w:ascii="Arial" w:hAnsi="Arial" w:cs="Arial"/>
          <w:sz w:val="24"/>
          <w:szCs w:val="24"/>
        </w:rPr>
        <w:br/>
        <w:t>ΜΟΥΛΚΙΩΤΗΣ Γ. , σελ.</w:t>
      </w:r>
      <w:r>
        <w:rPr>
          <w:rFonts w:ascii="Arial" w:hAnsi="Arial" w:cs="Arial"/>
          <w:sz w:val="24"/>
          <w:szCs w:val="24"/>
        </w:rPr>
        <w:br/>
        <w:t>ΜΠΑΚΑΔΗΜΑ Φ. , σελ.</w:t>
      </w:r>
      <w:r>
        <w:rPr>
          <w:rFonts w:ascii="Arial" w:hAnsi="Arial" w:cs="Arial"/>
          <w:sz w:val="24"/>
          <w:szCs w:val="24"/>
        </w:rPr>
        <w:br/>
        <w:t>ΞΕΝΟΓΙΑΝΝΑΚΟΠΟΥΛΟΥ Μ. , σελ.</w:t>
      </w:r>
      <w:r>
        <w:rPr>
          <w:rFonts w:ascii="Arial" w:hAnsi="Arial" w:cs="Arial"/>
          <w:sz w:val="24"/>
          <w:szCs w:val="24"/>
        </w:rPr>
        <w:br/>
        <w:t>ΣΤΑΪΚΟΥΡΑΣ Χ. , σελ.</w:t>
      </w:r>
      <w:r>
        <w:rPr>
          <w:rFonts w:ascii="Arial" w:hAnsi="Arial" w:cs="Arial"/>
          <w:sz w:val="24"/>
          <w:szCs w:val="24"/>
        </w:rPr>
        <w:br/>
      </w:r>
      <w:r>
        <w:rPr>
          <w:rFonts w:ascii="Arial" w:hAnsi="Arial" w:cs="Arial"/>
          <w:sz w:val="24"/>
          <w:szCs w:val="24"/>
        </w:rPr>
        <w:lastRenderedPageBreak/>
        <w:t>ΤΣΙΠΡΑΣ Γ. , σελ.</w:t>
      </w:r>
      <w:r>
        <w:rPr>
          <w:rFonts w:ascii="Arial" w:hAnsi="Arial" w:cs="Arial"/>
          <w:sz w:val="24"/>
          <w:szCs w:val="24"/>
        </w:rPr>
        <w:br/>
        <w:t>ΧΗΤΑΣ Κ. , σελ.</w:t>
      </w:r>
      <w:r>
        <w:rPr>
          <w:rFonts w:ascii="Arial" w:hAnsi="Arial" w:cs="Arial"/>
          <w:sz w:val="24"/>
          <w:szCs w:val="24"/>
        </w:rPr>
        <w:br/>
        <w:t>ΧΡΥΣΟΜΑΛΛΗΣ Μ. , σελ.</w:t>
      </w:r>
      <w:r>
        <w:rPr>
          <w:rFonts w:ascii="Arial" w:hAnsi="Arial" w:cs="Arial"/>
          <w:sz w:val="24"/>
          <w:szCs w:val="24"/>
        </w:rPr>
        <w:br/>
      </w:r>
    </w:p>
    <w:p w:rsidR="00EF3FD8" w:rsidRDefault="00EF3FD8" w:rsidP="00EC76E3">
      <w:pPr>
        <w:spacing w:line="360" w:lineRule="auto"/>
        <w:rPr>
          <w:rFonts w:ascii="Arial" w:hAnsi="Arial" w:cs="Arial"/>
          <w:sz w:val="24"/>
          <w:szCs w:val="24"/>
        </w:rPr>
      </w:pPr>
      <w:r>
        <w:rPr>
          <w:rFonts w:ascii="Arial" w:hAnsi="Arial" w:cs="Arial"/>
          <w:sz w:val="24"/>
          <w:szCs w:val="24"/>
        </w:rPr>
        <w:t xml:space="preserve"> </w:t>
      </w:r>
    </w:p>
    <w:p w:rsidR="00EF3FD8" w:rsidRDefault="00EF3FD8" w:rsidP="00EC76E3">
      <w:pPr>
        <w:spacing w:line="360" w:lineRule="auto"/>
        <w:rPr>
          <w:rFonts w:ascii="Arial" w:hAnsi="Arial" w:cs="Arial"/>
          <w:sz w:val="24"/>
          <w:szCs w:val="24"/>
        </w:rPr>
      </w:pPr>
    </w:p>
    <w:p w:rsidR="00EF3FD8" w:rsidRDefault="00EF3FD8" w:rsidP="00EC76E3">
      <w:pPr>
        <w:spacing w:line="360" w:lineRule="auto"/>
        <w:rPr>
          <w:rFonts w:ascii="Arial" w:hAnsi="Arial" w:cs="Arial"/>
          <w:sz w:val="24"/>
          <w:szCs w:val="24"/>
        </w:rPr>
      </w:pPr>
    </w:p>
    <w:p w:rsidR="009A4608" w:rsidRDefault="009A4608" w:rsidP="00EC76E3"/>
    <w:p w:rsidR="00EC76E3" w:rsidRDefault="00EC76E3" w:rsidP="00EC76E3"/>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Default="00EC76E3" w:rsidP="00EC76E3">
      <w:pPr>
        <w:ind w:firstLine="720"/>
      </w:pPr>
    </w:p>
    <w:p w:rsidR="00EC76E3" w:rsidRPr="00EC76E3" w:rsidRDefault="00EC76E3" w:rsidP="00EC76E3">
      <w:pPr>
        <w:spacing w:after="160" w:line="600" w:lineRule="auto"/>
        <w:ind w:firstLine="720"/>
        <w:jc w:val="center"/>
        <w:rPr>
          <w:rFonts w:ascii="Arial" w:hAnsi="Arial"/>
          <w:sz w:val="24"/>
          <w:szCs w:val="24"/>
          <w:lang w:eastAsia="el-GR"/>
        </w:rPr>
      </w:pPr>
      <w:r w:rsidRPr="00EC76E3">
        <w:rPr>
          <w:rFonts w:ascii="Arial" w:hAnsi="Arial"/>
          <w:sz w:val="24"/>
          <w:szCs w:val="24"/>
          <w:lang w:eastAsia="el-GR"/>
        </w:rPr>
        <w:lastRenderedPageBreak/>
        <w:t>ΠΡΑΚΤΙΚΑ ΒΟΥΛΗΣ</w:t>
      </w:r>
    </w:p>
    <w:p w:rsidR="00EC76E3" w:rsidRPr="00EC76E3" w:rsidRDefault="00EC76E3" w:rsidP="00EC76E3">
      <w:pPr>
        <w:spacing w:after="160" w:line="600" w:lineRule="auto"/>
        <w:ind w:firstLine="720"/>
        <w:jc w:val="center"/>
        <w:rPr>
          <w:rFonts w:ascii="Arial" w:hAnsi="Arial"/>
          <w:sz w:val="24"/>
          <w:szCs w:val="24"/>
          <w:lang w:eastAsia="el-GR"/>
        </w:rPr>
      </w:pPr>
      <w:r w:rsidRPr="00EC76E3">
        <w:rPr>
          <w:rFonts w:ascii="Arial" w:hAnsi="Arial"/>
          <w:sz w:val="24"/>
          <w:szCs w:val="24"/>
          <w:lang w:eastAsia="el-GR"/>
        </w:rPr>
        <w:t>Θ΄ ΑΝΑΘΕΩΡΗΤΙΚΗ ΒΟΥΛΗ</w:t>
      </w:r>
    </w:p>
    <w:p w:rsidR="00EC76E3" w:rsidRPr="00EC76E3" w:rsidRDefault="00EC76E3" w:rsidP="00EC76E3">
      <w:pPr>
        <w:spacing w:after="160" w:line="600" w:lineRule="auto"/>
        <w:ind w:firstLine="720"/>
        <w:jc w:val="center"/>
        <w:rPr>
          <w:rFonts w:ascii="Arial" w:hAnsi="Arial"/>
          <w:sz w:val="24"/>
          <w:szCs w:val="24"/>
          <w:lang w:eastAsia="el-GR"/>
        </w:rPr>
      </w:pPr>
      <w:r w:rsidRPr="00EC76E3">
        <w:rPr>
          <w:rFonts w:ascii="Arial" w:hAnsi="Arial"/>
          <w:sz w:val="24"/>
          <w:szCs w:val="24"/>
          <w:lang w:eastAsia="el-GR"/>
        </w:rPr>
        <w:t xml:space="preserve">ΙΗ΄ ΠΕΡΙΟΔΟΣ </w:t>
      </w:r>
    </w:p>
    <w:p w:rsidR="00EC76E3" w:rsidRPr="00EC76E3" w:rsidRDefault="00EC76E3" w:rsidP="00EC76E3">
      <w:pPr>
        <w:spacing w:after="160" w:line="600" w:lineRule="auto"/>
        <w:ind w:firstLine="720"/>
        <w:jc w:val="center"/>
        <w:rPr>
          <w:rFonts w:ascii="Arial" w:hAnsi="Arial"/>
          <w:sz w:val="24"/>
          <w:szCs w:val="24"/>
          <w:lang w:eastAsia="el-GR"/>
        </w:rPr>
      </w:pPr>
      <w:r w:rsidRPr="00EC76E3">
        <w:rPr>
          <w:rFonts w:ascii="Arial" w:hAnsi="Arial"/>
          <w:sz w:val="24"/>
          <w:szCs w:val="24"/>
          <w:lang w:eastAsia="el-GR"/>
        </w:rPr>
        <w:t>ΠΡΟΕΔΡΕΥΟΜΕΝΗΣ ΚΟΙΝΟΒΟΥΛΕΥΤΙΚΗΣ ΔΗΜΟΚΡΑΤΙΑΣ</w:t>
      </w:r>
    </w:p>
    <w:p w:rsidR="00EC76E3" w:rsidRPr="00EC76E3" w:rsidRDefault="00EC76E3" w:rsidP="00EC76E3">
      <w:pPr>
        <w:spacing w:after="160" w:line="600" w:lineRule="auto"/>
        <w:ind w:firstLine="720"/>
        <w:jc w:val="center"/>
        <w:rPr>
          <w:rFonts w:ascii="Arial" w:hAnsi="Arial"/>
          <w:sz w:val="24"/>
          <w:szCs w:val="24"/>
          <w:lang w:eastAsia="el-GR"/>
        </w:rPr>
      </w:pPr>
      <w:r w:rsidRPr="00EC76E3">
        <w:rPr>
          <w:rFonts w:ascii="Arial" w:hAnsi="Arial"/>
          <w:sz w:val="24"/>
          <w:szCs w:val="24"/>
          <w:lang w:eastAsia="el-GR"/>
        </w:rPr>
        <w:t>ΣΥΝΟΔΟΣ Α΄</w:t>
      </w:r>
    </w:p>
    <w:p w:rsidR="00EC76E3" w:rsidRPr="00EC76E3" w:rsidRDefault="00EC76E3" w:rsidP="00EC76E3">
      <w:pPr>
        <w:spacing w:after="160" w:line="600" w:lineRule="auto"/>
        <w:ind w:firstLine="720"/>
        <w:jc w:val="center"/>
        <w:rPr>
          <w:rFonts w:ascii="Arial" w:hAnsi="Arial"/>
          <w:sz w:val="24"/>
          <w:szCs w:val="24"/>
          <w:lang w:eastAsia="el-GR"/>
        </w:rPr>
      </w:pPr>
      <w:r w:rsidRPr="00EC76E3">
        <w:rPr>
          <w:rFonts w:ascii="Arial" w:hAnsi="Arial"/>
          <w:sz w:val="24"/>
          <w:szCs w:val="24"/>
          <w:lang w:eastAsia="el-GR"/>
        </w:rPr>
        <w:t>ΣΥΝΕΔΡΙΑΣΗ ΡΚΕ΄</w:t>
      </w:r>
    </w:p>
    <w:p w:rsidR="00EC76E3" w:rsidRPr="00EC76E3" w:rsidRDefault="00EC76E3" w:rsidP="00EC76E3">
      <w:pPr>
        <w:spacing w:after="160" w:line="600" w:lineRule="auto"/>
        <w:ind w:firstLine="720"/>
        <w:jc w:val="center"/>
        <w:rPr>
          <w:rFonts w:ascii="Arial" w:hAnsi="Arial"/>
          <w:sz w:val="24"/>
          <w:szCs w:val="24"/>
          <w:lang w:eastAsia="el-GR"/>
        </w:rPr>
      </w:pPr>
      <w:r w:rsidRPr="00EC76E3">
        <w:rPr>
          <w:rFonts w:ascii="Arial" w:hAnsi="Arial"/>
          <w:sz w:val="24"/>
          <w:szCs w:val="24"/>
          <w:lang w:eastAsia="el-GR"/>
        </w:rPr>
        <w:t>Πέμπτη 9 Απριλίου 2020</w:t>
      </w:r>
    </w:p>
    <w:p w:rsidR="00EC76E3" w:rsidRPr="00EC76E3" w:rsidRDefault="00EC76E3" w:rsidP="00EC76E3">
      <w:pPr>
        <w:spacing w:after="160" w:line="600" w:lineRule="auto"/>
        <w:ind w:firstLine="720"/>
        <w:jc w:val="both"/>
        <w:rPr>
          <w:rFonts w:ascii="Arial" w:hAnsi="Arial"/>
          <w:bCs/>
          <w:sz w:val="24"/>
          <w:szCs w:val="24"/>
          <w:lang w:eastAsia="zh-CN"/>
        </w:rPr>
      </w:pPr>
      <w:r w:rsidRPr="00EC76E3">
        <w:rPr>
          <w:rFonts w:ascii="Arial" w:hAnsi="Arial"/>
          <w:sz w:val="24"/>
          <w:szCs w:val="24"/>
          <w:lang w:eastAsia="el-GR"/>
        </w:rPr>
        <w:t xml:space="preserve">Αθήνα, σήμερα στις 9 Απριλίου 2020, ημέρα Πέμπτη και ώρα 10.05΄ συνήλθε στην Αίθουσα των συνεδριάσεων του Βουλευτηρίου η Βουλή σε ολομέλεια για να συνεδριάσει υπό την προεδρία του Προέδρου αυτής κ. </w:t>
      </w:r>
      <w:r w:rsidRPr="00EC76E3">
        <w:rPr>
          <w:rFonts w:ascii="Arial" w:hAnsi="Arial"/>
          <w:b/>
          <w:sz w:val="24"/>
          <w:szCs w:val="24"/>
          <w:lang w:eastAsia="zh-CN"/>
        </w:rPr>
        <w:t>ΚΩΝΣΤΑΝΤΙΝΟΥ ΤΑΣΟΥΛΑ</w:t>
      </w:r>
      <w:r w:rsidRPr="00EC76E3">
        <w:rPr>
          <w:rFonts w:ascii="Arial" w:hAnsi="Arial"/>
          <w:bCs/>
          <w:sz w:val="24"/>
          <w:szCs w:val="24"/>
          <w:lang w:eastAsia="zh-CN"/>
        </w:rPr>
        <w:t>.</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shd w:val="clear" w:color="auto" w:fill="FFFFFF"/>
          <w:lang w:eastAsia="zh-CN"/>
        </w:rPr>
        <w:t xml:space="preserve">ΠΡΟΕΔΡΟΣ (Κωνσταντίνος Τασούλας): </w:t>
      </w:r>
      <w:r w:rsidRPr="00EC76E3">
        <w:rPr>
          <w:rFonts w:ascii="Arial" w:hAnsi="Arial"/>
          <w:sz w:val="24"/>
          <w:szCs w:val="24"/>
          <w:lang w:eastAsia="el-GR"/>
        </w:rPr>
        <w:t>Κυρίες και κύριοι συνάδελφοι, αρχίζει η συνεδρίαση.</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val="en-US" w:eastAsia="el-GR"/>
        </w:rPr>
        <w:t>E</w:t>
      </w:r>
      <w:proofErr w:type="spellStart"/>
      <w:r w:rsidRPr="00EC76E3">
        <w:rPr>
          <w:rFonts w:ascii="Arial" w:hAnsi="Arial"/>
          <w:sz w:val="24"/>
          <w:szCs w:val="24"/>
          <w:lang w:eastAsia="el-GR"/>
        </w:rPr>
        <w:t>ισερχόμαστε</w:t>
      </w:r>
      <w:proofErr w:type="spellEnd"/>
      <w:r w:rsidRPr="00EC76E3">
        <w:rPr>
          <w:rFonts w:ascii="Arial" w:hAnsi="Arial"/>
          <w:sz w:val="24"/>
          <w:szCs w:val="24"/>
          <w:lang w:eastAsia="el-GR"/>
        </w:rPr>
        <w:t xml:space="preserve"> στην </w:t>
      </w:r>
    </w:p>
    <w:p w:rsidR="00EC76E3" w:rsidRPr="00EC76E3" w:rsidRDefault="00EC76E3" w:rsidP="00EC76E3">
      <w:pPr>
        <w:spacing w:after="160" w:line="600" w:lineRule="auto"/>
        <w:ind w:firstLine="720"/>
        <w:jc w:val="center"/>
        <w:rPr>
          <w:rFonts w:ascii="Arial" w:hAnsi="Arial"/>
          <w:b/>
          <w:sz w:val="24"/>
          <w:szCs w:val="24"/>
          <w:lang w:eastAsia="el-GR"/>
        </w:rPr>
      </w:pPr>
      <w:r w:rsidRPr="00EC76E3">
        <w:rPr>
          <w:rFonts w:ascii="Arial" w:hAnsi="Arial"/>
          <w:b/>
          <w:sz w:val="24"/>
          <w:szCs w:val="24"/>
          <w:lang w:eastAsia="el-GR"/>
        </w:rPr>
        <w:t>ΕΙΔΙΚΗ ΗΜΕΡΗΣΙΑ ΔΙΑΤΑΞΗ</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Αποφάσεις Βουλής: συζήτηση και ψήφιση, σύμφωνα με τις διατάξεις του άρθρου 76 του Συντάγματος και του άρθρου 118 του Κανονισμού της Βουλής, </w:t>
      </w:r>
      <w:r w:rsidRPr="00EC76E3">
        <w:rPr>
          <w:rFonts w:ascii="Arial" w:hAnsi="Arial"/>
          <w:sz w:val="24"/>
          <w:szCs w:val="24"/>
          <w:lang w:eastAsia="el-GR"/>
        </w:rPr>
        <w:lastRenderedPageBreak/>
        <w:t xml:space="preserve">της πρότασης του Προέδρου της Βουλής: «Για την τροποποίηση διατάξεων του Κανονισμού της Βουλής Μέρος Κοινοβουλευτικό και Μέρος Β΄».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Επί της προτάσεως του </w:t>
      </w:r>
      <w:r w:rsidRPr="00EC76E3">
        <w:rPr>
          <w:rFonts w:ascii="Arial" w:hAnsi="Arial" w:cs="Arial"/>
          <w:sz w:val="24"/>
          <w:szCs w:val="20"/>
          <w:lang w:eastAsia="el-GR"/>
        </w:rPr>
        <w:t>Προέδρου της Βουλής</w:t>
      </w:r>
      <w:r w:rsidRPr="00EC76E3">
        <w:rPr>
          <w:rFonts w:ascii="Arial" w:hAnsi="Arial"/>
          <w:sz w:val="24"/>
          <w:szCs w:val="24"/>
          <w:lang w:eastAsia="el-GR"/>
        </w:rPr>
        <w:t xml:space="preserve"> προτείνω να λάβουν τον λόγο οι εισηγητές, οι ειδικοί αγορητές και οι Κοινοβουλευτικοί Εκπρόσωποι, αν το επιθυμούν, για πέντε λεπτά.</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Συμφωνεί το Σώμα;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sz w:val="24"/>
          <w:szCs w:val="24"/>
          <w:lang w:eastAsia="el-GR"/>
        </w:rPr>
        <w:t>ΠΟΛΛΟΙ ΒΟΥΛΕΥΤΕΣ:</w:t>
      </w:r>
      <w:r w:rsidRPr="00EC76E3">
        <w:rPr>
          <w:rFonts w:ascii="Arial" w:hAnsi="Arial"/>
          <w:sz w:val="24"/>
          <w:szCs w:val="24"/>
          <w:lang w:eastAsia="el-GR"/>
        </w:rPr>
        <w:t xml:space="preserve"> Μάλιστα, μάλιστα.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sz w:val="24"/>
          <w:szCs w:val="24"/>
          <w:lang w:eastAsia="el-GR"/>
        </w:rPr>
        <w:t>ΠΡΟΕΔΡΟΣ (Κωνσταντίνος Τασούλας):</w:t>
      </w:r>
      <w:r w:rsidRPr="00EC76E3">
        <w:rPr>
          <w:rFonts w:ascii="Arial" w:hAnsi="Arial"/>
          <w:sz w:val="24"/>
          <w:szCs w:val="24"/>
          <w:lang w:eastAsia="el-GR"/>
        </w:rPr>
        <w:t xml:space="preserve"> Το Σώμα </w:t>
      </w:r>
      <w:proofErr w:type="spellStart"/>
      <w:r w:rsidRPr="00EC76E3">
        <w:rPr>
          <w:rFonts w:ascii="Arial" w:hAnsi="Arial"/>
          <w:sz w:val="24"/>
          <w:szCs w:val="24"/>
          <w:lang w:eastAsia="el-GR"/>
        </w:rPr>
        <w:t>συνεφώνησε</w:t>
      </w:r>
      <w:proofErr w:type="spellEnd"/>
      <w:r w:rsidRPr="00EC76E3">
        <w:rPr>
          <w:rFonts w:ascii="Arial" w:hAnsi="Arial"/>
          <w:sz w:val="24"/>
          <w:szCs w:val="24"/>
          <w:lang w:eastAsia="el-GR"/>
        </w:rPr>
        <w:t>.</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Προφανώς δικαιούνται να μιλήσουν και οι αρχηγοί των κομμάτων. Δεν το λέω εκ περισσού. Ξέρω ότι ο κ. </w:t>
      </w:r>
      <w:proofErr w:type="spellStart"/>
      <w:r w:rsidRPr="00EC76E3">
        <w:rPr>
          <w:rFonts w:ascii="Arial" w:hAnsi="Arial"/>
          <w:sz w:val="24"/>
          <w:szCs w:val="24"/>
          <w:lang w:eastAsia="el-GR"/>
        </w:rPr>
        <w:t>Βελόπουλος</w:t>
      </w:r>
      <w:proofErr w:type="spellEnd"/>
      <w:r w:rsidRPr="00EC76E3">
        <w:rPr>
          <w:rFonts w:ascii="Arial" w:hAnsi="Arial"/>
          <w:sz w:val="24"/>
          <w:szCs w:val="24"/>
          <w:lang w:eastAsia="el-GR"/>
        </w:rPr>
        <w:t xml:space="preserve"> ζήτησε να μιλήσει επί του Κανονισμού της Βουλής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Τον λόγο έχει ο εισηγητής της Πλειοψηφίας, κ. </w:t>
      </w:r>
      <w:proofErr w:type="spellStart"/>
      <w:r w:rsidRPr="00EC76E3">
        <w:rPr>
          <w:rFonts w:ascii="Arial" w:hAnsi="Arial"/>
          <w:sz w:val="24"/>
          <w:szCs w:val="24"/>
          <w:lang w:eastAsia="el-GR"/>
        </w:rPr>
        <w:t>Ευρυπίδης</w:t>
      </w:r>
      <w:proofErr w:type="spellEnd"/>
      <w:r w:rsidRPr="00EC76E3">
        <w:rPr>
          <w:rFonts w:ascii="Arial" w:hAnsi="Arial"/>
          <w:sz w:val="24"/>
          <w:szCs w:val="24"/>
          <w:lang w:eastAsia="el-GR"/>
        </w:rPr>
        <w:t xml:space="preserve"> Στυλιανίδης.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sz w:val="24"/>
          <w:szCs w:val="24"/>
          <w:lang w:eastAsia="el-GR"/>
        </w:rPr>
        <w:t xml:space="preserve">Επίσης, να προσθέσω πως το διαφανές περίβλημα που βάλαμε </w:t>
      </w:r>
      <w:r w:rsidRPr="00EC76E3">
        <w:rPr>
          <w:rFonts w:ascii="Arial" w:hAnsi="Arial" w:cs="Arial"/>
          <w:color w:val="222222"/>
          <w:sz w:val="24"/>
          <w:szCs w:val="24"/>
          <w:shd w:val="clear" w:color="auto" w:fill="FFFFFF"/>
          <w:lang w:eastAsia="el-GR"/>
        </w:rPr>
        <w:t>στο Βήμα είναι σύσταση από την Υγειονομική Υπηρεσία της Βουλής για λόγους προστασίας των εργαζομένων στενογράφων.</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Κύριε Στυλιανίδη, έχετε τον λόγο για πέντε λεπτά.</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sz w:val="24"/>
          <w:szCs w:val="24"/>
          <w:lang w:eastAsia="el-GR"/>
        </w:rPr>
        <w:t xml:space="preserve">ΕΥΡΙΠΙΔΗΣ ΣΤΥΛΙΑΝΙΔΗΣ: </w:t>
      </w:r>
      <w:r w:rsidRPr="00EC76E3">
        <w:rPr>
          <w:rFonts w:ascii="Arial" w:hAnsi="Arial"/>
          <w:sz w:val="24"/>
          <w:szCs w:val="24"/>
          <w:lang w:eastAsia="el-GR"/>
        </w:rPr>
        <w:t>Ευχαριστώ πολύ, κύριε Πρόεδρε.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sz w:val="24"/>
          <w:szCs w:val="24"/>
          <w:lang w:eastAsia="el-GR"/>
        </w:rPr>
        <w:lastRenderedPageBreak/>
        <w:t>Κυρίες και κύριοι</w:t>
      </w:r>
      <w:r w:rsidRPr="00EC76E3">
        <w:rPr>
          <w:rFonts w:ascii="Arial" w:hAnsi="Arial" w:cs="Arial"/>
          <w:color w:val="222222"/>
          <w:sz w:val="24"/>
          <w:szCs w:val="24"/>
          <w:shd w:val="clear" w:color="auto" w:fill="FFFFFF"/>
          <w:lang w:eastAsia="el-GR"/>
        </w:rPr>
        <w:t xml:space="preserve"> συνάδελφοι, η λειτουργία του Κοινοβουλίου αυτές τις δύσκολες ώρες εγγυάται τη δύναμη μιας πειθαρχημένης δημοκρατίας να προστατεύει τη δημόσια υγεία, την εθνική ασφάλεια, δημιουργώντας τις προϋποθέσεις επιστροφής στην ομαλότητα και την απόλυτη εγγύηση αποκατάστασης του σεβασμού των ατομικών ελευθεριών. Πρόκειται για μια δύσκολη, αλλά αξιοθαύμαστη ισορροπία που βασίζεται στην ατομική ευθύνη των πολιτών, αλλά και στην πολιτική υπευθυνότητα των κυβερνώντων.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Η σημερινή τροποποίηση του Κανονισμού της Βουλής αποτελεί αναγκαία εναρμόνιση με τη συνταγματική Αναθεώρηση του 2019. Όταν ξεκίνησε αυτή η Αναθεώρηση από </w:t>
      </w:r>
      <w:proofErr w:type="spellStart"/>
      <w:r w:rsidRPr="00EC76E3">
        <w:rPr>
          <w:rFonts w:ascii="Arial" w:hAnsi="Arial" w:cs="Arial"/>
          <w:color w:val="222222"/>
          <w:sz w:val="24"/>
          <w:szCs w:val="24"/>
          <w:shd w:val="clear" w:color="auto" w:fill="FFFFFF"/>
          <w:lang w:eastAsia="el-GR"/>
        </w:rPr>
        <w:t>εκατόν</w:t>
      </w:r>
      <w:proofErr w:type="spellEnd"/>
      <w:r w:rsidRPr="00EC76E3">
        <w:rPr>
          <w:rFonts w:ascii="Arial" w:hAnsi="Arial" w:cs="Arial"/>
          <w:color w:val="222222"/>
          <w:sz w:val="24"/>
          <w:szCs w:val="24"/>
          <w:shd w:val="clear" w:color="auto" w:fill="FFFFFF"/>
          <w:lang w:eastAsia="el-GR"/>
        </w:rPr>
        <w:t xml:space="preserve"> πενήντα τέσσερις διαφωνίες στην </w:t>
      </w:r>
      <w:proofErr w:type="spellStart"/>
      <w:r w:rsidRPr="00EC76E3">
        <w:rPr>
          <w:rFonts w:ascii="Arial" w:hAnsi="Arial" w:cs="Arial"/>
          <w:color w:val="222222"/>
          <w:sz w:val="24"/>
          <w:szCs w:val="24"/>
          <w:shd w:val="clear" w:color="auto" w:fill="FFFFFF"/>
          <w:lang w:eastAsia="el-GR"/>
        </w:rPr>
        <w:t>προτείνουσα</w:t>
      </w:r>
      <w:proofErr w:type="spellEnd"/>
      <w:r w:rsidRPr="00EC76E3">
        <w:rPr>
          <w:rFonts w:ascii="Arial" w:hAnsi="Arial" w:cs="Arial"/>
          <w:color w:val="222222"/>
          <w:sz w:val="24"/>
          <w:szCs w:val="24"/>
          <w:shd w:val="clear" w:color="auto" w:fill="FFFFFF"/>
          <w:lang w:eastAsia="el-GR"/>
        </w:rPr>
        <w:t xml:space="preserve"> Βουλή θεωρήθηκε ακρωτηριασμένη και απρόσφορη. Η Θ΄ Αναθεωρητική Βουλή απέδειξε ότι όταν υπάρχει δημοκρατικός διάλογος υψηλού επιστημονικού και πολιτικού επιπέδου μπορεί να οδηγήσει στην εθνική συνεννόηση.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Στο σύντομο χρονικό διάστημα των δύο έως τριών μηνών </w:t>
      </w:r>
      <w:proofErr w:type="spellStart"/>
      <w:r w:rsidRPr="00EC76E3">
        <w:rPr>
          <w:rFonts w:ascii="Arial" w:hAnsi="Arial" w:cs="Arial"/>
          <w:color w:val="222222"/>
          <w:sz w:val="24"/>
          <w:szCs w:val="24"/>
          <w:shd w:val="clear" w:color="auto" w:fill="FFFFFF"/>
          <w:lang w:eastAsia="el-GR"/>
        </w:rPr>
        <w:t>επιτύχαμε</w:t>
      </w:r>
      <w:proofErr w:type="spellEnd"/>
      <w:r w:rsidRPr="00EC76E3">
        <w:rPr>
          <w:rFonts w:ascii="Arial" w:hAnsi="Arial" w:cs="Arial"/>
          <w:color w:val="222222"/>
          <w:sz w:val="24"/>
          <w:szCs w:val="24"/>
          <w:shd w:val="clear" w:color="auto" w:fill="FFFFFF"/>
          <w:lang w:eastAsia="el-GR"/>
        </w:rPr>
        <w:t xml:space="preserve"> να συνεννοηθούμε σε εννέα σημεία συνταγματικών αλλαγών που επηρεάζουν άμεσα τη λειτουργία του πολιτειακού και του πολιτικού μας συστήματος, όπως η εκλογή Προέδρου της Δημοκρατίας ή η ψήφος των ομογενών.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Η παρούσα πρόταση του νέου Κανονισμού της Βουλής αναπτύσσεται πάνω σε τρεις άξονες: Πρώτος και κύριος άξονας είναι η προσαρμογή στις νέες </w:t>
      </w:r>
      <w:r w:rsidRPr="00EC76E3">
        <w:rPr>
          <w:rFonts w:ascii="Arial" w:hAnsi="Arial" w:cs="Arial"/>
          <w:color w:val="222222"/>
          <w:sz w:val="24"/>
          <w:szCs w:val="24"/>
          <w:shd w:val="clear" w:color="auto" w:fill="FFFFFF"/>
          <w:lang w:eastAsia="el-GR"/>
        </w:rPr>
        <w:lastRenderedPageBreak/>
        <w:t>συνταγματικές διατάξεις. Δεύτερος άξονας είναι η εφαρμογή των αρχών της καλής νομοθέτησης. Και τρίτος άξονας είναι η λειτουργική βελτίωση του Κοινοβουλίου.</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Ως προς τον πρώτο άξονα της συνταγματικής εναρμόνισης του Κανονισμού της Βουλής προβλέπεται στο άρθρο 1 να γίνει προσαρμογή στο άρθρο 14 του Κανονισμού της Βουλής, σύμφωνα με τη νέα διάταξη του άρθρου 101Α του Συντάγματος στην παράγραφο 2 που προβλέπει ότι η εκλογή των ανεξάρτητων αρχών, αντί να γίνεται με ομοφωνία ή με τα τέσσερα πέμπτα στη Διάσκεψη των Προέδρων, να γίνεται με τα τρία πέμπτα, ώστε να μην μένουν ακέφαλες και να μην υπερβαίνουν τον εύλογο χρόνο μετά τη λήξη της θητείας τους, όπως έγινε στο παρελθόν με το Ραδιοτηλεοπτικό Συμβούλιο.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Στο άρθρο 3 αναβαθμίζεται ο ελεγκτικός ρόλος του Κοινοβουλίου ενισχύοντας στην πράξη την αρχή των ελέγχων και των ισορροπιών του Συντάγματος.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Το άρθρο 144 παράγραφος 5 του Κανονισμού εναρμονίζεται με τη διάταξη του άρθρου 68 παράγραφος 2 του Συντάγματος. Οι εξεταστικές επιτροπές αποτελούν πλέον εργαλείο ισχυρού κοινοβουλευτικού ελέγχου της Μείζονος, αλλά και της Ελάσσονος Αντιπολίτευσης. Έτσι μετεξελίσσονται από καταχρηστικό συχνά -όχι πάντα- μέσο ποινικοποίησης της πολιτικής ζωής και παραγωγής μικροκομματικών εντυπώσεων στα χέρια της Πλειοψηφίας σε </w:t>
      </w:r>
      <w:r w:rsidRPr="00EC76E3">
        <w:rPr>
          <w:rFonts w:ascii="Arial" w:hAnsi="Arial" w:cs="Arial"/>
          <w:color w:val="222222"/>
          <w:sz w:val="24"/>
          <w:szCs w:val="24"/>
          <w:shd w:val="clear" w:color="auto" w:fill="FFFFFF"/>
          <w:lang w:eastAsia="el-GR"/>
        </w:rPr>
        <w:lastRenderedPageBreak/>
        <w:t>σημαντικό εργαλείο αυστηρού ελέγχου στα χέρια και της κοινοβουλευτικής Μειοψηφίας.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Στο άρθρο 4 αποκαθίσταται η αξιοπιστία και η τιμή του πολιτικού κόσμου και ίσως και η εμπιστοσύνη των πολιτών προς τους πολιτικούς.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Οι διατάξεις 156 παράγραφος 10, 157 παράγραφος 4 και 158 παράγραφος 3 του Κανονισμού, παρακολουθώντας τη συνταγματική αλλαγή του άρθρου 86 παράγραφος 3 του Συντάγματος για την ποινική ευθύνη Υπουργού, εξισώνουν στο θέμα της παραγραφής ποινικού αδικήματος τον Υπουργό με τον απλό πολίτη.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Αντίστοιχη προσαρμογή στον νέο Ποινικό Κώδικα, και συγκεκριμένα στα άρθρα 224 και 225 και τον Κώδικα Ποινικής Δικονομίας, γίνεται στα άρθρα 147 παράγραφος 3 και 156 παράγραφος 4 του Κανονισμού της Βουλής.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Ως προς τον δεύτερο άξονα, αυτόν της καλής νομοθέτησης, το άρθρο 2 εναρμονίζει το άρθρο 85 παράγραφος 3 του Κανονισμού με τις βασικές αρχές καλής νομοθέτησης όπως αυτές προβλέφθηκαν στον ν.4622/2019 στα άρθρα 57 επόμενα που αφορούν το επιτελικό κράτος.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Κάθε σχέδιο νόμου θα πρέπει να συνοδεύεται από αιτιολογική έκθεση βάσει του άρθρου 74 παράγραφος 1</w:t>
      </w:r>
      <w:r w:rsidRPr="00EC76E3">
        <w:rPr>
          <w:rFonts w:ascii="Arial" w:hAnsi="Arial" w:cs="Arial"/>
          <w:color w:val="222222"/>
          <w:sz w:val="24"/>
          <w:szCs w:val="24"/>
          <w:shd w:val="clear" w:color="auto" w:fill="FFFFFF"/>
          <w:vertAlign w:val="superscript"/>
          <w:lang w:eastAsia="el-GR"/>
        </w:rPr>
        <w:t xml:space="preserve"> </w:t>
      </w:r>
      <w:r w:rsidRPr="00EC76E3">
        <w:rPr>
          <w:rFonts w:ascii="Arial" w:hAnsi="Arial" w:cs="Arial"/>
          <w:color w:val="222222"/>
          <w:sz w:val="24"/>
          <w:szCs w:val="24"/>
          <w:shd w:val="clear" w:color="auto" w:fill="FFFFFF"/>
          <w:lang w:eastAsia="el-GR"/>
        </w:rPr>
        <w:t xml:space="preserve">που εντοπίζει και προσδιορίζει με σαφήνεια το ρυθμιζόμενο πρόβλημα, θέτοντας σαφείς και οριοθετημένους </w:t>
      </w:r>
      <w:r w:rsidRPr="00EC76E3">
        <w:rPr>
          <w:rFonts w:ascii="Arial" w:hAnsi="Arial" w:cs="Arial"/>
          <w:color w:val="222222"/>
          <w:sz w:val="24"/>
          <w:szCs w:val="24"/>
          <w:shd w:val="clear" w:color="auto" w:fill="FFFFFF"/>
          <w:lang w:eastAsia="el-GR"/>
        </w:rPr>
        <w:lastRenderedPageBreak/>
        <w:t xml:space="preserve">χρονικά στόχους, την έκθεση γενικών συνεπειών που προεκτιμά τις </w:t>
      </w:r>
      <w:proofErr w:type="spellStart"/>
      <w:r w:rsidRPr="00EC76E3">
        <w:rPr>
          <w:rFonts w:ascii="Arial" w:hAnsi="Arial" w:cs="Arial"/>
          <w:color w:val="222222"/>
          <w:sz w:val="24"/>
          <w:szCs w:val="24"/>
          <w:shd w:val="clear" w:color="auto" w:fill="FFFFFF"/>
          <w:lang w:eastAsia="el-GR"/>
        </w:rPr>
        <w:t>πολυεπίπεδες</w:t>
      </w:r>
      <w:proofErr w:type="spellEnd"/>
      <w:r w:rsidRPr="00EC76E3">
        <w:rPr>
          <w:rFonts w:ascii="Arial" w:hAnsi="Arial" w:cs="Arial"/>
          <w:color w:val="222222"/>
          <w:sz w:val="24"/>
          <w:szCs w:val="24"/>
          <w:shd w:val="clear" w:color="auto" w:fill="FFFFFF"/>
          <w:lang w:eastAsia="el-GR"/>
        </w:rPr>
        <w:t xml:space="preserve"> επιπτώσεις της νομοθετικής πρωτοβουλίας, την έκθεση διαβούλευσης που αναδεικνύει την ενεργοποίηση των πολιτών και των κοινωνικών εταίρων στο πλαίσιο της αμφίδρομης σχέσης μιας συμμετοχικής δημοκρατίας, την έκθεση </w:t>
      </w:r>
      <w:proofErr w:type="spellStart"/>
      <w:r w:rsidRPr="00EC76E3">
        <w:rPr>
          <w:rFonts w:ascii="Arial" w:hAnsi="Arial" w:cs="Arial"/>
          <w:color w:val="222222"/>
          <w:sz w:val="24"/>
          <w:szCs w:val="24"/>
          <w:shd w:val="clear" w:color="auto" w:fill="FFFFFF"/>
          <w:lang w:eastAsia="el-GR"/>
        </w:rPr>
        <w:t>νομιμότητος</w:t>
      </w:r>
      <w:proofErr w:type="spellEnd"/>
      <w:r w:rsidRPr="00EC76E3">
        <w:rPr>
          <w:rFonts w:ascii="Arial" w:hAnsi="Arial" w:cs="Arial"/>
          <w:color w:val="222222"/>
          <w:sz w:val="24"/>
          <w:szCs w:val="24"/>
          <w:shd w:val="clear" w:color="auto" w:fill="FFFFFF"/>
          <w:lang w:eastAsia="el-GR"/>
        </w:rPr>
        <w:t xml:space="preserve"> που αντιμετωπίζει εκ των προτέρων ζητήματα </w:t>
      </w:r>
      <w:proofErr w:type="spellStart"/>
      <w:r w:rsidRPr="00EC76E3">
        <w:rPr>
          <w:rFonts w:ascii="Arial" w:hAnsi="Arial" w:cs="Arial"/>
          <w:color w:val="222222"/>
          <w:sz w:val="24"/>
          <w:szCs w:val="24"/>
          <w:shd w:val="clear" w:color="auto" w:fill="FFFFFF"/>
          <w:lang w:eastAsia="el-GR"/>
        </w:rPr>
        <w:t>αντισυνταγματικότητος</w:t>
      </w:r>
      <w:proofErr w:type="spellEnd"/>
      <w:r w:rsidRPr="00EC76E3">
        <w:rPr>
          <w:rFonts w:ascii="Arial" w:hAnsi="Arial" w:cs="Arial"/>
          <w:color w:val="222222"/>
          <w:sz w:val="24"/>
          <w:szCs w:val="24"/>
          <w:shd w:val="clear" w:color="auto" w:fill="FFFFFF"/>
          <w:lang w:eastAsia="el-GR"/>
        </w:rPr>
        <w:t xml:space="preserve"> και εναρμόνισης με το ευρωπαϊκό και το διεθνές δίκαιο, τον πίνακα καταργούμενων διατάξεων που συμβάλλει στη συστημική κωδικοποίηση της νομοθεσίας ώστε να αντιμετωπιστεί η πολυνομία και η κακονομία που συνήθως γεννούν γραφειοκρατία και διαφθορά, την έκθεση εφαρμογής που ενισχύει την αποτελεσματικότητα, γιατί ως γνωστόν το μεγάλο πρόβλημα στην Ελλάδα δεν συνδέεται με την ψήφιση, αλλά με τη σωστή εφαρμογή και τη γρήγορη εφαρμογή των νόμων.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Αντίστοιχες προβλέψεις εισάγονται για τη διαδικασία επείγοντος και κατεπείγοντος ενός σχεδίου νόμου ή με τις προτάσεις νόμων των Βουλευτών, ενώ στο άρθρο 85 παράγραφος 5 του Κανονισμού υιοθετούνται διατάξεις σχετικά με την οικονομική της νομοθέτησης, δηλαδή </w:t>
      </w:r>
      <w:proofErr w:type="spellStart"/>
      <w:r w:rsidRPr="00EC76E3">
        <w:rPr>
          <w:rFonts w:ascii="Arial" w:hAnsi="Arial" w:cs="Arial"/>
          <w:color w:val="222222"/>
          <w:sz w:val="24"/>
          <w:szCs w:val="24"/>
          <w:shd w:val="clear" w:color="auto" w:fill="FFFFFF"/>
          <w:lang w:eastAsia="el-GR"/>
        </w:rPr>
        <w:t>προεκτίμηση</w:t>
      </w:r>
      <w:proofErr w:type="spellEnd"/>
      <w:r w:rsidRPr="00EC76E3">
        <w:rPr>
          <w:rFonts w:ascii="Arial" w:hAnsi="Arial" w:cs="Arial"/>
          <w:color w:val="222222"/>
          <w:sz w:val="24"/>
          <w:szCs w:val="24"/>
          <w:shd w:val="clear" w:color="auto" w:fill="FFFFFF"/>
          <w:lang w:eastAsia="el-GR"/>
        </w:rPr>
        <w:t xml:space="preserve"> όχι μόνο του οικονομικού κόστους, αλλά και των οικονομικών συνεπειών μιας νομοθετικής μεταβολής. Αυτό αποτελεί σημαντική καινοτομία που συνδέει τη νομοθέτηση με την πραγματική οικονομία. Σας θυμίζω ένα παράδειγμα, τη μετονομασία </w:t>
      </w:r>
      <w:r w:rsidRPr="00EC76E3">
        <w:rPr>
          <w:rFonts w:ascii="Arial" w:hAnsi="Arial" w:cs="Arial"/>
          <w:color w:val="222222"/>
          <w:sz w:val="24"/>
          <w:szCs w:val="24"/>
          <w:shd w:val="clear" w:color="auto" w:fill="FFFFFF"/>
          <w:lang w:eastAsia="el-GR"/>
        </w:rPr>
        <w:lastRenderedPageBreak/>
        <w:t>τεσσάρων Υπουργείων το 2010 που έγινε για επικοινωνιακούς λόγους, η οποία στοίχισε στο ελληνικό δημόσιο πάνω από 150 εκατομμύρια ευρώ.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Ο τρίτος άξονας αφορά στο άρθρο 6 και συνδέεται με την χωρίς κόστος καλύτερη αξιοποίηση του προσωπικού της Βουλής με θετικές επιπτώσεις στη λειτουργικότητα και στην αποτελεσματικότητα.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Θεωρώ, κύριε Πρόεδρε, σημαντικές και αναγκαίες αυτές τις αλλαγές με θετικές προεκτάσεις στη βελτίωση τόσο του Κοινοβουλίου, όσο και του πολιτικού μας συστήματος και για αυτό εκ μέρους της Νέας Δημοκρατίας, τις ψηφίζουμε.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Ευχαριστώ.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b/>
          <w:sz w:val="24"/>
          <w:szCs w:val="24"/>
          <w:lang w:eastAsia="el-GR"/>
        </w:rPr>
        <w:t>ΠΡΟΕΔΡΟΣ (Κωνσταντίνος Τασούλας):</w:t>
      </w:r>
      <w:r w:rsidRPr="00EC76E3">
        <w:rPr>
          <w:rFonts w:ascii="Arial" w:hAnsi="Arial" w:cs="Arial"/>
          <w:color w:val="222222"/>
          <w:sz w:val="24"/>
          <w:szCs w:val="24"/>
          <w:shd w:val="clear" w:color="auto" w:fill="FFFFFF"/>
          <w:lang w:eastAsia="el-GR"/>
        </w:rPr>
        <w:t xml:space="preserve"> Ευχαριστούμε, κύριε Στυλιανίδη.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Σειρά έχει τώρα ο εισηγητής του ΣΥΡΙΖΑ κ. Κωνσταντίνος Ζαχαριάδης, ο οποίος θα μιλήσει από τη θέση του.</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ΚΩΝΣΤΑΝΤΙΝΟΣ ΖΑΧΑΡΙΑΔΗΣ:</w:t>
      </w:r>
      <w:r w:rsidRPr="00EC76E3">
        <w:rPr>
          <w:rFonts w:ascii="Arial" w:hAnsi="Arial" w:cs="Arial"/>
          <w:color w:val="222222"/>
          <w:sz w:val="24"/>
          <w:szCs w:val="24"/>
          <w:shd w:val="clear" w:color="auto" w:fill="FFFFFF"/>
          <w:lang w:eastAsia="el-GR"/>
        </w:rPr>
        <w:t xml:space="preserve"> Ευχαριστώ πολύ.</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Κύριε Πρόεδρε, θέλω πρώτα από όλα στη σημερινή συνεδρίαση να υπογραμμίσω τη σημασία του γεγονότος ότι το Κοινοβούλιο λειτουργεί. Αυτό δίνει ένα ισχυρό σήμα -τηρώντας βεβαίως πάντα τους κανόνες που έχουν προτείνει οι επιστήμονες της δημόσιας υγείας- ότι μια δημοκρατικά </w:t>
      </w:r>
      <w:r w:rsidRPr="00EC76E3">
        <w:rPr>
          <w:rFonts w:ascii="Arial" w:hAnsi="Arial" w:cs="Arial"/>
          <w:color w:val="222222"/>
          <w:sz w:val="24"/>
          <w:szCs w:val="24"/>
          <w:shd w:val="clear" w:color="auto" w:fill="FFFFFF"/>
          <w:lang w:eastAsia="el-GR"/>
        </w:rPr>
        <w:lastRenderedPageBreak/>
        <w:t>συντεταγμένη πολιτεία μπορεί να νικήσει λειτουργώντας χωρίς να έχει περιστολή των δημοκρατικών δικαιωμάτων και των δημοκρατικών διαδικασιών.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Αναφέρομαι σε αυτό διότι βλέπουμε σε άλλα ευρωπαϊκά Κοινοβούλια, όπως για παράδειγμα στο Κοινοβούλιο της Ουγγαρίας, να υπάρχουν απαράδεκτες διαδικασίες οι οποίες περιστέλλουν τα δημοκρατικά δικαιώματα και βάλλουν ευθέως απέναντι στις ευρωπαϊκές αξίες.</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Η κρίση της δημόσιας υγείας, η κρίση της πανδημίας σε </w:t>
      </w:r>
      <w:proofErr w:type="spellStart"/>
      <w:r w:rsidRPr="00EC76E3">
        <w:rPr>
          <w:rFonts w:ascii="Arial" w:hAnsi="Arial" w:cs="Arial"/>
          <w:color w:val="212121"/>
          <w:sz w:val="24"/>
          <w:szCs w:val="24"/>
          <w:shd w:val="clear" w:color="auto" w:fill="FFFFFF"/>
          <w:lang w:eastAsia="el-GR"/>
        </w:rPr>
        <w:t>καμμία</w:t>
      </w:r>
      <w:proofErr w:type="spellEnd"/>
      <w:r w:rsidRPr="00EC76E3">
        <w:rPr>
          <w:rFonts w:ascii="Arial" w:hAnsi="Arial" w:cs="Arial"/>
          <w:color w:val="212121"/>
          <w:sz w:val="24"/>
          <w:szCs w:val="24"/>
          <w:shd w:val="clear" w:color="auto" w:fill="FFFFFF"/>
          <w:lang w:eastAsia="el-GR"/>
        </w:rPr>
        <w:t xml:space="preserve"> περίπτωση δεν μπορεί και δεν πρέπει και δεν θα επιτρέψουμε να μετατραπεί σε κρίση δικαιωμάτων ή κρίση δημοκρατίας. </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Σε αυτό το πλαίσιο θέλω να σας πω ότι βρίσκω απολύτως θετική και την πρωτοβουλία, την οποία πήρατε μαζί με ομολόγους σας από άλλα Κοινοβούλια στην Ευρώπη, για την αντιμετώπιση της οικονομικής κρίσης και την δυνατότητα έκδοσης ευρωπαϊκών ομολόγων και παρέμβασης στα κεντρικά όργανα της Ευρώπης, προκειμένου να υπάρξει </w:t>
      </w:r>
      <w:proofErr w:type="spellStart"/>
      <w:r w:rsidRPr="00EC76E3">
        <w:rPr>
          <w:rFonts w:ascii="Arial" w:hAnsi="Arial" w:cs="Arial"/>
          <w:color w:val="212121"/>
          <w:sz w:val="24"/>
          <w:szCs w:val="24"/>
          <w:shd w:val="clear" w:color="auto" w:fill="FFFFFF"/>
          <w:lang w:eastAsia="el-GR"/>
        </w:rPr>
        <w:t>αμοιβαιοποίηση</w:t>
      </w:r>
      <w:proofErr w:type="spellEnd"/>
      <w:r w:rsidRPr="00EC76E3">
        <w:rPr>
          <w:rFonts w:ascii="Arial" w:hAnsi="Arial" w:cs="Arial"/>
          <w:color w:val="212121"/>
          <w:sz w:val="24"/>
          <w:szCs w:val="24"/>
          <w:shd w:val="clear" w:color="auto" w:fill="FFFFFF"/>
          <w:lang w:eastAsia="el-GR"/>
        </w:rPr>
        <w:t xml:space="preserve"> της ευθύνης και της διαχείρισης της κρίσης προκειμένου να αντιμετωπίσουμε αυτές τις πρωτόγνωρες καταστάσεις και για την οικονομία της χώρας, αλλά βεβαίως και για την ευρωπαϊκή οικονομία. </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Αυτό έρχεται σε αντιδιαστολή με τον αποκλεισμό από τις συσκέψεις του Προέδρου του Ευρωπαϊκού Κοινοβουλίου, του κ. </w:t>
      </w:r>
      <w:proofErr w:type="spellStart"/>
      <w:r w:rsidRPr="00EC76E3">
        <w:rPr>
          <w:rFonts w:ascii="Arial" w:hAnsi="Arial" w:cs="Arial"/>
          <w:color w:val="212121"/>
          <w:sz w:val="24"/>
          <w:szCs w:val="24"/>
          <w:shd w:val="clear" w:color="auto" w:fill="FFFFFF"/>
          <w:lang w:eastAsia="el-GR"/>
        </w:rPr>
        <w:t>Σασόλι</w:t>
      </w:r>
      <w:proofErr w:type="spellEnd"/>
      <w:r w:rsidRPr="00EC76E3">
        <w:rPr>
          <w:rFonts w:ascii="Arial" w:hAnsi="Arial" w:cs="Arial"/>
          <w:color w:val="212121"/>
          <w:sz w:val="24"/>
          <w:szCs w:val="24"/>
          <w:shd w:val="clear" w:color="auto" w:fill="FFFFFF"/>
          <w:lang w:eastAsia="el-GR"/>
        </w:rPr>
        <w:t xml:space="preserve">, πριν την διενέργεια </w:t>
      </w:r>
      <w:r w:rsidRPr="00EC76E3">
        <w:rPr>
          <w:rFonts w:ascii="Arial" w:hAnsi="Arial" w:cs="Arial"/>
          <w:color w:val="212121"/>
          <w:sz w:val="24"/>
          <w:szCs w:val="24"/>
          <w:shd w:val="clear" w:color="auto" w:fill="FFFFFF"/>
          <w:lang w:eastAsia="el-GR"/>
        </w:rPr>
        <w:lastRenderedPageBreak/>
        <w:t>του E</w:t>
      </w:r>
      <w:proofErr w:type="spellStart"/>
      <w:r w:rsidRPr="00EC76E3">
        <w:rPr>
          <w:rFonts w:ascii="Arial" w:hAnsi="Arial" w:cs="Arial"/>
          <w:color w:val="212121"/>
          <w:sz w:val="24"/>
          <w:szCs w:val="24"/>
          <w:shd w:val="clear" w:color="auto" w:fill="FFFFFF"/>
          <w:lang w:val="en-US" w:eastAsia="el-GR"/>
        </w:rPr>
        <w:t>urogroup</w:t>
      </w:r>
      <w:proofErr w:type="spellEnd"/>
      <w:r w:rsidRPr="00EC76E3">
        <w:rPr>
          <w:rFonts w:ascii="Arial" w:hAnsi="Arial" w:cs="Arial"/>
          <w:color w:val="212121"/>
          <w:sz w:val="24"/>
          <w:szCs w:val="24"/>
          <w:shd w:val="clear" w:color="auto" w:fill="FFFFFF"/>
          <w:lang w:eastAsia="el-GR"/>
        </w:rPr>
        <w:t xml:space="preserve"> και νομίζω ότι πρέπει όλα τα Κοινοβούλια και όλες οι δημοκρατικές δυνάμεις και οι οικογένειές τους στην Ευρώπη να πιέσουμε, ώστε σε αυτές τις κρίσιμες στιγμές να ακουστεί η φωνή των Κοινοβουλίων, η φωνή των λαών, η φωνή των πολιτών και να παρθούν αποφάσεις με αίσθημα ευθύνης.</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Τώρα θα αναφερθώ στην ύλη της σημερινής συνεδρίασης. Στα πρώτα πέντε άρθρα έχουμε κανονιστική εναρμόνιση με βάση και την πρόσφατη συνταγματική Αναθεώρηση. Είχαμε τοποθετηθεί στα ζητήματα εκτενώς και αναλυτικά, σε άλλα ζητήματα συμφωνώντας και σε άλλα καταγράφοντας τη διαφωνία μας. Θεωρούμε λογικό και αυτονόητο ότι ο Κανονισμός της Βουλής θα εναρμονιστεί με τους νόμους και με το Σύνταγμα του κράτους παρά τις όποιες διαφωνίες και ενστάσεις είχαμε εμείς καταθέσει  σε επιμέρους ζητήματα, τα οποία η σημερινή Πλειοψηφία στο Κοινοβούλιο αποφάσισε να προχωρήσει με αυτόν τον τρόπο.</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Για παράδειγμα, αναφέρομαι ενδεικτικά στο άρθρο 1 και στις ανεξάρτητες αρχές, όπου γίνεται μια μεταβολή της Πλειοψηφίας να παίρνεται απόφαση με τρία πέμπτα, ενώ η προηγούμενη κατάσταση είχε ένα status ευρύτερης συμφωνίας, ώστε να επιτυγχάνεται και να επιβάλλεται κατά κάποιο τρόπο -εντός ή εκτός εισαγωγικών- μεγαλύτερη συναίνεση με τέσσερα πέμπτα. Άρα, λοιπόν, εμείς σε αυτά τα πρώτα πέντε άρθρα είμαστε υπέρ. Επίσης, υπέρ </w:t>
      </w:r>
      <w:r w:rsidRPr="00EC76E3">
        <w:rPr>
          <w:rFonts w:ascii="Arial" w:hAnsi="Arial" w:cs="Arial"/>
          <w:color w:val="212121"/>
          <w:sz w:val="24"/>
          <w:szCs w:val="24"/>
          <w:shd w:val="clear" w:color="auto" w:fill="FFFFFF"/>
          <w:lang w:eastAsia="el-GR"/>
        </w:rPr>
        <w:lastRenderedPageBreak/>
        <w:t>είμαστε και στην αλλαγή του Μέρους Β΄ που έχει να κάνει με τις εσωτερικές διευθετήσεις και αναδιατάξεις αναφορικά με προσωπικό, το οποίο απασχολείται αυτήν τη στιγμή στη Βουλή.</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Ευχαριστώ.</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sz w:val="24"/>
          <w:szCs w:val="24"/>
          <w:lang w:eastAsia="el-GR"/>
        </w:rPr>
        <w:t>ΠΡΟΕΔΡΟΣ (</w:t>
      </w:r>
      <w:r w:rsidRPr="00EC76E3">
        <w:rPr>
          <w:rFonts w:ascii="Arial" w:hAnsi="Arial" w:cs="Arial"/>
          <w:b/>
          <w:bCs/>
          <w:sz w:val="24"/>
          <w:szCs w:val="24"/>
          <w:lang w:eastAsia="zh-CN"/>
        </w:rPr>
        <w:t>Κωνσταντίνος Τασούλας</w:t>
      </w:r>
      <w:r w:rsidRPr="00EC76E3">
        <w:rPr>
          <w:rFonts w:ascii="Arial" w:hAnsi="Arial" w:cs="Arial"/>
          <w:b/>
          <w:sz w:val="24"/>
          <w:szCs w:val="24"/>
          <w:lang w:eastAsia="el-GR"/>
        </w:rPr>
        <w:t>):</w:t>
      </w:r>
      <w:r w:rsidRPr="00EC76E3">
        <w:rPr>
          <w:rFonts w:ascii="Arial" w:hAnsi="Arial" w:cs="Arial"/>
          <w:color w:val="212121"/>
          <w:sz w:val="24"/>
          <w:szCs w:val="24"/>
          <w:shd w:val="clear" w:color="auto" w:fill="FFFFFF"/>
          <w:lang w:eastAsia="el-GR"/>
        </w:rPr>
        <w:t xml:space="preserve"> Και εγώ ευχαριστώ τον κ. Ζαχαριάδη.</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Επειδή είχε την καλοσύνη να αναφερθεί στην επιστολή που απευθύνθηκε από δέκα ευρωπαϊκά Κοινοβουλευτικά Σώματα προς τους ευρωπαϊκούς θεσμούς και στον Πρόεδρο του E</w:t>
      </w:r>
      <w:proofErr w:type="spellStart"/>
      <w:r w:rsidRPr="00EC76E3">
        <w:rPr>
          <w:rFonts w:ascii="Arial" w:hAnsi="Arial" w:cs="Arial"/>
          <w:color w:val="212121"/>
          <w:sz w:val="24"/>
          <w:szCs w:val="24"/>
          <w:shd w:val="clear" w:color="auto" w:fill="FFFFFF"/>
          <w:lang w:val="en-US" w:eastAsia="el-GR"/>
        </w:rPr>
        <w:t>urogroup</w:t>
      </w:r>
      <w:proofErr w:type="spellEnd"/>
      <w:r w:rsidRPr="00EC76E3">
        <w:rPr>
          <w:rFonts w:ascii="Arial" w:hAnsi="Arial" w:cs="Arial"/>
          <w:color w:val="212121"/>
          <w:sz w:val="24"/>
          <w:szCs w:val="24"/>
          <w:shd w:val="clear" w:color="auto" w:fill="FFFFFF"/>
          <w:lang w:eastAsia="el-GR"/>
        </w:rPr>
        <w:t xml:space="preserve"> για την άνευ προηγουμένου, όπως υπογράψαμε, κινητοποίηση πόρων για την αντιμετώπιση και της υγειονομικής, αλλά και της ακολουθούσης οικονομικής δοκιμασίας ήθελα να πω επ’ ευκαιρία ότι αυτή η ιστορία του </w:t>
      </w:r>
      <w:proofErr w:type="spellStart"/>
      <w:r w:rsidRPr="00EC76E3">
        <w:rPr>
          <w:rFonts w:ascii="Arial" w:hAnsi="Arial" w:cs="Arial"/>
          <w:color w:val="212121"/>
          <w:sz w:val="24"/>
          <w:szCs w:val="24"/>
          <w:shd w:val="clear" w:color="auto" w:fill="FFFFFF"/>
          <w:lang w:eastAsia="el-GR"/>
        </w:rPr>
        <w:t>κορωνομολόγου</w:t>
      </w:r>
      <w:proofErr w:type="spellEnd"/>
      <w:r w:rsidRPr="00EC76E3">
        <w:rPr>
          <w:rFonts w:ascii="Arial" w:hAnsi="Arial" w:cs="Arial"/>
          <w:color w:val="212121"/>
          <w:sz w:val="24"/>
          <w:szCs w:val="24"/>
          <w:shd w:val="clear" w:color="auto" w:fill="FFFFFF"/>
          <w:lang w:eastAsia="el-GR"/>
        </w:rPr>
        <w:t xml:space="preserve"> δεν ζητάει να πληρώσουν κάποιοι τα χρέη άλλων, δηλαδή οι πλουσιότεροι τα χρέη των λιγότερο εύπορων ή των μη εύπορων, αλλά ουσιαστικά ζητάει στην έκδοση αυτού του αξιογράφου να συνδράμουν αυτοί που έχουν μεγαλύτερη πιστοληπτική φερεγγυότητα και χαμηλότερα επιτόκια στην έκδοση των δικών τους ομολόγων, να συμβάλλουν με το αξιόχρεο τους ώστε το συνολικό ποσοστό του επιτοκίου αυτού του χρεογράφου να είναι χαμηλό, άρα να μπορεί εν συνεχεία να αποπληρωθεί ευκολότερα. Είναι συμβολή </w:t>
      </w:r>
      <w:proofErr w:type="spellStart"/>
      <w:r w:rsidRPr="00EC76E3">
        <w:rPr>
          <w:rFonts w:ascii="Arial" w:hAnsi="Arial" w:cs="Arial"/>
          <w:color w:val="212121"/>
          <w:sz w:val="24"/>
          <w:szCs w:val="24"/>
          <w:shd w:val="clear" w:color="auto" w:fill="FFFFFF"/>
          <w:lang w:eastAsia="el-GR"/>
        </w:rPr>
        <w:t>αξιοχρέου</w:t>
      </w:r>
      <w:proofErr w:type="spellEnd"/>
      <w:r w:rsidRPr="00EC76E3">
        <w:rPr>
          <w:rFonts w:ascii="Arial" w:hAnsi="Arial" w:cs="Arial"/>
          <w:color w:val="212121"/>
          <w:sz w:val="24"/>
          <w:szCs w:val="24"/>
          <w:shd w:val="clear" w:color="auto" w:fill="FFFFFF"/>
          <w:lang w:eastAsia="el-GR"/>
        </w:rPr>
        <w:t xml:space="preserve"> και όχι τόσο να πληρώσουν οι καλοί τα χρέη των κακών για να το υπεραπλουστεύσω.</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lastRenderedPageBreak/>
        <w:t>Ελπίζουμε ότι αυτή η συζήτηση στην οποία επιδίωξαν να συμβάλουν και δέκα Κοινοβούλια της Ευρώπης, δηλαδή της Γαλλίας, της Ιταλίας, της Ισπανίας, της Ελλάδος, της Σλοβενίας, του Λουξεμβούργου -και είναι δέκα, γιατί κάποιες χώρες έχουν και Γερουσία και Εθνοσυνέλευση- θα παίξει έστω και ελάχιστο ρόλο στην επίτευξη συμφωνίας βραχυπρόθεσμα στην Ευρώπη για άνευ προηγουμένου –επαναλαμβάνω- χρηματοδότηση των επιπτώσεων της δοκιμασίας αυτής.</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Τον λόγο έχει -και ζητώ συγγνώμη για αυτήν την καθυστέρηση που του προκάλεσα- ο εισηγητής του Κινήματος Αλλαγής, κ. </w:t>
      </w:r>
      <w:proofErr w:type="spellStart"/>
      <w:r w:rsidRPr="00EC76E3">
        <w:rPr>
          <w:rFonts w:ascii="Arial" w:hAnsi="Arial" w:cs="Arial"/>
          <w:color w:val="212121"/>
          <w:sz w:val="24"/>
          <w:szCs w:val="24"/>
          <w:shd w:val="clear" w:color="auto" w:fill="FFFFFF"/>
          <w:lang w:eastAsia="el-GR"/>
        </w:rPr>
        <w:t>Κεγκέρογλου</w:t>
      </w:r>
      <w:proofErr w:type="spellEnd"/>
      <w:r w:rsidRPr="00EC76E3">
        <w:rPr>
          <w:rFonts w:ascii="Arial" w:hAnsi="Arial" w:cs="Arial"/>
          <w:color w:val="212121"/>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color w:val="212121"/>
          <w:sz w:val="24"/>
          <w:szCs w:val="24"/>
          <w:shd w:val="clear" w:color="auto" w:fill="FFFFFF"/>
          <w:lang w:eastAsia="el-GR"/>
        </w:rPr>
        <w:t>ΒΑΣΙΛΕΙΟΣ ΚΕΓΚΕΡΟΓΛΟΥ:</w:t>
      </w:r>
      <w:r w:rsidRPr="00EC76E3">
        <w:rPr>
          <w:rFonts w:ascii="Arial" w:hAnsi="Arial" w:cs="Arial"/>
          <w:color w:val="212121"/>
          <w:sz w:val="24"/>
          <w:szCs w:val="24"/>
          <w:shd w:val="clear" w:color="auto" w:fill="FFFFFF"/>
          <w:lang w:eastAsia="el-GR"/>
        </w:rPr>
        <w:t xml:space="preserve"> Ευχαριστώ, κύριε Πρόεδρε.</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Δεν προκαλέσατε </w:t>
      </w:r>
      <w:proofErr w:type="spellStart"/>
      <w:r w:rsidRPr="00EC76E3">
        <w:rPr>
          <w:rFonts w:ascii="Arial" w:hAnsi="Arial" w:cs="Arial"/>
          <w:color w:val="212121"/>
          <w:sz w:val="24"/>
          <w:szCs w:val="24"/>
          <w:shd w:val="clear" w:color="auto" w:fill="FFFFFF"/>
          <w:lang w:eastAsia="el-GR"/>
        </w:rPr>
        <w:t>καμμία</w:t>
      </w:r>
      <w:proofErr w:type="spellEnd"/>
      <w:r w:rsidRPr="00EC76E3">
        <w:rPr>
          <w:rFonts w:ascii="Arial" w:hAnsi="Arial" w:cs="Arial"/>
          <w:color w:val="212121"/>
          <w:sz w:val="24"/>
          <w:szCs w:val="24"/>
          <w:shd w:val="clear" w:color="auto" w:fill="FFFFFF"/>
          <w:lang w:eastAsia="el-GR"/>
        </w:rPr>
        <w:t xml:space="preserve"> καθυστέρηση, ίσα-ίσα που το θέμα στο οποίο αναφερθήκατε είναι πάρα πολύ σημαντικό, συμβολίζει την προτεραιότητα που έχει θέσει η χώρα μας και σε αυτήν την κατεύθυνση νομίζω ότι κινούμαστε όλοι, στηρίζουμε τις πρωτοβουλίες που αναδεικνύουν αυτόν τον ρόλο. </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Και βέβαια να πω ότι έχουμε κατακτήσει ως Κοινοβούλιο μια μίνιμουμ συνεννόηση προκειμένου και να υπάρχουν οι διαδικασίες που χρειάζονται για να συμβάλουμε ως θεσμός στην αντιμετώπιση της πανδημίας, αλλά και κυρίως για να διαμορφωθεί ένα αποτελεσματικό σχέδιο για να κρατηθεί η κοινωνία όρθια και ζωντανή η οικονομία.</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lastRenderedPageBreak/>
        <w:t>Δεν θα ακολουθήσω τον κύριο Στυλιανίδη, ο οποίος έκανε ένα ατόπημα -κατά την άποψή μου- σήμερα. Θέλοντας να υποστηρίξει τις απόψεις του για τον Κανονισμό και το Σύνταγμα, επέλεξε να εκστομίσει αστήρικτες κατηγορίες αναφερόμενος επιλεκτικά στο 2010 και στην μεταβολή σε επίπεδο Υπουργείων, λέγοντας μάλιστα ότι κόστισε και 150 εκατομμύρια, ξεχνώντας ότι ανάλογες μεταβολές είχαν γίνει το προηγούμενο διάστημα επί κυβέρνησης στην οποία συμμετείχε και υπηρέτησε και βεβαίως έγιναν και πρόσφατα από την καινούργια Κυβέρνηση, που προέκυψε από τις εκλογές της 7ης Ιουλίου. Το θεωρώ ως παρένθεση και το κλείνω.</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Θα ήθελα, όμως, να αναφερθώ συνολικά στη Μεταπολίτευση και να πω ότι το Σύνταγμα του 1975 με τις τροποποιήσεις του και του 1986 και του 2001, εξαιρουμένης της απαράδεκτης του 2008 με την έννοια ότι η συνταγματική αυτή Αναθεώρηση τεχνητά, επιλεκτικά, σκόπιμα επέλεξε να αναθεωρήσει μόνο το ζήτημα του ασυμβίβαστου, καίγοντας έτσι την δυνατότητα να ξεκινήσει άμεσα μια νέα συνταγματική Αναθεώρηση. Και βέβαια να αναφερθώ στην πρόσφατη Αναθεώρηση, η οποία ναι μεν δεν κάλυψε όλες τις ανάγκες και όλα αυτά τα οποία θέλαμε να καλύψει, αλλά προέβη σε αναθεώρηση σημαντικών διατάξεων που καλύπτουν τις σύγχρονες ανάγκες.</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Η κατάκτηση, λοιπόν, αυτή της Μεταπολίτευσης, ανεξάρτητα αν έχουν θεσμοθετηθεί ή ανεξάρτητα την καθυστέρηση που υπάρχει και παρατηρείται </w:t>
      </w:r>
      <w:r w:rsidRPr="00EC76E3">
        <w:rPr>
          <w:rFonts w:ascii="Arial" w:hAnsi="Arial" w:cs="Arial"/>
          <w:color w:val="212121"/>
          <w:sz w:val="24"/>
          <w:szCs w:val="24"/>
          <w:shd w:val="clear" w:color="auto" w:fill="FFFFFF"/>
          <w:lang w:eastAsia="el-GR"/>
        </w:rPr>
        <w:lastRenderedPageBreak/>
        <w:t xml:space="preserve">στη θεσμοθέτηση σημαντικών προβλέψεων του Συντάγματος, είναι ο μοχλός με τον οποίο το σύστημά μας από ένα καθαρά συγκεντρωτικό παρά τις προβλέψεις του Συντάγματος από το 1975 ότι η διοίκηση στη χώρα μας ακολουθεί το αποκεντρωτικό σύστημα, το συγκεντρωτικό μοντέλο έχει μετατραπεί, δεν είναι πια κυβερνητικό, μόνο, έχουμε μια σύγχρονη διακυβέρνηση -μπορούμε να το πούμε αυτό- μια πρόβλεψη για σύγχρονη, </w:t>
      </w:r>
      <w:proofErr w:type="spellStart"/>
      <w:r w:rsidRPr="00EC76E3">
        <w:rPr>
          <w:rFonts w:ascii="Arial" w:hAnsi="Arial" w:cs="Arial"/>
          <w:color w:val="212121"/>
          <w:sz w:val="24"/>
          <w:szCs w:val="24"/>
          <w:shd w:val="clear" w:color="auto" w:fill="FFFFFF"/>
          <w:lang w:eastAsia="el-GR"/>
        </w:rPr>
        <w:t>πολυεπίπεδη</w:t>
      </w:r>
      <w:proofErr w:type="spellEnd"/>
      <w:r w:rsidRPr="00EC76E3">
        <w:rPr>
          <w:rFonts w:ascii="Arial" w:hAnsi="Arial" w:cs="Arial"/>
          <w:color w:val="212121"/>
          <w:sz w:val="24"/>
          <w:szCs w:val="24"/>
          <w:shd w:val="clear" w:color="auto" w:fill="FFFFFF"/>
          <w:lang w:eastAsia="el-GR"/>
        </w:rPr>
        <w:t xml:space="preserve"> διακυβέρνηση με συστήματα ελέγχου και εξισορρόπησης.</w:t>
      </w:r>
    </w:p>
    <w:p w:rsidR="00EC76E3" w:rsidRPr="00EC76E3" w:rsidRDefault="00EC76E3" w:rsidP="00EC76E3">
      <w:pPr>
        <w:spacing w:after="160" w:line="600" w:lineRule="auto"/>
        <w:ind w:firstLine="720"/>
        <w:jc w:val="both"/>
        <w:rPr>
          <w:rFonts w:ascii="Arial" w:hAnsi="Arial" w:cs="Arial"/>
          <w:bCs/>
          <w:sz w:val="24"/>
          <w:szCs w:val="24"/>
          <w:shd w:val="clear" w:color="auto" w:fill="FFFFFF"/>
          <w:lang w:eastAsia="el-GR"/>
        </w:rPr>
      </w:pPr>
      <w:r w:rsidRPr="00EC76E3">
        <w:rPr>
          <w:rFonts w:ascii="Arial" w:hAnsi="Arial" w:cs="Arial"/>
          <w:color w:val="212121"/>
          <w:sz w:val="24"/>
          <w:szCs w:val="24"/>
          <w:shd w:val="clear" w:color="auto" w:fill="FFFFFF"/>
          <w:lang w:eastAsia="el-GR"/>
        </w:rPr>
        <w:t>Το γεγονός ότι δεν έχει επαρκώς διαχωριστεί, δεν έχει κατοχυρωθεί η διάκριση των εξουσιών, γιατί υπήρξε ατολμία και την τελευταία φορά για τον τρόπο επιλογής της ηγεσίας της δικαιοσύνης και βεβαίως του διαχωρισμού και της ώσμωσης που ναι μεν είναι απαραίτητη, αλλά δεν πρέπει να έχει αλληλεξάρτηση του νομοθετικού σώματος της Κυβέρνησης, δεν μειώνει την αξία των προβλέψεων του Συντάγματος</w:t>
      </w:r>
      <w:r w:rsidRPr="00EC76E3">
        <w:rPr>
          <w:rFonts w:ascii="Arial" w:hAnsi="Arial" w:cs="Arial"/>
          <w:bCs/>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bCs/>
          <w:sz w:val="24"/>
          <w:szCs w:val="24"/>
          <w:shd w:val="clear" w:color="auto" w:fill="FFFFFF"/>
          <w:lang w:eastAsia="el-GR"/>
        </w:rPr>
      </w:pPr>
      <w:r w:rsidRPr="00EC76E3">
        <w:rPr>
          <w:rFonts w:ascii="Arial" w:hAnsi="Arial" w:cs="Arial"/>
          <w:bCs/>
          <w:sz w:val="24"/>
          <w:szCs w:val="24"/>
          <w:shd w:val="clear" w:color="auto" w:fill="FFFFFF"/>
          <w:lang w:eastAsia="el-GR"/>
        </w:rPr>
        <w:t xml:space="preserve">Έχουμε, όμως, σημαντικά θέματα, τα οποία στο πρακτικό επίπεδο πρέπει να τα δούμε, γιατί η Αναθεώρηση του 2001 εκτός από το ότι κατοχύρωσε τον Α΄ ή τον Β΄ βαθμό αυτοδιοίκησης ως οντότητες, όπου με τη θεσμοθέτηση στη συνέχεια του «ΚΑΛΛΙΚΡΑΤΗ» και βεβαίως του «ΚΑΠΟΔΙΣΤΡΙΑ» που είχε προηγηθεί, αλλά και την συνταγματική κατοχύρωση των ανεξάρτητων αρχών, αυτοί οι μηχανισμοί εξισορρόπησης του συστήματος και θεσμοθέτησης </w:t>
      </w:r>
      <w:proofErr w:type="spellStart"/>
      <w:r w:rsidRPr="00EC76E3">
        <w:rPr>
          <w:rFonts w:ascii="Arial" w:hAnsi="Arial" w:cs="Arial"/>
          <w:bCs/>
          <w:sz w:val="24"/>
          <w:szCs w:val="24"/>
          <w:shd w:val="clear" w:color="auto" w:fill="FFFFFF"/>
          <w:lang w:eastAsia="el-GR"/>
        </w:rPr>
        <w:t>πολυεπίπεδης</w:t>
      </w:r>
      <w:proofErr w:type="spellEnd"/>
      <w:r w:rsidRPr="00EC76E3">
        <w:rPr>
          <w:rFonts w:ascii="Arial" w:hAnsi="Arial" w:cs="Arial"/>
          <w:bCs/>
          <w:sz w:val="24"/>
          <w:szCs w:val="24"/>
          <w:shd w:val="clear" w:color="auto" w:fill="FFFFFF"/>
          <w:lang w:eastAsia="el-GR"/>
        </w:rPr>
        <w:t xml:space="preserve"> διακυβέρνησης πήραν σάρκα και οστά.</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sz w:val="24"/>
          <w:szCs w:val="24"/>
          <w:lang w:eastAsia="el-GR"/>
        </w:rPr>
        <w:lastRenderedPageBreak/>
        <w:t xml:space="preserve">Εκτός από αυτά, </w:t>
      </w:r>
      <w:r w:rsidRPr="00EC76E3">
        <w:rPr>
          <w:rFonts w:ascii="Arial" w:hAnsi="Arial" w:cs="Arial"/>
          <w:color w:val="222222"/>
          <w:sz w:val="24"/>
          <w:szCs w:val="24"/>
          <w:shd w:val="clear" w:color="auto" w:fill="FFFFFF"/>
          <w:lang w:eastAsia="el-GR"/>
        </w:rPr>
        <w:t xml:space="preserve">να πούμε ότι απομένει πολύς δρόμος μέσα στο πεδίο της νομοθετικής διαδικασίας και του κοινοβουλευτικού ελέγχου -βασικές αρμοδιότητες του Κοινοβουλίου- ώστε να εμπεδωθεί αυτός ο έλεγχος και η διάκριση των εξουσιών.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Τι θέλω να πω; Ότι πολλές φορές η έννοια της καλής νομοθέτησης μένει γράμμα κενό. Γιατί καλώς προβλέπει και το Σύνταγμα και ο Κανονισμός της Βουλής όλες τις διαδικασίες και τις έκτακτες, αλλά δεν βάζει -και το είδαμε τώρα, στην προσπάθεια της αντιμετώπισης της πανδημίας και του σύγχρονου αυτού κινδύνου- την απλόχερη πρόβλεψη του Συντάγματός μας για πράξη νομοθετικού περιεχομένου χωρίς περιορισμό αριθμητικό ή άλλο. Ήταν ένα εργαλείο που έπρεπε να αξιοποιηθεί.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Η πρόβλεψη του Συντάγματός μας για τις διαδικασίες που έχουν να κάνουν με τις τροπολογίες των Βουλευτών, με τις διαδικασίες κοινοβουλευτικού ελέγχου κ.λπ. είναι απλόχερη. Ως προς αυτό το οποίο δεν έχει μπει -και καλώς- και στο Σύνταγμα και στον Κανονισμό της Βουλής, το να βάζει περιορισμούς, κανόνες και κριτήρια για το πότε χρησιμοποιείται, με ποιον τρόπο και πώς αριθμητικά, δεν θα πρέπει στην πράξη να γίνεται κατάχρηση από την Κυβέρνηση ή από άλλους φορείς, προκειμένου να απαξιώνεται ένας θεσμός που υπάρχει για τέτοιες περιπτώσεις. Είναι θεσμοί που υπάρχουν για τέτοιες </w:t>
      </w:r>
      <w:r w:rsidRPr="00EC76E3">
        <w:rPr>
          <w:rFonts w:ascii="Arial" w:hAnsi="Arial" w:cs="Arial"/>
          <w:color w:val="222222"/>
          <w:sz w:val="24"/>
          <w:szCs w:val="24"/>
          <w:shd w:val="clear" w:color="auto" w:fill="FFFFFF"/>
          <w:lang w:eastAsia="el-GR"/>
        </w:rPr>
        <w:lastRenderedPageBreak/>
        <w:t>περιπτώσεις και που δεν πρέπει να υπάρξει συζήτηση αντίστροφη για την αρνητική, αλλά για τη θετική τους πλευρά.</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Ο κοινοβουλευτικός έλεγχος είναι βασική διαδικασία του Κοινοβουλίου. Νομίζω ότι χρειάζεται να δούμε στο πλαίσιο της επόμενης μέρας μια διαμόρφωση του Κανονισμού, των αντίστοιχων διατάξεων, με τρόπο που να ενισχύουν τον κοινοβουλευτικό έλεγχο που είναι δημιουργικό εργαλείο για τον έλεγχο της Κυβέρνησης και τις σωστές αποφάσεις.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Ως προς τις τροπολογίες υπάρχει ένα θέμα που έχει να κάνει με το ότι δεν έχουμε θεσμοθετήσει στις βουλευτικές τροπολογίες την υποχρέωση του Προεδρείου ή της Κυβέρνησης ή κάποιου μηχανισμού, ώστε οι βουλευτικές τροπολογίες να έχουν έκθεση του Γενικού Λογιστηρίου υποχρεωτικά, όχι όλες, αυτές που κατατίθενται επίσημα από τις Κοινοβουλευτικές Ομάδες των κομμάτων. Γιατί εάν πηγαίναμε σε κατάχρηση, από την πλευρά τώρα της Αντιπολίτευσης, του δικαιώματος των τροπολογιών και είχαμε σωρεία τροπολογιών που έπρεπε να έχουν έκθεση του Γενικού Λογιστηρίου του Κράτους…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ΠΡΟΕΔΡΟΣ (Κωνσταντίνος Τασούλας):</w:t>
      </w:r>
      <w:r w:rsidRPr="00EC76E3">
        <w:rPr>
          <w:rFonts w:ascii="Arial" w:hAnsi="Arial" w:cs="Arial"/>
          <w:color w:val="222222"/>
          <w:sz w:val="24"/>
          <w:szCs w:val="24"/>
          <w:shd w:val="clear" w:color="auto" w:fill="FFFFFF"/>
          <w:lang w:eastAsia="el-GR"/>
        </w:rPr>
        <w:t xml:space="preserve"> Θα παρέλυε…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sz w:val="24"/>
          <w:szCs w:val="24"/>
          <w:lang w:eastAsia="el-GR"/>
        </w:rPr>
        <w:t>ΒΑΣΙΛΕΙΟΣ ΚΕΓΚΕΡΟΓΛΟΥ:</w:t>
      </w:r>
      <w:r w:rsidRPr="00EC76E3">
        <w:rPr>
          <w:rFonts w:ascii="Arial" w:hAnsi="Arial" w:cs="Arial"/>
          <w:color w:val="222222"/>
          <w:sz w:val="24"/>
          <w:szCs w:val="24"/>
          <w:shd w:val="clear" w:color="auto" w:fill="FFFFFF"/>
          <w:lang w:eastAsia="el-GR"/>
        </w:rPr>
        <w:t xml:space="preserve"> …τότε θα παρέλυε και δεν θα ήταν δυνατό. Άρα πρέπει να δούμε τη δυνατότητα, την υποχρέωση για έκθεση του </w:t>
      </w:r>
      <w:r w:rsidRPr="00EC76E3">
        <w:rPr>
          <w:rFonts w:ascii="Arial" w:hAnsi="Arial" w:cs="Arial"/>
          <w:color w:val="222222"/>
          <w:sz w:val="24"/>
          <w:szCs w:val="24"/>
          <w:shd w:val="clear" w:color="auto" w:fill="FFFFFF"/>
          <w:lang w:eastAsia="el-GR"/>
        </w:rPr>
        <w:lastRenderedPageBreak/>
        <w:t>Γενικού Λογιστηρίου του Κράτους σε τροπολογίες που καταθέτουν οι παρατάξεις, που θα είναι σαφώς με φειδώ και στο αναγκαίο επίπεδο.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Επίσης, στη συζήτηση ενός νομοσχεδίου για τροπολογίες, ο Υπουργός πολλές φορές -δεν αφορά όλους, αφορά όμως πολλούς και όλων των κυβερνήσεων- έρχεται και μας λέει τι θέλει ή τι δεν θέλει. Επιλεκτικά μιλάει για κάποιες τροπολογίες, πολλές φορές και όχι όλες τις υπουργικές. Απαξιοί να μας απαντήσει ποιες δέχεται και ποιες δεν δέχεται από τις βουλευτικές και εδώ πρέπει να υπάρχει μία λεπτή ισορροπία. Στη διαδικασία της νομοθέτησης, κάποια στιγμή, να υποχρεούται ο Υπουργός να πει «αυτές αποδέχομαι, αυτές δεν αποδέχομαι» δύο ώρες πριν τη λήξη της συζήτησης, μία ώρα πριν, ανάλογα και με ποια διαδικασία ακολουθούμε.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Μπήκα σε λεπτομέρειες για να δείξω ότι δεν πάσχουμε από Σύνταγμα, δεν πάσχουμε από καλές πρόνοιες Συντάγματος ούτε Κανονισμού Βουλής. Πάσχουμε πολλές φορές από τη διαφύλαξη αυτό των καλών προβλέψεων του Συντάγματος, μέσα από την κακή πρακτική η οποία ακολουθείται, τόσο για τη νομοθέτηση όσο και από την πλευρά της Κυβέρνησης κυρίως, αλλά και ορισμένες φορές -θα το πω- και από εμάς τους ίδιους.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Ολοκληρώνω, λοιπόν, λέγοντας ότι οι τροποποιήσεις που κάνουμε στον Κανονισμό, προκειμένου αυτός να εναρμονιστεί είτε με τις αναθεωρημένες πλέον διατάξεις του Συντάγματος είτε με το νέο θεσμικό πλαίσιο το οποίο ισχύει, </w:t>
      </w:r>
      <w:r w:rsidRPr="00EC76E3">
        <w:rPr>
          <w:rFonts w:ascii="Arial" w:hAnsi="Arial" w:cs="Arial"/>
          <w:color w:val="222222"/>
          <w:sz w:val="24"/>
          <w:szCs w:val="24"/>
          <w:shd w:val="clear" w:color="auto" w:fill="FFFFFF"/>
          <w:lang w:eastAsia="el-GR"/>
        </w:rPr>
        <w:lastRenderedPageBreak/>
        <w:t>με βάση τον νόμο, για τη νομοθέτηση –ο τίτλος νομίζω ήταν «Επιτελικό Κράτος»- είναι  αναγκαίες τεχνικά, ανεξάρτητα από την άποψη που μπορεί να έχει καθένας για επιμέρους διατάξεις, εάν έπρεπε να είναι έτσι ή διαφορετικά.</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Αυτή η ενσωμάτωση, λοιπόν, είναι αναγκαία και πρέπει να γίνει. Και με αυτήν την έννοια είμαστε θετικοί και επί της αρχής, αλλά και για την ενσωμάτωση όλων των άρθρων τα οποία έχετε εισηγηθεί, κύριε Πρόεδρε.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Αφαιρέσατε κάποια επίμαχα. Δεν τα θεωρώ τόσο επίμαχα, αλλά ήθελαν παραπάνω συζήτηση προφανώς. Ως προς αυτά τα οποία έμειναν τελικά προς ψήφιση, για όλα αυτά, είμαστε απόλυτα θετικοί. Ψηφίζουμε «ναι».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ΠΡΟΕΔΡΟΣ (Κωνσταντίνος Τασούλας):</w:t>
      </w:r>
      <w:r w:rsidRPr="00EC76E3">
        <w:rPr>
          <w:rFonts w:ascii="Arial" w:hAnsi="Arial" w:cs="Arial"/>
          <w:color w:val="222222"/>
          <w:sz w:val="24"/>
          <w:szCs w:val="24"/>
          <w:shd w:val="clear" w:color="auto" w:fill="FFFFFF"/>
          <w:lang w:eastAsia="el-GR"/>
        </w:rPr>
        <w:t xml:space="preserve"> Ευχαριστώ τον κ. </w:t>
      </w:r>
      <w:proofErr w:type="spellStart"/>
      <w:r w:rsidRPr="00EC76E3">
        <w:rPr>
          <w:rFonts w:ascii="Arial" w:hAnsi="Arial" w:cs="Arial"/>
          <w:color w:val="222222"/>
          <w:sz w:val="24"/>
          <w:szCs w:val="24"/>
          <w:shd w:val="clear" w:color="auto" w:fill="FFFFFF"/>
          <w:lang w:eastAsia="el-GR"/>
        </w:rPr>
        <w:t>Κεγκέρογλου</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Εξέφρασε ενδιαφέρουσες απόψεις και για τον κοινοβουλευτικό έλεγχο και για τη νομοθετική εργασία. Φαίνεται η μοναξιά, κύριε </w:t>
      </w:r>
      <w:proofErr w:type="spellStart"/>
      <w:r w:rsidRPr="00EC76E3">
        <w:rPr>
          <w:rFonts w:ascii="Arial" w:hAnsi="Arial" w:cs="Arial"/>
          <w:color w:val="222222"/>
          <w:sz w:val="24"/>
          <w:szCs w:val="24"/>
          <w:shd w:val="clear" w:color="auto" w:fill="FFFFFF"/>
          <w:lang w:eastAsia="el-GR"/>
        </w:rPr>
        <w:t>Κεγκέρογλου</w:t>
      </w:r>
      <w:proofErr w:type="spellEnd"/>
      <w:r w:rsidRPr="00EC76E3">
        <w:rPr>
          <w:rFonts w:ascii="Arial" w:hAnsi="Arial" w:cs="Arial"/>
          <w:color w:val="222222"/>
          <w:sz w:val="24"/>
          <w:szCs w:val="24"/>
          <w:shd w:val="clear" w:color="auto" w:fill="FFFFFF"/>
          <w:lang w:eastAsia="el-GR"/>
        </w:rPr>
        <w:t xml:space="preserve">, σας αύξησε την επινοητικότητα!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Ήθελα να πω ότι υπήρχαν κάποιες διατάξεις για την ενίσχυση του επιστημονικού δυναμικού της Επιστημονικής Υπηρεσίας της Βουλής και κάποιες άλλες που θα μπορούμε να συζητήσουμε όταν έχουμε μεγαλύτερη άνεση και οι συνθήκες δεν είναι τόσο πιεστικές όπως τώρα. Τώρα κάναμε τις στοιχειωδώς αναγκαίες διατάξεις.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Το συζήτησα με συνεργάτες μου, το συζήτησα με κάποιους από σας, όπως με τον κ. Ζαχαριάδη </w:t>
      </w:r>
      <w:proofErr w:type="spellStart"/>
      <w:r w:rsidRPr="00EC76E3">
        <w:rPr>
          <w:rFonts w:ascii="Arial" w:hAnsi="Arial" w:cs="Arial"/>
          <w:color w:val="222222"/>
          <w:sz w:val="24"/>
          <w:szCs w:val="24"/>
          <w:shd w:val="clear" w:color="auto" w:fill="FFFFFF"/>
          <w:lang w:eastAsia="el-GR"/>
        </w:rPr>
        <w:t>φερ</w:t>
      </w:r>
      <w:proofErr w:type="spellEnd"/>
      <w:r w:rsidRPr="00EC76E3">
        <w:rPr>
          <w:rFonts w:ascii="Arial" w:hAnsi="Arial" w:cs="Arial"/>
          <w:color w:val="222222"/>
          <w:sz w:val="24"/>
          <w:szCs w:val="24"/>
          <w:shd w:val="clear" w:color="auto" w:fill="FFFFFF"/>
          <w:lang w:eastAsia="el-GR"/>
        </w:rPr>
        <w:t xml:space="preserve">’ ειπείν και καταλήξαμε ότι καλό είναι τώρα να ψηφίσουμε αυτές που πρέπει απαραιτήτως να ενσωματωθούν στον Κανονισμό και όλες τις άλλες, που είναι και αυτές απαραίτητες, αλλά δεν είναι επείγουσες, να τις αναβάλλουμε για </w:t>
      </w:r>
      <w:proofErr w:type="spellStart"/>
      <w:r w:rsidRPr="00EC76E3">
        <w:rPr>
          <w:rFonts w:ascii="Arial" w:hAnsi="Arial" w:cs="Arial"/>
          <w:color w:val="222222"/>
          <w:sz w:val="24"/>
          <w:szCs w:val="24"/>
          <w:shd w:val="clear" w:color="auto" w:fill="FFFFFF"/>
          <w:lang w:eastAsia="el-GR"/>
        </w:rPr>
        <w:t>ευθετότερο</w:t>
      </w:r>
      <w:proofErr w:type="spellEnd"/>
      <w:r w:rsidRPr="00EC76E3">
        <w:rPr>
          <w:rFonts w:ascii="Arial" w:hAnsi="Arial" w:cs="Arial"/>
          <w:color w:val="222222"/>
          <w:sz w:val="24"/>
          <w:szCs w:val="24"/>
          <w:shd w:val="clear" w:color="auto" w:fill="FFFFFF"/>
          <w:lang w:eastAsia="el-GR"/>
        </w:rPr>
        <w:t xml:space="preserve"> χρόνο.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Τον λόγο έχει τώρα, εκ μέρους του Κομμουνιστικού Κόμματος Ελλάδας, ο κ. </w:t>
      </w:r>
      <w:proofErr w:type="spellStart"/>
      <w:r w:rsidRPr="00EC76E3">
        <w:rPr>
          <w:rFonts w:ascii="Arial" w:hAnsi="Arial" w:cs="Arial"/>
          <w:color w:val="222222"/>
          <w:sz w:val="24"/>
          <w:szCs w:val="24"/>
          <w:shd w:val="clear" w:color="auto" w:fill="FFFFFF"/>
          <w:lang w:eastAsia="el-GR"/>
        </w:rPr>
        <w:t>Λαμπρούλης</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sz w:val="24"/>
          <w:szCs w:val="24"/>
          <w:lang w:eastAsia="el-GR"/>
        </w:rPr>
        <w:t>ΓΕΩΡΓΙΟΣ ΛΑΜΠΡΟΥΛΗΣ (ΣΤ΄ Αντιπρόεδρος της Βουλής):</w:t>
      </w:r>
      <w:r w:rsidRPr="00EC76E3">
        <w:rPr>
          <w:rFonts w:ascii="Arial" w:hAnsi="Arial" w:cs="Arial"/>
          <w:color w:val="222222"/>
          <w:sz w:val="24"/>
          <w:szCs w:val="24"/>
          <w:shd w:val="clear" w:color="auto" w:fill="FFFFFF"/>
          <w:lang w:eastAsia="el-GR"/>
        </w:rPr>
        <w:t xml:space="preserve"> Ευχαριστώ, κύριε Πρόεδρε.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Μπορεί οι προτεινόμενες αλλαγές του Κανονισμού της Βουλής να αποτελούν κανονιστική προσαρμογή και εναρμόνιση με αλλαγές που ήδη έχουν γίνει σε άλλα νομοθετικά κείμενα και που επηρεάζουν αντικειμενικά και τη λειτουργία της Βουλής, εν τούτοις η πολιτική ουσία παραμένει, </w:t>
      </w:r>
      <w:proofErr w:type="spellStart"/>
      <w:r w:rsidRPr="00EC76E3">
        <w:rPr>
          <w:rFonts w:ascii="Arial" w:hAnsi="Arial" w:cs="Arial"/>
          <w:color w:val="222222"/>
          <w:sz w:val="24"/>
          <w:szCs w:val="24"/>
          <w:shd w:val="clear" w:color="auto" w:fill="FFFFFF"/>
          <w:lang w:eastAsia="el-GR"/>
        </w:rPr>
        <w:t>πόσω</w:t>
      </w:r>
      <w:proofErr w:type="spellEnd"/>
      <w:r w:rsidRPr="00EC76E3">
        <w:rPr>
          <w:rFonts w:ascii="Arial" w:hAnsi="Arial" w:cs="Arial"/>
          <w:color w:val="222222"/>
          <w:sz w:val="24"/>
          <w:szCs w:val="24"/>
          <w:shd w:val="clear" w:color="auto" w:fill="FFFFFF"/>
          <w:lang w:eastAsia="el-GR"/>
        </w:rPr>
        <w:t xml:space="preserve"> μάλλον όταν σε αυτά τα νομοθετικά κείμενα συμπεριλαμβάνονται και οι αλλαγές που έγιναν με την πρόσφατη συνταγματική Αναθεώρηση. Συνεπώς ως ΚΚΕ θα τοποθετηθούμε με τον ίδιο τρόπο, στάση και ψήφο με την οποία τοποθετηθήκαμε και στην αντίστοιχη συζήτηση.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Το άρθρο 1 ενσωματώνει την αντίστοιχη αλλαγή του Συντάγματος, σύμφωνα με την οποία για τη συγκρότηση των λεγόμενων ανεξάρτητων αρχών </w:t>
      </w:r>
      <w:r w:rsidRPr="00EC76E3">
        <w:rPr>
          <w:rFonts w:ascii="Arial" w:hAnsi="Arial" w:cs="Arial"/>
          <w:color w:val="222222"/>
          <w:sz w:val="24"/>
          <w:szCs w:val="24"/>
          <w:shd w:val="clear" w:color="auto" w:fill="FFFFFF"/>
          <w:lang w:eastAsia="el-GR"/>
        </w:rPr>
        <w:lastRenderedPageBreak/>
        <w:t>απαιτείται πλέον μειωμένη πλειοψηφία των τριών πέμπτων. Είχαμε καταψηφίσει αυτό το άρθρο του Συντάγματος, το οποίο έχει ως στόχο να διευκολύνει τη συγκρότηση θεσμών, όπως είναι οι κατ’ όνομα ανεξάρτητες αρχές, που παίζουν ρόλο στην υλοποίηση της κυρίαρχης πολιτικής και πολλές φορές μάλιστα προπορεύονται στην εφαρμογή αυτής της πολιτικής. Συνεπώς θα καταψηφίσουμε το άρθρο 1.</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Θα αφήσω το άρθρο 2 για το τέλος.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Το άρθρο 3 προσαρμόζει το άρθρο 144 του Κανονισμού της Βουλής στο άρθρο 68 του Συντάγματος, όπου προβλέφθηκε η δυνατότητα σύστασης δύο ανά βουλευτική περίοδο εξεταστικών επιτροπών, ύστερα από πρόταση τουλάχιστον δέκα Βουλευτών και για τη σύσταση της οποίας αποφασίζει η Βουλή τουλάχιστον με τα δύο πέμπτα των Βουλευτών, δηλαδή </w:t>
      </w:r>
      <w:proofErr w:type="spellStart"/>
      <w:r w:rsidRPr="00EC76E3">
        <w:rPr>
          <w:rFonts w:ascii="Arial" w:hAnsi="Arial" w:cs="Arial"/>
          <w:color w:val="222222"/>
          <w:sz w:val="24"/>
          <w:szCs w:val="24"/>
          <w:shd w:val="clear" w:color="auto" w:fill="FFFFFF"/>
          <w:lang w:eastAsia="el-GR"/>
        </w:rPr>
        <w:t>εκατόν</w:t>
      </w:r>
      <w:proofErr w:type="spellEnd"/>
      <w:r w:rsidRPr="00EC76E3">
        <w:rPr>
          <w:rFonts w:ascii="Arial" w:hAnsi="Arial" w:cs="Arial"/>
          <w:color w:val="222222"/>
          <w:sz w:val="24"/>
          <w:szCs w:val="24"/>
          <w:shd w:val="clear" w:color="auto" w:fill="FFFFFF"/>
          <w:lang w:eastAsia="el-GR"/>
        </w:rPr>
        <w:t xml:space="preserve"> είκοσι Βουλευτές.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Από αυτή τη θετική, κατ’ αρχάς, ρύθμιση, θεσπίζονται όμως εξαιρέσεις, όπως η απαγόρευση σύστασης τέτοιων επιτροπών για θέματα εξωτερικής πολιτικής και άμυνας. Σε αυτές τις περιπτώσεις παραμένει η απόφαση για σύσταση στην κυβερνητική Πλειοψηφία. Και επειδή είχαμε ψηφίσει «παρών» στην αναθεώρηση της παραγράφου 2 στο αντίστοιχο άρθρο του Συντάγματος, ακριβώς επειδή διατηρούσε την απόφαση στην κυβερνητική Πλειοψηφία για τη </w:t>
      </w:r>
      <w:r w:rsidRPr="00EC76E3">
        <w:rPr>
          <w:rFonts w:ascii="Arial" w:hAnsi="Arial" w:cs="Arial"/>
          <w:color w:val="222222"/>
          <w:sz w:val="24"/>
          <w:szCs w:val="24"/>
          <w:shd w:val="clear" w:color="auto" w:fill="FFFFFF"/>
          <w:lang w:eastAsia="el-GR"/>
        </w:rPr>
        <w:lastRenderedPageBreak/>
        <w:t>σύσταση εξεταστικών επιτροπών που αφορούν την άμυνα και την εξωτερική πολιτική, θα ψηφίσουμε «παρών» στο άρθρο 3.</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Το άρθρο 4 προσαρμόζει το άρθρο του Κανονισμού της Βουλής στην αναθεώρηση του άρθρου 86, παράγραφος 3 του Συντάγματος για την ποινική ευθύνη Υπουργών, με την οποία καταργήθηκε η αποσβεστική προθεσμία, εντός της οποίας η Βουλή μπορεί να ασκεί την ποινική δίωξη.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Η θέση μας ως ΚΚΕ ήταν η πλήρης κατάργηση του νόμου «περί ευθύνης Υπουργών» ή έστω μία ριζική αναμόρφωσή του, στην οποία θα έπρεπε να συμπεριλαμβάνεται και η κατάργηση της αποσβεστικής προθεσμίας και κυρίως η κατάργηση του βασικού πυρήνα του νόμου «περί ευθύνης Υπουργών», σύμφωνα με τον οποίον τη δυνατότητα για σύσταση προανακριτικής επιτροπής, την άσκηση ποινικής δίωξης, την ανάκληση ποινικής δίωξης, την έχει η εκάστοτε κυβερνητική Πλειοψηφία, με ό,τι αυτό συνεπάγεται. Από αυτή την άποψη, ψηφίσαμε «παρών» στο άρθρο 86 παράγραφος 3 του Συντάγματος. Το ίδιο θα κάνουμε και για το προτεινόμενο άρθρο 4.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Τέλος, στο άρθρο 2, που προσαρμόζει τον Κανονισμό της Βουλής στον νόμο για το επιτελικό κράτος, τίθενται κάποιες επιπλέον προϋποθέσεις για την καλή νομοθέτηση, υποτίθεται.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lastRenderedPageBreak/>
        <w:t>Βεβαίως, σήμερα υπάρχουν στον Κανονισμό όροι καλής νομοθέτησης, όπως το πώς πρέπει να γίνεται η συζήτηση των νομοσχεδίων, προβλέψεις για εκπρόθεσμες και άσχετες τροπολογίες, για τα δικαιώματα της μειοψηφίας στην κατάθεση και συζήτηση προτάσεων, νόμων κ.λπ..</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Το ποια ήταν η τύχη, όμως, αυτών των προβλέψεων είναι γνωστό και με ευθύνη όλων των κυβερνήσεων. Οι νέοι όροι που τίθενται, ο εντοπισμός και η οροθέτηση του προβλήματος που επιδιώκεται να λυθεί, η διατύπωση σαφών χρονικά οριοθετημένων και μετρήσιμων στόχων και οι λόγοι για τους οποίους δεν είναι δυνατή η επίτευξή τους, χωρίς την ύπαρξη της ρύθμισης που προωθείται, δηλαδή τέτοιου τύπου αλλαγές που θα ισχύσουν και για τις τροπολογίες, κατά τη γνώμη μας, θα δυσκολέψουν την κατάθεση προτάσεων νόμου και τροπολογιών από την αντιπολίτευση και κυρίως, από τα μικρότερα κόμματα.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Βέβαια ο Πρόεδρος, στην αντίστοιχη συζήτηση στην Επιτροπή Κανονισμού της Βουλής, είπε ότι θα υπάρχει μέριμνα με την Επιστημονική Υπηρεσία να εξειδικευθούν αυτοί οι όροι και ότι δεν θα είναι τόσο απαιτητικοί για την αντιπολίτευση, όπως για την Κυβέρνηση. Βέβαια, αυτό μένει να το δούμε.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Φυσικά, υπάρχει και ο όρος ότι το νομοσχέδιο θα πρέπει να είναι σύμφωνο με το δίκαιο της Ευρωπαϊκής Ένωσης. Η τραγική ειρωνεία είναι ότι </w:t>
      </w:r>
      <w:r w:rsidRPr="00EC76E3">
        <w:rPr>
          <w:rFonts w:ascii="Arial" w:hAnsi="Arial" w:cs="Arial"/>
          <w:color w:val="222222"/>
          <w:sz w:val="24"/>
          <w:szCs w:val="24"/>
        </w:rPr>
        <w:lastRenderedPageBreak/>
        <w:t xml:space="preserve">βάζετε αυτόν τον όρο νομοθέτησης, εν μέσω μιας πανδημίας, όταν η προστασία της υγείας και της ζωής του λαού απαιτεί τη σύγκρουση με αυτό το θεσμικό πλαίσιο της Ευρωπαϊκής Ένωσης, που σήμερα ειδικά δείχνει όλο το απάνθρωπο και αποκρουστικό του πρόσωπο. Συνεπώς καταψηφίζουμε το άρθρο 2.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Υπερψηφίζουμε το άρθρο 5, που αφορά την προσαρμογή του Κανονισμού της Βουλής  με το άρθρο 224 του νέου Ποινικού Κώδικα, όπως και το άρθρο 6, που αφορά τους μετακλητούς υπαλλήλους.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Επί της αρχής ψηφίζουμε «παρών», κύριε Πρόεδρε.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Ευχαριστώ.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ΠΡΟΕΔΡΟΣ (Κωνσταντίνος Τασούλας):</w:t>
      </w:r>
      <w:r w:rsidRPr="00EC76E3">
        <w:rPr>
          <w:rFonts w:ascii="Arial" w:hAnsi="Arial" w:cs="Arial"/>
          <w:color w:val="222222"/>
          <w:sz w:val="24"/>
          <w:szCs w:val="24"/>
        </w:rPr>
        <w:t xml:space="preserve"> Ευχαριστούμε τον κ. </w:t>
      </w:r>
      <w:proofErr w:type="spellStart"/>
      <w:r w:rsidRPr="00EC76E3">
        <w:rPr>
          <w:rFonts w:ascii="Arial" w:hAnsi="Arial" w:cs="Arial"/>
          <w:color w:val="222222"/>
          <w:sz w:val="24"/>
          <w:szCs w:val="24"/>
        </w:rPr>
        <w:t>Λαμπρούλη</w:t>
      </w:r>
      <w:proofErr w:type="spellEnd"/>
      <w:r w:rsidRPr="00EC76E3">
        <w:rPr>
          <w:rFonts w:ascii="Arial" w:hAnsi="Arial" w:cs="Arial"/>
          <w:color w:val="222222"/>
          <w:sz w:val="24"/>
          <w:szCs w:val="24"/>
        </w:rPr>
        <w:t xml:space="preserve">.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Τον λόγο έχει τώρα η εισηγήτρια της Ελληνικής Λύσης, η κ. Αθανασίου.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ΜΑΡΙΑ ΑΘΑΝΑΣΙΟΥ:</w:t>
      </w:r>
      <w:r w:rsidRPr="00EC76E3">
        <w:rPr>
          <w:rFonts w:ascii="Arial" w:hAnsi="Arial" w:cs="Arial"/>
          <w:color w:val="222222"/>
          <w:sz w:val="24"/>
          <w:szCs w:val="24"/>
        </w:rPr>
        <w:t xml:space="preserve"> Ευχαριστώ, κύριε Πρόεδρε.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Συζητάμε σήμερα τις τροποποιήσεις του Κανονισμού της Βουλής. Με αφορμή τη χθεσινή συνεδρίαση των επίκαιρων ερωτήσεων, κύριε Πρόεδρε, θα ήθελα να πω την ταπεινή μου γνώμη, ότι πρέπει να εφαρμόζεται ο Κανονισμός της Βουλής κατά γράμμα σε όλα, και στους χρόνους και στην αμφίεση, αλλιώς δεν υπάρχει Κανονισμός της Βουλής.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lastRenderedPageBreak/>
        <w:t>Θα ξεκινήσω με το άρθρο 1. Προκύπτει ότι η πλειοψηφία για την επιλογή των μελών των ανεξάρτητων αρχών μειώνεται κατά ένα πέμπτο. Το Σύνταγμα, βέβαια, επιτάσσει την πλειοψηφία των τριών πέμπτων και γι’ αυτό εισάγεται. Σε αυτό εμείς θα πούμε «ναι».</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Στο άρθρο 2 προβλέπεται η εναρμόνιση με τη νέα νομοπαρασκευαστική διαδικασία και η εν λόγω προσθήκη κρίνεται απαραίτητη προκειμένου να τύχει εφαρμογής η ρύθμιση με τις ρυθμίσεις του άρθρου 57 του ν.4622/2019.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Η παράγραφος 9 του άρθρου 85 του Κανονισμού της Βουλής, όπως αντικαθίσταται σε ό,τι αφορά ειδικά τα νομοσχέδια, καλώς τροποποιείται. Σε ό,τι αφορά, όμως, τις προτάσεις νόμων, ειδικά για τα κόμματα της αντιπολίτευσης που δεν έχουν πρόσβαση στις δημόσιες υπηρεσίες, η αλλαγή αυτή, ειδικά ως προς το στοιχείο α, θέτει σοβαρούς περιορισμούς σε ό,τι αφορά τη διατύπωση συγκεκριμένων σαφών χρονικά οριοθετημένων και κατά το δυνατόν μετρήσιμων στόχων και τους λόγους για τους οποίους θα είναι δυνατή η επίτευξή τους, χωρίς την ύπαρξη αυτή.  Σε κάθε περίπτωση, η δημόσια διαβούλευση θα πρέπει να είναι ουσιαστική και όχι τυπική.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 Η παράγραφος 2 του άρθρου 88 του Κανονισμού της Βουλής, όπως αντικαθίσταται, είναι ορθή σε ό,τι αφορά τους Υπουργούς και τους Βουλευτές της Συμπολίτευσης και συμβάλλει στην πληρότητα της νομοθέτησης. Όμως για τους Βουλευτές της Αντιπολίτευσης είναι κάπως δυσχερής, αν όχι αδύνατη, η </w:t>
      </w:r>
      <w:r w:rsidRPr="00EC76E3">
        <w:rPr>
          <w:rFonts w:ascii="Arial" w:hAnsi="Arial" w:cs="Arial"/>
          <w:color w:val="222222"/>
          <w:sz w:val="24"/>
          <w:szCs w:val="24"/>
        </w:rPr>
        <w:lastRenderedPageBreak/>
        <w:t xml:space="preserve">υποχρέωση ταύτη να προβούν σε ανάλυση των συνεπειών ρύθμισης, η οποία συμπεριλαμβάνει κατ’ ελάχιστον τις ενότητες Α και Ε της </w:t>
      </w:r>
      <w:proofErr w:type="spellStart"/>
      <w:r w:rsidRPr="00EC76E3">
        <w:rPr>
          <w:rFonts w:ascii="Arial" w:hAnsi="Arial" w:cs="Arial"/>
          <w:color w:val="222222"/>
          <w:sz w:val="24"/>
          <w:szCs w:val="24"/>
        </w:rPr>
        <w:t>παράγραφου</w:t>
      </w:r>
      <w:proofErr w:type="spellEnd"/>
      <w:r w:rsidRPr="00EC76E3">
        <w:rPr>
          <w:rFonts w:ascii="Arial" w:hAnsi="Arial" w:cs="Arial"/>
          <w:color w:val="222222"/>
          <w:sz w:val="24"/>
          <w:szCs w:val="24"/>
        </w:rPr>
        <w:t xml:space="preserve"> 3 του άρθρου 85. Γι’ αυτό, εμείς σε αυτό το άρθρο λέμε «παρών».</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Στο άρθρο 3 προστίθεται η δυνατότητα, με πρόταση τουλάχιστον δέκα Βουλευτών, να μπορεί να εισαχθεί στην Ολομέλεια η δυνατότητα προς ψήφιση για τη σύσταση εξεταστικών επιτροπών.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Αυτό είναι ένα θέμα που εμείς ως Ελληνική Λύση το επιδιώκαμε και το είχαμε ζητήσει και χαιρόμαστε που κατ’ επιταγή του αναθεωρημένου Συντάγματος λαμβάνει χώρα αυτή η τροποποίηση. Έτσι, δίνεται η δυνατότητα να επιδιώκεται η διαφάνεια σε διάφορες εκφάνσεις του δημόσιου βίου και από μικρότερες Κοινοβουλευτικές Ομάδες και όχι μόνο από τα κόμματα εξουσίας, που κρίνουν και αποφασίζουν κατά το δοκούν, όπως έχει αποδειχτεί μέχρι σήμερα. Στο άρθρο 3 λέμε «ναι».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Στο άρθρο 4 στην παράγραφο 10 του άρθρου 156 του Κανονισμού της Βουλής θα λέγαμε πως είναι λογική η τροποποίηση να μη χρειάζεται εν τέλει ξανά πρόταση τριάντα Βουλευτών, για να συνεχιστεί η έρευνα κατά των Υπουργών. Και σε αυτό το άρθρο λέμε «ναι».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Στο άρθρο 5 καταργείται η εφαρμογή του άρθρου 225 του Ποινικού Κώδικα, περί της ψευδούς ανωμοτί κατάθεσης, γεγονός επιβεβλημένο, αφού </w:t>
      </w:r>
      <w:r w:rsidRPr="00EC76E3">
        <w:rPr>
          <w:rFonts w:ascii="Arial" w:hAnsi="Arial" w:cs="Arial"/>
          <w:color w:val="222222"/>
          <w:sz w:val="24"/>
          <w:szCs w:val="24"/>
        </w:rPr>
        <w:lastRenderedPageBreak/>
        <w:t xml:space="preserve">το σχετικό άρθρο καταργήθηκε στον νέο Ποινικό Κώδικα, που κυρώθηκε το 2019. Και εδώ λέμε «ναι».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Στο άρθρο 7 δεν αποσαφηνίζεται για ποιο λόγο αυξάνονται κατά δύο οι θέσεις των μετακλητών υπαλλήλων ΠΕ, ΤΕ και ΔΕ παρά τω </w:t>
      </w:r>
      <w:proofErr w:type="spellStart"/>
      <w:r w:rsidRPr="00EC76E3">
        <w:rPr>
          <w:rFonts w:ascii="Arial" w:hAnsi="Arial" w:cs="Arial"/>
          <w:color w:val="222222"/>
          <w:sz w:val="24"/>
          <w:szCs w:val="24"/>
        </w:rPr>
        <w:t>Γενικώ</w:t>
      </w:r>
      <w:proofErr w:type="spellEnd"/>
      <w:r w:rsidRPr="00EC76E3">
        <w:rPr>
          <w:rFonts w:ascii="Arial" w:hAnsi="Arial" w:cs="Arial"/>
          <w:color w:val="222222"/>
          <w:sz w:val="24"/>
          <w:szCs w:val="24"/>
        </w:rPr>
        <w:t xml:space="preserve"> Γραμματέα της Βουλής και αντίστοιχα κατά δύο οι ειδικοί επιστημονικοί συνεργάτες του Προέδρου της Βουλής, ενώ καταργούνται θέσεις μετακλητών στον Γενικό Γραμματέα, των οποίων  οι υπάλληλοι αυτοδικαίως μεταφέρονται, σύμφωνα με τις παραγράφους 1 και 2, ενώ βλέπουμε αύξηση θέσεων εργασίας. Εδώ λέμε «όχι».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Στο άρθρο 10 λέμε «ναι».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Επί της αρχής λέμε «ναι», επί του συνόλου λέμε «ναι».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Ευχαριστώ, κύριε Πρόεδρε.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ΠΡΟΕΔΡΟΣ (Κωνσταντίνος Τασούλας): </w:t>
      </w:r>
      <w:r w:rsidRPr="00EC76E3">
        <w:rPr>
          <w:rFonts w:ascii="Arial" w:hAnsi="Arial" w:cs="Arial"/>
          <w:color w:val="222222"/>
          <w:sz w:val="24"/>
          <w:szCs w:val="24"/>
        </w:rPr>
        <w:t xml:space="preserve">Ευχαριστώ πάρα πολύ.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Τον λόγο έχει η κ. Φωτεινή </w:t>
      </w:r>
      <w:proofErr w:type="spellStart"/>
      <w:r w:rsidRPr="00EC76E3">
        <w:rPr>
          <w:rFonts w:ascii="Arial" w:hAnsi="Arial" w:cs="Arial"/>
          <w:color w:val="222222"/>
          <w:sz w:val="24"/>
          <w:szCs w:val="24"/>
        </w:rPr>
        <w:t>Μπακαδήμα</w:t>
      </w:r>
      <w:proofErr w:type="spellEnd"/>
      <w:r w:rsidRPr="00EC76E3">
        <w:rPr>
          <w:rFonts w:ascii="Arial" w:hAnsi="Arial" w:cs="Arial"/>
          <w:color w:val="222222"/>
          <w:sz w:val="24"/>
          <w:szCs w:val="24"/>
        </w:rPr>
        <w:t xml:space="preserve"> από το ΜέΡΑ25.</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ΦΩΤΕΙΝΗ ΜΠΑΚΑΔΗΜΑ:</w:t>
      </w:r>
      <w:r w:rsidRPr="00EC76E3">
        <w:rPr>
          <w:rFonts w:ascii="Arial" w:hAnsi="Arial" w:cs="Arial"/>
          <w:color w:val="222222"/>
          <w:sz w:val="24"/>
          <w:szCs w:val="24"/>
        </w:rPr>
        <w:t xml:space="preserve"> Ευχαριστώ πολύ, κύριε Πρόεδρε.</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Κυρίες και κύριοι συνάδελφοι, είναι απόλυτα κατανοητή η ανάγκη συμμόρφωσης και εναρμόνισης του Κανονισμού της Βουλής, τόσο με τις </w:t>
      </w:r>
      <w:r w:rsidRPr="00EC76E3">
        <w:rPr>
          <w:rFonts w:ascii="Arial" w:hAnsi="Arial" w:cs="Arial"/>
          <w:color w:val="222222"/>
          <w:sz w:val="24"/>
          <w:szCs w:val="24"/>
        </w:rPr>
        <w:lastRenderedPageBreak/>
        <w:t xml:space="preserve">αλλαγές που επέφερε η αναθεώρηση του Συντάγματος, όσο και με αρκετά νομοθετήματα της τελευταίας περιόδου.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Θα συνοψίσω τη στάση μας, για να είμαι και εντός χρόνου, απέναντι στις προτεινόμενες τροποποιήσεις, με ορισμένα σύντομα σχόλια επί των άρθρων, ξεκινώντας με το πρώτο.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Στο πλαίσιο της συζήτησης για την αναθεώρηση έχει καταγραφεί η στάση μας για το άρθρο 101Α. Δεν μπορούμε, ως εκ τούτου, παρά να ψηφίσουμε «όχι» στην προτεινόμενη τροποποίηση, που θα οδηγήσει σε μείωση των απαιτούμενων ψήφων για την τοποθέτηση μελών των ανεξάρτητων αρχών.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Άρθρο δεύτερο. Έχουμε δηλώσει επανειλημμένα ότι διαφωνούμε ριζικά με την κανονικότητα νομοθέτησης, μέσω τροπολογιών, που έχει εγκαθιδρύσει η Νέα Δημοκρατία. Όμως, πέρα από αυτή τη διαφωνία και τη στάση μας απέναντι στο νομοσχέδιο του επιτελικού κράτους του περασμένου Αυγούστου, συμφωνούμε με τις προβλέψεις του δεύτερου άρθρου, ειδικά μετά από τις διευκρινίσεις που δόθηκαν στη συνεδρίαση της Τρίτης από τον Πρόεδρο της Βουλής, αναφορικά με τη συνδρομή της Επιστημονικής Υπηρεσίας της Βουλής, ώστε να μπορούν και οι προτάσεις νόμου, αλλά και οι βουλευτικές τροπολογίες να πληρούν τα νέα κριτήρια, όπως αυτά θέτονται σύμφωνα με τις νέες αλλαγές. </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lastRenderedPageBreak/>
        <w:t xml:space="preserve">Θα συμφωνήσω με αυτό που είπε ο κ. </w:t>
      </w:r>
      <w:proofErr w:type="spellStart"/>
      <w:r w:rsidRPr="00EC76E3">
        <w:rPr>
          <w:rFonts w:ascii="Arial" w:hAnsi="Arial" w:cs="Arial"/>
          <w:color w:val="222222"/>
          <w:sz w:val="24"/>
          <w:szCs w:val="24"/>
        </w:rPr>
        <w:t>Κεγκέρογλου</w:t>
      </w:r>
      <w:proofErr w:type="spellEnd"/>
      <w:r w:rsidRPr="00EC76E3">
        <w:rPr>
          <w:rFonts w:ascii="Arial" w:hAnsi="Arial" w:cs="Arial"/>
          <w:color w:val="222222"/>
          <w:sz w:val="24"/>
          <w:szCs w:val="24"/>
        </w:rPr>
        <w:t>, ότι θα πρέπει, όμως, να ξέρουμε εγκαίρως ποιες βουλευτικές τροπολογίες θα δεχτεί ο κάθε Υπουργός στο νομοσχέδιο. Είναι στην ευχέρειά του. Παρ’ όλα αυτά, δεν είναι δυνατόν να απορρίπτονται κάθε φορά οι βουλευτικές τροπολογίες της αντιπολίτευσης και να γίνονται μόνο δεκτές βουλευτικές τροπολογίες της συμπολίτευσης.</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(Στο σημείο αυτό την Προεδρική Έδρα καταλαμβάνει ο Γ΄ Αντιπρόεδρος της Βουλής, κ. </w:t>
      </w:r>
      <w:r w:rsidRPr="00EC76E3">
        <w:rPr>
          <w:rFonts w:ascii="Arial" w:hAnsi="Arial" w:cs="Arial"/>
          <w:b/>
          <w:color w:val="222222"/>
          <w:sz w:val="24"/>
          <w:szCs w:val="24"/>
        </w:rPr>
        <w:t>ΑΘΑΝΑΣΙΟΣ ΜΠΟΥΡΑΣ</w:t>
      </w:r>
      <w:r w:rsidRPr="00EC76E3">
        <w:rPr>
          <w:rFonts w:ascii="Arial" w:hAnsi="Arial" w:cs="Arial"/>
          <w:color w:val="222222"/>
          <w:sz w:val="24"/>
          <w:szCs w:val="24"/>
        </w:rPr>
        <w:t>)</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Θα υπερψηφίσουμε και το τρίτο άρθρο, παρ’ ότι θα θέλαμε να επεκτεινόταν το πεδίο εφαρμογής, ώστε να περιλαμβάνονται θέματα εξωτερικής πολιτικής και άμυνας, αναγνωρίζοντας, όμως, τη σημασία διερεύνησης πιθανών πολιτικών ευθυνών, αλλά και την ανάγκη να δοθεί και στους Βουλευτές, κυρίως της αντιπολίτευσης, η δυνατότητα –μιας και η συμπολίτευση το έχει ήδη αυτό το δικαίωμα- να καταθέτουν πρόταση για σύσταση εξεταστικής επιτροπής. Θα συμφωνήσουμε.</w:t>
      </w:r>
    </w:p>
    <w:p w:rsidR="00EC76E3" w:rsidRPr="00EC76E3" w:rsidRDefault="00EC76E3" w:rsidP="00EC76E3">
      <w:pPr>
        <w:shd w:val="clear" w:color="auto" w:fill="FFFFFF"/>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Παρ’ όλα αυτά, θα θέλαμε να υπάρχουν περαιτέρω διευκρινίσεις, αναφορικά με το τι θα γίνει στην περίπτωση που κατατεθούν εντός μιας κοινοβουλευτικής περιόδου, περισσότερες των μία προτάσεων για σύσταση εξεταστικής επιτροπής. </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lastRenderedPageBreak/>
        <w:t xml:space="preserve">Θα καταψηφίσουμε το τέταρτο άρθρο, καθώς είναι γνωστή και πάγια η θέση μας πως δεν πρέπει σε </w:t>
      </w:r>
      <w:proofErr w:type="spellStart"/>
      <w:r w:rsidRPr="00EC76E3">
        <w:rPr>
          <w:rFonts w:ascii="Arial" w:eastAsia="Arial" w:hAnsi="Arial" w:cs="Arial"/>
          <w:color w:val="222222"/>
          <w:sz w:val="24"/>
          <w:shd w:val="clear" w:color="auto" w:fill="FFFFFF"/>
          <w:lang w:eastAsia="el-GR"/>
        </w:rPr>
        <w:t>καμμία</w:t>
      </w:r>
      <w:proofErr w:type="spellEnd"/>
      <w:r w:rsidRPr="00EC76E3">
        <w:rPr>
          <w:rFonts w:ascii="Arial" w:eastAsia="Arial" w:hAnsi="Arial" w:cs="Arial"/>
          <w:color w:val="222222"/>
          <w:sz w:val="24"/>
          <w:shd w:val="clear" w:color="auto" w:fill="FFFFFF"/>
          <w:lang w:eastAsia="el-GR"/>
        </w:rPr>
        <w:t xml:space="preserve"> περίπτωση οι Βουλευτές να γίνονται δικαστές και να συστήνουν προανακριτικές επιτροπές. Γι’ αυτόν τον λόγο, δεν θα συζητήσω καν τις προτεινόμενες αλλαγές στο άρθρο 4. </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Στο άρθρο 5 θα ψηφίσουμε «παρών», ακριβώς επειδή οι αλλαγές που προτείνονται -και που θα περάσουν απ’ ό,τι φαίνεται- αφορούν τόσο τις εξεταστικές επιτροπές, με τις οποίες είμαστε σύμφωνοι και αυτό περιλαμβάνεται στην πρώτη περίπτωση, όσο και τις προανακριτικές για τις οποίες είμαστε κάθετα αντίθετοι και περιλαμβάνεται στη δεύτερη περίπτωση.</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 Θα ψηφίζουμε «ναι» στο έκτο, δεδομένου πως μιλάμε για μετακίνηση υπαλλήλων και όχι νέες προσλήψεις. Πρόκειται για μία μετακίνηση που δεν ενέχει κανένα επιπλέον πλεονέκτημα για εκείνους, ούτε μισθολογικό ούτε </w:t>
      </w:r>
      <w:proofErr w:type="spellStart"/>
      <w:r w:rsidRPr="00EC76E3">
        <w:rPr>
          <w:rFonts w:ascii="Arial" w:eastAsia="Arial" w:hAnsi="Arial" w:cs="Arial"/>
          <w:color w:val="222222"/>
          <w:sz w:val="24"/>
          <w:shd w:val="clear" w:color="auto" w:fill="FFFFFF"/>
          <w:lang w:eastAsia="el-GR"/>
        </w:rPr>
        <w:t>μονιμοποιητικό</w:t>
      </w:r>
      <w:proofErr w:type="spellEnd"/>
      <w:r w:rsidRPr="00EC76E3">
        <w:rPr>
          <w:rFonts w:ascii="Arial" w:eastAsia="Arial" w:hAnsi="Arial" w:cs="Arial"/>
          <w:color w:val="222222"/>
          <w:sz w:val="24"/>
          <w:shd w:val="clear" w:color="auto" w:fill="FFFFFF"/>
          <w:lang w:eastAsia="el-GR"/>
        </w:rPr>
        <w:t xml:space="preserve">. </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Θα ψηφίσουμε «ναι» και στο έβδομο που αφορά την έναρξη ισχύος, μιας και ήδη για το θέμα προσαρμογής στα νέα δεδομένα των τροπολογιών και των προτάσεων νόμου έχει ληφθεί πρόνοια, ώστε να ξεκινήσουν να ισχύουν από την αρχή της δεύτερης συνόδου της τρέχουσας κοινοβουλευτικής περιόδου, άρα αρχές με μέσα Οκτωβρίου. </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Δεδομένων όλων των παραπάνω, επί της αρχής και επί του συνόλου, ως ΜέΡΑ25, θα ψηφίσουμε «παρών».</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lastRenderedPageBreak/>
        <w:t>Ευχαριστώ.</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b/>
          <w:bCs/>
          <w:color w:val="222222"/>
          <w:sz w:val="24"/>
          <w:shd w:val="clear" w:color="auto" w:fill="FFFFFF"/>
          <w:lang w:eastAsia="el-GR"/>
        </w:rPr>
        <w:t>ΠΡΟΕΔΡΕΥΩΝ (Αθανάσιος Μπούρας):</w:t>
      </w:r>
      <w:r w:rsidRPr="00EC76E3">
        <w:rPr>
          <w:rFonts w:ascii="Arial" w:eastAsia="Arial" w:hAnsi="Arial" w:cs="Arial"/>
          <w:color w:val="222222"/>
          <w:sz w:val="24"/>
          <w:shd w:val="clear" w:color="auto" w:fill="FFFFFF"/>
          <w:lang w:eastAsia="el-GR"/>
        </w:rPr>
        <w:t xml:space="preserve"> Ευχαριστούμε θερμά.</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Τον λόγο έχει ο Πρόεδρος της Ελληνικής Λύσης, ο κ. </w:t>
      </w:r>
      <w:proofErr w:type="spellStart"/>
      <w:r w:rsidRPr="00EC76E3">
        <w:rPr>
          <w:rFonts w:ascii="Arial" w:eastAsia="Arial" w:hAnsi="Arial" w:cs="Arial"/>
          <w:color w:val="222222"/>
          <w:sz w:val="24"/>
          <w:shd w:val="clear" w:color="auto" w:fill="FFFFFF"/>
          <w:lang w:eastAsia="el-GR"/>
        </w:rPr>
        <w:t>Βελόπουλος</w:t>
      </w:r>
      <w:proofErr w:type="spellEnd"/>
      <w:r w:rsidRPr="00EC76E3">
        <w:rPr>
          <w:rFonts w:ascii="Arial" w:eastAsia="Arial" w:hAnsi="Arial" w:cs="Arial"/>
          <w:color w:val="222222"/>
          <w:sz w:val="24"/>
          <w:shd w:val="clear" w:color="auto" w:fill="FFFFFF"/>
          <w:lang w:eastAsia="el-GR"/>
        </w:rPr>
        <w:t>.</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b/>
          <w:bCs/>
          <w:color w:val="222222"/>
          <w:sz w:val="24"/>
          <w:shd w:val="clear" w:color="auto" w:fill="FFFFFF"/>
          <w:lang w:eastAsia="el-GR"/>
        </w:rPr>
        <w:t xml:space="preserve">ΚΥΡΙΑΚΟΣ ΒΕΛΟΠΟΥΛΟΣ (Πρόεδρος της Ελληνικής Λύσης): </w:t>
      </w:r>
      <w:r w:rsidRPr="00EC76E3">
        <w:rPr>
          <w:rFonts w:ascii="Arial" w:eastAsia="Arial" w:hAnsi="Arial" w:cs="Arial"/>
          <w:color w:val="222222"/>
          <w:sz w:val="24"/>
          <w:shd w:val="clear" w:color="auto" w:fill="FFFFFF"/>
          <w:lang w:eastAsia="el-GR"/>
        </w:rPr>
        <w:t>Κύριε Πρόεδρε, ευχαριστώ πάρα πολύ.</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Δεν θα έπαιρνα το λόγο, αλλά εκ των πραγμάτων αναγκάζομαι να τον λάβω. Διότι, με βάση τον Κανονισμό της Βουλής, τον οποίο όλοι επικαλούμαστε εδώ μέσα, πολλές φορές το Προεδρείο της Βουλής, δυστυχώς, δεν τον εφαρμόζει. Κι αναφέρομαι στις παρεμβάσεις που γίνονται, κύριε Πρόεδρε. </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Για πολλοστή φορά καταθέτω τη δική μου αν θέλετε πικρία, αγανάκτηση, αλλά και διαμαρτυρία με τη διαδικασία που πολλές φορές ακολουθείται, όταν Βουλευτές της Ελληνικής Λύσης ομιλούν στο Κοινοβούλιο, γίνονται συνεχώς παρεμβάσεις και το κυριότερο, κόβεται ο χρόνος ομιλίας τους. Δηλαδή, είναι πολύ ακριβείς οι Πρόεδροι της Βουλής στον χρόνο. Δεν αναφέρομαι σε εσάς, κύριε Πρόεδρε, αναφέρομαι σε άλλους Προέδρους, αλλά είχατε την ατυχή συγκυρία να είστε εσείς εκεί πάνω τώρα. Το κάνουν κατ’ επανάληψιν.  </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Παρακάλεσα τον Πρόεδρο </w:t>
      </w:r>
      <w:proofErr w:type="spellStart"/>
      <w:r w:rsidRPr="00EC76E3">
        <w:rPr>
          <w:rFonts w:ascii="Arial" w:eastAsia="Arial" w:hAnsi="Arial" w:cs="Arial"/>
          <w:color w:val="222222"/>
          <w:sz w:val="24"/>
          <w:shd w:val="clear" w:color="auto" w:fill="FFFFFF"/>
          <w:lang w:eastAsia="el-GR"/>
        </w:rPr>
        <w:t>πολλάκις</w:t>
      </w:r>
      <w:proofErr w:type="spellEnd"/>
      <w:r w:rsidRPr="00EC76E3">
        <w:rPr>
          <w:rFonts w:ascii="Arial" w:eastAsia="Arial" w:hAnsi="Arial" w:cs="Arial"/>
          <w:color w:val="222222"/>
          <w:sz w:val="24"/>
          <w:shd w:val="clear" w:color="auto" w:fill="FFFFFF"/>
          <w:lang w:eastAsia="el-GR"/>
        </w:rPr>
        <w:t xml:space="preserve"> και του είπα χιλιάδες φορές «σας παρακαλώ πάρα πολύ, να είστε με όλους τους συναδέλφους ακριβοδίκαιοι». Θα ήθελα να μην συνεχιστεί αυτή η ιστορία. Διότι οι κανονισμοί καλά υπάρχουν, αλλά πρέπει να εφαρμόζονται προς κάθε κατεύθυνση.</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lastRenderedPageBreak/>
        <w:t>Επίσης, ο Κανονισμός ομιλεί και για αμφίεση Βουλευτών και συναδέλφων. Βλέπω πολλούς συνάδελφους εδώ που έρχονται, όπως θέλει ο καθένας ντυμένος, με σανδάλια, με φουλάρια κ.λπ.. Αν θέλουμε, επαναλαμβάνω, να μιλάμε για Κανονισμό της Βουλής, και να φαινόμαστε ως σύζυγοι του Καίσαρος, αλλά και να είμαστε. Και το εννοώ κυριολεκτικά.</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Θα ήθελα από το Προεδρείο να συνομιλήσετε στη Διάσκεψη των Προέδρων γι’ αυτό που λέω. Δεν μπορεί στην Ελληνική Λύση συνεχώς να είστε ακριβοδίκαιοι ή δίκαιοι οι Πρόεδροι πολλές φορές. Ακόμη και σε εμένα το κάνουν. Εγώ δεν έχω κανένα πρόβλημα, αλλά θέλω όλοι να έχουμε την ίδια αντιμετώπιση.</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Κάνω έκκληση γι’ ακόμη μία φορά, γιατί έχω στείλει και επιστολή στον Πρόεδρο της Βουλής, το έχω πει, το έξω ξαναπεί. Έχω δώσει εντολή στους συνεργάτες μας και έχουμε καταγράψει χρόνους ομιλιών. Υπάρχει συνάδελφος εδώ μέσα ο οποίος μίλησε δεκαοκτώ λεπτά, ενώ δικαιούταν έξι και ο δικός μας ομιλητής, στην ίδια ομιλία, μόλις πέρασε τα οκτώ λεπτά, τον διέκοψε ο Πρόεδρος της Βουλής. Αυτά, τουλάχιστον, δεν είναι σωστά πράγματα. </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Από την άλλη, θα ήθελα να πω κάτι για τον </w:t>
      </w:r>
      <w:proofErr w:type="spellStart"/>
      <w:r w:rsidRPr="00EC76E3">
        <w:rPr>
          <w:rFonts w:ascii="Arial" w:eastAsia="Arial" w:hAnsi="Arial" w:cs="Arial"/>
          <w:color w:val="222222"/>
          <w:sz w:val="24"/>
          <w:shd w:val="clear" w:color="auto" w:fill="FFFFFF"/>
          <w:lang w:eastAsia="el-GR"/>
        </w:rPr>
        <w:t>Ορμπάν</w:t>
      </w:r>
      <w:proofErr w:type="spellEnd"/>
      <w:r w:rsidRPr="00EC76E3">
        <w:rPr>
          <w:rFonts w:ascii="Arial" w:eastAsia="Arial" w:hAnsi="Arial" w:cs="Arial"/>
          <w:color w:val="222222"/>
          <w:sz w:val="24"/>
          <w:shd w:val="clear" w:color="auto" w:fill="FFFFFF"/>
          <w:lang w:eastAsia="el-GR"/>
        </w:rPr>
        <w:t xml:space="preserve">. Είμαι ο τελευταίος που θα υπερασπιστώ τον κύριο </w:t>
      </w:r>
      <w:proofErr w:type="spellStart"/>
      <w:r w:rsidRPr="00EC76E3">
        <w:rPr>
          <w:rFonts w:ascii="Arial" w:eastAsia="Arial" w:hAnsi="Arial" w:cs="Arial"/>
          <w:color w:val="222222"/>
          <w:sz w:val="24"/>
          <w:shd w:val="clear" w:color="auto" w:fill="FFFFFF"/>
          <w:lang w:eastAsia="el-GR"/>
        </w:rPr>
        <w:t>φιλότουρκο</w:t>
      </w:r>
      <w:proofErr w:type="spellEnd"/>
      <w:r w:rsidRPr="00EC76E3">
        <w:rPr>
          <w:rFonts w:ascii="Arial" w:eastAsia="Arial" w:hAnsi="Arial" w:cs="Arial"/>
          <w:color w:val="222222"/>
          <w:sz w:val="24"/>
          <w:shd w:val="clear" w:color="auto" w:fill="FFFFFF"/>
          <w:lang w:eastAsia="el-GR"/>
        </w:rPr>
        <w:t xml:space="preserve">, τον αυταρχικό αυτόν τύπο. Να πω, όμως, ότι στο Κοινοβούλιο το ελληνικό να μέμφομαι εγώ τον </w:t>
      </w:r>
      <w:proofErr w:type="spellStart"/>
      <w:r w:rsidRPr="00EC76E3">
        <w:rPr>
          <w:rFonts w:ascii="Arial" w:eastAsia="Arial" w:hAnsi="Arial" w:cs="Arial"/>
          <w:color w:val="222222"/>
          <w:sz w:val="24"/>
          <w:shd w:val="clear" w:color="auto" w:fill="FFFFFF"/>
          <w:lang w:eastAsia="el-GR"/>
        </w:rPr>
        <w:t>Ορμπάν</w:t>
      </w:r>
      <w:proofErr w:type="spellEnd"/>
      <w:r w:rsidRPr="00EC76E3">
        <w:rPr>
          <w:rFonts w:ascii="Arial" w:eastAsia="Arial" w:hAnsi="Arial" w:cs="Arial"/>
          <w:color w:val="222222"/>
          <w:sz w:val="24"/>
          <w:shd w:val="clear" w:color="auto" w:fill="FFFFFF"/>
          <w:lang w:eastAsia="el-GR"/>
        </w:rPr>
        <w:t xml:space="preserve">, που με μια δική του ψηφοφορία πήρε τα τρία πέμπτα της Βουλής του, όταν καθημερινά </w:t>
      </w:r>
      <w:r w:rsidRPr="00EC76E3">
        <w:rPr>
          <w:rFonts w:ascii="Arial" w:eastAsia="Arial" w:hAnsi="Arial" w:cs="Arial"/>
          <w:color w:val="222222"/>
          <w:sz w:val="24"/>
          <w:shd w:val="clear" w:color="auto" w:fill="FFFFFF"/>
          <w:lang w:eastAsia="el-GR"/>
        </w:rPr>
        <w:lastRenderedPageBreak/>
        <w:t xml:space="preserve">περνάνε προεδρικά διατάγματα, είναι θα έλεγα πολύ. Δεν μπορούμε εμείς να μιλάμε για τον </w:t>
      </w:r>
      <w:proofErr w:type="spellStart"/>
      <w:r w:rsidRPr="00EC76E3">
        <w:rPr>
          <w:rFonts w:ascii="Arial" w:eastAsia="Arial" w:hAnsi="Arial" w:cs="Arial"/>
          <w:color w:val="222222"/>
          <w:sz w:val="24"/>
          <w:shd w:val="clear" w:color="auto" w:fill="FFFFFF"/>
          <w:lang w:eastAsia="el-GR"/>
        </w:rPr>
        <w:t>Ορμπάν</w:t>
      </w:r>
      <w:proofErr w:type="spellEnd"/>
      <w:r w:rsidRPr="00EC76E3">
        <w:rPr>
          <w:rFonts w:ascii="Arial" w:eastAsia="Arial" w:hAnsi="Arial" w:cs="Arial"/>
          <w:color w:val="222222"/>
          <w:sz w:val="24"/>
          <w:shd w:val="clear" w:color="auto" w:fill="FFFFFF"/>
          <w:lang w:eastAsia="el-GR"/>
        </w:rPr>
        <w:t xml:space="preserve"> όταν εδώ μέσα περνάνε προεδρικά διατάγματα. Το έκαναν και οι προηγούμενοι και οι πιο προηγούμενοι και οι σημερινοί. Άρα, λοιπόν, όταν έχουμε κάνει λάστιχο τη δημοκρατία, δεν μπορούμε να αναφερόμαστε σε αυτήν. Τα τρία πέμπτα της Βουλής του του έδωσαν το δικαίωμα να συμπεριφέρεται ως δικτάτορας. </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Όταν, λοιπόν, κυβερνά μία κυβέρνηση, όπως η δική σας και η προηγούμενη, με προεδρικά διατάγματα, πώς το λέμε αυτό; Για πείτε μου εσείς για να καταλάβω και εγώ. Είναι η επίφαση της δημοκρατίας.</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Και τελευταίο, αυτό που είπε ο κύριος Πρόεδρος της Βουλής. Εγώ χαίρομαι που θα πάει ο δικός μας Πρόεδρος της Βουλής μαζί με άλλους επτά-οκτώ να ζητήσουν από τον Πρόεδρο της γερμανικής Βουλής, από τον Σόιμπλε -γιατί Πρόεδρος της γερμανικής Βουλής είναι ο Σόιμπλε- να κάνουμε τα ευρωομόλογα. </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Ακούστε. Όσο αφήνουμε τη ναζιστική Γερμανία στη συμπεριφορά της και την ηγεσία της, που έχει νοοτροπία ναζιστική, να αλώνει όλη την Ευρωπαϊκή Ένωση, δεν θα υπάρχει Ευρώπη σε λίγα χρόνια. Αυτή, λοιπόν, η Γερμανία έκανε τα χειρότερα, δύο Παγκόσμιους Πολέμους! Της χαρίσαμε τα χρέη, ήμασταν πολύ καλοί απέναντί της και δυστυχώς, ταΐσαμε το τέρας. Και το τέρας σήμερα θα κατασπαράξει όλη την Ευρώπη. </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lastRenderedPageBreak/>
        <w:t xml:space="preserve">Αν θέλουμε ευρωπαϊκή αλληλεγγύη, πρέπει να φύγει η λογική της Γερμανίας η ναζιστική, η αυταρχική, πάνω από την Ευρώπη. Αν δεν φύγει, πάλι Σόιμπλε έχουμε, πάλι </w:t>
      </w:r>
      <w:proofErr w:type="spellStart"/>
      <w:r w:rsidRPr="00EC76E3">
        <w:rPr>
          <w:rFonts w:ascii="Arial" w:eastAsia="Arial" w:hAnsi="Arial" w:cs="Arial"/>
          <w:color w:val="222222"/>
          <w:sz w:val="24"/>
          <w:shd w:val="clear" w:color="auto" w:fill="FFFFFF"/>
          <w:lang w:eastAsia="el-GR"/>
        </w:rPr>
        <w:t>Μέρκελ</w:t>
      </w:r>
      <w:proofErr w:type="spellEnd"/>
      <w:r w:rsidRPr="00EC76E3">
        <w:rPr>
          <w:rFonts w:ascii="Arial" w:eastAsia="Arial" w:hAnsi="Arial" w:cs="Arial"/>
          <w:color w:val="222222"/>
          <w:sz w:val="24"/>
          <w:shd w:val="clear" w:color="auto" w:fill="FFFFFF"/>
          <w:lang w:eastAsia="el-GR"/>
        </w:rPr>
        <w:t xml:space="preserve"> θα έχουμε και ευρωομόλογα δεν θα έχουμε έτσι κι αλλιώς.</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Σας ευχαριστώ πολύ, κύριε Πρόεδρε. </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b/>
          <w:color w:val="222222"/>
          <w:sz w:val="24"/>
          <w:shd w:val="clear" w:color="auto" w:fill="FFFFFF"/>
          <w:lang w:eastAsia="el-GR"/>
        </w:rPr>
        <w:t xml:space="preserve">ΠΡΟΕΔΡΕΥΩΝ (Αθανάσιος Μπούρας): </w:t>
      </w:r>
      <w:r w:rsidRPr="00EC76E3">
        <w:rPr>
          <w:rFonts w:ascii="Arial" w:eastAsia="Arial" w:hAnsi="Arial" w:cs="Arial"/>
          <w:color w:val="222222"/>
          <w:sz w:val="24"/>
          <w:shd w:val="clear" w:color="auto" w:fill="FFFFFF"/>
          <w:lang w:eastAsia="el-GR"/>
        </w:rPr>
        <w:t>Ευχαριστούμε, κύριε Πρόεδρε.</w:t>
      </w:r>
    </w:p>
    <w:p w:rsidR="00EC76E3" w:rsidRPr="00EC76E3" w:rsidRDefault="00EC76E3" w:rsidP="00EC76E3">
      <w:pPr>
        <w:spacing w:after="0" w:line="600" w:lineRule="auto"/>
        <w:ind w:firstLine="720"/>
        <w:jc w:val="both"/>
        <w:rPr>
          <w:rFonts w:ascii="Arial" w:eastAsia="Arial" w:hAnsi="Arial" w:cs="Arial"/>
          <w:color w:val="222222"/>
          <w:sz w:val="24"/>
          <w:shd w:val="clear" w:color="auto" w:fill="FFFFFF"/>
          <w:lang w:eastAsia="el-GR"/>
        </w:rPr>
      </w:pPr>
      <w:r w:rsidRPr="00EC76E3">
        <w:rPr>
          <w:rFonts w:ascii="Arial" w:eastAsia="Arial" w:hAnsi="Arial" w:cs="Arial"/>
          <w:color w:val="222222"/>
          <w:sz w:val="24"/>
          <w:shd w:val="clear" w:color="auto" w:fill="FFFFFF"/>
          <w:lang w:eastAsia="el-GR"/>
        </w:rPr>
        <w:t xml:space="preserve">Θέλει κάποιος εκ των Κοινοβουλευτικών Εκπροσώπων να λάβει τον λόγο; Κανείς.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bCs/>
          <w:sz w:val="24"/>
          <w:szCs w:val="20"/>
          <w:shd w:val="clear" w:color="auto" w:fill="FFFFFF"/>
          <w:lang w:eastAsia="zh-CN"/>
        </w:rPr>
        <w:t>Κ</w:t>
      </w:r>
      <w:r w:rsidRPr="00EC76E3">
        <w:rPr>
          <w:rFonts w:ascii="Arial" w:eastAsia="SimSun" w:hAnsi="Arial" w:cs="Arial"/>
          <w:sz w:val="24"/>
          <w:szCs w:val="24"/>
          <w:lang w:eastAsia="zh-CN"/>
        </w:rPr>
        <w:t xml:space="preserve">ηρύσσεται περαιωμένη η συζήτηση επί της προτάσεως του Προέδρου της Βουλής: «Για την </w:t>
      </w:r>
      <w:r w:rsidRPr="00EC76E3">
        <w:rPr>
          <w:rFonts w:ascii="Arial" w:eastAsia="SimSun" w:hAnsi="Arial" w:cs="Arial"/>
          <w:bCs/>
          <w:sz w:val="24"/>
          <w:szCs w:val="20"/>
          <w:shd w:val="clear" w:color="auto" w:fill="FFFFFF"/>
          <w:lang w:eastAsia="zh-CN"/>
        </w:rPr>
        <w:t>τροποποίηση</w:t>
      </w:r>
      <w:r w:rsidRPr="00EC76E3">
        <w:rPr>
          <w:rFonts w:ascii="Arial" w:eastAsia="SimSun" w:hAnsi="Arial" w:cs="Arial"/>
          <w:sz w:val="24"/>
          <w:szCs w:val="24"/>
          <w:lang w:eastAsia="zh-CN"/>
        </w:rPr>
        <w:t xml:space="preserve"> </w:t>
      </w:r>
      <w:r w:rsidRPr="00EC76E3">
        <w:rPr>
          <w:rFonts w:ascii="Arial" w:eastAsia="SimSun" w:hAnsi="Arial" w:cs="Arial"/>
          <w:sz w:val="24"/>
          <w:szCs w:val="20"/>
          <w:lang w:eastAsia="zh-CN"/>
        </w:rPr>
        <w:t>διατάξεων</w:t>
      </w:r>
      <w:r w:rsidRPr="00EC76E3">
        <w:rPr>
          <w:rFonts w:ascii="Arial" w:eastAsia="SimSun" w:hAnsi="Arial" w:cs="Arial"/>
          <w:sz w:val="24"/>
          <w:szCs w:val="24"/>
          <w:lang w:eastAsia="zh-CN"/>
        </w:rPr>
        <w:t xml:space="preserve"> του Κανονισμού της </w:t>
      </w:r>
      <w:r w:rsidRPr="00EC76E3">
        <w:rPr>
          <w:rFonts w:ascii="Arial" w:eastAsia="SimSun" w:hAnsi="Arial" w:cs="Arial"/>
          <w:bCs/>
          <w:sz w:val="24"/>
          <w:szCs w:val="20"/>
          <w:lang w:eastAsia="zh-CN"/>
        </w:rPr>
        <w:t>Βουλή</w:t>
      </w:r>
      <w:r w:rsidRPr="00EC76E3">
        <w:rPr>
          <w:rFonts w:ascii="Arial" w:eastAsia="SimSun" w:hAnsi="Arial" w:cs="Arial"/>
          <w:sz w:val="24"/>
          <w:szCs w:val="24"/>
          <w:lang w:eastAsia="zh-CN"/>
        </w:rPr>
        <w:t xml:space="preserve">ς Μέρος Κοινοβουλευτικό </w:t>
      </w:r>
      <w:r w:rsidRPr="00EC76E3">
        <w:rPr>
          <w:rFonts w:ascii="Arial" w:eastAsia="SimSun" w:hAnsi="Arial" w:cs="Arial"/>
          <w:bCs/>
          <w:sz w:val="24"/>
          <w:szCs w:val="20"/>
          <w:lang w:eastAsia="zh-CN"/>
        </w:rPr>
        <w:t>και</w:t>
      </w:r>
      <w:r w:rsidRPr="00EC76E3">
        <w:rPr>
          <w:rFonts w:ascii="Arial" w:eastAsia="SimSun" w:hAnsi="Arial" w:cs="Arial"/>
          <w:sz w:val="24"/>
          <w:szCs w:val="24"/>
          <w:lang w:eastAsia="zh-CN"/>
        </w:rPr>
        <w:t xml:space="preserve"> Μέρος Β΄».</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sz w:val="24"/>
          <w:szCs w:val="24"/>
          <w:lang w:eastAsia="zh-CN"/>
        </w:rPr>
        <w:t xml:space="preserve">Εισερχόμαστε στην ψήφιση επί της αρχής, των άρθρων και του συνόλου της προτάσεως του Προέδρου της Βουλής και η ψήφισή τους θα γίνει χωριστά.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Σας επισημαίνω ότι η ψηφοφορία περιλαμβάνει την αρχή της προτάσεως, έξι άρθρα, το ακροτελεύτιο άρθρο, καθώς και το σύνολο της πρότασης.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Βεβαιωθείτε ότι έχετε ψηφίσει την αρχή, όλα τα άρθρα, το ακροτελεύτιο άρθρο και το σύνολο.</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lastRenderedPageBreak/>
        <w:t xml:space="preserve">Αφού καταχωρίσετε την ψήφο σας, έχετε τη δυνατότητα </w:t>
      </w:r>
      <w:r w:rsidRPr="00EC76E3">
        <w:rPr>
          <w:rFonts w:ascii="Arial" w:hAnsi="Arial" w:cs="Arial"/>
          <w:bCs/>
          <w:sz w:val="24"/>
          <w:szCs w:val="20"/>
          <w:shd w:val="clear" w:color="auto" w:fill="FFFFFF"/>
          <w:lang w:eastAsia="el-GR"/>
        </w:rPr>
        <w:t>να</w:t>
      </w:r>
      <w:r w:rsidRPr="00EC76E3">
        <w:rPr>
          <w:rFonts w:ascii="Arial" w:hAnsi="Arial" w:cs="Arial"/>
          <w:sz w:val="24"/>
          <w:szCs w:val="24"/>
          <w:lang w:eastAsia="el-GR"/>
        </w:rPr>
        <w:t xml:space="preserve"> την ελέγξετε ή </w:t>
      </w:r>
      <w:r w:rsidRPr="00EC76E3">
        <w:rPr>
          <w:rFonts w:ascii="Arial" w:hAnsi="Arial" w:cs="Arial"/>
          <w:bCs/>
          <w:sz w:val="24"/>
          <w:szCs w:val="20"/>
          <w:lang w:eastAsia="el-GR"/>
        </w:rPr>
        <w:t>και</w:t>
      </w:r>
      <w:r w:rsidRPr="00EC76E3">
        <w:rPr>
          <w:rFonts w:ascii="Arial" w:hAnsi="Arial" w:cs="Arial"/>
          <w:sz w:val="24"/>
          <w:szCs w:val="24"/>
          <w:lang w:eastAsia="el-GR"/>
        </w:rPr>
        <w:t xml:space="preserve"> </w:t>
      </w:r>
      <w:r w:rsidRPr="00EC76E3">
        <w:rPr>
          <w:rFonts w:ascii="Arial" w:hAnsi="Arial" w:cs="Arial"/>
          <w:bCs/>
          <w:sz w:val="24"/>
          <w:szCs w:val="20"/>
          <w:shd w:val="clear" w:color="auto" w:fill="FFFFFF"/>
          <w:lang w:eastAsia="el-GR"/>
        </w:rPr>
        <w:t>να</w:t>
      </w:r>
      <w:r w:rsidRPr="00EC76E3">
        <w:rPr>
          <w:rFonts w:ascii="Arial" w:hAnsi="Arial" w:cs="Arial"/>
          <w:sz w:val="24"/>
          <w:szCs w:val="24"/>
          <w:lang w:eastAsia="el-GR"/>
        </w:rPr>
        <w:t xml:space="preserve"> την αναθεωρήσετε, έως τη λήξη της ψηφοφορίας.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Για οποιαδήποτε απορία απευθυνθείτε στο Προεδρείο, προκειμένου </w:t>
      </w:r>
      <w:r w:rsidRPr="00EC76E3">
        <w:rPr>
          <w:rFonts w:ascii="Arial" w:hAnsi="Arial" w:cs="Arial"/>
          <w:bCs/>
          <w:sz w:val="24"/>
          <w:szCs w:val="20"/>
          <w:shd w:val="clear" w:color="auto" w:fill="FFFFFF"/>
          <w:lang w:eastAsia="el-GR"/>
        </w:rPr>
        <w:t>να</w:t>
      </w:r>
      <w:r w:rsidRPr="00EC76E3">
        <w:rPr>
          <w:rFonts w:ascii="Arial" w:hAnsi="Arial" w:cs="Arial"/>
          <w:sz w:val="24"/>
          <w:szCs w:val="24"/>
          <w:lang w:eastAsia="el-GR"/>
        </w:rPr>
        <w:t xml:space="preserve"> σας συνδράμουν οι αρμόδιοι υπάλληλοι.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sz w:val="24"/>
          <w:szCs w:val="24"/>
          <w:lang w:eastAsia="zh-CN"/>
        </w:rPr>
        <w:t>Παρακαλώ να ανοίξει το σύστημα της ηλεκτρονικής ψηφοφορίας.</w:t>
      </w:r>
    </w:p>
    <w:p w:rsidR="00EC76E3" w:rsidRPr="00EC76E3" w:rsidRDefault="00EC76E3" w:rsidP="00EC76E3">
      <w:pPr>
        <w:autoSpaceDE w:val="0"/>
        <w:autoSpaceDN w:val="0"/>
        <w:adjustRightInd w:val="0"/>
        <w:spacing w:after="160" w:line="600" w:lineRule="auto"/>
        <w:ind w:firstLine="720"/>
        <w:jc w:val="center"/>
        <w:rPr>
          <w:rFonts w:ascii="Arial" w:eastAsia="SimSun" w:hAnsi="Arial" w:cs="Arial"/>
          <w:sz w:val="24"/>
          <w:szCs w:val="24"/>
          <w:lang w:eastAsia="zh-CN"/>
        </w:rPr>
      </w:pPr>
      <w:r w:rsidRPr="00EC76E3">
        <w:rPr>
          <w:rFonts w:ascii="Arial" w:eastAsia="SimSun" w:hAnsi="Arial" w:cs="Arial"/>
          <w:sz w:val="24"/>
          <w:szCs w:val="24"/>
          <w:lang w:eastAsia="zh-CN"/>
        </w:rPr>
        <w:t>(ΨΗΦΟΦΟΡΙΑ)</w:t>
      </w:r>
    </w:p>
    <w:p w:rsidR="00EC76E3" w:rsidRPr="00EC76E3" w:rsidRDefault="00EC76E3" w:rsidP="00EC76E3">
      <w:pPr>
        <w:spacing w:after="160" w:line="600" w:lineRule="auto"/>
        <w:ind w:firstLine="720"/>
        <w:jc w:val="both"/>
        <w:rPr>
          <w:rFonts w:ascii="Arial" w:eastAsia="SimSun" w:hAnsi="Arial" w:cs="Arial"/>
          <w:sz w:val="24"/>
          <w:szCs w:val="24"/>
          <w:lang w:eastAsia="zh-CN"/>
        </w:rPr>
      </w:pPr>
      <w:r w:rsidRPr="00EC76E3">
        <w:rPr>
          <w:rFonts w:ascii="Arial" w:eastAsia="SimSun" w:hAnsi="Arial" w:cs="Arial"/>
          <w:sz w:val="24"/>
          <w:szCs w:val="24"/>
          <w:lang w:eastAsia="zh-CN"/>
        </w:rPr>
        <w:tab/>
      </w:r>
      <w:r w:rsidRPr="00EC76E3">
        <w:rPr>
          <w:rFonts w:ascii="Arial" w:eastAsia="SimSun" w:hAnsi="Arial" w:cs="Arial"/>
          <w:b/>
          <w:bCs/>
          <w:sz w:val="24"/>
          <w:szCs w:val="20"/>
          <w:shd w:val="clear" w:color="auto" w:fill="FFFFFF"/>
          <w:lang w:eastAsia="zh-CN"/>
        </w:rPr>
        <w:t xml:space="preserve">ΠΡΟΕΔΡΕΥΩΝ (Αθανάσιος Μπούρας): </w:t>
      </w:r>
      <w:r w:rsidRPr="00EC76E3">
        <w:rPr>
          <w:rFonts w:ascii="Arial" w:eastAsia="SimSun" w:hAnsi="Arial" w:cs="Arial"/>
          <w:bCs/>
          <w:sz w:val="24"/>
          <w:szCs w:val="24"/>
          <w:lang w:eastAsia="zh-CN"/>
        </w:rPr>
        <w:t xml:space="preserve">Εφόσον έχετε ολοκληρώσει την ψηφοφορία, παρακαλώ </w:t>
      </w:r>
      <w:r w:rsidRPr="00EC76E3">
        <w:rPr>
          <w:rFonts w:ascii="Arial" w:eastAsia="SimSun" w:hAnsi="Arial" w:cs="Arial"/>
          <w:sz w:val="24"/>
          <w:szCs w:val="24"/>
          <w:lang w:eastAsia="zh-CN"/>
        </w:rPr>
        <w:t>να κλείσει το σύστημα της ηλεκτρονικής ψηφοφορίας.</w:t>
      </w:r>
    </w:p>
    <w:p w:rsidR="00EC76E3" w:rsidRPr="00EC76E3" w:rsidRDefault="00EC76E3" w:rsidP="00EC76E3">
      <w:pPr>
        <w:tabs>
          <w:tab w:val="left" w:pos="2940"/>
        </w:tabs>
        <w:spacing w:after="160" w:line="600" w:lineRule="auto"/>
        <w:ind w:firstLine="720"/>
        <w:jc w:val="center"/>
        <w:rPr>
          <w:rFonts w:ascii="Arial" w:hAnsi="Arial" w:cs="Arial"/>
          <w:sz w:val="24"/>
          <w:szCs w:val="24"/>
          <w:lang w:eastAsia="el-GR"/>
        </w:rPr>
      </w:pPr>
      <w:r w:rsidRPr="00EC76E3">
        <w:rPr>
          <w:rFonts w:ascii="Arial" w:hAnsi="Arial" w:cs="Arial"/>
          <w:sz w:val="24"/>
          <w:szCs w:val="24"/>
          <w:lang w:eastAsia="el-GR"/>
        </w:rPr>
        <w:t>(ΗΛΕΚΤΡΟΝΙΚΗ ΚΑΤΑΜΕΤΡΗΣΗ)</w:t>
      </w:r>
    </w:p>
    <w:p w:rsidR="00EC76E3" w:rsidRPr="00EC76E3" w:rsidRDefault="00EC76E3" w:rsidP="00EC76E3">
      <w:pPr>
        <w:spacing w:after="160" w:line="600" w:lineRule="auto"/>
        <w:ind w:firstLine="720"/>
        <w:jc w:val="center"/>
        <w:rPr>
          <w:rFonts w:ascii="Arial" w:eastAsia="SimSun" w:hAnsi="Arial" w:cs="Arial"/>
          <w:bCs/>
          <w:sz w:val="24"/>
          <w:szCs w:val="24"/>
          <w:lang w:eastAsia="zh-CN"/>
        </w:rPr>
      </w:pPr>
      <w:r w:rsidRPr="00EC76E3">
        <w:rPr>
          <w:rFonts w:ascii="Arial" w:hAnsi="Arial"/>
          <w:sz w:val="24"/>
          <w:szCs w:val="24"/>
          <w:lang w:eastAsia="el-GR"/>
        </w:rPr>
        <w:t>(ΜΕΤΑ ΤΗΝ ΗΛΕΚΤΡΟΝΙΚΗ ΚΑΤΑΜΕΤΡΗΣΗ)</w:t>
      </w:r>
    </w:p>
    <w:p w:rsidR="00EC76E3" w:rsidRPr="00EC76E3" w:rsidRDefault="00EC76E3" w:rsidP="00EC76E3">
      <w:pPr>
        <w:spacing w:after="160" w:line="600" w:lineRule="auto"/>
        <w:ind w:firstLine="720"/>
        <w:contextualSpacing/>
        <w:jc w:val="both"/>
        <w:rPr>
          <w:rFonts w:ascii="Arial" w:hAnsi="Arial"/>
          <w:sz w:val="24"/>
          <w:szCs w:val="24"/>
          <w:lang w:eastAsia="el-GR"/>
        </w:rPr>
      </w:pPr>
      <w:r w:rsidRPr="00EC76E3">
        <w:rPr>
          <w:rFonts w:ascii="Arial" w:eastAsia="SimSun" w:hAnsi="Arial" w:cs="Arial"/>
          <w:b/>
          <w:bCs/>
          <w:sz w:val="24"/>
          <w:szCs w:val="20"/>
          <w:shd w:val="clear" w:color="auto" w:fill="FFFFFF"/>
          <w:lang w:eastAsia="zh-CN"/>
        </w:rPr>
        <w:t xml:space="preserve">ΠΡΟΕΔΡΕΥΩΝ (Αθανάσιος Μπούρας): </w:t>
      </w:r>
      <w:r w:rsidRPr="00EC76E3">
        <w:rPr>
          <w:rFonts w:ascii="Arial" w:hAnsi="Arial"/>
          <w:sz w:val="24"/>
          <w:szCs w:val="24"/>
          <w:lang w:eastAsia="el-GR"/>
        </w:rPr>
        <w:t xml:space="preserve">Οι θέσεις των κομμάτων, όπως αποτυπώθηκαν κατά την ψήφιση με το ηλεκτρονικό σύστημα, εμφανίζονται στις οθόνες της </w:t>
      </w:r>
      <w:r w:rsidRPr="00EC76E3">
        <w:rPr>
          <w:rFonts w:ascii="Arial" w:hAnsi="Arial" w:cs="Arial"/>
          <w:sz w:val="24"/>
          <w:szCs w:val="24"/>
          <w:lang w:eastAsia="el-GR"/>
        </w:rPr>
        <w:t>Αίθουσας,</w:t>
      </w:r>
      <w:r w:rsidRPr="00EC76E3">
        <w:rPr>
          <w:rFonts w:ascii="Arial" w:hAnsi="Arial"/>
          <w:sz w:val="24"/>
          <w:szCs w:val="24"/>
          <w:lang w:eastAsia="el-GR"/>
        </w:rPr>
        <w:t xml:space="preserve"> καταχωρίζονται στα Πρακτικά της σημερινής συνεδρίασης και έχουν ως εξής:</w:t>
      </w:r>
    </w:p>
    <w:p w:rsidR="00EC76E3" w:rsidRPr="00EC76E3" w:rsidRDefault="00EC76E3" w:rsidP="00EC76E3">
      <w:pPr>
        <w:tabs>
          <w:tab w:val="left" w:pos="1905"/>
        </w:tabs>
        <w:spacing w:after="160" w:line="600" w:lineRule="auto"/>
        <w:ind w:firstLine="720"/>
        <w:jc w:val="center"/>
        <w:rPr>
          <w:rFonts w:ascii="Arial" w:hAnsi="Arial"/>
          <w:color w:val="FF0000"/>
          <w:sz w:val="24"/>
          <w:szCs w:val="24"/>
          <w:lang w:eastAsia="el-GR"/>
        </w:rPr>
      </w:pPr>
      <w:r w:rsidRPr="00EC76E3">
        <w:rPr>
          <w:rFonts w:ascii="Arial" w:hAnsi="Arial"/>
          <w:color w:val="FF0000"/>
          <w:sz w:val="24"/>
          <w:szCs w:val="24"/>
          <w:lang w:eastAsia="el-GR"/>
        </w:rPr>
        <w:t>ΑΛΛΑΓΗ ΣΕΛΙΔΑΣ</w:t>
      </w:r>
    </w:p>
    <w:tbl>
      <w:tblPr>
        <w:tblW w:w="6520" w:type="dxa"/>
        <w:jc w:val="center"/>
        <w:tblCellMar>
          <w:left w:w="10" w:type="dxa"/>
          <w:right w:w="10" w:type="dxa"/>
        </w:tblCellMar>
        <w:tblLook w:val="04A0" w:firstRow="1" w:lastRow="0" w:firstColumn="1" w:lastColumn="0" w:noHBand="0" w:noVBand="1"/>
      </w:tblPr>
      <w:tblGrid>
        <w:gridCol w:w="6520"/>
      </w:tblGrid>
      <w:tr w:rsidR="00EC76E3" w:rsidRPr="00EC76E3" w:rsidTr="000D0C2B">
        <w:trPr>
          <w:trHeight w:val="1485"/>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 xml:space="preserve">Για την τροποποίηση διατάξεων του Κανονισμού της Βουλής Μέρος Κοινοβουλευτικό και Μέρος </w:t>
            </w:r>
            <w:r w:rsidRPr="00EC76E3">
              <w:rPr>
                <w:rFonts w:cs="Arial"/>
                <w:bCs/>
                <w:color w:val="000000"/>
                <w:sz w:val="24"/>
                <w:szCs w:val="20"/>
                <w:lang w:eastAsia="el-GR"/>
              </w:rPr>
              <w:t>Β</w:t>
            </w:r>
            <w:r w:rsidRPr="00EC76E3">
              <w:rPr>
                <w:rFonts w:cs="Calibri"/>
                <w:color w:val="000000"/>
                <w:sz w:val="24"/>
                <w:szCs w:val="24"/>
                <w:lang w:eastAsia="el-GR"/>
              </w:rPr>
              <w:t>΄</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lastRenderedPageBreak/>
              <w:t>Επί της Αρχής     ΚΑΤΑ ΠΛΕΙΟΨΗΦΙΑ</w:t>
            </w:r>
          </w:p>
        </w:tc>
      </w:tr>
      <w:tr w:rsidR="00EC76E3" w:rsidRPr="00EC76E3" w:rsidTr="000D0C2B">
        <w:trPr>
          <w:trHeight w:val="345"/>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45"/>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1 ως έχει     ΚΑΤΑ ΠΛΕΙΟΨΗΦΙΑ</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OXI</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OXI</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2 ως έχει     ΚΑΤΑ ΠΛΕΙΟΨΗΦΙΑ</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45"/>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OXI</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3 ως έχει     ΚΑΤΑ ΠΛΕΙΟΨΗΦΙΑ</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4 ως έχει     ΚΑΤΑ ΠΛΕΙΟΨΗΦΙΑ</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lastRenderedPageBreak/>
              <w:t>Ν.Δ.: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OXI</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5 ως έχει     ΚΑΤΑ ΠΛΕΙΟΨΗΦΙΑ</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45"/>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6 ως έχει     ΚΑΤΑ ΠΛΕΙΟΨΗΦΙΑ</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OXI</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Ακροτελεύτιο άρθρο     ΚΑΤΑ ΠΛΕΙΟΨΗΦΙΑ</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45"/>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Επί του συνόλου     ΚΑΤΑ ΠΛΕΙΟΨΗΦΙΑ</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lastRenderedPageBreak/>
              <w:t>ΣΥΡΙΖΑ: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30"/>
          <w:jc w:val="center"/>
        </w:trPr>
        <w:tc>
          <w:tcPr>
            <w:tcW w:w="652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bl>
    <w:p w:rsidR="00EC76E3" w:rsidRPr="00EC76E3" w:rsidRDefault="00EC76E3" w:rsidP="00EC76E3">
      <w:pPr>
        <w:tabs>
          <w:tab w:val="left" w:pos="1905"/>
        </w:tabs>
        <w:spacing w:after="160" w:line="600" w:lineRule="auto"/>
        <w:ind w:firstLine="720"/>
        <w:jc w:val="center"/>
        <w:rPr>
          <w:rFonts w:ascii="Arial" w:hAnsi="Arial"/>
          <w:color w:val="FF0000"/>
          <w:sz w:val="24"/>
          <w:szCs w:val="24"/>
          <w:lang w:eastAsia="el-GR"/>
        </w:rPr>
      </w:pPr>
      <w:r w:rsidRPr="00EC76E3">
        <w:rPr>
          <w:rFonts w:ascii="Arial" w:hAnsi="Arial"/>
          <w:color w:val="FF0000"/>
          <w:sz w:val="24"/>
          <w:szCs w:val="24"/>
          <w:lang w:eastAsia="el-GR"/>
        </w:rPr>
        <w:t>ΑΛΛΑΓΗ ΣΕΛΙΔΑΣ</w:t>
      </w:r>
    </w:p>
    <w:p w:rsidR="00EC76E3" w:rsidRPr="00EC76E3" w:rsidRDefault="00EC76E3" w:rsidP="00EC76E3">
      <w:pPr>
        <w:spacing w:after="160" w:line="600" w:lineRule="auto"/>
        <w:ind w:firstLine="720"/>
        <w:contextualSpacing/>
        <w:jc w:val="both"/>
        <w:rPr>
          <w:ins w:id="0" w:author="Μαρίνη Αθανασία" w:date="2020-05-07T11:51:00Z"/>
          <w:rFonts w:ascii="Arial" w:hAnsi="Arial"/>
          <w:sz w:val="24"/>
          <w:szCs w:val="24"/>
          <w:lang w:eastAsia="el-GR"/>
        </w:rPr>
      </w:pPr>
      <w:ins w:id="1" w:author="Μαρίνη Αθανασία" w:date="2020-05-07T11:51:00Z">
        <w:r w:rsidRPr="00EC76E3">
          <w:rPr>
            <w:rFonts w:ascii="Arial" w:eastAsia="SimSun" w:hAnsi="Arial" w:cs="Arial"/>
            <w:b/>
            <w:bCs/>
            <w:sz w:val="24"/>
            <w:szCs w:val="20"/>
            <w:shd w:val="clear" w:color="auto" w:fill="FFFFFF"/>
            <w:lang w:eastAsia="zh-CN"/>
          </w:rPr>
          <w:t xml:space="preserve">ΠΡΟΕΔΡΕΥΩΝ (Αθανάσιος Μπούρας): </w:t>
        </w:r>
      </w:ins>
      <w:r w:rsidRPr="00EC76E3">
        <w:rPr>
          <w:rFonts w:ascii="Arial" w:eastAsia="SimSun" w:hAnsi="Arial" w:cs="Arial"/>
          <w:bCs/>
          <w:sz w:val="24"/>
          <w:szCs w:val="24"/>
          <w:lang w:eastAsia="zh-CN"/>
        </w:rPr>
        <w:t xml:space="preserve">Συνεπώς </w:t>
      </w:r>
      <w:ins w:id="2" w:author="Μαρίνη Αθανασία" w:date="2020-05-07T11:51:00Z">
        <w:r w:rsidRPr="00EC76E3">
          <w:rPr>
            <w:rFonts w:ascii="Arial" w:eastAsia="SimSun" w:hAnsi="Arial" w:cs="Arial"/>
            <w:sz w:val="24"/>
            <w:szCs w:val="24"/>
            <w:lang w:eastAsia="zh-CN"/>
          </w:rPr>
          <w:t>η πρόταση του Προέδρου της Βουλής</w:t>
        </w:r>
      </w:ins>
      <w:r w:rsidRPr="00EC76E3">
        <w:rPr>
          <w:rFonts w:ascii="Arial" w:eastAsia="SimSun" w:hAnsi="Arial" w:cs="Arial"/>
          <w:sz w:val="24"/>
          <w:szCs w:val="24"/>
          <w:lang w:eastAsia="zh-CN"/>
        </w:rPr>
        <w:t>:</w:t>
      </w:r>
      <w:ins w:id="3" w:author="Μαρίνη Αθανασία" w:date="2020-05-07T11:51:00Z">
        <w:r w:rsidRPr="00EC76E3">
          <w:rPr>
            <w:rFonts w:ascii="Arial" w:eastAsia="SimSun" w:hAnsi="Arial" w:cs="Arial"/>
            <w:sz w:val="24"/>
            <w:szCs w:val="24"/>
            <w:lang w:eastAsia="zh-CN"/>
          </w:rPr>
          <w:t xml:space="preserve"> «Για την </w:t>
        </w:r>
        <w:r w:rsidRPr="00EC76E3">
          <w:rPr>
            <w:rFonts w:ascii="Arial" w:eastAsia="SimSun" w:hAnsi="Arial" w:cs="Arial"/>
            <w:bCs/>
            <w:sz w:val="24"/>
            <w:szCs w:val="20"/>
            <w:shd w:val="clear" w:color="auto" w:fill="FFFFFF"/>
            <w:lang w:eastAsia="zh-CN"/>
          </w:rPr>
          <w:t>τροποποίηση</w:t>
        </w:r>
        <w:r w:rsidRPr="00EC76E3">
          <w:rPr>
            <w:rFonts w:ascii="Arial" w:eastAsia="SimSun" w:hAnsi="Arial" w:cs="Arial"/>
            <w:sz w:val="24"/>
            <w:szCs w:val="24"/>
            <w:lang w:eastAsia="zh-CN"/>
          </w:rPr>
          <w:t xml:space="preserve"> των </w:t>
        </w:r>
        <w:r w:rsidRPr="00EC76E3">
          <w:rPr>
            <w:rFonts w:ascii="Arial" w:eastAsia="SimSun" w:hAnsi="Arial" w:cs="Arial"/>
            <w:sz w:val="24"/>
            <w:szCs w:val="20"/>
            <w:lang w:eastAsia="zh-CN"/>
          </w:rPr>
          <w:t>διατάξεων</w:t>
        </w:r>
        <w:r w:rsidRPr="00EC76E3">
          <w:rPr>
            <w:rFonts w:ascii="Arial" w:eastAsia="SimSun" w:hAnsi="Arial" w:cs="Arial"/>
            <w:sz w:val="24"/>
            <w:szCs w:val="24"/>
            <w:lang w:eastAsia="zh-CN"/>
          </w:rPr>
          <w:t xml:space="preserve"> του Κανονισμού της </w:t>
        </w:r>
        <w:r w:rsidRPr="00EC76E3">
          <w:rPr>
            <w:rFonts w:ascii="Arial" w:eastAsia="SimSun" w:hAnsi="Arial" w:cs="Arial"/>
            <w:bCs/>
            <w:sz w:val="24"/>
            <w:szCs w:val="20"/>
            <w:lang w:eastAsia="zh-CN"/>
          </w:rPr>
          <w:t>Βουλή</w:t>
        </w:r>
        <w:r w:rsidRPr="00EC76E3">
          <w:rPr>
            <w:rFonts w:ascii="Arial" w:eastAsia="SimSun" w:hAnsi="Arial" w:cs="Arial"/>
            <w:sz w:val="24"/>
            <w:szCs w:val="24"/>
            <w:lang w:eastAsia="zh-CN"/>
          </w:rPr>
          <w:t xml:space="preserve">ς Μέρος Κοινοβουλευτικό </w:t>
        </w:r>
        <w:r w:rsidRPr="00EC76E3">
          <w:rPr>
            <w:rFonts w:ascii="Arial" w:eastAsia="SimSun" w:hAnsi="Arial" w:cs="Arial"/>
            <w:bCs/>
            <w:sz w:val="24"/>
            <w:szCs w:val="20"/>
            <w:lang w:eastAsia="zh-CN"/>
          </w:rPr>
          <w:t>και</w:t>
        </w:r>
        <w:r w:rsidRPr="00EC76E3">
          <w:rPr>
            <w:rFonts w:ascii="Arial" w:eastAsia="SimSun" w:hAnsi="Arial" w:cs="Arial"/>
            <w:sz w:val="24"/>
            <w:szCs w:val="24"/>
            <w:lang w:eastAsia="zh-CN"/>
          </w:rPr>
          <w:t xml:space="preserve"> Μέρος Β΄» </w:t>
        </w:r>
        <w:r w:rsidRPr="00EC76E3">
          <w:rPr>
            <w:rFonts w:ascii="Arial" w:hAnsi="Arial"/>
            <w:sz w:val="24"/>
            <w:szCs w:val="24"/>
            <w:lang w:eastAsia="el-GR"/>
          </w:rPr>
          <w:t xml:space="preserve">έγινε δεκτή κατά πλειοψηφία επί της αρχής, των άρθρων και </w:t>
        </w:r>
      </w:ins>
      <w:r w:rsidRPr="00EC76E3">
        <w:rPr>
          <w:rFonts w:ascii="Arial" w:hAnsi="Arial"/>
          <w:sz w:val="24"/>
          <w:szCs w:val="24"/>
          <w:lang w:eastAsia="el-GR"/>
        </w:rPr>
        <w:t>του συνόλου</w:t>
      </w:r>
      <w:ins w:id="4" w:author="Μαρίνη Αθανασία" w:date="2020-05-07T11:51:00Z">
        <w:r w:rsidRPr="00EC76E3">
          <w:rPr>
            <w:rFonts w:ascii="Arial" w:hAnsi="Arial"/>
            <w:sz w:val="24"/>
            <w:szCs w:val="24"/>
            <w:lang w:eastAsia="el-GR"/>
          </w:rPr>
          <w:t xml:space="preserve"> και έχει ως εξής:</w:t>
        </w:r>
      </w:ins>
    </w:p>
    <w:p w:rsidR="00EC76E3" w:rsidRPr="00EC76E3" w:rsidRDefault="00EC76E3" w:rsidP="00EC76E3">
      <w:pPr>
        <w:autoSpaceDE w:val="0"/>
        <w:autoSpaceDN w:val="0"/>
        <w:adjustRightInd w:val="0"/>
        <w:spacing w:after="160" w:line="600" w:lineRule="auto"/>
        <w:ind w:firstLine="720"/>
        <w:jc w:val="center"/>
        <w:rPr>
          <w:ins w:id="5" w:author="Μαρίνη Αθανασία" w:date="2020-05-07T11:51:00Z"/>
          <w:rFonts w:ascii="Arial" w:eastAsia="SimSun" w:hAnsi="Arial" w:cs="Arial"/>
          <w:b/>
          <w:sz w:val="24"/>
          <w:szCs w:val="24"/>
          <w:lang w:eastAsia="zh-CN"/>
        </w:rPr>
      </w:pPr>
      <w:ins w:id="6" w:author="Μαρίνη Αθανασία" w:date="2020-05-07T11:51:00Z">
        <w:r w:rsidRPr="00EC76E3">
          <w:rPr>
            <w:rFonts w:ascii="Arial" w:hAnsi="Arial"/>
            <w:sz w:val="24"/>
            <w:szCs w:val="24"/>
            <w:lang w:eastAsia="el-GR"/>
          </w:rPr>
          <w:t>(Να καταχωριστεί το κείμενο του νομοσχεδίου</w:t>
        </w:r>
      </w:ins>
      <w:r w:rsidRPr="00EC76E3">
        <w:rPr>
          <w:rFonts w:ascii="Arial" w:hAnsi="Arial"/>
          <w:sz w:val="24"/>
          <w:szCs w:val="24"/>
          <w:lang w:eastAsia="el-GR"/>
        </w:rPr>
        <w:t xml:space="preserve"> σελ. 37α</w:t>
      </w:r>
      <w:ins w:id="7" w:author="Μαρίνη Αθανασία" w:date="2020-05-07T11:51:00Z">
        <w:r w:rsidRPr="00EC76E3">
          <w:rPr>
            <w:rFonts w:ascii="Arial" w:hAnsi="Arial"/>
            <w:sz w:val="24"/>
            <w:szCs w:val="24"/>
            <w:lang w:eastAsia="el-GR"/>
          </w:rPr>
          <w:t>)</w:t>
        </w:r>
      </w:ins>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b/>
          <w:bCs/>
          <w:sz w:val="24"/>
          <w:szCs w:val="20"/>
          <w:shd w:val="clear" w:color="auto" w:fill="FFFFFF"/>
          <w:lang w:eastAsia="zh-CN"/>
        </w:rPr>
        <w:t xml:space="preserve">ΠΡΟΕΔΡΕΥΩΝ (Αθανάσιος Μπούρας): </w:t>
      </w:r>
      <w:r w:rsidRPr="00EC76E3">
        <w:rPr>
          <w:rFonts w:ascii="Arial" w:eastAsia="SimSun" w:hAnsi="Arial" w:cs="Arial"/>
          <w:sz w:val="24"/>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της παραπάνω πρότασης.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b/>
          <w:bCs/>
          <w:sz w:val="24"/>
          <w:szCs w:val="24"/>
          <w:lang w:eastAsia="zh-CN"/>
        </w:rPr>
        <w:t>ΟΛΟΙ ΟΙ ΒΟΥΛΕΥΤΕΣ:</w:t>
      </w:r>
      <w:r w:rsidRPr="00EC76E3">
        <w:rPr>
          <w:rFonts w:ascii="Arial" w:eastAsia="SimSun" w:hAnsi="Arial" w:cs="Arial"/>
          <w:sz w:val="24"/>
          <w:szCs w:val="24"/>
          <w:lang w:eastAsia="zh-CN"/>
        </w:rPr>
        <w:t xml:space="preserve"> Μάλιστα, μάλιστα.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b/>
          <w:bCs/>
          <w:sz w:val="24"/>
          <w:szCs w:val="20"/>
          <w:shd w:val="clear" w:color="auto" w:fill="FFFFFF"/>
          <w:lang w:eastAsia="zh-CN"/>
        </w:rPr>
        <w:t xml:space="preserve">ΠΡΟΕΔΡΕΥΩΝ (Αθανάσιος Μπούρας): </w:t>
      </w:r>
      <w:r w:rsidRPr="00EC76E3">
        <w:rPr>
          <w:rFonts w:ascii="Arial" w:eastAsia="SimSun" w:hAnsi="Arial" w:cs="Arial"/>
          <w:sz w:val="24"/>
          <w:szCs w:val="24"/>
          <w:lang w:eastAsia="zh-CN"/>
        </w:rPr>
        <w:t>Το Σώμα παρέσχε τη ζητηθείσα</w:t>
      </w:r>
      <w:r w:rsidRPr="00EC76E3">
        <w:rPr>
          <w:rFonts w:ascii="Arial" w:eastAsia="SimSun" w:hAnsi="Arial" w:cs="Arial"/>
          <w:b/>
          <w:bCs/>
          <w:sz w:val="24"/>
          <w:szCs w:val="24"/>
          <w:lang w:eastAsia="zh-CN"/>
        </w:rPr>
        <w:t xml:space="preserve"> </w:t>
      </w:r>
      <w:r w:rsidRPr="00EC76E3">
        <w:rPr>
          <w:rFonts w:ascii="Arial" w:eastAsia="SimSun" w:hAnsi="Arial" w:cs="Arial"/>
          <w:sz w:val="24"/>
          <w:szCs w:val="24"/>
          <w:lang w:eastAsia="zh-CN"/>
        </w:rPr>
        <w:t>εξουσιοδότηση.</w:t>
      </w:r>
    </w:p>
    <w:p w:rsidR="00EC76E3" w:rsidRPr="00EC76E3" w:rsidRDefault="00EC76E3" w:rsidP="00EC76E3">
      <w:pPr>
        <w:tabs>
          <w:tab w:val="left" w:pos="1905"/>
        </w:tabs>
        <w:spacing w:after="160" w:line="600" w:lineRule="auto"/>
        <w:ind w:firstLine="720"/>
        <w:jc w:val="center"/>
        <w:rPr>
          <w:rFonts w:ascii="Arial" w:hAnsi="Arial"/>
          <w:color w:val="FF0000"/>
          <w:sz w:val="24"/>
          <w:szCs w:val="24"/>
          <w:lang w:eastAsia="el-GR"/>
        </w:rPr>
      </w:pPr>
      <w:r w:rsidRPr="00EC76E3">
        <w:rPr>
          <w:rFonts w:ascii="Arial" w:hAnsi="Arial"/>
          <w:color w:val="FF0000"/>
          <w:sz w:val="24"/>
          <w:szCs w:val="24"/>
          <w:lang w:eastAsia="el-GR"/>
        </w:rPr>
        <w:t>ΑΛΛΑΓΗ ΣΕΛΙΔΑΣ ΛΟΓΩ ΑΛΛΑΓΗΣ ΘΕΜΑΤΟΣ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eastAsia="SimSun" w:hAnsi="Arial" w:cs="Arial"/>
          <w:b/>
          <w:bCs/>
          <w:sz w:val="24"/>
          <w:szCs w:val="20"/>
          <w:shd w:val="clear" w:color="auto" w:fill="FFFFFF"/>
          <w:lang w:eastAsia="zh-CN"/>
        </w:rPr>
        <w:t xml:space="preserve">ΠΡΟΕΔΡΕΥΩΝ (Αθανάσιος Μπούρας): </w:t>
      </w:r>
      <w:r w:rsidRPr="00EC76E3">
        <w:rPr>
          <w:rFonts w:ascii="Arial" w:hAnsi="Arial" w:cs="Arial"/>
          <w:color w:val="222222"/>
          <w:sz w:val="24"/>
          <w:szCs w:val="24"/>
          <w:shd w:val="clear" w:color="auto" w:fill="FFFFFF"/>
          <w:lang w:eastAsia="el-GR"/>
        </w:rPr>
        <w:t>Κυρίες και κύριοι συνάδελφοι, εισερχόμαστε στην ημερήσια διάταξη της</w:t>
      </w:r>
    </w:p>
    <w:p w:rsidR="00EC76E3" w:rsidRPr="00EC76E3" w:rsidRDefault="00EC76E3" w:rsidP="00EC76E3">
      <w:pPr>
        <w:spacing w:after="160" w:line="600" w:lineRule="auto"/>
        <w:ind w:firstLine="720"/>
        <w:jc w:val="center"/>
        <w:rPr>
          <w:rFonts w:ascii="Arial" w:hAnsi="Arial" w:cs="Arial"/>
          <w:b/>
          <w:bCs/>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lastRenderedPageBreak/>
        <w:t>ΝΟΜΟΘΕΤΙΚΗΣ ΕΡΓΑΣΙΑΣ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Μόνη συζήτηση και ψήφιση επί της αρχής, των άρθρων και του συνόλου του σχεδίου νόμου του Υπουργείου Υγείας: «Κύρωση της από 20.3.2020 Π.Ν.Π. «Κατεπείγοντα μέτρα για την αντιμετώπιση των συνεπειών του κινδύνου διασποράς του </w:t>
      </w:r>
      <w:proofErr w:type="spellStart"/>
      <w:r w:rsidRPr="00EC76E3">
        <w:rPr>
          <w:rFonts w:ascii="Arial" w:hAnsi="Arial" w:cs="Arial"/>
          <w:color w:val="222222"/>
          <w:sz w:val="24"/>
          <w:szCs w:val="24"/>
          <w:shd w:val="clear" w:color="auto" w:fill="FFFFFF"/>
          <w:lang w:eastAsia="el-GR"/>
        </w:rPr>
        <w:t>κορωνοϊού</w:t>
      </w:r>
      <w:proofErr w:type="spellEnd"/>
      <w:r w:rsidRPr="00EC76E3">
        <w:rPr>
          <w:rFonts w:ascii="Arial" w:hAnsi="Arial" w:cs="Arial"/>
          <w:color w:val="222222"/>
          <w:sz w:val="24"/>
          <w:szCs w:val="24"/>
          <w:shd w:val="clear" w:color="auto" w:fill="FFFFFF"/>
          <w:lang w:eastAsia="el-GR"/>
        </w:rPr>
        <w:t xml:space="preserve"> COVID-19, τη στήριξη της κοινωνίας και της επιχειρηματικότητας και τη διασφάλιση της ομαλής λειτουργίας της αγοράς και της δημόσιας διοίκησης» (Α΄ 68) και άλλες διατάξεις».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Η Διάσκεψη των Προέδρων αποφάσισε στη συνεδρίαση της 2ας Απριλίου του 2020 τη συζήτηση του νομοσχεδίου σε μία συνεδρίαση, με τη διαδικασία της οργανωμένης συζήτησης, ενιαία επί της αρχής, επί των άρθρων και των τροπολογιών.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Συμφωνεί το Σώμα;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ΠΟΛΛΟΙ ΒΟΥΛΕΥΤΕΣ:</w:t>
      </w:r>
      <w:r w:rsidRPr="00EC76E3">
        <w:rPr>
          <w:rFonts w:ascii="Arial" w:hAnsi="Arial" w:cs="Arial"/>
          <w:color w:val="222222"/>
          <w:sz w:val="24"/>
          <w:szCs w:val="24"/>
          <w:shd w:val="clear" w:color="auto" w:fill="FFFFFF"/>
          <w:lang w:eastAsia="el-GR"/>
        </w:rPr>
        <w:t xml:space="preserve"> Μάλιστα, μάλιστα.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color w:val="222222"/>
          <w:sz w:val="24"/>
          <w:szCs w:val="24"/>
          <w:shd w:val="clear" w:color="auto" w:fill="FFFFFF"/>
          <w:lang w:eastAsia="el-GR"/>
        </w:rPr>
        <w:t xml:space="preserve"> Το Σώμα </w:t>
      </w:r>
      <w:proofErr w:type="spellStart"/>
      <w:r w:rsidRPr="00EC76E3">
        <w:rPr>
          <w:rFonts w:ascii="Arial" w:hAnsi="Arial" w:cs="Arial"/>
          <w:color w:val="222222"/>
          <w:sz w:val="24"/>
          <w:szCs w:val="24"/>
          <w:shd w:val="clear" w:color="auto" w:fill="FFFFFF"/>
          <w:lang w:eastAsia="el-GR"/>
        </w:rPr>
        <w:t>συνεφώνησε</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ΑΝΔΡΕΑΣ ΛΟΒΕΡΔΟΣ:</w:t>
      </w:r>
      <w:r w:rsidRPr="00EC76E3">
        <w:rPr>
          <w:rFonts w:ascii="Arial" w:hAnsi="Arial" w:cs="Arial"/>
          <w:color w:val="222222"/>
          <w:sz w:val="24"/>
          <w:szCs w:val="24"/>
          <w:shd w:val="clear" w:color="auto" w:fill="FFFFFF"/>
          <w:lang w:eastAsia="el-GR"/>
        </w:rPr>
        <w:t xml:space="preserve"> Κύριε Πρόεδρε, θα ήθελα τον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color w:val="222222"/>
          <w:sz w:val="24"/>
          <w:szCs w:val="24"/>
          <w:shd w:val="clear" w:color="auto" w:fill="FFFFFF"/>
          <w:lang w:eastAsia="el-GR"/>
        </w:rPr>
        <w:t xml:space="preserve"> Κύριε Λοβέρδο, θέλετε κάτι διαδικαστικό;</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ΑΝΔΡΕΑΣ ΛΟΒΕΡΔΟΣ:</w:t>
      </w:r>
      <w:r w:rsidRPr="00EC76E3">
        <w:rPr>
          <w:rFonts w:ascii="Arial" w:hAnsi="Arial" w:cs="Arial"/>
          <w:color w:val="222222"/>
          <w:sz w:val="24"/>
          <w:szCs w:val="24"/>
          <w:shd w:val="clear" w:color="auto" w:fill="FFFFFF"/>
          <w:lang w:eastAsia="el-GR"/>
        </w:rPr>
        <w:t xml:space="preserve"> Ναι, κύριε Πρόεδρε.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lastRenderedPageBreak/>
        <w:t>ΠΡΟΕΔΡΕΥΩΝ (Αθανάσιος Μπούρας):</w:t>
      </w:r>
      <w:r w:rsidRPr="00EC76E3">
        <w:rPr>
          <w:rFonts w:ascii="Arial" w:hAnsi="Arial" w:cs="Arial"/>
          <w:color w:val="222222"/>
          <w:sz w:val="24"/>
          <w:szCs w:val="24"/>
          <w:shd w:val="clear" w:color="auto" w:fill="FFFFFF"/>
          <w:lang w:eastAsia="el-GR"/>
        </w:rPr>
        <w:t xml:space="preserve"> Ορίστε, έχετε τον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ΑΝΔΡΕΑΣ ΛΟΒΕΡΔΟΣ:</w:t>
      </w:r>
      <w:r w:rsidRPr="00EC76E3">
        <w:rPr>
          <w:rFonts w:ascii="Arial" w:hAnsi="Arial" w:cs="Arial"/>
          <w:color w:val="222222"/>
          <w:sz w:val="24"/>
          <w:szCs w:val="24"/>
          <w:shd w:val="clear" w:color="auto" w:fill="FFFFFF"/>
          <w:lang w:eastAsia="el-GR"/>
        </w:rPr>
        <w:t xml:space="preserve"> Βεβαίως.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Κύριε Πρόεδρε, συζητάμε, όντας εν λειτουργία και πολύ σωστά, την ατζέντα της Ολομέλειας της Βουλής, όπως την είπατε. Και θα προχωρήσουμε με τη διαδικασία που αναφέρατε. Έχει, όμως, μεσολαβήσει, κύριε Πρόεδρε, χθες -και νομίζω ότι σήμερα είναι η συνέχεια- η συνεδρίαση του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οι αποφάσεις του οποίου για το μέλλον της οικονομίας της Ευρωζώνης και των κρατών-μελών αυτής είναι πάρα πολύ σημαντικές.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Ενημερώνομαι ότι ο κύριος Υπουργός των Οικονομικών θα έρθει. Σας ερωτώ, λοιπόν, το εξής: Ο εισηγητής μας τώρα θα πάρει τον λόγο. Θα τοποθετηθεί τώρα ή θα μας δώσετε την ευκαιρία -όπως σας το ζητάμε- να ανοίξει ένας ειδικός κύκλος, όταν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xml:space="preserve"> θα είναι εδώ, ώστε όλα τα κόμματα -και το Υπουργείο πρώτα απ’ όλα- να τοποθετηθούμε για το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xml:space="preserve"> και να ενημερωθούμε για το τι είναι αυτό που περιμένουμε σήμερα; Αυτό σας παρακαλώ πάρα πολύ να μας το λύσετε τώρα.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Αν δεν κάνετε αυτήν την προσθήκη, τότε αντιλαμβάνεστε ότι οι ομιλίες των περισσοτέρων από εμάς, θα παραμερίσουν πολύ ουσιώδη και σοβαρά θέματα που υπάρχουν για τη συζήτησή μας, σήμερα, προκειμένου να είμαστε </w:t>
      </w:r>
      <w:r w:rsidRPr="00EC76E3">
        <w:rPr>
          <w:rFonts w:ascii="Arial" w:hAnsi="Arial" w:cs="Arial"/>
          <w:color w:val="222222"/>
          <w:sz w:val="24"/>
          <w:szCs w:val="24"/>
          <w:shd w:val="clear" w:color="auto" w:fill="FFFFFF"/>
          <w:lang w:eastAsia="el-GR"/>
        </w:rPr>
        <w:lastRenderedPageBreak/>
        <w:t xml:space="preserve">αναλυτικοί και διεξοδικοί για όσα συμβαίνουν στο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xml:space="preserve"> και όσα πρόκειται να συμβούν.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Ενημερώνομαι ότι τα πράγματα είναι πολύ σοβαρά, όπως και εσείς προφανώς και σας ζητώ αυτή την εμβόλιμη διαδικασία που σας πρότεινα.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ΑΠΟΣΤΟΛΟΣ ΒΕΣΥΡΟΠΟΥΛΟΣ (Υφυπουργός Οικονομικών):</w:t>
      </w:r>
      <w:r w:rsidRPr="00EC76E3">
        <w:rPr>
          <w:rFonts w:ascii="Arial" w:hAnsi="Arial" w:cs="Arial"/>
          <w:color w:val="222222"/>
          <w:sz w:val="24"/>
          <w:szCs w:val="24"/>
          <w:shd w:val="clear" w:color="auto" w:fill="FFFFFF"/>
          <w:lang w:eastAsia="el-GR"/>
        </w:rPr>
        <w:t xml:space="preserve"> Σήμερα είναι η συζήτηση της ΠΝΠ.</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color w:val="222222"/>
          <w:sz w:val="24"/>
          <w:szCs w:val="24"/>
          <w:shd w:val="clear" w:color="auto" w:fill="FFFFFF"/>
          <w:lang w:eastAsia="el-GR"/>
        </w:rPr>
        <w:t xml:space="preserve"> Κύριε Λοβέρδο, εγώ δεν μπορώ να ξέρω αν θα έρθει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Ρωτώ και τον παριστάμενο Υφυπουργό, ο οποίος και αυτός δεν ξέρει. Αυτήν τη στιγμή προχωράμε για το θέμα της ΠΝΠ και εάν ο Υπουργός έρθει και τοποθετηθεί, τότε προφανώς θα υπάρξει κάποια διευθέτηση.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 xml:space="preserve">ΑΝΔΡΕΑΣ ΛΟΒΕΡΔΟΣ: </w:t>
      </w:r>
      <w:r w:rsidRPr="00EC76E3">
        <w:rPr>
          <w:rFonts w:ascii="Arial" w:hAnsi="Arial" w:cs="Arial"/>
          <w:color w:val="222222"/>
          <w:sz w:val="24"/>
          <w:szCs w:val="24"/>
          <w:shd w:val="clear" w:color="auto" w:fill="FFFFFF"/>
          <w:lang w:eastAsia="el-GR"/>
        </w:rPr>
        <w:t>Κύριε Πρόεδρε, αν μου επιτρέπετε για μισό λεπτό, και σας ευχαριστώ για την καλοσύνη σας και την ευγένειά σας.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color w:val="222222"/>
          <w:sz w:val="24"/>
          <w:szCs w:val="24"/>
          <w:shd w:val="clear" w:color="auto" w:fill="FFFFFF"/>
          <w:lang w:eastAsia="el-GR"/>
        </w:rPr>
        <w:t xml:space="preserve"> Ορίστε, κύριε Λοβέρδο.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 xml:space="preserve">ΑΝΔΡΕΑΣ ΛΟΒΕΡΔΟΣ: </w:t>
      </w:r>
      <w:r w:rsidRPr="00EC76E3">
        <w:rPr>
          <w:rFonts w:ascii="Arial" w:hAnsi="Arial" w:cs="Arial"/>
          <w:color w:val="222222"/>
          <w:sz w:val="24"/>
          <w:szCs w:val="24"/>
          <w:shd w:val="clear" w:color="auto" w:fill="FFFFFF"/>
          <w:lang w:eastAsia="el-GR"/>
        </w:rPr>
        <w:t xml:space="preserve">Άκουσα τι σας είπε ο κύριος Υφυπουργός, ότι σήμερα είναι μέρα για την ΠΝΠ. Η γραφειοκρατία αυτή δεν αφορά το Κοινοβούλιο.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color w:val="222222"/>
          <w:sz w:val="24"/>
          <w:szCs w:val="24"/>
          <w:shd w:val="clear" w:color="auto" w:fill="FFFFFF"/>
          <w:lang w:eastAsia="el-GR"/>
        </w:rPr>
        <w:t xml:space="preserve"> Δεν άκουσα...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lastRenderedPageBreak/>
        <w:t>ΑΝΔΡΕΑΣ ΛΟΒΕΡΔΟΣ:</w:t>
      </w:r>
      <w:r w:rsidRPr="00EC76E3">
        <w:rPr>
          <w:rFonts w:ascii="Arial" w:hAnsi="Arial" w:cs="Arial"/>
          <w:color w:val="222222"/>
          <w:sz w:val="24"/>
          <w:szCs w:val="24"/>
          <w:shd w:val="clear" w:color="auto" w:fill="FFFFFF"/>
          <w:lang w:eastAsia="el-GR"/>
        </w:rPr>
        <w:t xml:space="preserve"> Το άκουσα εγώ.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Μπορεί να αφορά τη διοίκηση, ότι άλλο θέμα έχουμε σήμερα και η Ολομέλεια δεν μπορεί να μπει στα μεγάλα και σοβαρά θέματα της χώρας.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Παρακαλώ πάρα πολύ να συνεκτιμηθεί η σοβαρότητα της πρότασης που κάνουμε και να αφεθούν κατά μέρους οι προσεγγίσεις του στυλ «σήμερα έχουμε την ΠΝΠ». Σήμερα έχουμε τα θέματα που αντιμετωπίζει η Ελλάδα και κρατήσαμε το Κοινοβούλιο ανοικτό -πολύ σωστά- για να μπορούμε να είμαστε, απευθυνόμενοι στον ελληνικό λαό, εκεί που αυτό χρειάζεται. Άκου, «έχουμε την ΠΝΠ»! Βεβαίως, έχουμε την ΠΝΠ. Έχουμε, όμως, και τα κορυφαία θέματα που αφορούν το πλαίσιο στο οποίο η ελληνική οικονομία και όλοι οι πολίτες θα κινηθούμε τις επόμενες εβδομάδες.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color w:val="222222"/>
          <w:sz w:val="24"/>
          <w:szCs w:val="24"/>
          <w:shd w:val="clear" w:color="auto" w:fill="FFFFFF"/>
          <w:lang w:eastAsia="el-GR"/>
        </w:rPr>
        <w:t xml:space="preserve"> Ο Κοινοβουλευτικός Εκπρόσωπος της Νέας Δημοκρατίας, ο κ. Λιβανός, έχει τον λόγο επί του διαδικαστικού θέματος που ετέθη.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ΣΠΥΡΙΔΩΝ - ΠΑΝΑΓΙΩΤΗΣ (ΣΠΗΛΙΟΣ) ΛΙΒΑΝΟΣ:</w:t>
      </w:r>
      <w:r w:rsidRPr="00EC76E3">
        <w:rPr>
          <w:rFonts w:ascii="Arial" w:hAnsi="Arial" w:cs="Arial"/>
          <w:color w:val="222222"/>
          <w:sz w:val="24"/>
          <w:szCs w:val="24"/>
          <w:shd w:val="clear" w:color="auto" w:fill="FFFFFF"/>
          <w:lang w:eastAsia="el-GR"/>
        </w:rPr>
        <w:t xml:space="preserve"> Ευχαριστώ, κύριε Πρόεδρε, θα είμαι πολύ σύντομος.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Νομίζω ότι έχει δίκιο ο κ. Λοβέρδος στο ότι θα έχουμε την ευχέρεια -ειδικά αν έρθει ο Υπουργός Οικονομικών- για έναν κύκλο συζητήσεων, μέσω των Κοινοβουλευτικών Εκπροσώπων για τα θέματα που αφορούν σε όλους </w:t>
      </w:r>
      <w:r w:rsidRPr="00EC76E3">
        <w:rPr>
          <w:rFonts w:ascii="Arial" w:hAnsi="Arial" w:cs="Arial"/>
          <w:color w:val="222222"/>
          <w:sz w:val="24"/>
          <w:szCs w:val="24"/>
          <w:shd w:val="clear" w:color="auto" w:fill="FFFFFF"/>
          <w:lang w:eastAsia="el-GR"/>
        </w:rPr>
        <w:lastRenderedPageBreak/>
        <w:t xml:space="preserve">μας και στην Ευρώπη, έχει, όμως, άδικο, σαφώς, να σηκώνει τους τόνους. Ο κύριος Υφυπουργός απλά είπε ότι εκείνος είναι εδώ για να υποστηρίξει την ΠΝΠ και τίποτα παραπάνω.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Νομίζω ότι το Προεδρείο της Βουλής έχει αποδείξει πως θέλει να συνεχίζεται και ο κοινοβουλευτικός έλεγχος, αλλά και η ανταλλαγή απόψεων μεταξύ Κυβερνήσεως και Αντιπολιτεύσεως σε όλα τα επίπεδα. Ο ίδιος ο Πρωθυπουργός ήρθε την προηγούμενη εβδομάδα εδώ να ενημερώσει, να ακούσει και να γίνει ο διάλογος.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Άρα νομίζω ότι πρέπει να είμαστε περήφανοι για τον τρόπο που λειτουργεί εν μέσω κρίσης η κοινοβουλευτική μας δημοκρατία και να μη σηκώνουμε τους τόνους, χωρίς λόγο, όταν πρακτικά όλοι ομονοούμε. Και πιστεύω ότι και στο θέμα της Ευρώπης και εκεί θα έχουμε ταύτιση απόψεων.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Ευχαριστώ.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color w:val="222222"/>
          <w:sz w:val="24"/>
          <w:szCs w:val="24"/>
          <w:shd w:val="clear" w:color="auto" w:fill="FFFFFF"/>
          <w:lang w:eastAsia="el-GR"/>
        </w:rPr>
        <w:t xml:space="preserve"> Ο Κοινοβουλευτικός Εκπρόσωπος της Ελληνικής Λύσης, ο κ. </w:t>
      </w:r>
      <w:proofErr w:type="spellStart"/>
      <w:r w:rsidRPr="00EC76E3">
        <w:rPr>
          <w:rFonts w:ascii="Arial" w:hAnsi="Arial" w:cs="Arial"/>
          <w:color w:val="222222"/>
          <w:sz w:val="24"/>
          <w:szCs w:val="24"/>
          <w:shd w:val="clear" w:color="auto" w:fill="FFFFFF"/>
          <w:lang w:eastAsia="el-GR"/>
        </w:rPr>
        <w:t>Χήτας</w:t>
      </w:r>
      <w:proofErr w:type="spellEnd"/>
      <w:r w:rsidRPr="00EC76E3">
        <w:rPr>
          <w:rFonts w:ascii="Arial" w:hAnsi="Arial" w:cs="Arial"/>
          <w:color w:val="222222"/>
          <w:sz w:val="24"/>
          <w:szCs w:val="24"/>
          <w:shd w:val="clear" w:color="auto" w:fill="FFFFFF"/>
          <w:lang w:eastAsia="el-GR"/>
        </w:rPr>
        <w:t>, έχει τον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ΚΩΝΣΤΑΝΤΙΝΟΣ ΧΗΤΑΣ:</w:t>
      </w:r>
      <w:r w:rsidRPr="00EC76E3">
        <w:rPr>
          <w:rFonts w:ascii="Arial" w:hAnsi="Arial" w:cs="Arial"/>
          <w:color w:val="222222"/>
          <w:sz w:val="24"/>
          <w:szCs w:val="24"/>
          <w:shd w:val="clear" w:color="auto" w:fill="FFFFFF"/>
          <w:lang w:eastAsia="el-GR"/>
        </w:rPr>
        <w:t xml:space="preserve"> Κύριε Πρόεδρε, ευχαριστώ.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Θα θέλαμε και εμείς για ένα λεπτό να τοποθετηθούμε στο θέμα.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Και εμείς συμφωνούμε απόλυτα με την πρόταση. Νομίζουμε ότι οι στιγμές είναι κρίσιμες. Εννοείται ότι η Βουλή λειτουργεί και πρέπει να λειτουργεί. </w:t>
      </w:r>
      <w:r w:rsidRPr="00EC76E3">
        <w:rPr>
          <w:rFonts w:ascii="Arial" w:hAnsi="Arial" w:cs="Arial"/>
          <w:color w:val="222222"/>
          <w:sz w:val="24"/>
          <w:szCs w:val="24"/>
          <w:shd w:val="clear" w:color="auto" w:fill="FFFFFF"/>
          <w:lang w:eastAsia="el-GR"/>
        </w:rPr>
        <w:lastRenderedPageBreak/>
        <w:t xml:space="preserve">Ήταν πρότασή δική μας, ούτως ή άλλως, από την πρώτη στιγμή. Από τη στιγμή, λοιπόν, που λειτουργεί η Βουλή, πρέπει να κοιτάμε και την ουσία. Έχουμε την ΠΝΠ σήμερα. Από εκεί και πέρα, όμως, τα σοβαρά θέματα τρέχουν, η οικονομία είναι η επόμενη ημέρα της πανδημίας, που θα κληθούμε όλοι να αντιμετωπίσουμε. Πρέπει ο Υπουργός Οικονομικών σήμερα να είναι εδώ και να κουβεντιάσουμε αυτό το πάρα πολύ σοβαρό θέμα.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Συμφωνούμε, λοιπόν, κι εμείς απόλυτα.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color w:val="222222"/>
          <w:sz w:val="24"/>
          <w:szCs w:val="24"/>
          <w:shd w:val="clear" w:color="auto" w:fill="FFFFFF"/>
          <w:lang w:eastAsia="el-GR"/>
        </w:rPr>
        <w:t xml:space="preserve"> Ο Κοινοβουλευτικός Εκπρόσωπος του ΜέΡΑ25, ο κ. Γρηγοριάδης, έχει τον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ΚΛΕΩΝ ΓΡΗΓΟΡΙΑΔΗΣ:</w:t>
      </w:r>
      <w:r w:rsidRPr="00EC76E3">
        <w:rPr>
          <w:rFonts w:ascii="Arial" w:hAnsi="Arial" w:cs="Arial"/>
          <w:color w:val="222222"/>
          <w:sz w:val="24"/>
          <w:szCs w:val="24"/>
          <w:shd w:val="clear" w:color="auto" w:fill="FFFFFF"/>
          <w:lang w:eastAsia="el-GR"/>
        </w:rPr>
        <w:t xml:space="preserve"> Σας ευχαριστώ πολύ, κύριε Πρόεδρε.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Να πω γρήγορα-γρήγορα, ότι κατά τη γνώμη του ΜέΡΑ25 η Βουλή δεν λειτουργεί ακριβώς, υπολειτουργεί. Θα μπορούσε όλο το προσωπικό της να είναι εδώ και να λαμβάνει μέρος, να λειτουργεί φυσιολογικά, θα μπορούσαν οι χρόνοι να είναι απολύτως κανονικοί και όχι οι μισοί, αν χρησιμοποιούσαμε την τεχνολογία που ήδη χρησιμοποιεί ο Πρωθυπουργός και οι Υπουργοί και όλοι οι πολιτισμένοι άνθρωποι στον κόσμο, που είναι η τεχνολογία των τηλεδιασκέψεων.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Να συμπληρώσω, επίσης, ότι βεβαίως και συμφωνούμε με τον Κοινοβουλευτικό Εκπρόσωπο του ΚΙΝΑΛ, τον κ. Λοβέρδο, γιατί είναι προφανές </w:t>
      </w:r>
      <w:r w:rsidRPr="00EC76E3">
        <w:rPr>
          <w:rFonts w:ascii="Arial" w:hAnsi="Arial" w:cs="Arial"/>
          <w:color w:val="222222"/>
          <w:sz w:val="24"/>
          <w:szCs w:val="24"/>
          <w:shd w:val="clear" w:color="auto" w:fill="FFFFFF"/>
          <w:lang w:eastAsia="el-GR"/>
        </w:rPr>
        <w:lastRenderedPageBreak/>
        <w:t>ότι είναι πολύ σημαντικές οι πράξεις νομοθετικού περιεχομένου που ψηφίζουμε ή δεν ψηφίζουμε όλοι μαζί στη Βουλή, αλλά ακόμα σημαντικότερο είναι το γεγονός ότι η Ευρωπαϊκή Ένωση και συγκεκριμένα το παράνομο «ιερατείο» που την κυβερνά, φέρεται σήμερα σε όλες τις χώρες της Ευρώπης, σε όλο τον ευρωπαϊκό Νότο, ακριβώς με τον ίδιο εκβιαστικό, βάναυσο, σχεδόν στα όρια του φασιστικού -θα τον χαρακτήριζα- τρόπο που φέρθηκε στην ελληνική κυβέρνηση το 2015.</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Σας ευχαριστώ.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color w:val="222222"/>
          <w:sz w:val="24"/>
          <w:szCs w:val="24"/>
          <w:shd w:val="clear" w:color="auto" w:fill="FFFFFF"/>
          <w:lang w:eastAsia="el-GR"/>
        </w:rPr>
        <w:t xml:space="preserve"> Η Κοινοβουλευτική Εκπρόσωπος του ΣΥΡΙΖΑ κ. Μαριλίζα Ξενογιαννακοπούλου έχει τον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ΜΑΡΙΛΙΖΑ ΞΕΝΟΓΙΑΝΝΑΚΟΠΟΥΛΟΥ:</w:t>
      </w:r>
      <w:r w:rsidRPr="00EC76E3">
        <w:rPr>
          <w:rFonts w:ascii="Arial" w:hAnsi="Arial" w:cs="Arial"/>
          <w:color w:val="222222"/>
          <w:sz w:val="24"/>
          <w:szCs w:val="24"/>
          <w:shd w:val="clear" w:color="auto" w:fill="FFFFFF"/>
          <w:lang w:eastAsia="el-GR"/>
        </w:rPr>
        <w:t xml:space="preserve">  Ευχαριστώ, κύριε Πρόεδρε.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Είναι σημαντικό που λειτουργεί η Βουλή μέσα σε αυτήν την κρίση. Είναι σημαντικό να στέλνουμε το μήνυμα της δημοκρατικής λειτουργίας. Θα έλεγα, όμως, παρατηρώντας τον κύριο Υπουργό, ότι φυσικά σήμερα είμαστε εδώ να μιλήσουμε για την ΠΝΠ, αλλά η ΠΝΠ δεν είναι κάτι αποκομμένο. Αντίθετα, εντάσσεται σε μία συνολική πολιτική που αυτή τη στιγμή εφαρμόζεται, μία πολιτική η οποία εξαρτάται, αφ’ ενός από τις αποφάσεις και τις επιλογές της Κυβέρνησης και αφ’ ετέρου, φυσικά, από το ευρύτερο ευρωπαϊκό πλαίσιο. Και </w:t>
      </w:r>
      <w:r w:rsidRPr="00EC76E3">
        <w:rPr>
          <w:rFonts w:ascii="Arial" w:hAnsi="Arial" w:cs="Arial"/>
          <w:color w:val="222222"/>
          <w:sz w:val="24"/>
          <w:szCs w:val="24"/>
          <w:shd w:val="clear" w:color="auto" w:fill="FFFFFF"/>
          <w:lang w:eastAsia="el-GR"/>
        </w:rPr>
        <w:lastRenderedPageBreak/>
        <w:t xml:space="preserve">σε αυτό θα συμφωνήσουμε και με τον Κοινοβουλευτικό Εκπρόσωπο του ΚΙΝΑΛ, τον κ. Λοβέρδο.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Άρα είναι αυτονόητο ότι εδώ, στη Βουλή, συζητάμε για όλα. Πολύ, δε, περισσότερο σε μία τόσο κρίσιμη στιγμή για τη χώρα μας και τον ελληνικό λαό οφείλει η Κυβέρνηση να μας κρατά πάντα ενήμερους και για τη στάση που κρατά σε αυτή τη διαπραγμάτευση που είναι σε εξέλιξη στο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xml:space="preserve"> και η οποία θα συνεχιστεί. Διότι αυτό δεν είναι ένα τυπικό θέμα και δεν εξαντλείται σε μία δήλωση μετά το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Είναι μία δυναμική διαδικασία, όπου θέλουμε να πιστεύουμε ότι η Κυβέρνηση συνεχίζει να δίνει τη μάχη με τις υπόλοιπες χώρες και για το ευρωομόλογο και για την επεκτασιμότητα των μέτρων που οφείλει να πάρει, επιτέλους, η Ευρωζώνη.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Ευχαριστώ πολύ.</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color w:val="222222"/>
          <w:sz w:val="24"/>
          <w:szCs w:val="24"/>
          <w:shd w:val="clear" w:color="auto" w:fill="FFFFFF"/>
          <w:lang w:eastAsia="el-GR"/>
        </w:rPr>
        <w:t xml:space="preserve"> Ευχαριστώ και εγώ.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Ολοκληρώθηκε ο κύκλος αυτών των μικρών παρεμβάσεων των Κοινοβουλευτικών Εκπροσώπων.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Όπως </w:t>
      </w:r>
      <w:proofErr w:type="spellStart"/>
      <w:r w:rsidRPr="00EC76E3">
        <w:rPr>
          <w:rFonts w:ascii="Arial" w:hAnsi="Arial" w:cs="Arial"/>
          <w:color w:val="222222"/>
          <w:sz w:val="24"/>
          <w:szCs w:val="24"/>
          <w:shd w:val="clear" w:color="auto" w:fill="FFFFFF"/>
          <w:lang w:eastAsia="el-GR"/>
        </w:rPr>
        <w:t>προείπα</w:t>
      </w:r>
      <w:proofErr w:type="spellEnd"/>
      <w:r w:rsidRPr="00EC76E3">
        <w:rPr>
          <w:rFonts w:ascii="Arial" w:hAnsi="Arial" w:cs="Arial"/>
          <w:color w:val="222222"/>
          <w:sz w:val="24"/>
          <w:szCs w:val="24"/>
          <w:shd w:val="clear" w:color="auto" w:fill="FFFFFF"/>
          <w:lang w:eastAsia="el-GR"/>
        </w:rPr>
        <w:t xml:space="preserve"> -και δεν πήρα από κανέναν εντολή, ούτε άκουσα κανέναν, το Προεδρείο εκφράζεται μόνο του- θα προχωρήσουμε στη διαδικασία που προβλέπει η ημερήσια διάταξη και εφόσον έρθει ο Υπουργός -γιατί τότε θα έχει και ισχυρό νόημα αυτή η συζήτηση- πράγματι, κύριε Λοβέρδο -επειδή εσείς </w:t>
      </w:r>
      <w:r w:rsidRPr="00EC76E3">
        <w:rPr>
          <w:rFonts w:ascii="Arial" w:hAnsi="Arial" w:cs="Arial"/>
          <w:color w:val="222222"/>
          <w:sz w:val="24"/>
          <w:szCs w:val="24"/>
          <w:shd w:val="clear" w:color="auto" w:fill="FFFFFF"/>
          <w:lang w:eastAsia="el-GR"/>
        </w:rPr>
        <w:lastRenderedPageBreak/>
        <w:t>το θέσατε- θα υπάρξει λύση, έτσι ώστε να μπορούν να τοποθετηθούν και οι εκπρόσωποι των κομμάτων.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Θα δώσω τώρα τον λόγο στον εισηγητή της Νέας Δημοκρατίας, τον κ. Μιλτιάδη Χρυσομάλλη, για οκτώ λεπτά.</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ΜΙΛΤΙΑΔΗΣ (ΜΙΛΤΟΣ) ΧΡΥΣΟΜΑΛΛΗΣ:</w:t>
      </w:r>
      <w:r w:rsidRPr="00EC76E3">
        <w:rPr>
          <w:rFonts w:ascii="Arial" w:hAnsi="Arial" w:cs="Arial"/>
          <w:color w:val="222222"/>
          <w:sz w:val="24"/>
          <w:szCs w:val="24"/>
          <w:shd w:val="clear" w:color="auto" w:fill="FFFFFF"/>
          <w:lang w:eastAsia="el-GR"/>
        </w:rPr>
        <w:t xml:space="preserve"> Ευχαριστώ, κύριε Πρόεδρε.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Κύριε Λοβέρδο, έχετε δίκιο. Την ώρα που μιλάμε, βρίσκεται σε εξέλιξη ένα ατυχές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xml:space="preserve">, που ξεκίνησε την Τρίτη και δεν έχει ολοκληρωθεί. Κι ευελπιστούμε όλοι σήμερα που συνεχίζεται, να ολοκληρωθεί με επιτυχία για το κοινό μας συμφέρον.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Όλοι μας, όμως, γνωρίζουμε ότι βρισκόμαστε ενώπιον μιας προβληματικής κατάστασης στην Ευρωπαϊκή Ένωση. Αυτό είναι αλήθεια.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Από τη μία πλευρά έχουμε την Ευρωπαϊκή Κεντρική Τράπεζα -η οποία πλέον, και να το τονίσουμε, δέχεται τα ελληνικά ομόλογα ως εγγύηση για τη χορήγηση ρευστότητας- να έχει τη βούληση και την αποφασιστικότητα να βγάλει όλα τα όπλα στο τραπέζι, τα οποία φτάνουν μέχρι το 1,9 τρισεκατομμύρια ευρώ, ώστε να διατηρήσει η Ευρωπαϊκή Ένωση τη συνοχή της και να ανταπεξέλθει σε αυτή την κρίση. Και γι’ αυτό τη συγχαίρουμε.</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 Από την άλλη, όμως, βλέπουμε στο </w:t>
      </w:r>
      <w:proofErr w:type="spellStart"/>
      <w:r w:rsidRPr="00EC76E3">
        <w:rPr>
          <w:rFonts w:ascii="Arial" w:hAnsi="Arial" w:cs="Arial"/>
          <w:sz w:val="24"/>
          <w:szCs w:val="24"/>
          <w:lang w:val="en-GB" w:eastAsia="el-GR"/>
        </w:rPr>
        <w:t>Eurogroup</w:t>
      </w:r>
      <w:proofErr w:type="spellEnd"/>
      <w:r w:rsidRPr="00EC76E3">
        <w:rPr>
          <w:rFonts w:ascii="Arial" w:hAnsi="Arial" w:cs="Arial"/>
          <w:sz w:val="24"/>
          <w:szCs w:val="24"/>
          <w:lang w:eastAsia="el-GR"/>
        </w:rPr>
        <w:t xml:space="preserve"> και όχι μόνο, μία πολιτικά διαιρεμένη Ευρωπαϊκή Ένωση, στην οποία δεν πρυτανεύει η λογική </w:t>
      </w:r>
      <w:r w:rsidRPr="00EC76E3">
        <w:rPr>
          <w:rFonts w:ascii="Arial" w:hAnsi="Arial" w:cs="Arial"/>
          <w:sz w:val="24"/>
          <w:szCs w:val="24"/>
          <w:lang w:eastAsia="el-GR"/>
        </w:rPr>
        <w:lastRenderedPageBreak/>
        <w:t>της ενιαίας και αλληλέγγυας Ένωσης, αλλά το ακριβώς αντίθετο. Την ώρα που οι Ηνωμένες Πολιτείες της Αμερικής έχουν βγάλει το μπαζούκας των 2 τρισεκατομμυρίων δολαρίων, κάποια ευρωπαϊκά κράτη, δυστυχώς, επιδιώκουν νέα μνημόνια με αφορμή την παγκόσμια υγειονομική κρίση. Θέλω να ελπίζω ότι θα επικρατήσει η στοιχειώδης πολιτική λογική. Αλλιώς, πολύ φοβάμαι ότι η γενιά μας θα δει το πουλόβερ της ευρωπαϊκής ενοποίησης να ξηλώνεται πλήρως. Και νομίζω ότι σε εύλογο χρόνο πρέπει να γίνει αυτή η συζήτηση.</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Κυρίες και κύριοι συνάδελφοι, δεν είναι η πρώτη φορά που μία πανδημία πλήττει την ανθρωπότητα. Από την αρχαιότητα μέχρι και τον 20ό αιώνα φονικότατες και καθοριστικότατες πανδημίες για την ανθρωπότητα υπήρξαν πολλές, ειδικά στην Ευρώπη. Το καινοφανές σήμερα είναι αυτό που βιώνουμε, δηλαδή, έναν πλανήτη σε καραντίνα. Είναι ένα θέμα που αναμφισβήτητα δημιουργεί νέα υγειονομικά, οικονομικά, φιλοσοφικά, κοινωνικά, ατομικά, πολιτικά και ηθικά ζητήματα, που δεν μπορούν να απαντηθούν με τον τρόπο που σκεφτόμαστε σήμερα.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 Είναι φανερό ότι όπως έχει δομηθεί ο σύγχρονος τρόπος ζωής μας, δεν υπήρχε περίπτωση κανένα σύστημα υγείας να ήταν έτοιμο να αντιμετωπίσει τη μεταδοτικότητα και τη </w:t>
      </w:r>
      <w:proofErr w:type="spellStart"/>
      <w:r w:rsidRPr="00EC76E3">
        <w:rPr>
          <w:rFonts w:ascii="Arial" w:hAnsi="Arial" w:cs="Arial"/>
          <w:sz w:val="24"/>
          <w:szCs w:val="24"/>
          <w:lang w:eastAsia="el-GR"/>
        </w:rPr>
        <w:t>φονικότητα</w:t>
      </w:r>
      <w:proofErr w:type="spellEnd"/>
      <w:r w:rsidRPr="00EC76E3">
        <w:rPr>
          <w:rFonts w:ascii="Arial" w:hAnsi="Arial" w:cs="Arial"/>
          <w:sz w:val="24"/>
          <w:szCs w:val="24"/>
          <w:lang w:eastAsia="el-GR"/>
        </w:rPr>
        <w:t xml:space="preserve"> της πανδημίας αυτού του </w:t>
      </w:r>
      <w:proofErr w:type="spellStart"/>
      <w:r w:rsidRPr="00EC76E3">
        <w:rPr>
          <w:rFonts w:ascii="Arial" w:hAnsi="Arial" w:cs="Arial"/>
          <w:sz w:val="24"/>
          <w:szCs w:val="24"/>
          <w:lang w:eastAsia="el-GR"/>
        </w:rPr>
        <w:t>κορωνοϊού</w:t>
      </w:r>
      <w:proofErr w:type="spellEnd"/>
      <w:r w:rsidRPr="00EC76E3">
        <w:rPr>
          <w:rFonts w:ascii="Arial" w:hAnsi="Arial" w:cs="Arial"/>
          <w:sz w:val="24"/>
          <w:szCs w:val="24"/>
          <w:lang w:eastAsia="el-GR"/>
        </w:rPr>
        <w:t xml:space="preserve">. Το βλέπουμε καθημερινά στις γειτονικές μας χώρες αλλά και σε άλλες, όπως στη Μεγάλη Βρετανία, στις Ηνωμένες Πολιτείες, στην Κίνα.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lastRenderedPageBreak/>
        <w:t xml:space="preserve">Η δοκιμασία και ενίοτε η κατάρρευση συστημάτων υγείας πολύ πιο προηγμένων χωρών από εμάς, η εξουθένωση των επαγγελματιών υγείας, ακόμα και η διαλογή ασθενών, το λεγόμενο </w:t>
      </w:r>
      <w:r w:rsidRPr="00EC76E3">
        <w:rPr>
          <w:rFonts w:ascii="Arial" w:hAnsi="Arial" w:cs="Arial"/>
          <w:sz w:val="24"/>
          <w:szCs w:val="24"/>
          <w:lang w:val="en-GB" w:eastAsia="el-GR"/>
        </w:rPr>
        <w:t>triage</w:t>
      </w:r>
      <w:r w:rsidRPr="00EC76E3">
        <w:rPr>
          <w:rFonts w:ascii="Arial" w:hAnsi="Arial" w:cs="Arial"/>
          <w:sz w:val="24"/>
          <w:szCs w:val="24"/>
          <w:lang w:eastAsia="el-GR"/>
        </w:rPr>
        <w:t xml:space="preserve">, -ένας ακόμη όρος που μάθαμε εν μέσω πανδημίας- αποδεικνύουν με σκληρό τρόπο ότι η αποτελεσματική αντιμετώπιση της πανδημίας δεν είναι μόνο θέμα πόρων στην υγεία. Είναι και θέμα πολιτικής διορατικότητας, κυβερνητικής αποφασιστικότητας, θέμα καλής διακυβέρνησης.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Ας είμαστε δίκαιοι. Η Κυβέρνηση αλλά και όλο το πολιτικό σύστημα στο σύνολο του βρέθηκε μπροστά σε ένα σκληρό δίλημμα. Ωστόσο, -και αυτό πρέπει να το αναγνωρίσετε όλοι, κύριοι και κυρία- ο Πρωθυπουργός, Κυριάκος Μητσοτάκης, από την πρώτη στιγμή επέλεξε ότι η μάχη θα δοθεί για κάθε ανθρώπινη ζωή, ακόμα και σε βάρος της οικονομικής ζωής του τόπου. Αυτό είναι πολιτική επιλογή αυτής της Κυβέρνησης και του Πρωθυπουργού.</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Εμείς επιλέξαμε να ακούσουμε τις οδηγίες των ειδικών επιστημόνων και δεν διστάσαμε να λάβουμε έγκαιρα σκληρές αποφάσεις, όταν άλλες χώρες ταλαντεύονταν. Δεν διστάσαμε να σταματήσουμε την οικονομική ζωή του τόπου, αναλαμβάνοντας παράλληλα την ευθύνη της λήψης των απαραίτητων μέτρων για τη στήριξη όσων πλήττονται από τους περιορισμούς. Την απάντηση στο αν πέτυχαν οι επιλογές της Κυβέρνησης τη δίνει η ομοθυμία του ελληνικού λαού, τη δίνει η σκληρή πραγματικότητα, όπως απεικονίζεται παγκοσμίως στον </w:t>
      </w:r>
      <w:r w:rsidRPr="00EC76E3">
        <w:rPr>
          <w:rFonts w:ascii="Arial" w:hAnsi="Arial" w:cs="Arial"/>
          <w:sz w:val="24"/>
          <w:szCs w:val="24"/>
          <w:lang w:eastAsia="el-GR"/>
        </w:rPr>
        <w:lastRenderedPageBreak/>
        <w:t xml:space="preserve">χάρτη των κρουσμάτων, των θυμάτων και των </w:t>
      </w:r>
      <w:proofErr w:type="spellStart"/>
      <w:r w:rsidRPr="00EC76E3">
        <w:rPr>
          <w:rFonts w:ascii="Arial" w:hAnsi="Arial" w:cs="Arial"/>
          <w:sz w:val="24"/>
          <w:szCs w:val="24"/>
          <w:lang w:eastAsia="el-GR"/>
        </w:rPr>
        <w:t>ιαθέντων</w:t>
      </w:r>
      <w:proofErr w:type="spellEnd"/>
      <w:r w:rsidRPr="00EC76E3">
        <w:rPr>
          <w:rFonts w:ascii="Arial" w:hAnsi="Arial" w:cs="Arial"/>
          <w:sz w:val="24"/>
          <w:szCs w:val="24"/>
          <w:lang w:eastAsia="el-GR"/>
        </w:rPr>
        <w:t xml:space="preserve"> από τη φονική πανδημία.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Και ναι, κύριοι συνάδελφοι, είμαστε υπερήφανοι που η Ελλάδα συγκαταλέγεται στις χώρες πρότυπο. Και ναι είμαστε υπερήφανοι που ο ελληνικός λαός με σύνεση αυτές τις δύσκολες επιλογές του Κυριάκου Μητσοτάκη και της Κυβέρνησης, τις αγκάλιασε. Δεν παύει, βέβαια, αυτές οι επιλογές να έχουν δημιουργήσει μία πρωτόγνωρη πραγματικότητα για όλους. Μία πραγματικότητα που αλλάζει κοινωνικές συμπεριφορές και έθιμα αιώνων. Μια πραγματικότητα, όμως, που παράλληλα αποδεικνύει στην πράξη την πειθαρχία του ελληνικού λαού και την προσαρμοστικότητα του. Έννοιες όπως η τηλεργασία, η </w:t>
      </w:r>
      <w:proofErr w:type="spellStart"/>
      <w:r w:rsidRPr="00EC76E3">
        <w:rPr>
          <w:rFonts w:ascii="Arial" w:hAnsi="Arial" w:cs="Arial"/>
          <w:sz w:val="24"/>
          <w:szCs w:val="24"/>
          <w:lang w:eastAsia="el-GR"/>
        </w:rPr>
        <w:t>τηλεκπαίδευση</w:t>
      </w:r>
      <w:proofErr w:type="spellEnd"/>
      <w:r w:rsidRPr="00EC76E3">
        <w:rPr>
          <w:rFonts w:ascii="Arial" w:hAnsi="Arial" w:cs="Arial"/>
          <w:sz w:val="24"/>
          <w:szCs w:val="24"/>
          <w:lang w:eastAsia="el-GR"/>
        </w:rPr>
        <w:t xml:space="preserve">, η ψηφιακή λειτουργία του κράτους και η διευκόλυνση των πολιτών στη συναλλαγή τους με αυτό, δεν ήταν στο λεξιλόγιό μας.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Παρ’ όλα αυτά η ανάγκη αντιμετώπισης της πανδημίας και η ετοιμότητα της Κυβέρνησης έθεσαν ουσιαστικά θεμέλια για τη δημιουργία ενός πραγματικού ψηφιακού κράτους με την εφαρμογή λύσεων από την ψηφιακή </w:t>
      </w:r>
      <w:proofErr w:type="spellStart"/>
      <w:r w:rsidRPr="00EC76E3">
        <w:rPr>
          <w:rFonts w:ascii="Arial" w:hAnsi="Arial" w:cs="Arial"/>
          <w:sz w:val="24"/>
          <w:szCs w:val="24"/>
          <w:lang w:eastAsia="el-GR"/>
        </w:rPr>
        <w:t>συνταγογράφηση</w:t>
      </w:r>
      <w:proofErr w:type="spellEnd"/>
      <w:r w:rsidRPr="00EC76E3">
        <w:rPr>
          <w:rFonts w:ascii="Arial" w:hAnsi="Arial" w:cs="Arial"/>
          <w:sz w:val="24"/>
          <w:szCs w:val="24"/>
          <w:lang w:eastAsia="el-GR"/>
        </w:rPr>
        <w:t xml:space="preserve"> μέχρι την έκδοση εξουσιοδοτήσεων. Θεμέλια που ελπίζω να αναπτυχθούν σύντομα, ώστε να φτάσουμε σε ένα πλήρως ψηφιακό κράτος.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Με σοβαρότητα και ευθύνη η Κυβέρνηση συνεχίζει να διαχειρίζεται εκτός από την πανδημία και τις επιπτώσεις των μέτρων στην κοινωνία και την </w:t>
      </w:r>
      <w:r w:rsidRPr="00EC76E3">
        <w:rPr>
          <w:rFonts w:ascii="Arial" w:hAnsi="Arial" w:cs="Arial"/>
          <w:sz w:val="24"/>
          <w:szCs w:val="24"/>
          <w:lang w:eastAsia="el-GR"/>
        </w:rPr>
        <w:lastRenderedPageBreak/>
        <w:t xml:space="preserve">επιχειρηματικότητα. Στόχος είναι και παραμένει ένας, να μη μείνει κανείς πίσω από την επόμενη μέρα. Όπως προλάβαμε την επέκταση της πανδημίας, έτσι να προλάβουμε και τη διάχυση της ύφεσης, να ενισχύσουμε τη χαμένη ρευστότητα των επιχειρήσεων, να παρέχουμε όλα εκείνα τα εργαλεία για την επανεκκίνηση της οικονομίας και τη διατήρηση θέσεων εργασίας.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Ευτυχώς, κυρίες και κύριοι συνάδελφοι, δεν είμαστε μαθητευόμενοι μάγοι της οικονομίας. Αντίθετα έχουμε και σχέδιο και τη σύνεση να το προσαρμόσουμε ανάλογα με την πορεία της οικονομίας. Απόδειξη αυτού είναι η τροπολογία του Υπουργείου Οικονομικών, που απαντά στην κριτική σας για την επέκταση της μείωσης του μισθώματος σε όσες επιχειρήσεις πλήττονται από την πανδημία και στους εργαζόμενους τους. Ήδη για το Μάρτιο και τον Απρίλιο έχουν προβλεφθεί μέτρα που φτάνουν το 3,5% του ΑΕΠ και μαζί με τις ενισχύσεις μέσω ΕΣΠΑ και άλλων κονδυλίων της Ευρωπαϊκής Ένωσης φτάνουν και ξεπερνούν τα 10 δισεκατομμύρια ευρώ. Αν υπολογίσουμε στο σύνολο των μέτρων και το κόστος που προκαλεί η αναστολή πληρωμής φόρων και εισφορών, μιλάμε για μέτρα που φτάνουν τα 26 δισεκατομμύρια ευρώ.</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 Επομένως, δεν είναι απαραίτητη η πλειοδοσία μέτρων που βλέπουμε το τελευταίο διάστημα. Δεν ενδιαφέρεται ο ελληνικός λαός για το ποιος προσφέρει τα περισσότερα, κυρίες και κύριοι συνάδελφοι. Το μόνο που τον ενδιαφέρει είναι να αισθάνεται τη συμπαράσταση του κράτους με ουσιαστικά </w:t>
      </w:r>
      <w:r w:rsidRPr="00EC76E3">
        <w:rPr>
          <w:rFonts w:ascii="Arial" w:hAnsi="Arial" w:cs="Arial"/>
          <w:sz w:val="24"/>
          <w:szCs w:val="24"/>
          <w:lang w:eastAsia="el-GR"/>
        </w:rPr>
        <w:lastRenderedPageBreak/>
        <w:t>μέτρα και σιγουριά ότι η επόμενη μέρα δεν θα φέρει ξανά μία νέα βαριά οικονομική κρίση.</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Ξεχνάτε ότι η αντιμετώπιση τόσο της πανδημίας όσο και των επιπτώσεών της δεν είναι δρόμος εκατό μέτρων. Είναι ένας μαραθώνιος που απαιτεί στρατηγική, καλά υπολογισμένες κινήσεις, διορατικότητα και σύνεση στη διαχείριση των πόρων μας. Και η Κυβέρνηση αποδεικνύεται και σε αυτό ικανή και αποτελεσματική. Κανείς δεν θα πει ότι δεν θα γίνουν λάθη, ότι δεν θα υπάρξουν παραλείψεις, ειδικά όταν η προτεραιότητα της Κυβέρνησης παραμένει η προστασία των ζωών όλων μας.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Είναι καλοδεχούμενη η εποικοδομητική κριτική. Τη θέλουμε. Την ακούμε. Άλλο, όμως, κριτική και άλλο επαναστατική γυμναστική, στην οποία επιδίδεστε. Δεν είναι η ώρα, κύριοι συνάδελφοι. Δεν βλέπετε τον παγκόσμιο πόλεμο που μαίνεται στην προμήθεια υλικών, την πειρατεία στα μέσα μεταφοράς τους; Η στείρα και ιδεοληπτική αντιπολίτευση τίποτα δεν έχει να προσφέρει στο καλό του τόπου, ειδικά όταν ακόμα τίποτα δεν έχει κριθεί και έχουμε δρόμο μπροστά μας.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 Και ακούστε κάτι. Η ρητορική του μίσους, η πολιτική διέγερση της χυδαιότητας καταδικάστηκε. Την ασκήσατε την περίοδο 2012 - 2015. Διχάσατε, ξεγελάσατε, φανατίσατε, κοροϊδέψετε, ξεφτιλίσατε. Ηττηθήκατε το 2019. Βλέπω ότι κάποιοι επιχειρούν να επαναφέρουν την ίδια συνταγή. </w:t>
      </w:r>
      <w:proofErr w:type="spellStart"/>
      <w:r w:rsidRPr="00EC76E3">
        <w:rPr>
          <w:rFonts w:ascii="Arial" w:hAnsi="Arial" w:cs="Arial"/>
          <w:sz w:val="24"/>
          <w:szCs w:val="24"/>
          <w:lang w:eastAsia="el-GR"/>
        </w:rPr>
        <w:t>Αποσύρτε</w:t>
      </w:r>
      <w:proofErr w:type="spellEnd"/>
      <w:r w:rsidRPr="00EC76E3">
        <w:rPr>
          <w:rFonts w:ascii="Arial" w:hAnsi="Arial" w:cs="Arial"/>
          <w:sz w:val="24"/>
          <w:szCs w:val="24"/>
          <w:lang w:eastAsia="el-GR"/>
        </w:rPr>
        <w:t xml:space="preserve"> τους τώρα </w:t>
      </w:r>
      <w:r w:rsidRPr="00EC76E3">
        <w:rPr>
          <w:rFonts w:ascii="Arial" w:hAnsi="Arial" w:cs="Arial"/>
          <w:sz w:val="24"/>
          <w:szCs w:val="24"/>
          <w:lang w:eastAsia="el-GR"/>
        </w:rPr>
        <w:lastRenderedPageBreak/>
        <w:t>από τον δημόσιο λόγο, κύριοι του ΣΥΡΙΖΑ, γιατί αλλιώς θα σας αποσύρει πλήρως πολιτικά ο ελληνικός λαός. Όχι ότι με νοιάζει, για σας το λέω, επειδή είστε Αξιωματική Αντιπολίτευση.</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Κυρίες και κύριοι συνάδελφοι, είναι δεδομένο ότι η χώρα μας έχει ακόμα δρόμο να διανύσει τόσο στην αντιμετώπιση της πανδημίας όσο και των συνεπειών της. Η τέταρτη κατά σειρά πράξη νομοθετικού περιεχομένου που κυρώνουμε σήμερα αποτελεί κομβικό εργαλείο, κομβικό σημείο και ένα ακόμα εργαλείο στην πορεία αυτή. Περιλαμβάνει μέτρα, όπως μεταξύ άλλων, το επίδομα των 800 ευρώ, τη μείωση του μισθώματος επιχειρήσεων και εργαζομένων κατά 40%, αναστολής ασφαλιστικών εισφορών, επιτάχυνση επιστροφών φόρου και ΦΠΑ, ενίσχυση του ΕΟΔΥ και του συστήματος υγείας, τη διευκόλυνση δωρεών, ψηφιακές ευκολίες στη λήψη συνταγών ή διοικητικών εγγράφων, ρυθμίσεις για την αγορά και βέβαια την επιβολή της αυστηρής καραντίνας.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 Σας καλώ να σταθείτε στο ύψος των περιστάσεων και να τη στηρίξετε με την ψήφο σας. Να στηρίξετε τα θετικά μέτρα που προφύλαξαν τη χώρα από την επέκταση της πανδημίας και την επιχειρηματικότητα από την διάλυση της οικονομικής ζωής.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Οφείλουμε να παρέχουμε στους συμπολίτες μας τη σιγουριά ότι τόσο η εκτελεστική όσο και η νομοθετική εξουσία του τόπου θα κάνουν ό,τι είναι </w:t>
      </w:r>
      <w:r w:rsidRPr="00EC76E3">
        <w:rPr>
          <w:rFonts w:ascii="Arial" w:hAnsi="Arial" w:cs="Arial"/>
          <w:sz w:val="24"/>
          <w:szCs w:val="24"/>
          <w:lang w:eastAsia="el-GR"/>
        </w:rPr>
        <w:lastRenderedPageBreak/>
        <w:t>απαραίτητο για να διασφαλίσουν την υγεία τους και το μέλλον τους. Οφείλουμε να αποδείξουμε σε όσους προσέτρεξαν με τις δωρεές τους να στηρίξουν το σύστημα υγείας της χώρας, ότι δεν πρόκειται να το εγκαταλείψουμε στην τύχη του. Οφείλουμε να έχουμε σχέδιο, να έχουμε λογική, να έχουμε τη διορατικότητα να προλάβουμε ξανά τις εξελίξεις, διασφαλίζοντας το μέλλον της χώρας.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Η Κυβέρνηση της Νέας Δημοκρατίας είναι εδώ, παρούσα. Αφουγκράζεται τις ανάγκες, ακούει την ουσιαστική κριτική, παίρνει νέα μέτρα. Η Κυβέρνηση είναι εδώ, εμείς είμαστε εδώ, για να μην αφήσουμε κανέναν να νιώσει ότι βιώνει μόνος του αυτή την πανδημία.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Κλείνοντας, οφείλουμε όλοι –θεωρώ- ένα μεγάλο ευχαριστώ στους ανώνυμους ήρωες της καθημερινότητας, που στηρίζουν νυχθημερόν την προσπάθειά της χώρας, στους ανθρώπους οι οποίοι δεν έχουν ωράριο, δεν έχουν αγκομαχητά και δίνουν αυτόν τον τιτάνιο αγώνα αδιαμαρτύρητα. Εννοώ τους εργαζόμενους του δημόσιου τομέα με τους πενιχρούς και πετσοκομμένους μισθούς, αλλά και τους εργαζόμενους του ιδιωτικού τομέα, τους αυτοαπασχολούμενους, τους αγρότες και όλους τους συμπολίτες μας, που αγόγγυστα βάζουν το εμείς πάνω από το εγώ. Σας ευχαριστούμε ειλικρινώς!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 Είμαστε εδώ για την Ελλάδα, για όλους τους Έλληνες.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lastRenderedPageBreak/>
        <w:t xml:space="preserve"> Σας ευχαριστώ.</w:t>
      </w:r>
    </w:p>
    <w:p w:rsidR="00EC76E3" w:rsidRPr="00EC76E3" w:rsidRDefault="00EC76E3" w:rsidP="00EC76E3">
      <w:pPr>
        <w:spacing w:after="160" w:line="600" w:lineRule="auto"/>
        <w:ind w:firstLine="720"/>
        <w:jc w:val="center"/>
        <w:rPr>
          <w:rFonts w:ascii="Arial" w:hAnsi="Arial" w:cs="Arial"/>
          <w:sz w:val="24"/>
          <w:szCs w:val="24"/>
          <w:lang w:eastAsia="el-GR"/>
        </w:rPr>
      </w:pPr>
      <w:r w:rsidRPr="00EC76E3">
        <w:rPr>
          <w:rFonts w:ascii="Arial" w:hAnsi="Arial" w:cs="Arial"/>
          <w:sz w:val="24"/>
          <w:szCs w:val="24"/>
          <w:lang w:eastAsia="el-GR"/>
        </w:rPr>
        <w:t>(Χειροκροτήματα από την πτέρυγα της Νέας Δημοκρατίας)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ΠΡΟΕΔΡΕΥΩΝ (Αθανάσιος Μπούρας):</w:t>
      </w:r>
      <w:r w:rsidRPr="00EC76E3">
        <w:rPr>
          <w:rFonts w:ascii="Arial" w:hAnsi="Arial" w:cs="Arial"/>
          <w:sz w:val="24"/>
          <w:szCs w:val="24"/>
          <w:lang w:eastAsia="el-GR"/>
        </w:rPr>
        <w:t xml:space="preserve"> Ευχαριστούμε.</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Τον λόγο έχει ο εισηγητής του ΣΥΡΙΖΑ κ. Γεώργιος Τσίπρας για οκτώ λεπτά.</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ΓΕΩΡΓΙΟΣ ΤΣΙΠΡΑΣ:</w:t>
      </w:r>
      <w:r w:rsidRPr="00EC76E3">
        <w:rPr>
          <w:rFonts w:ascii="Arial" w:hAnsi="Arial" w:cs="Arial"/>
          <w:sz w:val="24"/>
          <w:szCs w:val="24"/>
          <w:lang w:eastAsia="el-GR"/>
        </w:rPr>
        <w:t xml:space="preserve"> Ευχαριστώ, κύριε Πρόεδρε.</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Κυρίες και κύριοι συνάδελφοι, ζούμε σε μια πρωτοφανή διεθνή κοινοβουλευτική κρίση και όλες οι κυβερνήσεις έχουν την ευθύνη να αντιμετωπίσουν και αυτήν την κρίση προστατεύοντας πρώτα απ’ όλα ανθρώπινες ζωές, αλλά να προστατέψουν και συνολικά την κοινωνία και από τις πρωτογενείς και από τις δευτερογενείς συνέπειες.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Είναι ένα θέμα τα περιοριστικά μέτρα για τα οποία υπάρχει και ζήτημα ατομικής ευθύνης, αλλά και κρατικής ευθύνης. Σε αυτό φαίνεται ότι όταν πάρθηκαν τα μέτρα μαζί με όλη την άλλη Ευρώπη για την περίπτωση τη δική μας, των Βαλκανίων και της Ανατολικής Ευρώπης τα μέτρα αυτά ήταν έγκαιρα. Για την περίπτωση πολλών χωρών της Δυτικής Ευρώπης ήταν ήδη αργά. Συνολικά η Ευρωπαϊκή Ένωση φαίνεται ότι άργησε, δεν ενήργησε έγκαιρα, δεν προέβλεψε τη διασπορά της πανδημίας όταν πια την εβδομάδα 10 με 16 </w:t>
      </w:r>
      <w:r w:rsidRPr="00EC76E3">
        <w:rPr>
          <w:rFonts w:ascii="Arial" w:hAnsi="Arial" w:cs="Arial"/>
          <w:sz w:val="24"/>
          <w:szCs w:val="24"/>
          <w:lang w:eastAsia="el-GR"/>
        </w:rPr>
        <w:lastRenderedPageBreak/>
        <w:t>Μαρτίου πάρθηκαν τα αποφασιστικά μέτρα να κλείσουν σχολεία κ.λπ. και τα πήραμε όλοι μαζί.</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Αλλά αυτό είναι μόνο το ένα βήμα και αφορά το ένα μέτωπο, τα περιοριστικά μέτρα. Υπάρχει το θέμα του δημόσιου συστήματος υγείας για το οποίο επί μία δεκαετία ασκήθηκαν πολύ διαφορετικές πολιτικές και υπήρξε μεγάλη πολιτική αντιπαράθεση στο πλαίσιο </w:t>
      </w:r>
      <w:proofErr w:type="spellStart"/>
      <w:r w:rsidRPr="00EC76E3">
        <w:rPr>
          <w:rFonts w:ascii="Arial" w:hAnsi="Arial" w:cs="Arial"/>
          <w:sz w:val="24"/>
          <w:szCs w:val="24"/>
          <w:lang w:eastAsia="el-GR"/>
        </w:rPr>
        <w:t>μνημονιακών</w:t>
      </w:r>
      <w:proofErr w:type="spellEnd"/>
      <w:r w:rsidRPr="00EC76E3">
        <w:rPr>
          <w:rFonts w:ascii="Arial" w:hAnsi="Arial" w:cs="Arial"/>
          <w:sz w:val="24"/>
          <w:szCs w:val="24"/>
          <w:lang w:eastAsia="el-GR"/>
        </w:rPr>
        <w:t xml:space="preserve"> πολιτικών που ασκήθηκαν μέχρι το 2015 και υπάρχει το θέμα της οικονομίας.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Αναφέρθηκε ο εισηγητής της Νέας Δημοκρατίας στα μπαζούκας των 2 τρισεκατομμυρίων από τις Ηνωμένες Πολιτείες.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Μπαζούκας, αγαπητέ συνάδελφε, υπάρχουν και στην Ευρώπη. Υπάρχει το πάνω από το 30% του ΑΕΠ πακέτο οικονομικό της Γερμανίας και όλα τα άλλα, 10%, 15%, 20% του ΑΕΠ, πολλών ευρωπαϊκών χωρών. Η Ελλάδα, δυστυχώς, έχει μείνει στο 3,1% του ΑΕΠ.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Γιατί παίρνουν τόσο μεγάλα πακέτα οι άλλες χώρες; Δεν έχουν στενότητα; Έχουν στενότητα. Ο λόγος είναι απλός. Σε ομαλές περιόδους μένουν γενικά αδιατάραχτες ή πρέπει να μένουν αδιατάραχτες -είναι σημάδι υγείας της οικονομίας- όλες οι </w:t>
      </w:r>
      <w:proofErr w:type="spellStart"/>
      <w:r w:rsidRPr="00EC76E3">
        <w:rPr>
          <w:rFonts w:ascii="Arial" w:hAnsi="Arial" w:cs="Arial"/>
          <w:sz w:val="24"/>
          <w:szCs w:val="24"/>
          <w:lang w:eastAsia="el-GR"/>
        </w:rPr>
        <w:t>χρηματοροές</w:t>
      </w:r>
      <w:proofErr w:type="spellEnd"/>
      <w:r w:rsidRPr="00EC76E3">
        <w:rPr>
          <w:rFonts w:ascii="Arial" w:hAnsi="Arial" w:cs="Arial"/>
          <w:sz w:val="24"/>
          <w:szCs w:val="24"/>
          <w:lang w:eastAsia="el-GR"/>
        </w:rPr>
        <w:t xml:space="preserve">. Κάποιος που πρέπει να πληρώνει, δηλαδή, για τα αγαθά και τις υπηρεσίες που λαμβάνει και ακόμα και αν έρθει σε μία δύσκολη θέση υπάρχει το τραπεζικό σύστημα, τουλάχιστον για όσους έχουν </w:t>
      </w:r>
      <w:r w:rsidRPr="00EC76E3">
        <w:rPr>
          <w:rFonts w:ascii="Arial" w:hAnsi="Arial" w:cs="Arial"/>
          <w:sz w:val="24"/>
          <w:szCs w:val="24"/>
          <w:lang w:eastAsia="el-GR"/>
        </w:rPr>
        <w:lastRenderedPageBreak/>
        <w:t xml:space="preserve">πρόσβαση στο τραπεζικό σύστημα, και εν </w:t>
      </w:r>
      <w:proofErr w:type="spellStart"/>
      <w:r w:rsidRPr="00EC76E3">
        <w:rPr>
          <w:rFonts w:ascii="Arial" w:hAnsi="Arial" w:cs="Arial"/>
          <w:sz w:val="24"/>
          <w:szCs w:val="24"/>
          <w:lang w:eastAsia="el-GR"/>
        </w:rPr>
        <w:t>είδει</w:t>
      </w:r>
      <w:proofErr w:type="spellEnd"/>
      <w:r w:rsidRPr="00EC76E3">
        <w:rPr>
          <w:rFonts w:ascii="Arial" w:hAnsi="Arial" w:cs="Arial"/>
          <w:sz w:val="24"/>
          <w:szCs w:val="24"/>
          <w:lang w:eastAsia="el-GR"/>
        </w:rPr>
        <w:t xml:space="preserve"> αμορτισέρ αναλαμβάνει να καλύψει το όποιο σκαμπανέβασμα ή της οικονομίας ή της κάθε μιας επιχείρησης.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Στην προκειμένη περίπτωση έχουμε το πρόβλημα ότι ακριβώς έχουμε μία τεράστια μείωση έως και μηδενισμό σε πολλά πεδία των </w:t>
      </w:r>
      <w:proofErr w:type="spellStart"/>
      <w:r w:rsidRPr="00EC76E3">
        <w:rPr>
          <w:rFonts w:ascii="Arial" w:hAnsi="Arial" w:cs="Arial"/>
          <w:sz w:val="24"/>
          <w:szCs w:val="24"/>
          <w:lang w:eastAsia="el-GR"/>
        </w:rPr>
        <w:t>χρηματοροών</w:t>
      </w:r>
      <w:proofErr w:type="spellEnd"/>
      <w:r w:rsidRPr="00EC76E3">
        <w:rPr>
          <w:rFonts w:ascii="Arial" w:hAnsi="Arial" w:cs="Arial"/>
          <w:sz w:val="24"/>
          <w:szCs w:val="24"/>
          <w:lang w:eastAsia="el-GR"/>
        </w:rPr>
        <w:t xml:space="preserve"> αυτών. Εδώ είναι αναγκαία η παρέμβαση του κράτους. Άλλη μεγάλη συζήτηση στο πόσο χρειάζεται κράτος και στον χώρο της οικονομίας. Δεν την ανοίγω. Είναι αναγκαία, λοιπόν, η παρέμβαση του κράτους και γι’ αυτό είναι τόσο μεγάλα τα πακέτα. Δεν έρχονται να αντιμετωπίσουν αυτούς που επλήγησαν απλώς, κάποιος που δεν έχει χρήμα και χρειάζεται λίγο παραπάνω χρήμα. Πάνε να αντιμετωπίσουν ακριβώς το γεγονός να μην μετατραπεί η βιολογική πανδημία σε οικονομική πανδημία εκτόξευσης των απολύσεων, κλεισίματος επιχειρήσεων, αθέτησης πληρωμών, αθέτησης εξυπηρέτησης δανεισμού και ούτω καθ’ εξής. Αναγκαστικά τα μέτρα είναι τεράστια.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Συν ότι πρέπει να δημιουργήσουν ένα αίσθημα εμπιστοσύνης ότι οι επιχειρήσεις που λειτουργούσαν μέχρι χθες ακόμη και αν δεν λειτουργούν σήμερα θα μπορέσουν να λειτουργήσουν μετά από δύο-τρεις μήνες όταν θα έχει λήξει η μπόρα.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Εδώ, λοιπόν, εσείς δεν έχετε κανένα </w:t>
      </w:r>
      <w:proofErr w:type="spellStart"/>
      <w:r w:rsidRPr="00EC76E3">
        <w:rPr>
          <w:rFonts w:ascii="Arial" w:hAnsi="Arial" w:cs="Arial"/>
          <w:sz w:val="24"/>
          <w:szCs w:val="24"/>
          <w:lang w:eastAsia="el-GR"/>
        </w:rPr>
        <w:t>μπαζούκα</w:t>
      </w:r>
      <w:proofErr w:type="spellEnd"/>
      <w:r w:rsidRPr="00EC76E3">
        <w:rPr>
          <w:rFonts w:ascii="Arial" w:hAnsi="Arial" w:cs="Arial"/>
          <w:sz w:val="24"/>
          <w:szCs w:val="24"/>
          <w:lang w:eastAsia="el-GR"/>
        </w:rPr>
        <w:t xml:space="preserve"> και ακολουθείτε μία λογική «βλέποντας και κάνοντας» με πρόσχημα ότι έχουμε μπροστά μας </w:t>
      </w:r>
      <w:r w:rsidRPr="00EC76E3">
        <w:rPr>
          <w:rFonts w:ascii="Arial" w:hAnsi="Arial" w:cs="Arial"/>
          <w:sz w:val="24"/>
          <w:szCs w:val="24"/>
          <w:lang w:eastAsia="el-GR"/>
        </w:rPr>
        <w:lastRenderedPageBreak/>
        <w:t>μαραθώνιο και αντιμετωπίζετε με έναν συμπτωματικό τρόπο τα όποια συμπτώματα. Είναι δεδομένο, είναι μαθηματικά βέβαιο ότι θα οδηγήσετε και σε πολύ μεγαλύτερη ύφεση την ελληνική οικονομία από αυτήν που θα προλαβαίναμε, όπως ακριβώς προσπαθούν να προλάβουν οι άλλες χώρες της Ευρωπαϊκής Ένωσης, και κυρίως ότι αυτά τα οποία θα απαιτηθούν μετά από δύο, τρεις, τέσσερις, πέντε μήνες θα είναι πολύ περισσότερα, το κόστος θα είναι πολύ μεγαλύτερο, για να μπορέσει η οικονομία να επανέλθει και δυστυχώς δεν θα επανέλθει.</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Πριν λίγες ημέρες ανακοινώθηκε ότι εγκρίθηκε από την Ευρωπαϊκή Ένωση έκτακτο πρόγραμμα 12 δισεκατομμυρίων για την πορτογαλική οικονομία που είναι κατά τι μικρότερη από την ελληνική. Πόσα εγκρίθηκαν για την ελληνική οικονομία; Εγκρίθηκαν 2 δισεκατομμύρια. Τόσα ζητήθηκαν να εγκριθούν. Δεν έχουμε ανάγκη από παραπάνω;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Κανείς δεν έχει ισχυριστεί -και στην πρόταση που καταθέσαμε- να αρχίσουμε να μοιράζουμε χρήματα. Δεν είναι εκεί το θέμα. Το θέμα είναι να αισθανθούν όλες οι επιχειρήσεις και η οικονομία την εμπιστοσύνη ότι υπάρχουν πιστωτικές γραμμές όχι απ’ έξω, αλλά εσωτερικά, από το ελληνικό τραπεζικό σύστημα, από τους διάφορους οργανισμούς και κρατικές αρχές, υπάρχουν </w:t>
      </w:r>
      <w:proofErr w:type="spellStart"/>
      <w:r w:rsidRPr="00EC76E3">
        <w:rPr>
          <w:rFonts w:ascii="Arial" w:hAnsi="Arial" w:cs="Arial"/>
          <w:sz w:val="24"/>
          <w:szCs w:val="24"/>
          <w:lang w:eastAsia="el-GR"/>
        </w:rPr>
        <w:t>χρηματοροές</w:t>
      </w:r>
      <w:proofErr w:type="spellEnd"/>
      <w:r w:rsidRPr="00EC76E3">
        <w:rPr>
          <w:rFonts w:ascii="Arial" w:hAnsi="Arial" w:cs="Arial"/>
          <w:sz w:val="24"/>
          <w:szCs w:val="24"/>
          <w:lang w:eastAsia="el-GR"/>
        </w:rPr>
        <w:t xml:space="preserve"> και πιστωτικές γραμμές τέτοιες που να μπορούν να μην </w:t>
      </w:r>
      <w:r w:rsidRPr="00EC76E3">
        <w:rPr>
          <w:rFonts w:ascii="Arial" w:hAnsi="Arial" w:cs="Arial"/>
          <w:sz w:val="24"/>
          <w:szCs w:val="24"/>
          <w:lang w:eastAsia="el-GR"/>
        </w:rPr>
        <w:lastRenderedPageBreak/>
        <w:t xml:space="preserve">απολύσουν εργαζόμενους και να κρατηθούν ζωντανές όλες οι επιχειρήσεις για την επόμενη ημέρα.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Αντί για αυτό τι εφαρμόζετε; Χρηματοδοτείτε και επιδοτείτε την ανεργία με τα 800 ευρώ. Λέτε στην ουσία στις επιχειρήσεις «απολύστε». Καλύπτετε για ένα πολύ μικρό χρονικό διάστημα τους εργαζόμενους, λέτε στις επιχειρήσεις «πληρώνετε για μισή δουλειά μισό χρόνο» και στην ουσία αυτό το οποίο κάνετε είναι να επιταχύνετε μία πορεία οικονομικής πανδημίας. Δυστυχώς θα δούμε πολύ γρήγορα τις συνέπειες αυτής της πολιτικής.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Άρα ο ΣΥΡΙΖΑ δεν λέει κάτι άλλο από αυτό που προσπαθούν να εφαρμόσουν σχεδόν όλες οι χώρες στη Δυτική Ευρώπη και όλες οι χώρες της Ευρωζώνης. Είτε δεν έχετε καταλάβει ποια είναι η απειλή και ποιος είναι ο κίνδυνος μπροστά μας είτε δεν έχει έρθει αυτός ο κίνδυνος στην Ελλάδα. Αλλά, δυστυχώς, έχει έρθει.</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Έρχομαι στα συγκεκριμένα. Πρώτα απ’ όλα με τις πράξεις νομοθετικού περιεχομένου, και με τη σημερινή, υπάρχει τεράστια ανεπάρκεια στην αντιμετώπιση και του προβλήματος στον χώρο της υγείας για την ενίσχυση του δημόσιου συστήματος υγείας και κυρίως υπάρχει ανεπάρκεια στην αντιμετώπιση των οικονομικών ζητημάτων.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lastRenderedPageBreak/>
        <w:t xml:space="preserve">Πριν περάσω στα επιμέρους άρθρα θα κάνω μια γενική παρατήρηση. Σε όλη την Ευρωπαϊκή Ένωση όχι με πρόσχημα, αλλά με αφορμή το πρόβλημα της πανδημίας έχει αρθεί το καθεστώς των κρατικών ενισχύσεων, αυτό είναι και επίσημη απόφαση, και μία σειρά χώρες παίρνουν μέτρα για μία σειρά προβληματικές επιχειρήσεις. Ορισμένες δεν είναι προβληματικές τώρα με την πανδημία, αλλά ήταν και από πριν προβληματικές και αρπάζουν την ευκαιρία αυτή για να ενισχύσουν δικές τους επιχειρήσεις. Ορισμένοι, όπως οι Γερμανοί, φτάνουν στο σημείο να τροφοδοτούν με εκατοντάδες δισεκατομμύρια κρατικές αναπτυξιακές τράπεζες για να αγοράσουν μετοχικά μερίδια από ιδιωτικές εταιρείες και έχουν ανακοινώσει επίσημα, επίσης, ότι θα προστατεύσουν εταιρείες τους από εξαγορά από ξένους ομίλους.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Σε ό,τι αφορά τις δικές μας προβληματικές επιχειρήσεις, και αναφέρομαι συγκεκριμένα σε ΕΑΣ, σε ΕΑΒ, στην ΕΛΒΟ, στους οργανισμούς λιμένων, στα ναυπηγεία Ελευσίνας και Σκαραμαγκά, αλλά ακόμη και στη ΔΕΗ δεν έχει ανακοινωθεί μέχρι σήμερα κανένα απολύτως μέτρο. Απεναντίας περνάνε διάφορες προθεσμίες σε ό,τι αφορά τις πληρωμές των εργαζομένων, που μέχρι τώρα είχαν ρυθμιστεί με έναν ορισμένο τρόπο, χωρίς να ανακοινώνεται κανένα καινούργιο μέτρο.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Επί των άρθρων: πρώτον, σε ό,τι αφορά τις μισθώσεις για τη μείωση κατά 40%, που προβλεπόταν για τις επιχειρήσεις που έκλεισαν με κρατική </w:t>
      </w:r>
      <w:r w:rsidRPr="00EC76E3">
        <w:rPr>
          <w:rFonts w:ascii="Arial" w:hAnsi="Arial" w:cs="Arial"/>
          <w:sz w:val="24"/>
          <w:szCs w:val="24"/>
          <w:lang w:eastAsia="el-GR"/>
        </w:rPr>
        <w:lastRenderedPageBreak/>
        <w:t xml:space="preserve">εντολή, δεν βλέπουμε να υπάρχει επέκταση σε άλλες περιπτώσεις, πρώτον, των εργαζομένων που εργάζονται με μισό μισθό ή που έχουν απολυθεί αυτό το διάστημα ή που παίρνουν το </w:t>
      </w:r>
      <w:proofErr w:type="spellStart"/>
      <w:r w:rsidRPr="00EC76E3">
        <w:rPr>
          <w:rFonts w:ascii="Arial" w:hAnsi="Arial" w:cs="Arial"/>
          <w:sz w:val="24"/>
          <w:szCs w:val="24"/>
          <w:lang w:eastAsia="el-GR"/>
        </w:rPr>
        <w:t>οκτακοσάευρο</w:t>
      </w:r>
      <w:proofErr w:type="spellEnd"/>
      <w:r w:rsidRPr="00EC76E3">
        <w:rPr>
          <w:rFonts w:ascii="Arial" w:hAnsi="Arial" w:cs="Arial"/>
          <w:sz w:val="24"/>
          <w:szCs w:val="24"/>
          <w:lang w:eastAsia="el-GR"/>
        </w:rPr>
        <w:t>, όπως επίσης και για μία σειρά επιχειρήσεων οι οποίες δεν έκλεισαν μετά από κρατική εντολή, αλλά αντιμετωπίζουν τεράστια οικονομικά προβλήματα.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Δεύτερον, δεν αντιμετωπίζετε το πρόβλημα που θα αντιμετωπίσουν οι ιδιοκτήτες που θα εισπράττουν μικρότερα ενοίκια.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Το άρθρο 9 είναι το σκανδαλώδες άρθρο για το οποίο μιλούσα πριν όπου στην ουσία επιτρέπει μικρότερες αποδοχές. Πρώτα απ’ όλα πρόβλημα τεράστιο θα αντιμετωπίσει η ελληνική οικονομία και στη συνέχεια ακόμα και αν παίρνετε τα μέτρα που πρέπει να πάρετε και δεν εφησυχάζουμε καθόλου γύρω από το αν τα μέτρα αυτά είναι προσωρινά, όπως λέτε ότι θα τα καταργήσετε σε μερικούς μήνες, είναι και αυτό ένα θέμα από μόνο του. Αλλά κυρίως είναι απαράδεκτος, όπως είπα, ο τρόπος που αντιμετωπίζετε το ζήτημα.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Υπάρχει το πρόγραμμα </w:t>
      </w:r>
      <w:r w:rsidRPr="00EC76E3">
        <w:rPr>
          <w:rFonts w:ascii="Arial" w:hAnsi="Arial" w:cs="Arial"/>
          <w:sz w:val="24"/>
          <w:szCs w:val="24"/>
          <w:lang w:val="de-DE" w:eastAsia="el-GR"/>
        </w:rPr>
        <w:t>SURE</w:t>
      </w:r>
      <w:r w:rsidRPr="00EC76E3">
        <w:rPr>
          <w:rFonts w:ascii="Arial" w:hAnsi="Arial" w:cs="Arial"/>
          <w:sz w:val="24"/>
          <w:szCs w:val="24"/>
          <w:lang w:eastAsia="el-GR"/>
        </w:rPr>
        <w:t xml:space="preserve">. Έχει χρηματοδοτηθεί ήδη με 100 δισεκατομμύρια ευρώ από την Ευρωπαϊκή Ένωση και η λογική του προγράμματος αυτού, που είναι τεράστιο και μπορεί να καλύψει κάλλιστα και την Ελλάδα, είναι ακριβώς να καλυφθεί όλο το μισθολογικό, τουλάχιστον κατά ένα πολύ μεγάλο μέρος, 70%, 80% ή και 100%, έτσι ώστε ακόμη και αν </w:t>
      </w:r>
      <w:r w:rsidRPr="00EC76E3">
        <w:rPr>
          <w:rFonts w:ascii="Arial" w:hAnsi="Arial" w:cs="Arial"/>
          <w:sz w:val="24"/>
          <w:szCs w:val="24"/>
          <w:lang w:eastAsia="el-GR"/>
        </w:rPr>
        <w:lastRenderedPageBreak/>
        <w:t>εργαζόμενοι εργάζονται λιγότερο να καλύπτεται εντός της επιχείρησης, δηλαδή χωρίς απόλυση, το σύνολο του μισθού τους.</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Το άρθρο 21 αφορά την αισχροκέρδεια. Στην ουσία η αισχροκέρδεια για αυτά που έγιναν είδη πρώτης ανάγκης με βάση την υγειονομική κρίση, την οποία αντιμετωπίζουμε, δεν έχει αντιμετωπιστεί. Αυτό το οποίο κάνετε στην ουσία είναι να μην υπάρχει μεγαλύτερο περιθώριο κέρδους, αλλά το κράτος δεν έχει αναλάβει τη δική του ευθύνη, πρώτον, στην εισαγωγή, δεύτερον, στη διαχείριση, τρίτον, στη διάθεση και στην τιμολόγηση ή ακόμη και στην παραγωγή τέτοιων ειδών πρώτης ανάγκης, ενώ υπάρχει αυτή η δυνατότητα. Δεν έχει κανένα βήμα σε αυτό το πεδίο.</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Άρθρο 23. Εισαγωγή μετουσιωμένης αιθυλικής αλκοόλης. Το έχετε προβλέψει αυτό –και είναι σωστό που το προβλέπετε- αλλά δεν υπάρχει </w:t>
      </w:r>
      <w:proofErr w:type="spellStart"/>
      <w:r w:rsidRPr="00EC76E3">
        <w:rPr>
          <w:rFonts w:ascii="Arial" w:hAnsi="Arial" w:cs="Arial"/>
          <w:color w:val="1D2228"/>
          <w:sz w:val="24"/>
          <w:szCs w:val="24"/>
          <w:shd w:val="clear" w:color="auto" w:fill="FFFFFF"/>
          <w:lang w:eastAsia="el-GR"/>
        </w:rPr>
        <w:t>καμμία</w:t>
      </w:r>
      <w:proofErr w:type="spellEnd"/>
      <w:r w:rsidRPr="00EC76E3">
        <w:rPr>
          <w:rFonts w:ascii="Arial" w:hAnsi="Arial" w:cs="Arial"/>
          <w:color w:val="1D2228"/>
          <w:sz w:val="24"/>
          <w:szCs w:val="24"/>
          <w:shd w:val="clear" w:color="auto" w:fill="FFFFFF"/>
          <w:lang w:eastAsia="el-GR"/>
        </w:rPr>
        <w:t xml:space="preserve"> απολύτως πρόβλεψη για απαγόρευση εξαγωγών. Μέχρι και τον μήνα Φεβρουάριο υπήρχαν εξαγωγές αιθυλικής αλκοόλης και δεν ξέρω εάν συνεχίστηκαν και τον Μάρτιο, γιατί δεν έχουν δημοσιευθεί σχετικά στοιχεία.</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Άρθρο 13. Είναι ένα παράδειγμα άρθρου, γιατί υπάρχουν και άλλα τέτοια, τα οποία δεν έχουν καμία απολύτως σχέση με την πανδημία και την έκρυθμη κατάσταση την οποία αντιμετωπίζουμε. Το χρησιμοποιείτε στην προκειμένη περίπτωση, για να καταργήσετε στην ουσία μία ειδικότητα που αφορά τους ιατρούς εργασίας. Ίσα-ίσα, τώρα που οι επιχειρήσεις κλείνουν, </w:t>
      </w:r>
      <w:r w:rsidRPr="00EC76E3">
        <w:rPr>
          <w:rFonts w:ascii="Arial" w:hAnsi="Arial" w:cs="Arial"/>
          <w:color w:val="1D2228"/>
          <w:sz w:val="24"/>
          <w:szCs w:val="24"/>
          <w:shd w:val="clear" w:color="auto" w:fill="FFFFFF"/>
          <w:lang w:eastAsia="el-GR"/>
        </w:rPr>
        <w:lastRenderedPageBreak/>
        <w:t>καθώς αυτή είναι η τάση σήμερα και συνεπώς, υπάρχει μικρότερη ανάγκη για ιατρούς εργασίας, εσείς στην ουσία καταργείτε αυτήν την ειδικότητα και βάζετε να την μοιράζονται οι άλλοι γιατροί. Πρέπει να πάρετε και αυτό πίσω από την ΠΝΠ, όπως και το άρθρο για τον μισό μισθό.</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Άρθρο 44. Ενώ είχαμε προβλέψει από τον δικό μας νόμο, με τον οποίο ιδρύθηκε ο ΕΟΔΥ, έκτακτη κατάσταση και επείγουσα διαδικασία πέντε ημερών για έκτακτους διαγωνισμούς για προσλήψεις, εσείς με το άρθρο 44, χωρίς να υπάρχει κανένας απολύτως λόγος, παρά μόνο αμαρτωλοί λόγοι μάλλον, όπως αμαρτωλό ήταν και το παλιό ΚΕΕΛΠΝΟ, το σημερινό ΕΟΔΥ, προβλέπετε μία έκτακτη διαδικασία, τελείως αδιαφανή, που θα μπορούσε κάλλιστα να καλυφθεί από την υπάρχουσα νομοθεσία.</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Έρχομαι στα άρθρα 24 έως 31 που αφορούν την ψηφιακή πολιτική. Πολύ βιαστικά, πολύ γρήγορα, γιατί ακριβώς δεν είχαν γίνει βήματα τους προηγούμενους επτά ή οκτώ μήνες, προχωράτε σε μία ορισμένη ταυτοποίηση όσων με ψηφιακά μέσα πρέπει να </w:t>
      </w:r>
      <w:proofErr w:type="spellStart"/>
      <w:r w:rsidRPr="00EC76E3">
        <w:rPr>
          <w:rFonts w:ascii="Arial" w:hAnsi="Arial" w:cs="Arial"/>
          <w:color w:val="1D2228"/>
          <w:sz w:val="24"/>
          <w:szCs w:val="24"/>
          <w:shd w:val="clear" w:color="auto" w:fill="FFFFFF"/>
          <w:lang w:eastAsia="el-GR"/>
        </w:rPr>
        <w:t>ταυτοποιήσουν</w:t>
      </w:r>
      <w:proofErr w:type="spellEnd"/>
      <w:r w:rsidRPr="00EC76E3">
        <w:rPr>
          <w:rFonts w:ascii="Arial" w:hAnsi="Arial" w:cs="Arial"/>
          <w:color w:val="1D2228"/>
          <w:sz w:val="24"/>
          <w:szCs w:val="24"/>
          <w:shd w:val="clear" w:color="auto" w:fill="FFFFFF"/>
          <w:lang w:eastAsia="el-GR"/>
        </w:rPr>
        <w:t xml:space="preserve"> τον εαυτό τους σε διάφορες ψηφιακές πύλες του δημοσίου, χωρίς να έχετε προβλέψει δεύτερο παράγοντα ταυτοποίησης, κάτι που εγείρει μεγάλα ζητήματα ασφαλείας.</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Με το άρθρο 34 σε ό,τι αφορά τις απευθείας αναθέσεις για ζητήματα του Υπουργείου Ψηφιακής Πολιτικής ξεπερνάτε και το όριο των 60.000 ευρώ και άρα, όπως επεσήμανα, μπορεί να υπάρχουν αναθέσεις για πολύ περισσότερα </w:t>
      </w:r>
      <w:r w:rsidRPr="00EC76E3">
        <w:rPr>
          <w:rFonts w:ascii="Arial" w:hAnsi="Arial" w:cs="Arial"/>
          <w:color w:val="1D2228"/>
          <w:sz w:val="24"/>
          <w:szCs w:val="24"/>
          <w:shd w:val="clear" w:color="auto" w:fill="FFFFFF"/>
          <w:lang w:eastAsia="el-GR"/>
        </w:rPr>
        <w:lastRenderedPageBreak/>
        <w:t>πράγματα. Πρόκειται για εξαιρετικά ανησυχητική εξέλιξη. Απελευθερώνεται πλήρως ένα πλαίσιο ανάθεσης έργων πληροφορικής και δεν μπορεί κανείς παρά να υποθέσει ότι ανοίγεται και ο δρόμος για πολύ περισσότερα πάρτι και μεγαλύτερων διαστάσεων. Στη χειρότερη των περιπτώσεων θα μπορούσατε τουλάχιστον να προβλέψετε τη σύσταση διακομματικών επιτροπών, συγκεκριμένα μιας διακομματικής επιτροπής και γι’ αυτό, όπως και για μία σειρά άλλων ζητημάτων, όπου πρέπει να υπάρξει έκτακτη αντιμετώπιση.</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ΠΡΟΕΔΡΕΥΩΝ (Αθανάσιος Μπούρας): </w:t>
      </w:r>
      <w:r w:rsidRPr="00EC76E3">
        <w:rPr>
          <w:rFonts w:ascii="Arial" w:hAnsi="Arial" w:cs="Arial"/>
          <w:color w:val="1D2228"/>
          <w:sz w:val="24"/>
          <w:szCs w:val="24"/>
          <w:shd w:val="clear" w:color="auto" w:fill="FFFFFF"/>
          <w:lang w:eastAsia="el-GR"/>
        </w:rPr>
        <w:t>Ολοκληρώστε, σας παρακαλώ. Έχετε υπερβεί κατά 50% τον χρόνο σας.</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ΓΕΩΡΓΙΟΣ ΤΣΙΠΡΑΣ: </w:t>
      </w:r>
      <w:r w:rsidRPr="00EC76E3">
        <w:rPr>
          <w:rFonts w:ascii="Arial" w:hAnsi="Arial" w:cs="Arial"/>
          <w:color w:val="1D2228"/>
          <w:sz w:val="24"/>
          <w:szCs w:val="24"/>
          <w:shd w:val="clear" w:color="auto" w:fill="FFFFFF"/>
          <w:lang w:eastAsia="el-GR"/>
        </w:rPr>
        <w:t>Ολοκληρώνω, κύριε Πρόεδρε.</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Σε ό,τι αφορά την τροπολογία του Υπουργείου Υγείας με το άρθρο 1 καταργείτε μία διάταξη της κυβέρνησης ΣΥΡΙΖΑ που διευκόλυνε την καλύτερη κατανομή του προσωπικού εντός νοσοκομείου. Ειδικά εν όψει της υγειονομικής κρίσης, είναι αδύνατον να αντιληφθεί κανείς ποια είναι τα προβλήματα της διάταξης, που επικαλείστε αόριστα στην αιτιολογική έκθεση.</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Με το άρθρο 2 καταργείτε τη διάταξη της κυβέρνησης ΣΥΡΙΖΑ που αποσκοπούσε να αυξήσει μέσω του ΕΟΦ τον έλεγχο στις μη παρεμβατικές μελέτες, οι οποίες, όπως είναι γνωστό, είναι χώρος διαφθοράς και προώθησης συμφερόντων, χωρίς </w:t>
      </w:r>
      <w:proofErr w:type="spellStart"/>
      <w:r w:rsidRPr="00EC76E3">
        <w:rPr>
          <w:rFonts w:ascii="Arial" w:hAnsi="Arial" w:cs="Arial"/>
          <w:color w:val="1D2228"/>
          <w:sz w:val="24"/>
          <w:szCs w:val="24"/>
          <w:shd w:val="clear" w:color="auto" w:fill="FFFFFF"/>
          <w:lang w:eastAsia="el-GR"/>
        </w:rPr>
        <w:t>καμμία</w:t>
      </w:r>
      <w:proofErr w:type="spellEnd"/>
      <w:r w:rsidRPr="00EC76E3">
        <w:rPr>
          <w:rFonts w:ascii="Arial" w:hAnsi="Arial" w:cs="Arial"/>
          <w:color w:val="1D2228"/>
          <w:sz w:val="24"/>
          <w:szCs w:val="24"/>
          <w:shd w:val="clear" w:color="auto" w:fill="FFFFFF"/>
          <w:lang w:eastAsia="el-GR"/>
        </w:rPr>
        <w:t xml:space="preserve"> δικαιολογία, χωρίς </w:t>
      </w:r>
      <w:proofErr w:type="spellStart"/>
      <w:r w:rsidRPr="00EC76E3">
        <w:rPr>
          <w:rFonts w:ascii="Arial" w:hAnsi="Arial" w:cs="Arial"/>
          <w:color w:val="1D2228"/>
          <w:sz w:val="24"/>
          <w:szCs w:val="24"/>
          <w:shd w:val="clear" w:color="auto" w:fill="FFFFFF"/>
          <w:lang w:eastAsia="el-GR"/>
        </w:rPr>
        <w:t>καμμία</w:t>
      </w:r>
      <w:proofErr w:type="spellEnd"/>
      <w:r w:rsidRPr="00EC76E3">
        <w:rPr>
          <w:rFonts w:ascii="Arial" w:hAnsi="Arial" w:cs="Arial"/>
          <w:color w:val="1D2228"/>
          <w:sz w:val="24"/>
          <w:szCs w:val="24"/>
          <w:shd w:val="clear" w:color="auto" w:fill="FFFFFF"/>
          <w:lang w:eastAsia="el-GR"/>
        </w:rPr>
        <w:t xml:space="preserve"> εκτίμηση για</w:t>
      </w:r>
      <w:r w:rsidRPr="00EC76E3">
        <w:rPr>
          <w:rFonts w:ascii="Arial" w:hAnsi="Arial" w:cs="Arial"/>
          <w:b/>
          <w:color w:val="1D2228"/>
          <w:sz w:val="24"/>
          <w:szCs w:val="24"/>
          <w:shd w:val="clear" w:color="auto" w:fill="FFFFFF"/>
          <w:lang w:eastAsia="el-GR"/>
        </w:rPr>
        <w:t xml:space="preserve"> </w:t>
      </w:r>
      <w:r w:rsidRPr="00EC76E3">
        <w:rPr>
          <w:rFonts w:ascii="Arial" w:hAnsi="Arial" w:cs="Arial"/>
          <w:color w:val="1D2228"/>
          <w:sz w:val="24"/>
          <w:szCs w:val="24"/>
          <w:shd w:val="clear" w:color="auto" w:fill="FFFFFF"/>
          <w:lang w:eastAsia="el-GR"/>
        </w:rPr>
        <w:t xml:space="preserve">τον </w:t>
      </w:r>
      <w:r w:rsidRPr="00EC76E3">
        <w:rPr>
          <w:rFonts w:ascii="Arial" w:hAnsi="Arial" w:cs="Arial"/>
          <w:color w:val="1D2228"/>
          <w:sz w:val="24"/>
          <w:szCs w:val="24"/>
          <w:shd w:val="clear" w:color="auto" w:fill="FFFFFF"/>
          <w:lang w:eastAsia="el-GR"/>
        </w:rPr>
        <w:lastRenderedPageBreak/>
        <w:t xml:space="preserve">αντίκτυπο της διάταξης και φυσικά χωρίς </w:t>
      </w:r>
      <w:proofErr w:type="spellStart"/>
      <w:r w:rsidRPr="00EC76E3">
        <w:rPr>
          <w:rFonts w:ascii="Arial" w:hAnsi="Arial" w:cs="Arial"/>
          <w:color w:val="1D2228"/>
          <w:sz w:val="24"/>
          <w:szCs w:val="24"/>
          <w:shd w:val="clear" w:color="auto" w:fill="FFFFFF"/>
          <w:lang w:eastAsia="el-GR"/>
        </w:rPr>
        <w:t>καμμία</w:t>
      </w:r>
      <w:proofErr w:type="spellEnd"/>
      <w:r w:rsidRPr="00EC76E3">
        <w:rPr>
          <w:rFonts w:ascii="Arial" w:hAnsi="Arial" w:cs="Arial"/>
          <w:color w:val="1D2228"/>
          <w:sz w:val="24"/>
          <w:szCs w:val="24"/>
          <w:shd w:val="clear" w:color="auto" w:fill="FFFFFF"/>
          <w:lang w:eastAsia="el-GR"/>
        </w:rPr>
        <w:t xml:space="preserve"> διαβούλευση με την κοινωνία και τους φορείς. Η κατάργηση αυτής της διάταξης μας επιστρέφει σε ένα καθεστώς αδιαφάνειας και ανομίας στο πεδίο των κλινικών μελετών.</w:t>
      </w:r>
    </w:p>
    <w:p w:rsidR="00EC76E3" w:rsidRPr="00EC76E3" w:rsidRDefault="00EC76E3" w:rsidP="00EC76E3">
      <w:pPr>
        <w:spacing w:after="160" w:line="600" w:lineRule="auto"/>
        <w:ind w:firstLine="720"/>
        <w:jc w:val="both"/>
        <w:rPr>
          <w:rFonts w:ascii="Arial" w:hAnsi="Arial" w:cs="Arial"/>
          <w:b/>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ΠΡΟΕΔΡΕΥΩΝ (Αθανάσιος Μπούρας): </w:t>
      </w:r>
      <w:r w:rsidRPr="00EC76E3">
        <w:rPr>
          <w:rFonts w:ascii="Arial" w:hAnsi="Arial" w:cs="Arial"/>
          <w:color w:val="1D2228"/>
          <w:sz w:val="24"/>
          <w:szCs w:val="24"/>
          <w:shd w:val="clear" w:color="auto" w:fill="FFFFFF"/>
          <w:lang w:eastAsia="el-GR"/>
        </w:rPr>
        <w:t>Κλείστε, σας παρακαλώ.</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ΓΕΩΡΓΙΟΣ ΤΣΙΠΡΑΣ: </w:t>
      </w:r>
      <w:r w:rsidRPr="00EC76E3">
        <w:rPr>
          <w:rFonts w:ascii="Arial" w:hAnsi="Arial" w:cs="Arial"/>
          <w:color w:val="1D2228"/>
          <w:sz w:val="24"/>
          <w:szCs w:val="24"/>
          <w:shd w:val="clear" w:color="auto" w:fill="FFFFFF"/>
          <w:lang w:eastAsia="el-GR"/>
        </w:rPr>
        <w:t>Τελειώνω, κύριε Πρόεδρε.</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Συνολικά, με το νομοσχέδιο το οποίο κατεβάζετε, το οποίο περιλαμβάνει και την ΠΝΠ, υπάρχουν μέτρα τα οποία είναι στη σωστή κατεύθυνση, υπάρχουν μέτρα τα οποία είναι απολύτως ανεπαρκή και σε ό,τι αφορά το υγειονομικό πεδίο και σε ό,τι αφορά την οικονομία. Και το χειρότερο απ’ όλα είναι ότι υπάρχουν μέτρα που είναι τελείως λάθος κατεύθυνση, όπως το σχετικό άρθρο με τον μισό μισθό για μισή δουλειά, αλλά και μέτρα στα οποία βρίσκετε απλώς την ευκαιρία, εν μέσω της πανδημίας, χωρίς να έχουν </w:t>
      </w:r>
      <w:proofErr w:type="spellStart"/>
      <w:r w:rsidRPr="00EC76E3">
        <w:rPr>
          <w:rFonts w:ascii="Arial" w:hAnsi="Arial" w:cs="Arial"/>
          <w:color w:val="1D2228"/>
          <w:sz w:val="24"/>
          <w:szCs w:val="24"/>
          <w:shd w:val="clear" w:color="auto" w:fill="FFFFFF"/>
          <w:lang w:eastAsia="el-GR"/>
        </w:rPr>
        <w:t>καμμία</w:t>
      </w:r>
      <w:proofErr w:type="spellEnd"/>
      <w:r w:rsidRPr="00EC76E3">
        <w:rPr>
          <w:rFonts w:ascii="Arial" w:hAnsi="Arial" w:cs="Arial"/>
          <w:color w:val="1D2228"/>
          <w:sz w:val="24"/>
          <w:szCs w:val="24"/>
          <w:shd w:val="clear" w:color="auto" w:fill="FFFFFF"/>
          <w:lang w:eastAsia="el-GR"/>
        </w:rPr>
        <w:t xml:space="preserve"> σχέση με την έκτακτη αντικατάσταση, να προχωρήσετε σε μέτρα τα οποία απλώς δεν μπορούσατε να πάρετε όλο το προηγούμενο διάστημα.</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Ευχαριστώ.</w:t>
      </w:r>
    </w:p>
    <w:p w:rsidR="00EC76E3" w:rsidRPr="00EC76E3" w:rsidRDefault="00EC76E3" w:rsidP="00EC76E3">
      <w:pPr>
        <w:spacing w:after="160" w:line="600" w:lineRule="auto"/>
        <w:ind w:firstLine="720"/>
        <w:jc w:val="center"/>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 (Χειροκροτήματα από την πτέρυγα του ΣΥΡΙΖΑ)</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ΣΠΥΡΙΔΩΝ - ΠΑΝΑΓΙΩΤΗΣ (ΣΠΗΛΙΟΣ) ΛΙΒΑΝΟΣ: </w:t>
      </w:r>
      <w:r w:rsidRPr="00EC76E3">
        <w:rPr>
          <w:rFonts w:ascii="Arial" w:hAnsi="Arial" w:cs="Arial"/>
          <w:color w:val="1D2228"/>
          <w:sz w:val="24"/>
          <w:szCs w:val="24"/>
          <w:shd w:val="clear" w:color="auto" w:fill="FFFFFF"/>
          <w:lang w:eastAsia="el-GR"/>
        </w:rPr>
        <w:t>Κύριε Πρόεδρε, παρακαλώ τον λόγο.</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ΠΡΟΕΔΡΕΥΩΝ (Αθανάσιος Μπούρας): </w:t>
      </w:r>
      <w:r w:rsidRPr="00EC76E3">
        <w:rPr>
          <w:rFonts w:ascii="Arial" w:hAnsi="Arial" w:cs="Arial"/>
          <w:color w:val="1D2228"/>
          <w:sz w:val="24"/>
          <w:szCs w:val="24"/>
          <w:shd w:val="clear" w:color="auto" w:fill="FFFFFF"/>
          <w:lang w:eastAsia="el-GR"/>
        </w:rPr>
        <w:t>Κύριε Λιβανέ, έχετε τον λόγο.</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lastRenderedPageBreak/>
        <w:t xml:space="preserve">ΣΠΥΡΙΔΩΝ - ΠΑΝΑΓΙΩΤΗΣ (ΣΠΗΛΙΟΣ) ΛΙΒΑΝΟΣ: </w:t>
      </w:r>
      <w:r w:rsidRPr="00EC76E3">
        <w:rPr>
          <w:rFonts w:ascii="Arial" w:hAnsi="Arial" w:cs="Arial"/>
          <w:color w:val="1D2228"/>
          <w:sz w:val="24"/>
          <w:szCs w:val="24"/>
          <w:shd w:val="clear" w:color="auto" w:fill="FFFFFF"/>
          <w:lang w:eastAsia="el-GR"/>
        </w:rPr>
        <w:t xml:space="preserve">Ζήτησα τον λόγο σε σχέση με αυτό που έθεσε ορθώς ο κ. Λοβέρδος πριν από λίγο. Μετά από επικοινωνία που είχαμε με τον Υπουργό Οικονομικών -νομίζω ότι μίλησε και ο ίδιος μαζί του- μπορεί ο κ. </w:t>
      </w:r>
      <w:proofErr w:type="spellStart"/>
      <w:r w:rsidRPr="00EC76E3">
        <w:rPr>
          <w:rFonts w:ascii="Arial" w:hAnsi="Arial" w:cs="Arial"/>
          <w:color w:val="1D2228"/>
          <w:sz w:val="24"/>
          <w:szCs w:val="24"/>
          <w:shd w:val="clear" w:color="auto" w:fill="FFFFFF"/>
          <w:lang w:eastAsia="el-GR"/>
        </w:rPr>
        <w:t>Σταϊκούρας</w:t>
      </w:r>
      <w:proofErr w:type="spellEnd"/>
      <w:r w:rsidRPr="00EC76E3">
        <w:rPr>
          <w:rFonts w:ascii="Arial" w:hAnsi="Arial" w:cs="Arial"/>
          <w:color w:val="1D2228"/>
          <w:sz w:val="24"/>
          <w:szCs w:val="24"/>
          <w:shd w:val="clear" w:color="auto" w:fill="FFFFFF"/>
          <w:lang w:eastAsia="el-GR"/>
        </w:rPr>
        <w:t xml:space="preserve"> να έρθει να κάνει μία πολύ σύντομη ενημέρωση, να διακόψει δηλαδή τις επικοινωνίες που έχει τώρα, περίπου σε μία ώρα από τώρα, αρκεί να δεσμευτούμε τα κόμματα ότι θα είναι οι παρεμβάσεις μας σύντομες και οι ερωτήσεις σύντομες, της τάξης του δίλεπτου, γιατί δεν θα προλάβει να είναι έτοιμος για την απογευματινή συζήτηση στο </w:t>
      </w:r>
      <w:proofErr w:type="spellStart"/>
      <w:r w:rsidRPr="00EC76E3">
        <w:rPr>
          <w:rFonts w:ascii="Arial" w:hAnsi="Arial" w:cs="Arial"/>
          <w:color w:val="1D2228"/>
          <w:sz w:val="24"/>
          <w:szCs w:val="24"/>
          <w:shd w:val="clear" w:color="auto" w:fill="FFFFFF"/>
          <w:lang w:eastAsia="el-GR"/>
        </w:rPr>
        <w:t>Eurogroup</w:t>
      </w:r>
      <w:proofErr w:type="spellEnd"/>
      <w:r w:rsidRPr="00EC76E3">
        <w:rPr>
          <w:rFonts w:ascii="Arial" w:hAnsi="Arial" w:cs="Arial"/>
          <w:color w:val="1D2228"/>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Εάν συμφωνούν οι κύριοι συνάδελφοι, να τον ειδοποιήσουμε να έρθει περίπου σε μία ώρα από τώρα.</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ΑΝΔΡΕΑΣ ΛΟΒΕΡΔΟΣ:</w:t>
      </w:r>
      <w:r w:rsidRPr="00EC76E3">
        <w:rPr>
          <w:rFonts w:ascii="Arial" w:hAnsi="Arial" w:cs="Arial"/>
          <w:color w:val="1D2228"/>
          <w:sz w:val="24"/>
          <w:szCs w:val="24"/>
          <w:shd w:val="clear" w:color="auto" w:fill="FFFFFF"/>
          <w:lang w:eastAsia="el-GR"/>
        </w:rPr>
        <w:t xml:space="preserve"> Συμφωνούμε.</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ΠΡΟΕΔΡΕΥΩΝ (Αθανάσιος Μπούρας): </w:t>
      </w:r>
      <w:r w:rsidRPr="00EC76E3">
        <w:rPr>
          <w:rFonts w:ascii="Arial" w:hAnsi="Arial" w:cs="Arial"/>
          <w:color w:val="1D2228"/>
          <w:sz w:val="24"/>
          <w:szCs w:val="24"/>
          <w:shd w:val="clear" w:color="auto" w:fill="FFFFFF"/>
          <w:lang w:eastAsia="el-GR"/>
        </w:rPr>
        <w:t>Το Προεδρείο ενημερώθηκε γι’ αυτό και συμφώνησε κατ’ αρχάς. Ευχής έργο είναι να τηρηθεί ο χρόνος, διότι πράγματι ο Υπουργός σήμερα έχει μία πολύ-πολύ αυστηρή διαδικασία για τη χώρα. Συμφωνούμε, λοιπόν.</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ΑΠΟΣΤΟΛΟΣ ΒΕΣΥΡΟΠΟΥΛΟΣ (Υφυπουργός Οικονομικών): </w:t>
      </w:r>
      <w:r w:rsidRPr="00EC76E3">
        <w:rPr>
          <w:rFonts w:ascii="Arial" w:hAnsi="Arial" w:cs="Arial"/>
          <w:color w:val="1D2228"/>
          <w:sz w:val="24"/>
          <w:szCs w:val="24"/>
          <w:shd w:val="clear" w:color="auto" w:fill="FFFFFF"/>
          <w:lang w:eastAsia="el-GR"/>
        </w:rPr>
        <w:t xml:space="preserve"> Κύριε Πρόεδρε, επειδή παρεξηγήθηκα προηγουμένως, θα μου δώσετε τον λόγο για ένα λεπτό, για να εξηγήσω.</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lastRenderedPageBreak/>
        <w:t xml:space="preserve">ΠΡΟΕΔΡΕΥΩΝ (Αθανάσιος Μπούρας): </w:t>
      </w:r>
      <w:r w:rsidRPr="00EC76E3">
        <w:rPr>
          <w:rFonts w:ascii="Arial" w:hAnsi="Arial" w:cs="Arial"/>
          <w:color w:val="1D2228"/>
          <w:sz w:val="24"/>
          <w:szCs w:val="24"/>
          <w:shd w:val="clear" w:color="auto" w:fill="FFFFFF"/>
          <w:lang w:eastAsia="el-GR"/>
        </w:rPr>
        <w:t xml:space="preserve">Κύριε </w:t>
      </w:r>
      <w:proofErr w:type="spellStart"/>
      <w:r w:rsidRPr="00EC76E3">
        <w:rPr>
          <w:rFonts w:ascii="Arial" w:hAnsi="Arial" w:cs="Arial"/>
          <w:color w:val="1D2228"/>
          <w:sz w:val="24"/>
          <w:szCs w:val="24"/>
          <w:shd w:val="clear" w:color="auto" w:fill="FFFFFF"/>
          <w:lang w:eastAsia="el-GR"/>
        </w:rPr>
        <w:t>Βεσυρόπουλε</w:t>
      </w:r>
      <w:proofErr w:type="spellEnd"/>
      <w:r w:rsidRPr="00EC76E3">
        <w:rPr>
          <w:rFonts w:ascii="Arial" w:hAnsi="Arial" w:cs="Arial"/>
          <w:color w:val="1D2228"/>
          <w:sz w:val="24"/>
          <w:szCs w:val="24"/>
          <w:shd w:val="clear" w:color="auto" w:fill="FFFFFF"/>
          <w:lang w:eastAsia="el-GR"/>
        </w:rPr>
        <w:t>, έχετε τον λόγο.</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ΑΠΟΣΤΟΛΟΣ ΒΕΣΥΡΟΠΟΥΛΟΣ (Υφυπουργός Οικονομικών): </w:t>
      </w:r>
      <w:r w:rsidRPr="00EC76E3">
        <w:rPr>
          <w:rFonts w:ascii="Arial" w:hAnsi="Arial" w:cs="Arial"/>
          <w:color w:val="1D2228"/>
          <w:sz w:val="24"/>
          <w:szCs w:val="24"/>
          <w:shd w:val="clear" w:color="auto" w:fill="FFFFFF"/>
          <w:lang w:eastAsia="el-GR"/>
        </w:rPr>
        <w:t xml:space="preserve"> Ίσως ο κ. Λοβέρδος δεν άκουσε τι είπα. Είπα προηγουμένως ότι θα ξεκινήσουμε την ΠΝΠ και θα επικοινωνήσω με τον Υπουργό, για να διευκρινίσω εάν μπορεί να έρθει ή όχι, γιατί όλα αυτά είναι σε εξέλιξη. Αυτό είπα προηγουμένως και έγινε παρεξήγηση. </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ΑΝΔΡΕΑΣ ΛΟΒΕΡΔΟΣ: </w:t>
      </w:r>
      <w:r w:rsidRPr="00EC76E3">
        <w:rPr>
          <w:rFonts w:ascii="Arial" w:hAnsi="Arial" w:cs="Arial"/>
          <w:color w:val="1D2228"/>
          <w:sz w:val="24"/>
          <w:szCs w:val="24"/>
          <w:shd w:val="clear" w:color="auto" w:fill="FFFFFF"/>
          <w:lang w:eastAsia="el-GR"/>
        </w:rPr>
        <w:t>Εντάξει, εντάξει.</w:t>
      </w:r>
    </w:p>
    <w:p w:rsidR="00EC76E3" w:rsidRPr="00EC76E3" w:rsidRDefault="00EC76E3" w:rsidP="00EC76E3">
      <w:pPr>
        <w:spacing w:after="160" w:line="600" w:lineRule="auto"/>
        <w:ind w:firstLine="720"/>
        <w:jc w:val="both"/>
        <w:rPr>
          <w:rFonts w:ascii="Arial" w:hAnsi="Arial" w:cs="Arial"/>
          <w:b/>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ΑΠΟΣΤΟΛΟΣ ΒΕΣΥΡΟΠΟΥΛΟΣ (Υφυπουργός Οικονομικών): </w:t>
      </w:r>
      <w:r w:rsidRPr="00EC76E3">
        <w:rPr>
          <w:rFonts w:ascii="Arial" w:hAnsi="Arial" w:cs="Arial"/>
          <w:color w:val="1D2228"/>
          <w:sz w:val="24"/>
          <w:szCs w:val="24"/>
          <w:shd w:val="clear" w:color="auto" w:fill="FFFFFF"/>
          <w:lang w:eastAsia="el-GR"/>
        </w:rPr>
        <w:t xml:space="preserve"> Ήταν και εκτός μικροφώνου και δεν καταλάβατε αυτό που είπα. Είπα ότι θα ξεκινούσαμε την ΠΝΠ και θα επικοινωνούσα με τον Υπουργό. Και όντως αυτό έγινε. Ο κύριος Υπουργός θα έρθει.</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ΠΡΟΕΔΡΕΥΩΝ (Αθανάσιος Μπούρας): </w:t>
      </w:r>
      <w:r w:rsidRPr="00EC76E3">
        <w:rPr>
          <w:rFonts w:ascii="Arial" w:hAnsi="Arial" w:cs="Arial"/>
          <w:color w:val="1D2228"/>
          <w:sz w:val="24"/>
          <w:szCs w:val="24"/>
          <w:shd w:val="clear" w:color="auto" w:fill="FFFFFF"/>
          <w:lang w:eastAsia="el-GR"/>
        </w:rPr>
        <w:t xml:space="preserve">Νομίζω ότι δεν υπάρχει </w:t>
      </w:r>
      <w:proofErr w:type="spellStart"/>
      <w:r w:rsidRPr="00EC76E3">
        <w:rPr>
          <w:rFonts w:ascii="Arial" w:hAnsi="Arial" w:cs="Arial"/>
          <w:color w:val="1D2228"/>
          <w:sz w:val="24"/>
          <w:szCs w:val="24"/>
          <w:shd w:val="clear" w:color="auto" w:fill="FFFFFF"/>
          <w:lang w:eastAsia="el-GR"/>
        </w:rPr>
        <w:t>καμμία</w:t>
      </w:r>
      <w:proofErr w:type="spellEnd"/>
      <w:r w:rsidRPr="00EC76E3">
        <w:rPr>
          <w:rFonts w:ascii="Arial" w:hAnsi="Arial" w:cs="Arial"/>
          <w:color w:val="1D2228"/>
          <w:sz w:val="24"/>
          <w:szCs w:val="24"/>
          <w:shd w:val="clear" w:color="auto" w:fill="FFFFFF"/>
          <w:lang w:eastAsia="el-GR"/>
        </w:rPr>
        <w:t xml:space="preserve"> παρεξήγηση. Δόθηκαν οι εξηγήσεις. Αυτό εννοούσατε και αυτό καταλάβαμε και όλοι εμείς.</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Τον λόγο έχει ο ειδικός αγορητής του Κινήματος Αλλαγής, ο κ. Γεώργιος </w:t>
      </w:r>
      <w:proofErr w:type="spellStart"/>
      <w:r w:rsidRPr="00EC76E3">
        <w:rPr>
          <w:rFonts w:ascii="Arial" w:hAnsi="Arial" w:cs="Arial"/>
          <w:color w:val="1D2228"/>
          <w:sz w:val="24"/>
          <w:szCs w:val="24"/>
          <w:shd w:val="clear" w:color="auto" w:fill="FFFFFF"/>
          <w:lang w:eastAsia="el-GR"/>
        </w:rPr>
        <w:t>Μουλκιώτης</w:t>
      </w:r>
      <w:proofErr w:type="spellEnd"/>
      <w:r w:rsidRPr="00EC76E3">
        <w:rPr>
          <w:rFonts w:ascii="Arial" w:hAnsi="Arial" w:cs="Arial"/>
          <w:color w:val="1D2228"/>
          <w:sz w:val="24"/>
          <w:szCs w:val="24"/>
          <w:shd w:val="clear" w:color="auto" w:fill="FFFFFF"/>
          <w:lang w:eastAsia="el-GR"/>
        </w:rPr>
        <w:t xml:space="preserve"> για οκτώ λεπτά.</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ΓΕΩΡΓΙΟΣ ΜΟΥΛΚΙΩΤΗΣ: </w:t>
      </w:r>
      <w:r w:rsidRPr="00EC76E3">
        <w:rPr>
          <w:rFonts w:ascii="Arial" w:hAnsi="Arial" w:cs="Arial"/>
          <w:color w:val="1D2228"/>
          <w:sz w:val="24"/>
          <w:szCs w:val="24"/>
          <w:shd w:val="clear" w:color="auto" w:fill="FFFFFF"/>
          <w:lang w:eastAsia="el-GR"/>
        </w:rPr>
        <w:t>Ευχαριστώ, κύριε Πρόεδρε.</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lastRenderedPageBreak/>
        <w:t>Βεβαίως, δεν μπορώ να πω ότι αισθάνομαι τόσο άνετα με αυτό το σύστημα, το οποίο έχει τοποθετηθεί αυτήν τη στιγμή, αλλά είναι αναγκαίο.</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ΠΡΟΕΔΡΕΥΩΝ (Αθανάσιος Μπούρας): </w:t>
      </w:r>
      <w:r w:rsidRPr="00EC76E3">
        <w:rPr>
          <w:rFonts w:ascii="Arial" w:hAnsi="Arial" w:cs="Arial"/>
          <w:color w:val="1D2228"/>
          <w:sz w:val="24"/>
          <w:szCs w:val="24"/>
          <w:shd w:val="clear" w:color="auto" w:fill="FFFFFF"/>
          <w:lang w:eastAsia="el-GR"/>
        </w:rPr>
        <w:t>Είναι και από κάτω και οι κύριοι συνάδελφοι και πρέπει να τους φροντίζουμε όλους.</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b/>
          <w:color w:val="1D2228"/>
          <w:sz w:val="24"/>
          <w:szCs w:val="24"/>
          <w:shd w:val="clear" w:color="auto" w:fill="FFFFFF"/>
          <w:lang w:eastAsia="el-GR"/>
        </w:rPr>
        <w:t xml:space="preserve">ΓΕΩΡΓΙΟΣ ΜΟΥΛΚΙΩΤΗΣ: </w:t>
      </w:r>
      <w:r w:rsidRPr="00EC76E3">
        <w:rPr>
          <w:rFonts w:ascii="Arial" w:hAnsi="Arial" w:cs="Arial"/>
          <w:color w:val="1D2228"/>
          <w:sz w:val="24"/>
          <w:szCs w:val="24"/>
          <w:shd w:val="clear" w:color="auto" w:fill="FFFFFF"/>
          <w:lang w:eastAsia="el-GR"/>
        </w:rPr>
        <w:t>Έτσι είναι, κύριε Πρόεδρε. Πρέπει πράγματι να προσαρμοστούμε και να μιλάμε με αυτόν τον τρόπο. Από εδώ δίνουμε και το μήνυμα της Βουλής.</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Κύριε Πρόεδρε, πράγματι χαίρομαι που ο Υπουργός Οικονομικών θα έρθει στη Βουλή, για να αναφερθεί σε αυτά τα κρίσιμα σημεία και ζητήματα, τα οποία διεξάγονται σήμερα στο </w:t>
      </w:r>
      <w:proofErr w:type="spellStart"/>
      <w:r w:rsidRPr="00EC76E3">
        <w:rPr>
          <w:rFonts w:ascii="Arial" w:hAnsi="Arial" w:cs="Arial"/>
          <w:color w:val="1D2228"/>
          <w:sz w:val="24"/>
          <w:szCs w:val="24"/>
          <w:shd w:val="clear" w:color="auto" w:fill="FFFFFF"/>
          <w:lang w:eastAsia="el-GR"/>
        </w:rPr>
        <w:t>Eurogroup</w:t>
      </w:r>
      <w:proofErr w:type="spellEnd"/>
      <w:r w:rsidRPr="00EC76E3">
        <w:rPr>
          <w:rFonts w:ascii="Arial" w:hAnsi="Arial" w:cs="Arial"/>
          <w:color w:val="1D2228"/>
          <w:sz w:val="24"/>
          <w:szCs w:val="24"/>
          <w:shd w:val="clear" w:color="auto" w:fill="FFFFFF"/>
          <w:lang w:eastAsia="el-GR"/>
        </w:rPr>
        <w:t xml:space="preserve">. Χαίρομαι, που ο κ. Λοβέρδος το έθεσε και συμφώνησαν όλα τα κόμματα. </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Επίσης, σήμερα θυμάμαι και έναν καθηγητή στη Νομική Σχολή, που έλεγε ότι η αχίλλειος πτέρνα της Ένωσης θα είναι μόνο και μόνο η ολοκλήρωση. Πράγματι, επιβεβαιώνεται. Η ευρωπαϊκή ολοκλήρωση θα είναι αιτούμενο. Και θα είναι αιτούμενο, γιατί, εάν σκεφτείτε από την Ευρωπαϊκή Κοινότητα Άνθρακα και Χάλυβα πώς φτάσαμε έως σήμερα, αντιλαμβανόμαστε όλοι μας πού αλλού θα φτάσουμε και πόσο αγώνα πρέπει να κάνουμε για την ευρωπαϊκή ολοκλήρωση.</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lastRenderedPageBreak/>
        <w:t xml:space="preserve">Κυρίες και κύριοι συνάδελφοι, η Ευρώπη της πανδημίας έχει μία ευκαιρία και έχει μπροστά της μία κρίσιμη επιλογή: Αλληλεγγύη ή </w:t>
      </w:r>
      <w:proofErr w:type="spellStart"/>
      <w:r w:rsidRPr="00EC76E3">
        <w:rPr>
          <w:rFonts w:ascii="Arial" w:hAnsi="Arial" w:cs="Arial"/>
          <w:color w:val="1D2228"/>
          <w:sz w:val="24"/>
          <w:szCs w:val="24"/>
          <w:shd w:val="clear" w:color="auto" w:fill="FFFFFF"/>
          <w:lang w:eastAsia="el-GR"/>
        </w:rPr>
        <w:t>νεοφιλευθερισμός</w:t>
      </w:r>
      <w:proofErr w:type="spellEnd"/>
      <w:r w:rsidRPr="00EC76E3">
        <w:rPr>
          <w:rFonts w:ascii="Arial" w:hAnsi="Arial" w:cs="Arial"/>
          <w:color w:val="1D2228"/>
          <w:sz w:val="24"/>
          <w:szCs w:val="24"/>
          <w:shd w:val="clear" w:color="auto" w:fill="FFFFFF"/>
          <w:lang w:eastAsia="el-GR"/>
        </w:rPr>
        <w:t xml:space="preserve"> με καινούργια μνημόνια;</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Η Ευρώπη της πανδημίας χρειάζεται ένα νέο ευρωπαϊκό σχέδιο Μάρσαλ. Δηλαδή, τι θέλει; Θέλει στήριξη των δημόσιων συστημάτων υγείας και πρόνοιας, θέλει στήριξη της εργασίας και των εργασιακών δικαιωμάτων, θέλει στήριξη των αδύναμων και ανέργων, θέλει στήριξη και διεύρυνση του κοινωνικού κράτους, γιατί η πανδημία του </w:t>
      </w:r>
      <w:proofErr w:type="spellStart"/>
      <w:r w:rsidRPr="00EC76E3">
        <w:rPr>
          <w:rFonts w:ascii="Arial" w:hAnsi="Arial" w:cs="Arial"/>
          <w:color w:val="1D2228"/>
          <w:sz w:val="24"/>
          <w:szCs w:val="24"/>
          <w:shd w:val="clear" w:color="auto" w:fill="FFFFFF"/>
          <w:lang w:eastAsia="el-GR"/>
        </w:rPr>
        <w:t>κορωνοϊού</w:t>
      </w:r>
      <w:proofErr w:type="spellEnd"/>
      <w:r w:rsidRPr="00EC76E3">
        <w:rPr>
          <w:rFonts w:ascii="Arial" w:hAnsi="Arial" w:cs="Arial"/>
          <w:color w:val="1D2228"/>
          <w:sz w:val="24"/>
          <w:szCs w:val="24"/>
          <w:shd w:val="clear" w:color="auto" w:fill="FFFFFF"/>
          <w:lang w:eastAsia="el-GR"/>
        </w:rPr>
        <w:t xml:space="preserve"> μας επηρεάζει όλους, αλλά δεν μας επηρεάζει –και θα το πω αυτό- όλους εξίσου. </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Και τι εννοώ; Εννοώ, κύριε Πρόεδρε, ότι ο </w:t>
      </w:r>
      <w:proofErr w:type="spellStart"/>
      <w:r w:rsidRPr="00EC76E3">
        <w:rPr>
          <w:rFonts w:ascii="Arial" w:hAnsi="Arial" w:cs="Arial"/>
          <w:color w:val="1D2228"/>
          <w:sz w:val="24"/>
          <w:szCs w:val="24"/>
          <w:shd w:val="clear" w:color="auto" w:fill="FFFFFF"/>
          <w:lang w:eastAsia="el-GR"/>
        </w:rPr>
        <w:t>κορωνοϊός</w:t>
      </w:r>
      <w:proofErr w:type="spellEnd"/>
      <w:r w:rsidRPr="00EC76E3">
        <w:rPr>
          <w:rFonts w:ascii="Arial" w:hAnsi="Arial" w:cs="Arial"/>
          <w:color w:val="1D2228"/>
          <w:sz w:val="24"/>
          <w:szCs w:val="24"/>
          <w:shd w:val="clear" w:color="auto" w:fill="FFFFFF"/>
          <w:lang w:eastAsia="el-GR"/>
        </w:rPr>
        <w:t xml:space="preserve"> είναι ιός της ανισότητας όσον αφορά τις επιπτώσεις του. Οι επιπτώσεις στον οικονομικό τομέα δεν επιβαρύνουν όλους το ίδιο, επιβαρύνουν όμως περισσότερο τους οικονομικά αδύναμους και βεβαίως σε αυτούς θα προκαλέσουν περισσότερες ανισότητες στο μέλλον. Και ως ιό της ανισότητας, με αυτήν την έννοια, πρέπει να τον πολεμήσουμε ακόμα περισσότερο. </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Γι’ αυτό, με τα κοινοβουλευτικά μέσα που διαθέτουμε ως Κίνημα Αλλαγής, σας τονίζουμε ότι μία σειρά από ομάδες συμπολιτών μας αποκλείονται μέχρι τώρα από τα μέτρα που έχετε λάβει ως Κυβέρνηση, κύριε Υπουργέ, και άρα βρίσκονται σε κίνδυνο. </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lastRenderedPageBreak/>
        <w:t>Είναι απροστάτευτοι οι δικαιούχοι σύνταξης, που εκκρεμούν οι αποφάσεις συνταξιοδότησής τους, συμπεριλαμβανομένων εκεί και των ατόμων με αναπηρία. Προτείναμε η πολιτεία να εξασφαλίσει οπωσδήποτε άμεσα ένα εφάπαξ μέχρι να δοθεί η σύνταξη. Μέχρι στιγμής, κύριε Υπουργέ, η πρότασή μας έχει πέσει στο κενό.</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Είναι απροστάτευτοι και τετρακόσιες εβδομήντα χιλιάδες μακροχρόνια άνεργοι. Είναι απροστάτευτοι και ξεχασμένοι αρκετοί εργαζόμενοι στον κλάδο του επισιτισμού και του τουρισμού, αλλά και οι εργαζόμενοι στις μικρές επιχειρήσεις που βρίσκονται σε τουριστικές περιοχές ή εξαρτώνται αποκλειστικά από τον τουρισμό.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Είναι απροστάτευτοι οι αγρότες που πλήττονται σε πολλά επίπεδα, οι εργαζόμενοι με </w:t>
      </w:r>
      <w:proofErr w:type="spellStart"/>
      <w:r w:rsidRPr="00EC76E3">
        <w:rPr>
          <w:rFonts w:ascii="Arial" w:hAnsi="Arial"/>
          <w:sz w:val="24"/>
          <w:szCs w:val="24"/>
          <w:lang w:eastAsia="el-GR"/>
        </w:rPr>
        <w:t>εργόσημο</w:t>
      </w:r>
      <w:proofErr w:type="spellEnd"/>
      <w:r w:rsidRPr="00EC76E3">
        <w:rPr>
          <w:rFonts w:ascii="Arial" w:hAnsi="Arial"/>
          <w:sz w:val="24"/>
          <w:szCs w:val="24"/>
          <w:lang w:eastAsia="el-GR"/>
        </w:rPr>
        <w:t xml:space="preserve">, οι οικοδόμοι, οι εργαζόμενοι με δανεισμό και οι εργολαβικοί εργαζόμενοι, αν η εταιρεία, δηλαδή, με άμεση σχέση εργασίας δεν είναι στους ΚΑΔ.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Είναι απροστάτευτοι οι καλλιτέχνες, οι εργαζόμενοι με μακροχρόνια επίσχεση εργασίας και είναι πάρα πολλοί και συγκεκριμένοι αυτοί, όπως επίσης και τα μέλη των ομόρρυθμων εταιρειών και κάποιοι ακόμα.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Γι’ αυτές τις παραπάνω περιπτώσεις, κύριε Υπουργέ, προτείναμε να εκδοθεί άμεσα μια συμπληρωματική απόφαση ενίσχυσης αυτής της κατηγορίας </w:t>
      </w:r>
      <w:r w:rsidRPr="00EC76E3">
        <w:rPr>
          <w:rFonts w:ascii="Arial" w:hAnsi="Arial"/>
          <w:sz w:val="24"/>
          <w:szCs w:val="24"/>
          <w:lang w:eastAsia="el-GR"/>
        </w:rPr>
        <w:lastRenderedPageBreak/>
        <w:t xml:space="preserve">των ανέργων και των </w:t>
      </w:r>
      <w:proofErr w:type="spellStart"/>
      <w:r w:rsidRPr="00EC76E3">
        <w:rPr>
          <w:rFonts w:ascii="Arial" w:hAnsi="Arial"/>
          <w:sz w:val="24"/>
          <w:szCs w:val="24"/>
          <w:lang w:eastAsia="el-GR"/>
        </w:rPr>
        <w:t>πληττόμενων</w:t>
      </w:r>
      <w:proofErr w:type="spellEnd"/>
      <w:r w:rsidRPr="00EC76E3">
        <w:rPr>
          <w:rFonts w:ascii="Arial" w:hAnsi="Arial"/>
          <w:sz w:val="24"/>
          <w:szCs w:val="24"/>
          <w:lang w:eastAsia="el-GR"/>
        </w:rPr>
        <w:t xml:space="preserve">, αλλά μέχρι στιγμής από την Κυβέρνηση δεν υπάρχει </w:t>
      </w:r>
      <w:proofErr w:type="spellStart"/>
      <w:r w:rsidRPr="00EC76E3">
        <w:rPr>
          <w:rFonts w:ascii="Arial" w:hAnsi="Arial"/>
          <w:sz w:val="24"/>
          <w:szCs w:val="24"/>
          <w:lang w:eastAsia="el-GR"/>
        </w:rPr>
        <w:t>καμμία</w:t>
      </w:r>
      <w:proofErr w:type="spellEnd"/>
      <w:r w:rsidRPr="00EC76E3">
        <w:rPr>
          <w:rFonts w:ascii="Arial" w:hAnsi="Arial"/>
          <w:sz w:val="24"/>
          <w:szCs w:val="24"/>
          <w:lang w:eastAsia="el-GR"/>
        </w:rPr>
        <w:t xml:space="preserve"> ανταπόκριση.</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Σε ιδιαίτερα δυσμενή κατάσταση, επίσης, επισημαίνω, βρίσκονται τα άτομα με αναπηρίες, στα οποία έχουν κοπεί σημαντικά </w:t>
      </w:r>
      <w:proofErr w:type="spellStart"/>
      <w:r w:rsidRPr="00EC76E3">
        <w:rPr>
          <w:rFonts w:ascii="Arial" w:hAnsi="Arial"/>
          <w:sz w:val="24"/>
          <w:szCs w:val="24"/>
          <w:lang w:eastAsia="el-GR"/>
        </w:rPr>
        <w:t>προνοιακά</w:t>
      </w:r>
      <w:proofErr w:type="spellEnd"/>
      <w:r w:rsidRPr="00EC76E3">
        <w:rPr>
          <w:rFonts w:ascii="Arial" w:hAnsi="Arial"/>
          <w:sz w:val="24"/>
          <w:szCs w:val="24"/>
          <w:lang w:eastAsia="el-GR"/>
        </w:rPr>
        <w:t xml:space="preserve"> επιδόματα από τον ΟΠΕΚΑ. Αναφέρομαι σε επιστημονικό </w:t>
      </w:r>
      <w:proofErr w:type="spellStart"/>
      <w:r w:rsidRPr="00EC76E3">
        <w:rPr>
          <w:rFonts w:ascii="Arial" w:hAnsi="Arial"/>
          <w:sz w:val="24"/>
          <w:szCs w:val="24"/>
          <w:lang w:eastAsia="el-GR"/>
        </w:rPr>
        <w:t>προνοιακό</w:t>
      </w:r>
      <w:proofErr w:type="spellEnd"/>
      <w:r w:rsidRPr="00EC76E3">
        <w:rPr>
          <w:rFonts w:ascii="Arial" w:hAnsi="Arial"/>
          <w:sz w:val="24"/>
          <w:szCs w:val="24"/>
          <w:lang w:eastAsia="el-GR"/>
        </w:rPr>
        <w:t xml:space="preserve"> επίδομα που λαμβάνουν οι τυφλοί επιστήμονες και σε επίδομα ατόμων που λαμβάνουν ορφανικές συντάξεις.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Κυρίες και κύριοι συνάδελφοι, πέραν όλων αυτών, έχουμε προειδοποιήσει την Κυβέρνηση ότι αυτήν την περίοδο καταστρατηγούνται εργασιακά δικαιώματα. Υπάρχουν ήδη πολλές περιπτώσεις, όπου η εργοδοτική αυθαιρεσία καλπάζει τόσο σε </w:t>
      </w:r>
      <w:proofErr w:type="spellStart"/>
      <w:r w:rsidRPr="00EC76E3">
        <w:rPr>
          <w:rFonts w:ascii="Arial" w:hAnsi="Arial"/>
          <w:sz w:val="24"/>
          <w:szCs w:val="24"/>
          <w:lang w:eastAsia="el-GR"/>
        </w:rPr>
        <w:t>πληττόμενες</w:t>
      </w:r>
      <w:proofErr w:type="spellEnd"/>
      <w:r w:rsidRPr="00EC76E3">
        <w:rPr>
          <w:rFonts w:ascii="Arial" w:hAnsi="Arial"/>
          <w:sz w:val="24"/>
          <w:szCs w:val="24"/>
          <w:lang w:eastAsia="el-GR"/>
        </w:rPr>
        <w:t xml:space="preserve"> επιχειρήσεις όσο και σε άλλες που δεν θεωρούνται </w:t>
      </w:r>
      <w:proofErr w:type="spellStart"/>
      <w:r w:rsidRPr="00EC76E3">
        <w:rPr>
          <w:rFonts w:ascii="Arial" w:hAnsi="Arial"/>
          <w:sz w:val="24"/>
          <w:szCs w:val="24"/>
          <w:lang w:eastAsia="el-GR"/>
        </w:rPr>
        <w:t>πληττόμενες</w:t>
      </w:r>
      <w:proofErr w:type="spellEnd"/>
      <w:r w:rsidRPr="00EC76E3">
        <w:rPr>
          <w:rFonts w:ascii="Arial" w:hAnsi="Arial"/>
          <w:sz w:val="24"/>
          <w:szCs w:val="24"/>
          <w:lang w:eastAsia="el-GR"/>
        </w:rPr>
        <w:t xml:space="preserve">.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Χαρακτηριστικά αναφέρω τις τράπεζες που επιβάλλουν στους εργαζόμενους να δουλεύουν σαββατοκύριακα χωρίς να πληρώνονται. Χαρακτηριστικά αναφέρω ότι μειώνονται οι απολαβές ως προσωρινό μέτρο σε επιχειρήσεις πληροφορικής που οι εργαζόμενοι δουλεύουν στο σπίτι και εργαζόμενους του ιδιωτικού τομέα, οι οποίοι υποχρεώνονται σε άδειες άνευ αποδοχών. Χαρακτηριστικό παράδειγμα, οι πιλότοι της «</w:t>
      </w:r>
      <w:r w:rsidRPr="00EC76E3">
        <w:rPr>
          <w:rFonts w:ascii="Arial" w:hAnsi="Arial"/>
          <w:sz w:val="24"/>
          <w:szCs w:val="24"/>
          <w:lang w:val="en-US" w:eastAsia="el-GR"/>
        </w:rPr>
        <w:t>AEGEAN</w:t>
      </w:r>
      <w:r w:rsidRPr="00EC76E3">
        <w:rPr>
          <w:rFonts w:ascii="Arial" w:hAnsi="Arial"/>
          <w:sz w:val="24"/>
          <w:szCs w:val="24"/>
          <w:lang w:eastAsia="el-GR"/>
        </w:rPr>
        <w:t xml:space="preserve">».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 xml:space="preserve">Το μέτρο που ανακοίνωσε προχθές ο Υπουργός Εργασίας και Κοινωνικών Υποθέσεων και αφορά το πρόστιμο σε εργοδότες, σε περίπτωση παραβίασης των όρων για την αναστολή σύμβασης εργασίας των εργαζομένων θεωρούμε ότι είναι προς τη σωστή κατεύθυνση.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Του τα είπαμε απ’ αυτήν την Αίθουσα την προηγούμενη εβδομάδα σε ερώτηση μας. Δεν μίλησε καθόλου. Δεν μας απάντησε. Χαιρόμαστε όμως που υιοθέτησε τις απόψεις μας ο Υπουργός Εργασίας, έστω και αν δεν μας ονομάζει. Δεν μας ενδιαφέρει. Χαιρόμαστε που υιοθετεί η Κυβέρνηση τις προτάσεις του Κινήματος Αλλαγής.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Λέμε όμως και σήμερα ότι πρέπει υποχρεωτικά να ενισχυθεί το ΣΕΠΕ, αλλά και να βρεθούν και να εφαρμοστούν ασφαλιστικές δικλείδες για τη σωστή εφαρμογή των μέτρων.</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Χωρίς ενισχυμένο μηχανισμό προστασίας των εργαζομένων είναι βέβαιο, κυρίες και κύριοι συνάδελφοι, ότι οι αυθαιρεσίες σε βάρος τους θα είναι δίχως τέλος.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Η ρύθμιση που φέρνει η Κυβέρνηση προς ψήφιση, το περίφημο άρθρο 9 της πράξης νομοθετικού περιεχομένου που προβλέπει τη δυνατότητα λειτουργίας επιχειρήσεων με προσωπικό ασφαλούς λειτουργίας και επιτρέπει τη μονομερή και χωρίς διαβούλευση κατάργηση εργασιακών δικαιωμάτων, δεν </w:t>
      </w:r>
      <w:r w:rsidRPr="00EC76E3">
        <w:rPr>
          <w:rFonts w:ascii="Arial" w:hAnsi="Arial"/>
          <w:sz w:val="24"/>
          <w:szCs w:val="24"/>
          <w:lang w:eastAsia="el-GR"/>
        </w:rPr>
        <w:lastRenderedPageBreak/>
        <w:t xml:space="preserve">χωράει σε τέτοιες στιγμές. Όπως επίσης, είναι απαράδεκτες οι επιχειρούμενες αλλαγές που αναφέρονται στον χώρο των ιατρών εργασίας με το άρθρο 13 της πράξης νομοθετικού περιεχομένου.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Θα καταθέσουμε στα Πρακτικά το έγγραφο του Πανελλήνιου Ιατρικού Συλλόγου κι επίσης, το έγγραφο της Ελληνικής Εταιρείας Ιατρικής Εργασίας και Περιβάλλοντος, οι οποίες είναι αντίθετες σε αυτή την κατεύθυνση και τη ρύθμιση. Εμείς υιοθετούμε απόλυτα τις αιτιάσεις τους και τις απόψεις τους.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Ως Κίνημα Αλλαγής ξέρετε ότι ασκήσαμε εντονότατη κριτική για το άρθρο 9 και καταθέσαμε και σχετική τροπολογία. Σας καλούμε για άλλη μία φορά, τώρα, κύριε Υπουργέ, να το πάρετε πίσω. Σας το λέμε αυτό όχι με μικροκομματικές ή μικρόψυχες λογικές. Σας το λέμε όμως, γιατί αναλογιζόμαστε τους συνανθρώπους μας που χάνουν ή θα χάσουν τη δουλειά τους.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Αναλογιζόμαστε μια ολόκληρη γενιά που χωρίς ακόμα να έχει ξεπεράσει την κρίση του 2008, βιώνει αυτή την κρίση, καθιστώντας πλέον την επισφάλεια σε όλα τα επίπεδα οριακά οντολογικό χαρακτηριστικό της.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Ο μεγάλος πόλεμος θα ξεκινήσει από την επόμενη ημέρα του ξεπεράσματος της πανδημίας που θα αφορά την ανασυγκρότηση της οικονομίας και της κοινωνίας. Το στοίχημα της επόμενης ημέρας είναι οι επιπτώσεις της κρίσης να επιμεριστούν ανάλογα και δίκαια και όχι να </w:t>
      </w:r>
      <w:r w:rsidRPr="00EC76E3">
        <w:rPr>
          <w:rFonts w:ascii="Arial" w:hAnsi="Arial"/>
          <w:sz w:val="24"/>
          <w:szCs w:val="24"/>
          <w:lang w:eastAsia="el-GR"/>
        </w:rPr>
        <w:lastRenderedPageBreak/>
        <w:t xml:space="preserve">σηκώσουν το βάρος οι συνήθεις ύποπτοι, οι μισθωτοί, δηλαδή, οι συνταξιούχοι, οι μικρομεσαίοι ελεύθεροι επαγγελματίες.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Το κοινωνικό κόστος στη χώρα είναι τεράστιο. Ήδη ετοιμαζόμαστε να δούμε την πρώτη χρονιά χωρίς κανονική τουριστική σεζόν. Θα υπάρξουν εκατοντάδες χιλιάδες άνθρωποι χωρίς δουλειά που μπορεί να μείνουν για καιρό έτσι. Μικρές επιχειρήσεις δεν είναι βέβαιο ότι θα αντέξουν. Κλάδοι ολόκληροι αντιμετωπίζουν δυσκολίες. Το διεθνές περιβάλλον είναι σίγουρα δύσκολο.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Η Ευρώπη μοιάζει να βρίσκεται αντιμέτωπη με τη μεγαλύτερη κρίση στην ιστορία της. Αυτή τη φορά, βέβαια, η κρίση δεν είναι μόνο οικονομική αλλά και δομική, θέτοντας σε αμφισβήτηση τον πυρήνα της Ευρωπαϊκής Ένωσης, εξαιτίας της αδυναμίας που δείχνουν τα κράτη μέλη της -και ιδιαίτερα ο Βορράς- να βρουν τρόπο αντιμετώπισης των οικονομικών συνεπειών από την εξάπλωση του </w:t>
      </w:r>
      <w:proofErr w:type="spellStart"/>
      <w:r w:rsidRPr="00EC76E3">
        <w:rPr>
          <w:rFonts w:ascii="Arial" w:hAnsi="Arial"/>
          <w:sz w:val="24"/>
          <w:szCs w:val="24"/>
          <w:lang w:eastAsia="el-GR"/>
        </w:rPr>
        <w:t>κορωνοϊού</w:t>
      </w:r>
      <w:proofErr w:type="spellEnd"/>
      <w:r w:rsidRPr="00EC76E3">
        <w:rPr>
          <w:rFonts w:ascii="Arial" w:hAnsi="Arial"/>
          <w:sz w:val="24"/>
          <w:szCs w:val="24"/>
          <w:lang w:eastAsia="el-GR"/>
        </w:rPr>
        <w:t xml:space="preserve">.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(Στο σημείο αυτό κτυπάει το κουδούνι λήξεως του χρόνου ομιλίας του κυρίου Βουλευτή)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Η επίμονη άρνηση της Γερμανίας να δημιουργηθεί ευρωομόλογο, σε συνδυασμό με την απαίτησή της η βοήθεια να συνοδεύεται από μέτρα φαίνεται ότι οδηγεί σε αδιέξοδο, βάζοντας την Ευρωπαϊκή Ένωση σε δύσβατα </w:t>
      </w:r>
      <w:r w:rsidRPr="00EC76E3">
        <w:rPr>
          <w:rFonts w:ascii="Arial" w:hAnsi="Arial"/>
          <w:sz w:val="24"/>
          <w:szCs w:val="24"/>
          <w:lang w:eastAsia="el-GR"/>
        </w:rPr>
        <w:lastRenderedPageBreak/>
        <w:t>μονοπάτια. Εκεί, εμείς λοιπόν πρέπει να χτίσουμε σοβαρές συμμαχίες, όχι μόνο συμμαχίες για φωτογραφίες, αλλά ουσίας.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Για εμάς, υπάρχει, κατ’ αρχάς, και πραγματικό κέρδος: Οι δημοσιονομικοί περιορισμοί δεν ισχύουν για το 2020, οι τράπεζες και η ελληνική οικονομία έχουν απεριόριστη πρόσβαση σε ρευστό και βεβαίως, συμμετέχουμε λόγω της κρίσης στην ποσοτική χαλάρωση, το </w:t>
      </w:r>
      <w:r w:rsidRPr="00EC76E3">
        <w:rPr>
          <w:rFonts w:ascii="Arial" w:hAnsi="Arial"/>
          <w:sz w:val="24"/>
          <w:szCs w:val="24"/>
          <w:lang w:val="en-US" w:eastAsia="el-GR"/>
        </w:rPr>
        <w:t>QE</w:t>
      </w:r>
      <w:r w:rsidRPr="00EC76E3">
        <w:rPr>
          <w:rFonts w:ascii="Arial" w:hAnsi="Arial"/>
          <w:sz w:val="24"/>
          <w:szCs w:val="24"/>
          <w:lang w:eastAsia="el-GR"/>
        </w:rPr>
        <w:t xml:space="preserve">.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Η Κυβέρνηση πρέπει να αξιοποιήσει όλα τα χρηματοδοτικά εργαλεία που δίνει η Ευρωπαϊκή Τράπεζα Επενδύσεων και το ΕΣΠΑ. Τα υποτιθέμενα αυτά δώρα δόθηκαν στη χώρας μας για να αντιμετωπίσει τη λαίλαπα για την οποία αντικειμενικά δεν φέρει </w:t>
      </w:r>
      <w:proofErr w:type="spellStart"/>
      <w:r w:rsidRPr="00EC76E3">
        <w:rPr>
          <w:rFonts w:ascii="Arial" w:hAnsi="Arial"/>
          <w:sz w:val="24"/>
          <w:szCs w:val="24"/>
          <w:lang w:eastAsia="el-GR"/>
        </w:rPr>
        <w:t>καμμία</w:t>
      </w:r>
      <w:proofErr w:type="spellEnd"/>
      <w:r w:rsidRPr="00EC76E3">
        <w:rPr>
          <w:rFonts w:ascii="Arial" w:hAnsi="Arial"/>
          <w:sz w:val="24"/>
          <w:szCs w:val="24"/>
          <w:lang w:eastAsia="el-GR"/>
        </w:rPr>
        <w:t xml:space="preserve"> ευθύνη.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Η επόμενη μέρα, όμως, κυρίες και κύριοι συνάδελφοι, μοιάζει να κρύβει πάρα πολλές παγίδες για την Ευρωπαϊκή Ένωση. Για να αντέξουμε αυτό το κόστος, η Κυβέρνηση πρέπει τώρα να σχεδιάσει, όχι σε βάθος μήνα, αλλά πολύ περισσότερο, με μακρά προοπτική. Οι ευρωπαϊκές κυβερνήσεις, κεντροαριστερές ή κεντροδεξιές, αξιοποιώντας τη χαλάρωση του Συμφώνου Σταθερότητας θεσμοθετούν οριζόντια μέτρα για να διατηρήσουν τις θέσεις εργασίας και να περιορίσουν τη ζημιά στην οικονομία τους.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Η Κυβέρνηση της Νέας Δημοκρατίας, μέχρι στιγμής, ναι μεν, θεσμοθετεί κάποια θετικά μέτρα, αλλά είναι αποσπασματικά. Οφείλει να πάρει ακόμη πιο </w:t>
      </w:r>
      <w:r w:rsidRPr="00EC76E3">
        <w:rPr>
          <w:rFonts w:ascii="Arial" w:hAnsi="Arial"/>
          <w:sz w:val="24"/>
          <w:szCs w:val="24"/>
          <w:lang w:eastAsia="el-GR"/>
        </w:rPr>
        <w:lastRenderedPageBreak/>
        <w:t>τολμηρά μέτρα. Οφείλει να εκπονήσει ένα ολοκληρωμένο σχέδιο και να το παρουσιάσει έγκαιρα στην κοινωνία και τον λαό, για να καταλάβουμε ότι θα αντέξουμε την πανδημία και ότι το κόστος θα είναι συγκεκριμένο απ’ αυτήν.</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Απ’ αυτό, όμως, το ολοκληρωμένο σχέδιο που προτείνουμε δεν μπορούν να απουσιάζουν επτά </w:t>
      </w:r>
      <w:proofErr w:type="spellStart"/>
      <w:r w:rsidRPr="00EC76E3">
        <w:rPr>
          <w:rFonts w:ascii="Arial" w:hAnsi="Arial"/>
          <w:sz w:val="24"/>
          <w:szCs w:val="24"/>
          <w:lang w:eastAsia="el-GR"/>
        </w:rPr>
        <w:t>στοχευμένες</w:t>
      </w:r>
      <w:proofErr w:type="spellEnd"/>
      <w:r w:rsidRPr="00EC76E3">
        <w:rPr>
          <w:rFonts w:ascii="Arial" w:hAnsi="Arial"/>
          <w:sz w:val="24"/>
          <w:szCs w:val="24"/>
          <w:lang w:eastAsia="el-GR"/>
        </w:rPr>
        <w:t xml:space="preserve"> προτάσεις, τις οποίες έχει κάνει το Κίνημα Αλλαγής.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Πρώτη πρόταση. Πρέπει υπάρξει ένα πρόγραμμα τόνωσης της ρευστότητας, ειδικά, για τις μικρομεσαίες επιχειρήσεις, με εγγυημένα από το κράτος δάνεια.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Δεύτερη πρόταση. Πρέπει να υπάρξει ένα πρόγραμμα ουσιαστικής στήριξης των αγροτών και της πρωτογενούς παραγωγής μέσα στην κρίση, με ενιαία αντίληψη για τη διαδικασία παραγωγής, μεταποίησης και εμπορίας, με τόνωση της ρευστότητας και αναστολή πληρωμής των οφειλών, με ένταξη στα προστατευτικά μέτρα όλων των ΚΑΔ που αντιστοιχούν στον πρωτογενή τομέα.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Κύριε Πρόεδρε, δεν μπορεί να εντάσσονται στον ΚΑΔ οι </w:t>
      </w:r>
      <w:proofErr w:type="spellStart"/>
      <w:r w:rsidRPr="00EC76E3">
        <w:rPr>
          <w:rFonts w:ascii="Arial" w:hAnsi="Arial"/>
          <w:sz w:val="24"/>
          <w:szCs w:val="24"/>
          <w:lang w:eastAsia="el-GR"/>
        </w:rPr>
        <w:t>εκκοκκιστές</w:t>
      </w:r>
      <w:proofErr w:type="spellEnd"/>
      <w:r w:rsidRPr="00EC76E3">
        <w:rPr>
          <w:rFonts w:ascii="Arial" w:hAnsi="Arial"/>
          <w:sz w:val="24"/>
          <w:szCs w:val="24"/>
          <w:lang w:eastAsia="el-GR"/>
        </w:rPr>
        <w:t xml:space="preserve"> και να είναι εκτός ΚΑΔ οι βαμβακοκαλλιεργητές. Είναι σημαντικό να αγοραστούν από το κράτος προϊόντα απευθείας από τους παραγωγούς και να διατεθούν στους οικονομικά αδύναμους, σε ανθρώπους που δεν έχουν τα απαραίτητα να ζήσουν.</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 xml:space="preserve">Και βεβαίως, πρέπει να δούμε τα φαινόμενα της πλημμύρας που πάρα πολλές αγροτικές περιοχές υπέστησαν. Πρέπει να δούμε στη Βοιωτία τα μεγάλα προβλήματα που υπάρχουν και ότι από τα τριακόσιες χιλιάδες στρέμματα του </w:t>
      </w:r>
      <w:proofErr w:type="spellStart"/>
      <w:r w:rsidRPr="00EC76E3">
        <w:rPr>
          <w:rFonts w:ascii="Arial" w:hAnsi="Arial"/>
          <w:sz w:val="24"/>
          <w:szCs w:val="24"/>
          <w:lang w:eastAsia="el-GR"/>
        </w:rPr>
        <w:t>Κωπαϊδικού</w:t>
      </w:r>
      <w:proofErr w:type="spellEnd"/>
      <w:r w:rsidRPr="00EC76E3">
        <w:rPr>
          <w:rFonts w:ascii="Arial" w:hAnsi="Arial"/>
          <w:sz w:val="24"/>
          <w:szCs w:val="24"/>
          <w:lang w:eastAsia="el-GR"/>
        </w:rPr>
        <w:t xml:space="preserve"> Πεδίου τα πιο πολλά έχουν πλημμυρίσει κι έχουν πάθει μεγάλη ζημιά οι αγρότες. Πρέπει να δούμε τον κάμπο της </w:t>
      </w:r>
      <w:proofErr w:type="spellStart"/>
      <w:r w:rsidRPr="00EC76E3">
        <w:rPr>
          <w:rFonts w:ascii="Arial" w:hAnsi="Arial"/>
          <w:sz w:val="24"/>
          <w:szCs w:val="24"/>
          <w:lang w:eastAsia="el-GR"/>
        </w:rPr>
        <w:t>Κωπαΐδας</w:t>
      </w:r>
      <w:proofErr w:type="spellEnd"/>
      <w:r w:rsidRPr="00EC76E3">
        <w:rPr>
          <w:rFonts w:ascii="Arial" w:hAnsi="Arial"/>
          <w:sz w:val="24"/>
          <w:szCs w:val="24"/>
          <w:lang w:eastAsia="el-GR"/>
        </w:rPr>
        <w:t xml:space="preserve">, τον κάμπο των Θηβών, τον κάμπο </w:t>
      </w:r>
      <w:proofErr w:type="spellStart"/>
      <w:r w:rsidRPr="00EC76E3">
        <w:rPr>
          <w:rFonts w:ascii="Arial" w:hAnsi="Arial"/>
          <w:sz w:val="24"/>
          <w:szCs w:val="24"/>
          <w:lang w:eastAsia="el-GR"/>
        </w:rPr>
        <w:t>Βαρικού</w:t>
      </w:r>
      <w:proofErr w:type="spellEnd"/>
      <w:r w:rsidRPr="00EC76E3">
        <w:rPr>
          <w:rFonts w:ascii="Arial" w:hAnsi="Arial"/>
          <w:sz w:val="24"/>
          <w:szCs w:val="24"/>
          <w:lang w:eastAsia="el-GR"/>
        </w:rPr>
        <w:t xml:space="preserve"> </w:t>
      </w:r>
      <w:proofErr w:type="spellStart"/>
      <w:r w:rsidRPr="00EC76E3">
        <w:rPr>
          <w:rFonts w:ascii="Arial" w:hAnsi="Arial"/>
          <w:sz w:val="24"/>
          <w:szCs w:val="24"/>
          <w:lang w:eastAsia="el-GR"/>
        </w:rPr>
        <w:t>Βαγίων</w:t>
      </w:r>
      <w:proofErr w:type="spellEnd"/>
      <w:r w:rsidRPr="00EC76E3">
        <w:rPr>
          <w:rFonts w:ascii="Arial" w:hAnsi="Arial"/>
          <w:sz w:val="24"/>
          <w:szCs w:val="24"/>
          <w:lang w:eastAsia="el-GR"/>
        </w:rPr>
        <w:t>, τον κάμπο του άνω ρου του Κηφισού.</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Τρίτη πρόταση. Πρέπει να υπάρξουν μέτρα για τις επιχειρήσεις και τους εργαζόμενους του τουρισμού.</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Τέταρτη πρόταση. Πρέπει να υπάρξει ένα δίχτυ προστασίας για τους εργαζόμενους και τους ανέργους και τους συνταξιούχους. Να μην υποστεί κανένας περικοπές μισθών και συντάξεων.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Κύριε Υπουργέ, πρέπει τώρα να πείτε στη Βουλή αν θα υπάρξει μείωση μισθών και συντάξεων, όπως λένε διάφορα «παπαγαλάκια». Πρέπει να ξεκαθαρίσει αυτό και θα χαρώ να το πείτε αυτό, επειδή υπομειδιάτε. Πρέπει να ξεκαθαρίσει σήμερα αυτό.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Έκτη πρόταση. Να δοθεί κάποτε τέλος στο θέμα της παράτασης των πλειστηριασμών. Θα πρέπει να υπάρχει προστασία της πρώτης κατοικίας.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 xml:space="preserve">Έβδομη πρόταση. Να υπάρξει έμπρακτη αναγνώριση των υγειονομικών και εργαζομένων του Εθνικού Συστήματος Κοινωνικής Φροντίδας, των μονάδων πρόνοιας, συμπεριλαμβανομένων και των μονάδων του προγράμματος «Βοήθεια στο Σπίτι» και του ΚΕΦΙ.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Καταθέσαμε συγκεκριμένη τροπολογία. Ζητάμε να ενταχθούν στα </w:t>
      </w:r>
      <w:proofErr w:type="spellStart"/>
      <w:r w:rsidRPr="00EC76E3">
        <w:rPr>
          <w:rFonts w:ascii="Arial" w:hAnsi="Arial"/>
          <w:sz w:val="24"/>
          <w:szCs w:val="24"/>
          <w:lang w:eastAsia="el-GR"/>
        </w:rPr>
        <w:t>βαρέα</w:t>
      </w:r>
      <w:proofErr w:type="spellEnd"/>
      <w:r w:rsidRPr="00EC76E3">
        <w:rPr>
          <w:rFonts w:ascii="Arial" w:hAnsi="Arial"/>
          <w:sz w:val="24"/>
          <w:szCs w:val="24"/>
          <w:lang w:eastAsia="el-GR"/>
        </w:rPr>
        <w:t xml:space="preserve"> και ανθυγιεινά επαγγέλματα. Γιατί ο ιδιωτικός τομέας έχει ενταχθεί και όχι αυτοί οι άνθρωποι, κάτι που κι εσείς υιοθετείτε και το παραδεχόμαστε όλοι;</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sz w:val="24"/>
          <w:szCs w:val="24"/>
          <w:lang w:eastAsia="el-GR"/>
        </w:rPr>
        <w:t xml:space="preserve">ΠΡΟΕΔΡΕΥΩΝ (Αθανάσιος Μπούρας): </w:t>
      </w:r>
      <w:r w:rsidRPr="00EC76E3">
        <w:rPr>
          <w:rFonts w:ascii="Arial" w:hAnsi="Arial"/>
          <w:sz w:val="24"/>
          <w:szCs w:val="24"/>
          <w:lang w:eastAsia="el-GR"/>
        </w:rPr>
        <w:t xml:space="preserve">Ολοκληρώστε, κύριε συνάδελφε.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 xml:space="preserve">ΓΕΩΡΓΙΟΣ ΜΟΥΛΚΙΩΤΗΣ: </w:t>
      </w:r>
      <w:r w:rsidRPr="00EC76E3">
        <w:rPr>
          <w:rFonts w:ascii="Arial" w:hAnsi="Arial"/>
          <w:sz w:val="24"/>
          <w:szCs w:val="24"/>
          <w:lang w:eastAsia="el-GR"/>
        </w:rPr>
        <w:t xml:space="preserve">Ολοκληρώνω, κύριε Πρόεδρε.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Είναι στην πρώτη γραμμή αυτοί οι άνθρωποι που υπηρετούν στο Εθνικό Σύστημα Υγείας και είναι εκτός </w:t>
      </w:r>
      <w:proofErr w:type="spellStart"/>
      <w:r w:rsidRPr="00EC76E3">
        <w:rPr>
          <w:rFonts w:ascii="Arial" w:hAnsi="Arial"/>
          <w:sz w:val="24"/>
          <w:szCs w:val="24"/>
          <w:lang w:eastAsia="el-GR"/>
        </w:rPr>
        <w:t>βαρέων</w:t>
      </w:r>
      <w:proofErr w:type="spellEnd"/>
      <w:r w:rsidRPr="00EC76E3">
        <w:rPr>
          <w:rFonts w:ascii="Arial" w:hAnsi="Arial"/>
          <w:sz w:val="24"/>
          <w:szCs w:val="24"/>
          <w:lang w:eastAsia="el-GR"/>
        </w:rPr>
        <w:t xml:space="preserve"> και ανθυγιεινών επαγγελμάτων. Σήμερα, πρέπει να γίνει αυτό, εδώ από τη Βουλή.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Επίσης, κύριε Υπουργέ, πρέπει να χορηγήσετε το επίδομα των έκτακτων συνθηκών ως μια έμπρακτη αναγνώριση σε όλους αυτούς που εργάζονται στο Εθνικό Σύστημα Υγείας, το Εθνικό Σύστημα Κοινωνικής Φροντίδας, το ΕΚΑΒ, το «Βοήθεια στο Σπίτι», τα Σώματα Ασφαλείας και τις Ένοπλες Δυνάμεις που είναι στην πρώτη γραμμή κι επίσης, στην πολιτική προστασία.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Δυστυχώς, η Κυβέρνηση συνεχίζει…</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sz w:val="24"/>
          <w:szCs w:val="24"/>
          <w:lang w:eastAsia="el-GR"/>
        </w:rPr>
        <w:lastRenderedPageBreak/>
        <w:t xml:space="preserve">ΠΡΟΕΔΡΕΥΩΝ (Αθανάσιος Μπούρας): </w:t>
      </w:r>
      <w:r w:rsidRPr="00EC76E3">
        <w:rPr>
          <w:rFonts w:ascii="Arial" w:hAnsi="Arial"/>
          <w:sz w:val="24"/>
          <w:szCs w:val="24"/>
          <w:lang w:eastAsia="el-GR"/>
        </w:rPr>
        <w:t>Κλείσατε, κύριε συνάδελφε.</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 xml:space="preserve">ΓΕΩΡΓΙΟΣ ΜΟΥΛΚΙΩΤΗΣ: </w:t>
      </w:r>
      <w:r w:rsidRPr="00EC76E3">
        <w:rPr>
          <w:rFonts w:ascii="Arial" w:hAnsi="Arial"/>
          <w:sz w:val="24"/>
          <w:szCs w:val="24"/>
          <w:lang w:eastAsia="el-GR"/>
        </w:rPr>
        <w:t xml:space="preserve">Ολοκληρώνω, κύριε Πρόεδρε, σε ένα λεπτό, σας παρακαλώ.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sz w:val="24"/>
          <w:szCs w:val="24"/>
          <w:lang w:eastAsia="el-GR"/>
        </w:rPr>
        <w:t xml:space="preserve">ΠΡΟΕΔΡΕΥΩΝ (Αθανάσιος Μπούρας): </w:t>
      </w:r>
      <w:r w:rsidRPr="00EC76E3">
        <w:rPr>
          <w:rFonts w:ascii="Arial" w:hAnsi="Arial"/>
          <w:sz w:val="24"/>
          <w:szCs w:val="24"/>
          <w:lang w:eastAsia="el-GR"/>
        </w:rPr>
        <w:t>Θα χρειαστείτε ένα λεπτό, αλλά έχετε υπερβεί τον χρόνο.</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ΓΕΩΡΓΙΟΣ ΜΟΥΛΚΙΩΤΗΣ:</w:t>
      </w:r>
      <w:r w:rsidRPr="00EC76E3">
        <w:rPr>
          <w:rFonts w:ascii="Arial" w:hAnsi="Arial"/>
          <w:sz w:val="24"/>
          <w:szCs w:val="24"/>
          <w:lang w:eastAsia="el-GR"/>
        </w:rPr>
        <w:t xml:space="preserve"> Είναι η συγκυρία τέτοια που πρέπει κάποια πράγματα να τα πούμε.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sz w:val="24"/>
          <w:szCs w:val="24"/>
          <w:lang w:eastAsia="el-GR"/>
        </w:rPr>
        <w:t xml:space="preserve">ΠΡΟΕΔΡΕΥΩΝ (Αθανάσιος Μπούρας): </w:t>
      </w:r>
      <w:r w:rsidRPr="00EC76E3">
        <w:rPr>
          <w:rFonts w:ascii="Arial" w:hAnsi="Arial"/>
          <w:sz w:val="24"/>
          <w:szCs w:val="24"/>
          <w:lang w:eastAsia="el-GR"/>
        </w:rPr>
        <w:t>Εντάξει, τα είπατε αναλυτικά. Προχωρήστε.</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 xml:space="preserve">ΓΕΩΡΓΙΟΣ ΜΟΥΛΚΙΩΤΗΣ: </w:t>
      </w:r>
      <w:r w:rsidRPr="00EC76E3">
        <w:rPr>
          <w:rFonts w:ascii="Arial" w:hAnsi="Arial"/>
          <w:sz w:val="24"/>
          <w:szCs w:val="24"/>
          <w:lang w:eastAsia="el-GR"/>
        </w:rPr>
        <w:t xml:space="preserve">Την ανοχή σας, κύριε Πρόεδρε, για ένα λεπτό.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Εμείς λέμε ότι δυστυχώς η Κυβέρνηση συνεχίζει την πολιτική των επιδομάτων που είχε στηλιτεύσει ως αντιπολίτευση. Τώρα, η δίκαιη ανταμοιβή του υγειονομικού και του λοιπού βοηθητικού προσωπικού του ΕΣΥ μετατράπηκε σε εφάπαξ καταβολή επιδόματος Πάσχα, ίσο με το ήμισυ του μισθού που με τις νόμιμες κρατήσεις καταλήγει σε «αντίδωρο».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Cs/>
          <w:color w:val="212121"/>
          <w:sz w:val="24"/>
          <w:szCs w:val="24"/>
          <w:shd w:val="clear" w:color="auto" w:fill="FFFFFF"/>
          <w:lang w:eastAsia="el-GR"/>
        </w:rPr>
        <w:t xml:space="preserve">Πρέπει, λοιπόν, αυτά να τα δούμε </w:t>
      </w:r>
      <w:r w:rsidRPr="00EC76E3">
        <w:rPr>
          <w:rFonts w:ascii="Arial" w:hAnsi="Arial" w:cs="Arial"/>
          <w:color w:val="212121"/>
          <w:sz w:val="24"/>
          <w:szCs w:val="24"/>
          <w:shd w:val="clear" w:color="auto" w:fill="FFFFFF"/>
          <w:lang w:eastAsia="el-GR"/>
        </w:rPr>
        <w:t xml:space="preserve">με πολλή σοβαρότητα. Εμείς </w:t>
      </w:r>
      <w:proofErr w:type="spellStart"/>
      <w:r w:rsidRPr="00EC76E3">
        <w:rPr>
          <w:rFonts w:ascii="Arial" w:hAnsi="Arial" w:cs="Arial"/>
          <w:color w:val="212121"/>
          <w:sz w:val="24"/>
          <w:szCs w:val="24"/>
          <w:shd w:val="clear" w:color="auto" w:fill="FFFFFF"/>
          <w:lang w:eastAsia="el-GR"/>
        </w:rPr>
        <w:t>επανακαταθέσαμε</w:t>
      </w:r>
      <w:proofErr w:type="spellEnd"/>
      <w:r w:rsidRPr="00EC76E3">
        <w:rPr>
          <w:rFonts w:ascii="Arial" w:hAnsi="Arial" w:cs="Arial"/>
          <w:color w:val="212121"/>
          <w:sz w:val="24"/>
          <w:szCs w:val="24"/>
          <w:shd w:val="clear" w:color="auto" w:fill="FFFFFF"/>
          <w:lang w:eastAsia="el-GR"/>
        </w:rPr>
        <w:t xml:space="preserve"> τη σχετική τροπολογία για τα </w:t>
      </w:r>
      <w:proofErr w:type="spellStart"/>
      <w:r w:rsidRPr="00EC76E3">
        <w:rPr>
          <w:rFonts w:ascii="Arial" w:hAnsi="Arial" w:cs="Arial"/>
          <w:color w:val="212121"/>
          <w:sz w:val="24"/>
          <w:szCs w:val="24"/>
          <w:shd w:val="clear" w:color="auto" w:fill="FFFFFF"/>
          <w:lang w:eastAsia="el-GR"/>
        </w:rPr>
        <w:t>βαρέα</w:t>
      </w:r>
      <w:proofErr w:type="spellEnd"/>
      <w:r w:rsidRPr="00EC76E3">
        <w:rPr>
          <w:rFonts w:ascii="Arial" w:hAnsi="Arial" w:cs="Arial"/>
          <w:color w:val="212121"/>
          <w:sz w:val="24"/>
          <w:szCs w:val="24"/>
          <w:shd w:val="clear" w:color="auto" w:fill="FFFFFF"/>
          <w:lang w:eastAsia="el-GR"/>
        </w:rPr>
        <w:t xml:space="preserve"> και ανθυγιεινά </w:t>
      </w:r>
      <w:r w:rsidRPr="00EC76E3">
        <w:rPr>
          <w:rFonts w:ascii="Arial" w:hAnsi="Arial" w:cs="Arial"/>
          <w:color w:val="212121"/>
          <w:sz w:val="24"/>
          <w:szCs w:val="24"/>
          <w:shd w:val="clear" w:color="auto" w:fill="FFFFFF"/>
          <w:lang w:eastAsia="el-GR"/>
        </w:rPr>
        <w:lastRenderedPageBreak/>
        <w:t>επαγγέλματα και ζητούμε λοιπόν να ενταχθούν σε αυτά όσοι κλάδοι προανέφερα. Ζητούμε να τοποθετείτε επιτέλους.</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zh-CN"/>
        </w:rPr>
        <w:t xml:space="preserve">ΠΡΟΕΔΡΕΥΩΝ (Αθανάσιος Μπούρας): </w:t>
      </w:r>
      <w:r w:rsidRPr="00EC76E3">
        <w:rPr>
          <w:rFonts w:ascii="Arial" w:hAnsi="Arial" w:cs="Arial"/>
          <w:color w:val="212121"/>
          <w:sz w:val="24"/>
          <w:szCs w:val="24"/>
          <w:shd w:val="clear" w:color="auto" w:fill="FFFFFF"/>
          <w:lang w:eastAsia="zh-CN"/>
        </w:rPr>
        <w:t>Δεν υπάρχει άλλος χρόνος!</w:t>
      </w:r>
      <w:r w:rsidRPr="00EC76E3">
        <w:rPr>
          <w:rFonts w:ascii="Arial" w:hAnsi="Arial" w:cs="Arial"/>
          <w:color w:val="212121"/>
          <w:sz w:val="24"/>
          <w:szCs w:val="24"/>
          <w:shd w:val="clear" w:color="auto" w:fill="FFFFFF"/>
          <w:lang w:eastAsia="el-GR"/>
        </w:rPr>
        <w:t xml:space="preserve">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t xml:space="preserve">ΓΕΩΡΓΙΟΣ ΜΟΥΛΚΙΩΤΗΣ: </w:t>
      </w:r>
      <w:r w:rsidRPr="00EC76E3">
        <w:rPr>
          <w:rFonts w:ascii="Arial" w:hAnsi="Arial" w:cs="Arial"/>
          <w:color w:val="212121"/>
          <w:sz w:val="24"/>
          <w:szCs w:val="24"/>
          <w:shd w:val="clear" w:color="auto" w:fill="FFFFFF"/>
          <w:lang w:eastAsia="el-GR"/>
        </w:rPr>
        <w:t>Καταλήγω, κύριε Πρόεδρε.</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zh-CN"/>
        </w:rPr>
        <w:t xml:space="preserve">ΠΡΟΕΔΡΕΥΩΝ (Αθανάσιος Μπούρας): </w:t>
      </w:r>
      <w:r w:rsidRPr="00EC76E3">
        <w:rPr>
          <w:rFonts w:ascii="Arial" w:hAnsi="Arial" w:cs="Arial"/>
          <w:color w:val="212121"/>
          <w:sz w:val="24"/>
          <w:szCs w:val="24"/>
          <w:shd w:val="clear" w:color="auto" w:fill="FFFFFF"/>
          <w:lang w:eastAsia="el-GR"/>
        </w:rPr>
        <w:t xml:space="preserve">Όχι, όχι, κύριε συνάδελφε. Δεν καταλήγετε. Βλέπω μπροστά σας πολλές σελίδες.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t xml:space="preserve">ΓΕΩΡΓΙΟΣ ΜΟΥΛΚΙΩΤΗΣ: </w:t>
      </w:r>
      <w:r w:rsidRPr="00EC76E3">
        <w:rPr>
          <w:rFonts w:ascii="Arial" w:hAnsi="Arial" w:cs="Arial"/>
          <w:color w:val="212121"/>
          <w:sz w:val="24"/>
          <w:szCs w:val="24"/>
          <w:shd w:val="clear" w:color="auto" w:fill="FFFFFF"/>
          <w:lang w:eastAsia="el-GR"/>
        </w:rPr>
        <w:t xml:space="preserve">Αυτό μόνο και κλείνω.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zh-CN"/>
        </w:rPr>
        <w:t xml:space="preserve">ΠΡΟΕΔΡΕΥΩΝ (Αθανάσιος Μπούρας): </w:t>
      </w:r>
      <w:r w:rsidRPr="00EC76E3">
        <w:rPr>
          <w:rFonts w:ascii="Arial" w:hAnsi="Arial" w:cs="Arial"/>
          <w:color w:val="212121"/>
          <w:sz w:val="24"/>
          <w:szCs w:val="24"/>
          <w:shd w:val="clear" w:color="auto" w:fill="FFFFFF"/>
          <w:lang w:eastAsia="el-GR"/>
        </w:rPr>
        <w:t xml:space="preserve">Κλείστε! </w:t>
      </w:r>
      <w:r w:rsidRPr="00EC76E3">
        <w:rPr>
          <w:rFonts w:ascii="Arial" w:hAnsi="Arial" w:cs="Arial"/>
          <w:color w:val="212121"/>
          <w:sz w:val="24"/>
          <w:szCs w:val="24"/>
          <w:shd w:val="clear" w:color="auto" w:fill="FFFFFF"/>
          <w:lang w:eastAsia="zh-CN"/>
        </w:rPr>
        <w:t xml:space="preserve">Τα είπατε όλα. Κάνατε προγραμματικές δηλώσεις! Εν πάση </w:t>
      </w:r>
      <w:proofErr w:type="spellStart"/>
      <w:r w:rsidRPr="00EC76E3">
        <w:rPr>
          <w:rFonts w:ascii="Arial" w:hAnsi="Arial" w:cs="Arial"/>
          <w:color w:val="212121"/>
          <w:sz w:val="24"/>
          <w:szCs w:val="24"/>
          <w:shd w:val="clear" w:color="auto" w:fill="FFFFFF"/>
          <w:lang w:eastAsia="zh-CN"/>
        </w:rPr>
        <w:t>περιπτώσει</w:t>
      </w:r>
      <w:proofErr w:type="spellEnd"/>
      <w:r w:rsidRPr="00EC76E3">
        <w:rPr>
          <w:rFonts w:ascii="Arial" w:hAnsi="Arial" w:cs="Arial"/>
          <w:color w:val="212121"/>
          <w:sz w:val="24"/>
          <w:szCs w:val="24"/>
          <w:shd w:val="clear" w:color="auto" w:fill="FFFFFF"/>
          <w:lang w:eastAsia="zh-CN"/>
        </w:rPr>
        <w:t xml:space="preserve">, </w:t>
      </w:r>
      <w:r w:rsidRPr="00EC76E3">
        <w:rPr>
          <w:rFonts w:ascii="Arial" w:hAnsi="Arial" w:cs="Arial"/>
          <w:color w:val="212121"/>
          <w:sz w:val="24"/>
          <w:szCs w:val="24"/>
          <w:shd w:val="clear" w:color="auto" w:fill="FFFFFF"/>
          <w:lang w:eastAsia="el-GR"/>
        </w:rPr>
        <w:t>πρέπει να υπάρξει και κάποιος σεβασμός στον χρόνο. Κλείστε. Σας παρακαλώ θερμά.</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t xml:space="preserve">ΓΕΩΡΓΙΟΣ ΜΟΥΛΚΙΩΤΗΣ: </w:t>
      </w:r>
      <w:r w:rsidRPr="00EC76E3">
        <w:rPr>
          <w:rFonts w:ascii="Arial" w:hAnsi="Arial" w:cs="Arial"/>
          <w:color w:val="212121"/>
          <w:sz w:val="24"/>
          <w:szCs w:val="24"/>
          <w:shd w:val="clear" w:color="auto" w:fill="FFFFFF"/>
          <w:lang w:eastAsia="el-GR"/>
        </w:rPr>
        <w:t>Επισημαίνουμε το θετικό του άρθρου 5 που αναφέρεται στις ρυθμίσεις για συνεργασία του ΕΟΠΥΥ με τον ΕΔΟΕΑΠ. Είναι πράγματι μια πολύ θετική ρύθμιση.</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zh-CN"/>
        </w:rPr>
      </w:pPr>
      <w:r w:rsidRPr="00EC76E3">
        <w:rPr>
          <w:rFonts w:ascii="Arial" w:hAnsi="Arial" w:cs="Arial"/>
          <w:b/>
          <w:bCs/>
          <w:color w:val="212121"/>
          <w:sz w:val="24"/>
          <w:szCs w:val="24"/>
          <w:shd w:val="clear" w:color="auto" w:fill="FFFFFF"/>
          <w:lang w:eastAsia="zh-CN"/>
        </w:rPr>
        <w:t xml:space="preserve">ΠΡΟΕΔΡΕΥΩΝ (Αθανάσιος Μπούρας): </w:t>
      </w:r>
      <w:r w:rsidRPr="00EC76E3">
        <w:rPr>
          <w:rFonts w:ascii="Arial" w:hAnsi="Arial" w:cs="Arial"/>
          <w:color w:val="212121"/>
          <w:sz w:val="24"/>
          <w:szCs w:val="24"/>
          <w:shd w:val="clear" w:color="auto" w:fill="FFFFFF"/>
          <w:lang w:eastAsia="zh-CN"/>
        </w:rPr>
        <w:t>Ωραία. Καταλήξατε! Όχι κατάληξη με άλλο κείμενο! Φτάνει, κύριε συνάδελφε!</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t xml:space="preserve">ΓΕΩΡΓΙΟΣ ΜΟΥΛΚΙΩΤΗΣ: </w:t>
      </w:r>
      <w:r w:rsidRPr="00EC76E3">
        <w:rPr>
          <w:rFonts w:ascii="Arial" w:hAnsi="Arial" w:cs="Arial"/>
          <w:color w:val="212121"/>
          <w:sz w:val="24"/>
          <w:szCs w:val="24"/>
          <w:shd w:val="clear" w:color="auto" w:fill="FFFFFF"/>
          <w:lang w:eastAsia="el-GR"/>
        </w:rPr>
        <w:t>Κανένα κείμενο, κύριε Πρόεδρε.</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Η πρόταση που έχει το Κίνημα Αλλαγής θα είναι πάντα πάνω σε βελτίωση των συνθηκών που υπάρχουν σήμερα.</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lastRenderedPageBreak/>
        <w:t>Σας ευχαριστώ πολύ.</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(Στο σημείο αυτό ο Βουλευτής του Κινήματος Αλλαγής κ. Γεώργιος </w:t>
      </w:r>
      <w:proofErr w:type="spellStart"/>
      <w:r w:rsidRPr="00EC76E3">
        <w:rPr>
          <w:rFonts w:ascii="Arial" w:hAnsi="Arial" w:cs="Arial"/>
          <w:sz w:val="24"/>
          <w:szCs w:val="24"/>
          <w:lang w:eastAsia="el-GR"/>
        </w:rPr>
        <w:t>Μουλκιώτης</w:t>
      </w:r>
      <w:proofErr w:type="spellEnd"/>
      <w:r w:rsidRPr="00EC76E3">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zh-CN"/>
        </w:rPr>
      </w:pPr>
      <w:r w:rsidRPr="00EC76E3">
        <w:rPr>
          <w:rFonts w:ascii="Arial" w:hAnsi="Arial" w:cs="Arial"/>
          <w:b/>
          <w:bCs/>
          <w:color w:val="212121"/>
          <w:sz w:val="24"/>
          <w:szCs w:val="24"/>
          <w:shd w:val="clear" w:color="auto" w:fill="FFFFFF"/>
          <w:lang w:eastAsia="zh-CN"/>
        </w:rPr>
        <w:t xml:space="preserve">ΠΡΟΕΔΡΕΥΩΝ (Αθανάσιος Μπούρας): </w:t>
      </w:r>
      <w:r w:rsidRPr="00EC76E3">
        <w:rPr>
          <w:rFonts w:ascii="Arial" w:hAnsi="Arial" w:cs="Arial"/>
          <w:color w:val="212121"/>
          <w:sz w:val="24"/>
          <w:szCs w:val="24"/>
          <w:shd w:val="clear" w:color="auto" w:fill="FFFFFF"/>
          <w:lang w:eastAsia="zh-CN"/>
        </w:rPr>
        <w:t>Ευχαριστούμε.</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bCs/>
          <w:sz w:val="24"/>
          <w:szCs w:val="24"/>
          <w:lang w:eastAsia="el-GR"/>
        </w:rPr>
        <w:t xml:space="preserve">ΑΠΟΣΤΟΛΟΣ ΒΕΣΥΡΟΠΟΥΛΟΣ (Υφυπουργός Οικονομικών): </w:t>
      </w:r>
      <w:r w:rsidRPr="00EC76E3">
        <w:rPr>
          <w:rFonts w:ascii="Arial" w:hAnsi="Arial" w:cs="Arial"/>
          <w:sz w:val="24"/>
          <w:szCs w:val="24"/>
          <w:lang w:eastAsia="el-GR"/>
        </w:rPr>
        <w:t>Κύριε Πρόεδρε, θα ήθελα τον λόγο να τοποθετηθώ για την τροπολογία.</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zh-CN"/>
        </w:rPr>
      </w:pPr>
      <w:r w:rsidRPr="00EC76E3">
        <w:rPr>
          <w:rFonts w:ascii="Arial" w:hAnsi="Arial" w:cs="Arial"/>
          <w:b/>
          <w:bCs/>
          <w:color w:val="212121"/>
          <w:sz w:val="24"/>
          <w:szCs w:val="24"/>
          <w:shd w:val="clear" w:color="auto" w:fill="FFFFFF"/>
          <w:lang w:eastAsia="zh-CN"/>
        </w:rPr>
        <w:t xml:space="preserve">ΠΡΟΕΔΡΕΥΩΝ (Αθανάσιος Μπούρας): </w:t>
      </w:r>
      <w:r w:rsidRPr="00EC76E3">
        <w:rPr>
          <w:rFonts w:ascii="Arial" w:hAnsi="Arial" w:cs="Arial"/>
          <w:color w:val="212121"/>
          <w:sz w:val="24"/>
          <w:szCs w:val="24"/>
          <w:shd w:val="clear" w:color="auto" w:fill="FFFFFF"/>
          <w:lang w:eastAsia="zh-CN"/>
        </w:rPr>
        <w:t>Ορίστε, κύριε Υπουργέ, έχετε τον λόγο για δύο λεπτά.</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sz w:val="24"/>
          <w:szCs w:val="24"/>
          <w:lang w:eastAsia="el-GR"/>
        </w:rPr>
        <w:t xml:space="preserve">ΑΠΟΣΤΟΛΟΣ ΒΕΣΥΡΟΠΟΥΛΟΣ (Υφυπουργός Οικονομικών): </w:t>
      </w:r>
      <w:r w:rsidRPr="00EC76E3">
        <w:rPr>
          <w:rFonts w:ascii="Arial" w:hAnsi="Arial" w:cs="Arial"/>
          <w:sz w:val="24"/>
          <w:szCs w:val="24"/>
          <w:lang w:eastAsia="el-GR"/>
        </w:rPr>
        <w:t xml:space="preserve">Ευχαριστώ, </w:t>
      </w:r>
      <w:r w:rsidRPr="00EC76E3">
        <w:rPr>
          <w:rFonts w:ascii="Arial" w:hAnsi="Arial" w:cs="Arial"/>
          <w:color w:val="212121"/>
          <w:sz w:val="24"/>
          <w:szCs w:val="24"/>
          <w:shd w:val="clear" w:color="auto" w:fill="FFFFFF"/>
          <w:lang w:eastAsia="el-GR"/>
        </w:rPr>
        <w:t>κύριε Πρόεδρε.</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Κυρίες και κύριοι συνάδελφοι, η Κυβέρνηση βελτιώνει διαρκώς το πλαίσιο των μέτρων που εξαγγέλλει, εντάσσοντας σε αυτό και νέες κατηγορίες πολιτών. Μέσα σε αυτό το πλαίσιο εντάσσεται και η τροπολογία με γενικό αριθμό 258 και ειδικό 28, με την οποία προβλέπεται η επέκταση της ρύθμισης μερικής απαλλαγής από την υποχρέωση καταβολής μισθώματος κατά 40% στο σύνολο των επιχειρήσεων που περιλαμβάνονται στους ΚΑΔ που ορίστηκαν ότι </w:t>
      </w:r>
      <w:r w:rsidRPr="00EC76E3">
        <w:rPr>
          <w:rFonts w:ascii="Arial" w:hAnsi="Arial" w:cs="Arial"/>
          <w:color w:val="212121"/>
          <w:sz w:val="24"/>
          <w:szCs w:val="24"/>
          <w:shd w:val="clear" w:color="auto" w:fill="FFFFFF"/>
          <w:lang w:eastAsia="el-GR"/>
        </w:rPr>
        <w:lastRenderedPageBreak/>
        <w:t xml:space="preserve">έχουν πληγεί από τον </w:t>
      </w:r>
      <w:proofErr w:type="spellStart"/>
      <w:r w:rsidRPr="00EC76E3">
        <w:rPr>
          <w:rFonts w:ascii="Arial" w:hAnsi="Arial" w:cs="Arial"/>
          <w:color w:val="212121"/>
          <w:sz w:val="24"/>
          <w:szCs w:val="24"/>
          <w:shd w:val="clear" w:color="auto" w:fill="FFFFFF"/>
          <w:lang w:eastAsia="el-GR"/>
        </w:rPr>
        <w:t>κορωνοϊό</w:t>
      </w:r>
      <w:proofErr w:type="spellEnd"/>
      <w:r w:rsidRPr="00EC76E3">
        <w:rPr>
          <w:rFonts w:ascii="Arial" w:hAnsi="Arial" w:cs="Arial"/>
          <w:color w:val="212121"/>
          <w:sz w:val="24"/>
          <w:szCs w:val="24"/>
          <w:shd w:val="clear" w:color="auto" w:fill="FFFFFF"/>
          <w:lang w:eastAsia="el-GR"/>
        </w:rPr>
        <w:t xml:space="preserve"> με σχετικές πρόσφατες υπουργικές μου αποφάσεις.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Με τη συγκεκριμένη τροπολογία προβλέπεται, επίσης, η επέκταση του μέτρου και για τους εργαζόμενους των οποίων η σύμβαση εργασίας ανεστάλη λόγω του γεγονότος ότι η επιχείρηση στην οποία απασχολούνται έχει πληγεί. Πρόκειται για μια αναγκαία και ορθή παρέμβαση που στηρίζεται στην ισονομία και την κοινωνική δικαιοσύνη.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Σας ευχαριστώ.</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zh-CN"/>
        </w:rPr>
        <w:t xml:space="preserve">ΠΡΟΕΔΡΕΥΩΝ (Αθανάσιος Μπούρας): </w:t>
      </w:r>
      <w:r w:rsidRPr="00EC76E3">
        <w:rPr>
          <w:rFonts w:ascii="Arial" w:hAnsi="Arial" w:cs="Arial"/>
          <w:color w:val="212121"/>
          <w:sz w:val="24"/>
          <w:szCs w:val="24"/>
          <w:shd w:val="clear" w:color="auto" w:fill="FFFFFF"/>
          <w:lang w:eastAsia="zh-CN"/>
        </w:rPr>
        <w:t>Κ</w:t>
      </w:r>
      <w:r w:rsidRPr="00EC76E3">
        <w:rPr>
          <w:rFonts w:ascii="Arial" w:hAnsi="Arial" w:cs="Arial"/>
          <w:color w:val="212121"/>
          <w:sz w:val="24"/>
          <w:szCs w:val="24"/>
          <w:shd w:val="clear" w:color="auto" w:fill="FFFFFF"/>
          <w:lang w:eastAsia="el-GR"/>
        </w:rPr>
        <w:t xml:space="preserve">ι εμείς ευχαριστούμε.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Καλώ στο Βήμα τον ειδικό αγορητή του ΚΚΕ, τον Αντιπρόεδρο της Βουλής κ. Γεώργιο </w:t>
      </w:r>
      <w:proofErr w:type="spellStart"/>
      <w:r w:rsidRPr="00EC76E3">
        <w:rPr>
          <w:rFonts w:ascii="Arial" w:hAnsi="Arial" w:cs="Arial"/>
          <w:color w:val="212121"/>
          <w:sz w:val="24"/>
          <w:szCs w:val="24"/>
          <w:shd w:val="clear" w:color="auto" w:fill="FFFFFF"/>
          <w:lang w:eastAsia="el-GR"/>
        </w:rPr>
        <w:t>Λαμπρούλη</w:t>
      </w:r>
      <w:proofErr w:type="spellEnd"/>
      <w:r w:rsidRPr="00EC76E3">
        <w:rPr>
          <w:rFonts w:ascii="Arial" w:hAnsi="Arial" w:cs="Arial"/>
          <w:color w:val="212121"/>
          <w:sz w:val="24"/>
          <w:szCs w:val="24"/>
          <w:shd w:val="clear" w:color="auto" w:fill="FFFFFF"/>
          <w:lang w:eastAsia="el-GR"/>
        </w:rPr>
        <w:t xml:space="preserve">.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t xml:space="preserve">ΓΕΩΡΓΙΟΣ ΛΑΜΠΡΟΥΛΗΣ (ΣΤ΄ Αντιπρόεδρος της Βουλής): </w:t>
      </w:r>
      <w:r w:rsidRPr="00EC76E3">
        <w:rPr>
          <w:rFonts w:ascii="Arial" w:hAnsi="Arial" w:cs="Arial"/>
          <w:color w:val="212121"/>
          <w:sz w:val="24"/>
          <w:szCs w:val="24"/>
          <w:shd w:val="clear" w:color="auto" w:fill="FFFFFF"/>
          <w:lang w:eastAsia="el-GR"/>
        </w:rPr>
        <w:t xml:space="preserve">Ευχαριστώ, κύριε Πρόεδρε.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Για το ΚΚΕ όχι μόνο τα μέτρα για την υγεία του λαού, αλλά και συνολικά τα κυβερνητικά μέτρα είναι εντελώς ανεπαρκή και μάλιστα, πολλά είναι σε επικίνδυνη κατεύθυνση σε βάρος των εργαζομένων και του λαού.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Έτσι, η Κυβέρνηση συνεχίζει με </w:t>
      </w:r>
      <w:proofErr w:type="spellStart"/>
      <w:r w:rsidRPr="00EC76E3">
        <w:rPr>
          <w:rFonts w:ascii="Arial" w:hAnsi="Arial" w:cs="Arial"/>
          <w:color w:val="212121"/>
          <w:sz w:val="24"/>
          <w:szCs w:val="24"/>
          <w:shd w:val="clear" w:color="auto" w:fill="FFFFFF"/>
          <w:lang w:eastAsia="el-GR"/>
        </w:rPr>
        <w:t>fast</w:t>
      </w:r>
      <w:proofErr w:type="spellEnd"/>
      <w:r w:rsidRPr="00EC76E3">
        <w:rPr>
          <w:rFonts w:ascii="Arial" w:hAnsi="Arial" w:cs="Arial"/>
          <w:color w:val="212121"/>
          <w:sz w:val="24"/>
          <w:szCs w:val="24"/>
          <w:shd w:val="clear" w:color="auto" w:fill="FFFFFF"/>
          <w:lang w:eastAsia="el-GR"/>
        </w:rPr>
        <w:t xml:space="preserve"> </w:t>
      </w:r>
      <w:proofErr w:type="spellStart"/>
      <w:r w:rsidRPr="00EC76E3">
        <w:rPr>
          <w:rFonts w:ascii="Arial" w:hAnsi="Arial" w:cs="Arial"/>
          <w:color w:val="212121"/>
          <w:sz w:val="24"/>
          <w:szCs w:val="24"/>
          <w:shd w:val="clear" w:color="auto" w:fill="FFFFFF"/>
          <w:lang w:eastAsia="el-GR"/>
        </w:rPr>
        <w:t>track</w:t>
      </w:r>
      <w:proofErr w:type="spellEnd"/>
      <w:r w:rsidRPr="00EC76E3">
        <w:rPr>
          <w:rFonts w:ascii="Arial" w:hAnsi="Arial" w:cs="Arial"/>
          <w:color w:val="212121"/>
          <w:sz w:val="24"/>
          <w:szCs w:val="24"/>
          <w:shd w:val="clear" w:color="auto" w:fill="FFFFFF"/>
          <w:lang w:eastAsia="el-GR"/>
        </w:rPr>
        <w:t xml:space="preserve"> διαδικασίες στο όνομα της έκτακτης ανάγκης να θεσπίζει αλλεπάλληλα αντεργατικά μέτρα. Και βέβαια ο </w:t>
      </w:r>
      <w:r w:rsidRPr="00EC76E3">
        <w:rPr>
          <w:rFonts w:ascii="Arial" w:hAnsi="Arial" w:cs="Arial"/>
          <w:color w:val="212121"/>
          <w:sz w:val="24"/>
          <w:szCs w:val="24"/>
          <w:shd w:val="clear" w:color="auto" w:fill="FFFFFF"/>
          <w:lang w:eastAsia="el-GR"/>
        </w:rPr>
        <w:lastRenderedPageBreak/>
        <w:t>αντεργατικός κατάλογος συνεχίζεται και με την ΠΝΠ που συζητούμε σήμερα, δίνοντας νέα εργαλεία ευελιξίας στην εργοδοσία που έχουν ως εξής.</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Πρώτον, η δυνατότητα χρησιμοποίησης του 50% του προσωπικού μιας επιχείρησης το λιγότερο για δύο εβδομάδες τον μήνα με μισές αποδοχές. Είναι ένα άθλιο αντεργατικό μέτρο που βαφτίζεται «προσωπικό ασφαλούς λειτουργίας της επιχείρησης».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Δεύτερον, την ίδια ώρα όχι μόνο δεν απαγορεύει η Κυβέρνηση όλες τις απολύσεις, αφού ξεκαθαρίζει ότι οι ρήτρες προστασίας των θέσεων εργασίας δεν αφορούν τις λεγόμενες «οικειοθελείς αποχωρήσεις», όπως βαφτίζονται χιλιάδες αναγκαστικές παραιτήσεις ή οι λήξεις και οι μη ανανεώσεις συμβάσεων ορισμένου χρόνου. Μάλιστα οι επιχειρήσεις προκειμένου να παρακάμψουν τη ρήτρα, διατηρούν τον ίδιο αριθμό εργαζομένων, αλλά προχωρούν σε μείωση της απασχόλησης, άρα και των μισθών των εργαζομένων, επιβάλλοντας μερική απασχόληση ή εκ περιτροπής εργασία και άλλα.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Έτσι τα κρούσματα εργοδοτικής αυθαιρεσίας και οι καταγγελίες των εργαζομένων για ζητήματα εργασιακών σχέσεων, μισθών, μέτρων προστασίας στους χώρους δουλειάς και αδειών έχουν χτυπήσει «κόκκινο», ενώ η Επιθεώρηση Εργασίας σε κάθε περιοχή είναι κυριολεκτικά απούσα.</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lastRenderedPageBreak/>
        <w:t xml:space="preserve">Τρίτον, με το άρθρο 10 της πράξης νομοθετικού περιεχομένου δίνεται η δυνατότητα μεταφοράς εργαζομένων από επιχείρηση σε επιχείρηση ενός ομίλου, μετατρέποντας τον εργαζόμενο σε «μπαλάκι», χωρίς </w:t>
      </w:r>
      <w:proofErr w:type="spellStart"/>
      <w:r w:rsidRPr="00EC76E3">
        <w:rPr>
          <w:rFonts w:ascii="Arial" w:hAnsi="Arial" w:cs="Arial"/>
          <w:color w:val="212121"/>
          <w:sz w:val="24"/>
          <w:szCs w:val="24"/>
          <w:shd w:val="clear" w:color="auto" w:fill="FFFFFF"/>
          <w:lang w:eastAsia="el-GR"/>
        </w:rPr>
        <w:t>καμμία</w:t>
      </w:r>
      <w:proofErr w:type="spellEnd"/>
      <w:r w:rsidRPr="00EC76E3">
        <w:rPr>
          <w:rFonts w:ascii="Arial" w:hAnsi="Arial" w:cs="Arial"/>
          <w:color w:val="212121"/>
          <w:sz w:val="24"/>
          <w:szCs w:val="24"/>
          <w:shd w:val="clear" w:color="auto" w:fill="FFFFFF"/>
          <w:lang w:eastAsia="el-GR"/>
        </w:rPr>
        <w:t xml:space="preserve"> διασφάλιση των δικαιωμάτων του, παρακάμπτοντας ακόμη και τις ενοχλητικές για την εργοδοσία αντιδράσεις των εργαζομένων, όπως για παράδειγμα συνέβη στις πρόσφατες κινητοποιήσεις στον ΟΤΕ και την Τράπεζα Πειραιώς.</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Τέταρτον, με το «τυράκι» του επιδόματος των 800 ευρώ για ενάμιση μήνα, η Κυβέρνηση δίνει τη δυνατότητα στις επιχειρήσεις που συνεχίζουν τη λειτουργία τους να αναστείλουν τις συμβάσεις εργασίας μέρους ή του συνόλου του προσωπικού τους.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Έτσι δίπλα στα «όπλα» της εργοδοσίας, τη διαθεσιμότητα, την εκ περιτροπής εργασία και άλλα, προστίθεται ακόμη ένα: το να στέλνονται μαζικά οι εργαζόμενοι στο σπίτι -με το άρθρο 11- κι έτσι, να απαλλάσσονται οι εργοδότες από τη μισθοδοσία τους και όποτε θελήσουν να ξαναχρησιμοποιήσουν το εργατικό δυναμικό ή όχι, ανάλογα με τα επιχειρηματικά τους συμφέροντα.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proofErr w:type="spellStart"/>
      <w:r w:rsidRPr="00EC76E3">
        <w:rPr>
          <w:rFonts w:ascii="Arial" w:hAnsi="Arial" w:cs="Arial"/>
          <w:color w:val="212121"/>
          <w:sz w:val="24"/>
          <w:szCs w:val="24"/>
          <w:shd w:val="clear" w:color="auto" w:fill="FFFFFF"/>
          <w:lang w:eastAsia="el-GR"/>
        </w:rPr>
        <w:t>Πέμπτον</w:t>
      </w:r>
      <w:proofErr w:type="spellEnd"/>
      <w:r w:rsidRPr="00EC76E3">
        <w:rPr>
          <w:rFonts w:ascii="Arial" w:hAnsi="Arial" w:cs="Arial"/>
          <w:color w:val="212121"/>
          <w:sz w:val="24"/>
          <w:szCs w:val="24"/>
          <w:shd w:val="clear" w:color="auto" w:fill="FFFFFF"/>
          <w:lang w:eastAsia="el-GR"/>
        </w:rPr>
        <w:t xml:space="preserve">, στο όνομα των έκτακτων αναγκών της περιόδου δίνετε τη δυνατότητα για το παραπέρα ξεχαρβάλωμα και χτύπημα όχι μόνο του ωραρίου εργασίας, αφού οι εργοδότες μπορούν να επιβάλλουν μονομερώς υπερωριακή απασχόληση ακόμη και όταν έχουν εξαντληθεί τα ανώτατα προβλεπόμενα όρια </w:t>
      </w:r>
      <w:r w:rsidRPr="00EC76E3">
        <w:rPr>
          <w:rFonts w:ascii="Arial" w:hAnsi="Arial" w:cs="Arial"/>
          <w:color w:val="212121"/>
          <w:sz w:val="24"/>
          <w:szCs w:val="24"/>
          <w:shd w:val="clear" w:color="auto" w:fill="FFFFFF"/>
          <w:lang w:eastAsia="el-GR"/>
        </w:rPr>
        <w:lastRenderedPageBreak/>
        <w:t>υπερωριακής απασχόλησης. Ενώ σε μια σειρά από κλάδους δίνετε το δικαίωμα απασχόλησης των εργαζομένων τις Κυριακές και τις αργίες, κάνοντας ακόμη ένα βήμα για το χτύπημα της κυριακάτικης αργίας.</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proofErr w:type="spellStart"/>
      <w:r w:rsidRPr="00EC76E3">
        <w:rPr>
          <w:rFonts w:ascii="Arial" w:hAnsi="Arial" w:cs="Arial"/>
          <w:color w:val="212121"/>
          <w:sz w:val="24"/>
          <w:szCs w:val="24"/>
          <w:shd w:val="clear" w:color="auto" w:fill="FFFFFF"/>
          <w:lang w:eastAsia="el-GR"/>
        </w:rPr>
        <w:t>Έκτον</w:t>
      </w:r>
      <w:proofErr w:type="spellEnd"/>
      <w:r w:rsidRPr="00EC76E3">
        <w:rPr>
          <w:rFonts w:ascii="Arial" w:hAnsi="Arial" w:cs="Arial"/>
          <w:color w:val="212121"/>
          <w:sz w:val="24"/>
          <w:szCs w:val="24"/>
          <w:shd w:val="clear" w:color="auto" w:fill="FFFFFF"/>
          <w:lang w:eastAsia="el-GR"/>
        </w:rPr>
        <w:t xml:space="preserve">, και βέβαια δεν θα μπορούσαν να λείψουν και τα κατασταλτικά μέτρα που πάντα συνοδεύουν τα αντεργατικά και αντιλαϊκά μέτρα όλων των κυβερνήσεων με διάφορα προσχήματα. Έτσι τώρα με πρόφαση την πανδημία, η Κυβέρνηση βρήκε την ευκαιρία με το άρθρο 12 της ΠΝΠ να νομοθετήσει το μέτρο της αναστολής της απαγόρευσης πολιτικής επιστράτευσης και κάθε μορφή επίταξης κατά τη διάρκεια απεργίας, όπως και την απαγόρευση των δημόσιων συναθροίσεων άνω των δέκα ατόμων, παρουσιάζοντάς τα ως αναγκαία για τη μη διασπορά του </w:t>
      </w:r>
      <w:proofErr w:type="spellStart"/>
      <w:r w:rsidRPr="00EC76E3">
        <w:rPr>
          <w:rFonts w:ascii="Arial" w:hAnsi="Arial" w:cs="Arial"/>
          <w:color w:val="212121"/>
          <w:sz w:val="24"/>
          <w:szCs w:val="24"/>
          <w:shd w:val="clear" w:color="auto" w:fill="FFFFFF"/>
          <w:lang w:eastAsia="el-GR"/>
        </w:rPr>
        <w:t>κορωνοϊού</w:t>
      </w:r>
      <w:proofErr w:type="spellEnd"/>
      <w:r w:rsidRPr="00EC76E3">
        <w:rPr>
          <w:rFonts w:ascii="Arial" w:hAnsi="Arial" w:cs="Arial"/>
          <w:color w:val="212121"/>
          <w:sz w:val="24"/>
          <w:szCs w:val="24"/>
          <w:shd w:val="clear" w:color="auto" w:fill="FFFFFF"/>
          <w:lang w:eastAsia="el-GR"/>
        </w:rPr>
        <w:t xml:space="preserve"> που έχουν, όμως, άμεσα σχέση με το νομοθέτημα που ήδη είχε στα σκαριά πριν την πανδημία, με στόχο τη παρεμπόδιση και καταστολή των διεκδικήσεων, των διαμαρτυριών, των απεργιών, των αγώνων των εργαζομένων ενάντια στην αντιλαϊκή πολιτική Κυβέρνησης, Ευρωπαϊκής Ένωσης και κεφαλαίου.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Την ίδια ώρα, όμως, η Κυβέρνηση δεν λέει κουβέντα για τον καθημερινό συνωστισμό στους χώρους δουλειάς, στα εργοστάσια, τα σουπερμάρκετ, τις τράπεζες, τα νοσοκομεία που αποτελούν εν δυνάμει εστίες διασποράς του ιού. Εμείς ζητούμε, όπως ζητήσαμε και στην επιτροπή, την απόσυρση του απαράδεκτου άρθρου 12 της πράξης νομοθετικού περιεχομένου.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lastRenderedPageBreak/>
        <w:t xml:space="preserve">Να, λοιπόν, γιατί τα λόγια συμπάθειας από την Κυβέρνηση για τους εργαζόμενους που βρίσκονται στην πρώτη γραμμή της μάχης, όχι μόνο τους υγειονομικούς, αποτελούν σκέτη υποκρισία, αφ’ ενός όσο το κράτος δεν αναλαμβάνει την ευθύνη για ουσιαστικά μέτρα προστασίας των εργαζομένων και αφ’ ετέρου, όσο προσπαθεί να επιβάλλει σιγή ιχθύος για όσους διαμαρτύρονται και διεκδικούν λύσεις στα οξυμένα προβλήματα, για παράδειγμα του δημοσίου συστήματος υγείας, όπως έγινε στον «Ευαγγελισμό», αλλά και τη Θεσσαλία, τον Βόλο, τα Τρίκαλα, την Καρδίτσα, με την επέμβαση της Αστυνομίας σε όσους κινητοποιούνται είτε επειδή χάνουν τη δουλειά τους είτε επειδή υποχρεώνονται σε αρνητικές μεταβολές των εργασιακών τους σχέσεων.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Κι ακριβώς αυτήν την κρίσιμη περίοδο που απαιτούνται ουσιαστικά μέτρα προστασίας της υγείας συνολικά, όπως και μέτρα προστασίας της υγείας από τον επαγγελματικό κίνδυνο, έρχεται η Κυβέρνηση με το άρθρο 13 της πράξης νομοθετικού περιεχομένου να υλοποιήσει ένα πάγιο αίτημα του ΣΕΒ και </w:t>
      </w:r>
      <w:r w:rsidRPr="00EC76E3">
        <w:rPr>
          <w:rFonts w:ascii="Arial" w:hAnsi="Arial" w:cs="Arial"/>
          <w:sz w:val="24"/>
          <w:szCs w:val="24"/>
          <w:shd w:val="clear" w:color="auto" w:fill="FFFFFF"/>
          <w:lang w:eastAsia="el-GR"/>
        </w:rPr>
        <w:t xml:space="preserve">των ΕΞΥΠΠ, </w:t>
      </w:r>
      <w:r w:rsidRPr="00EC76E3">
        <w:rPr>
          <w:rFonts w:ascii="Arial" w:hAnsi="Arial" w:cs="Arial"/>
          <w:color w:val="212121"/>
          <w:sz w:val="24"/>
          <w:szCs w:val="24"/>
          <w:shd w:val="clear" w:color="auto" w:fill="FFFFFF"/>
          <w:lang w:eastAsia="el-GR"/>
        </w:rPr>
        <w:t xml:space="preserve">ακυρώνοντας πρακτικά την ειδικότητα της ιατρικής εργασίας. Καταργεί προηγούμενους περιορισμούς και δίνει τη δυνατότητα άσκησης της ειδικότητας από γιατρούς που δεν έχουν ειδικευτεί σε αυτή. Πρόκειται ξεκάθαρα για αντιεπιστημονική και επικίνδυνη μεθόδευση και επίθεση στην ειδικότητα.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lastRenderedPageBreak/>
        <w:t>Εμείς ζητούμε την απόσυρση του άρθρου 13. Θεωρούμε πως η ιατρική της εργασίας πρέπει να ασκείται από ειδικευμένους γιατρούς. Χρειάζεται αύξηση των θέσεων ειδικότητας, να προκηρυχθούν και να προσληφθούν άμεσα γιατροί εργασίας και να δημιουργηθούν για παράδειγμα τμήματα εργασίας στα νοσοκομεία, σε βιομηχανικές περιοχές, να διαμορφωθεί κρατικό σώμα ιατρών εργασίας και τεχνικών ασφαλείας, να καταργηθούν οι ιδιωτικές ΕΞΥΠΠ και οι γιατροί που ασκούσαν την ειδικότητα χωρίς να έχουν ειδικευτεί και δεν έχουν ενταχθεί στους σχετικούς καταλόγους άμεσα να διευκολυνθούν προκειμένου να λάβουν την ειδικότητα ώστε να την ασκήσουν, όπως ισχύει εξάλλου και για κάθε άλλη ιατρική ειδικότητα.</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Τασσόμαστε στο πλευρό των γιατρών, νοσηλευτών, όλων των εργαζομένων και στις προσπάθειές τους να ανταπεξέλθουν σε αυτή τη δύσκολη κατάσταση, όπως και στις διεκδικήσεις τους για να έχουν επαρκή και κατάλληλα όπλα στη μάχη που δίνουν. Γιατί η γνωστή σε όλους κατάσταση στο δημόσιο σύστημα υγείας είναι αποτέλεσμα των πολιτικών διαχρονικά όλων των κυβερνήσεων που εμπορευματοποιούν την υγεία και το φάρμακο, θυσιάζοντας κοινωνικές ανάγκες για να στηριχθεί η καπιταλιστική κερδοφορία.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Γι’ αυτόν ακριβώς τον λόγο δεν μπορεί και η σημερινή Κυβέρνηση να πάρει όλα τα αναγκαία μέτρα ενίσχυσης του δημόσιου συστήματος υγείας, όχι </w:t>
      </w:r>
      <w:r w:rsidRPr="00EC76E3">
        <w:rPr>
          <w:rFonts w:ascii="Arial" w:hAnsi="Arial" w:cs="Arial"/>
          <w:color w:val="212121"/>
          <w:sz w:val="24"/>
          <w:szCs w:val="24"/>
          <w:shd w:val="clear" w:color="auto" w:fill="FFFFFF"/>
          <w:lang w:eastAsia="el-GR"/>
        </w:rPr>
        <w:lastRenderedPageBreak/>
        <w:t xml:space="preserve">μόνο αυτήν την περίοδο που διανύουμε της πανδημίας, αλλά και για τη λεγόμενη «επόμενη μέρα». Γι’ αυτό και τα μέτρα είναι ανεπαρκή. </w:t>
      </w:r>
    </w:p>
    <w:p w:rsidR="00EC76E3" w:rsidRPr="00EC76E3" w:rsidRDefault="00EC76E3" w:rsidP="00EC76E3">
      <w:pPr>
        <w:tabs>
          <w:tab w:val="left" w:pos="1791"/>
        </w:tabs>
        <w:spacing w:after="160" w:line="600" w:lineRule="auto"/>
        <w:ind w:firstLine="720"/>
        <w:jc w:val="both"/>
        <w:rPr>
          <w:rFonts w:ascii="Arial" w:hAnsi="Arial" w:cs="Arial"/>
          <w:bCs/>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Έτσι, απέναντι στην παντελή έλλειψη της πρωτοβάθμιας φροντίδας υγείας και τη συνειδητή εγκατάλειψή της τόσα χρόνια, δημιουργείται, για παράδειγμα, δίκτυο νοσηλευτών, τα ΚΟΜΥ, με το άρθρο 44 της ΠΝΠ, για τη διενέργεια των τεστ για τον </w:t>
      </w:r>
      <w:proofErr w:type="spellStart"/>
      <w:r w:rsidRPr="00EC76E3">
        <w:rPr>
          <w:rFonts w:ascii="Arial" w:hAnsi="Arial" w:cs="Arial"/>
          <w:color w:val="212121"/>
          <w:sz w:val="24"/>
          <w:szCs w:val="24"/>
          <w:shd w:val="clear" w:color="auto" w:fill="FFFFFF"/>
          <w:lang w:eastAsia="el-GR"/>
        </w:rPr>
        <w:t>κορωνοϊό</w:t>
      </w:r>
      <w:proofErr w:type="spellEnd"/>
      <w:r w:rsidRPr="00EC76E3">
        <w:rPr>
          <w:rFonts w:ascii="Arial" w:hAnsi="Arial" w:cs="Arial"/>
          <w:color w:val="212121"/>
          <w:sz w:val="24"/>
          <w:szCs w:val="24"/>
          <w:shd w:val="clear" w:color="auto" w:fill="FFFFFF"/>
          <w:lang w:eastAsia="el-GR"/>
        </w:rPr>
        <w:t xml:space="preserve"> κ.λπ., με ημερομηνία λήξης, όμως, αυτών των εργαζομένων, σε ένα τρίμηνο ή τετράμηνο.</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Γιατί δεν τους προσλαμβάνετε έστω κι αυτούς τους πεντακόσιους νοσηλευτές; Είναι σταγόνα στον ωκεανό, βέβαια. Γιατί όμως δεν τους προσλαμβάνετε ως μόνιμο, πλήρους και αποκλειστικής απασχόλησης προσωπικό, προκειμένου να στελεχώσουν τα κέντρα υγείας και να επιτελέσουν κι αυτά τον ρόλο τους ως μονάδες της πρωτοβάθμιας φροντίδας υγείας, μέρος της οποίας είναι και οι κινητές μονάδες για την περίθαλψη, όπως η εξέταση κατ’ </w:t>
      </w:r>
      <w:proofErr w:type="spellStart"/>
      <w:r w:rsidRPr="00EC76E3">
        <w:rPr>
          <w:rFonts w:ascii="Arial" w:hAnsi="Arial"/>
          <w:sz w:val="24"/>
          <w:szCs w:val="24"/>
          <w:lang w:eastAsia="el-GR"/>
        </w:rPr>
        <w:t>οίκον</w:t>
      </w:r>
      <w:proofErr w:type="spellEnd"/>
      <w:r w:rsidRPr="00EC76E3">
        <w:rPr>
          <w:rFonts w:ascii="Arial" w:hAnsi="Arial"/>
          <w:sz w:val="24"/>
          <w:szCs w:val="24"/>
          <w:lang w:eastAsia="el-GR"/>
        </w:rPr>
        <w:t xml:space="preserve"> του πληθυσμού; Εμείς θεωρούμε ότι πρόκειται για ρύθμιση που έχει αποσπασματικό και περιορισμένο χαρακτήρα.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Επιπλέον, εφόσον ένα τέτοιο προσωπικό έχει, όπως αναφέρεται σχετικά στο άρθρο, τη δυνατότητα εκπαίδευσης του προσωπικού, παραδείγματος χάριν στις ΜΕΘ, σε συνθήκες που εξελίσσεται η πανδημία, γιατί να μην προσληφθεί ως μόνιμο προσωπικό και να στελεχώσει τις ΜΕΘ και ταυτόχρονα, </w:t>
      </w:r>
      <w:r w:rsidRPr="00EC76E3">
        <w:rPr>
          <w:rFonts w:ascii="Arial" w:hAnsi="Arial"/>
          <w:sz w:val="24"/>
          <w:szCs w:val="24"/>
          <w:lang w:eastAsia="el-GR"/>
        </w:rPr>
        <w:lastRenderedPageBreak/>
        <w:t xml:space="preserve">λόγω των συνθηκών να επιταχθούν και οι ΜΕΘ του ιδιωτικού τομέα που διαθέτουν υποδομές, έμπειρο προσωπικό κ.λπ.; </w:t>
      </w:r>
    </w:p>
    <w:p w:rsidR="00EC76E3" w:rsidRPr="00EC76E3" w:rsidRDefault="00EC76E3" w:rsidP="00EC76E3">
      <w:pPr>
        <w:tabs>
          <w:tab w:val="left" w:pos="1800"/>
        </w:tabs>
        <w:spacing w:after="160" w:line="600" w:lineRule="auto"/>
        <w:ind w:firstLine="720"/>
        <w:jc w:val="both"/>
        <w:rPr>
          <w:rFonts w:ascii="Arial" w:hAnsi="Arial"/>
          <w:sz w:val="24"/>
          <w:szCs w:val="24"/>
          <w:lang w:eastAsia="el-GR"/>
        </w:rPr>
      </w:pPr>
      <w:r w:rsidRPr="00EC76E3">
        <w:rPr>
          <w:rFonts w:ascii="Arial" w:hAnsi="Arial" w:cs="Arial"/>
          <w:sz w:val="24"/>
          <w:szCs w:val="24"/>
          <w:lang w:eastAsia="el-GR"/>
        </w:rPr>
        <w:t>(Στο σημείο αυτό κτυπάει το κουδούνι λήξεως του χρόνου ομιλίας του κυρίου Αντιπροέδρου της Βουλής)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Φυσικά και αυτά που προωθείτε δεν έχουν </w:t>
      </w:r>
      <w:proofErr w:type="spellStart"/>
      <w:r w:rsidRPr="00EC76E3">
        <w:rPr>
          <w:rFonts w:ascii="Arial" w:hAnsi="Arial"/>
          <w:sz w:val="24"/>
          <w:szCs w:val="24"/>
          <w:lang w:eastAsia="el-GR"/>
        </w:rPr>
        <w:t>καμμία</w:t>
      </w:r>
      <w:proofErr w:type="spellEnd"/>
      <w:r w:rsidRPr="00EC76E3">
        <w:rPr>
          <w:rFonts w:ascii="Arial" w:hAnsi="Arial"/>
          <w:sz w:val="24"/>
          <w:szCs w:val="24"/>
          <w:lang w:eastAsia="el-GR"/>
        </w:rPr>
        <w:t xml:space="preserve"> σχέση με μια οργανωμένη πρωτοβάθμια φροντίδα υγείας, στελεχωμένη με μόνιμο προσωπικό, γιατρούς, νοσηλευτές, κοινωνικούς λειτουργούς, ψυχολόγους και άλλες αναγκαίες ειδικότητες.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Τώρα με την ευκαιρία της σημερινής συζήτησης, θέλουμε να αναδείξουμε το σοβαρό ζήτημα της ιατροφαρμακευτικής περίθαλψης των ασθενών με χρόνια προβλήματα υγείας.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Πρόκειται για εκατοντάδες χιλιάδες ανθρώπων που σήμερα είναι αποκλεισμένοι από τις αναγκαίες διαγνωστικές εξετάσεις και θεραπείες. Λόγω του κινδύνου διασποράς του </w:t>
      </w:r>
      <w:proofErr w:type="spellStart"/>
      <w:r w:rsidRPr="00EC76E3">
        <w:rPr>
          <w:rFonts w:ascii="Arial" w:hAnsi="Arial"/>
          <w:sz w:val="24"/>
          <w:szCs w:val="24"/>
          <w:lang w:eastAsia="el-GR"/>
        </w:rPr>
        <w:t>κορωνοϊού</w:t>
      </w:r>
      <w:proofErr w:type="spellEnd"/>
      <w:r w:rsidRPr="00EC76E3">
        <w:rPr>
          <w:rFonts w:ascii="Arial" w:hAnsi="Arial"/>
          <w:sz w:val="24"/>
          <w:szCs w:val="24"/>
          <w:lang w:eastAsia="el-GR"/>
        </w:rPr>
        <w:t xml:space="preserve"> αναστάλθηκε η λειτουργία των εξωτερικών ιατρείων των νοσοκομείων. Οι οδηγίες είναι να μην πηγαίνει ο κόσμος στα νοσοκομεία χωρίς σοβαρό λόγο. Δηλαδή, έχετε δώσει οδηγίες για το τι δεν πρέπει να κάνουν οι ασθενείς με χρόνια νοσήματα, αλλά, ταυτόχρονα, δεν έχετε εξασφαλίσει πού και πώς θα αντιμετωπίσουν σοβαρά προβλήματα της υγείας τους.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Για παράδειγμα, υπάρχουν πολλοί άνθρωποι που βρίσκονται στη διαδικασία ελέγχου για την ύπαρξη ή όχι καρκίνου και άνθρωποι διαγνωσμένοι με καρκίνο που πρέπει να χειρουργηθούν ή να ξεκινήσουν ακτινοθεραπείες ή χημειοθεραπείες. Όπως καταλαβαίνετε -και όλοι καταλαβαίνουμε-, σε τέτοιες ή αντίστοιχες άλλες περιπτώσεις η οποιαδήποτε καθυστέρηση μπορεί να οδηγήσει σε σοβαρή επιπλοκή ή και σε πιθανή μη ελέγξιμη κατάσταση για την ίδια τη ζωή των ασθενών.</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Θεωρούμε πως άμεσα πρέπει χωρίς καθυστέρηση να δώσετε λύση, να βγάλετε από την «καραντίνα» -τον παροπλισμό, ουσιαστικά -νοσοκομεία, κλινικές και εργαστήρια, προκειμένου με όλα τα ενδεικνυόμενα μέτρα προστασίας να αντιμετωπιστούν όλες αυτές οι περιπτώσεις των ασθενών συνανθρώπων μας.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Πρέπει άμεσα να ενισχυθούν με μόνιμο προσωπικό τα κέντρα υγείας και τα περιφερειακά ιατρεία, προκειμένου να αντιμετωπισθούν όλοι οι ασθενείς που δεν είναι απαραίτητο να απευθυνθούν στα νοσοκομεία. Και σε αυτήν τη διαδικασία πρέπει να ενταχθούν υποχρεωτικά και όλοι οι αυτοαπασχολούμενοι γιατροί, παίρνοντας υπ’ </w:t>
      </w:r>
      <w:proofErr w:type="spellStart"/>
      <w:r w:rsidRPr="00EC76E3">
        <w:rPr>
          <w:rFonts w:ascii="Arial" w:hAnsi="Arial"/>
          <w:sz w:val="24"/>
          <w:szCs w:val="24"/>
          <w:lang w:eastAsia="el-GR"/>
        </w:rPr>
        <w:t>όψιν</w:t>
      </w:r>
      <w:proofErr w:type="spellEnd"/>
      <w:r w:rsidRPr="00EC76E3">
        <w:rPr>
          <w:rFonts w:ascii="Arial" w:hAnsi="Arial"/>
          <w:sz w:val="24"/>
          <w:szCs w:val="24"/>
          <w:lang w:eastAsia="el-GR"/>
        </w:rPr>
        <w:t xml:space="preserve"> τις έκτακτες συνθήκες της επιδημίας.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Σε αυτές, λοιπόν, τις συνθήκες είναι απαράδεκτο από κάθε πλευρά αντί το σύνολο των υγειονομικών να είναι με ευθύνη της Κυβέρνησης σε πλήρη </w:t>
      </w:r>
      <w:r w:rsidRPr="00EC76E3">
        <w:rPr>
          <w:rFonts w:ascii="Arial" w:hAnsi="Arial"/>
          <w:sz w:val="24"/>
          <w:szCs w:val="24"/>
          <w:lang w:eastAsia="el-GR"/>
        </w:rPr>
        <w:lastRenderedPageBreak/>
        <w:t>δραστηριότητα με όλα τα μέτρα προστασίας, ένα σημαντικό τμήμα του να υπολειτουργεί ή και να είναι ακόμα -που είναι- παροπλισμένο.</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Αντίστοιχα, δεν έχουμε ακούσει τίποτα για το τι μέτρα έχουν παρθεί, τι σχέδιο υπάρχει για την υγειονομική ιατρική κάλυψη των ιδρυμάτων που φιλοξενούν χρόνιους πάσχοντες, βαριά ανάπηρους, παιδιά ή για τους ξενώνες αναπήρων, ψυχικά ασθενών ή για τα οικοτροφεία, τα γηροκομεία, τους οίκους ευγηρίας είτε στον δημόσιο είτε στον ιδιωτικό τομέα. Κι εκεί χρειάζεται μια σειρά παρεμβάσεων σε ό,τι αφορά τη στελέχωσή τους, τα μέτρα, τα απαραίτητα υλικά προστασίας.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Επίσης, δεν πρέπει να ληφθεί μέριμνα και για τους βαριά αναπήρους και ηλικιωμένους που είναι μόνοι τους στα σπίτια και αδυνατούν να αυτοεξυπηρετηθούν ή αδυνατούν να τους στηρίξουν οι οικογένειές τους;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Όμως, μπροστά σε όλα αυτά και σε όλα αυτά τα ζητήματα που ανακύπτουν που υπήρχαν και από πριν, αλλά με την κατάσταση της πανδημίας που δημιουργήθηκε οξύνονται περισσότερο κι ενδεχομένως να οξυνθούν περισσότερο για τον λαό μας, προκειμένου να ενισχύσετε με μερικά </w:t>
      </w:r>
      <w:proofErr w:type="spellStart"/>
      <w:r w:rsidRPr="00EC76E3">
        <w:rPr>
          <w:rFonts w:ascii="Arial" w:hAnsi="Arial"/>
          <w:sz w:val="24"/>
          <w:szCs w:val="24"/>
          <w:lang w:eastAsia="el-GR"/>
        </w:rPr>
        <w:t>εκατομμυριάκια</w:t>
      </w:r>
      <w:proofErr w:type="spellEnd"/>
      <w:r w:rsidRPr="00EC76E3">
        <w:rPr>
          <w:rFonts w:ascii="Arial" w:hAnsi="Arial"/>
          <w:sz w:val="24"/>
          <w:szCs w:val="24"/>
          <w:lang w:eastAsia="el-GR"/>
        </w:rPr>
        <w:t xml:space="preserve"> -11 εκατομμύρια- τα μέσα μαζικής ενημέρωσης, νομοθετείτε με </w:t>
      </w:r>
      <w:r w:rsidRPr="00EC76E3">
        <w:rPr>
          <w:rFonts w:ascii="Arial" w:hAnsi="Arial"/>
          <w:sz w:val="24"/>
          <w:szCs w:val="24"/>
          <w:lang w:val="en-US" w:eastAsia="el-GR"/>
        </w:rPr>
        <w:t>fast</w:t>
      </w:r>
      <w:r w:rsidRPr="00EC76E3">
        <w:rPr>
          <w:rFonts w:ascii="Arial" w:hAnsi="Arial"/>
          <w:sz w:val="24"/>
          <w:szCs w:val="24"/>
          <w:lang w:eastAsia="el-GR"/>
        </w:rPr>
        <w:t xml:space="preserve"> </w:t>
      </w:r>
      <w:r w:rsidRPr="00EC76E3">
        <w:rPr>
          <w:rFonts w:ascii="Arial" w:hAnsi="Arial"/>
          <w:sz w:val="24"/>
          <w:szCs w:val="24"/>
          <w:lang w:val="en-US" w:eastAsia="el-GR"/>
        </w:rPr>
        <w:t>track</w:t>
      </w:r>
      <w:r w:rsidRPr="00EC76E3">
        <w:rPr>
          <w:rFonts w:ascii="Arial" w:hAnsi="Arial"/>
          <w:sz w:val="24"/>
          <w:szCs w:val="24"/>
          <w:lang w:eastAsia="el-GR"/>
        </w:rPr>
        <w:t xml:space="preserve"> διαδικασίες αυτό το «δωράκι» των 11 εκατομμυρίων με τη δικαιολογία βέβαια της προβολής των μηνυμάτων για την πανδημία. Εμείς την καταγγέλλουμε αυτή την ενέργεια. Αντ’ αυτού, θα μπορούσαν να υποχρεωθούν </w:t>
      </w:r>
      <w:r w:rsidRPr="00EC76E3">
        <w:rPr>
          <w:rFonts w:ascii="Arial" w:hAnsi="Arial"/>
          <w:sz w:val="24"/>
          <w:szCs w:val="24"/>
          <w:lang w:eastAsia="el-GR"/>
        </w:rPr>
        <w:lastRenderedPageBreak/>
        <w:t>να προβάλλουν δωρεάν αυτά τα διαφημιστικά σποτ που αφορούν την πανδημία.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Τέλος, κύριε Πρόεδρε, θεωρούμε πως οι εργαζόμενοι, τα λαϊκά στρώματα δικαιούνται να προστατευθούν από την πανδημία και όχι να σιγήσουν, αλλά να δυναμώσουν τη φωνή τους για ουσιαστικά μέτρα προστασίας της υγείας, αλλά και των δικαιωμάτων τους.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Διότι αν κάτι επιβεβαιώνεται με τα ως τώρα μέτρα που νομοθετεί η Κυβέρνηση στο όνομα της έκτακτης κατάστασης, είναι η πολύμορφη ενίσχυση της εργοδοσίας και της ασυδοσίας της, ενώ τα μέτρα για τους εργαζόμενους είναι ανεπαρκή, «παυσίπονο» για τους εκατοντάδες χιλιάδες εργαζόμενους που μένουν χωρίς εισόδημα και «ψίχουλα» κοροϊδίας για τους απολυμένους ή για όσους εργάζονται πλέον με κάθε είδος ελαστικής σχέσης εργασίας. Έχει τεράστια ευθύνη η Κυβέρνηση.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Διότι μπορεί ο </w:t>
      </w:r>
      <w:proofErr w:type="spellStart"/>
      <w:r w:rsidRPr="00EC76E3">
        <w:rPr>
          <w:rFonts w:ascii="Arial" w:hAnsi="Arial"/>
          <w:sz w:val="24"/>
          <w:szCs w:val="24"/>
          <w:lang w:eastAsia="el-GR"/>
        </w:rPr>
        <w:t>κορωνοϊός</w:t>
      </w:r>
      <w:proofErr w:type="spellEnd"/>
      <w:r w:rsidRPr="00EC76E3">
        <w:rPr>
          <w:rFonts w:ascii="Arial" w:hAnsi="Arial"/>
          <w:sz w:val="24"/>
          <w:szCs w:val="24"/>
          <w:lang w:eastAsia="el-GR"/>
        </w:rPr>
        <w:t xml:space="preserve"> να μην ξεχωρίζει ανθρώπους, ωστόσο οι επιπτώσεις έχουν ταξικό πρόσημο και το τι θα γίνει αύριο κρίνεται από σήμερα για τον λαό, για το αν, δηλαδή, θα παραμείνει σε «καραντίνα» ή θα ξεδιπλώσει την αντεπίθεσή του. Στο χέρι του είναι, λοιπόν.</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Σας ευχαριστώ, κύριε Πρόεδρε.</w:t>
      </w:r>
    </w:p>
    <w:p w:rsidR="00EC76E3" w:rsidRPr="00EC76E3" w:rsidRDefault="00EC76E3" w:rsidP="00EC76E3">
      <w:pPr>
        <w:spacing w:after="160" w:line="600" w:lineRule="auto"/>
        <w:ind w:firstLine="720"/>
        <w:jc w:val="both"/>
        <w:rPr>
          <w:rFonts w:ascii="Arial" w:hAnsi="Arial" w:cs="Arial"/>
          <w:b/>
          <w:bCs/>
          <w:sz w:val="24"/>
          <w:szCs w:val="24"/>
          <w:shd w:val="clear" w:color="auto" w:fill="FFFFFF"/>
          <w:lang w:eastAsia="zh-CN"/>
        </w:rPr>
      </w:pPr>
      <w:r w:rsidRPr="00EC76E3">
        <w:rPr>
          <w:rFonts w:ascii="Arial" w:hAnsi="Arial" w:cs="Arial"/>
          <w:b/>
          <w:bCs/>
          <w:sz w:val="24"/>
          <w:szCs w:val="24"/>
          <w:shd w:val="clear" w:color="auto" w:fill="FFFFFF"/>
          <w:lang w:eastAsia="zh-CN"/>
        </w:rPr>
        <w:lastRenderedPageBreak/>
        <w:t xml:space="preserve">ΑΠΟΣΤΟΛΟΣ ΒΕΣΥΡΟΠΟΥΛΟΣ (Υφυπουργός Οικονομικών): </w:t>
      </w:r>
      <w:r w:rsidRPr="00EC76E3">
        <w:rPr>
          <w:rFonts w:ascii="Arial" w:hAnsi="Arial" w:cs="Arial"/>
          <w:sz w:val="24"/>
          <w:szCs w:val="24"/>
          <w:shd w:val="clear" w:color="auto" w:fill="FFFFFF"/>
          <w:lang w:eastAsia="zh-CN"/>
        </w:rPr>
        <w:t>Θα μπορούσα να έχω τον λόγο, κύριε Πρόεδρε;</w:t>
      </w:r>
      <w:r w:rsidRPr="00EC76E3">
        <w:rPr>
          <w:rFonts w:ascii="Arial" w:hAnsi="Arial" w:cs="Arial"/>
          <w:b/>
          <w:bCs/>
          <w:sz w:val="24"/>
          <w:szCs w:val="24"/>
          <w:shd w:val="clear" w:color="auto" w:fill="FFFFFF"/>
          <w:lang w:eastAsia="zh-CN"/>
        </w:rPr>
        <w:t xml:space="preserve"> </w:t>
      </w:r>
    </w:p>
    <w:p w:rsidR="00EC76E3" w:rsidRPr="00EC76E3" w:rsidRDefault="00EC76E3" w:rsidP="00EC76E3">
      <w:pPr>
        <w:spacing w:after="160" w:line="600" w:lineRule="auto"/>
        <w:ind w:firstLine="720"/>
        <w:jc w:val="both"/>
        <w:rPr>
          <w:rFonts w:ascii="Arial" w:hAnsi="Arial" w:cs="Arial"/>
          <w:sz w:val="24"/>
          <w:szCs w:val="24"/>
          <w:shd w:val="clear" w:color="auto" w:fill="FFFFFF"/>
          <w:lang w:eastAsia="zh-CN"/>
        </w:rPr>
      </w:pPr>
      <w:r w:rsidRPr="00EC76E3">
        <w:rPr>
          <w:rFonts w:ascii="Arial" w:hAnsi="Arial" w:cs="Arial"/>
          <w:b/>
          <w:bCs/>
          <w:sz w:val="24"/>
          <w:szCs w:val="24"/>
          <w:shd w:val="clear" w:color="auto" w:fill="FFFFFF"/>
          <w:lang w:eastAsia="zh-CN"/>
        </w:rPr>
        <w:t xml:space="preserve">ΠΡΟΕΔΡΕΥΩΝ (Αθανάσιος Μπούρας): </w:t>
      </w:r>
      <w:r w:rsidRPr="00EC76E3">
        <w:rPr>
          <w:rFonts w:ascii="Arial" w:hAnsi="Arial" w:cs="Arial"/>
          <w:sz w:val="24"/>
          <w:szCs w:val="24"/>
          <w:shd w:val="clear" w:color="auto" w:fill="FFFFFF"/>
          <w:lang w:eastAsia="zh-CN"/>
        </w:rPr>
        <w:t>Ορίστε, κύριε Υπουργέ, έχετε τον λόγο.</w:t>
      </w:r>
    </w:p>
    <w:p w:rsidR="00EC76E3" w:rsidRPr="00EC76E3" w:rsidRDefault="00EC76E3" w:rsidP="00EC76E3">
      <w:pPr>
        <w:spacing w:after="160" w:line="600" w:lineRule="auto"/>
        <w:ind w:firstLine="720"/>
        <w:jc w:val="both"/>
        <w:rPr>
          <w:rFonts w:ascii="Arial" w:hAnsi="Arial" w:cs="Arial"/>
          <w:sz w:val="24"/>
          <w:szCs w:val="24"/>
          <w:shd w:val="clear" w:color="auto" w:fill="FFFFFF"/>
          <w:lang w:eastAsia="zh-CN"/>
        </w:rPr>
      </w:pPr>
      <w:r w:rsidRPr="00EC76E3">
        <w:rPr>
          <w:rFonts w:ascii="Arial" w:hAnsi="Arial" w:cs="Arial"/>
          <w:b/>
          <w:bCs/>
          <w:sz w:val="24"/>
          <w:szCs w:val="24"/>
          <w:shd w:val="clear" w:color="auto" w:fill="FFFFFF"/>
          <w:lang w:eastAsia="zh-CN"/>
        </w:rPr>
        <w:t xml:space="preserve">ΑΠΟΣΤΟΛΟΣ ΒΕΣΥΡΟΠΟΥΛΟΣ (Υφυπουργός Οικονομικών): </w:t>
      </w:r>
      <w:r w:rsidRPr="00EC76E3">
        <w:rPr>
          <w:rFonts w:ascii="Arial" w:hAnsi="Arial" w:cs="Arial"/>
          <w:sz w:val="24"/>
          <w:szCs w:val="24"/>
          <w:shd w:val="clear" w:color="auto" w:fill="FFFFFF"/>
          <w:lang w:eastAsia="zh-CN"/>
        </w:rPr>
        <w:t>Ευχαριστώ, κύριε Πρόεδρε.</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cs="Arial"/>
          <w:sz w:val="24"/>
          <w:szCs w:val="24"/>
          <w:shd w:val="clear" w:color="auto" w:fill="FFFFFF"/>
          <w:lang w:eastAsia="zh-CN"/>
        </w:rPr>
        <w:t xml:space="preserve">Θέλω να </w:t>
      </w:r>
      <w:r w:rsidRPr="00EC76E3">
        <w:rPr>
          <w:rFonts w:ascii="Arial" w:hAnsi="Arial"/>
          <w:sz w:val="24"/>
          <w:szCs w:val="24"/>
          <w:lang w:eastAsia="el-GR"/>
        </w:rPr>
        <w:t>διευκρινίσω λίγο στον κ. Λοβέρδο ότι η τροπολογία που στήριξα προηγουμένως, στο πεδίο εφαρμογής της όπου προβλέπεται η επέκταση της ρύθμισης μερικής απαλλαγής από την υποχρέωση καταβολής του μισθώματος κατά 40%, περιλαμβάνονται και οι δικηγόροι, όλοι οι επιστήμονες - ελεύθεροι επαγγελματίες.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ΑΝΔΡΕΑΣ ΛΟΒΕΡΔΟΣ:</w:t>
      </w:r>
      <w:r w:rsidRPr="00EC76E3">
        <w:rPr>
          <w:rFonts w:ascii="Arial" w:hAnsi="Arial"/>
          <w:sz w:val="24"/>
          <w:szCs w:val="24"/>
          <w:lang w:eastAsia="el-GR"/>
        </w:rPr>
        <w:t xml:space="preserve"> Ευχαριστώ, κύριε Υπουργέ.</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cs="Arial"/>
          <w:b/>
          <w:bCs/>
          <w:sz w:val="24"/>
          <w:szCs w:val="24"/>
          <w:shd w:val="clear" w:color="auto" w:fill="FFFFFF"/>
          <w:lang w:eastAsia="zh-CN"/>
        </w:rPr>
        <w:t>ΠΡΟΕΔΡΕΥΩΝ (Αθανάσιος Μπούρας):</w:t>
      </w:r>
      <w:r w:rsidRPr="00EC76E3">
        <w:rPr>
          <w:rFonts w:ascii="Arial" w:hAnsi="Arial"/>
          <w:sz w:val="24"/>
          <w:szCs w:val="24"/>
          <w:lang w:eastAsia="el-GR"/>
        </w:rPr>
        <w:t xml:space="preserve"> Ευχαριστούμε, κύριε Υπουργέ.</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Τον λόγο έχει ο ειδικός αγορητής της Ελληνικής Λύσης, ο κ. Βασίλειος </w:t>
      </w:r>
      <w:proofErr w:type="spellStart"/>
      <w:r w:rsidRPr="00EC76E3">
        <w:rPr>
          <w:rFonts w:ascii="Arial" w:hAnsi="Arial"/>
          <w:sz w:val="24"/>
          <w:szCs w:val="24"/>
          <w:lang w:eastAsia="el-GR"/>
        </w:rPr>
        <w:t>Βιλιάρδος</w:t>
      </w:r>
      <w:proofErr w:type="spellEnd"/>
      <w:r w:rsidRPr="00EC76E3">
        <w:rPr>
          <w:rFonts w:ascii="Arial" w:hAnsi="Arial"/>
          <w:sz w:val="24"/>
          <w:szCs w:val="24"/>
          <w:lang w:eastAsia="el-GR"/>
        </w:rPr>
        <w:t>.</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ΒΑΣΙΛΕΙΟΣ ΒΙΛΙΑΡΔΟΣ:</w:t>
      </w:r>
      <w:r w:rsidRPr="00EC76E3">
        <w:rPr>
          <w:rFonts w:ascii="Arial" w:hAnsi="Arial"/>
          <w:sz w:val="24"/>
          <w:szCs w:val="24"/>
          <w:lang w:eastAsia="el-GR"/>
        </w:rPr>
        <w:t xml:space="preserve"> Ευχαριστώ πολύ, κύριε Πρόεδρε.</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Πριν ξεκινήσω την εισήγησή μου, επιτρέψτε μου να αναφερθώ για μια ακόμη φορά στο «</w:t>
      </w:r>
      <w:r w:rsidRPr="00EC76E3">
        <w:rPr>
          <w:rFonts w:ascii="Arial" w:hAnsi="Arial"/>
          <w:sz w:val="24"/>
          <w:szCs w:val="24"/>
          <w:lang w:val="en-US" w:eastAsia="el-GR"/>
        </w:rPr>
        <w:t>Diesel</w:t>
      </w:r>
      <w:r w:rsidRPr="00EC76E3">
        <w:rPr>
          <w:rFonts w:ascii="Arial" w:hAnsi="Arial"/>
          <w:sz w:val="24"/>
          <w:szCs w:val="24"/>
          <w:lang w:eastAsia="el-GR"/>
        </w:rPr>
        <w:t xml:space="preserve"> - </w:t>
      </w:r>
      <w:r w:rsidRPr="00EC76E3">
        <w:rPr>
          <w:rFonts w:ascii="Arial" w:hAnsi="Arial"/>
          <w:sz w:val="24"/>
          <w:szCs w:val="24"/>
          <w:lang w:val="en-US" w:eastAsia="el-GR"/>
        </w:rPr>
        <w:t>Gate</w:t>
      </w:r>
      <w:r w:rsidRPr="00EC76E3">
        <w:rPr>
          <w:rFonts w:ascii="Arial" w:hAnsi="Arial"/>
          <w:sz w:val="24"/>
          <w:szCs w:val="24"/>
          <w:lang w:eastAsia="el-GR"/>
        </w:rPr>
        <w:t>», με την ευκαιρία της χθεσινής προσπάθειας απάντησης του κ. Γεωργιάδη σε επίκαιρη ερώτησή μου σχετικά με τον λόγο που δεν ζητά η Ελλάδα αποζημίωση, όπως πολλές άλλες χώρες, ενώ απειλείται από την ίδια την Ευρωπαϊκή Ένωση με πρόστιμο επειδή δεν το κάνει. Και κατέθεσα στα Πρακτικά την ανάλογη απόδειξη.</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Επίσης, γιατί δεν στηρίζει τους κατόχους αυτοκινήτων της γερμανικής βιομηχανίας να απαιτήσουν την αποζημίωση που τους οφείλεται, όταν υπάρχει ήδη απόφαση του ελληνικού δικαστηρίου που κατοχυρώνει 5.200 ευρώ σε ιδιοκτήτη αυτοκινήτου της «VOLKSWAGEN»; Κι αυτό, επίσης, κατέθεσα στα Πρακτικά.</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Η απάντηση, βέβαια, που δεν μου έδωσε, παρά το ότι με είχε διαβεβαιώσει ότι είχα δίκιο, είναι πολύ απλή: Ο φόβος και το σκυμμένο κεφάλι με το οποίο αντιμετωπίζει η Κυβέρνηση τη Γερμανία. Το επαναλαμβάνω: Ο φόβος και το σκυμμένο κεφάλι με το οποίο αντιμετωπίζει η Κυβέρνηση τη Γερμανία.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Θυμίζω εδώ ότι ο αρμόδιος Υπουργός Δικαιοσύνης των εκάστοτε ελληνικών κυβερνήσεων δεν έχει ακόμη υπογράψει τη δικαστική απόφαση αποζημίωσης για τα εγκλήματα των ναζί στο Δίστομο, με αποτέλεσμα να αναζητούν το δίκιο τους οι απόγονοι των θυμάτων μέσω της Ιταλίας.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 xml:space="preserve">Εκτός αυτού, είμαι υποχρεωμένος να απαντήσω στο προσβλητικό σχόλιο του Υπουργού στη δευτερολογία του, καθώς δεν είχα τη δυνατότητα από τον Κανονισμό, σύμφωνα με το οποίο χάνω τη σοβαρότητά μου όταν λέω ανοησίες σχετικά με το ξεπούλημα της ΔΕΗ επειδή έχει ζημίες ενός δισεκατομμυρίου ευρώ που δεν μπορεί καν να την πουλήσει.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Για να μην σπαταλώ άδικα τον χρόνο στην Ολομέλεια, θα καταθέσω στα Πρακτικά άρθρο του πρώην Διοικητή της ΔΕΗ, του κ. Αθανασόπουλου, σχετικά με την κακοδιαχείριση από την τότε -του 2008 εννοώ- και νυν Κυβέρνηση εάν θα πρέπει να ιδιωτικοποιηθεί ή όχι, παρακαλώντας τον να το διαβάσει.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Ο κ. Αθανασόπουλος ήταν μέλος της Νέας Δημοκρατίας, οπότε είναι κάτι που θα έπρεπε να διαβάσει. Τον παρακαλώ λοιπόν να το διαβάσει, λέγοντας μόνο πως είναι αδύνατο να χρεοκοπεί μια μονοπωλιακή επιχείρηση, παρά μόνο από ανίκανες κυβερνήσεις, γεγονός που τεκμηριώνεται από την απάντηση του Υπουργού σύμφωνα με την οποία δεν βρίσκει καν αγοραστή. Για παράδειγμα, εάν υπήρχε ένα μόνο περίπτερο σε ολόκληρη την Αθήνα και άρα, μονοπώλιο, μόνο ένας ανόητος θα μπορούσε να το χρεοκοπήσει.</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Από την άλλη πλευρά, δεν αναρωτιέται πώς είναι δυνατόν σε μια αντίστοιχη με την Ελλάδα χώρα, όπως η Πορτογαλία, να λειτουργεί η ΔΕΗ της με μεγάλα ετήσια κέρδη και να αξιολογείται με 13,5 δισεκατομμύρια ευρώ χθες, όπως θα καταθέσω, επίσης, στα Πρακτικά. Επαναλαμβάνω, 13,5 </w:t>
      </w:r>
      <w:r w:rsidRPr="00EC76E3">
        <w:rPr>
          <w:rFonts w:ascii="Arial" w:hAnsi="Arial"/>
          <w:sz w:val="24"/>
          <w:szCs w:val="24"/>
          <w:lang w:eastAsia="el-GR"/>
        </w:rPr>
        <w:lastRenderedPageBreak/>
        <w:t xml:space="preserve">δισεκατομμύρια ευρώ αξιολόγηση έναντι πολύ κάτω από 1 δισεκατομμύριο της ελληνικής ΔΕΗ μετά από τόσους πολλούς κόπους.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Λόγω ανικανότητας πρέπει να πουλάμε, λοιπόν, τέτοιες επιχειρήσεις κοινής ωφελείας;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sz w:val="24"/>
          <w:szCs w:val="24"/>
          <w:lang w:eastAsia="zh-CN"/>
        </w:rPr>
        <w:t xml:space="preserve">Αλήθεια, πότε θα γίνει </w:t>
      </w:r>
      <w:r w:rsidRPr="00EC76E3">
        <w:rPr>
          <w:rFonts w:ascii="Arial" w:eastAsia="SimSun" w:hAnsi="Arial" w:cs="Arial"/>
          <w:color w:val="222222"/>
          <w:sz w:val="24"/>
          <w:szCs w:val="24"/>
          <w:shd w:val="clear" w:color="auto" w:fill="FFFFFF"/>
          <w:lang w:eastAsia="zh-CN"/>
        </w:rPr>
        <w:t xml:space="preserve">η εξεταστική που υποσχέθηκε η Νέα Δημοκρατία προεκλογικά για το σκάνδαλο των ΝΟΜΕ του ΣΥΡΙΖΑ; Ποτέ φυσικά, αφού ο ΣΥΡΙΖΑ θα απαιτούσε εξεταστική για το δικό της, της ρήτρας ρύπων που υπέγραψε το 2013 προκαλώντας διπλάσιες ζημιές στην επιχείρηση απ’ ό,τι από τις ΝΟΜΕ.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Πάντως, όπως είπε ο κύριος Υπουργός είμαστε τόσο άχρηστοι που όχι μόνο δεν μπορούμε να λειτουργήσουμε κερδοφόρα τη ΔΕΗ, αλλά ούτε καν να κατασκευάσουμε μάσκες προστασίας. Απορώ τότε γιατί δέχεται να κυβερνάει μία τόσο άχρηστη χώρα, η οποία δεν μπορεί να κατασκευάσει ούτε καν μάσκες προστασίας!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 xml:space="preserve">Όσον αφορά τώρα τη σημερινή ΠΝΠ, που έτσι κι αλλιώς συζητείται προσχηματικά, αφού έχει ήδη δημοσιευθεί στην Εφημερίδα της Κυβερνήσεως, στο άρθρο 2 που αφορά τη μείωση των μισθωμάτων είπαμε πως τουλάχιστον πρέπει να απαλλαγεί ο ιδιοκτήτης του ακινήτου από τον ΕΝΦΙΑ που πληρώνει για τους μήνες αυτούς και η διαφορά να καταχωρείται ως ζημία στη φορολογική </w:t>
      </w:r>
      <w:r w:rsidRPr="00EC76E3">
        <w:rPr>
          <w:rFonts w:ascii="Arial" w:eastAsia="SimSun" w:hAnsi="Arial" w:cs="Arial"/>
          <w:color w:val="222222"/>
          <w:sz w:val="24"/>
          <w:szCs w:val="24"/>
          <w:shd w:val="clear" w:color="auto" w:fill="FFFFFF"/>
          <w:lang w:eastAsia="zh-CN"/>
        </w:rPr>
        <w:lastRenderedPageBreak/>
        <w:t>του δήλωση, αν και το σωστό θα ήταν να αποζημιωθεί από το κράτος, αφού διαφορετικά είναι σαν να δημεύει την ιδιωτική περιουσία, όπως με τις επιτάξεις στα νησιά για τις μεταναστευτικές δομές.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 xml:space="preserve">Η Κυβέρνηση πρέπει επιτέλους να αποφασίσει εάν είναι υπέρ της ελεύθερης αγοράς ή όχι, αφού το να θέλει να πατάει σε δύο βάρκες, να είναι δηλαδή αριστερή με γραβάτα, θα αποδειχθεί καταστροφικό για την οικονομία μας.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Το κυριότερο όλων απαιτήσαμε να αποσύρει το άρθρο 6, με το οποίο θέλει να στηρίξει τις επιχειρήσεις με το Πρόγραμμα Δημοσίων Επενδύσεων. Το Πρόγραμμα Δημοσίων Επενδύσεων θα πρέπει να χρησιμοποιείται για αναπτυξιακούς σκοπούς και να μην αντιμετωπίζεται ως μία δημοσιονομική «ένεση». Ουσιαστικά, με τα μέτρα αυτά των 5 δισεκατομμυρίων, εξαϋλώνεται το Πρόγραμμα Δημοσίων Επενδύσεων που είναι μόλις 6,75 δισεκατομμύρια συνολικά. Εκτός αυτού, εάν χρησιμοποιηθεί το συγχρηματοδοτούμενο μέρος κινδυνεύουμε να μας επιβάλλει πρόστιμα η Ευρωπαϊκή Ένωση για τη μη έγκαιρη προώθηση έργων, μέσα στα οποία υπάρχουν σημαντικά σε εξέλιξη, όπως η σιδηροδρομική γραμμή Αθήνας - Πάτρας και ο Ε65.</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Ως προς το άρθρο 8, αναρωτηθήκαμε για ποιο σκοπό πραγματικά αποφασίστηκε η διενέργεια σεμιναρίων, όπου η απάντηση που δεν πήραμε είναι αυτονόητη σε όλους: «για την εξυπηρέτηση του πελατειακού κράτους».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lastRenderedPageBreak/>
        <w:t xml:space="preserve">Στο άρθρο 17 αναφέραμε πως το ότι θα επιβληθεί δελτίο σε απολυμαντικά από μία χώρα της Ευρωπαϊκής Ένωσης δεν το περιμέναμε ποτέ. Θα έπρεπε πάντως να υπήρχε εναλλακτική παραγωγή αιθυλικής αλκοόλης από άλλα προϊόντα, όπως από την Ελληνική Βιομηχανία Ζάχαρης που παράγει ήδη αιθυλική αλκοόλη στη Σερβία και οι κυβερνήσεις μας τη χρεοκόπησαν, επίσης, με την απίστευτη κακοδιαχείρισή τους.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Στο άρθρο 21 είπαμε πως παγιώνεται το περιθώριο κέρδους ως μέσον περιορισμού της αισχροκέρδειας. Εν τούτοις δεν συμβαίνει κάτι με ανοιχτές αγορές, αφού η αισχροκέρδεια μπορεί να γίνεται από το εξωτερικό, όπως από τους μεσάζοντες για εισαγωγές μασκών στις Ηνωμένες Πολιτείες που από 50 σεντς που ζητούσαν προηγουμένως, σήμερα ζητούν 5 δολάρια, δηλαδή το δεκαπλάσιο.</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 xml:space="preserve">Γνωρίζουμε όλοι άλλωστε τις τριγωνικές συναλλαγές που δύσκολα ελέγχονται. Το σημαντικότερο θα ήταν και η στήριξη της εγχώριας παραγωγής ακόμη και για μάσκες ή για μηχανήματα τεχνητής αναπνοής που σήμερα η Ευρωπαϊκή Ένωση επιτρέπει την επιδότησή τους, όπως θα καταθέσουμε επίσης στα Πρακτικά.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 xml:space="preserve">Όσον αφορά τώρα τα άρθρα του τρίτου τμήματος που συνεχίζουν την </w:t>
      </w:r>
      <w:proofErr w:type="spellStart"/>
      <w:r w:rsidRPr="00EC76E3">
        <w:rPr>
          <w:rFonts w:ascii="Arial" w:eastAsia="SimSun" w:hAnsi="Arial" w:cs="Arial"/>
          <w:color w:val="222222"/>
          <w:sz w:val="24"/>
          <w:szCs w:val="24"/>
          <w:shd w:val="clear" w:color="auto" w:fill="FFFFFF"/>
          <w:lang w:eastAsia="zh-CN"/>
        </w:rPr>
        <w:t>ψηφιοποίηση</w:t>
      </w:r>
      <w:proofErr w:type="spellEnd"/>
      <w:r w:rsidRPr="00EC76E3">
        <w:rPr>
          <w:rFonts w:ascii="Arial" w:eastAsia="SimSun" w:hAnsi="Arial" w:cs="Arial"/>
          <w:color w:val="222222"/>
          <w:sz w:val="24"/>
          <w:szCs w:val="24"/>
          <w:shd w:val="clear" w:color="auto" w:fill="FFFFFF"/>
          <w:lang w:eastAsia="zh-CN"/>
        </w:rPr>
        <w:t xml:space="preserve"> της κεντρικής διοίκησης, αναρωτηθήκαμε γιατί είναι απαραίτητο να γίνουν αυτή την εποχή της πανδημίας και με ΠΝΠ.</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lastRenderedPageBreak/>
        <w:t>Στο άρθρο 33 για τις τηλεδιασκέψεις, προτείναμε να περιοριστούν αφού θεωρούνται αντιπαραγωγικές, με βάση την εμπειρία από τις επιχειρήσεις, ενώ δεν μπορεί και δεν πρέπει να υποκαταστήσουν τις δημοκρατικές διεργασίες με τη φυσική παρουσία. Εκτός αυτού, είναι σημαντική η παρουσία στη Βουλή, ειδικά σε δύσκολες στιγμές, έτσι ώστε να νιώθει ο κόσμος πως η ζωή συνεχίζεται, να παίρνει κουράγιο. Ο κόσμος χρειάζεται να παίρνει κουράγιο, άρα την παρουσία όλων μας στη Βουλή.</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 xml:space="preserve">Το άρθρο 34 διαπιστώσαμε πως πρόκειται για απευθείας αναθέσεις, όπως και σε κάποια άλλα. Γενικά δεν επικροτούμε αυθαιρεσίες ούτε θεωρούμε ότι η παρούσα είναι μία κατάσταση τόσο μεγάλης έκτακτης ανάγκης, ώστε να παρακάμπτονται οι νόμοι, </w:t>
      </w:r>
      <w:proofErr w:type="spellStart"/>
      <w:r w:rsidRPr="00EC76E3">
        <w:rPr>
          <w:rFonts w:ascii="Arial" w:eastAsia="SimSun" w:hAnsi="Arial" w:cs="Arial"/>
          <w:color w:val="222222"/>
          <w:sz w:val="24"/>
          <w:szCs w:val="24"/>
          <w:shd w:val="clear" w:color="auto" w:fill="FFFFFF"/>
          <w:lang w:eastAsia="zh-CN"/>
        </w:rPr>
        <w:t>πόσω</w:t>
      </w:r>
      <w:proofErr w:type="spellEnd"/>
      <w:r w:rsidRPr="00EC76E3">
        <w:rPr>
          <w:rFonts w:ascii="Arial" w:eastAsia="SimSun" w:hAnsi="Arial" w:cs="Arial"/>
          <w:color w:val="222222"/>
          <w:sz w:val="24"/>
          <w:szCs w:val="24"/>
          <w:shd w:val="clear" w:color="auto" w:fill="FFFFFF"/>
          <w:lang w:eastAsia="zh-CN"/>
        </w:rPr>
        <w:t xml:space="preserve"> μάλλον όταν ο Πρωθυπουργός επικρίνει τη συγκέντρωση εξουσιών από τον </w:t>
      </w:r>
      <w:proofErr w:type="spellStart"/>
      <w:r w:rsidRPr="00EC76E3">
        <w:rPr>
          <w:rFonts w:ascii="Arial" w:eastAsia="SimSun" w:hAnsi="Arial" w:cs="Arial"/>
          <w:color w:val="222222"/>
          <w:sz w:val="24"/>
          <w:szCs w:val="24"/>
          <w:shd w:val="clear" w:color="auto" w:fill="FFFFFF"/>
          <w:lang w:eastAsia="zh-CN"/>
        </w:rPr>
        <w:t>Ορμπάν</w:t>
      </w:r>
      <w:proofErr w:type="spellEnd"/>
      <w:r w:rsidRPr="00EC76E3">
        <w:rPr>
          <w:rFonts w:ascii="Arial" w:eastAsia="SimSun" w:hAnsi="Arial" w:cs="Arial"/>
          <w:color w:val="222222"/>
          <w:sz w:val="24"/>
          <w:szCs w:val="24"/>
          <w:shd w:val="clear" w:color="auto" w:fill="FFFFFF"/>
          <w:lang w:eastAsia="zh-CN"/>
        </w:rPr>
        <w:t>, δεν θα έπρεπε να υπήρχε ένα χρηματικό όριο στις αναθέσεις;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Στο άρθρο 59 δεν είχαμε αντίρρηση στον βαθμό που αφορά πανεπιστημιακές κλινικές και εργαστήρια, ενώ αρκετά εργαστήρια έχουν προσφερθεί για τη διενέργεια τεστ. Ζητήσαμε όμως να μας δοθεί το κόστος των εξετάσεων, όπως και τη νοσηλείας, κυρίως στα ιδιωτικά ιδρύματα.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 xml:space="preserve">Στην επιστολή πάντως των πανεπιστημίων –που θα καταθέσουμε επίσης στα Πρακτικά- αναφέρεται κάτι για μία σκανδαλώδη σύμβαση 30 εκατομμυρίων που θα θέλαμε να μας απαντηθεί. Υποθέτουμε βέβαια ότι είναι </w:t>
      </w:r>
      <w:r w:rsidRPr="00EC76E3">
        <w:rPr>
          <w:rFonts w:ascii="Arial" w:eastAsia="SimSun" w:hAnsi="Arial" w:cs="Arial"/>
          <w:color w:val="222222"/>
          <w:sz w:val="24"/>
          <w:szCs w:val="24"/>
          <w:shd w:val="clear" w:color="auto" w:fill="FFFFFF"/>
          <w:lang w:eastAsia="zh-CN"/>
        </w:rPr>
        <w:lastRenderedPageBreak/>
        <w:t>σαν αυτή των 11 εκατομμυρίων για τα μέσα μαζικής ενημέρωσης, μεταξύ άλλων, για να προβαίνουν σε χειραγώγηση υπέρ της Νέας Δημοκρατίας μέσω και των δημοσκοπήσεων.</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 xml:space="preserve">Συνεχίζοντας, πρέπει να αλλάξει το άρθρο 62. Πρόκειται για μία σκανδαλώδη διάταξη για τη διασπορά δημόσιου χρήματος σε μέσα μαζικής ενημέρωσης, όσον αφορά την ενημέρωση για τον </w:t>
      </w:r>
      <w:proofErr w:type="spellStart"/>
      <w:r w:rsidRPr="00EC76E3">
        <w:rPr>
          <w:rFonts w:ascii="Arial" w:eastAsia="SimSun" w:hAnsi="Arial" w:cs="Arial"/>
          <w:color w:val="222222"/>
          <w:sz w:val="24"/>
          <w:szCs w:val="24"/>
          <w:shd w:val="clear" w:color="auto" w:fill="FFFFFF"/>
          <w:lang w:eastAsia="zh-CN"/>
        </w:rPr>
        <w:t>κορωνοϊό</w:t>
      </w:r>
      <w:proofErr w:type="spellEnd"/>
      <w:r w:rsidRPr="00EC76E3">
        <w:rPr>
          <w:rFonts w:ascii="Arial" w:eastAsia="SimSun" w:hAnsi="Arial" w:cs="Arial"/>
          <w:color w:val="222222"/>
          <w:sz w:val="24"/>
          <w:szCs w:val="24"/>
          <w:shd w:val="clear" w:color="auto" w:fill="FFFFFF"/>
          <w:lang w:eastAsia="zh-CN"/>
        </w:rPr>
        <w:t xml:space="preserve">, η οποία θα έπρεπε να είναι δωρεάν, η δε διάθεση που γίνεται με απόφαση του Υφυπουργού επικοινωνίας και του Υπουργείου Οικονομικών είναι σκάνδαλο, </w:t>
      </w:r>
      <w:proofErr w:type="spellStart"/>
      <w:r w:rsidRPr="00EC76E3">
        <w:rPr>
          <w:rFonts w:ascii="Arial" w:eastAsia="SimSun" w:hAnsi="Arial" w:cs="Arial"/>
          <w:color w:val="222222"/>
          <w:sz w:val="24"/>
          <w:szCs w:val="24"/>
          <w:shd w:val="clear" w:color="auto" w:fill="FFFFFF"/>
          <w:lang w:eastAsia="zh-CN"/>
        </w:rPr>
        <w:t>πόσω</w:t>
      </w:r>
      <w:proofErr w:type="spellEnd"/>
      <w:r w:rsidRPr="00EC76E3">
        <w:rPr>
          <w:rFonts w:ascii="Arial" w:eastAsia="SimSun" w:hAnsi="Arial" w:cs="Arial"/>
          <w:color w:val="222222"/>
          <w:sz w:val="24"/>
          <w:szCs w:val="24"/>
          <w:shd w:val="clear" w:color="auto" w:fill="FFFFFF"/>
          <w:lang w:eastAsia="zh-CN"/>
        </w:rPr>
        <w:t xml:space="preserve"> μάλλον όταν η Κυβέρνηση </w:t>
      </w:r>
      <w:proofErr w:type="spellStart"/>
      <w:r w:rsidRPr="00EC76E3">
        <w:rPr>
          <w:rFonts w:ascii="Arial" w:eastAsia="SimSun" w:hAnsi="Arial" w:cs="Arial"/>
          <w:color w:val="222222"/>
          <w:sz w:val="24"/>
          <w:szCs w:val="24"/>
          <w:shd w:val="clear" w:color="auto" w:fill="FFFFFF"/>
          <w:lang w:eastAsia="zh-CN"/>
        </w:rPr>
        <w:t>παρακαλάει</w:t>
      </w:r>
      <w:proofErr w:type="spellEnd"/>
      <w:r w:rsidRPr="00EC76E3">
        <w:rPr>
          <w:rFonts w:ascii="Arial" w:eastAsia="SimSun" w:hAnsi="Arial" w:cs="Arial"/>
          <w:color w:val="222222"/>
          <w:sz w:val="24"/>
          <w:szCs w:val="24"/>
          <w:shd w:val="clear" w:color="auto" w:fill="FFFFFF"/>
          <w:lang w:eastAsia="zh-CN"/>
        </w:rPr>
        <w:t xml:space="preserve"> εφοπλιστές για δωρεές σε νοσοκομεία.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Καταλαβαίνουμε βέβαια ότι ο Τύπος πρέπει να υποστηριχθεί, ειδικά ο έντυπος που πλήττεται τώρα, όπως και ο περιφερειακός. Όμως, αυτό δεν πρέπει να γίνεται ποτέ με υπουργική απόφαση. Αποτελεί μεγάλη εξάρτηση από την εξουσία και δολοφονεί την αντικειμενικότητα.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Στο άρθρο 65 επικροτούμε την υιοθέτηση της πρότασής μας για εκπαιδευτική τηλεόραση. Θα θέλαμε να σημειώσουμε όμως ότι είναι μία ευκαιρία να βελτιωθούν οι υποδομές και το περιεχόμενο της διδασκαλίας, έτσι ώστε να αγκαλιάσει και τους μαθητές της ομογένειας στο εξωτερικό που θα θέλουν να κρατήσουν επαφή με την Ελλάδα.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lastRenderedPageBreak/>
        <w:t>Τέλος, στο άρθρο 71 είναι πολύ θετικό το ότι συνεχίζεται η κατασκευή του φράχτη στον Έβρο, αφού αν μη τι άλλο δίνει ένα μήνυμα. Θα θέλαμε να επεκταθεί σε όλη τη συνοριακή γραμμή, καθώς επίσης να αντικατασταθεί αργότερα με ένα τσιμεντένιο τείχος, όπως έχουν οι Τούρκοι στα σύνορά τους με τη Συρία μήκους περίπου 700 χιλιομέτρων, ενώ θεωρείται πως η Ευρωπαϊκή Ένωση έχει δώσει μέρος των χρημάτων αυτών για να κατασκευάσει η Τουρκία το συγκεκριμένο τείχος. Το ΠΑΣΟΚ πάντως κατασκεύασε τον φράχτη -μπράβο του!- και ελπίζουμε το ΚΙΝΑΛ να συνεχίσει την ίδια γραμμή.</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Κλείνοντας ζητάμε ξανά τη μείωση του ΦΠΑ για τα είδη βασικής διατροφής. Είναι απαραίτητο, πρώτον, για τα χαμηλά εισοδήματα και, δεύτερον, για να διατηρηθεί χαμηλά ο πληθωρισμός, αφού βλέπουμε ότι με τις πρώτες μέρες, με τις πρώτες στατιστικές ο πληθωρισμός αυξήθηκε ήδη κατά 6%. «</w:t>
      </w:r>
      <w:proofErr w:type="spellStart"/>
      <w:r w:rsidRPr="00EC76E3">
        <w:rPr>
          <w:rFonts w:ascii="Arial" w:eastAsia="SimSun" w:hAnsi="Arial" w:cs="Arial"/>
          <w:color w:val="222222"/>
          <w:sz w:val="24"/>
          <w:szCs w:val="24"/>
          <w:shd w:val="clear" w:color="auto" w:fill="FFFFFF"/>
          <w:lang w:eastAsia="zh-CN"/>
        </w:rPr>
        <w:t>Κορωνο</w:t>
      </w:r>
      <w:proofErr w:type="spellEnd"/>
      <w:r w:rsidRPr="00EC76E3">
        <w:rPr>
          <w:rFonts w:ascii="Arial" w:eastAsia="SimSun" w:hAnsi="Arial" w:cs="Arial"/>
          <w:color w:val="222222"/>
          <w:sz w:val="24"/>
          <w:szCs w:val="24"/>
          <w:shd w:val="clear" w:color="auto" w:fill="FFFFFF"/>
          <w:lang w:eastAsia="zh-CN"/>
        </w:rPr>
        <w:t xml:space="preserve">-ομόλογα» πάντως δεν βλέπουμε ότι θα υπάρξουν, </w:t>
      </w:r>
      <w:proofErr w:type="spellStart"/>
      <w:r w:rsidRPr="00EC76E3">
        <w:rPr>
          <w:rFonts w:ascii="Arial" w:eastAsia="SimSun" w:hAnsi="Arial" w:cs="Arial"/>
          <w:color w:val="222222"/>
          <w:sz w:val="24"/>
          <w:szCs w:val="24"/>
          <w:shd w:val="clear" w:color="auto" w:fill="FFFFFF"/>
          <w:lang w:eastAsia="zh-CN"/>
        </w:rPr>
        <w:t>κορωνο</w:t>
      </w:r>
      <w:proofErr w:type="spellEnd"/>
      <w:r w:rsidRPr="00EC76E3">
        <w:rPr>
          <w:rFonts w:ascii="Arial" w:eastAsia="SimSun" w:hAnsi="Arial" w:cs="Arial"/>
          <w:color w:val="222222"/>
          <w:sz w:val="24"/>
          <w:szCs w:val="24"/>
          <w:shd w:val="clear" w:color="auto" w:fill="FFFFFF"/>
          <w:lang w:eastAsia="zh-CN"/>
        </w:rPr>
        <w:t>-μνημόνια σίγουρα!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Ευχαριστώ πολύ.</w:t>
      </w:r>
    </w:p>
    <w:p w:rsidR="00EC76E3" w:rsidRPr="00EC76E3" w:rsidRDefault="00EC76E3" w:rsidP="00EC76E3">
      <w:pPr>
        <w:spacing w:after="160" w:line="600" w:lineRule="auto"/>
        <w:ind w:firstLine="720"/>
        <w:jc w:val="both"/>
        <w:rPr>
          <w:rFonts w:ascii="Arial" w:eastAsia="SimSun" w:hAnsi="Arial" w:cs="Arial"/>
          <w:iCs/>
          <w:color w:val="272726"/>
          <w:sz w:val="24"/>
          <w:szCs w:val="24"/>
          <w:bdr w:val="none" w:sz="0" w:space="0" w:color="auto" w:frame="1"/>
          <w:shd w:val="clear" w:color="auto" w:fill="FFFFFF"/>
          <w:lang w:eastAsia="zh-CN"/>
        </w:rPr>
      </w:pPr>
      <w:r w:rsidRPr="00EC76E3">
        <w:rPr>
          <w:rFonts w:ascii="Arial" w:eastAsia="SimSun" w:hAnsi="Arial" w:cs="Arial"/>
          <w:iCs/>
          <w:color w:val="272726"/>
          <w:sz w:val="24"/>
          <w:szCs w:val="24"/>
          <w:bdr w:val="none" w:sz="0" w:space="0" w:color="auto" w:frame="1"/>
          <w:shd w:val="clear" w:color="auto" w:fill="FFFFFF"/>
          <w:lang w:eastAsia="zh-CN"/>
        </w:rPr>
        <w:t xml:space="preserve">(Στο σημείο αυτό ο Βουλευτής κ. Βασίλειος </w:t>
      </w:r>
      <w:proofErr w:type="spellStart"/>
      <w:r w:rsidRPr="00EC76E3">
        <w:rPr>
          <w:rFonts w:ascii="Arial" w:eastAsia="SimSun" w:hAnsi="Arial" w:cs="Arial"/>
          <w:iCs/>
          <w:color w:val="272726"/>
          <w:sz w:val="24"/>
          <w:szCs w:val="24"/>
          <w:bdr w:val="none" w:sz="0" w:space="0" w:color="auto" w:frame="1"/>
          <w:shd w:val="clear" w:color="auto" w:fill="FFFFFF"/>
          <w:lang w:eastAsia="zh-CN"/>
        </w:rPr>
        <w:t>Βιλιάρδος</w:t>
      </w:r>
      <w:proofErr w:type="spellEnd"/>
      <w:r w:rsidRPr="00EC76E3">
        <w:rPr>
          <w:rFonts w:ascii="Arial" w:eastAsia="SimSun" w:hAnsi="Arial" w:cs="Arial"/>
          <w:iCs/>
          <w:color w:val="272726"/>
          <w:sz w:val="24"/>
          <w:szCs w:val="24"/>
          <w:bdr w:val="none" w:sz="0" w:space="0" w:color="auto" w:frame="1"/>
          <w:shd w:val="clear" w:color="auto" w:fill="FFFFFF"/>
          <w:lang w:eastAsia="zh-C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C76E3" w:rsidRPr="00EC76E3" w:rsidRDefault="00EC76E3" w:rsidP="00EC76E3">
      <w:pPr>
        <w:autoSpaceDE w:val="0"/>
        <w:autoSpaceDN w:val="0"/>
        <w:adjustRightInd w:val="0"/>
        <w:spacing w:after="160" w:line="600" w:lineRule="auto"/>
        <w:ind w:firstLine="720"/>
        <w:jc w:val="center"/>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lastRenderedPageBreak/>
        <w:t>(Χειροκροτήματα από την πτέρυγα της Ελληνικής Λύσης)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b/>
          <w:bCs/>
          <w:sz w:val="24"/>
          <w:szCs w:val="24"/>
          <w:lang w:eastAsia="zh-CN"/>
        </w:rPr>
        <w:t>ΠΡΟΕΔΡΕΥΩΝ (Αθανάσιος Μπούρας):</w:t>
      </w:r>
      <w:r w:rsidRPr="00EC76E3">
        <w:rPr>
          <w:rFonts w:ascii="Arial" w:eastAsia="SimSun" w:hAnsi="Arial" w:cs="Arial"/>
          <w:sz w:val="24"/>
          <w:szCs w:val="24"/>
          <w:lang w:eastAsia="zh-CN"/>
        </w:rPr>
        <w:t xml:space="preserve"> Καλώ στο Βήμα την ειδική αγορήτρια του ΜέΡΑ25, κ. Φωτεινή </w:t>
      </w:r>
      <w:proofErr w:type="spellStart"/>
      <w:r w:rsidRPr="00EC76E3">
        <w:rPr>
          <w:rFonts w:ascii="Arial" w:eastAsia="SimSun" w:hAnsi="Arial" w:cs="Arial"/>
          <w:sz w:val="24"/>
          <w:szCs w:val="24"/>
          <w:lang w:eastAsia="zh-CN"/>
        </w:rPr>
        <w:t>Μπακαδήμα</w:t>
      </w:r>
      <w:proofErr w:type="spellEnd"/>
      <w:r w:rsidRPr="00EC76E3">
        <w:rPr>
          <w:rFonts w:ascii="Arial" w:eastAsia="SimSun" w:hAnsi="Arial" w:cs="Arial"/>
          <w:sz w:val="24"/>
          <w:szCs w:val="24"/>
          <w:lang w:eastAsia="zh-CN"/>
        </w:rPr>
        <w:t xml:space="preserve">.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b/>
          <w:sz w:val="24"/>
          <w:szCs w:val="24"/>
          <w:lang w:eastAsia="zh-CN"/>
        </w:rPr>
        <w:t xml:space="preserve">ΦΩΤΕΙΝΗ ΜΠΑΚΑΔΗΜΑ: </w:t>
      </w:r>
      <w:r w:rsidRPr="00EC76E3">
        <w:rPr>
          <w:rFonts w:ascii="Arial" w:eastAsia="SimSun" w:hAnsi="Arial" w:cs="Arial"/>
          <w:color w:val="222222"/>
          <w:sz w:val="24"/>
          <w:szCs w:val="24"/>
          <w:shd w:val="clear" w:color="auto" w:fill="FFFFFF"/>
          <w:lang w:eastAsia="zh-CN"/>
        </w:rPr>
        <w:t xml:space="preserve">Ευχαριστώ, κύριε Πρόεδρε.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Κύριοι Υπουργοί, κυρίες και κύριοι συνάδελφοι, συζητάμε μία ακόμη πράξη νομοθετικού περιεχομένου που έρχεται να νομοθετήσει μέτρα, τα οποία έχουν ληφθεί με στόχο τον περιορισμό της διασποράς και των συνεπειών της πανδημίας. Στην προχθεσινή συζήτηση ασχολήθηκα με ένα μέρος των διατάξεων. Σήμερα θα επικεντρωθώ στις υπόλοιπες.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 xml:space="preserve">Στο άρθρο 37 της ΠΝΠ, με διατάξεις που αφορούν το Υπουργείο Εσωτερικών και τους ΟΤΑ, μολονότι η πλειοψηφία αφορά εύλογες λόγω των συνθηκών παρατάσεις, αυτό που μας έκανε εντύπωση είναι η πρόβλεψη του τρίτου σημείου πως το Ελεγκτικό Συνέδριο θα προχωρά σε </w:t>
      </w:r>
      <w:proofErr w:type="spellStart"/>
      <w:r w:rsidRPr="00EC76E3">
        <w:rPr>
          <w:rFonts w:ascii="Arial" w:eastAsia="SimSun" w:hAnsi="Arial" w:cs="Arial"/>
          <w:color w:val="222222"/>
          <w:sz w:val="24"/>
          <w:szCs w:val="24"/>
          <w:shd w:val="clear" w:color="auto" w:fill="FFFFFF"/>
          <w:lang w:eastAsia="zh-CN"/>
        </w:rPr>
        <w:t>προσυμβατικό</w:t>
      </w:r>
      <w:proofErr w:type="spellEnd"/>
      <w:r w:rsidRPr="00EC76E3">
        <w:rPr>
          <w:rFonts w:ascii="Arial" w:eastAsia="SimSun" w:hAnsi="Arial" w:cs="Arial"/>
          <w:color w:val="222222"/>
          <w:sz w:val="24"/>
          <w:szCs w:val="24"/>
          <w:shd w:val="clear" w:color="auto" w:fill="FFFFFF"/>
          <w:lang w:eastAsia="zh-CN"/>
        </w:rPr>
        <w:t xml:space="preserve"> έλεγχο νομιμότητας, όταν έχουμε υπέρβαση του ορίου, το οποίο τοποθετείται στις 900.000 ευρώ. Αναρωτιόμαστε ειλικρινά πώς έγινε η επιλογή αυτού του ορίου. Από πού τεκμαίρεται ότι μία σύμβαση κάτω από τις 900.000 δεν χρειάζεται έλεγχο νομιμότητας;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color w:val="222222"/>
          <w:sz w:val="24"/>
          <w:szCs w:val="24"/>
          <w:shd w:val="clear" w:color="auto" w:fill="FFFFFF"/>
          <w:lang w:eastAsia="zh-CN"/>
        </w:rPr>
      </w:pPr>
      <w:r w:rsidRPr="00EC76E3">
        <w:rPr>
          <w:rFonts w:ascii="Arial" w:eastAsia="SimSun" w:hAnsi="Arial" w:cs="Arial"/>
          <w:color w:val="222222"/>
          <w:sz w:val="24"/>
          <w:szCs w:val="24"/>
          <w:shd w:val="clear" w:color="auto" w:fill="FFFFFF"/>
          <w:lang w:eastAsia="zh-CN"/>
        </w:rPr>
        <w:t xml:space="preserve">Στο άρθρο 37 και ως προς τα ζητήματα ανθρώπινου δυναμικού στο δημόσιο τομέα, δεδομένης της τρέχουσας κατάστασης κρίνουμε ως λογική την </w:t>
      </w:r>
      <w:r w:rsidRPr="00EC76E3">
        <w:rPr>
          <w:rFonts w:ascii="Arial" w:eastAsia="SimSun" w:hAnsi="Arial" w:cs="Arial"/>
          <w:color w:val="222222"/>
          <w:sz w:val="24"/>
          <w:szCs w:val="24"/>
          <w:shd w:val="clear" w:color="auto" w:fill="FFFFFF"/>
          <w:lang w:eastAsia="zh-CN"/>
        </w:rPr>
        <w:lastRenderedPageBreak/>
        <w:t>παροχή της δυνατότητας καθορισμού των ωρών λειτουργίας μιας δημόσιας υπηρεσίας με απόφαση του αρμόδιου Υπουργού, όπως εξίσου λογική είναι και η πρόσληψη εκτάκτου προσωπικού στις δομές προσφύγων.</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eastAsia="SimSun" w:hAnsi="Arial" w:cs="Arial"/>
          <w:color w:val="222222"/>
          <w:sz w:val="24"/>
          <w:szCs w:val="24"/>
          <w:shd w:val="clear" w:color="auto" w:fill="FFFFFF"/>
          <w:lang w:eastAsia="zh-CN"/>
        </w:rPr>
        <w:t xml:space="preserve">Αναμενόμενη και σύμφωνα με τους υπόλοιπους περιορισμούς θεωρούμε την πρόβλεψη του άρθρου 39 για τις υγειονομικές επιτροπές, οι οποίες θα πρέπει να προχωρούν σε ενέργειες εντός του πεδίου αρμοδιοτήτων τους, χωρίς να απαιτείται η αυτοπρόσωπη παρουσία του ενδιαφερόμενου. </w:t>
      </w:r>
      <w:r w:rsidRPr="00EC76E3">
        <w:rPr>
          <w:rFonts w:ascii="Arial" w:hAnsi="Arial" w:cs="Arial"/>
          <w:color w:val="201F1E"/>
          <w:sz w:val="24"/>
          <w:szCs w:val="24"/>
          <w:shd w:val="clear" w:color="auto" w:fill="FFFFFF"/>
          <w:lang w:eastAsia="el-GR"/>
        </w:rPr>
        <w:t xml:space="preserve">Ίσως θα μπορούσε και εδώ να διευρυνθεί η δυνατότητα </w:t>
      </w:r>
      <w:proofErr w:type="spellStart"/>
      <w:r w:rsidRPr="00EC76E3">
        <w:rPr>
          <w:rFonts w:ascii="Arial" w:hAnsi="Arial" w:cs="Arial"/>
          <w:color w:val="201F1E"/>
          <w:sz w:val="24"/>
          <w:szCs w:val="24"/>
          <w:shd w:val="clear" w:color="auto" w:fill="FFFFFF"/>
          <w:lang w:eastAsia="el-GR"/>
        </w:rPr>
        <w:t>τηλεπαρουσίας</w:t>
      </w:r>
      <w:proofErr w:type="spellEnd"/>
      <w:r w:rsidRPr="00EC76E3">
        <w:rPr>
          <w:rFonts w:ascii="Arial" w:hAnsi="Arial" w:cs="Arial"/>
          <w:color w:val="201F1E"/>
          <w:sz w:val="24"/>
          <w:szCs w:val="24"/>
          <w:shd w:val="clear" w:color="auto" w:fill="FFFFFF"/>
          <w:lang w:eastAsia="el-GR"/>
        </w:rPr>
        <w:t xml:space="preserve"> στη συνεδρίαση, αν και εφ’ όσον ο ενδιαφερόμενος το επιθυμεί.</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Θετική κρίνουμε την επέκταση με το τεσσαρακοστό άρθρο της δυνατότητας λήψης άδειας ειδικού σκοπού και για τους εργαζόμενους στον δημόσιο τομέα, όπως και τη διαμόρφωση των αρχείων μισθοδοσίας και συντάξεων του δημοσίου του άρθρου 43, ώστε να διευκολυνθεί η καταβολή μισθών και συντάξεων στους δικαιούχους του δημοσίου και να μην υπάρχουν καθυστερήσεις εξαιτίας ακριβώς της πανδημίας.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Άρθρο 44: Συμφωνούμε με τη δημιουργία των κινητών ομάδων υγείας που θα παρέχουν νοσηλευτική φροντίδα αλλά και θα πραγματοποιούν τεστ κατ’ </w:t>
      </w:r>
      <w:proofErr w:type="spellStart"/>
      <w:r w:rsidRPr="00EC76E3">
        <w:rPr>
          <w:rFonts w:ascii="Arial" w:hAnsi="Arial" w:cs="Arial"/>
          <w:color w:val="201F1E"/>
          <w:sz w:val="24"/>
          <w:szCs w:val="24"/>
          <w:shd w:val="clear" w:color="auto" w:fill="FFFFFF"/>
          <w:lang w:eastAsia="el-GR"/>
        </w:rPr>
        <w:t>οίκον</w:t>
      </w:r>
      <w:proofErr w:type="spellEnd"/>
      <w:r w:rsidRPr="00EC76E3">
        <w:rPr>
          <w:rFonts w:ascii="Arial" w:hAnsi="Arial" w:cs="Arial"/>
          <w:color w:val="201F1E"/>
          <w:sz w:val="24"/>
          <w:szCs w:val="24"/>
          <w:shd w:val="clear" w:color="auto" w:fill="FFFFFF"/>
          <w:lang w:eastAsia="el-GR"/>
        </w:rPr>
        <w:t xml:space="preserve">, αν και θεωρούμε πως για τα μαζικά τεστ που χρειάζονται ώστε να μπορέσει η χώρα να σχεδιάσει και να περάσει στη δεύτερη φάση, τη μετά της πανδημίας φάση, δεν αρκούν οι πεντακόσιες μονάδες που προβλέπει η </w:t>
      </w:r>
      <w:r w:rsidRPr="00EC76E3">
        <w:rPr>
          <w:rFonts w:ascii="Arial" w:hAnsi="Arial" w:cs="Arial"/>
          <w:color w:val="201F1E"/>
          <w:sz w:val="24"/>
          <w:szCs w:val="24"/>
          <w:shd w:val="clear" w:color="auto" w:fill="FFFFFF"/>
          <w:lang w:eastAsia="el-GR"/>
        </w:rPr>
        <w:lastRenderedPageBreak/>
        <w:t xml:space="preserve">παρούσα πράξη νομοθετικού περιεχομένου. Όμως, είναι ένα βήμα προς τη σωστή κατεύθυνση.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Λίγο παρακάτω στο ίδιο άρθρο προβλέπεται η ενίσχυση του τηλεφωνικού κέντρου του ΕΟΔΥ με εξοπλισμό και ανθρώπινο δυναμικό. Ελπίζω και εύχομαι οι άνθρωποι που θα ενισχύσουν ένα τόσο νευραλγικό για τη συγκεκριμένη, για την τρέχουσα περίοδο πόστο -γιατί καθημερινά χιλιάδες συμπολίτες μας επικοινωνούν με τον ΕΟΔΥ, ώστε να λάβουν κατευθύνσεις και είναι ανάγκη να λαμβάνουν σωστές και ορθές απαντήσεις- εύχομαι αυτό το ανθρώπινο δυναμικό να έχει την απαραίτητη κατάρτιση, κάτι που δυστυχώς δεν φαίνεται να ισχύει έως τώρα.</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Ήδη στο πλαίσιο του κοινοβουλευτικού ελέγχου έχω καταθέσει προς το Υπουργείο Υγείας σχετική ερώτηση, καθώς, όπως προέκυψε από εσωτερικά e-</w:t>
      </w:r>
      <w:proofErr w:type="spellStart"/>
      <w:r w:rsidRPr="00EC76E3">
        <w:rPr>
          <w:rFonts w:ascii="Arial" w:hAnsi="Arial" w:cs="Arial"/>
          <w:color w:val="201F1E"/>
          <w:sz w:val="24"/>
          <w:szCs w:val="24"/>
          <w:shd w:val="clear" w:color="auto" w:fill="FFFFFF"/>
          <w:lang w:eastAsia="el-GR"/>
        </w:rPr>
        <w:t>mails</w:t>
      </w:r>
      <w:proofErr w:type="spellEnd"/>
      <w:r w:rsidRPr="00EC76E3">
        <w:rPr>
          <w:rFonts w:ascii="Arial" w:hAnsi="Arial" w:cs="Arial"/>
          <w:color w:val="201F1E"/>
          <w:sz w:val="24"/>
          <w:szCs w:val="24"/>
          <w:shd w:val="clear" w:color="auto" w:fill="FFFFFF"/>
          <w:lang w:eastAsia="el-GR"/>
        </w:rPr>
        <w:t xml:space="preserve"> μεγάλης εταιρείας που ήρθαν στη δημοσιότητα, η εν λόγω εταιρεία ζητούσε από τους </w:t>
      </w:r>
      <w:proofErr w:type="spellStart"/>
      <w:r w:rsidRPr="00EC76E3">
        <w:rPr>
          <w:rFonts w:ascii="Arial" w:hAnsi="Arial" w:cs="Arial"/>
          <w:color w:val="201F1E"/>
          <w:sz w:val="24"/>
          <w:szCs w:val="24"/>
          <w:shd w:val="clear" w:color="auto" w:fill="FFFFFF"/>
          <w:lang w:eastAsia="el-GR"/>
        </w:rPr>
        <w:t>εργαζόμενούς</w:t>
      </w:r>
      <w:proofErr w:type="spellEnd"/>
      <w:r w:rsidRPr="00EC76E3">
        <w:rPr>
          <w:rFonts w:ascii="Arial" w:hAnsi="Arial" w:cs="Arial"/>
          <w:color w:val="201F1E"/>
          <w:sz w:val="24"/>
          <w:szCs w:val="24"/>
          <w:shd w:val="clear" w:color="auto" w:fill="FFFFFF"/>
          <w:lang w:eastAsia="el-GR"/>
        </w:rPr>
        <w:t xml:space="preserve"> της να διαθέσουν τρεις ώρες καθημερινής εθελοντικής εργασίας στο τηλεφωνικό κέντρο του ΕΟΔΥ, όταν μάλιστα λίγες μέρες πριν έχουν γίνει καταγγελίες από εργαζόμενους στην ίδια εταιρεία πως καλούνται να δουλεύουν υπό απαράδεκτες συνθήκες, πως χιλιάδες εργαζόμενοι προσέρχονται στην εργασία τους με μόνο μέτρο πρόληψης τη θερμομέτρηση τη στιγμή της εισόδου τους στα κτήρια της εταιρείας, ενώ επίσης καταγγέλλουν τη συχνή έλλειψη αντισηπτικών, την έλλειψη συστηματικής </w:t>
      </w:r>
      <w:r w:rsidRPr="00EC76E3">
        <w:rPr>
          <w:rFonts w:ascii="Arial" w:hAnsi="Arial" w:cs="Arial"/>
          <w:color w:val="201F1E"/>
          <w:sz w:val="24"/>
          <w:szCs w:val="24"/>
          <w:shd w:val="clear" w:color="auto" w:fill="FFFFFF"/>
          <w:lang w:eastAsia="el-GR"/>
        </w:rPr>
        <w:lastRenderedPageBreak/>
        <w:t>απολύμανσης των τερματικών τους και -το βασικότερο όλων- το γεγονός ότι εργάζονται σε απόσταση μικρότερη του ενός μέτρου από τον συνάδελφό τους σε κακώς αεριζόμενα δωμάτια, όπου καταλήγουν να συνωστίζονται χιλιάδες άτομα.</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Δεν βρίσκεται, κύριε Υπουργέ, πως είναι το λιγότερο άκομψο μία εταιρεία που φαίνεται να μην τηρεί κανένα από τα προβλεπόμενα μέτρα προστασίας να παρέχει -έστω και εθελοντικά- εργασία στο τηλεφωνικό κέντρο του ΕΟΔΥ;</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Και για το δεύτερο κομμάτι σάς έχω υποβάλει ερώτηση και ειλικρινά περιμένω με μεγάλο ενδιαφέρον τις απαντήσεις σας και στα δύο ερωτήματα.</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Πηγαίνοντας τώρα πιο κάτω και για να μην βγω πολύ εκτός χρόνου, προχωράω στο άρθρο 46 που προβλέπει την πρόσληψη ιατρικού προσωπικού άνευ ειδικότητας με σύμβαση τεσσάρων μηνών και στο άρθρο 48 που προβλέπει τη μεταφορά επικουρικού προσωπικού. Εύλογες θα τις θεωρούσε κανείς λόγω της πανδημίας, όμως, δεν θα πάψουμε να επισημαίνουμε πως τα κενά της υγείας απαιτούν πρόσληψη μόνιμου προσωπικού και δεν μπορούν να καλυφθούν με ημίμετρα πρόσληψης ή μεταφοράς επικουρικού προσωπικού ή με συμβάσεις ορισμένου χρόνου.</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Θετικές κρίνουμε τις προβλέψεις του άρθρου 51 για την αποστολή φαρμάκων με εταιρεία ταχυμεταφοράς από τα φαρμακεία του ΕΟΠΥΥ προς </w:t>
      </w:r>
      <w:r w:rsidRPr="00EC76E3">
        <w:rPr>
          <w:rFonts w:ascii="Arial" w:hAnsi="Arial" w:cs="Arial"/>
          <w:color w:val="201F1E"/>
          <w:sz w:val="24"/>
          <w:szCs w:val="24"/>
          <w:shd w:val="clear" w:color="auto" w:fill="FFFFFF"/>
          <w:lang w:eastAsia="el-GR"/>
        </w:rPr>
        <w:lastRenderedPageBreak/>
        <w:t xml:space="preserve">τους δικαιούχους. Όλοι θυμόμαστε εξάλλου τις ουρές έξω από τα φαρμακεία του οργανισμού στη Λεωφόρο Αλεξάνδρας, με πολλούς συνανθρώπους μας να θέτουν εαυτόν σε κίνδυνο, ώστε να προμηθευτούν τα φάρμακά τους. Και ας μην ξεχνάμε πως οι περισσότεροι από αυτούς είναι </w:t>
      </w:r>
      <w:proofErr w:type="spellStart"/>
      <w:r w:rsidRPr="00EC76E3">
        <w:rPr>
          <w:rFonts w:ascii="Arial" w:hAnsi="Arial" w:cs="Arial"/>
          <w:color w:val="201F1E"/>
          <w:sz w:val="24"/>
          <w:szCs w:val="24"/>
          <w:shd w:val="clear" w:color="auto" w:fill="FFFFFF"/>
          <w:lang w:eastAsia="el-GR"/>
        </w:rPr>
        <w:t>νοσούντες</w:t>
      </w:r>
      <w:proofErr w:type="spellEnd"/>
      <w:r w:rsidRPr="00EC76E3">
        <w:rPr>
          <w:rFonts w:ascii="Arial" w:hAnsi="Arial" w:cs="Arial"/>
          <w:color w:val="201F1E"/>
          <w:sz w:val="24"/>
          <w:szCs w:val="24"/>
          <w:shd w:val="clear" w:color="auto" w:fill="FFFFFF"/>
          <w:lang w:eastAsia="el-GR"/>
        </w:rPr>
        <w:t xml:space="preserve"> με σοβαρές ασθένειες -</w:t>
      </w:r>
      <w:proofErr w:type="spellStart"/>
      <w:r w:rsidRPr="00EC76E3">
        <w:rPr>
          <w:rFonts w:ascii="Arial" w:hAnsi="Arial" w:cs="Arial"/>
          <w:color w:val="201F1E"/>
          <w:sz w:val="24"/>
          <w:szCs w:val="24"/>
          <w:shd w:val="clear" w:color="auto" w:fill="FFFFFF"/>
          <w:lang w:eastAsia="el-GR"/>
        </w:rPr>
        <w:t>νεοπλασματικές</w:t>
      </w:r>
      <w:proofErr w:type="spellEnd"/>
      <w:r w:rsidRPr="00EC76E3">
        <w:rPr>
          <w:rFonts w:ascii="Arial" w:hAnsi="Arial" w:cs="Arial"/>
          <w:color w:val="201F1E"/>
          <w:sz w:val="24"/>
          <w:szCs w:val="24"/>
          <w:shd w:val="clear" w:color="auto" w:fill="FFFFFF"/>
          <w:lang w:eastAsia="el-GR"/>
        </w:rPr>
        <w:t xml:space="preserve"> και άλλες- άρα, αποτελούν μέλη ευπαθών ομάδων και θα πρέπει να προστατευθούν.</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Θετικές είναι οι προβλέψεις για άπορους και ανασφάλιστους ασθενείς με χρόνια νεφρική ανεπάρκεια του άρθρου 54. Δεν μπορούμε, όμως, να μην αναδείξουμε το γεγονός πως δεν έχει ληφθεί </w:t>
      </w:r>
      <w:proofErr w:type="spellStart"/>
      <w:r w:rsidRPr="00EC76E3">
        <w:rPr>
          <w:rFonts w:ascii="Arial" w:hAnsi="Arial" w:cs="Arial"/>
          <w:color w:val="201F1E"/>
          <w:sz w:val="24"/>
          <w:szCs w:val="24"/>
          <w:shd w:val="clear" w:color="auto" w:fill="FFFFFF"/>
          <w:lang w:eastAsia="el-GR"/>
        </w:rPr>
        <w:t>καμμία</w:t>
      </w:r>
      <w:proofErr w:type="spellEnd"/>
      <w:r w:rsidRPr="00EC76E3">
        <w:rPr>
          <w:rFonts w:ascii="Arial" w:hAnsi="Arial" w:cs="Arial"/>
          <w:color w:val="201F1E"/>
          <w:sz w:val="24"/>
          <w:szCs w:val="24"/>
          <w:shd w:val="clear" w:color="auto" w:fill="FFFFFF"/>
          <w:lang w:eastAsia="el-GR"/>
        </w:rPr>
        <w:t xml:space="preserve"> πρόνοια στήριξης για τους άπορους, όπως και για τους ανασφάλιστους συμπολίτες μας που τις περισσότερες φορές παλεύουν και αδυνατούν να εξασφαλίσουν τα προς το ζην.</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Θετικοί οι πρόσθετοι κανόνες υγιεινής και προστασίας σε εργοτάξια. Όμως, θα θέλαμε να είναι σαφέστερο το ποιες θα είναι οι κυρώσεις για τους παραβάτες, όπως και να ληφθούν παρόμοια μέτρα για εργαζόμενους σε βιομηχανίες και βιοτεχνίες της χώρας μας, καθώς και για τους ναυτεργάτες για τους οποίους δεν έχει γίνει μέχρι τώρα </w:t>
      </w:r>
      <w:proofErr w:type="spellStart"/>
      <w:r w:rsidRPr="00EC76E3">
        <w:rPr>
          <w:rFonts w:ascii="Arial" w:hAnsi="Arial" w:cs="Arial"/>
          <w:color w:val="201F1E"/>
          <w:sz w:val="24"/>
          <w:szCs w:val="24"/>
          <w:shd w:val="clear" w:color="auto" w:fill="FFFFFF"/>
          <w:lang w:eastAsia="el-GR"/>
        </w:rPr>
        <w:t>καμμία</w:t>
      </w:r>
      <w:proofErr w:type="spellEnd"/>
      <w:r w:rsidRPr="00EC76E3">
        <w:rPr>
          <w:rFonts w:ascii="Arial" w:hAnsi="Arial" w:cs="Arial"/>
          <w:color w:val="201F1E"/>
          <w:sz w:val="24"/>
          <w:szCs w:val="24"/>
          <w:shd w:val="clear" w:color="auto" w:fill="FFFFFF"/>
          <w:lang w:eastAsia="el-GR"/>
        </w:rPr>
        <w:t xml:space="preserve"> πρόβλεψη.</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Συνεχίζω.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lastRenderedPageBreak/>
        <w:t>Απευθείας συμβάσεις μπορεί να συνάψει -εκτός όλων των άλλων οργανισμών που έχουν προβλέψει οι προηγούμενες ΠΝΠ- με την παρούσα η ΕΡΤ και το Υπουργείο Παιδείας.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Όπως επεσήμανα και στην επιτροπή, κυρίες και κύριοι συνάδελφοι, δεν θα πρέπει επ’ </w:t>
      </w:r>
      <w:proofErr w:type="spellStart"/>
      <w:r w:rsidRPr="00EC76E3">
        <w:rPr>
          <w:rFonts w:ascii="Arial" w:hAnsi="Arial" w:cs="Arial"/>
          <w:color w:val="201F1E"/>
          <w:sz w:val="24"/>
          <w:szCs w:val="24"/>
          <w:shd w:val="clear" w:color="auto" w:fill="FFFFFF"/>
          <w:lang w:eastAsia="el-GR"/>
        </w:rPr>
        <w:t>ουδενί</w:t>
      </w:r>
      <w:proofErr w:type="spellEnd"/>
      <w:r w:rsidRPr="00EC76E3">
        <w:rPr>
          <w:rFonts w:ascii="Arial" w:hAnsi="Arial" w:cs="Arial"/>
          <w:color w:val="201F1E"/>
          <w:sz w:val="24"/>
          <w:szCs w:val="24"/>
          <w:shd w:val="clear" w:color="auto" w:fill="FFFFFF"/>
          <w:lang w:eastAsia="el-GR"/>
        </w:rPr>
        <w:t xml:space="preserve"> η Κυβέρνηση να θεωρεί πως υπό το πρίσμα της πανδημίας η Αντιπολίτευση θα κάνει τα στραβά μάτια στις περιπτώσεις των απευθείας συμβάσεων και αναθέσεων. Σας διαβεβαιώνω ότι θα τις παρακολουθούμε πολύ στενά.</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Όλοι οι Έλληνες που το επιθυμούν θα πρέπει να διευκολυνθούν να γυρίσουν πίσω. Κάνεις -θεωρώ- δεν μπορεί να διαφωνήσει σε αυτό. Μας εκπλήσσει η πρόβλεψη παρ’ όλα αυτά πως τη διαδικασία θα επιβλέπει ο Υπουργός Προστασίας του Πολίτη και όχι ο Υπουργός Εξωτερικών. Ίσως η απάντηση της Νέας Δημοκρατίας να είναι πως η Πολιτική Προστασία ανήκει στο ΠΡΟΠΟ και ο προϊστάμενος αυτής, ο Υφυπουργός, ο κ. </w:t>
      </w:r>
      <w:proofErr w:type="spellStart"/>
      <w:r w:rsidRPr="00EC76E3">
        <w:rPr>
          <w:rFonts w:ascii="Arial" w:hAnsi="Arial" w:cs="Arial"/>
          <w:color w:val="201F1E"/>
          <w:sz w:val="24"/>
          <w:szCs w:val="24"/>
          <w:shd w:val="clear" w:color="auto" w:fill="FFFFFF"/>
          <w:lang w:eastAsia="el-GR"/>
        </w:rPr>
        <w:t>Χαρδαλιάς</w:t>
      </w:r>
      <w:proofErr w:type="spellEnd"/>
      <w:r w:rsidRPr="00EC76E3">
        <w:rPr>
          <w:rFonts w:ascii="Arial" w:hAnsi="Arial" w:cs="Arial"/>
          <w:color w:val="201F1E"/>
          <w:sz w:val="24"/>
          <w:szCs w:val="24"/>
          <w:shd w:val="clear" w:color="auto" w:fill="FFFFFF"/>
          <w:lang w:eastAsia="el-GR"/>
        </w:rPr>
        <w:t>, έχει πολιτικό προϊστάμενο τον κ. Χρυσοχοΐδη, αλλά και πάλι δεν θα πάψει να μας προκαλεί εντύπωση κάτι τέτοιο.</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Περνώντας σύντομα και στα υπόλοιπα άρθρα του νομοσχεδίου, το δεύτερο αφορά τη συγκρότηση συντονιστικού οργάνου της Πολιτικής Προστασίας. Είναι σύμφωνο -και μας βρίσκει και εμάς σύμφωνους- με τις απαιτήσεις της τρέχουσας περιόδου.</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lastRenderedPageBreak/>
        <w:t xml:space="preserve">Το τρίτο περιλαμβάνει κάποιες πρόνοιες για το προσωπικό του ΕΚΑΒ, για παράδειγμα τη χορήγηση ετήσιας αποζημίωσης για αγορά ή αντικατάσταση υπηρεσιακής στολής. Φυσικά και συμφωνούμε.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Το τέταρτο ορίζει την τοποθέτηση επικουρικών γιατρών σε συγκεκριμένες δομές. Μας βρίσκει αντίθετους, καθώς θα τονίσω για ακόμη μία φορά την ανάγκη πρόσληψης μόνιμου προσωπικού.</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Πέμπτο άρθρο: Οι </w:t>
      </w:r>
      <w:proofErr w:type="spellStart"/>
      <w:r w:rsidRPr="00EC76E3">
        <w:rPr>
          <w:rFonts w:ascii="Arial" w:hAnsi="Arial" w:cs="Arial"/>
          <w:color w:val="201F1E"/>
          <w:sz w:val="24"/>
          <w:szCs w:val="24"/>
          <w:shd w:val="clear" w:color="auto" w:fill="FFFFFF"/>
          <w:lang w:eastAsia="el-GR"/>
        </w:rPr>
        <w:t>πάροχοι</w:t>
      </w:r>
      <w:proofErr w:type="spellEnd"/>
      <w:r w:rsidRPr="00EC76E3">
        <w:rPr>
          <w:rFonts w:ascii="Arial" w:hAnsi="Arial" w:cs="Arial"/>
          <w:color w:val="201F1E"/>
          <w:sz w:val="24"/>
          <w:szCs w:val="24"/>
          <w:shd w:val="clear" w:color="auto" w:fill="FFFFFF"/>
          <w:lang w:eastAsia="el-GR"/>
        </w:rPr>
        <w:t xml:space="preserve"> ΕΟΠΥΥ δύναται να παρέχουν υπηρεσίες στους ασφαλισμένους του ΕΔΟΕΑΠ, λόγου χάριν, παροχή φαρμάκων, παροχή με την οποία συμφωνούμε.</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Άρθρο έκτο: Ορίζει ότι είναι νόμιμες οι δαπάνες για εξόφληση υποχρεώσεων νοσοκομείων μέχρι 21 Μαρτίου τρέχοντος, χωρίς να έχει προλάβει να γίνει η υπογραφή της σύμβασης, με την προϋπόθεση πάντα ότι είναι εντός των εγκεκριμένων πιστώσεων των προϋπολογισμών τους.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Συμφωνούμε με την ένταξη του Διδυμοτείχου στις άγονες περιοχές, αν και δεν καταλαβαίνουμε ειλικρινά γιατί μπήκε ένα τέτοιο άρθρο σε ένα σχέδιο νόμου του Υπουργείου Υγείας. Πιθανότατα να συνδέεται με το φράγμα του Έβρου που αναφέρεται στο </w:t>
      </w:r>
      <w:proofErr w:type="spellStart"/>
      <w:r w:rsidRPr="00EC76E3">
        <w:rPr>
          <w:rFonts w:ascii="Arial" w:hAnsi="Arial" w:cs="Arial"/>
          <w:color w:val="201F1E"/>
          <w:sz w:val="24"/>
          <w:szCs w:val="24"/>
          <w:shd w:val="clear" w:color="auto" w:fill="FFFFFF"/>
          <w:lang w:eastAsia="el-GR"/>
        </w:rPr>
        <w:t>υπο</w:t>
      </w:r>
      <w:proofErr w:type="spellEnd"/>
      <w:r w:rsidRPr="00EC76E3">
        <w:rPr>
          <w:rFonts w:ascii="Arial" w:hAnsi="Arial" w:cs="Arial"/>
          <w:color w:val="201F1E"/>
          <w:sz w:val="24"/>
          <w:szCs w:val="24"/>
          <w:shd w:val="clear" w:color="auto" w:fill="FFFFFF"/>
          <w:lang w:eastAsia="el-GR"/>
        </w:rPr>
        <w:t>-άρθρο 70 της ΠΝΠ.</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Κλείνοντας, θα ήθελα να ενημερώσω το Σώμα ότι σήμερα καταθέσαμε τρεις νέες τροπολογίες για την ένταξη των διανομέων στο καθεστώς </w:t>
      </w:r>
      <w:proofErr w:type="spellStart"/>
      <w:r w:rsidRPr="00EC76E3">
        <w:rPr>
          <w:rFonts w:ascii="Arial" w:hAnsi="Arial" w:cs="Arial"/>
          <w:color w:val="201F1E"/>
          <w:sz w:val="24"/>
          <w:szCs w:val="24"/>
          <w:shd w:val="clear" w:color="auto" w:fill="FFFFFF"/>
          <w:lang w:eastAsia="el-GR"/>
        </w:rPr>
        <w:t>βαρέων</w:t>
      </w:r>
      <w:proofErr w:type="spellEnd"/>
      <w:r w:rsidRPr="00EC76E3">
        <w:rPr>
          <w:rFonts w:ascii="Arial" w:hAnsi="Arial" w:cs="Arial"/>
          <w:color w:val="201F1E"/>
          <w:sz w:val="24"/>
          <w:szCs w:val="24"/>
          <w:shd w:val="clear" w:color="auto" w:fill="FFFFFF"/>
          <w:lang w:eastAsia="el-GR"/>
        </w:rPr>
        <w:t xml:space="preserve"> </w:t>
      </w:r>
      <w:r w:rsidRPr="00EC76E3">
        <w:rPr>
          <w:rFonts w:ascii="Arial" w:hAnsi="Arial" w:cs="Arial"/>
          <w:color w:val="201F1E"/>
          <w:sz w:val="24"/>
          <w:szCs w:val="24"/>
          <w:shd w:val="clear" w:color="auto" w:fill="FFFFFF"/>
          <w:lang w:eastAsia="el-GR"/>
        </w:rPr>
        <w:lastRenderedPageBreak/>
        <w:t>και ανθυγιεινών -η πρώτη- για την ένταξη του υγειονομικού προσωπικού στο ίδιο καθεστώς -η δεύτερη- και παροχή σε αυτούς ειδικού επιδόματος και η τρίτη για την παροχή ειδικού επιδόματος στους εργαζόμενους στα σουπερμάρκετ. Είναι όλοι οι άνθρωποι αυτοί, όλοι οι εργαζόμενοι, εργαζόμενοι πρώτης γραμμής που ρισκάρουν την ασφάλειά τους για να εξυπηρετήσουν όλους εμάς.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Επίσης, επαναφέρουμε παλαιότερη τροπολογία μας -η οποία είχε απορριφθεί τότε- για τη μείωση του ΦΠΑ στα νησιά, προσκαλώντας όλους εκείνους τους συναδέλφους που λένε κούφια λόγια στις εκλογικές τους περιφέρειες να τη στηρίξουν.</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Θεωρώντας ότι είναι και οι τέσσερις εξαιρετικά σημαντικές, θα παρακαλούσα να γίνουν δέκτες.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Κυρίες και κύριοι συνάδελφοι, έχουμε ένα νομοσχέδιο που περιλαμβάνει θετικές, λιγότερο θετικές και αρνητικές διατάξεις, όπως για παράδειγμα, η χειρότερη όλων η εκ περιτροπής εργασία και η μείωση του μισθού στο 50%. Για όλους αυτούς τους λόγους θα ψηφίσουμε «παρών» επί της αρχής.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Ευχαριστώ.</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b/>
          <w:bCs/>
          <w:color w:val="201F1E"/>
          <w:sz w:val="24"/>
          <w:szCs w:val="24"/>
          <w:shd w:val="clear" w:color="auto" w:fill="FFFFFF"/>
          <w:lang w:eastAsia="el-GR"/>
        </w:rPr>
        <w:t xml:space="preserve">ΠΡΟΕΔΡΕΥΩΝ (Αθανάσιος Μπούρας): </w:t>
      </w:r>
      <w:r w:rsidRPr="00EC76E3">
        <w:rPr>
          <w:rFonts w:ascii="Arial" w:hAnsi="Arial" w:cs="Arial"/>
          <w:color w:val="201F1E"/>
          <w:sz w:val="24"/>
          <w:szCs w:val="24"/>
          <w:shd w:val="clear" w:color="auto" w:fill="FFFFFF"/>
          <w:lang w:eastAsia="el-GR"/>
        </w:rPr>
        <w:t>Ευχαριστούμε και εμείς.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Καλώ στο Βήμα τον Γενικό Γραμματέα της Κοινοβουλευτικής Ομάδας του Κομμουνιστικού Κόμματος Ελλάδας κ. </w:t>
      </w:r>
      <w:proofErr w:type="spellStart"/>
      <w:r w:rsidRPr="00EC76E3">
        <w:rPr>
          <w:rFonts w:ascii="Arial" w:hAnsi="Arial" w:cs="Arial"/>
          <w:color w:val="201F1E"/>
          <w:sz w:val="24"/>
          <w:szCs w:val="24"/>
          <w:shd w:val="clear" w:color="auto" w:fill="FFFFFF"/>
          <w:lang w:eastAsia="el-GR"/>
        </w:rPr>
        <w:t>Κουτσούμπα</w:t>
      </w:r>
      <w:proofErr w:type="spellEnd"/>
      <w:r w:rsidRPr="00EC76E3">
        <w:rPr>
          <w:rFonts w:ascii="Arial" w:hAnsi="Arial" w:cs="Arial"/>
          <w:color w:val="201F1E"/>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lastRenderedPageBreak/>
        <w:t>Περιμένετε λίγο να γίνει η σχετική διαδικασία στο Βήμα.</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Ορίστε, έχετε τον λόγο.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zh-CN"/>
        </w:rPr>
        <w:t>ΔΗΜΗΤΡΙΟΣ ΚΟΥΤΣΟΥΜΠΑΣ (</w:t>
      </w:r>
      <w:r w:rsidRPr="00EC76E3">
        <w:rPr>
          <w:rFonts w:ascii="Arial" w:hAnsi="Arial" w:cs="Arial"/>
          <w:b/>
          <w:color w:val="222222"/>
          <w:sz w:val="24"/>
          <w:szCs w:val="24"/>
          <w:shd w:val="clear" w:color="auto" w:fill="FFFFFF"/>
          <w:lang w:eastAsia="el-GR"/>
        </w:rPr>
        <w:t>Γενικός Γραμματέας της Κεντρικής Επιτροπής του Κομμουνιστικού Κόμματος Ελλάδας</w:t>
      </w:r>
      <w:r w:rsidRPr="00EC76E3">
        <w:rPr>
          <w:rFonts w:ascii="Arial" w:hAnsi="Arial" w:cs="Arial"/>
          <w:b/>
          <w:bCs/>
          <w:color w:val="222222"/>
          <w:sz w:val="24"/>
          <w:szCs w:val="24"/>
          <w:shd w:val="clear" w:color="auto" w:fill="FFFFFF"/>
          <w:lang w:eastAsia="zh-CN"/>
        </w:rPr>
        <w:t>):</w:t>
      </w:r>
      <w:r w:rsidRPr="00EC76E3">
        <w:rPr>
          <w:rFonts w:ascii="Arial" w:hAnsi="Arial" w:cs="Arial"/>
          <w:color w:val="222222"/>
          <w:sz w:val="24"/>
          <w:szCs w:val="24"/>
          <w:shd w:val="clear" w:color="auto" w:fill="FFFFFF"/>
          <w:lang w:eastAsia="el-GR"/>
        </w:rPr>
        <w:t xml:space="preserve"> Καλημέρα σας!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Κύριε Πρόεδρε, θέλω να πω ότι είναι πολύ θετικό αυτό το τζάμι που μπήκε εδώ μπροστά στο Βήμα της Βουλής, γιατί προστατεύει κυρίως τους συναδέλφους των Πρακτικών της Βουλής και ήταν απαραίτητο.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Κυρίες και κύριοι Βουλευτές, μπορεί από το χθεσινό </w:t>
      </w:r>
      <w:r w:rsidRPr="00EC76E3">
        <w:rPr>
          <w:rFonts w:ascii="Arial" w:hAnsi="Arial" w:cs="Arial"/>
          <w:color w:val="222222"/>
          <w:sz w:val="24"/>
          <w:szCs w:val="24"/>
          <w:shd w:val="clear" w:color="auto" w:fill="FFFFFF"/>
          <w:lang w:val="en-US" w:eastAsia="el-GR"/>
        </w:rPr>
        <w:t>E</w:t>
      </w:r>
      <w:proofErr w:type="spellStart"/>
      <w:r w:rsidRPr="00EC76E3">
        <w:rPr>
          <w:rFonts w:ascii="Arial" w:hAnsi="Arial" w:cs="Arial"/>
          <w:color w:val="222222"/>
          <w:sz w:val="24"/>
          <w:szCs w:val="24"/>
          <w:shd w:val="clear" w:color="auto" w:fill="FFFFFF"/>
          <w:lang w:eastAsia="el-GR"/>
        </w:rPr>
        <w:t>urogroup</w:t>
      </w:r>
      <w:proofErr w:type="spellEnd"/>
      <w:r w:rsidRPr="00EC76E3">
        <w:rPr>
          <w:rFonts w:ascii="Arial" w:hAnsi="Arial" w:cs="Arial"/>
          <w:color w:val="222222"/>
          <w:sz w:val="24"/>
          <w:szCs w:val="24"/>
          <w:shd w:val="clear" w:color="auto" w:fill="FFFFFF"/>
          <w:lang w:eastAsia="el-GR"/>
        </w:rPr>
        <w:t xml:space="preserve"> να μην έχει βγει ακόμα λευκός καπνός και να συνεχίζονται και σήμερα τα παζάρια ανάμεσα στα κράτη-μέλη, μπορεί οι αντιθέσεις ανάμεσα στα κράτη μέλη να είναι μεγάλες και στο τραπέζι να έχουν πέσει διάφορα σχέδια, όμως το σίγουρο είναι ότι ο κοινός παρονομαστής όλων των διαφορετικών σχεδίων από τα επιτελεία της Ευρωπαϊκής Ένωσης και των κρατών-μελών της υπό την ονομασία «σχέδιο Μάρσαλ» είναι ότι και αυτή την κρίση θα την πληρώσουν πάλι οι εργαζόμενοι, οι λαοί της Ευρώπης. Και αυτό δεν πρόκειται να αλλάξει ούτε εάν οι δανειοδοτήσεις για τη στήριξη της καπιταλιστικής οικονομίας γίνουν μέσω ESM, μέσω ενός ευρωομόλογου ή τέλος πάντων μέσω ενός «</w:t>
      </w:r>
      <w:proofErr w:type="spellStart"/>
      <w:r w:rsidRPr="00EC76E3">
        <w:rPr>
          <w:rFonts w:ascii="Arial" w:hAnsi="Arial" w:cs="Arial"/>
          <w:color w:val="222222"/>
          <w:sz w:val="24"/>
          <w:szCs w:val="24"/>
          <w:shd w:val="clear" w:color="auto" w:fill="FFFFFF"/>
          <w:lang w:eastAsia="el-GR"/>
        </w:rPr>
        <w:t>κορωνο</w:t>
      </w:r>
      <w:proofErr w:type="spellEnd"/>
      <w:r w:rsidRPr="00EC76E3">
        <w:rPr>
          <w:rFonts w:ascii="Arial" w:hAnsi="Arial" w:cs="Arial"/>
          <w:color w:val="222222"/>
          <w:sz w:val="24"/>
          <w:szCs w:val="24"/>
          <w:shd w:val="clear" w:color="auto" w:fill="FFFFFF"/>
          <w:lang w:eastAsia="el-GR"/>
        </w:rPr>
        <w:t xml:space="preserve">-ομόλογου», όπως λένε κάποιοι, ούτε αν προκύψει κάποιος άλλος συμβιβασμός, όπως κι αν τον ονομάσουν αυτόν, προκειμένου να μπορεί ο καθένας να λέει στη χώρα του </w:t>
      </w:r>
      <w:r w:rsidRPr="00EC76E3">
        <w:rPr>
          <w:rFonts w:ascii="Arial" w:hAnsi="Arial" w:cs="Arial"/>
          <w:color w:val="222222"/>
          <w:sz w:val="24"/>
          <w:szCs w:val="24"/>
          <w:shd w:val="clear" w:color="auto" w:fill="FFFFFF"/>
          <w:lang w:eastAsia="el-GR"/>
        </w:rPr>
        <w:lastRenderedPageBreak/>
        <w:t xml:space="preserve">τα δικά του για να αποκοιμίζει τον λαό του, γιατί εκτός των άλλων εδώ που τα λέμε είναι και τέτοιο το παιχνίδι που παίζεται. Διότι τα νέα δάνεια θα κατευθυνθούν για τη στήριξη μεγάλων επιχειρήσεων, για τη στήριξη του κεφαλαίου και ο λογαριασμός θα σταλεί τελικά πάλι στους λαούς με νέους αυστηρούς όρους και δεσμεύσεις, όρους και δεσμεύσεις που ήδη προχωράνε σε διάφορες χώρες της Ευρωπαϊκής Ένωσης και δοκιμάζονται σήμερα μέσα σε αυτόν τον δοκιμαστικό σωλήνα της υγειονομικής κρίσης ο οποίος έχει φτιαχτεί και εξελίσσεται με αφορμή τον </w:t>
      </w:r>
      <w:proofErr w:type="spellStart"/>
      <w:r w:rsidRPr="00EC76E3">
        <w:rPr>
          <w:rFonts w:ascii="Arial" w:hAnsi="Arial" w:cs="Arial"/>
          <w:color w:val="222222"/>
          <w:sz w:val="24"/>
          <w:szCs w:val="24"/>
          <w:shd w:val="clear" w:color="auto" w:fill="FFFFFF"/>
          <w:lang w:eastAsia="el-GR"/>
        </w:rPr>
        <w:t>κορωνοϊό</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Βέβαια, η συζήτηση για τη στήριξη της καπιταλιστικής οικονομίας έχει ανοίξει και στη δική μας χώρα με τα διάφορα σχέδια να έχουν πέσει και εδώ στο τραπέζι. Είναι πρώτα απ’ όλα το κυβερνητικό σχέδιο της Νέας Δημοκρατίας, αλλά και το σχέδιο της Αξιωματικής Αντιπολίτευσης, του ΣΥΡΙΖΑ, τα οποία παρά τις επιμέρους διαφορές τους κινούνται βασικά στην ίδια κατεύθυνση.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Οι διαφορές των προτάσεων Νέας Δημοκρατίας και ΣΥΡΙΖΑ στην πραγματικότητα αφορούν μόνο τον χρόνο και τον τρόπο σφαγής του λαού για να ανακάμψει η κερδοφορία του κεφαλαίου. Τέτοια, παραδείγματος χάριν, είναι η αποπληρωμή των φόρων και των εισφορών από τους μισθωτούς και τους αυτοαπασχολούμενους μετά την περίοδο αναστολής, όπως και η εκ νέου </w:t>
      </w:r>
      <w:r w:rsidRPr="00EC76E3">
        <w:rPr>
          <w:rFonts w:ascii="Arial" w:hAnsi="Arial" w:cs="Arial"/>
          <w:color w:val="222222"/>
          <w:sz w:val="24"/>
          <w:szCs w:val="24"/>
          <w:shd w:val="clear" w:color="auto" w:fill="FFFFFF"/>
          <w:lang w:eastAsia="el-GR"/>
        </w:rPr>
        <w:lastRenderedPageBreak/>
        <w:t xml:space="preserve">αποπληρωμή των νέων δανείων, των νέων μνημονίων, για να συνεχιστούν οι κρατικές ενισχύσεις και η κάλυψη των υποχρεώσεων του κρατικού χρέους.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Όμως, θεωρούμε ότι αποτελεί προσπάθεια πολιτικής εξαπάτησης η προβολή δήθεν δυνατότητας εξόδου από μία καπιταλιστική κρίση στο πλαίσιο αυτού του συστήματος, χωρίς να επιβαρυνθεί ούτε το κεφάλαιο ούτε οι εργαζόμενοι, ο λαός. Έτσι, για παράδειγμα, αυτό το πολυδιαφημιζόμενο «μαξιλάρι» δεν ήταν αποτέλεσμα της χρηστής, αποτελεσματικής διαχείρισης που έκανε ο ΣΥΡΙΖΑ, γιατί αυτό το δήθεν θαυματουργό «μαξιλάρι» προέκυψε από την πολιτική των μνημονίων, από τη φορολογική αφαίμαξη του λαού μας, από τα ματωμένα πλεονάσματα, από τον νόμο -λαιμητόμο- </w:t>
      </w:r>
      <w:proofErr w:type="spellStart"/>
      <w:r w:rsidRPr="00EC76E3">
        <w:rPr>
          <w:rFonts w:ascii="Arial" w:hAnsi="Arial" w:cs="Arial"/>
          <w:color w:val="222222"/>
          <w:sz w:val="24"/>
          <w:szCs w:val="24"/>
          <w:shd w:val="clear" w:color="auto" w:fill="FFFFFF"/>
          <w:lang w:eastAsia="el-GR"/>
        </w:rPr>
        <w:t>Κατρούγκαλου</w:t>
      </w:r>
      <w:proofErr w:type="spellEnd"/>
      <w:r w:rsidRPr="00EC76E3">
        <w:rPr>
          <w:rFonts w:ascii="Arial" w:hAnsi="Arial" w:cs="Arial"/>
          <w:color w:val="222222"/>
          <w:sz w:val="24"/>
          <w:szCs w:val="24"/>
          <w:shd w:val="clear" w:color="auto" w:fill="FFFFFF"/>
          <w:lang w:eastAsia="el-GR"/>
        </w:rPr>
        <w:t>, από τις ιδιωτικοποιήσεις και πάει λέγοντας.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Ας δούμε τι προτείνουν με το σχέδιο τους. Προτείνουν ένα πρόγραμμα με ορίζοντα εξαμήνου, το οποίο κοστολογούν σε 26 δισεκατομμύρια και προβάλλουν μάλιστα ως δήθεν προοδευτικό μέτρο την πρόνοια της Κυβέρνησης για εθνικοποίηση βασικών τομέων της οικονομίας. Όμως, κανένα μέτρο κρατικής παροχής ρευστότητας, μικρότερο ή μεγαλύτερο, δεν μπορεί τελικά να ματαιώσει την εκδήλωση της καπιταλιστικής κρίσης, ακριβώς γιατί δεν μπορεί να αναιρέσει την αιτία της.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Στη σημερινή συγκυρία του </w:t>
      </w:r>
      <w:proofErr w:type="spellStart"/>
      <w:r w:rsidRPr="00EC76E3">
        <w:rPr>
          <w:rFonts w:ascii="Arial" w:hAnsi="Arial" w:cs="Arial"/>
          <w:color w:val="222222"/>
          <w:sz w:val="24"/>
          <w:szCs w:val="24"/>
          <w:shd w:val="clear" w:color="auto" w:fill="FFFFFF"/>
          <w:lang w:eastAsia="el-GR"/>
        </w:rPr>
        <w:t>κορωνοϊού</w:t>
      </w:r>
      <w:proofErr w:type="spellEnd"/>
      <w:r w:rsidRPr="00EC76E3">
        <w:rPr>
          <w:rFonts w:ascii="Arial" w:hAnsi="Arial" w:cs="Arial"/>
          <w:color w:val="222222"/>
          <w:sz w:val="24"/>
          <w:szCs w:val="24"/>
          <w:shd w:val="clear" w:color="auto" w:fill="FFFFFF"/>
          <w:lang w:eastAsia="el-GR"/>
        </w:rPr>
        <w:t xml:space="preserve">, η υποχρεωτική διακοπή της παραγωγής και γενικότερα της οικονομικής δραστηριότητας ενισχύει την τάση </w:t>
      </w:r>
      <w:r w:rsidRPr="00EC76E3">
        <w:rPr>
          <w:rFonts w:ascii="Arial" w:hAnsi="Arial" w:cs="Arial"/>
          <w:color w:val="222222"/>
          <w:sz w:val="24"/>
          <w:szCs w:val="24"/>
          <w:shd w:val="clear" w:color="auto" w:fill="FFFFFF"/>
          <w:lang w:eastAsia="el-GR"/>
        </w:rPr>
        <w:lastRenderedPageBreak/>
        <w:t xml:space="preserve">συρρίκνωσης των επενδύσεων που προϋπήρχε και λόγω της επιβράδυνσης της διεθνούς οικονομίας. Ούτε και η λεγόμενη «πολιτική των εθνικοποιήσεων» ή της νέας συμμετοχής του κράτους σε επιχειρηματικούς τραπεζικούς ομίλους επίσης - όπως λένε τόσο οι φιλελεύθεροι όσο και οι σοσιαλδημοκράτες και τα ασπάζονται και εδώ στην Ελλάδα και η Νέα Δημοκρατία και ο ΣΥΡΙΖΑ- δεν πρόκειται, πιστεύουμε, να λύσουν ουσιαστικά κανένα πρόβλημα, αφού απλώς </w:t>
      </w:r>
      <w:proofErr w:type="spellStart"/>
      <w:r w:rsidRPr="00EC76E3">
        <w:rPr>
          <w:rFonts w:ascii="Arial" w:hAnsi="Arial" w:cs="Arial"/>
          <w:color w:val="222222"/>
          <w:sz w:val="24"/>
          <w:szCs w:val="24"/>
          <w:shd w:val="clear" w:color="auto" w:fill="FFFFFF"/>
          <w:lang w:eastAsia="el-GR"/>
        </w:rPr>
        <w:t>μετακυλίουν</w:t>
      </w:r>
      <w:proofErr w:type="spellEnd"/>
      <w:r w:rsidRPr="00EC76E3">
        <w:rPr>
          <w:rFonts w:ascii="Arial" w:hAnsi="Arial" w:cs="Arial"/>
          <w:color w:val="222222"/>
          <w:sz w:val="24"/>
          <w:szCs w:val="24"/>
          <w:shd w:val="clear" w:color="auto" w:fill="FFFFFF"/>
          <w:lang w:eastAsia="el-GR"/>
        </w:rPr>
        <w:t xml:space="preserve"> τις ζημιές σε μισθωτούς, σε αυτοαπασχολούμενους που σηκώνουν μονίμως άλλωστε το κύριο βάρος, για να παραδοθούν ξανά στη συνέχεια στους ιδιώτες μετόχους, δηλαδή μόλις εξυγιανθούν από το κράτος, όπως και άλλες φορές που τις έχουμε γνωρίσει στο παρελθόν.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Δεν είναι ουσιαστική διαφορά μεταξύ Νέας Δημοκρατίας και ΣΥΡΙΖΑ ο χρόνος που θα ληφθούν τα μέτρα. Οι μεν λένε ότι τα μέτρα πρέπει να ληφθούν άμεσα και ως μεγάλο συνολικό πακέτο, το οποίο ονομάζουν «</w:t>
      </w:r>
      <w:proofErr w:type="spellStart"/>
      <w:r w:rsidRPr="00EC76E3">
        <w:rPr>
          <w:rFonts w:ascii="Arial" w:hAnsi="Arial" w:cs="Arial"/>
          <w:color w:val="222222"/>
          <w:sz w:val="24"/>
          <w:szCs w:val="24"/>
          <w:shd w:val="clear" w:color="auto" w:fill="FFFFFF"/>
          <w:lang w:eastAsia="el-GR"/>
        </w:rPr>
        <w:t>εμπροσθοβαρές</w:t>
      </w:r>
      <w:proofErr w:type="spellEnd"/>
      <w:r w:rsidRPr="00EC76E3">
        <w:rPr>
          <w:rFonts w:ascii="Arial" w:hAnsi="Arial" w:cs="Arial"/>
          <w:color w:val="222222"/>
          <w:sz w:val="24"/>
          <w:szCs w:val="24"/>
          <w:shd w:val="clear" w:color="auto" w:fill="FFFFFF"/>
          <w:lang w:eastAsia="el-GR"/>
        </w:rPr>
        <w:t xml:space="preserve"> πρόγραμμα» -γιατί διαφορετικά θα χρειαστούν πολύ περισσότερα μέτρα και θα αυξηθούν οι δυσκολίες επιστροφής στην ανάκαμψη της καπιταλιστικής κερδοφορίας- και οι δε αντιτείνουν ότι η πρόταση αυτή δεν υπολογίζει την αναμενόμενη απώλεια κρατικών εσόδων που θα ξεπεράσει, όπως λένε, τα 12 δισεκατομμύρια, όπως δεν υπολογίζει και τη συρρίκνωση της παραγωγής, του εμπορίου, την καθίζηση στον τουριστικό τομέα, την επιδείνωση της θέσης των τραπεζών, την αναμενόμενη αύξηση κρατικού χρέους και αλλά σχετικά.</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Μάλιστα, ο κ. Μητσοτάκης επισημαίνει τον κίνδυνο ότι αν εξαντληθεί γρήγορα το «μαξιλάρι», η Ελλάδα θα αναγκαστεί να προσφύγει σε νέο δανεισμό με βαρύ επιτόκιο και νέο επώδυνο μνημόνιο.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Τα όσα λέτε, κύριοι της Νέας Δημοκρατίας και του ΣΥΡΙΖΑ, για την παροχή ρευστότητας αφορούν κυρίως την παροχή εγγυήσεων του ελληνικού δημοσίου για τη στήριξη μεγάλων επιχειρήσεων και ομίλων που θα βγουν από την κρίση κατακτώντας και μεγαλύτερο μερίδιο της αγοράς, αφού εκεί βεβαίως κατευθύνεται και η μερίδα του λέοντος που τους προορίζεται.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Η πρόταση, επίσης, για κάποια αναβολή των οφειλών δεν αποτελεί ουσιαστική ελάφρυνση για χιλιάδες νοικοκυριά που θα αντιμετωπίσουν το νέο κύμα φτώχειας και ανεργίας. Η μόνη πρόταση που πραγματικά ανακουφίζει είναι η πρόταση που έχει καταθέσει το ΚΚΕ για απαλλαγή από τις υποχρεώσεις των επόμενων μηνών, η οποία είναι η πρόταση που μπορεί να δώσει πραγματική ανάσα σε χιλιάδες εργαζόμενους, σε αυτοαπασχολούμενους επαγγελματίες, σε επιστήμονες.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Πιο συγκεκριμένα, προτείνουμε για τους αυτοαπασχολούμενους με ετήσιο εισόδημα έως 12.000 ευρώ να απαλλαγούν από την καταβολή εισφορών για την ατομική τους ασφάλιση για το επόμενο τετράμηνο, χωρίς απώλεια των συνταξιοδοτικών τους δικαιωμάτων, να διαμορφωθεί αφορολόγητο όριο στις 12.000 ευρώ και να μην καταβληθεί το τέλος επιτηδεύματος, προκειμένου να </w:t>
      </w:r>
      <w:r w:rsidRPr="00EC76E3">
        <w:rPr>
          <w:rFonts w:ascii="Arial" w:hAnsi="Arial" w:cs="Arial"/>
          <w:color w:val="222222"/>
          <w:sz w:val="24"/>
          <w:szCs w:val="24"/>
          <w:shd w:val="clear" w:color="auto" w:fill="FFFFFF"/>
          <w:lang w:eastAsia="el-GR"/>
        </w:rPr>
        <w:lastRenderedPageBreak/>
        <w:t>μπορέσουν οι ίδιοι να ανταπεξέλθουν στις οικονομικές συνέπειες που ήδη αυξάνονται.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(Στο σημείο αυτό κτυπάει το κουδούνι λήξεως του χρόνου ομιλίας του κυρίου Γενικού Γραμματέα της Κεντρικής Επιτροπής του Κομμουνιστικού Κόμματος Ελλάδας)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Ταυτόχρονα, έχουμε προτείνει να ανασταλούν για όσο διάστημα χρειαστεί όλοι οι πλειστηριασμοί και οι κατασχέσεις προς το δημόσιο, τις τράπεζες και τις ΔΕΚΟ, κάθε είδους μέτρο αναγκαστικής είσπραξης, οι διακοπές ηλεκτρικού ρεύματος και νερού για όλους τους εργαζόμενους, τους συνταξιούχους, αλλά και για τους αυτοαπασχολούμενους με προτεραιότητα όσους έχουν ετήσιο εισόδημα κάτω των 12.000 ευρώ.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Cs/>
          <w:color w:val="222222"/>
          <w:sz w:val="24"/>
          <w:szCs w:val="24"/>
          <w:shd w:val="clear" w:color="auto" w:fill="FFFFFF"/>
          <w:lang w:eastAsia="zh-CN"/>
        </w:rPr>
        <w:t>Κυρίες και κύριοι Βουλευτές,</w:t>
      </w:r>
      <w:r w:rsidRPr="00EC76E3">
        <w:rPr>
          <w:rFonts w:ascii="Arial" w:hAnsi="Arial" w:cs="Arial"/>
          <w:color w:val="222222"/>
          <w:sz w:val="24"/>
          <w:szCs w:val="24"/>
          <w:shd w:val="clear" w:color="auto" w:fill="FFFFFF"/>
          <w:lang w:eastAsia="el-GR"/>
        </w:rPr>
        <w:t xml:space="preserve"> η προχθεσινή «Παγκόσμια Ημέρα της Υγείας» ήταν ταυτόχρονα και μέρα δράσης για την υγεία, όπως αποφάσισαν οι ίδιοι οι υγειονομικοί μέσω των σωματείων τους και της ομοσπονδίας τους για να αναδείξουν τα κρίσιμα ζητήματα προστασίας της υγείας του λαού μας. Η Κοινοβουλευτική Ομάδα του ΚΚΕ, όλα τα στελέχη του κόμματος σε όλη τη χώρα και εγώ προσωπικά με την παρουσία μου στο «ΘΡΙΑΣΙΟ» εκφράσαμε την αλληλεγγύη και τη συμπαράσταση στον δίκαιο αγώνα. Ενώσαμε τη φωνή μας με τη δική τους φωνή απαιτώντας μαζικές προσλήψεις γιατρών, νοσηλευτών, λοιπών υγειονομικών, την πλήρη επίταξη ιδιωτικών κλινών, κλινικών, </w:t>
      </w:r>
      <w:r w:rsidRPr="00EC76E3">
        <w:rPr>
          <w:rFonts w:ascii="Arial" w:hAnsi="Arial" w:cs="Arial"/>
          <w:color w:val="222222"/>
          <w:sz w:val="24"/>
          <w:szCs w:val="24"/>
          <w:shd w:val="clear" w:color="auto" w:fill="FFFFFF"/>
          <w:lang w:eastAsia="el-GR"/>
        </w:rPr>
        <w:lastRenderedPageBreak/>
        <w:t>κρεβατιών ΜΕΘ, εξοπλισμού εργαστηρίων, του προσωπικού του ιδιωτικού τομέα της περίθαλψης, την ένταξή τους στο κρατικό σχέδιο για την αντιμετώπιση αυτής της επιδημίας και μέσα ατομικής προστασίας για όλους τους υγειονομικούς μας.</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Αυτή τη θεωρούμε μια μικρή δική μας συνεισφορά στον τιτάνιο αγώνα που πραγματικά δίνουν όλες αυτές τις μέρες γιατροί και νοσηλευτές για να σώσουν ζωές συνανθρώπων μας, σε αντίθεση με την Κυβέρνηση που στα δίκαια αιτήματα των γιατρών και των νοσηλευτών, πότε απαντά μόνο με χειροκροτήματα και ευχαριστίες και πότε στέλνει την ομάδα ΔΙΑΣ μέσα στα νοσοκομεία, όπως έκανε στον «Ευαγγελισμό».</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Όσο για τις προσλήψεις που έχουν ανακοινωθεί, ξέρετε πολύ καλά πως αυτές είναι πίσω από τις ανάγκες όχι μόνο της πανδημίας, αλλά και τις τρέχουσες ανάγκες. Ορισμένοι, μάλιστα, νομίζουν πως βρήκαν την ευκαιρία να συκοφαντήσουν συνδικαλιστικές οργανώσεις, τον δίκαιο αγώνα των υγειονομικών. </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Η χυδαιότητα και η καταστολή δεν πέρασε, ευτυχώς, παρά την αντίθετη προσπάθεια διαφόρων ανεγκέφαλων σαλτιμπάγκων, θα τους έλεγα. Η γύμνια του δημοσίου συστήματος υγείας αποκαλύπτει τις ευθύνες όλων όσοι κυβερνήσατε μέχρι σήμερα αυτόν τον τόπο. Μ’ αυτή τη γύμνια ο λαός μας δεν μπορεί να συμβιβαστεί. Και μην προσπαθείτε να κρυφτείτε πίσω από την </w:t>
      </w:r>
      <w:r w:rsidRPr="00EC76E3">
        <w:rPr>
          <w:rFonts w:ascii="Arial" w:hAnsi="Arial" w:cs="Arial"/>
          <w:color w:val="212121"/>
          <w:sz w:val="24"/>
          <w:szCs w:val="24"/>
          <w:shd w:val="clear" w:color="auto" w:fill="FFFFFF"/>
          <w:lang w:eastAsia="el-GR"/>
        </w:rPr>
        <w:lastRenderedPageBreak/>
        <w:t>ευθύνη, την ωριμότητα, το υψηλό πραγματικά επίπεδο, την επιστημοσύνη της ιατρικής κοινότητας, των επιτελείων που μοχθούν με πραγματική αυταπάρνηση κάθε μέρα, προστατεύοντας μέχρι τώρα εδώ που τα λέμε, αν θέλετε, ακόμα και εσάς. Ξέρετε και καταλαβαίνετε πολύ καλά τι λέμε και τι εννοούμε.</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Ξέρετε, επίσης, πολύ καλά ότι λόγω της κατάστασης που έχει δημιουργηθεί έχουν ακυρωθεί ιατρικά ραντεβού, χειρουργεία, θεραπείες για ασθενείς με σοβαρά προβλήματα, όπως είναι οι ογκολογικοί ασθενείς, γιατί όταν λέτε σε πολλούς από αυτούς να μην πάνε στα νοσοκομεία, πρέπει να τους πείτε και πού να πάνε. Δώστε λύση τώρα!</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Κυρίες και κύριοι, με αφορμή τα μέτρα για την πανδημία επιχειρείτε, επίσης, ισχυρό χτύπημα των εργασιακών δικαιωμάτων και των μισθών, δοκιμάζοντας μέτρα που είχατε έτσι κι αλλιώς στα σχέδιά σας, μέτρα τα οποία βρίσκονταν και στις κατευθύνσεις του ΣΕΒ. Με το «τυράκι» του επιδόματος των 800 ευρώ για σαράντα πέντε μέρες, ένα μέτρο που πάρθηκε σε συνθήκες όπου εκατοντάδες χιλιάδες εργαζόμενοι στάλθηκαν από τις επιχειρήσεις και το κράτος σπίτι τους, άλλοι απολυμένοι, άλλοι απλήρωτοι, επιχειρείτε όχι μόνο να συσκοτίσετε τον χαρακτήρα και τον στόχο της επίθεσης, αλλά μιλάτε και προκλητικά για πρωτοφανή μέτρα στήριξης των εργαζομένων.</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Η αλήθεια, δυστυχώς, είναι πολύ διαφορετική. Το πακέτο που διαμόρφωσαν οι απανωτές πράξεις νομοθετικού περιεχομένου και οι κοινές </w:t>
      </w:r>
      <w:r w:rsidRPr="00EC76E3">
        <w:rPr>
          <w:rFonts w:ascii="Arial" w:hAnsi="Arial" w:cs="Arial"/>
          <w:color w:val="212121"/>
          <w:sz w:val="24"/>
          <w:szCs w:val="24"/>
          <w:shd w:val="clear" w:color="auto" w:fill="FFFFFF"/>
          <w:lang w:eastAsia="el-GR"/>
        </w:rPr>
        <w:lastRenderedPageBreak/>
        <w:t>υπουργικές αποφάσεις που φέρατε τον τελευταίο μήνα είναι ένα ανεξάντλητο αντεργατικό μενού για χάρη της μεγάλης εργοδοσίας. Πολλά σωματεία, για το μικρό αυτό διάστημα εφαρμογής των πρώτων μέτρων, είχαν τόσες καταγγελίες από χώρους και κλάδους δουλειάς που τις έκαναν τόμο, μάλιστα, με τίτλο «Η μαύρη Βίβλος της εργοδοσίας». Μάλιστα, είναι ο πρώτος τόμος, καθώς οι καταγγελίες για πάσης φύσεως εργοδοτικές πρακτικές και αυθαιρεσίες, απειλές και εκβιασμούς πολλαπλασιάζονται όσο περνούν οι μέρες.</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Όλο αυτό το διάστημα, δεκάδες επιχειρήσεις «ξεφορτώνονται» -όπως λένε- προσωπικό, βάζουν χιλιάδες εργαζόμενους στον «πάγο» με αναστολή συμβάσεων, άλλους τους ξεζουμίζουν με φουλ εντατικοποίηση της εργασίας και άλλους τους απασχολούν ελάχιστες μέρες, αξιοποιώντας το εργαλείο της εκ περιτροπής εργασίας. Σε όλο αυτό το περιβάλλον πληθαίνουν οι καταγγελίες για απλήρωτη εργασία, καθυστέρηση δεδουλευμένων, απλήρωτες υπερωρίες, ρεπό. </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Την ίδια ώρα ανακοινώσατε πλήθος μέτρων στήριξης μεγάλων επιχειρήσεων, με διάφορες ενισχύσεις, διευκολύνσεις και χρηματοδοτικά εργαλεία. Δώσατε στην εργοδοσία από νωρίς το «πράσινο φως» να κάνει ό,τι θέλει. Ήδη, οι καταγεγραμμένες απολύσεις μέχρι τις 20 Μαρτίου ήταν πάνω από </w:t>
      </w:r>
      <w:proofErr w:type="spellStart"/>
      <w:r w:rsidRPr="00EC76E3">
        <w:rPr>
          <w:rFonts w:ascii="Arial" w:hAnsi="Arial" w:cs="Arial"/>
          <w:color w:val="212121"/>
          <w:sz w:val="24"/>
          <w:szCs w:val="24"/>
          <w:shd w:val="clear" w:color="auto" w:fill="FFFFFF"/>
          <w:lang w:eastAsia="el-GR"/>
        </w:rPr>
        <w:t>εκατόν</w:t>
      </w:r>
      <w:proofErr w:type="spellEnd"/>
      <w:r w:rsidRPr="00EC76E3">
        <w:rPr>
          <w:rFonts w:ascii="Arial" w:hAnsi="Arial" w:cs="Arial"/>
          <w:color w:val="212121"/>
          <w:sz w:val="24"/>
          <w:szCs w:val="24"/>
          <w:shd w:val="clear" w:color="auto" w:fill="FFFFFF"/>
          <w:lang w:eastAsia="el-GR"/>
        </w:rPr>
        <w:t xml:space="preserve"> δεκαπέντε χιλιάδες, που εσείς βέβαια τις θεωρείτε περασμένες-ξεχασμένες, χωρίς να τις θεωρείτε, όπως οφείλατε να πράξετε, άκυρες. </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lastRenderedPageBreak/>
        <w:t>Οι περιβόητες ρήτρες προστασίας των θέσεων εργασίας, οι οποίες αποτελούν προϋπόθεση για να έχουν πρόσβαση οι επιχειρήσεις στις κυβερνητικές ρυθμίσεις, δεν αφορούν ένα μεγάλο τμήμα εργαζομένων. Αναφερόμαστε στις λεγόμενες «οικειοθελείς αποχωρήσεις», όπως βαφτίζονται οι αναγκαστικές παραιτήσεις ή τις λήξεις συμβάσεων ορισμένου χρόνου, με χαρακτηριστικό παράδειγμα τις εκατοντάδες απολύσεις εργαζομένων που δουλεύουν εδώ και χρόνια στα αεροδρόμια.</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Ρωτάμε το εξής: Ποια Επιθεώρηση Εργασίας ελέγχει σήμερα αν η απόλυση είναι εξαναγκασμός ή οικειοθελής παραίτηση, αφού με απόφασή σας έχετε βάλει λουκέτο σε κάθε ελεγκτικό μηχανισμό; Αυτή τη στιγμή, οι περισσότεροι κλάδοι κατακλύζονται από παραιτήσεις, αρκετές επιχειρήσεις μεταβάλλουν σημαντικά τον αριθμό των εργαζομένων που απασχολούν και φαίνονται τυπικά εντάξει. Παράλληλα, η συγκεκριμένη ρήτρα που έχετε βάλει είναι διάτρητη και για τα μάτια του κόσμου. Οι επιχειρηματίες υποχρεώνονται να ξαναπάρουν πίσω στη δουλειά τους ίδιους εργαζόμενους των οποίων ανεστάλη η σύμβαση, για όσο διάστημα ισχύουν τα κυβερνητικά μέτρα για την πανδημία, δηλαδή για σαράντα πέντε μέρες.</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Με λίγα λόγια, δίνετε τη δυνατότητα στις επιχειρήσεις να αποσπάσουν μεν όλες τις ευνοϊκές ρυθμίσεις απαλλαγών και χρηματοδότησης, έχοντας όμως το ελεύθερο να απολύουν εργαζομένους σχεδόν απευθείας μόλις λήξουν αυτά </w:t>
      </w:r>
      <w:r w:rsidRPr="00EC76E3">
        <w:rPr>
          <w:rFonts w:ascii="Arial" w:hAnsi="Arial" w:cs="Arial"/>
          <w:color w:val="212121"/>
          <w:sz w:val="24"/>
          <w:szCs w:val="24"/>
          <w:shd w:val="clear" w:color="auto" w:fill="FFFFFF"/>
          <w:lang w:eastAsia="el-GR"/>
        </w:rPr>
        <w:lastRenderedPageBreak/>
        <w:t>τα μέτρα. Τα αντεργατικά όπλα που έχετε δώσει στα χέρια της εργοδοσίας της δίνουν τη δυνατότητα να επιβάλλει μονομερώς εκ περιτροπής εργασία, να επιβάλλει ελεύθερα και χωρίς περιορισμούς μειώσεις σε μισθούς κατά 50% για τουλάχιστον έξι μήνες, δηλαδή μισθούς που αντιστοιχούν σε δέκα μέρες δουλειά τον μήνα.</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Οι συγκεκριμένοι εργαζόμενοι που αποτελούν μεγάλο κομμάτι των εργαζομένων, δεν εντάσσονται σε </w:t>
      </w:r>
      <w:proofErr w:type="spellStart"/>
      <w:r w:rsidRPr="00EC76E3">
        <w:rPr>
          <w:rFonts w:ascii="Arial" w:hAnsi="Arial" w:cs="Arial"/>
          <w:color w:val="212121"/>
          <w:sz w:val="24"/>
          <w:szCs w:val="24"/>
          <w:shd w:val="clear" w:color="auto" w:fill="FFFFFF"/>
          <w:lang w:eastAsia="el-GR"/>
        </w:rPr>
        <w:t>καμμία</w:t>
      </w:r>
      <w:proofErr w:type="spellEnd"/>
      <w:r w:rsidRPr="00EC76E3">
        <w:rPr>
          <w:rFonts w:ascii="Arial" w:hAnsi="Arial" w:cs="Arial"/>
          <w:color w:val="212121"/>
          <w:sz w:val="24"/>
          <w:szCs w:val="24"/>
          <w:shd w:val="clear" w:color="auto" w:fill="FFFFFF"/>
          <w:lang w:eastAsia="el-GR"/>
        </w:rPr>
        <w:t xml:space="preserve"> απολύτως ρύθμιση ή προστασία. Παράλληλα, η τελευταία πράξη νομοθετικού περιεχομένου ξεκαθαρίζει ότι κάθε επιχείρηση μπορεί να κάνει συνδυασμένη χρήση όλων των εργαλείων ευελιξίας. Δηλαδή, μια επιχείρηση μπορεί ταυτόχρονα να επιβάλλει μονομερώς εκ περιτροπής εργασία σε τμήμα του προσωπικού, να αναστέλλει τις συμβάσεις εργασίας άλλων εργαζομένων, να συνδυάζει αυτό το μέτρο και με τηλεργασία στον ίδιο εργαζόμενο. Τέλος, μπορεί να μεταφέρει άλλους εργαζόμενους από επιχείρηση σε επιχείρηση του ίδιου ομίλου, χωρίς να διασφαλίζονται όμως τα δικαιώματά τους. </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Η κυβερνητική προπαγάνδα που ισχυρίζεται ότι όλα τα παραπάνω μέτρα είναι τάχα έκτακτα, αναγκαία και προσωρινού χαρακτήρα δεν πρέπει να ξεγελάσει κανέναν. Η εύλογη ανησυχία των ίδιων των εργαζομένων δεν πρέπει να συνυπάρξει με αναμονή, πολύ περισσότερο με ανοχή. Πρέπει με κάθε </w:t>
      </w:r>
      <w:r w:rsidRPr="00EC76E3">
        <w:rPr>
          <w:rFonts w:ascii="Arial" w:hAnsi="Arial" w:cs="Arial"/>
          <w:color w:val="212121"/>
          <w:sz w:val="24"/>
          <w:szCs w:val="24"/>
          <w:shd w:val="clear" w:color="auto" w:fill="FFFFFF"/>
          <w:lang w:eastAsia="el-GR"/>
        </w:rPr>
        <w:lastRenderedPageBreak/>
        <w:t xml:space="preserve">τρόπο και διαθέσιμο μέσο να κάνουν καθαρό σε Κυβέρνηση και </w:t>
      </w:r>
      <w:proofErr w:type="spellStart"/>
      <w:r w:rsidRPr="00EC76E3">
        <w:rPr>
          <w:rFonts w:ascii="Arial" w:hAnsi="Arial" w:cs="Arial"/>
          <w:color w:val="212121"/>
          <w:sz w:val="24"/>
          <w:szCs w:val="24"/>
          <w:shd w:val="clear" w:color="auto" w:fill="FFFFFF"/>
          <w:lang w:eastAsia="el-GR"/>
        </w:rPr>
        <w:t>μεγαλοεργοδοσία</w:t>
      </w:r>
      <w:proofErr w:type="spellEnd"/>
      <w:r w:rsidRPr="00EC76E3">
        <w:rPr>
          <w:rFonts w:ascii="Arial" w:hAnsi="Arial" w:cs="Arial"/>
          <w:color w:val="212121"/>
          <w:sz w:val="24"/>
          <w:szCs w:val="24"/>
          <w:shd w:val="clear" w:color="auto" w:fill="FFFFFF"/>
          <w:lang w:eastAsia="el-GR"/>
        </w:rPr>
        <w:t xml:space="preserve"> ότι δεν θα πληρώσουν αυτοί ξανά το μάρμαρο.</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Κυρίες και κύριοι, το μάρμαρο βέβαια, εκτός από τους εργατοϋπαλλήλους, θα το πληρώσουν ξανά και οι φτωχοί αγρότες, αφού η Κυβέρνηση σε ό,τι αφορά στην αγροτική παραγωγή, στη μεταποίησή της και στην αλιεία, κινείται με δύο μέτρα και δύο σταθμά. Από τη μία ενισχύει μονοπωλιακούς ομίλους με τη δικαιολογία ότι έχουν προβλήματα με τη διάθεση της παραγωγής τους και από την άλλη παραπέμπει σε ένα θολό μέλλον τη στήριξη κλάδων αυτοαπασχολούμενων γεωργών και κτηνοτρόφων, όπως και των </w:t>
      </w:r>
      <w:proofErr w:type="spellStart"/>
      <w:r w:rsidRPr="00EC76E3">
        <w:rPr>
          <w:rFonts w:ascii="Arial" w:hAnsi="Arial" w:cs="Arial"/>
          <w:color w:val="212121"/>
          <w:sz w:val="24"/>
          <w:szCs w:val="24"/>
          <w:shd w:val="clear" w:color="auto" w:fill="FFFFFF"/>
          <w:lang w:eastAsia="el-GR"/>
        </w:rPr>
        <w:t>αιγοπροβατοτρόφων</w:t>
      </w:r>
      <w:proofErr w:type="spellEnd"/>
      <w:r w:rsidRPr="00EC76E3">
        <w:rPr>
          <w:rFonts w:ascii="Arial" w:hAnsi="Arial" w:cs="Arial"/>
          <w:color w:val="212121"/>
          <w:sz w:val="24"/>
          <w:szCs w:val="24"/>
          <w:shd w:val="clear" w:color="auto" w:fill="FFFFFF"/>
          <w:lang w:eastAsia="el-GR"/>
        </w:rPr>
        <w:t xml:space="preserve"> ή και των παραγωγών </w:t>
      </w:r>
      <w:proofErr w:type="spellStart"/>
      <w:r w:rsidRPr="00EC76E3">
        <w:rPr>
          <w:rFonts w:ascii="Arial" w:hAnsi="Arial" w:cs="Arial"/>
          <w:color w:val="212121"/>
          <w:sz w:val="24"/>
          <w:szCs w:val="24"/>
          <w:shd w:val="clear" w:color="auto" w:fill="FFFFFF"/>
          <w:lang w:eastAsia="el-GR"/>
        </w:rPr>
        <w:t>οπωροκηπευτικών</w:t>
      </w:r>
      <w:proofErr w:type="spellEnd"/>
      <w:r w:rsidRPr="00EC76E3">
        <w:rPr>
          <w:rFonts w:ascii="Arial" w:hAnsi="Arial" w:cs="Arial"/>
          <w:color w:val="212121"/>
          <w:sz w:val="24"/>
          <w:szCs w:val="24"/>
          <w:shd w:val="clear" w:color="auto" w:fill="FFFFFF"/>
          <w:lang w:eastAsia="el-GR"/>
        </w:rPr>
        <w:t xml:space="preserve"> και των λαϊκών αγορών. Πρόκειται για αγροτικούς κλάδους που υφίστανται τις επιπτώσεις των τάσεων αισχροκέρδειας που οξύνονται εν μέσω πανδημίας και των προβλημάτων διάθεσης της παραγωγής τους. </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Είναι αναγκαίο η Κυβέρνηση να προχωρήσει άμεσα σε δέσμη μέτρων που να εξασφαλίζει:</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Πρώτον, τη διοχέτευση της εγχώριας παραγωγής </w:t>
      </w:r>
      <w:proofErr w:type="spellStart"/>
      <w:r w:rsidRPr="00EC76E3">
        <w:rPr>
          <w:rFonts w:ascii="Arial" w:hAnsi="Arial" w:cs="Arial"/>
          <w:color w:val="212121"/>
          <w:sz w:val="24"/>
          <w:szCs w:val="24"/>
          <w:shd w:val="clear" w:color="auto" w:fill="FFFFFF"/>
          <w:lang w:eastAsia="el-GR"/>
        </w:rPr>
        <w:t>αιγοπρόβειου</w:t>
      </w:r>
      <w:proofErr w:type="spellEnd"/>
      <w:r w:rsidRPr="00EC76E3">
        <w:rPr>
          <w:rFonts w:ascii="Arial" w:hAnsi="Arial" w:cs="Arial"/>
          <w:color w:val="212121"/>
          <w:sz w:val="24"/>
          <w:szCs w:val="24"/>
          <w:shd w:val="clear" w:color="auto" w:fill="FFFFFF"/>
          <w:lang w:eastAsia="el-GR"/>
        </w:rPr>
        <w:t xml:space="preserve"> γάλακτος στη μεταποίηση αμνοεριφίων, αυγών και ευπαθών προϊόντων στη λαϊκή κατανάλωση, χωρίς την κερδοσκοπία των διαφόρων μεσαζόντων, σε προσιτές τιμές που να εγγυώνται στους παραγωγούς ένα εισόδημα επιβίωσης.</w:t>
      </w:r>
    </w:p>
    <w:p w:rsidR="00EC76E3" w:rsidRPr="00EC76E3" w:rsidRDefault="00EC76E3" w:rsidP="00EC76E3">
      <w:pPr>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lastRenderedPageBreak/>
        <w:t>Δεύτερον, την κάλυψη από το κράτος του χαμένου εισοδήματος των αγροτών των κλάδων που έχουν πληγεί και έκτακτο επίδομα για τους παραγωγούς που νοσούν ή που αναγκάζονται να παραμείνουν σπίτι για τις ανάγκες παιδιών ή ηλικιωμένων.</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Τρίτον, προστασία των παραγωγών με αναστολή χρεών και κάθε είδους μέτρο αναγκαστικής είσπραξης, διακοπών ηλεκτρικού ρεύματος, νερού, καταβολή των ασφαλιστικών εισφορών τους από το κράτος για όσο διάστημα διαρκέσει η κρίση, δωρεάν χορήγηση ζωοτροφών, ιδίως στις αποκλεισμένες περιοχές.</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Τέταρτον, καταβολή στο 100% των αποζημιώσεων ΕΛΓΑ του έτους 2019, κατάργηση του ΦΠΑ σε μέσα και εφόδια, είδη πρώτης ανάγκης, μείωση της τιμής του αγροτικού ρεύματος και χορήγηση αφορολόγητου πετρελαίου.</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Κυρίες και κύριοι της Κυβέρνησης, ένα άλλο ζήτημα επίσης σοβαρό: Από τον Φεβρουάριο σάς είχαμε τονίσει την ανάγκη να παρθούν άμεσα μέτρα απεγκλωβισμού στις προσφυγικές δομές και στα άθλια </w:t>
      </w:r>
      <w:r w:rsidRPr="00EC76E3">
        <w:rPr>
          <w:rFonts w:ascii="Arial" w:hAnsi="Arial" w:cs="Arial"/>
          <w:color w:val="222222"/>
          <w:sz w:val="24"/>
          <w:szCs w:val="24"/>
          <w:shd w:val="clear" w:color="auto" w:fill="FFFFFF"/>
          <w:lang w:val="en-US" w:eastAsia="el-GR"/>
        </w:rPr>
        <w:t>hot</w:t>
      </w:r>
      <w:r w:rsidRPr="00EC76E3">
        <w:rPr>
          <w:rFonts w:ascii="Arial" w:hAnsi="Arial" w:cs="Arial"/>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val="en-US" w:eastAsia="el-GR"/>
        </w:rPr>
        <w:t>spots</w:t>
      </w:r>
      <w:r w:rsidRPr="00EC76E3">
        <w:rPr>
          <w:rFonts w:ascii="Arial" w:hAnsi="Arial" w:cs="Arial"/>
          <w:color w:val="222222"/>
          <w:sz w:val="24"/>
          <w:szCs w:val="24"/>
          <w:shd w:val="clear" w:color="auto" w:fill="FFFFFF"/>
          <w:lang w:eastAsia="el-GR"/>
        </w:rPr>
        <w:t xml:space="preserve"> και λόγω του κινδύνου από την πανδημία. Δεν κάνατε αρχικά τίποτα, στη συνέχεια ανακοινώσατε ημίμετρα, που και αυτά δεν έχουν υλοποιηθεί. Τα κρούσματα σε </w:t>
      </w:r>
      <w:proofErr w:type="spellStart"/>
      <w:r w:rsidRPr="00EC76E3">
        <w:rPr>
          <w:rFonts w:ascii="Arial" w:hAnsi="Arial" w:cs="Arial"/>
          <w:color w:val="222222"/>
          <w:sz w:val="24"/>
          <w:szCs w:val="24"/>
          <w:shd w:val="clear" w:color="auto" w:fill="FFFFFF"/>
          <w:lang w:eastAsia="el-GR"/>
        </w:rPr>
        <w:t>Ριτσώνα</w:t>
      </w:r>
      <w:proofErr w:type="spellEnd"/>
      <w:r w:rsidRPr="00EC76E3">
        <w:rPr>
          <w:rFonts w:ascii="Arial" w:hAnsi="Arial" w:cs="Arial"/>
          <w:color w:val="222222"/>
          <w:sz w:val="24"/>
          <w:szCs w:val="24"/>
          <w:shd w:val="clear" w:color="auto" w:fill="FFFFFF"/>
          <w:lang w:eastAsia="el-GR"/>
        </w:rPr>
        <w:t xml:space="preserve"> και Μαλακάσα δείχνουν τις ευθύνες σας.</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lastRenderedPageBreak/>
        <w:t>Εμείς λέμε ότι αυτό που ισχύει για τον γενικό πληθυσμό -σε συνθήκες φυσικά πανδημίας- πρέπει να ισχύσει και για τις ίδιες τις δομές των προσφύγων μεταναστών. Είναι αστείο να μιλάτε για μέτρα προστασίας στις δομές και στους τοπικούς πληθυσμούς με δυο και τρεις χιλιάδες συνωστισμένους. Επιτάξτε, κλείστε ξενοδοχεία τώρα, αυτήν την ώρα -τα περισσότερα έτσι κι αλλιώς είναι κλειστά- ώστε να ισχύσουν αντίστοιχα μέτρα προστασίας και γι’ αυτούς τους ανθρώπους και για τον συνολικό βέβαια πληθυσμό. Υλοποιήστε τα άμεσα μέτρα που ανέδειξαν οι Βουλευτές μας για την καραντίνα στις δύο συγκεκριμένες δομές.</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Η Ευρωπαϊκή Ένωση σας κάνει υποδείξεις για τους πρόσφυγες στα νησιά, ζητώντας την άμεση μεταφορά τους στην ενδοχώρα. Εμείς ζητάμε την άμεση μεταφορά τους στις χώρες προορισμού τους. Οι σύμμαχοί σας, των οποίων τις συμφωνίες εσείς πιστά τηρείτε, σας κουνάνε το δάχτυλο. Τώρα απαιτείται να μετακινηθεί αυτός ο κόσμος στις χώρες που θέλει και εκεί να καταθέσει αίτηση ασύλου, με άμεσο απεγκλωβισμό του από τα νησιά μας.</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Κύριοι της Κυβέρνησης, έρχομαι επίσης σε ένα ακόμα πολύ σοβαρό ζήτημα. Όσα δώσατε για τον πολιτισμό είναι σταγόνα στον ωκεανό. Αν διαιρέσουμε το ποσό των 15 εκατομμυρίων ευρώ διά των εκατό χιλιάδων, που εσείς οι ίδιοι λέτε ότι είναι ο αριθμός των ανθρώπων του πολιτισμού, τότε αντιστοιχούν 150 ευρώ στον καθέναν. Αν πάλι τα διαιρέσουμε διά των </w:t>
      </w:r>
      <w:r w:rsidRPr="00EC76E3">
        <w:rPr>
          <w:rFonts w:ascii="Arial" w:hAnsi="Arial" w:cs="Arial"/>
          <w:color w:val="222222"/>
          <w:sz w:val="24"/>
          <w:szCs w:val="24"/>
          <w:shd w:val="clear" w:color="auto" w:fill="FFFFFF"/>
          <w:lang w:eastAsia="el-GR"/>
        </w:rPr>
        <w:lastRenderedPageBreak/>
        <w:t xml:space="preserve">επιχειρήσεων, που σύμφωνα με τα δικά σας στοιχεία είναι σαράντα τρεις χιλιάδες, αντιστοιχούν 348 ευρώ στην κάθε επιχείρηση. Άλλωστε ένα μεγάλο μέρος των 15 εκατομμυρίων ευρώ θα πάει σε δράσεις που ήδη τρέχουν και όχι σε νέες που προκύπτουν εκτάκτως λόγω της πανδημίας. </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Ταυτόχρονα, ακόμη και με τα ανεπαρκή μέτρα που εξαγγείλατε τον Μάρτιο, αφήνετε έξω το μεγαλύτερο μέρος των εργαζομένων στον πολιτισμό: μουσικούς, ηθοποιούς, σκηνοθέτες, εικαστικούς, τεχνικούς, άλλες ειδικότητες εργαζομένων. Πιο συγκεκριμένα, από τα μέτρα αποκλείονται όσοι εργαζόμενοι είχαν κλείσει συμφωνίες συμμετοχής σε παραγωγές για τους επόμενους μήνες, δεν είχαν δηλαδή εργαστεί την προηγούμενη σεζόν. Επίσης ένας σημαντικός αριθμός καλλιτεχνικών δραστηριοτήτων -συναυλίες, παραγωγές κ.λπ..- ακυρώθηκαν πριν την 1η Μαρτίου, που είναι η ημερομηνία για την αρχή καταβολής του επιδόματος. Ακόμη, ένα μέρος των αυτοαπασχολούμενων καλλιτεχνών, όπως οι εικαστικοί, λόγω της δυσβάσταχτης φορολογίας που έχουν, έχουν υποχρεωθεί να κλείσουν τα βιβλία τους στην εφορία και αρκούνται να εισπράττουν μικρά ετήσια ποσά με απόδειξη δαπάνης.</w:t>
      </w:r>
    </w:p>
    <w:p w:rsidR="00EC76E3" w:rsidRPr="00EC76E3" w:rsidRDefault="00EC76E3" w:rsidP="00EC76E3">
      <w:pPr>
        <w:suppressAutoHyphens/>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Στα παραπάνω πρέπει να προστεθεί ότι στον χώρο του πολιτισμού, ιδιαίτερα με την κατάργηση της </w:t>
      </w:r>
      <w:proofErr w:type="spellStart"/>
      <w:r w:rsidRPr="00EC76E3">
        <w:rPr>
          <w:rFonts w:ascii="Arial" w:hAnsi="Arial" w:cs="Arial"/>
          <w:color w:val="222222"/>
          <w:sz w:val="24"/>
          <w:szCs w:val="24"/>
          <w:shd w:val="clear" w:color="auto" w:fill="FFFFFF"/>
          <w:lang w:eastAsia="el-GR"/>
        </w:rPr>
        <w:t>υποχρεωτικότητας</w:t>
      </w:r>
      <w:proofErr w:type="spellEnd"/>
      <w:r w:rsidRPr="00EC76E3">
        <w:rPr>
          <w:rFonts w:ascii="Arial" w:hAnsi="Arial" w:cs="Arial"/>
          <w:color w:val="222222"/>
          <w:sz w:val="24"/>
          <w:szCs w:val="24"/>
          <w:shd w:val="clear" w:color="auto" w:fill="FFFFFF"/>
          <w:lang w:eastAsia="el-GR"/>
        </w:rPr>
        <w:t xml:space="preserve"> των συλλογικών συμβάσεων που συνέτριψε κάθε εργασιακό δικαίωμα, έχει παγιωθεί η «μαύρη», η αδήλωτη εργασία, καθώς και οι ευέλικτες μορφές, όπως εργασία με ημερήσιες </w:t>
      </w:r>
      <w:r w:rsidRPr="00EC76E3">
        <w:rPr>
          <w:rFonts w:ascii="Arial" w:hAnsi="Arial" w:cs="Arial"/>
          <w:color w:val="222222"/>
          <w:sz w:val="24"/>
          <w:szCs w:val="24"/>
          <w:shd w:val="clear" w:color="auto" w:fill="FFFFFF"/>
          <w:lang w:eastAsia="el-GR"/>
        </w:rPr>
        <w:lastRenderedPageBreak/>
        <w:t>προσλήψεις και απολύσεις. Η μεγάλη πλειονότητα εργάζεται λίγες μέρες τον χρόνο σε αντικείμενα που προβλέπουν ωστόσο πολλή απλήρωτη δουλειά, αφού οι λίγες αυτές ημέρες προϋποθέτουν μεγάλο διάστημα προετοιμασίας, δοκιμών κ.λπ., που συνήθως είναι χωρίς αμοιβή. Παράλληλα, η ανεργία στον χώρο του πολιτισμού καλπάζει, με αποτέλεσμα να εξαιρούνται από τα μέτρα και όλοι οι άνεργοι καλλιτέχνες. Τέλος, δεν θα πρέπει να παραλείψουμε την κατηγορία των μικρών επιχειρήσεων στον πολιτισμό, όπως δραματικών σχολών, σχολών χορού, ωδείων, οι οποίες δεν περιλαμβάνονται στα μέτρα, επειδή αναγκάζονται να απασχολούν με ολιγόωρη εργασία -μία έως τρεις ώρες- την εβδομάδα για να καλύπτουν πολλαπλά αντικείμενα σπουδών, περισσότερους των πέντε εργαζομένων.</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Όλα τα παραπάνω συνιστούν ζοφερή πραγματικότητα, η οποία με μαθηματική ακρίβεια οδηγεί την πλειονότητα των καλλιτεχνών και άλλων εργαζομένων στον πολιτισμό σε πλήρες οικονομικό αδιέξοδο.</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b/>
          <w:bCs/>
          <w:color w:val="222222"/>
          <w:sz w:val="24"/>
          <w:szCs w:val="20"/>
          <w:shd w:val="clear" w:color="auto" w:fill="FFFFFF"/>
          <w:lang w:eastAsia="el-GR"/>
        </w:rPr>
        <w:t xml:space="preserve"> </w:t>
      </w:r>
      <w:r w:rsidRPr="00EC76E3">
        <w:rPr>
          <w:rFonts w:ascii="Arial" w:hAnsi="Arial" w:cs="Arial"/>
          <w:color w:val="222222"/>
          <w:sz w:val="24"/>
          <w:szCs w:val="20"/>
          <w:shd w:val="clear" w:color="auto" w:fill="FFFFFF"/>
          <w:lang w:eastAsia="el-GR"/>
        </w:rPr>
        <w:t>Κ</w:t>
      </w:r>
      <w:r w:rsidRPr="00EC76E3">
        <w:rPr>
          <w:rFonts w:ascii="Arial" w:hAnsi="Arial" w:cs="Arial"/>
          <w:color w:val="222222"/>
          <w:sz w:val="24"/>
          <w:szCs w:val="24"/>
          <w:shd w:val="clear" w:color="auto" w:fill="FFFFFF"/>
          <w:lang w:eastAsia="el-GR"/>
        </w:rPr>
        <w:t>ύριε Πρόεδρε, προσπαθήστε να ολοκληρώσετε. Έχουμε υπερβεί πολύ τον χρόνο.</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b/>
          <w:bCs/>
          <w:color w:val="222222"/>
          <w:sz w:val="24"/>
          <w:szCs w:val="24"/>
          <w:shd w:val="clear" w:color="auto" w:fill="FFFFFF"/>
          <w:lang w:eastAsia="el-GR"/>
        </w:rPr>
        <w:t>ΔΗΜΗΤΡΙΟΣ ΚΟΥΤΣΟΥΜΠΑΣ (Γενικός Γραμματέας της Κεντρικής Επιτροπής του Κομμουνιστικού Κόμματος Ελλάδας):</w:t>
      </w:r>
      <w:r w:rsidRPr="00EC76E3">
        <w:rPr>
          <w:rFonts w:ascii="Arial" w:hAnsi="Arial" w:cs="Arial"/>
          <w:color w:val="222222"/>
          <w:sz w:val="24"/>
          <w:szCs w:val="24"/>
          <w:shd w:val="clear" w:color="auto" w:fill="FFFFFF"/>
          <w:lang w:eastAsia="el-GR"/>
        </w:rPr>
        <w:t xml:space="preserve"> Δεν πειράζει. Δεν μιλάω άλλωστε πολύ συχνά, κύριε Πρόεδρε. </w:t>
      </w:r>
      <w:r w:rsidRPr="00EC76E3">
        <w:rPr>
          <w:rFonts w:ascii="Arial" w:hAnsi="Arial" w:cs="Arial"/>
          <w:bCs/>
          <w:color w:val="222222"/>
          <w:sz w:val="24"/>
          <w:szCs w:val="20"/>
          <w:shd w:val="clear" w:color="auto" w:fill="FFFFFF"/>
          <w:lang w:eastAsia="el-GR"/>
        </w:rPr>
        <w:t>Θα</w:t>
      </w:r>
      <w:r w:rsidRPr="00EC76E3">
        <w:rPr>
          <w:rFonts w:ascii="Arial" w:hAnsi="Arial" w:cs="Arial"/>
          <w:color w:val="222222"/>
          <w:sz w:val="24"/>
          <w:szCs w:val="24"/>
          <w:shd w:val="clear" w:color="auto" w:fill="FFFFFF"/>
          <w:lang w:eastAsia="el-GR"/>
        </w:rPr>
        <w:t xml:space="preserve"> δείξετε την ανοχή σας. Άλλοι </w:t>
      </w:r>
      <w:r w:rsidRPr="00EC76E3">
        <w:rPr>
          <w:rFonts w:ascii="Arial" w:hAnsi="Arial" w:cs="Arial"/>
          <w:color w:val="222222"/>
          <w:sz w:val="24"/>
          <w:szCs w:val="24"/>
          <w:shd w:val="clear" w:color="auto" w:fill="FFFFFF"/>
          <w:lang w:eastAsia="el-GR"/>
        </w:rPr>
        <w:lastRenderedPageBreak/>
        <w:t>Αρχηγοί κομμάτων εδώ μέσα μιλάνε για τα αντίστοιχα θέματα και πενήντα λεπτά χωρίς διακοπή.</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b/>
          <w:bCs/>
          <w:color w:val="222222"/>
          <w:sz w:val="24"/>
          <w:szCs w:val="24"/>
          <w:shd w:val="clear" w:color="auto" w:fill="FFFFFF"/>
          <w:lang w:eastAsia="el-GR"/>
        </w:rPr>
        <w:t>ΠΡΟΕΔΡΕΥΩΝ (Αθανάσιος Μπούρας):</w:t>
      </w:r>
      <w:r w:rsidRPr="00EC76E3">
        <w:rPr>
          <w:rFonts w:ascii="Arial" w:hAnsi="Arial" w:cs="Arial"/>
          <w:b/>
          <w:bCs/>
          <w:color w:val="222222"/>
          <w:sz w:val="24"/>
          <w:szCs w:val="20"/>
          <w:shd w:val="clear" w:color="auto" w:fill="FFFFFF"/>
          <w:lang w:eastAsia="el-GR"/>
        </w:rPr>
        <w:t xml:space="preserve"> </w:t>
      </w:r>
      <w:r w:rsidRPr="00EC76E3">
        <w:rPr>
          <w:rFonts w:ascii="Arial" w:hAnsi="Arial" w:cs="Arial"/>
          <w:color w:val="222222"/>
          <w:sz w:val="24"/>
          <w:szCs w:val="20"/>
          <w:shd w:val="clear" w:color="auto" w:fill="FFFFFF"/>
          <w:lang w:eastAsia="el-GR"/>
        </w:rPr>
        <w:t>Ωραία. Μια υπόμνηση κάνω.</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b/>
          <w:bCs/>
          <w:color w:val="222222"/>
          <w:sz w:val="24"/>
          <w:szCs w:val="24"/>
          <w:shd w:val="clear" w:color="auto" w:fill="FFFFFF"/>
          <w:lang w:eastAsia="el-GR"/>
        </w:rPr>
        <w:t>ΔΗΜΗΤΡΙΟΣ ΚΟΥΤΣΟΥΜΠΑΣ (Γενικός Γραμματέας της Κεντρικής Επιτροπής του Κομμουνιστικού Κόμματος Ελλάδας):</w:t>
      </w:r>
      <w:r w:rsidRPr="00EC76E3">
        <w:rPr>
          <w:rFonts w:ascii="Arial" w:hAnsi="Arial" w:cs="Arial"/>
          <w:color w:val="222222"/>
          <w:sz w:val="24"/>
          <w:szCs w:val="24"/>
          <w:shd w:val="clear" w:color="auto" w:fill="FFFFFF"/>
          <w:lang w:eastAsia="el-GR"/>
        </w:rPr>
        <w:t xml:space="preserve"> Για την αντιμετώπιση, λοιπόν, της κρίσιμης κατάστασης απαιτείται καθολική εφαρμογή του επιδόματος για όλους τους ηθοποιούς, μουσικούς, σκηνοθέτες, εικαστικούς και εργαζόμενους στον κλάδο, ανεξάρτητα από τις σχέσεις εργασίας τους, ως το τέλος Απρίλη και ανανέωσή τους για όλη τη διάρκεια της κρίσης της επιδημίας, παροχή επιδόματος ανεργίας, χωρίς όρους και προϋποθέσεις, στο σύνολο των ανέργων μέχρι να ξεπεραστεί το πρόβλημα του </w:t>
      </w:r>
      <w:proofErr w:type="spellStart"/>
      <w:r w:rsidRPr="00EC76E3">
        <w:rPr>
          <w:rFonts w:ascii="Arial" w:hAnsi="Arial" w:cs="Arial"/>
          <w:color w:val="222222"/>
          <w:sz w:val="24"/>
          <w:szCs w:val="24"/>
          <w:shd w:val="clear" w:color="auto" w:fill="FFFFFF"/>
          <w:lang w:eastAsia="el-GR"/>
        </w:rPr>
        <w:t>κορωνοϊού</w:t>
      </w:r>
      <w:proofErr w:type="spellEnd"/>
      <w:r w:rsidRPr="00EC76E3">
        <w:rPr>
          <w:rFonts w:ascii="Arial" w:hAnsi="Arial" w:cs="Arial"/>
          <w:color w:val="222222"/>
          <w:sz w:val="24"/>
          <w:szCs w:val="24"/>
          <w:shd w:val="clear" w:color="auto" w:fill="FFFFFF"/>
          <w:lang w:eastAsia="el-GR"/>
        </w:rPr>
        <w:t xml:space="preserve">, παροχή του εποχικού επιδόματος που δίνεται κατά τη διάρκεια του φθινοπώρου, ασφαλιστική ικανότητα για όλον τον κλάδο, ένταξη στα μέτρα όλων των μικρών επιχειρήσεων του τομέα, με ετήσιο εισόδημα κάτω των 12 χιλιάδων ευρώ, ανεξάρτητα από τη μορφή και τον αριθμό των εργαζομένων που απασχολούν, προστασία της πρώτης κατοικίας από πλειστηριασμούς και εξώσεις και μη διακοπή των παροχών ύδρευσης, ηλεκτρικού, τηλεφώνου και ειδικά για τους αυτοαπασχολούμενους του κλάδου, όπως σκηνοθέτες, παραγωγούς, εικαστικούς και άλλους, απαλλαγή από την καταβολή εισφορών για την ατομική ασφάλιση το επόμενο τετράμηνο, χωρίς απώλεια </w:t>
      </w:r>
      <w:r w:rsidRPr="00EC76E3">
        <w:rPr>
          <w:rFonts w:ascii="Arial" w:hAnsi="Arial" w:cs="Arial"/>
          <w:color w:val="222222"/>
          <w:sz w:val="24"/>
          <w:szCs w:val="24"/>
          <w:shd w:val="clear" w:color="auto" w:fill="FFFFFF"/>
          <w:lang w:eastAsia="el-GR"/>
        </w:rPr>
        <w:lastRenderedPageBreak/>
        <w:t>συνταξιοδοτικών δικαιωμάτων, διαμόρφωση αφορολόγητου ορίου στις 15.000 ευρώ και απαλλαγή τους από το τέλος επιτηδεύματος, απόδοση πνευματικών και συγγενικών δικαιωμάτων στους συντελεστές κάθε διαδικτυακής ή τηλεοπτικής προβολής θεατρικών, κινηματογραφικών έργων, σειρών κ.λπ..</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Κυρίες και κύριοι, θέλουμε για ακόμη μια φορά να επισημάνουμε τα ζητήματα της εκπαίδευσης, που κυριολεκτικά αφορούν εκατομμύρια μαθητές, φοιτητές, γονείς, εκπαιδευτικούς. Πέρα από την εξέλιξη της πανδημίας και τη διαχείρισή της από την Κυβέρνηση, για τα οποία ήδη έχουμε πει πολλά, απαιτείται με κρατική ευθύνη και βούληση να αντιμετωπιστούν μία σειρά από προβλήματα. </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Κακά τα ψέματα, τα παιδιά που θα δώσουν φέτος πανελλαδικές αντιμετωπίζονται λίγο ως πολύ ως πειραματόζωα. Ακούνε και οι υποψήφιοι και οι οικογένειές τους διάφορα σενάρια για το πότε θα γίνουν οι εξετάσεις, αν θα γίνουν, τι ύλη θα δώσουν, σενάρια επί σεναρίων και πρωτοσέλιδα. Τελικά, όμως, αυτό που</w:t>
      </w:r>
      <w:r w:rsidRPr="00EC76E3">
        <w:rPr>
          <w:rFonts w:ascii="Arial" w:hAnsi="Arial" w:cs="Arial"/>
          <w:b/>
          <w:bCs/>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 xml:space="preserve">λείπει είναι σήμερα -καλύτερα χθες έπρεπε να πω- να ανακοινωθεί αυτή η </w:t>
      </w:r>
      <w:proofErr w:type="spellStart"/>
      <w:r w:rsidRPr="00EC76E3">
        <w:rPr>
          <w:rFonts w:ascii="Arial" w:hAnsi="Arial" w:cs="Arial"/>
          <w:color w:val="222222"/>
          <w:sz w:val="24"/>
          <w:szCs w:val="24"/>
          <w:shd w:val="clear" w:color="auto" w:fill="FFFFFF"/>
          <w:lang w:eastAsia="el-GR"/>
        </w:rPr>
        <w:t>ρημάδα</w:t>
      </w:r>
      <w:proofErr w:type="spellEnd"/>
      <w:r w:rsidRPr="00EC76E3">
        <w:rPr>
          <w:rFonts w:ascii="Arial" w:hAnsi="Arial" w:cs="Arial"/>
          <w:color w:val="222222"/>
          <w:sz w:val="24"/>
          <w:szCs w:val="24"/>
          <w:shd w:val="clear" w:color="auto" w:fill="FFFFFF"/>
          <w:lang w:eastAsia="el-GR"/>
        </w:rPr>
        <w:t xml:space="preserve"> η μείωση της ύλης, ακόμα και η ημερομηνία διεξαγωγής τους. Να αποκλείσετε τώρα το ενδεχόμενο να πραγματοποιηθούν τον Σεπτέμβριο. Εδώ είναι η Κυβέρνηση και μπορεί να απαντήσει σήμερα. </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Δεν αρκούν τα πανηγύρια και οι διάφορες επικοινωνιακές αναφορές σε αριθμούς παιδιών και εκπαιδευτικών που έχουν εγγραφεί στο Πανελλήνιο </w:t>
      </w:r>
      <w:r w:rsidRPr="00EC76E3">
        <w:rPr>
          <w:rFonts w:ascii="Arial" w:hAnsi="Arial" w:cs="Arial"/>
          <w:color w:val="222222"/>
          <w:sz w:val="24"/>
          <w:szCs w:val="24"/>
          <w:shd w:val="clear" w:color="auto" w:fill="FFFFFF"/>
          <w:lang w:eastAsia="el-GR"/>
        </w:rPr>
        <w:lastRenderedPageBreak/>
        <w:t xml:space="preserve">Σχολικό Δίκτυο. Το ερώτημα είναι τι πραγματικά κάνουν και αν υπάρχει πρόβλημα. Το Υπουργείο Παιδείας έστειλε μόλις προχθές εγκύκλιο για να αποτιμηθούν, λέει, οι ανάγκες σε ηλεκτρονικούς υπολογιστές και </w:t>
      </w:r>
      <w:proofErr w:type="spellStart"/>
      <w:r w:rsidRPr="00EC76E3">
        <w:rPr>
          <w:rFonts w:ascii="Arial" w:hAnsi="Arial" w:cs="Arial"/>
          <w:color w:val="222222"/>
          <w:sz w:val="24"/>
          <w:szCs w:val="24"/>
          <w:shd w:val="clear" w:color="auto" w:fill="FFFFFF"/>
          <w:lang w:eastAsia="el-GR"/>
        </w:rPr>
        <w:t>τάμπλετ</w:t>
      </w:r>
      <w:proofErr w:type="spellEnd"/>
      <w:r w:rsidRPr="00EC76E3">
        <w:rPr>
          <w:rFonts w:ascii="Arial" w:hAnsi="Arial" w:cs="Arial"/>
          <w:color w:val="222222"/>
          <w:sz w:val="24"/>
          <w:szCs w:val="24"/>
          <w:shd w:val="clear" w:color="auto" w:fill="FFFFFF"/>
          <w:lang w:eastAsia="el-GR"/>
        </w:rPr>
        <w:t xml:space="preserve">. Απαντάμε βεβαίως ότι προφανώς υπάρχει μεγάλο πρόβλημα. </w:t>
      </w:r>
    </w:p>
    <w:p w:rsidR="00EC76E3" w:rsidRPr="00EC76E3" w:rsidRDefault="00EC76E3" w:rsidP="00EC76E3">
      <w:pPr>
        <w:suppressAutoHyphens/>
        <w:spacing w:after="160" w:line="600" w:lineRule="auto"/>
        <w:ind w:firstLine="720"/>
        <w:jc w:val="both"/>
        <w:rPr>
          <w:rFonts w:ascii="Arial" w:hAnsi="Arial" w:cs="Arial"/>
          <w:sz w:val="24"/>
          <w:szCs w:val="24"/>
          <w:lang w:eastAsia="el-GR"/>
        </w:rPr>
      </w:pPr>
      <w:r w:rsidRPr="00EC76E3">
        <w:rPr>
          <w:rFonts w:ascii="Arial" w:hAnsi="Arial" w:cs="Arial"/>
          <w:color w:val="222222"/>
          <w:sz w:val="24"/>
          <w:szCs w:val="24"/>
          <w:shd w:val="clear" w:color="auto" w:fill="FFFFFF"/>
          <w:lang w:eastAsia="el-GR"/>
        </w:rPr>
        <w:t xml:space="preserve">Δεν κάνετε ό,τι μπορείτε, κύριοι της Κυβέρνησης και του Υπουργείου. Η εγκύκλιος που στείλατε λήγει σήμερα το μεσημέρι. Βάζετε μάλιστα το μαχαίρι στο λαιμό των διευθυντών να επιλέξουν αυτοί ποια παιδιά χρειάζονται </w:t>
      </w:r>
      <w:proofErr w:type="spellStart"/>
      <w:r w:rsidRPr="00EC76E3">
        <w:rPr>
          <w:rFonts w:ascii="Arial" w:hAnsi="Arial" w:cs="Arial"/>
          <w:color w:val="222222"/>
          <w:sz w:val="24"/>
          <w:szCs w:val="24"/>
          <w:shd w:val="clear" w:color="auto" w:fill="FFFFFF"/>
          <w:lang w:eastAsia="el-GR"/>
        </w:rPr>
        <w:t>τάμπλετ</w:t>
      </w:r>
      <w:proofErr w:type="spellEnd"/>
      <w:r w:rsidRPr="00EC76E3">
        <w:rPr>
          <w:rFonts w:ascii="Arial" w:hAnsi="Arial" w:cs="Arial"/>
          <w:color w:val="222222"/>
          <w:sz w:val="24"/>
          <w:szCs w:val="24"/>
          <w:shd w:val="clear" w:color="auto" w:fill="FFFFFF"/>
          <w:lang w:eastAsia="el-GR"/>
        </w:rPr>
        <w:t xml:space="preserve"> δανεικά -μάλιστα δανεικά, έτσι τα ονομάζετε- και τους απειλείτε και από πάνω ότι αν δηλώσουν ότι το έχουν ανάγκη όλα τα παιδιά του σχολείου τους δεν θα δώσετε κανένα </w:t>
      </w:r>
      <w:proofErr w:type="spellStart"/>
      <w:r w:rsidRPr="00EC76E3">
        <w:rPr>
          <w:rFonts w:ascii="Arial" w:hAnsi="Arial" w:cs="Arial"/>
          <w:color w:val="222222"/>
          <w:sz w:val="24"/>
          <w:szCs w:val="24"/>
          <w:shd w:val="clear" w:color="auto" w:fill="FFFFFF"/>
          <w:lang w:eastAsia="el-GR"/>
        </w:rPr>
        <w:t>τάμπλετ</w:t>
      </w:r>
      <w:proofErr w:type="spellEnd"/>
      <w:r w:rsidRPr="00EC76E3">
        <w:rPr>
          <w:rFonts w:ascii="Arial" w:hAnsi="Arial" w:cs="Arial"/>
          <w:color w:val="222222"/>
          <w:sz w:val="24"/>
          <w:szCs w:val="24"/>
          <w:shd w:val="clear" w:color="auto" w:fill="FFFFFF"/>
          <w:lang w:eastAsia="el-GR"/>
        </w:rPr>
        <w:t xml:space="preserve">. </w:t>
      </w:r>
      <w:r w:rsidRPr="00EC76E3">
        <w:rPr>
          <w:rFonts w:ascii="Arial" w:hAnsi="Arial" w:cs="Arial"/>
          <w:sz w:val="24"/>
          <w:szCs w:val="24"/>
          <w:lang w:eastAsia="el-GR"/>
        </w:rPr>
        <w:t>Ωραία, πραγματικά, παιδαγωγική αντιμετώπιση! Αυτός είναι ο ρόλος των εκπαιδευτικών, να αποκλείσουν τα παιδιά από τη γνώση;</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Πριν ανέβω στο Βήμα, με ενημέρωσαν -δεν ξέρω αν ισχύει- ότι στάλθηκε μόλις σήμερα, τώρα που έληγε δηλαδή η προηγούμενη εγκύκλιος, σήμερα το μεσημέρι, μια νέα ερμηνευτική εγκύκλιος που λέει </w:t>
      </w:r>
      <w:r w:rsidRPr="00EC76E3">
        <w:rPr>
          <w:rFonts w:ascii="Arial" w:hAnsi="Arial" w:cs="Arial"/>
          <w:bCs/>
          <w:sz w:val="24"/>
          <w:szCs w:val="20"/>
          <w:shd w:val="clear" w:color="auto" w:fill="FFFFFF"/>
          <w:lang w:eastAsia="el-GR"/>
        </w:rPr>
        <w:t>ότι</w:t>
      </w:r>
      <w:r w:rsidRPr="00EC76E3">
        <w:rPr>
          <w:rFonts w:ascii="Arial" w:hAnsi="Arial" w:cs="Arial"/>
          <w:sz w:val="24"/>
          <w:szCs w:val="24"/>
          <w:lang w:eastAsia="el-GR"/>
        </w:rPr>
        <w:t xml:space="preserve"> δεν εννοούσαμε ακριβώς οι διευθυντές να ονομάσουν και να ορίσουν ποιοι εκπαιδευτικοί και μαθητές -ως φυσικά πρόσωπα - έχουν ελλείψεις, αν έχουν </w:t>
      </w:r>
      <w:r w:rsidRPr="00EC76E3">
        <w:rPr>
          <w:rFonts w:ascii="Arial" w:hAnsi="Arial" w:cs="Arial"/>
          <w:sz w:val="24"/>
          <w:szCs w:val="24"/>
          <w:lang w:val="en-US" w:eastAsia="el-GR"/>
        </w:rPr>
        <w:t>tablets</w:t>
      </w:r>
      <w:r w:rsidRPr="00EC76E3">
        <w:rPr>
          <w:rFonts w:ascii="Arial" w:hAnsi="Arial" w:cs="Arial"/>
          <w:sz w:val="24"/>
          <w:szCs w:val="24"/>
          <w:lang w:eastAsia="el-GR"/>
        </w:rPr>
        <w:t>, αλλά εννοούσαμε το ίδιο το σχολείο, οι τάξεις κ.λπ.. τι ελλείψεις έχουν. Δεν ξέρω αν ισχύει. Η Υπουργός κάπου θα είναι, θα ακούει. Να τα ακούει και να απαντήσει.</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lastRenderedPageBreak/>
        <w:t xml:space="preserve">Να σας πούμε, λοιπόν, εμείς τις ανάγκες, αν και εσείς τις ξέρετε, αλλά πάτε πάλι με τη λογική να δώσουμε κάτι σε λίγους και αυτά με δωρεές, ως συνήθως. Η πλειοψηφία των σπιτιών των λαϊκών οικογενειών χρειάζονται </w:t>
      </w:r>
      <w:r w:rsidRPr="00EC76E3">
        <w:rPr>
          <w:rFonts w:ascii="Arial" w:hAnsi="Arial" w:cs="Arial"/>
          <w:sz w:val="24"/>
          <w:szCs w:val="24"/>
          <w:lang w:val="en-US" w:eastAsia="el-GR"/>
        </w:rPr>
        <w:t>tablets</w:t>
      </w:r>
      <w:r w:rsidRPr="00EC76E3">
        <w:rPr>
          <w:rFonts w:ascii="Arial" w:hAnsi="Arial" w:cs="Arial"/>
          <w:sz w:val="24"/>
          <w:szCs w:val="24"/>
          <w:lang w:eastAsia="el-GR"/>
        </w:rPr>
        <w:t xml:space="preserve"> και ηλεκτρονικούς υπολογιστές. Τώρα πρέπει να δοθούν σε όλους. Δεν χρειάζεται καμμιά ιδιαίτερη συζήτηση ούτε στατιστική, ούτε ανάλυση, ούτε συγκέντρωση στοιχείων και πρέπει να δοθούν σε όλους, σε όλα τα σπίτια των παιδιών αυτών των λαϊκών οικογενειών και όχι δανεικά.</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Αν δεν το κάνετε αυτό, αποκλείετε με δική σας ευθύνη χιλιάδες παιδιά από την κατ’ όνομα, έτσι και αλλιώς, ισότιμη πρόσβαση στη δημόσια εκπαίδευση. Όποτε ανοίξουν τα σχολεία χρειάζεται να κατανοηθεί από όλους -το λέμε από τώρα- ειδικά από το Υπουργείο Παιδείας ότι οι μαθητές δεν βρίσκονταν σε διακοπές. Να βγουν βόλτα δεν μπορούν, να δουν τους φίλους τους δεν μπορούν, να αθληθούν δεν μπορούν, στα σπίτια των περισσότερων υπάρχει άγχος, ανασφάλεια. Το ελάχιστο που πρέπει να γίνει είναι να στηριχθούν τα παιδιά μας κοινωνικά, ψυχολογικά, να υπάρξουν αντίστοιχες τέτοιες κρατικές δομές και φυσικά, να μη δοθούν προαγωγικές εξετάσεις στα γυμνάσια και στα λύκεια.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Δεν τα λέει μόνο το ΚΚΕ αυτά. Ακούστε τους εκπαιδευτικούς, που κυριολεκτικά με αίσθημα ευθύνης είναι δίπλα στα παιδιά, τους μαθητές, με όλα τα μέσα, αλλά ταυτόχρονα διεκδικούν και μέτρα για να κάνουν σωστά τη </w:t>
      </w:r>
      <w:r w:rsidRPr="00EC76E3">
        <w:rPr>
          <w:rFonts w:ascii="Arial" w:hAnsi="Arial" w:cs="Arial"/>
          <w:sz w:val="24"/>
          <w:szCs w:val="24"/>
          <w:lang w:eastAsia="el-GR"/>
        </w:rPr>
        <w:lastRenderedPageBreak/>
        <w:t>δουλειά τους, όσο και αν γνωρίζουν βέβαια ότι η σχέση πρόσωπο με πρόσωπο είναι η καρδιά της ίδιας της εκπαιδευτικής διαδικασίας.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Υπάρχει ένα ακόμη ζήτημα που πρέπει άμεσα και με υπεύθυνο τρόπο να διαψευστεί από το Υπουργείο Παιδείας, γιατί κυκλοφορούν δημοσιεύματα που υποστηρίζουν ότι ετοιμάζεται το Υπουργείο να καταθέσει νομοσχέδιο αυτές τις δύσκολες μέρες της πανδημίας και της απαγόρευσης της κυκλοφορίας. Βέβαια και σε αυτό, εδώ που τα λέμε, πρέπει να σας αναγνωρίσουμε ότι μια χαρά τα πάτε στην αντιγραφή της πρακτικής του ΣΥΡΙΖΑ, ο οποίος είχε καταθέσει νομοσχέδιο για τους μαθητές μέσα στη Μεγάλη Εβδομάδα!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Τόσο μεγάλο άγχος έχετε να περάσετε σήμερα την Τράπεζα Θεμάτων, που είναι και καταδικασμένη από τη συντριπτική πλειοψηφία των μαθητών, των εκπαιδευτικών, των γονιών; Τόσο μεγάλο άγχος έχετε να κάνετε ακόμα πιο πολύ το λύκειο εξεταστικό κέντρο; Αποσύρετε κάθε τέτοια σκέψη τώρα.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Κυρίες και κύριοι Βουλευτές, κριτήριό μας για τις συγκεκριμένες προτάσεις που καταθέτουμε στη Βουλή είναι να βγει ο λαός μας γερός και δυνατός από αυτή την περιπέτεια, να μην πληρώσει σήμερα τα σπασμένα της επιδημίας και αύριο τα σπασμένα της κρίσης, ενώ όλοι εσείς που σήμερα μιλάτε γενικά για την ανάγκη να ληφθούν περισσότερα μέτρα, να καλυφθούν ελλείψεις, δεν λέτε για το ποιος τελικά πληρώνει και ποιος τελικά ωφελείται από τέτοια </w:t>
      </w:r>
      <w:r w:rsidRPr="00EC76E3">
        <w:rPr>
          <w:rFonts w:ascii="Arial" w:hAnsi="Arial" w:cs="Arial"/>
          <w:sz w:val="24"/>
          <w:szCs w:val="24"/>
          <w:lang w:eastAsia="el-GR"/>
        </w:rPr>
        <w:lastRenderedPageBreak/>
        <w:t>μέτρα: η εργατική τάξη, τα λαϊκά στρώματα ή το μεγάλο κεφάλαιο, τα μονοπώλια;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Άρα, για καθετί που ακούν οι εργαζόμενοι, οι επαγγελματίες, οι επιστήμονες, οι φτωχοί αγρότες από την Κυβέρνηση, αλλά και από άλλα κόμματα, θα πρέπει πρώτα να αναρωτιούνται ποιος θα πληρώσει, ποιος θα ωφεληθεί. Πλέον έχουν και το κριτήριο και την πείρα μετά από δέκα χρόνια κρίσης για να δώσουν απάντηση.</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Στο ερώτημα τι θα γίνει, οι προτάσεις όλων σας αφορούν μόνο τους επόμενους τρεις, τέσσερις, πέντε μήνες. Όμως, η κρίση που είναι προ των πυλών δεν έχει δυστυχώς ημερομηνία λήξης τεσσάρων-πέντε μηνών. Όπως εκτιμούν τα ίδια τα διεθνή επιτελεία του συστήματος -ο ΟΟΣΑ, το Διεθνές Νομισματικό Ταμείο, άλλοι- το βάθος και η διάρκεια της κρίσης στην Ελλάδα θα είναι πολύ μεγαλύτερα από τον κοινοτικό μέσο όρο, λόγω και της διάρθρωσης της ελληνικής οικονομίας. Αναφέρουμε τον τουρισμό, μεταφορές κ.λπ..</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Τώρα, ο λαός μας, που πλήρωσε την κρίση της προηγούμενης δεκαετίας, πρέπει να δει, μπορεί να δει πιο καθαρά τα αδιέξοδα αυτού του συστήματος, που δυστυχώς όλοι σας υπηρετείτε. Η φθορά και η απαξίωση του ελληνικού λαού προς τα διάφορα ιμπεριαλιστικά κέντρα, τις Ηνωμένες Πολιτείες Αμερικής, την Ευρωπαϊκή Ένωση, πρέπει να μετατραπεί σε συνειδητή πάλη και θέληση για οριστική αποδέσμευση από αυτούς τους οργανισμούς και </w:t>
      </w:r>
      <w:r w:rsidRPr="00EC76E3">
        <w:rPr>
          <w:rFonts w:ascii="Arial" w:hAnsi="Arial" w:cs="Arial"/>
          <w:sz w:val="24"/>
          <w:szCs w:val="24"/>
          <w:lang w:eastAsia="el-GR"/>
        </w:rPr>
        <w:lastRenderedPageBreak/>
        <w:t>συνολική απελευθέρωση από αυτό το σάπιο σύστημα. Αυτή είναι και η μοναδική επιλογή για να έχει ο ελληνικός λαός την υγεία του, να έχει τα δικαιώματά του, να έχει τη ζωή του και την ευημερία του.</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Σας ευχαριστώ και για την ανοχή σας, κύριε Πρόεδρε, αλλά άλλοι εδώ μέσα μιλούν δέκα λεπτά το πρωί, πέντε λεπτά το μεσημέρι και συνεχίζουν μετά.</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ΠΡΟΕΔΡΕΥΩΝ (Αθανάσιος Μπούρας):</w:t>
      </w:r>
      <w:r w:rsidRPr="00EC76E3">
        <w:rPr>
          <w:rFonts w:ascii="Arial" w:hAnsi="Arial" w:cs="Arial"/>
          <w:sz w:val="24"/>
          <w:szCs w:val="24"/>
          <w:lang w:eastAsia="el-GR"/>
        </w:rPr>
        <w:t xml:space="preserve"> Σας ευχαριστώ.</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Καλείται να μιλήσει στο Βήμα ο Πρόεδρος της Ελληνικής Λύσης, ο κ. Κυριάκος </w:t>
      </w:r>
      <w:proofErr w:type="spellStart"/>
      <w:r w:rsidRPr="00EC76E3">
        <w:rPr>
          <w:rFonts w:ascii="Arial" w:hAnsi="Arial" w:cs="Arial"/>
          <w:sz w:val="24"/>
          <w:szCs w:val="24"/>
          <w:lang w:eastAsia="el-GR"/>
        </w:rPr>
        <w:t>Βελόπουλος</w:t>
      </w:r>
      <w:proofErr w:type="spellEnd"/>
      <w:r w:rsidRPr="00EC76E3">
        <w:rPr>
          <w:rFonts w:ascii="Arial" w:hAnsi="Arial" w:cs="Arial"/>
          <w:sz w:val="24"/>
          <w:szCs w:val="24"/>
          <w:lang w:eastAsia="el-GR"/>
        </w:rPr>
        <w:t>.</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ΚΥΡΙΑΚΟΣ ΒΕΛΟΠΟΥΛΟΣ (Πρόεδρος της Ελληνικής Λύσης):</w:t>
      </w:r>
      <w:r w:rsidRPr="00EC76E3">
        <w:rPr>
          <w:rFonts w:ascii="Arial" w:hAnsi="Arial" w:cs="Arial"/>
          <w:sz w:val="24"/>
          <w:szCs w:val="24"/>
          <w:lang w:eastAsia="el-GR"/>
        </w:rPr>
        <w:t xml:space="preserve"> Ευχαριστώ, κύριε Πρόεδρε.</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Θα ήθελα, ξεκινώντας -θα έχει ιδιαίτερο ενδιαφέρον η σημερινή μας συζήτηση- να πω τι άκουσα πριν από λίγα λεπτά. Άκουσα ότι εγώ έχω ένα δικό μου ξενοδοχείο, κύριε Υπουργέ, κάπου στην Αθήνα και η πρόταση της </w:t>
      </w:r>
      <w:proofErr w:type="spellStart"/>
      <w:r w:rsidRPr="00EC76E3">
        <w:rPr>
          <w:rFonts w:ascii="Arial" w:hAnsi="Arial" w:cs="Arial"/>
          <w:sz w:val="24"/>
          <w:szCs w:val="24"/>
          <w:lang w:eastAsia="el-GR"/>
        </w:rPr>
        <w:t>Αριστεράς</w:t>
      </w:r>
      <w:proofErr w:type="spellEnd"/>
      <w:r w:rsidRPr="00EC76E3">
        <w:rPr>
          <w:rFonts w:ascii="Arial" w:hAnsi="Arial" w:cs="Arial"/>
          <w:sz w:val="24"/>
          <w:szCs w:val="24"/>
          <w:lang w:eastAsia="el-GR"/>
        </w:rPr>
        <w:t xml:space="preserve"> -της πραγματικής </w:t>
      </w:r>
      <w:proofErr w:type="spellStart"/>
      <w:r w:rsidRPr="00EC76E3">
        <w:rPr>
          <w:rFonts w:ascii="Arial" w:hAnsi="Arial" w:cs="Arial"/>
          <w:sz w:val="24"/>
          <w:szCs w:val="24"/>
          <w:lang w:eastAsia="el-GR"/>
        </w:rPr>
        <w:t>Αριστεράς</w:t>
      </w:r>
      <w:proofErr w:type="spellEnd"/>
      <w:r w:rsidRPr="00EC76E3">
        <w:rPr>
          <w:rFonts w:ascii="Arial" w:hAnsi="Arial" w:cs="Arial"/>
          <w:sz w:val="24"/>
          <w:szCs w:val="24"/>
          <w:lang w:eastAsia="el-GR"/>
        </w:rPr>
        <w:t xml:space="preserve">, του ΚΚΕ- είναι να μου το επιτάξετε. Σε εμένα, δηλαδή, που πλήρωσα και έκανα ένα ξενοδοχείο, να μου το επιτάξετε και να μου φέρετε, λέει, τους πρόσφυγες -«λαθρομετανάστες» τους λέμε εμείς, δεν έχει </w:t>
      </w:r>
      <w:proofErr w:type="spellStart"/>
      <w:r w:rsidRPr="00EC76E3">
        <w:rPr>
          <w:rFonts w:ascii="Arial" w:hAnsi="Arial" w:cs="Arial"/>
          <w:sz w:val="24"/>
          <w:szCs w:val="24"/>
          <w:lang w:eastAsia="el-GR"/>
        </w:rPr>
        <w:t>καμμία</w:t>
      </w:r>
      <w:proofErr w:type="spellEnd"/>
      <w:r w:rsidRPr="00EC76E3">
        <w:rPr>
          <w:rFonts w:ascii="Arial" w:hAnsi="Arial" w:cs="Arial"/>
          <w:sz w:val="24"/>
          <w:szCs w:val="24"/>
          <w:lang w:eastAsia="el-GR"/>
        </w:rPr>
        <w:t xml:space="preserve"> σημασία- και να τους βάλετε μέσα.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(Στο σημείο αυτό την Προεδρική Έδρα καταλαμβάνει ο Ζ΄ Αντιπρόεδρος της Βουλής κ. </w:t>
      </w:r>
      <w:r w:rsidRPr="00EC76E3">
        <w:rPr>
          <w:rFonts w:ascii="Arial" w:hAnsi="Arial" w:cs="Arial"/>
          <w:b/>
          <w:sz w:val="24"/>
          <w:szCs w:val="24"/>
          <w:lang w:eastAsia="el-GR"/>
        </w:rPr>
        <w:t>ΑΠΟΣΤΟΛΟΣ ΑΒΔΕΛΑΣ</w:t>
      </w:r>
      <w:r w:rsidRPr="00EC76E3">
        <w:rPr>
          <w:rFonts w:ascii="Arial" w:hAnsi="Arial" w:cs="Arial"/>
          <w:sz w:val="24"/>
          <w:szCs w:val="24"/>
          <w:lang w:eastAsia="el-GR"/>
        </w:rPr>
        <w:t>)</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lastRenderedPageBreak/>
        <w:t>Δεν άκουσα, όμως, για τους Έλληνες αστέγους κάτι. Γιατί να μη βάλουμε πρώτα τους Έλληνες αστέγους και μετά να δω αν μπορώ να βάλω και άλλους; Αυτό είναι το πρώτο ερώτημα.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Το δεύτερο ερώτημα είναι ότι δεν μπορώ εγώ σε έναν άνθρωπο που επένδυσε χρήματα με το ζόρι να του βάλω μέσα κάποιους. Και πώς θα τους βγάλω μετά έξω; Θα βάλω τα ΜΑΤ για να τους βγάλω έξω; Επαναλαμβάνω ότι οι άνθρωποι αυτοί περνούν δύσκολα -είναι δεδομένο- στη Μαλακάσα, επάνω στις Σέρρες, σε όλες τις περιοχές. Να βάλω τα ΜΑΤ για να τους βγάλω έξω; Αυτοί καλοπερνούν στο ξενοδοχείο.</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Ξέρετε ότι είναι πολύ εύκολο να λες πολλά, αλλά τα </w:t>
      </w:r>
      <w:proofErr w:type="spellStart"/>
      <w:r w:rsidRPr="00EC76E3">
        <w:rPr>
          <w:rFonts w:ascii="Arial" w:hAnsi="Arial" w:cs="Arial"/>
          <w:sz w:val="24"/>
          <w:szCs w:val="24"/>
          <w:lang w:eastAsia="el-GR"/>
        </w:rPr>
        <w:t>λεφτόδενδρα</w:t>
      </w:r>
      <w:proofErr w:type="spellEnd"/>
      <w:r w:rsidRPr="00EC76E3">
        <w:rPr>
          <w:rFonts w:ascii="Arial" w:hAnsi="Arial" w:cs="Arial"/>
          <w:sz w:val="24"/>
          <w:szCs w:val="24"/>
          <w:lang w:eastAsia="el-GR"/>
        </w:rPr>
        <w:t xml:space="preserve"> δεν υπάρχουν πλέον. Είναι πολύ δύσκολο και ιδιαίτερα για έναν άνθρωπο, ιδιώτη, ο οποίος έχει επενδύσει λεφτά, έχει βάλει χρήμα, να του λες «θα σου κάνω αυτό». Οι επιτάξεις γίνονται εν καιρώ πολέμου. Αν τώρα νομίζουν κάποιοι ότι έχουμε πόλεμο και πρέπει να φιλοξενήσουμε πρώτα τους πρόσφυγες-λαθρομετανάστες και μετά τους Έλληνες αστέγους που πεινούν, είναι μια τελείως διαφορετική προσέγγιση τουλάχιστον για μας.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Πάμε στην ουσία. Την ώρα, λοιπόν, που συζητούμε όλα αυτά εμείς εδώ μέσα, κύριε Υπουργέ, κύριοι συνάδελφοι, για τον </w:t>
      </w:r>
      <w:proofErr w:type="spellStart"/>
      <w:r w:rsidRPr="00EC76E3">
        <w:rPr>
          <w:rFonts w:ascii="Arial" w:hAnsi="Arial" w:cs="Arial"/>
          <w:sz w:val="24"/>
          <w:szCs w:val="24"/>
          <w:lang w:eastAsia="el-GR"/>
        </w:rPr>
        <w:t>κορωνοϊό</w:t>
      </w:r>
      <w:proofErr w:type="spellEnd"/>
      <w:r w:rsidRPr="00EC76E3">
        <w:rPr>
          <w:rFonts w:ascii="Arial" w:hAnsi="Arial" w:cs="Arial"/>
          <w:sz w:val="24"/>
          <w:szCs w:val="24"/>
          <w:lang w:eastAsia="el-GR"/>
        </w:rPr>
        <w:t xml:space="preserve">, κλεισμένοι στο σπίτι -και καλά κάνουμε- σήμερα οι Τούρκοι έστειλαν έξι πολεμικά σκάφη, </w:t>
      </w:r>
      <w:r w:rsidRPr="00EC76E3">
        <w:rPr>
          <w:rFonts w:ascii="Arial" w:hAnsi="Arial" w:cs="Arial"/>
          <w:sz w:val="24"/>
          <w:szCs w:val="24"/>
          <w:lang w:eastAsia="el-GR"/>
        </w:rPr>
        <w:lastRenderedPageBreak/>
        <w:t>φρεγάτες, κάτω από την Κρήτη. Έξι στον αριθμό πολεμικά σκάφη κάτω από την Κρήτη.</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Καλή είναι η εικόνα των μέσων ενημερώσεως να εστιάζουν στον </w:t>
      </w:r>
      <w:proofErr w:type="spellStart"/>
      <w:r w:rsidRPr="00EC76E3">
        <w:rPr>
          <w:rFonts w:ascii="Arial" w:hAnsi="Arial" w:cs="Arial"/>
          <w:sz w:val="24"/>
          <w:szCs w:val="24"/>
          <w:lang w:eastAsia="el-GR"/>
        </w:rPr>
        <w:t>κορωνοϊό</w:t>
      </w:r>
      <w:proofErr w:type="spellEnd"/>
      <w:r w:rsidRPr="00EC76E3">
        <w:rPr>
          <w:rFonts w:ascii="Arial" w:hAnsi="Arial" w:cs="Arial"/>
          <w:sz w:val="24"/>
          <w:szCs w:val="24"/>
          <w:lang w:eastAsia="el-GR"/>
        </w:rPr>
        <w:t xml:space="preserve">, γιατί βολεύει, γιατί η Κυβέρνηση κάνει τα αυτονόητα, εν πάση </w:t>
      </w:r>
      <w:proofErr w:type="spellStart"/>
      <w:r w:rsidRPr="00EC76E3">
        <w:rPr>
          <w:rFonts w:ascii="Arial" w:hAnsi="Arial" w:cs="Arial"/>
          <w:sz w:val="24"/>
          <w:szCs w:val="24"/>
          <w:lang w:eastAsia="el-GR"/>
        </w:rPr>
        <w:t>περιπτώσει</w:t>
      </w:r>
      <w:proofErr w:type="spellEnd"/>
      <w:r w:rsidRPr="00EC76E3">
        <w:rPr>
          <w:rFonts w:ascii="Arial" w:hAnsi="Arial" w:cs="Arial"/>
          <w:sz w:val="24"/>
          <w:szCs w:val="24"/>
          <w:lang w:eastAsia="el-GR"/>
        </w:rPr>
        <w:t>, σε επίπεδο μέτρων -όχι οικονομικών μέτρων, αλλά γενικά- απαγόρευση κυκλοφορίας κ.λπ., αλλά ας δούμε λίγο και τα επόμενα που σιγοβράζουν και που έρχονται. Ας δούμε, λοιπόν, τι μπορεί να συμβεί μετά την ιστορία αυτή, πέρα από τα οικονομικά δεδομένα. Έξι φρεγάτες κάτω από την Κρήτη. Είναι δείγμα γραφής των όσων θέλουν και ετοιμάζουν και οι ίδιοι δημιουργούν.</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Πάμε τώρα στην κουβέντα μας. Είμαστε η μοναδική χώρα στον κόσμο, κύριοι συνάδελφοι, κύριε Λοβέρδο, που έχουμε τις μεταχρονολογημένες επιταγές ως κεφάλαιο, ως -αν θέλετε- δημιουργία αέρα κοπανιστού ως χρήματος. Είμαστε η μοναδική, δεν υπάρχει άλλη χώρα στον κόσμο. Το τσεκ το κόβεις και πας και το πληρώνεις στο ταμείο. Και είμαστε πλέον η μοναδική χώρα που έχουμε μεταχρονολογημένες πράξεις νομοθετικού περιεχομένου. Ανακοινώνουν μέτρα, τα εφαρμόζουν και τα φέρνουν εδώ μετά από δέκα-δεκαπέντε μέρες. Ανακοινώνουν μέτρα, τα δημιουργούν, τα εφαρμόζουν και έρχονται μετά, με μια πράξη νομοθετικού περιεχομένου και μας λένε «κορόιδα, μιλήστε τώρα, αλλά τα εφαρμόζουμε εμείς».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lastRenderedPageBreak/>
        <w:t>Αυτό λέγεται δημοκρατία ή, αν θέλετε, λέγεται πλουραλισμός και κοινή συνισταμένη απόψεων; Μπορεί σε αυτό που νομοθετείτε να έχουμε μια καλύτερη άποψη εμείς και να σας βοηθήσουμε κιόλας! Εσείς το εφαρμόζετε και έρχεστε εδώ για να σας κάνουμε την κριτική μας.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Μα, η κριτική για να είναι εποικοδομητική και επί τα </w:t>
      </w:r>
      <w:proofErr w:type="spellStart"/>
      <w:r w:rsidRPr="00EC76E3">
        <w:rPr>
          <w:rFonts w:ascii="Arial" w:hAnsi="Arial" w:cs="Arial"/>
          <w:sz w:val="24"/>
          <w:szCs w:val="24"/>
          <w:lang w:eastAsia="el-GR"/>
        </w:rPr>
        <w:t>βελτίω</w:t>
      </w:r>
      <w:proofErr w:type="spellEnd"/>
      <w:r w:rsidRPr="00EC76E3">
        <w:rPr>
          <w:rFonts w:ascii="Arial" w:hAnsi="Arial" w:cs="Arial"/>
          <w:sz w:val="24"/>
          <w:szCs w:val="24"/>
          <w:lang w:eastAsia="el-GR"/>
        </w:rPr>
        <w:t xml:space="preserve"> να λειτουργήσει, πρέπει, κύριε Αντιπρόεδρε, να ακουστεί από την Κυβέρνηση. Μα, δεν ακούν! Κάνουν αυτό που θέλουν! Αυτό, λοιπόν, είναι στρεβλό για την ίδια τη δημοκρατία.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Ε</w:t>
      </w:r>
      <w:r w:rsidRPr="00EC76E3">
        <w:rPr>
          <w:rFonts w:ascii="Arial" w:hAnsi="Arial" w:cs="Arial"/>
          <w:bCs/>
          <w:sz w:val="24"/>
          <w:szCs w:val="20"/>
          <w:shd w:val="clear" w:color="auto" w:fill="FFFFFF"/>
          <w:lang w:eastAsia="el-GR"/>
        </w:rPr>
        <w:t>πί του νομοσχεδίου, ε</w:t>
      </w:r>
      <w:r w:rsidRPr="00EC76E3">
        <w:rPr>
          <w:rFonts w:ascii="Arial" w:hAnsi="Arial" w:cs="Arial"/>
          <w:sz w:val="24"/>
          <w:szCs w:val="24"/>
          <w:lang w:eastAsia="el-GR"/>
        </w:rPr>
        <w:t>γώ θα το πω για ακόμα μια φορά: Δεν κάνει κάτι σημαντικό η Κυβέρνηση. Κάνει το αυτονόητο. Φαντάζομαι ότι οποιαδήποτε κυβέρνηση να ήταν θα έκανε το ίδιο πράγμα: Απαγόρευση της κυκλοφορίας, όλοι κλειστείτε στα σπίτια σας, μην κουνιέστε και τελείωσε η ιστορία.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Αυτά είναι τα αυτονόητα που κάνει μια οποιαδήποτε Κυβέρνηση. Όμως, κάνετε με δόσεις τα μέτρα, σταγόνα-σταγόνα. Είναι κινεζικό μαρτύριο αυτό που συμβαίνει με τη Νέα Δημοκρατία και στα πλαίσια μιας επικοινωνιακής εκρηκτικής διαδικασίας. Δηλαδή, λέει ο Υπουργός το πρωί, ο Άδωνις Γεωργιάδης, ο καλός μου φίλος: «Θα κάνουμε αυτό». Ξεχνάει κάτι, όμως, και την επομένη λέει: «Θα κάνουμε και αυτό». Την μεθεπόμενη θα πει: «Θα κάνουμε και το άλλο». Έτσι βγαίνει ο κ. </w:t>
      </w:r>
      <w:proofErr w:type="spellStart"/>
      <w:r w:rsidRPr="00EC76E3">
        <w:rPr>
          <w:rFonts w:ascii="Arial" w:hAnsi="Arial" w:cs="Arial"/>
          <w:color w:val="222222"/>
          <w:sz w:val="24"/>
          <w:szCs w:val="24"/>
          <w:shd w:val="clear" w:color="auto" w:fill="FFFFFF"/>
          <w:lang w:eastAsia="el-GR"/>
        </w:rPr>
        <w:t>Βρούτσης</w:t>
      </w:r>
      <w:proofErr w:type="spellEnd"/>
      <w:r w:rsidRPr="00EC76E3">
        <w:rPr>
          <w:rFonts w:ascii="Arial" w:hAnsi="Arial" w:cs="Arial"/>
          <w:color w:val="222222"/>
          <w:sz w:val="24"/>
          <w:szCs w:val="24"/>
          <w:shd w:val="clear" w:color="auto" w:fill="FFFFFF"/>
          <w:lang w:eastAsia="el-GR"/>
        </w:rPr>
        <w:t xml:space="preserve"> –τον βλέπω στα κανάλια-, βγαίνει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xml:space="preserve"> -που και που, βέβαια, γιατί έχει άλλη δουλειά, συζητάει </w:t>
      </w:r>
      <w:r w:rsidRPr="00EC76E3">
        <w:rPr>
          <w:rFonts w:ascii="Arial" w:hAnsi="Arial" w:cs="Arial"/>
          <w:color w:val="222222"/>
          <w:sz w:val="24"/>
          <w:szCs w:val="24"/>
          <w:shd w:val="clear" w:color="auto" w:fill="FFFFFF"/>
          <w:lang w:eastAsia="el-GR"/>
        </w:rPr>
        <w:lastRenderedPageBreak/>
        <w:t xml:space="preserve">με τους άλλους από πάνω, σιγά μην βγάλει άκρη τώρα-, βγαίνουν όλοι οι Υπουργοί κάθε μέρα στα κανάλια, στα παράθυρα, από το σπίτι τους, από το γραφείο τους, από το κινητό τους και δηλώνουν. Δεν μπορούσαν να κάνουν όλα τα μέτρα μαζί; Γιατί; Γιατί δουλεύουν επικοινωνιακά. Όλο αυτό είναι μια επικοινωνιακή φούσκα. Το δουλεύουν μέσω τηλεοπτικών σταθμών –είναι δεδομένο!- μέσω των τηλεοράσεων. Γιατί; Γιατί θέλουν με αυτόν τον αέρα να πάνε στις επόμενες εκλογές, δηλαδή τον αέρα της μεγάλης νίκης, όμως πάνω σε θύματα, γιατί θα πουν: «Οι άλλοι έχουν περισσότερα».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Θα σας πω πόσα περισσότερα έχουν οι άλλοι γιατί η επιμεριστική καταγραφή θυμάτων με εκνευρίζει. Μιλάμε μόνο για Ιταλία, Ισπανία, Γαλλία και Αμερική. Υπάρχουν και άλλες χώρες που έχουν πολύ πιο λίγα θύματα από ό,τι έχει η χώρα μας. Σε λίγο θα σας τα ανακοινώσω εδώ γιατί τα έψαξα και τα βρήκα από τον Παγκόσμιο Οργανισμό Υγείας. Γιατί καλή είναι η εικόνα και τα νούμερα, αλλά υπάρχει το μισογεμάτο ποτήρι και το μισοάδειο.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Στο άρθρο 1 του νομοσχεδίου μειώνετε τον ΦΠΑ σε μάσκες, αλλά όχι σε τρόφιμα και φάρμακα. Δηλαδή, η μάσκα, κύριε Υπουργέ, πόσο κοστίζει; Ένα ευρώ, δυο ευρώ; Μειώνετε, λοιπόν, τον ΦΠΑ σε μάσκα, αλλά όχι στα τρόφιμα που είναι βασικό είδος καταναλώσεως. Αν πάτε στο σουπερμάρκετ -που πιστεύω ότι πηγαίνετε οι περισσότεροι από εσάς- θα δείτε ότι οι τιμές έχουν ανέβει.</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shd w:val="clear" w:color="auto" w:fill="FFFFFF"/>
          <w:lang w:eastAsia="el-GR"/>
        </w:rPr>
        <w:lastRenderedPageBreak/>
        <w:t xml:space="preserve">Πάντα όταν υπάρχει μια κρίση, οποιαδήποτε κρίση οι τιμές των καταναλωτικών αγαθών λόγω της προσφοράς και της ζήτησης -καπιταλισμός- ανεβαίνουν. Όμως, εδώ έχουμε αισχροκέρδεια. Έχουν ανέβει 30% επάνω τα βασικά είδη καταναλώσεως. Βγάλτε τον Άδωνι και αντί να πηγαίνει στα κανάλια, να πάει στο σουπερμάρκετ </w:t>
      </w:r>
      <w:r w:rsidRPr="00EC76E3">
        <w:rPr>
          <w:rFonts w:ascii="Arial" w:hAnsi="Arial" w:cs="Arial"/>
          <w:color w:val="222222"/>
          <w:sz w:val="24"/>
          <w:szCs w:val="24"/>
          <w:lang w:eastAsia="el-GR"/>
        </w:rPr>
        <w:t>και να βάλει χέρι σε όλους κανονικά. Αυτό σημαίνει μέτρο για να ευημερήσει ο λαός, να βοηθηθεί ο λαός.</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t xml:space="preserve">Σχετικά με το άρθρο 5 και την αναστολή καταβολής οφειλών προς ΔΟΥ. Γιατί δεν βάζετε τον ΦΠΑ; Κύριε </w:t>
      </w:r>
      <w:proofErr w:type="spellStart"/>
      <w:r w:rsidRPr="00EC76E3">
        <w:rPr>
          <w:rFonts w:ascii="Arial" w:hAnsi="Arial" w:cs="Arial"/>
          <w:color w:val="222222"/>
          <w:sz w:val="24"/>
          <w:szCs w:val="24"/>
          <w:lang w:eastAsia="el-GR"/>
        </w:rPr>
        <w:t>Σταϊκούρα</w:t>
      </w:r>
      <w:proofErr w:type="spellEnd"/>
      <w:r w:rsidRPr="00EC76E3">
        <w:rPr>
          <w:rFonts w:ascii="Arial" w:hAnsi="Arial" w:cs="Arial"/>
          <w:color w:val="222222"/>
          <w:sz w:val="24"/>
          <w:szCs w:val="24"/>
          <w:lang w:eastAsia="el-GR"/>
        </w:rPr>
        <w:t xml:space="preserve">, γιατί δεν βάζετε τον ΦΠΑ; Βάλτε και τον ΦΠΑ. Γιατί εάν θέλατε να κάνετε δουλειά και να βοηθήσετε την επιχείρησή μου, αυτό θα έπρεπε να μου κάνετε. </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t xml:space="preserve">Εγώ δεν δουλεύω. Έχω κλείσει την εταιρεία μου. Δηλαδή, πληρώνω τους εργαζομένους μου, δεν έχω αναστείλει τις επιχειρήσεις μου, λειτουργώ κανονικά, όμως, τον ΦΠΑ πρέπει να τον πληρώσω. Λειτουργώ κανονικά πληρώνοντας, όχι ότι λειτουργεί η επιχείρηση, γιατί δεν υπάρχει τζίρος. Κοιτάξτε πραγματικά την πραγματική οικονομία. </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t>Τα παρουσιάζετε ως καθολικά μέτρα. Μα, δεν είναι καθολικά. Άλλα εξαγγείλατε και άλλα γράφετε. Λέτε για καθολικά μέτρα. Αυτό είναι καθολικό μέτρο, με επιμερισμούς και εξαιρέσεις; Δεν είναι καθολικά τα μέτρα σας.</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lastRenderedPageBreak/>
        <w:t xml:space="preserve">Σχετικά με το άρθρο 7 και τη δίμηνη παράταση για επίδομα ανεργίας. Κάτι μου είπαν ότι ετοιμάζετε για τους μακροχρόνια άνεργους. Ισχύει, κύριε </w:t>
      </w:r>
      <w:proofErr w:type="spellStart"/>
      <w:r w:rsidRPr="00EC76E3">
        <w:rPr>
          <w:rFonts w:ascii="Arial" w:hAnsi="Arial" w:cs="Arial"/>
          <w:color w:val="222222"/>
          <w:sz w:val="24"/>
          <w:szCs w:val="24"/>
          <w:lang w:eastAsia="el-GR"/>
        </w:rPr>
        <w:t>Σταϊκούρα</w:t>
      </w:r>
      <w:proofErr w:type="spellEnd"/>
      <w:r w:rsidRPr="00EC76E3">
        <w:rPr>
          <w:rFonts w:ascii="Arial" w:hAnsi="Arial" w:cs="Arial"/>
          <w:color w:val="222222"/>
          <w:sz w:val="24"/>
          <w:szCs w:val="24"/>
          <w:lang w:eastAsia="el-GR"/>
        </w:rPr>
        <w:t>;</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b/>
          <w:color w:val="222222"/>
          <w:sz w:val="24"/>
          <w:szCs w:val="24"/>
          <w:lang w:eastAsia="el-GR"/>
        </w:rPr>
        <w:t>ΧΡΗΣΤΟΣ ΣΤΑΪΚΟΥΡΑΣ (Υπουργός Οικονομικών):</w:t>
      </w:r>
      <w:r w:rsidRPr="00EC76E3">
        <w:rPr>
          <w:rFonts w:ascii="Arial" w:hAnsi="Arial" w:cs="Arial"/>
          <w:color w:val="222222"/>
          <w:sz w:val="24"/>
          <w:szCs w:val="24"/>
          <w:lang w:eastAsia="el-GR"/>
        </w:rPr>
        <w:t xml:space="preserve"> Προφανώς, ο κ. </w:t>
      </w:r>
      <w:proofErr w:type="spellStart"/>
      <w:r w:rsidRPr="00EC76E3">
        <w:rPr>
          <w:rFonts w:ascii="Arial" w:hAnsi="Arial" w:cs="Arial"/>
          <w:color w:val="222222"/>
          <w:sz w:val="24"/>
          <w:szCs w:val="24"/>
          <w:lang w:eastAsia="el-GR"/>
        </w:rPr>
        <w:t>Βρούτσης</w:t>
      </w:r>
      <w:proofErr w:type="spellEnd"/>
      <w:r w:rsidRPr="00EC76E3">
        <w:rPr>
          <w:rFonts w:ascii="Arial" w:hAnsi="Arial" w:cs="Arial"/>
          <w:color w:val="222222"/>
          <w:sz w:val="24"/>
          <w:szCs w:val="24"/>
          <w:lang w:eastAsia="el-GR"/>
        </w:rPr>
        <w:t>….</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b/>
          <w:color w:val="222222"/>
          <w:sz w:val="24"/>
          <w:szCs w:val="24"/>
          <w:lang w:eastAsia="el-GR"/>
        </w:rPr>
        <w:t>ΚΥΡΙΑΚΟΣ ΒΕΛΟΠΟΥΛΟΣ (Πρόεδρος της Ελληνικής Λύσης):</w:t>
      </w:r>
      <w:r w:rsidRPr="00EC76E3">
        <w:rPr>
          <w:rFonts w:ascii="Arial" w:hAnsi="Arial" w:cs="Arial"/>
          <w:color w:val="222222"/>
          <w:sz w:val="24"/>
          <w:szCs w:val="24"/>
          <w:lang w:eastAsia="el-GR"/>
        </w:rPr>
        <w:t xml:space="preserve"> Για την ανεργία; Από ό,τι ξέρω τα λεφτά τα δίνετε εσείς. Έτσι είναι, μπερδευτήκαμε. Τα λεφτά εσείς θα τα δώσετε. Ποιος θα τα δώσει; Ο </w:t>
      </w:r>
      <w:proofErr w:type="spellStart"/>
      <w:r w:rsidRPr="00EC76E3">
        <w:rPr>
          <w:rFonts w:ascii="Arial" w:hAnsi="Arial" w:cs="Arial"/>
          <w:color w:val="222222"/>
          <w:sz w:val="24"/>
          <w:szCs w:val="24"/>
          <w:lang w:eastAsia="el-GR"/>
        </w:rPr>
        <w:t>Βρούτσης</w:t>
      </w:r>
      <w:proofErr w:type="spellEnd"/>
      <w:r w:rsidRPr="00EC76E3">
        <w:rPr>
          <w:rFonts w:ascii="Arial" w:hAnsi="Arial" w:cs="Arial"/>
          <w:color w:val="222222"/>
          <w:sz w:val="24"/>
          <w:szCs w:val="24"/>
          <w:lang w:eastAsia="el-GR"/>
        </w:rPr>
        <w:t xml:space="preserve">; Ο </w:t>
      </w:r>
      <w:proofErr w:type="spellStart"/>
      <w:r w:rsidRPr="00EC76E3">
        <w:rPr>
          <w:rFonts w:ascii="Arial" w:hAnsi="Arial" w:cs="Arial"/>
          <w:color w:val="222222"/>
          <w:sz w:val="24"/>
          <w:szCs w:val="24"/>
          <w:lang w:eastAsia="el-GR"/>
        </w:rPr>
        <w:t>Βρούτσης</w:t>
      </w:r>
      <w:proofErr w:type="spellEnd"/>
      <w:r w:rsidRPr="00EC76E3">
        <w:rPr>
          <w:rFonts w:ascii="Arial" w:hAnsi="Arial" w:cs="Arial"/>
          <w:color w:val="222222"/>
          <w:sz w:val="24"/>
          <w:szCs w:val="24"/>
          <w:lang w:eastAsia="el-GR"/>
        </w:rPr>
        <w:t xml:space="preserve"> θα εισηγηθεί. Αν κάνετε κάτι, είναι καλό. </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t xml:space="preserve">Θα κάνετε κάτι για τους εποχιακά εργαζόμενους στον τουρισμό, για τους ανθρώπους στα πληρώματα των σκαφών που δεν θα βρουν δουλειά; Γιατί και αυτοί είναι μέσα. Θα μου πείτε ότι όλος ο κόσμος είναι. Ε, δεν γίνεται. Οριζόντια μέτρα είπαμε, ρε παιδιά! Ή θα πάρουμε οριζόντια μέτρα, ή δεν θα πάρουμε. Όχι μόνο να δώσω 100 εκατομμύρια στα διάφορα ΚΕΚ, κύριε </w:t>
      </w:r>
      <w:proofErr w:type="spellStart"/>
      <w:r w:rsidRPr="00EC76E3">
        <w:rPr>
          <w:rFonts w:ascii="Arial" w:hAnsi="Arial" w:cs="Arial"/>
          <w:color w:val="222222"/>
          <w:sz w:val="24"/>
          <w:szCs w:val="24"/>
          <w:lang w:eastAsia="el-GR"/>
        </w:rPr>
        <w:t>Σταϊκούρα</w:t>
      </w:r>
      <w:proofErr w:type="spellEnd"/>
      <w:r w:rsidRPr="00EC76E3">
        <w:rPr>
          <w:rFonts w:ascii="Arial" w:hAnsi="Arial" w:cs="Arial"/>
          <w:color w:val="222222"/>
          <w:sz w:val="24"/>
          <w:szCs w:val="24"/>
          <w:lang w:eastAsia="el-GR"/>
        </w:rPr>
        <w:t xml:space="preserve">, για τους δικηγόρους. Δηλαδή, αυτός που έχει πτυχίο Νομικής και Εθνικού Μετσόβιου Πολυτεχνείου, κύριε </w:t>
      </w:r>
      <w:proofErr w:type="spellStart"/>
      <w:r w:rsidRPr="00EC76E3">
        <w:rPr>
          <w:rFonts w:ascii="Arial" w:hAnsi="Arial" w:cs="Arial"/>
          <w:color w:val="222222"/>
          <w:sz w:val="24"/>
          <w:szCs w:val="24"/>
          <w:lang w:eastAsia="el-GR"/>
        </w:rPr>
        <w:t>Βρούτση</w:t>
      </w:r>
      <w:proofErr w:type="spellEnd"/>
      <w:r w:rsidRPr="00EC76E3">
        <w:rPr>
          <w:rFonts w:ascii="Arial" w:hAnsi="Arial" w:cs="Arial"/>
          <w:color w:val="222222"/>
          <w:sz w:val="24"/>
          <w:szCs w:val="24"/>
          <w:lang w:eastAsia="el-GR"/>
        </w:rPr>
        <w:t xml:space="preserve">, θα πάει σε ένα ιδιωτικό ΚΕΚ να τον εκπαιδεύσουν. Μιλάμε για τραγωδία. Διασύρεις έναν επιστήμονα να πάει σε ένα ιδιωτικό ΚΕΚ, οποιοδήποτε για να τον εκπαιδεύσουν, να τον καταρτίσουν, γιατί είναι ακατάρτιστος. Είναι γελοιότητα. Δηλαδή, βαπτίζουν το κρέας ψάρι μόνο και μόνο για τα 600 ευρώ. Αυτή είναι η ιστορία. Αλλά τα 100 </w:t>
      </w:r>
      <w:proofErr w:type="spellStart"/>
      <w:r w:rsidRPr="00EC76E3">
        <w:rPr>
          <w:rFonts w:ascii="Arial" w:hAnsi="Arial" w:cs="Arial"/>
          <w:color w:val="222222"/>
          <w:sz w:val="24"/>
          <w:szCs w:val="24"/>
          <w:lang w:eastAsia="el-GR"/>
        </w:rPr>
        <w:lastRenderedPageBreak/>
        <w:t>εκατομμυριάκια</w:t>
      </w:r>
      <w:proofErr w:type="spellEnd"/>
      <w:r w:rsidRPr="00EC76E3">
        <w:rPr>
          <w:rFonts w:ascii="Arial" w:hAnsi="Arial" w:cs="Arial"/>
          <w:color w:val="222222"/>
          <w:sz w:val="24"/>
          <w:szCs w:val="24"/>
          <w:lang w:eastAsia="el-GR"/>
        </w:rPr>
        <w:t xml:space="preserve"> θα τα πάρουν οι δικοί τους. Είναι επτά, οκτώ, δέκα, δεν είναι παραπάνω. Οι διαφημίσεις υπάρχουν και αν μπείτε στα </w:t>
      </w:r>
      <w:r w:rsidRPr="00EC76E3">
        <w:rPr>
          <w:rFonts w:ascii="Arial" w:hAnsi="Arial" w:cs="Arial"/>
          <w:color w:val="222222"/>
          <w:sz w:val="24"/>
          <w:szCs w:val="24"/>
          <w:lang w:val="en-US" w:eastAsia="el-GR"/>
        </w:rPr>
        <w:t>sites</w:t>
      </w:r>
      <w:r w:rsidRPr="00EC76E3">
        <w:rPr>
          <w:rFonts w:ascii="Arial" w:hAnsi="Arial" w:cs="Arial"/>
          <w:color w:val="222222"/>
          <w:sz w:val="24"/>
          <w:szCs w:val="24"/>
          <w:lang w:eastAsia="el-GR"/>
        </w:rPr>
        <w:t>, θα δείτε: «Ελάτε σε εμάς. Εδώ το καλό ΚΕΚ». Όλοι στο ΚΕΚ είναι, δηλαδή στα λεφτά, όχι στο ΚΕΚ. Τα λέω πολύ απλά για να καταλάβουν και οι άνθρωποι που μας ακούν από το σπίτι τους.</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t xml:space="preserve">Πάμε στο άρθρο 62 και στα 11 εκατομμύρια ευρώ στα πανελλαδικά κανάλια. Δώστε πράμα για το λιβάνι. Το λιβάνι κοστίζει, 11 εκατομμύρια ευρώ στα κανάλια. Αλλά δεν είναι μόνο αυτό, γιατί είστε ειλικρινά -θα το πω ευθέως- πολιτικοί απατεώνες. Τους χαρίζετε και τα λεφτά από το επιμίσθιο που έπρεπε να πληρώσουν επί έναν χρόνο, άλλα 23 εκατομμύρια ευρώ στους </w:t>
      </w:r>
      <w:proofErr w:type="spellStart"/>
      <w:r w:rsidRPr="00EC76E3">
        <w:rPr>
          <w:rFonts w:ascii="Arial" w:hAnsi="Arial" w:cs="Arial"/>
          <w:color w:val="222222"/>
          <w:sz w:val="24"/>
          <w:szCs w:val="24"/>
          <w:lang w:eastAsia="el-GR"/>
        </w:rPr>
        <w:t>καναλάρχες</w:t>
      </w:r>
      <w:proofErr w:type="spellEnd"/>
      <w:r w:rsidRPr="00EC76E3">
        <w:rPr>
          <w:rFonts w:ascii="Arial" w:hAnsi="Arial" w:cs="Arial"/>
          <w:color w:val="222222"/>
          <w:sz w:val="24"/>
          <w:szCs w:val="24"/>
          <w:lang w:eastAsia="el-GR"/>
        </w:rPr>
        <w:t xml:space="preserve">. Στα μικρά περιφερειακά καναλάκια, τα </w:t>
      </w:r>
      <w:proofErr w:type="spellStart"/>
      <w:r w:rsidRPr="00EC76E3">
        <w:rPr>
          <w:rFonts w:ascii="Arial" w:hAnsi="Arial" w:cs="Arial"/>
          <w:color w:val="222222"/>
          <w:sz w:val="24"/>
          <w:szCs w:val="24"/>
          <w:lang w:eastAsia="el-GR"/>
        </w:rPr>
        <w:t>εκατόν</w:t>
      </w:r>
      <w:proofErr w:type="spellEnd"/>
      <w:r w:rsidRPr="00EC76E3">
        <w:rPr>
          <w:rFonts w:ascii="Arial" w:hAnsi="Arial" w:cs="Arial"/>
          <w:color w:val="222222"/>
          <w:sz w:val="24"/>
          <w:szCs w:val="24"/>
          <w:lang w:eastAsia="el-GR"/>
        </w:rPr>
        <w:t xml:space="preserve"> δέκα καναλάκια, που απασχολούν δυόμισι χιλιάδες κόσμο, γιατί δεν κάνετε κάτι, κ. </w:t>
      </w:r>
      <w:proofErr w:type="spellStart"/>
      <w:r w:rsidRPr="00EC76E3">
        <w:rPr>
          <w:rFonts w:ascii="Arial" w:hAnsi="Arial" w:cs="Arial"/>
          <w:color w:val="222222"/>
          <w:sz w:val="24"/>
          <w:szCs w:val="24"/>
          <w:lang w:eastAsia="el-GR"/>
        </w:rPr>
        <w:t>Σταϊκούρα</w:t>
      </w:r>
      <w:proofErr w:type="spellEnd"/>
      <w:r w:rsidRPr="00EC76E3">
        <w:rPr>
          <w:rFonts w:ascii="Arial" w:hAnsi="Arial" w:cs="Arial"/>
          <w:color w:val="222222"/>
          <w:sz w:val="24"/>
          <w:szCs w:val="24"/>
          <w:lang w:eastAsia="el-GR"/>
        </w:rPr>
        <w:t xml:space="preserve">; Είναι </w:t>
      </w:r>
      <w:proofErr w:type="spellStart"/>
      <w:r w:rsidRPr="00EC76E3">
        <w:rPr>
          <w:rFonts w:ascii="Arial" w:hAnsi="Arial" w:cs="Arial"/>
          <w:color w:val="222222"/>
          <w:sz w:val="24"/>
          <w:szCs w:val="24"/>
          <w:lang w:eastAsia="el-GR"/>
        </w:rPr>
        <w:t>εκατόν</w:t>
      </w:r>
      <w:proofErr w:type="spellEnd"/>
      <w:r w:rsidRPr="00EC76E3">
        <w:rPr>
          <w:rFonts w:ascii="Arial" w:hAnsi="Arial" w:cs="Arial"/>
          <w:color w:val="222222"/>
          <w:sz w:val="24"/>
          <w:szCs w:val="24"/>
          <w:lang w:eastAsia="el-GR"/>
        </w:rPr>
        <w:t xml:space="preserve"> δέκα περιφερειακοί τηλεοπτικοί σταθμοί, κύριε </w:t>
      </w:r>
      <w:proofErr w:type="spellStart"/>
      <w:r w:rsidRPr="00EC76E3">
        <w:rPr>
          <w:rFonts w:ascii="Arial" w:hAnsi="Arial" w:cs="Arial"/>
          <w:color w:val="222222"/>
          <w:sz w:val="24"/>
          <w:szCs w:val="24"/>
          <w:lang w:eastAsia="el-GR"/>
        </w:rPr>
        <w:t>Βρούτση</w:t>
      </w:r>
      <w:proofErr w:type="spellEnd"/>
      <w:r w:rsidRPr="00EC76E3">
        <w:rPr>
          <w:rFonts w:ascii="Arial" w:hAnsi="Arial" w:cs="Arial"/>
          <w:color w:val="222222"/>
          <w:sz w:val="24"/>
          <w:szCs w:val="24"/>
          <w:lang w:eastAsia="el-GR"/>
        </w:rPr>
        <w:t xml:space="preserve"> μου, που λειτουργούν σε όλη την Ελλάδα. Εκεί υπάρχουν περίπου δυόμισι χιλιάδες εργαζόμενοι. Εκεί ούτε ένα ευρώ έκπτωση! Τους έκαναν –λέει- 2%, δηλαδή 20 ευρώ τον μήνα. Στον μεν έναν χαρίζουμε ενοίκια, δίνουμε και λεφτά, στα περιφερειακά κανάλια να πληρώνουν. Είναι άδικο και το άδικο δεν το θέλει κανένας. Να είμαστε ισοϋψείς και </w:t>
      </w:r>
      <w:proofErr w:type="spellStart"/>
      <w:r w:rsidRPr="00EC76E3">
        <w:rPr>
          <w:rFonts w:ascii="Arial" w:hAnsi="Arial" w:cs="Arial"/>
          <w:color w:val="222222"/>
          <w:sz w:val="24"/>
          <w:szCs w:val="24"/>
          <w:lang w:eastAsia="el-GR"/>
        </w:rPr>
        <w:t>ισοδίκαιοι</w:t>
      </w:r>
      <w:proofErr w:type="spellEnd"/>
      <w:r w:rsidRPr="00EC76E3">
        <w:rPr>
          <w:rFonts w:ascii="Arial" w:hAnsi="Arial" w:cs="Arial"/>
          <w:color w:val="222222"/>
          <w:sz w:val="24"/>
          <w:szCs w:val="24"/>
          <w:lang w:eastAsia="el-GR"/>
        </w:rPr>
        <w:t>. Όμως, η Κυβέρνηση λειτουργεί, να μην πω πώς.</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lastRenderedPageBreak/>
        <w:t>Πάμε και στους ευεργέτες από τα «</w:t>
      </w:r>
      <w:r w:rsidRPr="00EC76E3">
        <w:rPr>
          <w:rFonts w:ascii="Arial" w:hAnsi="Arial" w:cs="Arial"/>
          <w:color w:val="222222"/>
          <w:sz w:val="24"/>
          <w:szCs w:val="24"/>
          <w:lang w:val="en-US" w:eastAsia="el-GR"/>
        </w:rPr>
        <w:t>LIDL</w:t>
      </w:r>
      <w:r w:rsidRPr="00EC76E3">
        <w:rPr>
          <w:rFonts w:ascii="Arial" w:hAnsi="Arial" w:cs="Arial"/>
          <w:color w:val="222222"/>
          <w:sz w:val="24"/>
          <w:szCs w:val="24"/>
          <w:lang w:eastAsia="el-GR"/>
        </w:rPr>
        <w:t xml:space="preserve">», τους Έλληνες εφοπλιστές, τη μεγάλη αγάπη της Νέας Δημοκρατίας. Τι καψούρα με τους εφοπλιστές! Τρώνε, πίνουν μαζί, βγαίνουν στα γενέθλιά τους, πηγαίνουν στις γιορτές τους. Έδωσαν 10 εκατομμύρια ευρώ </w:t>
      </w:r>
      <w:proofErr w:type="spellStart"/>
      <w:r w:rsidRPr="00EC76E3">
        <w:rPr>
          <w:rFonts w:ascii="Arial" w:hAnsi="Arial" w:cs="Arial"/>
          <w:color w:val="222222"/>
          <w:sz w:val="24"/>
          <w:szCs w:val="24"/>
          <w:lang w:eastAsia="el-GR"/>
        </w:rPr>
        <w:t>εκατόν</w:t>
      </w:r>
      <w:proofErr w:type="spellEnd"/>
      <w:r w:rsidRPr="00EC76E3">
        <w:rPr>
          <w:rFonts w:ascii="Arial" w:hAnsi="Arial" w:cs="Arial"/>
          <w:color w:val="222222"/>
          <w:sz w:val="24"/>
          <w:szCs w:val="24"/>
          <w:lang w:eastAsia="el-GR"/>
        </w:rPr>
        <w:t xml:space="preserve"> είκοσι εφοπλιστές. Σιγά, δεν θα πάνε στον Ρέμο στα μπουζούκια μια βραδιά. Αυτό έκαναν! </w:t>
      </w:r>
    </w:p>
    <w:p w:rsidR="00EC76E3" w:rsidRPr="00EC76E3" w:rsidRDefault="00EC76E3" w:rsidP="00EC76E3">
      <w:pPr>
        <w:spacing w:after="160" w:line="600" w:lineRule="auto"/>
        <w:ind w:firstLine="720"/>
        <w:jc w:val="both"/>
        <w:rPr>
          <w:rFonts w:ascii="Arial" w:hAnsi="Arial" w:cs="Arial"/>
          <w:color w:val="222222"/>
          <w:sz w:val="24"/>
          <w:szCs w:val="24"/>
          <w:lang w:eastAsia="el-GR"/>
        </w:rPr>
      </w:pPr>
      <w:proofErr w:type="spellStart"/>
      <w:r w:rsidRPr="00EC76E3">
        <w:rPr>
          <w:rFonts w:ascii="Arial" w:hAnsi="Arial" w:cs="Arial"/>
          <w:color w:val="222222"/>
          <w:sz w:val="24"/>
          <w:szCs w:val="24"/>
          <w:lang w:eastAsia="el-GR"/>
        </w:rPr>
        <w:t>Εκατόν</w:t>
      </w:r>
      <w:proofErr w:type="spellEnd"/>
      <w:r w:rsidRPr="00EC76E3">
        <w:rPr>
          <w:rFonts w:ascii="Arial" w:hAnsi="Arial" w:cs="Arial"/>
          <w:color w:val="222222"/>
          <w:sz w:val="24"/>
          <w:szCs w:val="24"/>
          <w:lang w:eastAsia="el-GR"/>
        </w:rPr>
        <w:t xml:space="preserve"> είκοσι εφοπλιστές, κύριε Λοβέρδο! Πού είναι ρε, ο Ζάππας; Πού είναι όλοι αυτοί οι μεγάλοι εθνικοί ευεργέτες; Πού είναι όλοι αυτοί; Είναι απίστευτο! Και βγαίνουν και τα «</w:t>
      </w:r>
      <w:r w:rsidRPr="00EC76E3">
        <w:rPr>
          <w:rFonts w:ascii="Arial" w:hAnsi="Arial" w:cs="Arial"/>
          <w:color w:val="222222"/>
          <w:sz w:val="24"/>
          <w:szCs w:val="24"/>
          <w:lang w:val="en-US" w:eastAsia="el-GR"/>
        </w:rPr>
        <w:t>LIDL</w:t>
      </w:r>
      <w:r w:rsidRPr="00EC76E3">
        <w:rPr>
          <w:rFonts w:ascii="Arial" w:hAnsi="Arial" w:cs="Arial"/>
          <w:color w:val="222222"/>
          <w:sz w:val="24"/>
          <w:szCs w:val="24"/>
          <w:lang w:eastAsia="el-GR"/>
        </w:rPr>
        <w:t>» και δίνουν 100 χιλιάδες ευρώ, οι Γερμανοί. Μας χαρτζιλίκωσαν κιόλας. Πέταξαν και 100 χιλιάρικα πάνω στο τραπέζι για να βοηθήσουν. Ποια; Τα «</w:t>
      </w:r>
      <w:r w:rsidRPr="00EC76E3">
        <w:rPr>
          <w:rFonts w:ascii="Arial" w:hAnsi="Arial" w:cs="Arial"/>
          <w:color w:val="222222"/>
          <w:sz w:val="24"/>
          <w:szCs w:val="24"/>
          <w:lang w:val="en-US" w:eastAsia="el-GR"/>
        </w:rPr>
        <w:t>LIDL</w:t>
      </w:r>
      <w:r w:rsidRPr="00EC76E3">
        <w:rPr>
          <w:rFonts w:ascii="Arial" w:hAnsi="Arial" w:cs="Arial"/>
          <w:color w:val="222222"/>
          <w:sz w:val="24"/>
          <w:szCs w:val="24"/>
          <w:lang w:eastAsia="el-GR"/>
        </w:rPr>
        <w:t xml:space="preserve">» που ρήμαξαν την εγχώρια αγορά. </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t>Και το λέω για να καταλάβετε ότι γενικά η Κυβέρνηση –θα το πω με πολύ απλά λόγια- δεν είναι η λύση του προβλήματος της χώρας. Το λέω για να το καταλάβει η Νέα Δημοκρατία. Δεν είστε η λύση. Γιατί; Γιατί είστε το πρόβλημα. Οι ίδιοι είστε πρόβλημα όπως κυβερνάτε. Κυβερνάτε με δοσολογίες και αυτό είναι τραγικό.</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t xml:space="preserve">Τα έβαλε ο Πρωθυπουργός της χώρας με τον </w:t>
      </w:r>
      <w:proofErr w:type="spellStart"/>
      <w:r w:rsidRPr="00EC76E3">
        <w:rPr>
          <w:rFonts w:ascii="Arial" w:hAnsi="Arial" w:cs="Arial"/>
          <w:color w:val="222222"/>
          <w:sz w:val="24"/>
          <w:szCs w:val="24"/>
          <w:lang w:eastAsia="el-GR"/>
        </w:rPr>
        <w:t>Όρμπαν</w:t>
      </w:r>
      <w:proofErr w:type="spellEnd"/>
      <w:r w:rsidRPr="00EC76E3">
        <w:rPr>
          <w:rFonts w:ascii="Arial" w:hAnsi="Arial" w:cs="Arial"/>
          <w:color w:val="222222"/>
          <w:sz w:val="24"/>
          <w:szCs w:val="24"/>
          <w:lang w:eastAsia="el-GR"/>
        </w:rPr>
        <w:t xml:space="preserve">. Τον βρίζει όλη μέρα. Στο ίδιο κόμμα ήταν, στο Λαϊκό Κόμμα, μαζί, αγκαλιά. Γιατί; Γιατί ο </w:t>
      </w:r>
      <w:proofErr w:type="spellStart"/>
      <w:r w:rsidRPr="00EC76E3">
        <w:rPr>
          <w:rFonts w:ascii="Arial" w:hAnsi="Arial" w:cs="Arial"/>
          <w:color w:val="222222"/>
          <w:sz w:val="24"/>
          <w:szCs w:val="24"/>
          <w:lang w:eastAsia="el-GR"/>
        </w:rPr>
        <w:t>Όρμπαν</w:t>
      </w:r>
      <w:proofErr w:type="spellEnd"/>
      <w:r w:rsidRPr="00EC76E3">
        <w:rPr>
          <w:rFonts w:ascii="Arial" w:hAnsi="Arial" w:cs="Arial"/>
          <w:color w:val="222222"/>
          <w:sz w:val="24"/>
          <w:szCs w:val="24"/>
          <w:lang w:eastAsia="el-GR"/>
        </w:rPr>
        <w:t xml:space="preserve"> –ακούστε τι έκανε!- πήρε τη Βουλή του και ψήφισαν –τα δύο τρίτα, εάν δεν κάνω λάθος- να κάνει ό,τι γουστάρει. Δεν θα γίνω εγώ συνήγορος του τουρκόφιλου αυτού, αυταρχικού στα άκρα πραγματικά, </w:t>
      </w:r>
      <w:proofErr w:type="spellStart"/>
      <w:r w:rsidRPr="00EC76E3">
        <w:rPr>
          <w:rFonts w:ascii="Arial" w:hAnsi="Arial" w:cs="Arial"/>
          <w:color w:val="222222"/>
          <w:sz w:val="24"/>
          <w:szCs w:val="24"/>
          <w:lang w:eastAsia="el-GR"/>
        </w:rPr>
        <w:t>Όρμπαν</w:t>
      </w:r>
      <w:proofErr w:type="spellEnd"/>
      <w:r w:rsidRPr="00EC76E3">
        <w:rPr>
          <w:rFonts w:ascii="Arial" w:hAnsi="Arial" w:cs="Arial"/>
          <w:color w:val="222222"/>
          <w:sz w:val="24"/>
          <w:szCs w:val="24"/>
          <w:lang w:eastAsia="el-GR"/>
        </w:rPr>
        <w:t xml:space="preserve">. Ποτέ! Αλλά θα </w:t>
      </w:r>
      <w:r w:rsidRPr="00EC76E3">
        <w:rPr>
          <w:rFonts w:ascii="Arial" w:hAnsi="Arial" w:cs="Arial"/>
          <w:color w:val="222222"/>
          <w:sz w:val="24"/>
          <w:szCs w:val="24"/>
          <w:lang w:eastAsia="el-GR"/>
        </w:rPr>
        <w:lastRenderedPageBreak/>
        <w:t>πω το εξής: Το ίδιο κάναμε και εμείς εδώ πολλές φορές. Πολλές κυβερνήσεις -και οι προηγούμενοι και οι πιο προηγούμενοι- λειτουργούσαν με προεδρικά διατάγματα. Και αυτό τι είναι; Δεν είναι καταστρατήγηση της δημοκρατίας; Δεν είναι αλλοίωση του δημοκρατικού μας πολιτεύματος τα προεδρικά διατάγματα; Κι όμως, αυτό που κάνετε τώρα, με πράξεις νομοθετικού περιεχομένου που τις ανακοινώνετε δεκαπέντε μέρες πριν, τις εφαρμόζετε δέκα μέρες και τις φέρνετε μετά από δεκαπέντε μέρες εδώ μέσα δεν είναι αλλοίωση; Είναι. Θα μιλάμε επί πραγματικών γεγονότων. Δεν γίνεται αυτό το πράγμα.</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t xml:space="preserve">Βέβαια, θα το πω ευθέως, γελούν και τα περιστέρια εδώ στο Σύνταγμα με αυτά που γίνονται, κύριε Υπουργέ. Μεταθέτετε πληρωμές στην εφορία, χρέη κ.λπ. τον Αύγουστο. Γιατί τον Αύγουστο; Πείτε μου! Θα σας πω εγώ: Γιατί θέλετε εκλογές τον Αύγουστο για να πάτε με τον αέρα τού ότι κάνετε τα πάντα. Θα μας βάλετε εκλογές τον Ιούνιο, Ιούλιο, όποτε σας βολέψει, και θα μεταφέρετε αργότερα τις πληρωμές. Μυρίζει εκλογές. Δεν χρειάζεται να το λέτε. Μυρίζει, φαίνεται. Το ετοιμάζετε. Το λάθος είναι ότι κυβερνάτε με το μυαλό σας στις επόμενες εκλογές. </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t xml:space="preserve">Κύριε </w:t>
      </w:r>
      <w:proofErr w:type="spellStart"/>
      <w:r w:rsidRPr="00EC76E3">
        <w:rPr>
          <w:rFonts w:ascii="Arial" w:hAnsi="Arial" w:cs="Arial"/>
          <w:color w:val="222222"/>
          <w:sz w:val="24"/>
          <w:szCs w:val="24"/>
          <w:lang w:eastAsia="el-GR"/>
        </w:rPr>
        <w:t>Σταϊκούρα</w:t>
      </w:r>
      <w:proofErr w:type="spellEnd"/>
      <w:r w:rsidRPr="00EC76E3">
        <w:rPr>
          <w:rFonts w:ascii="Arial" w:hAnsi="Arial" w:cs="Arial"/>
          <w:color w:val="222222"/>
          <w:sz w:val="24"/>
          <w:szCs w:val="24"/>
          <w:lang w:eastAsia="el-GR"/>
        </w:rPr>
        <w:t xml:space="preserve">, επειδή είστε χρόνια Υπουργός, πρέπει να καταλάβετε ότι πρέπει να αλλάξετε λογική. Δεν θα κυβερνάτε έτσι. Θα κυβερνάτε με το μυαλό στις επόμενες εκλογές. Αν θέλετε να προσφέρετε πραγματικά, θα κυβερνήσετε με το μυαλό στις επόμενες γενιές και όχι στις επόμενες εκλογές, </w:t>
      </w:r>
      <w:r w:rsidRPr="00EC76E3">
        <w:rPr>
          <w:rFonts w:ascii="Arial" w:hAnsi="Arial" w:cs="Arial"/>
          <w:color w:val="222222"/>
          <w:sz w:val="24"/>
          <w:szCs w:val="24"/>
          <w:lang w:eastAsia="el-GR"/>
        </w:rPr>
        <w:lastRenderedPageBreak/>
        <w:t>εάν θα είστε αυτοδύναμοι ή μη. Ουδόλως ενδιαφέρει τον ελληνικό λαό εάν θα είστε αυτοδύναμοι. Τον ενδιαφέρει εάν θα υπάρχει η Ελλάδα, εάν θα υπάρχει Έλληνας τα επόμενα έτη.</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t xml:space="preserve">Τι ξεχάσατε, λοιπόν, στις προτάσεις που καταθέσαμε εμείς; Δεν λέτε τίποτα για τους εργαζόμενους των σουπερμάρκετ. Τίποτα! Αυτοί δουλεύουν περισσότερο αυτήν τη στιγμή από ό,τι δούλευαν πριν. Για τα φαρμακεία, για τις χοντρικές πωλήσεις, για τις εταιρείες καθαρισμού, για τα ταξί, για τα ΚΤΕΛ, για τις συγκοινωνίες, για τους συμβασιούχους του ΟΑΕΔ κανείς δεν μιλάει. Σε πεντέμισι χιλιάδες άτομα δεν ανανεώθηκαν οι συμβάσεις, κύριε </w:t>
      </w:r>
      <w:proofErr w:type="spellStart"/>
      <w:r w:rsidRPr="00EC76E3">
        <w:rPr>
          <w:rFonts w:ascii="Arial" w:hAnsi="Arial" w:cs="Arial"/>
          <w:color w:val="222222"/>
          <w:sz w:val="24"/>
          <w:szCs w:val="24"/>
          <w:lang w:eastAsia="el-GR"/>
        </w:rPr>
        <w:t>Βρούτση</w:t>
      </w:r>
      <w:proofErr w:type="spellEnd"/>
      <w:r w:rsidRPr="00EC76E3">
        <w:rPr>
          <w:rFonts w:ascii="Arial" w:hAnsi="Arial" w:cs="Arial"/>
          <w:color w:val="222222"/>
          <w:sz w:val="24"/>
          <w:szCs w:val="24"/>
          <w:lang w:eastAsia="el-GR"/>
        </w:rPr>
        <w:t xml:space="preserve">. Σήμερα το διάβασα και περιμένω απαντήσεις από εσάς. Είναι </w:t>
      </w:r>
      <w:proofErr w:type="spellStart"/>
      <w:r w:rsidRPr="00EC76E3">
        <w:rPr>
          <w:rFonts w:ascii="Arial" w:hAnsi="Arial" w:cs="Arial"/>
          <w:color w:val="222222"/>
          <w:sz w:val="24"/>
          <w:szCs w:val="24"/>
          <w:lang w:eastAsia="el-GR"/>
        </w:rPr>
        <w:t>απολυθέντες</w:t>
      </w:r>
      <w:proofErr w:type="spellEnd"/>
      <w:r w:rsidRPr="00EC76E3">
        <w:rPr>
          <w:rFonts w:ascii="Arial" w:hAnsi="Arial" w:cs="Arial"/>
          <w:color w:val="222222"/>
          <w:sz w:val="24"/>
          <w:szCs w:val="24"/>
          <w:lang w:eastAsia="el-GR"/>
        </w:rPr>
        <w:t xml:space="preserve"> πριν την 1</w:t>
      </w:r>
      <w:r w:rsidRPr="00EC76E3">
        <w:rPr>
          <w:rFonts w:ascii="Arial" w:hAnsi="Arial" w:cs="Arial"/>
          <w:color w:val="222222"/>
          <w:sz w:val="24"/>
          <w:szCs w:val="24"/>
          <w:vertAlign w:val="superscript"/>
          <w:lang w:eastAsia="el-GR"/>
        </w:rPr>
        <w:t>η</w:t>
      </w:r>
      <w:r w:rsidRPr="00EC76E3">
        <w:rPr>
          <w:rFonts w:ascii="Arial" w:hAnsi="Arial" w:cs="Arial"/>
          <w:color w:val="222222"/>
          <w:sz w:val="24"/>
          <w:szCs w:val="24"/>
          <w:lang w:eastAsia="el-GR"/>
        </w:rPr>
        <w:t xml:space="preserve"> Μαρτίου 2020.</w:t>
      </w:r>
    </w:p>
    <w:p w:rsidR="00EC76E3" w:rsidRPr="00EC76E3" w:rsidRDefault="00EC76E3" w:rsidP="00EC76E3">
      <w:pPr>
        <w:spacing w:after="160" w:line="600" w:lineRule="auto"/>
        <w:ind w:firstLine="720"/>
        <w:jc w:val="both"/>
        <w:rPr>
          <w:rFonts w:ascii="Arial" w:hAnsi="Arial" w:cs="Arial"/>
          <w:color w:val="222222"/>
          <w:sz w:val="24"/>
          <w:szCs w:val="24"/>
          <w:lang w:eastAsia="el-GR"/>
        </w:rPr>
      </w:pPr>
      <w:r w:rsidRPr="00EC76E3">
        <w:rPr>
          <w:rFonts w:ascii="Arial" w:hAnsi="Arial" w:cs="Arial"/>
          <w:color w:val="222222"/>
          <w:sz w:val="24"/>
          <w:szCs w:val="24"/>
          <w:lang w:eastAsia="el-GR"/>
        </w:rPr>
        <w:t xml:space="preserve">Επίσης, εν αναμονή είναι οι συνταξιούχοι που δια νόμου δεν μπορούν να εργαστούν και δεν υπάρχει </w:t>
      </w:r>
      <w:proofErr w:type="spellStart"/>
      <w:r w:rsidRPr="00EC76E3">
        <w:rPr>
          <w:rFonts w:ascii="Arial" w:hAnsi="Arial" w:cs="Arial"/>
          <w:color w:val="222222"/>
          <w:sz w:val="24"/>
          <w:szCs w:val="24"/>
          <w:lang w:eastAsia="el-GR"/>
        </w:rPr>
        <w:t>καμμία</w:t>
      </w:r>
      <w:proofErr w:type="spellEnd"/>
      <w:r w:rsidRPr="00EC76E3">
        <w:rPr>
          <w:rFonts w:ascii="Arial" w:hAnsi="Arial" w:cs="Arial"/>
          <w:color w:val="222222"/>
          <w:sz w:val="24"/>
          <w:szCs w:val="24"/>
          <w:lang w:eastAsia="el-GR"/>
        </w:rPr>
        <w:t xml:space="preserve"> μέριμνα για επίδομα. Ο συνταξιούχος δεν μπορεί να εργαστεί. Περιμένει να πάρει μια σύνταξη, κύριε συνάδελφε, τρία, τέσσερα χρόνια. Το είχε ο ΣΥΡΙΖΑ, το είχε η Νέα Δημοκρατία κατά το παρελθόν και το ίδιο συμβαίνει και τώρα. Περιμένει να πάρει τη σύνταξή του, 1.000 ευρώ, 700 ευρώ, 600 ευρώ.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Όμως, του απαγορεύετε να δουλέψει κιόλας! Γιατί εν ώρα κρίσεως και πανδημίας; Εδώ χρειάζεται ο νομοθέτης να μην σκέφτεται τυπικά τον νόμο αλλά </w:t>
      </w:r>
      <w:r w:rsidRPr="00EC76E3">
        <w:rPr>
          <w:rFonts w:ascii="Arial" w:hAnsi="Arial" w:cs="Arial"/>
          <w:color w:val="222222"/>
          <w:sz w:val="24"/>
          <w:szCs w:val="24"/>
          <w:shd w:val="clear" w:color="auto" w:fill="FFFFFF"/>
          <w:lang w:eastAsia="el-GR"/>
        </w:rPr>
        <w:lastRenderedPageBreak/>
        <w:t xml:space="preserve">ουσιαστικά τον άνθρωπο. Αν ο νόμος δεν σκέφτεται τον άνθρωπο δεν είναι νόμος. Είναι κάτι άλλο.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Τι ξεχάσατε επίσης; </w:t>
      </w:r>
      <w:proofErr w:type="spellStart"/>
      <w:r w:rsidRPr="00EC76E3">
        <w:rPr>
          <w:rFonts w:ascii="Arial" w:hAnsi="Arial" w:cs="Arial"/>
          <w:color w:val="222222"/>
          <w:sz w:val="24"/>
          <w:szCs w:val="24"/>
          <w:shd w:val="clear" w:color="auto" w:fill="FFFFFF"/>
          <w:lang w:eastAsia="el-GR"/>
        </w:rPr>
        <w:t>Βαρέα</w:t>
      </w:r>
      <w:proofErr w:type="spellEnd"/>
      <w:r w:rsidRPr="00EC76E3">
        <w:rPr>
          <w:rFonts w:ascii="Arial" w:hAnsi="Arial" w:cs="Arial"/>
          <w:color w:val="222222"/>
          <w:sz w:val="24"/>
          <w:szCs w:val="24"/>
          <w:shd w:val="clear" w:color="auto" w:fill="FFFFFF"/>
          <w:lang w:eastAsia="el-GR"/>
        </w:rPr>
        <w:t xml:space="preserve"> και ανθυγιεινά για τους νοσηλευτές. Το είπε ο κ. Λοβέρδος. Το είπε το ΠΑΣΟΚ. Το λέμε κι εμείς. Δεν μπορεί ο νοσηλευτής του οποίου η ζωή κινδυνεύει να μην έχει </w:t>
      </w:r>
      <w:proofErr w:type="spellStart"/>
      <w:r w:rsidRPr="00EC76E3">
        <w:rPr>
          <w:rFonts w:ascii="Arial" w:hAnsi="Arial" w:cs="Arial"/>
          <w:color w:val="222222"/>
          <w:sz w:val="24"/>
          <w:szCs w:val="24"/>
          <w:shd w:val="clear" w:color="auto" w:fill="FFFFFF"/>
          <w:lang w:eastAsia="el-GR"/>
        </w:rPr>
        <w:t>βαρέα</w:t>
      </w:r>
      <w:proofErr w:type="spellEnd"/>
      <w:r w:rsidRPr="00EC76E3">
        <w:rPr>
          <w:rFonts w:ascii="Arial" w:hAnsi="Arial" w:cs="Arial"/>
          <w:color w:val="222222"/>
          <w:sz w:val="24"/>
          <w:szCs w:val="24"/>
          <w:shd w:val="clear" w:color="auto" w:fill="FFFFFF"/>
          <w:lang w:eastAsia="el-GR"/>
        </w:rPr>
        <w:t xml:space="preserve"> και ανθυγιεινά. Δεν γίνεται, κύριοι συνάδελφοι. Οι καθαρίστριες στο νοσοκομείο που είναι με τους εργολάβους -γιατί πολλές καθαρίστριες δουλεύουν και εργολαβικά, κύριε </w:t>
      </w:r>
      <w:proofErr w:type="spellStart"/>
      <w:r w:rsidRPr="00EC76E3">
        <w:rPr>
          <w:rFonts w:ascii="Arial" w:hAnsi="Arial" w:cs="Arial"/>
          <w:color w:val="222222"/>
          <w:sz w:val="24"/>
          <w:szCs w:val="24"/>
          <w:shd w:val="clear" w:color="auto" w:fill="FFFFFF"/>
          <w:lang w:eastAsia="el-GR"/>
        </w:rPr>
        <w:t>Βρούτση</w:t>
      </w:r>
      <w:proofErr w:type="spellEnd"/>
      <w:r w:rsidRPr="00EC76E3">
        <w:rPr>
          <w:rFonts w:ascii="Arial" w:hAnsi="Arial" w:cs="Arial"/>
          <w:color w:val="222222"/>
          <w:sz w:val="24"/>
          <w:szCs w:val="24"/>
          <w:shd w:val="clear" w:color="auto" w:fill="FFFFFF"/>
          <w:lang w:eastAsia="el-GR"/>
        </w:rPr>
        <w:t xml:space="preserve">- δεν δικαιούνται να πάρουν τα </w:t>
      </w:r>
      <w:proofErr w:type="spellStart"/>
      <w:r w:rsidRPr="00EC76E3">
        <w:rPr>
          <w:rFonts w:ascii="Arial" w:hAnsi="Arial" w:cs="Arial"/>
          <w:color w:val="222222"/>
          <w:sz w:val="24"/>
          <w:szCs w:val="24"/>
          <w:shd w:val="clear" w:color="auto" w:fill="FFFFFF"/>
          <w:lang w:eastAsia="el-GR"/>
        </w:rPr>
        <w:t>βαρέα</w:t>
      </w:r>
      <w:proofErr w:type="spellEnd"/>
      <w:r w:rsidRPr="00EC76E3">
        <w:rPr>
          <w:rFonts w:ascii="Arial" w:hAnsi="Arial" w:cs="Arial"/>
          <w:color w:val="222222"/>
          <w:sz w:val="24"/>
          <w:szCs w:val="24"/>
          <w:shd w:val="clear" w:color="auto" w:fill="FFFFFF"/>
          <w:lang w:eastAsia="el-GR"/>
        </w:rPr>
        <w:t xml:space="preserve"> και ανθυγιεινά; Κινδυνεύουν ανά πάσα ώρα και στιγμή όταν καθαρίζουν τουαλέτες που πηγαίνουν κάποιοι που έχουν τον </w:t>
      </w:r>
      <w:proofErr w:type="spellStart"/>
      <w:r w:rsidRPr="00EC76E3">
        <w:rPr>
          <w:rFonts w:ascii="Arial" w:hAnsi="Arial" w:cs="Arial"/>
          <w:color w:val="222222"/>
          <w:sz w:val="24"/>
          <w:szCs w:val="24"/>
          <w:shd w:val="clear" w:color="auto" w:fill="FFFFFF"/>
          <w:lang w:eastAsia="el-GR"/>
        </w:rPr>
        <w:t>κορωνοϊό</w:t>
      </w:r>
      <w:proofErr w:type="spellEnd"/>
      <w:r w:rsidRPr="00EC76E3">
        <w:rPr>
          <w:rFonts w:ascii="Arial" w:hAnsi="Arial" w:cs="Arial"/>
          <w:color w:val="222222"/>
          <w:sz w:val="24"/>
          <w:szCs w:val="24"/>
          <w:shd w:val="clear" w:color="auto" w:fill="FFFFFF"/>
          <w:lang w:eastAsia="el-GR"/>
        </w:rPr>
        <w:t xml:space="preserve">. Για τα πληρώματα σκαφών αναψυχής που είπα στον κ.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Πάμε στα υπόλοιπα και στα μέτρα στήριξης που τα έχω εδώ. Δεν θα πω τα ποσοστά επί του ΑΕΠ που έδωσαν οι χώρες, δηλαδή η Ελλάδα 3,5% του ΑΕΠ, η Ιταλία 22%, η Γαλλία 23%. Δεν θα τα πω αυτά. Δεν χρειάζεται καν. Θα πω, όμως, κάτι άλλο. Τι με ενόχλησε εμένα, κύριε Υπουργέ, στην Κυβέρνησή σας και σε όλες τις κυβερνήσεις. Ο Πάγκαλος είχε πει διάφορα και ανόητα πράγματα βέβαια. Είχε πει, όμως, ότι η Γερμανία είναι ένα γίγαντας με μυαλό μωρού παιδιού και είναι το μόνο σωστό που είχε πει τότε. Είχε πει και πολλά άλλα. Όμως, δεν υπάρχει μετά τον Πάγκαλο μια κυβέρνηση να υψώσει ανάστημα απέναντι στη Γερμανία, ρε παιδί μου, μια κυβέρνηση που να ορθώσει </w:t>
      </w:r>
      <w:r w:rsidRPr="00EC76E3">
        <w:rPr>
          <w:rFonts w:ascii="Arial" w:hAnsi="Arial" w:cs="Arial"/>
          <w:color w:val="222222"/>
          <w:sz w:val="24"/>
          <w:szCs w:val="24"/>
          <w:shd w:val="clear" w:color="auto" w:fill="FFFFFF"/>
          <w:lang w:eastAsia="el-GR"/>
        </w:rPr>
        <w:lastRenderedPageBreak/>
        <w:t xml:space="preserve">ο Πρωθυπουργός της χώρας ανάστημα πραγματικό και να πει «ως εδώ, φτάνει πια η ναζιστική σας αντίληψη». Είναι ναζιστική η αντίληψή τους. Είναι αποικιοκρατικού χαρακτήρα. Είναι ο προστάτης της Ευρώπης με την κακή έννοια -για να μην πω την άλλη έννοια- και κάνει ό,τι θέλει, βάζει όποιους θέλει στην Ευρωπαϊκή Ένωση, βάζει τους επιτρόπους, βάζει στο Ευρωπαϊκό Κοινοβούλιο όποιον θέλει, όπου θέλει και αυτό λέγεται Ευρώπη.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Αυτό δεν είναι Ευρώπη. Και δεν είναι δική μου φιλοσοφική προσέγγιση, αλλά είναι η πραγματιστική αντίληψη οποιουδήποτε ευρωπαίου πολίτη, Ιταλού, Γάλλου, Ισπανού, Έλληνα. Δεν θέλουν αυτή τη Γερμανία, δεν θέλουν αυτή την Ευρώπη. Να την αλλάξουμε γιατί θα καταρρεύσει.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Είπε το εξής αμίμητο η κ. </w:t>
      </w:r>
      <w:proofErr w:type="spellStart"/>
      <w:r w:rsidRPr="00EC76E3">
        <w:rPr>
          <w:rFonts w:ascii="Arial" w:hAnsi="Arial" w:cs="Arial"/>
          <w:color w:val="222222"/>
          <w:sz w:val="24"/>
          <w:szCs w:val="24"/>
          <w:shd w:val="clear" w:color="auto" w:fill="FFFFFF"/>
          <w:lang w:eastAsia="el-GR"/>
        </w:rPr>
        <w:t>Μέρκελ</w:t>
      </w:r>
      <w:proofErr w:type="spellEnd"/>
      <w:r w:rsidRPr="00EC76E3">
        <w:rPr>
          <w:rFonts w:ascii="Arial" w:hAnsi="Arial" w:cs="Arial"/>
          <w:color w:val="222222"/>
          <w:sz w:val="24"/>
          <w:szCs w:val="24"/>
          <w:shd w:val="clear" w:color="auto" w:fill="FFFFFF"/>
          <w:lang w:eastAsia="el-GR"/>
        </w:rPr>
        <w:t xml:space="preserve"> την ώρα που έχουμε χιλιάδες νεκρούς στη νότια Ευρώπη. Η κ. </w:t>
      </w:r>
      <w:proofErr w:type="spellStart"/>
      <w:r w:rsidRPr="00EC76E3">
        <w:rPr>
          <w:rFonts w:ascii="Arial" w:hAnsi="Arial" w:cs="Arial"/>
          <w:color w:val="222222"/>
          <w:sz w:val="24"/>
          <w:szCs w:val="24"/>
          <w:shd w:val="clear" w:color="auto" w:fill="FFFFFF"/>
          <w:lang w:eastAsia="el-GR"/>
        </w:rPr>
        <w:t>Μέρκελ</w:t>
      </w:r>
      <w:proofErr w:type="spellEnd"/>
      <w:r w:rsidRPr="00EC76E3">
        <w:rPr>
          <w:rFonts w:ascii="Arial" w:hAnsi="Arial" w:cs="Arial"/>
          <w:color w:val="222222"/>
          <w:sz w:val="24"/>
          <w:szCs w:val="24"/>
          <w:shd w:val="clear" w:color="auto" w:fill="FFFFFF"/>
          <w:lang w:eastAsia="el-GR"/>
        </w:rPr>
        <w:t xml:space="preserve"> έψαχνε τα πλεονάσματα στους αριθμούς και τώρα έχουμε πλεονάσματα στους νεκρούς. Αυτή είναι η πραγματικότητα. Είπε το εξής: «Όσο ζω ευρωομόλογα δεν θα υπάρξουν». Εγώ θα το πω αλλιώς. Αφού δεν λογαριάζει ανθρώπινες ζωές, θύματα και νεκρούς καλύτερα να μη ζει αυτή η λογική της κ. </w:t>
      </w:r>
      <w:proofErr w:type="spellStart"/>
      <w:r w:rsidRPr="00EC76E3">
        <w:rPr>
          <w:rFonts w:ascii="Arial" w:hAnsi="Arial" w:cs="Arial"/>
          <w:color w:val="222222"/>
          <w:sz w:val="24"/>
          <w:szCs w:val="24"/>
          <w:shd w:val="clear" w:color="auto" w:fill="FFFFFF"/>
          <w:lang w:eastAsia="el-GR"/>
        </w:rPr>
        <w:t>Μέρκελ</w:t>
      </w:r>
      <w:proofErr w:type="spellEnd"/>
      <w:r w:rsidRPr="00EC76E3">
        <w:rPr>
          <w:rFonts w:ascii="Arial" w:hAnsi="Arial" w:cs="Arial"/>
          <w:color w:val="222222"/>
          <w:sz w:val="24"/>
          <w:szCs w:val="24"/>
          <w:shd w:val="clear" w:color="auto" w:fill="FFFFFF"/>
          <w:lang w:eastAsia="el-GR"/>
        </w:rPr>
        <w:t xml:space="preserve">. Να μην υπάρχει πολιτικά η λογική της. Δεν μπορεί να λέει αυτό το πράγμα την ώρα που κηδεύονται άνθρωποι χωρίς να τους κάνουμε κανονική ταφή. Να τους δει ο μπαμπάς τους, η μαμά τους απαγορεύεται γιατί είχαν </w:t>
      </w:r>
      <w:proofErr w:type="spellStart"/>
      <w:r w:rsidRPr="00EC76E3">
        <w:rPr>
          <w:rFonts w:ascii="Arial" w:hAnsi="Arial" w:cs="Arial"/>
          <w:color w:val="222222"/>
          <w:sz w:val="24"/>
          <w:szCs w:val="24"/>
          <w:shd w:val="clear" w:color="auto" w:fill="FFFFFF"/>
          <w:lang w:eastAsia="el-GR"/>
        </w:rPr>
        <w:t>κορωνοϊό</w:t>
      </w:r>
      <w:proofErr w:type="spellEnd"/>
      <w:r w:rsidRPr="00EC76E3">
        <w:rPr>
          <w:rFonts w:ascii="Arial" w:hAnsi="Arial" w:cs="Arial"/>
          <w:color w:val="222222"/>
          <w:sz w:val="24"/>
          <w:szCs w:val="24"/>
          <w:shd w:val="clear" w:color="auto" w:fill="FFFFFF"/>
          <w:lang w:eastAsia="el-GR"/>
        </w:rPr>
        <w:t xml:space="preserve">. Ναζιστική η θεώρηση της </w:t>
      </w:r>
      <w:proofErr w:type="spellStart"/>
      <w:r w:rsidRPr="00EC76E3">
        <w:rPr>
          <w:rFonts w:ascii="Arial" w:hAnsi="Arial" w:cs="Arial"/>
          <w:color w:val="222222"/>
          <w:sz w:val="24"/>
          <w:szCs w:val="24"/>
          <w:shd w:val="clear" w:color="auto" w:fill="FFFFFF"/>
          <w:lang w:eastAsia="el-GR"/>
        </w:rPr>
        <w:t>Μέρκελ</w:t>
      </w:r>
      <w:proofErr w:type="spellEnd"/>
      <w:r w:rsidRPr="00EC76E3">
        <w:rPr>
          <w:rFonts w:ascii="Arial" w:hAnsi="Arial" w:cs="Arial"/>
          <w:color w:val="222222"/>
          <w:sz w:val="24"/>
          <w:szCs w:val="24"/>
          <w:shd w:val="clear" w:color="auto" w:fill="FFFFFF"/>
          <w:lang w:eastAsia="el-GR"/>
        </w:rPr>
        <w:t xml:space="preserve">! Δεν την </w:t>
      </w:r>
      <w:r w:rsidRPr="00EC76E3">
        <w:rPr>
          <w:rFonts w:ascii="Arial" w:hAnsi="Arial" w:cs="Arial"/>
          <w:color w:val="222222"/>
          <w:sz w:val="24"/>
          <w:szCs w:val="24"/>
          <w:shd w:val="clear" w:color="auto" w:fill="FFFFFF"/>
          <w:lang w:eastAsia="el-GR"/>
        </w:rPr>
        <w:lastRenderedPageBreak/>
        <w:t xml:space="preserve">ενδιαφέρουν οι νεκροί, δεν τη νοιάζουν. Θέλει να τα πάρει όλα όπως τα πήρε ο Χίτλερ.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Η Νέα Δημοκρατία λοιπόν, δεν τολμάει να πει το παραμικρό. Κι αυτό είναι που με ενοχλεί. Έχουμε γίνει οι τσάτσοι της Γερμανίας εδώ και δεκαετίες. Ο λόγος; Δεν ξέρω. Ψάξτε το λίγο ανάμεσά σας, γιατί πρώτα μερικοί συμπεριφέρονται ως γερμανόφιλοι και μετά ως </w:t>
      </w:r>
      <w:proofErr w:type="spellStart"/>
      <w:r w:rsidRPr="00EC76E3">
        <w:rPr>
          <w:rFonts w:ascii="Arial" w:hAnsi="Arial" w:cs="Arial"/>
          <w:color w:val="222222"/>
          <w:sz w:val="24"/>
          <w:szCs w:val="24"/>
          <w:shd w:val="clear" w:color="auto" w:fill="FFFFFF"/>
          <w:lang w:eastAsia="el-GR"/>
        </w:rPr>
        <w:t>ελληνόφιλοι</w:t>
      </w:r>
      <w:proofErr w:type="spellEnd"/>
      <w:r w:rsidRPr="00EC76E3">
        <w:rPr>
          <w:rFonts w:ascii="Arial" w:hAnsi="Arial" w:cs="Arial"/>
          <w:color w:val="222222"/>
          <w:sz w:val="24"/>
          <w:szCs w:val="24"/>
          <w:shd w:val="clear" w:color="auto" w:fill="FFFFFF"/>
          <w:lang w:eastAsia="el-GR"/>
        </w:rPr>
        <w:t xml:space="preserve"> εδώ μέσα. Ας το ξεκαθαρίσουμε επιτέλους. Ορθώστε ανάστημα. Πείτε κι ένα «όχι». Με τα «όχι» η Ελλάδα μεγαλούργησε. Με τα «όχι» η Ελλάδα φτιάχτηκε. Εκεί γίναμε γνωστοί και διάσημοι. Όχι του Λεωνίδα, ούτε του 1940, αλλά τα «όχι» για να πάρεις κάτι. Όταν σε έχουν δεδομένο οι Γερμανοί είναι βεβαιωμένο ότι δεν θα πάρεις τίποτα. Είναι πολύ απλά τα πράγματα.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Εγώ γεννήθηκα στη Γερμανία, μετανάστης ήμουν. Ο πατέρας μου σε ανθρακωρυχεία δούλευε. Ξέρω τη νοοτροπία των Γερμανών. Η γερμανική νοοτροπία είναι η εξής: Όσο είσαι στα τέσσερα θα σου πατάω τον λαιμό για να μη σηκωθείς ποτέ. Αυτή είναι η γερμανική νοοτροπία. Την ξέρω, τη γνωρίζω. Μας έχουν για υπολείμματα, υπόλοιπα ανθρώπων -καταλάβετέ το!- ένα τίποτα! Κανένας δεν μιλάει για τη γερμανική θηριωδία απέναντι στην Ευρώπη σήμερα.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Δεν θα πω για τα χρέη της Γερμανίας του 1953. Δεν θα κάνω ιστορική αναδρομή, να τους πω τι τους χαρίσαμε εμείς, τι τους χάρισαν οι ελληνικές κυβερνήσεις, ότι δεν ζήτησαν ποτέ αποζημιώσεις και επανορθώσεις, ότι </w:t>
      </w:r>
      <w:r w:rsidRPr="00EC76E3">
        <w:rPr>
          <w:rFonts w:ascii="Arial" w:hAnsi="Arial" w:cs="Arial"/>
          <w:color w:val="222222"/>
          <w:sz w:val="24"/>
          <w:szCs w:val="24"/>
          <w:shd w:val="clear" w:color="auto" w:fill="FFFFFF"/>
          <w:lang w:eastAsia="el-GR"/>
        </w:rPr>
        <w:lastRenderedPageBreak/>
        <w:t>έκλεψαν ελληνικές αρχαιότητες και δεν μας τις έδωσαν ποτέ πίσω, ότι μας καταλήστεψαν, μας δολοφόνησαν, βίασαν γυναίκες, έκαψαν χωριά και ποτέ δεν μας αποζημίωσαν. Δεν θα τα πω όλα αυτά. Θα πω κάτι πολύ απλό, όμως. Αυτή η Γερμανία, η Γερμανία η ναζιστική και η αντίληψή της πρέπει να εκλείψει. Πραγματικά πρέπει να εκλείψει η νοοτροπία της. Δεν μιλάω για τον λαό, δεν μιλάω για τους πολίτες της, αλλά για τη νοοτροπία της.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Για αυτό έφτασε σε σημείο ο Πρόεδρος της Σερβίας να πει το εξής: «Ευρωπαϊκό παραμύθι η αλληλεγγύη. Ντροπή στη Γερμανία για όσα έχει κάνει στην Ευρώπη». Το είπε ο Σέρβος. Ας το πει ο Πρωθυπουργός της Ελλάδος. Τολμάει να το πει; Χωρίς ευρωομόλογο δεν θα μπορέσουμε να δουλέψουμε, καταλάβετέ το. Δεν γίνεται. Γιατί; Έχουμε πτωχεύσει. Δεν βγήκαμε από κανένα μνημόνιο. Μην κοροϊδεύουμε τον κόσμο. Γιατί; Γιατί ποτέ </w:t>
      </w:r>
      <w:proofErr w:type="spellStart"/>
      <w:r w:rsidRPr="00EC76E3">
        <w:rPr>
          <w:rFonts w:ascii="Arial" w:hAnsi="Arial" w:cs="Arial"/>
          <w:color w:val="222222"/>
          <w:sz w:val="24"/>
          <w:szCs w:val="24"/>
          <w:shd w:val="clear" w:color="auto" w:fill="FFFFFF"/>
          <w:lang w:eastAsia="el-GR"/>
        </w:rPr>
        <w:t>καμμία</w:t>
      </w:r>
      <w:proofErr w:type="spellEnd"/>
      <w:r w:rsidRPr="00EC76E3">
        <w:rPr>
          <w:rFonts w:ascii="Arial" w:hAnsi="Arial" w:cs="Arial"/>
          <w:color w:val="222222"/>
          <w:sz w:val="24"/>
          <w:szCs w:val="24"/>
          <w:shd w:val="clear" w:color="auto" w:fill="FFFFFF"/>
          <w:lang w:eastAsia="el-GR"/>
        </w:rPr>
        <w:t xml:space="preserve"> κυβέρνηση δεν σκέφτηκε το πολύ απλό. Μια χώρα, μια κοινωνία, μια κοινότητα, μια οικογένεια που δεν παράγει πλούτο, δηλαδή δεν έχει έσοδα, είναι καταδικασμένη να χρεοκοπήσει οριστικά.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Πρέπει να κάτσουμε σοβαρά να συζητήσουμε. Το είπα στον Πρωθυπουργό δέκα φορές, ρε παιδιά! Του είπε «κύριε Πρωθυπουργέ, κάντε μια επιτροπή εμπειρογνωμόνων από όλα τα κόμματα για τον πρωτογενή τομέα, την αγροτική ανάπτυξη αλλά και για την κτηνοτροφία». Από εκεί μπορούμε να ξεκινήσουμε. Όμως, τίποτα, πέρα βρέχει. Δεν του μιλώ για την φαρμακευτική </w:t>
      </w:r>
      <w:r w:rsidRPr="00EC76E3">
        <w:rPr>
          <w:rFonts w:ascii="Arial" w:hAnsi="Arial" w:cs="Arial"/>
          <w:color w:val="222222"/>
          <w:sz w:val="24"/>
          <w:szCs w:val="24"/>
          <w:shd w:val="clear" w:color="auto" w:fill="FFFFFF"/>
          <w:lang w:eastAsia="el-GR"/>
        </w:rPr>
        <w:lastRenderedPageBreak/>
        <w:t xml:space="preserve">βοτανολογία που είναι πολύ σημαντικότερη για μένα. Του λέω για τα αυτονόητα, αλλά τίποτα.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Δέχτηκαν την αποδοχή των ομολόγων της Ευρωπαϊκής Κεντρικής Τράπεζας. Τόκοι,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έτσι δεν είναι; Θα παίρνουμε από εκεί δάνειο, έστω και χαμηλότοκο, όπως λέτε εσείς. Είστε ικανοποιημένοι με το ολίγον έγκυος ή με το ολίγον βιασμένος. Είτε πάρεις από εκεί με τόκο είτε δεν πάρεις, είναι τόκος και τέλος! Άρα, πρέπει να καταργηθεί το πρόγραμμα «ΗΡΑΚΛΗΣ».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Θα καταργήσετε,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το πρόγραμμα «ΗΡΑΚΛΗΣ»; Γιατί αφού παίρνετε λεφτά για τις τράπεζες, όπως λέτε, αντλείτε από τις τράπεζες τις ελληνικές και πρέπει να το καταργήσετε αυτό. Να σταματήσετε τους πλειστηριασμούς, αφού τα παίρνετε τα λεφτά. Είναι λεφτά που τα δίνετε στους τραπεζίτες. Πάλι οι τραπεζίτες, οι οποίοι δεν δίνουν δάνειο στις επιχειρήσεις, δεν δίνουν ούτε ένα ευρώ,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Σας είπα πριν μια εβδομάδα να δείτε το ΕΣΠΑ,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Μην παίρνετε το ΕΣΠΑ και το χρησιμοποιείτε όπως σας βολεύει, στα 600 ευρώ, από εδώ και από εκεί. Τι είναι αυτά τα πράγματα; Λέει ο απίθανος ο κ. Γεωργιάδης ότι «ήταν κάτι ξεχασμένα λεφτά και τα βρήκαμε στο ΕΣΠΑ». Ο Χριστός και Παναγία! Ξεχασμένα λεφτά; Ξεχασμένα λεφτά σε ΕΣΠΑ;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Είναι φίλος μου, κύριε Λοβέρδο. Τον ξέρω από μικρό παιδί, από δεκαοκτώ χρονών. Γνωριζόμαστε από μικρά παιδιά. Λέγεται από Υπουργό αυτό; Ξεχασμένα λεφτά; Τι είναι; Οι λίρες του παππού του ήταν και τις ξέχασε; Λεφτά του ελληνικού λαού. Και πού τα δίνουν; Πάρτε εδώ ψιχία. Δεν γίνεται έτσι. Να δώσουμε στις δημόσιες επενδύσεις για να δώσουμε ανάπτυξη.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Κύριε Υπουργέ, σας άκουγα στον προϋπολογισμό που μας λέγατε ότι ανάπτυξη είναι οι δημόσιες επενδύσεις. Είναι ένα μέρος. Επομένως, πού τα δίνετε; Τα πετάτε; Έτσι θα κάνουμε δουλειά;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Επίσης, είστε υποχρεωμένος να καταθέσετε νέο προϋπολογισμό. Είστε υποχρεωμένος εκ των πραγμάτων να καταθέσετε νέο </w:t>
      </w:r>
      <w:proofErr w:type="spellStart"/>
      <w:r w:rsidRPr="00EC76E3">
        <w:rPr>
          <w:rFonts w:ascii="Arial" w:hAnsi="Arial" w:cs="Arial"/>
          <w:color w:val="222222"/>
          <w:sz w:val="24"/>
          <w:szCs w:val="24"/>
          <w:shd w:val="clear" w:color="auto" w:fill="FFFFFF"/>
          <w:lang w:eastAsia="el-GR"/>
        </w:rPr>
        <w:t>επικαιροποιημένο</w:t>
      </w:r>
      <w:proofErr w:type="spellEnd"/>
      <w:r w:rsidRPr="00EC76E3">
        <w:rPr>
          <w:rFonts w:ascii="Arial" w:hAnsi="Arial" w:cs="Arial"/>
          <w:color w:val="222222"/>
          <w:sz w:val="24"/>
          <w:szCs w:val="24"/>
          <w:shd w:val="clear" w:color="auto" w:fill="FFFFFF"/>
          <w:lang w:eastAsia="el-GR"/>
        </w:rPr>
        <w:t xml:space="preserve"> προϋπολογισμό, αφού ο προϋπολογισμός που καταθέσατε τον Δεκέμβριο δεν ισχύει πλέον. Ούτε αυτό κάνετε.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Πάμε και στο άλλο που απεχθάνεστε πολύ. Έχετε μια απέχθεια εσείς της Νέας Δημοκρατίας προς την Ορθοδοξία την οποία δεν αντιλαμβάνομαι εγώ. Απαγορεύσατε τα μεγάφωνα στις εκκλησίες. Δεν το καταλαβαίνω. Όπως καταλαβαίνω εγώ, ο </w:t>
      </w:r>
      <w:proofErr w:type="spellStart"/>
      <w:r w:rsidRPr="00EC76E3">
        <w:rPr>
          <w:rFonts w:ascii="Arial" w:hAnsi="Arial" w:cs="Arial"/>
          <w:color w:val="222222"/>
          <w:sz w:val="24"/>
          <w:szCs w:val="24"/>
          <w:shd w:val="clear" w:color="auto" w:fill="FFFFFF"/>
          <w:lang w:eastAsia="el-GR"/>
        </w:rPr>
        <w:t>κορωνοϊός</w:t>
      </w:r>
      <w:proofErr w:type="spellEnd"/>
      <w:r w:rsidRPr="00EC76E3">
        <w:rPr>
          <w:rFonts w:ascii="Arial" w:hAnsi="Arial" w:cs="Arial"/>
          <w:color w:val="222222"/>
          <w:sz w:val="24"/>
          <w:szCs w:val="24"/>
          <w:shd w:val="clear" w:color="auto" w:fill="FFFFFF"/>
          <w:lang w:eastAsia="el-GR"/>
        </w:rPr>
        <w:t xml:space="preserve"> διασπείρεται δια των </w:t>
      </w:r>
      <w:proofErr w:type="spellStart"/>
      <w:r w:rsidRPr="00EC76E3">
        <w:rPr>
          <w:rFonts w:ascii="Arial" w:hAnsi="Arial" w:cs="Arial"/>
          <w:color w:val="222222"/>
          <w:sz w:val="24"/>
          <w:szCs w:val="24"/>
          <w:shd w:val="clear" w:color="auto" w:fill="FFFFFF"/>
          <w:lang w:eastAsia="el-GR"/>
        </w:rPr>
        <w:t>μεγαφώνων</w:t>
      </w:r>
      <w:proofErr w:type="spellEnd"/>
      <w:r w:rsidRPr="00EC76E3">
        <w:rPr>
          <w:rFonts w:ascii="Arial" w:hAnsi="Arial" w:cs="Arial"/>
          <w:color w:val="222222"/>
          <w:sz w:val="24"/>
          <w:szCs w:val="24"/>
          <w:shd w:val="clear" w:color="auto" w:fill="FFFFFF"/>
          <w:lang w:eastAsia="el-GR"/>
        </w:rPr>
        <w:t xml:space="preserve"> και για αυτό και απαγορεύονται τα μεγάφωνα. Αυτό μας λέτε τώρα; Έτσι θα </w:t>
      </w:r>
      <w:proofErr w:type="spellStart"/>
      <w:r w:rsidRPr="00EC76E3">
        <w:rPr>
          <w:rFonts w:ascii="Arial" w:hAnsi="Arial" w:cs="Arial"/>
          <w:color w:val="222222"/>
          <w:sz w:val="24"/>
          <w:szCs w:val="24"/>
          <w:shd w:val="clear" w:color="auto" w:fill="FFFFFF"/>
          <w:lang w:eastAsia="el-GR"/>
        </w:rPr>
        <w:t>διασπαρεί</w:t>
      </w:r>
      <w:proofErr w:type="spellEnd"/>
      <w:r w:rsidRPr="00EC76E3">
        <w:rPr>
          <w:rFonts w:ascii="Arial" w:hAnsi="Arial" w:cs="Arial"/>
          <w:color w:val="222222"/>
          <w:sz w:val="24"/>
          <w:szCs w:val="24"/>
          <w:shd w:val="clear" w:color="auto" w:fill="FFFFFF"/>
          <w:lang w:eastAsia="el-GR"/>
        </w:rPr>
        <w:t xml:space="preserve">; Για αυτό και η απαγόρευση των </w:t>
      </w:r>
      <w:proofErr w:type="spellStart"/>
      <w:r w:rsidRPr="00EC76E3">
        <w:rPr>
          <w:rFonts w:ascii="Arial" w:hAnsi="Arial" w:cs="Arial"/>
          <w:color w:val="222222"/>
          <w:sz w:val="24"/>
          <w:szCs w:val="24"/>
          <w:shd w:val="clear" w:color="auto" w:fill="FFFFFF"/>
          <w:lang w:eastAsia="el-GR"/>
        </w:rPr>
        <w:t>μεγαφώνων</w:t>
      </w:r>
      <w:proofErr w:type="spellEnd"/>
      <w:r w:rsidRPr="00EC76E3">
        <w:rPr>
          <w:rFonts w:ascii="Arial" w:hAnsi="Arial" w:cs="Arial"/>
          <w:color w:val="222222"/>
          <w:sz w:val="24"/>
          <w:szCs w:val="24"/>
          <w:shd w:val="clear" w:color="auto" w:fill="FFFFFF"/>
          <w:lang w:eastAsia="el-GR"/>
        </w:rPr>
        <w:t xml:space="preserve">; Σας φταίει, δηλαδή, να ακούμε τη Θεία Λειτουργία έστω εξ ακοής, έστω εξ αποστάσεως; Όχι μέσα στην Εκκλησία -προς Θεού!- κλεισμένες οι πόρτες! Ο παππάς και ο ψάλτης τη δουλειά τους </w:t>
      </w:r>
      <w:r w:rsidRPr="00EC76E3">
        <w:rPr>
          <w:rFonts w:ascii="Arial" w:hAnsi="Arial" w:cs="Arial"/>
          <w:color w:val="222222"/>
          <w:sz w:val="24"/>
          <w:szCs w:val="24"/>
          <w:shd w:val="clear" w:color="auto" w:fill="FFFFFF"/>
          <w:lang w:eastAsia="el-GR"/>
        </w:rPr>
        <w:lastRenderedPageBreak/>
        <w:t xml:space="preserve">και να πουν ό,τι πουν, αλλά να ακούσουμε. Θέλουμε να ακούσουμε το «Χριστός Ανέστη». Όλοι το Μεγάλο Σάββατο στο μπαλκόνι μας να βγούμε έξω και αντί να χειροκροτούμε να προσευχηθούμε όλοι μαζί. Γιατί όχι; Απαγορεύεται κι αυτό; Να ακούμε από τα μεγάφωνα την Εκκλησία μας και το «Χριστός Ανέστη»; Ναι, μένουμε σπίτι. Μένουμε όλοι σπίτι. Θα μείνουμε μέσα το Σάββατο το βράδυ και δεν θα πάμε στην Ανάσταση. Όμως, ας ακούμε τα μεγάφωνα. Μένουμε σπίτι. Μένουμε όμως, κύριε Υπουργέ, Έλληνες. Μένουμε ενωμένοι; Μένουμε ενωμένοι. Μένουμε όμως και πιστοί ορθόδοξοι, κάτι που ξεχάσατε εσείς.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Ο καθένας έχει το δικαίωμα να πιστεύει όπου θέλει. Θα το πω ευθέως. Όμως, δεν μπορώ να βλέπω χθες στην Κομοτηνή το τζαμί να λειτουργεί, κύριε Αντιπρόεδρε –κι έχω να σας το προσκομίσω, αν θέλετε- δεν μπορώ να βλέπω να λειτουργούν στη Θράκη τα τζαμιά παράνομα με τα μεγάφωνα έξω και να απαγορεύουν στην ελληνική Ορθόδοξη Εκκλησία να έχει μεγάφωνα. Αυτό δεν είναι μόνο παράνομο, είναι και άδικο.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Δεν μπορώ να βλέπω παράνομα τζαμιά στην Αθήνα να λειτουργούν, να βλέπω λαθρομετανάστες εδώ κι εκεί και ο Έλληνας να πληρώνει πρόστιμο, κύριοι, 150 και 300 ευρώ. Μπορεί κάποιοι να ενοχλούνται, αλλά εμένα μ’ ενοχλεί ότι δεν υπάρχει ισονομία, ισοπολιτεία. Υπάρχει μια ρατσιστική αντίληψη απέναντι στον Έλληνα. Αυτό εμένα με ενοχλεί. Όλοι έχουμε ίδια δικαιώματα και ίδιες υποχρεώσεις.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Δεν θα πω για αυτά που έκαναν οι φεμινίστριες στα Εξάρχεια. Θα πω, όμως, κύριε Υπουργέ, να βάλετε σε κατάσταση εκτάκτου ανάγκης το Άγιον Όρος. Έγινε μια τεράστια θεομηνία. Αποκόπηκαν δρόμοι, κελιά καταστράφηκαν. Έχετε κάνει κάτι,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Έχετε βάλει σε κατάσταση εκτάκτου ανάγκης το Άγιον Όρος; Θα μου πείτε ότι δεν βάλατε τον Νομό Καστοριάς σε έκτακτη ανάγκη. Εδώ δεν βάλατε τον Νομό Λέσβου σε έκτακτη ανάγκη. Βάλτε το Περιβόλι της Παναγιάς μας! Βάλτε το ως έκτακτη ανάγκη!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Ως προς το Ραμαζάνι, θέλω να πω ότι διαρκεί από 24 Απριλίου ως 24 Μαΐου. Εκεί μαζεύονται οι μουσουλμάνοι. Να σας δω όλους εσάς που είστε εναντίον των μαζώξεων των πιστών, τι θα κάνετε εκεί. Κι εγώ συμφωνώ μαζί σας ότι δεν πρέπει να πάμε μέσα σε εκκλησίες για να μην μεταδώσουμε τον </w:t>
      </w:r>
      <w:proofErr w:type="spellStart"/>
      <w:r w:rsidRPr="00EC76E3">
        <w:rPr>
          <w:rFonts w:ascii="Arial" w:hAnsi="Arial" w:cs="Arial"/>
          <w:color w:val="222222"/>
          <w:sz w:val="24"/>
          <w:szCs w:val="24"/>
          <w:shd w:val="clear" w:color="auto" w:fill="FFFFFF"/>
          <w:lang w:eastAsia="el-GR"/>
        </w:rPr>
        <w:t>κορωνοϊό</w:t>
      </w:r>
      <w:proofErr w:type="spellEnd"/>
      <w:r w:rsidRPr="00EC76E3">
        <w:rPr>
          <w:rFonts w:ascii="Arial" w:hAnsi="Arial" w:cs="Arial"/>
          <w:color w:val="222222"/>
          <w:sz w:val="24"/>
          <w:szCs w:val="24"/>
          <w:shd w:val="clear" w:color="auto" w:fill="FFFFFF"/>
          <w:lang w:eastAsia="el-GR"/>
        </w:rPr>
        <w:t xml:space="preserve">, αλλά εκεί να δω τι θα κάνετε. Εκεί να δω τι θα κάνει η Νέα Δημοκρατία. Θα τους συλλάβει όλους αυτούς ή θα φοβηθεί να πάει να τους συλλάβει; Εδώ να σας δω. Κοντά είναι. Δεν είναι πολύ μακριά. Κλείνοντας θα πω μερικές από τις προτάσεις μας. Δεν θα πω για το ΦΠΑ. Δεν θα πω για όλα αυτά. Θα πω ότι μετά τον </w:t>
      </w:r>
      <w:proofErr w:type="spellStart"/>
      <w:r w:rsidRPr="00EC76E3">
        <w:rPr>
          <w:rFonts w:ascii="Arial" w:hAnsi="Arial" w:cs="Arial"/>
          <w:color w:val="222222"/>
          <w:sz w:val="24"/>
          <w:szCs w:val="24"/>
          <w:shd w:val="clear" w:color="auto" w:fill="FFFFFF"/>
          <w:lang w:eastAsia="el-GR"/>
        </w:rPr>
        <w:t>κορωνοϊό</w:t>
      </w:r>
      <w:proofErr w:type="spellEnd"/>
      <w:r w:rsidRPr="00EC76E3">
        <w:rPr>
          <w:rFonts w:ascii="Arial" w:hAnsi="Arial" w:cs="Arial"/>
          <w:color w:val="222222"/>
          <w:sz w:val="24"/>
          <w:szCs w:val="24"/>
          <w:shd w:val="clear" w:color="auto" w:fill="FFFFFF"/>
          <w:lang w:eastAsia="el-GR"/>
        </w:rPr>
        <w:t xml:space="preserve"> έρχονται τα δύσκολα.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Κύριε Υπουργέ, πείτε την αλήθεια στον ελληνικό λαό. Μην την κρύβετε,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Μετά τον </w:t>
      </w:r>
      <w:proofErr w:type="spellStart"/>
      <w:r w:rsidRPr="00EC76E3">
        <w:rPr>
          <w:rFonts w:ascii="Arial" w:hAnsi="Arial" w:cs="Arial"/>
          <w:color w:val="222222"/>
          <w:sz w:val="24"/>
          <w:szCs w:val="24"/>
          <w:shd w:val="clear" w:color="auto" w:fill="FFFFFF"/>
          <w:lang w:eastAsia="el-GR"/>
        </w:rPr>
        <w:t>κορωνοϊό</w:t>
      </w:r>
      <w:proofErr w:type="spellEnd"/>
      <w:r w:rsidRPr="00EC76E3">
        <w:rPr>
          <w:rFonts w:ascii="Arial" w:hAnsi="Arial" w:cs="Arial"/>
          <w:color w:val="222222"/>
          <w:sz w:val="24"/>
          <w:szCs w:val="24"/>
          <w:shd w:val="clear" w:color="auto" w:fill="FFFFFF"/>
          <w:lang w:eastAsia="el-GR"/>
        </w:rPr>
        <w:t xml:space="preserve"> θα έχουμε τα δύσκολα γιατί τώρα δεν εισπράττετε τίποτα. Μετά θα έρθουν όλα μαζί και θα κάτσουν πάνω στο κεφάλι της όποιας Κυβέρνησης και για αυτό θέλετε να φύγετε δια των εκλογών. Νικητές </w:t>
      </w:r>
      <w:r w:rsidRPr="00EC76E3">
        <w:rPr>
          <w:rFonts w:ascii="Arial" w:hAnsi="Arial" w:cs="Arial"/>
          <w:color w:val="222222"/>
          <w:sz w:val="24"/>
          <w:szCs w:val="24"/>
          <w:shd w:val="clear" w:color="auto" w:fill="FFFFFF"/>
          <w:lang w:eastAsia="el-GR"/>
        </w:rPr>
        <w:lastRenderedPageBreak/>
        <w:t xml:space="preserve">του </w:t>
      </w:r>
      <w:proofErr w:type="spellStart"/>
      <w:r w:rsidRPr="00EC76E3">
        <w:rPr>
          <w:rFonts w:ascii="Arial" w:hAnsi="Arial" w:cs="Arial"/>
          <w:color w:val="222222"/>
          <w:sz w:val="24"/>
          <w:szCs w:val="24"/>
          <w:shd w:val="clear" w:color="auto" w:fill="FFFFFF"/>
          <w:lang w:eastAsia="el-GR"/>
        </w:rPr>
        <w:t>κορωνοϊού</w:t>
      </w:r>
      <w:proofErr w:type="spellEnd"/>
      <w:r w:rsidRPr="00EC76E3">
        <w:rPr>
          <w:rFonts w:ascii="Arial" w:hAnsi="Arial" w:cs="Arial"/>
          <w:color w:val="222222"/>
          <w:sz w:val="24"/>
          <w:szCs w:val="24"/>
          <w:shd w:val="clear" w:color="auto" w:fill="FFFFFF"/>
          <w:lang w:eastAsia="el-GR"/>
        </w:rPr>
        <w:t xml:space="preserve">, όμως, ηττημένοι θα είστε τα επόμενα χρόνια με αυτά που δεν κάνετε. Δεν κάνετε σωστά συγκεκριμένα πράγματα. Οι προτάσεις μας είναι συγκεκριμένες.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Θα ήθελα να πω το εξής: Μας απαγορεύουν την κυκλοφορία, κύριε </w:t>
      </w:r>
      <w:proofErr w:type="spellStart"/>
      <w:r w:rsidRPr="00EC76E3">
        <w:rPr>
          <w:rFonts w:ascii="Arial" w:hAnsi="Arial" w:cs="Arial"/>
          <w:color w:val="222222"/>
          <w:sz w:val="24"/>
          <w:szCs w:val="24"/>
          <w:shd w:val="clear" w:color="auto" w:fill="FFFFFF"/>
          <w:lang w:eastAsia="el-GR"/>
        </w:rPr>
        <w:t>Βρούτση</w:t>
      </w:r>
      <w:proofErr w:type="spellEnd"/>
      <w:r w:rsidRPr="00EC76E3">
        <w:rPr>
          <w:rFonts w:ascii="Arial" w:hAnsi="Arial" w:cs="Arial"/>
          <w:color w:val="222222"/>
          <w:sz w:val="24"/>
          <w:szCs w:val="24"/>
          <w:shd w:val="clear" w:color="auto" w:fill="FFFFFF"/>
          <w:lang w:eastAsia="el-GR"/>
        </w:rPr>
        <w:t xml:space="preserve">. Σας απαγορεύουν να πάρετε το αυτοκίνητό σας και να πάτε οπουδήποτε ως πολίτης. Γιατί δεν μειώνουν τα τέλη κυκλοφορίας; Γιατί δεν πιέζουν τις ασφαλιστικές εταιρείες να μειωθεί το αντίτιμο, όσο διαρκεί η κρίση, αφού δεν κυκλοφορούμε έξω. Κάντε το, κύριε Υπουργέ! Όμως ούτε αυτό το κάνετε. Πρέπει και το κράτος να λάβει και τη δική του υποχρέωση. Αφού μου απαγορεύεις εσύ να πάρω το αυτοκίνητό μου και να πάω στο χωριό μου για Πάσχα ή να πάω βόλτα το Σαββατοκύριακο, πλήρωσέ μου εσύ τα τέλη κυκλοφορίας, πλήρωσέ μου τα ασφάλιστρά μου που μου έχεις </w:t>
      </w:r>
      <w:proofErr w:type="spellStart"/>
      <w:r w:rsidRPr="00EC76E3">
        <w:rPr>
          <w:rFonts w:ascii="Arial" w:hAnsi="Arial" w:cs="Arial"/>
          <w:color w:val="222222"/>
          <w:sz w:val="24"/>
          <w:szCs w:val="24"/>
          <w:shd w:val="clear" w:color="auto" w:fill="FFFFFF"/>
          <w:lang w:eastAsia="el-GR"/>
        </w:rPr>
        <w:t>ακινητοποιημένο</w:t>
      </w:r>
      <w:proofErr w:type="spellEnd"/>
      <w:r w:rsidRPr="00EC76E3">
        <w:rPr>
          <w:rFonts w:ascii="Arial" w:hAnsi="Arial" w:cs="Arial"/>
          <w:color w:val="222222"/>
          <w:sz w:val="24"/>
          <w:szCs w:val="24"/>
          <w:shd w:val="clear" w:color="auto" w:fill="FFFFFF"/>
          <w:lang w:eastAsia="el-GR"/>
        </w:rPr>
        <w:t xml:space="preserve"> κάτω από το σπίτι το αυτοκίνητό μου. Ούτε αυτό κάνουν.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Γιατί δεν κάνουν εδώ μια νομοθετική παρέμβαση να την ψηφίσουμε κι εμείς; Λογικό δεν είναι; Λέω για μια παρέμβαση αντίστοιχη για τα ασφάλιστρα, να μειωθούν για δυο-τρεις μήνες, για όσο διαρκεί ο </w:t>
      </w:r>
      <w:proofErr w:type="spellStart"/>
      <w:r w:rsidRPr="00EC76E3">
        <w:rPr>
          <w:rFonts w:ascii="Arial" w:hAnsi="Arial" w:cs="Arial"/>
          <w:color w:val="222222"/>
          <w:sz w:val="24"/>
          <w:szCs w:val="24"/>
          <w:shd w:val="clear" w:color="auto" w:fill="FFFFFF"/>
          <w:lang w:eastAsia="el-GR"/>
        </w:rPr>
        <w:t>κορωνοϊός</w:t>
      </w:r>
      <w:proofErr w:type="spellEnd"/>
      <w:r w:rsidRPr="00EC76E3">
        <w:rPr>
          <w:rFonts w:ascii="Arial" w:hAnsi="Arial" w:cs="Arial"/>
          <w:color w:val="222222"/>
          <w:sz w:val="24"/>
          <w:szCs w:val="24"/>
          <w:shd w:val="clear" w:color="auto" w:fill="FFFFFF"/>
          <w:lang w:eastAsia="el-GR"/>
        </w:rPr>
        <w:t xml:space="preserve">.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Επίσης, να ενταχθούν στο επίδομα των 800 ευρώ,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οι ΚΑΔ γεωπόνοι. Οι γεωπόνοι είναι </w:t>
      </w:r>
      <w:proofErr w:type="spellStart"/>
      <w:r w:rsidRPr="00EC76E3">
        <w:rPr>
          <w:rFonts w:ascii="Arial" w:hAnsi="Arial" w:cs="Arial"/>
          <w:color w:val="222222"/>
          <w:sz w:val="24"/>
          <w:szCs w:val="24"/>
          <w:shd w:val="clear" w:color="auto" w:fill="FFFFFF"/>
          <w:lang w:eastAsia="el-GR"/>
        </w:rPr>
        <w:t>αφημένοι</w:t>
      </w:r>
      <w:proofErr w:type="spellEnd"/>
      <w:r w:rsidRPr="00EC76E3">
        <w:rPr>
          <w:rFonts w:ascii="Arial" w:hAnsi="Arial" w:cs="Arial"/>
          <w:color w:val="222222"/>
          <w:sz w:val="24"/>
          <w:szCs w:val="24"/>
          <w:shd w:val="clear" w:color="auto" w:fill="FFFFFF"/>
          <w:lang w:eastAsia="el-GR"/>
        </w:rPr>
        <w:t xml:space="preserve">. Οι ξεναγοί </w:t>
      </w:r>
      <w:proofErr w:type="spellStart"/>
      <w:r w:rsidRPr="00EC76E3">
        <w:rPr>
          <w:rFonts w:ascii="Arial" w:hAnsi="Arial" w:cs="Arial"/>
          <w:color w:val="222222"/>
          <w:sz w:val="24"/>
          <w:szCs w:val="24"/>
          <w:shd w:val="clear" w:color="auto" w:fill="FFFFFF"/>
          <w:lang w:eastAsia="el-GR"/>
        </w:rPr>
        <w:t>αφημένοι</w:t>
      </w:r>
      <w:proofErr w:type="spellEnd"/>
      <w:r w:rsidRPr="00EC76E3">
        <w:rPr>
          <w:rFonts w:ascii="Arial" w:hAnsi="Arial" w:cs="Arial"/>
          <w:color w:val="222222"/>
          <w:sz w:val="24"/>
          <w:szCs w:val="24"/>
          <w:shd w:val="clear" w:color="auto" w:fill="FFFFFF"/>
          <w:lang w:eastAsia="el-GR"/>
        </w:rPr>
        <w:t xml:space="preserve">. Τους κτηνοτρόφους πάλι τους ξεχάσατε! Τους ξεχάσατε αυτούς τους ανθρώπους! Αυτοί που παράγουν πλούτο πάλι είναι ξεχασμένοι από τη Νέα Δημοκρατία.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Ο φίλος μου, ο Μάκης Βορίδης λέει «150 εκατομμύρια ευρώ για τους αγρότες», όταν δίνουν 100 εκατομμύρια ευρώ σε επτά φίλους τους για τα ΚΕΚ. Δίνουν 150 εκατομμύρια στην παραγωγική μηχανή της Ελλάδος, που σημαίνει ανάπτυξη και παραγωγή πλούτου στους αγρότες, και δίνουν στα ΚΕΚ 100 εκατομμύρια. Δεν θα πω για τους νταβατζήδες στα μέσα, το προσπέρασα αυτό. Συνεχίζετε την ίδια λογική.</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Επίσης, εφιστώ την προσοχή σε δομές προσφύγων-λαθρομεταναστών, ψυχιατρικές πτέρυγες, νοσοκομεία, φυλακές, στα στρατόπεδα και τα γηροκομεία. Θέλει μεγάλη προσοχή, κύριοι Υπουργοί, αυτό που σας είπα. Προσέξτε λίγο παραπάνω αυτά τα σημεία. Είναι πολύ σημαντικά τα σημεία για να τα αφήσετε έτσι. Ήδη σήμερα το πρωί είχαμε ένα κρούσμα στις φυλακές Θήβας και είχαμε εξέγερση πριν από λίγο. Είχαμε στη Θήβα εξέγερση κρατουμένων, γιατί είχαν τον ιό του </w:t>
      </w:r>
      <w:proofErr w:type="spellStart"/>
      <w:r w:rsidRPr="00EC76E3">
        <w:rPr>
          <w:rFonts w:ascii="Arial" w:hAnsi="Arial" w:cs="Arial"/>
          <w:color w:val="222222"/>
          <w:sz w:val="24"/>
          <w:szCs w:val="24"/>
          <w:shd w:val="clear" w:color="auto" w:fill="FFFFFF"/>
          <w:lang w:eastAsia="el-GR"/>
        </w:rPr>
        <w:t>κορωνοϊού</w:t>
      </w:r>
      <w:proofErr w:type="spellEnd"/>
      <w:r w:rsidRPr="00EC76E3">
        <w:rPr>
          <w:rFonts w:ascii="Arial" w:hAnsi="Arial" w:cs="Arial"/>
          <w:color w:val="222222"/>
          <w:sz w:val="24"/>
          <w:szCs w:val="24"/>
          <w:shd w:val="clear" w:color="auto" w:fill="FFFFFF"/>
          <w:lang w:eastAsia="el-GR"/>
        </w:rPr>
        <w:t xml:space="preserve"> και είχαν μια νεκρή. Αυτό τουλάχιστον λένε οι ίδιοι οι κρατούμενοι.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Ειδική αποζημίωση εργαζόμενων στις αερομεταφορές. Σας ζητάνε οι εταιρείες από 10 εκατομμύρια ευρώ, αν δεν κάνω λάθος. Φαντάζομαι, ότι θα τα δώσετε εκεί. Στους εργαζόμενους; Τίποτα. Αυτοί είστε, έτσι λειτουργείτε. Για να μην ανακοινώνω τα μέτρα, καταθέτω, λοιπόν, στα Πρακτικά για να ξέρουν, φίλες και φίλοι και οι όποιοι μας βλέπουν σήμερα, ότι η Ελληνική Λύση δεν λέει λόγια, αλλά καταθέτει προτάσεις. Αυτή είναι η διαφορά μας.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(Στο σημείο αυτό ο Πρόεδρος της Ελληνικής Λύσης κ. Κυριάκος </w:t>
      </w:r>
      <w:proofErr w:type="spellStart"/>
      <w:r w:rsidRPr="00EC76E3">
        <w:rPr>
          <w:rFonts w:ascii="Arial" w:hAnsi="Arial" w:cs="Arial"/>
          <w:color w:val="222222"/>
          <w:sz w:val="24"/>
          <w:szCs w:val="24"/>
          <w:shd w:val="clear" w:color="auto" w:fill="FFFFFF"/>
          <w:lang w:eastAsia="el-GR"/>
        </w:rPr>
        <w:t>Βελόπουλος</w:t>
      </w:r>
      <w:proofErr w:type="spellEnd"/>
      <w:r w:rsidRPr="00EC76E3">
        <w:rPr>
          <w:rFonts w:ascii="Arial" w:hAnsi="Arial" w:cs="Arial"/>
          <w:color w:val="222222"/>
          <w:sz w:val="24"/>
          <w:szCs w:val="24"/>
          <w:shd w:val="clear" w:color="auto" w:fill="FFFFFF"/>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Επίσης, για τους στρατιωτικούς μας και για τους αστυνομικούς μας καθημερινή απολύμανση των χώρων στρατοπέδων. Πρέπει οπωσδήποτε να γίνει αυτό. Προσωρινή διακοπή μετακινήσεων άσκοπων του προσωπικού του στρατού μας. Ειδικές στολές σε όσους μεταφέρουν τα κρούσματα από τον στρατό και την αστυνομία. Δεν γίνεται τίποτα, τίποτα πραγματικά.</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Κλείνοντας, θα ήθελα να κάνω μερικές αποκαλύψεις. Μας έχει «πρήξει» όλο το σύστημα των μέσων μαζικής ενημερώσεως για τους λίγους νεκρούς που έχουμε. Για μένα ένας νεκρός, είναι νεκρός. Δεν υπάρχει αριθμός νεκρών. Η Τσεχία με δέκα εκατομμύρια πληθυσμό έχει ογδόντα οκτώ νεκρούς. Η Ρουμανία έχει είκοσι ένα εκατομμύρια πληθυσμό και μέχρι χθες διακόσιους τρεις θανάτους. Η Ουκρανία έχει σαράντα έξι εκατομμύρια πληθυσμό και σαράντα πέντε θανάτους. Η Πολωνία έχει τριάντα οκτώ εκατομμύρια πληθυσμό και </w:t>
      </w:r>
      <w:proofErr w:type="spellStart"/>
      <w:r w:rsidRPr="00EC76E3">
        <w:rPr>
          <w:rFonts w:ascii="Arial" w:hAnsi="Arial" w:cs="Arial"/>
          <w:color w:val="222222"/>
          <w:sz w:val="24"/>
          <w:szCs w:val="24"/>
          <w:shd w:val="clear" w:color="auto" w:fill="FFFFFF"/>
          <w:lang w:eastAsia="el-GR"/>
        </w:rPr>
        <w:t>εκατόν</w:t>
      </w:r>
      <w:proofErr w:type="spellEnd"/>
      <w:r w:rsidRPr="00EC76E3">
        <w:rPr>
          <w:rFonts w:ascii="Arial" w:hAnsi="Arial" w:cs="Arial"/>
          <w:color w:val="222222"/>
          <w:sz w:val="24"/>
          <w:szCs w:val="24"/>
          <w:shd w:val="clear" w:color="auto" w:fill="FFFFFF"/>
          <w:lang w:eastAsia="el-GR"/>
        </w:rPr>
        <w:t xml:space="preserve"> είκοσι εννέα </w:t>
      </w:r>
      <w:proofErr w:type="spellStart"/>
      <w:r w:rsidRPr="00EC76E3">
        <w:rPr>
          <w:rFonts w:ascii="Arial" w:hAnsi="Arial" w:cs="Arial"/>
          <w:color w:val="222222"/>
          <w:sz w:val="24"/>
          <w:szCs w:val="24"/>
          <w:shd w:val="clear" w:color="auto" w:fill="FFFFFF"/>
          <w:lang w:eastAsia="el-GR"/>
        </w:rPr>
        <w:t>θάνατους</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Επειδή, λοιπόν, μας έχετε «πρήξει» στα μέσα ενημερώσεως με την Ιταλία, την Ισπανία, τη Γαλλία και την Αμερική, θα σας πω το εξής και κλείνω εδώ: Το πρόβλημα στην Ιταλία γεννήθηκε από το Μπέργκαμο. Στο Μπέργκαμο </w:t>
      </w:r>
      <w:r w:rsidRPr="00EC76E3">
        <w:rPr>
          <w:rFonts w:ascii="Arial" w:hAnsi="Arial" w:cs="Arial"/>
          <w:color w:val="222222"/>
          <w:sz w:val="24"/>
          <w:szCs w:val="24"/>
          <w:shd w:val="clear" w:color="auto" w:fill="FFFFFF"/>
          <w:lang w:eastAsia="el-GR"/>
        </w:rPr>
        <w:lastRenderedPageBreak/>
        <w:t xml:space="preserve">έγινε ένας αγώνας μεταξύ </w:t>
      </w:r>
      <w:proofErr w:type="spellStart"/>
      <w:r w:rsidRPr="00EC76E3">
        <w:rPr>
          <w:rFonts w:ascii="Arial" w:hAnsi="Arial" w:cs="Arial"/>
          <w:color w:val="222222"/>
          <w:sz w:val="24"/>
          <w:szCs w:val="24"/>
          <w:shd w:val="clear" w:color="auto" w:fill="FFFFFF"/>
          <w:lang w:eastAsia="el-GR"/>
        </w:rPr>
        <w:t>Αταλάντα</w:t>
      </w:r>
      <w:proofErr w:type="spellEnd"/>
      <w:r w:rsidRPr="00EC76E3">
        <w:rPr>
          <w:rFonts w:ascii="Arial" w:hAnsi="Arial" w:cs="Arial"/>
          <w:color w:val="222222"/>
          <w:sz w:val="24"/>
          <w:szCs w:val="24"/>
          <w:shd w:val="clear" w:color="auto" w:fill="FFFFFF"/>
          <w:lang w:eastAsia="el-GR"/>
        </w:rPr>
        <w:t xml:space="preserve"> και Βαλένθια. Αυτή η μάζωξη όλων των ανθρώπων διέσπειρε τον </w:t>
      </w:r>
      <w:proofErr w:type="spellStart"/>
      <w:r w:rsidRPr="00EC76E3">
        <w:rPr>
          <w:rFonts w:ascii="Arial" w:hAnsi="Arial" w:cs="Arial"/>
          <w:color w:val="222222"/>
          <w:sz w:val="24"/>
          <w:szCs w:val="24"/>
          <w:shd w:val="clear" w:color="auto" w:fill="FFFFFF"/>
          <w:lang w:eastAsia="el-GR"/>
        </w:rPr>
        <w:t>κορωνοϊό</w:t>
      </w:r>
      <w:proofErr w:type="spellEnd"/>
      <w:r w:rsidRPr="00EC76E3">
        <w:rPr>
          <w:rFonts w:ascii="Arial" w:hAnsi="Arial" w:cs="Arial"/>
          <w:color w:val="222222"/>
          <w:sz w:val="24"/>
          <w:szCs w:val="24"/>
          <w:shd w:val="clear" w:color="auto" w:fill="FFFFFF"/>
          <w:lang w:eastAsia="el-GR"/>
        </w:rPr>
        <w:t xml:space="preserve"> και όταν έφυγαν οι επτά χιλιάδες οπαδοί της Βαλένθια στην Ισπανία -γιατί από εκεί ξεκίνησε το πρόβλημα στην Ισπανία- μετέφεραν τον </w:t>
      </w:r>
      <w:proofErr w:type="spellStart"/>
      <w:r w:rsidRPr="00EC76E3">
        <w:rPr>
          <w:rFonts w:ascii="Arial" w:hAnsi="Arial" w:cs="Arial"/>
          <w:color w:val="222222"/>
          <w:sz w:val="24"/>
          <w:szCs w:val="24"/>
          <w:shd w:val="clear" w:color="auto" w:fill="FFFFFF"/>
          <w:lang w:eastAsia="el-GR"/>
        </w:rPr>
        <w:t>κορωνοϊό</w:t>
      </w:r>
      <w:proofErr w:type="spellEnd"/>
      <w:r w:rsidRPr="00EC76E3">
        <w:rPr>
          <w:rFonts w:ascii="Arial" w:hAnsi="Arial" w:cs="Arial"/>
          <w:color w:val="222222"/>
          <w:sz w:val="24"/>
          <w:szCs w:val="24"/>
          <w:shd w:val="clear" w:color="auto" w:fill="FFFFFF"/>
          <w:lang w:eastAsia="el-GR"/>
        </w:rPr>
        <w:t xml:space="preserve">. Έτσι ξεκίνησε η ιστορία.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Άρα, σταματήστε να κομπορρημονείτε και να λέτε ότι «κάναμε τα πάντα και έχουμε λίγους νεκρούς», γιατί τα αποτελέσματα δεν είναι μισογεμάτο ποτήρι, είναι και μισοάδειο. Δεν είναι έτσι. Κάνετε τα αυτονόητα, δεν κάνετε κάτι διαφορετικό από ό,τι θα έκανε το ΠΑΣΟΚ, ο ΣΥΡΙΖΑ σε επίπεδο μέτρων –φαντάζομαι- γιατί κάνατε κάτι αναλογικά, δεν κάνατε κάτι τεράστιο.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Κανείς από εσάς -και κλείνω εδώ-, κύριοι της Νέας Δημοκρατίας, ένα διάβημα, εσείς που επί εικοσαετίες λέγατε «η Βόρειος Ήπειρος, η αδερφούλα μας, κουκλίτσα αληθινή-δεν ξέρω πως τη λέγατε εσείς- την λένε Βόρειο Ήπειρο, την αγαπώ πολύ». Έτσι λέγατε στη Νέα Δημοκρατία και τα ξεχάσατε αυτά, φαίνεται γίνατε πιο κεντρώοι. Δεν κάνατε ούτε ένα διάβημα για αυτά που έγιναν στο </w:t>
      </w:r>
      <w:proofErr w:type="spellStart"/>
      <w:r w:rsidRPr="00EC76E3">
        <w:rPr>
          <w:rFonts w:ascii="Arial" w:hAnsi="Arial" w:cs="Arial"/>
          <w:color w:val="222222"/>
          <w:sz w:val="24"/>
          <w:szCs w:val="24"/>
          <w:shd w:val="clear" w:color="auto" w:fill="FFFFFF"/>
          <w:lang w:eastAsia="el-GR"/>
        </w:rPr>
        <w:t>Αθάλι</w:t>
      </w:r>
      <w:proofErr w:type="spellEnd"/>
      <w:r w:rsidRPr="00EC76E3">
        <w:rPr>
          <w:rFonts w:ascii="Arial" w:hAnsi="Arial" w:cs="Arial"/>
          <w:color w:val="222222"/>
          <w:sz w:val="24"/>
          <w:szCs w:val="24"/>
          <w:shd w:val="clear" w:color="auto" w:fill="FFFFFF"/>
          <w:lang w:eastAsia="el-GR"/>
        </w:rPr>
        <w:t xml:space="preserve">, εκεί που ύψωσαν το σταυρό οι Έλληνες Βορειοηπειρώτες. Αντικαθιστούν με εντολή του </w:t>
      </w:r>
      <w:proofErr w:type="spellStart"/>
      <w:r w:rsidRPr="00EC76E3">
        <w:rPr>
          <w:rFonts w:ascii="Arial" w:hAnsi="Arial" w:cs="Arial"/>
          <w:color w:val="222222"/>
          <w:sz w:val="24"/>
          <w:szCs w:val="24"/>
          <w:shd w:val="clear" w:color="auto" w:fill="FFFFFF"/>
          <w:lang w:eastAsia="el-GR"/>
        </w:rPr>
        <w:t>ναρκέμπορου</w:t>
      </w:r>
      <w:proofErr w:type="spellEnd"/>
      <w:r w:rsidRPr="00EC76E3">
        <w:rPr>
          <w:rFonts w:ascii="Arial" w:hAnsi="Arial" w:cs="Arial"/>
          <w:color w:val="222222"/>
          <w:sz w:val="24"/>
          <w:szCs w:val="24"/>
          <w:shd w:val="clear" w:color="auto" w:fill="FFFFFF"/>
          <w:lang w:eastAsia="el-GR"/>
        </w:rPr>
        <w:t xml:space="preserve"> </w:t>
      </w:r>
      <w:proofErr w:type="spellStart"/>
      <w:r w:rsidRPr="00EC76E3">
        <w:rPr>
          <w:rFonts w:ascii="Arial" w:hAnsi="Arial" w:cs="Arial"/>
          <w:color w:val="222222"/>
          <w:sz w:val="24"/>
          <w:szCs w:val="24"/>
          <w:shd w:val="clear" w:color="auto" w:fill="FFFFFF"/>
          <w:lang w:eastAsia="el-GR"/>
        </w:rPr>
        <w:t>Ράμα</w:t>
      </w:r>
      <w:proofErr w:type="spellEnd"/>
      <w:r w:rsidRPr="00EC76E3">
        <w:rPr>
          <w:rFonts w:ascii="Arial" w:hAnsi="Arial" w:cs="Arial"/>
          <w:color w:val="222222"/>
          <w:sz w:val="24"/>
          <w:szCs w:val="24"/>
          <w:shd w:val="clear" w:color="auto" w:fill="FFFFFF"/>
          <w:lang w:eastAsia="el-GR"/>
        </w:rPr>
        <w:t xml:space="preserve">, δημεύουν σπίτια Ελλήνων για να μεταφέρουν τριάντα χιλιάδες λαθρομετανάστες εποίκους στην περιοχή της Βορείου Ηπείρου. Ούτε ένα διάβημα ούτε μία διαμαρτυρία.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Ακόμα ακούω στα αυτιά μου τη δήλωση του Πρωθυπουργού ότι η Αλβανία και τα Σκόπια δεν θα μπουν στην Ευρωπαϊκή Ένωση ούτε στο ΝΑΤΟ, </w:t>
      </w:r>
      <w:r w:rsidRPr="00EC76E3">
        <w:rPr>
          <w:rFonts w:ascii="Arial" w:hAnsi="Arial" w:cs="Arial"/>
          <w:color w:val="222222"/>
          <w:sz w:val="24"/>
          <w:szCs w:val="24"/>
          <w:shd w:val="clear" w:color="auto" w:fill="FFFFFF"/>
          <w:lang w:eastAsia="el-GR"/>
        </w:rPr>
        <w:lastRenderedPageBreak/>
        <w:t xml:space="preserve">διότι θα θέσει βέτο, διότι αυτά που κάνουν δεν είναι σωστά. Τα είδα τα χαΐρια σας και δυστυχώς -θα το ξαναπώ και το λέω τώρα-, όχι μόνο θα τους καθυστερούν τους λαθρομετανάστες, αλλά ο </w:t>
      </w:r>
      <w:proofErr w:type="spellStart"/>
      <w:r w:rsidRPr="00EC76E3">
        <w:rPr>
          <w:rFonts w:ascii="Arial" w:hAnsi="Arial" w:cs="Arial"/>
          <w:color w:val="222222"/>
          <w:sz w:val="24"/>
          <w:szCs w:val="24"/>
          <w:shd w:val="clear" w:color="auto" w:fill="FFFFFF"/>
          <w:lang w:eastAsia="el-GR"/>
        </w:rPr>
        <w:t>Μηταράκης</w:t>
      </w:r>
      <w:proofErr w:type="spellEnd"/>
      <w:r w:rsidRPr="00EC76E3">
        <w:rPr>
          <w:rFonts w:ascii="Arial" w:hAnsi="Arial" w:cs="Arial"/>
          <w:color w:val="222222"/>
          <w:sz w:val="24"/>
          <w:szCs w:val="24"/>
          <w:shd w:val="clear" w:color="auto" w:fill="FFFFFF"/>
          <w:lang w:eastAsia="el-GR"/>
        </w:rPr>
        <w:t xml:space="preserve"> έκανε πάλι </w:t>
      </w:r>
      <w:proofErr w:type="spellStart"/>
      <w:r w:rsidRPr="00EC76E3">
        <w:rPr>
          <w:rFonts w:ascii="Arial" w:hAnsi="Arial" w:cs="Arial"/>
          <w:color w:val="222222"/>
          <w:sz w:val="24"/>
          <w:szCs w:val="24"/>
          <w:shd w:val="clear" w:color="auto" w:fill="FFFFFF"/>
          <w:lang w:eastAsia="el-GR"/>
        </w:rPr>
        <w:t>κωλοτούμπα</w:t>
      </w:r>
      <w:proofErr w:type="spellEnd"/>
      <w:r w:rsidRPr="00EC76E3">
        <w:rPr>
          <w:rFonts w:ascii="Arial" w:hAnsi="Arial" w:cs="Arial"/>
          <w:color w:val="222222"/>
          <w:sz w:val="24"/>
          <w:szCs w:val="24"/>
          <w:shd w:val="clear" w:color="auto" w:fill="FFFFFF"/>
          <w:lang w:eastAsia="el-GR"/>
        </w:rPr>
        <w:t xml:space="preserve">. Σε αυτούς που μπήκαν από τον Έβρο – τους λέγατε εισβολείς, λαθρομετανάστες, όσους έμπαιναν από τον Έβρο, λέγατε ότι γίνεται υβριδικός πόλεμος- τους δίνετε τώρα το δικαίωμα να έχουν άσυλο. Χίλιοι τριακόσιοι και άλλοι χίλιοι διακόσιοι που μπήκαν από τον Έβρο παράνομα, τους λέγατε εσείς παράνομους, λέγατε για υβριδικό πόλεμο και σήμερα τους δίνετε άσυλο.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Μπορείτε να δίνετε άσυλο σε όποιον θέλετε, ιθαγένεια μπορείτε να δίνετε όπου θέλετε εσείς, άσυλο όμως από την Ελληνική Λύση σε αυτά τα εθνικά εγκλήματα, είτε οικονομικά είτε εθνικά, δεν θα έχετε ποτέ. Για αυτό βάζετε και τα μέσα ενημερώσεως να βομβαρδίζουν συνεχώς εναντίον μας και κυριότερα να σιωπούν για όσα λέμε. Όλοι μας έχουν φιμωμένους. Αν δείτε δελτία ειδήσεων, κύριε </w:t>
      </w:r>
      <w:proofErr w:type="spellStart"/>
      <w:r w:rsidRPr="00EC76E3">
        <w:rPr>
          <w:rFonts w:ascii="Arial" w:hAnsi="Arial" w:cs="Arial"/>
          <w:color w:val="222222"/>
          <w:sz w:val="24"/>
          <w:szCs w:val="24"/>
          <w:shd w:val="clear" w:color="auto" w:fill="FFFFFF"/>
          <w:lang w:eastAsia="el-GR"/>
        </w:rPr>
        <w:t>Βρούτση</w:t>
      </w:r>
      <w:proofErr w:type="spellEnd"/>
      <w:r w:rsidRPr="00EC76E3">
        <w:rPr>
          <w:rFonts w:ascii="Arial" w:hAnsi="Arial" w:cs="Arial"/>
          <w:color w:val="222222"/>
          <w:sz w:val="24"/>
          <w:szCs w:val="24"/>
          <w:shd w:val="clear" w:color="auto" w:fill="FFFFFF"/>
          <w:lang w:eastAsia="el-GR"/>
        </w:rPr>
        <w:t>, δεν υπάρχει πουθενά η Ελληνική Λύση. Πουθενά! Μας έχουν φιμώσει τα χρήματα που έδωσαν οι κύριοι.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Αλλά να σας πω κάτι; Για τριάντα αργύρια πρόδωσαν τον Χριστό. Άλλο, όμως, αργύρια και άλλο αγυρτεία. Αυτό είναι αγυρτεία και πολιτική και δημοσιογραφική.</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Ευχαριστώ πολύ.</w:t>
      </w:r>
    </w:p>
    <w:p w:rsidR="00EC76E3" w:rsidRPr="00EC76E3" w:rsidRDefault="00EC76E3" w:rsidP="00EC76E3">
      <w:pPr>
        <w:spacing w:after="160" w:line="600" w:lineRule="auto"/>
        <w:ind w:firstLine="720"/>
        <w:jc w:val="center"/>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(Χειροκροτήματα από την πτέρυγα της Ελληνικής Λύσης)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w:t>
      </w:r>
      <w:r w:rsidRPr="00EC76E3">
        <w:rPr>
          <w:rFonts w:ascii="Arial" w:hAnsi="Arial" w:cs="Arial"/>
          <w:color w:val="222222"/>
          <w:sz w:val="24"/>
          <w:szCs w:val="24"/>
          <w:shd w:val="clear" w:color="auto" w:fill="FFFFFF"/>
          <w:lang w:eastAsia="el-GR"/>
        </w:rPr>
        <w:t xml:space="preserve"> Ευχαριστούμε πολύ τον κ. </w:t>
      </w:r>
      <w:proofErr w:type="spellStart"/>
      <w:r w:rsidRPr="00EC76E3">
        <w:rPr>
          <w:rFonts w:ascii="Arial" w:hAnsi="Arial" w:cs="Arial"/>
          <w:color w:val="222222"/>
          <w:sz w:val="24"/>
          <w:szCs w:val="24"/>
          <w:shd w:val="clear" w:color="auto" w:fill="FFFFFF"/>
          <w:lang w:eastAsia="el-GR"/>
        </w:rPr>
        <w:t>Βελόπουλο</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Κύριε </w:t>
      </w:r>
      <w:proofErr w:type="spellStart"/>
      <w:r w:rsidRPr="00EC76E3">
        <w:rPr>
          <w:rFonts w:ascii="Arial" w:hAnsi="Arial" w:cs="Arial"/>
          <w:color w:val="222222"/>
          <w:sz w:val="24"/>
          <w:szCs w:val="24"/>
          <w:shd w:val="clear" w:color="auto" w:fill="FFFFFF"/>
          <w:lang w:eastAsia="el-GR"/>
        </w:rPr>
        <w:t>Βούτση</w:t>
      </w:r>
      <w:proofErr w:type="spellEnd"/>
      <w:r w:rsidRPr="00EC76E3">
        <w:rPr>
          <w:rFonts w:ascii="Arial" w:hAnsi="Arial" w:cs="Arial"/>
          <w:color w:val="222222"/>
          <w:sz w:val="24"/>
          <w:szCs w:val="24"/>
          <w:shd w:val="clear" w:color="auto" w:fill="FFFFFF"/>
          <w:lang w:eastAsia="el-GR"/>
        </w:rPr>
        <w:t xml:space="preserve">, θα μιλήσει ο Υπουργός Οικονομικών,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xml:space="preserve">, καθώς ζητήσατε να σας ενημερώσει. Μετά θα ακολουθήσουν οι Κοινοβουλευτικοί Εκπρόσωποι για να κάνουν τις ερωτήσεις τους. Βέβαια, να σας ενημερώσω ότι ζήτησε να μιλήσει ο κ. </w:t>
      </w:r>
      <w:proofErr w:type="spellStart"/>
      <w:r w:rsidRPr="00EC76E3">
        <w:rPr>
          <w:rFonts w:ascii="Arial" w:hAnsi="Arial" w:cs="Arial"/>
          <w:color w:val="222222"/>
          <w:sz w:val="24"/>
          <w:szCs w:val="24"/>
          <w:shd w:val="clear" w:color="auto" w:fill="FFFFFF"/>
          <w:lang w:eastAsia="el-GR"/>
        </w:rPr>
        <w:t>Βαρουφάκης</w:t>
      </w:r>
      <w:proofErr w:type="spellEnd"/>
      <w:r w:rsidRPr="00EC76E3">
        <w:rPr>
          <w:rFonts w:ascii="Arial" w:hAnsi="Arial" w:cs="Arial"/>
          <w:color w:val="222222"/>
          <w:sz w:val="24"/>
          <w:szCs w:val="24"/>
          <w:shd w:val="clear" w:color="auto" w:fill="FFFFFF"/>
          <w:lang w:eastAsia="el-GR"/>
        </w:rPr>
        <w:t>, αλλά θα τον ρωτήσω όταν θα τον δω στην Αίθουσα αν θέλει πριν ή μετά τους Κοινοβουλευτικούς τον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ΑΝΔΡΕΑΣ ΛΟΒΕΡΔΟΣ:</w:t>
      </w:r>
      <w:r w:rsidRPr="00EC76E3">
        <w:rPr>
          <w:rFonts w:ascii="Arial" w:hAnsi="Arial" w:cs="Arial"/>
          <w:color w:val="222222"/>
          <w:sz w:val="24"/>
          <w:szCs w:val="24"/>
          <w:shd w:val="clear" w:color="auto" w:fill="FFFFFF"/>
          <w:lang w:eastAsia="el-GR"/>
        </w:rPr>
        <w:t xml:space="preserve"> Κύριε Πρόεδρε, είναι μια ενιαία συζήτηση.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ΝΙΚΟΛΑΟΣ ΒΟΥΤΣΗΣ: </w:t>
      </w:r>
      <w:r w:rsidRPr="00EC76E3">
        <w:rPr>
          <w:rFonts w:ascii="Arial" w:hAnsi="Arial" w:cs="Arial"/>
          <w:color w:val="222222"/>
          <w:sz w:val="24"/>
          <w:szCs w:val="24"/>
          <w:shd w:val="clear" w:color="auto" w:fill="FFFFFF"/>
          <w:lang w:eastAsia="el-GR"/>
        </w:rPr>
        <w:t>Κύριε Πρόεδρε, μπορώ να έχω τον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w:t>
      </w:r>
      <w:r w:rsidRPr="00EC76E3">
        <w:rPr>
          <w:rFonts w:ascii="Arial" w:hAnsi="Arial" w:cs="Arial"/>
          <w:color w:val="222222"/>
          <w:sz w:val="24"/>
          <w:szCs w:val="24"/>
          <w:shd w:val="clear" w:color="auto" w:fill="FFFFFF"/>
          <w:lang w:eastAsia="el-GR"/>
        </w:rPr>
        <w:t xml:space="preserve"> Κύριε </w:t>
      </w:r>
      <w:proofErr w:type="spellStart"/>
      <w:r w:rsidRPr="00EC76E3">
        <w:rPr>
          <w:rFonts w:ascii="Arial" w:hAnsi="Arial" w:cs="Arial"/>
          <w:color w:val="222222"/>
          <w:sz w:val="24"/>
          <w:szCs w:val="24"/>
          <w:shd w:val="clear" w:color="auto" w:fill="FFFFFF"/>
          <w:lang w:eastAsia="el-GR"/>
        </w:rPr>
        <w:t>Βούτση</w:t>
      </w:r>
      <w:proofErr w:type="spellEnd"/>
      <w:r w:rsidRPr="00EC76E3">
        <w:rPr>
          <w:rFonts w:ascii="Arial" w:hAnsi="Arial" w:cs="Arial"/>
          <w:color w:val="222222"/>
          <w:sz w:val="24"/>
          <w:szCs w:val="24"/>
          <w:shd w:val="clear" w:color="auto" w:fill="FFFFFF"/>
          <w:lang w:eastAsia="el-GR"/>
        </w:rPr>
        <w:t>, έχετε τον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ΝΙΚΟΛΑΟΣ ΒΟΥΤΣΗΣ: </w:t>
      </w:r>
      <w:r w:rsidRPr="00EC76E3">
        <w:rPr>
          <w:rFonts w:ascii="Arial" w:hAnsi="Arial" w:cs="Arial"/>
          <w:color w:val="222222"/>
          <w:sz w:val="24"/>
          <w:szCs w:val="24"/>
          <w:shd w:val="clear" w:color="auto" w:fill="FFFFFF"/>
          <w:lang w:eastAsia="el-GR"/>
        </w:rPr>
        <w:t xml:space="preserve">Είχα ζητήσει να μιλήσω αμέσως μετά τους εισηγητές, διότι, πράγματι, όπως λέει ο κ. Λοβέρδος θα επακολουθήσει μια συζήτηση κατ’ οικονομία με βάση και την ενημέρωση που θα κάνει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xml:space="preserve"> για τα ιδιαίτερα θέματα του E</w:t>
      </w:r>
      <w:proofErr w:type="spellStart"/>
      <w:r w:rsidRPr="00EC76E3">
        <w:rPr>
          <w:rFonts w:ascii="Arial" w:hAnsi="Arial" w:cs="Arial"/>
          <w:color w:val="222222"/>
          <w:sz w:val="24"/>
          <w:szCs w:val="24"/>
          <w:shd w:val="clear" w:color="auto" w:fill="FFFFFF"/>
          <w:lang w:val="en-US" w:eastAsia="el-GR"/>
        </w:rPr>
        <w:t>urogroup</w:t>
      </w:r>
      <w:proofErr w:type="spellEnd"/>
      <w:r w:rsidRPr="00EC76E3">
        <w:rPr>
          <w:rFonts w:ascii="Arial" w:hAnsi="Arial" w:cs="Arial"/>
          <w:color w:val="222222"/>
          <w:sz w:val="24"/>
          <w:szCs w:val="24"/>
          <w:shd w:val="clear" w:color="auto" w:fill="FFFFFF"/>
          <w:lang w:eastAsia="el-GR"/>
        </w:rPr>
        <w:t xml:space="preserve">. Εγώ δεν ήθελα να μιλήσω ιδιαίτερα για αυτά τα θέματα. Εκ των πραγμάτων θα μιλήσω μετά τον κ.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lastRenderedPageBreak/>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w:t>
      </w:r>
      <w:r w:rsidRPr="00EC76E3">
        <w:rPr>
          <w:rFonts w:ascii="Arial" w:hAnsi="Arial" w:cs="Arial"/>
          <w:color w:val="222222"/>
          <w:sz w:val="24"/>
          <w:szCs w:val="24"/>
          <w:shd w:val="clear" w:color="auto" w:fill="FFFFFF"/>
          <w:lang w:eastAsia="el-GR"/>
        </w:rPr>
        <w:t xml:space="preserve"> Δεν είναι καλύτερο να τον ακούσετε πρώτα; Φαντάζομαι θα θέλετε να τον ακούσετε.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ΝΙΚΟΛΑΟΣ ΒΟΥΤΣΗΣ: </w:t>
      </w:r>
      <w:r w:rsidRPr="00EC76E3">
        <w:rPr>
          <w:rFonts w:ascii="Arial" w:hAnsi="Arial" w:cs="Arial"/>
          <w:color w:val="222222"/>
          <w:sz w:val="24"/>
          <w:szCs w:val="24"/>
          <w:shd w:val="clear" w:color="auto" w:fill="FFFFFF"/>
          <w:lang w:eastAsia="el-GR"/>
        </w:rPr>
        <w:t xml:space="preserve">Όχι, εφόσον θέλει να κάνει χρήση του δικαιώματος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θα το κάνει τώρα. Δεν υπάρχει θέμα.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w:t>
      </w:r>
      <w:r w:rsidRPr="00EC76E3">
        <w:rPr>
          <w:rFonts w:ascii="Arial" w:hAnsi="Arial" w:cs="Arial"/>
          <w:color w:val="222222"/>
          <w:sz w:val="24"/>
          <w:szCs w:val="24"/>
          <w:shd w:val="clear" w:color="auto" w:fill="FFFFFF"/>
          <w:lang w:eastAsia="el-GR"/>
        </w:rPr>
        <w:t xml:space="preserve"> Κύριε Υπουργέ, έχετε τον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ΧΡΗΣΤΟΣ ΣΤΑΪΚΟΥΡΑΣ (Υπουργός Οικονομικών):</w:t>
      </w:r>
      <w:r w:rsidRPr="00EC76E3">
        <w:rPr>
          <w:rFonts w:ascii="Arial" w:hAnsi="Arial" w:cs="Arial"/>
          <w:color w:val="222222"/>
          <w:sz w:val="24"/>
          <w:szCs w:val="24"/>
          <w:shd w:val="clear" w:color="auto" w:fill="FFFFFF"/>
          <w:lang w:eastAsia="el-GR"/>
        </w:rPr>
        <w:t xml:space="preserve"> Ευχαριστώ, κύριε Πρόεδρε.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Ορθώς όλες οι πτέρυγες της Βουλής ζήτησαν μια ενημέρωση από τον Υπουργό Οικονομικών γενικότερα για τις ευρωπαϊκές εξελίξεις και τις πρωτοβουλίες που αναλαμβάνονται για την αντιμετώπιση των επιπτώσεων του </w:t>
      </w:r>
      <w:proofErr w:type="spellStart"/>
      <w:r w:rsidRPr="00EC76E3">
        <w:rPr>
          <w:rFonts w:ascii="Arial" w:hAnsi="Arial" w:cs="Arial"/>
          <w:color w:val="222222"/>
          <w:sz w:val="24"/>
          <w:szCs w:val="24"/>
          <w:shd w:val="clear" w:color="auto" w:fill="FFFFFF"/>
          <w:lang w:eastAsia="el-GR"/>
        </w:rPr>
        <w:t>κορωνοϊού</w:t>
      </w:r>
      <w:proofErr w:type="spellEnd"/>
      <w:r w:rsidRPr="00EC76E3">
        <w:rPr>
          <w:rFonts w:ascii="Arial" w:hAnsi="Arial" w:cs="Arial"/>
          <w:color w:val="222222"/>
          <w:sz w:val="24"/>
          <w:szCs w:val="24"/>
          <w:shd w:val="clear" w:color="auto" w:fill="FFFFFF"/>
          <w:lang w:eastAsia="el-GR"/>
        </w:rPr>
        <w:t xml:space="preserve"> και στο πεδίο της οικονομίας. Οφείλω στο πλαίσιο του περιορισμένου χρόνου που έχω σήμερα, γιατί όπως ξέρετε υπάρχει μια συνεδρίαση σήμερα το απόγευμα και υπάρχουν διμερείς επικοινωνίες και επαφές πριν από αυτό, να σας ενημερώσω.</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Κυρίες και κύριοι συνάδελφοι, σε παγκόσμιο επίπεδο η πανδημία του </w:t>
      </w:r>
      <w:proofErr w:type="spellStart"/>
      <w:r w:rsidRPr="00EC76E3">
        <w:rPr>
          <w:rFonts w:ascii="Arial" w:hAnsi="Arial" w:cs="Arial"/>
          <w:color w:val="222222"/>
          <w:sz w:val="24"/>
          <w:szCs w:val="24"/>
          <w:shd w:val="clear" w:color="auto" w:fill="FFFFFF"/>
          <w:lang w:eastAsia="el-GR"/>
        </w:rPr>
        <w:t>κορωνοϊού</w:t>
      </w:r>
      <w:proofErr w:type="spellEnd"/>
      <w:r w:rsidRPr="00EC76E3">
        <w:rPr>
          <w:rFonts w:ascii="Arial" w:hAnsi="Arial" w:cs="Arial"/>
          <w:color w:val="222222"/>
          <w:sz w:val="24"/>
          <w:szCs w:val="24"/>
          <w:shd w:val="clear" w:color="auto" w:fill="FFFFFF"/>
          <w:lang w:eastAsia="el-GR"/>
        </w:rPr>
        <w:t xml:space="preserve"> θέτει υπό δοκιμασία το ανεκτίμητο αγαθό της υγείας, τα συστήματα, πρωτίστως τα δημόσια, που το υπηρετούν, αλλά και τις αντοχές κοινωνιών και οικονομιών. </w:t>
      </w:r>
      <w:proofErr w:type="spellStart"/>
      <w:r w:rsidRPr="00EC76E3">
        <w:rPr>
          <w:rFonts w:ascii="Arial" w:hAnsi="Arial" w:cs="Arial"/>
          <w:color w:val="222222"/>
          <w:sz w:val="24"/>
          <w:szCs w:val="24"/>
          <w:shd w:val="clear" w:color="auto" w:fill="FFFFFF"/>
          <w:lang w:eastAsia="el-GR"/>
        </w:rPr>
        <w:t>Καμμία</w:t>
      </w:r>
      <w:proofErr w:type="spellEnd"/>
      <w:r w:rsidRPr="00EC76E3">
        <w:rPr>
          <w:rFonts w:ascii="Arial" w:hAnsi="Arial" w:cs="Arial"/>
          <w:color w:val="222222"/>
          <w:sz w:val="24"/>
          <w:szCs w:val="24"/>
          <w:shd w:val="clear" w:color="auto" w:fill="FFFFFF"/>
          <w:lang w:eastAsia="el-GR"/>
        </w:rPr>
        <w:t xml:space="preserve"> χώρα δεν είναι αρκετά ισχυρή και έτοιμη ώστε να </w:t>
      </w:r>
      <w:r w:rsidRPr="00EC76E3">
        <w:rPr>
          <w:rFonts w:ascii="Arial" w:hAnsi="Arial" w:cs="Arial"/>
          <w:color w:val="222222"/>
          <w:sz w:val="24"/>
          <w:szCs w:val="24"/>
          <w:shd w:val="clear" w:color="auto" w:fill="FFFFFF"/>
          <w:lang w:eastAsia="el-GR"/>
        </w:rPr>
        <w:lastRenderedPageBreak/>
        <w:t>ανταπεξέλθει μόνη της στις τεράστιες επιβαρύνσεις που γεννά η πανδημία. Συνεπώς θα επαναλάβω και σε αυτή την Αίθουσα ότι απολύτως ασφαλή και μόνιμα καταφύγια δεν υπάρχουν ούτε για τα βουβάλια ούτε για τους βατράχους. Ο εχθρός είναι κοινός, επομένως απαιτούνται κοινές ευρωπαϊκές λύσεις, λύσεις ουσιαστικές, λύσεις τολμηρές, λύσεις ανάλογες με την σοβαρότητα της κατάστασης, απαλλαγμένες από όρους, περιορισμούς και αγκυλώσεις του παρελθόντος.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Είναι γεγονός ότι σε αυτή την κρίση οι Υπουργοί Οικονομικών της Ευρωπαϊκής Ένωσης και οι Ευρωπαϊκοί θεσμοί έλαβαν σημαντικές και γρήγορες αποφάσεις, ενεργοποιώντας μέτρα τόσο στο δημοσιονομικό πεδίο όσο και σε αυτό της ενίσχυσης της ρευστότητας στην πραγματική οικονομία. Οι δημοσιονομικοί στόχοι και οι περιορισμοί που είχαν τεθεί σε ευρωπαϊκό επίπεδο και στην Ελλάδα ήρθησαν ώστε οι κυβερνήσεις, μεταξύ των οποίων και της Ελλάδος να έχουν την αναγκαία ευελιξία για τη λήψη μέτρων αντιμετώπισης της πανδημίας και των επιπτώσεών της. Το πλαίσιο των κρατικών ενισχύσεων και των δημοσίων συμβάσεων έγινε πιο ελαστικό. Ήδη τρεις συγκεκριμένες ελληνικές προτάσεις έχουν εγκριθεί από την DG</w:t>
      </w:r>
      <w:r w:rsidRPr="00EC76E3">
        <w:rPr>
          <w:rFonts w:ascii="Arial" w:hAnsi="Arial" w:cs="Arial"/>
          <w:color w:val="222222"/>
          <w:sz w:val="24"/>
          <w:szCs w:val="24"/>
          <w:shd w:val="clear" w:color="auto" w:fill="FFFFFF"/>
          <w:lang w:val="en-US" w:eastAsia="el-GR"/>
        </w:rPr>
        <w:t>C</w:t>
      </w:r>
      <w:proofErr w:type="spellStart"/>
      <w:r w:rsidRPr="00EC76E3">
        <w:rPr>
          <w:rFonts w:ascii="Arial" w:hAnsi="Arial" w:cs="Arial"/>
          <w:color w:val="222222"/>
          <w:sz w:val="24"/>
          <w:szCs w:val="24"/>
          <w:shd w:val="clear" w:color="auto" w:fill="FFFFFF"/>
          <w:lang w:eastAsia="el-GR"/>
        </w:rPr>
        <w:t>om</w:t>
      </w:r>
      <w:proofErr w:type="spellEnd"/>
      <w:r w:rsidRPr="00EC76E3">
        <w:rPr>
          <w:rFonts w:ascii="Arial" w:hAnsi="Arial" w:cs="Arial"/>
          <w:color w:val="222222"/>
          <w:sz w:val="24"/>
          <w:szCs w:val="24"/>
          <w:shd w:val="clear" w:color="auto" w:fill="FFFFFF"/>
          <w:lang w:eastAsia="el-GR"/>
        </w:rPr>
        <w:t xml:space="preserve">. Περαιτέρω παρασχέθηκε ευελιξία στην χρήση και μεταφορά πόρων εντός και από τα διαρθρωτικά και περιφερειακά ταμεία της Ευρωπαϊκής Ένωσης, ενώ ενεργοποιήθηκε το εργαλείο ενίσχυσης της έκτακτης ανάγκης για τα συστήματα </w:t>
      </w:r>
      <w:r w:rsidRPr="00EC76E3">
        <w:rPr>
          <w:rFonts w:ascii="Arial" w:hAnsi="Arial" w:cs="Arial"/>
          <w:color w:val="222222"/>
          <w:sz w:val="24"/>
          <w:szCs w:val="24"/>
          <w:shd w:val="clear" w:color="auto" w:fill="FFFFFF"/>
          <w:lang w:eastAsia="el-GR"/>
        </w:rPr>
        <w:lastRenderedPageBreak/>
        <w:t>υγείας. Αυτό έκαναν οι Υπουργοί Οικονομικών και τα όργανα της Ευρωπαϊκής Ένωσης μέχρι σήμερα, για να αντιμετωπίσουν κυρίως δημοσιονομικά το πρόβλημα.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Αντίστοιχα στο κομμάτι της ρευστότητας έπραξε και η Ευρωπαϊκή Κεντρική Τράπεζα στο νομισματικό πεδίο. Διεύρυνε την </w:t>
      </w:r>
      <w:proofErr w:type="spellStart"/>
      <w:r w:rsidRPr="00EC76E3">
        <w:rPr>
          <w:rFonts w:ascii="Arial" w:hAnsi="Arial" w:cs="Arial"/>
          <w:color w:val="222222"/>
          <w:sz w:val="24"/>
          <w:szCs w:val="24"/>
          <w:shd w:val="clear" w:color="auto" w:fill="FFFFFF"/>
          <w:lang w:eastAsia="el-GR"/>
        </w:rPr>
        <w:t>επιλεξιμότητα</w:t>
      </w:r>
      <w:proofErr w:type="spellEnd"/>
      <w:r w:rsidRPr="00EC76E3">
        <w:rPr>
          <w:rFonts w:ascii="Arial" w:hAnsi="Arial" w:cs="Arial"/>
          <w:color w:val="222222"/>
          <w:sz w:val="24"/>
          <w:szCs w:val="24"/>
          <w:shd w:val="clear" w:color="auto" w:fill="FFFFFF"/>
          <w:lang w:eastAsia="el-GR"/>
        </w:rPr>
        <w:t xml:space="preserve"> εταιρικών χρεογράφων στο υφιστάμενο πρόγραμμα ποσοτικής χαλάρωσης και προχώρησε σε νέο </w:t>
      </w:r>
      <w:proofErr w:type="spellStart"/>
      <w:r w:rsidRPr="00EC76E3">
        <w:rPr>
          <w:rFonts w:ascii="Arial" w:hAnsi="Arial" w:cs="Arial"/>
          <w:color w:val="222222"/>
          <w:sz w:val="24"/>
          <w:szCs w:val="24"/>
          <w:shd w:val="clear" w:color="auto" w:fill="FFFFFF"/>
          <w:lang w:eastAsia="el-GR"/>
        </w:rPr>
        <w:t>στοχευμένο</w:t>
      </w:r>
      <w:proofErr w:type="spellEnd"/>
      <w:r w:rsidRPr="00EC76E3">
        <w:rPr>
          <w:rFonts w:ascii="Arial" w:hAnsi="Arial" w:cs="Arial"/>
          <w:color w:val="222222"/>
          <w:sz w:val="24"/>
          <w:szCs w:val="24"/>
          <w:shd w:val="clear" w:color="auto" w:fill="FFFFFF"/>
          <w:lang w:eastAsia="el-GR"/>
        </w:rPr>
        <w:t xml:space="preserve"> πρόγραμμα στο οποίο για πρώτη φορά από το 2015 τα ομόλογα του ελληνικού δημοσίου είναι αποδεκτοί τίτλοι.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Επίσης, μόλις προχθές η Ευρωπαϊκή Κεντρική Τράπεζα </w:t>
      </w:r>
      <w:proofErr w:type="spellStart"/>
      <w:r w:rsidRPr="00EC76E3">
        <w:rPr>
          <w:rFonts w:ascii="Arial" w:hAnsi="Arial" w:cs="Arial"/>
          <w:color w:val="222222"/>
          <w:sz w:val="24"/>
          <w:szCs w:val="24"/>
          <w:shd w:val="clear" w:color="auto" w:fill="FFFFFF"/>
          <w:lang w:eastAsia="el-GR"/>
        </w:rPr>
        <w:t>επανέφερε</w:t>
      </w:r>
      <w:proofErr w:type="spellEnd"/>
      <w:r w:rsidRPr="00EC76E3">
        <w:rPr>
          <w:rFonts w:ascii="Arial" w:hAnsi="Arial" w:cs="Arial"/>
          <w:color w:val="222222"/>
          <w:sz w:val="24"/>
          <w:szCs w:val="24"/>
          <w:shd w:val="clear" w:color="auto" w:fill="FFFFFF"/>
          <w:lang w:eastAsia="el-GR"/>
        </w:rPr>
        <w:t xml:space="preserve"> την παρέκκλιση, το </w:t>
      </w:r>
      <w:r w:rsidRPr="00EC76E3">
        <w:rPr>
          <w:rFonts w:ascii="Arial" w:hAnsi="Arial" w:cs="Arial"/>
          <w:color w:val="222222"/>
          <w:sz w:val="24"/>
          <w:szCs w:val="24"/>
          <w:shd w:val="clear" w:color="auto" w:fill="FFFFFF"/>
          <w:lang w:val="en-US" w:eastAsia="el-GR"/>
        </w:rPr>
        <w:t>waiver</w:t>
      </w:r>
      <w:r w:rsidRPr="00EC76E3">
        <w:rPr>
          <w:rFonts w:ascii="Arial" w:hAnsi="Arial" w:cs="Arial"/>
          <w:color w:val="222222"/>
          <w:sz w:val="24"/>
          <w:szCs w:val="24"/>
          <w:shd w:val="clear" w:color="auto" w:fill="FFFFFF"/>
          <w:lang w:eastAsia="el-GR"/>
        </w:rPr>
        <w:t xml:space="preserve">, που επηρεάζει την </w:t>
      </w:r>
      <w:proofErr w:type="spellStart"/>
      <w:r w:rsidRPr="00EC76E3">
        <w:rPr>
          <w:rFonts w:ascii="Arial" w:hAnsi="Arial" w:cs="Arial"/>
          <w:color w:val="222222"/>
          <w:sz w:val="24"/>
          <w:szCs w:val="24"/>
          <w:shd w:val="clear" w:color="auto" w:fill="FFFFFF"/>
          <w:lang w:eastAsia="el-GR"/>
        </w:rPr>
        <w:t>καταλληλότητα</w:t>
      </w:r>
      <w:proofErr w:type="spellEnd"/>
      <w:r w:rsidRPr="00EC76E3">
        <w:rPr>
          <w:rFonts w:ascii="Arial" w:hAnsi="Arial" w:cs="Arial"/>
          <w:color w:val="222222"/>
          <w:sz w:val="24"/>
          <w:szCs w:val="24"/>
          <w:shd w:val="clear" w:color="auto" w:fill="FFFFFF"/>
          <w:lang w:eastAsia="el-GR"/>
        </w:rPr>
        <w:t xml:space="preserve"> των ομολόγων που εκδίδει ή εγγυάται η Ελληνική Δημοκρατία και τα οποία χρησιμοποιούνται ως εξασφαλίσεις στις πράξεις νομισματικής πολιτικής του </w:t>
      </w:r>
      <w:proofErr w:type="spellStart"/>
      <w:r w:rsidRPr="00EC76E3">
        <w:rPr>
          <w:rFonts w:ascii="Arial" w:hAnsi="Arial" w:cs="Arial"/>
          <w:color w:val="222222"/>
          <w:sz w:val="24"/>
          <w:szCs w:val="24"/>
          <w:shd w:val="clear" w:color="auto" w:fill="FFFFFF"/>
          <w:lang w:eastAsia="el-GR"/>
        </w:rPr>
        <w:t>ευρωσυστήματος</w:t>
      </w:r>
      <w:proofErr w:type="spellEnd"/>
      <w:r w:rsidRPr="00EC76E3">
        <w:rPr>
          <w:rFonts w:ascii="Arial" w:hAnsi="Arial" w:cs="Arial"/>
          <w:color w:val="222222"/>
          <w:sz w:val="24"/>
          <w:szCs w:val="24"/>
          <w:shd w:val="clear" w:color="auto" w:fill="FFFFFF"/>
          <w:lang w:eastAsia="el-GR"/>
        </w:rPr>
        <w:t>.  Υπενθυμίζεται ότι από το 2018 τα ελληνικά ομόλογα δεν γίνονται αποδεκτά ως ενέχυρα, καθώς δεν πληρούσαν τις ελάχιστες απαιτήσεις πιστοληπτικής διαβάθμισης που ορίζει η Ευρωπαϊκή Κεντρική Τράπεζα.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Αυτές οι συγκεκριμένες δύο αποφάσεις της Ευρωπαϊκής Κεντρικής Τράπεζας διευρύνουν σημαντικά τις πηγές χρηματοδότησης των ελληνικών τραπεζών και κατ’ επέκταση ενισχύουν την ικανότητά τους να στηρίξουν την πραγματική οικονομία, νοικοκυριά και επιχειρήσεις. Επιπλέον, αναμένεται να </w:t>
      </w:r>
      <w:r w:rsidRPr="00EC76E3">
        <w:rPr>
          <w:rFonts w:ascii="Arial" w:hAnsi="Arial" w:cs="Arial"/>
          <w:color w:val="222222"/>
          <w:sz w:val="24"/>
          <w:szCs w:val="24"/>
          <w:shd w:val="clear" w:color="auto" w:fill="FFFFFF"/>
          <w:lang w:eastAsia="el-GR"/>
        </w:rPr>
        <w:lastRenderedPageBreak/>
        <w:t>έχουν θετική επίδραση στην εμπορευσιμότητα και στις αποτιμήσεις των ομολόγων του ελληνικού δημοσίου.</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Όμως, κυρίες και κύριοι συνάδελφοι, είναι σαφές ότι τα προαναφερθέντα, αν και ιδιαίτερα χρήσιμα, δεν αρκούν για μια δοκιμασία με τα χαρακτηριστικά της σημερινής. Είναι απαραίτητο σε μια λογική πραγματικής αλληλεγγύης να ριχτούν στη μάχη και άλλα ισχυρά όπλα. Και αυτή είναι η θέση της χώρας που διατύπωσα και στο προχθεσινό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θέση την οποία θα επαναλάβω και σήμερα: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Η επενδυτική πρωτοβουλία της Ευρωπαϊκής Επιτροπής για τη στήριξη των συστημάτων υγειονομικής περίθαλψης, των επιχειρήσεων και της αγοράς εργασίας με τη διάθεση πόρων από τα διαρθρωτικά ταμεία, καθώς και η πρόταση της Ευρωπαϊκής Τράπεζας Επενδύσεων για ένα πανευρωπαϊκό ταμείο εγγυήσεων, το οποίο μοχλευμένο θα ανέλθει στα 200 δισεκατομμύρια ευρώ, θα μπορούσε να κινητοποιήσει πρόσθετη χρηματοδότηση για τις μικρές και μεσαίες επιχειρήσεις και όλα αυτά κινούνται ως επιπλέον πρωτοβουλίες στη σωστή κατεύθυνση και έχουν, για να σας προϊδεάσω, ουσιαστικά συμφωνηθεί.</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Το ίδιο ισχύει -με παρατηρήσεις, βεβαίως, από ορισμένα κράτη-μέλη- για τη σύσταση και υλοποίηση ενός προσωρινού ταμείου για τη διασφάλιση των θέσεων εργασίας, το πρόγραμμα «</w:t>
      </w:r>
      <w:r w:rsidRPr="00EC76E3">
        <w:rPr>
          <w:rFonts w:ascii="Arial" w:hAnsi="Arial" w:cs="Arial"/>
          <w:color w:val="222222"/>
          <w:sz w:val="24"/>
          <w:szCs w:val="24"/>
          <w:shd w:val="clear" w:color="auto" w:fill="FFFFFF"/>
          <w:lang w:val="en-US" w:eastAsia="el-GR"/>
        </w:rPr>
        <w:t>SURE</w:t>
      </w:r>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Ως προς τις προτάσεις του Ευρωπαϊκού Μηχανισμού Στήριξης για αξιοποίηση των πιστοληπτικών γραμμών για όλα ανεξαιρέτως τα κράτη-μέλη δεν έχει υπάρξει ακόμα οριστική συμφωνία. Θέση της χώρας είναι να υπάρξει ευελιξία και προϋποθέσεις που να ανταποκρίνονται στις ανάγκες της παρούσας συγκυρίας στηριζόμενες αποκλειστικά και σχετιζόμενες αποκλειστικά με το εξωγενές και συμμετρικό σοκ στην οικονομία.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Ακόμα, όμως, και με αυτές τις πανευρωπαϊκές παρεμβάσεις, ύψους άνω των 500 δισεκατομμυρίων ευρώ, η θέση μας -η θέση μου- είναι ότι οι ανάγκες στην αδρανοποιημένη και χειμαζόμενη από την υγειονομική κρίση πραγματική οικονομία και στον παραγωγικό ιστό της είναι πολύ μεγαλύτερες.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Συνεπώς, το συνολικό ευρωπαϊκό σχέδιο πρέπει να είναι πιο φιλόδοξο, με άγρυπνο το μάτι στον </w:t>
      </w:r>
      <w:proofErr w:type="spellStart"/>
      <w:r w:rsidRPr="00EC76E3">
        <w:rPr>
          <w:rFonts w:ascii="Arial" w:hAnsi="Arial" w:cs="Arial"/>
          <w:color w:val="222222"/>
          <w:sz w:val="24"/>
          <w:szCs w:val="24"/>
          <w:shd w:val="clear" w:color="auto" w:fill="FFFFFF"/>
          <w:lang w:eastAsia="el-GR"/>
        </w:rPr>
        <w:t>κορωνοϊό</w:t>
      </w:r>
      <w:proofErr w:type="spellEnd"/>
      <w:r w:rsidRPr="00EC76E3">
        <w:rPr>
          <w:rFonts w:ascii="Arial" w:hAnsi="Arial" w:cs="Arial"/>
          <w:color w:val="222222"/>
          <w:sz w:val="24"/>
          <w:szCs w:val="24"/>
          <w:shd w:val="clear" w:color="auto" w:fill="FFFFFF"/>
          <w:lang w:eastAsia="el-GR"/>
        </w:rPr>
        <w:t>, αλλά και με το βλέμμα στην επιστροφή στην κανονικότητα της οικονομίας.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Γι’ αυτόν τον λόγο πιστεύουμε ότι απαιτούνται και διεκδικούμε επιπλέον πρωτοβουλίες που θα προσφέρουν επιπλέον ενέσεις ρευστότητας στις εθνικές και την ευρωπαϊκή οικονομία. Με την έκδοση ενός κοινού ευρωπαϊκού αξιογράφου, αλλά και άλλων καινοτόμων λύσεων, με την αξιοποίηση του τρέχοντος ευρωπαϊκού προϋπολογισμού, με την αναδιάταξη και την ενίσχυση του προσεχούς πολυετούς δημοσιονομικού πλαισίου, όλα αυτά θα μπορούσαν </w:t>
      </w:r>
      <w:r w:rsidRPr="00EC76E3">
        <w:rPr>
          <w:rFonts w:ascii="Arial" w:hAnsi="Arial" w:cs="Arial"/>
          <w:color w:val="222222"/>
          <w:sz w:val="24"/>
          <w:szCs w:val="24"/>
          <w:shd w:val="clear" w:color="auto" w:fill="FFFFFF"/>
          <w:lang w:eastAsia="el-GR"/>
        </w:rPr>
        <w:lastRenderedPageBreak/>
        <w:t>να χρηματοδοτήσουν τις ανάγκες για την αντιμετώπιση της υγειονομικής κρίσης και την ανάκαμψη της επόμενης ημέρας.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Πρέπει όλοι να συνειδητοποιήσουμε πως τα μεγάλα οράματα προσεγγίζονται με μεγάλες αποφάσεις και γενναίες πράξεις.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Πράγματι, τις προηγούμενες ημέρες οι σχετικές διαβουλεύσεις ήταν και συνεχίζουν να είναι πυκνές. Εντούτοις, το προχθεσινό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xml:space="preserve"> δεν κατέληξε σε συμφωνία επί αυτού του πιο φιλόδοξου σχεδίου. Ευελπιστώ πως αυτό θα γίνει σήμερα με ένα συνολικό, συνεκτικό πακέτο μέτρων που θα αποδεικνύει, αφ’ ενός, ότι αυτά τα μέτρα, αυτές οι πολιτικές εμφορούνται από την αξία της αλληλεγγύης, που αποτελεί, άλλωστε, την απαρχή της ευρωπαϊκής ιδέας και τη βάση του ευρωπαϊκού οικοδομήματος και αφ’ ετέρου, ότι αυτό το πακέτο μέτρων δεν θα είναι κατώτερο των περιστάσεων, ούτε θα δείχνει ατολμία και απροθυμία. Αυτά περιμένουν σήμερα όλοι οι πολίτες στην Ευρώπη.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Η Ελλάδα τους τελευταίους μήνες συμμετέχει με ισχυρή και ισότιμη πλέον φωνή στο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κερδίζει χαμένη αξιοπιστία, καταθέτει σε κάθε συνεδρίαση στέρεα επιχειρήματα και όχι θεωρητικά ιδεοληπτικά νεφελώματα, κερδίζει βαθμούς ευελιξίας που ήταν αδιανόητοι πριν από λίγους μήνες, τοποθετείται με σαφήνεια και αυτοπεποίθηση, με σοβαρότητα και υπευθυνότητα. Αυτό έπραξε και προχθές, αυτό θα πράξει και σήμερα, όχι με όρους επικοινωνίας, αλλά ουσίας.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Σας ευχαριστώ πολύ.</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w:t>
      </w:r>
      <w:r w:rsidRPr="00EC76E3">
        <w:rPr>
          <w:rFonts w:ascii="Arial" w:hAnsi="Arial" w:cs="Arial"/>
          <w:color w:val="222222"/>
          <w:sz w:val="24"/>
          <w:szCs w:val="24"/>
          <w:shd w:val="clear" w:color="auto" w:fill="FFFFFF"/>
          <w:lang w:eastAsia="el-GR"/>
        </w:rPr>
        <w:t xml:space="preserve"> Κι εμείς σας ευχαριστούμε, κύριε Υπουργέ.</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Θα δώσω τώρα τον λόγο στον πρώην Πρόεδρο της Βουλής, κ. </w:t>
      </w:r>
      <w:proofErr w:type="spellStart"/>
      <w:r w:rsidRPr="00EC76E3">
        <w:rPr>
          <w:rFonts w:ascii="Arial" w:hAnsi="Arial" w:cs="Arial"/>
          <w:color w:val="222222"/>
          <w:sz w:val="24"/>
          <w:szCs w:val="24"/>
          <w:shd w:val="clear" w:color="auto" w:fill="FFFFFF"/>
          <w:lang w:eastAsia="el-GR"/>
        </w:rPr>
        <w:t>Βούτση</w:t>
      </w:r>
      <w:proofErr w:type="spellEnd"/>
      <w:r w:rsidRPr="00EC76E3">
        <w:rPr>
          <w:rFonts w:ascii="Arial" w:hAnsi="Arial" w:cs="Arial"/>
          <w:color w:val="222222"/>
          <w:sz w:val="24"/>
          <w:szCs w:val="24"/>
          <w:shd w:val="clear" w:color="auto" w:fill="FFFFFF"/>
          <w:lang w:eastAsia="el-GR"/>
        </w:rPr>
        <w:t xml:space="preserve"> και μετά στον κ. </w:t>
      </w:r>
      <w:proofErr w:type="spellStart"/>
      <w:r w:rsidRPr="00EC76E3">
        <w:rPr>
          <w:rFonts w:ascii="Arial" w:hAnsi="Arial" w:cs="Arial"/>
          <w:color w:val="222222"/>
          <w:sz w:val="24"/>
          <w:szCs w:val="24"/>
          <w:shd w:val="clear" w:color="auto" w:fill="FFFFFF"/>
          <w:lang w:eastAsia="el-GR"/>
        </w:rPr>
        <w:t>Βαρουφάκη</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Μήπως θέλετε να ακούσετε και τους Κοινοβουλευτικούς Εκπροσώπους πρώτα;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ΑΝΔΡΕΑΣ ΛΟΒΕΡΔΟΣ:</w:t>
      </w:r>
      <w:r w:rsidRPr="00EC76E3">
        <w:rPr>
          <w:rFonts w:ascii="Arial" w:hAnsi="Arial" w:cs="Arial"/>
          <w:color w:val="222222"/>
          <w:sz w:val="24"/>
          <w:szCs w:val="24"/>
          <w:shd w:val="clear" w:color="auto" w:fill="FFFFFF"/>
          <w:lang w:eastAsia="el-GR"/>
        </w:rPr>
        <w:t xml:space="preserve"> Με </w:t>
      </w:r>
      <w:proofErr w:type="spellStart"/>
      <w:r w:rsidRPr="00EC76E3">
        <w:rPr>
          <w:rFonts w:ascii="Arial" w:hAnsi="Arial" w:cs="Arial"/>
          <w:color w:val="222222"/>
          <w:sz w:val="24"/>
          <w:szCs w:val="24"/>
          <w:shd w:val="clear" w:color="auto" w:fill="FFFFFF"/>
          <w:lang w:eastAsia="el-GR"/>
        </w:rPr>
        <w:t>συγχωρείτε</w:t>
      </w:r>
      <w:proofErr w:type="spellEnd"/>
      <w:r w:rsidRPr="00EC76E3">
        <w:rPr>
          <w:rFonts w:ascii="Arial" w:hAnsi="Arial" w:cs="Arial"/>
          <w:color w:val="222222"/>
          <w:sz w:val="24"/>
          <w:szCs w:val="24"/>
          <w:shd w:val="clear" w:color="auto" w:fill="FFFFFF"/>
          <w:lang w:eastAsia="el-GR"/>
        </w:rPr>
        <w:t>, κύριε Πρόεδρε, ήσασταν εδώ το πρωί;</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Όχι, πείτε μου.</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ΑΝΔΡΕΑΣ ΛΟΒΕΡΔΟΣ: </w:t>
      </w:r>
      <w:r w:rsidRPr="00EC76E3">
        <w:rPr>
          <w:rFonts w:ascii="Arial" w:hAnsi="Arial" w:cs="Arial"/>
          <w:color w:val="222222"/>
          <w:sz w:val="24"/>
          <w:szCs w:val="24"/>
          <w:shd w:val="clear" w:color="auto" w:fill="FFFFFF"/>
          <w:lang w:eastAsia="el-GR"/>
        </w:rPr>
        <w:t>Μπορώ να πάρω τον λόγο για να εξηγήσω;</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Βεβαίως, γιατί όχι;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ΑΝΔΡΕΑΣ ΛΟΒΕΡΔΟΣ: </w:t>
      </w:r>
      <w:r w:rsidRPr="00EC76E3">
        <w:rPr>
          <w:rFonts w:ascii="Arial" w:hAnsi="Arial" w:cs="Arial"/>
          <w:color w:val="222222"/>
          <w:sz w:val="24"/>
          <w:szCs w:val="24"/>
          <w:shd w:val="clear" w:color="auto" w:fill="FFFFFF"/>
          <w:lang w:eastAsia="el-GR"/>
        </w:rPr>
        <w:t>Είχαμε την πρωτοβουλία, με την οποία συμφώνησαν όλα τα κόμματα, να παρακαλέσουμε να διακόψει ο κύριος Υπουργός των Οικονομικών το πρόγραμμά του, ώστε να έρθει εδώ και να του υποβάλλουμε κάποιες ερωτήσεις για να τις απαντήσει.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Το πήγατε ανάποδα και σωστά. Πρώτα μας έκανε μια εισήγηση. Έχουμε να του κάνουμε ερωτήσεις με πολύ περιορισμένο χρόνο ομιλίας. Να δοθεί ένα </w:t>
      </w:r>
      <w:r w:rsidRPr="00EC76E3">
        <w:rPr>
          <w:rFonts w:ascii="Arial" w:hAnsi="Arial" w:cs="Arial"/>
          <w:color w:val="222222"/>
          <w:sz w:val="24"/>
          <w:szCs w:val="24"/>
          <w:shd w:val="clear" w:color="auto" w:fill="FFFFFF"/>
          <w:lang w:eastAsia="el-GR"/>
        </w:rPr>
        <w:lastRenderedPageBreak/>
        <w:t>με δύο λεπτά στον κάθε Κοινοβουλευτικό Εκπρόσωπο. Δεν μπορεί να διακοπεί αυτό. Αν χρειαστεί να φύγει, μετά τι θα γίνει;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 xml:space="preserve">Και ο κ. </w:t>
      </w:r>
      <w:proofErr w:type="spellStart"/>
      <w:r w:rsidRPr="00EC76E3">
        <w:rPr>
          <w:rFonts w:ascii="Arial" w:hAnsi="Arial" w:cs="Arial"/>
          <w:color w:val="222222"/>
          <w:sz w:val="24"/>
          <w:szCs w:val="24"/>
          <w:shd w:val="clear" w:color="auto" w:fill="FFFFFF"/>
          <w:lang w:eastAsia="el-GR"/>
        </w:rPr>
        <w:t>Βούτσης</w:t>
      </w:r>
      <w:proofErr w:type="spellEnd"/>
      <w:r w:rsidRPr="00EC76E3">
        <w:rPr>
          <w:rFonts w:ascii="Arial" w:hAnsi="Arial" w:cs="Arial"/>
          <w:color w:val="222222"/>
          <w:sz w:val="24"/>
          <w:szCs w:val="24"/>
          <w:shd w:val="clear" w:color="auto" w:fill="FFFFFF"/>
          <w:lang w:eastAsia="el-GR"/>
        </w:rPr>
        <w:t xml:space="preserve"> είναι πρώην Πρόεδρος της Βουλής και ο κ. </w:t>
      </w:r>
      <w:proofErr w:type="spellStart"/>
      <w:r w:rsidRPr="00EC76E3">
        <w:rPr>
          <w:rFonts w:ascii="Arial" w:hAnsi="Arial" w:cs="Arial"/>
          <w:color w:val="222222"/>
          <w:sz w:val="24"/>
          <w:szCs w:val="24"/>
          <w:shd w:val="clear" w:color="auto" w:fill="FFFFFF"/>
          <w:lang w:eastAsia="el-GR"/>
        </w:rPr>
        <w:t>Βαρουφάκης</w:t>
      </w:r>
      <w:proofErr w:type="spellEnd"/>
      <w:r w:rsidRPr="00EC76E3">
        <w:rPr>
          <w:rFonts w:ascii="Arial" w:hAnsi="Arial" w:cs="Arial"/>
          <w:color w:val="222222"/>
          <w:sz w:val="24"/>
          <w:szCs w:val="24"/>
          <w:shd w:val="clear" w:color="auto" w:fill="FFFFFF"/>
          <w:lang w:eastAsia="el-GR"/>
        </w:rPr>
        <w:t xml:space="preserve"> είναι Αρχηγός κόμματος.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ΑΝΔΡΕΑΣ ΛΟΒΕΡΔΟΣ: </w:t>
      </w:r>
      <w:r w:rsidRPr="00EC76E3">
        <w:rPr>
          <w:rFonts w:ascii="Arial" w:hAnsi="Arial" w:cs="Arial"/>
          <w:color w:val="222222"/>
          <w:sz w:val="24"/>
          <w:szCs w:val="24"/>
          <w:shd w:val="clear" w:color="auto" w:fill="FFFFFF"/>
          <w:lang w:eastAsia="el-GR"/>
        </w:rPr>
        <w:t xml:space="preserve">Δεν έχω </w:t>
      </w:r>
      <w:proofErr w:type="spellStart"/>
      <w:r w:rsidRPr="00EC76E3">
        <w:rPr>
          <w:rFonts w:ascii="Arial" w:hAnsi="Arial" w:cs="Arial"/>
          <w:color w:val="222222"/>
          <w:sz w:val="24"/>
          <w:szCs w:val="24"/>
          <w:shd w:val="clear" w:color="auto" w:fill="FFFFFF"/>
          <w:lang w:eastAsia="el-GR"/>
        </w:rPr>
        <w:t>καμμία</w:t>
      </w:r>
      <w:proofErr w:type="spellEnd"/>
      <w:r w:rsidRPr="00EC76E3">
        <w:rPr>
          <w:rFonts w:ascii="Arial" w:hAnsi="Arial" w:cs="Arial"/>
          <w:color w:val="222222"/>
          <w:sz w:val="24"/>
          <w:szCs w:val="24"/>
          <w:shd w:val="clear" w:color="auto" w:fill="FFFFFF"/>
          <w:lang w:eastAsia="el-GR"/>
        </w:rPr>
        <w:t xml:space="preserve"> αντίρρηση. Τον ξέρω τον Κανονισμό. Αν θέλετε να το κάνετε έτσι, κάντε το έτσι. Τι να σας πω; Αλλά αλλάζετε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Εγώ βάσει του Κανονισμού λειτουργώ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ΑΝΔΡΕΑΣ ΛΟΒΕΡΔΟΣ: </w:t>
      </w:r>
      <w:r w:rsidRPr="00EC76E3">
        <w:rPr>
          <w:rFonts w:ascii="Arial" w:hAnsi="Arial" w:cs="Arial"/>
          <w:color w:val="222222"/>
          <w:sz w:val="24"/>
          <w:szCs w:val="24"/>
          <w:shd w:val="clear" w:color="auto" w:fill="FFFFFF"/>
          <w:lang w:eastAsia="el-GR"/>
        </w:rPr>
        <w:t xml:space="preserve">Ο Υπουργός ήρθε εδώ για να τοποθετηθεί σε ερωτήματα που θα του κάνουν τα κόμματα, για να πάει το απόγευμα να συνεχίσει το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Μισό λεπτό, κύριε Λοβέρδο, να τα βάλουμε σε μια τάξη. Δεν είναι καιρός για εντάσεις.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Πείτε μου, κύριε </w:t>
      </w:r>
      <w:proofErr w:type="spellStart"/>
      <w:r w:rsidRPr="00EC76E3">
        <w:rPr>
          <w:rFonts w:ascii="Arial" w:hAnsi="Arial" w:cs="Arial"/>
          <w:color w:val="222222"/>
          <w:sz w:val="24"/>
          <w:szCs w:val="24"/>
          <w:shd w:val="clear" w:color="auto" w:fill="FFFFFF"/>
          <w:lang w:eastAsia="el-GR"/>
        </w:rPr>
        <w:t>Βούτση</w:t>
      </w:r>
      <w:proofErr w:type="spellEnd"/>
      <w:r w:rsidRPr="00EC76E3">
        <w:rPr>
          <w:rFonts w:ascii="Arial" w:hAnsi="Arial" w:cs="Arial"/>
          <w:color w:val="222222"/>
          <w:sz w:val="24"/>
          <w:szCs w:val="24"/>
          <w:shd w:val="clear" w:color="auto" w:fill="FFFFFF"/>
          <w:lang w:eastAsia="el-GR"/>
        </w:rPr>
        <w:t>, θέλετε να μιλήσετε τώρα ή να μιλήσουν οι Κοινοβουλευτικοί Εκπρόσωποι από ένα λεπτό;</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ΝΙΚΟΛΑΟΣ ΒΟΥΤΣΗΣ:</w:t>
      </w:r>
      <w:r w:rsidRPr="00EC76E3">
        <w:rPr>
          <w:rFonts w:ascii="Arial" w:hAnsi="Arial" w:cs="Arial"/>
          <w:color w:val="222222"/>
          <w:sz w:val="24"/>
          <w:szCs w:val="24"/>
          <w:shd w:val="clear" w:color="auto" w:fill="FFFFFF"/>
          <w:lang w:eastAsia="el-GR"/>
        </w:rPr>
        <w:t xml:space="preserve"> Κοιτάξτε, εγώ σας το έθεσα από πριν ότι καλό θα ήταν να είχε κλείσει η ομιλία μου, έτσι ώστε να γίνει η διαδικασία που είπε ο κ. Λοβέρδος. Δεν θέλω να γίνω ο παράγων μη σωστής διαδικασίας στο </w:t>
      </w:r>
      <w:r w:rsidRPr="00EC76E3">
        <w:rPr>
          <w:rFonts w:ascii="Arial" w:hAnsi="Arial" w:cs="Arial"/>
          <w:color w:val="222222"/>
          <w:sz w:val="24"/>
          <w:szCs w:val="24"/>
          <w:shd w:val="clear" w:color="auto" w:fill="FFFFFF"/>
          <w:lang w:eastAsia="el-GR"/>
        </w:rPr>
        <w:lastRenderedPageBreak/>
        <w:t xml:space="preserve">Κοινοβούλιο ή να φύγει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χωρίς να έχει απαντήσει σε ερωτήσεις. Ας προηγηθεί αυτή η διαδικασία και ύστερα θα πάρω τον λόγο κι εγώ.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 xml:space="preserve">Κύριε </w:t>
      </w:r>
      <w:proofErr w:type="spellStart"/>
      <w:r w:rsidRPr="00EC76E3">
        <w:rPr>
          <w:rFonts w:ascii="Arial" w:hAnsi="Arial" w:cs="Arial"/>
          <w:color w:val="222222"/>
          <w:sz w:val="24"/>
          <w:szCs w:val="24"/>
          <w:shd w:val="clear" w:color="auto" w:fill="FFFFFF"/>
          <w:lang w:eastAsia="el-GR"/>
        </w:rPr>
        <w:t>Βαρουφάκη</w:t>
      </w:r>
      <w:proofErr w:type="spellEnd"/>
      <w:r w:rsidRPr="00EC76E3">
        <w:rPr>
          <w:rFonts w:ascii="Arial" w:hAnsi="Arial" w:cs="Arial"/>
          <w:color w:val="222222"/>
          <w:sz w:val="24"/>
          <w:szCs w:val="24"/>
          <w:shd w:val="clear" w:color="auto" w:fill="FFFFFF"/>
          <w:lang w:eastAsia="el-GR"/>
        </w:rPr>
        <w:t>, να δώσουμε τον λόγο σε κάθε Κοινοβουλευτικό Εκπρόσωπο για ένα λεπτό;</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ΓΙΑΝΗΣ ΒΑΡΟΥΦΑΚΗΣ (Γραμματέας του ΜέΡΑ25): </w:t>
      </w:r>
      <w:r w:rsidRPr="00EC76E3">
        <w:rPr>
          <w:rFonts w:ascii="Arial" w:hAnsi="Arial" w:cs="Arial"/>
          <w:color w:val="222222"/>
          <w:sz w:val="24"/>
          <w:szCs w:val="24"/>
          <w:shd w:val="clear" w:color="auto" w:fill="FFFFFF"/>
          <w:lang w:eastAsia="el-GR"/>
        </w:rPr>
        <w:t>…(Δεν ακούστηκε)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ΝΙΚΟΛΑΟΣ ΒΟΥΤΣΗΣ: </w:t>
      </w:r>
      <w:r w:rsidRPr="00EC76E3">
        <w:rPr>
          <w:rFonts w:ascii="Arial" w:hAnsi="Arial" w:cs="Arial"/>
          <w:color w:val="222222"/>
          <w:sz w:val="24"/>
          <w:szCs w:val="24"/>
          <w:shd w:val="clear" w:color="auto" w:fill="FFFFFF"/>
          <w:lang w:eastAsia="el-GR"/>
        </w:rPr>
        <w:t xml:space="preserve">Κι ο κ. </w:t>
      </w:r>
      <w:proofErr w:type="spellStart"/>
      <w:r w:rsidRPr="00EC76E3">
        <w:rPr>
          <w:rFonts w:ascii="Arial" w:hAnsi="Arial" w:cs="Arial"/>
          <w:color w:val="222222"/>
          <w:sz w:val="24"/>
          <w:szCs w:val="24"/>
          <w:shd w:val="clear" w:color="auto" w:fill="FFFFFF"/>
          <w:lang w:eastAsia="el-GR"/>
        </w:rPr>
        <w:t>Βαρουφάκης</w:t>
      </w:r>
      <w:proofErr w:type="spellEnd"/>
      <w:r w:rsidRPr="00EC76E3">
        <w:rPr>
          <w:rFonts w:ascii="Arial" w:hAnsi="Arial" w:cs="Arial"/>
          <w:color w:val="222222"/>
          <w:sz w:val="24"/>
          <w:szCs w:val="24"/>
          <w:shd w:val="clear" w:color="auto" w:fill="FFFFFF"/>
          <w:lang w:eastAsia="el-GR"/>
        </w:rPr>
        <w:t xml:space="preserve">, αν θέλει να μιλήσει, Αρχηγός κόμματος είναι. Πρέπει να μιλήσει σαν τους άλλους Αρχηγούς, όπως ο κ. </w:t>
      </w:r>
      <w:proofErr w:type="spellStart"/>
      <w:r w:rsidRPr="00EC76E3">
        <w:rPr>
          <w:rFonts w:ascii="Arial" w:hAnsi="Arial" w:cs="Arial"/>
          <w:color w:val="222222"/>
          <w:sz w:val="24"/>
          <w:szCs w:val="24"/>
          <w:shd w:val="clear" w:color="auto" w:fill="FFFFFF"/>
          <w:lang w:eastAsia="el-GR"/>
        </w:rPr>
        <w:t>Κουτσούμπας</w:t>
      </w:r>
      <w:proofErr w:type="spellEnd"/>
      <w:r w:rsidRPr="00EC76E3">
        <w:rPr>
          <w:rFonts w:ascii="Arial" w:hAnsi="Arial" w:cs="Arial"/>
          <w:color w:val="222222"/>
          <w:sz w:val="24"/>
          <w:szCs w:val="24"/>
          <w:shd w:val="clear" w:color="auto" w:fill="FFFFFF"/>
          <w:lang w:eastAsia="el-GR"/>
        </w:rPr>
        <w:t>. Τι να σας πω;</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ΚΛΕΩΝ ΓΡΗΓΟΡΙΑΔΗΣ:</w:t>
      </w:r>
      <w:r w:rsidRPr="00EC76E3">
        <w:rPr>
          <w:rFonts w:ascii="Arial" w:hAnsi="Arial" w:cs="Arial"/>
          <w:color w:val="222222"/>
          <w:sz w:val="24"/>
          <w:szCs w:val="24"/>
          <w:shd w:val="clear" w:color="auto" w:fill="FFFFFF"/>
          <w:lang w:eastAsia="el-GR"/>
        </w:rPr>
        <w:t xml:space="preserve"> Κύριε Πρόεδρε, ο Κανονισμός της Βουλής είναι σαφέστατος. Ο κ. </w:t>
      </w:r>
      <w:proofErr w:type="spellStart"/>
      <w:r w:rsidRPr="00EC76E3">
        <w:rPr>
          <w:rFonts w:ascii="Arial" w:hAnsi="Arial" w:cs="Arial"/>
          <w:color w:val="222222"/>
          <w:sz w:val="24"/>
          <w:szCs w:val="24"/>
          <w:shd w:val="clear" w:color="auto" w:fill="FFFFFF"/>
          <w:lang w:eastAsia="el-GR"/>
        </w:rPr>
        <w:t>Βαρουφάκης</w:t>
      </w:r>
      <w:proofErr w:type="spellEnd"/>
      <w:r w:rsidRPr="00EC76E3">
        <w:rPr>
          <w:rFonts w:ascii="Arial" w:hAnsi="Arial" w:cs="Arial"/>
          <w:color w:val="222222"/>
          <w:sz w:val="24"/>
          <w:szCs w:val="24"/>
          <w:shd w:val="clear" w:color="auto" w:fill="FFFFFF"/>
          <w:lang w:eastAsia="el-GR"/>
        </w:rPr>
        <w:t xml:space="preserve"> θα μιλήσει τώρα. Παραχωρεί από ευγένεια τη θέση του στον Πρόεδρο, αλλά δεν μπορεί να γίνει αυτό. Είναι Αρχηγός Κοινοβουλευτικής Ομάδας.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Ευχαριστώ.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Γι’ αυτό του το ζήτησα ευγενικά, αν θέλει.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ΚΛΕΩΝ ΓΡΗΓΟΡΙΑΔΗΣ: </w:t>
      </w:r>
      <w:r w:rsidRPr="00EC76E3">
        <w:rPr>
          <w:rFonts w:ascii="Arial" w:hAnsi="Arial" w:cs="Arial"/>
          <w:color w:val="222222"/>
          <w:sz w:val="24"/>
          <w:szCs w:val="24"/>
          <w:shd w:val="clear" w:color="auto" w:fill="FFFFFF"/>
          <w:lang w:eastAsia="el-GR"/>
        </w:rPr>
        <w:t>Μα, κύριε Πρόεδρε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lastRenderedPageBreak/>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Ναι, αλλά κι ο Υπουργός πρέπει να απαντήσει στις ερωτήσεις και πρέπει να φύγει, όπως ακούσατε. Είναι πιο σοβαρό.</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ΚΛΕΩΝ ΓΡΗΓΟΡΙΑΔΗΣ: </w:t>
      </w:r>
      <w:r w:rsidRPr="00EC76E3">
        <w:rPr>
          <w:rFonts w:ascii="Arial" w:hAnsi="Arial" w:cs="Arial"/>
          <w:color w:val="222222"/>
          <w:sz w:val="24"/>
          <w:szCs w:val="24"/>
          <w:shd w:val="clear" w:color="auto" w:fill="FFFFFF"/>
          <w:lang w:eastAsia="el-GR"/>
        </w:rPr>
        <w:t xml:space="preserve">Αυτό, όμως, δεν αφορά την Κοινοβουλευτική μας Ομάδα. Είμαστε εδώ από το πρωί, όπως οφείλουμε να είμαστε. Ο κ. </w:t>
      </w:r>
      <w:proofErr w:type="spellStart"/>
      <w:r w:rsidRPr="00EC76E3">
        <w:rPr>
          <w:rFonts w:ascii="Arial" w:hAnsi="Arial" w:cs="Arial"/>
          <w:color w:val="222222"/>
          <w:sz w:val="24"/>
          <w:szCs w:val="24"/>
          <w:shd w:val="clear" w:color="auto" w:fill="FFFFFF"/>
          <w:lang w:eastAsia="el-GR"/>
        </w:rPr>
        <w:t>Βαρουφάκης</w:t>
      </w:r>
      <w:proofErr w:type="spellEnd"/>
      <w:r w:rsidRPr="00EC76E3">
        <w:rPr>
          <w:rFonts w:ascii="Arial" w:hAnsi="Arial" w:cs="Arial"/>
          <w:color w:val="222222"/>
          <w:sz w:val="24"/>
          <w:szCs w:val="24"/>
          <w:shd w:val="clear" w:color="auto" w:fill="FFFFFF"/>
          <w:lang w:eastAsia="el-GR"/>
        </w:rPr>
        <w:t xml:space="preserve"> θα μιλήσει τώρα, εκτός αν θέλει να μιλήσει πριν ο κ. </w:t>
      </w:r>
      <w:proofErr w:type="spellStart"/>
      <w:r w:rsidRPr="00EC76E3">
        <w:rPr>
          <w:rFonts w:ascii="Arial" w:hAnsi="Arial" w:cs="Arial"/>
          <w:color w:val="222222"/>
          <w:sz w:val="24"/>
          <w:szCs w:val="24"/>
          <w:shd w:val="clear" w:color="auto" w:fill="FFFFFF"/>
          <w:lang w:eastAsia="el-GR"/>
        </w:rPr>
        <w:t>Βούτσης</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Όλοι είμαστε εδώ από το πρωί, κύριε Γρηγοριάδη.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Κύριε </w:t>
      </w:r>
      <w:proofErr w:type="spellStart"/>
      <w:r w:rsidRPr="00EC76E3">
        <w:rPr>
          <w:rFonts w:ascii="Arial" w:hAnsi="Arial" w:cs="Arial"/>
          <w:color w:val="222222"/>
          <w:sz w:val="24"/>
          <w:szCs w:val="24"/>
          <w:shd w:val="clear" w:color="auto" w:fill="FFFFFF"/>
          <w:lang w:eastAsia="el-GR"/>
        </w:rPr>
        <w:t>Βαρουφάκη</w:t>
      </w:r>
      <w:proofErr w:type="spellEnd"/>
      <w:r w:rsidRPr="00EC76E3">
        <w:rPr>
          <w:rFonts w:ascii="Arial" w:hAnsi="Arial" w:cs="Arial"/>
          <w:color w:val="222222"/>
          <w:sz w:val="24"/>
          <w:szCs w:val="24"/>
          <w:shd w:val="clear" w:color="auto" w:fill="FFFFFF"/>
          <w:lang w:eastAsia="el-GR"/>
        </w:rPr>
        <w:t>, συμφωνείτε να μιλήσει από ένα λεπτό ο κάθε Κοινοβουλευτικός Εκπρόσωπος;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ΓΙΑΝΗΣ ΒΑΡΟΥΦΑΚΗΣ (Γραμματέας του ΜέΡΑ25): </w:t>
      </w:r>
      <w:r w:rsidRPr="00EC76E3">
        <w:rPr>
          <w:rFonts w:ascii="Arial" w:hAnsi="Arial" w:cs="Arial"/>
          <w:color w:val="222222"/>
          <w:sz w:val="24"/>
          <w:szCs w:val="24"/>
          <w:shd w:val="clear" w:color="auto" w:fill="FFFFFF"/>
          <w:lang w:eastAsia="el-GR"/>
        </w:rPr>
        <w:t>Όχι.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Όχι.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ΣΠΥΡΙΔΩΝ - ΠΑΝΑΓΙΩΤΗΣ (ΣΠΗΛΙΟΣ) ΛΙΒΑΝΟΣ:</w:t>
      </w:r>
      <w:r w:rsidRPr="00EC76E3">
        <w:rPr>
          <w:rFonts w:ascii="Arial" w:hAnsi="Arial" w:cs="Arial"/>
          <w:color w:val="222222"/>
          <w:sz w:val="24"/>
          <w:szCs w:val="24"/>
          <w:shd w:val="clear" w:color="auto" w:fill="FFFFFF"/>
          <w:lang w:eastAsia="el-GR"/>
        </w:rPr>
        <w:t xml:space="preserve"> Με </w:t>
      </w:r>
      <w:proofErr w:type="spellStart"/>
      <w:r w:rsidRPr="00EC76E3">
        <w:rPr>
          <w:rFonts w:ascii="Arial" w:hAnsi="Arial" w:cs="Arial"/>
          <w:color w:val="222222"/>
          <w:sz w:val="24"/>
          <w:szCs w:val="24"/>
          <w:shd w:val="clear" w:color="auto" w:fill="FFFFFF"/>
          <w:lang w:eastAsia="el-GR"/>
        </w:rPr>
        <w:t>συγχωρείτε</w:t>
      </w:r>
      <w:proofErr w:type="spellEnd"/>
      <w:r w:rsidRPr="00EC76E3">
        <w:rPr>
          <w:rFonts w:ascii="Arial" w:hAnsi="Arial" w:cs="Arial"/>
          <w:color w:val="222222"/>
          <w:sz w:val="24"/>
          <w:szCs w:val="24"/>
          <w:shd w:val="clear" w:color="auto" w:fill="FFFFFF"/>
          <w:lang w:eastAsia="el-GR"/>
        </w:rPr>
        <w:t>, κύριε Πρόεδρε, μπορώ να έχω τον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Παρακαλώ.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ΣΠΥΡΙΔΩΝ-ΠΑΝΑΓΙΩΤΗΣ (ΣΠΗΛΙΟΣ) ΛΙΒΑΝΟΣ: </w:t>
      </w:r>
      <w:r w:rsidRPr="00EC76E3">
        <w:rPr>
          <w:rFonts w:ascii="Arial" w:hAnsi="Arial" w:cs="Arial"/>
          <w:color w:val="222222"/>
          <w:sz w:val="24"/>
          <w:szCs w:val="24"/>
          <w:shd w:val="clear" w:color="auto" w:fill="FFFFFF"/>
          <w:lang w:eastAsia="el-GR"/>
        </w:rPr>
        <w:t>Συμφωνήσαμε το πρωί, και ήταν κι ο κ. Γρηγοριάδης εδώ…</w:t>
      </w:r>
    </w:p>
    <w:p w:rsidR="00EC76E3" w:rsidRPr="00EC76E3" w:rsidRDefault="00EC76E3" w:rsidP="00EC76E3">
      <w:pPr>
        <w:spacing w:after="160" w:line="600" w:lineRule="auto"/>
        <w:ind w:firstLine="720"/>
        <w:jc w:val="both"/>
        <w:rPr>
          <w:rFonts w:ascii="Arial" w:hAnsi="Arial" w:cs="Arial"/>
          <w:b/>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ΑΝΔΡΕΑΣ ΛΟΒΕΡΔΟΣ: </w:t>
      </w:r>
      <w:r w:rsidRPr="00EC76E3">
        <w:rPr>
          <w:rFonts w:ascii="Arial" w:hAnsi="Arial" w:cs="Arial"/>
          <w:color w:val="222222"/>
          <w:sz w:val="24"/>
          <w:szCs w:val="24"/>
          <w:shd w:val="clear" w:color="auto" w:fill="FFFFFF"/>
          <w:lang w:eastAsia="el-GR"/>
        </w:rPr>
        <w:t>…(Δεν ακούστηκε)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lastRenderedPageBreak/>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 xml:space="preserve">Κύριε Λοβέρδο, σας παρακαλώ, μισό λεπτό.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ΣΠΥΡΙΔΩΝ - ΠΑΝΑΓΙΩΤΗΣ (ΣΠΗΛΙΟΣ) ΛΙΒΑΝΟΣ: </w:t>
      </w:r>
      <w:r w:rsidRPr="00EC76E3">
        <w:rPr>
          <w:rFonts w:ascii="Arial" w:hAnsi="Arial" w:cs="Arial"/>
          <w:color w:val="222222"/>
          <w:sz w:val="24"/>
          <w:szCs w:val="24"/>
          <w:shd w:val="clear" w:color="auto" w:fill="FFFFFF"/>
          <w:lang w:eastAsia="el-GR"/>
        </w:rPr>
        <w:t xml:space="preserve">Κύριε </w:t>
      </w:r>
      <w:proofErr w:type="spellStart"/>
      <w:r w:rsidRPr="00EC76E3">
        <w:rPr>
          <w:rFonts w:ascii="Arial" w:hAnsi="Arial" w:cs="Arial"/>
          <w:color w:val="222222"/>
          <w:sz w:val="24"/>
          <w:szCs w:val="24"/>
          <w:shd w:val="clear" w:color="auto" w:fill="FFFFFF"/>
          <w:lang w:eastAsia="el-GR"/>
        </w:rPr>
        <w:t>Βαρουφάκη</w:t>
      </w:r>
      <w:proofErr w:type="spellEnd"/>
      <w:r w:rsidRPr="00EC76E3">
        <w:rPr>
          <w:rFonts w:ascii="Arial" w:hAnsi="Arial" w:cs="Arial"/>
          <w:color w:val="222222"/>
          <w:sz w:val="24"/>
          <w:szCs w:val="24"/>
          <w:shd w:val="clear" w:color="auto" w:fill="FFFFFF"/>
          <w:lang w:eastAsia="el-GR"/>
        </w:rPr>
        <w:t xml:space="preserve">, δεν ήσασταν εδώ, ήταν όμως ο κ. Γρηγοριάδης. Συμφωνήσαμε το πρωί όλες οι πτέρυγες να έρθει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διακόπτοντας τη δουλειά την οποία έκανε, ακριβώς για να γίνει αυτή η διαδικασία.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Νομίζω ότι τώρα θα είχαμε ολοκληρώσει τις μισές ερωτήσεις. Θα μπορεί και ο κύριος Πρόεδρος, ο κ. </w:t>
      </w:r>
      <w:proofErr w:type="spellStart"/>
      <w:r w:rsidRPr="00EC76E3">
        <w:rPr>
          <w:rFonts w:ascii="Arial" w:hAnsi="Arial" w:cs="Arial"/>
          <w:color w:val="222222"/>
          <w:sz w:val="24"/>
          <w:szCs w:val="24"/>
          <w:shd w:val="clear" w:color="auto" w:fill="FFFFFF"/>
          <w:lang w:eastAsia="el-GR"/>
        </w:rPr>
        <w:t>Βαρουφάκης</w:t>
      </w:r>
      <w:proofErr w:type="spellEnd"/>
      <w:r w:rsidRPr="00EC76E3">
        <w:rPr>
          <w:rFonts w:ascii="Arial" w:hAnsi="Arial" w:cs="Arial"/>
          <w:color w:val="222222"/>
          <w:sz w:val="24"/>
          <w:szCs w:val="24"/>
          <w:shd w:val="clear" w:color="auto" w:fill="FFFFFF"/>
          <w:lang w:eastAsia="el-GR"/>
        </w:rPr>
        <w:t>, να θέσει ερωτήσεις αν θέλει, αλλά την ομιλία του για την ΠΝΠ –αυτό λέει ο Πρόεδρος της Αίθουσας- να την κάνει μετά. Δεν νομίζω να είναι τόσο φοβερό.</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Ακριβώς. Μιλάμε για έξι λεπτά. Για ποιον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ΚΛΕΩΝ ΓΡΗΓΟΡΙΑΔΗΣ: </w:t>
      </w:r>
      <w:r w:rsidRPr="00EC76E3">
        <w:rPr>
          <w:rFonts w:ascii="Arial" w:hAnsi="Arial" w:cs="Arial"/>
          <w:color w:val="222222"/>
          <w:sz w:val="24"/>
          <w:szCs w:val="24"/>
          <w:shd w:val="clear" w:color="auto" w:fill="FFFFFF"/>
          <w:lang w:eastAsia="el-GR"/>
        </w:rPr>
        <w:t>Μπορώ να μιλήσω, κύριε Πρόεδρε;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Βεβαίως, κύριε Γρηγοριάδη. Και θα μιλήσετε πρώτος από τους Κοινοβουλευτικούς Εκπροσώπους. Να ξέρετε!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ΚΛΕΩΝ ΓΡΗΓΟΡΙΑΔΗΣ: </w:t>
      </w:r>
      <w:r w:rsidRPr="00EC76E3">
        <w:rPr>
          <w:rFonts w:ascii="Arial" w:hAnsi="Arial" w:cs="Arial"/>
          <w:color w:val="222222"/>
          <w:sz w:val="24"/>
          <w:szCs w:val="24"/>
          <w:shd w:val="clear" w:color="auto" w:fill="FFFFFF"/>
          <w:lang w:eastAsia="el-GR"/>
        </w:rPr>
        <w:t>Αγαπητέ κύριε Λιβανέ, συμφωνήσαμε  ότι…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Όχι, δεν θα κάνετε συζήτηση με τον κ. Λιβανό, με εμένα θα κάνετε.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lastRenderedPageBreak/>
        <w:t>ΚΛΕΩΝ ΓΡΗΓΟΡΙΑΔΗΣ:</w:t>
      </w:r>
      <w:r w:rsidRPr="00EC76E3">
        <w:rPr>
          <w:rFonts w:ascii="Arial" w:hAnsi="Arial" w:cs="Arial"/>
          <w:color w:val="222222"/>
          <w:sz w:val="24"/>
          <w:szCs w:val="24"/>
          <w:shd w:val="clear" w:color="auto" w:fill="FFFFFF"/>
          <w:lang w:eastAsia="el-GR"/>
        </w:rPr>
        <w:t xml:space="preserve"> Κύριε Πρόεδρε, δεν το λέω σε σας που είστε Πρόεδρος, σε σας απευθύνομαι, δεν συμφωνήσαμε καθόλου το πρωί  ότι θα πρέπει…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w:t>
      </w:r>
      <w:r w:rsidRPr="00EC76E3">
        <w:rPr>
          <w:rFonts w:ascii="Arial" w:hAnsi="Arial" w:cs="Arial"/>
          <w:color w:val="222222"/>
          <w:sz w:val="24"/>
          <w:szCs w:val="24"/>
          <w:shd w:val="clear" w:color="auto" w:fill="FFFFFF"/>
          <w:lang w:eastAsia="el-GR"/>
        </w:rPr>
        <w:t xml:space="preserve"> Δεν μπορεί να λέει ψέματα και ο κ. Λιβανός και ο κύριος ...</w:t>
      </w:r>
    </w:p>
    <w:p w:rsidR="00EC76E3" w:rsidRPr="00EC76E3" w:rsidRDefault="00EC76E3" w:rsidP="00EC76E3">
      <w:pPr>
        <w:spacing w:after="160" w:line="600" w:lineRule="auto"/>
        <w:ind w:firstLine="720"/>
        <w:jc w:val="both"/>
        <w:rPr>
          <w:rFonts w:ascii="Arial" w:hAnsi="Arial" w:cs="Arial"/>
          <w:b/>
          <w:color w:val="111111"/>
          <w:sz w:val="24"/>
          <w:szCs w:val="24"/>
          <w:lang w:eastAsia="el-GR"/>
        </w:rPr>
      </w:pPr>
      <w:r w:rsidRPr="00EC76E3">
        <w:rPr>
          <w:rFonts w:ascii="Arial" w:hAnsi="Arial" w:cs="Arial"/>
          <w:b/>
          <w:color w:val="111111"/>
          <w:sz w:val="24"/>
          <w:szCs w:val="24"/>
          <w:lang w:eastAsia="el-GR"/>
        </w:rPr>
        <w:t xml:space="preserve">ΚΛΕΩΝ ΓΡΗΓΟΡΙΑΔΗΣ: </w:t>
      </w:r>
      <w:r w:rsidRPr="00EC76E3">
        <w:rPr>
          <w:rFonts w:ascii="Arial" w:hAnsi="Arial" w:cs="Arial"/>
          <w:color w:val="111111"/>
          <w:sz w:val="24"/>
          <w:szCs w:val="24"/>
          <w:lang w:eastAsia="el-GR"/>
        </w:rPr>
        <w:t>Δεν με αφήσατε να ολοκληρώσω.</w:t>
      </w:r>
    </w:p>
    <w:p w:rsidR="00EC76E3" w:rsidRPr="00EC76E3" w:rsidRDefault="00EC76E3" w:rsidP="00EC76E3">
      <w:pPr>
        <w:spacing w:after="160" w:line="600" w:lineRule="auto"/>
        <w:ind w:firstLine="720"/>
        <w:jc w:val="both"/>
        <w:rPr>
          <w:rFonts w:ascii="Arial" w:hAnsi="Arial" w:cs="Arial"/>
          <w:b/>
          <w:bCs/>
          <w:sz w:val="24"/>
          <w:szCs w:val="24"/>
          <w:shd w:val="clear" w:color="auto" w:fill="FFFFFF"/>
          <w:lang w:eastAsia="zh-CN"/>
        </w:rPr>
      </w:pPr>
      <w:r w:rsidRPr="00EC76E3">
        <w:rPr>
          <w:rFonts w:ascii="Arial" w:hAnsi="Arial" w:cs="Arial"/>
          <w:b/>
          <w:bCs/>
          <w:sz w:val="24"/>
          <w:szCs w:val="24"/>
          <w:shd w:val="clear" w:color="auto" w:fill="FFFFFF"/>
          <w:lang w:eastAsia="zh-CN"/>
        </w:rPr>
        <w:t xml:space="preserve">ΠΡΟΕΔΡΕΥΩΝ (Απόστολος </w:t>
      </w:r>
      <w:proofErr w:type="spellStart"/>
      <w:r w:rsidRPr="00EC76E3">
        <w:rPr>
          <w:rFonts w:ascii="Arial" w:hAnsi="Arial" w:cs="Arial"/>
          <w:b/>
          <w:bCs/>
          <w:sz w:val="24"/>
          <w:szCs w:val="24"/>
          <w:shd w:val="clear" w:color="auto" w:fill="FFFFFF"/>
          <w:lang w:eastAsia="zh-CN"/>
        </w:rPr>
        <w:t>Αβδελάς</w:t>
      </w:r>
      <w:proofErr w:type="spellEnd"/>
      <w:r w:rsidRPr="00EC76E3">
        <w:rPr>
          <w:rFonts w:ascii="Arial" w:hAnsi="Arial" w:cs="Arial"/>
          <w:b/>
          <w:bCs/>
          <w:sz w:val="24"/>
          <w:szCs w:val="24"/>
          <w:shd w:val="clear" w:color="auto" w:fill="FFFFFF"/>
          <w:lang w:eastAsia="zh-CN"/>
        </w:rPr>
        <w:t xml:space="preserve">): </w:t>
      </w:r>
      <w:r w:rsidRPr="00EC76E3">
        <w:rPr>
          <w:rFonts w:ascii="Arial" w:hAnsi="Arial" w:cs="Arial"/>
          <w:bCs/>
          <w:sz w:val="24"/>
          <w:szCs w:val="24"/>
          <w:shd w:val="clear" w:color="auto" w:fill="FFFFFF"/>
          <w:lang w:eastAsia="zh-CN"/>
        </w:rPr>
        <w:t>Πείτε μου.</w:t>
      </w:r>
    </w:p>
    <w:p w:rsidR="00EC76E3" w:rsidRPr="00EC76E3" w:rsidRDefault="00EC76E3" w:rsidP="00EC76E3">
      <w:pPr>
        <w:spacing w:after="160" w:line="600" w:lineRule="auto"/>
        <w:ind w:firstLine="720"/>
        <w:jc w:val="both"/>
        <w:rPr>
          <w:rFonts w:ascii="Arial" w:hAnsi="Arial" w:cs="Arial"/>
          <w:color w:val="111111"/>
          <w:sz w:val="24"/>
          <w:szCs w:val="24"/>
          <w:lang w:eastAsia="el-GR"/>
        </w:rPr>
      </w:pPr>
      <w:r w:rsidRPr="00EC76E3">
        <w:rPr>
          <w:rFonts w:ascii="Arial" w:hAnsi="Arial" w:cs="Arial"/>
          <w:b/>
          <w:color w:val="111111"/>
          <w:sz w:val="24"/>
          <w:szCs w:val="24"/>
          <w:lang w:eastAsia="el-GR"/>
        </w:rPr>
        <w:t xml:space="preserve">ΚΛΕΩΝ ΓΡΗΓΟΡΙΑΔΗΣ: </w:t>
      </w:r>
      <w:r w:rsidRPr="00EC76E3">
        <w:rPr>
          <w:rFonts w:ascii="Arial" w:hAnsi="Arial" w:cs="Arial"/>
          <w:color w:val="111111"/>
          <w:sz w:val="24"/>
          <w:szCs w:val="24"/>
          <w:lang w:eastAsia="el-GR"/>
        </w:rPr>
        <w:t xml:space="preserve">Λέω ότι δεν συμφωνήσαμε σε </w:t>
      </w:r>
      <w:proofErr w:type="spellStart"/>
      <w:r w:rsidRPr="00EC76E3">
        <w:rPr>
          <w:rFonts w:ascii="Arial" w:hAnsi="Arial" w:cs="Arial"/>
          <w:color w:val="111111"/>
          <w:sz w:val="24"/>
          <w:szCs w:val="24"/>
          <w:lang w:eastAsia="el-GR"/>
        </w:rPr>
        <w:t>καμμία</w:t>
      </w:r>
      <w:proofErr w:type="spellEnd"/>
      <w:r w:rsidRPr="00EC76E3">
        <w:rPr>
          <w:rFonts w:ascii="Arial" w:hAnsi="Arial" w:cs="Arial"/>
          <w:color w:val="111111"/>
          <w:sz w:val="24"/>
          <w:szCs w:val="24"/>
          <w:lang w:eastAsia="el-GR"/>
        </w:rPr>
        <w:t xml:space="preserve"> περίπτωση, γιατί αλλιώς θα ήμασταν μάντεις ή θεοί, ότι ο κ. </w:t>
      </w:r>
      <w:proofErr w:type="spellStart"/>
      <w:r w:rsidRPr="00EC76E3">
        <w:rPr>
          <w:rFonts w:ascii="Arial" w:hAnsi="Arial" w:cs="Arial"/>
          <w:color w:val="111111"/>
          <w:sz w:val="24"/>
          <w:szCs w:val="24"/>
          <w:lang w:eastAsia="el-GR"/>
        </w:rPr>
        <w:t>Σταϊκούρας</w:t>
      </w:r>
      <w:proofErr w:type="spellEnd"/>
      <w:r w:rsidRPr="00EC76E3">
        <w:rPr>
          <w:rFonts w:ascii="Arial" w:hAnsi="Arial" w:cs="Arial"/>
          <w:color w:val="111111"/>
          <w:sz w:val="24"/>
          <w:szCs w:val="24"/>
          <w:lang w:eastAsia="el-GR"/>
        </w:rPr>
        <w:t xml:space="preserve"> θα πρέπει να φύγει. Αυτό εγώ προσωπικά δεν το γνώριζα. Λυπάμαι πολύ.</w:t>
      </w:r>
    </w:p>
    <w:p w:rsidR="00EC76E3" w:rsidRPr="00EC76E3" w:rsidRDefault="00EC76E3" w:rsidP="00EC76E3">
      <w:pPr>
        <w:spacing w:after="160" w:line="600" w:lineRule="auto"/>
        <w:ind w:firstLine="720"/>
        <w:jc w:val="both"/>
        <w:rPr>
          <w:rFonts w:ascii="Arial" w:hAnsi="Arial" w:cs="Arial"/>
          <w:color w:val="111111"/>
          <w:sz w:val="24"/>
          <w:szCs w:val="24"/>
          <w:lang w:eastAsia="el-GR"/>
        </w:rPr>
      </w:pPr>
      <w:r w:rsidRPr="00EC76E3">
        <w:rPr>
          <w:rFonts w:ascii="Arial" w:hAnsi="Arial" w:cs="Arial"/>
          <w:b/>
          <w:bCs/>
          <w:sz w:val="24"/>
          <w:szCs w:val="24"/>
          <w:shd w:val="clear" w:color="auto" w:fill="FFFFFF"/>
          <w:lang w:eastAsia="zh-CN"/>
        </w:rPr>
        <w:t xml:space="preserve">ΠΡΟΕΔΡΕΥΩΝ (Απόστολος </w:t>
      </w:r>
      <w:proofErr w:type="spellStart"/>
      <w:r w:rsidRPr="00EC76E3">
        <w:rPr>
          <w:rFonts w:ascii="Arial" w:hAnsi="Arial" w:cs="Arial"/>
          <w:b/>
          <w:bCs/>
          <w:sz w:val="24"/>
          <w:szCs w:val="24"/>
          <w:shd w:val="clear" w:color="auto" w:fill="FFFFFF"/>
          <w:lang w:eastAsia="zh-CN"/>
        </w:rPr>
        <w:t>Αβδελάς</w:t>
      </w:r>
      <w:proofErr w:type="spellEnd"/>
      <w:r w:rsidRPr="00EC76E3">
        <w:rPr>
          <w:rFonts w:ascii="Arial" w:hAnsi="Arial" w:cs="Arial"/>
          <w:b/>
          <w:bCs/>
          <w:sz w:val="24"/>
          <w:szCs w:val="24"/>
          <w:shd w:val="clear" w:color="auto" w:fill="FFFFFF"/>
          <w:lang w:eastAsia="zh-CN"/>
        </w:rPr>
        <w:t xml:space="preserve">): </w:t>
      </w:r>
      <w:r w:rsidRPr="00EC76E3">
        <w:rPr>
          <w:rFonts w:ascii="Arial" w:hAnsi="Arial" w:cs="Arial"/>
          <w:color w:val="111111"/>
          <w:sz w:val="24"/>
          <w:szCs w:val="24"/>
          <w:lang w:eastAsia="el-GR"/>
        </w:rPr>
        <w:t xml:space="preserve">Ωραία, κύριε Γρηγοριάδη, σας άκουσα, κατάλαβα τι λέτε. </w:t>
      </w:r>
    </w:p>
    <w:p w:rsidR="00EC76E3" w:rsidRPr="00EC76E3" w:rsidRDefault="00EC76E3" w:rsidP="00EC76E3">
      <w:pPr>
        <w:spacing w:after="160" w:line="600" w:lineRule="auto"/>
        <w:ind w:firstLine="720"/>
        <w:jc w:val="both"/>
        <w:rPr>
          <w:rFonts w:ascii="Arial" w:hAnsi="Arial" w:cs="Arial"/>
          <w:b/>
          <w:color w:val="111111"/>
          <w:sz w:val="24"/>
          <w:szCs w:val="24"/>
          <w:lang w:eastAsia="el-GR"/>
        </w:rPr>
      </w:pPr>
      <w:r w:rsidRPr="00EC76E3">
        <w:rPr>
          <w:rFonts w:ascii="Arial" w:hAnsi="Arial" w:cs="Arial"/>
          <w:b/>
          <w:color w:val="111111"/>
          <w:sz w:val="24"/>
          <w:szCs w:val="24"/>
          <w:lang w:eastAsia="el-GR"/>
        </w:rPr>
        <w:t>ΚΛΕΩΝ ΓΡΗΓΟΡΙΑΔΗΣ:</w:t>
      </w:r>
      <w:r w:rsidRPr="00EC76E3">
        <w:rPr>
          <w:rFonts w:ascii="Arial" w:hAnsi="Arial" w:cs="Arial"/>
          <w:color w:val="111111"/>
          <w:sz w:val="24"/>
          <w:szCs w:val="24"/>
          <w:lang w:eastAsia="el-GR"/>
        </w:rPr>
        <w:t xml:space="preserve"> Ας κάτσει, λοιπόν, ο κ. </w:t>
      </w:r>
      <w:proofErr w:type="spellStart"/>
      <w:r w:rsidRPr="00EC76E3">
        <w:rPr>
          <w:rFonts w:ascii="Arial" w:hAnsi="Arial" w:cs="Arial"/>
          <w:color w:val="111111"/>
          <w:sz w:val="24"/>
          <w:szCs w:val="24"/>
          <w:lang w:eastAsia="el-GR"/>
        </w:rPr>
        <w:t>Σταϊκούρας</w:t>
      </w:r>
      <w:proofErr w:type="spellEnd"/>
      <w:r w:rsidRPr="00EC76E3">
        <w:rPr>
          <w:rFonts w:ascii="Arial" w:hAnsi="Arial" w:cs="Arial"/>
          <w:color w:val="111111"/>
          <w:sz w:val="24"/>
          <w:szCs w:val="24"/>
          <w:lang w:eastAsia="el-GR"/>
        </w:rPr>
        <w:t>, άλλα πέντε λεπτά κι ας κάνει μετά ό,τι θέλει.</w:t>
      </w:r>
    </w:p>
    <w:p w:rsidR="00EC76E3" w:rsidRPr="00EC76E3" w:rsidRDefault="00EC76E3" w:rsidP="00EC76E3">
      <w:pPr>
        <w:spacing w:after="160" w:line="600" w:lineRule="auto"/>
        <w:ind w:firstLine="720"/>
        <w:jc w:val="both"/>
        <w:rPr>
          <w:rFonts w:ascii="Arial" w:hAnsi="Arial" w:cs="Arial"/>
          <w:b/>
          <w:bCs/>
          <w:sz w:val="24"/>
          <w:szCs w:val="24"/>
          <w:shd w:val="clear" w:color="auto" w:fill="FFFFFF"/>
          <w:lang w:eastAsia="zh-CN"/>
        </w:rPr>
      </w:pPr>
      <w:r w:rsidRPr="00EC76E3">
        <w:rPr>
          <w:rFonts w:ascii="Arial" w:hAnsi="Arial" w:cs="Arial"/>
          <w:b/>
          <w:bCs/>
          <w:sz w:val="24"/>
          <w:szCs w:val="24"/>
          <w:shd w:val="clear" w:color="auto" w:fill="FFFFFF"/>
          <w:lang w:eastAsia="zh-CN"/>
        </w:rPr>
        <w:t xml:space="preserve">ΠΡΟΕΔΡΕΥΩΝ (Απόστολος </w:t>
      </w:r>
      <w:proofErr w:type="spellStart"/>
      <w:r w:rsidRPr="00EC76E3">
        <w:rPr>
          <w:rFonts w:ascii="Arial" w:hAnsi="Arial" w:cs="Arial"/>
          <w:b/>
          <w:bCs/>
          <w:sz w:val="24"/>
          <w:szCs w:val="24"/>
          <w:shd w:val="clear" w:color="auto" w:fill="FFFFFF"/>
          <w:lang w:eastAsia="zh-CN"/>
        </w:rPr>
        <w:t>Αβδελάς</w:t>
      </w:r>
      <w:proofErr w:type="spellEnd"/>
      <w:r w:rsidRPr="00EC76E3">
        <w:rPr>
          <w:rFonts w:ascii="Arial" w:hAnsi="Arial" w:cs="Arial"/>
          <w:b/>
          <w:bCs/>
          <w:sz w:val="24"/>
          <w:szCs w:val="24"/>
          <w:shd w:val="clear" w:color="auto" w:fill="FFFFFF"/>
          <w:lang w:eastAsia="zh-CN"/>
        </w:rPr>
        <w:t>):</w:t>
      </w:r>
      <w:r w:rsidRPr="00EC76E3">
        <w:rPr>
          <w:rFonts w:ascii="Arial" w:hAnsi="Arial" w:cs="Arial"/>
          <w:bCs/>
          <w:sz w:val="24"/>
          <w:szCs w:val="24"/>
          <w:shd w:val="clear" w:color="auto" w:fill="FFFFFF"/>
          <w:lang w:eastAsia="zh-CN"/>
        </w:rPr>
        <w:t xml:space="preserve"> </w:t>
      </w:r>
      <w:r w:rsidRPr="00EC76E3">
        <w:rPr>
          <w:rFonts w:ascii="Arial" w:hAnsi="Arial" w:cs="Arial"/>
          <w:color w:val="111111"/>
          <w:sz w:val="24"/>
          <w:szCs w:val="24"/>
          <w:lang w:eastAsia="el-GR"/>
        </w:rPr>
        <w:t xml:space="preserve">Για να μην χαθεί το θέμα, θα έχει τον λόγο </w:t>
      </w:r>
      <w:r w:rsidRPr="00EC76E3">
        <w:rPr>
          <w:rFonts w:ascii="Arial" w:hAnsi="Arial" w:cs="Arial"/>
          <w:bCs/>
          <w:sz w:val="24"/>
          <w:szCs w:val="24"/>
          <w:shd w:val="clear" w:color="auto" w:fill="FFFFFF"/>
          <w:lang w:eastAsia="zh-CN"/>
        </w:rPr>
        <w:t>αυστηρά για ένα λεπτό ο κάθε Κοινοβουλευτικός Εκπρόσωπος και πρώτος εσείς, κύριε Γρηγοριάδη, συμφωνούμε;</w:t>
      </w:r>
    </w:p>
    <w:p w:rsidR="00EC76E3" w:rsidRPr="00EC76E3" w:rsidRDefault="00EC76E3" w:rsidP="00EC76E3">
      <w:pPr>
        <w:spacing w:after="160" w:line="600" w:lineRule="auto"/>
        <w:ind w:firstLine="720"/>
        <w:jc w:val="both"/>
        <w:rPr>
          <w:rFonts w:ascii="Arial" w:hAnsi="Arial" w:cs="Arial"/>
          <w:color w:val="111111"/>
          <w:sz w:val="24"/>
          <w:szCs w:val="24"/>
          <w:lang w:eastAsia="el-GR"/>
        </w:rPr>
      </w:pPr>
      <w:r w:rsidRPr="00EC76E3">
        <w:rPr>
          <w:rFonts w:ascii="Arial" w:hAnsi="Arial" w:cs="Arial"/>
          <w:b/>
          <w:color w:val="111111"/>
          <w:sz w:val="24"/>
          <w:szCs w:val="24"/>
          <w:lang w:eastAsia="el-GR"/>
        </w:rPr>
        <w:lastRenderedPageBreak/>
        <w:t xml:space="preserve">ΚΛΕΩΝ ΓΡΗΓΟΡΙΑΔΗΣ: </w:t>
      </w:r>
      <w:r w:rsidRPr="00EC76E3">
        <w:rPr>
          <w:rFonts w:ascii="Arial" w:hAnsi="Arial" w:cs="Arial"/>
          <w:color w:val="111111"/>
          <w:sz w:val="24"/>
          <w:szCs w:val="24"/>
          <w:lang w:eastAsia="el-GR"/>
        </w:rPr>
        <w:t>...μπορεί να είναι τόσο μεγαλόκαρδος, αλλά αυτό δεν είναι νόμιμο. Τόσο απλά. Δεν μπορώ να το πω αλλιώς.</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
          <w:bCs/>
          <w:sz w:val="24"/>
          <w:szCs w:val="24"/>
          <w:lang w:eastAsia="zh-CN"/>
        </w:rPr>
        <w:t xml:space="preserve">ΓΙΑΝΗΣ ΒΑΡΟΥΦΑΚΗΣ (Γραμματέας του ΜέΡΑ25): </w:t>
      </w:r>
      <w:r w:rsidRPr="00EC76E3">
        <w:rPr>
          <w:rFonts w:ascii="Arial" w:hAnsi="Arial" w:cs="Arial"/>
          <w:bCs/>
          <w:sz w:val="24"/>
          <w:szCs w:val="24"/>
          <w:lang w:eastAsia="zh-CN"/>
        </w:rPr>
        <w:t>Κύριε Πρόεδρε, θα ήθελα τον λόγο.</w:t>
      </w:r>
    </w:p>
    <w:p w:rsidR="00EC76E3" w:rsidRPr="00EC76E3" w:rsidRDefault="00EC76E3" w:rsidP="00EC76E3">
      <w:pPr>
        <w:spacing w:after="160" w:line="600" w:lineRule="auto"/>
        <w:ind w:firstLine="720"/>
        <w:jc w:val="both"/>
        <w:rPr>
          <w:rFonts w:ascii="Arial" w:hAnsi="Arial" w:cs="Arial"/>
          <w:b/>
          <w:bCs/>
          <w:sz w:val="24"/>
          <w:szCs w:val="24"/>
          <w:shd w:val="clear" w:color="auto" w:fill="FFFFFF"/>
          <w:lang w:eastAsia="zh-CN"/>
        </w:rPr>
      </w:pPr>
      <w:r w:rsidRPr="00EC76E3">
        <w:rPr>
          <w:rFonts w:ascii="Arial" w:hAnsi="Arial" w:cs="Arial"/>
          <w:b/>
          <w:bCs/>
          <w:sz w:val="24"/>
          <w:szCs w:val="24"/>
          <w:shd w:val="clear" w:color="auto" w:fill="FFFFFF"/>
          <w:lang w:eastAsia="zh-CN"/>
        </w:rPr>
        <w:t xml:space="preserve">ΠΡΟΕΔΡΕΥΩΝ (Απόστολος </w:t>
      </w:r>
      <w:proofErr w:type="spellStart"/>
      <w:r w:rsidRPr="00EC76E3">
        <w:rPr>
          <w:rFonts w:ascii="Arial" w:hAnsi="Arial" w:cs="Arial"/>
          <w:b/>
          <w:bCs/>
          <w:sz w:val="24"/>
          <w:szCs w:val="24"/>
          <w:shd w:val="clear" w:color="auto" w:fill="FFFFFF"/>
          <w:lang w:eastAsia="zh-CN"/>
        </w:rPr>
        <w:t>Αβδελάς</w:t>
      </w:r>
      <w:proofErr w:type="spellEnd"/>
      <w:r w:rsidRPr="00EC76E3">
        <w:rPr>
          <w:rFonts w:ascii="Arial" w:hAnsi="Arial" w:cs="Arial"/>
          <w:b/>
          <w:bCs/>
          <w:sz w:val="24"/>
          <w:szCs w:val="24"/>
          <w:shd w:val="clear" w:color="auto" w:fill="FFFFFF"/>
          <w:lang w:eastAsia="zh-CN"/>
        </w:rPr>
        <w:t xml:space="preserve">): </w:t>
      </w:r>
      <w:r w:rsidRPr="00EC76E3">
        <w:rPr>
          <w:rFonts w:ascii="Arial" w:hAnsi="Arial" w:cs="Arial"/>
          <w:bCs/>
          <w:sz w:val="24"/>
          <w:szCs w:val="24"/>
          <w:shd w:val="clear" w:color="auto" w:fill="FFFFFF"/>
          <w:lang w:eastAsia="zh-CN"/>
        </w:rPr>
        <w:t xml:space="preserve">Βεβαίως, κύριε </w:t>
      </w:r>
      <w:proofErr w:type="spellStart"/>
      <w:r w:rsidRPr="00EC76E3">
        <w:rPr>
          <w:rFonts w:ascii="Arial" w:hAnsi="Arial" w:cs="Arial"/>
          <w:bCs/>
          <w:sz w:val="24"/>
          <w:szCs w:val="24"/>
          <w:shd w:val="clear" w:color="auto" w:fill="FFFFFF"/>
          <w:lang w:eastAsia="zh-CN"/>
        </w:rPr>
        <w:t>Βαρουφάκη</w:t>
      </w:r>
      <w:proofErr w:type="spellEnd"/>
      <w:r w:rsidRPr="00EC76E3">
        <w:rPr>
          <w:rFonts w:ascii="Arial" w:hAnsi="Arial" w:cs="Arial"/>
          <w:bCs/>
          <w:sz w:val="24"/>
          <w:szCs w:val="24"/>
          <w:shd w:val="clear" w:color="auto" w:fill="FFFFFF"/>
          <w:lang w:eastAsia="zh-CN"/>
        </w:rPr>
        <w:t>, παρακαλώ.</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
          <w:bCs/>
          <w:sz w:val="24"/>
          <w:szCs w:val="24"/>
          <w:lang w:eastAsia="zh-CN"/>
        </w:rPr>
        <w:t xml:space="preserve">ΓΙΑΝΗΣ ΒΑΡΟΥΦΑΚΗΣ (Γραμματέας του ΜέΡΑ25): </w:t>
      </w:r>
      <w:r w:rsidRPr="00EC76E3">
        <w:rPr>
          <w:rFonts w:ascii="Arial" w:hAnsi="Arial" w:cs="Arial"/>
          <w:bCs/>
          <w:sz w:val="24"/>
          <w:szCs w:val="24"/>
          <w:lang w:eastAsia="zh-CN"/>
        </w:rPr>
        <w:t xml:space="preserve">Δεν θα μιλήσω για την ΠΝΠ, προφανώς. Πρόκειται για μιας ιστορικής σημασίας μέρα σήμερα. Ο κύριος Υπουργός Οικονομικών ετοιμάζεται να πάει στο </w:t>
      </w:r>
      <w:proofErr w:type="spellStart"/>
      <w:r w:rsidRPr="00EC76E3">
        <w:rPr>
          <w:rFonts w:ascii="Arial" w:hAnsi="Arial" w:cs="Arial"/>
          <w:bCs/>
          <w:sz w:val="24"/>
          <w:szCs w:val="24"/>
          <w:lang w:val="en-GB" w:eastAsia="zh-CN"/>
        </w:rPr>
        <w:t>Eurogroup</w:t>
      </w:r>
      <w:proofErr w:type="spellEnd"/>
      <w:r w:rsidRPr="00EC76E3">
        <w:rPr>
          <w:rFonts w:ascii="Arial" w:hAnsi="Arial" w:cs="Arial"/>
          <w:bCs/>
          <w:sz w:val="24"/>
          <w:szCs w:val="24"/>
          <w:lang w:eastAsia="zh-CN"/>
        </w:rPr>
        <w:t xml:space="preserve">. Θα ήθελα να απαντήσω σε αυτά που είπε, έχοντας συναίσθηση αυτού του οποίου θα αντιμετωπίσει σήμερα. Δεν θα μιλήσω για την ΠΝΠ, θα μιλήσω ακριβώς πάνω σε αυτά τα οποία είπε ο κύριος Υπουργός Οικονομικών αυτή τη στιγμή. </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Ξέρετε πολύ καλά ότι γενικά τηρώ τον χρόνο μου και μπορεί κάλλιστα μετά αυτή η κοινοβουλευτική διαδικασία, κύριε Λιβανέ, να συνεχίσει και νομίζω ότι θα εμπλουτιστεί και από αυτή τη συζήτηση. </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Το ερώτημα είναι εάν ο Κανονισμός της Βουλής μου δίνει το δικαίωμα αυτή τη στιγμή να απαντήσω στον κ. </w:t>
      </w:r>
      <w:proofErr w:type="spellStart"/>
      <w:r w:rsidRPr="00EC76E3">
        <w:rPr>
          <w:rFonts w:ascii="Arial" w:hAnsi="Arial" w:cs="Arial"/>
          <w:bCs/>
          <w:sz w:val="24"/>
          <w:szCs w:val="24"/>
          <w:lang w:eastAsia="zh-CN"/>
        </w:rPr>
        <w:t>Σταϊκούρα</w:t>
      </w:r>
      <w:proofErr w:type="spellEnd"/>
      <w:r w:rsidRPr="00EC76E3">
        <w:rPr>
          <w:rFonts w:ascii="Arial" w:hAnsi="Arial" w:cs="Arial"/>
          <w:bCs/>
          <w:sz w:val="24"/>
          <w:szCs w:val="24"/>
          <w:lang w:eastAsia="zh-CN"/>
        </w:rPr>
        <w:t>;</w:t>
      </w:r>
    </w:p>
    <w:p w:rsidR="00EC76E3" w:rsidRPr="00EC76E3" w:rsidRDefault="00EC76E3" w:rsidP="00EC76E3">
      <w:pPr>
        <w:spacing w:after="160" w:line="600" w:lineRule="auto"/>
        <w:ind w:firstLine="720"/>
        <w:jc w:val="both"/>
        <w:rPr>
          <w:rFonts w:ascii="Arial" w:hAnsi="Arial" w:cs="Arial"/>
          <w:bCs/>
          <w:sz w:val="24"/>
          <w:szCs w:val="24"/>
          <w:shd w:val="clear" w:color="auto" w:fill="FFFFFF"/>
          <w:lang w:eastAsia="zh-CN"/>
        </w:rPr>
      </w:pPr>
      <w:r w:rsidRPr="00EC76E3">
        <w:rPr>
          <w:rFonts w:ascii="Arial" w:hAnsi="Arial" w:cs="Arial"/>
          <w:b/>
          <w:bCs/>
          <w:sz w:val="24"/>
          <w:szCs w:val="24"/>
          <w:shd w:val="clear" w:color="auto" w:fill="FFFFFF"/>
          <w:lang w:eastAsia="zh-CN"/>
        </w:rPr>
        <w:t xml:space="preserve">ΠΡΟΕΔΡΕΥΩΝ (Απόστολος </w:t>
      </w:r>
      <w:proofErr w:type="spellStart"/>
      <w:r w:rsidRPr="00EC76E3">
        <w:rPr>
          <w:rFonts w:ascii="Arial" w:hAnsi="Arial" w:cs="Arial"/>
          <w:b/>
          <w:bCs/>
          <w:sz w:val="24"/>
          <w:szCs w:val="24"/>
          <w:shd w:val="clear" w:color="auto" w:fill="FFFFFF"/>
          <w:lang w:eastAsia="zh-CN"/>
        </w:rPr>
        <w:t>Αβδελάς</w:t>
      </w:r>
      <w:proofErr w:type="spellEnd"/>
      <w:r w:rsidRPr="00EC76E3">
        <w:rPr>
          <w:rFonts w:ascii="Arial" w:hAnsi="Arial" w:cs="Arial"/>
          <w:b/>
          <w:bCs/>
          <w:sz w:val="24"/>
          <w:szCs w:val="24"/>
          <w:shd w:val="clear" w:color="auto" w:fill="FFFFFF"/>
          <w:lang w:eastAsia="zh-CN"/>
        </w:rPr>
        <w:t xml:space="preserve">): </w:t>
      </w:r>
      <w:r w:rsidRPr="00EC76E3">
        <w:rPr>
          <w:rFonts w:ascii="Arial" w:hAnsi="Arial" w:cs="Arial"/>
          <w:bCs/>
          <w:sz w:val="24"/>
          <w:szCs w:val="24"/>
          <w:shd w:val="clear" w:color="auto" w:fill="FFFFFF"/>
          <w:lang w:eastAsia="zh-CN"/>
        </w:rPr>
        <w:t xml:space="preserve">Σας το δίνει, δεν το συζητάμε αυτό. </w:t>
      </w:r>
    </w:p>
    <w:p w:rsidR="00EC76E3" w:rsidRPr="00EC76E3" w:rsidRDefault="00EC76E3" w:rsidP="00EC76E3">
      <w:pPr>
        <w:spacing w:after="160" w:line="600" w:lineRule="auto"/>
        <w:ind w:firstLine="720"/>
        <w:jc w:val="both"/>
        <w:rPr>
          <w:rFonts w:ascii="Arial" w:hAnsi="Arial" w:cs="Arial"/>
          <w:b/>
          <w:color w:val="111111"/>
          <w:sz w:val="24"/>
          <w:szCs w:val="24"/>
          <w:lang w:eastAsia="el-GR"/>
        </w:rPr>
      </w:pPr>
      <w:r w:rsidRPr="00EC76E3">
        <w:rPr>
          <w:rFonts w:ascii="Arial" w:hAnsi="Arial" w:cs="Arial"/>
          <w:b/>
          <w:color w:val="111111"/>
          <w:sz w:val="24"/>
          <w:szCs w:val="24"/>
          <w:lang w:eastAsia="el-GR"/>
        </w:rPr>
        <w:lastRenderedPageBreak/>
        <w:t xml:space="preserve">ΧΡΗΣΤΟΣ ΣΤΑΪΚΟΥΡΑΣ (Υπουργός Οικονομικών): </w:t>
      </w:r>
      <w:r w:rsidRPr="00EC76E3">
        <w:rPr>
          <w:rFonts w:ascii="Arial" w:hAnsi="Arial" w:cs="Arial"/>
          <w:color w:val="111111"/>
          <w:sz w:val="24"/>
          <w:szCs w:val="24"/>
          <w:lang w:eastAsia="el-GR"/>
        </w:rPr>
        <w:t>Να τηρηθεί η διαδικασία, κύριε Πρόεδρε.</w:t>
      </w:r>
    </w:p>
    <w:p w:rsidR="00EC76E3" w:rsidRPr="00EC76E3" w:rsidRDefault="00EC76E3" w:rsidP="00EC76E3">
      <w:pPr>
        <w:spacing w:after="160" w:line="600" w:lineRule="auto"/>
        <w:ind w:firstLine="720"/>
        <w:jc w:val="both"/>
        <w:rPr>
          <w:rFonts w:ascii="Arial" w:hAnsi="Arial" w:cs="Arial"/>
          <w:bCs/>
          <w:sz w:val="24"/>
          <w:szCs w:val="24"/>
          <w:shd w:val="clear" w:color="auto" w:fill="FFFFFF"/>
          <w:lang w:eastAsia="zh-CN"/>
        </w:rPr>
      </w:pPr>
      <w:r w:rsidRPr="00EC76E3">
        <w:rPr>
          <w:rFonts w:ascii="Arial" w:hAnsi="Arial" w:cs="Arial"/>
          <w:b/>
          <w:bCs/>
          <w:sz w:val="24"/>
          <w:szCs w:val="24"/>
          <w:shd w:val="clear" w:color="auto" w:fill="FFFFFF"/>
          <w:lang w:eastAsia="zh-CN"/>
        </w:rPr>
        <w:t xml:space="preserve">ΠΡΟΕΔΡΕΥΩΝ (Απόστολος </w:t>
      </w:r>
      <w:proofErr w:type="spellStart"/>
      <w:r w:rsidRPr="00EC76E3">
        <w:rPr>
          <w:rFonts w:ascii="Arial" w:hAnsi="Arial" w:cs="Arial"/>
          <w:b/>
          <w:bCs/>
          <w:sz w:val="24"/>
          <w:szCs w:val="24"/>
          <w:shd w:val="clear" w:color="auto" w:fill="FFFFFF"/>
          <w:lang w:eastAsia="zh-CN"/>
        </w:rPr>
        <w:t>Αβδελάς</w:t>
      </w:r>
      <w:proofErr w:type="spellEnd"/>
      <w:r w:rsidRPr="00EC76E3">
        <w:rPr>
          <w:rFonts w:ascii="Arial" w:hAnsi="Arial" w:cs="Arial"/>
          <w:b/>
          <w:bCs/>
          <w:sz w:val="24"/>
          <w:szCs w:val="24"/>
          <w:shd w:val="clear" w:color="auto" w:fill="FFFFFF"/>
          <w:lang w:eastAsia="zh-CN"/>
        </w:rPr>
        <w:t xml:space="preserve">): </w:t>
      </w:r>
      <w:r w:rsidRPr="00EC76E3">
        <w:rPr>
          <w:rFonts w:ascii="Arial" w:hAnsi="Arial" w:cs="Arial"/>
          <w:bCs/>
          <w:sz w:val="24"/>
          <w:szCs w:val="24"/>
          <w:shd w:val="clear" w:color="auto" w:fill="FFFFFF"/>
          <w:lang w:eastAsia="zh-CN"/>
        </w:rPr>
        <w:t>Σε αυτό συμφωνούμε όλοι.</w:t>
      </w:r>
    </w:p>
    <w:p w:rsidR="00EC76E3" w:rsidRPr="00EC76E3" w:rsidRDefault="00EC76E3" w:rsidP="00EC76E3">
      <w:pPr>
        <w:spacing w:after="160" w:line="600" w:lineRule="auto"/>
        <w:ind w:firstLine="720"/>
        <w:jc w:val="both"/>
        <w:rPr>
          <w:rFonts w:ascii="Arial" w:hAnsi="Arial" w:cs="Arial"/>
          <w:bCs/>
          <w:sz w:val="24"/>
          <w:szCs w:val="24"/>
          <w:shd w:val="clear" w:color="auto" w:fill="FFFFFF"/>
          <w:lang w:eastAsia="zh-CN"/>
        </w:rPr>
      </w:pPr>
      <w:r w:rsidRPr="00EC76E3">
        <w:rPr>
          <w:rFonts w:ascii="Arial" w:hAnsi="Arial" w:cs="Arial"/>
          <w:bCs/>
          <w:sz w:val="24"/>
          <w:szCs w:val="24"/>
          <w:shd w:val="clear" w:color="auto" w:fill="FFFFFF"/>
          <w:lang w:eastAsia="zh-CN"/>
        </w:rPr>
        <w:t xml:space="preserve">Τον λόγο έχει ο Πρόεδρος της Κοινοβουλευτικής Ομάδας του ΜέΡΑ25, κ. </w:t>
      </w:r>
      <w:proofErr w:type="spellStart"/>
      <w:r w:rsidRPr="00EC76E3">
        <w:rPr>
          <w:rFonts w:ascii="Arial" w:hAnsi="Arial" w:cs="Arial"/>
          <w:bCs/>
          <w:sz w:val="24"/>
          <w:szCs w:val="24"/>
          <w:shd w:val="clear" w:color="auto" w:fill="FFFFFF"/>
          <w:lang w:eastAsia="zh-CN"/>
        </w:rPr>
        <w:t>Γιάνης</w:t>
      </w:r>
      <w:proofErr w:type="spellEnd"/>
      <w:r w:rsidRPr="00EC76E3">
        <w:rPr>
          <w:rFonts w:ascii="Arial" w:hAnsi="Arial" w:cs="Arial"/>
          <w:bCs/>
          <w:sz w:val="24"/>
          <w:szCs w:val="24"/>
          <w:shd w:val="clear" w:color="auto" w:fill="FFFFFF"/>
          <w:lang w:eastAsia="zh-CN"/>
        </w:rPr>
        <w:t xml:space="preserve"> </w:t>
      </w:r>
      <w:proofErr w:type="spellStart"/>
      <w:r w:rsidRPr="00EC76E3">
        <w:rPr>
          <w:rFonts w:ascii="Arial" w:hAnsi="Arial" w:cs="Arial"/>
          <w:bCs/>
          <w:sz w:val="24"/>
          <w:szCs w:val="24"/>
          <w:shd w:val="clear" w:color="auto" w:fill="FFFFFF"/>
          <w:lang w:eastAsia="zh-CN"/>
        </w:rPr>
        <w:t>Βαρουφάκης</w:t>
      </w:r>
      <w:proofErr w:type="spellEnd"/>
      <w:r w:rsidRPr="00EC76E3">
        <w:rPr>
          <w:rFonts w:ascii="Arial" w:hAnsi="Arial" w:cs="Arial"/>
          <w:bCs/>
          <w:sz w:val="24"/>
          <w:szCs w:val="24"/>
          <w:shd w:val="clear" w:color="auto" w:fill="FFFFFF"/>
          <w:lang w:eastAsia="zh-CN"/>
        </w:rPr>
        <w:t xml:space="preserve"> για οκτώ λεπτά.</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
          <w:bCs/>
          <w:sz w:val="24"/>
          <w:szCs w:val="24"/>
          <w:lang w:eastAsia="zh-CN"/>
        </w:rPr>
        <w:t>ΓΙΑΝΗΣ ΒΑΡΟΥΦΑΚΗΣ (Γραμματέας του ΜέΡΑ25):</w:t>
      </w:r>
      <w:r w:rsidRPr="00EC76E3">
        <w:rPr>
          <w:rFonts w:ascii="Arial" w:hAnsi="Arial" w:cs="Arial"/>
          <w:bCs/>
          <w:sz w:val="24"/>
          <w:szCs w:val="24"/>
          <w:lang w:eastAsia="zh-CN"/>
        </w:rPr>
        <w:t xml:space="preserve"> Ευχαριστώ, κύριε Πρόεδρε. </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Ευχαριστώ, κυρίες και κύριοι συνάδελφοι. Είναι πραγματικά ιστορικής σημασίας η σημερινή μέρα. Άκουσα τον Υπουργό Οικονομικών. Κύριε </w:t>
      </w:r>
      <w:proofErr w:type="spellStart"/>
      <w:r w:rsidRPr="00EC76E3">
        <w:rPr>
          <w:rFonts w:ascii="Arial" w:hAnsi="Arial" w:cs="Arial"/>
          <w:bCs/>
          <w:sz w:val="24"/>
          <w:szCs w:val="24"/>
          <w:lang w:eastAsia="zh-CN"/>
        </w:rPr>
        <w:t>Σταϊκούρα</w:t>
      </w:r>
      <w:proofErr w:type="spellEnd"/>
      <w:r w:rsidRPr="00EC76E3">
        <w:rPr>
          <w:rFonts w:ascii="Arial" w:hAnsi="Arial" w:cs="Arial"/>
          <w:bCs/>
          <w:sz w:val="24"/>
          <w:szCs w:val="24"/>
          <w:lang w:eastAsia="zh-CN"/>
        </w:rPr>
        <w:t xml:space="preserve">, έχετε την απόλυτη συμπαράστασή μας σε αυτό που θα συμβεί σήμερα. Σήμερα θα αποφασίσει το </w:t>
      </w:r>
      <w:proofErr w:type="spellStart"/>
      <w:r w:rsidRPr="00EC76E3">
        <w:rPr>
          <w:rFonts w:ascii="Arial" w:hAnsi="Arial" w:cs="Arial"/>
          <w:bCs/>
          <w:sz w:val="24"/>
          <w:szCs w:val="24"/>
          <w:lang w:val="en-GB" w:eastAsia="zh-CN"/>
        </w:rPr>
        <w:t>Eurogroup</w:t>
      </w:r>
      <w:proofErr w:type="spellEnd"/>
      <w:r w:rsidRPr="00EC76E3">
        <w:rPr>
          <w:rFonts w:ascii="Arial" w:hAnsi="Arial" w:cs="Arial"/>
          <w:bCs/>
          <w:sz w:val="24"/>
          <w:szCs w:val="24"/>
          <w:lang w:eastAsia="zh-CN"/>
        </w:rPr>
        <w:t xml:space="preserve"> αν η Ευρωπαϊκή Ένωση έχει μέλλον ή όχι. Πρόκειται για ασύλληπτη ανευθυνότητα η στάση του Υπουργού Οικονομικών της Ολλανδίας και γενικότερα όσων τον σιγοντάρουν. </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Η ολιγωρία, το γεγονός ότι δεν υπήρξε συμφωνία στο προηγούμενο </w:t>
      </w:r>
      <w:proofErr w:type="spellStart"/>
      <w:r w:rsidRPr="00EC76E3">
        <w:rPr>
          <w:rFonts w:ascii="Arial" w:hAnsi="Arial" w:cs="Arial"/>
          <w:bCs/>
          <w:sz w:val="24"/>
          <w:szCs w:val="24"/>
          <w:lang w:val="en-GB" w:eastAsia="zh-CN"/>
        </w:rPr>
        <w:t>Eurogroup</w:t>
      </w:r>
      <w:proofErr w:type="spellEnd"/>
      <w:r w:rsidRPr="00EC76E3">
        <w:rPr>
          <w:rFonts w:ascii="Arial" w:hAnsi="Arial" w:cs="Arial"/>
          <w:bCs/>
          <w:sz w:val="24"/>
          <w:szCs w:val="24"/>
          <w:lang w:eastAsia="zh-CN"/>
        </w:rPr>
        <w:t xml:space="preserve"> την περασμένη εβδομάδα, πριν από ένα μήνα που θα έπρεπε να υπάρχει κανονικά για όλα αυτά τα οποία είπατε, αποδεικνύουν ότι η Ευρωπαϊκή Ένωση δεν έχει καταφέρει να ξεπεράσει το βασικό σφάλμα της, το οποίο ξεκίνησε από το 2010. Υπάρχει κάτι που με ανησυχεί ακόμα περισσότερο από την αδυναμία τους να αποφασίσουν, αυτό που θα αποφασίσουν σήμερα, γιατί </w:t>
      </w:r>
      <w:r w:rsidRPr="00EC76E3">
        <w:rPr>
          <w:rFonts w:ascii="Arial" w:hAnsi="Arial" w:cs="Arial"/>
          <w:bCs/>
          <w:sz w:val="24"/>
          <w:szCs w:val="24"/>
          <w:lang w:eastAsia="zh-CN"/>
        </w:rPr>
        <w:lastRenderedPageBreak/>
        <w:t xml:space="preserve">υπάρχει κάτι χειρότερο από τη μη απόφαση και αυτή είναι η καταστροφική απόφαση. </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Κύριε </w:t>
      </w:r>
      <w:proofErr w:type="spellStart"/>
      <w:r w:rsidRPr="00EC76E3">
        <w:rPr>
          <w:rFonts w:ascii="Arial" w:hAnsi="Arial" w:cs="Arial"/>
          <w:bCs/>
          <w:sz w:val="24"/>
          <w:szCs w:val="24"/>
          <w:lang w:eastAsia="zh-CN"/>
        </w:rPr>
        <w:t>Σταϊκούρα</w:t>
      </w:r>
      <w:proofErr w:type="spellEnd"/>
      <w:r w:rsidRPr="00EC76E3">
        <w:rPr>
          <w:rFonts w:ascii="Arial" w:hAnsi="Arial" w:cs="Arial"/>
          <w:bCs/>
          <w:sz w:val="24"/>
          <w:szCs w:val="24"/>
          <w:lang w:eastAsia="zh-CN"/>
        </w:rPr>
        <w:t xml:space="preserve">, η ενεργοποίηση του </w:t>
      </w:r>
      <w:r w:rsidRPr="00EC76E3">
        <w:rPr>
          <w:rFonts w:ascii="Arial" w:hAnsi="Arial" w:cs="Arial"/>
          <w:bCs/>
          <w:sz w:val="24"/>
          <w:szCs w:val="24"/>
          <w:lang w:val="en-GB" w:eastAsia="zh-CN"/>
        </w:rPr>
        <w:t>ESM</w:t>
      </w:r>
      <w:r w:rsidRPr="00EC76E3">
        <w:rPr>
          <w:rFonts w:ascii="Arial" w:hAnsi="Arial" w:cs="Arial"/>
          <w:bCs/>
          <w:sz w:val="24"/>
          <w:szCs w:val="24"/>
          <w:lang w:eastAsia="zh-CN"/>
        </w:rPr>
        <w:t xml:space="preserve"> δεν είναι ένα καλό πρώτο βήμα, είναι ο νεκροθάφτης του οποιουδήποτε πρώτου βήματος μπορεί να οδηγήσει τη χώρα μας, τις χώρες του Νότου, αλλά και ολόκληρη την Ευρωπαϊκή Ένωση στη λύτρωση, σε οποιοδήποτε μονοπάτι μπορεί να οδηγήσει, κάπου διαφορετικά από ό,τι η διάλυση της Ευρωπαϊκής Ένωσης.</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Κύριοι του ΣΥΡΙΖΑ, άκουσα τον αρχηγό σας να μιλάει και εκείνος για πιστοληπτική γραμμή από τον </w:t>
      </w:r>
      <w:r w:rsidRPr="00EC76E3">
        <w:rPr>
          <w:rFonts w:ascii="Arial" w:hAnsi="Arial" w:cs="Arial"/>
          <w:bCs/>
          <w:sz w:val="24"/>
          <w:szCs w:val="24"/>
          <w:lang w:val="en-GB" w:eastAsia="zh-CN"/>
        </w:rPr>
        <w:t>ESM</w:t>
      </w:r>
      <w:r w:rsidRPr="00EC76E3">
        <w:rPr>
          <w:rFonts w:ascii="Arial" w:hAnsi="Arial" w:cs="Arial"/>
          <w:bCs/>
          <w:sz w:val="24"/>
          <w:szCs w:val="24"/>
          <w:lang w:eastAsia="zh-CN"/>
        </w:rPr>
        <w:t xml:space="preserve">, χωρίς </w:t>
      </w:r>
      <w:proofErr w:type="spellStart"/>
      <w:r w:rsidRPr="00EC76E3">
        <w:rPr>
          <w:rFonts w:ascii="Arial" w:hAnsi="Arial" w:cs="Arial"/>
          <w:bCs/>
          <w:sz w:val="24"/>
          <w:szCs w:val="24"/>
          <w:lang w:eastAsia="zh-CN"/>
        </w:rPr>
        <w:t>προαπαιτούμενα</w:t>
      </w:r>
      <w:proofErr w:type="spellEnd"/>
      <w:r w:rsidRPr="00EC76E3">
        <w:rPr>
          <w:rFonts w:ascii="Arial" w:hAnsi="Arial" w:cs="Arial"/>
          <w:bCs/>
          <w:sz w:val="24"/>
          <w:szCs w:val="24"/>
          <w:lang w:eastAsia="zh-CN"/>
        </w:rPr>
        <w:t xml:space="preserve">. Πρόκειται για ιστορικό σφάλμα σας αυτό. Ο </w:t>
      </w:r>
      <w:r w:rsidRPr="00EC76E3">
        <w:rPr>
          <w:rFonts w:ascii="Arial" w:hAnsi="Arial" w:cs="Arial"/>
          <w:bCs/>
          <w:sz w:val="24"/>
          <w:szCs w:val="24"/>
          <w:lang w:val="en-GB" w:eastAsia="zh-CN"/>
        </w:rPr>
        <w:t>ESM</w:t>
      </w:r>
      <w:r w:rsidRPr="00EC76E3">
        <w:rPr>
          <w:rFonts w:ascii="Arial" w:hAnsi="Arial" w:cs="Arial"/>
          <w:bCs/>
          <w:sz w:val="24"/>
          <w:szCs w:val="24"/>
          <w:lang w:eastAsia="zh-CN"/>
        </w:rPr>
        <w:t xml:space="preserve"> είναι ακριβώς το αντίθετο του ευρωομόλογου. Τι είναι το ευρωομόλογο, κυρίες και κύριοι συνάδελφοι; Το ευρωομόλογο είναι η αναδιάρθρωση χρέους έτσι ώστε η σημερινή αξία διαχρονικά του συνολικού χρέους να μειωθεί. Είναι αναδιάρθρωση χρέους το ευρωομόλογο. Αυτό σημαίνει να αναχθεί εθνικό χρέος σε ευρωπαϊκό χρέος, έτσι ώστε διαχρονικά να συρρικνωθεί. Αντιμετωπίζουμε μια αύξηση του δημόσιου χρέους, κατά μέσο όρο στην Ευρωζώνη, της τάξεως του 40%, ως ποσοστό του ΑΕΠ συνολικά. Σε κάποιες χώρες θα είναι πολύ πιο ψηλό, σε κάποιες χώρες θα είναι πολύ πιο χαμηλό. Σε αυτές που θα είναι πιο ψηλό, είναι αυτές που δεν μπορούν να το σηκώσουν και θα έχουμε ένα ντόμινο καταρρεύσεων εάν συνεχίσουν να μιλάνε για τον </w:t>
      </w:r>
      <w:r w:rsidRPr="00EC76E3">
        <w:rPr>
          <w:rFonts w:ascii="Arial" w:hAnsi="Arial" w:cs="Arial"/>
          <w:bCs/>
          <w:sz w:val="24"/>
          <w:szCs w:val="24"/>
          <w:lang w:val="en-GB" w:eastAsia="zh-CN"/>
        </w:rPr>
        <w:t>ESM</w:t>
      </w:r>
      <w:r w:rsidRPr="00EC76E3">
        <w:rPr>
          <w:rFonts w:ascii="Arial" w:hAnsi="Arial" w:cs="Arial"/>
          <w:bCs/>
          <w:sz w:val="24"/>
          <w:szCs w:val="24"/>
          <w:lang w:eastAsia="zh-CN"/>
        </w:rPr>
        <w:t xml:space="preserve"> ως λύση.</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lastRenderedPageBreak/>
        <w:t xml:space="preserve">Κύριε </w:t>
      </w:r>
      <w:proofErr w:type="spellStart"/>
      <w:r w:rsidRPr="00EC76E3">
        <w:rPr>
          <w:rFonts w:ascii="Arial" w:hAnsi="Arial" w:cs="Arial"/>
          <w:bCs/>
          <w:sz w:val="24"/>
          <w:szCs w:val="24"/>
          <w:lang w:eastAsia="zh-CN"/>
        </w:rPr>
        <w:t>Σταϊκούρα</w:t>
      </w:r>
      <w:proofErr w:type="spellEnd"/>
      <w:r w:rsidRPr="00EC76E3">
        <w:rPr>
          <w:rFonts w:ascii="Arial" w:hAnsi="Arial" w:cs="Arial"/>
          <w:bCs/>
          <w:sz w:val="24"/>
          <w:szCs w:val="24"/>
          <w:lang w:eastAsia="zh-CN"/>
        </w:rPr>
        <w:t xml:space="preserve">, δυστυχώς, τα μηνύματα που λαμβάνουμε -και νομίζω ότι αυτό αντανακλά και τη δική σας την εμπειρία, πιο πολύ από όλους μας- είναι ότι το παιχνίδι του ευρωομόλογου, δυστυχώς, πουλήθηκε ήδη. Ακόμα και η Ιταλία, από ό,τι καταλαβαίνω, ο Υπουργός Οικονομικών της Ιταλίας ενέδωσε προχθές. Δεν μιλάει για ευρωομόλογο. Η διαφωνία με την Ολλανδία ήταν το αν θα υπάρχουν </w:t>
      </w:r>
      <w:proofErr w:type="spellStart"/>
      <w:r w:rsidRPr="00EC76E3">
        <w:rPr>
          <w:rFonts w:ascii="Arial" w:hAnsi="Arial" w:cs="Arial"/>
          <w:bCs/>
          <w:sz w:val="24"/>
          <w:szCs w:val="24"/>
          <w:lang w:eastAsia="zh-CN"/>
        </w:rPr>
        <w:t>προαπαιτούμενα</w:t>
      </w:r>
      <w:proofErr w:type="spellEnd"/>
      <w:r w:rsidRPr="00EC76E3">
        <w:rPr>
          <w:rFonts w:ascii="Arial" w:hAnsi="Arial" w:cs="Arial"/>
          <w:bCs/>
          <w:sz w:val="24"/>
          <w:szCs w:val="24"/>
          <w:lang w:eastAsia="zh-CN"/>
        </w:rPr>
        <w:t xml:space="preserve"> </w:t>
      </w:r>
      <w:proofErr w:type="spellStart"/>
      <w:r w:rsidRPr="00EC76E3">
        <w:rPr>
          <w:rFonts w:ascii="Arial" w:hAnsi="Arial" w:cs="Arial"/>
          <w:bCs/>
          <w:sz w:val="24"/>
          <w:szCs w:val="24"/>
          <w:lang w:eastAsia="zh-CN"/>
        </w:rPr>
        <w:t>μνημονιακά</w:t>
      </w:r>
      <w:proofErr w:type="spellEnd"/>
      <w:r w:rsidRPr="00EC76E3">
        <w:rPr>
          <w:rFonts w:ascii="Arial" w:hAnsi="Arial" w:cs="Arial"/>
          <w:bCs/>
          <w:sz w:val="24"/>
          <w:szCs w:val="24"/>
          <w:lang w:eastAsia="zh-CN"/>
        </w:rPr>
        <w:t xml:space="preserve"> για την πιστοληπτική γραμμή του </w:t>
      </w:r>
      <w:r w:rsidRPr="00EC76E3">
        <w:rPr>
          <w:rFonts w:ascii="Arial" w:hAnsi="Arial" w:cs="Arial"/>
          <w:bCs/>
          <w:sz w:val="24"/>
          <w:szCs w:val="24"/>
          <w:lang w:val="en-GB" w:eastAsia="zh-CN"/>
        </w:rPr>
        <w:t>ESM</w:t>
      </w:r>
      <w:r w:rsidRPr="00EC76E3">
        <w:rPr>
          <w:rFonts w:ascii="Arial" w:hAnsi="Arial" w:cs="Arial"/>
          <w:bCs/>
          <w:sz w:val="24"/>
          <w:szCs w:val="24"/>
          <w:lang w:eastAsia="zh-CN"/>
        </w:rPr>
        <w:t xml:space="preserve">. </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Είναι εκτός θέματος αυτό. Προφανώς και είναι τραγικό να υπάρχουν </w:t>
      </w:r>
      <w:proofErr w:type="spellStart"/>
      <w:r w:rsidRPr="00EC76E3">
        <w:rPr>
          <w:rFonts w:ascii="Arial" w:hAnsi="Arial" w:cs="Arial"/>
          <w:bCs/>
          <w:sz w:val="24"/>
          <w:szCs w:val="24"/>
          <w:lang w:eastAsia="zh-CN"/>
        </w:rPr>
        <w:t>μνημονιακά</w:t>
      </w:r>
      <w:proofErr w:type="spellEnd"/>
      <w:r w:rsidRPr="00EC76E3">
        <w:rPr>
          <w:rFonts w:ascii="Arial" w:hAnsi="Arial" w:cs="Arial"/>
          <w:bCs/>
          <w:sz w:val="24"/>
          <w:szCs w:val="24"/>
          <w:lang w:eastAsia="zh-CN"/>
        </w:rPr>
        <w:t xml:space="preserve"> </w:t>
      </w:r>
      <w:proofErr w:type="spellStart"/>
      <w:r w:rsidRPr="00EC76E3">
        <w:rPr>
          <w:rFonts w:ascii="Arial" w:hAnsi="Arial" w:cs="Arial"/>
          <w:bCs/>
          <w:sz w:val="24"/>
          <w:szCs w:val="24"/>
          <w:lang w:eastAsia="zh-CN"/>
        </w:rPr>
        <w:t>προαπαιτούμενα</w:t>
      </w:r>
      <w:proofErr w:type="spellEnd"/>
      <w:r w:rsidRPr="00EC76E3">
        <w:rPr>
          <w:rFonts w:ascii="Arial" w:hAnsi="Arial" w:cs="Arial"/>
          <w:bCs/>
          <w:sz w:val="24"/>
          <w:szCs w:val="24"/>
          <w:lang w:eastAsia="zh-CN"/>
        </w:rPr>
        <w:t xml:space="preserve">, αλλά και να μην υπάρχουν, τι θα γίνει; Έστω ότι παίρνουν τα 400 δισεκατομμύρια, που έχουν μείνει στον κουμπαρά του </w:t>
      </w:r>
      <w:r w:rsidRPr="00EC76E3">
        <w:rPr>
          <w:rFonts w:ascii="Arial" w:hAnsi="Arial" w:cs="Arial"/>
          <w:bCs/>
          <w:sz w:val="24"/>
          <w:szCs w:val="24"/>
          <w:lang w:val="en-GB" w:eastAsia="zh-CN"/>
        </w:rPr>
        <w:t>ESM</w:t>
      </w:r>
      <w:r w:rsidRPr="00EC76E3">
        <w:rPr>
          <w:rFonts w:ascii="Arial" w:hAnsi="Arial" w:cs="Arial"/>
          <w:bCs/>
          <w:sz w:val="24"/>
          <w:szCs w:val="24"/>
          <w:lang w:eastAsia="zh-CN"/>
        </w:rPr>
        <w:t xml:space="preserve"> και λένε: «Πάρτε κράτη, πάρτε, κύριε </w:t>
      </w:r>
      <w:proofErr w:type="spellStart"/>
      <w:r w:rsidRPr="00EC76E3">
        <w:rPr>
          <w:rFonts w:ascii="Arial" w:hAnsi="Arial" w:cs="Arial"/>
          <w:bCs/>
          <w:sz w:val="24"/>
          <w:szCs w:val="24"/>
          <w:lang w:eastAsia="zh-CN"/>
        </w:rPr>
        <w:t>Σταϊκούρα</w:t>
      </w:r>
      <w:proofErr w:type="spellEnd"/>
      <w:r w:rsidRPr="00EC76E3">
        <w:rPr>
          <w:rFonts w:ascii="Arial" w:hAnsi="Arial" w:cs="Arial"/>
          <w:bCs/>
          <w:sz w:val="24"/>
          <w:szCs w:val="24"/>
          <w:lang w:eastAsia="zh-CN"/>
        </w:rPr>
        <w:t xml:space="preserve">, πάρτε, κύριε </w:t>
      </w:r>
      <w:proofErr w:type="spellStart"/>
      <w:r w:rsidRPr="00EC76E3">
        <w:rPr>
          <w:rFonts w:ascii="Arial" w:hAnsi="Arial" w:cs="Arial"/>
          <w:bCs/>
          <w:sz w:val="24"/>
          <w:szCs w:val="24"/>
          <w:lang w:eastAsia="zh-CN"/>
        </w:rPr>
        <w:t>Γκαλτιέρι</w:t>
      </w:r>
      <w:proofErr w:type="spellEnd"/>
      <w:r w:rsidRPr="00EC76E3">
        <w:rPr>
          <w:rFonts w:ascii="Arial" w:hAnsi="Arial" w:cs="Arial"/>
          <w:bCs/>
          <w:sz w:val="24"/>
          <w:szCs w:val="24"/>
          <w:lang w:eastAsia="zh-CN"/>
        </w:rPr>
        <w:t>, ας πάρει και η συνάδελφός σας από την Ισπανία».</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Τέτοια εποχή του χρόνου θα είμαστε εδώ. Το δικό μας χρέος θα είναι στα 220%, γιατί θα προστεθεί στο χρέος του ελληνικού δημοσίου όποια πίστωση πάρετε από τον </w:t>
      </w:r>
      <w:r w:rsidRPr="00EC76E3">
        <w:rPr>
          <w:rFonts w:ascii="Arial" w:hAnsi="Arial" w:cs="Arial"/>
          <w:bCs/>
          <w:sz w:val="24"/>
          <w:szCs w:val="24"/>
          <w:lang w:val="en-GB" w:eastAsia="zh-CN"/>
        </w:rPr>
        <w:t>ESM</w:t>
      </w:r>
      <w:r w:rsidRPr="00EC76E3">
        <w:rPr>
          <w:rFonts w:ascii="Arial" w:hAnsi="Arial" w:cs="Arial"/>
          <w:bCs/>
          <w:sz w:val="24"/>
          <w:szCs w:val="24"/>
          <w:lang w:eastAsia="zh-CN"/>
        </w:rPr>
        <w:t>. Θα έχουμε -το είπα και την 10</w:t>
      </w:r>
      <w:r w:rsidRPr="00EC76E3">
        <w:rPr>
          <w:rFonts w:ascii="Arial" w:hAnsi="Arial" w:cs="Arial"/>
          <w:bCs/>
          <w:sz w:val="24"/>
          <w:szCs w:val="24"/>
          <w:vertAlign w:val="superscript"/>
          <w:lang w:eastAsia="zh-CN"/>
        </w:rPr>
        <w:t>η</w:t>
      </w:r>
      <w:r w:rsidRPr="00EC76E3">
        <w:rPr>
          <w:rFonts w:ascii="Arial" w:hAnsi="Arial" w:cs="Arial"/>
          <w:bCs/>
          <w:sz w:val="24"/>
          <w:szCs w:val="24"/>
          <w:lang w:eastAsia="zh-CN"/>
        </w:rPr>
        <w:t xml:space="preserve"> Μαρτίου σε αυτή εδώ την Αίθουσα- στην καλύτερη των περιπτώσεων μια ύφεση του 10%, ο προϋπολογισμός σας θα είναι στην καλύτερη των περιπτώσεων 15%, 16%, 17% πρωτογενές έλλειμμα. Δεν είναι κατηγορία, είναι πραγματικότητα. Εδώ η Γερμανία θα έχει μεγάλο πρωτογενές έλλειμμα. Η Ελλάδα τι θα έχει; Η Ιταλία τι θα έχει; Και θα έρθει τον Απρίλιο του 2021 η ενισχυμένη ή λιγότερο ενισχυμένη </w:t>
      </w:r>
      <w:r w:rsidRPr="00EC76E3">
        <w:rPr>
          <w:rFonts w:ascii="Arial" w:hAnsi="Arial" w:cs="Arial"/>
          <w:bCs/>
          <w:sz w:val="24"/>
          <w:szCs w:val="24"/>
          <w:lang w:eastAsia="zh-CN"/>
        </w:rPr>
        <w:lastRenderedPageBreak/>
        <w:t xml:space="preserve">επιτήρηση και θα σας πει: «Ελάτε εδώ, είστε στο μείον 18% πρωτογενές έλλειμμα. Εντάξει, δεν θα σας πάμε στο συν 3%, συν 2%, συν 3,5% πρωτογενές πλεόνασμα, αλλά δεν θα πάτε από το μείον 18% στο μείον 5%;» </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Ξέρετε πολύ καλά τι σημαίνει αυτό, κύριε </w:t>
      </w:r>
      <w:proofErr w:type="spellStart"/>
      <w:r w:rsidRPr="00EC76E3">
        <w:rPr>
          <w:rFonts w:ascii="Arial" w:hAnsi="Arial" w:cs="Arial"/>
          <w:bCs/>
          <w:sz w:val="24"/>
          <w:szCs w:val="24"/>
          <w:lang w:eastAsia="zh-CN"/>
        </w:rPr>
        <w:t>Σταϊκούρα</w:t>
      </w:r>
      <w:proofErr w:type="spellEnd"/>
      <w:r w:rsidRPr="00EC76E3">
        <w:rPr>
          <w:rFonts w:ascii="Arial" w:hAnsi="Arial" w:cs="Arial"/>
          <w:bCs/>
          <w:sz w:val="24"/>
          <w:szCs w:val="24"/>
          <w:lang w:eastAsia="zh-CN"/>
        </w:rPr>
        <w:t xml:space="preserve">. Σημαίνει μια δημοσιονομική αναπροσαρμογή, μια σκληρότατη λιτότητα χειρότερη από αυτή του 2011. Σημαίνει ότι την ώρα που ο λαός μας θα ξεπερνάει τον </w:t>
      </w:r>
      <w:proofErr w:type="spellStart"/>
      <w:r w:rsidRPr="00EC76E3">
        <w:rPr>
          <w:rFonts w:ascii="Arial" w:hAnsi="Arial" w:cs="Arial"/>
          <w:bCs/>
          <w:sz w:val="24"/>
          <w:szCs w:val="24"/>
          <w:lang w:eastAsia="zh-CN"/>
        </w:rPr>
        <w:t>κορωνοϊό</w:t>
      </w:r>
      <w:proofErr w:type="spellEnd"/>
      <w:r w:rsidRPr="00EC76E3">
        <w:rPr>
          <w:rFonts w:ascii="Arial" w:hAnsi="Arial" w:cs="Arial"/>
          <w:bCs/>
          <w:sz w:val="24"/>
          <w:szCs w:val="24"/>
          <w:lang w:eastAsia="zh-CN"/>
        </w:rPr>
        <w:t xml:space="preserve">, θα έχουμε μια </w:t>
      </w:r>
      <w:proofErr w:type="spellStart"/>
      <w:r w:rsidRPr="00EC76E3">
        <w:rPr>
          <w:rFonts w:ascii="Arial" w:hAnsi="Arial" w:cs="Arial"/>
          <w:bCs/>
          <w:sz w:val="24"/>
          <w:szCs w:val="24"/>
          <w:lang w:eastAsia="zh-CN"/>
        </w:rPr>
        <w:t>επιβληθείσα</w:t>
      </w:r>
      <w:proofErr w:type="spellEnd"/>
      <w:r w:rsidRPr="00EC76E3">
        <w:rPr>
          <w:rFonts w:ascii="Arial" w:hAnsi="Arial" w:cs="Arial"/>
          <w:bCs/>
          <w:sz w:val="24"/>
          <w:szCs w:val="24"/>
          <w:lang w:eastAsia="zh-CN"/>
        </w:rPr>
        <w:t xml:space="preserve"> σκληρότατη λιτότητα, είτε το πούνε </w:t>
      </w:r>
      <w:proofErr w:type="spellStart"/>
      <w:r w:rsidRPr="00EC76E3">
        <w:rPr>
          <w:rFonts w:ascii="Arial" w:hAnsi="Arial" w:cs="Arial"/>
          <w:bCs/>
          <w:sz w:val="24"/>
          <w:szCs w:val="24"/>
          <w:lang w:eastAsia="zh-CN"/>
        </w:rPr>
        <w:t>μνηνόνιο</w:t>
      </w:r>
      <w:proofErr w:type="spellEnd"/>
      <w:r w:rsidRPr="00EC76E3">
        <w:rPr>
          <w:rFonts w:ascii="Arial" w:hAnsi="Arial" w:cs="Arial"/>
          <w:bCs/>
          <w:sz w:val="24"/>
          <w:szCs w:val="24"/>
          <w:lang w:eastAsia="zh-CN"/>
        </w:rPr>
        <w:t xml:space="preserve"> είτε δεν το πούνε μνημόνιο, είτε υπάρχουν </w:t>
      </w:r>
      <w:proofErr w:type="spellStart"/>
      <w:r w:rsidRPr="00EC76E3">
        <w:rPr>
          <w:rFonts w:ascii="Arial" w:hAnsi="Arial" w:cs="Arial"/>
          <w:bCs/>
          <w:sz w:val="24"/>
          <w:szCs w:val="24"/>
          <w:lang w:eastAsia="zh-CN"/>
        </w:rPr>
        <w:t>μνημονιακές</w:t>
      </w:r>
      <w:proofErr w:type="spellEnd"/>
      <w:r w:rsidRPr="00EC76E3">
        <w:rPr>
          <w:rFonts w:ascii="Arial" w:hAnsi="Arial" w:cs="Arial"/>
          <w:bCs/>
          <w:sz w:val="24"/>
          <w:szCs w:val="24"/>
          <w:lang w:eastAsia="zh-CN"/>
        </w:rPr>
        <w:t xml:space="preserve"> προϋποθέσεις για την πιστοληπτική γραμμή του </w:t>
      </w:r>
      <w:r w:rsidRPr="00EC76E3">
        <w:rPr>
          <w:rFonts w:ascii="Arial" w:hAnsi="Arial" w:cs="Arial"/>
          <w:bCs/>
          <w:sz w:val="24"/>
          <w:szCs w:val="24"/>
          <w:lang w:val="en-GB" w:eastAsia="zh-CN"/>
        </w:rPr>
        <w:t>ESM</w:t>
      </w:r>
      <w:r w:rsidRPr="00EC76E3">
        <w:rPr>
          <w:rFonts w:ascii="Arial" w:hAnsi="Arial" w:cs="Arial"/>
          <w:bCs/>
          <w:sz w:val="24"/>
          <w:szCs w:val="24"/>
          <w:lang w:eastAsia="zh-CN"/>
        </w:rPr>
        <w:t xml:space="preserve"> είτε όχι. Άρα, ο λόγος για τον οποίο δεν έληξε το </w:t>
      </w:r>
      <w:proofErr w:type="spellStart"/>
      <w:r w:rsidRPr="00EC76E3">
        <w:rPr>
          <w:rFonts w:ascii="Arial" w:hAnsi="Arial" w:cs="Arial"/>
          <w:bCs/>
          <w:sz w:val="24"/>
          <w:szCs w:val="24"/>
          <w:lang w:val="en-GB" w:eastAsia="zh-CN"/>
        </w:rPr>
        <w:t>Eurogroup</w:t>
      </w:r>
      <w:proofErr w:type="spellEnd"/>
      <w:r w:rsidRPr="00EC76E3">
        <w:rPr>
          <w:rFonts w:ascii="Arial" w:hAnsi="Arial" w:cs="Arial"/>
          <w:bCs/>
          <w:sz w:val="24"/>
          <w:szCs w:val="24"/>
          <w:lang w:eastAsia="zh-CN"/>
        </w:rPr>
        <w:t xml:space="preserve"> προχθές είναι εκτός θέματος, εάν θα υπάρχει ή δεν θα υπάρχει </w:t>
      </w:r>
      <w:proofErr w:type="spellStart"/>
      <w:r w:rsidRPr="00EC76E3">
        <w:rPr>
          <w:rFonts w:ascii="Arial" w:hAnsi="Arial" w:cs="Arial"/>
          <w:bCs/>
          <w:sz w:val="24"/>
          <w:szCs w:val="24"/>
          <w:lang w:eastAsia="zh-CN"/>
        </w:rPr>
        <w:t>μνημονιακή</w:t>
      </w:r>
      <w:proofErr w:type="spellEnd"/>
      <w:r w:rsidRPr="00EC76E3">
        <w:rPr>
          <w:rFonts w:ascii="Arial" w:hAnsi="Arial" w:cs="Arial"/>
          <w:bCs/>
          <w:sz w:val="24"/>
          <w:szCs w:val="24"/>
          <w:lang w:eastAsia="zh-CN"/>
        </w:rPr>
        <w:t xml:space="preserve"> πρόβλεψη και δεσμά για αυτήν την πιστοληπτική γραμμή.</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Εσείς, ποια στάση θα κρατήσετε σήμερα, εάν τελικά αυτό που σας προσφέρουν είναι κάτι το οποίο έχει συμφωνήσει ο Ιταλός και ο Ολλανδός Υπουργός Οικονομικών, δηλαδή, μια πιστοληπτική γραμμή έστω χωρίς </w:t>
      </w:r>
      <w:proofErr w:type="spellStart"/>
      <w:r w:rsidRPr="00EC76E3">
        <w:rPr>
          <w:rFonts w:ascii="Arial" w:hAnsi="Arial" w:cs="Arial"/>
          <w:bCs/>
          <w:sz w:val="24"/>
          <w:szCs w:val="24"/>
          <w:lang w:eastAsia="zh-CN"/>
        </w:rPr>
        <w:t>προαπαιτούμενα</w:t>
      </w:r>
      <w:proofErr w:type="spellEnd"/>
      <w:r w:rsidRPr="00EC76E3">
        <w:rPr>
          <w:rFonts w:ascii="Arial" w:hAnsi="Arial" w:cs="Arial"/>
          <w:bCs/>
          <w:sz w:val="24"/>
          <w:szCs w:val="24"/>
          <w:lang w:eastAsia="zh-CN"/>
        </w:rPr>
        <w:t>; Θα πείτε ναι;</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Κύριε </w:t>
      </w:r>
      <w:proofErr w:type="spellStart"/>
      <w:r w:rsidRPr="00EC76E3">
        <w:rPr>
          <w:rFonts w:ascii="Arial" w:hAnsi="Arial" w:cs="Arial"/>
          <w:bCs/>
          <w:sz w:val="24"/>
          <w:szCs w:val="24"/>
          <w:lang w:eastAsia="zh-CN"/>
        </w:rPr>
        <w:t>Σταϊκούρα</w:t>
      </w:r>
      <w:proofErr w:type="spellEnd"/>
      <w:r w:rsidRPr="00EC76E3">
        <w:rPr>
          <w:rFonts w:ascii="Arial" w:hAnsi="Arial" w:cs="Arial"/>
          <w:bCs/>
          <w:sz w:val="24"/>
          <w:szCs w:val="24"/>
          <w:lang w:eastAsia="zh-CN"/>
        </w:rPr>
        <w:t xml:space="preserve">, είναι επιτυχία μας και της Κυβέρνησής σας ότι έχουμε λιγότερους νεκρούς από ό,τι θα μπορούσαμε να έχουμε από τον </w:t>
      </w:r>
      <w:proofErr w:type="spellStart"/>
      <w:r w:rsidRPr="00EC76E3">
        <w:rPr>
          <w:rFonts w:ascii="Arial" w:hAnsi="Arial" w:cs="Arial"/>
          <w:bCs/>
          <w:sz w:val="24"/>
          <w:szCs w:val="24"/>
          <w:lang w:eastAsia="zh-CN"/>
        </w:rPr>
        <w:t>κορωνοϊό</w:t>
      </w:r>
      <w:proofErr w:type="spellEnd"/>
      <w:r w:rsidRPr="00EC76E3">
        <w:rPr>
          <w:rFonts w:ascii="Arial" w:hAnsi="Arial" w:cs="Arial"/>
          <w:bCs/>
          <w:sz w:val="24"/>
          <w:szCs w:val="24"/>
          <w:lang w:eastAsia="zh-CN"/>
        </w:rPr>
        <w:t xml:space="preserve">. Και εμείς στο ΜέΡΑ25 από την πρώτη στιγμή στηρίξαμε με όλη μας τη δύναμη τα περιοριστικά μέτρα. Μπορεί να μην έχουμε τους περισσότερους νεκρούς, κύριε </w:t>
      </w:r>
      <w:proofErr w:type="spellStart"/>
      <w:r w:rsidRPr="00EC76E3">
        <w:rPr>
          <w:rFonts w:ascii="Arial" w:hAnsi="Arial" w:cs="Arial"/>
          <w:bCs/>
          <w:sz w:val="24"/>
          <w:szCs w:val="24"/>
          <w:lang w:eastAsia="zh-CN"/>
        </w:rPr>
        <w:t>Σταϊκούρα</w:t>
      </w:r>
      <w:proofErr w:type="spellEnd"/>
      <w:r w:rsidRPr="00EC76E3">
        <w:rPr>
          <w:rFonts w:ascii="Arial" w:hAnsi="Arial" w:cs="Arial"/>
          <w:bCs/>
          <w:sz w:val="24"/>
          <w:szCs w:val="24"/>
          <w:lang w:eastAsia="zh-CN"/>
        </w:rPr>
        <w:t xml:space="preserve">, θα έχουμε τους περισσότερους πεινασμένους σε αυτή τη χώρα μετά </w:t>
      </w:r>
      <w:r w:rsidRPr="00EC76E3">
        <w:rPr>
          <w:rFonts w:ascii="Arial" w:hAnsi="Arial" w:cs="Arial"/>
          <w:bCs/>
          <w:sz w:val="24"/>
          <w:szCs w:val="24"/>
          <w:lang w:eastAsia="zh-CN"/>
        </w:rPr>
        <w:lastRenderedPageBreak/>
        <w:t>από δέκα χρόνια μνημονίων με έναν λαό να είναι ήδη στο καναβάτσο της κρίσης.</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Ποτέ δεν βγήκαμε από την κρίση. Κύριε </w:t>
      </w:r>
      <w:proofErr w:type="spellStart"/>
      <w:r w:rsidRPr="00EC76E3">
        <w:rPr>
          <w:rFonts w:ascii="Arial" w:hAnsi="Arial" w:cs="Arial"/>
          <w:bCs/>
          <w:sz w:val="24"/>
          <w:szCs w:val="24"/>
          <w:lang w:eastAsia="zh-CN"/>
        </w:rPr>
        <w:t>Σταϊκούρα</w:t>
      </w:r>
      <w:proofErr w:type="spellEnd"/>
      <w:r w:rsidRPr="00EC76E3">
        <w:rPr>
          <w:rFonts w:ascii="Arial" w:hAnsi="Arial" w:cs="Arial"/>
          <w:bCs/>
          <w:sz w:val="24"/>
          <w:szCs w:val="24"/>
          <w:lang w:eastAsia="zh-CN"/>
        </w:rPr>
        <w:t xml:space="preserve">, σας το έλεγα από το καλοκαίρι, μην μου πείτε ότι δεν σας το έλεγα, ότι η ύφεση έρχεται, ότι το 2020 θα είναι </w:t>
      </w:r>
      <w:proofErr w:type="spellStart"/>
      <w:r w:rsidRPr="00EC76E3">
        <w:rPr>
          <w:rFonts w:ascii="Arial" w:hAnsi="Arial" w:cs="Arial"/>
          <w:bCs/>
          <w:sz w:val="24"/>
          <w:szCs w:val="24"/>
          <w:lang w:eastAsia="zh-CN"/>
        </w:rPr>
        <w:t>υφεσιακό</w:t>
      </w:r>
      <w:proofErr w:type="spellEnd"/>
      <w:r w:rsidRPr="00EC76E3">
        <w:rPr>
          <w:rFonts w:ascii="Arial" w:hAnsi="Arial" w:cs="Arial"/>
          <w:bCs/>
          <w:sz w:val="24"/>
          <w:szCs w:val="24"/>
          <w:lang w:eastAsia="zh-CN"/>
        </w:rPr>
        <w:t xml:space="preserve">, έτσι και αλλιώς. Ξέρετε το ΑΕΠ το τελευταίο τρίμηνο του 2019 μειώθηκε, σε σχέση με το τελευταίο τρίμηνο του 2018, σε τρέχουσες τιμές, δηλαδή σε πραγματικά ευρώ που έχει ο κόσμος στη τσέπη του. Ήδη είχε αρχίσει να έρχεται η ύφεση. Με αυτόν τον ορυμαγδό που έχει φέρει ο </w:t>
      </w:r>
      <w:proofErr w:type="spellStart"/>
      <w:r w:rsidRPr="00EC76E3">
        <w:rPr>
          <w:rFonts w:ascii="Arial" w:hAnsi="Arial" w:cs="Arial"/>
          <w:bCs/>
          <w:sz w:val="24"/>
          <w:szCs w:val="24"/>
          <w:lang w:eastAsia="zh-CN"/>
        </w:rPr>
        <w:t>κορωνοϊός</w:t>
      </w:r>
      <w:proofErr w:type="spellEnd"/>
      <w:r w:rsidRPr="00EC76E3">
        <w:rPr>
          <w:rFonts w:ascii="Arial" w:hAnsi="Arial" w:cs="Arial"/>
          <w:bCs/>
          <w:sz w:val="24"/>
          <w:szCs w:val="24"/>
          <w:lang w:eastAsia="zh-CN"/>
        </w:rPr>
        <w:t xml:space="preserve"> και μας έχει χτυπήσει όλους, ανεξάρτητα από κομματικές τοποθετήσεις, αντιμετωπίζει αυτός ο λαός που έχει πεινάσει δέκα χρόνια τώρα μια πραγματική κρίση πείνας, ιδίως με τη λιτότητα που θα φέρει μια πιστοληπτική γραμμή από τον </w:t>
      </w:r>
      <w:r w:rsidRPr="00EC76E3">
        <w:rPr>
          <w:rFonts w:ascii="Arial" w:hAnsi="Arial" w:cs="Arial"/>
          <w:bCs/>
          <w:sz w:val="24"/>
          <w:szCs w:val="24"/>
          <w:lang w:val="en-GB" w:eastAsia="zh-CN"/>
        </w:rPr>
        <w:t>ESM</w:t>
      </w:r>
      <w:r w:rsidRPr="00EC76E3">
        <w:rPr>
          <w:rFonts w:ascii="Arial" w:hAnsi="Arial" w:cs="Arial"/>
          <w:bCs/>
          <w:sz w:val="24"/>
          <w:szCs w:val="24"/>
          <w:lang w:eastAsia="zh-CN"/>
        </w:rPr>
        <w:t xml:space="preserve">. </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Εσείς θα θέσετε βέτο σήμερα; Γιατί ο κ. Κόντε θα υποχωρήσει. Ο κ. Κόντε, ξέρετε, είναι ένας Πρωθυπουργός, ο οποίος δεν έχει που να στηριχθεί. Στηρίχθηκε αρχικά από δύο κόμματα, το ένα έχει φύγει κι αυτό που έμεινε στην κυβέρνηση έχει εξαφανιστεί στις δημοσκοπήσεις. Υπάρχει το </w:t>
      </w:r>
      <w:r w:rsidRPr="00EC76E3">
        <w:rPr>
          <w:rFonts w:ascii="Arial" w:hAnsi="Arial" w:cs="Arial"/>
          <w:bCs/>
          <w:sz w:val="24"/>
          <w:szCs w:val="24"/>
          <w:lang w:val="en-GB" w:eastAsia="zh-CN"/>
        </w:rPr>
        <w:t>PD</w:t>
      </w:r>
      <w:r w:rsidRPr="00EC76E3">
        <w:rPr>
          <w:rFonts w:ascii="Arial" w:hAnsi="Arial" w:cs="Arial"/>
          <w:bCs/>
          <w:sz w:val="24"/>
          <w:szCs w:val="24"/>
          <w:lang w:eastAsia="zh-CN"/>
        </w:rPr>
        <w:t xml:space="preserve">, το οποίο τον στηρίζει αυτή τη στιγμή, που ξέρουμε πάρα πολύ καλά τι είναι το Δημοκρατικό Κόμμα της Ιταλίας. Είναι το κόμμα που την τελευταία στιγμή θα βάλει νερό στο κρασί του, όπως έβαλε νερό στο κρασί του ο κ. Μακρόν και εγκατέλειψε τον κ. Μητσοτάκη, εγκατέλειψε εσάς, ξεχάσαν για το ευρωομόλογο και μιλάνε για ένα </w:t>
      </w:r>
      <w:r w:rsidRPr="00EC76E3">
        <w:rPr>
          <w:rFonts w:ascii="Arial" w:hAnsi="Arial" w:cs="Arial"/>
          <w:bCs/>
          <w:sz w:val="24"/>
          <w:szCs w:val="24"/>
          <w:lang w:eastAsia="zh-CN"/>
        </w:rPr>
        <w:lastRenderedPageBreak/>
        <w:t xml:space="preserve">ταμείο, το οποίο ουσιαστικά τι θα κάνει; Θα δεσμεύει ένα κομμάτι των φορολογικών εσόδων των κρατών μας, για να αποπληρωθούν. Αυτό δεν είναι ευρωομόλογο, αυτό δεν είναι αναδιάρθρωση χρέους, είναι το τέλος του πρώτου βήματος που θα μπορούσε να οδηγήσει σε </w:t>
      </w:r>
      <w:proofErr w:type="spellStart"/>
      <w:r w:rsidRPr="00EC76E3">
        <w:rPr>
          <w:rFonts w:ascii="Arial" w:hAnsi="Arial" w:cs="Arial"/>
          <w:bCs/>
          <w:sz w:val="24"/>
          <w:szCs w:val="24"/>
          <w:lang w:eastAsia="zh-CN"/>
        </w:rPr>
        <w:t>ο,τιδήποτε</w:t>
      </w:r>
      <w:proofErr w:type="spellEnd"/>
      <w:r w:rsidRPr="00EC76E3">
        <w:rPr>
          <w:rFonts w:ascii="Arial" w:hAnsi="Arial" w:cs="Arial"/>
          <w:bCs/>
          <w:sz w:val="24"/>
          <w:szCs w:val="24"/>
          <w:lang w:eastAsia="zh-CN"/>
        </w:rPr>
        <w:t xml:space="preserve"> καλό.</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 xml:space="preserve">Κύριε </w:t>
      </w:r>
      <w:proofErr w:type="spellStart"/>
      <w:r w:rsidRPr="00EC76E3">
        <w:rPr>
          <w:rFonts w:ascii="Arial" w:hAnsi="Arial" w:cs="Arial"/>
          <w:bCs/>
          <w:sz w:val="24"/>
          <w:szCs w:val="24"/>
          <w:lang w:eastAsia="zh-CN"/>
        </w:rPr>
        <w:t>Σταϊκούρα</w:t>
      </w:r>
      <w:proofErr w:type="spellEnd"/>
      <w:r w:rsidRPr="00EC76E3">
        <w:rPr>
          <w:rFonts w:ascii="Arial" w:hAnsi="Arial" w:cs="Arial"/>
          <w:bCs/>
          <w:sz w:val="24"/>
          <w:szCs w:val="24"/>
          <w:lang w:eastAsia="zh-CN"/>
        </w:rPr>
        <w:t xml:space="preserve">, εάν εσείς πείτε, ναι, σε αυτό που θα συμφωνήσουν σήμερα, θα έχετε βάλει ταφόπλακα στις οποιεσδήποτε ελπίδες ανάκαμψης αυτής της χώρας. Θα έχετε βάλει, μάλιστα και ταφόπλακα στην ίδια την Ευρωπαϊκή Ένωση ως μια ένωση εν δυνάμει κοινής ευημερίας. </w:t>
      </w:r>
    </w:p>
    <w:p w:rsidR="00EC76E3" w:rsidRPr="00EC76E3" w:rsidRDefault="00EC76E3" w:rsidP="00EC76E3">
      <w:pPr>
        <w:spacing w:after="160" w:line="600" w:lineRule="auto"/>
        <w:ind w:firstLine="720"/>
        <w:jc w:val="both"/>
        <w:rPr>
          <w:rFonts w:ascii="Arial" w:hAnsi="Arial" w:cs="Arial"/>
          <w:bCs/>
          <w:sz w:val="24"/>
          <w:szCs w:val="24"/>
          <w:lang w:eastAsia="zh-CN"/>
        </w:rPr>
      </w:pPr>
      <w:r w:rsidRPr="00EC76E3">
        <w:rPr>
          <w:rFonts w:ascii="Arial" w:hAnsi="Arial" w:cs="Arial"/>
          <w:bCs/>
          <w:sz w:val="24"/>
          <w:szCs w:val="24"/>
          <w:lang w:eastAsia="zh-CN"/>
        </w:rPr>
        <w:t>Ξέρετε το τραγικό ποιο είναι; Σήμερα πραγματικά μπαίνει αυτή η ταφόπλακα, αλλά η Ευρωπαϊκή Ένωση είναι πάρα πολύ δυνατή, πάρα πολύ πλούσια, για να διαλυθεί γρήγορα. Θα διαλυθεί, όμως, εάν σήμερα συναινέσετε στο μη ευρωομόλογο.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Εάν συναινέσετε, θα μπούμε σε μια διαδικασία που μπορεί να πάρει πέντε χρόνια, δέκα χρόνια στην Ευρωπαϊκή Ένωση να διαλυθεί. Θα είναι μία αργή βασανιστική διαδικασία. Στο μεταξύ, όμως, αυτά τα χρόνια που θα </w:t>
      </w:r>
      <w:proofErr w:type="spellStart"/>
      <w:r w:rsidRPr="00EC76E3">
        <w:rPr>
          <w:rFonts w:ascii="Arial" w:hAnsi="Arial" w:cs="Arial"/>
          <w:color w:val="222222"/>
          <w:sz w:val="24"/>
          <w:szCs w:val="24"/>
          <w:shd w:val="clear" w:color="auto" w:fill="FFFFFF"/>
          <w:lang w:eastAsia="el-GR"/>
        </w:rPr>
        <w:t>αποδομείται</w:t>
      </w:r>
      <w:proofErr w:type="spellEnd"/>
      <w:r w:rsidRPr="00EC76E3">
        <w:rPr>
          <w:rFonts w:ascii="Arial" w:hAnsi="Arial" w:cs="Arial"/>
          <w:color w:val="222222"/>
          <w:sz w:val="24"/>
          <w:szCs w:val="24"/>
          <w:shd w:val="clear" w:color="auto" w:fill="FFFFFF"/>
          <w:lang w:eastAsia="el-GR"/>
        </w:rPr>
        <w:t xml:space="preserve"> η Ευρωπαϊκή Ένωση, ο δικός μας ο λαός, λαβωμένος ήδη από τα δέκα χρόνια των μνημονίων, θα μπαίνει όλο και πιο βαθιά στη </w:t>
      </w:r>
      <w:proofErr w:type="spellStart"/>
      <w:r w:rsidRPr="00EC76E3">
        <w:rPr>
          <w:rFonts w:ascii="Arial" w:hAnsi="Arial" w:cs="Arial"/>
          <w:color w:val="222222"/>
          <w:sz w:val="24"/>
          <w:szCs w:val="24"/>
          <w:shd w:val="clear" w:color="auto" w:fill="FFFFFF"/>
          <w:lang w:eastAsia="el-GR"/>
        </w:rPr>
        <w:t>χρεοδουλοπαροικία</w:t>
      </w:r>
      <w:proofErr w:type="spellEnd"/>
      <w:r w:rsidRPr="00EC76E3">
        <w:rPr>
          <w:rFonts w:ascii="Arial" w:hAnsi="Arial" w:cs="Arial"/>
          <w:color w:val="222222"/>
          <w:sz w:val="24"/>
          <w:szCs w:val="24"/>
          <w:shd w:val="clear" w:color="auto" w:fill="FFFFFF"/>
          <w:lang w:eastAsia="el-GR"/>
        </w:rPr>
        <w:t xml:space="preserve">, θα βλέπει όλο και πιο πολύ τα παιδιά του να φεύγουν στο εξωτερικό. Θα ήταν ασύλληπτη ανευθυνότητα να μη θέσετε βέτο σήμερα σε </w:t>
      </w:r>
      <w:r w:rsidRPr="00EC76E3">
        <w:rPr>
          <w:rFonts w:ascii="Arial" w:hAnsi="Arial" w:cs="Arial"/>
          <w:color w:val="222222"/>
          <w:sz w:val="24"/>
          <w:szCs w:val="24"/>
          <w:shd w:val="clear" w:color="auto" w:fill="FFFFFF"/>
          <w:lang w:eastAsia="el-GR"/>
        </w:rPr>
        <w:lastRenderedPageBreak/>
        <w:t xml:space="preserve">αυτό το </w:t>
      </w:r>
      <w:proofErr w:type="spellStart"/>
      <w:r w:rsidRPr="00EC76E3">
        <w:rPr>
          <w:rFonts w:ascii="Arial" w:hAnsi="Arial" w:cs="Arial"/>
          <w:color w:val="222222"/>
          <w:sz w:val="24"/>
          <w:szCs w:val="24"/>
          <w:shd w:val="clear" w:color="auto" w:fill="FFFFFF"/>
          <w:lang w:eastAsia="el-GR"/>
        </w:rPr>
        <w:t>E</w:t>
      </w:r>
      <w:r w:rsidRPr="00EC76E3">
        <w:rPr>
          <w:rFonts w:ascii="Arial" w:hAnsi="Arial" w:cs="Arial"/>
          <w:color w:val="222222"/>
          <w:szCs w:val="24"/>
          <w:shd w:val="clear" w:color="auto" w:fill="FFFFFF"/>
          <w:lang w:eastAsia="el-GR"/>
        </w:rPr>
        <w:t>urogroup</w:t>
      </w:r>
      <w:proofErr w:type="spellEnd"/>
      <w:r w:rsidRPr="00EC76E3">
        <w:rPr>
          <w:rFonts w:ascii="Arial" w:hAnsi="Arial" w:cs="Arial"/>
          <w:color w:val="222222"/>
          <w:sz w:val="24"/>
          <w:szCs w:val="24"/>
          <w:shd w:val="clear" w:color="auto" w:fill="FFFFFF"/>
          <w:lang w:eastAsia="el-GR"/>
        </w:rPr>
        <w:t>, εφόσον δεν υπάρχει, τουλάχιστον, ένα τρισεκατομμύριο ευρώ.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Να σας κάνω μια πρόταση, τι θα έλεγα εγώ; Δεν μπορεί –είναι αλήθεια- αυτά που λένε να υπάρξει ένα όχημα ειδικού σκοπού στο Λουξεμβούργο, το οποίο θα δανειστεί εκ μέρους κάποιων κρατών και όχι ίσως όλων της Ευρωζώνης. Αυτά είναι ανοησίες. Μια λύση υπάρχει. Οι Ολλανδοί και οι Γερμανοί έχουν ένα δίκιο. Τους το αναγνωρίζω. Δεν έχουμε ομοσπονδιακό Υπουργείο Οικονομικών, για να εκδώσει ευρωομόλογο.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Όμως η Ευρωπαϊκή Κεντρική Τράπεζα, η οποία δεν δικαιούται, από το καταστατικό της, να αγοράσει τα ομόλογά σας στην πρωτογενή αγορά άμεσα, ξέρετε τι δικαιούται να κάνει; Να εκδώσει ομόλογο, </w:t>
      </w:r>
      <w:r w:rsidRPr="00EC76E3">
        <w:rPr>
          <w:rFonts w:ascii="Arial" w:hAnsi="Arial" w:cs="Arial"/>
          <w:color w:val="222222"/>
          <w:sz w:val="24"/>
          <w:szCs w:val="24"/>
          <w:shd w:val="clear" w:color="auto" w:fill="FFFFFF"/>
          <w:lang w:val="en-US" w:eastAsia="el-GR"/>
        </w:rPr>
        <w:t>ECB</w:t>
      </w:r>
      <w:r w:rsidRPr="00EC76E3">
        <w:rPr>
          <w:rFonts w:ascii="Arial" w:hAnsi="Arial" w:cs="Arial"/>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val="en-US" w:eastAsia="el-GR"/>
        </w:rPr>
        <w:t>bond</w:t>
      </w:r>
      <w:r w:rsidRPr="00EC76E3">
        <w:rPr>
          <w:rFonts w:ascii="Arial" w:hAnsi="Arial" w:cs="Arial"/>
          <w:color w:val="222222"/>
          <w:sz w:val="24"/>
          <w:szCs w:val="24"/>
          <w:shd w:val="clear" w:color="auto" w:fill="FFFFFF"/>
          <w:lang w:eastAsia="el-GR"/>
        </w:rPr>
        <w:t xml:space="preserve">, όπως κάνει η Κεντρική Τράπεζα της Χιλής, ενός τρισεκατομμυρίου, να το εγγυηθεί μόνο η Ευρωπαϊκή Ένωση και να έχει διάρκεια τριάντα έτη. Ξέρετε τι σημαίνει αυτό; Σημαίνει ότι η Ευρωπαϊκή Ένωση αγοράζει για τον εαυτό της τρεις δεκαετίες, στη διάρκεια των οποίων να αποφασίσουμε πώς θα δημιουργήσουμε το ομοσπονδιακό Υπουργείο Οικονομικών που θα αναλάβει αυτό το ευρωομόλογο σε τριάντα χρόνια.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Εάν δεν μπορούμε σήμερα,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ως Ολλανδοί, Έλληνες, Γερμανοί, Ιταλοί, Πορτογάλοι, Μαλτέζοι, Κύπριοι να αποφασίσουμε ότι εντός τριάντα ετών από σήμερα –όχι εντός τριάντα ημερών ή μηνών- θα </w:t>
      </w:r>
      <w:proofErr w:type="spellStart"/>
      <w:r w:rsidRPr="00EC76E3">
        <w:rPr>
          <w:rFonts w:ascii="Arial" w:hAnsi="Arial" w:cs="Arial"/>
          <w:color w:val="222222"/>
          <w:sz w:val="24"/>
          <w:szCs w:val="24"/>
          <w:shd w:val="clear" w:color="auto" w:fill="FFFFFF"/>
          <w:lang w:eastAsia="el-GR"/>
        </w:rPr>
        <w:lastRenderedPageBreak/>
        <w:t>ομοσπονδοποιηθούμε</w:t>
      </w:r>
      <w:proofErr w:type="spellEnd"/>
      <w:r w:rsidRPr="00EC76E3">
        <w:rPr>
          <w:rFonts w:ascii="Arial" w:hAnsi="Arial" w:cs="Arial"/>
          <w:color w:val="222222"/>
          <w:sz w:val="24"/>
          <w:szCs w:val="24"/>
          <w:shd w:val="clear" w:color="auto" w:fill="FFFFFF"/>
          <w:lang w:eastAsia="el-GR"/>
        </w:rPr>
        <w:t>, θα δημιουργηθεί μία δημοκρατική ομοσπονδία που θα αναλάβει να κάνει να πάψει να είναι το ευρώ «ορφανό» ενός ομοσπονδιακού Υπουργείου Οικονομικών, αν δεν μπορούμε σήμερα να το αποφασίσουμε αυτό, δεν θα το αποφασίσουμε ποτέ και η Ευρωπαϊκή Ένωση θα διαλυθεί.</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Το βέτο, η υπεύθυνη ανυπακοή είναι αυτό που είναι απαραίτητο για να δώσει ουσία στα λόγια σας. Χαίρομαι που λέτε σήμερα -και τις τελευταίες μέρες και εβδομάδες και εσείς και ο κ. Μητσοτάκης- πράγματα που κάποιοι από εμάς λέγαμε εδώ και δέκα πέντε χρόνια. Γιατί όταν εγώ άρχισα να μιλάω για ευρωομόλογο το 1999, κάποιοι από την παράταξή σας θεωρούσαν ότι αυτά είναι «πράσινα άλογα».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Χαίρομαι, αλλά για να του δώσετε ουσία και να μην είναι μόνο ένα φύλλο συκής, για να κρύψετε την παραχώρηση στο σημερινό </w:t>
      </w:r>
      <w:proofErr w:type="spellStart"/>
      <w:r w:rsidRPr="00EC76E3">
        <w:rPr>
          <w:rFonts w:ascii="Arial" w:hAnsi="Arial" w:cs="Arial"/>
          <w:color w:val="222222"/>
          <w:sz w:val="24"/>
          <w:szCs w:val="24"/>
          <w:shd w:val="clear" w:color="auto" w:fill="FFFFFF"/>
          <w:lang w:eastAsia="el-GR"/>
        </w:rPr>
        <w:t>Eurogroup</w:t>
      </w:r>
      <w:proofErr w:type="spellEnd"/>
      <w:r w:rsidRPr="00EC76E3">
        <w:rPr>
          <w:rFonts w:ascii="Arial" w:hAnsi="Arial" w:cs="Arial"/>
          <w:color w:val="222222"/>
          <w:sz w:val="24"/>
          <w:szCs w:val="24"/>
          <w:shd w:val="clear" w:color="auto" w:fill="FFFFFF"/>
          <w:lang w:eastAsia="el-GR"/>
        </w:rPr>
        <w:t xml:space="preserve">, θα πρέπει να είστε διατεθειμένος να προβάλλετε βέτο, όπως έκανε ο κ. </w:t>
      </w:r>
      <w:proofErr w:type="spellStart"/>
      <w:r w:rsidRPr="00EC76E3">
        <w:rPr>
          <w:rFonts w:ascii="Arial" w:hAnsi="Arial" w:cs="Arial"/>
          <w:color w:val="222222"/>
          <w:sz w:val="24"/>
          <w:szCs w:val="24"/>
          <w:shd w:val="clear" w:color="auto" w:fill="FFFFFF"/>
          <w:lang w:eastAsia="el-GR"/>
        </w:rPr>
        <w:t>Χούκστρα</w:t>
      </w:r>
      <w:proofErr w:type="spellEnd"/>
      <w:r w:rsidRPr="00EC76E3">
        <w:rPr>
          <w:rFonts w:ascii="Arial" w:hAnsi="Arial" w:cs="Arial"/>
          <w:color w:val="222222"/>
          <w:sz w:val="24"/>
          <w:szCs w:val="24"/>
          <w:shd w:val="clear" w:color="auto" w:fill="FFFFFF"/>
          <w:lang w:eastAsia="el-GR"/>
        </w:rPr>
        <w:t xml:space="preserve"> προχθές, γιατί αυτό το βέτο είναι απαραίτητο για την επιβίωση της Ελλάδας, αυτό το βέτο είναι απαραίτητο για τη διάσωση της Ευρωπαϊκής Ένωσης.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Εμείς θα σας στηρίξουμε. Δεν πρόκειται να ακούσετε από εμάς «Βάστα, </w:t>
      </w:r>
      <w:proofErr w:type="spellStart"/>
      <w:r w:rsidRPr="00EC76E3">
        <w:rPr>
          <w:rFonts w:ascii="Arial" w:hAnsi="Arial" w:cs="Arial"/>
          <w:color w:val="222222"/>
          <w:sz w:val="24"/>
          <w:szCs w:val="24"/>
          <w:shd w:val="clear" w:color="auto" w:fill="FFFFFF"/>
          <w:lang w:eastAsia="el-GR"/>
        </w:rPr>
        <w:t>Χούκστρα</w:t>
      </w:r>
      <w:proofErr w:type="spellEnd"/>
      <w:r w:rsidRPr="00EC76E3">
        <w:rPr>
          <w:rFonts w:ascii="Arial" w:hAnsi="Arial" w:cs="Arial"/>
          <w:color w:val="222222"/>
          <w:sz w:val="24"/>
          <w:szCs w:val="24"/>
          <w:shd w:val="clear" w:color="auto" w:fill="FFFFFF"/>
          <w:lang w:eastAsia="el-GR"/>
        </w:rPr>
        <w:t xml:space="preserve">», όπως ακούγαμε εμείς «Βάστα, </w:t>
      </w:r>
      <w:proofErr w:type="spellStart"/>
      <w:r w:rsidRPr="00EC76E3">
        <w:rPr>
          <w:rFonts w:ascii="Arial" w:hAnsi="Arial" w:cs="Arial"/>
          <w:color w:val="222222"/>
          <w:sz w:val="24"/>
          <w:szCs w:val="24"/>
          <w:shd w:val="clear" w:color="auto" w:fill="FFFFFF"/>
          <w:lang w:eastAsia="el-GR"/>
        </w:rPr>
        <w:t>Γερούν</w:t>
      </w:r>
      <w:proofErr w:type="spellEnd"/>
      <w:r w:rsidRPr="00EC76E3">
        <w:rPr>
          <w:rFonts w:ascii="Arial" w:hAnsi="Arial" w:cs="Arial"/>
          <w:color w:val="222222"/>
          <w:sz w:val="24"/>
          <w:szCs w:val="24"/>
          <w:shd w:val="clear" w:color="auto" w:fill="FFFFFF"/>
          <w:lang w:eastAsia="el-GR"/>
        </w:rPr>
        <w:t xml:space="preserve">» το 2015, που ήταν μία εξαιρετική ευκαιρία να </w:t>
      </w:r>
      <w:proofErr w:type="spellStart"/>
      <w:r w:rsidRPr="00EC76E3">
        <w:rPr>
          <w:rFonts w:ascii="Arial" w:hAnsi="Arial" w:cs="Arial"/>
          <w:color w:val="222222"/>
          <w:sz w:val="24"/>
          <w:szCs w:val="24"/>
          <w:shd w:val="clear" w:color="auto" w:fill="FFFFFF"/>
          <w:lang w:eastAsia="el-GR"/>
        </w:rPr>
        <w:t>αποδράσουμε</w:t>
      </w:r>
      <w:proofErr w:type="spellEnd"/>
      <w:r w:rsidRPr="00EC76E3">
        <w:rPr>
          <w:rFonts w:ascii="Arial" w:hAnsi="Arial" w:cs="Arial"/>
          <w:color w:val="222222"/>
          <w:sz w:val="24"/>
          <w:szCs w:val="24"/>
          <w:shd w:val="clear" w:color="auto" w:fill="FFFFFF"/>
          <w:lang w:eastAsia="el-GR"/>
        </w:rPr>
        <w:t xml:space="preserve"> από αυτή τη σκοτοδίνη. Ελπίζω να μην συμπράξετε φέτος με εκείνους που πάλι θα βάλουν τον λαό μας πιο βαθιά στη </w:t>
      </w:r>
      <w:proofErr w:type="spellStart"/>
      <w:r w:rsidRPr="00EC76E3">
        <w:rPr>
          <w:rFonts w:ascii="Arial" w:hAnsi="Arial" w:cs="Arial"/>
          <w:color w:val="222222"/>
          <w:sz w:val="24"/>
          <w:szCs w:val="24"/>
          <w:shd w:val="clear" w:color="auto" w:fill="FFFFFF"/>
          <w:lang w:eastAsia="el-GR"/>
        </w:rPr>
        <w:t>χρεοδουλοπαροικία</w:t>
      </w:r>
      <w:proofErr w:type="spellEnd"/>
      <w:r w:rsidRPr="00EC76E3">
        <w:rPr>
          <w:rFonts w:ascii="Arial" w:hAnsi="Arial" w:cs="Arial"/>
          <w:color w:val="222222"/>
          <w:sz w:val="24"/>
          <w:szCs w:val="24"/>
          <w:shd w:val="clear" w:color="auto" w:fill="FFFFFF"/>
          <w:lang w:eastAsia="el-GR"/>
        </w:rPr>
        <w:t>, όπως κάνατε το 2015.</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κυρίες και κύριοι συνάδελφοι, στις 10 Μαρτίου σε αυτήν εδώ την Αίθουσα είχα πει το εξής. Έχει απόλυτη σημασία να μην κάνετε αυτό που τελικά κάνατε, την ακολουθία χλιαρών μέτρων και συνεχών ανακοινώσεων. Σας άκουσα να λέτε -και εσάς και άλλα στελέχη της Κυβέρνησης- ότι η σοβαρότητα σημαίνει να κρατάς κάποια </w:t>
      </w:r>
      <w:proofErr w:type="spellStart"/>
      <w:r w:rsidRPr="00EC76E3">
        <w:rPr>
          <w:rFonts w:ascii="Arial" w:hAnsi="Arial" w:cs="Arial"/>
          <w:color w:val="222222"/>
          <w:sz w:val="24"/>
          <w:szCs w:val="24"/>
          <w:shd w:val="clear" w:color="auto" w:fill="FFFFFF"/>
          <w:lang w:eastAsia="el-GR"/>
        </w:rPr>
        <w:t>πυρομαχικά</w:t>
      </w:r>
      <w:proofErr w:type="spellEnd"/>
      <w:r w:rsidRPr="00EC76E3">
        <w:rPr>
          <w:rFonts w:ascii="Arial" w:hAnsi="Arial" w:cs="Arial"/>
          <w:color w:val="222222"/>
          <w:sz w:val="24"/>
          <w:szCs w:val="24"/>
          <w:shd w:val="clear" w:color="auto" w:fill="FFFFFF"/>
          <w:lang w:eastAsia="el-GR"/>
        </w:rPr>
        <w:t xml:space="preserve"> για να τα ρίξεις στη μάχη της ύφεσης που έρχεται λίγο αργότερα.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Διαφωνώ,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Το ξέρετε ότι στη μακροοικονομική θεωρία και πράξη, όταν σου έρχεται το ωστικό κύμα μιας δημοσιονομικής κατάρρευσης, μιας ύφεσης, πρέπει να ρίξεις εκείνη τη στιγμή και την τελευταία ρανίδα των </w:t>
      </w:r>
      <w:proofErr w:type="spellStart"/>
      <w:r w:rsidRPr="00EC76E3">
        <w:rPr>
          <w:rFonts w:ascii="Arial" w:hAnsi="Arial" w:cs="Arial"/>
          <w:color w:val="222222"/>
          <w:sz w:val="24"/>
          <w:szCs w:val="24"/>
          <w:shd w:val="clear" w:color="auto" w:fill="FFFFFF"/>
          <w:lang w:eastAsia="el-GR"/>
        </w:rPr>
        <w:t>πυρομαχικών</w:t>
      </w:r>
      <w:proofErr w:type="spellEnd"/>
      <w:r w:rsidRPr="00EC76E3">
        <w:rPr>
          <w:rFonts w:ascii="Arial" w:hAnsi="Arial" w:cs="Arial"/>
          <w:color w:val="222222"/>
          <w:sz w:val="24"/>
          <w:szCs w:val="24"/>
          <w:shd w:val="clear" w:color="auto" w:fill="FFFFFF"/>
          <w:lang w:eastAsia="el-GR"/>
        </w:rPr>
        <w:t xml:space="preserve"> σου στη μάχη, να πέσουν όλα μας τα όπλα εκείνη τη στιγμή, γιατί κάθε στιγμή –σας το είχα πει, 10</w:t>
      </w:r>
      <w:r w:rsidRPr="00EC76E3">
        <w:rPr>
          <w:rFonts w:ascii="Arial" w:hAnsi="Arial" w:cs="Arial"/>
          <w:color w:val="222222"/>
          <w:sz w:val="24"/>
          <w:szCs w:val="24"/>
          <w:shd w:val="clear" w:color="auto" w:fill="FFFFFF"/>
          <w:vertAlign w:val="superscript"/>
          <w:lang w:eastAsia="el-GR"/>
        </w:rPr>
        <w:t>η</w:t>
      </w:r>
      <w:r w:rsidRPr="00EC76E3">
        <w:rPr>
          <w:rFonts w:ascii="Arial" w:hAnsi="Arial" w:cs="Arial"/>
          <w:color w:val="222222"/>
          <w:sz w:val="24"/>
          <w:szCs w:val="24"/>
          <w:shd w:val="clear" w:color="auto" w:fill="FFFFFF"/>
          <w:lang w:eastAsia="el-GR"/>
        </w:rPr>
        <w:t xml:space="preserve"> Μαρτίου- κάθε ώρα που καθυστερείτε να δώσετε ένα θετικό δημοσιονομικό σοκ, κόντρα σε αυτό το ωστικό κύμα, το ποσόν το οποίο θα πρέπει να ρίξετε αργότερα σε αυτή τη μάχη θα αυξάνεται εκθετικά.</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Σας είχαμε πει, αφήστε τις αναβολές φόρων. Δεν βοηθιέται ένας ξενοδόχος σήμερα, αν του πεις «αυτά που μου χρωστάς θα μου τα δώσεις σε πέντε μήνες», όταν δεν θα έχει πελάτες τους επόμενους πέντε μήνες. Είχαμε πει, κουρέψτε αυτούς τους φόρους. Δεν θα τους πάρετε έτσι κι αλλιώς. Ουκ αν λάβεις παρά του κεκλεισμένου. Θα κλείσει αν δεν του κάνεις το κούρεμα και του κάνεις αναβολή.</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Μην προστίθενται οι δόσεις των δανείων στους επόμενους μήνες τοκιζόμενες, όπως κάνουν οι τράπεζες σήμερα, γιατί έτσι θα δεκαπλασιαστεί η ροή των κόκκινων δανείων.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Σας είπαμε, παγώστε με πράξη νομοθετικού περιεχομένου του «ΗΡΑΚΛΗΣ». Είναι δυνατόν να πάτε να δώσετε 12 δισεκατομμύρια, που θα τα πάρετε από τον </w:t>
      </w:r>
      <w:r w:rsidRPr="00EC76E3">
        <w:rPr>
          <w:rFonts w:ascii="Arial" w:hAnsi="Arial" w:cs="Arial"/>
          <w:color w:val="222222"/>
          <w:sz w:val="24"/>
          <w:szCs w:val="24"/>
          <w:shd w:val="clear" w:color="auto" w:fill="FFFFFF"/>
          <w:lang w:val="en-US" w:eastAsia="el-GR"/>
        </w:rPr>
        <w:t>ESM</w:t>
      </w:r>
      <w:r w:rsidRPr="00EC76E3">
        <w:rPr>
          <w:rFonts w:ascii="Arial" w:hAnsi="Arial" w:cs="Arial"/>
          <w:color w:val="222222"/>
          <w:sz w:val="24"/>
          <w:szCs w:val="24"/>
          <w:shd w:val="clear" w:color="auto" w:fill="FFFFFF"/>
          <w:lang w:eastAsia="el-GR"/>
        </w:rPr>
        <w:t>, στα αρπακτικά ταμεία, επειδή δεν παγώνετε το «ΗΡΑΚΛΗΣ»; Παγώστε τον τώρα! Το «ΗΡΑΚΛΗΣ» τελείωσε. Το πρόγραμμα που είχατε για αναδιάρθρωση των τραπεζών, μέσα από το «ΗΡΑΚΛΗΣ», πέθανε με την κρίση. Αυτή τη στιγμή μόνο μία δημόσια εταιρεία διαχείρισης των κόκκινων δανείων μπορεί να λύσει το πρόβλημα.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Είχαμε πει, δώστε χρεωστικές κάρτες, 300 ευρώ η καθεμία, αριθμημένες σε ένα εκατομμύριο ανθρώπους, στις τριακόσιες χιλιάδες οικογένειες που δεν θα πάρουν ούτε 1 από τα 800 –όσα είναι, 600, 500- ευρώ της Κυβέρνησης. Ήταν απαραίτητο, ήταν μια εξαιρετική ευκαιρία αυτή την περίοδο να πετάξετε στα σκουπίδια αυτές τις </w:t>
      </w:r>
      <w:proofErr w:type="spellStart"/>
      <w:r w:rsidRPr="00EC76E3">
        <w:rPr>
          <w:rFonts w:ascii="Arial" w:hAnsi="Arial" w:cs="Arial"/>
          <w:color w:val="222222"/>
          <w:sz w:val="24"/>
          <w:szCs w:val="24"/>
          <w:shd w:val="clear" w:color="auto" w:fill="FFFFFF"/>
          <w:lang w:eastAsia="el-GR"/>
        </w:rPr>
        <w:t>μνημονιακές</w:t>
      </w:r>
      <w:proofErr w:type="spellEnd"/>
      <w:r w:rsidRPr="00EC76E3">
        <w:rPr>
          <w:rFonts w:ascii="Arial" w:hAnsi="Arial" w:cs="Arial"/>
          <w:color w:val="222222"/>
          <w:sz w:val="24"/>
          <w:szCs w:val="24"/>
          <w:shd w:val="clear" w:color="auto" w:fill="FFFFFF"/>
          <w:lang w:eastAsia="el-GR"/>
        </w:rPr>
        <w:t xml:space="preserve"> δεσμεύσεις που είχε αναλάβει ο ΣΥΡΙΖΑ, για παράδειγμα της προπληρωμής του φόρου των επιχειρήσεων, το «ΗΡΑΚΛΗΣ» και όλα τα άλλα.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Σας είχαμε πει, γιατί προσπαθούμε τουλάχιστον να είμαστε απόλυτα υπεύθυνοι, το εξής. Τι είχαμε πει στις 10 Μαρτίου; Πάρτε 3,6 δισεκατομμύρια. Δεν μιλήσαμε για 20, 30 δισεκατομμύρια. Μιλήσαμε για 3,6 δισεκατομμύρια. </w:t>
      </w:r>
      <w:r w:rsidRPr="00EC76E3">
        <w:rPr>
          <w:rFonts w:ascii="Arial" w:hAnsi="Arial" w:cs="Arial"/>
          <w:color w:val="222222"/>
          <w:sz w:val="24"/>
          <w:szCs w:val="24"/>
          <w:shd w:val="clear" w:color="auto" w:fill="FFFFFF"/>
          <w:lang w:eastAsia="el-GR"/>
        </w:rPr>
        <w:lastRenderedPageBreak/>
        <w:t xml:space="preserve">Γνωρίζουμε και το γνωρίζετε -εσείς μας το έχετε πει- ότι τον Ιανουάριο που μας πέρασε και λίγο πριν τα Χριστούγεννα, είχατε κάνει δύο εκδόσεις ομολόγων. Είχατε μαζέψει 4 δισεκατομμύρια στον κοινό λογαριασμό του Υπουργείου σας και της Τράπεζας της Ελλάδος.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Πάρτε 3,6 δισεκατομμύρια από αυτά, που ήταν μόνο το 2% του ΑΕΠ και ρίξτε τα, μαζί με «κουρέματα», στον αγώνα για να συμπιεστεί -όπως κάνατε σωστά με την υγειονομική κρίση- η καμπύλη της </w:t>
      </w:r>
      <w:proofErr w:type="spellStart"/>
      <w:r w:rsidRPr="00EC76E3">
        <w:rPr>
          <w:rFonts w:ascii="Arial" w:hAnsi="Arial" w:cs="Arial"/>
          <w:color w:val="222222"/>
          <w:sz w:val="24"/>
          <w:szCs w:val="24"/>
          <w:shd w:val="clear" w:color="auto" w:fill="FFFFFF"/>
          <w:lang w:eastAsia="el-GR"/>
        </w:rPr>
        <w:t>υφεσιακής</w:t>
      </w:r>
      <w:proofErr w:type="spellEnd"/>
      <w:r w:rsidRPr="00EC76E3">
        <w:rPr>
          <w:rFonts w:ascii="Arial" w:hAnsi="Arial" w:cs="Arial"/>
          <w:color w:val="222222"/>
          <w:sz w:val="24"/>
          <w:szCs w:val="24"/>
          <w:shd w:val="clear" w:color="auto" w:fill="FFFFFF"/>
          <w:lang w:eastAsia="el-GR"/>
        </w:rPr>
        <w:t xml:space="preserve"> επέλασης. Δεν το κάνατε αυτό. Τι κάνατε; Αυτά τα χαλαρά μέτρα, αργά, βασανιστικά, τα οποία αποδυναμώνουν τη δική σας ικανότητα να έρθετε αντιμέτωποι με αυτό το ωστικό κύμα.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Πέραν αυτού, υπάρχει και μια άλλη ολιγωρία, κύριε Υπουργέ. Και αυτό το μοιράζεστε και με τον ΣΥΡΙΖΑ. Θα μου επιτρέψετε να το χαρακτηρίσω «η ανευθυνότητα του </w:t>
      </w:r>
      <w:proofErr w:type="spellStart"/>
      <w:r w:rsidRPr="00EC76E3">
        <w:rPr>
          <w:rFonts w:ascii="Arial" w:hAnsi="Arial" w:cs="Arial"/>
          <w:color w:val="222222"/>
          <w:sz w:val="24"/>
          <w:szCs w:val="24"/>
          <w:shd w:val="clear" w:color="auto" w:fill="FFFFFF"/>
          <w:lang w:eastAsia="el-GR"/>
        </w:rPr>
        <w:t>μνημονιακού</w:t>
      </w:r>
      <w:proofErr w:type="spellEnd"/>
      <w:r w:rsidRPr="00EC76E3">
        <w:rPr>
          <w:rFonts w:ascii="Arial" w:hAnsi="Arial" w:cs="Arial"/>
          <w:color w:val="222222"/>
          <w:sz w:val="24"/>
          <w:szCs w:val="24"/>
          <w:shd w:val="clear" w:color="auto" w:fill="FFFFFF"/>
          <w:lang w:eastAsia="el-GR"/>
        </w:rPr>
        <w:t xml:space="preserve"> δικομματισμού». Θεωρείτε ακόμα ότι με κάποια διαπραγμάτευση κάποιων όρων του τετάρτου μνημονίου –πείτε το, του </w:t>
      </w:r>
      <w:proofErr w:type="spellStart"/>
      <w:r w:rsidRPr="00EC76E3">
        <w:rPr>
          <w:rFonts w:ascii="Arial" w:hAnsi="Arial" w:cs="Arial"/>
          <w:color w:val="222222"/>
          <w:sz w:val="24"/>
          <w:szCs w:val="24"/>
          <w:shd w:val="clear" w:color="auto" w:fill="FFFFFF"/>
          <w:lang w:eastAsia="el-GR"/>
        </w:rPr>
        <w:t>μεταμνημονίου</w:t>
      </w:r>
      <w:proofErr w:type="spellEnd"/>
      <w:r w:rsidRPr="00EC76E3">
        <w:rPr>
          <w:rFonts w:ascii="Arial" w:hAnsi="Arial" w:cs="Arial"/>
          <w:color w:val="222222"/>
          <w:sz w:val="24"/>
          <w:szCs w:val="24"/>
          <w:shd w:val="clear" w:color="auto" w:fill="FFFFFF"/>
          <w:lang w:eastAsia="el-GR"/>
        </w:rPr>
        <w:t xml:space="preserve">, αν προτιμάτε- η Ελλάδα μπορεί να παραμείνει βιώσιμη εντός αυτού του πλαισίου, το οποίο κληρονομήσατε από τον κ. Τσίπρα.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Δεν μπορεί,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Δεν είναι δυνατόν η Ελλάδα να επιβιώσει, χωρίς να χάσουμε άλλο ένα εκατομμύριο νέους και νέες στο εξωτερικό, στη μετανάστευση, μέσα από αυτή τη διαδικασία. Είναι μία εξαιρετική ευκαιρία αυτή τη στιγμή να σκίσετε εσείς το μνημόνιο και αν θέλετε, να επωφεληθείτε και </w:t>
      </w:r>
      <w:r w:rsidRPr="00EC76E3">
        <w:rPr>
          <w:rFonts w:ascii="Arial" w:hAnsi="Arial" w:cs="Arial"/>
          <w:color w:val="222222"/>
          <w:sz w:val="24"/>
          <w:szCs w:val="24"/>
          <w:shd w:val="clear" w:color="auto" w:fill="FFFFFF"/>
          <w:lang w:eastAsia="el-GR"/>
        </w:rPr>
        <w:lastRenderedPageBreak/>
        <w:t xml:space="preserve">πολιτικά ότι το κάνατε. Εάν δεν το κάνετε σήμερα, τι θα σας κάνουν; Τι θα σας κάνουν, αν καταργήσετε το «ΗΡΑΚΛΗΣ», αν προστατεύσετε την πρώτη κατοικία, λέγοντας αυτό που λέμε εμείς στο ΜέΡΑ25, δηλαδή να μεταφερθούν τα κόκκινα δάνεια, τουλάχιστον της πρώτης κατοικίας, στη δημόσια εταιρεία διαχείρισης και οι άνθρωποι που μένουν εκεί να καταβάλουν το ένα τρίτο των καθαρών τους εισοδημάτων σε αυτή τη δημόσια εταιρεία διαχείρισης; Εάν το κάνετε αυτό, θα σας διώξουν από το ευρώ; Θα σας κλείσουν τις τράπεζες σήμερα;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Επιλέγετε να μην το κάνετε και δεν ξέρω γιατί επιλέγετε να μην το κάνετε και να συνεχίζετε να έχετε ενεργό το «ΗΡΑΚΛΗΣ», για να δώσετε άλλα 12 δισεκατομμύρια, τα οποία δεν τα έχετε βέβαια. Θα τα δανειστείτε </w:t>
      </w:r>
      <w:proofErr w:type="spellStart"/>
      <w:r w:rsidRPr="00EC76E3">
        <w:rPr>
          <w:rFonts w:ascii="Arial" w:hAnsi="Arial" w:cs="Arial"/>
          <w:color w:val="222222"/>
          <w:sz w:val="24"/>
          <w:szCs w:val="24"/>
          <w:shd w:val="clear" w:color="auto" w:fill="FFFFFF"/>
          <w:lang w:eastAsia="el-GR"/>
        </w:rPr>
        <w:t>μνημονιακά</w:t>
      </w:r>
      <w:proofErr w:type="spellEnd"/>
      <w:r w:rsidRPr="00EC76E3">
        <w:rPr>
          <w:rFonts w:ascii="Arial" w:hAnsi="Arial" w:cs="Arial"/>
          <w:color w:val="222222"/>
          <w:sz w:val="24"/>
          <w:szCs w:val="24"/>
          <w:shd w:val="clear" w:color="auto" w:fill="FFFFFF"/>
          <w:lang w:eastAsia="el-GR"/>
        </w:rPr>
        <w:t xml:space="preserve">, για να τα δώσετε ούτε καν στο τραπεζικό κεφάλαιο, ούτε καν στην ολιγαρχία. Θα τα δώσετε στα αρπακτικά ταμεία από το </w:t>
      </w:r>
      <w:r w:rsidRPr="00EC76E3">
        <w:rPr>
          <w:rFonts w:ascii="Arial" w:hAnsi="Arial" w:cs="Arial"/>
          <w:color w:val="222222"/>
          <w:sz w:val="24"/>
          <w:szCs w:val="24"/>
          <w:shd w:val="clear" w:color="auto" w:fill="FFFFFF"/>
          <w:lang w:val="en-US" w:eastAsia="el-GR"/>
        </w:rPr>
        <w:t>New</w:t>
      </w:r>
      <w:r w:rsidRPr="00EC76E3">
        <w:rPr>
          <w:rFonts w:ascii="Arial" w:hAnsi="Arial" w:cs="Arial"/>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val="en-US" w:eastAsia="el-GR"/>
        </w:rPr>
        <w:t>Jersey</w:t>
      </w:r>
      <w:r w:rsidRPr="00EC76E3">
        <w:rPr>
          <w:rFonts w:ascii="Arial" w:hAnsi="Arial" w:cs="Arial"/>
          <w:color w:val="222222"/>
          <w:sz w:val="24"/>
          <w:szCs w:val="24"/>
          <w:shd w:val="clear" w:color="auto" w:fill="FFFFFF"/>
          <w:lang w:eastAsia="el-GR"/>
        </w:rPr>
        <w:t xml:space="preserve"> και το </w:t>
      </w:r>
      <w:r w:rsidRPr="00EC76E3">
        <w:rPr>
          <w:rFonts w:ascii="Arial" w:hAnsi="Arial" w:cs="Arial"/>
          <w:color w:val="222222"/>
          <w:sz w:val="24"/>
          <w:szCs w:val="24"/>
          <w:shd w:val="clear" w:color="auto" w:fill="FFFFFF"/>
          <w:lang w:val="en-US" w:eastAsia="el-GR"/>
        </w:rPr>
        <w:t>Delaware</w:t>
      </w:r>
      <w:r w:rsidRPr="00EC76E3">
        <w:rPr>
          <w:rFonts w:ascii="Arial" w:hAnsi="Arial" w:cs="Arial"/>
          <w:color w:val="222222"/>
          <w:sz w:val="24"/>
          <w:szCs w:val="24"/>
          <w:shd w:val="clear" w:color="auto" w:fill="FFFFFF"/>
          <w:lang w:eastAsia="el-GR"/>
        </w:rPr>
        <w:t>. Δεν μπορεί να το πιστεύετε ότι αυτό είναι λογική πολιτική.</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 Όσον αφορά εσάς, σύντροφοι, συνάδελφοι, φίλοι του ΣΥΡΙΖΑ, απεγκλωβιστείτε πια από το τέταρτο μνημόνιο, από την ηγεσία που έφερε τον ΣΥΡΙΖΑ εκεί που τον έφερε. Είναι δυνατόν να μιλάτε για το μαξιλάρι; Ποιο μαξιλάρι, κυρίες και κύριοι του ΣΥΡΙΖΑ; Τα 21 δισεκατομμύρια είναι νέο </w:t>
      </w:r>
      <w:proofErr w:type="spellStart"/>
      <w:r w:rsidRPr="00EC76E3">
        <w:rPr>
          <w:rFonts w:ascii="Arial" w:hAnsi="Arial" w:cs="Arial"/>
          <w:color w:val="222222"/>
          <w:sz w:val="24"/>
          <w:szCs w:val="24"/>
          <w:shd w:val="clear" w:color="auto" w:fill="FFFFFF"/>
          <w:lang w:eastAsia="el-GR"/>
        </w:rPr>
        <w:t>μνημονιακό</w:t>
      </w:r>
      <w:proofErr w:type="spellEnd"/>
      <w:r w:rsidRPr="00EC76E3">
        <w:rPr>
          <w:rFonts w:ascii="Arial" w:hAnsi="Arial" w:cs="Arial"/>
          <w:color w:val="222222"/>
          <w:sz w:val="24"/>
          <w:szCs w:val="24"/>
          <w:shd w:val="clear" w:color="auto" w:fill="FFFFFF"/>
          <w:lang w:eastAsia="el-GR"/>
        </w:rPr>
        <w:t xml:space="preserve"> δάνειο από τον ESM.</w:t>
      </w:r>
    </w:p>
    <w:tbl>
      <w:tblPr>
        <w:tblW w:w="9220" w:type="dxa"/>
        <w:tblLayout w:type="fixed"/>
        <w:tblCellMar>
          <w:left w:w="0" w:type="dxa"/>
          <w:right w:w="0" w:type="dxa"/>
        </w:tblCellMar>
        <w:tblLook w:val="04A0" w:firstRow="1" w:lastRow="0" w:firstColumn="1" w:lastColumn="0" w:noHBand="0" w:noVBand="1"/>
      </w:tblPr>
      <w:tblGrid>
        <w:gridCol w:w="9180"/>
        <w:gridCol w:w="20"/>
        <w:gridCol w:w="20"/>
      </w:tblGrid>
      <w:tr w:rsidR="00EC76E3" w:rsidRPr="00EC76E3" w:rsidTr="000D0C2B">
        <w:trPr>
          <w:trHeight w:val="1500"/>
        </w:trPr>
        <w:tc>
          <w:tcPr>
            <w:tcW w:w="9180" w:type="dxa"/>
            <w:shd w:val="clear" w:color="auto" w:fill="FFFFFF"/>
          </w:tcPr>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shd w:val="clear" w:color="auto" w:fill="FFFFFF"/>
                <w:lang w:eastAsia="el-GR"/>
              </w:rPr>
              <w:lastRenderedPageBreak/>
              <w:t xml:space="preserve">Υπάρχει πιθανότητα αυτή η χώρα να αντιμετωπίσει το ωστικό κύμα της ύφεσης με νέο </w:t>
            </w:r>
            <w:proofErr w:type="spellStart"/>
            <w:r w:rsidRPr="00EC76E3">
              <w:rPr>
                <w:rFonts w:ascii="Arial" w:hAnsi="Arial" w:cs="Arial"/>
                <w:color w:val="222222"/>
                <w:sz w:val="24"/>
                <w:szCs w:val="24"/>
                <w:shd w:val="clear" w:color="auto" w:fill="FFFFFF"/>
                <w:lang w:eastAsia="el-GR"/>
              </w:rPr>
              <w:t>μνημονιακό</w:t>
            </w:r>
            <w:proofErr w:type="spellEnd"/>
            <w:r w:rsidRPr="00EC76E3">
              <w:rPr>
                <w:rFonts w:ascii="Arial" w:hAnsi="Arial" w:cs="Arial"/>
                <w:color w:val="222222"/>
                <w:sz w:val="24"/>
                <w:szCs w:val="24"/>
                <w:shd w:val="clear" w:color="auto" w:fill="FFFFFF"/>
                <w:lang w:eastAsia="el-GR"/>
              </w:rPr>
              <w:t xml:space="preserve"> δάνειο από τον ESM, το οποίο βέβαια δεν θα έρθει καν χωρίς </w:t>
            </w:r>
            <w:proofErr w:type="spellStart"/>
            <w:r w:rsidRPr="00EC76E3">
              <w:rPr>
                <w:rFonts w:ascii="Arial" w:hAnsi="Arial" w:cs="Arial"/>
                <w:color w:val="222222"/>
                <w:sz w:val="24"/>
                <w:szCs w:val="24"/>
                <w:shd w:val="clear" w:color="auto" w:fill="FFFFFF"/>
                <w:lang w:eastAsia="el-GR"/>
              </w:rPr>
              <w:t>προαπαιτούμενα</w:t>
            </w:r>
            <w:proofErr w:type="spellEnd"/>
            <w:r w:rsidRPr="00EC76E3">
              <w:rPr>
                <w:rFonts w:ascii="Arial" w:hAnsi="Arial" w:cs="Arial"/>
                <w:color w:val="222222"/>
                <w:sz w:val="24"/>
                <w:szCs w:val="24"/>
                <w:shd w:val="clear" w:color="auto" w:fill="FFFFFF"/>
                <w:lang w:eastAsia="el-GR"/>
              </w:rPr>
              <w:t xml:space="preserve">. Ήδη είναι συμφωνημένα αυτά τα </w:t>
            </w:r>
            <w:proofErr w:type="spellStart"/>
            <w:r w:rsidRPr="00EC76E3">
              <w:rPr>
                <w:rFonts w:ascii="Arial" w:hAnsi="Arial" w:cs="Arial"/>
                <w:color w:val="222222"/>
                <w:sz w:val="24"/>
                <w:szCs w:val="24"/>
                <w:shd w:val="clear" w:color="auto" w:fill="FFFFFF"/>
                <w:lang w:eastAsia="el-GR"/>
              </w:rPr>
              <w:t>προαπαιτούμενα</w:t>
            </w:r>
            <w:proofErr w:type="spellEnd"/>
            <w:r w:rsidRPr="00EC76E3">
              <w:rPr>
                <w:rFonts w:ascii="Arial" w:hAnsi="Arial" w:cs="Arial"/>
                <w:color w:val="222222"/>
                <w:sz w:val="24"/>
                <w:szCs w:val="24"/>
                <w:shd w:val="clear" w:color="auto" w:fill="FFFFFF"/>
                <w:lang w:eastAsia="el-GR"/>
              </w:rPr>
              <w:t xml:space="preserve">. Εσείς πιστεύετε ότι ο κ. </w:t>
            </w:r>
            <w:proofErr w:type="spellStart"/>
            <w:r w:rsidRPr="00EC76E3">
              <w:rPr>
                <w:rFonts w:ascii="Arial" w:hAnsi="Arial" w:cs="Arial"/>
                <w:color w:val="222222"/>
                <w:sz w:val="24"/>
                <w:szCs w:val="24"/>
                <w:shd w:val="clear" w:color="auto" w:fill="FFFFFF"/>
                <w:lang w:eastAsia="el-GR"/>
              </w:rPr>
              <w:t>Ρένγκλινγκ</w:t>
            </w:r>
            <w:proofErr w:type="spellEnd"/>
            <w:r w:rsidRPr="00EC76E3">
              <w:rPr>
                <w:rFonts w:ascii="Arial" w:hAnsi="Arial" w:cs="Arial"/>
                <w:color w:val="222222"/>
                <w:sz w:val="24"/>
                <w:szCs w:val="24"/>
                <w:shd w:val="clear" w:color="auto" w:fill="FFFFFF"/>
                <w:lang w:eastAsia="el-GR"/>
              </w:rPr>
              <w:t xml:space="preserve"> θα σας αφήσει; Αυτό το μαξιλαράκι του ΣΥΡΙΖΑ είναι φτιαγμένο από αγκάθια. Δεν είναι κάτι μαλακό στο οποίο η Κυβέρνηση θα βάλει το κεφάλι της, όπως και ο λαός, για να ξεκουραστεί. </w:t>
            </w:r>
            <w:r w:rsidRPr="00EC76E3" w:rsidDel="00F855E8">
              <w:rPr>
                <w:rFonts w:ascii="Arial" w:hAnsi="Arial" w:cs="Arial"/>
                <w:color w:val="222222"/>
                <w:sz w:val="24"/>
                <w:szCs w:val="24"/>
                <w:shd w:val="clear" w:color="auto" w:fill="FFFFFF"/>
                <w:lang w:eastAsia="el-GR"/>
              </w:rPr>
              <w:t xml:space="preserve"> </w:t>
            </w:r>
            <w:r w:rsidRPr="00EC76E3">
              <w:rPr>
                <w:rFonts w:ascii="Arial" w:hAnsi="Arial" w:cs="Arial"/>
                <w:color w:val="222222"/>
                <w:sz w:val="24"/>
                <w:szCs w:val="24"/>
              </w:rPr>
              <w:t xml:space="preserve">Κυρίες και κύριοι, κλείνω -και ευχαριστώ για τον χρόνο που μου δώσατε, κύριε Πρόεδρε, αλλά νομίζω ότι οι στιγμές είναι ιδιαίτερα σημαντικές- γυρνώντας στον υγειονομικό τομέα.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Κυρίες και κύριοι της Κυβέρνησης, το γνωρίζετε και είμαι σίγουρος ότι το σκέφτεστε, ότι αν δεν περάσουμε από την πρώτη φάση της γενικής καραντίνας σε μία δεύτερη φάση της </w:t>
            </w:r>
            <w:proofErr w:type="spellStart"/>
            <w:r w:rsidRPr="00EC76E3">
              <w:rPr>
                <w:rFonts w:ascii="Arial" w:hAnsi="Arial" w:cs="Arial"/>
                <w:color w:val="222222"/>
                <w:sz w:val="24"/>
                <w:szCs w:val="24"/>
              </w:rPr>
              <w:t>στοχευμένης</w:t>
            </w:r>
            <w:proofErr w:type="spellEnd"/>
            <w:r w:rsidRPr="00EC76E3">
              <w:rPr>
                <w:rFonts w:ascii="Arial" w:hAnsi="Arial" w:cs="Arial"/>
                <w:color w:val="222222"/>
                <w:sz w:val="24"/>
                <w:szCs w:val="24"/>
              </w:rPr>
              <w:t xml:space="preserve"> καραντίνας των φορέων και του απεγκλωβισμού των μη φορέων, θα χάσετε εσείς ως Κυβέρνηση τον έλεγχο των πραγμάτων.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Πρώτον. Έχουμε ένα εκατομμύριο συμπολίτες μας που είναι αυτή τη στιγμή κλεισμένοι σε διαμερίσματα, που δεν θα πάρουν ένα ευρώ από το κράτος, που δεν έχουν κανένα εισόδημα. Αυτοί θα βγουν κάποια στιγμή μετά το Πάσχα. Είμαι σίγουρος ότι σχεδιάζετε τη μετάλλαξη των μέτρων από τη γενική καραντίνα στην εξειδικευμένη καραντίνα. Αυτό, όμως, κυρίες και κύριοι Υπουργοί, απαιτεί μαζικά τεστ </w:t>
            </w:r>
            <w:proofErr w:type="spellStart"/>
            <w:r w:rsidRPr="00EC76E3">
              <w:rPr>
                <w:rFonts w:ascii="Arial" w:hAnsi="Arial" w:cs="Arial"/>
                <w:color w:val="222222"/>
                <w:sz w:val="24"/>
                <w:szCs w:val="24"/>
              </w:rPr>
              <w:t>αλά</w:t>
            </w:r>
            <w:proofErr w:type="spellEnd"/>
            <w:r w:rsidRPr="00EC76E3">
              <w:rPr>
                <w:rFonts w:ascii="Arial" w:hAnsi="Arial" w:cs="Arial"/>
                <w:color w:val="222222"/>
                <w:sz w:val="24"/>
                <w:szCs w:val="24"/>
              </w:rPr>
              <w:t xml:space="preserve"> Γερμανίας, </w:t>
            </w:r>
            <w:proofErr w:type="spellStart"/>
            <w:r w:rsidRPr="00EC76E3">
              <w:rPr>
                <w:rFonts w:ascii="Arial" w:hAnsi="Arial" w:cs="Arial"/>
                <w:color w:val="222222"/>
                <w:sz w:val="24"/>
                <w:szCs w:val="24"/>
              </w:rPr>
              <w:t>αλά</w:t>
            </w:r>
            <w:proofErr w:type="spellEnd"/>
            <w:r w:rsidRPr="00EC76E3">
              <w:rPr>
                <w:rFonts w:ascii="Arial" w:hAnsi="Arial" w:cs="Arial"/>
                <w:color w:val="222222"/>
                <w:sz w:val="24"/>
                <w:szCs w:val="24"/>
              </w:rPr>
              <w:t xml:space="preserve"> Σιγκαπούρης, </w:t>
            </w:r>
            <w:proofErr w:type="spellStart"/>
            <w:r w:rsidRPr="00EC76E3">
              <w:rPr>
                <w:rFonts w:ascii="Arial" w:hAnsi="Arial" w:cs="Arial"/>
                <w:color w:val="222222"/>
                <w:sz w:val="24"/>
                <w:szCs w:val="24"/>
              </w:rPr>
              <w:t>αλά</w:t>
            </w:r>
            <w:proofErr w:type="spellEnd"/>
            <w:r w:rsidRPr="00EC76E3">
              <w:rPr>
                <w:rFonts w:ascii="Arial" w:hAnsi="Arial" w:cs="Arial"/>
                <w:color w:val="222222"/>
                <w:sz w:val="24"/>
                <w:szCs w:val="24"/>
              </w:rPr>
              <w:t xml:space="preserve"> Χονγκ Κονγκ.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lastRenderedPageBreak/>
              <w:t xml:space="preserve">Δεν είναι κάτι για το οποίο πρέπει να ντρεπόμαστε; Αναφερόμαστε στους νοσηλευτές και τους γιατρούς ως ήρωες και </w:t>
            </w:r>
            <w:proofErr w:type="spellStart"/>
            <w:r w:rsidRPr="00EC76E3">
              <w:rPr>
                <w:rFonts w:ascii="Arial" w:hAnsi="Arial" w:cs="Arial"/>
                <w:color w:val="222222"/>
                <w:sz w:val="24"/>
                <w:szCs w:val="24"/>
              </w:rPr>
              <w:t>ηρωίδες</w:t>
            </w:r>
            <w:proofErr w:type="spellEnd"/>
            <w:r w:rsidRPr="00EC76E3">
              <w:rPr>
                <w:rFonts w:ascii="Arial" w:hAnsi="Arial" w:cs="Arial"/>
                <w:color w:val="222222"/>
                <w:sz w:val="24"/>
                <w:szCs w:val="24"/>
              </w:rPr>
              <w:t xml:space="preserve"> -και καλά κάνουμε- και τους </w:t>
            </w:r>
            <w:proofErr w:type="spellStart"/>
            <w:r w:rsidRPr="00EC76E3">
              <w:rPr>
                <w:rFonts w:ascii="Arial" w:hAnsi="Arial" w:cs="Arial"/>
                <w:color w:val="222222"/>
                <w:sz w:val="24"/>
                <w:szCs w:val="24"/>
              </w:rPr>
              <w:t>χειροκροτάμε</w:t>
            </w:r>
            <w:proofErr w:type="spellEnd"/>
            <w:r w:rsidRPr="00EC76E3">
              <w:rPr>
                <w:rFonts w:ascii="Arial" w:hAnsi="Arial" w:cs="Arial"/>
                <w:color w:val="222222"/>
                <w:sz w:val="24"/>
                <w:szCs w:val="24"/>
              </w:rPr>
              <w:t xml:space="preserve">, αλλά δεν τους εξετάζουμε. Τους στέλνουμε σπίτια τους κάθε βράδυ και δεν ξέρουμε αν έχουν τον </w:t>
            </w:r>
            <w:proofErr w:type="spellStart"/>
            <w:r w:rsidRPr="00EC76E3">
              <w:rPr>
                <w:rFonts w:ascii="Arial" w:hAnsi="Arial" w:cs="Arial"/>
                <w:color w:val="222222"/>
                <w:sz w:val="24"/>
                <w:szCs w:val="24"/>
              </w:rPr>
              <w:t>κορωνοϊό</w:t>
            </w:r>
            <w:proofErr w:type="spellEnd"/>
            <w:r w:rsidRPr="00EC76E3">
              <w:rPr>
                <w:rFonts w:ascii="Arial" w:hAnsi="Arial" w:cs="Arial"/>
                <w:color w:val="222222"/>
                <w:sz w:val="24"/>
                <w:szCs w:val="24"/>
              </w:rPr>
              <w:t xml:space="preserve">. Θα έπρεπε τουλάχιστον στο ΕΣΥ μία φορά τη βδομάδα, κάθε εβδομάδα, κάθε εργαζόμενος στα νοσοκομεία να εξετάζεται.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Δεύτερον. Θα πρέπει, όπως στη Γερμανία, να μπορεί ο πολίτης με το αυτοκίνητό του ή με τα πόδια να πάει σε έναν υπαίθριο χώρο όπου θα του δίνουν ένα τεστ </w:t>
            </w:r>
            <w:proofErr w:type="spellStart"/>
            <w:r w:rsidRPr="00EC76E3">
              <w:rPr>
                <w:rFonts w:ascii="Arial" w:hAnsi="Arial" w:cs="Arial"/>
                <w:color w:val="222222"/>
                <w:sz w:val="24"/>
                <w:szCs w:val="24"/>
              </w:rPr>
              <w:t>κιτ</w:t>
            </w:r>
            <w:proofErr w:type="spellEnd"/>
            <w:r w:rsidRPr="00EC76E3">
              <w:rPr>
                <w:rFonts w:ascii="Arial" w:hAnsi="Arial" w:cs="Arial"/>
                <w:color w:val="222222"/>
                <w:sz w:val="24"/>
                <w:szCs w:val="24"/>
              </w:rPr>
              <w:t xml:space="preserve">, θα κάνει το τεστ, θα το παραδίδει σε κάποιον με γάντια, μέσα από το παράθυρο κ.λπ., θα δίνει το κινητό του ή το κινητό της τηλέφωνο, σε τέσσερις ώρες θα έρχεται πίσω στο κινητό «θετικός» ή «αρνητικός». Όποιος έχει το «αρνητικός» κυκλοφορεί, όποιος δεν έχει το «αρνητικός» δεν κυκλοφορεί. Μπαίνει πιο βαθιά στην καραντίνα.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Μόνο έτσι θα μπορέσουμε να μιλήσουμε για έναν απεγκλωβισμό ο οποίος θα είναι ορθολογικός και υπεύθυνος. Γιατί είτε θα κάνετε αυτά τα μαζικά τεστ είτε θα αρχίσετε να αφήνετε τον κόσμο να βγει. Και τότε ξέρετε ποιος είναι ο κίνδυνος, τον γνωρίζετε πολύ καλά -ξέρω ότι σας προκαλεί εφιάλτες- ότι κάποια στιγμή τον Μάιο, όταν θα αρχίσει να βγαίνει ο κόσμος πάλι, θα αρχίσει η καμπύλη να ανεβαίνει πάλι. Και τότε τι θα κάνετε; Τότε ο οικονομικός ορυμαγδός θα μεγιστοποιηθεί πάλι.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lastRenderedPageBreak/>
              <w:t xml:space="preserve">Εμείς έχουμε δώσει όλη μας την υποστήριξη στην Κυβέρνηση όσον αφορά αυτά τα μέτρα. Ναι, αλλά πείτε μας: Πόσα τεστ έχετε παραγγείλει; Ποιος από εσάς τους Υπουργούς σχεδιάζει τον τρόπο με τον οποίο μαζικά ο πληθυσμός θα </w:t>
            </w:r>
            <w:proofErr w:type="spellStart"/>
            <w:r w:rsidRPr="00EC76E3">
              <w:rPr>
                <w:rFonts w:ascii="Arial" w:hAnsi="Arial" w:cs="Arial"/>
                <w:color w:val="222222"/>
                <w:sz w:val="24"/>
                <w:szCs w:val="24"/>
              </w:rPr>
              <w:t>τεστάρεται</w:t>
            </w:r>
            <w:proofErr w:type="spellEnd"/>
            <w:r w:rsidRPr="00EC76E3">
              <w:rPr>
                <w:rFonts w:ascii="Arial" w:hAnsi="Arial" w:cs="Arial"/>
                <w:color w:val="222222"/>
                <w:sz w:val="24"/>
                <w:szCs w:val="24"/>
              </w:rPr>
              <w:t xml:space="preserve">;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Κλείνω με ένα σχόλιο γι’ αυτό το θέαμα της Βουλής. Σήμερα έσπασα έναν δικό μας κανόνα του ΜέΡΑ25, ότι ο Πρόεδρος της Κοινοβουλευτικής Ομάδας του ΜέΡΑ25 απέχει από τη Βουλή, όχι επειδή δεν θέλουμε να λειτουργεί, αλλά επειδή αυτό δεν είναι λειτουργία της Βουλής.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Δεν είναι δυνατόν, κυρίες και κύριοι, ιδίως του Προεδρείου -δεν μιλάω για εσάς συγκεκριμένα, κύριε </w:t>
            </w:r>
            <w:proofErr w:type="spellStart"/>
            <w:r w:rsidRPr="00EC76E3">
              <w:rPr>
                <w:rFonts w:ascii="Arial" w:hAnsi="Arial" w:cs="Arial"/>
                <w:color w:val="222222"/>
                <w:sz w:val="24"/>
                <w:szCs w:val="24"/>
              </w:rPr>
              <w:t>Προεδρεύοντα</w:t>
            </w:r>
            <w:proofErr w:type="spellEnd"/>
            <w:r w:rsidRPr="00EC76E3">
              <w:rPr>
                <w:rFonts w:ascii="Arial" w:hAnsi="Arial" w:cs="Arial"/>
                <w:color w:val="222222"/>
                <w:sz w:val="24"/>
                <w:szCs w:val="24"/>
              </w:rPr>
              <w:t xml:space="preserve">, μιλώ συγκεκριμένα για τον Πρόεδρο της Βουλής, ο οποίος απέτυχε- να μην λειτουργεί η Βουλή και με τους τριακόσιους Βουλευτές με τηλεδιάσκεψη.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Έχετε έναν εξαιρετικό Υπουργό Ψηφιακής Πολιτικής, που είμαι σίγουρος ότι είναι έξαλλος με το Προεδρείο της Βουλής. Θα έπρεπε αυτή η Βουλή να συνεδριάζει κανονικά με τηλεδιάσκεψη. Δεν είναι δυνατόν η πολιτική γραμματεία του ΜέΡΑ25 να κάνει συνδιασκέψεις με όλα μας τα μέλη μέσα από, </w:t>
            </w:r>
            <w:proofErr w:type="spellStart"/>
            <w:r w:rsidRPr="00EC76E3">
              <w:rPr>
                <w:rFonts w:ascii="Arial" w:hAnsi="Arial" w:cs="Arial"/>
                <w:color w:val="222222"/>
                <w:sz w:val="24"/>
                <w:szCs w:val="24"/>
              </w:rPr>
              <w:t>τελεκόνφερανς</w:t>
            </w:r>
            <w:proofErr w:type="spellEnd"/>
            <w:r w:rsidRPr="00EC76E3">
              <w:rPr>
                <w:rFonts w:ascii="Arial" w:hAnsi="Arial" w:cs="Arial"/>
                <w:color w:val="222222"/>
                <w:sz w:val="24"/>
                <w:szCs w:val="24"/>
              </w:rPr>
              <w:t xml:space="preserve"> με διακόσια μέλη, και να μην μπορεί το Κοινοβούλιο να λειτουργεί κανονικά με τηλεδιάσκεψη. Πρόκειται για τεράστια αποτυχία του συγκεκριμένου Προέδρου της Βουλής. Θα ήθελα να πιστεύω ότι μετά το Πάσχα αυτό θα διορθωθεί.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lastRenderedPageBreak/>
              <w:t xml:space="preserve">Σας ευχαριστώ και σας εύχομαι τα καλύτερα για σήμερα. Έχετε τη συντροφικότητα και τη συμπαράστασή μας, αλλά θα πρέπει να ασκήσετε βέτο σε αυτά τα οποία καταστρέφουν την Ελλάδα και την Ευρώπη.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Σας ευχαριστώ πάρα πολύ</w:t>
            </w:r>
          </w:p>
          <w:p w:rsidR="00EC76E3" w:rsidRPr="00EC76E3" w:rsidRDefault="00EC76E3" w:rsidP="00EC76E3">
            <w:pPr>
              <w:spacing w:after="160" w:line="600" w:lineRule="auto"/>
              <w:ind w:firstLine="720"/>
              <w:jc w:val="center"/>
              <w:rPr>
                <w:rFonts w:ascii="Arial" w:hAnsi="Arial" w:cs="Arial"/>
                <w:color w:val="222222"/>
                <w:sz w:val="24"/>
                <w:szCs w:val="24"/>
              </w:rPr>
            </w:pPr>
            <w:r w:rsidRPr="00EC76E3">
              <w:rPr>
                <w:rFonts w:ascii="Arial" w:hAnsi="Arial" w:cs="Arial"/>
                <w:color w:val="222222"/>
                <w:sz w:val="24"/>
                <w:szCs w:val="24"/>
              </w:rPr>
              <w:t>(Χειροκροτήματα από την πτέρυγα του ΜέΡΑ25)</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ΠΡΟΕΔΡΕΥΩΝ (Απόστολος </w:t>
            </w:r>
            <w:proofErr w:type="spellStart"/>
            <w:r w:rsidRPr="00EC76E3">
              <w:rPr>
                <w:rFonts w:ascii="Arial" w:hAnsi="Arial" w:cs="Arial"/>
                <w:b/>
                <w:color w:val="222222"/>
                <w:sz w:val="24"/>
                <w:szCs w:val="24"/>
              </w:rPr>
              <w:t>Αβδελάς</w:t>
            </w:r>
            <w:proofErr w:type="spellEnd"/>
            <w:r w:rsidRPr="00EC76E3">
              <w:rPr>
                <w:rFonts w:ascii="Arial" w:hAnsi="Arial" w:cs="Arial"/>
                <w:b/>
                <w:color w:val="222222"/>
                <w:sz w:val="24"/>
                <w:szCs w:val="24"/>
              </w:rPr>
              <w:t>):</w:t>
            </w:r>
            <w:r w:rsidRPr="00EC76E3">
              <w:rPr>
                <w:rFonts w:ascii="Arial" w:hAnsi="Arial" w:cs="Arial"/>
                <w:color w:val="222222"/>
                <w:sz w:val="24"/>
                <w:szCs w:val="24"/>
              </w:rPr>
              <w:t xml:space="preserve"> Και εμείς ευχαριστούμε τον κ. </w:t>
            </w:r>
            <w:proofErr w:type="spellStart"/>
            <w:r w:rsidRPr="00EC76E3">
              <w:rPr>
                <w:rFonts w:ascii="Arial" w:hAnsi="Arial" w:cs="Arial"/>
                <w:color w:val="222222"/>
                <w:sz w:val="24"/>
                <w:szCs w:val="24"/>
              </w:rPr>
              <w:t>Βαρουφάκη</w:t>
            </w:r>
            <w:proofErr w:type="spellEnd"/>
            <w:r w:rsidRPr="00EC76E3">
              <w:rPr>
                <w:rFonts w:ascii="Arial" w:hAnsi="Arial" w:cs="Arial"/>
                <w:color w:val="222222"/>
                <w:sz w:val="24"/>
                <w:szCs w:val="24"/>
              </w:rPr>
              <w:t xml:space="preserve">.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Θα πρέπει να σας πληροφορήσω, επειδή συζητήθηκε στη Διάσκεψη των Προέδρων, ότι έχει γίνει η δοκιμή και σε λίγο θα γίνεται με τηλεδιάσκεψη, μετά το Πάσχα. Να είστε σίγουρος γι’ αυτό.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ΝΙΚΟΛΑΟΣ ΚΑΡΑΘΑΝΑΣΟΠΟΥΛΟΣ:</w:t>
            </w:r>
            <w:r w:rsidRPr="00EC76E3">
              <w:rPr>
                <w:rFonts w:ascii="Arial" w:hAnsi="Arial" w:cs="Arial"/>
                <w:color w:val="222222"/>
                <w:sz w:val="24"/>
                <w:szCs w:val="24"/>
              </w:rPr>
              <w:t xml:space="preserve"> Ποιος το είπε αυτό;</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ΠΡΟΕΔΡΕΥΩΝ (Απόστολος </w:t>
            </w:r>
            <w:proofErr w:type="spellStart"/>
            <w:r w:rsidRPr="00EC76E3">
              <w:rPr>
                <w:rFonts w:ascii="Arial" w:hAnsi="Arial" w:cs="Arial"/>
                <w:b/>
                <w:color w:val="222222"/>
                <w:sz w:val="24"/>
                <w:szCs w:val="24"/>
              </w:rPr>
              <w:t>Αβδελάς</w:t>
            </w:r>
            <w:proofErr w:type="spellEnd"/>
            <w:r w:rsidRPr="00EC76E3">
              <w:rPr>
                <w:rFonts w:ascii="Arial" w:hAnsi="Arial" w:cs="Arial"/>
                <w:b/>
                <w:color w:val="222222"/>
                <w:sz w:val="24"/>
                <w:szCs w:val="24"/>
              </w:rPr>
              <w:t xml:space="preserve">): </w:t>
            </w:r>
            <w:r w:rsidRPr="00EC76E3">
              <w:rPr>
                <w:rFonts w:ascii="Arial" w:hAnsi="Arial" w:cs="Arial"/>
                <w:color w:val="222222"/>
                <w:sz w:val="24"/>
                <w:szCs w:val="24"/>
              </w:rPr>
              <w:t xml:space="preserve">Ο Πρόεδρος της Βουλής.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ΝΙΚΟΛΑΟΣ ΚΑΡΑΘΑΝΑΣΟΠΟΥΛΟΣ:</w:t>
            </w:r>
            <w:r w:rsidRPr="00EC76E3">
              <w:rPr>
                <w:rFonts w:ascii="Arial" w:hAnsi="Arial" w:cs="Arial"/>
                <w:color w:val="222222"/>
                <w:sz w:val="24"/>
                <w:szCs w:val="24"/>
              </w:rPr>
              <w:t xml:space="preserve"> Δεν είπε τέτοιο πράγμα.</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ΠΡΟΕΔΡΕΥΩΝ (Απόστολος </w:t>
            </w:r>
            <w:proofErr w:type="spellStart"/>
            <w:r w:rsidRPr="00EC76E3">
              <w:rPr>
                <w:rFonts w:ascii="Arial" w:hAnsi="Arial" w:cs="Arial"/>
                <w:b/>
                <w:color w:val="222222"/>
                <w:sz w:val="24"/>
                <w:szCs w:val="24"/>
              </w:rPr>
              <w:t>Αβδελάς</w:t>
            </w:r>
            <w:proofErr w:type="spellEnd"/>
            <w:r w:rsidRPr="00EC76E3">
              <w:rPr>
                <w:rFonts w:ascii="Arial" w:hAnsi="Arial" w:cs="Arial"/>
                <w:b/>
                <w:color w:val="222222"/>
                <w:sz w:val="24"/>
                <w:szCs w:val="24"/>
              </w:rPr>
              <w:t xml:space="preserve">): </w:t>
            </w:r>
            <w:r w:rsidRPr="00EC76E3">
              <w:rPr>
                <w:rFonts w:ascii="Arial" w:hAnsi="Arial" w:cs="Arial"/>
                <w:color w:val="222222"/>
                <w:sz w:val="24"/>
                <w:szCs w:val="24"/>
              </w:rPr>
              <w:t>Είπε ότι μετά το Πάσχα θα προσπαθήσουμε...</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ΝΙΚΟΛΑΟΣ ΚΑΡΑΘΑΝΑΣΟΠΟΥΛΟΣ: </w:t>
            </w:r>
            <w:r w:rsidRPr="00EC76E3">
              <w:rPr>
                <w:rFonts w:ascii="Arial" w:hAnsi="Arial" w:cs="Arial"/>
                <w:color w:val="222222"/>
                <w:sz w:val="24"/>
                <w:szCs w:val="24"/>
              </w:rPr>
              <w:t xml:space="preserve">Για τους φορείς το είπε.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lastRenderedPageBreak/>
              <w:t xml:space="preserve">ΜΑΡΙΛΙΖΑ ΞΕΝΟΓΙΑΝΝΑΚΟΠΟΥΛΟΥ: </w:t>
            </w:r>
            <w:r w:rsidRPr="00EC76E3">
              <w:rPr>
                <w:rFonts w:ascii="Arial" w:hAnsi="Arial" w:cs="Arial"/>
                <w:color w:val="222222"/>
                <w:sz w:val="24"/>
                <w:szCs w:val="24"/>
              </w:rPr>
              <w:t xml:space="preserve">Για τις επιτροπές το είπε, δεν το είπε για την Ολομέλεια.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ΠΡΟΕΔΡΕΥΩΝ (Απόστολος </w:t>
            </w:r>
            <w:proofErr w:type="spellStart"/>
            <w:r w:rsidRPr="00EC76E3">
              <w:rPr>
                <w:rFonts w:ascii="Arial" w:hAnsi="Arial" w:cs="Arial"/>
                <w:b/>
                <w:color w:val="222222"/>
                <w:sz w:val="24"/>
                <w:szCs w:val="24"/>
              </w:rPr>
              <w:t>Αβδελάς</w:t>
            </w:r>
            <w:proofErr w:type="spellEnd"/>
            <w:r w:rsidRPr="00EC76E3">
              <w:rPr>
                <w:rFonts w:ascii="Arial" w:hAnsi="Arial" w:cs="Arial"/>
                <w:b/>
                <w:color w:val="222222"/>
                <w:sz w:val="24"/>
                <w:szCs w:val="24"/>
              </w:rPr>
              <w:t xml:space="preserve">): </w:t>
            </w:r>
            <w:r w:rsidRPr="00EC76E3">
              <w:rPr>
                <w:rFonts w:ascii="Arial" w:hAnsi="Arial" w:cs="Arial"/>
                <w:color w:val="222222"/>
                <w:sz w:val="24"/>
                <w:szCs w:val="24"/>
              </w:rPr>
              <w:t xml:space="preserve">Έχετε δίκιο.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Συγγνώμη, κύριε </w:t>
            </w:r>
            <w:proofErr w:type="spellStart"/>
            <w:r w:rsidRPr="00EC76E3">
              <w:rPr>
                <w:rFonts w:ascii="Arial" w:hAnsi="Arial" w:cs="Arial"/>
                <w:color w:val="222222"/>
                <w:sz w:val="24"/>
                <w:szCs w:val="24"/>
              </w:rPr>
              <w:t>Καραθανασόπουλε</w:t>
            </w:r>
            <w:proofErr w:type="spellEnd"/>
            <w:r w:rsidRPr="00EC76E3">
              <w:rPr>
                <w:rFonts w:ascii="Arial" w:hAnsi="Arial" w:cs="Arial"/>
                <w:color w:val="222222"/>
                <w:sz w:val="24"/>
                <w:szCs w:val="24"/>
              </w:rPr>
              <w:t xml:space="preserve">.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ΝΙΚΟΛΑΟΣ ΚΑΡΑΘΑΝΑΣΟΠΟΥΛΟΣ: </w:t>
            </w:r>
            <w:r w:rsidRPr="00EC76E3">
              <w:rPr>
                <w:rFonts w:ascii="Arial" w:hAnsi="Arial" w:cs="Arial"/>
                <w:color w:val="222222"/>
                <w:sz w:val="24"/>
                <w:szCs w:val="24"/>
              </w:rPr>
              <w:t xml:space="preserve">Για τους φορείς το είπε.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ΠΡΟΕΔΡΕΥΩΝ (Απόστολος </w:t>
            </w:r>
            <w:proofErr w:type="spellStart"/>
            <w:r w:rsidRPr="00EC76E3">
              <w:rPr>
                <w:rFonts w:ascii="Arial" w:hAnsi="Arial" w:cs="Arial"/>
                <w:b/>
                <w:color w:val="222222"/>
                <w:sz w:val="24"/>
                <w:szCs w:val="24"/>
              </w:rPr>
              <w:t>Αβδελάς</w:t>
            </w:r>
            <w:proofErr w:type="spellEnd"/>
            <w:r w:rsidRPr="00EC76E3">
              <w:rPr>
                <w:rFonts w:ascii="Arial" w:hAnsi="Arial" w:cs="Arial"/>
                <w:b/>
                <w:color w:val="222222"/>
                <w:sz w:val="24"/>
                <w:szCs w:val="24"/>
              </w:rPr>
              <w:t xml:space="preserve">): </w:t>
            </w:r>
            <w:r w:rsidRPr="00EC76E3">
              <w:rPr>
                <w:rFonts w:ascii="Arial" w:hAnsi="Arial" w:cs="Arial"/>
                <w:color w:val="222222"/>
                <w:sz w:val="24"/>
                <w:szCs w:val="24"/>
              </w:rPr>
              <w:t>Έχετε δίκιο, για τους φορείς το είπε. Ευχαριστώ πολύ. Από τη χαρά μου απάντησα. Ζητώ συγγνώμη.</w:t>
            </w:r>
          </w:p>
          <w:p w:rsidR="00EC76E3" w:rsidRPr="00EC76E3" w:rsidRDefault="00EC76E3" w:rsidP="00EC76E3">
            <w:pPr>
              <w:spacing w:after="160" w:line="600" w:lineRule="auto"/>
              <w:ind w:firstLine="720"/>
              <w:jc w:val="both"/>
              <w:rPr>
                <w:rFonts w:ascii="Arial" w:hAnsi="Arial" w:cs="Arial"/>
                <w:b/>
                <w:color w:val="222222"/>
                <w:sz w:val="24"/>
                <w:szCs w:val="24"/>
              </w:rPr>
            </w:pPr>
            <w:r w:rsidRPr="00EC76E3">
              <w:rPr>
                <w:rFonts w:ascii="Arial" w:hAnsi="Arial" w:cs="Arial"/>
                <w:color w:val="222222"/>
                <w:sz w:val="24"/>
                <w:szCs w:val="24"/>
              </w:rPr>
              <w:t>Να ακούσουμε και τους Κοινοβουλευτικούς Εκπροσώπους. Θα ξεκινήσω με τον κ. Γρηγοριάδη, που ζήτησε πρώτος τον λόγο και, μάλιστα, πολύ ευγενικά. Μετά προχωρούμε με τους υπόλοιπους.</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ΚΛΕΩΝ ΓΡΗΓΟΡΙΑΔΗΣ:</w:t>
            </w:r>
            <w:r w:rsidRPr="00EC76E3">
              <w:rPr>
                <w:rFonts w:ascii="Arial" w:hAnsi="Arial" w:cs="Arial"/>
                <w:color w:val="222222"/>
                <w:sz w:val="24"/>
                <w:szCs w:val="24"/>
              </w:rPr>
              <w:t xml:space="preserve"> Κύριε Πρόεδρε, έχω ζητήσει τον λόγο πρώτος για την κανονική μου ομιλία. Αν πρόκειται για τις ερωτήσεις στον κ. </w:t>
            </w:r>
            <w:proofErr w:type="spellStart"/>
            <w:r w:rsidRPr="00EC76E3">
              <w:rPr>
                <w:rFonts w:ascii="Arial" w:hAnsi="Arial" w:cs="Arial"/>
                <w:color w:val="222222"/>
                <w:sz w:val="24"/>
                <w:szCs w:val="24"/>
              </w:rPr>
              <w:t>Σταϊκούρα</w:t>
            </w:r>
            <w:proofErr w:type="spellEnd"/>
            <w:r w:rsidRPr="00EC76E3">
              <w:rPr>
                <w:rFonts w:ascii="Arial" w:hAnsi="Arial" w:cs="Arial"/>
                <w:color w:val="222222"/>
                <w:sz w:val="24"/>
                <w:szCs w:val="24"/>
              </w:rPr>
              <w:t>, ας πάμε με τη σειρά.</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ΠΡΟΕΔΡΕΥΩΝ (Απόστολος </w:t>
            </w:r>
            <w:proofErr w:type="spellStart"/>
            <w:r w:rsidRPr="00EC76E3">
              <w:rPr>
                <w:rFonts w:ascii="Arial" w:hAnsi="Arial" w:cs="Arial"/>
                <w:b/>
                <w:color w:val="222222"/>
                <w:sz w:val="24"/>
                <w:szCs w:val="24"/>
              </w:rPr>
              <w:t>Αβδελάς</w:t>
            </w:r>
            <w:proofErr w:type="spellEnd"/>
            <w:r w:rsidRPr="00EC76E3">
              <w:rPr>
                <w:rFonts w:ascii="Arial" w:hAnsi="Arial" w:cs="Arial"/>
                <w:b/>
                <w:color w:val="222222"/>
                <w:sz w:val="24"/>
                <w:szCs w:val="24"/>
              </w:rPr>
              <w:t xml:space="preserve">): </w:t>
            </w:r>
            <w:r w:rsidRPr="00EC76E3">
              <w:rPr>
                <w:rFonts w:ascii="Arial" w:hAnsi="Arial" w:cs="Arial"/>
                <w:color w:val="222222"/>
                <w:sz w:val="24"/>
                <w:szCs w:val="24"/>
              </w:rPr>
              <w:t xml:space="preserve">Ποιοι θέλουν να ρωτήσουν τον κ. </w:t>
            </w:r>
            <w:proofErr w:type="spellStart"/>
            <w:r w:rsidRPr="00EC76E3">
              <w:rPr>
                <w:rFonts w:ascii="Arial" w:hAnsi="Arial" w:cs="Arial"/>
                <w:color w:val="222222"/>
                <w:sz w:val="24"/>
                <w:szCs w:val="24"/>
              </w:rPr>
              <w:t>Σταϊκούρα</w:t>
            </w:r>
            <w:proofErr w:type="spellEnd"/>
            <w:r w:rsidRPr="00EC76E3">
              <w:rPr>
                <w:rFonts w:ascii="Arial" w:hAnsi="Arial" w:cs="Arial"/>
                <w:color w:val="222222"/>
                <w:sz w:val="24"/>
                <w:szCs w:val="24"/>
              </w:rPr>
              <w:t xml:space="preserve">; Όλοι οι Κοινοβουλευτικοί θα μιλήσουν.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ΒΑΣΙΛΕΙΟΣ ΒΙΛΙΑΡΔΟΣ: </w:t>
            </w:r>
            <w:r w:rsidRPr="00EC76E3">
              <w:rPr>
                <w:rFonts w:ascii="Arial" w:hAnsi="Arial" w:cs="Arial"/>
                <w:color w:val="222222"/>
                <w:sz w:val="24"/>
                <w:szCs w:val="24"/>
              </w:rPr>
              <w:t xml:space="preserve">Θέλω κι εγώ τον λόγο.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lastRenderedPageBreak/>
              <w:t xml:space="preserve">ΠΡΟΕΔΡΕΥΩΝ (Απόστολος </w:t>
            </w:r>
            <w:proofErr w:type="spellStart"/>
            <w:r w:rsidRPr="00EC76E3">
              <w:rPr>
                <w:rFonts w:ascii="Arial" w:hAnsi="Arial" w:cs="Arial"/>
                <w:b/>
                <w:color w:val="222222"/>
                <w:sz w:val="24"/>
                <w:szCs w:val="24"/>
              </w:rPr>
              <w:t>Αβδελάς</w:t>
            </w:r>
            <w:proofErr w:type="spellEnd"/>
            <w:r w:rsidRPr="00EC76E3">
              <w:rPr>
                <w:rFonts w:ascii="Arial" w:hAnsi="Arial" w:cs="Arial"/>
                <w:b/>
                <w:color w:val="222222"/>
                <w:sz w:val="24"/>
                <w:szCs w:val="24"/>
              </w:rPr>
              <w:t xml:space="preserve">): </w:t>
            </w:r>
            <w:r w:rsidRPr="00EC76E3">
              <w:rPr>
                <w:rFonts w:ascii="Arial" w:hAnsi="Arial" w:cs="Arial"/>
                <w:color w:val="222222"/>
                <w:sz w:val="24"/>
                <w:szCs w:val="24"/>
              </w:rPr>
              <w:t xml:space="preserve">Αναφέρομαι στους Κοινοβουλευτικούς, κύριε </w:t>
            </w:r>
            <w:proofErr w:type="spellStart"/>
            <w:r w:rsidRPr="00EC76E3">
              <w:rPr>
                <w:rFonts w:ascii="Arial" w:hAnsi="Arial" w:cs="Arial"/>
                <w:color w:val="222222"/>
                <w:sz w:val="24"/>
                <w:szCs w:val="24"/>
              </w:rPr>
              <w:t>Βιλιάρδο</w:t>
            </w:r>
            <w:proofErr w:type="spellEnd"/>
            <w:r w:rsidRPr="00EC76E3">
              <w:rPr>
                <w:rFonts w:ascii="Arial" w:hAnsi="Arial" w:cs="Arial"/>
                <w:color w:val="222222"/>
                <w:sz w:val="24"/>
                <w:szCs w:val="24"/>
              </w:rPr>
              <w:t xml:space="preserve">.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ΚΛΕΩΝ ΓΡΗΓΟΡΙΑΔΗΣ: </w:t>
            </w:r>
            <w:r w:rsidRPr="00EC76E3">
              <w:rPr>
                <w:rFonts w:ascii="Arial" w:hAnsi="Arial" w:cs="Arial"/>
                <w:color w:val="222222"/>
                <w:sz w:val="24"/>
                <w:szCs w:val="24"/>
              </w:rPr>
              <w:t xml:space="preserve">Κύριε Πρόεδρε, έχω ζητήσει να μιλήσω πρώτος για την κανονική μου ομιλία. Τώρα ας μιλήσουν όλοι οι Κοινοβουλευτικοί με τη σειρά. Μίλησε μόλις ο Αρχηγός μας.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ΠΡΟΕΔΡΕΥΩΝ (Απόστολος </w:t>
            </w:r>
            <w:proofErr w:type="spellStart"/>
            <w:r w:rsidRPr="00EC76E3">
              <w:rPr>
                <w:rFonts w:ascii="Arial" w:hAnsi="Arial" w:cs="Arial"/>
                <w:b/>
                <w:color w:val="222222"/>
                <w:sz w:val="24"/>
                <w:szCs w:val="24"/>
              </w:rPr>
              <w:t>Αβδελάς</w:t>
            </w:r>
            <w:proofErr w:type="spellEnd"/>
            <w:r w:rsidRPr="00EC76E3">
              <w:rPr>
                <w:rFonts w:ascii="Arial" w:hAnsi="Arial" w:cs="Arial"/>
                <w:b/>
                <w:color w:val="222222"/>
                <w:sz w:val="24"/>
                <w:szCs w:val="24"/>
              </w:rPr>
              <w:t xml:space="preserve">): </w:t>
            </w:r>
            <w:r w:rsidRPr="00EC76E3">
              <w:rPr>
                <w:rFonts w:ascii="Arial" w:hAnsi="Arial" w:cs="Arial"/>
                <w:color w:val="222222"/>
                <w:sz w:val="24"/>
                <w:szCs w:val="24"/>
              </w:rPr>
              <w:t>Εντάξει, πάμε με τη σειρά.</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1D2228"/>
                <w:sz w:val="24"/>
                <w:szCs w:val="24"/>
                <w:shd w:val="clear" w:color="auto" w:fill="FFFFFF"/>
                <w:lang w:eastAsia="el-GR"/>
              </w:rPr>
              <w:t>ΣΠΥΡΙΔΩΝ - ΠΑΝΑΓΙΩΤΗΣ (ΣΠΗΛΙΟΣ) ΛΙΒΑΝΟΣ:</w:t>
            </w:r>
            <w:r w:rsidRPr="00EC76E3">
              <w:rPr>
                <w:rFonts w:ascii="Arial" w:hAnsi="Arial" w:cs="Arial"/>
                <w:color w:val="222222"/>
                <w:sz w:val="24"/>
                <w:szCs w:val="24"/>
              </w:rPr>
              <w:t xml:space="preserve"> Εγώ παραχωρώ στους συναδέλφους τη σειρά μου -φαντάζομαι ότι θέλουν να κάνουν ερωτήσεις στην Κυβέρνηση- ούτως ώστε να προχωρήσουμε πιο γρήγορα.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ΠΡΟΕΔΡΕΥΩΝ (Απόστολος </w:t>
            </w:r>
            <w:proofErr w:type="spellStart"/>
            <w:r w:rsidRPr="00EC76E3">
              <w:rPr>
                <w:rFonts w:ascii="Arial" w:hAnsi="Arial" w:cs="Arial"/>
                <w:b/>
                <w:color w:val="222222"/>
                <w:sz w:val="24"/>
                <w:szCs w:val="24"/>
              </w:rPr>
              <w:t>Αβδελάς</w:t>
            </w:r>
            <w:proofErr w:type="spellEnd"/>
            <w:r w:rsidRPr="00EC76E3">
              <w:rPr>
                <w:rFonts w:ascii="Arial" w:hAnsi="Arial" w:cs="Arial"/>
                <w:b/>
                <w:color w:val="222222"/>
                <w:sz w:val="24"/>
                <w:szCs w:val="24"/>
              </w:rPr>
              <w:t xml:space="preserve">): </w:t>
            </w:r>
            <w:r w:rsidRPr="00EC76E3">
              <w:rPr>
                <w:rFonts w:ascii="Arial" w:hAnsi="Arial" w:cs="Arial"/>
                <w:color w:val="222222"/>
                <w:sz w:val="24"/>
                <w:szCs w:val="24"/>
              </w:rPr>
              <w:t xml:space="preserve">Θα ξεκινήσω από τον κ. Λοβέρδο.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Μην κάνετε τον σταυρό σας και με στενοχωρείτε, κύριε Λοβέρδο. Είπα να το πάμε αντίθετα.</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ΑΝΔΡΕΑΣ ΛΟΒΕΡΔΟΣ: </w:t>
            </w:r>
            <w:r w:rsidRPr="00EC76E3">
              <w:rPr>
                <w:rFonts w:ascii="Arial" w:hAnsi="Arial" w:cs="Arial"/>
                <w:color w:val="222222"/>
                <w:sz w:val="24"/>
                <w:szCs w:val="24"/>
              </w:rPr>
              <w:t>Τι είμαι; Βολικός είμαι, κύριε Πρόεδρε;</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ΠΡΟΕΔΡΕΥΩΝ (Απόστολος </w:t>
            </w:r>
            <w:proofErr w:type="spellStart"/>
            <w:r w:rsidRPr="00EC76E3">
              <w:rPr>
                <w:rFonts w:ascii="Arial" w:hAnsi="Arial" w:cs="Arial"/>
                <w:b/>
                <w:color w:val="222222"/>
                <w:sz w:val="24"/>
                <w:szCs w:val="24"/>
              </w:rPr>
              <w:t>Αβδελάς</w:t>
            </w:r>
            <w:proofErr w:type="spellEnd"/>
            <w:r w:rsidRPr="00EC76E3">
              <w:rPr>
                <w:rFonts w:ascii="Arial" w:hAnsi="Arial" w:cs="Arial"/>
                <w:b/>
                <w:color w:val="222222"/>
                <w:sz w:val="24"/>
                <w:szCs w:val="24"/>
              </w:rPr>
              <w:t xml:space="preserve">): </w:t>
            </w:r>
            <w:r w:rsidRPr="00EC76E3">
              <w:rPr>
                <w:rFonts w:ascii="Arial" w:hAnsi="Arial" w:cs="Arial"/>
                <w:color w:val="222222"/>
                <w:sz w:val="24"/>
                <w:szCs w:val="24"/>
              </w:rPr>
              <w:t>Έχετε τον λόγο, κύριε Λοβέρδο.</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ΑΝΔΡΕΑΣ ΛΟΒΕΡΔΟΣ: </w:t>
            </w:r>
            <w:r w:rsidRPr="00EC76E3">
              <w:rPr>
                <w:rFonts w:ascii="Arial" w:hAnsi="Arial" w:cs="Arial"/>
                <w:color w:val="222222"/>
                <w:sz w:val="24"/>
                <w:szCs w:val="24"/>
              </w:rPr>
              <w:t>Ευχαριστώ.</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Κύριε Υπουργέ, ευχαριστούμε, κατ’ αρχάς.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lastRenderedPageBreak/>
              <w:t xml:space="preserve">Προκαλέσαμε με δική μας πρωτοβουλία, αλλά και όλα τα κόμματα, αυτή την παρενθετική συζήτηση, λόγω της μεγάλης σημασίας που έχει η σημερινή μέρα.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Ευχαριστούμε πάρα πολύ που ήρθατε. Ξέρω ότι διακόψατε τηλεδιασκέψεις για την οργάνωση του αποψινού </w:t>
            </w:r>
            <w:proofErr w:type="spellStart"/>
            <w:r w:rsidRPr="00EC76E3">
              <w:rPr>
                <w:rFonts w:ascii="Arial" w:hAnsi="Arial" w:cs="Arial"/>
                <w:color w:val="222222"/>
                <w:sz w:val="24"/>
                <w:szCs w:val="24"/>
              </w:rPr>
              <w:t>Eurogroup</w:t>
            </w:r>
            <w:proofErr w:type="spellEnd"/>
            <w:r w:rsidRPr="00EC76E3">
              <w:rPr>
                <w:rFonts w:ascii="Arial" w:hAnsi="Arial" w:cs="Arial"/>
                <w:color w:val="222222"/>
                <w:sz w:val="24"/>
                <w:szCs w:val="24"/>
              </w:rPr>
              <w:t xml:space="preserve">, αλλά η Εθνική Αντιπροσωπία είναι ευτυχώς ανοιχτή. Πολύ σωστά έχει κάνει ο Πρόεδρος της Βουλής και την έχει ανοιχτή. Ποτέ δεν κλείνει η Βουλή. Ούτε σε πόλεμο δεν κλείνει η Βουλή. Γιατί εδώ πρέπει αυτή τη μέρα να ενημερωθούν όλα τα κόμματα, όχι μόνο στις γενικές γραμμές της δικής σας τοποθέτησης, αλλά και σε ειδικές.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Εγώ θέλω να σας ρωτήσω αν αυτά που ενημερωνόμαστε για τη στάση της Ολλανδίας και συγκεκριμένα του Ολλανδού Υπουργού Οικονομικών είναι αλήθεια και αν έχει πίσω του κάποιον συσχετισμό. Διότι ανέφερε ότι -ας πούμε- μετά το πρώτο κλείσιμο της πανδημίας και την επανεκκίνηση των οικονομιών υπάρχει ένας </w:t>
            </w:r>
            <w:r w:rsidRPr="00EC76E3">
              <w:rPr>
                <w:rFonts w:ascii="Arial" w:hAnsi="Arial" w:cs="Arial"/>
                <w:color w:val="222222"/>
                <w:sz w:val="24"/>
                <w:szCs w:val="24"/>
                <w:lang w:val="en-US"/>
              </w:rPr>
              <w:t>ESM</w:t>
            </w:r>
            <w:r w:rsidRPr="00EC76E3">
              <w:rPr>
                <w:rFonts w:ascii="Arial" w:hAnsi="Arial" w:cs="Arial"/>
                <w:color w:val="222222"/>
                <w:sz w:val="24"/>
                <w:szCs w:val="24"/>
              </w:rPr>
              <w:t xml:space="preserve"> -σας λέω τι κατάλαβα- που μπορεί να δώσει χρήματα. Όμως, όταν ο </w:t>
            </w:r>
            <w:r w:rsidRPr="00EC76E3">
              <w:rPr>
                <w:rFonts w:ascii="Arial" w:hAnsi="Arial" w:cs="Arial"/>
                <w:color w:val="222222"/>
                <w:sz w:val="24"/>
                <w:szCs w:val="24"/>
                <w:lang w:val="en-US"/>
              </w:rPr>
              <w:t>ESM</w:t>
            </w:r>
            <w:r w:rsidRPr="00EC76E3">
              <w:rPr>
                <w:rFonts w:ascii="Arial" w:hAnsi="Arial" w:cs="Arial"/>
                <w:color w:val="222222"/>
                <w:sz w:val="24"/>
                <w:szCs w:val="24"/>
              </w:rPr>
              <w:t xml:space="preserve"> δίνει χρήματα, τα κράτη αναλαμβάνουν δεσμεύσεις δημοσιονομικού περιεχομένου. Δεν δίνει χρήματα για να τα κάνει ο καθένας ό,τι θέλει.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Ξέρω πάρα πολύ καλά πόσο σημαντική είναι, όπως ωραία είπατε στην «ΚΑΘΗΜΕΡΙΝΗ» προχθές, η </w:t>
            </w:r>
            <w:proofErr w:type="spellStart"/>
            <w:r w:rsidRPr="00EC76E3">
              <w:rPr>
                <w:rFonts w:ascii="Arial" w:hAnsi="Arial" w:cs="Arial"/>
                <w:color w:val="222222"/>
                <w:sz w:val="24"/>
                <w:szCs w:val="24"/>
              </w:rPr>
              <w:t>αμοιβαιοποίηση</w:t>
            </w:r>
            <w:proofErr w:type="spellEnd"/>
            <w:r w:rsidRPr="00EC76E3">
              <w:rPr>
                <w:rFonts w:ascii="Arial" w:hAnsi="Arial" w:cs="Arial"/>
                <w:color w:val="222222"/>
                <w:sz w:val="24"/>
                <w:szCs w:val="24"/>
              </w:rPr>
              <w:t xml:space="preserve"> του χρέους. Το ξέρω πάρα πολύ καλά γιατί το λεγόμενο «ευρωομόλογο» εμείς ως πολιτικός οργανισμός, ως πολιτικό κόμμα, </w:t>
            </w:r>
            <w:r w:rsidRPr="00EC76E3">
              <w:rPr>
                <w:rFonts w:ascii="Arial" w:hAnsi="Arial" w:cs="Arial"/>
                <w:color w:val="222222"/>
                <w:sz w:val="24"/>
                <w:szCs w:val="24"/>
              </w:rPr>
              <w:lastRenderedPageBreak/>
              <w:t xml:space="preserve">ως ΠΑΣΟΚ, το προτείναμε από τα τέλη της πρώτης δεκαετίας του 2000. Το 2009 - 2010 μιλούσαμε γι’ αυτό.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Έχω, όμως, κύριε Πρόεδρε, στο μυαλό μου και τον τελικό μηχανισμό αυτών των προτάσεων. Είναι ποιος αναλαμβάνει το κόστος των επιτοκίων. Ποιος πληρώνει στο τέλος τη γενναιοδωρία και την </w:t>
            </w:r>
            <w:proofErr w:type="spellStart"/>
            <w:r w:rsidRPr="00EC76E3">
              <w:rPr>
                <w:rFonts w:ascii="Arial" w:hAnsi="Arial" w:cs="Arial"/>
                <w:color w:val="222222"/>
                <w:sz w:val="24"/>
                <w:szCs w:val="24"/>
              </w:rPr>
              <w:t>αλληλλεγγύη</w:t>
            </w:r>
            <w:proofErr w:type="spellEnd"/>
            <w:r w:rsidRPr="00EC76E3">
              <w:rPr>
                <w:rFonts w:ascii="Arial" w:hAnsi="Arial" w:cs="Arial"/>
                <w:color w:val="222222"/>
                <w:sz w:val="24"/>
                <w:szCs w:val="24"/>
              </w:rPr>
              <w:t xml:space="preserve">; Ποιος την πληρώνει; Και επειδή οι πλουσιότεροι πληρώνουν τα περισσότερα όταν </w:t>
            </w:r>
            <w:proofErr w:type="spellStart"/>
            <w:r w:rsidRPr="00EC76E3">
              <w:rPr>
                <w:rFonts w:ascii="Arial" w:hAnsi="Arial" w:cs="Arial"/>
                <w:color w:val="222222"/>
                <w:sz w:val="24"/>
                <w:szCs w:val="24"/>
              </w:rPr>
              <w:t>αμοιβαιοποιείται</w:t>
            </w:r>
            <w:proofErr w:type="spellEnd"/>
            <w:r w:rsidRPr="00EC76E3">
              <w:rPr>
                <w:rFonts w:ascii="Arial" w:hAnsi="Arial" w:cs="Arial"/>
                <w:color w:val="222222"/>
                <w:sz w:val="24"/>
                <w:szCs w:val="24"/>
              </w:rPr>
              <w:t xml:space="preserve"> το χρέος, όπως καλά λέτε, καταλαβαίνω από την πλευρά τους και μία αρνητική στάση. Όμως, δεν καταλαβαίνω ακριβώς σε ποια Ευρωζώνη είμαστε. Σε ποια Ευρωπαϊκή Ένωση είμαστε; Και αυτό πρέπει να το καταλάβουμε σήμερα καλά με τις αποφάσεις που θα ληφθούν ή αν δεν λάβετε αποφάσεις σήμερα, με τις αποφάσεις της Συνόδου Κορυφής.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Κύριε Πρόεδρε, με αυτό κλείνω.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Έχουμε ενημερωθεί ότι και για το </w:t>
            </w:r>
            <w:r w:rsidRPr="00EC76E3">
              <w:rPr>
                <w:rFonts w:ascii="Arial" w:hAnsi="Arial" w:cs="Arial"/>
                <w:color w:val="222222"/>
                <w:sz w:val="24"/>
                <w:szCs w:val="24"/>
                <w:lang w:val="en-US"/>
              </w:rPr>
              <w:t>QE</w:t>
            </w:r>
            <w:r w:rsidRPr="00EC76E3">
              <w:rPr>
                <w:rFonts w:ascii="Arial" w:hAnsi="Arial" w:cs="Arial"/>
                <w:color w:val="222222"/>
                <w:sz w:val="24"/>
                <w:szCs w:val="24"/>
              </w:rPr>
              <w:t xml:space="preserve"> δεν ήταν από πρώτης ημέρας η ένταξή μας δεδομένη. Και γι’ αυτό σας έχω κάνει μία ερώτηση και έχω ζητήσει να καταθέσετε την επιστολή του Πρωθυπουργού προς την κ. </w:t>
            </w:r>
            <w:proofErr w:type="spellStart"/>
            <w:r w:rsidRPr="00EC76E3">
              <w:rPr>
                <w:rFonts w:ascii="Arial" w:hAnsi="Arial" w:cs="Arial"/>
                <w:color w:val="222222"/>
                <w:sz w:val="24"/>
                <w:szCs w:val="24"/>
              </w:rPr>
              <w:t>Λαγκάρντ</w:t>
            </w:r>
            <w:proofErr w:type="spellEnd"/>
            <w:r w:rsidRPr="00EC76E3">
              <w:rPr>
                <w:rFonts w:ascii="Arial" w:hAnsi="Arial" w:cs="Arial"/>
                <w:color w:val="222222"/>
                <w:sz w:val="24"/>
                <w:szCs w:val="24"/>
              </w:rPr>
              <w:t xml:space="preserve">. Έχουμε ενημερωθεί ότι ήμασταν απ’ έξω στους πρώτους σχεδιασμούς του </w:t>
            </w:r>
            <w:r w:rsidRPr="00EC76E3">
              <w:rPr>
                <w:rFonts w:ascii="Arial" w:hAnsi="Arial" w:cs="Arial"/>
                <w:color w:val="222222"/>
                <w:sz w:val="24"/>
                <w:szCs w:val="24"/>
                <w:lang w:val="en-US"/>
              </w:rPr>
              <w:t>QE</w:t>
            </w:r>
            <w:r w:rsidRPr="00EC76E3">
              <w:rPr>
                <w:rFonts w:ascii="Arial" w:hAnsi="Arial" w:cs="Arial"/>
                <w:color w:val="222222"/>
                <w:sz w:val="24"/>
                <w:szCs w:val="24"/>
              </w:rPr>
              <w:t xml:space="preserve"> και, μάλιστα, αναγκάστηκε η ελληνική Κυβέρνηση να πιέσει διά του Πρωθυπουργού. Θέλω να μας δώσετε την επιστολή, να την καταθέσετε στην Εθνική Αντιπροσωπεία, που απέστειλε ο κ.  Μητσοτάκης στην κ. </w:t>
            </w:r>
            <w:proofErr w:type="spellStart"/>
            <w:r w:rsidRPr="00EC76E3">
              <w:rPr>
                <w:rFonts w:ascii="Arial" w:hAnsi="Arial" w:cs="Arial"/>
                <w:color w:val="222222"/>
                <w:sz w:val="24"/>
                <w:szCs w:val="24"/>
              </w:rPr>
              <w:t>Λαγκάρντ</w:t>
            </w:r>
            <w:proofErr w:type="spellEnd"/>
            <w:r w:rsidRPr="00EC76E3">
              <w:rPr>
                <w:rFonts w:ascii="Arial" w:hAnsi="Arial" w:cs="Arial"/>
                <w:color w:val="222222"/>
                <w:sz w:val="24"/>
                <w:szCs w:val="24"/>
              </w:rPr>
              <w:t xml:space="preserve">.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lastRenderedPageBreak/>
              <w:t xml:space="preserve">Κύριε Πρόεδρε, οι ανησυχίες μας είναι εύλογες. Η επόμενη ημέρα δεν θα αργήσει από υγειονομικής πλευράς, ελπίζω. Όμως, οι οικονομίες και κυρίως η δική μας οικονομία, πάνω που βγάζαμε το κεφάλι από το νερό, από τη θάλασσα, υφίσταται, με τη διακοπή της λειτουργίας της, τεράστιες βλάβες.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Άρα, η ανησυχία μας, εξ ου και οι ερωτήσεις μας, κατατείνουν στο εξής: Πρώτον,  έχει συσχετισμό ο Ολλανδός Υπουργός Οικονομικών ή ήταν μόνος του; Δεύτερον και τελευταίο, ποια είναι η πρόταση της Ελληνικής Δημοκρατίας πέραν αυτών που γνωρίζουμε, κύριε </w:t>
            </w:r>
            <w:proofErr w:type="spellStart"/>
            <w:r w:rsidRPr="00EC76E3">
              <w:rPr>
                <w:rFonts w:ascii="Arial" w:hAnsi="Arial" w:cs="Arial"/>
                <w:color w:val="222222"/>
                <w:sz w:val="24"/>
                <w:szCs w:val="24"/>
              </w:rPr>
              <w:t>Σταϊκούρα</w:t>
            </w:r>
            <w:proofErr w:type="spellEnd"/>
            <w:r w:rsidRPr="00EC76E3">
              <w:rPr>
                <w:rFonts w:ascii="Arial" w:hAnsi="Arial" w:cs="Arial"/>
                <w:color w:val="222222"/>
                <w:sz w:val="24"/>
                <w:szCs w:val="24"/>
              </w:rPr>
              <w:t>, για την πρωτοβουλία των εννιά Πρωθυπουργών, μεταξύ των οποίων και του Έλληνα Πρωθυπουργού, για την έκδοση ευρωομολόγου, που είναι πάρα πολύ σωστή;</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b/>
                <w:color w:val="222222"/>
                <w:sz w:val="24"/>
                <w:szCs w:val="24"/>
              </w:rPr>
              <w:t xml:space="preserve">ΠΡΟΕΔΡΕΥΩΝ (Απόστολος </w:t>
            </w:r>
            <w:proofErr w:type="spellStart"/>
            <w:r w:rsidRPr="00EC76E3">
              <w:rPr>
                <w:rFonts w:ascii="Arial" w:hAnsi="Arial" w:cs="Arial"/>
                <w:b/>
                <w:color w:val="222222"/>
                <w:sz w:val="24"/>
                <w:szCs w:val="24"/>
              </w:rPr>
              <w:t>Αβδελάς</w:t>
            </w:r>
            <w:proofErr w:type="spellEnd"/>
            <w:r w:rsidRPr="00EC76E3">
              <w:rPr>
                <w:rFonts w:ascii="Arial" w:hAnsi="Arial" w:cs="Arial"/>
                <w:b/>
                <w:color w:val="222222"/>
                <w:sz w:val="24"/>
                <w:szCs w:val="24"/>
              </w:rPr>
              <w:t xml:space="preserve">): </w:t>
            </w:r>
            <w:r w:rsidRPr="00EC76E3">
              <w:rPr>
                <w:rFonts w:ascii="Arial" w:hAnsi="Arial" w:cs="Arial"/>
                <w:color w:val="222222"/>
                <w:sz w:val="24"/>
                <w:szCs w:val="24"/>
              </w:rPr>
              <w:t xml:space="preserve">Ευχαριστούμε τον κ. Λοβέρδο. </w:t>
            </w:r>
          </w:p>
          <w:p w:rsidR="00EC76E3" w:rsidRPr="00EC76E3" w:rsidRDefault="00EC76E3" w:rsidP="00EC76E3">
            <w:pPr>
              <w:spacing w:after="160" w:line="600" w:lineRule="auto"/>
              <w:ind w:firstLine="720"/>
              <w:jc w:val="both"/>
              <w:rPr>
                <w:rFonts w:ascii="Arial" w:hAnsi="Arial" w:cs="Arial"/>
                <w:color w:val="222222"/>
                <w:sz w:val="24"/>
                <w:szCs w:val="24"/>
              </w:rPr>
            </w:pPr>
            <w:r w:rsidRPr="00EC76E3">
              <w:rPr>
                <w:rFonts w:ascii="Arial" w:hAnsi="Arial" w:cs="Arial"/>
                <w:color w:val="222222"/>
                <w:sz w:val="24"/>
                <w:szCs w:val="24"/>
              </w:rPr>
              <w:t xml:space="preserve">Θα δώσω τον λόγο στην κ. Ξενογιαννακοπούλου από τον ΣΥΡΙΖΑ. </w:t>
            </w:r>
          </w:p>
        </w:tc>
        <w:tc>
          <w:tcPr>
            <w:tcW w:w="20" w:type="dxa"/>
            <w:shd w:val="clear" w:color="auto" w:fill="FFFFFF"/>
          </w:tcPr>
          <w:p w:rsidR="00EC76E3" w:rsidRPr="00EC76E3" w:rsidRDefault="00EC76E3" w:rsidP="00EC76E3">
            <w:pPr>
              <w:spacing w:after="160" w:line="259" w:lineRule="auto"/>
              <w:ind w:firstLine="720"/>
              <w:rPr>
                <w:rFonts w:ascii="Arial" w:hAnsi="Arial" w:cs="Arial"/>
                <w:sz w:val="20"/>
                <w:szCs w:val="20"/>
              </w:rPr>
            </w:pPr>
          </w:p>
        </w:tc>
        <w:tc>
          <w:tcPr>
            <w:tcW w:w="20" w:type="dxa"/>
            <w:shd w:val="clear" w:color="auto" w:fill="FFFFFF"/>
          </w:tcPr>
          <w:p w:rsidR="00EC76E3" w:rsidRPr="00EC76E3" w:rsidRDefault="00EC76E3" w:rsidP="00EC76E3">
            <w:pPr>
              <w:spacing w:after="160" w:line="259" w:lineRule="auto"/>
              <w:ind w:firstLine="720"/>
              <w:rPr>
                <w:rFonts w:ascii="Arial" w:hAnsi="Arial" w:cs="Arial"/>
                <w:sz w:val="20"/>
                <w:szCs w:val="20"/>
              </w:rPr>
            </w:pPr>
          </w:p>
        </w:tc>
      </w:tr>
    </w:tbl>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lastRenderedPageBreak/>
        <w:t xml:space="preserve">ΜΑΡΙΛΙΖΑ ΞΕΝΟΓΙΑΝΝΑΚΟΠΟΥΛΟΥ: </w:t>
      </w:r>
      <w:r w:rsidRPr="00EC76E3">
        <w:rPr>
          <w:rFonts w:ascii="Arial" w:eastAsia="Arial" w:hAnsi="Arial" w:cs="Arial"/>
          <w:color w:val="222222"/>
          <w:sz w:val="24"/>
          <w:szCs w:val="24"/>
          <w:shd w:val="clear" w:color="auto" w:fill="FFFFFF"/>
          <w:lang w:eastAsia="el-GR"/>
        </w:rPr>
        <w:t>Ευχαριστώ πολύ, κύριε Πρόεδρε.</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Κύριε Υπουργέ, θα ήθελα κι εγώ να σας ευχαριστήσω που ήρθατε να ενημερώσετε σήμερα τη Βουλή για μία τόσο κρίσιμη συγκυρία και μία τόσο κρίσιμη συνεδρίαση όπως θα είναι η σημερινή.</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 Είναι αλήθεια -κι εσείς το παραδεχθήκατε και είναι κοινός τόπος- ότι η Ευρωπαϊκή Ένωση αυτή τη στιγμή βρίσκεται σε πολύ μεγάλη κρίση υπαρξιακή. </w:t>
      </w:r>
      <w:r w:rsidRPr="00EC76E3">
        <w:rPr>
          <w:rFonts w:ascii="Arial" w:eastAsia="Arial" w:hAnsi="Arial" w:cs="Arial"/>
          <w:color w:val="222222"/>
          <w:sz w:val="24"/>
          <w:szCs w:val="24"/>
          <w:shd w:val="clear" w:color="auto" w:fill="FFFFFF"/>
          <w:lang w:eastAsia="el-GR"/>
        </w:rPr>
        <w:lastRenderedPageBreak/>
        <w:t xml:space="preserve">Είναι η κορύφωση μιας κρίσης που έχει ξεκινήσει τα προηγούμενα χρόνια, από την οικονομική κρίση, το </w:t>
      </w:r>
      <w:proofErr w:type="spellStart"/>
      <w:r w:rsidRPr="00EC76E3">
        <w:rPr>
          <w:rFonts w:ascii="Arial" w:eastAsia="Arial" w:hAnsi="Arial" w:cs="Arial"/>
          <w:color w:val="222222"/>
          <w:sz w:val="24"/>
          <w:szCs w:val="24"/>
          <w:shd w:val="clear" w:color="auto" w:fill="FFFFFF"/>
          <w:lang w:val="en-US" w:eastAsia="el-GR"/>
        </w:rPr>
        <w:t>Brexit</w:t>
      </w:r>
      <w:proofErr w:type="spellEnd"/>
      <w:r w:rsidRPr="00EC76E3">
        <w:rPr>
          <w:rFonts w:ascii="Arial" w:eastAsia="Arial" w:hAnsi="Arial" w:cs="Arial"/>
          <w:color w:val="222222"/>
          <w:sz w:val="24"/>
          <w:szCs w:val="24"/>
          <w:shd w:val="clear" w:color="auto" w:fill="FFFFFF"/>
          <w:lang w:eastAsia="el-GR"/>
        </w:rPr>
        <w:t xml:space="preserve">, όλο το χειρισμό βάσει των εμμονών της λιτότητας και του νεοφιλελευθερισμού.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Και τώρα βλέπουμε να έχουμε φτάσει σε ένα σημείο που θα κριθεί κυριολεκτικά η προοπτική της, αν δηλαδή θα προχωρήσει σε μία ανασύνταξη θεσμική, οικονομική και κοινωνική ή αν εδώ θα έχουμε το χαριστικό πλήγμα, το οποίο τελικά θα οδηγήσει σε πολύ μεγάλη υπονόμευση κι ένα τέλμα, το οποίο θα το πληρώσει βέβαια και η ίδια η Ευρωπαϊκή Ένωση, αλλά οι ευρωπαϊκοί λαοί και η χώρα μας.</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Αναφερθήκατε στο ποσό που αυτή τη στιγμή συζητείται, γύρω στα 500 δισεκατομμύρια. Είναι φανερό ότι αυτό δεν επαρκεί. Άρα, λοιπόν, θα θέλαμε να μας ενημερώσετε τι δυνατότητες υπάρχουν και τι πρωτοβουλίες συμμαχιών και επιχειρημάτων θα τεθούν σήμερα. Γατί οι ίδιοι οι αξιωματούχοι στις Βρυξέλλες μιλούν για την ανάγκη 1,5 τρισεκατομμυρίου συνολικά πακέτου τουλάχιστον.</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Το ευρωομόλογο είναι πάρα πολύ θετικό που το στηρίζει η χώρα μας και ελπίζουμε να συνεχίσει να το στηρίζει. Το ζήτημα είναι θα μείνει ζωντανή αυτή η προοπτική μετά το σημερινό συμβιβασμό; Θα είναι προωθητικός ο σημερινός συμβιβασμός ή θα είναι ένα τέλμα στη σημερινή κατάσταση;</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lastRenderedPageBreak/>
        <w:t>Εδώ θέλω να επισημάνω ότι στην επιστολή που συνυπογράφει ο Πρωθυπουργός, ο κ. Μητσοτάκης, μαζί με τους άλλους ομολόγους του, μιλάει για τη στήριξη μισθών και εργασίας. Επίσης, η Ευρωπαϊκή Επιτροπή -και αυτή τη δεύτερη μου ερώτηση- έχει προβάλει το πρόγραμμά «</w:t>
      </w:r>
      <w:r w:rsidRPr="00EC76E3">
        <w:rPr>
          <w:rFonts w:ascii="Arial" w:eastAsia="Arial" w:hAnsi="Arial" w:cs="Arial"/>
          <w:bCs/>
          <w:color w:val="222222"/>
          <w:sz w:val="24"/>
          <w:szCs w:val="24"/>
          <w:shd w:val="clear" w:color="auto" w:fill="FFFFFF"/>
          <w:lang w:val="en-US" w:eastAsia="el-GR"/>
        </w:rPr>
        <w:t>SURE</w:t>
      </w:r>
      <w:r w:rsidRPr="00EC76E3">
        <w:rPr>
          <w:rFonts w:ascii="Arial" w:eastAsia="Arial" w:hAnsi="Arial" w:cs="Arial"/>
          <w:bCs/>
          <w:color w:val="222222"/>
          <w:sz w:val="24"/>
          <w:szCs w:val="24"/>
          <w:shd w:val="clear" w:color="auto" w:fill="FFFFFF"/>
          <w:lang w:eastAsia="el-GR"/>
        </w:rPr>
        <w:t>»</w:t>
      </w:r>
      <w:r w:rsidRPr="00EC76E3">
        <w:rPr>
          <w:rFonts w:ascii="Arial" w:eastAsia="Arial" w:hAnsi="Arial" w:cs="Arial"/>
          <w:color w:val="222222"/>
          <w:sz w:val="24"/>
          <w:szCs w:val="24"/>
          <w:shd w:val="clear" w:color="auto" w:fill="FFFFFF"/>
          <w:lang w:eastAsia="el-GR"/>
        </w:rPr>
        <w:t xml:space="preserve"> με 100 δισεκατομμύρια για την κατοχύρωση των μισθών και των θέσεων εργασίας.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Κύριε Υπουργέ, δεν είναι ανακόλουθο αυτό με την ΠΝΠ που συζητάμε σήμερα; Δηλαδή, να δίνετε μια τέτοια μάχη -και ορθά τη δίνετε και ελπίζουμε, να τη δώσετε με επιτυχία- και να είμαστε σε διαφορετική αντίληψη.</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Όσον αφορά τον ESM. Αναφέρατε και κάποιους όρους που φάνηκε να είναι σαν θέση της ελληνικής Κυβέρνησης. Δεν θέλω να πιστεύω ότι η ελληνική Κυβέρνηση συντάσσεται με την ολλανδική θέση και όσους λένε ότι οποιαδήποτε συμμετοχή του </w:t>
      </w:r>
      <w:r w:rsidRPr="00EC76E3">
        <w:rPr>
          <w:rFonts w:ascii="Arial" w:eastAsia="Arial" w:hAnsi="Arial" w:cs="Arial"/>
          <w:color w:val="222222"/>
          <w:sz w:val="24"/>
          <w:szCs w:val="24"/>
          <w:shd w:val="clear" w:color="auto" w:fill="FFFFFF"/>
          <w:lang w:val="en-US" w:eastAsia="el-GR"/>
        </w:rPr>
        <w:t>ESM</w:t>
      </w:r>
      <w:r w:rsidRPr="00EC76E3">
        <w:rPr>
          <w:rFonts w:ascii="Arial" w:eastAsia="Arial" w:hAnsi="Arial" w:cs="Arial"/>
          <w:color w:val="222222"/>
          <w:sz w:val="24"/>
          <w:szCs w:val="24"/>
          <w:shd w:val="clear" w:color="auto" w:fill="FFFFFF"/>
          <w:lang w:eastAsia="el-GR"/>
        </w:rPr>
        <w:t xml:space="preserve"> πρέπει να έχει προϋποθέσεις που θα ράβουν νέα </w:t>
      </w:r>
      <w:proofErr w:type="spellStart"/>
      <w:r w:rsidRPr="00EC76E3">
        <w:rPr>
          <w:rFonts w:ascii="Arial" w:eastAsia="Arial" w:hAnsi="Arial" w:cs="Arial"/>
          <w:color w:val="222222"/>
          <w:sz w:val="24"/>
          <w:szCs w:val="24"/>
          <w:shd w:val="clear" w:color="auto" w:fill="FFFFFF"/>
          <w:lang w:eastAsia="el-GR"/>
        </w:rPr>
        <w:t>μνημονιακά</w:t>
      </w:r>
      <w:proofErr w:type="spellEnd"/>
      <w:r w:rsidRPr="00EC76E3">
        <w:rPr>
          <w:rFonts w:ascii="Arial" w:eastAsia="Arial" w:hAnsi="Arial" w:cs="Arial"/>
          <w:color w:val="222222"/>
          <w:sz w:val="24"/>
          <w:szCs w:val="24"/>
          <w:shd w:val="clear" w:color="auto" w:fill="FFFFFF"/>
          <w:lang w:eastAsia="el-GR"/>
        </w:rPr>
        <w:t xml:space="preserve"> κοστούμια.</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Σας παρακαλώ πολύ να αιτιολογήσετε τη θέση σας, αν υπάρχει από τη δική σας πλευρά στήριξη όρων και προϋποθέσεων και για τι όρους και προϋποθέσεις μιλάμε. Εμείς, από την πλευρά μας, δεν μπορούμε να δεχτούμε ελληνική Κυβέρνηση να στηρίζει μία θέση προϋποθέσεων που θα οδηγήσει σε νέες </w:t>
      </w:r>
      <w:proofErr w:type="spellStart"/>
      <w:r w:rsidRPr="00EC76E3">
        <w:rPr>
          <w:rFonts w:ascii="Arial" w:eastAsia="Arial" w:hAnsi="Arial" w:cs="Arial"/>
          <w:color w:val="222222"/>
          <w:sz w:val="24"/>
          <w:szCs w:val="24"/>
          <w:shd w:val="clear" w:color="auto" w:fill="FFFFFF"/>
          <w:lang w:eastAsia="el-GR"/>
        </w:rPr>
        <w:t>μνημονιακές</w:t>
      </w:r>
      <w:proofErr w:type="spellEnd"/>
      <w:r w:rsidRPr="00EC76E3">
        <w:rPr>
          <w:rFonts w:ascii="Arial" w:eastAsia="Arial" w:hAnsi="Arial" w:cs="Arial"/>
          <w:color w:val="222222"/>
          <w:sz w:val="24"/>
          <w:szCs w:val="24"/>
          <w:shd w:val="clear" w:color="auto" w:fill="FFFFFF"/>
          <w:lang w:eastAsia="el-GR"/>
        </w:rPr>
        <w:t xml:space="preserve"> προϋποθέσεις.</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lastRenderedPageBreak/>
        <w:t>Τέταρτη ερώτηση, όσον αφορά τη ρευστότητα στις επιχειρήσεις, όσον αφορά την πραγματική οικονομία. Κύριε Υπουργέ, πώς βλέπετε όλα αυτά τα ευρωπαϊκά εργαλεία και τα ανεπαρκή και έστω κάποια πρώτα μέτρα που έχουν παρθεί; Πώς μπορούν να οδηγήσουν στην τόνωση της πραγματικής οικονομίας;</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Και χωρίς να καταχραστώ τον χρόνο σας, να σας θέσω και ένα τελευταίο ερώτημα που έχει μία έμμεση σχέση με τις διαπραγματεύσεις στις Βρυξέλλες. Τι θα γίνει, κύριε Υπουργέ, με την πρώτη κατοικία και την αναστολή των πλειστηριασμών; Νομίζω ότι έχει έρθει η ώρα να πάρετε μία σαφή θέση στην ελληνική Βουλή ότι εσείς αυτό που προτείνετε είναι η αναστολή, τουλάχιστον μέχρι το τέλος του χρόνου.</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Ευχαριστώ πολύ.</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 xml:space="preserve">ΠΡΟΕΔΡΕΥΩΝ (Απόστολος </w:t>
      </w:r>
      <w:proofErr w:type="spellStart"/>
      <w:r w:rsidRPr="00EC76E3">
        <w:rPr>
          <w:rFonts w:ascii="Arial" w:eastAsia="Arial" w:hAnsi="Arial" w:cs="Arial"/>
          <w:b/>
          <w:bCs/>
          <w:color w:val="222222"/>
          <w:sz w:val="24"/>
          <w:szCs w:val="24"/>
          <w:shd w:val="clear" w:color="auto" w:fill="FFFFFF"/>
          <w:lang w:eastAsia="el-GR"/>
        </w:rPr>
        <w:t>Αβδελάς</w:t>
      </w:r>
      <w:proofErr w:type="spellEnd"/>
      <w:r w:rsidRPr="00EC76E3">
        <w:rPr>
          <w:rFonts w:ascii="Arial" w:eastAsia="Arial" w:hAnsi="Arial" w:cs="Arial"/>
          <w:b/>
          <w:bCs/>
          <w:color w:val="222222"/>
          <w:sz w:val="24"/>
          <w:szCs w:val="24"/>
          <w:shd w:val="clear" w:color="auto" w:fill="FFFFFF"/>
          <w:lang w:eastAsia="el-GR"/>
        </w:rPr>
        <w:t>):</w:t>
      </w:r>
      <w:r w:rsidRPr="00EC76E3">
        <w:rPr>
          <w:rFonts w:ascii="Arial" w:eastAsia="Arial" w:hAnsi="Arial" w:cs="Arial"/>
          <w:color w:val="222222"/>
          <w:sz w:val="24"/>
          <w:szCs w:val="24"/>
          <w:shd w:val="clear" w:color="auto" w:fill="FFFFFF"/>
          <w:lang w:eastAsia="el-GR"/>
        </w:rPr>
        <w:t xml:space="preserve"> Κι εμείς ευχαριστούμε.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Το λόγο έχει ο κ. </w:t>
      </w:r>
      <w:proofErr w:type="spellStart"/>
      <w:r w:rsidRPr="00EC76E3">
        <w:rPr>
          <w:rFonts w:ascii="Arial" w:eastAsia="Arial" w:hAnsi="Arial" w:cs="Arial"/>
          <w:color w:val="222222"/>
          <w:sz w:val="24"/>
          <w:szCs w:val="24"/>
          <w:shd w:val="clear" w:color="auto" w:fill="FFFFFF"/>
          <w:lang w:eastAsia="el-GR"/>
        </w:rPr>
        <w:t>Καραθανασόπουλος</w:t>
      </w:r>
      <w:proofErr w:type="spellEnd"/>
      <w:r w:rsidRPr="00EC76E3">
        <w:rPr>
          <w:rFonts w:ascii="Arial" w:eastAsia="Arial" w:hAnsi="Arial" w:cs="Arial"/>
          <w:color w:val="222222"/>
          <w:sz w:val="24"/>
          <w:szCs w:val="24"/>
          <w:shd w:val="clear" w:color="auto" w:fill="FFFFFF"/>
          <w:lang w:eastAsia="el-GR"/>
        </w:rPr>
        <w:t xml:space="preserve">, Κοινοβουλευτικός Εκπρόσωπος του Κομουνιστικού Κόμματος Ελλάδας.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ΝΙΚΟΛΑΟΣ ΚΑΡΑΘΑΝΑΣΟΠΟΥΛΟΣ:</w:t>
      </w:r>
      <w:r w:rsidRPr="00EC76E3">
        <w:rPr>
          <w:rFonts w:ascii="Arial" w:eastAsia="Arial" w:hAnsi="Arial" w:cs="Arial"/>
          <w:color w:val="222222"/>
          <w:sz w:val="24"/>
          <w:szCs w:val="24"/>
          <w:shd w:val="clear" w:color="auto" w:fill="FFFFFF"/>
          <w:lang w:eastAsia="el-GR"/>
        </w:rPr>
        <w:t xml:space="preserve">  Δεν έχω να κάνω κάποια ερώτηση στον κύριο Υπουργό.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Θα τοποθετηθώ μετά, με τη διαδικασία την κοινοβουλευτική όταν μιλήσουν οι Κοινοβουλευτικοί Εκπρόσωποι.</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lastRenderedPageBreak/>
        <w:t xml:space="preserve">ΠΡΟΕΔΡΕΥΩΝ (Απόστολος </w:t>
      </w:r>
      <w:proofErr w:type="spellStart"/>
      <w:r w:rsidRPr="00EC76E3">
        <w:rPr>
          <w:rFonts w:ascii="Arial" w:eastAsia="Arial" w:hAnsi="Arial" w:cs="Arial"/>
          <w:b/>
          <w:bCs/>
          <w:color w:val="222222"/>
          <w:sz w:val="24"/>
          <w:szCs w:val="24"/>
          <w:shd w:val="clear" w:color="auto" w:fill="FFFFFF"/>
          <w:lang w:eastAsia="el-GR"/>
        </w:rPr>
        <w:t>Αβδελάς</w:t>
      </w:r>
      <w:proofErr w:type="spellEnd"/>
      <w:r w:rsidRPr="00EC76E3">
        <w:rPr>
          <w:rFonts w:ascii="Arial" w:eastAsia="Arial" w:hAnsi="Arial" w:cs="Arial"/>
          <w:b/>
          <w:bCs/>
          <w:color w:val="222222"/>
          <w:sz w:val="24"/>
          <w:szCs w:val="24"/>
          <w:shd w:val="clear" w:color="auto" w:fill="FFFFFF"/>
          <w:lang w:eastAsia="el-GR"/>
        </w:rPr>
        <w:t>):</w:t>
      </w:r>
      <w:r w:rsidRPr="00EC76E3">
        <w:rPr>
          <w:rFonts w:ascii="Arial" w:eastAsia="Arial" w:hAnsi="Arial" w:cs="Arial"/>
          <w:color w:val="222222"/>
          <w:sz w:val="24"/>
          <w:szCs w:val="24"/>
          <w:shd w:val="clear" w:color="auto" w:fill="FFFFFF"/>
          <w:lang w:eastAsia="el-GR"/>
        </w:rPr>
        <w:t xml:space="preserve">  Το λόγο έχει ο κ. </w:t>
      </w:r>
      <w:proofErr w:type="spellStart"/>
      <w:r w:rsidRPr="00EC76E3">
        <w:rPr>
          <w:rFonts w:ascii="Arial" w:eastAsia="Arial" w:hAnsi="Arial" w:cs="Arial"/>
          <w:color w:val="222222"/>
          <w:sz w:val="24"/>
          <w:szCs w:val="24"/>
          <w:shd w:val="clear" w:color="auto" w:fill="FFFFFF"/>
          <w:lang w:eastAsia="el-GR"/>
        </w:rPr>
        <w:t>Βιλιάρδος</w:t>
      </w:r>
      <w:proofErr w:type="spellEnd"/>
      <w:r w:rsidRPr="00EC76E3">
        <w:rPr>
          <w:rFonts w:ascii="Arial" w:eastAsia="Arial" w:hAnsi="Arial" w:cs="Arial"/>
          <w:color w:val="222222"/>
          <w:sz w:val="24"/>
          <w:szCs w:val="24"/>
          <w:shd w:val="clear" w:color="auto" w:fill="FFFFFF"/>
          <w:lang w:eastAsia="el-GR"/>
        </w:rPr>
        <w:t xml:space="preserve"> από την Ελληνική Λύση,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 xml:space="preserve">ΒΑΣΙΛΕΙΟΣ ΒΙΛΙΑΡΔΟΣ: </w:t>
      </w:r>
      <w:r w:rsidRPr="00EC76E3">
        <w:rPr>
          <w:rFonts w:ascii="Arial" w:eastAsia="Arial" w:hAnsi="Arial" w:cs="Arial"/>
          <w:color w:val="222222"/>
          <w:sz w:val="24"/>
          <w:szCs w:val="24"/>
          <w:shd w:val="clear" w:color="auto" w:fill="FFFFFF"/>
          <w:lang w:eastAsia="el-GR"/>
        </w:rPr>
        <w:t xml:space="preserve">Ορισμένες μόνο ερωτήσεις έχω, κύριε Πρόεδρε, προς τον Υπουργό Οικονομικών.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Βέβαια, κι εμείς τον ευχαριστούμε και στηρίζουμε την προσπάθειά του, ελπίζουμε να είναι καλή, και τον ευχαριστούμε που ήρθε εδώ στη συζήτηση για να μας απαντήσει στις ερωτήσεις.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Αναφέρθηκε σε ένα έκτακτο εργαλείο ανάγκης για την υγεία. Η ερώτησή μου είναι τι ποσό αφορά αυτό; Πόσο δικαιούμαστε αυτό το ποσό συγκριτικά με κάποια άλλη χώρα του δικού μας μεγέθους και με ποιες προϋποθέσεις.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Το δεύτερο αφορά τα </w:t>
      </w:r>
      <w:r w:rsidRPr="00EC76E3">
        <w:rPr>
          <w:rFonts w:ascii="Arial" w:eastAsia="Arial" w:hAnsi="Arial" w:cs="Arial"/>
          <w:color w:val="222222"/>
          <w:sz w:val="24"/>
          <w:szCs w:val="24"/>
          <w:shd w:val="clear" w:color="auto" w:fill="FFFFFF"/>
          <w:lang w:val="en-US" w:eastAsia="el-GR"/>
        </w:rPr>
        <w:t>ANFAs</w:t>
      </w:r>
      <w:r w:rsidRPr="00EC76E3">
        <w:rPr>
          <w:rFonts w:ascii="Arial" w:eastAsia="Arial" w:hAnsi="Arial" w:cs="Arial"/>
          <w:color w:val="222222"/>
          <w:sz w:val="24"/>
          <w:szCs w:val="24"/>
          <w:shd w:val="clear" w:color="auto" w:fill="FFFFFF"/>
          <w:lang w:eastAsia="el-GR"/>
        </w:rPr>
        <w:t xml:space="preserve"> και τα </w:t>
      </w:r>
      <w:r w:rsidRPr="00EC76E3">
        <w:rPr>
          <w:rFonts w:ascii="Arial" w:eastAsia="Arial" w:hAnsi="Arial" w:cs="Arial"/>
          <w:color w:val="222222"/>
          <w:sz w:val="24"/>
          <w:szCs w:val="24"/>
          <w:shd w:val="clear" w:color="auto" w:fill="FFFFFF"/>
          <w:lang w:val="en-US" w:eastAsia="el-GR"/>
        </w:rPr>
        <w:t>SMPs</w:t>
      </w:r>
      <w:r w:rsidRPr="00EC76E3">
        <w:rPr>
          <w:rFonts w:ascii="Arial" w:eastAsia="Arial" w:hAnsi="Arial" w:cs="Arial"/>
          <w:color w:val="222222"/>
          <w:sz w:val="24"/>
          <w:szCs w:val="24"/>
          <w:shd w:val="clear" w:color="auto" w:fill="FFFFFF"/>
          <w:lang w:eastAsia="el-GR"/>
        </w:rPr>
        <w:t xml:space="preserve"> που μας οφείλουν οι Ευρωπαϊκές Κεντρικές Τράπεζες. Θα ήθελα να ξέρω αν τα ζητήσετε και αν τελικά θα τα πάρουμε.</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Το τρίτο αφορά τον </w:t>
      </w:r>
      <w:r w:rsidRPr="00EC76E3">
        <w:rPr>
          <w:rFonts w:ascii="Arial" w:eastAsia="Arial" w:hAnsi="Arial" w:cs="Arial"/>
          <w:color w:val="222222"/>
          <w:sz w:val="24"/>
          <w:szCs w:val="24"/>
          <w:shd w:val="clear" w:color="auto" w:fill="FFFFFF"/>
          <w:lang w:val="en-US" w:eastAsia="el-GR"/>
        </w:rPr>
        <w:t>ESM</w:t>
      </w:r>
      <w:r w:rsidRPr="00EC76E3">
        <w:rPr>
          <w:rFonts w:ascii="Arial" w:eastAsia="Arial" w:hAnsi="Arial" w:cs="Arial"/>
          <w:color w:val="222222"/>
          <w:sz w:val="24"/>
          <w:szCs w:val="24"/>
          <w:shd w:val="clear" w:color="auto" w:fill="FFFFFF"/>
          <w:lang w:eastAsia="el-GR"/>
        </w:rPr>
        <w:t xml:space="preserve">. Προφανώς είμαστε και εμείς εναντίον του ESM. Γνωρίζουμε πάρα πολύ καλά ότι πρόκειται για το ευρωπαϊκό ΔΝΤ, ουσιαστικά για το γερμανικό ΔΝΤ. Οποιοδήποτε δάνειο δίνει θα είναι συνδεδεμένο με ένα μνημόνιο και βεβαίως σε αυτό είμαστε κι εμείς εναντίον. Δεν ξέρουμε, όμως, αν υπάρχει δυνατότητα πράγματι να εκδοθούν ευρωομόλογα, αν δηλαδή υπάρχει προϋπόθεση του να υπάρχει ένα Υπουργείο </w:t>
      </w:r>
      <w:r w:rsidRPr="00EC76E3">
        <w:rPr>
          <w:rFonts w:ascii="Arial" w:eastAsia="Arial" w:hAnsi="Arial" w:cs="Arial"/>
          <w:color w:val="222222"/>
          <w:sz w:val="24"/>
          <w:szCs w:val="24"/>
          <w:shd w:val="clear" w:color="auto" w:fill="FFFFFF"/>
          <w:lang w:eastAsia="el-GR"/>
        </w:rPr>
        <w:lastRenderedPageBreak/>
        <w:t>Οικονομικών για να εκδοθούν ευρωομόλογα. Δεν ξέρουμε επίσης, αν υπάρχει η δυνατότητα αυτού του είδους τα ευρωομόλογα είτε να τα αγοράσει η Ευρωπαϊκή Κεντρική Τράπεζα και να τα παγώσει είτε να τα εκδώσει απευθείας η Ευρωπαϊκή Κεντρική Τράπεζα.</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Η επόμενη ερώτησή μου έχει σχέση με τη συμμετοχή μας στο </w:t>
      </w:r>
      <w:r w:rsidRPr="00EC76E3">
        <w:rPr>
          <w:rFonts w:ascii="Arial" w:eastAsia="Arial" w:hAnsi="Arial" w:cs="Arial"/>
          <w:color w:val="222222"/>
          <w:sz w:val="24"/>
          <w:szCs w:val="24"/>
          <w:shd w:val="clear" w:color="auto" w:fill="FFFFFF"/>
          <w:lang w:val="en-US" w:eastAsia="el-GR"/>
        </w:rPr>
        <w:t>QE</w:t>
      </w:r>
      <w:r w:rsidRPr="00EC76E3">
        <w:rPr>
          <w:rFonts w:ascii="Arial" w:eastAsia="Arial" w:hAnsi="Arial" w:cs="Arial"/>
          <w:color w:val="222222"/>
          <w:sz w:val="24"/>
          <w:szCs w:val="24"/>
          <w:shd w:val="clear" w:color="auto" w:fill="FFFFFF"/>
          <w:lang w:eastAsia="el-GR"/>
        </w:rPr>
        <w:t>, την οποία αναφέρατε προηγουμένως. Αν δεν κάνουμε λάθος, απλά μας δόθηκε ένα επιπλέον ποσόν από τα 7-8 δισεκατομμύρια που είχαμε στα 15 δισεκατομμύρια. Εάν ισχύει αυτό, τότε είναι περιορισμένη η συμμετοχή μας, οπότε θέλω να το γνωρίζουμε.</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Το επόμενο ερώτημα είναι πώς θα χρησιμοποιηθεί αυτό το </w:t>
      </w:r>
      <w:r w:rsidRPr="00EC76E3">
        <w:rPr>
          <w:rFonts w:ascii="Arial" w:eastAsia="Arial" w:hAnsi="Arial" w:cs="Arial"/>
          <w:color w:val="222222"/>
          <w:sz w:val="24"/>
          <w:szCs w:val="24"/>
          <w:shd w:val="clear" w:color="auto" w:fill="FFFFFF"/>
          <w:lang w:val="en-US" w:eastAsia="el-GR"/>
        </w:rPr>
        <w:t>QE</w:t>
      </w:r>
      <w:r w:rsidRPr="00EC76E3">
        <w:rPr>
          <w:rFonts w:ascii="Arial" w:eastAsia="Arial" w:hAnsi="Arial" w:cs="Arial"/>
          <w:color w:val="222222"/>
          <w:sz w:val="24"/>
          <w:szCs w:val="24"/>
          <w:shd w:val="clear" w:color="auto" w:fill="FFFFFF"/>
          <w:lang w:eastAsia="el-GR"/>
        </w:rPr>
        <w:t xml:space="preserve">. Θα είναι μόνο για τη ρευστότητα των τραπεζών; Μήπως αυτό σημαίνει ότι οι τράπεζες έχουν πρόβλημα ρευστότητας; Το επόμενο ερώτημα είναι αν θα χρησιμοποιηθεί μέρος του για το δανεισμό του δημοσίου, αν υπάρχει δηλαδή τέτοια δυνατότητα να χρησιμοποιηθεί.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Και το τελευταίο ερώτημα είναι -επειδή το ακούσαμε, δεν το γνωρίζουμε- εάν η τρόικα, οι θεσμοί δηλαδή κατ’ εσάς, απαγορεύουν την αναστολή των πλειστηριασμών και το συνδέουν αυτό με το πρόγραμμα «ΗΡΑΚΛΗΣ». Δηλαδή, εφόσον υπάρχει το πρόγραμμα «ΗΡΑΚΛΗΣ», τότε απαγορεύεται να υπάρχει αναστολή πλειστηριασμών.</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lastRenderedPageBreak/>
        <w:t>Σας ευχαριστώ πολύ.</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 xml:space="preserve">ΠΡΟΕΔΡΕΥΩΝ (Απόστολος </w:t>
      </w:r>
      <w:proofErr w:type="spellStart"/>
      <w:r w:rsidRPr="00EC76E3">
        <w:rPr>
          <w:rFonts w:ascii="Arial" w:eastAsia="Arial" w:hAnsi="Arial" w:cs="Arial"/>
          <w:b/>
          <w:bCs/>
          <w:color w:val="222222"/>
          <w:sz w:val="24"/>
          <w:szCs w:val="24"/>
          <w:shd w:val="clear" w:color="auto" w:fill="FFFFFF"/>
          <w:lang w:eastAsia="el-GR"/>
        </w:rPr>
        <w:t>Αβδελάς</w:t>
      </w:r>
      <w:proofErr w:type="spellEnd"/>
      <w:r w:rsidRPr="00EC76E3">
        <w:rPr>
          <w:rFonts w:ascii="Arial" w:eastAsia="Arial" w:hAnsi="Arial" w:cs="Arial"/>
          <w:b/>
          <w:bCs/>
          <w:color w:val="222222"/>
          <w:sz w:val="24"/>
          <w:szCs w:val="24"/>
          <w:shd w:val="clear" w:color="auto" w:fill="FFFFFF"/>
          <w:lang w:eastAsia="el-GR"/>
        </w:rPr>
        <w:t>):</w:t>
      </w:r>
      <w:r w:rsidRPr="00EC76E3">
        <w:rPr>
          <w:rFonts w:ascii="Arial" w:eastAsia="Arial" w:hAnsi="Arial" w:cs="Arial"/>
          <w:color w:val="222222"/>
          <w:sz w:val="24"/>
          <w:szCs w:val="24"/>
          <w:shd w:val="clear" w:color="auto" w:fill="FFFFFF"/>
          <w:lang w:eastAsia="el-GR"/>
        </w:rPr>
        <w:t xml:space="preserve">  Κι εμείς ευχαριστούμε.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ΚΛΕΩΝ ΓΡΗΓΟΡΙΑΔΗΣ:</w:t>
      </w:r>
      <w:r w:rsidRPr="00EC76E3">
        <w:rPr>
          <w:rFonts w:ascii="Arial" w:eastAsia="Arial" w:hAnsi="Arial" w:cs="Arial"/>
          <w:color w:val="222222"/>
          <w:sz w:val="24"/>
          <w:szCs w:val="24"/>
          <w:shd w:val="clear" w:color="auto" w:fill="FFFFFF"/>
          <w:lang w:eastAsia="el-GR"/>
        </w:rPr>
        <w:t xml:space="preserve"> Κύριε Πρόεδρε, μπορώ να έχω το λόγο;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 xml:space="preserve">ΠΡΟΕΔΡΕΥΩΝ (Απόστολος </w:t>
      </w:r>
      <w:proofErr w:type="spellStart"/>
      <w:r w:rsidRPr="00EC76E3">
        <w:rPr>
          <w:rFonts w:ascii="Arial" w:eastAsia="Arial" w:hAnsi="Arial" w:cs="Arial"/>
          <w:b/>
          <w:bCs/>
          <w:color w:val="222222"/>
          <w:sz w:val="24"/>
          <w:szCs w:val="24"/>
          <w:shd w:val="clear" w:color="auto" w:fill="FFFFFF"/>
          <w:lang w:eastAsia="el-GR"/>
        </w:rPr>
        <w:t>Αβδελάς</w:t>
      </w:r>
      <w:proofErr w:type="spellEnd"/>
      <w:r w:rsidRPr="00EC76E3">
        <w:rPr>
          <w:rFonts w:ascii="Arial" w:eastAsia="Arial" w:hAnsi="Arial" w:cs="Arial"/>
          <w:b/>
          <w:bCs/>
          <w:color w:val="222222"/>
          <w:sz w:val="24"/>
          <w:szCs w:val="24"/>
          <w:shd w:val="clear" w:color="auto" w:fill="FFFFFF"/>
          <w:lang w:eastAsia="el-GR"/>
        </w:rPr>
        <w:t xml:space="preserve">): </w:t>
      </w:r>
      <w:r w:rsidRPr="00EC76E3">
        <w:rPr>
          <w:rFonts w:ascii="Arial" w:eastAsia="Arial" w:hAnsi="Arial" w:cs="Arial"/>
          <w:color w:val="222222"/>
          <w:sz w:val="24"/>
          <w:szCs w:val="24"/>
          <w:shd w:val="clear" w:color="auto" w:fill="FFFFFF"/>
          <w:lang w:eastAsia="el-GR"/>
        </w:rPr>
        <w:t xml:space="preserve">Κύριε Γρηγοριάδη, έχετε ερώτηση για τον κύριο Υπουργό;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 xml:space="preserve">ΚΛΕΩΝ ΓΡΗΓΟΡΙΑΔΗΣ: </w:t>
      </w:r>
      <w:r w:rsidRPr="00EC76E3">
        <w:rPr>
          <w:rFonts w:ascii="Arial" w:eastAsia="Arial" w:hAnsi="Arial" w:cs="Arial"/>
          <w:color w:val="222222"/>
          <w:sz w:val="24"/>
          <w:szCs w:val="24"/>
          <w:shd w:val="clear" w:color="auto" w:fill="FFFFFF"/>
          <w:lang w:eastAsia="el-GR"/>
        </w:rPr>
        <w:t>Κύριε Πρόεδρε, θέλω να ρωτήσω τον Υπουργό.</w:t>
      </w:r>
    </w:p>
    <w:p w:rsidR="00EC76E3" w:rsidRPr="00EC76E3" w:rsidRDefault="00EC76E3" w:rsidP="00EC76E3">
      <w:pPr>
        <w:spacing w:after="160" w:line="600" w:lineRule="auto"/>
        <w:ind w:firstLine="720"/>
        <w:jc w:val="both"/>
        <w:rPr>
          <w:rFonts w:ascii="Arial" w:eastAsia="Arial" w:hAnsi="Arial" w:cs="Arial"/>
          <w:bCs/>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 xml:space="preserve">ΠΡΟΕΔΡΕΥΩΝ (Απόστολος </w:t>
      </w:r>
      <w:proofErr w:type="spellStart"/>
      <w:r w:rsidRPr="00EC76E3">
        <w:rPr>
          <w:rFonts w:ascii="Arial" w:eastAsia="Arial" w:hAnsi="Arial" w:cs="Arial"/>
          <w:b/>
          <w:bCs/>
          <w:color w:val="222222"/>
          <w:sz w:val="24"/>
          <w:szCs w:val="24"/>
          <w:shd w:val="clear" w:color="auto" w:fill="FFFFFF"/>
          <w:lang w:eastAsia="el-GR"/>
        </w:rPr>
        <w:t>Αβδελάς</w:t>
      </w:r>
      <w:proofErr w:type="spellEnd"/>
      <w:r w:rsidRPr="00EC76E3">
        <w:rPr>
          <w:rFonts w:ascii="Arial" w:eastAsia="Arial" w:hAnsi="Arial" w:cs="Arial"/>
          <w:b/>
          <w:bCs/>
          <w:color w:val="222222"/>
          <w:sz w:val="24"/>
          <w:szCs w:val="24"/>
          <w:shd w:val="clear" w:color="auto" w:fill="FFFFFF"/>
          <w:lang w:eastAsia="el-GR"/>
        </w:rPr>
        <w:t xml:space="preserve">): </w:t>
      </w:r>
      <w:r w:rsidRPr="00EC76E3">
        <w:rPr>
          <w:rFonts w:ascii="Arial" w:eastAsia="Arial" w:hAnsi="Arial" w:cs="Arial"/>
          <w:bCs/>
          <w:color w:val="222222"/>
          <w:sz w:val="24"/>
          <w:szCs w:val="24"/>
          <w:shd w:val="clear" w:color="auto" w:fill="FFFFFF"/>
          <w:lang w:eastAsia="el-GR"/>
        </w:rPr>
        <w:t xml:space="preserve">Προηγουμένως είπατε ότι δεν θέλετε να κάνετε κάποια ερώτηση προς τον κύριο Υπουργό. </w:t>
      </w:r>
    </w:p>
    <w:p w:rsidR="00EC76E3" w:rsidRPr="00EC76E3" w:rsidRDefault="00EC76E3" w:rsidP="00EC76E3">
      <w:pPr>
        <w:spacing w:after="160" w:line="600" w:lineRule="auto"/>
        <w:ind w:firstLine="720"/>
        <w:jc w:val="both"/>
        <w:rPr>
          <w:rFonts w:ascii="Arial" w:eastAsia="Arial" w:hAnsi="Arial" w:cs="Arial"/>
          <w:bCs/>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 xml:space="preserve">ΚΛΕΩΝ ΓΡΗΓΟΡΙΑΔΗΣ: </w:t>
      </w:r>
      <w:r w:rsidRPr="00EC76E3">
        <w:rPr>
          <w:rFonts w:ascii="Arial" w:eastAsia="Arial" w:hAnsi="Arial" w:cs="Arial"/>
          <w:bCs/>
          <w:color w:val="222222"/>
          <w:sz w:val="24"/>
          <w:szCs w:val="24"/>
          <w:shd w:val="clear" w:color="auto" w:fill="FFFFFF"/>
          <w:lang w:eastAsia="el-GR"/>
        </w:rPr>
        <w:t>Εγώ όταν μου δώσατε τον λόγο είπα ότι δεν θέλω μιλήσω πρώτος επειδή ήθελα να τηρηθεί η σειρά των Κοινοβουλευτικών Εκπροσώπων. Το παρεξηγήσατε.</w:t>
      </w:r>
    </w:p>
    <w:p w:rsidR="00EC76E3" w:rsidRPr="00EC76E3" w:rsidRDefault="00EC76E3" w:rsidP="00EC76E3">
      <w:pPr>
        <w:spacing w:after="160" w:line="600" w:lineRule="auto"/>
        <w:ind w:firstLine="720"/>
        <w:jc w:val="both"/>
        <w:rPr>
          <w:rFonts w:ascii="Arial" w:eastAsia="Arial" w:hAnsi="Arial" w:cs="Arial"/>
          <w:bCs/>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 xml:space="preserve">ΠΡΟΕΔΡΕΥΩΝ (Απόστολος </w:t>
      </w:r>
      <w:proofErr w:type="spellStart"/>
      <w:r w:rsidRPr="00EC76E3">
        <w:rPr>
          <w:rFonts w:ascii="Arial" w:eastAsia="Arial" w:hAnsi="Arial" w:cs="Arial"/>
          <w:b/>
          <w:bCs/>
          <w:color w:val="222222"/>
          <w:sz w:val="24"/>
          <w:szCs w:val="24"/>
          <w:shd w:val="clear" w:color="auto" w:fill="FFFFFF"/>
          <w:lang w:eastAsia="el-GR"/>
        </w:rPr>
        <w:t>Αβδελάς</w:t>
      </w:r>
      <w:proofErr w:type="spellEnd"/>
      <w:r w:rsidRPr="00EC76E3">
        <w:rPr>
          <w:rFonts w:ascii="Arial" w:eastAsia="Arial" w:hAnsi="Arial" w:cs="Arial"/>
          <w:b/>
          <w:bCs/>
          <w:color w:val="222222"/>
          <w:sz w:val="24"/>
          <w:szCs w:val="24"/>
          <w:shd w:val="clear" w:color="auto" w:fill="FFFFFF"/>
          <w:lang w:eastAsia="el-GR"/>
        </w:rPr>
        <w:t xml:space="preserve">): </w:t>
      </w:r>
      <w:r w:rsidRPr="00EC76E3">
        <w:rPr>
          <w:rFonts w:ascii="Arial" w:eastAsia="Arial" w:hAnsi="Arial" w:cs="Arial"/>
          <w:bCs/>
          <w:color w:val="222222"/>
          <w:sz w:val="24"/>
          <w:szCs w:val="24"/>
          <w:shd w:val="clear" w:color="auto" w:fill="FFFFFF"/>
          <w:lang w:eastAsia="el-GR"/>
        </w:rPr>
        <w:t>Έχετε τον λόγο.</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 xml:space="preserve">ΚΛΕΩΝ ΓΡΗΓΟΡΙΑΔΗΣ: </w:t>
      </w:r>
      <w:r w:rsidRPr="00EC76E3">
        <w:rPr>
          <w:rFonts w:ascii="Arial" w:eastAsia="Arial" w:hAnsi="Arial" w:cs="Arial"/>
          <w:bCs/>
          <w:color w:val="222222"/>
          <w:sz w:val="24"/>
          <w:szCs w:val="24"/>
          <w:shd w:val="clear" w:color="auto" w:fill="FFFFFF"/>
          <w:lang w:eastAsia="el-GR"/>
        </w:rPr>
        <w:t>Κύριε Πρόεδρε έχω δ</w:t>
      </w:r>
      <w:r w:rsidRPr="00EC76E3">
        <w:rPr>
          <w:rFonts w:ascii="Arial" w:eastAsia="Arial" w:hAnsi="Arial" w:cs="Arial"/>
          <w:color w:val="222222"/>
          <w:sz w:val="24"/>
          <w:szCs w:val="24"/>
          <w:shd w:val="clear" w:color="auto" w:fill="FFFFFF"/>
          <w:lang w:eastAsia="el-GR"/>
        </w:rPr>
        <w:t xml:space="preserve">ύο απλές και σαφείς ερωτήσεις για τον κύριο Υπουργό.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Η πρώτη ερώτηση είναι αν απόψε στο </w:t>
      </w:r>
      <w:proofErr w:type="spellStart"/>
      <w:r w:rsidRPr="00EC76E3">
        <w:rPr>
          <w:rFonts w:ascii="Arial" w:eastAsia="Arial" w:hAnsi="Arial" w:cs="Arial"/>
          <w:color w:val="222222"/>
          <w:sz w:val="24"/>
          <w:szCs w:val="24"/>
          <w:shd w:val="clear" w:color="auto" w:fill="FFFFFF"/>
          <w:lang w:val="en-US" w:eastAsia="el-GR"/>
        </w:rPr>
        <w:t>Eurogroup</w:t>
      </w:r>
      <w:proofErr w:type="spellEnd"/>
      <w:r w:rsidRPr="00EC76E3">
        <w:rPr>
          <w:rFonts w:ascii="Arial" w:eastAsia="Arial" w:hAnsi="Arial" w:cs="Arial"/>
          <w:color w:val="222222"/>
          <w:sz w:val="24"/>
          <w:szCs w:val="24"/>
          <w:shd w:val="clear" w:color="auto" w:fill="FFFFFF"/>
          <w:lang w:eastAsia="el-GR"/>
        </w:rPr>
        <w:t xml:space="preserve"> -εκβιαστικά, ως συνήθως την τελευταία δεκαετία- του τεθεί το ωμό, εκβιαστικό δίλημμα </w:t>
      </w:r>
      <w:r w:rsidRPr="00EC76E3">
        <w:rPr>
          <w:rFonts w:ascii="Arial" w:eastAsia="Arial" w:hAnsi="Arial" w:cs="Arial"/>
          <w:color w:val="222222"/>
          <w:sz w:val="24"/>
          <w:szCs w:val="24"/>
          <w:shd w:val="clear" w:color="auto" w:fill="FFFFFF"/>
          <w:lang w:eastAsia="el-GR"/>
        </w:rPr>
        <w:lastRenderedPageBreak/>
        <w:t xml:space="preserve">ευρωομόλογο τέλος, εξοβελίστηκε ήδη στο πυρ το εξώτερον, αυτά έχουμε, </w:t>
      </w:r>
      <w:r w:rsidRPr="00EC76E3">
        <w:rPr>
          <w:rFonts w:ascii="Arial" w:eastAsia="Arial" w:hAnsi="Arial" w:cs="Arial"/>
          <w:color w:val="222222"/>
          <w:sz w:val="24"/>
          <w:szCs w:val="24"/>
          <w:shd w:val="clear" w:color="auto" w:fill="FFFFFF"/>
          <w:lang w:val="en-US" w:eastAsia="el-GR"/>
        </w:rPr>
        <w:t>ESM</w:t>
      </w:r>
      <w:r w:rsidRPr="00EC76E3">
        <w:rPr>
          <w:rFonts w:ascii="Arial" w:eastAsia="Arial" w:hAnsi="Arial" w:cs="Arial"/>
          <w:color w:val="222222"/>
          <w:sz w:val="24"/>
          <w:szCs w:val="24"/>
          <w:shd w:val="clear" w:color="auto" w:fill="FFFFFF"/>
          <w:lang w:eastAsia="el-GR"/>
        </w:rPr>
        <w:t xml:space="preserve">, με ή χωρίς όρους, θα πει ναι ή θα ασκήσει βέτο; Απλή η ερώτηση.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Και η δεύτερη ερώτηση: Μετά την ήδη από δύο εβδομάδες προειδοποίησή του, τόσο από τον αρχηγό μας, όσο συνολικά και από την Αντιπολίτευση, αλλά κυρίως από το κόμμα μας, ότι η ολιγωρία στο πάγωμα του προγράμματος «ΗΡΑΚΛΗΣ», όπως έχει κάθε νόμιμο δικαίωμα η Κυβέρνηση να πράξει, σημαίνει αυτομάτως χάρισμα 12,5 δισεκατομμυρίων από την ποσοτική χαλάρωση, αντί να πάνε στο λαό μας και να σώσουν την οικονομία μας θα πάνε στα αρπακτικά ταμεία, αν αυτό σκοπεύει να το συνεχίσει η Κυβέρνηση και ο Υπουργός Οικονομικών, έστω και για μία ώρα από τώρα. Αυτές είναι οι δύο ερωτήσεις.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Κλείνοντας, να συμπληρώσω ότι εκπλησσόμαστε κι εμείς με τη σειρά μας που εκπλήσσονται συνάδελφοί μας -και είναι λες κι έχουν πέσει από τον ουρανό- με τη μοχθηρία και την ξαφνική αποκάλυψη της Ευρωπαϊκής Ένωσης. Τους ενημερώνουμε ότι πρόκειται για την ίδια ηγεσία της Ευρωπαϊκής Ένωσης, η οποία εκβιάζει συστηματικά τη χώρα μας και το 2010 και το 2012 και το 2015 διακομματικά, Πρωθυπουργούς του ΠΑΣΟΚ, Πρωθυπουργούς της Νέας Δημοκρατίας, Πρωθυπουργούς του ΣΥΡΙΖΑ, Υπουργούς του ΣΥΡΙΖΑ που διαπραγματεύονται. Μας κάνει εντύπωση πώς πέφτουν από τα σύννεφα </w:t>
      </w:r>
      <w:r w:rsidRPr="00EC76E3">
        <w:rPr>
          <w:rFonts w:ascii="Arial" w:eastAsia="Arial" w:hAnsi="Arial" w:cs="Arial"/>
          <w:color w:val="222222"/>
          <w:sz w:val="24"/>
          <w:szCs w:val="24"/>
          <w:shd w:val="clear" w:color="auto" w:fill="FFFFFF"/>
          <w:lang w:eastAsia="el-GR"/>
        </w:rPr>
        <w:lastRenderedPageBreak/>
        <w:t xml:space="preserve">κάποιοι. Τι νόμιζαν ότι ήταν όμορφη και αγγελικά πλασμένη η Ευρωπαϊκή Ένωση;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Σας ευχαριστώ. </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b/>
          <w:bCs/>
          <w:color w:val="222222"/>
          <w:sz w:val="24"/>
          <w:szCs w:val="24"/>
          <w:shd w:val="clear" w:color="auto" w:fill="FFFFFF"/>
          <w:lang w:eastAsia="el-GR"/>
        </w:rPr>
        <w:t xml:space="preserve">ΠΡΟΕΔΡΕΥΩΝ (Απόστολος </w:t>
      </w:r>
      <w:proofErr w:type="spellStart"/>
      <w:r w:rsidRPr="00EC76E3">
        <w:rPr>
          <w:rFonts w:ascii="Arial" w:eastAsia="Arial" w:hAnsi="Arial" w:cs="Arial"/>
          <w:b/>
          <w:bCs/>
          <w:color w:val="222222"/>
          <w:sz w:val="24"/>
          <w:szCs w:val="24"/>
          <w:shd w:val="clear" w:color="auto" w:fill="FFFFFF"/>
          <w:lang w:eastAsia="el-GR"/>
        </w:rPr>
        <w:t>Αβδελάς</w:t>
      </w:r>
      <w:proofErr w:type="spellEnd"/>
      <w:r w:rsidRPr="00EC76E3">
        <w:rPr>
          <w:rFonts w:ascii="Arial" w:eastAsia="Arial" w:hAnsi="Arial" w:cs="Arial"/>
          <w:b/>
          <w:bCs/>
          <w:color w:val="222222"/>
          <w:sz w:val="24"/>
          <w:szCs w:val="24"/>
          <w:shd w:val="clear" w:color="auto" w:fill="FFFFFF"/>
          <w:lang w:eastAsia="el-GR"/>
        </w:rPr>
        <w:t>):</w:t>
      </w:r>
      <w:r w:rsidRPr="00EC76E3">
        <w:rPr>
          <w:rFonts w:ascii="Arial" w:eastAsia="Arial" w:hAnsi="Arial" w:cs="Arial"/>
          <w:color w:val="222222"/>
          <w:sz w:val="24"/>
          <w:szCs w:val="24"/>
          <w:shd w:val="clear" w:color="auto" w:fill="FFFFFF"/>
          <w:lang w:eastAsia="el-GR"/>
        </w:rPr>
        <w:t xml:space="preserve"> Ευχαριστούμε πολύ, κύριε Γρηγοριάδη.</w:t>
      </w:r>
    </w:p>
    <w:p w:rsidR="00EC76E3" w:rsidRPr="00EC76E3" w:rsidRDefault="00EC76E3" w:rsidP="00EC76E3">
      <w:pPr>
        <w:spacing w:after="160" w:line="600" w:lineRule="auto"/>
        <w:ind w:firstLine="720"/>
        <w:jc w:val="both"/>
        <w:rPr>
          <w:rFonts w:ascii="Arial" w:eastAsia="Arial" w:hAnsi="Arial" w:cs="Arial"/>
          <w:color w:val="222222"/>
          <w:sz w:val="24"/>
          <w:szCs w:val="24"/>
          <w:shd w:val="clear" w:color="auto" w:fill="FFFFFF"/>
          <w:lang w:eastAsia="el-GR"/>
        </w:rPr>
      </w:pPr>
      <w:r w:rsidRPr="00EC76E3">
        <w:rPr>
          <w:rFonts w:ascii="Arial" w:eastAsia="Arial" w:hAnsi="Arial" w:cs="Arial"/>
          <w:color w:val="222222"/>
          <w:sz w:val="24"/>
          <w:szCs w:val="24"/>
          <w:shd w:val="clear" w:color="auto" w:fill="FFFFFF"/>
          <w:lang w:eastAsia="el-GR"/>
        </w:rPr>
        <w:t xml:space="preserve">Κύριε Υπουργέ, έχετε το λόγο για να απαντήσετε.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t>ΧΡΗΣΤΟΣ ΣΤΑΪΚΟΥΡΑΣ (Υπουργός Οικονομικών):</w:t>
      </w:r>
      <w:r w:rsidRPr="00EC76E3">
        <w:rPr>
          <w:rFonts w:ascii="Arial" w:hAnsi="Arial" w:cs="Arial"/>
          <w:color w:val="222222"/>
          <w:sz w:val="24"/>
          <w:szCs w:val="24"/>
          <w:shd w:val="clear" w:color="auto" w:fill="FFFFFF"/>
          <w:lang w:eastAsia="el-GR"/>
        </w:rPr>
        <w:t xml:space="preserve"> Ευχαριστώ πολύ, κύριε Πρόεδρε.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Σας ευχαριστώ πάρα πολύ όλους τους συναδέλφους για τις σκέψεις, τις ερωτήσεις, τις θέσεις, τις προτάσεις που αναπτύξατε. Θα είμαι πολύ ειλικρινής.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Κύριε </w:t>
      </w:r>
      <w:proofErr w:type="spellStart"/>
      <w:r w:rsidRPr="00EC76E3">
        <w:rPr>
          <w:rFonts w:ascii="Arial" w:hAnsi="Arial" w:cs="Arial"/>
          <w:color w:val="222222"/>
          <w:sz w:val="24"/>
          <w:szCs w:val="24"/>
          <w:shd w:val="clear" w:color="auto" w:fill="FFFFFF"/>
          <w:lang w:eastAsia="el-GR"/>
        </w:rPr>
        <w:t>Βαρουφάκη</w:t>
      </w:r>
      <w:proofErr w:type="spellEnd"/>
      <w:r w:rsidRPr="00EC76E3">
        <w:rPr>
          <w:rFonts w:ascii="Arial" w:hAnsi="Arial" w:cs="Arial"/>
          <w:color w:val="222222"/>
          <w:sz w:val="24"/>
          <w:szCs w:val="24"/>
          <w:shd w:val="clear" w:color="auto" w:fill="FFFFFF"/>
          <w:lang w:eastAsia="el-GR"/>
        </w:rPr>
        <w:t>, μου προτείνατε να ακολουθήσω μία συγκεκριμένη τακτική, στρατηγική σήμερα. Σας λέω ευθέως ότι δεν θα την ακολουθήσω, γιατί δεν θέλω να οδηγήσω τη χώρα μου εκεί που την οδηγήσατε το καλοκαίρι του 2015. Αυτό θα ήταν η ασύλληπτη ανευθυνότητα, όπως είπατε προηγουμένως. Έχω επίγνωση των ευθυνών μου απέναντι στη χώρα και με αυτό το κριτήριο θα δράσω, μακριά από δημιουργικές ασάφειες, οι οποίες μας κόστισαν, μας κοστίζουν και θα μας κοστίσουν και τις επόμενες 10ετίες.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Δεύτερη παρατήρηση: Άκουσα για τον </w:t>
      </w:r>
      <w:r w:rsidRPr="00EC76E3">
        <w:rPr>
          <w:rFonts w:ascii="Arial" w:hAnsi="Arial" w:cs="Arial"/>
          <w:color w:val="222222"/>
          <w:sz w:val="24"/>
          <w:szCs w:val="24"/>
          <w:shd w:val="clear" w:color="auto" w:fill="FFFFFF"/>
          <w:lang w:val="en-US" w:eastAsia="el-GR"/>
        </w:rPr>
        <w:t>ESM</w:t>
      </w:r>
      <w:r w:rsidRPr="00EC76E3">
        <w:rPr>
          <w:rFonts w:ascii="Arial" w:hAnsi="Arial" w:cs="Arial"/>
          <w:color w:val="222222"/>
          <w:sz w:val="24"/>
          <w:szCs w:val="24"/>
          <w:shd w:val="clear" w:color="auto" w:fill="FFFFFF"/>
          <w:lang w:eastAsia="el-GR"/>
        </w:rPr>
        <w:t xml:space="preserve">. Ο προβληματισμός δεν είναι αν θα υπάρχει ή δεν θα υπάρχει προληπτική γραμμή. Αυτό έχει </w:t>
      </w:r>
      <w:r w:rsidRPr="00EC76E3">
        <w:rPr>
          <w:rFonts w:ascii="Arial" w:hAnsi="Arial" w:cs="Arial"/>
          <w:color w:val="222222"/>
          <w:sz w:val="24"/>
          <w:szCs w:val="24"/>
          <w:shd w:val="clear" w:color="auto" w:fill="FFFFFF"/>
          <w:lang w:eastAsia="el-GR"/>
        </w:rPr>
        <w:lastRenderedPageBreak/>
        <w:t xml:space="preserve">αποφασιστεί. Υπάρχει ο </w:t>
      </w:r>
      <w:r w:rsidRPr="00EC76E3">
        <w:rPr>
          <w:rFonts w:ascii="Arial" w:hAnsi="Arial" w:cs="Arial"/>
          <w:color w:val="222222"/>
          <w:sz w:val="24"/>
          <w:szCs w:val="24"/>
          <w:shd w:val="clear" w:color="auto" w:fill="FFFFFF"/>
          <w:lang w:val="en-US" w:eastAsia="el-GR"/>
        </w:rPr>
        <w:t>ESM</w:t>
      </w:r>
      <w:r w:rsidRPr="00EC76E3">
        <w:rPr>
          <w:rFonts w:ascii="Arial" w:hAnsi="Arial" w:cs="Arial"/>
          <w:color w:val="222222"/>
          <w:sz w:val="24"/>
          <w:szCs w:val="24"/>
          <w:shd w:val="clear" w:color="auto" w:fill="FFFFFF"/>
          <w:lang w:eastAsia="el-GR"/>
        </w:rPr>
        <w:t>, υπάρχει προληπτική γραμμή στήριξης. Όποια χώρα θέλει, μπορεί να πάει να κάνει χρήση αυτής της γραμμής και σήμερα. Δεν είναι πόροι που μεταβιβάζονται αυτομάτως. Είναι κάτι που βρίσκεται εκεί διαθέσιμο για την κάθε χώρα που μπορεί να μπει σε αυτό το μηχανισμό. Το ερώτημα είναι σήμερα πώς θα λειτουργήσει σήμερα αυτός ο μηχανισμός -όπως πολύ σωστά ρωτήσατε όλοι- με βάση τις συγκεκριμένες σημερινές καταστάσεις. Και ήμουν σαφής στην τοποθέτησή μου, την οποία και επαναλαμβάνω όπως ακριβώς τη διατύπωσα, γιατί εξέφρασε έναν εύλογο προβληματισμό η κ. Ξενογιαννακοπούλου.</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Θέση της χώρας είναι να υπάρξει ευελιξία και προϋποθέσεις που να ανταποκρίνονται στις ανάγκες της παρούσας συγκυρίας, σχετιζόμενες αποκλειστικά με το εξωγενές και συμμετρικό σοκ στην οικονομία. Άρα, όποια χώρα θέλει να κάνει χρήση αυτού του μηχανισμού, να είναι μόνο με όρους και προϋποθέσεις που έχουν να κάνουν με την εκταμίευση πόρων για να αντιμετωπιστούν τα προβλήματα που απορρέουν από την πανδημία του </w:t>
      </w:r>
      <w:proofErr w:type="spellStart"/>
      <w:r w:rsidRPr="00EC76E3">
        <w:rPr>
          <w:rFonts w:ascii="Arial" w:hAnsi="Arial" w:cs="Arial"/>
          <w:color w:val="222222"/>
          <w:sz w:val="24"/>
          <w:szCs w:val="24"/>
          <w:shd w:val="clear" w:color="auto" w:fill="FFFFFF"/>
          <w:lang w:eastAsia="el-GR"/>
        </w:rPr>
        <w:t>κορωνοϊού</w:t>
      </w:r>
      <w:proofErr w:type="spellEnd"/>
      <w:r w:rsidRPr="00EC76E3">
        <w:rPr>
          <w:rFonts w:ascii="Arial" w:hAnsi="Arial" w:cs="Arial"/>
          <w:color w:val="222222"/>
          <w:sz w:val="24"/>
          <w:szCs w:val="24"/>
          <w:shd w:val="clear" w:color="auto" w:fill="FFFFFF"/>
          <w:lang w:eastAsia="el-GR"/>
        </w:rPr>
        <w:t>. Και αυτή είναι η θέση που έχουν εκφράσει πάρα πολλές χώρες, όχι όλες, όχι η Ολλανδία και κάποιες άλλες χώρες της Ευρωπαϊκής Ένωσης.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Επί αυτού, συνεπώς, είναι πολύ ξεκάθαρη η θέση μας: Η όποια χρήση των προληπτικών γραμμών του </w:t>
      </w:r>
      <w:r w:rsidRPr="00EC76E3">
        <w:rPr>
          <w:rFonts w:ascii="Arial" w:hAnsi="Arial" w:cs="Arial"/>
          <w:color w:val="222222"/>
          <w:sz w:val="24"/>
          <w:szCs w:val="24"/>
          <w:shd w:val="clear" w:color="auto" w:fill="FFFFFF"/>
          <w:lang w:val="en-US" w:eastAsia="el-GR"/>
        </w:rPr>
        <w:t>ESM</w:t>
      </w:r>
      <w:r w:rsidRPr="00EC76E3">
        <w:rPr>
          <w:rFonts w:ascii="Arial" w:hAnsi="Arial" w:cs="Arial"/>
          <w:color w:val="222222"/>
          <w:sz w:val="24"/>
          <w:szCs w:val="24"/>
          <w:shd w:val="clear" w:color="auto" w:fill="FFFFFF"/>
          <w:lang w:eastAsia="el-GR"/>
        </w:rPr>
        <w:t xml:space="preserve"> να σχετίζεται αποκλειστικά με την τρέχουσα συγκυρία και να μην έχει καμία σχέση με μακροοικονομικά στοιχεία, </w:t>
      </w:r>
      <w:r w:rsidRPr="00EC76E3">
        <w:rPr>
          <w:rFonts w:ascii="Arial" w:hAnsi="Arial" w:cs="Arial"/>
          <w:color w:val="222222"/>
          <w:sz w:val="24"/>
          <w:szCs w:val="24"/>
          <w:shd w:val="clear" w:color="auto" w:fill="FFFFFF"/>
          <w:lang w:eastAsia="el-GR"/>
        </w:rPr>
        <w:lastRenderedPageBreak/>
        <w:t>διότι η κρίση που αντιμετωπίζουμε σήμερα στην Ευρώπη είναι εξωγενής, είναι συμμετρική και δεν έχει να κάνει με ενδογενή προβλήματα της οποιασδήποτε χώρας της Ευρωπαϊκής Ένωσης. Ως τέτοια, συνεπώς, θα πρέπει να αντιμετωπιστεί και σε ευρωπαϊκό επίπεδο. Ποσό; Εκτιμάται στα 240 δισεκατομμύρια ευρώ. Υπάρχουν σκέψεις να είναι στο 2% του ΑΕΠ της κάθε χώρας, με δυνατότητα επέκτασης αυτού του ποσού. Αυτό το πρόγραμμα είναι 240 δισεκατομμύρια, περίπου 100 δισεκατομμύρια, μετά από τις εγγυήσεις που θα δώσουν τα κράτη-μέλη, είναι το πρόγραμμα «</w:t>
      </w:r>
      <w:r w:rsidRPr="00EC76E3">
        <w:rPr>
          <w:rFonts w:ascii="Arial" w:hAnsi="Arial" w:cs="Arial"/>
          <w:color w:val="222222"/>
          <w:sz w:val="24"/>
          <w:szCs w:val="24"/>
          <w:shd w:val="clear" w:color="auto" w:fill="FFFFFF"/>
          <w:lang w:val="en-US" w:eastAsia="el-GR"/>
        </w:rPr>
        <w:t>SURE</w:t>
      </w:r>
      <w:r w:rsidRPr="00EC76E3">
        <w:rPr>
          <w:rFonts w:ascii="Arial" w:hAnsi="Arial" w:cs="Arial"/>
          <w:color w:val="222222"/>
          <w:sz w:val="24"/>
          <w:szCs w:val="24"/>
          <w:shd w:val="clear" w:color="auto" w:fill="FFFFFF"/>
          <w:lang w:eastAsia="el-GR"/>
        </w:rPr>
        <w:t xml:space="preserve">» και περίπου 200 δισεκατομμύρια ευρώ είναι η επιπλέον χρηματοδότηση της Ευρωπαϊκής Τράπεζας Επενδύσεων. Άθροισμα 540 δισεκατομμύρια.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Αρκούν; Η απάντηση είναι -την έδωσα και στην </w:t>
      </w:r>
      <w:proofErr w:type="spellStart"/>
      <w:r w:rsidRPr="00EC76E3">
        <w:rPr>
          <w:rFonts w:ascii="Arial" w:hAnsi="Arial" w:cs="Arial"/>
          <w:color w:val="222222"/>
          <w:sz w:val="24"/>
          <w:szCs w:val="24"/>
          <w:shd w:val="clear" w:color="auto" w:fill="FFFFFF"/>
          <w:lang w:eastAsia="el-GR"/>
        </w:rPr>
        <w:t>πρωτολογία</w:t>
      </w:r>
      <w:proofErr w:type="spellEnd"/>
      <w:r w:rsidRPr="00EC76E3">
        <w:rPr>
          <w:rFonts w:ascii="Arial" w:hAnsi="Arial" w:cs="Arial"/>
          <w:color w:val="222222"/>
          <w:sz w:val="24"/>
          <w:szCs w:val="24"/>
          <w:shd w:val="clear" w:color="auto" w:fill="FFFFFF"/>
          <w:lang w:eastAsia="el-GR"/>
        </w:rPr>
        <w:t xml:space="preserve"> μου- ότι δεν αρκούν. Σωστά είπατε ότι οι εκτιμήσεις της Ευρωπαϊκής Κεντρικής Τράπεζας είναι για χρηματοδοτικές ανάγκες που υπερβαίνουν το 1 τρισεκατομμύριο ευρώ και προσεγγίζουν το 1,5 τρισεκατομμύριο ευρώ. Άρα, χρειάζονται περισσότερες αποφάσεις σε ευρωπαϊκό επίπεδο, οι οποίες θα έρθουν να συνδυαστούν με τις αποφάσεις της νομισματικής πολιτικής που έλαβε η Ευρωπαϊκή Κεντρική Τράπεζα και οι οποίες επίσης δίνουν ρευστότητα μέσω των κρατών-μελών του τραπεζικού συστήματος στην πραγματική οικονομία, γιατί και αυτές καλύπτουν ένα μεγάλο κομμάτι της χρηματοδότησης των οικονομιών.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Άρα, εδώ, εκτός αυτών των περιοχών παρέμβασης που σας ανέπτυξα -επαναλαμβάνω, Ευρωπαϊκή Τράπεζα Επενδύσεων, το πρόγραμμα «</w:t>
      </w:r>
      <w:r w:rsidRPr="00EC76E3">
        <w:rPr>
          <w:rFonts w:ascii="Arial" w:hAnsi="Arial" w:cs="Arial"/>
          <w:color w:val="222222"/>
          <w:sz w:val="24"/>
          <w:szCs w:val="24"/>
          <w:shd w:val="clear" w:color="auto" w:fill="FFFFFF"/>
          <w:lang w:val="en-US" w:eastAsia="el-GR"/>
        </w:rPr>
        <w:t>SURE</w:t>
      </w:r>
      <w:r w:rsidRPr="00EC76E3">
        <w:rPr>
          <w:rFonts w:ascii="Arial" w:hAnsi="Arial" w:cs="Arial"/>
          <w:color w:val="222222"/>
          <w:sz w:val="24"/>
          <w:szCs w:val="24"/>
          <w:shd w:val="clear" w:color="auto" w:fill="FFFFFF"/>
          <w:lang w:eastAsia="el-GR"/>
        </w:rPr>
        <w:t xml:space="preserve">» για την απασχόληση και τους μηχανισμούς του Ευρωπαϊκού Μηχανισμού Στήριξης με άλλη μορφή και δομή- οι πρωτοβουλίες που αναπτύσσονται και τις υποστηρίζουμε είναι για την έκδοση ενός κοινού ευρωπαϊκού αξιογράφου για άλλες καινοτόμες λύσεις -η κ. Ξενογιαννακοπούλου είπε μία πρόταση που θεωρώ ότι θα τη διασφαλίσουμε, «να είναι ζωντανή η προοπτική», παλεύουμε να διασφαλίσουμε αυτή την προοπτική- καθώς και η αξιοποίηση του τρέχοντος ευρωπαϊκού προϋπολογισμού. Πολύ σημαντική, όμως, είναι -επειδή η κρίση είναι παροδική, αλλά τα </w:t>
      </w:r>
      <w:proofErr w:type="spellStart"/>
      <w:r w:rsidRPr="00EC76E3">
        <w:rPr>
          <w:rFonts w:ascii="Arial" w:hAnsi="Arial" w:cs="Arial"/>
          <w:color w:val="222222"/>
          <w:sz w:val="24"/>
          <w:szCs w:val="24"/>
          <w:shd w:val="clear" w:color="auto" w:fill="FFFFFF"/>
          <w:lang w:eastAsia="el-GR"/>
        </w:rPr>
        <w:t>απόνερά</w:t>
      </w:r>
      <w:proofErr w:type="spellEnd"/>
      <w:r w:rsidRPr="00EC76E3">
        <w:rPr>
          <w:rFonts w:ascii="Arial" w:hAnsi="Arial" w:cs="Arial"/>
          <w:color w:val="222222"/>
          <w:sz w:val="24"/>
          <w:szCs w:val="24"/>
          <w:shd w:val="clear" w:color="auto" w:fill="FFFFFF"/>
          <w:lang w:eastAsia="el-GR"/>
        </w:rPr>
        <w:t xml:space="preserve"> της θα πάρουν μεγαλύτερο χρονικό διάστημα- η αναδιάταξη και η ενίσχυση του προσεχούς πολυετούς δημοσιονομικού πλαισίου 2021-2027 «αναδιάταξη και επανασχεδιασμός», διότι πρέπει να υπάρχουν πολλές πολιτικές, </w:t>
      </w:r>
      <w:proofErr w:type="spellStart"/>
      <w:r w:rsidRPr="00EC76E3">
        <w:rPr>
          <w:rFonts w:ascii="Arial" w:hAnsi="Arial" w:cs="Arial"/>
          <w:color w:val="222222"/>
          <w:sz w:val="24"/>
          <w:szCs w:val="24"/>
          <w:shd w:val="clear" w:color="auto" w:fill="FFFFFF"/>
          <w:lang w:eastAsia="el-GR"/>
        </w:rPr>
        <w:t>στοχευμένες</w:t>
      </w:r>
      <w:proofErr w:type="spellEnd"/>
      <w:r w:rsidRPr="00EC76E3">
        <w:rPr>
          <w:rFonts w:ascii="Arial" w:hAnsi="Arial" w:cs="Arial"/>
          <w:color w:val="222222"/>
          <w:sz w:val="24"/>
          <w:szCs w:val="24"/>
          <w:shd w:val="clear" w:color="auto" w:fill="FFFFFF"/>
          <w:lang w:eastAsia="el-GR"/>
        </w:rPr>
        <w:t xml:space="preserve">, για τον </w:t>
      </w:r>
      <w:proofErr w:type="spellStart"/>
      <w:r w:rsidRPr="00EC76E3">
        <w:rPr>
          <w:rFonts w:ascii="Arial" w:hAnsi="Arial" w:cs="Arial"/>
          <w:color w:val="222222"/>
          <w:sz w:val="24"/>
          <w:szCs w:val="24"/>
          <w:shd w:val="clear" w:color="auto" w:fill="FFFFFF"/>
          <w:lang w:eastAsia="el-GR"/>
        </w:rPr>
        <w:t>κορωνοϊό</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Δεν θα ήθελα να μηδενίσουμε τις προσπάθειες που έχουν γίνει μέχρι τώρα σε ευρωπαϊκό επίπεδο, γιατί οι Υπουργοί Οικονομικών της Ευρωπαϊκής Ένωσης έχουμε πάρει σημαντικές αποφάσεις, που έδωσαν βαθμούς ευελιξίας στα κράτη-μέλη της Ευρωζώνης να αναλάβουν αντίστοιχες επεκτατικές δημοσιονομικές πολιτικές.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Ακούω την κριτική, η οποία, όμως, δεν είναι στέρεη, «Γιατί τα μέτρα τα δίνετε παροδικά;», «Γιατί δεν τα δίνετε όλα μπροστά;». Υπάρχουν πολλά </w:t>
      </w:r>
      <w:r w:rsidRPr="00EC76E3">
        <w:rPr>
          <w:rFonts w:ascii="Arial" w:hAnsi="Arial" w:cs="Arial"/>
          <w:color w:val="222222"/>
          <w:sz w:val="24"/>
          <w:szCs w:val="24"/>
          <w:shd w:val="clear" w:color="auto" w:fill="FFFFFF"/>
          <w:lang w:eastAsia="el-GR"/>
        </w:rPr>
        <w:lastRenderedPageBreak/>
        <w:t xml:space="preserve">αντεπιχειρήματα, τα οποία δεν θα ήθελα να αναπτύξω σε μεγάλη έκταση σήμερα. Τα είπα και προχθές. Πρώτα-πρώτα σε ευρωπαϊκό επίπεδο αν δείτε, κάθε εβδομάδα που βγαίνουν οι αποφάσεις του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xml:space="preserve"> λένε, 1% πριν δύο εβδομάδες, 2% μετά. Τώρα λένε ότι τα δημοσιονομικά μέτρα είναι 3% του ΑΕΠ. Αυτό τι σημαίνει; Όλη η Ευρώπη γιατί τα παίρνει σπαστά τα μέτρα; Γιατί δεν ξέρεις την ένταση, το βάθος και -το βασικότερο!- την έκταση του προβλήματος.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Θα συμφωνήσουμε, συνεπώς, σε αυτή την Αίθουσα όλοι -και αυτό κάνει η ελληνική Κυβέρνηση- ότι ρίχνει πολλά όπλα μπροστά. Σε κείμενο που κυκλοφόρησε προχθές από κόμμα της αντιπολίτευσης σε ό,τι αφορά τα δημοσιονομικά μέτρα που έχει πάρει η ελληνική Κυβέρνηση, ο πίνακας δείχνει ότι τα δημοσιονομικά μέτρα που πήρε η ελληνική Κυβέρνηση είναι περισσότερα από αυτά της Ισπανίας, της Ιταλίας, του Βελγίου και όσα της Γαλλίας. Άρα, πήραμε </w:t>
      </w:r>
      <w:proofErr w:type="spellStart"/>
      <w:r w:rsidRPr="00EC76E3">
        <w:rPr>
          <w:rFonts w:ascii="Arial" w:hAnsi="Arial" w:cs="Arial"/>
          <w:color w:val="222222"/>
          <w:sz w:val="24"/>
          <w:szCs w:val="24"/>
          <w:shd w:val="clear" w:color="auto" w:fill="FFFFFF"/>
          <w:lang w:eastAsia="el-GR"/>
        </w:rPr>
        <w:t>εμπροσθοβαρώς</w:t>
      </w:r>
      <w:proofErr w:type="spellEnd"/>
      <w:r w:rsidRPr="00EC76E3">
        <w:rPr>
          <w:rFonts w:ascii="Arial" w:hAnsi="Arial" w:cs="Arial"/>
          <w:color w:val="222222"/>
          <w:sz w:val="24"/>
          <w:szCs w:val="24"/>
          <w:shd w:val="clear" w:color="auto" w:fill="FFFFFF"/>
          <w:lang w:eastAsia="el-GR"/>
        </w:rPr>
        <w:t xml:space="preserve"> μέτρα. Αυτό που ακόμα δεν γνωρίζουμε, είναι πότε θα δώσουμε όλα τα </w:t>
      </w:r>
      <w:proofErr w:type="spellStart"/>
      <w:r w:rsidRPr="00EC76E3">
        <w:rPr>
          <w:rFonts w:ascii="Arial" w:hAnsi="Arial" w:cs="Arial"/>
          <w:color w:val="222222"/>
          <w:sz w:val="24"/>
          <w:szCs w:val="24"/>
          <w:shd w:val="clear" w:color="auto" w:fill="FFFFFF"/>
          <w:lang w:eastAsia="el-GR"/>
        </w:rPr>
        <w:t>πυρομαχικά</w:t>
      </w:r>
      <w:proofErr w:type="spellEnd"/>
      <w:r w:rsidRPr="00EC76E3">
        <w:rPr>
          <w:rFonts w:ascii="Arial" w:hAnsi="Arial" w:cs="Arial"/>
          <w:color w:val="222222"/>
          <w:sz w:val="24"/>
          <w:szCs w:val="24"/>
          <w:shd w:val="clear" w:color="auto" w:fill="FFFFFF"/>
          <w:lang w:eastAsia="el-GR"/>
        </w:rPr>
        <w:t xml:space="preserve"> στη μάχη, γιατί δεν ξέρουμε πόσο θα κρατήσει ο πόλεμος. Όμως, ναι, συμφωνούμε όλοι νομίζω, ότι χρειάζεται </w:t>
      </w:r>
      <w:proofErr w:type="spellStart"/>
      <w:r w:rsidRPr="00EC76E3">
        <w:rPr>
          <w:rFonts w:ascii="Arial" w:hAnsi="Arial" w:cs="Arial"/>
          <w:color w:val="222222"/>
          <w:sz w:val="24"/>
          <w:szCs w:val="24"/>
          <w:shd w:val="clear" w:color="auto" w:fill="FFFFFF"/>
          <w:lang w:eastAsia="el-GR"/>
        </w:rPr>
        <w:t>εμπροσθοβαρώς</w:t>
      </w:r>
      <w:proofErr w:type="spellEnd"/>
      <w:r w:rsidRPr="00EC76E3">
        <w:rPr>
          <w:rFonts w:ascii="Arial" w:hAnsi="Arial" w:cs="Arial"/>
          <w:color w:val="222222"/>
          <w:sz w:val="24"/>
          <w:szCs w:val="24"/>
          <w:shd w:val="clear" w:color="auto" w:fill="FFFFFF"/>
          <w:lang w:eastAsia="el-GR"/>
        </w:rPr>
        <w:t xml:space="preserve"> να πάρεις πολλά μέτρα, αλλά με προσοχή, γιατί δεν ξέρεις πόσο θα κρατήσει ο αντίπαλος, ο εχθρός.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Συνεπώς, πρέπει το βλέμμα μας να το έχουμε στην έκταση του προβλήματος και στη </w:t>
      </w:r>
      <w:proofErr w:type="spellStart"/>
      <w:r w:rsidRPr="00EC76E3">
        <w:rPr>
          <w:rFonts w:ascii="Arial" w:hAnsi="Arial" w:cs="Arial"/>
          <w:color w:val="222222"/>
          <w:sz w:val="24"/>
          <w:szCs w:val="24"/>
          <w:shd w:val="clear" w:color="auto" w:fill="FFFFFF"/>
          <w:lang w:eastAsia="el-GR"/>
        </w:rPr>
        <w:t>μετα-κορωνοϊό</w:t>
      </w:r>
      <w:proofErr w:type="spellEnd"/>
      <w:r w:rsidRPr="00EC76E3">
        <w:rPr>
          <w:rFonts w:ascii="Arial" w:hAnsi="Arial" w:cs="Arial"/>
          <w:color w:val="222222"/>
          <w:sz w:val="24"/>
          <w:szCs w:val="24"/>
          <w:shd w:val="clear" w:color="auto" w:fill="FFFFFF"/>
          <w:lang w:eastAsia="el-GR"/>
        </w:rPr>
        <w:t xml:space="preserve"> εποχή.</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Εδώ, συνεπώς, σε ευρωπαϊκό επίπεδο το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xml:space="preserve"> πήρε κάποιες πάρα πολύ σημαντικές αποφάσεις. Για παράδειγμα, αυτή τη στιγμή δεν υπάρχουν για φέτος δημοσιονομικοί στόχοι για την Ελλάδα. Υπάρχουν οι περίφημοι «αυτόματοι σταθεροποιητές». Τι σημαίνει αυτό; Ναι, πράγματι έχει δίκιο ο κ. </w:t>
      </w:r>
      <w:proofErr w:type="spellStart"/>
      <w:r w:rsidRPr="00EC76E3">
        <w:rPr>
          <w:rFonts w:ascii="Arial" w:hAnsi="Arial" w:cs="Arial"/>
          <w:color w:val="222222"/>
          <w:sz w:val="24"/>
          <w:szCs w:val="24"/>
          <w:shd w:val="clear" w:color="auto" w:fill="FFFFFF"/>
          <w:lang w:eastAsia="el-GR"/>
        </w:rPr>
        <w:t>Βαρουφάκης</w:t>
      </w:r>
      <w:proofErr w:type="spellEnd"/>
      <w:r w:rsidRPr="00EC76E3">
        <w:rPr>
          <w:rFonts w:ascii="Arial" w:hAnsi="Arial" w:cs="Arial"/>
          <w:color w:val="222222"/>
          <w:sz w:val="24"/>
          <w:szCs w:val="24"/>
          <w:shd w:val="clear" w:color="auto" w:fill="FFFFFF"/>
          <w:lang w:eastAsia="el-GR"/>
        </w:rPr>
        <w:t xml:space="preserve">, θα έχουμε ύφεση. Θα έχουμε σημαντική ύφεση, βαριά ύφεση το 2020 στην Ελλάδα. Και θέλω να σας πω, για να καταλάβετε πόσο δύσκολη είναι η άσκηση, ότι στο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xml:space="preserve"> το προχθεσινό -μπερδεύω το προχθεσινό με το χθεσινό, γιατί κράτησε και την επόμενη ημέρα- οι εκτιμήσεις της Ευρωπαϊκής Επιτροπής για την ύφεση στην Ευρώπη είναι από 5% μέχρι 10%. Αντιλαμβάνεστε ότι κανείς δεν μπορεί να κάνει ασφαλείς εκτιμήσεις, προβλέψεις για το βάθος της ύφεσης. Από 5% μέχρι 10%! Δεν μιλάμε για 5% μέχρι 6%, 7%. Από 5% μέχρι 10%. Άρα, δεν υπάρχουν δημοσιονομικοί στόχοι. Υπάρχουν αυτόματοι σταθεροποιητές. Τι σημαίνει αυτό, για να πιάσω το νήμα από εκεί που κατέληξα προηγουμένως; Αυτό σημαίνει ότι η μεγαλύτερη ύφεση, η πιο βαθιά ύφεση θα έχει μειωμένα έσοδα. Τα μειωμένα κρατικά έσοδα δεν θα υπολογίζονται στους όποιους μελλοντικούς δημοσιονομικούς στόχους.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Η υγειονομική κρίση του </w:t>
      </w:r>
      <w:proofErr w:type="spellStart"/>
      <w:r w:rsidRPr="00EC76E3">
        <w:rPr>
          <w:rFonts w:ascii="Arial" w:hAnsi="Arial" w:cs="Arial"/>
          <w:color w:val="222222"/>
          <w:sz w:val="24"/>
          <w:szCs w:val="24"/>
          <w:shd w:val="clear" w:color="auto" w:fill="FFFFFF"/>
          <w:lang w:eastAsia="el-GR"/>
        </w:rPr>
        <w:t>κορωνοϊού</w:t>
      </w:r>
      <w:proofErr w:type="spellEnd"/>
      <w:r w:rsidRPr="00EC76E3">
        <w:rPr>
          <w:rFonts w:ascii="Arial" w:hAnsi="Arial" w:cs="Arial"/>
          <w:color w:val="222222"/>
          <w:sz w:val="24"/>
          <w:szCs w:val="24"/>
          <w:shd w:val="clear" w:color="auto" w:fill="FFFFFF"/>
          <w:lang w:eastAsia="el-GR"/>
        </w:rPr>
        <w:t xml:space="preserve"> θα οδηγήσει στην ανάγκη χορήγησης περισσότερων επιδομάτων ανεργίας. Η Ισπανίδα συνάδελφός μου προχθές είπε ότι σε δύο εβδομάδες είχαν ένα εκατομμύριο απολύσεις -κυρίως στην εστία- στην Ισπανία. Ένα εκατομμύριο απολύσεις! Το λέω αυτό, για να </w:t>
      </w:r>
      <w:r w:rsidRPr="00EC76E3">
        <w:rPr>
          <w:rFonts w:ascii="Arial" w:hAnsi="Arial" w:cs="Arial"/>
          <w:color w:val="222222"/>
          <w:sz w:val="24"/>
          <w:szCs w:val="24"/>
          <w:shd w:val="clear" w:color="auto" w:fill="FFFFFF"/>
          <w:lang w:eastAsia="el-GR"/>
        </w:rPr>
        <w:lastRenderedPageBreak/>
        <w:t>δείτε πόσο σημαντική προσπάθεια γίνεται στην Ελλάδα σε σχέση με άλλες χώρες. Άρα, εκεί τα επιδόματα ανεργίας επίσης εξαιρούνται από τους δημοσιονομικούς στόχους.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Αυτά τα δύο καλούνται αυτόματοι σταθεροποιητές.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Δεν μείναμε, όμως, μόνο εκεί. Τι άλλο αποφασίσαμε; Αποφασίσαμε ότι όποιες παρεμβάσεις γίνονται για τη δημόσια υγεία, για την ενίσχυση της ρευστότητας των επιχειρήσεων, για την τόνωση των θέσεων απασχόλησης και για την κοινωνική συνοχή -πάνω σε αυτούς τους τέσσερις πυλώνες- και αυτές οι  δαπάνες εξαιρούνται από τα όποια δημοσιονομικά αποτελέσματα. Αυτά είναι τα «</w:t>
      </w:r>
      <w:r w:rsidRPr="00EC76E3">
        <w:rPr>
          <w:rFonts w:ascii="Arial" w:hAnsi="Arial" w:cs="Arial"/>
          <w:color w:val="222222"/>
          <w:sz w:val="24"/>
          <w:szCs w:val="24"/>
          <w:shd w:val="clear" w:color="auto" w:fill="FFFFFF"/>
          <w:lang w:val="en-US" w:eastAsia="el-GR"/>
        </w:rPr>
        <w:t>adjustments</w:t>
      </w:r>
      <w:r w:rsidRPr="00EC76E3">
        <w:rPr>
          <w:rFonts w:ascii="Arial" w:hAnsi="Arial" w:cs="Arial"/>
          <w:color w:val="222222"/>
          <w:sz w:val="24"/>
          <w:szCs w:val="24"/>
          <w:shd w:val="clear" w:color="auto" w:fill="FFFFFF"/>
          <w:lang w:eastAsia="el-GR"/>
        </w:rPr>
        <w:t xml:space="preserve">». Το πρώτο είναι οι αυτόματοι σταθεροποιητές, το δεύτερο είναι οι προσαρμογές.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Όλα αυτά, συνεπώς, που υλοποιεί η ελληνική Κυβέρνηση, εξαιρούνται από τους όποιους μελλοντικούς δημοσιονομικούς στόχους. Άρα, σε αντιδιαστολή με το επιχείρημα «θα πρέπει να γυρίσετε στους δημοσιονομικούς στόχους εκεί που ήσασταν», όχι, γιατί αυτά είναι «</w:t>
      </w:r>
      <w:r w:rsidRPr="00EC76E3">
        <w:rPr>
          <w:rFonts w:ascii="Arial" w:hAnsi="Arial" w:cs="Arial"/>
          <w:color w:val="222222"/>
          <w:sz w:val="24"/>
          <w:szCs w:val="24"/>
          <w:shd w:val="clear" w:color="auto" w:fill="FFFFFF"/>
          <w:lang w:val="en-US" w:eastAsia="el-GR"/>
        </w:rPr>
        <w:t>adjustments</w:t>
      </w:r>
      <w:r w:rsidRPr="00EC76E3">
        <w:rPr>
          <w:rFonts w:ascii="Arial" w:hAnsi="Arial" w:cs="Arial"/>
          <w:color w:val="222222"/>
          <w:sz w:val="24"/>
          <w:szCs w:val="24"/>
          <w:shd w:val="clear" w:color="auto" w:fill="FFFFFF"/>
          <w:lang w:eastAsia="el-GR"/>
        </w:rPr>
        <w:t>», αυτά είναι λόγω της παροδικής κρίσης, η οποία έχει εμφανιστεί.</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Απάντησα στο ερώτημα της κ. Ξενογιαννακοπούλου. Δεν αρκούν τα 500 δισεκατομμύρια ευρώ. Χρειάζονται περισσότερα. Σας είπα για ένα πλέγμα μέτρων -στο οποίο νομίζω ότι θα συμφωνήσουμε σήμερα- που αυξάνει τη </w:t>
      </w:r>
      <w:r w:rsidRPr="00EC76E3">
        <w:rPr>
          <w:rFonts w:ascii="Arial" w:hAnsi="Arial" w:cs="Arial"/>
          <w:color w:val="222222"/>
          <w:sz w:val="24"/>
          <w:szCs w:val="24"/>
          <w:shd w:val="clear" w:color="auto" w:fill="FFFFFF"/>
          <w:lang w:eastAsia="el-GR"/>
        </w:rPr>
        <w:lastRenderedPageBreak/>
        <w:t>γραμμή πυρός της Ευρώπης για το σήμερα και για το αύριο, γιατί συζητάμε και για την επόμενη ημέρα της ευρωπαϊκής οικονομίας. Υπάρχει ρευστότητα της Ευρωπαϊκής Κεντρικής Τράπεζας και πιστεύω ότι με τις κατάλληλες διατυπώσεις θα υπάρχει ζωντανή η προοπτική της κοινής έκδοσης χρέους.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Σε ό,τι αφορά τα </w:t>
      </w:r>
      <w:r w:rsidRPr="00EC76E3">
        <w:rPr>
          <w:rFonts w:ascii="Arial" w:hAnsi="Arial" w:cs="Arial"/>
          <w:color w:val="222222"/>
          <w:sz w:val="24"/>
          <w:szCs w:val="24"/>
          <w:shd w:val="clear" w:color="auto" w:fill="FFFFFF"/>
          <w:lang w:val="en-US" w:eastAsia="el-GR"/>
        </w:rPr>
        <w:t>ANFAs</w:t>
      </w:r>
      <w:r w:rsidRPr="00EC76E3">
        <w:rPr>
          <w:rFonts w:ascii="Arial" w:hAnsi="Arial" w:cs="Arial"/>
          <w:color w:val="222222"/>
          <w:sz w:val="24"/>
          <w:szCs w:val="24"/>
          <w:shd w:val="clear" w:color="auto" w:fill="FFFFFF"/>
          <w:lang w:eastAsia="el-GR"/>
        </w:rPr>
        <w:t xml:space="preserve"> και τα </w:t>
      </w:r>
      <w:r w:rsidRPr="00EC76E3">
        <w:rPr>
          <w:rFonts w:ascii="Arial" w:hAnsi="Arial" w:cs="Arial"/>
          <w:color w:val="222222"/>
          <w:sz w:val="24"/>
          <w:szCs w:val="24"/>
          <w:shd w:val="clear" w:color="auto" w:fill="FFFFFF"/>
          <w:lang w:val="en-US" w:eastAsia="el-GR"/>
        </w:rPr>
        <w:t>SMPs</w:t>
      </w:r>
      <w:r w:rsidRPr="00EC76E3">
        <w:rPr>
          <w:rFonts w:ascii="Arial" w:hAnsi="Arial" w:cs="Arial"/>
          <w:color w:val="222222"/>
          <w:sz w:val="24"/>
          <w:szCs w:val="24"/>
          <w:shd w:val="clear" w:color="auto" w:fill="FFFFFF"/>
          <w:lang w:eastAsia="el-GR"/>
        </w:rPr>
        <w:t xml:space="preserve"> θέλω να πω τα εξής: Ξέρετε πολύ καλά ότι τα </w:t>
      </w:r>
      <w:r w:rsidRPr="00EC76E3">
        <w:rPr>
          <w:rFonts w:ascii="Arial" w:hAnsi="Arial" w:cs="Arial"/>
          <w:color w:val="222222"/>
          <w:sz w:val="24"/>
          <w:szCs w:val="24"/>
          <w:shd w:val="clear" w:color="auto" w:fill="FFFFFF"/>
          <w:lang w:val="en-US" w:eastAsia="el-GR"/>
        </w:rPr>
        <w:t>ANFAs</w:t>
      </w:r>
      <w:r w:rsidRPr="00EC76E3">
        <w:rPr>
          <w:rFonts w:ascii="Arial" w:hAnsi="Arial" w:cs="Arial"/>
          <w:color w:val="222222"/>
          <w:sz w:val="24"/>
          <w:szCs w:val="24"/>
          <w:shd w:val="clear" w:color="auto" w:fill="FFFFFF"/>
          <w:lang w:eastAsia="el-GR"/>
        </w:rPr>
        <w:t xml:space="preserve"> και τα </w:t>
      </w:r>
      <w:r w:rsidRPr="00EC76E3">
        <w:rPr>
          <w:rFonts w:ascii="Arial" w:hAnsi="Arial" w:cs="Arial"/>
          <w:color w:val="222222"/>
          <w:sz w:val="24"/>
          <w:szCs w:val="24"/>
          <w:shd w:val="clear" w:color="auto" w:fill="FFFFFF"/>
          <w:lang w:val="en-US" w:eastAsia="el-GR"/>
        </w:rPr>
        <w:t>SMPs</w:t>
      </w:r>
      <w:r w:rsidRPr="00EC76E3">
        <w:rPr>
          <w:rFonts w:ascii="Arial" w:hAnsi="Arial" w:cs="Arial"/>
          <w:color w:val="222222"/>
          <w:sz w:val="24"/>
          <w:szCs w:val="24"/>
          <w:shd w:val="clear" w:color="auto" w:fill="FFFFFF"/>
          <w:lang w:eastAsia="el-GR"/>
        </w:rPr>
        <w:t xml:space="preserve"> συνδυάζονται και συνοδεύουν θετικές αξιολογήσεις της χώρας. Πόσα είναι τα </w:t>
      </w:r>
      <w:r w:rsidRPr="00EC76E3">
        <w:rPr>
          <w:rFonts w:ascii="Arial" w:hAnsi="Arial" w:cs="Arial"/>
          <w:color w:val="222222"/>
          <w:sz w:val="24"/>
          <w:szCs w:val="24"/>
          <w:shd w:val="clear" w:color="auto" w:fill="FFFFFF"/>
          <w:lang w:val="en-US" w:eastAsia="el-GR"/>
        </w:rPr>
        <w:t>ANFAs</w:t>
      </w:r>
      <w:r w:rsidRPr="00EC76E3">
        <w:rPr>
          <w:rFonts w:ascii="Arial" w:hAnsi="Arial" w:cs="Arial"/>
          <w:color w:val="222222"/>
          <w:sz w:val="24"/>
          <w:szCs w:val="24"/>
          <w:shd w:val="clear" w:color="auto" w:fill="FFFFFF"/>
          <w:lang w:eastAsia="el-GR"/>
        </w:rPr>
        <w:t xml:space="preserve"> και τα </w:t>
      </w:r>
      <w:r w:rsidRPr="00EC76E3">
        <w:rPr>
          <w:rFonts w:ascii="Arial" w:hAnsi="Arial" w:cs="Arial"/>
          <w:color w:val="222222"/>
          <w:sz w:val="24"/>
          <w:szCs w:val="24"/>
          <w:shd w:val="clear" w:color="auto" w:fill="FFFFFF"/>
          <w:lang w:val="en-US" w:eastAsia="el-GR"/>
        </w:rPr>
        <w:t>SMPs</w:t>
      </w:r>
      <w:r w:rsidRPr="00EC76E3">
        <w:rPr>
          <w:rFonts w:ascii="Arial" w:hAnsi="Arial" w:cs="Arial"/>
          <w:color w:val="222222"/>
          <w:sz w:val="24"/>
          <w:szCs w:val="24"/>
          <w:shd w:val="clear" w:color="auto" w:fill="FFFFFF"/>
          <w:lang w:eastAsia="el-GR"/>
        </w:rPr>
        <w:t xml:space="preserve"> των επόμενων τριών ετών, 2020, 2021 και 2022; Είναι 3,5 δισεκατομμύρια ευρώ. Άρα, αυτά τα 3,5 δισεκατομμύρια ευρώ συνδυάζονται και συνοδεύουν κάθε εξάμηνο την αντίστοιχη αξιολόγηση. Η έκτη αξιολόγηση που σήμερα «τρέχει» στη χώρα μας είναι ύψους 600 εκατομμυρίων ευρώ. Το πώς θα αξιοποιηθούν αυτοί οι πόροι είναι ένα θέμα το οποίο είναι επιλογή της ελληνικής Κυβέρνησης πώς θα το χρησιμοποιήσει. Σίγουρα, όμως, 3,5 δισεκατομμύρια ευρώ σήμερα από </w:t>
      </w:r>
      <w:r w:rsidRPr="00EC76E3">
        <w:rPr>
          <w:rFonts w:ascii="Arial" w:hAnsi="Arial" w:cs="Arial"/>
          <w:color w:val="222222"/>
          <w:sz w:val="24"/>
          <w:szCs w:val="24"/>
          <w:shd w:val="clear" w:color="auto" w:fill="FFFFFF"/>
          <w:lang w:val="en-US" w:eastAsia="el-GR"/>
        </w:rPr>
        <w:t>ANFAs</w:t>
      </w:r>
      <w:r w:rsidRPr="00EC76E3">
        <w:rPr>
          <w:rFonts w:ascii="Arial" w:hAnsi="Arial" w:cs="Arial"/>
          <w:color w:val="222222"/>
          <w:sz w:val="24"/>
          <w:szCs w:val="24"/>
          <w:shd w:val="clear" w:color="auto" w:fill="FFFFFF"/>
          <w:lang w:eastAsia="el-GR"/>
        </w:rPr>
        <w:t xml:space="preserve"> και </w:t>
      </w:r>
      <w:r w:rsidRPr="00EC76E3">
        <w:rPr>
          <w:rFonts w:ascii="Arial" w:hAnsi="Arial" w:cs="Arial"/>
          <w:color w:val="222222"/>
          <w:sz w:val="24"/>
          <w:szCs w:val="24"/>
          <w:shd w:val="clear" w:color="auto" w:fill="FFFFFF"/>
          <w:lang w:val="en-US" w:eastAsia="el-GR"/>
        </w:rPr>
        <w:t>SMPs</w:t>
      </w:r>
      <w:r w:rsidRPr="00EC76E3">
        <w:rPr>
          <w:rFonts w:ascii="Arial" w:hAnsi="Arial" w:cs="Arial"/>
          <w:color w:val="222222"/>
          <w:sz w:val="24"/>
          <w:szCs w:val="24"/>
          <w:shd w:val="clear" w:color="auto" w:fill="FFFFFF"/>
          <w:lang w:eastAsia="el-GR"/>
        </w:rPr>
        <w:t>, όπως κάποιοι προτείνουν, όταν αυτοί δεν είχαν εξασφαλίσει καν τη χρήση αυτών για οτιδήποτε εκτός χρέους, νομίζω ότι είναι τουλάχιστον ανεύθυνο.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Σε ό,τι αφορά το δανεισμό του δημοσίου, ναι, οι αποφάσεις της Ευρωπαϊκής Κεντρικής Τράπεζας τι αποτέλεσμα είχαν μέχρι τώρα; Ότι μείωσαν το κόστος δανεισμού της χώρας, άρα κατά συνέπεια τραπεζών και επιχειρήσεων. Το κόστος, συνεπώς, της χώρας είναι πολύ χαμηλότερο, απ’ ό,τι </w:t>
      </w:r>
      <w:r w:rsidRPr="00EC76E3">
        <w:rPr>
          <w:rFonts w:ascii="Arial" w:hAnsi="Arial" w:cs="Arial"/>
          <w:color w:val="222222"/>
          <w:sz w:val="24"/>
          <w:szCs w:val="24"/>
          <w:shd w:val="clear" w:color="auto" w:fill="FFFFFF"/>
          <w:lang w:eastAsia="el-GR"/>
        </w:rPr>
        <w:lastRenderedPageBreak/>
        <w:t>πριν από τις δύο αποφάσεις της Ευρωπαϊκής Κεντρικής Τράπεζας. Θα ήθελα να επαναλάβω ότι αυτές είναι αποφάσεις τις οποίες διεκδικούσαμε από το 2015 και 2018 και ουδέποτε είχαμε πάρει.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Σε ό,τι αφορά την προστασία της πρώτης κατοικίας,  η σημερινή Κυβέρνηση έχει αποδείξει ότι την κατάλληλη στιγμή αναλαμβάνει τις κατάλληλες πρωτοβουλίες με αποτελεσματικότητα και κοινωνική δικαιοσύνη.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Υπενθυμίζω σε όσους το παραβλέπουν ή σχολιάζουν εκ του μακρόθεν μέσω Facebook διάφορες πρωτοβουλίες της Κυβέρνησης ότι οι ίδιοι είχαν υπογράψει το πλαίσιο προστασίας της πρώτης κατοικίας να λήξει στις 31-12-2019. Αυτή η Κυβέρνηση το </w:t>
      </w:r>
      <w:proofErr w:type="spellStart"/>
      <w:r w:rsidRPr="00EC76E3">
        <w:rPr>
          <w:rFonts w:ascii="Arial" w:hAnsi="Arial" w:cs="Arial"/>
          <w:color w:val="222222"/>
          <w:sz w:val="24"/>
          <w:szCs w:val="24"/>
          <w:shd w:val="clear" w:color="auto" w:fill="FFFFFF"/>
          <w:lang w:eastAsia="el-GR"/>
        </w:rPr>
        <w:t>παρέτεινε</w:t>
      </w:r>
      <w:proofErr w:type="spellEnd"/>
      <w:r w:rsidRPr="00EC76E3">
        <w:rPr>
          <w:rFonts w:ascii="Arial" w:hAnsi="Arial" w:cs="Arial"/>
          <w:color w:val="222222"/>
          <w:sz w:val="24"/>
          <w:szCs w:val="24"/>
          <w:shd w:val="clear" w:color="auto" w:fill="FFFFFF"/>
          <w:lang w:eastAsia="el-GR"/>
        </w:rPr>
        <w:t xml:space="preserve"> για τέσσερις μήνες.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Εδώ είμαστε μέχρι τέλος Απριλίου να αξιολογηθούμε για τις πρωτοβουλίες τις οποίες θα αναλάβουμε. Σίγουρα θα είναι πρωτοβουλίες που θα αποδεικνύουν αποτελεσματικότητα, αποφασιστικότητα και κοινωνική ευαισθησία.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Κύριε Λοβέρδο, δεν είναι μόνο η Ολλανδία. Είναι και άλλες χώρες, οι οποίες είναι αντίθετες στην </w:t>
      </w:r>
      <w:proofErr w:type="spellStart"/>
      <w:r w:rsidRPr="00EC76E3">
        <w:rPr>
          <w:rFonts w:ascii="Arial" w:hAnsi="Arial" w:cs="Arial"/>
          <w:color w:val="222222"/>
          <w:sz w:val="24"/>
          <w:szCs w:val="24"/>
          <w:shd w:val="clear" w:color="auto" w:fill="FFFFFF"/>
          <w:lang w:eastAsia="el-GR"/>
        </w:rPr>
        <w:t>αμοιβαιοποίηση</w:t>
      </w:r>
      <w:proofErr w:type="spellEnd"/>
      <w:r w:rsidRPr="00EC76E3">
        <w:rPr>
          <w:rFonts w:ascii="Arial" w:hAnsi="Arial" w:cs="Arial"/>
          <w:color w:val="222222"/>
          <w:sz w:val="24"/>
          <w:szCs w:val="24"/>
          <w:shd w:val="clear" w:color="auto" w:fill="FFFFFF"/>
          <w:lang w:eastAsia="el-GR"/>
        </w:rPr>
        <w:t xml:space="preserve"> του χρέους, αλλά και επιθυμούν τη χρήση του </w:t>
      </w:r>
      <w:r w:rsidRPr="00EC76E3">
        <w:rPr>
          <w:rFonts w:ascii="Arial" w:hAnsi="Arial" w:cs="Arial"/>
          <w:color w:val="222222"/>
          <w:sz w:val="24"/>
          <w:szCs w:val="24"/>
          <w:shd w:val="clear" w:color="auto" w:fill="FFFFFF"/>
          <w:lang w:val="en-GB" w:eastAsia="el-GR"/>
        </w:rPr>
        <w:t>ESM</w:t>
      </w:r>
      <w:r w:rsidRPr="00EC76E3">
        <w:rPr>
          <w:rFonts w:ascii="Arial" w:hAnsi="Arial" w:cs="Arial"/>
          <w:color w:val="222222"/>
          <w:sz w:val="24"/>
          <w:szCs w:val="24"/>
          <w:shd w:val="clear" w:color="auto" w:fill="FFFFFF"/>
          <w:lang w:eastAsia="el-GR"/>
        </w:rPr>
        <w:t xml:space="preserve"> με αυστηρούς όρους, συνδεδεμένους με μακροοικονομικές επιδόσεις της όποιας χώρας. Και σε αυτό είμαστε κάθετα αντίθετοι.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ΑΝΔΡΕΑΣ ΛΟΒΕΡΔΟΣ:</w:t>
      </w:r>
      <w:r w:rsidRPr="00EC76E3">
        <w:rPr>
          <w:rFonts w:ascii="Arial" w:hAnsi="Arial" w:cs="Arial"/>
          <w:color w:val="222222"/>
          <w:sz w:val="24"/>
          <w:szCs w:val="24"/>
          <w:shd w:val="clear" w:color="auto" w:fill="FFFFFF"/>
          <w:lang w:eastAsia="el-GR"/>
        </w:rPr>
        <w:t xml:space="preserve"> Ποιες χώρες είναι;</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lastRenderedPageBreak/>
        <w:t>ΧΡΗΣΤΟΣ ΣΤΑΪΚΟΥΡΑΣ (Υπουργός Οικονομικών):</w:t>
      </w:r>
      <w:r w:rsidRPr="00EC76E3">
        <w:rPr>
          <w:rFonts w:ascii="Arial" w:hAnsi="Arial" w:cs="Arial"/>
          <w:color w:val="222222"/>
          <w:sz w:val="24"/>
          <w:szCs w:val="24"/>
          <w:shd w:val="clear" w:color="auto" w:fill="FFFFFF"/>
          <w:lang w:eastAsia="el-GR"/>
        </w:rPr>
        <w:t xml:space="preserve"> Είναι αρκετές χώρες. Τώρα δεν είναι αυτό το θέμα. Αφήστε να τελειώσει και η σημερινή διαδικασία και στη συνέχεια μπορώ να έρθω και να μιλήσουμε ακόμα πιο ανοικτά και διεξοδικά.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ΑΝΔΡΕΑΣ ΛΟΒΕΡΔΟΣ:</w:t>
      </w:r>
      <w:r w:rsidRPr="00EC76E3">
        <w:rPr>
          <w:rFonts w:ascii="Arial" w:hAnsi="Arial" w:cs="Arial"/>
          <w:color w:val="222222"/>
          <w:sz w:val="24"/>
          <w:szCs w:val="24"/>
          <w:shd w:val="clear" w:color="auto" w:fill="FFFFFF"/>
          <w:lang w:eastAsia="el-GR"/>
        </w:rPr>
        <w:t xml:space="preserve"> Πάντως, δεν είναι η πλειοψηφία.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ΧΡΗΣΤΟΣ ΣΤΑΪΚΟΥΡΑΣ (Υπουργός Οικονομικών):</w:t>
      </w:r>
      <w:r w:rsidRPr="00EC76E3">
        <w:rPr>
          <w:rFonts w:ascii="Arial" w:hAnsi="Arial" w:cs="Arial"/>
          <w:color w:val="222222"/>
          <w:sz w:val="24"/>
          <w:szCs w:val="24"/>
          <w:shd w:val="clear" w:color="auto" w:fill="FFFFFF"/>
          <w:lang w:eastAsia="el-GR"/>
        </w:rPr>
        <w:t xml:space="preserve"> Είναι οριακοί οι συσχετισμοί. </w:t>
      </w:r>
      <w:proofErr w:type="spellStart"/>
      <w:r w:rsidRPr="00EC76E3">
        <w:rPr>
          <w:rFonts w:ascii="Arial" w:hAnsi="Arial" w:cs="Arial"/>
          <w:color w:val="222222"/>
          <w:sz w:val="24"/>
          <w:szCs w:val="24"/>
          <w:shd w:val="clear" w:color="auto" w:fill="FFFFFF"/>
          <w:lang w:eastAsia="el-GR"/>
        </w:rPr>
        <w:t>Καμμία</w:t>
      </w:r>
      <w:proofErr w:type="spellEnd"/>
      <w:r w:rsidRPr="00EC76E3">
        <w:rPr>
          <w:rFonts w:ascii="Arial" w:hAnsi="Arial" w:cs="Arial"/>
          <w:color w:val="222222"/>
          <w:sz w:val="24"/>
          <w:szCs w:val="24"/>
          <w:shd w:val="clear" w:color="auto" w:fill="FFFFFF"/>
          <w:lang w:eastAsia="el-GR"/>
        </w:rPr>
        <w:t xml:space="preserve"> φορά ξέρετε δεν τοποθετούνται και όλες οι χώρες ή κάποιες χώρες -έχει εμπειρία και ο κ. </w:t>
      </w:r>
      <w:proofErr w:type="spellStart"/>
      <w:r w:rsidRPr="00EC76E3">
        <w:rPr>
          <w:rFonts w:ascii="Arial" w:hAnsi="Arial" w:cs="Arial"/>
          <w:color w:val="222222"/>
          <w:sz w:val="24"/>
          <w:szCs w:val="24"/>
          <w:shd w:val="clear" w:color="auto" w:fill="FFFFFF"/>
          <w:lang w:eastAsia="el-GR"/>
        </w:rPr>
        <w:t>Βαρουφάκης</w:t>
      </w:r>
      <w:proofErr w:type="spellEnd"/>
      <w:r w:rsidRPr="00EC76E3">
        <w:rPr>
          <w:rFonts w:ascii="Arial" w:hAnsi="Arial" w:cs="Arial"/>
          <w:color w:val="222222"/>
          <w:sz w:val="24"/>
          <w:szCs w:val="24"/>
          <w:shd w:val="clear" w:color="auto" w:fill="FFFFFF"/>
          <w:lang w:eastAsia="el-GR"/>
        </w:rPr>
        <w:t>- μπορεί να μην τοποθετούνται, αλλά να κρύβονται πίσω από κάποιες άλλες. Δεν ετέθη θέμα ψηφοφορίας για να σας πω ότι είναι η πλειοψηφία ή η μειοψηφία. Γενικώς, όμως, είναι δύο συγκεκριμένα μπλοκ που έχουν δημιουργηθεί σε διάφορα επίπεδα στην Ευρώπη.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 Προσπάθησα, συνεπώς, να απαντήσω στα περισσότερα. Πράγματι η προχθεσινή εξέλιξη σε επίπεδο </w:t>
      </w:r>
      <w:proofErr w:type="spellStart"/>
      <w:r w:rsidRPr="00EC76E3">
        <w:rPr>
          <w:rFonts w:ascii="Arial" w:hAnsi="Arial" w:cs="Arial"/>
          <w:color w:val="222222"/>
          <w:sz w:val="24"/>
          <w:szCs w:val="24"/>
          <w:shd w:val="clear" w:color="auto" w:fill="FFFFFF"/>
          <w:lang w:eastAsia="el-GR"/>
        </w:rPr>
        <w:t>Eurogroup</w:t>
      </w:r>
      <w:proofErr w:type="spellEnd"/>
      <w:r w:rsidRPr="00EC76E3">
        <w:rPr>
          <w:rFonts w:ascii="Arial" w:hAnsi="Arial" w:cs="Arial"/>
          <w:color w:val="222222"/>
          <w:sz w:val="24"/>
          <w:szCs w:val="24"/>
          <w:shd w:val="clear" w:color="auto" w:fill="FFFFFF"/>
          <w:lang w:eastAsia="el-GR"/>
        </w:rPr>
        <w:t xml:space="preserve"> ήταν απογοητευτική. Θέλαμε λύση. Επιδιώξαμε λύση. Επί δεκαπέντε ώρες προσπαθούσαμε να βρούμε λύση. Δεν επετεύχθη αυτό. Προφανώς οι λύσεις είναι αποτέλεσμα συμβιβασμών. Πάντα υπάρχουν συμβιβασμοί σε ευρωπαϊκό επίπεδο. Θέλουμε σήμερα να είναι γενναίοι αυτοί οι συμβιβασμοί και να υπάρχουν γενναίες λύσεις.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Και κάτι τελευταίο. Έχω δώσει συγκεκριμένους πίνακες εκ των οποίων θα ήθελα κάποια στιγμή να τοποθετηθούμε και στο ελληνικό Κοινοβούλιο.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Το 2019 έχει πολύ μεγάλη σημασία να δει κανείς τα συστατικά του πλούτου. Τα δύο βασικότερα συστατικά του πλούτου -γιατί υπάρχει μια κριτική και απ’ αυτό, αλλά έδωσα συγκεκριμένους πίνακες επί των οποίων δεν τοποθετήθηκε κανένα κόμμα της αντιπολίτευσης-, δηλαδή η ιδιωτική κατανάλωση ήταν το τέταρτο τρίμηνο του 2019 στο υψηλότερο επίπεδο από το 2006 και οι επενδύσεις το τέταρτο τρίμηνο του 2019  ήταν 14,4% σε τριμηνιαία βάση. Ήταν η υψηλότερη αύξηση από το 2007.</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Τι σημαίνει αυτό; Σημαίνει ότι είχε δημιουργηθεί μια δυναμική στην οικονομία, την οποία θα έπρεπε να την ακολουθήσουμε το επόμενο χρονικό διάστημα. Γι’ αυτό και πιστεύαμε κι είχαμε βάσιμες εκτιμήσεις -και όλοι συμφωνούσαν σε αυτό- ότι η Ελλάδα θα έτρεχε το 2020 με ρυθμούς οικονομικής μεγέθυνσης πάνω από 2,5%.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Ποιο ήταν το πρόβλημα στο τέταρτο τρίμηνο του 2019; Ήταν τα αποθέματα. Τα αποθέματα που είναι ένα λογιστικό μέγεθος ήταν που έριξαν το συνολικό ρυθμό οικονομικής μεγέθυνσης. Και για όσους ξέρουν -και υπάρχουν εδώ μέσα στην Αίθουσα συνάδελφοι που ξέρουν καλά μακροοικονομικά- έχει αποδειχθεί ότι τα αποθέματα το επόμενο χρονικό διάστημα ενισχύουν τους ρυθμούς οικονομικής μεγέθυνσης.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Συμπερασματικά, σήμερα πρέπει να δράσουμε έγκαιρα, αποφασιστικά, σε όλα τα πεδία και τα επίπεδα, υγεία και οικονομία. Προέχει η υγεία βεβαίως, και έπεται η οικονομία. Να ακολουθήσουμε τους ειδικούς, να ρίξουμε πολλά όπλα στη μάχη, να έχουμε περισσότερα όπλα στη μάχη, αλλά να ξέρουμε και πόσο θα κρατήσει αυτός ο πόλεμος. Γιατί το κρίσιμο θέμα είναι να βγούμε νικητές απ’ αυτό τον πόλεμο και την επόμενη μέρα να πιάσουμε το νήμα από εκεί που το αφήσαμε την προηγούμενη μέρα, με κοινωνική δικαιοσύνη, με αίσθημα δικαίου.  Κι αυτό θα κάνουμε με ενισχυμένη την κοινωνική συνοχή.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Σας ευχαριστώ πολύ.</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ΑΝΔΡΕΑΣ ΛΟΒΕΡΔΟΣ:</w:t>
      </w:r>
      <w:r w:rsidRPr="00EC76E3">
        <w:rPr>
          <w:rFonts w:ascii="Arial" w:hAnsi="Arial" w:cs="Arial"/>
          <w:color w:val="222222"/>
          <w:sz w:val="24"/>
          <w:szCs w:val="24"/>
          <w:shd w:val="clear" w:color="auto" w:fill="FFFFFF"/>
          <w:lang w:eastAsia="el-GR"/>
        </w:rPr>
        <w:t xml:space="preserve"> Για την ποσοτική χαλάρωση δεν μας είπατε.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Ευχαριστούμε πολύ, κύριε Υπουργέ.</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Τον λόγο έχει ο κύριος </w:t>
      </w:r>
      <w:proofErr w:type="spellStart"/>
      <w:r w:rsidRPr="00EC76E3">
        <w:rPr>
          <w:rFonts w:ascii="Arial" w:hAnsi="Arial" w:cs="Arial"/>
          <w:color w:val="222222"/>
          <w:sz w:val="24"/>
          <w:szCs w:val="24"/>
          <w:shd w:val="clear" w:color="auto" w:fill="FFFFFF"/>
          <w:lang w:eastAsia="el-GR"/>
        </w:rPr>
        <w:t>Βαρουφάκης</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ΓΙΑΝΗΣ ΒΑΡΟΥΦΑΚΗΣ (Γραμματέας του ΜέΡΑ25):</w:t>
      </w:r>
      <w:r w:rsidRPr="00EC76E3">
        <w:rPr>
          <w:rFonts w:ascii="Arial" w:hAnsi="Arial" w:cs="Arial"/>
          <w:color w:val="222222"/>
          <w:sz w:val="24"/>
          <w:szCs w:val="24"/>
          <w:shd w:val="clear" w:color="auto" w:fill="FFFFFF"/>
          <w:lang w:eastAsia="el-GR"/>
        </w:rPr>
        <w:t xml:space="preserve"> Κύριε Υπουργέ, η ιστορία κρίνει τους Υπουργούς Οικονομικών. Δεν κρίνει ο ένας Υπουργός Οικονομικών τον άλλον. Θα μας κρίνει η ιστορία κι εσάς κι εμένα.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 Σήμερα, όμως, με την τοποθέτηση που κάνετε και την απάντηση που δώσατε συγκεκριμένα σε εμένα, με την αναφορά σας στο καλοκαίρι του 2015, κάνατε ένα κακό στον εαυτό σας,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Σήμερα θα πρέπει να πάτε </w:t>
      </w:r>
      <w:r w:rsidRPr="00EC76E3">
        <w:rPr>
          <w:rFonts w:ascii="Arial" w:hAnsi="Arial" w:cs="Arial"/>
          <w:color w:val="222222"/>
          <w:sz w:val="24"/>
          <w:szCs w:val="24"/>
          <w:shd w:val="clear" w:color="auto" w:fill="FFFFFF"/>
          <w:lang w:eastAsia="el-GR"/>
        </w:rPr>
        <w:lastRenderedPageBreak/>
        <w:t xml:space="preserve">να δώσετε μια μάχη. Το μόνο όπλο που έχετε εκεί μέσα είναι το όπλο ενός εν δυνάμει βέτο. Μόλις το απεμπολήσατε. Είχατε Πρόεδρο Κοινοβουλευτικής Ομάδας στην ολομέλεια της Βουλής που σας εξώθησε να ασκήσετε το βέτο.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Κι εσείς τι κάνατε,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Μόλις στείλατε μέσα απ’ αυτό το Κοινοβούλιο ένα μήνυμα στον Ολλανδό Υπουργό Οικονομικών, τον Γερμανό Υπουργό Οικονομικών, τους υπόλοιπους «σκληρούς» της Ευρωπαϊκής Ένωσης ότι δεν θα χρησιμοποιήσετε αυτό το βέτο. Μόλις απορρίψατε, πετάξατε στο καλάθι των σκουπιδιών τη μόνη διαπραγματευτική δύναμη που είχατε σήμερα στο </w:t>
      </w:r>
      <w:proofErr w:type="spellStart"/>
      <w:r w:rsidRPr="00EC76E3">
        <w:rPr>
          <w:rFonts w:ascii="Arial" w:hAnsi="Arial" w:cs="Arial"/>
          <w:color w:val="222222"/>
          <w:sz w:val="24"/>
          <w:szCs w:val="24"/>
          <w:shd w:val="clear" w:color="auto" w:fill="FFFFFF"/>
          <w:lang w:eastAsia="el-GR"/>
        </w:rPr>
        <w:t>Eurogroup</w:t>
      </w:r>
      <w:proofErr w:type="spellEnd"/>
      <w:r w:rsidRPr="00EC76E3">
        <w:rPr>
          <w:rFonts w:ascii="Arial" w:hAnsi="Arial" w:cs="Arial"/>
          <w:color w:val="222222"/>
          <w:sz w:val="24"/>
          <w:szCs w:val="24"/>
          <w:shd w:val="clear" w:color="auto" w:fill="FFFFFF"/>
          <w:lang w:eastAsia="el-GR"/>
        </w:rPr>
        <w:t xml:space="preserve">. Δεν είχατε δικαίωμα να κάνετε αυτό το κακό στον εαυτό σας,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Παρεμπιπτόντως, καταλαβαίνω ότι αν χρειάζεται να φύγετε, δεν θα το πάρω ως προσβολή. Γνωρίζω ότι τρέχετε. Θα μιλήσω συνολικά και αν κάποια στιγμή θέλετε, το ακούτε.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Μιλήσατε για 500 δισεκατομμύρια. Ποιο ποσοστό απ’ αυτό το μισό τρισεκατομμύριο,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είναι πιστωτικές γραμμές και ποιο ποσοστό είναι θετικό δημοσιονομικό σοκ; Να σας πω; Σύμφωνα με τον δικό μου υπολογισμό, από τα 500 δισεκατομμύρια μόνο τα 80 δισεκατομμύρια, δηλαδή, ένα απειροελάχιστο πόσο, ένα μακροοικονομικά ασήμαντο ποσό.</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Εάν συγκρίνετε αυτά τα ποσά για τα οποία μιλάμε, ιδίως ως ποσοστό του ΑΕΠ της Ευρωζώνης με αυτό που κάνει η Κυβέρνηση του Μπόρις Τζόνσον στη Βρετανία -που είναι πιο κοντά σε εσάς ιδεολογικά παρά σε εμάς- με την κυβέρνηση του κ. </w:t>
      </w:r>
      <w:proofErr w:type="spellStart"/>
      <w:r w:rsidRPr="00EC76E3">
        <w:rPr>
          <w:rFonts w:ascii="Arial" w:hAnsi="Arial" w:cs="Arial"/>
          <w:color w:val="222222"/>
          <w:sz w:val="24"/>
          <w:szCs w:val="24"/>
          <w:shd w:val="clear" w:color="auto" w:fill="FFFFFF"/>
          <w:lang w:eastAsia="el-GR"/>
        </w:rPr>
        <w:t>Τραμπ</w:t>
      </w:r>
      <w:proofErr w:type="spellEnd"/>
      <w:r w:rsidRPr="00EC76E3">
        <w:rPr>
          <w:rFonts w:ascii="Arial" w:hAnsi="Arial" w:cs="Arial"/>
          <w:color w:val="222222"/>
          <w:sz w:val="24"/>
          <w:szCs w:val="24"/>
          <w:shd w:val="clear" w:color="auto" w:fill="FFFFFF"/>
          <w:lang w:eastAsia="el-GR"/>
        </w:rPr>
        <w:t xml:space="preserve"> στις Ηνωμένες Πολιτείες, το μόνο που υπενθυμίζουν είναι η απίστευτη, ανεύθυνη ολιγωρία της Ευρωπαϊκής Ένωσης.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Για να δικαιολογήσετε το γεγονός ότι, αντί για ένα </w:t>
      </w:r>
      <w:proofErr w:type="spellStart"/>
      <w:r w:rsidRPr="00EC76E3">
        <w:rPr>
          <w:rFonts w:ascii="Arial" w:hAnsi="Arial" w:cs="Arial"/>
          <w:color w:val="222222"/>
          <w:sz w:val="24"/>
          <w:szCs w:val="24"/>
          <w:shd w:val="clear" w:color="auto" w:fill="FFFFFF"/>
          <w:lang w:eastAsia="el-GR"/>
        </w:rPr>
        <w:t>εμπροσθοβαρές</w:t>
      </w:r>
      <w:proofErr w:type="spellEnd"/>
      <w:r w:rsidRPr="00EC76E3">
        <w:rPr>
          <w:rFonts w:ascii="Arial" w:hAnsi="Arial" w:cs="Arial"/>
          <w:color w:val="222222"/>
          <w:sz w:val="24"/>
          <w:szCs w:val="24"/>
          <w:shd w:val="clear" w:color="auto" w:fill="FFFFFF"/>
          <w:lang w:eastAsia="el-GR"/>
        </w:rPr>
        <w:t xml:space="preserve"> πρόγραμμα, ένα μεγάλο αρχικό θετικό δημοσιονομικό σοκ, επιλέξατε την ακολουθία κάποιων μέτρων που ανακοινώνονται κάθε τρεις και λίγο, επικαλεστήκατε –και είναι αλήθεια αυτό- ότι και η Ευρωπαϊκή Ένωση έτσι πράττει.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Μα, είναι δυνατόν;  Η Ευρωπαϊκή Ένωση είναι κατάπτυστη παγκοσμίως για την ολιγωρία με την οποία έχει αντιμετωπίσει αυτή τη συγκεκριμένη κρίση, ακριβώς όπως αντιμετώπισε και την κρίση του 2010.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Οι φοιτητές οικονομικών επιστημών διδάσκονται ήδη ως παράδειγμα προς αποφυγήν τον τρόπο με τον οποίο η Ευρωπαϊκή Ένωση πάντα έχανε την οποιαδήποτε ευκαιρία είχε να λειτουργήσει γρήγορα και αποτελεσματικά. Εσείς κρύβεστε πίσω από τις αποτυχίες και τις αστοχίες του Διευθυντηρίου των Βρυξελλών και της τρόικας για να δικαιολογήσετε τις δικές σας.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Αναφερθήκατε στους αυτόματους σταθεροποιητές. Κύριε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κατ’ αρχάς αυτό το αντιγράψετε, το ξέρω. Γιατί άκουσα πρώτα την Κομισιόν να μιλάει για τους αυτόματους σταθεροποιητές.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Ξέρετε, μια κυβέρνηση επικαλείται τους αυτόματους σταθεροποιητές ως αυτό που θα μας σώσει, όταν ολιγωρεί. Γιατί η ομορφιά των αυτόματων σταθεροποιητών είναι ότι είναι αυτόματοι, ότι δεν χρειάζονται μια κυβερνητική απόφαση να τους ενεργοποιήσει. Γι’ αυτό είναι αυτόματοι.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Όταν, λοιπόν, μια κυβέρνηση λέει: «Μα, έχουμε τους αυτόματους σταθεροποιητές», ομολογεί ουσιαστικά ότι δεν έχει τίποτε άλλο. Είναι ομολογία παταγώδους αποτυχίας για το θετικό δημοσιονομικό σοκ.</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Είπατε για εξαιρέσεις. Εγώ θέλω –ίσως να μην έχετε χρόνο να το κάνετε τώρα, αλλά μπορείτε να το κάνετε με ένα δελτίο Τύπου- να τοποθετηθείτε δημοσίως, ευθαρσώς και υπεύθυνα. Εάν του χρόνου -που θα γίνει- το έλλειμμα του κρατικού προϋπολογισμού είναι μείον 17%, ποιο κομμάτι θα εξαιρεθεί από τον υπολογισμό; Το κομμάτι που δώσατε στο εθνικό σύστημα υγείας;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Τα χρήματα τα οποία θα χάσετε από τον προϋπολογισμό λόγω της κατάρρευσης της κατανάλωσης θα υπολογιστούν; Θα εξαιρεθούν αυτά από τη δημοσιονομική προσαρμογή που θα σας επιβάλουν του χρόνου η τρόικα που σήμερα λέγεται «ενισχυμένη επιτήρηση»;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Μιλήσατε για προσαρμογές. Προφανώς και θα γίνουν προσαρμογές. Το είπα, το ακούσατε. Δεν σας είπαμε εμείς ποτέ από το ΜέΡΑ25 ότι του χρόνου θα σας ζητήσουν πρωτογενές πλεόνασμα ύψους 3,5%. Όχι. Θα δεχτούν ένα πρωτογενές έλλειμμα της τάξης του μείον 5%.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Και πώς θα το καταφέρετε αυτό, όταν θα πάτε από το μείον 18% στο μείον 5%; Τότε θα βρεθείτε στη θέση που ήταν το ΠΑΣΟΚ το 2011. Θα είστε ο Υπουργός Οικονομικών που βάζει τη χώρα στον οικονομικό «γύψο», πιο βαθιά στη </w:t>
      </w:r>
      <w:proofErr w:type="spellStart"/>
      <w:r w:rsidRPr="00EC76E3">
        <w:rPr>
          <w:rFonts w:ascii="Arial" w:hAnsi="Arial" w:cs="Arial"/>
          <w:sz w:val="24"/>
          <w:szCs w:val="24"/>
          <w:lang w:eastAsia="el-GR"/>
        </w:rPr>
        <w:t>χρεοδουλοπαροικία</w:t>
      </w:r>
      <w:proofErr w:type="spellEnd"/>
      <w:r w:rsidRPr="00EC76E3">
        <w:rPr>
          <w:rFonts w:ascii="Arial" w:hAnsi="Arial" w:cs="Arial"/>
          <w:sz w:val="24"/>
          <w:szCs w:val="24"/>
          <w:lang w:eastAsia="el-GR"/>
        </w:rPr>
        <w:t>.</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Μιλήσατε για την πρώτη κατοικία και είπατε για τον ΣΥΡΙΖΑ. Εμείς δεν είμαστε ΣΥΡΙΖΑ. Εμείς καταδικάσαμε την υποταγή του ΣΥΡΙΖΑ στην τρόικα όσον αφορά την πώληση των κόκκινων δανείων και την κατάργηση της προστασίας της πρώτης κατοικίας στο τέλος του 2019. Και καλά κάνετε και τους το θυμίζετε.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Όμως, την ίδια στιγμή που ο Πρωθυπουργός που ηγείται μιας Κυβέρνησης ζητά από τον κόσμο να μείνει σπίτι -και πολύ σωστά- του λέει επίσης ότι για οκτώ μήνες ακόμη θα σε κρατήσω στο σπίτι, αλλά μετά μπορεί και να σε πετάξουμε έξω μέσω πλειστηριασμών.</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Δεν είπατε τίποτα για το «ΗΡΑΚΛΗΣ». Μιλήσατε μόνο για την πρώτη κατοικία. Θα το παγώσετε το «ΗΡΑΚΛΗΣ» ή θα δώσετε τα 12 δισεκατομμύρια </w:t>
      </w:r>
      <w:r w:rsidRPr="00EC76E3">
        <w:rPr>
          <w:rFonts w:ascii="Arial" w:hAnsi="Arial" w:cs="Arial"/>
          <w:sz w:val="24"/>
          <w:szCs w:val="24"/>
          <w:lang w:eastAsia="el-GR"/>
        </w:rPr>
        <w:lastRenderedPageBreak/>
        <w:t xml:space="preserve">στα «αρπακτικά» ταμεία; Είναι ένα ξεκάθαρο ερώτημα, πέραν της πρώτης κατοικίας. Το «ΗΡΑΚΛΗΣ» πέθανε ή δεν πέθανε; Υπάρχει πιθανότητα να ανανήψει το τραπεζικό σύστημα μέσω του «ΗΡΑΚΛΗΣ»; Εγώ σας λέω </w:t>
      </w:r>
      <w:proofErr w:type="spellStart"/>
      <w:r w:rsidRPr="00EC76E3">
        <w:rPr>
          <w:rFonts w:ascii="Arial" w:hAnsi="Arial" w:cs="Arial"/>
          <w:sz w:val="24"/>
          <w:szCs w:val="24"/>
          <w:lang w:eastAsia="el-GR"/>
        </w:rPr>
        <w:t>καμμία</w:t>
      </w:r>
      <w:proofErr w:type="spellEnd"/>
      <w:r w:rsidRPr="00EC76E3">
        <w:rPr>
          <w:rFonts w:ascii="Arial" w:hAnsi="Arial" w:cs="Arial"/>
          <w:sz w:val="24"/>
          <w:szCs w:val="24"/>
          <w:lang w:eastAsia="el-GR"/>
        </w:rPr>
        <w:t xml:space="preserve">.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Υπάρχει πιθανότητα, εάν συνεχίσετε να μην κάνετε τίποτα, να μην παγώνετε με μία πράξη νομοθετικού περιεχομένου το «ΗΡΑΚΛΗΣ», να μην σας ζητήσουν τα 12 δισεκατομμύρια τα ταμεία; Τι θα κάνετε όταν θα σας πάνε στα δικαστήρια και υπάρχει νόμος που τους δίνει το δικαίωμα να σας πάρουν 12 δισεκατομμύρια που δεν έχετε; Παγώστε τον τώρα. Δεν απαντάτε σε αυτό. Αναρωτιόμαστε γιατί.</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Και τέλος, όσον αφορά το τελευταίο τρίμηνο του 2019, κύριε </w:t>
      </w:r>
      <w:proofErr w:type="spellStart"/>
      <w:r w:rsidRPr="00EC76E3">
        <w:rPr>
          <w:rFonts w:ascii="Arial" w:hAnsi="Arial" w:cs="Arial"/>
          <w:sz w:val="24"/>
          <w:szCs w:val="24"/>
          <w:lang w:eastAsia="el-GR"/>
        </w:rPr>
        <w:t>Σταϊκούρα</w:t>
      </w:r>
      <w:proofErr w:type="spellEnd"/>
      <w:r w:rsidRPr="00EC76E3">
        <w:rPr>
          <w:rFonts w:ascii="Arial" w:hAnsi="Arial" w:cs="Arial"/>
          <w:sz w:val="24"/>
          <w:szCs w:val="24"/>
          <w:lang w:eastAsia="el-GR"/>
        </w:rPr>
        <w:t xml:space="preserve"> δεν είναι εξήγηση αυτή. Εμείς σας λέγαμε ότι θα μειωθεί το ΑΕΠ το τελευταίο τρίμηνο του 2019. Εσείς μας λέγατε ότι θα έχουμε μεγάλη αύξηση του ΑΕΠ.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Τα αποθέματα είναι εποχικά. Και το 2018 και το 2017 και το 2007υπήρχε αύξηση αποθεμάτων. Θέλετε να το κάνουμε </w:t>
      </w:r>
      <w:r w:rsidRPr="00EC76E3">
        <w:rPr>
          <w:rFonts w:ascii="Arial" w:hAnsi="Arial" w:cs="Arial"/>
          <w:sz w:val="24"/>
          <w:szCs w:val="24"/>
          <w:lang w:val="en-US" w:eastAsia="el-GR"/>
        </w:rPr>
        <w:t>seasonally</w:t>
      </w:r>
      <w:r w:rsidRPr="00EC76E3">
        <w:rPr>
          <w:rFonts w:ascii="Arial" w:hAnsi="Arial" w:cs="Arial"/>
          <w:sz w:val="24"/>
          <w:szCs w:val="24"/>
          <w:lang w:eastAsia="el-GR"/>
        </w:rPr>
        <w:t xml:space="preserve"> </w:t>
      </w:r>
      <w:r w:rsidRPr="00EC76E3">
        <w:rPr>
          <w:rFonts w:ascii="Arial" w:hAnsi="Arial" w:cs="Arial"/>
          <w:sz w:val="24"/>
          <w:szCs w:val="24"/>
          <w:lang w:val="en-US" w:eastAsia="el-GR"/>
        </w:rPr>
        <w:t>adjusted</w:t>
      </w:r>
      <w:r w:rsidRPr="00EC76E3">
        <w:rPr>
          <w:rFonts w:ascii="Arial" w:hAnsi="Arial" w:cs="Arial"/>
          <w:sz w:val="24"/>
          <w:szCs w:val="24"/>
          <w:lang w:eastAsia="el-GR"/>
        </w:rPr>
        <w:t xml:space="preserve">; Τι έγινε το ΑΕΠ </w:t>
      </w:r>
      <w:r w:rsidRPr="00EC76E3">
        <w:rPr>
          <w:rFonts w:ascii="Arial" w:hAnsi="Arial" w:cs="Arial"/>
          <w:sz w:val="24"/>
          <w:szCs w:val="24"/>
          <w:lang w:val="en-US" w:eastAsia="el-GR"/>
        </w:rPr>
        <w:t>seasonally</w:t>
      </w:r>
      <w:r w:rsidRPr="00EC76E3">
        <w:rPr>
          <w:rFonts w:ascii="Arial" w:hAnsi="Arial" w:cs="Arial"/>
          <w:sz w:val="24"/>
          <w:szCs w:val="24"/>
          <w:lang w:eastAsia="el-GR"/>
        </w:rPr>
        <w:t xml:space="preserve"> </w:t>
      </w:r>
      <w:r w:rsidRPr="00EC76E3">
        <w:rPr>
          <w:rFonts w:ascii="Arial" w:hAnsi="Arial" w:cs="Arial"/>
          <w:sz w:val="24"/>
          <w:szCs w:val="24"/>
          <w:lang w:val="en-US" w:eastAsia="el-GR"/>
        </w:rPr>
        <w:t>adjusted</w:t>
      </w:r>
      <w:r w:rsidRPr="00EC76E3">
        <w:rPr>
          <w:rFonts w:ascii="Arial" w:hAnsi="Arial" w:cs="Arial"/>
          <w:sz w:val="24"/>
          <w:szCs w:val="24"/>
          <w:lang w:eastAsia="el-GR"/>
        </w:rPr>
        <w:t xml:space="preserve"> το τελευταίο τρίμηνο του 2019; Μειώθηκε, κύριε </w:t>
      </w:r>
      <w:proofErr w:type="spellStart"/>
      <w:r w:rsidRPr="00EC76E3">
        <w:rPr>
          <w:rFonts w:ascii="Arial" w:hAnsi="Arial" w:cs="Arial"/>
          <w:sz w:val="24"/>
          <w:szCs w:val="24"/>
          <w:lang w:eastAsia="el-GR"/>
        </w:rPr>
        <w:t>Σταϊκούρα</w:t>
      </w:r>
      <w:proofErr w:type="spellEnd"/>
      <w:r w:rsidRPr="00EC76E3">
        <w:rPr>
          <w:rFonts w:ascii="Arial" w:hAnsi="Arial" w:cs="Arial"/>
          <w:sz w:val="24"/>
          <w:szCs w:val="24"/>
          <w:lang w:eastAsia="el-GR"/>
        </w:rPr>
        <w:t>.</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Σας ευχαριστώ.</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 xml:space="preserve">ΠΡΟΕΔΡΕΥΩΝ (Απόστολος </w:t>
      </w:r>
      <w:proofErr w:type="spellStart"/>
      <w:r w:rsidRPr="00EC76E3">
        <w:rPr>
          <w:rFonts w:ascii="Arial" w:hAnsi="Arial" w:cs="Arial"/>
          <w:b/>
          <w:sz w:val="24"/>
          <w:szCs w:val="24"/>
          <w:lang w:eastAsia="el-GR"/>
        </w:rPr>
        <w:t>Αβδελάς</w:t>
      </w:r>
      <w:proofErr w:type="spellEnd"/>
      <w:r w:rsidRPr="00EC76E3">
        <w:rPr>
          <w:rFonts w:ascii="Arial" w:hAnsi="Arial" w:cs="Arial"/>
          <w:b/>
          <w:sz w:val="24"/>
          <w:szCs w:val="24"/>
          <w:lang w:eastAsia="el-GR"/>
        </w:rPr>
        <w:t>):</w:t>
      </w:r>
      <w:r w:rsidRPr="00EC76E3">
        <w:rPr>
          <w:rFonts w:ascii="Arial" w:hAnsi="Arial" w:cs="Arial"/>
          <w:sz w:val="24"/>
          <w:szCs w:val="24"/>
          <w:lang w:eastAsia="el-GR"/>
        </w:rPr>
        <w:t xml:space="preserve"> Κι εμείς ευχαριστούμε.</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Τον λόγο έχει ο κύριος Υπουργός.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lastRenderedPageBreak/>
        <w:t>ΧΡΗΣΤΟΣ ΣΤΑΪΚΟΥΡΑΣ (Υπουργός Οικονομικών):</w:t>
      </w:r>
      <w:r w:rsidRPr="00EC76E3">
        <w:rPr>
          <w:rFonts w:ascii="Arial" w:hAnsi="Arial" w:cs="Arial"/>
          <w:sz w:val="24"/>
          <w:szCs w:val="24"/>
          <w:lang w:eastAsia="el-GR"/>
        </w:rPr>
        <w:t xml:space="preserve"> Πρώτα απ’ όλα να σας πω ότι δεν έχω ωραιοποιήσει καταστάσεις και είμαι πολύ ειλικρινής στο ελληνικό Κοινοβούλιο. Πάντα καταθέτω δημόσια τις εκτιμήσεις οι οποίες προκύπτουν και </w:t>
      </w:r>
      <w:proofErr w:type="spellStart"/>
      <w:r w:rsidRPr="00EC76E3">
        <w:rPr>
          <w:rFonts w:ascii="Arial" w:hAnsi="Arial" w:cs="Arial"/>
          <w:sz w:val="24"/>
          <w:szCs w:val="24"/>
          <w:lang w:eastAsia="el-GR"/>
        </w:rPr>
        <w:t>επικαιροποιούνται</w:t>
      </w:r>
      <w:proofErr w:type="spellEnd"/>
      <w:r w:rsidRPr="00EC76E3">
        <w:rPr>
          <w:rFonts w:ascii="Arial" w:hAnsi="Arial" w:cs="Arial"/>
          <w:sz w:val="24"/>
          <w:szCs w:val="24"/>
          <w:lang w:eastAsia="el-GR"/>
        </w:rPr>
        <w:t xml:space="preserve"> σε ευρωπαϊκό επίπεδο, για να έχει η ελληνική κοινωνία απόλυτη αίσθηση της πραγματικότητας.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Βάσει των τελευταίων στοιχείων του </w:t>
      </w:r>
      <w:proofErr w:type="spellStart"/>
      <w:r w:rsidRPr="00EC76E3">
        <w:rPr>
          <w:rFonts w:ascii="Arial" w:hAnsi="Arial" w:cs="Arial"/>
          <w:sz w:val="24"/>
          <w:szCs w:val="24"/>
          <w:lang w:val="en-US" w:eastAsia="el-GR"/>
        </w:rPr>
        <w:t>Eurogroup</w:t>
      </w:r>
      <w:proofErr w:type="spellEnd"/>
      <w:r w:rsidRPr="00EC76E3">
        <w:rPr>
          <w:rFonts w:ascii="Arial" w:hAnsi="Arial" w:cs="Arial"/>
          <w:sz w:val="24"/>
          <w:szCs w:val="24"/>
          <w:lang w:eastAsia="el-GR"/>
        </w:rPr>
        <w:t>, η ύφεση στην Ευρώπη, όπως σας είπα, θα είναι από μείον 5% μέχρι μείον 10%. Ο κάθε μήνας που είναι κλειστή μια οικονομία κοστίζει στην κάθε εθνική οικονομία περίπου 2,5% του ΑΕΠ. Και, ναι, φαίνεται ότι η ανάκαμψη των ευρωπαϊκών οικονομιών δεν θα έχει σχήμα «</w:t>
      </w:r>
      <w:r w:rsidRPr="00EC76E3">
        <w:rPr>
          <w:rFonts w:ascii="Arial" w:hAnsi="Arial" w:cs="Arial"/>
          <w:sz w:val="24"/>
          <w:szCs w:val="24"/>
          <w:lang w:val="en-US" w:eastAsia="el-GR"/>
        </w:rPr>
        <w:t>V</w:t>
      </w:r>
      <w:r w:rsidRPr="00EC76E3">
        <w:rPr>
          <w:rFonts w:ascii="Arial" w:hAnsi="Arial" w:cs="Arial"/>
          <w:sz w:val="24"/>
          <w:szCs w:val="24"/>
          <w:lang w:eastAsia="el-GR"/>
        </w:rPr>
        <w:t>», αλλά θα σχήμα περίπου «</w:t>
      </w:r>
      <w:r w:rsidRPr="00EC76E3">
        <w:rPr>
          <w:rFonts w:ascii="Arial" w:hAnsi="Arial" w:cs="Arial"/>
          <w:sz w:val="24"/>
          <w:szCs w:val="24"/>
          <w:lang w:val="en-US" w:eastAsia="el-GR"/>
        </w:rPr>
        <w:t>U</w:t>
      </w:r>
      <w:r w:rsidRPr="00EC76E3">
        <w:rPr>
          <w:rFonts w:ascii="Arial" w:hAnsi="Arial" w:cs="Arial"/>
          <w:sz w:val="24"/>
          <w:szCs w:val="24"/>
          <w:lang w:eastAsia="el-GR"/>
        </w:rPr>
        <w:t xml:space="preserve">» που θα επεκτείνεται και στο 2021, που σημαίνει ότι μπορεί να υπάρχουν δείγματα ανάταξης φέτος στις περισσότερες ευρωπαϊκές οικονομίες, αλλά δεν θα είναι τέτοια που να ανακόψουν το βάθος της ύφεσης που ο κάθε μήνας, όπως είπα, στοιχίζει 2,5% του ΑΕΠ. Γι’ αυτό και είναι πάρα πολύ δύσκολες οι εκτιμήσεις για το βάθος στην ύφεση σε οποιαδήποτε ευρωπαϊκή οικονομία.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Κάθε εβδομάδα όχι η κάθε εθνική κυβέρνηση, αλλά η Ευρώπη, η Ευρωπαϊκή Κεντρική Τράπεζα, οι καλύτεροι παγκόσμιοι οργανισμοί αναθεωρούν, δυστυχώς, επί τω </w:t>
      </w:r>
      <w:proofErr w:type="spellStart"/>
      <w:r w:rsidRPr="00EC76E3">
        <w:rPr>
          <w:rFonts w:ascii="Arial" w:hAnsi="Arial" w:cs="Arial"/>
          <w:sz w:val="24"/>
          <w:szCs w:val="24"/>
          <w:lang w:eastAsia="el-GR"/>
        </w:rPr>
        <w:t>δυσμενέστερω</w:t>
      </w:r>
      <w:proofErr w:type="spellEnd"/>
      <w:r w:rsidRPr="00EC76E3">
        <w:rPr>
          <w:rFonts w:ascii="Arial" w:hAnsi="Arial" w:cs="Arial"/>
          <w:sz w:val="24"/>
          <w:szCs w:val="24"/>
          <w:lang w:eastAsia="el-GR"/>
        </w:rPr>
        <w:t xml:space="preserve"> τις εκτιμήσεις τους. Κι εκεί είναι το θέμα πόσο τα μέτρα που λαμβάνονται θα περιορίσουν το βάθος της ύφεσης </w:t>
      </w:r>
      <w:r w:rsidRPr="00EC76E3">
        <w:rPr>
          <w:rFonts w:ascii="Arial" w:hAnsi="Arial" w:cs="Arial"/>
          <w:sz w:val="24"/>
          <w:szCs w:val="24"/>
          <w:lang w:eastAsia="el-GR"/>
        </w:rPr>
        <w:lastRenderedPageBreak/>
        <w:t xml:space="preserve">ώστε να υπάρξει όσο γίνεται μεγαλύτερη ανάταξη σε κάποια τρίμηνα, αλλά κυρίως, το 2021.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Κύριε </w:t>
      </w:r>
      <w:proofErr w:type="spellStart"/>
      <w:r w:rsidRPr="00EC76E3">
        <w:rPr>
          <w:rFonts w:ascii="Arial" w:hAnsi="Arial" w:cs="Arial"/>
          <w:sz w:val="24"/>
          <w:szCs w:val="24"/>
          <w:lang w:eastAsia="el-GR"/>
        </w:rPr>
        <w:t>Βαρουφάκη</w:t>
      </w:r>
      <w:proofErr w:type="spellEnd"/>
      <w:r w:rsidRPr="00EC76E3">
        <w:rPr>
          <w:rFonts w:ascii="Arial" w:hAnsi="Arial" w:cs="Arial"/>
          <w:sz w:val="24"/>
          <w:szCs w:val="24"/>
          <w:lang w:eastAsia="el-GR"/>
        </w:rPr>
        <w:t xml:space="preserve">, είπατε για τους φοιτητές στα πανεπιστήμια και τι διδάσκονται. Πράγματι διδάσκονται πολλά απ’ αυτά που αναφέρατε, αλλά διδάσκονται και το τι έγινε το πρώτο εξάμηνο του 2015. Κι επειδή είπατε για παραδείγματα προς αποφυγή, αυτό είναι ένα από τα κορυφαία παραδείγματα προς αποφυγή.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Το να λέτε εσείς για το τραπεζικό σύστημα και το «ΗΡΑΚΛΗΣ», όταν επί των ημερών σας έγινε η μεγαλύτερη εκροή καταθέσεων από την αρχή της κρίσεως το 2010 και χρειάστηκε η μεταγενέστερη Κυβέρνηση να κάνει μια τρίτη επώδυνη </w:t>
      </w:r>
      <w:proofErr w:type="spellStart"/>
      <w:r w:rsidRPr="00EC76E3">
        <w:rPr>
          <w:rFonts w:ascii="Arial" w:hAnsi="Arial" w:cs="Arial"/>
          <w:sz w:val="24"/>
          <w:szCs w:val="24"/>
          <w:lang w:eastAsia="el-GR"/>
        </w:rPr>
        <w:t>ανακεφαλαιοποίηση</w:t>
      </w:r>
      <w:proofErr w:type="spellEnd"/>
      <w:r w:rsidRPr="00EC76E3">
        <w:rPr>
          <w:rFonts w:ascii="Arial" w:hAnsi="Arial" w:cs="Arial"/>
          <w:sz w:val="24"/>
          <w:szCs w:val="24"/>
          <w:lang w:eastAsia="el-GR"/>
        </w:rPr>
        <w:t>, πάει πολύ.</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Εγώ δεν έχω απεμπολήσει κανένα δικαίωμα. Αυτό που είπα και θα επαναλάβω είναι ότι δεν θέλω να οδηγήσω τη χώρα μου εκεί που την οδηγήσατε εσείς το καλοκαίρι του 2015. Άρα, θα παραμείνω σε αυτή τη θέση.</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Και μιλάτε σε έναν Υπουργό ο οποίος μέχρι τώρα -όχι ως πρόσωπο, αλλά εκπροσωπώντας την Κυβέρνηση και τη χώρα- έχει πετύχει σε επτά μήνες δύο θετικές αξιολογήσεις, εκταμιεύσεις πόρων για την Ελλάδα, μειώσεις φόρων, παράταση της προστασίας της πρώτης κατοικίας και αντιμετώπιση της </w:t>
      </w:r>
      <w:r w:rsidRPr="00EC76E3">
        <w:rPr>
          <w:rFonts w:ascii="Arial" w:hAnsi="Arial" w:cs="Arial"/>
          <w:sz w:val="24"/>
          <w:szCs w:val="24"/>
          <w:lang w:eastAsia="el-GR"/>
        </w:rPr>
        <w:lastRenderedPageBreak/>
        <w:t>Ελλάδας όχι ως μια εξαίρεση, αλλά ως κανόνα, όπως είδατε και από τις αποφάσεις της Ευρωπαϊκής Κεντρικής Τράπεζας.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Πετύχαμε -δεν είμαι από τους ανθρώπους, ξέρετε, που τα δημοσιοποιώ αυτά, αλλά επειδή με προκαλέσατε- ακόμα και στις αποφάσεις του </w:t>
      </w:r>
      <w:proofErr w:type="spellStart"/>
      <w:r w:rsidRPr="00EC76E3">
        <w:rPr>
          <w:rFonts w:ascii="Arial" w:hAnsi="Arial" w:cs="Arial"/>
          <w:sz w:val="24"/>
          <w:szCs w:val="24"/>
          <w:lang w:val="en-US" w:eastAsia="el-GR"/>
        </w:rPr>
        <w:t>Eurogroup</w:t>
      </w:r>
      <w:proofErr w:type="spellEnd"/>
      <w:r w:rsidRPr="00EC76E3">
        <w:rPr>
          <w:rFonts w:ascii="Arial" w:hAnsi="Arial" w:cs="Arial"/>
          <w:sz w:val="24"/>
          <w:szCs w:val="24"/>
          <w:lang w:eastAsia="el-GR"/>
        </w:rPr>
        <w:t xml:space="preserve"> να υπάρχουν λέξεις μέσα που δεν αφήνουν κανένα περιθώριο παρερμηνείας για τον τρόπο που αντιμετωπίζεται η Ελλάδα.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Στην περίφημη απόφαση του </w:t>
      </w:r>
      <w:proofErr w:type="spellStart"/>
      <w:r w:rsidRPr="00EC76E3">
        <w:rPr>
          <w:rFonts w:ascii="Arial" w:hAnsi="Arial" w:cs="Arial"/>
          <w:sz w:val="24"/>
          <w:szCs w:val="24"/>
          <w:lang w:val="en-US" w:eastAsia="el-GR"/>
        </w:rPr>
        <w:t>Eurogroup</w:t>
      </w:r>
      <w:proofErr w:type="spellEnd"/>
      <w:r w:rsidRPr="00EC76E3">
        <w:rPr>
          <w:rFonts w:ascii="Arial" w:hAnsi="Arial" w:cs="Arial"/>
          <w:sz w:val="24"/>
          <w:szCs w:val="24"/>
          <w:lang w:eastAsia="el-GR"/>
        </w:rPr>
        <w:t xml:space="preserve"> για τους αυτόματους σταθεροποιητές -γιατί η απόφαση του </w:t>
      </w:r>
      <w:proofErr w:type="spellStart"/>
      <w:r w:rsidRPr="00EC76E3">
        <w:rPr>
          <w:rFonts w:ascii="Arial" w:hAnsi="Arial" w:cs="Arial"/>
          <w:sz w:val="24"/>
          <w:szCs w:val="24"/>
          <w:lang w:val="en-US" w:eastAsia="el-GR"/>
        </w:rPr>
        <w:t>Eurogroup</w:t>
      </w:r>
      <w:proofErr w:type="spellEnd"/>
      <w:r w:rsidRPr="00EC76E3">
        <w:rPr>
          <w:rFonts w:ascii="Arial" w:hAnsi="Arial" w:cs="Arial"/>
          <w:sz w:val="24"/>
          <w:szCs w:val="24"/>
          <w:lang w:eastAsia="el-GR"/>
        </w:rPr>
        <w:t xml:space="preserve"> εκείνης της Δευτέρας προσυπογράφεται και από εμένα, εκείνη ήταν η απόφαση που μιλούσε για αυτόματους σταθεροποιητές- η αρχική αναφορά ήταν σε </w:t>
      </w:r>
      <w:r w:rsidRPr="00EC76E3">
        <w:rPr>
          <w:rFonts w:ascii="Arial" w:hAnsi="Arial" w:cs="Arial"/>
          <w:sz w:val="24"/>
          <w:szCs w:val="24"/>
          <w:lang w:val="en-US" w:eastAsia="el-GR"/>
        </w:rPr>
        <w:t>fiscal</w:t>
      </w:r>
      <w:r w:rsidRPr="00EC76E3">
        <w:rPr>
          <w:rFonts w:ascii="Arial" w:hAnsi="Arial" w:cs="Arial"/>
          <w:sz w:val="24"/>
          <w:szCs w:val="24"/>
          <w:lang w:eastAsia="el-GR"/>
        </w:rPr>
        <w:t xml:space="preserve"> </w:t>
      </w:r>
      <w:r w:rsidRPr="00EC76E3">
        <w:rPr>
          <w:rFonts w:ascii="Arial" w:hAnsi="Arial" w:cs="Arial"/>
          <w:sz w:val="24"/>
          <w:szCs w:val="24"/>
          <w:lang w:val="en-US" w:eastAsia="el-GR"/>
        </w:rPr>
        <w:t>rules</w:t>
      </w:r>
      <w:r w:rsidRPr="00EC76E3">
        <w:rPr>
          <w:rFonts w:ascii="Arial" w:hAnsi="Arial" w:cs="Arial"/>
          <w:sz w:val="24"/>
          <w:szCs w:val="24"/>
          <w:lang w:eastAsia="el-GR"/>
        </w:rPr>
        <w:t xml:space="preserve">, σε δημοσιονομικούς κανόνες. Ζητήσαμε και απαιτήσαμε -αλλά αυτό προϋποθέτει αξιοπιστία, κρίσιμη λέξη και άγνωστη για μεγάλο διάστημα για την Ελλάδα- να μπουν άλλες δύο πολύ σημαντικές λέξεις δίπλα από το </w:t>
      </w:r>
      <w:r w:rsidRPr="00EC76E3">
        <w:rPr>
          <w:rFonts w:ascii="Arial" w:hAnsi="Arial" w:cs="Arial"/>
          <w:sz w:val="24"/>
          <w:szCs w:val="24"/>
          <w:lang w:val="en-US" w:eastAsia="el-GR"/>
        </w:rPr>
        <w:t>rules</w:t>
      </w:r>
      <w:r w:rsidRPr="00EC76E3">
        <w:rPr>
          <w:rFonts w:ascii="Arial" w:hAnsi="Arial" w:cs="Arial"/>
          <w:sz w:val="24"/>
          <w:szCs w:val="24"/>
          <w:lang w:eastAsia="el-GR"/>
        </w:rPr>
        <w:t xml:space="preserve">, δηλαδή </w:t>
      </w:r>
      <w:r w:rsidRPr="00EC76E3">
        <w:rPr>
          <w:rFonts w:ascii="Arial" w:hAnsi="Arial" w:cs="Arial"/>
          <w:sz w:val="24"/>
          <w:szCs w:val="24"/>
          <w:lang w:val="en-US" w:eastAsia="el-GR"/>
        </w:rPr>
        <w:t>targets</w:t>
      </w:r>
      <w:r w:rsidRPr="00EC76E3">
        <w:rPr>
          <w:rFonts w:ascii="Arial" w:hAnsi="Arial" w:cs="Arial"/>
          <w:sz w:val="24"/>
          <w:szCs w:val="24"/>
          <w:lang w:eastAsia="el-GR"/>
        </w:rPr>
        <w:t xml:space="preserve"> και </w:t>
      </w:r>
      <w:r w:rsidRPr="00EC76E3">
        <w:rPr>
          <w:rFonts w:ascii="Arial" w:hAnsi="Arial" w:cs="Arial"/>
          <w:sz w:val="24"/>
          <w:szCs w:val="24"/>
          <w:lang w:val="en-US" w:eastAsia="el-GR"/>
        </w:rPr>
        <w:t>requirements</w:t>
      </w:r>
      <w:r w:rsidRPr="00EC76E3">
        <w:rPr>
          <w:rFonts w:ascii="Arial" w:hAnsi="Arial" w:cs="Arial"/>
          <w:sz w:val="24"/>
          <w:szCs w:val="24"/>
          <w:lang w:eastAsia="el-GR"/>
        </w:rPr>
        <w:t xml:space="preserve">. Τι σημαίνει αυτό; Και στόχοι και προϋποθέσεις. Γιατί η Ελλάδα, όπως ξέρετε, είναι σε καθεστώς ενισχυμένης εποπτείας.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Θα μπορούσε συνεπώς μελλοντικά, όπως πολύ σωστά είπατε, να έρθει κάποιος και να πει «για γύρισε πίσω εκεί που ήσουν». Έτσι εξασφαλίσαμε και για την Ελλάδα που είναι σε καθεστώς ενισχυμένης εποπτείας ότι θα αντιμετωπιστεί όπως και οι άλλες χώρες. Άρα, το κρίσιμο θέμα είναι ποιο </w:t>
      </w:r>
      <w:r w:rsidRPr="00EC76E3">
        <w:rPr>
          <w:rFonts w:ascii="Arial" w:hAnsi="Arial" w:cs="Arial"/>
          <w:sz w:val="24"/>
          <w:szCs w:val="24"/>
          <w:lang w:eastAsia="el-GR"/>
        </w:rPr>
        <w:lastRenderedPageBreak/>
        <w:t xml:space="preserve">αποτέλεσμα φέρνεις για τη χώρα. Δεσμεύομαι ότι θα παλέψω να φέρω το καλύτερο αποτέλεσμα για τη χώρα.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Σας ευχαριστώ.</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 xml:space="preserve">ΠΡΟΕΔΡΕΥΩΝ (Απόστολος </w:t>
      </w:r>
      <w:proofErr w:type="spellStart"/>
      <w:r w:rsidRPr="00EC76E3">
        <w:rPr>
          <w:rFonts w:ascii="Arial" w:hAnsi="Arial" w:cs="Arial"/>
          <w:b/>
          <w:sz w:val="24"/>
          <w:szCs w:val="24"/>
          <w:lang w:eastAsia="el-GR"/>
        </w:rPr>
        <w:t>Αβδελάς</w:t>
      </w:r>
      <w:proofErr w:type="spellEnd"/>
      <w:r w:rsidRPr="00EC76E3">
        <w:rPr>
          <w:rFonts w:ascii="Arial" w:hAnsi="Arial" w:cs="Arial"/>
          <w:b/>
          <w:sz w:val="24"/>
          <w:szCs w:val="24"/>
          <w:lang w:eastAsia="el-GR"/>
        </w:rPr>
        <w:t>):</w:t>
      </w:r>
      <w:r w:rsidRPr="00EC76E3">
        <w:rPr>
          <w:rFonts w:ascii="Arial" w:hAnsi="Arial" w:cs="Arial"/>
          <w:sz w:val="24"/>
          <w:szCs w:val="24"/>
          <w:lang w:eastAsia="el-GR"/>
        </w:rPr>
        <w:t xml:space="preserve"> Ευχαριστούμε πολύ.</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ΧΡΗΣΤΟΣ ΣΤΑΪΚΟΥΡΑΣ (Υπουργός Οικονομικών):</w:t>
      </w:r>
      <w:r w:rsidRPr="00EC76E3">
        <w:rPr>
          <w:rFonts w:ascii="Arial" w:hAnsi="Arial" w:cs="Arial"/>
          <w:sz w:val="24"/>
          <w:szCs w:val="24"/>
          <w:lang w:eastAsia="el-GR"/>
        </w:rPr>
        <w:t xml:space="preserve"> Συγγνώμη, χρωστάω κάτι στον κ. Λοβέρδο.</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Προφανώς δεν μπορώ να δώσω εγώ επιστολή του κυρίου Πρωθυπουργού. Άρα αντιλαμβάνεστε ότι δεν απέφυγα να δώσω απάντηση σε ένα ερώτημά σας, αλλά δεν έχω εγώ μία επιστολή την οποία θα μπορούσα να δώσω.</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Μου επιτρέπετε να αποχωρήσω;</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 xml:space="preserve">ΠΡΟΕΔΡΕΥΩΝ (Απόστολος </w:t>
      </w:r>
      <w:proofErr w:type="spellStart"/>
      <w:r w:rsidRPr="00EC76E3">
        <w:rPr>
          <w:rFonts w:ascii="Arial" w:hAnsi="Arial" w:cs="Arial"/>
          <w:b/>
          <w:sz w:val="24"/>
          <w:szCs w:val="24"/>
          <w:lang w:eastAsia="el-GR"/>
        </w:rPr>
        <w:t>Αβδελάς</w:t>
      </w:r>
      <w:proofErr w:type="spellEnd"/>
      <w:r w:rsidRPr="00EC76E3">
        <w:rPr>
          <w:rFonts w:ascii="Arial" w:hAnsi="Arial" w:cs="Arial"/>
          <w:b/>
          <w:sz w:val="24"/>
          <w:szCs w:val="24"/>
          <w:lang w:eastAsia="el-GR"/>
        </w:rPr>
        <w:t>):</w:t>
      </w:r>
      <w:r w:rsidRPr="00EC76E3">
        <w:rPr>
          <w:rFonts w:ascii="Arial" w:hAnsi="Arial" w:cs="Arial"/>
          <w:sz w:val="24"/>
          <w:szCs w:val="24"/>
          <w:lang w:eastAsia="el-GR"/>
        </w:rPr>
        <w:t xml:space="preserve"> Βεβαίως, κύριε Υπουργέ. Καλή επιτυχία.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ΓΙΑΝΗΣ ΒΑΡΟΥΦΑΚΗΣ (Γραμματέας του ΜέΡΑ25):</w:t>
      </w:r>
      <w:r w:rsidRPr="00EC76E3">
        <w:rPr>
          <w:rFonts w:ascii="Arial" w:hAnsi="Arial" w:cs="Arial"/>
          <w:sz w:val="24"/>
          <w:szCs w:val="24"/>
          <w:lang w:eastAsia="el-GR"/>
        </w:rPr>
        <w:t xml:space="preserve"> Κύριε Πρόεδρε, ζητώ τον λόγο για ένα λεπτό.</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 xml:space="preserve">ΠΡΟΕΔΡΕΥΩΝ (Απόστολος </w:t>
      </w:r>
      <w:proofErr w:type="spellStart"/>
      <w:r w:rsidRPr="00EC76E3">
        <w:rPr>
          <w:rFonts w:ascii="Arial" w:hAnsi="Arial" w:cs="Arial"/>
          <w:b/>
          <w:sz w:val="24"/>
          <w:szCs w:val="24"/>
          <w:lang w:eastAsia="el-GR"/>
        </w:rPr>
        <w:t>Αβδελάς</w:t>
      </w:r>
      <w:proofErr w:type="spellEnd"/>
      <w:r w:rsidRPr="00EC76E3">
        <w:rPr>
          <w:rFonts w:ascii="Arial" w:hAnsi="Arial" w:cs="Arial"/>
          <w:b/>
          <w:sz w:val="24"/>
          <w:szCs w:val="24"/>
          <w:lang w:eastAsia="el-GR"/>
        </w:rPr>
        <w:t>):</w:t>
      </w:r>
      <w:r w:rsidRPr="00EC76E3">
        <w:rPr>
          <w:rFonts w:ascii="Arial" w:hAnsi="Arial" w:cs="Arial"/>
          <w:sz w:val="24"/>
          <w:szCs w:val="24"/>
          <w:lang w:eastAsia="el-GR"/>
        </w:rPr>
        <w:t xml:space="preserve"> Κύριε </w:t>
      </w:r>
      <w:proofErr w:type="spellStart"/>
      <w:r w:rsidRPr="00EC76E3">
        <w:rPr>
          <w:rFonts w:ascii="Arial" w:hAnsi="Arial" w:cs="Arial"/>
          <w:sz w:val="24"/>
          <w:szCs w:val="24"/>
          <w:lang w:eastAsia="el-GR"/>
        </w:rPr>
        <w:t>Βαρουφάκη</w:t>
      </w:r>
      <w:proofErr w:type="spellEnd"/>
      <w:r w:rsidRPr="00EC76E3">
        <w:rPr>
          <w:rFonts w:ascii="Arial" w:hAnsi="Arial" w:cs="Arial"/>
          <w:sz w:val="24"/>
          <w:szCs w:val="24"/>
          <w:lang w:eastAsia="el-GR"/>
        </w:rPr>
        <w:t xml:space="preserve">, έχετε τον λόγο αυστηρά για ένα λεπτό, γιατί πρέπει να σεβαστούμε τον κ. </w:t>
      </w:r>
      <w:proofErr w:type="spellStart"/>
      <w:r w:rsidRPr="00EC76E3">
        <w:rPr>
          <w:rFonts w:ascii="Arial" w:hAnsi="Arial" w:cs="Arial"/>
          <w:sz w:val="24"/>
          <w:szCs w:val="24"/>
          <w:lang w:eastAsia="el-GR"/>
        </w:rPr>
        <w:t>Βούτση</w:t>
      </w:r>
      <w:proofErr w:type="spellEnd"/>
      <w:r w:rsidRPr="00EC76E3">
        <w:rPr>
          <w:rFonts w:ascii="Arial" w:hAnsi="Arial" w:cs="Arial"/>
          <w:sz w:val="24"/>
          <w:szCs w:val="24"/>
          <w:lang w:eastAsia="el-GR"/>
        </w:rPr>
        <w:t>. Έχουμε ξεφύγει και την ευθύνη την έχω εγώ.</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lastRenderedPageBreak/>
        <w:t>ΓΙΑΝΗΣ ΒΑΡΟΥΦΑΚΗΣ (Γραμματέας του ΜέΡΑ25):</w:t>
      </w:r>
      <w:r w:rsidRPr="00EC76E3">
        <w:rPr>
          <w:rFonts w:ascii="Arial" w:hAnsi="Arial" w:cs="Arial"/>
          <w:sz w:val="24"/>
          <w:szCs w:val="24"/>
          <w:lang w:eastAsia="el-GR"/>
        </w:rPr>
        <w:t xml:space="preserve"> Σας το υπόσχομαι. Χρειάζομαι λιγότερο από ένα λεπτό.</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ΝΙΚΟΛΑΟΣ ΒΟΥΤΣΗΣ:</w:t>
      </w:r>
      <w:r w:rsidRPr="00EC76E3">
        <w:rPr>
          <w:rFonts w:ascii="Arial" w:hAnsi="Arial" w:cs="Arial"/>
          <w:sz w:val="24"/>
          <w:szCs w:val="24"/>
          <w:lang w:eastAsia="el-GR"/>
        </w:rPr>
        <w:t xml:space="preserve"> </w:t>
      </w:r>
      <w:r w:rsidRPr="00EC76E3">
        <w:rPr>
          <w:rFonts w:ascii="Arial" w:hAnsi="Arial" w:cs="Arial"/>
          <w:bCs/>
          <w:sz w:val="24"/>
          <w:szCs w:val="20"/>
          <w:lang w:eastAsia="el-GR"/>
        </w:rPr>
        <w:t>Κύριε Πρόεδρε,</w:t>
      </w:r>
      <w:r w:rsidRPr="00EC76E3">
        <w:rPr>
          <w:rFonts w:ascii="Arial" w:hAnsi="Arial" w:cs="Arial"/>
          <w:sz w:val="24"/>
          <w:szCs w:val="24"/>
          <w:lang w:eastAsia="el-GR"/>
        </w:rPr>
        <w:t xml:space="preserve"> τι είναι αυτά; Είναι πρωτοφανή αυτά.</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 xml:space="preserve">ΠΡΟΕΔΡΕΥΩΝ (Απόστολος </w:t>
      </w:r>
      <w:proofErr w:type="spellStart"/>
      <w:r w:rsidRPr="00EC76E3">
        <w:rPr>
          <w:rFonts w:ascii="Arial" w:hAnsi="Arial" w:cs="Arial"/>
          <w:b/>
          <w:sz w:val="24"/>
          <w:szCs w:val="24"/>
          <w:lang w:eastAsia="el-GR"/>
        </w:rPr>
        <w:t>Αβδελάς</w:t>
      </w:r>
      <w:proofErr w:type="spellEnd"/>
      <w:r w:rsidRPr="00EC76E3">
        <w:rPr>
          <w:rFonts w:ascii="Arial" w:hAnsi="Arial" w:cs="Arial"/>
          <w:b/>
          <w:sz w:val="24"/>
          <w:szCs w:val="24"/>
          <w:lang w:eastAsia="el-GR"/>
        </w:rPr>
        <w:t>):</w:t>
      </w:r>
      <w:r w:rsidRPr="00EC76E3">
        <w:rPr>
          <w:rFonts w:ascii="Arial" w:hAnsi="Arial" w:cs="Arial"/>
          <w:sz w:val="24"/>
          <w:szCs w:val="24"/>
          <w:lang w:eastAsia="el-GR"/>
        </w:rPr>
        <w:t xml:space="preserve"> Έχετε δίκιο, κύριε Πρόεδρε. Ζητώ συγγνώμη.</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ΓΙΑΝΗΣ ΒΑΡΟΥΦΑΚΗΣ (Γραμματέας του ΜέΡΑ25):</w:t>
      </w:r>
      <w:r w:rsidRPr="00EC76E3">
        <w:rPr>
          <w:rFonts w:ascii="Arial" w:hAnsi="Arial" w:cs="Arial"/>
          <w:sz w:val="24"/>
          <w:szCs w:val="24"/>
          <w:lang w:eastAsia="el-GR"/>
        </w:rPr>
        <w:t xml:space="preserve"> Είναι και επί προσωπικού, κύριε </w:t>
      </w:r>
      <w:proofErr w:type="spellStart"/>
      <w:r w:rsidRPr="00EC76E3">
        <w:rPr>
          <w:rFonts w:ascii="Arial" w:hAnsi="Arial" w:cs="Arial"/>
          <w:sz w:val="24"/>
          <w:szCs w:val="24"/>
          <w:lang w:eastAsia="el-GR"/>
        </w:rPr>
        <w:t>Βούτση</w:t>
      </w:r>
      <w:proofErr w:type="spellEnd"/>
      <w:r w:rsidRPr="00EC76E3">
        <w:rPr>
          <w:rFonts w:ascii="Arial" w:hAnsi="Arial" w:cs="Arial"/>
          <w:sz w:val="24"/>
          <w:szCs w:val="24"/>
          <w:lang w:eastAsia="el-GR"/>
        </w:rPr>
        <w:t>. Θα είναι λιγότερο από ένα λεπτό, σας το υπόσχομαι.</w:t>
      </w:r>
    </w:p>
    <w:p w:rsidR="00EC76E3" w:rsidRPr="00EC76E3" w:rsidRDefault="00EC76E3" w:rsidP="00EC76E3">
      <w:pPr>
        <w:spacing w:after="160" w:line="600" w:lineRule="auto"/>
        <w:ind w:firstLine="720"/>
        <w:jc w:val="both"/>
        <w:rPr>
          <w:rFonts w:ascii="Arial" w:hAnsi="Arial" w:cs="Arial"/>
          <w:bCs/>
          <w:sz w:val="24"/>
          <w:szCs w:val="20"/>
          <w:lang w:eastAsia="el-GR"/>
        </w:rPr>
      </w:pPr>
      <w:r w:rsidRPr="00EC76E3">
        <w:rPr>
          <w:rFonts w:ascii="Arial" w:hAnsi="Arial" w:cs="Arial"/>
          <w:b/>
          <w:sz w:val="24"/>
          <w:szCs w:val="24"/>
          <w:lang w:eastAsia="el-GR"/>
        </w:rPr>
        <w:t>ΝΙΚΟΛΑΟΣ ΒΟΥΤΣΗΣ:</w:t>
      </w:r>
      <w:r w:rsidRPr="00EC76E3">
        <w:rPr>
          <w:rFonts w:ascii="Arial" w:hAnsi="Arial" w:cs="Arial"/>
          <w:sz w:val="24"/>
          <w:szCs w:val="24"/>
          <w:lang w:eastAsia="el-GR"/>
        </w:rPr>
        <w:t xml:space="preserve"> </w:t>
      </w:r>
      <w:r w:rsidRPr="00EC76E3">
        <w:rPr>
          <w:rFonts w:ascii="Arial" w:hAnsi="Arial" w:cs="Arial"/>
          <w:bCs/>
          <w:sz w:val="24"/>
          <w:szCs w:val="20"/>
          <w:lang w:eastAsia="el-GR"/>
        </w:rPr>
        <w:t>Δεν φταίτε εσείς. Θα ακούσετε γιατί είναι πρωτοφανή σε λίγο.</w:t>
      </w:r>
    </w:p>
    <w:p w:rsidR="00EC76E3" w:rsidRPr="00EC76E3" w:rsidRDefault="00EC76E3" w:rsidP="00EC76E3">
      <w:pPr>
        <w:spacing w:after="160" w:line="600" w:lineRule="auto"/>
        <w:ind w:firstLine="720"/>
        <w:jc w:val="both"/>
        <w:rPr>
          <w:rFonts w:ascii="Arial" w:hAnsi="Arial" w:cs="Arial"/>
          <w:bCs/>
          <w:sz w:val="24"/>
          <w:szCs w:val="20"/>
          <w:lang w:eastAsia="el-GR"/>
        </w:rPr>
      </w:pPr>
      <w:r w:rsidRPr="00EC76E3">
        <w:rPr>
          <w:rFonts w:ascii="Arial" w:hAnsi="Arial" w:cs="Arial"/>
          <w:b/>
          <w:sz w:val="24"/>
          <w:szCs w:val="24"/>
          <w:lang w:eastAsia="el-GR"/>
        </w:rPr>
        <w:t xml:space="preserve">ΠΡΟΕΔΡΕΥΩΝ (Απόστολος </w:t>
      </w:r>
      <w:proofErr w:type="spellStart"/>
      <w:r w:rsidRPr="00EC76E3">
        <w:rPr>
          <w:rFonts w:ascii="Arial" w:hAnsi="Arial" w:cs="Arial"/>
          <w:b/>
          <w:sz w:val="24"/>
          <w:szCs w:val="24"/>
          <w:lang w:eastAsia="el-GR"/>
        </w:rPr>
        <w:t>Αβδελάς</w:t>
      </w:r>
      <w:proofErr w:type="spellEnd"/>
      <w:r w:rsidRPr="00EC76E3">
        <w:rPr>
          <w:rFonts w:ascii="Arial" w:hAnsi="Arial" w:cs="Arial"/>
          <w:b/>
          <w:sz w:val="24"/>
          <w:szCs w:val="24"/>
          <w:lang w:eastAsia="el-GR"/>
        </w:rPr>
        <w:t>):</w:t>
      </w:r>
      <w:r w:rsidRPr="00EC76E3">
        <w:rPr>
          <w:rFonts w:ascii="Arial" w:hAnsi="Arial" w:cs="Arial"/>
          <w:sz w:val="24"/>
          <w:szCs w:val="24"/>
          <w:lang w:eastAsia="el-GR"/>
        </w:rPr>
        <w:t xml:space="preserve"> Ζήτησα συγγνώμη, </w:t>
      </w:r>
      <w:r w:rsidRPr="00EC76E3">
        <w:rPr>
          <w:rFonts w:ascii="Arial" w:hAnsi="Arial" w:cs="Arial"/>
          <w:bCs/>
          <w:sz w:val="24"/>
          <w:szCs w:val="20"/>
          <w:lang w:eastAsia="el-GR"/>
        </w:rPr>
        <w:t>κύριε Πρόεδρε.</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b/>
          <w:sz w:val="24"/>
          <w:szCs w:val="24"/>
          <w:lang w:eastAsia="el-GR"/>
        </w:rPr>
        <w:t>ΓΙΑΝΗΣ ΒΑΡΟΥΦΑΚΗΣ (Γραμματέας του ΜέΡΑ25):</w:t>
      </w:r>
      <w:r w:rsidRPr="00EC76E3">
        <w:rPr>
          <w:rFonts w:ascii="Arial" w:hAnsi="Arial" w:cs="Arial"/>
          <w:sz w:val="24"/>
          <w:szCs w:val="24"/>
          <w:lang w:eastAsia="el-GR"/>
        </w:rPr>
        <w:t xml:space="preserve"> Ο κύριος Υπουργός αναφέρθηκε στο ότι δεν θέλει να φέρει τη χώρα εκεί που την έφερα εγώ το καλοκαίρι του 2015.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Θέλω να σας πω ότι εκείνοι που έφεραν τη χώρα με τα </w:t>
      </w:r>
      <w:r w:rsidRPr="00EC76E3">
        <w:rPr>
          <w:rFonts w:ascii="Arial" w:hAnsi="Arial" w:cs="Arial"/>
          <w:sz w:val="24"/>
          <w:szCs w:val="24"/>
          <w:lang w:val="en-US" w:eastAsia="el-GR"/>
        </w:rPr>
        <w:t>capital</w:t>
      </w:r>
      <w:r w:rsidRPr="00EC76E3">
        <w:rPr>
          <w:rFonts w:ascii="Arial" w:hAnsi="Arial" w:cs="Arial"/>
          <w:sz w:val="24"/>
          <w:szCs w:val="24"/>
          <w:lang w:eastAsia="el-GR"/>
        </w:rPr>
        <w:t xml:space="preserve"> </w:t>
      </w:r>
      <w:r w:rsidRPr="00EC76E3">
        <w:rPr>
          <w:rFonts w:ascii="Arial" w:hAnsi="Arial" w:cs="Arial"/>
          <w:sz w:val="24"/>
          <w:szCs w:val="24"/>
          <w:lang w:val="en-US" w:eastAsia="el-GR"/>
        </w:rPr>
        <w:t>controls</w:t>
      </w:r>
      <w:r w:rsidRPr="00EC76E3">
        <w:rPr>
          <w:rFonts w:ascii="Arial" w:hAnsi="Arial" w:cs="Arial"/>
          <w:sz w:val="24"/>
          <w:szCs w:val="24"/>
          <w:lang w:eastAsia="el-GR"/>
        </w:rPr>
        <w:t xml:space="preserve"> στο πλαίσιο του 2015 είναι ακριβώς οι ίδιοι που σήμερα καταστρέφουν την Ευρωπαϊκή Ένωση, βάζοντας βέτο στο </w:t>
      </w:r>
      <w:proofErr w:type="spellStart"/>
      <w:r w:rsidRPr="00EC76E3">
        <w:rPr>
          <w:rFonts w:ascii="Arial" w:hAnsi="Arial" w:cs="Arial"/>
          <w:sz w:val="24"/>
          <w:szCs w:val="24"/>
          <w:lang w:val="en-US" w:eastAsia="el-GR"/>
        </w:rPr>
        <w:t>Eurogroup</w:t>
      </w:r>
      <w:proofErr w:type="spellEnd"/>
      <w:r w:rsidRPr="00EC76E3">
        <w:rPr>
          <w:rFonts w:ascii="Arial" w:hAnsi="Arial" w:cs="Arial"/>
          <w:sz w:val="24"/>
          <w:szCs w:val="24"/>
          <w:lang w:eastAsia="el-GR"/>
        </w:rPr>
        <w:t xml:space="preserve"> για το ευρωομόλογο, που ο </w:t>
      </w:r>
      <w:r w:rsidRPr="00EC76E3">
        <w:rPr>
          <w:rFonts w:ascii="Arial" w:hAnsi="Arial" w:cs="Arial"/>
          <w:sz w:val="24"/>
          <w:szCs w:val="24"/>
          <w:lang w:eastAsia="el-GR"/>
        </w:rPr>
        <w:lastRenderedPageBreak/>
        <w:t xml:space="preserve">κ. </w:t>
      </w:r>
      <w:proofErr w:type="spellStart"/>
      <w:r w:rsidRPr="00EC76E3">
        <w:rPr>
          <w:rFonts w:ascii="Arial" w:hAnsi="Arial" w:cs="Arial"/>
          <w:sz w:val="24"/>
          <w:szCs w:val="24"/>
          <w:lang w:eastAsia="el-GR"/>
        </w:rPr>
        <w:t>Σταϊκούρας</w:t>
      </w:r>
      <w:proofErr w:type="spellEnd"/>
      <w:r w:rsidRPr="00EC76E3">
        <w:rPr>
          <w:rFonts w:ascii="Arial" w:hAnsi="Arial" w:cs="Arial"/>
          <w:sz w:val="24"/>
          <w:szCs w:val="24"/>
          <w:lang w:eastAsia="el-GR"/>
        </w:rPr>
        <w:t xml:space="preserve"> συμφωνεί μαζί μας πλέον τώρα, ενώ το 2015 διαφωνούσε, ότι είναι </w:t>
      </w:r>
      <w:proofErr w:type="spellStart"/>
      <w:r w:rsidRPr="00EC76E3">
        <w:rPr>
          <w:rFonts w:ascii="Arial" w:hAnsi="Arial" w:cs="Arial"/>
          <w:sz w:val="24"/>
          <w:szCs w:val="24"/>
          <w:lang w:eastAsia="el-GR"/>
        </w:rPr>
        <w:t>προαπαιτούμενο</w:t>
      </w:r>
      <w:proofErr w:type="spellEnd"/>
      <w:r w:rsidRPr="00EC76E3">
        <w:rPr>
          <w:rFonts w:ascii="Arial" w:hAnsi="Arial" w:cs="Arial"/>
          <w:sz w:val="24"/>
          <w:szCs w:val="24"/>
          <w:lang w:eastAsia="el-GR"/>
        </w:rPr>
        <w:t xml:space="preserve"> για την επιβίωση τόσο της χώρας μας όσο και της Ευρωπαϊκής Ένωσης.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Όσον αφορά τα πανεπιστήμια, θέλω απλά γιατί με προκάλεσε ο κύριος Υπουργός να του πω ότι υπάρχουν συνάδελφοι, όπως ο Πολ </w:t>
      </w:r>
      <w:proofErr w:type="spellStart"/>
      <w:r w:rsidRPr="00EC76E3">
        <w:rPr>
          <w:rFonts w:ascii="Arial" w:hAnsi="Arial" w:cs="Arial"/>
          <w:sz w:val="24"/>
          <w:szCs w:val="24"/>
          <w:lang w:eastAsia="el-GR"/>
        </w:rPr>
        <w:t>Γκρούγκμαν</w:t>
      </w:r>
      <w:proofErr w:type="spellEnd"/>
      <w:r w:rsidRPr="00EC76E3">
        <w:rPr>
          <w:rFonts w:ascii="Arial" w:hAnsi="Arial" w:cs="Arial"/>
          <w:sz w:val="24"/>
          <w:szCs w:val="24"/>
          <w:lang w:eastAsia="el-GR"/>
        </w:rPr>
        <w:t xml:space="preserve">, ο Αμάρτια Σεν και ο </w:t>
      </w:r>
      <w:proofErr w:type="spellStart"/>
      <w:r w:rsidRPr="00EC76E3">
        <w:rPr>
          <w:rFonts w:ascii="Arial" w:hAnsi="Arial" w:cs="Arial"/>
          <w:sz w:val="24"/>
          <w:szCs w:val="24"/>
          <w:lang w:eastAsia="el-GR"/>
        </w:rPr>
        <w:t>Ντάνι</w:t>
      </w:r>
      <w:proofErr w:type="spellEnd"/>
      <w:r w:rsidRPr="00EC76E3">
        <w:rPr>
          <w:rFonts w:ascii="Arial" w:hAnsi="Arial" w:cs="Arial"/>
          <w:sz w:val="24"/>
          <w:szCs w:val="24"/>
          <w:lang w:eastAsia="el-GR"/>
        </w:rPr>
        <w:t xml:space="preserve"> </w:t>
      </w:r>
      <w:proofErr w:type="spellStart"/>
      <w:r w:rsidRPr="00EC76E3">
        <w:rPr>
          <w:rFonts w:ascii="Arial" w:hAnsi="Arial" w:cs="Arial"/>
          <w:sz w:val="24"/>
          <w:szCs w:val="24"/>
          <w:lang w:eastAsia="el-GR"/>
        </w:rPr>
        <w:t>Ρόντρικ</w:t>
      </w:r>
      <w:proofErr w:type="spellEnd"/>
      <w:r w:rsidRPr="00EC76E3">
        <w:rPr>
          <w:rFonts w:ascii="Arial" w:hAnsi="Arial" w:cs="Arial"/>
          <w:sz w:val="24"/>
          <w:szCs w:val="24"/>
          <w:lang w:eastAsia="el-GR"/>
        </w:rPr>
        <w:t xml:space="preserve">, οι οποίοι διδάσκουν το καλοκαίρι του 2015 ως ένα παράδειγμα μιας Ευρώπης που βγάζει τα «μάτια» της και ενός </w:t>
      </w:r>
      <w:proofErr w:type="spellStart"/>
      <w:r w:rsidRPr="00EC76E3">
        <w:rPr>
          <w:rFonts w:ascii="Arial" w:hAnsi="Arial" w:cs="Arial"/>
          <w:sz w:val="24"/>
          <w:szCs w:val="24"/>
          <w:lang w:val="en-US" w:eastAsia="el-GR"/>
        </w:rPr>
        <w:t>Eurogroup</w:t>
      </w:r>
      <w:proofErr w:type="spellEnd"/>
      <w:r w:rsidRPr="00EC76E3">
        <w:rPr>
          <w:rFonts w:ascii="Arial" w:hAnsi="Arial" w:cs="Arial"/>
          <w:sz w:val="24"/>
          <w:szCs w:val="24"/>
          <w:lang w:eastAsia="el-GR"/>
        </w:rPr>
        <w:t xml:space="preserve"> που πνίγοντας τη δική μας θέση εντός του </w:t>
      </w:r>
      <w:proofErr w:type="spellStart"/>
      <w:r w:rsidRPr="00EC76E3">
        <w:rPr>
          <w:rFonts w:ascii="Arial" w:hAnsi="Arial" w:cs="Arial"/>
          <w:sz w:val="24"/>
          <w:szCs w:val="24"/>
          <w:lang w:val="en-US" w:eastAsia="el-GR"/>
        </w:rPr>
        <w:t>Eurogroup</w:t>
      </w:r>
      <w:proofErr w:type="spellEnd"/>
      <w:r w:rsidRPr="00EC76E3">
        <w:rPr>
          <w:rFonts w:ascii="Arial" w:hAnsi="Arial" w:cs="Arial"/>
          <w:sz w:val="24"/>
          <w:szCs w:val="24"/>
          <w:lang w:eastAsia="el-GR"/>
        </w:rPr>
        <w:t xml:space="preserve">, έκανε κακό στην Ευρωπαϊκή Ένωση.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Ελπίζω ο κ. </w:t>
      </w:r>
      <w:proofErr w:type="spellStart"/>
      <w:r w:rsidRPr="00EC76E3">
        <w:rPr>
          <w:rFonts w:ascii="Arial" w:hAnsi="Arial" w:cs="Arial"/>
          <w:sz w:val="24"/>
          <w:szCs w:val="24"/>
          <w:lang w:eastAsia="el-GR"/>
        </w:rPr>
        <w:t>Σταϊκούρας</w:t>
      </w:r>
      <w:proofErr w:type="spellEnd"/>
      <w:r w:rsidRPr="00EC76E3">
        <w:rPr>
          <w:rFonts w:ascii="Arial" w:hAnsi="Arial" w:cs="Arial"/>
          <w:sz w:val="24"/>
          <w:szCs w:val="24"/>
          <w:lang w:eastAsia="el-GR"/>
        </w:rPr>
        <w:t xml:space="preserve"> σήμερα και τις προηγούμενες φορές να έχει ηχογραφήσει, πατώντας το κουμπί </w:t>
      </w:r>
      <w:r w:rsidRPr="00EC76E3">
        <w:rPr>
          <w:rFonts w:ascii="Arial" w:hAnsi="Arial" w:cs="Arial"/>
          <w:sz w:val="24"/>
          <w:szCs w:val="24"/>
          <w:lang w:val="en-US" w:eastAsia="el-GR"/>
        </w:rPr>
        <w:t>record</w:t>
      </w:r>
      <w:r w:rsidRPr="00EC76E3">
        <w:rPr>
          <w:rFonts w:ascii="Arial" w:hAnsi="Arial" w:cs="Arial"/>
          <w:sz w:val="24"/>
          <w:szCs w:val="24"/>
          <w:lang w:eastAsia="el-GR"/>
        </w:rPr>
        <w:t xml:space="preserve"> στο </w:t>
      </w:r>
      <w:r w:rsidRPr="00EC76E3">
        <w:rPr>
          <w:rFonts w:ascii="Arial" w:hAnsi="Arial" w:cs="Arial"/>
          <w:sz w:val="24"/>
          <w:szCs w:val="24"/>
          <w:lang w:val="en-US" w:eastAsia="el-GR"/>
        </w:rPr>
        <w:t>teleconference</w:t>
      </w:r>
      <w:r w:rsidRPr="00EC76E3">
        <w:rPr>
          <w:rFonts w:ascii="Arial" w:hAnsi="Arial" w:cs="Arial"/>
          <w:sz w:val="24"/>
          <w:szCs w:val="24"/>
          <w:lang w:eastAsia="el-GR"/>
        </w:rPr>
        <w:t>, στην τηλεδιάσκεψη που έχει, γιατί η ιστορία απαιτεί από εμάς να καταθέσουμε πρακτικά για το τι είπαμε εκ μέρους των πολιτών τόσο της Ελλάδας όσο και της Ευρώπης.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Σας ευχαριστώ.</w:t>
      </w:r>
    </w:p>
    <w:p w:rsidR="00EC76E3" w:rsidRPr="00EC76E3" w:rsidRDefault="00EC76E3" w:rsidP="00EC76E3">
      <w:pPr>
        <w:tabs>
          <w:tab w:val="left" w:pos="1800"/>
        </w:tabs>
        <w:spacing w:after="160" w:line="600" w:lineRule="auto"/>
        <w:ind w:firstLine="720"/>
        <w:jc w:val="center"/>
        <w:rPr>
          <w:rFonts w:ascii="Arial" w:hAnsi="Arial" w:cs="Arial"/>
          <w:sz w:val="24"/>
          <w:szCs w:val="24"/>
          <w:lang w:eastAsia="el-GR"/>
        </w:rPr>
      </w:pPr>
      <w:r w:rsidRPr="00EC76E3">
        <w:rPr>
          <w:rFonts w:ascii="Arial" w:hAnsi="Arial" w:cs="Arial"/>
          <w:sz w:val="24"/>
          <w:szCs w:val="24"/>
          <w:lang w:eastAsia="el-GR"/>
        </w:rPr>
        <w:t>(Χειροκροτήματα από την πτέρυγα του ΜέΡΑ25)</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 </w:t>
      </w:r>
      <w:r w:rsidRPr="00EC76E3">
        <w:rPr>
          <w:rFonts w:ascii="Arial" w:hAnsi="Arial" w:cs="Arial"/>
          <w:b/>
          <w:sz w:val="24"/>
          <w:szCs w:val="24"/>
          <w:lang w:eastAsia="el-GR"/>
        </w:rPr>
        <w:t xml:space="preserve">ΠΡΟΕΔΡΕΥΩΝ (Απόστολος </w:t>
      </w:r>
      <w:proofErr w:type="spellStart"/>
      <w:r w:rsidRPr="00EC76E3">
        <w:rPr>
          <w:rFonts w:ascii="Arial" w:hAnsi="Arial" w:cs="Arial"/>
          <w:b/>
          <w:sz w:val="24"/>
          <w:szCs w:val="24"/>
          <w:lang w:eastAsia="el-GR"/>
        </w:rPr>
        <w:t>Αβδελάς</w:t>
      </w:r>
      <w:proofErr w:type="spellEnd"/>
      <w:r w:rsidRPr="00EC76E3">
        <w:rPr>
          <w:rFonts w:ascii="Arial" w:hAnsi="Arial" w:cs="Arial"/>
          <w:b/>
          <w:sz w:val="24"/>
          <w:szCs w:val="24"/>
          <w:lang w:eastAsia="el-GR"/>
        </w:rPr>
        <w:t>):</w:t>
      </w:r>
      <w:r w:rsidRPr="00EC76E3">
        <w:rPr>
          <w:rFonts w:ascii="Arial" w:hAnsi="Arial" w:cs="Arial"/>
          <w:sz w:val="24"/>
          <w:szCs w:val="24"/>
          <w:lang w:eastAsia="el-GR"/>
        </w:rPr>
        <w:t xml:space="preserve"> Κι εμείς σας ευχαριστούμε.</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Τον λόγο έχει ο κ. </w:t>
      </w:r>
      <w:proofErr w:type="spellStart"/>
      <w:r w:rsidRPr="00EC76E3">
        <w:rPr>
          <w:rFonts w:ascii="Arial" w:hAnsi="Arial" w:cs="Arial"/>
          <w:sz w:val="24"/>
          <w:szCs w:val="24"/>
          <w:lang w:eastAsia="el-GR"/>
        </w:rPr>
        <w:t>Βούτσης</w:t>
      </w:r>
      <w:proofErr w:type="spellEnd"/>
      <w:r w:rsidRPr="00EC76E3">
        <w:rPr>
          <w:rFonts w:ascii="Arial" w:hAnsi="Arial" w:cs="Arial"/>
          <w:sz w:val="24"/>
          <w:szCs w:val="24"/>
          <w:lang w:eastAsia="el-GR"/>
        </w:rPr>
        <w:t>.</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 xml:space="preserve">ΝΙΚΟΛΑΟΣ ΒΟΥΤΣΗΣ: </w:t>
      </w:r>
      <w:r w:rsidRPr="00EC76E3">
        <w:rPr>
          <w:rFonts w:ascii="Arial" w:hAnsi="Arial"/>
          <w:sz w:val="24"/>
          <w:szCs w:val="24"/>
          <w:lang w:eastAsia="el-GR"/>
        </w:rPr>
        <w:t>Ευχαριστώ, κύριε Πρόεδρε.</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 xml:space="preserve">Επιτρέψτε μου να ξεκινήσω, κάνοντας μια παρατήρηση στη διαδικασία.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Η παρέμβαση του κ. </w:t>
      </w:r>
      <w:proofErr w:type="spellStart"/>
      <w:r w:rsidRPr="00EC76E3">
        <w:rPr>
          <w:rFonts w:ascii="Arial" w:hAnsi="Arial"/>
          <w:sz w:val="24"/>
          <w:szCs w:val="24"/>
          <w:lang w:eastAsia="el-GR"/>
        </w:rPr>
        <w:t>Σταϊκούρα</w:t>
      </w:r>
      <w:proofErr w:type="spellEnd"/>
      <w:r w:rsidRPr="00EC76E3">
        <w:rPr>
          <w:rFonts w:ascii="Arial" w:hAnsi="Arial"/>
          <w:sz w:val="24"/>
          <w:szCs w:val="24"/>
          <w:lang w:eastAsia="el-GR"/>
        </w:rPr>
        <w:t xml:space="preserve">, η οποία ζητήθηκε από την Αίθουσα και ήταν απολύτως χρήσιμη και ωφέλιμη, έπρεπε να εξαντληθεί στις ερωτήσεις και τις παρατηρήσεις που έκαναν οι Κοινοβουλευτικοί Εκπρόσωποι των κομμάτων. Ήταν εντελώς εκτός διαδικασίας αυτό το </w:t>
      </w:r>
      <w:proofErr w:type="spellStart"/>
      <w:r w:rsidRPr="00EC76E3">
        <w:rPr>
          <w:rFonts w:ascii="Arial" w:hAnsi="Arial"/>
          <w:sz w:val="24"/>
          <w:szCs w:val="24"/>
          <w:lang w:eastAsia="el-GR"/>
        </w:rPr>
        <w:t>πινγκ</w:t>
      </w:r>
      <w:proofErr w:type="spellEnd"/>
      <w:r w:rsidRPr="00EC76E3">
        <w:rPr>
          <w:rFonts w:ascii="Arial" w:hAnsi="Arial"/>
          <w:sz w:val="24"/>
          <w:szCs w:val="24"/>
          <w:lang w:eastAsia="el-GR"/>
        </w:rPr>
        <w:t xml:space="preserve"> </w:t>
      </w:r>
      <w:proofErr w:type="spellStart"/>
      <w:r w:rsidRPr="00EC76E3">
        <w:rPr>
          <w:rFonts w:ascii="Arial" w:hAnsi="Arial"/>
          <w:sz w:val="24"/>
          <w:szCs w:val="24"/>
          <w:lang w:eastAsia="el-GR"/>
        </w:rPr>
        <w:t>πονγκ</w:t>
      </w:r>
      <w:proofErr w:type="spellEnd"/>
      <w:r w:rsidRPr="00EC76E3">
        <w:rPr>
          <w:rFonts w:ascii="Arial" w:hAnsi="Arial"/>
          <w:sz w:val="24"/>
          <w:szCs w:val="24"/>
          <w:lang w:eastAsia="el-GR"/>
        </w:rPr>
        <w:t xml:space="preserve"> απόψεων -και όχι επί προσωπικών απόψεων- που υπήρξε με τον αρχηγό του ΜέΡΑ25.</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sz w:val="24"/>
          <w:szCs w:val="24"/>
          <w:lang w:eastAsia="el-GR"/>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b/>
          <w:sz w:val="24"/>
          <w:szCs w:val="24"/>
          <w:lang w:eastAsia="el-GR"/>
        </w:rPr>
        <w:t xml:space="preserve">): </w:t>
      </w:r>
      <w:r w:rsidRPr="00EC76E3">
        <w:rPr>
          <w:rFonts w:ascii="Arial" w:hAnsi="Arial"/>
          <w:sz w:val="24"/>
          <w:szCs w:val="24"/>
          <w:lang w:eastAsia="el-GR"/>
        </w:rPr>
        <w:t xml:space="preserve">Αρχηγός είναι, είχε το δικαίωμα.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 xml:space="preserve">ΝΙΚΟΛΑΟΣ ΒΟΥΤΣΗΣ: </w:t>
      </w:r>
      <w:r w:rsidRPr="00EC76E3">
        <w:rPr>
          <w:rFonts w:ascii="Arial" w:hAnsi="Arial"/>
          <w:sz w:val="24"/>
          <w:szCs w:val="24"/>
          <w:lang w:eastAsia="el-GR"/>
        </w:rPr>
        <w:t xml:space="preserve">Τότε, θα έπρεπε να ακολουθήσει ένας δεύτερος γύρος με τους Κοινοβουλευτικούς Εκπροσώπους, οι οποίοι είναι </w:t>
      </w:r>
      <w:proofErr w:type="spellStart"/>
      <w:r w:rsidRPr="00EC76E3">
        <w:rPr>
          <w:rFonts w:ascii="Arial" w:hAnsi="Arial"/>
          <w:sz w:val="24"/>
          <w:szCs w:val="24"/>
          <w:lang w:eastAsia="el-GR"/>
        </w:rPr>
        <w:t>οιονεί</w:t>
      </w:r>
      <w:proofErr w:type="spellEnd"/>
      <w:r w:rsidRPr="00EC76E3">
        <w:rPr>
          <w:rFonts w:ascii="Arial" w:hAnsi="Arial"/>
          <w:sz w:val="24"/>
          <w:szCs w:val="24"/>
          <w:lang w:eastAsia="el-GR"/>
        </w:rPr>
        <w:t xml:space="preserve"> αρχηγοί εδώ, δηλαδή εκπροσωπούν τους αρχηγούς των κομμάτων, για να πουν κι αυτοί το σύνολο των απόψεών τους πάνω στο ζήτημα, τι πρέπει να προτείνει η χώρα σήμερα, να κάνουμε κριτική στην Κυβέρνηση, όπως έκανε ο κ. </w:t>
      </w:r>
      <w:proofErr w:type="spellStart"/>
      <w:r w:rsidRPr="00EC76E3">
        <w:rPr>
          <w:rFonts w:ascii="Arial" w:hAnsi="Arial"/>
          <w:sz w:val="24"/>
          <w:szCs w:val="24"/>
          <w:lang w:eastAsia="el-GR"/>
        </w:rPr>
        <w:t>Βαρουφάκης</w:t>
      </w:r>
      <w:proofErr w:type="spellEnd"/>
      <w:r w:rsidRPr="00EC76E3">
        <w:rPr>
          <w:rFonts w:ascii="Arial" w:hAnsi="Arial"/>
          <w:sz w:val="24"/>
          <w:szCs w:val="24"/>
          <w:lang w:eastAsia="el-GR"/>
        </w:rPr>
        <w:t xml:space="preserve">.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Είναι δηλαδή μια άλλη διαδικασία την οποία ξεκινήσατε και την αποστερήσατε από τους άλλους κοινοβουλευτικούς, οι οποίοι δεν τη ζήτησαν ευγενώς φερόμενοι ή αιφνιδιασμένοι απ’ αυτό που έγινε. Πλην, όμως, δεν ήταν καθόλου σωστή η διαδικασία.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Το προσωπικό του κ. </w:t>
      </w:r>
      <w:proofErr w:type="spellStart"/>
      <w:r w:rsidRPr="00EC76E3">
        <w:rPr>
          <w:rFonts w:ascii="Arial" w:hAnsi="Arial"/>
          <w:sz w:val="24"/>
          <w:szCs w:val="24"/>
          <w:lang w:eastAsia="el-GR"/>
        </w:rPr>
        <w:t>Βαρουφάκη</w:t>
      </w:r>
      <w:proofErr w:type="spellEnd"/>
      <w:r w:rsidRPr="00EC76E3">
        <w:rPr>
          <w:rFonts w:ascii="Arial" w:hAnsi="Arial"/>
          <w:sz w:val="24"/>
          <w:szCs w:val="24"/>
          <w:lang w:eastAsia="el-GR"/>
        </w:rPr>
        <w:t xml:space="preserve"> άρχιζε και τελείωνε στην αναφορά για το πρώτο εξάμηνο του 2015, για το οποίο πραγματικά θα μπορούσε να κάνει </w:t>
      </w:r>
      <w:r w:rsidRPr="00EC76E3">
        <w:rPr>
          <w:rFonts w:ascii="Arial" w:hAnsi="Arial"/>
          <w:sz w:val="24"/>
          <w:szCs w:val="24"/>
          <w:lang w:eastAsia="el-GR"/>
        </w:rPr>
        <w:lastRenderedPageBreak/>
        <w:t xml:space="preserve">μία αναφορά ενός λεπτού. Γι’ αυτό αντέδρασα με αυτό τον τρόπο προηγουμένως. Εν πάση </w:t>
      </w:r>
      <w:proofErr w:type="spellStart"/>
      <w:r w:rsidRPr="00EC76E3">
        <w:rPr>
          <w:rFonts w:ascii="Arial" w:hAnsi="Arial"/>
          <w:sz w:val="24"/>
          <w:szCs w:val="24"/>
          <w:lang w:eastAsia="el-GR"/>
        </w:rPr>
        <w:t>περιπτώσει</w:t>
      </w:r>
      <w:proofErr w:type="spellEnd"/>
      <w:r w:rsidRPr="00EC76E3">
        <w:rPr>
          <w:rFonts w:ascii="Arial" w:hAnsi="Arial"/>
          <w:sz w:val="24"/>
          <w:szCs w:val="24"/>
          <w:lang w:eastAsia="el-GR"/>
        </w:rPr>
        <w:t>, έγινε.</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sz w:val="24"/>
          <w:szCs w:val="24"/>
          <w:lang w:eastAsia="el-GR"/>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b/>
          <w:sz w:val="24"/>
          <w:szCs w:val="24"/>
          <w:lang w:eastAsia="el-GR"/>
        </w:rPr>
        <w:t xml:space="preserve">): </w:t>
      </w:r>
      <w:r w:rsidRPr="00EC76E3">
        <w:rPr>
          <w:rFonts w:ascii="Arial" w:hAnsi="Arial"/>
          <w:sz w:val="24"/>
          <w:szCs w:val="24"/>
          <w:lang w:eastAsia="el-GR"/>
        </w:rPr>
        <w:t>Σας ζήτησα συγγνώμη και από όλους.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 xml:space="preserve">ΝΙΚΟΛΑΟΣ ΒΟΥΤΣΗΣ: </w:t>
      </w:r>
      <w:r w:rsidRPr="00EC76E3">
        <w:rPr>
          <w:rFonts w:ascii="Arial" w:hAnsi="Arial"/>
          <w:sz w:val="24"/>
          <w:szCs w:val="24"/>
          <w:lang w:eastAsia="el-GR"/>
        </w:rPr>
        <w:t xml:space="preserve">Ναι, έγινε αυτή η εξαίρεση. Διότι, όταν μίλησαν εδώ οι πολιτικοί αρχηγοί την προηγούμενη εβδομάδα, ο κ. </w:t>
      </w:r>
      <w:proofErr w:type="spellStart"/>
      <w:r w:rsidRPr="00EC76E3">
        <w:rPr>
          <w:rFonts w:ascii="Arial" w:hAnsi="Arial"/>
          <w:sz w:val="24"/>
          <w:szCs w:val="24"/>
          <w:lang w:eastAsia="el-GR"/>
        </w:rPr>
        <w:t>Βαρουφάκης</w:t>
      </w:r>
      <w:proofErr w:type="spellEnd"/>
      <w:r w:rsidRPr="00EC76E3">
        <w:rPr>
          <w:rFonts w:ascii="Arial" w:hAnsi="Arial"/>
          <w:sz w:val="24"/>
          <w:szCs w:val="24"/>
          <w:lang w:eastAsia="el-GR"/>
        </w:rPr>
        <w:t xml:space="preserve"> έλειπε. Και έλειπε με άποψη, επειδή, λέει, θα έπρεπε να το κάνουμε μέσω τηλεδιασκέψεων κ.λπ.. Εντάξει, δεν είναι έτσι, διότι δεν βοηθιόμαστε.</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Πάμε στην ουσία. Έχω ετοιμαστεί και θέλω να κάνω μια παρέμβαση για τα θέματα δημοκρατίας τα οποία τίθενται στην παρούσα μεγάλη κρίση. Πλην, όμως, οι αναφορές που έκανε ο κ. </w:t>
      </w:r>
      <w:proofErr w:type="spellStart"/>
      <w:r w:rsidRPr="00EC76E3">
        <w:rPr>
          <w:rFonts w:ascii="Arial" w:hAnsi="Arial"/>
          <w:sz w:val="24"/>
          <w:szCs w:val="24"/>
          <w:lang w:eastAsia="el-GR"/>
        </w:rPr>
        <w:t>Σταϊκούρας</w:t>
      </w:r>
      <w:proofErr w:type="spellEnd"/>
      <w:r w:rsidRPr="00EC76E3">
        <w:rPr>
          <w:rFonts w:ascii="Arial" w:hAnsi="Arial"/>
          <w:sz w:val="24"/>
          <w:szCs w:val="24"/>
          <w:lang w:eastAsia="el-GR"/>
        </w:rPr>
        <w:t xml:space="preserve"> και το μείζον ζήτημα το οποίο υπάρχει σήμερα με τη συνεδρίαση του </w:t>
      </w:r>
      <w:proofErr w:type="spellStart"/>
      <w:r w:rsidRPr="00EC76E3">
        <w:rPr>
          <w:rFonts w:ascii="Arial" w:hAnsi="Arial"/>
          <w:sz w:val="24"/>
          <w:szCs w:val="24"/>
          <w:lang w:val="en-US" w:eastAsia="el-GR"/>
        </w:rPr>
        <w:t>Eurogroup</w:t>
      </w:r>
      <w:proofErr w:type="spellEnd"/>
      <w:r w:rsidRPr="00EC76E3">
        <w:rPr>
          <w:rFonts w:ascii="Arial" w:hAnsi="Arial"/>
          <w:sz w:val="24"/>
          <w:szCs w:val="24"/>
          <w:lang w:eastAsia="el-GR"/>
        </w:rPr>
        <w:t xml:space="preserve"> με υποχρεώνει να πω μερικά πράγματα.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 Η τοποθέτηση του κ. </w:t>
      </w:r>
      <w:proofErr w:type="spellStart"/>
      <w:r w:rsidRPr="00EC76E3">
        <w:rPr>
          <w:rFonts w:ascii="Arial" w:hAnsi="Arial"/>
          <w:sz w:val="24"/>
          <w:szCs w:val="24"/>
          <w:lang w:eastAsia="el-GR"/>
        </w:rPr>
        <w:t>Σταϊκούρα</w:t>
      </w:r>
      <w:proofErr w:type="spellEnd"/>
      <w:r w:rsidRPr="00EC76E3">
        <w:rPr>
          <w:rFonts w:ascii="Arial" w:hAnsi="Arial"/>
          <w:sz w:val="24"/>
          <w:szCs w:val="24"/>
          <w:lang w:eastAsia="el-GR"/>
        </w:rPr>
        <w:t xml:space="preserve"> αφ’ ενός μεν αφήνει ισχυρές αμφιβολίες για την ίδια τη θέση της ελληνικής Κυβέρνησης, έτσι όπως εξελίσσεται μέσα από τη συζήτηση που γίνεται τώρα επί τριήμερο, για το ποια θα είναι τελικά αυτή η θέση και η συνομολόγηση πάνω σε ποιο πεδίο συμβιβασμού, αν είναι κατ’ ελάχιστον προωθητικός αυτός ο συμβιβασμός.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 xml:space="preserve">Πραγματικά, η τοποθέτηση του και τις δύο φορές αφήνει ολάνοικτα ζητήματα που δημιουργούν ισχυρά ερωτήματα για τη συνέπεια αυτής της θέσης, τουλάχιστον απ’ αυτήν που ξεκίνησε, όταν ξεκίνησε προ ημερών με τη σωστή επιμονή για την </w:t>
      </w:r>
      <w:proofErr w:type="spellStart"/>
      <w:r w:rsidRPr="00EC76E3">
        <w:rPr>
          <w:rFonts w:ascii="Arial" w:hAnsi="Arial"/>
          <w:sz w:val="24"/>
          <w:szCs w:val="24"/>
          <w:lang w:eastAsia="el-GR"/>
        </w:rPr>
        <w:t>αμοιβαιοποίηση</w:t>
      </w:r>
      <w:proofErr w:type="spellEnd"/>
      <w:r w:rsidRPr="00EC76E3">
        <w:rPr>
          <w:rFonts w:ascii="Arial" w:hAnsi="Arial"/>
          <w:sz w:val="24"/>
          <w:szCs w:val="24"/>
          <w:lang w:eastAsia="el-GR"/>
        </w:rPr>
        <w:t xml:space="preserve"> του χρέους.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Αφ’ ετέρου, όμως, αυτή η τοποθέτηση, κύριε Πρόεδρε, επιβεβαιώνει απολύτως τον κεντρικό πυρήνα, στον οποίο αναφέρθηκε και ο εισηγητής μας, ο κ. Τσίπρας, το πρωί, της πρότασης, η οποία έγινε από πλευράς του ΣΥΡΙΖΑ, από πλευράς του Προέδρου του ΣΥΡΙΖΑ, αλλά και των υπευθύνων πριν από λίγες μέρες, δηλαδή ότι χρειάζονται </w:t>
      </w:r>
      <w:proofErr w:type="spellStart"/>
      <w:r w:rsidRPr="00EC76E3">
        <w:rPr>
          <w:rFonts w:ascii="Arial" w:hAnsi="Arial"/>
          <w:sz w:val="24"/>
          <w:szCs w:val="24"/>
          <w:lang w:eastAsia="el-GR"/>
        </w:rPr>
        <w:t>εμπροσθοβαρή</w:t>
      </w:r>
      <w:proofErr w:type="spellEnd"/>
      <w:r w:rsidRPr="00EC76E3">
        <w:rPr>
          <w:rFonts w:ascii="Arial" w:hAnsi="Arial"/>
          <w:sz w:val="24"/>
          <w:szCs w:val="24"/>
          <w:lang w:eastAsia="el-GR"/>
        </w:rPr>
        <w:t xml:space="preserve"> και άμεσα μέτρα.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Διότι ο ίδιος ο κ. </w:t>
      </w:r>
      <w:proofErr w:type="spellStart"/>
      <w:r w:rsidRPr="00EC76E3">
        <w:rPr>
          <w:rFonts w:ascii="Arial" w:hAnsi="Arial"/>
          <w:sz w:val="24"/>
          <w:szCs w:val="24"/>
          <w:lang w:eastAsia="el-GR"/>
        </w:rPr>
        <w:t>Σταϊκούρας</w:t>
      </w:r>
      <w:proofErr w:type="spellEnd"/>
      <w:r w:rsidRPr="00EC76E3">
        <w:rPr>
          <w:rFonts w:ascii="Arial" w:hAnsi="Arial"/>
          <w:sz w:val="24"/>
          <w:szCs w:val="24"/>
          <w:lang w:eastAsia="el-GR"/>
        </w:rPr>
        <w:t xml:space="preserve">, εάν το προσέξατε -πιστεύω όλοι το πρόσεξαν- το επανέλαβε δύο φορές όχι τυχαία. Μας επεσήμανε ότι σε πρώτη δόση κιόλας, σε πρώτη συζήτηση, η ύφεση σε κλίμακα Ευρώπης θα είναι 5% ως 10% και όχι 3% ως 4% που ο ίδιος επέμενε, αντικρούοντας την πρόταση του κ. Τσίπρα, την πρόταση του ΣΥΡΙΖΑ προ τριημέρου. Βεβαίως, είπε ότι κάθε μήνας επιβαρύνει με ένα 2,5% επί του ΑΕΠ. Και όλοι γνωρίζουμε ότι δεν ξέρουμε ακριβώς πόσοι θα είναι αυτοί οι μήνες.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Και είπε, επιπλέον, ότι δεν θα είναι η ανάπτυξη κατά «</w:t>
      </w:r>
      <w:r w:rsidRPr="00EC76E3">
        <w:rPr>
          <w:rFonts w:ascii="Arial" w:hAnsi="Arial"/>
          <w:sz w:val="24"/>
          <w:szCs w:val="24"/>
          <w:lang w:val="en-US" w:eastAsia="el-GR"/>
        </w:rPr>
        <w:t>V</w:t>
      </w:r>
      <w:r w:rsidRPr="00EC76E3">
        <w:rPr>
          <w:rFonts w:ascii="Arial" w:hAnsi="Arial"/>
          <w:sz w:val="24"/>
          <w:szCs w:val="24"/>
          <w:lang w:eastAsia="el-GR"/>
        </w:rPr>
        <w:t>», δηλαδή με μεγάλη ταχύτητα ύστερα, εάν γίνει η μεγάλη κάθοδος και η μεγάλη ύφεση, αλλά από τώρα προλείανε το έδαφος -και είναι σαφές και ειλικρινές το ότι το κατέθεσε στην Εθνική Αντιπροσωπεία- ότι θα είναι «</w:t>
      </w:r>
      <w:r w:rsidRPr="00EC76E3">
        <w:rPr>
          <w:rFonts w:ascii="Arial" w:hAnsi="Arial"/>
          <w:sz w:val="24"/>
          <w:szCs w:val="24"/>
          <w:lang w:val="en-US" w:eastAsia="el-GR"/>
        </w:rPr>
        <w:t>U</w:t>
      </w:r>
      <w:r w:rsidRPr="00EC76E3">
        <w:rPr>
          <w:rFonts w:ascii="Arial" w:hAnsi="Arial"/>
          <w:sz w:val="24"/>
          <w:szCs w:val="24"/>
          <w:lang w:eastAsia="el-GR"/>
        </w:rPr>
        <w:t xml:space="preserve">», ότι θα υπάρξει χρόνος και το </w:t>
      </w:r>
      <w:r w:rsidRPr="00EC76E3">
        <w:rPr>
          <w:rFonts w:ascii="Arial" w:hAnsi="Arial"/>
          <w:sz w:val="24"/>
          <w:szCs w:val="24"/>
          <w:lang w:eastAsia="el-GR"/>
        </w:rPr>
        <w:lastRenderedPageBreak/>
        <w:t xml:space="preserve">2021 και ενδεχομένως και τα επόμενα χρόνια μιας μικρής βελτίωσης και σιγά σιγά ξεπεράσματος της ύφεσης για να πάμε σε μια κλίμακα ανάπτυξης.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Αυτά όλα τα οποία σήμερα είπε ο κ. </w:t>
      </w:r>
      <w:proofErr w:type="spellStart"/>
      <w:r w:rsidRPr="00EC76E3">
        <w:rPr>
          <w:rFonts w:ascii="Arial" w:hAnsi="Arial"/>
          <w:sz w:val="24"/>
          <w:szCs w:val="24"/>
          <w:lang w:eastAsia="el-GR"/>
        </w:rPr>
        <w:t>Σταϊκούρας</w:t>
      </w:r>
      <w:proofErr w:type="spellEnd"/>
      <w:r w:rsidRPr="00EC76E3">
        <w:rPr>
          <w:rFonts w:ascii="Arial" w:hAnsi="Arial"/>
          <w:sz w:val="24"/>
          <w:szCs w:val="24"/>
          <w:lang w:eastAsia="el-GR"/>
        </w:rPr>
        <w:t xml:space="preserve"> είναι απολύτως αποκαλυπτικά για το πώς οι οικονομολόγοι του ΣΥΡΙΖΑ, ο Πρόεδρος του ΣΥΡΙΖΑ, τα συλλογικά όργανα του ΣΥΡΙΖΑ, μέσα από την εμπειρία αυτών των χρόνων της διακυβέρνησης, με πολύ μεγάλη ευθύνη έθεσαν προ ολίγων ημερών ενώπιον του ελληνικού λαού τις προτάσεις για ένα συνολικό πρόγραμμα, το οποίο ακριβώς επειδή </w:t>
      </w:r>
      <w:proofErr w:type="spellStart"/>
      <w:r w:rsidRPr="00EC76E3">
        <w:rPr>
          <w:rFonts w:ascii="Arial" w:hAnsi="Arial"/>
          <w:sz w:val="24"/>
          <w:szCs w:val="24"/>
          <w:lang w:eastAsia="el-GR"/>
        </w:rPr>
        <w:t>εμπροσθοβαρώς</w:t>
      </w:r>
      <w:proofErr w:type="spellEnd"/>
      <w:r w:rsidRPr="00EC76E3">
        <w:rPr>
          <w:rFonts w:ascii="Arial" w:hAnsi="Arial"/>
          <w:sz w:val="24"/>
          <w:szCs w:val="24"/>
          <w:lang w:eastAsia="el-GR"/>
        </w:rPr>
        <w:t xml:space="preserve"> θα εξελισσόταν, θα προλάβανε τις διαρθρωτικές ή τις συγκυριακές αδυναμίες της ελληνικής οικονομίας, για να μην έχουμε αυτές τις εξελίξεις που μπορεί να μας οδηγήσουν σε διψήφιους αριθμούς ύφεσης, σε μεγάλη χρονική απομάκρυνση από την έναρξη μιας νέας ανάπτυξης.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Και προφανώς, με βάση κι αυτά που είπε στην αρχή για τα 500 δισεκατομμύρια σε σχέση με τις σημερινές αποφάσεις του </w:t>
      </w:r>
      <w:proofErr w:type="spellStart"/>
      <w:r w:rsidRPr="00EC76E3">
        <w:rPr>
          <w:rFonts w:ascii="Arial" w:hAnsi="Arial"/>
          <w:sz w:val="24"/>
          <w:szCs w:val="24"/>
          <w:lang w:val="en-US" w:eastAsia="el-GR"/>
        </w:rPr>
        <w:t>Eurogroup</w:t>
      </w:r>
      <w:proofErr w:type="spellEnd"/>
      <w:r w:rsidRPr="00EC76E3">
        <w:rPr>
          <w:rFonts w:ascii="Arial" w:hAnsi="Arial"/>
          <w:sz w:val="24"/>
          <w:szCs w:val="24"/>
          <w:lang w:eastAsia="el-GR"/>
        </w:rPr>
        <w:t xml:space="preserve">, από εκεί και ύστερα να ανοίξει ένας δρόμος για τυπικά ή άτυπα μνημόνια μέσω της υπαγωγής στον </w:t>
      </w:r>
      <w:r w:rsidRPr="00EC76E3">
        <w:rPr>
          <w:rFonts w:ascii="Arial" w:hAnsi="Arial"/>
          <w:sz w:val="24"/>
          <w:szCs w:val="24"/>
          <w:lang w:val="en-US" w:eastAsia="el-GR"/>
        </w:rPr>
        <w:t>ESM</w:t>
      </w:r>
      <w:r w:rsidRPr="00EC76E3">
        <w:rPr>
          <w:rFonts w:ascii="Arial" w:hAnsi="Arial"/>
          <w:sz w:val="24"/>
          <w:szCs w:val="24"/>
          <w:lang w:eastAsia="el-GR"/>
        </w:rPr>
        <w:t xml:space="preserve">. Ήταν άκρως αποκαλυπτική και χρήσιμη και προς τούτο η παρέμβαση του Υπουργού Οικονομικών.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Όπως επίσης θα πρέπει να σημειώσουμε ότι παραδέχθηκε ότι ενώ όλοι, από τον </w:t>
      </w:r>
      <w:proofErr w:type="spellStart"/>
      <w:r w:rsidRPr="00EC76E3">
        <w:rPr>
          <w:rFonts w:ascii="Arial" w:hAnsi="Arial"/>
          <w:sz w:val="24"/>
          <w:szCs w:val="24"/>
          <w:lang w:eastAsia="el-GR"/>
        </w:rPr>
        <w:t>παραιτηθέντα</w:t>
      </w:r>
      <w:proofErr w:type="spellEnd"/>
      <w:r w:rsidRPr="00EC76E3">
        <w:rPr>
          <w:rFonts w:ascii="Arial" w:hAnsi="Arial"/>
          <w:sz w:val="24"/>
          <w:szCs w:val="24"/>
          <w:lang w:eastAsia="el-GR"/>
        </w:rPr>
        <w:t xml:space="preserve"> υπεύθυνο της Ευρωπαϊκής Ένωσης για τα θέματα της υγείας μέχρι την κ. </w:t>
      </w:r>
      <w:proofErr w:type="spellStart"/>
      <w:r w:rsidRPr="00EC76E3">
        <w:rPr>
          <w:rFonts w:ascii="Arial" w:hAnsi="Arial"/>
          <w:sz w:val="24"/>
          <w:szCs w:val="24"/>
          <w:lang w:eastAsia="el-GR"/>
        </w:rPr>
        <w:t>Λαγκάρντ</w:t>
      </w:r>
      <w:proofErr w:type="spellEnd"/>
      <w:r w:rsidRPr="00EC76E3">
        <w:rPr>
          <w:rFonts w:ascii="Arial" w:hAnsi="Arial"/>
          <w:sz w:val="24"/>
          <w:szCs w:val="24"/>
          <w:lang w:eastAsia="el-GR"/>
        </w:rPr>
        <w:t xml:space="preserve"> η οποία έχει και τον πρώτο λόγο στην Ευρωπαϊκή </w:t>
      </w:r>
      <w:r w:rsidRPr="00EC76E3">
        <w:rPr>
          <w:rFonts w:ascii="Arial" w:hAnsi="Arial"/>
          <w:sz w:val="24"/>
          <w:szCs w:val="24"/>
          <w:lang w:eastAsia="el-GR"/>
        </w:rPr>
        <w:lastRenderedPageBreak/>
        <w:t>Κεντρική Τράπεζα -πράγματα στα οποία αναφέρθηκε επίσης το πρωί ο εισηγητής μας- λένε για την ανάγκη μιας παρέμβασης ύψους 1,5 τρισεκατομμυρίου, η όλη συζήτηση που γίνεται και το μπλοκάρισμα που γίνεται είναι στο κατ’ αρχάς ποσό της τάξης των 500 δισεκατομμυρίων.</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Τι είπε, χθες ο κ. Κόντε; Το προσέξαμε; Είπε: «Εγώ είχα στον προϋπολογισμό του Δεκεμβρίου προβλέψει 220 δισεκατομμύρια χρέος και εξυπηρέτηση χρέους, διότι έχουμε 2,3 τρισεκατομμύρια χρέος, για το 2020, χωρίς </w:t>
      </w:r>
      <w:proofErr w:type="spellStart"/>
      <w:r w:rsidRPr="00EC76E3">
        <w:rPr>
          <w:rFonts w:ascii="Arial" w:hAnsi="Arial"/>
          <w:sz w:val="24"/>
          <w:szCs w:val="24"/>
          <w:lang w:eastAsia="el-GR"/>
        </w:rPr>
        <w:t>κορωνοϊό</w:t>
      </w:r>
      <w:proofErr w:type="spellEnd"/>
      <w:r w:rsidRPr="00EC76E3">
        <w:rPr>
          <w:rFonts w:ascii="Arial" w:hAnsi="Arial"/>
          <w:sz w:val="24"/>
          <w:szCs w:val="24"/>
          <w:lang w:eastAsia="el-GR"/>
        </w:rPr>
        <w:t xml:space="preserve">. Τι μου λέτε; Τι ποσοστό θα πάρω από τα 500 δισεκατομμύρια, ακόμα και στην περίπτωση στην οποία δεν υπάρχουν άμεσα τουλάχιστον μέτρα, δηλαδή πιστοληπτική γραμμή, μνημόνια κ.λπ.;».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Είναι εντελώς εκτός τόπου και χρόνου. Πρόκειται προφανώς, για την απόδειξη για μία ακόμη φορά –γι’ αυτό ειπώθηκε το περί ντροπής στην ευρωπαϊκή ηγεσία- για μια ιστορική στιγμή στην οποία η Ευρώπη, μετά την αποτυχία στο ζήτημα της αντιμετώπισης της κρίσης χρέους, μετά την παταγώδη αποτυχία στην αντιμετώπιση της κρίσης του προσφυγικού-μεταναστευτικού ζητήματος, μετά τις πολλαπλές αποτυχίες μέσα στον σύγχρονο κόσμο και στην περιοχή μας, να διαμορφώσει και να παίξει έναν ρόλο ουσιώδη, ώστε να υπάρχει ειρήνη, μια άλλου τύπου ανάπτυξη, να αντιμετωπιστούν ζητήματα που αφορούν μείζονα θέματα, όπως η κλιματική κρίση κ.λπ., έρχεται να αποτύχει και μάλιστα, με πολιτική άποψη.</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 xml:space="preserve">Διότι δεν είναι μια ουδέτερη διαδικασία η οποία οδηγεί σε αυτές τις αποτυχίες. Είναι πολιτικές απόψεις, είναι επιβολή ισχύος, επιβολή ισχύος δυνατών έναντι αδυνάτων. Και είναι προφανής η υπονόμευση, η κατάργηση, επί της ουσίας, της οντότητας της Ευρωπαϊκής Ένωσης.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Σε αυτό το ιστορικό σταυροδρόμι βρισκόμαστε. Όλοι το αναγνωρίζουν, αλλά δεν φαίνεται όμως πως έχουν όλοι το ίδιο επίπεδο ευθύνης.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Επιτρέψτε μου, να αναφέρω και δύο τρία σημεία σε σχέση με άλλα που είπε ο κ. </w:t>
      </w:r>
      <w:proofErr w:type="spellStart"/>
      <w:r w:rsidRPr="00EC76E3">
        <w:rPr>
          <w:rFonts w:ascii="Arial" w:hAnsi="Arial"/>
          <w:sz w:val="24"/>
          <w:szCs w:val="24"/>
          <w:lang w:eastAsia="el-GR"/>
        </w:rPr>
        <w:t>Σταϊκούρας</w:t>
      </w:r>
      <w:proofErr w:type="spellEnd"/>
      <w:r w:rsidRPr="00EC76E3">
        <w:rPr>
          <w:rFonts w:ascii="Arial" w:hAnsi="Arial"/>
          <w:sz w:val="24"/>
          <w:szCs w:val="24"/>
          <w:lang w:eastAsia="el-GR"/>
        </w:rPr>
        <w:t xml:space="preserve"> και αναφερόταν στη διακυβέρνηση του ΣΥΡΙΖΑ.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Μην ξαναπείτε για την εκροή καταθέσεων το πρώτο </w:t>
      </w:r>
      <w:proofErr w:type="spellStart"/>
      <w:r w:rsidRPr="00EC76E3">
        <w:rPr>
          <w:rFonts w:ascii="Arial" w:hAnsi="Arial"/>
          <w:sz w:val="24"/>
          <w:szCs w:val="24"/>
          <w:lang w:eastAsia="el-GR"/>
        </w:rPr>
        <w:t>δεκαπεντάμηνο</w:t>
      </w:r>
      <w:proofErr w:type="spellEnd"/>
      <w:r w:rsidRPr="00EC76E3">
        <w:rPr>
          <w:rFonts w:ascii="Arial" w:hAnsi="Arial"/>
          <w:sz w:val="24"/>
          <w:szCs w:val="24"/>
          <w:lang w:eastAsia="el-GR"/>
        </w:rPr>
        <w:t xml:space="preserve">. Διότι γνωρίζετε πολύ καλά ότι από τα 41 δισεκατομμύρια που πράγματι έφυγαν μέχρι να ολοκληρωθεί εκείνο το δίμηνο, το οποίο είχε </w:t>
      </w:r>
      <w:proofErr w:type="spellStart"/>
      <w:r w:rsidRPr="00EC76E3">
        <w:rPr>
          <w:rFonts w:ascii="Arial" w:hAnsi="Arial"/>
          <w:sz w:val="24"/>
          <w:szCs w:val="24"/>
          <w:lang w:eastAsia="el-GR"/>
        </w:rPr>
        <w:t>συνομολογηθεί</w:t>
      </w:r>
      <w:proofErr w:type="spellEnd"/>
      <w:r w:rsidRPr="00EC76E3">
        <w:rPr>
          <w:rFonts w:ascii="Arial" w:hAnsi="Arial"/>
          <w:sz w:val="24"/>
          <w:szCs w:val="24"/>
          <w:lang w:eastAsia="el-GR"/>
        </w:rPr>
        <w:t xml:space="preserve"> για την άτυπη προώθηση της πέμπτης αξιολόγησης, η οποία δεν είχε γίνει, τα 21 δισεκατομμύρια είχαν φύγει πριν από τις εκλογές του 2015 και είχαν φύγει, ενώ Υπουργοί σας που κάθονταν σε εκείνα τα έδρανα έβγαιναν καθημερινά και έλεγαν: «Τα λεφτά μας θα τα διώξουμε στο εξωτερικό, εάν πρόκειται να έρθει ο ΣΥΡΙΖΑ στην Κυβέρνηση». Μην αναφέρεστε σε τέτοια πράγματα στην Εθνική Αντιπροσωπεία.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Επίσης, για την πρώτη κατοικία, δύο φορές υπήρξαν παρατάσεις και αναδιαμόρφωση του νόμου Κατσέλη κι έγινε νόμος Κατσέλη - Σταθάκη. Υπήρξε </w:t>
      </w:r>
      <w:r w:rsidRPr="00EC76E3">
        <w:rPr>
          <w:rFonts w:ascii="Arial" w:hAnsi="Arial"/>
          <w:sz w:val="24"/>
          <w:szCs w:val="24"/>
          <w:lang w:eastAsia="el-GR"/>
        </w:rPr>
        <w:lastRenderedPageBreak/>
        <w:t xml:space="preserve">πλήρης προστασία μέχρι το τέλος του 2019. Και με το νέο πλαίσιο το δημοσιονομικό, το οποίο υπήρξε, διότι είχαμε βγει πλέον από τα μνημόνια, ήταν σίγουρο ότι θα υπάρξουν όχι απλά παρατάσεις, αλλά μια πολύ καλύτερη πρόοδος σε αυτό το ζήτημα, για το οποίο θα πρέπει -σας προκάλεσε προηγουμένως και η κ. Ξενογιαννακοπούλου- άμεσα και σήμερα να δεσμευθείτε ότι θα γίνει παράταση, τουλάχιστον μέχρι επιλύσεως του ζητήματος, μέχρι το τέλος του έτους. </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Ακόμα και για το </w:t>
      </w:r>
      <w:r w:rsidRPr="00EC76E3">
        <w:rPr>
          <w:rFonts w:ascii="Arial" w:hAnsi="Arial" w:cs="Arial"/>
          <w:color w:val="1D2228"/>
          <w:sz w:val="24"/>
          <w:szCs w:val="24"/>
          <w:shd w:val="clear" w:color="auto" w:fill="FFFFFF"/>
          <w:lang w:val="en-US" w:eastAsia="el-GR"/>
        </w:rPr>
        <w:t>QE</w:t>
      </w:r>
      <w:r w:rsidRPr="00EC76E3">
        <w:rPr>
          <w:rFonts w:ascii="Arial" w:hAnsi="Arial" w:cs="Arial"/>
          <w:color w:val="1D2228"/>
          <w:sz w:val="24"/>
          <w:szCs w:val="24"/>
          <w:shd w:val="clear" w:color="auto" w:fill="FFFFFF"/>
          <w:lang w:eastAsia="el-GR"/>
        </w:rPr>
        <w:t xml:space="preserve">, γνωρίζετε πάρα πολύ καλά ότι δεν μπορούν να συγκριθούν οι δύο φάσεις, διότι τότε παιζόταν και πέτυχε η τότε κυβέρνηση του ΣΥΡΙΖΑ την αναδιάρθρωση του χρέους. Επί της ουσίας δεν ήταν τότε αυτό το οποίο παιζόταν το θέμα του </w:t>
      </w:r>
      <w:r w:rsidRPr="00EC76E3">
        <w:rPr>
          <w:rFonts w:ascii="Arial" w:hAnsi="Arial" w:cs="Arial"/>
          <w:color w:val="1D2228"/>
          <w:sz w:val="24"/>
          <w:szCs w:val="24"/>
          <w:shd w:val="clear" w:color="auto" w:fill="FFFFFF"/>
          <w:lang w:val="en-US" w:eastAsia="el-GR"/>
        </w:rPr>
        <w:t>QE</w:t>
      </w:r>
      <w:r w:rsidRPr="00EC76E3">
        <w:rPr>
          <w:rFonts w:ascii="Arial" w:hAnsi="Arial" w:cs="Arial"/>
          <w:color w:val="1D2228"/>
          <w:sz w:val="24"/>
          <w:szCs w:val="24"/>
          <w:shd w:val="clear" w:color="auto" w:fill="FFFFFF"/>
          <w:lang w:eastAsia="el-GR"/>
        </w:rPr>
        <w:t>, αλλά η ανάκτηση μέσω των ιδίων δυνάμεων της δυνατότητας να βγαίνουμε στις αγορές, όπως έγινε δύο φορές, με συνεχώς και χαμηλότερα επιτόκια. Αυτό έγινε και έγινε μέσω της ουσιαστικής αναδιάρθρωσης του χρέους.</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Κύριε Πρόεδρε, κυρίες και κύριοι συνάδελφοι, είναι σαφές ότι βρισκόμαστε σε μία παγκόσμια κατάσταση. Όλοι λένε ότι μπορεί να βρεθεί μισό δισεκατομμύριο επιπλέον συνανθρώπων μας που θα περιπέσουν κάτω από τα όρια της φτώχειας. Ταυτόχρονα, ενάμισι δισεκατομμύριο είναι στη διακινδύνευση των θέσεων εργασίας παγκοσμίως και συγχρόνως ζητούνται </w:t>
      </w:r>
      <w:r w:rsidRPr="00EC76E3">
        <w:rPr>
          <w:rFonts w:ascii="Arial" w:hAnsi="Arial" w:cs="Arial"/>
          <w:color w:val="1D2228"/>
          <w:sz w:val="24"/>
          <w:szCs w:val="24"/>
          <w:shd w:val="clear" w:color="auto" w:fill="FFFFFF"/>
          <w:lang w:eastAsia="el-GR"/>
        </w:rPr>
        <w:lastRenderedPageBreak/>
        <w:t xml:space="preserve">εκατομμύρια -πέντε εκατομμύρια κατ’ αρχάς- νέοι εργαζόμενοι νοσηλευτές και άλλοι για την υγεία. </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Άκουσα το πρωί δυστυχώς και από τον αγαπητό συνάδελφο, τον εισηγητή της Νέας Δημοκρατίας, πάλι κάποιες κουβέντες, που δήθεν συνομολογούν ένα υπεύθυνο αφήγημα και καθόλου διχαστικό. Ακούστηκαν απ’ αυτό το Βήμα περί ιδεοληψιών, επαναστατικής γυμναστικής, πλειοδοσία προτάσεων και βεβαίως, έξω απ’ αυτό το Βήμα, από το Facebook, από τις απαντήσεις στον κοινοβουλευτικό έλεγχο κ.λπ., ακούγεται συνεχώς το δηλητηριώδες «τι θα γινόταν, φανταστείτε, εάν ο ΣΥΡΙΖΑ ήταν στη διακυβέρνηση μέσα σ’ αυτή την κρίση».</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(Στο σημείο αυτό κτυπάει το κουδούνι λήξεως του χρόνου ομιλίας του κυρίου Βουλευτή).</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Κύριε Πρόεδρε, θα ήθελα, παρακαλώ, ένα με δύο λεπτά ακόμη.</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Δεν είναι, λοιπόν, καθόλου συναινετική αυτή η συμπεριφορά. Αντίθετα, είναι μεγάλο λάθος να το θεωρούμε έτσι, διότι εγώ θεωρώ ότι πρέπει να λογαριαστούμε και θα λογαριαστούμε τώρα, χωρίς καμία απειλή για το μέλλον, μέσα από υπευθυνότητα, μέσα από υπεύθυνο διάλογο, μέσα από επιχειρήματα, μέσα από κατάθεση προτάσεων, με κοινωνική ευαισθησία, με δεοντολογία, αλλά όχι με σιωπή. Όχι με σιωπή! Μην απαιτείτε σιωπή και, </w:t>
      </w:r>
      <w:r w:rsidRPr="00EC76E3">
        <w:rPr>
          <w:rFonts w:ascii="Arial" w:hAnsi="Arial" w:cs="Arial"/>
          <w:color w:val="1D2228"/>
          <w:sz w:val="24"/>
          <w:szCs w:val="24"/>
          <w:shd w:val="clear" w:color="auto" w:fill="FFFFFF"/>
          <w:lang w:eastAsia="el-GR"/>
        </w:rPr>
        <w:lastRenderedPageBreak/>
        <w:t>μάλιστα, να λένε πως είναι ανευθυνότητα μέχρι και τα όρια της προδοσίας για όσους μιλούν και κάνουν αυστηρή κριτική εκεί που πρέπει. Διότι υπήρξαν, βεβαίως, κυρίες και κύριοι συνάδελφοι, περιορισμοί στην κίνηση, στην οικονομική δραστηριότητα και γίνονται απαγορεύσεις και γίνεται ένας δημόσιος διάλογος, διότι ήταν στοιχεία αναγκαία απολύτως για την αντιμετώπιση της επιδημίας και πάνω σ’ αυτά τα μέτρα υπήρξε μία ευρεία συνεννόηση και του πολιτικού συστήματος. Γίνεται, όμως, ένας δημόσιος διάλογος στην Ελλάδα, στην Ευρώπη, διεθνώς, για το ποιες είναι οι συνέπειες και στο επίπεδο της δημοκρατίας, των δικαιωμάτων, των ελευθεριών, μέσα απ’ αυτήν την ιδιότυπη κατάσταση.</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Εκεί υπάρχει μία κυβερνητική ευθύνη. Θέλω να είμαι σαφής. Υπάρχουν φαινόμενα, δείγματα, από ορισμένες πλευρές ότι επιχειρείται μία πολιτική αξιοποίηση, μια πολιτική χειραγώγηση, μία επικοινωνιακή πολιτική, έτσι ώστε μέσα από την κρίση και αξιοποιώντας την υπεύθυνη στάση των δυνάμεων της Αντιπολίτευσης, όλων -θα έλεγα- των δυνάμεων της Αντιπολίτευσης, να υπάρχουν πολιτικά κέρδη.</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Επιτρέψτε μου να σας πω ότι υπάρχει μία μη ενημέρωση στα όρια της παραπληροφόρησης από τις περισσότερες εκπομπές των ιδιωτικών μέσων, από περισσότερα κανάλια δηλαδή των ιδιωτικών μέσων τηλεόρασης. Είναι απαράδεκτο, η συνολική πρόταση, η οποία δόθηκε με τηλεδιάσκεψη από τον </w:t>
      </w:r>
      <w:r w:rsidRPr="00EC76E3">
        <w:rPr>
          <w:rFonts w:ascii="Arial" w:hAnsi="Arial" w:cs="Arial"/>
          <w:color w:val="1D2228"/>
          <w:sz w:val="24"/>
          <w:szCs w:val="24"/>
          <w:shd w:val="clear" w:color="auto" w:fill="FFFFFF"/>
          <w:lang w:eastAsia="el-GR"/>
        </w:rPr>
        <w:lastRenderedPageBreak/>
        <w:t xml:space="preserve">Πρόεδρο του ΣΥΡΙΖΑ για το σύνολο της οικονομίας, όπως και άλλες προτάσεις που έχουν δοθεί από τα κόμματα, που έχουν κατατεθεί στη Βουλή, εδώ, έξω, οι παρεμβάσεις που υπάρχουν, να βρίσκονται εκποδών της ενημέρωσης, της πληροφόρησης. Κανένα Σύνταγμα, </w:t>
      </w:r>
      <w:proofErr w:type="spellStart"/>
      <w:r w:rsidRPr="00EC76E3">
        <w:rPr>
          <w:rFonts w:ascii="Arial" w:hAnsi="Arial" w:cs="Arial"/>
          <w:color w:val="1D2228"/>
          <w:sz w:val="24"/>
          <w:szCs w:val="24"/>
          <w:shd w:val="clear" w:color="auto" w:fill="FFFFFF"/>
          <w:lang w:eastAsia="el-GR"/>
        </w:rPr>
        <w:t>καμμία</w:t>
      </w:r>
      <w:proofErr w:type="spellEnd"/>
      <w:r w:rsidRPr="00EC76E3">
        <w:rPr>
          <w:rFonts w:ascii="Arial" w:hAnsi="Arial" w:cs="Arial"/>
          <w:color w:val="1D2228"/>
          <w:sz w:val="24"/>
          <w:szCs w:val="24"/>
          <w:shd w:val="clear" w:color="auto" w:fill="FFFFFF"/>
          <w:lang w:eastAsia="el-GR"/>
        </w:rPr>
        <w:t xml:space="preserve"> περιστολή, καμία συναίνεση δεν υπάρχει, έτσι ώστε να έχουν εκμηδενιστεί η παρουσία και οι προτάσεις των δυνάμεων της Αντιπολίτευσης στα κανάλια.</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Επίσης, υπάρχει μία επιλεκτική </w:t>
      </w:r>
      <w:proofErr w:type="spellStart"/>
      <w:r w:rsidRPr="00EC76E3">
        <w:rPr>
          <w:rFonts w:ascii="Arial" w:hAnsi="Arial" w:cs="Arial"/>
          <w:color w:val="1D2228"/>
          <w:sz w:val="24"/>
          <w:szCs w:val="24"/>
          <w:shd w:val="clear" w:color="auto" w:fill="FFFFFF"/>
          <w:lang w:eastAsia="el-GR"/>
        </w:rPr>
        <w:t>υπερπληροφόρηση</w:t>
      </w:r>
      <w:proofErr w:type="spellEnd"/>
      <w:r w:rsidRPr="00EC76E3">
        <w:rPr>
          <w:rFonts w:ascii="Arial" w:hAnsi="Arial" w:cs="Arial"/>
          <w:color w:val="1D2228"/>
          <w:sz w:val="24"/>
          <w:szCs w:val="24"/>
          <w:shd w:val="clear" w:color="auto" w:fill="FFFFFF"/>
          <w:lang w:eastAsia="el-GR"/>
        </w:rPr>
        <w:t xml:space="preserve"> μερικές φορές και μία απόκρυψη. Παίρνω την ευθύνη και παίρνω την ευκαιρία, που είναι εδώ και ο Υπουργός, ο κ. </w:t>
      </w:r>
      <w:proofErr w:type="spellStart"/>
      <w:r w:rsidRPr="00EC76E3">
        <w:rPr>
          <w:rFonts w:ascii="Arial" w:hAnsi="Arial" w:cs="Arial"/>
          <w:color w:val="1D2228"/>
          <w:sz w:val="24"/>
          <w:szCs w:val="24"/>
          <w:shd w:val="clear" w:color="auto" w:fill="FFFFFF"/>
          <w:lang w:eastAsia="el-GR"/>
        </w:rPr>
        <w:t>Κοντοζαμάνης</w:t>
      </w:r>
      <w:proofErr w:type="spellEnd"/>
      <w:r w:rsidRPr="00EC76E3">
        <w:rPr>
          <w:rFonts w:ascii="Arial" w:hAnsi="Arial" w:cs="Arial"/>
          <w:color w:val="1D2228"/>
          <w:sz w:val="24"/>
          <w:szCs w:val="24"/>
          <w:shd w:val="clear" w:color="auto" w:fill="FFFFFF"/>
          <w:lang w:eastAsia="el-GR"/>
        </w:rPr>
        <w:t>, διότι και εγώ παρακολουθώ, όπως και όλοι μας, πραγματικά με σεβασμό και με πολύ μεγάλο ενδιαφέρον κάθε απόγευμα αυτήν την ενημέρωση που γίνεται κυρίως από τον κύριο καθηγητή, αλλά και από τους άλλους κυβερνητικούς υπεύθυνους, για να σας πω ότι ενώ ερωτάσθε συγκεκριμένα πολλές φορές τι έγινε, ποιοι είναι οι διορισμοί, πού διορίστηκαν, ποια είναι η πορεία αυτών των διορισμών, το μέλλον των διοριζομένων, πόσοι είναι οι γιατροί που έχουν διοριστεί, δεν απαντάτε. Ενώ ερωτάσθε για το εάν υπάρχει στρατηγική για τις ιδιαίτερες ευπαθείς ομάδες, για τις ιδιαίτερες δομές, για ιδιαίτερα σύνολα του πληθυσμού, τα οποία είτε είναι εγκλωβισμένα είτε είναι ιδιαίτερες κοινωνικές και άλλες ομάδες, δεν απαντάτε, όπως επίσης και για μία σειρά από άλλα πράγματα.</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lastRenderedPageBreak/>
        <w:t>Ακόμα, υπάρχει το ζήτημα των προσωπικών δεδομένων. Η δημοκρατία δοκιμάζεται. Όλοι μαζί θα δώσουμε την απάντηση. Όλοι μαζί θα ισχυροποιήσουμε την απάντησή μας. Πρέπει να έχουμε, όμως, επίγνωση. Πρέπει να ξέρουμε ότι δεν μπορούν να γίνονται αβέρτα άμεσες αναθέσεις και μάλιστα χωρίς διαφάνεια.</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Εγώ συγχαίρω τον νυν Πρόεδρο της Βουλής, τον αγαπητό κ. Τασούλα, διότι έκανε δεκτό, προφανώς και με επίνευση της Κυβέρνησης, το ότι αύριο θα γίνει ειδική συνεδρίαση της Επιτροπής Θεσμών και Διαφάνειας, όπου θα γίνει η ακρόαση του κ. Πέτσα.</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Ένα πράγμα μόνο θέλω να πω. Είναι δυνατόν 11 εκατομμύρια να δίδονται σε μία εταιρεία, έτσι ώστε να μην περνάει μέσα από τη διαφάνεια το ποιοι παίρνουν τελικά αυτά τα εκατομμύρια. Διότι θα διαθέσει αυτή η εταιρεία εκατομμύρια; Δηλαδή, 13,5 εκατομμύρια ήδη στις περιφέρειες, σε επτά απ’ αυτές, για επικοινωνιακούς λόγους και 24 εκατομμύρια με την άρση της υποχρέωσης της ετήσιας καταβολής. </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Εμείς είμαστε ευθείς. Πρέπει να δοθούν χρήματα ιδιαίτερα στον έντυπο τύπο και στα μέσα ενημέρωσης. Δοκιμάζεται η ενημέρωση. Χρειάζεται ενίσχυση, πολλή στήριξη απ’ όλους μας, με ευθύτητα, με διαφάνεια, με αποφάσεις συναινετικές, για να υποστηριχθούν και οι εργαζόμενοι, αλλά και αυτές οι επιχειρήσεις, που σ’ αυτή την κρίσιμη φάση του εσωτερικού εγκλεισμού </w:t>
      </w:r>
      <w:r w:rsidRPr="00EC76E3">
        <w:rPr>
          <w:rFonts w:ascii="Arial" w:hAnsi="Arial" w:cs="Arial"/>
          <w:color w:val="1D2228"/>
          <w:sz w:val="24"/>
          <w:szCs w:val="24"/>
          <w:shd w:val="clear" w:color="auto" w:fill="FFFFFF"/>
          <w:lang w:eastAsia="el-GR"/>
        </w:rPr>
        <w:lastRenderedPageBreak/>
        <w:t>παίζουν έναν ιδιαίτερο ρόλο. Όχι όμως έτσι, διότι αντιλαμβάνεστε τι σημαίνει αυτό.</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Τέλος, ακούστηκαν περί ανεύθυνου συνδικαλισμού και του κόσμου τα πράγματα αυτές τις μέρες, όταν αποτόλμησαν οι άνθρωποι πραγματικά της πρώτης γραμμής να δώσουν τη δική τους εκδοχή, τη δική τους μαρτυρία, την οποία δεν καλούνται να την δώσουν στα κανάλια. Όλα τα κανάλια φιλοξενούν απόψεις γιατρών της πρώτης γραμμής από την Ιταλία, την Ισπανία, την Αμερική, από παντού, από Έλληνες που ζουν στη Σουηδία, όχι όμως μέσα από τα ελληνικά νοσοκομεία, όχι μέσα από το ελληνικό συνδικαλιστικό κίνημα, για πλευρές, που θα μπορούσε θετικά η Κυβέρνηση να τις ικανοποιήσει, αιτημάτων, των ελλείψεων, ενστάσεων. Γιατί, άραγε, αυτό;</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Κλείνω, λέγοντάς σας ότι όλα αυτά και πολλά περισσότερα, που θίγουν, που ανοίγουν ζητήματα δημοκρατίας -είναι σαφές αυτό- θα έπρεπε και θα μπορούσαν να συζητηθούν σε επίπεδο Αρχηγών κομμάτων και από την πλευρά του Κινήματος Αλλαγής και από την πλευρά του ΣΥΡΙΖΑ και από την πλευρά όλων των κομμάτων. Εξαρχής, από την αρχή της κρίσης είχε ανοίξει το ζήτημα και για συνεννόηση σε επίπεδο Αρχηγών κομμάτων με διάφορους τρόπους που υπάρχουν, από την σύσκεψη με τον Πρόεδρο μέχρι μία καθημερινή συνεννόηση. Είναι αδιανόητο, κύριε Πρόεδρε, ο νυν Πρωθυπουργός, ο νυν Υπουργός της Οικονομίας, καθώς περνάμε απ’ αυτό το </w:t>
      </w:r>
      <w:r w:rsidRPr="00EC76E3">
        <w:rPr>
          <w:rFonts w:ascii="Arial" w:hAnsi="Arial" w:cs="Arial"/>
          <w:color w:val="1D2228"/>
          <w:sz w:val="24"/>
          <w:szCs w:val="24"/>
          <w:shd w:val="clear" w:color="auto" w:fill="FFFFFF"/>
          <w:lang w:eastAsia="el-GR"/>
        </w:rPr>
        <w:lastRenderedPageBreak/>
        <w:t xml:space="preserve">κρίσιμο σταυροδρόμι, του </w:t>
      </w:r>
      <w:proofErr w:type="spellStart"/>
      <w:r w:rsidRPr="00EC76E3">
        <w:rPr>
          <w:rFonts w:ascii="Arial" w:hAnsi="Arial" w:cs="Arial"/>
          <w:color w:val="1D2228"/>
          <w:sz w:val="24"/>
          <w:szCs w:val="24"/>
          <w:shd w:val="clear" w:color="auto" w:fill="FFFFFF"/>
          <w:lang w:eastAsia="el-GR"/>
        </w:rPr>
        <w:t>Eurogroup</w:t>
      </w:r>
      <w:proofErr w:type="spellEnd"/>
      <w:r w:rsidRPr="00EC76E3">
        <w:rPr>
          <w:rFonts w:ascii="Arial" w:hAnsi="Arial" w:cs="Arial"/>
          <w:color w:val="1D2228"/>
          <w:sz w:val="24"/>
          <w:szCs w:val="24"/>
          <w:shd w:val="clear" w:color="auto" w:fill="FFFFFF"/>
          <w:lang w:eastAsia="el-GR"/>
        </w:rPr>
        <w:t xml:space="preserve"> σήμερα, μεθαύριο της Συνόδου Κορυφής, καθώς λαμβάνονται τέτοιες αποφάσεις, καθώς υπάρχει αυτό το πεδίο του χάους, όπου είδατε καθημερινά να αυξάνουν τα στοιχεία και λέμε ότι πήγαμε από το 3%, το 4% τον 5%, στο 10% της πιθανής ύφεσης και δεν ξέρουμε τι έρχεται, δεν ξέρουμε εάν θα υπάρχει δεύτερο κύμα τον Σεπτέμβρη, είναι αδιανόητο να μην ζητάνε συνεννόηση, να μην ζητάνε συνεργασία, να μην μιλάνε με τον Αρχηγό της Αξιωματικής Αντιπολίτευσης και τους Αρχηγούς των άλλων κομμάτων εν όψει τόσο μεγάλων αποφάσεων για τον λαό μας και για τη χώρα μας. Αυτό, εν κατακλείδι, δείχνει και μία διάθεση για τα ζητήματα δημοκρατίας, τα οποία έχουν περισταλεί σ’ έναν βαθμό, στα όρια του Συντάγματος -και αυτό όλοι το έχουμε καταλάβει- δείχνει και μία διάθεση πολιτικής χειραγώγησης και αξιοποίησης, η οποία είναι μεγάλο πολιτικό ολίσθημα.</w:t>
      </w:r>
    </w:p>
    <w:p w:rsidR="00EC76E3" w:rsidRPr="00EC76E3" w:rsidRDefault="00EC76E3" w:rsidP="00EC76E3">
      <w:pPr>
        <w:spacing w:after="160" w:line="600" w:lineRule="auto"/>
        <w:ind w:firstLine="720"/>
        <w:jc w:val="both"/>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 xml:space="preserve">Κύριε Πρόεδρε, ευχαριστώ πολύ. </w:t>
      </w:r>
    </w:p>
    <w:p w:rsidR="00EC76E3" w:rsidRPr="00EC76E3" w:rsidRDefault="00EC76E3" w:rsidP="00EC76E3">
      <w:pPr>
        <w:spacing w:after="160" w:line="600" w:lineRule="auto"/>
        <w:ind w:firstLine="720"/>
        <w:jc w:val="center"/>
        <w:rPr>
          <w:rFonts w:ascii="Arial" w:hAnsi="Arial" w:cs="Arial"/>
          <w:color w:val="1D2228"/>
          <w:sz w:val="24"/>
          <w:szCs w:val="24"/>
          <w:shd w:val="clear" w:color="auto" w:fill="FFFFFF"/>
          <w:lang w:eastAsia="el-GR"/>
        </w:rPr>
      </w:pPr>
      <w:r w:rsidRPr="00EC76E3">
        <w:rPr>
          <w:rFonts w:ascii="Arial" w:hAnsi="Arial" w:cs="Arial"/>
          <w:color w:val="1D2228"/>
          <w:sz w:val="24"/>
          <w:szCs w:val="24"/>
          <w:shd w:val="clear" w:color="auto" w:fill="FFFFFF"/>
          <w:lang w:eastAsia="el-GR"/>
        </w:rPr>
        <w:t>(Χειροκροτήματα από την πτέρυγα του ΣΥΡΙΖΑ)</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color w:val="212121"/>
          <w:sz w:val="24"/>
          <w:szCs w:val="24"/>
          <w:shd w:val="clear" w:color="auto" w:fill="FFFFFF"/>
          <w:lang w:eastAsia="el-GR"/>
        </w:rPr>
        <w:t xml:space="preserve">ΠΡΟΕΔΡΕΥΩΝ (Απόστολος </w:t>
      </w:r>
      <w:proofErr w:type="spellStart"/>
      <w:r w:rsidRPr="00EC76E3">
        <w:rPr>
          <w:rFonts w:ascii="Arial" w:hAnsi="Arial" w:cs="Arial"/>
          <w:b/>
          <w:color w:val="212121"/>
          <w:sz w:val="24"/>
          <w:szCs w:val="24"/>
          <w:shd w:val="clear" w:color="auto" w:fill="FFFFFF"/>
          <w:lang w:eastAsia="el-GR"/>
        </w:rPr>
        <w:t>Αβδελάς</w:t>
      </w:r>
      <w:proofErr w:type="spellEnd"/>
      <w:r w:rsidRPr="00EC76E3">
        <w:rPr>
          <w:rFonts w:ascii="Arial" w:hAnsi="Arial" w:cs="Arial"/>
          <w:b/>
          <w:color w:val="212121"/>
          <w:sz w:val="24"/>
          <w:szCs w:val="24"/>
          <w:shd w:val="clear" w:color="auto" w:fill="FFFFFF"/>
          <w:lang w:eastAsia="el-GR"/>
        </w:rPr>
        <w:t xml:space="preserve">): </w:t>
      </w:r>
      <w:r w:rsidRPr="00EC76E3">
        <w:rPr>
          <w:rFonts w:ascii="Arial" w:hAnsi="Arial" w:cs="Arial"/>
          <w:bCs/>
          <w:color w:val="212121"/>
          <w:sz w:val="24"/>
          <w:szCs w:val="24"/>
          <w:shd w:val="clear" w:color="auto" w:fill="FFFFFF"/>
          <w:lang w:eastAsia="el-GR"/>
        </w:rPr>
        <w:t xml:space="preserve">Κι εγώ </w:t>
      </w:r>
      <w:r w:rsidRPr="00EC76E3">
        <w:rPr>
          <w:rFonts w:ascii="Arial" w:hAnsi="Arial" w:cs="Arial"/>
          <w:color w:val="212121"/>
          <w:sz w:val="24"/>
          <w:szCs w:val="24"/>
          <w:shd w:val="clear" w:color="auto" w:fill="FFFFFF"/>
          <w:lang w:eastAsia="el-GR"/>
        </w:rPr>
        <w:t>ευχαριστώ πολύ και για τις υποδείξεις σας.</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t xml:space="preserve">ΜΙΛΤΙΑΔΗΣ (ΜΙΛΤΟΣ) ΧΡΥΣΟΜΑΛΛΗΣ: </w:t>
      </w:r>
      <w:r w:rsidRPr="00EC76E3">
        <w:rPr>
          <w:rFonts w:ascii="Arial" w:hAnsi="Arial" w:cs="Arial"/>
          <w:color w:val="212121"/>
          <w:sz w:val="24"/>
          <w:szCs w:val="24"/>
          <w:shd w:val="clear" w:color="auto" w:fill="FFFFFF"/>
          <w:lang w:eastAsia="el-GR"/>
        </w:rPr>
        <w:t>Κύριε Πρόεδρε, θα ήθελα τον λόγο επί προσωπικού.</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lastRenderedPageBreak/>
        <w:t xml:space="preserve">ΠΡΟΕΔΡΕΥΩΝ (Απόστολος </w:t>
      </w:r>
      <w:proofErr w:type="spellStart"/>
      <w:r w:rsidRPr="00EC76E3">
        <w:rPr>
          <w:rFonts w:ascii="Arial" w:hAnsi="Arial" w:cs="Arial"/>
          <w:b/>
          <w:bCs/>
          <w:color w:val="212121"/>
          <w:sz w:val="24"/>
          <w:szCs w:val="24"/>
          <w:shd w:val="clear" w:color="auto" w:fill="FFFFFF"/>
          <w:lang w:eastAsia="el-GR"/>
        </w:rPr>
        <w:t>Αβδελάς</w:t>
      </w:r>
      <w:proofErr w:type="spellEnd"/>
      <w:r w:rsidRPr="00EC76E3">
        <w:rPr>
          <w:rFonts w:ascii="Arial" w:hAnsi="Arial" w:cs="Arial"/>
          <w:b/>
          <w:bCs/>
          <w:color w:val="212121"/>
          <w:sz w:val="24"/>
          <w:szCs w:val="24"/>
          <w:shd w:val="clear" w:color="auto" w:fill="FFFFFF"/>
          <w:lang w:eastAsia="el-GR"/>
        </w:rPr>
        <w:t>):</w:t>
      </w:r>
      <w:r w:rsidRPr="00EC76E3">
        <w:rPr>
          <w:rFonts w:ascii="Arial" w:hAnsi="Arial" w:cs="Arial"/>
          <w:color w:val="212121"/>
          <w:sz w:val="24"/>
          <w:szCs w:val="24"/>
          <w:shd w:val="clear" w:color="auto" w:fill="FFFFFF"/>
          <w:lang w:eastAsia="el-GR"/>
        </w:rPr>
        <w:t xml:space="preserve"> Ένα λεπτό για να τα βάλουμε σε μια τάξη. Μέχρι να καθαριστεί ο χώρος, ο κ. Χρυσομάλλης έχει τον λόγο.</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Ορίστε, κύριε συνάδελφε.</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t xml:space="preserve">ΜΙΛΤΙΑΔΗΣ (ΜΙΛΤΟΣ) ΧΡΥΣΟΜΑΛΛΗΣ: </w:t>
      </w:r>
      <w:r w:rsidRPr="00EC76E3">
        <w:rPr>
          <w:rFonts w:ascii="Arial" w:hAnsi="Arial" w:cs="Arial"/>
          <w:color w:val="212121"/>
          <w:sz w:val="24"/>
          <w:szCs w:val="24"/>
          <w:shd w:val="clear" w:color="auto" w:fill="FFFFFF"/>
          <w:lang w:eastAsia="el-GR"/>
        </w:rPr>
        <w:t>Ευχαριστώ, κύριε Πρόεδρε.</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Αξιότιμε κύριε πρώην Πρόεδρε της Βουλής, για να μην παρερμηνευτούν αυτά που είπα στην εισήγησή μου όχι μόνο δεν ζήτησα τη σιωπή της Αξιωματικής Αντιπολίτευσης, αλλά είπα ότι είναι καλοδεχούμενη η κριτική και την ακούμε ευχάριστα ακριβώς γιατί κι εμείς μπορεί να έχουμε και λάθη και παραλείψεις μέσα σε αυτόν τον χαμό της πανδημίας.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Αυτό, όμως, που τόνισα είναι κατά πόσο διχαστικές λογικές και διχαστικά μηνύματα που γίνονται από μεμονωμένα, τολμώ να πω, όχι πολλά στελέχη σας, εσείς ως κόμμα και προσωπικά, όμως, αν συμφωνείτε και αν θα θελήσετε αυτές τις φωνές να τις απομονώστε, για να μην συνεχίζουν εν μέσω πανδημίας αυτά τα διχαστικά μηνύματα. Και συγκεκριμένα από κάποια στελέχη σας ακούσαμε ότι αγωνιούν να φτάσει ο αριθμός των νεκρών αντίστοιχο με την πυρκαγιά στο Μάτι για να συμψηφίσουν τι ακριβώς;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Όσο και για το «θα λογαριαστούμε» προσωπικά, αλλά και εγώ ως παράταξη, δεν έχουμε να λογαριαστούμε με κανέναν. Μόνο λογαριασμό έχουμε </w:t>
      </w:r>
      <w:r w:rsidRPr="00EC76E3">
        <w:rPr>
          <w:rFonts w:ascii="Arial" w:hAnsi="Arial" w:cs="Arial"/>
          <w:color w:val="212121"/>
          <w:sz w:val="24"/>
          <w:szCs w:val="24"/>
          <w:shd w:val="clear" w:color="auto" w:fill="FFFFFF"/>
          <w:lang w:eastAsia="el-GR"/>
        </w:rPr>
        <w:lastRenderedPageBreak/>
        <w:t xml:space="preserve">να δώσουμε στον ελληνικό λαό για τα πεπραγμένα μας, όπως κι εσείς ως Αξιωματική Αντιπολίτευση, υποθέτω, και θα κριθούμε όλοι από αυτά.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Ευχαριστώ.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t xml:space="preserve">ΠΡΟΕΔΡΕΥΩΝ (Απόστολος </w:t>
      </w:r>
      <w:proofErr w:type="spellStart"/>
      <w:r w:rsidRPr="00EC76E3">
        <w:rPr>
          <w:rFonts w:ascii="Arial" w:hAnsi="Arial" w:cs="Arial"/>
          <w:b/>
          <w:bCs/>
          <w:color w:val="212121"/>
          <w:sz w:val="24"/>
          <w:szCs w:val="24"/>
          <w:shd w:val="clear" w:color="auto" w:fill="FFFFFF"/>
          <w:lang w:eastAsia="el-GR"/>
        </w:rPr>
        <w:t>Αβδελάς</w:t>
      </w:r>
      <w:proofErr w:type="spellEnd"/>
      <w:r w:rsidRPr="00EC76E3">
        <w:rPr>
          <w:rFonts w:ascii="Arial" w:hAnsi="Arial" w:cs="Arial"/>
          <w:b/>
          <w:bCs/>
          <w:color w:val="212121"/>
          <w:sz w:val="24"/>
          <w:szCs w:val="24"/>
          <w:shd w:val="clear" w:color="auto" w:fill="FFFFFF"/>
          <w:lang w:eastAsia="el-GR"/>
        </w:rPr>
        <w:t>):</w:t>
      </w:r>
      <w:r w:rsidRPr="00EC76E3">
        <w:rPr>
          <w:rFonts w:ascii="Arial" w:hAnsi="Arial" w:cs="Arial"/>
          <w:color w:val="212121"/>
          <w:sz w:val="24"/>
          <w:szCs w:val="24"/>
          <w:shd w:val="clear" w:color="auto" w:fill="FFFFFF"/>
          <w:lang w:eastAsia="el-GR"/>
        </w:rPr>
        <w:t xml:space="preserve"> Κι εγώ ευχαριστώ.</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Τον λόγο έχει ο Υπουργός κ. </w:t>
      </w:r>
      <w:proofErr w:type="spellStart"/>
      <w:r w:rsidRPr="00EC76E3">
        <w:rPr>
          <w:rFonts w:ascii="Arial" w:hAnsi="Arial" w:cs="Arial"/>
          <w:color w:val="212121"/>
          <w:sz w:val="24"/>
          <w:szCs w:val="24"/>
          <w:shd w:val="clear" w:color="auto" w:fill="FFFFFF"/>
          <w:lang w:eastAsia="el-GR"/>
        </w:rPr>
        <w:t>Κοντοζαμάνης</w:t>
      </w:r>
      <w:proofErr w:type="spellEnd"/>
      <w:r w:rsidRPr="00EC76E3">
        <w:rPr>
          <w:rFonts w:ascii="Arial" w:hAnsi="Arial" w:cs="Arial"/>
          <w:color w:val="212121"/>
          <w:sz w:val="24"/>
          <w:szCs w:val="24"/>
          <w:shd w:val="clear" w:color="auto" w:fill="FFFFFF"/>
          <w:lang w:eastAsia="el-GR"/>
        </w:rPr>
        <w:t xml:space="preserve">.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t>Β</w:t>
      </w:r>
      <w:r w:rsidRPr="00EC76E3">
        <w:rPr>
          <w:rFonts w:ascii="Arial" w:hAnsi="Arial" w:cs="Arial"/>
          <w:b/>
          <w:color w:val="111111"/>
          <w:sz w:val="24"/>
          <w:szCs w:val="24"/>
          <w:lang w:eastAsia="el-GR"/>
        </w:rPr>
        <w:t xml:space="preserve">ΑΣΙΛΕΙΟΣ ΚΟΝΤΟΖΑΜΑΝΗΣ (Υφυπουργός Υγείας): </w:t>
      </w:r>
      <w:r w:rsidRPr="00EC76E3">
        <w:rPr>
          <w:rFonts w:ascii="Arial" w:hAnsi="Arial" w:cs="Arial"/>
          <w:color w:val="212121"/>
          <w:sz w:val="24"/>
          <w:szCs w:val="24"/>
          <w:shd w:val="clear" w:color="auto" w:fill="FFFFFF"/>
          <w:lang w:eastAsia="el-GR"/>
        </w:rPr>
        <w:t xml:space="preserve">Ευχαριστώ πολύ, κύριε Πρόεδρε.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Επειδή ακούστηκαν κάποια πράγματα που αφορούν το Υπουργείο Υγείας θα ήθελα για μια ακόμη φορά να πω το εξής, τα μέτρα τα οποία έχει λάβει η Κυβέρνηση όχι μόνο περιόρισαν την εξάπλωση του ιού, αλλά κυρίως με μέριμνα για τον κάθε συμπολίτη μας κατάφεραν και κατέστησαν λειτουργικό το Εθνικό Σύστημα Υγείας.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Το Εθνικό Σύστημα Υγείας παρέχει σήμερα, πέραν από τους ασθενείς με </w:t>
      </w:r>
      <w:proofErr w:type="spellStart"/>
      <w:r w:rsidRPr="00EC76E3">
        <w:rPr>
          <w:rFonts w:ascii="Arial" w:hAnsi="Arial" w:cs="Arial"/>
          <w:color w:val="212121"/>
          <w:sz w:val="24"/>
          <w:szCs w:val="24"/>
          <w:shd w:val="clear" w:color="auto" w:fill="FFFFFF"/>
          <w:lang w:eastAsia="el-GR"/>
        </w:rPr>
        <w:t>κορωνοϊό</w:t>
      </w:r>
      <w:proofErr w:type="spellEnd"/>
      <w:r w:rsidRPr="00EC76E3">
        <w:rPr>
          <w:rFonts w:ascii="Arial" w:hAnsi="Arial" w:cs="Arial"/>
          <w:color w:val="212121"/>
          <w:sz w:val="24"/>
          <w:szCs w:val="24"/>
          <w:shd w:val="clear" w:color="auto" w:fill="FFFFFF"/>
          <w:lang w:eastAsia="el-GR"/>
        </w:rPr>
        <w:t>, τις υπηρεσίες του σε κάθε πολίτη που έχει ανάγκη. Τα νοσοκομεία εφημερεύουν κανονικά. Οι πρωτοβάθμιες δομές της χώρας εξυπηρετούν τον κόσμο. Και μάλιστα υπάρχουν και διευκολύνσεις. Και οι ιδιώτες γιατροί, οι συμβεβλημένοι γιατροί με τον ΕΟΠΥΥ, οι φυσιοθεραπευτές, οι οδοντίατροι, τα φαρμακεία λειτουργούν κανονικά προκειμένου να εξυπηρετήσουν τους συμπολίτες μας.</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lastRenderedPageBreak/>
        <w:t xml:space="preserve">Βεβαίως σε κάθε ΠΝΠ φέρνουμε διάφορες ρυθμίσεις προκειμένου να βελτιώσουμε την καθημερινότητα αυτών των πολιτών και στην ΠΝΠ που κυρώνουμε σήμερα υπάρχουν συγκεκριμένες ρυθμίσεις, κυρίως σε ό,τι αφορά την άυλη </w:t>
      </w:r>
      <w:proofErr w:type="spellStart"/>
      <w:r w:rsidRPr="00EC76E3">
        <w:rPr>
          <w:rFonts w:ascii="Arial" w:hAnsi="Arial" w:cs="Arial"/>
          <w:color w:val="212121"/>
          <w:sz w:val="24"/>
          <w:szCs w:val="24"/>
          <w:shd w:val="clear" w:color="auto" w:fill="FFFFFF"/>
          <w:lang w:eastAsia="el-GR"/>
        </w:rPr>
        <w:t>συνταγογράφηση</w:t>
      </w:r>
      <w:proofErr w:type="spellEnd"/>
      <w:r w:rsidRPr="00EC76E3">
        <w:rPr>
          <w:rFonts w:ascii="Arial" w:hAnsi="Arial" w:cs="Arial"/>
          <w:color w:val="212121"/>
          <w:sz w:val="24"/>
          <w:szCs w:val="24"/>
          <w:shd w:val="clear" w:color="auto" w:fill="FFFFFF"/>
          <w:lang w:eastAsia="el-GR"/>
        </w:rPr>
        <w:t xml:space="preserve">, σε ό,τι αφορά την διανομή φαρμάκων κατοίκων, σε συμπολίτες μας που δεν έχουν τη δυνατότητα να πάνε στο φαρμακείο.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Επίσης, μεταξύ άλλων επιλύουμε και ζητήματα που έχουν να κάνουν με τους άπορους και ανασφάλιστους νεφροπαθείς συμπολίτες μας, οι οποίοι χρειάζονται αιμοκάθαρση. Άρα ανάλογα με την εξέλιξη της νόσου, παίρνουμε και τα ανάλογα απαραίτητα μέτρα.</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Θέλω να τονίσω για μία ακόμη φορά, επειδή ειπώθηκε και σε αυτή την Αίθουσα, κυρίως σε ό,τι αφορά τη φροντίδα των καρκινοπαθών, σίγουρα ένα τέτοιο περιστατικό, μια χημειοθεραπεία, μια χειρουργική επέμβαση σε καρκινοπαθή είναι ένα έκτακτο περιστατικό, είναι επείγον και αντιμετωπίζεται από τα νοσοκομείο στη χώρα μας. Σε </w:t>
      </w:r>
      <w:proofErr w:type="spellStart"/>
      <w:r w:rsidRPr="00EC76E3">
        <w:rPr>
          <w:rFonts w:ascii="Arial" w:hAnsi="Arial" w:cs="Arial"/>
          <w:color w:val="212121"/>
          <w:sz w:val="24"/>
          <w:szCs w:val="24"/>
          <w:shd w:val="clear" w:color="auto" w:fill="FFFFFF"/>
          <w:lang w:eastAsia="el-GR"/>
        </w:rPr>
        <w:t>καμμία</w:t>
      </w:r>
      <w:proofErr w:type="spellEnd"/>
      <w:r w:rsidRPr="00EC76E3">
        <w:rPr>
          <w:rFonts w:ascii="Arial" w:hAnsi="Arial" w:cs="Arial"/>
          <w:color w:val="212121"/>
          <w:sz w:val="24"/>
          <w:szCs w:val="24"/>
          <w:shd w:val="clear" w:color="auto" w:fill="FFFFFF"/>
          <w:lang w:eastAsia="el-GR"/>
        </w:rPr>
        <w:t xml:space="preserve"> περίπτωση δεν έχει σταματήσει η παροχή υπηρεσιών προς αυτή την ευαίσθητη ομάδα συμπολιτών μας και σε κάθε ευαίσθητη ομάδα.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Μάλιστα ρίχνουμε και άλλα όπλα στη μάχη τα οποία έχουμε ανακοινώσει, όπως είναι η κατ’ </w:t>
      </w:r>
      <w:proofErr w:type="spellStart"/>
      <w:r w:rsidRPr="00EC76E3">
        <w:rPr>
          <w:rFonts w:ascii="Arial" w:hAnsi="Arial" w:cs="Arial"/>
          <w:color w:val="212121"/>
          <w:sz w:val="24"/>
          <w:szCs w:val="24"/>
          <w:shd w:val="clear" w:color="auto" w:fill="FFFFFF"/>
          <w:lang w:eastAsia="el-GR"/>
        </w:rPr>
        <w:t>οίκον</w:t>
      </w:r>
      <w:proofErr w:type="spellEnd"/>
      <w:r w:rsidRPr="00EC76E3">
        <w:rPr>
          <w:rFonts w:ascii="Arial" w:hAnsi="Arial" w:cs="Arial"/>
          <w:color w:val="212121"/>
          <w:sz w:val="24"/>
          <w:szCs w:val="24"/>
          <w:shd w:val="clear" w:color="auto" w:fill="FFFFFF"/>
          <w:lang w:eastAsia="el-GR"/>
        </w:rPr>
        <w:t xml:space="preserve"> επίσκεψη, όπου ο γιατρός θα μπορεί να πηγαίνει στα σπίτια ασθενών, η </w:t>
      </w:r>
      <w:proofErr w:type="spellStart"/>
      <w:r w:rsidRPr="00EC76E3">
        <w:rPr>
          <w:rFonts w:ascii="Arial" w:hAnsi="Arial" w:cs="Arial"/>
          <w:color w:val="212121"/>
          <w:sz w:val="24"/>
          <w:szCs w:val="24"/>
          <w:shd w:val="clear" w:color="auto" w:fill="FFFFFF"/>
          <w:lang w:eastAsia="el-GR"/>
        </w:rPr>
        <w:t>τηλε</w:t>
      </w:r>
      <w:proofErr w:type="spellEnd"/>
      <w:r w:rsidRPr="00EC76E3">
        <w:rPr>
          <w:rFonts w:ascii="Arial" w:hAnsi="Arial" w:cs="Arial"/>
          <w:color w:val="212121"/>
          <w:sz w:val="24"/>
          <w:szCs w:val="24"/>
          <w:shd w:val="clear" w:color="auto" w:fill="FFFFFF"/>
          <w:lang w:eastAsia="el-GR"/>
        </w:rPr>
        <w:t xml:space="preserve">-συμβουλευτική και βεβαίως άλλα πολλά </w:t>
      </w:r>
      <w:r w:rsidRPr="00EC76E3">
        <w:rPr>
          <w:rFonts w:ascii="Arial" w:hAnsi="Arial" w:cs="Arial"/>
          <w:color w:val="212121"/>
          <w:sz w:val="24"/>
          <w:szCs w:val="24"/>
          <w:shd w:val="clear" w:color="auto" w:fill="FFFFFF"/>
          <w:lang w:eastAsia="el-GR"/>
        </w:rPr>
        <w:lastRenderedPageBreak/>
        <w:t xml:space="preserve">τα οποία έχουν προβλεφθεί στις πράξεις νομοθετικού περιεχομένου ή με υπουργικές αποφάσεις γίνεται ρύθμιση.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Επειδή αναφερθήκατε στον αριθμό των προσλήψεων, εμείς όχι μόνο σε ό,τι αφορά τις προσλήψεις, αλλά γενικά σε ό,τι αφορά την όλη διαχείριση του συστήματος υγείας, ακόμα και τις προμήθειες, είμαστε απόλυτα ξεκάθαροι. Τα νούμερα είναι αμείλικτα. Πάντοτε παρέχουμε νούμερα και τα νούμερα αυτά αλλάζουν κάθε μέρα, γιατί αυξάνονται όχι μόνο οι προσλήψεις, αλλά και οι προμήθειες τις οποίες κάνουμε στο σύστημα, προκειμένου να είμαστε έτοιμοι.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Βλέπετε όλοι τι γίνεται σε παγκόσμιο επίπεδο, ένας πόλεμος. Και η «μικρή» Ελλάδα τα έχει καταφέρει και έχει καταφέρει όχι μόνο να περιορίσει τον αριθμό των κρουσμάτων, αλλά να έχουμε επάρκεια σε υλικά και εξοπλισμό. Έχουμε τονίσει πολλές φορές ότι η περίοδος όπου η χρήση αυτού του υλικού γινόταν ανεξέλεγκτα έχει περάσει. Πρέπει να υπάρχει φειδώ και ορθολογική χρήση σε ό,τι αφορά τα υλικά προστασίας και τα υλικά που χρησιμοποιούν οι υγειονομικοί μας.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Σε πολύ σύντομο χρονικό διάστημα το Εθνικό Σύστημα Υγείας κατάφερε να κάνει πράγματα που δεν είχε καταφέρει τόσα χρόνια και να υπερκεράσει στρεβλώσεις και ελλείψεις του παρελθόντος και να είμαστε αποτελεσματικοί και αποδοτικοί στη διαχείριση αυτής της μάχης.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lastRenderedPageBreak/>
        <w:t xml:space="preserve">Μάλιστα, όχι μόνο σε ό,τι αφορά τον αριθμό των προσλήψεων, διότι είμαστε σαφείς και ξεκάθαροι, όπως είπα, και οι αποφάσεις στη «ΔΙΑΥΓΕΙΑ» νομίζω ότι είναι η καλύτερη απόδειξη σε ό,τι αναφέρουμε, αλλά σε ό,τι αφορά τις προμήθειες, επειδή ακούστηκε κι αυτό τόσο στην επιτροπή όσο και άλλες φορές, πρέπει να ξεκαθαρίσουμε ότι τηρούνται κανονικά οι διαδικασίες, απλώς με τις πράξεις νομοθετικού περιεχομένου προσπαθούμε να επισπεύσουμε τις διαδικασίες. Υπάρχει διαφάνεια στην όλη διαχείριση. Υπάρχει καταγραφή. Μάλιστα ειδική επιτροπή ανθρώπων εγνωσμένου κύρους καταγράφει αυτές τις προμήθειες και τη διαδικασία η οποία ακολουθείται, έτσι ώστε να μην μείνει τίποτα μεμπτό από αυτή την ιστορία. Βεβαίως, σεβόμαστε το χρήμα του ελληνικού λαού, διότι πρέπει να το ξοδεύουμε με σύνεση.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Και με μεγάλη χαρά σε αυτήν την προσπάθεια, να το πω για μια ακόμη φορά, είναι πολύ θετική η συμβολή ιδιωτών, φορέων του ιδιωτικού τομέα, που μας δίνουν δωρεές και χρηματικά ποσά, έτσι ώστε την επόμενη μέρα μετά την κρίση το σύστημα υγείας να έχει μια παρακαταθήκη, έτσι ώστε να γίνει πιο αποτελεσματικό, πιο αποδοτικό και πιο χρήσιμο σε κάθε Έλληνα συμπολίτη μας.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Θα ήθελα να τονίσω σε αυτό το σημείο, γιατί αφορά την Εθνική Αντιπροσωπεία, τη μεγάλη συμβολή της Βουλής των Ελλήνων με τη δωρεάν ποσού 8 εκατομμυρίων ευρώ, το οποίο θα διατεθεί για την δημιουργία </w:t>
      </w:r>
      <w:r w:rsidRPr="00EC76E3">
        <w:rPr>
          <w:rFonts w:ascii="Arial" w:hAnsi="Arial" w:cs="Arial"/>
          <w:color w:val="212121"/>
          <w:sz w:val="24"/>
          <w:szCs w:val="24"/>
          <w:shd w:val="clear" w:color="auto" w:fill="FFFFFF"/>
          <w:lang w:eastAsia="el-GR"/>
        </w:rPr>
        <w:lastRenderedPageBreak/>
        <w:t>Μονάδων Εντατικής Θεραπείας. Να ευχαριστήσουμε πάρα πολύ ως Υπουργείο Υγείας και ως Κυβέρνηση την Εθνική Αντιπροσωπεία.</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Ευχαριστώ, κύριε Πρόεδρε.</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t xml:space="preserve">ΠΡΟΕΔΡΕΥΩΝ (Απόστολος </w:t>
      </w:r>
      <w:proofErr w:type="spellStart"/>
      <w:r w:rsidRPr="00EC76E3">
        <w:rPr>
          <w:rFonts w:ascii="Arial" w:hAnsi="Arial" w:cs="Arial"/>
          <w:b/>
          <w:bCs/>
          <w:color w:val="212121"/>
          <w:sz w:val="24"/>
          <w:szCs w:val="24"/>
          <w:shd w:val="clear" w:color="auto" w:fill="FFFFFF"/>
          <w:lang w:eastAsia="el-GR"/>
        </w:rPr>
        <w:t>Αβδελάς</w:t>
      </w:r>
      <w:proofErr w:type="spellEnd"/>
      <w:r w:rsidRPr="00EC76E3">
        <w:rPr>
          <w:rFonts w:ascii="Arial" w:hAnsi="Arial" w:cs="Arial"/>
          <w:b/>
          <w:bCs/>
          <w:color w:val="212121"/>
          <w:sz w:val="24"/>
          <w:szCs w:val="24"/>
          <w:shd w:val="clear" w:color="auto" w:fill="FFFFFF"/>
          <w:lang w:eastAsia="el-GR"/>
        </w:rPr>
        <w:t>):</w:t>
      </w:r>
      <w:r w:rsidRPr="00EC76E3">
        <w:rPr>
          <w:rFonts w:ascii="Arial" w:hAnsi="Arial" w:cs="Arial"/>
          <w:color w:val="212121"/>
          <w:sz w:val="24"/>
          <w:szCs w:val="24"/>
          <w:shd w:val="clear" w:color="auto" w:fill="FFFFFF"/>
          <w:lang w:eastAsia="el-GR"/>
        </w:rPr>
        <w:t xml:space="preserve"> Κι εμείς ευχαριστούμε.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Τον λόγο έχει ο Υπουργός Εργασίας και Κοινωνικών Υποθέσεων σχετικά με την τροπολογία που έχει καταθέσει.</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b/>
          <w:bCs/>
          <w:color w:val="212121"/>
          <w:sz w:val="24"/>
          <w:szCs w:val="24"/>
          <w:shd w:val="clear" w:color="auto" w:fill="FFFFFF"/>
          <w:lang w:eastAsia="el-GR"/>
        </w:rPr>
        <w:t xml:space="preserve">ΙΩΑΝΝΗΣ ΒΡΟΥΤΣΗΣ (Υπουργός Εργασίας και Κοινωνικών Υποθέσεων): </w:t>
      </w:r>
      <w:r w:rsidRPr="00EC76E3">
        <w:rPr>
          <w:rFonts w:ascii="Arial" w:hAnsi="Arial" w:cs="Arial"/>
          <w:color w:val="212121"/>
          <w:sz w:val="24"/>
          <w:szCs w:val="24"/>
          <w:shd w:val="clear" w:color="auto" w:fill="FFFFFF"/>
          <w:lang w:eastAsia="el-GR"/>
        </w:rPr>
        <w:t xml:space="preserve">Κυρίες και κύριοι συνάδελφοι, κύριε Πρόεδρε, σήμερα είναι μια διαδικασία κοινοβουλευτική η οποία έχει ένα ιδιαίτερο ενδιαφέρον καθώς ζητάμε την τέταρτη σε σειρά πράξη νομοθετικού περιεχομένου της Κυβέρνησης, μια πράξη νομοθετικού περιεχομένου η οποία περιέχει πάρα πολύ σημαντικές νομοθετικές πρωτοβουλίες εκ μέρους μας, που επηρεάζουν την αγορά εργασίας, την κοινωνία και την οικονομία.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 xml:space="preserve">Στη βάση αυτής της αρχικής παρατήρησης, θέλω εισαγωγικά να πω ότι καθώς παρακολουθώ από το πρωί τη διαδικασία της συζήτησης όπως διεξάγεται εδώ στο Κοινοβούλιο, είμαι ικανοποιημένος υπό την έννοια ότι από όλες τις πλευρές της Βουλής, ανεξάρτητα από τις διαφορετικές προσεγγίσεις και απόψεις, υπάρχει επιχειρηματολογία, υπάρχει ήπια τοποθέτηση, υπάρχει συναινετικό κλίμα και αυτό είναι ιδιαίτερα θετικό την κρίσιμη αυτή στιγμή.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lastRenderedPageBreak/>
        <w:t xml:space="preserve">Έτσι, λοιπόν, διαδεχόμενος τον πρώην Πρόεδρο της Βουλής τον κ. </w:t>
      </w:r>
      <w:proofErr w:type="spellStart"/>
      <w:r w:rsidRPr="00EC76E3">
        <w:rPr>
          <w:rFonts w:ascii="Arial" w:hAnsi="Arial" w:cs="Arial"/>
          <w:color w:val="212121"/>
          <w:sz w:val="24"/>
          <w:szCs w:val="24"/>
          <w:shd w:val="clear" w:color="auto" w:fill="FFFFFF"/>
          <w:lang w:eastAsia="el-GR"/>
        </w:rPr>
        <w:t>Βούτση</w:t>
      </w:r>
      <w:proofErr w:type="spellEnd"/>
      <w:r w:rsidRPr="00EC76E3">
        <w:rPr>
          <w:rFonts w:ascii="Arial" w:hAnsi="Arial" w:cs="Arial"/>
          <w:color w:val="212121"/>
          <w:sz w:val="24"/>
          <w:szCs w:val="24"/>
          <w:shd w:val="clear" w:color="auto" w:fill="FFFFFF"/>
          <w:lang w:eastAsia="el-GR"/>
        </w:rPr>
        <w:t xml:space="preserve"> στο Βήμα, θέλω να πω ότι εκτιμώ ιδιαίτερα τον μειλίχιο, τον ψύχραιμο και τον συναινετικό τρόπο με τον οποίο τοποθετήθηκε και αυτό τον τιμά και είναι παράδειγμα προς όλους μας, πώς στις εθνικές κρίσιμες στιγμές, όπως είναι αυτή που διανύουμε, πρέπει όλοι με ένα τρόπο υπεύθυνο να τοποθετούμαστε. Γιατί αυτό που περνάει η χώρα μας δεν είναι κάτι το οποίο εισάγεται από το εσωτερικό, δεν είναι θέμα της χώρας μας, είναι ένα θέμα παγκόσμιο, ευρωπαϊκό, που δεν ξέρουμε ούτε την έκταση, ούτε το βάθος, ούτε την ένταση, όπως πολύ σωστά έχει ειπωθεί από τους περισσότερους ομιλητές. </w:t>
      </w:r>
    </w:p>
    <w:p w:rsidR="00EC76E3" w:rsidRPr="00EC76E3" w:rsidRDefault="00EC76E3" w:rsidP="00EC76E3">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EC76E3">
        <w:rPr>
          <w:rFonts w:ascii="Arial" w:hAnsi="Arial" w:cs="Arial"/>
          <w:color w:val="212121"/>
          <w:sz w:val="24"/>
          <w:szCs w:val="24"/>
          <w:shd w:val="clear" w:color="auto" w:fill="FFFFFF"/>
          <w:lang w:eastAsia="el-GR"/>
        </w:rPr>
        <w:t>Θέλω να ξεκινήσω με κάποια τελευταία στοιχεία, τα οποία αφορούν την αγορά εργασίας και είναι επίκαιρα, διότι δημοσιοποιήθηκαν σήμερα και αφορούν και την ΕΛΣΤΑΤ και την «ΕΡΓΑΝΗ». Είναι στοιχεία τα οποία δένουν άρρηκτα και με το περιεχόμενο της πράξης νομοθετικού περιεχομένου και με τις πρωτοβουλίες που πήραμε ως Υπουργείο Εργασίας και ως Κυβέρνηση για να απλώσουμε ισχυρά την ομπρέλα της προστασίας πάνω από την κοινωνία, πάνω από εργαζόμενους και επιχειρήσεις ταυτόχρονα.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Σήμερα το πρωί ανακοινώθηκαν τα στοιχεία της ΕΛΣΤΑΤ για τον μήνα Ιανουάριο. Με βάση, λοιπόν, τα στοιχεία της ΕΛΣΤΑΤ η ανεργία έπεσε στο 16,4%. Αποκλιμακώθηκε σε σχέση με το 18,5% του Ιανουαρίου του 2019. Πρόκειται για μια μείωση 2,1 μονάδων.</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Αυτό τι σημαίνει; Σημαίνει ότι στην ελληνική οικονομία είχε δημιουργηθεί μια δυναμική αποκλιμάκωση της ανεργίας, η οποία συνεχιζόταν από το 2014 αδιάκοπα, καθώς η αποκλιμάκωση ξεκίνησε το 2013 βάσει των ισχυρών μεταρρυθμίσεων που είχαμε πάρει ως Κυβέρνηση τότε.</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Όλη αυτή η αποκλιμάκωση, δυστυχώς, σύμφωνα με τις προβλέψεις που κάνουμε στο Υπουργείο Εργασίας, θα ανακοπεί, διότι οι προβλέψεις για 15% ανεργία, όπως ήτανε στον προϋπολογισμό που πρόσφατα ψηφίσαμε, δεν θα συνεχιστεί. Η κρίση διαπερνά την κοινωνία, διαπερνά και την οικονομία και οι βαθιές πληγές στην οικονομία δεν χτυπάνε μόνο τη χώρα μας, χτυπάνε την Ευρώπη και τον κόσμο. Άρα, η πρόβλεψη είναι ότι θα ανακοπεί η αποκλιμάκωση της ανεργίας και αυτή είναι μια δυσάρεστη εξέλιξη</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Τα στοιχεία του προγράμματος «ΕΡΓΑΝΗ» που, επίσης, δημοσιοποιήθηκαν σήμερα και αφορούν τον μήνα Μάρτιο, δηλαδή την περίοδο της κρίσης, δείχνουν ότι, πράγματι, επιβεβαιώνεται ότι το χτύπημα στην οικονομία εκ μέρους της πανδημίας στην Ελλάδα υπήρξε και έφερε ένα αποτέλεσμα αρνητικό κατά σαράντα μία χιλιάδες εννιακόσιες τρεις θέσεις εργασίας αρνητικό ισοζύγιο. Είναι το υψηλότερο ισοζύγιο Μαρτίου όλων των προηγούμενων περιόδων.</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Όμως, υπάρχουν και οι δεύτερες γραμμές ανάγνωσης του ισοζυγίου της «ΕΡΓΑΝΗ» που έχουν ένα ενδιαφέρον και έχει ενδιαφέρον να το δούμε γιατί </w:t>
      </w:r>
      <w:r w:rsidRPr="00EC76E3">
        <w:rPr>
          <w:rFonts w:ascii="Arial" w:hAnsi="Arial"/>
          <w:sz w:val="24"/>
          <w:szCs w:val="24"/>
          <w:lang w:eastAsia="el-GR"/>
        </w:rPr>
        <w:lastRenderedPageBreak/>
        <w:t xml:space="preserve">από εδώ μπορούμε να βγάλουμε κάποια συμπεράσματα και να οδηγηθούμε στο αύριο.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Τα ενδιαφέροντα συμπεράσματα είναι ότι οι απολύσεις, οι οποίες φαίνονται στο σύστημα της «ΕΡΓΑΝΗ», υπολείπονται από τις απολύσεις του 2019. Συγκεκριμένα, οι απολύσεις για το 2019 ήταν ενενήντα χιλιάδες εννιακόσιες είκοσι τέσσερις, ενώ για το 2020 εβδομήντα επτά χιλιάδες σαράντα τέσσερις.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Τι σημαίνει αυτό; Πολύ απλά σημαίνει ότι το αρνητικό ισοζύγιο της «ΕΡΓΑΝΗ» δεν σχετίζεται με κύμα απολύσεων. Σχετίζεται με το ότι δεν δημιουργήθηκαν νέες θέσεις εργασίας στον τουρισμό. Δηλαδή, υπήρξε αρνητικό ισοζύγιο λόγω της απώλειας νέων θέσεων εργασίας που δημιουργούνται από τον τουριστικό τομέα κάθε χρόνο.</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Μάλιστα, το πιο ενδιαφέρον είναι ότι στις 20 ακριβώς Μαρτίου, καθώς το διάγραμμα της «ΕΡΓΑΝΗ» συνεχώς κινείται αρνητικά, σταματάει να κινείται τη μέρα που η Κυβέρνηση πήρε την απόφαση και προχώρησε στην πράξη νομοθετικού περιεχομένου που συζητάμε σήμερα, δηλαδή στην απαγόρευση και στην ακύρωση των απολύσεων. Και αυτό είναι το ιδιαίτερα σημαντικό και ενδιαφέρον.</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Έτσι, λοιπόν, μπαίνοντας στην ουσία της συζήτησής μας, κυρίες και κύριοι συνάδελφοι, θέλω να σας πω ότι προχωρήσαμε σε πρωτοβουλίες και μέτρα, τα οποία έχουν εκτιμηθεί ιδιαίτερα από την κοινωνία. Δεν θέλω να πω ότι αυτό αποτυπώνεται στις δημοσκοπήσεις. Είναι αποτύπωμα, το οποίο φαίνεται από τα μέτρα τα οποία πήραμε, από τις ενέργειες τις οποίες κάναμε και από αυτά τα οποία απλώσαμε πάνω από την κοινωνία ως προστατευτική ομπρέλα, τα οποία φαίνεται ότι πιάνουν τόπο στο αποτέλεσμα.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Συγκεκριμένα, στη συγκεκριμένη πράξη νομοθετικού περιεχόμενου στις 20 Μαρτίου που τη φέραμε στη Βουλή, πήραμε αποφάσεις πάρα πολύ δύσκολες, πρωτόγνωρες, οι οποίες, όμως, ήταν αναγκαίες και θα έχουν προσωρινό χαρακτήρα υπό την έννοια ότι όλα αυτά τα οποία συζητάμε σήμερα ως έκτακτα μέτρα θα αρθούν την επόμενη μέρα που θα βγούμε από την κρίση και αυτό είναι το σημαντικό.</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Δεύτερον, τι μέτρα πήραμε; Πήραμε μέτρα για να βοηθήσουμε τους ανθρώπους της εργασίας με ταυτόχρονο στόχο να διατηρήσουμε θέσεις εργασίας και, ταυτόχρονα, να κρατήσουμε ζωντανές και τις επιχειρήσεις. Είναι λάθος όποιος προσεγγίζει μονόπλευρα το ζήτημα, δηλαδή να στηρίξει μόνο την επιχειρηματικότητα της χώρας μας. Είναι λάθος και όποιος υποστηρίζει την άλλη πλευρά, να στηριχθούν μόνο οι θέσεις εργασίας, διότι αυτά τα δύο </w:t>
      </w:r>
      <w:r w:rsidRPr="00EC76E3">
        <w:rPr>
          <w:rFonts w:ascii="Arial" w:hAnsi="Arial"/>
          <w:sz w:val="24"/>
          <w:szCs w:val="24"/>
          <w:lang w:eastAsia="el-GR"/>
        </w:rPr>
        <w:lastRenderedPageBreak/>
        <w:t>βρίσκονται σε μια άμεση συσχέτιση. Εάν την επόμενη μέρα δεν υπάρχουν επιχειρήσεις, δεν θα υπάρξουν και θέσεις εργασίας.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Γι’ αυτό, λοιπόν, όλες μας οι δυνάμεις, όπως αποτυπώνονται και με αυτήν τη νομοθετική πρωτοβουλία σήμερα στην πράξη νομοθετικού περιεχομένου, έρχονται να συνδεθούν με αυτόν τον πολιτικό στόχο που θέσαμε, να κρατήσουμε ταυτόχρονα και τις επιχειρήσεις ζωντανές και να διατηρήσουμε τις θέσεις εργασίας.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Βλέπετε μέσα σε αυτήν την πράξη νομοθετικού περιεχομένου πρωτοβουλία νομοθετική, όπως είναι η μετάβαση του χρόνου πληρωμής ασφαλιστικών και φορολογικών οφειλών. Βλέπετε πρωτοβουλία, η οποία έρχεται να καλύψει τις ασφαλιστικές εισφορές των εργαζομένων. Βλέπετε τη νομοθετική μας βούληση να δώσουμε 800 ευρώ σε εργαζόμενους. Δεν είμαστε ικανοποιημένοι, αλλά η άσκηση δημοσιονομικής πολιτικής αυτό ακριβώς μας δίνει τη δυνατότητα να κάνουμε. Βλέπετε να στηρίζουμε την επιχειρηματικότητα της χώρας μας και τους εργαζόμενους ταυτόχρονα με το ενοίκιο το οποίο δίνουμε με μείωση 40%.</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Όλες αυτές οι πρωτοβουλίες σε αυτό ακριβώς αποσκοπούν, στο να δημιουργήσουμε τις προϋποθέσεις ισόρροπα και ταυτόχρονα να κρατήσουμε και τις επιχειρήσεις και τους εργαζόμενους.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 xml:space="preserve">Και θέλω να ξέρετε κάτι, γιατί το ακούω πολλές φορές και ως κριτική, καθώς δεν μπορεί κάποιος να αναγνώσει εύκολα στις δεύτερες γραμμές των κειμένων των πράξεων νομοθετικού περιεχομένου, που εύλογα είναι έκτακτες και δεν μπορεί να τις καταλάβει. </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Κοινός </w:t>
      </w:r>
      <w:proofErr w:type="spellStart"/>
      <w:r w:rsidRPr="00EC76E3">
        <w:rPr>
          <w:rFonts w:ascii="Arial" w:hAnsi="Arial"/>
          <w:sz w:val="24"/>
          <w:szCs w:val="24"/>
          <w:lang w:eastAsia="el-GR"/>
        </w:rPr>
        <w:t>παρανομαστής</w:t>
      </w:r>
      <w:proofErr w:type="spellEnd"/>
      <w:r w:rsidRPr="00EC76E3">
        <w:rPr>
          <w:rFonts w:ascii="Arial" w:hAnsi="Arial"/>
          <w:sz w:val="24"/>
          <w:szCs w:val="24"/>
          <w:lang w:eastAsia="el-GR"/>
        </w:rPr>
        <w:t xml:space="preserve"> όλων των νομοθετικών πρωτοβουλιών που έχουμε πάρει ως τώρα για όλα, για τις επιχειρήσεις, για τους ελεύθερους επαγγελματίες, για όσους ασκούν επιχειρηματικότητα είναι η ρήτρα διατήρησης θέσεων εργασίας. Δεν μπορεί να υπάρξει ούτε ένα μέτρο ευνοϊκό για επιχείρηση, όπως τα έχουμε βάλει στις πράξεις νομοθετικού περιεχομένου, χωρίς να υπάρξει η απαραίτητη προϋπόθεση να διατηρηθούν οι θέσεις εργασίας. Και αυτός είναι ο ακρογωνιαίος λίθος της πολιτικής μας, έτσι ώστε την επόμενη μέρα, κρατώντας τις θέσεις εργασίας, στην επανεκκίνηση ακριβώς της οικονομίας να διατηρήσουμε καύσιμα, με πόρους δηλαδή, τα οποία θα ενισχύσουν και την οικονομία και τις επιχειρήσεις και θα μπορέσουν να κρατήσουν τους εργαζόμενους στις θέσεις δουλειάς τους.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Ευχαριστώ πολύ.</w:t>
      </w:r>
    </w:p>
    <w:p w:rsidR="00EC76E3" w:rsidRPr="00EC76E3" w:rsidRDefault="00EC76E3" w:rsidP="00EC76E3">
      <w:pPr>
        <w:spacing w:after="160" w:line="600" w:lineRule="auto"/>
        <w:ind w:firstLine="720"/>
        <w:jc w:val="both"/>
        <w:rPr>
          <w:rFonts w:ascii="Arial" w:hAnsi="Arial" w:cs="Arial"/>
          <w:sz w:val="24"/>
          <w:szCs w:val="24"/>
          <w:shd w:val="clear" w:color="auto" w:fill="FFFFFF"/>
          <w:lang w:eastAsia="zh-CN"/>
        </w:rPr>
      </w:pPr>
      <w:r w:rsidRPr="00EC76E3">
        <w:rPr>
          <w:rFonts w:ascii="Arial" w:hAnsi="Arial" w:cs="Arial"/>
          <w:b/>
          <w:bCs/>
          <w:sz w:val="24"/>
          <w:szCs w:val="24"/>
          <w:shd w:val="clear" w:color="auto" w:fill="FFFFFF"/>
          <w:lang w:eastAsia="zh-CN"/>
        </w:rPr>
        <w:t xml:space="preserve">ΑΝΔΡΕΑΣ ΛΟΒΕΡΔΟΣ: </w:t>
      </w:r>
      <w:r w:rsidRPr="00EC76E3">
        <w:rPr>
          <w:rFonts w:ascii="Arial" w:hAnsi="Arial" w:cs="Arial"/>
          <w:sz w:val="24"/>
          <w:szCs w:val="24"/>
          <w:shd w:val="clear" w:color="auto" w:fill="FFFFFF"/>
          <w:lang w:eastAsia="zh-CN"/>
        </w:rPr>
        <w:t>Κύριε Πρόεδρε, θα μπορούσα να έχω τον λόγο;</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cs="Arial"/>
          <w:b/>
          <w:bCs/>
          <w:sz w:val="24"/>
          <w:szCs w:val="24"/>
          <w:shd w:val="clear" w:color="auto" w:fill="FFFFFF"/>
          <w:lang w:eastAsia="zh-CN"/>
        </w:rPr>
        <w:t xml:space="preserve">ΠΡΟΕΔΡΕΥΩΝ (Απόστολος </w:t>
      </w:r>
      <w:proofErr w:type="spellStart"/>
      <w:r w:rsidRPr="00EC76E3">
        <w:rPr>
          <w:rFonts w:ascii="Arial" w:hAnsi="Arial" w:cs="Arial"/>
          <w:b/>
          <w:bCs/>
          <w:sz w:val="24"/>
          <w:szCs w:val="24"/>
          <w:shd w:val="clear" w:color="auto" w:fill="FFFFFF"/>
          <w:lang w:eastAsia="zh-CN"/>
        </w:rPr>
        <w:t>Αβδελάς</w:t>
      </w:r>
      <w:proofErr w:type="spellEnd"/>
      <w:r w:rsidRPr="00EC76E3">
        <w:rPr>
          <w:rFonts w:ascii="Arial" w:hAnsi="Arial" w:cs="Arial"/>
          <w:b/>
          <w:bCs/>
          <w:sz w:val="24"/>
          <w:szCs w:val="24"/>
          <w:shd w:val="clear" w:color="auto" w:fill="FFFFFF"/>
          <w:lang w:eastAsia="zh-CN"/>
        </w:rPr>
        <w:t>):</w:t>
      </w:r>
      <w:r w:rsidRPr="00EC76E3">
        <w:rPr>
          <w:rFonts w:ascii="Arial" w:hAnsi="Arial"/>
          <w:sz w:val="24"/>
          <w:szCs w:val="24"/>
          <w:lang w:eastAsia="el-GR"/>
        </w:rPr>
        <w:t xml:space="preserve"> Κι εμείς ευχαριστούμε.</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Κύριε Λοβέρδο, θέλετε τον λόγο για παρέμβαση;</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cs="Arial"/>
          <w:b/>
          <w:bCs/>
          <w:sz w:val="24"/>
          <w:szCs w:val="24"/>
          <w:shd w:val="clear" w:color="auto" w:fill="FFFFFF"/>
          <w:lang w:eastAsia="zh-CN"/>
        </w:rPr>
        <w:t>ΑΝΔΡΕΑΣ ΛΟΒΕΡΔΟΣ:</w:t>
      </w:r>
      <w:r w:rsidRPr="00EC76E3">
        <w:rPr>
          <w:rFonts w:ascii="Arial" w:hAnsi="Arial" w:cs="Arial"/>
          <w:sz w:val="24"/>
          <w:szCs w:val="24"/>
          <w:shd w:val="clear" w:color="auto" w:fill="FFFFFF"/>
          <w:lang w:eastAsia="zh-CN"/>
        </w:rPr>
        <w:t xml:space="preserve"> </w:t>
      </w:r>
      <w:r w:rsidRPr="00EC76E3">
        <w:rPr>
          <w:rFonts w:ascii="Arial" w:hAnsi="Arial"/>
          <w:sz w:val="24"/>
          <w:szCs w:val="24"/>
          <w:lang w:eastAsia="el-GR"/>
        </w:rPr>
        <w:t xml:space="preserve">Δεν ήθελα να πάρω τον λόγο για ένα διαδικαστικό θέμα, αλλά με ενθάρρυνε η τοποθέτηση του κ. </w:t>
      </w:r>
      <w:proofErr w:type="spellStart"/>
      <w:r w:rsidRPr="00EC76E3">
        <w:rPr>
          <w:rFonts w:ascii="Arial" w:hAnsi="Arial"/>
          <w:sz w:val="24"/>
          <w:szCs w:val="24"/>
          <w:lang w:eastAsia="el-GR"/>
        </w:rPr>
        <w:t>Βούτση</w:t>
      </w:r>
      <w:proofErr w:type="spellEnd"/>
      <w:r w:rsidRPr="00EC76E3">
        <w:rPr>
          <w:rFonts w:ascii="Arial" w:hAnsi="Arial"/>
          <w:sz w:val="24"/>
          <w:szCs w:val="24"/>
          <w:lang w:eastAsia="el-GR"/>
        </w:rPr>
        <w:t>, του πρώην Προέδρου της Βουλής.</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Δεν ήσασταν το πρωί εδώ. Η σημερινή ημερήσια διάταξη σχετίζεται με την ΠΝΠ. Όμως, επειδή υπάρχουν αυτές οι πολύ σοβαρές εξελίξεις στο </w:t>
      </w:r>
      <w:proofErr w:type="spellStart"/>
      <w:r w:rsidRPr="00EC76E3">
        <w:rPr>
          <w:rFonts w:ascii="Arial" w:hAnsi="Arial"/>
          <w:sz w:val="24"/>
          <w:szCs w:val="24"/>
          <w:lang w:val="en-US" w:eastAsia="el-GR"/>
        </w:rPr>
        <w:t>Eurogroup</w:t>
      </w:r>
      <w:proofErr w:type="spellEnd"/>
      <w:r w:rsidRPr="00EC76E3">
        <w:rPr>
          <w:rFonts w:ascii="Arial" w:hAnsi="Arial"/>
          <w:sz w:val="24"/>
          <w:szCs w:val="24"/>
          <w:lang w:eastAsia="el-GR"/>
        </w:rPr>
        <w:t xml:space="preserve"> και ξέραμε ότι ο κύριος Υπουργός, ο κ. </w:t>
      </w:r>
      <w:proofErr w:type="spellStart"/>
      <w:r w:rsidRPr="00EC76E3">
        <w:rPr>
          <w:rFonts w:ascii="Arial" w:hAnsi="Arial"/>
          <w:sz w:val="24"/>
          <w:szCs w:val="24"/>
          <w:lang w:eastAsia="el-GR"/>
        </w:rPr>
        <w:t>Σταϊκούρας</w:t>
      </w:r>
      <w:proofErr w:type="spellEnd"/>
      <w:r w:rsidRPr="00EC76E3">
        <w:rPr>
          <w:rFonts w:ascii="Arial" w:hAnsi="Arial"/>
          <w:sz w:val="24"/>
          <w:szCs w:val="24"/>
          <w:lang w:eastAsia="el-GR"/>
        </w:rPr>
        <w:t xml:space="preserve">, είναι σε τηλεδιάσκεψη για την προετοιμασία της απογευματινής συνεδρίασης με τηλεδιάσκεψη του </w:t>
      </w:r>
      <w:proofErr w:type="spellStart"/>
      <w:r w:rsidRPr="00EC76E3">
        <w:rPr>
          <w:rFonts w:ascii="Arial" w:hAnsi="Arial"/>
          <w:sz w:val="24"/>
          <w:szCs w:val="24"/>
          <w:lang w:eastAsia="el-GR"/>
        </w:rPr>
        <w:t>Eurogroup</w:t>
      </w:r>
      <w:proofErr w:type="spellEnd"/>
      <w:r w:rsidRPr="00EC76E3">
        <w:rPr>
          <w:rFonts w:ascii="Arial" w:hAnsi="Arial"/>
          <w:sz w:val="24"/>
          <w:szCs w:val="24"/>
          <w:lang w:eastAsia="el-GR"/>
        </w:rPr>
        <w:t>, πήραμε την πρωτοβουλία να ζητήσουμε να έρθει και δεσμευτήκαμε όλοι -η κ. Ξενογιαννακοπούλου, εγώ, ο κ. Λιβανός, όλοι οι εκπρόσωποι- να μιλήσουμε επί δύο λεπτά, να του κάνουμε δύο ερωτήσεις να απαντήσει και να φύγει. Μάλιστα, πήρα και την ευθύνη να τον παρακαλέσω να το κάνει και του είπα ότι όλοι έχουμε δεσμευθεί να είμαστε λακωνικοί.</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Εκεί μπήκε εμβόλιμος ο κ. </w:t>
      </w:r>
      <w:proofErr w:type="spellStart"/>
      <w:r w:rsidRPr="00EC76E3">
        <w:rPr>
          <w:rFonts w:ascii="Arial" w:hAnsi="Arial"/>
          <w:sz w:val="24"/>
          <w:szCs w:val="24"/>
          <w:lang w:eastAsia="el-GR"/>
        </w:rPr>
        <w:t>Βαρουφάκης</w:t>
      </w:r>
      <w:proofErr w:type="spellEnd"/>
      <w:r w:rsidRPr="00EC76E3">
        <w:rPr>
          <w:rFonts w:ascii="Arial" w:hAnsi="Arial"/>
          <w:sz w:val="24"/>
          <w:szCs w:val="24"/>
          <w:lang w:eastAsia="el-GR"/>
        </w:rPr>
        <w:t xml:space="preserve">, ο οποίος μίλησε είκοσι και λεπτά, έσπασε τη δική του αποχή, επειδή δεν του αρέσει αυτό που γίνεται, ήρθε εδώ, προσωποποίησε το θέμα, το έστρεψε αλλού και η συζήτηση, κύριε Πρόεδρε, βρήκε τοίχο. Δεν έγινε η συζήτηση που θέλαμε. Έχει δίκιο ο κ. </w:t>
      </w:r>
      <w:proofErr w:type="spellStart"/>
      <w:r w:rsidRPr="00EC76E3">
        <w:rPr>
          <w:rFonts w:ascii="Arial" w:hAnsi="Arial"/>
          <w:sz w:val="24"/>
          <w:szCs w:val="24"/>
          <w:lang w:eastAsia="el-GR"/>
        </w:rPr>
        <w:t>Βούτσης</w:t>
      </w:r>
      <w:proofErr w:type="spellEnd"/>
      <w:r w:rsidRPr="00EC76E3">
        <w:rPr>
          <w:rFonts w:ascii="Arial" w:hAnsi="Arial"/>
          <w:sz w:val="24"/>
          <w:szCs w:val="24"/>
          <w:lang w:eastAsia="el-GR"/>
        </w:rPr>
        <w:t xml:space="preserve"> να λέει ότι και εμείς μετά δεν μιλήσαμε. Εγώ, ας πούμε, στην παρέμβασή μου είχα ερώτηση μετά να κάνω, αφού άκουσα τις απαντήσεις του. Όμως, επειδή είχαμε όλοι δεσμευθεί, δεν πήρα τον λόγο.</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Αντιλαμβάνεστε ότι δεν είναι σωστό να χρησιμοποιούμε το Κοινοβούλιο. Το Κοινοβούλιο είναι εδώ, είναι τόπος δημοκρατίας. Έχει, όμως, τον Κανονισμό του. Κάναμε παρένθεση στην απόφαση της Διάσκεψης των Προέδρων για να γίνει αυτό και ευγενικά σταθήκαμε όλοι.</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Αυτό το πράγμα που έγινε τώρα ήταν εκτροχιασμός, εκτροχιασμός πραγματικός. Και δεν έφτανε αυτό, δεν έφτανε που δεν έρχεται, δεν έφτανε που ήλθε μόνο σήμερα για να γίνει αυτό το σκηνικό, μετά μας έκανε και παρατήρηση ότι πρέπει να κλείσουμε.</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Το Κοινοβούλιο, κύριε Πρόεδρε, δεν κλείνει ποτέ. Είπα και στην προηγούμενη παρέμβασή μου ότι ακόμα και όταν βομβαρδιζόταν το Λονδίνο, το αγγλικό Κοινοβούλιο ήταν ανοιχτό. Δεν ξέρω πού συνεδρίαζε -δεν έχω αυτήν την ιστορική λεπτομέρεια υπ’ </w:t>
      </w:r>
      <w:proofErr w:type="spellStart"/>
      <w:r w:rsidRPr="00EC76E3">
        <w:rPr>
          <w:rFonts w:ascii="Arial" w:hAnsi="Arial"/>
          <w:sz w:val="24"/>
          <w:szCs w:val="24"/>
          <w:lang w:eastAsia="el-GR"/>
        </w:rPr>
        <w:t>όψιν</w:t>
      </w:r>
      <w:proofErr w:type="spellEnd"/>
      <w:r w:rsidRPr="00EC76E3">
        <w:rPr>
          <w:rFonts w:ascii="Arial" w:hAnsi="Arial"/>
          <w:sz w:val="24"/>
          <w:szCs w:val="24"/>
          <w:lang w:eastAsia="el-GR"/>
        </w:rPr>
        <w:t xml:space="preserve"> μου- αλλά έμεινε ανοιχτό, γιατί πέραν της χρησιμότητας που έχουμε να εγκρίνουμε πράξεις κ.λπ., είναι και ένας συμβολισμός απέναντι σε μια πανδημία ότι η χώρα θα σταθεί όρθια.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cs="Arial"/>
          <w:b/>
          <w:bCs/>
          <w:sz w:val="24"/>
          <w:szCs w:val="24"/>
          <w:shd w:val="clear" w:color="auto" w:fill="FFFFFF"/>
          <w:lang w:eastAsia="zh-CN"/>
        </w:rPr>
        <w:t xml:space="preserve">ΠΡΟΕΔΡΕΥΩΝ (Απόστολος </w:t>
      </w:r>
      <w:proofErr w:type="spellStart"/>
      <w:r w:rsidRPr="00EC76E3">
        <w:rPr>
          <w:rFonts w:ascii="Arial" w:hAnsi="Arial" w:cs="Arial"/>
          <w:b/>
          <w:bCs/>
          <w:sz w:val="24"/>
          <w:szCs w:val="24"/>
          <w:shd w:val="clear" w:color="auto" w:fill="FFFFFF"/>
          <w:lang w:eastAsia="zh-CN"/>
        </w:rPr>
        <w:t>Αβδελάς</w:t>
      </w:r>
      <w:proofErr w:type="spellEnd"/>
      <w:r w:rsidRPr="00EC76E3">
        <w:rPr>
          <w:rFonts w:ascii="Arial" w:hAnsi="Arial" w:cs="Arial"/>
          <w:b/>
          <w:bCs/>
          <w:sz w:val="24"/>
          <w:szCs w:val="24"/>
          <w:shd w:val="clear" w:color="auto" w:fill="FFFFFF"/>
          <w:lang w:eastAsia="zh-CN"/>
        </w:rPr>
        <w:t>):</w:t>
      </w:r>
      <w:r w:rsidRPr="00EC76E3">
        <w:rPr>
          <w:rFonts w:ascii="Arial" w:hAnsi="Arial"/>
          <w:sz w:val="24"/>
          <w:szCs w:val="24"/>
          <w:lang w:eastAsia="el-GR"/>
        </w:rPr>
        <w:t xml:space="preserve"> Ευχαριστώ πολύ.</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ΚΛΕΩΝ ΓΡΗΓΟΡΙΑΔΗΣ:</w:t>
      </w:r>
      <w:r w:rsidRPr="00EC76E3">
        <w:rPr>
          <w:rFonts w:ascii="Arial" w:hAnsi="Arial"/>
          <w:sz w:val="24"/>
          <w:szCs w:val="24"/>
          <w:lang w:eastAsia="el-GR"/>
        </w:rPr>
        <w:t xml:space="preserve"> Παρακαλώ, κύριε Πρόεδρε, θα μπορούσα να πάρω τον λόγο;</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cs="Arial"/>
          <w:b/>
          <w:bCs/>
          <w:sz w:val="24"/>
          <w:szCs w:val="24"/>
          <w:shd w:val="clear" w:color="auto" w:fill="FFFFFF"/>
          <w:lang w:eastAsia="zh-CN"/>
        </w:rPr>
        <w:t xml:space="preserve">ΠΡΟΕΔΡΕΥΩΝ (Απόστολος </w:t>
      </w:r>
      <w:proofErr w:type="spellStart"/>
      <w:r w:rsidRPr="00EC76E3">
        <w:rPr>
          <w:rFonts w:ascii="Arial" w:hAnsi="Arial" w:cs="Arial"/>
          <w:b/>
          <w:bCs/>
          <w:sz w:val="24"/>
          <w:szCs w:val="24"/>
          <w:shd w:val="clear" w:color="auto" w:fill="FFFFFF"/>
          <w:lang w:eastAsia="zh-CN"/>
        </w:rPr>
        <w:t>Αβδελάς</w:t>
      </w:r>
      <w:proofErr w:type="spellEnd"/>
      <w:r w:rsidRPr="00EC76E3">
        <w:rPr>
          <w:rFonts w:ascii="Arial" w:hAnsi="Arial" w:cs="Arial"/>
          <w:b/>
          <w:bCs/>
          <w:sz w:val="24"/>
          <w:szCs w:val="24"/>
          <w:shd w:val="clear" w:color="auto" w:fill="FFFFFF"/>
          <w:lang w:eastAsia="zh-CN"/>
        </w:rPr>
        <w:t xml:space="preserve">): </w:t>
      </w:r>
      <w:r w:rsidRPr="00EC76E3">
        <w:rPr>
          <w:rFonts w:ascii="Arial" w:hAnsi="Arial" w:cs="Arial"/>
          <w:sz w:val="24"/>
          <w:szCs w:val="24"/>
          <w:shd w:val="clear" w:color="auto" w:fill="FFFFFF"/>
          <w:lang w:eastAsia="zh-CN"/>
        </w:rPr>
        <w:t>Α</w:t>
      </w:r>
      <w:r w:rsidRPr="00EC76E3">
        <w:rPr>
          <w:rFonts w:ascii="Arial" w:hAnsi="Arial"/>
          <w:sz w:val="24"/>
          <w:szCs w:val="24"/>
          <w:lang w:eastAsia="el-GR"/>
        </w:rPr>
        <w:t>ν θέλετε κατά τη διάρκεια της ομιλίας σας, κύριε Γρηγοριάδη, μπορείτε να πείτε ό,τι θέλετε.</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lastRenderedPageBreak/>
        <w:t xml:space="preserve">Ξεκινάμε με τους Κοινοβουλευτικούς Εκπροσώπους ανάποδα, μιας και ζήτησε ο κ. </w:t>
      </w:r>
      <w:proofErr w:type="spellStart"/>
      <w:r w:rsidRPr="00EC76E3">
        <w:rPr>
          <w:rFonts w:ascii="Arial" w:hAnsi="Arial"/>
          <w:sz w:val="24"/>
          <w:szCs w:val="24"/>
          <w:lang w:eastAsia="el-GR"/>
        </w:rPr>
        <w:t>Κλέων</w:t>
      </w:r>
      <w:proofErr w:type="spellEnd"/>
      <w:r w:rsidRPr="00EC76E3">
        <w:rPr>
          <w:rFonts w:ascii="Arial" w:hAnsi="Arial"/>
          <w:sz w:val="24"/>
          <w:szCs w:val="24"/>
          <w:lang w:eastAsia="el-GR"/>
        </w:rPr>
        <w:t xml:space="preserve"> Γρηγοριάδης τον λόγο να μιλήσει από το ΜέΡΑ25 και να έχει υπ’ </w:t>
      </w:r>
      <w:proofErr w:type="spellStart"/>
      <w:r w:rsidRPr="00EC76E3">
        <w:rPr>
          <w:rFonts w:ascii="Arial" w:hAnsi="Arial"/>
          <w:sz w:val="24"/>
          <w:szCs w:val="24"/>
          <w:lang w:eastAsia="el-GR"/>
        </w:rPr>
        <w:t>όψιν</w:t>
      </w:r>
      <w:proofErr w:type="spellEnd"/>
      <w:r w:rsidRPr="00EC76E3">
        <w:rPr>
          <w:rFonts w:ascii="Arial" w:hAnsi="Arial"/>
          <w:sz w:val="24"/>
          <w:szCs w:val="24"/>
          <w:lang w:eastAsia="el-GR"/>
        </w:rPr>
        <w:t xml:space="preserve"> του ότι έχει μόνο τρία λεπτά, γιατί ο κ. </w:t>
      </w:r>
      <w:proofErr w:type="spellStart"/>
      <w:r w:rsidRPr="00EC76E3">
        <w:rPr>
          <w:rFonts w:ascii="Arial" w:hAnsi="Arial"/>
          <w:sz w:val="24"/>
          <w:szCs w:val="24"/>
          <w:lang w:eastAsia="el-GR"/>
        </w:rPr>
        <w:t>Βαρουφάκης</w:t>
      </w:r>
      <w:proofErr w:type="spellEnd"/>
      <w:r w:rsidRPr="00EC76E3">
        <w:rPr>
          <w:rFonts w:ascii="Arial" w:hAnsi="Arial"/>
          <w:sz w:val="24"/>
          <w:szCs w:val="24"/>
          <w:lang w:eastAsia="el-GR"/>
        </w:rPr>
        <w:t xml:space="preserve"> μίλησε είκοσι δύο λεπτά.</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ΚΛΕΩΝ ΓΡΗΓΟΡΙΑΔΗΣ:</w:t>
      </w:r>
      <w:r w:rsidRPr="00EC76E3">
        <w:rPr>
          <w:rFonts w:ascii="Arial" w:hAnsi="Arial"/>
          <w:sz w:val="24"/>
          <w:szCs w:val="24"/>
          <w:lang w:eastAsia="el-GR"/>
        </w:rPr>
        <w:t xml:space="preserve"> Το ξέρω, κύριε Πρόεδρε. Φαντάζομαι, όμως, ότι κατά την πάγια τακτική όσων προεδρεύουν στους Κοινοβουλευτικούς Εκπροσώπους θα δώσετε δύο λεπτά επιπλέον. Τα τρία λεπτά είναι πολύ λίγα.</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cs="Arial"/>
          <w:b/>
          <w:bCs/>
          <w:sz w:val="24"/>
          <w:szCs w:val="24"/>
          <w:shd w:val="clear" w:color="auto" w:fill="FFFFFF"/>
          <w:lang w:eastAsia="zh-CN"/>
        </w:rPr>
        <w:t xml:space="preserve">ΠΡΟΕΔΡΕΥΩΝ (Απόστολος </w:t>
      </w:r>
      <w:proofErr w:type="spellStart"/>
      <w:r w:rsidRPr="00EC76E3">
        <w:rPr>
          <w:rFonts w:ascii="Arial" w:hAnsi="Arial" w:cs="Arial"/>
          <w:b/>
          <w:bCs/>
          <w:sz w:val="24"/>
          <w:szCs w:val="24"/>
          <w:shd w:val="clear" w:color="auto" w:fill="FFFFFF"/>
          <w:lang w:eastAsia="zh-CN"/>
        </w:rPr>
        <w:t>Αβδελάς</w:t>
      </w:r>
      <w:proofErr w:type="spellEnd"/>
      <w:r w:rsidRPr="00EC76E3">
        <w:rPr>
          <w:rFonts w:ascii="Arial" w:hAnsi="Arial" w:cs="Arial"/>
          <w:b/>
          <w:bCs/>
          <w:sz w:val="24"/>
          <w:szCs w:val="24"/>
          <w:shd w:val="clear" w:color="auto" w:fill="FFFFFF"/>
          <w:lang w:eastAsia="zh-CN"/>
        </w:rPr>
        <w:t>):</w:t>
      </w:r>
      <w:r w:rsidRPr="00EC76E3">
        <w:rPr>
          <w:rFonts w:ascii="Arial" w:hAnsi="Arial"/>
          <w:sz w:val="24"/>
          <w:szCs w:val="24"/>
          <w:lang w:eastAsia="el-GR"/>
        </w:rPr>
        <w:t xml:space="preserve"> Μετά θα μου πει ο κ Λοβέρδος να μιλήσει και εκείνος τρία λεπτά.</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 xml:space="preserve">ΚΛΕΩΝ ΓΡΗΓΟΡΙΑΔΗΣ: </w:t>
      </w:r>
      <w:r w:rsidRPr="00EC76E3">
        <w:rPr>
          <w:rFonts w:ascii="Arial" w:hAnsi="Arial"/>
          <w:sz w:val="24"/>
          <w:szCs w:val="24"/>
          <w:lang w:eastAsia="el-GR"/>
        </w:rPr>
        <w:t>Εδώ θα μείνω, αν σκοπεύουν να μιλήσουν όλοι από τρία λεπτά.</w:t>
      </w:r>
    </w:p>
    <w:p w:rsidR="00EC76E3" w:rsidRPr="00EC76E3" w:rsidRDefault="00EC76E3" w:rsidP="00EC76E3">
      <w:pPr>
        <w:spacing w:after="160" w:line="600" w:lineRule="auto"/>
        <w:ind w:firstLine="720"/>
        <w:jc w:val="both"/>
        <w:rPr>
          <w:rFonts w:ascii="Arial" w:hAnsi="Arial" w:cs="Arial"/>
          <w:sz w:val="24"/>
          <w:szCs w:val="24"/>
          <w:shd w:val="clear" w:color="auto" w:fill="FFFFFF"/>
          <w:lang w:eastAsia="zh-CN"/>
        </w:rPr>
      </w:pPr>
      <w:r w:rsidRPr="00EC76E3">
        <w:rPr>
          <w:rFonts w:ascii="Arial" w:hAnsi="Arial" w:cs="Arial"/>
          <w:b/>
          <w:bCs/>
          <w:sz w:val="24"/>
          <w:szCs w:val="24"/>
          <w:shd w:val="clear" w:color="auto" w:fill="FFFFFF"/>
          <w:lang w:eastAsia="zh-CN"/>
        </w:rPr>
        <w:t xml:space="preserve">ΠΡΟΕΔΡΕΥΩΝ (Απόστολος </w:t>
      </w:r>
      <w:proofErr w:type="spellStart"/>
      <w:r w:rsidRPr="00EC76E3">
        <w:rPr>
          <w:rFonts w:ascii="Arial" w:hAnsi="Arial" w:cs="Arial"/>
          <w:b/>
          <w:bCs/>
          <w:sz w:val="24"/>
          <w:szCs w:val="24"/>
          <w:shd w:val="clear" w:color="auto" w:fill="FFFFFF"/>
          <w:lang w:eastAsia="zh-CN"/>
        </w:rPr>
        <w:t>Αβδελάς</w:t>
      </w:r>
      <w:proofErr w:type="spellEnd"/>
      <w:r w:rsidRPr="00EC76E3">
        <w:rPr>
          <w:rFonts w:ascii="Arial" w:hAnsi="Arial" w:cs="Arial"/>
          <w:b/>
          <w:bCs/>
          <w:sz w:val="24"/>
          <w:szCs w:val="24"/>
          <w:shd w:val="clear" w:color="auto" w:fill="FFFFFF"/>
          <w:lang w:eastAsia="zh-CN"/>
        </w:rPr>
        <w:t xml:space="preserve">): </w:t>
      </w:r>
      <w:r w:rsidRPr="00EC76E3">
        <w:rPr>
          <w:rFonts w:ascii="Arial" w:hAnsi="Arial" w:cs="Arial"/>
          <w:sz w:val="24"/>
          <w:szCs w:val="24"/>
          <w:shd w:val="clear" w:color="auto" w:fill="FFFFFF"/>
          <w:lang w:eastAsia="zh-CN"/>
        </w:rPr>
        <w:t>Καλώς. Θα μιλήσουν όλοι από τρία λεπτά.</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cs="Arial"/>
          <w:sz w:val="24"/>
          <w:szCs w:val="24"/>
          <w:shd w:val="clear" w:color="auto" w:fill="FFFFFF"/>
          <w:lang w:eastAsia="zh-CN"/>
        </w:rPr>
        <w:t>Παρακαλώ, κύριε Γρηγοριάδη, έχετε τον λόγο.</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ΚΛΕΩΝ ΓΡΗΓΟΡΙΑΔΗΣ:</w:t>
      </w:r>
      <w:r w:rsidRPr="00EC76E3">
        <w:rPr>
          <w:rFonts w:ascii="Arial" w:hAnsi="Arial"/>
          <w:sz w:val="24"/>
          <w:szCs w:val="24"/>
          <w:lang w:eastAsia="el-GR"/>
        </w:rPr>
        <w:t xml:space="preserve"> Έτσι δεν απαντώ στον κ. Λοβέρδο, παρ’ ότι είχα το δικαίωμα να το κάνω, αλλά μου το στερήσατε μόλις τώρα, κύριε Πρόεδρε. Εννοώ ότι είχα το δικαίωμα να το κάνω, αλλά δεν έχω τον χρόνο.</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 xml:space="preserve">Κυρίες και κύριοι Βουλευτές της Συμπολίτευσης, συγχαρητήρια τέλος. Όσα συγχαρητήρια πήρατε, πήρατε. Και για να εξηγούμαστε, τα πήρατε επειδή </w:t>
      </w:r>
      <w:r w:rsidRPr="00EC76E3">
        <w:rPr>
          <w:rFonts w:ascii="Arial" w:hAnsi="Arial"/>
          <w:sz w:val="24"/>
          <w:szCs w:val="24"/>
          <w:lang w:eastAsia="el-GR"/>
        </w:rPr>
        <w:lastRenderedPageBreak/>
        <w:t>ακούσατε τους επιστήμονες, τους ειδικούς, τους γιατρούς και πήρατε έγκαιρα μέτρα για την πανδημία.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lang w:eastAsia="zh-CN"/>
        </w:rPr>
        <w:t>Ποιους γιατρούς, ποιους επιστήμονες, ποιους ειδικούς άραγε; Αυτούς που δυστυχώς προχθές -Παγκόσμια Ημέρα Υγείας- προπηλακίσανε στο προαύλιο του «Ευαγγελισμού», μόνο και μόνο επειδή διαμαρτύρονταν γιατί είναι ανοχύρωτοι, απροστάτευτοι και τους ρίξατε στη μάχη με τα λιοντάρια.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sz w:val="24"/>
          <w:szCs w:val="24"/>
          <w:lang w:eastAsia="zh-CN"/>
        </w:rPr>
        <w:t xml:space="preserve">Θυμίζω ότι την ίδια στιγμή τέτοιες εκδηλώσεις διαμαρτυρίας </w:t>
      </w:r>
      <w:proofErr w:type="spellStart"/>
      <w:r w:rsidRPr="00EC76E3">
        <w:rPr>
          <w:rFonts w:ascii="Arial" w:eastAsia="SimSun" w:hAnsi="Arial" w:cs="Arial"/>
          <w:sz w:val="24"/>
          <w:szCs w:val="24"/>
          <w:lang w:eastAsia="zh-CN"/>
        </w:rPr>
        <w:t>συνέβαιναν</w:t>
      </w:r>
      <w:proofErr w:type="spellEnd"/>
      <w:r w:rsidRPr="00EC76E3">
        <w:rPr>
          <w:rFonts w:ascii="Arial" w:eastAsia="SimSun" w:hAnsi="Arial" w:cs="Arial"/>
          <w:sz w:val="24"/>
          <w:szCs w:val="24"/>
          <w:lang w:eastAsia="zh-CN"/>
        </w:rPr>
        <w:t xml:space="preserve"> παράλληλα στα προαύλια όλων των νοσοκομείων της Αττικής, δηλαδή του «Τζανείου», του «Λαϊκού», του «</w:t>
      </w:r>
      <w:proofErr w:type="spellStart"/>
      <w:r w:rsidRPr="00EC76E3">
        <w:rPr>
          <w:rFonts w:ascii="Arial" w:eastAsia="SimSun" w:hAnsi="Arial" w:cs="Arial"/>
          <w:sz w:val="24"/>
          <w:szCs w:val="24"/>
          <w:lang w:eastAsia="zh-CN"/>
        </w:rPr>
        <w:t>Αττικόν</w:t>
      </w:r>
      <w:proofErr w:type="spellEnd"/>
      <w:r w:rsidRPr="00EC76E3">
        <w:rPr>
          <w:rFonts w:ascii="Arial" w:eastAsia="SimSun" w:hAnsi="Arial" w:cs="Arial"/>
          <w:sz w:val="24"/>
          <w:szCs w:val="24"/>
          <w:lang w:eastAsia="zh-CN"/>
        </w:rPr>
        <w:t>» και ούτω καθεξής.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lang w:eastAsia="zh-CN"/>
        </w:rPr>
        <w:t xml:space="preserve">Τέλος πάντων, ευτυχώς –παρ’ όλα αυτά- που ακούσατε τους ειδικούς και τους επιστήμονες στην αρχή της κρίσης. Το ερώτημα είναι γιατί δεν τους ακούτε και τώρα. Γιατί δεν ακούτε τον εκπρόσωπο της Ελλάδας, παραδείγματος χάριν, που ο ίδιος ο Πρωθυπουργός διόρισε στους διεθνείς οργανισμούς, ο οποίος ζητά εναγωνίως να προετοιμαστούμε από τώρα για τη δεύτερη και τρίτη φάση του σχεδίου αντιμετώπισης της πανδημίας; Γιατί δεν τον ακούτε που ζητά εναγωνίως να γίνουν τεστ, περισσότερα τεστ, «όσα περισσότερα τεστ γίνεται», είπε χαρακτηριστικά. Γιατί δεν ακούτε τους </w:t>
      </w:r>
      <w:r w:rsidRPr="00EC76E3">
        <w:rPr>
          <w:rFonts w:ascii="Arial" w:eastAsia="SimSun" w:hAnsi="Arial" w:cs="Arial"/>
          <w:sz w:val="24"/>
          <w:szCs w:val="24"/>
          <w:shd w:val="clear" w:color="auto" w:fill="FFFFFF"/>
          <w:lang w:eastAsia="zh-CN"/>
        </w:rPr>
        <w:t xml:space="preserve">νοσοκομειακούς γιατρούς και την ομοσπονδία τους που ζητούν μέτρα προστασίας, προσλήψεις υγειονομικού προσωπικού, νέες μονάδες εντατικής θεραπείας και επίταξη του ιδιωτικού τομέα της υγείας;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lastRenderedPageBreak/>
        <w:t>Εδώ και καιρό έχετε στα χέρια σας μία επιστολή από τρία διαφορετικά πανεπιστήμιά μας, με την οποία σας ζητούν να προσφέρουν το προσωπικό και τον εξοπλισμό τους για τη διενέργεια μαζικών τεστ. Κύριε Μητσοτάκη, γιατί δεν απαντάτε στα τρία αυτά πανεπιστήμια;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 xml:space="preserve">Γνωρίζουμε, επίσης, από ακόμα περισσότερο καιρό, ότι το Εθνικό Κέντρο Αιμοδοσίας μπορεί να κάνει μέχρι και χίλια τεστ την ημέρα. Γιατί δεν αξιοποιείτε, επιτέλους, αυτή τη δυνατότητα;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 xml:space="preserve">Δεν φαντάζομαι βέβαια να περιμένετε τίποτα συγχαρητήρια από οποιονδήποτε εδώ μέσα επειδή συνεχίζετε να μη φέρνετε, μια εβδομάδα μάλιστα αφού σας έχουμε προειδοποιήσει δημόσια από αυτό εδώ το Βήμα, μία πράξη νομοθετικού περιεχομένου για το πάγωμα του «ΗΡΑΚΛΗ». Τα είπε πριν ο Αρχηγός μας, ας μην τα επαναλάβω και εγώ.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Όμως, αλήθεια, κύριε Μητσοτάκη, εφόσον συνεχίζετε να αρνείστε ακόμα και σήμερα να παγώσετε τον «ΗΡΑΚΛΗ» και σκοπεύετε θρασύτατα να δωρίσετε 12 δισεκατομμύρια στα αρπακτικά ταμεία, τι περιμένετε άραγε να υποθέσουμε γι’ αυτό όλοι εμείς οι Έλληνες πολίτες, μέσα στους οποίους -θυμίζω- είναι και οι ψηφοφόροι σας.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lastRenderedPageBreak/>
        <w:t xml:space="preserve">Επίσης, δεν σας συγχαίρουμε καθόλου για την έννοια της ατομικής ευθύνης. Αφήστε που υποπτευόμαστε ότι, αν χρειαστεί, θα την χρησιμοποιήσετε σαν επιχείρημα για να ρίξετε το φταίξιμο στους πολίτες.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 xml:space="preserve">Και να σας πω ένα μυστικό; Δεν μένουμε μέσα από ατομική ευθύνη, κύριε Μητσοτάκη. Μένουμε μέσα από συνειδητή επιλογή υπεράσπισης της κοινωνίας μας. Και το μάθαμε καλά αυτό τα τελευταία χρόνια, τα τελευταία χρόνια των μνημονίων σας, κύριε Μητσοτάκη, εκεί που εκποιήθηκε όλος ο δημόσιος τομέας μας και η δημόσια περιουσία μας. Από τότε μάθαμε και ξέρουμε να υπερασπιζόμαστε τη συλλογικότητα και την κοινωνία. Τότε αντιληφθήκαμε για πρώτη φορά την αξία της αλληλεγγύης. Σε μια πανδημία δεν υπάρχει ατομική ευθύνη. Υπάρχει ευθύνη της πολιτείας και του κράτους.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 xml:space="preserve">Ο τελευταίος λόγος, κύριε Μητσοτάκη, που δεν θα πάρετε άλλα συγχαρητήρια είναι η απόφασή σας να μην αντισταθείτε ούτε και τώρα στο παράνομο ιερατείο (βλ. </w:t>
      </w:r>
      <w:proofErr w:type="spellStart"/>
      <w:r w:rsidRPr="00EC76E3">
        <w:rPr>
          <w:rFonts w:ascii="Arial" w:eastAsia="SimSun" w:hAnsi="Arial" w:cs="Arial"/>
          <w:sz w:val="24"/>
          <w:szCs w:val="24"/>
          <w:shd w:val="clear" w:color="auto" w:fill="FFFFFF"/>
          <w:lang w:val="en-US" w:eastAsia="zh-CN"/>
        </w:rPr>
        <w:t>Eurogroup</w:t>
      </w:r>
      <w:proofErr w:type="spellEnd"/>
      <w:r w:rsidRPr="00EC76E3">
        <w:rPr>
          <w:rFonts w:ascii="Arial" w:eastAsia="SimSun" w:hAnsi="Arial" w:cs="Arial"/>
          <w:sz w:val="24"/>
          <w:szCs w:val="24"/>
          <w:shd w:val="clear" w:color="auto" w:fill="FFFFFF"/>
          <w:lang w:eastAsia="zh-CN"/>
        </w:rPr>
        <w:t xml:space="preserve">) της ηγεσίας της Ευρωπαϊκής Ένωσης. Είναι η ίδια Ένωση που μας την παρουσιάζετε όλα αυτά τα χρόνια σαν τη μοναδική ασπίδα προστασίας μας, την οποία δεν πρέπει σε </w:t>
      </w:r>
      <w:proofErr w:type="spellStart"/>
      <w:r w:rsidRPr="00EC76E3">
        <w:rPr>
          <w:rFonts w:ascii="Arial" w:eastAsia="SimSun" w:hAnsi="Arial" w:cs="Arial"/>
          <w:sz w:val="24"/>
          <w:szCs w:val="24"/>
          <w:shd w:val="clear" w:color="auto" w:fill="FFFFFF"/>
          <w:lang w:eastAsia="zh-CN"/>
        </w:rPr>
        <w:t>καμμία</w:t>
      </w:r>
      <w:proofErr w:type="spellEnd"/>
      <w:r w:rsidRPr="00EC76E3">
        <w:rPr>
          <w:rFonts w:ascii="Arial" w:eastAsia="SimSun" w:hAnsi="Arial" w:cs="Arial"/>
          <w:sz w:val="24"/>
          <w:szCs w:val="24"/>
          <w:shd w:val="clear" w:color="auto" w:fill="FFFFFF"/>
          <w:lang w:eastAsia="zh-CN"/>
        </w:rPr>
        <w:t xml:space="preserve"> περίπτωση να χάσουμε. Βλέπετε τι κάνει τώρα αυτή η Ένωση. Εκβιάζει ο ένας τον άλλον. Κλέβει το υγειονομικό υλικό ο ένας του άλλου. Η δε Γερμανία και η Ολλανδία δεν κάνουν τίποτε άλλο από το να απαιτούν, εκβιάζοντάς μας, να πάρουμε νέα δάνεια, νέα μνημόνια.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sz w:val="24"/>
          <w:szCs w:val="24"/>
          <w:shd w:val="clear" w:color="auto" w:fill="FFFFFF"/>
          <w:lang w:eastAsia="zh-CN"/>
        </w:rPr>
        <w:lastRenderedPageBreak/>
        <w:t xml:space="preserve">Αυτή η Ευρώπη, λοιπόν, κύριε Μητσοτάκη, της οποίας είστε ο υποδειγματικός κρατούμενος, μέσα στην </w:t>
      </w:r>
      <w:proofErr w:type="spellStart"/>
      <w:r w:rsidRPr="00EC76E3">
        <w:rPr>
          <w:rFonts w:ascii="Arial" w:eastAsia="SimSun" w:hAnsi="Arial" w:cs="Arial"/>
          <w:sz w:val="24"/>
          <w:szCs w:val="24"/>
          <w:shd w:val="clear" w:color="auto" w:fill="FFFFFF"/>
          <w:lang w:eastAsia="zh-CN"/>
        </w:rPr>
        <w:t>καταρρέουσα</w:t>
      </w:r>
      <w:proofErr w:type="spellEnd"/>
      <w:r w:rsidRPr="00EC76E3">
        <w:rPr>
          <w:rFonts w:ascii="Arial" w:eastAsia="SimSun" w:hAnsi="Arial" w:cs="Arial"/>
          <w:sz w:val="24"/>
          <w:szCs w:val="24"/>
          <w:shd w:val="clear" w:color="auto" w:fill="FFFFFF"/>
          <w:lang w:eastAsia="zh-CN"/>
        </w:rPr>
        <w:t xml:space="preserve"> τώρα πια ασφάλεια του κελιού σας, ή θα φτιαχτεί από την αρχή από κινήματα σαν το δικό μας, το</w:t>
      </w:r>
      <w:r w:rsidRPr="00EC76E3">
        <w:rPr>
          <w:rFonts w:ascii="Arial" w:eastAsia="SimSun" w:hAnsi="Arial" w:cs="Arial"/>
          <w:sz w:val="24"/>
          <w:szCs w:val="24"/>
          <w:lang w:eastAsia="zh-CN"/>
        </w:rPr>
        <w:t xml:space="preserve"> </w:t>
      </w:r>
      <w:proofErr w:type="spellStart"/>
      <w:r w:rsidRPr="00EC76E3">
        <w:rPr>
          <w:rFonts w:ascii="Arial" w:eastAsia="SimSun" w:hAnsi="Arial" w:cs="Arial"/>
          <w:sz w:val="24"/>
          <w:szCs w:val="24"/>
          <w:lang w:val="en-US" w:eastAsia="zh-CN"/>
        </w:rPr>
        <w:t>DiEM</w:t>
      </w:r>
      <w:proofErr w:type="spellEnd"/>
      <w:r w:rsidRPr="00EC76E3">
        <w:rPr>
          <w:rFonts w:ascii="Arial" w:eastAsia="SimSun" w:hAnsi="Arial" w:cs="Arial"/>
          <w:sz w:val="24"/>
          <w:szCs w:val="24"/>
          <w:lang w:eastAsia="zh-CN"/>
        </w:rPr>
        <w:t xml:space="preserve">25, ή θα διαλυθεί πολύ σύντομα εις τα εξ ων </w:t>
      </w:r>
      <w:proofErr w:type="spellStart"/>
      <w:r w:rsidRPr="00EC76E3">
        <w:rPr>
          <w:rFonts w:ascii="Arial" w:eastAsia="SimSun" w:hAnsi="Arial" w:cs="Arial"/>
          <w:sz w:val="24"/>
          <w:szCs w:val="24"/>
          <w:lang w:eastAsia="zh-CN"/>
        </w:rPr>
        <w:t>συνετέθη</w:t>
      </w:r>
      <w:proofErr w:type="spellEnd"/>
      <w:r w:rsidRPr="00EC76E3">
        <w:rPr>
          <w:rFonts w:ascii="Arial" w:eastAsia="SimSun" w:hAnsi="Arial" w:cs="Arial"/>
          <w:sz w:val="24"/>
          <w:szCs w:val="24"/>
          <w:lang w:eastAsia="zh-CN"/>
        </w:rPr>
        <w:t xml:space="preserve">.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lang w:eastAsia="zh-CN"/>
        </w:rPr>
        <w:t xml:space="preserve">Από αυτή τη διπλή κρίση που έρχεται, δεν θα πάμε σε σκληρότερα και αυταρχικότερα </w:t>
      </w:r>
      <w:r w:rsidRPr="00EC76E3">
        <w:rPr>
          <w:rFonts w:ascii="Arial" w:eastAsia="SimSun" w:hAnsi="Arial" w:cs="Arial"/>
          <w:sz w:val="24"/>
          <w:szCs w:val="24"/>
          <w:shd w:val="clear" w:color="auto" w:fill="FFFFFF"/>
          <w:lang w:eastAsia="zh-CN"/>
        </w:rPr>
        <w:t xml:space="preserve">συστήματα. Αντιθέτως, θα πάμε σε δημοκρατικές, ανοιχτές κοινωνίες, με λογοδοσία στους λαούς και ισχυρά δημόσια συστήματα. Όταν με το καλό νικηθεί ο </w:t>
      </w:r>
      <w:r w:rsidRPr="00EC76E3">
        <w:rPr>
          <w:rFonts w:ascii="Arial" w:eastAsia="SimSun" w:hAnsi="Arial" w:cs="Arial"/>
          <w:sz w:val="24"/>
          <w:szCs w:val="24"/>
          <w:lang w:val="en-US" w:eastAsia="zh-CN"/>
        </w:rPr>
        <w:t>COVID</w:t>
      </w:r>
      <w:r w:rsidRPr="00EC76E3">
        <w:rPr>
          <w:rFonts w:ascii="Arial" w:eastAsia="SimSun" w:hAnsi="Arial" w:cs="Arial"/>
          <w:sz w:val="24"/>
          <w:szCs w:val="24"/>
          <w:lang w:eastAsia="zh-CN"/>
        </w:rPr>
        <w:t xml:space="preserve">-19, έκπληκτος ο Πρωθυπουργός της χώρας θα αντιληφθεί ότι θα ηττηθεί και ένας άλλος ιός, πιο απάνθρωπος, ο </w:t>
      </w:r>
      <w:r w:rsidRPr="00EC76E3">
        <w:rPr>
          <w:rFonts w:ascii="Arial" w:eastAsia="SimSun" w:hAnsi="Arial" w:cs="Arial"/>
          <w:sz w:val="24"/>
          <w:szCs w:val="24"/>
          <w:shd w:val="clear" w:color="auto" w:fill="FFFFFF"/>
          <w:lang w:eastAsia="zh-CN"/>
        </w:rPr>
        <w:t xml:space="preserve">παγκόσμιος νεοφιλελευθερισμός.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 xml:space="preserve">Τότε όλοι εμείς οι ελεύθεροι άνθρωποι αυτού του κόσμου θα επαναλάβουμε «ουδέν κακόν αμιγές καλού» και θα συνεχίσουμε μπροστά, ενώ εσείς, κύριε Πρωθυπουργέ, θα συνεχίσετε να μένετε από συνήθεια πλέον στο κελί σας διερωτώμενος πώς είναι δυνατόν ο καπιταλισμός σας να άντεξε τον Μαρξ, τον Λένιν, τον Τσε </w:t>
      </w:r>
      <w:proofErr w:type="spellStart"/>
      <w:r w:rsidRPr="00EC76E3">
        <w:rPr>
          <w:rFonts w:ascii="Arial" w:eastAsia="SimSun" w:hAnsi="Arial" w:cs="Arial"/>
          <w:sz w:val="24"/>
          <w:szCs w:val="24"/>
          <w:shd w:val="clear" w:color="auto" w:fill="FFFFFF"/>
          <w:lang w:eastAsia="zh-CN"/>
        </w:rPr>
        <w:t>Γκεβάρα</w:t>
      </w:r>
      <w:proofErr w:type="spellEnd"/>
      <w:r w:rsidRPr="00EC76E3">
        <w:rPr>
          <w:rFonts w:ascii="Arial" w:eastAsia="SimSun" w:hAnsi="Arial" w:cs="Arial"/>
          <w:sz w:val="24"/>
          <w:szCs w:val="24"/>
          <w:shd w:val="clear" w:color="auto" w:fill="FFFFFF"/>
          <w:lang w:eastAsia="zh-CN"/>
        </w:rPr>
        <w:t xml:space="preserve"> και κυρίως πώς είναι δυνατόν να άντεξε τόσα χρόνια έχοντας απέναντί του το συμφέρον όλων των λαών του κόσμου, για να καταρρεύσει τελικά αναπάντεχα, τόσο απρόσμενα, μόλις αποκαλύφθηκε άξαφνα πόσο ανοχύρωτους αφήνει τους πολίτες η τυφλή και ανεξέλεγκτη λατρεία του κέρδους και των αγορών, που εξαφάνισαν παντού, σταδιακά, κάθε είδους δημόσια προστασία και άφησαν στη θέση τους αδίστακτους </w:t>
      </w:r>
      <w:r w:rsidRPr="00EC76E3">
        <w:rPr>
          <w:rFonts w:ascii="Arial" w:eastAsia="SimSun" w:hAnsi="Arial" w:cs="Arial"/>
          <w:sz w:val="24"/>
          <w:szCs w:val="24"/>
          <w:shd w:val="clear" w:color="auto" w:fill="FFFFFF"/>
          <w:lang w:eastAsia="zh-CN"/>
        </w:rPr>
        <w:lastRenderedPageBreak/>
        <w:t xml:space="preserve">αρπακτικούς ιδιώτες, τους γνωστούς σας παρασιτικούς </w:t>
      </w:r>
      <w:proofErr w:type="spellStart"/>
      <w:r w:rsidRPr="00EC76E3">
        <w:rPr>
          <w:rFonts w:ascii="Arial" w:eastAsia="SimSun" w:hAnsi="Arial" w:cs="Arial"/>
          <w:sz w:val="24"/>
          <w:szCs w:val="24"/>
          <w:shd w:val="clear" w:color="auto" w:fill="FFFFFF"/>
          <w:lang w:eastAsia="zh-CN"/>
        </w:rPr>
        <w:t>ολιγάρχες</w:t>
      </w:r>
      <w:proofErr w:type="spellEnd"/>
      <w:r w:rsidRPr="00EC76E3">
        <w:rPr>
          <w:rFonts w:ascii="Arial" w:eastAsia="SimSun" w:hAnsi="Arial" w:cs="Arial"/>
          <w:sz w:val="24"/>
          <w:szCs w:val="24"/>
          <w:shd w:val="clear" w:color="auto" w:fill="FFFFFF"/>
          <w:lang w:eastAsia="zh-CN"/>
        </w:rPr>
        <w:t>, να προσπαθούν να αισχροκερδήσουν ακόμα μία φορά από τη σπάνια ευκαιρία αύξησης κερδών που τους προσέφερε αυτή η πανδημία.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 xml:space="preserve">Το ακούσατε; «Ευκαιρία»! Έτσι την είδαν, κύριε Πρωθυπουργέ, γιατί τόσο απάνθρωπος, αδιέξοδος και παρανοϊκός είναι ο νεοφιλελευθερισμός που εσείς υποστηρίζετε.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Σας ευχαριστώ πολύ.</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b/>
          <w:sz w:val="24"/>
          <w:szCs w:val="24"/>
          <w:lang w:eastAsia="zh-CN"/>
        </w:rPr>
        <w:t xml:space="preserve">ΠΡΟΕΔΡΕΥΩΝ (Απόστολος </w:t>
      </w:r>
      <w:proofErr w:type="spellStart"/>
      <w:r w:rsidRPr="00EC76E3">
        <w:rPr>
          <w:rFonts w:ascii="Arial" w:eastAsia="SimSun" w:hAnsi="Arial" w:cs="Arial"/>
          <w:b/>
          <w:sz w:val="24"/>
          <w:szCs w:val="24"/>
          <w:lang w:eastAsia="zh-CN"/>
        </w:rPr>
        <w:t>Αβδελάς</w:t>
      </w:r>
      <w:proofErr w:type="spellEnd"/>
      <w:r w:rsidRPr="00EC76E3">
        <w:rPr>
          <w:rFonts w:ascii="Arial" w:eastAsia="SimSun" w:hAnsi="Arial" w:cs="Arial"/>
          <w:b/>
          <w:sz w:val="24"/>
          <w:szCs w:val="24"/>
          <w:lang w:eastAsia="zh-CN"/>
        </w:rPr>
        <w:t xml:space="preserve">): </w:t>
      </w:r>
      <w:r w:rsidRPr="00EC76E3">
        <w:rPr>
          <w:rFonts w:ascii="Arial" w:eastAsia="SimSun" w:hAnsi="Arial" w:cs="Arial"/>
          <w:sz w:val="24"/>
          <w:szCs w:val="24"/>
          <w:lang w:eastAsia="zh-CN"/>
        </w:rPr>
        <w:t xml:space="preserve"> Κι εγώ ευχαριστώ πολύ.</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lang w:eastAsia="zh-CN"/>
        </w:rPr>
        <w:t xml:space="preserve">Τον λόγο έχει ο κ. </w:t>
      </w:r>
      <w:r w:rsidRPr="00EC76E3">
        <w:rPr>
          <w:rFonts w:ascii="Arial" w:eastAsia="SimSun" w:hAnsi="Arial" w:cs="Arial"/>
          <w:sz w:val="24"/>
          <w:szCs w:val="24"/>
          <w:shd w:val="clear" w:color="auto" w:fill="FFFFFF"/>
          <w:lang w:eastAsia="zh-CN"/>
        </w:rPr>
        <w:t xml:space="preserve">Κωνσταντίνος </w:t>
      </w:r>
      <w:proofErr w:type="spellStart"/>
      <w:r w:rsidRPr="00EC76E3">
        <w:rPr>
          <w:rFonts w:ascii="Arial" w:eastAsia="SimSun" w:hAnsi="Arial" w:cs="Arial"/>
          <w:sz w:val="24"/>
          <w:szCs w:val="24"/>
          <w:shd w:val="clear" w:color="auto" w:fill="FFFFFF"/>
          <w:lang w:eastAsia="zh-CN"/>
        </w:rPr>
        <w:t>Χήτας</w:t>
      </w:r>
      <w:proofErr w:type="spellEnd"/>
      <w:r w:rsidRPr="00EC76E3">
        <w:rPr>
          <w:rFonts w:ascii="Arial" w:eastAsia="SimSun" w:hAnsi="Arial" w:cs="Arial"/>
          <w:sz w:val="24"/>
          <w:szCs w:val="24"/>
          <w:shd w:val="clear" w:color="auto" w:fill="FFFFFF"/>
          <w:lang w:eastAsia="zh-CN"/>
        </w:rPr>
        <w:t xml:space="preserve"> από την Ελληνική Λύση.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b/>
          <w:sz w:val="24"/>
          <w:szCs w:val="24"/>
          <w:lang w:eastAsia="zh-CN"/>
        </w:rPr>
        <w:t xml:space="preserve">ΚΩΝΣΤΑΝΤΙΝΟΣ ΧΗΤΑΣ: </w:t>
      </w:r>
      <w:r w:rsidRPr="00EC76E3">
        <w:rPr>
          <w:rFonts w:ascii="Arial" w:eastAsia="SimSun" w:hAnsi="Arial" w:cs="Arial"/>
          <w:sz w:val="24"/>
          <w:szCs w:val="24"/>
          <w:lang w:eastAsia="zh-CN"/>
        </w:rPr>
        <w:t xml:space="preserve">Ευχαριστώ, κύριε Πρόεδρε.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lang w:eastAsia="zh-CN"/>
        </w:rPr>
        <w:t>Είναι πολλά αυτά που θέλω να πω και ο</w:t>
      </w:r>
      <w:r w:rsidRPr="00EC76E3">
        <w:rPr>
          <w:rFonts w:ascii="Arial" w:eastAsia="SimSun" w:hAnsi="Arial" w:cs="Arial"/>
          <w:sz w:val="24"/>
          <w:szCs w:val="24"/>
          <w:shd w:val="clear" w:color="auto" w:fill="FFFFFF"/>
          <w:lang w:eastAsia="zh-CN"/>
        </w:rPr>
        <w:t xml:space="preserve"> χρόνος είναι ελάχιστος. Ευτυχώς που υπάρχει αυτό το ιερό Βήμα εδώ και μπορούμε να εκφραζόμαστε, να μιλάμε και να λέμε τις απόψεις μας γιατί είναι πρωτοφανές αυτό που ζούμε. Θα ξεκινήσω -δεν είναι ακριβώς παράπονο- με μια καταγραφή της πραγματικότητας και επισήμανση αυτής.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 xml:space="preserve">Είναι πραγματικά απίστευτο να μην μπορείς να εκφραστείς. Τόσο καιρό που είμαστε όλοι στο σπίτι μας θέλω να επισημάνω ότι -και θα το συνδέσω τώρα με τα κανάλια και τους τηλεοπτικούς σταθμούς- έχει μιλήσει κάθε καρυδιάς καρύδι. Έχει βγει ο κάθε απίθανος τύπος σε συνεντεύξεις, σε </w:t>
      </w:r>
      <w:r w:rsidRPr="00EC76E3">
        <w:rPr>
          <w:rFonts w:ascii="Arial" w:eastAsia="SimSun" w:hAnsi="Arial" w:cs="Arial"/>
          <w:sz w:val="24"/>
          <w:szCs w:val="24"/>
          <w:shd w:val="clear" w:color="auto" w:fill="FFFFFF"/>
          <w:lang w:val="en-US" w:eastAsia="zh-CN"/>
        </w:rPr>
        <w:t>Skype</w:t>
      </w:r>
      <w:r w:rsidRPr="00EC76E3">
        <w:rPr>
          <w:rFonts w:ascii="Arial" w:eastAsia="SimSun" w:hAnsi="Arial" w:cs="Arial"/>
          <w:sz w:val="24"/>
          <w:szCs w:val="24"/>
          <w:shd w:val="clear" w:color="auto" w:fill="FFFFFF"/>
          <w:lang w:eastAsia="zh-CN"/>
        </w:rPr>
        <w:t xml:space="preserve">, </w:t>
      </w:r>
      <w:r w:rsidRPr="00EC76E3">
        <w:rPr>
          <w:rFonts w:ascii="Arial" w:eastAsia="SimSun" w:hAnsi="Arial" w:cs="Arial"/>
          <w:sz w:val="24"/>
          <w:szCs w:val="24"/>
          <w:shd w:val="clear" w:color="auto" w:fill="FFFFFF"/>
          <w:lang w:eastAsia="zh-CN"/>
        </w:rPr>
        <w:lastRenderedPageBreak/>
        <w:t xml:space="preserve">σε ζωντανές συνδέσεις. Ακόμα και τώρα που χρειάζεται να καλύψουν πολύ μεγάλο τηλεοπτικό χρόνο με πάνελ, με παράθυρα, με καλεσμένους, ένας χριστιανός συνάδελφος δεν βγήκε να μας καλέσει, να μας πάρει στο Skype, να βγούμε από το τηλέφωνο να πούμε μία κουβέντα, να πούμε κάτι για τον </w:t>
      </w:r>
      <w:proofErr w:type="spellStart"/>
      <w:r w:rsidRPr="00EC76E3">
        <w:rPr>
          <w:rFonts w:ascii="Arial" w:eastAsia="SimSun" w:hAnsi="Arial" w:cs="Arial"/>
          <w:sz w:val="24"/>
          <w:szCs w:val="24"/>
          <w:shd w:val="clear" w:color="auto" w:fill="FFFFFF"/>
          <w:lang w:eastAsia="zh-CN"/>
        </w:rPr>
        <w:t>κορωνοϊό</w:t>
      </w:r>
      <w:proofErr w:type="spellEnd"/>
      <w:r w:rsidRPr="00EC76E3">
        <w:rPr>
          <w:rFonts w:ascii="Arial" w:eastAsia="SimSun" w:hAnsi="Arial" w:cs="Arial"/>
          <w:sz w:val="24"/>
          <w:szCs w:val="24"/>
          <w:shd w:val="clear" w:color="auto" w:fill="FFFFFF"/>
          <w:lang w:eastAsia="zh-CN"/>
        </w:rPr>
        <w:t xml:space="preserve">.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Είναι απίστευτο! Κάνω αυτή τη δουλειά είκοσι επτά χρόνια. Περίμενα ότι όταν με το καλό θα γινόμουν Βουλευτής –όταν είχα βάλει υποψηφιότητα και αφού ο κόσμος με τίμησε με την ψήφο του- κάποιοι συνάδελφοι θα μου έδιναν τη δυνατότητα να μιλάω. Απίστευτο! Να πω, λοιπόν, ότι έχουμε και Skype, έχουμε και τηλέφωνα. Μπορείτε να μας καλέσετε. Είναι απίστευτο! Το μοναδικό Βήμα που έχουμε είναι αυτό εδώ το ιερό Βήμα.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 xml:space="preserve">Οπότε στον πολύ λίγο χρόνο που έχω θα μου επιτρέψετε να πω, απευθυνόμενος στη Νέα Δημοκρατία, το εξής: Δεν τον ξέρω τον κύριο. Απλά το πρωί ερχόμενος στη Βουλή άκουγα ραδιόφωνο και στο ζάπινγκ που κάνω, έπεσα σε ένα πολύ ασφαλές για εσάς ραδιοφωνικό περιβάλλον, το ραδιόφωνο του «ΣΚΑΪ», όπου μιλούσε ο κ. Ρωμανός. Είναι ο Διευθυντής Επικοινωνίας της Νέας Δημοκρατίας ο κ. Ρωμανός. Δεν τον ξέρω τον κύριο ποιος είναι. Μπήκα λίγο στο ίντερνετ, τον είδα, πιτσιρικάς είναι σε ηλικία και είναι κρίμα επειδή είναι πολύ νέος -τριαντάρης, ούτε καν τριάντα- να είναι ψεύτης, να λέει ψέματα.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lastRenderedPageBreak/>
        <w:t xml:space="preserve">Είναι κακή η αρχή που κάνετε, κύριε Ρωμανέ, από το πόστο που έχετε. Δεν μπορείτε να λέτε -ξαναλέω στο ασφαλές περιβάλλον του ΣΚΑΪ, όπου χαριεντιζόσασταν εκεί με τον δημοσιογράφο- ότι είναι ψεύτες αυτοί που λένε -γιατί αυτά λέγατε- ότι κυκλοφορούν οι μετανάστες -όπως εσείς λέτε, εγώ θα πω λαθρομετανάστες- ενώ οι Έλληνες είναι κλεισμένοι στα σπίτια τους. Ποιοι είναι ψεύτες; Αυτοί που τα λένε ή εσείς που λέτε το ψέμα αυτό; Είστε ψεύτης, δυστυχώς.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Είπατε, επίσης, ότι είναι ψεύτες αυτοί που επικαλούνται ότι η ΔΕΗ ή ο κ. Χατζηδάκης κάνει την προσφορά όχι μέσω του πολίτη και ότι δεν την πληρώνει ο πολίτης, αλλά η ΔΕΗ. Εσείς είστε ψεύτης και γενικότερα να ξέρετε κάτι. Αυτό το αλισβερίσι με τα μέσα ενημέρωσης, στο οποίο αναφέρθηκε και ο Πρωθυπουργός, δεν θα σας βγει σε καλό. Ξέρετε καλά ότι η ιστορία κάνει κύκλους και όταν βρεθείτε κάποια στιγμή «στο ταπί» -γιατί θα βρεθείτε κάποια στιγμή, δεν θα είστε μια ζωή οι καλύτεροι, όπως τα παρουσιάζουν τα μέσα ενημέρωσης και οι εταιρίες δημοσκοπήσεων- τότε θα δείτε πλάτες γυρισμένες.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 xml:space="preserve">Κάναμε μία ερώτηση στον Υπουργό Οικονομικών. Δεν μας απάντησε. Ήθελα να το θέσω κι εγώ σήμερα. Τι θα πει «θεσμοί»; Θεσμοί δεν είναι η τρόικα; Δεν λέτε ότι έχουμε βγει από τα μνημόνια; Δεν λέτε ότι δεν υπάρχουν μνημόνια; Άρα, πώς μπορεί η τρόικα, οι θεσμοί να απαγορεύουν την άρση, αν θέλετε, πλειστηριασμών της πρώτης κατοικίας; Γιατί αυτό κάνουν. Και όταν ρωτήθηκε </w:t>
      </w:r>
      <w:r w:rsidRPr="00EC76E3">
        <w:rPr>
          <w:rFonts w:ascii="Arial" w:eastAsia="SimSun" w:hAnsi="Arial" w:cs="Arial"/>
          <w:sz w:val="24"/>
          <w:szCs w:val="24"/>
          <w:shd w:val="clear" w:color="auto" w:fill="FFFFFF"/>
          <w:lang w:eastAsia="zh-CN"/>
        </w:rPr>
        <w:lastRenderedPageBreak/>
        <w:t>ο Υπουργός σήμερα, είπε «θα δούμε τι θα κάνουμε». Δεν είπε «το διαψεύδω αυτό κατηγορηματικά».</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 xml:space="preserve">Άρα, επειδή ο Απρίλης θα βγει γρήγορα και θα βγούμε από τον </w:t>
      </w:r>
      <w:proofErr w:type="spellStart"/>
      <w:r w:rsidRPr="00EC76E3">
        <w:rPr>
          <w:rFonts w:ascii="Arial" w:eastAsia="SimSun" w:hAnsi="Arial" w:cs="Arial"/>
          <w:sz w:val="24"/>
          <w:szCs w:val="24"/>
          <w:shd w:val="clear" w:color="auto" w:fill="FFFFFF"/>
          <w:lang w:eastAsia="zh-CN"/>
        </w:rPr>
        <w:t>κορωνοϊό</w:t>
      </w:r>
      <w:proofErr w:type="spellEnd"/>
      <w:r w:rsidRPr="00EC76E3">
        <w:rPr>
          <w:rFonts w:ascii="Arial" w:eastAsia="SimSun" w:hAnsi="Arial" w:cs="Arial"/>
          <w:sz w:val="24"/>
          <w:szCs w:val="24"/>
          <w:shd w:val="clear" w:color="auto" w:fill="FFFFFF"/>
          <w:lang w:eastAsia="zh-CN"/>
        </w:rPr>
        <w:t xml:space="preserve">, από την πανδημία, πολύ φοβάμαι τι θα συναντήσουμε όταν θα βγούμε από την πανδημία του </w:t>
      </w:r>
      <w:proofErr w:type="spellStart"/>
      <w:r w:rsidRPr="00EC76E3">
        <w:rPr>
          <w:rFonts w:ascii="Arial" w:eastAsia="SimSun" w:hAnsi="Arial" w:cs="Arial"/>
          <w:sz w:val="24"/>
          <w:szCs w:val="24"/>
          <w:shd w:val="clear" w:color="auto" w:fill="FFFFFF"/>
          <w:lang w:eastAsia="zh-CN"/>
        </w:rPr>
        <w:t>κορωνοϊού</w:t>
      </w:r>
      <w:proofErr w:type="spellEnd"/>
      <w:r w:rsidRPr="00EC76E3">
        <w:rPr>
          <w:rFonts w:ascii="Arial" w:eastAsia="SimSun" w:hAnsi="Arial" w:cs="Arial"/>
          <w:sz w:val="24"/>
          <w:szCs w:val="24"/>
          <w:shd w:val="clear" w:color="auto" w:fill="FFFFFF"/>
          <w:lang w:eastAsia="zh-CN"/>
        </w:rPr>
        <w:t xml:space="preserve">, τι θα συναντήσουμε στη χώρα μας, όπου συνεχίζετε να διαχέετε παράνομους μετανάστες δεξιά και αριστερά, τι θα συναντήσουμε όταν ο κόσμος επιστρέψει στις δουλειές του, όταν θα δει ότι οι επιχειρηματίες δεν θα μπορούν να ανταποκριθούν γιατί τα μέτρα που παίρνετε είναι λανθασμένα.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shd w:val="clear" w:color="auto" w:fill="FFFFFF"/>
          <w:lang w:eastAsia="zh-CN"/>
        </w:rPr>
      </w:pPr>
      <w:r w:rsidRPr="00EC76E3">
        <w:rPr>
          <w:rFonts w:ascii="Arial" w:eastAsia="SimSun" w:hAnsi="Arial" w:cs="Arial"/>
          <w:sz w:val="24"/>
          <w:szCs w:val="24"/>
          <w:shd w:val="clear" w:color="auto" w:fill="FFFFFF"/>
          <w:lang w:eastAsia="zh-CN"/>
        </w:rPr>
        <w:t xml:space="preserve">Κύριε </w:t>
      </w:r>
      <w:proofErr w:type="spellStart"/>
      <w:r w:rsidRPr="00EC76E3">
        <w:rPr>
          <w:rFonts w:ascii="Arial" w:eastAsia="SimSun" w:hAnsi="Arial" w:cs="Arial"/>
          <w:sz w:val="24"/>
          <w:szCs w:val="24"/>
          <w:shd w:val="clear" w:color="auto" w:fill="FFFFFF"/>
          <w:lang w:eastAsia="zh-CN"/>
        </w:rPr>
        <w:t>Βρούτση</w:t>
      </w:r>
      <w:proofErr w:type="spellEnd"/>
      <w:r w:rsidRPr="00EC76E3">
        <w:rPr>
          <w:rFonts w:ascii="Arial" w:eastAsia="SimSun" w:hAnsi="Arial" w:cs="Arial"/>
          <w:sz w:val="24"/>
          <w:szCs w:val="24"/>
          <w:shd w:val="clear" w:color="auto" w:fill="FFFFFF"/>
          <w:lang w:eastAsia="zh-CN"/>
        </w:rPr>
        <w:t xml:space="preserve">, είπατε πριν από λίγο και παραδεχθήκατε ότι μπαίνουμε πλέον σε ανεργία. Είπατε ότι έπεσε η ανεργία 2,1%, όμως αυτό το πράγμα θα κοπεί τώρα.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Τι θα γίνουν τα ελλείμματα τα οποία δημιουργούνται αυτή τη στιγμή στις επιχειρήσεις, στις εταιρείες, στους επαγγελματίες, στους ελεύθερους επαγγελματίες και τα λοιπά; Λέτε «ωραία, μην τα πληρώνετε, ρε παιδιά, βάλτε τα δυο μήνες μετά, τρεις μήνες μετά, τέσσερις». Μα, θα κληθώ να τα πληρώσω! Χωρίς να παράγω, χωρίς να εισπράττω, χωρίς να πουλάω, πώς θα τα πληρώσω; Άρα, η ανεργία θα έρθει, όπως και να έχει.</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lastRenderedPageBreak/>
        <w:t>Για το ενοίκιο που είπατε, αφορά στους μεγάλους. Υπάρχουν πολλές μικρές εταιρείες και επιχειρήσεις που πληρώνουν δύο, τρία, τέσσερα, πέντε χιλιάρικα ενοίκιο τον μήνα στις επιχειρήσεις τους και είναι κλειστές. Δυο, τρεις μήνες, τελείωσαν αυτοί οι άνθρωποι, δεν μπορούν να ανταποκριθούν.</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Πάμε τώρα σε ένα άλλο θέμα και θα κλείσω με αυτό, κύριε Πρόεδρε, και ευχαριστώ πολύ για την ανοχή σας.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b/>
          <w:bCs/>
          <w:color w:val="201F1E"/>
          <w:sz w:val="24"/>
          <w:szCs w:val="24"/>
          <w:shd w:val="clear" w:color="auto" w:fill="FFFFFF"/>
          <w:lang w:eastAsia="el-GR"/>
        </w:rPr>
        <w:t xml:space="preserve">ΠΡΟΕΔΡΕΥΩΝ (Απόστολος </w:t>
      </w:r>
      <w:proofErr w:type="spellStart"/>
      <w:r w:rsidRPr="00EC76E3">
        <w:rPr>
          <w:rFonts w:ascii="Arial" w:hAnsi="Arial" w:cs="Arial"/>
          <w:b/>
          <w:bCs/>
          <w:color w:val="201F1E"/>
          <w:sz w:val="24"/>
          <w:szCs w:val="24"/>
          <w:shd w:val="clear" w:color="auto" w:fill="FFFFFF"/>
          <w:lang w:eastAsia="el-GR"/>
        </w:rPr>
        <w:t>Αβδελάς</w:t>
      </w:r>
      <w:proofErr w:type="spellEnd"/>
      <w:r w:rsidRPr="00EC76E3">
        <w:rPr>
          <w:rFonts w:ascii="Arial" w:hAnsi="Arial" w:cs="Arial"/>
          <w:b/>
          <w:bCs/>
          <w:color w:val="201F1E"/>
          <w:sz w:val="24"/>
          <w:szCs w:val="24"/>
          <w:shd w:val="clear" w:color="auto" w:fill="FFFFFF"/>
          <w:lang w:eastAsia="el-GR"/>
        </w:rPr>
        <w:t xml:space="preserve">): </w:t>
      </w:r>
      <w:r w:rsidRPr="00EC76E3">
        <w:rPr>
          <w:rFonts w:ascii="Arial" w:hAnsi="Arial" w:cs="Arial"/>
          <w:color w:val="201F1E"/>
          <w:sz w:val="24"/>
          <w:szCs w:val="24"/>
          <w:shd w:val="clear" w:color="auto" w:fill="FFFFFF"/>
          <w:lang w:eastAsia="el-GR"/>
        </w:rPr>
        <w:t xml:space="preserve">Παρακαλώ.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b/>
          <w:bCs/>
          <w:color w:val="201F1E"/>
          <w:sz w:val="24"/>
          <w:szCs w:val="24"/>
          <w:shd w:val="clear" w:color="auto" w:fill="FFFFFF"/>
          <w:lang w:eastAsia="el-GR"/>
        </w:rPr>
        <w:t xml:space="preserve">ΚΩΝΣΤΑΝΤΙΝΟΣ ΧΗΤΑΣ: </w:t>
      </w:r>
      <w:r w:rsidRPr="00EC76E3">
        <w:rPr>
          <w:rFonts w:ascii="Arial" w:hAnsi="Arial" w:cs="Arial"/>
          <w:color w:val="201F1E"/>
          <w:sz w:val="24"/>
          <w:szCs w:val="24"/>
          <w:shd w:val="clear" w:color="auto" w:fill="FFFFFF"/>
          <w:lang w:eastAsia="el-GR"/>
        </w:rPr>
        <w:t>Ακούστε λίγο κάτι και απευθύνομαι πάλι σε όλους αυτούς που λένε ότι δεν έχετε γεμίσει, γιατί αυτό έχετε κάνει, έχετε εκμεταλλευτεί την παρουσία του κόσμου και των Ελλήνων στα σπίτια και έχετε γεμίσει την Ελλάδα με λαθρομετανάστες.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Και θα σας πω και το εξής: Σήμερα το πρωί έλαβα αυτές τις φωτογραφίες -και θα τις καταθέσω στα Πρακτικά- και παρακαλώ πολύ όλους τους συναδέλφους να πάρουν αυτές τις φωτογραφίες οι οποίες είναι έγχρωμες. Έλαβα πενήντα πέντε φωτογραφίες από τη Μόρια. Είναι απίστευτο το μίσος που βγάζουν αυτοί οι λαθρομετανάστες -τους οποίους έχουμε περιμαζέψει, τους πληρώνουμε, τους ταΐζουμε, τους έχουν δώσει στέγη, τα πάντα- για την Ελλάδα, για οτιδήποτε θυμίζει Ελλάδα και οτιδήποτε θυμίζει χριστιανισμό. Έχουν καταστρέψει τα πάντα, κατεστραμμένες περιουσίες, αγροικίες στις </w:t>
      </w:r>
      <w:r w:rsidRPr="00EC76E3">
        <w:rPr>
          <w:rFonts w:ascii="Arial" w:hAnsi="Arial" w:cs="Arial"/>
          <w:color w:val="201F1E"/>
          <w:sz w:val="24"/>
          <w:szCs w:val="24"/>
          <w:shd w:val="clear" w:color="auto" w:fill="FFFFFF"/>
          <w:lang w:eastAsia="el-GR"/>
        </w:rPr>
        <w:lastRenderedPageBreak/>
        <w:t xml:space="preserve">οποίες έχουν ξηλώσει τα πάντα, βεβηλωμένες εκκλησίες, αυτοσχέδια σφαγεία. Είναι όλα εδώ! Έγχρωμες φωτογραφίες από τη Μόρια, οι οποίες είναι συγκλονιστικές, εικόνες σπασμένες στο πάτωμα, καμένες εκκλησίες, σταυρός κάτω, βεβηλωμένες ελληνικές σημαίες, τα πάντα! Αυτά συμβαίνουν στη Μόρια. Τα έχω ανεβάσει, τα έχουμε ανεβάσει και ως κόμμα, θα τα παραδώσω τώρα για τα Πρακτικά.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Κύριε Χρυσομάλλη, ελάτε να τα πάρετε -αφού εκπροσωπείτε και την Κυβέρνηση σήμερα εδώ, είστε και ο εισηγητής- να τα δώσετε στους συναδέλφους σας. Αυτά συμβαίνουν έξω. Προσέξτε τι θα δώσουμε!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(Στο σημείο αυτό ο Βουλευτής κ. Κωνσταντίνος </w:t>
      </w:r>
      <w:proofErr w:type="spellStart"/>
      <w:r w:rsidRPr="00EC76E3">
        <w:rPr>
          <w:rFonts w:ascii="Arial" w:hAnsi="Arial" w:cs="Arial"/>
          <w:sz w:val="24"/>
          <w:szCs w:val="24"/>
          <w:lang w:eastAsia="el-GR"/>
        </w:rPr>
        <w:t>Χήτας</w:t>
      </w:r>
      <w:proofErr w:type="spellEnd"/>
      <w:r w:rsidRPr="00EC76E3">
        <w:rPr>
          <w:rFonts w:ascii="Arial" w:hAnsi="Arial" w:cs="Arial"/>
          <w:sz w:val="24"/>
          <w:szCs w:val="24"/>
          <w:lang w:eastAsia="el-GR"/>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Και ζητήσαμε κάτι -και κλείνω, κύριε Πρόεδρε και έφυγα κιόλας- </w:t>
      </w:r>
      <w:r w:rsidRPr="00EC76E3">
        <w:rPr>
          <w:rFonts w:ascii="Arial" w:hAnsi="Arial" w:cs="Arial"/>
          <w:color w:val="201F1E"/>
          <w:sz w:val="24"/>
          <w:szCs w:val="20"/>
          <w:shd w:val="clear" w:color="auto" w:fill="FFFFFF"/>
          <w:lang w:eastAsia="el-GR"/>
        </w:rPr>
        <w:t>αλλά</w:t>
      </w:r>
      <w:r w:rsidRPr="00EC76E3">
        <w:rPr>
          <w:rFonts w:ascii="Arial" w:hAnsi="Arial" w:cs="Arial"/>
          <w:color w:val="201F1E"/>
          <w:sz w:val="24"/>
          <w:szCs w:val="24"/>
          <w:shd w:val="clear" w:color="auto" w:fill="FFFFFF"/>
          <w:lang w:eastAsia="el-GR"/>
        </w:rPr>
        <w:t xml:space="preserve"> δεν το κάνατε πράξη. Με χίλια ζόρια αφήσατε τις εκκλησίες ανοιχτές -δεν έχω χρόνο, δυστυχώς, να αναφερθώ στο θέμα αυτό- και τελικά απαγορεύσατε διά ροπάλου, με έναν άσχημο τρόπο χθες και ο κ. </w:t>
      </w:r>
      <w:proofErr w:type="spellStart"/>
      <w:r w:rsidRPr="00EC76E3">
        <w:rPr>
          <w:rFonts w:ascii="Arial" w:hAnsi="Arial" w:cs="Arial"/>
          <w:color w:val="201F1E"/>
          <w:sz w:val="24"/>
          <w:szCs w:val="24"/>
          <w:shd w:val="clear" w:color="auto" w:fill="FFFFFF"/>
          <w:lang w:eastAsia="el-GR"/>
        </w:rPr>
        <w:t>Χαρδαλιάς</w:t>
      </w:r>
      <w:proofErr w:type="spellEnd"/>
      <w:r w:rsidRPr="00EC76E3">
        <w:rPr>
          <w:rFonts w:ascii="Arial" w:hAnsi="Arial" w:cs="Arial"/>
          <w:color w:val="201F1E"/>
          <w:sz w:val="24"/>
          <w:szCs w:val="24"/>
          <w:shd w:val="clear" w:color="auto" w:fill="FFFFFF"/>
          <w:lang w:eastAsia="el-GR"/>
        </w:rPr>
        <w:t xml:space="preserve"> και η κ. </w:t>
      </w:r>
      <w:proofErr w:type="spellStart"/>
      <w:r w:rsidRPr="00EC76E3">
        <w:rPr>
          <w:rFonts w:ascii="Arial" w:hAnsi="Arial" w:cs="Arial"/>
          <w:color w:val="201F1E"/>
          <w:sz w:val="24"/>
          <w:szCs w:val="24"/>
          <w:shd w:val="clear" w:color="auto" w:fill="FFFFFF"/>
          <w:lang w:eastAsia="el-GR"/>
        </w:rPr>
        <w:t>Κεραμέως</w:t>
      </w:r>
      <w:proofErr w:type="spellEnd"/>
      <w:r w:rsidRPr="00EC76E3">
        <w:rPr>
          <w:rFonts w:ascii="Arial" w:hAnsi="Arial" w:cs="Arial"/>
          <w:color w:val="201F1E"/>
          <w:sz w:val="24"/>
          <w:szCs w:val="24"/>
          <w:shd w:val="clear" w:color="auto" w:fill="FFFFFF"/>
          <w:lang w:eastAsia="el-GR"/>
        </w:rPr>
        <w:t xml:space="preserve"> και μεγάφωνα να μπουν, λες και από τα μεγάφωνα περνάει ο ιός, αλλά και το Άγιο Φως να πάει στα σπίτια των Ελλήνων. Πραγματικά λυπάμαι!</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b/>
          <w:bCs/>
          <w:color w:val="201F1E"/>
          <w:sz w:val="24"/>
          <w:szCs w:val="24"/>
          <w:shd w:val="clear" w:color="auto" w:fill="FFFFFF"/>
          <w:lang w:eastAsia="el-GR"/>
        </w:rPr>
        <w:lastRenderedPageBreak/>
        <w:t xml:space="preserve">ΠΡΟΕΔΡΕΥΩΝ (Απόστολος </w:t>
      </w:r>
      <w:proofErr w:type="spellStart"/>
      <w:r w:rsidRPr="00EC76E3">
        <w:rPr>
          <w:rFonts w:ascii="Arial" w:hAnsi="Arial" w:cs="Arial"/>
          <w:b/>
          <w:bCs/>
          <w:color w:val="201F1E"/>
          <w:sz w:val="24"/>
          <w:szCs w:val="24"/>
          <w:shd w:val="clear" w:color="auto" w:fill="FFFFFF"/>
          <w:lang w:eastAsia="el-GR"/>
        </w:rPr>
        <w:t>Αβδελάς</w:t>
      </w:r>
      <w:proofErr w:type="spellEnd"/>
      <w:r w:rsidRPr="00EC76E3">
        <w:rPr>
          <w:rFonts w:ascii="Arial" w:hAnsi="Arial" w:cs="Arial"/>
          <w:b/>
          <w:bCs/>
          <w:color w:val="201F1E"/>
          <w:sz w:val="24"/>
          <w:szCs w:val="24"/>
          <w:shd w:val="clear" w:color="auto" w:fill="FFFFFF"/>
          <w:lang w:eastAsia="el-GR"/>
        </w:rPr>
        <w:t xml:space="preserve">): </w:t>
      </w:r>
      <w:r w:rsidRPr="00EC76E3">
        <w:rPr>
          <w:rFonts w:ascii="Arial" w:hAnsi="Arial" w:cs="Arial"/>
          <w:color w:val="201F1E"/>
          <w:sz w:val="24"/>
          <w:szCs w:val="24"/>
          <w:shd w:val="clear" w:color="auto" w:fill="FFFFFF"/>
          <w:lang w:eastAsia="el-GR"/>
        </w:rPr>
        <w:t xml:space="preserve">Ευχαριστούμε πολύ, κύριε </w:t>
      </w:r>
      <w:proofErr w:type="spellStart"/>
      <w:r w:rsidRPr="00EC76E3">
        <w:rPr>
          <w:rFonts w:ascii="Arial" w:hAnsi="Arial" w:cs="Arial"/>
          <w:color w:val="201F1E"/>
          <w:sz w:val="24"/>
          <w:szCs w:val="24"/>
          <w:shd w:val="clear" w:color="auto" w:fill="FFFFFF"/>
          <w:lang w:eastAsia="el-GR"/>
        </w:rPr>
        <w:t>Χήτα</w:t>
      </w:r>
      <w:proofErr w:type="spellEnd"/>
      <w:r w:rsidRPr="00EC76E3">
        <w:rPr>
          <w:rFonts w:ascii="Arial" w:hAnsi="Arial" w:cs="Arial"/>
          <w:color w:val="201F1E"/>
          <w:sz w:val="24"/>
          <w:szCs w:val="24"/>
          <w:shd w:val="clear" w:color="auto" w:fill="FFFFFF"/>
          <w:lang w:eastAsia="el-GR"/>
        </w:rPr>
        <w:t xml:space="preserve">.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Να βάλετε και φαξ στο γραφείο σας να σας βρίσκουν.</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Τώρα </w:t>
      </w:r>
      <w:r w:rsidRPr="00EC76E3">
        <w:rPr>
          <w:rFonts w:ascii="Arial" w:hAnsi="Arial" w:cs="Arial"/>
          <w:bCs/>
          <w:color w:val="201F1E"/>
          <w:sz w:val="24"/>
          <w:szCs w:val="20"/>
          <w:shd w:val="clear" w:color="auto" w:fill="FFFFFF"/>
          <w:lang w:eastAsia="el-GR"/>
        </w:rPr>
        <w:t xml:space="preserve">έχει </w:t>
      </w:r>
      <w:r w:rsidRPr="00EC76E3">
        <w:rPr>
          <w:rFonts w:ascii="Arial" w:hAnsi="Arial" w:cs="Arial"/>
          <w:color w:val="201F1E"/>
          <w:sz w:val="24"/>
          <w:szCs w:val="24"/>
          <w:shd w:val="clear" w:color="auto" w:fill="FFFFFF"/>
          <w:lang w:eastAsia="el-GR"/>
        </w:rPr>
        <w:t xml:space="preserve">τον λόγο ο Υπουργός, ο κ. </w:t>
      </w:r>
      <w:proofErr w:type="spellStart"/>
      <w:r w:rsidRPr="00EC76E3">
        <w:rPr>
          <w:rFonts w:ascii="Arial" w:hAnsi="Arial" w:cs="Arial"/>
          <w:color w:val="201F1E"/>
          <w:sz w:val="24"/>
          <w:szCs w:val="24"/>
          <w:shd w:val="clear" w:color="auto" w:fill="FFFFFF"/>
          <w:lang w:eastAsia="el-GR"/>
        </w:rPr>
        <w:t>Κοντοζαμάνης</w:t>
      </w:r>
      <w:proofErr w:type="spellEnd"/>
      <w:r w:rsidRPr="00EC76E3">
        <w:rPr>
          <w:rFonts w:ascii="Arial" w:hAnsi="Arial" w:cs="Arial"/>
          <w:color w:val="201F1E"/>
          <w:sz w:val="24"/>
          <w:szCs w:val="24"/>
          <w:shd w:val="clear" w:color="auto" w:fill="FFFFFF"/>
          <w:lang w:eastAsia="el-GR"/>
        </w:rPr>
        <w:t>, για τις τροπολογίες.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Ορίστε, κύριε Υπουργέ, έχετε τον λόγο.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b/>
          <w:bCs/>
          <w:color w:val="201F1E"/>
          <w:sz w:val="24"/>
          <w:szCs w:val="24"/>
          <w:shd w:val="clear" w:color="auto" w:fill="FFFFFF"/>
          <w:lang w:eastAsia="el-GR"/>
        </w:rPr>
        <w:t xml:space="preserve">ΒΑΣΙΛΕΙΟΣ ΚΟΝΤΟΖΑΜΑΝΗΣ (Υφυπουργός Υγείας): </w:t>
      </w:r>
      <w:r w:rsidRPr="00EC76E3">
        <w:rPr>
          <w:rFonts w:ascii="Arial" w:hAnsi="Arial" w:cs="Arial"/>
          <w:color w:val="201F1E"/>
          <w:sz w:val="24"/>
          <w:szCs w:val="24"/>
          <w:shd w:val="clear" w:color="auto" w:fill="FFFFFF"/>
          <w:lang w:eastAsia="el-GR"/>
        </w:rPr>
        <w:t>Ναι, κύριε Πρόεδρε, να ενημερώσω το Σώμα ότι αποδεχόμαστε τις εξής τροπολογίες, τη με γενικό αριθμό 257 και ειδικό 27, τη με γενικό αριθμό 258 και ειδικό 28 και τη με γενικό αριθμό 261 και ειδικό 31.</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Ευχαριστώ.</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b/>
          <w:bCs/>
          <w:color w:val="201F1E"/>
          <w:sz w:val="24"/>
          <w:szCs w:val="24"/>
          <w:shd w:val="clear" w:color="auto" w:fill="FFFFFF"/>
          <w:lang w:eastAsia="el-GR"/>
        </w:rPr>
        <w:t xml:space="preserve">ΠΡΟΕΔΡΕΥΩΝ (Απόστολος </w:t>
      </w:r>
      <w:proofErr w:type="spellStart"/>
      <w:r w:rsidRPr="00EC76E3">
        <w:rPr>
          <w:rFonts w:ascii="Arial" w:hAnsi="Arial" w:cs="Arial"/>
          <w:b/>
          <w:bCs/>
          <w:color w:val="201F1E"/>
          <w:sz w:val="24"/>
          <w:szCs w:val="24"/>
          <w:shd w:val="clear" w:color="auto" w:fill="FFFFFF"/>
          <w:lang w:eastAsia="el-GR"/>
        </w:rPr>
        <w:t>Αβδελάς</w:t>
      </w:r>
      <w:proofErr w:type="spellEnd"/>
      <w:r w:rsidRPr="00EC76E3">
        <w:rPr>
          <w:rFonts w:ascii="Arial" w:hAnsi="Arial" w:cs="Arial"/>
          <w:b/>
          <w:bCs/>
          <w:color w:val="201F1E"/>
          <w:sz w:val="24"/>
          <w:szCs w:val="24"/>
          <w:shd w:val="clear" w:color="auto" w:fill="FFFFFF"/>
          <w:lang w:eastAsia="el-GR"/>
        </w:rPr>
        <w:t xml:space="preserve">): </w:t>
      </w:r>
      <w:r w:rsidRPr="00EC76E3">
        <w:rPr>
          <w:rFonts w:ascii="Arial" w:hAnsi="Arial" w:cs="Arial"/>
          <w:color w:val="201F1E"/>
          <w:sz w:val="24"/>
          <w:szCs w:val="24"/>
          <w:shd w:val="clear" w:color="auto" w:fill="FFFFFF"/>
          <w:lang w:eastAsia="el-GR"/>
        </w:rPr>
        <w:t>Και εμείς ευχαριστούμε.</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Τον λόγο έχει ο κ. </w:t>
      </w:r>
      <w:proofErr w:type="spellStart"/>
      <w:r w:rsidRPr="00EC76E3">
        <w:rPr>
          <w:rFonts w:ascii="Arial" w:hAnsi="Arial" w:cs="Arial"/>
          <w:color w:val="201F1E"/>
          <w:sz w:val="24"/>
          <w:szCs w:val="24"/>
          <w:shd w:val="clear" w:color="auto" w:fill="FFFFFF"/>
          <w:lang w:eastAsia="el-GR"/>
        </w:rPr>
        <w:t>Καραθανασόπουλος</w:t>
      </w:r>
      <w:proofErr w:type="spellEnd"/>
      <w:r w:rsidRPr="00EC76E3">
        <w:rPr>
          <w:rFonts w:ascii="Arial" w:hAnsi="Arial" w:cs="Arial"/>
          <w:color w:val="201F1E"/>
          <w:sz w:val="24"/>
          <w:szCs w:val="24"/>
          <w:shd w:val="clear" w:color="auto" w:fill="FFFFFF"/>
          <w:lang w:eastAsia="el-GR"/>
        </w:rPr>
        <w:t xml:space="preserve"> από το Κομμουνιστικό Κόμμα Ελλάδας.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b/>
          <w:bCs/>
          <w:color w:val="201F1E"/>
          <w:sz w:val="24"/>
          <w:szCs w:val="24"/>
          <w:shd w:val="clear" w:color="auto" w:fill="FFFFFF"/>
          <w:lang w:eastAsia="el-GR"/>
        </w:rPr>
        <w:t xml:space="preserve">ΝΙΚΟΛΑΟΣ ΚΑΡΑΘΑΝΑΣΟΠΟΥΛΟΣ: </w:t>
      </w:r>
      <w:r w:rsidRPr="00EC76E3">
        <w:rPr>
          <w:rFonts w:ascii="Arial" w:hAnsi="Arial" w:cs="Arial"/>
          <w:color w:val="201F1E"/>
          <w:sz w:val="24"/>
          <w:szCs w:val="24"/>
          <w:shd w:val="clear" w:color="auto" w:fill="FFFFFF"/>
          <w:lang w:eastAsia="el-GR"/>
        </w:rPr>
        <w:t>Ευχαριστώ, κύριε Πρόεδρε.</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Δεν θα αναφερθώ στα ζητήματα που αφορούν την υγεία, την πράξη νομοθετικού περιεχομένου και άλλα ζητήματα. Αναφέρθηκαν αναλυτικά τόσο ο εισηγητής μας όσο και ο Γενικός Γραμματέας της Κεντρικής Επιτροπής.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lastRenderedPageBreak/>
        <w:t xml:space="preserve">Θα σταθώ στην τοποθέτησή μου στη συζήτηση που έχει ανοίξει και η παρουσία του κ. </w:t>
      </w:r>
      <w:proofErr w:type="spellStart"/>
      <w:r w:rsidRPr="00EC76E3">
        <w:rPr>
          <w:rFonts w:ascii="Arial" w:hAnsi="Arial" w:cs="Arial"/>
          <w:color w:val="201F1E"/>
          <w:sz w:val="24"/>
          <w:szCs w:val="24"/>
          <w:shd w:val="clear" w:color="auto" w:fill="FFFFFF"/>
          <w:lang w:eastAsia="el-GR"/>
        </w:rPr>
        <w:t>Σταϊκούρα</w:t>
      </w:r>
      <w:proofErr w:type="spellEnd"/>
      <w:r w:rsidRPr="00EC76E3">
        <w:rPr>
          <w:rFonts w:ascii="Arial" w:hAnsi="Arial" w:cs="Arial"/>
          <w:color w:val="201F1E"/>
          <w:sz w:val="24"/>
          <w:szCs w:val="24"/>
          <w:shd w:val="clear" w:color="auto" w:fill="FFFFFF"/>
          <w:lang w:eastAsia="el-GR"/>
        </w:rPr>
        <w:t xml:space="preserve"> επέκτεινε και στο ελληνικό Κοινοβούλιο, σε σχέση με τις εξελίξεις στην Ευρωπαϊκή Ένωση και στο </w:t>
      </w:r>
      <w:proofErr w:type="spellStart"/>
      <w:r w:rsidRPr="00EC76E3">
        <w:rPr>
          <w:rFonts w:ascii="Arial" w:hAnsi="Arial" w:cs="Arial"/>
          <w:color w:val="201F1E"/>
          <w:sz w:val="24"/>
          <w:szCs w:val="24"/>
          <w:shd w:val="clear" w:color="auto" w:fill="FFFFFF"/>
          <w:lang w:val="en-US" w:eastAsia="el-GR"/>
        </w:rPr>
        <w:t>Eurogroup</w:t>
      </w:r>
      <w:proofErr w:type="spellEnd"/>
      <w:r w:rsidRPr="00EC76E3">
        <w:rPr>
          <w:rFonts w:ascii="Arial" w:hAnsi="Arial" w:cs="Arial"/>
          <w:color w:val="201F1E"/>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Το ΚΚΕ δεν καλλιεργεί αυταπάτες για την Ευρωπαϊκή Ένωση, όπως για παράδειγμα αυτό το οποίο είπε ο κ. </w:t>
      </w:r>
      <w:proofErr w:type="spellStart"/>
      <w:r w:rsidRPr="00EC76E3">
        <w:rPr>
          <w:rFonts w:ascii="Arial" w:hAnsi="Arial" w:cs="Arial"/>
          <w:color w:val="201F1E"/>
          <w:sz w:val="24"/>
          <w:szCs w:val="24"/>
          <w:shd w:val="clear" w:color="auto" w:fill="FFFFFF"/>
          <w:lang w:eastAsia="el-GR"/>
        </w:rPr>
        <w:t>Βαρουφάκης</w:t>
      </w:r>
      <w:proofErr w:type="spellEnd"/>
      <w:r w:rsidRPr="00EC76E3">
        <w:rPr>
          <w:rFonts w:ascii="Arial" w:hAnsi="Arial" w:cs="Arial"/>
          <w:color w:val="201F1E"/>
          <w:sz w:val="24"/>
          <w:szCs w:val="24"/>
          <w:shd w:val="clear" w:color="auto" w:fill="FFFFFF"/>
          <w:lang w:eastAsia="el-GR"/>
        </w:rPr>
        <w:t xml:space="preserve">, ότι μπορεί η Ευρωπαϊκή Ένωση να γίνει ένωση κοινής ευημερίας. Αυτά ούτε όνειρα ανοιξιάτικης </w:t>
      </w:r>
      <w:proofErr w:type="spellStart"/>
      <w:r w:rsidRPr="00EC76E3">
        <w:rPr>
          <w:rFonts w:ascii="Arial" w:hAnsi="Arial" w:cs="Arial"/>
          <w:color w:val="201F1E"/>
          <w:sz w:val="24"/>
          <w:szCs w:val="24"/>
          <w:shd w:val="clear" w:color="auto" w:fill="FFFFFF"/>
          <w:lang w:eastAsia="el-GR"/>
        </w:rPr>
        <w:t>νυχτός</w:t>
      </w:r>
      <w:proofErr w:type="spellEnd"/>
      <w:r w:rsidRPr="00EC76E3">
        <w:rPr>
          <w:rFonts w:ascii="Arial" w:hAnsi="Arial" w:cs="Arial"/>
          <w:color w:val="201F1E"/>
          <w:sz w:val="24"/>
          <w:szCs w:val="24"/>
          <w:shd w:val="clear" w:color="auto" w:fill="FFFFFF"/>
          <w:lang w:eastAsia="el-GR"/>
        </w:rPr>
        <w:t xml:space="preserve"> δεν μπορούν να γίνουν και αυτό το γνωρίζει πάρα πολύ καλά και ο ίδιος ο κ. </w:t>
      </w:r>
      <w:proofErr w:type="spellStart"/>
      <w:r w:rsidRPr="00EC76E3">
        <w:rPr>
          <w:rFonts w:ascii="Arial" w:hAnsi="Arial" w:cs="Arial"/>
          <w:color w:val="201F1E"/>
          <w:sz w:val="24"/>
          <w:szCs w:val="24"/>
          <w:shd w:val="clear" w:color="auto" w:fill="FFFFFF"/>
          <w:lang w:eastAsia="el-GR"/>
        </w:rPr>
        <w:t>Βαρουφάκης</w:t>
      </w:r>
      <w:proofErr w:type="spellEnd"/>
      <w:r w:rsidRPr="00EC76E3">
        <w:rPr>
          <w:rFonts w:ascii="Arial" w:hAnsi="Arial" w:cs="Arial"/>
          <w:color w:val="201F1E"/>
          <w:sz w:val="24"/>
          <w:szCs w:val="24"/>
          <w:shd w:val="clear" w:color="auto" w:fill="FFFFFF"/>
          <w:lang w:eastAsia="el-GR"/>
        </w:rPr>
        <w:t>. Όμως, ψεύδεται, όπως ψεύδονται και τα υπόλοιπα αστικά κόμματα.</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Ας θυμηθούμε η περιβόητη «ΕΟΚ των λαών» που καλλιεργούσαν οι διάφορες δυνάμεις και στη χώρα μας -και όχι μόνο- ποιο αποτέλεσμα, ποιο τέλος είχε. Είχε την Ευρωπαϊκή Ένωση και την Ευρωζώνη με τις συγκεκριμένες πολιτικές.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Και ακριβώς εμείς δεν καλλιεργούμε αυταπάτες, γιατί δεν θέλουμε να συσκοτίσουμε τον γνωστό αντιδραστικό της χαρακτήρα, που τέτοιος αντιδραστικός χαρακτήρας ήταν από τα γεννοφάσκια της Ευρωπαϊκής Ένωσης, ένας λάκκος λεόντων.</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Τοποθετούμαστε απέναντι στην Ευρωπαϊκή Ένωση στη βάση της πραγματικότητας και όχι με τις φαντασιώσεις καθενός. Διότι η Ευρωπαϊκή </w:t>
      </w:r>
      <w:r w:rsidRPr="00EC76E3">
        <w:rPr>
          <w:rFonts w:ascii="Arial" w:hAnsi="Arial" w:cs="Arial"/>
          <w:color w:val="201F1E"/>
          <w:sz w:val="24"/>
          <w:szCs w:val="24"/>
          <w:shd w:val="clear" w:color="auto" w:fill="FFFFFF"/>
          <w:lang w:eastAsia="el-GR"/>
        </w:rPr>
        <w:lastRenderedPageBreak/>
        <w:t>Ένωση δεν είναι μια συμμαχία των λαών, είναι μια ένωση ιμπεριαλιστικού χαρακτήρα σε περιφερειακό επίπεδο, είναι μια ένωση αστικών κρατών με διαφορετικά επίπεδα ανάπτυξης και άρα και διαφορετικά επιμέρους συμφέροντα, τα οποία απορρέουν από την οικονομική τους θέση, μια θέση που καθορίζεται από την ανισομετρία που χαρακτηρίζει την Ευρωπαϊκή Ένωση. Αυτές οι υπαρκτές αντιθέσεις και οι ανταγωνισμοί οξύνονται σε συνθήκες καπιταλιστικής κρίσης, δοκιμάζοντας τη συνοχή της Ευρωπαϊκής Ένωσης μέσα από την ενίσχυση των φυγόκεντρων τάσεων.</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Τι παρακολουθούμε το τελευταίο διάστημα; Τα ατελείωτα παζάρια για τη διαχείριση μιας νέας ακόμη πιο βαθιάς και με μεγαλύτερη διάρκεια καπιταλιστικής κρίσης, επιταχυντής της οποίας και όχι η αιτία ήταν η πανδημία του </w:t>
      </w:r>
      <w:proofErr w:type="spellStart"/>
      <w:r w:rsidRPr="00EC76E3">
        <w:rPr>
          <w:rFonts w:ascii="Arial" w:hAnsi="Arial" w:cs="Arial"/>
          <w:color w:val="201F1E"/>
          <w:sz w:val="24"/>
          <w:szCs w:val="24"/>
          <w:shd w:val="clear" w:color="auto" w:fill="FFFFFF"/>
          <w:lang w:eastAsia="el-GR"/>
        </w:rPr>
        <w:t>κορωνοϊού</w:t>
      </w:r>
      <w:proofErr w:type="spellEnd"/>
      <w:r w:rsidRPr="00EC76E3">
        <w:rPr>
          <w:rFonts w:ascii="Arial" w:hAnsi="Arial" w:cs="Arial"/>
          <w:color w:val="201F1E"/>
          <w:sz w:val="24"/>
          <w:szCs w:val="24"/>
          <w:shd w:val="clear" w:color="auto" w:fill="FFFFFF"/>
          <w:lang w:eastAsia="el-GR"/>
        </w:rPr>
        <w:t xml:space="preserve">. Διότι άλλωστε η επιβράδυνση της διεθνούς καπιταλιστικής οικονομίας, οι ανησυχίες που εκφράζονται για την πορεία της καταγράφονταν πολύ πριν ξεσπάσει η πανδημία. Τα παζάρια έχουν στο επίκεντρό τους το ευρωομόλογο, δηλαδή αν θα </w:t>
      </w:r>
      <w:proofErr w:type="spellStart"/>
      <w:r w:rsidRPr="00EC76E3">
        <w:rPr>
          <w:rFonts w:ascii="Arial" w:hAnsi="Arial" w:cs="Arial"/>
          <w:color w:val="201F1E"/>
          <w:sz w:val="24"/>
          <w:szCs w:val="24"/>
          <w:shd w:val="clear" w:color="auto" w:fill="FFFFFF"/>
          <w:lang w:eastAsia="el-GR"/>
        </w:rPr>
        <w:t>αμοιβαιοποιηθεί</w:t>
      </w:r>
      <w:proofErr w:type="spellEnd"/>
      <w:r w:rsidRPr="00EC76E3">
        <w:rPr>
          <w:rFonts w:ascii="Arial" w:hAnsi="Arial" w:cs="Arial"/>
          <w:color w:val="201F1E"/>
          <w:sz w:val="24"/>
          <w:szCs w:val="24"/>
          <w:shd w:val="clear" w:color="auto" w:fill="FFFFFF"/>
          <w:lang w:eastAsia="el-GR"/>
        </w:rPr>
        <w:t xml:space="preserve"> το κρατικό χρέος για να γίνει χρέος της Ευρωπαϊκής Ένωσης.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Και βεβαίως, είναι κατανοητή -από τη δικιά τους στάση- η αντίδραση των άλλων χωρών να επωμιστούν τα χρέη άλλων, τη στιγμή μάλιστα που αυτά τα κράτη, όπως για παράδειγμα η Γερμανία ή η Ολλανδία, δαπανούν εκατοντάδες </w:t>
      </w:r>
      <w:r w:rsidRPr="00EC76E3">
        <w:rPr>
          <w:rFonts w:ascii="Arial" w:hAnsi="Arial" w:cs="Arial"/>
          <w:color w:val="201F1E"/>
          <w:sz w:val="24"/>
          <w:szCs w:val="24"/>
          <w:shd w:val="clear" w:color="auto" w:fill="FFFFFF"/>
          <w:lang w:eastAsia="el-GR"/>
        </w:rPr>
        <w:lastRenderedPageBreak/>
        <w:t xml:space="preserve">δισεκατομμύρια ευρώ για τη σωτηρία των δικών τους μονοπωλιακών ομίλων, των δικών τους επιχειρήσεων, το κάθε κράτος.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Έτσι, λοιπόν, η </w:t>
      </w:r>
      <w:proofErr w:type="spellStart"/>
      <w:r w:rsidRPr="00EC76E3">
        <w:rPr>
          <w:rFonts w:ascii="Arial" w:hAnsi="Arial" w:cs="Arial"/>
          <w:color w:val="201F1E"/>
          <w:sz w:val="24"/>
          <w:szCs w:val="24"/>
          <w:shd w:val="clear" w:color="auto" w:fill="FFFFFF"/>
          <w:lang w:eastAsia="el-GR"/>
        </w:rPr>
        <w:t>ευρωενωσιακή</w:t>
      </w:r>
      <w:proofErr w:type="spellEnd"/>
      <w:r w:rsidRPr="00EC76E3">
        <w:rPr>
          <w:rFonts w:ascii="Arial" w:hAnsi="Arial" w:cs="Arial"/>
          <w:color w:val="201F1E"/>
          <w:sz w:val="24"/>
          <w:szCs w:val="24"/>
          <w:shd w:val="clear" w:color="auto" w:fill="FFFFFF"/>
          <w:lang w:eastAsia="el-GR"/>
        </w:rPr>
        <w:t xml:space="preserve"> αλληλεγγύη αποδεικνύεται το πιο σύντομο ανέκδοτο. Άλλωστε, αλληλεγγύη δεν υπάρχει ούτε στο εσωτερικό των αστικών κρατών, γιατί δεν είμαστε όλοι μαζί και στη σημερινή κρίση, ούτε σήμερα είμαστε όλοι μαζί, άρα και περισσότερο δεν θα είμαστε αύριο.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Όποιος συμβιβασμός επιτευχθεί στο </w:t>
      </w:r>
      <w:proofErr w:type="spellStart"/>
      <w:r w:rsidRPr="00EC76E3">
        <w:rPr>
          <w:rFonts w:ascii="Arial" w:hAnsi="Arial" w:cs="Arial"/>
          <w:color w:val="201F1E"/>
          <w:sz w:val="24"/>
          <w:szCs w:val="24"/>
          <w:shd w:val="clear" w:color="auto" w:fill="FFFFFF"/>
          <w:lang w:eastAsia="el-GR"/>
        </w:rPr>
        <w:t>Eurogroup</w:t>
      </w:r>
      <w:proofErr w:type="spellEnd"/>
      <w:r w:rsidRPr="00EC76E3">
        <w:rPr>
          <w:rFonts w:ascii="Arial" w:hAnsi="Arial" w:cs="Arial"/>
          <w:color w:val="201F1E"/>
          <w:sz w:val="24"/>
          <w:szCs w:val="24"/>
          <w:shd w:val="clear" w:color="auto" w:fill="FFFFFF"/>
          <w:lang w:eastAsia="el-GR"/>
        </w:rPr>
        <w:t xml:space="preserve"> θα είναι «</w:t>
      </w:r>
      <w:proofErr w:type="spellStart"/>
      <w:r w:rsidRPr="00EC76E3">
        <w:rPr>
          <w:rFonts w:ascii="Arial" w:hAnsi="Arial" w:cs="Arial"/>
          <w:color w:val="201F1E"/>
          <w:sz w:val="24"/>
          <w:szCs w:val="24"/>
          <w:shd w:val="clear" w:color="auto" w:fill="FFFFFF"/>
          <w:lang w:eastAsia="el-GR"/>
        </w:rPr>
        <w:t>ευθραυστοσυμβιβασμός</w:t>
      </w:r>
      <w:proofErr w:type="spellEnd"/>
      <w:r w:rsidRPr="00EC76E3">
        <w:rPr>
          <w:rFonts w:ascii="Arial" w:hAnsi="Arial" w:cs="Arial"/>
          <w:color w:val="201F1E"/>
          <w:sz w:val="24"/>
          <w:szCs w:val="24"/>
          <w:shd w:val="clear" w:color="auto" w:fill="FFFFFF"/>
          <w:lang w:eastAsia="el-GR"/>
        </w:rPr>
        <w:t xml:space="preserve">» ανάμεσα στα διάφορα αντιδραστικά σχέδια που έχουν έναν κοινό παρονομαστή, το ποιος θα καρπωθεί τα εκατοντάδες δισεκατομμύρια τα οποία θα δοθούν μέσα από τη μορφή της ρευστότητας, της κρατικής χρηματοδότησης, των κρατικών εγγυήσεων, των εθνικοποιήσεων ή και των κρατικών συμμετοχών στους επιχειρηματικούς ομίλους.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Οι επιχειρηματικοί όμιλοι θα ωφεληθούν από αυτή τη διαδικασία με εργαλεία που δεν είναι καινούργια, τα έχουμε ζήσει και έχουν αξιοποιηθεί όλα αυτά στο παρελθόν. Και φάνηκε από την εξέλιξη των πραγμάτων ότι όχι μόνο την κοινωνική ευημερία δεν έφεραν, αλλά αντίθετα διεύρυναν τα κοινωνικά αδιέξοδα, διεύρυναν ακόμη περισσότερο το κοινωνικό χάσμα που υπάρχει ανάμεσα στους λίγους που καρπώνονται τον κοινωνικό πλούτο και στη συντριπτική πλειοψηφία του λαού.</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lastRenderedPageBreak/>
        <w:t xml:space="preserve">Και όλα αυτά τα έχουμε δει, ακόμη και την αναδιάρθρωση του κρατικού χρέους έχουμε δει το 2012 και το ποιος την πλήρωσε.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Έτσι, λοιπόν, η αγωνία όλων σας, όλων των αστικών κομμάτων, είναι για τη σωτηρία των καπιταλιστικών επιχειρηματικών ομίλων, των μονοπωλίων, πακέτα δισεκατομμυρίων από την Κυβέρνηση της Νέας Δημοκρατίας, πιο γαλαντόμος ο ΣΥΡΙΖΑ, να αξιοποιηθεί -λέει- το μαξιλάρι. Από πού προέρχονται τα χρήματα για το μαξιλάρι; Από τον </w:t>
      </w:r>
      <w:r w:rsidRPr="00EC76E3">
        <w:rPr>
          <w:rFonts w:ascii="Arial" w:hAnsi="Arial" w:cs="Arial"/>
          <w:color w:val="201F1E"/>
          <w:sz w:val="24"/>
          <w:szCs w:val="24"/>
          <w:shd w:val="clear" w:color="auto" w:fill="FFFFFF"/>
          <w:lang w:val="en-US" w:eastAsia="el-GR"/>
        </w:rPr>
        <w:t>ESM</w:t>
      </w:r>
      <w:r w:rsidRPr="00EC76E3">
        <w:rPr>
          <w:rFonts w:ascii="Arial" w:hAnsi="Arial" w:cs="Arial"/>
          <w:color w:val="201F1E"/>
          <w:sz w:val="24"/>
          <w:szCs w:val="24"/>
          <w:shd w:val="clear" w:color="auto" w:fill="FFFFFF"/>
          <w:lang w:eastAsia="el-GR"/>
        </w:rPr>
        <w:t xml:space="preserve"> με διάφορα </w:t>
      </w:r>
      <w:proofErr w:type="spellStart"/>
      <w:r w:rsidRPr="00EC76E3">
        <w:rPr>
          <w:rFonts w:ascii="Arial" w:hAnsi="Arial" w:cs="Arial"/>
          <w:color w:val="201F1E"/>
          <w:sz w:val="24"/>
          <w:szCs w:val="24"/>
          <w:shd w:val="clear" w:color="auto" w:fill="FFFFFF"/>
          <w:lang w:eastAsia="el-GR"/>
        </w:rPr>
        <w:t>προαπαιτούμενα</w:t>
      </w:r>
      <w:proofErr w:type="spellEnd"/>
      <w:r w:rsidRPr="00EC76E3">
        <w:rPr>
          <w:rFonts w:ascii="Arial" w:hAnsi="Arial" w:cs="Arial"/>
          <w:color w:val="201F1E"/>
          <w:sz w:val="24"/>
          <w:szCs w:val="24"/>
          <w:shd w:val="clear" w:color="auto" w:fill="FFFFFF"/>
          <w:lang w:eastAsia="el-GR"/>
        </w:rPr>
        <w:t xml:space="preserve">, τα οποία είναι οι </w:t>
      </w:r>
      <w:proofErr w:type="spellStart"/>
      <w:r w:rsidRPr="00EC76E3">
        <w:rPr>
          <w:rFonts w:ascii="Arial" w:hAnsi="Arial" w:cs="Arial"/>
          <w:color w:val="201F1E"/>
          <w:sz w:val="24"/>
          <w:szCs w:val="24"/>
          <w:shd w:val="clear" w:color="auto" w:fill="FFFFFF"/>
          <w:lang w:eastAsia="el-GR"/>
        </w:rPr>
        <w:t>μεταμνημονιακές</w:t>
      </w:r>
      <w:proofErr w:type="spellEnd"/>
      <w:r w:rsidRPr="00EC76E3">
        <w:rPr>
          <w:rFonts w:ascii="Arial" w:hAnsi="Arial" w:cs="Arial"/>
          <w:color w:val="201F1E"/>
          <w:sz w:val="24"/>
          <w:szCs w:val="24"/>
          <w:shd w:val="clear" w:color="auto" w:fill="FFFFFF"/>
          <w:lang w:eastAsia="el-GR"/>
        </w:rPr>
        <w:t xml:space="preserve"> δεσμεύσεις, καθώς και από το μάτωμα του ελληνικού λαού για τα «ματωμένα» πρωτογενή πλεονάσματα. Όμως και το Κίνημα Αλλαγής αντίστοιχες προτάσεις κάνει.</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Έτσι, λοιπόν, έχουμε τη γενναία χρηματοδότηση των επιχειρηματικών ομίλων με την ταυτόχρονη κατάργηση των όποιων δικαιωμάτων έχουν απομείνει στους εργαζόμενους στα συντρίμμια που άφησαν τα μνημόνια και οι αντεργατικοί νόμοι των κυβερνήσεων της Νέας Δημοκρατίας, του ΚΙΝΑΛ και του ΣΥΡΙΖΑ, για να κάνετε ακόμη πιο φτωχούς και ακόμη πιο αναλώσιμους τους εργαζόμενους. </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Και το ποιος θα πληρώσει αυτά τα πακέτα των δισεκατομμυρίων είναι φανερό, θα τα πληρώσουν όλοι οι λαοί και ο ελληνικός λαός μέσα από την αύξηση του κρατικού χρέους -γιατί εκεί θα οδηγήσουν- μέσα από την αύξηση της φορολογίας τους, μέσα από τη μείωση των κρατικών δαπανών και για τα </w:t>
      </w:r>
      <w:r w:rsidRPr="00EC76E3">
        <w:rPr>
          <w:rFonts w:ascii="Arial" w:hAnsi="Arial" w:cs="Arial"/>
          <w:color w:val="201F1E"/>
          <w:sz w:val="24"/>
          <w:szCs w:val="24"/>
          <w:shd w:val="clear" w:color="auto" w:fill="FFFFFF"/>
          <w:lang w:eastAsia="el-GR"/>
        </w:rPr>
        <w:lastRenderedPageBreak/>
        <w:t>ζητήματα της υγείας, που συζητάμε σήμερα την κατάσταση που υπάρχει στο δημόσιο σύστημα υγείας.</w:t>
      </w:r>
    </w:p>
    <w:p w:rsidR="00EC76E3" w:rsidRPr="00EC76E3" w:rsidRDefault="00EC76E3" w:rsidP="00EC76E3">
      <w:pPr>
        <w:spacing w:after="160" w:line="600" w:lineRule="auto"/>
        <w:ind w:firstLine="720"/>
        <w:jc w:val="both"/>
        <w:rPr>
          <w:rFonts w:ascii="Arial" w:hAnsi="Arial" w:cs="Arial"/>
          <w:color w:val="201F1E"/>
          <w:sz w:val="24"/>
          <w:szCs w:val="24"/>
          <w:shd w:val="clear" w:color="auto" w:fill="FFFFFF"/>
          <w:lang w:eastAsia="el-GR"/>
        </w:rPr>
      </w:pPr>
      <w:r w:rsidRPr="00EC76E3">
        <w:rPr>
          <w:rFonts w:ascii="Arial" w:hAnsi="Arial" w:cs="Arial"/>
          <w:color w:val="201F1E"/>
          <w:sz w:val="24"/>
          <w:szCs w:val="24"/>
          <w:shd w:val="clear" w:color="auto" w:fill="FFFFFF"/>
          <w:lang w:eastAsia="el-GR"/>
        </w:rPr>
        <w:t xml:space="preserve">Αντί, λοιπόν, οι εργαζόμενοι και ο λαός μας να ψάχνουν τις διαφορές στις επιμέρους επιπτώσεις των διαφορετικών προτάσεων που έχουν κατατεθεί στο </w:t>
      </w:r>
      <w:proofErr w:type="spellStart"/>
      <w:r w:rsidRPr="00EC76E3">
        <w:rPr>
          <w:rFonts w:ascii="Arial" w:hAnsi="Arial" w:cs="Arial"/>
          <w:color w:val="201F1E"/>
          <w:sz w:val="24"/>
          <w:szCs w:val="24"/>
          <w:shd w:val="clear" w:color="auto" w:fill="FFFFFF"/>
          <w:lang w:eastAsia="el-GR"/>
        </w:rPr>
        <w:t>Eurogroup</w:t>
      </w:r>
      <w:proofErr w:type="spellEnd"/>
      <w:r w:rsidRPr="00EC76E3">
        <w:rPr>
          <w:rFonts w:ascii="Arial" w:hAnsi="Arial" w:cs="Arial"/>
          <w:color w:val="201F1E"/>
          <w:sz w:val="24"/>
          <w:szCs w:val="24"/>
          <w:shd w:val="clear" w:color="auto" w:fill="FFFFFF"/>
          <w:lang w:eastAsia="el-GR"/>
        </w:rPr>
        <w:t xml:space="preserve"> και οι οποίες προτάσεις δεν αναιρούν τον αντιδραστικό και αντιλαϊκό τους χαρακτήρα -γιατί είναι σαν να ψάχνουν για διαφορές ανάμεσα στη Σκύλλα και στη Χάρυβδη- πρέπει να οργανώσουν την πάλη τους για αποδέσμευση από την Ευρωπαϊκή Ένωση, για μονομερή διαγραφή του κρατικού χρέους και βεβαίως, για κοινωνικοποιήσεις των συγκεντρωμένων μέσων παραγωγής, κεντρικό επιστημονικό σχεδιασμό και εργατικό έλεγχο.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Ναι, σήμερα αυτό που προβάλλει ανάγλυφα είναι ο σοσιαλισμός ως απάντηση στα αδιέξοδα του καπιταλιστικού συστήματος, στη μπόχα που γεννάει αυτό το σύστημα, γιατί με τον </w:t>
      </w:r>
      <w:proofErr w:type="spellStart"/>
      <w:r w:rsidRPr="00EC76E3">
        <w:rPr>
          <w:rFonts w:ascii="Arial" w:hAnsi="Arial" w:cs="Arial"/>
          <w:color w:val="222222"/>
          <w:sz w:val="24"/>
          <w:szCs w:val="24"/>
          <w:shd w:val="clear" w:color="auto" w:fill="FFFFFF"/>
          <w:lang w:eastAsia="el-GR"/>
        </w:rPr>
        <w:t>κορωνοϊό</w:t>
      </w:r>
      <w:proofErr w:type="spellEnd"/>
      <w:r w:rsidRPr="00EC76E3">
        <w:rPr>
          <w:rFonts w:ascii="Arial" w:hAnsi="Arial" w:cs="Arial"/>
          <w:color w:val="222222"/>
          <w:sz w:val="24"/>
          <w:szCs w:val="24"/>
          <w:shd w:val="clear" w:color="auto" w:fill="FFFFFF"/>
          <w:lang w:eastAsia="el-GR"/>
        </w:rPr>
        <w:t xml:space="preserve"> αποδεικνύεται ότι ο καπιταλισμός είναι γυμνός. Καταστρέφει αντί να δημιουργεί και να αξιοποιεί το σύνολο των παραγωγικών δυνατοτήτων. Άλλωστε, μόνο η εργατική τάξη είναι αυτή η οποία αποτελεί τον παραγωγό του πλούτου και στη χώρα μας, αλλά και σε παγκόσμιο επίπεδο. Και αυτό φάνηκε πολύ καθαρά από τη στάση που κρατούν οι υγειονομικοί και την ανταπόκριση που έχουν. Και αυτή η εργατική τάξη και ο λαός μας πρέπει να πάρουν στα χέρια τους την εξουσία.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Σας ευχαριστώ πάρα πολύ, κύριε Πρόεδρε.</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lastRenderedPageBreak/>
        <w:t xml:space="preserve">ΠΡΟΕΔΡΕΥΩΝ (Απόστολος </w:t>
      </w:r>
      <w:proofErr w:type="spellStart"/>
      <w:r w:rsidRPr="00EC76E3">
        <w:rPr>
          <w:rFonts w:ascii="Arial" w:hAnsi="Arial" w:cs="Arial"/>
          <w:b/>
          <w:bCs/>
          <w:color w:val="222222"/>
          <w:sz w:val="24"/>
          <w:szCs w:val="24"/>
          <w:shd w:val="clear" w:color="auto" w:fill="FFFFFF"/>
          <w:lang w:eastAsia="zh-CN"/>
        </w:rPr>
        <w:t>Αβδελάς</w:t>
      </w:r>
      <w:proofErr w:type="spellEnd"/>
      <w:r w:rsidRPr="00EC76E3">
        <w:rPr>
          <w:rFonts w:ascii="Arial" w:hAnsi="Arial" w:cs="Arial"/>
          <w:b/>
          <w:bCs/>
          <w:color w:val="222222"/>
          <w:sz w:val="24"/>
          <w:szCs w:val="24"/>
          <w:shd w:val="clear" w:color="auto" w:fill="FFFFFF"/>
          <w:lang w:eastAsia="zh-CN"/>
        </w:rPr>
        <w:t>):</w:t>
      </w:r>
      <w:r w:rsidRPr="00EC76E3">
        <w:rPr>
          <w:rFonts w:ascii="Arial" w:hAnsi="Arial" w:cs="Arial"/>
          <w:bCs/>
          <w:color w:val="222222"/>
          <w:sz w:val="24"/>
          <w:szCs w:val="24"/>
          <w:shd w:val="clear" w:color="auto" w:fill="FFFFFF"/>
          <w:lang w:eastAsia="zh-CN"/>
        </w:rPr>
        <w:t xml:space="preserve"> Και εμείς σας ευχαριστούμε, κύριε συνάδελφε.</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Cs/>
          <w:color w:val="222222"/>
          <w:sz w:val="24"/>
          <w:szCs w:val="24"/>
          <w:shd w:val="clear" w:color="auto" w:fill="FFFFFF"/>
          <w:lang w:eastAsia="zh-CN"/>
        </w:rPr>
        <w:t xml:space="preserve">Τον λόγο έχει τώρα ο Κοινοβουλευτικός Εκπρόσωπος του Κινήματος Αλλαγής κ. Ανδρέας Λοβέρδος. </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Cs/>
          <w:color w:val="222222"/>
          <w:sz w:val="24"/>
          <w:szCs w:val="24"/>
          <w:shd w:val="clear" w:color="auto" w:fill="FFFFFF"/>
          <w:lang w:eastAsia="zh-CN"/>
        </w:rPr>
        <w:t>Ορίστε, κύριε Λοβέρδο, έχετε τον λόγο.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zh-CN"/>
        </w:rPr>
        <w:t>ΑΝΔΡΕΑΣ ΛΟΒΕΡΔΟΣ:</w:t>
      </w:r>
      <w:r w:rsidRPr="00EC76E3">
        <w:rPr>
          <w:rFonts w:ascii="Arial" w:hAnsi="Arial" w:cs="Arial"/>
          <w:bCs/>
          <w:color w:val="222222"/>
          <w:sz w:val="24"/>
          <w:szCs w:val="24"/>
          <w:shd w:val="clear" w:color="auto" w:fill="FFFFFF"/>
          <w:lang w:eastAsia="zh-CN"/>
        </w:rPr>
        <w:t xml:space="preserve"> </w:t>
      </w:r>
      <w:r w:rsidRPr="00EC76E3">
        <w:rPr>
          <w:rFonts w:ascii="Arial" w:hAnsi="Arial" w:cs="Arial"/>
          <w:color w:val="222222"/>
          <w:sz w:val="24"/>
          <w:szCs w:val="24"/>
          <w:shd w:val="clear" w:color="auto" w:fill="FFFFFF"/>
          <w:lang w:eastAsia="el-GR"/>
        </w:rPr>
        <w:t>Ευχαριστώ, κύριε Πρόεδρε.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Η συζήτηση που έγινε για τη συνεδρίαση του </w:t>
      </w:r>
      <w:proofErr w:type="spellStart"/>
      <w:r w:rsidRPr="00EC76E3">
        <w:rPr>
          <w:rFonts w:ascii="Arial" w:hAnsi="Arial" w:cs="Arial"/>
          <w:color w:val="222222"/>
          <w:sz w:val="24"/>
          <w:szCs w:val="24"/>
          <w:shd w:val="clear" w:color="auto" w:fill="FFFFFF"/>
          <w:lang w:eastAsia="el-GR"/>
        </w:rPr>
        <w:t>Eurogroup</w:t>
      </w:r>
      <w:proofErr w:type="spellEnd"/>
      <w:r w:rsidRPr="00EC76E3">
        <w:rPr>
          <w:rFonts w:ascii="Arial" w:hAnsi="Arial" w:cs="Arial"/>
          <w:color w:val="222222"/>
          <w:sz w:val="24"/>
          <w:szCs w:val="24"/>
          <w:shd w:val="clear" w:color="auto" w:fill="FFFFFF"/>
          <w:lang w:eastAsia="el-GR"/>
        </w:rPr>
        <w:t xml:space="preserve"> νομίζω ότι είναι χαρακτηριστική.</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Cs/>
          <w:color w:val="222222"/>
          <w:sz w:val="24"/>
          <w:szCs w:val="24"/>
          <w:shd w:val="clear" w:color="auto" w:fill="FFFFFF"/>
          <w:lang w:eastAsia="zh-CN"/>
        </w:rPr>
        <w:t>Κυρίες και κύριοι Βουλευτές,</w:t>
      </w:r>
      <w:r w:rsidRPr="00EC76E3">
        <w:rPr>
          <w:rFonts w:ascii="Arial" w:hAnsi="Arial" w:cs="Arial"/>
          <w:color w:val="222222"/>
          <w:sz w:val="24"/>
          <w:szCs w:val="24"/>
          <w:shd w:val="clear" w:color="auto" w:fill="FFFFFF"/>
          <w:lang w:eastAsia="el-GR"/>
        </w:rPr>
        <w:t xml:space="preserve"> μετά το πέρας αυτών των </w:t>
      </w:r>
      <w:proofErr w:type="spellStart"/>
      <w:r w:rsidRPr="00EC76E3">
        <w:rPr>
          <w:rFonts w:ascii="Arial" w:hAnsi="Arial" w:cs="Arial"/>
          <w:color w:val="222222"/>
          <w:sz w:val="24"/>
          <w:szCs w:val="24"/>
          <w:shd w:val="clear" w:color="auto" w:fill="FFFFFF"/>
          <w:lang w:eastAsia="el-GR"/>
        </w:rPr>
        <w:t>ενδοενωσιακών</w:t>
      </w:r>
      <w:proofErr w:type="spellEnd"/>
      <w:r w:rsidRPr="00EC76E3">
        <w:rPr>
          <w:rFonts w:ascii="Arial" w:hAnsi="Arial" w:cs="Arial"/>
          <w:color w:val="222222"/>
          <w:sz w:val="24"/>
          <w:szCs w:val="24"/>
          <w:shd w:val="clear" w:color="auto" w:fill="FFFFFF"/>
          <w:lang w:eastAsia="el-GR"/>
        </w:rPr>
        <w:t xml:space="preserve"> διαδικασιών είναι ευκαιρία να συνειδητοποιήσουμε σε ποια Ευρωπαϊκή Ένωση και σε ποια Ευρωζώνη ανήκουμε.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Θέλω να πω στον παριστάμενο Υφυπουργό ότι η δική μας αγωνία -και αυτό θα ήταν, ας πούμε, το σημείο της παρέμβασής μου μετά την ομιλία του κ.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δεν είναι για τα χρήματα που θα προωθηθούν τώρα στα κράτη-μέλη ή για τον δημοσιονομικό χώρο που θα υπάρχει μεθαύριο, αφού ό,τι μέτρα λαμβάνονται τώρα εξαιρούνται από την πορεία εκάστης οικονομίας των κρατών- μελών της Ευρωπαϊκής Ένωσης και κυρίως της Ευρωζώνης. Δεν είναι αυτή η αγωνία μας, λοιπόν. Φυσικά είναι και αυτό. Όμως, η κυρίως αγωνία μας είναι τι θα γίνει, πώς θα γίνει και με ποια επιτυχία θα γίνει η επανεκκίνηση των </w:t>
      </w:r>
      <w:r w:rsidRPr="00EC76E3">
        <w:rPr>
          <w:rFonts w:ascii="Arial" w:hAnsi="Arial" w:cs="Arial"/>
          <w:color w:val="222222"/>
          <w:sz w:val="24"/>
          <w:szCs w:val="24"/>
          <w:shd w:val="clear" w:color="auto" w:fill="FFFFFF"/>
          <w:lang w:eastAsia="el-GR"/>
        </w:rPr>
        <w:lastRenderedPageBreak/>
        <w:t>οικονομιών, και επειδή μιλάμε για την Ελλάδα στην Εθνική Αντιπροσωπεία της, η επανεκκίνηση της ελληνικής οικονομίας. Το μεγάλο στοίχημα είναι αυτό. Δεν ξέρω πόσο μεγάλη ή ευρεία θα είναι η ύφεση, αλλά έχω πολύ ανησυχητικούς δείκτες.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Cs/>
          <w:color w:val="222222"/>
          <w:sz w:val="24"/>
          <w:szCs w:val="24"/>
          <w:shd w:val="clear" w:color="auto" w:fill="FFFFFF"/>
          <w:lang w:eastAsia="zh-CN"/>
        </w:rPr>
        <w:t>Κυρίες και κύριοι Βουλευτές,</w:t>
      </w:r>
      <w:r w:rsidRPr="00EC76E3">
        <w:rPr>
          <w:rFonts w:ascii="Arial" w:hAnsi="Arial" w:cs="Arial"/>
          <w:color w:val="222222"/>
          <w:sz w:val="24"/>
          <w:szCs w:val="24"/>
          <w:shd w:val="clear" w:color="auto" w:fill="FFFFFF"/>
          <w:lang w:eastAsia="el-GR"/>
        </w:rPr>
        <w:t xml:space="preserve"> είπα και στην προηγούμενη συνεδρίασή μας ότι το 20% του ακαθάριστου εγχώριου προϊόντος παράγεται από τον τουρισμό. Και εγώ κάνω μια πάρα πολύ φειδωλή επισήμανση, γιατί υπάρχουν πολιτικοί με εμπειρία, όπως ο Αλέκος Παπαδόπουλος, αλλά και πολύ πρόσφατες μελέτες που εκτοξεύουν πολύ ψηλά τη συμβολή του τουρισμού στο Ακαθάριστο Εγχώριο Προϊόν, συνυπολογίζοντας και τα επαγγέλματα που λειτουργούν γύρω-γύρω από τον τουρισμό. Δεν θέλω να συμμεριστώ ακραίες φωνές στατιστικού περιεχομένου. Πάντως, το 20%-24% είναι. Αυτό το Ακαθάριστο Εγχώριο Προϊόν, λοιπόν, δεν θα παραχθεί. Δεν γνωρίζω πόσο θα παραχθεί, δεν είμαι προφήτης, αλλά οι ελλείψεις θα είναι πάρα πολύ μεγάλες.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Και πιάνω κι άλλους τομείς που παράγουν πλούτο για τη χώρα, όπως είναι η ναυτιλία -δεν έχει θιγεί;-, η εστίαση που δεν περιλαμβάνεται στον τουρισμό, από τα </w:t>
      </w:r>
      <w:proofErr w:type="spellStart"/>
      <w:r w:rsidRPr="00EC76E3">
        <w:rPr>
          <w:rFonts w:ascii="Arial" w:hAnsi="Arial" w:cs="Arial"/>
          <w:color w:val="222222"/>
          <w:sz w:val="24"/>
          <w:szCs w:val="24"/>
          <w:shd w:val="clear" w:color="auto" w:fill="FFFFFF"/>
          <w:lang w:eastAsia="el-GR"/>
        </w:rPr>
        <w:t>delivery</w:t>
      </w:r>
      <w:proofErr w:type="spellEnd"/>
      <w:r w:rsidRPr="00EC76E3">
        <w:rPr>
          <w:rFonts w:ascii="Arial" w:hAnsi="Arial" w:cs="Arial"/>
          <w:color w:val="222222"/>
          <w:sz w:val="24"/>
          <w:szCs w:val="24"/>
          <w:shd w:val="clear" w:color="auto" w:fill="FFFFFF"/>
          <w:lang w:eastAsia="el-GR"/>
        </w:rPr>
        <w:t xml:space="preserve"> μέχρι τα καταστήματα υγειονομικού περιεχομένου αυτά καθ’ αυτά. Αυτά, κατά τη Στατιστική Αρχή, υπάγονται μαζί με άλλα τέσσερα επαγγέλματα σε έναν ενιαίο χώρο παραγωγής εθνικού πλούτου που δίνει ένα 21% του Ακαθάριστου Εγχώριου Προϊόντος. Τι γίνεται; Τι θα γίνει; Πώς </w:t>
      </w:r>
      <w:r w:rsidRPr="00EC76E3">
        <w:rPr>
          <w:rFonts w:ascii="Arial" w:hAnsi="Arial" w:cs="Arial"/>
          <w:color w:val="222222"/>
          <w:sz w:val="24"/>
          <w:szCs w:val="24"/>
          <w:shd w:val="clear" w:color="auto" w:fill="FFFFFF"/>
          <w:lang w:eastAsia="el-GR"/>
        </w:rPr>
        <w:lastRenderedPageBreak/>
        <w:t xml:space="preserve">θα </w:t>
      </w:r>
      <w:proofErr w:type="spellStart"/>
      <w:r w:rsidRPr="00EC76E3">
        <w:rPr>
          <w:rFonts w:ascii="Arial" w:hAnsi="Arial" w:cs="Arial"/>
          <w:color w:val="222222"/>
          <w:sz w:val="24"/>
          <w:szCs w:val="24"/>
          <w:shd w:val="clear" w:color="auto" w:fill="FFFFFF"/>
          <w:lang w:eastAsia="el-GR"/>
        </w:rPr>
        <w:t>επανεκκινηθεί</w:t>
      </w:r>
      <w:proofErr w:type="spellEnd"/>
      <w:r w:rsidRPr="00EC76E3">
        <w:rPr>
          <w:rFonts w:ascii="Arial" w:hAnsi="Arial" w:cs="Arial"/>
          <w:color w:val="222222"/>
          <w:sz w:val="24"/>
          <w:szCs w:val="24"/>
          <w:shd w:val="clear" w:color="auto" w:fill="FFFFFF"/>
          <w:lang w:eastAsia="el-GR"/>
        </w:rPr>
        <w:t xml:space="preserve"> όλη αυτή η εθνική οικονομία; Πώς θα παραχθεί Ακαθάριστο Εγχώριο Προϊόν, ούτως ώστε να υπάρχουν έσοδα στο δημόσιο ταμείο και στα ασφαλιστικά ταμεία; Το ερωτηματικό αυτό πλανάται.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Και επειδή δεν υπάρχει αντίδραση από την πλευρά της Κυβέρνησης, η κριτική μας είναι απολύτως εύλογη. Και επικεντρώνομαι στον κ. Θεοχάρη. Έχει η χώρα Υπουργό Τουρισμού; Κάπου ακούσαμε ότι ορκίστηκε ένας τέτοιος! Ωραία, πέρασε η εποχή της καλοσύνης, γιατί ήρθε η πανδημία. Δεν μου λέτε, τι κάνει αυτός ο Υπουργός; Δεν οφείλει να δώσει τον δικό του τόνο, που είναι ο πιο προσγειωμένος στην πραγματικότητα τόνος, αφού διαχειρίζεται το χαρτοφυλάκιο που του παρέχει στοιχεία καθημερινά; Δεν πρέπει να πει πώς σκέφτεται την επόμενη μέρα; Δεν μιλάει, απλά κάνει κάποιες δηλώσεις δεξιά και αριστερά που δεν τις πιάνει το ραντάρ της ελληνικής πολιτικής.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Φαντάζομαι ότι τέτοιες αγωνίες συμμεριζόμαστε όλοι. Έχοντας την εμπειρία που έχω, συμμερίζομαι μια μεγαλύτερη αγωνία τουλάχιστον σε σχέση με κάποιους που δεν έχουν δει τα πράγματα από πολύ μέσα. Τι θα γίνει όταν η πανδημία αποτελέσει, τουλάχιστον για την παρούσα φάση, παρελθόν;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Cs/>
          <w:color w:val="222222"/>
          <w:sz w:val="24"/>
          <w:szCs w:val="24"/>
          <w:shd w:val="clear" w:color="auto" w:fill="FFFFFF"/>
          <w:lang w:eastAsia="zh-CN"/>
        </w:rPr>
        <w:t>Κυρίες και κύριοι Βουλευτές,</w:t>
      </w:r>
      <w:r w:rsidRPr="00EC76E3">
        <w:rPr>
          <w:rFonts w:ascii="Arial" w:hAnsi="Arial" w:cs="Arial"/>
          <w:color w:val="222222"/>
          <w:sz w:val="24"/>
          <w:szCs w:val="24"/>
          <w:shd w:val="clear" w:color="auto" w:fill="FFFFFF"/>
          <w:lang w:eastAsia="el-GR"/>
        </w:rPr>
        <w:t xml:space="preserve"> νομίζω ότι το θέμα είναι τεράστιο. Ο ελληνικός λαός με την πειθαρχημένη του βούληση, που θεμελιώθηκε στη λογική της επιστήμης, έχει δείξει στην τεράστια πλειοψηφία του ωριμότητα που προέκυψε βέβαια και από αυτά που έζησε τα τελευταία δέκα χρόνια. Και όσο </w:t>
      </w:r>
      <w:r w:rsidRPr="00EC76E3">
        <w:rPr>
          <w:rFonts w:ascii="Arial" w:hAnsi="Arial" w:cs="Arial"/>
          <w:color w:val="222222"/>
          <w:sz w:val="24"/>
          <w:szCs w:val="24"/>
          <w:shd w:val="clear" w:color="auto" w:fill="FFFFFF"/>
          <w:lang w:eastAsia="el-GR"/>
        </w:rPr>
        <w:lastRenderedPageBreak/>
        <w:t xml:space="preserve">θα περνούν οι ημέρες, </w:t>
      </w:r>
      <w:r w:rsidRPr="00EC76E3">
        <w:rPr>
          <w:rFonts w:ascii="Arial" w:hAnsi="Arial" w:cs="Arial"/>
          <w:bCs/>
          <w:color w:val="222222"/>
          <w:sz w:val="24"/>
          <w:szCs w:val="24"/>
          <w:shd w:val="clear" w:color="auto" w:fill="FFFFFF"/>
          <w:lang w:eastAsia="zh-CN"/>
        </w:rPr>
        <w:t>κυρίες και κύριοι Βουλευτές,</w:t>
      </w:r>
      <w:r w:rsidRPr="00EC76E3">
        <w:rPr>
          <w:rFonts w:ascii="Arial" w:hAnsi="Arial" w:cs="Arial"/>
          <w:color w:val="222222"/>
          <w:sz w:val="24"/>
          <w:szCs w:val="24"/>
          <w:shd w:val="clear" w:color="auto" w:fill="FFFFFF"/>
          <w:lang w:eastAsia="el-GR"/>
        </w:rPr>
        <w:t xml:space="preserve"> περιμένουμε λιγότερα παράπονα στην καθημερινότητά της εξειδίκευσης των μέτρων.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Ως Βουλευτής και Κοινοβουλευτικός Εκπρόσωπος του Κινήματος Αλλαγής κατακλύζομαι -κατακλύζεται το τηλέφωνό μου, γιατί τα γραφεία μας είναι κλειστά- από αιτήματα πολιτών που μου ζητούν να θέσω στη Βουλή θέματα που αναδεικνύει η καθημερινότητα στο πλαίσιο των μέτρων που λαμβάνει η Κυβέρνηση.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Το πρώτο από αυτό αφορά -τέσσερις φορές έχουμε καταθέσει τη σχετική τροπολογία- το εξής: Θα πάτε με τον Υπουργό Οικονομικών σας στην ταξινόμηση των νοσηλευτών, των οδηγών του ΕΚΑΒ στα ανθυγιεινά επαγγέλματα; Δεν έχει αντιδράσει ένας Υπουργός!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Το λέμε εμείς -το είπαμε πρώτοι- το είπε ο ΣΥΡΙΖΑ, το λένε κι άλλα κόμματα -νομίζω όλα- και ένας Υπουργός δεν έχει πει μία λέξη! Να πει «όχι», να πει ότι το σκεφτόμαστε, να πει «ναι». Τίποτα! Ούτε λέξη!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Και την τελευταία Πέμπτη συμπεριέλαβα αυτό το οποίο είχαμε χτίσει εμείς ως κυβέρνηση του ΠΑΣΟΚ και το είχα κάνει εγώ, όταν κάτω από το γραφείο μου γινόταν ο χαμός, και είχα περιλάβει τους νοσηλευτές στα ανθυγιεινά επαγγέλματα. Όμως, αυτό εφαρμόστηκε στον ιδιωτικό τομέα. Ο δημόσιος τομέας είναι αρμοδιότητα του Υπουργού Οικονομικών στο </w:t>
      </w:r>
      <w:r w:rsidRPr="00EC76E3">
        <w:rPr>
          <w:rFonts w:ascii="Arial" w:hAnsi="Arial" w:cs="Arial"/>
          <w:color w:val="222222"/>
          <w:sz w:val="24"/>
          <w:szCs w:val="24"/>
          <w:shd w:val="clear" w:color="auto" w:fill="FFFFFF"/>
          <w:lang w:eastAsia="el-GR"/>
        </w:rPr>
        <w:lastRenderedPageBreak/>
        <w:t xml:space="preserve">προκείμενο. Από τον κ. Παπακωνσταντίνου μέχρι τον κ.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συμπεριλαμβανομένου και του κ. </w:t>
      </w:r>
      <w:proofErr w:type="spellStart"/>
      <w:r w:rsidRPr="00EC76E3">
        <w:rPr>
          <w:rFonts w:ascii="Arial" w:hAnsi="Arial" w:cs="Arial"/>
          <w:color w:val="222222"/>
          <w:sz w:val="24"/>
          <w:szCs w:val="24"/>
          <w:shd w:val="clear" w:color="auto" w:fill="FFFFFF"/>
          <w:lang w:eastAsia="el-GR"/>
        </w:rPr>
        <w:t>Τσακαλώτου</w:t>
      </w:r>
      <w:proofErr w:type="spellEnd"/>
      <w:r w:rsidRPr="00EC76E3">
        <w:rPr>
          <w:rFonts w:ascii="Arial" w:hAnsi="Arial" w:cs="Arial"/>
          <w:color w:val="222222"/>
          <w:sz w:val="24"/>
          <w:szCs w:val="24"/>
          <w:shd w:val="clear" w:color="auto" w:fill="FFFFFF"/>
          <w:lang w:eastAsia="el-GR"/>
        </w:rPr>
        <w:t xml:space="preserve">, </w:t>
      </w:r>
      <w:proofErr w:type="spellStart"/>
      <w:r w:rsidRPr="00EC76E3">
        <w:rPr>
          <w:rFonts w:ascii="Arial" w:hAnsi="Arial" w:cs="Arial"/>
          <w:color w:val="222222"/>
          <w:sz w:val="24"/>
          <w:szCs w:val="24"/>
          <w:shd w:val="clear" w:color="auto" w:fill="FFFFFF"/>
          <w:lang w:eastAsia="el-GR"/>
        </w:rPr>
        <w:t>μηδεμία</w:t>
      </w:r>
      <w:proofErr w:type="spellEnd"/>
      <w:r w:rsidRPr="00EC76E3">
        <w:rPr>
          <w:rFonts w:ascii="Arial" w:hAnsi="Arial" w:cs="Arial"/>
          <w:color w:val="222222"/>
          <w:sz w:val="24"/>
          <w:szCs w:val="24"/>
          <w:shd w:val="clear" w:color="auto" w:fill="FFFFFF"/>
          <w:lang w:eastAsia="el-GR"/>
        </w:rPr>
        <w:t xml:space="preserve"> αντίδραση! Γιατί;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Τους λέμε όλοι πόσο καλά κάνουν τη δουλειά τους. Ωραία, αλλά η ανταπόκριση της ελληνικής πολιτείας δεν πρέπει να είναι εμπράγματη; Δεν πρέπει να δείξει χαρακτήρα; Μόνο λόγια; Εδώ ο στίβος είναι ανοιχτός. Και στρατιωτικά νοσοκομεία, δημόσια νοσοκομεία, νοσηλευτές, οδηγοί του ΕΚΑΒ. Πρέπει να το δείτε. Η τροπολογία μας, νομίζω, είναι μετρημένη και πρέπει να την κάνετε δέκτη.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Ας δούμε τώρα τι γίνεται στην πράξη, </w:t>
      </w:r>
      <w:r w:rsidRPr="00EC76E3">
        <w:rPr>
          <w:rFonts w:ascii="Arial" w:hAnsi="Arial" w:cs="Arial"/>
          <w:bCs/>
          <w:color w:val="222222"/>
          <w:sz w:val="24"/>
          <w:szCs w:val="24"/>
          <w:shd w:val="clear" w:color="auto" w:fill="FFFFFF"/>
          <w:lang w:eastAsia="zh-CN"/>
        </w:rPr>
        <w:t>κυρίες και κύριοι Βουλευτές,</w:t>
      </w:r>
      <w:r w:rsidRPr="00EC76E3">
        <w:rPr>
          <w:rFonts w:ascii="Arial" w:hAnsi="Arial" w:cs="Arial"/>
          <w:color w:val="222222"/>
          <w:sz w:val="24"/>
          <w:szCs w:val="24"/>
          <w:shd w:val="clear" w:color="auto" w:fill="FFFFFF"/>
          <w:lang w:eastAsia="el-GR"/>
        </w:rPr>
        <w:t xml:space="preserve"> όσον αφορά τώρα τα μέτρα που λαμβάνονται. Εγώ αιφνιδιάστηκα σήμερα, κύριε Υπουργέ, όταν ενημερώθηκα ότι μαία δημόσιου νοσοκομείου που παίρνει μία ενίσχυση 600 ευρώ, τελικά δεν παίρνει 600 ευρώ, αλλά στην πράξη τα 600 ευρώ είναι 575 ευρώ μείον φόρου 178 ευρώ! </w:t>
      </w:r>
      <w:proofErr w:type="spellStart"/>
      <w:r w:rsidRPr="00EC76E3">
        <w:rPr>
          <w:rFonts w:ascii="Arial" w:hAnsi="Arial" w:cs="Arial"/>
          <w:color w:val="222222"/>
          <w:sz w:val="24"/>
          <w:szCs w:val="24"/>
          <w:shd w:val="clear" w:color="auto" w:fill="FFFFFF"/>
          <w:lang w:eastAsia="el-GR"/>
        </w:rPr>
        <w:t>Ώπα</w:t>
      </w:r>
      <w:proofErr w:type="spellEnd"/>
      <w:r w:rsidRPr="00EC76E3">
        <w:rPr>
          <w:rFonts w:ascii="Arial" w:hAnsi="Arial" w:cs="Arial"/>
          <w:color w:val="222222"/>
          <w:sz w:val="24"/>
          <w:szCs w:val="24"/>
          <w:shd w:val="clear" w:color="auto" w:fill="FFFFFF"/>
          <w:lang w:eastAsia="el-GR"/>
        </w:rPr>
        <w:t xml:space="preserve">! Παρακαλώ πολύ! Είναι δυνατόν να φορολογείτε αυτή την ενίσχυση με αυτό το ποσό; Είναι τραγικό!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Έχω πάρει οριστικό διαζύγιο με τον λαϊκισμό. Ουδέποτε μετά το 2009-2010 έπιασα τον εαυτό μου να γλιστράει προς τα εκεί. Θεωρώ τους λαϊκιστές ως αντιπάλους του λαού.</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lastRenderedPageBreak/>
        <w:t>Δεν είναι φίλοι του, είναι αντίπαλοί του. Όμως, εδώ δεν μπορείτε να δέχεστε επαίνους για μία πολιτική στήριξης και να τη ροκανίζετε με φορολογικά μέτρα. Τι μέτρο είναι αυτό, αφού είναι τόσο; Καλείστε να απαντήσετε.</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 xml:space="preserve">Κύριε Πρόεδρε, θέσαμε την περασμένη εβδομάδα –το έθεσα εγώ προσωπικά- το ζήτημα της εξόφλησης των ακάλυπτων επιταγών. Ο Υπουργός, κ. </w:t>
      </w:r>
      <w:proofErr w:type="spellStart"/>
      <w:r w:rsidRPr="00EC76E3">
        <w:rPr>
          <w:rFonts w:ascii="Arial" w:hAnsi="Arial" w:cs="Arial"/>
          <w:color w:val="212121"/>
          <w:sz w:val="24"/>
          <w:szCs w:val="24"/>
          <w:lang w:eastAsia="el-GR"/>
        </w:rPr>
        <w:t>Σταϊκούρας</w:t>
      </w:r>
      <w:proofErr w:type="spellEnd"/>
      <w:r w:rsidRPr="00EC76E3">
        <w:rPr>
          <w:rFonts w:ascii="Arial" w:hAnsi="Arial" w:cs="Arial"/>
          <w:color w:val="212121"/>
          <w:sz w:val="24"/>
          <w:szCs w:val="24"/>
          <w:lang w:eastAsia="el-GR"/>
        </w:rPr>
        <w:t xml:space="preserve"> είχε φέρει εκείνη την ημέρα μία τροπολογία και πράγματι έλυσε ένα θέμα που η Κυβέρνηση το είχε εξαγγείλει ως μέτρο, αλλά στην πράξη γινόταν χαμός με τις τράπεζες που δεν καταλάβαιναν πώς θα το εφαρμόσουν. Υπήρχαν μάλιστα και αντιφατικές εφαρμογές, αλλά δεν έχω χρόνο να σας τις αναφέρω.</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 xml:space="preserve">Το θέμα λύθηκε με την τροπολογία. Όμως, παρήχθη ένα άλλο, αυτή είναι η πανδημία και η κρίση που προκαλεί. Έχουμε δυνατότητα κάποιος να μην εξοφλεί την επιταγή του και, ταυτοχρόνως, έχουμε κλάδους που απ’ αυτή τη μη εξόφληση κινδυνεύουν με κατάρρευση. Ο πρώτος τέτοιος κλάδος είναι οι μεταφορές, στις οποίες στηρίζονται οι τροφοδοσίες των ελληνικών οικογενειών με τρόφιμα. Αν αυτό σκάσει στα χέρια σας –γιατί οι μεταφορείς έχουν υποχρεώσεις, από το πετρέλαιο κίνησης μέχρι τα διόδια- θα είναι σοβαρό. Όπως είχα μιλήσει για τις επιταγές προειδοποιητικά και ήμουν ακριβής, θίγω και αυτό το θέμα που είναι πάρα πολύ μεγάλο. </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lastRenderedPageBreak/>
        <w:t>Η μόνη λύση, κυρίες και κύριοι Βουλευτές, είναι το μέτρο που σωστά έχει εξαγγείλει η Κυβέρνηση –δεν θα λέμε εδώ ανοησίες- για την παροχή κεφαλαίου κίνησης επιχειρήσεων με κριτήριο τον τζίρο του 2019 και μάλιστα σε ένα ποσοστό πραγματικά σοβαρό. Αυτήν τη στιγμή το μέτρο δεν εφαρμόζεται. Δηλαδή, αν πας να κάνεις μια αίτηση σε μια τράπεζα για να σου παράσχει δάνειο με τη μορφή κεφαλαίου κινήσεως για τις ανάγκες αυτές, δεν θα το πάρεις. Δεν έχει ακόμα ξεκινήσει αυτή η διαδικασία και προβλέπεται να ξεκινήσει στο τέλος Απριλίου. Υπάρχουν επιχειρήσεις που δεν το αντέχουν για αυτόν τον μήνα και αυτό πρέπει να το δείτε για να επιταχύνετε τις συγκεκριμένες διαδικασίες.</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 xml:space="preserve">Κύριε Πρόεδρε, υπάρχουν και πάρα πολλά άλλα ακόμη. Δεν τελειώνει ο κατάλογος των καθημερινών θεμάτων που έχει προκαλέσει αυτή η τρομακτική κρίση, την οποία προκάλεσε η πανδημία. Έχετε αναρωτηθεί για τα προβλήματα που έχουν οι οδηγοί των ταξί; Τα μηνύματα και τα </w:t>
      </w:r>
      <w:r w:rsidRPr="00EC76E3">
        <w:rPr>
          <w:rFonts w:ascii="Arial" w:hAnsi="Arial" w:cs="Arial"/>
          <w:color w:val="212121"/>
          <w:sz w:val="24"/>
          <w:szCs w:val="24"/>
          <w:lang w:val="en-US" w:eastAsia="el-GR"/>
        </w:rPr>
        <w:t>e</w:t>
      </w:r>
      <w:r w:rsidRPr="00EC76E3">
        <w:rPr>
          <w:rFonts w:ascii="Arial" w:hAnsi="Arial" w:cs="Arial"/>
          <w:color w:val="212121"/>
          <w:sz w:val="24"/>
          <w:szCs w:val="24"/>
          <w:lang w:eastAsia="el-GR"/>
        </w:rPr>
        <w:t>-</w:t>
      </w:r>
      <w:r w:rsidRPr="00EC76E3">
        <w:rPr>
          <w:rFonts w:ascii="Arial" w:hAnsi="Arial" w:cs="Arial"/>
          <w:color w:val="212121"/>
          <w:sz w:val="24"/>
          <w:szCs w:val="24"/>
          <w:lang w:val="en-US" w:eastAsia="el-GR"/>
        </w:rPr>
        <w:t>mails</w:t>
      </w:r>
      <w:r w:rsidRPr="00EC76E3">
        <w:rPr>
          <w:rFonts w:ascii="Arial" w:hAnsi="Arial" w:cs="Arial"/>
          <w:color w:val="212121"/>
          <w:sz w:val="24"/>
          <w:szCs w:val="24"/>
          <w:lang w:eastAsia="el-GR"/>
        </w:rPr>
        <w:t xml:space="preserve"> που έχω πάρει είναι συνταρακτικά ορισμένες φορές. Θέλω, λοιπόν, να σας παρακαλέσω να δείτε τα προβλήματα στην πράξη και όχι τα προβλήματα των γενικών θεωρήσεων κάποιων μέτρων που έχουν ληφθεί. </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 xml:space="preserve">Υπογραμμίζω με πολύ θετικό τρόπο τη στάση του Υπουργού κ. Τσιάρα, ο οποίος με ενημέρωσε, γιατί είχα θέσει το θέμα της </w:t>
      </w:r>
      <w:proofErr w:type="spellStart"/>
      <w:r w:rsidRPr="00EC76E3">
        <w:rPr>
          <w:rFonts w:ascii="Arial" w:hAnsi="Arial" w:cs="Arial"/>
          <w:color w:val="212121"/>
          <w:sz w:val="24"/>
          <w:szCs w:val="24"/>
          <w:lang w:eastAsia="el-GR"/>
        </w:rPr>
        <w:t>συνεπιμέλειας</w:t>
      </w:r>
      <w:proofErr w:type="spellEnd"/>
      <w:r w:rsidRPr="00EC76E3">
        <w:rPr>
          <w:rFonts w:ascii="Arial" w:hAnsi="Arial" w:cs="Arial"/>
          <w:color w:val="212121"/>
          <w:sz w:val="24"/>
          <w:szCs w:val="24"/>
          <w:lang w:eastAsia="el-GR"/>
        </w:rPr>
        <w:t xml:space="preserve">. Ήταν η πρώτη επίκαιρη ερώτηση του έτους 2020 για τη </w:t>
      </w:r>
      <w:proofErr w:type="spellStart"/>
      <w:r w:rsidRPr="00EC76E3">
        <w:rPr>
          <w:rFonts w:ascii="Arial" w:hAnsi="Arial" w:cs="Arial"/>
          <w:color w:val="212121"/>
          <w:sz w:val="24"/>
          <w:szCs w:val="24"/>
          <w:lang w:eastAsia="el-GR"/>
        </w:rPr>
        <w:t>συνεπιμέλεια</w:t>
      </w:r>
      <w:proofErr w:type="spellEnd"/>
      <w:r w:rsidRPr="00EC76E3">
        <w:rPr>
          <w:rFonts w:ascii="Arial" w:hAnsi="Arial" w:cs="Arial"/>
          <w:color w:val="212121"/>
          <w:sz w:val="24"/>
          <w:szCs w:val="24"/>
          <w:lang w:eastAsia="el-GR"/>
        </w:rPr>
        <w:t xml:space="preserve"> επί διάρρηξης </w:t>
      </w:r>
      <w:r w:rsidRPr="00EC76E3">
        <w:rPr>
          <w:rFonts w:ascii="Arial" w:hAnsi="Arial" w:cs="Arial"/>
          <w:color w:val="212121"/>
          <w:sz w:val="24"/>
          <w:szCs w:val="24"/>
          <w:lang w:eastAsia="el-GR"/>
        </w:rPr>
        <w:lastRenderedPageBreak/>
        <w:t>των σχέσεων του γάμου και είχε πει ότι το πάει γρήγορα. Είχε υποσχεθεί ότι τον Μάρτιο θα είχε ολοκληρώσει και τη σχετική ρύθμιση. Όμως, ήρθε η κρίση από την πανδημία. Με ενημέρωσε σήμερα, λοιπόν, επειδή υπάρχουν προβλήματα και εκεί με την απαγόρευση κίνησης των διαζευγμένων γονιών, ότι η επιτροπή έχει συγκροτηθεί, αλλά δεν μπορεί να συνεδριάσει και το χρονοδιάγραμμα πηγαίνει για τον Ιούνιο.</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 xml:space="preserve">Κύριε Πρόεδρε, κλείνω με δύο θέματα πάρα πολύ ειδικά, χωρίς </w:t>
      </w:r>
      <w:proofErr w:type="spellStart"/>
      <w:r w:rsidRPr="00EC76E3">
        <w:rPr>
          <w:rFonts w:ascii="Arial" w:hAnsi="Arial" w:cs="Arial"/>
          <w:color w:val="212121"/>
          <w:sz w:val="24"/>
          <w:szCs w:val="24"/>
          <w:lang w:eastAsia="el-GR"/>
        </w:rPr>
        <w:t>καμμία</w:t>
      </w:r>
      <w:proofErr w:type="spellEnd"/>
      <w:r w:rsidRPr="00EC76E3">
        <w:rPr>
          <w:rFonts w:ascii="Arial" w:hAnsi="Arial" w:cs="Arial"/>
          <w:color w:val="212121"/>
          <w:sz w:val="24"/>
          <w:szCs w:val="24"/>
          <w:lang w:eastAsia="el-GR"/>
        </w:rPr>
        <w:t xml:space="preserve"> δόση πλειοδοσίας, πλειστηριασμού, φιλολαϊκού πνεύματος.</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b/>
          <w:color w:val="212121"/>
          <w:sz w:val="24"/>
          <w:szCs w:val="24"/>
          <w:lang w:eastAsia="el-GR"/>
        </w:rPr>
        <w:t xml:space="preserve">ΠΡΟΕΔΡΕΥΩΝ (Απόστολος </w:t>
      </w:r>
      <w:proofErr w:type="spellStart"/>
      <w:r w:rsidRPr="00EC76E3">
        <w:rPr>
          <w:rFonts w:ascii="Arial" w:hAnsi="Arial" w:cs="Arial"/>
          <w:b/>
          <w:color w:val="212121"/>
          <w:sz w:val="24"/>
          <w:szCs w:val="24"/>
          <w:lang w:eastAsia="el-GR"/>
        </w:rPr>
        <w:t>Αβδελάς</w:t>
      </w:r>
      <w:proofErr w:type="spellEnd"/>
      <w:r w:rsidRPr="00EC76E3">
        <w:rPr>
          <w:rFonts w:ascii="Arial" w:hAnsi="Arial" w:cs="Arial"/>
          <w:b/>
          <w:color w:val="212121"/>
          <w:sz w:val="24"/>
          <w:szCs w:val="24"/>
          <w:lang w:eastAsia="el-GR"/>
        </w:rPr>
        <w:t>):</w:t>
      </w:r>
      <w:r w:rsidRPr="00EC76E3">
        <w:rPr>
          <w:rFonts w:ascii="Arial" w:hAnsi="Arial" w:cs="Arial"/>
          <w:color w:val="212121"/>
          <w:sz w:val="24"/>
          <w:szCs w:val="24"/>
          <w:lang w:eastAsia="el-GR"/>
        </w:rPr>
        <w:t xml:space="preserve"> Και με αυτό ολοκληρώστε, σας παρακαλώ.</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b/>
          <w:color w:val="212121"/>
          <w:sz w:val="24"/>
          <w:szCs w:val="24"/>
          <w:lang w:eastAsia="el-GR"/>
        </w:rPr>
        <w:t xml:space="preserve">ΑΝΔΡΕΑΣ ΛΟΒΕΡΔΟΣ: </w:t>
      </w:r>
      <w:r w:rsidRPr="00EC76E3">
        <w:rPr>
          <w:rFonts w:ascii="Arial" w:hAnsi="Arial" w:cs="Arial"/>
          <w:color w:val="212121"/>
          <w:sz w:val="24"/>
          <w:szCs w:val="24"/>
          <w:lang w:eastAsia="el-GR"/>
        </w:rPr>
        <w:t>Ολοκληρώνω, κύριε Πρόεδρε.</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 xml:space="preserve">Υπάρχει ένα ζήτημα με την ασφάλιση, ένα ασφαλιστικό θέμα, αλλά έφυγε ο κ. </w:t>
      </w:r>
      <w:proofErr w:type="spellStart"/>
      <w:r w:rsidRPr="00EC76E3">
        <w:rPr>
          <w:rFonts w:ascii="Arial" w:hAnsi="Arial" w:cs="Arial"/>
          <w:color w:val="212121"/>
          <w:sz w:val="24"/>
          <w:szCs w:val="24"/>
          <w:lang w:eastAsia="el-GR"/>
        </w:rPr>
        <w:t>Βρούτσης</w:t>
      </w:r>
      <w:proofErr w:type="spellEnd"/>
      <w:r w:rsidRPr="00EC76E3">
        <w:rPr>
          <w:rFonts w:ascii="Arial" w:hAnsi="Arial" w:cs="Arial"/>
          <w:color w:val="212121"/>
          <w:sz w:val="24"/>
          <w:szCs w:val="24"/>
          <w:lang w:eastAsia="el-GR"/>
        </w:rPr>
        <w:t>. Για όσους έχουν σχέση μισθωτής εργασίας, το ειδοποιητήριο ΕΦΚΑ για Μάρτιο και Φλεβάρη δεν έχει αναρτηθεί, τα ειδοποιητήρια δεν έχουν αναρτηθεί. Θέλουν να πληρώσουν κάποιοι απ’ αυτούς και αν δεν αναρτηθούν μέχρι τις 10 αυτού του μηνός που έχουν προθεσμία, χάνουν το πλεονέκτημα του 25%. Να, ένα πρόβλημα καθημερινής διαχείρισης ακόμη που πρέπει να δείτε.</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lastRenderedPageBreak/>
        <w:t>Τέλος, θα ήθελα να πω κάτι πάρα πολύ σοβαρό. Έχω δικηγορική εμπειρία επί του θέματος. Το 2017 ψηφίστηκε ο ν.4669 για τον εξωδικαστικό μηχανισμό αναδιάρθρωσης των κόκκινων δανείων. Κοιτάξτε, όσοι θέλουν να υποβάλουν σχετικές αιτήσεις δεν μπορούν. Τα υποθηκοφυλακεία και τα ειρηνοδικεία είναι κλειστά. Στην πρώτη τοποθέτησή μου εδώ πριν από τρεις εβδομάδες έθεσα το θέμα. Παραμένουν κλειστά ως αποτέλεσμα ενός πάρα πολύ σωστού μέτρου που έχει επιβληθεί. Όμως, τρέχουν προθεσμίες. Αυτές οι προθεσμίες δεν έχουν μετατεθεί. Δεν μπορούν να αναρτηθούν ούτε καν οι αριθμοί των αιτήσεων για την έκδοση πιστοποιητικών που έχουν να κάνουν με διάφορα βάρη. Δεν μπορούν να διατυπωθούν και να συμπληρωθούν τα πεδία της ηλεκτρονικής πλατφόρμας που αφορούν –επαναλαμβάνω- συγκεκριμένα βάρη που υπάρχουν πάνω στα ακίνητα.</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Νομίζω ότι εδώ πρέπει να τοποθετηθεί η ελληνική πολιτεία. Δεν ξέρω, δεν θυμάμαι, αλλά νομίζω ότι ο Υπουργός Οικονομικών –και όχι ο Υπουργός Δικαιοσύνης- είχε φέρει το θέμα το 2017 στην κυβέρνηση του ΣΥΡΙΖΑ. Όποιος Υπουργός έχει τη σχετική νομοθετική πρωτοβουλία πρέπει να την αναλάβει.</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 xml:space="preserve">Κύριε Πρόεδρε, τα μέτρα, αν είναι καλά ή κακά, δεν θα κριθούν στη φάση της εξαγγελίας τους. Θα κριθούν στη φάση της εφαρμογής τους. Και τα μέτρα –και κλείνω με αυτό- είναι δύο ειδών. Πρώτον, κύριε Πρόεδρε, είναι τα μέτρα σαν και αυτά τα τελευταία που αφορούν την καθημερινότητα των Ελληνίδων </w:t>
      </w:r>
      <w:r w:rsidRPr="00EC76E3">
        <w:rPr>
          <w:rFonts w:ascii="Arial" w:hAnsi="Arial" w:cs="Arial"/>
          <w:color w:val="212121"/>
          <w:sz w:val="24"/>
          <w:szCs w:val="24"/>
          <w:lang w:eastAsia="el-GR"/>
        </w:rPr>
        <w:lastRenderedPageBreak/>
        <w:t xml:space="preserve">και των Ελλήνων τώρα εδώ που μιλάμε και η στρατηγική και τα συγκεκριμένα μέτρα που σχετίζονται κατά κύριο λόγο με το </w:t>
      </w:r>
      <w:proofErr w:type="spellStart"/>
      <w:r w:rsidRPr="00EC76E3">
        <w:rPr>
          <w:rFonts w:ascii="Arial" w:hAnsi="Arial" w:cs="Arial"/>
          <w:color w:val="212121"/>
          <w:sz w:val="24"/>
          <w:szCs w:val="24"/>
          <w:lang w:val="en-US" w:eastAsia="el-GR"/>
        </w:rPr>
        <w:t>Eurogroup</w:t>
      </w:r>
      <w:proofErr w:type="spellEnd"/>
      <w:r w:rsidRPr="00EC76E3">
        <w:rPr>
          <w:rFonts w:ascii="Arial" w:hAnsi="Arial" w:cs="Arial"/>
          <w:color w:val="212121"/>
          <w:sz w:val="24"/>
          <w:szCs w:val="24"/>
          <w:lang w:eastAsia="el-GR"/>
        </w:rPr>
        <w:t xml:space="preserve"> που θα συνεδριάσει και πάλι το απόγευμα που αφορούν την επόμενη μέρα. Η επόμενη μέρα δεν θα είναι εύκολη. Πρέπει να είμαστε όλοι </w:t>
      </w:r>
      <w:proofErr w:type="spellStart"/>
      <w:r w:rsidRPr="00EC76E3">
        <w:rPr>
          <w:rFonts w:ascii="Arial" w:hAnsi="Arial" w:cs="Arial"/>
          <w:color w:val="212121"/>
          <w:sz w:val="24"/>
          <w:szCs w:val="24"/>
          <w:lang w:eastAsia="el-GR"/>
        </w:rPr>
        <w:t>προτετοιμασμένοι</w:t>
      </w:r>
      <w:proofErr w:type="spellEnd"/>
      <w:r w:rsidRPr="00EC76E3">
        <w:rPr>
          <w:rFonts w:ascii="Arial" w:hAnsi="Arial" w:cs="Arial"/>
          <w:color w:val="212121"/>
          <w:sz w:val="24"/>
          <w:szCs w:val="24"/>
          <w:lang w:eastAsia="el-GR"/>
        </w:rPr>
        <w:t>. Και προετοιμάζεσαι όχι υπογραμμίζοντας τις δυσκολίες, αλλά καταρτίζοντας το σχέδιο αντιμετώπισης και αυτής της κρίσης.</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Ευχαριστώ.</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b/>
          <w:color w:val="212121"/>
          <w:sz w:val="24"/>
          <w:szCs w:val="24"/>
          <w:lang w:eastAsia="el-GR"/>
        </w:rPr>
        <w:t xml:space="preserve">ΠΡΟΕΔΡΕΥΩΝ (Απόστολος </w:t>
      </w:r>
      <w:proofErr w:type="spellStart"/>
      <w:r w:rsidRPr="00EC76E3">
        <w:rPr>
          <w:rFonts w:ascii="Arial" w:hAnsi="Arial" w:cs="Arial"/>
          <w:b/>
          <w:color w:val="212121"/>
          <w:sz w:val="24"/>
          <w:szCs w:val="24"/>
          <w:lang w:eastAsia="el-GR"/>
        </w:rPr>
        <w:t>Αβδελάς</w:t>
      </w:r>
      <w:proofErr w:type="spellEnd"/>
      <w:r w:rsidRPr="00EC76E3">
        <w:rPr>
          <w:rFonts w:ascii="Arial" w:hAnsi="Arial" w:cs="Arial"/>
          <w:b/>
          <w:color w:val="212121"/>
          <w:sz w:val="24"/>
          <w:szCs w:val="24"/>
          <w:lang w:eastAsia="el-GR"/>
        </w:rPr>
        <w:t>):</w:t>
      </w:r>
      <w:r w:rsidRPr="00EC76E3">
        <w:rPr>
          <w:rFonts w:ascii="Arial" w:hAnsi="Arial" w:cs="Arial"/>
          <w:color w:val="212121"/>
          <w:sz w:val="24"/>
          <w:szCs w:val="24"/>
          <w:lang w:eastAsia="el-GR"/>
        </w:rPr>
        <w:t xml:space="preserve"> Κι εγώ ευχαριστώ.</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Θα δώσω τώρα τον λόγο στην Κοινοβουλευτική Εκπρόσωπο του ΣΥΡΙΖΑ, κ. Μαριλίζα Ξενογιαννακοπούλου.</w:t>
      </w:r>
    </w:p>
    <w:p w:rsidR="00EC76E3" w:rsidRPr="00EC76E3" w:rsidRDefault="00EC76E3" w:rsidP="00EC76E3">
      <w:pPr>
        <w:spacing w:after="160" w:line="600" w:lineRule="auto"/>
        <w:ind w:firstLine="720"/>
        <w:jc w:val="both"/>
        <w:rPr>
          <w:rFonts w:ascii="Arial" w:hAnsi="Arial" w:cs="Arial"/>
          <w:b/>
          <w:color w:val="212121"/>
          <w:sz w:val="24"/>
          <w:szCs w:val="24"/>
          <w:lang w:eastAsia="el-GR"/>
        </w:rPr>
      </w:pPr>
      <w:r w:rsidRPr="00EC76E3">
        <w:rPr>
          <w:rFonts w:ascii="Arial" w:hAnsi="Arial" w:cs="Arial"/>
          <w:color w:val="212121"/>
          <w:sz w:val="24"/>
          <w:szCs w:val="24"/>
          <w:lang w:eastAsia="el-GR"/>
        </w:rPr>
        <w:t>Κυρία συνάδελφε, έχετε τον λόγο.</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b/>
          <w:color w:val="212121"/>
          <w:sz w:val="24"/>
          <w:szCs w:val="24"/>
          <w:lang w:eastAsia="el-GR"/>
        </w:rPr>
        <w:t xml:space="preserve">ΜΑΡΙΛΙΖΑ ΞΕΝΟΓΙΑΝΝΑΚΟΠΟΥΛΟΥ: </w:t>
      </w:r>
      <w:r w:rsidRPr="00EC76E3">
        <w:rPr>
          <w:rFonts w:ascii="Arial" w:hAnsi="Arial" w:cs="Arial"/>
          <w:color w:val="212121"/>
          <w:sz w:val="24"/>
          <w:szCs w:val="24"/>
          <w:lang w:eastAsia="el-GR"/>
        </w:rPr>
        <w:t>Ευχαριστώ πολύ, κύριε Πρόεδρε.</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Κυρία και κύριοι συνάδελφοι, είναι αλήθεια ότι σε αυτήν την πολύ μεγάλη δοκιμασία που περνάει η χώρα μας μαζί με όλον τον κόσμο, αυτό που έχει πρώτη αξία και προτεραιότητα είναι η ανθρώπινη ζωή. Γι’ αυτόν τον λόγο, από την πρώτη στιγμή εμείς ταχθήκαμε αλληλέγγυοι σε κάθε προσπάθεια που έχει να κάνει με την προάσπιση της ανθρώπινης ζωής με τα μέτρα πρόληψης, για να εμποδίσουμε τη διασπορά αυτής της μεγάλης πανδημίας.</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lastRenderedPageBreak/>
        <w:t>Το κρίσιμο, όμως, θέμα σήμερα δεν είναι ότι περιοριζόμαστε μόνο εκεί. Πρέπει να μείνουμε όρθιοι συνολικά ως λαός, ως χώρα, ως κοινωνία, ως Ευρωπαϊκή Ένωση. Πρέπει να μπορέσουμε το επόμενο διάστημα να αντιμετωπίσουμε τις πολύ σοβαρές οικονομικές και κοινωνικές συνθήκες, οι οποίες θα λειτουργήσουν πολλαπλασιαστικά σε πάρα πολλές πτυχές της ζωής μας, ακόμα και στην ίδια την υγεία και την ανθρώπινη ζωή, καθώς όλοι οι επιστήμονες πλέον μας προειδοποιούν –το απευχόμαστε, βέβαια, αλλά οφείλει η Βουλή και η Κυβέρνηση να είμαστε προετοιμασμένοι- ότι μπορεί από το φθινόπωρο να δούμε ένα επόμενο κύμα.</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 xml:space="preserve">Συνεπώς για να μείνουμε όρθιοι δεν αρκούν αποσπασματικά μέτρα. Χρειάζονται σήμερα γενναία, ολοκληρωμένα μέτρα, όπως ο Πρόεδρος του ΣΥΡΙΖΑ παρουσίασε πριν από δύο μέρες σε όλες τις πτυχές, δηλαδή μέτρα για τη στήριξη του Εθνικού Συστήματος Υγείας, πάνω απ’ όλα με τις αναγκαίες μόνιμες προσλήψεις και όχι απλώς με τις προσλήψεις συμβασιούχων που ακόμα δεν έχουμε καν, όπως είπε ο κ. </w:t>
      </w:r>
      <w:proofErr w:type="spellStart"/>
      <w:r w:rsidRPr="00EC76E3">
        <w:rPr>
          <w:rFonts w:ascii="Arial" w:hAnsi="Arial" w:cs="Arial"/>
          <w:color w:val="212121"/>
          <w:sz w:val="24"/>
          <w:szCs w:val="24"/>
          <w:lang w:eastAsia="el-GR"/>
        </w:rPr>
        <w:t>Βούτσης</w:t>
      </w:r>
      <w:proofErr w:type="spellEnd"/>
      <w:r w:rsidRPr="00EC76E3">
        <w:rPr>
          <w:rFonts w:ascii="Arial" w:hAnsi="Arial" w:cs="Arial"/>
          <w:color w:val="212121"/>
          <w:sz w:val="24"/>
          <w:szCs w:val="24"/>
          <w:lang w:eastAsia="el-GR"/>
        </w:rPr>
        <w:t xml:space="preserve"> προηγούμενα, ξεκάθαρη εικόνα πόσοι από αυτούς τους συμβασιούχους έχουν προσληφθεί.</w:t>
      </w:r>
    </w:p>
    <w:p w:rsidR="00EC76E3" w:rsidRPr="00EC76E3" w:rsidRDefault="00EC76E3" w:rsidP="00EC76E3">
      <w:pPr>
        <w:spacing w:after="160" w:line="600" w:lineRule="auto"/>
        <w:ind w:firstLine="720"/>
        <w:jc w:val="both"/>
        <w:rPr>
          <w:rFonts w:ascii="Arial" w:hAnsi="Arial" w:cs="Arial"/>
          <w:color w:val="212121"/>
          <w:sz w:val="24"/>
          <w:szCs w:val="24"/>
          <w:lang w:eastAsia="el-GR"/>
        </w:rPr>
      </w:pPr>
      <w:r w:rsidRPr="00EC76E3">
        <w:rPr>
          <w:rFonts w:ascii="Arial" w:hAnsi="Arial" w:cs="Arial"/>
          <w:color w:val="212121"/>
          <w:sz w:val="24"/>
          <w:szCs w:val="24"/>
          <w:lang w:eastAsia="el-GR"/>
        </w:rPr>
        <w:t xml:space="preserve">Και, μάλιστα, κύριε Υφυπουργέ, που είστε και αρμόδιος για τα θέματα υγείας, αυτό δεν είναι κάτι που το λέμε μόνο εμείς, ο ΣΥΡΙΖΑ ή η Αντιπολίτευση. Σας καλώ να διαβάσετε και τη σημερινή «ΚΑΘΗΜΕΡΙΝΗ», όπου ακριβώς μέσα στο σκεπτικό της μεγάλης κρίσης και της δυσμενούς προοπτικής που έχουμε </w:t>
      </w:r>
      <w:r w:rsidRPr="00EC76E3">
        <w:rPr>
          <w:rFonts w:ascii="Arial" w:hAnsi="Arial" w:cs="Arial"/>
          <w:color w:val="212121"/>
          <w:sz w:val="24"/>
          <w:szCs w:val="24"/>
          <w:lang w:eastAsia="el-GR"/>
        </w:rPr>
        <w:lastRenderedPageBreak/>
        <w:t>μπροστά μας για όλα αυτά τα ζητήματα, βάζει το θέμα –από τη δική της σκοπιά- των μόνιμων πλέον προσλήψεων και της μόνιμης στήριξης του Εθνικού Συστήματος Υγείας.</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Το δεύτερο θέμα είναι φυσικά οι μεγάλες κοινωνικές συνέπειες. Εδώ δεν μπορεί αυτήν τη στιγμή να μην υπάρχουν οι ανάλογες πρωτοβουλίες και τα ανάλογα μέτρα από την πλευρά της Κυβέρνησης. </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Θα ήθελα να πω και να ενημερώσω το Σώμα -προφανώς είστε ήδη ενήμεροι- ότι ο Πρόεδρος του ΣΥΡΙΖΑ και σύσσωμη η Κοινοβουλευτική μας Ομάδα κατέθεσε μία τροπολογία όσον αφορά την προστασία της πρώτης κατοικίας. Αν αυτό ήταν επιτακτικό και το θέταμε όλο το προηγούμενο διάστημα, καταλαβαίνετε ότι τώρα, μέσα σε αυτό το πλαίσιο που ζούμε, της πανδημίας, των ανθρώπων που χάνουν τις δουλειές τους, που έχουν μειωμένους μισθούς, γίνεται πλέον επιτακτικό και εντάσσεται, κύριε Υπουργέ, πλέον και μέσα στα μέτρα που οφείλετε να πάρετε όσον αφορά την αντιμετώπιση των συνεπειών της πανδημίας.</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Εμείς, λοιπόν, προτείνουμε να υπάρχει παράταση της προστασίας της πρώτης κατοικίας μέχρι τις 31 Δεκεμβρίου και αναστολή μέχρι τότε των πλειστηριασμών. Το θέσαμε πριν από λίγο στον Υπουργό Οικονομικών, τον κ. </w:t>
      </w:r>
      <w:proofErr w:type="spellStart"/>
      <w:r w:rsidRPr="00EC76E3">
        <w:rPr>
          <w:rFonts w:ascii="Arial" w:hAnsi="Arial" w:cs="Arial"/>
          <w:color w:val="222222"/>
          <w:sz w:val="24"/>
          <w:szCs w:val="24"/>
          <w:shd w:val="clear" w:color="auto" w:fill="FFFFFF"/>
          <w:lang w:eastAsia="el-GR"/>
        </w:rPr>
        <w:t>Σταϊκούρα</w:t>
      </w:r>
      <w:proofErr w:type="spellEnd"/>
      <w:r w:rsidRPr="00EC76E3">
        <w:rPr>
          <w:rFonts w:ascii="Arial" w:hAnsi="Arial" w:cs="Arial"/>
          <w:color w:val="222222"/>
          <w:sz w:val="24"/>
          <w:szCs w:val="24"/>
          <w:shd w:val="clear" w:color="auto" w:fill="FFFFFF"/>
          <w:lang w:eastAsia="el-GR"/>
        </w:rPr>
        <w:t xml:space="preserve">. Δυστυχώς, δεν πήραμε σαφή απάντηση, πήραμε </w:t>
      </w:r>
      <w:proofErr w:type="spellStart"/>
      <w:r w:rsidRPr="00EC76E3">
        <w:rPr>
          <w:rFonts w:ascii="Arial" w:hAnsi="Arial" w:cs="Arial"/>
          <w:color w:val="222222"/>
          <w:sz w:val="24"/>
          <w:szCs w:val="24"/>
          <w:shd w:val="clear" w:color="auto" w:fill="FFFFFF"/>
          <w:lang w:eastAsia="el-GR"/>
        </w:rPr>
        <w:t>μισόλογα</w:t>
      </w:r>
      <w:proofErr w:type="spellEnd"/>
      <w:r w:rsidRPr="00EC76E3">
        <w:rPr>
          <w:rFonts w:ascii="Arial" w:hAnsi="Arial" w:cs="Arial"/>
          <w:color w:val="222222"/>
          <w:sz w:val="24"/>
          <w:szCs w:val="24"/>
          <w:shd w:val="clear" w:color="auto" w:fill="FFFFFF"/>
          <w:lang w:eastAsia="el-GR"/>
        </w:rPr>
        <w:t xml:space="preserve">. Εμείς λέμε ότι δεν είναι ώρα για </w:t>
      </w:r>
      <w:proofErr w:type="spellStart"/>
      <w:r w:rsidRPr="00EC76E3">
        <w:rPr>
          <w:rFonts w:ascii="Arial" w:hAnsi="Arial" w:cs="Arial"/>
          <w:color w:val="222222"/>
          <w:sz w:val="24"/>
          <w:szCs w:val="24"/>
          <w:shd w:val="clear" w:color="auto" w:fill="FFFFFF"/>
          <w:lang w:eastAsia="el-GR"/>
        </w:rPr>
        <w:t>μισόλογα</w:t>
      </w:r>
      <w:proofErr w:type="spellEnd"/>
      <w:r w:rsidRPr="00EC76E3">
        <w:rPr>
          <w:rFonts w:ascii="Arial" w:hAnsi="Arial" w:cs="Arial"/>
          <w:color w:val="222222"/>
          <w:sz w:val="24"/>
          <w:szCs w:val="24"/>
          <w:shd w:val="clear" w:color="auto" w:fill="FFFFFF"/>
          <w:lang w:eastAsia="el-GR"/>
        </w:rPr>
        <w:t>. Ο κόσμος που μας ακούει, αγωνιά.</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lastRenderedPageBreak/>
        <w:t>Είναι ευκαιρία, λοιπόν, κύριε Υπουργέ, πού εκπροσωπείτε τώρα την Κυβέρνηση, σε λίγο που θα έρθει η ώρα της ψηφοφορίας, να πάρετε επιτέλους μία κατηγορηματική θετική θέση, να πείτε το αυτονόητο, ότι παρατείνεται η προστασία της πρώτης κατοικίας μέχρι το τέλος του χρόνου.</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Ταυτόχρονα, όμως, ο εισηγητής μας, ο κ. Τσίπρας, έκανε μια αναλυτική παρουσίαση των αναγκαίων οριζόντιων μέτρων, των </w:t>
      </w:r>
      <w:proofErr w:type="spellStart"/>
      <w:r w:rsidRPr="00EC76E3">
        <w:rPr>
          <w:rFonts w:ascii="Arial" w:hAnsi="Arial" w:cs="Arial"/>
          <w:color w:val="222222"/>
          <w:sz w:val="24"/>
          <w:szCs w:val="24"/>
          <w:shd w:val="clear" w:color="auto" w:fill="FFFFFF"/>
          <w:lang w:eastAsia="el-GR"/>
        </w:rPr>
        <w:t>εμπροσθοβαρών</w:t>
      </w:r>
      <w:proofErr w:type="spellEnd"/>
      <w:r w:rsidRPr="00EC76E3">
        <w:rPr>
          <w:rFonts w:ascii="Arial" w:hAnsi="Arial" w:cs="Arial"/>
          <w:color w:val="222222"/>
          <w:sz w:val="24"/>
          <w:szCs w:val="24"/>
          <w:shd w:val="clear" w:color="auto" w:fill="FFFFFF"/>
          <w:lang w:eastAsia="el-GR"/>
        </w:rPr>
        <w:t xml:space="preserve"> και γενναίων, που χρειάζεται να πάρει η Κυβέρνηση σήμερα για να στηριχθεί η πραγματική οικονομία, για να αντιμετωπιστεί μια βαθύτατη ύφεση που έρχεται μπροστά μας, τα λουκέτα, η ανεργία, οι μεγάλες ανισότητες, που συνεχώς θα διευρύνονται το επόμενο διάστημα, αν τώρα δεν πάρετε αυτά τα μέτρα. </w:t>
      </w:r>
    </w:p>
    <w:p w:rsidR="00EC76E3" w:rsidRPr="00EC76E3" w:rsidRDefault="00EC76E3" w:rsidP="00EC76E3">
      <w:pPr>
        <w:suppressAutoHyphens/>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Πρέπει, λοιπόν, να πούμε και εκεί ότι τα μέτρα που έχετε πάρει έως τώρα είναι ιδιαίτερα αποσπασματικά. Μας ανέφερε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xml:space="preserve"> πριν μια σειρά από προσπάθειες που γίνονται στο E</w:t>
      </w:r>
      <w:proofErr w:type="spellStart"/>
      <w:r w:rsidRPr="00EC76E3">
        <w:rPr>
          <w:rFonts w:ascii="Arial" w:hAnsi="Arial" w:cs="Arial"/>
          <w:color w:val="222222"/>
          <w:sz w:val="24"/>
          <w:szCs w:val="24"/>
          <w:shd w:val="clear" w:color="auto" w:fill="FFFFFF"/>
          <w:lang w:val="en-US" w:eastAsia="el-GR"/>
        </w:rPr>
        <w:t>urogroup</w:t>
      </w:r>
      <w:proofErr w:type="spellEnd"/>
      <w:r w:rsidRPr="00EC76E3">
        <w:rPr>
          <w:rFonts w:ascii="Arial" w:hAnsi="Arial" w:cs="Arial"/>
          <w:color w:val="222222"/>
          <w:sz w:val="24"/>
          <w:szCs w:val="24"/>
          <w:shd w:val="clear" w:color="auto" w:fill="FFFFFF"/>
          <w:lang w:eastAsia="el-GR"/>
        </w:rPr>
        <w:t>. Το θέμα είναι πώς αποτυπώνεται όλη αυτή η προσπάθεια, με τα όποια μέτρα ήδη έχουν ληφθεί σε ευρωπαϊκό επίπεδο για να στηριχθεί η πραγματική οικονομία. Αυτό πρέπει να γίνει τώρα με γενναιότητα ανάλογη με αυτήν άλλων χωρών της Ευρωπαϊκής Ένωσης.</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xml:space="preserve"> ανέφερε μια μερική εικόνα από τον πίνακα που κατέθεσε ο ΣΥΡΙΖΑ με το πρόγραμμα που παρουσίασε. Η πραγματικότητα είναι ότι, δυστυχώς, η Ελλάδα είναι στις χαμηλότερες θέσεις όσον αφορά στα </w:t>
      </w:r>
      <w:r w:rsidRPr="00EC76E3">
        <w:rPr>
          <w:rFonts w:ascii="Arial" w:hAnsi="Arial" w:cs="Arial"/>
          <w:color w:val="222222"/>
          <w:sz w:val="24"/>
          <w:szCs w:val="24"/>
          <w:shd w:val="clear" w:color="auto" w:fill="FFFFFF"/>
          <w:lang w:eastAsia="el-GR"/>
        </w:rPr>
        <w:lastRenderedPageBreak/>
        <w:t xml:space="preserve">οριζόντια μέτρα που έχει λάβει σε σχέση με το ΑΕΠ. Και επειδή είπε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xml:space="preserve"> για την ύφεση και μάλιστα ανέφερε και την πολύ δυσμενή πρόβλεψη ότι μπορεί να φτάσει από 5% έως 10%, θα ήθελα να πω ότι αυτό ενισχύει ακόμα πιο πολύ το δικό μας επιχείρημα, ότι αν περιμένετε ύφεση και κάνετε μια τέτοια πρόβλεψη, τώρα είναι η ώρα να πάρετε μέτρα, γιατί η επανεκκίνηση δεν θα γίνει άμεσα πατώντας ένα κουμπί την επόμενη μέρα, όταν σταδιακά θα αρχίσουμε να γυρνάμε πίσω σε μια κανονικότητα της οικονομίας. </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Επίσης, επειδή τα στοιχεία πρέπει να τα αντιμετωπίζουμε και να τα λέμε με την ολοκληρωμένη τους έκφραση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xml:space="preserve"> ανέφερε ότι υπήρχε μια θετική τάση μέχρι το τέλος του χρόνου, αλλά προφανώς ξέχασε να αναφέρει ότι ο χρόνος έκλεισε τον Δεκέμβρη του 2019 με 1% ανάπτυξη, όταν τον Ιούλιο ήταν 2,8% ο ρυθμός ανάπτυξης. Άρα, τα στοιχεία της επιβράδυνσης και της ύφεσης είχαν ξεκινήσει στη χώρα μας, όπως και σε άλλες χώρες της Ευρώπης, πολύ πιο νωρίς από την κρίση της πανδημίας. </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Δεν πρέπει, λοιπόν, να αφήσουμε να γίνει αυτό το «</w:t>
      </w:r>
      <w:r w:rsidRPr="00EC76E3">
        <w:rPr>
          <w:rFonts w:ascii="Arial" w:hAnsi="Arial" w:cs="Arial"/>
          <w:color w:val="222222"/>
          <w:sz w:val="24"/>
          <w:szCs w:val="24"/>
          <w:shd w:val="clear" w:color="auto" w:fill="FFFFFF"/>
          <w:lang w:val="en-US" w:eastAsia="el-GR"/>
        </w:rPr>
        <w:t>V</w:t>
      </w:r>
      <w:r w:rsidRPr="00EC76E3">
        <w:rPr>
          <w:rFonts w:ascii="Arial" w:hAnsi="Arial" w:cs="Arial"/>
          <w:color w:val="222222"/>
          <w:sz w:val="24"/>
          <w:szCs w:val="24"/>
          <w:shd w:val="clear" w:color="auto" w:fill="FFFFFF"/>
          <w:lang w:eastAsia="el-GR"/>
        </w:rPr>
        <w:t xml:space="preserve">» που ανέφερε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xml:space="preserve">. Τώρα είναι η στιγμή για να γίνουν αυτές οι γενναίες, </w:t>
      </w:r>
      <w:proofErr w:type="spellStart"/>
      <w:r w:rsidRPr="00EC76E3">
        <w:rPr>
          <w:rFonts w:ascii="Arial" w:hAnsi="Arial" w:cs="Arial"/>
          <w:color w:val="222222"/>
          <w:sz w:val="24"/>
          <w:szCs w:val="24"/>
          <w:shd w:val="clear" w:color="auto" w:fill="FFFFFF"/>
          <w:lang w:eastAsia="el-GR"/>
        </w:rPr>
        <w:t>εμπροσθοβαρείς</w:t>
      </w:r>
      <w:proofErr w:type="spellEnd"/>
      <w:r w:rsidRPr="00EC76E3">
        <w:rPr>
          <w:rFonts w:ascii="Arial" w:hAnsi="Arial" w:cs="Arial"/>
          <w:color w:val="222222"/>
          <w:sz w:val="24"/>
          <w:szCs w:val="24"/>
          <w:shd w:val="clear" w:color="auto" w:fill="FFFFFF"/>
          <w:lang w:eastAsia="el-GR"/>
        </w:rPr>
        <w:t xml:space="preserve"> προβλέψεις και μέτρα όσον αφορά την πραγματική οικονομία, τη στήριξη των μικρομεσαίων επιχειρήσεων και την αναγκαία ρευστότητα.</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Ο κ. </w:t>
      </w:r>
      <w:proofErr w:type="spellStart"/>
      <w:r w:rsidRPr="00EC76E3">
        <w:rPr>
          <w:rFonts w:ascii="Arial" w:hAnsi="Arial" w:cs="Arial"/>
          <w:color w:val="222222"/>
          <w:sz w:val="24"/>
          <w:szCs w:val="24"/>
          <w:shd w:val="clear" w:color="auto" w:fill="FFFFFF"/>
          <w:lang w:eastAsia="el-GR"/>
        </w:rPr>
        <w:t>Βρούτσης</w:t>
      </w:r>
      <w:proofErr w:type="spellEnd"/>
      <w:r w:rsidRPr="00EC76E3">
        <w:rPr>
          <w:rFonts w:ascii="Arial" w:hAnsi="Arial" w:cs="Arial"/>
          <w:color w:val="222222"/>
          <w:sz w:val="24"/>
          <w:szCs w:val="24"/>
          <w:shd w:val="clear" w:color="auto" w:fill="FFFFFF"/>
          <w:lang w:eastAsia="el-GR"/>
        </w:rPr>
        <w:t xml:space="preserve"> έφυγε, αλλά στο θέμα της εργασίας η εικόνα, τα στοιχεία δυστυχώς δεν είναι ακριβώς όπως τα παρουσίασε. Παρ’ ότι έχει φύγει, επειδή </w:t>
      </w:r>
      <w:r w:rsidRPr="00EC76E3">
        <w:rPr>
          <w:rFonts w:ascii="Arial" w:hAnsi="Arial" w:cs="Arial"/>
          <w:color w:val="222222"/>
          <w:sz w:val="24"/>
          <w:szCs w:val="24"/>
          <w:shd w:val="clear" w:color="auto" w:fill="FFFFFF"/>
          <w:lang w:eastAsia="el-GR"/>
        </w:rPr>
        <w:lastRenderedPageBreak/>
        <w:t xml:space="preserve">όλα καταγράφονται και είναι ιστορικές και οι στιγμές που ζούμε και στην Ευρώπη και στη χώρα μας, εγώ θα ήθελα να αναφέρω τα ακριβή στοιχεία όσον αφορά τα ζητήματα της ανεργίας και των συγκρίσεων που έκανε. </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Τον Μάρτιο του 2019 το ισοζύγιο ήταν θετικό κατά 44.000. Οι αποχωρήσεις ήταν </w:t>
      </w:r>
      <w:proofErr w:type="spellStart"/>
      <w:r w:rsidRPr="00EC76E3">
        <w:rPr>
          <w:rFonts w:ascii="Arial" w:hAnsi="Arial" w:cs="Arial"/>
          <w:color w:val="222222"/>
          <w:sz w:val="24"/>
          <w:szCs w:val="24"/>
          <w:shd w:val="clear" w:color="auto" w:fill="FFFFFF"/>
          <w:lang w:eastAsia="el-GR"/>
        </w:rPr>
        <w:t>εκατόν</w:t>
      </w:r>
      <w:proofErr w:type="spellEnd"/>
      <w:r w:rsidRPr="00EC76E3">
        <w:rPr>
          <w:rFonts w:ascii="Arial" w:hAnsi="Arial" w:cs="Arial"/>
          <w:color w:val="222222"/>
          <w:sz w:val="24"/>
          <w:szCs w:val="24"/>
          <w:shd w:val="clear" w:color="auto" w:fill="FFFFFF"/>
          <w:lang w:eastAsia="el-GR"/>
        </w:rPr>
        <w:t xml:space="preserve"> πενήντα οχτώ χιλιάδες επτακόσιες ογδόντα τέσσερις και οι προσλήψεις διακόσιες δύο χιλιάδες. Τον Μάρτιο του 2020 έχουμε ένα αρνητικό ισοζύγιο 41.000. Και μάλιστα ο φόβος είναι ότι είναι πολύ μεγαλύτερη η απώλεια των θέσεων εργασίας γιατί πήρε η Κυβέρνηση και ένα μέτρο, το οποίο είναι και ένα μέτρο αμφισβητούμενο μέσα σε αυτή την διαδικασία και σε αυτή την κρίση που περνάμε, όποιος χάνει τη δουλειά του να πηγαίνει στον ΟΑΕΔ όχι αναγκαστικά άμεσα, όπως είχε την υποχρέωση, αλλά να μπορεί σε πρώτη φάση και χειρόγραφα. Άρα, δυστυχώς, ο φόβος μας είναι ότι η ανεργία είναι ακόμα μεγαλύτερη από αυτήν που παρουσίασε ο κ. </w:t>
      </w:r>
      <w:proofErr w:type="spellStart"/>
      <w:r w:rsidRPr="00EC76E3">
        <w:rPr>
          <w:rFonts w:ascii="Arial" w:hAnsi="Arial" w:cs="Arial"/>
          <w:color w:val="222222"/>
          <w:sz w:val="24"/>
          <w:szCs w:val="24"/>
          <w:shd w:val="clear" w:color="auto" w:fill="FFFFFF"/>
          <w:lang w:eastAsia="el-GR"/>
        </w:rPr>
        <w:t>Βρούτσης</w:t>
      </w:r>
      <w:proofErr w:type="spellEnd"/>
      <w:r w:rsidRPr="00EC76E3">
        <w:rPr>
          <w:rFonts w:ascii="Arial" w:hAnsi="Arial" w:cs="Arial"/>
          <w:color w:val="222222"/>
          <w:sz w:val="24"/>
          <w:szCs w:val="24"/>
          <w:shd w:val="clear" w:color="auto" w:fill="FFFFFF"/>
          <w:lang w:eastAsia="el-GR"/>
        </w:rPr>
        <w:t xml:space="preserve">. </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Και εδώ δεν μπορεί να ακούμε από την Κυβέρνηση ότι το μέτρο της αναστολής των συμβάσεων εργασίας ή της εκ περιτροπής εργασίας και της μείωσης κατά 50% των μισθών για έξι μήνες είναι ασπίδα, όπως μας παρουσιάζεται, για τη στήριξη των μισθών και της εργασίας. Δεν είναι αλήθεια αυτό. Ίσα-ίσα ανοίγετε έτσι την πόρτα για μαζικές απολύσεις στο μέλλον, διότι τα μέτρα που έχετε πάρει δίνουν εγγύηση μόνο για την περίοδο της κρίσης, δηλαδή για όσο ισχύουν αυτά τα μέτρα που αυτήν τη στιγμή εφαρμόζονται. Δεν </w:t>
      </w:r>
      <w:r w:rsidRPr="00EC76E3">
        <w:rPr>
          <w:rFonts w:ascii="Arial" w:hAnsi="Arial" w:cs="Arial"/>
          <w:color w:val="222222"/>
          <w:sz w:val="24"/>
          <w:szCs w:val="24"/>
          <w:shd w:val="clear" w:color="auto" w:fill="FFFFFF"/>
          <w:lang w:eastAsia="el-GR"/>
        </w:rPr>
        <w:lastRenderedPageBreak/>
        <w:t xml:space="preserve">υπάρχει </w:t>
      </w:r>
      <w:proofErr w:type="spellStart"/>
      <w:r w:rsidRPr="00EC76E3">
        <w:rPr>
          <w:rFonts w:ascii="Arial" w:hAnsi="Arial" w:cs="Arial"/>
          <w:color w:val="222222"/>
          <w:sz w:val="24"/>
          <w:szCs w:val="24"/>
          <w:shd w:val="clear" w:color="auto" w:fill="FFFFFF"/>
          <w:lang w:eastAsia="el-GR"/>
        </w:rPr>
        <w:t>καμμία</w:t>
      </w:r>
      <w:proofErr w:type="spellEnd"/>
      <w:r w:rsidRPr="00EC76E3">
        <w:rPr>
          <w:rFonts w:ascii="Arial" w:hAnsi="Arial" w:cs="Arial"/>
          <w:color w:val="222222"/>
          <w:sz w:val="24"/>
          <w:szCs w:val="24"/>
          <w:shd w:val="clear" w:color="auto" w:fill="FFFFFF"/>
          <w:lang w:eastAsia="el-GR"/>
        </w:rPr>
        <w:t xml:space="preserve"> εγγύηση ότι την επόμενη ημέρα οι ίδιοι εργαζόμενοι θα έχουν δουλειά ή ότι θα υπάρχει ο ίδιος αριθμός θέσεων.</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Εμείς καλούμε από αυτό το Βήμα και λέμε ότι το πρώτο που πρέπει να κάνει η Κυβέρνηση είναι οριζόντια μέτρα για την πραγματική οικονομία και ουσιαστική στήριξη, πραγματική στήριξη των μισθών και των θέσεων εργασίας, κάτι για το οποίο, όπως μας είπε -και εμείς καλόπιστα το δεχόμαστε και το χαιρετίζουμε-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δίνουν αυτήν τη μάχη σε ευρωπαϊκό επίπεδο. Υπάρχει το πρόγραμμα «</w:t>
      </w:r>
      <w:r w:rsidRPr="00EC76E3">
        <w:rPr>
          <w:rFonts w:ascii="Arial" w:hAnsi="Arial" w:cs="Arial"/>
          <w:color w:val="222222"/>
          <w:sz w:val="24"/>
          <w:szCs w:val="24"/>
          <w:shd w:val="clear" w:color="auto" w:fill="FFFFFF"/>
          <w:lang w:val="en-US" w:eastAsia="el-GR"/>
        </w:rPr>
        <w:t>SURE</w:t>
      </w:r>
      <w:r w:rsidRPr="00EC76E3">
        <w:rPr>
          <w:rFonts w:ascii="Arial" w:hAnsi="Arial" w:cs="Arial"/>
          <w:color w:val="222222"/>
          <w:sz w:val="24"/>
          <w:szCs w:val="24"/>
          <w:shd w:val="clear" w:color="auto" w:fill="FFFFFF"/>
          <w:lang w:eastAsia="el-GR"/>
        </w:rPr>
        <w:t>», υπάρχει η επιστολή για το ευρωομόλογο. Όμως, δεν μπορεί να υπάρχει αυτή η ανακολουθία, δηλαδή αυτά να τα προασπίζεστε στην Ευρώπη και να μην τα εφαρμόζετε στην Ελλάδα.</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Κυρία και κύριοι συνάδελφοι, είναι φανερό ότι έχουμε πολύ έντονες αντιρρήσεις για πολλά σημεία αυτής της πράξης νομοθετικού περιεχομένου, όπως και ο εισηγητής μας ο κ. Τσίπρας τα ανέφερε προηγουμένως. Είναι δημοκρατική μας υποχρέωση -και αυτό το τόνισε και ο Πρόεδρος του ΣΥΡΙΖΑ, ο Αλέξης ο Τσίπρας- να ερχόμαστε και να ασκούμε κριτική, να κάνουμε προτάσεις όχι για μικροπολιτικούς λόγους, αλλά με απόλυτη συναίσθηση της ευθύνης, της κοινωνικής και της συλλογικής συγκυρίας, για να προτρέπουμε προκειμένου πραγματικά η χώρα μας να μπορέσει να βγει όρθια και να βγούμε όρθιοι από αυτήν την κρίση.</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Σας ευχαριστώ πολύ.</w:t>
      </w:r>
    </w:p>
    <w:p w:rsidR="00EC76E3" w:rsidRPr="00EC76E3" w:rsidRDefault="00EC76E3" w:rsidP="00EC76E3">
      <w:pPr>
        <w:suppressAutoHyphens/>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el-GR"/>
        </w:rPr>
        <w:lastRenderedPageBreak/>
        <w:t xml:space="preserve">ΠΡΟΕΔΡΕΥΩΝ (Απόστολος </w:t>
      </w:r>
      <w:proofErr w:type="spellStart"/>
      <w:r w:rsidRPr="00EC76E3">
        <w:rPr>
          <w:rFonts w:ascii="Arial" w:hAnsi="Arial" w:cs="Arial"/>
          <w:b/>
          <w:bCs/>
          <w:color w:val="222222"/>
          <w:sz w:val="24"/>
          <w:szCs w:val="24"/>
          <w:shd w:val="clear" w:color="auto" w:fill="FFFFFF"/>
          <w:lang w:eastAsia="el-GR"/>
        </w:rPr>
        <w:t>Αβδελάς</w:t>
      </w:r>
      <w:proofErr w:type="spellEnd"/>
      <w:r w:rsidRPr="00EC76E3">
        <w:rPr>
          <w:rFonts w:ascii="Arial" w:hAnsi="Arial" w:cs="Arial"/>
          <w:b/>
          <w:bCs/>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Και εμείς ευχαριστούμε.</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b/>
          <w:bCs/>
          <w:color w:val="222222"/>
          <w:sz w:val="24"/>
          <w:szCs w:val="24"/>
          <w:shd w:val="clear" w:color="auto" w:fill="FFFFFF"/>
          <w:lang w:eastAsia="el-GR"/>
        </w:rPr>
        <w:t xml:space="preserve">ΑΝΔΡΕΑΣ ΛΟΒΕΡΔΟΣ: </w:t>
      </w:r>
      <w:r w:rsidRPr="00EC76E3">
        <w:rPr>
          <w:rFonts w:ascii="Arial" w:hAnsi="Arial" w:cs="Arial"/>
          <w:bCs/>
          <w:color w:val="222222"/>
          <w:sz w:val="24"/>
          <w:szCs w:val="24"/>
          <w:shd w:val="clear" w:color="auto" w:fill="FFFFFF"/>
          <w:lang w:eastAsia="el-GR"/>
        </w:rPr>
        <w:t>Κύριε Πρόεδρε, μπορώ να έχω τον λόγο για ένα λεπτό;</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b/>
          <w:bCs/>
          <w:color w:val="222222"/>
          <w:sz w:val="24"/>
          <w:szCs w:val="24"/>
          <w:shd w:val="clear" w:color="auto" w:fill="FFFFFF"/>
          <w:lang w:eastAsia="el-GR"/>
        </w:rPr>
        <w:t xml:space="preserve">ΠΡΟΕΔΡΕΥΩΝ (Απόστολος </w:t>
      </w:r>
      <w:proofErr w:type="spellStart"/>
      <w:r w:rsidRPr="00EC76E3">
        <w:rPr>
          <w:rFonts w:ascii="Arial" w:hAnsi="Arial" w:cs="Arial"/>
          <w:b/>
          <w:bCs/>
          <w:color w:val="222222"/>
          <w:sz w:val="24"/>
          <w:szCs w:val="24"/>
          <w:shd w:val="clear" w:color="auto" w:fill="FFFFFF"/>
          <w:lang w:eastAsia="el-GR"/>
        </w:rPr>
        <w:t>Αβδελάς</w:t>
      </w:r>
      <w:proofErr w:type="spellEnd"/>
      <w:r w:rsidRPr="00EC76E3">
        <w:rPr>
          <w:rFonts w:ascii="Arial" w:hAnsi="Arial" w:cs="Arial"/>
          <w:b/>
          <w:bCs/>
          <w:color w:val="222222"/>
          <w:sz w:val="24"/>
          <w:szCs w:val="24"/>
          <w:shd w:val="clear" w:color="auto" w:fill="FFFFFF"/>
          <w:lang w:eastAsia="el-GR"/>
        </w:rPr>
        <w:t xml:space="preserve">): </w:t>
      </w:r>
      <w:r w:rsidRPr="00EC76E3">
        <w:rPr>
          <w:rFonts w:ascii="Arial" w:hAnsi="Arial" w:cs="Arial"/>
          <w:color w:val="222222"/>
          <w:sz w:val="24"/>
          <w:szCs w:val="24"/>
          <w:shd w:val="clear" w:color="auto" w:fill="FFFFFF"/>
          <w:lang w:eastAsia="el-GR"/>
        </w:rPr>
        <w:t>Κύριε Λοβέρδο, έχετε τον λόγο για ένα λεπτό. Τόσο μου ζητήσατε.</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b/>
          <w:bCs/>
          <w:color w:val="222222"/>
          <w:sz w:val="24"/>
          <w:szCs w:val="24"/>
          <w:shd w:val="clear" w:color="auto" w:fill="FFFFFF"/>
          <w:lang w:eastAsia="el-GR"/>
        </w:rPr>
        <w:t xml:space="preserve">ΑΝΔΡΕΑΣ ΛΟΒΕΡΔΟΣ: </w:t>
      </w:r>
      <w:r w:rsidRPr="00EC76E3">
        <w:rPr>
          <w:rFonts w:ascii="Arial" w:hAnsi="Arial" w:cs="Arial"/>
          <w:color w:val="222222"/>
          <w:sz w:val="24"/>
          <w:szCs w:val="24"/>
          <w:shd w:val="clear" w:color="auto" w:fill="FFFFFF"/>
          <w:lang w:eastAsia="el-GR"/>
        </w:rPr>
        <w:t xml:space="preserve">Είναι μεγάλη παράλειψη εκ μέρους μου, μέσα από την πληθώρα των θεμάτων, να επισημάνω μια αδικία που γίνεται, κύριε Υπουργέ. Λυπάμαι που δεν είναι ο κ. </w:t>
      </w:r>
      <w:proofErr w:type="spellStart"/>
      <w:r w:rsidRPr="00EC76E3">
        <w:rPr>
          <w:rFonts w:ascii="Arial" w:hAnsi="Arial" w:cs="Arial"/>
          <w:color w:val="222222"/>
          <w:sz w:val="24"/>
          <w:szCs w:val="24"/>
          <w:shd w:val="clear" w:color="auto" w:fill="FFFFFF"/>
          <w:lang w:eastAsia="el-GR"/>
        </w:rPr>
        <w:t>Βρούτσης</w:t>
      </w:r>
      <w:proofErr w:type="spellEnd"/>
      <w:r w:rsidRPr="00EC76E3">
        <w:rPr>
          <w:rFonts w:ascii="Arial" w:hAnsi="Arial" w:cs="Arial"/>
          <w:color w:val="222222"/>
          <w:sz w:val="24"/>
          <w:szCs w:val="24"/>
          <w:shd w:val="clear" w:color="auto" w:fill="FFFFFF"/>
          <w:lang w:eastAsia="el-GR"/>
        </w:rPr>
        <w:t xml:space="preserve"> εδώ και παρακαλώ να του το μεταφέρετε.</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Έχουν ληφθεί μια σειρά από μέτρα, όπως το επίδομα των 800 ευρώ για αυτούς που απασχολούνται σε τομείς που πλήττονται. Για τους δημοσίους υπαλλήλους ή για τους υπαλλήλους που εργάζονται σε νομικά πρόσωπα του δημοσίου που υπάγονται τη Γενική Κυβέρνηση, επειδή μισθοδοτούνται, έχει προβλεφθεί ότι δεν υπάγονται. </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Μέσα σε αυτούς, όμως, υπάρχουν και οι ταξιθέτες και οι ταξιθέτριες. Αναφέρομαι σίγουρα στο Μέγαρο Μουσικής της Αθήνας και ίσως και της Θεσσαλονίκης. Οι ταξιθέτες και οι ταξιθέτριες δεν έχουν αντικείμενο εργασίας, έχουν σχέση εργασίας ορισμένου χρόνου, διαλείπουσας εργασίας, όχι συνεχούς, δηλαδή και μένουν στον άσσο. Και επειδή η κ. </w:t>
      </w:r>
      <w:proofErr w:type="spellStart"/>
      <w:r w:rsidRPr="00EC76E3">
        <w:rPr>
          <w:rFonts w:ascii="Arial" w:hAnsi="Arial" w:cs="Arial"/>
          <w:color w:val="222222"/>
          <w:sz w:val="24"/>
          <w:szCs w:val="24"/>
          <w:shd w:val="clear" w:color="auto" w:fill="FFFFFF"/>
          <w:lang w:eastAsia="el-GR"/>
        </w:rPr>
        <w:t>Στρατινάκη</w:t>
      </w:r>
      <w:proofErr w:type="spellEnd"/>
      <w:r w:rsidRPr="00EC76E3">
        <w:rPr>
          <w:rFonts w:ascii="Arial" w:hAnsi="Arial" w:cs="Arial"/>
          <w:color w:val="222222"/>
          <w:sz w:val="24"/>
          <w:szCs w:val="24"/>
          <w:shd w:val="clear" w:color="auto" w:fill="FFFFFF"/>
          <w:lang w:eastAsia="el-GR"/>
        </w:rPr>
        <w:t xml:space="preserve"> απαξιοί </w:t>
      </w:r>
      <w:r w:rsidRPr="00EC76E3">
        <w:rPr>
          <w:rFonts w:ascii="Arial" w:hAnsi="Arial" w:cs="Arial"/>
          <w:color w:val="222222"/>
          <w:sz w:val="24"/>
          <w:szCs w:val="24"/>
          <w:shd w:val="clear" w:color="auto" w:fill="FFFFFF"/>
          <w:lang w:eastAsia="el-GR"/>
        </w:rPr>
        <w:lastRenderedPageBreak/>
        <w:t xml:space="preserve">να μας δώσει μια απάντηση, ως Κοινοβουλευτική Ομάδα καταθέσαμε σχετική ερώτηση. Λυπάμαι για την κ. </w:t>
      </w:r>
      <w:proofErr w:type="spellStart"/>
      <w:r w:rsidRPr="00EC76E3">
        <w:rPr>
          <w:rFonts w:ascii="Arial" w:hAnsi="Arial" w:cs="Arial"/>
          <w:color w:val="222222"/>
          <w:sz w:val="24"/>
          <w:szCs w:val="24"/>
          <w:shd w:val="clear" w:color="auto" w:fill="FFFFFF"/>
          <w:lang w:eastAsia="el-GR"/>
        </w:rPr>
        <w:t>Στρατινάκη</w:t>
      </w:r>
      <w:proofErr w:type="spellEnd"/>
      <w:r w:rsidRPr="00EC76E3">
        <w:rPr>
          <w:rFonts w:ascii="Arial" w:hAnsi="Arial" w:cs="Arial"/>
          <w:color w:val="222222"/>
          <w:sz w:val="24"/>
          <w:szCs w:val="24"/>
          <w:shd w:val="clear" w:color="auto" w:fill="FFFFFF"/>
          <w:lang w:eastAsia="el-GR"/>
        </w:rPr>
        <w:t>, γιατί είναι ενημερωμένη.</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Σας παρακαλώ πάρα πολύ ενημερώστε τον συνάδελφό σας, τον κ. </w:t>
      </w:r>
      <w:proofErr w:type="spellStart"/>
      <w:r w:rsidRPr="00EC76E3">
        <w:rPr>
          <w:rFonts w:ascii="Arial" w:hAnsi="Arial" w:cs="Arial"/>
          <w:color w:val="222222"/>
          <w:sz w:val="24"/>
          <w:szCs w:val="24"/>
          <w:shd w:val="clear" w:color="auto" w:fill="FFFFFF"/>
          <w:lang w:eastAsia="el-GR"/>
        </w:rPr>
        <w:t>Βρούτση</w:t>
      </w:r>
      <w:proofErr w:type="spellEnd"/>
      <w:r w:rsidRPr="00EC76E3">
        <w:rPr>
          <w:rFonts w:ascii="Arial" w:hAnsi="Arial" w:cs="Arial"/>
          <w:color w:val="222222"/>
          <w:sz w:val="24"/>
          <w:szCs w:val="24"/>
          <w:shd w:val="clear" w:color="auto" w:fill="FFFFFF"/>
          <w:lang w:eastAsia="el-GR"/>
        </w:rPr>
        <w:t>, ότι η Γενική του Γραμματέας δεν ανταποκρίνεται και επειδή ο ίδιος το βλέπει θετικά, αν είναι δυνατόν να ανταποκριθεί. Δεν είναι δυνατόν τέτοια αδικία! Είναι άνθρωποι που πραγματικά δεν έχουν να φάνε.</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Σας ευχαριστώ.</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b/>
          <w:bCs/>
          <w:color w:val="222222"/>
          <w:sz w:val="24"/>
          <w:szCs w:val="24"/>
          <w:shd w:val="clear" w:color="auto" w:fill="FFFFFF"/>
          <w:lang w:eastAsia="el-GR"/>
        </w:rPr>
        <w:t xml:space="preserve">ΠΡΟΔΡΕΥΩΝ (Απόστολος </w:t>
      </w:r>
      <w:proofErr w:type="spellStart"/>
      <w:r w:rsidRPr="00EC76E3">
        <w:rPr>
          <w:rFonts w:ascii="Arial" w:hAnsi="Arial" w:cs="Arial"/>
          <w:b/>
          <w:bCs/>
          <w:color w:val="222222"/>
          <w:sz w:val="24"/>
          <w:szCs w:val="24"/>
          <w:shd w:val="clear" w:color="auto" w:fill="FFFFFF"/>
          <w:lang w:eastAsia="el-GR"/>
        </w:rPr>
        <w:t>Αβδελάς</w:t>
      </w:r>
      <w:proofErr w:type="spellEnd"/>
      <w:r w:rsidRPr="00EC76E3">
        <w:rPr>
          <w:rFonts w:ascii="Arial" w:hAnsi="Arial" w:cs="Arial"/>
          <w:b/>
          <w:bCs/>
          <w:color w:val="222222"/>
          <w:sz w:val="24"/>
          <w:szCs w:val="24"/>
          <w:shd w:val="clear" w:color="auto" w:fill="FFFFFF"/>
          <w:lang w:eastAsia="el-GR"/>
        </w:rPr>
        <w:t>):</w:t>
      </w:r>
      <w:r w:rsidRPr="00EC76E3">
        <w:rPr>
          <w:rFonts w:ascii="Arial" w:hAnsi="Arial" w:cs="Arial"/>
          <w:color w:val="222222"/>
          <w:sz w:val="24"/>
          <w:szCs w:val="24"/>
          <w:shd w:val="clear" w:color="auto" w:fill="FFFFFF"/>
          <w:lang w:eastAsia="el-GR"/>
        </w:rPr>
        <w:t xml:space="preserve"> Και εμείς ευχαριστούμε.</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Θα κλείσουμε τον κύκλο των Κοινοβουλευτικών Εκπροσώπων με τον κ. Σπήλιο Λιβανό από τη Νέα Δημοκρατία.</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b/>
          <w:bCs/>
          <w:color w:val="222222"/>
          <w:sz w:val="24"/>
          <w:szCs w:val="24"/>
          <w:shd w:val="clear" w:color="auto" w:fill="FFFFFF"/>
          <w:lang w:eastAsia="el-GR"/>
        </w:rPr>
        <w:t>ΣΠΥΡΙΔΩΝ - ΠΑΝΑΓΙΩΤΗΣ (ΣΠΗΛΙΟΣ) ΛΙΒΑΝΟΣ:</w:t>
      </w:r>
      <w:r w:rsidRPr="00EC76E3">
        <w:rPr>
          <w:rFonts w:ascii="Arial" w:hAnsi="Arial" w:cs="Arial"/>
          <w:color w:val="222222"/>
          <w:sz w:val="24"/>
          <w:szCs w:val="24"/>
          <w:shd w:val="clear" w:color="auto" w:fill="FFFFFF"/>
          <w:lang w:eastAsia="el-GR"/>
        </w:rPr>
        <w:t xml:space="preserve"> Κύριε Πρόεδρε, ευχαριστώ.</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 xml:space="preserve">Δεν σας κρύβω ότι είναι καλή ιδέα αυτή με το κουβούκλιο, αλλά αισθάνομαι λίγο κατά τρία τέταρτα σαν Πάπας που τον βάζουν μέσα σε ένα τέτοιο γυάλινο! Αντιλαμβάνομαι ότι καλύπτονται αυτοί που είναι κάτω από το Βήμα, αλλά δεν </w:t>
      </w:r>
      <w:proofErr w:type="spellStart"/>
      <w:r w:rsidRPr="00EC76E3">
        <w:rPr>
          <w:rFonts w:ascii="Arial" w:hAnsi="Arial" w:cs="Arial"/>
          <w:color w:val="222222"/>
          <w:sz w:val="24"/>
          <w:szCs w:val="24"/>
          <w:shd w:val="clear" w:color="auto" w:fill="FFFFFF"/>
          <w:lang w:eastAsia="el-GR"/>
        </w:rPr>
        <w:t>καλυπτόμεθα</w:t>
      </w:r>
      <w:proofErr w:type="spellEnd"/>
      <w:r w:rsidRPr="00EC76E3">
        <w:rPr>
          <w:rFonts w:ascii="Arial" w:hAnsi="Arial" w:cs="Arial"/>
          <w:color w:val="222222"/>
          <w:sz w:val="24"/>
          <w:szCs w:val="24"/>
          <w:shd w:val="clear" w:color="auto" w:fill="FFFFFF"/>
          <w:lang w:eastAsia="el-GR"/>
        </w:rPr>
        <w:t xml:space="preserve"> εμείς που μιλάμε από εσάς, που μιλάτε και είστε πάνω από το Βήμα. Οπότε την επόμενη φορά να αισθανόμαστε περισσότερο…</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b/>
          <w:bCs/>
          <w:color w:val="222222"/>
          <w:sz w:val="24"/>
          <w:szCs w:val="24"/>
          <w:shd w:val="clear" w:color="auto" w:fill="FFFFFF"/>
          <w:lang w:eastAsia="el-GR"/>
        </w:rPr>
        <w:t xml:space="preserve">ΠΡΟΔΡΕΥΩΝ (Απόστολος </w:t>
      </w:r>
      <w:proofErr w:type="spellStart"/>
      <w:r w:rsidRPr="00EC76E3">
        <w:rPr>
          <w:rFonts w:ascii="Arial" w:hAnsi="Arial" w:cs="Arial"/>
          <w:b/>
          <w:bCs/>
          <w:color w:val="222222"/>
          <w:sz w:val="24"/>
          <w:szCs w:val="24"/>
          <w:shd w:val="clear" w:color="auto" w:fill="FFFFFF"/>
          <w:lang w:eastAsia="el-GR"/>
        </w:rPr>
        <w:t>Αβδελάς</w:t>
      </w:r>
      <w:proofErr w:type="spellEnd"/>
      <w:r w:rsidRPr="00EC76E3">
        <w:rPr>
          <w:rFonts w:ascii="Arial" w:hAnsi="Arial" w:cs="Arial"/>
          <w:b/>
          <w:bCs/>
          <w:color w:val="222222"/>
          <w:sz w:val="24"/>
          <w:szCs w:val="24"/>
          <w:shd w:val="clear" w:color="auto" w:fill="FFFFFF"/>
          <w:lang w:eastAsia="el-GR"/>
        </w:rPr>
        <w:t>):</w:t>
      </w:r>
      <w:r w:rsidRPr="00EC76E3">
        <w:rPr>
          <w:rFonts w:ascii="Arial" w:hAnsi="Arial" w:cs="Arial"/>
          <w:color w:val="222222"/>
          <w:sz w:val="24"/>
          <w:szCs w:val="24"/>
          <w:shd w:val="clear" w:color="auto" w:fill="FFFFFF"/>
          <w:lang w:eastAsia="el-GR"/>
        </w:rPr>
        <w:t xml:space="preserve"> Συμφωνήσατε και μια φορά με τον κ. </w:t>
      </w:r>
      <w:proofErr w:type="spellStart"/>
      <w:r w:rsidRPr="00EC76E3">
        <w:rPr>
          <w:rFonts w:ascii="Arial" w:hAnsi="Arial" w:cs="Arial"/>
          <w:color w:val="222222"/>
          <w:sz w:val="24"/>
          <w:szCs w:val="24"/>
          <w:shd w:val="clear" w:color="auto" w:fill="FFFFFF"/>
          <w:lang w:eastAsia="el-GR"/>
        </w:rPr>
        <w:t>Βελόπουλο</w:t>
      </w:r>
      <w:proofErr w:type="spellEnd"/>
      <w:r w:rsidRPr="00EC76E3">
        <w:rPr>
          <w:rFonts w:ascii="Arial" w:hAnsi="Arial" w:cs="Arial"/>
          <w:color w:val="222222"/>
          <w:sz w:val="24"/>
          <w:szCs w:val="24"/>
          <w:shd w:val="clear" w:color="auto" w:fill="FFFFFF"/>
          <w:lang w:eastAsia="el-GR"/>
        </w:rPr>
        <w:t>! Είπε και αυτός ότι αισθάνεται σαν Πάπας!</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b/>
          <w:bCs/>
          <w:color w:val="222222"/>
          <w:sz w:val="24"/>
          <w:szCs w:val="24"/>
          <w:shd w:val="clear" w:color="auto" w:fill="FFFFFF"/>
          <w:lang w:eastAsia="el-GR"/>
        </w:rPr>
        <w:lastRenderedPageBreak/>
        <w:t xml:space="preserve">ΣΠΥΡΙΔΩΝ - ΠΑΝΑΓΙΩΤΗΣ (ΣΠΗΛΙΟΣ) ΛΙΒΑΝΟΣ: </w:t>
      </w:r>
      <w:r w:rsidRPr="00EC76E3">
        <w:rPr>
          <w:rFonts w:ascii="Arial" w:hAnsi="Arial" w:cs="Arial"/>
          <w:color w:val="222222"/>
          <w:sz w:val="24"/>
          <w:szCs w:val="24"/>
          <w:shd w:val="clear" w:color="auto" w:fill="FFFFFF"/>
          <w:lang w:eastAsia="el-GR"/>
        </w:rPr>
        <w:t>Ας επανέλθουμε, μετά την ευθυμία που τη χρειαζόμαστε όλοι στη χώρα, στον κόσμο, αλλά και εδώ σε αυτήν την Αίθουσα γιατί είμαστε από το πρωί και συζητούμε δυσάρεστα πράγματα, στη συζήτησή μας.</w:t>
      </w:r>
    </w:p>
    <w:p w:rsidR="00EC76E3" w:rsidRPr="00EC76E3" w:rsidRDefault="00EC76E3" w:rsidP="00EC76E3">
      <w:pPr>
        <w:suppressAutoHyphens/>
        <w:spacing w:after="160" w:line="600" w:lineRule="auto"/>
        <w:ind w:firstLine="720"/>
        <w:jc w:val="both"/>
        <w:rPr>
          <w:rFonts w:ascii="Arial" w:hAnsi="Arial" w:cs="Arial"/>
          <w:color w:val="222222"/>
          <w:sz w:val="24"/>
          <w:szCs w:val="24"/>
          <w:highlight w:val="white"/>
          <w:lang w:eastAsia="el-GR"/>
        </w:rPr>
      </w:pPr>
      <w:r w:rsidRPr="00EC76E3">
        <w:rPr>
          <w:rFonts w:ascii="Arial" w:hAnsi="Arial" w:cs="Arial"/>
          <w:color w:val="222222"/>
          <w:sz w:val="24"/>
          <w:szCs w:val="24"/>
          <w:shd w:val="clear" w:color="auto" w:fill="FFFFFF"/>
          <w:lang w:eastAsia="el-GR"/>
        </w:rPr>
        <w:t>Η πατρίδα μας με όπλο την πιστή τήρηση των κανόνων που εισηγούνται οι επιστήμονες και που όλα τα κόμματα την επικροτούν έχει κατορθώσει να αντιμετωπίσει μέχρι σήμερα ικανοποιητικά την απειλή.</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Θρηνούμε, βέβαια, νεκρούς, τις οικογένειες των οποίων θέλω να συλλυπηθώ και από αυτό εδώ το Βήμα εκ μέρους της Νέας Δημοκρατίας, αλλά η μάχη φαίνεται να κερδίζεται σιγά-σιγά.</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Κερδίζουμε, όμως, όπως επεσήμανε χθες και ο Πρωθυπουργός και κάτι ακόμα, άλλη μια μάχη. Κερδίζουμε την κοινωνική αλληλεγγύη της υπηρεσίας του συλλογικού καλού και της φροντίδας στους πιο αδύναμους, την υπευθυνότητα για την τήρηση αυτών των μέτρων, την αποκατάσταση της εμπιστοσύνης στους θεσμούς, την προσήλωση στον τεκμηριωμένο τεχνοκρατικό λόγο, που αποτελεί μια διακομματική απάντηση στον λαϊκισμό και τα </w:t>
      </w:r>
      <w:proofErr w:type="spellStart"/>
      <w:r w:rsidRPr="00EC76E3">
        <w:rPr>
          <w:rFonts w:ascii="Arial" w:hAnsi="Arial" w:cs="Arial"/>
          <w:sz w:val="24"/>
          <w:szCs w:val="24"/>
          <w:lang w:eastAsia="el-GR"/>
        </w:rPr>
        <w:t>fake</w:t>
      </w:r>
      <w:proofErr w:type="spellEnd"/>
      <w:r w:rsidRPr="00EC76E3">
        <w:rPr>
          <w:rFonts w:ascii="Arial" w:hAnsi="Arial" w:cs="Arial"/>
          <w:sz w:val="24"/>
          <w:szCs w:val="24"/>
          <w:lang w:eastAsia="el-GR"/>
        </w:rPr>
        <w:t xml:space="preserve"> </w:t>
      </w:r>
      <w:proofErr w:type="spellStart"/>
      <w:r w:rsidRPr="00EC76E3">
        <w:rPr>
          <w:rFonts w:ascii="Arial" w:hAnsi="Arial" w:cs="Arial"/>
          <w:sz w:val="24"/>
          <w:szCs w:val="24"/>
          <w:lang w:eastAsia="el-GR"/>
        </w:rPr>
        <w:t>news</w:t>
      </w:r>
      <w:proofErr w:type="spellEnd"/>
      <w:r w:rsidRPr="00EC76E3">
        <w:rPr>
          <w:rFonts w:ascii="Arial" w:hAnsi="Arial" w:cs="Arial"/>
          <w:sz w:val="24"/>
          <w:szCs w:val="24"/>
          <w:lang w:eastAsia="el-GR"/>
        </w:rPr>
        <w:t>, από όπου και αν αυτά προέρχονται.</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Στο πλαίσιο αυτό θέλω να επισημάνω και πάλι ότι ζούμε ιστορικές στιγμές. Ο πολιτικός λόγος όλων μας απαιτεί προσοχή, σοβαρότητα και </w:t>
      </w:r>
      <w:r w:rsidRPr="00EC76E3">
        <w:rPr>
          <w:rFonts w:ascii="Arial" w:hAnsi="Arial" w:cs="Arial"/>
          <w:sz w:val="24"/>
          <w:szCs w:val="24"/>
          <w:lang w:eastAsia="el-GR"/>
        </w:rPr>
        <w:lastRenderedPageBreak/>
        <w:t>υπευθυνότητα. Κάποιοι παρασύρθηκαν σήμερα στην Αίθουσα του Κοινοβουλίου. Δεν θα τους ακολουθήσω. Διεξήχθη σήμερα εδώ μέσα μια εμβόλιμη συζήτηση για το E</w:t>
      </w:r>
      <w:proofErr w:type="spellStart"/>
      <w:r w:rsidRPr="00EC76E3">
        <w:rPr>
          <w:rFonts w:ascii="Arial" w:hAnsi="Arial" w:cs="Arial"/>
          <w:sz w:val="24"/>
          <w:szCs w:val="24"/>
          <w:lang w:val="en-US" w:eastAsia="el-GR"/>
        </w:rPr>
        <w:t>urogroup</w:t>
      </w:r>
      <w:proofErr w:type="spellEnd"/>
      <w:r w:rsidRPr="00EC76E3">
        <w:rPr>
          <w:rFonts w:ascii="Arial" w:hAnsi="Arial" w:cs="Arial"/>
          <w:sz w:val="24"/>
          <w:szCs w:val="24"/>
          <w:lang w:eastAsia="el-GR"/>
        </w:rPr>
        <w:t>. Ο Υπουργός Οικονομικών ενημέρωσε τους εκπροσώπους του λαού και απάντησε στους εκπροσώπους των πολιτικών κομμάτων. Όπως και με την παρουσία και ενημέρωση του Κοινοβουλίου από τον Πρωθυπουργό την προηγούμενη εβδομάδα, έτσι και σήμερα αποδεικνύεται ότι η Ελλάς τιμά τη δημοκρατική παρακαταθήκη του κοινοβουλευτικού μας πολιτεύματος και της κοινοβουλευτικής μας ιστορίας. Η Βουλή παραμένει ανοιχτή σήμερα, όπως θα έπρεπε, στη διάρκεια αυτού του σύγχρονου πολέμου. Η δημοκρατία μας ζει και αναπνέει, για να εμπνέει εμπιστοσύνη και να δίνει θάρρος στις Ελληνίδες και τους Έλληνες που δίνουν έναν αγώνα ζωής απέναντι στην πανδημία, έναν αγώνα μετά από δέκα χρόνια προσπάθειας για οικονομική επιβίωση στα δύσκολα χρόνια των μνημονίων και της σκληρής λιτότητας.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Ο κ. </w:t>
      </w:r>
      <w:proofErr w:type="spellStart"/>
      <w:r w:rsidRPr="00EC76E3">
        <w:rPr>
          <w:rFonts w:ascii="Arial" w:hAnsi="Arial" w:cs="Arial"/>
          <w:sz w:val="24"/>
          <w:szCs w:val="24"/>
          <w:lang w:eastAsia="el-GR"/>
        </w:rPr>
        <w:t>Σταϊκούρας</w:t>
      </w:r>
      <w:proofErr w:type="spellEnd"/>
      <w:r w:rsidRPr="00EC76E3">
        <w:rPr>
          <w:rFonts w:ascii="Arial" w:hAnsi="Arial" w:cs="Arial"/>
          <w:sz w:val="24"/>
          <w:szCs w:val="24"/>
          <w:lang w:eastAsia="el-GR"/>
        </w:rPr>
        <w:t xml:space="preserve"> έδωσε το περίγραμμα των θέσεων της Ελλάδας, αλλά και της πραγματικότητας των ισορροπιών του </w:t>
      </w:r>
      <w:proofErr w:type="spellStart"/>
      <w:r w:rsidRPr="00EC76E3">
        <w:rPr>
          <w:rFonts w:ascii="Arial" w:hAnsi="Arial" w:cs="Arial"/>
          <w:sz w:val="24"/>
          <w:szCs w:val="24"/>
          <w:lang w:eastAsia="el-GR"/>
        </w:rPr>
        <w:t>Eurogroup</w:t>
      </w:r>
      <w:proofErr w:type="spellEnd"/>
      <w:r w:rsidRPr="00EC76E3">
        <w:rPr>
          <w:rFonts w:ascii="Arial" w:hAnsi="Arial" w:cs="Arial"/>
          <w:sz w:val="24"/>
          <w:szCs w:val="24"/>
          <w:lang w:eastAsia="el-GR"/>
        </w:rPr>
        <w:t xml:space="preserve"> και άρα, της σύγχρονης Ευρώπης. Δεν θα σας κουράσω, επαναλαμβάνοντας τις θέσεις της ελληνικής Κυβέρνησης. Η Ευρώπη πρέπει σήμερα -χθες, ει δυνατόν- να προχωρήσει σε αποφάσεις πέρα από τη λήψη μέτρων ενίσχυσης των οικονομικών, να ανοίξει τη συζήτηση της εκμετάλλευσης της τεχνολογίας, της </w:t>
      </w:r>
      <w:r w:rsidRPr="00EC76E3">
        <w:rPr>
          <w:rFonts w:ascii="Arial" w:hAnsi="Arial" w:cs="Arial"/>
          <w:sz w:val="24"/>
          <w:szCs w:val="24"/>
          <w:lang w:eastAsia="el-GR"/>
        </w:rPr>
        <w:lastRenderedPageBreak/>
        <w:t>δημιουργίας νέων νομικών πλαισίων για τις έκτακτες καταστάσεις, να προασπίσει τα προσωπικά και εργασιακά δεδομένα, αλλά και να δράσει δημιουργικά και ευφάνταστα για να αντιμετωπίσει τις νέου τύπου υβριδικές απειλές.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Η μέχρι τώρα στάση της Ευρώπης δείχνει ότι κάνει βήματα σωστά μεν, αργά και διστακτικά δε. Η ρευστότητα που έχει ανακοινώσει η Ευρωπαϊκή Κεντρική Τράπεζα με το νέο πρόγραμμα αγοράς ομολόγων, η άρση των κανόνων του Συμφώνου Σταθερότητας και Ανάπτυξης, η διάθεση κεφαλαίων μέσω της Ευρωπαϊκής Τράπεζας Επενδύσεων, η αποδοχή των ελληνικών ομολόγων ως ενέχυρων, το πρόγραμμα των 100 δισεκατομμυρίων της Κομισιόν για τη στήριξη και διασφάλιση των θέσεων εργασίας μαρτυρούν μια ενεργοποίηση πολλών όπλων της Ευρώπης.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Είναι αρκετά αυτά; Είναι αρκετά τα 500 δισεκατομμύρια που κουβεντιάσαμε πριν; Όπως απάντησε και ο εκπρόσωπος της ελληνικής Κυβέρνησης, προφανώς όχι. Ζούμε ιστορικές στιγμές και οι Ευρωπαίοι ηγέτες οφείλουν να αρθούν στο ύψος των περιστάσεων, να θυμηθούν τη ρήση του </w:t>
      </w:r>
      <w:proofErr w:type="spellStart"/>
      <w:r w:rsidRPr="00EC76E3">
        <w:rPr>
          <w:rFonts w:ascii="Arial" w:hAnsi="Arial" w:cs="Arial"/>
          <w:sz w:val="24"/>
          <w:szCs w:val="24"/>
          <w:lang w:eastAsia="el-GR"/>
        </w:rPr>
        <w:t>Ουίνστον</w:t>
      </w:r>
      <w:proofErr w:type="spellEnd"/>
      <w:r w:rsidRPr="00EC76E3">
        <w:rPr>
          <w:rFonts w:ascii="Arial" w:hAnsi="Arial" w:cs="Arial"/>
          <w:sz w:val="24"/>
          <w:szCs w:val="24"/>
          <w:lang w:eastAsia="el-GR"/>
        </w:rPr>
        <w:t xml:space="preserve"> Τσώρτσιλ «ποτέ μην αφήνεις μια κρίση να πάει χαμένη», να ακολουθήσουν την προτροπή του Πρωθυπουργού της Ιταλίας και να γράψουν τη νέα σελίδα της ιστορίας του ευρωπαϊκού μας ονείρου. Σήμερα περισσότερο </w:t>
      </w:r>
      <w:r w:rsidRPr="00EC76E3">
        <w:rPr>
          <w:rFonts w:ascii="Arial" w:hAnsi="Arial" w:cs="Arial"/>
          <w:sz w:val="24"/>
          <w:szCs w:val="24"/>
          <w:lang w:eastAsia="el-GR"/>
        </w:rPr>
        <w:lastRenderedPageBreak/>
        <w:t>από ποτέ, χρειαζόμαστε μια πιο ενωμένη, πιο αλληλέγγυα και άρα πιο ισχυρή Ευρώπη.</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Ερχόμαστε τώρα στην εσωτερική μας πολιτική σκηνή. Δέχεται η Κυβέρνηση μια κριτική -πιστεύω καλοπροαίρετη- από την Αντιπολίτευση για το πακέτο μέτρων που έλαβε. Η Αξιωματική Αντιπολίτευση ζητά άμεσα περισσότερα κονδύλια και μάλιστα λέει </w:t>
      </w:r>
      <w:proofErr w:type="spellStart"/>
      <w:r w:rsidRPr="00EC76E3">
        <w:rPr>
          <w:rFonts w:ascii="Arial" w:hAnsi="Arial" w:cs="Arial"/>
          <w:sz w:val="24"/>
          <w:szCs w:val="24"/>
          <w:lang w:eastAsia="el-GR"/>
        </w:rPr>
        <w:t>εμπροσθοβαρώς</w:t>
      </w:r>
      <w:proofErr w:type="spellEnd"/>
      <w:r w:rsidRPr="00EC76E3">
        <w:rPr>
          <w:rFonts w:ascii="Arial" w:hAnsi="Arial" w:cs="Arial"/>
          <w:sz w:val="24"/>
          <w:szCs w:val="24"/>
          <w:lang w:eastAsia="el-GR"/>
        </w:rPr>
        <w:t xml:space="preserve">. Η απάντηση, όμως, είναι απλή: Ο </w:t>
      </w:r>
      <w:proofErr w:type="spellStart"/>
      <w:r w:rsidRPr="00EC76E3">
        <w:rPr>
          <w:rFonts w:ascii="Arial" w:hAnsi="Arial" w:cs="Arial"/>
          <w:sz w:val="24"/>
          <w:szCs w:val="24"/>
          <w:lang w:eastAsia="el-GR"/>
        </w:rPr>
        <w:t>κορωνοϊός</w:t>
      </w:r>
      <w:proofErr w:type="spellEnd"/>
      <w:r w:rsidRPr="00EC76E3">
        <w:rPr>
          <w:rFonts w:ascii="Arial" w:hAnsi="Arial" w:cs="Arial"/>
          <w:sz w:val="24"/>
          <w:szCs w:val="24"/>
          <w:lang w:eastAsia="el-GR"/>
        </w:rPr>
        <w:t xml:space="preserve"> δεν είναι κούρσα εκατό μέτρων. Είναι, δυστυχώς, μαραθώνιος. Απαιτεί δύναμη και αντοχή, επιμονή και υπομονή. Τα μέτρα είναι συνάρτηση του χρόνου, είναι συνάρτηση της διάρκειας της επιδημίας. Πρέπει να κρατήσουμε πολεμοφόδια, να κερδίζουμε μία-μία τις μάχες, για να βγούμε νικητές και στο τέλος -μακάρι αυτό να είναι κοντά- του πολέμου.</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Επανέλαβαν και σήμερα στην Ολομέλεια οι Υπουργοί τη στρατηγική μας. Η Κυβέρνηση έχει ξεδιπλώσει ένα σχέδιο προστασίας της ελληνικής οικονομίας 6,8 δισεκατομμυρίων μόνο για τους μήνες Μάρτιο και Απρίλιο. Δεν θα μπω στα νούμερα, τα οποία αναλύθηκαν επαρκώς. Θα πω, όμως, ότι ακόμα έπονται άλλα προγράμματα για τα οποία θα μιλήσουν οι Υπουργοί, όταν έρθει η ώρα, αν συνεχιστεί η κρίση τους επόμενους μήνες, και βεβαίως, τα κλαδικά προγράμματα για τους επιμέρους τομείς, στους οποίους αναφέρθηκε εκτενώς ο κ. Λοβέρδος σωστά, στη ναυτιλία, τον τουρισμό, την πρωτογενή παραγωγή, τις μεταφορές, την ενέργεια. Θα πράξει, δηλαδή, όλα τα αναγκαία.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lastRenderedPageBreak/>
        <w:t>Ακούσαμε τη Δευτέρα που μας πέρασε τις οικονομικές προτάσεις του ΣΥΡΙΖΑ. Οι προτάσεις αυτές έχουν κενά. Τις κοστολόγησαν στα 26 δισεκατομμύρια. Μόνο, όμως, η απαλλαγή από τις φορολογικές και ασφαλιστικές υποχρεώσεις για έξι μήνες δημιουργεί μια τρύπα 12 δισεκατομμυρίων.</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Δεν ακούσαμε καμμιά απάντηση για αυτό ούτε σήμερα εδώ ούτε χθες στη συνέντευξη του πρώην Πρωθυπουργού σε τηλεοπτικό κανάλι. Η πλειοδοσία και η </w:t>
      </w:r>
      <w:proofErr w:type="spellStart"/>
      <w:r w:rsidRPr="00EC76E3">
        <w:rPr>
          <w:rFonts w:ascii="Arial" w:hAnsi="Arial" w:cs="Arial"/>
          <w:sz w:val="24"/>
          <w:szCs w:val="24"/>
          <w:lang w:eastAsia="el-GR"/>
        </w:rPr>
        <w:t>παροχολογία</w:t>
      </w:r>
      <w:proofErr w:type="spellEnd"/>
      <w:r w:rsidRPr="00EC76E3">
        <w:rPr>
          <w:rFonts w:ascii="Arial" w:hAnsi="Arial" w:cs="Arial"/>
          <w:sz w:val="24"/>
          <w:szCs w:val="24"/>
          <w:lang w:eastAsia="el-GR"/>
        </w:rPr>
        <w:t xml:space="preserve"> της Αντιπολίτευσης μπορεί να οδηγήσει την Ελλάδα στον ολισθηρό δρόμο και να μας επαναφέρει ακόμα και σε μνημόνιο.</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Ο κ. </w:t>
      </w:r>
      <w:proofErr w:type="spellStart"/>
      <w:r w:rsidRPr="00EC76E3">
        <w:rPr>
          <w:rFonts w:ascii="Arial" w:hAnsi="Arial" w:cs="Arial"/>
          <w:sz w:val="24"/>
          <w:szCs w:val="24"/>
          <w:lang w:eastAsia="el-GR"/>
        </w:rPr>
        <w:t>Βαρουφάκης</w:t>
      </w:r>
      <w:proofErr w:type="spellEnd"/>
      <w:r w:rsidRPr="00EC76E3">
        <w:rPr>
          <w:rFonts w:ascii="Arial" w:hAnsi="Arial" w:cs="Arial"/>
          <w:sz w:val="24"/>
          <w:szCs w:val="24"/>
          <w:lang w:eastAsia="el-GR"/>
        </w:rPr>
        <w:t xml:space="preserve"> ήρθε σήμερα εδώ, σπάζοντας το εμπάργκο που ο ίδιος είχε βάλει στον τρόπο λειτουργίας της Βουλής κατά τη διάρκεια της κρίσης, απλώς και μόνο για να εξιλεωθεί για το παρελθόν του. Τοποθετήθηκε πρακτικά για το υπαρξιακό του ζήτημα. Κάλεσε τον Υπουργό Οικονομικών της Ελλάδας σήμερα να βάλει βέτο στο E</w:t>
      </w:r>
      <w:proofErr w:type="spellStart"/>
      <w:r w:rsidRPr="00EC76E3">
        <w:rPr>
          <w:rFonts w:ascii="Arial" w:hAnsi="Arial" w:cs="Arial"/>
          <w:sz w:val="24"/>
          <w:szCs w:val="24"/>
          <w:lang w:val="en-US" w:eastAsia="el-GR"/>
        </w:rPr>
        <w:t>urogroup</w:t>
      </w:r>
      <w:proofErr w:type="spellEnd"/>
      <w:r w:rsidRPr="00EC76E3">
        <w:rPr>
          <w:rFonts w:ascii="Arial" w:hAnsi="Arial" w:cs="Arial"/>
          <w:sz w:val="24"/>
          <w:szCs w:val="24"/>
          <w:lang w:eastAsia="el-GR"/>
        </w:rPr>
        <w:t xml:space="preserve"> και να τινάξει την μπάνκα στον αέρα, αν δεν αποφασίσει το </w:t>
      </w:r>
      <w:proofErr w:type="spellStart"/>
      <w:r w:rsidRPr="00EC76E3">
        <w:rPr>
          <w:rFonts w:ascii="Arial" w:hAnsi="Arial" w:cs="Arial"/>
          <w:sz w:val="24"/>
          <w:szCs w:val="24"/>
          <w:lang w:eastAsia="el-GR"/>
        </w:rPr>
        <w:t>Eurogroup</w:t>
      </w:r>
      <w:proofErr w:type="spellEnd"/>
      <w:r w:rsidRPr="00EC76E3">
        <w:rPr>
          <w:rFonts w:ascii="Arial" w:hAnsi="Arial" w:cs="Arial"/>
          <w:sz w:val="24"/>
          <w:szCs w:val="24"/>
          <w:lang w:eastAsia="el-GR"/>
        </w:rPr>
        <w:t xml:space="preserve"> το ευρωομόλογο.</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Η απάντηση είναι σαφής. Η αξιόπιστη και δημιουργική Ελλάδα θα παλέψει και σήμερα, όπως και συνεχώς, για την αλληλεγγύη, θα παλέψει για το σωστό, αλλά δεν θα μας οδηγήσει ποτέ στο χείλος της καταστροφής, εκεί που μας οδήγησε ακριβώς δηλαδή, ο κ. </w:t>
      </w:r>
      <w:proofErr w:type="spellStart"/>
      <w:r w:rsidRPr="00EC76E3">
        <w:rPr>
          <w:rFonts w:ascii="Arial" w:hAnsi="Arial" w:cs="Arial"/>
          <w:sz w:val="24"/>
          <w:szCs w:val="24"/>
          <w:lang w:eastAsia="el-GR"/>
        </w:rPr>
        <w:t>Βαρουφάκης</w:t>
      </w:r>
      <w:proofErr w:type="spellEnd"/>
      <w:r w:rsidRPr="00EC76E3">
        <w:rPr>
          <w:rFonts w:ascii="Arial" w:hAnsi="Arial" w:cs="Arial"/>
          <w:sz w:val="24"/>
          <w:szCs w:val="24"/>
          <w:lang w:eastAsia="el-GR"/>
        </w:rPr>
        <w:t xml:space="preserve"> και η κυβέρνηση του ΣΥΡΙΖΑ το 2015.</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lastRenderedPageBreak/>
        <w:t xml:space="preserve">Ο κ. </w:t>
      </w:r>
      <w:proofErr w:type="spellStart"/>
      <w:r w:rsidRPr="00EC76E3">
        <w:rPr>
          <w:rFonts w:ascii="Arial" w:hAnsi="Arial" w:cs="Arial"/>
          <w:sz w:val="24"/>
          <w:szCs w:val="24"/>
          <w:lang w:eastAsia="el-GR"/>
        </w:rPr>
        <w:t>Βελόπουλος</w:t>
      </w:r>
      <w:proofErr w:type="spellEnd"/>
      <w:r w:rsidRPr="00EC76E3">
        <w:rPr>
          <w:rFonts w:ascii="Arial" w:hAnsi="Arial" w:cs="Arial"/>
          <w:sz w:val="24"/>
          <w:szCs w:val="24"/>
          <w:lang w:eastAsia="el-GR"/>
        </w:rPr>
        <w:t>, συνεπής στην πρακτική του, μας κατηγόρησε ότι είμαστε δήθεν πολιτικά απατεώνες για τη διαφήμιση των 11 εκατομμυρίων και για την αναβολή πληρωμής των τελών από τα κανάλια.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Νομίζω ότι παραβιάζει ανοιχτές πόρτες πάλι. Αύριο, εδώ, στην ελληνική Βουλή θα γίνει η Επιτροπή Θεσμών και Διαφάνειας, όπου θα έρθει ο αρμόδιος Υπουργός να πει αναλυτικά πώς είναι η σύμβαση και πού πάνε αυτά τα έξοδα και γιατί γίνεται με αυτή την ταχύτητα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Το δεύτερο, με το οποίο είπε συνειδητά ψέματα, είναι ότι χαρίζουμε τα τέλη στα κανάλια. Αυτό δεν γίνεται. Το έχουμε απαντήσει ξανά από αυτό εδώ το Βήμα. Απλώς αναβάλλονται οι πληρωμές αυτών και θα συμψηφιστούν με τις άλλες πληρωμές στα επόμενα χρόνια.</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Μας εγκάλεσε, γιατί δεν παρακολουθούμε τις εξελίξεις στην Αλβανία με τη μεταφορά των μεταναστών στις περιοχές των ομογενών μας. Αντιθέτως, έχει τοποθετηθεί το Υπουργείο, έχουμε βγάλει ανακοίνωση για αυτό και είναι συνεπής η θέση μας για την προστασία των δικαιωμάτων μας και την περιουσία τους.</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Επίσης, μας εγκάλεσε, γιατί δεν θέλουμε να υπάρχουν μεγάφωνα έξω από τις εκκλησίες. Θέλω να το πω, γιατί είναι σημαντικό για την επόμενη εβδομάδα. Θέλουμε να λειτουργήσουν οι εκκλησίες, να την παρακολουθήσουμε </w:t>
      </w:r>
      <w:r w:rsidRPr="00EC76E3">
        <w:rPr>
          <w:rFonts w:ascii="Arial" w:hAnsi="Arial" w:cs="Arial"/>
          <w:sz w:val="24"/>
          <w:szCs w:val="24"/>
          <w:lang w:eastAsia="el-GR"/>
        </w:rPr>
        <w:lastRenderedPageBreak/>
        <w:t xml:space="preserve">από τις τηλεοράσεις μας, απλώς όμως, δεν θέλουμε, κύριε </w:t>
      </w:r>
      <w:proofErr w:type="spellStart"/>
      <w:r w:rsidRPr="00EC76E3">
        <w:rPr>
          <w:rFonts w:ascii="Arial" w:hAnsi="Arial" w:cs="Arial"/>
          <w:sz w:val="24"/>
          <w:szCs w:val="24"/>
          <w:lang w:eastAsia="el-GR"/>
        </w:rPr>
        <w:t>Βελόπουλε</w:t>
      </w:r>
      <w:proofErr w:type="spellEnd"/>
      <w:r w:rsidRPr="00EC76E3">
        <w:rPr>
          <w:rFonts w:ascii="Arial" w:hAnsi="Arial" w:cs="Arial"/>
          <w:sz w:val="24"/>
          <w:szCs w:val="24"/>
          <w:lang w:eastAsia="el-GR"/>
        </w:rPr>
        <w:t>, να μαζεύεται ο κόσμος έξω από τις εκκλησίες και να δημιουργείται εκεί το πρόβλημα το οποίο θα δημιουργείτο μέσα. Προσπαθούμε να συνεχίσουμε αυτό τον αγώνα τώρα που θα καλυτερέψει ο καιρός και όλοι θα θέλουμε να πάμε να προσευχηθούμε.</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Επίσης, κατηγόρησε την Κυβέρνηση ότι όλα αυτά τα κάνει για να πάει δήθεν σε εκλογές. Αν κάτι πρέπει να πει κανείς για αυτή την Κυβέρνηση είναι ότι παίρνει ρίσκα, παίρνει ισχυρά μέτρα, αδιαφορεί για το πολιτικό κόστος, κάνει μεταρρυθμίσεις, σκεπτόμενη ακριβώς τις επόμενες γενιές. Και επειδή ακριβώς σκέφτεται τις επόμενες γενιές και πράττει για τις επόμενες γενιές, όποτε και αν γίνουν οι εκλογές θα τις κερδίσει.</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Έκανε, επίσης, ένα λάθος, στο οποίο οφείλω να τοποθετηθώ. Ταύτισε τη σύγχρονη Γερμανία με τους ναζί. Είναι μια επικίνδυνη απλοποίηση και ισοπέδωση η ταύτιση της ηγεσίας της σύγχρονης Γερμανίας με το ναζιστικό παρελθόν της. Η Ελλάς σήμερα παίρνει πρωτοβουλίες, αντιστέκεται σε πιέσεις ακριβώς για να αλλάξει τη γνώμη της Γερμανίας, για να αλλάξει την ίδια την Ευρώπη. Ο λαϊκισμός, όμως, οδήγησε ιστορικά μόνο σε τραγωδίες και γι’ αυτό, όλα τα πολιτικά κόμματα πρέπει να προσέξουν.</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lastRenderedPageBreak/>
        <w:t>Ο πρώην Πρόεδρος της Βουλής, τον οποίο τιμούμε, μας προκάλεσε να μην ξαναμιλήσουμε για εκροή καταθέσεων κατά το πρώτο εξάμηνο του 2015. Είπε δε ότι το 40% περίπου είχε φύγει επί κυβερνήσεως Σαμαρά.</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Θα ήθελα, για να κρατήσουμε τους καλούς τόνους και τη συνεκτικότητα των πολιτικών κομμάτων σε αυτόν τον αγώνα, να μην παρασυρόμαστε.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Την ιστορία δεν μπορούμε -όσο κι αν θέλουμε- και δεν μπορείτε και εσείς, κυρίες και κύριοι συνάδελφοι του ΣΥΡΙΖΑ, να την ξαναγράψετε. Θα πρέπει να αρκεστείτε στην ερμηνεία της. Ό,τι κάνατε, κάνατε το 2015. Κριθήκατε για αυτά και θα σας ακολουθούν για πάντα.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Η εκπρόσωπος του ΣΥΡΙΖΑ τοποθετήθηκε συνετά. Έκανε, όμως, μια κριτική σε σχέση με τους γιατρούς και τους νοσηλευτές. Οι θέσεις που έχουν προκηρυχθεί ανανεώνονται συνέχεια. Έχουν προσληφθεί, αν δεν κάνω λάθος, δύο χιλιάδες τρακόσια στελέχη κι όπως έχει πει ο κ. </w:t>
      </w:r>
      <w:proofErr w:type="spellStart"/>
      <w:r w:rsidRPr="00EC76E3">
        <w:rPr>
          <w:rFonts w:ascii="Arial" w:hAnsi="Arial" w:cs="Arial"/>
          <w:color w:val="222222"/>
          <w:sz w:val="24"/>
          <w:szCs w:val="24"/>
          <w:shd w:val="clear" w:color="auto" w:fill="FFFFFF"/>
          <w:lang w:eastAsia="el-GR"/>
        </w:rPr>
        <w:t>Κοντοζαμάνης</w:t>
      </w:r>
      <w:proofErr w:type="spellEnd"/>
      <w:r w:rsidRPr="00EC76E3">
        <w:rPr>
          <w:rFonts w:ascii="Arial" w:hAnsi="Arial" w:cs="Arial"/>
          <w:color w:val="222222"/>
          <w:sz w:val="24"/>
          <w:szCs w:val="24"/>
          <w:shd w:val="clear" w:color="auto" w:fill="FFFFFF"/>
          <w:lang w:eastAsia="el-GR"/>
        </w:rPr>
        <w:t xml:space="preserve"> –φαντάζομαι θα το πει και πάλι- οι περισσότεροι εξ αυτών και όσοι πληρούν ανάγκες του Εθνικού Συστήματος Υγείας, θα παραμείνουν και μετά την κρίση.</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Υπάρχουν, βεβαίως και προτάσεις της Αντιπολίτευσης που είναι χρήσιμες και σωστές. Αυτές η Κυβέρνηση τις αξιοποιεί. Γι’ αυτό ακριβώς είναι απαραίτητο να μείνει ανοιχτό το Κοινοβούλιο και να διεξάγει τις συζητήσεις, όπως τις κάνουμε σήμερα. Να πραγματοποιούνται, δηλαδή, οι συζητήσεις </w:t>
      </w:r>
      <w:r w:rsidRPr="00EC76E3">
        <w:rPr>
          <w:rFonts w:ascii="Arial" w:hAnsi="Arial" w:cs="Arial"/>
          <w:color w:val="222222"/>
          <w:sz w:val="24"/>
          <w:szCs w:val="24"/>
          <w:shd w:val="clear" w:color="auto" w:fill="FFFFFF"/>
          <w:lang w:eastAsia="el-GR"/>
        </w:rPr>
        <w:lastRenderedPageBreak/>
        <w:t>αυτές και να διεξάγεται ο κοινοβουλευτικός έλεγχος. Οι πράξεις νομοθετικού περιεχομένου που εκδίδονται, να έρχονται άμεσα ενώπιον της Εθνικής Αντιπροσωπείας και η Κυβέρνηση να λογοδοτεί ενώπιον αυτής. Η δημοκρατία μας, λοιπόν, λειτουργεί και στο πλαίσιο αυτό κάποιες από τις προτάσεις του ΚΙΝΑΛ, που με ενδιαφέρον ακούσαμε, θα μπορούσαν να ενταχθούν στα κλαδικά προγράμματα ενίσχυσης, τα οποία έπονται και θα αναλυθούν από την Κυβέρνηση τις επόμενες μέρες.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Επίσης, ακούσαμε την αγωνία των εκπροσώπων του ΚΙΝΑΛ για την πραγματική οικονομία με όλους τους κλάδους της και ευχόμαστε να μπορέσουμε σιγά-σιγά να βάλουμε όλες αυτές τις προτάσεις, ακριβώς σε αυτά τα κλαδικά προγράμματα για τα οποία μίλησε και πριν ο Υπουργός Οικονομικών.</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Επίσης, συμφωνούμε και με τον ΣΥΡΙΖΑ και με το ΚΙΝΑΛ και με όλους όσοι ανησυχούν για την πρώτη κατοικία. Η θέση του Υπουργού Οικονομικών νομίζω ήταν σαφής. Όπως δώσαμε την παράταση για τέσσερις μήνες τον προηγούμενο Δεκέμβριο, το ίδιο επιδιώκουμε να κάνουμε και θα γίνει μέσα στον επόμενο μήνα από όσα μας είπε και ο ίδιος.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Ευχαριστώ πολύ.</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zh-CN"/>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cs="Arial"/>
          <w:b/>
          <w:bCs/>
          <w:color w:val="222222"/>
          <w:sz w:val="24"/>
          <w:szCs w:val="24"/>
          <w:shd w:val="clear" w:color="auto" w:fill="FFFFFF"/>
          <w:lang w:eastAsia="zh-CN"/>
        </w:rPr>
        <w:t>):</w:t>
      </w:r>
      <w:r w:rsidRPr="00EC76E3">
        <w:rPr>
          <w:rFonts w:ascii="Arial" w:hAnsi="Arial" w:cs="Arial"/>
          <w:color w:val="222222"/>
          <w:sz w:val="24"/>
          <w:szCs w:val="24"/>
          <w:shd w:val="clear" w:color="auto" w:fill="FFFFFF"/>
          <w:lang w:eastAsia="el-GR"/>
        </w:rPr>
        <w:t xml:space="preserve"> Και εγώ ευχαριστώ.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lastRenderedPageBreak/>
        <w:t>ΚΩΝΣΤΑΝΤΙΝΟΣ ΧΗΤΑΣ:</w:t>
      </w:r>
      <w:r w:rsidRPr="00EC76E3">
        <w:rPr>
          <w:rFonts w:ascii="Arial" w:hAnsi="Arial" w:cs="Arial"/>
          <w:color w:val="222222"/>
          <w:sz w:val="24"/>
          <w:szCs w:val="24"/>
          <w:shd w:val="clear" w:color="auto" w:fill="FFFFFF"/>
          <w:lang w:eastAsia="el-GR"/>
        </w:rPr>
        <w:t xml:space="preserve"> Κύριε Πρόεδρε, θα ήθελα για μισό λεπτό τον λόγο παρακαλώ.</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cs="Arial"/>
          <w:b/>
          <w:bCs/>
          <w:color w:val="222222"/>
          <w:sz w:val="24"/>
          <w:szCs w:val="24"/>
          <w:shd w:val="clear" w:color="auto" w:fill="FFFFFF"/>
          <w:lang w:eastAsia="zh-CN"/>
        </w:rPr>
        <w:t xml:space="preserve">): </w:t>
      </w:r>
      <w:r w:rsidRPr="00EC76E3">
        <w:rPr>
          <w:rFonts w:ascii="Arial" w:hAnsi="Arial" w:cs="Arial"/>
          <w:bCs/>
          <w:color w:val="222222"/>
          <w:sz w:val="24"/>
          <w:szCs w:val="24"/>
          <w:shd w:val="clear" w:color="auto" w:fill="FFFFFF"/>
          <w:lang w:eastAsia="zh-CN"/>
        </w:rPr>
        <w:t xml:space="preserve">Έχετε τον λόγο, κύριε </w:t>
      </w:r>
      <w:proofErr w:type="spellStart"/>
      <w:r w:rsidRPr="00EC76E3">
        <w:rPr>
          <w:rFonts w:ascii="Arial" w:hAnsi="Arial" w:cs="Arial"/>
          <w:bCs/>
          <w:color w:val="222222"/>
          <w:sz w:val="24"/>
          <w:szCs w:val="24"/>
          <w:shd w:val="clear" w:color="auto" w:fill="FFFFFF"/>
          <w:lang w:eastAsia="zh-CN"/>
        </w:rPr>
        <w:t>Χήτα</w:t>
      </w:r>
      <w:proofErr w:type="spellEnd"/>
      <w:r w:rsidRPr="00EC76E3">
        <w:rPr>
          <w:rFonts w:ascii="Arial" w:hAnsi="Arial" w:cs="Arial"/>
          <w:bCs/>
          <w:color w:val="222222"/>
          <w:sz w:val="24"/>
          <w:szCs w:val="24"/>
          <w:shd w:val="clear" w:color="auto" w:fill="FFFFFF"/>
          <w:lang w:eastAsia="zh-CN"/>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ΚΩΝΣΤΑΝΤΙΝΟΣ ΧΗΤΑΣ:</w:t>
      </w:r>
      <w:r w:rsidRPr="00EC76E3">
        <w:rPr>
          <w:rFonts w:ascii="Arial" w:hAnsi="Arial" w:cs="Arial"/>
          <w:color w:val="222222"/>
          <w:sz w:val="24"/>
          <w:szCs w:val="24"/>
          <w:shd w:val="clear" w:color="auto" w:fill="FFFFFF"/>
          <w:lang w:eastAsia="el-GR"/>
        </w:rPr>
        <w:t xml:space="preserve"> Ευχαριστώ πολύ, κύριε Πρόεδρε. Θα ήθελα να απαντήσω στον Κοινοβουλευτικό Εκπρόσωπο της Νέας Δημοκρατίας.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Κατ’ αρχάς, να πω ότι δεν είχαμε </w:t>
      </w:r>
      <w:proofErr w:type="spellStart"/>
      <w:r w:rsidRPr="00EC76E3">
        <w:rPr>
          <w:rFonts w:ascii="Arial" w:hAnsi="Arial" w:cs="Arial"/>
          <w:color w:val="222222"/>
          <w:sz w:val="24"/>
          <w:szCs w:val="24"/>
          <w:shd w:val="clear" w:color="auto" w:fill="FFFFFF"/>
          <w:lang w:eastAsia="el-GR"/>
        </w:rPr>
        <w:t>καμμία</w:t>
      </w:r>
      <w:proofErr w:type="spellEnd"/>
      <w:r w:rsidRPr="00EC76E3">
        <w:rPr>
          <w:rFonts w:ascii="Arial" w:hAnsi="Arial" w:cs="Arial"/>
          <w:color w:val="222222"/>
          <w:sz w:val="24"/>
          <w:szCs w:val="24"/>
          <w:shd w:val="clear" w:color="auto" w:fill="FFFFFF"/>
          <w:lang w:eastAsia="el-GR"/>
        </w:rPr>
        <w:t xml:space="preserve"> αμφιβολία ότι δεν θα σήκωνε το γάντι και θα υπερασπιζόταν τη Γερμανία. Ήμασταν σίγουροι, κύριε Λιβανέ. Σας θίξαμε τη Γερμανία! Δεν έκανε, όμως, λόγο ούτε σύγκρινε τους Ναζί με τη Γερμανία. Είπε για ναζιστική νοοτροπία. Άρα, λοιπόν, όταν παίρνετε τον λόγο και θέλετε πολιτικά να πλήξετε τον αντίπαλο, να παίζετε με τα σωστά όπλα και να μην ψεύδεστε. Δεν σύγκρινε τη σύγχρονη Γερμανία με τους Ναζί. Είπε ότι η νοοτροπία είναι τέτοια, μια ζωή τους ενδιαφέρει μόνο η πάρτη τους. Πρώτον, αυτό.</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Δεύτερον, σε ό,τι αφορά τα 11 εκατομμύρια ευρώ, κύριε Λιβανέ, τα οποία μοιράσατε στα κανάλια και τα οποία σας παίζουν και σας λιβανίζουν όλη την ημέρα, εάν δεν είχαμε προκαλέσει εμείς, αλλά και η Αξιωματική Αντιπολίτευση, όλον αυτόν τον θόρυβο γι’ αυτό το σκάνδαλο των 11 εκατομμυρίων ευρώ για να παίζουν τα κοινωνικά μηνύματα τα κανάλια εν μέσω πανδημίας –ενώ μπορούσαν να το κάνουν δωρεάν- δεν θα είχε φτάσει </w:t>
      </w:r>
      <w:proofErr w:type="spellStart"/>
      <w:r w:rsidRPr="00EC76E3">
        <w:rPr>
          <w:rFonts w:ascii="Arial" w:hAnsi="Arial" w:cs="Arial"/>
          <w:color w:val="222222"/>
          <w:sz w:val="24"/>
          <w:szCs w:val="24"/>
          <w:shd w:val="clear" w:color="auto" w:fill="FFFFFF"/>
          <w:lang w:eastAsia="el-GR"/>
        </w:rPr>
        <w:t>καμμία</w:t>
      </w:r>
      <w:proofErr w:type="spellEnd"/>
      <w:r w:rsidRPr="00EC76E3">
        <w:rPr>
          <w:rFonts w:ascii="Arial" w:hAnsi="Arial" w:cs="Arial"/>
          <w:color w:val="222222"/>
          <w:sz w:val="24"/>
          <w:szCs w:val="24"/>
          <w:shd w:val="clear" w:color="auto" w:fill="FFFFFF"/>
          <w:lang w:eastAsia="el-GR"/>
        </w:rPr>
        <w:t xml:space="preserve"> υπόθεση αύριο </w:t>
      </w:r>
      <w:r w:rsidRPr="00EC76E3">
        <w:rPr>
          <w:rFonts w:ascii="Arial" w:hAnsi="Arial" w:cs="Arial"/>
          <w:color w:val="222222"/>
          <w:sz w:val="24"/>
          <w:szCs w:val="24"/>
          <w:shd w:val="clear" w:color="auto" w:fill="FFFFFF"/>
          <w:lang w:eastAsia="el-GR"/>
        </w:rPr>
        <w:lastRenderedPageBreak/>
        <w:t>εδώ, για να συζητηθεί. Άρα, κρατήστε μικρό καλάθι. Εξαιτίας του θορύβου που σηκώσαμε, έρχεστε αύριο να μας πείτε πού πάνε τα λεφτά αυτά. Άρα, λοιπόν, αφήστε να έρθει το αύριο.</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Τρίτον, σε ό,τι αφορά τα μεγάφωνα, θα πρέπει να καταλάβετε, επίσης, ότι σε έναν λαό που είναι κλεισμένος στο σπίτι του και είναι αυτός ο λαός, κύριε Λιβανέ, που κρατάει όρθια την Ελλάδα, γιατί εσείς κάνετε διαχείριση κρίσης. Την αντιμετώπιση της κρίσης την κάνει ο λαός ο ελληνικός, ο οποίος είναι κλεισμένος στο σπίτι του και βοηθάει στο να πέσει η καμπύλη. Αυτός, λοιπόν, ο λαός, αυτοί οι πολίτες, ενίοτε έχουν ανάγκη και από ψυχολογική τόνωση. Και ως βαθιά θρησκευόμενος λαός και το 99% χριστιανοί ορθόδοξοι, θα μπορούσατε να τους κάνετε την παραχώρηση να ακούμε από τα μεγάφωνα το «ω γλυκύ μου έαρ». Και πιστέψτε με, ότι με την ίδια σοβαρότητα που αντιμετωπίζει την κρίση και την πανδημία ο ελληνικός λαός και δεν εξέρχεται του σπιτιού τους, έτσι δεν θα εξέρχονταν και στην περίπτωση αυτή. Αλλά, δυστυχώς, ό,τι θυμίζει Ελλάδα και Ορθοδοξία, για κάποιον λόγο το πολεμάτε και δεν έχω καταλάβει για ποιόν λόγο.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Σε ό,τι αφορά τις εκλογές, κύριε Λιβανέ, κάντε λίγο υπομονή, δυο-τρεις μήνες, κοντός ψαλμός αλληλούια!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zh-CN"/>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cs="Arial"/>
          <w:b/>
          <w:bCs/>
          <w:color w:val="222222"/>
          <w:sz w:val="24"/>
          <w:szCs w:val="24"/>
          <w:shd w:val="clear" w:color="auto" w:fill="FFFFFF"/>
          <w:lang w:eastAsia="zh-CN"/>
        </w:rPr>
        <w:t xml:space="preserve">): </w:t>
      </w:r>
      <w:r w:rsidRPr="00EC76E3">
        <w:rPr>
          <w:rFonts w:ascii="Arial" w:hAnsi="Arial" w:cs="Arial"/>
          <w:color w:val="222222"/>
          <w:sz w:val="24"/>
          <w:szCs w:val="24"/>
          <w:shd w:val="clear" w:color="auto" w:fill="FFFFFF"/>
          <w:lang w:eastAsia="el-GR"/>
        </w:rPr>
        <w:t>Ευχαριστούμε πολύ.</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Τον λόγο έχει ο Υπουργός, ο κ. Βασίλειος </w:t>
      </w:r>
      <w:proofErr w:type="spellStart"/>
      <w:r w:rsidRPr="00EC76E3">
        <w:rPr>
          <w:rFonts w:ascii="Arial" w:hAnsi="Arial" w:cs="Arial"/>
          <w:color w:val="222222"/>
          <w:sz w:val="24"/>
          <w:szCs w:val="24"/>
          <w:shd w:val="clear" w:color="auto" w:fill="FFFFFF"/>
          <w:lang w:eastAsia="el-GR"/>
        </w:rPr>
        <w:t>Κοντοζαμάνης</w:t>
      </w:r>
      <w:proofErr w:type="spellEnd"/>
      <w:r w:rsidRPr="00EC76E3">
        <w:rPr>
          <w:rFonts w:ascii="Arial" w:hAnsi="Arial" w:cs="Arial"/>
          <w:color w:val="222222"/>
          <w:sz w:val="24"/>
          <w:szCs w:val="24"/>
          <w:shd w:val="clear" w:color="auto" w:fill="FFFFFF"/>
          <w:lang w:eastAsia="el-GR"/>
        </w:rPr>
        <w:t>.</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ΒΑΣΙΛΕΙΟΣ ΚΟΝΤΟΖΑΜΑΝΗΣ (Υφυπουργός Υγείας):</w:t>
      </w:r>
      <w:r w:rsidRPr="00EC76E3">
        <w:rPr>
          <w:rFonts w:ascii="Arial" w:hAnsi="Arial" w:cs="Arial"/>
          <w:color w:val="222222"/>
          <w:sz w:val="24"/>
          <w:szCs w:val="24"/>
          <w:shd w:val="clear" w:color="auto" w:fill="FFFFFF"/>
          <w:lang w:eastAsia="el-GR"/>
        </w:rPr>
        <w:t xml:space="preserve"> Ευχαριστώ, κύριε Πρόεδρε.</w:t>
      </w:r>
      <w:r w:rsidRPr="00EC76E3">
        <w:rPr>
          <w:rFonts w:ascii="Arial" w:hAnsi="Arial"/>
          <w:sz w:val="24"/>
          <w:szCs w:val="24"/>
          <w:lang w:eastAsia="el-GR"/>
        </w:rPr>
        <w:t xml:space="preserve"> </w:t>
      </w:r>
      <w:r w:rsidRPr="00EC76E3">
        <w:rPr>
          <w:rFonts w:ascii="Arial" w:hAnsi="Arial" w:cs="Arial"/>
          <w:color w:val="222222"/>
          <w:sz w:val="24"/>
          <w:szCs w:val="24"/>
          <w:shd w:val="clear" w:color="auto" w:fill="FFFFFF"/>
          <w:lang w:eastAsia="el-GR"/>
        </w:rPr>
        <w:t>Θα είμαι σύντομος, για να ολοκληρωθεί η κουβέντα.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Η Βουλή σήμερα κυρώνει την τέταρτη πράξη νομοθετικού περιεχομένου που αφορά στα θέματα και τις δράσεις της Κυβέρνησης για την αντιμετώπιση του </w:t>
      </w:r>
      <w:proofErr w:type="spellStart"/>
      <w:r w:rsidRPr="00EC76E3">
        <w:rPr>
          <w:rFonts w:ascii="Arial" w:hAnsi="Arial" w:cs="Arial"/>
          <w:color w:val="222222"/>
          <w:sz w:val="24"/>
          <w:szCs w:val="24"/>
          <w:shd w:val="clear" w:color="auto" w:fill="FFFFFF"/>
          <w:lang w:eastAsia="el-GR"/>
        </w:rPr>
        <w:t>κορωνοϊού</w:t>
      </w:r>
      <w:proofErr w:type="spellEnd"/>
      <w:r w:rsidRPr="00EC76E3">
        <w:rPr>
          <w:rFonts w:ascii="Arial" w:hAnsi="Arial" w:cs="Arial"/>
          <w:color w:val="222222"/>
          <w:sz w:val="24"/>
          <w:szCs w:val="24"/>
          <w:shd w:val="clear" w:color="auto" w:fill="FFFFFF"/>
          <w:lang w:eastAsia="el-GR"/>
        </w:rPr>
        <w:t xml:space="preserve"> και την ελαχιστοποίηση των συνεπειών της υγειονομικής αυτής κρίσης.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Θα ήθελα να τονίσω για μία ακόμη φορά ότι προτεραιότητά μας είναι η υγεία όλου του πληθυσμού. Η Κυβέρνηση και το κράτος θα κάνει οτιδήποτε χρειαστεί, προκειμένου να μην λείψει </w:t>
      </w:r>
      <w:proofErr w:type="spellStart"/>
      <w:r w:rsidRPr="00EC76E3">
        <w:rPr>
          <w:rFonts w:ascii="Arial" w:hAnsi="Arial" w:cs="Arial"/>
          <w:color w:val="222222"/>
          <w:sz w:val="24"/>
          <w:szCs w:val="24"/>
          <w:shd w:val="clear" w:color="auto" w:fill="FFFFFF"/>
          <w:lang w:eastAsia="el-GR"/>
        </w:rPr>
        <w:t>καμμία</w:t>
      </w:r>
      <w:proofErr w:type="spellEnd"/>
      <w:r w:rsidRPr="00EC76E3">
        <w:rPr>
          <w:rFonts w:ascii="Arial" w:hAnsi="Arial" w:cs="Arial"/>
          <w:color w:val="222222"/>
          <w:sz w:val="24"/>
          <w:szCs w:val="24"/>
          <w:shd w:val="clear" w:color="auto" w:fill="FFFFFF"/>
          <w:lang w:eastAsia="el-GR"/>
        </w:rPr>
        <w:t xml:space="preserve"> υπηρεσία υγείας από τον κάθε πολίτη αυτής της χώρας και βεβαίως, χωρίς κόστος για τον κάθε συμπολίτη μας δωρεάν πρόσβαση και παροχή υπηρεσιών υγείας, χωρίς βέβαια να μην δίνουμε και έμφαση στις οικονομικές συνέπειες αυτής της κρίσης, όπως οι δράσεις της Κυβέρνησης αποτυπώνονται στις πράξεις αυτές νομοθετικού περιεχομένου.</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Θα ήθελα να παρακαλέσω για μια ακόμη φορά όλες τις πτέρυγες της Βουλής, όλα τα κόμματα, επειδή είστε οι εκπρόσωποι του λαού να βοηθήσουμε όλοι μαζί σε αυτήν την προσπάθεια που γίνεται. Έχουμε κερδίσει μια μεγάλη μάχη μέχρι στιγμής. Πρέπει να φτάσουμε μέχρι το τέλος. Πρέπει όλοι μαζί να </w:t>
      </w:r>
      <w:r w:rsidRPr="00EC76E3">
        <w:rPr>
          <w:rFonts w:ascii="Arial" w:hAnsi="Arial" w:cs="Arial"/>
          <w:color w:val="222222"/>
          <w:sz w:val="24"/>
          <w:szCs w:val="24"/>
          <w:shd w:val="clear" w:color="auto" w:fill="FFFFFF"/>
          <w:lang w:eastAsia="el-GR"/>
        </w:rPr>
        <w:lastRenderedPageBreak/>
        <w:t>δώσουμε το παράδειγμα, να ακολουθήσουμε τις οδηγίες των ειδικών, τις αποφάσεις και να μείνουμε πιστοί σε αυτά που μας λένε, βεβαίως, οι ειδικοί, προκειμένου να νικήσουμε τη μάχη αυτή.</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Ευχαριστώ πάρα πολύ.</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bCs/>
          <w:color w:val="222222"/>
          <w:sz w:val="24"/>
          <w:szCs w:val="24"/>
          <w:shd w:val="clear" w:color="auto" w:fill="FFFFFF"/>
          <w:lang w:eastAsia="zh-CN"/>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cs="Arial"/>
          <w:b/>
          <w:bCs/>
          <w:color w:val="222222"/>
          <w:sz w:val="24"/>
          <w:szCs w:val="24"/>
          <w:shd w:val="clear" w:color="auto" w:fill="FFFFFF"/>
          <w:lang w:eastAsia="zh-CN"/>
        </w:rPr>
        <w:t>):</w:t>
      </w:r>
      <w:r w:rsidRPr="00EC76E3">
        <w:rPr>
          <w:rFonts w:ascii="Arial" w:hAnsi="Arial" w:cs="Arial"/>
          <w:color w:val="222222"/>
          <w:sz w:val="24"/>
          <w:szCs w:val="24"/>
          <w:shd w:val="clear" w:color="auto" w:fill="FFFFFF"/>
          <w:lang w:eastAsia="el-GR"/>
        </w:rPr>
        <w:t xml:space="preserve"> Και εγώ ευχαριστώ.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ΓΕΩΡΓΙΟΣ ΤΣΙΠΡΑΣ: </w:t>
      </w:r>
      <w:r w:rsidRPr="00EC76E3">
        <w:rPr>
          <w:rFonts w:ascii="Arial" w:hAnsi="Arial" w:cs="Arial"/>
          <w:color w:val="222222"/>
          <w:sz w:val="24"/>
          <w:szCs w:val="24"/>
          <w:shd w:val="clear" w:color="auto" w:fill="FFFFFF"/>
          <w:lang w:eastAsia="el-GR"/>
        </w:rPr>
        <w:t>Κύριε Πρόεδρε, οι εισηγητές δευτερολογία δεν έχουν;</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cs="Arial"/>
          <w:b/>
          <w:bCs/>
          <w:sz w:val="24"/>
          <w:szCs w:val="24"/>
          <w:lang w:eastAsia="zh-CN"/>
        </w:rPr>
        <w:t>)</w:t>
      </w:r>
      <w:r w:rsidRPr="00EC76E3">
        <w:rPr>
          <w:rFonts w:ascii="Arial" w:hAnsi="Arial" w:cs="Arial"/>
          <w:b/>
          <w:bCs/>
          <w:color w:val="222222"/>
          <w:sz w:val="24"/>
          <w:szCs w:val="24"/>
          <w:shd w:val="clear" w:color="auto" w:fill="FFFFFF"/>
          <w:lang w:eastAsia="zh-CN"/>
        </w:rPr>
        <w:t xml:space="preserve">: </w:t>
      </w:r>
      <w:r w:rsidRPr="00EC76E3">
        <w:rPr>
          <w:rFonts w:ascii="Arial" w:hAnsi="Arial" w:cs="Arial"/>
          <w:bCs/>
          <w:color w:val="222222"/>
          <w:sz w:val="24"/>
          <w:szCs w:val="24"/>
          <w:shd w:val="clear" w:color="auto" w:fill="FFFFFF"/>
          <w:lang w:eastAsia="zh-CN"/>
        </w:rPr>
        <w:t>Ολοκληρώσαμε με τον κύριο Υπουργό.</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color w:val="222222"/>
          <w:sz w:val="24"/>
          <w:szCs w:val="24"/>
          <w:shd w:val="clear" w:color="auto" w:fill="FFFFFF"/>
          <w:lang w:eastAsia="el-GR"/>
        </w:rPr>
        <w:t xml:space="preserve">ΓΕΩΡΓΙΟΣ ΤΣΙΠΡΑΣ: </w:t>
      </w:r>
      <w:r w:rsidRPr="00EC76E3">
        <w:rPr>
          <w:rFonts w:ascii="Arial" w:hAnsi="Arial" w:cs="Arial"/>
          <w:bCs/>
          <w:color w:val="222222"/>
          <w:sz w:val="24"/>
          <w:szCs w:val="24"/>
          <w:shd w:val="clear" w:color="auto" w:fill="FFFFFF"/>
          <w:lang w:eastAsia="zh-CN"/>
        </w:rPr>
        <w:t>Σας ζητάω για δύο λεπτό μόνο τον λόγο.</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cs="Arial"/>
          <w:b/>
          <w:bCs/>
          <w:color w:val="222222"/>
          <w:sz w:val="24"/>
          <w:szCs w:val="24"/>
          <w:shd w:val="clear" w:color="auto" w:fill="FFFFFF"/>
          <w:lang w:eastAsia="zh-CN"/>
        </w:rPr>
        <w:t xml:space="preserve">): </w:t>
      </w:r>
      <w:r w:rsidRPr="00EC76E3">
        <w:rPr>
          <w:rFonts w:ascii="Arial" w:hAnsi="Arial" w:cs="Arial"/>
          <w:bCs/>
          <w:color w:val="222222"/>
          <w:sz w:val="24"/>
          <w:szCs w:val="24"/>
          <w:shd w:val="clear" w:color="auto" w:fill="FFFFFF"/>
          <w:lang w:eastAsia="zh-CN"/>
        </w:rPr>
        <w:t>Όχι, τώρα δεν μπορώ. Μίλησε ο Υπουργός, ολοκληρώσαμε. Δεν σηκώσατε πιο μπροστά το χέρι σας. Ξέρετε ότι σε αυτά είμαι πολύ χαλαρός.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ΓΕΩΡΓΙΟΣ ΤΣΙΠΡΑΣ: </w:t>
      </w:r>
      <w:r w:rsidRPr="00EC76E3">
        <w:rPr>
          <w:rFonts w:ascii="Arial" w:hAnsi="Arial" w:cs="Arial"/>
          <w:color w:val="222222"/>
          <w:sz w:val="24"/>
          <w:szCs w:val="24"/>
          <w:shd w:val="clear" w:color="auto" w:fill="FFFFFF"/>
          <w:lang w:eastAsia="el-GR"/>
        </w:rPr>
        <w:t>Έχουμε χάσει μια ώρα…</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cs="Arial"/>
          <w:b/>
          <w:bCs/>
          <w:color w:val="222222"/>
          <w:sz w:val="24"/>
          <w:szCs w:val="24"/>
          <w:shd w:val="clear" w:color="auto" w:fill="FFFFFF"/>
          <w:lang w:eastAsia="zh-CN"/>
        </w:rPr>
        <w:t xml:space="preserve">): </w:t>
      </w:r>
      <w:r w:rsidRPr="00EC76E3">
        <w:rPr>
          <w:rFonts w:ascii="Arial" w:hAnsi="Arial" w:cs="Arial"/>
          <w:bCs/>
          <w:color w:val="222222"/>
          <w:sz w:val="24"/>
          <w:szCs w:val="24"/>
          <w:shd w:val="clear" w:color="auto" w:fill="FFFFFF"/>
          <w:lang w:eastAsia="zh-CN"/>
        </w:rPr>
        <w:t xml:space="preserve">Όχι, σας παρακαλώ, με φέρνετε σε δύσκολη θέση. Τα «άκουσα» προηγουμένως από τον κ. </w:t>
      </w:r>
      <w:proofErr w:type="spellStart"/>
      <w:r w:rsidRPr="00EC76E3">
        <w:rPr>
          <w:rFonts w:ascii="Arial" w:hAnsi="Arial" w:cs="Arial"/>
          <w:bCs/>
          <w:color w:val="222222"/>
          <w:sz w:val="24"/>
          <w:szCs w:val="24"/>
          <w:shd w:val="clear" w:color="auto" w:fill="FFFFFF"/>
          <w:lang w:eastAsia="zh-CN"/>
        </w:rPr>
        <w:t>Βούτση</w:t>
      </w:r>
      <w:proofErr w:type="spellEnd"/>
      <w:r w:rsidRPr="00EC76E3">
        <w:rPr>
          <w:rFonts w:ascii="Arial" w:hAnsi="Arial" w:cs="Arial"/>
          <w:bCs/>
          <w:color w:val="222222"/>
          <w:sz w:val="24"/>
          <w:szCs w:val="24"/>
          <w:shd w:val="clear" w:color="auto" w:fill="FFFFFF"/>
          <w:lang w:eastAsia="zh-CN"/>
        </w:rPr>
        <w:t xml:space="preserve">. Ξέρετε ότι είμαι πολύ ελαστικός, αλλά θα ζητήσουν και οι υπόλοιποι.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lastRenderedPageBreak/>
        <w:t xml:space="preserve">ΜΑΡΙΛΙΖΑ ΞΕΝΟΓΙΑΝΝΑΚΟΠΟΥΛΟΥ: </w:t>
      </w:r>
      <w:r w:rsidRPr="00EC76E3">
        <w:rPr>
          <w:rFonts w:ascii="Arial" w:hAnsi="Arial" w:cs="Arial"/>
          <w:color w:val="222222"/>
          <w:sz w:val="24"/>
          <w:szCs w:val="24"/>
          <w:shd w:val="clear" w:color="auto" w:fill="FFFFFF"/>
          <w:lang w:eastAsia="el-GR"/>
        </w:rPr>
        <w:t>Κύριε Πρόεδρε, μια πρόταση μόνο εάν μπορώ να κάνω.</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Εγώ πιστεύω, κύριε Πρόεδρε, ότι επειδή υπήρξε μια μεγάλη ευελιξία στη διαδικασία σήμερα και κανείς δεν διαμαρτυρήθηκε ιδιαίτερα, γιατί όντως ... </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cs="Arial"/>
          <w:b/>
          <w:bCs/>
          <w:color w:val="222222"/>
          <w:sz w:val="24"/>
          <w:szCs w:val="24"/>
          <w:shd w:val="clear" w:color="auto" w:fill="FFFFFF"/>
          <w:lang w:eastAsia="zh-CN"/>
        </w:rPr>
        <w:t xml:space="preserve">): </w:t>
      </w:r>
      <w:r w:rsidRPr="00EC76E3">
        <w:rPr>
          <w:rFonts w:ascii="Arial" w:hAnsi="Arial" w:cs="Arial"/>
          <w:bCs/>
          <w:color w:val="222222"/>
          <w:sz w:val="24"/>
          <w:szCs w:val="24"/>
          <w:shd w:val="clear" w:color="auto" w:fill="FFFFFF"/>
          <w:lang w:eastAsia="zh-CN"/>
        </w:rPr>
        <w:t xml:space="preserve">Πως, διαμαρτυρήθηκε ο κ. </w:t>
      </w:r>
      <w:proofErr w:type="spellStart"/>
      <w:r w:rsidRPr="00EC76E3">
        <w:rPr>
          <w:rFonts w:ascii="Arial" w:hAnsi="Arial" w:cs="Arial"/>
          <w:bCs/>
          <w:color w:val="222222"/>
          <w:sz w:val="24"/>
          <w:szCs w:val="24"/>
          <w:shd w:val="clear" w:color="auto" w:fill="FFFFFF"/>
          <w:lang w:eastAsia="zh-CN"/>
        </w:rPr>
        <w:t>Βούτσης</w:t>
      </w:r>
      <w:proofErr w:type="spellEnd"/>
      <w:r w:rsidRPr="00EC76E3">
        <w:rPr>
          <w:rFonts w:ascii="Arial" w:hAnsi="Arial" w:cs="Arial"/>
          <w:bCs/>
          <w:color w:val="222222"/>
          <w:sz w:val="24"/>
          <w:szCs w:val="24"/>
          <w:shd w:val="clear" w:color="auto" w:fill="FFFFFF"/>
          <w:lang w:eastAsia="zh-CN"/>
        </w:rPr>
        <w:t xml:space="preserve">, με «έλουσε»!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ΜΑΡΙΛΙΖΑ ΞΕΝΟΓΙΑΝΝΑΚΟΠΟΥΛΟΥ: </w:t>
      </w:r>
      <w:r w:rsidRPr="00EC76E3">
        <w:rPr>
          <w:rFonts w:ascii="Arial" w:hAnsi="Arial" w:cs="Arial"/>
          <w:color w:val="222222"/>
          <w:sz w:val="24"/>
          <w:szCs w:val="24"/>
          <w:shd w:val="clear" w:color="auto" w:fill="FFFFFF"/>
          <w:lang w:eastAsia="el-GR"/>
        </w:rPr>
        <w:t xml:space="preserve">Εντάξει, αλλά όντως ζούμε πρωτόγνωρες διαδικασίες. Επειδή, όμως είναι και κρίσιμα τα θέματα του νομοσχεδίου, εγώ θα έλεγα να δώσετε από ένα λεπτό στον κάθε εισηγητή που θέλει να πει δυο λόγια. Όποιος θέλει να μιλήσει. Ο δικός μας εισηγητής το είχε θέσει. </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cs="Arial"/>
          <w:b/>
          <w:bCs/>
          <w:color w:val="222222"/>
          <w:sz w:val="24"/>
          <w:szCs w:val="24"/>
          <w:shd w:val="clear" w:color="auto" w:fill="FFFFFF"/>
          <w:lang w:eastAsia="zh-CN"/>
        </w:rPr>
        <w:t xml:space="preserve">): </w:t>
      </w:r>
      <w:r w:rsidRPr="00EC76E3">
        <w:rPr>
          <w:rFonts w:ascii="Arial" w:hAnsi="Arial" w:cs="Arial"/>
          <w:bCs/>
          <w:color w:val="222222"/>
          <w:sz w:val="24"/>
          <w:szCs w:val="24"/>
          <w:shd w:val="clear" w:color="auto" w:fill="FFFFFF"/>
          <w:lang w:eastAsia="zh-CN"/>
        </w:rPr>
        <w:t xml:space="preserve">Ας τους πάρουμε, όμως, με τη σειρά. </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Cs/>
          <w:color w:val="222222"/>
          <w:sz w:val="24"/>
          <w:szCs w:val="24"/>
          <w:shd w:val="clear" w:color="auto" w:fill="FFFFFF"/>
          <w:lang w:eastAsia="zh-CN"/>
        </w:rPr>
        <w:t xml:space="preserve">Πρώτα τον λόγο έχει ο εισηγητής από τη Νέα Δημοκρατία. Θα πάρετε τον λόγο για ένα λεπτό ή ο κ. Λιβανός από τη Νέα Δημοκρατία; </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t>ΜΙΛΤΙΑΔΗΣ (ΜΙΛΤΟΣ) ΧΡΥΣΟΜΑΛΛΗΣ:</w:t>
      </w:r>
      <w:r w:rsidRPr="00EC76E3">
        <w:rPr>
          <w:rFonts w:ascii="Arial" w:hAnsi="Arial" w:cs="Arial"/>
          <w:bCs/>
          <w:color w:val="222222"/>
          <w:sz w:val="24"/>
          <w:szCs w:val="24"/>
          <w:shd w:val="clear" w:color="auto" w:fill="FFFFFF"/>
          <w:lang w:eastAsia="zh-CN"/>
        </w:rPr>
        <w:t xml:space="preserve"> Εγώ στο τέλος, κύριε Πρόεδρε.</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cs="Arial"/>
          <w:b/>
          <w:bCs/>
          <w:color w:val="222222"/>
          <w:sz w:val="24"/>
          <w:szCs w:val="24"/>
          <w:shd w:val="clear" w:color="auto" w:fill="FFFFFF"/>
          <w:lang w:eastAsia="zh-CN"/>
        </w:rPr>
        <w:t xml:space="preserve">): </w:t>
      </w:r>
      <w:r w:rsidRPr="00EC76E3">
        <w:rPr>
          <w:rFonts w:ascii="Arial" w:hAnsi="Arial" w:cs="Arial"/>
          <w:bCs/>
          <w:color w:val="222222"/>
          <w:sz w:val="24"/>
          <w:szCs w:val="24"/>
          <w:shd w:val="clear" w:color="auto" w:fill="FFFFFF"/>
          <w:lang w:eastAsia="zh-CN"/>
        </w:rPr>
        <w:t xml:space="preserve">Εσείς στο τέλος. Θα πάω ανάποδα. </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Cs/>
          <w:color w:val="222222"/>
          <w:sz w:val="24"/>
          <w:szCs w:val="24"/>
          <w:shd w:val="clear" w:color="auto" w:fill="FFFFFF"/>
          <w:lang w:eastAsia="zh-CN"/>
        </w:rPr>
        <w:lastRenderedPageBreak/>
        <w:t xml:space="preserve">Κύριε </w:t>
      </w:r>
      <w:proofErr w:type="spellStart"/>
      <w:r w:rsidRPr="00EC76E3">
        <w:rPr>
          <w:rFonts w:ascii="Arial" w:hAnsi="Arial" w:cs="Arial"/>
          <w:bCs/>
          <w:color w:val="222222"/>
          <w:sz w:val="24"/>
          <w:szCs w:val="24"/>
          <w:shd w:val="clear" w:color="auto" w:fill="FFFFFF"/>
          <w:lang w:eastAsia="zh-CN"/>
        </w:rPr>
        <w:t>Βιλιάρδο</w:t>
      </w:r>
      <w:proofErr w:type="spellEnd"/>
      <w:r w:rsidRPr="00EC76E3">
        <w:rPr>
          <w:rFonts w:ascii="Arial" w:hAnsi="Arial" w:cs="Arial"/>
          <w:bCs/>
          <w:color w:val="222222"/>
          <w:sz w:val="24"/>
          <w:szCs w:val="24"/>
          <w:shd w:val="clear" w:color="auto" w:fill="FFFFFF"/>
          <w:lang w:eastAsia="zh-CN"/>
        </w:rPr>
        <w:t>, θέλετε τον λόγο;</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t>ΒΑΣΙΛΕΙΟΣ ΒΙΛΙΑΡΔΟΣ:</w:t>
      </w:r>
      <w:r w:rsidRPr="00EC76E3">
        <w:rPr>
          <w:rFonts w:ascii="Arial" w:hAnsi="Arial" w:cs="Arial"/>
          <w:bCs/>
          <w:color w:val="222222"/>
          <w:sz w:val="24"/>
          <w:szCs w:val="24"/>
          <w:shd w:val="clear" w:color="auto" w:fill="FFFFFF"/>
          <w:lang w:eastAsia="zh-CN"/>
        </w:rPr>
        <w:t xml:space="preserve"> Όχι, κύριε Πρόεδρε.</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t>ΠΡΟΕΔΡΕΥΩΝ (</w:t>
      </w:r>
      <w:r w:rsidRPr="00EC76E3">
        <w:rPr>
          <w:rFonts w:ascii="Arial" w:hAnsi="Arial" w:cs="Arial"/>
          <w:b/>
          <w:bCs/>
          <w:sz w:val="24"/>
          <w:szCs w:val="24"/>
          <w:lang w:eastAsia="zh-CN"/>
        </w:rPr>
        <w:t xml:space="preserve">Απόστολος </w:t>
      </w:r>
      <w:proofErr w:type="spellStart"/>
      <w:r w:rsidRPr="00EC76E3">
        <w:rPr>
          <w:rFonts w:ascii="Arial" w:hAnsi="Arial" w:cs="Arial"/>
          <w:b/>
          <w:bCs/>
          <w:sz w:val="24"/>
          <w:szCs w:val="24"/>
          <w:lang w:eastAsia="zh-CN"/>
        </w:rPr>
        <w:t>Αβδελάς</w:t>
      </w:r>
      <w:proofErr w:type="spellEnd"/>
      <w:r w:rsidRPr="00EC76E3">
        <w:rPr>
          <w:rFonts w:ascii="Arial" w:hAnsi="Arial" w:cs="Arial"/>
          <w:b/>
          <w:bCs/>
          <w:color w:val="222222"/>
          <w:sz w:val="24"/>
          <w:szCs w:val="24"/>
          <w:shd w:val="clear" w:color="auto" w:fill="FFFFFF"/>
          <w:lang w:eastAsia="zh-CN"/>
        </w:rPr>
        <w:t xml:space="preserve">): </w:t>
      </w:r>
      <w:r w:rsidRPr="00EC76E3">
        <w:rPr>
          <w:rFonts w:ascii="Arial" w:hAnsi="Arial" w:cs="Arial"/>
          <w:bCs/>
          <w:color w:val="222222"/>
          <w:sz w:val="24"/>
          <w:szCs w:val="24"/>
          <w:shd w:val="clear" w:color="auto" w:fill="FFFFFF"/>
          <w:lang w:eastAsia="zh-CN"/>
        </w:rPr>
        <w:t xml:space="preserve">Τον λόγο έχει ο κ. </w:t>
      </w:r>
      <w:proofErr w:type="spellStart"/>
      <w:r w:rsidRPr="00EC76E3">
        <w:rPr>
          <w:rFonts w:ascii="Arial" w:hAnsi="Arial" w:cs="Arial"/>
          <w:bCs/>
          <w:color w:val="222222"/>
          <w:sz w:val="24"/>
          <w:szCs w:val="24"/>
          <w:shd w:val="clear" w:color="auto" w:fill="FFFFFF"/>
          <w:lang w:eastAsia="zh-CN"/>
        </w:rPr>
        <w:t>Μουλκιώτης</w:t>
      </w:r>
      <w:proofErr w:type="spellEnd"/>
      <w:r w:rsidRPr="00EC76E3">
        <w:rPr>
          <w:rFonts w:ascii="Arial" w:hAnsi="Arial" w:cs="Arial"/>
          <w:bCs/>
          <w:color w:val="222222"/>
          <w:sz w:val="24"/>
          <w:szCs w:val="24"/>
          <w:shd w:val="clear" w:color="auto" w:fill="FFFFFF"/>
          <w:lang w:eastAsia="zh-CN"/>
        </w:rPr>
        <w:t xml:space="preserve"> από το Κίνημα Αλλαγής.</w:t>
      </w:r>
    </w:p>
    <w:p w:rsidR="00EC76E3" w:rsidRPr="00EC76E3" w:rsidRDefault="00EC76E3" w:rsidP="00EC76E3">
      <w:pPr>
        <w:spacing w:after="160" w:line="600" w:lineRule="auto"/>
        <w:ind w:firstLine="720"/>
        <w:jc w:val="both"/>
        <w:rPr>
          <w:rFonts w:ascii="Arial" w:hAnsi="Arial" w:cs="Arial"/>
          <w:bCs/>
          <w:color w:val="222222"/>
          <w:sz w:val="24"/>
          <w:szCs w:val="24"/>
          <w:shd w:val="clear" w:color="auto" w:fill="FFFFFF"/>
          <w:lang w:eastAsia="zh-CN"/>
        </w:rPr>
      </w:pPr>
      <w:r w:rsidRPr="00EC76E3">
        <w:rPr>
          <w:rFonts w:ascii="Arial" w:hAnsi="Arial" w:cs="Arial"/>
          <w:b/>
          <w:bCs/>
          <w:color w:val="222222"/>
          <w:sz w:val="24"/>
          <w:szCs w:val="24"/>
          <w:shd w:val="clear" w:color="auto" w:fill="FFFFFF"/>
          <w:lang w:eastAsia="zh-CN"/>
        </w:rPr>
        <w:t>ΓΕΩΡΓΙΟΣ ΜΟΥΛΚΙΩΤΗΣ:</w:t>
      </w:r>
      <w:r w:rsidRPr="00EC76E3">
        <w:rPr>
          <w:rFonts w:ascii="Arial" w:hAnsi="Arial" w:cs="Arial"/>
          <w:bCs/>
          <w:color w:val="222222"/>
          <w:sz w:val="24"/>
          <w:szCs w:val="24"/>
          <w:shd w:val="clear" w:color="auto" w:fill="FFFFFF"/>
          <w:lang w:eastAsia="zh-CN"/>
        </w:rPr>
        <w:t xml:space="preserve"> Ευχαριστώ, κύριε Πρόεδρε.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Cs/>
          <w:color w:val="222222"/>
          <w:sz w:val="24"/>
          <w:szCs w:val="24"/>
          <w:shd w:val="clear" w:color="auto" w:fill="FFFFFF"/>
          <w:lang w:eastAsia="zh-CN"/>
        </w:rPr>
        <w:t xml:space="preserve">Εμείς πιστεύουμε ότι μετά από αυτήν τη συζήτηση που διεξήχθη ακούστηκαν πάρα πολύ σημαντικά και σοβαρά ζητήματα. Βεβαίως, δεν είμαστε ευτυχείς με το δεδομένο ότι δεν υπήρξε </w:t>
      </w:r>
      <w:proofErr w:type="spellStart"/>
      <w:r w:rsidRPr="00EC76E3">
        <w:rPr>
          <w:rFonts w:ascii="Arial" w:hAnsi="Arial" w:cs="Arial"/>
          <w:bCs/>
          <w:color w:val="222222"/>
          <w:sz w:val="24"/>
          <w:szCs w:val="24"/>
          <w:shd w:val="clear" w:color="auto" w:fill="FFFFFF"/>
          <w:lang w:eastAsia="zh-CN"/>
        </w:rPr>
        <w:t>καμμία</w:t>
      </w:r>
      <w:proofErr w:type="spellEnd"/>
      <w:r w:rsidRPr="00EC76E3">
        <w:rPr>
          <w:rFonts w:ascii="Arial" w:hAnsi="Arial" w:cs="Arial"/>
          <w:bCs/>
          <w:color w:val="222222"/>
          <w:sz w:val="24"/>
          <w:szCs w:val="24"/>
          <w:shd w:val="clear" w:color="auto" w:fill="FFFFFF"/>
          <w:lang w:eastAsia="zh-CN"/>
        </w:rPr>
        <w:t xml:space="preserve"> </w:t>
      </w:r>
      <w:r w:rsidRPr="00EC76E3">
        <w:rPr>
          <w:rFonts w:ascii="Arial" w:hAnsi="Arial" w:cs="Arial"/>
          <w:color w:val="222222"/>
          <w:sz w:val="24"/>
          <w:szCs w:val="24"/>
          <w:shd w:val="clear" w:color="auto" w:fill="FFFFFF"/>
          <w:lang w:eastAsia="el-GR"/>
        </w:rPr>
        <w:t xml:space="preserve">απάντηση, έστω και αρνητική ή έστω με επιφύλαξη, σε σχέση με την τροπολογία την οποία καταθέσαμε, για να ενταχθούν οι υγειονομικοί μας στα </w:t>
      </w:r>
      <w:proofErr w:type="spellStart"/>
      <w:r w:rsidRPr="00EC76E3">
        <w:rPr>
          <w:rFonts w:ascii="Arial" w:hAnsi="Arial" w:cs="Arial"/>
          <w:color w:val="222222"/>
          <w:sz w:val="24"/>
          <w:szCs w:val="24"/>
          <w:shd w:val="clear" w:color="auto" w:fill="FFFFFF"/>
          <w:lang w:eastAsia="el-GR"/>
        </w:rPr>
        <w:t>βαρέα</w:t>
      </w:r>
      <w:proofErr w:type="spellEnd"/>
      <w:r w:rsidRPr="00EC76E3">
        <w:rPr>
          <w:rFonts w:ascii="Arial" w:hAnsi="Arial" w:cs="Arial"/>
          <w:color w:val="222222"/>
          <w:sz w:val="24"/>
          <w:szCs w:val="24"/>
          <w:shd w:val="clear" w:color="auto" w:fill="FFFFFF"/>
          <w:lang w:eastAsia="el-GR"/>
        </w:rPr>
        <w:t xml:space="preserve"> και ανθυγιεινά επαγγέλματα και επίσης να δοθεί το επίδομα που προβλέπεται στους υγειονομικούς, στα Σώματα Ασφαλείας, στις Ένοπλες Δυνάμεις και στην πολιτική προστασία. Κύριε Πρόεδρε, έπρεπε να ακούσουμε κάτι. Δυστυχώς, δεν ακούσαμε.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Τώρα, αυτό που θέλουμε να πούμε είναι ότι η επόμενη μέρα θα βρει μάλλον τον νεοφιλελευθερισμό με κομμένα φτερά, τουλάχιστον σε πρώτη φάση και μάλιστα μεγάλης διάρκειας.</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Είναι μονόδρομος και πρέπει να το καταλάβουμε όλοι. Μονόδρομος είναι η μεγαλύτερη </w:t>
      </w:r>
      <w:proofErr w:type="spellStart"/>
      <w:r w:rsidRPr="00EC76E3">
        <w:rPr>
          <w:rFonts w:ascii="Arial" w:hAnsi="Arial" w:cs="Arial"/>
          <w:color w:val="222222"/>
          <w:sz w:val="24"/>
          <w:szCs w:val="24"/>
          <w:shd w:val="clear" w:color="auto" w:fill="FFFFFF"/>
          <w:lang w:eastAsia="el-GR"/>
        </w:rPr>
        <w:t>παρεμβατικότητα</w:t>
      </w:r>
      <w:proofErr w:type="spellEnd"/>
      <w:r w:rsidRPr="00EC76E3">
        <w:rPr>
          <w:rFonts w:ascii="Arial" w:hAnsi="Arial" w:cs="Arial"/>
          <w:color w:val="222222"/>
          <w:sz w:val="24"/>
          <w:szCs w:val="24"/>
          <w:shd w:val="clear" w:color="auto" w:fill="FFFFFF"/>
          <w:lang w:eastAsia="el-GR"/>
        </w:rPr>
        <w:t xml:space="preserve"> από τις κυβερνήσεις διεθνώς στη ρύθμιση της οικονομίας. Είναι μονόδρομος το περισσότερο κράτος πρόνοιας που θα </w:t>
      </w:r>
      <w:r w:rsidRPr="00EC76E3">
        <w:rPr>
          <w:rFonts w:ascii="Arial" w:hAnsi="Arial" w:cs="Arial"/>
          <w:color w:val="222222"/>
          <w:sz w:val="24"/>
          <w:szCs w:val="24"/>
          <w:shd w:val="clear" w:color="auto" w:fill="FFFFFF"/>
          <w:lang w:eastAsia="el-GR"/>
        </w:rPr>
        <w:lastRenderedPageBreak/>
        <w:t xml:space="preserve">περιλαμβάνει τη στήριξη όλων των αδύναμων. Είναι μονόδρομος η ενίσχυση των προσπαθειών για αποτελεσματικότερη δημόσια υγεία. Είναι μονόδρομος η προετοιμασία απέναντι σε ενδεχόμενες καταστροφές. Αυτή η παράταξη διαθέτει αίσθημα πατριωτικής και κοινωνικής ευθύνης. Εξάλλου μιλάει και μόνη της η ιστορία κι όλα αυτά που σήμερα αποτελούν θεσμική εγγύηση και πολιτική εγγύηση, για να ξεπεραστεί η κρίση της πανδημίας, κάτι μας θυμίζουν. Μας θυμίζουν το Εθνικό Σύστημα Υγείας, μας θυμίζουν το κοινωνικό κράτος πρόνοιας, μας θυμίζουν κοινωνική αλληλεγγύη με τους θεσμούς. Κάτι μας θυμίζουν για το ποιος και για το πότε.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Καταλήγω, κύριε Πρόεδρε, λέγοντας ότι ως Κίνημα Αλλαγής συνεχίζουμε να καταθέτουμε πολιτικές θέσεις και προτάσεις προς την κατεύθυνση αυτή. Απαιτείται ενότητα, απαιτείται νηφαλιότητα. Αλλά ας φύγει κι αυτή η έπαρση από την Κυβέρνηση κι ας αποδεχτεί τις βάσιμες δικαιολογημένες, σωστές προτάσεις νόμου ή τροπολογίες πάνω σ’ αυτούς που σήμερα λέμε ήρωες. Ήρωες μόνο στα χειροκροτήματα ή στα λόγια, δεν λέει τίποτα! Έμπρακτα χρειάζεται να το κάνουμε.</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Ευχαριστώ πολύ, κύριε Πρόεδρε.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w:t>
      </w:r>
      <w:r w:rsidRPr="00EC76E3">
        <w:rPr>
          <w:rFonts w:ascii="Arial" w:hAnsi="Arial" w:cs="Arial"/>
          <w:color w:val="222222"/>
          <w:sz w:val="24"/>
          <w:szCs w:val="24"/>
          <w:shd w:val="clear" w:color="auto" w:fill="FFFFFF"/>
          <w:lang w:eastAsia="el-GR"/>
        </w:rPr>
        <w:t xml:space="preserve"> Κι εγώ ευχαριστώ.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Ο κ. Τσίπρας από τον ΣΥΡΙΖΑ έχει τον λόγο.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lastRenderedPageBreak/>
        <w:t>ΓΕΩΡΓΙΟΣ ΤΣΙΠΡΑΣ:</w:t>
      </w:r>
      <w:r w:rsidRPr="00EC76E3">
        <w:rPr>
          <w:rFonts w:ascii="Arial" w:hAnsi="Arial" w:cs="Arial"/>
          <w:color w:val="222222"/>
          <w:sz w:val="24"/>
          <w:szCs w:val="24"/>
          <w:shd w:val="clear" w:color="auto" w:fill="FFFFFF"/>
          <w:lang w:eastAsia="el-GR"/>
        </w:rPr>
        <w:t xml:space="preserve"> Ευχαριστώ, κύριε Πρόεδρε.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Κατ’ αρχάς, ως προς το άρθρο 3 του νομοσχεδίου, θα πρέπει αυτές οι λοιπές παροχές να ισχύσουν και για τους οδηγούς των ασθενοφόρων, καθώς στο άρθρο 10, το επίδομα θέσης ευθύνης αφορά και τους οδηγούς των ασθενοφόρων. Ήταν πράξη την οποία θα φέρναμε εμείς πριν τις 7 Ιουλίου, αλλά προβλεπόταν για αναδρομικά από το 2015 μέχρι σήμερα.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Επί της ουσίας τώρα, μάλλον δεν έχετε καταλάβει ή δεν ενδιαφέρεστε -δεν θέλω να πιστέψω- τι συμβαίνει. Σημερινά νέα «Άλλα έξι εκατομμύρια άνεργοι προστέθηκαν στους Αμερικανούς ανέργους.» Σύνολο δεκαπέντε εκατομμύρια καινούριοι άνεργοι μέσα σε δυο εβδομάδες. Προστέθηκε άλλο ένα πακέτο 2,3 τρισεκατομμυρίων, απ’ ό,τι φαίνεται από την Ομοσπονδιακή Τράπεζα των ΗΠΑ στα ήδη 2 τρισεκατομμύρια που υπήρχαν μέχρι τώρα. Έχουμε ξεπεράσει ήδη μ’ αυτά το 20% του ΑΕΠ. Η γνώμη μου είναι ότι θα φτάσουμε πολύ πάνω από το 30% του αμερικανικού ΑΕΠ.</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Δήλωση –πάλι σημερινή- του επικεφαλής του ΔΝΤ «κρίση που εφάμιλλη δεν υπήρξε από τη δεκαετία του 1930, στην οποία για το 2021 προβλέπεται ότι θα υπάρξει μόνο μερική ανάκαμψη». Άρα κανένα «</w:t>
      </w:r>
      <w:r w:rsidRPr="00EC76E3">
        <w:rPr>
          <w:rFonts w:ascii="Arial" w:hAnsi="Arial" w:cs="Arial"/>
          <w:color w:val="222222"/>
          <w:sz w:val="24"/>
          <w:szCs w:val="24"/>
          <w:shd w:val="clear" w:color="auto" w:fill="FFFFFF"/>
          <w:lang w:val="en-US" w:eastAsia="el-GR"/>
        </w:rPr>
        <w:t>U</w:t>
      </w:r>
      <w:r w:rsidRPr="00EC76E3">
        <w:rPr>
          <w:rFonts w:ascii="Arial" w:hAnsi="Arial" w:cs="Arial"/>
          <w:color w:val="222222"/>
          <w:sz w:val="24"/>
          <w:szCs w:val="24"/>
          <w:shd w:val="clear" w:color="auto" w:fill="FFFFFF"/>
          <w:lang w:eastAsia="el-GR"/>
        </w:rPr>
        <w:t>-</w:t>
      </w:r>
      <w:r w:rsidRPr="00EC76E3">
        <w:rPr>
          <w:rFonts w:ascii="Arial" w:hAnsi="Arial" w:cs="Arial"/>
          <w:color w:val="222222"/>
          <w:sz w:val="24"/>
          <w:szCs w:val="24"/>
          <w:shd w:val="clear" w:color="auto" w:fill="FFFFFF"/>
          <w:lang w:val="en-US" w:eastAsia="el-GR"/>
        </w:rPr>
        <w:t>shape</w:t>
      </w:r>
      <w:r w:rsidRPr="00EC76E3">
        <w:rPr>
          <w:rFonts w:ascii="Arial" w:hAnsi="Arial" w:cs="Arial"/>
          <w:color w:val="222222"/>
          <w:sz w:val="24"/>
          <w:szCs w:val="24"/>
          <w:shd w:val="clear" w:color="auto" w:fill="FFFFFF"/>
          <w:lang w:eastAsia="el-GR"/>
        </w:rPr>
        <w:t xml:space="preserve">» που είπε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xml:space="preserve">. Ας τον ενημερώσετε, γιατί μάλλον έχετε μείνει πολύ πίσω.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lastRenderedPageBreak/>
        <w:t xml:space="preserve">Θα σας το πω απλά. Αν συνεχίσετε να αντιμετωπίζετε με τέτοιο τρόπο μια οικονομία στην οποία ήδη υπάρχει οικονομική πανδημία κατάρρευσης, έτσι όπως πάνε τα πράγματα διεθνώς, όταν θα βγει ο κόσμος με το καλό από τα σπίτια του, θα πεινάει. Θα είναι χιλιάδες οι απολυμένοι, χιλιάδες οι κλεισμένες επιχειρήσεις, χιλιάδες περισσότεροι οι φτωχοί. Σ’ αυτό συναίνεση δεν υπάρχει, αν το έχετε παρεξηγήσει. Συναίνεση υπάρχει στα περιοριστικά μέτρα, σε ορισμένα αναγκαία μέτρα, λόγω της πανδημίας. Δεν παίρνετε ουσιαστικά μέτρα για την ενίσχυση της υγείας κι αναρωτιέστε αν θα παραμείνουν μόνιμοι δύο χιλιάδες. Πολύ περισσότερο, δεν παίρνετε μέτρα για την οικονομία και ψεύδεστε κιόλας. Λυπάμαι που το λέω. Έχουμε το μικρότερο πακέτο απ’ όλη την Ευρώπη.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Μην συγκρίνει ο κ. </w:t>
      </w:r>
      <w:proofErr w:type="spellStart"/>
      <w:r w:rsidRPr="00EC76E3">
        <w:rPr>
          <w:rFonts w:ascii="Arial" w:hAnsi="Arial" w:cs="Arial"/>
          <w:color w:val="222222"/>
          <w:sz w:val="24"/>
          <w:szCs w:val="24"/>
          <w:shd w:val="clear" w:color="auto" w:fill="FFFFFF"/>
          <w:lang w:eastAsia="el-GR"/>
        </w:rPr>
        <w:t>Σταϊκούρας</w:t>
      </w:r>
      <w:proofErr w:type="spellEnd"/>
      <w:r w:rsidRPr="00EC76E3">
        <w:rPr>
          <w:rFonts w:ascii="Arial" w:hAnsi="Arial" w:cs="Arial"/>
          <w:color w:val="222222"/>
          <w:sz w:val="24"/>
          <w:szCs w:val="24"/>
          <w:shd w:val="clear" w:color="auto" w:fill="FFFFFF"/>
          <w:lang w:eastAsia="el-GR"/>
        </w:rPr>
        <w:t xml:space="preserve"> μόνο τα δημοσιονομικά που είναι αυτά που είναι. Υπάρχουν τρεις κατηγορίες μέτρων. Δημοσιονομικά, αναβολές φόρων και εισφορών και δανειοδοτήσεις-επιδοτήσεις. Έχουμε 3,6% εμείς -εγώ λέω 3,1% αλλά δεν θα τα χαλάσουμε εκεί- κι έχουμε από 8,7% μέχρι 50% του ΑΕΠ στην περίπτωση της Γερμανίας.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w:t>
      </w:r>
      <w:r w:rsidRPr="00EC76E3">
        <w:rPr>
          <w:rFonts w:ascii="Arial" w:hAnsi="Arial" w:cs="Arial"/>
          <w:color w:val="222222"/>
          <w:sz w:val="24"/>
          <w:szCs w:val="24"/>
          <w:shd w:val="clear" w:color="auto" w:fill="FFFFFF"/>
          <w:lang w:eastAsia="el-GR"/>
        </w:rPr>
        <w:t xml:space="preserve"> Ολοκληρώστε, κύριε Τσίπρα.</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ΓΕΩΡΓΙΟΣ ΤΣΙΠΡΑΣ: </w:t>
      </w:r>
      <w:r w:rsidRPr="00EC76E3">
        <w:rPr>
          <w:rFonts w:ascii="Arial" w:hAnsi="Arial" w:cs="Arial"/>
          <w:color w:val="222222"/>
          <w:sz w:val="24"/>
          <w:szCs w:val="24"/>
          <w:shd w:val="clear" w:color="auto" w:fill="FFFFFF"/>
          <w:lang w:eastAsia="el-GR"/>
        </w:rPr>
        <w:t xml:space="preserve">Κι άλλες χώρες έχουν μπροστά τους μαραθώνιο. Μην το λέτε και το ξαναλέτε. Αλλά άμεσα πρέπει να αποφύγουμε τον γκρεμό. </w:t>
      </w:r>
      <w:r w:rsidRPr="00EC76E3">
        <w:rPr>
          <w:rFonts w:ascii="Arial" w:hAnsi="Arial" w:cs="Arial"/>
          <w:color w:val="222222"/>
          <w:sz w:val="24"/>
          <w:szCs w:val="24"/>
          <w:shd w:val="clear" w:color="auto" w:fill="FFFFFF"/>
          <w:lang w:eastAsia="el-GR"/>
        </w:rPr>
        <w:lastRenderedPageBreak/>
        <w:t xml:space="preserve">Αν πέσουμε στον γκρεμό σε κανέναν μαραθώνιο δεν πρόκειται να πάμε. Και πρέπει να πάρετε μέτρα τώρα.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Ευχαριστώ.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 xml:space="preserve">ΠΡΟΕΔΡΕΥΩΝ (Απόστολος </w:t>
      </w:r>
      <w:proofErr w:type="spellStart"/>
      <w:r w:rsidRPr="00EC76E3">
        <w:rPr>
          <w:rFonts w:ascii="Arial" w:hAnsi="Arial" w:cs="Arial"/>
          <w:b/>
          <w:color w:val="222222"/>
          <w:sz w:val="24"/>
          <w:szCs w:val="24"/>
          <w:shd w:val="clear" w:color="auto" w:fill="FFFFFF"/>
          <w:lang w:eastAsia="el-GR"/>
        </w:rPr>
        <w:t>Αβδελάς</w:t>
      </w:r>
      <w:proofErr w:type="spellEnd"/>
      <w:r w:rsidRPr="00EC76E3">
        <w:rPr>
          <w:rFonts w:ascii="Arial" w:hAnsi="Arial" w:cs="Arial"/>
          <w:b/>
          <w:color w:val="222222"/>
          <w:sz w:val="24"/>
          <w:szCs w:val="24"/>
          <w:shd w:val="clear" w:color="auto" w:fill="FFFFFF"/>
          <w:lang w:eastAsia="el-GR"/>
        </w:rPr>
        <w:t>):</w:t>
      </w:r>
      <w:r w:rsidRPr="00EC76E3">
        <w:rPr>
          <w:rFonts w:ascii="Arial" w:hAnsi="Arial" w:cs="Arial"/>
          <w:color w:val="222222"/>
          <w:sz w:val="24"/>
          <w:szCs w:val="24"/>
          <w:shd w:val="clear" w:color="auto" w:fill="FFFFFF"/>
          <w:lang w:eastAsia="el-GR"/>
        </w:rPr>
        <w:t xml:space="preserve"> Κι εγώ ευχαριστώ.</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Τον λόγο έχει ο κ. Μιλτιάδης Χρυσομάλλης από τη Νέα Δημοκρατία.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b/>
          <w:color w:val="222222"/>
          <w:sz w:val="24"/>
          <w:szCs w:val="24"/>
          <w:shd w:val="clear" w:color="auto" w:fill="FFFFFF"/>
          <w:lang w:eastAsia="el-GR"/>
        </w:rPr>
        <w:t>ΜΙΛΤΙΑΔΗΣ (ΜΙΛΤΟΣ) ΧΡΥΣΟΜΑΛΛΗΣ:</w:t>
      </w:r>
      <w:r w:rsidRPr="00EC76E3">
        <w:rPr>
          <w:rFonts w:ascii="Arial" w:hAnsi="Arial" w:cs="Arial"/>
          <w:color w:val="222222"/>
          <w:sz w:val="24"/>
          <w:szCs w:val="24"/>
          <w:shd w:val="clear" w:color="auto" w:fill="FFFFFF"/>
          <w:lang w:eastAsia="el-GR"/>
        </w:rPr>
        <w:t xml:space="preserve"> Κύριε Πρόεδρε, μας κατηγορεί ο ΣΥΡΙΖΑ για ψεύτες. Πραγματικά αυτό μάλλον ως πρωταπριλιάτικο αστείο μπορούμε να το πάρουμε. Αλλά πέρασε η πρωταπριλιά.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Από εκεί και πέρα στο σύνολο της πράξης νομοθετικού περιεχομένου, πέρα από τα μέτρα αυτά που πάρθηκαν, που ήταν γνωστά από τον Μάρτιο και τα γνωρίζουν οι συμπολίτες μας, προστέθηκαν κι άλλες διατάξεις οι οποίες είναι πάρα πολύ χρήσιμες.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Θέλω να κλείσω τη σημερινή συζήτηση, όπως ξεκίνησα και να πω ότι είναι μια σημαντική μέρα σήμερα για την Ευρώπη και για τη χώρα, προφανώς, από τις εξελίξεις που θα υπάρξουν στο </w:t>
      </w:r>
      <w:proofErr w:type="spellStart"/>
      <w:r w:rsidRPr="00EC76E3">
        <w:rPr>
          <w:rFonts w:ascii="Arial" w:hAnsi="Arial" w:cs="Arial"/>
          <w:color w:val="222222"/>
          <w:sz w:val="24"/>
          <w:szCs w:val="24"/>
          <w:shd w:val="clear" w:color="auto" w:fill="FFFFFF"/>
          <w:lang w:val="en-US" w:eastAsia="el-GR"/>
        </w:rPr>
        <w:t>Eurogroup</w:t>
      </w:r>
      <w:proofErr w:type="spellEnd"/>
      <w:r w:rsidRPr="00EC76E3">
        <w:rPr>
          <w:rFonts w:ascii="Arial" w:hAnsi="Arial" w:cs="Arial"/>
          <w:color w:val="222222"/>
          <w:sz w:val="24"/>
          <w:szCs w:val="24"/>
          <w:shd w:val="clear" w:color="auto" w:fill="FFFFFF"/>
          <w:lang w:eastAsia="el-GR"/>
        </w:rPr>
        <w:t xml:space="preserve">. Ο εισηγητής από την Αξιωματική Αντιπολίτευση επικαλείται το παράδειγμα των Ηνωμένων Πολιτειών, που πρώτοι εμείς το αναφέραμε, με το μπαζούκας των 2 τρισεκατομμυρίων που έριξε ως όπλο αντιμετώπισης των οικονομικών συνεπειών της πανδημίας. Θέλουμε -και το ευελπιστούμε όλοι- αντίστοιχα να </w:t>
      </w:r>
      <w:r w:rsidRPr="00EC76E3">
        <w:rPr>
          <w:rFonts w:ascii="Arial" w:hAnsi="Arial" w:cs="Arial"/>
          <w:color w:val="222222"/>
          <w:sz w:val="24"/>
          <w:szCs w:val="24"/>
          <w:shd w:val="clear" w:color="auto" w:fill="FFFFFF"/>
          <w:lang w:eastAsia="el-GR"/>
        </w:rPr>
        <w:lastRenderedPageBreak/>
        <w:t xml:space="preserve">λειτουργήσει και η Ευρώπη. Σ’ αυτό το πλαίσιο θέλω να πω ότι οι γενναίες αποφάσεις θα κρίνουν και το μέλλον της.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 xml:space="preserve">Ευελπιστούμε όλοι, λοιπόν, ότι αυτές οι αποφάσεις σήμερα το βράδυ θα παρθούν. </w:t>
      </w:r>
    </w:p>
    <w:p w:rsidR="00EC76E3" w:rsidRPr="00EC76E3" w:rsidRDefault="00EC76E3" w:rsidP="00EC76E3">
      <w:pPr>
        <w:spacing w:after="160" w:line="600" w:lineRule="auto"/>
        <w:ind w:firstLine="720"/>
        <w:jc w:val="both"/>
        <w:rPr>
          <w:rFonts w:ascii="Arial" w:hAnsi="Arial" w:cs="Arial"/>
          <w:color w:val="222222"/>
          <w:sz w:val="24"/>
          <w:szCs w:val="24"/>
          <w:shd w:val="clear" w:color="auto" w:fill="FFFFFF"/>
          <w:lang w:eastAsia="el-GR"/>
        </w:rPr>
      </w:pPr>
      <w:r w:rsidRPr="00EC76E3">
        <w:rPr>
          <w:rFonts w:ascii="Arial" w:hAnsi="Arial" w:cs="Arial"/>
          <w:color w:val="222222"/>
          <w:sz w:val="24"/>
          <w:szCs w:val="24"/>
          <w:shd w:val="clear" w:color="auto" w:fill="FFFFFF"/>
          <w:lang w:eastAsia="el-GR"/>
        </w:rPr>
        <w:t>Σας ευχαριστώ.</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b/>
          <w:bCs/>
          <w:sz w:val="24"/>
          <w:szCs w:val="20"/>
          <w:shd w:val="clear" w:color="auto" w:fill="FFFFFF"/>
          <w:lang w:eastAsia="zh-CN"/>
        </w:rPr>
        <w:t xml:space="preserve">ΠΡΟΕΔΡΕΥΩΝ (Απόστολος </w:t>
      </w:r>
      <w:proofErr w:type="spellStart"/>
      <w:r w:rsidRPr="00EC76E3">
        <w:rPr>
          <w:rFonts w:ascii="Arial" w:eastAsia="SimSun" w:hAnsi="Arial" w:cs="Arial"/>
          <w:b/>
          <w:bCs/>
          <w:sz w:val="24"/>
          <w:szCs w:val="20"/>
          <w:shd w:val="clear" w:color="auto" w:fill="FFFFFF"/>
          <w:lang w:eastAsia="zh-CN"/>
        </w:rPr>
        <w:t>Αβδελάς</w:t>
      </w:r>
      <w:proofErr w:type="spellEnd"/>
      <w:r w:rsidRPr="00EC76E3">
        <w:rPr>
          <w:rFonts w:ascii="Arial" w:eastAsia="SimSun" w:hAnsi="Arial" w:cs="Arial"/>
          <w:b/>
          <w:bCs/>
          <w:sz w:val="24"/>
          <w:szCs w:val="20"/>
          <w:shd w:val="clear" w:color="auto" w:fill="FFFFFF"/>
          <w:lang w:eastAsia="zh-CN"/>
        </w:rPr>
        <w:t xml:space="preserve">): </w:t>
      </w:r>
      <w:r w:rsidRPr="00EC76E3">
        <w:rPr>
          <w:rFonts w:ascii="Arial" w:eastAsia="SimSun" w:hAnsi="Arial" w:cs="Arial"/>
          <w:sz w:val="24"/>
          <w:szCs w:val="24"/>
          <w:lang w:eastAsia="zh-CN"/>
        </w:rPr>
        <w:t xml:space="preserve">Κηρύσσεται περαιωμένη η συζήτηση επί της αρχής, των άρθρων και των τροπολογιών του σχεδίου νόμου του Υπουργείου Υγείας: «Κύρωση της από 20.3.2020 Π.Ν.Π. "Κατεπείγοντα μέτρα για την αντιμετώπιση των συνεπειών του κινδύνου διασποράς του </w:t>
      </w:r>
      <w:proofErr w:type="spellStart"/>
      <w:r w:rsidRPr="00EC76E3">
        <w:rPr>
          <w:rFonts w:ascii="Arial" w:eastAsia="SimSun" w:hAnsi="Arial" w:cs="Arial"/>
          <w:sz w:val="24"/>
          <w:szCs w:val="24"/>
          <w:lang w:eastAsia="zh-CN"/>
        </w:rPr>
        <w:t>κορωνοϊού</w:t>
      </w:r>
      <w:proofErr w:type="spellEnd"/>
      <w:r w:rsidRPr="00EC76E3">
        <w:rPr>
          <w:rFonts w:ascii="Arial" w:eastAsia="SimSun" w:hAnsi="Arial" w:cs="Arial"/>
          <w:sz w:val="24"/>
          <w:szCs w:val="24"/>
          <w:lang w:eastAsia="zh-CN"/>
        </w:rPr>
        <w:t xml:space="preserve"> COVID-19, τη στήριξη της κοινωνίας και της επιχειρηματικότητας και τη διασφάλιση της ομαλής λειτουργίας της αγοράς και της δημόσιας διοίκησης” (Α΄ 68) και άλλες διατάξεις».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Σας επισημαίνω ότι η ψηφοφορία περιλαμβάνει την αρχή του νομοσχεδίου, δεκαπέντε άρθρα, τρεις τροπολογίες, το ακροτελεύτιο άρθρο, καθώς και το σύνολο του νομοσχεδίου. </w:t>
      </w:r>
    </w:p>
    <w:p w:rsidR="00EC76E3" w:rsidRPr="00EC76E3" w:rsidRDefault="00EC76E3" w:rsidP="00EC76E3">
      <w:pPr>
        <w:spacing w:after="160" w:line="600" w:lineRule="auto"/>
        <w:ind w:firstLine="720"/>
        <w:jc w:val="both"/>
        <w:rPr>
          <w:rFonts w:ascii="Arial" w:hAnsi="Arial" w:cs="Arial"/>
          <w:sz w:val="24"/>
          <w:szCs w:val="24"/>
          <w:lang w:eastAsia="el-GR"/>
        </w:rPr>
      </w:pPr>
      <w:r w:rsidRPr="00EC76E3">
        <w:rPr>
          <w:rFonts w:ascii="Arial" w:hAnsi="Arial" w:cs="Arial"/>
          <w:sz w:val="24"/>
          <w:szCs w:val="24"/>
          <w:lang w:eastAsia="el-GR"/>
        </w:rPr>
        <w:t xml:space="preserve">Βεβαιωθείτε ότι έχετε ψηφίσει την αρχή, όλα τα άρθρα, τις τροπολογίες, το ακροτελεύτιο άρθρο και το σύνολο του νομοσχεδίου.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sz w:val="24"/>
          <w:szCs w:val="24"/>
          <w:lang w:eastAsia="zh-CN"/>
        </w:rPr>
        <w:lastRenderedPageBreak/>
        <w:t>Παρακαλώ να ανοίξει το σύστημα της ηλεκτρονικής ψηφοφορίας.</w:t>
      </w:r>
    </w:p>
    <w:p w:rsidR="00EC76E3" w:rsidRPr="00EC76E3" w:rsidRDefault="00EC76E3" w:rsidP="00EC76E3">
      <w:pPr>
        <w:autoSpaceDE w:val="0"/>
        <w:autoSpaceDN w:val="0"/>
        <w:adjustRightInd w:val="0"/>
        <w:spacing w:after="160" w:line="600" w:lineRule="auto"/>
        <w:ind w:firstLine="720"/>
        <w:jc w:val="center"/>
        <w:rPr>
          <w:rFonts w:ascii="Arial" w:eastAsia="SimSun" w:hAnsi="Arial" w:cs="Arial"/>
          <w:sz w:val="24"/>
          <w:szCs w:val="24"/>
          <w:lang w:eastAsia="zh-CN"/>
        </w:rPr>
      </w:pPr>
      <w:r w:rsidRPr="00EC76E3">
        <w:rPr>
          <w:rFonts w:ascii="Arial" w:eastAsia="SimSun" w:hAnsi="Arial" w:cs="Arial"/>
          <w:sz w:val="24"/>
          <w:szCs w:val="24"/>
          <w:lang w:eastAsia="zh-CN"/>
        </w:rPr>
        <w:t>(ΨΗΦΟΦΟΡΙΑ)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sz w:val="24"/>
          <w:szCs w:val="24"/>
          <w:lang w:eastAsia="zh-CN"/>
        </w:rPr>
        <w:tab/>
      </w:r>
      <w:r w:rsidRPr="00EC76E3">
        <w:rPr>
          <w:rFonts w:ascii="Arial" w:eastAsia="SimSun" w:hAnsi="Arial" w:cs="Arial"/>
          <w:b/>
          <w:bCs/>
          <w:sz w:val="24"/>
          <w:szCs w:val="20"/>
          <w:shd w:val="clear" w:color="auto" w:fill="FFFFFF"/>
          <w:lang w:eastAsia="zh-CN"/>
        </w:rPr>
        <w:t xml:space="preserve">ΠΡΟΕΔΡΕΥΩΝ (Απόστολος </w:t>
      </w:r>
      <w:proofErr w:type="spellStart"/>
      <w:r w:rsidRPr="00EC76E3">
        <w:rPr>
          <w:rFonts w:ascii="Arial" w:eastAsia="SimSun" w:hAnsi="Arial" w:cs="Arial"/>
          <w:b/>
          <w:bCs/>
          <w:sz w:val="24"/>
          <w:szCs w:val="20"/>
          <w:shd w:val="clear" w:color="auto" w:fill="FFFFFF"/>
          <w:lang w:eastAsia="zh-CN"/>
        </w:rPr>
        <w:t>Αβδελάς</w:t>
      </w:r>
      <w:proofErr w:type="spellEnd"/>
      <w:r w:rsidRPr="00EC76E3">
        <w:rPr>
          <w:rFonts w:ascii="Arial" w:eastAsia="SimSun" w:hAnsi="Arial" w:cs="Arial"/>
          <w:b/>
          <w:bCs/>
          <w:sz w:val="24"/>
          <w:szCs w:val="20"/>
          <w:shd w:val="clear" w:color="auto" w:fill="FFFFFF"/>
          <w:lang w:eastAsia="zh-CN"/>
        </w:rPr>
        <w:t xml:space="preserve">): </w:t>
      </w:r>
      <w:r w:rsidRPr="00EC76E3">
        <w:rPr>
          <w:rFonts w:ascii="Arial" w:eastAsia="SimSun" w:hAnsi="Arial" w:cs="Arial"/>
          <w:bCs/>
          <w:sz w:val="24"/>
          <w:szCs w:val="24"/>
          <w:lang w:eastAsia="zh-CN"/>
        </w:rPr>
        <w:t xml:space="preserve">Εφόσον έχετε ολοκληρώσει την ψηφοφορία, παρακαλώ </w:t>
      </w:r>
      <w:r w:rsidRPr="00EC76E3">
        <w:rPr>
          <w:rFonts w:ascii="Arial" w:eastAsia="SimSun" w:hAnsi="Arial" w:cs="Arial"/>
          <w:sz w:val="24"/>
          <w:szCs w:val="24"/>
          <w:lang w:eastAsia="zh-CN"/>
        </w:rPr>
        <w:t>να κλείσει το σύστημα της ηλεκτρονικής ψηφοφορίας.</w:t>
      </w:r>
    </w:p>
    <w:p w:rsidR="00EC76E3" w:rsidRPr="00EC76E3" w:rsidRDefault="00EC76E3" w:rsidP="00EC76E3">
      <w:pPr>
        <w:tabs>
          <w:tab w:val="left" w:pos="2940"/>
        </w:tabs>
        <w:spacing w:after="160" w:line="600" w:lineRule="auto"/>
        <w:ind w:firstLine="720"/>
        <w:jc w:val="center"/>
        <w:rPr>
          <w:rFonts w:ascii="Arial" w:hAnsi="Arial" w:cs="Arial"/>
          <w:sz w:val="24"/>
          <w:szCs w:val="24"/>
          <w:lang w:eastAsia="el-GR"/>
        </w:rPr>
      </w:pPr>
      <w:r w:rsidRPr="00EC76E3">
        <w:rPr>
          <w:rFonts w:ascii="Arial" w:hAnsi="Arial" w:cs="Arial"/>
          <w:sz w:val="24"/>
          <w:szCs w:val="24"/>
          <w:lang w:eastAsia="el-GR"/>
        </w:rPr>
        <w:t>(ΗΛΕΚΤΡΟΝΙΚΗ ΚΑΤΑΜΕΤΡΗΣΗ)</w:t>
      </w:r>
    </w:p>
    <w:p w:rsidR="00EC76E3" w:rsidRPr="00EC76E3" w:rsidRDefault="00EC76E3" w:rsidP="00EC76E3">
      <w:pPr>
        <w:spacing w:after="160" w:line="600" w:lineRule="auto"/>
        <w:ind w:firstLine="720"/>
        <w:jc w:val="center"/>
        <w:rPr>
          <w:rFonts w:ascii="Arial" w:hAnsi="Arial"/>
          <w:sz w:val="24"/>
          <w:szCs w:val="24"/>
          <w:lang w:eastAsia="el-GR"/>
        </w:rPr>
      </w:pPr>
      <w:r w:rsidRPr="00EC76E3">
        <w:rPr>
          <w:rFonts w:ascii="Arial" w:hAnsi="Arial"/>
          <w:sz w:val="24"/>
          <w:szCs w:val="24"/>
          <w:lang w:eastAsia="el-GR"/>
        </w:rPr>
        <w:t>(ΜΕΤΑ ΤΗΝ ΗΛΕΚΤΡΟΝΙΚΗ ΚΑΤΑΜΕΤΡΗΣΗ)</w:t>
      </w:r>
    </w:p>
    <w:p w:rsidR="00EC76E3" w:rsidRPr="00EC76E3" w:rsidRDefault="00EC76E3" w:rsidP="00EC76E3">
      <w:pPr>
        <w:spacing w:after="160" w:line="600" w:lineRule="auto"/>
        <w:ind w:firstLine="720"/>
        <w:contextualSpacing/>
        <w:jc w:val="both"/>
        <w:rPr>
          <w:rFonts w:ascii="Arial" w:hAnsi="Arial"/>
          <w:sz w:val="24"/>
          <w:szCs w:val="24"/>
          <w:lang w:eastAsia="el-GR"/>
        </w:rPr>
      </w:pPr>
      <w:r w:rsidRPr="00EC76E3">
        <w:rPr>
          <w:rFonts w:ascii="Arial" w:eastAsia="SimSun" w:hAnsi="Arial" w:cs="Arial"/>
          <w:b/>
          <w:bCs/>
          <w:sz w:val="24"/>
          <w:szCs w:val="20"/>
          <w:shd w:val="clear" w:color="auto" w:fill="FFFFFF"/>
          <w:lang w:eastAsia="zh-CN"/>
        </w:rPr>
        <w:t xml:space="preserve">ΠΡΟΕΔΡΕΥΩΝ (Απόστολος </w:t>
      </w:r>
      <w:proofErr w:type="spellStart"/>
      <w:r w:rsidRPr="00EC76E3">
        <w:rPr>
          <w:rFonts w:ascii="Arial" w:eastAsia="SimSun" w:hAnsi="Arial" w:cs="Arial"/>
          <w:b/>
          <w:bCs/>
          <w:sz w:val="24"/>
          <w:szCs w:val="20"/>
          <w:shd w:val="clear" w:color="auto" w:fill="FFFFFF"/>
          <w:lang w:eastAsia="zh-CN"/>
        </w:rPr>
        <w:t>Αβδελάς</w:t>
      </w:r>
      <w:proofErr w:type="spellEnd"/>
      <w:r w:rsidRPr="00EC76E3">
        <w:rPr>
          <w:rFonts w:ascii="Arial" w:eastAsia="SimSun" w:hAnsi="Arial" w:cs="Arial"/>
          <w:b/>
          <w:bCs/>
          <w:sz w:val="24"/>
          <w:szCs w:val="20"/>
          <w:shd w:val="clear" w:color="auto" w:fill="FFFFFF"/>
          <w:lang w:eastAsia="zh-CN"/>
        </w:rPr>
        <w:t xml:space="preserve">): </w:t>
      </w:r>
      <w:r w:rsidRPr="00EC76E3">
        <w:rPr>
          <w:rFonts w:ascii="Arial" w:hAnsi="Arial"/>
          <w:sz w:val="24"/>
          <w:szCs w:val="24"/>
          <w:lang w:eastAsia="el-GR"/>
        </w:rPr>
        <w:t xml:space="preserve">Οι θέσεις των κομμάτων, όπως αποτυπώθηκαν κατά την ψήφιση με το ηλεκτρονικό σύστημα, εμφανίζονται στις οθόνες της </w:t>
      </w:r>
      <w:r w:rsidRPr="00EC76E3">
        <w:rPr>
          <w:rFonts w:ascii="Arial" w:hAnsi="Arial" w:cs="Arial"/>
          <w:sz w:val="24"/>
          <w:szCs w:val="24"/>
          <w:lang w:eastAsia="el-GR"/>
        </w:rPr>
        <w:t>Αίθουσας,</w:t>
      </w:r>
      <w:r w:rsidRPr="00EC76E3">
        <w:rPr>
          <w:rFonts w:ascii="Arial" w:hAnsi="Arial"/>
          <w:sz w:val="24"/>
          <w:szCs w:val="24"/>
          <w:lang w:eastAsia="el-GR"/>
        </w:rPr>
        <w:t xml:space="preserve"> καταχωρίζονται στα Πρακτικά της σημερινής συνεδρίασης και έχουν ως εξής:</w:t>
      </w:r>
    </w:p>
    <w:p w:rsidR="00EC76E3" w:rsidRPr="00EC76E3" w:rsidRDefault="00EC76E3" w:rsidP="00EC76E3">
      <w:pPr>
        <w:spacing w:after="160" w:line="600" w:lineRule="auto"/>
        <w:ind w:firstLine="720"/>
        <w:contextualSpacing/>
        <w:jc w:val="both"/>
        <w:rPr>
          <w:rFonts w:ascii="Arial" w:hAnsi="Arial"/>
          <w:color w:val="FF0000"/>
          <w:sz w:val="24"/>
          <w:szCs w:val="24"/>
          <w:lang w:eastAsia="el-GR"/>
        </w:rPr>
      </w:pPr>
      <w:r w:rsidRPr="00EC76E3">
        <w:rPr>
          <w:rFonts w:ascii="Arial" w:hAnsi="Arial"/>
          <w:color w:val="FF0000"/>
          <w:sz w:val="24"/>
          <w:szCs w:val="24"/>
          <w:lang w:eastAsia="el-GR"/>
        </w:rPr>
        <w:t>(ΑΛΛΑΓΗ ΣΕΛΙΔΑΣ)</w:t>
      </w:r>
    </w:p>
    <w:tbl>
      <w:tblPr>
        <w:tblW w:w="6780" w:type="dxa"/>
        <w:jc w:val="center"/>
        <w:tblCellMar>
          <w:left w:w="10" w:type="dxa"/>
          <w:right w:w="10" w:type="dxa"/>
        </w:tblCellMar>
        <w:tblLook w:val="04A0" w:firstRow="1" w:lastRow="0" w:firstColumn="1" w:lastColumn="0" w:noHBand="0" w:noVBand="1"/>
      </w:tblPr>
      <w:tblGrid>
        <w:gridCol w:w="6780"/>
      </w:tblGrid>
      <w:tr w:rsidR="00EC76E3" w:rsidRPr="00EC76E3" w:rsidTr="000D0C2B">
        <w:trPr>
          <w:trHeight w:val="148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asciiTheme="minorHAnsi" w:hAnsiTheme="minorHAnsi" w:cstheme="minorHAnsi"/>
                <w:color w:val="000000"/>
                <w:sz w:val="24"/>
                <w:szCs w:val="24"/>
                <w:lang w:eastAsia="el-GR"/>
              </w:rPr>
            </w:pPr>
            <w:r w:rsidRPr="00EC76E3">
              <w:rPr>
                <w:rFonts w:asciiTheme="minorHAnsi" w:eastAsia="SimSun" w:hAnsiTheme="minorHAnsi" w:cstheme="minorHAnsi"/>
                <w:sz w:val="24"/>
                <w:szCs w:val="24"/>
                <w:lang w:eastAsia="zh-CN"/>
              </w:rPr>
              <w:t xml:space="preserve">«Κύρωση  της από 20.3.2020 Π.Ν.Π. "Κατεπείγοντα μέτρα για την αντιμετώπιση των συνεπειών του κινδύνου διασποράς του </w:t>
            </w:r>
            <w:proofErr w:type="spellStart"/>
            <w:r w:rsidRPr="00EC76E3">
              <w:rPr>
                <w:rFonts w:asciiTheme="minorHAnsi" w:eastAsia="SimSun" w:hAnsiTheme="minorHAnsi" w:cstheme="minorHAnsi"/>
                <w:sz w:val="24"/>
                <w:szCs w:val="24"/>
                <w:lang w:eastAsia="zh-CN"/>
              </w:rPr>
              <w:t>κορωνοϊού</w:t>
            </w:r>
            <w:proofErr w:type="spellEnd"/>
            <w:r w:rsidRPr="00EC76E3">
              <w:rPr>
                <w:rFonts w:asciiTheme="minorHAnsi" w:eastAsia="SimSun" w:hAnsiTheme="minorHAnsi" w:cstheme="minorHAnsi"/>
                <w:sz w:val="24"/>
                <w:szCs w:val="24"/>
                <w:lang w:eastAsia="zh-CN"/>
              </w:rPr>
              <w:t xml:space="preserve"> COVID-19, τη στήριξη της κοινωνίας και της επιχειρηματικότητας και τη διασφάλιση της ομαλής λειτουργίας της αγοράς και της δημόσιας διοίκησης” (Α΄ 68) και άλλες διατάξεις»</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Επί της Αρχής     ΚΑΤΑ ΠΛΕΙΟΨΗΦΙΑ</w:t>
            </w:r>
          </w:p>
        </w:tc>
      </w:tr>
      <w:tr w:rsidR="00EC76E3" w:rsidRPr="00EC76E3" w:rsidTr="000D0C2B">
        <w:trPr>
          <w:trHeight w:val="34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OXI</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OXI</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4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lastRenderedPageBreak/>
              <w:t>ΜέΡΑ25: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1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OXI</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OXI</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2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4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3 ως έχει     ΟΜΟΦΩΝΑ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4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OXI</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lastRenderedPageBreak/>
              <w:t>Άρθρο 5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4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6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OXI</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7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4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8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9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lastRenderedPageBreak/>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4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10 ως έχει     ΟΜΟΦΩΝΑ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ΝΑΙ</w:t>
            </w:r>
          </w:p>
        </w:tc>
      </w:tr>
      <w:tr w:rsidR="00EC76E3" w:rsidRPr="00EC76E3" w:rsidTr="000D0C2B">
        <w:trPr>
          <w:trHeight w:val="34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11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12 ως έχει     ΚΑΤΑ ΠΛΕΙΟΨΗΦΙΑ</w:t>
            </w:r>
          </w:p>
        </w:tc>
      </w:tr>
      <w:tr w:rsidR="00EC76E3" w:rsidRPr="00EC76E3" w:rsidTr="000D0C2B">
        <w:trPr>
          <w:trHeight w:val="34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4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13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lastRenderedPageBreak/>
              <w:t>ΣΥΡΙΖΑ: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14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Άρθρο 15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4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r w:rsidR="00EC76E3" w:rsidRPr="00EC76E3" w:rsidTr="000D0C2B">
        <w:trPr>
          <w:trHeight w:val="49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Υπουργική τροπολογία 257/27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Υπουργική τροπολογία 258/28 ως έχει     ΟΜΟΦΩΝΑ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lastRenderedPageBreak/>
              <w:t>Κίνημα Αλλαγής: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48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Υπουργική τροπολογία 261/31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ΝΑΙ</w:t>
            </w:r>
          </w:p>
        </w:tc>
      </w:tr>
      <w:tr w:rsidR="00EC76E3" w:rsidRPr="00EC76E3" w:rsidTr="000D0C2B">
        <w:trPr>
          <w:trHeight w:val="345"/>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OXI</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Ακροτελεύτιο άρθρο ως έχει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Επί του Συνόλου     ΚΑΤΑ ΠΛΕΙΟΨΗΦΙΑ</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Ν.Δ.: ΝΑΙ</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ΣΥΡΙΖΑ: OXI</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Κίνημα Αλλαγής: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Κ.Κ.Ε.: OXI</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ΕΛΛΗΝΙΚΗ ΛΥΣΗ: ΠΡΝ</w:t>
            </w:r>
          </w:p>
        </w:tc>
      </w:tr>
      <w:tr w:rsidR="00EC76E3" w:rsidRPr="00EC76E3" w:rsidTr="000D0C2B">
        <w:trPr>
          <w:trHeight w:val="330"/>
          <w:jc w:val="center"/>
        </w:trPr>
        <w:tc>
          <w:tcPr>
            <w:tcW w:w="6780" w:type="dxa"/>
            <w:tcBorders>
              <w:top w:val="nil"/>
              <w:left w:val="nil"/>
              <w:bottom w:val="nil"/>
              <w:right w:val="nil"/>
            </w:tcBorders>
            <w:shd w:val="clear" w:color="auto" w:fill="auto"/>
            <w:vAlign w:val="center"/>
            <w:hideMark/>
          </w:tcPr>
          <w:p w:rsidR="00EC76E3" w:rsidRPr="00EC76E3" w:rsidRDefault="00EC76E3" w:rsidP="00EC76E3">
            <w:pPr>
              <w:spacing w:after="160" w:line="259" w:lineRule="auto"/>
              <w:ind w:firstLine="720"/>
              <w:jc w:val="center"/>
              <w:rPr>
                <w:rFonts w:cs="Calibri"/>
                <w:color w:val="000000"/>
                <w:sz w:val="24"/>
                <w:szCs w:val="24"/>
                <w:lang w:eastAsia="el-GR"/>
              </w:rPr>
            </w:pPr>
            <w:r w:rsidRPr="00EC76E3">
              <w:rPr>
                <w:rFonts w:cs="Calibri"/>
                <w:color w:val="000000"/>
                <w:sz w:val="24"/>
                <w:szCs w:val="24"/>
                <w:lang w:eastAsia="el-GR"/>
              </w:rPr>
              <w:t>ΜέΡΑ25: ΠΡΝ</w:t>
            </w:r>
          </w:p>
        </w:tc>
      </w:tr>
    </w:tbl>
    <w:p w:rsidR="00EC76E3" w:rsidRPr="00EC76E3" w:rsidRDefault="00EC76E3" w:rsidP="00EC76E3">
      <w:pPr>
        <w:autoSpaceDE w:val="0"/>
        <w:autoSpaceDN w:val="0"/>
        <w:adjustRightInd w:val="0"/>
        <w:spacing w:after="160" w:line="600" w:lineRule="auto"/>
        <w:ind w:firstLine="720"/>
        <w:jc w:val="both"/>
        <w:rPr>
          <w:rFonts w:ascii="Arial" w:eastAsia="SimSun" w:hAnsi="Arial" w:cs="Arial"/>
          <w:bCs/>
          <w:color w:val="FF0000"/>
          <w:sz w:val="24"/>
          <w:szCs w:val="20"/>
          <w:shd w:val="clear" w:color="auto" w:fill="FFFFFF"/>
          <w:lang w:eastAsia="zh-CN"/>
        </w:rPr>
      </w:pPr>
      <w:r w:rsidRPr="00EC76E3">
        <w:rPr>
          <w:rFonts w:ascii="Arial" w:eastAsia="SimSun" w:hAnsi="Arial" w:cs="Arial"/>
          <w:bCs/>
          <w:color w:val="FF0000"/>
          <w:sz w:val="24"/>
          <w:szCs w:val="20"/>
          <w:shd w:val="clear" w:color="auto" w:fill="FFFFFF"/>
          <w:lang w:eastAsia="zh-CN"/>
        </w:rPr>
        <w:t>(ΑΛΛΑΓΗ ΣΕΛΙΔΑΣ)</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bCs/>
          <w:sz w:val="24"/>
          <w:szCs w:val="20"/>
          <w:shd w:val="clear" w:color="auto" w:fill="FFFFFF"/>
          <w:lang w:eastAsia="zh-CN"/>
        </w:rPr>
      </w:pPr>
      <w:r w:rsidRPr="00EC76E3">
        <w:rPr>
          <w:rFonts w:ascii="Arial" w:eastAsia="SimSun" w:hAnsi="Arial" w:cs="Arial"/>
          <w:b/>
          <w:bCs/>
          <w:sz w:val="24"/>
          <w:szCs w:val="20"/>
          <w:shd w:val="clear" w:color="auto" w:fill="FFFFFF"/>
          <w:lang w:eastAsia="zh-CN"/>
        </w:rPr>
        <w:t xml:space="preserve">ΠΡΟΕΔΡΕΥΩΝ (Απόστολος </w:t>
      </w:r>
      <w:proofErr w:type="spellStart"/>
      <w:r w:rsidRPr="00EC76E3">
        <w:rPr>
          <w:rFonts w:ascii="Arial" w:eastAsia="SimSun" w:hAnsi="Arial" w:cs="Arial"/>
          <w:b/>
          <w:bCs/>
          <w:sz w:val="24"/>
          <w:szCs w:val="20"/>
          <w:shd w:val="clear" w:color="auto" w:fill="FFFFFF"/>
          <w:lang w:eastAsia="zh-CN"/>
        </w:rPr>
        <w:t>Αβδελάς</w:t>
      </w:r>
      <w:proofErr w:type="spellEnd"/>
      <w:r w:rsidRPr="00EC76E3">
        <w:rPr>
          <w:rFonts w:ascii="Arial" w:eastAsia="SimSun" w:hAnsi="Arial" w:cs="Arial"/>
          <w:b/>
          <w:bCs/>
          <w:sz w:val="24"/>
          <w:szCs w:val="20"/>
          <w:shd w:val="clear" w:color="auto" w:fill="FFFFFF"/>
          <w:lang w:eastAsia="zh-CN"/>
        </w:rPr>
        <w:t xml:space="preserve">): </w:t>
      </w:r>
      <w:r w:rsidRPr="00EC76E3">
        <w:rPr>
          <w:rFonts w:ascii="Arial" w:eastAsia="SimSun" w:hAnsi="Arial" w:cs="Arial"/>
          <w:bCs/>
          <w:sz w:val="24"/>
          <w:szCs w:val="20"/>
          <w:shd w:val="clear" w:color="auto" w:fill="FFFFFF"/>
          <w:lang w:eastAsia="zh-CN"/>
        </w:rPr>
        <w:t xml:space="preserve">Συνεπώς το σχέδιο νόμου του Υπουργείου Υγείας: «Κύρωση της από 20.3.2020 Π.Ν.Π. “Κατεπείγοντα μέτρα </w:t>
      </w:r>
      <w:r w:rsidRPr="00EC76E3">
        <w:rPr>
          <w:rFonts w:ascii="Arial" w:eastAsia="SimSun" w:hAnsi="Arial" w:cs="Arial"/>
          <w:bCs/>
          <w:sz w:val="24"/>
          <w:szCs w:val="20"/>
          <w:shd w:val="clear" w:color="auto" w:fill="FFFFFF"/>
          <w:lang w:eastAsia="zh-CN"/>
        </w:rPr>
        <w:lastRenderedPageBreak/>
        <w:t xml:space="preserve">για την αντιμετώπιση των συνεπειών του κινδύνου διασποράς του </w:t>
      </w:r>
      <w:proofErr w:type="spellStart"/>
      <w:r w:rsidRPr="00EC76E3">
        <w:rPr>
          <w:rFonts w:ascii="Arial" w:eastAsia="SimSun" w:hAnsi="Arial" w:cs="Arial"/>
          <w:bCs/>
          <w:sz w:val="24"/>
          <w:szCs w:val="20"/>
          <w:shd w:val="clear" w:color="auto" w:fill="FFFFFF"/>
          <w:lang w:eastAsia="zh-CN"/>
        </w:rPr>
        <w:t>κορωνοϊού</w:t>
      </w:r>
      <w:proofErr w:type="spellEnd"/>
      <w:r w:rsidRPr="00EC76E3">
        <w:rPr>
          <w:rFonts w:ascii="Arial" w:eastAsia="SimSun" w:hAnsi="Arial" w:cs="Arial"/>
          <w:bCs/>
          <w:sz w:val="24"/>
          <w:szCs w:val="20"/>
          <w:shd w:val="clear" w:color="auto" w:fill="FFFFFF"/>
          <w:lang w:eastAsia="zh-CN"/>
        </w:rPr>
        <w:t xml:space="preserve"> </w:t>
      </w:r>
      <w:r w:rsidRPr="00EC76E3">
        <w:rPr>
          <w:rFonts w:ascii="Arial" w:eastAsia="SimSun" w:hAnsi="Arial" w:cs="Arial"/>
          <w:bCs/>
          <w:sz w:val="24"/>
          <w:szCs w:val="20"/>
          <w:shd w:val="clear" w:color="auto" w:fill="FFFFFF"/>
          <w:lang w:val="en-US" w:eastAsia="zh-CN"/>
        </w:rPr>
        <w:t>COVID</w:t>
      </w:r>
      <w:r w:rsidRPr="00EC76E3">
        <w:rPr>
          <w:rFonts w:ascii="Arial" w:eastAsia="SimSun" w:hAnsi="Arial" w:cs="Arial"/>
          <w:bCs/>
          <w:sz w:val="24"/>
          <w:szCs w:val="20"/>
          <w:shd w:val="clear" w:color="auto" w:fill="FFFFFF"/>
          <w:lang w:eastAsia="zh-CN"/>
        </w:rPr>
        <w:t xml:space="preserve">-19, τη στήριξη της κοινωνίας και της επιχειρηματικότητας και τη διασφάλιση της ομαλής λειτουργίας της αγοράς και της δημόσιας διοίκησης” (Α΄ 68) και άλλες διατάξεις», έγινε δεκτό κατά πλειοψηφία, σε μόνη συζήτηση, επί της αρχής, των άρθρων, των τροπολογιών και του συνόλου και έχει ως εξής: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bCs/>
          <w:color w:val="FF0000"/>
          <w:sz w:val="24"/>
          <w:szCs w:val="20"/>
          <w:shd w:val="clear" w:color="auto" w:fill="FFFFFF"/>
          <w:lang w:eastAsia="zh-CN"/>
        </w:rPr>
      </w:pPr>
      <w:r w:rsidRPr="00EC76E3" w:rsidDel="00600125">
        <w:rPr>
          <w:rFonts w:ascii="Arial" w:eastAsia="SimSun" w:hAnsi="Arial" w:cs="Arial"/>
          <w:bCs/>
          <w:sz w:val="24"/>
          <w:szCs w:val="20"/>
          <w:shd w:val="clear" w:color="auto" w:fill="FFFFFF"/>
          <w:lang w:eastAsia="zh-CN"/>
        </w:rPr>
        <w:t xml:space="preserve"> </w:t>
      </w:r>
      <w:r w:rsidRPr="00EC76E3">
        <w:rPr>
          <w:rFonts w:ascii="Arial" w:eastAsia="SimSun" w:hAnsi="Arial" w:cs="Arial"/>
          <w:bCs/>
          <w:color w:val="FF0000"/>
          <w:sz w:val="24"/>
          <w:szCs w:val="20"/>
          <w:shd w:val="clear" w:color="auto" w:fill="FFFFFF"/>
          <w:lang w:eastAsia="zh-CN"/>
        </w:rPr>
        <w:t>(Να καταχωριστεί το κείμενο του νομοσχεδίου δηλαδή η σελίδα 310</w:t>
      </w:r>
      <w:r w:rsidRPr="00EC76E3">
        <w:rPr>
          <w:rFonts w:ascii="Arial" w:eastAsia="SimSun" w:hAnsi="Arial" w:cs="Arial"/>
          <w:bCs/>
          <w:color w:val="FF0000"/>
          <w:sz w:val="24"/>
          <w:szCs w:val="20"/>
          <w:shd w:val="clear" w:color="auto" w:fill="FFFFFF"/>
          <w:vertAlign w:val="superscript"/>
          <w:lang w:eastAsia="zh-CN"/>
        </w:rPr>
        <w:t>α</w:t>
      </w:r>
      <w:r w:rsidRPr="00EC76E3">
        <w:rPr>
          <w:rFonts w:ascii="Arial" w:eastAsia="SimSun" w:hAnsi="Arial" w:cs="Arial"/>
          <w:bCs/>
          <w:color w:val="FF0000"/>
          <w:sz w:val="24"/>
          <w:szCs w:val="20"/>
          <w:shd w:val="clear" w:color="auto" w:fill="FFFFFF"/>
          <w:lang w:eastAsia="zh-CN"/>
        </w:rPr>
        <w:t xml:space="preserve">)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b/>
          <w:sz w:val="24"/>
          <w:szCs w:val="24"/>
          <w:lang w:eastAsia="zh-CN"/>
        </w:rPr>
        <w:t xml:space="preserve">ΠΡΟΕΔΡΕΥΩΝ (Απόστολος </w:t>
      </w:r>
      <w:proofErr w:type="spellStart"/>
      <w:r w:rsidRPr="00EC76E3">
        <w:rPr>
          <w:rFonts w:ascii="Arial" w:eastAsia="SimSun" w:hAnsi="Arial" w:cs="Arial"/>
          <w:b/>
          <w:sz w:val="24"/>
          <w:szCs w:val="24"/>
          <w:lang w:eastAsia="zh-CN"/>
        </w:rPr>
        <w:t>Αβδελάς</w:t>
      </w:r>
      <w:proofErr w:type="spellEnd"/>
      <w:r w:rsidRPr="00EC76E3">
        <w:rPr>
          <w:rFonts w:ascii="Arial" w:eastAsia="SimSun" w:hAnsi="Arial" w:cs="Arial"/>
          <w:b/>
          <w:sz w:val="24"/>
          <w:szCs w:val="24"/>
          <w:lang w:eastAsia="zh-CN"/>
        </w:rPr>
        <w:t>):</w:t>
      </w:r>
      <w:r w:rsidRPr="00EC76E3">
        <w:rPr>
          <w:rFonts w:ascii="Arial" w:eastAsia="SimSun" w:hAnsi="Arial" w:cs="Arial"/>
          <w:sz w:val="24"/>
          <w:szCs w:val="24"/>
          <w:lang w:eastAsia="zh-CN"/>
        </w:rPr>
        <w:t xml:space="preserve"> 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b/>
          <w:bCs/>
          <w:sz w:val="24"/>
          <w:szCs w:val="24"/>
          <w:lang w:eastAsia="zh-CN"/>
        </w:rPr>
        <w:t>ΟΛΟΙ ΟΙ ΒΟΥΛΕΥΤΕΣ:</w:t>
      </w:r>
      <w:r w:rsidRPr="00EC76E3">
        <w:rPr>
          <w:rFonts w:ascii="Arial" w:eastAsia="SimSun" w:hAnsi="Arial" w:cs="Arial"/>
          <w:sz w:val="24"/>
          <w:szCs w:val="24"/>
          <w:lang w:eastAsia="zh-CN"/>
        </w:rPr>
        <w:t xml:space="preserve"> Μάλιστα, μάλιστα.</w:t>
      </w:r>
    </w:p>
    <w:p w:rsidR="00EC76E3" w:rsidRPr="00EC76E3" w:rsidRDefault="00EC76E3" w:rsidP="00EC76E3">
      <w:pPr>
        <w:autoSpaceDE w:val="0"/>
        <w:autoSpaceDN w:val="0"/>
        <w:adjustRightInd w:val="0"/>
        <w:spacing w:after="160" w:line="600" w:lineRule="auto"/>
        <w:ind w:firstLine="720"/>
        <w:jc w:val="both"/>
        <w:rPr>
          <w:rFonts w:ascii="Arial" w:eastAsia="SimSun" w:hAnsi="Arial" w:cs="Arial"/>
          <w:sz w:val="24"/>
          <w:szCs w:val="24"/>
          <w:lang w:eastAsia="zh-CN"/>
        </w:rPr>
      </w:pPr>
      <w:r w:rsidRPr="00EC76E3">
        <w:rPr>
          <w:rFonts w:ascii="Arial" w:eastAsia="SimSun" w:hAnsi="Arial" w:cs="Arial"/>
          <w:b/>
          <w:bCs/>
          <w:sz w:val="24"/>
          <w:szCs w:val="20"/>
          <w:shd w:val="clear" w:color="auto" w:fill="FFFFFF"/>
          <w:lang w:eastAsia="zh-CN"/>
        </w:rPr>
        <w:t xml:space="preserve">ΠΡΟΕΔΡΕΥΩΝ (Απόστολος </w:t>
      </w:r>
      <w:proofErr w:type="spellStart"/>
      <w:r w:rsidRPr="00EC76E3">
        <w:rPr>
          <w:rFonts w:ascii="Arial" w:eastAsia="SimSun" w:hAnsi="Arial" w:cs="Arial"/>
          <w:b/>
          <w:bCs/>
          <w:sz w:val="24"/>
          <w:szCs w:val="20"/>
          <w:shd w:val="clear" w:color="auto" w:fill="FFFFFF"/>
          <w:lang w:eastAsia="zh-CN"/>
        </w:rPr>
        <w:t>Αβδελάς</w:t>
      </w:r>
      <w:proofErr w:type="spellEnd"/>
      <w:r w:rsidRPr="00EC76E3">
        <w:rPr>
          <w:rFonts w:ascii="Arial" w:eastAsia="SimSun" w:hAnsi="Arial" w:cs="Arial"/>
          <w:b/>
          <w:bCs/>
          <w:sz w:val="24"/>
          <w:szCs w:val="20"/>
          <w:shd w:val="clear" w:color="auto" w:fill="FFFFFF"/>
          <w:lang w:eastAsia="zh-CN"/>
        </w:rPr>
        <w:t xml:space="preserve">): </w:t>
      </w:r>
      <w:r w:rsidRPr="00EC76E3">
        <w:rPr>
          <w:rFonts w:ascii="Arial" w:eastAsia="SimSun" w:hAnsi="Arial" w:cs="Arial"/>
          <w:sz w:val="24"/>
          <w:szCs w:val="24"/>
          <w:lang w:eastAsia="zh-CN"/>
        </w:rPr>
        <w:t>Το Σώμα παρέσχε τη ζητηθείσα</w:t>
      </w:r>
      <w:r w:rsidRPr="00EC76E3">
        <w:rPr>
          <w:rFonts w:ascii="Arial" w:eastAsia="SimSun" w:hAnsi="Arial" w:cs="Arial"/>
          <w:b/>
          <w:bCs/>
          <w:sz w:val="24"/>
          <w:szCs w:val="24"/>
          <w:lang w:eastAsia="zh-CN"/>
        </w:rPr>
        <w:t xml:space="preserve"> </w:t>
      </w:r>
      <w:r w:rsidRPr="00EC76E3">
        <w:rPr>
          <w:rFonts w:ascii="Arial" w:eastAsia="SimSun" w:hAnsi="Arial" w:cs="Arial"/>
          <w:sz w:val="24"/>
          <w:szCs w:val="24"/>
          <w:lang w:eastAsia="zh-CN"/>
        </w:rPr>
        <w:t>εξουσιοδότηση.</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sz w:val="24"/>
          <w:szCs w:val="24"/>
          <w:lang w:eastAsia="el-GR"/>
        </w:rPr>
        <w:t>Κύριοι συνάδελφοι, δέχεστε στο σημείο αυτό να λύσουμε τη συνεδρίαση;</w:t>
      </w:r>
    </w:p>
    <w:p w:rsidR="00EC76E3" w:rsidRPr="00EC76E3" w:rsidRDefault="00EC76E3" w:rsidP="00EC76E3">
      <w:pPr>
        <w:spacing w:after="160" w:line="600" w:lineRule="auto"/>
        <w:ind w:firstLine="720"/>
        <w:jc w:val="both"/>
        <w:rPr>
          <w:rFonts w:ascii="Arial" w:hAnsi="Arial"/>
          <w:sz w:val="24"/>
          <w:szCs w:val="24"/>
          <w:lang w:eastAsia="el-GR"/>
        </w:rPr>
      </w:pPr>
      <w:r w:rsidRPr="00EC76E3">
        <w:rPr>
          <w:rFonts w:ascii="Arial" w:hAnsi="Arial"/>
          <w:b/>
          <w:bCs/>
          <w:sz w:val="24"/>
          <w:szCs w:val="24"/>
          <w:lang w:eastAsia="el-GR"/>
        </w:rPr>
        <w:t xml:space="preserve">ΟΛΟΙ ΟΙ ΒΟΥΛΕΥΤΕΣ: </w:t>
      </w:r>
      <w:r w:rsidRPr="00EC76E3">
        <w:rPr>
          <w:rFonts w:ascii="Arial" w:hAnsi="Arial"/>
          <w:sz w:val="24"/>
          <w:szCs w:val="24"/>
          <w:lang w:eastAsia="el-GR"/>
        </w:rPr>
        <w:t>Μάλιστα, μάλιστα.</w:t>
      </w:r>
    </w:p>
    <w:p w:rsidR="00EC76E3" w:rsidRPr="00EC76E3" w:rsidRDefault="00EC76E3" w:rsidP="00EC76E3">
      <w:pPr>
        <w:tabs>
          <w:tab w:val="left" w:pos="2738"/>
          <w:tab w:val="center" w:pos="4753"/>
          <w:tab w:val="left" w:pos="5723"/>
        </w:tabs>
        <w:spacing w:after="160" w:line="600" w:lineRule="auto"/>
        <w:ind w:firstLine="720"/>
        <w:jc w:val="both"/>
        <w:rPr>
          <w:rFonts w:ascii="Arial" w:hAnsi="Arial" w:cs="Arial"/>
          <w:sz w:val="24"/>
          <w:szCs w:val="24"/>
          <w:lang w:eastAsia="el-GR"/>
        </w:rPr>
      </w:pPr>
      <w:r w:rsidRPr="00EC76E3">
        <w:rPr>
          <w:rFonts w:ascii="Arial" w:eastAsia="SimSun" w:hAnsi="Arial" w:cs="Arial"/>
          <w:b/>
          <w:bCs/>
          <w:sz w:val="24"/>
          <w:szCs w:val="20"/>
          <w:shd w:val="clear" w:color="auto" w:fill="FFFFFF"/>
          <w:lang w:eastAsia="zh-CN"/>
        </w:rPr>
        <w:t xml:space="preserve">ΠΡΟΕΔΡΕΥΩΝ (Απόστολος </w:t>
      </w:r>
      <w:proofErr w:type="spellStart"/>
      <w:r w:rsidRPr="00EC76E3">
        <w:rPr>
          <w:rFonts w:ascii="Arial" w:eastAsia="SimSun" w:hAnsi="Arial" w:cs="Arial"/>
          <w:b/>
          <w:bCs/>
          <w:sz w:val="24"/>
          <w:szCs w:val="20"/>
          <w:shd w:val="clear" w:color="auto" w:fill="FFFFFF"/>
          <w:lang w:eastAsia="zh-CN"/>
        </w:rPr>
        <w:t>Αβδελάς</w:t>
      </w:r>
      <w:proofErr w:type="spellEnd"/>
      <w:r w:rsidRPr="00EC76E3">
        <w:rPr>
          <w:rFonts w:ascii="Arial" w:eastAsia="SimSun" w:hAnsi="Arial" w:cs="Arial"/>
          <w:b/>
          <w:bCs/>
          <w:sz w:val="24"/>
          <w:szCs w:val="20"/>
          <w:shd w:val="clear" w:color="auto" w:fill="FFFFFF"/>
          <w:lang w:eastAsia="zh-CN"/>
        </w:rPr>
        <w:t xml:space="preserve">): </w:t>
      </w:r>
      <w:r w:rsidRPr="00EC76E3">
        <w:rPr>
          <w:rFonts w:ascii="Arial" w:hAnsi="Arial" w:cs="Arial"/>
          <w:sz w:val="24"/>
          <w:szCs w:val="24"/>
          <w:lang w:eastAsia="el-GR"/>
        </w:rPr>
        <w:t xml:space="preserve">Με τη συναίνεση του Σώματος και ώρα 17.06΄ </w:t>
      </w:r>
      <w:proofErr w:type="spellStart"/>
      <w:r w:rsidRPr="00EC76E3">
        <w:rPr>
          <w:rFonts w:ascii="Arial" w:hAnsi="Arial" w:cs="Arial"/>
          <w:sz w:val="24"/>
          <w:szCs w:val="24"/>
          <w:lang w:eastAsia="el-GR"/>
        </w:rPr>
        <w:t>λύεται</w:t>
      </w:r>
      <w:proofErr w:type="spellEnd"/>
      <w:r w:rsidRPr="00EC76E3">
        <w:rPr>
          <w:rFonts w:ascii="Arial" w:hAnsi="Arial" w:cs="Arial"/>
          <w:sz w:val="24"/>
          <w:szCs w:val="24"/>
          <w:lang w:eastAsia="el-GR"/>
        </w:rPr>
        <w:t xml:space="preserve"> η συνεδρίαση.</w:t>
      </w:r>
    </w:p>
    <w:p w:rsidR="00EC76E3" w:rsidRPr="00EC76E3" w:rsidRDefault="00EC76E3" w:rsidP="00EC76E3">
      <w:pPr>
        <w:spacing w:after="160" w:line="600" w:lineRule="auto"/>
        <w:ind w:firstLine="720"/>
        <w:rPr>
          <w:rFonts w:ascii="Arial" w:hAnsi="Arial"/>
          <w:sz w:val="24"/>
          <w:szCs w:val="24"/>
          <w:lang w:eastAsia="el-GR"/>
        </w:rPr>
      </w:pPr>
      <w:r w:rsidRPr="00EC76E3">
        <w:rPr>
          <w:rFonts w:ascii="Arial" w:hAnsi="Arial"/>
          <w:b/>
          <w:bCs/>
          <w:sz w:val="24"/>
          <w:szCs w:val="24"/>
          <w:lang w:eastAsia="el-GR"/>
        </w:rPr>
        <w:t>Ο ΠΡΟΕΔΡΟΣ                                                 ΟΙ  ΓΡΑΜΜΑΤΕΙΣ</w:t>
      </w:r>
      <w:bookmarkStart w:id="8" w:name="_GoBack"/>
      <w:bookmarkEnd w:id="8"/>
    </w:p>
    <w:sectPr w:rsidR="00EC76E3" w:rsidRPr="00EC76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D8"/>
    <w:rsid w:val="004406D0"/>
    <w:rsid w:val="0085203D"/>
    <w:rsid w:val="009A4608"/>
    <w:rsid w:val="00A512EB"/>
    <w:rsid w:val="00B27933"/>
    <w:rsid w:val="00BE21A2"/>
    <w:rsid w:val="00C17432"/>
    <w:rsid w:val="00D63F69"/>
    <w:rsid w:val="00D971D9"/>
    <w:rsid w:val="00EC76E3"/>
    <w:rsid w:val="00EF3F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1D3E"/>
  <w15:chartTrackingRefBased/>
  <w15:docId w15:val="{B96A0FD0-022F-49D8-B68F-14A35677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FD8"/>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EC76E3"/>
  </w:style>
  <w:style w:type="paragraph" w:styleId="a3">
    <w:name w:val="Balloon Text"/>
    <w:basedOn w:val="a"/>
    <w:link w:val="Char"/>
    <w:uiPriority w:val="99"/>
    <w:semiHidden/>
    <w:unhideWhenUsed/>
    <w:rsid w:val="00EC76E3"/>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EC76E3"/>
    <w:rPr>
      <w:rFonts w:ascii="Segoe UI" w:eastAsia="Arial" w:hAnsi="Segoe UI" w:cs="Segoe UI"/>
      <w:sz w:val="18"/>
      <w:szCs w:val="18"/>
      <w:lang w:eastAsia="el-GR"/>
    </w:rPr>
  </w:style>
  <w:style w:type="paragraph" w:styleId="a4">
    <w:name w:val="Revision"/>
    <w:hidden/>
    <w:uiPriority w:val="99"/>
    <w:semiHidden/>
    <w:rsid w:val="00EC76E3"/>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56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311</Pages>
  <Words>57443</Words>
  <Characters>310193</Characters>
  <Application>Microsoft Office Word</Application>
  <DocSecurity>0</DocSecurity>
  <Lines>2584</Lines>
  <Paragraphs>733</Paragraphs>
  <ScaleCrop>false</ScaleCrop>
  <Company>Hellenic Parliament BTE</Company>
  <LinksUpToDate>false</LinksUpToDate>
  <CharactersWithSpaces>366903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2</cp:revision>
  <dcterms:created xsi:type="dcterms:W3CDTF">2020-05-08T08:57:00Z</dcterms:created>
  <dcterms:modified xsi:type="dcterms:W3CDTF">2020-05-08T09:00:00Z</dcterms:modified>
</cp:coreProperties>
</file>