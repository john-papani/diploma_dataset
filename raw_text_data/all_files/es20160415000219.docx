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6F168" w14:textId="77777777" w:rsidR="00336324" w:rsidRPr="00336324" w:rsidRDefault="00336324" w:rsidP="00336324">
      <w:pPr>
        <w:spacing w:after="0" w:line="360" w:lineRule="auto"/>
        <w:rPr>
          <w:ins w:id="0" w:author="Φλούδα Χριστίνα" w:date="2016-04-22T10:37:00Z"/>
          <w:rFonts w:eastAsia="Times New Roman"/>
          <w:szCs w:val="24"/>
          <w:lang w:eastAsia="en-US"/>
        </w:rPr>
      </w:pPr>
      <w:ins w:id="1" w:author="Φλούδα Χριστίνα" w:date="2016-04-22T10:37:00Z">
        <w:r w:rsidRPr="0033632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6D7DF2D" w14:textId="77777777" w:rsidR="00336324" w:rsidRPr="00336324" w:rsidRDefault="00336324" w:rsidP="00336324">
      <w:pPr>
        <w:spacing w:after="0" w:line="360" w:lineRule="auto"/>
        <w:rPr>
          <w:ins w:id="2" w:author="Φλούδα Χριστίνα" w:date="2016-04-22T10:37:00Z"/>
          <w:rFonts w:eastAsia="Times New Roman"/>
          <w:szCs w:val="24"/>
          <w:lang w:eastAsia="en-US"/>
        </w:rPr>
      </w:pPr>
    </w:p>
    <w:p w14:paraId="42998442" w14:textId="77777777" w:rsidR="00336324" w:rsidRPr="00336324" w:rsidRDefault="00336324" w:rsidP="00336324">
      <w:pPr>
        <w:spacing w:after="0" w:line="360" w:lineRule="auto"/>
        <w:rPr>
          <w:ins w:id="3" w:author="Φλούδα Χριστίνα" w:date="2016-04-22T10:37:00Z"/>
          <w:rFonts w:eastAsia="Times New Roman"/>
          <w:szCs w:val="24"/>
          <w:lang w:eastAsia="en-US"/>
        </w:rPr>
      </w:pPr>
      <w:ins w:id="4" w:author="Φλούδα Χριστίνα" w:date="2016-04-22T10:37:00Z">
        <w:r w:rsidRPr="00336324">
          <w:rPr>
            <w:rFonts w:eastAsia="Times New Roman"/>
            <w:szCs w:val="24"/>
            <w:lang w:eastAsia="en-US"/>
          </w:rPr>
          <w:t>ΠΙΝΑΚΑΣ ΠΕΡΙΕΧΟΜΕΝΩΝ</w:t>
        </w:r>
      </w:ins>
    </w:p>
    <w:p w14:paraId="1673B9B0" w14:textId="77777777" w:rsidR="00336324" w:rsidRPr="00336324" w:rsidRDefault="00336324" w:rsidP="00336324">
      <w:pPr>
        <w:spacing w:after="0" w:line="360" w:lineRule="auto"/>
        <w:rPr>
          <w:ins w:id="5" w:author="Φλούδα Χριστίνα" w:date="2016-04-22T10:37:00Z"/>
          <w:rFonts w:eastAsia="Times New Roman"/>
          <w:szCs w:val="24"/>
          <w:lang w:eastAsia="en-US"/>
        </w:rPr>
      </w:pPr>
      <w:ins w:id="6" w:author="Φλούδα Χριστίνα" w:date="2016-04-22T10:37:00Z">
        <w:r w:rsidRPr="00336324">
          <w:rPr>
            <w:rFonts w:eastAsia="Times New Roman"/>
            <w:szCs w:val="24"/>
            <w:lang w:eastAsia="en-US"/>
          </w:rPr>
          <w:t xml:space="preserve">ΙΖ΄ ΠΕΡΙΟΔΟΣ </w:t>
        </w:r>
      </w:ins>
    </w:p>
    <w:p w14:paraId="70A74304" w14:textId="77777777" w:rsidR="00336324" w:rsidRPr="00336324" w:rsidRDefault="00336324" w:rsidP="00336324">
      <w:pPr>
        <w:spacing w:after="0" w:line="360" w:lineRule="auto"/>
        <w:rPr>
          <w:ins w:id="7" w:author="Φλούδα Χριστίνα" w:date="2016-04-22T10:37:00Z"/>
          <w:rFonts w:eastAsia="Times New Roman"/>
          <w:szCs w:val="24"/>
          <w:lang w:eastAsia="en-US"/>
        </w:rPr>
      </w:pPr>
      <w:ins w:id="8" w:author="Φλούδα Χριστίνα" w:date="2016-04-22T10:37:00Z">
        <w:r w:rsidRPr="00336324">
          <w:rPr>
            <w:rFonts w:eastAsia="Times New Roman"/>
            <w:szCs w:val="24"/>
            <w:lang w:eastAsia="en-US"/>
          </w:rPr>
          <w:t>ΠΡΟΕΔΡΕΥΟΜΕΝΗΣ ΚΟΙΝΟΒΟΥΛΕΥΤΙΚΗΣ ΔΗΜΟΚΡΑΤΙΑΣ</w:t>
        </w:r>
      </w:ins>
    </w:p>
    <w:p w14:paraId="5BC2E57D" w14:textId="77777777" w:rsidR="00336324" w:rsidRPr="00336324" w:rsidRDefault="00336324" w:rsidP="00336324">
      <w:pPr>
        <w:spacing w:after="0" w:line="360" w:lineRule="auto"/>
        <w:rPr>
          <w:ins w:id="9" w:author="Φλούδα Χριστίνα" w:date="2016-04-22T10:37:00Z"/>
          <w:rFonts w:eastAsia="Times New Roman"/>
          <w:szCs w:val="24"/>
          <w:lang w:eastAsia="en-US"/>
        </w:rPr>
      </w:pPr>
      <w:ins w:id="10" w:author="Φλούδα Χριστίνα" w:date="2016-04-22T10:37:00Z">
        <w:r w:rsidRPr="00336324">
          <w:rPr>
            <w:rFonts w:eastAsia="Times New Roman"/>
            <w:szCs w:val="24"/>
            <w:lang w:eastAsia="en-US"/>
          </w:rPr>
          <w:t>ΣΥΝΟΔΟΣ Α΄</w:t>
        </w:r>
      </w:ins>
    </w:p>
    <w:p w14:paraId="5EEAE21F" w14:textId="77777777" w:rsidR="00336324" w:rsidRPr="00336324" w:rsidRDefault="00336324" w:rsidP="00336324">
      <w:pPr>
        <w:spacing w:after="0" w:line="360" w:lineRule="auto"/>
        <w:rPr>
          <w:ins w:id="11" w:author="Φλούδα Χριστίνα" w:date="2016-04-22T10:37:00Z"/>
          <w:rFonts w:eastAsia="Times New Roman"/>
          <w:szCs w:val="24"/>
          <w:lang w:eastAsia="en-US"/>
        </w:rPr>
      </w:pPr>
    </w:p>
    <w:p w14:paraId="73F1A6CF" w14:textId="77777777" w:rsidR="00336324" w:rsidRPr="00336324" w:rsidRDefault="00336324" w:rsidP="00336324">
      <w:pPr>
        <w:spacing w:after="0" w:line="360" w:lineRule="auto"/>
        <w:rPr>
          <w:ins w:id="12" w:author="Φλούδα Χριστίνα" w:date="2016-04-22T10:37:00Z"/>
          <w:rFonts w:eastAsia="Times New Roman"/>
          <w:szCs w:val="24"/>
          <w:lang w:eastAsia="en-US"/>
        </w:rPr>
      </w:pPr>
      <w:ins w:id="13" w:author="Φλούδα Χριστίνα" w:date="2016-04-22T10:37:00Z">
        <w:r w:rsidRPr="00336324">
          <w:rPr>
            <w:rFonts w:eastAsia="Times New Roman"/>
            <w:szCs w:val="24"/>
            <w:lang w:eastAsia="en-US"/>
          </w:rPr>
          <w:t>ΣΥΝΕΔΡΙΑΣΗ ΡΘ΄</w:t>
        </w:r>
      </w:ins>
    </w:p>
    <w:p w14:paraId="18995474" w14:textId="77777777" w:rsidR="00336324" w:rsidRPr="00336324" w:rsidRDefault="00336324" w:rsidP="00336324">
      <w:pPr>
        <w:spacing w:after="0" w:line="360" w:lineRule="auto"/>
        <w:rPr>
          <w:ins w:id="14" w:author="Φλούδα Χριστίνα" w:date="2016-04-22T10:37:00Z"/>
          <w:rFonts w:eastAsia="Times New Roman"/>
          <w:szCs w:val="24"/>
          <w:lang w:eastAsia="en-US"/>
        </w:rPr>
      </w:pPr>
      <w:ins w:id="15" w:author="Φλούδα Χριστίνα" w:date="2016-04-22T10:37:00Z">
        <w:r w:rsidRPr="00336324">
          <w:rPr>
            <w:rFonts w:eastAsia="Times New Roman"/>
            <w:szCs w:val="24"/>
            <w:lang w:eastAsia="en-US"/>
          </w:rPr>
          <w:t>Παρασκευή  15 Απριλίου 2016</w:t>
        </w:r>
      </w:ins>
    </w:p>
    <w:p w14:paraId="4D49A65B" w14:textId="77777777" w:rsidR="00336324" w:rsidRPr="00336324" w:rsidRDefault="00336324" w:rsidP="00336324">
      <w:pPr>
        <w:spacing w:after="0" w:line="360" w:lineRule="auto"/>
        <w:rPr>
          <w:ins w:id="16" w:author="Φλούδα Χριστίνα" w:date="2016-04-22T10:37:00Z"/>
          <w:rFonts w:eastAsia="Times New Roman"/>
          <w:szCs w:val="24"/>
          <w:lang w:eastAsia="en-US"/>
        </w:rPr>
      </w:pPr>
    </w:p>
    <w:p w14:paraId="1D7FBE16" w14:textId="77777777" w:rsidR="00336324" w:rsidRPr="00336324" w:rsidRDefault="00336324" w:rsidP="00336324">
      <w:pPr>
        <w:spacing w:after="0" w:line="360" w:lineRule="auto"/>
        <w:rPr>
          <w:ins w:id="17" w:author="Φλούδα Χριστίνα" w:date="2016-04-22T10:37:00Z"/>
          <w:rFonts w:eastAsia="Times New Roman"/>
          <w:szCs w:val="24"/>
          <w:lang w:eastAsia="en-US"/>
        </w:rPr>
      </w:pPr>
      <w:ins w:id="18" w:author="Φλούδα Χριστίνα" w:date="2016-04-22T10:37:00Z">
        <w:r w:rsidRPr="00336324">
          <w:rPr>
            <w:rFonts w:eastAsia="Times New Roman"/>
            <w:szCs w:val="24"/>
            <w:lang w:eastAsia="en-US"/>
          </w:rPr>
          <w:t>ΘΕΜΑΤΑ</w:t>
        </w:r>
      </w:ins>
    </w:p>
    <w:p w14:paraId="48AC2157" w14:textId="77777777" w:rsidR="00336324" w:rsidRPr="00336324" w:rsidRDefault="00336324" w:rsidP="00336324">
      <w:pPr>
        <w:spacing w:after="0" w:line="360" w:lineRule="auto"/>
        <w:rPr>
          <w:ins w:id="19" w:author="Φλούδα Χριστίνα" w:date="2016-04-22T10:37:00Z"/>
          <w:rFonts w:eastAsia="Times New Roman"/>
          <w:szCs w:val="24"/>
          <w:lang w:eastAsia="en-US"/>
        </w:rPr>
      </w:pPr>
      <w:ins w:id="20" w:author="Φλούδα Χριστίνα" w:date="2016-04-22T10:37:00Z">
        <w:r w:rsidRPr="00336324">
          <w:rPr>
            <w:rFonts w:eastAsia="Times New Roman"/>
            <w:szCs w:val="24"/>
            <w:lang w:eastAsia="en-US"/>
          </w:rPr>
          <w:t xml:space="preserve"> </w:t>
        </w:r>
        <w:r w:rsidRPr="00336324">
          <w:rPr>
            <w:rFonts w:eastAsia="Times New Roman"/>
            <w:szCs w:val="24"/>
            <w:lang w:eastAsia="en-US"/>
          </w:rPr>
          <w:br/>
          <w:t xml:space="preserve">Α. ΕΙΔΙΚΑ ΘΕΜΑΤΑ </w:t>
        </w:r>
        <w:r w:rsidRPr="00336324">
          <w:rPr>
            <w:rFonts w:eastAsia="Times New Roman"/>
            <w:szCs w:val="24"/>
            <w:lang w:eastAsia="en-US"/>
          </w:rPr>
          <w:br/>
          <w:t xml:space="preserve">1. Επικύρωση Πρακτικών, σελ. </w:t>
        </w:r>
        <w:r w:rsidRPr="00336324">
          <w:rPr>
            <w:rFonts w:eastAsia="Times New Roman"/>
            <w:szCs w:val="24"/>
            <w:lang w:eastAsia="en-US"/>
          </w:rPr>
          <w:br/>
          <w:t xml:space="preserve">2. 'Άδεια απουσίας των Βουλευτών κ.κ. Α. Μεγαλομύστακα και Ο. Κεφαλογιάννη, σελ. </w:t>
        </w:r>
        <w:r w:rsidRPr="00336324">
          <w:rPr>
            <w:rFonts w:eastAsia="Times New Roman"/>
            <w:szCs w:val="24"/>
            <w:lang w:eastAsia="en-US"/>
          </w:rPr>
          <w:br/>
          <w:t xml:space="preserve">3. Ανακοινώνεται ότι τη συνεδρίαση παρακολουθούν μαθητές από το Δημοτικό Σχολείο Ξινού Νερού και Αγίου Παντελεήμονα Φλώρινας, το 1ο Δημοτικό Σχολείο Νέου Ψυχικού, το Ιερασπουδαστήριο Εχίνου Ξάνθης, το Δημοτικό Σχολείο Τσικαλαρίων και το Δημοτικό Σχολείο Νέου Χωριού Χανίων, το 3ο Δημοτικό Σχολείο Αργοστολίου Κεφαλλονιάς, το 48ο Δημοτικό Σχολείο Πάτρας, το 4ο Δημοτικό Σχολείο Πύργου, το Γυμνάσιο Μαυροχωρίου και το Γυμνάσιο Κορησού Καστοριάς, Ολλανδοί μαθητές από το Bonhoeffr College, μαθητές από τα Δημοτικά Σχολεία Παλαιού Μυλοπόταμου και Αμπελίων Πέλλας, από το Δημοτικό Σχολείο Συκιάδας Χίου, το 4ο Δημοτικό Σχολείο Καστοριάς, το Γυμνάσιο Ειρηνούπολης Ημαθίας και το Γυμνάσιο Βίβλου Νάξου, σελ. </w:t>
        </w:r>
        <w:r w:rsidRPr="00336324">
          <w:rPr>
            <w:rFonts w:eastAsia="Times New Roman"/>
            <w:szCs w:val="24"/>
            <w:lang w:eastAsia="en-US"/>
          </w:rPr>
          <w:br/>
          <w:t>4. Ειδική Ημερήσια Διάταξη:</w:t>
        </w:r>
      </w:ins>
    </w:p>
    <w:p w14:paraId="0E87EE29" w14:textId="77777777" w:rsidR="00336324" w:rsidRPr="00336324" w:rsidRDefault="00336324" w:rsidP="00336324">
      <w:pPr>
        <w:spacing w:after="0" w:line="360" w:lineRule="auto"/>
        <w:rPr>
          <w:ins w:id="21" w:author="Φλούδα Χριστίνα" w:date="2016-04-22T10:37:00Z"/>
          <w:rFonts w:eastAsia="Times New Roman"/>
          <w:szCs w:val="24"/>
          <w:lang w:eastAsia="en-US"/>
        </w:rPr>
      </w:pPr>
      <w:ins w:id="22" w:author="Φλούδα Χριστίνα" w:date="2016-04-22T10:37:00Z">
        <w:r w:rsidRPr="00336324">
          <w:rPr>
            <w:rFonts w:eastAsia="Times New Roman"/>
            <w:szCs w:val="24"/>
            <w:lang w:eastAsia="en-US"/>
          </w:rPr>
          <w:t xml:space="preserve">Συζήτηση και λήψη απόφασης, σύμφωνα με τα άρθρα 68 παράγραφος 2 του Συντάγματος και 144 επόμενα του Κανονισμού της Βουλής, επί της προτάσεως που κατέθεσαν ο Πρωθυπουργός και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Καμμένος και οι Βουλευτές του κόμματός του, για σύσταση Εξεταστικής Επιτροπής, σχετικά με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σελ. </w:t>
        </w:r>
        <w:r w:rsidRPr="00336324">
          <w:rPr>
            <w:rFonts w:eastAsia="Times New Roman"/>
            <w:szCs w:val="24"/>
            <w:lang w:eastAsia="en-US"/>
          </w:rPr>
          <w:br/>
          <w:t xml:space="preserve">5. Επί διαδικαστικού θέματος, σελ. </w:t>
        </w:r>
        <w:r w:rsidRPr="00336324">
          <w:rPr>
            <w:rFonts w:eastAsia="Times New Roman"/>
            <w:szCs w:val="24"/>
            <w:lang w:eastAsia="en-US"/>
          </w:rPr>
          <w:br/>
          <w:t xml:space="preserve">6. Ανακοινώνεται ότι την Τετάρτη 20 Απριλίου 2016 και ώρα 10:00 θα διεξαχθεί συζήτηση προ Ημερησίας Διατάξεως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σχετικά με την ασφάλεια των πολιτών, σύμφωνα με το άρθρο 143 παρ.2 του Κανονισμού της Βουλής, σελ. </w:t>
        </w:r>
        <w:r w:rsidRPr="00336324">
          <w:rPr>
            <w:rFonts w:eastAsia="Times New Roman"/>
            <w:szCs w:val="24"/>
            <w:lang w:eastAsia="en-US"/>
          </w:rPr>
          <w:br/>
          <w:t xml:space="preserve">7. Ανακοινώνεται ότι το Σώμα ομόφωνα αποδέχτηκε την πρόταση για τη σύσταση Εξεταστικής Επιτροπής χωρίς ονομαστική ψηφοφορία, σελ. </w:t>
        </w:r>
        <w:r w:rsidRPr="00336324">
          <w:rPr>
            <w:rFonts w:eastAsia="Times New Roman"/>
            <w:szCs w:val="24"/>
            <w:lang w:eastAsia="en-US"/>
          </w:rPr>
          <w:br/>
          <w:t xml:space="preserve">8. Ανακοινώνεται ότι η Επιτροπή θα αποτελείται από είκοσι τρία μέλη, με εκπροσώπηση κατ’ αναλογία της δύναμης όλων των Κοινοβουλευτικών Ομάδων και των Ανεξαρτήτων και κατ’ εφαρμογή του άρθρου 31 του Κανονισμού της Βουλής και η προθεσμία για την ολοκλήρωση των εργασιών της επιτροπής και η υποβολή του πορίσματός της θα είναι σε δύο μήνες από τη συγκρότηση της επιτροπής, σελ. </w:t>
        </w:r>
        <w:r w:rsidRPr="00336324">
          <w:rPr>
            <w:rFonts w:eastAsia="Times New Roman"/>
            <w:szCs w:val="24"/>
            <w:lang w:eastAsia="en-US"/>
          </w:rPr>
          <w:br/>
          <w:t xml:space="preserve"> </w:t>
        </w:r>
        <w:r w:rsidRPr="00336324">
          <w:rPr>
            <w:rFonts w:eastAsia="Times New Roman"/>
            <w:szCs w:val="24"/>
            <w:lang w:eastAsia="en-US"/>
          </w:rPr>
          <w:br/>
          <w:t xml:space="preserve">Β. ΚΟΙΝΟΒΟΥΛΕΥΤΙΚΟΣ ΕΛΕΓΧΟΣ </w:t>
        </w:r>
        <w:r w:rsidRPr="00336324">
          <w:rPr>
            <w:rFonts w:eastAsia="Times New Roman"/>
            <w:szCs w:val="24"/>
            <w:lang w:eastAsia="en-US"/>
          </w:rPr>
          <w:br/>
          <w:t xml:space="preserve">1. Κατάθεση αναφορών, σελ. </w:t>
        </w:r>
        <w:r w:rsidRPr="00336324">
          <w:rPr>
            <w:rFonts w:eastAsia="Times New Roman"/>
            <w:szCs w:val="24"/>
            <w:lang w:eastAsia="en-US"/>
          </w:rPr>
          <w:br/>
          <w:t xml:space="preserve">2. Απαντήσεις Υπουργών σε ερωτήσεις Βουλευτών, σελ. </w:t>
        </w:r>
        <w:r w:rsidRPr="00336324">
          <w:rPr>
            <w:rFonts w:eastAsia="Times New Roman"/>
            <w:szCs w:val="24"/>
            <w:lang w:eastAsia="en-US"/>
          </w:rPr>
          <w:br/>
          <w:t xml:space="preserve">3. Ανακοίνωση του δελτίου επικαίρων ερωτήσεων της Δευτέρας 18 Απριλίου 2016, στο οποίο ενσωματώθηκε και το δελτίο επικαίρων ερωτήσεων της Παρασκευής 15 Απριλίου 2016, σελ. </w:t>
        </w:r>
        <w:r w:rsidRPr="00336324">
          <w:rPr>
            <w:rFonts w:eastAsia="Times New Roman"/>
            <w:szCs w:val="24"/>
            <w:lang w:eastAsia="en-US"/>
          </w:rPr>
          <w:br/>
          <w:t xml:space="preserve"> </w:t>
        </w:r>
      </w:ins>
    </w:p>
    <w:p w14:paraId="0FC84F6C" w14:textId="77777777" w:rsidR="00336324" w:rsidRPr="00336324" w:rsidRDefault="00336324" w:rsidP="00336324">
      <w:pPr>
        <w:spacing w:after="0" w:line="360" w:lineRule="auto"/>
        <w:rPr>
          <w:ins w:id="23" w:author="Φλούδα Χριστίνα" w:date="2016-04-22T10:37:00Z"/>
          <w:rFonts w:eastAsia="Times New Roman"/>
          <w:szCs w:val="24"/>
          <w:lang w:eastAsia="en-US"/>
        </w:rPr>
      </w:pPr>
      <w:ins w:id="24" w:author="Φλούδα Χριστίνα" w:date="2016-04-22T10:37:00Z">
        <w:r w:rsidRPr="00336324">
          <w:rPr>
            <w:rFonts w:eastAsia="Times New Roman"/>
            <w:szCs w:val="24"/>
            <w:lang w:eastAsia="en-US"/>
          </w:rPr>
          <w:br/>
          <w:t xml:space="preserve">ΠΡΟΕΔΡΟΣ </w:t>
        </w:r>
      </w:ins>
    </w:p>
    <w:p w14:paraId="129BA260" w14:textId="77777777" w:rsidR="00336324" w:rsidRPr="00336324" w:rsidRDefault="00336324" w:rsidP="00336324">
      <w:pPr>
        <w:spacing w:after="0" w:line="360" w:lineRule="auto"/>
        <w:rPr>
          <w:ins w:id="25" w:author="Φλούδα Χριστίνα" w:date="2016-04-22T10:37:00Z"/>
          <w:rFonts w:eastAsia="Times New Roman"/>
          <w:szCs w:val="24"/>
          <w:lang w:eastAsia="en-US"/>
        </w:rPr>
      </w:pPr>
    </w:p>
    <w:p w14:paraId="77B102EE" w14:textId="77777777" w:rsidR="00336324" w:rsidRPr="00336324" w:rsidRDefault="00336324" w:rsidP="00336324">
      <w:pPr>
        <w:spacing w:after="0" w:line="360" w:lineRule="auto"/>
        <w:rPr>
          <w:ins w:id="26" w:author="Φλούδα Χριστίνα" w:date="2016-04-22T10:37:00Z"/>
          <w:rFonts w:eastAsia="Times New Roman"/>
          <w:szCs w:val="24"/>
          <w:lang w:eastAsia="en-US"/>
        </w:rPr>
      </w:pPr>
      <w:ins w:id="27" w:author="Φλούδα Χριστίνα" w:date="2016-04-22T10:37:00Z">
        <w:r w:rsidRPr="00336324">
          <w:rPr>
            <w:rFonts w:eastAsia="Times New Roman"/>
            <w:szCs w:val="24"/>
            <w:lang w:eastAsia="en-US"/>
          </w:rPr>
          <w:t>ΒΟΥΤΣΗΣ Ν. , σελ.</w:t>
        </w:r>
        <w:r w:rsidRPr="00336324">
          <w:rPr>
            <w:rFonts w:eastAsia="Times New Roman"/>
            <w:szCs w:val="24"/>
            <w:lang w:eastAsia="en-US"/>
          </w:rPr>
          <w:br/>
        </w:r>
      </w:ins>
    </w:p>
    <w:p w14:paraId="5CCA5E4B" w14:textId="77777777" w:rsidR="00336324" w:rsidRPr="00336324" w:rsidRDefault="00336324" w:rsidP="00336324">
      <w:pPr>
        <w:spacing w:after="0" w:line="360" w:lineRule="auto"/>
        <w:rPr>
          <w:ins w:id="28" w:author="Φλούδα Χριστίνα" w:date="2016-04-22T10:37:00Z"/>
          <w:rFonts w:eastAsia="Times New Roman"/>
          <w:szCs w:val="24"/>
          <w:lang w:eastAsia="en-US"/>
        </w:rPr>
      </w:pPr>
    </w:p>
    <w:p w14:paraId="5A904A92" w14:textId="77777777" w:rsidR="00336324" w:rsidRPr="00336324" w:rsidRDefault="00336324" w:rsidP="00336324">
      <w:pPr>
        <w:spacing w:after="0" w:line="360" w:lineRule="auto"/>
        <w:rPr>
          <w:ins w:id="29" w:author="Φλούδα Χριστίνα" w:date="2016-04-22T10:37:00Z"/>
          <w:rFonts w:eastAsia="Times New Roman"/>
          <w:szCs w:val="24"/>
          <w:lang w:eastAsia="en-US"/>
        </w:rPr>
      </w:pPr>
      <w:ins w:id="30" w:author="Φλούδα Χριστίνα" w:date="2016-04-22T10:37:00Z">
        <w:r w:rsidRPr="00336324">
          <w:rPr>
            <w:rFonts w:eastAsia="Times New Roman"/>
            <w:szCs w:val="24"/>
            <w:lang w:eastAsia="en-US"/>
          </w:rPr>
          <w:t xml:space="preserve"> ΠΡΟΕΔΡΕΥΟΝΤΕΣ</w:t>
        </w:r>
      </w:ins>
    </w:p>
    <w:p w14:paraId="6C89AF62" w14:textId="77777777" w:rsidR="00336324" w:rsidRPr="00336324" w:rsidRDefault="00336324" w:rsidP="00336324">
      <w:pPr>
        <w:spacing w:after="0" w:line="360" w:lineRule="auto"/>
        <w:rPr>
          <w:ins w:id="31" w:author="Φλούδα Χριστίνα" w:date="2016-04-22T10:37:00Z"/>
          <w:rFonts w:eastAsia="Times New Roman"/>
          <w:szCs w:val="24"/>
          <w:lang w:eastAsia="en-US"/>
        </w:rPr>
      </w:pPr>
    </w:p>
    <w:p w14:paraId="791A3577" w14:textId="77777777" w:rsidR="00336324" w:rsidRPr="00336324" w:rsidRDefault="00336324" w:rsidP="00336324">
      <w:pPr>
        <w:spacing w:after="0" w:line="360" w:lineRule="auto"/>
        <w:rPr>
          <w:ins w:id="32" w:author="Φλούδα Χριστίνα" w:date="2016-04-22T10:37:00Z"/>
          <w:rFonts w:eastAsia="Times New Roman"/>
          <w:szCs w:val="24"/>
          <w:lang w:eastAsia="en-US"/>
        </w:rPr>
      </w:pPr>
      <w:ins w:id="33" w:author="Φλούδα Χριστίνα" w:date="2016-04-22T10:37:00Z">
        <w:r w:rsidRPr="00336324">
          <w:rPr>
            <w:rFonts w:eastAsia="Times New Roman"/>
            <w:szCs w:val="24"/>
            <w:lang w:eastAsia="en-US"/>
          </w:rPr>
          <w:t>ΚΟΥΡΑΚΗΣ Α. , σελ.</w:t>
        </w:r>
        <w:r w:rsidRPr="00336324">
          <w:rPr>
            <w:rFonts w:eastAsia="Times New Roman"/>
            <w:szCs w:val="24"/>
            <w:lang w:eastAsia="en-US"/>
          </w:rPr>
          <w:br/>
          <w:t>ΧΡΙΣΤΟΔΟΥΛΟΠΟΥΛΟΥ Α. , σελ.</w:t>
        </w:r>
        <w:r w:rsidRPr="00336324">
          <w:rPr>
            <w:rFonts w:eastAsia="Times New Roman"/>
            <w:szCs w:val="24"/>
            <w:lang w:eastAsia="en-US"/>
          </w:rPr>
          <w:br/>
        </w:r>
        <w:r w:rsidRPr="00336324">
          <w:rPr>
            <w:rFonts w:eastAsia="Times New Roman"/>
            <w:szCs w:val="24"/>
            <w:lang w:eastAsia="en-US"/>
          </w:rPr>
          <w:br/>
        </w:r>
      </w:ins>
    </w:p>
    <w:p w14:paraId="7D820199" w14:textId="77777777" w:rsidR="00336324" w:rsidRPr="00336324" w:rsidRDefault="00336324" w:rsidP="00336324">
      <w:pPr>
        <w:spacing w:after="0" w:line="360" w:lineRule="auto"/>
        <w:rPr>
          <w:ins w:id="34" w:author="Φλούδα Χριστίνα" w:date="2016-04-22T10:37:00Z"/>
          <w:rFonts w:eastAsia="Times New Roman"/>
          <w:szCs w:val="24"/>
          <w:lang w:eastAsia="en-US"/>
        </w:rPr>
      </w:pPr>
      <w:ins w:id="35" w:author="Φλούδα Χριστίνα" w:date="2016-04-22T10:37:00Z">
        <w:r w:rsidRPr="00336324">
          <w:rPr>
            <w:rFonts w:eastAsia="Times New Roman"/>
            <w:szCs w:val="24"/>
            <w:lang w:eastAsia="en-US"/>
          </w:rPr>
          <w:t>ΟΜΙΛΗΤΕΣ</w:t>
        </w:r>
      </w:ins>
    </w:p>
    <w:p w14:paraId="2E8A71A7" w14:textId="7F845605" w:rsidR="00336324" w:rsidRDefault="00336324" w:rsidP="00336324">
      <w:pPr>
        <w:spacing w:line="600" w:lineRule="auto"/>
        <w:ind w:firstLine="720"/>
        <w:jc w:val="both"/>
        <w:rPr>
          <w:ins w:id="36" w:author="Φλούδα Χριστίνα" w:date="2016-04-22T10:37:00Z"/>
          <w:rFonts w:eastAsia="Times New Roman"/>
          <w:szCs w:val="24"/>
        </w:rPr>
        <w:pPrChange w:id="37" w:author="Φλούδα Χριστίνα" w:date="2016-04-22T10:37:00Z">
          <w:pPr>
            <w:spacing w:line="600" w:lineRule="auto"/>
            <w:ind w:firstLine="720"/>
            <w:jc w:val="center"/>
          </w:pPr>
        </w:pPrChange>
      </w:pPr>
      <w:ins w:id="38" w:author="Φλούδα Χριστίνα" w:date="2016-04-22T10:37:00Z">
        <w:r w:rsidRPr="00336324">
          <w:rPr>
            <w:rFonts w:eastAsia="Times New Roman"/>
            <w:szCs w:val="24"/>
            <w:lang w:eastAsia="en-US"/>
          </w:rPr>
          <w:br/>
          <w:t>Α. Επί της Ειδικής Ημερήσιας Διάταξης:</w:t>
        </w:r>
        <w:r w:rsidRPr="00336324">
          <w:rPr>
            <w:rFonts w:eastAsia="Times New Roman"/>
            <w:szCs w:val="24"/>
            <w:lang w:eastAsia="en-US"/>
          </w:rPr>
          <w:br/>
          <w:t>ΑΘΑΝΑΣΙΟΥ Χ. , σελ.</w:t>
        </w:r>
        <w:r w:rsidRPr="00336324">
          <w:rPr>
            <w:rFonts w:eastAsia="Times New Roman"/>
            <w:szCs w:val="24"/>
            <w:lang w:eastAsia="en-US"/>
          </w:rPr>
          <w:br/>
          <w:t>ΒΛΑΣΗΣ Κ. , σελ.</w:t>
        </w:r>
        <w:r w:rsidRPr="00336324">
          <w:rPr>
            <w:rFonts w:eastAsia="Times New Roman"/>
            <w:szCs w:val="24"/>
            <w:lang w:eastAsia="en-US"/>
          </w:rPr>
          <w:br/>
          <w:t>ΒΟΡΙΔΗΣ Μ. , σελ.</w:t>
        </w:r>
        <w:r w:rsidRPr="00336324">
          <w:rPr>
            <w:rFonts w:eastAsia="Times New Roman"/>
            <w:szCs w:val="24"/>
            <w:lang w:eastAsia="en-US"/>
          </w:rPr>
          <w:br/>
          <w:t>ΓΕΝΝΗΜΑΤΑ Φ. , σελ.</w:t>
        </w:r>
        <w:r w:rsidRPr="00336324">
          <w:rPr>
            <w:rFonts w:eastAsia="Times New Roman"/>
            <w:szCs w:val="24"/>
            <w:lang w:eastAsia="en-US"/>
          </w:rPr>
          <w:br/>
          <w:t>ΓΕΩΡΓΙΑΔΗΣ Μ. , σελ.</w:t>
        </w:r>
        <w:r w:rsidRPr="00336324">
          <w:rPr>
            <w:rFonts w:eastAsia="Times New Roman"/>
            <w:szCs w:val="24"/>
            <w:lang w:eastAsia="en-US"/>
          </w:rPr>
          <w:br/>
          <w:t>ΔΑΝΕΛΛΗΣ Σ. , σελ.</w:t>
        </w:r>
        <w:r w:rsidRPr="00336324">
          <w:rPr>
            <w:rFonts w:eastAsia="Times New Roman"/>
            <w:szCs w:val="24"/>
            <w:lang w:eastAsia="en-US"/>
          </w:rPr>
          <w:br/>
          <w:t>ΔΕΝΔΙΑΣ Ν. , σελ.</w:t>
        </w:r>
        <w:r w:rsidRPr="00336324">
          <w:rPr>
            <w:rFonts w:eastAsia="Times New Roman"/>
            <w:szCs w:val="24"/>
            <w:lang w:eastAsia="en-US"/>
          </w:rPr>
          <w:br/>
          <w:t>ΘΕΟΔΩΡΑΚΗΣ Σ. , σελ.</w:t>
        </w:r>
        <w:r w:rsidRPr="00336324">
          <w:rPr>
            <w:rFonts w:eastAsia="Times New Roman"/>
            <w:szCs w:val="24"/>
            <w:lang w:eastAsia="en-US"/>
          </w:rPr>
          <w:br/>
          <w:t>ΘΕΟΠΕΦΤΑΤΟΥ Α. , σελ.</w:t>
        </w:r>
        <w:r w:rsidRPr="00336324">
          <w:rPr>
            <w:rFonts w:eastAsia="Times New Roman"/>
            <w:szCs w:val="24"/>
            <w:lang w:eastAsia="en-US"/>
          </w:rPr>
          <w:br/>
          <w:t>ΚΑΜΜΕΝΟΣ Δ. , σελ.</w:t>
        </w:r>
        <w:r w:rsidRPr="00336324">
          <w:rPr>
            <w:rFonts w:eastAsia="Times New Roman"/>
            <w:szCs w:val="24"/>
            <w:lang w:eastAsia="en-US"/>
          </w:rPr>
          <w:br/>
          <w:t>ΚΑΜΜΕΝΟΣ Π. , σελ.</w:t>
        </w:r>
        <w:r w:rsidRPr="00336324">
          <w:rPr>
            <w:rFonts w:eastAsia="Times New Roman"/>
            <w:szCs w:val="24"/>
            <w:lang w:eastAsia="en-US"/>
          </w:rPr>
          <w:br/>
          <w:t>ΚΑΡΑΘΑΝΑΣΟΠΟΥΛΟΣ Ν. , σελ.</w:t>
        </w:r>
        <w:r w:rsidRPr="00336324">
          <w:rPr>
            <w:rFonts w:eastAsia="Times New Roman"/>
            <w:szCs w:val="24"/>
            <w:lang w:eastAsia="en-US"/>
          </w:rPr>
          <w:br/>
          <w:t>ΚΑΡΡΑΣ Γ. , σελ.</w:t>
        </w:r>
        <w:r w:rsidRPr="00336324">
          <w:rPr>
            <w:rFonts w:eastAsia="Times New Roman"/>
            <w:szCs w:val="24"/>
            <w:lang w:eastAsia="en-US"/>
          </w:rPr>
          <w:br/>
          <w:t>ΚΑΣΙΔΙΑΡΗΣ Η. , σελ.</w:t>
        </w:r>
        <w:r w:rsidRPr="00336324">
          <w:rPr>
            <w:rFonts w:eastAsia="Times New Roman"/>
            <w:szCs w:val="24"/>
            <w:lang w:eastAsia="en-US"/>
          </w:rPr>
          <w:br/>
          <w:t>ΚΕΡΑΜΕΩΣ Ν. , σελ.</w:t>
        </w:r>
        <w:r w:rsidRPr="00336324">
          <w:rPr>
            <w:rFonts w:eastAsia="Times New Roman"/>
            <w:szCs w:val="24"/>
            <w:lang w:eastAsia="en-US"/>
          </w:rPr>
          <w:br/>
          <w:t>ΚΟΚΚΑΛΗΣ Β. , σελ.</w:t>
        </w:r>
        <w:r w:rsidRPr="00336324">
          <w:rPr>
            <w:rFonts w:eastAsia="Times New Roman"/>
            <w:szCs w:val="24"/>
            <w:lang w:eastAsia="en-US"/>
          </w:rPr>
          <w:br/>
          <w:t>ΚΟΥΤΣΟΥΚΟΣ Γ. , σελ.</w:t>
        </w:r>
        <w:r w:rsidRPr="00336324">
          <w:rPr>
            <w:rFonts w:eastAsia="Times New Roman"/>
            <w:szCs w:val="24"/>
            <w:lang w:eastAsia="en-US"/>
          </w:rPr>
          <w:br/>
          <w:t>ΚΟΥΤΣΟΥΜΠΑΣ Δ. , σελ.</w:t>
        </w:r>
        <w:r w:rsidRPr="00336324">
          <w:rPr>
            <w:rFonts w:eastAsia="Times New Roman"/>
            <w:szCs w:val="24"/>
            <w:lang w:eastAsia="en-US"/>
          </w:rPr>
          <w:br/>
          <w:t>ΛΑΓΟΣ Ι. , σελ.</w:t>
        </w:r>
        <w:r w:rsidRPr="00336324">
          <w:rPr>
            <w:rFonts w:eastAsia="Times New Roman"/>
            <w:szCs w:val="24"/>
            <w:lang w:eastAsia="en-US"/>
          </w:rPr>
          <w:br/>
          <w:t>ΛΑΠΠΑΣ Σ. , σελ.</w:t>
        </w:r>
        <w:r w:rsidRPr="00336324">
          <w:rPr>
            <w:rFonts w:eastAsia="Times New Roman"/>
            <w:szCs w:val="24"/>
            <w:lang w:eastAsia="en-US"/>
          </w:rPr>
          <w:br/>
          <w:t>ΛΕΒΕΝΤΗΣ Β. , σελ.</w:t>
        </w:r>
        <w:r w:rsidRPr="00336324">
          <w:rPr>
            <w:rFonts w:eastAsia="Times New Roman"/>
            <w:szCs w:val="24"/>
            <w:lang w:eastAsia="en-US"/>
          </w:rPr>
          <w:br/>
          <w:t>ΛΟΒΕΡΔΟΣ Α. , σελ.</w:t>
        </w:r>
        <w:r w:rsidRPr="00336324">
          <w:rPr>
            <w:rFonts w:eastAsia="Times New Roman"/>
            <w:szCs w:val="24"/>
            <w:lang w:eastAsia="en-US"/>
          </w:rPr>
          <w:br/>
          <w:t>ΛΥΚΟΥΔΗΣ Σ. , σελ.</w:t>
        </w:r>
        <w:r w:rsidRPr="00336324">
          <w:rPr>
            <w:rFonts w:eastAsia="Times New Roman"/>
            <w:szCs w:val="24"/>
            <w:lang w:eastAsia="en-US"/>
          </w:rPr>
          <w:br/>
          <w:t>ΜΕΓΑΛΟΜΥΣΤΑΚΑΣ Α. , σελ.</w:t>
        </w:r>
        <w:r w:rsidRPr="00336324">
          <w:rPr>
            <w:rFonts w:eastAsia="Times New Roman"/>
            <w:szCs w:val="24"/>
            <w:lang w:eastAsia="en-US"/>
          </w:rPr>
          <w:br/>
          <w:t>ΜΗΤΣΟΤΑΚΗΣ Κ. , σελ.</w:t>
        </w:r>
        <w:r w:rsidRPr="00336324">
          <w:rPr>
            <w:rFonts w:eastAsia="Times New Roman"/>
            <w:szCs w:val="24"/>
            <w:lang w:eastAsia="en-US"/>
          </w:rPr>
          <w:br/>
          <w:t>ΜΙΧΑΛΟΛΙΑΚΟΣ Ν. , σελ.</w:t>
        </w:r>
        <w:r w:rsidRPr="00336324">
          <w:rPr>
            <w:rFonts w:eastAsia="Times New Roman"/>
            <w:szCs w:val="24"/>
            <w:lang w:eastAsia="en-US"/>
          </w:rPr>
          <w:br/>
          <w:t>ΜΠΑΛΑΟΥΡΑΣ Γ. , σελ.</w:t>
        </w:r>
        <w:r w:rsidRPr="00336324">
          <w:rPr>
            <w:rFonts w:eastAsia="Times New Roman"/>
            <w:szCs w:val="24"/>
            <w:lang w:eastAsia="en-US"/>
          </w:rPr>
          <w:br/>
          <w:t>ΜΠΑΡΓΙΩΤΑΣ Κ. , σελ.</w:t>
        </w:r>
        <w:r w:rsidRPr="00336324">
          <w:rPr>
            <w:rFonts w:eastAsia="Times New Roman"/>
            <w:szCs w:val="24"/>
            <w:lang w:eastAsia="en-US"/>
          </w:rPr>
          <w:br/>
          <w:t>ΝΙΚΟΛΟΠΟΥΛΟΣ Ν. , σελ.</w:t>
        </w:r>
        <w:r w:rsidRPr="00336324">
          <w:rPr>
            <w:rFonts w:eastAsia="Times New Roman"/>
            <w:szCs w:val="24"/>
            <w:lang w:eastAsia="en-US"/>
          </w:rPr>
          <w:br/>
          <w:t>ΠΑΝΑΓΟΥΛΗΣ Ε. , σελ.</w:t>
        </w:r>
        <w:r w:rsidRPr="00336324">
          <w:rPr>
            <w:rFonts w:eastAsia="Times New Roman"/>
            <w:szCs w:val="24"/>
            <w:lang w:eastAsia="en-US"/>
          </w:rPr>
          <w:br/>
          <w:t>ΠΑΠΑΘΕΟΔΩΡΟΥ Θ. , σελ.</w:t>
        </w:r>
        <w:r w:rsidRPr="00336324">
          <w:rPr>
            <w:rFonts w:eastAsia="Times New Roman"/>
            <w:szCs w:val="24"/>
            <w:lang w:eastAsia="en-US"/>
          </w:rPr>
          <w:br/>
          <w:t>ΠΑΠΠΑΣ Ν. , σελ.</w:t>
        </w:r>
        <w:r w:rsidRPr="00336324">
          <w:rPr>
            <w:rFonts w:eastAsia="Times New Roman"/>
            <w:szCs w:val="24"/>
            <w:lang w:eastAsia="en-US"/>
          </w:rPr>
          <w:br/>
          <w:t>ΠΑΠΠΑΣ Χ. , σελ.</w:t>
        </w:r>
        <w:r w:rsidRPr="00336324">
          <w:rPr>
            <w:rFonts w:eastAsia="Times New Roman"/>
            <w:szCs w:val="24"/>
            <w:lang w:eastAsia="en-US"/>
          </w:rPr>
          <w:br/>
          <w:t>ΠΑΡΑΣΚΕΥΟΠΟΥΛΟΣ Ν. , σελ.</w:t>
        </w:r>
        <w:r w:rsidRPr="00336324">
          <w:rPr>
            <w:rFonts w:eastAsia="Times New Roman"/>
            <w:szCs w:val="24"/>
            <w:lang w:eastAsia="en-US"/>
          </w:rPr>
          <w:br/>
          <w:t>ΤΖΑΒΑΡΑΣ Κ. , σελ.</w:t>
        </w:r>
        <w:r w:rsidRPr="00336324">
          <w:rPr>
            <w:rFonts w:eastAsia="Times New Roman"/>
            <w:szCs w:val="24"/>
            <w:lang w:eastAsia="en-US"/>
          </w:rPr>
          <w:br/>
          <w:t>ΤΖΑΜΑΚΛΗΣ Χ. , σελ.</w:t>
        </w:r>
        <w:r w:rsidRPr="00336324">
          <w:rPr>
            <w:rFonts w:eastAsia="Times New Roman"/>
            <w:szCs w:val="24"/>
            <w:lang w:eastAsia="en-US"/>
          </w:rPr>
          <w:br/>
          <w:t>ΤΡΙΑΝΤΑΦΥΛΛΙΔΗΣ Α. , σελ.</w:t>
        </w:r>
        <w:r w:rsidRPr="00336324">
          <w:rPr>
            <w:rFonts w:eastAsia="Times New Roman"/>
            <w:szCs w:val="24"/>
            <w:lang w:eastAsia="en-US"/>
          </w:rPr>
          <w:br/>
          <w:t>ΤΣΙΠΡΑΣ Α. , σελ.</w:t>
        </w:r>
        <w:r w:rsidRPr="00336324">
          <w:rPr>
            <w:rFonts w:eastAsia="Times New Roman"/>
            <w:szCs w:val="24"/>
            <w:lang w:eastAsia="en-US"/>
          </w:rPr>
          <w:br/>
          <w:t>ΦΑΜΕΛΛΟΣ Σ. , σελ.</w:t>
        </w:r>
        <w:r w:rsidRPr="00336324">
          <w:rPr>
            <w:rFonts w:eastAsia="Times New Roman"/>
            <w:szCs w:val="24"/>
            <w:lang w:eastAsia="en-US"/>
          </w:rPr>
          <w:br/>
        </w:r>
        <w:r w:rsidRPr="00336324">
          <w:rPr>
            <w:rFonts w:eastAsia="Times New Roman"/>
            <w:szCs w:val="24"/>
            <w:lang w:eastAsia="en-US"/>
          </w:rPr>
          <w:br/>
          <w:t>Β. Επί διαδικαστικού θέματος:</w:t>
        </w:r>
        <w:r w:rsidRPr="00336324">
          <w:rPr>
            <w:rFonts w:eastAsia="Times New Roman"/>
            <w:szCs w:val="24"/>
            <w:lang w:eastAsia="en-US"/>
          </w:rPr>
          <w:br/>
          <w:t>ΑΡΒΑΝΙΤΙΔΗΣ Γ. , σελ.</w:t>
        </w:r>
        <w:r w:rsidRPr="00336324">
          <w:rPr>
            <w:rFonts w:eastAsia="Times New Roman"/>
            <w:szCs w:val="24"/>
            <w:lang w:eastAsia="en-US"/>
          </w:rPr>
          <w:br/>
          <w:t>ΒΟΥΤΣΗΣ Ν. , σελ.</w:t>
        </w:r>
        <w:r w:rsidRPr="00336324">
          <w:rPr>
            <w:rFonts w:eastAsia="Times New Roman"/>
            <w:szCs w:val="24"/>
            <w:lang w:eastAsia="en-US"/>
          </w:rPr>
          <w:br/>
          <w:t>ΓΙΑΚΟΥΜΑΤΟΣ Γ. , σελ.</w:t>
        </w:r>
        <w:r w:rsidRPr="00336324">
          <w:rPr>
            <w:rFonts w:eastAsia="Times New Roman"/>
            <w:szCs w:val="24"/>
            <w:lang w:eastAsia="en-US"/>
          </w:rPr>
          <w:br/>
          <w:t>ΔΕΝΔΙΑΣ Ν. , σελ.</w:t>
        </w:r>
        <w:r w:rsidRPr="00336324">
          <w:rPr>
            <w:rFonts w:eastAsia="Times New Roman"/>
            <w:szCs w:val="24"/>
            <w:lang w:eastAsia="en-US"/>
          </w:rPr>
          <w:br/>
          <w:t>ΚΕΓΚΕΡΟΓΛΟΥ Β. , σελ.</w:t>
        </w:r>
        <w:r w:rsidRPr="00336324">
          <w:rPr>
            <w:rFonts w:eastAsia="Times New Roman"/>
            <w:szCs w:val="24"/>
            <w:lang w:eastAsia="en-US"/>
          </w:rPr>
          <w:br/>
          <w:t>ΚΙΚΙΛΙΑΣ Β. , σελ.</w:t>
        </w:r>
        <w:r w:rsidRPr="00336324">
          <w:rPr>
            <w:rFonts w:eastAsia="Times New Roman"/>
            <w:szCs w:val="24"/>
            <w:lang w:eastAsia="en-US"/>
          </w:rPr>
          <w:br/>
          <w:t>ΚΟΤΖΙΑΣ Ν. , σελ.</w:t>
        </w:r>
        <w:r w:rsidRPr="00336324">
          <w:rPr>
            <w:rFonts w:eastAsia="Times New Roman"/>
            <w:szCs w:val="24"/>
            <w:lang w:eastAsia="en-US"/>
          </w:rPr>
          <w:br/>
          <w:t>ΚΟΥΡΑΚΗΣ Α. , σελ.</w:t>
        </w:r>
        <w:r w:rsidRPr="00336324">
          <w:rPr>
            <w:rFonts w:eastAsia="Times New Roman"/>
            <w:szCs w:val="24"/>
            <w:lang w:eastAsia="en-US"/>
          </w:rPr>
          <w:br/>
          <w:t>ΚΟΥΤΣΟΥΚΟΣ Γ. , σελ.</w:t>
        </w:r>
        <w:r w:rsidRPr="00336324">
          <w:rPr>
            <w:rFonts w:eastAsia="Times New Roman"/>
            <w:szCs w:val="24"/>
            <w:lang w:eastAsia="en-US"/>
          </w:rPr>
          <w:br/>
          <w:t>ΚΩΝΣΤΑΝΤΙΝΕΑΣ Π. , σελ.</w:t>
        </w:r>
        <w:r w:rsidRPr="00336324">
          <w:rPr>
            <w:rFonts w:eastAsia="Times New Roman"/>
            <w:szCs w:val="24"/>
            <w:lang w:eastAsia="en-US"/>
          </w:rPr>
          <w:br/>
          <w:t>ΜΠΟΥΡΑΣ Α. , σελ.</w:t>
        </w:r>
        <w:r w:rsidRPr="00336324">
          <w:rPr>
            <w:rFonts w:eastAsia="Times New Roman"/>
            <w:szCs w:val="24"/>
            <w:lang w:eastAsia="en-US"/>
          </w:rPr>
          <w:br/>
          <w:t>ΠΑΠΠΑΣ Χ. , σελ.</w:t>
        </w:r>
        <w:r w:rsidRPr="00336324">
          <w:rPr>
            <w:rFonts w:eastAsia="Times New Roman"/>
            <w:szCs w:val="24"/>
            <w:lang w:eastAsia="en-US"/>
          </w:rPr>
          <w:br/>
          <w:t>ΧΡΙΣΤΟΔΟΥΛΟΠΟΥΛΟΥ Α. , σελ.</w:t>
        </w:r>
        <w:r w:rsidRPr="00336324">
          <w:rPr>
            <w:rFonts w:eastAsia="Times New Roman"/>
            <w:szCs w:val="24"/>
            <w:lang w:eastAsia="en-US"/>
          </w:rPr>
          <w:br/>
        </w:r>
        <w:r w:rsidRPr="00336324">
          <w:rPr>
            <w:rFonts w:eastAsia="Times New Roman"/>
            <w:szCs w:val="24"/>
            <w:lang w:eastAsia="en-US"/>
          </w:rPr>
          <w:br/>
          <w:t>Γ. ΠΑΡΕΜΒΑΣΕΙΣ:</w:t>
        </w:r>
        <w:r w:rsidRPr="00336324">
          <w:rPr>
            <w:rFonts w:eastAsia="Times New Roman"/>
            <w:szCs w:val="24"/>
            <w:lang w:eastAsia="en-US"/>
          </w:rPr>
          <w:br/>
          <w:t>ΑΜΥΡΑΣ Γ. , σελ.</w:t>
        </w:r>
        <w:r w:rsidRPr="00336324">
          <w:rPr>
            <w:rFonts w:eastAsia="Times New Roman"/>
            <w:szCs w:val="24"/>
            <w:lang w:eastAsia="en-US"/>
          </w:rPr>
          <w:br/>
          <w:t>ΒΟΥΤΣΗΣ Ν. , σελ.</w:t>
        </w:r>
        <w:r w:rsidRPr="00336324">
          <w:rPr>
            <w:rFonts w:eastAsia="Times New Roman"/>
            <w:szCs w:val="24"/>
            <w:lang w:eastAsia="en-US"/>
          </w:rPr>
          <w:br/>
          <w:t>ΚΑΡΑΣΑΡΛΙΔΟΥ Ε. , σελ.</w:t>
        </w:r>
        <w:r w:rsidRPr="00336324">
          <w:rPr>
            <w:rFonts w:eastAsia="Times New Roman"/>
            <w:szCs w:val="24"/>
            <w:lang w:eastAsia="en-US"/>
          </w:rPr>
          <w:br/>
          <w:t>ΚΕΓΚΕΡΟΓΛΟΥ Β. , σελ.</w:t>
        </w:r>
        <w:r w:rsidRPr="00336324">
          <w:rPr>
            <w:rFonts w:eastAsia="Times New Roman"/>
            <w:szCs w:val="24"/>
            <w:lang w:eastAsia="en-US"/>
          </w:rPr>
          <w:br/>
          <w:t>ΚΕΡΑΜΕΩΣ Ν. , σελ.</w:t>
        </w:r>
        <w:r w:rsidRPr="00336324">
          <w:rPr>
            <w:rFonts w:eastAsia="Times New Roman"/>
            <w:szCs w:val="24"/>
            <w:lang w:eastAsia="en-US"/>
          </w:rPr>
          <w:br/>
          <w:t>ΜΑΝΤΑΣ Χ. , σελ.</w:t>
        </w:r>
        <w:r w:rsidRPr="00336324">
          <w:rPr>
            <w:rFonts w:eastAsia="Times New Roman"/>
            <w:szCs w:val="24"/>
            <w:lang w:eastAsia="en-US"/>
          </w:rPr>
          <w:br/>
          <w:t>ΜΑΥΡΩΤΑΣ Γ. , σελ.</w:t>
        </w:r>
        <w:r w:rsidRPr="00336324">
          <w:rPr>
            <w:rFonts w:eastAsia="Times New Roman"/>
            <w:szCs w:val="24"/>
            <w:lang w:eastAsia="en-US"/>
          </w:rPr>
          <w:br/>
          <w:t>ΜΠΑΚΟΓΙΑΝΝΗ Θ. , σελ.</w:t>
        </w:r>
        <w:r w:rsidRPr="00336324">
          <w:rPr>
            <w:rFonts w:eastAsia="Times New Roman"/>
            <w:szCs w:val="24"/>
            <w:lang w:eastAsia="en-US"/>
          </w:rPr>
          <w:br/>
          <w:t>ΠΑΝΤΖΑΣ Γ. , σελ.</w:t>
        </w:r>
        <w:r w:rsidRPr="00336324">
          <w:rPr>
            <w:rFonts w:eastAsia="Times New Roman"/>
            <w:szCs w:val="24"/>
            <w:lang w:eastAsia="en-US"/>
          </w:rPr>
          <w:br/>
          <w:t>ΤΡΙΑΝΤΑΦΥΛΛΙΔΗΣ Α. , σελ.</w:t>
        </w:r>
        <w:r w:rsidRPr="00336324">
          <w:rPr>
            <w:rFonts w:eastAsia="Times New Roman"/>
            <w:szCs w:val="24"/>
            <w:lang w:eastAsia="en-US"/>
          </w:rPr>
          <w:br/>
          <w:t>ΤΣΙΑΡΑΣ Κ. , σελ.</w:t>
        </w:r>
        <w:r w:rsidRPr="00336324">
          <w:rPr>
            <w:rFonts w:eastAsia="Times New Roman"/>
            <w:szCs w:val="24"/>
            <w:lang w:eastAsia="en-US"/>
          </w:rPr>
          <w:br/>
          <w:t>ΦΛΑΜΠΟΥΡΑΡΗΣ Α. , σελ.</w:t>
        </w:r>
        <w:r w:rsidRPr="00336324">
          <w:rPr>
            <w:rFonts w:eastAsia="Times New Roman"/>
            <w:szCs w:val="24"/>
            <w:lang w:eastAsia="en-US"/>
          </w:rPr>
          <w:br/>
        </w:r>
        <w:bookmarkStart w:id="39" w:name="_GoBack"/>
        <w:bookmarkEnd w:id="39"/>
      </w:ins>
    </w:p>
    <w:p w14:paraId="6FD028D4" w14:textId="77777777" w:rsidR="00BA6D65" w:rsidRDefault="00336324">
      <w:pPr>
        <w:spacing w:line="600" w:lineRule="auto"/>
        <w:ind w:firstLine="720"/>
        <w:jc w:val="center"/>
        <w:rPr>
          <w:rFonts w:eastAsia="Times New Roman"/>
          <w:szCs w:val="24"/>
        </w:rPr>
      </w:pPr>
      <w:r>
        <w:rPr>
          <w:rFonts w:eastAsia="Times New Roman"/>
          <w:szCs w:val="24"/>
        </w:rPr>
        <w:t>ΠΡΑΚΤΙΚΑ ΒΟΥΛΗΣ</w:t>
      </w:r>
    </w:p>
    <w:p w14:paraId="6FD028D5" w14:textId="77777777" w:rsidR="00BA6D65" w:rsidRDefault="00336324">
      <w:pPr>
        <w:spacing w:line="600" w:lineRule="auto"/>
        <w:ind w:firstLine="720"/>
        <w:jc w:val="center"/>
        <w:rPr>
          <w:rFonts w:eastAsia="Times New Roman"/>
          <w:szCs w:val="24"/>
        </w:rPr>
      </w:pPr>
      <w:r>
        <w:rPr>
          <w:rFonts w:eastAsia="Times New Roman"/>
          <w:szCs w:val="24"/>
        </w:rPr>
        <w:t xml:space="preserve">ΙΖ΄ ΠΕΡΙΟΔΟΣ </w:t>
      </w:r>
    </w:p>
    <w:p w14:paraId="6FD028D6" w14:textId="77777777" w:rsidR="00BA6D65" w:rsidRDefault="003363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FD028D7" w14:textId="77777777" w:rsidR="00BA6D65" w:rsidRDefault="00336324">
      <w:pPr>
        <w:spacing w:line="600" w:lineRule="auto"/>
        <w:ind w:firstLine="720"/>
        <w:jc w:val="center"/>
        <w:rPr>
          <w:rFonts w:eastAsia="Times New Roman"/>
          <w:szCs w:val="24"/>
        </w:rPr>
      </w:pPr>
      <w:r>
        <w:rPr>
          <w:rFonts w:eastAsia="Times New Roman"/>
          <w:szCs w:val="24"/>
        </w:rPr>
        <w:t>ΣΥΝΟΔΟΣ Α΄</w:t>
      </w:r>
    </w:p>
    <w:p w14:paraId="6FD028D8" w14:textId="77777777" w:rsidR="00BA6D65" w:rsidRDefault="00336324">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w:t>
      </w:r>
      <w:r>
        <w:rPr>
          <w:rFonts w:eastAsia="Times New Roman"/>
          <w:szCs w:val="24"/>
        </w:rPr>
        <w:t>Θ΄</w:t>
      </w:r>
    </w:p>
    <w:p w14:paraId="6FD028D9" w14:textId="77777777" w:rsidR="00BA6D65" w:rsidRDefault="00336324">
      <w:pPr>
        <w:spacing w:line="600" w:lineRule="auto"/>
        <w:ind w:firstLine="720"/>
        <w:jc w:val="center"/>
        <w:rPr>
          <w:rFonts w:eastAsia="Times New Roman"/>
          <w:szCs w:val="24"/>
        </w:rPr>
      </w:pPr>
      <w:r>
        <w:rPr>
          <w:rFonts w:eastAsia="Times New Roman"/>
          <w:szCs w:val="24"/>
        </w:rPr>
        <w:t>Παρασκευή 15 Απριλίου 2016</w:t>
      </w:r>
    </w:p>
    <w:p w14:paraId="6FD028DA" w14:textId="77777777" w:rsidR="00BA6D65" w:rsidRDefault="00BA6D65">
      <w:pPr>
        <w:spacing w:line="600" w:lineRule="auto"/>
        <w:ind w:firstLine="720"/>
        <w:jc w:val="both"/>
        <w:rPr>
          <w:rFonts w:eastAsia="Times New Roman"/>
          <w:szCs w:val="24"/>
        </w:rPr>
      </w:pPr>
    </w:p>
    <w:p w14:paraId="6FD028DB" w14:textId="77777777" w:rsidR="00BA6D65" w:rsidRDefault="00336324">
      <w:pPr>
        <w:spacing w:line="600" w:lineRule="auto"/>
        <w:ind w:firstLine="720"/>
        <w:jc w:val="both"/>
        <w:rPr>
          <w:rFonts w:eastAsia="Times New Roman"/>
          <w:szCs w:val="24"/>
        </w:rPr>
      </w:pPr>
      <w:r>
        <w:rPr>
          <w:rFonts w:eastAsia="Times New Roman"/>
          <w:szCs w:val="24"/>
        </w:rPr>
        <w:t xml:space="preserve">Αθήνα, σήμερα στις 15 Απριλίου 2016, ημέρα Παρασκευή και ώρα 10.08΄ συνήλθε στην Αίθουσα των συνεδριάσεων του </w:t>
      </w:r>
      <w:r>
        <w:rPr>
          <w:rFonts w:eastAsia="Times New Roman"/>
          <w:szCs w:val="24"/>
        </w:rPr>
        <w:t xml:space="preserve">Βουλευτηρίου η Βουλή σε ολομέλεια για να συνεδριάσει υπό την προεδρία της Γ΄ Αντιπροέδρου αυτής κ. </w:t>
      </w:r>
      <w:r w:rsidRPr="00204564">
        <w:rPr>
          <w:rFonts w:eastAsia="Times New Roman"/>
          <w:b/>
          <w:szCs w:val="24"/>
        </w:rPr>
        <w:t>ΑΝΑΣΤΑΣΙΑΣ</w:t>
      </w:r>
      <w:r>
        <w:rPr>
          <w:rFonts w:eastAsia="Times New Roman"/>
          <w:szCs w:val="24"/>
        </w:rPr>
        <w:t xml:space="preserve"> </w:t>
      </w:r>
      <w:r w:rsidRPr="00204564">
        <w:rPr>
          <w:rFonts w:eastAsia="Times New Roman"/>
          <w:b/>
          <w:szCs w:val="24"/>
        </w:rPr>
        <w:t>ΧΡΙΣΤΟΔΟΥΛΟΠΟΥΛΟΥ.</w:t>
      </w:r>
    </w:p>
    <w:p w14:paraId="6FD028DC" w14:textId="77777777" w:rsidR="00BA6D65" w:rsidRDefault="00336324">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6FD028DD" w14:textId="77777777" w:rsidR="00BA6D65" w:rsidRDefault="00336324">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w:t>
      </w:r>
    </w:p>
    <w:p w14:paraId="6FD028DE" w14:textId="77777777" w:rsidR="00BA6D65" w:rsidRDefault="00336324">
      <w:pPr>
        <w:spacing w:line="600" w:lineRule="auto"/>
        <w:ind w:firstLine="720"/>
        <w:jc w:val="center"/>
        <w:rPr>
          <w:rFonts w:eastAsia="Times New Roman" w:cs="Times New Roman"/>
          <w:b/>
          <w:szCs w:val="24"/>
        </w:rPr>
      </w:pPr>
      <w:r>
        <w:rPr>
          <w:rFonts w:eastAsia="Times New Roman" w:cs="Times New Roman"/>
          <w:b/>
          <w:szCs w:val="24"/>
        </w:rPr>
        <w:t>ΕΙΔΙΚΗ ΗΜΕΡΗΣ</w:t>
      </w:r>
      <w:r>
        <w:rPr>
          <w:rFonts w:eastAsia="Times New Roman" w:cs="Times New Roman"/>
          <w:b/>
          <w:szCs w:val="24"/>
        </w:rPr>
        <w:t xml:space="preserve">ΙΑ ΔΙΑΤΑΞΗ </w:t>
      </w:r>
    </w:p>
    <w:p w14:paraId="6FD028D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Συζήτηση και λήψη απόφασης, σύμφωνα με τα άρθρα 68 παράγραφος 2 του Συντάγματος και 144 επόμενα του Κανονισμού της Βουλής, επί της προτάσεως που κατέθεσαν ο Πρωθυπουργός και Πρόεδρος της Κοινοβουλευτικής Ομάδας του Συνασπισμού Ριζοσπαστικής Αρι</w:t>
      </w:r>
      <w:r>
        <w:rPr>
          <w:rFonts w:eastAsia="Times New Roman" w:cs="Times New Roman"/>
          <w:szCs w:val="24"/>
        </w:rPr>
        <w:t xml:space="preserve">στεράς κ. Αλέξης Τσίπρας και οι Βουλευτές του κόμματός του και ο Πρόεδρος της Κοινοβουλευτικής Ομάδας των Ανεξαρτήτων Ελλήνων κ. </w:t>
      </w:r>
      <w:r>
        <w:rPr>
          <w:rFonts w:eastAsia="Times New Roman" w:cs="Times New Roman"/>
          <w:szCs w:val="24"/>
        </w:rPr>
        <w:t>Πάνος</w:t>
      </w:r>
      <w:r>
        <w:rPr>
          <w:rFonts w:eastAsia="Times New Roman" w:cs="Times New Roman"/>
          <w:szCs w:val="24"/>
        </w:rPr>
        <w:t xml:space="preserve"> Καμμένος και οι Βουλευτές του κόμματός του, για σύσταση Εξεταστικής Επιτροπής, σχετικά με τη διερεύνηση της νομιμότητας τ</w:t>
      </w:r>
      <w:r>
        <w:rPr>
          <w:rFonts w:eastAsia="Times New Roman" w:cs="Times New Roman"/>
          <w:szCs w:val="24"/>
        </w:rPr>
        <w:t>ης δανειοδότησης των πολιτικών κομμάτων καθώς και των ιδιοκτητριών εταιρειών μέσων μαζικής ενημέρωσης από τα τραπεζικά ιδρύματα της χώρας.</w:t>
      </w:r>
    </w:p>
    <w:p w14:paraId="6FD028E0" w14:textId="77777777" w:rsidR="00BA6D65" w:rsidRDefault="00336324">
      <w:pPr>
        <w:spacing w:line="600" w:lineRule="auto"/>
        <w:ind w:firstLine="720"/>
        <w:jc w:val="both"/>
        <w:rPr>
          <w:rFonts w:eastAsia="Times New Roman"/>
          <w:bCs/>
          <w:szCs w:val="24"/>
        </w:rPr>
      </w:pPr>
      <w:r>
        <w:rPr>
          <w:rFonts w:eastAsia="Times New Roman"/>
          <w:bCs/>
          <w:szCs w:val="24"/>
        </w:rPr>
        <w:lastRenderedPageBreak/>
        <w:t xml:space="preserve">Η συζήτηση επί της προτάσεως για σύσταση </w:t>
      </w:r>
      <w:r>
        <w:rPr>
          <w:rFonts w:eastAsia="Times New Roman"/>
          <w:bCs/>
          <w:szCs w:val="24"/>
        </w:rPr>
        <w:t>εξεταστικής επιτροπής</w:t>
      </w:r>
      <w:r>
        <w:rPr>
          <w:rFonts w:eastAsia="Times New Roman"/>
          <w:bCs/>
          <w:szCs w:val="24"/>
        </w:rPr>
        <w:t xml:space="preserve"> διεξάγεται σύμφωνα με τις διατάξεις του άρθρου 144 και</w:t>
      </w:r>
      <w:r>
        <w:rPr>
          <w:rFonts w:eastAsia="Times New Roman"/>
          <w:bCs/>
          <w:szCs w:val="24"/>
        </w:rPr>
        <w:t xml:space="preserve"> με ανάλογη εφαρμογή του άρθρου 137 παράγραφος 2 του Κανονισμού της Βουλής. </w:t>
      </w:r>
    </w:p>
    <w:p w14:paraId="6FD028E1" w14:textId="77777777" w:rsidR="00BA6D65" w:rsidRDefault="00336324">
      <w:pPr>
        <w:spacing w:line="600" w:lineRule="auto"/>
        <w:ind w:firstLine="720"/>
        <w:jc w:val="both"/>
        <w:rPr>
          <w:rFonts w:eastAsia="Times New Roman"/>
          <w:bCs/>
          <w:szCs w:val="24"/>
        </w:rPr>
      </w:pPr>
      <w:r>
        <w:rPr>
          <w:rFonts w:eastAsia="Times New Roman"/>
          <w:bCs/>
          <w:szCs w:val="24"/>
        </w:rPr>
        <w:t xml:space="preserve">Ειδικότερα, ως προς την οργάνωση της συζήτησης, θα πρότεινα η διαδικασία να αρχίσει με έναν πρώτο κύκλο οκτώ κατά προτεραιότητα ομιλητών, έναν από κάθε Κοινοβουλευτική Ομάδα. </w:t>
      </w:r>
    </w:p>
    <w:p w14:paraId="6FD028E2" w14:textId="77777777" w:rsidR="00BA6D65" w:rsidRDefault="00336324">
      <w:pPr>
        <w:spacing w:line="600" w:lineRule="auto"/>
        <w:ind w:firstLine="720"/>
        <w:jc w:val="both"/>
        <w:rPr>
          <w:rFonts w:eastAsia="Times New Roman" w:cs="Times New Roman"/>
          <w:szCs w:val="24"/>
        </w:rPr>
      </w:pPr>
      <w:r>
        <w:rPr>
          <w:rFonts w:eastAsia="Times New Roman"/>
          <w:bCs/>
          <w:szCs w:val="24"/>
        </w:rPr>
        <w:t>Πρώ</w:t>
      </w:r>
      <w:r>
        <w:rPr>
          <w:rFonts w:eastAsia="Times New Roman"/>
          <w:bCs/>
          <w:szCs w:val="24"/>
        </w:rPr>
        <w:t>τος θα λάβει τον λόγο ο Βουλευτής της Κοινοβουλευτικής Ομάδας του ΣΥΡΙ</w:t>
      </w:r>
      <w:r>
        <w:rPr>
          <w:rFonts w:eastAsia="Times New Roman" w:cs="Times New Roman"/>
          <w:szCs w:val="24"/>
        </w:rPr>
        <w:t xml:space="preserve">ΖΑ και δεύτερος ο Βουλευτής της Κοινοβουλευτικής Ομάδας των Ανεξαρτήτων Ελλήνων που έχουν καταθέσει και την πρόταση για τη σύσταση της </w:t>
      </w:r>
      <w:r>
        <w:rPr>
          <w:rFonts w:eastAsia="Times New Roman" w:cs="Times New Roman"/>
          <w:szCs w:val="24"/>
        </w:rPr>
        <w:t>εξεταστικής επιτροπής</w:t>
      </w:r>
      <w:r>
        <w:rPr>
          <w:rFonts w:eastAsia="Times New Roman" w:cs="Times New Roman"/>
          <w:szCs w:val="24"/>
        </w:rPr>
        <w:t>, σύμφωνα με τα άρθρα 144 παρά</w:t>
      </w:r>
      <w:r>
        <w:rPr>
          <w:rFonts w:eastAsia="Times New Roman" w:cs="Times New Roman"/>
          <w:szCs w:val="24"/>
        </w:rPr>
        <w:t xml:space="preserve">γραφος 4 του Κανονισμού της Βουλής. </w:t>
      </w:r>
    </w:p>
    <w:p w14:paraId="6FD028E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Κάθε Βουλευτής θα λαμβάνει τον λόγο για δέκα λεπτά χωρίς δικαίωμα δευτερολογίας. Επίσης, τα κόμματα έχουν ήδη υποβάλει καταστάσεις ομιλητών και έχει καταρτιστεί από την υπηρεσία ενιαίος κατάλογος </w:t>
      </w:r>
      <w:r>
        <w:rPr>
          <w:rFonts w:eastAsia="Times New Roman" w:cs="Times New Roman"/>
          <w:szCs w:val="24"/>
        </w:rPr>
        <w:lastRenderedPageBreak/>
        <w:t>με εναλλαγή ομιλητών κα</w:t>
      </w:r>
      <w:r>
        <w:rPr>
          <w:rFonts w:eastAsia="Times New Roman" w:cs="Times New Roman"/>
          <w:szCs w:val="24"/>
        </w:rPr>
        <w:t>τ’ αναλογία της κοινοβουλευτικής δύναμης των κομμάτων, όπως έχει εφαρμοστεί με κοινοβουλευτική πρακτική και κατά το παρελθόν.</w:t>
      </w:r>
    </w:p>
    <w:p w14:paraId="6FD028E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Ο χρόνος ομιλίας των Προέδρων των Κοινοβουλευτικών Ομάδων θα είναι οριζόμενος από το άρθρο 97 του Κανονισμού της Βουλής, δηλαδή ο </w:t>
      </w:r>
      <w:r>
        <w:rPr>
          <w:rFonts w:eastAsia="Times New Roman" w:cs="Times New Roman"/>
          <w:szCs w:val="24"/>
        </w:rPr>
        <w:t>Πρωθυπουργός και ο Αρχηγός της Αξιωματικής Αντιπολίτευσης θα λάβουν τον λόγο για είκοσι λεπτά και οι λοιποί Αρχηγοί των κομμάτων για δεκαπέντε λεπτά. Οι Υπουργοί προτείνω να μιλήσουν για δώδεκα λεπτά της ώρας, οι Κοινοβουλευτικοί Εκπρόσωποι για οκτώ λεπτά,</w:t>
      </w:r>
      <w:r>
        <w:rPr>
          <w:rFonts w:eastAsia="Times New Roman" w:cs="Times New Roman"/>
          <w:szCs w:val="24"/>
        </w:rPr>
        <w:t xml:space="preserve"> εφόσον όμως προηγηθεί ομιλία του Προέδρου της Κοινοβουλευτικής τους Ομάδας θα μιλήσουν για τέσσερα λεπτά.</w:t>
      </w:r>
    </w:p>
    <w:p w14:paraId="6FD028E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αυτή η πρόταση;</w:t>
      </w:r>
    </w:p>
    <w:p w14:paraId="6FD028E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FD028E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έχω την τιμή να σας ανακοινώσω τους οκτώ πρώτους ομιλητές, όπως τα κόμματα τους έχουν υποδείξει. Είναι ο Βουλευτής κ. Σπυρίδων</w:t>
      </w:r>
      <w:r>
        <w:rPr>
          <w:rFonts w:eastAsia="Times New Roman" w:cs="Times New Roman"/>
          <w:szCs w:val="24"/>
        </w:rPr>
        <w:t>ας</w:t>
      </w:r>
      <w:r>
        <w:rPr>
          <w:rFonts w:eastAsia="Times New Roman" w:cs="Times New Roman"/>
          <w:szCs w:val="24"/>
        </w:rPr>
        <w:t xml:space="preserve"> Λάππας από τον Συνασπισμό Ριζοσπαστικής Αριστεράς, ο Βουλευτής κ. Δημήτρης Καμμένος από τους Ανεξάρτητους Έλληνες, η Βουλευτής</w:t>
      </w:r>
      <w:r>
        <w:rPr>
          <w:rFonts w:eastAsia="Times New Roman" w:cs="Times New Roman"/>
          <w:szCs w:val="24"/>
        </w:rPr>
        <w:t xml:space="preserve"> κ. Νίκη Κεραμέως από τη Νέα Δημοκρατία, ο Βουλευτής κ. Ηλίας Κασιδιάρης από τον Λαϊκό Σύνδεσμο-Χρυσή Αυγή, ο Βουλευτής κ. Ιωάννης Κουτσούκος από τη Δημοκρατική Συμπαράταξη ΠΑΣΟΚ-ΔΗΜΑΡ, ο Βουλευτής κ. Νικόλαος Καραθανασόπουλος από το Κομμουνιστικό Κόμμα </w:t>
      </w:r>
      <w:r>
        <w:rPr>
          <w:rFonts w:eastAsia="Times New Roman" w:cs="Times New Roman"/>
          <w:szCs w:val="24"/>
        </w:rPr>
        <w:t>Ελ</w:t>
      </w:r>
      <w:r>
        <w:rPr>
          <w:rFonts w:eastAsia="Times New Roman" w:cs="Times New Roman"/>
          <w:szCs w:val="24"/>
        </w:rPr>
        <w:t>λάδας</w:t>
      </w:r>
      <w:r>
        <w:rPr>
          <w:rFonts w:eastAsia="Times New Roman" w:cs="Times New Roman"/>
          <w:szCs w:val="24"/>
        </w:rPr>
        <w:t>, ο Βουλευτής κ. Κωνσταντίνος Μπαργιώτας από το Ποτάμι και ο Βουλευτής κ. Αναστάσιος Μεγαλομύστακας από την Ένωση Κεντρώων.</w:t>
      </w:r>
    </w:p>
    <w:p w14:paraId="6FD028E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ενιαίος κατάλογος των ομιλητών θα αποτελείται από δεκαπέντε Βουλευτές, στον οποίο θα συμμετέχουν πέντε Βουλευτές από τον Συνα</w:t>
      </w:r>
      <w:r>
        <w:rPr>
          <w:rFonts w:eastAsia="Times New Roman" w:cs="Times New Roman"/>
          <w:szCs w:val="24"/>
        </w:rPr>
        <w:t>σπισμό Ριζοσπαστικής Αριστεράς, τρεις Βουλευτές από τη Νέα Δημο</w:t>
      </w:r>
      <w:r>
        <w:rPr>
          <w:rFonts w:eastAsia="Times New Roman" w:cs="Times New Roman"/>
          <w:szCs w:val="24"/>
        </w:rPr>
        <w:lastRenderedPageBreak/>
        <w:t xml:space="preserve">κρατία και ένας από τα υπόλοιπα κόμματα και ένας ανεξάρτητος Βουλευτής. Οι ομιλητές των ενιαίου καταλόγου θα λαμβάνουν τον λόγο για έξι λεπτά, χωρίς δικαίωμα δευτερολογίας. Μετά το πέρας, όπως </w:t>
      </w:r>
      <w:r>
        <w:rPr>
          <w:rFonts w:eastAsia="Times New Roman" w:cs="Times New Roman"/>
          <w:szCs w:val="24"/>
        </w:rPr>
        <w:t>γνωρίζετε, θα διεξαχθεί ονομαστική ψηφοφορία.</w:t>
      </w:r>
    </w:p>
    <w:p w14:paraId="6FD028E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Κατά συνέπεια ξεκινούμε. Κύριε Λάππα, έχετε τον λόγο για δέκα λεπτά, όπως είπαμε.</w:t>
      </w:r>
    </w:p>
    <w:p w14:paraId="6FD028E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Ευχαριστώ, κυρία Πρόεδρε.</w:t>
      </w:r>
    </w:p>
    <w:p w14:paraId="6FD028E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υπό τη σκιά συγκλονιστικών αποκαλύψεων, το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w:t>
      </w:r>
      <w:r>
        <w:rPr>
          <w:rFonts w:eastAsia="Times New Roman" w:cs="Times New Roman"/>
          <w:szCs w:val="24"/>
          <w:lang w:val="en-US"/>
        </w:rPr>
        <w:t>er</w:t>
      </w:r>
      <w:r>
        <w:rPr>
          <w:rFonts w:eastAsia="Times New Roman" w:cs="Times New Roman"/>
          <w:szCs w:val="24"/>
        </w:rPr>
        <w:t xml:space="preserve">s, κλυδωνίζονται κυβερνήσεις, παραιτούνται πρωθυπουργοί, συνταράσσεται η οικονομική και πολιτική ζωή του πλανήτη. Την ίδια ώρα συγκλονίζουν και οι αποκαλύψεις των </w:t>
      </w:r>
      <w:r>
        <w:rPr>
          <w:rFonts w:eastAsia="Times New Roman" w:cs="Times New Roman"/>
          <w:szCs w:val="24"/>
          <w:lang w:val="en-US"/>
        </w:rPr>
        <w:t>WikiLeaks</w:t>
      </w:r>
      <w:r>
        <w:rPr>
          <w:rFonts w:eastAsia="Times New Roman" w:cs="Times New Roman"/>
          <w:szCs w:val="24"/>
        </w:rPr>
        <w:t xml:space="preserve"> στην Ελλάδα και την Ευρώπη και αποκαλύπτεται ωμός εκβιασμός παραγόντων του ΔΝΤ.</w:t>
      </w:r>
    </w:p>
    <w:p w14:paraId="6FD028E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στις δύο περιπτώσεις αποκαλύπτεται ότι αυτό που εμείς οι κοινοί θνητοί ονομάζουμε έννομη τάξη δεν αφορά όλους. Αφορά, δυστυχώς, μόνο εμάς τους θνητούς. Αποκαλύπτεται για μια ακόμη φορά ότι η </w:t>
      </w:r>
      <w:r>
        <w:rPr>
          <w:rFonts w:eastAsia="Times New Roman" w:cs="Times New Roman"/>
          <w:szCs w:val="24"/>
        </w:rPr>
        <w:lastRenderedPageBreak/>
        <w:t>επιθετικότητα του χρηματοπιστωτικού συστήματος έχει κυριαρχήσε</w:t>
      </w:r>
      <w:r>
        <w:rPr>
          <w:rFonts w:eastAsia="Times New Roman" w:cs="Times New Roman"/>
          <w:szCs w:val="24"/>
        </w:rPr>
        <w:t>ι απόλυτα επί της πολιτικής, με ολέθριες συνέπειες για τους λαούς και τα κράτη. Για την κυρίαρχη οικονομική και πολιτική ελίτ σε όλο τον κόσμο, για αυτούς οι λαοί είναι απλοί αριθμοί και όχι άνθρωποι με ανάγκες και δικαιώματα.</w:t>
      </w:r>
    </w:p>
    <w:p w14:paraId="6FD028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φαινόμενο το έχουν περιγρά</w:t>
      </w:r>
      <w:r>
        <w:rPr>
          <w:rFonts w:eastAsia="Times New Roman" w:cs="Times New Roman"/>
          <w:szCs w:val="24"/>
        </w:rPr>
        <w:t>ψει για την παγκόσμια κατάσταση άριστα, με τον καλύτερο τρόπο οι διανοητές της εποχής μας, Τσόμσκι, Χάμπερμας, Καστοριάδης, Μπάουμαν, Τοντόροφ, Μπαντιού, οι νομπελίστες οικονομολόγοι Στίγκλιτς και Κρούγκμαν. Ο χρόνος, όμως, δεν μου επιτρέπει να κάνω αναλυτ</w:t>
      </w:r>
      <w:r>
        <w:rPr>
          <w:rFonts w:eastAsia="Times New Roman" w:cs="Times New Roman"/>
          <w:szCs w:val="24"/>
        </w:rPr>
        <w:t>ικότερη αναφορά στο έργο τους.</w:t>
      </w:r>
    </w:p>
    <w:p w14:paraId="6FD028E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Απέναντι στα γεγονότα αυτά που συγκλονίζουν την οικουμένη, στη χώρα μας η Νέα Δημοκρατία αντί να αξιολογεί τα στοιχεία της διαρροής και να τοποθετείται απέναντι σε αυτά, περιορίζεται εμμονικά σε μια στείρα, πρακτορικού τύπου αντίληψη των πραγμάτων και το μ</w:t>
      </w:r>
      <w:r>
        <w:rPr>
          <w:rFonts w:eastAsia="Times New Roman" w:cs="Times New Roman"/>
          <w:szCs w:val="24"/>
        </w:rPr>
        <w:t>όνο που κάνει είναι να αναζητεί την πηγή της διαρροής, κάτι που κανένας δεν θέτει πλέον σε ολόκληρο τον κόσμο. Αποτελεί τη μοναδικότητα και εξαίρεση.</w:t>
      </w:r>
    </w:p>
    <w:p w14:paraId="6FD028E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οικονομικό και πολιτικό πλαίσιο που αποτέλεσε το θερμοκήπιο δράσης και λε</w:t>
      </w:r>
      <w:r>
        <w:rPr>
          <w:rFonts w:eastAsia="Times New Roman" w:cs="Times New Roman"/>
          <w:szCs w:val="24"/>
        </w:rPr>
        <w:t>ιτουργίας της Νέας Δημοκρατίας και του ΠΑΣΟΚ σχετικά με το ζήτημα της δανειοδότησής τους συνιστά ένα μέγιστο οικονομικό και πολιτικό σκάνδαλο, από τα σοβαρότερα της Μεταπολίτευσης, με δράστες τα δύο κόμματά σας.</w:t>
      </w:r>
    </w:p>
    <w:p w14:paraId="6FD028F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αναλάβετε, κύριοι συνάδελφοι της Νέας Δημ</w:t>
      </w:r>
      <w:r>
        <w:rPr>
          <w:rFonts w:eastAsia="Times New Roman" w:cs="Times New Roman"/>
          <w:szCs w:val="24"/>
        </w:rPr>
        <w:t>οκρατίας και του ΠΑΣΟΚ, τις ευθύνες σας γι’ αυτό; Η Βουλή και ο ελληνικός λαός περιμένει και αναμένει σήμερα τις τοποθετήσεις σας.</w:t>
      </w:r>
    </w:p>
    <w:p w14:paraId="6FD028F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Όπως θα αναλύσω παρακάτω, ο τρόπος με τον οποίο λειτούργησε το πολιτικό σύστημα στα χρόνια της </w:t>
      </w:r>
      <w:r>
        <w:rPr>
          <w:rFonts w:eastAsia="Times New Roman" w:cs="Times New Roman"/>
          <w:szCs w:val="24"/>
        </w:rPr>
        <w:t xml:space="preserve">Μεταπολίτευσης </w:t>
      </w:r>
      <w:r>
        <w:rPr>
          <w:rFonts w:eastAsia="Times New Roman" w:cs="Times New Roman"/>
          <w:szCs w:val="24"/>
        </w:rPr>
        <w:t>δεν μπορεί πλέο</w:t>
      </w:r>
      <w:r>
        <w:rPr>
          <w:rFonts w:eastAsia="Times New Roman" w:cs="Times New Roman"/>
          <w:szCs w:val="24"/>
        </w:rPr>
        <w:t>ν να συνεχιστεί. Τα κόμματα, που έχουν βεβαίως τη συνταγματική τους νομιμοποίηση στο άρθρο 29 του Συντάγματος, ως έκφραση του δημοκρατικού πολιτεύματος επιβάλλεται με τόλμη και αποφασιστικότητα να συζητήσουν για όλες τις παθογένειες και τις αρνητικές εκφάν</w:t>
      </w:r>
      <w:r>
        <w:rPr>
          <w:rFonts w:eastAsia="Times New Roman" w:cs="Times New Roman"/>
          <w:szCs w:val="24"/>
        </w:rPr>
        <w:t xml:space="preserve">σεις </w:t>
      </w:r>
      <w:r>
        <w:rPr>
          <w:rFonts w:eastAsia="Times New Roman" w:cs="Times New Roman"/>
          <w:szCs w:val="24"/>
        </w:rPr>
        <w:lastRenderedPageBreak/>
        <w:t>του πολιτικού μας συστήματος, κυρίως των κομμάτων, ώστε να υπάρξει αφετηρία επιτέλους για να ανακτηθεί κάτι από τη χαμένη τιμή και την αξιοπιστία του.</w:t>
      </w:r>
    </w:p>
    <w:p w14:paraId="6FD028F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Σχετικά με τα συμφέροντα της διαπλοκής, ο ίδιος ο Πρωθυπουργός εδώ στη συζήτηση </w:t>
      </w:r>
      <w:r>
        <w:rPr>
          <w:rFonts w:eastAsia="Times New Roman" w:cs="Times New Roman"/>
          <w:szCs w:val="24"/>
        </w:rPr>
        <w:t xml:space="preserve">προ </w:t>
      </w:r>
      <w:r>
        <w:rPr>
          <w:rFonts w:eastAsia="Times New Roman" w:cs="Times New Roman"/>
          <w:szCs w:val="24"/>
        </w:rPr>
        <w:t>ημερησίας διατάξ</w:t>
      </w:r>
      <w:r>
        <w:rPr>
          <w:rFonts w:eastAsia="Times New Roman" w:cs="Times New Roman"/>
          <w:szCs w:val="24"/>
        </w:rPr>
        <w:t>εως</w:t>
      </w:r>
      <w:r>
        <w:rPr>
          <w:rFonts w:eastAsia="Times New Roman" w:cs="Times New Roman"/>
          <w:szCs w:val="24"/>
        </w:rPr>
        <w:t xml:space="preserve"> για τη δικαιοσύνη έστειλε το μήνυμα, απευθύνθηκε στους ιδιοκτήτες των ΜΜΕ και των άλλων επιχειρήσεων που έχουν δάνεια και δεν τα εξοφλούν. Τους λέμε μια και καλή ότι θα πρέπει να αποφασίσουν: Ή θα βάλουν το χέρι στην τσέπη να τακτοποιήσουν τις εκκρεμότ</w:t>
      </w:r>
      <w:r>
        <w:rPr>
          <w:rFonts w:eastAsia="Times New Roman" w:cs="Times New Roman"/>
          <w:szCs w:val="24"/>
        </w:rPr>
        <w:t>ητές τους και να υπακούσουν στη νομιμότητα, κάτι που ισχύει για όλους τους Έλληνες πολίτες αυτής της χώρας, ή θα εγκαταλείψουν επιτέλους την προσπάθεια να αποτελούν δήθεν την οικονομική εξουσία, με κρατικό αποκλειστικά χρήμα, που στο κάτω κάτω τελικά πληρώ</w:t>
      </w:r>
      <w:r>
        <w:rPr>
          <w:rFonts w:eastAsia="Times New Roman" w:cs="Times New Roman"/>
          <w:szCs w:val="24"/>
        </w:rPr>
        <w:t>νει ο ελληνικός λαός.</w:t>
      </w:r>
    </w:p>
    <w:p w14:paraId="6FD028F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Η Κυβέρνησή μας δεν έκρυψε, όπως ξέρετε, ούτε λίστες, ούτε </w:t>
      </w:r>
      <w:r>
        <w:rPr>
          <w:rFonts w:eastAsia="Times New Roman" w:cs="Times New Roman"/>
          <w:szCs w:val="24"/>
          <w:lang w:val="en-US"/>
        </w:rPr>
        <w:t>cd</w:t>
      </w:r>
      <w:r>
        <w:rPr>
          <w:rFonts w:eastAsia="Times New Roman" w:cs="Times New Roman"/>
          <w:szCs w:val="24"/>
        </w:rPr>
        <w:t xml:space="preserve"> </w:t>
      </w:r>
      <w:r>
        <w:rPr>
          <w:rFonts w:eastAsia="Times New Roman" w:cs="Times New Roman"/>
          <w:szCs w:val="24"/>
        </w:rPr>
        <w:t>με φοροφυγάδες στα συρτάρια, δεν χρηματοδοτεί κόμματα εξουσίας χωρίς καμ</w:t>
      </w:r>
      <w:r>
        <w:rPr>
          <w:rFonts w:eastAsia="Times New Roman" w:cs="Times New Roman"/>
          <w:szCs w:val="24"/>
        </w:rPr>
        <w:t>μ</w:t>
      </w:r>
      <w:r>
        <w:rPr>
          <w:rFonts w:eastAsia="Times New Roman" w:cs="Times New Roman"/>
          <w:szCs w:val="24"/>
        </w:rPr>
        <w:t xml:space="preserve">ία εγγύηση εξόφλησής τους και δεν δίνει δάνεια δανεικά και </w:t>
      </w:r>
      <w:r>
        <w:rPr>
          <w:rFonts w:eastAsia="Times New Roman" w:cs="Times New Roman"/>
          <w:szCs w:val="24"/>
        </w:rPr>
        <w:lastRenderedPageBreak/>
        <w:t>αγύριστα, που τελικά, εδώ που τα λέμε, γ</w:t>
      </w:r>
      <w:r>
        <w:rPr>
          <w:rFonts w:eastAsia="Times New Roman" w:cs="Times New Roman"/>
          <w:szCs w:val="24"/>
        </w:rPr>
        <w:t>ια να είμαστε ειλικρινείς, τα πληρώνει ο ελληνικός λαός, μέσω της διαδικασίας της ανακεφαλαιοποίησης των τραπεζών. «Παπασταύρους» δεν θα βρείτε στην αυλή μας!</w:t>
      </w:r>
    </w:p>
    <w:p w14:paraId="6FD028F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πάμε, λοιπόν, στην ουσία και στον πυρήνα της πρότασής μας για τα δάνεια των κομμάτων. Κυρίες </w:t>
      </w:r>
      <w:r>
        <w:rPr>
          <w:rFonts w:eastAsia="Times New Roman" w:cs="Times New Roman"/>
          <w:szCs w:val="24"/>
        </w:rPr>
        <w:t>και κύριοι συνάδελφοι, πόσα δάνεια έχουν λάβει τα κόμματα της Νέας Δημοκρατίας και του ΠΑΣΟΚ; Από τη συζήτηση στη Βουλή για τη δικαιοσύνη ο ίδιος ο Πρωθυπουργός ανέφερε δύο νούμερα. Είπε ότι η μεν Νέα Δημοκρατία έλαβε συνολικά δάνεια 210 εκατομμυρίων, το Π</w:t>
      </w:r>
      <w:r>
        <w:rPr>
          <w:rFonts w:eastAsia="Times New Roman" w:cs="Times New Roman"/>
          <w:szCs w:val="24"/>
        </w:rPr>
        <w:t>ΑΣΟΚ 115 εκατομμύρια και δεν διαψεύστηκε από κανέναν σας.</w:t>
      </w:r>
    </w:p>
    <w:p w14:paraId="6FD028F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Ερωτάμε: Τα δάνεια αυτά είναι σε ρύθμιση; Για ποια συγκεκριμένα ποσά και με ποιους όρους; Εάν έγινε η ρύθμιση, ποιες είναι οι ετήσιες δόσεις και για πόσο χρονικό διάστημα έχουν συμφωνηθεί να καταβάλ</w:t>
      </w:r>
      <w:r>
        <w:rPr>
          <w:rFonts w:eastAsia="Times New Roman" w:cs="Times New Roman"/>
          <w:szCs w:val="24"/>
        </w:rPr>
        <w:t xml:space="preserve">λονται; </w:t>
      </w:r>
    </w:p>
    <w:p w14:paraId="6FD028F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Οι απαντήσεις στα ερωτήματα αυτά πρέπει ασφαλώς να δοθούν από το πόρισμα της </w:t>
      </w:r>
      <w:r>
        <w:rPr>
          <w:rFonts w:eastAsia="Times New Roman" w:cs="Times New Roman"/>
          <w:szCs w:val="24"/>
        </w:rPr>
        <w:t xml:space="preserve">επιτροπής </w:t>
      </w:r>
      <w:r>
        <w:rPr>
          <w:rFonts w:eastAsia="Times New Roman" w:cs="Times New Roman"/>
          <w:szCs w:val="24"/>
        </w:rPr>
        <w:t xml:space="preserve">μας που θα συστήσει η Βουλή σήμερα, μαζί βέβαια με τις απαντήσεις στα ερωτήματα που θέτει η αίτηση των ΣΥΡΙΖΑ-ΑΝΕΛ, απαντήσεις που ελπίζουμε να αποτελέσουν ένα </w:t>
      </w:r>
      <w:r>
        <w:rPr>
          <w:rFonts w:eastAsia="Times New Roman" w:cs="Times New Roman"/>
          <w:szCs w:val="24"/>
        </w:rPr>
        <w:t>αποφασιστικό βήμα αποκατάστασης επιτέλους, έστω σε ένα βαθμό, της τιμής και της αξιοπιστίας του πολιτικού συστήματος και των κομμάτων, δηλαδή της ίδιας της δημοκρατίας.</w:t>
      </w:r>
    </w:p>
    <w:p w14:paraId="6FD028F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Στην επιστήμη του Συνταγματικού Δικαίου αποτελεί κοινή παραδοχή ότι η ομαλή λειτουργία </w:t>
      </w:r>
      <w:r>
        <w:rPr>
          <w:rFonts w:eastAsia="Times New Roman" w:cs="Times New Roman"/>
          <w:szCs w:val="24"/>
        </w:rPr>
        <w:t xml:space="preserve">και πραγμάτωση θεμελιωδών συνταγματικών αρχών και αξιών, όπως η δημοκρατική αρχή, η λαϊκή κυριαρχία, η ελεύθερη και ανόθευτη εκδήλωση της λαϊκής θέλησης, συναρτώνται άμεσα και έντονα με τον τρόπο λειτουργίας των κομμάτων που διεκδικούν την κοινοβουλευτική </w:t>
      </w:r>
      <w:r>
        <w:rPr>
          <w:rFonts w:eastAsia="Times New Roman" w:cs="Times New Roman"/>
          <w:szCs w:val="24"/>
        </w:rPr>
        <w:t xml:space="preserve">τους εκπροσώπηση και μέσω αυτής βεβαίως την άσκηση κρατικής εξουσίας. </w:t>
      </w:r>
    </w:p>
    <w:p w14:paraId="6FD028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Οι συνταγματικές προβλέψεις για την ίδρυση και τη λειτουργία των πολιτικών κομμάτων, άρθρο 29 του Συντάγματος, οι κανόνες εσωκομματικής δημοκρατίας, η πρόβλεψη για την οικονομική ενίσχυ</w:t>
      </w:r>
      <w:r>
        <w:rPr>
          <w:rFonts w:eastAsia="Times New Roman" w:cs="Times New Roman"/>
          <w:szCs w:val="24"/>
        </w:rPr>
        <w:t>σή τους από το κράτος, κρατική χρηματοδότηση δηλαδή, ο έλεγχος των οικονομικών τους με βάση τις αρχές της διαφάνειας, της δημοσιότητας και την αρχή της δημοκρατικής συγκέντρωσης και λειτουργίας τους, καθώς και η ευθύνη διαχείρισής τους αποτελούν θεσμικές π</w:t>
      </w:r>
      <w:r>
        <w:rPr>
          <w:rFonts w:eastAsia="Times New Roman" w:cs="Times New Roman"/>
          <w:szCs w:val="24"/>
        </w:rPr>
        <w:t xml:space="preserve">ροβλέψεις και εγγυήσεις για την ομαλή λειτουργία του πολιτεύματος. </w:t>
      </w:r>
    </w:p>
    <w:p w14:paraId="6FD028F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Ειδικά το ζήτημα της κρατικής χρηματοδότησης των πολιτικών κομμάτων και το ζήτημα των ελέγχων των οικονομικών τους απασχολεί τις τελευταίες δεκαετίες την ελληνική κοινή γνώμη αλλά και την </w:t>
      </w:r>
      <w:r>
        <w:rPr>
          <w:rFonts w:eastAsia="Times New Roman" w:cs="Times New Roman"/>
          <w:szCs w:val="24"/>
        </w:rPr>
        <w:t>κοινοβουλευτική ζωή του τόπου, γι’ αυτό άλλωστε έχουμε επαναλαμβανόμενες παρεμβάσεις τόσο του κοινού όσο και του συνταγματικού νομοθέτη που μαρτυρούν την επιβαλλόμενη  θεσμική επαγρύπνηση, ν.1443/1984, 2409/1996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Αναθεώρηση Συνταγματική </w:t>
      </w:r>
      <w:r>
        <w:rPr>
          <w:rFonts w:eastAsia="Times New Roman" w:cs="Times New Roman"/>
          <w:szCs w:val="24"/>
        </w:rPr>
        <w:t>το 2001 και ο</w:t>
      </w:r>
      <w:r>
        <w:rPr>
          <w:rFonts w:eastAsia="Times New Roman" w:cs="Times New Roman"/>
          <w:szCs w:val="24"/>
        </w:rPr>
        <w:t xml:space="preserve"> τελευταίος ν.4304/2014, τον Οκτώβριο του 2014. </w:t>
      </w:r>
    </w:p>
    <w:p w14:paraId="6FD028F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Μάλιστα, στην αιτιολογική έκθεση του τελευταίου νόμου συνομολογείται ότι στη διαμόρφωσή του συνέβαλε σειρά συστάσεων από την επιτροπή GRECO, Ομάδα Κρατών κατά της Διαφθοράς, ώστε η Ελλάδα -λέει η ίδια σύστασ</w:t>
      </w:r>
      <w:r>
        <w:rPr>
          <w:rFonts w:eastAsia="Times New Roman" w:cs="Times New Roman"/>
          <w:szCs w:val="24"/>
        </w:rPr>
        <w:t xml:space="preserve">η- να λάβει τα κατάλληλα μέτρα, </w:t>
      </w:r>
      <w:r>
        <w:rPr>
          <w:rFonts w:eastAsia="Times New Roman"/>
          <w:bCs/>
        </w:rPr>
        <w:t>προκειμένου να</w:t>
      </w:r>
      <w:r>
        <w:rPr>
          <w:rFonts w:eastAsia="Times New Roman" w:cs="Times New Roman"/>
          <w:szCs w:val="24"/>
        </w:rPr>
        <w:t xml:space="preserve"> διασφαλιστεί ότι τα δάνεια που χορηγούνται σε πολιτικά κόμματα δεν χρησιμοποιούνται για την παράκαμψη των κανονισμών πολιτικής χρηματοδότησης και εξακριβώνει το κατά πόσο τα δάνεια αποπληρώνονται σύμφωνα με το</w:t>
      </w:r>
      <w:r>
        <w:rPr>
          <w:rFonts w:eastAsia="Times New Roman" w:cs="Times New Roman"/>
          <w:szCs w:val="24"/>
        </w:rPr>
        <w:t xml:space="preserve">υς όρους υπό τους οποίους χορηγήθηκαν. </w:t>
      </w:r>
    </w:p>
    <w:p w14:paraId="6FD028F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Τώρα εδώ, επειδή είναι μεγάλο το κείμενο, θα σας πω δύο λόγια για να καταλάβετε νομικά τι συμβαίνει. Τι έκαναν τα δύο κόμματα, λαμβάνοντας την κρατική χρηματοδότηση; Ποιες εγγυήσεις παρείχαν, ούτως ώστε να διασφαλιστ</w:t>
      </w:r>
      <w:r>
        <w:rPr>
          <w:rFonts w:eastAsia="Times New Roman" w:cs="Times New Roman"/>
          <w:szCs w:val="24"/>
        </w:rPr>
        <w:t xml:space="preserve">εί η επιστροφή των δανείων; Ακούστε τι έγινε. Η μόνη εγγύηση που δόθηκε από τα δύο κόμματα όλον αυτόν τον τελευταίο χρόνο ήταν ένα πράγμα, η προσδοκία που είχαν στην κρατική χρηματοδότηση, που θα αποτελούσε ποσοστό του κρατικού προϋπολογισμού. Εδώ ακούστε </w:t>
      </w:r>
      <w:r>
        <w:rPr>
          <w:rFonts w:eastAsia="Times New Roman" w:cs="Times New Roman"/>
          <w:szCs w:val="24"/>
        </w:rPr>
        <w:t xml:space="preserve">τι έχουμε τώρα. Έχουμε κάτι το βέβαιο, το συγκεκριμένο, το ορισμένο, το ασφαλές; Τίποτα, διότι -ακούστε να δείτε- και η κρατική </w:t>
      </w:r>
      <w:r>
        <w:rPr>
          <w:rFonts w:eastAsia="Times New Roman" w:cs="Times New Roman"/>
          <w:szCs w:val="24"/>
        </w:rPr>
        <w:lastRenderedPageBreak/>
        <w:t>χρηματοδότηση, που είναι ποσοστό επί του προϋπολογισμού, είναι αβέβαιη, αφού τα τελευταία χρόνια βαίνει συνεχώς μειούμενος ο κρα</w:t>
      </w:r>
      <w:r>
        <w:rPr>
          <w:rFonts w:eastAsia="Times New Roman" w:cs="Times New Roman"/>
          <w:szCs w:val="24"/>
        </w:rPr>
        <w:t>τικός προϋπολογισμός, αλλά έχουμε και συρρικνούμενη την εκλογική δύναμη των δύο κομμάτων, οπότε η εγγύηση που έθεσαν για την κρατική χρηματοδότηση είναι αβέβαιη και μη ασφαλής.</w:t>
      </w:r>
    </w:p>
    <w:p w14:paraId="6FD028F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Έτσι, όσον αφορά τους δικηγόρους τώρα και νομικά σκεπτόμενοι, τα δάνεια αυτά χο</w:t>
      </w:r>
      <w:r>
        <w:rPr>
          <w:rFonts w:eastAsia="Times New Roman" w:cs="Times New Roman"/>
          <w:szCs w:val="24"/>
        </w:rPr>
        <w:t>ρηγούνταν ουσιαστικά χωρίς κα</w:t>
      </w:r>
      <w:r>
        <w:rPr>
          <w:rFonts w:eastAsia="Times New Roman" w:cs="Times New Roman"/>
          <w:szCs w:val="24"/>
        </w:rPr>
        <w:t>μ</w:t>
      </w:r>
      <w:r>
        <w:rPr>
          <w:rFonts w:eastAsia="Times New Roman" w:cs="Times New Roman"/>
          <w:szCs w:val="24"/>
        </w:rPr>
        <w:t xml:space="preserve">μιά εγγύηση, παρά το γεγονός ότι δεν υπάρχει άνθρωπος της νομικής επιστήμης που να ασχολήθηκε, να έγραψε και να δημοσίευσε οτιδήποτε για τα πολιτικά κόμματα που να μην έχει ούτε μια βασική αρχή. </w:t>
      </w:r>
    </w:p>
    <w:p w14:paraId="6FD028F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Μπορούν τα κόμματα να δανειοδο</w:t>
      </w:r>
      <w:r>
        <w:rPr>
          <w:rFonts w:eastAsia="Times New Roman" w:cs="Times New Roman"/>
          <w:szCs w:val="24"/>
        </w:rPr>
        <w:t xml:space="preserve">τηθούν; Βεβαίως μπορούν. Μάλιστα, είναι συνταγματικά και νομικά επιτρεπτό. Όμως, τα ίδια τα κόμματα και οι ίδιες οι τράπεζες υποχρεούνται να απαιτήσουν την παροχή </w:t>
      </w:r>
      <w:r>
        <w:rPr>
          <w:rFonts w:eastAsia="Times New Roman" w:cs="Times New Roman"/>
          <w:szCs w:val="24"/>
        </w:rPr>
        <w:lastRenderedPageBreak/>
        <w:t>εγγυήσεων -κυρίως υποθήκη και προσημείωση υποθήκης- ποσού τουλάχιστον ίσου με την αξία του δα</w:t>
      </w:r>
      <w:r>
        <w:rPr>
          <w:rFonts w:eastAsia="Times New Roman" w:cs="Times New Roman"/>
          <w:szCs w:val="24"/>
        </w:rPr>
        <w:t>νείου. Μιλάμε για εμπράγματη ασφάλεια.</w:t>
      </w:r>
    </w:p>
    <w:p w14:paraId="6FD028F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Ας δούμε, όμως, ποια είναι η πρακτική των τραπεζών. Εμείς οι δικηγόροι την ξέρουμε. Δεν υπάρχει περίπτωση χορήγησης δανείου σε έναν απλό Έλληνα πολίτη και σε μια επιχείρηση και να μην αξιώνει εμπράγματη ασφάλεια στο 1</w:t>
      </w:r>
      <w:r>
        <w:rPr>
          <w:rFonts w:eastAsia="Times New Roman" w:cs="Times New Roman"/>
          <w:szCs w:val="24"/>
        </w:rPr>
        <w:t>30% της αξίας του δανείου, τόκοι, δαπάνες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Έγινε ποτέ εδώ; Ποτέ δεν έγινε, ούτε με τη Νέα Δημοκρατία ούτε με το </w:t>
      </w:r>
      <w:r>
        <w:rPr>
          <w:rFonts w:eastAsia="Times New Roman"/>
          <w:szCs w:val="24"/>
        </w:rPr>
        <w:t>ΠΑΣΟΚ</w:t>
      </w:r>
      <w:r>
        <w:rPr>
          <w:rFonts w:eastAsia="Times New Roman" w:cs="Times New Roman"/>
          <w:szCs w:val="24"/>
        </w:rPr>
        <w:t xml:space="preserve">. Σε όλες τις δανειοδοτήσεις τους η μοναδική εγγύηση ήταν η προσδοκία για το μέλλον της κρατικής χρηματοδότησης ως ποσοστό του </w:t>
      </w:r>
      <w:r>
        <w:rPr>
          <w:rFonts w:eastAsia="Times New Roman"/>
          <w:szCs w:val="24"/>
        </w:rPr>
        <w:t>προϋπο</w:t>
      </w:r>
      <w:r>
        <w:rPr>
          <w:rFonts w:eastAsia="Times New Roman"/>
          <w:szCs w:val="24"/>
        </w:rPr>
        <w:t>λογισμού</w:t>
      </w:r>
      <w:r>
        <w:rPr>
          <w:rFonts w:eastAsia="Times New Roman" w:cs="Times New Roman"/>
          <w:szCs w:val="24"/>
        </w:rPr>
        <w:t xml:space="preserve">, θεωρώντας δεδομένο ότι θα έχουν τα θηριώδη ποσοστά του 40% και 45% ως εκλογική δύναμη. </w:t>
      </w:r>
    </w:p>
    <w:p w14:paraId="6FD028F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ευθύνη των διοικήσεων των τραπεζών τώρα που δέχθηκαν σαν μοναδική εγγύηση </w:t>
      </w:r>
      <w:r>
        <w:rPr>
          <w:rFonts w:eastAsia="Times New Roman" w:cs="Times New Roman"/>
          <w:szCs w:val="24"/>
        </w:rPr>
        <w:t xml:space="preserve">την </w:t>
      </w:r>
      <w:r>
        <w:rPr>
          <w:rFonts w:eastAsia="Times New Roman" w:cs="Times New Roman"/>
          <w:szCs w:val="24"/>
        </w:rPr>
        <w:t>εκχώρηση αυτής της προσδοκίας απλώς στην κρατική</w:t>
      </w:r>
      <w:r>
        <w:rPr>
          <w:rFonts w:eastAsia="Times New Roman" w:cs="Times New Roman"/>
          <w:szCs w:val="24"/>
        </w:rPr>
        <w:t xml:space="preserve"> χρηματοδότηση ήταν σχεδόν δεδομένη, διότι η εκχώρηση μελλοντικής απαίτησης έναντι του κράτους, κυρία Κεραμέως, δεν φαινόταν να </w:t>
      </w:r>
      <w:r>
        <w:rPr>
          <w:rFonts w:eastAsia="Times New Roman" w:cs="Times New Roman"/>
          <w:szCs w:val="24"/>
        </w:rPr>
        <w:lastRenderedPageBreak/>
        <w:t xml:space="preserve">αποτελεί επαρκή εγγύηση, τουλάχιστον τέτοια που να διασφαλίσει, όπως λέει ο ίδιος ο Οργανισμός των τραπεζών, κατά τρόπο απόλυτο </w:t>
      </w:r>
      <w:r>
        <w:rPr>
          <w:rFonts w:eastAsia="Times New Roman" w:cs="Times New Roman"/>
          <w:szCs w:val="24"/>
        </w:rPr>
        <w:t xml:space="preserve">και πλήρη τα συμφέροντα των τραπεζών. </w:t>
      </w:r>
    </w:p>
    <w:p w14:paraId="6FD0290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Ως προς αυτό, θα σας πω και κάτι άλλο. Δεν είναι μόνο η κρατική χρηματοδότηση ως ποσοστό του π</w:t>
      </w:r>
      <w:r>
        <w:rPr>
          <w:rFonts w:eastAsia="Times New Roman"/>
          <w:szCs w:val="24"/>
        </w:rPr>
        <w:t>ροϋπολογισμού</w:t>
      </w:r>
      <w:r>
        <w:rPr>
          <w:rFonts w:eastAsia="Times New Roman" w:cs="Times New Roman"/>
          <w:szCs w:val="24"/>
        </w:rPr>
        <w:t xml:space="preserve"> και η εκλογική δύναμη, αλλά και κάτι άλλο, γιατί είναι ρευστό και αβέβαιο, διότι μπορεί να έχουμε αλλαγές στα</w:t>
      </w:r>
      <w:r>
        <w:rPr>
          <w:rFonts w:eastAsia="Times New Roman" w:cs="Times New Roman"/>
          <w:szCs w:val="24"/>
        </w:rPr>
        <w:t xml:space="preserve"> πρόσωπα της κομματικής ηγεσίας, μπορεί να έχουμε πιθανή τροποποίηση του ισχύοντος δικαίου, μπορεί να έχουμε μεταβολή στην εκλογική δύναμη, όπως και έγινε. </w:t>
      </w:r>
    </w:p>
    <w:p w14:paraId="6FD0290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Επομένως, λοιπόν, όσον αφορά το ποσοστό της κρατικής χρηματοδότησης, κάθε μια από αυτές τις προϋποθ</w:t>
      </w:r>
      <w:r>
        <w:rPr>
          <w:rFonts w:eastAsia="Times New Roman" w:cs="Times New Roman"/>
          <w:szCs w:val="24"/>
        </w:rPr>
        <w:t>έσεις αλλά και σωρευτικά μαζί θα μπορούσαν να ανατρέψουν τα δεδομένα της συμφωνίας που έκαναν τα δυο κόμματα, να απομειώσουν την παρασχεθείσα εγγύηση και εν τέλει να φέρουν τις τράπεζες αντιμέτωπες με απρόβλεπτες εξελίξεις, υπονομευτικές των συμφερόντων το</w:t>
      </w:r>
      <w:r>
        <w:rPr>
          <w:rFonts w:eastAsia="Times New Roman" w:cs="Times New Roman"/>
          <w:szCs w:val="24"/>
        </w:rPr>
        <w:t xml:space="preserve">υς, κάτι που τελικά έγινε. Και </w:t>
      </w:r>
      <w:r>
        <w:rPr>
          <w:rFonts w:eastAsia="Times New Roman" w:cs="Times New Roman"/>
          <w:szCs w:val="24"/>
        </w:rPr>
        <w:lastRenderedPageBreak/>
        <w:t xml:space="preserve">ξέρετε ότι στην πολιτική, στην οικονομία και στο ποδόσφαιρο όλα ισχύουν από το αποτέλεσμα. Τα δάνεια, λοιπόν, Νέας Δημοκρατίας και </w:t>
      </w:r>
      <w:r>
        <w:rPr>
          <w:rFonts w:eastAsia="Times New Roman"/>
          <w:szCs w:val="24"/>
        </w:rPr>
        <w:t>ΠΑΣΟΚ</w:t>
      </w:r>
      <w:r>
        <w:rPr>
          <w:rFonts w:eastAsia="Times New Roman" w:cs="Times New Roman"/>
          <w:szCs w:val="24"/>
        </w:rPr>
        <w:t xml:space="preserve"> είναι δανεικά και αγύριστα. </w:t>
      </w:r>
    </w:p>
    <w:p w14:paraId="6FD0290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επειδή δεν έχω πολύ χρόνο, σας λέω ότι τελικά, κύριοι τ</w:t>
      </w:r>
      <w:r>
        <w:rPr>
          <w:rFonts w:eastAsia="Times New Roman" w:cs="Times New Roman"/>
          <w:szCs w:val="24"/>
        </w:rPr>
        <w:t xml:space="preserve">ου </w:t>
      </w:r>
      <w:r>
        <w:rPr>
          <w:rFonts w:eastAsia="Times New Roman"/>
          <w:szCs w:val="24"/>
        </w:rPr>
        <w:t>ΠΑΣΟΚ</w:t>
      </w:r>
      <w:r>
        <w:rPr>
          <w:rFonts w:eastAsia="Times New Roman" w:cs="Times New Roman"/>
          <w:szCs w:val="24"/>
        </w:rPr>
        <w:t xml:space="preserve"> και της Νέας Δημοκρατίας, κατορθώσατε δύο πράγματα. Πρώτον, να άρετε την ποινική ευθύνη των τραπεζών αλλά και να μην ξοφλήσετε τα δάνειά σας και τα κόμματά σας να </w:t>
      </w:r>
      <w:r>
        <w:rPr>
          <w:rFonts w:eastAsia="Times New Roman" w:cs="Times New Roman"/>
          <w:szCs w:val="24"/>
        </w:rPr>
        <w:t>χρεοκοπήσετε</w:t>
      </w:r>
      <w:r>
        <w:rPr>
          <w:rFonts w:eastAsia="Times New Roman" w:cs="Times New Roman"/>
          <w:szCs w:val="24"/>
        </w:rPr>
        <w:t xml:space="preserve">. Όμως, κάνατε και κάτι άλλο σημαντικότερο. Φτάσατε στον ναδίρ την τιμή </w:t>
      </w:r>
      <w:r>
        <w:rPr>
          <w:rFonts w:eastAsia="Times New Roman" w:cs="Times New Roman"/>
          <w:szCs w:val="24"/>
        </w:rPr>
        <w:t>και την αξιοπιστία των κομμάτων σας και του πολιτικού συστήματος, ενώ αναδείξατε το ύφος και το ήθος του πολιτικού συστήματος, που ήταν το δικό σας πολιτικό σύστημα, το οποίο στήσατε με σωρεία πράξεων και παραλείψεων που θα εγγραφούν στη συλλογική κοινωνικ</w:t>
      </w:r>
      <w:r>
        <w:rPr>
          <w:rFonts w:eastAsia="Times New Roman" w:cs="Times New Roman"/>
          <w:szCs w:val="24"/>
        </w:rPr>
        <w:t xml:space="preserve">ή και πολιτική συνείδηση αλλά και στη νομική και θεσμική μνήμη. </w:t>
      </w:r>
    </w:p>
    <w:p w14:paraId="6FD0290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προειδοποιητικά το κουδούνι λήξεως του χρόνου ομιλίας του κυρίου Βουλευτή)</w:t>
      </w:r>
    </w:p>
    <w:p w14:paraId="6FD0290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της Νέας Δημοκρατίας, στο σημείο αυτό θα σας πω δυο λόγια –και θέλω, κυρί</w:t>
      </w:r>
      <w:r>
        <w:rPr>
          <w:rFonts w:eastAsia="Times New Roman" w:cs="Times New Roman"/>
          <w:szCs w:val="24"/>
        </w:rPr>
        <w:t>α Πρόεδρε, την ανοχή σας για ένα λεπτό- καλόπιστα. Πριν τριάντα χρόνια ο Αρχηγός σας ο Αβέρωφ παρέλαβε ένα κόμμα με πλεόνασμα και το παρέδωσε με 7.000.000 έλλειμμα. Τι λέτε ότι έκανε ο Αβέρωφ, αυτός ο ευπατρίδης συντηρητικός πολιτικός; Προέβη σε πώληση ιδι</w:t>
      </w:r>
      <w:r>
        <w:rPr>
          <w:rFonts w:eastAsia="Times New Roman" w:cs="Times New Roman"/>
          <w:szCs w:val="24"/>
        </w:rPr>
        <w:t>ωτικού του ακινήτου και κάλυψε όλο το έλλειμμα του κόμματός σας. Σας λέει κάτι αυτό; Αν σας λέει, θα πρέπει να αναστοχαστείτε!</w:t>
      </w:r>
    </w:p>
    <w:p w14:paraId="6FD0290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FD0290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Κυρία Πρόεδρε, θα ήθελα, σας παρακαλώ, την ανοχή σας για ένα λεπτό. </w:t>
      </w:r>
    </w:p>
    <w:p w14:paraId="6FD0290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Τελειώνω λοιπόν, κυρία Πρόεδρε, με τα ΜΜΕ. Τι έγινε άραγε με τα ΜΜΕ; Θα δώσω στα Πρακτικά έναν πίνακα –για να μην τον επαναλαμβάνω- στον οποίο είναι καταχωρημένα όλα τα δάνεια κατά μέσο ε</w:t>
      </w:r>
      <w:r>
        <w:rPr>
          <w:rFonts w:eastAsia="Times New Roman" w:cs="Times New Roman"/>
          <w:szCs w:val="24"/>
        </w:rPr>
        <w:t xml:space="preserve">νημέρωσης για κάθε μία τράπεζα. </w:t>
      </w:r>
    </w:p>
    <w:p w14:paraId="6FD0290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ότι τα χρέη συνολικά όλων των συστημικών ΜΜΕ απέναντι στις τέσσερις τράπεζες, Εθνική, Πειραιώς, </w:t>
      </w:r>
      <w:r>
        <w:rPr>
          <w:rFonts w:eastAsia="Times New Roman" w:cs="Times New Roman"/>
          <w:szCs w:val="24"/>
          <w:lang w:val="en-US"/>
        </w:rPr>
        <w:t>Eurobank</w:t>
      </w:r>
      <w:r>
        <w:rPr>
          <w:rFonts w:eastAsia="Times New Roman" w:cs="Times New Roman"/>
          <w:szCs w:val="24"/>
        </w:rPr>
        <w:t xml:space="preserve"> και </w:t>
      </w:r>
      <w:r>
        <w:rPr>
          <w:rFonts w:eastAsia="Times New Roman" w:cs="Times New Roman"/>
          <w:szCs w:val="24"/>
          <w:lang w:val="en-US"/>
        </w:rPr>
        <w:t>Alpha</w:t>
      </w:r>
      <w:r>
        <w:rPr>
          <w:rFonts w:eastAsia="Times New Roman" w:cs="Times New Roman"/>
          <w:szCs w:val="24"/>
        </w:rPr>
        <w:t>, είναι 808.000.000, όπως ανέφερε εδώ ο Πρωθυπουργός. Ο κ. Δραγασάκης είπε ότι είναι 1.000.0</w:t>
      </w:r>
      <w:r>
        <w:rPr>
          <w:rFonts w:eastAsia="Times New Roman" w:cs="Times New Roman"/>
          <w:szCs w:val="24"/>
        </w:rPr>
        <w:t xml:space="preserve">00.000, ενώ οφείλουν κι άλλο υπόλοιπο 34.000.000 από τον φόρο τηλεοπτικών διαφημίσεων και από τα πρόστιμα του ΕΣΡ. Μιλάμε, λοιπόν, για εκατοντάδες εκατομμύρια που υπερβαίνουν το 1.000.000.000 συνολικά. Αυτά είναι τα ΜΜΕ. </w:t>
      </w:r>
    </w:p>
    <w:p w14:paraId="6FD0290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w:t>
      </w:r>
      <w:r>
        <w:rPr>
          <w:rFonts w:eastAsia="Times New Roman" w:cs="Times New Roman"/>
          <w:szCs w:val="24"/>
        </w:rPr>
        <w:t>υρίδων</w:t>
      </w:r>
      <w:r>
        <w:rPr>
          <w:rFonts w:eastAsia="Times New Roman" w:cs="Times New Roman"/>
          <w:szCs w:val="24"/>
        </w:rPr>
        <w:t>ας</w:t>
      </w:r>
      <w:r>
        <w:rPr>
          <w:rFonts w:eastAsia="Times New Roman" w:cs="Times New Roman"/>
          <w:szCs w:val="24"/>
        </w:rPr>
        <w:t xml:space="preserve"> Λάππας καταθέτει για τα Πρακτικά τον προαναφερθέντα πίνακα,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FD0290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Θα ήθελα να σας θυμίσω και κάτι άλλο, το οποίο δεν θέλω να παραβλέψω. Ο </w:t>
      </w:r>
      <w:r>
        <w:rPr>
          <w:rFonts w:eastAsia="Times New Roman" w:cs="Times New Roman"/>
          <w:szCs w:val="24"/>
        </w:rPr>
        <w:t xml:space="preserve">Ουμπέρτο Έκο είπε ότι οι δικτατορίες δεν γίνονται πλέον με τα τανκς αλλά με τις τηλεοράσεις. Πεθαίνοντας, όμως, είπε το καλύτερο: «Όταν θριαμβεύουν τα μέσα ενημέρωσης σε μια κοινωνία, πεθαίνει ο άνθρωπος». Άραγε, θα επιτρέψουμε </w:t>
      </w:r>
      <w:r>
        <w:rPr>
          <w:rFonts w:eastAsia="Times New Roman" w:cs="Times New Roman"/>
          <w:szCs w:val="24"/>
        </w:rPr>
        <w:lastRenderedPageBreak/>
        <w:t>όλοι μας σαν πολιτικό σύστημ</w:t>
      </w:r>
      <w:r>
        <w:rPr>
          <w:rFonts w:eastAsia="Times New Roman" w:cs="Times New Roman"/>
          <w:szCs w:val="24"/>
        </w:rPr>
        <w:t xml:space="preserve">α σε επιχειρήσεις ΜΜΕ να αποκτούν τόση δύναμη με κρατικό χρήμα και να λειτουργούν ουσιαστικά </w:t>
      </w:r>
      <w:r>
        <w:rPr>
          <w:rFonts w:eastAsia="Times New Roman" w:cs="Times New Roman"/>
          <w:szCs w:val="24"/>
        </w:rPr>
        <w:t xml:space="preserve">χρεοκοπημένες </w:t>
      </w:r>
      <w:r>
        <w:rPr>
          <w:rFonts w:eastAsia="Times New Roman" w:cs="Times New Roman"/>
          <w:szCs w:val="24"/>
        </w:rPr>
        <w:t xml:space="preserve">χωρίς κανέναν κρατικό έλεγχο;  </w:t>
      </w:r>
    </w:p>
    <w:p w14:paraId="6FD0290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τελειώνω μ’ αυτό- η κατάσταση αμοιβαίων εξυπηρετήσεων, εκβιασμών, χτυπημάτων κάτω </w:t>
      </w:r>
      <w:r>
        <w:rPr>
          <w:rFonts w:eastAsia="Times New Roman" w:cs="Times New Roman"/>
          <w:szCs w:val="24"/>
        </w:rPr>
        <w:t xml:space="preserve">από τη μέση και οικονομικής εξάρτησης με τον κεντρικό ρόλο των τραπεζών ανάμεσα σ’ αυτές τις επιχειρήσεις και τις κυβερνήσεις και τα κόμματα μέχρι τώρα καταγράφηκε στην πολιτική σκηνή με τον κομψό όρο «διαπλοκή». Έτσι γεννιούνται τεράστια ερωτήματα για τη </w:t>
      </w:r>
      <w:r>
        <w:rPr>
          <w:rFonts w:eastAsia="Times New Roman" w:cs="Times New Roman"/>
          <w:szCs w:val="24"/>
        </w:rPr>
        <w:t xml:space="preserve">βιωσιμότητά τους αλλά κυρίως για την ίδια την ενημέρωση των πολιτών, θεωρούμενη ως ένα θεμελιώδες δημόσιο αγαθό. </w:t>
      </w:r>
    </w:p>
    <w:p w14:paraId="6FD0290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Στη σημερινή </w:t>
      </w:r>
      <w:r>
        <w:rPr>
          <w:rFonts w:eastAsia="Times New Roman"/>
          <w:szCs w:val="24"/>
        </w:rPr>
        <w:t>Κυβέρνηση</w:t>
      </w:r>
      <w:r>
        <w:rPr>
          <w:rFonts w:eastAsia="Times New Roman" w:cs="Times New Roman"/>
          <w:szCs w:val="24"/>
        </w:rPr>
        <w:t xml:space="preserve"> αλλά και στα κόμματα εναπόκειται για πρώτη φορά να θέσουν το δάχτυλο επί τον τύπον των ήλων ελέγχοντας τη νομιμότητα τη</w:t>
      </w:r>
      <w:r>
        <w:rPr>
          <w:rFonts w:eastAsia="Times New Roman" w:cs="Times New Roman"/>
          <w:szCs w:val="24"/>
        </w:rPr>
        <w:t xml:space="preserve">ς χρηματοδότησής τους και τον τελικό προορισμό των δανείων. </w:t>
      </w:r>
    </w:p>
    <w:p w14:paraId="6FD0290D" w14:textId="77777777" w:rsidR="00BA6D65" w:rsidRDefault="00336324">
      <w:pPr>
        <w:spacing w:line="600" w:lineRule="auto"/>
        <w:ind w:firstLine="720"/>
        <w:jc w:val="both"/>
        <w:rPr>
          <w:rFonts w:eastAsia="Times New Roman"/>
          <w:szCs w:val="24"/>
        </w:rPr>
      </w:pPr>
      <w:r>
        <w:rPr>
          <w:rFonts w:eastAsia="Times New Roman"/>
          <w:szCs w:val="24"/>
        </w:rPr>
        <w:lastRenderedPageBreak/>
        <w:t>Είναι καιρός να γίνουν θαρραλέα βήματα που θα συμβάλουν στο να αποκατασταθεί κάπως η συρρικνωμένη αξιοπιστία αυτών των μέσων ενημέρωσης.</w:t>
      </w:r>
    </w:p>
    <w:p w14:paraId="6FD0290E" w14:textId="77777777" w:rsidR="00BA6D65" w:rsidRDefault="00336324">
      <w:pPr>
        <w:spacing w:line="600" w:lineRule="auto"/>
        <w:ind w:firstLine="720"/>
        <w:jc w:val="both"/>
        <w:rPr>
          <w:rFonts w:eastAsia="Times New Roman"/>
          <w:szCs w:val="24"/>
        </w:rPr>
      </w:pPr>
      <w:r>
        <w:rPr>
          <w:rFonts w:eastAsia="Times New Roman"/>
          <w:szCs w:val="24"/>
        </w:rPr>
        <w:t>Τέλος, κυρίες και κύριοι συνάδελφοι, σήμερα δεν συζητάμε κ</w:t>
      </w:r>
      <w:r>
        <w:rPr>
          <w:rFonts w:eastAsia="Times New Roman"/>
          <w:szCs w:val="24"/>
        </w:rPr>
        <w:t>άποιο πρόβλημα, συζητάμε το πρόβλημα του πολιτικού συστήματος και της δημοκρατίας, που κατάντησε χωρίς κανένα κύρος και αξιοπιστία, που δώσατε εσείς, κύριοι της Νέας Δημοκρατίας και του ΠΑΣΟΚ, στην πολιτεία τη μορφή των πράξεών σας. Κάνατε αυτό που έλεγε ο</w:t>
      </w:r>
      <w:r>
        <w:rPr>
          <w:rFonts w:eastAsia="Times New Roman"/>
          <w:szCs w:val="24"/>
        </w:rPr>
        <w:t xml:space="preserve"> Ισοκράτης «</w:t>
      </w:r>
      <w:r>
        <w:rPr>
          <w:rFonts w:eastAsia="Times New Roman"/>
          <w:szCs w:val="24"/>
        </w:rPr>
        <w:t xml:space="preserve">το </w:t>
      </w:r>
      <w:r>
        <w:rPr>
          <w:rFonts w:eastAsia="Times New Roman"/>
          <w:szCs w:val="24"/>
        </w:rPr>
        <w:t xml:space="preserve">της </w:t>
      </w:r>
      <w:r>
        <w:rPr>
          <w:rFonts w:eastAsia="Times New Roman"/>
          <w:bCs/>
          <w:szCs w:val="24"/>
        </w:rPr>
        <w:t>πόλεως</w:t>
      </w:r>
      <w:r>
        <w:rPr>
          <w:rFonts w:eastAsia="Times New Roman"/>
          <w:szCs w:val="24"/>
        </w:rPr>
        <w:t xml:space="preserve"> </w:t>
      </w:r>
      <w:r>
        <w:rPr>
          <w:rFonts w:eastAsia="Times New Roman"/>
          <w:szCs w:val="24"/>
        </w:rPr>
        <w:t xml:space="preserve">όλης </w:t>
      </w:r>
      <w:r>
        <w:rPr>
          <w:rFonts w:eastAsia="Times New Roman"/>
          <w:bCs/>
          <w:szCs w:val="24"/>
        </w:rPr>
        <w:t>ήθος ομοιούται</w:t>
      </w:r>
      <w:r>
        <w:rPr>
          <w:rFonts w:eastAsia="Times New Roman"/>
          <w:szCs w:val="24"/>
        </w:rPr>
        <w:t xml:space="preserve"> τοις άρχουσιν</w:t>
      </w:r>
      <w:r>
        <w:rPr>
          <w:rFonts w:eastAsia="Times New Roman"/>
          <w:szCs w:val="24"/>
        </w:rPr>
        <w:t>», δηλαδή η πολιτεία έμοιαζε με το προσωπείο των πράξεών σας, της πολιτικής σας.</w:t>
      </w:r>
    </w:p>
    <w:p w14:paraId="6FD0290F" w14:textId="77777777" w:rsidR="00BA6D65" w:rsidRDefault="00336324">
      <w:pPr>
        <w:spacing w:line="600" w:lineRule="auto"/>
        <w:ind w:firstLine="720"/>
        <w:jc w:val="both"/>
        <w:rPr>
          <w:rFonts w:eastAsia="Times New Roman"/>
          <w:bCs/>
          <w:szCs w:val="24"/>
        </w:rPr>
      </w:pPr>
      <w:r>
        <w:rPr>
          <w:rFonts w:eastAsia="Times New Roman"/>
          <w:szCs w:val="24"/>
        </w:rPr>
        <w:t>Εμείς θα πολεμήσουμε αυτό που έλεγαν οι Ρωμαίοι «</w:t>
      </w:r>
      <w:r>
        <w:rPr>
          <w:rFonts w:eastAsia="Times New Roman"/>
          <w:bCs/>
          <w:szCs w:val="24"/>
          <w:lang w:val="en-US"/>
        </w:rPr>
        <w:t>h</w:t>
      </w:r>
      <w:r>
        <w:rPr>
          <w:rFonts w:eastAsia="Times New Roman"/>
          <w:bCs/>
          <w:szCs w:val="24"/>
        </w:rPr>
        <w:t xml:space="preserve">omo homini lupus», δηλαδή λύκος ο άνθρωπος για τον άνθρωπο και θα </w:t>
      </w:r>
      <w:r>
        <w:rPr>
          <w:rFonts w:eastAsia="Times New Roman"/>
          <w:bCs/>
          <w:szCs w:val="24"/>
        </w:rPr>
        <w:t>υλοποιήσουμε την πρωταγόρεια παραίνεση «πάντων χρημάτων μέτρον άνθρωπος».</w:t>
      </w:r>
    </w:p>
    <w:p w14:paraId="6FD02910" w14:textId="77777777" w:rsidR="00BA6D65" w:rsidRDefault="00336324">
      <w:pPr>
        <w:spacing w:line="600" w:lineRule="auto"/>
        <w:ind w:firstLine="720"/>
        <w:jc w:val="both"/>
        <w:rPr>
          <w:rFonts w:eastAsia="Times New Roman"/>
          <w:bCs/>
          <w:szCs w:val="24"/>
        </w:rPr>
      </w:pPr>
      <w:r>
        <w:rPr>
          <w:rFonts w:eastAsia="Times New Roman"/>
          <w:bCs/>
          <w:szCs w:val="24"/>
        </w:rPr>
        <w:t>Ευχαριστώ.</w:t>
      </w:r>
    </w:p>
    <w:p w14:paraId="6FD02911" w14:textId="77777777" w:rsidR="00BA6D65" w:rsidRDefault="00336324">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του ΣΥΡΙΖΑ)</w:t>
      </w:r>
    </w:p>
    <w:p w14:paraId="6FD02912" w14:textId="77777777" w:rsidR="00BA6D65" w:rsidRDefault="00336324">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Ευχαριστούμε, κύριε Λάππα. </w:t>
      </w:r>
    </w:p>
    <w:p w14:paraId="6FD02913" w14:textId="77777777" w:rsidR="00BA6D65" w:rsidRDefault="00336324">
      <w:pPr>
        <w:spacing w:line="600" w:lineRule="auto"/>
        <w:ind w:firstLine="720"/>
        <w:jc w:val="both"/>
        <w:rPr>
          <w:rFonts w:eastAsia="Times New Roman"/>
          <w:bCs/>
          <w:szCs w:val="24"/>
        </w:rPr>
      </w:pPr>
      <w:r>
        <w:rPr>
          <w:rFonts w:eastAsia="Times New Roman"/>
          <w:bCs/>
          <w:szCs w:val="24"/>
        </w:rPr>
        <w:t>Παρακαλώ όλοι και όλες να τηρούν τον χρόνο, για να μπορ</w:t>
      </w:r>
      <w:r>
        <w:rPr>
          <w:rFonts w:eastAsia="Times New Roman"/>
          <w:bCs/>
          <w:szCs w:val="24"/>
        </w:rPr>
        <w:t>έσουμε να καταλήξουμε στην ψηφοφορία σε κάποιον χρόνο σημαντικό για όλους, για να αποχωρήσουμε.</w:t>
      </w:r>
    </w:p>
    <w:p w14:paraId="6FD02914" w14:textId="77777777" w:rsidR="00BA6D65" w:rsidRDefault="00336324">
      <w:pPr>
        <w:spacing w:line="600" w:lineRule="auto"/>
        <w:ind w:firstLine="720"/>
        <w:jc w:val="both"/>
        <w:rPr>
          <w:rFonts w:eastAsia="Times New Roman"/>
          <w:bCs/>
          <w:szCs w:val="24"/>
        </w:rPr>
      </w:pPr>
      <w:r>
        <w:rPr>
          <w:rFonts w:eastAsia="Times New Roman"/>
          <w:bCs/>
          <w:szCs w:val="24"/>
        </w:rPr>
        <w:t>Τον λόγο έχει ο κ. Δημήτρης Καμμένος.</w:t>
      </w:r>
    </w:p>
    <w:p w14:paraId="6FD02915" w14:textId="77777777" w:rsidR="00BA6D65" w:rsidRDefault="00336324">
      <w:pPr>
        <w:spacing w:line="600" w:lineRule="auto"/>
        <w:ind w:firstLine="720"/>
        <w:jc w:val="both"/>
        <w:rPr>
          <w:rFonts w:eastAsia="Times New Roman"/>
          <w:bCs/>
          <w:szCs w:val="24"/>
        </w:rPr>
      </w:pPr>
      <w:r>
        <w:rPr>
          <w:rFonts w:eastAsia="Times New Roman"/>
          <w:b/>
          <w:bCs/>
          <w:szCs w:val="24"/>
        </w:rPr>
        <w:t>ΔΗΜΗΤΡΙΟΣ ΚΑΜΜΕΝΟΣ:</w:t>
      </w:r>
      <w:r>
        <w:rPr>
          <w:rFonts w:eastAsia="Times New Roman"/>
          <w:bCs/>
          <w:szCs w:val="24"/>
        </w:rPr>
        <w:t xml:space="preserve"> Ευχαριστώ πολύ, κυρία Πρόεδρε.</w:t>
      </w:r>
    </w:p>
    <w:p w14:paraId="6FD02916" w14:textId="77777777" w:rsidR="00BA6D65" w:rsidRDefault="00336324">
      <w:pPr>
        <w:spacing w:line="600" w:lineRule="auto"/>
        <w:ind w:firstLine="720"/>
        <w:jc w:val="both"/>
        <w:rPr>
          <w:rFonts w:eastAsia="Times New Roman"/>
          <w:bCs/>
          <w:szCs w:val="24"/>
        </w:rPr>
      </w:pPr>
      <w:r>
        <w:rPr>
          <w:rFonts w:eastAsia="Times New Roman"/>
          <w:bCs/>
          <w:szCs w:val="24"/>
        </w:rPr>
        <w:t xml:space="preserve">Είναι μια πολύ σημαντική μέρα η σημερινή. Είναι μια εξεταστική η οποία έχει προαναγγελθεί –νομίζω- πολλά χρόνια από πολλούς συναδέλφους, πάρα πολλά κόμματα. Για πολλούς λόγους δεν είχε ποτέ υπερψηφιστεί για να υλοποιηθεί. </w:t>
      </w:r>
    </w:p>
    <w:p w14:paraId="6FD02917" w14:textId="77777777" w:rsidR="00BA6D65" w:rsidRDefault="00336324">
      <w:pPr>
        <w:spacing w:line="600" w:lineRule="auto"/>
        <w:ind w:firstLine="720"/>
        <w:jc w:val="both"/>
        <w:rPr>
          <w:rFonts w:eastAsia="Times New Roman"/>
          <w:bCs/>
          <w:szCs w:val="24"/>
        </w:rPr>
      </w:pPr>
      <w:r>
        <w:rPr>
          <w:rFonts w:eastAsia="Times New Roman"/>
          <w:bCs/>
          <w:szCs w:val="24"/>
        </w:rPr>
        <w:lastRenderedPageBreak/>
        <w:t>Το ζήτημα είναι εξαιρετικά σοβαρό</w:t>
      </w:r>
      <w:r>
        <w:rPr>
          <w:rFonts w:eastAsia="Times New Roman"/>
          <w:bCs/>
          <w:szCs w:val="24"/>
        </w:rPr>
        <w:t>. Είναι μείζον πολιτικό. Είναι χρήματα τα οποία δόθηκαν σε όλα τα πολιτικά κόμματα και στα μέσα μαζικής ενημέρωσης διαχρονικά, τα οποία εν τέλει είναι χρήματα του ελληνικού λαού. Τελευταία και από τότε ανακεφαλαιοποιήθηκαν οι τράπεζες ή έχουν χρεωθεί, αν θ</w:t>
      </w:r>
      <w:r>
        <w:rPr>
          <w:rFonts w:eastAsia="Times New Roman"/>
          <w:bCs/>
          <w:szCs w:val="24"/>
        </w:rPr>
        <w:t>έλετε, στην πλάτη του ελληνικού λαού. Διότι κάθε δάνειο το οποίο είναι κακό δάνειο, είτε του οποίου λήγει η κρατική εγγύηση είτε δεν αποπληρώνεται, πηγαίνει και πληρώνεται από τον κρατικό προϋπολογισμό, άρα πληρώνεται από τον Έλληνα φορολογούμενο. Οπότε απ</w:t>
      </w:r>
      <w:r>
        <w:rPr>
          <w:rFonts w:eastAsia="Times New Roman"/>
          <w:bCs/>
          <w:szCs w:val="24"/>
        </w:rPr>
        <w:t>ό τη στιγμή όπου δυνητικά υπάρχει χρέος προς τον Έλληνα φορολογούμενο από ένα πολιτικό κόμμα το οποίο αδυνατεί να εκπληρώσει τις δανειακές του υποχρεώσεις προς ένα τραπεζικό ίδρυμα, όλη η διαδικασία λήψης και χρήσης των χρημάτων των δανειακών χρημάτων θα π</w:t>
      </w:r>
      <w:r>
        <w:rPr>
          <w:rFonts w:eastAsia="Times New Roman"/>
          <w:bCs/>
          <w:szCs w:val="24"/>
        </w:rPr>
        <w:t>ρέπει να έρθει στο φως.</w:t>
      </w:r>
    </w:p>
    <w:p w14:paraId="6FD02918" w14:textId="77777777" w:rsidR="00BA6D65" w:rsidRDefault="00336324">
      <w:pPr>
        <w:spacing w:line="600" w:lineRule="auto"/>
        <w:ind w:firstLine="720"/>
        <w:jc w:val="both"/>
        <w:rPr>
          <w:rFonts w:eastAsia="Times New Roman"/>
          <w:bCs/>
          <w:szCs w:val="24"/>
        </w:rPr>
      </w:pPr>
      <w:r>
        <w:rPr>
          <w:rFonts w:eastAsia="Times New Roman"/>
          <w:bCs/>
          <w:szCs w:val="24"/>
        </w:rPr>
        <w:t xml:space="preserve">Αυτή η εξεταστική για εμένα και λόγω του αντικειμένου μου πρέπει να έχει μια δομή, θα πρέπει να έχει μια μέθοδο και θα πρέπει είναι ξεκάθαρο και το τι ζητάμε, τουλάχιστον πολιτικά. Θα εξηγήσω λίγο πιο κάτω γιατί θα το εξετάσουμε σε </w:t>
      </w:r>
      <w:r>
        <w:rPr>
          <w:rFonts w:eastAsia="Times New Roman"/>
          <w:bCs/>
          <w:szCs w:val="24"/>
        </w:rPr>
        <w:t>πρώτη φάση πολιτικά και θα δούμε και τα ποινικά.</w:t>
      </w:r>
    </w:p>
    <w:p w14:paraId="6FD02919" w14:textId="77777777" w:rsidR="00BA6D65" w:rsidRDefault="00336324">
      <w:pPr>
        <w:spacing w:line="600" w:lineRule="auto"/>
        <w:ind w:firstLine="720"/>
        <w:jc w:val="both"/>
        <w:rPr>
          <w:rFonts w:eastAsia="Times New Roman"/>
          <w:bCs/>
          <w:szCs w:val="24"/>
        </w:rPr>
      </w:pPr>
      <w:r>
        <w:rPr>
          <w:rFonts w:eastAsia="Times New Roman"/>
          <w:bCs/>
          <w:szCs w:val="24"/>
        </w:rPr>
        <w:lastRenderedPageBreak/>
        <w:t>Αρχικά θα πρέπει να δούμε όλες τις δανειακές συμβάσεις οι οποίες έχουν συναφθεί από τη χρονιά που θα αποφασίσουμε την εξεταστική μέχρι και φέτος ή πέρυσι, όποτε λήγουν και οι τελευταίες οικονομικές χρήσεις τ</w:t>
      </w:r>
      <w:r>
        <w:rPr>
          <w:rFonts w:eastAsia="Times New Roman"/>
          <w:bCs/>
          <w:szCs w:val="24"/>
        </w:rPr>
        <w:t>ων κομμάτων. Οι δανειακές συμβάσεις αυτές, μαζί με τις τροποποιήσεις τους ή τις επεκτάσεις τους και τους όρους τους, θα είναι η πρώτη αντικειμενική και καθαρή εικόνα για το πώς δόθηκαν τα δάνεια και θα δούμε το ρίσκο που πήρε η τράπεζα και την ευθύνη που α</w:t>
      </w:r>
      <w:r>
        <w:rPr>
          <w:rFonts w:eastAsia="Times New Roman"/>
          <w:bCs/>
          <w:szCs w:val="24"/>
        </w:rPr>
        <w:t xml:space="preserve">νέλαβε το κόμμα στην αποπληρωμή της κάθε δανειακής σχέσης με την τράπεζα. </w:t>
      </w:r>
    </w:p>
    <w:p w14:paraId="6FD0291A" w14:textId="77777777" w:rsidR="00BA6D65" w:rsidRDefault="00336324">
      <w:pPr>
        <w:spacing w:line="600" w:lineRule="auto"/>
        <w:ind w:firstLine="720"/>
        <w:jc w:val="both"/>
        <w:rPr>
          <w:rFonts w:eastAsia="Times New Roman"/>
          <w:bCs/>
          <w:szCs w:val="24"/>
        </w:rPr>
      </w:pPr>
      <w:r>
        <w:rPr>
          <w:rFonts w:eastAsia="Times New Roman"/>
          <w:bCs/>
          <w:szCs w:val="24"/>
        </w:rPr>
        <w:t>Το δεύτερο που πρέπει να κάνουμε θα είναι να δούμε απολογιστικά τους ισολογισμούς. Αλλά επειδή δεν υπήρχαν ισολογισμοί στα κόμματα –κακώς- μέχρι το 2013 -υπήρχαν βιβλία εσόδων-εξόδω</w:t>
      </w:r>
      <w:r>
        <w:rPr>
          <w:rFonts w:eastAsia="Times New Roman"/>
          <w:bCs/>
          <w:szCs w:val="24"/>
        </w:rPr>
        <w:t>ν-, από τη χρονιά που θα αποφασίσουμε μέχρι και την τελευταία χρήση του ’15, να δούμε τους ισολογισμούς, να δούμε τα έσοδα-έξοδα, να δούμε τα βιβλία των κομμάτων και απολογιστικά πού πήγαν τα λεφτά. Γιατί βάσει νόμου το κάθε κόμμα είναι υποχρεωμένο στο τέλ</w:t>
      </w:r>
      <w:r>
        <w:rPr>
          <w:rFonts w:eastAsia="Times New Roman"/>
          <w:bCs/>
          <w:szCs w:val="24"/>
        </w:rPr>
        <w:t xml:space="preserve">ος του χρόνου, στο πρώτο δίμηνο του επομένου, να δίνει απολογιστικά στοιχεία για το πού πήγαν τα χρήματα, είτε αυτά είναι έσοδα από δωρεές, από κουπόνια, έσοδα από </w:t>
      </w:r>
      <w:r>
        <w:rPr>
          <w:rFonts w:eastAsia="Times New Roman"/>
          <w:bCs/>
          <w:szCs w:val="24"/>
        </w:rPr>
        <w:lastRenderedPageBreak/>
        <w:t xml:space="preserve">επιχορηγήσεις, τακτικές-έκτακτες, συν τις δανειακές τους συμβάσεις, σχέσεις με οποιονδήποτε </w:t>
      </w:r>
      <w:r>
        <w:rPr>
          <w:rFonts w:eastAsia="Times New Roman"/>
          <w:bCs/>
          <w:szCs w:val="24"/>
        </w:rPr>
        <w:t>οργανισμό και τη χρήση αυτών των χρημάτων. Είναι πολύ απλά, ένα, δύο, τρία ζητήματα.</w:t>
      </w:r>
    </w:p>
    <w:p w14:paraId="6FD0291B" w14:textId="77777777" w:rsidR="00BA6D65" w:rsidRDefault="00336324">
      <w:pPr>
        <w:spacing w:line="600" w:lineRule="auto"/>
        <w:ind w:firstLine="720"/>
        <w:jc w:val="both"/>
        <w:rPr>
          <w:rFonts w:eastAsia="Times New Roman"/>
          <w:szCs w:val="24"/>
        </w:rPr>
      </w:pPr>
      <w:r>
        <w:rPr>
          <w:rFonts w:eastAsia="Times New Roman"/>
          <w:szCs w:val="24"/>
        </w:rPr>
        <w:t xml:space="preserve">Θα πούμε τις περισσότερες λεπτομέρειες στην εξεταστική. Σήμερα θα δώσουμε, τουλάχιστον εγώ, έναν βασικό οδικό χάρτη και κάποια στοιχεία τα οποία είναι πάρα πολύ σημαντικά </w:t>
      </w:r>
      <w:r>
        <w:rPr>
          <w:rFonts w:eastAsia="Times New Roman"/>
          <w:szCs w:val="24"/>
        </w:rPr>
        <w:t>για να καταλάβουμε τι έχει συμβεί σε αυτήν τη χώρα. Το πρώτο ζήτημα στο οποίο πρέπει να αναφερθώ –και βάζω τη λέξη «πρέπει»- είναι το «ξεχασμένο» πόρισμα του κ. Νικολούδη.</w:t>
      </w:r>
    </w:p>
    <w:p w14:paraId="6FD0291C" w14:textId="77777777" w:rsidR="00BA6D65" w:rsidRDefault="00336324">
      <w:pPr>
        <w:spacing w:line="600" w:lineRule="auto"/>
        <w:jc w:val="both"/>
        <w:rPr>
          <w:rFonts w:eastAsia="Times New Roman" w:cs="Times New Roman"/>
          <w:bCs/>
          <w:szCs w:val="24"/>
        </w:rPr>
      </w:pPr>
      <w:r>
        <w:rPr>
          <w:rFonts w:eastAsia="Times New Roman"/>
          <w:szCs w:val="24"/>
        </w:rPr>
        <w:tab/>
      </w:r>
      <w:r>
        <w:rPr>
          <w:rFonts w:eastAsia="Times New Roman" w:cs="Times New Roman"/>
          <w:bCs/>
          <w:szCs w:val="24"/>
        </w:rPr>
        <w:t>Στο πόρισμα του κ. Νικολούδη το κατηγορητήριο είναι σαφές με ονοματεπώνυμα. Στις 15</w:t>
      </w:r>
      <w:r>
        <w:rPr>
          <w:rFonts w:eastAsia="Times New Roman" w:cs="Times New Roman"/>
          <w:bCs/>
          <w:szCs w:val="24"/>
        </w:rPr>
        <w:t xml:space="preserve"> Μαρτίου του 2013 ο συγκεκριμένος εισαγγελικός λειτουργός, μεταξύ άλλων, έχει ζητήσει τη διερεύνηση τυχόν ποινικών ευθυνών του Διοικητή της Τράπεζας της Ελλάδος κ. Γεωργίου Προβόπουλου για την υπόθεση μεταβίβασης της </w:t>
      </w:r>
      <w:r>
        <w:rPr>
          <w:rFonts w:eastAsia="Times New Roman" w:cs="Times New Roman"/>
          <w:bCs/>
          <w:szCs w:val="24"/>
          <w:lang w:val="en-US"/>
        </w:rPr>
        <w:t>Proton</w:t>
      </w:r>
      <w:r>
        <w:rPr>
          <w:rFonts w:eastAsia="Times New Roman" w:cs="Times New Roman"/>
          <w:bCs/>
          <w:szCs w:val="24"/>
        </w:rPr>
        <w:t xml:space="preserve"> </w:t>
      </w:r>
      <w:r>
        <w:rPr>
          <w:rFonts w:eastAsia="Times New Roman" w:cs="Times New Roman"/>
          <w:bCs/>
          <w:szCs w:val="24"/>
          <w:lang w:val="en-US"/>
        </w:rPr>
        <w:t>Bank</w:t>
      </w:r>
      <w:r>
        <w:rPr>
          <w:rFonts w:eastAsia="Times New Roman" w:cs="Times New Roman"/>
          <w:bCs/>
          <w:szCs w:val="24"/>
        </w:rPr>
        <w:t xml:space="preserve"> και τον επιχειρηματία Λαυρε</w:t>
      </w:r>
      <w:r>
        <w:rPr>
          <w:rFonts w:eastAsia="Times New Roman" w:cs="Times New Roman"/>
          <w:bCs/>
          <w:szCs w:val="24"/>
        </w:rPr>
        <w:t>ντιάδη. Στις σαράντα τέσσερις σελίδες της πορισματικής ανα</w:t>
      </w:r>
      <w:r>
        <w:rPr>
          <w:rFonts w:eastAsia="Times New Roman" w:cs="Times New Roman"/>
          <w:bCs/>
          <w:szCs w:val="24"/>
        </w:rPr>
        <w:lastRenderedPageBreak/>
        <w:t xml:space="preserve">φοράς περιέγραψε με τον πλέον λεπτομερή τρόπο το σκάνδαλο των κομματικών θαλασσοδανείων. Πρόκειται για 198,7 εκατομμύρια ευρώ, που δόθηκαν από την κρατική Αγροτική Τράπεζα στη Νέα Δημοκρατία και το </w:t>
      </w:r>
      <w:r>
        <w:rPr>
          <w:rFonts w:eastAsia="Times New Roman" w:cs="Times New Roman"/>
          <w:bCs/>
          <w:szCs w:val="24"/>
        </w:rPr>
        <w:t xml:space="preserve">ΠΑΣΟΚ, με εγγύηση την εκχώρηση κρατικών χρηματοδοτήσεων μέχρι και το 2018. Δεν θα το διαβάσω όλο, θα έλθει η ώρα στην </w:t>
      </w:r>
      <w:r>
        <w:rPr>
          <w:rFonts w:eastAsia="Times New Roman" w:cs="Times New Roman"/>
          <w:bCs/>
          <w:szCs w:val="24"/>
        </w:rPr>
        <w:t>επιτροπή</w:t>
      </w:r>
      <w:r>
        <w:rPr>
          <w:rFonts w:eastAsia="Times New Roman" w:cs="Times New Roman"/>
          <w:bCs/>
          <w:szCs w:val="24"/>
        </w:rPr>
        <w:t xml:space="preserve">, στην οποία θα το αναλύσουμε. </w:t>
      </w:r>
    </w:p>
    <w:p w14:paraId="6FD0291D"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Υπήρχαν ποινικές ευθύνες και έχω και το διαβιβαστικό στη Βουλή, με αριθμό πρωτοκόλλου 3929/15</w:t>
      </w:r>
      <w:r>
        <w:rPr>
          <w:rFonts w:eastAsia="Times New Roman" w:cs="Times New Roman"/>
          <w:bCs/>
          <w:szCs w:val="24"/>
        </w:rPr>
        <w:t>-</w:t>
      </w:r>
      <w:r>
        <w:rPr>
          <w:rFonts w:eastAsia="Times New Roman" w:cs="Times New Roman"/>
          <w:bCs/>
          <w:szCs w:val="24"/>
        </w:rPr>
        <w:t>3</w:t>
      </w:r>
      <w:r>
        <w:rPr>
          <w:rFonts w:eastAsia="Times New Roman" w:cs="Times New Roman"/>
          <w:bCs/>
          <w:szCs w:val="24"/>
        </w:rPr>
        <w:t>-</w:t>
      </w:r>
      <w:r>
        <w:rPr>
          <w:rFonts w:eastAsia="Times New Roman" w:cs="Times New Roman"/>
          <w:bCs/>
          <w:szCs w:val="24"/>
        </w:rPr>
        <w:t>20</w:t>
      </w:r>
      <w:r>
        <w:rPr>
          <w:rFonts w:eastAsia="Times New Roman" w:cs="Times New Roman"/>
          <w:bCs/>
          <w:szCs w:val="24"/>
        </w:rPr>
        <w:t xml:space="preserve">13 προς τον Εισαγγελέα Εφετών Αθηνών, κ. Γρηγόρη Πεπόνη και τον </w:t>
      </w:r>
      <w:r>
        <w:rPr>
          <w:rFonts w:eastAsia="Times New Roman" w:cs="Times New Roman"/>
          <w:bCs/>
          <w:szCs w:val="24"/>
        </w:rPr>
        <w:t xml:space="preserve">εισαγγελέα </w:t>
      </w:r>
      <w:r>
        <w:rPr>
          <w:rFonts w:eastAsia="Times New Roman" w:cs="Times New Roman"/>
          <w:bCs/>
          <w:szCs w:val="24"/>
        </w:rPr>
        <w:t xml:space="preserve">του οικονομικού εγκλήματος. Το τρισέλιδο αυτό υπογράφεται από τον κ. Νικολούδη. Έχει μέσα όλα τα ονόματα. Δεν είναι της παρούσης να τα αναφέρουμε ούτε να δημιουργήσουμε εντυπώσεις. </w:t>
      </w:r>
      <w:r>
        <w:rPr>
          <w:rFonts w:eastAsia="Times New Roman" w:cs="Times New Roman"/>
          <w:bCs/>
          <w:szCs w:val="24"/>
        </w:rPr>
        <w:t xml:space="preserve">Λίστα ονομάτων, κομματικών στελεχών, διευθυντών κομμάτων, λογιστών, τραπεζιτών, οι οποίοι κατά τον </w:t>
      </w:r>
      <w:r>
        <w:rPr>
          <w:rFonts w:eastAsia="Times New Roman" w:cs="Times New Roman"/>
          <w:bCs/>
          <w:szCs w:val="24"/>
        </w:rPr>
        <w:t xml:space="preserve">εισαγγελέα </w:t>
      </w:r>
      <w:r>
        <w:rPr>
          <w:rFonts w:eastAsia="Times New Roman" w:cs="Times New Roman"/>
          <w:bCs/>
          <w:szCs w:val="24"/>
        </w:rPr>
        <w:t>έχουν ευθύνη και διαβιβάζεται με το συγκεκριμένο διαβιβαστικό για περαιτέρω έρευνα.</w:t>
      </w:r>
    </w:p>
    <w:p w14:paraId="6FD0291E"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Αυτό που έχει ιδιαίτερη σημασία –και εξεπλάγην σήμερα το πρωί,</w:t>
      </w:r>
      <w:r>
        <w:rPr>
          <w:rFonts w:eastAsia="Times New Roman" w:cs="Times New Roman"/>
          <w:bCs/>
          <w:szCs w:val="24"/>
        </w:rPr>
        <w:t xml:space="preserve"> γιατί δεν το γνώριζα, στην έρευνα που έκανα γι’ αυτό το ζήτημα– είναι ότι ξαφνικά, ενώ 15 Μαρτίου είχε σταλεί το διαβιβαστικό στον Εισαγγελέα τον κ. Νικολούδη, στις 4 Απριλίου, δηλαδή σε λιγότερο από έναν μήνα, σε είκοσι μέρες, τρεις συνάδελφοι Βουλευτές </w:t>
      </w:r>
      <w:r>
        <w:rPr>
          <w:rFonts w:eastAsia="Times New Roman" w:cs="Times New Roman"/>
          <w:bCs/>
          <w:szCs w:val="24"/>
        </w:rPr>
        <w:t>της Νέας Δημοκρατίας, ο κ. Χριστογιάννης, ο κ. Τσουμάνης, ο κ. Σταμενίτης, έφεραν μια τροπολογία στο ΦΕΚ 90Α (18</w:t>
      </w:r>
      <w:r>
        <w:rPr>
          <w:rFonts w:eastAsia="Times New Roman" w:cs="Times New Roman"/>
          <w:bCs/>
          <w:szCs w:val="24"/>
        </w:rPr>
        <w:t>-</w:t>
      </w:r>
      <w:r>
        <w:rPr>
          <w:rFonts w:eastAsia="Times New Roman" w:cs="Times New Roman"/>
          <w:bCs/>
          <w:szCs w:val="24"/>
        </w:rPr>
        <w:t>4</w:t>
      </w:r>
      <w:r>
        <w:rPr>
          <w:rFonts w:eastAsia="Times New Roman" w:cs="Times New Roman"/>
          <w:bCs/>
          <w:szCs w:val="24"/>
        </w:rPr>
        <w:t>-</w:t>
      </w:r>
      <w:r>
        <w:rPr>
          <w:rFonts w:eastAsia="Times New Roman" w:cs="Times New Roman"/>
          <w:bCs/>
          <w:szCs w:val="24"/>
        </w:rPr>
        <w:t>2013) στο άρθρο 78.</w:t>
      </w:r>
    </w:p>
    <w:p w14:paraId="6FD0291F"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Θα το διαβάσω, γιατί έχει εξαιρετική σημασία και ξαναλέω ότι ο κ. Νικολούδης έχει λίστα ονομάτων για ευθύνες: «Δεν συνιστ</w:t>
      </w:r>
      <w:r>
        <w:rPr>
          <w:rFonts w:eastAsia="Times New Roman" w:cs="Times New Roman"/>
          <w:bCs/>
          <w:szCs w:val="24"/>
        </w:rPr>
        <w:t>ά απιστία κατά την έννοια των άρθρων 256 και 390 του Ποινικού Κώδικα για τον πρόεδρο, τα μέλη του Δ.Σ. και τα στελέχη των τραπεζών η σύναψη δανείων πάσης φύσεως με νομικά πρόσωπα δημοσίου ή ιδιωτικού δικαίου, μη κερδοσκοπικού χαρακτήρα, του ευρύτερου δημόσ</w:t>
      </w:r>
      <w:r>
        <w:rPr>
          <w:rFonts w:eastAsia="Times New Roman" w:cs="Times New Roman"/>
          <w:bCs/>
          <w:szCs w:val="24"/>
        </w:rPr>
        <w:t xml:space="preserve">ιου τομέα, όπως αυτός οριοθετείται κατά τον νόμο, καθώς και η εν γένει παροχή πιστώσεων σε αυτά, εφόσον πληρούνται οι ακόλουθες προϋποθέσεις: α) υφίστανται αποφάσεις των θεσμοθετημένων εγκριτικών επιτροπών ή οργάνων </w:t>
      </w:r>
      <w:r>
        <w:rPr>
          <w:rFonts w:eastAsia="Times New Roman" w:cs="Times New Roman"/>
          <w:bCs/>
          <w:szCs w:val="24"/>
        </w:rPr>
        <w:lastRenderedPageBreak/>
        <w:t xml:space="preserve">κάθε τράπεζας και β) τηρήθηκαν, κατά τη </w:t>
      </w:r>
      <w:r>
        <w:rPr>
          <w:rFonts w:eastAsia="Times New Roman" w:cs="Times New Roman"/>
          <w:bCs/>
          <w:szCs w:val="24"/>
        </w:rPr>
        <w:t>χορήγησή τους, οι σχετικές κανονιστικές πράξεις της Τράπεζας της Ελλάδος».</w:t>
      </w:r>
    </w:p>
    <w:p w14:paraId="6FD02920"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Δίνουμε, μέσα σε λιγότερο από είκοσι πέντε μέρες από τη διαβίβαση του κ. Νικολούδη στον κ. Πεπόνη λίστας ονομάτων με ποινικές ευθύνες, με τροπολογία ασυλία στις τράπεζες οι οποίες έ</w:t>
      </w:r>
      <w:r>
        <w:rPr>
          <w:rFonts w:eastAsia="Times New Roman" w:cs="Times New Roman"/>
          <w:bCs/>
          <w:szCs w:val="24"/>
        </w:rPr>
        <w:t xml:space="preserve">δωσαν τα λεγόμενα θαλασσοδάνεια. Χρήζει εξέτασης. Το πόρισμα του κ. Νικολούδη, το οποίο είναι σαράντα τέσσερις σελίδες, θα το ζητήσουμε στην </w:t>
      </w:r>
      <w:r>
        <w:rPr>
          <w:rFonts w:eastAsia="Times New Roman" w:cs="Times New Roman"/>
          <w:bCs/>
          <w:szCs w:val="24"/>
        </w:rPr>
        <w:t xml:space="preserve">εξεταστική επιτροπή </w:t>
      </w:r>
      <w:r>
        <w:rPr>
          <w:rFonts w:eastAsia="Times New Roman" w:cs="Times New Roman"/>
          <w:bCs/>
          <w:szCs w:val="24"/>
        </w:rPr>
        <w:t>και για μένα αποτελεί ένα από τα πειστήρια. Είναι όλη η τεκμηρίωση, βασικά, ενός ικανού εισαγγε</w:t>
      </w:r>
      <w:r>
        <w:rPr>
          <w:rFonts w:eastAsia="Times New Roman" w:cs="Times New Roman"/>
          <w:bCs/>
          <w:szCs w:val="24"/>
        </w:rPr>
        <w:t>λέως για το ζήτημα το οποίο θα συζητήσουμε στη Βουλή.</w:t>
      </w:r>
    </w:p>
    <w:p w14:paraId="6FD02921"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 xml:space="preserve">Έχουν συμβεί πάρα πολλά. Ο βασικότερος μοχλός διοχέτευσης του δανειακού πολιτικού χρήματος ήταν η Αγροτική Τράπεζα. Υπάρχουν φάκελοι, τους έχω εδώ, αλλά απλώς θα αναφερθώ και θα κάνουμε χρήση τους στην </w:t>
      </w:r>
      <w:r>
        <w:rPr>
          <w:rFonts w:eastAsia="Times New Roman" w:cs="Times New Roman"/>
          <w:bCs/>
          <w:szCs w:val="24"/>
        </w:rPr>
        <w:t>εξεταστική</w:t>
      </w:r>
      <w:r>
        <w:rPr>
          <w:rFonts w:eastAsia="Times New Roman" w:cs="Times New Roman"/>
          <w:bCs/>
          <w:szCs w:val="24"/>
        </w:rPr>
        <w:t xml:space="preserve">. Η Αγροτική Τράπεζα έχει δώσει περίπου 5 δισεκατομμύρια ευρώ σε αγροτικούς </w:t>
      </w:r>
      <w:r>
        <w:rPr>
          <w:rFonts w:eastAsia="Times New Roman" w:cs="Times New Roman"/>
          <w:bCs/>
          <w:szCs w:val="24"/>
        </w:rPr>
        <w:lastRenderedPageBreak/>
        <w:t xml:space="preserve">συνεταιρισμούς και άλλες οργανώσεις. Δεν ζητήθηκε ποτέ απολογιστική έκθεση για το πού πήγαν τα χρήματα. Εγώ θα εικάσω ότι πολλά από αυτά τα χρήματα πιθανόν να γύρισαν με </w:t>
      </w:r>
      <w:r>
        <w:rPr>
          <w:rFonts w:eastAsia="Times New Roman" w:cs="Times New Roman"/>
          <w:bCs/>
          <w:szCs w:val="24"/>
        </w:rPr>
        <w:t>έναν πολύ ωραίο τρόπο πίσω στα κόμματα. Μένει να το δούμε. Γιατί δόθηκαν τα δάνεια και δεν ζητήθηκαν τα χρήματα πίσω; Γιατί πήγαν όχι απλά σε μη εξυπηρετούμενα δάνεια αλλά ήταν ανεπίδεκτα είσπραξης; Δεν θα τα εισπράξουμε ποτέ, δηλαδή τα διαγράφουμε. Τα δώσ</w:t>
      </w:r>
      <w:r>
        <w:rPr>
          <w:rFonts w:eastAsia="Times New Roman" w:cs="Times New Roman"/>
          <w:bCs/>
          <w:szCs w:val="24"/>
        </w:rPr>
        <w:t>αμε και τα ξεχάσαμε, γύρω στα 5 δισεκατομμύρια ευρώ. Έχω την πλήρη λίστα πού πήγαν όλα, πλήρη λίστα; σε αγροτικούς συνεταιρισμούς, και όχι μόνο, που είναι άμεσα και έμμεσα δεμένοι με πολιτικά κόμματα.</w:t>
      </w:r>
    </w:p>
    <w:p w14:paraId="6FD02922"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Δεύτερον, στον διαχειριστικό έλεγχο κάθε κόμματος εταιρ</w:t>
      </w:r>
      <w:r>
        <w:rPr>
          <w:rFonts w:eastAsia="Times New Roman" w:cs="Times New Roman"/>
          <w:bCs/>
          <w:szCs w:val="24"/>
        </w:rPr>
        <w:t>είας ή κάθε ΑΦΜ, είτε αυτός είναι ανώνυμη εταιρεία είτε σωματείο ή όποια μορφή και αν έχει, όταν ελέγχονται τα έσοδα και τα έξοδα, πρέπει να είναι ξεκάθαρες οι ροές και οι ταμειακές ροές των εσόδων και των εξόδων. Από τη μικρή μου εμπειρία, τα έσοδα ενός κ</w:t>
      </w:r>
      <w:r>
        <w:rPr>
          <w:rFonts w:eastAsia="Times New Roman" w:cs="Times New Roman"/>
          <w:bCs/>
          <w:szCs w:val="24"/>
        </w:rPr>
        <w:t>όμματος είναι συγκεκριμένα και τα έξοδα του πρέπει να αποτυπώνονται στους απολογισμούς, που, όπως είπαμε, θα ζητήσουμε, που δίνονται κατά το πρώτο δίμηνο του έτους.</w:t>
      </w:r>
    </w:p>
    <w:p w14:paraId="6FD02923"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Υπάρχουν, όμως, κάποιες καταγγελίες και θα επικαλεστώ τις δημοσιογραφικές καταγγελίες, τις </w:t>
      </w:r>
      <w:r>
        <w:rPr>
          <w:rFonts w:eastAsia="Times New Roman" w:cs="Times New Roman"/>
          <w:bCs/>
          <w:szCs w:val="24"/>
        </w:rPr>
        <w:t xml:space="preserve">δηλώσεις του κ. Τσουκάτου, τις δηλώσεις της κ. Τσακάλου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lang w:val="en-US"/>
        </w:rPr>
        <w:t>S</w:t>
      </w:r>
      <w:r>
        <w:rPr>
          <w:rFonts w:eastAsia="Times New Roman" w:cs="Times New Roman"/>
          <w:bCs/>
          <w:szCs w:val="24"/>
        </w:rPr>
        <w:t>Ι</w:t>
      </w:r>
      <w:r>
        <w:rPr>
          <w:rFonts w:eastAsia="Times New Roman" w:cs="Times New Roman"/>
          <w:bCs/>
          <w:szCs w:val="24"/>
          <w:lang w:val="en-US"/>
        </w:rPr>
        <w:t>E</w:t>
      </w:r>
      <w:r>
        <w:rPr>
          <w:rFonts w:eastAsia="Times New Roman" w:cs="Times New Roman"/>
          <w:bCs/>
          <w:szCs w:val="24"/>
          <w:lang w:val="en-US"/>
        </w:rPr>
        <w:t>MENS</w:t>
      </w:r>
      <w:r>
        <w:rPr>
          <w:rFonts w:eastAsia="Times New Roman" w:cs="Times New Roman"/>
          <w:bCs/>
          <w:szCs w:val="24"/>
        </w:rPr>
        <w:t>»</w:t>
      </w:r>
      <w:r>
        <w:rPr>
          <w:rFonts w:eastAsia="Times New Roman" w:cs="Times New Roman"/>
          <w:bCs/>
          <w:szCs w:val="24"/>
        </w:rPr>
        <w:t>, ιδιαιτέρας του κ. Χριστοφοράκου, τα άρθρα του κ. Τράγκα στο «</w:t>
      </w:r>
      <w:r>
        <w:rPr>
          <w:rFonts w:eastAsia="Times New Roman" w:cs="Times New Roman"/>
          <w:bCs/>
          <w:szCs w:val="24"/>
          <w:lang w:val="en-US"/>
        </w:rPr>
        <w:t>CRASH</w:t>
      </w:r>
      <w:r>
        <w:rPr>
          <w:rFonts w:eastAsia="Times New Roman" w:cs="Times New Roman"/>
          <w:bCs/>
          <w:szCs w:val="24"/>
        </w:rPr>
        <w:t xml:space="preserve">». Και θα κρίνει η </w:t>
      </w:r>
      <w:r>
        <w:rPr>
          <w:rFonts w:eastAsia="Times New Roman" w:cs="Times New Roman"/>
          <w:bCs/>
          <w:szCs w:val="24"/>
        </w:rPr>
        <w:t xml:space="preserve">επιτροπή </w:t>
      </w:r>
      <w:r>
        <w:rPr>
          <w:rFonts w:eastAsia="Times New Roman" w:cs="Times New Roman"/>
          <w:bCs/>
          <w:szCs w:val="24"/>
        </w:rPr>
        <w:t xml:space="preserve">αν και κατά πόσο μπορούν να καλεστούν σαν μάρτυρες ή με οποιοδήποτε τρόπο να μας δώσουν </w:t>
      </w:r>
      <w:r>
        <w:rPr>
          <w:rFonts w:eastAsia="Times New Roman" w:cs="Times New Roman"/>
          <w:bCs/>
          <w:szCs w:val="24"/>
        </w:rPr>
        <w:t>στοιχεία, αν είναι άμεσα εμπλεκόμενοι.</w:t>
      </w:r>
    </w:p>
    <w:p w14:paraId="6FD02924" w14:textId="77777777" w:rsidR="00BA6D65" w:rsidRDefault="00336324">
      <w:pPr>
        <w:spacing w:line="600" w:lineRule="auto"/>
        <w:jc w:val="both"/>
        <w:rPr>
          <w:rFonts w:eastAsia="Times New Roman"/>
          <w:szCs w:val="24"/>
        </w:rPr>
      </w:pPr>
      <w:r>
        <w:rPr>
          <w:rFonts w:eastAsia="Times New Roman" w:cs="Times New Roman"/>
          <w:bCs/>
          <w:szCs w:val="24"/>
        </w:rPr>
        <w:tab/>
      </w:r>
      <w:r>
        <w:rPr>
          <w:rFonts w:eastAsia="Times New Roman"/>
          <w:szCs w:val="24"/>
        </w:rPr>
        <w:t xml:space="preserve">Είναι καταγγελίες ότι υπήρχε μαύρο χρήμα προερχόμενο από τη </w:t>
      </w:r>
      <w:r>
        <w:rPr>
          <w:rFonts w:eastAsia="Times New Roman"/>
          <w:szCs w:val="24"/>
        </w:rPr>
        <w:t>«</w:t>
      </w:r>
      <w:r>
        <w:rPr>
          <w:rFonts w:eastAsia="Times New Roman"/>
          <w:szCs w:val="24"/>
          <w:lang w:val="en-US"/>
        </w:rPr>
        <w:t>SIEMENS</w:t>
      </w:r>
      <w:r>
        <w:rPr>
          <w:rFonts w:eastAsia="Times New Roman"/>
          <w:szCs w:val="24"/>
        </w:rPr>
        <w:t xml:space="preserve">» </w:t>
      </w:r>
      <w:r>
        <w:rPr>
          <w:rFonts w:eastAsia="Times New Roman"/>
          <w:szCs w:val="24"/>
        </w:rPr>
        <w:t xml:space="preserve">επί ενός ποσοστού και εδίδετο στα κόμματα. Να δούμε αν αυτό υπάρχει, αν ισχύει. Διότι μπορεί να είναι ένα μέρος των εσόδων των κομμάτων, των </w:t>
      </w:r>
      <w:r>
        <w:rPr>
          <w:rFonts w:eastAsia="Times New Roman"/>
          <w:szCs w:val="24"/>
        </w:rPr>
        <w:t>χρηματοροών, μαύρο χρήμα, το οποίο δεν είναι δωρεά. Διότι όταν το χρήμα δίνεται απέναντι σε συμβάσεις κρατικές του ΟΤΕ ή οτιδήποτε άλλο, δεν είναι μια δωρεά και γενικά τα χρήματα προς τα κόμματα δεν είναι δωρεές. Τα χρήματα προς τα κόμματα έχουν συγκεκριμέ</w:t>
      </w:r>
      <w:r>
        <w:rPr>
          <w:rFonts w:eastAsia="Times New Roman"/>
          <w:szCs w:val="24"/>
        </w:rPr>
        <w:t xml:space="preserve">νο σκοπό και εξυπηρετούν συγκεκριμένο σκοπό, πολιτικό και επιχειρηματικό. Οπότε θα μένει να δούμε αν το έσοδο, όπως λέγεται, του 2%, όπως έχει αναφερθεί στις συνεντεύξεις, με πάρα πάρα πολλά παραστατικά, τιμολόγια χρυσοχοείων </w:t>
      </w:r>
      <w:r>
        <w:rPr>
          <w:rFonts w:eastAsia="Times New Roman"/>
          <w:szCs w:val="24"/>
        </w:rPr>
        <w:lastRenderedPageBreak/>
        <w:t>και οτιδήποτε άλλο, πήγαινε στ</w:t>
      </w:r>
      <w:r>
        <w:rPr>
          <w:rFonts w:eastAsia="Times New Roman"/>
          <w:szCs w:val="24"/>
        </w:rPr>
        <w:t>α κόμματα για να εξυπηρετήσει σκοπούς, άρα είναι ένα άλλο έσοδο του κόμματος.</w:t>
      </w:r>
    </w:p>
    <w:p w14:paraId="6FD02925" w14:textId="77777777" w:rsidR="00BA6D65" w:rsidRDefault="00336324">
      <w:pPr>
        <w:spacing w:line="600" w:lineRule="auto"/>
        <w:ind w:firstLine="720"/>
        <w:jc w:val="both"/>
        <w:rPr>
          <w:rFonts w:eastAsia="Times New Roman"/>
          <w:szCs w:val="24"/>
        </w:rPr>
      </w:pPr>
      <w:r>
        <w:rPr>
          <w:rFonts w:eastAsia="Times New Roman"/>
          <w:szCs w:val="24"/>
        </w:rPr>
        <w:t>Προσέξτε: Έχουμε, άρα, κρατική επιχορήγηση τακτική-έκτακτη, επιχορήγηση για εκλογές, κουπόνια, δωρεές, πιθανόν μαύρο</w:t>
      </w:r>
      <w:r>
        <w:rPr>
          <w:rFonts w:eastAsia="Times New Roman"/>
          <w:szCs w:val="24"/>
        </w:rPr>
        <w:t xml:space="preserve"> </w:t>
      </w:r>
      <w:r>
        <w:rPr>
          <w:rFonts w:eastAsia="Times New Roman"/>
          <w:szCs w:val="24"/>
        </w:rPr>
        <w:t>χρήμα. Έτσι λένε οι καταγγελίες, έτσι είπε και ο κ. Τσουκάτος</w:t>
      </w:r>
      <w:r>
        <w:rPr>
          <w:rFonts w:eastAsia="Times New Roman"/>
          <w:szCs w:val="24"/>
        </w:rPr>
        <w:t>, γιατί ο ίδιος πήγε στον εισαγγελέα και είπε «εγώ πήγα τα χρήματα στο ταμείο του κόμματος». Όλα αυτά είναι έσοδα του κόμματος. Τα έξοδα θα τα δούμε.</w:t>
      </w:r>
    </w:p>
    <w:p w14:paraId="6FD02926" w14:textId="77777777" w:rsidR="00BA6D65" w:rsidRDefault="00336324">
      <w:pPr>
        <w:spacing w:line="600" w:lineRule="auto"/>
        <w:ind w:firstLine="720"/>
        <w:jc w:val="both"/>
        <w:rPr>
          <w:rFonts w:eastAsia="Times New Roman"/>
          <w:szCs w:val="24"/>
        </w:rPr>
      </w:pPr>
      <w:r>
        <w:rPr>
          <w:rFonts w:eastAsia="Times New Roman"/>
          <w:szCs w:val="24"/>
        </w:rPr>
        <w:t>Η ερώτηση πάντα παραμένει πού πήγαν τα λεφτά, διότι δεν μπορεί να παίρνεις τριακόσια εκατομμύρια, διακόσια</w:t>
      </w:r>
      <w:r>
        <w:rPr>
          <w:rFonts w:eastAsia="Times New Roman"/>
          <w:szCs w:val="24"/>
        </w:rPr>
        <w:t xml:space="preserve"> σαράντα εκατομμύρια δάνεια μαζί μ’ όλα αυτά τα έσοδα που είπα και στο τέλος να μην έχεις λεφτά να πληρώσεις τίποτα. Κάπου πήγαν τα χρήματα. Θα πρέπει να διερευνήσουμε πού πήγαν τα χρήματα και αυτός είναι ο σκοπός της </w:t>
      </w:r>
      <w:r>
        <w:rPr>
          <w:rFonts w:eastAsia="Times New Roman"/>
          <w:szCs w:val="24"/>
        </w:rPr>
        <w:t>εξεταστικής επιτροπής</w:t>
      </w:r>
      <w:r>
        <w:rPr>
          <w:rFonts w:eastAsia="Times New Roman"/>
          <w:szCs w:val="24"/>
        </w:rPr>
        <w:t>. Ένας από τους σ</w:t>
      </w:r>
      <w:r>
        <w:rPr>
          <w:rFonts w:eastAsia="Times New Roman"/>
          <w:szCs w:val="24"/>
        </w:rPr>
        <w:t xml:space="preserve">κοπούς είναι να δει αν δόθηκαν νόμιμα ή με ύποπτο τρόπο ή με δόλο ή χωρίς νόμιμο τρόπο, εάν συγχωρέθηκαν κάποιες αμαρτίες. Αλλά στο τέλος </w:t>
      </w:r>
      <w:r>
        <w:rPr>
          <w:rFonts w:eastAsia="Times New Roman"/>
          <w:szCs w:val="24"/>
        </w:rPr>
        <w:lastRenderedPageBreak/>
        <w:t>της ημέρας πρέπει να συμπεράνουμε πού πήγαν τα λεφτά, διότι αν δεν βρούμε πού πήγαν τα λεφτά, δεν έχει καμ</w:t>
      </w:r>
      <w:r>
        <w:rPr>
          <w:rFonts w:eastAsia="Times New Roman"/>
          <w:szCs w:val="24"/>
        </w:rPr>
        <w:t>μ</w:t>
      </w:r>
      <w:r>
        <w:rPr>
          <w:rFonts w:eastAsia="Times New Roman"/>
          <w:szCs w:val="24"/>
        </w:rPr>
        <w:t xml:space="preserve">ία ουσία η </w:t>
      </w:r>
      <w:r>
        <w:rPr>
          <w:rFonts w:eastAsia="Times New Roman"/>
          <w:szCs w:val="24"/>
        </w:rPr>
        <w:t xml:space="preserve">εξεταστική </w:t>
      </w:r>
      <w:r>
        <w:rPr>
          <w:rFonts w:eastAsia="Times New Roman"/>
          <w:szCs w:val="24"/>
        </w:rPr>
        <w:t>επιτροπή</w:t>
      </w:r>
      <w:r>
        <w:rPr>
          <w:rFonts w:eastAsia="Times New Roman"/>
          <w:szCs w:val="24"/>
        </w:rPr>
        <w:t>.</w:t>
      </w:r>
    </w:p>
    <w:p w14:paraId="6FD02927" w14:textId="77777777" w:rsidR="00BA6D65" w:rsidRDefault="00336324">
      <w:pPr>
        <w:spacing w:line="600" w:lineRule="auto"/>
        <w:ind w:firstLine="720"/>
        <w:jc w:val="both"/>
        <w:rPr>
          <w:rFonts w:eastAsia="Times New Roman"/>
          <w:szCs w:val="24"/>
        </w:rPr>
      </w:pPr>
      <w:r>
        <w:rPr>
          <w:rFonts w:eastAsia="Times New Roman"/>
          <w:szCs w:val="24"/>
        </w:rPr>
        <w:t>Νομίζω ότι συμφωνούμε: Ό,τι και να μπήκε σ’ ένα κόμμα, πρέπει να έχει μια νόμιμη χρήση και τουλάχιστον να αποδεικνύεται με φορολογικά παραστατικά. Ό,τι δεν αποδεικνύεται με φορολογικά παραστατικά χρήζει εκκαθάρισης και άμεσης εισαγγελι</w:t>
      </w:r>
      <w:r>
        <w:rPr>
          <w:rFonts w:eastAsia="Times New Roman"/>
          <w:szCs w:val="24"/>
        </w:rPr>
        <w:t>κής παρέμβασης. Διότι δεν μπορεί να είναι ένα κόμμα, ένα επαγγελματικό ΑΦΜ, ένα φυσικό ή νομικό πρόσωπο αποδέκτης προϊόντος εγκλήματος, όπως είναι το μαύρο</w:t>
      </w:r>
      <w:r>
        <w:rPr>
          <w:rFonts w:eastAsia="Times New Roman"/>
          <w:szCs w:val="24"/>
        </w:rPr>
        <w:t xml:space="preserve"> </w:t>
      </w:r>
      <w:r>
        <w:rPr>
          <w:rFonts w:eastAsia="Times New Roman"/>
          <w:szCs w:val="24"/>
        </w:rPr>
        <w:t>χρήμα, και να συνεχίζει να λειτουργεί. Οποιοσδήποτε από μας στην επαγγελματική μας δραστηριότητα δεχόταν μαύρο χρήμα, προϊόν εγκλήματος, εγκληματικής πράξης, ξέπλυμα, την άλλη μέρα θα είχε κλείσει, θα είχε κατεβάσει ρολά και θα ήμασταν όλοι στον εισαγγελέα</w:t>
      </w:r>
      <w:r>
        <w:rPr>
          <w:rFonts w:eastAsia="Times New Roman"/>
          <w:szCs w:val="24"/>
        </w:rPr>
        <w:t>.</w:t>
      </w:r>
    </w:p>
    <w:p w14:paraId="6FD02928" w14:textId="77777777" w:rsidR="00BA6D65" w:rsidRDefault="00336324">
      <w:pPr>
        <w:spacing w:line="600" w:lineRule="auto"/>
        <w:ind w:firstLine="720"/>
        <w:jc w:val="both"/>
        <w:rPr>
          <w:rFonts w:eastAsia="Times New Roman"/>
          <w:szCs w:val="24"/>
        </w:rPr>
      </w:pPr>
      <w:r>
        <w:rPr>
          <w:rFonts w:eastAsia="Times New Roman"/>
          <w:szCs w:val="24"/>
        </w:rPr>
        <w:lastRenderedPageBreak/>
        <w:t>Δεν μπορεί να συνεχιστεί η λειτουργία κανενός ΑΦΜ, το οποίο αποδεδειγμένα έχει κάνει χρήση μαύρου χρήματος ή προϊόντος εγκλήματος, επειδή είναι το χρήμα αδήλωτο και από περίεργη πηγή και για περίεργο και μη αποδεδειγμένο λόγο που χρησιμοποιήθηκε.</w:t>
      </w:r>
    </w:p>
    <w:p w14:paraId="6FD02929" w14:textId="77777777" w:rsidR="00BA6D65" w:rsidRDefault="00336324">
      <w:pPr>
        <w:spacing w:line="600" w:lineRule="auto"/>
        <w:ind w:firstLine="720"/>
        <w:jc w:val="both"/>
        <w:rPr>
          <w:rFonts w:eastAsia="Times New Roman"/>
          <w:szCs w:val="24"/>
        </w:rPr>
      </w:pPr>
      <w:r>
        <w:rPr>
          <w:rFonts w:eastAsia="Times New Roman"/>
          <w:szCs w:val="24"/>
        </w:rPr>
        <w:t>Όσον αφ</w:t>
      </w:r>
      <w:r>
        <w:rPr>
          <w:rFonts w:eastAsia="Times New Roman"/>
          <w:szCs w:val="24"/>
        </w:rPr>
        <w:t>ορά τα δύο μεγάλα κόμματα, έχουν πολλές ευθύνες. Ο κ. Κυριάκος Μητσοτάκης, ως νέος Αρχηγός, ως νέος άνθρωπος, επικαλείται τη διαφάνεια. Είμαστε όλοι νέοι άνθρωποι. Εγώ είμαι νέος στην πολιτική. Πιστεύω ότι θα φέρει τη διαφάνεια στο κόμμα του από δω και πέρ</w:t>
      </w:r>
      <w:r>
        <w:rPr>
          <w:rFonts w:eastAsia="Times New Roman"/>
          <w:szCs w:val="24"/>
        </w:rPr>
        <w:t>α.</w:t>
      </w:r>
    </w:p>
    <w:p w14:paraId="6FD0292A" w14:textId="77777777" w:rsidR="00BA6D65" w:rsidRDefault="00336324">
      <w:pPr>
        <w:spacing w:line="600" w:lineRule="auto"/>
        <w:ind w:firstLine="720"/>
        <w:jc w:val="both"/>
        <w:rPr>
          <w:rFonts w:eastAsia="Times New Roman"/>
          <w:szCs w:val="24"/>
        </w:rPr>
      </w:pPr>
      <w:r>
        <w:rPr>
          <w:rFonts w:eastAsia="Times New Roman"/>
          <w:szCs w:val="24"/>
        </w:rPr>
        <w:t>Θα πρέπει, όμως, να δούμε εάν θα στηρίξει ο κ. Μητσοτάκης τη διαφάνεια και από πριν, διότι εάν στην πολιτική ζωή κουκουλώνουμε τα πάντα για διάφορους λόγους, πολιτικούς, συναδελφικούς, οτιδήποτε, ο λαός βλέπει ότι υπάρχει μια ανισότητα και μια ανισονομί</w:t>
      </w:r>
      <w:r>
        <w:rPr>
          <w:rFonts w:eastAsia="Times New Roman"/>
          <w:szCs w:val="24"/>
        </w:rPr>
        <w:t xml:space="preserve">α. Είμαστε νέοι άνθρωποι και νέοι πολιτικοί. Ο κ. Μητσοτάκης είναι και νέος Αρχηγός κόμματος και έχει τα φόντα, αν θέλετε, να πάει μπροστά και θα πρέπει </w:t>
      </w:r>
      <w:r>
        <w:rPr>
          <w:rFonts w:eastAsia="Times New Roman"/>
          <w:szCs w:val="24"/>
        </w:rPr>
        <w:lastRenderedPageBreak/>
        <w:t>να δείξει ένα καλό πρόσωπο, ότι δεν κουκουλώνουμε. Ας ρίξουμε φως σε όλα, για να κλείσει αυτή η μαύρη σ</w:t>
      </w:r>
      <w:r>
        <w:rPr>
          <w:rFonts w:eastAsia="Times New Roman"/>
          <w:szCs w:val="24"/>
        </w:rPr>
        <w:t>ελίδα της ελληνικής πολιτικής ζωής.</w:t>
      </w:r>
    </w:p>
    <w:p w14:paraId="6FD0292B" w14:textId="77777777" w:rsidR="00BA6D65" w:rsidRDefault="00336324">
      <w:pPr>
        <w:spacing w:line="600" w:lineRule="auto"/>
        <w:ind w:firstLine="720"/>
        <w:jc w:val="both"/>
        <w:rPr>
          <w:rFonts w:eastAsia="Times New Roman"/>
          <w:szCs w:val="24"/>
        </w:rPr>
      </w:pPr>
      <w:r>
        <w:rPr>
          <w:rFonts w:eastAsia="Times New Roman"/>
          <w:szCs w:val="24"/>
        </w:rPr>
        <w:t>Όπως, αν θέλετε, και με τα πορίσματα του ΠΑΣΟΚ τα οποία βρίσκονται σε εισαγγελείς: Δεν γνωρίζω αν είναι ο κ. Αθανασίου ή ο κ. Μπρης. Δεν γνωρίζω πού έχει παραδώσει τα πορίσματα τα δικά του ο κ. Βενιζέλος, που δεν έχουν έ</w:t>
      </w:r>
      <w:r>
        <w:rPr>
          <w:rFonts w:eastAsia="Times New Roman"/>
          <w:szCs w:val="24"/>
        </w:rPr>
        <w:t xml:space="preserve">λθει ποτέ, για τα ταμεία του ΠΑΣΟΚ, τα οποία έχουν τεράστια κενά αποδεδειγμένα. Θα έλθουν όμως κι αυτά κάποια στιγμή στη Βουλή στην </w:t>
      </w:r>
      <w:r>
        <w:rPr>
          <w:rFonts w:eastAsia="Times New Roman"/>
          <w:szCs w:val="24"/>
        </w:rPr>
        <w:t xml:space="preserve">εξεταστική </w:t>
      </w:r>
      <w:r>
        <w:rPr>
          <w:rFonts w:eastAsia="Times New Roman"/>
          <w:szCs w:val="24"/>
        </w:rPr>
        <w:t>μας, για να δούμε γιατί και πώς είναι στους εισαγγελείς και τι θα γίνει από κει και πέρα.</w:t>
      </w:r>
    </w:p>
    <w:p w14:paraId="6FD0292C" w14:textId="77777777" w:rsidR="00BA6D65" w:rsidRDefault="00336324">
      <w:pPr>
        <w:spacing w:line="600" w:lineRule="auto"/>
        <w:ind w:firstLine="720"/>
        <w:jc w:val="both"/>
        <w:rPr>
          <w:rFonts w:eastAsia="Times New Roman"/>
          <w:szCs w:val="24"/>
        </w:rPr>
      </w:pPr>
      <w:r>
        <w:rPr>
          <w:rFonts w:eastAsia="Times New Roman"/>
          <w:szCs w:val="24"/>
        </w:rPr>
        <w:t>Όσον αφορά τα μέσα μαζι</w:t>
      </w:r>
      <w:r>
        <w:rPr>
          <w:rFonts w:eastAsia="Times New Roman"/>
          <w:szCs w:val="24"/>
        </w:rPr>
        <w:t>κής ενημέρωσης, η δουλειά είναι πάρα πολύ πιο απλή. Δανειακές συμβάσεις, ισολογισμοί δημοσιευμένοι. Είναι μεγάλες ανώνυμες εταιρείες. Θα δούμε τι εγγυήσεις έδωσαν, τι χρήματα πήραν και τι ρόλο έπαιξαν πολιτικά, ποιοι είναι οι μέτοχοί τους, αν είναι φανεροί</w:t>
      </w:r>
      <w:r>
        <w:rPr>
          <w:rFonts w:eastAsia="Times New Roman"/>
          <w:szCs w:val="24"/>
        </w:rPr>
        <w:t xml:space="preserve"> ή αθέατοι, αν είναι </w:t>
      </w:r>
      <w:r>
        <w:rPr>
          <w:rFonts w:eastAsia="Times New Roman"/>
          <w:szCs w:val="24"/>
          <w:lang w:val="en-US"/>
        </w:rPr>
        <w:t>offshore</w:t>
      </w:r>
      <w:r>
        <w:rPr>
          <w:rFonts w:eastAsia="Times New Roman"/>
          <w:szCs w:val="24"/>
        </w:rPr>
        <w:t xml:space="preserve">, </w:t>
      </w:r>
      <w:r>
        <w:rPr>
          <w:rFonts w:eastAsia="Times New Roman"/>
          <w:szCs w:val="24"/>
        </w:rPr>
        <w:lastRenderedPageBreak/>
        <w:t>αν είναι φυσικά πρόσωπα και πώς επηρεάστηκαν και ποιο είναι το ιστορικό τους σε σχέση με τις ίδιες τις εταιρείες και αδελφές εταιρείες παραγωγής, διαφημιστικές κ.λπ.</w:t>
      </w:r>
      <w:r>
        <w:rPr>
          <w:rFonts w:eastAsia="Times New Roman"/>
          <w:szCs w:val="24"/>
        </w:rPr>
        <w:t>.</w:t>
      </w:r>
    </w:p>
    <w:p w14:paraId="6FD0292D" w14:textId="77777777" w:rsidR="00BA6D65" w:rsidRDefault="00336324">
      <w:pPr>
        <w:spacing w:line="600" w:lineRule="auto"/>
        <w:ind w:firstLine="720"/>
        <w:jc w:val="both"/>
        <w:rPr>
          <w:rFonts w:eastAsia="Times New Roman"/>
          <w:szCs w:val="24"/>
        </w:rPr>
      </w:pPr>
      <w:r>
        <w:rPr>
          <w:rFonts w:eastAsia="Times New Roman"/>
          <w:szCs w:val="24"/>
        </w:rPr>
        <w:t>Την δουλειά την ξέρουμε. Ξέρουμε τι να ψάξουμε, ώστε με κα</w:t>
      </w:r>
      <w:r>
        <w:rPr>
          <w:rFonts w:eastAsia="Times New Roman"/>
          <w:szCs w:val="24"/>
        </w:rPr>
        <w:t>λή πίστη να δώσουμε την εικόνα στο λαό ότι κάποιοι άνθρωποι ήλθαν για να φέρουν στο φως κάποια πράγματα, κάποιες διαδικασίες, οι οποίες δεν ήταν ξεκάθαρές, έτσι ώστε να θριαμβεύσει η δημοκρατία.</w:t>
      </w:r>
    </w:p>
    <w:p w14:paraId="6FD0292E" w14:textId="77777777" w:rsidR="00BA6D65" w:rsidRDefault="00336324">
      <w:pPr>
        <w:spacing w:line="600" w:lineRule="auto"/>
        <w:ind w:firstLine="720"/>
        <w:jc w:val="both"/>
        <w:rPr>
          <w:rFonts w:eastAsia="Times New Roman"/>
          <w:szCs w:val="24"/>
        </w:rPr>
      </w:pPr>
      <w:r>
        <w:rPr>
          <w:rFonts w:eastAsia="Times New Roman"/>
          <w:szCs w:val="24"/>
        </w:rPr>
        <w:t>Σας ευχαριστώ πολύ.</w:t>
      </w:r>
    </w:p>
    <w:p w14:paraId="6FD0292F" w14:textId="77777777" w:rsidR="00BA6D65" w:rsidRDefault="00336324">
      <w:pPr>
        <w:spacing w:line="600" w:lineRule="auto"/>
        <w:ind w:firstLine="709"/>
        <w:jc w:val="center"/>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ΣΥΡΙ</w:t>
      </w:r>
      <w:r>
        <w:rPr>
          <w:rFonts w:eastAsia="Times New Roman"/>
          <w:szCs w:val="24"/>
        </w:rPr>
        <w:t>ΖΑ και των ΑΝΕΛ)</w:t>
      </w:r>
    </w:p>
    <w:p w14:paraId="6FD02930" w14:textId="77777777" w:rsidR="00BA6D65" w:rsidRDefault="0033632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η κ. Κεραμέως από την Κοινοβουλευτική Ομάδα της Νέας Δημοκρατίας.</w:t>
      </w:r>
    </w:p>
    <w:p w14:paraId="6FD0293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κυρία Πρόεδρε. </w:t>
      </w:r>
    </w:p>
    <w:p w14:paraId="6FD02932"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η Εθνική Αντιπροσωπεία καλείται να π</w:t>
      </w:r>
      <w:r>
        <w:rPr>
          <w:rFonts w:eastAsia="Times New Roman" w:cs="Times New Roman"/>
          <w:szCs w:val="24"/>
        </w:rPr>
        <w:t>αρακολουθήσει άλλο ένα επικοινωνιακό σόου της Κυβέρνησης, ένα ακόμα τέχνασμα με διττό στόχο: αφ</w:t>
      </w:r>
      <w:r>
        <w:rPr>
          <w:rFonts w:eastAsia="Times New Roman" w:cs="Times New Roman"/>
          <w:szCs w:val="24"/>
        </w:rPr>
        <w:t xml:space="preserve">’ ενός </w:t>
      </w:r>
      <w:r>
        <w:rPr>
          <w:rFonts w:eastAsia="Times New Roman" w:cs="Times New Roman"/>
          <w:szCs w:val="24"/>
        </w:rPr>
        <w:t>τον αποπροσανατολισμό της κοινής γνώμης και αφ</w:t>
      </w:r>
      <w:r>
        <w:rPr>
          <w:rFonts w:eastAsia="Times New Roman" w:cs="Times New Roman"/>
          <w:szCs w:val="24"/>
        </w:rPr>
        <w:t xml:space="preserve">’ </w:t>
      </w:r>
      <w:r>
        <w:rPr>
          <w:rFonts w:eastAsia="Times New Roman" w:cs="Times New Roman"/>
          <w:szCs w:val="24"/>
        </w:rPr>
        <w:t>ετέρου τη συσπείρωση της κυβερνητικής πλειοψηφίας μπροστά στα επώδυνα μέτρα που έρχονται.</w:t>
      </w:r>
    </w:p>
    <w:p w14:paraId="6FD02933"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Την ώρα που η οι</w:t>
      </w:r>
      <w:r>
        <w:rPr>
          <w:rFonts w:eastAsia="Times New Roman" w:cs="Times New Roman"/>
          <w:szCs w:val="24"/>
        </w:rPr>
        <w:t>κονομία και η κοινωνία ασφυκτιούν από το βάρος της κυβερνητικής αναποφασιστικότητας, ιδεοληψίας και παντελούς διαχειριστικής ανεπάρκειας, την ώρα που η χώρα διαπραγματεύεται με την πλάτη στον τοίχο ξαναζωντανεύοντας τις τραγικές μνήμες του περσινού καλοκαι</w:t>
      </w:r>
      <w:r>
        <w:rPr>
          <w:rFonts w:eastAsia="Times New Roman" w:cs="Times New Roman"/>
          <w:szCs w:val="24"/>
        </w:rPr>
        <w:t>ριού, την ώρα που η κρίση στο προσφυγικό παίρνει ανεξέλεγκτες διαστάσεις, η Κυβέρνηση συνεχίζει να επιδίδεται σε τακτικισμούς και επικοινωνιακά τερτίπια.</w:t>
      </w:r>
    </w:p>
    <w:p w14:paraId="6FD02934"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Όπως έχει κάνει επανειλημμένα και στο παρελθόν, η Κυβέρνηση αποσκοπεί σε βραχυπρόθεσμα και ευκαιριακά </w:t>
      </w:r>
      <w:r>
        <w:rPr>
          <w:rFonts w:eastAsia="Times New Roman" w:cs="Times New Roman"/>
          <w:szCs w:val="24"/>
        </w:rPr>
        <w:t>μικροπολιτικά οφέλη, ενώ διακυβεύεται η προοπτική της χώρας σε μακροπρόθεσμο ορίζοντα.</w:t>
      </w:r>
    </w:p>
    <w:p w14:paraId="6FD0293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Εν μέσω, λοιπόν, όλων αυτών μας καλείτε να διερευνήσουμε τα παλαιά δάνεια, το περιεχόμενο, το ύψος και τους όρους τους, το πώς εκτιμήθηκε η πιστοληπτική ικανότητα των δα</w:t>
      </w:r>
      <w:r>
        <w:rPr>
          <w:rFonts w:eastAsia="Times New Roman" w:cs="Times New Roman"/>
          <w:szCs w:val="24"/>
        </w:rPr>
        <w:t>νειοληπτών και τις εξασφαλίσεις που δόθηκαν για τα δάνεια αυτά.</w:t>
      </w:r>
    </w:p>
    <w:p w14:paraId="6FD0293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κα</w:t>
      </w:r>
      <w:r>
        <w:rPr>
          <w:rFonts w:eastAsia="Times New Roman" w:cs="Times New Roman"/>
          <w:szCs w:val="24"/>
        </w:rPr>
        <w:t>μ</w:t>
      </w:r>
      <w:r>
        <w:rPr>
          <w:rFonts w:eastAsia="Times New Roman" w:cs="Times New Roman"/>
          <w:szCs w:val="24"/>
        </w:rPr>
        <w:t>μία αντίρρηση. Είμαστε σύμφωνοι! Αλλά πολύ φοβάμαι ότι δεν σας ενδιαφέρει καθόλου η ουσία του θέματος, δεν σας ενδιαφέρει καθόλου το πλαίσιο αυτό καθαυτό τ</w:t>
      </w:r>
      <w:r>
        <w:rPr>
          <w:rFonts w:eastAsia="Times New Roman" w:cs="Times New Roman"/>
          <w:szCs w:val="24"/>
        </w:rPr>
        <w:t>ης δανειοδότησης. Σας ενδιαφέρει μόνο η δημιουργία εντυπώσεων, μόνο το επικοινωνιακό σόου και μάλιστα σε συνθήκες που προσομοιάζουν σε λαϊκό δικαστήριο.</w:t>
      </w:r>
    </w:p>
    <w:p w14:paraId="6FD0293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εξηγούμαι με τρία πολύ συγκεκριμένα παραδείγματα. Πρώτο παράδειγμα: Αν σας ενδιαφέρει πραγματικά η </w:t>
      </w:r>
      <w:r>
        <w:rPr>
          <w:rFonts w:eastAsia="Times New Roman" w:cs="Times New Roman"/>
          <w:szCs w:val="24"/>
        </w:rPr>
        <w:t xml:space="preserve">ουσία, τότε, κύριοι της Κυβέρνησης, γιατί δεν έχετε συμπεριλάβει στην πομπώδη πρότασή σας για </w:t>
      </w:r>
      <w:r>
        <w:rPr>
          <w:rFonts w:eastAsia="Times New Roman" w:cs="Times New Roman"/>
          <w:szCs w:val="24"/>
        </w:rPr>
        <w:t xml:space="preserve">εξεταστική </w:t>
      </w:r>
      <w:r>
        <w:rPr>
          <w:rFonts w:eastAsia="Times New Roman" w:cs="Times New Roman"/>
          <w:szCs w:val="24"/>
        </w:rPr>
        <w:t xml:space="preserve">τη συζήτηση και σύνταξη προτάσεων για τη θωράκιση του συστήματος δανειοδότησης, για τη </w:t>
      </w:r>
      <w:r>
        <w:rPr>
          <w:rFonts w:eastAsia="Times New Roman" w:cs="Times New Roman"/>
          <w:szCs w:val="24"/>
        </w:rPr>
        <w:lastRenderedPageBreak/>
        <w:t xml:space="preserve">θέσπιση εγγυήσεων και δικλίδων ασφαλείας για ένα ορθολογικό και </w:t>
      </w:r>
      <w:r>
        <w:rPr>
          <w:rFonts w:eastAsia="Times New Roman" w:cs="Times New Roman"/>
          <w:szCs w:val="24"/>
        </w:rPr>
        <w:t>διαφανές σύστημα δανειοδότησης κομμάτων και μέσων μαζικής επικοινωνίας; Δεν υπάρχει ούτε νύξη μέσα στο κείμενό σας σε αναζήτηση λύσεων για τα παρόν και για το μέλλον.</w:t>
      </w:r>
    </w:p>
    <w:p w14:paraId="6FD0293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Δεύτερον παράδειγμα: Αν σας ενδιαφέρει πραγματικά η ουσία, γιατί δεν έχετε φέρει ούτε μία</w:t>
      </w:r>
      <w:r>
        <w:rPr>
          <w:rFonts w:eastAsia="Times New Roman" w:cs="Times New Roman"/>
          <w:szCs w:val="24"/>
        </w:rPr>
        <w:t xml:space="preserve"> διάταξη προς ψήφιση τους δεκατέσσερις αυτούς μήνες που είστε Κυβέρνηση για τη νομοθέτηση ενός καλύτερου, πιο ορθολογικού και πιο διαφανούς συστήματος δανειοδότησης κομμάτων και μέσων μαζικής επικοινωνίας;</w:t>
      </w:r>
    </w:p>
    <w:p w14:paraId="6FD0293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τρίτο συγκεκριμένο παράδειγμα: Αν σας ενδιαφέρ</w:t>
      </w:r>
      <w:r>
        <w:rPr>
          <w:rFonts w:eastAsia="Times New Roman" w:cs="Times New Roman"/>
          <w:szCs w:val="24"/>
        </w:rPr>
        <w:t xml:space="preserve">ει πραγματικά η ουσία, κύριοι της Κυβέρνησης, γιατί αργήσατε πάνω από μισό χρόνο για να συστήσετε την </w:t>
      </w:r>
      <w:r>
        <w:rPr>
          <w:rFonts w:eastAsia="Times New Roman" w:cs="Times New Roman"/>
          <w:szCs w:val="24"/>
        </w:rPr>
        <w:t xml:space="preserve">επιτροπή </w:t>
      </w:r>
      <w:r>
        <w:rPr>
          <w:rFonts w:eastAsia="Times New Roman" w:cs="Times New Roman"/>
          <w:szCs w:val="24"/>
        </w:rPr>
        <w:t xml:space="preserve">της Βουλής για τον έλεγχο των οικονομικών των κομμάτων; Ναι, κυρίες και κύριοι της Κυβέρνησης, πάνω από μισό χρόνο μόνο για τη συγκρότηση της </w:t>
      </w:r>
      <w:r>
        <w:rPr>
          <w:rFonts w:eastAsia="Times New Roman" w:cs="Times New Roman"/>
          <w:szCs w:val="24"/>
        </w:rPr>
        <w:t>επιτροπής</w:t>
      </w:r>
      <w:r>
        <w:rPr>
          <w:rFonts w:eastAsia="Times New Roman" w:cs="Times New Roman"/>
          <w:szCs w:val="24"/>
        </w:rPr>
        <w:t>!</w:t>
      </w:r>
    </w:p>
    <w:p w14:paraId="6FD0293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Αλλά κυρίως, γιατί μέχρι σήμερα, δεκατέσσερις μήνες αφού αναλάβατε την εξουσία, δεν έχετε συμμορφωθεί στον νόμο; Και τι εννοώ; Γιατί δεν έχετε αναρτήσει σε ειδική ιστοσελίδα στο διαδίκτυο τις οικονομικές καταστάσεις όλων των κομμάτων, τα έσοδα τ</w:t>
      </w:r>
      <w:r>
        <w:rPr>
          <w:rFonts w:eastAsia="Times New Roman" w:cs="Times New Roman"/>
          <w:szCs w:val="24"/>
        </w:rPr>
        <w:t>ους, τα δάνειά τους, τα έξοδά τους, όπως σας υποχρεώνει ο ν.4304/2014; Ούτε μία ανάρτηση!</w:t>
      </w:r>
    </w:p>
    <w:p w14:paraId="6FD0293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Τόσο μεγάλη ήταν η αγωνία σας, κύριοι συνάδελφοι, για τη διαφάνεια και τον έλεγχο των οικονομικών των κομμάτων; Είναι τρία παραδείγματα, ανάμεσα σε πολλά άλλα που θα </w:t>
      </w:r>
      <w:r>
        <w:rPr>
          <w:rFonts w:eastAsia="Times New Roman" w:cs="Times New Roman"/>
          <w:szCs w:val="24"/>
        </w:rPr>
        <w:t>μπορούσα να επικαλεστώ αν είχα τον επαρκή χρόνο, τρία παραδείγματα που αποδεικνύουν έμπρακτα ότι δεν σας απασχολεί καθόλου η ουσία του υπό συζήτηση θέματος.</w:t>
      </w:r>
    </w:p>
    <w:p w14:paraId="6FD0293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φαντάζομαι ότι θα προτρέξετε να πείτε «γιατί εσείς τι κάνατε για τη βελτίωση του ισχύοντος πλαισίου;», θα σας απαντήσω ή μάλλον θα σας θυμίσω ότι η </w:t>
      </w:r>
      <w:r>
        <w:rPr>
          <w:rFonts w:eastAsia="Times New Roman" w:cs="Times New Roman"/>
          <w:szCs w:val="24"/>
        </w:rPr>
        <w:t xml:space="preserve">κυβέρνηση </w:t>
      </w:r>
      <w:r>
        <w:rPr>
          <w:rFonts w:eastAsia="Times New Roman" w:cs="Times New Roman"/>
          <w:szCs w:val="24"/>
        </w:rPr>
        <w:t>της Νέας Δημοκρατίας με το ν.4304/2014 πήρε την πρωτοβουλία και θεσμοθέτησε νέες αυστηρότερε</w:t>
      </w:r>
      <w:r>
        <w:rPr>
          <w:rFonts w:eastAsia="Times New Roman" w:cs="Times New Roman"/>
          <w:szCs w:val="24"/>
        </w:rPr>
        <w:t xml:space="preserve">ς ρυθμίσεις σχετικά με τον έλεγχο </w:t>
      </w:r>
      <w:r>
        <w:rPr>
          <w:rFonts w:eastAsia="Times New Roman" w:cs="Times New Roman"/>
          <w:szCs w:val="24"/>
        </w:rPr>
        <w:lastRenderedPageBreak/>
        <w:t>των οικονομικών των κομμάτων. Η Νέα Δημοκρατία προχώρησε, λοιπόν, σε ουσιαστικές παρεμβάσεις για τη θέσπιση εγγυήσεων αυξημένης διαφάνειας και λογοδοσίας. Και θα σας αναφέρω ενδεικτικά κάποιες από τις κυριότερες τροποποιήσ</w:t>
      </w:r>
      <w:r>
        <w:rPr>
          <w:rFonts w:eastAsia="Times New Roman" w:cs="Times New Roman"/>
          <w:szCs w:val="24"/>
        </w:rPr>
        <w:t>εις που επέφερε ο ν.4304/2014.</w:t>
      </w:r>
    </w:p>
    <w:p w14:paraId="6FD0293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Πρώτο και κυριότερο, αυτός ο νόμος της Νέας Δημοκρατίας έβαλε τέλος στη βασική πηγή των προβλημάτων. Απαγόρεψε τη λήψη κομματικού δανείου με εγγύηση μελλοντικές κρατικές χρηματοδοτήσεις. Επρόκειτο για μια πρακτική που, όπως ό</w:t>
      </w:r>
      <w:r>
        <w:rPr>
          <w:rFonts w:eastAsia="Times New Roman" w:cs="Times New Roman"/>
          <w:szCs w:val="24"/>
        </w:rPr>
        <w:t>λοι ξέρετε, ακολουθούσαν όλα τα κόμματα έως τότε.</w:t>
      </w:r>
    </w:p>
    <w:p w14:paraId="6FD0293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Δεύτερον, μείωσε την τακτική χρηματοδότηση των κομμάτων από ένα τοις χιλίοις επί των τακτικών εσόδων του κρατικού προϋπολογισμού σε μισό τοις χιλίοις επί των καθαρών εσόδων του κρατικού απολογισμού.</w:t>
      </w:r>
    </w:p>
    <w:p w14:paraId="6FD0293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Τρίτον,</w:t>
      </w:r>
      <w:r>
        <w:rPr>
          <w:rFonts w:eastAsia="Times New Roman" w:cs="Times New Roman"/>
          <w:szCs w:val="24"/>
        </w:rPr>
        <w:t xml:space="preserve"> όρισε ότι όλα τα έσοδα των κομμάτων καταλήγουν υποχρεωτικά σε έως τρεις τραπεζικούς λογαριασμούς, που τηρούνται σε ελληνικές τράπεζες, και προέβλεψε ότι όλες οι δαπάνες πρέπει υποχρεωτικά να αφαιρούνται από τους λογαριασμούς αυτούς και να αποδεικνύονται μ</w:t>
      </w:r>
      <w:r>
        <w:rPr>
          <w:rFonts w:eastAsia="Times New Roman" w:cs="Times New Roman"/>
          <w:szCs w:val="24"/>
        </w:rPr>
        <w:t xml:space="preserve">ε αποδείξεις, τιμολόγια, τραπεζικές επιταγές, εμβάσματα και κάθε άλλο πρόσφορο μέσο. </w:t>
      </w:r>
    </w:p>
    <w:p w14:paraId="6FD02940" w14:textId="77777777" w:rsidR="00BA6D65" w:rsidRDefault="00336324">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Τέταρτον, προέβλεψε ότι για κάθε ιδιωτική χρηματοδότηση σε κόμματα μέχρι του ποσού των 1.500 ευρώ εκδίδεται υποχρεωτικά απόδειξη είσπραξης, ενώ και κάθε ποσό μεγαλύτερο </w:t>
      </w:r>
      <w:r>
        <w:rPr>
          <w:rFonts w:eastAsia="Times New Roman" w:cs="Times New Roman"/>
          <w:szCs w:val="24"/>
        </w:rPr>
        <w:t>των 1500 ευρώ η χρηματοδότηση διενεργείται υποχρεωτικά μόνο μέσω τραπεζικού λογαριασμού.</w:t>
      </w:r>
    </w:p>
    <w:p w14:paraId="6FD0294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Πέμπτον, αναβάθμισε και ενίσχυσε την Επιτροπή Ελέγχου της Βουλής με περισσότερες αρμοδιότητες.</w:t>
      </w:r>
    </w:p>
    <w:p w14:paraId="6FD0294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Όλα τα παραπάνω, κυρίες και κύριοι συνάδελφοι, τα έκανε η </w:t>
      </w:r>
      <w:r>
        <w:rPr>
          <w:rFonts w:eastAsia="Times New Roman" w:cs="Times New Roman"/>
          <w:szCs w:val="24"/>
        </w:rPr>
        <w:t xml:space="preserve">κυβέρνηση </w:t>
      </w:r>
      <w:r>
        <w:rPr>
          <w:rFonts w:eastAsia="Times New Roman" w:cs="Times New Roman"/>
          <w:szCs w:val="24"/>
        </w:rPr>
        <w:t xml:space="preserve">της </w:t>
      </w:r>
      <w:r>
        <w:rPr>
          <w:rFonts w:eastAsia="Times New Roman" w:cs="Times New Roman"/>
          <w:szCs w:val="24"/>
        </w:rPr>
        <w:t xml:space="preserve">Νέας Δημοκρατίας. Στην κατεύθυνση αυτή ο Πρόεδρος της Νέας Δημοκρατίας, κ. Μητσοτάκης, προχώρησε. Πρώτον, έδωσε στη δημοσιότητα όλα τα στοιχεία για την οικονομική κατάσταση του κόμματος, κάτι που εσείς μέχρι σήμερα δεν </w:t>
      </w:r>
      <w:r>
        <w:rPr>
          <w:rFonts w:eastAsia="Times New Roman" w:cs="Times New Roman"/>
          <w:szCs w:val="24"/>
        </w:rPr>
        <w:lastRenderedPageBreak/>
        <w:t>έχετε κάνει. Δεύτερον, θεσμοθέτησε κα</w:t>
      </w:r>
      <w:r>
        <w:rPr>
          <w:rFonts w:eastAsia="Times New Roman" w:cs="Times New Roman"/>
          <w:szCs w:val="24"/>
        </w:rPr>
        <w:t>ι έθεσε σε εφαρμογή ένα αυστηρό πρόγραμμα αποπληρωμής των δανείων του κόμματος. Αν δεν κάνω λάθος ούτε για την αποπληρωμή των δανείων σας έχετε πει κουβέντα. Τρίτον, δεσμεύθηκε να δημοσιεύει στο διαδίκτυο ανά τρίμηνο όλες τις δαπάνες του κόμματος. Και, τέτ</w:t>
      </w:r>
      <w:r>
        <w:rPr>
          <w:rFonts w:eastAsia="Times New Roman" w:cs="Times New Roman"/>
          <w:szCs w:val="24"/>
        </w:rPr>
        <w:t>αρτον, ξεκινήσαμε δημόσια εκστρατεία συλλογής πόρων από τους πολίτες. Όλα σε συνθήκες πλήρους διαφάνειας.</w:t>
      </w:r>
    </w:p>
    <w:p w14:paraId="6FD0294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Δεν γνωρίζω, κυρίες και κύριοι της Κυβέρνησης, να έχετε κάνει ούτε ένα από τα παραπάνω για να τακτοποιήσετε τα του οίκου σας.</w:t>
      </w:r>
    </w:p>
    <w:p w14:paraId="6FD0294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Περνάω στο κομμάτι των μ</w:t>
      </w:r>
      <w:r>
        <w:rPr>
          <w:rFonts w:eastAsia="Times New Roman" w:cs="Times New Roman"/>
          <w:szCs w:val="24"/>
        </w:rPr>
        <w:t xml:space="preserve">έσων μαζικής επικοινωνίας, καθώς προτείνετε να διερευνηθεί και η δανειοδότηση των μέσων μαζικής επικοινωνίας. Μαζί σας και σε αυτό. Όλα στο φως, για να δανειστώ την έκφραση της δικής σας ρητορικής. </w:t>
      </w:r>
    </w:p>
    <w:p w14:paraId="6FD0294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κύριες και κύριοι συνάδελφοι, και εδώ βρισκόμαστε ε</w:t>
      </w:r>
      <w:r>
        <w:rPr>
          <w:rFonts w:eastAsia="Times New Roman" w:cs="Times New Roman"/>
          <w:szCs w:val="24"/>
        </w:rPr>
        <w:t xml:space="preserve">νώπιον της απαράμιλλης διγλωσσίας της Κυβέρνησης. Γιατί είναι θράσος να μιλάτε για δήθεν καταπολέμηση της διαπλοκής στον χώρο των μέσων </w:t>
      </w:r>
      <w:r>
        <w:rPr>
          <w:rFonts w:eastAsia="Times New Roman" w:cs="Times New Roman"/>
          <w:szCs w:val="24"/>
        </w:rPr>
        <w:lastRenderedPageBreak/>
        <w:t>μαζικής επικοινωνίας, όταν την ίδια στιγμή εσείς οι ίδιοι επιχειρείτε να τη χειραγωγήσετε. Όταν αφαιρείτε με τρόπο προκλ</w:t>
      </w:r>
      <w:r>
        <w:rPr>
          <w:rFonts w:eastAsia="Times New Roman" w:cs="Times New Roman"/>
          <w:szCs w:val="24"/>
        </w:rPr>
        <w:t>ητικό και συνταγματικό ουσιαστικές αρμοδιότητες από το Εθνικό Συμβούλιο Ραδιοτηλεόρασης, υποβαθμίζοντας τον θεσμικό του ρόλο, όταν μέλη της Κυβέρνησής σας δεν ανέχονται και απειλούν όσους ασκούν κριτική, όταν αντιμάχεστε δήθεν το μιντιακό κατεστημένο που σ</w:t>
      </w:r>
      <w:r>
        <w:rPr>
          <w:rFonts w:eastAsia="Times New Roman" w:cs="Times New Roman"/>
          <w:szCs w:val="24"/>
        </w:rPr>
        <w:t>ας πολεμά, ενώ την ίδια στιγμή εμφανίζεστε να αποζητάτε την εύνοιά του σε αλλεπάλληλες εν κρυπτώ συναντήσεις με κυρίαρχο εκπρόσωπό τους. Όλα στο φως, λοιπόν. Μόνο που η προτροπή αυτή αφορά εσάς.</w:t>
      </w:r>
    </w:p>
    <w:p w14:paraId="6FD0294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μας διαφεύγει επίσης, κυρίες και κύριοι της Κυβέρνησης, ό</w:t>
      </w:r>
      <w:r>
        <w:rPr>
          <w:rFonts w:eastAsia="Times New Roman" w:cs="Times New Roman"/>
          <w:szCs w:val="24"/>
        </w:rPr>
        <w:t xml:space="preserve">τι η πρωτοβουλία σας για την σύσταση </w:t>
      </w:r>
      <w:r>
        <w:rPr>
          <w:rFonts w:eastAsia="Times New Roman" w:cs="Times New Roman"/>
          <w:szCs w:val="24"/>
        </w:rPr>
        <w:t>εξεταστικής επιτροπής</w:t>
      </w:r>
      <w:r>
        <w:rPr>
          <w:rFonts w:eastAsia="Times New Roman" w:cs="Times New Roman"/>
          <w:szCs w:val="24"/>
        </w:rPr>
        <w:t xml:space="preserve"> συμπίπτει με την συστηματική πλέον προσπάθειά σας να περιορίσετε την πολυφωνία και την ανεξαρτησία του Τύπου και των ΜΜΕ. Είναι ένα σχέδιο που υλοποιείτε με ζήλο από την αρχή της διακυβέρνησή σας, </w:t>
      </w:r>
      <w:r>
        <w:rPr>
          <w:rFonts w:eastAsia="Times New Roman" w:cs="Times New Roman"/>
          <w:szCs w:val="24"/>
        </w:rPr>
        <w:t xml:space="preserve">γιατί πολύ απλά δε σας αρέσει ο έλεγχος που ασκούν στην εξουσία σας. </w:t>
      </w:r>
    </w:p>
    <w:p w14:paraId="6FD0294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δηλώνουμε, λοιπόν, ευθέως: Ναι, στον έλεγχο. Αλλά δε θα επιτρέψουμε η </w:t>
      </w:r>
      <w:r>
        <w:rPr>
          <w:rFonts w:eastAsia="Times New Roman" w:cs="Times New Roman"/>
          <w:szCs w:val="24"/>
        </w:rPr>
        <w:t xml:space="preserve">εξεταστική </w:t>
      </w:r>
      <w:r>
        <w:rPr>
          <w:rFonts w:eastAsia="Times New Roman" w:cs="Times New Roman"/>
          <w:szCs w:val="24"/>
        </w:rPr>
        <w:t xml:space="preserve">αυτή </w:t>
      </w:r>
      <w:r>
        <w:rPr>
          <w:rFonts w:eastAsia="Times New Roman" w:cs="Times New Roman"/>
          <w:szCs w:val="24"/>
        </w:rPr>
        <w:t xml:space="preserve">επιτροπή </w:t>
      </w:r>
      <w:r>
        <w:rPr>
          <w:rFonts w:eastAsia="Times New Roman" w:cs="Times New Roman"/>
          <w:szCs w:val="24"/>
        </w:rPr>
        <w:t>να γίνει ένα ακόμη εργαλείο για την άσκηση πίεσης και την πολιτική χειραγώγηση των μέσω</w:t>
      </w:r>
      <w:r>
        <w:rPr>
          <w:rFonts w:eastAsia="Times New Roman" w:cs="Times New Roman"/>
          <w:szCs w:val="24"/>
        </w:rPr>
        <w:t>ν προς εξυπηρέτηση σας.</w:t>
      </w:r>
    </w:p>
    <w:p w14:paraId="6FD0294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Παρά το επικοινωνιακό αυτό σόου, η Νέα Δημοκρατία τηρεί υπεύθυνη στάση και στηρίζει την πρόταση της Κυβέρνησης για σύσταση </w:t>
      </w:r>
      <w:r>
        <w:rPr>
          <w:rFonts w:eastAsia="Times New Roman" w:cs="Times New Roman"/>
          <w:szCs w:val="24"/>
        </w:rPr>
        <w:t>εξεταστικής επιτροπής</w:t>
      </w:r>
      <w:r>
        <w:rPr>
          <w:rFonts w:eastAsia="Times New Roman" w:cs="Times New Roman"/>
          <w:szCs w:val="24"/>
        </w:rPr>
        <w:t xml:space="preserve"> προκειμένου να συζητήσουμε για τη δανειοδότηση των κομμάτων και των μέσων μαζικής επικο</w:t>
      </w:r>
      <w:r>
        <w:rPr>
          <w:rFonts w:eastAsia="Times New Roman" w:cs="Times New Roman"/>
          <w:szCs w:val="24"/>
        </w:rPr>
        <w:t>ινωνίας ανοιχτά και με ειλικρίνεια. Και βεβαίως προκειμένου να συζητήσουμε για το ζήτημα αυτό συνολικά, όχι επιλεκτικά. Να συζητήσουμε για τα δάνεια όλων των μέσων μαζικής επικοινωνίας, για τα δάνεια όλων των κομμάτων, συμπεριλαμβανομένων και του δικού σας</w:t>
      </w:r>
      <w:r>
        <w:rPr>
          <w:rFonts w:eastAsia="Times New Roman" w:cs="Times New Roman"/>
          <w:szCs w:val="24"/>
        </w:rPr>
        <w:t xml:space="preserve"> υπέρογκου δανείου, που σύμφωνα με δημοσιεύματα λάβατε, όταν ήσασταν ένα κόμμα του μόλις 4%. </w:t>
      </w:r>
    </w:p>
    <w:p w14:paraId="6FD0294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στηρίζουμε την πρότασή σας. Εσείς, όμως, κύριοι της Κυβέρνησης, γιατί αρνείστε την πρόταση της Νέας Δημοκρατίας να συσταθεί </w:t>
      </w:r>
      <w:r>
        <w:rPr>
          <w:rFonts w:eastAsia="Times New Roman" w:cs="Times New Roman"/>
          <w:szCs w:val="24"/>
        </w:rPr>
        <w:t>εξεταστική επιτροπή</w:t>
      </w:r>
      <w:r>
        <w:rPr>
          <w:rFonts w:eastAsia="Times New Roman" w:cs="Times New Roman"/>
          <w:szCs w:val="24"/>
        </w:rPr>
        <w:t xml:space="preserve"> που</w:t>
      </w:r>
      <w:r>
        <w:rPr>
          <w:rFonts w:eastAsia="Times New Roman" w:cs="Times New Roman"/>
          <w:szCs w:val="24"/>
        </w:rPr>
        <w:t xml:space="preserve"> θα διερευνήσει τις αιτίες για τις οποίες επιβλήθηκαν κεφαλαιακοί περιορισμοί και τραπεζική αργία, τις αιτίες για τις οποίες υπογράφηκε τρίτο μνημόνιο και χρειάστηκε να ανακεφαλαιοποιηθούν εκ νέου οι τράπεζες με τους χειρότερους δυνατούς όρους;</w:t>
      </w:r>
    </w:p>
    <w:p w14:paraId="6FD0294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της Κυβέρνησης, οφείλετε απαντήσεις στους Έλληνες πολίτες. Απαντήσεις για την οικονομία, που ενώ οι προβλέψεις μιλούσαν για 2,5% ανάπτυξη επέστρεψε στην ύφεση. Για τον προϋπολογισμό, που γύρισε από τα πρωτογενή πλεονάσματα στα πρωτογενή ελλείμματα. </w:t>
      </w:r>
      <w:r>
        <w:rPr>
          <w:rFonts w:eastAsia="Times New Roman" w:cs="Times New Roman"/>
          <w:szCs w:val="24"/>
        </w:rPr>
        <w:t xml:space="preserve">Για τις επενδύσεις, που ματαιώθηκαν. Για τις ληξιπρόθεσμες οφειλές, που αυξήθηκαν κατά 76% από το τέλος του 2014. Για την απώλεια </w:t>
      </w:r>
      <w:r>
        <w:rPr>
          <w:rFonts w:eastAsia="Times New Roman" w:cs="Times New Roman"/>
          <w:szCs w:val="24"/>
        </w:rPr>
        <w:t>δεκαεπτά χιλιάδων</w:t>
      </w:r>
      <w:r>
        <w:rPr>
          <w:rFonts w:eastAsia="Times New Roman" w:cs="Times New Roman"/>
          <w:szCs w:val="24"/>
        </w:rPr>
        <w:t xml:space="preserve"> θέσεων εργασίας στον ιδιωτικό τομέα μόνο τον Ιούλιο του 2015 λόγω της επιβολής των κεφαλαιακών ελέγχων. Για </w:t>
      </w:r>
      <w:r>
        <w:rPr>
          <w:rFonts w:eastAsia="Times New Roman" w:cs="Times New Roman"/>
          <w:szCs w:val="24"/>
        </w:rPr>
        <w:t>τη φυγή δεκάδων χιλιάδων ελληνικών επιχειρήσεων στο εξωτερικό.</w:t>
      </w:r>
    </w:p>
    <w:p w14:paraId="6FD0294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Και για να το πούμε απλά και για να καταλάβουμε όλοι για τι μεγέθη μιλάμε, παρακαλώ την προσοχή σας: Κυρίες και κύριοι της Κυβέρνησης, εσείς προτείνετε εξεταστική επιτροπή για τα 300 εκατομμύρι</w:t>
      </w:r>
      <w:r>
        <w:rPr>
          <w:rFonts w:eastAsia="Times New Roman" w:cs="Times New Roman"/>
          <w:szCs w:val="24"/>
        </w:rPr>
        <w:t>α ευρώ περίπου που δόθηκαν διαχρονικά στα κόμματα και εμείς σας απαντάμε «</w:t>
      </w:r>
      <w:r>
        <w:rPr>
          <w:rFonts w:eastAsia="Times New Roman" w:cs="Times New Roman"/>
          <w:szCs w:val="24"/>
        </w:rPr>
        <w:t>ευχαρίστως</w:t>
      </w:r>
      <w:r>
        <w:rPr>
          <w:rFonts w:eastAsia="Times New Roman" w:cs="Times New Roman"/>
          <w:szCs w:val="24"/>
        </w:rPr>
        <w:t>», αλλά αρνείστε εξεταστική για τα 80 δισεκατομμύρια ευρώ που φορτώσατε στο ελληνικό χρέος και στους Έλληνες πολίτες μόλις σε έξι</w:t>
      </w:r>
      <w:r>
        <w:rPr>
          <w:rFonts w:eastAsia="Times New Roman" w:cs="Times New Roman"/>
          <w:szCs w:val="24"/>
        </w:rPr>
        <w:t xml:space="preserve"> </w:t>
      </w:r>
      <w:r>
        <w:rPr>
          <w:rFonts w:eastAsia="Times New Roman" w:cs="Times New Roman"/>
          <w:szCs w:val="24"/>
        </w:rPr>
        <w:t>μήνες διακυβέρνησης.</w:t>
      </w:r>
    </w:p>
    <w:p w14:paraId="6FD0294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Πες, πες ψέματα!</w:t>
      </w:r>
    </w:p>
    <w:p w14:paraId="6FD0294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Κυρίες και κύριοι της Κυβέρνησης, η διαφάνεια δεν μπορεί να είναι α</w:t>
      </w:r>
      <w:r>
        <w:rPr>
          <w:rFonts w:eastAsia="Times New Roman" w:cs="Times New Roman"/>
          <w:szCs w:val="24"/>
        </w:rPr>
        <w:t>λα</w:t>
      </w:r>
      <w:r>
        <w:rPr>
          <w:rFonts w:eastAsia="Times New Roman" w:cs="Times New Roman"/>
          <w:szCs w:val="24"/>
        </w:rPr>
        <w:t xml:space="preserve"> καρτ.</w:t>
      </w:r>
    </w:p>
    <w:p w14:paraId="6FD0294E"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D0294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Καταλαβαίνω. Προκαλεί μια αναταραχή.</w:t>
      </w:r>
    </w:p>
    <w:p w14:paraId="6FD0295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lang w:val="en-US"/>
        </w:rPr>
        <w:lastRenderedPageBreak/>
        <w:t>H</w:t>
      </w:r>
      <w:r>
        <w:rPr>
          <w:rFonts w:eastAsia="Times New Roman" w:cs="Times New Roman"/>
          <w:szCs w:val="24"/>
        </w:rPr>
        <w:t xml:space="preserve"> διαφάνεια, λοιπόν, κυρίες και κύριοι της Κυβέρνησης, δεν μπορεί να είνα</w:t>
      </w:r>
      <w:r>
        <w:rPr>
          <w:rFonts w:eastAsia="Times New Roman" w:cs="Times New Roman"/>
          <w:szCs w:val="24"/>
        </w:rPr>
        <w:t xml:space="preserve">ι αλά καρτ. Εμείς, λέμε ναι στη διαφάνεια, ναι σε όλα: και στα 300 εκατομμύρια των δανείων των κομμάτων, αλλά και στα 80 δισεκατομμύρια που φορτώσατε στο ελληνικό χρέος. Εσείς τι λέτε; </w:t>
      </w:r>
    </w:p>
    <w:p w14:paraId="6FD0295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D02952"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95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και για την τήρηση του χρόνου.</w:t>
      </w:r>
    </w:p>
    <w:p w14:paraId="6FD0295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Τον λόγο έχει τώρα ο κ. Ηλίας Κασιδιάρης από τη Χρυσή Αυγή για δέκα λεπτά.</w:t>
      </w:r>
    </w:p>
    <w:p w14:paraId="6FD0295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Ευχαριστώ.</w:t>
      </w:r>
    </w:p>
    <w:p w14:paraId="6FD0295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Ασφαλώς και τα κόμματα τα οποία έλαβαν θαλασσοδάνεια, ομοίως και οι νταβατζήδες των μεγάλων διαπλεκόμενων καναλιών, πρέπει να παταχθούν και να συντριβούν. Όχι όμως με εξεταστικές επιτροπές </w:t>
      </w:r>
      <w:r>
        <w:rPr>
          <w:rFonts w:eastAsia="Times New Roman" w:cs="Times New Roman"/>
          <w:szCs w:val="24"/>
        </w:rPr>
        <w:lastRenderedPageBreak/>
        <w:t>που έχουν τη μορφή επικοινωνιακού σόου και μοναδικός σκοπός τους εί</w:t>
      </w:r>
      <w:r>
        <w:rPr>
          <w:rFonts w:eastAsia="Times New Roman" w:cs="Times New Roman"/>
          <w:szCs w:val="24"/>
        </w:rPr>
        <w:t xml:space="preserve">ναι η συγκάλυψη των εγκλημάτων της νυν συγκυβέρνησης ΣΥΡΙΖΑ-ΑΝΕΛ. Διότι, αυτήν τη στιγμή που εξαγγέλλεται η συγκεκριμένη </w:t>
      </w:r>
      <w:r>
        <w:rPr>
          <w:rFonts w:eastAsia="Times New Roman" w:cs="Times New Roman"/>
          <w:szCs w:val="24"/>
        </w:rPr>
        <w:t>εξεταστική επιτροπή</w:t>
      </w:r>
      <w:r>
        <w:rPr>
          <w:rFonts w:eastAsia="Times New Roman" w:cs="Times New Roman"/>
          <w:szCs w:val="24"/>
        </w:rPr>
        <w:t xml:space="preserve">, μοναδικό σκοπό έχει να καλύψει τα αίσχη της Ειδομένης, της καταλήψεως της χώρας από ορδές λαθρομεταναστών, </w:t>
      </w:r>
      <w:r>
        <w:rPr>
          <w:rFonts w:eastAsia="Times New Roman" w:cs="Times New Roman"/>
          <w:szCs w:val="24"/>
        </w:rPr>
        <w:t xml:space="preserve">της </w:t>
      </w:r>
      <w:r>
        <w:rPr>
          <w:rFonts w:eastAsia="Times New Roman" w:cs="Times New Roman"/>
          <w:szCs w:val="24"/>
        </w:rPr>
        <w:t>κατ</w:t>
      </w:r>
      <w:r>
        <w:rPr>
          <w:rFonts w:eastAsia="Times New Roman" w:cs="Times New Roman"/>
          <w:szCs w:val="24"/>
        </w:rPr>
        <w:t>αλήψεως της χώρας από τους εκπροσώπους των τοκογλύφων-δανειστών.</w:t>
      </w:r>
    </w:p>
    <w:p w14:paraId="6FD0295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Την ίδια ώρα που εσείς εδώ λέτε ότι θα κάνετε </w:t>
      </w:r>
      <w:r>
        <w:rPr>
          <w:rFonts w:eastAsia="Times New Roman" w:cs="Times New Roman"/>
          <w:szCs w:val="24"/>
        </w:rPr>
        <w:t xml:space="preserve">εξεταστική </w:t>
      </w:r>
      <w:r>
        <w:rPr>
          <w:rFonts w:eastAsia="Times New Roman" w:cs="Times New Roman"/>
          <w:szCs w:val="24"/>
        </w:rPr>
        <w:t>για να διερευνήσετε τα τετελεσμένα κακουργήματα, που έχουν γίνει από τους νταβατζήδες της δημόσιας ζωής ή τους εκπροσώπους των κομμάτω</w:t>
      </w:r>
      <w:r>
        <w:rPr>
          <w:rFonts w:eastAsia="Times New Roman" w:cs="Times New Roman"/>
          <w:szCs w:val="24"/>
        </w:rPr>
        <w:t>ν, που μας διέσυραν τις τελευταίες δεκαετίες -νομίζω ότι αυτά είναι δεδομένα κακουργήματα, για τα οποία θα έπρεπε ήδη να έχει παρέμβει ο εισαγγελέας και οι υπαίτιοι και οι ένοχοι να πάνε στη φυλακή-, την ίδια ώρα το αστυνομικό τμήμα της Ειδομένης γίνεται λ</w:t>
      </w:r>
      <w:r>
        <w:rPr>
          <w:rFonts w:eastAsia="Times New Roman" w:cs="Times New Roman"/>
          <w:szCs w:val="24"/>
        </w:rPr>
        <w:t xml:space="preserve">αμπόγυαλο από ορδές λαθρομεταναστών, την Εγνατία οδό στον </w:t>
      </w:r>
      <w:r>
        <w:rPr>
          <w:rFonts w:eastAsia="Times New Roman" w:cs="Times New Roman"/>
          <w:szCs w:val="24"/>
        </w:rPr>
        <w:t xml:space="preserve">Νομό </w:t>
      </w:r>
      <w:r>
        <w:rPr>
          <w:rFonts w:eastAsia="Times New Roman" w:cs="Times New Roman"/>
          <w:szCs w:val="24"/>
        </w:rPr>
        <w:t>Ιωαννίνων την καταλαμβάνουν οι αλληλέγγυοι μαζί με τους παράνομους αλλοδαπούς, που έχουν καταλάβει ολόκληρη τη χώρα. Στα δε σύνορα της Ελλάδας με τα Σκόπια –για να μάθουμε επιτέλους σε αυτήν τη</w:t>
      </w:r>
      <w:r>
        <w:rPr>
          <w:rFonts w:eastAsia="Times New Roman" w:cs="Times New Roman"/>
          <w:szCs w:val="24"/>
        </w:rPr>
        <w:t>ν Αίθουσα να λέμε «Σκόπια», ούτε «</w:t>
      </w:r>
      <w:r>
        <w:rPr>
          <w:rFonts w:eastAsia="Times New Roman" w:cs="Times New Roman"/>
          <w:szCs w:val="24"/>
          <w:lang w:val="en-US"/>
        </w:rPr>
        <w:t>FYROM</w:t>
      </w:r>
      <w:r>
        <w:rPr>
          <w:rFonts w:eastAsia="Times New Roman" w:cs="Times New Roman"/>
          <w:szCs w:val="24"/>
        </w:rPr>
        <w:t xml:space="preserve">», ούτε τίποτε άλλο, που είναι υβριστικό για την ελληνική </w:t>
      </w:r>
      <w:r>
        <w:rPr>
          <w:rFonts w:eastAsia="Times New Roman" w:cs="Times New Roman"/>
          <w:szCs w:val="24"/>
        </w:rPr>
        <w:lastRenderedPageBreak/>
        <w:t>ιστορία- δεν υπάρχει ένοπλη ελληνική παρουσία. Υπάρχουν μόνον Πακιστανοί και Αφγανοί και από την άλλη πλευρά υπάρχουν Σκοπιανοί και σκοπιανές δυνάμεις ασφαλεία</w:t>
      </w:r>
      <w:r>
        <w:rPr>
          <w:rFonts w:eastAsia="Times New Roman" w:cs="Times New Roman"/>
          <w:szCs w:val="24"/>
        </w:rPr>
        <w:t xml:space="preserve">ς. Γι’ αυτόν τον λόγο εξαγγέλλετε αυτήν την </w:t>
      </w:r>
      <w:r>
        <w:rPr>
          <w:rFonts w:eastAsia="Times New Roman" w:cs="Times New Roman"/>
          <w:szCs w:val="24"/>
        </w:rPr>
        <w:t>επιτροπή</w:t>
      </w:r>
      <w:r>
        <w:rPr>
          <w:rFonts w:eastAsia="Times New Roman" w:cs="Times New Roman"/>
          <w:szCs w:val="24"/>
        </w:rPr>
        <w:t>, στην οποία βεβαίως θα έχουμε να πούμε πάρα πολλά, θα έχουμε να ανοίξουμε πάρα πολλούς φακέλους.</w:t>
      </w:r>
    </w:p>
    <w:p w14:paraId="6FD0295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Θυμάμαι πολύ καλά ότι ήταν Οκτώβριος του 2013 όταν με τους συναγωνιστές-Βουλευτές Χρήστο Παππά και Παναγιώ</w:t>
      </w:r>
      <w:r>
        <w:rPr>
          <w:rFonts w:eastAsia="Times New Roman" w:cs="Times New Roman"/>
          <w:szCs w:val="24"/>
        </w:rPr>
        <w:t>τη Ηλιόπουλο πηγαίναμε στον Άρειο Πάγο και καταθέταμε μηνυτήρια αναφορά για τα 110 ευρώ, ένα μικρό ποσοστό είναι αυτό, από τα μαύρα ταμεία του ΠΑΣΟΚ, που τα είχαν ανακαλύψει ειδικοί ελεγκτές, ορκωτοί λογιστές, τα οποία είχαν γίνει βεβαίως πισίνες και βίλες</w:t>
      </w:r>
      <w:r>
        <w:rPr>
          <w:rFonts w:eastAsia="Times New Roman" w:cs="Times New Roman"/>
          <w:szCs w:val="24"/>
        </w:rPr>
        <w:t xml:space="preserve"> των στελεχών του ΠΑΣΟΚ. Αυτή η μηνυτήρια αναφορά είναι ακόμα κλειδωμένη σε ένα συρτάρι της εισαγγελίας του Αρείου πάγου και –τι σύμπτωση!- την επόμενη μέρα, αφού κάναμε αυτήν τη μήνυση, εισέβαλαν κουκουλοφόροι στα σπίτια μας και μας συνέλαβαν.</w:t>
      </w:r>
    </w:p>
    <w:p w14:paraId="6FD0295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Η Χρυσή Αυγ</w:t>
      </w:r>
      <w:r>
        <w:rPr>
          <w:rFonts w:eastAsia="Times New Roman" w:cs="Times New Roman"/>
          <w:szCs w:val="24"/>
        </w:rPr>
        <w:t>ή, λοιπόν, έχει να πει πάρα πολλά για τα εγκλήματα που έχουν γίνει διαχρονικά και από τα κόμματα και από τους νταβατζήδες της ενημέρωσης. Χρησιμοποιώ αυτήν την ορολογία, η οποία είναι μια θεσμική, μια πολιτικώς ορθή ορολογία, την οποία είχε πει ο Κώστας Κα</w:t>
      </w:r>
      <w:r>
        <w:rPr>
          <w:rFonts w:eastAsia="Times New Roman" w:cs="Times New Roman"/>
          <w:szCs w:val="24"/>
        </w:rPr>
        <w:t>ραμανλής. Βέβαια την είχε πει στον Μπαϊρακτάρη, όταν τρώγανε κοψίδια, όχι μέσα στη Βουλή. Βεβαίως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 xml:space="preserve">κυβέρνηση </w:t>
      </w:r>
      <w:r>
        <w:rPr>
          <w:rFonts w:eastAsia="Times New Roman" w:cs="Times New Roman"/>
          <w:szCs w:val="24"/>
        </w:rPr>
        <w:t xml:space="preserve">δεν έκανε τίποτα για την επίλυση αυτού του προβλήματος. </w:t>
      </w:r>
    </w:p>
    <w:p w14:paraId="6FD0295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Έτσι και ο ΣΥΡΙΖΑ με τους ΑΝΕΛ σήμερα την ώρα που έρχεται νέος κατατρεγμός των Ελλήν</w:t>
      </w:r>
      <w:r>
        <w:rPr>
          <w:rFonts w:eastAsia="Times New Roman" w:cs="Times New Roman"/>
          <w:szCs w:val="24"/>
        </w:rPr>
        <w:t xml:space="preserve">ων πολιτών με το νέο ασφαλιστικό, με το νέο φορολογικό, με την ισοπέδωση όποιου Έλληνα παράγει σε αυτήν τη χώρα, θέλετε να κάνετε μία </w:t>
      </w:r>
      <w:r>
        <w:rPr>
          <w:rFonts w:eastAsia="Times New Roman" w:cs="Times New Roman"/>
          <w:szCs w:val="24"/>
        </w:rPr>
        <w:t>εξεταστική</w:t>
      </w:r>
      <w:r>
        <w:rPr>
          <w:rFonts w:eastAsia="Times New Roman" w:cs="Times New Roman"/>
          <w:szCs w:val="24"/>
        </w:rPr>
        <w:t>, για να τη δείχνουν τα κανάλια, τα οποία ένας Υπουργός σας αποκάλεσε βοθροκάναλα, αντιγράφοντας την ορθή φρασεο</w:t>
      </w:r>
      <w:r>
        <w:rPr>
          <w:rFonts w:eastAsia="Times New Roman" w:cs="Times New Roman"/>
          <w:szCs w:val="24"/>
        </w:rPr>
        <w:t>λογία της Χρυσής Αυγής. Παράλειψε, όμως, να πει ότι σε αυτόν τον βόθρο κυλιέστε εσείς όλη μέρα. Όλη μέρα οι εκπρόσωποι του ΣΥΡΙΖΑ έχουν πιάσει στασίδι σε όλα τα κανάλια της διαπλοκής.</w:t>
      </w:r>
    </w:p>
    <w:p w14:paraId="6FD0295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Έχω και ντοκουμέντα εδώ από μια έκθεση του Εθνικού Συμβουλίου Ραδιοτηλεό</w:t>
      </w:r>
      <w:r>
        <w:rPr>
          <w:rFonts w:eastAsia="Times New Roman" w:cs="Times New Roman"/>
          <w:szCs w:val="24"/>
        </w:rPr>
        <w:t>ρασης με τα ποσοστά της παρουσίας των κομμάτων στα δελτία ειδήσεων: Ο ΣΥΡΙΖΑ έχει 42% παρουσία στα βοθροκάναλα. Μέσα σε αυτόν τον βόθρο κυλιέστε καθημερινά, στις εκπομπές της Τρέμη και του Τσίμα έχετε πρώτη θέση και ακολουθεί η Νέα Δημοκρατία με 23%. Το τρ</w:t>
      </w:r>
      <w:r>
        <w:rPr>
          <w:rFonts w:eastAsia="Times New Roman" w:cs="Times New Roman"/>
          <w:szCs w:val="24"/>
        </w:rPr>
        <w:t xml:space="preserve">ίτο κόμμα το πηδάμε. Τη Χρυσή Αυγή δεν την εμφανίζουν ποτέ. Αυτά είναι τα επίσημα στοιχεία του ΕΣΡ. Το ΠΑΣΟΚ έχει 7,2%, το Ποτάμι 6,4%, τα οποία είναι ανύπαρκτα κόμματα </w:t>
      </w:r>
      <w:r>
        <w:rPr>
          <w:rFonts w:eastAsia="Times New Roman" w:cs="Times New Roman"/>
          <w:szCs w:val="24"/>
        </w:rPr>
        <w:t xml:space="preserve">στη </w:t>
      </w:r>
      <w:r>
        <w:rPr>
          <w:rFonts w:eastAsia="Times New Roman" w:cs="Times New Roman"/>
          <w:szCs w:val="24"/>
        </w:rPr>
        <w:t xml:space="preserve">κοινωνία, δεν υπάρχουν πουθενά. Οι ΑΝΕΛ 4,7% και 4,2% το ΚΚΕ και τελευταία η Χρυσή Αυγή με 3%. </w:t>
      </w:r>
    </w:p>
    <w:p w14:paraId="6FD0295C" w14:textId="77777777" w:rsidR="00BA6D65" w:rsidRDefault="00BA6D65">
      <w:pPr>
        <w:spacing w:line="600" w:lineRule="auto"/>
        <w:ind w:firstLine="720"/>
        <w:jc w:val="both"/>
        <w:rPr>
          <w:rFonts w:eastAsia="Times New Roman" w:cs="Times New Roman"/>
          <w:szCs w:val="24"/>
        </w:rPr>
      </w:pPr>
    </w:p>
    <w:p w14:paraId="6FD0295D" w14:textId="77777777" w:rsidR="00BA6D65" w:rsidRDefault="00336324">
      <w:pPr>
        <w:spacing w:line="600" w:lineRule="auto"/>
        <w:jc w:val="both"/>
        <w:rPr>
          <w:rFonts w:eastAsia="Times New Roman"/>
          <w:szCs w:val="24"/>
        </w:rPr>
      </w:pPr>
      <w:r>
        <w:rPr>
          <w:rFonts w:eastAsia="Times New Roman"/>
          <w:szCs w:val="24"/>
        </w:rPr>
        <w:t xml:space="preserve">Και θα ήταν 1% αν δεν υπήρχε ένας μικρός τηλεοπτικός σταθμός, το </w:t>
      </w:r>
      <w:r>
        <w:rPr>
          <w:rFonts w:eastAsia="Times New Roman"/>
          <w:szCs w:val="24"/>
        </w:rPr>
        <w:t>«</w:t>
      </w:r>
      <w:r>
        <w:rPr>
          <w:rFonts w:eastAsia="Times New Roman"/>
          <w:szCs w:val="24"/>
        </w:rPr>
        <w:t>Μ</w:t>
      </w:r>
      <w:r>
        <w:rPr>
          <w:rFonts w:eastAsia="Times New Roman"/>
          <w:szCs w:val="24"/>
        </w:rPr>
        <w:t>ΑΚΕΔΟΝΙΑ Τ</w:t>
      </w:r>
      <w:r>
        <w:rPr>
          <w:rFonts w:eastAsia="Times New Roman"/>
          <w:szCs w:val="24"/>
          <w:lang w:val="en-US"/>
        </w:rPr>
        <w:t>V</w:t>
      </w:r>
      <w:r>
        <w:rPr>
          <w:rFonts w:eastAsia="Times New Roman"/>
          <w:szCs w:val="24"/>
        </w:rPr>
        <w:t>»</w:t>
      </w:r>
      <w:r>
        <w:rPr>
          <w:rFonts w:eastAsia="Times New Roman"/>
          <w:szCs w:val="24"/>
        </w:rPr>
        <w:t>, που είχε τηρήσει τα προβλεπόμενα από τον νόμο. Αν θέλετε, να δούμε πόσο προβάλ</w:t>
      </w:r>
      <w:r>
        <w:rPr>
          <w:rFonts w:eastAsia="Times New Roman"/>
          <w:szCs w:val="24"/>
        </w:rPr>
        <w:t xml:space="preserve">λει τη Χρυσή Αυγή όλο το διαπλεκόμενο σύστημα του Μπόμπολα και του Αλαφούζου. Διαβάζω: </w:t>
      </w:r>
      <w:r>
        <w:rPr>
          <w:rFonts w:eastAsia="Times New Roman"/>
          <w:szCs w:val="24"/>
        </w:rPr>
        <w:t>«</w:t>
      </w:r>
      <w:r>
        <w:rPr>
          <w:rFonts w:eastAsia="Times New Roman"/>
          <w:szCs w:val="24"/>
        </w:rPr>
        <w:t>ΣΚΑΙ</w:t>
      </w:r>
      <w:r>
        <w:rPr>
          <w:rFonts w:eastAsia="Times New Roman"/>
          <w:szCs w:val="24"/>
        </w:rPr>
        <w:t>»</w:t>
      </w:r>
      <w:r>
        <w:rPr>
          <w:rFonts w:eastAsia="Times New Roman"/>
          <w:szCs w:val="24"/>
        </w:rPr>
        <w:t xml:space="preserve"> 1% προβολή της Χρυσής Αυγής, </w:t>
      </w:r>
      <w:r>
        <w:rPr>
          <w:rFonts w:eastAsia="Times New Roman"/>
          <w:szCs w:val="24"/>
        </w:rPr>
        <w:t>«</w:t>
      </w:r>
      <w:r>
        <w:rPr>
          <w:rFonts w:eastAsia="Times New Roman"/>
          <w:szCs w:val="24"/>
          <w:lang w:val="en-US"/>
        </w:rPr>
        <w:t>M</w:t>
      </w:r>
      <w:r>
        <w:rPr>
          <w:rFonts w:eastAsia="Times New Roman"/>
          <w:szCs w:val="24"/>
          <w:lang w:val="en-US"/>
        </w:rPr>
        <w:t>EGA</w:t>
      </w:r>
      <w:r>
        <w:rPr>
          <w:rFonts w:eastAsia="Times New Roman"/>
          <w:szCs w:val="24"/>
        </w:rPr>
        <w:t>»</w:t>
      </w:r>
      <w:r>
        <w:rPr>
          <w:rFonts w:eastAsia="Times New Roman"/>
          <w:szCs w:val="24"/>
        </w:rPr>
        <w:t xml:space="preserve"> </w:t>
      </w:r>
      <w:r>
        <w:rPr>
          <w:rFonts w:eastAsia="Times New Roman"/>
          <w:szCs w:val="24"/>
        </w:rPr>
        <w:lastRenderedPageBreak/>
        <w:t xml:space="preserve">1,1% προβολή της Χρυσής Αυγής, </w:t>
      </w:r>
      <w:r>
        <w:rPr>
          <w:rFonts w:eastAsia="Times New Roman"/>
          <w:szCs w:val="24"/>
        </w:rPr>
        <w:t>«</w:t>
      </w:r>
      <w:r>
        <w:rPr>
          <w:rFonts w:eastAsia="Times New Roman"/>
          <w:szCs w:val="24"/>
          <w:lang w:val="en-US"/>
        </w:rPr>
        <w:t>A</w:t>
      </w:r>
      <w:r>
        <w:rPr>
          <w:rFonts w:eastAsia="Times New Roman"/>
          <w:szCs w:val="24"/>
          <w:lang w:val="en-US"/>
        </w:rPr>
        <w:t>L</w:t>
      </w:r>
      <w:r>
        <w:rPr>
          <w:rFonts w:eastAsia="Times New Roman"/>
          <w:szCs w:val="24"/>
          <w:lang w:val="en-US"/>
        </w:rPr>
        <w:t>PHA</w:t>
      </w:r>
      <w:r>
        <w:rPr>
          <w:rFonts w:eastAsia="Times New Roman"/>
          <w:szCs w:val="24"/>
        </w:rPr>
        <w:t>»</w:t>
      </w:r>
      <w:r>
        <w:rPr>
          <w:rFonts w:eastAsia="Times New Roman"/>
          <w:szCs w:val="24"/>
        </w:rPr>
        <w:t xml:space="preserve"> 1,5%. Αυτή είναι η διαπλοκή, την οποία μόνο η Χρυσή Αυγή μπορεί να πλήξει, διότι η Χρυσ</w:t>
      </w:r>
      <w:r>
        <w:rPr>
          <w:rFonts w:eastAsia="Times New Roman"/>
          <w:szCs w:val="24"/>
        </w:rPr>
        <w:t>ή Αυγή είναι το μόνο κόμμα που πολεμιέται με αυτόν τον ανορθόδοξο και άθλιο τρόπο. Και αυτό, γιατί είναι η μόνη δύναμη που μπορεί να χτυπήσει, να βάλει το μαχαίρι στο κόκκαλο και να διαλύσει αυτούς οι οποίοι έχουν διασύρει την Ελλάδα, έχουν πάρει εκατοντάδ</w:t>
      </w:r>
      <w:r>
        <w:rPr>
          <w:rFonts w:eastAsia="Times New Roman"/>
          <w:szCs w:val="24"/>
        </w:rPr>
        <w:t xml:space="preserve">ες εκατομμύρια ευρώ από τα δημόσια ταμεία, την ώρα που ο ελληνικός λαός πένεται στην κυριολεξία. </w:t>
      </w:r>
    </w:p>
    <w:p w14:paraId="6FD0295E" w14:textId="77777777" w:rsidR="00BA6D65" w:rsidRDefault="00336324">
      <w:pPr>
        <w:spacing w:line="600" w:lineRule="auto"/>
        <w:ind w:firstLine="720"/>
        <w:jc w:val="both"/>
        <w:rPr>
          <w:rFonts w:eastAsia="Times New Roman"/>
          <w:szCs w:val="24"/>
        </w:rPr>
      </w:pPr>
      <w:r>
        <w:rPr>
          <w:rFonts w:eastAsia="Times New Roman"/>
          <w:szCs w:val="24"/>
        </w:rPr>
        <w:t xml:space="preserve">Καταθέτω για τα Πρακτικά τα επίσημα στοιχεία από το Εθνικό Συμβούλιο Ραδιοτηλεόρασης. </w:t>
      </w:r>
    </w:p>
    <w:p w14:paraId="6FD0295F" w14:textId="77777777" w:rsidR="00BA6D65" w:rsidRDefault="00336324">
      <w:pPr>
        <w:spacing w:line="600" w:lineRule="auto"/>
        <w:ind w:firstLine="709"/>
        <w:jc w:val="both"/>
        <w:rPr>
          <w:rFonts w:eastAsia="Times New Roman" w:cs="Times New Roman"/>
          <w:szCs w:val="24"/>
        </w:rPr>
      </w:pPr>
      <w:r>
        <w:rPr>
          <w:rFonts w:eastAsia="Times New Roman" w:cs="Times New Roman"/>
          <w:szCs w:val="24"/>
        </w:rPr>
        <w:t>(Στο σημείο αυτό ο Βουλευτής κ. Ηλίας Κασιδιάρης καταθέτει για τα Πρακτ</w:t>
      </w:r>
      <w:r>
        <w:rPr>
          <w:rFonts w:eastAsia="Times New Roman" w:cs="Times New Roman"/>
          <w:szCs w:val="24"/>
        </w:rPr>
        <w:t xml:space="preserve">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FD02960" w14:textId="77777777" w:rsidR="00BA6D65" w:rsidRDefault="00336324">
      <w:pPr>
        <w:spacing w:line="600" w:lineRule="auto"/>
        <w:ind w:firstLine="720"/>
        <w:jc w:val="both"/>
        <w:rPr>
          <w:rFonts w:eastAsia="Times New Roman"/>
          <w:szCs w:val="24"/>
        </w:rPr>
      </w:pPr>
      <w:r>
        <w:rPr>
          <w:rFonts w:eastAsia="Times New Roman"/>
          <w:szCs w:val="24"/>
        </w:rPr>
        <w:t>Θα μπορούσατε να κάνετε κάτι μέσα σε μία μόνο ημέρα, μέσα σε λίγες ώρες να ψηφίσει μερικούς νόμους η Βουλή και να τελε</w:t>
      </w:r>
      <w:r>
        <w:rPr>
          <w:rFonts w:eastAsia="Times New Roman"/>
          <w:szCs w:val="24"/>
        </w:rPr>
        <w:t xml:space="preserve">ιώνει το διαπλεκόμενο σύστημα, νόμους που άλλωστε είχατε αναγγείλει. </w:t>
      </w:r>
    </w:p>
    <w:p w14:paraId="6FD02961" w14:textId="77777777" w:rsidR="00BA6D65" w:rsidRDefault="00336324">
      <w:pPr>
        <w:spacing w:line="600" w:lineRule="auto"/>
        <w:ind w:firstLine="720"/>
        <w:jc w:val="both"/>
        <w:rPr>
          <w:rFonts w:eastAsia="Times New Roman"/>
          <w:szCs w:val="24"/>
        </w:rPr>
      </w:pPr>
      <w:r>
        <w:rPr>
          <w:rFonts w:eastAsia="Times New Roman"/>
          <w:szCs w:val="24"/>
        </w:rPr>
        <w:lastRenderedPageBreak/>
        <w:t>Είχα κάνει εδώ το ερώτημα στον Υπουργό κατά της διαφθοράς για την περιβόητη τροπολογία που αθώωσε τους τραπεζίτες και τους κομματάρχες για τα θαλασσοδάνεια των κομμάτων και είχε δεσμευτε</w:t>
      </w:r>
      <w:r>
        <w:rPr>
          <w:rFonts w:eastAsia="Times New Roman"/>
          <w:szCs w:val="24"/>
        </w:rPr>
        <w:t xml:space="preserve">ί –όπως έλεγε και ο Τσίπρας προεκλογικά- ότι θα καταργήσει αυτό το αίσχος. Δεν το καταργείτε όμως! Δεν καταργείτε την τροπολογία Σαμαρά που αθωώνει τους κλέφτες του </w:t>
      </w:r>
      <w:r>
        <w:rPr>
          <w:rFonts w:eastAsia="Times New Roman"/>
          <w:szCs w:val="24"/>
        </w:rPr>
        <w:t>δημοσίου</w:t>
      </w:r>
      <w:r>
        <w:rPr>
          <w:rFonts w:eastAsia="Times New Roman"/>
          <w:szCs w:val="24"/>
        </w:rPr>
        <w:t>, δεν καταργείτε τον νόμο περί ευθύνης Υπουργών του Βενιζέλου, που αθωώνει όλο το π</w:t>
      </w:r>
      <w:r>
        <w:rPr>
          <w:rFonts w:eastAsia="Times New Roman"/>
          <w:szCs w:val="24"/>
        </w:rPr>
        <w:t>ολιτικό σύστημα που διαχρονικά κατακλέβει την Ελλάδα. Δεν καταργείτε την περιβόητη βουλευτική ασυλία, την οποία βεβαίως η Χρυσή Αυγή με την παρουσία της στη Βουλή την κατήργησε στην πράξη, διότι από τη μέρα που μπήκαμε εδώ μέσα, το 2012, είμαστε οι απόλυτο</w:t>
      </w:r>
      <w:r>
        <w:rPr>
          <w:rFonts w:eastAsia="Times New Roman"/>
          <w:szCs w:val="24"/>
        </w:rPr>
        <w:t xml:space="preserve">ι πρωταθλητές σε άρσεις ασυλίας. Μας έχετε τσακίσει με όλες αυτές τις στημένες διώξεις, νομίζοντας ότι με αυτόν τον τρόπο θα πλήξετε το εθνικιστικό κίνημα. Δεν καταφέρατε, όμως, απολύτως τίποτα! </w:t>
      </w:r>
    </w:p>
    <w:p w14:paraId="6FD02962" w14:textId="77777777" w:rsidR="00BA6D65" w:rsidRDefault="00336324">
      <w:pPr>
        <w:spacing w:line="600" w:lineRule="auto"/>
        <w:ind w:firstLine="720"/>
        <w:jc w:val="both"/>
        <w:rPr>
          <w:rFonts w:eastAsia="Times New Roman"/>
          <w:szCs w:val="24"/>
        </w:rPr>
      </w:pPr>
      <w:r>
        <w:rPr>
          <w:rFonts w:eastAsia="Times New Roman"/>
          <w:szCs w:val="24"/>
        </w:rPr>
        <w:t xml:space="preserve">Μιας </w:t>
      </w:r>
      <w:r>
        <w:rPr>
          <w:rFonts w:eastAsia="Times New Roman"/>
          <w:szCs w:val="24"/>
        </w:rPr>
        <w:t>και μιλάμε για θαλασσοδάνεια κομμάτων, όλα αυτά δόθηκαν</w:t>
      </w:r>
      <w:r>
        <w:rPr>
          <w:rFonts w:eastAsia="Times New Roman"/>
          <w:szCs w:val="24"/>
        </w:rPr>
        <w:t xml:space="preserve"> με βάση την περιβόητη κρατική χρηματοδότηση που παίρνουν όλα τα κόμματα του αντισυνταγματικού τόξου, πλην της Χρυσής Αυγής. </w:t>
      </w:r>
    </w:p>
    <w:p w14:paraId="6FD02963" w14:textId="77777777" w:rsidR="00BA6D65" w:rsidRDefault="00336324">
      <w:pPr>
        <w:spacing w:line="600" w:lineRule="auto"/>
        <w:ind w:firstLine="720"/>
        <w:jc w:val="both"/>
        <w:rPr>
          <w:rFonts w:eastAsia="Times New Roman"/>
          <w:szCs w:val="24"/>
        </w:rPr>
      </w:pPr>
      <w:r>
        <w:rPr>
          <w:rFonts w:eastAsia="Times New Roman"/>
          <w:szCs w:val="24"/>
        </w:rPr>
        <w:lastRenderedPageBreak/>
        <w:t>Είναι τιμή μας που ψηφίσατε αυτόν τον αντισυνταγματικό νόμο και που δεν λαμβάνουμε ούτε μισό ευρώ από τα δημόσια ταμεία, την ώρα π</w:t>
      </w:r>
      <w:r>
        <w:rPr>
          <w:rFonts w:eastAsia="Times New Roman"/>
          <w:szCs w:val="24"/>
        </w:rPr>
        <w:t>ου ο λαός μας στην κυριολεξία αιμορραγεί. Και αν πουν κάποιοι ότι για ένα εξάμηνο περίπου η Χρυσή Αυγή είχε λάβει κρατική χρηματοδότηση, τότε λοιπόν κάναμε το «έγκλημα» -χαλάσαμε την σούπα», αν θέλετε- και τα λεφτά αυτά δεν τα βάλαμε στην τσέπη μας -όπως έ</w:t>
      </w:r>
      <w:r>
        <w:rPr>
          <w:rFonts w:eastAsia="Times New Roman"/>
          <w:szCs w:val="24"/>
        </w:rPr>
        <w:t xml:space="preserve">γινε με το ΠΑΣΟΚ, όπου υπάρχει η μαύρη τρύπα των εκατοντάδων εκατομμυρίων και με τους υπολοίπους- δεν πήραμε πισίνες και βίλες για τα στελέχη μας αλλά πήραμε κρέας, πατάτες και μακαρόνια για τον ελληνικό λαό. </w:t>
      </w:r>
    </w:p>
    <w:p w14:paraId="6FD02964" w14:textId="77777777" w:rsidR="00BA6D65" w:rsidRDefault="00336324">
      <w:pPr>
        <w:spacing w:line="600" w:lineRule="auto"/>
        <w:ind w:firstLine="720"/>
        <w:jc w:val="both"/>
        <w:rPr>
          <w:rFonts w:eastAsia="Times New Roman"/>
          <w:szCs w:val="24"/>
        </w:rPr>
      </w:pPr>
      <w:r>
        <w:rPr>
          <w:rFonts w:eastAsia="Times New Roman"/>
          <w:szCs w:val="24"/>
        </w:rPr>
        <w:t xml:space="preserve">Ακόμα και γι’ αυτό, όμως, κάνατε νόμο. </w:t>
      </w:r>
      <w:r>
        <w:rPr>
          <w:rFonts w:eastAsia="Times New Roman"/>
          <w:szCs w:val="24"/>
        </w:rPr>
        <w:t>Βαφτίσατε συσσίτια μίσους τα συσσίτια κοινωνικής αλληλεγγύης του Λαϊκού Συνδέσμου και τα απαγορεύσατε. Και σήμερα μοιράζονται αφειδώς εκατομμύρια στις ΜΚΟ για να κάνουν συσσίτια για λαθρομετανάστες και την ίδια ώρα είναι παράνομο αυτό που έκανε η Χρυσή Αυγ</w:t>
      </w:r>
      <w:r>
        <w:rPr>
          <w:rFonts w:eastAsia="Times New Roman"/>
          <w:szCs w:val="24"/>
        </w:rPr>
        <w:t xml:space="preserve">ή, σπαταλώντας –με βάση τα δικά σας δεδομένα- την κρατική χρηματοδότηση! </w:t>
      </w:r>
    </w:p>
    <w:p w14:paraId="6FD02965" w14:textId="77777777" w:rsidR="00BA6D65" w:rsidRDefault="00336324">
      <w:pPr>
        <w:spacing w:line="600" w:lineRule="auto"/>
        <w:ind w:firstLine="720"/>
        <w:jc w:val="both"/>
        <w:rPr>
          <w:rFonts w:eastAsia="Times New Roman"/>
          <w:szCs w:val="24"/>
        </w:rPr>
      </w:pPr>
      <w:r>
        <w:rPr>
          <w:rFonts w:eastAsia="Times New Roman"/>
          <w:szCs w:val="24"/>
        </w:rPr>
        <w:lastRenderedPageBreak/>
        <w:t>Θα μπορούσατε, αντί να κάνετε εξεταστικές, να λύσετε σε μία μέρα αυτό το ζήτημα: Να καταργήσετε το ακατάσχετο της κρατικής χρηματοδότησης των κομμάτων. Το είχα θέσει και πάλι στον κο</w:t>
      </w:r>
      <w:r>
        <w:rPr>
          <w:rFonts w:eastAsia="Times New Roman"/>
          <w:szCs w:val="24"/>
        </w:rPr>
        <w:t>ινοβουλευτικό έλεγχο αυτό το θέμα και είχαμε πει ότι έτσι χρεοκοπούν αυθημερόν τα κόμματα και πάνε στη φυλακή οι διαχειριστές των οικονομικών τους και οι τραπεζίτες που τους χάρισαν τα θαλασσοδάνεια. Είχα λάβει τότε την εξής απάντηση από τον αρμόδιο Υπουργ</w:t>
      </w:r>
      <w:r>
        <w:rPr>
          <w:rFonts w:eastAsia="Times New Roman"/>
          <w:szCs w:val="24"/>
        </w:rPr>
        <w:t>ό Κουρουμπλή, ότι δεν μπορούμε να καταργήσουμε το ακατάσχετο, γιατί έτσι θα πλήξουμε τους εργαζομένους, κάποιες εκατοντάδες –λέει- πολίτες. Δεν σκεφτήκατε τις εκατοντάδες χιλιάδες των πολιτών, των εργαζομένων του ιδιωτικού τομέα, που ΠΑΣΟΚ, Νέα Δημοκρατία,</w:t>
      </w:r>
      <w:r>
        <w:rPr>
          <w:rFonts w:eastAsia="Times New Roman"/>
          <w:szCs w:val="24"/>
        </w:rPr>
        <w:t xml:space="preserve"> ΣΥΡΙΖΑ και ΑΝΕΛ με τη μνημονιακή πολιτική καταδίκασαν στην ανέχεια. Σκεφτήκατε το πού πάει η κρατική χρηματοδότηση στα κόμματα. </w:t>
      </w:r>
    </w:p>
    <w:p w14:paraId="6FD02966" w14:textId="77777777" w:rsidR="00BA6D65" w:rsidRDefault="00336324">
      <w:pPr>
        <w:spacing w:line="600" w:lineRule="auto"/>
        <w:ind w:firstLine="720"/>
        <w:jc w:val="both"/>
        <w:rPr>
          <w:rFonts w:eastAsia="Times New Roman"/>
          <w:szCs w:val="24"/>
        </w:rPr>
      </w:pPr>
      <w:r>
        <w:rPr>
          <w:rFonts w:eastAsia="Times New Roman"/>
          <w:szCs w:val="24"/>
        </w:rPr>
        <w:t>Τα λεφτά αυτά, αυτά τα εκατομμύρια δεν πάνε στους εργαζομένους. Η απόλυτη πλειοψηφία των χρημάτων αυτών πάνε σε λαμόγια. Εσείς</w:t>
      </w:r>
      <w:r>
        <w:rPr>
          <w:rFonts w:eastAsia="Times New Roman"/>
          <w:szCs w:val="24"/>
        </w:rPr>
        <w:t xml:space="preserve"> δίνατε στους εκβιαστές, στους Μαυρίκους και σε όλους αυτούς που δεν τους ήξερε ούτε η μάνα τους, δεκαοκτώ χιλιάδες ευρώ –λέει- τον μήνα, σε κάτι ανύπαρκτες εφημερίδες. </w:t>
      </w:r>
      <w:r>
        <w:rPr>
          <w:rFonts w:eastAsia="Times New Roman"/>
          <w:szCs w:val="24"/>
        </w:rPr>
        <w:lastRenderedPageBreak/>
        <w:t>Φανταστείτε πόσα έχουν πάρει τα διαπλεκόμενα «τσοντοκάναλα» του Μπόμπολα, του Αλαφούζου</w:t>
      </w:r>
      <w:r>
        <w:rPr>
          <w:rFonts w:eastAsia="Times New Roman"/>
          <w:szCs w:val="24"/>
        </w:rPr>
        <w:t xml:space="preserve">, όλων αυτών που πολεμούν κάθε μέρα τον Λαϊκό Σύνδεσμο-Χρυσή Αυγή. </w:t>
      </w:r>
    </w:p>
    <w:p w14:paraId="6FD02967" w14:textId="77777777" w:rsidR="00BA6D65" w:rsidRDefault="00336324">
      <w:pPr>
        <w:spacing w:line="600" w:lineRule="auto"/>
        <w:ind w:firstLine="720"/>
        <w:jc w:val="both"/>
        <w:rPr>
          <w:rFonts w:eastAsia="Times New Roman"/>
          <w:szCs w:val="24"/>
        </w:rPr>
      </w:pPr>
      <w:r>
        <w:rPr>
          <w:rFonts w:eastAsia="Times New Roman"/>
          <w:szCs w:val="24"/>
        </w:rPr>
        <w:t>Έχουμε φτάσει στο σημείο να μην υπάρχει το τρίτο κόμμα –όπως προείπα- στην ενημέρωση. Η μόνη περίπτωση να γίνει αναφορά στη Χρυσή Αυγή είναι ή να κάνουμε μπάχαλο κα</w:t>
      </w:r>
      <w:r>
        <w:rPr>
          <w:rFonts w:eastAsia="Times New Roman"/>
          <w:szCs w:val="24"/>
        </w:rPr>
        <w:t>μ</w:t>
      </w:r>
      <w:r>
        <w:rPr>
          <w:rFonts w:eastAsia="Times New Roman"/>
          <w:szCs w:val="24"/>
        </w:rPr>
        <w:t>μιά επιτροπή μέσα στη Β</w:t>
      </w:r>
      <w:r>
        <w:rPr>
          <w:rFonts w:eastAsia="Times New Roman"/>
          <w:szCs w:val="24"/>
        </w:rPr>
        <w:t>ουλή ή να γίνονται επεισόδια και μέσα στα επεισόδια να είναι κι ένας Βουλευτής της Χρυσής Αυγής, να τον βάλουν σε έναν κόκκινο κύκλο και να λένε: «Ορίστε». Μόνο έτσι ακούγεται πλέον η φωνή της τρίτης πολιτικής δύναμης της χώρας. Τέτοιος είναι ο τρόμος αυτο</w:t>
      </w:r>
      <w:r>
        <w:rPr>
          <w:rFonts w:eastAsia="Times New Roman"/>
          <w:szCs w:val="24"/>
        </w:rPr>
        <w:t xml:space="preserve">ύ του συστήματος που έχει -όπως είπα- πρώτο τραπέζι πίστα τους εκπροσώπους του ΣΥΡΙΖΑ και βεβαίως -χρόνια τώρα- της Νέας Δημοκρατίας. </w:t>
      </w:r>
    </w:p>
    <w:p w14:paraId="6FD02968" w14:textId="77777777" w:rsidR="00BA6D65" w:rsidRDefault="00336324">
      <w:pPr>
        <w:spacing w:line="600" w:lineRule="auto"/>
        <w:ind w:firstLine="720"/>
        <w:jc w:val="both"/>
        <w:rPr>
          <w:rFonts w:eastAsia="Times New Roman"/>
          <w:szCs w:val="24"/>
        </w:rPr>
      </w:pPr>
      <w:r>
        <w:rPr>
          <w:rFonts w:eastAsia="Times New Roman"/>
          <w:szCs w:val="24"/>
        </w:rPr>
        <w:t>Και επειδή μιλάει και ο ΣΥΡΙΖΑ για δάνεια κομμάτων, όπως έχει αναφερθεί έχει πάρει και ο ΣΥΡΙΖΑ δάνειο και μπορεί τώρα να</w:t>
      </w:r>
      <w:r>
        <w:rPr>
          <w:rFonts w:eastAsia="Times New Roman"/>
          <w:szCs w:val="24"/>
        </w:rPr>
        <w:t xml:space="preserve"> έχει πολύ υψηλή κρατική χρηματοδότηση, τώρα που έχει φτάσει σε υψηλά πο</w:t>
      </w:r>
      <w:r>
        <w:rPr>
          <w:rFonts w:eastAsia="Times New Roman"/>
          <w:szCs w:val="24"/>
        </w:rPr>
        <w:lastRenderedPageBreak/>
        <w:t>σοστά, τα ποσοστά όμως αυτά πέφτουν ήδη, εξανεμίζονται με την πολιτική που εφαρμόζετε και πολύ σύντομα θα ξαναγυρίσει στον παλιό καλό ΣΥΡΙΖΑ του 4%. Να δούμε τότε πώς θα αποπληρώσει τα</w:t>
      </w:r>
      <w:r>
        <w:rPr>
          <w:rFonts w:eastAsia="Times New Roman"/>
          <w:szCs w:val="24"/>
        </w:rPr>
        <w:t xml:space="preserve"> δάνειά του.</w:t>
      </w:r>
    </w:p>
    <w:p w14:paraId="6FD02969" w14:textId="77777777" w:rsidR="00BA6D65" w:rsidRDefault="00336324">
      <w:pPr>
        <w:spacing w:line="600" w:lineRule="auto"/>
        <w:ind w:firstLine="720"/>
        <w:jc w:val="both"/>
        <w:rPr>
          <w:rFonts w:eastAsia="Times New Roman"/>
          <w:szCs w:val="24"/>
        </w:rPr>
      </w:pPr>
      <w:r>
        <w:rPr>
          <w:rFonts w:eastAsia="Times New Roman"/>
          <w:szCs w:val="24"/>
        </w:rPr>
        <w:t>Βεβαίως όλα αυτά σύμφωνα με κάποιους εισαγγελείς θεωρούνται νόμιμα, για να κλείσω με αυτήν την αναφορά και για να εξηγήσω με ποιον τρόπο -τον μοναδικό τρόπο- μπορεί να λυθεί το πρόβλημα. Σύμφωνα με έναν εισαγγελέα, λοιπόν, από το Εφετείο τα μα</w:t>
      </w:r>
      <w:r>
        <w:rPr>
          <w:rFonts w:eastAsia="Times New Roman"/>
          <w:szCs w:val="24"/>
        </w:rPr>
        <w:t>ύρα</w:t>
      </w:r>
      <w:r>
        <w:rPr>
          <w:rFonts w:eastAsia="Times New Roman"/>
          <w:szCs w:val="24"/>
        </w:rPr>
        <w:t xml:space="preserve"> </w:t>
      </w:r>
      <w:r>
        <w:rPr>
          <w:rFonts w:eastAsia="Times New Roman"/>
          <w:szCs w:val="24"/>
        </w:rPr>
        <w:t xml:space="preserve">λεφτά που έβαζε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μέσω του Τσουκάτου στα ταμεία του ΠΑΣΟΚ μέσα σε </w:t>
      </w:r>
      <w:r>
        <w:rPr>
          <w:rFonts w:eastAsia="Times New Roman"/>
          <w:szCs w:val="24"/>
          <w:lang w:val="en-US"/>
        </w:rPr>
        <w:t>pampers</w:t>
      </w:r>
      <w:r>
        <w:rPr>
          <w:rFonts w:eastAsia="Times New Roman"/>
          <w:szCs w:val="24"/>
        </w:rPr>
        <w:t xml:space="preserve">, μέσα σε μαύρες σακούλες, τα εκατομμύρια αυτά είναι νόμιμη χορηγία. </w:t>
      </w:r>
    </w:p>
    <w:p w14:paraId="6FD0296A" w14:textId="77777777" w:rsidR="00BA6D65" w:rsidRDefault="00336324">
      <w:pPr>
        <w:spacing w:line="600" w:lineRule="auto"/>
        <w:ind w:firstLine="720"/>
        <w:jc w:val="both"/>
        <w:rPr>
          <w:rFonts w:eastAsia="Times New Roman"/>
          <w:szCs w:val="24"/>
        </w:rPr>
      </w:pPr>
      <w:r>
        <w:rPr>
          <w:rFonts w:eastAsia="Times New Roman"/>
          <w:szCs w:val="24"/>
        </w:rPr>
        <w:t>Β</w:t>
      </w:r>
      <w:r>
        <w:rPr>
          <w:rFonts w:eastAsia="Times New Roman"/>
          <w:szCs w:val="24"/>
        </w:rPr>
        <w:t>εβαίως, είναι ένα παραδικαστικό κύκλωμα της Νέας Δημοκρατίας, το οποίο συνεχίζει να υπάρχει και να</w:t>
      </w:r>
      <w:r>
        <w:rPr>
          <w:rFonts w:eastAsia="Times New Roman"/>
          <w:szCs w:val="24"/>
        </w:rPr>
        <w:t xml:space="preserve"> δρα και σήμερα επί ΣΥΡΙΖΑ. Ο ίδιος εισαγγελέας ονόματι Κωσταρέλλος, παρεμπιπτόντως, που λέει ότι ο Χριστοφοράκος είναι καθαρός και μπορεί να έρθει στην Ελλάδα να κυκλοφορεί ελεύθερος, λέει σε εμένα </w:t>
      </w:r>
      <w:r>
        <w:rPr>
          <w:rFonts w:eastAsia="Times New Roman"/>
          <w:szCs w:val="24"/>
        </w:rPr>
        <w:lastRenderedPageBreak/>
        <w:t>και σε άλλους Βουλευτές της Χρυσής Αυγής ότι δεν μπορούμε</w:t>
      </w:r>
      <w:r>
        <w:rPr>
          <w:rFonts w:eastAsia="Times New Roman"/>
          <w:szCs w:val="24"/>
        </w:rPr>
        <w:t xml:space="preserve"> να συμμετέχουμε σε δημόσιες εκδηλώσεις του κόμματός μας. Πού ξανακούστηκε σε όλον τον κόσμο εκλεγμένος Βουλευτής να μην μπορεί να μιλάει σε δημόσιες εκδηλώσεις του κόμματός του;</w:t>
      </w:r>
    </w:p>
    <w:p w14:paraId="6FD0296B" w14:textId="77777777" w:rsidR="00BA6D65" w:rsidRDefault="00336324">
      <w:pPr>
        <w:spacing w:line="600" w:lineRule="auto"/>
        <w:ind w:firstLine="720"/>
        <w:jc w:val="both"/>
        <w:rPr>
          <w:rFonts w:eastAsia="Times New Roman"/>
          <w:szCs w:val="24"/>
        </w:rPr>
      </w:pPr>
      <w:r>
        <w:rPr>
          <w:rFonts w:eastAsia="Times New Roman"/>
          <w:szCs w:val="24"/>
        </w:rPr>
        <w:t>Πρέπει, λοιπόν, αυτό το καρκίνωμα να ξεριζωθεί, να φύγει από τα σπλάχνα της ε</w:t>
      </w:r>
      <w:r>
        <w:rPr>
          <w:rFonts w:eastAsia="Times New Roman"/>
          <w:szCs w:val="24"/>
        </w:rPr>
        <w:t>λληνικής κοινωνίας. Τα προβλήματα λύνονται. Τα δεσμά που δεν λύνονται, σύμφωνα με τη δική σας ρητορική, κόβονται, σύμφωνα με τις θέσεις του Λαϊκού Συνδέσμου-Χρυσή Αυγή. Δεν χρειάζονται εξεταστικές!</w:t>
      </w:r>
    </w:p>
    <w:p w14:paraId="6FD0296C" w14:textId="77777777" w:rsidR="00BA6D65" w:rsidRDefault="00336324">
      <w:pPr>
        <w:spacing w:line="600" w:lineRule="auto"/>
        <w:ind w:firstLine="720"/>
        <w:jc w:val="both"/>
        <w:rPr>
          <w:rFonts w:eastAsia="Times New Roman"/>
          <w:szCs w:val="24"/>
        </w:rPr>
      </w:pPr>
      <w:r>
        <w:rPr>
          <w:rFonts w:eastAsia="Times New Roman"/>
          <w:szCs w:val="24"/>
        </w:rPr>
        <w:t>Ποιοι χρωστάνε εκατοντάδες εκατομμύρια ευρώ, τα οποία έλαβ</w:t>
      </w:r>
      <w:r>
        <w:rPr>
          <w:rFonts w:eastAsia="Times New Roman"/>
          <w:szCs w:val="24"/>
        </w:rPr>
        <w:t xml:space="preserve">αν παράνομα, όπως ο Μπόμπολας που χρέωνε 1,1 εκατομμύριο ευρώ; Προσέξτε. Ο τηλεοπτικός σταθμός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κοστολογεί 1,1 εκατομμύριο ευρώ κάθε επεισόδιο της παιδικής σειράς «Τα Στρουμφάκια», για να πάρει δάνειο. Έτσι πήρε δάνειο ο Μπόμπολας. Για να μην πάμε στ</w:t>
      </w:r>
      <w:r>
        <w:rPr>
          <w:rFonts w:eastAsia="Times New Roman"/>
          <w:szCs w:val="24"/>
        </w:rPr>
        <w:t xml:space="preserve">ο πώς πήραν δάνειο τα κόμματα. </w:t>
      </w:r>
    </w:p>
    <w:p w14:paraId="6FD0296D" w14:textId="77777777" w:rsidR="00BA6D65" w:rsidRDefault="00336324">
      <w:pPr>
        <w:spacing w:line="600" w:lineRule="auto"/>
        <w:ind w:firstLine="720"/>
        <w:jc w:val="both"/>
        <w:rPr>
          <w:rFonts w:eastAsia="Times New Roman"/>
          <w:szCs w:val="24"/>
        </w:rPr>
      </w:pPr>
      <w:r>
        <w:rPr>
          <w:rFonts w:eastAsia="Times New Roman"/>
          <w:szCs w:val="24"/>
        </w:rPr>
        <w:lastRenderedPageBreak/>
        <w:t>Μπαίνει ένας εισαγγελέας σε μια μέρα σε όλες αυτές τις επιχειρήσεις που είναι άντρα οικονομικής διαφθοράς, συλλαμβάνει τους υπαιτίους και πάνε στην φυλακή. Ούτε εξεταστικές ούτε επικοινωνιακά σόου! Πολιτική κάθαρση μέσα σε μ</w:t>
      </w:r>
      <w:r>
        <w:rPr>
          <w:rFonts w:eastAsia="Times New Roman"/>
          <w:szCs w:val="24"/>
        </w:rPr>
        <w:t xml:space="preserve">ια μέρα! </w:t>
      </w:r>
    </w:p>
    <w:p w14:paraId="6FD0296E" w14:textId="77777777" w:rsidR="00BA6D65" w:rsidRDefault="00336324">
      <w:pPr>
        <w:spacing w:line="600" w:lineRule="auto"/>
        <w:ind w:firstLine="720"/>
        <w:jc w:val="both"/>
        <w:rPr>
          <w:rFonts w:eastAsia="Times New Roman"/>
          <w:szCs w:val="24"/>
        </w:rPr>
      </w:pPr>
      <w:r>
        <w:rPr>
          <w:rFonts w:eastAsia="Times New Roman"/>
          <w:szCs w:val="24"/>
        </w:rPr>
        <w:t xml:space="preserve">Αυτά μπορεί να τα κάνει μόνο ο Λαϊκός Σύνδεσμος-Χρυσή Αυγή, που εμείς το λέμε, δεν το κρύβουμε: Όλους αυτούς οι οποίοι έκλεψαν επί της ουσίας χρήματα από το ελληνικό </w:t>
      </w:r>
      <w:r>
        <w:rPr>
          <w:rFonts w:eastAsia="Times New Roman"/>
          <w:szCs w:val="24"/>
        </w:rPr>
        <w:t xml:space="preserve">δημόσιο </w:t>
      </w:r>
      <w:r>
        <w:rPr>
          <w:rFonts w:eastAsia="Times New Roman"/>
          <w:szCs w:val="24"/>
        </w:rPr>
        <w:t xml:space="preserve">για να λειτουργούν τις παράνομες επιχειρήσεις τους, τα διαπλεκόμενα </w:t>
      </w:r>
      <w:r>
        <w:rPr>
          <w:rFonts w:eastAsia="Times New Roman"/>
          <w:szCs w:val="24"/>
        </w:rPr>
        <w:t>κανάλια της μαύρης συστημικής προπαγάνδας, θα τους κλείσουμε, θα τους ρίξουμε «μαύρο» σε μια μέρα. Όποιος δεν έχει να πληρώσει αυτά που χρωστάει στον Έλληνα πολίτη θα πέσει «μαύρο» και θα πάει στη φυλακή. Αυτά, όμως, είναι ικανός να τα κάνει μόνο ο πολιτικ</w:t>
      </w:r>
      <w:r>
        <w:rPr>
          <w:rFonts w:eastAsia="Times New Roman"/>
          <w:szCs w:val="24"/>
        </w:rPr>
        <w:t>ός φορέας Λαϊκός Σύνδεσμος-Χρυσή Αυγή.</w:t>
      </w:r>
    </w:p>
    <w:p w14:paraId="6FD0296F" w14:textId="77777777" w:rsidR="00BA6D65" w:rsidRDefault="00336324">
      <w:pPr>
        <w:spacing w:line="600" w:lineRule="auto"/>
        <w:ind w:firstLine="720"/>
        <w:jc w:val="both"/>
        <w:rPr>
          <w:rFonts w:eastAsia="Times New Roman"/>
          <w:szCs w:val="24"/>
        </w:rPr>
      </w:pPr>
      <w:r>
        <w:rPr>
          <w:rFonts w:eastAsia="Times New Roman"/>
          <w:szCs w:val="24"/>
        </w:rPr>
        <w:t>Ευχαριστώ.</w:t>
      </w:r>
    </w:p>
    <w:p w14:paraId="6FD02970" w14:textId="77777777" w:rsidR="00BA6D65" w:rsidRDefault="00336324">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6FD02971" w14:textId="77777777" w:rsidR="00BA6D65" w:rsidRDefault="00336324">
      <w:pPr>
        <w:spacing w:line="600" w:lineRule="auto"/>
        <w:ind w:firstLine="720"/>
        <w:jc w:val="both"/>
        <w:rPr>
          <w:rFonts w:eastAsia="Times New Roman"/>
          <w:b/>
          <w:bCs/>
        </w:rPr>
      </w:pPr>
      <w:r>
        <w:rPr>
          <w:rFonts w:eastAsia="Times New Roman"/>
          <w:b/>
          <w:bCs/>
        </w:rPr>
        <w:lastRenderedPageBreak/>
        <w:t xml:space="preserve">ΠΡΟΕΔΡΕΥΟΥΣΑ (Αναστασία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w:t>
      </w:r>
      <w:r>
        <w:rPr>
          <w:rFonts w:eastAsia="Times New Roman" w:cs="Times New Roman"/>
        </w:rPr>
        <w:t xml:space="preserve">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μαθήτριες και μαθητές και τέσσερις εκπαιδευτ</w:t>
      </w:r>
      <w:r>
        <w:rPr>
          <w:rFonts w:eastAsia="Times New Roman" w:cs="Times New Roman"/>
        </w:rPr>
        <w:t xml:space="preserve">ικοί συνοδοί τους από το Δημοτικό Σχολείο Ξινού Νερού Φλώρινας και Αγίου Παντελεήμονα Φλώρινας. </w:t>
      </w:r>
    </w:p>
    <w:p w14:paraId="6FD02972" w14:textId="77777777" w:rsidR="00BA6D65" w:rsidRDefault="0033632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FD02973" w14:textId="77777777" w:rsidR="00BA6D65" w:rsidRDefault="00336324">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FD02974" w14:textId="77777777" w:rsidR="00BA6D65" w:rsidRDefault="00336324">
      <w:pPr>
        <w:spacing w:line="600" w:lineRule="auto"/>
        <w:ind w:firstLine="720"/>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την Τ</w:t>
      </w:r>
      <w:r>
        <w:rPr>
          <w:rFonts w:eastAsia="Times New Roman" w:cs="Times New Roman"/>
        </w:rPr>
        <w:t xml:space="preserve">ετάρτη 20 Απριλίου 2016 και ώρα 10:00΄, θα διεξαχθεί συζήτηση προ Ημερησίας Διατάξεως με πρωτοβουλία του Αρχηγού της Αξιωματικής Αντιπολίτευσης και Προέδρου της Κοινοβουλευτικής Ομάδας της Νέας Δημοκρατίας κ. </w:t>
      </w:r>
      <w:r>
        <w:rPr>
          <w:rFonts w:eastAsia="Times New Roman" w:cs="Times New Roman"/>
        </w:rPr>
        <w:lastRenderedPageBreak/>
        <w:t xml:space="preserve">Κυριάκου Μητσοτάκη σε επίπεδο Αρχηγών </w:t>
      </w:r>
      <w:r>
        <w:rPr>
          <w:rFonts w:eastAsia="Times New Roman" w:cs="Times New Roman"/>
        </w:rPr>
        <w:t>κομμάτων</w:t>
      </w:r>
      <w:r>
        <w:rPr>
          <w:rFonts w:eastAsia="Times New Roman" w:cs="Times New Roman"/>
        </w:rPr>
        <w:t>,</w:t>
      </w:r>
      <w:r>
        <w:rPr>
          <w:rFonts w:eastAsia="Times New Roman" w:cs="Times New Roman"/>
        </w:rPr>
        <w:t xml:space="preserve"> σχετικά με την ασφάλεια των πολιτών, σύμφωνα με το άρθρο 143 παρ</w:t>
      </w:r>
      <w:r>
        <w:rPr>
          <w:rFonts w:eastAsia="Times New Roman" w:cs="Times New Roman"/>
        </w:rPr>
        <w:t xml:space="preserve">άγραφο </w:t>
      </w:r>
      <w:r>
        <w:rPr>
          <w:rFonts w:eastAsia="Times New Roman" w:cs="Times New Roman"/>
        </w:rPr>
        <w:t>2 του Κανονισμού της Βουλής.</w:t>
      </w:r>
    </w:p>
    <w:p w14:paraId="6FD02975" w14:textId="77777777" w:rsidR="00BA6D65" w:rsidRDefault="00336324">
      <w:pPr>
        <w:spacing w:line="600" w:lineRule="auto"/>
        <w:ind w:firstLine="720"/>
        <w:contextualSpacing/>
        <w:jc w:val="both"/>
        <w:rPr>
          <w:rFonts w:eastAsia="Times New Roman" w:cs="Times New Roman"/>
        </w:rPr>
      </w:pPr>
      <w:r>
        <w:rPr>
          <w:rFonts w:eastAsia="Times New Roman" w:cs="Times New Roman"/>
        </w:rPr>
        <w:t xml:space="preserve">Έχω την τιμή να ανακοινώσω το δελτίο των επικαίρων ερωτήσεων της Δευτέρας 18 Απριλίου 2016, το οποίο έχει συνταχθεί και του οποίου η συζήτηση θα διεξαχθεί </w:t>
      </w:r>
      <w:r>
        <w:rPr>
          <w:rFonts w:eastAsia="Times New Roman" w:cs="Times New Roman"/>
        </w:rPr>
        <w:t>στις 17:00΄ την ερχόμενη Δευτέρα, γιατί θα περιλαμβάνει και τις ερωτήσεις που δεν έγιναν σήμερα.</w:t>
      </w:r>
    </w:p>
    <w:p w14:paraId="6FD02976" w14:textId="77777777" w:rsidR="00BA6D65" w:rsidRDefault="00336324">
      <w:pPr>
        <w:spacing w:before="100" w:beforeAutospacing="1" w:after="100" w:afterAutospacing="1" w:line="600" w:lineRule="auto"/>
        <w:ind w:firstLine="720"/>
        <w:contextualSpacing/>
        <w:jc w:val="both"/>
        <w:rPr>
          <w:rFonts w:eastAsia="Times New Roman"/>
          <w:bCs/>
        </w:rPr>
      </w:pPr>
      <w:r>
        <w:rPr>
          <w:rFonts w:eastAsia="Times New Roman"/>
          <w:bCs/>
        </w:rPr>
        <w:t>Α. ΕΠΙΚΑΙΡΕΣ ΕΡΩΤΗΣΕΙΣ  Πρώτου Κύκλου (Άρθρο 130 παρ</w:t>
      </w:r>
      <w:r>
        <w:rPr>
          <w:rFonts w:eastAsia="Times New Roman"/>
          <w:bCs/>
        </w:rPr>
        <w:t>άγραφοι</w:t>
      </w:r>
      <w:r>
        <w:rPr>
          <w:rFonts w:eastAsia="Times New Roman"/>
          <w:bCs/>
        </w:rPr>
        <w:t xml:space="preserve"> 2 και 3 </w:t>
      </w:r>
      <w:r>
        <w:rPr>
          <w:rFonts w:eastAsia="Times New Roman"/>
          <w:bCs/>
        </w:rPr>
        <w:t xml:space="preserve">του </w:t>
      </w:r>
      <w:r>
        <w:rPr>
          <w:rFonts w:eastAsia="Times New Roman"/>
          <w:bCs/>
        </w:rPr>
        <w:t>Καν</w:t>
      </w:r>
      <w:r>
        <w:rPr>
          <w:rFonts w:eastAsia="Times New Roman"/>
          <w:bCs/>
        </w:rPr>
        <w:t>ονισμού της</w:t>
      </w:r>
      <w:r>
        <w:rPr>
          <w:rFonts w:eastAsia="Times New Roman"/>
          <w:bCs/>
        </w:rPr>
        <w:t xml:space="preserve"> Βουλής)</w:t>
      </w:r>
    </w:p>
    <w:p w14:paraId="6FD02977" w14:textId="77777777" w:rsidR="00BA6D65" w:rsidRDefault="00336324">
      <w:pPr>
        <w:spacing w:line="600" w:lineRule="auto"/>
        <w:ind w:firstLine="720"/>
        <w:jc w:val="both"/>
        <w:rPr>
          <w:rFonts w:eastAsia="Times New Roman" w:cs="Times New Roman"/>
        </w:rPr>
      </w:pPr>
      <w:r>
        <w:rPr>
          <w:rFonts w:eastAsia="Times New Roman"/>
          <w:bCs/>
        </w:rPr>
        <w:t>1. Η με αριθμό 779/12-4-2016 επίκαιρη ερώτηση του Βουλευτή Α΄ Θε</w:t>
      </w:r>
      <w:r>
        <w:rPr>
          <w:rFonts w:eastAsia="Times New Roman"/>
          <w:bCs/>
        </w:rPr>
        <w:t xml:space="preserve">σσαλονίκης του Συνασπισμού Ριζοσπαστικής Αριστεράς κ. Αλέξανδρου </w:t>
      </w:r>
      <w:r>
        <w:rPr>
          <w:rFonts w:eastAsia="Times New Roman" w:cs="Times New Roman"/>
        </w:rPr>
        <w:t>Τριανταφυλλίδη προς τον Υπουργό Εσωτερικών και Διοικητικής Ανασυγκρότησης, σχετικά με την Περιφερειακή Οδό Θεσσαλονίκης.</w:t>
      </w:r>
    </w:p>
    <w:p w14:paraId="6FD02978" w14:textId="77777777" w:rsidR="00BA6D65" w:rsidRDefault="00336324">
      <w:pPr>
        <w:spacing w:line="600" w:lineRule="auto"/>
        <w:ind w:firstLine="720"/>
        <w:jc w:val="both"/>
        <w:rPr>
          <w:rFonts w:eastAsia="Times New Roman" w:cs="Times New Roman"/>
        </w:rPr>
      </w:pPr>
      <w:r>
        <w:rPr>
          <w:rFonts w:eastAsia="Times New Roman" w:cs="Times New Roman"/>
        </w:rPr>
        <w:lastRenderedPageBreak/>
        <w:t xml:space="preserve"> 2. Η με αριθμό 772/11-4-2016 επίκαιρη ερώτηση του Βουλευτή Άρτας της </w:t>
      </w:r>
      <w:r>
        <w:rPr>
          <w:rFonts w:eastAsia="Times New Roman" w:cs="Times New Roman"/>
        </w:rPr>
        <w:t>Νέας Δημοκρατίας κ. Γεωργίου Στύλιου προς τον Υπουργό Οικονομικών, σχετικά</w:t>
      </w:r>
      <w:r>
        <w:rPr>
          <w:rFonts w:eastAsia="Times New Roman"/>
          <w:bCs/>
        </w:rPr>
        <w:t xml:space="preserve"> με την εξίσωση ειδικού φόρου κατανάλωσης πετρελαίου κίνησης και αμόλυβδης </w:t>
      </w:r>
      <w:r>
        <w:rPr>
          <w:rFonts w:eastAsia="Times New Roman" w:cs="Times New Roman"/>
        </w:rPr>
        <w:t>βενζίνης.</w:t>
      </w:r>
    </w:p>
    <w:p w14:paraId="6FD02979" w14:textId="77777777" w:rsidR="00BA6D65" w:rsidRDefault="00336324">
      <w:pPr>
        <w:spacing w:line="600" w:lineRule="auto"/>
        <w:ind w:firstLine="720"/>
        <w:jc w:val="both"/>
        <w:rPr>
          <w:rFonts w:eastAsia="Times New Roman"/>
          <w:bCs/>
        </w:rPr>
      </w:pPr>
      <w:r>
        <w:rPr>
          <w:rFonts w:eastAsia="Times New Roman" w:cs="Times New Roman"/>
        </w:rPr>
        <w:t> 3. Η με αριθμό 757/6-4-2016 επίκαιρη ερώτηση της Βουλευτού Δράμας της</w:t>
      </w:r>
      <w:r>
        <w:rPr>
          <w:rFonts w:eastAsia="Times New Roman"/>
          <w:bCs/>
        </w:rPr>
        <w:t xml:space="preserve"> Δημοκρατικής Συμπαράταξης </w:t>
      </w:r>
      <w:r>
        <w:rPr>
          <w:rFonts w:eastAsia="Times New Roman"/>
          <w:bCs/>
        </w:rPr>
        <w:t>ΠΑΣΟΚ - ΔΗΜΑΡ κ. Χαράς Κεφαλίδου προς τον Υπουργό Οικονομικών, σχετικά με τη Φορολόγηση Ανείσπρακτων Μισθωμάτων 2015 και την αποχή των δικηγόρων από τα καθήκοντά τους.  </w:t>
      </w:r>
    </w:p>
    <w:p w14:paraId="6FD0297A" w14:textId="77777777" w:rsidR="00BA6D65" w:rsidRDefault="00336324">
      <w:pPr>
        <w:spacing w:line="600" w:lineRule="auto"/>
        <w:ind w:firstLine="720"/>
        <w:jc w:val="both"/>
        <w:rPr>
          <w:rFonts w:eastAsia="Times New Roman"/>
          <w:bCs/>
        </w:rPr>
      </w:pPr>
      <w:r>
        <w:rPr>
          <w:rFonts w:eastAsia="Times New Roman"/>
          <w:bCs/>
        </w:rPr>
        <w:t> 4. Η με αριθμό 784/12-4-2016 επίκαιρη ερώτηση του Βουλευτή Μαγνησίας του Κομμουνιστικ</w:t>
      </w:r>
      <w:r>
        <w:rPr>
          <w:rFonts w:eastAsia="Times New Roman"/>
          <w:bCs/>
        </w:rPr>
        <w:t>ού Κόμματος Ελλάδ</w:t>
      </w:r>
      <w:r>
        <w:rPr>
          <w:rFonts w:eastAsia="Times New Roman"/>
          <w:bCs/>
        </w:rPr>
        <w:t>α</w:t>
      </w:r>
      <w:r>
        <w:rPr>
          <w:rFonts w:eastAsia="Times New Roman"/>
          <w:bCs/>
        </w:rPr>
        <w:t>ς κ. Κωνσταντίνου Στεργίου προς τον Υπουργό Υγείας, σχετικά με την ανάγκη πρόληψης, θεραπείας και στήριξης των καρκινοπαθών Βόλου.</w:t>
      </w:r>
    </w:p>
    <w:p w14:paraId="6FD0297B" w14:textId="77777777" w:rsidR="00BA6D65" w:rsidRDefault="00336324">
      <w:pPr>
        <w:spacing w:line="600" w:lineRule="auto"/>
        <w:ind w:firstLine="720"/>
        <w:contextualSpacing/>
        <w:jc w:val="both"/>
        <w:rPr>
          <w:rFonts w:eastAsia="Times New Roman"/>
          <w:bCs/>
        </w:rPr>
      </w:pPr>
      <w:r>
        <w:rPr>
          <w:rFonts w:eastAsia="Times New Roman"/>
          <w:bCs/>
        </w:rPr>
        <w:lastRenderedPageBreak/>
        <w:t> 5. Η με αριθμό 781/12-4-2016 επίκαιρη ερώτηση του Βουλευτή Β΄ Πειραιά των Ανεξαρτήτων Ελλήνων κ. Δημητρίου</w:t>
      </w:r>
      <w:r>
        <w:rPr>
          <w:rFonts w:eastAsia="Times New Roman"/>
          <w:bCs/>
        </w:rPr>
        <w:t xml:space="preserve"> Καμμένου προς τον Υπουργό Οικονομικών, σχετικά με το Παγκόσμιο Σκάνδαλο Offshore και τη φοροδιαφυγή.  </w:t>
      </w:r>
    </w:p>
    <w:p w14:paraId="6FD0297C" w14:textId="77777777" w:rsidR="00BA6D65" w:rsidRDefault="00336324">
      <w:pPr>
        <w:spacing w:before="100" w:beforeAutospacing="1" w:after="100" w:afterAutospacing="1" w:line="600" w:lineRule="auto"/>
        <w:ind w:firstLine="720"/>
        <w:contextualSpacing/>
        <w:jc w:val="both"/>
        <w:rPr>
          <w:rFonts w:eastAsia="Times New Roman"/>
          <w:bCs/>
        </w:rPr>
      </w:pPr>
      <w:r>
        <w:rPr>
          <w:rFonts w:eastAsia="Times New Roman"/>
          <w:bCs/>
        </w:rPr>
        <w:t> Β. ΕΠΙΚΑΙΡΕΣ ΕΡΩΤΗΣΕΙΣ Δεύτερου Κύκλου (Άρθρο 130 παρ</w:t>
      </w:r>
      <w:r>
        <w:rPr>
          <w:rFonts w:eastAsia="Times New Roman"/>
          <w:bCs/>
        </w:rPr>
        <w:t xml:space="preserve">άγραφοι </w:t>
      </w:r>
      <w:r>
        <w:rPr>
          <w:rFonts w:eastAsia="Times New Roman"/>
          <w:bCs/>
        </w:rPr>
        <w:t xml:space="preserve">2 και 3 </w:t>
      </w:r>
      <w:r>
        <w:rPr>
          <w:rFonts w:eastAsia="Times New Roman"/>
          <w:bCs/>
        </w:rPr>
        <w:t xml:space="preserve">του </w:t>
      </w:r>
      <w:r>
        <w:rPr>
          <w:rFonts w:eastAsia="Times New Roman"/>
          <w:bCs/>
        </w:rPr>
        <w:t>Καν</w:t>
      </w:r>
      <w:r>
        <w:rPr>
          <w:rFonts w:eastAsia="Times New Roman"/>
          <w:bCs/>
        </w:rPr>
        <w:t>ονισμού της</w:t>
      </w:r>
      <w:r>
        <w:rPr>
          <w:rFonts w:eastAsia="Times New Roman"/>
          <w:bCs/>
        </w:rPr>
        <w:t xml:space="preserve"> Βουλής)</w:t>
      </w:r>
    </w:p>
    <w:p w14:paraId="6FD0297D" w14:textId="77777777" w:rsidR="00BA6D65" w:rsidRDefault="00336324">
      <w:pPr>
        <w:spacing w:line="600" w:lineRule="auto"/>
        <w:ind w:firstLine="720"/>
        <w:jc w:val="both"/>
        <w:rPr>
          <w:rFonts w:eastAsia="Times New Roman"/>
          <w:bCs/>
        </w:rPr>
      </w:pPr>
      <w:r>
        <w:rPr>
          <w:rFonts w:eastAsia="Times New Roman"/>
          <w:bCs/>
        </w:rPr>
        <w:t> 1. Η με αριθμό 773/11-4-2016 επίκαιρη ερώτηση του Βουλ</w:t>
      </w:r>
      <w:r>
        <w:rPr>
          <w:rFonts w:eastAsia="Times New Roman"/>
          <w:bCs/>
        </w:rPr>
        <w:t>ευτή Μαγνησίας της Νέας Δημοκρατίας κ. Χρήστου Μπουκώρου προς τον Υπουργό Εργασίας, Κοινωνικής Ασφάλισης και Κοινωνικής Αλληλεγγύης, σχετικά με την εξαίρεση του Δήμου Βόλου από το Πρόγραμμα Κοινωφελούς Εργασίας.</w:t>
      </w:r>
    </w:p>
    <w:p w14:paraId="6FD0297E" w14:textId="77777777" w:rsidR="00BA6D65" w:rsidRDefault="00336324">
      <w:pPr>
        <w:spacing w:line="600" w:lineRule="auto"/>
        <w:ind w:firstLine="720"/>
        <w:jc w:val="both"/>
        <w:rPr>
          <w:rFonts w:eastAsia="Times New Roman"/>
          <w:bCs/>
        </w:rPr>
      </w:pPr>
      <w:r>
        <w:rPr>
          <w:rFonts w:eastAsia="Times New Roman"/>
          <w:bCs/>
        </w:rPr>
        <w:t> 2. Η με αριθμό 785/12-4-2016 επίκαιρη ερώτη</w:t>
      </w:r>
      <w:r>
        <w:rPr>
          <w:rFonts w:eastAsia="Times New Roman"/>
          <w:bCs/>
        </w:rPr>
        <w:t>ση του Βουλευτή Β΄ Θεσσαλονίκης του Κομμουνιστικού Κόμματος Ελλάδ</w:t>
      </w:r>
      <w:r>
        <w:rPr>
          <w:rFonts w:eastAsia="Times New Roman"/>
          <w:bCs/>
        </w:rPr>
        <w:t>α</w:t>
      </w:r>
      <w:r>
        <w:rPr>
          <w:rFonts w:eastAsia="Times New Roman"/>
          <w:bCs/>
        </w:rPr>
        <w:t>ς κ. Σάκη Βαρδαλή προς τον Υπουργό Περιβάλλοντος και Ενέργειας, σχετικά με την επαναπόδοση εξορυχθέντων εδαφών από την ΔΕΗ Α.Ε.</w:t>
      </w:r>
      <w:r>
        <w:rPr>
          <w:rFonts w:eastAsia="Times New Roman"/>
          <w:bCs/>
        </w:rPr>
        <w:t>.</w:t>
      </w:r>
    </w:p>
    <w:p w14:paraId="6FD0297F" w14:textId="77777777" w:rsidR="00BA6D65" w:rsidRDefault="00336324">
      <w:pPr>
        <w:spacing w:line="600" w:lineRule="auto"/>
        <w:ind w:firstLine="720"/>
        <w:jc w:val="both"/>
        <w:rPr>
          <w:rFonts w:eastAsia="Times New Roman"/>
          <w:bCs/>
        </w:rPr>
      </w:pPr>
      <w:r>
        <w:rPr>
          <w:rFonts w:eastAsia="Times New Roman"/>
          <w:bCs/>
        </w:rPr>
        <w:lastRenderedPageBreak/>
        <w:t xml:space="preserve">3. Η με αριθμό 742/4-4-2016 επίκαιρη ερώτηση του Βουλευτή Β΄ </w:t>
      </w:r>
      <w:r>
        <w:rPr>
          <w:rFonts w:eastAsia="Times New Roman"/>
          <w:bCs/>
        </w:rPr>
        <w:t>Αθηνών της Νέας Δημοκρατίας κ. Μιλτιάδη Βαρβιτσιώτη προς τον Υπουργό</w:t>
      </w:r>
      <w:r>
        <w:rPr>
          <w:rFonts w:eastAsia="Times New Roman"/>
          <w:bCs/>
        </w:rPr>
        <w:t xml:space="preserve"> </w:t>
      </w:r>
      <w:r>
        <w:rPr>
          <w:rFonts w:eastAsia="Times New Roman"/>
          <w:bCs/>
        </w:rPr>
        <w:t>Εσωτερικών και Διοικητικής Ανασυγκρότησης, σχετικά με την ανεξέλεγκτη δράση από ΜΚΟ με ύποπτο ρόλο και χρηματοδότηση στους χώρους υποδοχής προσφύγων και παράνομων μεταναστών.</w:t>
      </w:r>
    </w:p>
    <w:p w14:paraId="6FD02980" w14:textId="77777777" w:rsidR="00BA6D65" w:rsidRDefault="00336324">
      <w:pPr>
        <w:spacing w:line="600" w:lineRule="auto"/>
        <w:ind w:firstLine="720"/>
        <w:jc w:val="both"/>
        <w:rPr>
          <w:rFonts w:eastAsia="Times New Roman"/>
          <w:bCs/>
        </w:rPr>
      </w:pPr>
      <w:r>
        <w:rPr>
          <w:rFonts w:eastAsia="Times New Roman"/>
          <w:bCs/>
        </w:rPr>
        <w:t> 4. Η με αρι</w:t>
      </w:r>
      <w:r>
        <w:rPr>
          <w:rFonts w:eastAsia="Times New Roman"/>
          <w:bCs/>
        </w:rPr>
        <w:t>θμό 746/4-4-2016 επίκαιρη ερώτηση του Βουλευτή Αχαΐας της Δημοκρατικής Συμπαράταξης ΠΑΣΟΚ - ΔΗΜΑΡ κ. Θεόδωρου Παπαθεοδώρου προς τον Υπουργό Πολιτισμού και Αθλητισμού, σχετικά με την ανάγκη επαναθέσπισης της ενιαίας τιμής του βιβλίου.</w:t>
      </w:r>
    </w:p>
    <w:p w14:paraId="6FD02981" w14:textId="77777777" w:rsidR="00BA6D65" w:rsidRDefault="00336324">
      <w:pPr>
        <w:spacing w:line="600" w:lineRule="auto"/>
        <w:ind w:firstLine="720"/>
        <w:jc w:val="both"/>
        <w:rPr>
          <w:rFonts w:eastAsia="Times New Roman"/>
          <w:bCs/>
        </w:rPr>
      </w:pPr>
      <w:r>
        <w:rPr>
          <w:rFonts w:eastAsia="Times New Roman"/>
          <w:bCs/>
        </w:rPr>
        <w:t xml:space="preserve"> 5. Η με αριθμό </w:t>
      </w:r>
      <w:r>
        <w:rPr>
          <w:rFonts w:eastAsia="Times New Roman"/>
          <w:bCs/>
        </w:rPr>
        <w:t>755/5-4-2016 επίκαιρη ερώτηση του Βουλευτή Ηρακλείου του Κομμουνιστικού Κόμματος Ελλάδ</w:t>
      </w:r>
      <w:r>
        <w:rPr>
          <w:rFonts w:eastAsia="Times New Roman"/>
          <w:bCs/>
        </w:rPr>
        <w:t>α</w:t>
      </w:r>
      <w:r>
        <w:rPr>
          <w:rFonts w:eastAsia="Times New Roman"/>
          <w:bCs/>
        </w:rPr>
        <w:t>ς κ. Εμμανουήλ Συντυχάκη προς τον Υπουργό Περιβάλλοντος και Ενέργειας, σχετικά με τις μονάδες παραγωγής ενέργειας από βιομάζα στον Δήμο Γόρτυνας Ηρακλείου Κρήτης.</w:t>
      </w:r>
    </w:p>
    <w:p w14:paraId="6FD02982" w14:textId="77777777" w:rsidR="00BA6D65" w:rsidRDefault="00336324">
      <w:pPr>
        <w:spacing w:line="600" w:lineRule="auto"/>
        <w:ind w:firstLine="720"/>
        <w:jc w:val="both"/>
        <w:rPr>
          <w:rFonts w:eastAsia="Times New Roman"/>
          <w:bCs/>
        </w:rPr>
      </w:pPr>
      <w:r>
        <w:rPr>
          <w:rFonts w:eastAsia="Times New Roman"/>
          <w:bCs/>
        </w:rPr>
        <w:lastRenderedPageBreak/>
        <w:t xml:space="preserve"> 6. Η </w:t>
      </w:r>
      <w:r>
        <w:rPr>
          <w:rFonts w:eastAsia="Times New Roman"/>
          <w:bCs/>
        </w:rPr>
        <w:t>με αριθμό 708/28-3-2016 επίκαιρη ερώτηση του Βουλευτή Φθιώτιδας της Νέας Δημοκρατίας κ. Χρήστου Σταϊκούρα προς τον Υπουργό Υγείας, σχετικά με την αντιμετώπιση των προβλημάτων του Γενικού Νοσοκομείου Λαμίας.</w:t>
      </w:r>
    </w:p>
    <w:p w14:paraId="6FD02983" w14:textId="77777777" w:rsidR="00BA6D65" w:rsidRDefault="00336324">
      <w:pPr>
        <w:spacing w:line="600" w:lineRule="auto"/>
        <w:ind w:firstLine="720"/>
        <w:jc w:val="both"/>
        <w:rPr>
          <w:rFonts w:eastAsia="Times New Roman"/>
          <w:bCs/>
        </w:rPr>
      </w:pPr>
      <w:r>
        <w:rPr>
          <w:rFonts w:eastAsia="Times New Roman"/>
          <w:bCs/>
        </w:rPr>
        <w:t> 7. Η με αριθμό 707/28-3-2016 επίκαιρη ερώτηση το</w:t>
      </w:r>
      <w:r>
        <w:rPr>
          <w:rFonts w:eastAsia="Times New Roman"/>
          <w:bCs/>
        </w:rPr>
        <w:t>υ Βουλευτή Α΄ Πειραιά της Νέας Δημοκρατίας κ. Κωνσταντίνου Κατσαφάδου προς τον Υπουργό Εσωτερικών και Διοικητικής Ανασυγκρότησης, σχετικά με τον ρόλο των ΜΚΟ για την αντιμετώπιση του προσφυγικού και μεταναστευτικού προβλήματος</w:t>
      </w:r>
    </w:p>
    <w:p w14:paraId="6FD02984" w14:textId="77777777" w:rsidR="00BA6D65" w:rsidRDefault="00336324">
      <w:pPr>
        <w:spacing w:line="600" w:lineRule="auto"/>
        <w:ind w:firstLine="720"/>
        <w:jc w:val="both"/>
        <w:rPr>
          <w:rFonts w:eastAsia="Times New Roman"/>
          <w:bCs/>
        </w:rPr>
      </w:pPr>
      <w:r>
        <w:rPr>
          <w:rFonts w:eastAsia="Times New Roman"/>
          <w:bCs/>
        </w:rPr>
        <w:t> 8. Η με αριθμό 663/15-3-2016</w:t>
      </w:r>
      <w:r>
        <w:rPr>
          <w:rFonts w:eastAsia="Times New Roman"/>
          <w:bCs/>
        </w:rPr>
        <w:t xml:space="preserve"> επ</w:t>
      </w:r>
      <w:r>
        <w:rPr>
          <w:rFonts w:eastAsia="Times New Roman"/>
          <w:bCs/>
        </w:rPr>
        <w:t>ίκ</w:t>
      </w:r>
      <w:r>
        <w:rPr>
          <w:rFonts w:eastAsia="Times New Roman"/>
          <w:bCs/>
        </w:rPr>
        <w:t>αιρη ερώτηση του Ανεξάρτητου Βουλευτή Αχαΐας κ.</w:t>
      </w:r>
      <w:r>
        <w:rPr>
          <w:rFonts w:eastAsia="Times New Roman"/>
          <w:bCs/>
        </w:rPr>
        <w:t xml:space="preserve"> </w:t>
      </w:r>
      <w:r>
        <w:rPr>
          <w:rFonts w:eastAsia="Times New Roman"/>
          <w:bCs/>
        </w:rPr>
        <w:t>Νικολάου Νικολόπουλου</w:t>
      </w:r>
      <w:r>
        <w:rPr>
          <w:rFonts w:eastAsia="Times New Roman"/>
          <w:bCs/>
        </w:rPr>
        <w:t xml:space="preserve"> </w:t>
      </w:r>
      <w:r>
        <w:rPr>
          <w:rFonts w:eastAsia="Times New Roman"/>
          <w:bCs/>
        </w:rPr>
        <w:t>προς τον Υπουργό</w:t>
      </w:r>
      <w:r>
        <w:rPr>
          <w:rFonts w:eastAsia="Times New Roman"/>
          <w:bCs/>
        </w:rPr>
        <w:t xml:space="preserve"> </w:t>
      </w:r>
      <w:r>
        <w:rPr>
          <w:rFonts w:eastAsia="Times New Roman"/>
          <w:bCs/>
        </w:rPr>
        <w:t>Οικονομικών, σχετικά με τη συμμετοχή Έλληνα επιχειρηματία στην αύξηση μετοχικού κεφαλαίου ελληνικού τηλεοπτικού καναλιού και την καθυστέρηση των δανείων που έχουν χ</w:t>
      </w:r>
      <w:r>
        <w:rPr>
          <w:rFonts w:eastAsia="Times New Roman"/>
          <w:bCs/>
        </w:rPr>
        <w:t>ορηγηθεί στην εταιρεία «Π</w:t>
      </w:r>
      <w:r>
        <w:rPr>
          <w:rFonts w:eastAsia="Times New Roman"/>
          <w:bCs/>
        </w:rPr>
        <w:t>ΗΓΑΣΟΣ</w:t>
      </w:r>
      <w:r>
        <w:rPr>
          <w:rFonts w:eastAsia="Times New Roman"/>
          <w:bCs/>
        </w:rPr>
        <w:t xml:space="preserve"> Α.Ε</w:t>
      </w:r>
      <w:r>
        <w:rPr>
          <w:rFonts w:eastAsia="Times New Roman"/>
          <w:bCs/>
        </w:rPr>
        <w:t>.</w:t>
      </w:r>
      <w:r>
        <w:rPr>
          <w:rFonts w:eastAsia="Times New Roman"/>
          <w:bCs/>
        </w:rPr>
        <w:t>».</w:t>
      </w:r>
    </w:p>
    <w:p w14:paraId="6FD02985" w14:textId="77777777" w:rsidR="00BA6D65" w:rsidRDefault="00336324">
      <w:pPr>
        <w:spacing w:line="600" w:lineRule="auto"/>
        <w:ind w:firstLine="720"/>
        <w:jc w:val="both"/>
        <w:rPr>
          <w:rFonts w:eastAsia="Times New Roman"/>
          <w:bCs/>
        </w:rPr>
      </w:pPr>
      <w:r>
        <w:rPr>
          <w:rFonts w:eastAsia="Times New Roman"/>
          <w:bCs/>
        </w:rPr>
        <w:lastRenderedPageBreak/>
        <w:t> 9. Η με αριθμό 745/4-4-2016 επίκαιρη ερώτηση του Βουλευτή Β΄ Αθηνών της Δημοκρατικής Συμπαράταξης ΠΑΣΟΚ–ΔΗΜΑΡ κ. Ανδρέα Λοβέρδου προς τον Υπουργό</w:t>
      </w:r>
      <w:r>
        <w:rPr>
          <w:rFonts w:eastAsia="Times New Roman"/>
          <w:bCs/>
        </w:rPr>
        <w:t xml:space="preserve"> </w:t>
      </w:r>
      <w:r>
        <w:rPr>
          <w:rFonts w:eastAsia="Times New Roman"/>
          <w:bCs/>
        </w:rPr>
        <w:t>Οικονομίας, Ανάπτυξης και Τουρισμού, σχετικά με τα μη εξυπηρετούμενα δ</w:t>
      </w:r>
      <w:r>
        <w:rPr>
          <w:rFonts w:eastAsia="Times New Roman"/>
          <w:bCs/>
        </w:rPr>
        <w:t>άνεια.</w:t>
      </w:r>
    </w:p>
    <w:p w14:paraId="6FD02986" w14:textId="77777777" w:rsidR="00BA6D65" w:rsidRDefault="00336324">
      <w:pPr>
        <w:spacing w:line="600" w:lineRule="auto"/>
        <w:ind w:firstLine="720"/>
        <w:jc w:val="both"/>
        <w:rPr>
          <w:rFonts w:eastAsia="Times New Roman"/>
          <w:bCs/>
        </w:rPr>
      </w:pPr>
      <w:r>
        <w:rPr>
          <w:rFonts w:eastAsia="Times New Roman"/>
          <w:bCs/>
        </w:rPr>
        <w:t xml:space="preserve"> 10. Η με αριθμό 764/8-4-2016 επίκαιρη ερώτηση του ΣΤ΄ Αντιπροέδρου της Βουλής και Βουλευτή Δωδεκανήσου της Δημοκρατικής Συμπαράταξης ΠΑΣΟΚ–ΔΗΜΑΡ κ. Δημητρίου Κρεμαστινού προς τον Υπουργό Εσωτερικών και Διοικητικής Ανασυγκρότησης, σχετικά με τον </w:t>
      </w:r>
      <w:r>
        <w:rPr>
          <w:rFonts w:eastAsia="Times New Roman"/>
          <w:bCs/>
        </w:rPr>
        <w:t>έλεγχο των συνθηκών μετακίνησης των προσφύγων και των μεταναστών από τη Χίο στη Λέρο.</w:t>
      </w:r>
    </w:p>
    <w:p w14:paraId="6FD02987" w14:textId="77777777" w:rsidR="00BA6D65" w:rsidRDefault="00336324">
      <w:pPr>
        <w:spacing w:line="600" w:lineRule="auto"/>
        <w:ind w:firstLine="720"/>
        <w:jc w:val="both"/>
        <w:rPr>
          <w:rFonts w:eastAsia="Times New Roman"/>
          <w:bCs/>
        </w:rPr>
      </w:pPr>
      <w:r>
        <w:rPr>
          <w:rFonts w:eastAsia="Times New Roman"/>
          <w:bCs/>
        </w:rPr>
        <w:t xml:space="preserve"> 11. Η με αριθμό 763/8-4-2016 επίκαιρη ερώτηση του Βουλευτή Κιλκίς της Νέας Δημοκρατίας κ. Γεωργίου Γεωργαντά προς τον Υπουργό Εσωτερικών και Διοικητικής Ανασυγκρότησης, </w:t>
      </w:r>
      <w:r>
        <w:rPr>
          <w:rFonts w:eastAsia="Times New Roman"/>
          <w:bCs/>
        </w:rPr>
        <w:t>σχετικά με το Κέντρο «Ανοιχτής Δομής Φιλοξενίας» Χέρσου.</w:t>
      </w:r>
    </w:p>
    <w:p w14:paraId="6FD02988" w14:textId="77777777" w:rsidR="00BA6D65" w:rsidRDefault="00336324">
      <w:pPr>
        <w:spacing w:line="600" w:lineRule="auto"/>
        <w:ind w:firstLine="720"/>
        <w:jc w:val="both"/>
        <w:rPr>
          <w:rFonts w:eastAsia="Times New Roman"/>
          <w:bCs/>
        </w:rPr>
      </w:pPr>
      <w:r>
        <w:rPr>
          <w:rFonts w:eastAsia="Times New Roman"/>
          <w:bCs/>
        </w:rPr>
        <w:lastRenderedPageBreak/>
        <w:t> 12. Η με αριθμό 726/1-4-2016 επίκαιρη ερώτηση του Βουλευτή Β΄ Πειραιά των Ανεξαρτήτων Ελλήνων κ. Δημητρίου Καμμένου προς τον Υπουργό Εσωτερικών και Διοικητικής Ανασυγκρότησης, σχετικά με την αφαίρεσ</w:t>
      </w:r>
      <w:r>
        <w:rPr>
          <w:rFonts w:eastAsia="Times New Roman"/>
          <w:bCs/>
        </w:rPr>
        <w:t>η ελληνικής ιθαγένειας από ομογενείς της πρώην ΕΣΣΔ.</w:t>
      </w:r>
    </w:p>
    <w:p w14:paraId="6FD02989" w14:textId="77777777" w:rsidR="00BA6D65" w:rsidRDefault="00336324">
      <w:pPr>
        <w:spacing w:line="600" w:lineRule="auto"/>
        <w:ind w:firstLine="720"/>
        <w:contextualSpacing/>
        <w:jc w:val="both"/>
        <w:rPr>
          <w:rFonts w:eastAsia="Times New Roman"/>
          <w:bCs/>
        </w:rPr>
      </w:pPr>
      <w:r>
        <w:rPr>
          <w:rFonts w:eastAsia="Times New Roman"/>
          <w:bCs/>
        </w:rPr>
        <w:t> 13. Η με αριθμό 724/31-3-2016 επίκαιρη ερώτηση του Βουλευτή Αχαΐας της Δημοκρατικής Συμπαράταξης ΠΑΣΟΚ - ΔΗΜΑΡ κ. Θεόδωρου Παπαθεοδώρου προς τον Υπουργό Εσωτερικών και Διοικητικής Ανασυγκρότησης, σχετικ</w:t>
      </w:r>
      <w:r>
        <w:rPr>
          <w:rFonts w:eastAsia="Times New Roman"/>
          <w:bCs/>
        </w:rPr>
        <w:t>ά με την έλλειψη στρατηγικού σχεδιασμού για την αντιμετώπιση του προσφυγικού, τις καθυστερήσεις στην εκταμίευση ευρωπαϊκών πόρων και τη μη εφαρμογή του νόμου για την χορήγηση ελληνικής ιθαγένειας.</w:t>
      </w:r>
    </w:p>
    <w:p w14:paraId="6FD0298A" w14:textId="77777777" w:rsidR="00BA6D65" w:rsidRDefault="00336324">
      <w:pPr>
        <w:spacing w:before="100" w:beforeAutospacing="1" w:after="100" w:afterAutospacing="1" w:line="600" w:lineRule="auto"/>
        <w:ind w:firstLine="720"/>
        <w:contextualSpacing/>
        <w:jc w:val="both"/>
        <w:rPr>
          <w:rFonts w:eastAsia="Times New Roman"/>
          <w:bCs/>
        </w:rPr>
      </w:pPr>
      <w:r>
        <w:rPr>
          <w:rFonts w:eastAsia="Times New Roman"/>
          <w:bCs/>
        </w:rPr>
        <w:t>Το δελτίο επικαίρων ερωτήσεων της Παρασκευής 15 Απριλίου 20</w:t>
      </w:r>
      <w:r>
        <w:rPr>
          <w:rFonts w:eastAsia="Times New Roman"/>
          <w:bCs/>
        </w:rPr>
        <w:t xml:space="preserve">16, το οποίο ενσωματώθηκε στο δελτίο επικαίρων ερωτήσεων της Δευτέρας 18 Απριλίου 2016, έχει ως εξής:  </w:t>
      </w:r>
    </w:p>
    <w:p w14:paraId="6FD0298B" w14:textId="77777777" w:rsidR="00BA6D65" w:rsidRDefault="00336324">
      <w:pPr>
        <w:spacing w:before="100" w:beforeAutospacing="1" w:after="100" w:afterAutospacing="1" w:line="600" w:lineRule="auto"/>
        <w:ind w:firstLine="720"/>
        <w:contextualSpacing/>
        <w:jc w:val="both"/>
        <w:rPr>
          <w:rFonts w:eastAsia="Times New Roman"/>
          <w:bCs/>
        </w:rPr>
      </w:pPr>
      <w:r>
        <w:rPr>
          <w:rFonts w:eastAsia="Times New Roman"/>
          <w:bCs/>
        </w:rPr>
        <w:t> Α. ΕΠΙΚΑΙΡΕΣ ΕΡΩΤΗΣΕΙΣ  Πρώτου Κύκλου (Άρθρο 130 παρ</w:t>
      </w:r>
      <w:r>
        <w:rPr>
          <w:rFonts w:eastAsia="Times New Roman"/>
          <w:bCs/>
        </w:rPr>
        <w:t>άγραφοι</w:t>
      </w:r>
      <w:r>
        <w:rPr>
          <w:rFonts w:eastAsia="Times New Roman"/>
          <w:bCs/>
        </w:rPr>
        <w:t xml:space="preserve"> 2 και 3 </w:t>
      </w:r>
      <w:r>
        <w:rPr>
          <w:rFonts w:eastAsia="Times New Roman"/>
          <w:bCs/>
        </w:rPr>
        <w:t xml:space="preserve">του </w:t>
      </w:r>
      <w:r>
        <w:rPr>
          <w:rFonts w:eastAsia="Times New Roman"/>
          <w:bCs/>
        </w:rPr>
        <w:t>Καν</w:t>
      </w:r>
      <w:r>
        <w:rPr>
          <w:rFonts w:eastAsia="Times New Roman"/>
          <w:bCs/>
        </w:rPr>
        <w:t>ονισμού της</w:t>
      </w:r>
      <w:r>
        <w:rPr>
          <w:rFonts w:eastAsia="Times New Roman"/>
          <w:bCs/>
        </w:rPr>
        <w:t xml:space="preserve"> Βουλής)</w:t>
      </w:r>
    </w:p>
    <w:p w14:paraId="6FD0298C" w14:textId="77777777" w:rsidR="00BA6D65" w:rsidRDefault="00336324">
      <w:pPr>
        <w:spacing w:line="600" w:lineRule="auto"/>
        <w:ind w:firstLine="720"/>
        <w:jc w:val="both"/>
        <w:rPr>
          <w:rFonts w:eastAsia="Times New Roman"/>
          <w:bCs/>
        </w:rPr>
      </w:pPr>
      <w:r>
        <w:rPr>
          <w:rFonts w:eastAsia="Times New Roman"/>
          <w:bCs/>
        </w:rPr>
        <w:lastRenderedPageBreak/>
        <w:t>1. Η με αριθμό 774/11-4-2016 επίκαιρη ερώτηση του Βουλευ</w:t>
      </w:r>
      <w:r>
        <w:rPr>
          <w:rFonts w:eastAsia="Times New Roman"/>
          <w:bCs/>
        </w:rPr>
        <w:t>τή Α΄ Θεσσαλονίκης της Νέας Δημοκρατίας κ. Σταύρου Καλαφάτη προς τον Υπουργό Ναυτιλίας και Νησιωτικής Πολιτικής, σχετικά με τον Οργανισμό Λιμένος Θεσσαλονίκης (ΟΛΘ).</w:t>
      </w:r>
    </w:p>
    <w:p w14:paraId="6FD0298D" w14:textId="77777777" w:rsidR="00BA6D65" w:rsidRDefault="00336324">
      <w:pPr>
        <w:spacing w:line="600" w:lineRule="auto"/>
        <w:ind w:firstLine="720"/>
        <w:jc w:val="both"/>
        <w:rPr>
          <w:rFonts w:eastAsia="Times New Roman"/>
          <w:bCs/>
        </w:rPr>
      </w:pPr>
      <w:r>
        <w:rPr>
          <w:rFonts w:eastAsia="Times New Roman"/>
          <w:bCs/>
        </w:rPr>
        <w:t> 2. Η με αριθμό 782/12-4-2016 επίκαιρη ερώτηση του Βουλευτή Ηρακλείου του Κομμουνιστικού Κ</w:t>
      </w:r>
      <w:r>
        <w:rPr>
          <w:rFonts w:eastAsia="Times New Roman"/>
          <w:bCs/>
        </w:rPr>
        <w:t>όμματος Ελλάδ</w:t>
      </w:r>
      <w:r>
        <w:rPr>
          <w:rFonts w:eastAsia="Times New Roman"/>
          <w:bCs/>
        </w:rPr>
        <w:t>α</w:t>
      </w:r>
      <w:r>
        <w:rPr>
          <w:rFonts w:eastAsia="Times New Roman"/>
          <w:bCs/>
        </w:rPr>
        <w:t xml:space="preserve">ς κ. Εμμανουήλ Συντυχάκη προς τους Υπουργούς Εσωτερικών και Διοικητικής Ανασυγκρότησης και Υποδομών, Μεταφορών και Δικτύων, σχετικά με τη δημιουργία </w:t>
      </w:r>
      <w:r>
        <w:rPr>
          <w:rFonts w:eastAsia="Times New Roman"/>
          <w:bCs/>
        </w:rPr>
        <w:t xml:space="preserve">φράγματος </w:t>
      </w:r>
      <w:r>
        <w:rPr>
          <w:rFonts w:eastAsia="Times New Roman"/>
          <w:bCs/>
        </w:rPr>
        <w:t>στο Κυπαρίσσι του Νομού Ηρακλείου στη θέση «Κακιά Σκάλα».</w:t>
      </w:r>
    </w:p>
    <w:p w14:paraId="6FD0298E" w14:textId="77777777" w:rsidR="00BA6D65" w:rsidRDefault="00336324">
      <w:pPr>
        <w:spacing w:line="600" w:lineRule="auto"/>
        <w:ind w:firstLine="720"/>
        <w:contextualSpacing/>
        <w:jc w:val="both"/>
        <w:rPr>
          <w:rFonts w:eastAsia="Times New Roman"/>
          <w:bCs/>
        </w:rPr>
      </w:pPr>
      <w:r>
        <w:rPr>
          <w:rFonts w:eastAsia="Times New Roman"/>
          <w:bCs/>
        </w:rPr>
        <w:t> 3. Η με αριθμό 777/11-4-</w:t>
      </w:r>
      <w:r>
        <w:rPr>
          <w:rFonts w:eastAsia="Times New Roman"/>
          <w:bCs/>
        </w:rPr>
        <w:t>2016 επίκαιρη ερώτηση του Βουλευτή Β΄ Αθηνών της Ένωσης Κεντρώων κ. Γεωργίου-Δημητρίου Καρρά προς τον Υπουργό Οικονομικών, σχετικά με τον κίνδυνο απώλειας χορηγήσεων από τα χρηματοδοτικά όργανα της Ευρωπαϊκής Ένωσης για την αρωγή των προσφύγων.</w:t>
      </w:r>
    </w:p>
    <w:p w14:paraId="6FD0298F" w14:textId="77777777" w:rsidR="00BA6D65" w:rsidRDefault="00336324">
      <w:pPr>
        <w:spacing w:before="100" w:beforeAutospacing="1" w:after="100" w:afterAutospacing="1" w:line="600" w:lineRule="auto"/>
        <w:ind w:firstLine="720"/>
        <w:contextualSpacing/>
        <w:jc w:val="both"/>
        <w:rPr>
          <w:rFonts w:eastAsia="Times New Roman"/>
          <w:bCs/>
        </w:rPr>
      </w:pPr>
      <w:r>
        <w:rPr>
          <w:rFonts w:eastAsia="Times New Roman"/>
          <w:bCs/>
        </w:rPr>
        <w:lastRenderedPageBreak/>
        <w:t>  Β. ΕΠΙΚΑΙ</w:t>
      </w:r>
      <w:r>
        <w:rPr>
          <w:rFonts w:eastAsia="Times New Roman"/>
          <w:bCs/>
        </w:rPr>
        <w:t>ΡΕΣ ΕΡΩΤΗΣΕΙΣ Δεύτερου Κύκλου (Άρθρο 130 παρ</w:t>
      </w:r>
      <w:r>
        <w:rPr>
          <w:rFonts w:eastAsia="Times New Roman"/>
          <w:bCs/>
        </w:rPr>
        <w:t>άγραφοι</w:t>
      </w:r>
      <w:r>
        <w:rPr>
          <w:rFonts w:eastAsia="Times New Roman"/>
          <w:bCs/>
        </w:rPr>
        <w:t xml:space="preserve"> 2 και 3 </w:t>
      </w:r>
      <w:r>
        <w:rPr>
          <w:rFonts w:eastAsia="Times New Roman"/>
          <w:bCs/>
        </w:rPr>
        <w:t xml:space="preserve">του </w:t>
      </w:r>
      <w:r>
        <w:rPr>
          <w:rFonts w:eastAsia="Times New Roman"/>
          <w:bCs/>
        </w:rPr>
        <w:t>Καν</w:t>
      </w:r>
      <w:r>
        <w:rPr>
          <w:rFonts w:eastAsia="Times New Roman"/>
          <w:bCs/>
        </w:rPr>
        <w:t>ονισμού της</w:t>
      </w:r>
      <w:r>
        <w:rPr>
          <w:rFonts w:eastAsia="Times New Roman"/>
          <w:bCs/>
        </w:rPr>
        <w:t xml:space="preserve"> Βουλής)</w:t>
      </w:r>
    </w:p>
    <w:p w14:paraId="6FD02990" w14:textId="77777777" w:rsidR="00BA6D65" w:rsidRDefault="00336324">
      <w:pPr>
        <w:spacing w:line="600" w:lineRule="auto"/>
        <w:ind w:firstLine="720"/>
        <w:jc w:val="both"/>
        <w:rPr>
          <w:rFonts w:eastAsia="Times New Roman"/>
          <w:bCs/>
        </w:rPr>
      </w:pPr>
      <w:r>
        <w:rPr>
          <w:rFonts w:eastAsia="Times New Roman"/>
          <w:bCs/>
        </w:rPr>
        <w:t> 1. Η με αριθμό 771/11-4-2016 επίκαιρη ερώτηση του Βουλευτή Φλώρινας της Νέας Δημοκρατίας κ. Ιωάννη Αντωνιάδη προς τον Υπουργό Περιβάλλοντος και Ενέργειας,  σχετικά με τ</w:t>
      </w:r>
      <w:r>
        <w:rPr>
          <w:rFonts w:eastAsia="Times New Roman"/>
          <w:bCs/>
        </w:rPr>
        <w:t>ο «ενεργειακό μέλλον» του Νομού Φλώρινας.</w:t>
      </w:r>
    </w:p>
    <w:p w14:paraId="6FD02991" w14:textId="77777777" w:rsidR="00BA6D65" w:rsidRDefault="00336324">
      <w:pPr>
        <w:spacing w:line="600" w:lineRule="auto"/>
        <w:ind w:firstLine="720"/>
        <w:jc w:val="both"/>
        <w:rPr>
          <w:rFonts w:eastAsia="Times New Roman"/>
          <w:bCs/>
        </w:rPr>
      </w:pPr>
      <w:r>
        <w:rPr>
          <w:rFonts w:eastAsia="Times New Roman"/>
          <w:bCs/>
        </w:rPr>
        <w:t> 2. Η με αριθμό 783/12-4-2016 επίκαιρη ερώτηση του Βουλευτή Αιτωλοακαρνανίας του Κομμουνιστικού Κόμματος Ελλάδ</w:t>
      </w:r>
      <w:r>
        <w:rPr>
          <w:rFonts w:eastAsia="Times New Roman"/>
          <w:bCs/>
        </w:rPr>
        <w:t>α</w:t>
      </w:r>
      <w:r>
        <w:rPr>
          <w:rFonts w:eastAsia="Times New Roman"/>
          <w:bCs/>
        </w:rPr>
        <w:t>ς κ. Νικολάου Μωραΐτη προς τον Υπουργό Παιδείας, Έρευνας και Θρησκευμάτων, σχετικά με τη λήψη μέτρων εξ</w:t>
      </w:r>
      <w:r>
        <w:rPr>
          <w:rFonts w:eastAsia="Times New Roman"/>
          <w:bCs/>
        </w:rPr>
        <w:t>ασφάλισης δωρεάν και ποιοτικής σίτισης και στέγασης των φοιτητών που σπουδάζουν στα παραρτήματα του Πανεπιστημίου Πατρών στο Αγρίνιο.</w:t>
      </w:r>
    </w:p>
    <w:p w14:paraId="6FD02992" w14:textId="77777777" w:rsidR="00BA6D65" w:rsidRDefault="00336324">
      <w:pPr>
        <w:spacing w:line="600" w:lineRule="auto"/>
        <w:ind w:firstLine="720"/>
        <w:jc w:val="both"/>
        <w:rPr>
          <w:rFonts w:eastAsia="Times New Roman"/>
          <w:bCs/>
        </w:rPr>
      </w:pPr>
      <w:r>
        <w:rPr>
          <w:rFonts w:eastAsia="Times New Roman"/>
          <w:bCs/>
        </w:rPr>
        <w:lastRenderedPageBreak/>
        <w:t> 3. Η με αριθμό 775/11-4-2016 επίκαιρη ερώτηση του Ανεξάρτητου Βουλευτή Αχαΐας   κ. Νικολάου Νικολόπουλου προς τον Υπουργό</w:t>
      </w:r>
      <w:r>
        <w:rPr>
          <w:rFonts w:eastAsia="Times New Roman"/>
          <w:bCs/>
        </w:rPr>
        <w:t> Υποδομών, Μεταφορών και Δικτύων,  σχετικά με τη «λεηλασία δημοσίου χρήματος, λόγω της διαιτησίας στα συγχρηματοδοτούμενα από κοινοτικούς πόρους δημόσια έργα».</w:t>
      </w:r>
    </w:p>
    <w:p w14:paraId="6FD02993" w14:textId="77777777" w:rsidR="00BA6D65" w:rsidRDefault="00336324">
      <w:pPr>
        <w:spacing w:line="600" w:lineRule="auto"/>
        <w:ind w:firstLine="720"/>
        <w:jc w:val="both"/>
        <w:rPr>
          <w:rFonts w:eastAsia="Times New Roman"/>
          <w:bCs/>
        </w:rPr>
      </w:pPr>
      <w:r>
        <w:rPr>
          <w:rFonts w:eastAsia="Times New Roman"/>
          <w:bCs/>
        </w:rPr>
        <w:t> 4. Η με αριθμό 740/4-4-2016 επίκαιρη ερώτηση του Δ΄ Αντιπροέδρου της Βουλής και Βουλευτή Α΄ Αθη</w:t>
      </w:r>
      <w:r>
        <w:rPr>
          <w:rFonts w:eastAsia="Times New Roman"/>
          <w:bCs/>
        </w:rPr>
        <w:t xml:space="preserve">νών της Νέας Δημοκρατίας κ. Νικήτα Κακλαμάνη προς τον Υπουργό Εσωτερικών και Διοικητικής Ανασυγκρότησης, σχετικά με την ανεξέλεγκτη δράση των ΜΚΟ στη </w:t>
      </w:r>
      <w:r>
        <w:rPr>
          <w:rFonts w:eastAsia="Times New Roman"/>
          <w:bCs/>
        </w:rPr>
        <w:t>χώρα</w:t>
      </w:r>
      <w:r>
        <w:rPr>
          <w:rFonts w:eastAsia="Times New Roman"/>
          <w:bCs/>
        </w:rPr>
        <w:t>.</w:t>
      </w:r>
    </w:p>
    <w:p w14:paraId="6FD02994" w14:textId="77777777" w:rsidR="00BA6D65" w:rsidRDefault="00336324">
      <w:pPr>
        <w:spacing w:line="600" w:lineRule="auto"/>
        <w:ind w:firstLine="720"/>
        <w:jc w:val="both"/>
        <w:rPr>
          <w:rFonts w:eastAsia="Times New Roman"/>
          <w:bCs/>
        </w:rPr>
      </w:pPr>
      <w:r>
        <w:rPr>
          <w:rFonts w:eastAsia="Times New Roman"/>
          <w:bCs/>
        </w:rPr>
        <w:t> 5. Η με αριθμό 749/5-4-2016 επίκαιρη ερώτηση του Βουλευτή Α΄ Πειραιά του Λαϊκού Συνδέσμου – Χρυσή Α</w:t>
      </w:r>
      <w:r>
        <w:rPr>
          <w:rFonts w:eastAsia="Times New Roman"/>
          <w:bCs/>
        </w:rPr>
        <w:t>υγή κ. Νικολάου Κούζηλου προς τον Υπουργό Ναυτιλίας και Νησιωτικής Πολιτικής, σχετικά με την ίδρυση Ακαδημίας Λιμενικού Σώματος.</w:t>
      </w:r>
    </w:p>
    <w:p w14:paraId="6FD02995" w14:textId="77777777" w:rsidR="00BA6D65" w:rsidRDefault="00336324">
      <w:pPr>
        <w:spacing w:line="600" w:lineRule="auto"/>
        <w:ind w:firstLine="720"/>
        <w:jc w:val="both"/>
        <w:rPr>
          <w:rFonts w:eastAsia="Times New Roman"/>
          <w:bCs/>
        </w:rPr>
      </w:pPr>
      <w:r>
        <w:rPr>
          <w:rFonts w:eastAsia="Times New Roman"/>
          <w:bCs/>
        </w:rPr>
        <w:lastRenderedPageBreak/>
        <w:t xml:space="preserve"> 6. Η με αριθμό 741/4-4-2016 επίκαιρη ερώτηση της Βουλευτού Β΄ Αθηνών της Νέας Δημοκρατίας κ. Άννας - Μισέλ Ασημακοπούλου προς </w:t>
      </w:r>
      <w:r>
        <w:rPr>
          <w:rFonts w:eastAsia="Times New Roman"/>
          <w:bCs/>
        </w:rPr>
        <w:t>τον Υπουργό Οικονομίας, Ανάπτυξης και Τουρισμού, σχετικά με τη χρηματοδότηση των έργων ΕΣΠΑ 2007-2013 που βρίσκονται «σε κίνδυνο».</w:t>
      </w:r>
    </w:p>
    <w:p w14:paraId="6FD02996" w14:textId="77777777" w:rsidR="00BA6D65" w:rsidRDefault="00336324">
      <w:pPr>
        <w:widowControl w:val="0"/>
        <w:autoSpaceDE w:val="0"/>
        <w:autoSpaceDN w:val="0"/>
        <w:adjustRightInd w:val="0"/>
        <w:spacing w:line="600" w:lineRule="auto"/>
        <w:ind w:firstLine="720"/>
        <w:jc w:val="both"/>
        <w:rPr>
          <w:rFonts w:eastAsia="Times New Roman"/>
          <w:bCs/>
          <w:szCs w:val="24"/>
        </w:rPr>
      </w:pPr>
      <w:r>
        <w:rPr>
          <w:rFonts w:eastAsia="Times New Roman"/>
          <w:bCs/>
        </w:rPr>
        <w:t xml:space="preserve">Κύριοι συνάδελφοι, ο </w:t>
      </w:r>
      <w:r>
        <w:rPr>
          <w:rFonts w:eastAsia="Times New Roman"/>
          <w:bCs/>
          <w:szCs w:val="24"/>
        </w:rPr>
        <w:t xml:space="preserve">Βουλευτής κ. Αναστάσιος Μεγαλομύστακας ζητεί άδεια απουσίας </w:t>
      </w:r>
      <w:r>
        <w:rPr>
          <w:rFonts w:eastAsia="Times New Roman"/>
          <w:bCs/>
          <w:szCs w:val="24"/>
        </w:rPr>
        <w:t>στο εξωτερικό</w:t>
      </w:r>
      <w:r>
        <w:rPr>
          <w:rFonts w:eastAsia="Times New Roman"/>
          <w:bCs/>
          <w:szCs w:val="24"/>
        </w:rPr>
        <w:t xml:space="preserve"> από 19</w:t>
      </w:r>
      <w:r>
        <w:rPr>
          <w:rFonts w:eastAsia="Times New Roman"/>
          <w:bCs/>
          <w:szCs w:val="24"/>
        </w:rPr>
        <w:t xml:space="preserve"> Απριλίου</w:t>
      </w:r>
      <w:r>
        <w:rPr>
          <w:rFonts w:eastAsia="Times New Roman"/>
          <w:bCs/>
          <w:szCs w:val="24"/>
        </w:rPr>
        <w:t xml:space="preserve"> έως 21 Απριλίο</w:t>
      </w:r>
      <w:r>
        <w:rPr>
          <w:rFonts w:eastAsia="Times New Roman"/>
          <w:bCs/>
          <w:szCs w:val="24"/>
        </w:rPr>
        <w:t>υ</w:t>
      </w:r>
      <w:r>
        <w:rPr>
          <w:rFonts w:eastAsia="Times New Roman"/>
          <w:bCs/>
          <w:szCs w:val="24"/>
        </w:rPr>
        <w:t xml:space="preserve"> 2016</w:t>
      </w:r>
      <w:r>
        <w:rPr>
          <w:rFonts w:eastAsia="Times New Roman"/>
          <w:bCs/>
          <w:szCs w:val="24"/>
        </w:rPr>
        <w:t>, προκειμένου να μεταβεί στις Βρυξέλλες</w:t>
      </w:r>
      <w:r>
        <w:rPr>
          <w:rFonts w:eastAsia="Times New Roman"/>
          <w:bCs/>
          <w:szCs w:val="24"/>
        </w:rPr>
        <w:t>,</w:t>
      </w:r>
      <w:r>
        <w:rPr>
          <w:rFonts w:eastAsia="Times New Roman"/>
          <w:bCs/>
          <w:szCs w:val="24"/>
        </w:rPr>
        <w:t xml:space="preserve"> με προσωπικά του έξοδα</w:t>
      </w:r>
      <w:r>
        <w:rPr>
          <w:rFonts w:eastAsia="Times New Roman"/>
          <w:bCs/>
          <w:szCs w:val="24"/>
        </w:rPr>
        <w:t>,</w:t>
      </w:r>
      <w:r>
        <w:rPr>
          <w:rFonts w:eastAsia="Times New Roman"/>
          <w:bCs/>
          <w:szCs w:val="24"/>
        </w:rPr>
        <w:t xml:space="preserve"> για κάποια διάλεξη. Η Βουλή εγκρίνει;</w:t>
      </w:r>
    </w:p>
    <w:p w14:paraId="6FD02997" w14:textId="77777777" w:rsidR="00BA6D65" w:rsidRDefault="0033632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ΒΟΥΛΕΥΤΕΣ: </w:t>
      </w:r>
      <w:r>
        <w:rPr>
          <w:rFonts w:eastAsia="Times New Roman"/>
          <w:bCs/>
          <w:szCs w:val="24"/>
        </w:rPr>
        <w:t xml:space="preserve"> Μάλιστα, μάλιστα.</w:t>
      </w:r>
    </w:p>
    <w:p w14:paraId="6FD02998" w14:textId="77777777" w:rsidR="00BA6D65" w:rsidRDefault="00336324">
      <w:pPr>
        <w:widowControl w:val="0"/>
        <w:autoSpaceDE w:val="0"/>
        <w:autoSpaceDN w:val="0"/>
        <w:adjustRightInd w:val="0"/>
        <w:spacing w:line="600" w:lineRule="auto"/>
        <w:ind w:firstLine="720"/>
        <w:jc w:val="both"/>
        <w:rPr>
          <w:rFonts w:eastAsia="Times New Roman"/>
          <w:bCs/>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bCs/>
          <w:szCs w:val="24"/>
        </w:rPr>
        <w:t>Η Βουλή ενέκρινε τη ζητηθείσα άδεια.</w:t>
      </w:r>
    </w:p>
    <w:p w14:paraId="6FD02999" w14:textId="77777777" w:rsidR="00BA6D65" w:rsidRDefault="0033632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Τον λόγο έχει ο κ. Ιωάννης </w:t>
      </w:r>
      <w:r>
        <w:rPr>
          <w:rFonts w:eastAsia="Times New Roman"/>
          <w:bCs/>
          <w:szCs w:val="24"/>
        </w:rPr>
        <w:t>Κουτσούκος εκ μέρους της Δημοκρατικής Συμπαράταξης ΠΑΣΟΚ – ΔΗΜΑΡ για δέκα λεπτά.</w:t>
      </w:r>
    </w:p>
    <w:p w14:paraId="6FD0299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κυρία Πρόεδρε. </w:t>
      </w:r>
    </w:p>
    <w:p w14:paraId="6FD0299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υρίες και κύριοι συνάδελφοι, </w:t>
      </w:r>
      <w:r>
        <w:rPr>
          <w:rFonts w:eastAsia="Times New Roman" w:cs="Times New Roman"/>
          <w:szCs w:val="24"/>
        </w:rPr>
        <w:t>πιστεύω</w:t>
      </w:r>
      <w:r>
        <w:rPr>
          <w:rFonts w:eastAsia="Times New Roman" w:cs="Times New Roman"/>
          <w:szCs w:val="24"/>
        </w:rPr>
        <w:t xml:space="preserve"> να έχουμε όλοι την αίσθηση της σκληρής πραγματικότητας και να μην έχει ο καθένας στο μυαλό</w:t>
      </w:r>
      <w:r>
        <w:rPr>
          <w:rFonts w:eastAsia="Times New Roman" w:cs="Times New Roman"/>
          <w:szCs w:val="24"/>
        </w:rPr>
        <w:t xml:space="preserve"> του τη δική του εικονική πραγματικότητα, γιατί δυστυχώς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συγκυβέρνηση</w:t>
      </w:r>
      <w:r>
        <w:rPr>
          <w:rFonts w:eastAsia="Times New Roman" w:cs="Times New Roman"/>
          <w:szCs w:val="24"/>
        </w:rPr>
        <w:t xml:space="preserve"> ΣΥΡΙΖΑ – ΑΝΕΛ με τους τυχοδιωκτισμούς της, τους τακτικισμούς της, έχει μπλέξει τη χώρα σε μια μεγάλη περιπέτεια κι έχει εγκλωβίσει την Ελλάδα σε ένα μεγάλο αδιέξοδο. </w:t>
      </w:r>
    </w:p>
    <w:p w14:paraId="6FD0299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Οι επιπτώσεις το</w:t>
      </w:r>
      <w:r>
        <w:rPr>
          <w:rFonts w:eastAsia="Times New Roman" w:cs="Times New Roman"/>
          <w:szCs w:val="24"/>
        </w:rPr>
        <w:t>υ αδιεξόδου αυτού είναι φανερές σε κάθε επίπεδο: Δημοσιονομικά, με τα μέτρα 7,2 δισεκατομμυρίων για τη διετία 2015 – 2016 που ψήφισε η Πλειοψηφία και με πρόσθετα μέτρα 5,4 δισεκατομμύρια ή 2% του ΑΕΠ, που η ίδια η Κυβέρνηση πρότεινε και δήθεν διαπραγματεύε</w:t>
      </w:r>
      <w:r>
        <w:rPr>
          <w:rFonts w:eastAsia="Times New Roman" w:cs="Times New Roman"/>
          <w:szCs w:val="24"/>
        </w:rPr>
        <w:t xml:space="preserve">ται σκληρά με τους </w:t>
      </w:r>
      <w:r>
        <w:rPr>
          <w:rFonts w:eastAsia="Times New Roman" w:cs="Times New Roman"/>
          <w:szCs w:val="24"/>
        </w:rPr>
        <w:t>θεσμούς</w:t>
      </w:r>
      <w:r>
        <w:rPr>
          <w:rFonts w:eastAsia="Times New Roman" w:cs="Times New Roman"/>
          <w:szCs w:val="24"/>
        </w:rPr>
        <w:t xml:space="preserve">. </w:t>
      </w:r>
    </w:p>
    <w:p w14:paraId="6FD0299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Αναπτυξιακά, με την επιστροφή στην ύφεση, το κλίμα πολιτικής αβεβαιότητας και οικονομικής αστάθειας και κυρίως την αδυναμία για τη διαμόρφωση ενός αναπτυξιακού πλαισίου και για την προσέλκυση επενδύσεων και τη δημιουργία θέσεων</w:t>
      </w:r>
      <w:r>
        <w:rPr>
          <w:rFonts w:eastAsia="Times New Roman" w:cs="Times New Roman"/>
          <w:szCs w:val="24"/>
        </w:rPr>
        <w:t xml:space="preserve"> εργασίας. </w:t>
      </w:r>
    </w:p>
    <w:p w14:paraId="6FD0299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Σε κοινωνικό επίπεδο, δυστυχώς, τα αδιέξοδα αποτυπώνονται στο κλίμα κατήφειας, απαισιοδοξίας και αβεβαιότητας που επικρατεί σε κάθε κοινωνική ομάδα. Το διαπιστώνουμε καθημερινά όσοι έχουμε σχέση με την πραγματικότητα. Αποτυπώνεται, όμως και σε </w:t>
      </w:r>
      <w:r>
        <w:rPr>
          <w:rFonts w:eastAsia="Times New Roman" w:cs="Times New Roman"/>
          <w:szCs w:val="24"/>
        </w:rPr>
        <w:t xml:space="preserve">όλες τις μετρήσεις της κοινής γνώμης. </w:t>
      </w:r>
    </w:p>
    <w:p w14:paraId="6FD0299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Αν σε αυτά τα αδιέξοδα προσθέσουμε και το αδιέξοδο του εγκλωβισμού μεταξύ των βορείων συνόρων της χώρας και της Τουρκίας πενήντα τριών χιλιάδων ψυχών, προσφύγων και μεταναστών, </w:t>
      </w:r>
      <w:r>
        <w:rPr>
          <w:rFonts w:eastAsia="Times New Roman" w:cs="Times New Roman"/>
          <w:szCs w:val="24"/>
        </w:rPr>
        <w:t xml:space="preserve">θέμα </w:t>
      </w:r>
      <w:r>
        <w:rPr>
          <w:rFonts w:eastAsia="Times New Roman" w:cs="Times New Roman"/>
          <w:szCs w:val="24"/>
        </w:rPr>
        <w:t>που αδυνατούμε να διαχειριστούμε, τ</w:t>
      </w:r>
      <w:r>
        <w:rPr>
          <w:rFonts w:eastAsia="Times New Roman" w:cs="Times New Roman"/>
          <w:szCs w:val="24"/>
        </w:rPr>
        <w:t xml:space="preserve">ότε έχουμε σχεδόν όλη την εικόνα του εγκλωβισμού και των αδιεξόδων της χώρας που πάει από το κακό στο χειρότερο. </w:t>
      </w:r>
    </w:p>
    <w:p w14:paraId="6FD029A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στην αγωνιώδη προσπάθειά της να κρατήσει κάποιο από τα κοινωνικά ερείσματά της, τώρα που τα προεκλογικά και μετεκλογικά ψέματα αυ</w:t>
      </w:r>
      <w:r>
        <w:rPr>
          <w:rFonts w:eastAsia="Times New Roman" w:cs="Times New Roman"/>
          <w:szCs w:val="24"/>
        </w:rPr>
        <w:t xml:space="preserve">ταπόδεικτα αποδεικνύονται και με δεδομένο ότι δυσκολεύεται να διαχειριστεί την ανώμαλη προσγείωση της στη σκληρή πραγματικότητα, επιχειρεί διαφόρων </w:t>
      </w:r>
      <w:r>
        <w:rPr>
          <w:rFonts w:eastAsia="Times New Roman" w:cs="Times New Roman"/>
          <w:szCs w:val="24"/>
        </w:rPr>
        <w:lastRenderedPageBreak/>
        <w:t>ειδών αντιπερισπασμούς και ασκήσεις κομματικής συσπείρωσης</w:t>
      </w:r>
      <w:r>
        <w:rPr>
          <w:rFonts w:eastAsia="Times New Roman" w:cs="Times New Roman"/>
          <w:szCs w:val="24"/>
        </w:rPr>
        <w:t>,</w:t>
      </w:r>
      <w:r>
        <w:rPr>
          <w:rFonts w:eastAsia="Times New Roman" w:cs="Times New Roman"/>
          <w:szCs w:val="24"/>
        </w:rPr>
        <w:t xml:space="preserve"> με αιχμή τη δήθεν μάχη κατά της διαφθοράς και τη</w:t>
      </w:r>
      <w:r>
        <w:rPr>
          <w:rFonts w:eastAsia="Times New Roman" w:cs="Times New Roman"/>
          <w:szCs w:val="24"/>
        </w:rPr>
        <w:t xml:space="preserve">ς διαπλοκής. Τα έχουμε ξανακούσει. </w:t>
      </w:r>
    </w:p>
    <w:p w14:paraId="6FD029A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Ο Πρωθυπουργός, αμυνόμενος απέναντι στις καταγγελίες για ωμές, απροσχημάτιστες και πρωτοφανείς παρεμβάσεις στη </w:t>
      </w:r>
      <w:r>
        <w:rPr>
          <w:rFonts w:eastAsia="Times New Roman" w:cs="Times New Roman"/>
          <w:szCs w:val="24"/>
        </w:rPr>
        <w:t>δικαιοσύνη</w:t>
      </w:r>
      <w:r>
        <w:rPr>
          <w:rFonts w:eastAsia="Times New Roman" w:cs="Times New Roman"/>
          <w:szCs w:val="24"/>
        </w:rPr>
        <w:t>, ζήτησε προ ημερήσιας διάταξης συζήτηση για τη διαφθορά και τη διαπλοκή, απειλώντας με αποκαλύψεις</w:t>
      </w:r>
      <w:r>
        <w:rPr>
          <w:rFonts w:eastAsia="Times New Roman" w:cs="Times New Roman"/>
          <w:szCs w:val="24"/>
        </w:rPr>
        <w:t xml:space="preserve">, διευθύνσεις και ονόματα. Άνθρακες ο θησαυρός! </w:t>
      </w:r>
    </w:p>
    <w:p w14:paraId="6FD029A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κ. Τσίπρας αφού ξιφούλκησε</w:t>
      </w:r>
      <w:r>
        <w:rPr>
          <w:rFonts w:eastAsia="Times New Roman" w:cs="Times New Roman"/>
          <w:szCs w:val="24"/>
        </w:rPr>
        <w:t>,</w:t>
      </w:r>
      <w:r>
        <w:rPr>
          <w:rFonts w:eastAsia="Times New Roman" w:cs="Times New Roman"/>
          <w:szCs w:val="24"/>
        </w:rPr>
        <w:t xml:space="preserve"> για μια ακόμα φορά</w:t>
      </w:r>
      <w:r>
        <w:rPr>
          <w:rFonts w:eastAsia="Times New Roman" w:cs="Times New Roman"/>
          <w:szCs w:val="24"/>
        </w:rPr>
        <w:t>,</w:t>
      </w:r>
      <w:r>
        <w:rPr>
          <w:rFonts w:eastAsia="Times New Roman" w:cs="Times New Roman"/>
          <w:szCs w:val="24"/>
        </w:rPr>
        <w:t xml:space="preserve"> κατά της διαπλοκής, με τη γνωστή του ρητορεία, παρουσίασε τις δεκατρείς αμαρτίες του συστήματος της διαπλοκής, όπως τις είχε παρουσιάσει η Μαύρη Βίβλος της κ</w:t>
      </w:r>
      <w:r>
        <w:rPr>
          <w:rFonts w:eastAsia="Times New Roman" w:cs="Times New Roman"/>
          <w:szCs w:val="24"/>
        </w:rPr>
        <w:t xml:space="preserve">. Κωνσταντοπούλου και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επανειλημμένα στα τέλη του 2014 και προεκλογικά. </w:t>
      </w:r>
    </w:p>
    <w:p w14:paraId="6FD029A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κ. Τσίπρας, όμως, ξέχασε ότι είναι Πρωθυπουργός κοντά ενάμιση χρόνο τώρα και πώς</w:t>
      </w:r>
      <w:r>
        <w:rPr>
          <w:rFonts w:eastAsia="Times New Roman" w:cs="Times New Roman"/>
          <w:szCs w:val="24"/>
        </w:rPr>
        <w:t>,</w:t>
      </w:r>
      <w:r>
        <w:rPr>
          <w:rFonts w:eastAsia="Times New Roman" w:cs="Times New Roman"/>
          <w:szCs w:val="24"/>
        </w:rPr>
        <w:t xml:space="preserve"> αν ήθελε, με την πλειοψηφία που διαθέτει με το συνέταιρό του, τον άλλο πολέμιο της διαπλοκή</w:t>
      </w:r>
      <w:r>
        <w:rPr>
          <w:rFonts w:eastAsia="Times New Roman" w:cs="Times New Roman"/>
          <w:szCs w:val="24"/>
        </w:rPr>
        <w:t xml:space="preserve">ς και των </w:t>
      </w:r>
      <w:r>
        <w:rPr>
          <w:rFonts w:eastAsia="Times New Roman" w:cs="Times New Roman"/>
          <w:szCs w:val="24"/>
          <w:lang w:val="en-US"/>
        </w:rPr>
        <w:t>offshore</w:t>
      </w:r>
      <w:r>
        <w:rPr>
          <w:rFonts w:eastAsia="Times New Roman" w:cs="Times New Roman"/>
          <w:szCs w:val="24"/>
        </w:rPr>
        <w:t xml:space="preserve">, τον κ. Καμμένο, θα είχε καταργήσει αυτές τις νομοθετικές ρυθμίσεις. Τον προκάλεσε, μάλιστα, από αυτό εδώ </w:t>
      </w:r>
      <w:r>
        <w:rPr>
          <w:rFonts w:eastAsia="Times New Roman" w:cs="Times New Roman"/>
          <w:szCs w:val="24"/>
        </w:rPr>
        <w:lastRenderedPageBreak/>
        <w:t xml:space="preserve">το Βήμα η κ. Γεννηματά να το κάνει με ένα νόμο και με ένα άρθρο, όπως έλεγε δηλαδή ότι θα καταργούσε τα μνημόνια. </w:t>
      </w:r>
    </w:p>
    <w:p w14:paraId="6FD029A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απέμεινε, όμω</w:t>
      </w:r>
      <w:r>
        <w:rPr>
          <w:rFonts w:eastAsia="Times New Roman" w:cs="Times New Roman"/>
          <w:szCs w:val="24"/>
        </w:rPr>
        <w:t xml:space="preserve">ς, κυρίες και κύριοι συνάδελφοι, απ’ αυτή τη συζήτηση; Απέμεινε η δέσμευση του Πρωθυπουργού για σύσταση </w:t>
      </w:r>
      <w:r>
        <w:rPr>
          <w:rFonts w:eastAsia="Times New Roman" w:cs="Times New Roman"/>
          <w:szCs w:val="24"/>
        </w:rPr>
        <w:t>εξεταστικής επιτροπής</w:t>
      </w:r>
      <w:r>
        <w:rPr>
          <w:rFonts w:eastAsia="Times New Roman" w:cs="Times New Roman"/>
          <w:szCs w:val="24"/>
        </w:rPr>
        <w:t xml:space="preserve"> που θα αφορά τα δάνεια των κομμάτων και των μέσων μαζικής ενημέρωσης. Κατά συνέπεια, η πρόταση που συζητούμε σήμερα, αφορά το </w:t>
      </w:r>
      <w:r>
        <w:rPr>
          <w:rFonts w:eastAsia="Times New Roman" w:cs="Times New Roman"/>
          <w:szCs w:val="24"/>
        </w:rPr>
        <w:t>μέρος ενός πολιτικού σχεδιασμού για την αντιμετώπιση των κυβερνητικών αδιεξόδων και τη συσπείρωση της Πλειοψηφίας, ενόψει δύσκολων ψηφοφοριών</w:t>
      </w:r>
      <w:r>
        <w:rPr>
          <w:rFonts w:eastAsia="Times New Roman" w:cs="Times New Roman"/>
          <w:szCs w:val="24"/>
        </w:rPr>
        <w:t>,</w:t>
      </w:r>
      <w:r>
        <w:rPr>
          <w:rFonts w:eastAsia="Times New Roman" w:cs="Times New Roman"/>
          <w:szCs w:val="24"/>
        </w:rPr>
        <w:t xml:space="preserve"> που θα αφορούν νέους φόρους και περικοπές συντάξεων. Ασκήσεις πυκνής τάξης δηλαδή</w:t>
      </w:r>
      <w:r>
        <w:rPr>
          <w:rFonts w:eastAsia="Times New Roman" w:cs="Times New Roman"/>
          <w:szCs w:val="24"/>
        </w:rPr>
        <w:t>. Ν</w:t>
      </w:r>
      <w:r>
        <w:rPr>
          <w:rFonts w:eastAsia="Times New Roman" w:cs="Times New Roman"/>
          <w:szCs w:val="24"/>
        </w:rPr>
        <w:t>α συζητήσουμε τα δάνεια κομμά</w:t>
      </w:r>
      <w:r>
        <w:rPr>
          <w:rFonts w:eastAsia="Times New Roman" w:cs="Times New Roman"/>
          <w:szCs w:val="24"/>
        </w:rPr>
        <w:t xml:space="preserve">των και μέσων μαζικής ενημέρωσης τώρα που θα παραδώσουμε τα δάνεια των υπερχρεωμένων νοικοκυριών στα ξένα κερδοσκοπικά </w:t>
      </w:r>
      <w:r>
        <w:rPr>
          <w:rFonts w:eastAsia="Times New Roman" w:cs="Times New Roman"/>
          <w:szCs w:val="24"/>
          <w:lang w:val="en-US"/>
        </w:rPr>
        <w:t>funds</w:t>
      </w:r>
      <w:r>
        <w:rPr>
          <w:rFonts w:eastAsia="Times New Roman" w:cs="Times New Roman"/>
          <w:szCs w:val="24"/>
        </w:rPr>
        <w:t xml:space="preserve">, στα «κοράκια», όπως έλεγε ο κ. Τσίπρας. </w:t>
      </w:r>
    </w:p>
    <w:p w14:paraId="6FD029A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Εμείς δ</w:t>
      </w:r>
      <w:r>
        <w:rPr>
          <w:rFonts w:eastAsia="Times New Roman" w:cs="Times New Roman"/>
          <w:szCs w:val="24"/>
        </w:rPr>
        <w:t>ιατυπ</w:t>
      </w:r>
      <w:r>
        <w:rPr>
          <w:rFonts w:eastAsia="Times New Roman" w:cs="Times New Roman"/>
          <w:szCs w:val="24"/>
        </w:rPr>
        <w:t>ώσαμε</w:t>
      </w:r>
      <w:r>
        <w:rPr>
          <w:rFonts w:eastAsia="Times New Roman" w:cs="Times New Roman"/>
          <w:szCs w:val="24"/>
        </w:rPr>
        <w:t>,</w:t>
      </w:r>
      <w:r>
        <w:rPr>
          <w:rFonts w:eastAsia="Times New Roman" w:cs="Times New Roman"/>
          <w:szCs w:val="24"/>
        </w:rPr>
        <w:t xml:space="preserve"> από την πρώτη κιόλας στιγμή</w:t>
      </w:r>
      <w:r>
        <w:rPr>
          <w:rFonts w:eastAsia="Times New Roman" w:cs="Times New Roman"/>
          <w:szCs w:val="24"/>
        </w:rPr>
        <w:t>,</w:t>
      </w:r>
      <w:r>
        <w:rPr>
          <w:rFonts w:eastAsia="Times New Roman" w:cs="Times New Roman"/>
          <w:szCs w:val="24"/>
        </w:rPr>
        <w:t xml:space="preserve"> μια καθαρή θέση, δηλώσαμε ότι θα ψηφίσουμ</w:t>
      </w:r>
      <w:r>
        <w:rPr>
          <w:rFonts w:eastAsia="Times New Roman" w:cs="Times New Roman"/>
          <w:szCs w:val="24"/>
        </w:rPr>
        <w:t xml:space="preserve">ε αυτήν την πρόταση, καθώς δεν έχουμε να κρύψουμε τίποτα ούτε φοβόμαστε τίποτα. Την υποκρισία σας όμως και θα την αποκαλύψουμε και θα πολεμήσουμε τη σκοπιμότητά σας. </w:t>
      </w:r>
    </w:p>
    <w:p w14:paraId="6FD029A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Λέτε, κυρίες και κύριοι συνάδελφοι της Πλειοψηφίας, στην πρότασή σας: </w:t>
      </w:r>
      <w:r>
        <w:rPr>
          <w:rFonts w:eastAsia="Times New Roman" w:cs="Times New Roman"/>
          <w:szCs w:val="24"/>
        </w:rPr>
        <w:t xml:space="preserve">Να </w:t>
      </w:r>
      <w:r>
        <w:rPr>
          <w:rFonts w:eastAsia="Times New Roman" w:cs="Times New Roman"/>
          <w:szCs w:val="24"/>
        </w:rPr>
        <w:t>μάθει ο λαός την</w:t>
      </w:r>
      <w:r>
        <w:rPr>
          <w:rFonts w:eastAsia="Times New Roman" w:cs="Times New Roman"/>
          <w:szCs w:val="24"/>
        </w:rPr>
        <w:t xml:space="preserve"> αλήθεια. Όμως, από το πλήθος των ερωτήσεων και των απαντήσεων κατά τη διαδικασία του Κοινοβουλευτικού Ελέγχου και τα σχετικά δημοσιεύματα, είναι γνωστό το ύψος των δανείων</w:t>
      </w:r>
      <w:r>
        <w:rPr>
          <w:rFonts w:eastAsia="Times New Roman" w:cs="Times New Roman"/>
          <w:szCs w:val="24"/>
        </w:rPr>
        <w:t>,</w:t>
      </w:r>
      <w:r>
        <w:rPr>
          <w:rFonts w:eastAsia="Times New Roman" w:cs="Times New Roman"/>
          <w:szCs w:val="24"/>
        </w:rPr>
        <w:t xml:space="preserve"> τόσο των κομμάτων</w:t>
      </w:r>
      <w:r>
        <w:rPr>
          <w:rFonts w:eastAsia="Times New Roman" w:cs="Times New Roman"/>
          <w:szCs w:val="24"/>
        </w:rPr>
        <w:t>,</w:t>
      </w:r>
      <w:r>
        <w:rPr>
          <w:rFonts w:eastAsia="Times New Roman" w:cs="Times New Roman"/>
          <w:szCs w:val="24"/>
        </w:rPr>
        <w:t xml:space="preserve"> όσο και των μέσων μαζικής ενημέρωσης. </w:t>
      </w:r>
    </w:p>
    <w:p w14:paraId="6FD029A7" w14:textId="77777777" w:rsidR="00BA6D65" w:rsidRDefault="00336324">
      <w:pPr>
        <w:spacing w:line="600" w:lineRule="auto"/>
        <w:ind w:firstLine="720"/>
        <w:jc w:val="both"/>
        <w:rPr>
          <w:rFonts w:eastAsia="Times New Roman"/>
          <w:szCs w:val="24"/>
        </w:rPr>
      </w:pPr>
      <w:r>
        <w:rPr>
          <w:rFonts w:eastAsia="Times New Roman"/>
          <w:szCs w:val="24"/>
        </w:rPr>
        <w:t>Αν νομίζετε ότι δεν είνα</w:t>
      </w:r>
      <w:r>
        <w:rPr>
          <w:rFonts w:eastAsia="Times New Roman"/>
          <w:szCs w:val="24"/>
        </w:rPr>
        <w:t xml:space="preserve">ι ακριβή τα στοιχεία που δίνουν οι Υπουργοί </w:t>
      </w:r>
      <w:r>
        <w:rPr>
          <w:rFonts w:eastAsia="Times New Roman"/>
          <w:szCs w:val="24"/>
        </w:rPr>
        <w:t>σας,</w:t>
      </w:r>
      <w:r>
        <w:rPr>
          <w:rFonts w:eastAsia="Times New Roman"/>
          <w:szCs w:val="24"/>
        </w:rPr>
        <w:t xml:space="preserve"> απαντώντας στις ερωτήσεις των συναδέλφων της Πλειοψηφίας –μερικοί, μάλιστα, το κάνουν με έναν ιδιαίτερα εμμονικό τρόπο, αναφέρθηκε ο κ. Δημήτρης Καμμένος στις ερωτήσεις κάποιου συναδέλφου-, τότε καλέστε τους</w:t>
      </w:r>
      <w:r>
        <w:rPr>
          <w:rFonts w:eastAsia="Times New Roman"/>
          <w:szCs w:val="24"/>
        </w:rPr>
        <w:t xml:space="preserve"> Υπουργούς σας να γίνουν ακριβείς στις απαντήσεις τους. </w:t>
      </w:r>
    </w:p>
    <w:p w14:paraId="6FD029A8" w14:textId="77777777" w:rsidR="00BA6D65" w:rsidRDefault="00336324">
      <w:pPr>
        <w:spacing w:line="600" w:lineRule="auto"/>
        <w:ind w:firstLine="720"/>
        <w:jc w:val="both"/>
        <w:rPr>
          <w:rFonts w:eastAsia="Times New Roman"/>
          <w:szCs w:val="24"/>
        </w:rPr>
      </w:pPr>
      <w:r>
        <w:rPr>
          <w:rFonts w:eastAsia="Times New Roman"/>
          <w:szCs w:val="24"/>
        </w:rPr>
        <w:lastRenderedPageBreak/>
        <w:t>Φαντάζομαι ότι έχετε διαβάσει αυτόν τον όγκο των ερωτήσεων και των απαντήσεων, εδώ κοινοβουλευτικά έγγραφα είναι, από τα οποία προκύπτει το μέγεθος του προβλήματος, το ύψος των δανείων και οι διαδικα</w:t>
      </w:r>
      <w:r>
        <w:rPr>
          <w:rFonts w:eastAsia="Times New Roman"/>
          <w:szCs w:val="24"/>
        </w:rPr>
        <w:t>σίες της χορήγησής τους. Εξάλλου, αυτά τα στοιχεία τα χρησιμοποίησε και ο κ. Τσίπρας κατά την προ ημερησίας διατάξεως συζήτηση εδώ στη Βουλή και μας είπε και νούμερα.</w:t>
      </w:r>
    </w:p>
    <w:p w14:paraId="6FD029A9" w14:textId="77777777" w:rsidR="00BA6D65" w:rsidRDefault="00336324">
      <w:pPr>
        <w:spacing w:line="600" w:lineRule="auto"/>
        <w:ind w:firstLine="720"/>
        <w:jc w:val="both"/>
        <w:rPr>
          <w:rFonts w:eastAsia="Times New Roman"/>
          <w:szCs w:val="24"/>
        </w:rPr>
      </w:pPr>
      <w:r>
        <w:rPr>
          <w:rFonts w:eastAsia="Times New Roman"/>
          <w:szCs w:val="24"/>
        </w:rPr>
        <w:t>Επίσης, λέτε στην πρότασή σας: «Να αποδοθούν ευθύνες». Μάλιστα. Ο κ. Παπαγγελόπουλος είνα</w:t>
      </w:r>
      <w:r>
        <w:rPr>
          <w:rFonts w:eastAsia="Times New Roman"/>
          <w:szCs w:val="24"/>
        </w:rPr>
        <w:t xml:space="preserve">ι εδώ; Έφυγε. Ο κ. Παπαγγελόπουλος απάντησε εδώ στη Βουλή σε επίκαιρη ερώτηση συναδέλφου ότι η υπόθεση αυτή βρίσκεται στη </w:t>
      </w:r>
      <w:r>
        <w:rPr>
          <w:rFonts w:eastAsia="Times New Roman"/>
          <w:szCs w:val="24"/>
        </w:rPr>
        <w:t>δικαιοσύνη</w:t>
      </w:r>
      <w:r>
        <w:rPr>
          <w:rFonts w:eastAsia="Times New Roman"/>
          <w:szCs w:val="24"/>
        </w:rPr>
        <w:t xml:space="preserve">. Δεν έχετε εμπιστοσύνη στη </w:t>
      </w:r>
      <w:r>
        <w:rPr>
          <w:rFonts w:eastAsia="Times New Roman"/>
          <w:szCs w:val="24"/>
        </w:rPr>
        <w:t>δικαιοσύνη</w:t>
      </w:r>
      <w:r>
        <w:rPr>
          <w:rFonts w:eastAsia="Times New Roman"/>
          <w:szCs w:val="24"/>
        </w:rPr>
        <w:t>; Δεν έχετε εμπιστοσύνη στον κ. Παπαγγελόπουλο; Εμείς έχουμε κάθε λόγο να μην του έχου</w:t>
      </w:r>
      <w:r>
        <w:rPr>
          <w:rFonts w:eastAsia="Times New Roman"/>
          <w:szCs w:val="24"/>
        </w:rPr>
        <w:t>με εμπιστοσύνη</w:t>
      </w:r>
      <w:r>
        <w:rPr>
          <w:rFonts w:eastAsia="Times New Roman"/>
          <w:szCs w:val="24"/>
        </w:rPr>
        <w:t>,</w:t>
      </w:r>
      <w:r>
        <w:rPr>
          <w:rFonts w:eastAsia="Times New Roman"/>
          <w:szCs w:val="24"/>
        </w:rPr>
        <w:t xml:space="preserve"> με όλες αυτές τις παρεμβάσεις που κάνει στη Δικαιοσύνη. Εσείς γιατί δεν έχετε εμπιστοσύνη; </w:t>
      </w:r>
    </w:p>
    <w:p w14:paraId="6FD029AA" w14:textId="77777777" w:rsidR="00BA6D65" w:rsidRDefault="00336324">
      <w:pPr>
        <w:spacing w:line="600" w:lineRule="auto"/>
        <w:ind w:firstLine="720"/>
        <w:jc w:val="both"/>
        <w:rPr>
          <w:rFonts w:eastAsia="Times New Roman"/>
          <w:szCs w:val="24"/>
        </w:rPr>
      </w:pPr>
      <w:r>
        <w:rPr>
          <w:rFonts w:eastAsia="Times New Roman"/>
          <w:szCs w:val="24"/>
        </w:rPr>
        <w:t xml:space="preserve">Σε ό,τι αφορά τα οικονομικά του ΠΑΣΟΚ, στα οποία επικεντρώνεστε και εσείς και ο ακροδεξιός σας εταίρος, θέλω να το επαναλάβω για μια ακόμη φορά: </w:t>
      </w:r>
      <w:r>
        <w:rPr>
          <w:rFonts w:eastAsia="Times New Roman"/>
          <w:szCs w:val="24"/>
        </w:rPr>
        <w:t>Εμε</w:t>
      </w:r>
      <w:r>
        <w:rPr>
          <w:rFonts w:eastAsia="Times New Roman"/>
          <w:szCs w:val="24"/>
        </w:rPr>
        <w:t>ίς</w:t>
      </w:r>
      <w:r>
        <w:rPr>
          <w:rFonts w:eastAsia="Times New Roman"/>
          <w:szCs w:val="24"/>
        </w:rPr>
        <w:t xml:space="preserve">, το ΠΑΣΟΚ, καλέσαμε και αναθέσαμε σε έξι </w:t>
      </w:r>
      <w:r>
        <w:rPr>
          <w:rFonts w:eastAsia="Times New Roman"/>
          <w:szCs w:val="24"/>
        </w:rPr>
        <w:lastRenderedPageBreak/>
        <w:t xml:space="preserve">μεγάλες εταιρείες ορκωτών λογιστών που λειτουργούν στη χώρα μας, δηλαδή </w:t>
      </w:r>
      <w:r>
        <w:rPr>
          <w:rFonts w:eastAsia="Times New Roman"/>
          <w:szCs w:val="24"/>
        </w:rPr>
        <w:t>«</w:t>
      </w:r>
      <w:r>
        <w:rPr>
          <w:rFonts w:eastAsia="Times New Roman"/>
          <w:szCs w:val="24"/>
          <w:lang w:val="en-US"/>
        </w:rPr>
        <w:t>G</w:t>
      </w:r>
      <w:r>
        <w:rPr>
          <w:rFonts w:eastAsia="Times New Roman"/>
          <w:szCs w:val="24"/>
          <w:lang w:val="en-US"/>
        </w:rPr>
        <w:t>RANT</w:t>
      </w:r>
      <w:r>
        <w:rPr>
          <w:rFonts w:eastAsia="Times New Roman"/>
          <w:szCs w:val="24"/>
        </w:rPr>
        <w:t xml:space="preserve"> </w:t>
      </w:r>
      <w:r>
        <w:rPr>
          <w:rFonts w:eastAsia="Times New Roman"/>
          <w:szCs w:val="24"/>
          <w:lang w:val="en-US"/>
        </w:rPr>
        <w:t>T</w:t>
      </w:r>
      <w:r>
        <w:rPr>
          <w:rFonts w:eastAsia="Times New Roman"/>
          <w:szCs w:val="24"/>
          <w:lang w:val="en-US"/>
        </w:rPr>
        <w:t>HORNTON</w:t>
      </w:r>
      <w:r w:rsidRPr="00A2680F">
        <w:rPr>
          <w:rFonts w:eastAsia="Times New Roman"/>
          <w:szCs w:val="24"/>
        </w:rPr>
        <w:t>”</w:t>
      </w:r>
      <w:r>
        <w:rPr>
          <w:rFonts w:eastAsia="Times New Roman"/>
          <w:szCs w:val="24"/>
        </w:rPr>
        <w:t xml:space="preserve">, </w:t>
      </w:r>
      <w:r w:rsidRPr="00A2680F">
        <w:rPr>
          <w:rFonts w:eastAsia="Times New Roman"/>
          <w:szCs w:val="24"/>
        </w:rPr>
        <w:t>“</w:t>
      </w:r>
      <w:r>
        <w:rPr>
          <w:rFonts w:eastAsia="Times New Roman"/>
          <w:szCs w:val="24"/>
          <w:lang w:val="en-US"/>
        </w:rPr>
        <w:t>KPMG</w:t>
      </w:r>
      <w:r w:rsidRPr="00A2680F">
        <w:rPr>
          <w:rFonts w:eastAsia="Times New Roman"/>
          <w:szCs w:val="24"/>
        </w:rPr>
        <w:t>”</w:t>
      </w:r>
      <w:r>
        <w:rPr>
          <w:rFonts w:eastAsia="Times New Roman"/>
          <w:szCs w:val="24"/>
        </w:rPr>
        <w:t xml:space="preserve">, </w:t>
      </w:r>
      <w:r w:rsidRPr="00A2680F">
        <w:rPr>
          <w:rFonts w:eastAsia="Times New Roman"/>
          <w:szCs w:val="24"/>
        </w:rPr>
        <w:t>“</w:t>
      </w:r>
      <w:r>
        <w:rPr>
          <w:rFonts w:eastAsia="Times New Roman"/>
          <w:szCs w:val="24"/>
          <w:lang w:val="en-US"/>
        </w:rPr>
        <w:t>ERNST</w:t>
      </w:r>
      <w:r>
        <w:rPr>
          <w:rFonts w:eastAsia="Times New Roman"/>
          <w:szCs w:val="24"/>
        </w:rPr>
        <w:t xml:space="preserve"> </w:t>
      </w:r>
      <w:r>
        <w:rPr>
          <w:rFonts w:eastAsia="Times New Roman"/>
          <w:szCs w:val="24"/>
        </w:rPr>
        <w:t xml:space="preserve">&amp; </w:t>
      </w:r>
      <w:r>
        <w:rPr>
          <w:rFonts w:eastAsia="Times New Roman"/>
          <w:szCs w:val="24"/>
          <w:lang w:val="en-US"/>
        </w:rPr>
        <w:t>Y</w:t>
      </w:r>
      <w:r>
        <w:rPr>
          <w:rFonts w:eastAsia="Times New Roman"/>
          <w:szCs w:val="24"/>
          <w:lang w:val="en-US"/>
        </w:rPr>
        <w:t>OUNG</w:t>
      </w:r>
      <w:r w:rsidRPr="00B655FA">
        <w:rPr>
          <w:rFonts w:eastAsia="Times New Roman"/>
          <w:szCs w:val="24"/>
        </w:rPr>
        <w:t>”</w:t>
      </w:r>
      <w:r>
        <w:rPr>
          <w:rFonts w:eastAsia="Times New Roman"/>
          <w:szCs w:val="24"/>
        </w:rPr>
        <w:t xml:space="preserve">, </w:t>
      </w:r>
      <w:r w:rsidRPr="00B655FA">
        <w:rPr>
          <w:rFonts w:eastAsia="Times New Roman"/>
          <w:szCs w:val="24"/>
        </w:rPr>
        <w:t>“</w:t>
      </w:r>
      <w:r>
        <w:rPr>
          <w:rFonts w:eastAsia="Times New Roman"/>
          <w:szCs w:val="24"/>
          <w:lang w:val="en-US"/>
        </w:rPr>
        <w:t>D</w:t>
      </w:r>
      <w:r>
        <w:rPr>
          <w:rFonts w:eastAsia="Times New Roman"/>
          <w:szCs w:val="24"/>
          <w:lang w:val="en-US"/>
        </w:rPr>
        <w:t>ELLOITTE</w:t>
      </w:r>
      <w:r w:rsidRPr="00B655FA">
        <w:rPr>
          <w:rFonts w:eastAsia="Times New Roman"/>
          <w:szCs w:val="24"/>
        </w:rPr>
        <w:t>”</w:t>
      </w:r>
      <w:r>
        <w:rPr>
          <w:rFonts w:eastAsia="Times New Roman"/>
          <w:szCs w:val="24"/>
        </w:rPr>
        <w:t xml:space="preserve">, </w:t>
      </w:r>
      <w:r w:rsidRPr="00B655FA">
        <w:rPr>
          <w:rFonts w:eastAsia="Times New Roman"/>
          <w:szCs w:val="24"/>
        </w:rPr>
        <w:t>“</w:t>
      </w:r>
      <w:r>
        <w:rPr>
          <w:rFonts w:eastAsia="Times New Roman"/>
          <w:szCs w:val="24"/>
          <w:lang w:val="en-US"/>
        </w:rPr>
        <w:t>P</w:t>
      </w:r>
      <w:r>
        <w:rPr>
          <w:rFonts w:eastAsia="Times New Roman"/>
          <w:szCs w:val="24"/>
          <w:lang w:val="en-US"/>
        </w:rPr>
        <w:t>RICEWATERHOUSE</w:t>
      </w:r>
      <w:r w:rsidRPr="00B655FA">
        <w:rPr>
          <w:rFonts w:eastAsia="Times New Roman"/>
          <w:szCs w:val="24"/>
        </w:rPr>
        <w:t>”</w:t>
      </w:r>
      <w:r>
        <w:rPr>
          <w:rFonts w:eastAsia="Times New Roman"/>
          <w:szCs w:val="24"/>
        </w:rPr>
        <w:t xml:space="preserve">, </w:t>
      </w:r>
      <w:r w:rsidRPr="00B655FA">
        <w:rPr>
          <w:rFonts w:eastAsia="Times New Roman"/>
          <w:szCs w:val="24"/>
        </w:rPr>
        <w:t>“</w:t>
      </w:r>
      <w:r>
        <w:rPr>
          <w:rFonts w:eastAsia="Times New Roman"/>
          <w:szCs w:val="24"/>
        </w:rPr>
        <w:t>ΣΟΛ Α</w:t>
      </w:r>
      <w:r w:rsidRPr="00B655FA">
        <w:rPr>
          <w:rFonts w:eastAsia="Times New Roman"/>
          <w:szCs w:val="24"/>
        </w:rPr>
        <w:t>.</w:t>
      </w:r>
      <w:r>
        <w:rPr>
          <w:rFonts w:eastAsia="Times New Roman"/>
          <w:szCs w:val="24"/>
        </w:rPr>
        <w:t>Ε</w:t>
      </w:r>
      <w:r w:rsidRPr="00B655FA">
        <w:rPr>
          <w:rFonts w:eastAsia="Times New Roman"/>
          <w:szCs w:val="24"/>
        </w:rPr>
        <w:t>.”</w:t>
      </w:r>
      <w:r>
        <w:rPr>
          <w:rFonts w:eastAsia="Times New Roman"/>
          <w:szCs w:val="24"/>
        </w:rPr>
        <w:t xml:space="preserve">, τη διερεύνηση των οικονομικών μας και το πόρισμα αυτό βρίσκεται στη </w:t>
      </w:r>
      <w:r>
        <w:rPr>
          <w:rFonts w:eastAsia="Times New Roman"/>
          <w:szCs w:val="24"/>
        </w:rPr>
        <w:t xml:space="preserve">δικαιοσύνη </w:t>
      </w:r>
      <w:r>
        <w:rPr>
          <w:rFonts w:eastAsia="Times New Roman"/>
          <w:szCs w:val="24"/>
        </w:rPr>
        <w:t xml:space="preserve">από τον Μάιο του 2014, κύριε συνάδελφε που διερωτήθηκες, και περιμένουμε τα αποτελέσματα της έρευνας της Δικαιοσύνης. </w:t>
      </w:r>
    </w:p>
    <w:p w14:paraId="6FD029AB" w14:textId="77777777" w:rsidR="00BA6D65" w:rsidRDefault="00336324">
      <w:pPr>
        <w:spacing w:line="600" w:lineRule="auto"/>
        <w:jc w:val="both"/>
        <w:rPr>
          <w:rFonts w:eastAsia="Times New Roman"/>
          <w:szCs w:val="24"/>
        </w:rPr>
      </w:pPr>
      <w:r>
        <w:rPr>
          <w:rFonts w:eastAsia="Times New Roman"/>
          <w:szCs w:val="24"/>
        </w:rPr>
        <w:t>Είμαστε το μόνο κόμμα που το κάναμε και είναι φανερό για</w:t>
      </w:r>
      <w:r>
        <w:rPr>
          <w:rFonts w:eastAsia="Times New Roman"/>
          <w:szCs w:val="24"/>
        </w:rPr>
        <w:t xml:space="preserve">τί το αποκρύπτετε και στη ρητορεία σας και στην πρόταση για την εξεταστική επιτροπή. </w:t>
      </w:r>
    </w:p>
    <w:p w14:paraId="6FD029AC" w14:textId="77777777" w:rsidR="00BA6D65" w:rsidRDefault="00336324">
      <w:pPr>
        <w:spacing w:line="600" w:lineRule="auto"/>
        <w:ind w:firstLine="720"/>
        <w:jc w:val="both"/>
        <w:rPr>
          <w:rFonts w:eastAsia="Times New Roman"/>
          <w:szCs w:val="24"/>
        </w:rPr>
      </w:pPr>
      <w:r>
        <w:rPr>
          <w:rFonts w:eastAsia="Times New Roman"/>
          <w:szCs w:val="24"/>
        </w:rPr>
        <w:t xml:space="preserve">Επίσης, γιατί δεν λέτε την αλήθεια και συνδέετε τον υπερδανεισμό των κομμάτων με τα μνημόνια, ενώ γνωρίζετε ότι αυτός προέκυψε την περίοδο της αμεριμνησίας, όταν χτύπαγε </w:t>
      </w:r>
      <w:r>
        <w:rPr>
          <w:rFonts w:eastAsia="Times New Roman"/>
          <w:szCs w:val="24"/>
        </w:rPr>
        <w:t xml:space="preserve">το καμπανάκι και πολλοί το αγνοούσαν κι άλλοι κρυβόντουσαν ή δραπέτευαν; Αυτή την περίοδο της αμεριμνησίας, των παχέων αγελάδων, γνωρίζετε ότι εκτός από τα ελλείμματα και το δημόσιο χρέος, μεγάλωσε, διογκώθηκε και το ιδιωτικό </w:t>
      </w:r>
      <w:r>
        <w:rPr>
          <w:rFonts w:eastAsia="Times New Roman"/>
          <w:szCs w:val="24"/>
        </w:rPr>
        <w:lastRenderedPageBreak/>
        <w:t>χρέος</w:t>
      </w:r>
      <w:r>
        <w:rPr>
          <w:rFonts w:eastAsia="Times New Roman"/>
          <w:szCs w:val="24"/>
        </w:rPr>
        <w:t>. Εκατό</w:t>
      </w:r>
      <w:r>
        <w:rPr>
          <w:rFonts w:eastAsia="Times New Roman"/>
          <w:szCs w:val="24"/>
        </w:rPr>
        <w:t xml:space="preserve"> δισεκατομμύρια πε</w:t>
      </w:r>
      <w:r>
        <w:rPr>
          <w:rFonts w:eastAsia="Times New Roman"/>
          <w:szCs w:val="24"/>
        </w:rPr>
        <w:t xml:space="preserve">ρίπου τα βγάζει το ΔΝΤ στην προχθεσινή του έκθεση. Είναι το χρέος των επιχειρήσεων και των νοικοκυριών. </w:t>
      </w:r>
    </w:p>
    <w:p w14:paraId="6FD029AD" w14:textId="77777777" w:rsidR="00BA6D65" w:rsidRDefault="00336324">
      <w:pPr>
        <w:spacing w:line="600" w:lineRule="auto"/>
        <w:ind w:firstLine="720"/>
        <w:jc w:val="both"/>
        <w:rPr>
          <w:rFonts w:eastAsia="Times New Roman"/>
          <w:szCs w:val="24"/>
        </w:rPr>
      </w:pPr>
      <w:r>
        <w:rPr>
          <w:rFonts w:eastAsia="Times New Roman"/>
          <w:szCs w:val="24"/>
        </w:rPr>
        <w:t>Και βέβαια, δεν υποτιμούμε καθόλου εμείς τα χρέη των μέσων μαζικής ενημέρωσης και των κομμάτων και για συμβολικούς λόγους. Είναι, όμως, υποκριτική η συ</w:t>
      </w:r>
      <w:r>
        <w:rPr>
          <w:rFonts w:eastAsia="Times New Roman"/>
          <w:szCs w:val="24"/>
        </w:rPr>
        <w:t>ζήτηση, λαμβάνοντας υπ’ όψιν την τάξη μεγέθους των υποχρεώσεων των κομμάτων έναντι του ιδιωτικού χρέους. Προφανώς, δεν πρόκειται εμείς να υπερασπιστούμε αυτούς από τα μέσα μαζικής ενημέρωσης που πήραν θαλασσοδάνεια και «βάρεσαν κανόνια». Επίδοξοι μιντιάρχε</w:t>
      </w:r>
      <w:r>
        <w:rPr>
          <w:rFonts w:eastAsia="Times New Roman"/>
          <w:szCs w:val="24"/>
        </w:rPr>
        <w:t>ς</w:t>
      </w:r>
      <w:r>
        <w:rPr>
          <w:rFonts w:eastAsia="Times New Roman"/>
          <w:szCs w:val="24"/>
        </w:rPr>
        <w:t xml:space="preserve"> -</w:t>
      </w:r>
      <w:r>
        <w:rPr>
          <w:rFonts w:eastAsia="Times New Roman"/>
          <w:szCs w:val="24"/>
        </w:rPr>
        <w:t>δεν ξέρω αν θα τους δώσετε άδεια</w:t>
      </w:r>
      <w:r>
        <w:rPr>
          <w:rFonts w:eastAsia="Times New Roman"/>
          <w:szCs w:val="24"/>
        </w:rPr>
        <w:t>-</w:t>
      </w:r>
      <w:r>
        <w:rPr>
          <w:rFonts w:eastAsia="Times New Roman"/>
          <w:szCs w:val="24"/>
        </w:rPr>
        <w:t xml:space="preserve"> είναι σε αυτή τη λίστα. </w:t>
      </w:r>
    </w:p>
    <w:p w14:paraId="6FD029AE" w14:textId="77777777" w:rsidR="00BA6D65" w:rsidRDefault="00336324">
      <w:pPr>
        <w:spacing w:line="600" w:lineRule="auto"/>
        <w:ind w:firstLine="720"/>
        <w:jc w:val="both"/>
        <w:rPr>
          <w:rFonts w:eastAsia="Times New Roman"/>
          <w:szCs w:val="24"/>
        </w:rPr>
      </w:pPr>
      <w:r>
        <w:rPr>
          <w:rFonts w:eastAsia="Times New Roman"/>
          <w:szCs w:val="24"/>
        </w:rPr>
        <w:t>Τέλος, κυρίες και κύριοι συνάδελφοι, γιατί αποκρύπτετε ότι όποια προσπάθεια έγινε για να αντιμετωπιστεί ο υπερδανεισμός των κομμάτων είναι έργο δικό μας, με τον ν.323/2002; Γιατί ο υπερδανεισμός</w:t>
      </w:r>
      <w:r>
        <w:rPr>
          <w:rFonts w:eastAsia="Times New Roman"/>
          <w:szCs w:val="24"/>
        </w:rPr>
        <w:t xml:space="preserve"> προέκυψε λόγω της μεγάλης αντιπαράθεσης στη σπατάλη κι εμείς προσπαθήσαμε να βάλουμε τέλος. </w:t>
      </w:r>
    </w:p>
    <w:p w14:paraId="6FD029AF" w14:textId="77777777" w:rsidR="00BA6D65" w:rsidRDefault="00336324">
      <w:pPr>
        <w:spacing w:line="600" w:lineRule="auto"/>
        <w:ind w:firstLine="720"/>
        <w:jc w:val="both"/>
        <w:rPr>
          <w:rFonts w:eastAsia="Times New Roman"/>
          <w:szCs w:val="24"/>
        </w:rPr>
      </w:pPr>
      <w:r>
        <w:rPr>
          <w:rFonts w:eastAsia="Times New Roman"/>
          <w:szCs w:val="24"/>
        </w:rPr>
        <w:lastRenderedPageBreak/>
        <w:t>Γιατί δεν παρουσιάζετε την πραγματικότητα της περιστολής της κρατικής επιχορήγησης με δικές μας πρωτοβουλίες, διατηρώντας μία εικόνα σπατάλης και αλόγιστης χρήσης</w:t>
      </w:r>
      <w:r>
        <w:rPr>
          <w:rFonts w:eastAsia="Times New Roman"/>
          <w:szCs w:val="24"/>
        </w:rPr>
        <w:t xml:space="preserve"> του δημόσιου χρήματος, όταν εμείς περιορίσαμε την κρατική χρηματοδότηση στο 0,5‰ του προϋπολογισμού, δηλαδή 50 λεπτά ανά χιλιάρικο κρατικής δαπάνης; </w:t>
      </w:r>
    </w:p>
    <w:p w14:paraId="6FD029B0" w14:textId="77777777" w:rsidR="00BA6D65" w:rsidRDefault="00336324">
      <w:pPr>
        <w:spacing w:line="600" w:lineRule="auto"/>
        <w:ind w:firstLine="720"/>
        <w:jc w:val="both"/>
        <w:rPr>
          <w:rFonts w:eastAsia="Times New Roman"/>
          <w:szCs w:val="24"/>
        </w:rPr>
      </w:pPr>
      <w:r>
        <w:rPr>
          <w:rFonts w:eastAsia="Times New Roman"/>
          <w:szCs w:val="24"/>
        </w:rPr>
        <w:t xml:space="preserve">Να απολογηθείτε γιατί δεν τα ψηφίσατε αυτά, αγαπητοί συνάδελφοι του ΣΥΡΙΖΑ. Η κ. Γεροβασίλη ήταν </w:t>
      </w:r>
      <w:r>
        <w:rPr>
          <w:rFonts w:eastAsia="Times New Roman"/>
          <w:szCs w:val="24"/>
        </w:rPr>
        <w:t xml:space="preserve">εισηγήτρια </w:t>
      </w:r>
      <w:r>
        <w:rPr>
          <w:rFonts w:eastAsia="Times New Roman"/>
          <w:szCs w:val="24"/>
        </w:rPr>
        <w:t>του κόμματός σας στη σχετική συζήτηση στη Βουλή</w:t>
      </w:r>
      <w:r>
        <w:rPr>
          <w:rFonts w:eastAsia="Times New Roman"/>
          <w:szCs w:val="24"/>
        </w:rPr>
        <w:t>. ‘Ο</w:t>
      </w:r>
      <w:r>
        <w:rPr>
          <w:rFonts w:eastAsia="Times New Roman"/>
          <w:szCs w:val="24"/>
        </w:rPr>
        <w:t>πως δεν ψήφισε και τη διεύρυνση της Επιτροπής Ελέγχου της Βουλής με δικαστές.</w:t>
      </w:r>
    </w:p>
    <w:p w14:paraId="6FD029B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Δεν θα πει ο ΣΥΡΙΖΑ, κυρίες και κύριοι συνάδελφοι, ότι έχει διπλάσιο του ποσοστού του δανεισμό την περίοδο που ήταν </w:t>
      </w:r>
      <w:r>
        <w:rPr>
          <w:rFonts w:eastAsia="Times New Roman" w:cs="Times New Roman"/>
          <w:szCs w:val="24"/>
        </w:rPr>
        <w:t xml:space="preserve">κόμμα του 4%; Και τι εγγυήσεις εμπράγματες έδωσε γι’ αυτό; Δεν θα πει ο ΣΥΡΙΖΑ, που μας κατηγορεί εμάς για φτηνό δανεισμό ότι τα επιτόκια στην ΑΤΕ έχουν γίνει </w:t>
      </w:r>
      <w:r>
        <w:rPr>
          <w:rFonts w:eastAsia="Times New Roman" w:cs="Times New Roman"/>
          <w:szCs w:val="24"/>
        </w:rPr>
        <w:t>9</w:t>
      </w:r>
      <w:r>
        <w:rPr>
          <w:rFonts w:eastAsia="Times New Roman" w:cs="Times New Roman"/>
          <w:szCs w:val="24"/>
        </w:rPr>
        <w:t>% από το 2010; Δεν θα πει ο κ. Τσίπρας, που μας κατηγορούσε στη συζήτηση εδώ ότι δανειζόμαστε τη</w:t>
      </w:r>
      <w:r>
        <w:rPr>
          <w:rFonts w:eastAsia="Times New Roman" w:cs="Times New Roman"/>
          <w:szCs w:val="24"/>
        </w:rPr>
        <w:t xml:space="preserve">ν ώρα που κανένας μικρός δεν </w:t>
      </w:r>
      <w:r>
        <w:rPr>
          <w:rFonts w:eastAsia="Times New Roman" w:cs="Times New Roman"/>
          <w:szCs w:val="24"/>
        </w:rPr>
        <w:lastRenderedPageBreak/>
        <w:t>είχε πρόσβαση στο τραπεζικό σύστημα, ότι το κόμμα του, ο ΣΥΡΙΖΑ, δανείστηκε το 2014 ενάμισι εκατομμύριο;</w:t>
      </w:r>
    </w:p>
    <w:p w14:paraId="6FD029B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FD029B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Από τον ισολογισμό</w:t>
      </w:r>
      <w:r>
        <w:rPr>
          <w:rFonts w:eastAsia="Times New Roman" w:cs="Times New Roman"/>
          <w:szCs w:val="24"/>
        </w:rPr>
        <w:t xml:space="preserve"> του ΣΥΡΙΖΑ</w:t>
      </w:r>
      <w:r>
        <w:rPr>
          <w:rFonts w:eastAsia="Times New Roman" w:cs="Times New Roman"/>
          <w:szCs w:val="24"/>
        </w:rPr>
        <w:t>, κύριε συνάδελφε, μην έχετε καμ</w:t>
      </w:r>
      <w:r>
        <w:rPr>
          <w:rFonts w:eastAsia="Times New Roman" w:cs="Times New Roman"/>
          <w:szCs w:val="24"/>
        </w:rPr>
        <w:t>μ</w:t>
      </w:r>
      <w:r>
        <w:rPr>
          <w:rFonts w:eastAsia="Times New Roman" w:cs="Times New Roman"/>
          <w:szCs w:val="24"/>
        </w:rPr>
        <w:t xml:space="preserve">ία απορία. </w:t>
      </w:r>
    </w:p>
    <w:p w14:paraId="6FD029B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Παρακαλώ, ο ισολογισμός του ΣΥΡΙΖΑ είναι αυτό</w:t>
      </w:r>
      <w:r>
        <w:rPr>
          <w:rFonts w:eastAsia="Times New Roman" w:cs="Times New Roman"/>
          <w:szCs w:val="24"/>
        </w:rPr>
        <w:t>ς</w:t>
      </w:r>
      <w:r>
        <w:rPr>
          <w:rFonts w:eastAsia="Times New Roman" w:cs="Times New Roman"/>
          <w:szCs w:val="24"/>
        </w:rPr>
        <w:t>. Και τι εμπράγματες εγγυήσεις δώσατε, όπως είπε ο εισηγητής σας, την ώρα που κανένας δεν είχε πρόσβαση στο τραπεζικό σύστημα;</w:t>
      </w:r>
    </w:p>
    <w:p w14:paraId="6FD029B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Τα πληρώνετε εσείς τα δάνειά σας;</w:t>
      </w:r>
    </w:p>
    <w:p w14:paraId="6FD029B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b/>
          <w:szCs w:val="24"/>
        </w:rPr>
        <w:t>:</w:t>
      </w:r>
      <w:r>
        <w:rPr>
          <w:rFonts w:eastAsia="Times New Roman" w:cs="Times New Roman"/>
          <w:szCs w:val="24"/>
        </w:rPr>
        <w:t xml:space="preserve"> Το καταθέτω στα Πρακτικά.</w:t>
      </w:r>
    </w:p>
    <w:p w14:paraId="6FD029B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Γιάννης Κουτσούκος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D029B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b/>
          <w:szCs w:val="24"/>
        </w:rPr>
        <w:t>:</w:t>
      </w:r>
      <w:r>
        <w:rPr>
          <w:rFonts w:eastAsia="Times New Roman" w:cs="Times New Roman"/>
          <w:szCs w:val="24"/>
        </w:rPr>
        <w:t xml:space="preserve"> Ψευδολογείτε ασυστόλως! Είναι ενήμερα τα δάνειά σας;</w:t>
      </w:r>
    </w:p>
    <w:p w14:paraId="6FD029B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ησυχία</w:t>
      </w:r>
      <w:r>
        <w:rPr>
          <w:rFonts w:eastAsia="Times New Roman" w:cs="Times New Roman"/>
          <w:szCs w:val="24"/>
        </w:rPr>
        <w:t>.</w:t>
      </w:r>
    </w:p>
    <w:p w14:paraId="6FD029B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λοκληρώστε, κύριε Κουτσούκο.</w:t>
      </w:r>
    </w:p>
    <w:p w14:paraId="6FD029B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Κυρίες και κύριοι συνάδελφοι, πώς θα εξηγήσει ο ΣΥΡΙΖΑ ότι στις ευρωεκλογές εμείς χαλάσαμε</w:t>
      </w:r>
      <w:r>
        <w:rPr>
          <w:rFonts w:eastAsia="Times New Roman" w:cs="Times New Roman"/>
          <w:szCs w:val="24"/>
        </w:rPr>
        <w:t xml:space="preserve"> 210.000 και ο ΣΥΡΙΖΑ χάλασε 1.300.000; Δεν θα μας πει πόσα χάλασε στις τελευταίες εκλογές, όταν εμείς χαλάσαμε μόνο τα λεφτά της κρατικής επιχορήγησης, και πού τα βρήκε; </w:t>
      </w:r>
    </w:p>
    <w:p w14:paraId="6FD029B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για να τελειώνω, θέλω να σας πω ότι βγάλαμε τα συμπεράσματά μας και κάναμε τη</w:t>
      </w:r>
      <w:r>
        <w:rPr>
          <w:rFonts w:eastAsia="Times New Roman" w:cs="Times New Roman"/>
          <w:szCs w:val="24"/>
        </w:rPr>
        <w:t xml:space="preserve">ν αυτοκριτική μας. Νοικοκυρέψαμε το ΠΑΣΟΚ, μειώσαμε κατά 95% τις δαπάνες μας και σήμερα καλύπτουμε τα έξοδα </w:t>
      </w:r>
      <w:r>
        <w:rPr>
          <w:rFonts w:eastAsia="Times New Roman" w:cs="Times New Roman"/>
          <w:szCs w:val="24"/>
        </w:rPr>
        <w:lastRenderedPageBreak/>
        <w:t>της λειτουργίας</w:t>
      </w:r>
      <w:r>
        <w:rPr>
          <w:rFonts w:eastAsia="Times New Roman" w:cs="Times New Roman"/>
          <w:szCs w:val="24"/>
        </w:rPr>
        <w:t>,</w:t>
      </w:r>
      <w:r>
        <w:rPr>
          <w:rFonts w:eastAsia="Times New Roman" w:cs="Times New Roman"/>
          <w:szCs w:val="24"/>
        </w:rPr>
        <w:t xml:space="preserve"> κυρίως με το εναπομείναν ποσό της κρατικής χρηματοδότησης και τις εισφορές των Βουλευτών κατά 15%. Μπορεί ο ΣΥΡΙΖΑ να δώσει το παρά</w:t>
      </w:r>
      <w:r>
        <w:rPr>
          <w:rFonts w:eastAsia="Times New Roman" w:cs="Times New Roman"/>
          <w:szCs w:val="24"/>
        </w:rPr>
        <w:t>δειγμα ενός νοικοκυρεμένου κόμματος;</w:t>
      </w:r>
    </w:p>
    <w:p w14:paraId="6FD029B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Μας κατηγορείτε, κυρίες και κύριοι συνάδελφοι, γιατί δεν προβλέψαμε την αλλαγή των πολιτικών συσχετισμών και την αλλαγή των αντικειμενικών δεδομένων και έχουν γίνει τώρα τα δάνεια μη εξυπηρετούμενα. Εσείς, που κατρακυλά</w:t>
      </w:r>
      <w:r>
        <w:rPr>
          <w:rFonts w:eastAsia="Times New Roman" w:cs="Times New Roman"/>
          <w:szCs w:val="24"/>
        </w:rPr>
        <w:t>τε, προβλέπατε ποια θα είναι η εξέλιξη τα προηγούμενα χρόνια, που βάλατε εύκολα την υπογραφή σας σε αυτό το κείμενο και εσείς της Πλειοψηφίας και οι άλλοι που προέρχονται από τις τάξεις του γενιτσαρισμού και υπογράφουν κατά του άλλου τους εαυτού σε αυτήν τ</w:t>
      </w:r>
      <w:r>
        <w:rPr>
          <w:rFonts w:eastAsia="Times New Roman" w:cs="Times New Roman"/>
          <w:szCs w:val="24"/>
        </w:rPr>
        <w:t xml:space="preserve">ην πρόταση; Και δεν μιλάω τώρα για τους ακροδεξιούς συνεταίρους </w:t>
      </w:r>
      <w:r>
        <w:rPr>
          <w:rFonts w:eastAsia="Times New Roman" w:cs="Times New Roman"/>
          <w:szCs w:val="24"/>
        </w:rPr>
        <w:t>σας,</w:t>
      </w:r>
      <w:r>
        <w:rPr>
          <w:rFonts w:eastAsia="Times New Roman" w:cs="Times New Roman"/>
          <w:szCs w:val="24"/>
        </w:rPr>
        <w:t xml:space="preserve"> γιατί αυτοί, τούτη την περίοδο, πρέπει να κοιτάξουν τις απολογίες του κ. Καμμένου για τις δραστηριότητες της οικογένειάς του στους οικονομικούς παραδείσους. </w:t>
      </w:r>
    </w:p>
    <w:p w14:paraId="6FD029B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Ακούστε, κυρίες και κύριοι συ</w:t>
      </w:r>
      <w:r>
        <w:rPr>
          <w:rFonts w:eastAsia="Times New Roman" w:cs="Times New Roman"/>
          <w:szCs w:val="24"/>
        </w:rPr>
        <w:t xml:space="preserve">νάδελφοι, θα τελειώσω με τούτο: Αυτός ο φαύλος κύκλος των εξεταστικών, που ξεκίνησε το 1989, οδηγεί κάθε φορά το πολιτικό σύστημα προς τα κάτω. Οι μόνες εξεταστικές που </w:t>
      </w:r>
      <w:r>
        <w:rPr>
          <w:rFonts w:eastAsia="Times New Roman" w:cs="Times New Roman"/>
          <w:szCs w:val="24"/>
        </w:rPr>
        <w:lastRenderedPageBreak/>
        <w:t xml:space="preserve">πήγαν κατηγορούμενοι στη </w:t>
      </w:r>
      <w:r>
        <w:rPr>
          <w:rFonts w:eastAsia="Times New Roman" w:cs="Times New Roman"/>
          <w:szCs w:val="24"/>
        </w:rPr>
        <w:t xml:space="preserve">δικαιοσύνη </w:t>
      </w:r>
      <w:r>
        <w:rPr>
          <w:rFonts w:eastAsia="Times New Roman" w:cs="Times New Roman"/>
          <w:szCs w:val="24"/>
        </w:rPr>
        <w:t>ήταν αυτές που κάναμε εμείς το 2010 για το Βατοπέδι</w:t>
      </w:r>
      <w:r>
        <w:rPr>
          <w:rFonts w:eastAsia="Times New Roman" w:cs="Times New Roman"/>
          <w:szCs w:val="24"/>
        </w:rPr>
        <w:t xml:space="preserve"> και τον Τσοχατζόπουλο. </w:t>
      </w:r>
    </w:p>
    <w:p w14:paraId="6FD029B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Εάν θέλ</w:t>
      </w:r>
      <w:r>
        <w:rPr>
          <w:rFonts w:eastAsia="Times New Roman" w:cs="Times New Roman"/>
          <w:szCs w:val="24"/>
        </w:rPr>
        <w:t>α</w:t>
      </w:r>
      <w:r>
        <w:rPr>
          <w:rFonts w:eastAsia="Times New Roman" w:cs="Times New Roman"/>
          <w:szCs w:val="24"/>
        </w:rPr>
        <w:t>τε να αντιμετωπίσουμε τα ζητήματα των παθογενειών του πολιτικού συστήματος, για τα οποία και εσείς έχετε ευθύνη</w:t>
      </w:r>
      <w:r>
        <w:rPr>
          <w:rFonts w:eastAsia="Times New Roman" w:cs="Times New Roman"/>
          <w:szCs w:val="24"/>
        </w:rPr>
        <w:t>,</w:t>
      </w:r>
      <w:r>
        <w:rPr>
          <w:rFonts w:eastAsia="Times New Roman" w:cs="Times New Roman"/>
          <w:szCs w:val="24"/>
        </w:rPr>
        <w:t xml:space="preserve"> γιατί έχετε συμβάλει με την ψευδολογία σας, έπρεπε να έχετε μία άλλη πολιτική πρόταση μεγάλων θεσμικών αλλαγών</w:t>
      </w:r>
      <w:r>
        <w:rPr>
          <w:rFonts w:eastAsia="Times New Roman" w:cs="Times New Roman"/>
          <w:szCs w:val="24"/>
        </w:rPr>
        <w:t>,</w:t>
      </w:r>
      <w:r>
        <w:rPr>
          <w:rFonts w:eastAsia="Times New Roman" w:cs="Times New Roman"/>
          <w:szCs w:val="24"/>
        </w:rPr>
        <w:t xml:space="preserve"> που χρειάζεται η χώρα.</w:t>
      </w:r>
    </w:p>
    <w:p w14:paraId="6FD029C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που δεν βγάλατε συμπεράσματα εσείς της Πλειοψηφίας. Ούτε η Νέα Δημοκρατία έχει βγάλει συμπεράσματα. Γιατί μας φέρνει εδώ </w:t>
      </w:r>
      <w:r>
        <w:rPr>
          <w:rFonts w:eastAsia="Times New Roman" w:cs="Times New Roman"/>
          <w:szCs w:val="24"/>
        </w:rPr>
        <w:t>πρόταση για</w:t>
      </w:r>
      <w:r>
        <w:rPr>
          <w:rFonts w:eastAsia="Times New Roman" w:cs="Times New Roman"/>
          <w:szCs w:val="24"/>
        </w:rPr>
        <w:t xml:space="preserve"> μια εξεταστική επιτροπή, σωστά αναδεικνύει το ζήτημα του τρίτου μνημονίου και τ</w:t>
      </w:r>
      <w:r>
        <w:rPr>
          <w:rFonts w:eastAsia="Times New Roman" w:cs="Times New Roman"/>
          <w:szCs w:val="24"/>
        </w:rPr>
        <w:t>ου ξεπουλήματος των τραπεζών, αλλά αρνείται και αυτή, όπως και εσείς, να συμβάλει στη μία και μοναδική εξεταστική που έχει προτείνει η Δημοκρατική Συμπαράταξη</w:t>
      </w:r>
      <w:r>
        <w:rPr>
          <w:rFonts w:eastAsia="Times New Roman" w:cs="Times New Roman"/>
          <w:szCs w:val="24"/>
        </w:rPr>
        <w:t xml:space="preserve"> ΠΑΣΟΚ-ΔΗΜΑΡ</w:t>
      </w:r>
      <w:r>
        <w:rPr>
          <w:rFonts w:eastAsia="Times New Roman" w:cs="Times New Roman"/>
          <w:szCs w:val="24"/>
        </w:rPr>
        <w:t>, από τον Δεκέμβρη μήνα, η οποία λέει «έρευνα για όλους και για όλα» -για να φανεί η μ</w:t>
      </w:r>
      <w:r>
        <w:rPr>
          <w:rFonts w:eastAsia="Times New Roman" w:cs="Times New Roman"/>
          <w:szCs w:val="24"/>
        </w:rPr>
        <w:t xml:space="preserve">οναδική </w:t>
      </w:r>
      <w:r>
        <w:rPr>
          <w:rFonts w:eastAsia="Times New Roman" w:cs="Times New Roman"/>
          <w:szCs w:val="24"/>
        </w:rPr>
        <w:lastRenderedPageBreak/>
        <w:t xml:space="preserve">αλήθεια- «από το 2000 και μετά» με νούμερα, με αριθμούς, με εμπειρογνώμονες, για να κλείσει αυτή η </w:t>
      </w:r>
      <w:r>
        <w:rPr>
          <w:rFonts w:eastAsia="Times New Roman" w:cs="Times New Roman"/>
          <w:szCs w:val="24"/>
        </w:rPr>
        <w:t>παλιά</w:t>
      </w:r>
      <w:r>
        <w:rPr>
          <w:rFonts w:eastAsia="Times New Roman" w:cs="Times New Roman"/>
          <w:szCs w:val="24"/>
        </w:rPr>
        <w:t xml:space="preserve"> σελίδα της </w:t>
      </w:r>
      <w:r>
        <w:rPr>
          <w:rFonts w:eastAsia="Times New Roman" w:cs="Times New Roman"/>
          <w:szCs w:val="24"/>
        </w:rPr>
        <w:t xml:space="preserve">ιστορίας </w:t>
      </w:r>
      <w:r>
        <w:rPr>
          <w:rFonts w:eastAsia="Times New Roman" w:cs="Times New Roman"/>
          <w:szCs w:val="24"/>
        </w:rPr>
        <w:t>μας και να πάμε σε μια νέα σελίδα, αυτήν που έχει ανάγκη ο τόπος.</w:t>
      </w:r>
    </w:p>
    <w:p w14:paraId="6FD029C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αυτήν την πολιτική πρόταση κάνουμε. Είναι μια τολμηρή πρόταση, αφορά και τις δικές μας ευθύνες και σας καλούμε να την συνυπογράψετε, εάν θέλετε να πάει μπροστά ο τόπος. Αλλιώς</w:t>
      </w:r>
      <w:r>
        <w:rPr>
          <w:rFonts w:eastAsia="Times New Roman" w:cs="Times New Roman"/>
          <w:szCs w:val="24"/>
        </w:rPr>
        <w:t>,</w:t>
      </w:r>
      <w:r>
        <w:rPr>
          <w:rFonts w:eastAsia="Times New Roman" w:cs="Times New Roman"/>
          <w:szCs w:val="24"/>
        </w:rPr>
        <w:t xml:space="preserve"> τα υπόλοιπα είναι παιχνίδια εξουσίας, εκ του πονηρού, ύστερες σκέψεις, και σε </w:t>
      </w:r>
      <w:r>
        <w:rPr>
          <w:rFonts w:eastAsia="Times New Roman" w:cs="Times New Roman"/>
          <w:szCs w:val="24"/>
        </w:rPr>
        <w:t>αυτό το παιχνίδι εμείς ούτε θα συμμετέχουμε ούτε άλλοθι θα σας δώσουμε, γιατί θέλουμε μια άλλου τύπου προοδευτική διακυβέρνηση, ένα άλλο σχέδιο για τη χώρα, με μεταρρυθμίσεις και αλλαγές. Αυτήν τη μάχη δίνει η Κεντροαριστερά στη χώρα μας.</w:t>
      </w:r>
    </w:p>
    <w:p w14:paraId="6FD029C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κυρίες</w:t>
      </w:r>
      <w:r>
        <w:rPr>
          <w:rFonts w:eastAsia="Times New Roman" w:cs="Times New Roman"/>
          <w:szCs w:val="24"/>
        </w:rPr>
        <w:t xml:space="preserve"> και κύριοι συνάδελφοι.</w:t>
      </w:r>
    </w:p>
    <w:p w14:paraId="6FD029C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(Χειροκροτήματα απ’ την πτέρυγα της Δημοκρατικής Συμπαράταξης ΠΑΣΟΚ-ΔΗΜΑΡ)</w:t>
      </w:r>
    </w:p>
    <w:p w14:paraId="6FD029C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Κάνω πάλι έκκληση για τήρηση του χρόνου. Διότι διαφορετικά</w:t>
      </w:r>
      <w:r>
        <w:rPr>
          <w:rFonts w:eastAsia="Times New Roman" w:cs="Times New Roman"/>
          <w:szCs w:val="24"/>
        </w:rPr>
        <w:t>,</w:t>
      </w:r>
      <w:r>
        <w:rPr>
          <w:rFonts w:eastAsia="Times New Roman" w:cs="Times New Roman"/>
          <w:szCs w:val="24"/>
        </w:rPr>
        <w:t xml:space="preserve"> δεν θα φτάσουμε στην ώρα που επιθυμείτε όλοι και θα έ</w:t>
      </w:r>
      <w:r>
        <w:rPr>
          <w:rFonts w:eastAsia="Times New Roman" w:cs="Times New Roman"/>
          <w:szCs w:val="24"/>
        </w:rPr>
        <w:t>χετε μετά άγχος.</w:t>
      </w:r>
    </w:p>
    <w:p w14:paraId="6FD029C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Καραθανασόπουλος από την Κοινοβουλευτική Ομάδα του </w:t>
      </w:r>
      <w:r>
        <w:rPr>
          <w:rFonts w:eastAsia="Times New Roman" w:cs="Times New Roman"/>
          <w:szCs w:val="24"/>
        </w:rPr>
        <w:t>Κομμουνιστικού Κόμματος Ελλάδας</w:t>
      </w:r>
      <w:r>
        <w:rPr>
          <w:rFonts w:eastAsia="Times New Roman" w:cs="Times New Roman"/>
          <w:szCs w:val="24"/>
        </w:rPr>
        <w:t>.</w:t>
      </w:r>
    </w:p>
    <w:p w14:paraId="6FD029C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6FD029C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 μια ακόμα φορά</w:t>
      </w:r>
      <w:r>
        <w:rPr>
          <w:rFonts w:eastAsia="Times New Roman" w:cs="Times New Roman"/>
          <w:szCs w:val="24"/>
        </w:rPr>
        <w:t>,</w:t>
      </w:r>
      <w:r>
        <w:rPr>
          <w:rFonts w:eastAsia="Times New Roman" w:cs="Times New Roman"/>
          <w:szCs w:val="24"/>
        </w:rPr>
        <w:t xml:space="preserve"> ερχόμαστε να συζητήσουμε πρόταση κομμάτων για τη συγκρότηση </w:t>
      </w:r>
      <w:r>
        <w:rPr>
          <w:rFonts w:eastAsia="Times New Roman" w:cs="Times New Roman"/>
          <w:szCs w:val="24"/>
        </w:rPr>
        <w:t>εξε</w:t>
      </w:r>
      <w:r>
        <w:rPr>
          <w:rFonts w:eastAsia="Times New Roman" w:cs="Times New Roman"/>
          <w:szCs w:val="24"/>
        </w:rPr>
        <w:t>ταστικής επιτροπής</w:t>
      </w:r>
      <w:r>
        <w:rPr>
          <w:rFonts w:eastAsia="Times New Roman" w:cs="Times New Roman"/>
          <w:szCs w:val="24"/>
        </w:rPr>
        <w:t>. Όμως, και στη συγκεκριμένη περίπτωση</w:t>
      </w:r>
      <w:r>
        <w:rPr>
          <w:rFonts w:eastAsia="Times New Roman" w:cs="Times New Roman"/>
          <w:szCs w:val="24"/>
        </w:rPr>
        <w:t>,</w:t>
      </w:r>
      <w:r>
        <w:rPr>
          <w:rFonts w:eastAsia="Times New Roman" w:cs="Times New Roman"/>
          <w:szCs w:val="24"/>
        </w:rPr>
        <w:t xml:space="preserve"> δεν υπάρχει καμμία απολύτως πρωτοτυπία, γιατί η συγκεκριμένη πρόταση έρχεται σε μια περίοδο που εντείνονται οι διεργασίες, οι διαπραγματεύσεις μέσα από διάφορα πισωγυρίσματα και μπρος-πίσω, για το κ</w:t>
      </w:r>
      <w:r>
        <w:rPr>
          <w:rFonts w:eastAsia="Times New Roman" w:cs="Times New Roman"/>
          <w:szCs w:val="24"/>
        </w:rPr>
        <w:t>λείσιμο της πρώτης αξιολόγησης του τρίτου μνημονίου.</w:t>
      </w:r>
    </w:p>
    <w:p w14:paraId="6FD029C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Πρόκειται για μια αξιολόγηση και συμφωνία</w:t>
      </w:r>
      <w:r>
        <w:rPr>
          <w:rFonts w:eastAsia="Times New Roman" w:cs="Times New Roman"/>
          <w:szCs w:val="24"/>
        </w:rPr>
        <w:t>,</w:t>
      </w:r>
      <w:r>
        <w:rPr>
          <w:rFonts w:eastAsia="Times New Roman" w:cs="Times New Roman"/>
          <w:szCs w:val="24"/>
        </w:rPr>
        <w:t xml:space="preserve"> η οποία θα σηματοδοτήσει όχι την ανακούφιση των λαϊκών στρωμάτων, αλλά αντίθετα την κλιμάκωση της αντιλαϊκής επίθεσης, με σκοπό την περαιτέρω προώθηση </w:t>
      </w:r>
      <w:r>
        <w:rPr>
          <w:rFonts w:eastAsia="Times New Roman" w:cs="Times New Roman"/>
          <w:szCs w:val="24"/>
        </w:rPr>
        <w:lastRenderedPageBreak/>
        <w:t>της δημοσ</w:t>
      </w:r>
      <w:r>
        <w:rPr>
          <w:rFonts w:eastAsia="Times New Roman" w:cs="Times New Roman"/>
          <w:szCs w:val="24"/>
        </w:rPr>
        <w:t xml:space="preserve">ιονομικής προσαρμογής αλλά, πάνω και πρώτα απ’ όλα, τη θωράκιση της ανταγωνιστικότητας και της κερδοφορίας των μονοπωλιακών ομίλων. </w:t>
      </w:r>
    </w:p>
    <w:p w14:paraId="6FD029C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Τα μέτρα είναι γνωστά: Νέα φοροεπιδρομή για τα λαϊκά εισοδήματα, κατεδάφιση του κοινωνικού χαρακτήρα της δημόσιας ασφάλισης</w:t>
      </w:r>
      <w:r>
        <w:rPr>
          <w:rFonts w:eastAsia="Times New Roman" w:cs="Times New Roman"/>
          <w:szCs w:val="24"/>
        </w:rPr>
        <w:t xml:space="preserve">, διαχείριση των κόκκινων δανείων στα διάφορα </w:t>
      </w:r>
      <w:r>
        <w:rPr>
          <w:rFonts w:eastAsia="Times New Roman" w:cs="Times New Roman"/>
          <w:szCs w:val="24"/>
          <w:lang w:val="en-US"/>
        </w:rPr>
        <w:t>funds</w:t>
      </w:r>
      <w:r>
        <w:rPr>
          <w:rFonts w:eastAsia="Times New Roman" w:cs="Times New Roman"/>
          <w:szCs w:val="24"/>
        </w:rPr>
        <w:t>, ούτως ώστε να ανοίξει ο δρόμος για τους πλειστηριασμούς, ακόμη και πρώτης κατοικίας, στα πλαίσια της εξυγίανσης του χρηματοπιστωτικού συστήματος, επιτάχυνση της διαδικασίας των ιδιωτικοποιήσεων και της ε</w:t>
      </w:r>
      <w:r>
        <w:rPr>
          <w:rFonts w:eastAsia="Times New Roman" w:cs="Times New Roman"/>
          <w:szCs w:val="24"/>
        </w:rPr>
        <w:t>κχώρησης της δημόσιας περιουσίας, αλλά και ταυτόχρονα</w:t>
      </w:r>
      <w:r>
        <w:rPr>
          <w:rFonts w:eastAsia="Times New Roman" w:cs="Times New Roman"/>
          <w:szCs w:val="24"/>
        </w:rPr>
        <w:t>,</w:t>
      </w:r>
      <w:r>
        <w:rPr>
          <w:rFonts w:eastAsia="Times New Roman" w:cs="Times New Roman"/>
          <w:szCs w:val="24"/>
        </w:rPr>
        <w:t xml:space="preserve"> νέα κίνητρα στο μεγάλο κεφάλαιο</w:t>
      </w:r>
      <w:r>
        <w:rPr>
          <w:rFonts w:eastAsia="Times New Roman" w:cs="Times New Roman"/>
          <w:szCs w:val="24"/>
        </w:rPr>
        <w:t>,</w:t>
      </w:r>
      <w:r>
        <w:rPr>
          <w:rFonts w:eastAsia="Times New Roman" w:cs="Times New Roman"/>
          <w:szCs w:val="24"/>
        </w:rPr>
        <w:t xml:space="preserve"> μέσα από τον νέο αναπτυξιακό νόμο, αλλά και ξεμπλοκάρισμα των νέων χρηματοδοτικών πακέτων προς τους κεφαλαιοκράτες μέσα από το ΕΣΠΑ ή το πρόγραμμα Γιουνκέρ. </w:t>
      </w:r>
    </w:p>
    <w:p w14:paraId="6FD029C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Καλό θα ήτ</w:t>
      </w:r>
      <w:r>
        <w:rPr>
          <w:rFonts w:eastAsia="Times New Roman" w:cs="Times New Roman"/>
          <w:szCs w:val="24"/>
        </w:rPr>
        <w:t xml:space="preserve">αν εδώ να θυμηθούμε την εμπειρία -η οποία είναι πλούσια- των προηγούμενων </w:t>
      </w:r>
      <w:r>
        <w:rPr>
          <w:rFonts w:eastAsia="Times New Roman" w:cs="Times New Roman"/>
          <w:szCs w:val="24"/>
        </w:rPr>
        <w:t>εξεταστικών</w:t>
      </w:r>
      <w:r>
        <w:rPr>
          <w:rFonts w:eastAsia="Times New Roman" w:cs="Times New Roman"/>
          <w:szCs w:val="24"/>
        </w:rPr>
        <w:t>. Κατ’ αρχάς, τόσο οι προηγούμενες κυβερνήσεις της Νέας Δημοκρατίας και του ΠΑΣΟΚ</w:t>
      </w:r>
      <w:r>
        <w:rPr>
          <w:rFonts w:eastAsia="Times New Roman" w:cs="Times New Roman"/>
          <w:szCs w:val="24"/>
        </w:rPr>
        <w:t>,</w:t>
      </w:r>
      <w:r>
        <w:rPr>
          <w:rFonts w:eastAsia="Times New Roman" w:cs="Times New Roman"/>
          <w:szCs w:val="24"/>
        </w:rPr>
        <w:t xml:space="preserve"> όσο και η σημερινή </w:t>
      </w:r>
      <w:r>
        <w:rPr>
          <w:rFonts w:eastAsia="Times New Roman" w:cs="Times New Roman"/>
          <w:szCs w:val="24"/>
        </w:rPr>
        <w:lastRenderedPageBreak/>
        <w:t xml:space="preserve">Κυβέρνηση ΣΥΡΙΖΑ-ΑΝΕΛ -και θα θυμίσω ότι είναι η δεύτερη φορά, γιατί </w:t>
      </w:r>
      <w:r>
        <w:rPr>
          <w:rFonts w:eastAsia="Times New Roman" w:cs="Times New Roman"/>
          <w:szCs w:val="24"/>
        </w:rPr>
        <w:t xml:space="preserve">είχε φέρει πρόταση, τη στιγμή που διαπραγματευόταν με την τρόικα, για τη συγκρότηση </w:t>
      </w:r>
      <w:r>
        <w:rPr>
          <w:rFonts w:eastAsia="Times New Roman" w:cs="Times New Roman"/>
          <w:szCs w:val="24"/>
        </w:rPr>
        <w:t xml:space="preserve">εξεταστικής </w:t>
      </w:r>
      <w:r>
        <w:rPr>
          <w:rFonts w:eastAsia="Times New Roman" w:cs="Times New Roman"/>
          <w:szCs w:val="24"/>
        </w:rPr>
        <w:t>για τα μνημόνια, το πρώτο και το δεύτερο, που αυτή έμεινε στα αζήτητα, διέκοψε τις λειτουργίες της- όταν πιέζονται και κυρίως τις παραμονές</w:t>
      </w:r>
      <w:r>
        <w:rPr>
          <w:rFonts w:eastAsia="Times New Roman" w:cs="Times New Roman"/>
          <w:szCs w:val="24"/>
        </w:rPr>
        <w:t>,</w:t>
      </w:r>
      <w:r>
        <w:rPr>
          <w:rFonts w:eastAsia="Times New Roman" w:cs="Times New Roman"/>
          <w:szCs w:val="24"/>
        </w:rPr>
        <w:t xml:space="preserve"> που πρόκειται να επ</w:t>
      </w:r>
      <w:r>
        <w:rPr>
          <w:rFonts w:eastAsia="Times New Roman" w:cs="Times New Roman"/>
          <w:szCs w:val="24"/>
        </w:rPr>
        <w:t xml:space="preserve">ιβάλουν σκληρά αντιλαϊκά μέτρα, επιχειρούν να πετάξουν τη μπάλα στην εξέδρα, να αλλάξουν την ημερήσια διάταξη των πολιτικών εξελίξεων, να αποπροσανατολίσουν τον λαό, διαμορφώνοντας ένα έδαφος, για να κλιμακωθεί μια άσφαιρη αντιπαράθεση ανάμεσα στα κόμματα </w:t>
      </w:r>
      <w:r>
        <w:rPr>
          <w:rFonts w:eastAsia="Times New Roman" w:cs="Times New Roman"/>
          <w:szCs w:val="24"/>
        </w:rPr>
        <w:t xml:space="preserve">της Κυβέρνησης και της Αντιπολίτευσης για ζητήματα που αφορούν υπαρκτά σκάνδαλα, για ζητήματα διαφθοράς, φέρνοντας προτάσεις </w:t>
      </w:r>
      <w:r>
        <w:rPr>
          <w:rFonts w:eastAsia="Times New Roman" w:cs="Times New Roman"/>
          <w:szCs w:val="24"/>
        </w:rPr>
        <w:t>εξεταστικών επιτροπών</w:t>
      </w:r>
      <w:r>
        <w:rPr>
          <w:rFonts w:eastAsia="Times New Roman" w:cs="Times New Roman"/>
          <w:szCs w:val="24"/>
        </w:rPr>
        <w:t xml:space="preserve">. </w:t>
      </w:r>
    </w:p>
    <w:p w14:paraId="6FD029C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Όμως, και τι άλλο δείχνει η εμπειρία από τις τόσες </w:t>
      </w:r>
      <w:r>
        <w:rPr>
          <w:rFonts w:eastAsia="Times New Roman" w:cs="Times New Roman"/>
          <w:szCs w:val="24"/>
        </w:rPr>
        <w:t>εξεταστικές επιτροπές,</w:t>
      </w:r>
      <w:r>
        <w:rPr>
          <w:rFonts w:eastAsia="Times New Roman" w:cs="Times New Roman"/>
          <w:szCs w:val="24"/>
        </w:rPr>
        <w:t xml:space="preserve"> που έχουν συγκροτηθεί τις τελευτα</w:t>
      </w:r>
      <w:r>
        <w:rPr>
          <w:rFonts w:eastAsia="Times New Roman" w:cs="Times New Roman"/>
          <w:szCs w:val="24"/>
        </w:rPr>
        <w:t xml:space="preserve">ίες δεκαετίες; Αυτή η εμπειρία δείχνει ότι όλες αυτές οι </w:t>
      </w:r>
      <w:r>
        <w:rPr>
          <w:rFonts w:eastAsia="Times New Roman" w:cs="Times New Roman"/>
          <w:szCs w:val="24"/>
        </w:rPr>
        <w:t xml:space="preserve">εξεταστικές επιτροπές </w:t>
      </w:r>
      <w:r>
        <w:rPr>
          <w:rFonts w:eastAsia="Times New Roman" w:cs="Times New Roman"/>
          <w:szCs w:val="24"/>
        </w:rPr>
        <w:t xml:space="preserve">δεν είναι τίποτα άλλο παρά </w:t>
      </w:r>
      <w:r>
        <w:rPr>
          <w:rFonts w:eastAsia="Times New Roman" w:cs="Times New Roman"/>
          <w:szCs w:val="24"/>
        </w:rPr>
        <w:t>«</w:t>
      </w:r>
      <w:r>
        <w:rPr>
          <w:rFonts w:eastAsia="Times New Roman" w:cs="Times New Roman"/>
          <w:szCs w:val="24"/>
        </w:rPr>
        <w:t>άνθρακας ο θησαυρός</w:t>
      </w:r>
      <w:r>
        <w:rPr>
          <w:rFonts w:eastAsia="Times New Roman" w:cs="Times New Roman"/>
          <w:szCs w:val="24"/>
        </w:rPr>
        <w:t>»</w:t>
      </w:r>
      <w:r>
        <w:rPr>
          <w:rFonts w:eastAsia="Times New Roman" w:cs="Times New Roman"/>
          <w:szCs w:val="24"/>
        </w:rPr>
        <w:t xml:space="preserve">. Ποτέ δεν έλαμψε η αλήθεια, ποτέ δεν έγινε αυτό που ήταν η αγαπημένη σας </w:t>
      </w:r>
      <w:r>
        <w:rPr>
          <w:rFonts w:eastAsia="Times New Roman" w:cs="Times New Roman"/>
          <w:szCs w:val="24"/>
        </w:rPr>
        <w:lastRenderedPageBreak/>
        <w:t>έκφραση, «να φτάσει το μαχαίρι στο κόκκαλο», αλλά αντίθ</w:t>
      </w:r>
      <w:r>
        <w:rPr>
          <w:rFonts w:eastAsia="Times New Roman" w:cs="Times New Roman"/>
          <w:szCs w:val="24"/>
        </w:rPr>
        <w:t>ετα η σήψη, η διαφθορά και η διαπλοκή παραμένουν, δεν αντιμετωπίστηκαν. Βεβαίως, εμείς λέμε ότι δεν μπορεί να αντιμετωπιστεί, γιατί ακριβώς είναι σύμφυτη με την ίδια τη σαπίλα του καπιταλιστικού συστήματος, η οποία θα γιγαντώνετα</w:t>
      </w:r>
      <w:r>
        <w:rPr>
          <w:rFonts w:eastAsia="Times New Roman" w:cs="Times New Roman"/>
          <w:szCs w:val="24"/>
        </w:rPr>
        <w:t>,</w:t>
      </w:r>
      <w:r>
        <w:rPr>
          <w:rFonts w:eastAsia="Times New Roman" w:cs="Times New Roman"/>
          <w:szCs w:val="24"/>
        </w:rPr>
        <w:t>ι όσο αυτό το σύστημα έχει</w:t>
      </w:r>
      <w:r>
        <w:rPr>
          <w:rFonts w:eastAsia="Times New Roman" w:cs="Times New Roman"/>
          <w:szCs w:val="24"/>
        </w:rPr>
        <w:t xml:space="preserve"> ξεπεράσει πλέον τα ιστορικά του όρια. </w:t>
      </w:r>
    </w:p>
    <w:p w14:paraId="6FD029C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Σήμερα, τι επιδιώκει η Κυβέρνηση μέσα από τη συγκρότηση της </w:t>
      </w:r>
      <w:r>
        <w:rPr>
          <w:rFonts w:eastAsia="Times New Roman" w:cs="Times New Roman"/>
          <w:szCs w:val="24"/>
        </w:rPr>
        <w:t>εξεταστικής επιτροπής</w:t>
      </w:r>
      <w:r>
        <w:rPr>
          <w:rFonts w:eastAsia="Times New Roman" w:cs="Times New Roman"/>
          <w:szCs w:val="24"/>
        </w:rPr>
        <w:t>; Επιδιώκει ακριβώς να συσκοτίσει τον χαρακτήρα της συζήτησης που έχει με τους εταίρους της, με το κουαρτέτο, να τραβήξει την προσοχή του λαού από τα πολύ σκληρά μέτρα που διαπραγματεύεται και σκέφτεται να υλοποιήσει στα πλαίσια της εφαρμογής του τρίτου μν</w:t>
      </w:r>
      <w:r>
        <w:rPr>
          <w:rFonts w:eastAsia="Times New Roman" w:cs="Times New Roman"/>
          <w:szCs w:val="24"/>
        </w:rPr>
        <w:t xml:space="preserve">ημονίου. </w:t>
      </w:r>
    </w:p>
    <w:p w14:paraId="6FD029C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Αντί, λοιπόν, να γίνεται συζήτηση για τα συγκεκριμένα ζητήματα, επιχειρεί να αλλάξει τα θέματα της συζήτησης. Όμως, και εδώ πίσω από την ουσία</w:t>
      </w:r>
      <w:r>
        <w:rPr>
          <w:rFonts w:eastAsia="Times New Roman" w:cs="Times New Roman"/>
          <w:szCs w:val="24"/>
        </w:rPr>
        <w:t>,</w:t>
      </w:r>
      <w:r>
        <w:rPr>
          <w:rFonts w:eastAsia="Times New Roman" w:cs="Times New Roman"/>
          <w:szCs w:val="24"/>
        </w:rPr>
        <w:t xml:space="preserve"> θέλει ακριβώς να μην αναδειχθεί η ίδια η ουσία, ότι είναι ακριβώς η πολιτική των κομμάτων που διαχειρίζονται το καπιταλιστικό σύστημα και τα συμφέροντα της </w:t>
      </w:r>
      <w:r>
        <w:rPr>
          <w:rFonts w:eastAsia="Times New Roman" w:cs="Times New Roman"/>
          <w:szCs w:val="24"/>
        </w:rPr>
        <w:lastRenderedPageBreak/>
        <w:t>αστικής τάξης</w:t>
      </w:r>
      <w:r>
        <w:rPr>
          <w:rFonts w:eastAsia="Times New Roman" w:cs="Times New Roman"/>
          <w:szCs w:val="24"/>
        </w:rPr>
        <w:t>,</w:t>
      </w:r>
      <w:r>
        <w:rPr>
          <w:rFonts w:eastAsia="Times New Roman" w:cs="Times New Roman"/>
          <w:szCs w:val="24"/>
        </w:rPr>
        <w:t xml:space="preserve"> που διαμορφώνουν σχέσεις διαπλοκής και διασύνδεσης με τους μονοπωλιακούς ομίλους και</w:t>
      </w:r>
      <w:r>
        <w:rPr>
          <w:rFonts w:eastAsia="Times New Roman" w:cs="Times New Roman"/>
          <w:szCs w:val="24"/>
        </w:rPr>
        <w:t xml:space="preserve"> το μεγάλο κεφάλαιο. </w:t>
      </w:r>
    </w:p>
    <w:p w14:paraId="6FD029C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Επιχειρεί να συσκοτίσει το γεγονός ότι καθημερινά, διαχρονικά παραβιάζεται κάθε έννοια αντικειμενικής ενημέρωσης από τα μέσα μαζικής ενημέρωσης </w:t>
      </w:r>
      <w:r>
        <w:rPr>
          <w:rFonts w:eastAsia="Times New Roman" w:cs="Times New Roman"/>
          <w:szCs w:val="24"/>
        </w:rPr>
        <w:t>–</w:t>
      </w:r>
      <w:r>
        <w:rPr>
          <w:rFonts w:eastAsia="Times New Roman" w:cs="Times New Roman"/>
          <w:szCs w:val="24"/>
        </w:rPr>
        <w:t>ιδιωτικά</w:t>
      </w:r>
      <w:r>
        <w:rPr>
          <w:rFonts w:eastAsia="Times New Roman" w:cs="Times New Roman"/>
          <w:szCs w:val="24"/>
        </w:rPr>
        <w:t>,</w:t>
      </w:r>
      <w:r>
        <w:rPr>
          <w:rFonts w:eastAsia="Times New Roman" w:cs="Times New Roman"/>
          <w:szCs w:val="24"/>
        </w:rPr>
        <w:t xml:space="preserve"> αλλά και κρατικά- γιατί ακριβώς εξυπηρετούν τα συμφέροντα του κεφαλαίου, αναπαρ</w:t>
      </w:r>
      <w:r>
        <w:rPr>
          <w:rFonts w:eastAsia="Times New Roman" w:cs="Times New Roman"/>
          <w:szCs w:val="24"/>
        </w:rPr>
        <w:t>άγουν αυτά τα συμφέροντα και τόσο τα κρατικά μέσα μαζικής ενημέρωσης</w:t>
      </w:r>
      <w:r>
        <w:rPr>
          <w:rFonts w:eastAsia="Times New Roman" w:cs="Times New Roman"/>
          <w:szCs w:val="24"/>
        </w:rPr>
        <w:t>,</w:t>
      </w:r>
      <w:r>
        <w:rPr>
          <w:rFonts w:eastAsia="Times New Roman" w:cs="Times New Roman"/>
          <w:szCs w:val="24"/>
        </w:rPr>
        <w:t xml:space="preserve"> όσο και τα ιδιωτικά συκοφαντούν συστηματικά οποιαδήποτε λογική διευκολύνει τη ριζοσπαστικοποίηση ευρύτερων λαϊκών δυνάμενων.</w:t>
      </w:r>
    </w:p>
    <w:p w14:paraId="6FD029C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Ταυτόχρονα, όμως, επιχειρεί να συσκοτίσει και τον ρόλο των τρ</w:t>
      </w:r>
      <w:r>
        <w:rPr>
          <w:rFonts w:eastAsia="Times New Roman" w:cs="Times New Roman"/>
          <w:szCs w:val="24"/>
        </w:rPr>
        <w:t xml:space="preserve">απεζών. Πρόκειται για τράπεζες οι οποίες στηρίχθηκαν και ενισχύθηκαν με πακτωλό δισεκατομμυρίων, που φορτώθηκε στις πλάτες του ελληνικού λαού, και θα τις πληρώσει μέσα από τη φορολογία, για να μπορέσει να υπάρξει η ανασυγκρότηση των τραπεζών. </w:t>
      </w:r>
    </w:p>
    <w:p w14:paraId="6FD029D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Και ταυτόχρο</w:t>
      </w:r>
      <w:r>
        <w:rPr>
          <w:rFonts w:eastAsia="Times New Roman" w:cs="Times New Roman"/>
          <w:szCs w:val="24"/>
        </w:rPr>
        <w:t>να, να συσκοτίσει το σύνολο των κόκκινων δανείων, τα οποία το Διεθνές Νομισματικό Ταμείο πρόσφατα τα υπολόγισε στα 100 δισεκατομμύρια. Με διάφορες μετρήσεις-αναλύσεις που υπάρχουν, απ’ αυτά τα 60 δισεκατομμύρια είναι κόκκινα επιχειρηματικά δάνεια, τα 12 δι</w:t>
      </w:r>
      <w:r>
        <w:rPr>
          <w:rFonts w:eastAsia="Times New Roman" w:cs="Times New Roman"/>
          <w:szCs w:val="24"/>
        </w:rPr>
        <w:t xml:space="preserve">σεκατομμύρια τα οφείλουν οκτακόσιοι πολύ μεγάλοι μονοπωλιακοί όμιλοι και τα υπόλοιπα 30, άλλες έξι χιλιάδες μεγάλες επιχειρήσεις. Δηλαδή, 40 δισεκατομμύρια οφείλονται από μεγάλους επιχειρηματικούς ομίλους. Και είναι κόκκινα δάνεια αυτά. </w:t>
      </w:r>
    </w:p>
    <w:p w14:paraId="6FD029D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Αλήθεια, γιατί δεν</w:t>
      </w:r>
      <w:r>
        <w:rPr>
          <w:rFonts w:eastAsia="Times New Roman" w:cs="Times New Roman"/>
          <w:szCs w:val="24"/>
        </w:rPr>
        <w:t xml:space="preserve"> εξετάζουμε και αυτά τα 40 δισεκατομμύρια, τα οποία δόθηκαν σε αυτούς τους πολύ μεγάλους μονοπωλιακούς ομίλους, αν τηρήθηκε η νομιμότητα και αν τηρήθηκαν και οι τραπεζικές διαδικασίες για την παραχώρηση των συγκεκριμένων δανείων και απλώς και μόνο στο όνομ</w:t>
      </w:r>
      <w:r>
        <w:rPr>
          <w:rFonts w:eastAsia="Times New Roman" w:cs="Times New Roman"/>
          <w:szCs w:val="24"/>
        </w:rPr>
        <w:t>α των εντυπώσεων περιορίζουμε το ζήτημα της εξέτασης στη χρηματοδότηση των κομμάτων και στη χρηματοδότηση των μέσων μαζικής ενημέρωσης;</w:t>
      </w:r>
    </w:p>
    <w:p w14:paraId="6FD029D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Επίσης, εδώ πρέπει να σημειωθεί ότι</w:t>
      </w:r>
      <w:r>
        <w:rPr>
          <w:rFonts w:eastAsia="Times New Roman" w:cs="Times New Roman"/>
          <w:szCs w:val="24"/>
        </w:rPr>
        <w:t>,</w:t>
      </w:r>
      <w:r>
        <w:rPr>
          <w:rFonts w:eastAsia="Times New Roman" w:cs="Times New Roman"/>
          <w:szCs w:val="24"/>
        </w:rPr>
        <w:t xml:space="preserve"> μέσα από αυτήν την πρόταση και στην αιτιολογική έκθεση την οποία καταθέτει η Κυβέρν</w:t>
      </w:r>
      <w:r>
        <w:rPr>
          <w:rFonts w:eastAsia="Times New Roman" w:cs="Times New Roman"/>
          <w:szCs w:val="24"/>
        </w:rPr>
        <w:t>ηση, προσπαθεί να αντιστρέψει την ίδια την πραγματικότητα. Κοιτάξτε για την επίθεση –την κλιμάκωση της επίθεσης- που έχει δεχθεί τα τελευταία χρόνια</w:t>
      </w:r>
      <w:r>
        <w:rPr>
          <w:rFonts w:eastAsia="Times New Roman" w:cs="Times New Roman"/>
          <w:szCs w:val="24"/>
        </w:rPr>
        <w:t>,</w:t>
      </w:r>
      <w:r>
        <w:rPr>
          <w:rFonts w:eastAsia="Times New Roman" w:cs="Times New Roman"/>
          <w:szCs w:val="24"/>
        </w:rPr>
        <w:t xml:space="preserve"> αλλά και το προηγούμενο χρονικό διάστημα, πριν από τα μνημόνια, η εργατική τάξη και ο ελληνικός λαός, δεν </w:t>
      </w:r>
      <w:r>
        <w:rPr>
          <w:rFonts w:eastAsia="Times New Roman" w:cs="Times New Roman"/>
          <w:szCs w:val="24"/>
        </w:rPr>
        <w:t>φταίει το καπιταλιστικό σύστημα, δεν φταίει η καπιταλιστική κρίση. Φταίει η μη ορθή λειτουργία του χρηματοπιστωτικού συστήματος και οι σχέσεις διαπλοκής</w:t>
      </w:r>
      <w:r>
        <w:rPr>
          <w:rFonts w:eastAsia="Times New Roman" w:cs="Times New Roman"/>
          <w:szCs w:val="24"/>
        </w:rPr>
        <w:t>,</w:t>
      </w:r>
      <w:r>
        <w:rPr>
          <w:rFonts w:eastAsia="Times New Roman" w:cs="Times New Roman"/>
          <w:szCs w:val="24"/>
        </w:rPr>
        <w:t xml:space="preserve"> τις οποίες είχε με τα κόμματα της αστικής τάξης που διαχειρίστηκαν το σύστημα για λογαριασμό της αστικ</w:t>
      </w:r>
      <w:r>
        <w:rPr>
          <w:rFonts w:eastAsia="Times New Roman" w:cs="Times New Roman"/>
          <w:szCs w:val="24"/>
        </w:rPr>
        <w:t>ής τάξης, τη Νέα Δημοκρατία και το ΠΑΣΟΚ. Φταίνε οι σχέσεις</w:t>
      </w:r>
      <w:r>
        <w:rPr>
          <w:rFonts w:eastAsia="Times New Roman" w:cs="Times New Roman"/>
          <w:szCs w:val="24"/>
        </w:rPr>
        <w:t>,</w:t>
      </w:r>
      <w:r>
        <w:rPr>
          <w:rFonts w:eastAsia="Times New Roman" w:cs="Times New Roman"/>
          <w:szCs w:val="24"/>
        </w:rPr>
        <w:t xml:space="preserve"> τις οποίες έχει το χρηματοπιστωτικό σύστημα με τα μέσα μαζικής ενημέρωσης. Αυτά, δηλαδή, πληρώνει ο ελληνικός λαός. </w:t>
      </w:r>
    </w:p>
    <w:p w14:paraId="6FD029D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Ενώ, αντίθετα, η πραγματικότητα είναι τελείως διαφορετική. Ο ελληνικός λαός δέ</w:t>
      </w:r>
      <w:r>
        <w:rPr>
          <w:rFonts w:eastAsia="Times New Roman" w:cs="Times New Roman"/>
          <w:szCs w:val="24"/>
        </w:rPr>
        <w:t xml:space="preserve">χεται μία σφοδρότατη ολομέτωπη επίθεση στο σύνολο των εργασιακών, ασφαλιστικών και κοινωνικών του δικαιωμάτων όλα αυτά τα χρόνια, στο όνομα της θωράκισης του καπιταλιστικού συστήματος, για να μπορέσει πολύ πιο γρήγορα </w:t>
      </w:r>
      <w:r>
        <w:rPr>
          <w:rFonts w:eastAsia="Times New Roman" w:cs="Times New Roman"/>
          <w:szCs w:val="24"/>
        </w:rPr>
        <w:lastRenderedPageBreak/>
        <w:t xml:space="preserve">να αντεπεξέλθει </w:t>
      </w:r>
      <w:r>
        <w:rPr>
          <w:rFonts w:eastAsia="Times New Roman" w:cs="Times New Roman"/>
          <w:szCs w:val="24"/>
        </w:rPr>
        <w:t>σ</w:t>
      </w:r>
      <w:r>
        <w:rPr>
          <w:rFonts w:eastAsia="Times New Roman" w:cs="Times New Roman"/>
          <w:szCs w:val="24"/>
        </w:rPr>
        <w:t>την καπιταλιστική κρί</w:t>
      </w:r>
      <w:r>
        <w:rPr>
          <w:rFonts w:eastAsia="Times New Roman" w:cs="Times New Roman"/>
          <w:szCs w:val="24"/>
        </w:rPr>
        <w:t>ση και, ταυτόχρονα, να θωρακιστεί η ανταγωνιστικότητα και η κερδοφορία των μονοπωλιακών ομίλων, που σημαίνει πρακτικά ότι οι θυσίες που κάνει σήμερα ο ελληνικός λαός και η εργατική τάξη δεν έχουν ημερομηνία λήξης, γιατί ακριβώς το κυνήγι της ανταγωνιστικότ</w:t>
      </w:r>
      <w:r>
        <w:rPr>
          <w:rFonts w:eastAsia="Times New Roman" w:cs="Times New Roman"/>
          <w:szCs w:val="24"/>
        </w:rPr>
        <w:t>ητας και της κερδοφορίας δεν έχει ημερομηνία λήξης για το καπιταλιστικό σύστημα και τους μονοπωλιακούς ομίλους.</w:t>
      </w:r>
    </w:p>
    <w:p w14:paraId="6FD029D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 αυτήν την άποψη, εμείς, ως ΚΚΕ, παρ</w:t>
      </w:r>
      <w:r>
        <w:rPr>
          <w:rFonts w:eastAsia="Times New Roman" w:cs="Times New Roman"/>
          <w:szCs w:val="24"/>
        </w:rPr>
        <w:t>’</w:t>
      </w:r>
      <w:r>
        <w:rPr>
          <w:rFonts w:eastAsia="Times New Roman" w:cs="Times New Roman"/>
          <w:szCs w:val="24"/>
        </w:rPr>
        <w:t>ότι γνωρίζουμε την πορεία εξέλιξης των πραγμάτων, παρ</w:t>
      </w:r>
      <w:r>
        <w:rPr>
          <w:rFonts w:eastAsia="Times New Roman" w:cs="Times New Roman"/>
          <w:szCs w:val="24"/>
        </w:rPr>
        <w:t>’</w:t>
      </w:r>
      <w:r>
        <w:rPr>
          <w:rFonts w:eastAsia="Times New Roman" w:cs="Times New Roman"/>
          <w:szCs w:val="24"/>
        </w:rPr>
        <w:t>ότι δεν έχουμε αυταπάτες για τα αποτελέσματα που θ</w:t>
      </w:r>
      <w:r>
        <w:rPr>
          <w:rFonts w:eastAsia="Times New Roman" w:cs="Times New Roman"/>
          <w:szCs w:val="24"/>
        </w:rPr>
        <w:t xml:space="preserve">α έχει η συγκεκριμένη </w:t>
      </w:r>
      <w:r>
        <w:rPr>
          <w:rFonts w:eastAsia="Times New Roman" w:cs="Times New Roman"/>
          <w:szCs w:val="24"/>
        </w:rPr>
        <w:t>εξεταστική επιτροπή</w:t>
      </w:r>
      <w:r>
        <w:rPr>
          <w:rFonts w:eastAsia="Times New Roman" w:cs="Times New Roman"/>
          <w:szCs w:val="24"/>
        </w:rPr>
        <w:t>, λέμε πολύ καθαρά</w:t>
      </w:r>
      <w:r>
        <w:rPr>
          <w:rFonts w:eastAsia="Times New Roman" w:cs="Times New Roman"/>
          <w:szCs w:val="24"/>
        </w:rPr>
        <w:t>: Π</w:t>
      </w:r>
      <w:r>
        <w:rPr>
          <w:rFonts w:eastAsia="Times New Roman" w:cs="Times New Roman"/>
          <w:szCs w:val="24"/>
        </w:rPr>
        <w:t xml:space="preserve">ρώτον, ότι δεν έχουμε κανένα απολύτως πρόβλημα να γίνει ο έλεγχος αυτός ο οποίος προτείνεται στην </w:t>
      </w:r>
      <w:r>
        <w:rPr>
          <w:rFonts w:eastAsia="Times New Roman" w:cs="Times New Roman"/>
          <w:szCs w:val="24"/>
        </w:rPr>
        <w:t>εξεταστική επιτροπή</w:t>
      </w:r>
      <w:r>
        <w:rPr>
          <w:rFonts w:eastAsia="Times New Roman" w:cs="Times New Roman"/>
          <w:szCs w:val="24"/>
        </w:rPr>
        <w:t>. Μάλιστα, εμείς θα λέγαμε και να γενικευτεί ο έλεγχος αυτός, όπως είπαμε πρι</w:t>
      </w:r>
      <w:r>
        <w:rPr>
          <w:rFonts w:eastAsia="Times New Roman" w:cs="Times New Roman"/>
          <w:szCs w:val="24"/>
        </w:rPr>
        <w:t>ν, στα θαλασσοδάνεια τα οποία έχουν δοθεί στους μεγάλους επιχειρηματικούς ομίλους αλλά και στις σκανδαλώδεις χρηματοδοτήσεις που έχουν δοθεί τις τελευταίες δεκαετίες, τις κρατικές και ευρωπαϊκές χρηματοδοτήσεις στους μονοπωλιακούς ομίλους. Πού πήγαν αυτά τ</w:t>
      </w:r>
      <w:r>
        <w:rPr>
          <w:rFonts w:eastAsia="Times New Roman" w:cs="Times New Roman"/>
          <w:szCs w:val="24"/>
        </w:rPr>
        <w:t>α λεφτά; Τι έγιναν αυτά τα λεφτά;</w:t>
      </w:r>
    </w:p>
    <w:p w14:paraId="6FD029D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Εμείς το λέμε καθαρά ότι, ως ΚΚΕ, δεν έχουμε να κρύψουμε τίποτα, δεν έχουμε να φοβηθούμε τίποτα απ’ αυτή τη συζήτηση. Άλλωστε, το Κομμουνιστικό Κόμμα Ελλάδας είναι το μοναδικό κόμμα που την όποια μικρή δανειοδότηση αναγκάσ</w:t>
      </w:r>
      <w:r>
        <w:rPr>
          <w:rFonts w:eastAsia="Times New Roman" w:cs="Times New Roman"/>
          <w:szCs w:val="24"/>
        </w:rPr>
        <w:t>τηκε να πάρει από τις τράπεζες, για να καλύψει τις λειτουργικές του ανάγκες, την έχει καλύψει στο πολλαπλάσιο της αξίας της, από εμπράγματες προσημειώσεις πρώτου βαθμού. Κανένα άλλο κόμμα δεν το έχει κάνει αυτό και γι’ αυτόν ακριβώς τον λόγο δεν έχουμε απο</w:t>
      </w:r>
      <w:r>
        <w:rPr>
          <w:rFonts w:eastAsia="Times New Roman" w:cs="Times New Roman"/>
          <w:szCs w:val="24"/>
        </w:rPr>
        <w:t>λύτως τίποτα.</w:t>
      </w:r>
    </w:p>
    <w:p w14:paraId="6FD029D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 αυτό, παρ</w:t>
      </w:r>
      <w:r>
        <w:rPr>
          <w:rFonts w:eastAsia="Times New Roman" w:cs="Times New Roman"/>
          <w:szCs w:val="24"/>
        </w:rPr>
        <w:t>’</w:t>
      </w:r>
      <w:r>
        <w:rPr>
          <w:rFonts w:eastAsia="Times New Roman" w:cs="Times New Roman"/>
          <w:szCs w:val="24"/>
        </w:rPr>
        <w:t xml:space="preserve">ότι εμείς δεν έχουμε αυταπάτες για το πού θα πάνε τα πράγματα, θα ψηφίσουμε υπέρ της συγκρότησης </w:t>
      </w:r>
      <w:r>
        <w:rPr>
          <w:rFonts w:eastAsia="Times New Roman" w:cs="Times New Roman"/>
          <w:szCs w:val="24"/>
        </w:rPr>
        <w:t>εξεταστικής επιτροπής</w:t>
      </w:r>
      <w:r>
        <w:rPr>
          <w:rFonts w:eastAsia="Times New Roman" w:cs="Times New Roman"/>
          <w:szCs w:val="24"/>
        </w:rPr>
        <w:t xml:space="preserve">, αν και θεωρούμε ότι ο έλεγχος θα μπορούσε να γίνει και χωρίς να συγκροτηθεί </w:t>
      </w:r>
      <w:r>
        <w:rPr>
          <w:rFonts w:eastAsia="Times New Roman" w:cs="Times New Roman"/>
          <w:szCs w:val="24"/>
        </w:rPr>
        <w:t>εξεταστική επιτροπή</w:t>
      </w:r>
      <w:r>
        <w:rPr>
          <w:rFonts w:eastAsia="Times New Roman" w:cs="Times New Roman"/>
          <w:szCs w:val="24"/>
        </w:rPr>
        <w:t xml:space="preserve">. </w:t>
      </w:r>
    </w:p>
    <w:p w14:paraId="6FD029D7"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Μέσα από α</w:t>
      </w:r>
      <w:r>
        <w:rPr>
          <w:rFonts w:eastAsia="Times New Roman" w:cs="Times New Roman"/>
          <w:szCs w:val="24"/>
        </w:rPr>
        <w:t>υτήν τη διαδικασία</w:t>
      </w:r>
      <w:r>
        <w:rPr>
          <w:rFonts w:eastAsia="Times New Roman" w:cs="Times New Roman"/>
          <w:szCs w:val="24"/>
        </w:rPr>
        <w:t>,</w:t>
      </w:r>
      <w:r>
        <w:rPr>
          <w:rFonts w:eastAsia="Times New Roman" w:cs="Times New Roman"/>
          <w:szCs w:val="24"/>
        </w:rPr>
        <w:t xml:space="preserve"> το ΚΚΕ θα προσπαθήσει να αναδείξει όσο περισσότερο γίνεται τις θέσεις του Κόμματος και κύρια να αναδείξει τις σχέσεις των κομμάτων</w:t>
      </w:r>
      <w:r>
        <w:rPr>
          <w:rFonts w:eastAsia="Times New Roman" w:cs="Times New Roman"/>
          <w:szCs w:val="24"/>
        </w:rPr>
        <w:t>,</w:t>
      </w:r>
      <w:r>
        <w:rPr>
          <w:rFonts w:eastAsia="Times New Roman" w:cs="Times New Roman"/>
          <w:szCs w:val="24"/>
        </w:rPr>
        <w:t xml:space="preserve"> που διαχειρίζονται το σύστημα με </w:t>
      </w:r>
      <w:r>
        <w:rPr>
          <w:rFonts w:eastAsia="Times New Roman" w:cs="Times New Roman"/>
          <w:szCs w:val="24"/>
        </w:rPr>
        <w:lastRenderedPageBreak/>
        <w:t>το κεφάλαιο, που αποτελούν την πηγή και την πεμπτουσία της διαπλοκής κα</w:t>
      </w:r>
      <w:r>
        <w:rPr>
          <w:rFonts w:eastAsia="Times New Roman" w:cs="Times New Roman"/>
          <w:szCs w:val="24"/>
        </w:rPr>
        <w:t>ι της διαφθοράς και, ταυτόχρονα, τον ίδιο τον παρασιτικό, εκμεταλλευτικό χαρακτήρα του καπιταλιστικού συστήματος.</w:t>
      </w:r>
    </w:p>
    <w:p w14:paraId="6FD029D8"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FD029D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Καραθανασόπουλε.</w:t>
      </w:r>
    </w:p>
    <w:p w14:paraId="6FD029D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w:t>
      </w:r>
      <w:r>
        <w:rPr>
          <w:rFonts w:eastAsia="Times New Roman" w:cs="Times New Roman"/>
          <w:szCs w:val="24"/>
        </w:rPr>
        <w:t xml:space="preserve">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προηγουμένως συμμετείχαν στο εκπαιδευτικό πρόγραμμα «Εργαστήρι Δημοκρατίας» που οργανώνει το Ίδρυμα της Βουλής, είκοσι έξι μαθητές και μαθήτριες και δύο εκπ</w:t>
      </w:r>
      <w:r>
        <w:rPr>
          <w:rFonts w:eastAsia="Times New Roman" w:cs="Times New Roman"/>
          <w:szCs w:val="24"/>
        </w:rPr>
        <w:t>αιδευτικοί συνοδοί από το 1ο Δημοτικό Σχολείο Νέου Ψυχικού.</w:t>
      </w:r>
    </w:p>
    <w:p w14:paraId="6FD029D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FD029D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FD029D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Επίσης, κυρίες και κύριοι συνάδελφοι, έχω την τιμή να ανακοινώσω στο Σώμα ότι τη συνεδρίασή μας παρακολουθούν από τα άνω</w:t>
      </w:r>
      <w:r>
        <w:rPr>
          <w:rFonts w:eastAsia="Times New Roman" w:cs="Times New Roman"/>
          <w:szCs w:val="24"/>
        </w:rPr>
        <w:t xml:space="preserve"> δυτικά θεωρεία</w:t>
      </w:r>
      <w:r>
        <w:rPr>
          <w:rFonts w:eastAsia="Times New Roman" w:cs="Times New Roman"/>
          <w:szCs w:val="24"/>
        </w:rPr>
        <w:t xml:space="preserve"> της Βουλής</w:t>
      </w:r>
      <w:r>
        <w:rPr>
          <w:rFonts w:eastAsia="Times New Roman" w:cs="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τέσσερις συνοδ</w:t>
      </w:r>
      <w:r>
        <w:rPr>
          <w:rFonts w:eastAsia="Times New Roman" w:cs="Times New Roman"/>
          <w:szCs w:val="24"/>
        </w:rPr>
        <w:t xml:space="preserve">οί εκπαιδευτικοί τους από το Ιεροσπουδαστήριο Εχίνου Ξάνθης. </w:t>
      </w:r>
    </w:p>
    <w:p w14:paraId="6FD029DE" w14:textId="77777777" w:rsidR="00BA6D65" w:rsidRDefault="00336324">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FD029DF"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FD029E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ον λόγο τώρα έχει ο κ. Κωνσταντίνος Μπαργιώτας από την Κοινοβουλευτική Ομάδα του Ποταμιού. </w:t>
      </w:r>
    </w:p>
    <w:p w14:paraId="6FD029E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Σας υπενθυμίζω, κύριε </w:t>
      </w:r>
      <w:r>
        <w:rPr>
          <w:rFonts w:eastAsia="Times New Roman" w:cs="Times New Roman"/>
          <w:szCs w:val="24"/>
        </w:rPr>
        <w:t>Μπαργιώτα, ότι έχετε τον λόγο για δέκα λεπτά.</w:t>
      </w:r>
    </w:p>
    <w:p w14:paraId="6FD029E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πολύ, κυρία Πρόεδρε.</w:t>
      </w:r>
    </w:p>
    <w:p w14:paraId="6FD029E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φαίνεται ότι ο Απρίλης, γι’ αυτήν την Κυβέρνηση, είναι μήνας των εξεταστικών. Τέτοιες μέρες πέρυσι συζητούσαμε ξανά για την περίφημη </w:t>
      </w:r>
      <w:r>
        <w:rPr>
          <w:rFonts w:eastAsia="Times New Roman" w:cs="Times New Roman"/>
          <w:szCs w:val="24"/>
        </w:rPr>
        <w:t xml:space="preserve">εξεταστική επιτροπή </w:t>
      </w:r>
      <w:r>
        <w:rPr>
          <w:rFonts w:eastAsia="Times New Roman" w:cs="Times New Roman"/>
          <w:szCs w:val="24"/>
        </w:rPr>
        <w:t>για το μνημόνιο. Και αυτή δεν είναι η μόνη αναλογία του φετινού Απρίλη με</w:t>
      </w:r>
      <w:r>
        <w:rPr>
          <w:rFonts w:eastAsia="Times New Roman" w:cs="Times New Roman"/>
          <w:szCs w:val="24"/>
        </w:rPr>
        <w:t xml:space="preserve"> τον περσινό, μια και δεν έχει σχέση τόσο με την άνοιξη και τα σκιρτήματά </w:t>
      </w:r>
      <w:r>
        <w:rPr>
          <w:rFonts w:eastAsia="Times New Roman" w:cs="Times New Roman"/>
          <w:szCs w:val="24"/>
        </w:rPr>
        <w:t>της,</w:t>
      </w:r>
      <w:r>
        <w:rPr>
          <w:rFonts w:eastAsia="Times New Roman" w:cs="Times New Roman"/>
          <w:szCs w:val="24"/>
        </w:rPr>
        <w:t xml:space="preserve"> όσο με τις επικοινωνιακές ανάγκες της Κυβέρνησης αυτή η διαδικασία ή καλύτερα θα έλεγα με τα επικοινωνιακά ζόρια της Κυβέρνησης.</w:t>
      </w:r>
    </w:p>
    <w:p w14:paraId="6FD029E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Βλέπετε, η χώρα ζει ξανά το ίδιο εαρινό άγχος με</w:t>
      </w:r>
      <w:r>
        <w:rPr>
          <w:rFonts w:eastAsia="Times New Roman" w:cs="Times New Roman"/>
          <w:szCs w:val="24"/>
        </w:rPr>
        <w:t xml:space="preserve"> πέρυσι. Η διαπραγμάτευση φαίνεται να βουλιάζει και να πηγαίνει κατά διαόλου. Ο Πρωθυπουργός αναζητεί ξανά πολιτική λύση –διάβαζε «σωτηρία»- από τον από μηχανής </w:t>
      </w:r>
      <w:r>
        <w:rPr>
          <w:rFonts w:eastAsia="Times New Roman" w:cs="Times New Roman"/>
          <w:szCs w:val="24"/>
        </w:rPr>
        <w:t>Θεό</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τρέχοντας στις αυλές του Ολάντ, του Σουλτς και του Γιουνκέρ. Οι ψίθυροι για το </w:t>
      </w:r>
      <w:r>
        <w:rPr>
          <w:rFonts w:eastAsia="Times New Roman" w:cs="Times New Roman"/>
          <w:szCs w:val="24"/>
          <w:lang w:val="en-US"/>
        </w:rPr>
        <w:t>Grexit</w:t>
      </w:r>
      <w:r>
        <w:rPr>
          <w:rFonts w:eastAsia="Times New Roman" w:cs="Times New Roman"/>
          <w:szCs w:val="24"/>
        </w:rPr>
        <w:t xml:space="preserve"> αρχί</w:t>
      </w:r>
      <w:r>
        <w:rPr>
          <w:rFonts w:eastAsia="Times New Roman" w:cs="Times New Roman"/>
          <w:szCs w:val="24"/>
        </w:rPr>
        <w:t xml:space="preserve">ζουν ξαφνικά να δυναμώνουν και η αίσθηση αυτή του </w:t>
      </w:r>
      <w:r>
        <w:rPr>
          <w:rFonts w:eastAsia="Times New Roman" w:cs="Times New Roman"/>
          <w:szCs w:val="24"/>
          <w:lang w:val="en-US"/>
        </w:rPr>
        <w:t>d</w:t>
      </w:r>
      <w:r>
        <w:rPr>
          <w:rFonts w:eastAsia="Times New Roman"/>
          <w:szCs w:val="24"/>
        </w:rPr>
        <w:t>é</w:t>
      </w:r>
      <w:r>
        <w:rPr>
          <w:rFonts w:eastAsia="Times New Roman" w:cs="Times New Roman"/>
          <w:szCs w:val="24"/>
          <w:lang w:val="en-US"/>
        </w:rPr>
        <w:t>j</w:t>
      </w:r>
      <w:r>
        <w:rPr>
          <w:rFonts w:eastAsia="Times New Roman"/>
          <w:szCs w:val="24"/>
        </w:rPr>
        <w:t>à</w:t>
      </w:r>
      <w:r>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του έργου που έχουμε ξαναδεί, γίνεται εφιαλτική, καθώς η περσινή εμπειρία λέει ότι σε αντίθεση με τα Θεία Πάθη -μέρες που είναι, πλησιάζοντας το Πάσχα- όπου τη σταύρωση την ακολουθεί απαρεγκλίτως η</w:t>
      </w:r>
      <w:r>
        <w:rPr>
          <w:rFonts w:eastAsia="Times New Roman" w:cs="Times New Roman"/>
          <w:szCs w:val="24"/>
        </w:rPr>
        <w:t xml:space="preserve"> Ανάσταση, με αυτήν την Κυβέρνηση τα εθνικά πάθη δεν έχουν ανάσταση. Πηγαίνουμε από τον Άννα στον Καϊάφα, από τον Σταυρό έναν κύκλο και πίσω </w:t>
      </w:r>
      <w:r>
        <w:rPr>
          <w:rFonts w:eastAsia="Times New Roman" w:cs="Times New Roman"/>
          <w:szCs w:val="24"/>
        </w:rPr>
        <w:lastRenderedPageBreak/>
        <w:t>στον Σταυρό. Φαίνεται ότι τα πολιτικά αδιέξοδα της Κυβέρνησης ανακυκλώνονται σε έναν ετήσιο κύκλο, φτάνοντας ξανά σ</w:t>
      </w:r>
      <w:r>
        <w:rPr>
          <w:rFonts w:eastAsia="Times New Roman" w:cs="Times New Roman"/>
          <w:szCs w:val="24"/>
        </w:rPr>
        <w:t>τα ίδια αδιέξοδα</w:t>
      </w:r>
      <w:r>
        <w:rPr>
          <w:rFonts w:eastAsia="Times New Roman" w:cs="Times New Roman"/>
          <w:szCs w:val="24"/>
        </w:rPr>
        <w:t>,</w:t>
      </w:r>
      <w:r>
        <w:rPr>
          <w:rFonts w:eastAsia="Times New Roman" w:cs="Times New Roman"/>
          <w:szCs w:val="24"/>
        </w:rPr>
        <w:t xml:space="preserve"> που είχαμε αντιμετωπίσει μπροστά. Κανείς δεν φαίνεται, δυστυχώς, να μαθαίνει τίποτα από τα λάθη του σε αυτήν την Κυβέρνηση.</w:t>
      </w:r>
    </w:p>
    <w:p w14:paraId="6FD029E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ουσιώδης διαφορά της συγκυρίας, βέβαια, είναι η Αξιωματική Αντιπολίτευση, η οποία επέλεξε ως στρατηγική της τη λ</w:t>
      </w:r>
      <w:r>
        <w:rPr>
          <w:rFonts w:eastAsia="Times New Roman" w:cs="Times New Roman"/>
          <w:szCs w:val="24"/>
        </w:rPr>
        <w:t xml:space="preserve">εγόμενη «εκλογική γυμναστική», η οποία γραμμώνει και συσφίγγει τους κομματικούς στρατούς, καταστέλλει τον διάλογο και εντός και πέριξ των κομμάτων και σκοτώνει τις μεταρρυθμιστικές ανησυχίες, όταν είναι μικρές, πριν προλάβουν να ενηλικιωθούν. </w:t>
      </w:r>
    </w:p>
    <w:p w14:paraId="6FD029E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Έτσι, σήμερα</w:t>
      </w:r>
      <w:r>
        <w:rPr>
          <w:rFonts w:eastAsia="Times New Roman" w:cs="Times New Roman"/>
          <w:szCs w:val="24"/>
        </w:rPr>
        <w:t xml:space="preserve"> η Νέα Δημοκρατία προσφέρει τον παλιό κακό της εαυτό, τον εαυτό της του 2004, του 2007 και του 2012 ως πολύτιμο εταίρο σε ένα ταγκό, που απεγνωσμένα θέλει να χορέψει η Κυβέρνηση, το ταγκό της όξυνσης και του διπολισμού. Χρειάζονται δύο, δεν φτάνει ο ένας. </w:t>
      </w:r>
      <w:r>
        <w:rPr>
          <w:rFonts w:eastAsia="Times New Roman" w:cs="Times New Roman"/>
          <w:szCs w:val="24"/>
        </w:rPr>
        <w:t xml:space="preserve">Η Νέα Δημοκρατία φαίνεται ότι, δυστυχώς, είναι πρόθυμη γι’ αυτή τη διαδικασία της όξυνσης. </w:t>
      </w:r>
    </w:p>
    <w:p w14:paraId="6FD029E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Είμαστε, λοιπόν, πάλι εδώ. Η νομοθετική διαδικασία τις τελευταίες πέντε, έξι εβδομάδες</w:t>
      </w:r>
      <w:r>
        <w:rPr>
          <w:rFonts w:eastAsia="Times New Roman" w:cs="Times New Roman"/>
          <w:szCs w:val="24"/>
        </w:rPr>
        <w:t>,</w:t>
      </w:r>
      <w:r>
        <w:rPr>
          <w:rFonts w:eastAsia="Times New Roman" w:cs="Times New Roman"/>
          <w:szCs w:val="24"/>
        </w:rPr>
        <w:t xml:space="preserve"> πάπαλα, βρίσκεται σε παύση και παίζουμε ακριβώς τον ίδιο ρόλο που παίζαμε κα</w:t>
      </w:r>
      <w:r>
        <w:rPr>
          <w:rFonts w:eastAsia="Times New Roman" w:cs="Times New Roman"/>
          <w:szCs w:val="24"/>
        </w:rPr>
        <w:t xml:space="preserve">ι πέρυσι τέτοια εποχή, ως Βουλή. Παίζουμε τον ρόλο της επικοινωνιακής αρένας: </w:t>
      </w:r>
      <w:r>
        <w:rPr>
          <w:rFonts w:eastAsia="Times New Roman" w:cs="Times New Roman"/>
          <w:szCs w:val="24"/>
        </w:rPr>
        <w:t xml:space="preserve">Θέαμα </w:t>
      </w:r>
      <w:r>
        <w:rPr>
          <w:rFonts w:eastAsia="Times New Roman" w:cs="Times New Roman"/>
          <w:szCs w:val="24"/>
        </w:rPr>
        <w:t>αντί άρτου, παρελθόν αντί λύσεων για το μέλλον.</w:t>
      </w:r>
    </w:p>
    <w:p w14:paraId="6FD029E8" w14:textId="77777777" w:rsidR="00BA6D65" w:rsidRDefault="00336324">
      <w:pPr>
        <w:spacing w:line="600" w:lineRule="auto"/>
        <w:jc w:val="both"/>
        <w:rPr>
          <w:rFonts w:eastAsia="Times New Roman" w:cs="Times New Roman"/>
          <w:szCs w:val="24"/>
        </w:rPr>
      </w:pPr>
      <w:r>
        <w:rPr>
          <w:rFonts w:eastAsia="Times New Roman" w:cs="Times New Roman"/>
          <w:szCs w:val="24"/>
        </w:rPr>
        <w:t>Μετά, λοιπόν, από μια ανούσια κοκορομαχία Αρχηγών, που παρακολουθήσαμε πριν από δεκαπέντε ημέρες, με αφορμή τον κ. Παπαγγελό</w:t>
      </w:r>
      <w:r>
        <w:rPr>
          <w:rFonts w:eastAsia="Times New Roman" w:cs="Times New Roman"/>
          <w:szCs w:val="24"/>
        </w:rPr>
        <w:t xml:space="preserve">πουλο και τα κατορθώματα της κ. Θάνου και αντικείμενο της συζήτησης οτιδήποτε άλλο εκτός από τα βαθύτατα προβλήματα της </w:t>
      </w:r>
      <w:r>
        <w:rPr>
          <w:rFonts w:eastAsia="Times New Roman" w:cs="Times New Roman"/>
          <w:szCs w:val="24"/>
        </w:rPr>
        <w:t>δικαιοσύνης</w:t>
      </w:r>
      <w:r>
        <w:rPr>
          <w:rFonts w:eastAsia="Times New Roman" w:cs="Times New Roman"/>
          <w:szCs w:val="24"/>
        </w:rPr>
        <w:t xml:space="preserve"> –θυμίζω ότι εκτός από την ομιλία του Σταύρου Θεοδωράκη κανείς δεν μπήκε ούτε στα ρηχά του μεγαλύτερου ενδεχομένως προβλήματο</w:t>
      </w:r>
      <w:r>
        <w:rPr>
          <w:rFonts w:eastAsia="Times New Roman" w:cs="Times New Roman"/>
          <w:szCs w:val="24"/>
        </w:rPr>
        <w:t xml:space="preserve">ς της χώρας, που είναι η λειτουργία ή, αν προτιμάτε, η μη λειτουργία της </w:t>
      </w:r>
      <w:r>
        <w:rPr>
          <w:rFonts w:eastAsia="Times New Roman" w:cs="Times New Roman"/>
          <w:szCs w:val="24"/>
        </w:rPr>
        <w:t>δικαιοσύνης</w:t>
      </w:r>
      <w:r>
        <w:rPr>
          <w:rFonts w:eastAsia="Times New Roman" w:cs="Times New Roman"/>
          <w:szCs w:val="24"/>
        </w:rPr>
        <w:t>- είμαστε πάλι εδώ σε επικοινωνιακές ασκήσεις αντιπερισπασμού.</w:t>
      </w:r>
      <w:r>
        <w:rPr>
          <w:rFonts w:eastAsia="Times New Roman" w:cs="Times New Roman"/>
          <w:szCs w:val="24"/>
        </w:rPr>
        <w:t xml:space="preserve"> </w:t>
      </w:r>
      <w:r>
        <w:rPr>
          <w:rFonts w:eastAsia="Times New Roman" w:cs="Times New Roman"/>
          <w:szCs w:val="24"/>
        </w:rPr>
        <w:t>Γιατί να μιλάμε τώρα για αξιολογήσεις, για διαπραγματεύσεις και για προσφυγικό; Ο αυριανισμός είναι πιο εύκολ</w:t>
      </w:r>
      <w:r>
        <w:rPr>
          <w:rFonts w:eastAsia="Times New Roman" w:cs="Times New Roman"/>
          <w:szCs w:val="24"/>
        </w:rPr>
        <w:t xml:space="preserve">η λύση. </w:t>
      </w:r>
    </w:p>
    <w:p w14:paraId="6FD029E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τι θέλει να αποδείξει η Κυβέρνηση με τη σύσταση αυτής της </w:t>
      </w:r>
      <w:r>
        <w:rPr>
          <w:rFonts w:eastAsia="Times New Roman" w:cs="Times New Roman"/>
          <w:szCs w:val="24"/>
        </w:rPr>
        <w:t>εξεταστικής</w:t>
      </w:r>
      <w:r>
        <w:rPr>
          <w:rFonts w:eastAsia="Times New Roman" w:cs="Times New Roman"/>
          <w:szCs w:val="24"/>
        </w:rPr>
        <w:t>, η οποία είναι πολύ στενή και αφορά τα δάνεια των κομμάτων και των μέσων μαζικής ενημέρωσης και τίποτε άλλο. Θέλει να αποδείξει ότι τα κόμματα της Μεταπολίτευση</w:t>
      </w:r>
      <w:r>
        <w:rPr>
          <w:rFonts w:eastAsia="Times New Roman" w:cs="Times New Roman"/>
          <w:szCs w:val="24"/>
        </w:rPr>
        <w:t>ς, η Νέα Δημοκρατία και το ΠΑΣΟΚ, πήραν καταχρηστικά δάνεια από την Α</w:t>
      </w:r>
      <w:r>
        <w:rPr>
          <w:rFonts w:eastAsia="Times New Roman" w:cs="Times New Roman"/>
          <w:szCs w:val="24"/>
        </w:rPr>
        <w:t>γροτική</w:t>
      </w:r>
      <w:r>
        <w:rPr>
          <w:rFonts w:eastAsia="Times New Roman" w:cs="Times New Roman"/>
          <w:szCs w:val="24"/>
        </w:rPr>
        <w:t xml:space="preserve"> Τ</w:t>
      </w:r>
      <w:r>
        <w:rPr>
          <w:rFonts w:eastAsia="Times New Roman" w:cs="Times New Roman"/>
          <w:szCs w:val="24"/>
        </w:rPr>
        <w:t>ράπεζα</w:t>
      </w:r>
      <w:r>
        <w:rPr>
          <w:rFonts w:eastAsia="Times New Roman" w:cs="Times New Roman"/>
          <w:szCs w:val="24"/>
        </w:rPr>
        <w:t>, για παράδειγμα; Ο ίδιος ο κ. Παπαγγελόπουλος παραδέχθηκε σε αυτήν τη Σύνοδο της Βουλής ότι το θέμα μπήκε στο αρχείο</w:t>
      </w:r>
      <w:r>
        <w:rPr>
          <w:rFonts w:eastAsia="Times New Roman" w:cs="Times New Roman"/>
          <w:szCs w:val="24"/>
        </w:rPr>
        <w:t>,</w:t>
      </w:r>
      <w:r>
        <w:rPr>
          <w:rFonts w:eastAsia="Times New Roman" w:cs="Times New Roman"/>
          <w:szCs w:val="24"/>
        </w:rPr>
        <w:t xml:space="preserve"> με νόμο της Νέας Δημοκρατίας, υπό το αδιάφορο βλέμμα </w:t>
      </w:r>
      <w:r>
        <w:rPr>
          <w:rFonts w:eastAsia="Times New Roman" w:cs="Times New Roman"/>
          <w:szCs w:val="24"/>
        </w:rPr>
        <w:t xml:space="preserve">της παρούσας Κυβέρνησης. </w:t>
      </w:r>
    </w:p>
    <w:p w14:paraId="6FD029E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θέλετε να πείτε; Υπάρχει έστω κι ένας Έλληνας ή υπάρχει καφενείο στην επικράτεια όπου το ερώτημα «αν υπάρχει καταχρηστική χρήση χρημάτων από τα κόμματα» παίρνει άλλη απάντηση εκτός από ένα μεγαλεπήβολο «ναι»; Υπάρχει ερώτημα; Υ</w:t>
      </w:r>
      <w:r>
        <w:rPr>
          <w:rFonts w:eastAsia="Times New Roman" w:cs="Times New Roman"/>
          <w:szCs w:val="24"/>
        </w:rPr>
        <w:t xml:space="preserve">πάρχει ζήτημα; Οι ίδιοι οι σημερινοί Αρχηγοί και οι αγορητές των κομμάτων παραδέχθηκαν ότι υπήρχε πρόβλημα. Έκαναν την αυτοκριτική τους. Πρότειναν λύσεις. Δεν το αρνείται κανένας. </w:t>
      </w:r>
    </w:p>
    <w:p w14:paraId="6FD029E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Τι θέλουμε να κάνουμε, λοιπόν; Ποιος είναι ο στόχος; Να βρούμε τους τραπεζί</w:t>
      </w:r>
      <w:r>
        <w:rPr>
          <w:rFonts w:eastAsia="Times New Roman" w:cs="Times New Roman"/>
          <w:szCs w:val="24"/>
        </w:rPr>
        <w:t>τες</w:t>
      </w:r>
      <w:r>
        <w:rPr>
          <w:rFonts w:eastAsia="Times New Roman" w:cs="Times New Roman"/>
          <w:szCs w:val="24"/>
        </w:rPr>
        <w:t>,</w:t>
      </w:r>
      <w:r>
        <w:rPr>
          <w:rFonts w:eastAsia="Times New Roman" w:cs="Times New Roman"/>
          <w:szCs w:val="24"/>
        </w:rPr>
        <w:t xml:space="preserve"> που έδωσαν τα θαλασσοδάνεια και να τους τιμωρήσουμε; Εμείς λέμε «ναι», να τους βρούμε. Θα ψηφίσουμε και την </w:t>
      </w:r>
      <w:r>
        <w:rPr>
          <w:rFonts w:eastAsia="Times New Roman" w:cs="Times New Roman"/>
          <w:szCs w:val="24"/>
        </w:rPr>
        <w:t xml:space="preserve">επιτροπή </w:t>
      </w:r>
      <w:r>
        <w:rPr>
          <w:rFonts w:eastAsia="Times New Roman" w:cs="Times New Roman"/>
          <w:szCs w:val="24"/>
        </w:rPr>
        <w:t>γι’ αυτό τον λόγο. Η απόδοση δικαιοσύνης έχει την αξία της. Πολιτικά, όμως, ποιο είναι το πρόβλημα; Να τους βρούμε, λοιπόν, και για τα</w:t>
      </w:r>
      <w:r>
        <w:rPr>
          <w:rFonts w:eastAsia="Times New Roman" w:cs="Times New Roman"/>
          <w:szCs w:val="24"/>
        </w:rPr>
        <w:t xml:space="preserve"> κόμματα και για τους επιχειρηματίες των μέσων μαζικής ενημέρωσης και για τα θαλασσοδάνεια όλων των επιχειρήσεων, οι οποίες συναλλάσσονται με τον ευρύτερο δημόσιο τομέα. Εκτός κι αν είναι μόνο οι μεγαλοπρομηθευτές του δημοσίου, που έχουν μέσα μαζικής ενημέ</w:t>
      </w:r>
      <w:r>
        <w:rPr>
          <w:rFonts w:eastAsia="Times New Roman" w:cs="Times New Roman"/>
          <w:szCs w:val="24"/>
        </w:rPr>
        <w:t xml:space="preserve">ρωσης, οι οποίοι μας ενδιαφέρουν. Οι άλλοι πρέπει να μείνουν στο απυρόβλητο. </w:t>
      </w:r>
    </w:p>
    <w:p w14:paraId="6FD029E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γιατί μόνο τα δάνεια, κύριοι συνάδελφοι; Υπάρχει ή δεν υπάρχει πρόβλημα στη διαχείριση του χρήματος εντός και πέριξ των κομμάτων; Υπάρχει ή δεν υπάρχει μείζον πρόβλημα με τη </w:t>
      </w:r>
      <w:r>
        <w:rPr>
          <w:rFonts w:eastAsia="Times New Roman" w:cs="Times New Roman"/>
          <w:szCs w:val="24"/>
        </w:rPr>
        <w:t xml:space="preserve">διαφάνεια των κομματικών δαπανών; Γιατί πρέπει να μείνουμε μόνο στα δάνεια; Παρωνυχίδα είναι τα δάνεια. </w:t>
      </w:r>
    </w:p>
    <w:p w14:paraId="6FD029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Σύντροφοι της αριστεροδεξιάς διακυβέρνησης, αυτό που πρέπει να αποδείξετε από εδώ και πέρα δεν είναι ότι οι προηγούμενοι ήταν διεφθαρμένοι. Αυτό το πισ</w:t>
      </w:r>
      <w:r>
        <w:rPr>
          <w:rFonts w:eastAsia="Times New Roman" w:cs="Times New Roman"/>
          <w:szCs w:val="24"/>
        </w:rPr>
        <w:t>τεύει ο ελληνικός λαός</w:t>
      </w:r>
      <w:r>
        <w:rPr>
          <w:rFonts w:eastAsia="Times New Roman" w:cs="Times New Roman"/>
          <w:szCs w:val="24"/>
        </w:rPr>
        <w:t>,</w:t>
      </w:r>
      <w:r>
        <w:rPr>
          <w:rFonts w:eastAsia="Times New Roman" w:cs="Times New Roman"/>
          <w:szCs w:val="24"/>
        </w:rPr>
        <w:t xml:space="preserve"> καθ’ υπερβολήν, θα έλεγα. Είμαι σίγουρος. Είναι αποδεδειγμένο. Αυτό που θα πρέπει από εδώ και πέρα να προσπαθείτε κάθε μέρα να αποδείξετε είναι ότι δεν είστε ίδιοι με τους προηγούμενους, ότι δεν κάνετε ακριβώς αυτό που έκαναν και οι</w:t>
      </w:r>
      <w:r>
        <w:rPr>
          <w:rFonts w:eastAsia="Times New Roman" w:cs="Times New Roman"/>
          <w:szCs w:val="24"/>
        </w:rPr>
        <w:t xml:space="preserve"> προηγούμενοι με τον ίδιο τρόπο, ότι δεν είστε δηλαδή μία εκδοχή του παλιού κατεστημένου. </w:t>
      </w:r>
    </w:p>
    <w:p w14:paraId="6FD029E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βέβαια, φταίει το γεγονός ότι περάσατε</w:t>
      </w:r>
      <w:r>
        <w:rPr>
          <w:rFonts w:eastAsia="Times New Roman" w:cs="Times New Roman"/>
          <w:szCs w:val="24"/>
        </w:rPr>
        <w:t>,</w:t>
      </w:r>
      <w:r>
        <w:rPr>
          <w:rFonts w:eastAsia="Times New Roman" w:cs="Times New Roman"/>
          <w:szCs w:val="24"/>
        </w:rPr>
        <w:t xml:space="preserve"> από το αντιμνημόνιο και το πρόγραμμα της Θεσσαλονίκης</w:t>
      </w:r>
      <w:r>
        <w:rPr>
          <w:rFonts w:eastAsia="Times New Roman" w:cs="Times New Roman"/>
          <w:szCs w:val="24"/>
        </w:rPr>
        <w:t>,</w:t>
      </w:r>
      <w:r>
        <w:rPr>
          <w:rFonts w:eastAsia="Times New Roman" w:cs="Times New Roman"/>
          <w:szCs w:val="24"/>
        </w:rPr>
        <w:t xml:space="preserve"> απέναντι</w:t>
      </w:r>
      <w:r>
        <w:rPr>
          <w:rFonts w:eastAsia="Times New Roman" w:cs="Times New Roman"/>
          <w:szCs w:val="24"/>
        </w:rPr>
        <w:t>,</w:t>
      </w:r>
      <w:r>
        <w:rPr>
          <w:rFonts w:eastAsia="Times New Roman" w:cs="Times New Roman"/>
          <w:szCs w:val="24"/>
        </w:rPr>
        <w:t xml:space="preserve"> με πολύ χαρακτηριστική ευκολία, ανερυθρίαστα, δίνοντας το σήμα ότι είστε ίδιοι και χειρότεροι πολιτικάντηδες με τους προηγούμενους και το γεγονός ότι κάθε μέρα αποκαλύπτεται κάποια ματσαγκουνιά</w:t>
      </w:r>
      <w:r>
        <w:rPr>
          <w:rFonts w:eastAsia="Times New Roman" w:cs="Times New Roman"/>
          <w:szCs w:val="24"/>
        </w:rPr>
        <w:t>,</w:t>
      </w:r>
      <w:r>
        <w:rPr>
          <w:rFonts w:eastAsia="Times New Roman" w:cs="Times New Roman"/>
          <w:szCs w:val="24"/>
        </w:rPr>
        <w:t xml:space="preserve"> που έχει άρωμα από τα παλιά: Άλλος ιδρύει </w:t>
      </w:r>
      <w:r>
        <w:rPr>
          <w:rFonts w:eastAsia="Times New Roman" w:cs="Times New Roman"/>
          <w:szCs w:val="24"/>
          <w:lang w:val="en-US"/>
        </w:rPr>
        <w:t>offshore</w:t>
      </w:r>
      <w:r>
        <w:rPr>
          <w:rFonts w:eastAsia="Times New Roman" w:cs="Times New Roman"/>
          <w:szCs w:val="24"/>
        </w:rPr>
        <w:t xml:space="preserve"> στο Λονδί</w:t>
      </w:r>
      <w:r>
        <w:rPr>
          <w:rFonts w:eastAsia="Times New Roman" w:cs="Times New Roman"/>
          <w:szCs w:val="24"/>
        </w:rPr>
        <w:t>νο. Άλλος απαλλάσσει τον εαυτό το</w:t>
      </w:r>
      <w:r>
        <w:rPr>
          <w:rFonts w:eastAsia="Times New Roman" w:cs="Times New Roman"/>
          <w:szCs w:val="24"/>
        </w:rPr>
        <w:t>υ</w:t>
      </w:r>
      <w:r>
        <w:rPr>
          <w:rFonts w:eastAsia="Times New Roman" w:cs="Times New Roman"/>
          <w:szCs w:val="24"/>
        </w:rPr>
        <w:t xml:space="preserve"> από κατηγορίες κακουργηματικού χαρακτήρα με νομοσχέδιο δικό του</w:t>
      </w:r>
      <w:r>
        <w:rPr>
          <w:rFonts w:eastAsia="Times New Roman" w:cs="Times New Roman"/>
          <w:szCs w:val="24"/>
        </w:rPr>
        <w:t>,</w:t>
      </w:r>
      <w:r>
        <w:rPr>
          <w:rFonts w:eastAsia="Times New Roman" w:cs="Times New Roman"/>
          <w:szCs w:val="24"/>
        </w:rPr>
        <w:t xml:space="preserve"> που το φέρνει στη Βουλή και το παίρνει πίσω. Άλλος διορίζει συγγενείς και φίλους. Και για να μείνω στις τελευταίες μέρες, επί του πιεστηρίου, άλλος πειράζει</w:t>
      </w:r>
      <w:r>
        <w:rPr>
          <w:rFonts w:eastAsia="Times New Roman" w:cs="Times New Roman"/>
          <w:szCs w:val="24"/>
        </w:rPr>
        <w:t xml:space="preserve"> τις λίστες διοριστέων, που αλλιώς φεύγουν από το ΚΕΛΠΝΟ, κύριε Υπουργέ, και αλλιώς </w:t>
      </w:r>
      <w:r>
        <w:rPr>
          <w:rFonts w:eastAsia="Times New Roman" w:cs="Times New Roman"/>
          <w:szCs w:val="24"/>
        </w:rPr>
        <w:lastRenderedPageBreak/>
        <w:t xml:space="preserve">φτάνουν στην Αριστοτέλους. Είναι καινούργιο αυτό. Και αφήνουμε και ηλεκτρονικό ίχνος, γιατί δεν τα πάμε καλά με τους υπολογιστές και προδιδόμαστε. </w:t>
      </w:r>
    </w:p>
    <w:p w14:paraId="6FD029E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βασικό, όμως, είναι ό</w:t>
      </w:r>
      <w:r>
        <w:rPr>
          <w:rFonts w:eastAsia="Times New Roman" w:cs="Times New Roman"/>
          <w:szCs w:val="24"/>
        </w:rPr>
        <w:t>τι η Κυβέρνηση υιοθετεί όλες τις πολιτικές και υπονομεύει τους θεσμούς</w:t>
      </w:r>
      <w:r>
        <w:rPr>
          <w:rFonts w:eastAsia="Times New Roman" w:cs="Times New Roman"/>
          <w:szCs w:val="24"/>
        </w:rPr>
        <w:t>,</w:t>
      </w:r>
      <w:r>
        <w:rPr>
          <w:rFonts w:eastAsia="Times New Roman" w:cs="Times New Roman"/>
          <w:szCs w:val="24"/>
        </w:rPr>
        <w:t xml:space="preserve"> με τον ίδιο τρόπο που έκαναν και οι προηγούμενοι. Η Κυβέρνηση χρησιμοποιεί</w:t>
      </w:r>
      <w:r>
        <w:rPr>
          <w:rFonts w:eastAsia="Times New Roman" w:cs="Times New Roman"/>
          <w:szCs w:val="24"/>
        </w:rPr>
        <w:t>,</w:t>
      </w:r>
      <w:r>
        <w:rPr>
          <w:rFonts w:eastAsia="Times New Roman" w:cs="Times New Roman"/>
          <w:szCs w:val="24"/>
        </w:rPr>
        <w:t xml:space="preserve"> με τον ίδιο κυνισμό</w:t>
      </w:r>
      <w:r>
        <w:rPr>
          <w:rFonts w:eastAsia="Times New Roman" w:cs="Times New Roman"/>
          <w:szCs w:val="24"/>
        </w:rPr>
        <w:t>,</w:t>
      </w:r>
      <w:r>
        <w:rPr>
          <w:rFonts w:eastAsia="Times New Roman" w:cs="Times New Roman"/>
          <w:szCs w:val="24"/>
        </w:rPr>
        <w:t xml:space="preserve"> τα ίδια εργαλεία που χρησιμοποιούσαν και οι προηγούμενοι. </w:t>
      </w:r>
    </w:p>
    <w:p w14:paraId="6FD029F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Ποιος θα σας πάρει στα σοβαρ</w:t>
      </w:r>
      <w:r>
        <w:rPr>
          <w:rFonts w:eastAsia="Times New Roman" w:cs="Times New Roman"/>
          <w:szCs w:val="24"/>
        </w:rPr>
        <w:t>ά, σε ό,τι αφορά την εξυγίανση του πολιτικού συστήματος, όταν το πλαίσιο για τα μέσα μαζικής ενημέρωσης που φέρατε στη Βουλή και διαφημίσατε με διάφορους τρόπους</w:t>
      </w:r>
      <w:r>
        <w:rPr>
          <w:rFonts w:eastAsia="Times New Roman" w:cs="Times New Roman"/>
          <w:szCs w:val="24"/>
        </w:rPr>
        <w:t>,</w:t>
      </w:r>
      <w:r>
        <w:rPr>
          <w:rFonts w:eastAsia="Times New Roman" w:cs="Times New Roman"/>
          <w:szCs w:val="24"/>
        </w:rPr>
        <w:t xml:space="preserve"> στην ουσία δημιουργεί μία νέα διαπλοκή στη θέση της παλιάς; Ποιος θα πιστέψει τις προθέσεις σ</w:t>
      </w:r>
      <w:r>
        <w:rPr>
          <w:rFonts w:eastAsia="Times New Roman" w:cs="Times New Roman"/>
          <w:szCs w:val="24"/>
        </w:rPr>
        <w:t xml:space="preserve">ας, όταν μαθαίνει για γάτες Ιμαλαίων, για χειραγώγηση εφημερίδων και σταθμών και όταν ξαφνικά δημιουργούνται στην Ελλάδα κατηγορίες αντιφρονούντων δημοσιογράφων; Διότι αυτό δημιούργησε η απόφαση της ΕΣΗΕΑ </w:t>
      </w:r>
      <w:r>
        <w:rPr>
          <w:rFonts w:eastAsia="Times New Roman" w:cs="Times New Roman"/>
          <w:szCs w:val="24"/>
        </w:rPr>
        <w:lastRenderedPageBreak/>
        <w:t xml:space="preserve">την προηγούμενη εβδομάδα: </w:t>
      </w:r>
      <w:r>
        <w:rPr>
          <w:rFonts w:eastAsia="Times New Roman" w:cs="Times New Roman"/>
          <w:szCs w:val="24"/>
        </w:rPr>
        <w:t xml:space="preserve">Αντιφρονούντες </w:t>
      </w:r>
      <w:r>
        <w:rPr>
          <w:rFonts w:eastAsia="Times New Roman" w:cs="Times New Roman"/>
          <w:szCs w:val="24"/>
        </w:rPr>
        <w:t>δημοσιογρά</w:t>
      </w:r>
      <w:r>
        <w:rPr>
          <w:rFonts w:eastAsia="Times New Roman" w:cs="Times New Roman"/>
          <w:szCs w:val="24"/>
        </w:rPr>
        <w:t xml:space="preserve">φους σε μία δημοκρατική χώρα της Ευρώπης το 2016, οι οποίοι διώκονται για την άποψή τους. Αυτό είναι πρωτοφανές. </w:t>
      </w:r>
    </w:p>
    <w:p w14:paraId="6FD029F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χώρα καίγεται κι εμείς παίζουμε το ίδιο παιχνίδι εδώ και πολύ καιρό. Διότι είναι καθαρό πως η συζήτηση σήμερα έχει μόνο μικροκομματικούς στό</w:t>
      </w:r>
      <w:r>
        <w:rPr>
          <w:rFonts w:eastAsia="Times New Roman" w:cs="Times New Roman"/>
          <w:szCs w:val="24"/>
        </w:rPr>
        <w:t xml:space="preserve">χους και μικροκομματικά οφέλη. Και τα νηπιαγωγεία ξέρουν σε αυτήν την χώρα πως οι επιτροπές λειτουργούν ως πυροτεχνήματα και πως η σύσταση εξεταστικών επιτροπών στη Μεταπολίτευση, από τη δεκαετία του ’80 μέχρι σήμερα, απαρεγκλίτως είναι πυροτεχνήματα. </w:t>
      </w:r>
    </w:p>
    <w:p w14:paraId="6FD029F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Πισ</w:t>
      </w:r>
      <w:r>
        <w:rPr>
          <w:rFonts w:eastAsia="Times New Roman" w:cs="Times New Roman"/>
          <w:szCs w:val="24"/>
        </w:rPr>
        <w:t xml:space="preserve">τεύει κανείς ότι η ξεχασμένη σήμερα </w:t>
      </w:r>
      <w:r>
        <w:rPr>
          <w:rFonts w:eastAsia="Times New Roman" w:cs="Times New Roman"/>
          <w:szCs w:val="24"/>
        </w:rPr>
        <w:t xml:space="preserve">επιτροπή </w:t>
      </w:r>
      <w:r>
        <w:rPr>
          <w:rFonts w:eastAsia="Times New Roman" w:cs="Times New Roman"/>
          <w:szCs w:val="24"/>
        </w:rPr>
        <w:t>για το μνημόνιο, η οποία ακόμη λειτουργεί, θα παραγάγει ή θα αποδείξει κάτι; Την έχουμε ξεχάσει. Την ψηφίσαμε και την ξεχάσαμε</w:t>
      </w:r>
      <w:r>
        <w:rPr>
          <w:rFonts w:eastAsia="Times New Roman" w:cs="Times New Roman"/>
          <w:szCs w:val="24"/>
        </w:rPr>
        <w:t>,</w:t>
      </w:r>
      <w:r>
        <w:rPr>
          <w:rFonts w:eastAsia="Times New Roman" w:cs="Times New Roman"/>
          <w:szCs w:val="24"/>
        </w:rPr>
        <w:t xml:space="preserve"> μαζί με άλλες σαράντα επτά τα τελευταία τριάντα χρόνια. </w:t>
      </w:r>
    </w:p>
    <w:p w14:paraId="6FD029F3" w14:textId="77777777" w:rsidR="00BA6D65" w:rsidRDefault="00336324">
      <w:pPr>
        <w:spacing w:line="600" w:lineRule="auto"/>
        <w:ind w:firstLine="720"/>
        <w:jc w:val="both"/>
        <w:rPr>
          <w:rFonts w:eastAsia="UB-Helvetica" w:cs="Times New Roman"/>
          <w:szCs w:val="24"/>
        </w:rPr>
      </w:pPr>
      <w:r>
        <w:rPr>
          <w:rFonts w:eastAsia="UB-Helvetica" w:cs="Times New Roman"/>
          <w:szCs w:val="24"/>
        </w:rPr>
        <w:t>Υπάρχει σήμερα κανένας που</w:t>
      </w:r>
      <w:r>
        <w:rPr>
          <w:rFonts w:eastAsia="UB-Helvetica" w:cs="Times New Roman"/>
          <w:szCs w:val="24"/>
        </w:rPr>
        <w:t xml:space="preserve"> πιστεύει ότι αυτή η </w:t>
      </w:r>
      <w:r>
        <w:rPr>
          <w:rFonts w:eastAsia="UB-Helvetica" w:cs="Times New Roman"/>
          <w:szCs w:val="24"/>
        </w:rPr>
        <w:t xml:space="preserve">επιτροπή </w:t>
      </w:r>
      <w:r>
        <w:rPr>
          <w:rFonts w:eastAsia="UB-Helvetica" w:cs="Times New Roman"/>
          <w:szCs w:val="24"/>
        </w:rPr>
        <w:t xml:space="preserve">θα βγάλει κάτι, θα έχει κάποιο αποτέλεσμα, εκτός από τον επικοινωνιακό αντίκτυπο των δύο ημερών μετά τη συζήτηση; Ή η </w:t>
      </w:r>
      <w:r>
        <w:rPr>
          <w:rFonts w:eastAsia="UB-Helvetica" w:cs="Times New Roman"/>
          <w:szCs w:val="24"/>
        </w:rPr>
        <w:t xml:space="preserve">επιτροπή </w:t>
      </w:r>
      <w:r>
        <w:rPr>
          <w:rFonts w:eastAsia="UB-Helvetica" w:cs="Times New Roman"/>
          <w:szCs w:val="24"/>
        </w:rPr>
        <w:t xml:space="preserve">για τα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lastRenderedPageBreak/>
        <w:t>controls</w:t>
      </w:r>
      <w:r>
        <w:rPr>
          <w:rFonts w:eastAsia="UB-Helvetica" w:cs="Times New Roman"/>
          <w:szCs w:val="24"/>
        </w:rPr>
        <w:t xml:space="preserve"> που ζητάει η Νέα Δημοκρατία σε μία λογική εξισορρόπησης -που δεν αντιλαμβάν</w:t>
      </w:r>
      <w:r>
        <w:rPr>
          <w:rFonts w:eastAsia="UB-Helvetica" w:cs="Times New Roman"/>
          <w:szCs w:val="24"/>
        </w:rPr>
        <w:t>ομαι, αλλά εν πάση περιπτώσει- έναντι των δανείων έχει κανένα νόημα;</w:t>
      </w:r>
    </w:p>
    <w:p w14:paraId="6FD029F4" w14:textId="77777777" w:rsidR="00BA6D65" w:rsidRDefault="00336324">
      <w:pPr>
        <w:spacing w:line="600" w:lineRule="auto"/>
        <w:ind w:firstLine="720"/>
        <w:jc w:val="both"/>
        <w:rPr>
          <w:rFonts w:eastAsia="UB-Helvetica" w:cs="Times New Roman"/>
          <w:szCs w:val="24"/>
        </w:rPr>
      </w:pPr>
      <w:r>
        <w:rPr>
          <w:rFonts w:eastAsia="UB-Helvetica" w:cs="Times New Roman"/>
          <w:szCs w:val="24"/>
        </w:rPr>
        <w:t>Δύο πράγματα γνωρίζουν όλοι για το αντικείμενο της συζήτησης σήμερα, ότι υπάρχει χοντρό πρόβλημα με το πολιτικό χρήμα πέριξ και εντός των κομμάτων και πως η Επιτροπή που συζητάμε σήμερα δ</w:t>
      </w:r>
      <w:r>
        <w:rPr>
          <w:rFonts w:eastAsia="UB-Helvetica" w:cs="Times New Roman"/>
          <w:szCs w:val="24"/>
        </w:rPr>
        <w:t>εν έχει καμμία σχέση με τη λύση του. Δεν αποτελεί</w:t>
      </w:r>
      <w:r>
        <w:rPr>
          <w:rFonts w:eastAsia="UB-Helvetica" w:cs="Times New Roman"/>
          <w:szCs w:val="24"/>
        </w:rPr>
        <w:t>,</w:t>
      </w:r>
      <w:r>
        <w:rPr>
          <w:rFonts w:eastAsia="UB-Helvetica" w:cs="Times New Roman"/>
          <w:szCs w:val="24"/>
        </w:rPr>
        <w:t xml:space="preserve"> με κανέναν τρόπο προσέγγιση λύσης. Όπως έγινε και με την κοκορομαχία των Αρχηγών για τη </w:t>
      </w:r>
      <w:r>
        <w:rPr>
          <w:rFonts w:eastAsia="UB-Helvetica" w:cs="Times New Roman"/>
          <w:szCs w:val="24"/>
        </w:rPr>
        <w:t>δικαιοσύνη</w:t>
      </w:r>
      <w:r>
        <w:rPr>
          <w:rFonts w:eastAsia="UB-Helvetica" w:cs="Times New Roman"/>
          <w:szCs w:val="24"/>
        </w:rPr>
        <w:t>, η συζήτηση σήμερα δεν αφορά το μαύρο πολιτικό χρήμα. Αφορά οτιδήποτε άλλο</w:t>
      </w:r>
      <w:r>
        <w:rPr>
          <w:rFonts w:eastAsia="UB-Helvetica" w:cs="Times New Roman"/>
          <w:szCs w:val="24"/>
        </w:rPr>
        <w:t>,</w:t>
      </w:r>
      <w:r>
        <w:rPr>
          <w:rFonts w:eastAsia="UB-Helvetica" w:cs="Times New Roman"/>
          <w:szCs w:val="24"/>
        </w:rPr>
        <w:t xml:space="preserve"> εκτός από αυτό.</w:t>
      </w:r>
    </w:p>
    <w:p w14:paraId="6FD029F5" w14:textId="77777777" w:rsidR="00BA6D65" w:rsidRDefault="00336324">
      <w:pPr>
        <w:spacing w:line="600" w:lineRule="auto"/>
        <w:ind w:firstLine="720"/>
        <w:jc w:val="both"/>
        <w:rPr>
          <w:rFonts w:eastAsia="UB-Helvetica" w:cs="Times New Roman"/>
          <w:szCs w:val="24"/>
        </w:rPr>
      </w:pPr>
      <w:r>
        <w:rPr>
          <w:rFonts w:eastAsia="UB-Helvetica" w:cs="Times New Roman"/>
          <w:szCs w:val="24"/>
        </w:rPr>
        <w:t>Στην πραγματικ</w:t>
      </w:r>
      <w:r>
        <w:rPr>
          <w:rFonts w:eastAsia="UB-Helvetica" w:cs="Times New Roman"/>
          <w:szCs w:val="24"/>
        </w:rPr>
        <w:t>ότητα η Κυβέρνηση δεν θέλει καμμία μεταβολή. Επιθυμεί να κυβερνήσει με τον ίδιον τρόπο που κυβερνούσαν και οι προηγούμενοι. Η φάμπρικα με τις «γιαλαντζί» επιτροπές είναι παλιά. Το είπαμε ήδη. Έχει ευτελιστεί από τους προηγούμενους. Απλώς προσχωρείτε στο κά</w:t>
      </w:r>
      <w:r>
        <w:rPr>
          <w:rFonts w:eastAsia="UB-Helvetica" w:cs="Times New Roman"/>
          <w:szCs w:val="24"/>
        </w:rPr>
        <w:t>δρο. Δεν κάνετε τίποτε άλλο. Αποδεικνύετε ότι είστε ίδιοι.</w:t>
      </w:r>
    </w:p>
    <w:p w14:paraId="6FD029F6"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Αν ήθελε κάποιος να κάνει τη διαφορά, θα προσπαθούσε να εισάγει διαφάνεια και έλεγχο στα οικονομικά των </w:t>
      </w:r>
      <w:r>
        <w:rPr>
          <w:rFonts w:eastAsia="UB-Helvetica" w:cs="Times New Roman"/>
          <w:szCs w:val="24"/>
        </w:rPr>
        <w:t>κομμάτων</w:t>
      </w:r>
      <w:r>
        <w:rPr>
          <w:rFonts w:eastAsia="UB-Helvetica" w:cs="Times New Roman"/>
          <w:szCs w:val="24"/>
        </w:rPr>
        <w:t>, στα δάνεια, τη χρηματοδότηση, τους χορηγούς, τα κουπόνια, τα έσοδα, τα έξοδα, σε όλ</w:t>
      </w:r>
      <w:r>
        <w:rPr>
          <w:rFonts w:eastAsia="UB-Helvetica" w:cs="Times New Roman"/>
          <w:szCs w:val="24"/>
        </w:rPr>
        <w:t>α. Όχι μόνο στα δάνεια, στη διαχείριση, σε όλα.</w:t>
      </w:r>
    </w:p>
    <w:p w14:paraId="6FD029F7" w14:textId="77777777" w:rsidR="00BA6D65" w:rsidRDefault="00336324">
      <w:pPr>
        <w:spacing w:line="600" w:lineRule="auto"/>
        <w:ind w:firstLine="720"/>
        <w:jc w:val="both"/>
        <w:rPr>
          <w:rFonts w:eastAsia="UB-Helvetica" w:cs="Times New Roman"/>
          <w:szCs w:val="24"/>
        </w:rPr>
      </w:pPr>
      <w:r>
        <w:rPr>
          <w:rFonts w:eastAsia="UB-Helvetica" w:cs="Times New Roman"/>
          <w:szCs w:val="24"/>
        </w:rPr>
        <w:t>Όμως, ο ΣΥΡΙΖΑ δεν θέλει. Προτιμάει να κάνει μόνο ό,τι έκανε, τρεις εκλογές μέσα σε έξι μήνες με ψίχουλα. Αφισοκόλλησε όλη την Ελλάδα με εκείνο το σαρκαστικό πλέον «Η ελπίδα έρχεται», που μας χαιρετά από διάφ</w:t>
      </w:r>
      <w:r>
        <w:rPr>
          <w:rFonts w:eastAsia="UB-Helvetica" w:cs="Times New Roman"/>
          <w:szCs w:val="24"/>
        </w:rPr>
        <w:t>ορες ξεχασμένες γιγαντοαφίσες τσάμπα, χωρίς κόστος. Προτιμάει να κουνάει το δάχτυλο στους απέναντι, κάνοντας στην ουσία τα ίδια, με τον ίδιον τρόπο.</w:t>
      </w:r>
    </w:p>
    <w:p w14:paraId="6FD029F8" w14:textId="77777777" w:rsidR="00BA6D65" w:rsidRDefault="00336324">
      <w:pPr>
        <w:spacing w:line="600" w:lineRule="auto"/>
        <w:ind w:firstLine="720"/>
        <w:jc w:val="both"/>
        <w:rPr>
          <w:rFonts w:eastAsia="UB-Helvetica" w:cs="Times New Roman"/>
          <w:szCs w:val="24"/>
        </w:rPr>
      </w:pPr>
      <w:r>
        <w:rPr>
          <w:rFonts w:eastAsia="UB-Helvetica" w:cs="Times New Roman"/>
          <w:szCs w:val="24"/>
        </w:rPr>
        <w:t>Εμείς αναρτήσαμε τις δαπάνες μας στο ίντερνετ. Μπορείτε να τις αμφισβητήσετε, γιατί μπορείτε να τις βρείτε.</w:t>
      </w:r>
      <w:r>
        <w:rPr>
          <w:rFonts w:eastAsia="UB-Helvetica" w:cs="Times New Roman"/>
          <w:szCs w:val="24"/>
        </w:rPr>
        <w:t xml:space="preserve"> Είναι εκεί και όποιος θέλει μπορεί να τις δει. Αυτό δεν το έχουμε δει από κανέναν. Ας κάνουμε, λοιπόν, μια μεταρρύθμιση.</w:t>
      </w:r>
    </w:p>
    <w:p w14:paraId="6FD029F9" w14:textId="77777777" w:rsidR="00BA6D65" w:rsidRDefault="00336324">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6FD029FA"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Ένα λεπτό, κυρία Πρόεδρε.</w:t>
      </w:r>
    </w:p>
    <w:p w14:paraId="6FD029FB"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Ας κάνουμε, λοιπόν, μια </w:t>
      </w:r>
      <w:r>
        <w:rPr>
          <w:rFonts w:eastAsia="UB-Helvetica" w:cs="Times New Roman"/>
          <w:szCs w:val="24"/>
        </w:rPr>
        <w:t>μεταρρύθμιση όλοι μαζί. Ας καινοτομήσουμε. Ας νομοθετήσουμε μία πλατφόρμα σαν τη Δ</w:t>
      </w:r>
      <w:r>
        <w:rPr>
          <w:rFonts w:eastAsia="UB-Helvetica" w:cs="Times New Roman"/>
          <w:szCs w:val="24"/>
        </w:rPr>
        <w:t>ΙΑΥΓΕΙΑ</w:t>
      </w:r>
      <w:r>
        <w:rPr>
          <w:rFonts w:eastAsia="UB-Helvetica" w:cs="Times New Roman"/>
          <w:szCs w:val="24"/>
        </w:rPr>
        <w:t>, στην οποία να είναι υποχρεωτική η ανάρτηση όλων των παραστατικών, που έχουν σχέση με τα οικονομικά των κομμάτων -έσοδα, έξοδα, δωρητές κ.λπ</w:t>
      </w:r>
      <w:r>
        <w:rPr>
          <w:rFonts w:eastAsia="UB-Helvetica" w:cs="Times New Roman"/>
          <w:szCs w:val="24"/>
        </w:rPr>
        <w:t>.</w:t>
      </w:r>
      <w:r>
        <w:rPr>
          <w:rFonts w:eastAsia="UB-Helvetica" w:cs="Times New Roman"/>
          <w:szCs w:val="24"/>
        </w:rPr>
        <w:t xml:space="preserve">- και ας βάλουμε και μία </w:t>
      </w:r>
      <w:r>
        <w:rPr>
          <w:rFonts w:eastAsia="UB-Helvetica" w:cs="Times New Roman"/>
          <w:szCs w:val="24"/>
        </w:rPr>
        <w:t>υπεράνω υποψίας επιτροπή να το διαχειρίζεται.</w:t>
      </w:r>
    </w:p>
    <w:p w14:paraId="6FD029FC"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Αυτό είναι μία μεταρρύθμιση. Αυτό θα μπορούσε να είναι μία πρόταση. Υπάρχουν και άλλες επεξεργασμένες από χρόνια -θα αναφερθούν στη συνέχεια- από την Επιτροπή </w:t>
      </w:r>
      <w:r>
        <w:rPr>
          <w:rFonts w:eastAsia="UB-Helvetica" w:cs="Times New Roman"/>
          <w:szCs w:val="24"/>
          <w:lang w:val="en-US"/>
        </w:rPr>
        <w:t>Greco</w:t>
      </w:r>
      <w:r>
        <w:rPr>
          <w:rFonts w:eastAsia="UB-Helvetica" w:cs="Times New Roman"/>
          <w:szCs w:val="24"/>
        </w:rPr>
        <w:t xml:space="preserve">, από ανθρώπους των κομμάτων, οι οποίοι δεν </w:t>
      </w:r>
      <w:r>
        <w:rPr>
          <w:rFonts w:eastAsia="UB-Helvetica" w:cs="Times New Roman"/>
          <w:szCs w:val="24"/>
        </w:rPr>
        <w:t>είναι όλοι ίδιοι σε κανένα κόμμα και έχουν και θέληση και προσπαθούν να το λύσουν. Όμως, αυτό δεν στριμώχνει τον πολιτικό αντίπαλο για όσο χρόνο χρειαζόμαστε</w:t>
      </w:r>
      <w:r>
        <w:rPr>
          <w:rFonts w:eastAsia="UB-Helvetica" w:cs="Times New Roman"/>
          <w:szCs w:val="24"/>
        </w:rPr>
        <w:t>,</w:t>
      </w:r>
      <w:r>
        <w:rPr>
          <w:rFonts w:eastAsia="UB-Helvetica" w:cs="Times New Roman"/>
          <w:szCs w:val="24"/>
        </w:rPr>
        <w:t xml:space="preserve"> τη στιγμή που το χρειαζόμαστε. Στριμώχνει όλους τους κατεργαραίους και αυτό δεν είναι επιθυμητό.</w:t>
      </w:r>
    </w:p>
    <w:p w14:paraId="6FD029FD"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Στο μεταξύ «η Ελλάδα ταξιδεύει», που λέει και ο ποιητής, και η κρίση βαθαίνει και μαζί μ’ αυτή συγκεντρώνεται οργή και απόγνωση. Είναι δυστύχημα πως οι περισσότεροι εδώ μέσα δεν θέλουν να καταλάβουν πόσο επικίνδυνο για την ίδια τη δημοκρατία μας και τους θ</w:t>
      </w:r>
      <w:r>
        <w:rPr>
          <w:rFonts w:eastAsia="UB-Helvetica" w:cs="Times New Roman"/>
          <w:szCs w:val="24"/>
        </w:rPr>
        <w:t>εσμούς μας είναι το ότι συνεχίζεται αυτό το παλιό, αέναο, παλαιοκομματικό παιχνίδι με τους ίδιους όρους, ακόμα και σήμερα στο χείλος της καταστροφής ή μετά το χείλος της καταστροφής.</w:t>
      </w:r>
    </w:p>
    <w:p w14:paraId="6FD029FE"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Σε μία χώρα που οι δύο στους πέντε ψηφοφόρους απέχουν από την εκλογική </w:t>
      </w:r>
      <w:r>
        <w:rPr>
          <w:rFonts w:eastAsia="UB-Helvetica" w:cs="Times New Roman"/>
          <w:szCs w:val="24"/>
        </w:rPr>
        <w:t>διαδικασία, απαξιώνοντας τους θεσμούς, σε μία χώρα όπου τη διαφορά από τις εκλογές του Ιανουαρίου στον Σεπτέμβριο δεν την έκανε η θετική ψήφος, αλλά η αποχή πεντακοσίων χιλιάδων ψηφοφόρων</w:t>
      </w:r>
      <w:r>
        <w:rPr>
          <w:rFonts w:eastAsia="UB-Helvetica" w:cs="Times New Roman"/>
          <w:szCs w:val="24"/>
        </w:rPr>
        <w:t>,</w:t>
      </w:r>
      <w:r>
        <w:rPr>
          <w:rFonts w:eastAsia="UB-Helvetica" w:cs="Times New Roman"/>
          <w:szCs w:val="24"/>
        </w:rPr>
        <w:t xml:space="preserve"> ακόμη σε σύγκριση με τις παλιές, η διαιώνιση της υποκρισίας, του πα</w:t>
      </w:r>
      <w:r>
        <w:rPr>
          <w:rFonts w:eastAsia="UB-Helvetica" w:cs="Times New Roman"/>
          <w:szCs w:val="24"/>
        </w:rPr>
        <w:t>λαιοκομματισμού και της διαφθοράς εμπεδώνει την απαξία των θεσμών μας και καταρρακώνει την αξία του πολιτεύματος. Είναι μια εξαιρετικά επικίνδυνη διαδικασία η συνέχιση του παιχνιδιού. Ο λαϊκισμός και τα πολιτικά αδιέξοδα που δημιουργεί απειλούν αυτήν τη στ</w:t>
      </w:r>
      <w:r>
        <w:rPr>
          <w:rFonts w:eastAsia="UB-Helvetica" w:cs="Times New Roman"/>
          <w:szCs w:val="24"/>
        </w:rPr>
        <w:t>ιγμή τη χώρα</w:t>
      </w:r>
      <w:r>
        <w:rPr>
          <w:rFonts w:eastAsia="UB-Helvetica" w:cs="Times New Roman"/>
          <w:szCs w:val="24"/>
        </w:rPr>
        <w:t>,</w:t>
      </w:r>
      <w:r>
        <w:rPr>
          <w:rFonts w:eastAsia="UB-Helvetica" w:cs="Times New Roman"/>
          <w:szCs w:val="24"/>
        </w:rPr>
        <w:t xml:space="preserve"> πολύ περισσότερο από το χρέος και από την κρίση. </w:t>
      </w:r>
    </w:p>
    <w:p w14:paraId="6FD029FF"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Η χώρα όντως έχει ανάγκη από μία κόκκινη γραμμή, μία, μόνη –και τελειώνω- πραγματική, όμως και άκαμπτη, όχι λαστιχένια, ροζ, σαν αυτές που μας έχει συνηθίσει η περίφημη διαπραγμάτευση της Κυβέ</w:t>
      </w:r>
      <w:r>
        <w:rPr>
          <w:rFonts w:eastAsia="UB-Helvetica" w:cs="Times New Roman"/>
          <w:szCs w:val="24"/>
        </w:rPr>
        <w:t>ρνησης</w:t>
      </w:r>
      <w:r>
        <w:rPr>
          <w:rFonts w:eastAsia="UB-Helvetica" w:cs="Times New Roman"/>
          <w:szCs w:val="24"/>
        </w:rPr>
        <w:t>. Μ</w:t>
      </w:r>
      <w:r>
        <w:rPr>
          <w:rFonts w:eastAsia="UB-Helvetica" w:cs="Times New Roman"/>
          <w:szCs w:val="24"/>
        </w:rPr>
        <w:t>ία κόκκινη γραμμή πίσω από την οποία θα μείνει ο λαϊκισμός, η διαφθορά , η πάσης φύσεως διαπλοκή και η υποκρισία ενός χρεοκοπημένου πολιτικού μοντέλου. Χρειάζεται μια κόκκινη γραμμή μιας νέας αρχής, την οποία, δυστυχώς, αυτή η Κυβέρνηση ούτε διάθε</w:t>
      </w:r>
      <w:r>
        <w:rPr>
          <w:rFonts w:eastAsia="UB-Helvetica" w:cs="Times New Roman"/>
          <w:szCs w:val="24"/>
        </w:rPr>
        <w:t>ση, ούτε δυνατότητα έχει να τη χαράξει. Πολύ φοβάμαι ότι η λύτρωση είναι ακόμη πολύ μακριά.</w:t>
      </w:r>
    </w:p>
    <w:p w14:paraId="6FD02A00" w14:textId="77777777" w:rsidR="00BA6D65" w:rsidRDefault="00336324">
      <w:pPr>
        <w:spacing w:line="600" w:lineRule="auto"/>
        <w:ind w:firstLine="720"/>
        <w:jc w:val="both"/>
        <w:rPr>
          <w:rFonts w:eastAsia="UB-Helvetica" w:cs="Times New Roman"/>
          <w:szCs w:val="24"/>
        </w:rPr>
      </w:pPr>
      <w:r>
        <w:rPr>
          <w:rFonts w:eastAsia="UB-Helvetica" w:cs="Times New Roman"/>
          <w:szCs w:val="24"/>
        </w:rPr>
        <w:t>Σας ευχαριστώ.</w:t>
      </w:r>
    </w:p>
    <w:p w14:paraId="6FD02A01"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του Ποταμιού)</w:t>
      </w:r>
    </w:p>
    <w:p w14:paraId="6FD02A02" w14:textId="77777777" w:rsidR="00BA6D65" w:rsidRDefault="00336324">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Τον λόγο έχει ο κ. Μάριος Γεωργιάδης από την Ένωση Κεντρώων</w:t>
      </w:r>
      <w:r>
        <w:rPr>
          <w:rFonts w:eastAsia="UB-Helvetica" w:cs="Times New Roman"/>
          <w:szCs w:val="24"/>
        </w:rPr>
        <w:t>.</w:t>
      </w:r>
    </w:p>
    <w:p w14:paraId="6FD02A03"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Έτσι ολοκληρώνεται ο πρώτος κύκλος των οκτώ ομιλητών και μετά θα συνεχίσουμε με τους υπολοίπους. Ανά δύο θα μπορεί να μιλήσει και ένας </w:t>
      </w:r>
      <w:r>
        <w:rPr>
          <w:rFonts w:eastAsia="UB-Helvetica" w:cs="Times New Roman"/>
          <w:szCs w:val="24"/>
        </w:rPr>
        <w:t>Κ</w:t>
      </w:r>
      <w:r>
        <w:rPr>
          <w:rFonts w:eastAsia="UB-Helvetica" w:cs="Times New Roman"/>
          <w:szCs w:val="24"/>
        </w:rPr>
        <w:t xml:space="preserve">οινοβουλευτικός </w:t>
      </w:r>
      <w:r>
        <w:rPr>
          <w:rFonts w:eastAsia="UB-Helvetica" w:cs="Times New Roman"/>
          <w:szCs w:val="24"/>
        </w:rPr>
        <w:t>Ε</w:t>
      </w:r>
      <w:r>
        <w:rPr>
          <w:rFonts w:eastAsia="UB-Helvetica" w:cs="Times New Roman"/>
          <w:szCs w:val="24"/>
        </w:rPr>
        <w:t>κπρόσωπος. Οπότε οργανωθείτε. Ήδη έχει ζητήσει τον λόγο ο κ. Λοβέρδος.</w:t>
      </w:r>
    </w:p>
    <w:p w14:paraId="6FD02A04" w14:textId="77777777" w:rsidR="00BA6D65" w:rsidRDefault="00336324">
      <w:pPr>
        <w:spacing w:line="600" w:lineRule="auto"/>
        <w:ind w:firstLine="720"/>
        <w:jc w:val="both"/>
        <w:rPr>
          <w:rFonts w:eastAsia="UB-Helvetica" w:cs="Times New Roman"/>
          <w:szCs w:val="24"/>
        </w:rPr>
      </w:pPr>
      <w:r>
        <w:rPr>
          <w:rFonts w:eastAsia="UB-Helvetica" w:cs="Times New Roman"/>
          <w:b/>
          <w:szCs w:val="24"/>
        </w:rPr>
        <w:t>ΜΑΡΙΟΣ ΓΕΩΡΓΙΑΔΗΣ:</w:t>
      </w:r>
      <w:r>
        <w:rPr>
          <w:rFonts w:eastAsia="UB-Helvetica" w:cs="Times New Roman"/>
          <w:szCs w:val="24"/>
        </w:rPr>
        <w:t xml:space="preserve"> Καλημέρα σε</w:t>
      </w:r>
      <w:r>
        <w:rPr>
          <w:rFonts w:eastAsia="UB-Helvetica" w:cs="Times New Roman"/>
          <w:szCs w:val="24"/>
        </w:rPr>
        <w:t xml:space="preserve"> όλους!</w:t>
      </w:r>
    </w:p>
    <w:p w14:paraId="6FD02A05" w14:textId="77777777" w:rsidR="00BA6D65" w:rsidRDefault="00336324">
      <w:pPr>
        <w:spacing w:line="600" w:lineRule="auto"/>
        <w:ind w:firstLine="720"/>
        <w:jc w:val="both"/>
        <w:rPr>
          <w:rFonts w:eastAsia="UB-Helvetica" w:cs="Times New Roman"/>
          <w:szCs w:val="24"/>
        </w:rPr>
      </w:pPr>
      <w:r>
        <w:rPr>
          <w:rFonts w:eastAsia="UB-Helvetica" w:cs="Times New Roman"/>
          <w:szCs w:val="24"/>
        </w:rPr>
        <w:t>Κυρία Πρόεδρε, κύριοι Υπουργοί, αγαπητοί συνάδελφοι, πριν από λίγες μέρες βρεθήκαμε πάλι εδώ στην ίδια θέση να συζη</w:t>
      </w:r>
      <w:r>
        <w:rPr>
          <w:rFonts w:eastAsia="UB-Helvetica" w:cs="Times New Roman"/>
          <w:szCs w:val="24"/>
        </w:rPr>
        <w:t>τά</w:t>
      </w:r>
      <w:r>
        <w:rPr>
          <w:rFonts w:eastAsia="UB-Helvetica" w:cs="Times New Roman"/>
          <w:szCs w:val="24"/>
        </w:rPr>
        <w:t>με για τη διαφθορά και τη διαπλοκή.</w:t>
      </w:r>
    </w:p>
    <w:p w14:paraId="6FD02A06" w14:textId="77777777" w:rsidR="00BA6D65" w:rsidRDefault="00336324">
      <w:pPr>
        <w:spacing w:line="600" w:lineRule="auto"/>
        <w:ind w:firstLine="720"/>
        <w:jc w:val="both"/>
        <w:rPr>
          <w:rFonts w:eastAsia="Times New Roman"/>
          <w:szCs w:val="24"/>
        </w:rPr>
      </w:pPr>
      <w:r>
        <w:rPr>
          <w:rFonts w:eastAsia="Times New Roman"/>
          <w:szCs w:val="24"/>
        </w:rPr>
        <w:t xml:space="preserve">Είδαμε τον Πρωθυπουργό και τον Αρχηγό της Αξιωματικής Αντιπολίτευσης να κρατάνε εφημερίδες στα </w:t>
      </w:r>
      <w:r>
        <w:rPr>
          <w:rFonts w:eastAsia="Times New Roman"/>
          <w:szCs w:val="24"/>
        </w:rPr>
        <w:t>χέρια και να καταφέρονται ο ένας εναντίον του άλλου</w:t>
      </w:r>
      <w:r>
        <w:rPr>
          <w:rFonts w:eastAsia="Times New Roman"/>
          <w:szCs w:val="24"/>
        </w:rPr>
        <w:t>,</w:t>
      </w:r>
      <w:r>
        <w:rPr>
          <w:rFonts w:eastAsia="Times New Roman"/>
          <w:szCs w:val="24"/>
        </w:rPr>
        <w:t xml:space="preserve"> για συγκεκριμένα πρόσωπα. Ακούστηκαν ονόματα επιχειρηματιών, πολιτικών συνεργατών, παρασκηνιακών προσώπων και πάει λέγοντας. Και ενώ παρατηρούσαμε αυτό το θέαμα μεταξύ των δύο κομμάτων, εμείς στην Ένωση </w:t>
      </w:r>
      <w:r>
        <w:rPr>
          <w:rFonts w:eastAsia="Times New Roman"/>
          <w:szCs w:val="24"/>
        </w:rPr>
        <w:t xml:space="preserve">Κεντρώων φωνάζαμε ότι ο κόσμος αποπροσανατολίζεται. </w:t>
      </w:r>
    </w:p>
    <w:p w14:paraId="6FD02A07" w14:textId="77777777" w:rsidR="00BA6D65" w:rsidRDefault="00336324">
      <w:pPr>
        <w:spacing w:line="600" w:lineRule="auto"/>
        <w:ind w:firstLine="720"/>
        <w:jc w:val="both"/>
        <w:rPr>
          <w:rFonts w:eastAsia="Times New Roman"/>
          <w:szCs w:val="24"/>
        </w:rPr>
      </w:pPr>
      <w:r>
        <w:rPr>
          <w:rFonts w:eastAsia="Times New Roman"/>
          <w:szCs w:val="24"/>
        </w:rPr>
        <w:lastRenderedPageBreak/>
        <w:t>Αν συμμετείχαμε κι εμείς σε αυτό το πανηγύρι που είχε στηθεί τότε, εκ των πραγμάτων θα αποδεχόμασταν ότι για την οικονομική και πολιτική κατάσταση αυτής της χώρας φταίνε όλα κι όλα πέντε-δέκα πολιτικά κα</w:t>
      </w:r>
      <w:r>
        <w:rPr>
          <w:rFonts w:eastAsia="Times New Roman"/>
          <w:szCs w:val="24"/>
        </w:rPr>
        <w:t>ι οικονομικά πρόσωπα. Λέμε, δηλαδή, ότι τάχα δεν υπάρχει καμμία κακοδιαχείριση και δεν φταίνε σε τίποτα οι καλοί μας κυβερνώντες. Δεν φταίει σε τίποτα το υπερτροφικό και σπάταλο δημόσιο που έχουμε φτιάξει, δεν φταίνε σε τίποτα οι θάλασσες των ρουσφετιών πο</w:t>
      </w:r>
      <w:r>
        <w:rPr>
          <w:rFonts w:eastAsia="Times New Roman"/>
          <w:szCs w:val="24"/>
        </w:rPr>
        <w:t>υ λυμαίνονται στα δημόσια έσοδα, δεν φταίει σε τίποτα η απαισιοδοξία στις ελάχιστες ιδιωτικές επιχειρήσεις</w:t>
      </w:r>
      <w:r>
        <w:rPr>
          <w:rFonts w:eastAsia="Times New Roman"/>
          <w:szCs w:val="24"/>
        </w:rPr>
        <w:t>,</w:t>
      </w:r>
      <w:r>
        <w:rPr>
          <w:rFonts w:eastAsia="Times New Roman"/>
          <w:szCs w:val="24"/>
        </w:rPr>
        <w:t xml:space="preserve"> που έχουν απομείνει στην ελληνική αγορά. Λες και υπάρχει ακόμη περιθώριο να έχουμε </w:t>
      </w:r>
      <w:r>
        <w:rPr>
          <w:rFonts w:eastAsia="Times New Roman"/>
          <w:szCs w:val="24"/>
        </w:rPr>
        <w:t>ως</w:t>
      </w:r>
      <w:r>
        <w:rPr>
          <w:rFonts w:eastAsia="Times New Roman"/>
          <w:szCs w:val="24"/>
        </w:rPr>
        <w:t xml:space="preserve"> χώρα 1,2 εργαζόμενους ανά συνταξιούχο</w:t>
      </w:r>
      <w:r>
        <w:rPr>
          <w:rFonts w:eastAsia="Times New Roman"/>
          <w:szCs w:val="24"/>
        </w:rPr>
        <w:t>. Λ</w:t>
      </w:r>
      <w:r>
        <w:rPr>
          <w:rFonts w:eastAsia="Times New Roman"/>
          <w:szCs w:val="24"/>
        </w:rPr>
        <w:t>ες και δεν τρέχει τίπο</w:t>
      </w:r>
      <w:r>
        <w:rPr>
          <w:rFonts w:eastAsia="Times New Roman"/>
          <w:szCs w:val="24"/>
        </w:rPr>
        <w:t xml:space="preserve">τα να έχουμε 25% ανεργία και τον μεγαλύτερο αποπληθωρισμό στον κόσμο. Και μιας και μιλάμε για ανεργία, να προσθέσουμε και άλλες τετρακόσιες πενήντα οικογένειες από το κανόνι </w:t>
      </w:r>
      <w:r>
        <w:rPr>
          <w:rFonts w:eastAsia="Times New Roman"/>
          <w:szCs w:val="24"/>
        </w:rPr>
        <w:t>της «ΗΛΕΚΤΡΟΝΙΚΗΣ ΑΘΗΝΩΝ»,</w:t>
      </w:r>
      <w:r>
        <w:rPr>
          <w:rFonts w:eastAsia="Times New Roman"/>
          <w:szCs w:val="24"/>
        </w:rPr>
        <w:t xml:space="preserve"> κάτι το οποίο οφείλεται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όπως αναφ</w:t>
      </w:r>
      <w:r>
        <w:rPr>
          <w:rFonts w:eastAsia="Times New Roman"/>
          <w:szCs w:val="24"/>
        </w:rPr>
        <w:t xml:space="preserve">έρθηκε, που </w:t>
      </w:r>
      <w:r>
        <w:rPr>
          <w:rFonts w:eastAsia="Times New Roman"/>
          <w:szCs w:val="24"/>
        </w:rPr>
        <w:t>εσείς,</w:t>
      </w:r>
      <w:r>
        <w:rPr>
          <w:rFonts w:eastAsia="Times New Roman"/>
          <w:szCs w:val="24"/>
        </w:rPr>
        <w:t xml:space="preserve"> η Κυβέρνηση</w:t>
      </w:r>
      <w:r>
        <w:rPr>
          <w:rFonts w:eastAsia="Times New Roman"/>
          <w:szCs w:val="24"/>
        </w:rPr>
        <w:t>,</w:t>
      </w:r>
      <w:r>
        <w:rPr>
          <w:rFonts w:eastAsia="Times New Roman"/>
          <w:szCs w:val="24"/>
        </w:rPr>
        <w:t xml:space="preserve"> έχετε φέρει σε αυτήν τη χώρα.</w:t>
      </w:r>
    </w:p>
    <w:p w14:paraId="6FD02A08" w14:textId="77777777" w:rsidR="00BA6D65" w:rsidRDefault="00336324">
      <w:pPr>
        <w:spacing w:line="600" w:lineRule="auto"/>
        <w:ind w:firstLine="720"/>
        <w:jc w:val="both"/>
        <w:rPr>
          <w:rFonts w:eastAsia="Times New Roman"/>
          <w:szCs w:val="24"/>
        </w:rPr>
      </w:pPr>
      <w:r>
        <w:rPr>
          <w:rFonts w:eastAsia="Times New Roman"/>
          <w:szCs w:val="24"/>
        </w:rPr>
        <w:lastRenderedPageBreak/>
        <w:t>Αυτό που συζητάμε σήμερα θα αποτελούσε ουσιαστική συμβολή στην αντιμετώπιση των παθογενειών του δημοσίου βίου, αν είχε τεθεί σε διαφορετική βάση, αν δηλαδή είχατε επικεντρώσει στο πραγματικό πρό</w:t>
      </w:r>
      <w:r>
        <w:rPr>
          <w:rFonts w:eastAsia="Times New Roman"/>
          <w:szCs w:val="24"/>
        </w:rPr>
        <w:t xml:space="preserve">βλημα. Σύμφωνα με την Κυβέρνηση, οφείλουν διά νομοθετικού σώματος να εξεταστούν τα εξής: </w:t>
      </w:r>
    </w:p>
    <w:p w14:paraId="6FD02A09" w14:textId="77777777" w:rsidR="00BA6D65" w:rsidRDefault="00336324">
      <w:pPr>
        <w:spacing w:line="600" w:lineRule="auto"/>
        <w:ind w:firstLine="720"/>
        <w:jc w:val="both"/>
        <w:rPr>
          <w:rFonts w:eastAsia="Times New Roman"/>
          <w:szCs w:val="24"/>
        </w:rPr>
      </w:pPr>
      <w:r>
        <w:rPr>
          <w:rFonts w:eastAsia="Times New Roman"/>
          <w:szCs w:val="24"/>
        </w:rPr>
        <w:t>Πρώτον, το περιεχόμενο και οι όροι των συγκεκριμένων δανειακών συμβάσεων. Δεύτερον, η εκτίμηση της πιστοληπτικής ικανότητας των δανειοληπτών, σε σχέση με τους κανονισ</w:t>
      </w:r>
      <w:r>
        <w:rPr>
          <w:rFonts w:eastAsia="Times New Roman"/>
          <w:szCs w:val="24"/>
        </w:rPr>
        <w:t xml:space="preserve">μούς των πιστωτικών ιδρυμάτων. Τρίτον, το ύψος των δανείων και η σημερινή πορεία της εξυπηρέτησής τους. Και τέταρτον, οι εγγυήσεις και οι δανειοδοτήσεις αυτές. </w:t>
      </w:r>
    </w:p>
    <w:p w14:paraId="6FD02A0A" w14:textId="77777777" w:rsidR="00BA6D65" w:rsidRDefault="00336324">
      <w:pPr>
        <w:spacing w:line="600" w:lineRule="auto"/>
        <w:ind w:firstLine="720"/>
        <w:jc w:val="both"/>
        <w:rPr>
          <w:rFonts w:eastAsia="Times New Roman"/>
          <w:szCs w:val="24"/>
        </w:rPr>
      </w:pPr>
      <w:r>
        <w:rPr>
          <w:rFonts w:eastAsia="Times New Roman"/>
          <w:szCs w:val="24"/>
        </w:rPr>
        <w:t>Τη χρυσή περίοδο 2000 με 2011 οι χρηματοδοτήσεις που δόθηκαν στα κόμματα από τράπεζες και από τ</w:t>
      </w:r>
      <w:r>
        <w:rPr>
          <w:rFonts w:eastAsia="Times New Roman"/>
          <w:szCs w:val="24"/>
        </w:rPr>
        <w:t>ον κρατικό προϋπολογισμό ήταν συνολικά 655 εκατομμύρια ευρώ. Τα στοιχεία, λοιπόν, τότε που ήρθαν στη δημοσιότητα από τα αρμόδια Υπουργεία ήταν τα εξής -και καταθέτω για τα Πρακτικά σχετικές πηγές για τα όσα θα αναφερθώ:</w:t>
      </w:r>
    </w:p>
    <w:p w14:paraId="6FD02A0B" w14:textId="77777777" w:rsidR="00BA6D65" w:rsidRDefault="00336324">
      <w:pPr>
        <w:spacing w:line="600" w:lineRule="auto"/>
        <w:ind w:firstLine="720"/>
        <w:jc w:val="both"/>
        <w:rPr>
          <w:rFonts w:eastAsia="Times New Roman"/>
          <w:szCs w:val="24"/>
        </w:rPr>
      </w:pPr>
      <w:r>
        <w:rPr>
          <w:rFonts w:eastAsia="Times New Roman"/>
          <w:szCs w:val="24"/>
        </w:rPr>
        <w:lastRenderedPageBreak/>
        <w:t>Το ΠΑΣΟΚ είχε παραλάβει 255 εκατομμύ</w:t>
      </w:r>
      <w:r>
        <w:rPr>
          <w:rFonts w:eastAsia="Times New Roman"/>
          <w:szCs w:val="24"/>
        </w:rPr>
        <w:t>ρια ευρώ, εκ των οποίων τα 111 ήταν τραπεζικό χρέος, 255 εκατομμύρια ευρώ επίσης η Νέα Δημοκρατία, εκ των οποίων 120 ήταν τραπεζικό χρέος, 58 εκατομμύρια το ΚΚΕ, εκ των οποίων 4,4 εκατομμύρια τραπεζικό χρέος -δηλαδή κι εσείς, αγαπητοί συνάδελφοι του ΚΚΕ, α</w:t>
      </w:r>
      <w:r>
        <w:rPr>
          <w:rFonts w:eastAsia="Times New Roman"/>
          <w:szCs w:val="24"/>
        </w:rPr>
        <w:t>πολαύσατε τα αγαθά του καπιταλισμού και του τραπεζικού συστήματος- 44 εκατομμύρια το ΛΑΟΣ, 24 εκατομμύρια ο ΣΥΡΙΖΑ, εκ των οποίων 6 ήταν τραπεζικό χρέος. Από το 2011 μέχρι σήμερα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συνεχίζει η κρατική επιχορήγηση και ο τραπεζικός δανεισμός, αλλά σαφέστατα με μειωμένους ρυθμούς</w:t>
      </w:r>
      <w:r>
        <w:rPr>
          <w:rFonts w:eastAsia="Times New Roman"/>
          <w:szCs w:val="24"/>
        </w:rPr>
        <w:t>,</w:t>
      </w:r>
      <w:r>
        <w:rPr>
          <w:rFonts w:eastAsia="Times New Roman"/>
          <w:szCs w:val="24"/>
        </w:rPr>
        <w:t xml:space="preserve"> σε σχέση με το παρελθόν.</w:t>
      </w:r>
    </w:p>
    <w:p w14:paraId="6FD02A0C" w14:textId="77777777" w:rsidR="00BA6D65" w:rsidRDefault="00336324">
      <w:pPr>
        <w:spacing w:line="600" w:lineRule="auto"/>
        <w:ind w:firstLine="720"/>
        <w:jc w:val="both"/>
        <w:rPr>
          <w:rFonts w:eastAsia="Times New Roman"/>
          <w:szCs w:val="24"/>
        </w:rPr>
      </w:pPr>
      <w:r>
        <w:rPr>
          <w:rFonts w:eastAsia="Times New Roman"/>
          <w:szCs w:val="24"/>
        </w:rPr>
        <w:t xml:space="preserve"> (Στο σημείο αυτό ο Βουλευτής κ. Μάριος Γεωργιάδης καταθέτει για τα Πρακτικά τα προαναφερθέντα έγγραφα, τα οποία βρίσκονται στο </w:t>
      </w:r>
      <w:r>
        <w:rPr>
          <w:rFonts w:eastAsia="Times New Roman"/>
          <w:szCs w:val="24"/>
        </w:rPr>
        <w:t>αρχείο του Τμήματος Γραμματείας της Διεύθυνσης Στενογραφίας και Πρακτικών της Βουλής)</w:t>
      </w:r>
    </w:p>
    <w:p w14:paraId="6FD02A0D" w14:textId="77777777" w:rsidR="00BA6D65" w:rsidRDefault="00336324">
      <w:pPr>
        <w:spacing w:line="600" w:lineRule="auto"/>
        <w:ind w:firstLine="720"/>
        <w:jc w:val="both"/>
        <w:rPr>
          <w:rFonts w:eastAsia="Times New Roman"/>
          <w:szCs w:val="24"/>
        </w:rPr>
      </w:pPr>
      <w:r>
        <w:rPr>
          <w:rFonts w:eastAsia="Times New Roman"/>
          <w:szCs w:val="24"/>
        </w:rPr>
        <w:lastRenderedPageBreak/>
        <w:t>Εσείς λοιπόν, κύριοι, ως ΣΥΡΙΖΑ, δεν συμμετείχατε σε αυτήν τη χρυσή εποχή, επειδή ο τρέχων κομματικός σχηματισμός δεν υπήρχε τότε. Ωστόσο, τότε υπήρχε το ΠΑΣΟΚ το οποίο έ</w:t>
      </w:r>
      <w:r>
        <w:rPr>
          <w:rFonts w:eastAsia="Times New Roman"/>
          <w:szCs w:val="24"/>
        </w:rPr>
        <w:t>λαβε τεράστια ποσά, το οποίο σήμερα αποτελεί ένα μεγάλο ενεργό κομμάτι του στελεχιακού και κυβερνητικού μηχανισμού του ΣΥΡΙΖΑ. Τι προσπαθείτε, εν τέλει, να προσφέρετε με την παρούσα συζήτηση, από τη στιγμή που το ηθικό σας πλεονέκτημα έχει κάνει φτερά; Απο</w:t>
      </w:r>
      <w:r>
        <w:rPr>
          <w:rFonts w:eastAsia="Times New Roman"/>
          <w:szCs w:val="24"/>
        </w:rPr>
        <w:t>τελεί η σημερινή συζήτηση κάποια λύση στα δημοσιονομικά μας έσοδα; Και άντε τεκμηριώνετε κατηγορίες εναντίον κάποιων προσώπων και άντε να πάτε στη φυλακή αυτά τα πέντε, δέκα άτομα μέσα στα επόμενα πέντε, δέκα χρόνια δικαστικής διαμάχης. Μέχρι να μπουν αυτο</w:t>
      </w:r>
      <w:r>
        <w:rPr>
          <w:rFonts w:eastAsia="Times New Roman"/>
          <w:szCs w:val="24"/>
        </w:rPr>
        <w:t>ί στη φυλακή, θα υπάρχει</w:t>
      </w:r>
      <w:r w:rsidRPr="000D4ED8">
        <w:rPr>
          <w:rFonts w:eastAsia="Times New Roman"/>
          <w:szCs w:val="24"/>
        </w:rPr>
        <w:t xml:space="preserve"> </w:t>
      </w:r>
      <w:r>
        <w:rPr>
          <w:rFonts w:eastAsia="Times New Roman"/>
          <w:szCs w:val="24"/>
        </w:rPr>
        <w:t>καινούργιο</w:t>
      </w:r>
      <w:r>
        <w:rPr>
          <w:rFonts w:eastAsia="Times New Roman"/>
          <w:szCs w:val="24"/>
        </w:rPr>
        <w:t xml:space="preserve"> διεφθαρμένο σύστημα, που θα δημιουργηθεί εκ νέου.</w:t>
      </w:r>
    </w:p>
    <w:p w14:paraId="6FD02A0E" w14:textId="77777777" w:rsidR="00BA6D65" w:rsidRDefault="00336324">
      <w:pPr>
        <w:spacing w:line="600" w:lineRule="auto"/>
        <w:ind w:firstLine="720"/>
        <w:jc w:val="both"/>
        <w:rPr>
          <w:rFonts w:eastAsia="Times New Roman"/>
          <w:szCs w:val="24"/>
        </w:rPr>
      </w:pPr>
      <w:r>
        <w:rPr>
          <w:rFonts w:eastAsia="Times New Roman"/>
          <w:szCs w:val="24"/>
        </w:rPr>
        <w:t>Με αυτά που κάνετε για εμάς είναι ξεκάθαρο ότι επιθυμείτε</w:t>
      </w:r>
      <w:r>
        <w:rPr>
          <w:rFonts w:eastAsia="Times New Roman"/>
          <w:szCs w:val="24"/>
        </w:rPr>
        <w:t>,</w:t>
      </w:r>
      <w:r>
        <w:rPr>
          <w:rFonts w:eastAsia="Times New Roman"/>
          <w:szCs w:val="24"/>
        </w:rPr>
        <w:t xml:space="preserve"> έστω και την τελευταία στιγμή</w:t>
      </w:r>
      <w:r>
        <w:rPr>
          <w:rFonts w:eastAsia="Times New Roman"/>
          <w:szCs w:val="24"/>
        </w:rPr>
        <w:t>,</w:t>
      </w:r>
      <w:r>
        <w:rPr>
          <w:rFonts w:eastAsia="Times New Roman"/>
          <w:szCs w:val="24"/>
        </w:rPr>
        <w:t xml:space="preserve"> να το παίξετε λίγο ακόμη αντισυστημικοί. </w:t>
      </w:r>
    </w:p>
    <w:p w14:paraId="6FD02A0F" w14:textId="77777777" w:rsidR="00BA6D65" w:rsidRDefault="00336324">
      <w:pPr>
        <w:spacing w:line="600" w:lineRule="auto"/>
        <w:ind w:firstLine="720"/>
        <w:jc w:val="both"/>
        <w:rPr>
          <w:rFonts w:eastAsia="Times New Roman"/>
          <w:szCs w:val="24"/>
        </w:rPr>
      </w:pPr>
      <w:r>
        <w:rPr>
          <w:rFonts w:eastAsia="Times New Roman"/>
          <w:szCs w:val="24"/>
        </w:rPr>
        <w:lastRenderedPageBreak/>
        <w:t>Θα ήθελα εν προκειμένω να καταδείξω κα</w:t>
      </w:r>
      <w:r>
        <w:rPr>
          <w:rFonts w:eastAsia="Times New Roman"/>
          <w:szCs w:val="24"/>
        </w:rPr>
        <w:t xml:space="preserve">ι κάτι ακόμα. Θυμίζω ότι πριν από κάποιους μήνες η δική σας κ. Κωνσταντοπούλου ήθελε να σύρει μετά βίας τον κ. Στουρνάρα να καταθέσει στην Επιτροπή Ελέγχου Δημοσίου Χρέους, μια </w:t>
      </w:r>
      <w:r>
        <w:rPr>
          <w:rFonts w:eastAsia="Times New Roman"/>
          <w:szCs w:val="24"/>
        </w:rPr>
        <w:t xml:space="preserve">επιτροπή </w:t>
      </w:r>
      <w:r>
        <w:rPr>
          <w:rFonts w:eastAsia="Times New Roman"/>
          <w:szCs w:val="24"/>
        </w:rPr>
        <w:t>παρωδία, η οποία έγινε αντικείμενο σάτιρας παγκοσμίως.</w:t>
      </w:r>
    </w:p>
    <w:p w14:paraId="6FD02A10"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Τότε στοχοποιήσ</w:t>
      </w:r>
      <w:r>
        <w:rPr>
          <w:rFonts w:eastAsia="Times New Roman"/>
          <w:szCs w:val="24"/>
        </w:rPr>
        <w:t>ατε τον κ. Στουρνάρα και τους τραπεζίτες και αποπροσανατολίσατε τον κόσμο από την οικονομική και παραγωγική μας γύμνια. Τώρα ποιος ήρθε να πάρει τη σειρά για μια νέα παρωδία επιτροπής; Αυτή είναι η δουλειά σας; Θέλετε να φτιάχνετε επιτροπές ελέγχου ή να δη</w:t>
      </w:r>
      <w:r>
        <w:rPr>
          <w:rFonts w:eastAsia="Times New Roman"/>
          <w:szCs w:val="24"/>
        </w:rPr>
        <w:t xml:space="preserve">μιουργείτε νομοθετικές προβλέψεις και προϋποθέσεις, ώστε να μην προκύπτουν περιπτώσεις διασπάθισης του δημοσίου χρήματος; </w:t>
      </w:r>
    </w:p>
    <w:p w14:paraId="6FD02A11"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Σε μία ευνομούμενη χώρα</w:t>
      </w:r>
      <w:r>
        <w:rPr>
          <w:rFonts w:eastAsia="Times New Roman"/>
          <w:szCs w:val="24"/>
        </w:rPr>
        <w:t>,</w:t>
      </w:r>
      <w:r>
        <w:rPr>
          <w:rFonts w:eastAsia="Times New Roman"/>
          <w:szCs w:val="24"/>
        </w:rPr>
        <w:t xml:space="preserve"> με μία σοβαρή κυβέρνηση</w:t>
      </w:r>
      <w:r>
        <w:rPr>
          <w:rFonts w:eastAsia="Times New Roman"/>
          <w:szCs w:val="24"/>
        </w:rPr>
        <w:t>,</w:t>
      </w:r>
      <w:r>
        <w:rPr>
          <w:rFonts w:eastAsia="Times New Roman"/>
          <w:szCs w:val="24"/>
        </w:rPr>
        <w:t xml:space="preserve"> θα ήταν αντιληπτό ότι μία τέτοια συζήτηση στην Ολομέλεια είναι παντελώς ανεδαφική. </w:t>
      </w:r>
      <w:r>
        <w:rPr>
          <w:rFonts w:eastAsia="Times New Roman"/>
          <w:szCs w:val="24"/>
        </w:rPr>
        <w:t>Υπάρχουν δικαστικές αρχές και τυπικές διαδικασίες</w:t>
      </w:r>
      <w:r>
        <w:rPr>
          <w:rFonts w:eastAsia="Times New Roman"/>
          <w:szCs w:val="24"/>
        </w:rPr>
        <w:t>,</w:t>
      </w:r>
      <w:r>
        <w:rPr>
          <w:rFonts w:eastAsia="Times New Roman"/>
          <w:szCs w:val="24"/>
        </w:rPr>
        <w:t xml:space="preserve"> που ακολουθού</w:t>
      </w:r>
      <w:r>
        <w:rPr>
          <w:rFonts w:eastAsia="Times New Roman"/>
          <w:szCs w:val="24"/>
        </w:rPr>
        <w:lastRenderedPageBreak/>
        <w:t>νται στην περίπτωση των σκανδάλων. Εσείς θέλετε να μετατρέψετε το νομοθετικό σώμα είτε σε δημοσιογραφικό οργανισμό είτε σε δικαστική αρχή. Εδώ σας εξέλεξαν, για να εφαρμόσετε λύσεις και όχι γι</w:t>
      </w:r>
      <w:r>
        <w:rPr>
          <w:rFonts w:eastAsia="Times New Roman"/>
          <w:szCs w:val="24"/>
        </w:rPr>
        <w:t xml:space="preserve">α να παίζετε με τις εντυπώσεις. </w:t>
      </w:r>
    </w:p>
    <w:p w14:paraId="6FD02A12"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Θα ήθελα να ακούσει ο κόσμος που παρακολουθεί έναν ακόμη τραγέλαφο. Στην πρόταση για τη σύσταση </w:t>
      </w:r>
      <w:r>
        <w:rPr>
          <w:rFonts w:eastAsia="Times New Roman"/>
          <w:szCs w:val="24"/>
        </w:rPr>
        <w:t xml:space="preserve">εξεταστικής επιτροπής </w:t>
      </w:r>
      <w:r>
        <w:rPr>
          <w:rFonts w:eastAsia="Times New Roman"/>
          <w:szCs w:val="24"/>
        </w:rPr>
        <w:t>καταγγέλλετε ότι τα παλαιά κόμματα έπαιρναν δάνεια</w:t>
      </w:r>
      <w:r>
        <w:rPr>
          <w:rFonts w:eastAsia="Times New Roman"/>
          <w:szCs w:val="24"/>
        </w:rPr>
        <w:t>,</w:t>
      </w:r>
      <w:r>
        <w:rPr>
          <w:rFonts w:eastAsia="Times New Roman"/>
          <w:szCs w:val="24"/>
        </w:rPr>
        <w:t xml:space="preserve"> με εγγύηση την κρατική κομματική χρηματοδότηση και θε</w:t>
      </w:r>
      <w:r>
        <w:rPr>
          <w:rFonts w:eastAsia="Times New Roman"/>
          <w:szCs w:val="24"/>
        </w:rPr>
        <w:t xml:space="preserve">ωρείτε σκάνδαλο τη δανειοδότηση και όχι την καθαυτό κομματική χρηματοδότηση. </w:t>
      </w:r>
    </w:p>
    <w:p w14:paraId="6FD02A13"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Εμείς και ο Πρόεδρος Βασίλης Λέβεντης στην Ένωση Κεντρώων εδώ και δεκαετίες φωνάζουμε ότι πρέπει να καταργηθεί η χρηματοδότηση των κομμάτων. Πρέπει να σταματήσουν τα κόμματα να π</w:t>
      </w:r>
      <w:r>
        <w:rPr>
          <w:rFonts w:eastAsia="Times New Roman"/>
          <w:szCs w:val="24"/>
        </w:rPr>
        <w:t xml:space="preserve">αίρνουν χρήματα από τον </w:t>
      </w:r>
      <w:r>
        <w:rPr>
          <w:rFonts w:eastAsia="Times New Roman"/>
          <w:szCs w:val="24"/>
        </w:rPr>
        <w:t>κρατικό προϋπολογισμό</w:t>
      </w:r>
      <w:r>
        <w:rPr>
          <w:rFonts w:eastAsia="Times New Roman"/>
          <w:szCs w:val="24"/>
        </w:rPr>
        <w:t xml:space="preserve"> και το κράτος να παρέχει μόνο υλικοτεχνική υποδομή στα κόμματα, είτε για στέγαση των γραφείων τους είτε για φιλοξενία εκδηλώσεων και συγκεντρώσεων. </w:t>
      </w:r>
    </w:p>
    <w:p w14:paraId="6FD02A14"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Ειδικά οι κατά τόπους δήμοι έχουν άπειρες λύσεις</w:t>
      </w:r>
      <w:r>
        <w:rPr>
          <w:rFonts w:eastAsia="Times New Roman"/>
          <w:szCs w:val="24"/>
        </w:rPr>
        <w:t>,</w:t>
      </w:r>
      <w:r>
        <w:rPr>
          <w:rFonts w:eastAsia="Times New Roman"/>
          <w:szCs w:val="24"/>
        </w:rPr>
        <w:t xml:space="preserve"> που θα μπορ</w:t>
      </w:r>
      <w:r>
        <w:rPr>
          <w:rFonts w:eastAsia="Times New Roman"/>
          <w:szCs w:val="24"/>
        </w:rPr>
        <w:t>ούσαν να χρησιμοποιηθούν από όλα τα κόμματα, λαμβανομένου υπόψη και του προσωπικού</w:t>
      </w:r>
      <w:r>
        <w:rPr>
          <w:rFonts w:eastAsia="Times New Roman"/>
          <w:szCs w:val="24"/>
        </w:rPr>
        <w:t>,</w:t>
      </w:r>
      <w:r>
        <w:rPr>
          <w:rFonts w:eastAsia="Times New Roman"/>
          <w:szCs w:val="24"/>
        </w:rPr>
        <w:t xml:space="preserve"> που παρέχει το κράτος στα κόμματα, τους μετακλητούς, τους συμβούλους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Οπότε</w:t>
      </w:r>
      <w:r>
        <w:rPr>
          <w:rFonts w:eastAsia="Times New Roman"/>
          <w:szCs w:val="24"/>
        </w:rPr>
        <w:t>,</w:t>
      </w:r>
      <w:r>
        <w:rPr>
          <w:rFonts w:eastAsia="Times New Roman"/>
          <w:szCs w:val="24"/>
        </w:rPr>
        <w:t xml:space="preserve"> η χρηματοδότηση θα μπορούσε να χαρακτηριστεί εντελώς περιττή. </w:t>
      </w:r>
    </w:p>
    <w:p w14:paraId="6FD02A15"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Ορίστε, λοιπόν, έχετε και</w:t>
      </w:r>
      <w:r>
        <w:rPr>
          <w:rFonts w:eastAsia="Times New Roman"/>
          <w:szCs w:val="24"/>
        </w:rPr>
        <w:t xml:space="preserve"> το μαχαίρι, έχετε και το πεπόνι. Γιατί δεν καταργείτε την χρηματοδότηση; Γιατί δεν υιοθετούμε ένα σύστημα διαφανές, όπως για παράδειγμα </w:t>
      </w:r>
      <w:r>
        <w:rPr>
          <w:rFonts w:eastAsia="Times New Roman"/>
          <w:szCs w:val="24"/>
        </w:rPr>
        <w:t>της</w:t>
      </w:r>
      <w:r>
        <w:rPr>
          <w:rFonts w:eastAsia="Times New Roman"/>
          <w:szCs w:val="24"/>
        </w:rPr>
        <w:t xml:space="preserve"> Αμερική</w:t>
      </w:r>
      <w:r>
        <w:rPr>
          <w:rFonts w:eastAsia="Times New Roman"/>
          <w:szCs w:val="24"/>
        </w:rPr>
        <w:t>ς</w:t>
      </w:r>
      <w:r>
        <w:rPr>
          <w:rFonts w:eastAsia="Times New Roman"/>
          <w:szCs w:val="24"/>
        </w:rPr>
        <w:t>, δηλαδή, όποιος χρηματοδοτεί το κόμμα να γίνεται με κατάθεση μέσω τραπεζικού συστήματος, από τον απλό πολί</w:t>
      </w:r>
      <w:r>
        <w:rPr>
          <w:rFonts w:eastAsia="Times New Roman"/>
          <w:szCs w:val="24"/>
        </w:rPr>
        <w:t xml:space="preserve">τη, μέχρι τον επώνυμο επιχειρηματία; </w:t>
      </w:r>
    </w:p>
    <w:p w14:paraId="6FD02A16"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ΠΑΣΟΚ, ΣΥΡΙΖΑ και Νέα Δημοκρατία δημιούργησαν ένα σοβαρό οικονομικό και κοινωνικό μοντέλο βασισμένο πάνω στα ελλείμματα, στο συνεχή δανεισμό και στην αντιπαραγωγική υπερκατανάλωση. Σήμερα, το 2016, δεν θέλουμε πλέον απ</w:t>
      </w:r>
      <w:r>
        <w:rPr>
          <w:rFonts w:eastAsia="Times New Roman"/>
          <w:szCs w:val="24"/>
        </w:rPr>
        <w:t xml:space="preserve">αθείς πολίτες. Θέλουμε ο κόσμος να επαγρυπνήσει, να καταλάβει το παιχνίδι που παίζεται στις πλάτες του. </w:t>
      </w:r>
    </w:p>
    <w:p w14:paraId="6FD02A17"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Γνωρίζουμε πως κάποιοι</w:t>
      </w:r>
      <w:r>
        <w:rPr>
          <w:rFonts w:eastAsia="Times New Roman"/>
          <w:szCs w:val="24"/>
        </w:rPr>
        <w:t>,</w:t>
      </w:r>
      <w:r>
        <w:rPr>
          <w:rFonts w:eastAsia="Times New Roman"/>
          <w:szCs w:val="24"/>
        </w:rPr>
        <w:t xml:space="preserve"> ακόμη και στις μέρες μας, σκέφτονται όπως γράφει ο Καβάφης</w:t>
      </w:r>
      <w:r>
        <w:rPr>
          <w:rFonts w:eastAsia="Times New Roman"/>
          <w:szCs w:val="24"/>
        </w:rPr>
        <w:t>,</w:t>
      </w:r>
      <w:r>
        <w:rPr>
          <w:rFonts w:eastAsia="Times New Roman"/>
          <w:szCs w:val="24"/>
        </w:rPr>
        <w:t xml:space="preserve"> αναλύοντας το σκεπτικό ενός φτωχού και κατεστραμμένου ανθρώπου. Λέει, λοιπόν, αυτός ο κατεστραμμένος άνθρωπος ότι θα απευθυνθεί για διορισμό σε έναν από τους τρεις άρχοντες. Εκπληκτική σύμπτωση όντως, αν σκεφτούμε ότι κατ’ εξοχήν στην Ελλάδα υπεύθυ</w:t>
      </w:r>
      <w:r>
        <w:rPr>
          <w:rFonts w:eastAsia="Times New Roman"/>
          <w:szCs w:val="24"/>
        </w:rPr>
        <w:t>να</w:t>
      </w:r>
      <w:r>
        <w:rPr>
          <w:rFonts w:eastAsia="Times New Roman"/>
          <w:szCs w:val="24"/>
        </w:rPr>
        <w:t xml:space="preserve"> είνα</w:t>
      </w:r>
      <w:r>
        <w:rPr>
          <w:rFonts w:eastAsia="Times New Roman"/>
          <w:szCs w:val="24"/>
        </w:rPr>
        <w:t xml:space="preserve">ι τα τρία μεγάλα κόμματα. </w:t>
      </w:r>
    </w:p>
    <w:p w14:paraId="6FD02A18"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t>Το εν λόγω λοιπόν, καβαφικό ποίημα καταλήγει ως εξής και μιλάει ο άνθρωπος που περιμένει να τον διορίσουν: «Θα με θελήσει πάντως ένας από τους τρεις και είναι η συνείδησή μου ήσυχη για το αψήφιστο της εκλογής. Βλάπτουν και οι τρε</w:t>
      </w:r>
      <w:r>
        <w:rPr>
          <w:rFonts w:eastAsia="Times New Roman"/>
          <w:szCs w:val="24"/>
        </w:rPr>
        <w:t xml:space="preserve">ις τους τη Συρία το ίδιο. Αλλά κατεστραμμένος άνθρωπος, τι φταίω εγώ; </w:t>
      </w:r>
      <w:r>
        <w:rPr>
          <w:rFonts w:eastAsia="Times New Roman"/>
          <w:szCs w:val="24"/>
        </w:rPr>
        <w:lastRenderedPageBreak/>
        <w:t>Ζητώ ο ταλαίπωρος να μπαλωθώ. Ας φρόντιζαν οι κραταιοί θεοί να δημιουργήσουν έναν τέταρτο καλό. Μετά χαράς θα πήγαινα σ’ αυτόν.»</w:t>
      </w:r>
      <w:r>
        <w:rPr>
          <w:rFonts w:eastAsia="Times New Roman"/>
          <w:szCs w:val="24"/>
        </w:rPr>
        <w:t>.</w:t>
      </w:r>
    </w:p>
    <w:p w14:paraId="6FD02A19"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t>Αυτός ο τέταρτος, ο καλός, αγαπητοί συνάδελφοι και αγαπη</w:t>
      </w:r>
      <w:r>
        <w:rPr>
          <w:rFonts w:eastAsia="Times New Roman"/>
          <w:szCs w:val="24"/>
        </w:rPr>
        <w:t xml:space="preserve">τοί συμπολίτες, που μας παρακολουθείτε, θα δημιουργηθεί από τους ίδιους τους πολίτες. Δεν θα μας τον φέρει κανένας θεός. Δεν θα είναι αποτέλεσμα τύχης ή συγκυρίας. Δεν υπάρχουν δαίμονες ούτε μυστικά σχέδια που απεργάζονται υποχθόνιοι διεθνείς κύκλοι. </w:t>
      </w:r>
    </w:p>
    <w:p w14:paraId="6FD02A1A"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t>Εφόσ</w:t>
      </w:r>
      <w:r>
        <w:rPr>
          <w:rFonts w:eastAsia="Times New Roman"/>
          <w:szCs w:val="24"/>
        </w:rPr>
        <w:t>ον οι Έλληνες πολίτες επιλέξουν συνειδητά και με το αίσθημα ευθύνης να αυξήσουν στο Κοινοβούλιο τη δύναμη του καθαρόαιμου κέντρου πολιτικού χώρου, τότε και μόνο τότε θα δούμε ουσιαστική αλλαγή του πολιτικού σκηνικού. Τότε και μόνο τότε θα δούμε μια καλύτερ</w:t>
      </w:r>
      <w:r>
        <w:rPr>
          <w:rFonts w:eastAsia="Times New Roman"/>
          <w:szCs w:val="24"/>
        </w:rPr>
        <w:t xml:space="preserve">η προοπτική για τη χώρα μας, σε έναν κόσμο δικαιοσύνης, ελευθερίας και ανθρωπισμού. </w:t>
      </w:r>
    </w:p>
    <w:p w14:paraId="6FD02A1B"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lastRenderedPageBreak/>
        <w:t xml:space="preserve">Είμαστε υπέρ του ελέγχου. Όλα στο φως, αλλά είναι κοροϊδία να κυνηγάμε φαντάσματα γιατί δεν υπάρχουν φυσικοί ένοχοι αυτή τη στιγμή. Ο έλεγχος πρέπει να είναι προληπτικός, </w:t>
      </w:r>
      <w:r>
        <w:rPr>
          <w:rFonts w:eastAsia="Times New Roman"/>
          <w:szCs w:val="24"/>
        </w:rPr>
        <w:t xml:space="preserve">για να έχει αξία, κύριοι. Η Κυβέρνηση για άλλη μια φορά έχει πετάξει τη μπάλα στην εξέδρα. </w:t>
      </w:r>
    </w:p>
    <w:p w14:paraId="6FD02A1C"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t>Σας ευχαριστώ πολύ.</w:t>
      </w:r>
    </w:p>
    <w:p w14:paraId="6FD02A1D" w14:textId="77777777" w:rsidR="00BA6D65" w:rsidRDefault="00336324">
      <w:pPr>
        <w:tabs>
          <w:tab w:val="left" w:pos="2820"/>
        </w:tabs>
        <w:spacing w:line="72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FD02A1E" w14:textId="77777777" w:rsidR="00BA6D65" w:rsidRDefault="00336324">
      <w:pPr>
        <w:tabs>
          <w:tab w:val="left" w:pos="2820"/>
        </w:tabs>
        <w:spacing w:line="72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Είστε υπέρ της πρότασης;</w:t>
      </w:r>
    </w:p>
    <w:p w14:paraId="6FD02A1F" w14:textId="77777777" w:rsidR="00BA6D65" w:rsidRDefault="00336324">
      <w:pPr>
        <w:tabs>
          <w:tab w:val="left" w:pos="2820"/>
        </w:tabs>
        <w:spacing w:line="72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 xml:space="preserve">Είπα. Είμαι υπέρ, αλλά υπό </w:t>
      </w:r>
      <w:r>
        <w:rPr>
          <w:rFonts w:eastAsia="Times New Roman"/>
          <w:szCs w:val="24"/>
        </w:rPr>
        <w:t>προϋποθέσεις.</w:t>
      </w:r>
    </w:p>
    <w:p w14:paraId="6FD02A20" w14:textId="77777777" w:rsidR="00BA6D65" w:rsidRDefault="00336324">
      <w:pPr>
        <w:tabs>
          <w:tab w:val="left" w:pos="2820"/>
        </w:tabs>
        <w:spacing w:line="72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Αρχίζει ο δεύτερος κύκλος, ο ενιαίος κατάλογος ομιλητών. Πρώτη ομιλήτρια είναι η κυρία Θεοπεφτάτου από το ΣΥΡΙΖΑ.</w:t>
      </w:r>
    </w:p>
    <w:p w14:paraId="6FD02A21" w14:textId="77777777" w:rsidR="00BA6D65" w:rsidRDefault="00336324">
      <w:pPr>
        <w:tabs>
          <w:tab w:val="left" w:pos="2820"/>
        </w:tabs>
        <w:spacing w:line="720" w:lineRule="auto"/>
        <w:ind w:firstLine="720"/>
        <w:jc w:val="both"/>
        <w:rPr>
          <w:rFonts w:eastAsia="Times New Roman"/>
          <w:szCs w:val="24"/>
        </w:rPr>
      </w:pPr>
      <w:r>
        <w:rPr>
          <w:rFonts w:eastAsia="Times New Roman"/>
          <w:szCs w:val="24"/>
        </w:rPr>
        <w:lastRenderedPageBreak/>
        <w:t>Ελάτε, κυρία Θεοπεφτάτου. Έχετε το</w:t>
      </w:r>
      <w:r>
        <w:rPr>
          <w:rFonts w:eastAsia="Times New Roman"/>
          <w:szCs w:val="24"/>
        </w:rPr>
        <w:t>ν</w:t>
      </w:r>
      <w:r>
        <w:rPr>
          <w:rFonts w:eastAsia="Times New Roman"/>
          <w:szCs w:val="24"/>
        </w:rPr>
        <w:t xml:space="preserve"> λόγο για έξι λεπτά.</w:t>
      </w:r>
    </w:p>
    <w:p w14:paraId="6FD02A22" w14:textId="77777777" w:rsidR="00BA6D65" w:rsidRDefault="00336324">
      <w:pPr>
        <w:tabs>
          <w:tab w:val="left" w:pos="2820"/>
        </w:tabs>
        <w:spacing w:after="0" w:line="600" w:lineRule="auto"/>
        <w:ind w:firstLine="720"/>
        <w:jc w:val="both"/>
        <w:rPr>
          <w:rFonts w:eastAsia="Times New Roman"/>
          <w:szCs w:val="24"/>
        </w:rPr>
      </w:pPr>
      <w:r>
        <w:rPr>
          <w:rFonts w:eastAsia="Times New Roman"/>
          <w:szCs w:val="24"/>
        </w:rPr>
        <w:t xml:space="preserve">Παρακαλώ πάλι να είστε όλοι </w:t>
      </w:r>
      <w:r>
        <w:rPr>
          <w:rFonts w:eastAsia="Times New Roman"/>
          <w:szCs w:val="24"/>
        </w:rPr>
        <w:t>συνεπείς με το χρόνο σας.</w:t>
      </w:r>
    </w:p>
    <w:p w14:paraId="6FD02A23"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ΑΦΡΟΔΙΤΗ ΘΕΟΠΕΦΤΑΤΟΥ:</w:t>
      </w:r>
      <w:r>
        <w:rPr>
          <w:rFonts w:eastAsia="Times New Roman" w:cs="Times New Roman"/>
          <w:szCs w:val="24"/>
        </w:rPr>
        <w:t xml:space="preserve"> Ευχαριστώ.</w:t>
      </w:r>
    </w:p>
    <w:p w14:paraId="6FD02A24"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ύστερα από το αίτημα των δύο Κοινοβουλευτικών Ομάδων, του ΣΥΡΙΖΑ και των Ανεξαρτήτων Ελλήνων, σήμερα συζητάμε εάν θα πρέπει ή όχι να συσταθεί εξεταστική επιτροπή με αν</w:t>
      </w:r>
      <w:r>
        <w:rPr>
          <w:rFonts w:eastAsia="Times New Roman" w:cs="Times New Roman"/>
          <w:szCs w:val="24"/>
        </w:rPr>
        <w:t xml:space="preserve">τικείμενο τα δάνεια που δόθηκαν από τις τράπεζες προς τα μέσα μαζικής ενημέρωσης και τα πολιτικά κόμματα. </w:t>
      </w:r>
    </w:p>
    <w:p w14:paraId="6FD02A25"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Παρά την υποβάθμιση του ρόλου αυτής της επιτροπής που βλέπουμε να επιχειρείται σήμερα, εμείς νομίζουμε ότι είναι ζήτημα ευρύτερου δημόσιου ενδιαφέρον</w:t>
      </w:r>
      <w:r>
        <w:rPr>
          <w:rFonts w:eastAsia="Times New Roman" w:cs="Times New Roman"/>
          <w:szCs w:val="24"/>
        </w:rPr>
        <w:t xml:space="preserve">τος η εξέταση των σχέσεων γύρω από την πολιτική της τράπεζας και τα μέσα ενημέρωσης. </w:t>
      </w:r>
    </w:p>
    <w:p w14:paraId="6FD02A26"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Στη χώρα μας αυτές οι διαδρομές συναντήθηκαν πολλές φορές τα τελευταία χρόνια. Στα χρόνια της οικονομικής κρίσης, όταν χιλιάδες επιχειρήσεις έκλειναν και στις οποίες οι τ</w:t>
      </w:r>
      <w:r>
        <w:rPr>
          <w:rFonts w:eastAsia="Times New Roman" w:cs="Times New Roman"/>
          <w:szCs w:val="24"/>
        </w:rPr>
        <w:t xml:space="preserve">ράπεζες όχι μόνο αρνούνταν την παραμικρή δανειοδότηση αλλά </w:t>
      </w:r>
      <w:r>
        <w:rPr>
          <w:rFonts w:eastAsia="Times New Roman" w:cs="Times New Roman"/>
          <w:szCs w:val="24"/>
        </w:rPr>
        <w:t>γινόντουσαν</w:t>
      </w:r>
      <w:r>
        <w:rPr>
          <w:rFonts w:eastAsia="Times New Roman" w:cs="Times New Roman"/>
          <w:szCs w:val="24"/>
        </w:rPr>
        <w:t xml:space="preserve"> πολύ πιο επιθετικές στην απαίτηση των μη εξυπηρετούμενων δανείων, την ίδια περίοδο μοίραζαν εκατοντάδες εκατομμύρια ευρώ σε επιχειρήσεις ομίλων ενημέρωσης. </w:t>
      </w:r>
    </w:p>
    <w:p w14:paraId="6FD02A27"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Τίθενται, λοιπόν, τα παρακάτ</w:t>
      </w:r>
      <w:r>
        <w:rPr>
          <w:rFonts w:eastAsia="Times New Roman" w:cs="Times New Roman"/>
          <w:szCs w:val="24"/>
        </w:rPr>
        <w:t>ω εύλογα ερωτήματα: Πώς δόθηκαν αυτά τα δάνεια εύκολα χωρίς γραφειοκρατική ταλαιπωρία, χωρίς καν τη διαπίστωση παρατυπιών ως προς την πιστοδοτική πολιτική των τραπεζών και την ανάληψη πιστωτικού κινδύνου και με ποιες εγγυήσεις;</w:t>
      </w:r>
    </w:p>
    <w:p w14:paraId="6FD02A28"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Έγινε αναβάθμιση των παραγόμ</w:t>
      </w:r>
      <w:r>
        <w:rPr>
          <w:rFonts w:eastAsia="Times New Roman" w:cs="Times New Roman"/>
          <w:szCs w:val="24"/>
        </w:rPr>
        <w:t>ενων προγραμμάτων ή βελτίωση του εξοπλισμού τους; Έγινε έλεγχος εάν χρησιμοποιήθηκαν αυτά τα δάνεια για το</w:t>
      </w:r>
      <w:r>
        <w:rPr>
          <w:rFonts w:eastAsia="Times New Roman" w:cs="Times New Roman"/>
          <w:szCs w:val="24"/>
        </w:rPr>
        <w:t>ν</w:t>
      </w:r>
      <w:r>
        <w:rPr>
          <w:rFonts w:eastAsia="Times New Roman" w:cs="Times New Roman"/>
          <w:szCs w:val="24"/>
        </w:rPr>
        <w:t xml:space="preserve"> σκοπό που δόθηκαν; Κατευθύνθηκαν διαφημίσεις τραπεζών στα δανειοδοτούμενα μέσα; Εξυπηρετούνται αυτά τα δάνεια; Σε τι ενέργειες έχουν προχωρήσει οι τ</w:t>
      </w:r>
      <w:r>
        <w:rPr>
          <w:rFonts w:eastAsia="Times New Roman" w:cs="Times New Roman"/>
          <w:szCs w:val="24"/>
        </w:rPr>
        <w:t xml:space="preserve">ράπεζες γι’ αυτά που δεν εξυπηρετούνται; Ζημιώθηκε το δημόσιο καθ’ οιονδήποτε τρόπο; </w:t>
      </w:r>
    </w:p>
    <w:p w14:paraId="6FD02A29"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Περίπου 500 εκατομμύρια ευρώ ζημιά επέφερε συνολικά για το δημόσιο το σκάνδαλο του Ταχυδρομικού Ταμιευτηρίου, κατά το οποίο δόθηκαν δάνεια που δεν εξυπηρετήθηκαν ποτέ, εν</w:t>
      </w:r>
      <w:r>
        <w:rPr>
          <w:rFonts w:eastAsia="Times New Roman" w:cs="Times New Roman"/>
          <w:szCs w:val="24"/>
        </w:rPr>
        <w:t xml:space="preserve">ώ δεν είχαν εξασφαλιστεί οι απαραίτητες εγγυήσεις. Αυτή η υπόθεση έχει ήδη πάρει τον δρόμο της δικαιοσύνης. Επιβάλλεται, λοιπόν, ο έλεγχος, η λογοδοσία και η απόδοση ευθυνών για όλα αυτά. </w:t>
      </w:r>
    </w:p>
    <w:p w14:paraId="6FD02A2A"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Αυτή είναι η μια πλευρά στο τρίγωνο της διαπλοκής. Η άλλη</w:t>
      </w:r>
      <w:r>
        <w:rPr>
          <w:rFonts w:eastAsia="Times New Roman" w:cs="Times New Roman"/>
          <w:szCs w:val="24"/>
        </w:rPr>
        <w:t>,</w:t>
      </w:r>
      <w:r>
        <w:rPr>
          <w:rFonts w:eastAsia="Times New Roman" w:cs="Times New Roman"/>
          <w:szCs w:val="24"/>
        </w:rPr>
        <w:t xml:space="preserve"> αφορά τα</w:t>
      </w:r>
      <w:r>
        <w:rPr>
          <w:rFonts w:eastAsia="Times New Roman" w:cs="Times New Roman"/>
          <w:szCs w:val="24"/>
        </w:rPr>
        <w:t xml:space="preserve"> χαριστικά δάνεια των τραπεζών στα κόμματα, που ως εγγυήσεις για την έγκρισή τους ευαγγελίζονταν τις επερχόμενες κρατικές χρηματοδοτήσεις. </w:t>
      </w:r>
    </w:p>
    <w:p w14:paraId="6FD02A2B"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Πώς δόθηκαν αυτά τα δάνεια; Ζητήθηκαν στοιχεία; Τα χρόνια που οι πολίτες είχαν δικαστικές διαμάχες για χρέη, η Βουλή</w:t>
      </w:r>
      <w:r>
        <w:rPr>
          <w:rFonts w:eastAsia="Times New Roman" w:cs="Times New Roman"/>
          <w:szCs w:val="24"/>
        </w:rPr>
        <w:t xml:space="preserve"> λάμβανε χαριστικές αποφάσεις, αφ</w:t>
      </w:r>
      <w:r>
        <w:rPr>
          <w:rFonts w:eastAsia="Times New Roman" w:cs="Times New Roman"/>
          <w:szCs w:val="24"/>
        </w:rPr>
        <w:t xml:space="preserve">’ </w:t>
      </w:r>
      <w:r>
        <w:rPr>
          <w:rFonts w:eastAsia="Times New Roman" w:cs="Times New Roman"/>
          <w:szCs w:val="24"/>
        </w:rPr>
        <w:t>ενός μεν για την αμνήστευση ποινικών ευθυνών των υπεύθυνων για τη χορήγηση δανείων στα μεγάλα κόμματα, που τελικά έφτασαν να χρωστούν εκατοντάδες εκατομμύρια, αφ</w:t>
      </w:r>
      <w:r>
        <w:rPr>
          <w:rFonts w:eastAsia="Times New Roman" w:cs="Times New Roman"/>
          <w:szCs w:val="24"/>
        </w:rPr>
        <w:t xml:space="preserve">’ </w:t>
      </w:r>
      <w:r>
        <w:rPr>
          <w:rFonts w:eastAsia="Times New Roman" w:cs="Times New Roman"/>
          <w:szCs w:val="24"/>
        </w:rPr>
        <w:t>ετέρου δε για το 40% ακατάσχετο στις κομματικές επιχορηγήσ</w:t>
      </w:r>
      <w:r>
        <w:rPr>
          <w:rFonts w:eastAsia="Times New Roman" w:cs="Times New Roman"/>
          <w:szCs w:val="24"/>
        </w:rPr>
        <w:t xml:space="preserve">εις. Και αυτά τα δάνεια </w:t>
      </w:r>
      <w:r>
        <w:rPr>
          <w:rFonts w:eastAsia="Times New Roman" w:cs="Times New Roman"/>
          <w:szCs w:val="24"/>
        </w:rPr>
        <w:lastRenderedPageBreak/>
        <w:t xml:space="preserve">χορηγήθηκαν από τράπεζες που ελέγχονταν από το δημόσιο και τελικώς με ζημία του ελληνικού δημοσίου, δηλαδή του Έλληνα πολίτη. </w:t>
      </w:r>
    </w:p>
    <w:p w14:paraId="6FD02A2C"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Πού φτάνει ο συνολικός λογαριασμός των δανείων προς τα κόμματα, τα γνωστά θαλασσοδάνεια; Μέχρι πότε πρέπε</w:t>
      </w:r>
      <w:r>
        <w:rPr>
          <w:rFonts w:eastAsia="Times New Roman" w:cs="Times New Roman"/>
          <w:szCs w:val="24"/>
        </w:rPr>
        <w:t>ι να μετακυλίεται η ασυδοσία στο τραπεζικό σύστημα και την κοινωνία, που καλείται να επωμιστεί για μ</w:t>
      </w:r>
      <w:r>
        <w:rPr>
          <w:rFonts w:eastAsia="Times New Roman" w:cs="Times New Roman"/>
          <w:szCs w:val="24"/>
        </w:rPr>
        <w:t>ί</w:t>
      </w:r>
      <w:r>
        <w:rPr>
          <w:rFonts w:eastAsia="Times New Roman" w:cs="Times New Roman"/>
          <w:szCs w:val="24"/>
        </w:rPr>
        <w:t>α ακόμη φορά το βαρύ φορτίο των σκανδάλων του παλιού πολιτικού κατεστημένου;</w:t>
      </w:r>
    </w:p>
    <w:p w14:paraId="6FD02A2D"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Με ποιες διαδικασίες δόθηκαν αυτά τα εκατοντάδες εκατομμύρια; Με ποιες εγγυήσε</w:t>
      </w:r>
      <w:r>
        <w:rPr>
          <w:rFonts w:eastAsia="Times New Roman" w:cs="Times New Roman"/>
          <w:szCs w:val="24"/>
        </w:rPr>
        <w:t xml:space="preserve">ις και ποιος θα τα πληρώσει τελικά; Πρέπει να μετρήσουμε το κόστος για τη χώρα μας και να αποδώσουμε ευθύνες εκεί που πρέπει να αποδοθούν. </w:t>
      </w:r>
    </w:p>
    <w:p w14:paraId="6FD02A2E"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Αυτό επιβάλλει η αρχή της λογοδοσίας απέναντι στους Έλληνες πολίτες, που σήκωσαν τελικά τα οικονομικά βάρη και της δ</w:t>
      </w:r>
      <w:r>
        <w:rPr>
          <w:rFonts w:eastAsia="Times New Roman" w:cs="Times New Roman"/>
          <w:szCs w:val="24"/>
        </w:rPr>
        <w:t xml:space="preserve">ιαπλοκής. Αυτό επιβάλλουν και οι βασικές αρχές της διαφάνειας και της υγιούς χρηματοδότησης των κομμάτων. </w:t>
      </w:r>
    </w:p>
    <w:p w14:paraId="6FD02A2F"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Απαραίτητος όρος αντιμετώπισης της κρίσης που βαραίνει τη χώρα μας, όχι μόνο οικονομικής αλλά και αξιακής</w:t>
      </w:r>
      <w:r>
        <w:rPr>
          <w:rFonts w:eastAsia="Times New Roman" w:cs="Times New Roman"/>
          <w:szCs w:val="24"/>
        </w:rPr>
        <w:t>,</w:t>
      </w:r>
      <w:r>
        <w:rPr>
          <w:rFonts w:eastAsia="Times New Roman" w:cs="Times New Roman"/>
          <w:szCs w:val="24"/>
        </w:rPr>
        <w:t xml:space="preserve"> είναι η αποκατάσταση των δεσμών της εμπιστ</w:t>
      </w:r>
      <w:r>
        <w:rPr>
          <w:rFonts w:eastAsia="Times New Roman" w:cs="Times New Roman"/>
          <w:szCs w:val="24"/>
        </w:rPr>
        <w:t>οσύνης της πολιτείας με τους Έλληνες πολίτες. Αυτό προϋποθέτει τη διερεύνηση και απόδειξη των δεσμών και των σχέσεων της διαπλοκής, τη μέτρηση του κόστους της και την απόδοση ευθυνών εκεί που πρέπει να αποδοθούν, προκειμένου να ξεκαθαρίσει επιτέλους το πολ</w:t>
      </w:r>
      <w:r>
        <w:rPr>
          <w:rFonts w:eastAsia="Times New Roman" w:cs="Times New Roman"/>
          <w:szCs w:val="24"/>
        </w:rPr>
        <w:t xml:space="preserve">ιτικό πεδίο. Και αυτή μας την υπόσχεση για δικαιοσύνη μπορούμε και πρέπει να την υλοποιήσουμε. </w:t>
      </w:r>
    </w:p>
    <w:p w14:paraId="6FD02A30"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παρούσα Κυβέρνηση θέλει να βάλει τέλος σε αυτή</w:t>
      </w:r>
      <w:r>
        <w:rPr>
          <w:rFonts w:eastAsia="Times New Roman" w:cs="Times New Roman"/>
          <w:szCs w:val="24"/>
        </w:rPr>
        <w:t>ν</w:t>
      </w:r>
      <w:r>
        <w:rPr>
          <w:rFonts w:eastAsia="Times New Roman" w:cs="Times New Roman"/>
          <w:szCs w:val="24"/>
        </w:rPr>
        <w:t xml:space="preserve"> τη θολή και αμαρτωλή περίοδο. Θέλει να αποκατασταθεί η αλήθεια, η κοινωνική συναίνεση, η αίσθηση ισονομίας και</w:t>
      </w:r>
      <w:r>
        <w:rPr>
          <w:rFonts w:eastAsia="Times New Roman" w:cs="Times New Roman"/>
          <w:szCs w:val="24"/>
        </w:rPr>
        <w:t xml:space="preserve"> η πεποίθηση ότι αυτοί που ζημίωσαν τους Έλληνες πολίτες θα ελεγχθούν. Και αυτό το μήνυμα πρέπει να αποστείλει η Βουλή των Ελλήνων σήμερα με την εγγύηση της αμεροληψίας της και με νόμιμες διαδικασίες. Γι’ αυτό ζητάμε τη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κα</w:t>
      </w:r>
      <w:r>
        <w:rPr>
          <w:rFonts w:eastAsia="Times New Roman" w:cs="Times New Roman"/>
          <w:szCs w:val="24"/>
        </w:rPr>
        <w:t xml:space="preserve">ι αναμένουμε με μεγάλο ενδιαφέρον την εξέλιξη της έρευνας και τα πορίσματά της. </w:t>
      </w:r>
    </w:p>
    <w:p w14:paraId="6FD02A31"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6FD02A32"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D02A33"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κυρία Θεοπεφτάτου</w:t>
      </w:r>
      <w:r>
        <w:rPr>
          <w:rFonts w:eastAsia="Times New Roman"/>
          <w:szCs w:val="24"/>
        </w:rPr>
        <w:t>,</w:t>
      </w:r>
      <w:r>
        <w:rPr>
          <w:rFonts w:eastAsia="Times New Roman"/>
          <w:szCs w:val="24"/>
        </w:rPr>
        <w:t xml:space="preserve"> και για την τήρηση του χρόνου. </w:t>
      </w:r>
    </w:p>
    <w:p w14:paraId="6FD02A34" w14:textId="77777777" w:rsidR="00BA6D65" w:rsidRDefault="00336324">
      <w:pPr>
        <w:spacing w:line="600" w:lineRule="auto"/>
        <w:ind w:firstLine="720"/>
        <w:jc w:val="both"/>
        <w:rPr>
          <w:rFonts w:eastAsia="Times New Roman"/>
          <w:szCs w:val="24"/>
        </w:rPr>
      </w:pPr>
      <w:r>
        <w:rPr>
          <w:rFonts w:eastAsia="Times New Roman"/>
          <w:szCs w:val="24"/>
        </w:rPr>
        <w:t xml:space="preserve">Τον λόγο έχει τώρα ο κ. Βορίδης από τη Νέα Δημοκρατία και μετά ο κ. Λοβέρδος. </w:t>
      </w:r>
    </w:p>
    <w:p w14:paraId="6FD02A35" w14:textId="77777777" w:rsidR="00BA6D65" w:rsidRDefault="00336324">
      <w:pPr>
        <w:spacing w:line="600" w:lineRule="auto"/>
        <w:ind w:firstLine="720"/>
        <w:jc w:val="both"/>
        <w:rPr>
          <w:rFonts w:eastAsia="Times New Roman"/>
          <w:szCs w:val="24"/>
        </w:rPr>
      </w:pPr>
      <w:r>
        <w:rPr>
          <w:rFonts w:eastAsia="Times New Roman"/>
          <w:szCs w:val="24"/>
        </w:rPr>
        <w:t xml:space="preserve">Ορίστε, κύριε Βορίδη, έχετε τον λόγο για έξι λεπτά. </w:t>
      </w:r>
    </w:p>
    <w:p w14:paraId="6FD02A36" w14:textId="77777777" w:rsidR="00BA6D65" w:rsidRDefault="00336324">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κυρία Πρόεδρε. </w:t>
      </w:r>
    </w:p>
    <w:p w14:paraId="6FD02A37"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συνάδελφοι, η υπό συζήτηση αίτηση περιέχει διάφορα. Να ξεκαθ</w:t>
      </w:r>
      <w:r>
        <w:rPr>
          <w:rFonts w:eastAsia="Times New Roman"/>
          <w:szCs w:val="24"/>
        </w:rPr>
        <w:t xml:space="preserve">αρίσω ότι βεβαίως υπερψηφίζουμε μόνο σε ό,τι αφορά το αιτητικό. Όλο το αιτιολογικό είναι απορριπτέο από εμάς, δεν το συζητάμε, μόνο ως προς τα αιτήματα συμφωνούμε. </w:t>
      </w:r>
    </w:p>
    <w:p w14:paraId="6FD02A38"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Διαβάζω, όμως, τα αιτήματα: Τι ζητάει η κοινοβουλευτική </w:t>
      </w:r>
      <w:r>
        <w:rPr>
          <w:rFonts w:eastAsia="Times New Roman"/>
          <w:szCs w:val="24"/>
        </w:rPr>
        <w:t>π</w:t>
      </w:r>
      <w:r>
        <w:rPr>
          <w:rFonts w:eastAsia="Times New Roman"/>
          <w:szCs w:val="24"/>
        </w:rPr>
        <w:t>λειοψηφία; Να ελεγχθούν το περιεχό</w:t>
      </w:r>
      <w:r>
        <w:rPr>
          <w:rFonts w:eastAsia="Times New Roman"/>
          <w:szCs w:val="24"/>
        </w:rPr>
        <w:t>μενο των δανειακών συμβάσεων πολιτικών κομμάτων και εταιρειών μέσων μαζικής ενημέρωσης, το ύψος, οι όροι, ο σκοπός της δανειοδότησης ή αναχρηματοδότησης παλαιότερων δανείων, η εκτίμηση της πιστοληπτικής ικανότητας των δανειοληπτών, σε σχέση με τους κανονισ</w:t>
      </w:r>
      <w:r>
        <w:rPr>
          <w:rFonts w:eastAsia="Times New Roman"/>
          <w:szCs w:val="24"/>
        </w:rPr>
        <w:t>μούς πιστοδοτήσεων των πιστωτικών ιδρυμάτων, οι εμπράγματες εξασφαλίσεις –αν υπάρχουν- ή άλλες εγγυήσεις, το σημερινό ύψος των δανείων αυτών, η σημερινή πορεία εξυπηρέτησής τους και τέλος, σε περίπτωση μη εξυπηρέτησης των δανείων, αν υπάρχουν τυχόν καταγγε</w:t>
      </w:r>
      <w:r>
        <w:rPr>
          <w:rFonts w:eastAsia="Times New Roman"/>
          <w:szCs w:val="24"/>
        </w:rPr>
        <w:t xml:space="preserve">λίες των δανειακών συμβάσεων και άλλες ενδεχόμενες δικαστικές ενέργειες αναγκαστικής εκτέλεσης. Αυτό είναι το αντικείμενο που λέτε ότι πρέπει να είναι αντικείμενο της </w:t>
      </w:r>
      <w:r>
        <w:rPr>
          <w:rFonts w:eastAsia="Times New Roman"/>
          <w:szCs w:val="24"/>
        </w:rPr>
        <w:t>ε</w:t>
      </w:r>
      <w:r>
        <w:rPr>
          <w:rFonts w:eastAsia="Times New Roman"/>
          <w:szCs w:val="24"/>
        </w:rPr>
        <w:t xml:space="preserve">ξεταστικής μας </w:t>
      </w:r>
      <w:r>
        <w:rPr>
          <w:rFonts w:eastAsia="Times New Roman"/>
          <w:szCs w:val="24"/>
        </w:rPr>
        <w:t>ε</w:t>
      </w:r>
      <w:r>
        <w:rPr>
          <w:rFonts w:eastAsia="Times New Roman"/>
          <w:szCs w:val="24"/>
        </w:rPr>
        <w:t xml:space="preserve">πιτροπής. </w:t>
      </w:r>
    </w:p>
    <w:p w14:paraId="6FD02A39" w14:textId="77777777" w:rsidR="00BA6D65" w:rsidRDefault="00336324">
      <w:pPr>
        <w:spacing w:line="600" w:lineRule="auto"/>
        <w:ind w:firstLine="720"/>
        <w:jc w:val="both"/>
        <w:rPr>
          <w:rFonts w:eastAsia="Times New Roman"/>
          <w:szCs w:val="24"/>
        </w:rPr>
      </w:pPr>
      <w:r>
        <w:rPr>
          <w:rFonts w:eastAsia="Times New Roman"/>
          <w:szCs w:val="24"/>
        </w:rPr>
        <w:t>Κατ’ αρχάς, έχω να κάνω μία απλή ερώτηση στην Κυβέρνηση: Γιατ</w:t>
      </w:r>
      <w:r>
        <w:rPr>
          <w:rFonts w:eastAsia="Times New Roman"/>
          <w:szCs w:val="24"/>
        </w:rPr>
        <w:t xml:space="preserve">ί δεν απηύθυνε με αυτό το ωραίο αιτητικό δεκατέσσερις μήνες ένα αίτημα στην Τράπεζα της Ελλάδος, για να τα πει όλα εδώ η Τράπεζα της </w:t>
      </w:r>
      <w:r>
        <w:rPr>
          <w:rFonts w:eastAsia="Times New Roman"/>
          <w:szCs w:val="24"/>
        </w:rPr>
        <w:lastRenderedPageBreak/>
        <w:t xml:space="preserve">Ελλάδος; Είναι εποπτεύουσα </w:t>
      </w:r>
      <w:r>
        <w:rPr>
          <w:rFonts w:eastAsia="Times New Roman"/>
          <w:szCs w:val="24"/>
        </w:rPr>
        <w:t>α</w:t>
      </w:r>
      <w:r>
        <w:rPr>
          <w:rFonts w:eastAsia="Times New Roman"/>
          <w:szCs w:val="24"/>
        </w:rPr>
        <w:t xml:space="preserve">ρχή των τραπεζικών ιδρυμάτων, είναι υπεύθυνη για τον έλεγχο των δανειοδοτήσεων, είναι υπεύθυνη </w:t>
      </w:r>
      <w:r>
        <w:rPr>
          <w:rFonts w:eastAsia="Times New Roman"/>
          <w:szCs w:val="24"/>
        </w:rPr>
        <w:t xml:space="preserve">για την τήρηση των πιστοληπτικών κανόνων, έχει αρμοδιότητα ελέγχου όλων των σχετικών στοιχείων. Γιατί δεν έχει υπάρξει ένα τέτοιο αίτημα; </w:t>
      </w:r>
    </w:p>
    <w:p w14:paraId="6FD02A3A" w14:textId="77777777" w:rsidR="00BA6D65" w:rsidRDefault="00336324">
      <w:pPr>
        <w:spacing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Έγινε ερώτηση και δεν απάντησε η Τράπεζα. </w:t>
      </w:r>
    </w:p>
    <w:p w14:paraId="6FD02A3B"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Απάντησις: Γιατί δεν ενδιαφέρεστε σ</w:t>
      </w:r>
      <w:r>
        <w:rPr>
          <w:rFonts w:eastAsia="Times New Roman"/>
          <w:szCs w:val="24"/>
        </w:rPr>
        <w:t>τα αλήθεια γι</w:t>
      </w:r>
      <w:r>
        <w:rPr>
          <w:rFonts w:eastAsia="Times New Roman"/>
          <w:szCs w:val="24"/>
        </w:rPr>
        <w:t>’</w:t>
      </w:r>
      <w:r>
        <w:rPr>
          <w:rFonts w:eastAsia="Times New Roman"/>
          <w:szCs w:val="24"/>
        </w:rPr>
        <w:t xml:space="preserve"> αυτό, γιατί δεν σας νοιάζει στα αλήθεια! Διότι αν σας ένοιαζε στα αλήθεια, δεν θα κάναμε εξεταστική επιτροπή, θα έκανε μία απλή ερώτηση ο Υπουργός Οικονομικών στο εποπτευόμενο από αυτόν πρόσωπο που λέγεται Τράπεζα της Ελλάδος. Και θα είχε τε</w:t>
      </w:r>
      <w:r>
        <w:rPr>
          <w:rFonts w:eastAsia="Times New Roman"/>
          <w:szCs w:val="24"/>
        </w:rPr>
        <w:t xml:space="preserve">λειώσει η συζήτηση και θα είχατε όλα τα έγγραφα και θα είχαμε και αποτελέσματα. Μπαίνουμε σε μία διαδικασία εξεταστικής, γιατί θέλετε να κάνετε πολιτικό πανηγύρι. Αυτή είναι η πραγματικότητα! Διότι δεν έχετε κανένα πραγματικό ενδιαφέρον. </w:t>
      </w:r>
    </w:p>
    <w:p w14:paraId="6FD02A3C"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Και πάμε τώρα να </w:t>
      </w:r>
      <w:r>
        <w:rPr>
          <w:rFonts w:eastAsia="Times New Roman"/>
          <w:szCs w:val="24"/>
        </w:rPr>
        <w:t xml:space="preserve">δούμε και ποια είναι τα ζητήματα που έχουμε να συζητήσουμε. Το απευθύνατε σε εμάς για να μας φέρετε σε δύσκολη θέση, σε εμάς που ο Πρόεδρός μας είναι εκείνος ο οποίος κίνησε τη δημόσια διαδικασία ελέγχου των οικονομικών του κόμματός μας. </w:t>
      </w:r>
    </w:p>
    <w:p w14:paraId="6FD02A3D"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b/>
          <w:szCs w:val="24"/>
        </w:rPr>
        <w:t>ΣΩΚΡΑΤΗΣ ΦΑΜΕΛΛΟΣ</w:t>
      </w:r>
      <w:r>
        <w:rPr>
          <w:rFonts w:eastAsia="Times New Roman"/>
          <w:b/>
          <w:szCs w:val="24"/>
        </w:rPr>
        <w:t xml:space="preserve">: </w:t>
      </w:r>
      <w:r>
        <w:rPr>
          <w:rFonts w:eastAsia="Times New Roman"/>
          <w:szCs w:val="24"/>
        </w:rPr>
        <w:t>Τα πληρώνετε τα δάνεια, κύριε Βορίδη; Αφήστε τον έλεγχο!</w:t>
      </w:r>
    </w:p>
    <w:p w14:paraId="6FD02A3E"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Θα γυρίσουν τα λεφτά;</w:t>
      </w:r>
    </w:p>
    <w:p w14:paraId="6FD02A3F"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Ησυχία, παρακαλώ, κύριοι συνάδελφοι! </w:t>
      </w:r>
    </w:p>
    <w:p w14:paraId="6FD02A40"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Πάμε τώρα στο τι πληρώνουμε και το τι δεν πληρώνουμε. Μ</w:t>
      </w:r>
      <w:r>
        <w:rPr>
          <w:rFonts w:eastAsia="Times New Roman"/>
          <w:szCs w:val="24"/>
        </w:rPr>
        <w:t>ας φέρνετε, λέω, σε δύσκολη θέση!</w:t>
      </w:r>
    </w:p>
    <w:p w14:paraId="6FD02A41"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szCs w:val="24"/>
        </w:rPr>
        <w:t>Προσέξτε κάτι</w:t>
      </w:r>
      <w:r>
        <w:rPr>
          <w:rFonts w:eastAsia="Times New Roman"/>
          <w:szCs w:val="24"/>
        </w:rPr>
        <w:t>.</w:t>
      </w:r>
      <w:r>
        <w:rPr>
          <w:rFonts w:eastAsia="Times New Roman"/>
          <w:szCs w:val="24"/>
        </w:rPr>
        <w:t xml:space="preserve"> Εδώ μπαίνει ένα ερώτημα. Για να μη βιαστείτε, τώρα σας προστατεύω</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 xml:space="preserve">καλοσύνη σας κάνω- έχετε τοποθετηθεί υπέρ της χρηματοδότησης των κομμάτων από τον κρατικό προϋπολογισμό. </w:t>
      </w:r>
    </w:p>
    <w:p w14:paraId="6FD02A42" w14:textId="77777777" w:rsidR="00BA6D65" w:rsidRDefault="00336324">
      <w:pPr>
        <w:tabs>
          <w:tab w:val="center" w:pos="4753"/>
          <w:tab w:val="left" w:pos="5723"/>
        </w:tabs>
        <w:spacing w:line="600" w:lineRule="auto"/>
        <w:ind w:firstLine="720"/>
        <w:jc w:val="both"/>
        <w:rPr>
          <w:rFonts w:eastAsia="Times New Roman"/>
          <w:szCs w:val="24"/>
        </w:rPr>
      </w:pPr>
      <w:r>
        <w:rPr>
          <w:rFonts w:eastAsia="Times New Roman"/>
          <w:szCs w:val="24"/>
        </w:rPr>
        <w:lastRenderedPageBreak/>
        <w:t>Η χρηματοδότηση των κομμάτων το 2009 ήταν 26 εκατομμύρια και μαζί με τα εκλογικά πήγαν στα 33 εκατομμύρια ευρώ. Με δικές μας πολιτικές αποφάσεις, της κυβέρνησής μας, ξέρετε πόση είναι η χρηματοδότηση το 2015; Από τα 26 εκατομμύρια είναι 1,8 εκατομμύρια, 90</w:t>
      </w:r>
      <w:r>
        <w:rPr>
          <w:rFonts w:eastAsia="Times New Roman"/>
          <w:szCs w:val="24"/>
        </w:rPr>
        <w:t xml:space="preserve">% μείωση. Και 1,8 εκατομμύρια συν τα εκλογικά, 3,6 εκατομμύρια ήταν η χρηματοδότηση των κομμάτων από τα 33 εκατομμύρια του 2009 με δικές μας πολιτικές αποφάσεις, όχι με δικές σας. </w:t>
      </w:r>
    </w:p>
    <w:p w14:paraId="6FD02A4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Έρχομαι, λοιπόν και λέω: Ποιοι ήταν οι τόκοι που καταβάλλονταν το 2009; Τρε</w:t>
      </w:r>
      <w:r>
        <w:rPr>
          <w:rFonts w:eastAsia="Times New Roman" w:cs="Times New Roman"/>
          <w:szCs w:val="24"/>
        </w:rPr>
        <w:t>ισ</w:t>
      </w:r>
      <w:r>
        <w:rPr>
          <w:rFonts w:eastAsia="Times New Roman" w:cs="Times New Roman"/>
          <w:szCs w:val="24"/>
        </w:rPr>
        <w:t>ή</w:t>
      </w:r>
      <w:r>
        <w:rPr>
          <w:rFonts w:eastAsia="Times New Roman" w:cs="Times New Roman"/>
          <w:szCs w:val="24"/>
        </w:rPr>
        <w:t>μισι εκατομμύρια. Και ποιοι είναι οι τόκοι που καταβάλλονται το 2015; Για πείτε νούμερο. Δεκαοχτώ εκατομμύρια. Την ώρα που η χρηματοδότηση ήταν 26, οι τόκοι ήταν 3,5 και την ώρα που η χρηματοδότηση έγινε 1,8 οι τόκοι είναι 18. Και μιλάτε για το αν υπάρχ</w:t>
      </w:r>
      <w:r>
        <w:rPr>
          <w:rFonts w:eastAsia="Times New Roman" w:cs="Times New Roman"/>
          <w:szCs w:val="24"/>
        </w:rPr>
        <w:t xml:space="preserve">ει οικονομικό πρόβλημα; Προφανώς, υπάρχει οικονομικό πρόβλημα. Έχουμε να ακούσουμε τίποτα ευφυέστερο στην Αίθουσα εκτός από αυτό; Διότι αν αυτό είναι που ερευνάμε, να το τελειώσουμε. Τότε δεν χρειάζεται να την κάνουμε την εξεταστική. </w:t>
      </w:r>
    </w:p>
    <w:p w14:paraId="6FD02A4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Λέτε, τώρα, το απίθαν</w:t>
      </w:r>
      <w:r>
        <w:rPr>
          <w:rFonts w:eastAsia="Times New Roman" w:cs="Times New Roman"/>
          <w:szCs w:val="24"/>
        </w:rPr>
        <w:t>ο, για το ζήτημα αυτής της –υποτίθεται- επίμαχης διατάξεως με την οποία απη</w:t>
      </w:r>
      <w:r>
        <w:rPr>
          <w:rFonts w:eastAsia="Times New Roman" w:cs="Times New Roman"/>
          <w:szCs w:val="24"/>
        </w:rPr>
        <w:t>λ</w:t>
      </w:r>
      <w:r>
        <w:rPr>
          <w:rFonts w:eastAsia="Times New Roman" w:cs="Times New Roman"/>
          <w:szCs w:val="24"/>
        </w:rPr>
        <w:t xml:space="preserve">λάγησαν τα κόμματα και οι ευθύνες τους και αρχειοθετήθηκαν και μετά από έρευνα της </w:t>
      </w:r>
      <w:r>
        <w:rPr>
          <w:rFonts w:eastAsia="Times New Roman" w:cs="Times New Roman"/>
          <w:szCs w:val="24"/>
        </w:rPr>
        <w:t>ε</w:t>
      </w:r>
      <w:r>
        <w:rPr>
          <w:rFonts w:eastAsia="Times New Roman" w:cs="Times New Roman"/>
          <w:szCs w:val="24"/>
        </w:rPr>
        <w:t xml:space="preserve">ισαγγελίας μπήκε η υπόθεση στο αρχείο. </w:t>
      </w:r>
    </w:p>
    <w:p w14:paraId="6FD02A4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Θα διαβάσω τη διάταξη, διότι ξέρετε, έχουμε συνηθίσει στα ψέματα, αλλά κάποια στιγμή είστε και ενώπιος ενωπίω, πρέπει να διαβάζετε και τι γίνεται, δεν γίνεται να λέτε ό,τι να </w:t>
      </w:r>
      <w:r>
        <w:rPr>
          <w:rFonts w:eastAsia="Times New Roman" w:cs="Times New Roman"/>
          <w:szCs w:val="24"/>
        </w:rPr>
        <w:t>΄</w:t>
      </w:r>
      <w:r>
        <w:rPr>
          <w:rFonts w:eastAsia="Times New Roman" w:cs="Times New Roman"/>
          <w:szCs w:val="24"/>
        </w:rPr>
        <w:t>ναι. Διαβάζω, λοιπόν, το άρθρο 78 του ν.4146</w:t>
      </w:r>
      <w:r>
        <w:rPr>
          <w:rFonts w:eastAsia="Times New Roman" w:cs="Times New Roman"/>
          <w:szCs w:val="24"/>
        </w:rPr>
        <w:t>/2</w:t>
      </w:r>
      <w:r>
        <w:rPr>
          <w:rFonts w:eastAsia="Times New Roman" w:cs="Times New Roman"/>
          <w:szCs w:val="24"/>
        </w:rPr>
        <w:t>013: «Δεν συνιστά απιστία» -λέει τ</w:t>
      </w:r>
      <w:r>
        <w:rPr>
          <w:rFonts w:eastAsia="Times New Roman" w:cs="Times New Roman"/>
          <w:szCs w:val="24"/>
        </w:rPr>
        <w:t>ο άρθρο- «για τον Πρόεδρο, τα μέλη του ΔΣ και τα στελέχη των τραπεζών, η σύναψη δανείων πάσης φύσεως» -ακούστε τώρα με ποιους- «με νομικά πρόσωπα δημοσίου ή ιδιωτικού δικαίου μη κερδοσκοπικού χαρακτήρα, του ευρύτερου δημοσίου τομέα, όπως αυτός οριοθετείται</w:t>
      </w:r>
      <w:r>
        <w:rPr>
          <w:rFonts w:eastAsia="Times New Roman" w:cs="Times New Roman"/>
          <w:szCs w:val="24"/>
        </w:rPr>
        <w:t xml:space="preserve"> κατά νόμο». </w:t>
      </w:r>
    </w:p>
    <w:p w14:paraId="6FD02A4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957AD1">
        <w:rPr>
          <w:rFonts w:eastAsia="Times New Roman" w:cs="Times New Roman"/>
          <w:b/>
          <w:szCs w:val="24"/>
        </w:rPr>
        <w:t>ΝΙΚΟΛΑΟΣ ΒΟΥΤΣΗΣ</w:t>
      </w:r>
      <w:r>
        <w:rPr>
          <w:rFonts w:eastAsia="Times New Roman" w:cs="Times New Roman"/>
          <w:szCs w:val="24"/>
        </w:rPr>
        <w:t>)</w:t>
      </w:r>
    </w:p>
    <w:p w14:paraId="6FD02A4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Ερώτηση προς τους συναδέλφους μου: Ο νόμος στον ευρύτερο δημόσιο τομέα έχει τα πολιτικά κόμματα; Είναι νομικά πρόσωπα που ανήκουν στον ευρύτερο δημόσ</w:t>
      </w:r>
      <w:r>
        <w:rPr>
          <w:rFonts w:eastAsia="Times New Roman" w:cs="Times New Roman"/>
          <w:szCs w:val="24"/>
        </w:rPr>
        <w:t xml:space="preserve">ιο τομέα; Αυτό είναι το πρώτο ερώτημα. </w:t>
      </w:r>
    </w:p>
    <w:p w14:paraId="6FD02A4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Πάμε στο δεύτερο. Ακούστε τι γίνεται. Πότε δεν ασκείται αυτή η δίωξη για απιστία; Όταν έχουν χορηγήσει, παράσχει πιστώσεις. Αλλά υπό τις εξής προϋποθέσεις δεν ασκείται η δίωξη: «Υφίστανται αποφάσεις θεσμοθετημένων εγ</w:t>
      </w:r>
      <w:r>
        <w:rPr>
          <w:rFonts w:eastAsia="Times New Roman" w:cs="Times New Roman"/>
          <w:szCs w:val="24"/>
        </w:rPr>
        <w:t>κριτικών επιτροπών ή οργάνων κάθε τράπεζας». Άρα υπάρχει νομότυπη λήψη της απόφασης από τα διοικητικά όργανα της τραπέζης. Ακούστε, όμως, το καλύτερο: «Δεύτερον, τηρήθηκαν κατά τη χορήγησή τους οι σχετικές κανονιστικές πράξεις της Τράπεζας της Ελλάδ</w:t>
      </w:r>
      <w:r>
        <w:rPr>
          <w:rFonts w:eastAsia="Times New Roman" w:cs="Times New Roman"/>
          <w:szCs w:val="24"/>
        </w:rPr>
        <w:t>ο</w:t>
      </w:r>
      <w:r>
        <w:rPr>
          <w:rFonts w:eastAsia="Times New Roman" w:cs="Times New Roman"/>
          <w:szCs w:val="24"/>
        </w:rPr>
        <w:t xml:space="preserve">ς». </w:t>
      </w:r>
    </w:p>
    <w:p w14:paraId="6FD02A4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λέει αυτή η διάταξη; Θέλετε να σας πω; Τίποτα. Ξέρετε γιατί δεν λέει τίποτα; Διότι αν έχουν γίνει και έχουν τηρηθεί οι κανονιστικές πράξεις, πώς μπορεί να υπάρχει δόλος απιστίας; </w:t>
      </w:r>
    </w:p>
    <w:p w14:paraId="6FD02A4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Μα δεν τηρήθηκαν, κύριε Βορίδη.</w:t>
      </w:r>
    </w:p>
    <w:p w14:paraId="6FD02A4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Αν δ</w:t>
      </w:r>
      <w:r>
        <w:rPr>
          <w:rFonts w:eastAsia="Times New Roman" w:cs="Times New Roman"/>
          <w:szCs w:val="24"/>
        </w:rPr>
        <w:t>εν τηρήθηκαν -ακούστε τώρα πού γυρνάμε-, αυτό θα μας το πει η Τράπεζα της Ελλάδ</w:t>
      </w:r>
      <w:r>
        <w:rPr>
          <w:rFonts w:eastAsia="Times New Roman" w:cs="Times New Roman"/>
          <w:szCs w:val="24"/>
        </w:rPr>
        <w:t>ο</w:t>
      </w:r>
      <w:r>
        <w:rPr>
          <w:rFonts w:eastAsia="Times New Roman" w:cs="Times New Roman"/>
          <w:szCs w:val="24"/>
        </w:rPr>
        <w:t>ς. Έλα, όμως, που η Τράπεζα της Ελλάδ</w:t>
      </w:r>
      <w:r>
        <w:rPr>
          <w:rFonts w:eastAsia="Times New Roman" w:cs="Times New Roman"/>
          <w:szCs w:val="24"/>
        </w:rPr>
        <w:t>ο</w:t>
      </w:r>
      <w:r>
        <w:rPr>
          <w:rFonts w:eastAsia="Times New Roman" w:cs="Times New Roman"/>
          <w:szCs w:val="24"/>
        </w:rPr>
        <w:t xml:space="preserve">ς δεν το λέει αυτό που είναι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α</w:t>
      </w:r>
      <w:r>
        <w:rPr>
          <w:rFonts w:eastAsia="Times New Roman" w:cs="Times New Roman"/>
          <w:szCs w:val="24"/>
        </w:rPr>
        <w:t>ρχή. Ποιος θα το πει; Εσείς θα το πείτε; Δεν μπορείτε να το πείτε εσείς. Αυτό πρέπει να το πει η Τρ</w:t>
      </w:r>
      <w:r>
        <w:rPr>
          <w:rFonts w:eastAsia="Times New Roman" w:cs="Times New Roman"/>
          <w:szCs w:val="24"/>
        </w:rPr>
        <w:t>άπεζα της Ελλάδ</w:t>
      </w:r>
      <w:r>
        <w:rPr>
          <w:rFonts w:eastAsia="Times New Roman" w:cs="Times New Roman"/>
          <w:szCs w:val="24"/>
        </w:rPr>
        <w:t>ο</w:t>
      </w:r>
      <w:r>
        <w:rPr>
          <w:rFonts w:eastAsia="Times New Roman" w:cs="Times New Roman"/>
          <w:szCs w:val="24"/>
        </w:rPr>
        <w:t xml:space="preserve">ς. </w:t>
      </w:r>
    </w:p>
    <w:p w14:paraId="6FD02A4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Μουζακίτης θα το έλεγε. </w:t>
      </w:r>
    </w:p>
    <w:p w14:paraId="6FD02A4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 κ. Μουζακίτης δεν ξέρω τι θα έλεγε. Ξέρω, αν με παραπέμπετε στη δικαιοσύνη..</w:t>
      </w:r>
    </w:p>
    <w:p w14:paraId="6FD02A4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Γι’ αυτό το κόψατε…</w:t>
      </w:r>
    </w:p>
    <w:p w14:paraId="6FD02A4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w:t>
      </w:r>
      <w:r>
        <w:rPr>
          <w:rFonts w:eastAsia="Times New Roman" w:cs="Times New Roman"/>
          <w:szCs w:val="24"/>
        </w:rPr>
        <w:t xml:space="preserve">λώ, μην παρεμβαίνετε. </w:t>
      </w:r>
    </w:p>
    <w:p w14:paraId="6FD02A5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Τριανταφυλλίδη, στο προσφιλές σας τελευταίο άθλημα, όχι προσωπικώς…</w:t>
      </w:r>
    </w:p>
    <w:p w14:paraId="6FD02A5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Κύριε Βορίδη, μαζέψτε το…</w:t>
      </w:r>
    </w:p>
    <w:p w14:paraId="6FD02A5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μαζεύω, κύριε Πρόεδρε. </w:t>
      </w:r>
    </w:p>
    <w:p w14:paraId="6FD02A5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προσφιλές σας άθλημα -όχι προσωπικώ</w:t>
      </w:r>
      <w:r>
        <w:rPr>
          <w:rFonts w:eastAsia="Times New Roman" w:cs="Times New Roman"/>
          <w:szCs w:val="24"/>
        </w:rPr>
        <w:t xml:space="preserve">ς, εδώ, αυτής της ωραίας ομάδας που είστε- που είναι η σπίλωση δικαστικών και η υμνολογία για άλλους, δηλαδή η διάκριση των δικαστών σε αυτούς που μας κάνουν τα κέφια και εξυπηρετούν το πολιτικό μας σχέδιο και σ’ αυτούς που δεν μας κάνουν τα κέφια και δεν </w:t>
      </w:r>
      <w:r>
        <w:rPr>
          <w:rFonts w:eastAsia="Times New Roman" w:cs="Times New Roman"/>
          <w:szCs w:val="24"/>
        </w:rPr>
        <w:t xml:space="preserve">εξυπηρετούν το πολιτικό μας σχέδιο, εγώ δεν θα παίξω. </w:t>
      </w:r>
    </w:p>
    <w:p w14:paraId="6FD02A5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Εγώ τι λέω; Εγώ λέω, ο αρμόδιος εισαγγελικός λειτουργός -αν θέλετε να το πάμε στη δικαιοσύνη- απεφάνθη και αρχειοθέτησε. Δεν σας αρέσει, γιατί προφανώς μπαίνει και αυτός στην κατηγορία των στοχοποιούμε</w:t>
      </w:r>
      <w:r>
        <w:rPr>
          <w:rFonts w:eastAsia="Times New Roman" w:cs="Times New Roman"/>
          <w:szCs w:val="24"/>
        </w:rPr>
        <w:t xml:space="preserve">νων. Όποιος δεν σας κάνει τα κέφια σας στη δικαιοσύνη είναι κακός. Είναι και αυτός μέλος της διαπλοκής, της διαπλοκής των δημοσιογράφων, των καναλιών, των κομμάτων, των πολιτικών, των δικαστικών, όλων όσοι δεν είναι ΣΥΡΙΖΑ! Δεν δουλεύει έτσι η δημοκρατία. </w:t>
      </w:r>
      <w:r>
        <w:rPr>
          <w:rFonts w:eastAsia="Times New Roman" w:cs="Times New Roman"/>
          <w:szCs w:val="24"/>
        </w:rPr>
        <w:t xml:space="preserve">Δεν θα αλώσετε εσείς τη δημοκρατία. </w:t>
      </w:r>
      <w:r>
        <w:rPr>
          <w:rFonts w:eastAsia="Times New Roman" w:cs="Times New Roman"/>
          <w:szCs w:val="24"/>
        </w:rPr>
        <w:lastRenderedPageBreak/>
        <w:t xml:space="preserve">Δεν θα αλώσετε την ανεξαρτησία της δικαιοσύνης, δεν θα αλώσετε την ανεξαρτησία της λειτουργίας των μέσων ενημέρωσης, δεν θα φαλκιδεύσετε τη λειτουργία του δημοκρατικού πολιτεύματος. Δεν θα σας το επιτρέψουμε. </w:t>
      </w:r>
    </w:p>
    <w:p w14:paraId="6FD02A55"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της Νέας Δημοκρατίας)</w:t>
      </w:r>
    </w:p>
    <w:p w14:paraId="6FD02A56" w14:textId="77777777" w:rsidR="00BA6D65" w:rsidRDefault="00336324">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 πολύ.</w:t>
      </w:r>
    </w:p>
    <w:p w14:paraId="6FD02A57"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Παρακαλώ πολύ τον Κοινοβουλευτικό Εκπρόσωπο της Δημοκρατικής Συμπαράταξης ΠΑΣΟΚ-ΔΗΜΑΡ, τον κ. Λοβέρδο, να λάβει τον λόγο.</w:t>
      </w:r>
    </w:p>
    <w:p w14:paraId="6FD02A58"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όπως ειπώθηκε και στην αρχή, ότι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θα έχουν τον λόγο για οκτώ λεπτά ή οκτώ συν τέσσερα λεπτά -και το</w:t>
      </w:r>
      <w:r>
        <w:rPr>
          <w:rFonts w:eastAsia="Times New Roman" w:cs="Times New Roman"/>
          <w:szCs w:val="24"/>
        </w:rPr>
        <w:t>ν</w:t>
      </w:r>
      <w:r>
        <w:rPr>
          <w:rFonts w:eastAsia="Times New Roman" w:cs="Times New Roman"/>
          <w:szCs w:val="24"/>
        </w:rPr>
        <w:t xml:space="preserve"> χρόνο της δευτερολογίας τους- δηλαδή δώδεκα λεπτά ή μπορούν να πάνε και στα δεκατρία λεπτά. </w:t>
      </w:r>
    </w:p>
    <w:p w14:paraId="6FD02A59"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λέω ευθέως και </w:t>
      </w:r>
      <w:r>
        <w:rPr>
          <w:rFonts w:eastAsia="Times New Roman" w:cs="Times New Roman"/>
          <w:szCs w:val="24"/>
        </w:rPr>
        <w:t>το λέω εξαρχής, για να συνεννοούμαστε. Η οικονομία της συζήτησης, όπως την είδαμε και χθες στη Διάσκεψη των Προέδρων, μπορεί να οδηγήσει άνετα στις 18.00΄, όπου, αφού θα έχουν μιλήσει όλοι -και οι Πρόεδροι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θα μπορούμε να κλείσουμε. Παρακαλώ να β</w:t>
      </w:r>
      <w:r>
        <w:rPr>
          <w:rFonts w:eastAsia="Times New Roman" w:cs="Times New Roman"/>
          <w:szCs w:val="24"/>
        </w:rPr>
        <w:t>οηθήσουμε όλοι.</w:t>
      </w:r>
    </w:p>
    <w:p w14:paraId="6FD02A5A"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Λοβέρδο, έχετε τον λόγο. </w:t>
      </w:r>
    </w:p>
    <w:p w14:paraId="6FD02A5B"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FD02A5C"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αντιπολιτευόμαστε μια Κυβέρνηση που εμπορεύεται την εικόνα του εαυτού της ως δήθεν κατατρεγμένη, ευτελιζόμενη βέβαια, και ευτελίζοντας </w:t>
      </w:r>
      <w:r>
        <w:rPr>
          <w:rFonts w:eastAsia="Times New Roman" w:cs="Times New Roman"/>
          <w:szCs w:val="24"/>
        </w:rPr>
        <w:t>τη χώρα και τον ελληνικό λαό.</w:t>
      </w:r>
    </w:p>
    <w:p w14:paraId="6FD02A5D"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Κι ενώ κάθε μήνας που περνά, αυξάνεται ο λογαριασμός για τον πολίτη και για τη χώρα κι ενώ σε όλα τα θέματα όσο περνούν οι μήνες, όσο περνούν οι εβδομάδες το περιβάλλον επιδεινώνεται, σύμφωνα με τις δηλώσεις των ίδιων των κυβε</w:t>
      </w:r>
      <w:r>
        <w:rPr>
          <w:rFonts w:eastAsia="Times New Roman" w:cs="Times New Roman"/>
          <w:szCs w:val="24"/>
        </w:rPr>
        <w:t>ρνητικών παραγόντων περί αριθμών, έχουμε μόνιμη επικοινωνιακή επωδό την υπερήφανη διαπραγμάτευση.</w:t>
      </w:r>
    </w:p>
    <w:p w14:paraId="6FD02A5E"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αν, πέραν των στελεχών και των Βουλευτών των ΣΥΡΙΖΑ και ΑΝΕΛ, έστω κι ένας πολίτης -κι ένας!-πιστεύει ότι αυτό είναι υπερήφανη δι</w:t>
      </w:r>
      <w:r>
        <w:rPr>
          <w:rFonts w:eastAsia="Times New Roman" w:cs="Times New Roman"/>
          <w:szCs w:val="24"/>
        </w:rPr>
        <w:t xml:space="preserve">απραγμάτευση, το μήνυμα που στέλνει αυτός ο πολίτης στους πολιτικούς είναι ότι εδώ καριέρα κάνει όποιος λέει ψέματα και κοροϊδεύει και όποιος λέει την αλήθεια δεν έχει τύχη στον τόπο αυτό. </w:t>
      </w:r>
    </w:p>
    <w:p w14:paraId="6FD02A5F"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Είναι προσκλητήριο να γίνει όλο το πολιτικό σύστημα ένας θεσμός δη</w:t>
      </w:r>
      <w:r>
        <w:rPr>
          <w:rFonts w:eastAsia="Times New Roman" w:cs="Times New Roman"/>
          <w:szCs w:val="24"/>
        </w:rPr>
        <w:t>μαγωγών και ψευτών. Και αυτό πρέπει να μην το αφήσουμε να γίνει. Η διαχωριστική γραμμή που πρέπει να διαπερνά όλους μας και μέσα στα κόμματά μας είναι οι φίλοι και οι αντίπαλοι του λαϊκισμού. Η Ελλάδα δεν βγαίνει από τα μνημόνια. Συγκρινόμενη με άλλους που</w:t>
      </w:r>
      <w:r>
        <w:rPr>
          <w:rFonts w:eastAsia="Times New Roman" w:cs="Times New Roman"/>
          <w:szCs w:val="24"/>
        </w:rPr>
        <w:t xml:space="preserve"> μπήκαν σε μνημόνια και βγήκαν, ταπεινώνεται επειδή κυριεύει τη χώρα ο λαϊκισμός. </w:t>
      </w:r>
    </w:p>
    <w:p w14:paraId="6FD02A60"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Και ας έρθουμε στο θέμα μας, για να μην φανεί ότι οι γενικότερες αναφορές, που όμως αυτές αφορούν τον πολίτη την καθημερινότητά του, γίνονται εκ του πονηρού και για να αποφύ</w:t>
      </w:r>
      <w:r>
        <w:rPr>
          <w:rFonts w:eastAsia="Times New Roman" w:cs="Times New Roman"/>
          <w:szCs w:val="24"/>
        </w:rPr>
        <w:t xml:space="preserve">γουμε τα δύσκολα δήθεν θέματα που μας έβαλαν με τη σημερινή πρόταση οι των ΣΥΡΙΖΑ και ΑΝΕΛ. </w:t>
      </w:r>
    </w:p>
    <w:p w14:paraId="6FD02A61"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κυρίες και κύριοι Βουλευτές, το έχουμε πει. Ενημερώνουμε τα δάνειά μας, τα πληρώνουμε, για να το πούμε αλλιώς, καταθέτοντας το 60% της κρατικής χρηματοδότησ</w:t>
      </w:r>
      <w:r>
        <w:rPr>
          <w:rFonts w:eastAsia="Times New Roman" w:cs="Times New Roman"/>
          <w:szCs w:val="24"/>
        </w:rPr>
        <w:t xml:space="preserve">ης. Κάνουμε ό,τι μπορούμε για να είμαστε σε θέση ενώπιόν σας να μπορούμε να συζητάμε και για τα οικονομικά των κομμάτων και για την εντιμότητα της πολιτικής. </w:t>
      </w:r>
    </w:p>
    <w:p w14:paraId="6FD02A62"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οι Βουλευτές της Δημοκρατικής Συμπαράταξης</w:t>
      </w:r>
      <w:r>
        <w:rPr>
          <w:rFonts w:eastAsia="Times New Roman" w:cs="Times New Roman"/>
          <w:szCs w:val="24"/>
        </w:rPr>
        <w:t xml:space="preserve">, </w:t>
      </w:r>
      <w:r>
        <w:rPr>
          <w:rFonts w:eastAsia="Times New Roman" w:cs="Times New Roman"/>
          <w:szCs w:val="24"/>
        </w:rPr>
        <w:t>-γιατί πρέπει να το εξατομικεύουμε το όλο θέμα</w:t>
      </w:r>
      <w:r>
        <w:rPr>
          <w:rFonts w:eastAsia="Times New Roman" w:cs="Times New Roman"/>
          <w:szCs w:val="24"/>
        </w:rPr>
        <w:t xml:space="preserve"> που αφορά αυτούς τους κινητές της ζωής του τόπου και τους οπαδούς της εντιμότητας- εγώ προσωπικά, αλλά και όλοι οι Βουλευτές, δίνουμε τη μηνιαία συνδρομή μας που έχει φθάσει να είναι 850 με 900 ευρώ. </w:t>
      </w:r>
    </w:p>
    <w:p w14:paraId="6FD02A63"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Και αν κανείς υπολόγιζε -εγώ είμαι δεκαέξι χρόνια Βουλ</w:t>
      </w:r>
      <w:r>
        <w:rPr>
          <w:rFonts w:eastAsia="Times New Roman" w:cs="Times New Roman"/>
          <w:szCs w:val="24"/>
        </w:rPr>
        <w:t xml:space="preserve">ευτής, άλλοι είναι λιγότερο και άλλοι περισσότερο- τι από αυτά έχει ο καθένας μας ξοδέψει για κομματικές δραστηριότητες, δεν θα υπερέβαιναν τις συνδρομές μας τριών μηνών. Συνεπώς, έχουμε πρόσωπο, γιατί και ως κόμμα και ως φυσικά πρόσωπα, πολιτικοί, έχουμε </w:t>
      </w:r>
      <w:r>
        <w:rPr>
          <w:rFonts w:eastAsia="Times New Roman" w:cs="Times New Roman"/>
          <w:szCs w:val="24"/>
        </w:rPr>
        <w:t xml:space="preserve">κάνει το καθήκον μας και δεν έχουμε δείξει έλλειψη σεβασμού στα χρήματα του ελληνικού λαού. </w:t>
      </w:r>
    </w:p>
    <w:p w14:paraId="6FD02A64"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Άλλωστε, είμαστε οι μόνοι που ζητήσαμε από τις πέντε μεγάλες λογιστικές εταιρείες, τις λεγόμενες «</w:t>
      </w:r>
      <w:r>
        <w:rPr>
          <w:rFonts w:eastAsia="Times New Roman" w:cs="Times New Roman"/>
          <w:szCs w:val="24"/>
          <w:lang w:val="en-US"/>
        </w:rPr>
        <w:t>Big</w:t>
      </w:r>
      <w:r>
        <w:rPr>
          <w:rFonts w:eastAsia="Times New Roman" w:cs="Times New Roman"/>
          <w:szCs w:val="24"/>
        </w:rPr>
        <w:t xml:space="preserve"> </w:t>
      </w:r>
      <w:r>
        <w:rPr>
          <w:rFonts w:eastAsia="Times New Roman" w:cs="Times New Roman"/>
          <w:szCs w:val="24"/>
          <w:lang w:val="en-US"/>
        </w:rPr>
        <w:t>Five</w:t>
      </w:r>
      <w:r>
        <w:rPr>
          <w:rFonts w:eastAsia="Times New Roman" w:cs="Times New Roman"/>
          <w:szCs w:val="24"/>
        </w:rPr>
        <w:t xml:space="preserve">», λογιστικό έλεγχο το 2012. Τα πορίσματα του ελέγχου τα </w:t>
      </w:r>
      <w:r>
        <w:rPr>
          <w:rFonts w:eastAsia="Times New Roman" w:cs="Times New Roman"/>
          <w:szCs w:val="24"/>
        </w:rPr>
        <w:t xml:space="preserve">καταθέσαμε στη δικαιοσύνη μόνοι μας. Και στο συνέδριό μας του 2015 ο αρμόδιος διευθυντής του κόμματος εξέθεσε τα θέματα των οικονομικών μας, για να απαντήσω στον συνάδελφο της </w:t>
      </w:r>
      <w:r>
        <w:rPr>
          <w:rFonts w:eastAsia="Times New Roman" w:cs="Times New Roman"/>
          <w:szCs w:val="24"/>
        </w:rPr>
        <w:t>π</w:t>
      </w:r>
      <w:r>
        <w:rPr>
          <w:rFonts w:eastAsia="Times New Roman" w:cs="Times New Roman"/>
          <w:szCs w:val="24"/>
        </w:rPr>
        <w:t>λειοψηφίας</w:t>
      </w:r>
      <w:r>
        <w:rPr>
          <w:rFonts w:eastAsia="Times New Roman" w:cs="Times New Roman"/>
          <w:szCs w:val="24"/>
        </w:rPr>
        <w:t>,</w:t>
      </w:r>
      <w:r>
        <w:rPr>
          <w:rFonts w:eastAsia="Times New Roman" w:cs="Times New Roman"/>
          <w:szCs w:val="24"/>
        </w:rPr>
        <w:t xml:space="preserve"> ο οποίος μας κάνει και τον εισαγγελέα, για να μας πει, «Γιατί δεν μ</w:t>
      </w:r>
      <w:r>
        <w:rPr>
          <w:rFonts w:eastAsia="Times New Roman" w:cs="Times New Roman"/>
          <w:szCs w:val="24"/>
        </w:rPr>
        <w:t xml:space="preserve">ας τα φέρατε;». Να του τα φέρουμε να τα δει αυτός! </w:t>
      </w:r>
    </w:p>
    <w:p w14:paraId="6FD02A65"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rPr>
        <w:t xml:space="preserve">Τα είπαμε στο συνέδριό μας με λεπτομέρειες. </w:t>
      </w:r>
      <w:r>
        <w:rPr>
          <w:rFonts w:eastAsia="Times New Roman"/>
          <w:bCs/>
        </w:rPr>
        <w:t>Είναι</w:t>
      </w:r>
      <w:r>
        <w:rPr>
          <w:rFonts w:eastAsia="Times New Roman" w:cs="Times New Roman"/>
        </w:rPr>
        <w:t xml:space="preserve"> δημόσιο κτήμα. Ποιοι άλλοι το έχουν κάνει αυτό, για να σηκώνουν το δακτυλάκι τους, το φιλοκατήγορο δακτυλάκι τους, που δεν ξέρω αν έχουν πια το περιθώριο </w:t>
      </w:r>
      <w:r>
        <w:rPr>
          <w:rFonts w:eastAsia="Times New Roman" w:cs="Times New Roman"/>
        </w:rPr>
        <w:t xml:space="preserve">να το σηκώνουν, αφού με τα κριτήρια και το σκεπτικό τους έχουν διαμορφώσει τη δική τους πινακοθήκη των κατηγορουμένων μέσα σε δεκαπέντε μήνες </w:t>
      </w:r>
      <w:r>
        <w:rPr>
          <w:rFonts w:eastAsia="Times New Roman" w:cs="Times New Roman"/>
          <w:bCs/>
          <w:shd w:val="clear" w:color="auto" w:fill="FFFFFF"/>
        </w:rPr>
        <w:t xml:space="preserve">διαχείρισης εξουσίας; </w:t>
      </w:r>
    </w:p>
    <w:p w14:paraId="6FD02A66"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θεωρώ ότι πρέπει να πάψουμε να μιλάμε έτσι. Θεωρώ ότι πρέπει ν</w:t>
      </w:r>
      <w:r>
        <w:rPr>
          <w:rFonts w:eastAsia="Times New Roman" w:cs="Times New Roman"/>
          <w:bCs/>
          <w:shd w:val="clear" w:color="auto" w:fill="FFFFFF"/>
        </w:rPr>
        <w:t xml:space="preserve">α σταματήσουμε, μετά και τη συσσωρευμένη εμπειρία τόσων δεκαετιών, να μιλάμε έτσι. Αυτό σημαίνει ότι πρέπει να σταματήσουμε να ασχολούμαστε με θέματα πολιτικής διαφθοράς; Σε καμμία περίπτωση. </w:t>
      </w:r>
    </w:p>
    <w:p w14:paraId="6FD02A67"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Έχω εδώ το πόρισμα του 2011 που αφορά τον Άκη και τα υποβρύχια.</w:t>
      </w:r>
      <w:r>
        <w:rPr>
          <w:rFonts w:eastAsia="Times New Roman" w:cs="Times New Roman"/>
          <w:bCs/>
          <w:shd w:val="clear" w:color="auto" w:fill="FFFFFF"/>
        </w:rPr>
        <w:t xml:space="preserve"> Εμείς ήμασταν πλειοψηφία τότε. Αν δείτε και τα συμπεράσματα, τα κόμματα ήμασταν ομόφωνα σχεδόν. Εμείς που είχαμε την πλειοψηφία, πήραμε την ευθύνη της παραπομπής του, που «έσκασε» -καθόλου περίεργο- λίγες μέρες προ των εκλογών της 6</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Μαΐου του 2012. Το 2011 η απόφαση της </w:t>
      </w:r>
      <w:r>
        <w:rPr>
          <w:rFonts w:eastAsia="Times New Roman" w:cs="Times New Roman"/>
          <w:bCs/>
          <w:shd w:val="clear" w:color="auto" w:fill="FFFFFF"/>
        </w:rPr>
        <w:t>π</w:t>
      </w:r>
      <w:r>
        <w:rPr>
          <w:rFonts w:eastAsia="Times New Roman" w:cs="Times New Roman"/>
          <w:bCs/>
          <w:shd w:val="clear" w:color="auto" w:fill="FFFFFF"/>
        </w:rPr>
        <w:t xml:space="preserve">ροανακριτικής -όπως τη λέμε- </w:t>
      </w:r>
      <w:r>
        <w:rPr>
          <w:rFonts w:eastAsia="Times New Roman" w:cs="Times New Roman"/>
          <w:bCs/>
          <w:shd w:val="clear" w:color="auto" w:fill="FFFFFF"/>
        </w:rPr>
        <w:t>ε</w:t>
      </w:r>
      <w:r>
        <w:rPr>
          <w:rFonts w:eastAsia="Times New Roman" w:cs="Times New Roman"/>
          <w:bCs/>
          <w:shd w:val="clear" w:color="auto" w:fill="FFFFFF"/>
        </w:rPr>
        <w:t xml:space="preserve">πιτροπής της </w:t>
      </w:r>
      <w:r>
        <w:rPr>
          <w:rFonts w:eastAsia="Times New Roman"/>
          <w:bCs/>
          <w:shd w:val="clear" w:color="auto" w:fill="FFFFFF"/>
        </w:rPr>
        <w:t>Βουλή</w:t>
      </w:r>
      <w:r>
        <w:rPr>
          <w:rFonts w:eastAsia="Times New Roman"/>
          <w:bCs/>
          <w:shd w:val="clear" w:color="auto" w:fill="FFFFFF"/>
        </w:rPr>
        <w:t>ς</w:t>
      </w:r>
      <w:r>
        <w:rPr>
          <w:rFonts w:eastAsia="Times New Roman" w:cs="Times New Roman"/>
          <w:bCs/>
          <w:shd w:val="clear" w:color="auto" w:fill="FFFFFF"/>
        </w:rPr>
        <w:t xml:space="preserve"> ήταν αυτή και ήμασταν εμείς. </w:t>
      </w:r>
    </w:p>
    <w:p w14:paraId="6FD02A68"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σημαίνει, όμως, ότι κάθε ένας πολιτικός που κατηγορείται </w:t>
      </w:r>
      <w:r>
        <w:rPr>
          <w:rFonts w:eastAsia="Times New Roman"/>
          <w:bCs/>
          <w:shd w:val="clear" w:color="auto" w:fill="FFFFFF"/>
        </w:rPr>
        <w:t>είναι</w:t>
      </w:r>
      <w:r>
        <w:rPr>
          <w:rFonts w:eastAsia="Times New Roman" w:cs="Times New Roman"/>
          <w:bCs/>
          <w:shd w:val="clear" w:color="auto" w:fill="FFFFFF"/>
        </w:rPr>
        <w:t xml:space="preserve"> και απατεώνας; Θέλω να χρησιμοποιήσω παράδειγμα που δεν αφορά εμάς, </w:t>
      </w:r>
      <w:r>
        <w:rPr>
          <w:rFonts w:eastAsia="Times New Roman" w:cs="Times New Roman"/>
          <w:bCs/>
          <w:shd w:val="clear" w:color="auto" w:fill="FFFFFF"/>
        </w:rPr>
        <w:t xml:space="preserve">που αφορά άλλη πολιτική δύναμη, για να δυναμώσω τον λόγο μου και για να μην σκέφτεστε πονηρά. Διότι αυτό κάνετε και με αυτά τα επιχειρήματα γίνατε και Πλειοψηφία. </w:t>
      </w:r>
    </w:p>
    <w:p w14:paraId="6FD02A6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Διάβασα -θα σας το πω όπως το ένιωσα- με συγκίνηση τα όσα είπε ο Καραμανλής στην κηδεία του </w:t>
      </w:r>
      <w:r>
        <w:rPr>
          <w:rFonts w:eastAsia="Times New Roman" w:cs="Times New Roman"/>
          <w:bCs/>
          <w:shd w:val="clear" w:color="auto" w:fill="FFFFFF"/>
        </w:rPr>
        <w:t xml:space="preserve">Γιάννη Αγγέλου. Και επειδή έχω κρατήσει μια στάση που αφορούσε το θέμα της δικαιοσύνης και όχι την πολιτική μου ταυτότητα, είμαι σε θέση να αναρωτιέμαι: Τι έγινε με το σκάνδαλο αυτό; Έχουν περάσει οκτώ </w:t>
      </w:r>
      <w:r>
        <w:rPr>
          <w:rFonts w:eastAsia="Times New Roman" w:cs="Times New Roman"/>
          <w:bCs/>
          <w:shd w:val="clear" w:color="auto" w:fill="FFFFFF"/>
        </w:rPr>
        <w:lastRenderedPageBreak/>
        <w:t>χρόνια. Δείξτε μου μια καταδικαστική δικαστική απόφαση</w:t>
      </w:r>
      <w:r>
        <w:rPr>
          <w:rFonts w:eastAsia="Times New Roman" w:cs="Times New Roman"/>
          <w:bCs/>
          <w:shd w:val="clear" w:color="auto" w:fill="FFFFFF"/>
        </w:rPr>
        <w:t xml:space="preserve"> και όχι τους φιλοκατήγορους με τα δάχτυλα στα κανάλια. Δικαστική απόφαση. Δεν </w:t>
      </w:r>
      <w:r>
        <w:rPr>
          <w:rFonts w:eastAsia="Times New Roman"/>
          <w:bCs/>
          <w:shd w:val="clear" w:color="auto" w:fill="FFFFFF"/>
        </w:rPr>
        <w:t>είναι</w:t>
      </w:r>
      <w:r>
        <w:rPr>
          <w:rFonts w:eastAsia="Times New Roman" w:cs="Times New Roman"/>
          <w:bCs/>
          <w:shd w:val="clear" w:color="auto" w:fill="FFFFFF"/>
        </w:rPr>
        <w:t xml:space="preserve"> ώρα να μιλήσουμε για το θέμα αυτό. Θα μιλήσουμε, όμως. </w:t>
      </w:r>
    </w:p>
    <w:p w14:paraId="6FD02A6A"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μου λέτε, όμως, οι της κυβερνητικής </w:t>
      </w:r>
      <w:r>
        <w:rPr>
          <w:rFonts w:eastAsia="Times New Roman" w:cs="Times New Roman"/>
          <w:bCs/>
          <w:shd w:val="clear" w:color="auto" w:fill="FFFFFF"/>
        </w:rPr>
        <w:t>π</w:t>
      </w:r>
      <w:r>
        <w:rPr>
          <w:rFonts w:eastAsia="Times New Roman" w:cs="Times New Roman"/>
          <w:bCs/>
          <w:shd w:val="clear" w:color="auto" w:fill="FFFFFF"/>
        </w:rPr>
        <w:t>λειοψηφίας αυτό το θέμα πώς το έχουν στο μυαλό τους; Υπάρχουν Υπουργοί του</w:t>
      </w:r>
      <w:r>
        <w:rPr>
          <w:rFonts w:eastAsia="Times New Roman" w:cs="Times New Roman"/>
          <w:bCs/>
          <w:shd w:val="clear" w:color="auto" w:fill="FFFFFF"/>
        </w:rPr>
        <w:t xml:space="preserve">ς που λένε τα μεν και Βουλευτές και Υπουργοί τους και στελέχη τους στα κανάλια που λένε τα δε. Έχετε ξεκαθαρίσει τι </w:t>
      </w:r>
      <w:r>
        <w:rPr>
          <w:rFonts w:eastAsia="Times New Roman"/>
          <w:bCs/>
          <w:shd w:val="clear" w:color="auto" w:fill="FFFFFF"/>
        </w:rPr>
        <w:t>είναι</w:t>
      </w:r>
      <w:r>
        <w:rPr>
          <w:rFonts w:eastAsia="Times New Roman" w:cs="Times New Roman"/>
          <w:bCs/>
          <w:shd w:val="clear" w:color="auto" w:fill="FFFFFF"/>
        </w:rPr>
        <w:t xml:space="preserve"> αυτό που σας απασχολεί και τι </w:t>
      </w:r>
      <w:r>
        <w:rPr>
          <w:rFonts w:eastAsia="Times New Roman"/>
          <w:bCs/>
          <w:shd w:val="clear" w:color="auto" w:fill="FFFFFF"/>
        </w:rPr>
        <w:t>είναι</w:t>
      </w:r>
      <w:r>
        <w:rPr>
          <w:rFonts w:eastAsia="Times New Roman" w:cs="Times New Roman"/>
          <w:bCs/>
          <w:shd w:val="clear" w:color="auto" w:fill="FFFFFF"/>
        </w:rPr>
        <w:t xml:space="preserve"> αυτά που λέτε; </w:t>
      </w:r>
    </w:p>
    <w:p w14:paraId="6FD02A6B"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ενότητα των δυνάμεών σας </w:t>
      </w:r>
      <w:r>
        <w:rPr>
          <w:rFonts w:eastAsia="Times New Roman"/>
          <w:bCs/>
          <w:shd w:val="clear" w:color="auto" w:fill="FFFFFF"/>
        </w:rPr>
        <w:t>είναι</w:t>
      </w:r>
      <w:r>
        <w:rPr>
          <w:rFonts w:eastAsia="Times New Roman" w:cs="Times New Roman"/>
          <w:bCs/>
          <w:shd w:val="clear" w:color="auto" w:fill="FFFFFF"/>
        </w:rPr>
        <w:t xml:space="preserve"> ενότητα για τη διακυβέρνηση, για την εξουσία. Ενό</w:t>
      </w:r>
      <w:r>
        <w:rPr>
          <w:rFonts w:eastAsia="Times New Roman" w:cs="Times New Roman"/>
          <w:bCs/>
          <w:shd w:val="clear" w:color="auto" w:fill="FFFFFF"/>
        </w:rPr>
        <w:t xml:space="preserve">τητα πολιτική δεν </w:t>
      </w:r>
      <w:r>
        <w:rPr>
          <w:rFonts w:eastAsia="Times New Roman"/>
          <w:bCs/>
          <w:shd w:val="clear" w:color="auto" w:fill="FFFFFF"/>
        </w:rPr>
        <w:t>είναι</w:t>
      </w:r>
      <w:r>
        <w:rPr>
          <w:rFonts w:eastAsia="Times New Roman" w:cs="Times New Roman"/>
          <w:bCs/>
          <w:shd w:val="clear" w:color="auto" w:fill="FFFFFF"/>
        </w:rPr>
        <w:t xml:space="preserve">. Δεν συμφωνείτε σχεδόν πουθενά. Σας συνέχουν επιχειρήματα περί υπερήφανης </w:t>
      </w:r>
      <w:r>
        <w:rPr>
          <w:rFonts w:eastAsia="Times New Roman"/>
          <w:bCs/>
          <w:shd w:val="clear" w:color="auto" w:fill="FFFFFF"/>
        </w:rPr>
        <w:t>διαπραγμάτευση</w:t>
      </w:r>
      <w:r>
        <w:rPr>
          <w:rFonts w:eastAsia="Times New Roman" w:cs="Times New Roman"/>
          <w:bCs/>
          <w:shd w:val="clear" w:color="auto" w:fill="FFFFFF"/>
        </w:rPr>
        <w:t xml:space="preserve">ς, τα οποία ήδη σχολίασα. </w:t>
      </w:r>
    </w:p>
    <w:p w14:paraId="6FD02A6C"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κυρίες και κύριοι Βουλευτές, εγώ ανέβηκα στο Βήμα για να θυμίσω ότι </w:t>
      </w:r>
      <w:r>
        <w:rPr>
          <w:rFonts w:eastAsia="Times New Roman" w:cs="Times New Roman"/>
          <w:bCs/>
          <w:shd w:val="clear" w:color="auto" w:fill="FFFFFF"/>
        </w:rPr>
        <w:t>-</w:t>
      </w:r>
      <w:r>
        <w:rPr>
          <w:rFonts w:eastAsia="Times New Roman" w:cs="Times New Roman"/>
          <w:bCs/>
          <w:shd w:val="clear" w:color="auto" w:fill="FFFFFF"/>
        </w:rPr>
        <w:t>όχι σε αυτή</w:t>
      </w:r>
      <w:r>
        <w:rPr>
          <w:rFonts w:eastAsia="Times New Roman" w:cs="Times New Roman"/>
          <w:bCs/>
          <w:shd w:val="clear" w:color="auto" w:fill="FFFFFF"/>
        </w:rPr>
        <w:t>ν</w:t>
      </w:r>
      <w:r>
        <w:rPr>
          <w:rFonts w:eastAsia="Times New Roman" w:cs="Times New Roman"/>
          <w:bCs/>
          <w:shd w:val="clear" w:color="auto" w:fill="FFFFFF"/>
        </w:rPr>
        <w:t xml:space="preserve"> την Αίθουσα, λίγο παρακάτω, σ</w:t>
      </w:r>
      <w:r>
        <w:rPr>
          <w:rFonts w:eastAsia="Times New Roman" w:cs="Times New Roman"/>
          <w:bCs/>
          <w:shd w:val="clear" w:color="auto" w:fill="FFFFFF"/>
        </w:rPr>
        <w:t>την παλαιά Βουλή, που πάμε όλοι</w:t>
      </w:r>
      <w:r>
        <w:rPr>
          <w:rFonts w:eastAsia="Times New Roman" w:cs="Times New Roman"/>
          <w:bCs/>
          <w:shd w:val="clear" w:color="auto" w:fill="FFFFFF"/>
        </w:rPr>
        <w:t>-</w:t>
      </w:r>
      <w:r>
        <w:rPr>
          <w:rFonts w:eastAsia="Times New Roman" w:cs="Times New Roman"/>
          <w:bCs/>
          <w:shd w:val="clear" w:color="auto" w:fill="FFFFFF"/>
        </w:rPr>
        <w:t xml:space="preserve"> το 1932 έλεγαν τον Ελευθέριο Βενιζέλο κλέφτη -«κλέφτη </w:t>
      </w:r>
      <w:r>
        <w:rPr>
          <w:rFonts w:eastAsia="Times New Roman" w:cs="Times New Roman"/>
          <w:bCs/>
          <w:shd w:val="clear" w:color="auto" w:fill="FFFFFF"/>
        </w:rPr>
        <w:lastRenderedPageBreak/>
        <w:t xml:space="preserve">να πας στη φυλακή»- οι του Λαϊκού Κόμματος. Αυτός ήταν ο τότε διχασμός. Τώρα </w:t>
      </w:r>
      <w:r>
        <w:rPr>
          <w:rFonts w:eastAsia="Times New Roman"/>
          <w:bCs/>
          <w:shd w:val="clear" w:color="auto" w:fill="FFFFFF"/>
        </w:rPr>
        <w:t>είναι</w:t>
      </w:r>
      <w:r>
        <w:rPr>
          <w:rFonts w:eastAsia="Times New Roman" w:cs="Times New Roman"/>
          <w:bCs/>
          <w:shd w:val="clear" w:color="auto" w:fill="FFFFFF"/>
        </w:rPr>
        <w:t xml:space="preserve"> άγαλμα εδώ απ’ έξω και η πορεία του διδάσκεται στα σχολεία, στα παιδιά μας. «Ψεύτη, κλ</w:t>
      </w:r>
      <w:r>
        <w:rPr>
          <w:rFonts w:eastAsia="Times New Roman" w:cs="Times New Roman"/>
          <w:bCs/>
          <w:shd w:val="clear" w:color="auto" w:fill="FFFFFF"/>
        </w:rPr>
        <w:t xml:space="preserve">έφτη, να πας φυλακή!». </w:t>
      </w:r>
    </w:p>
    <w:p w14:paraId="6FD02A6D"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πάτε</w:t>
      </w:r>
      <w:r>
        <w:rPr>
          <w:rFonts w:eastAsia="Times New Roman" w:cs="Times New Roman"/>
          <w:bCs/>
          <w:shd w:val="clear" w:color="auto" w:fill="FFFFFF"/>
        </w:rPr>
        <w:t xml:space="preserve"> στα Χανιά</w:t>
      </w:r>
      <w:r>
        <w:rPr>
          <w:rFonts w:eastAsia="Times New Roman" w:cs="Times New Roman"/>
          <w:bCs/>
          <w:shd w:val="clear" w:color="auto" w:fill="FFFFFF"/>
        </w:rPr>
        <w:t>,</w:t>
      </w:r>
      <w:r>
        <w:rPr>
          <w:rFonts w:eastAsia="Times New Roman" w:cs="Times New Roman"/>
          <w:bCs/>
          <w:shd w:val="clear" w:color="auto" w:fill="FFFFFF"/>
        </w:rPr>
        <w:t xml:space="preserve"> στο «Ίδρυμα Βενιζέλου»</w:t>
      </w:r>
      <w:r>
        <w:rPr>
          <w:rFonts w:eastAsia="Times New Roman" w:cs="Times New Roman"/>
          <w:bCs/>
          <w:shd w:val="clear" w:color="auto" w:fill="FFFFFF"/>
        </w:rPr>
        <w:t>,</w:t>
      </w:r>
      <w:r>
        <w:rPr>
          <w:rFonts w:eastAsia="Times New Roman" w:cs="Times New Roman"/>
          <w:bCs/>
          <w:shd w:val="clear" w:color="auto" w:fill="FFFFFF"/>
        </w:rPr>
        <w:t xml:space="preserve"> να σας δείξουν τα λίγα στοιχεία που υπάρχουν για εκείνη την περίοδο. </w:t>
      </w:r>
      <w:r>
        <w:rPr>
          <w:rFonts w:eastAsia="Times New Roman" w:cs="Times New Roman"/>
          <w:bCs/>
          <w:shd w:val="clear" w:color="auto" w:fill="FFFFFF"/>
        </w:rPr>
        <w:t>Να πάτε</w:t>
      </w:r>
      <w:r>
        <w:rPr>
          <w:rFonts w:eastAsia="Times New Roman" w:cs="Times New Roman"/>
          <w:bCs/>
          <w:shd w:val="clear" w:color="auto" w:fill="FFFFFF"/>
        </w:rPr>
        <w:t xml:space="preserve"> και στα Πρακτικά της </w:t>
      </w:r>
      <w:r>
        <w:rPr>
          <w:rFonts w:eastAsia="Times New Roman"/>
          <w:bCs/>
          <w:shd w:val="clear" w:color="auto" w:fill="FFFFFF"/>
        </w:rPr>
        <w:t>Βουλή</w:t>
      </w:r>
      <w:r>
        <w:rPr>
          <w:rFonts w:eastAsia="Times New Roman" w:cs="Times New Roman"/>
          <w:bCs/>
          <w:shd w:val="clear" w:color="auto" w:fill="FFFFFF"/>
        </w:rPr>
        <w:t xml:space="preserve">ς -τα έχει αναδείξει ο Γιώργος Ρωμαίος- να διαβάσετε </w:t>
      </w:r>
      <w:r>
        <w:rPr>
          <w:rFonts w:eastAsia="Times New Roman" w:cs="Times New Roman"/>
          <w:bCs/>
          <w:shd w:val="clear" w:color="auto" w:fill="FFFFFF"/>
        </w:rPr>
        <w:t>εσείς,</w:t>
      </w:r>
      <w:r>
        <w:rPr>
          <w:rFonts w:eastAsia="Times New Roman" w:cs="Times New Roman"/>
          <w:bCs/>
          <w:shd w:val="clear" w:color="auto" w:fill="FFFFFF"/>
        </w:rPr>
        <w:t xml:space="preserve"> οι φιλοκατήγοροι</w:t>
      </w:r>
      <w:r>
        <w:rPr>
          <w:rFonts w:eastAsia="Times New Roman" w:cs="Times New Roman"/>
          <w:bCs/>
          <w:shd w:val="clear" w:color="auto" w:fill="FFFFFF"/>
        </w:rPr>
        <w:t>,</w:t>
      </w:r>
      <w:r>
        <w:rPr>
          <w:rFonts w:eastAsia="Times New Roman" w:cs="Times New Roman"/>
          <w:bCs/>
          <w:shd w:val="clear" w:color="auto" w:fill="FFFFFF"/>
        </w:rPr>
        <w:t xml:space="preserve"> τον εαυτό σας κάποιες δεκαετίες πριν και να δείτε πως και τότε ευδοκιμούσαν οι λαϊκιστές και οι φιλοκατήγοροι, οι δημαγωγοί και οι ψεύτες. </w:t>
      </w:r>
    </w:p>
    <w:p w14:paraId="6FD02A6E"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Βγαίνει, όμως, πουθενά αυτό; Ξαναλέω ότι τώρα έχετε τη δική σας πινακοθήκη, την πινακοθήκη των κατηγορουμένων. Βγαί</w:t>
      </w:r>
      <w:r>
        <w:rPr>
          <w:rFonts w:eastAsia="Times New Roman" w:cs="Times New Roman"/>
          <w:bCs/>
          <w:shd w:val="clear" w:color="auto" w:fill="FFFFFF"/>
        </w:rPr>
        <w:t>νει πουθενά αυτό; Δεν βγαίνει.</w:t>
      </w:r>
    </w:p>
    <w:p w14:paraId="6FD02A6F"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Κύριε συνάδελφε, έχετε και τον χρόνο τον επιπλέον που είπαμε. </w:t>
      </w:r>
    </w:p>
    <w:p w14:paraId="6FD02A70"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Θα πάρω τη δευτερολογία μου, ναι. </w:t>
      </w:r>
    </w:p>
    <w:p w14:paraId="6FD02A71"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w:t>
      </w:r>
    </w:p>
    <w:p w14:paraId="6FD02A72"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ΑΝΔΡΕΑΣ ΛΟΒΕΡΔΟΣ:</w:t>
      </w:r>
      <w:r>
        <w:rPr>
          <w:rFonts w:eastAsia="Times New Roman" w:cs="Times New Roman"/>
          <w:bCs/>
          <w:shd w:val="clear" w:color="auto" w:fill="FFFFFF"/>
        </w:rPr>
        <w:t xml:space="preserve"> Και ο λαός το έχει καταλάβει. Γι’ αυτό κοινό δεν έχετε πια. Πριν από λίγους μήνες</w:t>
      </w:r>
      <w:r>
        <w:rPr>
          <w:rFonts w:eastAsia="Times New Roman" w:cs="Times New Roman"/>
          <w:bCs/>
          <w:shd w:val="clear" w:color="auto" w:fill="FFFFFF"/>
        </w:rPr>
        <w:t>,</w:t>
      </w:r>
      <w:r>
        <w:rPr>
          <w:rFonts w:eastAsia="Times New Roman" w:cs="Times New Roman"/>
          <w:bCs/>
          <w:shd w:val="clear" w:color="auto" w:fill="FFFFFF"/>
        </w:rPr>
        <w:t xml:space="preserve"> πέτρες πετάγατε και φύτρωναν. Τώρα οι πέτρες που πετάτε γίνονται μπούμερανγκ και τις παίρνει το κεφάλι σας. </w:t>
      </w:r>
    </w:p>
    <w:p w14:paraId="6FD02A73"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επειδή τα συμπλέξατε τα θέματα, είπατε «κόμματα και ΜΜΕ» υπ</w:t>
      </w:r>
      <w:r>
        <w:rPr>
          <w:rFonts w:eastAsia="Times New Roman" w:cs="Times New Roman"/>
          <w:bCs/>
          <w:shd w:val="clear" w:color="auto" w:fill="FFFFFF"/>
        </w:rPr>
        <w:t xml:space="preserve">ονοώντας -τι έξυπνο!- ότι το ένα χέρι ένιβε το άλλο, εγώ, κυρίες και κύριοι Βουλευτές, τους «φοβερούς» οικονομολόγους της πράξης, Λαπαβίτσα, Βαρουφάκη, Τσακαλώτο, Σταθάκη, από τα κανάλια τους έμαθα. </w:t>
      </w:r>
    </w:p>
    <w:p w14:paraId="6FD02A7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Τιμή μου, κύριε Σταθάκη, που σας έχουμε εδώ, όταν πέντε </w:t>
      </w:r>
      <w:r>
        <w:rPr>
          <w:rFonts w:eastAsia="Times New Roman" w:cs="Times New Roman"/>
          <w:szCs w:val="24"/>
        </w:rPr>
        <w:t xml:space="preserve">λεπτά μετά σταύρωναν εμένα ως Υπουργό Παιδείας, Εργασίας, Υγείας. Με σταύρωναν κάθε πρωί και κάθε βράδυ. </w:t>
      </w:r>
    </w:p>
    <w:p w14:paraId="6FD02A7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Τιμή μου, κύριε Βαρουφάκη! Φοβερή η πρότασή σας για την οικονομία!</w:t>
      </w:r>
    </w:p>
    <w:p w14:paraId="6FD02A7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Έπρεπε εμείς να πούμε ότι είστε λακέδες των ΜΜΕ; Θα ήταν πολιτική αυτό; Δεν το είπα</w:t>
      </w:r>
      <w:r>
        <w:rPr>
          <w:rFonts w:eastAsia="Times New Roman" w:cs="Times New Roman"/>
          <w:szCs w:val="24"/>
        </w:rPr>
        <w:t>με. Εσείς γιατί το λέτε; Τι υπονοείτε; Γιατί συμπλέκετε αυτά τα δύο θέματα;</w:t>
      </w:r>
    </w:p>
    <w:p w14:paraId="6FD02A7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κυρίες και κύριοι Βουλευτές, ότι ήμασταν το πολιτικό κόμμα το οποίο, μόλις εξελέγη η Βουλή γι’ αυτήν της την </w:t>
      </w:r>
      <w:r>
        <w:rPr>
          <w:rFonts w:eastAsia="Times New Roman" w:cs="Times New Roman"/>
          <w:szCs w:val="24"/>
        </w:rPr>
        <w:t>π</w:t>
      </w:r>
      <w:r>
        <w:rPr>
          <w:rFonts w:eastAsia="Times New Roman" w:cs="Times New Roman"/>
          <w:szCs w:val="24"/>
        </w:rPr>
        <w:t>ερίοδο, τον Σεπτέμβριο, ζήτησε συνέχιση της προηγούμενης εξ</w:t>
      </w:r>
      <w:r>
        <w:rPr>
          <w:rFonts w:eastAsia="Times New Roman" w:cs="Times New Roman"/>
          <w:szCs w:val="24"/>
        </w:rPr>
        <w:t xml:space="preserve">εταστικής επιτροπής, που συγκροτήθηκε για να μας χτυπήσει για το πρώτο και το δεύτερο μνημόνιο, όχι για όσα οδήγησαν εκεί και για την οικονομία επί Βαρουφάκη. </w:t>
      </w:r>
    </w:p>
    <w:p w14:paraId="6FD02A7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Λειτούργησε εκείνη η εξεταστική επιτροπή. Έγινε μπούμερανγκ, φυσικά, για τους οργανωτές της. Ζητ</w:t>
      </w:r>
      <w:r>
        <w:rPr>
          <w:rFonts w:eastAsia="Times New Roman" w:cs="Times New Roman"/>
          <w:szCs w:val="24"/>
        </w:rPr>
        <w:t xml:space="preserve">ήσαμε να συνεχιστεί η δουλειά της. Είπατε </w:t>
      </w:r>
      <w:r>
        <w:rPr>
          <w:rFonts w:eastAsia="Times New Roman" w:cs="Times New Roman"/>
          <w:szCs w:val="24"/>
        </w:rPr>
        <w:t>όχι</w:t>
      </w:r>
      <w:r>
        <w:rPr>
          <w:rFonts w:eastAsia="Times New Roman" w:cs="Times New Roman"/>
          <w:szCs w:val="24"/>
        </w:rPr>
        <w:t xml:space="preserve">. Οι Βουλευτές της Δημοκρατικής Συμπαράταξης ζήτησαν, μετά από συνέντευξη που έδωσε η κ. Γεννηματά, να γίνει μια εξεταστική επιτροπή για όλα τα θέματα από το 2002 μέχρι σήμερα. </w:t>
      </w:r>
    </w:p>
    <w:p w14:paraId="6FD02A7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Γιατί το λέω αυτό; Διότι εδώ πέρα</w:t>
      </w:r>
      <w:r>
        <w:rPr>
          <w:rFonts w:eastAsia="Times New Roman" w:cs="Times New Roman"/>
          <w:szCs w:val="24"/>
        </w:rPr>
        <w:t xml:space="preserve"> υπάρχουν άνθρωποι άσχετοι, </w:t>
      </w:r>
      <w:r>
        <w:rPr>
          <w:rFonts w:eastAsia="Times New Roman" w:cs="Times New Roman"/>
          <w:szCs w:val="24"/>
        </w:rPr>
        <w:t xml:space="preserve">οι οποίοι </w:t>
      </w:r>
      <w:r>
        <w:rPr>
          <w:rFonts w:eastAsia="Times New Roman" w:cs="Times New Roman"/>
          <w:szCs w:val="24"/>
        </w:rPr>
        <w:t xml:space="preserve">έχουν ιδιότητα Υπουργού, και σου λένε, «πέσαμε σε κρίση επειδή δανείστηκε το ΠΑΣΟΚ ή η Νέα Δημοκρατία ή ο ΣΥΡΙΖΑ», «γιατί έγινε ένα δάνειο στο τάδε κανάλι», «γιατί έγιναν Ολυμπιακοί Αγώνες». </w:t>
      </w:r>
    </w:p>
    <w:p w14:paraId="6FD02A7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εικόνα της τάξης μεγεθών; Πόσο κάνουν όλα τα δημόσια έργα, όλοι οι εξοπλισμοί και οι Ολυμπιακοί Αγώνες; Ούτε 48 δισεκατομμύρια ευρώ. </w:t>
      </w:r>
    </w:p>
    <w:p w14:paraId="6FD02A7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Πόσες είναι, κυρίες και κύριοι Βουλευτές, που βλέπω στα έδρανα, και Υπουργούς του κοινωνικού κράτους, οι δαπάνες μια</w:t>
      </w:r>
      <w:r>
        <w:rPr>
          <w:rFonts w:eastAsia="Times New Roman" w:cs="Times New Roman"/>
          <w:szCs w:val="24"/>
        </w:rPr>
        <w:t>ς δεκαετίας για το ασφαλιστικό μας σύστημα; Είναι 200 δισεκατομμύρια. Και πόσο ήταν το κόστος της μη ψήφισης από όλους σας του ασφαλιστικού που δεν έγινε το 2001 και της εκδίωξης της κυβέρνησης του κ. Σημίτη; Εμείς το υπολογίζαμε γύρω στα 70 δισεκατομμύρια</w:t>
      </w:r>
      <w:r>
        <w:rPr>
          <w:rFonts w:eastAsia="Times New Roman" w:cs="Times New Roman"/>
          <w:szCs w:val="24"/>
        </w:rPr>
        <w:t>. Πρόκειται για ένα τεράστιο κομμάτι του δημ</w:t>
      </w:r>
      <w:r>
        <w:rPr>
          <w:rFonts w:eastAsia="Times New Roman" w:cs="Times New Roman"/>
          <w:szCs w:val="24"/>
        </w:rPr>
        <w:t>όσιου</w:t>
      </w:r>
      <w:r>
        <w:rPr>
          <w:rFonts w:eastAsia="Times New Roman" w:cs="Times New Roman"/>
          <w:szCs w:val="24"/>
        </w:rPr>
        <w:t xml:space="preserve"> χρέους. </w:t>
      </w:r>
    </w:p>
    <w:p w14:paraId="6FD02A7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Αν συζητήσουμε όλα αυτά από το ευρώ και μετά, οι συνάδελφοι που χαμογελάνε γιατί είναι άσχετοι, θα καταλάβουν τις τάξεις των μεγεθών και θα μπορούμε να συνεννοηθούμε γι’ αυτό που χρειάζεται η χώρα.</w:t>
      </w:r>
      <w:r>
        <w:rPr>
          <w:rFonts w:eastAsia="Times New Roman" w:cs="Times New Roman"/>
          <w:szCs w:val="24"/>
        </w:rPr>
        <w:t xml:space="preserve"> </w:t>
      </w:r>
      <w:r>
        <w:rPr>
          <w:rFonts w:eastAsia="Times New Roman" w:cs="Times New Roman"/>
          <w:szCs w:val="24"/>
        </w:rPr>
        <w:lastRenderedPageBreak/>
        <w:t>Αν, όμως, πάμε με κομματικές λογικές, όπως γίνεται σήμερα, πάλι δεν θα βγει τίποτα. Και παρ’ ότι διαφωνούμε και αρθρώνω εδώ τα επιχειρήματα της διαφωνίας με όσο πιο αντικειμενικό τρόπο μπορώ, εμείς θα την ψηφίσουμε την πρότασή σας σήμερα.  Εσείς, όμως, γι</w:t>
      </w:r>
      <w:r>
        <w:rPr>
          <w:rFonts w:eastAsia="Times New Roman" w:cs="Times New Roman"/>
          <w:szCs w:val="24"/>
        </w:rPr>
        <w:t xml:space="preserve">ατί αρνηθήκατε τις δικές μας προτάσεις; </w:t>
      </w:r>
    </w:p>
    <w:p w14:paraId="6FD02A7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έτσι από περιέργεια, την πρόταση που έκανε η Νέα Δημοκρατία για εξεταστική επιτροπή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την δεχθείτε; Κυρίες και κύριοι της Πλειοψηφίας, κύριε </w:t>
      </w:r>
      <w:r>
        <w:rPr>
          <w:rFonts w:eastAsia="Times New Roman" w:cs="Times New Roman"/>
          <w:szCs w:val="24"/>
        </w:rPr>
        <w:t>ε</w:t>
      </w:r>
      <w:r>
        <w:rPr>
          <w:rFonts w:eastAsia="Times New Roman" w:cs="Times New Roman"/>
          <w:szCs w:val="24"/>
        </w:rPr>
        <w:t xml:space="preserve">ισηγητά της </w:t>
      </w:r>
      <w:r>
        <w:rPr>
          <w:rFonts w:eastAsia="Times New Roman" w:cs="Times New Roman"/>
          <w:szCs w:val="24"/>
        </w:rPr>
        <w:t>π</w:t>
      </w:r>
      <w:r>
        <w:rPr>
          <w:rFonts w:eastAsia="Times New Roman" w:cs="Times New Roman"/>
          <w:szCs w:val="24"/>
        </w:rPr>
        <w:t xml:space="preserve">λειοψηφίας, θα την δεχθείτε; </w:t>
      </w:r>
    </w:p>
    <w:p w14:paraId="6FD02A7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Έχουν γίνει προτάσεις. Η δική μας θεωρώ ότι είναι η πιο σφαιρική, γιατί θα επιτρέψει να αποκτήσει η Εθνική Αντιπροσωπεία συνείδηση της τάξης των μεγεθών. Θα είναι ένα φροντιστήριο για όλους, και για τους τριακόσιους, για να ξέρουμε τι λέμε και να διαχωριστ</w:t>
      </w:r>
      <w:r>
        <w:rPr>
          <w:rFonts w:eastAsia="Times New Roman" w:cs="Times New Roman"/>
          <w:szCs w:val="24"/>
        </w:rPr>
        <w:t xml:space="preserve">εί, εν πάση περιπτώσει, ο λαϊκισμός και η δημαγωγία και τα ψέματα από την αλήθεια. Κάναμε αυτήν την πρόταση και την πιστεύουμε. Δεν την δέχεται η Πλειοψηφία. Κάνει σήμερα τη δική της πρόταση, επιμέρους, εκ του πονηρού. </w:t>
      </w:r>
    </w:p>
    <w:p w14:paraId="6FD02A7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όμως, και μία άλλη, αυτή της </w:t>
      </w:r>
      <w:r>
        <w:rPr>
          <w:rFonts w:eastAsia="Times New Roman" w:cs="Times New Roman"/>
          <w:szCs w:val="24"/>
        </w:rPr>
        <w:t xml:space="preserve">Νέας Δημοκρατίας. Τη δέχεστε; Θα την ψηφίσετε; Τα πιο πολλά κόμματα σήμερα σας λένε </w:t>
      </w:r>
      <w:r>
        <w:rPr>
          <w:rFonts w:eastAsia="Times New Roman" w:cs="Times New Roman"/>
          <w:szCs w:val="24"/>
        </w:rPr>
        <w:t>ν</w:t>
      </w:r>
      <w:r>
        <w:rPr>
          <w:rFonts w:eastAsia="Times New Roman" w:cs="Times New Roman"/>
          <w:szCs w:val="24"/>
        </w:rPr>
        <w:t>αι. Εσείς τι λέτε; Δεν μας έχετε προειδοποιήσει, γιατί παίζετε. Παίζετε με τους θεσμούς. Είστε εχθροί της αλήθειας. Είστε οι απηνείς διώκτες της αλήθειας. Και το τελευταίο</w:t>
      </w:r>
      <w:r>
        <w:rPr>
          <w:rFonts w:eastAsia="Times New Roman" w:cs="Times New Roman"/>
          <w:szCs w:val="24"/>
        </w:rPr>
        <w:t xml:space="preserve"> στάδιο μιας κατρακύλας πριν την οριστική παρακμή, όσο κι αν σας φαίνεται φιλοσοφία αυτό που θα πω, είναι η διάλυση των θεσμών.</w:t>
      </w:r>
    </w:p>
    <w:p w14:paraId="6FD02A8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Όταν τίποτα δεν κοστίζει, λέει ένας Υπουργός ό,τι θέλει. Λέει ο Υπουργός των Οικονομικών ότι διαφωνεί με την απόφαση της Ευρωπα</w:t>
      </w:r>
      <w:r>
        <w:rPr>
          <w:rFonts w:eastAsia="Times New Roman" w:cs="Times New Roman"/>
          <w:szCs w:val="24"/>
        </w:rPr>
        <w:t>ϊκής Ένωσης στο Ευρωπαϊκό Συμβούλιο για το προσφυγικό–μεταναστευτικό. Το λέει, υπογράφει κείμενα. Και είναι Υπουργός της Κυβέρνησης που διαφωνεί με την επιλογή της στο μείζον θέμα. Και παραμένει! Δεν τρέχει τίποτα!</w:t>
      </w:r>
    </w:p>
    <w:p w14:paraId="6FD02A8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Λοβέρδ</w:t>
      </w:r>
      <w:r>
        <w:rPr>
          <w:rFonts w:eastAsia="Times New Roman" w:cs="Times New Roman"/>
          <w:szCs w:val="24"/>
        </w:rPr>
        <w:t>ο, παρακαλώ ολοκληρώστε. Έχει τελειώσει ο χρόνος σας.</w:t>
      </w:r>
    </w:p>
    <w:p w14:paraId="6FD02A8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Κλείνω, κύριε Πρόεδρε.</w:t>
      </w:r>
    </w:p>
    <w:p w14:paraId="6FD02A8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Όταν όλα, κύριοι Βουλευτές, τείνουν να αλλοιωθούν και αυτή η αλλοίωση αφορά τους θεσμούς, ενημερώνω, με βάση τη συγκριτική εμπειρία που έρχεται από παντού, πως ό</w:t>
      </w:r>
      <w:r>
        <w:rPr>
          <w:rFonts w:eastAsia="Times New Roman" w:cs="Times New Roman"/>
          <w:szCs w:val="24"/>
        </w:rPr>
        <w:t>ταν μια χώρα φτάσει εκεί, το τέλος έχει ήδη φτάσει, η καταστροφή είναι κοντά. Ας συμμαζευτούμε πριν να είναι πάρα πολύ αργά.</w:t>
      </w:r>
    </w:p>
    <w:p w14:paraId="6FD02A8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w:t>
      </w:r>
    </w:p>
    <w:p w14:paraId="6FD02A85"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6FD02A8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(Νικόλαος Βούτσης):</w:t>
      </w:r>
      <w:r>
        <w:rPr>
          <w:rFonts w:eastAsia="Times New Roman" w:cs="Times New Roman"/>
          <w:szCs w:val="24"/>
        </w:rPr>
        <w:t xml:space="preserve"> Ευχαριστούμε, </w:t>
      </w:r>
      <w:r>
        <w:rPr>
          <w:rFonts w:eastAsia="Times New Roman" w:cs="Times New Roman"/>
          <w:szCs w:val="24"/>
        </w:rPr>
        <w:t>κύριε συνάδελφε.</w:t>
      </w:r>
    </w:p>
    <w:p w14:paraId="6FD02A8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Νάσος Αθανασίου.</w:t>
      </w:r>
    </w:p>
    <w:p w14:paraId="6FD02A8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Ευχαριστώ, κύριε Πρόεδρε.</w:t>
      </w:r>
    </w:p>
    <w:p w14:paraId="6FD02A8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Και άλλη φορά έχω πει ότι έχει κανείς μια αίσθηση ματαιότητας όταν μιλάει στην Βουλή των Ελλήνων, διότι όλοι τα ξέρουν όλα και μάλιστα καλύτερα α</w:t>
      </w:r>
      <w:r>
        <w:rPr>
          <w:rFonts w:eastAsia="Times New Roman" w:cs="Times New Roman"/>
          <w:szCs w:val="24"/>
        </w:rPr>
        <w:t>πό εσένα και βεβαίως, κανένας δεν ακούει.</w:t>
      </w:r>
    </w:p>
    <w:p w14:paraId="6FD02A8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προσπαθήσω, λοιπόν, να απευθυνθώ δι’ ημών, κύριε Πρόεδρε, στον μέσο πολίτη στον βαθμό που παρακολουθεί το κανάλι της Βουλής. Για τον σκοπό αυτό χρειάζομαι ένα νούμερο, έναν αριθμό</w:t>
      </w:r>
      <w:r>
        <w:rPr>
          <w:rFonts w:eastAsia="Times New Roman" w:cs="Times New Roman"/>
          <w:szCs w:val="24"/>
        </w:rPr>
        <w:t xml:space="preserve"> και αυτός είναι</w:t>
      </w:r>
      <w:r>
        <w:rPr>
          <w:rFonts w:eastAsia="Times New Roman" w:cs="Times New Roman"/>
          <w:szCs w:val="24"/>
        </w:rPr>
        <w:t xml:space="preserve"> 1,1 δισεκατομμύ</w:t>
      </w:r>
      <w:r>
        <w:rPr>
          <w:rFonts w:eastAsia="Times New Roman" w:cs="Times New Roman"/>
          <w:szCs w:val="24"/>
        </w:rPr>
        <w:t>ρι</w:t>
      </w:r>
      <w:r>
        <w:rPr>
          <w:rFonts w:eastAsia="Times New Roman" w:cs="Times New Roman"/>
          <w:szCs w:val="24"/>
        </w:rPr>
        <w:t>ο</w:t>
      </w:r>
      <w:r>
        <w:rPr>
          <w:rFonts w:eastAsia="Times New Roman" w:cs="Times New Roman"/>
          <w:szCs w:val="24"/>
        </w:rPr>
        <w:t xml:space="preserve">. Είναι 1,1 δισεκατομμύρια αστέρια; </w:t>
      </w:r>
      <w:r>
        <w:rPr>
          <w:rFonts w:eastAsia="Times New Roman" w:cs="Times New Roman"/>
          <w:szCs w:val="24"/>
        </w:rPr>
        <w:t xml:space="preserve">Είναι </w:t>
      </w:r>
      <w:r>
        <w:rPr>
          <w:rFonts w:eastAsia="Times New Roman" w:cs="Times New Roman"/>
          <w:szCs w:val="24"/>
        </w:rPr>
        <w:t>1,1 δισεκατομμύρια βότσαλα, μαρουλόφυλλα; Είναι 1,1 δισεκατομμύρι</w:t>
      </w:r>
      <w:r>
        <w:rPr>
          <w:rFonts w:eastAsia="Times New Roman" w:cs="Times New Roman"/>
          <w:szCs w:val="24"/>
        </w:rPr>
        <w:t>ο</w:t>
      </w:r>
      <w:r>
        <w:rPr>
          <w:rFonts w:eastAsia="Times New Roman" w:cs="Times New Roman"/>
          <w:szCs w:val="24"/>
        </w:rPr>
        <w:t xml:space="preserve"> ευρώ. Και θέλω να σταθούμε σε αυτό το νούμερο, σας παρακαλώ.</w:t>
      </w:r>
    </w:p>
    <w:p w14:paraId="6FD02A8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του Ιουλίου ήταν εξαρχής γνωστό ότι φέρνει μέτρα ύψους 5,4 δισεκατομμύρι</w:t>
      </w:r>
      <w:r>
        <w:rPr>
          <w:rFonts w:eastAsia="Times New Roman" w:cs="Times New Roman"/>
          <w:szCs w:val="24"/>
        </w:rPr>
        <w:t xml:space="preserve">α ευρώ σε βάθος τριετίας, δηλαδή ως το τέλος του 2018. Από το 2010 που ξεκίνησε η κρίση, οι προηγούμενες κυβερνήσεις είχαν πάρει μέτρα περισσότερα από 62 δισεκατομμύρια ευρώ και μιλούσαν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ενώ τώρα, με τα 5,4 δισεκατομμύρια ευρώ, καταστρεφ</w:t>
      </w:r>
      <w:r>
        <w:rPr>
          <w:rFonts w:eastAsia="Times New Roman" w:cs="Times New Roman"/>
          <w:szCs w:val="24"/>
        </w:rPr>
        <w:t>όμαστε.</w:t>
      </w:r>
    </w:p>
    <w:p w14:paraId="6FD02A8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πρόσθετα μέτρα δεν υπάρχουν. Ας ανεβάζουν κάποιοι τον λογαριασμό στα 6,5 δισεκατομμύρια ευρώ. Το κόστος των μέτρων που απομένει να εφαρμοστούν είναι 2,6 δισεκατομμύρια ευρώ, όπως προβλέπει η </w:t>
      </w:r>
      <w:r>
        <w:rPr>
          <w:rFonts w:eastAsia="Times New Roman" w:cs="Times New Roman"/>
          <w:szCs w:val="24"/>
        </w:rPr>
        <w:t>σ</w:t>
      </w:r>
      <w:r>
        <w:rPr>
          <w:rFonts w:eastAsia="Times New Roman" w:cs="Times New Roman"/>
          <w:szCs w:val="24"/>
        </w:rPr>
        <w:t xml:space="preserve">υμφωνία, και αυτά τα μέτρα θα </w:t>
      </w:r>
      <w:r>
        <w:rPr>
          <w:rFonts w:eastAsia="Times New Roman" w:cs="Times New Roman"/>
          <w:szCs w:val="24"/>
        </w:rPr>
        <w:t>εφαρμοστούν σε διάστημα τριάντα μηνών, δηλαδή 1,1 δισεκατομμύρια ευρώ ετήσια επιβάρυνση.</w:t>
      </w:r>
    </w:p>
    <w:p w14:paraId="6FD02A8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w:t>
      </w:r>
      <w:r>
        <w:rPr>
          <w:rFonts w:eastAsia="Times New Roman" w:cs="Times New Roman"/>
          <w:szCs w:val="24"/>
        </w:rPr>
        <w:t xml:space="preserve"> 1,1 δισεκατομμύρι</w:t>
      </w:r>
      <w:r>
        <w:rPr>
          <w:rFonts w:eastAsia="Times New Roman" w:cs="Times New Roman"/>
          <w:szCs w:val="24"/>
        </w:rPr>
        <w:t>ο</w:t>
      </w:r>
      <w:r>
        <w:rPr>
          <w:rFonts w:eastAsia="Times New Roman" w:cs="Times New Roman"/>
          <w:szCs w:val="24"/>
        </w:rPr>
        <w:t xml:space="preserve"> ευρώ είναι </w:t>
      </w:r>
      <w:r>
        <w:rPr>
          <w:rFonts w:eastAsia="Times New Roman" w:cs="Times New Roman"/>
          <w:szCs w:val="24"/>
        </w:rPr>
        <w:t xml:space="preserve">αυτό </w:t>
      </w:r>
      <w:r>
        <w:rPr>
          <w:rFonts w:eastAsia="Times New Roman" w:cs="Times New Roman"/>
          <w:szCs w:val="24"/>
        </w:rPr>
        <w:t xml:space="preserve">που θα πονέσει, αυτό θα δημιουργήσει πηχυαίους τίτλους, αυτό θα ξεσηκώσει διαμαρτυρίες, όπως ακούω. </w:t>
      </w:r>
      <w:r>
        <w:rPr>
          <w:rFonts w:eastAsia="Times New Roman" w:cs="Times New Roman"/>
          <w:szCs w:val="24"/>
        </w:rPr>
        <w:t xml:space="preserve">Ένα δισεκατομμύριο εκατό </w:t>
      </w:r>
      <w:r>
        <w:rPr>
          <w:rFonts w:eastAsia="Times New Roman" w:cs="Times New Roman"/>
          <w:szCs w:val="24"/>
        </w:rPr>
        <w:t>εκατομμύρια</w:t>
      </w:r>
      <w:r>
        <w:rPr>
          <w:rFonts w:eastAsia="Times New Roman" w:cs="Times New Roman"/>
          <w:szCs w:val="24"/>
        </w:rPr>
        <w:t xml:space="preserve"> ευρώ, όσο περίπου ο δανεισμός των ελληνικών επιχειρήσεων ενημέρωσης.</w:t>
      </w:r>
    </w:p>
    <w:p w14:paraId="6FD02A8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Στις 24 του περασμένου Οκτωβρίου ακούστηκε σε αυτήν εδώ την Αίθουσα το εξής, που δεν αμφισβητήθηκε, παρ</w:t>
      </w:r>
      <w:r>
        <w:rPr>
          <w:rFonts w:eastAsia="Times New Roman" w:cs="Times New Roman"/>
          <w:szCs w:val="24"/>
        </w:rPr>
        <w:t xml:space="preserve">’ </w:t>
      </w:r>
      <w:r>
        <w:rPr>
          <w:rFonts w:eastAsia="Times New Roman" w:cs="Times New Roman"/>
          <w:szCs w:val="24"/>
        </w:rPr>
        <w:t>ότι δεν διεκδίκησε τα πρωτεία της ακριβολογίας: Κάποια στοιχεία που έχ</w:t>
      </w:r>
      <w:r>
        <w:rPr>
          <w:rFonts w:eastAsia="Times New Roman" w:cs="Times New Roman"/>
          <w:szCs w:val="24"/>
        </w:rPr>
        <w:t>ουν δημοσιευθεί, πλησιάζουν, από ό,τι φαίνεται, την πραγματικότητα. Και αυτή λέει ότι τα χρέη των επιχειρήσεων ενημέρωσης υπερβαίνουν το 1 δισεκατομμύριο ευρώ. Είναι 1 δισεκατομμύριο ευρώ και πλέον. Γι’ αυτό ανέφερα τ</w:t>
      </w:r>
      <w:r>
        <w:rPr>
          <w:rFonts w:eastAsia="Times New Roman" w:cs="Times New Roman"/>
          <w:szCs w:val="24"/>
        </w:rPr>
        <w:t>ο</w:t>
      </w:r>
      <w:r>
        <w:rPr>
          <w:rFonts w:eastAsia="Times New Roman" w:cs="Times New Roman"/>
          <w:szCs w:val="24"/>
        </w:rPr>
        <w:t xml:space="preserve"> 1,1 </w:t>
      </w:r>
      <w:r>
        <w:rPr>
          <w:rFonts w:eastAsia="Times New Roman" w:cs="Times New Roman"/>
          <w:szCs w:val="24"/>
        </w:rPr>
        <w:lastRenderedPageBreak/>
        <w:t>δισεκατομμύρι</w:t>
      </w:r>
      <w:r>
        <w:rPr>
          <w:rFonts w:eastAsia="Times New Roman" w:cs="Times New Roman"/>
          <w:szCs w:val="24"/>
        </w:rPr>
        <w:t>ο</w:t>
      </w:r>
      <w:r>
        <w:rPr>
          <w:rFonts w:eastAsia="Times New Roman" w:cs="Times New Roman"/>
          <w:szCs w:val="24"/>
        </w:rPr>
        <w:t xml:space="preserve"> ευρώ των επώδυνων </w:t>
      </w:r>
      <w:r>
        <w:rPr>
          <w:rFonts w:eastAsia="Times New Roman" w:cs="Times New Roman"/>
          <w:szCs w:val="24"/>
        </w:rPr>
        <w:t>μέτρων. Το ποσό των μέτρων πονάει. Το άλλο, το ισόποσο του δανεισμού των ΜΜΕ, δεν πονάει; Ξέρετε, μπορεί να μην πονάει. Υπάρχουν μορφές καρκίνου που δεν εκδηλώνονται με πόνο.</w:t>
      </w:r>
    </w:p>
    <w:p w14:paraId="6FD02A8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ίδια φωνή αναρωτήθηκε: «Θα πει κανείς, γιατί είναι πρόβλημα τ</w:t>
      </w:r>
      <w:r>
        <w:rPr>
          <w:rFonts w:eastAsia="Times New Roman" w:cs="Times New Roman"/>
          <w:szCs w:val="24"/>
        </w:rPr>
        <w:t>ο</w:t>
      </w:r>
      <w:r>
        <w:rPr>
          <w:rFonts w:eastAsia="Times New Roman" w:cs="Times New Roman"/>
          <w:szCs w:val="24"/>
        </w:rPr>
        <w:t xml:space="preserve"> 1,1 δισεκατομμύρ</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ευρώ του δανεισμού των μέσων μαζικής ενημέρωσης; Πολλές επιχειρήσεις δανείζονται και στην πορεία εξοφλούν τα χρέη τους». Σύμφωνοι, αλλά εδώ το πρόβλημα είναι ότι οι περισσότερες επιχειρήσεις μέσων μαζικής ενημέρωσης έχουν αρνητική καθαρά θέση, έχουν χάσ</w:t>
      </w:r>
      <w:r>
        <w:rPr>
          <w:rFonts w:eastAsia="Times New Roman" w:cs="Times New Roman"/>
          <w:szCs w:val="24"/>
        </w:rPr>
        <w:t>ει τα κεφάλαιά τους ύστερα από σειρά ζημιογόνων χρήσεων. Άρα, μιλάμε -κρατηθείτε- για δανεικά και αγύριστα των ΜΜΕ, όχι των κομμάτων! Δανεικά και αγύριστα! Ούτε αυτό πονάει; Από πού κόπηκαν αυτά τα δανεικά και αγύριστα; Από κάποιον αδιάφορο τοίχο ή από τον</w:t>
      </w:r>
      <w:r>
        <w:rPr>
          <w:rFonts w:eastAsia="Times New Roman" w:cs="Times New Roman"/>
          <w:szCs w:val="24"/>
        </w:rPr>
        <w:t xml:space="preserve"> Έλληνα φορολογούμενο;</w:t>
      </w:r>
    </w:p>
    <w:p w14:paraId="6FD02A9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Το φαινόμενο περιέγραψε με γλαφυρότητα ο κ. Γιάννης Δραγασάκης. «Έχουμε επιχειρήσεις βαμπίρ», είπε, δηλαδή επιχειρήσεις όχι μόνο στον χώρο της ενημέρωσης, αλλά γενικότερα στην οικονομία, οι οποίες ζουν, εφόσον δανείζονται. Ποιο είναι</w:t>
      </w:r>
      <w:r>
        <w:rPr>
          <w:rFonts w:eastAsia="Times New Roman" w:cs="Times New Roman"/>
          <w:szCs w:val="24"/>
        </w:rPr>
        <w:t xml:space="preserve"> το αποτέλεσμα; Οι τράπεζες δεν είναι πια δανειστές αυτών των επιχειρήσεων. Οι τράπεζες είναι οι πραγματικοί κεφαλαιούχοι, οι ιδιοκτήτες αυτών των επιχειρήσεων.</w:t>
      </w:r>
    </w:p>
    <w:p w14:paraId="6FD02A9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Ας μην κρυβόμαστε, λοιπόν, πίσω από το δάκτυλό μας. Κάποτε ό,τι γινόταν ή λεγόταν στην Ελλάδα, </w:t>
      </w:r>
      <w:r>
        <w:rPr>
          <w:rFonts w:eastAsia="Times New Roman" w:cs="Times New Roman"/>
          <w:szCs w:val="24"/>
        </w:rPr>
        <w:t>δεν δημοσιευόταν στο εξωτερικό. Σήμερα, όμως, λόγω της κρίσης διεθνοποιείται.</w:t>
      </w:r>
    </w:p>
    <w:p w14:paraId="6FD02A9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Στις 17 Δεκεμβρίου του 2012, σε ειδική έρευνά του υπό τον τίτλο «Το τρίγωνο της εξουσίας στην Ελλάδα», το </w:t>
      </w:r>
      <w:r>
        <w:rPr>
          <w:rFonts w:eastAsia="Times New Roman" w:cs="Times New Roman"/>
          <w:szCs w:val="24"/>
        </w:rPr>
        <w:t>π</w:t>
      </w:r>
      <w:r>
        <w:rPr>
          <w:rFonts w:eastAsia="Times New Roman" w:cs="Times New Roman"/>
          <w:szCs w:val="24"/>
        </w:rPr>
        <w:t xml:space="preserve">ρακτορείο </w:t>
      </w:r>
      <w:r>
        <w:rPr>
          <w:rFonts w:eastAsia="Times New Roman" w:cs="Times New Roman"/>
          <w:szCs w:val="24"/>
        </w:rPr>
        <w:t>«</w:t>
      </w:r>
      <w:r>
        <w:rPr>
          <w:rFonts w:eastAsia="Times New Roman" w:cs="Times New Roman"/>
          <w:szCs w:val="24"/>
          <w:lang w:val="en-US"/>
        </w:rPr>
        <w:t>REUTERS</w:t>
      </w:r>
      <w:r>
        <w:rPr>
          <w:rFonts w:eastAsia="Times New Roman" w:cs="Times New Roman"/>
          <w:szCs w:val="24"/>
        </w:rPr>
        <w:t>»</w:t>
      </w:r>
      <w:r>
        <w:rPr>
          <w:rFonts w:eastAsia="Times New Roman" w:cs="Times New Roman"/>
          <w:szCs w:val="24"/>
        </w:rPr>
        <w:t xml:space="preserve"> καταχ</w:t>
      </w:r>
      <w:r>
        <w:rPr>
          <w:rFonts w:eastAsia="Times New Roman" w:cs="Times New Roman"/>
          <w:szCs w:val="24"/>
        </w:rPr>
        <w:t>ώριζε</w:t>
      </w:r>
      <w:r>
        <w:rPr>
          <w:rFonts w:eastAsia="Times New Roman" w:cs="Times New Roman"/>
          <w:szCs w:val="24"/>
        </w:rPr>
        <w:t xml:space="preserve"> την εξής δήλωση </w:t>
      </w:r>
      <w:r>
        <w:rPr>
          <w:rFonts w:eastAsia="Times New Roman" w:cs="Times New Roman"/>
          <w:szCs w:val="24"/>
        </w:rPr>
        <w:t xml:space="preserve">–θα τη δώσω </w:t>
      </w:r>
      <w:r>
        <w:rPr>
          <w:rFonts w:eastAsia="Times New Roman" w:cs="Times New Roman"/>
          <w:szCs w:val="24"/>
        </w:rPr>
        <w:t>στα Πρακτικά</w:t>
      </w:r>
      <w:r>
        <w:rPr>
          <w:rFonts w:eastAsia="Times New Roman" w:cs="Times New Roman"/>
          <w:szCs w:val="24"/>
        </w:rPr>
        <w:t xml:space="preserve"> και στα αγγλικά- του κ. Ιωάννη Αλαφούζου: «Ορισμένα μίντια είναι στην ουσία γραφεία τύπου επιχειρηματικών ομίλων. Το φαινόμενο έχει εξελιχθεί σε μια εντελώς αρρωστημένη κατάσταση. Σκοπός των ΜΜΕ…» - προσθέτει- «…είναι κυρίως να εκτελούν συγκεκριμένους σχε</w:t>
      </w:r>
      <w:r>
        <w:rPr>
          <w:rFonts w:eastAsia="Times New Roman" w:cs="Times New Roman"/>
          <w:szCs w:val="24"/>
        </w:rPr>
        <w:t>διασμούς των ιδιοκτητών τους».</w:t>
      </w:r>
    </w:p>
    <w:p w14:paraId="6FD02A9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Το εξής είναι πιο νόστιμο, γιατί είναι κλεμμένο: Τηλεγράφημα της εδώ αμερικανικής Πρεσβείας, που υπεκλάπη το 2006 από τα </w:t>
      </w:r>
      <w:r>
        <w:rPr>
          <w:rFonts w:eastAsia="Times New Roman" w:cs="Times New Roman"/>
          <w:szCs w:val="24"/>
          <w:lang w:val="en-US"/>
        </w:rPr>
        <w:t>WikiLeaks</w:t>
      </w:r>
      <w:r>
        <w:rPr>
          <w:rFonts w:eastAsia="Times New Roman" w:cs="Times New Roman"/>
          <w:szCs w:val="24"/>
        </w:rPr>
        <w:t>, αναφέρει: «Πώς μπορούν όλα αυτά τα ΜΜΕ να λειτουργούν με κέρδος; Δεν λειτουργούν με κέρδος. Ε</w:t>
      </w:r>
      <w:r>
        <w:rPr>
          <w:rFonts w:eastAsia="Times New Roman" w:cs="Times New Roman"/>
          <w:szCs w:val="24"/>
        </w:rPr>
        <w:t xml:space="preserve">πιδοτούνται οικονομικά από τους ιδιοκτήτες τους, </w:t>
      </w:r>
      <w:r>
        <w:rPr>
          <w:rFonts w:eastAsia="Times New Roman"/>
          <w:szCs w:val="24"/>
        </w:rPr>
        <w:t>οι οποίοι,</w:t>
      </w:r>
      <w:r>
        <w:rPr>
          <w:rFonts w:eastAsia="Times New Roman" w:cs="Times New Roman"/>
          <w:szCs w:val="24"/>
        </w:rPr>
        <w:t xml:space="preserve"> πα</w:t>
      </w:r>
      <w:r>
        <w:rPr>
          <w:rFonts w:eastAsia="Times New Roman" w:cs="Times New Roman"/>
          <w:szCs w:val="24"/>
        </w:rPr>
        <w:t xml:space="preserve">ρ’ </w:t>
      </w:r>
      <w:r>
        <w:rPr>
          <w:rFonts w:eastAsia="Times New Roman" w:cs="Times New Roman"/>
          <w:szCs w:val="24"/>
        </w:rPr>
        <w:t>όλο που θα καλοδέχονταν κέρδη, χρησιμοποιούν αυτά τα ΜΜΕ κυρίως για να ασκούν πολιτική και οικονομική επιρροή».</w:t>
      </w:r>
    </w:p>
    <w:p w14:paraId="6FD02A9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w:t>
      </w:r>
      <w:r>
        <w:rPr>
          <w:rFonts w:eastAsia="Times New Roman" w:cs="Times New Roman"/>
          <w:szCs w:val="24"/>
        </w:rPr>
        <w:t>του κυρίου Βουλευτή)</w:t>
      </w:r>
    </w:p>
    <w:p w14:paraId="6FD02A9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Θεωρώ χρέος μου σήμερα να αποτίσω φόρο τιμής στους συναδέλφους μου που αγωνίστηκαν για άλλου είδους ραδιοτηλεοπτική δημοσιογραφία. Στις 21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2015 ο Γεώργιος Ανανδρανιστάκης, μαθαίνοντας ότι ο Εισαγγελέας Γαληνός Μπρης έχει στα χέρια το</w:t>
      </w:r>
      <w:r>
        <w:rPr>
          <w:rFonts w:eastAsia="Times New Roman" w:cs="Times New Roman"/>
          <w:szCs w:val="24"/>
        </w:rPr>
        <w:t xml:space="preserve">υ όλα τα τραπεζικά στοιχεία για τα δάνεια που χορηγήθηκαν σε εταιρείες, έγραφε: «Επιτέλους, καιρός ήταν να ανοίξει το θέμα των δανείων των ΜΜΕ, ώστε να μάθουμε πώς και γιατί οι χρεοκοπημένες τράπεζες, που σώθηκαν από την κρατική ανακεφαλαιοποίηση, </w:t>
      </w:r>
      <w:r>
        <w:rPr>
          <w:rFonts w:eastAsia="Times New Roman" w:cs="Times New Roman"/>
          <w:szCs w:val="24"/>
        </w:rPr>
        <w:lastRenderedPageBreak/>
        <w:t>έδιναν α</w:t>
      </w:r>
      <w:r>
        <w:rPr>
          <w:rFonts w:eastAsia="Times New Roman" w:cs="Times New Roman"/>
          <w:szCs w:val="24"/>
        </w:rPr>
        <w:t>φειδώς δάνεια σε επιχειρήσεις επίσης χρεοκοπημένες, ζημιογόνες και υπερδανεισμένες. Δόθηκαν 150 εκατομμύρια σε επιχειρήσεις που χρωστούσαν 800 εκατομμύρια στις τράπεζες και άλλα 300 εκατομμύρια σε ασφαλιστικά ταμεία και προμηθευτές, σε επιχειρήσεις που από</w:t>
      </w:r>
      <w:r>
        <w:rPr>
          <w:rFonts w:eastAsia="Times New Roman" w:cs="Times New Roman"/>
          <w:szCs w:val="24"/>
        </w:rPr>
        <w:t xml:space="preserve"> το 2008 ως το 2014 παρουσίασαν ζημιές που αγγίζουν τα 700 εκατομμύρια ευρώ».</w:t>
      </w:r>
    </w:p>
    <w:p w14:paraId="6FD02A9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D02A9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Θέλω να προλάβω να αναφέρω, επιδεικνύοντας ενδεχομένως και μια ανεπίτρεπτη τόλμη, τρία περιστα</w:t>
      </w:r>
      <w:r>
        <w:rPr>
          <w:rFonts w:eastAsia="Times New Roman" w:cs="Times New Roman"/>
          <w:szCs w:val="24"/>
        </w:rPr>
        <w:t xml:space="preserve">τικά. </w:t>
      </w:r>
    </w:p>
    <w:p w14:paraId="6FD02A9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Περιστατικό πρώτο: Εκλογές, ομιλίες και αντεγκλήσεις. Υποψήφιος Βουλευτής λέει σε ιδιοκτήτη επαρχιακού σταθμού: «Όλους τους έχεις βγάλει. Βγάλε και εμένα». Του απαντάει: «Δώσε 30.000 ευρώ». Λέει: «Δεν έχω 30.000 ευρώ, διαθέτω 15.000 ευρώ». Του </w:t>
      </w:r>
      <w:r>
        <w:rPr>
          <w:rFonts w:eastAsia="Times New Roman" w:cs="Times New Roman"/>
          <w:szCs w:val="24"/>
        </w:rPr>
        <w:t>απαντάει: «Δεν γίνεται, αγαπητέ μου, δεν είμαστε επαίτες».</w:t>
      </w:r>
    </w:p>
    <w:p w14:paraId="6FD02A9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Περιστατικό δεύτερο, που δεν πρέπει να επαναληφθεί. Αυτό το πράγμα έχει και ρίζες βαθιά. Πρέπει να τα αναφέρουμε αυτά. Τηλεφώνημα από γραφείο περιστασιακού εκδότη σε γραφείο γαλακτοκομικής επιχείρη</w:t>
      </w:r>
      <w:r>
        <w:rPr>
          <w:rFonts w:eastAsia="Times New Roman" w:cs="Times New Roman"/>
          <w:szCs w:val="24"/>
        </w:rPr>
        <w:t>σης: «Πες στο αφεντικό σου να δώσει διαφήμιση, διαφορετικά στα γιαούρτια του θα βρεθούν κατσαρίδες».</w:t>
      </w:r>
    </w:p>
    <w:p w14:paraId="6FD02A9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Περιστατικό τρίτο: «Με έριξαν δύο εκδότες…» -αποκαλύπτει ο Γεράσιμος Αρσένης- «…επειδή δεν τους έδωσα τις πεντακόσιες σχολικές βιβλιοθήκες. Ο ένας, μάλιστα</w:t>
      </w:r>
      <w:r>
        <w:rPr>
          <w:rFonts w:eastAsia="Times New Roman" w:cs="Times New Roman"/>
          <w:szCs w:val="24"/>
        </w:rPr>
        <w:t xml:space="preserve">, είχε πει ποιος θα ήταν ο διάδοχός μου». </w:t>
      </w:r>
    </w:p>
    <w:p w14:paraId="6FD02A9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Στα Πρακτικά αναφέρονται και οι πηγές, ορισμένες μαγνητοφωνημένες. </w:t>
      </w:r>
    </w:p>
    <w:p w14:paraId="6FD02A9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μπορούμε να συμφωνήσουμε στα γεγονότα, αν όχι στις απόψεις. Οι απορίες μας είναι και απορίες σας. </w:t>
      </w:r>
    </w:p>
    <w:p w14:paraId="6FD02A9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Γράφει ο Στέφανος Μάνος στη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το εξής: «Στο δικαστήριο του Μονάχου ο ένας μετά τον άλλο… </w:t>
      </w:r>
    </w:p>
    <w:p w14:paraId="6FD02A9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Συντομεύστε, κύριε συνάδελφε.</w:t>
      </w:r>
    </w:p>
    <w:p w14:paraId="6FD02A9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Δώστε μου ένα λεπτό, κύριε Πρόεδρε, </w:t>
      </w:r>
    </w:p>
    <w:p w14:paraId="6FD02AA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έχω δώσει ήδη ενάμισι λεπτό. Πα</w:t>
      </w:r>
      <w:r>
        <w:rPr>
          <w:rFonts w:eastAsia="Times New Roman" w:cs="Times New Roman"/>
          <w:szCs w:val="24"/>
        </w:rPr>
        <w:t>ρακαλώ. Έχετε την ικανότητα εσείς και την εμπειρία να συντομεύσετε. Να είστε καλά.</w:t>
      </w:r>
    </w:p>
    <w:p w14:paraId="6FD02AA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Δεν την έχω, γιατί δεν ανήκω στους  μηχανικούς της συνταγματικής.</w:t>
      </w:r>
    </w:p>
    <w:p w14:paraId="6FD02AA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Λοιπόν, θέλω να αναφερθώ στον κ. Στέφανο Μάνο, γιατί σε καιρό που μπορούσε να πει πράγ</w:t>
      </w:r>
      <w:r>
        <w:rPr>
          <w:rFonts w:eastAsia="Times New Roman" w:cs="Times New Roman"/>
          <w:szCs w:val="24"/>
        </w:rPr>
        <w:t xml:space="preserve">ματα, τα είπε. Γράφει, λοιπόν,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«Στο δικαστήριο του Μονάχου ο ένας μετά τον άλλο τα στελέχη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δηλώνουν ότι το 2% του τζίρου της επιχείρησης στην Ελλάδα χρησιμοποιείται για λάδωμα. Δεν χρειάζονται νέες αποδείξεις. Πόσες φορές…»</w:t>
      </w:r>
      <w:r>
        <w:rPr>
          <w:rFonts w:eastAsia="Times New Roman" w:cs="Times New Roman"/>
          <w:szCs w:val="24"/>
        </w:rPr>
        <w:t xml:space="preserve"> -γράφει ο κ. Μάνος- «…δεν ζήτησα από τον Πρωθυπουργό…» -του- «…και από τον Υπουργό Οικονομίας να καταργήσουν τα μαύρα λεφτά των καναλαρχών </w:t>
      </w:r>
      <w:r>
        <w:rPr>
          <w:rFonts w:eastAsia="Times New Roman" w:cs="Times New Roman"/>
          <w:szCs w:val="24"/>
        </w:rPr>
        <w:lastRenderedPageBreak/>
        <w:t xml:space="preserve">και των εκδοτών, να καταργήσουν το δικό τους 2%, του δικού τους τζίρου, που είναι τουλάχιστον δύο φορές μεγαλύτερος </w:t>
      </w:r>
      <w:r>
        <w:rPr>
          <w:rFonts w:eastAsia="Times New Roman" w:cs="Times New Roman"/>
          <w:szCs w:val="24"/>
        </w:rPr>
        <w:t xml:space="preserve">από τον τζίρο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στην Ελλάδα;». </w:t>
      </w:r>
    </w:p>
    <w:p w14:paraId="6FD02AA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παρακάτω λέει: «Για το κραυγαλέο «μαύρο» ταμείο των εκδοτών και των καναλαρχών τόσο η Νέα Δημοκρατία όσο και το ΠΑΣΟΚ αρνούνται να κάνουν οτιδήποτε». Δεν λέω τίποτα. Ό,τι διαβάζω, λέω. Στον Τύπο είναι φανερό.</w:t>
      </w:r>
      <w:r>
        <w:rPr>
          <w:rFonts w:eastAsia="Times New Roman" w:cs="Times New Roman"/>
          <w:szCs w:val="24"/>
        </w:rPr>
        <w:t xml:space="preserve"> </w:t>
      </w:r>
    </w:p>
    <w:p w14:paraId="6FD02AA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Νέα Δημοκρατία, διαβάζω αυτή</w:t>
      </w:r>
      <w:r>
        <w:rPr>
          <w:rFonts w:eastAsia="Times New Roman" w:cs="Times New Roman"/>
          <w:szCs w:val="24"/>
        </w:rPr>
        <w:t>ν</w:t>
      </w:r>
      <w:r>
        <w:rPr>
          <w:rFonts w:eastAsia="Times New Roman" w:cs="Times New Roman"/>
          <w:szCs w:val="24"/>
        </w:rPr>
        <w:t xml:space="preserve"> την εβδομάδα σε περιοδικό, χρωστάει 210 εκατομμύρια ευρώ και το ΠΑΣΟΚ σχεδόν τα μισά, για την ακρίβεια 111 εκατομμύρια.</w:t>
      </w:r>
    </w:p>
    <w:p w14:paraId="6FD02AA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πρέπει να κλείσετε, κύριε συνάδελφε.</w:t>
      </w:r>
    </w:p>
    <w:p w14:paraId="6FD02AA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Εκείν</w:t>
      </w:r>
      <w:r>
        <w:rPr>
          <w:rFonts w:eastAsia="Times New Roman" w:cs="Times New Roman"/>
          <w:szCs w:val="24"/>
        </w:rPr>
        <w:t>ο που με φοβίζει από εκείνο το παλιό άρθρο του Στέφανου Μάνου, είναι η απάντηση που δίνει στο ερώτημα</w:t>
      </w:r>
      <w:r>
        <w:rPr>
          <w:rFonts w:eastAsia="Times New Roman" w:cs="Times New Roman"/>
          <w:szCs w:val="24"/>
        </w:rPr>
        <w:t>:</w:t>
      </w:r>
      <w:r>
        <w:rPr>
          <w:rFonts w:eastAsia="Times New Roman" w:cs="Times New Roman"/>
          <w:szCs w:val="24"/>
        </w:rPr>
        <w:t xml:space="preserve"> «Τι νόημα είχε τότε η μεγάλη συζήτηση για το πολιτικό χρήμα;». </w:t>
      </w:r>
      <w:r>
        <w:rPr>
          <w:rFonts w:eastAsia="Times New Roman" w:cs="Times New Roman"/>
          <w:szCs w:val="24"/>
        </w:rPr>
        <w:lastRenderedPageBreak/>
        <w:t>«Κατά τη γνώμη μου…» -λέει- «…ένα μόνο, να παραμυθιάσει για άλλη μία φορά την κοινή γνώμη,</w:t>
      </w:r>
      <w:r>
        <w:rPr>
          <w:rFonts w:eastAsia="Times New Roman" w:cs="Times New Roman"/>
          <w:szCs w:val="24"/>
        </w:rPr>
        <w:t xml:space="preserve"> να δημιουργήσει την ψευδαίσθηση ότι κάτι μπορεί να γίνει». Ε, τώρα κάτι πρέπει να γίνει και θα γίνει, εάν βοηθήσουν οι κύριοι, ιδίως της Αξιωματική Αντιπολίτευση.</w:t>
      </w:r>
    </w:p>
    <w:p w14:paraId="6FD02AA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Τελειώνω ευθύς αμέσως, κύριε Πρόεδρε.</w:t>
      </w:r>
    </w:p>
    <w:p w14:paraId="6FD02AA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συνάδελφε. Οι κύριοι και οι κυρίες να βοηθήσουν. Απλώς σας συμπληρώνω. Να είστε καλά.</w:t>
      </w:r>
    </w:p>
    <w:p w14:paraId="6FD02AA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Οι κύριοι και οι κυρίες.</w:t>
      </w:r>
    </w:p>
    <w:p w14:paraId="6FD02AA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ευχαριστώ.</w:t>
      </w:r>
    </w:p>
    <w:p w14:paraId="6FD02AAB"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πτέρυγα του ΣΥΡΙΖΑ)</w:t>
      </w:r>
    </w:p>
    <w:p w14:paraId="6FD02AAC" w14:textId="77777777" w:rsidR="00BA6D65" w:rsidRDefault="00336324">
      <w:pPr>
        <w:spacing w:line="600" w:lineRule="auto"/>
        <w:ind w:firstLine="720"/>
        <w:jc w:val="both"/>
        <w:rPr>
          <w:rFonts w:eastAsia="Times New Roman" w:cs="Times New Roman"/>
          <w:szCs w:val="24"/>
        </w:rPr>
      </w:pPr>
      <w:r>
        <w:rPr>
          <w:rFonts w:eastAsia="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Ευχαριστούμε, κ</w:t>
      </w:r>
      <w:r>
        <w:rPr>
          <w:rFonts w:eastAsia="Times New Roman" w:cs="Times New Roman"/>
          <w:szCs w:val="24"/>
        </w:rPr>
        <w:t>ύριε συνάδελφε.</w:t>
      </w:r>
    </w:p>
    <w:p w14:paraId="6FD02AA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Λαγός από το κόμμα της Χρυσής Αυγής και αμέσως μετά ο κ. Κόκκαλης. </w:t>
      </w:r>
    </w:p>
    <w:p w14:paraId="6FD02AA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Ορίστε, κύριε Λαγέ, έχετε τον λόγο. </w:t>
      </w:r>
    </w:p>
    <w:p w14:paraId="6FD02AA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 </w:t>
      </w:r>
    </w:p>
    <w:p w14:paraId="6FD02AB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 αρχάς, θα ξεκινήσω λέγοντας ότι η συζήτηση θα ήταν πολύ σωστή και επιβεβλημένη, εάν δεν επρόκειτο περί μιας συζήτησης παρωδίας η οποία γίνεται. Και η συζήτηση χαρακτηρίζεται παρωδία, γιατί ουσιαστικά κανείς από εσάς δεν μπορεί να κατηγορήσει κάποιον ά</w:t>
      </w:r>
      <w:r>
        <w:rPr>
          <w:rFonts w:eastAsia="Times New Roman" w:cs="Times New Roman"/>
          <w:szCs w:val="24"/>
        </w:rPr>
        <w:t xml:space="preserve">λλον από τους προηγούμενους γιατί τα πήρε αυτός και γιατί τα χρήματα έχουν εξαφανιστεί. Διότι πολύ απλά όλοι μαζί έχετε πάρει τα χρήματα και τα έχετε εξαφανίσει από τις τσέπες του ελληνικού λαού και από τα ταμεία του ελληνικού κράτους. </w:t>
      </w:r>
    </w:p>
    <w:p w14:paraId="6FD02AB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η </w:t>
      </w:r>
      <w:r>
        <w:rPr>
          <w:rFonts w:eastAsia="Times New Roman" w:cs="Times New Roman"/>
          <w:szCs w:val="24"/>
        </w:rPr>
        <w:t>συζήτηση είναι μια παρωδία, γιατί είστε κ</w:t>
      </w:r>
      <w:r>
        <w:rPr>
          <w:rFonts w:eastAsia="Times New Roman"/>
          <w:szCs w:val="24"/>
        </w:rPr>
        <w:t>υβέρνηση</w:t>
      </w:r>
      <w:r>
        <w:rPr>
          <w:rFonts w:eastAsia="Times New Roman" w:cs="Times New Roman"/>
          <w:szCs w:val="24"/>
        </w:rPr>
        <w:t xml:space="preserve"> εδώ και δεκαπέντε μήνες και θα μπορούσατε να έχετε τιμωρήσει κάποιους, όπως θα μπορούσαμε να έχουμε δει να υπάρχουν συνέπειες και κάποιοι να διώκονται γι’ αυτά τα οποία έχουν γίνει. </w:t>
      </w:r>
    </w:p>
    <w:p w14:paraId="6FD02AB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Αν πραγματικά είχατε τη</w:t>
      </w:r>
      <w:r>
        <w:rPr>
          <w:rFonts w:eastAsia="Times New Roman" w:cs="Times New Roman"/>
          <w:szCs w:val="24"/>
        </w:rPr>
        <w:t xml:space="preserve"> θέληση, δεν θα χρειάζονταν όλες αυτές οι κουβέντες τώρα περί εξεταστικών επιτροπών ούτε θα καθόμασταν εδώ να συζητάμε. Στην ουσία δεν έχετε τη θέληση. Απλά μέσα σε όλες αυτές τις συνθήκες που επικρατούν σήμερα στην πατρίδα μας με την εισβολή χιλιάδων λαθρ</w:t>
      </w:r>
      <w:r>
        <w:rPr>
          <w:rFonts w:eastAsia="Times New Roman" w:cs="Times New Roman"/>
          <w:szCs w:val="24"/>
        </w:rPr>
        <w:t xml:space="preserve">ομεταναστών και την τραγική οικονομική κατάσταση της πατρίδας μας θέλετε να αλλάξετε την κουβέντα και να πάει κάπου διαφορετικά. </w:t>
      </w:r>
    </w:p>
    <w:p w14:paraId="6FD02AB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Κι όπως δεν είχε κα</w:t>
      </w:r>
      <w:r>
        <w:rPr>
          <w:rFonts w:eastAsia="Times New Roman" w:cs="Times New Roman"/>
          <w:szCs w:val="24"/>
        </w:rPr>
        <w:t>μ</w:t>
      </w:r>
      <w:r>
        <w:rPr>
          <w:rFonts w:eastAsia="Times New Roman" w:cs="Times New Roman"/>
          <w:szCs w:val="24"/>
        </w:rPr>
        <w:t>μία αξία επί της ουσίας η συζήτηση που κάνατε πριν από λίγες μέρες εδώ για τα δικαστικά σκάνδαλα και τη χε</w:t>
      </w:r>
      <w:r>
        <w:rPr>
          <w:rFonts w:eastAsia="Times New Roman" w:cs="Times New Roman"/>
          <w:szCs w:val="24"/>
        </w:rPr>
        <w:t>ιραγώγηση της ελληνικής δικαιοσύνης –γιατί δεν πρόκειται να υπάρξει κανένα αποτέλεσμα, αν και υπάρχει φυσικά χειραγώγηση στην ελληνική δικαιοσύνη-, το ίδιο ακριβώς θα συμβεί και σήμερα με το σκάνδαλο της εξαφάνισης εκατομμυρίων ευρώ από τα ταμεία του ελλην</w:t>
      </w:r>
      <w:r>
        <w:rPr>
          <w:rFonts w:eastAsia="Times New Roman" w:cs="Times New Roman"/>
          <w:szCs w:val="24"/>
        </w:rPr>
        <w:t xml:space="preserve">ικού κράτους. </w:t>
      </w:r>
    </w:p>
    <w:p w14:paraId="6FD02AB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πώς είναι δυνατόν εσείς της Συγκυβέρνησης ΣΥΡΙΖΑ-ΑΝΕΛ να διώξετε τους προηγούμενους –που καλώς κάνετε και θα έπρεπε να τους διώξετε-, όταν σε απλές περιπτώσεις που έρχονται αιτήματα για άρσεις </w:t>
      </w:r>
      <w:r>
        <w:rPr>
          <w:rFonts w:eastAsia="Times New Roman" w:cs="Times New Roman"/>
          <w:szCs w:val="24"/>
        </w:rPr>
        <w:lastRenderedPageBreak/>
        <w:t xml:space="preserve">ασυλίας Βουλευτών </w:t>
      </w:r>
      <w:r>
        <w:rPr>
          <w:rFonts w:eastAsia="Times New Roman" w:cs="Times New Roman"/>
          <w:szCs w:val="24"/>
        </w:rPr>
        <w:t>-</w:t>
      </w:r>
      <w:r>
        <w:rPr>
          <w:rFonts w:eastAsia="Times New Roman" w:cs="Times New Roman"/>
          <w:szCs w:val="24"/>
        </w:rPr>
        <w:t>οι οποίοι κατηγορούνται γ</w:t>
      </w:r>
      <w:r>
        <w:rPr>
          <w:rFonts w:eastAsia="Times New Roman" w:cs="Times New Roman"/>
          <w:szCs w:val="24"/>
        </w:rPr>
        <w:t>ια οικονομικά σκάνδαλα και αν πήγαιναν στο δικαστήριο, θα βλέπαμε αν οι κατηγορίες είναι αληθείς ή ψευδείς κ</w:t>
      </w:r>
      <w:r>
        <w:rPr>
          <w:rFonts w:eastAsia="Times New Roman" w:cs="Times New Roman"/>
          <w:szCs w:val="24"/>
        </w:rPr>
        <w:t>α</w:t>
      </w:r>
      <w:r>
        <w:rPr>
          <w:rFonts w:eastAsia="Times New Roman" w:cs="Times New Roman"/>
          <w:szCs w:val="24"/>
        </w:rPr>
        <w:t>ι αν θα έπρεπε να καταδικαστούν ή όχι</w:t>
      </w:r>
      <w:r>
        <w:rPr>
          <w:rFonts w:eastAsia="Times New Roman" w:cs="Times New Roman"/>
          <w:szCs w:val="24"/>
        </w:rPr>
        <w:t>-</w:t>
      </w:r>
      <w:r>
        <w:rPr>
          <w:rFonts w:eastAsia="Times New Roman" w:cs="Times New Roman"/>
          <w:szCs w:val="24"/>
        </w:rPr>
        <w:t xml:space="preserve"> εσείς οι ίδιοι, η ομάδα που έχετε στήσει εδώ και σαράντα χρόνια μέσα στο </w:t>
      </w:r>
      <w:r>
        <w:rPr>
          <w:rFonts w:eastAsia="Times New Roman" w:cs="Times New Roman"/>
          <w:szCs w:val="24"/>
        </w:rPr>
        <w:t>ε</w:t>
      </w:r>
      <w:r>
        <w:rPr>
          <w:rFonts w:eastAsia="Times New Roman" w:cs="Times New Roman"/>
          <w:szCs w:val="24"/>
        </w:rPr>
        <w:t>λληνικό Κοινοβούλιο και δεν μιλάει</w:t>
      </w:r>
      <w:r>
        <w:rPr>
          <w:rFonts w:eastAsia="Times New Roman" w:cs="Times New Roman"/>
          <w:szCs w:val="24"/>
        </w:rPr>
        <w:t xml:space="preserve"> κανείς για κανέναν, ψηφίζετε </w:t>
      </w:r>
      <w:r>
        <w:rPr>
          <w:rFonts w:eastAsia="Times New Roman" w:cs="Times New Roman"/>
          <w:szCs w:val="24"/>
        </w:rPr>
        <w:t>όχι</w:t>
      </w:r>
      <w:r>
        <w:rPr>
          <w:rFonts w:eastAsia="Times New Roman" w:cs="Times New Roman"/>
          <w:szCs w:val="24"/>
        </w:rPr>
        <w:t xml:space="preserve"> στις άρσεις ασυλίας αυτών των Βουλευτών; </w:t>
      </w:r>
    </w:p>
    <w:p w14:paraId="6FD02AB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εσείς, λοιπόν, που δεν έχετε το σθένος, τη δυναμική, την πυγμή και την τιμιότητα να στείλετε έναν από όλους αυτούς σε δικαστήριο για να αποδείξει αν είναι αθώος ή ένοχος, θα στ</w:t>
      </w:r>
      <w:r>
        <w:rPr>
          <w:rFonts w:eastAsia="Times New Roman" w:cs="Times New Roman"/>
          <w:szCs w:val="24"/>
        </w:rPr>
        <w:t xml:space="preserve">είλετε στα δικαστήρια όλο το προηγούμενο πολιτικό σύστημα με τα εκατοντάδες εκατομμύρια ευρώ που έχουν εξαφανιστεί; </w:t>
      </w:r>
    </w:p>
    <w:p w14:paraId="6FD02AB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Μα, υπάρχουν ακόμα τόσο αφελείς πολίτες εκεί έξω που σας πιστεύουν; Είναι πραγματικά τραγικό να συζητάμε κάτι τέτοιο. Δεν πρόκειται να γίνε</w:t>
      </w:r>
      <w:r>
        <w:rPr>
          <w:rFonts w:eastAsia="Times New Roman" w:cs="Times New Roman"/>
          <w:szCs w:val="24"/>
        </w:rPr>
        <w:t xml:space="preserve">ι τίποτα. Θα κάνετε μια συζήτηση σήμερα, θα ψηφιστεί δήθεν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και εδώ είστε και εδώ είμαστε</w:t>
      </w:r>
      <w:r>
        <w:rPr>
          <w:rFonts w:eastAsia="Times New Roman" w:cs="Times New Roman"/>
          <w:szCs w:val="24"/>
        </w:rPr>
        <w:t>,</w:t>
      </w:r>
      <w:r>
        <w:rPr>
          <w:rFonts w:eastAsia="Times New Roman" w:cs="Times New Roman"/>
          <w:szCs w:val="24"/>
        </w:rPr>
        <w:t xml:space="preserve"> σε λίγο χρονικό διάστημα</w:t>
      </w:r>
      <w:r>
        <w:rPr>
          <w:rFonts w:eastAsia="Times New Roman" w:cs="Times New Roman"/>
          <w:szCs w:val="24"/>
        </w:rPr>
        <w:t>,</w:t>
      </w:r>
      <w:r>
        <w:rPr>
          <w:rFonts w:eastAsia="Times New Roman" w:cs="Times New Roman"/>
          <w:szCs w:val="24"/>
        </w:rPr>
        <w:t xml:space="preserve"> όλα θα βγουν «μέλι γάλα», δεν θα διωχθεί κανείς και η ζωή θα συνεχιστεί. Επαναλαμβάνω και πάλι ότι κι εσείς θα κα</w:t>
      </w:r>
      <w:r>
        <w:rPr>
          <w:rFonts w:eastAsia="Times New Roman" w:cs="Times New Roman"/>
          <w:szCs w:val="24"/>
        </w:rPr>
        <w:t xml:space="preserve">τηγορείτε </w:t>
      </w:r>
      <w:r>
        <w:rPr>
          <w:rFonts w:eastAsia="Times New Roman" w:cs="Times New Roman"/>
          <w:szCs w:val="24"/>
        </w:rPr>
        <w:lastRenderedPageBreak/>
        <w:t>αόριστα ο ένας τον άλλον, όταν οι συνθήκες το επιβάλλουν και πρέπει να ξεφύγει η κουβέντα από τα ζητήματα που αφορούν τον ελληνικό λαό.</w:t>
      </w:r>
    </w:p>
    <w:p w14:paraId="6FD02AB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Υπάρχουν τρόποι να βρεθούν αυτά τα χρήματα και να μπουν οι εισαγγελείς στα ταμεία των κομμάτων και να ψάξουν, </w:t>
      </w:r>
      <w:r>
        <w:rPr>
          <w:rFonts w:eastAsia="Times New Roman" w:cs="Times New Roman"/>
          <w:szCs w:val="24"/>
        </w:rPr>
        <w:t>για να δούμε ποιος τα έχει πάρει, αν έχουν γίνει βίλες, πισίνες, πολυτελή αμάξια και πολυτελή διαβίωση όλα αυτά τα χρόνια για μεγαλοστελέχη και κυβερνητικούς</w:t>
      </w:r>
      <w:r>
        <w:rPr>
          <w:rFonts w:eastAsia="Times New Roman" w:cs="Times New Roman"/>
          <w:szCs w:val="24"/>
        </w:rPr>
        <w:t>,</w:t>
      </w:r>
      <w:r>
        <w:rPr>
          <w:rFonts w:eastAsia="Times New Roman" w:cs="Times New Roman"/>
          <w:szCs w:val="24"/>
        </w:rPr>
        <w:t xml:space="preserve"> που ζούσαν εις βάρος του ελληνικού λαού. Και αυτό είναι κοινό μυστικό.  </w:t>
      </w:r>
    </w:p>
    <w:p w14:paraId="6FD02AB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αν αποδειχθεί, λοιπό</w:t>
      </w:r>
      <w:r>
        <w:rPr>
          <w:rFonts w:eastAsia="Times New Roman" w:cs="Times New Roman"/>
          <w:szCs w:val="24"/>
        </w:rPr>
        <w:t xml:space="preserve">ν, ότι υπάρχουν τέτοια πράγματα, δεν αρκεί μόνο η καταδίκη τους. Βέβαια, επαναλαμβάνω ότι ποτέ δεν πρόκειται να γίνει κάτι τέτοιο με τις κυβερνήσεις που υπάρχουν. Μακάρι να γινόταν κάτι άλλο, γιατί τότε εμείς θα ήμασταν οι πρώτοι που θα το χειροκροτούσαμε </w:t>
      </w:r>
      <w:r>
        <w:rPr>
          <w:rFonts w:eastAsia="Times New Roman" w:cs="Times New Roman"/>
          <w:szCs w:val="24"/>
        </w:rPr>
        <w:t>από όποια κ</w:t>
      </w:r>
      <w:r>
        <w:rPr>
          <w:rFonts w:eastAsia="Times New Roman"/>
          <w:szCs w:val="24"/>
        </w:rPr>
        <w:t>υβέρνηση</w:t>
      </w:r>
      <w:r>
        <w:rPr>
          <w:rFonts w:eastAsia="Times New Roman" w:cs="Times New Roman"/>
          <w:szCs w:val="24"/>
        </w:rPr>
        <w:t xml:space="preserve"> κι αν γινόταν. Όμως, δεν πρόκειται να συμβεί. </w:t>
      </w:r>
    </w:p>
    <w:p w14:paraId="6FD02AB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Θα έπρεπε να ψάξουν και να βρουν ποιοι ήταν οι διαχειριστές των κομμάτων και όλων αυτών των χρημάτων που εξαφανίστηκαν όλα αυτά τα χρόνια στο </w:t>
      </w:r>
      <w:r>
        <w:rPr>
          <w:rFonts w:eastAsia="Times New Roman"/>
          <w:szCs w:val="24"/>
        </w:rPr>
        <w:t>ΠΑΣΟΚ</w:t>
      </w:r>
      <w:r>
        <w:rPr>
          <w:rFonts w:eastAsia="Times New Roman" w:cs="Times New Roman"/>
          <w:szCs w:val="24"/>
        </w:rPr>
        <w:t>, στη Νέα Δημοκρατία και σε όλα τα υπόλοιπ</w:t>
      </w:r>
      <w:r>
        <w:rPr>
          <w:rFonts w:eastAsia="Times New Roman" w:cs="Times New Roman"/>
          <w:szCs w:val="24"/>
        </w:rPr>
        <w:t xml:space="preserve">α κόμματα που ήταν εδώ, γιατί από αυτούς που υπήρχαν λίγο-πολύ όλοι έχουν κλέψει. </w:t>
      </w:r>
    </w:p>
    <w:p w14:paraId="6FD02AB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Επίσης, θα έπρεπε να μας πουν ποιοι ήταν οι διαχειριστές και να επιστρέψουν τις περιουσίες τους, να τους πάρουν τις βίλες τους, τα αυτοκίνητά τους, όπως και τα δεκάδες ακίνη</w:t>
      </w:r>
      <w:r>
        <w:rPr>
          <w:rFonts w:eastAsia="Times New Roman" w:cs="Times New Roman"/>
          <w:szCs w:val="24"/>
        </w:rPr>
        <w:t xml:space="preserve">τα που έχουν και να τα επιστρέψουν στο ελληνικό </w:t>
      </w:r>
      <w:r>
        <w:rPr>
          <w:rFonts w:eastAsia="Times New Roman" w:cs="Times New Roman"/>
          <w:szCs w:val="24"/>
        </w:rPr>
        <w:t>δ</w:t>
      </w:r>
      <w:r>
        <w:rPr>
          <w:rFonts w:eastAsia="Times New Roman" w:cs="Times New Roman"/>
          <w:szCs w:val="24"/>
        </w:rPr>
        <w:t>ημόσιο. Μόνο έτσι θα μπορούσε να αποδοθεί δικαιοσύνη και όχι με τις κουβέντες που κάνετε εδώ πέρα</w:t>
      </w:r>
      <w:r>
        <w:rPr>
          <w:rFonts w:eastAsia="Times New Roman" w:cs="Times New Roman"/>
          <w:szCs w:val="24"/>
        </w:rPr>
        <w:t>,</w:t>
      </w:r>
      <w:r>
        <w:rPr>
          <w:rFonts w:eastAsia="Times New Roman" w:cs="Times New Roman"/>
          <w:szCs w:val="24"/>
        </w:rPr>
        <w:t xml:space="preserve"> ρίχνοντας άσφαιρα πυρά ο ένας στον άλλον. </w:t>
      </w:r>
    </w:p>
    <w:p w14:paraId="6FD02AB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Να κάνουμε και μια άλλη ερώτηση: Είναι μεγάλη μου απορία το πώς ε</w:t>
      </w:r>
      <w:r>
        <w:rPr>
          <w:rFonts w:eastAsia="Times New Roman" w:cs="Times New Roman"/>
          <w:szCs w:val="24"/>
        </w:rPr>
        <w:t>ίναι δυνατόν όλοι σχεδόν, η συντριπτική πλειοψηφία αυτών που διατέλεσαν Υπουργοί τα τελευταία χρόνια στην πατρίδα μας να είναι σε προσωπικό επίπεδο άκρως επιτυχημένοι -να βλέπουμε να έχουν τριάντα πέντε ακίνητα ο ένας, σαράντα επτά ο άλλος, εξήντα τρία ο ά</w:t>
      </w:r>
      <w:r>
        <w:rPr>
          <w:rFonts w:eastAsia="Times New Roman" w:cs="Times New Roman"/>
          <w:szCs w:val="24"/>
        </w:rPr>
        <w:t xml:space="preserve">λλος, να έχουν καταθέσεις εκατομμυρίων ευρώ στην Ελλάδα και κυρίως στο </w:t>
      </w:r>
      <w:r>
        <w:rPr>
          <w:rFonts w:eastAsia="Times New Roman" w:cs="Times New Roman"/>
          <w:szCs w:val="24"/>
        </w:rPr>
        <w:lastRenderedPageBreak/>
        <w:t xml:space="preserve">εξωτερικό και σε πολλές </w:t>
      </w:r>
      <w:r>
        <w:rPr>
          <w:rFonts w:eastAsia="Times New Roman" w:cs="Times New Roman"/>
          <w:szCs w:val="24"/>
          <w:lang w:val="en-US"/>
        </w:rPr>
        <w:t>offshore</w:t>
      </w:r>
      <w:r>
        <w:rPr>
          <w:rFonts w:eastAsia="Times New Roman" w:cs="Times New Roman"/>
          <w:szCs w:val="24"/>
        </w:rPr>
        <w:t xml:space="preserve"> εταιρείες, που και πάλι δεν διώκεται κανείς- πώς είναι δυνατόν, λοιπόν, να είναι τόσο επιτυχημένοι όλοι αυτοί, όσον αφορά την προσωπική τους ζωή και καρ</w:t>
      </w:r>
      <w:r>
        <w:rPr>
          <w:rFonts w:eastAsia="Times New Roman" w:cs="Times New Roman"/>
          <w:szCs w:val="24"/>
        </w:rPr>
        <w:t>ιέρα, αλλά όσον αφορά τα καθήκοντά τους σαν Υπουργοί και σαν υπηρέτες του ελληνικού λαού να έχουν αποτύχει οικτρά; Και πώς είναι δυνατόν –επαναλαμβάνουμε και πάλι- αυτοί για ίδιον όφελος να έχουν εκατοντάδες εκατομμύρια ευρώ, αλλά η πατρίδα μας να χρωστάει</w:t>
      </w:r>
      <w:r>
        <w:rPr>
          <w:rFonts w:eastAsia="Times New Roman" w:cs="Times New Roman"/>
          <w:szCs w:val="24"/>
        </w:rPr>
        <w:t xml:space="preserve"> εκατοντάδες εκατομμύρια ευρώ;</w:t>
      </w:r>
    </w:p>
    <w:p w14:paraId="6FD02AB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Εδώ υπάρχουν δύο εκδοχές, είτε είναι η συμπεριφορά τους προδοτική και γι’ αυτό έχουν αμειφθεί και γι’ αυτό είναι τόσο επιτυχημένοι στην προσωπική τους ζωή είτε είναι παντελώς ανίκανοι και έχουν βρεθεί να κάνουν τους Υπουργούς</w:t>
      </w:r>
      <w:r>
        <w:rPr>
          <w:rFonts w:eastAsia="Times New Roman" w:cs="Times New Roman"/>
          <w:szCs w:val="24"/>
        </w:rPr>
        <w:t xml:space="preserve"> και τους κυβερνώντες εις βάρος του ελληνικού λαού.</w:t>
      </w:r>
    </w:p>
    <w:p w14:paraId="6FD02AB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Φτάσαμε στο σημείο, λοιπόν, σήμερα, μετά από σαράντα τόσα χρόνια ληστρικής διακυβέρνησης του κράτους, η Ελλάδα και ο Έλληνας πολίτης να είναι υποχρεωμένος όλα αυτά να τα πληρώσει με το αίμα του </w:t>
      </w:r>
      <w:r>
        <w:rPr>
          <w:rFonts w:eastAsia="Times New Roman" w:cs="Times New Roman"/>
          <w:szCs w:val="24"/>
        </w:rPr>
        <w:lastRenderedPageBreak/>
        <w:t>και με τις</w:t>
      </w:r>
      <w:r>
        <w:rPr>
          <w:rFonts w:eastAsia="Times New Roman" w:cs="Times New Roman"/>
          <w:szCs w:val="24"/>
        </w:rPr>
        <w:t xml:space="preserve"> θυσίες που κάνει αυτός, γιατί </w:t>
      </w:r>
      <w:r>
        <w:rPr>
          <w:rFonts w:eastAsia="Times New Roman" w:cs="Times New Roman"/>
          <w:szCs w:val="24"/>
        </w:rPr>
        <w:t xml:space="preserve">μέσα </w:t>
      </w:r>
      <w:r>
        <w:rPr>
          <w:rFonts w:eastAsia="Times New Roman" w:cs="Times New Roman"/>
          <w:szCs w:val="24"/>
        </w:rPr>
        <w:t xml:space="preserve">στο </w:t>
      </w:r>
      <w:r>
        <w:rPr>
          <w:rFonts w:eastAsia="Times New Roman" w:cs="Times New Roman"/>
          <w:szCs w:val="24"/>
        </w:rPr>
        <w:t>ε</w:t>
      </w:r>
      <w:r>
        <w:rPr>
          <w:rFonts w:eastAsia="Times New Roman" w:cs="Times New Roman"/>
          <w:szCs w:val="24"/>
        </w:rPr>
        <w:t>λληνικό Κοινοβούλιο δεν γίνεται κα</w:t>
      </w:r>
      <w:r>
        <w:rPr>
          <w:rFonts w:eastAsia="Times New Roman" w:cs="Times New Roman"/>
          <w:szCs w:val="24"/>
        </w:rPr>
        <w:t>μ</w:t>
      </w:r>
      <w:r>
        <w:rPr>
          <w:rFonts w:eastAsia="Times New Roman" w:cs="Times New Roman"/>
          <w:szCs w:val="24"/>
        </w:rPr>
        <w:t>μία οικονομική θυσία από κανέναν. Τα λεφτά συνεχίζονται και παίρνονται.</w:t>
      </w:r>
    </w:p>
    <w:p w14:paraId="6FD02AB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Καταθέτουμε σήμερα</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μία πρόταση σαν Χρυσή Αυγή: Να κοπούν τώρα άμεσα οι επιδοτήσεις που γ</w:t>
      </w:r>
      <w:r>
        <w:rPr>
          <w:rFonts w:eastAsia="Times New Roman" w:cs="Times New Roman"/>
          <w:szCs w:val="24"/>
        </w:rPr>
        <w:t>ίνονται στα κόμματα. Άμεσα! Η Χρυσή Αυγή δεν έχει πάρει τίποτα και έχει αποδείξει πώς μπορεί ένας πολιτικός φορέας με πίστη, με αρχές, με ιδέες να αγωνίζεται χωρίς να λαμβάνει χρήματα από πουθενά, απεναντίας δίνοντας χρήματα από το υστέρημά μας.</w:t>
      </w:r>
    </w:p>
    <w:p w14:paraId="6FD02AB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Ας κοπούν,</w:t>
      </w:r>
      <w:r>
        <w:rPr>
          <w:rFonts w:eastAsia="Times New Roman" w:cs="Times New Roman"/>
          <w:szCs w:val="24"/>
        </w:rPr>
        <w:t xml:space="preserve"> λοιπόν, οι κομματικές επιδοτήσεις, για να δείτε όλα αυτά τα κλεφτοκόμματα του αντισυνταγματικού τόξου σε πόσες </w:t>
      </w:r>
      <w:r>
        <w:rPr>
          <w:rFonts w:eastAsia="Times New Roman" w:cs="Times New Roman"/>
          <w:szCs w:val="24"/>
        </w:rPr>
        <w:t>η</w:t>
      </w:r>
      <w:r>
        <w:rPr>
          <w:rFonts w:eastAsia="Times New Roman" w:cs="Times New Roman"/>
          <w:szCs w:val="24"/>
        </w:rPr>
        <w:t xml:space="preserve">μέρες θα έχουν διαλύσει και πόσες </w:t>
      </w:r>
      <w:r>
        <w:rPr>
          <w:rFonts w:eastAsia="Times New Roman" w:cs="Times New Roman"/>
          <w:szCs w:val="24"/>
        </w:rPr>
        <w:t>η</w:t>
      </w:r>
      <w:r>
        <w:rPr>
          <w:rFonts w:eastAsia="Times New Roman" w:cs="Times New Roman"/>
          <w:szCs w:val="24"/>
        </w:rPr>
        <w:t>μέρες οι Βουλευτές</w:t>
      </w:r>
      <w:r>
        <w:rPr>
          <w:rFonts w:eastAsia="Times New Roman" w:cs="Times New Roman"/>
          <w:szCs w:val="24"/>
        </w:rPr>
        <w:t>,</w:t>
      </w:r>
      <w:r>
        <w:rPr>
          <w:rFonts w:eastAsia="Times New Roman" w:cs="Times New Roman"/>
          <w:szCs w:val="24"/>
        </w:rPr>
        <w:t xml:space="preserve"> που δήθεν υποστηρίζουν εδώ πέρα αυτά που έχουν συμβεί</w:t>
      </w:r>
      <w:r>
        <w:rPr>
          <w:rFonts w:eastAsia="Times New Roman" w:cs="Times New Roman"/>
          <w:szCs w:val="24"/>
        </w:rPr>
        <w:t>,</w:t>
      </w:r>
      <w:r>
        <w:rPr>
          <w:rFonts w:eastAsia="Times New Roman" w:cs="Times New Roman"/>
          <w:szCs w:val="24"/>
        </w:rPr>
        <w:t xml:space="preserve"> θα εξαφανιστούν και θα ψάχνουν αλλού να κάνουν καριέρα και όχι σαν πολιτικοί, γιατί την πολιτική την έχουν δει σαν καριέρα. Αυτή είναι η δουλειά τους, είναι πολιτικοί. Η </w:t>
      </w:r>
      <w:r>
        <w:rPr>
          <w:rFonts w:eastAsia="Times New Roman" w:cs="Times New Roman"/>
          <w:szCs w:val="24"/>
        </w:rPr>
        <w:lastRenderedPageBreak/>
        <w:t>δουλειά τους είναι αυτή. Ας κοπεί, λοιπόν. Το τονίζω και πάλι. Και ας διωχθούν επιτέλ</w:t>
      </w:r>
      <w:r>
        <w:rPr>
          <w:rFonts w:eastAsia="Times New Roman" w:cs="Times New Roman"/>
          <w:szCs w:val="24"/>
        </w:rPr>
        <w:t>ους κάποια στιγμή αυτοί που έχουν πιει το αίμα του Έλληνα πολίτη.</w:t>
      </w:r>
    </w:p>
    <w:p w14:paraId="6FD02AC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ήθελα τελειώνοντας, γιατί και ο χρόνος δεν ήταν πολύς, κύριε Πρόεδρε, αλλά θέλω να τον τηρήσω όσο μπορώ, να αναφερθώ σε δύο σημαντικά ζητήματα που υπάρχουν στις μέρες μας, που είναι τρομε</w:t>
      </w:r>
      <w:r>
        <w:rPr>
          <w:rFonts w:eastAsia="Times New Roman" w:cs="Times New Roman"/>
          <w:szCs w:val="24"/>
        </w:rPr>
        <w:t>ρά αυτά τα οποία συμβαίνουν στην καθημερινότητά μας.</w:t>
      </w:r>
    </w:p>
    <w:p w14:paraId="6FD02AC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αναφέρουμε χαρακτηριστικά μόνο ότι σε μια Ελλάδα η οποία δεν μπορεί να ελέγξει τίποτα, σε μια Ελλάδα προτεκτοράτο Ευρωπαίων, Αμερικάνων και οτιδήποτε άλλο, ένα τουρκικό πλοίο χθ</w:t>
      </w:r>
      <w:r>
        <w:rPr>
          <w:rFonts w:eastAsia="Times New Roman" w:cs="Times New Roman"/>
          <w:szCs w:val="24"/>
        </w:rPr>
        <w:t>ε</w:t>
      </w:r>
      <w:r>
        <w:rPr>
          <w:rFonts w:eastAsia="Times New Roman" w:cs="Times New Roman"/>
          <w:szCs w:val="24"/>
        </w:rPr>
        <w:t>ς το βράδυ, σήμερα νωρ</w:t>
      </w:r>
      <w:r>
        <w:rPr>
          <w:rFonts w:eastAsia="Times New Roman" w:cs="Times New Roman"/>
          <w:szCs w:val="24"/>
        </w:rPr>
        <w:t>ίς το πρωί μπήκε στα χωρικά ύδατα, στα σύνορα της πατρίδας μας -γιατί υπάρχουν και θαλάσσια σύνορα, σε αντίθεση με αυτά που πιστεύετε εσείς- και όταν πήγε το Λιμενικό μας για να τους πει να κάνουν αυτό που έπρεπε, δηλαδή να σηκωθούν να φύγουν και να γυρίσο</w:t>
      </w:r>
      <w:r>
        <w:rPr>
          <w:rFonts w:eastAsia="Times New Roman" w:cs="Times New Roman"/>
          <w:szCs w:val="24"/>
        </w:rPr>
        <w:t xml:space="preserve">υν στα δικά τους χωρικά ύδατα, </w:t>
      </w:r>
      <w:r>
        <w:rPr>
          <w:rFonts w:eastAsia="Times New Roman" w:cs="Times New Roman"/>
          <w:szCs w:val="24"/>
        </w:rPr>
        <w:lastRenderedPageBreak/>
        <w:t>αυτοί απείλησαν, στρέφοντας τα όπλα στους Έλληνες λιμενικούς. Δεν έχουμε ακούσει τίποτα. Δεν έχει γίνει τίποτα από το ελληνικό κράτος.</w:t>
      </w:r>
    </w:p>
    <w:p w14:paraId="6FD02AC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Θέλω να σας πω και για άλλο ένα αίσχος που είδαμε εχθές. Είδαμε να υπάρχουν στελέχη ΜΚΟ, </w:t>
      </w:r>
      <w:r>
        <w:rPr>
          <w:rFonts w:eastAsia="Times New Roman" w:cs="Times New Roman"/>
          <w:szCs w:val="24"/>
        </w:rPr>
        <w:t>που όλοι ξέρουμε τι ρόλο παίζουν, ειδικά αυτές τις κρίσιμες στιγμές για την πατρίδα μας, να συλλαμβάνονται ή να προσάγονται μάλλον, γιατί δεν υπήρχε κα</w:t>
      </w:r>
      <w:r>
        <w:rPr>
          <w:rFonts w:eastAsia="Times New Roman" w:cs="Times New Roman"/>
          <w:szCs w:val="24"/>
        </w:rPr>
        <w:t>μ</w:t>
      </w:r>
      <w:r>
        <w:rPr>
          <w:rFonts w:eastAsia="Times New Roman" w:cs="Times New Roman"/>
          <w:szCs w:val="24"/>
        </w:rPr>
        <w:t>μία σύλληψη, και να πηγαίνουν έτσι, για τα μάτια του κόσμου -σαν αυτές τις κλασικές προσαγωγές που γίνον</w:t>
      </w:r>
      <w:r>
        <w:rPr>
          <w:rFonts w:eastAsia="Times New Roman" w:cs="Times New Roman"/>
          <w:szCs w:val="24"/>
        </w:rPr>
        <w:t xml:space="preserve">ται- στην Αστυνομική Διεύθυνση στην περιοχή των Ιωαννίνων είκοσι εφτά άτομα. Και αντί αυτοί οι άνθρωποι να δικαστούν, να καταδικαστούν και να φυλακιστούν γι’ αυτά που έκαναν, μπήκαν αλληλέγγυοί τους στο </w:t>
      </w:r>
      <w:r>
        <w:rPr>
          <w:rFonts w:eastAsia="Times New Roman" w:cs="Times New Roman"/>
          <w:szCs w:val="24"/>
        </w:rPr>
        <w:t>δ</w:t>
      </w:r>
      <w:r>
        <w:rPr>
          <w:rFonts w:eastAsia="Times New Roman" w:cs="Times New Roman"/>
          <w:szCs w:val="24"/>
        </w:rPr>
        <w:t xml:space="preserve">ημαρχείο Ιωαννίνων, κράτησαν τον </w:t>
      </w:r>
      <w:r>
        <w:rPr>
          <w:rFonts w:eastAsia="Times New Roman" w:cs="Times New Roman"/>
          <w:szCs w:val="24"/>
        </w:rPr>
        <w:t>δ</w:t>
      </w:r>
      <w:r>
        <w:rPr>
          <w:rFonts w:eastAsia="Times New Roman" w:cs="Times New Roman"/>
          <w:szCs w:val="24"/>
        </w:rPr>
        <w:t>ήμαρχο όμηρο και π</w:t>
      </w:r>
      <w:r>
        <w:rPr>
          <w:rFonts w:eastAsia="Times New Roman" w:cs="Times New Roman"/>
          <w:szCs w:val="24"/>
        </w:rPr>
        <w:t>έτυχαν σε αυτό το κράτος «μπανανία» που υπάρχει, να ελευθερωθούν αυτοί οι αλήτες, αυτοί οι παρακρατικοί, αυτοί οι σκοτεινοί κύκλοι των ΜΚΟ, που έχουν εμφανιστεί. Πέτυχαν να απελευθερωθούν και να σηκωθούν να πάνε στα σπίτια τους. Αυτό είναι το ελληνικό κράτ</w:t>
      </w:r>
      <w:r>
        <w:rPr>
          <w:rFonts w:eastAsia="Times New Roman" w:cs="Times New Roman"/>
          <w:szCs w:val="24"/>
        </w:rPr>
        <w:t>ος, το οποίο υπήρχε όλα αυτά τα χρόνια…</w:t>
      </w:r>
    </w:p>
    <w:p w14:paraId="6FD02AC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τελειώνετε.</w:t>
      </w:r>
    </w:p>
    <w:p w14:paraId="6FD02AC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Τελειώνω, κύριε Πρόεδρε.</w:t>
      </w:r>
    </w:p>
    <w:p w14:paraId="6FD02AC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και αυτό είναι το ελληνικό κράτος, το οποίο εσείς συνεχίζετε να το συντηρείτε και να το κρατάτε σε αυτά τα αισχρά επίπεδα τ</w:t>
      </w:r>
      <w:r>
        <w:rPr>
          <w:rFonts w:eastAsia="Times New Roman" w:cs="Times New Roman"/>
          <w:szCs w:val="24"/>
        </w:rPr>
        <w:t>α οποία βλέπουμε.</w:t>
      </w:r>
    </w:p>
    <w:p w14:paraId="6FD02AC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Αυτά!</w:t>
      </w:r>
    </w:p>
    <w:p w14:paraId="6FD02AC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 </w:t>
      </w:r>
      <w:r>
        <w:rPr>
          <w:rFonts w:eastAsia="Times New Roman" w:cs="Times New Roman"/>
          <w:szCs w:val="24"/>
        </w:rPr>
        <w:t>(</w:t>
      </w:r>
      <w:r>
        <w:rPr>
          <w:rFonts w:eastAsia="Times New Roman" w:cs="Times New Roman"/>
          <w:szCs w:val="24"/>
        </w:rPr>
        <w:t>Χειροκροτήματα από την πτέρυγα της Χρυσής Αυγής)</w:t>
      </w:r>
    </w:p>
    <w:p w14:paraId="6FD02AC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Κοινοβουλευτικός Εκπρόσωπος των Ανεξαρτήτων Ελλήνων κ. Βασίλειος Κόκκαλης.</w:t>
      </w:r>
    </w:p>
    <w:p w14:paraId="6FD02AC9"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Κύριε Κόκκαλη, ο χρόνος σας είναι οκτώ συν τέσσερα λεπτά. Σας</w:t>
      </w:r>
      <w:r>
        <w:rPr>
          <w:rFonts w:eastAsia="Times New Roman" w:cs="Times New Roman"/>
          <w:bCs/>
          <w:szCs w:val="24"/>
        </w:rPr>
        <w:t xml:space="preserve"> βάζω κατευθείαν και τη δευτερολογία.</w:t>
      </w:r>
    </w:p>
    <w:p w14:paraId="6FD02ACA" w14:textId="77777777" w:rsidR="00BA6D65" w:rsidRDefault="00336324">
      <w:pPr>
        <w:spacing w:line="600" w:lineRule="auto"/>
        <w:ind w:firstLine="720"/>
        <w:jc w:val="both"/>
        <w:rPr>
          <w:rFonts w:eastAsia="Times New Roman" w:cs="Times New Roman"/>
          <w:bCs/>
          <w:szCs w:val="24"/>
        </w:rPr>
      </w:pPr>
      <w:r>
        <w:rPr>
          <w:rFonts w:eastAsia="Times New Roman" w:cs="Times New Roman"/>
          <w:b/>
          <w:bCs/>
          <w:szCs w:val="24"/>
        </w:rPr>
        <w:t>ΒΑΣΙΛΕΙΟΣ ΚΟΚΚΑΛΗΣ:</w:t>
      </w:r>
      <w:r>
        <w:rPr>
          <w:rFonts w:eastAsia="Times New Roman" w:cs="Times New Roman"/>
          <w:bCs/>
          <w:szCs w:val="24"/>
        </w:rPr>
        <w:t xml:space="preserve"> Ευχαριστώ, κύριε Πρόεδρε.</w:t>
      </w:r>
    </w:p>
    <w:p w14:paraId="6FD02AC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καλείται σήμερα η Βουλή να ψηφίσει την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 δάνεια τα οποία έχουν λάβει τα πολιτικά κόμματα και οι εταιρείες τ</w:t>
      </w:r>
      <w:r>
        <w:rPr>
          <w:rFonts w:eastAsia="Times New Roman" w:cs="Times New Roman"/>
          <w:szCs w:val="24"/>
        </w:rPr>
        <w:t xml:space="preserve">ων μέσων μαζικής ενημέρωσης. </w:t>
      </w:r>
    </w:p>
    <w:p w14:paraId="6FD02AC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χρονική περίοδος είναι ιδιαίτερα κρίσιμη, η διαπραγμάτευση είναι σε εξέλιξη, με στόχο να ολοκληρωθεί η αξιολόγηση, η οποία πρέπει να γίνει το τάχιστο. Περάσαμε ένα δύσκολο καλοκαίρι, μια δύσκολη συμφωνία και η Ελλάδα οφείλει</w:t>
      </w:r>
      <w:r>
        <w:rPr>
          <w:rFonts w:eastAsia="Times New Roman" w:cs="Times New Roman"/>
          <w:szCs w:val="24"/>
        </w:rPr>
        <w:t xml:space="preserve"> να κοιτάξει μπροστά και να πάει μπροστά. Όπως ανέφερε και ο Πρωθυπουργός, το πρόγραμμα εξόδου από την κρίση είναι διάρκειας τετραετίας. Δυστυχώς η Αντιπολίτευση έχει την απαίτηση μέσα σε ένα χρόνο αυτή η Κυβέρνηση να βγάλει τη χώρα από τα μνημόνια και να </w:t>
      </w:r>
      <w:r>
        <w:rPr>
          <w:rFonts w:eastAsia="Times New Roman" w:cs="Times New Roman"/>
          <w:szCs w:val="24"/>
        </w:rPr>
        <w:t>φέρει την ευημερία. Αυτή η Κυβέρνηση υποσχέθηκε αλήθεια στον ελληνικό λαό και θα την έχει.</w:t>
      </w:r>
    </w:p>
    <w:p w14:paraId="6FD02AC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Πρέπει να αναφερθώ σε ένα θέμα της επικαιρότητος, την πτώχευση της «</w:t>
      </w:r>
      <w:r>
        <w:rPr>
          <w:rFonts w:eastAsia="Times New Roman" w:cs="Times New Roman"/>
          <w:szCs w:val="24"/>
        </w:rPr>
        <w:t>ΗΛΕΚΤΡΟΝΙΚΗΣ</w:t>
      </w:r>
      <w:r>
        <w:rPr>
          <w:rFonts w:eastAsia="Times New Roman" w:cs="Times New Roman"/>
          <w:szCs w:val="24"/>
        </w:rPr>
        <w:t>». Κυρίες και κύριοι συνάδελφοι, φτηνή κομματική εκμετάλλευση μιας πτώχευσης ενός εργ</w:t>
      </w:r>
      <w:r>
        <w:rPr>
          <w:rFonts w:eastAsia="Times New Roman" w:cs="Times New Roman"/>
          <w:szCs w:val="24"/>
        </w:rPr>
        <w:t xml:space="preserve">οδότη, φτηνή. Είδαμε την Αντιπολίτευση να κατηγορεί την Κυβέρνηση ότι ευθύνεται για το γεγονός ότι τετρακόσιοι εργαζόμενοι είναι </w:t>
      </w:r>
      <w:r>
        <w:rPr>
          <w:rFonts w:eastAsia="Times New Roman" w:cs="Times New Roman"/>
          <w:szCs w:val="24"/>
        </w:rPr>
        <w:lastRenderedPageBreak/>
        <w:t>στο δρόμο και ευθύνεται για την πτώχευση του εργοδότη. Γνωρίζει η Αντιπολίτευση ότι η συγκεκριμένη επιχείρηση, σύμφωνα με τα στ</w:t>
      </w:r>
      <w:r>
        <w:rPr>
          <w:rFonts w:eastAsia="Times New Roman" w:cs="Times New Roman"/>
          <w:szCs w:val="24"/>
        </w:rPr>
        <w:t>οιχεία που δόθηκαν στη δημοσιότητα, ενεπλάκη σε σκάνδαλο εικονικών και πλαστών τιμολογίων με πρόστιμο 75 εκατομμύρια ευρώ, το οποίο έκλεισε στο 1,5; Γνωρίζει η Αντιπολίτευση ότι η διαδικασία της πτώχευσης είχε ξεκινήσει εδώ και πάρα πολύ καιρό; Τι λέει τώρ</w:t>
      </w:r>
      <w:r>
        <w:rPr>
          <w:rFonts w:eastAsia="Times New Roman" w:cs="Times New Roman"/>
          <w:szCs w:val="24"/>
        </w:rPr>
        <w:t>α; Ότι φταίει η Κυβέρνηση που πτώχευσε η συγκεκριμένη επιχείρηση.</w:t>
      </w:r>
    </w:p>
    <w:p w14:paraId="6FD02AC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Έρχομαι στην παρούσα συζήτηση, στο θέμα της δανειοδότησης των πολιτικών κομμάτων και των εταιρειών μέσων μαζικής ενημέρωσης. Κυρίες και κύριοι συνάδελφοι, κακά τα ψέματα, η αναξιοπιστία την </w:t>
      </w:r>
      <w:r>
        <w:rPr>
          <w:rFonts w:eastAsia="Times New Roman" w:cs="Times New Roman"/>
          <w:szCs w:val="24"/>
        </w:rPr>
        <w:t>οποία δείχνει ο κόσμος στο πολιτικό σύστημα δεν είναι τυχαία. Ο θυμός</w:t>
      </w:r>
      <w:r>
        <w:rPr>
          <w:rFonts w:eastAsia="Times New Roman" w:cs="Times New Roman"/>
          <w:szCs w:val="24"/>
        </w:rPr>
        <w:t>,</w:t>
      </w:r>
      <w:r>
        <w:rPr>
          <w:rFonts w:eastAsia="Times New Roman" w:cs="Times New Roman"/>
          <w:szCs w:val="24"/>
        </w:rPr>
        <w:t xml:space="preserve"> τον οποίο δείχνει ο Έλληνας και η Ελληνίδα στο πολιτικό σύστημα</w:t>
      </w:r>
      <w:r>
        <w:rPr>
          <w:rFonts w:eastAsia="Times New Roman" w:cs="Times New Roman"/>
          <w:szCs w:val="24"/>
        </w:rPr>
        <w:t>,</w:t>
      </w:r>
      <w:r>
        <w:rPr>
          <w:rFonts w:eastAsia="Times New Roman" w:cs="Times New Roman"/>
          <w:szCs w:val="24"/>
        </w:rPr>
        <w:t xml:space="preserve"> δεν είναι τυχαίος. Καθόλου τυχαίος. Για ποιο λόγο; Έχουμε την απάντηση της Αξιωματικής Αντιπολίτευσης. Λένε ναι στη σύστ</w:t>
      </w:r>
      <w:r>
        <w:rPr>
          <w:rFonts w:eastAsia="Times New Roman" w:cs="Times New Roman"/>
          <w:szCs w:val="24"/>
        </w:rPr>
        <w:t xml:space="preserve">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Μπράβο! Πλην, όμως, η στάση αυτή είναι υποκριτική και δεν ανταποκρίνεται στην πραγματικότητα. Λένε ναι για να ακούσει και να δει ο κόσμος ότι «λέμε κι εμείς ναι, να ψάξουμε ποιοι πήραν, αν τα πήραν, πού πήγαν τα χρήματα, αν </w:t>
      </w:r>
      <w:r>
        <w:rPr>
          <w:rFonts w:eastAsia="Times New Roman" w:cs="Times New Roman"/>
          <w:szCs w:val="24"/>
        </w:rPr>
        <w:lastRenderedPageBreak/>
        <w:t>δ</w:t>
      </w:r>
      <w:r>
        <w:rPr>
          <w:rFonts w:eastAsia="Times New Roman" w:cs="Times New Roman"/>
          <w:szCs w:val="24"/>
        </w:rPr>
        <w:t>ικαιούνταν τα δάνεια τα πολιτικά κόμματα», διότι δυστυχώς το τελευταίο χρονικό διάστημα δεν υπήρχε η ισονομία. Κακά τα ψέματα. Την ίδια αντιμετώπιση έχουν χιλιάδες δανειολήπτες που είναι στη χώρα μας με την αντιμετώπιση την οποία είχαν και έχουν κόμματα συ</w:t>
      </w:r>
      <w:r>
        <w:rPr>
          <w:rFonts w:eastAsia="Times New Roman" w:cs="Times New Roman"/>
          <w:szCs w:val="24"/>
        </w:rPr>
        <w:t>γκεκριμένα ή εταιρείες μέσων μαζικής ενημέρωσης; Πηγαίνουν άραγε, στα δικαστήρια οι νόμιμοι εκπρόσωποι των κομμάτων, όπως πάει ο φορολογούμενος Έλληνας; Πηγαίνουν οι νόμιμοι εκπρόσωποι των εταιρειών μέσων μαζικής ενημέρωσης στα δικαστήρια να παρακαλούν του</w:t>
      </w:r>
      <w:r>
        <w:rPr>
          <w:rFonts w:eastAsia="Times New Roman" w:cs="Times New Roman"/>
          <w:szCs w:val="24"/>
        </w:rPr>
        <w:t xml:space="preserve">ς Προέδρους των </w:t>
      </w:r>
      <w:r>
        <w:rPr>
          <w:rFonts w:eastAsia="Times New Roman" w:cs="Times New Roman"/>
          <w:szCs w:val="24"/>
        </w:rPr>
        <w:t>δ</w:t>
      </w:r>
      <w:r>
        <w:rPr>
          <w:rFonts w:eastAsia="Times New Roman" w:cs="Times New Roman"/>
          <w:szCs w:val="24"/>
        </w:rPr>
        <w:t>ικαστηρίων να δώσουν αναβολές; Όχι βέβαια.</w:t>
      </w:r>
    </w:p>
    <w:p w14:paraId="6FD02AC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Είπε ο κ. Βορίδης «εμείς συμφωνούμε με το αιτητικό, όχι όμως με την αιτιολογία». Έξυπνος ελιγμός. Συμφωνούν με το αιτητικό της πρότασης για σύσταση </w:t>
      </w:r>
      <w:r>
        <w:rPr>
          <w:rFonts w:eastAsia="Times New Roman" w:cs="Times New Roman"/>
          <w:szCs w:val="24"/>
        </w:rPr>
        <w:t>ε</w:t>
      </w:r>
      <w:r>
        <w:rPr>
          <w:rFonts w:eastAsia="Times New Roman" w:cs="Times New Roman"/>
          <w:szCs w:val="24"/>
        </w:rPr>
        <w:t xml:space="preserve">ξεταστικής των πραγμάτων </w:t>
      </w:r>
      <w:r>
        <w:rPr>
          <w:rFonts w:eastAsia="Times New Roman" w:cs="Times New Roman"/>
          <w:szCs w:val="24"/>
        </w:rPr>
        <w:t>ε</w:t>
      </w:r>
      <w:r>
        <w:rPr>
          <w:rFonts w:eastAsia="Times New Roman" w:cs="Times New Roman"/>
          <w:szCs w:val="24"/>
        </w:rPr>
        <w:t>πιτροπής, όχι όμως με</w:t>
      </w:r>
      <w:r>
        <w:rPr>
          <w:rFonts w:eastAsia="Times New Roman" w:cs="Times New Roman"/>
          <w:szCs w:val="24"/>
        </w:rPr>
        <w:t xml:space="preserve"> την αιτιολογία. Λησμονεί όμως ότι δεν μπορεί να υπάρξει αίτημα χωρίς αιτιολογία. Να γνωρίζει ο ελληνικός λαός ότι η αιτιολογία είναι η εξής:</w:t>
      </w:r>
    </w:p>
    <w:p w14:paraId="6FD02AD0" w14:textId="77777777" w:rsidR="00BA6D65" w:rsidRDefault="00336324">
      <w:pPr>
        <w:spacing w:line="600" w:lineRule="auto"/>
        <w:ind w:firstLine="720"/>
        <w:jc w:val="both"/>
        <w:rPr>
          <w:rFonts w:eastAsia="Times New Roman"/>
          <w:szCs w:val="24"/>
        </w:rPr>
      </w:pPr>
      <w:r>
        <w:rPr>
          <w:rFonts w:eastAsia="Times New Roman"/>
          <w:szCs w:val="24"/>
        </w:rPr>
        <w:lastRenderedPageBreak/>
        <w:t>Πρώτον, εάν δικαιούντο τα δάνεια τα συγκεκριμένα κόμματα και οι συγκεκριμένες εταιρείες, με ποιες προϋποθέσεις δόθ</w:t>
      </w:r>
      <w:r>
        <w:rPr>
          <w:rFonts w:eastAsia="Times New Roman"/>
          <w:szCs w:val="24"/>
        </w:rPr>
        <w:t xml:space="preserve">ηκαν τα δάνεια; Υπήρχαν εξασφαλίσεις εμπράγματες ή άλλες; Αυτά είναι τα ερωτήματα στα οποία πρέπει να απαντήσουν τα κόμματα της Αντιπολίτευσης και όχι η υποκριτική στάση ότι «ναι μεν συμφωνούμε στο αίτημα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αλλά διαφωνούμε </w:t>
      </w:r>
      <w:r>
        <w:rPr>
          <w:rFonts w:eastAsia="Times New Roman"/>
          <w:szCs w:val="24"/>
        </w:rPr>
        <w:t xml:space="preserve">όμως στην αιτία». Μα, η αιτία είναι όλη η ουσία. </w:t>
      </w:r>
    </w:p>
    <w:p w14:paraId="6FD02AD1"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συνάδελφοι, κακά τα ψέματα, την τελευταία πενταετία υπήρχαν δύο γεγονότα τα οποία έχουν αμαυρώσει το πολιτικό σύστημα. Είδατε στα γειτονικά μας Σκόπια</w:t>
      </w:r>
      <w:r>
        <w:rPr>
          <w:rFonts w:eastAsia="Times New Roman"/>
          <w:szCs w:val="24"/>
        </w:rPr>
        <w:t>,</w:t>
      </w:r>
      <w:r>
        <w:rPr>
          <w:rFonts w:eastAsia="Times New Roman"/>
          <w:szCs w:val="24"/>
        </w:rPr>
        <w:t xml:space="preserve"> η αμνηστία πενήντα οκτώ πολιτικών τι</w:t>
      </w:r>
      <w:r>
        <w:rPr>
          <w:rFonts w:eastAsia="Times New Roman"/>
          <w:szCs w:val="24"/>
        </w:rPr>
        <w:t xml:space="preserve"> συνέπειες είχε. Θέλετε να γίνει κι εδώ το ίδιο; </w:t>
      </w:r>
    </w:p>
    <w:p w14:paraId="6FD02AD2" w14:textId="77777777" w:rsidR="00BA6D65" w:rsidRDefault="00336324">
      <w:pPr>
        <w:spacing w:line="600" w:lineRule="auto"/>
        <w:ind w:firstLine="720"/>
        <w:jc w:val="both"/>
        <w:rPr>
          <w:rFonts w:eastAsia="Times New Roman"/>
          <w:szCs w:val="24"/>
        </w:rPr>
      </w:pPr>
      <w:r>
        <w:rPr>
          <w:rFonts w:eastAsia="Times New Roman"/>
          <w:szCs w:val="24"/>
        </w:rPr>
        <w:t>Ανέφερε ο κ. Βορίδης το</w:t>
      </w:r>
      <w:r>
        <w:rPr>
          <w:rFonts w:eastAsia="Times New Roman"/>
          <w:szCs w:val="24"/>
        </w:rPr>
        <w:t>ν</w:t>
      </w:r>
      <w:r>
        <w:rPr>
          <w:rFonts w:eastAsia="Times New Roman"/>
          <w:szCs w:val="24"/>
        </w:rPr>
        <w:t xml:space="preserve"> ν.4146/2013 και είπε ότι δεν αφορά τα πολιτικά κόμματα. Είναι τα πολιτικά κόμματα νομικά πρόσωπα δημοσίου και ιδιωτικού δικαίου; Ακόμα και να μην αφορούσε τα πολιτικά κόμματα, τότε </w:t>
      </w:r>
      <w:r>
        <w:rPr>
          <w:rFonts w:eastAsia="Times New Roman"/>
          <w:szCs w:val="24"/>
        </w:rPr>
        <w:t xml:space="preserve">γιατί ψηφίστηκε ένας νόμος που αμνηστεύει διευθυντές, προέδρους τραπεζών; Τότε γιατί ψηφίστηκε </w:t>
      </w:r>
      <w:r>
        <w:rPr>
          <w:rFonts w:eastAsia="Times New Roman"/>
          <w:szCs w:val="24"/>
        </w:rPr>
        <w:lastRenderedPageBreak/>
        <w:t>νόμος που δίνει χάρη σ’ αυτούς που έδιναν δάνεια; Όταν έρχεται μια πολιτεία και ψηφίζει νόμο σύμφωνα με τον οποίον αμνηστεύει τυχόν ποινικές ευθύνες σε προέδρους</w:t>
      </w:r>
      <w:r>
        <w:rPr>
          <w:rFonts w:eastAsia="Times New Roman"/>
          <w:szCs w:val="24"/>
        </w:rPr>
        <w:t xml:space="preserve"> τραπεζών για δάνεια τα οποία έχουν χορηγήσει, αυτό τι σημαίνει; «Τι κάνει νιάου-νιάου στα κεραμίδια». Τι σημαίνει; Για ποιον λόγο ψηφίζεται αυτός ο νόμος; Μήπως για να ευνοήσει αυτούς οι οποίοι είχαν πάρει δάνεια χωρίς τον νόμιμο τρόπο; </w:t>
      </w:r>
    </w:p>
    <w:p w14:paraId="6FD02AD3" w14:textId="77777777" w:rsidR="00BA6D65" w:rsidRDefault="00336324">
      <w:pPr>
        <w:spacing w:line="600" w:lineRule="auto"/>
        <w:ind w:firstLine="720"/>
        <w:jc w:val="both"/>
        <w:rPr>
          <w:rFonts w:eastAsia="Times New Roman"/>
          <w:szCs w:val="24"/>
        </w:rPr>
      </w:pPr>
      <w:r>
        <w:rPr>
          <w:rFonts w:eastAsia="Times New Roman"/>
          <w:szCs w:val="24"/>
        </w:rPr>
        <w:t>Αυτά πρέπει να γν</w:t>
      </w:r>
      <w:r>
        <w:rPr>
          <w:rFonts w:eastAsia="Times New Roman"/>
          <w:szCs w:val="24"/>
        </w:rPr>
        <w:t xml:space="preserve">ωρίζει και θα τα μάθει ο ελληνικός λαός. Ο κάθε κατεργάρης στον πάγκο του. Οφείλουμε να δείχνουμε ισονομία απέναντι στους Έλληνες πολίτες. Δεν είμαστε κάτι παραπάνω. </w:t>
      </w:r>
    </w:p>
    <w:p w14:paraId="6FD02AD4" w14:textId="77777777" w:rsidR="00BA6D65" w:rsidRDefault="00336324">
      <w:pPr>
        <w:spacing w:line="600" w:lineRule="auto"/>
        <w:ind w:firstLine="720"/>
        <w:jc w:val="both"/>
        <w:rPr>
          <w:rFonts w:eastAsia="Times New Roman"/>
          <w:szCs w:val="24"/>
        </w:rPr>
      </w:pPr>
      <w:r>
        <w:rPr>
          <w:rFonts w:eastAsia="Times New Roman"/>
          <w:szCs w:val="24"/>
        </w:rPr>
        <w:t>Επίσης, γνωρίζει ο ελληνικός λαός ότι με σχετική τροπολογία την οποία κατέθεσαν οι τότε κ</w:t>
      </w:r>
      <w:r>
        <w:rPr>
          <w:rFonts w:eastAsia="Times New Roman"/>
          <w:szCs w:val="24"/>
        </w:rPr>
        <w:t>οινοβουλευτικοί εκπρόσωποι Νέας Δημοκρατίας και ΠΑΣΟΚ και έγινε αποδεκτή άμεσα από τον Υπουργό, υπάρχει το ακατάσχετο των ενισχύσεων των κομμάτων; Αυτό ας το γνωρίζουν οι αγρότες, οι οποίοι φωνάζουν για το ακατάσχετο των επιδοτήσεων. Ας το γνωρίζουν οι συν</w:t>
      </w:r>
      <w:r>
        <w:rPr>
          <w:rFonts w:eastAsia="Times New Roman"/>
          <w:szCs w:val="24"/>
        </w:rPr>
        <w:t xml:space="preserve">ταξιούχοι, οι μισθωτοί, αυτοί που οφείλουν σε εφορία και σε ασφαλιστικά ταμεία. Ας γνωρίζουν οι χιλιάδες έμποροι και ελεύθεροι επαγγελματίες, στους </w:t>
      </w:r>
      <w:r>
        <w:rPr>
          <w:rFonts w:eastAsia="Times New Roman"/>
          <w:szCs w:val="24"/>
        </w:rPr>
        <w:lastRenderedPageBreak/>
        <w:t>οποίους ο λογαριασμός έχει δεσμευτεί και πρέπει να πληρώσουν την εφορία τους και τα χρέη τους στα ασφαλιστικ</w:t>
      </w:r>
      <w:r>
        <w:rPr>
          <w:rFonts w:eastAsia="Times New Roman"/>
          <w:szCs w:val="24"/>
        </w:rPr>
        <w:t xml:space="preserve">ά ταμεία για να πάρουν οποιοδήποτε ποσό, ότι ΠΑΣΟΚ και Νέα Δημοκρατία καθιέρωσαν το ακατάσχετο των κρατικών ενισχύσεων από τη χρηματοδότηση. </w:t>
      </w:r>
    </w:p>
    <w:p w14:paraId="6FD02AD5"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συνάδελφοι, είπα και στην αρχή της ομιλίας μου ότι δεν είναι τυχαία η απαξία, η αναξιοπιστία που</w:t>
      </w:r>
      <w:r>
        <w:rPr>
          <w:rFonts w:eastAsia="Times New Roman"/>
          <w:szCs w:val="24"/>
        </w:rPr>
        <w:t xml:space="preserve"> έχει δείξει ο κόσμος τα τελευταία χρόνια στο πολιτικό σύστημα. Οφείλουμε επιτέλους, εκτός από το να φαινόμαστε, και να είμαστε καθαροί. Ο ελληνικός λαός έχει αυτήν την απαίτηση και αυτήν την απαίτηση την εξεδήλωσε στις 20 του Σεπτέμβρη, ότι θέλει πολιτικο</w:t>
      </w:r>
      <w:r>
        <w:rPr>
          <w:rFonts w:eastAsia="Times New Roman"/>
          <w:szCs w:val="24"/>
        </w:rPr>
        <w:t xml:space="preserve">ύς καθαρούς και κόμματα καθαρά. Δεν θέλει διαπλεκόμενους. </w:t>
      </w:r>
    </w:p>
    <w:p w14:paraId="6FD02AD6" w14:textId="77777777" w:rsidR="00BA6D65" w:rsidRDefault="00336324">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ξεταστική των πραγμάτων </w:t>
      </w:r>
      <w:r>
        <w:rPr>
          <w:rFonts w:eastAsia="Times New Roman"/>
          <w:szCs w:val="24"/>
        </w:rPr>
        <w:t>ε</w:t>
      </w:r>
      <w:r>
        <w:rPr>
          <w:rFonts w:eastAsia="Times New Roman"/>
          <w:szCs w:val="24"/>
        </w:rPr>
        <w:t xml:space="preserve">πιτροπή, της οποίας η σύσταση θα αποφασιστεί το απόγευμα, πρέπει να απαντήσει σε συγκεκριμένα γεγονότα και αιτήματα στα οποία οφείλουν όλα τα κόμματα να συνταχθούν </w:t>
      </w:r>
      <w:r>
        <w:rPr>
          <w:rFonts w:eastAsia="Times New Roman"/>
          <w:szCs w:val="24"/>
        </w:rPr>
        <w:lastRenderedPageBreak/>
        <w:t>και ό</w:t>
      </w:r>
      <w:r>
        <w:rPr>
          <w:rFonts w:eastAsia="Times New Roman"/>
          <w:szCs w:val="24"/>
        </w:rPr>
        <w:t>χι να λένε «ναι κα</w:t>
      </w:r>
      <w:r>
        <w:rPr>
          <w:rFonts w:eastAsia="Times New Roman"/>
          <w:szCs w:val="24"/>
        </w:rPr>
        <w:t>τ’ α</w:t>
      </w:r>
      <w:r>
        <w:rPr>
          <w:rFonts w:eastAsia="Times New Roman"/>
          <w:szCs w:val="24"/>
        </w:rPr>
        <w:t>ρχ</w:t>
      </w:r>
      <w:r>
        <w:rPr>
          <w:rFonts w:eastAsia="Times New Roman"/>
          <w:szCs w:val="24"/>
        </w:rPr>
        <w:t>άς</w:t>
      </w:r>
      <w:r>
        <w:rPr>
          <w:rFonts w:eastAsia="Times New Roman"/>
          <w:szCs w:val="24"/>
        </w:rPr>
        <w:t>, αλλά διαφωνούμε με τα ερωτήματα που θα τεθούν». Οφείλουν όλα τα κόμματα να προσκομίσουν τις δανειακές συμβάσεις τις οποίες έχουν πάρει, τις προϋποθέσεις.</w:t>
      </w:r>
    </w:p>
    <w:p w14:paraId="6FD02AD7"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ότι από το 2010 υπήρχε μια υπουργική</w:t>
      </w:r>
      <w:r>
        <w:rPr>
          <w:rFonts w:eastAsia="Times New Roman" w:cs="Times New Roman"/>
          <w:szCs w:val="24"/>
        </w:rPr>
        <w:t xml:space="preserve"> απόφαση</w:t>
      </w:r>
      <w:r>
        <w:rPr>
          <w:rFonts w:eastAsia="Times New Roman" w:cs="Times New Roman"/>
          <w:szCs w:val="24"/>
        </w:rPr>
        <w:t>,</w:t>
      </w:r>
      <w:r>
        <w:rPr>
          <w:rFonts w:eastAsia="Times New Roman" w:cs="Times New Roman"/>
          <w:szCs w:val="24"/>
        </w:rPr>
        <w:t xml:space="preserve"> η οποία ενσωματώθηκε σε σχετική κοινοτική οδηγία και πλέον είναι ενωσιακό δίκαιο η αρχή του υπεύθυνου δανεισμού, σύμφωνα με την οποία τα πιστωτικά ιδρύματα όφειλαν να ελέγξουν, να κάνουν φύλλο και φτερό τον κάθε υποψήφιο δανειολήπτη. </w:t>
      </w:r>
      <w:r>
        <w:rPr>
          <w:rFonts w:eastAsia="Times New Roman" w:cs="Times New Roman"/>
          <w:szCs w:val="24"/>
        </w:rPr>
        <w:t>Τ</w:t>
      </w:r>
      <w:r>
        <w:rPr>
          <w:rFonts w:eastAsia="Times New Roman" w:cs="Times New Roman"/>
          <w:szCs w:val="24"/>
        </w:rPr>
        <w:t>η στιγμή πο</w:t>
      </w:r>
      <w:r>
        <w:rPr>
          <w:rFonts w:eastAsia="Times New Roman" w:cs="Times New Roman"/>
          <w:szCs w:val="24"/>
        </w:rPr>
        <w:t>υ χιλιάδες συμπολίτες μας δεν μπορούσαν να λάβουν δάνειο -ειδικά την πρώτη περίοδο που ήρθε η κρίση, το 2010, το 2011, το 2012- την ίδια χρονική στιγμή πολιτικά κόμματα ελάμβαναν δάνεια χωρίς τη στοιχειώδη εξασφάλιση, όπως και οι εταιρείες μέσων μαζικής εν</w:t>
      </w:r>
      <w:r>
        <w:rPr>
          <w:rFonts w:eastAsia="Times New Roman" w:cs="Times New Roman"/>
          <w:szCs w:val="24"/>
        </w:rPr>
        <w:t xml:space="preserve">ημέρωσης. Αυτά θέλει να μάθει ο ελληνικός λαός. </w:t>
      </w:r>
    </w:p>
    <w:p w14:paraId="6FD02AD8"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οια τράπεζα πρωτοστάτησε στη δανειοδότηση; Η Αγροτική Τράπεζας της Ελλάδος. Μάλιστα! Η Αγροτική Τράπεζα της Ελλάδος, η οποία το 2012 ξεπουλήθηκε και ίσως και γι’ αυτό πρέπει να γίνει μια </w:t>
      </w:r>
      <w:r>
        <w:rPr>
          <w:rFonts w:eastAsia="Times New Roman" w:cs="Times New Roman"/>
          <w:szCs w:val="24"/>
        </w:rPr>
        <w:t>ε</w:t>
      </w:r>
      <w:r>
        <w:rPr>
          <w:rFonts w:eastAsia="Times New Roman" w:cs="Times New Roman"/>
          <w:szCs w:val="24"/>
        </w:rPr>
        <w:t>ξεταστική των πραγ</w:t>
      </w:r>
      <w:r>
        <w:rPr>
          <w:rFonts w:eastAsia="Times New Roman" w:cs="Times New Roman"/>
          <w:szCs w:val="24"/>
        </w:rPr>
        <w:t xml:space="preserve">μάτων </w:t>
      </w:r>
      <w:r>
        <w:rPr>
          <w:rFonts w:eastAsia="Times New Roman" w:cs="Times New Roman"/>
          <w:szCs w:val="24"/>
        </w:rPr>
        <w:t>ε</w:t>
      </w:r>
      <w:r>
        <w:rPr>
          <w:rFonts w:eastAsia="Times New Roman" w:cs="Times New Roman"/>
          <w:szCs w:val="24"/>
        </w:rPr>
        <w:t xml:space="preserve">πιτροπή. </w:t>
      </w:r>
    </w:p>
    <w:p w14:paraId="6FD02AD9"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Την ίδια χρονική στιγμή που η Αγροτική Τράπεζα της Ελλάδος απειλεί τους αγρότες με κατασχέσεις στις επιδοτήσεις και στα χωράφια τους, πολιτικά κόμματα ελάμβαναν δάνεια, δανεικά και αγύριστα. Είμαι πολύ περίεργος να δω στην </w:t>
      </w:r>
      <w:r>
        <w:rPr>
          <w:rFonts w:eastAsia="Times New Roman" w:cs="Times New Roman"/>
          <w:szCs w:val="24"/>
        </w:rPr>
        <w:t>ε</w:t>
      </w:r>
      <w:r>
        <w:rPr>
          <w:rFonts w:eastAsia="Times New Roman" w:cs="Times New Roman"/>
          <w:szCs w:val="24"/>
        </w:rPr>
        <w:t>ξεταστική των π</w:t>
      </w:r>
      <w:r>
        <w:rPr>
          <w:rFonts w:eastAsia="Times New Roman" w:cs="Times New Roman"/>
          <w:szCs w:val="24"/>
        </w:rPr>
        <w:t xml:space="preserve">ραγμάτων </w:t>
      </w:r>
      <w:r>
        <w:rPr>
          <w:rFonts w:eastAsia="Times New Roman" w:cs="Times New Roman"/>
          <w:szCs w:val="24"/>
        </w:rPr>
        <w:t>ε</w:t>
      </w:r>
      <w:r>
        <w:rPr>
          <w:rFonts w:eastAsia="Times New Roman" w:cs="Times New Roman"/>
          <w:szCs w:val="24"/>
        </w:rPr>
        <w:t xml:space="preserve">πιτροπή εάν οι οφειλές όλων των δανείων ήταν και είναι ενήμερες. Είμαι πολύ περίεργος να μάθω εάν είχε γίνει εκχώρηση της απαίτησης στην Τράπεζα για το δάνειο. Το πιο πιθανόν είναι να μην είχε γίνει. Γι’ αυτό θεσπίστηκε και ο νόμος που έδωσε την </w:t>
      </w:r>
      <w:r>
        <w:rPr>
          <w:rFonts w:eastAsia="Times New Roman" w:cs="Times New Roman"/>
          <w:szCs w:val="24"/>
        </w:rPr>
        <w:t xml:space="preserve">αμνηστία στους τραπεζίτες. Δώσαμε δάνεια χωρίς την παραμικρή εξασφάλιση. </w:t>
      </w:r>
    </w:p>
    <w:p w14:paraId="6FD02ADA"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Συνεπώς πρέπει να μάθουμε με την </w:t>
      </w:r>
      <w:r>
        <w:rPr>
          <w:rFonts w:eastAsia="Times New Roman" w:cs="Times New Roman"/>
          <w:szCs w:val="24"/>
        </w:rPr>
        <w:t>ε</w:t>
      </w:r>
      <w:r>
        <w:rPr>
          <w:rFonts w:eastAsia="Times New Roman" w:cs="Times New Roman"/>
          <w:szCs w:val="24"/>
        </w:rPr>
        <w:t xml:space="preserve">ξεταστική των πραγμάτων </w:t>
      </w:r>
      <w:r>
        <w:rPr>
          <w:rFonts w:eastAsia="Times New Roman" w:cs="Times New Roman"/>
          <w:szCs w:val="24"/>
        </w:rPr>
        <w:t>ε</w:t>
      </w:r>
      <w:r>
        <w:rPr>
          <w:rFonts w:eastAsia="Times New Roman" w:cs="Times New Roman"/>
          <w:szCs w:val="24"/>
        </w:rPr>
        <w:t>πιτροπή πού πήγαν τα λεφτά. Οφείλουμε να το πούμε στον ελληνικό λαό, αλλά το πιο σημαντικό είναι να φέρουν πίσω τα κλεμμένα</w:t>
      </w:r>
      <w:r>
        <w:rPr>
          <w:rFonts w:eastAsia="Times New Roman" w:cs="Times New Roman"/>
          <w:szCs w:val="24"/>
        </w:rPr>
        <w:t xml:space="preserve"> και την </w:t>
      </w:r>
      <w:r>
        <w:rPr>
          <w:rFonts w:eastAsia="Times New Roman" w:cs="Times New Roman"/>
          <w:szCs w:val="24"/>
        </w:rPr>
        <w:lastRenderedPageBreak/>
        <w:t xml:space="preserve">άμεση –όπως είπε ο Πρωθυπουργός- κατάργηση του άρθρου 76 του ν. 4146/2013, σύμφωνα με το οποίο αμνηστεύτηκαν πρόεδροι τραπεζών για δάνεια τα οποία χορηγήθηκαν. Συνεπώς πίσω τα κλεμμένα! </w:t>
      </w:r>
    </w:p>
    <w:p w14:paraId="6FD02ADB"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FD02ADC" w14:textId="77777777" w:rsidR="00BA6D65" w:rsidRDefault="00336324">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w:t>
      </w:r>
      <w:r>
        <w:rPr>
          <w:rFonts w:eastAsia="Times New Roman" w:cs="Times New Roman"/>
          <w:szCs w:val="24"/>
        </w:rPr>
        <w:t>υγ</w:t>
      </w:r>
      <w:r>
        <w:rPr>
          <w:rFonts w:eastAsia="Times New Roman" w:cs="Times New Roman"/>
          <w:szCs w:val="24"/>
        </w:rPr>
        <w:t>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6FD02ADD"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w:t>
      </w:r>
    </w:p>
    <w:p w14:paraId="6FD02ADE"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συνάδελφος κ. Γεράσιμος Μπαλαούρας και ύστερα ο κ. Τζαβάρας. Μετά θα μιλήσει ο κ. Δανέλλης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w:t>
      </w:r>
    </w:p>
    <w:p w14:paraId="6FD02ADF"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Ευχαριστώ, κύριε Πρόεδρε. </w:t>
      </w:r>
    </w:p>
    <w:p w14:paraId="6FD02AE0"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αρχίσω την ομιλία μου με μία λέξη και θαυμαστικό. Επιτέλους! Επιτέλους, η κάλτσα της διαπλοκής και της διαφθοράς σήμερα ξηλώνεται ή</w:t>
      </w:r>
      <w:r>
        <w:rPr>
          <w:rFonts w:eastAsia="Times New Roman" w:cs="Times New Roman"/>
          <w:szCs w:val="24"/>
        </w:rPr>
        <w:t>,</w:t>
      </w:r>
      <w:r>
        <w:rPr>
          <w:rFonts w:eastAsia="Times New Roman" w:cs="Times New Roman"/>
          <w:szCs w:val="24"/>
        </w:rPr>
        <w:t xml:space="preserve"> μάλλον</w:t>
      </w:r>
      <w:r>
        <w:rPr>
          <w:rFonts w:eastAsia="Times New Roman" w:cs="Times New Roman"/>
          <w:szCs w:val="24"/>
        </w:rPr>
        <w:t>,</w:t>
      </w:r>
      <w:r>
        <w:rPr>
          <w:rFonts w:eastAsia="Times New Roman" w:cs="Times New Roman"/>
          <w:szCs w:val="24"/>
        </w:rPr>
        <w:t xml:space="preserve"> θα έλεγα σ</w:t>
      </w:r>
      <w:r>
        <w:rPr>
          <w:rFonts w:eastAsia="Times New Roman" w:cs="Times New Roman"/>
          <w:szCs w:val="24"/>
        </w:rPr>
        <w:t>χ</w:t>
      </w:r>
      <w:r>
        <w:rPr>
          <w:rFonts w:eastAsia="Times New Roman" w:cs="Times New Roman"/>
          <w:szCs w:val="24"/>
        </w:rPr>
        <w:t xml:space="preserve">ίζεται σχεδόν από την πρωτοβουλία της Κυβέρνησης να φέρει το θέμα για </w:t>
      </w:r>
      <w:r>
        <w:rPr>
          <w:rFonts w:eastAsia="Times New Roman" w:cs="Times New Roman"/>
          <w:szCs w:val="24"/>
        </w:rPr>
        <w:t>ε</w:t>
      </w:r>
      <w:r>
        <w:rPr>
          <w:rFonts w:eastAsia="Times New Roman" w:cs="Times New Roman"/>
          <w:szCs w:val="24"/>
        </w:rPr>
        <w:t>ξετ</w:t>
      </w:r>
      <w:r>
        <w:rPr>
          <w:rFonts w:eastAsia="Times New Roman" w:cs="Times New Roman"/>
          <w:szCs w:val="24"/>
        </w:rPr>
        <w:t xml:space="preserve">αστική </w:t>
      </w:r>
      <w:r>
        <w:rPr>
          <w:rFonts w:eastAsia="Times New Roman" w:cs="Times New Roman"/>
          <w:szCs w:val="24"/>
        </w:rPr>
        <w:t>ε</w:t>
      </w:r>
      <w:r>
        <w:rPr>
          <w:rFonts w:eastAsia="Times New Roman" w:cs="Times New Roman"/>
          <w:szCs w:val="24"/>
        </w:rPr>
        <w:t xml:space="preserve">πιτροπή. </w:t>
      </w:r>
    </w:p>
    <w:p w14:paraId="6FD02AE1"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Νέα Δημοκρατία σήμερα με τους ομιλητές της μας είπε ότι είναι αποπροσανατολισμός. Αλήθεια</w:t>
      </w:r>
      <w:r>
        <w:rPr>
          <w:rFonts w:eastAsia="Times New Roman" w:cs="Times New Roman"/>
          <w:szCs w:val="24"/>
        </w:rPr>
        <w:t>,</w:t>
      </w:r>
      <w:r>
        <w:rPr>
          <w:rFonts w:eastAsia="Times New Roman" w:cs="Times New Roman"/>
          <w:szCs w:val="24"/>
        </w:rPr>
        <w:t xml:space="preserve"> είναι αποπροσανατολισμός να ξέρει ο ελληνικός λαός αυτά που τον έφεραν σε αυτήν την άθλια ζωή, τον απλό Έλληνα πολίτη που δεν έχει να πληρώσει, τ</w:t>
      </w:r>
      <w:r>
        <w:rPr>
          <w:rFonts w:eastAsia="Times New Roman" w:cs="Times New Roman"/>
          <w:szCs w:val="24"/>
        </w:rPr>
        <w:t>ον απλό Έλληνα πολίτη που τραβιόταν στα δικαστήρια και τραβιέται ακόμα για ένα μικρό δάνεια; Μάλιστ</w:t>
      </w:r>
      <w:r>
        <w:rPr>
          <w:rFonts w:eastAsia="Times New Roman" w:cs="Times New Roman"/>
          <w:szCs w:val="24"/>
        </w:rPr>
        <w:t>α</w:t>
      </w:r>
      <w:r>
        <w:rPr>
          <w:rFonts w:eastAsia="Times New Roman" w:cs="Times New Roman"/>
          <w:szCs w:val="24"/>
        </w:rPr>
        <w:t>, η εισηγήτρια της Νέας Δημοκρατίας ρώτησε γιατί δεν φέρνουμε νόμο για τα δάνεια. Μα, νόμοι υπάρχουν. Περί αυτού μιλάμε. Νόμοι υπάρχουν και μάλιστα απ’ έξω,</w:t>
      </w:r>
      <w:r>
        <w:rPr>
          <w:rFonts w:eastAsia="Times New Roman" w:cs="Times New Roman"/>
          <w:szCs w:val="24"/>
        </w:rPr>
        <w:t xml:space="preserve"> από την Ευρωπαϊκή Ένωση, από τη Βασιλεία. Αν δεν τα ξέρετε, γιατί δεν ρωτάτε; </w:t>
      </w:r>
    </w:p>
    <w:p w14:paraId="6FD02AE2" w14:textId="77777777" w:rsidR="00BA6D65" w:rsidRDefault="00336324">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Μου θυμίζετε τον αποπροσανατολισμό το δικό σας και μάλιστα δι</w:t>
      </w:r>
      <w:r>
        <w:rPr>
          <w:rFonts w:eastAsia="Times New Roman" w:cs="Times New Roman"/>
          <w:szCs w:val="24"/>
        </w:rPr>
        <w:t>ά</w:t>
      </w:r>
      <w:r>
        <w:rPr>
          <w:rFonts w:eastAsia="Times New Roman" w:cs="Times New Roman"/>
          <w:szCs w:val="24"/>
        </w:rPr>
        <w:t xml:space="preserve"> του Προέδρου </w:t>
      </w:r>
      <w:r>
        <w:rPr>
          <w:rFonts w:eastAsia="Times New Roman" w:cs="Times New Roman"/>
          <w:szCs w:val="24"/>
        </w:rPr>
        <w:t>σας,</w:t>
      </w:r>
      <w:r>
        <w:rPr>
          <w:rFonts w:eastAsia="Times New Roman" w:cs="Times New Roman"/>
          <w:szCs w:val="24"/>
        </w:rPr>
        <w:t xml:space="preserve"> που για τα </w:t>
      </w:r>
      <w:r>
        <w:rPr>
          <w:rFonts w:eastAsia="Times New Roman" w:cs="Times New Roman"/>
          <w:szCs w:val="24"/>
          <w:lang w:val="en-US"/>
        </w:rPr>
        <w:t>WikiLeaks</w:t>
      </w:r>
      <w:r>
        <w:rPr>
          <w:rFonts w:eastAsia="Times New Roman" w:cs="Times New Roman"/>
          <w:szCs w:val="24"/>
        </w:rPr>
        <w:t xml:space="preserve"> κατηγόρησε την Κυβέρνηση για τη διαρροή και όχι για την ουσία της συζήτηση</w:t>
      </w:r>
      <w:r>
        <w:rPr>
          <w:rFonts w:eastAsia="Times New Roman" w:cs="Times New Roman"/>
          <w:szCs w:val="24"/>
        </w:rPr>
        <w:t>ς Τόμσεν – Βελκουλέσκου όπου  έλεγε ξανά εκβιαστικά, κυνικά, βάρβαρα σαν Μέτερνιχ: «Θα φέρουμε την Ελλάδα σε πιστωτικό γεγονός όπως έγινε τον Ιούνιο του 2015». Οι νόμοι, λοιπόν, υπάρχουν. Τους παραβιάσατε βάναυσα, τους παραβιάσατε απροκάλυπτα. Στήσατε μαζί</w:t>
      </w:r>
      <w:r>
        <w:rPr>
          <w:rFonts w:eastAsia="Times New Roman" w:cs="Times New Roman"/>
          <w:szCs w:val="24"/>
        </w:rPr>
        <w:t xml:space="preserve"> με το ΠΑΣΟΚ, με τη διακυβέρνηση του ΠΑΣΟΚ όλα αυτά τα χρόνια ένα τεράστιο πάρτι σε πολιτικούς σας φίλους, σε επιχειρηματικά συμφέροντα. </w:t>
      </w:r>
    </w:p>
    <w:p w14:paraId="6FD02AE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Έπαιρναν δάνεια. Πόσες επιχειρήσεις έχουν κλείσει με δάνεια που έχουν πάρει οι επιχειρηματίες; Τα έβγαζαν στο εξωτερικ</w:t>
      </w:r>
      <w:r>
        <w:rPr>
          <w:rFonts w:eastAsia="Times New Roman" w:cs="Times New Roman"/>
          <w:szCs w:val="24"/>
        </w:rPr>
        <w:t xml:space="preserve">ό και άφηναν τις επιχειρήσεις έρμαιο των κορακιών και των λεηλατών για να πάρουν τα μηχανήματα και ό,τι άλλο έβρισκαν. Αυτά τα δάνεια ποιος θα τα αναζητήσει άραγε; </w:t>
      </w:r>
    </w:p>
    <w:p w14:paraId="6FD02AE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Δίνονταν δάνεια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σε συνεταιρισμούς. Ένα άλλο πάρτυ. Όταν ο απλός αγρότης ακούει τη </w:t>
      </w:r>
      <w:r>
        <w:rPr>
          <w:rFonts w:eastAsia="Times New Roman" w:cs="Times New Roman"/>
          <w:szCs w:val="24"/>
        </w:rPr>
        <w:t xml:space="preserve">λέξη «συνεταιρισμός» τρέχει μακριά. Εγώ επειδή είμαι από αγροτική περιοχή δεν λέω ποτέ </w:t>
      </w:r>
      <w:r>
        <w:rPr>
          <w:rFonts w:eastAsia="Times New Roman" w:cs="Times New Roman"/>
          <w:szCs w:val="24"/>
        </w:rPr>
        <w:t xml:space="preserve">αυτή </w:t>
      </w:r>
      <w:r>
        <w:rPr>
          <w:rFonts w:eastAsia="Times New Roman" w:cs="Times New Roman"/>
          <w:szCs w:val="24"/>
        </w:rPr>
        <w:t xml:space="preserve">τη λέξη, δυστυχώς, ενώ η λέξη συνεταιρισμός είναι ένα ιδεολογικό ζήτημα που φλόγισε πολλούς ανθρώπους σε παλιές περιόδους, ιδίως στην Ευρώπη. Αποφεύγω να το πω και </w:t>
      </w:r>
      <w:r>
        <w:rPr>
          <w:rFonts w:eastAsia="Times New Roman" w:cs="Times New Roman"/>
          <w:szCs w:val="24"/>
        </w:rPr>
        <w:t xml:space="preserve">λέω </w:t>
      </w:r>
      <w:r>
        <w:rPr>
          <w:rFonts w:eastAsia="Times New Roman" w:cs="Times New Roman"/>
          <w:szCs w:val="24"/>
        </w:rPr>
        <w:t>«</w:t>
      </w:r>
      <w:r>
        <w:rPr>
          <w:rFonts w:eastAsia="Times New Roman" w:cs="Times New Roman"/>
          <w:szCs w:val="24"/>
        </w:rPr>
        <w:t>συνεργατικά σχήματα</w:t>
      </w:r>
      <w:r>
        <w:rPr>
          <w:rFonts w:eastAsia="Times New Roman" w:cs="Times New Roman"/>
          <w:szCs w:val="24"/>
        </w:rPr>
        <w:t>»</w:t>
      </w:r>
      <w:r>
        <w:rPr>
          <w:rFonts w:eastAsia="Times New Roman" w:cs="Times New Roman"/>
          <w:szCs w:val="24"/>
        </w:rPr>
        <w:t xml:space="preserve">. Εσείς το φθείρατε, εσείς το διαφθείρατε, εσείς το καταστρέψατε. Μάλιστα, όλα αυτά συνέβησαν την περίοδο που συλλαμβάνονται να πουλάνε κάστανα είτε στη Θεσσαλονίκη, είτε στον Πύργο, είτε στην Κρήτη. </w:t>
      </w:r>
    </w:p>
    <w:p w14:paraId="6FD02AE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Επί των </w:t>
      </w:r>
      <w:r>
        <w:rPr>
          <w:rFonts w:eastAsia="Times New Roman" w:cs="Times New Roman"/>
          <w:szCs w:val="24"/>
        </w:rPr>
        <w:t xml:space="preserve">ημερών σας γίνονται αυτά. </w:t>
      </w:r>
    </w:p>
    <w:p w14:paraId="6FD02AE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Εσείς φτιάξατε τους νόμους, αυτό είναι το θέμα. </w:t>
      </w:r>
    </w:p>
    <w:p w14:paraId="6FD02AE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Η Επιτροπή Ελέγχου; </w:t>
      </w:r>
    </w:p>
    <w:p w14:paraId="6FD02AE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Γιατί δεν τους αλλάζετε; </w:t>
      </w:r>
    </w:p>
    <w:p w14:paraId="6FD02AE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Μη φωνάζετε.</w:t>
      </w:r>
    </w:p>
    <w:p w14:paraId="6FD02AE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w:t>
      </w:r>
      <w:r>
        <w:rPr>
          <w:rFonts w:eastAsia="Times New Roman" w:cs="Times New Roman"/>
          <w:szCs w:val="24"/>
        </w:rPr>
        <w:t>κάντε ησυχία.</w:t>
      </w:r>
    </w:p>
    <w:p w14:paraId="6FD02AE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Λίγο πριν αναλάβουμε την Κυβέρνηση γίνονταν πλειστηριασμοί των </w:t>
      </w:r>
      <w:r>
        <w:rPr>
          <w:rFonts w:eastAsia="Times New Roman" w:cs="Times New Roman"/>
          <w:szCs w:val="24"/>
        </w:rPr>
        <w:t>εβδομήντα</w:t>
      </w:r>
      <w:r>
        <w:rPr>
          <w:rFonts w:eastAsia="Times New Roman" w:cs="Times New Roman"/>
          <w:szCs w:val="24"/>
        </w:rPr>
        <w:t xml:space="preserve"> τετραγωνικών σε άπορους ανθρώπους, σε ανθρώπους συνταξιούχους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Τι αναδεικνύει αυτό το οποίο περιέγραψαν και οι προηγούμενοι ομιλητές του ΣΥΡΙ</w:t>
      </w:r>
      <w:r>
        <w:rPr>
          <w:rFonts w:eastAsia="Times New Roman" w:cs="Times New Roman"/>
          <w:szCs w:val="24"/>
        </w:rPr>
        <w:t>ΖΑ και των ΑΝΕΛ; Ότι οι τράπεζες σε μια βαθύτατα χρεοκοπημένη χώρα, την ίδια στιγμή που ήταν η χώρα χρεοκοπημένη, έδιναν αφειδώς δάνεια και στα κόμματα και στα μίντια και δημιούργησαν ένα τεράστιο παθητικό, το οποίο καλείται μέσω των ανακεφαλαιοποιήσεων να</w:t>
      </w:r>
      <w:r>
        <w:rPr>
          <w:rFonts w:eastAsia="Times New Roman" w:cs="Times New Roman"/>
          <w:szCs w:val="24"/>
        </w:rPr>
        <w:t xml:space="preserve"> πληρώσει ο ελληνικός λαός. </w:t>
      </w:r>
    </w:p>
    <w:p w14:paraId="6FD02AE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Συγκεκριμένα μέσα ενημέρωσης</w:t>
      </w:r>
      <w:r>
        <w:rPr>
          <w:rFonts w:eastAsia="Times New Roman" w:cs="Times New Roman"/>
          <w:szCs w:val="24"/>
        </w:rPr>
        <w:t>,</w:t>
      </w:r>
      <w:r>
        <w:rPr>
          <w:rFonts w:eastAsia="Times New Roman" w:cs="Times New Roman"/>
          <w:szCs w:val="24"/>
        </w:rPr>
        <w:t xml:space="preserve"> τα οποία έχουν σκοπό να προασπίζουν την ελευθεροτυπία, να έχουν ανεξάρτητη ενημέρωση και αδέσμευτη δημοσιογραφία</w:t>
      </w:r>
      <w:r>
        <w:rPr>
          <w:rFonts w:eastAsia="Times New Roman" w:cs="Times New Roman"/>
          <w:szCs w:val="24"/>
        </w:rPr>
        <w:t>,</w:t>
      </w:r>
      <w:r>
        <w:rPr>
          <w:rFonts w:eastAsia="Times New Roman" w:cs="Times New Roman"/>
          <w:szCs w:val="24"/>
        </w:rPr>
        <w:t xml:space="preserve"> έγιναν φερέφωνα της τραπεζικής ολιγαρχίας και των τραπεζικών συμμάχων. </w:t>
      </w:r>
      <w:r>
        <w:rPr>
          <w:rFonts w:eastAsia="Times New Roman" w:cs="Times New Roman"/>
          <w:szCs w:val="24"/>
        </w:rPr>
        <w:t>Φερέφωνά σας</w:t>
      </w:r>
      <w:r>
        <w:rPr>
          <w:rFonts w:eastAsia="Times New Roman" w:cs="Times New Roman"/>
          <w:szCs w:val="24"/>
        </w:rPr>
        <w:t>, δηλαδή.</w:t>
      </w:r>
    </w:p>
    <w:p w14:paraId="6FD02A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Τα κόμματα, πείτε μας, γιατί παίρνατε αυτά τα δάνεια; Με ποιες εγγυήσεις τα παίρνατε; Εσείς παραβιάσατε όλους τους νόμους: και τη Βασιλεία </w:t>
      </w:r>
      <w:r>
        <w:rPr>
          <w:rFonts w:eastAsia="Times New Roman" w:cs="Times New Roman"/>
          <w:szCs w:val="24"/>
          <w:lang w:val="en-US"/>
        </w:rPr>
        <w:t>II</w:t>
      </w:r>
      <w:r>
        <w:rPr>
          <w:rFonts w:eastAsia="Times New Roman" w:cs="Times New Roman"/>
          <w:szCs w:val="24"/>
        </w:rPr>
        <w:t xml:space="preserve"> και τη Βασιλεία III και τη Βασιλεία I. Τα πάντα παραβιάσατε προκειμένου να παίρνετε δάνεια με οιονεί εγγ</w:t>
      </w:r>
      <w:r>
        <w:rPr>
          <w:rFonts w:eastAsia="Times New Roman" w:cs="Times New Roman"/>
          <w:szCs w:val="24"/>
        </w:rPr>
        <w:t xml:space="preserve">υήσεις ότι πάντα θα έχετε το ποσοστό το οποίο είχατε κάποια στιγμή. Ιδίως το ΠΑΣΟΚ. </w:t>
      </w:r>
    </w:p>
    <w:p w14:paraId="6FD02AE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Αυτό έγινε</w:t>
      </w:r>
      <w:r>
        <w:rPr>
          <w:rFonts w:eastAsia="Times New Roman" w:cs="Times New Roman"/>
          <w:szCs w:val="24"/>
        </w:rPr>
        <w:t>,</w:t>
      </w:r>
      <w:r>
        <w:rPr>
          <w:rFonts w:eastAsia="Times New Roman" w:cs="Times New Roman"/>
          <w:szCs w:val="24"/>
        </w:rPr>
        <w:t xml:space="preserve"> βεβαίως, γιατί τα κόμματα είχατε τέτοια σχέση με τα μίντια, ώστε να σταθεροποιήσετε το πολιτικό σύστημα και να το διαιωνίσετε όπως θα θέλατε εσείς στην πορεία </w:t>
      </w:r>
      <w:r>
        <w:rPr>
          <w:rFonts w:eastAsia="Times New Roman" w:cs="Times New Roman"/>
          <w:szCs w:val="24"/>
        </w:rPr>
        <w:t xml:space="preserve">αυτή. Απλά πράγματα. </w:t>
      </w:r>
    </w:p>
    <w:p w14:paraId="6FD02AE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Η Κομισιόν σε ερώτηση του Χουντή και του Σκυλακάκη τι απάντησε για τα δάνεια των κομμάτων; Ότι χαρίστηκαν δάνεια και τα πληρώνει ο λαός. Ο Αλμούνια το είπε αυτό. Δεν το λέει ο Μπαλαούρας, δεν το λέει κανένας Βουλευτής του ΣΥΡΙΖΑ, δεν </w:t>
      </w:r>
      <w:r>
        <w:rPr>
          <w:rFonts w:eastAsia="Times New Roman" w:cs="Times New Roman"/>
          <w:szCs w:val="24"/>
        </w:rPr>
        <w:t xml:space="preserve">το λέει η Κυβέρνηση. </w:t>
      </w:r>
    </w:p>
    <w:p w14:paraId="6FD02AF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Αντιπρόεδρος της Νέας Δημοκρατίας, μάλιστα, ο κ. Γεωργιάδης –έχει ενδιαφέρον αυτό να το θυμίσουμε- είπε λίγο πριν τις δικές σας κομματικές εκλογές ότι το χρέος της Νέας Δημοκρατίας είναι αδύνατον να εξυπηρετηθεί και θα ζητήσει τη διαγραφή του. Όπως τα πα</w:t>
      </w:r>
      <w:r>
        <w:rPr>
          <w:rFonts w:eastAsia="Times New Roman" w:cs="Times New Roman"/>
          <w:szCs w:val="24"/>
        </w:rPr>
        <w:t>ιχνίδια που κάνει το ΔΝΤ και αυτά που ζητάει. Δηλαδή, θα ζητήσει διαγραφή; Το ΠΑΣΟΚ θα ζητήσει διαγραφή ή θα αλλάξετε το ΑΦΜ κι εσείς και το ΠΑΣΟΚ και θα γίνετε όπως ο νέος Πανιώνιος, με διαφορετικό ΑΦΜ, για να μην πληρώσετε; Θα τα πληρώσουν και πώς; Είναι</w:t>
      </w:r>
      <w:r>
        <w:rPr>
          <w:rFonts w:eastAsia="Times New Roman" w:cs="Times New Roman"/>
          <w:szCs w:val="24"/>
        </w:rPr>
        <w:t xml:space="preserve"> ερωτήματα που μπαίνουν. Απαντήστε. Θα κληθείτε μερικοί μετά από μένα να μιλήσετε. Απαντήστε. Πήραμε τόσα δάνεια. Τρέχουν ή δεν τρέχουν και πώς θα τα εξοφλήσουμε. Απαντήστε. </w:t>
      </w:r>
    </w:p>
    <w:p w14:paraId="6FD02AF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ένα-δυο λεπτά παραπάνω χρόνο. </w:t>
      </w:r>
    </w:p>
    <w:p w14:paraId="6FD02AF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Μιλάμε και για τα ιδιωτικά</w:t>
      </w:r>
      <w:r>
        <w:rPr>
          <w:rFonts w:eastAsia="Times New Roman" w:cs="Times New Roman"/>
          <w:szCs w:val="24"/>
        </w:rPr>
        <w:t xml:space="preserve"> ΜΜΕ. Γίνεται κουβέντα και εδώ στη Βουλή για να δίνονται οι άδειες με πλειστηριασμούς, με προσφορές. Ρωτάω: Τα ιδιωτικά μέχρι τώρα κανάλια ήταν μόνο ιδιωτικά όσον αφορά στη σφραγίδα, αλλά ήταν δημόσια όσον αφορά στη διαπλοκή και τα δάνεια που παίρνανε; </w:t>
      </w:r>
    </w:p>
    <w:p w14:paraId="6FD02AF3" w14:textId="77777777" w:rsidR="00BA6D65" w:rsidRDefault="00336324">
      <w:pPr>
        <w:spacing w:line="600" w:lineRule="auto"/>
        <w:jc w:val="both"/>
        <w:rPr>
          <w:rFonts w:eastAsia="Times New Roman"/>
          <w:szCs w:val="24"/>
        </w:rPr>
      </w:pPr>
      <w:r>
        <w:rPr>
          <w:rFonts w:eastAsia="Times New Roman" w:cs="Times New Roman"/>
          <w:szCs w:val="24"/>
        </w:rPr>
        <w:t>Να</w:t>
      </w:r>
      <w:r>
        <w:rPr>
          <w:rFonts w:eastAsia="Times New Roman" w:cs="Times New Roman"/>
          <w:szCs w:val="24"/>
        </w:rPr>
        <w:t xml:space="preserve"> σας θυμίσω ότι στο πόρισμα της Τράπεζας της Ελλάδος σημειώνεται ότι πολλές από τις χρηματοδοτήσεις των μίντια ήταν χωρίς εξασφαλίσεις.</w:t>
      </w:r>
      <w:r>
        <w:rPr>
          <w:rFonts w:eastAsia="Times New Roman" w:cs="Times New Roman"/>
          <w:szCs w:val="24"/>
        </w:rPr>
        <w:t xml:space="preserve"> </w:t>
      </w:r>
      <w:r>
        <w:rPr>
          <w:rFonts w:eastAsia="Times New Roman"/>
          <w:szCs w:val="24"/>
        </w:rPr>
        <w:t xml:space="preserve">Μάλιστα, η Τράπεζα της Ελλάδος λέει ότι η βασική αιτία για την οικονομική κατηφόρα τους ήταν η διαφημιστική μείωση. Και </w:t>
      </w:r>
      <w:r>
        <w:rPr>
          <w:rFonts w:eastAsia="Times New Roman"/>
          <w:szCs w:val="24"/>
        </w:rPr>
        <w:t>ρωτάω: Τώρα, έρχεται ο Παππάς και η Κυβέρνηση και βάζουν ένα νόμο</w:t>
      </w:r>
      <w:r>
        <w:rPr>
          <w:rFonts w:eastAsia="Times New Roman"/>
          <w:szCs w:val="24"/>
        </w:rPr>
        <w:t>,</w:t>
      </w:r>
      <w:r>
        <w:rPr>
          <w:rFonts w:eastAsia="Times New Roman"/>
          <w:szCs w:val="24"/>
        </w:rPr>
        <w:t xml:space="preserve"> που λέει ότι πρέπει να δοθούν τέσσερις άδειες στα κανάλια. Γιατί; Γι</w:t>
      </w:r>
      <w:r>
        <w:rPr>
          <w:rFonts w:eastAsia="Times New Roman"/>
          <w:szCs w:val="24"/>
        </w:rPr>
        <w:t>’</w:t>
      </w:r>
      <w:r>
        <w:rPr>
          <w:rFonts w:eastAsia="Times New Roman"/>
          <w:szCs w:val="24"/>
        </w:rPr>
        <w:t xml:space="preserve"> αυτούς τους λόγους και ο κυριότερος λόγος είναι ότι δεν αντέχει η αγορά. </w:t>
      </w:r>
      <w:r>
        <w:rPr>
          <w:rFonts w:eastAsia="Times New Roman"/>
          <w:szCs w:val="24"/>
        </w:rPr>
        <w:t>Η</w:t>
      </w:r>
      <w:r>
        <w:rPr>
          <w:rFonts w:eastAsia="Times New Roman"/>
          <w:szCs w:val="24"/>
        </w:rPr>
        <w:t xml:space="preserve"> ίδια η Τράπεζα της Ελλάδος έρχεται και λέει </w:t>
      </w:r>
      <w:r>
        <w:rPr>
          <w:rFonts w:eastAsia="Times New Roman"/>
          <w:szCs w:val="24"/>
        </w:rPr>
        <w:t>–πολύ πριν από το σχέδιο νόμου που κατέθεσε η Κυβέρνηση για τα μίντια– ότι η διαφημιστική αγορά δεν βγαίνει για τα κανάλια κι επομένως γι’ αυτό έχουν τα μεγάλα ανοίγματα κ.λπ.</w:t>
      </w:r>
      <w:r>
        <w:rPr>
          <w:rFonts w:eastAsia="Times New Roman"/>
          <w:szCs w:val="24"/>
        </w:rPr>
        <w:t>.</w:t>
      </w:r>
      <w:r>
        <w:rPr>
          <w:rFonts w:eastAsia="Times New Roman"/>
          <w:szCs w:val="24"/>
        </w:rPr>
        <w:t xml:space="preserve"> </w:t>
      </w:r>
    </w:p>
    <w:p w14:paraId="6FD02AF4" w14:textId="77777777" w:rsidR="00BA6D65" w:rsidRDefault="00336324">
      <w:pPr>
        <w:spacing w:line="600" w:lineRule="auto"/>
        <w:ind w:firstLine="720"/>
        <w:jc w:val="both"/>
        <w:rPr>
          <w:rFonts w:eastAsia="Times New Roman"/>
          <w:szCs w:val="24"/>
        </w:rPr>
      </w:pPr>
      <w:r>
        <w:rPr>
          <w:rFonts w:eastAsia="Times New Roman"/>
          <w:szCs w:val="24"/>
        </w:rPr>
        <w:lastRenderedPageBreak/>
        <w:t>Τέλος, συμφωνώ απόλυτα με τον συνάδελφο που μίλησε από τον ΣΥΡΙΖΑ και είπε ότι</w:t>
      </w:r>
      <w:r>
        <w:rPr>
          <w:rFonts w:eastAsia="Times New Roman"/>
          <w:szCs w:val="24"/>
        </w:rPr>
        <w:t xml:space="preserve"> έντεκα επιχειρήσεις των μίντια χρωστάνε από 808.000.000 –κανένας δεν ξέρει- έως 1,1 δισεκατομμύριο. Ποιος θα τα πληρώσει, συνάδελφοι, αυτά; Ποιος θα τα πληρώσει; Ο φουκαράς, που φωνάζετε σήμερα ότι φορολογείται; Βεβαίως φορολογείται! Αφού βρήκαμε ένα κράτ</w:t>
      </w:r>
      <w:r>
        <w:rPr>
          <w:rFonts w:eastAsia="Times New Roman"/>
          <w:szCs w:val="24"/>
        </w:rPr>
        <w:t xml:space="preserve">ος το οποίο το διαλύσατε εσείς! Εκ θεμελίων πετάξατε ό,τι υπήρχε παραγωγικό -αγροτικός τομέας, βιομηχανία, τα πάντα- σε ένα πάρτι αδυσώπητο! </w:t>
      </w:r>
    </w:p>
    <w:p w14:paraId="6FD02AF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συνάδελφε, κλείστε.</w:t>
      </w:r>
    </w:p>
    <w:p w14:paraId="6FD02AF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Τελειώνω, κύριε Πρόεδρε. Μια φράση μόνο.</w:t>
      </w:r>
    </w:p>
    <w:p w14:paraId="6FD02AF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Σε μας έπεσε ο κλήρος της κάθαρση</w:t>
      </w:r>
      <w:r>
        <w:rPr>
          <w:rFonts w:eastAsia="Times New Roman" w:cs="Times New Roman"/>
          <w:szCs w:val="24"/>
        </w:rPr>
        <w:t>ς</w:t>
      </w:r>
      <w:r>
        <w:rPr>
          <w:rFonts w:eastAsia="Times New Roman" w:cs="Times New Roman"/>
          <w:szCs w:val="24"/>
        </w:rPr>
        <w:t xml:space="preserve">, της ηράκλειας, μάλιστα, κάθαρσης της κόπρου του Αυγεία, που εσείς δημιουργήσατε. </w:t>
      </w:r>
    </w:p>
    <w:p w14:paraId="6FD02A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Δεν κρινόμαστε πια για τις προθέσεις μας. Θα κριθούμε, όμως, για τα αποτελέσματα της ικανότητάς </w:t>
      </w:r>
      <w:r>
        <w:rPr>
          <w:rFonts w:eastAsia="Times New Roman" w:cs="Times New Roman"/>
          <w:szCs w:val="24"/>
        </w:rPr>
        <w:t>μας να φέρουμε αυτό το έργο, αυτό το ηράκλειο έργο, σε πέρας.</w:t>
      </w:r>
    </w:p>
    <w:p w14:paraId="6FD02AF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FD02AFA"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D02AF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14:paraId="6FD02AF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Τζαβάρα, μη σηκώνεστε. Παρ</w:t>
      </w:r>
      <w:r>
        <w:rPr>
          <w:rFonts w:eastAsia="Times New Roman" w:cs="Times New Roman"/>
          <w:szCs w:val="24"/>
        </w:rPr>
        <w:t xml:space="preserve">’ </w:t>
      </w:r>
      <w:r>
        <w:rPr>
          <w:rFonts w:eastAsia="Times New Roman" w:cs="Times New Roman"/>
          <w:szCs w:val="24"/>
        </w:rPr>
        <w:t>ότι σας είχα ανακοινώσει μετά τον κ. Μπαλαούρα -και θα ήσ</w:t>
      </w:r>
      <w:r>
        <w:rPr>
          <w:rFonts w:eastAsia="Times New Roman" w:cs="Times New Roman"/>
          <w:szCs w:val="24"/>
        </w:rPr>
        <w:t xml:space="preserve">ασταν ένα ντουέτο εξαιρετικό από την Ηλεία-, τώρα θα μιλήσει ο Γενικός Γραμματέας του ΚΚΕ και αμέσως ύστερα εσείς. </w:t>
      </w:r>
    </w:p>
    <w:p w14:paraId="6FD02AF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Βέβαια! Παραχωρούμε τη θέση μας!</w:t>
      </w:r>
    </w:p>
    <w:p w14:paraId="6FD02AF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Εντάξει, ευχαριστώ. </w:t>
      </w:r>
    </w:p>
    <w:p w14:paraId="6FD02AF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Όχι παραχωρούμε</w:t>
      </w:r>
      <w:r>
        <w:rPr>
          <w:rFonts w:eastAsia="Times New Roman" w:cs="Times New Roman"/>
          <w:szCs w:val="24"/>
        </w:rPr>
        <w:t>. Δικαιούται!</w:t>
      </w:r>
    </w:p>
    <w:p w14:paraId="6FD02B0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Ναι, δικαιούται, αλλά παραχωρείτε κιόλας εσείς!</w:t>
      </w:r>
    </w:p>
    <w:p w14:paraId="6FD02B0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Βουλευτές, η αξιολόγηση που ο Πρωθυπουργός </w:t>
      </w:r>
      <w:r>
        <w:rPr>
          <w:rFonts w:eastAsia="Times New Roman" w:cs="Times New Roman"/>
          <w:szCs w:val="24"/>
        </w:rPr>
        <w:t>είπε ότι είναι η δυσκολότερη, γιατί επιλογή της Κυβέρνησης ήταν να βάλει μπροστά τα όσα δύσκολα υπήρχαν, για να ξεμπερδεύουμε, έχει απ’ όλα. Έχει ασφαλιστικό πολύ χειρότερο από αυτό που δημοσιεύθηκε πριν από μήνες, έχει φορολογικό για αύξηση φορολογίας και</w:t>
      </w:r>
      <w:r>
        <w:rPr>
          <w:rFonts w:eastAsia="Times New Roman" w:cs="Times New Roman"/>
          <w:szCs w:val="24"/>
        </w:rPr>
        <w:t xml:space="preserve"> νέους έμμεσους φόρους για τον λαό, τη στιγμή που η Κυβέρνηση απαλλάσσει με τροπολογίες τους βιομήχανους από τον ειδικό φόρο στο φυσικό αέριο, ενώ κυνηγάει ακόμα και το ένα ευρώ από τους εργαζόμενους. Έχει ιδιωτικοποιήσεις, έχει κόκκινα δάνεια, εξυγίανση τ</w:t>
      </w:r>
      <w:r>
        <w:rPr>
          <w:rFonts w:eastAsia="Times New Roman" w:cs="Times New Roman"/>
          <w:szCs w:val="24"/>
        </w:rPr>
        <w:t xml:space="preserve">ου χρηματοπιστωτικού συστήματος, νέα χρηματοδοτικά πακέτα. Δηλαδή, έχει νέα προνόμια για το μεγάλο κεφάλαιο. </w:t>
      </w:r>
    </w:p>
    <w:p w14:paraId="6FD02B0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ξεμπερδεύουμε, όπως κοροϊδεύετε, κύριοι της Κυβέρνησης, όχι μόνο γιατί η πείρα λέει ότι κάθε διαπραγμάτευση, κάθε αξιολόγηση, συνοδεύεται α</w:t>
      </w:r>
      <w:r>
        <w:rPr>
          <w:rFonts w:eastAsia="Times New Roman" w:cs="Times New Roman"/>
          <w:szCs w:val="24"/>
        </w:rPr>
        <w:t>πό σκληρά μέτρα που προστίθενται στα προηγούμενα -</w:t>
      </w:r>
      <w:r>
        <w:rPr>
          <w:rFonts w:eastAsia="Times New Roman" w:cs="Times New Roman"/>
          <w:szCs w:val="24"/>
        </w:rPr>
        <w:lastRenderedPageBreak/>
        <w:t>δηλαδή, ο κατήφορος δεν έχει τέλος-, αλλά και γιατί ανεξάρτητα από το αν οι στόχοι πιάνονται, αν τα μέτρα υλοποιούνται, αν οι μεταρρυθμίσεις εφαρμόζονται, η ελληνική οικονομία δεν είναι σε μια γυάλα αποκομμ</w:t>
      </w:r>
      <w:r>
        <w:rPr>
          <w:rFonts w:eastAsia="Times New Roman" w:cs="Times New Roman"/>
          <w:szCs w:val="24"/>
        </w:rPr>
        <w:t xml:space="preserve">ένη και τα σημάδια δεν είναι καλά για την πορεία της οικονομίας διεθνώς και στην Ευρωπαϊκή Ένωση. Άρα, πώς θα ξεμπερδέψουμε; </w:t>
      </w:r>
    </w:p>
    <w:p w14:paraId="6FD02B0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Τα δικά σας επιτελεία λένε πως το 2015 η παγκόσμια καπιταλιστική ανάπτυξη επιβραδύνθηκε, ενώ το 2016 ξεκίνησε με επικίνδυνα μηνύμα</w:t>
      </w:r>
      <w:r>
        <w:rPr>
          <w:rFonts w:eastAsia="Times New Roman" w:cs="Times New Roman"/>
          <w:szCs w:val="24"/>
        </w:rPr>
        <w:t>τα. Η απειλή νέων συγχρονισμένων κλυδωνισμών στην παγκόσμια οικονομία ρίχνει ακόμα περισσότερο λάδι στη φωτιά των ανταγωνισμών μεγάλων ομίλων και των αντίστοιχων κρατών και διεθνών συμμάχων τους. Ακόμα και για το ζήτημα της αναδιάρθρωσης του χρέους ομολογε</w:t>
      </w:r>
      <w:r>
        <w:rPr>
          <w:rFonts w:eastAsia="Times New Roman" w:cs="Times New Roman"/>
          <w:szCs w:val="24"/>
        </w:rPr>
        <w:t xml:space="preserve">ίτε, ανοιχτά πλέον, αυτό που μόνο το ΚΚΕ έλεγε από την αρχή, ότι θα συνοδευτεί από ένα νέο πιο σκληρό πακέτο μέτρω, από ένα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4</w:t>
      </w:r>
      <w:r>
        <w:rPr>
          <w:rFonts w:eastAsia="Times New Roman" w:cs="Times New Roman"/>
          <w:szCs w:val="24"/>
        </w:rPr>
        <w:t xml:space="preserve">, δηλαδή. </w:t>
      </w:r>
    </w:p>
    <w:p w14:paraId="6FD02B04" w14:textId="77777777" w:rsidR="00BA6D65" w:rsidRDefault="00336324">
      <w:pPr>
        <w:spacing w:line="600" w:lineRule="auto"/>
        <w:ind w:firstLine="720"/>
        <w:jc w:val="both"/>
        <w:rPr>
          <w:rFonts w:eastAsia="Times New Roman"/>
          <w:szCs w:val="24"/>
        </w:rPr>
      </w:pPr>
      <w:r>
        <w:rPr>
          <w:rFonts w:eastAsia="Times New Roman" w:cs="Times New Roman"/>
          <w:szCs w:val="24"/>
        </w:rPr>
        <w:lastRenderedPageBreak/>
        <w:t xml:space="preserve">Και σε αυτό το πλαίσιο πρέπει να δει ο καθένας μας την αντιπαράθεση, τις αντιθέσεις και τους ανταγωνισμούς που </w:t>
      </w:r>
      <w:r>
        <w:rPr>
          <w:rFonts w:eastAsia="Times New Roman" w:cs="Times New Roman"/>
          <w:szCs w:val="24"/>
        </w:rPr>
        <w:t>ήρθαν στην επιφάνεια με αφορμή την ιστορία με τις υποκλοπές των συνομιλιών των στελεχών του Διεθνούς Νομισματικού Ταμείου.</w:t>
      </w:r>
    </w:p>
    <w:p w14:paraId="6FD02B05" w14:textId="77777777" w:rsidR="00BA6D65" w:rsidRDefault="00336324">
      <w:pPr>
        <w:spacing w:line="600" w:lineRule="auto"/>
        <w:ind w:firstLine="720"/>
        <w:jc w:val="both"/>
        <w:rPr>
          <w:rFonts w:eastAsia="Times New Roman"/>
          <w:szCs w:val="24"/>
        </w:rPr>
      </w:pPr>
      <w:r>
        <w:rPr>
          <w:rFonts w:eastAsia="Times New Roman"/>
          <w:szCs w:val="24"/>
        </w:rPr>
        <w:t>Όσον αφορά την Κυβέρνηση είναι φανερό ότι αξιοποιεί τις συνομιλίες αυτές για να επαναφέρει τον γνωστό και δοκιμασμένο εκβιασμό προς τ</w:t>
      </w:r>
      <w:r>
        <w:rPr>
          <w:rFonts w:eastAsia="Times New Roman"/>
          <w:szCs w:val="24"/>
        </w:rPr>
        <w:t>ο λαό ότι υπάρχουν και χειρότερα, για να επιταχύνει την αξιολόγηση, δηλαδή</w:t>
      </w:r>
      <w:r>
        <w:rPr>
          <w:rFonts w:eastAsia="Times New Roman"/>
          <w:szCs w:val="24"/>
        </w:rPr>
        <w:t>,</w:t>
      </w:r>
      <w:r>
        <w:rPr>
          <w:rFonts w:eastAsia="Times New Roman"/>
          <w:szCs w:val="24"/>
        </w:rPr>
        <w:t xml:space="preserve"> το νέο πακέτο μέτρων και να εξωραΐσει το </w:t>
      </w:r>
      <w:r>
        <w:rPr>
          <w:rFonts w:eastAsia="Times New Roman"/>
          <w:szCs w:val="24"/>
        </w:rPr>
        <w:t>μ</w:t>
      </w:r>
      <w:r>
        <w:rPr>
          <w:rFonts w:eastAsia="Times New Roman"/>
          <w:szCs w:val="24"/>
        </w:rPr>
        <w:t xml:space="preserve">νημόνιο </w:t>
      </w:r>
      <w:r>
        <w:rPr>
          <w:rFonts w:eastAsia="Times New Roman"/>
          <w:szCs w:val="24"/>
        </w:rPr>
        <w:t>3</w:t>
      </w:r>
      <w:r>
        <w:rPr>
          <w:rFonts w:eastAsia="Times New Roman"/>
          <w:szCs w:val="24"/>
        </w:rPr>
        <w:t>, που έχει υπογράψει με την Ευρωπαϊκή Ένωση.</w:t>
      </w:r>
    </w:p>
    <w:p w14:paraId="6FD02B06" w14:textId="77777777" w:rsidR="00BA6D65" w:rsidRDefault="00336324">
      <w:pPr>
        <w:spacing w:line="600" w:lineRule="auto"/>
        <w:ind w:firstLine="720"/>
        <w:jc w:val="both"/>
        <w:rPr>
          <w:rFonts w:eastAsia="Times New Roman"/>
          <w:szCs w:val="24"/>
        </w:rPr>
      </w:pPr>
      <w:r>
        <w:rPr>
          <w:rFonts w:eastAsia="Times New Roman"/>
          <w:szCs w:val="24"/>
        </w:rPr>
        <w:t>Αυτό που έχει ενδιαφέρον είναι ότι ενώ η Κυβέρνηση ΣΥΡΙΖΑ - ΑΝΕΛ το προηγούμενο διάσ</w:t>
      </w:r>
      <w:r>
        <w:rPr>
          <w:rFonts w:eastAsia="Times New Roman"/>
          <w:szCs w:val="24"/>
        </w:rPr>
        <w:t>τημα είχε επενδύσει στον ρόλο του Διεθνούς Νομισματικού Ταμείου, των Ηνωμένων Πολιτειών της Αμερικής, τώρα εμφανίζεται να είναι πιο κοντά στις θέσεις της Ευρωπαϊκής Ένωσης, ειδικά της Γερμανίας. Αυτή η εναλλαγή ρόλων καλού, κακού δεν μπορεί να κρύψει</w:t>
      </w:r>
      <w:r>
        <w:rPr>
          <w:rFonts w:eastAsia="Times New Roman"/>
          <w:szCs w:val="24"/>
        </w:rPr>
        <w:t>,</w:t>
      </w:r>
      <w:r>
        <w:rPr>
          <w:rFonts w:eastAsia="Times New Roman"/>
          <w:szCs w:val="24"/>
        </w:rPr>
        <w:t xml:space="preserve"> φυσι</w:t>
      </w:r>
      <w:r>
        <w:rPr>
          <w:rFonts w:eastAsia="Times New Roman"/>
          <w:szCs w:val="24"/>
        </w:rPr>
        <w:t>κά</w:t>
      </w:r>
      <w:r>
        <w:rPr>
          <w:rFonts w:eastAsia="Times New Roman"/>
          <w:szCs w:val="24"/>
        </w:rPr>
        <w:t>,</w:t>
      </w:r>
      <w:r>
        <w:rPr>
          <w:rFonts w:eastAsia="Times New Roman"/>
          <w:szCs w:val="24"/>
        </w:rPr>
        <w:t xml:space="preserve"> ότι τόσο το Διεθνές Νομισματικό Ταμείο όσο και η </w:t>
      </w:r>
      <w:r>
        <w:rPr>
          <w:rFonts w:eastAsia="Times New Roman"/>
          <w:szCs w:val="24"/>
        </w:rPr>
        <w:lastRenderedPageBreak/>
        <w:t>Ευρωπαϊκή Ένωση έχουν κοινό στόχο την υλοποίηση των αντιλαϊκών μέτρων και τη θωράκιση της κερδοφορίας των ομίλων τους σε βάρος των συμφερόντων του ελληνικού λαού.</w:t>
      </w:r>
    </w:p>
    <w:p w14:paraId="6FD02B07" w14:textId="77777777" w:rsidR="00BA6D65" w:rsidRDefault="00336324">
      <w:pPr>
        <w:spacing w:line="600" w:lineRule="auto"/>
        <w:ind w:firstLine="720"/>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xml:space="preserve"> πρέπει να δούμε και την τελευταία εξέλιξη των διαπραγματεύσεων με την προσωρινή διακοπή τους, την αναγγελία για κατάθεση δύο νομοσχεδίων την Μεγάλη Εβδομάδα ή περίπου τότε, που ακόμα δεν ξέρουμε ακριβώς πώς θα εξελιχθεί το ζήτημα, ανεξάρτητα εάν έχει επέλ</w:t>
      </w:r>
      <w:r>
        <w:rPr>
          <w:rFonts w:eastAsia="Times New Roman"/>
          <w:szCs w:val="24"/>
        </w:rPr>
        <w:t>θει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συμφωνία όπως λέει η Κυβέρνηση, και το ταξίδι του κ. Τσίπρα ανά τας Ευρώπας</w:t>
      </w:r>
      <w:r>
        <w:rPr>
          <w:rFonts w:eastAsia="Times New Roman"/>
          <w:szCs w:val="24"/>
        </w:rPr>
        <w:t>,</w:t>
      </w:r>
      <w:r>
        <w:rPr>
          <w:rFonts w:eastAsia="Times New Roman"/>
          <w:szCs w:val="24"/>
        </w:rPr>
        <w:t xml:space="preserve"> για μια ακόμα φορά</w:t>
      </w:r>
      <w:r>
        <w:rPr>
          <w:rFonts w:eastAsia="Times New Roman"/>
          <w:szCs w:val="24"/>
        </w:rPr>
        <w:t>,</w:t>
      </w:r>
      <w:r>
        <w:rPr>
          <w:rFonts w:eastAsia="Times New Roman"/>
          <w:szCs w:val="24"/>
        </w:rPr>
        <w:t xml:space="preserve"> προς αναζήτηση χείρας βοηθείας από τη λυκοσυμμαχία, για να επέλθει αυτή η συμφωνία.</w:t>
      </w:r>
    </w:p>
    <w:p w14:paraId="6FD02B08" w14:textId="77777777" w:rsidR="00BA6D65" w:rsidRDefault="00336324">
      <w:pPr>
        <w:spacing w:line="600" w:lineRule="auto"/>
        <w:ind w:firstLine="720"/>
        <w:jc w:val="both"/>
        <w:rPr>
          <w:rFonts w:eastAsia="Times New Roman"/>
          <w:szCs w:val="24"/>
        </w:rPr>
      </w:pPr>
      <w:r>
        <w:rPr>
          <w:rFonts w:eastAsia="Times New Roman"/>
          <w:szCs w:val="24"/>
        </w:rPr>
        <w:t>Και από ποιον ζητάει βοήθεια; Από τον Ολάντ, που δεν μπορεί να</w:t>
      </w:r>
      <w:r>
        <w:rPr>
          <w:rFonts w:eastAsia="Times New Roman"/>
          <w:szCs w:val="24"/>
        </w:rPr>
        <w:t xml:space="preserve"> κουμαντάρει τα του οίκου του, για να λέμε τα πράγματα με το όνομά τους. Εκατομμύρια λαού βρίσκονται στους δρόμους της Γαλλίας, του Παρισιού σε απεργίες, σε διαδηλώσεις, εδώ και μέρες, για τα βάρβαρα μέτρα που παίρνει η δική του κυβέρνηση εκεί.</w:t>
      </w:r>
    </w:p>
    <w:p w14:paraId="6FD02B09" w14:textId="77777777" w:rsidR="00BA6D65" w:rsidRDefault="00336324">
      <w:pPr>
        <w:spacing w:line="600" w:lineRule="auto"/>
        <w:ind w:firstLine="720"/>
        <w:jc w:val="both"/>
        <w:rPr>
          <w:rFonts w:eastAsia="Times New Roman"/>
          <w:szCs w:val="24"/>
        </w:rPr>
      </w:pPr>
      <w:r>
        <w:rPr>
          <w:rFonts w:eastAsia="Times New Roman"/>
          <w:szCs w:val="24"/>
        </w:rPr>
        <w:lastRenderedPageBreak/>
        <w:t>Συνολικά όλ</w:t>
      </w:r>
      <w:r>
        <w:rPr>
          <w:rFonts w:eastAsia="Times New Roman"/>
          <w:szCs w:val="24"/>
        </w:rPr>
        <w:t>ο αυτό είναι κατά τη γνώμη μας ένα ακόμα επεισόδιο σε αυτό το κακοπαιγμένο σίριαλ της διαπραγμάτευσης και η κουβέντα γίνεται περί όνου σκιάς. Κουβέντα δεν λέγεται για το περιεχόμενο αυτών των νομοσχεδίων, με τα οποία σε κα</w:t>
      </w:r>
      <w:r>
        <w:rPr>
          <w:rFonts w:eastAsia="Times New Roman"/>
          <w:szCs w:val="24"/>
        </w:rPr>
        <w:t>μ</w:t>
      </w:r>
      <w:r>
        <w:rPr>
          <w:rFonts w:eastAsia="Times New Roman"/>
          <w:szCs w:val="24"/>
        </w:rPr>
        <w:t>μία περίπτωση δεν διαφωνεί το κου</w:t>
      </w:r>
      <w:r>
        <w:rPr>
          <w:rFonts w:eastAsia="Times New Roman"/>
          <w:szCs w:val="24"/>
        </w:rPr>
        <w:t>αρτέτο, έστω και αν δεν υπάρχει πλήρης συμφωνία σε επιμέρους πλευρές των αντιλαϊκών μέτρων που έρχονται.</w:t>
      </w:r>
    </w:p>
    <w:p w14:paraId="6FD02B0A" w14:textId="77777777" w:rsidR="00BA6D65" w:rsidRDefault="00336324">
      <w:pPr>
        <w:spacing w:line="600" w:lineRule="auto"/>
        <w:ind w:firstLine="720"/>
        <w:jc w:val="both"/>
        <w:rPr>
          <w:rFonts w:eastAsia="Times New Roman"/>
          <w:szCs w:val="24"/>
        </w:rPr>
      </w:pPr>
      <w:r>
        <w:rPr>
          <w:rFonts w:eastAsia="Times New Roman"/>
          <w:szCs w:val="24"/>
        </w:rPr>
        <w:t xml:space="preserve">Άλλωστε, όπως οι ίδιοι οι Υπουργοί παραδέχτηκαν προχθές, η συμφωνία ήταν πολύ κοντά στο κλείσιμο και αυτό θα είχε γίνει αν υπήρχε λίγος χρόνος ακόμα, </w:t>
      </w:r>
      <w:r>
        <w:rPr>
          <w:rFonts w:eastAsia="Times New Roman"/>
          <w:szCs w:val="24"/>
        </w:rPr>
        <w:t>όπως είπαν. Γι’ αυτό μας παρέπεμψαν τις επόμενες ημέρες, οπότε η Κυβέρνηση φιλοδοξεί να ολοκληρωθεί η διαπραγμάτευση, τουλάχιστον όσον αφορά το ασφαλιστικό και το φορολογικό.</w:t>
      </w:r>
    </w:p>
    <w:p w14:paraId="6FD02B0B" w14:textId="77777777" w:rsidR="00BA6D65" w:rsidRDefault="00336324">
      <w:pPr>
        <w:spacing w:line="600" w:lineRule="auto"/>
        <w:ind w:firstLine="720"/>
        <w:jc w:val="both"/>
        <w:rPr>
          <w:rFonts w:eastAsia="Times New Roman"/>
          <w:szCs w:val="24"/>
        </w:rPr>
      </w:pPr>
      <w:r>
        <w:rPr>
          <w:rFonts w:eastAsia="Times New Roman"/>
          <w:szCs w:val="24"/>
        </w:rPr>
        <w:t>Για μια ακόμα φορά η Κυβέρνηση προσπαθεί να κοροϊδέψει έχοντας συμφωνήσει με το κ</w:t>
      </w:r>
      <w:r>
        <w:rPr>
          <w:rFonts w:eastAsia="Times New Roman"/>
          <w:szCs w:val="24"/>
        </w:rPr>
        <w:t xml:space="preserve">ουαρτέτο τη συντριπτική πλειοψηφία των άγριων αυτών μέτρων. Τη μια παρουσιάζει το κλείσιμο της αξιολόγησης ως δήθεν αγωνία του λαού μας, για την επιτάχυνση δηλαδή της σφαγής του και λόγω αυτού καίγεται να υπάρξει </w:t>
      </w:r>
      <w:r>
        <w:rPr>
          <w:rFonts w:eastAsia="Times New Roman"/>
          <w:szCs w:val="24"/>
        </w:rPr>
        <w:lastRenderedPageBreak/>
        <w:t xml:space="preserve">συμφωνία με τους </w:t>
      </w:r>
      <w:r>
        <w:rPr>
          <w:rFonts w:eastAsia="Times New Roman"/>
          <w:szCs w:val="24"/>
        </w:rPr>
        <w:t>θ</w:t>
      </w:r>
      <w:r>
        <w:rPr>
          <w:rFonts w:eastAsia="Times New Roman"/>
          <w:szCs w:val="24"/>
        </w:rPr>
        <w:t>εσμούς. Την άλλη προσπαθε</w:t>
      </w:r>
      <w:r>
        <w:rPr>
          <w:rFonts w:eastAsia="Times New Roman"/>
          <w:szCs w:val="24"/>
        </w:rPr>
        <w:t>ί να περάσει την αντίληψη ότι τάχα οι Ευρωπαίοι εταίροι θέλουν να υπογράψουν μια καλή συμφωνία τ</w:t>
      </w:r>
      <w:r>
        <w:rPr>
          <w:rFonts w:eastAsia="Times New Roman"/>
          <w:szCs w:val="24"/>
        </w:rPr>
        <w:t>έ</w:t>
      </w:r>
      <w:r>
        <w:rPr>
          <w:rFonts w:eastAsia="Times New Roman"/>
          <w:szCs w:val="24"/>
        </w:rPr>
        <w:t>λο</w:t>
      </w:r>
      <w:r>
        <w:rPr>
          <w:rFonts w:eastAsia="Times New Roman"/>
          <w:szCs w:val="24"/>
        </w:rPr>
        <w:t xml:space="preserve">ς </w:t>
      </w:r>
      <w:r>
        <w:rPr>
          <w:rFonts w:eastAsia="Times New Roman"/>
          <w:szCs w:val="24"/>
        </w:rPr>
        <w:t>πάντων, αλλά το κακό ΔΝΤ δεν τους αφήνει, γιατί αυτό είναι που θέλει να ρουφήξει το αίμα μας και εμποδίζει την πρόοδο των συζητήσεων, ενώ η Μέρκελ, ο Ολάντ</w:t>
      </w:r>
      <w:r>
        <w:rPr>
          <w:rFonts w:eastAsia="Times New Roman"/>
          <w:szCs w:val="24"/>
        </w:rPr>
        <w:t xml:space="preserve"> και οι λοιποί απλώς θέλουν να μας γλείψουν τις ματωμένες πληγές, προς ανακούφισή μας μάλιστα. Γκραν Γκινιόλ, δηλαδή</w:t>
      </w:r>
      <w:r>
        <w:rPr>
          <w:rFonts w:eastAsia="Times New Roman"/>
          <w:szCs w:val="24"/>
        </w:rPr>
        <w:t>,</w:t>
      </w:r>
      <w:r>
        <w:rPr>
          <w:rFonts w:eastAsia="Times New Roman"/>
          <w:szCs w:val="24"/>
        </w:rPr>
        <w:t xml:space="preserve"> καταντάει.</w:t>
      </w:r>
    </w:p>
    <w:p w14:paraId="6FD02B0C"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ειλικρινά κα</w:t>
      </w:r>
      <w:r>
        <w:rPr>
          <w:rFonts w:eastAsia="Times New Roman"/>
          <w:szCs w:val="24"/>
        </w:rPr>
        <w:t>μ</w:t>
      </w:r>
      <w:r>
        <w:rPr>
          <w:rFonts w:eastAsia="Times New Roman"/>
          <w:szCs w:val="24"/>
        </w:rPr>
        <w:t>μία αγωνία δεν έχουμε για το αν και πότε τα νομοσχέδια κατατεθούν, είτε με απόλυτη είτε με σχετ</w:t>
      </w:r>
      <w:r>
        <w:rPr>
          <w:rFonts w:eastAsia="Times New Roman"/>
          <w:szCs w:val="24"/>
        </w:rPr>
        <w:t xml:space="preserve">ική συμφωνία των κορακιών, τους οποίους θεωρείτε εσείς </w:t>
      </w:r>
      <w:r>
        <w:rPr>
          <w:rFonts w:eastAsia="Times New Roman"/>
          <w:szCs w:val="24"/>
        </w:rPr>
        <w:t>θ</w:t>
      </w:r>
      <w:r>
        <w:rPr>
          <w:rFonts w:eastAsia="Times New Roman"/>
          <w:szCs w:val="24"/>
        </w:rPr>
        <w:t>εσμούς, φίλους εταίρους σας, κ</w:t>
      </w:r>
      <w:r>
        <w:rPr>
          <w:rFonts w:eastAsia="Times New Roman"/>
          <w:szCs w:val="24"/>
        </w:rPr>
        <w:t>.</w:t>
      </w:r>
      <w:r>
        <w:rPr>
          <w:rFonts w:eastAsia="Times New Roman"/>
          <w:szCs w:val="24"/>
        </w:rPr>
        <w:t>λπ</w:t>
      </w:r>
      <w:r>
        <w:rPr>
          <w:rFonts w:eastAsia="Times New Roman"/>
          <w:szCs w:val="24"/>
        </w:rPr>
        <w:t>.</w:t>
      </w:r>
      <w:r>
        <w:rPr>
          <w:rFonts w:eastAsia="Times New Roman"/>
          <w:szCs w:val="24"/>
        </w:rPr>
        <w:t>. Αυτό που δεν πρόκειται να αλλάξει είναι το περιεχόμενο, είναι ο προσανατολισμός αυτών των μέτρων</w:t>
      </w:r>
      <w:r>
        <w:rPr>
          <w:rFonts w:eastAsia="Times New Roman"/>
          <w:szCs w:val="24"/>
        </w:rPr>
        <w:t>,</w:t>
      </w:r>
      <w:r>
        <w:rPr>
          <w:rFonts w:eastAsia="Times New Roman"/>
          <w:szCs w:val="24"/>
        </w:rPr>
        <w:t xml:space="preserve"> που είναι και ταξικά και βαθιά αντιλαϊκά. Είναι μέτρα</w:t>
      </w:r>
      <w:r>
        <w:rPr>
          <w:rFonts w:eastAsia="Times New Roman"/>
          <w:szCs w:val="24"/>
        </w:rPr>
        <w:t>,</w:t>
      </w:r>
      <w:r>
        <w:rPr>
          <w:rFonts w:eastAsia="Times New Roman"/>
          <w:szCs w:val="24"/>
        </w:rPr>
        <w:t xml:space="preserve"> που υπηρετο</w:t>
      </w:r>
      <w:r>
        <w:rPr>
          <w:rFonts w:eastAsia="Times New Roman"/>
          <w:szCs w:val="24"/>
        </w:rPr>
        <w:t>ύν μόνο την ανάκαμψη των καπιταλιστικών κερδών από την οποία δεν έχει απολύτως τίποτα να ωφεληθεί ο ελληνικός λαός, παρά μόνο αποτέλεσμα θα έχει να υποβάλλεται συνεχώς σε θυσίες δίχως τέλος και χωρίς κανένα θετικό αντίκρισμα για τον ίδιο.</w:t>
      </w:r>
    </w:p>
    <w:p w14:paraId="6FD02B0D" w14:textId="77777777" w:rsidR="00BA6D65" w:rsidRDefault="00336324">
      <w:pPr>
        <w:spacing w:line="600" w:lineRule="auto"/>
        <w:ind w:firstLine="720"/>
        <w:jc w:val="both"/>
        <w:rPr>
          <w:rFonts w:eastAsia="Times New Roman"/>
          <w:szCs w:val="24"/>
        </w:rPr>
      </w:pPr>
      <w:r>
        <w:rPr>
          <w:rFonts w:eastAsia="Times New Roman"/>
          <w:szCs w:val="24"/>
        </w:rPr>
        <w:lastRenderedPageBreak/>
        <w:t>Η Κυβέρνηση ΣΥΡΙΖ</w:t>
      </w:r>
      <w:r>
        <w:rPr>
          <w:rFonts w:eastAsia="Times New Roman"/>
          <w:szCs w:val="24"/>
        </w:rPr>
        <w:t>Α - ΑΝΕΛ που εκλέχθηκε με τα συνθήματα της κατάργησης των μνημονίων έφτασε στο σημείο σήμερα, δεκαπέντε μήνες μετά, όχι μόνο να εφαρμόζει τα προηγούμενα μνημόνια της Νέας Δημοκρατίας και του ΠΑΣΟΚ και να υπογράφει και άλλο, αλλά και να κάνει και σημαία της</w:t>
      </w:r>
      <w:r>
        <w:rPr>
          <w:rFonts w:eastAsia="Times New Roman"/>
          <w:szCs w:val="24"/>
        </w:rPr>
        <w:t xml:space="preserve"> μάλιστα την κατά γράμμα εφαρμογή αυτού του μνημονίου και μάλιστα και ως μέγιστη πράξη αντίστασης στις απαιτήσεις του Διεθνούς Νομισματικού Ταμείου.</w:t>
      </w:r>
    </w:p>
    <w:p w14:paraId="6FD02B0E" w14:textId="77777777" w:rsidR="00BA6D65" w:rsidRDefault="00336324">
      <w:pPr>
        <w:spacing w:line="600" w:lineRule="auto"/>
        <w:ind w:firstLine="720"/>
        <w:jc w:val="both"/>
        <w:rPr>
          <w:rFonts w:eastAsia="Times New Roman"/>
          <w:szCs w:val="24"/>
        </w:rPr>
      </w:pPr>
      <w:r>
        <w:rPr>
          <w:rFonts w:eastAsia="Times New Roman"/>
          <w:szCs w:val="24"/>
        </w:rPr>
        <w:t>Η Κυβέρνηση, για να χρυσώσει το χάπι, λέει ότι η αξιολόγηση είναι η τελευταία δύσκολη στροφή, ότι θα βγούμε</w:t>
      </w:r>
      <w:r>
        <w:rPr>
          <w:rFonts w:eastAsia="Times New Roman"/>
          <w:szCs w:val="24"/>
        </w:rPr>
        <w:t xml:space="preserve"> στην τελική ευθεία, ότι θα συμπέσει χρονικά με την επιστροφή της ελληνικής οικονομίας στην ανάπτυξη και μετά την αξιολόγηση ξεκινά η συζήτηση για την ελάφρυνση του χρέους. </w:t>
      </w:r>
    </w:p>
    <w:p w14:paraId="6FD02B0F" w14:textId="77777777" w:rsidR="00BA6D65" w:rsidRDefault="00336324">
      <w:pPr>
        <w:spacing w:line="600" w:lineRule="auto"/>
        <w:ind w:firstLine="720"/>
        <w:jc w:val="both"/>
        <w:rPr>
          <w:rFonts w:eastAsia="Times New Roman"/>
          <w:szCs w:val="24"/>
        </w:rPr>
      </w:pPr>
      <w:r>
        <w:rPr>
          <w:rFonts w:eastAsia="Times New Roman"/>
          <w:szCs w:val="24"/>
        </w:rPr>
        <w:t>Αλήθεια, τι σημαίνει επιστροφή στην ανάπτυξη; Μήπως, δηλαδή, θα βρει δουλειά το εν</w:t>
      </w:r>
      <w:r>
        <w:rPr>
          <w:rFonts w:eastAsia="Times New Roman"/>
          <w:szCs w:val="24"/>
        </w:rPr>
        <w:t xml:space="preserve">άμισι εκατομμύριο ανέργων; Μήπως το 60% των νέων θα βρει δουλειά με σταθερό μισθό, ωράριο και στο αντικείμενο που </w:t>
      </w:r>
      <w:r>
        <w:rPr>
          <w:rFonts w:eastAsia="Times New Roman"/>
          <w:szCs w:val="24"/>
        </w:rPr>
        <w:lastRenderedPageBreak/>
        <w:t>σπούδασε; Αλήθεια, τι σημαίνει ελάφρυνση του χρέους; Μήπως θα δοθούν πίσω μισθοί, τα δώρα που κόπηκαν, οι συντάξεις; Μήπως θα μειωθούν τα όρια</w:t>
      </w:r>
      <w:r>
        <w:rPr>
          <w:rFonts w:eastAsia="Times New Roman"/>
          <w:szCs w:val="24"/>
        </w:rPr>
        <w:t xml:space="preserve"> συνταξιοδότησης; Θα δοθούν, έστω, αξιοπρεπείς συντάξεις; Θα λιγοστέψουν φόροι; Θα αυξηθούν οι δαπάνες στην παιδεία, στην υγεία, στην πρόνοια;</w:t>
      </w:r>
    </w:p>
    <w:p w14:paraId="6FD02B10" w14:textId="77777777" w:rsidR="00BA6D65" w:rsidRDefault="00336324">
      <w:pPr>
        <w:spacing w:line="600" w:lineRule="auto"/>
        <w:ind w:firstLine="720"/>
        <w:jc w:val="both"/>
        <w:rPr>
          <w:rFonts w:eastAsia="Times New Roman"/>
          <w:szCs w:val="24"/>
        </w:rPr>
      </w:pPr>
      <w:r>
        <w:rPr>
          <w:rFonts w:eastAsia="Times New Roman"/>
          <w:szCs w:val="24"/>
        </w:rPr>
        <w:t>Αν κάποιος μπορεί να προσδοκά από την ελάφρυνση του χρέους και την ανάπτυξη, αυτό είναι το κεφάλαιο, γιατί από τη</w:t>
      </w:r>
      <w:r>
        <w:rPr>
          <w:rFonts w:eastAsia="Times New Roman"/>
          <w:szCs w:val="24"/>
        </w:rPr>
        <w:t xml:space="preserve">ν μεν ελάφρυνση θα εξοικονομηθεί κρατικό χρήμα για τις δικές του επενδύσεις και η ανάπτυξη είναι ταυτισμένη με την ανάκαμψη της καπιταλιστικής κερδοφορίας. </w:t>
      </w:r>
    </w:p>
    <w:p w14:paraId="6FD02B11" w14:textId="77777777" w:rsidR="00BA6D65" w:rsidRDefault="00336324">
      <w:pPr>
        <w:spacing w:line="600" w:lineRule="auto"/>
        <w:ind w:firstLine="720"/>
        <w:jc w:val="both"/>
        <w:rPr>
          <w:rFonts w:eastAsia="Times New Roman"/>
          <w:szCs w:val="24"/>
        </w:rPr>
      </w:pPr>
      <w:r>
        <w:rPr>
          <w:rFonts w:eastAsia="Times New Roman"/>
          <w:szCs w:val="24"/>
        </w:rPr>
        <w:t>Έχει, λοιπόν, κανένα συμφέρον συγκεκριμένο η εργατική τάξη, ο λαός, να κλείνει κάθε φορά η αξιολόγη</w:t>
      </w:r>
      <w:r>
        <w:rPr>
          <w:rFonts w:eastAsia="Times New Roman"/>
          <w:szCs w:val="24"/>
        </w:rPr>
        <w:t xml:space="preserve">ση, να πιάνονται οι στόχοι και τα νούμερα, όταν μάλιστα, όπως όλα δείχνουν, το βαρέλι δεν έχει πάτο; </w:t>
      </w:r>
    </w:p>
    <w:p w14:paraId="6FD02B12" w14:textId="77777777" w:rsidR="00BA6D65" w:rsidRDefault="00336324">
      <w:pPr>
        <w:spacing w:line="600" w:lineRule="auto"/>
        <w:ind w:firstLine="720"/>
        <w:jc w:val="both"/>
        <w:rPr>
          <w:rFonts w:eastAsia="Times New Roman"/>
          <w:szCs w:val="24"/>
        </w:rPr>
      </w:pPr>
      <w:r>
        <w:rPr>
          <w:rFonts w:eastAsia="Times New Roman"/>
          <w:szCs w:val="24"/>
        </w:rPr>
        <w:t>Ο λαός μας έχει συμφέρον, βαδίζοντας στον δρόμο της ανατροπής όλων αυτών, να βάλει και εμπόδια στον αντιλαϊκό κατήφορο. Γι’ αυτό, εμείς καθαρά λέμε ότι αυ</w:t>
      </w:r>
      <w:r>
        <w:rPr>
          <w:rFonts w:eastAsia="Times New Roman"/>
          <w:szCs w:val="24"/>
        </w:rPr>
        <w:t xml:space="preserve">τό που πρέπει να κυριαρχήσει στην ατζέντα του λαού δεν είναι η αγωνία της άρχουσας τάξης και των κομμάτων της, αλλά πώς θα οργανώσει καλύτερα ο </w:t>
      </w:r>
      <w:r>
        <w:rPr>
          <w:rFonts w:eastAsia="Times New Roman"/>
          <w:szCs w:val="24"/>
        </w:rPr>
        <w:lastRenderedPageBreak/>
        <w:t>ίδιος ο λαός την πάλη του, για να δυσκολέψει την ψήφιση, την εφαρμογή αυτών των μέτρων που φέρνει σε βάρος του η</w:t>
      </w:r>
      <w:r>
        <w:rPr>
          <w:rFonts w:eastAsia="Times New Roman"/>
          <w:szCs w:val="24"/>
        </w:rPr>
        <w:t xml:space="preserve"> ολοκλήρωση και αυτής της συγκεκριμένης διαπραγμάτευσης. </w:t>
      </w:r>
    </w:p>
    <w:p w14:paraId="6FD02B13" w14:textId="77777777" w:rsidR="00BA6D65" w:rsidRDefault="00336324">
      <w:pPr>
        <w:spacing w:line="600" w:lineRule="auto"/>
        <w:ind w:firstLine="720"/>
        <w:jc w:val="both"/>
        <w:rPr>
          <w:rFonts w:eastAsia="Times New Roman"/>
          <w:szCs w:val="24"/>
        </w:rPr>
      </w:pPr>
      <w:r>
        <w:rPr>
          <w:rFonts w:eastAsia="Times New Roman"/>
          <w:szCs w:val="24"/>
        </w:rPr>
        <w:t>Πώς θα οργανωθεί άμεσα, καλύτερα η σαρανταοκτάωρη, για παράδειγμα, απεργία, άλλες κινητοποιήσεις, όποτε κι αν έρθουν τα μέτρα στη Βουλή, και πώς αυτή η επιτυχία της απεργίας θα δώσει ώθηση για παραπ</w:t>
      </w:r>
      <w:r>
        <w:rPr>
          <w:rFonts w:eastAsia="Times New Roman"/>
          <w:szCs w:val="24"/>
        </w:rPr>
        <w:t xml:space="preserve">έρα κλιμάκωση. Γιατί, βεβαίως, με έναν αγώνα δεν τελειώνει το ζήτημα. </w:t>
      </w:r>
    </w:p>
    <w:p w14:paraId="6FD02B14" w14:textId="77777777" w:rsidR="00BA6D65" w:rsidRDefault="00336324">
      <w:pPr>
        <w:spacing w:line="600" w:lineRule="auto"/>
        <w:ind w:firstLine="720"/>
        <w:jc w:val="both"/>
        <w:rPr>
          <w:rFonts w:eastAsia="Times New Roman"/>
          <w:szCs w:val="24"/>
        </w:rPr>
      </w:pPr>
      <w:r>
        <w:rPr>
          <w:rFonts w:eastAsia="Times New Roman"/>
          <w:szCs w:val="24"/>
        </w:rPr>
        <w:t xml:space="preserve">Πώς, ταυτόχρονα, θα ανοίξει και η συζήτηση, κυρίως, για την οργάνωση της πάλης, για τη ριζική ανασύνταξη του εργατικού κινήματος, για την οικοδόμηση μιας πλατιάς λαϊκής συμμαχίας. </w:t>
      </w:r>
    </w:p>
    <w:p w14:paraId="6FD02B15" w14:textId="77777777" w:rsidR="00BA6D65" w:rsidRDefault="00336324">
      <w:pPr>
        <w:spacing w:line="600" w:lineRule="auto"/>
        <w:ind w:firstLine="720"/>
        <w:jc w:val="both"/>
        <w:rPr>
          <w:rFonts w:eastAsia="Times New Roman"/>
          <w:szCs w:val="24"/>
        </w:rPr>
      </w:pPr>
      <w:r>
        <w:rPr>
          <w:rFonts w:eastAsia="Times New Roman"/>
          <w:szCs w:val="24"/>
        </w:rPr>
        <w:t xml:space="preserve">Πώς </w:t>
      </w:r>
      <w:r>
        <w:rPr>
          <w:rFonts w:eastAsia="Times New Roman"/>
          <w:szCs w:val="24"/>
        </w:rPr>
        <w:t>θα κατευθύνει τη δράση και τον αγώνα της αυτή η λαϊκή συμμαχία, ώστε να έρθει πραγματικά ο λαός στην εξουσία.</w:t>
      </w:r>
    </w:p>
    <w:p w14:paraId="6FD02B16" w14:textId="77777777" w:rsidR="00BA6D65" w:rsidRDefault="00336324">
      <w:pPr>
        <w:spacing w:line="600" w:lineRule="auto"/>
        <w:ind w:firstLine="720"/>
        <w:jc w:val="both"/>
        <w:rPr>
          <w:rFonts w:eastAsia="Times New Roman"/>
          <w:szCs w:val="24"/>
        </w:rPr>
      </w:pPr>
      <w:r>
        <w:rPr>
          <w:rFonts w:eastAsia="Times New Roman"/>
          <w:szCs w:val="24"/>
        </w:rPr>
        <w:t>Κι όχι να παίζεται το πινγκ-πονγκ, το γνωστό, ανάμεσα σε γιαλαντζί αριστερούς, σε δοκιμασμένους κεντροαριστερούς, δεξιούς, όπως κι αν ονομάζονται,</w:t>
      </w:r>
      <w:r>
        <w:rPr>
          <w:rFonts w:eastAsia="Times New Roman"/>
          <w:szCs w:val="24"/>
        </w:rPr>
        <w:t xml:space="preserve"> και ανάμεσα στα κόμματα, τον ΣΥΡΙΖΑ, τους ΑΝΕΛ, </w:t>
      </w:r>
      <w:r>
        <w:rPr>
          <w:rFonts w:eastAsia="Times New Roman"/>
          <w:szCs w:val="24"/>
        </w:rPr>
        <w:lastRenderedPageBreak/>
        <w:t xml:space="preserve">τη Νέα Δημοκρατία, το ΠΑΣΟΚ και άλλους υποστηρικτές των πολιτικών αυτών, που μας έφτασαν </w:t>
      </w:r>
      <w:r>
        <w:rPr>
          <w:rFonts w:eastAsia="Times New Roman"/>
          <w:szCs w:val="24"/>
        </w:rPr>
        <w:t>ω</w:t>
      </w:r>
      <w:r>
        <w:rPr>
          <w:rFonts w:eastAsia="Times New Roman"/>
          <w:szCs w:val="24"/>
        </w:rPr>
        <w:t xml:space="preserve">ς το χείλος του γκρεμού. </w:t>
      </w:r>
    </w:p>
    <w:p w14:paraId="6FD02B17" w14:textId="77777777" w:rsidR="00BA6D65" w:rsidRDefault="00336324">
      <w:pPr>
        <w:spacing w:line="600" w:lineRule="auto"/>
        <w:ind w:firstLine="720"/>
        <w:jc w:val="both"/>
        <w:rPr>
          <w:rFonts w:eastAsia="Times New Roman"/>
          <w:szCs w:val="24"/>
        </w:rPr>
      </w:pPr>
      <w:r>
        <w:rPr>
          <w:rFonts w:eastAsia="Times New Roman"/>
          <w:szCs w:val="24"/>
        </w:rPr>
        <w:t xml:space="preserve">Σε αυτήν την προοπτική μόνο μπορούν να σπάσουν, πραγματικά, οι αλυσίδες της εκμετάλλευσης, </w:t>
      </w:r>
      <w:r>
        <w:rPr>
          <w:rFonts w:eastAsia="Times New Roman"/>
          <w:szCs w:val="24"/>
        </w:rPr>
        <w:t xml:space="preserve">της ανεργίας, που επιβάλλει στους λαούς ένα σάπιο σύστημα, οι λυκοσυμμαχίες του, τύπου Ευρωπαϊκής Ένωσης, Διεθνούς Νομισματικού Ταμείου, ΝΑΤΟ και το κακό συναπάντημα. </w:t>
      </w:r>
    </w:p>
    <w:p w14:paraId="6FD02B18" w14:textId="77777777" w:rsidR="00BA6D65" w:rsidRDefault="00336324">
      <w:pPr>
        <w:spacing w:line="600" w:lineRule="auto"/>
        <w:ind w:firstLine="720"/>
        <w:jc w:val="both"/>
        <w:rPr>
          <w:rFonts w:eastAsia="Times New Roman"/>
          <w:szCs w:val="24"/>
        </w:rPr>
      </w:pPr>
      <w:r>
        <w:rPr>
          <w:rFonts w:eastAsia="Times New Roman"/>
          <w:szCs w:val="24"/>
        </w:rPr>
        <w:t xml:space="preserve">Κυρίες και κύριοι Βουλευτές, κάθε φορά, λοιπόν, που οι κυβερνήσεις, πριν η Νέα </w:t>
      </w:r>
      <w:r>
        <w:rPr>
          <w:rFonts w:eastAsia="Times New Roman"/>
          <w:szCs w:val="24"/>
        </w:rPr>
        <w:t>Δημοκρατία και το ΠΑΣΟΚ, σήμερα οι ΣΥΡΙΖΑ και ΑΝΕΛ, ετοίμαζαν σφαγή λαϊκών δικαιωμάτων και μπαράζ μέτρων κατά του λαού, χρησιμοποιούσαν τον αποπροσανατολισμό, την άσφαιρη αντιπολίτευση, έφτιαχναν εξεταστικές και άλλου είδους επιτροπές, που δήθεν θα έφταναν</w:t>
      </w:r>
      <w:r>
        <w:rPr>
          <w:rFonts w:eastAsia="Times New Roman"/>
          <w:szCs w:val="24"/>
        </w:rPr>
        <w:t xml:space="preserve"> το μαχαίρι στο κόκκαλο, άλλαζαν την ατζέντα ή προσπαθούσαν να αλλάξουν την ατζέντα της συζήτησης.</w:t>
      </w:r>
    </w:p>
    <w:p w14:paraId="6FD02B19" w14:textId="77777777" w:rsidR="00BA6D65" w:rsidRDefault="00336324">
      <w:pPr>
        <w:spacing w:line="600" w:lineRule="auto"/>
        <w:ind w:firstLine="720"/>
        <w:jc w:val="both"/>
        <w:rPr>
          <w:rFonts w:eastAsia="Times New Roman"/>
          <w:szCs w:val="24"/>
        </w:rPr>
      </w:pPr>
      <w:r>
        <w:rPr>
          <w:rFonts w:eastAsia="Times New Roman"/>
          <w:szCs w:val="24"/>
        </w:rPr>
        <w:lastRenderedPageBreak/>
        <w:t>Είναι σίγουρο πλέον, γιατί το τρικ αυτό έχει πολυχρησιμοποιηθεί όλα αυτά τα χρόνια, ότι η σημερινή Κυβέρνηση, τουλάχιστον, δεν πρωτοτυπεί. Η πείρα δείχνει ότ</w:t>
      </w:r>
      <w:r>
        <w:rPr>
          <w:rFonts w:eastAsia="Times New Roman"/>
          <w:szCs w:val="24"/>
        </w:rPr>
        <w:t xml:space="preserve">ι μαχαίρι δεν μπήκε ποτέ στο κόκκαλο, τα είπε αναλυτικά και ο </w:t>
      </w:r>
      <w:r>
        <w:rPr>
          <w:rFonts w:eastAsia="Times New Roman"/>
          <w:szCs w:val="24"/>
        </w:rPr>
        <w:t>ε</w:t>
      </w:r>
      <w:r>
        <w:rPr>
          <w:rFonts w:eastAsia="Times New Roman"/>
          <w:szCs w:val="24"/>
        </w:rPr>
        <w:t xml:space="preserve">ισηγητής μας, ούτε μπορεί στην πραγματικότητα να μπει από αυτούς που μας κυβερνάνε και βρίσκονται στην ίδια γραμμή πλεύσης. </w:t>
      </w:r>
    </w:p>
    <w:p w14:paraId="6FD02B1A" w14:textId="77777777" w:rsidR="00BA6D65" w:rsidRDefault="00336324">
      <w:pPr>
        <w:spacing w:line="600" w:lineRule="auto"/>
        <w:ind w:firstLine="720"/>
        <w:jc w:val="both"/>
        <w:rPr>
          <w:rFonts w:eastAsia="Times New Roman"/>
          <w:szCs w:val="24"/>
        </w:rPr>
      </w:pPr>
      <w:r>
        <w:rPr>
          <w:rFonts w:eastAsia="Times New Roman"/>
          <w:szCs w:val="24"/>
        </w:rPr>
        <w:t>Μέσα από τις διάφορες επιχειρήσεις κατά της διαφθοράς</w:t>
      </w:r>
      <w:r>
        <w:rPr>
          <w:rFonts w:eastAsia="Times New Roman"/>
          <w:szCs w:val="24"/>
        </w:rPr>
        <w:t>,</w:t>
      </w:r>
      <w:r>
        <w:rPr>
          <w:rFonts w:eastAsia="Times New Roman"/>
          <w:szCs w:val="24"/>
        </w:rPr>
        <w:t xml:space="preserve"> επιδιώκεται μ</w:t>
      </w:r>
      <w:r>
        <w:rPr>
          <w:rFonts w:eastAsia="Times New Roman"/>
          <w:szCs w:val="24"/>
        </w:rPr>
        <w:t>όνο η εκτόνωση της λαϊκής αγανάκτησης, επιδιώκεται να συγκαλυφθεί ότι για το χρέος, για τα ελλείματα η πρώτη και κύρια αιτία είναι οι παροχές προς τις τράπεζες και τις μεγάλες επιχειρήσεις, με τις συνεχείς φοροαπαλλαγές, τις συνεχείς ενισχύσεις, με τα διάφ</w:t>
      </w:r>
      <w:r>
        <w:rPr>
          <w:rFonts w:eastAsia="Times New Roman"/>
          <w:szCs w:val="24"/>
        </w:rPr>
        <w:t>ορα κίνητρα, τα κοινοτικά κονδύλια, τις συμπράξεις με τους ομίλους, τα γνωστά ΣΔΙΤ κ</w:t>
      </w:r>
      <w:r>
        <w:rPr>
          <w:rFonts w:eastAsia="Times New Roman"/>
          <w:szCs w:val="24"/>
        </w:rPr>
        <w:t>.</w:t>
      </w:r>
      <w:r>
        <w:rPr>
          <w:rFonts w:eastAsia="Times New Roman"/>
          <w:szCs w:val="24"/>
        </w:rPr>
        <w:t>λπ..</w:t>
      </w:r>
    </w:p>
    <w:p w14:paraId="6FD02B1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λοιπόν, το αλισβερίσι εκτρέφονται και τα διάφορα σκάνδαλα ενώ συγκαλύπτονται οι πραγματικές αιτίες για τη σημερινή βαθιά κρίση, που επιδιώκει την έξοδο </w:t>
      </w:r>
      <w:r>
        <w:rPr>
          <w:rFonts w:eastAsia="Times New Roman" w:cs="Times New Roman"/>
          <w:szCs w:val="24"/>
        </w:rPr>
        <w:t xml:space="preserve">απ’ αυτήν με ολομέτωπη επίθεση μόνο στα λαϊκά δικαιώματα. </w:t>
      </w:r>
    </w:p>
    <w:p w14:paraId="6FD02B1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επειδή έχετε σηκώσει υποκριτικά, κατά την άποψή μας, τη σημαία κατά της διαπλοκής, για να έχουμε το καλό ερώτημα, η τροπολογία, παραδείγματος χάριν, που φέρατε και ψηφίσατε πριν μια εβδομάδα, μ</w:t>
      </w:r>
      <w:r>
        <w:rPr>
          <w:rFonts w:eastAsia="Times New Roman" w:cs="Times New Roman"/>
          <w:szCs w:val="24"/>
        </w:rPr>
        <w:t>ε την οποία απαλλάσσετε τους μονοπωλιακούς ομίλους από έναν ειδικό φόρο κατανάλωσης στο φυσικό αέριο, την ώρα που τσακίζετε στη φορολογία τον λαό, τι είναι; Η τροπολογία που φέρατε προχθές, με την οποία απαλλάσσετε τις ιδιωτικοποιημένες επιχειρήσεις από πρ</w:t>
      </w:r>
      <w:r>
        <w:rPr>
          <w:rFonts w:eastAsia="Times New Roman" w:cs="Times New Roman"/>
          <w:szCs w:val="24"/>
        </w:rPr>
        <w:t>όστιμα, από τέλη, από άλλες επιβαρύνσεις, τι είναι; Δεν είναι δείγματα της νόμιμης διαπλοκής και στήριξης του κράτους και των κυβερνήσεων στο μεγάλο κεφάλαιο; Και όλα αυτά, βέβαια, στη ζούλα, με εκπρόθεσμες τροπολογίες για να μην παίρνει και πολύ χαμπάρι ο</w:t>
      </w:r>
      <w:r>
        <w:rPr>
          <w:rFonts w:eastAsia="Times New Roman" w:cs="Times New Roman"/>
          <w:szCs w:val="24"/>
        </w:rPr>
        <w:t xml:space="preserve"> λαός.</w:t>
      </w:r>
    </w:p>
    <w:p w14:paraId="6FD02B1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Καταθέτουμε στα Πρακτικά αυτές τις τροπολογίες του ΣΥΡΙΖΑ ως δείγμα αυτής ακριβώς της διαπλοκής.</w:t>
      </w:r>
    </w:p>
    <w:p w14:paraId="6FD02B1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της Κεντρικής Επιτροπής του Κομμουνιστικού Κόμματος Ελλάδας </w:t>
      </w:r>
      <w:r>
        <w:rPr>
          <w:rFonts w:eastAsia="Times New Roman" w:cs="Times New Roman"/>
          <w:szCs w:val="24"/>
        </w:rPr>
        <w:t xml:space="preserve">κ. Δημήτριος Κουτσούμπας </w:t>
      </w:r>
      <w:r>
        <w:rPr>
          <w:rFonts w:eastAsia="Times New Roman" w:cs="Times New Roman"/>
          <w:szCs w:val="24"/>
        </w:rPr>
        <w:t xml:space="preserve">καταθέτει για τα Πρακτικά τα </w:t>
      </w:r>
      <w:r>
        <w:rPr>
          <w:rFonts w:eastAsia="Times New Roman" w:cs="Times New Roman"/>
          <w:szCs w:val="24"/>
        </w:rPr>
        <w:t xml:space="preserve">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D02B1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διαφθορά και η διαπλοκή είναι εδώ, πανταχού παρούσα. Η σαπίλα του συστήματος δεν γιατρεύεται με εξεταστικές επιτροπές κα</w:t>
      </w:r>
      <w:r>
        <w:rPr>
          <w:rFonts w:eastAsia="Times New Roman" w:cs="Times New Roman"/>
          <w:szCs w:val="24"/>
        </w:rPr>
        <w:t>ι με κάποια ημίμετρα. Ανάσα ζωής για το σύστημα είναι τελικά αυτά, αλλαγή σκυτάλης για κάποια τζάκια, ίσως ανανέωση προσωπικού. Η Κυβέρνηση και τα κόμματα δεν πρέπει να συσκοτίζουν τον πραγματικό χαρακτήρα της οικονομικής καπιταλιστικής κρίσης που ζει η Ελ</w:t>
      </w:r>
      <w:r>
        <w:rPr>
          <w:rFonts w:eastAsia="Times New Roman" w:cs="Times New Roman"/>
          <w:szCs w:val="24"/>
        </w:rPr>
        <w:t>λάδα τα τελευ</w:t>
      </w:r>
      <w:r>
        <w:rPr>
          <w:rFonts w:eastAsia="Times New Roman" w:cs="Times New Roman"/>
          <w:szCs w:val="24"/>
        </w:rPr>
        <w:lastRenderedPageBreak/>
        <w:t>ταία επτά χρόνια. Δεν πρέπει να συσκοτίζουν τον χαρακτήρα και τις αιτίες της αντιλαϊκής επίθεσης θεωρώντας ότι για όλα φταίει η ανορθολογική, δήθεν, λειτουργία του χρηματοπιστωτικού συστήματος και οι σχέσεις διαπλοκής με τα κόμματα που κυβέρνη</w:t>
      </w:r>
      <w:r>
        <w:rPr>
          <w:rFonts w:eastAsia="Times New Roman" w:cs="Times New Roman"/>
          <w:szCs w:val="24"/>
        </w:rPr>
        <w:t>σαν και με τα μέσα μαζικής ενημέρωσης και εκεί να βάζουμε τελεία.</w:t>
      </w:r>
    </w:p>
    <w:p w14:paraId="6FD02B2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δεν έχουμε πρόβλημα να γίνει έλεγχος και για τα δάνεια των κομμάτων και για τα δάνεια των μέσων ενημέρωσης από το τραπεζικό σύστημα, όπως και να γενικευτεί</w:t>
      </w:r>
      <w:r>
        <w:rPr>
          <w:rFonts w:eastAsia="Times New Roman" w:cs="Times New Roman"/>
          <w:szCs w:val="24"/>
        </w:rPr>
        <w:t xml:space="preserve"> και για το πλήθος των θαλασσοδανείων που έχουν δοθεί σε μεγάλους επιχειρηματικούς ομίλους, αλλά και για τις σκανδαλώδεις χρηματοδοτήσεις που έχουν λάβει από το κράτος. Δεν έχουμε να κρύψουμε τίποτα, τα είπε και ο Νίκος Καραθανασόπουλος στην εισήγησή του. </w:t>
      </w:r>
      <w:r>
        <w:rPr>
          <w:rFonts w:eastAsia="Times New Roman" w:cs="Times New Roman"/>
          <w:szCs w:val="24"/>
        </w:rPr>
        <w:t xml:space="preserve">Αλλά, βεβαίως, δεν έχουμε και αυταπάτες για τα όποια αποτελέσματα. Θα ψηφίσουμε, βέβαια, υπέρ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αν και ο έλεγχος θα μπορούσε πάρα πολύ καλά να γίνει και χωρίς καμιά εξεταστική επιτροπή.</w:t>
      </w:r>
    </w:p>
    <w:p w14:paraId="6FD02B2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κ</w:t>
      </w:r>
      <w:r>
        <w:rPr>
          <w:rFonts w:eastAsia="Times New Roman" w:cs="Times New Roman"/>
          <w:szCs w:val="24"/>
        </w:rPr>
        <w:t>ύριε συνάδελφε.</w:t>
      </w:r>
    </w:p>
    <w:p w14:paraId="6FD02B2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συνάδελφος κ. Όλγα Κεφαλογιάννη </w:t>
      </w:r>
      <w:r>
        <w:rPr>
          <w:rFonts w:eastAsia="Times New Roman" w:cs="Times New Roman"/>
          <w:szCs w:val="24"/>
        </w:rPr>
        <w:t xml:space="preserve">ζητεί </w:t>
      </w:r>
      <w:r>
        <w:rPr>
          <w:rFonts w:eastAsia="Times New Roman" w:cs="Times New Roman"/>
          <w:szCs w:val="24"/>
        </w:rPr>
        <w:t>άδεια για να λείψει εκτός Ελλάδος από 19</w:t>
      </w:r>
      <w:r>
        <w:rPr>
          <w:rFonts w:eastAsia="Times New Roman" w:cs="Times New Roman"/>
          <w:szCs w:val="24"/>
        </w:rPr>
        <w:t>-</w:t>
      </w:r>
      <w:r>
        <w:rPr>
          <w:rFonts w:eastAsia="Times New Roman" w:cs="Times New Roman"/>
          <w:szCs w:val="24"/>
        </w:rPr>
        <w:t>4</w:t>
      </w:r>
      <w:r>
        <w:rPr>
          <w:rFonts w:eastAsia="Times New Roman" w:cs="Times New Roman"/>
          <w:szCs w:val="24"/>
        </w:rPr>
        <w:t>-2016</w:t>
      </w:r>
      <w:r>
        <w:rPr>
          <w:rFonts w:eastAsia="Times New Roman" w:cs="Times New Roman"/>
          <w:szCs w:val="24"/>
        </w:rPr>
        <w:t xml:space="preserve"> μέχρι 21</w:t>
      </w:r>
      <w:r>
        <w:rPr>
          <w:rFonts w:eastAsia="Times New Roman" w:cs="Times New Roman"/>
          <w:szCs w:val="24"/>
        </w:rPr>
        <w:t>-</w:t>
      </w:r>
      <w:r>
        <w:rPr>
          <w:rFonts w:eastAsia="Times New Roman" w:cs="Times New Roman"/>
          <w:szCs w:val="24"/>
        </w:rPr>
        <w:t>4</w:t>
      </w:r>
      <w:r>
        <w:rPr>
          <w:rFonts w:eastAsia="Times New Roman" w:cs="Times New Roman"/>
          <w:szCs w:val="24"/>
        </w:rPr>
        <w:t>-2016</w:t>
      </w:r>
      <w:r>
        <w:rPr>
          <w:rFonts w:eastAsia="Times New Roman" w:cs="Times New Roman"/>
          <w:szCs w:val="24"/>
        </w:rPr>
        <w:t>. Η Βουλή εγκρίνει;</w:t>
      </w:r>
    </w:p>
    <w:p w14:paraId="6FD02B2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6FD02B2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 Βουλή ενέκρινε τη ζητηθείσα άδεια.</w:t>
      </w:r>
    </w:p>
    <w:p w14:paraId="6FD02B2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προηγουμένως ξεναγήθηκαν στην έκθεση της αίθουσας «ΕΛΕΥΘΕΡΙΟΣ ΒΕΝΙΖΕΛΟΣ» και ενημερώθηκαν για την ιστορία του κτηρίου και τον</w:t>
      </w:r>
      <w:r>
        <w:rPr>
          <w:rFonts w:eastAsia="Times New Roman" w:cs="Times New Roman"/>
          <w:szCs w:val="24"/>
        </w:rPr>
        <w:t xml:space="preserve"> τρόπο οργάνωσης και λειτουργίας της Βουλής, είκοσι οκτώ μαθήτριες και μαθητές και έξι εκπαιδευτικοί συνοδοί τους από το Δημοτικό Σχολείο Τσικαλαρίων Χανίων.</w:t>
      </w:r>
    </w:p>
    <w:p w14:paraId="6FD02B2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FD02B2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FD02B2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συνάδελφος, κ. Τζαβάρας.</w:t>
      </w:r>
    </w:p>
    <w:p w14:paraId="6FD02B2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6FD02B2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Κύριοι συνάδελφοι, είναι πολύ ευχάριστη, θα έλεγα ίσως και μια πολύ ενδιαφέρουσα, εμπειρία να διαδέχομαι στο Βήμα τον Γενικό Γραμματέα του Κομμουνιστικού Κόμματος Ελλάδας και να</w:t>
      </w:r>
      <w:r>
        <w:rPr>
          <w:rFonts w:eastAsia="Times New Roman" w:cs="Times New Roman"/>
          <w:szCs w:val="24"/>
        </w:rPr>
        <w:t xml:space="preserve"> προσυπογράφω τα όσα έχει δηλώσει σε εσάς.</w:t>
      </w:r>
    </w:p>
    <w:p w14:paraId="6FD02B2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Όλα τα προσυπογράφεις;</w:t>
      </w:r>
    </w:p>
    <w:p w14:paraId="6FD02B2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το δείτε. Μην ανησυχείτε, δεν πρόκειται να γίνουμε ιδεολογικ</w:t>
      </w:r>
      <w:r>
        <w:rPr>
          <w:rFonts w:eastAsia="Times New Roman" w:cs="Times New Roman"/>
          <w:szCs w:val="24"/>
        </w:rPr>
        <w:t>ά ένα. Ο καθένας διατηρεί την αυτονομία του.</w:t>
      </w:r>
    </w:p>
    <w:p w14:paraId="6FD02B2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Αλλά, κύριοι συνάδελφοι, ακούστε με.</w:t>
      </w:r>
    </w:p>
    <w:p w14:paraId="6FD02B2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είναι καταπληκτικό να φέρνετε σήμερα αίτηση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με θέμα τη διερεύνηση της νομιμότητας των δανειακών συμβάσεων των πολιτικών κομμάτων κ</w:t>
      </w:r>
      <w:r>
        <w:rPr>
          <w:rFonts w:eastAsia="Times New Roman" w:cs="Times New Roman"/>
          <w:szCs w:val="24"/>
        </w:rPr>
        <w:t>αι των επιχειρήσεων που είναι φορείς μέσων μαζικής ενημέρωσης. Και είναι καταπληκτικό, γιατί ενώ θα μπορούσε κανείς να πει ότι κόπτεστε για τη νομιμότητα ενεργειών</w:t>
      </w:r>
      <w:r>
        <w:rPr>
          <w:rFonts w:eastAsia="Times New Roman" w:cs="Times New Roman"/>
          <w:szCs w:val="24"/>
        </w:rPr>
        <w:t>,</w:t>
      </w:r>
      <w:r>
        <w:rPr>
          <w:rFonts w:eastAsia="Times New Roman" w:cs="Times New Roman"/>
          <w:szCs w:val="24"/>
        </w:rPr>
        <w:t xml:space="preserve"> οι οποίες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αποτελούν αντικείμενο του δημόσιου βίου, δεν αποτελούν εκδηλώσεις μ</w:t>
      </w:r>
      <w:r>
        <w:rPr>
          <w:rFonts w:eastAsia="Times New Roman" w:cs="Times New Roman"/>
          <w:szCs w:val="24"/>
        </w:rPr>
        <w:t xml:space="preserve">ιας συμπεριφοράς στη δημόσια σφαίρα, αλλά είναι πράξεις και συναλλαγές του ιδιωτικού τομέα, είναι, πάνω απ’ όλα όμως, προβληματικό, γιατί δεν ενδιαφερθήκατε να δείτε αν είναι νόμιμη η αίτηση που κάνετε. </w:t>
      </w:r>
    </w:p>
    <w:p w14:paraId="6FD02B2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Για να είναι νόμιμη η σύσταση αυτής της </w:t>
      </w:r>
      <w:r>
        <w:rPr>
          <w:rFonts w:eastAsia="Times New Roman" w:cs="Times New Roman"/>
          <w:szCs w:val="24"/>
        </w:rPr>
        <w:t>ε</w:t>
      </w:r>
      <w:r>
        <w:rPr>
          <w:rFonts w:eastAsia="Times New Roman" w:cs="Times New Roman"/>
          <w:szCs w:val="24"/>
        </w:rPr>
        <w:t>πιτροπής, γ</w:t>
      </w:r>
      <w:r>
        <w:rPr>
          <w:rFonts w:eastAsia="Times New Roman" w:cs="Times New Roman"/>
          <w:szCs w:val="24"/>
        </w:rPr>
        <w:t>ια να συμβαδίζει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αυτά που ορίζουν το Σύνταγμα και ο Κανονισμός της Βουλής, πρώτα απ’ όλα θα πρέπει το θέμα για το οποίο ζητάτε να συσταθεί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ταυτόχρονα να είναι και ζήτημα που εμπίπτει στις αρμοδιότητες της Βουλής. Γιατί, με</w:t>
      </w:r>
      <w:r>
        <w:rPr>
          <w:rFonts w:eastAsia="Times New Roman" w:cs="Times New Roman"/>
          <w:szCs w:val="24"/>
        </w:rPr>
        <w:t xml:space="preserve"> βάση τη διάταξη του άρθρου 68 παράγραφος 2, σε συνδυασμό με τη διάταξη του άρθρου 144 του </w:t>
      </w:r>
      <w:r>
        <w:rPr>
          <w:rFonts w:eastAsia="Times New Roman" w:cs="Times New Roman"/>
          <w:szCs w:val="24"/>
        </w:rPr>
        <w:lastRenderedPageBreak/>
        <w:t xml:space="preserve">Κανονισμού της Βουλής,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είναι ένα κοινοβουλευτικό σώμα που αναλαμβάνει να ερευνήσει, δηλαδή</w:t>
      </w:r>
      <w:r>
        <w:rPr>
          <w:rFonts w:eastAsia="Times New Roman" w:cs="Times New Roman"/>
          <w:szCs w:val="24"/>
        </w:rPr>
        <w:t>,</w:t>
      </w:r>
      <w:r>
        <w:rPr>
          <w:rFonts w:eastAsia="Times New Roman" w:cs="Times New Roman"/>
          <w:szCs w:val="24"/>
        </w:rPr>
        <w:t xml:space="preserve"> να συλλέξει τις αναγκαίες πληροφορίες που απαιτούντ</w:t>
      </w:r>
      <w:r>
        <w:rPr>
          <w:rFonts w:eastAsia="Times New Roman" w:cs="Times New Roman"/>
          <w:szCs w:val="24"/>
        </w:rPr>
        <w:t xml:space="preserve">αι, για να κάνει η Βουλή εν </w:t>
      </w:r>
      <w:r>
        <w:rPr>
          <w:rFonts w:eastAsia="Times New Roman" w:cs="Times New Roman"/>
          <w:szCs w:val="24"/>
        </w:rPr>
        <w:t>Ο</w:t>
      </w:r>
      <w:r>
        <w:rPr>
          <w:rFonts w:eastAsia="Times New Roman" w:cs="Times New Roman"/>
          <w:szCs w:val="24"/>
        </w:rPr>
        <w:t xml:space="preserve">λομελεία κάτι που αναφέρεται στις αρμοδιότητές της, να πάρει δηλαδή μια ολοκληρωμένη απόφαση. Και όχι μόνο αυτό, αλλά είναι αδιανόητο -και δεν μπορεί να είναι διαφορετικά-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είναι βοηθητικό όργανο της Β</w:t>
      </w:r>
      <w:r>
        <w:rPr>
          <w:rFonts w:eastAsia="Times New Roman" w:cs="Times New Roman"/>
          <w:szCs w:val="24"/>
        </w:rPr>
        <w:t xml:space="preserve">ουλής και σκοπό έχει, όπως προείπα, να προπαρασκευάσει μια απόφαση της Ολομέλειας, να έχει διαφορετικές αρμοδιότητες ή περισσότερες αρμοδιότητες απ’ αυτές που έχει η Βουλή. </w:t>
      </w:r>
    </w:p>
    <w:p w14:paraId="6FD02B3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Με βάση, λοιπόν, το Σύνταγμα, οι αρμοδιότητες της Βουλής είναι δύο: η ψήφιση των ν</w:t>
      </w:r>
      <w:r>
        <w:rPr>
          <w:rFonts w:eastAsia="Times New Roman" w:cs="Times New Roman"/>
          <w:szCs w:val="24"/>
        </w:rPr>
        <w:t xml:space="preserve">όμων και η άσκηση του κοινοβουλευτικού ελέγχου. </w:t>
      </w:r>
    </w:p>
    <w:p w14:paraId="6FD02B3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Ο κοινοβουλευτικός έλεγχος, λοιπόν,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οποίου εισάγεται αυτή η συζήτηση, είναι έλεγχος που ασκείται από τη Βουλή στη</w:t>
      </w:r>
      <w:r>
        <w:rPr>
          <w:rFonts w:eastAsia="Times New Roman" w:cs="Times New Roman"/>
          <w:szCs w:val="24"/>
        </w:rPr>
        <w:t>ν</w:t>
      </w:r>
      <w:r>
        <w:rPr>
          <w:rFonts w:eastAsia="Times New Roman" w:cs="Times New Roman"/>
          <w:szCs w:val="24"/>
        </w:rPr>
        <w:t xml:space="preserve"> Κυβέρνηση. Και ερωτάται τώρα μετ’ εκπλήξεως ο κάθε καλόπιστος αποδέκτης του </w:t>
      </w:r>
      <w:r>
        <w:rPr>
          <w:rFonts w:eastAsia="Times New Roman" w:cs="Times New Roman"/>
          <w:szCs w:val="24"/>
        </w:rPr>
        <w:t xml:space="preserve">αιτήματός σας: Μα, τα μέσα μαζικής ενημέρωσης, το τραπεζικό σύστημα, είναι δυνατόν να αποτελέσουν αντικείμενο κοινοβουλευτικού ελέγχου; Είναι κυβερνητικές μονάδες λειτουργίας του πολιτεύματος; </w:t>
      </w:r>
    </w:p>
    <w:p w14:paraId="6FD02B3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Κανείς, ασφαλώς, δεν έχει ασχοληθεί με το ζήτημα και είναι τόσ</w:t>
      </w:r>
      <w:r>
        <w:rPr>
          <w:rFonts w:eastAsia="Times New Roman" w:cs="Times New Roman"/>
          <w:szCs w:val="24"/>
        </w:rPr>
        <w:t>ο πρόχειρο και το γλωσσικό όσο και το νοηματικό επίπεδο, στο οποίο εκφέρεται η συγκεκριμένη αίτηση</w:t>
      </w:r>
      <w:r>
        <w:rPr>
          <w:rFonts w:eastAsia="Times New Roman" w:cs="Times New Roman"/>
          <w:szCs w:val="24"/>
        </w:rPr>
        <w:t>,</w:t>
      </w:r>
      <w:r>
        <w:rPr>
          <w:rFonts w:eastAsia="Times New Roman" w:cs="Times New Roman"/>
          <w:szCs w:val="24"/>
        </w:rPr>
        <w:t xml:space="preserve"> ως λόγος, που απλώς θα αναφέρω αυτό το πολύ ενδιαφέρον</w:t>
      </w:r>
      <w:r>
        <w:rPr>
          <w:rFonts w:eastAsia="Times New Roman" w:cs="Times New Roman"/>
          <w:szCs w:val="24"/>
        </w:rPr>
        <w:t>,</w:t>
      </w:r>
      <w:r>
        <w:rPr>
          <w:rFonts w:eastAsia="Times New Roman" w:cs="Times New Roman"/>
          <w:szCs w:val="24"/>
        </w:rPr>
        <w:t xml:space="preserve"> ως φράση</w:t>
      </w:r>
      <w:r>
        <w:rPr>
          <w:rFonts w:eastAsia="Times New Roman" w:cs="Times New Roman"/>
          <w:szCs w:val="24"/>
        </w:rPr>
        <w:t>,</w:t>
      </w:r>
      <w:r>
        <w:rPr>
          <w:rFonts w:eastAsia="Times New Roman" w:cs="Times New Roman"/>
          <w:szCs w:val="24"/>
        </w:rPr>
        <w:t xml:space="preserve"> «για τις ανύπαρκτες ή τις εικοτολογικές εξασφαλίσεις των δανειζομένων προς τους δανειστές»</w:t>
      </w:r>
      <w:r>
        <w:rPr>
          <w:rFonts w:eastAsia="Times New Roman" w:cs="Times New Roman"/>
          <w:szCs w:val="24"/>
        </w:rPr>
        <w:t>. Το «εικοτολογικές» ειλικρινά είναι κάτι</w:t>
      </w:r>
      <w:r>
        <w:rPr>
          <w:rFonts w:eastAsia="Times New Roman" w:cs="Times New Roman"/>
          <w:szCs w:val="24"/>
        </w:rPr>
        <w:t>,</w:t>
      </w:r>
      <w:r>
        <w:rPr>
          <w:rFonts w:eastAsia="Times New Roman" w:cs="Times New Roman"/>
          <w:szCs w:val="24"/>
        </w:rPr>
        <w:t xml:space="preserve"> που εκπλήσσει και ουσιαστικά παραπέμπει στον τρόπο με τον οποίο εννοείτε το Σύνταγμα. Ουσιαστικά δεν κάνετε τίποτε άλλο από το να προδίδετε με αυτήν την αίτηση την αδυναμία σας να χωρέσετε και να λειτουργήσετε στο</w:t>
      </w:r>
      <w:r>
        <w:rPr>
          <w:rFonts w:eastAsia="Times New Roman" w:cs="Times New Roman"/>
          <w:szCs w:val="24"/>
        </w:rPr>
        <w:t xml:space="preserve">υς δημοκρατικούς θεσμούς. </w:t>
      </w:r>
    </w:p>
    <w:p w14:paraId="6FD02B3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Έχετε την τάση να υιοθετείτε επί δεκατέσσερις μήνες τώρα την αρχή της άτυπης πολιτικής δράσης. Δεν αισθάνεστε καλά, όταν είστε υποχρεωμένοι να ενεργήσετε κάτω από την επίδραση και την επικράτεια των κανόνων, των νόμων. Αυτό, άλλω</w:t>
      </w:r>
      <w:r>
        <w:rPr>
          <w:rFonts w:eastAsia="Times New Roman" w:cs="Times New Roman"/>
          <w:szCs w:val="24"/>
        </w:rPr>
        <w:t xml:space="preserve">στε, δείχνει και το γεγονός ότι μονίμως προσπαθείτε και την περιβόητη ηρωική διαπραγμάτευση και την αξιολόγηση να τις «στριμώξετε» ασφυκτικά σε ιστορικές συνθήκες τέτοιες που μόνο η πολιτική λύση να αποτελεί διέξοδο. </w:t>
      </w:r>
    </w:p>
    <w:p w14:paraId="6FD02B3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Αυτό έκανε ο Πρωθυπουργός τώρα, αυτό έ</w:t>
      </w:r>
      <w:r>
        <w:rPr>
          <w:rFonts w:eastAsia="Times New Roman" w:cs="Times New Roman"/>
          <w:szCs w:val="24"/>
        </w:rPr>
        <w:t>κανε και πριν από μερικούς μήνες το καλοκαίρι. Μα, έτσι όμως δεν λειτουργείτε δημοκρατικά. Μα, έτσι όμως, αντί να δημιουργείτε πραγματικά κάτι που χρειάζεται ο τόπος για να πάει μπροστά, κάτι καινούργιο, το μόνο που κάνετε είναι να εμφανίζεστε ως οι απολογ</w:t>
      </w:r>
      <w:r>
        <w:rPr>
          <w:rFonts w:eastAsia="Times New Roman" w:cs="Times New Roman"/>
          <w:szCs w:val="24"/>
        </w:rPr>
        <w:t xml:space="preserve">ητές ενός νεοπαλαιοκομματικού συστήματος διακυβέρνησης της χώρας. </w:t>
      </w:r>
    </w:p>
    <w:p w14:paraId="6FD02B35" w14:textId="77777777" w:rsidR="00BA6D65" w:rsidRDefault="00336324">
      <w:pPr>
        <w:spacing w:line="600" w:lineRule="auto"/>
        <w:jc w:val="both"/>
        <w:rPr>
          <w:rFonts w:eastAsia="Times New Roman" w:cs="Times New Roman"/>
          <w:szCs w:val="24"/>
        </w:rPr>
      </w:pPr>
      <w:r>
        <w:rPr>
          <w:rFonts w:eastAsia="Times New Roman" w:cs="Times New Roman"/>
          <w:szCs w:val="24"/>
        </w:rPr>
        <w:t>Γιατί αυτά που βλέπουμε καθημερινά να συμβαίνουν δεν είναι τίποτε άλλο από την ανανέωση του πιο παλαιού παρελθόντος αυτού του τόπου, που εμείς τουλάχιστον με τις πρωτοβουλίες που έχει πάρει</w:t>
      </w:r>
      <w:r>
        <w:rPr>
          <w:rFonts w:eastAsia="Times New Roman" w:cs="Times New Roman"/>
          <w:szCs w:val="24"/>
        </w:rPr>
        <w:t xml:space="preserve"> ο Πρόεδρος </w:t>
      </w:r>
      <w:r>
        <w:rPr>
          <w:rFonts w:eastAsia="Times New Roman" w:cs="Times New Roman"/>
          <w:szCs w:val="24"/>
        </w:rPr>
        <w:lastRenderedPageBreak/>
        <w:t>της Νέας Δημοκρατίας, με τις στάσεις που τηρούμε απέναντι στον δανεισμό του κόμματός μας, έχουμε</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αποδείξει ότι και γνωρίζουμε να λειτουργούμε μέσα σε αυτό το σύστημα –το σύστημα των περιορισμών που δικαιολογημένα υπάρχει- αλλά κυρίως και </w:t>
      </w:r>
      <w:r>
        <w:rPr>
          <w:rFonts w:eastAsia="Times New Roman" w:cs="Times New Roman"/>
          <w:szCs w:val="24"/>
        </w:rPr>
        <w:t xml:space="preserve">να σεβόμαστε τις συνθήκες κάτω από τις οποίες είναι υποχρεωμένος να ζει ο ελληνικός λαός. </w:t>
      </w:r>
    </w:p>
    <w:p w14:paraId="6FD02B3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 αυτό, κύριοι συνάδελφοι, δεν χρειαζόταν να κάνετε -και σε αυτό συμφωνώ με τον Γενικό Γραμματέα του Κομμουνιστικού Κόμματος Ελλάδ</w:t>
      </w:r>
      <w:r>
        <w:rPr>
          <w:rFonts w:eastAsia="Times New Roman" w:cs="Times New Roman"/>
          <w:szCs w:val="24"/>
        </w:rPr>
        <w:t>α</w:t>
      </w:r>
      <w:r>
        <w:rPr>
          <w:rFonts w:eastAsia="Times New Roman" w:cs="Times New Roman"/>
          <w:szCs w:val="24"/>
        </w:rPr>
        <w:t>ς-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αίτηση για </w:t>
      </w:r>
      <w:r>
        <w:rPr>
          <w:rFonts w:eastAsia="Times New Roman" w:cs="Times New Roman"/>
          <w:szCs w:val="24"/>
        </w:rPr>
        <w:t>να ελέγξετε τη νομιμότητα. Άλλωστε, θα είναι ένας τραγέλαφος η λειτουργία αυτής της εξεταστικής επιτροπής, αφού θα κληθούν Βουλευτές, οι οποίοι προφανώς και δεν έχουν κα</w:t>
      </w:r>
      <w:r>
        <w:rPr>
          <w:rFonts w:eastAsia="Times New Roman" w:cs="Times New Roman"/>
          <w:szCs w:val="24"/>
        </w:rPr>
        <w:t>μ</w:t>
      </w:r>
      <w:r>
        <w:rPr>
          <w:rFonts w:eastAsia="Times New Roman" w:cs="Times New Roman"/>
          <w:szCs w:val="24"/>
        </w:rPr>
        <w:t xml:space="preserve">μία σχέση με ελέγχους δανειακών συμβάσεων, με νομιμότητες, με ισάξια, με κανονιστικές </w:t>
      </w:r>
      <w:r>
        <w:rPr>
          <w:rFonts w:eastAsia="Times New Roman" w:cs="Times New Roman"/>
          <w:szCs w:val="24"/>
        </w:rPr>
        <w:t xml:space="preserve">πράξεις και αποφάσεις της Τράπεζας της Ελλάδος, να γνωμοδοτούν κάθε μέρα, να περιέρχονται στα κανάλια και να λένε οτιδήποτε. </w:t>
      </w:r>
    </w:p>
    <w:p w14:paraId="6FD02B3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Άκουσα προηγουμένως τον φίλο μου τον κ. Μπαλαούρα, που πράγματι για αυτόν η σημερινή συζήτηση στη Βουλή ήταν η αφορμή για να μας π</w:t>
      </w:r>
      <w:r>
        <w:rPr>
          <w:rFonts w:eastAsia="Times New Roman" w:cs="Times New Roman"/>
          <w:szCs w:val="24"/>
        </w:rPr>
        <w:t xml:space="preserve">ει χίλια δύο άλλα πράγματα, εκτός από το θέμα για το οποίο συζητούμε. </w:t>
      </w:r>
    </w:p>
    <w:p w14:paraId="6FD02B3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Σέβομαι την άποψη του οποιουδήποτε συναδέλφου, αλλά αυτό </w:t>
      </w:r>
      <w:r>
        <w:rPr>
          <w:rFonts w:eastAsia="Times New Roman" w:cs="Times New Roman"/>
          <w:szCs w:val="24"/>
        </w:rPr>
        <w:t xml:space="preserve">στο οποίο </w:t>
      </w:r>
      <w:r>
        <w:rPr>
          <w:rFonts w:eastAsia="Times New Roman" w:cs="Times New Roman"/>
          <w:szCs w:val="24"/>
        </w:rPr>
        <w:t xml:space="preserve"> θέλω να σας καλέσω είναι εκείνο που προκύπτει από αυτή την εναγώνια πρόσκληση που είχε κάνει στις αρχές ή στα μέσα τη</w:t>
      </w:r>
      <w:r>
        <w:rPr>
          <w:rFonts w:eastAsia="Times New Roman" w:cs="Times New Roman"/>
          <w:szCs w:val="24"/>
        </w:rPr>
        <w:t>ς Γαλλικής Επανάστασης -πρέπει να ήταν το 1771- ο Μαρκήσιος ντε Σαντ όταν ήταν έγκλειστος στο περίφημο αυτό φρούριο και έλεγε στους Γάλλους «Γάλλοι, κάντε ακόμη μια προσπάθεια εάν θέλετε να είστε δημοκράτες».</w:t>
      </w:r>
    </w:p>
    <w:p w14:paraId="6FD02B3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Το ίδιο πρέπει να κάνετε και εσείς, κύριοι συν</w:t>
      </w:r>
      <w:r>
        <w:rPr>
          <w:rFonts w:eastAsia="Times New Roman" w:cs="Times New Roman"/>
          <w:szCs w:val="24"/>
        </w:rPr>
        <w:t xml:space="preserve">άδελφοι. Πρέπει να μας πείσετε ότι θέλετε να είστε δημοκράτες και να λειτουργείτε με σεβασμό στους κανόνες του Συντάγματος και του Κανονισμού, γιατί εμείς δεν έχουμε κανέναν, μα κανέναν λόγο να πούμε «όχι» στην αίτηση που σήμερα φέρνετε, αλλά τη φέρνετε </w:t>
      </w:r>
      <w:r>
        <w:rPr>
          <w:rFonts w:eastAsia="Times New Roman" w:cs="Times New Roman"/>
          <w:szCs w:val="24"/>
        </w:rPr>
        <w:lastRenderedPageBreak/>
        <w:t>μό</w:t>
      </w:r>
      <w:r>
        <w:rPr>
          <w:rFonts w:eastAsia="Times New Roman" w:cs="Times New Roman"/>
          <w:szCs w:val="24"/>
        </w:rPr>
        <w:t>νο και μόνο γιατί έχετε τη διάθεση να θεατροποιήσετε την πολιτική ζωή, να καλύψετε τη δύσκολη πραγματικότητα που περνάει ο τόπος με ένα επικοινωνιακό έργο που σκηνοθέτες είσαστε εσείς οι ίδιοι και μάλιστα ασύντα</w:t>
      </w:r>
      <w:r>
        <w:rPr>
          <w:rFonts w:eastAsia="Times New Roman" w:cs="Times New Roman"/>
          <w:szCs w:val="24"/>
        </w:rPr>
        <w:t>κ</w:t>
      </w:r>
      <w:r>
        <w:rPr>
          <w:rFonts w:eastAsia="Times New Roman" w:cs="Times New Roman"/>
          <w:szCs w:val="24"/>
        </w:rPr>
        <w:t>τα και ανορθόγραφα.</w:t>
      </w:r>
    </w:p>
    <w:p w14:paraId="6FD02B3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πολύ, κύριε Πρ</w:t>
      </w:r>
      <w:r>
        <w:rPr>
          <w:rFonts w:eastAsia="Times New Roman" w:cs="Times New Roman"/>
          <w:szCs w:val="24"/>
        </w:rPr>
        <w:t>όεδρε.</w:t>
      </w:r>
    </w:p>
    <w:p w14:paraId="6FD02B3B"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FD02B3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κύριε Τζαβάρα. </w:t>
      </w:r>
    </w:p>
    <w:p w14:paraId="6FD02B3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κ. Δανέλλης, Κοινοβουλευτικός Εκπρόσωπος από το Π</w:t>
      </w:r>
      <w:r>
        <w:rPr>
          <w:rFonts w:eastAsia="Times New Roman" w:cs="Times New Roman"/>
          <w:szCs w:val="24"/>
        </w:rPr>
        <w:t>οτάμι</w:t>
      </w:r>
      <w:r>
        <w:rPr>
          <w:rFonts w:eastAsia="Times New Roman" w:cs="Times New Roman"/>
          <w:szCs w:val="24"/>
        </w:rPr>
        <w:t>, έχει τον λόγο.</w:t>
      </w:r>
    </w:p>
    <w:p w14:paraId="6FD02B3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Να βάλω και τον επιπλέον χρόνο κατευθείαν, κύριε Δανέλλη;</w:t>
      </w:r>
    </w:p>
    <w:p w14:paraId="6FD02B3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παρ’ όλο που δεν θα τον χρησιμοποιήσω.</w:t>
      </w:r>
    </w:p>
    <w:p w14:paraId="6FD02B4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D02B4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πυρήνας της αμφισβήτησης που οδήγησε στην απαξίωση του πολιτικού συστήματος και των κομμάτων είναι η διαπλοκή, είναι η σχέση του </w:t>
      </w:r>
      <w:r>
        <w:rPr>
          <w:rFonts w:eastAsia="Times New Roman" w:cs="Times New Roman"/>
          <w:szCs w:val="24"/>
        </w:rPr>
        <w:t>πολιτικού κόσμου με τις τράπεζες και με τις πηγές χρηματοδότησης. Και δεν είμαστε υπερβολικοί όταν προσθέτουμε πως αυτή η απαξίωση υπονομεύει ευθέως τον κοινοβουλευτισμό, δηλαδή</w:t>
      </w:r>
      <w:r>
        <w:rPr>
          <w:rFonts w:eastAsia="Times New Roman" w:cs="Times New Roman"/>
          <w:szCs w:val="24"/>
        </w:rPr>
        <w:t>,</w:t>
      </w:r>
      <w:r>
        <w:rPr>
          <w:rFonts w:eastAsia="Times New Roman" w:cs="Times New Roman"/>
          <w:szCs w:val="24"/>
        </w:rPr>
        <w:t xml:space="preserve"> τη δημοκρατία. Και αυτό αφορά ένα υπολογίσιμο πλέον κομμάτι της ελληνικής κοι</w:t>
      </w:r>
      <w:r>
        <w:rPr>
          <w:rFonts w:eastAsia="Times New Roman" w:cs="Times New Roman"/>
          <w:szCs w:val="24"/>
        </w:rPr>
        <w:t>νωνίας, που αντιμετωπίζει το πολίτευμα με επικίνδυνη απαξίωση. Οι αλληλεπιδράσεις μεταξύ πολιτικών κομμάτων, ΜΜΕ και τραπεζών, συνιστούν ένα τρίγωνο αλληλεξαρτήσεων, το οποίο καταδικάζεται μεν στα λόγια από όλους –αλίμονο!- αλλά ποτέ δεν αντιμετωπίστηκε με</w:t>
      </w:r>
      <w:r>
        <w:rPr>
          <w:rFonts w:eastAsia="Times New Roman" w:cs="Times New Roman"/>
          <w:szCs w:val="24"/>
        </w:rPr>
        <w:t xml:space="preserve"> σοβαρά θεσμικά εργαλεία. </w:t>
      </w:r>
    </w:p>
    <w:p w14:paraId="6FD02B4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«μαύρο χρήμα» που διακινείται μέσα σε αυτό το τρίγωνο, σε μια ιδιότυπη ομερτά μεταξύ των τριών πόλων του, είναι μια διαχρονική παθογένεια και δεν αφορά μονάχα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 σχετικά ανώριμη ελληνική δημοκρατία. Αποτελεί παγκόσμι</w:t>
      </w:r>
      <w:r>
        <w:rPr>
          <w:rFonts w:eastAsia="Times New Roman" w:cs="Times New Roman"/>
          <w:szCs w:val="24"/>
        </w:rPr>
        <w:t>ο φαινόμενο.</w:t>
      </w:r>
    </w:p>
    <w:p w14:paraId="6FD02B4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Εδώ στα καθ’ ημάς, αναγνωρίζοντας τη σοβαρότητα του προβλήματος το Συμβούλιο της Ευρώπης συνέστησε την ομάδα κρατών εναντίον της διαφθοράς, υπό την ονομασία </w:t>
      </w:r>
      <w:r>
        <w:rPr>
          <w:rFonts w:eastAsia="Times New Roman" w:cs="Times New Roman"/>
          <w:szCs w:val="24"/>
          <w:lang w:val="en-US"/>
        </w:rPr>
        <w:t>Greco</w:t>
      </w:r>
      <w:r>
        <w:rPr>
          <w:rFonts w:eastAsia="Times New Roman" w:cs="Times New Roman"/>
          <w:szCs w:val="24"/>
        </w:rPr>
        <w:t xml:space="preserve"> -φαντάζομαι ότι είναι συμπτωματικό- η οποία υπέβαλε συγκεκριμένα προς την Ελλάδα</w:t>
      </w:r>
      <w:r>
        <w:rPr>
          <w:rFonts w:eastAsia="Times New Roman" w:cs="Times New Roman"/>
          <w:szCs w:val="24"/>
        </w:rPr>
        <w:t>, ούτε λίγο ούτε πολύ, μέχρι σήμερα δεκαέξι συστάσεις.</w:t>
      </w:r>
    </w:p>
    <w:p w14:paraId="6FD02B4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Με τη Σύσταση υπ’ αριθμόν 3 μάλιστα και εντοπίζοντας τον πυρήνα του προβλήματος, ζήτησε να ληφθούν κατάλληλα μέτρα, προκειμένου να διασφαλιστεί ότι τα τραπεζικά δάνεια που χορηγούνται στα κόμματα, συν</w:t>
      </w:r>
      <w:r>
        <w:rPr>
          <w:rFonts w:eastAsia="Times New Roman" w:cs="Times New Roman"/>
          <w:szCs w:val="24"/>
        </w:rPr>
        <w:t>ασπισμούς και υποψηφίους δεν θα χρησιμοποιούνται για την παράκαμψη των κανονισμών πολιτικής χρηματοδότησης, από τη στιγμή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Greco</w:t>
      </w:r>
      <w:r>
        <w:rPr>
          <w:rFonts w:eastAsia="Times New Roman" w:cs="Times New Roman"/>
          <w:szCs w:val="24"/>
        </w:rPr>
        <w:t xml:space="preserve"> διαπίστωσε πως τα δάνεια δεν εξοφλούνταν σύμφωνα με τους όρους με τους οποίους χορηγήθηκαν. Και όμως, οι τράπεζες, που δεν φημίζονται</w:t>
      </w:r>
      <w:r>
        <w:rPr>
          <w:rFonts w:eastAsia="Times New Roman" w:cs="Times New Roman"/>
          <w:szCs w:val="24"/>
        </w:rPr>
        <w:t>,</w:t>
      </w:r>
      <w:r>
        <w:rPr>
          <w:rFonts w:eastAsia="Times New Roman" w:cs="Times New Roman"/>
          <w:szCs w:val="24"/>
        </w:rPr>
        <w:t xml:space="preserve"> κατά τα λοιπά</w:t>
      </w:r>
      <w:r>
        <w:rPr>
          <w:rFonts w:eastAsia="Times New Roman" w:cs="Times New Roman"/>
          <w:szCs w:val="24"/>
        </w:rPr>
        <w:t>,</w:t>
      </w:r>
      <w:r>
        <w:rPr>
          <w:rFonts w:eastAsia="Times New Roman" w:cs="Times New Roman"/>
          <w:szCs w:val="24"/>
        </w:rPr>
        <w:t xml:space="preserve"> για τη γενναιοδωρία τους, σταθερά επιλέγουν να επιβαρύνουν τους Έλληνες και τους Ευρωπαίους φορολογούμενο</w:t>
      </w:r>
      <w:r>
        <w:rPr>
          <w:rFonts w:eastAsia="Times New Roman" w:cs="Times New Roman"/>
          <w:szCs w:val="24"/>
        </w:rPr>
        <w:t>υς που εν τέλει τις αναχρηματοδοτούν με τους φόρους τους, κυνηγώντας ανελέητα μικροοφειλέτες αφ</w:t>
      </w:r>
      <w:r>
        <w:rPr>
          <w:rFonts w:eastAsia="Times New Roman" w:cs="Times New Roman"/>
          <w:szCs w:val="24"/>
        </w:rPr>
        <w:t xml:space="preserve">’ </w:t>
      </w:r>
      <w:r>
        <w:rPr>
          <w:rFonts w:eastAsia="Times New Roman" w:cs="Times New Roman"/>
          <w:szCs w:val="24"/>
        </w:rPr>
        <w:t>ενός και εξακολουθώντας να μεταχειρίζονται ευνοϊκά τα κόμματα αφ</w:t>
      </w:r>
      <w:r>
        <w:rPr>
          <w:rFonts w:eastAsia="Times New Roman" w:cs="Times New Roman"/>
          <w:szCs w:val="24"/>
        </w:rPr>
        <w:t xml:space="preserve">’ </w:t>
      </w:r>
      <w:r>
        <w:rPr>
          <w:rFonts w:eastAsia="Times New Roman" w:cs="Times New Roman"/>
          <w:szCs w:val="24"/>
        </w:rPr>
        <w:t xml:space="preserve">ετέρου. </w:t>
      </w:r>
    </w:p>
    <w:p w14:paraId="6FD02B4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 Είναι δεδομένο ότι τα κόμματα αντιλαμβάνονται τη σχέση τους με το κράτος και με το </w:t>
      </w:r>
      <w:r>
        <w:rPr>
          <w:rFonts w:eastAsia="Times New Roman" w:cs="Times New Roman"/>
          <w:szCs w:val="24"/>
        </w:rPr>
        <w:t>τραπεζικό σύστημα ως πεδίο ασυδοσίας και μη ελέγχου, εκτός κανόνων αγοράς, εκτός ισονομίας και ισοπολιτείας: το κράτος-φέουδο στην υπηρεσία των κομμάτων και οι ιδιώτες τραπεζίτες στην υπηρεσία του κομματικού κράτους, μια επωφελής συνάρτηση για όλους τους ε</w:t>
      </w:r>
      <w:r>
        <w:rPr>
          <w:rFonts w:eastAsia="Times New Roman" w:cs="Times New Roman"/>
          <w:szCs w:val="24"/>
        </w:rPr>
        <w:t xml:space="preserve">μπλεκομένους εκτός, βεβαίως, από τους πολίτες. </w:t>
      </w:r>
    </w:p>
    <w:p w14:paraId="6FD02B4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Όμως και εσείς, κυρίες και κύριοι της Κυβέρνησης, εμφορούμενοι από την παράδοξη άποψη ότι η διαπλοκή αφορά μονάχα την αυλή του γείτονα, έρχεστε απολύτως στρεψόδικα με την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w:t>
      </w:r>
      <w:r>
        <w:rPr>
          <w:rFonts w:eastAsia="Times New Roman" w:cs="Times New Roman"/>
          <w:szCs w:val="24"/>
        </w:rPr>
        <w:t>οπής, σε αυτή μάλιστα την συγκεκριμένη συγκυρία, σε αυτήν την κρισιμότατη συγκυρία όπου έχετε φορτώσει την πλάτη του ελληνικού λαού με χιλιάδες αδιέξοδα προβλήματα, πέραν αυτών των οποίων, βεβαίως, μας ταλάνιζαν μέχρι σήμερα, αδυνατώντας να αντιληφθείτε πω</w:t>
      </w:r>
      <w:r>
        <w:rPr>
          <w:rFonts w:eastAsia="Times New Roman" w:cs="Times New Roman"/>
          <w:szCs w:val="24"/>
        </w:rPr>
        <w:t xml:space="preserve">ς άλλα κυρίως πράγματα θα έπρεπε να σας και μας απασχολούν. Και μόνο το ότι τη σημερινή συζήτηση, που ήταν προγραμματισμένη </w:t>
      </w:r>
      <w:r>
        <w:rPr>
          <w:rFonts w:eastAsia="Times New Roman" w:cs="Times New Roman"/>
          <w:szCs w:val="24"/>
        </w:rPr>
        <w:lastRenderedPageBreak/>
        <w:t>για προχθές, την κάνουμε σήμερα εξαιτίας του ξαφνικού ταξιδιού του Πρωθυπουργού στο Παρίσι αποδεικνύει πως την πραγματική ατζέντα θα</w:t>
      </w:r>
      <w:r>
        <w:rPr>
          <w:rFonts w:eastAsia="Times New Roman" w:cs="Times New Roman"/>
          <w:szCs w:val="24"/>
        </w:rPr>
        <w:t xml:space="preserve"> έπρεπε να τη διαμορφώνουμε με άλλες προτεραιότητες. Των οικιών υμών εμπιπραμένων, υμείς δυστυχώς παιανίζετε! </w:t>
      </w:r>
    </w:p>
    <w:p w14:paraId="6FD02B4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Εξάλλου</w:t>
      </w:r>
      <w:r>
        <w:rPr>
          <w:rFonts w:eastAsia="Times New Roman" w:cs="Times New Roman"/>
          <w:szCs w:val="24"/>
        </w:rPr>
        <w:t>,</w:t>
      </w:r>
      <w:r>
        <w:rPr>
          <w:rFonts w:eastAsia="Times New Roman" w:cs="Times New Roman"/>
          <w:szCs w:val="24"/>
        </w:rPr>
        <w:t xml:space="preserve"> τα τελευταία χρόνια, κυρίες και κύριοι συνάδελφοι, έχουμε παρακολουθήσει πληθώρα εξεταστικών επιτροπών. Ο κατάλογος είναι πολύ μακρύς κα</w:t>
      </w:r>
      <w:r>
        <w:rPr>
          <w:rFonts w:eastAsia="Times New Roman" w:cs="Times New Roman"/>
          <w:szCs w:val="24"/>
        </w:rPr>
        <w:t>ι το αποτέλεσμα τραγικό: Μηδενική συνεννόηση ακόμα και για τα προφανή, ξεχωριστά πορίσματα, μερικά πρωτοσέλιδα και το θέμα, βεβαίως, ξεχνιέται στα συρτάρια.</w:t>
      </w:r>
    </w:p>
    <w:p w14:paraId="6FD02B4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Ωστόσο, σήμερα</w:t>
      </w:r>
      <w:r>
        <w:rPr>
          <w:rFonts w:eastAsia="Times New Roman" w:cs="Times New Roman"/>
          <w:szCs w:val="24"/>
        </w:rPr>
        <w:t>,</w:t>
      </w:r>
      <w:r>
        <w:rPr>
          <w:rFonts w:eastAsia="Times New Roman" w:cs="Times New Roman"/>
          <w:szCs w:val="24"/>
        </w:rPr>
        <w:t xml:space="preserve"> θα έπρεπε να συζητάμε τα μεγάλα μας εθνικά θέματα, το ξεκαθάρισμα με τους </w:t>
      </w:r>
      <w:r>
        <w:rPr>
          <w:rFonts w:eastAsia="Times New Roman" w:cs="Times New Roman"/>
          <w:szCs w:val="24"/>
        </w:rPr>
        <w:t>θ</w:t>
      </w:r>
      <w:r>
        <w:rPr>
          <w:rFonts w:eastAsia="Times New Roman" w:cs="Times New Roman"/>
          <w:szCs w:val="24"/>
        </w:rPr>
        <w:t>εσμούς σ</w:t>
      </w:r>
      <w:r>
        <w:rPr>
          <w:rFonts w:eastAsia="Times New Roman" w:cs="Times New Roman"/>
          <w:szCs w:val="24"/>
        </w:rPr>
        <w:t xml:space="preserve">ε σχέση με τη διαπραγμάτευση, ώστε να κλείσει η περίφημη αξιολόγηση, που έχει γίνει ο </w:t>
      </w:r>
      <w:r>
        <w:rPr>
          <w:rFonts w:eastAsia="Times New Roman" w:cs="Times New Roman"/>
          <w:szCs w:val="24"/>
        </w:rPr>
        <w:t>Π</w:t>
      </w:r>
      <w:r>
        <w:rPr>
          <w:rFonts w:eastAsia="Times New Roman" w:cs="Times New Roman"/>
          <w:szCs w:val="24"/>
        </w:rPr>
        <w:t>ίθος των Δαναΐδων. Σταματήστε επιτέλους την κουτοπόνηρη και καταστροφική πρακτική δημιουργίας βολικών εχθρών σε κάθε κύκλο συνομιλίας με τους δανειστές, που ο ένας θυμίζ</w:t>
      </w:r>
      <w:r>
        <w:rPr>
          <w:rFonts w:eastAsia="Times New Roman" w:cs="Times New Roman"/>
          <w:szCs w:val="24"/>
        </w:rPr>
        <w:t>ει δυστυχώς τραγικά τον προηγούμενο.</w:t>
      </w:r>
    </w:p>
    <w:p w14:paraId="6FD02B4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Όλα αυτά το μόνο που αποκαλύπτουν είναι την έλλειψη στοιχειώδους σχεδιασμού και την τεχνική σας ανεπάρκεια. Γιατί δεν ολοκληρώνετε, παραδείγματος χάρ</w:t>
      </w:r>
      <w:r>
        <w:rPr>
          <w:rFonts w:eastAsia="Times New Roman" w:cs="Times New Roman"/>
          <w:szCs w:val="24"/>
        </w:rPr>
        <w:t>ιν</w:t>
      </w:r>
      <w:r>
        <w:rPr>
          <w:rFonts w:eastAsia="Times New Roman" w:cs="Times New Roman"/>
          <w:szCs w:val="24"/>
        </w:rPr>
        <w:t>, τις ιδιωτικοποιήσεις όπου η Κυβέρνησή σας συνεχώς εμφανίζεται με έ</w:t>
      </w:r>
      <w:r>
        <w:rPr>
          <w:rFonts w:eastAsia="Times New Roman" w:cs="Times New Roman"/>
          <w:szCs w:val="24"/>
        </w:rPr>
        <w:t xml:space="preserve">να πρόσωπο Ιανού; Σταματήστε τις αμφιθυμίες. Ακούστε τις φωνές της λογικής και παραμερίστε επιτέλους τα κροκοδείλια δάκρυα ορισμένων –συγκεκριμένων πάντα- Υπουργών, που δημιουργούν μονίμως προσκόμματα. </w:t>
      </w:r>
    </w:p>
    <w:p w14:paraId="6FD02B4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πρέπει να συζητούμε, βεβαίως, και ίσως πριν απ’ όλ</w:t>
      </w:r>
      <w:r>
        <w:rPr>
          <w:rFonts w:eastAsia="Times New Roman" w:cs="Times New Roman"/>
          <w:szCs w:val="24"/>
        </w:rPr>
        <w:t>α τη διαχείριση του προσφυγικού-μεταναστευτικού, που τείνει να καταστεί βρόγχος, έτσι όπως μέχρι σήμερα το αντιμετωπίσατε, στον λαιμό της χώρας. Γι’ αυτά τα σπουδαία θα έπρεπε να επιδιώκετε συνεννόηση και συναίνεση. Γι’ αυτά θα έπρεπε να συνεδριάζουμε σήμε</w:t>
      </w:r>
      <w:r>
        <w:rPr>
          <w:rFonts w:eastAsia="Times New Roman" w:cs="Times New Roman"/>
          <w:szCs w:val="24"/>
        </w:rPr>
        <w:t>ρα. Με τους χειρισμούς σας το μόνο που καταφέρνετε είναι να φουσκώνετε κάθε τόσο τον λογαριασμό για τους Έλληνες πολίτες και μάλιστα οριζόντια, άδικα και αναποτελεσματικά, όπως με την αύξηση του ΦΠΑ που απεργάζεστε τις τελευταίες ημέρες.</w:t>
      </w:r>
    </w:p>
    <w:p w14:paraId="6FD02B4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Ο χρόνος επιλογής </w:t>
      </w:r>
      <w:r>
        <w:rPr>
          <w:rFonts w:eastAsia="Times New Roman" w:cs="Times New Roman"/>
          <w:szCs w:val="24"/>
        </w:rPr>
        <w:t xml:space="preserve">της σύστασης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υποκρύπτει χωρίς αμφιβολία πολιτική σκοπιμότητα. Η Τράπεζα της Ελλάδος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θα  μπορούσε να σας δώσει μια πλήρη εικόνα με τα στοιχεία τα οποία οφείλει να διαθέτει και τον ρόλο που οφείλει να διαδραματίζει. </w:t>
      </w:r>
    </w:p>
    <w:p w14:paraId="6FD02B4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ακόμη και έτσι, παρά την προφανή σκοπιμότητα και τη στρεψοδικία, εμείς, Το Ποτάμι, δεν διαφωνούμε. Δεν μπορούμε</w:t>
      </w:r>
      <w:r>
        <w:rPr>
          <w:rFonts w:eastAsia="Times New Roman" w:cs="Times New Roman"/>
          <w:szCs w:val="24"/>
        </w:rPr>
        <w:t>,</w:t>
      </w:r>
      <w:r>
        <w:rPr>
          <w:rFonts w:eastAsia="Times New Roman" w:cs="Times New Roman"/>
          <w:szCs w:val="24"/>
        </w:rPr>
        <w:t xml:space="preserve"> εξάλλου</w:t>
      </w:r>
      <w:r>
        <w:rPr>
          <w:rFonts w:eastAsia="Times New Roman" w:cs="Times New Roman"/>
          <w:szCs w:val="24"/>
        </w:rPr>
        <w:t>,</w:t>
      </w:r>
      <w:r>
        <w:rPr>
          <w:rFonts w:eastAsia="Times New Roman" w:cs="Times New Roman"/>
          <w:szCs w:val="24"/>
        </w:rPr>
        <w:t xml:space="preserve"> να διαφωνήσουμε. Ξέρετε, εμείς δεν κρύβουμε κανέναν σκελετό στην ντουλάπα μας. Εμείς από την πρώτη στιγμή της ίδρυσής μας δημοσιοποιο</w:t>
      </w:r>
      <w:r>
        <w:rPr>
          <w:rFonts w:eastAsia="Times New Roman" w:cs="Times New Roman"/>
          <w:szCs w:val="24"/>
        </w:rPr>
        <w:t>ύμε</w:t>
      </w:r>
      <w:r>
        <w:rPr>
          <w:rFonts w:eastAsia="Times New Roman" w:cs="Times New Roman"/>
          <w:szCs w:val="24"/>
        </w:rPr>
        <w:t>,</w:t>
      </w:r>
      <w:r>
        <w:rPr>
          <w:rFonts w:eastAsia="Times New Roman" w:cs="Times New Roman"/>
          <w:szCs w:val="24"/>
        </w:rPr>
        <w:t xml:space="preserve"> συνεχώς</w:t>
      </w:r>
      <w:r>
        <w:rPr>
          <w:rFonts w:eastAsia="Times New Roman" w:cs="Times New Roman"/>
          <w:szCs w:val="24"/>
        </w:rPr>
        <w:t>,</w:t>
      </w:r>
      <w:r>
        <w:rPr>
          <w:rFonts w:eastAsia="Times New Roman" w:cs="Times New Roman"/>
          <w:szCs w:val="24"/>
        </w:rPr>
        <w:t xml:space="preserve"> τα οικονομικά μας στοιχεία για κάθε μικρή ή μεγάλη μας δράση, είτε αυτή αφορά προεκλογικές καμπάνιες είτε αφορά δαπάνες συνεδρίων και μονίμως επιλέγουμε την οδό της διαφάνειας δημοσιοποιώντας τους ισολογισμούς μας. Δεν έχουμε να κρύψουμε τίπο</w:t>
      </w:r>
      <w:r>
        <w:rPr>
          <w:rFonts w:eastAsia="Times New Roman" w:cs="Times New Roman"/>
          <w:szCs w:val="24"/>
        </w:rPr>
        <w:t xml:space="preserve">τα, ούτε ύποπτα τραπεζικά δάνεια ούτε πονηρούς χρηματοδότες. </w:t>
      </w:r>
      <w:r>
        <w:rPr>
          <w:rFonts w:eastAsia="Times New Roman" w:cs="Times New Roman"/>
          <w:szCs w:val="24"/>
        </w:rPr>
        <w:t>Π</w:t>
      </w:r>
      <w:r>
        <w:rPr>
          <w:rFonts w:eastAsia="Times New Roman" w:cs="Times New Roman"/>
          <w:szCs w:val="24"/>
        </w:rPr>
        <w:t>ροκαλούμε συνεχώς όλους όσους ισχυρίζονται ότι μας συνδέουν άνομες σχέσεις με γνωστούς μεγαλοεργολάβους και καναλάρχες να προσκομίσουν πάραυτα τα αποδεικτικά στοιχεία. Όμως, δεν θα το κάνουν, όπ</w:t>
      </w:r>
      <w:r>
        <w:rPr>
          <w:rFonts w:eastAsia="Times New Roman" w:cs="Times New Roman"/>
          <w:szCs w:val="24"/>
        </w:rPr>
        <w:t xml:space="preserve">ως δεν το </w:t>
      </w:r>
      <w:r>
        <w:rPr>
          <w:rFonts w:eastAsia="Times New Roman" w:cs="Times New Roman"/>
          <w:szCs w:val="24"/>
        </w:rPr>
        <w:lastRenderedPageBreak/>
        <w:t xml:space="preserve">έχουν κάνει μέχρι σήμερα, γιατί απλούστατα πρόκειται για κοινούς συκοφάντες, που αρέσκονται να «πετούν λάσπη στον ανεμιστήρα». </w:t>
      </w:r>
    </w:p>
    <w:p w14:paraId="6FD02B4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προφανώς το παλιό πολιτικό σύστημα είχε και έχει σχέση με το μαύρο πολιτικό χρήμα, τ</w:t>
      </w:r>
      <w:r>
        <w:rPr>
          <w:rFonts w:eastAsia="Times New Roman" w:cs="Times New Roman"/>
          <w:szCs w:val="24"/>
        </w:rPr>
        <w:t xml:space="preserve">η διαπλοκή και τα σκάνδαλα. Όμως, εσείς από υπεροψία δεν νιώσατε ποτέ την υποχρέωση να προβείτε σε δημόσια λογοδοσία και απολογισμό εσόδων-εξόδων μετά από κάθε πολυδάπανη προεκλογική καμπάνια σας, ας πούμε. </w:t>
      </w:r>
    </w:p>
    <w:p w14:paraId="6FD02B4E" w14:textId="77777777" w:rsidR="00BA6D65" w:rsidRDefault="00336324">
      <w:pPr>
        <w:spacing w:line="600" w:lineRule="auto"/>
        <w:ind w:firstLine="720"/>
        <w:jc w:val="both"/>
        <w:rPr>
          <w:rFonts w:eastAsia="Times New Roman" w:cs="Times New Roman"/>
        </w:rPr>
      </w:pPr>
      <w:r>
        <w:rPr>
          <w:rFonts w:eastAsia="Times New Roman" w:cs="Times New Roman"/>
        </w:rPr>
        <w:t>Πρέπει να κατανοήσετε πως η παραμονή σας στην εξ</w:t>
      </w:r>
      <w:r>
        <w:rPr>
          <w:rFonts w:eastAsia="Times New Roman" w:cs="Times New Roman"/>
        </w:rPr>
        <w:t xml:space="preserve">ουσία, ήδη για πάνω από έναν χρόνο, σας έχει στερήσει το περίφημο ηθικό πλεονέκτημα, στο οποίο συνεχώς αρέσκεστε να αναφέρεστε. Το ζήτημα </w:t>
      </w:r>
      <w:r>
        <w:rPr>
          <w:rFonts w:eastAsia="Times New Roman"/>
          <w:bCs/>
        </w:rPr>
        <w:t>είναι</w:t>
      </w:r>
      <w:r>
        <w:rPr>
          <w:rFonts w:eastAsia="Times New Roman" w:cs="Times New Roman"/>
        </w:rPr>
        <w:t xml:space="preserve"> πως κι εσείς πλέον δεν είστε «παρθένοι» στη σχέση σας με την εξουσία. </w:t>
      </w:r>
    </w:p>
    <w:p w14:paraId="6FD02B4F" w14:textId="77777777" w:rsidR="00BA6D65" w:rsidRDefault="00336324">
      <w:pPr>
        <w:spacing w:line="600" w:lineRule="auto"/>
        <w:ind w:firstLine="720"/>
        <w:jc w:val="both"/>
        <w:rPr>
          <w:rFonts w:eastAsia="Times New Roman" w:cs="Times New Roman"/>
        </w:rPr>
      </w:pPr>
      <w:r>
        <w:rPr>
          <w:rFonts w:eastAsia="Times New Roman" w:cs="Times New Roman"/>
        </w:rPr>
        <w:t xml:space="preserve">Η </w:t>
      </w:r>
      <w:r>
        <w:rPr>
          <w:rFonts w:eastAsia="Times New Roman" w:cs="Times New Roman"/>
          <w:bCs/>
          <w:shd w:val="clear" w:color="auto" w:fill="FFFFFF"/>
        </w:rPr>
        <w:t>διαχείριση</w:t>
      </w:r>
      <w:r>
        <w:rPr>
          <w:rFonts w:eastAsia="Times New Roman" w:cs="Times New Roman"/>
        </w:rPr>
        <w:t xml:space="preserve"> της εξουσίας έχει, δυστυχώς, ξεθωριάσει τη σφραγίδα δωρεάς που διαρκώς θεωρούσατε ότι έχετε στο ζήτημα αυτό. Και την έχετε χάσει, γιατί έχετε αποδειχθεί αλλεργικοί σε κάθε έννοια θεσμικής </w:t>
      </w:r>
      <w:r>
        <w:rPr>
          <w:rFonts w:eastAsia="Times New Roman" w:cs="Times New Roman"/>
        </w:rPr>
        <w:lastRenderedPageBreak/>
        <w:t>θωράκισης της δημοκρατίας. Μονίμως αντιστρατεύεστε κάθε μηχανισμό ε</w:t>
      </w:r>
      <w:r>
        <w:rPr>
          <w:rFonts w:eastAsia="Times New Roman" w:cs="Times New Roman"/>
        </w:rPr>
        <w:t>λέγχου της εκτελεστικής εξουσίας. Συνεχώς απαξιώνετε αντί να ενδυναμώνετε τα θεσμικά εργαλεία</w:t>
      </w:r>
      <w:r>
        <w:rPr>
          <w:rFonts w:eastAsia="Times New Roman" w:cs="Times New Roman"/>
        </w:rPr>
        <w:t>,</w:t>
      </w:r>
      <w:r>
        <w:rPr>
          <w:rFonts w:eastAsia="Times New Roman" w:cs="Times New Roman"/>
        </w:rPr>
        <w:t xml:space="preserve"> που προασπίζονται τη δημοκρατία, όπως οι </w:t>
      </w:r>
      <w:r>
        <w:rPr>
          <w:rFonts w:eastAsia="Times New Roman" w:cs="Times New Roman"/>
        </w:rPr>
        <w:t>α</w:t>
      </w:r>
      <w:r>
        <w:rPr>
          <w:rFonts w:eastAsia="Times New Roman" w:cs="Times New Roman"/>
        </w:rPr>
        <w:t xml:space="preserve">νεξάρτητες </w:t>
      </w:r>
      <w:r>
        <w:rPr>
          <w:rFonts w:eastAsia="Times New Roman" w:cs="Times New Roman"/>
        </w:rPr>
        <w:t>α</w:t>
      </w:r>
      <w:r>
        <w:rPr>
          <w:rFonts w:eastAsia="Times New Roman" w:cs="Times New Roman"/>
        </w:rPr>
        <w:t xml:space="preserve">ρχές ή η σαφής διάκριση της δικαστικής από την εκτελεστική εξουσία. </w:t>
      </w:r>
    </w:p>
    <w:p w14:paraId="6FD02B50" w14:textId="77777777" w:rsidR="00BA6D65" w:rsidRDefault="00336324">
      <w:pPr>
        <w:spacing w:line="600" w:lineRule="auto"/>
        <w:ind w:firstLine="720"/>
        <w:jc w:val="both"/>
        <w:rPr>
          <w:rFonts w:eastAsia="Times New Roman" w:cs="Times New Roman"/>
        </w:rPr>
      </w:pPr>
      <w:r>
        <w:rPr>
          <w:rFonts w:eastAsia="Times New Roman" w:cs="Times New Roman"/>
        </w:rPr>
        <w:t xml:space="preserve">Στο παρελθόν η μεθοδολογία σύστασης </w:t>
      </w:r>
      <w:r>
        <w:rPr>
          <w:rFonts w:eastAsia="Times New Roman" w:cs="Times New Roman"/>
        </w:rPr>
        <w:t>ε</w:t>
      </w:r>
      <w:r>
        <w:rPr>
          <w:rFonts w:eastAsia="Times New Roman" w:cs="Times New Roman"/>
        </w:rPr>
        <w:t>ξ</w:t>
      </w:r>
      <w:r>
        <w:rPr>
          <w:rFonts w:eastAsia="Times New Roman" w:cs="Times New Roman"/>
        </w:rPr>
        <w:t xml:space="preserve">εταστικών </w:t>
      </w:r>
      <w:r>
        <w:rPr>
          <w:rFonts w:eastAsia="Times New Roman" w:cs="Times New Roman"/>
        </w:rPr>
        <w:t>ε</w:t>
      </w:r>
      <w:r>
        <w:rPr>
          <w:rFonts w:eastAsia="Times New Roman" w:cs="Times New Roman"/>
        </w:rPr>
        <w:t xml:space="preserve">πιτροπών όχι μόνο δεν φώτισε την πραγματικότητα, αλλά δούλεψε σχεδόν πάντα για τους αμφισβητίες του κοινοβουλευτισμού. Προσέξτε, μην δουλεύετε ξανά για αυτούς και </w:t>
      </w:r>
      <w:r>
        <w:rPr>
          <w:rFonts w:eastAsia="Times New Roman" w:cs="Times New Roman"/>
          <w:bCs/>
          <w:shd w:val="clear" w:color="auto" w:fill="FFFFFF"/>
        </w:rPr>
        <w:t>ιδιαίτερα</w:t>
      </w:r>
      <w:r>
        <w:rPr>
          <w:rFonts w:eastAsia="Times New Roman" w:cs="Times New Roman"/>
        </w:rPr>
        <w:t xml:space="preserve"> σε ένα τόσο ευαίσθητο και φορτισμένο θέμα. </w:t>
      </w:r>
    </w:p>
    <w:p w14:paraId="6FD02B51" w14:textId="77777777" w:rsidR="00BA6D65" w:rsidRDefault="00336324">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διαχρονικά στο παρελθόν η Αριστερά διακρινόταν για το κοινοβουλευτικό της ήθος κα παρέδιδε μαθήματα στην κοινωνία και στο </w:t>
      </w:r>
      <w:r>
        <w:rPr>
          <w:rFonts w:eastAsia="Times New Roman"/>
          <w:bCs/>
        </w:rPr>
        <w:t>Κοινοβούλιο</w:t>
      </w:r>
      <w:r>
        <w:rPr>
          <w:rFonts w:eastAsia="Times New Roman" w:cs="Times New Roman"/>
        </w:rPr>
        <w:t>. Η υπόθαλψη του φαινομένου Πολάκη σφραγίζει την παρακμή της Αριστεράς επί των ημερών σας σε τέτοιο βαθμό ώστε η Χρυσή Αυ</w:t>
      </w:r>
      <w:r>
        <w:rPr>
          <w:rFonts w:eastAsia="Times New Roman" w:cs="Times New Roman"/>
        </w:rPr>
        <w:t xml:space="preserve">γή λίγο πριν να διεκδικεί το </w:t>
      </w:r>
      <w:r>
        <w:rPr>
          <w:rFonts w:eastAsia="Times New Roman" w:cs="Times New Roman"/>
          <w:lang w:val="en-US"/>
        </w:rPr>
        <w:t>copyright</w:t>
      </w:r>
      <w:r>
        <w:rPr>
          <w:rFonts w:eastAsia="Times New Roman" w:cs="Times New Roman"/>
        </w:rPr>
        <w:t xml:space="preserve"> στη χυδαιολογία και τον τραμπουκισμό, ανησυχώντας για την απώλεια της αποκλειστικότητας. Ντροπή. Ντροπή και θλίψη. </w:t>
      </w:r>
    </w:p>
    <w:p w14:paraId="6FD02B52" w14:textId="77777777" w:rsidR="00BA6D65" w:rsidRDefault="00336324">
      <w:pPr>
        <w:spacing w:line="600" w:lineRule="auto"/>
        <w:ind w:firstLine="720"/>
        <w:jc w:val="both"/>
        <w:rPr>
          <w:rFonts w:eastAsia="Times New Roman" w:cs="Times New Roman"/>
        </w:rPr>
      </w:pPr>
      <w:r>
        <w:rPr>
          <w:rFonts w:eastAsia="Times New Roman" w:cs="Times New Roman"/>
        </w:rPr>
        <w:lastRenderedPageBreak/>
        <w:t xml:space="preserve">Σας ευχαριστώ. </w:t>
      </w:r>
    </w:p>
    <w:p w14:paraId="6FD02B53" w14:textId="77777777" w:rsidR="00BA6D65" w:rsidRDefault="00336324">
      <w:pPr>
        <w:spacing w:line="600" w:lineRule="auto"/>
        <w:jc w:val="center"/>
        <w:rPr>
          <w:rFonts w:eastAsia="Times New Roman" w:cs="Times New Roman"/>
        </w:rPr>
      </w:pPr>
      <w:r>
        <w:rPr>
          <w:rFonts w:eastAsia="Times New Roman" w:cs="Times New Roman"/>
        </w:rPr>
        <w:t>(Χειροκροτήματα από την πτέρυγα του Ποταμιού)</w:t>
      </w:r>
    </w:p>
    <w:p w14:paraId="6FD02B54" w14:textId="77777777" w:rsidR="00BA6D65" w:rsidRDefault="00336324">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Ευχαριστώ</w:t>
      </w:r>
      <w:r>
        <w:rPr>
          <w:rFonts w:eastAsia="Times New Roman" w:cs="Times New Roman"/>
        </w:rPr>
        <w:t xml:space="preserve">. </w:t>
      </w:r>
    </w:p>
    <w:p w14:paraId="6FD02B55" w14:textId="77777777" w:rsidR="00BA6D65" w:rsidRDefault="00336324">
      <w:pPr>
        <w:spacing w:line="600" w:lineRule="auto"/>
        <w:ind w:firstLine="720"/>
        <w:jc w:val="both"/>
        <w:rPr>
          <w:rFonts w:eastAsia="Times New Roman" w:cs="Times New Roman"/>
        </w:rPr>
      </w:pPr>
      <w:r>
        <w:rPr>
          <w:rFonts w:eastAsia="Times New Roman" w:cs="Times New Roman"/>
        </w:rPr>
        <w:t xml:space="preserve">Τον λόγο έχει ο κ. Τριανταφυλλίδης για έξι λεπτά και ύστερα ο κ. Παπαθεοδώρου. Αυτοί οι δύο συνάδελφοι Βουλευτές θα μιλήσουν και μετά, αν δεν έχει πάρει τον λόγο κάποιος εκ των πολιτικών Αρχηγών που </w:t>
      </w:r>
      <w:r>
        <w:rPr>
          <w:rFonts w:eastAsia="Times New Roman"/>
          <w:bCs/>
        </w:rPr>
        <w:t>έ</w:t>
      </w:r>
      <w:r>
        <w:rPr>
          <w:rFonts w:eastAsia="Times New Roman" w:cs="Times New Roman"/>
        </w:rPr>
        <w:t xml:space="preserve">χουν δηλωθεί, θα μιλήσει ο κ. Καρράς από την </w:t>
      </w:r>
      <w:r>
        <w:rPr>
          <w:rFonts w:eastAsia="Times New Roman"/>
          <w:bCs/>
        </w:rPr>
        <w:t>Έ</w:t>
      </w:r>
      <w:r>
        <w:rPr>
          <w:rFonts w:eastAsia="Times New Roman" w:cs="Times New Roman"/>
        </w:rPr>
        <w:t>νωση Κε</w:t>
      </w:r>
      <w:r>
        <w:rPr>
          <w:rFonts w:eastAsia="Times New Roman" w:cs="Times New Roman"/>
        </w:rPr>
        <w:t xml:space="preserve">ντρώων. </w:t>
      </w:r>
    </w:p>
    <w:p w14:paraId="6FD02B56" w14:textId="77777777" w:rsidR="00BA6D65" w:rsidRDefault="00336324">
      <w:pPr>
        <w:spacing w:line="600" w:lineRule="auto"/>
        <w:ind w:firstLine="720"/>
        <w:jc w:val="both"/>
        <w:rPr>
          <w:rFonts w:eastAsia="Times New Roman" w:cs="Times New Roman"/>
        </w:rPr>
      </w:pPr>
      <w:r>
        <w:rPr>
          <w:rFonts w:eastAsia="Times New Roman" w:cs="Times New Roman"/>
        </w:rPr>
        <w:t xml:space="preserve">Ορίστε, έχετε τον λόγο, κύριε Τριανταφυλλίδη. </w:t>
      </w:r>
    </w:p>
    <w:p w14:paraId="6FD02B57" w14:textId="77777777" w:rsidR="00BA6D65" w:rsidRDefault="00336324">
      <w:pPr>
        <w:spacing w:line="600" w:lineRule="auto"/>
        <w:ind w:firstLine="720"/>
        <w:jc w:val="both"/>
        <w:rPr>
          <w:rFonts w:eastAsia="Times New Roman" w:cs="Times New Roman"/>
        </w:rPr>
      </w:pPr>
      <w:r>
        <w:rPr>
          <w:rFonts w:eastAsia="Times New Roman" w:cs="Times New Roman"/>
          <w:b/>
        </w:rPr>
        <w:t>ΑΛΕΞΑΝΔΡΟΣ ΤΡΙΑΝΤΑΦΥΛΛΙΔΗΣ:</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ας ξεκαθαρίσουμε ευθύς εξαρχής: τούτη την ώρα, σε αυτή τη δύσκολη στροφή της ιστορίας για τον τόπο και τον λαό μας, χρειάζεται και απαιτείται </w:t>
      </w:r>
      <w:r>
        <w:rPr>
          <w:rFonts w:eastAsia="Times New Roman" w:cs="Times New Roman"/>
        </w:rPr>
        <w:t>η μέγιστη εθνική, πατριωτική κοινωνική συνοχή και ενότητα.</w:t>
      </w:r>
    </w:p>
    <w:p w14:paraId="6FD02B58" w14:textId="77777777" w:rsidR="00BA6D65" w:rsidRDefault="00336324">
      <w:pPr>
        <w:spacing w:line="600" w:lineRule="auto"/>
        <w:ind w:firstLine="720"/>
        <w:jc w:val="both"/>
        <w:rPr>
          <w:rFonts w:eastAsia="Times New Roman" w:cs="Times New Roman"/>
        </w:rPr>
      </w:pPr>
      <w:r>
        <w:rPr>
          <w:rFonts w:eastAsia="Times New Roman" w:cs="Times New Roman"/>
        </w:rPr>
        <w:lastRenderedPageBreak/>
        <w:t xml:space="preserve">Ποια ενότητα, </w:t>
      </w:r>
      <w:r>
        <w:rPr>
          <w:rFonts w:eastAsia="Times New Roman" w:cs="Times New Roman"/>
          <w:bCs/>
          <w:shd w:val="clear" w:color="auto" w:fill="FFFFFF"/>
        </w:rPr>
        <w:t>όμως,</w:t>
      </w:r>
      <w:r>
        <w:rPr>
          <w:rFonts w:eastAsia="Times New Roman" w:cs="Times New Roman"/>
        </w:rPr>
        <w:t xml:space="preserve"> θα μπορούσε να έχει βάθος και πλάτος, σαφές λαϊκό έρεισμα, αν δεν στηρίζεται στη αλήθεια, στην αποκατάσταση της τρωθείσας σχέσης ηθικής και πολιτικής, στην επανατοποθέτηση της έ</w:t>
      </w:r>
      <w:r>
        <w:rPr>
          <w:rFonts w:eastAsia="Times New Roman" w:cs="Times New Roman"/>
        </w:rPr>
        <w:t>ννοιας του πολιτεύεσθαι, πως η πολιτική</w:t>
      </w:r>
      <w:r>
        <w:rPr>
          <w:rFonts w:eastAsia="Times New Roman" w:cs="Times New Roman"/>
        </w:rPr>
        <w:t>,</w:t>
      </w:r>
      <w:r>
        <w:rPr>
          <w:rFonts w:eastAsia="Times New Roman" w:cs="Times New Roman"/>
        </w:rPr>
        <w:t xml:space="preserve"> δηλαδή</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η χαρά της συλλογικής προσφοράς και της καθημερινής χρησιμότητας στην επίλυση των προβλημάτων της κοινωνίας και όχι η μπίζνα για την εξυπηρέτηση των ατομικών ή των στενά κομματικών συμφερόντων, αν η ζη</w:t>
      </w:r>
      <w:r>
        <w:rPr>
          <w:rFonts w:eastAsia="Times New Roman" w:cs="Times New Roman"/>
        </w:rPr>
        <w:t xml:space="preserve">τούμενη, εθνικά και πατριωτικά, ενότητα και συνοχή δεν συναντά και δεν απαντά στο δύσπιστο βλέμμα και στο πνεύμα άρνησης του συμπολίτη </w:t>
      </w:r>
      <w:r>
        <w:rPr>
          <w:rFonts w:eastAsia="Times New Roman" w:cs="Times New Roman"/>
        </w:rPr>
        <w:t>μας,</w:t>
      </w:r>
      <w:r>
        <w:rPr>
          <w:rFonts w:eastAsia="Times New Roman" w:cs="Times New Roman"/>
        </w:rPr>
        <w:t xml:space="preserve"> που απέχει από τα πολιτικά δρώμενα, ακόμη και από αυτή την ελάχιστη συμμετοχή του στις εκλογές, κι αν δεν του δείξου</w:t>
      </w:r>
      <w:r>
        <w:rPr>
          <w:rFonts w:eastAsia="Times New Roman" w:cs="Times New Roman"/>
        </w:rPr>
        <w:t>με και δεν του αποδείξουμε ότι δεν είμαστε όλοι ίδιοι;</w:t>
      </w:r>
    </w:p>
    <w:p w14:paraId="6FD02B59" w14:textId="77777777" w:rsidR="00BA6D65" w:rsidRDefault="00336324">
      <w:pPr>
        <w:spacing w:line="600" w:lineRule="auto"/>
        <w:ind w:firstLine="720"/>
        <w:jc w:val="both"/>
        <w:rPr>
          <w:rFonts w:eastAsia="Times New Roman" w:cs="Times New Roman"/>
        </w:rPr>
      </w:pPr>
      <w:r>
        <w:rPr>
          <w:rFonts w:eastAsia="Times New Roman" w:cs="Times New Roman"/>
        </w:rPr>
        <w:t>Επιχειρούμε</w:t>
      </w:r>
      <w:r>
        <w:rPr>
          <w:rFonts w:eastAsia="Times New Roman" w:cs="Times New Roman"/>
        </w:rPr>
        <w:t>,</w:t>
      </w:r>
      <w:r>
        <w:rPr>
          <w:rFonts w:eastAsia="Times New Roman" w:cs="Times New Roman"/>
        </w:rPr>
        <w:t xml:space="preserve"> σήμερα</w:t>
      </w:r>
      <w:r>
        <w:rPr>
          <w:rFonts w:eastAsia="Times New Roman" w:cs="Times New Roman"/>
        </w:rPr>
        <w:t>,</w:t>
      </w:r>
      <w:r>
        <w:rPr>
          <w:rFonts w:eastAsia="Times New Roman" w:cs="Times New Roman"/>
        </w:rPr>
        <w:t xml:space="preserve"> όλοι εμείς οι συνάδελφοι της Πλειοψηφίας -και με χαρά βλέπουμε τη συναίνεση και των κομμάτων της Αντιπολίτευσης- να επανατοποθετήσουμε την έννοια της πολιτικής, στηριγμένοι στην αν</w:t>
      </w:r>
      <w:r>
        <w:rPr>
          <w:rFonts w:eastAsia="Times New Roman" w:cs="Times New Roman"/>
        </w:rPr>
        <w:t xml:space="preserve">αζήτηση της αλήθειας για το άγος και το άχθος -μια εικόνα χίλιες λέξεις!- των ταμείων των κομμάτων που </w:t>
      </w:r>
      <w:r>
        <w:rPr>
          <w:rFonts w:eastAsia="Times New Roman"/>
          <w:bCs/>
        </w:rPr>
        <w:lastRenderedPageBreak/>
        <w:t>είναι</w:t>
      </w:r>
      <w:r>
        <w:rPr>
          <w:rFonts w:eastAsia="Times New Roman" w:cs="Times New Roman"/>
        </w:rPr>
        <w:t xml:space="preserve"> ταυτόχρονα και διοικητές τραπεζών. Τι σας θυμίζει; Πρώην Αγροτική Τράπεζα της Ελλάδος; Το ένα χέρι νίβει το άλλο και τα δυο την τσέπη του κόμματος </w:t>
      </w:r>
      <w:r>
        <w:rPr>
          <w:rFonts w:eastAsia="Times New Roman" w:cs="Times New Roman"/>
        </w:rPr>
        <w:t xml:space="preserve">εξουσίας. </w:t>
      </w:r>
    </w:p>
    <w:p w14:paraId="6FD02B5A" w14:textId="77777777" w:rsidR="00BA6D65" w:rsidRDefault="00336324">
      <w:pPr>
        <w:spacing w:line="600" w:lineRule="auto"/>
        <w:ind w:firstLine="720"/>
        <w:jc w:val="both"/>
        <w:rPr>
          <w:rFonts w:eastAsia="Times New Roman" w:cs="Times New Roman"/>
          <w:szCs w:val="24"/>
        </w:rPr>
      </w:pPr>
      <w:r>
        <w:rPr>
          <w:rFonts w:eastAsia="Times New Roman" w:cs="Times New Roman"/>
        </w:rPr>
        <w:t xml:space="preserve">Η αναζήτηση της αλήθειας διακρίνει και δεν συγχέει σκόπιμα τις έννοιες, γιατί </w:t>
      </w:r>
      <w:r>
        <w:rPr>
          <w:rFonts w:eastAsia="Times New Roman"/>
          <w:bCs/>
        </w:rPr>
        <w:t>είναι</w:t>
      </w:r>
      <w:r>
        <w:rPr>
          <w:rFonts w:eastAsia="Times New Roman" w:cs="Times New Roman"/>
        </w:rPr>
        <w:t xml:space="preserve"> άλλο συνεννόηση και άλλο συνενοχή, άλλο συναίνεση και άλλο συγκάλυψη. Δηλαδή, επειδή </w:t>
      </w:r>
      <w:r>
        <w:rPr>
          <w:rFonts w:eastAsia="Times New Roman"/>
          <w:bCs/>
        </w:rPr>
        <w:t>είναι</w:t>
      </w:r>
      <w:r>
        <w:rPr>
          <w:rFonts w:eastAsia="Times New Roman" w:cs="Times New Roman"/>
        </w:rPr>
        <w:t xml:space="preserve"> εθνικά, κοινωνικά, πολιτικά αναγκαίο και επιβεβλημένο να συνεννοηθούμε και να συντονιστούμε στα νουνεχή ρήματά μας αλλά και στα αποφασιστικά και κυρίως αποτελεσματικά βήματά μας, με ριζοσπαστική μετριοπάθεια πάνω στα βασικά προτάγματα της πολιτικής μας, ό</w:t>
      </w:r>
      <w:r>
        <w:rPr>
          <w:rFonts w:eastAsia="Times New Roman" w:cs="Times New Roman"/>
        </w:rPr>
        <w:t xml:space="preserve">πως το οικονομικό, το προσφυγικό, το ασφαλιστικό, αυτό δεν σημαίνει ότι η συνεννόηση πρέπει να οδηγεί στην συγκάλυψη, στην απόκρυψη της πίσω αυλής ενός </w:t>
      </w:r>
      <w:r>
        <w:rPr>
          <w:rFonts w:eastAsia="Times New Roman" w:cs="Times New Roman"/>
          <w:bCs/>
          <w:shd w:val="clear" w:color="auto" w:fill="FFFFFF"/>
        </w:rPr>
        <w:t>ιδιαίτερα</w:t>
      </w:r>
      <w:r>
        <w:rPr>
          <w:rFonts w:eastAsia="Times New Roman" w:cs="Times New Roman"/>
        </w:rPr>
        <w:t xml:space="preserve"> αμαρτωλού </w:t>
      </w:r>
      <w:r>
        <w:rPr>
          <w:rFonts w:eastAsia="Times New Roman" w:cs="Times New Roman"/>
          <w:lang w:val="en-US"/>
        </w:rPr>
        <w:t>status</w:t>
      </w:r>
      <w:r>
        <w:rPr>
          <w:rFonts w:eastAsia="Times New Roman" w:cs="Times New Roman"/>
        </w:rPr>
        <w:t xml:space="preserve"> </w:t>
      </w:r>
      <w:r>
        <w:rPr>
          <w:rFonts w:eastAsia="Times New Roman" w:cs="Times New Roman"/>
          <w:lang w:val="en-US"/>
        </w:rPr>
        <w:t>quo</w:t>
      </w:r>
      <w:r>
        <w:rPr>
          <w:rFonts w:eastAsia="Times New Roman" w:cs="Times New Roman"/>
        </w:rPr>
        <w:t>.</w:t>
      </w:r>
      <w:r>
        <w:rPr>
          <w:rFonts w:eastAsia="Times New Roman" w:cs="Times New Roman"/>
          <w:szCs w:val="24"/>
        </w:rPr>
        <w:t>Γιατί σε αυτήν την περίπτωση η όποια τέτοια συνεννόηση, που υπονοείται, θ</w:t>
      </w:r>
      <w:r>
        <w:rPr>
          <w:rFonts w:eastAsia="Times New Roman" w:cs="Times New Roman"/>
          <w:szCs w:val="24"/>
        </w:rPr>
        <w:t xml:space="preserve">α είναι νόθα και έωλη, θα είναι επιβεβαίωση εκείνων των συμπολιτών </w:t>
      </w:r>
      <w:r>
        <w:rPr>
          <w:rFonts w:eastAsia="Times New Roman" w:cs="Times New Roman"/>
          <w:szCs w:val="24"/>
        </w:rPr>
        <w:t>μας,</w:t>
      </w:r>
      <w:r>
        <w:rPr>
          <w:rFonts w:eastAsia="Times New Roman" w:cs="Times New Roman"/>
          <w:szCs w:val="24"/>
        </w:rPr>
        <w:t xml:space="preserve"> που ομιλούν περί «κόρακος κοράκου μάτι δεν βγάζει». </w:t>
      </w:r>
    </w:p>
    <w:p w14:paraId="6FD02B5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Είναι λαϊκή απαίτηση, παλλαϊκό αίτημα να πληρώσουν αυτοί που χρεοκόπησαν τη χώρα, χρεοκοπώντας</w:t>
      </w:r>
      <w:r>
        <w:rPr>
          <w:rFonts w:eastAsia="Times New Roman" w:cs="Times New Roman"/>
          <w:szCs w:val="24"/>
        </w:rPr>
        <w:t>,</w:t>
      </w:r>
      <w:r>
        <w:rPr>
          <w:rFonts w:eastAsia="Times New Roman" w:cs="Times New Roman"/>
          <w:szCs w:val="24"/>
        </w:rPr>
        <w:t xml:space="preserve"> ταυτόχρονα</w:t>
      </w:r>
      <w:r>
        <w:rPr>
          <w:rFonts w:eastAsia="Times New Roman" w:cs="Times New Roman"/>
          <w:szCs w:val="24"/>
        </w:rPr>
        <w:t>,</w:t>
      </w:r>
      <w:r>
        <w:rPr>
          <w:rFonts w:eastAsia="Times New Roman" w:cs="Times New Roman"/>
          <w:szCs w:val="24"/>
        </w:rPr>
        <w:t xml:space="preserve"> ακόμη και τα ίδια τους τα κόμματα. Φως παντού, φως στα πάντα για τους πάντες είναι η καθαρή, αδιαπραγμάτευτη και απόλυτη γραμμή της πολιτικής μας για αυτούς που οδήγησαν τη χώρα σε αυτό το παρατεταμένο δράμα, στην τραγωδία της μνημονιακής δυστυχίας, που δ</w:t>
      </w:r>
      <w:r>
        <w:rPr>
          <w:rFonts w:eastAsia="Times New Roman" w:cs="Times New Roman"/>
          <w:szCs w:val="24"/>
        </w:rPr>
        <w:t xml:space="preserve">εν έχει ακόμη λύτρωση. </w:t>
      </w:r>
    </w:p>
    <w:p w14:paraId="6FD02B5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Διότι είναι εθνικά αναγκαίο να βγάλουμε τον λαό μας από την ταπείνωση της χρεοκοπίας και να του πούμε, ποιοι, πώς και πότε και γιατί, και μέσα από αυτόν τον λυτρωτικό, όχι εκδικητικό, όχι εξοντωτικό εντοπισμό της αλήθειας για τους υ</w:t>
      </w:r>
      <w:r>
        <w:rPr>
          <w:rFonts w:eastAsia="Times New Roman" w:cs="Times New Roman"/>
          <w:szCs w:val="24"/>
        </w:rPr>
        <w:t xml:space="preserve">παίτιους, να δημιουργήσουμε όρους και προϋποθέσεις ανάτασης, ανάστασης, αναζωογόνησης της πολιτικής. Η πολιτική που δραπέτευσε, εξοβελίστηκε και μεταμορφώθηκε σε </w:t>
      </w:r>
      <w:r>
        <w:rPr>
          <w:rFonts w:eastAsia="Times New Roman" w:cs="Times New Roman"/>
          <w:szCs w:val="24"/>
          <w:lang w:val="en-US"/>
        </w:rPr>
        <w:t>America</w:t>
      </w:r>
      <w:r>
        <w:rPr>
          <w:rFonts w:eastAsia="Times New Roman" w:cs="Times New Roman"/>
          <w:szCs w:val="24"/>
        </w:rPr>
        <w:t xml:space="preserve"> </w:t>
      </w:r>
      <w:r>
        <w:rPr>
          <w:rFonts w:eastAsia="Times New Roman" w:cs="Times New Roman"/>
          <w:szCs w:val="24"/>
          <w:lang w:val="en-US"/>
        </w:rPr>
        <w:t>Latina</w:t>
      </w:r>
      <w:r>
        <w:rPr>
          <w:rFonts w:eastAsia="Times New Roman" w:cs="Times New Roman"/>
          <w:szCs w:val="24"/>
        </w:rPr>
        <w:t xml:space="preserve"> ευρωπαϊκού τύπου να επιστρέψει και πάλι στον τόπο που τη γέννησε, η πολιτική το</w:t>
      </w:r>
      <w:r>
        <w:rPr>
          <w:rFonts w:eastAsia="Times New Roman" w:cs="Times New Roman"/>
          <w:szCs w:val="24"/>
        </w:rPr>
        <w:t xml:space="preserve">υ ριζοσπαστικού μέτρου. </w:t>
      </w:r>
    </w:p>
    <w:p w14:paraId="6FD02B5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Η Βουλή των Ελλήνων, το σύνολο του πολιτικού κόσμου καλείται σήμερα να στείλει ένα ηχηρό πολλαπλό μήνυμα, να τολμήσει να κοιταχτεί στον καθρέφτη, να αθροίσει δυνάμεις, να αποτιμήσει με θάρρος και αυτογνωσία την άτεγκτη, ανυποχώρητη</w:t>
      </w:r>
      <w:r>
        <w:rPr>
          <w:rFonts w:eastAsia="Times New Roman" w:cs="Times New Roman"/>
          <w:szCs w:val="24"/>
        </w:rPr>
        <w:t>, μετωπική σύγκρουση της διακυβέρνησης του Αλέξη Τσίπρα με τη διαφθορά και τη διαπλοκή, όπως αυτή η διαπλοκή και η διαφθορά εκφράστηκε από το κατεστημένο, το φθαρμένο πολιτικό, τραπεζικό, μιντιακό προσωπικό και εκβράστηκε στη συνέχεια</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από τον λαό, οδ</w:t>
      </w:r>
      <w:r>
        <w:rPr>
          <w:rFonts w:eastAsia="Times New Roman" w:cs="Times New Roman"/>
          <w:szCs w:val="24"/>
        </w:rPr>
        <w:t xml:space="preserve">ηγούμενη στα αζήτητα της ιστορίας. </w:t>
      </w:r>
    </w:p>
    <w:p w14:paraId="6FD02B5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Την υπηρέτησαν στο πλαίσιο αυτής της αιμομικτικής σχέσης των ολιγαρχών των καναλιών, των τραπεζιτών του ποινικού ακαταδίωκτου και των πολιτικών μπροστινών </w:t>
      </w:r>
      <w:r>
        <w:rPr>
          <w:rFonts w:eastAsia="Times New Roman" w:cs="Times New Roman"/>
          <w:szCs w:val="24"/>
        </w:rPr>
        <w:t>τους,</w:t>
      </w:r>
      <w:r>
        <w:rPr>
          <w:rFonts w:eastAsia="Times New Roman" w:cs="Times New Roman"/>
          <w:szCs w:val="24"/>
        </w:rPr>
        <w:t xml:space="preserve"> επί σαράντα χρόνια, όπου την ίδια ώρα που ο επαγγελματίας κ</w:t>
      </w:r>
      <w:r>
        <w:rPr>
          <w:rFonts w:eastAsia="Times New Roman" w:cs="Times New Roman"/>
          <w:szCs w:val="24"/>
        </w:rPr>
        <w:t>αι ο επιχειρηματίας που μας ακούει δεν μπορούσε να πάρει στάλα ρευστό από τις τράπεζες, οι βαρόνοι της μιντιακής ανταποδοτικής επιρροής -δίνεις στήριξη, παίρνεις φράγκα- μπορούσαν αυτήν τη ρευστότητα την τραπεζική να την «παντελονιάζουν», και μάλιστα με πρ</w:t>
      </w:r>
      <w:r>
        <w:rPr>
          <w:rFonts w:eastAsia="Times New Roman" w:cs="Times New Roman"/>
          <w:szCs w:val="24"/>
        </w:rPr>
        <w:t xml:space="preserve">ονομιακούς όρους, χωρίς επιστροφή των δανεικών. Τα λεφτά; Στην Ελβετία ή στις Παρθένες Νήσους. Τα ακίνητα; Σε </w:t>
      </w:r>
      <w:r>
        <w:rPr>
          <w:rFonts w:eastAsia="Times New Roman" w:cs="Times New Roman"/>
          <w:szCs w:val="24"/>
          <w:lang w:val="en-US"/>
        </w:rPr>
        <w:t>offshore</w:t>
      </w:r>
      <w:r>
        <w:rPr>
          <w:rFonts w:eastAsia="Times New Roman" w:cs="Times New Roman"/>
          <w:szCs w:val="24"/>
        </w:rPr>
        <w:t xml:space="preserve">. </w:t>
      </w:r>
      <w:r>
        <w:rPr>
          <w:rFonts w:eastAsia="Times New Roman" w:cs="Times New Roman"/>
          <w:szCs w:val="24"/>
        </w:rPr>
        <w:lastRenderedPageBreak/>
        <w:t xml:space="preserve">Τα χρέη; Στο άρθρο 99. Κι εσύ, λαέ βασανισμένε, περίμενε στην ουρά από τα ξημερώματα για να πάρεις ένα κουπόνι σίτισης! Η νομενκλατούρα </w:t>
      </w:r>
      <w:r>
        <w:rPr>
          <w:rFonts w:eastAsia="Times New Roman" w:cs="Times New Roman"/>
          <w:szCs w:val="24"/>
        </w:rPr>
        <w:t>του υπαρκτού καπιταλισμού στον αφρό και να τρέμει το φυλλοκάρδι του λαού για την επόμενη μέρα, για το τι θα του ξημερώσει, να μετράει τα ψιλά του μπροστά στα ταμεία των σούπερ μάρκετ! Οι άποροι, οι άνεργοι, οι άστεγοι να είναι στη «μαύρη» ανασφάλιστη εργασ</w:t>
      </w:r>
      <w:r>
        <w:rPr>
          <w:rFonts w:eastAsia="Times New Roman" w:cs="Times New Roman"/>
          <w:szCs w:val="24"/>
        </w:rPr>
        <w:t xml:space="preserve">ία, στην καλύτερη περίπτωση, και οι απόμαχοι της εργασίας με συντάξεις-«φιλοδωρήματα». </w:t>
      </w:r>
    </w:p>
    <w:p w14:paraId="6FD02B5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Στην απέναντι όχθη, αυτοί που υπερασπίστηκαν καταχραστές του </w:t>
      </w:r>
      <w:r>
        <w:rPr>
          <w:rFonts w:eastAsia="Times New Roman" w:cs="Times New Roman"/>
          <w:szCs w:val="24"/>
        </w:rPr>
        <w:t>δ</w:t>
      </w:r>
      <w:r>
        <w:rPr>
          <w:rFonts w:eastAsia="Times New Roman" w:cs="Times New Roman"/>
          <w:szCs w:val="24"/>
        </w:rPr>
        <w:t>ημοσίου, αυτοί που με περίσσιο θράσος διεκδικούν ακόμη και τη διαγραφή του χρέους του κόμματός τους να έχο</w:t>
      </w:r>
      <w:r>
        <w:rPr>
          <w:rFonts w:eastAsia="Times New Roman" w:cs="Times New Roman"/>
          <w:szCs w:val="24"/>
        </w:rPr>
        <w:t xml:space="preserve">υν πλήρως αποθρασυνθεί. Έφαγαν την κρατική χρηματοδότηση μέχρι το 2024, έφαγαν τις μίζες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μπήκαν στο ταμείο τους και άφησαν και χρέος 214.000.000 ευρώ, που πρέπει το «φιλεύσπλαχνο» κράτος να διαγράψει. </w:t>
      </w:r>
    </w:p>
    <w:p w14:paraId="6FD02B6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ζήτημα των χρεών, των δανεικών κα</w:t>
      </w:r>
      <w:r>
        <w:rPr>
          <w:rFonts w:eastAsia="Times New Roman" w:cs="Times New Roman"/>
          <w:szCs w:val="24"/>
        </w:rPr>
        <w:t>ι των αγύριστων της Νέας Δημοκρατίας και του ΠΑΣΟΚ</w:t>
      </w:r>
      <w:r>
        <w:rPr>
          <w:rFonts w:eastAsia="Times New Roman" w:cs="Times New Roman"/>
          <w:szCs w:val="24"/>
        </w:rPr>
        <w:t>,</w:t>
      </w:r>
      <w:r>
        <w:rPr>
          <w:rFonts w:eastAsia="Times New Roman" w:cs="Times New Roman"/>
          <w:szCs w:val="24"/>
        </w:rPr>
        <w:t xml:space="preserve"> στο ελληνικό τραπεζικό σύστημα</w:t>
      </w:r>
      <w:r>
        <w:rPr>
          <w:rFonts w:eastAsia="Times New Roman" w:cs="Times New Roman"/>
          <w:szCs w:val="24"/>
        </w:rPr>
        <w:t>,</w:t>
      </w:r>
      <w:r>
        <w:rPr>
          <w:rFonts w:eastAsia="Times New Roman" w:cs="Times New Roman"/>
          <w:szCs w:val="24"/>
        </w:rPr>
        <w:t xml:space="preserve"> παραμένει ανοιχτό και γεννά πλήθος ερωτημάτων, σε σχέση με την ισότιμη </w:t>
      </w:r>
      <w:r>
        <w:rPr>
          <w:rFonts w:eastAsia="Times New Roman" w:cs="Times New Roman"/>
          <w:szCs w:val="24"/>
        </w:rPr>
        <w:lastRenderedPageBreak/>
        <w:t xml:space="preserve">αντιμετώπιση όλων των πολιτών με ισονομία και ισοπολιτεία. Τα ερωτήματα προκύπτουν κυρίως σχετικά με </w:t>
      </w:r>
      <w:r>
        <w:rPr>
          <w:rFonts w:eastAsia="Times New Roman" w:cs="Times New Roman"/>
          <w:szCs w:val="24"/>
        </w:rPr>
        <w:t>τη βούληση των πιστωτικών ιδρυμάτων να απαιτήσουν να επιστραφούν τα χορηγηθέντα και μηδέποτε επιστραφέντα δάνεια. Η βούληση αυτή των τραπεζών απέναντι στα κόμματα εξουσίας πρέπει να προκύπτει από συγκεκριμένες ενέργειες, όπως οι ενέργειες στις οποίες πλειο</w:t>
      </w:r>
      <w:r>
        <w:rPr>
          <w:rFonts w:eastAsia="Times New Roman" w:cs="Times New Roman"/>
          <w:szCs w:val="24"/>
        </w:rPr>
        <w:t xml:space="preserve">δοτούν όταν απέναντί τους δεν βρίσκονται τα δύο μεγάλα κόμματα, αλλά απλοί πολίτες-δανειολήπτες. </w:t>
      </w:r>
    </w:p>
    <w:p w14:paraId="6FD02B6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Τα ερωτήματα προς τα πρώην κόμματα εξουσίας είναι καυτά και αμείλικτα. </w:t>
      </w:r>
    </w:p>
    <w:p w14:paraId="6FD02B6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 τα έχετε τελειώσει σε μισό λεπτό τα ερωτήματα, κύριε </w:t>
      </w:r>
      <w:r>
        <w:rPr>
          <w:rFonts w:eastAsia="Times New Roman" w:cs="Times New Roman"/>
          <w:szCs w:val="24"/>
        </w:rPr>
        <w:t xml:space="preserve">συνάδελφε, συνοπτικά. </w:t>
      </w:r>
    </w:p>
    <w:p w14:paraId="6FD02B6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Μάλιστα. Τελειώνω, κύριε Πρόεδρε. </w:t>
      </w:r>
    </w:p>
    <w:p w14:paraId="6FD02B6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Ερώτημα πρώτο: Θα μας ενημερώσουν, αλήθεια, για τις ρυθμίσεις στις οποίες έχουν συμφωνήσει με τις τράπεζες, για να μπορέσουμε να τις συγκρίνουμε με τις ρυθμίσεις που έχου</w:t>
      </w:r>
      <w:r>
        <w:rPr>
          <w:rFonts w:eastAsia="Times New Roman" w:cs="Times New Roman"/>
          <w:szCs w:val="24"/>
        </w:rPr>
        <w:t xml:space="preserve">ν οι απλοί πολίτες-δανειολήπτες; </w:t>
      </w:r>
    </w:p>
    <w:p w14:paraId="6FD02B6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Οι πολίτες θέλουν να πληροφορηθούν: Με τι επιτόκια σας δάνεισαν οι τράπεζες; Ή μήπως τα δάνεια των κομμάτων σας από την πρώην ΑΤΕ ήταν άτοκα; </w:t>
      </w:r>
    </w:p>
    <w:p w14:paraId="6FD02B6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Με βάση τον νόμο, είστε ως ΠΑΣΟΚ και Νέα Δημοκρατία συνεργάσιμοι δανειολήπτες μ</w:t>
      </w:r>
      <w:r>
        <w:rPr>
          <w:rFonts w:eastAsia="Times New Roman" w:cs="Times New Roman"/>
          <w:szCs w:val="24"/>
        </w:rPr>
        <w:t>ε τις τράπεζες; Με ποιες εμπράγματες διασφαλίσεις λάβατε τα παραπάνω δάνεια; Ενεχυριάσατε τα ακίνητά σας –στη Ρηγίλλης, Χαριλάου Τρικούπη και άλλα- που να καλύπτουν τα 360.000.000 ευρώ που χρωστάτε στις τράπεζες, σε περίπτωση που δεν μπορέσετε να πληρώσετε</w:t>
      </w:r>
      <w:r>
        <w:rPr>
          <w:rFonts w:eastAsia="Times New Roman" w:cs="Times New Roman"/>
          <w:szCs w:val="24"/>
        </w:rPr>
        <w:t xml:space="preserve"> τα συγκεκριμένα δάνεια; </w:t>
      </w:r>
    </w:p>
    <w:p w14:paraId="6FD02B67"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Τι θα κάνετε, αν οι τράπεζες ζητήσουν την κατάσχεση των περιουσιακών σας στοιχείων, στην περίπτωση που δεν καταβά</w:t>
      </w:r>
      <w:r>
        <w:rPr>
          <w:rFonts w:eastAsia="Times New Roman"/>
          <w:szCs w:val="24"/>
        </w:rPr>
        <w:t>λ</w:t>
      </w:r>
      <w:r>
        <w:rPr>
          <w:rFonts w:eastAsia="Times New Roman"/>
          <w:szCs w:val="24"/>
        </w:rPr>
        <w:t xml:space="preserve">λετε κανονικά τις δόσεις των δανείων σας; Πώς ακριβώς, ως κόμματα ευθύνης, </w:t>
      </w:r>
      <w:r>
        <w:rPr>
          <w:rFonts w:eastAsia="Times New Roman"/>
          <w:szCs w:val="24"/>
        </w:rPr>
        <w:lastRenderedPageBreak/>
        <w:t>που διδάσκετε στους άλλους την έννοια της ευθύνης, θα διασφαλίσετε εσείς με το προσωπικό σας κομματικό σας παράδειγμα το δημόσιο συμφέρον της ευθύνης; Τα κόμματά σας έχουν προέδρους</w:t>
      </w:r>
      <w:r>
        <w:rPr>
          <w:rFonts w:eastAsia="Times New Roman"/>
          <w:szCs w:val="24"/>
        </w:rPr>
        <w:t xml:space="preserve">, αντιπροέδρους και ταμίες. Θα ζητήσετε να υπάρξει προσωποποίηση, εξατομίκευση των συγκεκριμένων ευθυνών; Επιτέλους, να αναλάβουν τις ευθύνες τους; </w:t>
      </w:r>
    </w:p>
    <w:p w14:paraId="6FD02B68"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Τελευταίο ερώτημα: Μπορεί κάποιοι να παριστάνουν τους νοικοκυραίους στους άλλους, την ίδια ώρα που για τα δ</w:t>
      </w:r>
      <w:r>
        <w:rPr>
          <w:rFonts w:eastAsia="Times New Roman"/>
          <w:szCs w:val="24"/>
        </w:rPr>
        <w:t xml:space="preserve">ικά τους χρωστούμενα και για τα δικά τους δάνεια ποιούν την νήσσαν; </w:t>
      </w:r>
    </w:p>
    <w:p w14:paraId="6FD02B6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D02B6A"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Κλείνω, κύριε Πρόεδρε.</w:t>
      </w:r>
    </w:p>
    <w:p w14:paraId="6FD02B6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Το κόμμα με σήμα τη χρεοκοπία, που ομολογείται πλέον και από τον ίδιο του τον Πρ</w:t>
      </w:r>
      <w:r>
        <w:rPr>
          <w:rFonts w:eastAsia="Times New Roman"/>
          <w:szCs w:val="24"/>
        </w:rPr>
        <w:t>όεδρο, είναι πανέτοιμο να κυβερνήσει, λέει.</w:t>
      </w:r>
    </w:p>
    <w:p w14:paraId="6FD02B6C"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Όταν κλείνετε, να κλείνετε. Χαιρετήστε, λοιπόν, τώρα.</w:t>
      </w:r>
    </w:p>
    <w:p w14:paraId="6FD02B6D"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Το κόμμα που είναι σε κώμα, όπως είπε ο κ. Μητσοτάκης, ζητάει εκλογές για να ξανασώσει τον τόπο. Είπε</w:t>
      </w:r>
      <w:r>
        <w:rPr>
          <w:rFonts w:eastAsia="Times New Roman"/>
          <w:szCs w:val="24"/>
        </w:rPr>
        <w:t xml:space="preserve"> τον Δεκέμβριο του 2015 ο κ. Μητσοτάκης: Δεν πρόκειται να παραλάβω στη Συγγρού. Δεν είναι δυνατόν ένα κόμμα που είναι εν πολλοίς χρεοκοπημένο να εξακολουθεί να βρίσκεται σε ένα πολύ ακριβό κτίριο.</w:t>
      </w:r>
      <w:r>
        <w:rPr>
          <w:rFonts w:eastAsia="Times New Roman"/>
          <w:b/>
          <w:szCs w:val="24"/>
        </w:rPr>
        <w:t xml:space="preserve"> </w:t>
      </w:r>
    </w:p>
    <w:p w14:paraId="6FD02B6E"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 κύριε συνάδελ</w:t>
      </w:r>
      <w:r>
        <w:rPr>
          <w:rFonts w:eastAsia="Times New Roman"/>
          <w:szCs w:val="24"/>
        </w:rPr>
        <w:t>φε.</w:t>
      </w:r>
    </w:p>
    <w:p w14:paraId="6FD02B6F"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Κλείνω, κλείνω. Είχα κι άλλα…</w:t>
      </w:r>
    </w:p>
    <w:p w14:paraId="6FD02B70" w14:textId="77777777" w:rsidR="00BA6D65" w:rsidRDefault="00336324">
      <w:pPr>
        <w:tabs>
          <w:tab w:val="left" w:pos="2820"/>
        </w:tabs>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Δημοκρατίας)</w:t>
      </w:r>
    </w:p>
    <w:p w14:paraId="6FD02B71"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Μην τσιτάρετε, μην τσιτάρετε. Θα μιλήσει σε λίγο ο Πρόεδρος της Νέας Δημοκρατίας. Είναι γνωστά αυτά. </w:t>
      </w:r>
    </w:p>
    <w:p w14:paraId="6FD02B72"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Έχε</w:t>
      </w:r>
      <w:r>
        <w:rPr>
          <w:rFonts w:eastAsia="Times New Roman"/>
          <w:szCs w:val="24"/>
        </w:rPr>
        <w:t>τε περάσει κατά δυόμισι, τρία λεπτά τον χρόνο.</w:t>
      </w:r>
    </w:p>
    <w:p w14:paraId="6FD02B73"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lastRenderedPageBreak/>
        <w:t xml:space="preserve">ΒΑΣΙΛΕΙΟΣ ΚΙΚΙΛΙΑΣ: </w:t>
      </w:r>
      <w:r>
        <w:rPr>
          <w:rFonts w:eastAsia="Times New Roman"/>
          <w:szCs w:val="24"/>
        </w:rPr>
        <w:t>Θέλουμε κι άλλο να ακούσουμε!</w:t>
      </w:r>
    </w:p>
    <w:p w14:paraId="6FD02B74"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Κικίλια, εσείς μην παρεμβαίνετε στη διαδικασία. Είχε γραπτή ομιλία. Την είπε και από στήθους και την είχε γραπτή μπροστά ο συνάδελφος.</w:t>
      </w:r>
    </w:p>
    <w:p w14:paraId="6FD02B75"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Ελάτε, κλείστε, να προχωρήσουμε.</w:t>
      </w:r>
    </w:p>
    <w:p w14:paraId="6FD02B76"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Το καραβάνι της διαφάνειας και της αλήθεια</w:t>
      </w:r>
      <w:r>
        <w:rPr>
          <w:rFonts w:eastAsia="Times New Roman"/>
          <w:szCs w:val="24"/>
        </w:rPr>
        <w:t>ς</w:t>
      </w:r>
      <w:r>
        <w:rPr>
          <w:rFonts w:eastAsia="Times New Roman"/>
          <w:szCs w:val="24"/>
        </w:rPr>
        <w:t xml:space="preserve"> τραβά τον</w:t>
      </w:r>
      <w:r>
        <w:rPr>
          <w:rFonts w:eastAsia="Times New Roman"/>
          <w:szCs w:val="24"/>
        </w:rPr>
        <w:t xml:space="preserve"> δρόμο του. Οι πολίτες γνωρίζουν, αναγνωρίζουν, αντιλαμβάνονται και μας προτρέπουν. Αφήστε τη διαπλοκή να αλυχτά και τις γάτες των Ιμαλαΐων να νιαουρίζουν. Είμαστε στο πλευρ</w:t>
      </w:r>
      <w:r>
        <w:rPr>
          <w:rFonts w:eastAsia="Times New Roman"/>
          <w:szCs w:val="24"/>
        </w:rPr>
        <w:t>ό</w:t>
      </w:r>
      <w:r>
        <w:rPr>
          <w:rFonts w:eastAsia="Times New Roman"/>
          <w:szCs w:val="24"/>
        </w:rPr>
        <w:t xml:space="preserve"> του Προέδρου</w:t>
      </w:r>
      <w:r>
        <w:rPr>
          <w:rFonts w:eastAsia="Times New Roman"/>
          <w:szCs w:val="24"/>
        </w:rPr>
        <w:t>,</w:t>
      </w:r>
      <w:r>
        <w:rPr>
          <w:rFonts w:eastAsia="Times New Roman"/>
          <w:szCs w:val="24"/>
        </w:rPr>
        <w:t xml:space="preserve"> που προσωποποιεί την ελπίδα και την προοπτική, του Αλέξη του Τσίπρα</w:t>
      </w:r>
      <w:r>
        <w:rPr>
          <w:rFonts w:eastAsia="Times New Roman"/>
          <w:szCs w:val="24"/>
        </w:rPr>
        <w:t xml:space="preserve">, μέχρι την τελική δικαίωση. </w:t>
      </w:r>
    </w:p>
    <w:p w14:paraId="6FD02B77"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w:t>
      </w:r>
    </w:p>
    <w:p w14:paraId="6FD02B78"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Δεν χρωστάμε σε κανέναν, ούτε πολιτικές καριέρες χτίζουμε ούτε επενδύσεις σε πολιτικά χρηματιστήρια καταθέτουμε. Μοναδική φιλοδοξία είναι να ξανανθίσε</w:t>
      </w:r>
      <w:r>
        <w:rPr>
          <w:rFonts w:eastAsia="Times New Roman"/>
          <w:szCs w:val="24"/>
        </w:rPr>
        <w:t>ι το χαμόγελο στα πρόσωπα των ανθρώπων του λαού μας, να μην απογοητεύσουμε τον βαθύτερο ιστορικό μας εαυτό…</w:t>
      </w:r>
    </w:p>
    <w:p w14:paraId="6FD02B79"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 σταματήστε! Ευχαριστώ πολύ.</w:t>
      </w:r>
    </w:p>
    <w:p w14:paraId="6FD02B7A"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…όσα μας εμπιστεύτηκε διαχρονικά η αξιακή παράδοση της πλατι</w:t>
      </w:r>
      <w:r>
        <w:rPr>
          <w:rFonts w:eastAsia="Times New Roman"/>
          <w:szCs w:val="24"/>
        </w:rPr>
        <w:t xml:space="preserve">άς, δημοκρατικής, προοδευτικής, αριστερής παράταξης. </w:t>
      </w:r>
    </w:p>
    <w:p w14:paraId="6FD02B7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Σας ευχαριστώ.</w:t>
      </w:r>
    </w:p>
    <w:p w14:paraId="6FD02B7C" w14:textId="77777777" w:rsidR="00BA6D65" w:rsidRDefault="0033632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D02B7D"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Κι εμείς.</w:t>
      </w:r>
    </w:p>
    <w:p w14:paraId="6FD02B7E"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Ο συνάδελφος κ. Παπαθεοδώρου, παρακαλώ πολύ, έχει τον λόγο.</w:t>
      </w:r>
    </w:p>
    <w:p w14:paraId="6FD02B7F"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lastRenderedPageBreak/>
        <w:t xml:space="preserve">ΘΕΟΔΩΡΟΣ ΠΑΠΑΘΕΟΔΩΡΟΥ: </w:t>
      </w:r>
      <w:r>
        <w:rPr>
          <w:rFonts w:eastAsia="Times New Roman"/>
          <w:szCs w:val="24"/>
        </w:rPr>
        <w:t>Κύριε Πρόεδρε, κυρίες</w:t>
      </w:r>
      <w:r>
        <w:rPr>
          <w:rFonts w:eastAsia="Times New Roman"/>
          <w:szCs w:val="24"/>
        </w:rPr>
        <w:t xml:space="preserve"> και κύριοι συνάδελφοι, κύριοι Υπουργοί, η κρισιμότητα της περιόδου αυτής που διανύει η χώρα, με όλα τα μέτωπα ανοιχτά, από τη διαπραγμάτευση, στην αξιολόγηση, μέχρι το προσφυγικό, είναι προφανώς η κατάλληλη στιγμή για να μιλήσουμε στο </w:t>
      </w:r>
      <w:r>
        <w:rPr>
          <w:rFonts w:eastAsia="Times New Roman"/>
          <w:szCs w:val="24"/>
        </w:rPr>
        <w:t>ε</w:t>
      </w:r>
      <w:r>
        <w:rPr>
          <w:rFonts w:eastAsia="Times New Roman"/>
          <w:szCs w:val="24"/>
        </w:rPr>
        <w:t>λληνικό Κοινοβούλιο</w:t>
      </w:r>
      <w:r>
        <w:rPr>
          <w:rFonts w:eastAsia="Times New Roman"/>
          <w:szCs w:val="24"/>
        </w:rPr>
        <w:t xml:space="preserve"> για τη χρηματοδότηση των κομμάτων και των μίντια. Κατάλληλη και σκόπιμη, για να επαναφέρουμε στον δημόσιο διάλογο την ανάγκη ηθικοποίησης της πολιτικής και την ομόθυμη καταδίκη της διαφθοράς. </w:t>
      </w:r>
    </w:p>
    <w:p w14:paraId="6FD02B80"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Συμβαίνει, όμως, όταν ανακαλύπτουμε τόσο επιλεκτικά και συγχρο</w:t>
      </w:r>
      <w:r>
        <w:rPr>
          <w:rFonts w:eastAsia="Times New Roman"/>
          <w:szCs w:val="24"/>
        </w:rPr>
        <w:t xml:space="preserve">νισμένα την ηθική στην πολιτική, να συνυπάρχει ένα είδος υποκρισίας στη σκοπιμότητα αυτού που ασκεί την εξουσία. Έτσι όπως λέει και η </w:t>
      </w:r>
      <w:r>
        <w:rPr>
          <w:rFonts w:eastAsia="Times New Roman"/>
          <w:szCs w:val="24"/>
          <w:lang w:val="en-US"/>
        </w:rPr>
        <w:t>Revault</w:t>
      </w:r>
      <w:r>
        <w:rPr>
          <w:rFonts w:eastAsia="Times New Roman"/>
          <w:szCs w:val="24"/>
        </w:rPr>
        <w:t xml:space="preserve"> </w:t>
      </w:r>
      <w:r>
        <w:rPr>
          <w:rFonts w:eastAsia="Times New Roman"/>
          <w:szCs w:val="24"/>
          <w:lang w:val="en-US"/>
        </w:rPr>
        <w:t>d</w:t>
      </w:r>
      <w:r>
        <w:rPr>
          <w:rFonts w:eastAsia="Times New Roman"/>
          <w:szCs w:val="24"/>
        </w:rPr>
        <w:t xml:space="preserve">’ </w:t>
      </w:r>
      <w:r>
        <w:rPr>
          <w:rFonts w:eastAsia="Times New Roman"/>
          <w:szCs w:val="24"/>
          <w:lang w:val="en-US"/>
        </w:rPr>
        <w:t>Allones</w:t>
      </w:r>
      <w:r>
        <w:rPr>
          <w:rFonts w:eastAsia="Times New Roman"/>
          <w:szCs w:val="24"/>
        </w:rPr>
        <w:t xml:space="preserve">: «Ο υποκριτής βαδίζει μεταμφιεσμένος σε Ταρτούφο. Κρύβει την πραγματική του φύση και προσποιείται </w:t>
      </w:r>
      <w:r>
        <w:rPr>
          <w:rFonts w:eastAsia="Times New Roman"/>
          <w:szCs w:val="24"/>
        </w:rPr>
        <w:t>αρετές που δεν διαθέτει».</w:t>
      </w:r>
    </w:p>
    <w:p w14:paraId="6FD02B81"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Τι μας θυμίζουν, κυρίες και κύριοι συνάδελφοι, σε αυτήν την Αίθουσα οι στομφώδεις υποσχέσεις και οι περιδεείς κραυγές ότι το απόστημα της διαφθοράς θα σπάσει και θα πέσουν οι μάσκες, θα πέσουν κεφάλια, ότι θα επιβληθεί κάθαρση στη</w:t>
      </w:r>
      <w:r>
        <w:rPr>
          <w:rFonts w:eastAsia="Times New Roman"/>
          <w:szCs w:val="24"/>
        </w:rPr>
        <w:t xml:space="preserve">ν άσκηση της εξουσίας ή -το πιο κοινό- ότι το μαχαίρι θα φτάσει στο κόκκαλό; Τι άλλο από χαμηλές πτήσεις τακτικής των κάθε φορά αυτόκλητων αγγέλων της κάθαρσης και των ιερέων του ηθικισμού. </w:t>
      </w:r>
    </w:p>
    <w:p w14:paraId="6FD02B82"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Έτσι, αρκεί μία από μήνες αναγγελθείσα συζήτηση στη Βουλή για τη </w:t>
      </w:r>
      <w:r>
        <w:rPr>
          <w:rFonts w:eastAsia="Times New Roman"/>
          <w:szCs w:val="24"/>
        </w:rPr>
        <w:t>διαφθορά, τη διαπλοκή και το πολιτική χρήμα και με τη ζωηρή υποψία αποκάλυψης μεγάλων σκανδάλων για να αποπροσανατολίσει τον κόσμο από τα αδιέξοδα της διαπραγμάτευσης, από τους ξεχασμένους ανθρώπους της οικονομικής ύφεσης, από τους απελπισμένους της ανεργί</w:t>
      </w:r>
      <w:r>
        <w:rPr>
          <w:rFonts w:eastAsia="Times New Roman"/>
          <w:szCs w:val="24"/>
        </w:rPr>
        <w:t>ας και της περιστασιακής απασχόλησης, από τους καταδικασμένους πρόσφυγες σε χώρους που η Κυβέρνηση διέθεσε όμορφα-όμορφα, όπως είπε, χωρίς όμως τρεχούμενο νερό, ρεύμα, γιατρούς και φάρμακα.</w:t>
      </w:r>
    </w:p>
    <w:p w14:paraId="6FD02B83"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Μην ξεχνάτε ότι όσοι φαντασιώνονται ρόλους με τη στολή της τάξης κ</w:t>
      </w:r>
      <w:r>
        <w:rPr>
          <w:rFonts w:eastAsia="Times New Roman"/>
          <w:szCs w:val="24"/>
        </w:rPr>
        <w:t>αι ηθικής και υποδύονται τους κήρυκες της κοινωνικής σωτηρίας συχνά προσπαθούν να κρύψουν την προσωπική και την πολιτική ιδιοτέλεια και αποτυγχάνουν.</w:t>
      </w:r>
    </w:p>
    <w:p w14:paraId="6FD02B84" w14:textId="77777777" w:rsidR="00BA6D65" w:rsidRDefault="00336324">
      <w:pPr>
        <w:spacing w:line="600" w:lineRule="auto"/>
        <w:ind w:firstLine="720"/>
        <w:jc w:val="both"/>
        <w:rPr>
          <w:rFonts w:eastAsia="UB-Helvetica" w:cs="Times New Roman"/>
          <w:szCs w:val="24"/>
        </w:rPr>
      </w:pPr>
      <w:r w:rsidRPr="009564E2">
        <w:rPr>
          <w:rFonts w:eastAsia="UB-Helvetica" w:cs="Times New Roman"/>
          <w:szCs w:val="24"/>
        </w:rPr>
        <w:t>Επειδή</w:t>
      </w:r>
      <w:r>
        <w:rPr>
          <w:rFonts w:eastAsia="UB-Helvetica" w:cs="Times New Roman"/>
          <w:szCs w:val="24"/>
        </w:rPr>
        <w:t>, λοιπόν, το παντεσπάνι τελείωσε και το ψωμί γίνεται λειψό, προσφέρετε στον κόσμο θέαμα και προπαγάν</w:t>
      </w:r>
      <w:r>
        <w:rPr>
          <w:rFonts w:eastAsia="UB-Helvetica" w:cs="Times New Roman"/>
          <w:szCs w:val="24"/>
        </w:rPr>
        <w:t>δα, δημιουργείτε αντιπερισπασμούς, κάνετε πως παίζετε με ή χωρίς στολή παραλλαγής πόλεμο, προβάλλετε γελοιογραφικές υπεραπλουστεύσεις του τύπου «όλα στο φως εδώ και τώρα». Το ακούσαμε και προηγουμένως. Επομένως, προφανώς και θα μιλήσουμε για τη χρηματοδότη</w:t>
      </w:r>
      <w:r>
        <w:rPr>
          <w:rFonts w:eastAsia="UB-Helvetica" w:cs="Times New Roman"/>
          <w:szCs w:val="24"/>
        </w:rPr>
        <w:t>ση των κομμάτων και των μίντια. Βέβαια, πού βρίσκεται η χώρα σήμερα και πού θα βρίσκεται αύριο το πρωί, αυτή είναι μ</w:t>
      </w:r>
      <w:r>
        <w:rPr>
          <w:rFonts w:eastAsia="UB-Helvetica" w:cs="Times New Roman"/>
          <w:szCs w:val="24"/>
        </w:rPr>
        <w:t>ί</w:t>
      </w:r>
      <w:r>
        <w:rPr>
          <w:rFonts w:eastAsia="UB-Helvetica" w:cs="Times New Roman"/>
          <w:szCs w:val="24"/>
        </w:rPr>
        <w:t>α άλλη συζήτηση, που και πάλι προφανώς, κατά την κρίση σας, δεν χρειάζεται να κάνουμε.</w:t>
      </w:r>
    </w:p>
    <w:p w14:paraId="6FD02B85" w14:textId="77777777" w:rsidR="00BA6D65" w:rsidRDefault="00336324">
      <w:pPr>
        <w:spacing w:line="600" w:lineRule="auto"/>
        <w:ind w:firstLine="720"/>
        <w:jc w:val="both"/>
        <w:rPr>
          <w:rFonts w:eastAsia="UB-Helvetica" w:cs="Times New Roman"/>
          <w:szCs w:val="24"/>
        </w:rPr>
      </w:pPr>
      <w:r>
        <w:rPr>
          <w:rFonts w:eastAsia="UB-Helvetica" w:cs="Times New Roman"/>
          <w:szCs w:val="24"/>
        </w:rPr>
        <w:t>Ας μιλήσουμε, λοιπόν, για τα οικονομικά του ΠΑΣΟΚ, γ</w:t>
      </w:r>
      <w:r>
        <w:rPr>
          <w:rFonts w:eastAsia="UB-Helvetica" w:cs="Times New Roman"/>
          <w:szCs w:val="24"/>
        </w:rPr>
        <w:t>ιατί αναφέρθηκε και ο κ. Μπαλαούρας και άλλοι ομιλητές αρκετά.</w:t>
      </w:r>
    </w:p>
    <w:p w14:paraId="6FD02B86"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Το συνολικό χρέος του ΠΑΣΟΚ σήμερα ανέρχεται σε 177 εκατομμύρια και εξυπηρετείται με μεγάλη δυσκολία, με μείωση εσόδων, μείωση εξόδων και αυστηρό έλεγχο δαπανών.</w:t>
      </w:r>
    </w:p>
    <w:p w14:paraId="6FD02B87" w14:textId="77777777" w:rsidR="00BA6D65" w:rsidRDefault="00336324">
      <w:pPr>
        <w:spacing w:line="600" w:lineRule="auto"/>
        <w:ind w:firstLine="720"/>
        <w:jc w:val="both"/>
        <w:rPr>
          <w:rFonts w:eastAsia="UB-Helvetica" w:cs="Times New Roman"/>
          <w:szCs w:val="24"/>
        </w:rPr>
      </w:pPr>
      <w:r>
        <w:rPr>
          <w:rFonts w:eastAsia="UB-Helvetica" w:cs="Times New Roman"/>
          <w:szCs w:val="24"/>
        </w:rPr>
        <w:t>Το ΠΑΣΟΚ, όπως σας είπαν και άλ</w:t>
      </w:r>
      <w:r>
        <w:rPr>
          <w:rFonts w:eastAsia="UB-Helvetica" w:cs="Times New Roman"/>
          <w:szCs w:val="24"/>
        </w:rPr>
        <w:t xml:space="preserve">λοι ομιλητές από τη Δημοκρατική Συμπαράταξη, είναι το ένα και μοναδικό </w:t>
      </w:r>
      <w:r>
        <w:rPr>
          <w:rFonts w:eastAsia="UB-Helvetica" w:cs="Times New Roman"/>
          <w:szCs w:val="24"/>
        </w:rPr>
        <w:t>κ</w:t>
      </w:r>
      <w:r>
        <w:rPr>
          <w:rFonts w:eastAsia="UB-Helvetica" w:cs="Times New Roman"/>
          <w:szCs w:val="24"/>
        </w:rPr>
        <w:t>όμμα από τα κόμματα του ελληνικού Κοινοβουλίου, που ανέθεσε τη διερεύνηση των οικονομικών του στις έξι μεγαλύτερες εταιρείες ορκωτών λογιστών της χώρας και έστειλε το πόρισμα το ίδιο σ</w:t>
      </w:r>
      <w:r>
        <w:rPr>
          <w:rFonts w:eastAsia="UB-Helvetica" w:cs="Times New Roman"/>
          <w:szCs w:val="24"/>
        </w:rPr>
        <w:t>την ελληνική Δικαιοσύνη -σας το είπε και ο κ. Λοβέρδος- από τον Μάιο του 2014, εδώ και δύο χρόνια δηλαδή.</w:t>
      </w:r>
    </w:p>
    <w:p w14:paraId="6FD02B88" w14:textId="77777777" w:rsidR="00BA6D65" w:rsidRDefault="00336324">
      <w:pPr>
        <w:spacing w:line="600" w:lineRule="auto"/>
        <w:ind w:firstLine="720"/>
        <w:jc w:val="both"/>
        <w:rPr>
          <w:rFonts w:eastAsia="UB-Helvetica" w:cs="Times New Roman"/>
          <w:szCs w:val="24"/>
        </w:rPr>
      </w:pPr>
      <w:r>
        <w:rPr>
          <w:rFonts w:eastAsia="UB-Helvetica" w:cs="Times New Roman"/>
          <w:szCs w:val="24"/>
        </w:rPr>
        <w:t>Υπήρξε υπερδανεισμός; Βεβαίως και υπήρξε. Αυτός ο υπερδανεισμός ήταν ανάλογος τόσο των ποσοστών του ΠΑΣΟΚ την προηγούμενη περίοδο, τα οποία εκείνες τι</w:t>
      </w:r>
      <w:r>
        <w:rPr>
          <w:rFonts w:eastAsia="UB-Helvetica" w:cs="Times New Roman"/>
          <w:szCs w:val="24"/>
        </w:rPr>
        <w:t>ς εποχές κυμαίνονταν μεταξύ 40% και 45%, όσο και της αντίστοιχης κρατικής επιχορήγησης της περιόδου αυτής. Μην ξεχνάτε ότι η κρατική επιχορήγηση το 2011 προς το σύνολο των κομμάτων ήταν 54 εκατομμύρια ευρώ, το 2015 ήταν 13 εκατομμύρια ευρώ και σήμερα είναι</w:t>
      </w:r>
      <w:r>
        <w:rPr>
          <w:rFonts w:eastAsia="UB-Helvetica" w:cs="Times New Roman"/>
          <w:szCs w:val="24"/>
        </w:rPr>
        <w:t xml:space="preserve"> μόλις 5 εκατομμύρια ευρώ.</w:t>
      </w:r>
    </w:p>
    <w:p w14:paraId="6FD02B89"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Η μείωση της συνολικής επιχορήγησης προς τα κόμματα σ’ αυτήν την περίοδο ήταν της τάξης του 91% και εκεί οφείλεται ουσιαστικά η σημερινή δυσκολία εξυπηρέτησης των δανειακών υποχρεώσεων του ΠΑΣΟΚ. Και τούτο, γιατί από τη σημερινή </w:t>
      </w:r>
      <w:r>
        <w:rPr>
          <w:rFonts w:eastAsia="UB-Helvetica" w:cs="Times New Roman"/>
          <w:szCs w:val="24"/>
        </w:rPr>
        <w:t>επιχορήγηση -και αυτή είναι η απάντηση- το 60% κατευθύνεται στην εξυπηρέτηση των δανείων. Ταυτόχρονα, όμως, το ΠΑΣΟΚ νοικοκύρεψε τα οικονομικά του με δύσκολες αποφάσεις, περιέκοψε δραστικά τα λειτουργικά του έξοδα κατά 96% και περιόρισε τις εκλογικές του δ</w:t>
      </w:r>
      <w:r>
        <w:rPr>
          <w:rFonts w:eastAsia="UB-Helvetica" w:cs="Times New Roman"/>
          <w:szCs w:val="24"/>
        </w:rPr>
        <w:t>απάνες, επιβάλλοντας διαφάνεια ή οικονομία για κάθε ευρώ, το οποίο περνάει από το ταμείο του.</w:t>
      </w:r>
    </w:p>
    <w:p w14:paraId="6FD02B8A" w14:textId="77777777" w:rsidR="00BA6D65" w:rsidRDefault="00336324">
      <w:pPr>
        <w:spacing w:line="600" w:lineRule="auto"/>
        <w:ind w:firstLine="720"/>
        <w:jc w:val="both"/>
        <w:rPr>
          <w:rFonts w:eastAsia="UB-Helvetica" w:cs="Times New Roman"/>
          <w:szCs w:val="24"/>
        </w:rPr>
      </w:pPr>
      <w:r>
        <w:rPr>
          <w:rFonts w:eastAsia="UB-Helvetica" w:cs="Times New Roman"/>
          <w:szCs w:val="24"/>
        </w:rPr>
        <w:t>Στις εκλογές του 2014, στις ευρωεκλογές, τα έξοδα τα δικά μας ήταν 2.285.000, του ΣΥΡΙΖΑ ήταν 1.300.000. Εγώ δεν θα ρωτήσω αυτό, γιατί αυτό προκύπτει από τη δημοσ</w:t>
      </w:r>
      <w:r>
        <w:rPr>
          <w:rFonts w:eastAsia="UB-Helvetica" w:cs="Times New Roman"/>
          <w:szCs w:val="24"/>
        </w:rPr>
        <w:t>ίευση στην Εφημερίδα της Κυβερνήσεως. Θα ρωτήσω αυτό που δεν ξέρω: Στις εκλογές του 2015 πόσα ήταν τα έξοδα;</w:t>
      </w:r>
    </w:p>
    <w:p w14:paraId="6FD02B8B"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Το ΠΑΣΟΚ έχει κάνει την αυτοκριτική του, έχει δώσει όλα τα στοιχεία με διαφάνεια στη </w:t>
      </w:r>
      <w:r>
        <w:rPr>
          <w:rFonts w:eastAsia="UB-Helvetica" w:cs="Times New Roman"/>
          <w:szCs w:val="24"/>
        </w:rPr>
        <w:t>δ</w:t>
      </w:r>
      <w:r>
        <w:rPr>
          <w:rFonts w:eastAsia="UB-Helvetica" w:cs="Times New Roman"/>
          <w:szCs w:val="24"/>
        </w:rPr>
        <w:t xml:space="preserve">ικαιοσύνη, έβαλε τάξη στα οικονομικά του και χρηματοδοτεί την πολιτική του από τις εισφορές των στελεχών, Βουλευτών και μελών του. Αυτή είναι η πραγματικότητα. </w:t>
      </w:r>
    </w:p>
    <w:p w14:paraId="6FD02B8C" w14:textId="77777777" w:rsidR="00BA6D65" w:rsidRDefault="00336324">
      <w:pPr>
        <w:spacing w:line="600" w:lineRule="auto"/>
        <w:ind w:firstLine="720"/>
        <w:jc w:val="both"/>
        <w:rPr>
          <w:rFonts w:eastAsia="UB-Helvetica" w:cs="Times New Roman"/>
          <w:szCs w:val="24"/>
        </w:rPr>
      </w:pPr>
      <w:r>
        <w:rPr>
          <w:rFonts w:eastAsia="UB-Helvetica" w:cs="Times New Roman"/>
          <w:szCs w:val="24"/>
        </w:rPr>
        <w:t>Όμως, η σημερινή συζήτηση περί εξεταστικής δεν επιδιώκει, κυρίες και κύριοι συνάδελφοι, τον διά</w:t>
      </w:r>
      <w:r>
        <w:rPr>
          <w:rFonts w:eastAsia="UB-Helvetica" w:cs="Times New Roman"/>
          <w:szCs w:val="24"/>
        </w:rPr>
        <w:t>λογο γι’ αυτήν την πραγματικότητα. Έτσι όπως εξελίχθηκε, στοχεύει στην εύκολη ηθικοποίηση του διαλόγου για το πολιτικό χρήμα, στη διάχυση της υποψίας για τον πολιτικό αντίπαλο, στους εύπεπτους διαχωρισμούς μεταξύ καλών, κακών, παλιού και νέου, κάθαρσης, δι</w:t>
      </w:r>
      <w:r>
        <w:rPr>
          <w:rFonts w:eastAsia="UB-Helvetica" w:cs="Times New Roman"/>
          <w:szCs w:val="24"/>
        </w:rPr>
        <w:t>απλοκής διαφάνειας και συγκάλυψης.</w:t>
      </w:r>
    </w:p>
    <w:p w14:paraId="6FD02B8D" w14:textId="77777777" w:rsidR="00BA6D65" w:rsidRDefault="00336324">
      <w:pPr>
        <w:spacing w:line="600" w:lineRule="auto"/>
        <w:ind w:firstLine="720"/>
        <w:jc w:val="both"/>
        <w:rPr>
          <w:rFonts w:eastAsia="UB-Helvetica" w:cs="Times New Roman"/>
          <w:szCs w:val="24"/>
        </w:rPr>
      </w:pPr>
      <w:r>
        <w:rPr>
          <w:rFonts w:eastAsia="UB-Helvetica" w:cs="Times New Roman"/>
          <w:szCs w:val="24"/>
        </w:rPr>
        <w:t>Επειδή, κυρίες και κύριοι συνάδελφοι της Πλειοψηφίας, δεν είμαστε όλοι ίδιοι ούτε όλοι έχουμε συμβάλει το ίδιο στην πολιτική και κοινωνική εξέλιξη αυτής της χώρας ούτε έχουμε την ίδια επίγνωση ανάγκης προστασίας του εθνικ</w:t>
      </w:r>
      <w:r>
        <w:rPr>
          <w:rFonts w:eastAsia="UB-Helvetica" w:cs="Times New Roman"/>
          <w:szCs w:val="24"/>
        </w:rPr>
        <w:t xml:space="preserve">ού συμφέροντος, αν θέλετε να συμφωνήσουμε στην </w:t>
      </w:r>
      <w:r>
        <w:rPr>
          <w:rFonts w:eastAsia="UB-Helvetica" w:cs="Times New Roman"/>
          <w:szCs w:val="24"/>
        </w:rPr>
        <w:t>ε</w:t>
      </w:r>
      <w:r>
        <w:rPr>
          <w:rFonts w:eastAsia="UB-Helvetica" w:cs="Times New Roman"/>
          <w:szCs w:val="24"/>
        </w:rPr>
        <w:t>ξεταστική, να συμφωνήσουμε και σε μ</w:t>
      </w:r>
      <w:r>
        <w:rPr>
          <w:rFonts w:eastAsia="UB-Helvetica" w:cs="Times New Roman"/>
          <w:szCs w:val="24"/>
        </w:rPr>
        <w:t>ί</w:t>
      </w:r>
      <w:r>
        <w:rPr>
          <w:rFonts w:eastAsia="UB-Helvetica" w:cs="Times New Roman"/>
          <w:szCs w:val="24"/>
        </w:rPr>
        <w:t xml:space="preserve">α άλλη εξεταστική. </w:t>
      </w:r>
    </w:p>
    <w:p w14:paraId="6FD02B8E"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(Στο σημείο αυτό κτυπάει το κουδούνι λήξεως του χρόνου ομιλίας του κυρίου Βουλευτή)</w:t>
      </w:r>
    </w:p>
    <w:p w14:paraId="6FD02B8F" w14:textId="77777777" w:rsidR="00BA6D65" w:rsidRDefault="00336324">
      <w:pPr>
        <w:spacing w:line="600" w:lineRule="auto"/>
        <w:ind w:firstLine="720"/>
        <w:jc w:val="both"/>
        <w:rPr>
          <w:rFonts w:eastAsia="UB-Helvetica" w:cs="Times New Roman"/>
          <w:szCs w:val="24"/>
        </w:rPr>
      </w:pPr>
      <w:r>
        <w:rPr>
          <w:rFonts w:eastAsia="UB-Helvetica" w:cs="Times New Roman"/>
          <w:szCs w:val="24"/>
        </w:rPr>
        <w:t>Κύριε Πρόεδρε, δεν θα χρειαστώ παραπάνω από δύο λεπτά.</w:t>
      </w:r>
    </w:p>
    <w:p w14:paraId="6FD02B90" w14:textId="77777777" w:rsidR="00BA6D65" w:rsidRDefault="00336324">
      <w:pPr>
        <w:spacing w:line="600" w:lineRule="auto"/>
        <w:ind w:firstLine="720"/>
        <w:jc w:val="both"/>
        <w:rPr>
          <w:rFonts w:eastAsia="UB-Helvetica" w:cs="Times New Roman"/>
          <w:szCs w:val="24"/>
        </w:rPr>
      </w:pPr>
      <w:r>
        <w:rPr>
          <w:rFonts w:eastAsia="UB-Helvetica" w:cs="Times New Roman"/>
          <w:szCs w:val="24"/>
        </w:rPr>
        <w:t>Σας προτείνου</w:t>
      </w:r>
      <w:r>
        <w:rPr>
          <w:rFonts w:eastAsia="UB-Helvetica" w:cs="Times New Roman"/>
          <w:szCs w:val="24"/>
        </w:rPr>
        <w:t>με μία επιτροπή, που θα εξετάσει την περίοδο από την είσοδό μας στο ευρώ μέχρι σήμερα, όπου θα ανακύψουν εκεί τα αίτια της κρίσης, οι ροές του πολιτικού χρήματος, οι μηχανισμοί διαπλοκής, οι υποχρεώσεις της χώρας, τα μνημόνια, όπως και το οικονομικό κόστος</w:t>
      </w:r>
      <w:r>
        <w:rPr>
          <w:rFonts w:eastAsia="UB-Helvetica" w:cs="Times New Roman"/>
          <w:szCs w:val="24"/>
        </w:rPr>
        <w:t xml:space="preserve"> για τη χώρα πολιτικών επιλογών, που βάθυναν την κρίση και εξαθλίωσαν τον ελληνικό λαό.</w:t>
      </w:r>
    </w:p>
    <w:p w14:paraId="6FD02B91" w14:textId="77777777" w:rsidR="00BA6D65" w:rsidRDefault="00336324">
      <w:pPr>
        <w:spacing w:line="600" w:lineRule="auto"/>
        <w:ind w:firstLine="720"/>
        <w:jc w:val="both"/>
        <w:rPr>
          <w:rFonts w:eastAsia="UB-Helvetica" w:cs="Times New Roman"/>
          <w:szCs w:val="24"/>
        </w:rPr>
      </w:pPr>
      <w:r>
        <w:rPr>
          <w:rFonts w:eastAsia="UB-Helvetica" w:cs="Times New Roman"/>
          <w:szCs w:val="24"/>
        </w:rPr>
        <w:t>Κυρίες και κύριοι συνάδελφοι, νομίζω ότι η Κυβέρνηση μπερδεύει την πολιτική ηθική με τον ευκαιριακό ηθικισμό. Τα συμπτώματα πολλαπλασιάζονται. Βλέπουμε μία δυσανεξία απ</w:t>
      </w:r>
      <w:r>
        <w:rPr>
          <w:rFonts w:eastAsia="UB-Helvetica" w:cs="Times New Roman"/>
          <w:szCs w:val="24"/>
        </w:rPr>
        <w:t xml:space="preserve">έναντι σε κάθε είδους ανεξάρτητες αρχές, συρρίκνωση της </w:t>
      </w:r>
      <w:r>
        <w:rPr>
          <w:rFonts w:eastAsia="UB-Helvetica" w:cs="Times New Roman"/>
          <w:szCs w:val="24"/>
        </w:rPr>
        <w:t>δ</w:t>
      </w:r>
      <w:r>
        <w:rPr>
          <w:rFonts w:eastAsia="UB-Helvetica" w:cs="Times New Roman"/>
          <w:szCs w:val="24"/>
        </w:rPr>
        <w:t xml:space="preserve">ιαύγειας, ιδιοτελείς χρήσεις του ραδιοτηλεοπτικού τοπίου, απόπειρες ελέγχου της </w:t>
      </w:r>
      <w:r>
        <w:rPr>
          <w:rFonts w:eastAsia="UB-Helvetica" w:cs="Times New Roman"/>
          <w:szCs w:val="24"/>
        </w:rPr>
        <w:t>δ</w:t>
      </w:r>
      <w:r>
        <w:rPr>
          <w:rFonts w:eastAsia="UB-Helvetica" w:cs="Times New Roman"/>
          <w:szCs w:val="24"/>
        </w:rPr>
        <w:t>ικαιοσύνης, προληπτική λογοκρισία στην αντικυβερνητική άποψη -δείτε την απόφαση της ΕΣΗΕΑ- επιδρομή στο κράτος.</w:t>
      </w:r>
    </w:p>
    <w:p w14:paraId="6FD02B92"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Αναρωτ</w:t>
      </w:r>
      <w:r>
        <w:rPr>
          <w:rFonts w:eastAsia="Times New Roman" w:cs="Times New Roman"/>
          <w:szCs w:val="24"/>
        </w:rPr>
        <w:t xml:space="preserve">ιέμαι πραγματικά αν με τη σημερινή συζήτηση η Κυβέρνηση θέλει να θωρακίσει τη Δημοκρατία ή απλά θέλει να εντυπωσιάσει ένα συγκεκριμένο εκλογικό ακροατήριο και μόνο το δικό της. </w:t>
      </w:r>
    </w:p>
    <w:p w14:paraId="6FD02B93"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έχετε οποιονδήποτε ενδοιασμό για την ανάγκη μιας εξεταστικής επιτροπής από </w:t>
      </w:r>
      <w:r>
        <w:rPr>
          <w:rFonts w:eastAsia="Times New Roman" w:cs="Times New Roman"/>
          <w:szCs w:val="24"/>
        </w:rPr>
        <w:t>την ΟΝΕ μέχρι σήμερα, θα σας έκανα την πρόβλεψη ότι αυτή η εξεταστική επιτροπή κάποτε θα γίνει, γιατί ο ελληνικός λαός πρέπει να δει πέρα από τη φτιασιδωμένη αλήθεια του επικοινωνιακού φαίνεσθαι την πραγματικότητα της πολιτικής δράσης όλων και αυτών που έπ</w:t>
      </w:r>
      <w:r>
        <w:rPr>
          <w:rFonts w:eastAsia="Times New Roman" w:cs="Times New Roman"/>
          <w:szCs w:val="24"/>
        </w:rPr>
        <w:t xml:space="preserve">αιξαν τη μοίρα του και τη ζωή του σε τραπέζια με σημαδεμένα χαρτιά. Και τότε θα μιλήσουμε και για την ηθική της ευθύνης απέναντι στη χώρα και για την ανατροπή βασικών κανόνων και αρχών της Δημοκρατίας και για την κομματική ιδιοτέλεια στη διακυβέρνηση. </w:t>
      </w:r>
    </w:p>
    <w:p w14:paraId="6FD02B94"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Μέχ</w:t>
      </w:r>
      <w:r>
        <w:rPr>
          <w:rFonts w:eastAsia="Times New Roman" w:cs="Times New Roman"/>
          <w:szCs w:val="24"/>
        </w:rPr>
        <w:t xml:space="preserve">ρι τότε, κυρίες και κύριοι συνάδελφοι της Κυβέρνησης, φροντίστε η ανεπάρκειά σας να μη βλάψει άλλο τα εθνικά συμφέροντα, γιατί ο χρόνος τελείωσε και οι αντιπερισπασμοί δεν πείθουν κανέναν, ούτε καν, όπως φαίνεται, το δικό σας εκλογικό ακροατήριο. </w:t>
      </w:r>
    </w:p>
    <w:p w14:paraId="6FD02B95"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Ευχαριστ</w:t>
      </w:r>
      <w:r>
        <w:rPr>
          <w:rFonts w:eastAsia="Times New Roman" w:cs="Times New Roman"/>
          <w:szCs w:val="24"/>
        </w:rPr>
        <w:t xml:space="preserve">ώ πολύ. </w:t>
      </w:r>
    </w:p>
    <w:p w14:paraId="6FD02B96"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FD02B97"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κύριε Παπαθεοδώρου. </w:t>
      </w:r>
    </w:p>
    <w:p w14:paraId="6FD02B98" w14:textId="77777777" w:rsidR="00BA6D65" w:rsidRDefault="00336324">
      <w:pPr>
        <w:spacing w:line="600" w:lineRule="auto"/>
        <w:ind w:firstLine="720"/>
        <w:jc w:val="both"/>
        <w:rPr>
          <w:rFonts w:eastAsia="Times New Roman"/>
          <w:szCs w:val="24"/>
        </w:rPr>
      </w:pPr>
      <w:r>
        <w:rPr>
          <w:rFonts w:eastAsia="Times New Roman"/>
          <w:szCs w:val="24"/>
        </w:rPr>
        <w:t>Τον λόγο ο Υπουργός κ. Παρασκευόπουλος και έπειτα οι δύο Κοινοβουλευτικοί Εκπρόσωποι, κ. Καρράς και κ. Παππά</w:t>
      </w:r>
      <w:r>
        <w:rPr>
          <w:rFonts w:eastAsia="Times New Roman"/>
          <w:szCs w:val="24"/>
        </w:rPr>
        <w:t xml:space="preserve">ς. </w:t>
      </w:r>
    </w:p>
    <w:p w14:paraId="6FD02B99" w14:textId="77777777" w:rsidR="00BA6D65" w:rsidRDefault="00336324">
      <w:pPr>
        <w:spacing w:line="600" w:lineRule="auto"/>
        <w:ind w:firstLine="720"/>
        <w:jc w:val="both"/>
        <w:rPr>
          <w:rFonts w:eastAsia="Times New Roman"/>
          <w:szCs w:val="24"/>
        </w:rPr>
      </w:pPr>
      <w:r>
        <w:rPr>
          <w:rFonts w:eastAsia="Times New Roman"/>
          <w:szCs w:val="24"/>
        </w:rPr>
        <w:t>Ορίστε, κύριε Παρασκευόπουλε, έχετε τον λόγο για δώδεκα λεπτά και παρακαλώ να τηρήσετε τον χρόνο σας.</w:t>
      </w:r>
    </w:p>
    <w:p w14:paraId="6FD02B9A" w14:textId="77777777" w:rsidR="00BA6D65" w:rsidRDefault="00336324">
      <w:pPr>
        <w:spacing w:line="600" w:lineRule="auto"/>
        <w:ind w:firstLine="720"/>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 xml:space="preserve">Ευχαριστώ, κύριε Πρόεδρε. </w:t>
      </w:r>
    </w:p>
    <w:p w14:paraId="6FD02B9B"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Μπορώ να αρχίσω, κυρίες και κύριοι συνάδελφοι, με κάτι αυτονόητο, ότι κατά την περίοδο της οικονομικής κρίσης αυτό το οποίο εντάθηκε ήταν αυτό το οποίο πονούσε περισσότερο την ελληνική κοινωνία, η ανισότητα. </w:t>
      </w:r>
    </w:p>
    <w:p w14:paraId="6FD02B9C" w14:textId="77777777" w:rsidR="00BA6D65" w:rsidRDefault="00336324">
      <w:pPr>
        <w:spacing w:line="600" w:lineRule="auto"/>
        <w:ind w:firstLine="720"/>
        <w:jc w:val="both"/>
        <w:rPr>
          <w:rFonts w:eastAsia="Times New Roman"/>
          <w:szCs w:val="24"/>
        </w:rPr>
      </w:pPr>
      <w:r>
        <w:rPr>
          <w:rFonts w:eastAsia="Times New Roman"/>
          <w:szCs w:val="24"/>
        </w:rPr>
        <w:t>Ειπώθηκε από προηγούμενους ομιλητές και το επαν</w:t>
      </w:r>
      <w:r>
        <w:rPr>
          <w:rFonts w:eastAsia="Times New Roman"/>
          <w:szCs w:val="24"/>
        </w:rPr>
        <w:t>αλαμβάνω ότι τα θαλασσοδάνεια έγιναν ακόμη πιο επώδυνα, επειδή την ίδια στιγμή ο επαγγελματίας δεν μπορούσε να έχει ένα αναγκαίο δάνειο για την μικροεπιχείρησή του ή επειδή εκείνος που δεν μπορούσε να αποπληρώσει βρισκόταν να χάνει την περιουσία του, αν κα</w:t>
      </w:r>
      <w:r>
        <w:rPr>
          <w:rFonts w:eastAsia="Times New Roman"/>
          <w:szCs w:val="24"/>
        </w:rPr>
        <w:t xml:space="preserve">ι η αδυναμία του μπορεί να οφειλόταν στην ανεργία. </w:t>
      </w:r>
    </w:p>
    <w:p w14:paraId="6FD02B9D" w14:textId="77777777" w:rsidR="00BA6D65" w:rsidRDefault="00336324">
      <w:pPr>
        <w:spacing w:line="600" w:lineRule="auto"/>
        <w:ind w:firstLine="720"/>
        <w:jc w:val="both"/>
        <w:rPr>
          <w:rFonts w:eastAsia="Times New Roman"/>
          <w:szCs w:val="24"/>
        </w:rPr>
      </w:pPr>
      <w:r>
        <w:rPr>
          <w:rFonts w:eastAsia="Times New Roman"/>
          <w:szCs w:val="24"/>
        </w:rPr>
        <w:t>Έτσι, λοιπόν, το θέμα της χρηματοδότησης, της δανειοδότησης ιδίως των κομμάτων, στο οποίο θα αναφερθώ ειδικότερα, αποτελεί ένα στοιχείο όλου του περιβάλλοντος της διαφθοράς, το οποίο αντιμετώπισε τα τελευ</w:t>
      </w:r>
      <w:r>
        <w:rPr>
          <w:rFonts w:eastAsia="Times New Roman"/>
          <w:szCs w:val="24"/>
        </w:rPr>
        <w:t xml:space="preserve">ταία χρόνια η ελληνική κοινωνία. </w:t>
      </w:r>
    </w:p>
    <w:p w14:paraId="6FD02B9E" w14:textId="77777777" w:rsidR="00BA6D65" w:rsidRDefault="00336324">
      <w:pPr>
        <w:spacing w:line="600" w:lineRule="auto"/>
        <w:ind w:firstLine="720"/>
        <w:jc w:val="both"/>
        <w:rPr>
          <w:rFonts w:eastAsia="Times New Roman"/>
          <w:szCs w:val="24"/>
        </w:rPr>
      </w:pPr>
      <w:r>
        <w:rPr>
          <w:rFonts w:eastAsia="Times New Roman"/>
          <w:szCs w:val="24"/>
        </w:rPr>
        <w:lastRenderedPageBreak/>
        <w:t>Όμως, τα δύο θέματα, οι δανειοδοτήσεις των κομμάτων και των ΜΜΕ, επιπλέον είχαν ένα πρόσθετο βάρος στην ελληνική κοινωνία και πολιτεία. Και τα δύο είχαν ως θύμα τους, ως στόχο τους και το πολιτικό σύστημα και όχι μόνο το π</w:t>
      </w:r>
      <w:r>
        <w:rPr>
          <w:rFonts w:eastAsia="Times New Roman"/>
          <w:szCs w:val="24"/>
        </w:rPr>
        <w:t xml:space="preserve">ολιτικό και το οικονομικό, όπως συνέβαινε στις άλλες υποθέσεις διαφθοράς. </w:t>
      </w:r>
    </w:p>
    <w:p w14:paraId="6FD02B9F" w14:textId="77777777" w:rsidR="00BA6D65" w:rsidRDefault="00336324">
      <w:pPr>
        <w:spacing w:line="600" w:lineRule="auto"/>
        <w:ind w:firstLine="720"/>
        <w:jc w:val="both"/>
        <w:rPr>
          <w:rFonts w:eastAsia="Times New Roman"/>
          <w:szCs w:val="24"/>
        </w:rPr>
      </w:pPr>
      <w:r>
        <w:rPr>
          <w:rFonts w:eastAsia="Times New Roman"/>
          <w:szCs w:val="24"/>
        </w:rPr>
        <w:t>Δεν αναφέρομαι σε κάτι καινούργιο. Το ίδιο το Σύνταγμα στο άρθρο 29 παράγραφος 2 δείχνει τη σημασία την οποία αποδίδει στη χρηματοδότηση των κομμάτων και γι’ αυτό κατοχυρώνει τη δημ</w:t>
      </w:r>
      <w:r>
        <w:rPr>
          <w:rFonts w:eastAsia="Times New Roman"/>
          <w:szCs w:val="24"/>
        </w:rPr>
        <w:t xml:space="preserve">όσια επιχορήγηση. Γιατί; Για δύο λόγους, για να υπάρχει διαφάνεια, ώστε να λογοδοτεί ο χώρος της πολιτικής και, επίσης, για να μην υπάρχουν εξαρτήσεις από ιδιώτες, στην περίπτωση που θα αναλάμβαναν αυτοί το βάρος της χρηματοδότησης των κομμάτων. </w:t>
      </w:r>
    </w:p>
    <w:p w14:paraId="6FD02BA0" w14:textId="77777777" w:rsidR="00BA6D65" w:rsidRDefault="00336324">
      <w:pPr>
        <w:spacing w:line="600" w:lineRule="auto"/>
        <w:ind w:firstLine="720"/>
        <w:jc w:val="both"/>
        <w:rPr>
          <w:rFonts w:eastAsia="Times New Roman"/>
          <w:szCs w:val="24"/>
        </w:rPr>
      </w:pPr>
      <w:r>
        <w:rPr>
          <w:rFonts w:eastAsia="Times New Roman"/>
          <w:szCs w:val="24"/>
        </w:rPr>
        <w:t>Τι προέκυ</w:t>
      </w:r>
      <w:r>
        <w:rPr>
          <w:rFonts w:eastAsia="Times New Roman"/>
          <w:szCs w:val="24"/>
        </w:rPr>
        <w:t>ψε έκτοτε; Προέκυψε ότι υπήρξε μία νομοθεσία το 2003 πρώτα, το 2014 μετά και ήδη και το 2015, η οποία προσπάθησε να ρυθμίσει το θέμα της χρηματοδότησης και της δανειοδότησης των κομμάτων, ώστε να έχουμε αποφυγή της διαφθοράς, ορθολογισμό και πολιτική ευρυθ</w:t>
      </w:r>
      <w:r>
        <w:rPr>
          <w:rFonts w:eastAsia="Times New Roman"/>
          <w:szCs w:val="24"/>
        </w:rPr>
        <w:t xml:space="preserve">μία. </w:t>
      </w:r>
    </w:p>
    <w:p w14:paraId="6FD02BA1"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Πήγαμε καλά με βάση αυτό το ρυθμιστικό πλαίσιο; Η απάντηση είναι αναμφίβολα «όχι». Και υπάρχει και επίσημη αποτύπωση των προβλημάτων τα οποία δημιούργησε το καθεστώς χρηματοδότησης και δανειοδότησης στις εκθέσεις της </w:t>
      </w:r>
      <w:r>
        <w:rPr>
          <w:rFonts w:eastAsia="Times New Roman"/>
          <w:szCs w:val="24"/>
          <w:lang w:val="en-US"/>
        </w:rPr>
        <w:t>GRECO</w:t>
      </w:r>
      <w:r>
        <w:rPr>
          <w:rFonts w:eastAsia="Times New Roman"/>
          <w:szCs w:val="24"/>
        </w:rPr>
        <w:t xml:space="preserve">, της Ειδικής Επιτροπής του </w:t>
      </w:r>
      <w:r>
        <w:rPr>
          <w:rFonts w:eastAsia="Times New Roman"/>
          <w:szCs w:val="24"/>
        </w:rPr>
        <w:t xml:space="preserve">Συμβουλίου της Ευρώπης, που μελετούσε και μελετά γενικά τα θέματα της διαφθοράς και ιδιαίτερα και το διεθνώς ενδιαφέρον θέμα για το διεθνές πολιτικό σύστημα της δανειοδότησης και χρηματοδότησης των κομμάτων. </w:t>
      </w:r>
    </w:p>
    <w:p w14:paraId="6FD02BA2" w14:textId="77777777" w:rsidR="00BA6D65" w:rsidRDefault="00336324">
      <w:pPr>
        <w:spacing w:line="600" w:lineRule="auto"/>
        <w:ind w:firstLine="720"/>
        <w:jc w:val="both"/>
        <w:rPr>
          <w:rFonts w:eastAsia="Times New Roman" w:cs="Times New Roman"/>
          <w:szCs w:val="24"/>
        </w:rPr>
      </w:pPr>
      <w:r>
        <w:rPr>
          <w:rFonts w:eastAsia="Times New Roman"/>
          <w:szCs w:val="24"/>
        </w:rPr>
        <w:t>Τι προέκυψε μέσα από όλη αυτή τη θεσμική κατοχύ</w:t>
      </w:r>
      <w:r>
        <w:rPr>
          <w:rFonts w:eastAsia="Times New Roman"/>
          <w:szCs w:val="24"/>
        </w:rPr>
        <w:t>ρωση; Προέκυψε ότι βεβαίως η δανειοδότηση των κομμάτων και όχι μόνο η χρηματοδότηση έχει κορυφαία σημασία στο μέτρο που αποτρέπει ιδιωτικές χορηγίες και εξαρτήσεις, αρκεί όμως αυτή να προβλέπεται με έναν αποτελεσματικό τρόπο και να εφαρμόζεται σωστά, αρκεί</w:t>
      </w:r>
      <w:r>
        <w:rPr>
          <w:rFonts w:eastAsia="Times New Roman"/>
          <w:szCs w:val="24"/>
        </w:rPr>
        <w:t xml:space="preserve"> δηλαδή να μην υπάρχουν καταστρατηγήσεις. </w:t>
      </w:r>
    </w:p>
    <w:p w14:paraId="6FD02BA3"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Ποιες είναι αυτές; Ποιες μπορούν να είναι; Δάνεια με ελλιπείς εγγυήσεις και προνομιακούς όρους, διαγραφές εκ των υστέρων των δανείων, τα οποία έχουν χορηγηθεί στα κόμματα, με αποτέλεσμα τα δάνεια ουσιαστικά να τρέπονται σε δωρεές. </w:t>
      </w:r>
    </w:p>
    <w:p w14:paraId="6FD02BA4"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Προσέξτε το εξής: Μ</w:t>
      </w:r>
      <w:r>
        <w:rPr>
          <w:rFonts w:eastAsia="Times New Roman" w:cs="Times New Roman"/>
          <w:szCs w:val="24"/>
        </w:rPr>
        <w:t>ί</w:t>
      </w:r>
      <w:r>
        <w:rPr>
          <w:rFonts w:eastAsia="Times New Roman" w:cs="Times New Roman"/>
          <w:szCs w:val="24"/>
        </w:rPr>
        <w:t>α απ</w:t>
      </w:r>
      <w:r>
        <w:rPr>
          <w:rFonts w:eastAsia="Times New Roman" w:cs="Times New Roman"/>
          <w:szCs w:val="24"/>
        </w:rPr>
        <w:t xml:space="preserve">ολύτως προβληματική σχέση των δανειοδοτήσεων που αναπτύχθηκαν σε σχέση με τις χρηματοδοτήσεις προκύπτει, όποτε η δανειοδότηση ξεπερνά το ετήσιο ύψος των χρηματοδοτήσεων. </w:t>
      </w:r>
    </w:p>
    <w:p w14:paraId="6FD02BA5"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Μέχρι αυτό τα πράγματα είναι ορθολογικά. Τα κόμματα έχουν ανάγκη από κάποια χρήματα, </w:t>
      </w:r>
      <w:r>
        <w:rPr>
          <w:rFonts w:eastAsia="Times New Roman" w:cs="Times New Roman"/>
          <w:szCs w:val="24"/>
        </w:rPr>
        <w:t xml:space="preserve">για να μπορέσουν να ασκήσουν τις πολιτικές τους λειτουργίες, η ετήσια χρηματοδότηση μπορεί να καθυστερεί και αυτά εν τω μεταξύ να πρέπει να πραγματοποιηθούν. </w:t>
      </w:r>
    </w:p>
    <w:p w14:paraId="6FD02BA6"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Επομένως, χρηματοδότηση ύψους όση η ετήσια χρηματοδότηση είναι λογική και πρέπει να υπάρχει. Όταν</w:t>
      </w:r>
      <w:r>
        <w:rPr>
          <w:rFonts w:eastAsia="Times New Roman" w:cs="Times New Roman"/>
          <w:szCs w:val="24"/>
        </w:rPr>
        <w:t xml:space="preserve"> όμως η δανειοδότηση ξεπερνά κατά πολύ το ετήσιο ύψος της χρηματοδότησης, τι εξυπηρετεί; Γιατί </w:t>
      </w:r>
      <w:r>
        <w:rPr>
          <w:rFonts w:eastAsia="Times New Roman" w:cs="Times New Roman"/>
          <w:szCs w:val="24"/>
        </w:rPr>
        <w:lastRenderedPageBreak/>
        <w:t xml:space="preserve">δίδονται τόσα πολλά χρήματα με δάνεια, που για να αποπληρωθούν με τις ετήσιες χρηματοδοτήσεις θα πρέπει να περάσουν τρία, τέσσερα και πέντε χρόνια; </w:t>
      </w:r>
    </w:p>
    <w:p w14:paraId="6FD02BA7"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Ξέρετε τι ση</w:t>
      </w:r>
      <w:r>
        <w:rPr>
          <w:rFonts w:eastAsia="Times New Roman" w:cs="Times New Roman"/>
          <w:szCs w:val="24"/>
        </w:rPr>
        <w:t xml:space="preserve">μαίνει δανειοδότηση αυτού του ύψους; </w:t>
      </w:r>
    </w:p>
    <w:p w14:paraId="6FD02BA8" w14:textId="77777777" w:rsidR="00BA6D65" w:rsidRDefault="0033632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FD02BA9"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Βλέπω ότι υπάρχουν συνάδελφοι που δεν ενδιαφέρονται για το θέμα. Σας βεβαιώνω, όμως, ότι είναι πολύ ενδιαφέρον. </w:t>
      </w:r>
    </w:p>
    <w:p w14:paraId="6FD02BAA"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Σημαίνει, λοιπόν, ότι τα κόμματα εξουσίας κυρίως, τα οποία είχαν το μεγάλο ύψος τω</w:t>
      </w:r>
      <w:r>
        <w:rPr>
          <w:rFonts w:eastAsia="Times New Roman" w:cs="Times New Roman"/>
          <w:szCs w:val="24"/>
        </w:rPr>
        <w:t xml:space="preserve">ν χρηματοδοτήσεων, θα πρέπει να διαθέτουν την κρατική χρηματοδότηση, όχι για να καλύψουν τις αναγκαίες πολιτικές τους λειτουργίες, το ενοίκιο, τη ΔΕΗ, τις άλλες εκλογικές δαπάνες, αλλά για να εξυπηρετήσουν το χρέος. </w:t>
      </w:r>
    </w:p>
    <w:p w14:paraId="6FD02BAB"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πώς εξυπηρετούν την πολιτική </w:t>
      </w:r>
      <w:r>
        <w:rPr>
          <w:rFonts w:eastAsia="Times New Roman" w:cs="Times New Roman"/>
          <w:szCs w:val="24"/>
        </w:rPr>
        <w:t>τους λειτουργία, όταν τα χρήματά τους πηγαίνουν για τρία και τέσσερα χρόνια για εξυπηρέτηση του υπέρογκου δανείου και με τρόπο άδηλο; Και συμβαίνει αυτό ακριβώς που δεν θέλει το Σύνταγμα, δεν θέλει η διεθνής κοινωνία, δεν θέλει ούτε το ορθολογικό οικονομικ</w:t>
      </w:r>
      <w:r>
        <w:rPr>
          <w:rFonts w:eastAsia="Times New Roman" w:cs="Times New Roman"/>
          <w:szCs w:val="24"/>
        </w:rPr>
        <w:t xml:space="preserve">ό σύστημα και δεν θέλει κανείς. </w:t>
      </w:r>
    </w:p>
    <w:p w14:paraId="6FD02BAC"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Αυτό γινόταν. Είχαμε στη χώρα μας δανειοδοτήσεις, οι οποίες ξεπερνούσαν κατά πολύ το ύψος των ετήσιων χρηματοδοτήσεων που προβλέπονται από τη νομοθεσία. Και βεβαίως, η υπέρβαση αυτή ήταν και παρανομία, διότι εξ αρχής ο νόμο</w:t>
      </w:r>
      <w:r>
        <w:rPr>
          <w:rFonts w:eastAsia="Times New Roman" w:cs="Times New Roman"/>
          <w:szCs w:val="24"/>
        </w:rPr>
        <w:t xml:space="preserve">ς του 2003 προέβλεπε ότι οι δανειοδοτήσεις δεν πρέπει να ξεπερνούν σε ύψος το ποσό της ετήσιας χρηματοδότησης. </w:t>
      </w:r>
    </w:p>
    <w:p w14:paraId="6FD02BAD"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Όμως, αυτός δεν ήταν ο μόνος τρόπος με τον οποίο οι δανειοδοτήσεις άρχισαν να οδηγούν σε καταστρατήγηση του συστήματος. Υπήρχαν πολλά κενά στη ν</w:t>
      </w:r>
      <w:r>
        <w:rPr>
          <w:rFonts w:eastAsia="Times New Roman" w:cs="Times New Roman"/>
          <w:szCs w:val="24"/>
        </w:rPr>
        <w:t xml:space="preserve">ομοθεσία, που αφορούσαν την εποπτεία του όλου συστήματος και έλλειψη πληροφόρησης. Επίσης, υπήρχε –και αυτό ίσως φαίνεται λεπτομέρεια αλλά, κατά την άποψή μου, είναι ιδιαίτερα κρίσιμο για την όλη κάλυψη του ζητήματος- η δυνατότητα των κομμάτων να </w:t>
      </w:r>
      <w:r>
        <w:rPr>
          <w:rFonts w:eastAsia="Times New Roman" w:cs="Times New Roman"/>
          <w:szCs w:val="24"/>
        </w:rPr>
        <w:lastRenderedPageBreak/>
        <w:t>μην αναφέ</w:t>
      </w:r>
      <w:r>
        <w:rPr>
          <w:rFonts w:eastAsia="Times New Roman" w:cs="Times New Roman"/>
          <w:szCs w:val="24"/>
        </w:rPr>
        <w:t xml:space="preserve">ρουν στον ισολογισμό τους τα δάνειά τους, τα οποία διαγράφηκαν και χαρίστηκαν. Αυτό έμενε σκοτεινό. </w:t>
      </w:r>
    </w:p>
    <w:p w14:paraId="6FD02BAE"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Έτσι τρεπόταν η δανειοδότηση από μ</w:t>
      </w:r>
      <w:r>
        <w:rPr>
          <w:rFonts w:eastAsia="Times New Roman" w:cs="Times New Roman"/>
          <w:szCs w:val="24"/>
        </w:rPr>
        <w:t>ί</w:t>
      </w:r>
      <w:r>
        <w:rPr>
          <w:rFonts w:eastAsia="Times New Roman" w:cs="Times New Roman"/>
          <w:szCs w:val="24"/>
        </w:rPr>
        <w:t xml:space="preserve">α ορθολογική οικονομικά και πολιτικά λειτουργία και παροχή σε μια χαριστική χορηγία. </w:t>
      </w:r>
    </w:p>
    <w:p w14:paraId="6FD02BAF"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Κάναμε κάτι ως χώρα και ως πολιτεί</w:t>
      </w:r>
      <w:r>
        <w:rPr>
          <w:rFonts w:eastAsia="Times New Roman" w:cs="Times New Roman"/>
          <w:szCs w:val="24"/>
        </w:rPr>
        <w:t xml:space="preserve">α; Κάτι κάναμε! Παρακολουθήσαμε τις συστάσεις της </w:t>
      </w:r>
      <w:r>
        <w:rPr>
          <w:rFonts w:eastAsia="Times New Roman" w:cs="Times New Roman"/>
          <w:szCs w:val="24"/>
          <w:lang w:val="en-US"/>
        </w:rPr>
        <w:t>GRECO</w:t>
      </w:r>
      <w:r>
        <w:rPr>
          <w:rFonts w:eastAsia="Times New Roman" w:cs="Times New Roman"/>
          <w:szCs w:val="24"/>
        </w:rPr>
        <w:t xml:space="preserve"> από το 2003 που ήταν η παλιά νομοθεσία μέχρι το 2014, που μας έκαναν παρατηρήσεις, οι οποίες θα έλεγα ότι ντροπιάζουν κιόλας. Διότι, άλλες αφορούν κενά της νομοθεσίας και άλλες μη εφαρμογή της νομοθεσ</w:t>
      </w:r>
      <w:r>
        <w:rPr>
          <w:rFonts w:eastAsia="Times New Roman" w:cs="Times New Roman"/>
          <w:szCs w:val="24"/>
        </w:rPr>
        <w:t xml:space="preserve">ίας και το τελευταίο είναι το χειρότερο. </w:t>
      </w:r>
    </w:p>
    <w:p w14:paraId="6FD02BB0"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Το 2014 φτάσαμε σε ένα νέο νομοθέτημα, το οποίο όντως έχει πολλά θετικά στοιχεία και διόρθωσε κάποια από τα κακώς κείμενα, τα οποία η </w:t>
      </w:r>
      <w:r>
        <w:rPr>
          <w:rFonts w:eastAsia="Times New Roman" w:cs="Times New Roman"/>
          <w:szCs w:val="24"/>
          <w:lang w:val="en-US"/>
        </w:rPr>
        <w:t>GRECO</w:t>
      </w:r>
      <w:r>
        <w:rPr>
          <w:rFonts w:eastAsia="Times New Roman" w:cs="Times New Roman"/>
          <w:szCs w:val="24"/>
        </w:rPr>
        <w:t xml:space="preserve"> επεσήμανε. </w:t>
      </w:r>
    </w:p>
    <w:p w14:paraId="6FD02BB1"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Φτάσαμε να έχουμε ένα σωστό καθεστώς; Όχι, γιατί άφησε κενά κα</w:t>
      </w:r>
      <w:r>
        <w:rPr>
          <w:rFonts w:eastAsia="Times New Roman" w:cs="Times New Roman"/>
          <w:szCs w:val="24"/>
        </w:rPr>
        <w:t xml:space="preserve">ι η νομοθεσία του 2014. Διότι επιτρέπει να μην αναγράφονται ακόμη στους ισολογισμούς τα δάνεια που διαγράφονται και επιπλέον επιτρέπει </w:t>
      </w:r>
      <w:r>
        <w:rPr>
          <w:rFonts w:eastAsia="Times New Roman" w:cs="Times New Roman"/>
          <w:szCs w:val="24"/>
        </w:rPr>
        <w:lastRenderedPageBreak/>
        <w:t xml:space="preserve">κάποια κενά πληροφόρησης και ενημέρωσης των αρμόδιων αρχών, χωρίς να τα αποκλείει με έναν τρόπο θεσμικό. </w:t>
      </w:r>
    </w:p>
    <w:p w14:paraId="6FD02BB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Ποια ήταν η πρα</w:t>
      </w:r>
      <w:r>
        <w:rPr>
          <w:rFonts w:eastAsia="Times New Roman" w:cs="Times New Roman"/>
          <w:szCs w:val="24"/>
        </w:rPr>
        <w:t xml:space="preserve">γματική κατάσταση στην οποία φτάσαμε; Η πραγματική κατάσταση –την ακούσατε προηγουμένως και από τον κ. Παπαθεοδώρου, σε ό,τι αφορά το ΠΑΣΟΚ- ήταν υπερχρεωμένα κόμματα με ύψος δανείων, τα οποία δεν μπορούν πολιτικά, ορθολογικά, οικονομικά να δικαιολογηθούν </w:t>
      </w:r>
      <w:r>
        <w:rPr>
          <w:rFonts w:eastAsia="Times New Roman" w:cs="Times New Roman"/>
          <w:szCs w:val="24"/>
        </w:rPr>
        <w:t>με κανέναν τρόπο και, βεβαίως, μια δυσλειτουργία της οικονομίας και της πολιτικής, η οποία ήταν σαφής.</w:t>
      </w:r>
    </w:p>
    <w:p w14:paraId="6FD02BB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σήμαινε αυτό το οποίο έγινε; Θα σας το πω με καθαρά λόγια και σας παρακαλώ να προσέξουμε λίγο και την ορολογία. Θα προσπαθήσω να την προσέξω και εγώ ο</w:t>
      </w:r>
      <w:r>
        <w:rPr>
          <w:rFonts w:eastAsia="Times New Roman" w:cs="Times New Roman"/>
          <w:szCs w:val="24"/>
        </w:rPr>
        <w:t xml:space="preserve"> ίδιος. Αυτό το οποίο γινόταν ήταν μία συνθήκη για να αναπτυχθούν δωροδοκίες. Τι λέω να προσέξουμε; Δεν λέω «έγινε δωροδοκία», δεν λέω «αποκαλύπτουμε δωροδοκίες». Λέω ότι έτσι υπήρχε το θολό τοπίο, μέσα στο οποίο θα μπορούσαν να αναπτυχθούν δωροδοκίες. Αυτ</w:t>
      </w:r>
      <w:r>
        <w:rPr>
          <w:rFonts w:eastAsia="Times New Roman" w:cs="Times New Roman"/>
          <w:szCs w:val="24"/>
        </w:rPr>
        <w:t>ό πρέπει να ψάξουμε.</w:t>
      </w:r>
    </w:p>
    <w:p w14:paraId="6FD02BB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Πού είναι η δωροδοκία, η ουσιαστική, αν θέλετε, δωροδοκία και πότε μπορεί να δημιουργηθεί; Με αυτούς τους όρους στην οποιαδήποτε χώρα. Όταν μπορεί ένα κόμμα να παίρνει ένα δάνειο, το οποίο είναι πολύ μεγαλύτερο από τις ανάγκες του, με </w:t>
      </w:r>
      <w:r>
        <w:rPr>
          <w:rFonts w:eastAsia="Times New Roman" w:cs="Times New Roman"/>
          <w:szCs w:val="24"/>
        </w:rPr>
        <w:t xml:space="preserve">προνομιακούς όρους, να διαγράφεται εκ των υστέρων, δηλαδή να ευνοείται καλά καλά και το ίδιο κόμμα </w:t>
      </w:r>
      <w:r>
        <w:rPr>
          <w:rFonts w:eastAsia="Times New Roman" w:cs="Times New Roman"/>
          <w:szCs w:val="24"/>
        </w:rPr>
        <w:t>να</w:t>
      </w:r>
      <w:r>
        <w:rPr>
          <w:rFonts w:eastAsia="Times New Roman" w:cs="Times New Roman"/>
          <w:szCs w:val="24"/>
        </w:rPr>
        <w:t xml:space="preserve"> έχει τη δυνατότητα, όταν βρίσκεται στην κυβέρνηση, να παρέχει ένα συμφέρον ρυθμιστικό πλαίσιο σε εκείνους ή στο περιβάλλον εκείνων οι οποίοι προσφέρουν το</w:t>
      </w:r>
      <w:r>
        <w:rPr>
          <w:rFonts w:eastAsia="Times New Roman" w:cs="Times New Roman"/>
          <w:szCs w:val="24"/>
        </w:rPr>
        <w:t xml:space="preserve"> δάνειο. Αυτό είναι συναλλαγή. Δεν λέω ότι έγινε. Λέω ότι πρέπει να εξεταστεί αν έγινε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p>
    <w:p w14:paraId="6FD02BB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Σωστά είπε ο κ. Βορίδης «ρωτήστε την Τράπεζα της Ελλάδος». Βεβαίως και πρέπει να ερωτηθεί η Τράπεζα της Ελλάδος. Όχι, όμως, μόνο η Τράπεζα τ</w:t>
      </w:r>
      <w:r>
        <w:rPr>
          <w:rFonts w:eastAsia="Times New Roman" w:cs="Times New Roman"/>
          <w:szCs w:val="24"/>
        </w:rPr>
        <w:t>ης Ελλάδος, διότι στο παιχνίδι αυτό πολλοί ανακατεύτηκαν και να σας πω κιόλας και το εξής: Όχι μόνο η Τράπεζα της Ελλάδος, έχουμε ευθύνες στον χώρο της πολιτικής και έχουμε ευθύνες και πέρα από τις τράπεζες σε όσους είχαν την ευθύνη της εποπτείας όλου αυτο</w:t>
      </w:r>
      <w:r>
        <w:rPr>
          <w:rFonts w:eastAsia="Times New Roman" w:cs="Times New Roman"/>
          <w:szCs w:val="24"/>
        </w:rPr>
        <w:t>ύ του συστήματος. Μπορεί να μην βρεθούν ευθύνες. Ισχύει το τεκμήριο της αθωότητας, αν θέλετε. Έχουμε, όμως, τις ενδείξεις για να ερευνήσουμε.</w:t>
      </w:r>
    </w:p>
    <w:p w14:paraId="6FD02BB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και κάτι άλλο: Αυτή η συναλλαγή, η οποία μπορούσε να καλύπτεται κάτω από αυτό το καθεστώς ανταλλαγής </w:t>
      </w:r>
      <w:r>
        <w:rPr>
          <w:rFonts w:eastAsia="Times New Roman" w:cs="Times New Roman"/>
          <w:szCs w:val="24"/>
        </w:rPr>
        <w:t>παροχών, ήταν μ</w:t>
      </w:r>
      <w:r>
        <w:rPr>
          <w:rFonts w:eastAsia="Times New Roman" w:cs="Times New Roman"/>
          <w:szCs w:val="24"/>
        </w:rPr>
        <w:t>ί</w:t>
      </w:r>
      <w:r>
        <w:rPr>
          <w:rFonts w:eastAsia="Times New Roman" w:cs="Times New Roman"/>
          <w:szCs w:val="24"/>
        </w:rPr>
        <w:t>α πολύ εύκολη συναλλαγή. Μ</w:t>
      </w:r>
      <w:r>
        <w:rPr>
          <w:rFonts w:eastAsia="Times New Roman" w:cs="Times New Roman"/>
          <w:szCs w:val="24"/>
        </w:rPr>
        <w:t>ί</w:t>
      </w:r>
      <w:r>
        <w:rPr>
          <w:rFonts w:eastAsia="Times New Roman" w:cs="Times New Roman"/>
          <w:szCs w:val="24"/>
        </w:rPr>
        <w:t xml:space="preserve">α κλασική δωροδοκία είναι επικίνδυνη γι’ αυτόν ο οποίος παίρνει ή δίνει χρήματα. Θα τα δώσει τα μετρητά με βαλίτσες; Μπορεί να συλληφθεί. Επίσης, στη συνέχεια θα πρέπει να κάνει και «ξέπλυμα». </w:t>
      </w:r>
    </w:p>
    <w:p w14:paraId="6FD02BB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Πώς θα κάνει το «ξέ</w:t>
      </w:r>
      <w:r>
        <w:rPr>
          <w:rFonts w:eastAsia="Times New Roman" w:cs="Times New Roman"/>
          <w:szCs w:val="24"/>
        </w:rPr>
        <w:t xml:space="preserve">πλυμα»; Θα εκδώσει αποδείξεις; Θα πληρώσει φόρους. Το «ξέπλυμα» έχει οικονομικό κόστος. Και δεν έχει μόνο οικονομικό κόστος, αλλά και θεσμικό και πολιτικό και ενέχει οπωσδήποτε και τον κίνδυνο της σύλληψης. Ό,τι όμως προέκυπτε από αυτό το είδος συναλλαγής </w:t>
      </w:r>
      <w:r>
        <w:rPr>
          <w:rFonts w:eastAsia="Times New Roman" w:cs="Times New Roman"/>
          <w:szCs w:val="24"/>
        </w:rPr>
        <w:t xml:space="preserve">που σας περιγράφω, ήταν «λευκά» χρήματα. Δεν ήταν «μαύρα». Δεν είχαν ανάγκη να λευκανθούν. Επισήμως πήγαινε ένα μεγάλο πακέτο από εδώ εκεί και μπορούσε να γίνει και οποιαδήποτε άλλη ευνοϊκή αντιπαροχή από την άλλη πλευρά, μέσα σε αυτό το πλαίσιο. </w:t>
      </w:r>
    </w:p>
    <w:p w14:paraId="6FD02BB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w:t>
      </w:r>
      <w:r>
        <w:rPr>
          <w:rFonts w:eastAsia="Times New Roman" w:cs="Times New Roman"/>
          <w:szCs w:val="24"/>
        </w:rPr>
        <w:t>μέσα στο ευνοϊκό πλαίσιο για την ανάπτυξη αυτών των ανταλλαγών θα βάλουμε και τους νόμους μας οι οποίοι σε ορισμένες περιπτώσεις έλεγαν, όχι μόνο γι’ αυτό το θέμα αλλά και για άλλες περιπτώσεις, ότι δεν αποτελεί απιστία αυτό</w:t>
      </w:r>
      <w:r>
        <w:rPr>
          <w:rFonts w:eastAsia="Times New Roman" w:cs="Times New Roman"/>
          <w:b/>
          <w:szCs w:val="24"/>
        </w:rPr>
        <w:t xml:space="preserve"> </w:t>
      </w:r>
      <w:r>
        <w:rPr>
          <w:rFonts w:eastAsia="Times New Roman" w:cs="Times New Roman"/>
          <w:szCs w:val="24"/>
        </w:rPr>
        <w:t>ή το άλλο, διευκολύνοντας ακριβ</w:t>
      </w:r>
      <w:r>
        <w:rPr>
          <w:rFonts w:eastAsia="Times New Roman" w:cs="Times New Roman"/>
          <w:szCs w:val="24"/>
        </w:rPr>
        <w:t>ώς τη θολότητα του τοπίου και τη δυσκολία διερεύνησης των συνθηκών.</w:t>
      </w:r>
    </w:p>
    <w:p w14:paraId="6FD02BB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Τι κάνει αυτήν τη στιγμή η Κυβέρνηση; Η Κυβέρνηση αυτήν τη στιγμή θα μπορούσε, βεβαίως, θεωρητικά να διατηρήσει το θολό τοπίο και να το εκμεταλλευθεί. Να παίξει το ίδιο παιχνίδι, να πάρει </w:t>
      </w:r>
      <w:r>
        <w:rPr>
          <w:rFonts w:eastAsia="Times New Roman" w:cs="Times New Roman"/>
          <w:szCs w:val="24"/>
        </w:rPr>
        <w:t xml:space="preserve">δάνεια και να προχωρήσει, εκμεταλλευόμενη όλες αυτές τις ευκαιρίες τις οποίες δίδει η συνθήκη την οποία προσπάθησα να σας περιγράψω. Δεν το κάνει. </w:t>
      </w:r>
    </w:p>
    <w:p w14:paraId="6FD02BB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Τι κάνει; Δύο βήματα: Το ένα είναι εξεταστική επιτροπή που θα επιτρέψει να αποκαλυφθούν αυτοί οι μηχανισμοί </w:t>
      </w:r>
      <w:r>
        <w:rPr>
          <w:rFonts w:eastAsia="Times New Roman" w:cs="Times New Roman"/>
          <w:szCs w:val="24"/>
        </w:rPr>
        <w:t xml:space="preserve">και, αν υπάρχουν ένοχοι, να τιμωρηθούν και εν πάση περιπτώσει να αλλάξουν. Την ίδια στιγμή το Υπουργείο Δικαιοσύνης, στο πλαίσιο της αρμοδιότητας του Αναπληρωτή Υπουργού και ιδιαίτερα της </w:t>
      </w:r>
      <w:r>
        <w:rPr>
          <w:rFonts w:eastAsia="Times New Roman" w:cs="Times New Roman"/>
          <w:szCs w:val="24"/>
        </w:rPr>
        <w:lastRenderedPageBreak/>
        <w:t>Γενικής Γραμματείας για τη Διαφθορά, έχει καταρτίσει νομοσχέδιο το ο</w:t>
      </w:r>
      <w:r>
        <w:rPr>
          <w:rFonts w:eastAsia="Times New Roman" w:cs="Times New Roman"/>
          <w:szCs w:val="24"/>
        </w:rPr>
        <w:t xml:space="preserve">ποίο αυτήν τη στιγμή προωθείται, συζητείται στο πλαίσιο του ν. 4336/2015 και το οποίο αφορά ακριβώς την κάθαρση αυτής της χρηματοδότησης. </w:t>
      </w:r>
    </w:p>
    <w:p w14:paraId="6FD02BB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Επομένως, από την πλευρά μου δεν έχουν γίνει αποκαλύψεις. Δεν υιοθετούμε την τακτική του ηχηρού λόγου. Αυτό το οποίο </w:t>
      </w:r>
      <w:r>
        <w:rPr>
          <w:rFonts w:eastAsia="Times New Roman" w:cs="Times New Roman"/>
          <w:szCs w:val="24"/>
        </w:rPr>
        <w:t>γίνεται είναι να εξηγούμε το γιατί αυτήν τη στιγμή όλη η πολιτεία έχει ανάγκη από την κάθαρση και δείχνουμε ότι η Κυβέρνηση έχει πραγματικά αυτήν τη στιγμή την πρόθεση, αντί να εκμεταλλευθεί αυτήν τη θέση που έχει τώρα, να βοηθήσει στο να βγει στο φως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εξέταση που θα διαχωρίσει δίκαιους και αδίκους.</w:t>
      </w:r>
    </w:p>
    <w:p w14:paraId="6FD02BB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Θυμίζω, βέβαια, ότι οι αρχειοθετήσεις -γιατί σε κάποιες περιπτώσεις έχουν γίνει- δεν παράγουν δεδικασμένα. Φυσικά,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δεν θα παρέμβει σε υποθέσεις τις οποίες χειρίζεται η δικαιοσύνη </w:t>
      </w:r>
      <w:r>
        <w:rPr>
          <w:rFonts w:eastAsia="Times New Roman" w:cs="Times New Roman"/>
          <w:szCs w:val="24"/>
        </w:rPr>
        <w:lastRenderedPageBreak/>
        <w:t xml:space="preserve">-αυτές </w:t>
      </w:r>
      <w:r>
        <w:rPr>
          <w:rFonts w:eastAsia="Times New Roman" w:cs="Times New Roman"/>
          <w:szCs w:val="24"/>
        </w:rPr>
        <w:t>έχουν πάρει τον δρόμο τους- αλλά θα δείξει κάποια πράγματα τα οποία μπορούν να αξιοποιηθούν στη συνέχεια από τις διωκτικές αρχές.</w:t>
      </w:r>
    </w:p>
    <w:p w14:paraId="6FD02BB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τονίζω ότι η Κυβέρνηση δεν επιδιώκει εκδικήσεις. Δεν επιδιώκει να βρει αποδιοπομπαίους τράγους. Δεν επιδιώκει στιγματισμού</w:t>
      </w:r>
      <w:r>
        <w:rPr>
          <w:rFonts w:eastAsia="Times New Roman" w:cs="Times New Roman"/>
          <w:szCs w:val="24"/>
        </w:rPr>
        <w:t>ς αντιπάλων. Επιδιώκει την αντιμετώπιση της διαφθοράς και την εύρυθμη λειτουργία της πολιτικής με όρους κράτους δικαίου.</w:t>
      </w:r>
    </w:p>
    <w:p w14:paraId="6FD02BBE"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πτέρυγα του ΣΥΡΙΖΑ)</w:t>
      </w:r>
    </w:p>
    <w:p w14:paraId="6FD02BBF"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Ευχαριστούμε, κύριε Υπουργέ.</w:t>
      </w:r>
    </w:p>
    <w:p w14:paraId="6FD02BC0" w14:textId="77777777" w:rsidR="00BA6D65" w:rsidRDefault="00336324">
      <w:pPr>
        <w:spacing w:line="600" w:lineRule="auto"/>
        <w:ind w:firstLine="720"/>
        <w:jc w:val="both"/>
        <w:rPr>
          <w:rFonts w:eastAsia="Times New Roman" w:cs="Times New Roman"/>
        </w:rPr>
      </w:pPr>
      <w:r>
        <w:rPr>
          <w:rFonts w:eastAsia="Times New Roman" w:cs="Times New Roman"/>
        </w:rPr>
        <w:t>Κυρίες και κύριοι συνάδελφοι, έχω</w:t>
      </w:r>
      <w:r>
        <w:rPr>
          <w:rFonts w:eastAsia="Times New Roman" w:cs="Times New Roman"/>
        </w:rPr>
        <w:t xml:space="preserve">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w:t>
      </w:r>
      <w:r>
        <w:rPr>
          <w:rFonts w:eastAsia="Times New Roman" w:cs="Times New Roman"/>
        </w:rPr>
        <w:lastRenderedPageBreak/>
        <w:t xml:space="preserve">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w:t>
      </w:r>
      <w:r>
        <w:rPr>
          <w:rFonts w:eastAsia="Times New Roman" w:cs="Times New Roman"/>
        </w:rPr>
        <w:t>ι λειτουργίας της Βουλής, σαράντα δύο μαθητές και μαθήτριες και πέντε εκπαιδευτικοί συνοδοί τους από το Δημοτικό Σχολείο Νέου Χωριού Χανίων και το 3</w:t>
      </w:r>
      <w:r>
        <w:rPr>
          <w:rFonts w:eastAsia="Times New Roman" w:cs="Times New Roman"/>
          <w:vertAlign w:val="superscript"/>
        </w:rPr>
        <w:t>ο</w:t>
      </w:r>
      <w:r>
        <w:rPr>
          <w:rFonts w:eastAsia="Times New Roman" w:cs="Times New Roman"/>
        </w:rPr>
        <w:t xml:space="preserve"> Δημοτικό Σχολείο Αργοστολίου Κεφαλονιάς. </w:t>
      </w:r>
    </w:p>
    <w:p w14:paraId="6FD02BC1" w14:textId="77777777" w:rsidR="00BA6D65" w:rsidRDefault="0033632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FD02BC2" w14:textId="77777777" w:rsidR="00BA6D65" w:rsidRDefault="00336324">
      <w:pPr>
        <w:spacing w:line="600" w:lineRule="auto"/>
        <w:ind w:firstLine="720"/>
        <w:jc w:val="center"/>
        <w:rPr>
          <w:rFonts w:eastAsia="Times New Roman" w:cs="Times New Roman"/>
        </w:rPr>
      </w:pPr>
      <w:r>
        <w:rPr>
          <w:rFonts w:eastAsia="Times New Roman" w:cs="Times New Roman"/>
        </w:rPr>
        <w:t>(Χειροκροτήματα απ’ όλες τις πτέρυγες</w:t>
      </w:r>
      <w:r>
        <w:rPr>
          <w:rFonts w:eastAsia="Times New Roman" w:cs="Times New Roman"/>
        </w:rPr>
        <w:t xml:space="preserve"> της Βουλής)</w:t>
      </w:r>
    </w:p>
    <w:p w14:paraId="6FD02BC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Κοινοβουλευτικός Εκπρόσωπος της Ένωσης Κεντρώων, ο κ. Καρράς.</w:t>
      </w:r>
    </w:p>
    <w:p w14:paraId="6FD02BC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Πρόεδρε, θυμάστε ένα παλιό παιχνίδι, τη «Ναυμαχία», που έβαζε ο ένας τα πλοία του απέναντι στον άλλον; </w:t>
      </w:r>
    </w:p>
    <w:p w14:paraId="6FD02BC5"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Ναι, τ</w:t>
      </w:r>
      <w:r>
        <w:rPr>
          <w:rFonts w:eastAsia="Times New Roman" w:cs="Times New Roman"/>
          <w:szCs w:val="24"/>
        </w:rPr>
        <w:t>η θυμάμαι. Όταν πρωτοβγήκαν τα κομπιούτερ, έτσι μαθαίναν.</w:t>
      </w:r>
    </w:p>
    <w:p w14:paraId="6FD02BC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Να δούμε πότε θα μπούμε στο θέμα σήμερα! </w:t>
      </w:r>
    </w:p>
    <w:p w14:paraId="6FD02BC7" w14:textId="77777777" w:rsidR="00BA6D65" w:rsidRDefault="00336324">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Με συγχωρείτε. Το υποδεικνύετε στον κ. Καρρά; Έπονται όλοι οι Πρόεδροι.</w:t>
      </w:r>
    </w:p>
    <w:p w14:paraId="6FD02BC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Η ώρα είναι 14.10΄. Για ακόμη μ</w:t>
      </w:r>
      <w:r>
        <w:rPr>
          <w:rFonts w:eastAsia="Times New Roman" w:cs="Times New Roman"/>
          <w:szCs w:val="24"/>
        </w:rPr>
        <w:t>ί</w:t>
      </w:r>
      <w:r>
        <w:rPr>
          <w:rFonts w:eastAsia="Times New Roman" w:cs="Times New Roman"/>
          <w:szCs w:val="24"/>
        </w:rPr>
        <w:t>α φορά είμαστε πολύ συνεπείς με το πρόγραμμά μας!</w:t>
      </w:r>
    </w:p>
    <w:p w14:paraId="6FD02BC9"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 Ελάτε, παρακαλώ.</w:t>
      </w:r>
    </w:p>
    <w:p w14:paraId="6FD02BC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Έχετε τον λόγο, κύριε Καρρά.</w:t>
      </w:r>
    </w:p>
    <w:p w14:paraId="6FD02BC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6FD02BC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ως νέο κοινοβουλευτικό κόμμα, προσερχ</w:t>
      </w:r>
      <w:r>
        <w:rPr>
          <w:rFonts w:eastAsia="Times New Roman" w:cs="Times New Roman"/>
          <w:szCs w:val="24"/>
        </w:rPr>
        <w:t xml:space="preserve">όμεθα στη συζήτηση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οφείλω να πω, με κάποιο δέος, διαισθανόμενοι ότι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έχει τουλάχιστον ιδιαίτερη ηθική βαρύτητα. Δεν μπορούμε να προβλέψουμε αποτελέσματα και συμπεράσματα που θα προκύψουν, αλλά </w:t>
      </w:r>
      <w:r>
        <w:rPr>
          <w:rFonts w:eastAsia="Times New Roman" w:cs="Times New Roman"/>
          <w:szCs w:val="24"/>
        </w:rPr>
        <w:lastRenderedPageBreak/>
        <w:t>τουλάχιστον</w:t>
      </w:r>
      <w:r>
        <w:rPr>
          <w:rFonts w:eastAsia="Times New Roman" w:cs="Times New Roman"/>
          <w:szCs w:val="24"/>
        </w:rPr>
        <w:t xml:space="preserve"> για την ηθική βαρύτητα, η οποία κατά τον Κανονισμό της Βουλής αναφέρεται, ήρθαμε, λοιπόν, εδώ σήμερα να συζητήσουμε.</w:t>
      </w:r>
    </w:p>
    <w:p w14:paraId="6FD02BC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Κατάλαβα, όμως, κάτι κατά την πορεία της συζήτησης, το ανεπίκαιρον της πρότασης. Διότι αφενός μεν η δανειοδότηση των κομμάτων από τις τράπ</w:t>
      </w:r>
      <w:r>
        <w:rPr>
          <w:rFonts w:eastAsia="Times New Roman" w:cs="Times New Roman"/>
          <w:szCs w:val="24"/>
        </w:rPr>
        <w:t xml:space="preserve">εζες και δη των κομμάτων εξουσίας –των κομμάτων που άσκησαν εξουσία είναι εκείνο που ενδιαφέρει σήμερα την Αίθουσα- έχει ξεκινήσει από παλαιότερα, όπως, αντίστοιχα, έχει ξεκινήσει από παλαιότερα και η δανειοδότηση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p>
    <w:p w14:paraId="6FD02BC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Στη διαδρομή</w:t>
      </w:r>
      <w:r>
        <w:rPr>
          <w:rFonts w:eastAsia="Times New Roman" w:cs="Times New Roman"/>
          <w:szCs w:val="24"/>
        </w:rPr>
        <w:t xml:space="preserve">, λοιπόν, αυτή, όπως άκουσα και από τους προηγούμενους συναδέλφους ομιλητές και τελευταία από τον εκπρόσωπο της Κυβέρνησης κ. Παρασκευόπουλο, έχουν μεταβληθεί τα δεδομένα και τα γεγονότα τα οποία θα μπορούσαν να οδηγήσουν σε ασφαλή συμπεράσματα. Γιατί; </w:t>
      </w:r>
    </w:p>
    <w:p w14:paraId="6FD02BC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w:t>
      </w:r>
      <w:r>
        <w:rPr>
          <w:rFonts w:eastAsia="Times New Roman" w:cs="Times New Roman"/>
          <w:szCs w:val="24"/>
        </w:rPr>
        <w:t>ότι έχουμε επεμβάσεις και μεταβολές συνεχώς στη νομοθεσία και με τον τρόπο αυτό, έχουμε δημιουργήσει συνθήκες ασυλίας σε όλους εκείνους που πιθανόν να συν</w:t>
      </w:r>
      <w:r>
        <w:rPr>
          <w:rFonts w:eastAsia="Times New Roman" w:cs="Times New Roman"/>
          <w:szCs w:val="24"/>
        </w:rPr>
        <w:t>ή</w:t>
      </w:r>
      <w:r>
        <w:rPr>
          <w:rFonts w:eastAsia="Times New Roman" w:cs="Times New Roman"/>
          <w:szCs w:val="24"/>
        </w:rPr>
        <w:t xml:space="preserve">ργησαν ή να συμμετείχαν σε μια </w:t>
      </w:r>
      <w:r>
        <w:rPr>
          <w:rFonts w:eastAsia="Times New Roman" w:cs="Times New Roman"/>
          <w:szCs w:val="24"/>
        </w:rPr>
        <w:lastRenderedPageBreak/>
        <w:t xml:space="preserve">κατασπατάληση χρηματικών πόρων από τις τράπεζες, είτε προς τα κόμματα </w:t>
      </w:r>
      <w:r>
        <w:rPr>
          <w:rFonts w:eastAsia="Times New Roman" w:cs="Times New Roman"/>
          <w:szCs w:val="24"/>
        </w:rPr>
        <w:t>εξουσίας είτε προς τα μέσα ενημέρωσης, τα οποία, είτε το θέλουμε είτε όχι, αλληλοσυμπλέκονται και αλληλοσυνδέονται στην πραγματικότητα την οποία διανύσαμε και διανύουμε.</w:t>
      </w:r>
    </w:p>
    <w:p w14:paraId="6FD02BD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Η αναζήτηση, λοιπόν, ευθυνών μέσω μιας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έχουμε την εντύπωση, αν ό</w:t>
      </w:r>
      <w:r>
        <w:rPr>
          <w:rFonts w:eastAsia="Times New Roman" w:cs="Times New Roman"/>
          <w:szCs w:val="24"/>
        </w:rPr>
        <w:t xml:space="preserve">χι τη βεβαιότητα, ότι δεν θα συνεισφέρει όχι μόνο στην πλήρη αποκάλυψη της αλήθειας, αλλά δεν θα παράξει και διδακτικά συμπεράσματα με τον τρόπο τουλάχιστον, όσο είμεθα σε θέση να γνωρίζουμε, που λειτούργησαν και προηγούμενες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οι οποί</w:t>
      </w:r>
      <w:r>
        <w:rPr>
          <w:rFonts w:eastAsia="Times New Roman" w:cs="Times New Roman"/>
          <w:szCs w:val="24"/>
        </w:rPr>
        <w:t>ες με αργόσυρτο ρυθμό προχω</w:t>
      </w:r>
      <w:r>
        <w:rPr>
          <w:rFonts w:eastAsia="Times New Roman" w:cs="Times New Roman"/>
          <w:szCs w:val="24"/>
        </w:rPr>
        <w:t>ρούσαν</w:t>
      </w:r>
      <w:r>
        <w:rPr>
          <w:rFonts w:eastAsia="Times New Roman" w:cs="Times New Roman"/>
          <w:szCs w:val="24"/>
        </w:rPr>
        <w:t xml:space="preserve"> και στο τέλος, δεν προέκυπτε τίποτα.</w:t>
      </w:r>
    </w:p>
    <w:p w14:paraId="6FD02BD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Στη συγκεκριμένη, λοιπόν, περίπτωση εκείνο το οποίο για μας θα είχε μια ιδιαίτερη αξία θα ήταν πλέον όχι να περιμένουμε, όπως είπε ο κ. Παρασκευόπουλος, συμπεράσματα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w:t>
      </w:r>
      <w:r>
        <w:rPr>
          <w:rFonts w:eastAsia="Times New Roman" w:cs="Times New Roman"/>
          <w:szCs w:val="24"/>
        </w:rPr>
        <w:t>ής για να νομοθετήσουμε. Θα ήταν η αναμόρφωση της νομοθεσίας για το μέλλον.</w:t>
      </w:r>
    </w:p>
    <w:p w14:paraId="6FD02BD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μιλώ για το μέλλον; Καλώς ή κακώς, η έννοια της απιστίας -η οποία τουλάχιστον θα δημιουργούσε ευθύνες σε εκείνους εκ των τραπεζιτών, εκ των τραπεζικών στελεχών που είχαν την </w:t>
      </w:r>
      <w:r>
        <w:rPr>
          <w:rFonts w:eastAsia="Times New Roman" w:cs="Times New Roman"/>
          <w:szCs w:val="24"/>
        </w:rPr>
        <w:t>απλοχεριά να δανειοδοτούν είτε κόμματα εξουσίας είτε μέσα μαζικής ενημέρωσης- έχει αρθεί πολλαπλώς από το ελληνικό ποινικό δικαιϊκό σύστημα. Δεν θεωρείται πλέον απιστία η χρηματοδότηση αυτή. Έχουν υπάρξει και διατάξεις οι οποίες έχουν άρει και το αξιόποινο</w:t>
      </w:r>
      <w:r>
        <w:rPr>
          <w:rFonts w:eastAsia="Times New Roman" w:cs="Times New Roman"/>
          <w:szCs w:val="24"/>
        </w:rPr>
        <w:t>.</w:t>
      </w:r>
    </w:p>
    <w:p w14:paraId="6FD02BD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Συνεπώς, το συμπέρασμα μιας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ποιο θα είναι; Ενδεχόμενα ηθικό. Ενδεχόμενα θα δώσει την αφορμή σε πολιτικές εντάσεις, αλλά εκείνο που είναι το ζητούμενο, τι θα συμβεί από σήμερα και πέρα, δεν θα μας το δώσει. Δεν πιστεύουμε ότι θα οδηγ</w:t>
      </w:r>
      <w:r>
        <w:rPr>
          <w:rFonts w:eastAsia="Times New Roman" w:cs="Times New Roman"/>
          <w:szCs w:val="24"/>
        </w:rPr>
        <w:t>ηθούν κάποιοι άνθρωποι να υποστούν τον ακροαματικό έλεγχο των ποινικών δικαστηρίων και γιατί γενικότερα μια αρχή η οποία διαπνέει -και την ξέρουμε όλοι μέσα στην Αίθουσα- το ελληνικό σύστημα του Ποινικού Κώδικα, είναι η αρχή του ηπιότερου νόμου. Σε εφαρμογ</w:t>
      </w:r>
      <w:r>
        <w:rPr>
          <w:rFonts w:eastAsia="Times New Roman" w:cs="Times New Roman"/>
          <w:szCs w:val="24"/>
        </w:rPr>
        <w:t>ή, λοιπόν, αυτής με οποιεσδήποτε ερμηνευτικές εκδοχές υποστηριχθούν, δεν θα μπορέσει να φτάσει κανείς να ελεγχθεί ποινικά. Μιλώ από την πλευρά των τραπεζών.</w:t>
      </w:r>
    </w:p>
    <w:p w14:paraId="6FD02BD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Από την πλευρά, βεβαίως, των κομμάτων δεν θα αγγίξει τις ηγεσίες για τον λόγο ότι υπάρχουν διαχειρι</w:t>
      </w:r>
      <w:r>
        <w:rPr>
          <w:rFonts w:eastAsia="Times New Roman" w:cs="Times New Roman"/>
          <w:szCs w:val="24"/>
        </w:rPr>
        <w:t>στές οι οποίοι τυπικά φέρουν την ευθύνη. Αυτοί, λοιπόν, δεν θα μπορέσουν, αν υπάρχουν παραβιάσεις του ποινικού νόμου, να κριθούν συμμέτοχοι, αφού πάντοτε εκείνος που κάνει την απιστία είναι εκείνος ο οποίος έχει την αναγκαία ιδιότητα, ο τραπεζικός ο οποίος</w:t>
      </w:r>
      <w:r>
        <w:rPr>
          <w:rFonts w:eastAsia="Times New Roman" w:cs="Times New Roman"/>
          <w:szCs w:val="24"/>
        </w:rPr>
        <w:t>, κατά ενδιάμεσους νόμους, δεν διαπράττει απιστία. Λοιπόν, τι συζητούμε;</w:t>
      </w:r>
    </w:p>
    <w:p w14:paraId="6FD02BD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προχωρήσουμε σε αναζήτηση νέας σύγχρονης νομοθεσίας, διότι πρέπει να πούμε και κάτι άλλο. Ο τρόπος χρηματοδότησης των κομμάτων συναρτήθηκε με τη δανειοδότηση, </w:t>
      </w:r>
      <w:r>
        <w:rPr>
          <w:rFonts w:eastAsia="Times New Roman" w:cs="Times New Roman"/>
          <w:szCs w:val="24"/>
        </w:rPr>
        <w:t>δόθηκε η χρηματοδότηση, η κρατική ενίσχυση πολλές φορές ως εγγύηση στις τράπεζες και με τον τρόπο αυτό διπλασιάστηκε η χρηματοδότηση των κομμάτων, φτάσαμε στο επί δύο, στο επί τρία πολλές φορές. Σήμερα ακούστηκαν τα νούμερα, δεν θέλω να γίνω κουραστικός να</w:t>
      </w:r>
      <w:r>
        <w:rPr>
          <w:rFonts w:eastAsia="Times New Roman" w:cs="Times New Roman"/>
          <w:szCs w:val="24"/>
        </w:rPr>
        <w:t xml:space="preserve"> επαναλαμβάνω τα ποσά τα οποία δόθηκαν είτε μέσω χρηματοδότησης, κρατικής ενίσχυσης είτε μέσω των τραπεζών.</w:t>
      </w:r>
    </w:p>
    <w:p w14:paraId="6FD02BD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λοιπόν, δεν μπορούν να επιστραφούν για τον εξής λόγο: Με ποιες εγγυήσεις δόθηκαν; Δεν δόθηκαν εγγυήσεις, δεν δόθηκαν εμπράγματες ασφάλειες, </w:t>
      </w:r>
      <w:r>
        <w:rPr>
          <w:rFonts w:eastAsia="Times New Roman" w:cs="Times New Roman"/>
          <w:szCs w:val="24"/>
        </w:rPr>
        <w:t>δεν δόθηκαν ενέχυρα, δεν δόθηκαν προσωπικές εγγυήσεις, δεν δόθηκε τίποτα, τουλάχιστον για τα κόμματα.</w:t>
      </w:r>
    </w:p>
    <w:p w14:paraId="6FD02BD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Με την έννοια, λοιπόν, αυτή θα ματαιοπονήσουμε, διότι, αν και το αίτημα του ελληνικού λαού είναι η επιστροφή των χαμένων χρημάτων, αυτό δεν μπορεί να γίνε</w:t>
      </w:r>
      <w:r>
        <w:rPr>
          <w:rFonts w:eastAsia="Times New Roman" w:cs="Times New Roman"/>
          <w:szCs w:val="24"/>
        </w:rPr>
        <w:t>ι.</w:t>
      </w:r>
    </w:p>
    <w:p w14:paraId="6FD02BD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Από πλευράς των μέσων μαζικής ενημέρωσης, εξίσου νομίζω -και θα μου επιτρέψετε να χρησιμοποιήσω και τη λέξη- «αφελές» είναι να περιμένουμε τι; Την ηθική δικαίωση ότι θα αναζητηθούν ευθύνες σε κάποιους που χρηματοδότησαν τα μέσα; Είναι δεδομένο ότι υπάρχ</w:t>
      </w:r>
      <w:r>
        <w:rPr>
          <w:rFonts w:eastAsia="Times New Roman" w:cs="Times New Roman"/>
          <w:szCs w:val="24"/>
        </w:rPr>
        <w:t>ουν μηχανισμοί και στο πτωχευτικό δίκαιο και στον εμπορικό νόμο και στο ξέπλυμα χρήματος που θα έχουν σβήσει οι συνέπειες, όταν φτάσουμε να καταλήξουμε σε ένα συμπέρασμα.</w:t>
      </w:r>
    </w:p>
    <w:p w14:paraId="6FD02BD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είμαστε, λοιπόν, ρεαλιστές, εμείς </w:t>
      </w:r>
      <w:r>
        <w:rPr>
          <w:rFonts w:eastAsia="Times New Roman" w:cs="Times New Roman"/>
          <w:szCs w:val="24"/>
        </w:rPr>
        <w:t>επιμένουμε σε</w:t>
      </w:r>
      <w:r>
        <w:rPr>
          <w:rFonts w:eastAsia="Times New Roman" w:cs="Times New Roman"/>
          <w:szCs w:val="24"/>
        </w:rPr>
        <w:t xml:space="preserve"> κάτι άλλο. </w:t>
      </w:r>
      <w:r>
        <w:rPr>
          <w:rFonts w:eastAsia="Times New Roman" w:cs="Times New Roman"/>
          <w:szCs w:val="24"/>
        </w:rPr>
        <w:t>Ν</w:t>
      </w:r>
      <w:r>
        <w:rPr>
          <w:rFonts w:eastAsia="Times New Roman" w:cs="Times New Roman"/>
          <w:szCs w:val="24"/>
        </w:rPr>
        <w:t>α καθίσουμε να δού</w:t>
      </w:r>
      <w:r>
        <w:rPr>
          <w:rFonts w:eastAsia="Times New Roman" w:cs="Times New Roman"/>
          <w:szCs w:val="24"/>
        </w:rPr>
        <w:t>με μ</w:t>
      </w:r>
      <w:r>
        <w:rPr>
          <w:rFonts w:eastAsia="Times New Roman" w:cs="Times New Roman"/>
          <w:szCs w:val="24"/>
        </w:rPr>
        <w:t>ί</w:t>
      </w:r>
      <w:r>
        <w:rPr>
          <w:rFonts w:eastAsia="Times New Roman" w:cs="Times New Roman"/>
          <w:szCs w:val="24"/>
        </w:rPr>
        <w:t>α νέα νομοθεσία, η οποία και στην επόμενη συνταγματική αναθεώρηση θα αποκτήσει ιδιαίτερο βάρος. Γιατί το λέω αυτό; Με τις σημερινές οικονομικές συνθήκες, όπως έχει φτάσει η χώρα -η οποία βρίσκεται σε ένα πολύ άσχημο οικονομικά σημείο- και χρηματοδότησ</w:t>
      </w:r>
      <w:r>
        <w:rPr>
          <w:rFonts w:eastAsia="Times New Roman" w:cs="Times New Roman"/>
          <w:szCs w:val="24"/>
        </w:rPr>
        <w:t>η των κομμάτων έχει περιοριστεί και ούτε μπορεί να δανείσουν χρήμα πλέον οι τράπεζες. Επομένως και αυτά που δόθηκαν θα εγγραφούν στα λεγόμενα κόκκινα δάνεια, γιατί και αυτά θα γίνουν κόκκινα δάνεια. Δεν είναι μόνο τα δάνεια των νοικοκυριών, τα οποία υποστη</w:t>
      </w:r>
      <w:r>
        <w:rPr>
          <w:rFonts w:eastAsia="Times New Roman" w:cs="Times New Roman"/>
          <w:szCs w:val="24"/>
        </w:rPr>
        <w:t>ρίζουμε όλοι και λέμε ότι πρέπει να δοθεί λύση. Θα εγγραφούν, λοιπόν και στα κόκκινα δάνεια.</w:t>
      </w:r>
    </w:p>
    <w:p w14:paraId="6FD02BD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Λοιπόν; Ανεπίκαιρον, ματαιοπονία, κατά την άποψή μας. Το ζητούμενο είναι από εδώ και στο εξής τι κάνουμε.</w:t>
      </w:r>
    </w:p>
    <w:p w14:paraId="6FD02BD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Βεβαίως, θα πούμε την άποψή μας. Δεν θα αρνηθούμε τη σύστ</w:t>
      </w:r>
      <w:r>
        <w:rPr>
          <w:rFonts w:eastAsia="Times New Roman" w:cs="Times New Roman"/>
          <w:szCs w:val="24"/>
        </w:rPr>
        <w:t xml:space="preserve">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αλλά τη θεωρούμε ανεπίκαιρη, απρόσφορη και μόνο προς σχηματισμό εντυπώσεων για να τροφοδοτήσει στο </w:t>
      </w:r>
      <w:r>
        <w:rPr>
          <w:rFonts w:eastAsia="Times New Roman" w:cs="Times New Roman"/>
          <w:szCs w:val="24"/>
        </w:rPr>
        <w:lastRenderedPageBreak/>
        <w:t xml:space="preserve">μέλλον εκείνους τους οποίους, υποτίθεται, θέλει να πλήξει,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στα οποία θα δίνουμε τροφή από την </w:t>
      </w:r>
      <w:r>
        <w:rPr>
          <w:rFonts w:eastAsia="Times New Roman" w:cs="Times New Roman"/>
          <w:szCs w:val="24"/>
        </w:rPr>
        <w:t>ε</w:t>
      </w:r>
      <w:r>
        <w:rPr>
          <w:rFonts w:eastAsia="Times New Roman" w:cs="Times New Roman"/>
          <w:szCs w:val="24"/>
        </w:rPr>
        <w:t>ξετ</w:t>
      </w:r>
      <w:r>
        <w:rPr>
          <w:rFonts w:eastAsia="Times New Roman" w:cs="Times New Roman"/>
          <w:szCs w:val="24"/>
        </w:rPr>
        <w:t xml:space="preserve">αστική </w:t>
      </w:r>
      <w:r>
        <w:rPr>
          <w:rFonts w:eastAsia="Times New Roman" w:cs="Times New Roman"/>
          <w:szCs w:val="24"/>
        </w:rPr>
        <w:t>ε</w:t>
      </w:r>
      <w:r>
        <w:rPr>
          <w:rFonts w:eastAsia="Times New Roman" w:cs="Times New Roman"/>
          <w:szCs w:val="24"/>
        </w:rPr>
        <w:t>πιτροπή. Οι εξ ημών παλαιότεροι έχετε την εμπειρία διαρροών, έχετε την εμπειρία συνεντεύξεων, πολλών πραγμάτων, όπως παρουσίες σε πάνελ, συζητήσεις, εντάσεις. Θα τους δίνουμε, λοιπόν, τροφή, να συνεχιστεί αυτό το «πανηγυράκι» -συγχωρέστε μου την έκ</w:t>
      </w:r>
      <w:r>
        <w:rPr>
          <w:rFonts w:eastAsia="Times New Roman" w:cs="Times New Roman"/>
          <w:szCs w:val="24"/>
        </w:rPr>
        <w:t xml:space="preserve">φραση, αν είναι άκομψη- και να αναζητούμε την Δουλτσινέα του Δον Κιχώτη. </w:t>
      </w:r>
    </w:p>
    <w:p w14:paraId="6FD02BD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Συμπεραίνοντας, λοιπόν, υποστηρίζουμε, κύριε Πάντζα, την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λόγους ηθικής, για να μπορεί έστω η Βουλή κάποια στιγμή να κατανείμει μία ηθικ</w:t>
      </w:r>
      <w:r>
        <w:rPr>
          <w:rFonts w:eastAsia="Times New Roman" w:cs="Times New Roman"/>
          <w:szCs w:val="24"/>
        </w:rPr>
        <w:t>ή ευθύνη. Δεν περιμένουμε ότι θα μπορέσει να υπάρξει άλλης μορφής ευθύνη. Και προτείνουμε να εργαστούν όλες οι πτέρυγες προς την κατεύθυνση μιας δραστικής νομοθεσίας, να επιτευχθεί τελικά το ζητούμενο.</w:t>
      </w:r>
    </w:p>
    <w:p w14:paraId="6FD02BD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D02BDE"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w:t>
      </w:r>
      <w:r>
        <w:rPr>
          <w:rFonts w:eastAsia="Times New Roman"/>
          <w:bCs/>
        </w:rPr>
        <w:t>υγα της Ένωσης Κεντρώων)</w:t>
      </w:r>
    </w:p>
    <w:p w14:paraId="6FD02BD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Ευχαριστώ πολύ τον κ. Καρρά.</w:t>
      </w:r>
    </w:p>
    <w:p w14:paraId="6FD02BE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Τον λόγο έχει ο κ. Παππάς και ύστερα θα μιλήσουν ο Πρωθυπουργός και ο Πρόεδρος της Αξιωματικής Αντιπολίτευσης.</w:t>
      </w:r>
    </w:p>
    <w:p w14:paraId="6FD02BE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Θα ξεκινήσω την αναφορά μου με τα λόγια του Γε</w:t>
      </w:r>
      <w:r>
        <w:rPr>
          <w:rFonts w:eastAsia="Times New Roman" w:cs="Times New Roman"/>
          <w:szCs w:val="24"/>
        </w:rPr>
        <w:t xml:space="preserve">νικού Γραμματέα και Προέδρου της Κοινοβουλευτικής μας Ομάδας κ. Νικολάου Μιχαλολιάκου χθες στην Αίθουσα της Γερουσίας, κατά τη διάρκεια της εκδηλώσεως της Χρυσής Αυγής, ο οποίος για τη σημερινή συνεδρίαση, δηλαδή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w:t>
      </w:r>
      <w:r>
        <w:rPr>
          <w:rFonts w:eastAsia="Times New Roman" w:cs="Times New Roman"/>
          <w:szCs w:val="24"/>
        </w:rPr>
        <w:t xml:space="preserve"> δάνεια των κομμάτων και των καναλιών, είπε ότι αυτή είναι μία κίνηση εντυπωσιασμού. Επίσης, είπε ότι η Χρυσή Αυγή έχει την άμεση λύση και ότι η Χρυσή Αυγή θα είχε κατεβάσει τους διακόπτες στα χρεοκοπημένα «τσοντοκάναλα» της διαπλοκής. </w:t>
      </w:r>
    </w:p>
    <w:p w14:paraId="6FD02BE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σημερινή συζήτηση</w:t>
      </w:r>
      <w:r>
        <w:rPr>
          <w:rFonts w:eastAsia="Times New Roman" w:cs="Times New Roman"/>
          <w:szCs w:val="24"/>
        </w:rPr>
        <w:t xml:space="preserve">, κυρίες και κύριοι, είναι ένα επιπλέον τρικ μιας Κυβέρνησης, Συγκυβέρνησης, θα έλεγα, καλύτερα, που τα έχει κυριολεκτικά χαμένα. Είναι μία Κυβέρνηση η οποία απέναντι στο τσουνάμι του </w:t>
      </w:r>
      <w:r>
        <w:rPr>
          <w:rFonts w:eastAsia="Times New Roman" w:cs="Times New Roman"/>
          <w:szCs w:val="24"/>
        </w:rPr>
        <w:lastRenderedPageBreak/>
        <w:t>χρέους και τον εκβιασμό των δανειστών και απέναντι στην επερχόμενη εθνικ</w:t>
      </w:r>
      <w:r>
        <w:rPr>
          <w:rFonts w:eastAsia="Times New Roman" w:cs="Times New Roman"/>
          <w:szCs w:val="24"/>
        </w:rPr>
        <w:t xml:space="preserve">ή καταστροφή είναι κυριολεκτικά αποσβολωμένη, αδρανής και, θα έλεγα, υπόπτως χρονοτριβούσα. </w:t>
      </w:r>
    </w:p>
    <w:p w14:paraId="6FD02BE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 τον κύριο Πρωθυπουργό, αλλά και για το συμπλήρωμα της Κυβέρνησης, τον κύριο Πρόεδρο των ΑΝΕΛ, έχω να πω ότι η σαραντάχρονη και πλέον εμπειρία της μεταπολίτευση</w:t>
      </w:r>
      <w:r>
        <w:rPr>
          <w:rFonts w:eastAsia="Times New Roman" w:cs="Times New Roman"/>
          <w:szCs w:val="24"/>
        </w:rPr>
        <w:t>ς μάς λέει ότι, όταν θέλεις να κουκουλώσεις σκάνδαλο, ένα πολιτικό έγκλημα, μία παρανομία, συστήνεις μία εξεταστική επιτροπή, βγαίνει ένα πόρισμα –συνήθως βγαίνουν πολλά πορίσματα από τα κόμματα, από τους εκπροσώπους τους- ξεφουσκώνει το πράγμα και το αμαρ</w:t>
      </w:r>
      <w:r>
        <w:rPr>
          <w:rFonts w:eastAsia="Times New Roman" w:cs="Times New Roman"/>
          <w:szCs w:val="24"/>
        </w:rPr>
        <w:t xml:space="preserve">τωλό και ένοχο πολιτικό σύστημα συνεχίζει την καταστροφική του πορεία, συνεχίζει να καταστρέφει την πατρίδα και τον λαό. </w:t>
      </w:r>
    </w:p>
    <w:p w14:paraId="6FD02BE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Δεν βλέπω κάποιον ιδιαίτερο λόγο, κάτι να έχει αλλάξει τους δεκαπέντε, δεκαέξι μήνες με την πρωτότυπη Κυβέρνηση ΣΥΡΙΖΑ-ΑΝΕΛ, ας μου επ</w:t>
      </w:r>
      <w:r>
        <w:rPr>
          <w:rFonts w:eastAsia="Times New Roman" w:cs="Times New Roman"/>
          <w:szCs w:val="24"/>
        </w:rPr>
        <w:t xml:space="preserve">ιτραπεί η λέξη «πρωτότυπη». Λέω «πρωτότυπη» διότι έχουμε μία εθνομηδενιστική Αριστερή Κυβέρνηση με ένα </w:t>
      </w:r>
      <w:r>
        <w:rPr>
          <w:rFonts w:eastAsia="Times New Roman" w:cs="Times New Roman"/>
          <w:szCs w:val="24"/>
        </w:rPr>
        <w:t>δ</w:t>
      </w:r>
      <w:r>
        <w:rPr>
          <w:rFonts w:eastAsia="Times New Roman" w:cs="Times New Roman"/>
          <w:szCs w:val="24"/>
        </w:rPr>
        <w:t xml:space="preserve">εξιό ή </w:t>
      </w:r>
      <w:r>
        <w:rPr>
          <w:rFonts w:eastAsia="Times New Roman" w:cs="Times New Roman"/>
          <w:szCs w:val="24"/>
        </w:rPr>
        <w:t>α</w:t>
      </w:r>
      <w:r>
        <w:rPr>
          <w:rFonts w:eastAsia="Times New Roman" w:cs="Times New Roman"/>
          <w:szCs w:val="24"/>
        </w:rPr>
        <w:t>κροδεξιό τυχοδιωκτικό δεκανίκι, μ</w:t>
      </w:r>
      <w:r>
        <w:rPr>
          <w:rFonts w:eastAsia="Times New Roman" w:cs="Times New Roman"/>
          <w:szCs w:val="24"/>
        </w:rPr>
        <w:t>ί</w:t>
      </w:r>
      <w:r>
        <w:rPr>
          <w:rFonts w:eastAsia="Times New Roman" w:cs="Times New Roman"/>
          <w:szCs w:val="24"/>
        </w:rPr>
        <w:t xml:space="preserve">α Κυβέρνηση </w:t>
      </w:r>
      <w:r>
        <w:rPr>
          <w:rFonts w:eastAsia="Times New Roman" w:cs="Times New Roman"/>
          <w:szCs w:val="24"/>
        </w:rPr>
        <w:lastRenderedPageBreak/>
        <w:t>η οποία εφαρμόζει τις χειρότερες νεοφιλελεύθερες πολιτικές, υπογράφει μνημόνια, καταργεί εργασιακά</w:t>
      </w:r>
      <w:r>
        <w:rPr>
          <w:rFonts w:eastAsia="Times New Roman" w:cs="Times New Roman"/>
          <w:szCs w:val="24"/>
        </w:rPr>
        <w:t xml:space="preserve"> δικαιώματα, ξυλοφορτώνει, με τις μονάδες καταστολής της Αστυνομίας, τα ΜΑΤ δηλαδή, Έλληνες διαμαρτυρόμενους για την κατοχή της πατρίδας τους, Έλληνες που επαναλαμβάνουν στα νησιά και αλλού το κεντρικό σύνθημα του ογδόου συνεδρίου του Λαϊκού Συνδέσμου-Χρυσ</w:t>
      </w:r>
      <w:r>
        <w:rPr>
          <w:rFonts w:eastAsia="Times New Roman" w:cs="Times New Roman"/>
          <w:szCs w:val="24"/>
        </w:rPr>
        <w:t>ή Αυγή</w:t>
      </w:r>
      <w:r>
        <w:rPr>
          <w:rFonts w:eastAsia="Times New Roman" w:cs="Times New Roman"/>
          <w:szCs w:val="24"/>
        </w:rPr>
        <w:t>:</w:t>
      </w:r>
      <w:r>
        <w:rPr>
          <w:rFonts w:eastAsia="Times New Roman" w:cs="Times New Roman"/>
          <w:szCs w:val="24"/>
        </w:rPr>
        <w:t xml:space="preserve"> «Θέλουμε την πατρίδα μας πίσω».</w:t>
      </w:r>
    </w:p>
    <w:p w14:paraId="6FD02BE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Είχατε, λοιπόν, κύριοι, δεκαπέντε μήνες περιθώριο όχι μόνο να σκίσετε το μνημόνιο με ένα άρθρο σε μ</w:t>
      </w:r>
      <w:r>
        <w:rPr>
          <w:rFonts w:eastAsia="Times New Roman" w:cs="Times New Roman"/>
          <w:szCs w:val="24"/>
        </w:rPr>
        <w:t>ί</w:t>
      </w:r>
      <w:r>
        <w:rPr>
          <w:rFonts w:eastAsia="Times New Roman" w:cs="Times New Roman"/>
          <w:szCs w:val="24"/>
        </w:rPr>
        <w:t xml:space="preserve">α μόνο συνεδρίαση, όπως είχατε υποσχεθεί ψευδώς στον ελληνικό λαό, αλλά και να αποκαλύψετε όλα τα ονόματα των </w:t>
      </w:r>
      <w:r>
        <w:rPr>
          <w:rFonts w:eastAsia="Times New Roman" w:cs="Times New Roman"/>
          <w:szCs w:val="24"/>
        </w:rPr>
        <w:t>διαπλεκόμενων νταβατζήδων και επιχειρηματιών στην Αίθουσα αυτή. Το είχε υποσχεθεί ο Αντιπρόεδρος της Κυβέρνησης, ο κ. Δραγασάκης, ο οποίος είχε πει ότι τα ονόματα θα τα αποκαλύψει όλα η Κυβέρνηση του ΣΥΡΙΖΑ. Τίποτα!</w:t>
      </w:r>
    </w:p>
    <w:p w14:paraId="6FD02BE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Δυστυχώς, δεν είστε τίποτα άλλο παρά η α</w:t>
      </w:r>
      <w:r>
        <w:rPr>
          <w:rFonts w:eastAsia="Times New Roman" w:cs="Times New Roman"/>
          <w:szCs w:val="24"/>
        </w:rPr>
        <w:t xml:space="preserve">ριστερή εκδοχή της αμαρτωλής ξενοκρατούμενης </w:t>
      </w:r>
      <w:r>
        <w:rPr>
          <w:rFonts w:eastAsia="Times New Roman" w:cs="Times New Roman"/>
          <w:szCs w:val="24"/>
        </w:rPr>
        <w:t>δ</w:t>
      </w:r>
      <w:r>
        <w:rPr>
          <w:rFonts w:eastAsia="Times New Roman" w:cs="Times New Roman"/>
          <w:szCs w:val="24"/>
        </w:rPr>
        <w:t xml:space="preserve">εξιάς του </w:t>
      </w:r>
      <w:r>
        <w:rPr>
          <w:rFonts w:eastAsia="Times New Roman" w:cs="Times New Roman"/>
          <w:szCs w:val="24"/>
        </w:rPr>
        <w:t>κ</w:t>
      </w:r>
      <w:r>
        <w:rPr>
          <w:rFonts w:eastAsia="Times New Roman" w:cs="Times New Roman"/>
          <w:szCs w:val="24"/>
        </w:rPr>
        <w:t>εντροδεξιού Κυριάκου Μητσοτάκη και του Μπίλντεμπεργκ Σαμαρά.</w:t>
      </w:r>
    </w:p>
    <w:p w14:paraId="6FD02BE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Δείξατε σε όλους το πραγματικό σας πρόσωπο, την άλλη όψη του αυτού νομίσματος. Και για δεκαπέντε ολόκληρους μήνες δεν κάνατε τίποτα. Απλώς</w:t>
      </w:r>
      <w:r>
        <w:rPr>
          <w:rFonts w:eastAsia="Times New Roman" w:cs="Times New Roman"/>
          <w:szCs w:val="24"/>
        </w:rPr>
        <w:t xml:space="preserve"> τώρα με πρόσχημα μια δήθεν «κάθαρση» θέλετε να μοιράσετε ξανά στο εσωτερικό της χώρας την τράπουλα και συγχρόνως να δημιουργήσετε τα δικά σας τζάκια. </w:t>
      </w:r>
    </w:p>
    <w:p w14:paraId="6FD02BE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ήμουν πολύ ευτυχής αν έκανα λάθος για το καλό της πατρίδος. Όμως, δυστυχώς, οι πολιτικές σας όχι μόνο</w:t>
      </w:r>
      <w:r>
        <w:rPr>
          <w:rFonts w:eastAsia="Times New Roman" w:cs="Times New Roman"/>
          <w:szCs w:val="24"/>
        </w:rPr>
        <w:t xml:space="preserve"> στο θέμα της διαφθοράς, αλλά σε ένα σωρό φλέγοντα ζητήματα για τον τόπο δεικνύουν το αντίθετο. Πρόκειται για πολιτικές οι οποίες έχουν τις πλέον αρνητικές επιπτώσεις για το λαό μας και όχι μόνο για το λαό μας σήμερα, αλλά και για τις γενιές που έρχονται. </w:t>
      </w:r>
    </w:p>
    <w:p w14:paraId="6FD02BE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τα εθνικά θέματα τη στιγμή που το ΝΑΤΟ αλωνίζει στο Αιγαίο και οι λαθροεισβολείς αντί να μειώνονται, αυξάνονται; Πρόκειται για λαθροεισβολείς που τους παρακαλάτε με φυλλάδια –άκουσον, </w:t>
      </w:r>
      <w:r>
        <w:rPr>
          <w:rFonts w:eastAsia="Times New Roman" w:cs="Times New Roman"/>
          <w:szCs w:val="24"/>
        </w:rPr>
        <w:lastRenderedPageBreak/>
        <w:t>άκουσον!- να τηρήσουν τους νόμους του ελληνικού κράτου</w:t>
      </w:r>
      <w:r>
        <w:rPr>
          <w:rFonts w:eastAsia="Times New Roman" w:cs="Times New Roman"/>
          <w:szCs w:val="24"/>
        </w:rPr>
        <w:t xml:space="preserve">ς. Πρόκειται για λαθροεισβολείς που τους παρέχετε και τους διαφημίζετε μέσω των ίδιων φυλλαδίων δωρεάν στέγη, σίτιση, ιατροφαρμακευτική περίθαλψη, μέχρι και σπουδές σε πανεπιστήμια τους υποσχεθήκατε. </w:t>
      </w:r>
    </w:p>
    <w:p w14:paraId="6FD02BE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δυστυχώς θα έλεγα ότι όλα αυτά δεν ε</w:t>
      </w:r>
      <w:r>
        <w:rPr>
          <w:rFonts w:eastAsia="Times New Roman" w:cs="Times New Roman"/>
          <w:szCs w:val="24"/>
        </w:rPr>
        <w:t>ίναι συνωμοσιολογία. Θα έλεγα ότι ναι, είναι αλήθεια ότι δράττετε βάσει σχεδίου. Αλλάζετε βιαίως τον εθνικό και ορθόδοξο χαρακτήρα του ελληνικού κράτους.</w:t>
      </w:r>
    </w:p>
    <w:p w14:paraId="6FD02BE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οι Έλληνες εθνικιστές με τους γενναίους του ελληνικού λαού, δηλαδή με όλους τους αφυπνισμένους Έ</w:t>
      </w:r>
      <w:r>
        <w:rPr>
          <w:rFonts w:eastAsia="Times New Roman" w:cs="Times New Roman"/>
          <w:szCs w:val="24"/>
        </w:rPr>
        <w:t xml:space="preserve">λληνες, αγωνιζόμαστε και θα αγωνιζόμαστε και τώρα και πάντα με όπλο την αλήθεια και την πίστη με όσα μέσα μας προσφέρει το Σύνταγμα και το πολιτικό σύστημα για να πάρουμε την πατρίδα μας πίσω και να νικήσουμε. Και να ξέρετε ότι θα το πετύχουμε.  </w:t>
      </w:r>
    </w:p>
    <w:p w14:paraId="6FD02BE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Ποιος από</w:t>
      </w:r>
      <w:r>
        <w:rPr>
          <w:rFonts w:eastAsia="Times New Roman" w:cs="Times New Roman"/>
          <w:szCs w:val="24"/>
        </w:rPr>
        <w:t xml:space="preserve"> εσάς, κυρίες και κύριοι, θα απαντήσει στα ερωτήματά μας τα οποία θέτουμε από το 2012 που εμφανιστήκαμε στο πολιτικό προσκήνιο με την είσοδό μας στο Κοινοβούλιο; Ποιος θα απαντήσει πόσα χρωστούν τα κόμματα, τι τόκους πληρώνουν, πότε πήραν αυτά τα δάνεια κα</w:t>
      </w:r>
      <w:r>
        <w:rPr>
          <w:rFonts w:eastAsia="Times New Roman" w:cs="Times New Roman"/>
          <w:szCs w:val="24"/>
        </w:rPr>
        <w:t>ι αν μπορούν να αποπληρωθούν; Τι εγγυήσεις δόθηκαν για τα δάνεια αυτά; Πώς χρησιμοποιήθηκαν αυτά τα χρήματα; Πλήρωναν και πληρώνουν κανονικά τα χρέη τους τα κόμματα; Αν το κόμμα δεν πληρώσει τελικά το κόκκινο δάνειο, ποιος θα το πληρώσει; Ποιοι έχουν την π</w:t>
      </w:r>
      <w:r>
        <w:rPr>
          <w:rFonts w:eastAsia="Times New Roman" w:cs="Times New Roman"/>
          <w:szCs w:val="24"/>
        </w:rPr>
        <w:t xml:space="preserve">ολιτική και ποινική ευθύνη γι’ αυτό το σκάνδαλο; Τι κάνει η δικαιοσύνη; </w:t>
      </w:r>
    </w:p>
    <w:p w14:paraId="6FD02B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Σε ό,τι αφορά την αλήθεια για την πληροφόρηση, ναι εμείς θα αγωνιστούμε για να βγει η αλήθεια στο φως. Εσείς όμως, </w:t>
      </w:r>
      <w:r>
        <w:rPr>
          <w:rFonts w:eastAsia="Times New Roman" w:cs="Times New Roman"/>
          <w:szCs w:val="24"/>
        </w:rPr>
        <w:t>α</w:t>
      </w:r>
      <w:r>
        <w:rPr>
          <w:rFonts w:eastAsia="Times New Roman" w:cs="Times New Roman"/>
          <w:szCs w:val="24"/>
        </w:rPr>
        <w:t xml:space="preserve">ριστεροί και </w:t>
      </w:r>
      <w:r>
        <w:rPr>
          <w:rFonts w:eastAsia="Times New Roman" w:cs="Times New Roman"/>
          <w:szCs w:val="24"/>
        </w:rPr>
        <w:t>δ</w:t>
      </w:r>
      <w:r>
        <w:rPr>
          <w:rFonts w:eastAsia="Times New Roman" w:cs="Times New Roman"/>
          <w:szCs w:val="24"/>
        </w:rPr>
        <w:t xml:space="preserve">εξιοί, τα έχετε κατ’ ουσίαν συμφωνημένα. Συμβαδίζετε </w:t>
      </w:r>
      <w:r>
        <w:rPr>
          <w:rFonts w:eastAsia="Times New Roman" w:cs="Times New Roman"/>
          <w:szCs w:val="24"/>
        </w:rPr>
        <w:t xml:space="preserve">και ψηφίζετε από κοινού μνημόνια. Και μιλάμε για ένα κόμμα βουτηγμένο στα χρέη που δεν γνωρίζει καν πόσα χρωστάει. Ο ένας λέει 160 –τα 160 είναι βεβαιωμένα-, ο Πρόεδρός του λέει 190, ενώ τελευταία δημοσιεύματα μιλάνε για 200, όπως ακούστηκε και σ’ αυτό το </w:t>
      </w:r>
      <w:r>
        <w:rPr>
          <w:rFonts w:eastAsia="Times New Roman" w:cs="Times New Roman"/>
          <w:szCs w:val="24"/>
        </w:rPr>
        <w:t xml:space="preserve">Βήμα. Ένα κόμμα βουτηγμένο στα χρέη έχει το θράσος και προσδοκά να κυβερνήσει με σύνθημα ότι μπορεί να τακτοποιήσει τα οικονομικά του ελληνικού λαού. Αυτό το κόμμα </w:t>
      </w:r>
      <w:r>
        <w:rPr>
          <w:rFonts w:eastAsia="Times New Roman" w:cs="Times New Roman"/>
          <w:szCs w:val="24"/>
        </w:rPr>
        <w:lastRenderedPageBreak/>
        <w:t>δεν μπορεί να τακτοποιήσει τα δικά του οικονομικά και έχει το θράσος να απευθύνεται πάλι στο</w:t>
      </w:r>
      <w:r>
        <w:rPr>
          <w:rFonts w:eastAsia="Times New Roman" w:cs="Times New Roman"/>
          <w:szCs w:val="24"/>
        </w:rPr>
        <w:t>ν ελληνικό λαό!</w:t>
      </w:r>
    </w:p>
    <w:p w14:paraId="6FD02BE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Πάντως, εμείς οι Χρυσαυγίτες έχουμε λαϊκή προέλευση. Κανείς από εμάς δεν είναι γιος ή εγγονός εκδότη ή μεγαλοεργολάβου οποιασδήποτε ιστορικής περιόδου. Ουδείς από εμάς προέρχεται από πολιτικό τζάκι.</w:t>
      </w:r>
    </w:p>
    <w:p w14:paraId="6FD02BE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ρηξικέλευθος και αυθεντικός μας λόγος λ</w:t>
      </w:r>
      <w:r>
        <w:rPr>
          <w:rFonts w:eastAsia="Times New Roman" w:cs="Times New Roman"/>
          <w:szCs w:val="24"/>
        </w:rPr>
        <w:t>οιπόν και η αλήθεια που είπαμε από τις θέσεις της Χρυσής Αυγής και από το Βήμα αυτό σας τρόμαξε. Το φως του ήλιου σας ξάφνιασε. Εσάς που πίνατε για τόσα χρόνια το αίμα του λαού σαν γνήσιοι συνεχιστές της Τουρκοκρατίας και γνήσιοι εκπρόσωποι των κοτζαμπάσηδ</w:t>
      </w:r>
      <w:r>
        <w:rPr>
          <w:rFonts w:eastAsia="Times New Roman" w:cs="Times New Roman"/>
          <w:szCs w:val="24"/>
        </w:rPr>
        <w:t xml:space="preserve">ων. Ο λόγος μας και η παρουσία μας έσπασε την ομερτά που είχατε στήσει όλοι μαζί σε αυτόν εδώ τον οίκο των σκανδάλων και της σπατάλης. </w:t>
      </w:r>
    </w:p>
    <w:p w14:paraId="6FD02BF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FD02BF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Ερωτώ, λοιπόν, κύριοι -για να μαθαίνει και ο κόσμος που μας ακούει και μας βλέπει- ποιος αποκάλυψε για πρώτη φορά το επτασφράγιστο μυστικό, σχετικά με τη βουλευτική αποζημίωση; </w:t>
      </w:r>
    </w:p>
    <w:p w14:paraId="6FD02BF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Ναι, εδώ, από αυτό το Βήμα. Ο συναγωνιστής Βουλευτής Ηλίας Κασιδιάρης, διάβασε</w:t>
      </w:r>
      <w:r>
        <w:rPr>
          <w:rFonts w:eastAsia="Times New Roman" w:cs="Times New Roman"/>
          <w:szCs w:val="24"/>
        </w:rPr>
        <w:t xml:space="preserve"> και κατέθεσε στα Πρακτικά τη βουλευτική αποζημίωση, το πόσα παίρνει δηλαδή ένας Βουλευτής.</w:t>
      </w:r>
    </w:p>
    <w:p w14:paraId="6FD02BF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Ποιοι έθεσαν πρώτοι, από το 2012, το θέμα για τα οικονομικά των κομμάτων, τα θαλασσοδάνεια, την ευθύνη των τραπεζιτών, την ευθύνη των διαχειριστών των κομμάτων, των</w:t>
      </w:r>
      <w:r>
        <w:rPr>
          <w:rFonts w:eastAsia="Times New Roman" w:cs="Times New Roman"/>
          <w:szCs w:val="24"/>
        </w:rPr>
        <w:t xml:space="preserve"> Αρχηγών των κομμάτων; Ποιοι για πρώτη φορά ανέφεραν από αυτό εδώ το Βήμα επώνυμα ως νταβατζήδες τους καναλάρχες των μέσων μαζικής εξαπάτησης, αυτούς όλους που με άκομψο τρόπο, με στυγνή προπαγάνδα διαμορφώνουν την κοινή γνώμη; Πρώτοι εμείς. Ναι, εμείς. Οι</w:t>
      </w:r>
      <w:r>
        <w:rPr>
          <w:rFonts w:eastAsia="Times New Roman" w:cs="Times New Roman"/>
          <w:szCs w:val="24"/>
        </w:rPr>
        <w:t xml:space="preserve"> λαϊκοί αγωνιστές, οι Βουλευτές του Λαϊκού Συνδέσμου-Χρυσή Αυγή.</w:t>
      </w:r>
    </w:p>
    <w:p w14:paraId="6FD02BF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Πρόεδρε, θα πάρω την δευτερολογία μου, σας παρακαλώ και τελειώνω.</w:t>
      </w:r>
    </w:p>
    <w:p w14:paraId="6FD02BF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Την έχετε πάρει, κύριε Παππά.</w:t>
      </w:r>
    </w:p>
    <w:p w14:paraId="6FD02BF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Είναι οκτώ λεπτά συν τέσσερα η δευτερολογία σας. Για αυτό δε</w:t>
      </w:r>
      <w:r>
        <w:rPr>
          <w:rFonts w:eastAsia="Times New Roman" w:cs="Times New Roman"/>
          <w:szCs w:val="24"/>
        </w:rPr>
        <w:t>ν σας ενόχλησα. Μέχρι το δωδέκατο λεπτό πηγαίνετε, αλλά μέχρι εκεί, παρακαλώ.</w:t>
      </w:r>
    </w:p>
    <w:p w14:paraId="6FD02BF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Ναι, κύριε Πρόεδρε. Σας ευχαριστώ.</w:t>
      </w:r>
    </w:p>
    <w:p w14:paraId="6FD02B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Είπαμε, λοιπόν, εμείς και συνεχίζουμε να λέμε τα πράγματα με το όνομά τους. Κάνουμε με συνείδηση αυτό για το οποίο μας έστειλε </w:t>
      </w:r>
      <w:r>
        <w:rPr>
          <w:rFonts w:eastAsia="Times New Roman" w:cs="Times New Roman"/>
          <w:szCs w:val="24"/>
        </w:rPr>
        <w:t>ο ελληνικός λαός στο ελληνικό Κοινοβούλιο. Και αυτό ήταν ένας από τους λόγους που η συμμορία της κυβέρνησης Σαμαρά, σε αγαστή συνεργασία με παραδικαστικούς κύκλους και με δικαστικούς λειτουργούς που χρησιμοποιούν παρωνύμια, παρατσούκλια δηλαδή, του τύπου «</w:t>
      </w:r>
      <w:r>
        <w:rPr>
          <w:rFonts w:eastAsia="Times New Roman" w:cs="Times New Roman"/>
          <w:szCs w:val="24"/>
        </w:rPr>
        <w:t>παναθηναϊκάκιας», «άρχοντας» κ.λπ. μάς έβαλε στη φυλακή για δεκαο</w:t>
      </w:r>
      <w:r>
        <w:rPr>
          <w:rFonts w:eastAsia="Times New Roman" w:cs="Times New Roman"/>
          <w:szCs w:val="24"/>
        </w:rPr>
        <w:t>κ</w:t>
      </w:r>
      <w:r>
        <w:rPr>
          <w:rFonts w:eastAsia="Times New Roman" w:cs="Times New Roman"/>
          <w:szCs w:val="24"/>
        </w:rPr>
        <w:t>τώ μήνες.</w:t>
      </w:r>
    </w:p>
    <w:p w14:paraId="6FD02BF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Θυμάμαι ότι την Παρασκευή 27 Σεπτεμβρίου του 2013 καταθέσαμε στοιχεία που καθιστούσαν το ΠΑΣΟΚ πραγματικά εγκληματική οργάνωση. Στην ίδια εισαγγελέα καταθέσαμε τα στοιχεία που εκεί</w:t>
      </w:r>
      <w:r>
        <w:rPr>
          <w:rFonts w:eastAsia="Times New Roman" w:cs="Times New Roman"/>
          <w:szCs w:val="24"/>
        </w:rPr>
        <w:t>νο το απόγευμα δρομολογούσε την παράνομη δίωξη κατά της Χρυσής Αυγής. Μάλιστα μία εβδομάδα πριν είχε πει στον εισαγγελικό λειτουργό που είχε βρει: «θέλω γρήγορα και θετικά αποτελέσματα».</w:t>
      </w:r>
    </w:p>
    <w:p w14:paraId="6FD02BF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τυχαίο ότι στις 27 Σεπτεμβρίου καταθέσαμε μηνυτήρια αναφορά για</w:t>
      </w:r>
      <w:r>
        <w:rPr>
          <w:rFonts w:eastAsia="Times New Roman" w:cs="Times New Roman"/>
          <w:szCs w:val="24"/>
        </w:rPr>
        <w:t xml:space="preserve"> το ληστρικό ΠΑΣΟΚ και την επόμενη ημέρα, το Σάββατο 28 Σεπτεμβρίου 2013, βρεθήκαμε διωκόμενοι παράνομα και αντισυνταγματικά χωρίς να έχει αρθεί η Βουλευτική μας ασυλία σε ένα κελί και μετά από λίγο καιρό στη φυλακή; Είναι τυχαίο; Δεν είναι τυχαίο. Τίποτα </w:t>
      </w:r>
      <w:r>
        <w:rPr>
          <w:rFonts w:eastAsia="Times New Roman" w:cs="Times New Roman"/>
          <w:szCs w:val="24"/>
        </w:rPr>
        <w:t xml:space="preserve">δεν είναι τυχαίο. </w:t>
      </w:r>
    </w:p>
    <w:p w14:paraId="6FD02BF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Είδαμε τότε, όπως στις κινηματογραφικές ταινίες, να λειτουργεί η κυβέρνηση σαν μαφία, η κυβέρνηση του δήθεν πατριώτη και ψευδομακεδονομάχου Σαμαρά, να μας απαγάγουν κυριολεκτικά και να μας βάζουν στη φυλακή.</w:t>
      </w:r>
    </w:p>
    <w:p w14:paraId="6FD02BF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w:t>
      </w:r>
      <w:r>
        <w:rPr>
          <w:rFonts w:eastAsia="Times New Roman" w:cs="Times New Roman"/>
          <w:szCs w:val="24"/>
        </w:rPr>
        <w:t>Κύριε Παππά, τα έχουμε ξαναπεί αυτά για τους χαρακτηρισμούς. Σας παρακαλώ. Σε πρώην Πρωθυπουργό αναφέρεστε.</w:t>
      </w:r>
    </w:p>
    <w:p w14:paraId="6FD02BF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Κυρίες και κύριοι, τελειώνω με τα λόγια του κ. Παπαγγελόπουλου…</w:t>
      </w:r>
    </w:p>
    <w:p w14:paraId="6FD02BF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μην επανέρχεστε.</w:t>
      </w:r>
    </w:p>
    <w:p w14:paraId="6FD02BF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Να το διαγράψετε από τα Πρακτικά, κύριε Πρόεδρε.</w:t>
      </w:r>
    </w:p>
    <w:p w14:paraId="6FD02C0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αυτές οι λέξεις «προδοτικά» κ.λπ. έχουν κοπεί.</w:t>
      </w:r>
    </w:p>
    <w:p w14:paraId="6FD02C0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είπα «προδοτικός». Είπα «ψευτομακεδονομάχος».</w:t>
      </w:r>
    </w:p>
    <w:p w14:paraId="6FD02C0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Αυτά τα «ψευτό…» και «ψευτοπατριώτες» κ.λπ.</w:t>
      </w:r>
      <w:r>
        <w:rPr>
          <w:rFonts w:eastAsia="Times New Roman" w:cs="Times New Roman"/>
          <w:szCs w:val="24"/>
        </w:rPr>
        <w:t>.</w:t>
      </w:r>
    </w:p>
    <w:p w14:paraId="6FD02C0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Συνεχίστε.</w:t>
      </w:r>
    </w:p>
    <w:p w14:paraId="6FD02C0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Ο κ. Αβραμόπουλος, ο Υπουργός του, τον Ιούλιο του 2013, για να ξέρετε, κύριοι της Νέας Δημοκρατίας, γιατί «κάνετε τον Αλέκο», είχε πει ο κύριος που είναι τώρα στας Ευρώπ</w:t>
      </w:r>
      <w:r>
        <w:rPr>
          <w:rFonts w:eastAsia="Times New Roman" w:cs="Times New Roman"/>
          <w:szCs w:val="24"/>
        </w:rPr>
        <w:t xml:space="preserve">ας: «Εμείς συμφωνούμε με τη χρήση του όρου «Μακεδονία» με γεωγραφικό προσδιορισμό». Ήταν Προγραμματική Δήλωση της κυβέρνησης Σαμαρά και πήρε ψήφους από τους δήθεν ψευτοπατριώτες της </w:t>
      </w:r>
      <w:r>
        <w:rPr>
          <w:rFonts w:eastAsia="Times New Roman" w:cs="Times New Roman"/>
          <w:szCs w:val="24"/>
        </w:rPr>
        <w:t>δ</w:t>
      </w:r>
      <w:r>
        <w:rPr>
          <w:rFonts w:eastAsia="Times New Roman" w:cs="Times New Roman"/>
          <w:szCs w:val="24"/>
        </w:rPr>
        <w:t>εξιάς. Έλεος!</w:t>
      </w:r>
    </w:p>
    <w:p w14:paraId="6FD02C05"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FD02C0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ΘΕΟΔΩΡΑ Μ</w:t>
      </w:r>
      <w:r>
        <w:rPr>
          <w:rFonts w:eastAsia="Times New Roman" w:cs="Times New Roman"/>
          <w:b/>
          <w:szCs w:val="24"/>
        </w:rPr>
        <w:t xml:space="preserve">ΠΑΚΟΓΙΑΝΝΗ: </w:t>
      </w:r>
      <w:r>
        <w:rPr>
          <w:rFonts w:eastAsia="Times New Roman" w:cs="Times New Roman"/>
          <w:szCs w:val="24"/>
        </w:rPr>
        <w:t xml:space="preserve">Βάλε και το </w:t>
      </w:r>
      <w:r>
        <w:rPr>
          <w:rFonts w:eastAsia="Times New Roman" w:cs="Times New Roman"/>
          <w:szCs w:val="24"/>
          <w:lang w:val="en-US"/>
        </w:rPr>
        <w:t>erga</w:t>
      </w:r>
      <w:r>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για να είναι πλήρης…</w:t>
      </w:r>
    </w:p>
    <w:p w14:paraId="6FD02C0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τώρα έχει ο Πρωθυπουργός κ. Αλέξης Τσίπρας.</w:t>
      </w:r>
    </w:p>
    <w:p w14:paraId="6FD02C0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Ευχαριστώ, κύριε Πρόεδρε.</w:t>
      </w:r>
    </w:p>
    <w:p w14:paraId="6FD02C0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Μητσοτάκη, σήμερα σκοπεύω να ασκήσω πολιτικ</w:t>
      </w:r>
      <w:r>
        <w:rPr>
          <w:rFonts w:eastAsia="Times New Roman" w:cs="Times New Roman"/>
          <w:szCs w:val="24"/>
        </w:rPr>
        <w:t>ή κριτική και να σας ζητήσω εξηγήσεις. Ελπίζω να μην απαντήσετε, για άλλη μ</w:t>
      </w:r>
      <w:r>
        <w:rPr>
          <w:rFonts w:eastAsia="Times New Roman" w:cs="Times New Roman"/>
          <w:szCs w:val="24"/>
        </w:rPr>
        <w:t>ί</w:t>
      </w:r>
      <w:r>
        <w:rPr>
          <w:rFonts w:eastAsia="Times New Roman" w:cs="Times New Roman"/>
          <w:szCs w:val="24"/>
        </w:rPr>
        <w:t xml:space="preserve">α φορά, με μηνύσεις και με αγωγές, γιατί εδώ και καιρό έχετε ακολουθήσει φαίνεται αυτήν την τακτική, προκειμένου να διατηρήσετε τη σιωπή σας. </w:t>
      </w:r>
    </w:p>
    <w:p w14:paraId="6FD02C0A"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Έχετε ήδη καταθέσει -στελέχη σας, όχι εσείς προσωπικά- δύο μηνύσεις, ο Εκπρόσωπος Τύπου του </w:t>
      </w:r>
      <w:r>
        <w:rPr>
          <w:rFonts w:eastAsia="Times New Roman"/>
          <w:szCs w:val="24"/>
        </w:rPr>
        <w:t>κ</w:t>
      </w:r>
      <w:r>
        <w:rPr>
          <w:rFonts w:eastAsia="Times New Roman"/>
          <w:szCs w:val="24"/>
        </w:rPr>
        <w:t xml:space="preserve">όμματός σας, ο κ. Κουμουτσάκος, στην Κυβερνητική Εκπρόσωπο και ο πρώην Πρωθυπουργός, ο κ. Σαμαράς. Γιατί; Γιατί είχε το θράσος η Κυβερνητική Εκπρόσωπος να ασκήσει </w:t>
      </w:r>
      <w:r>
        <w:rPr>
          <w:rFonts w:eastAsia="Times New Roman"/>
          <w:szCs w:val="24"/>
        </w:rPr>
        <w:t>πολιτική κριτική σε δημοσιεύματα και να ζητήσει απαντήσεις και να ζητήσει εξηγήσεις. Και εσείς αντί για απαντήσεις επί της ουσίας, φαίνεται ότι έχετε εισαγάγει τη στρατηγική του στρίβειν δι</w:t>
      </w:r>
      <w:r>
        <w:rPr>
          <w:rFonts w:eastAsia="Times New Roman"/>
          <w:szCs w:val="24"/>
        </w:rPr>
        <w:t>ά</w:t>
      </w:r>
      <w:r>
        <w:rPr>
          <w:rFonts w:eastAsia="Times New Roman"/>
          <w:szCs w:val="24"/>
        </w:rPr>
        <w:t xml:space="preserve"> των μηνύσεων και των αγωγών. </w:t>
      </w:r>
    </w:p>
    <w:p w14:paraId="6FD02C0B" w14:textId="77777777" w:rsidR="00BA6D65" w:rsidRDefault="00336324">
      <w:pPr>
        <w:spacing w:line="600" w:lineRule="auto"/>
        <w:ind w:firstLine="720"/>
        <w:jc w:val="both"/>
        <w:rPr>
          <w:rFonts w:eastAsia="Times New Roman"/>
          <w:szCs w:val="24"/>
        </w:rPr>
      </w:pPr>
      <w:r>
        <w:rPr>
          <w:rFonts w:eastAsia="Times New Roman"/>
          <w:szCs w:val="24"/>
        </w:rPr>
        <w:t>Θέλω να επισημάνω ότι τα δύο αυτά ζ</w:t>
      </w:r>
      <w:r>
        <w:rPr>
          <w:rFonts w:eastAsia="Times New Roman"/>
          <w:szCs w:val="24"/>
        </w:rPr>
        <w:t xml:space="preserve">ητήματα για τα οποία η Κυβερνητική Εκπρόσωπος πολιτικά κάλεσε εσάς, το </w:t>
      </w:r>
      <w:r>
        <w:rPr>
          <w:rFonts w:eastAsia="Times New Roman"/>
          <w:szCs w:val="24"/>
        </w:rPr>
        <w:t>κ</w:t>
      </w:r>
      <w:r>
        <w:rPr>
          <w:rFonts w:eastAsia="Times New Roman"/>
          <w:szCs w:val="24"/>
        </w:rPr>
        <w:t>όμμα σας, όχι τον πρώην Πρωθυπουργό ούτε τον κ. Κουμουτσάκο προσωπικά να δώσουν κάποιες εξηγήσεις, ήταν κρίσιμα ζητήματα. Το ένα, που αφορά τον κ. Σαμαρά, τον πρώην Πρωθυπουργό, έχει ν</w:t>
      </w:r>
      <w:r>
        <w:rPr>
          <w:rFonts w:eastAsia="Times New Roman"/>
          <w:szCs w:val="24"/>
        </w:rPr>
        <w:t xml:space="preserve">α κάνει με τη διαχείριση της προηγούμενης κυβέρνησης απέναντι στις λίστες τις φοροδιαφυγής, με το γεγονός, δηλαδή, ότι τόσο η λίστα Λαγκάρντ, όσο και αργότερα τα </w:t>
      </w:r>
      <w:r>
        <w:rPr>
          <w:rFonts w:eastAsia="Times New Roman"/>
          <w:szCs w:val="24"/>
          <w:lang w:val="en-US"/>
        </w:rPr>
        <w:t>cd</w:t>
      </w:r>
      <w:r>
        <w:rPr>
          <w:rFonts w:eastAsia="Times New Roman"/>
          <w:szCs w:val="24"/>
        </w:rPr>
        <w:t xml:space="preserve"> του Μπόργιανς, δεν αξιοποιήθηκαν </w:t>
      </w:r>
      <w:r>
        <w:rPr>
          <w:rFonts w:eastAsia="Times New Roman"/>
          <w:szCs w:val="24"/>
        </w:rPr>
        <w:lastRenderedPageBreak/>
        <w:t>ποτέ. Και βγήκε τώρα στο φως της δημοσιότητας ότι, με βάση</w:t>
      </w:r>
      <w:r>
        <w:rPr>
          <w:rFonts w:eastAsia="Times New Roman"/>
          <w:szCs w:val="24"/>
        </w:rPr>
        <w:t xml:space="preserve"> αυτά τα δημοσιεύματα, όχι μόνο φιλικά πρόσωπα, διότι ξέρετε έχουμε φτάσει στο σημείο οι δέκα Παπασταύρου -που μακάρι να είχαμε δέκα Παπασταύρου- να είναι ένα πρόσωπο, αλλά είναι σε δέκα διαφορετικές λίστες…</w:t>
      </w:r>
    </w:p>
    <w:p w14:paraId="6FD02C0C" w14:textId="77777777" w:rsidR="00BA6D65" w:rsidRDefault="00336324">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w:t>
      </w:r>
      <w:r>
        <w:rPr>
          <w:rFonts w:eastAsia="Times New Roman"/>
          <w:szCs w:val="24"/>
        </w:rPr>
        <w:t>των ΑΝΕΛ)</w:t>
      </w:r>
    </w:p>
    <w:p w14:paraId="6FD02C0D" w14:textId="77777777" w:rsidR="00BA6D65" w:rsidRDefault="00336324">
      <w:pPr>
        <w:spacing w:line="600" w:lineRule="auto"/>
        <w:ind w:firstLine="720"/>
        <w:jc w:val="both"/>
        <w:rPr>
          <w:rFonts w:eastAsia="Times New Roman"/>
          <w:szCs w:val="24"/>
        </w:rPr>
      </w:pPr>
      <w:r>
        <w:rPr>
          <w:rFonts w:eastAsia="Times New Roman"/>
          <w:szCs w:val="24"/>
        </w:rPr>
        <w:t xml:space="preserve">Όμως, όχι μονάχα για αυτό. Βλέπουμε και συγγενικά πρόσωπα, πρόσωπα τα οποία με ιδιαίτερη δεξιοτεχνία καταφέρατε να αποκρύψατε όλο το προηγούμενο διάστημα. Και αντί να πείτε ότι, εν πάση περιπτώσει, κάποιοι πρέπει να δώσουν εξηγήσεις, ακολουθείτε </w:t>
      </w:r>
      <w:r>
        <w:rPr>
          <w:rFonts w:eastAsia="Times New Roman"/>
          <w:szCs w:val="24"/>
        </w:rPr>
        <w:t xml:space="preserve">την τακτική των μηνύσεων, όπως, βεβαίως, και στο κρίσιμο θέμα των εκβιαστών και των </w:t>
      </w:r>
      <w:r>
        <w:rPr>
          <w:rFonts w:eastAsia="Times New Roman"/>
          <w:szCs w:val="24"/>
          <w:lang w:val="en-US"/>
        </w:rPr>
        <w:t>payrolls</w:t>
      </w:r>
      <w:r>
        <w:rPr>
          <w:rFonts w:eastAsia="Times New Roman"/>
          <w:szCs w:val="24"/>
        </w:rPr>
        <w:t xml:space="preserve"> που απ’ ό,τι φαίνεται είχατε απέναντι -ως </w:t>
      </w:r>
      <w:r>
        <w:rPr>
          <w:rFonts w:eastAsia="Times New Roman"/>
          <w:szCs w:val="24"/>
        </w:rPr>
        <w:t>κ</w:t>
      </w:r>
      <w:r>
        <w:rPr>
          <w:rFonts w:eastAsia="Times New Roman"/>
          <w:szCs w:val="24"/>
        </w:rPr>
        <w:t>όμμα εννοώ, η Νέα Δημοκρατία- με ένα αρκετά σημαντικό μίσθωμα. Νομίζω ότι 10.000 ευρώ μηνιαίως είναι ένας καλός μισθός σ</w:t>
      </w:r>
      <w:r>
        <w:rPr>
          <w:rFonts w:eastAsia="Times New Roman"/>
          <w:szCs w:val="24"/>
        </w:rPr>
        <w:t>τις μέρες μας. Καμμία απάντηση, λοιπόν. Τίποτα για την ταμπακιέρα. Μηνύσεις και αγωγές.</w:t>
      </w:r>
    </w:p>
    <w:p w14:paraId="6FD02C0E" w14:textId="77777777" w:rsidR="00BA6D65" w:rsidRDefault="00336324">
      <w:pPr>
        <w:spacing w:line="600" w:lineRule="auto"/>
        <w:ind w:firstLine="720"/>
        <w:jc w:val="both"/>
        <w:rPr>
          <w:rFonts w:eastAsia="Times New Roman"/>
          <w:szCs w:val="24"/>
        </w:rPr>
      </w:pPr>
      <w:r>
        <w:rPr>
          <w:rFonts w:eastAsia="Times New Roman"/>
          <w:szCs w:val="24"/>
        </w:rPr>
        <w:t xml:space="preserve">Ξέρετε πώς το λέει αυτό ο λαός μας, κύριε Μητσοτάκη; «Φωνάζει ο κλέφτης, να φοβηθεί ο νοικοκύρης». </w:t>
      </w:r>
    </w:p>
    <w:p w14:paraId="6FD02C0F" w14:textId="77777777" w:rsidR="00BA6D65" w:rsidRDefault="00336324">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6FD02C10" w14:textId="77777777" w:rsidR="00BA6D65" w:rsidRDefault="00336324">
      <w:pPr>
        <w:spacing w:line="600" w:lineRule="auto"/>
        <w:ind w:firstLine="720"/>
        <w:jc w:val="both"/>
        <w:rPr>
          <w:rFonts w:eastAsia="Times New Roman"/>
          <w:szCs w:val="24"/>
        </w:rPr>
      </w:pPr>
      <w:r>
        <w:rPr>
          <w:rFonts w:eastAsia="Times New Roman"/>
          <w:szCs w:val="24"/>
        </w:rPr>
        <w:t>Κάνετε εσε</w:t>
      </w:r>
      <w:r>
        <w:rPr>
          <w:rFonts w:eastAsia="Times New Roman"/>
          <w:szCs w:val="24"/>
        </w:rPr>
        <w:t xml:space="preserve">ίς μηνύσεις, ακολουθείτε μια επιθετική πολιτική, για να σταματήσουμε να αναδεικνύουμε αυτά τα οποία απασχολούν τον μέσο Έλληνα πολίτη. </w:t>
      </w:r>
    </w:p>
    <w:p w14:paraId="6FD02C11" w14:textId="77777777" w:rsidR="00BA6D65" w:rsidRDefault="00336324">
      <w:pPr>
        <w:spacing w:line="600" w:lineRule="auto"/>
        <w:ind w:firstLine="720"/>
        <w:jc w:val="both"/>
        <w:rPr>
          <w:rFonts w:eastAsia="Times New Roman"/>
          <w:szCs w:val="24"/>
        </w:rPr>
      </w:pPr>
      <w:r>
        <w:rPr>
          <w:rFonts w:eastAsia="Times New Roman"/>
          <w:szCs w:val="24"/>
        </w:rPr>
        <w:t>Κι αυτό που απασχολεί τον μέσο Έλληνα πολίτη είναι το πώς έφτασε η χώρα ως εδώ. Πώς έφτασε η χώρα ως εδώ, μ</w:t>
      </w:r>
      <w:r>
        <w:rPr>
          <w:rFonts w:eastAsia="Times New Roman"/>
          <w:szCs w:val="24"/>
        </w:rPr>
        <w:t>ί</w:t>
      </w:r>
      <w:r>
        <w:rPr>
          <w:rFonts w:eastAsia="Times New Roman"/>
          <w:szCs w:val="24"/>
        </w:rPr>
        <w:t>α χώρα που δ</w:t>
      </w:r>
      <w:r>
        <w:rPr>
          <w:rFonts w:eastAsia="Times New Roman"/>
          <w:szCs w:val="24"/>
        </w:rPr>
        <w:t>ιοργάνωσε Ολυμπιακούς Αγώνες το 2004, μ</w:t>
      </w:r>
      <w:r>
        <w:rPr>
          <w:rFonts w:eastAsia="Times New Roman"/>
          <w:szCs w:val="24"/>
        </w:rPr>
        <w:t>ί</w:t>
      </w:r>
      <w:r>
        <w:rPr>
          <w:rFonts w:eastAsia="Times New Roman"/>
          <w:szCs w:val="24"/>
        </w:rPr>
        <w:t>α χώρα που ήταν στις είκοσι δύο πλουσιότερες, αναπτυσσόμενες χώρες; Ποιο ήταν αυτό το σύστημα; Ποια ήταν αυτή η «παρέα»; Γιατί χρησιμοποιήσατε κι αυτήν την έκφραση. Βγαίνετε στο εξωτερικό και προσπαθείτε να δυσφημίσε</w:t>
      </w:r>
      <w:r>
        <w:rPr>
          <w:rFonts w:eastAsia="Times New Roman"/>
          <w:szCs w:val="24"/>
        </w:rPr>
        <w:t xml:space="preserve">τε τη χώρα, όχι την Κυβέρνηση. «Η «παρέα»…» -λέει- «…η ανίκανη που κυβερνά τη χώρα, πρέπει να φύγει». </w:t>
      </w:r>
    </w:p>
    <w:p w14:paraId="6FD02C12" w14:textId="77777777" w:rsidR="00BA6D65" w:rsidRDefault="00336324">
      <w:pPr>
        <w:spacing w:line="600" w:lineRule="auto"/>
        <w:ind w:firstLine="720"/>
        <w:jc w:val="both"/>
        <w:rPr>
          <w:rFonts w:eastAsia="Times New Roman"/>
          <w:szCs w:val="24"/>
        </w:rPr>
      </w:pPr>
      <w:r>
        <w:rPr>
          <w:rFonts w:eastAsia="Times New Roman"/>
          <w:szCs w:val="24"/>
        </w:rPr>
        <w:t>Αυτή η «παρέα», που λεηλάτησε τον εθνικό πλούτο, που μείωσε τον εθνικό πλούτο κατά το ¼ τα τελευταία χρόνια της κρίσης και κατάφερε να διευκολύνει την εξ</w:t>
      </w:r>
      <w:r>
        <w:rPr>
          <w:rFonts w:eastAsia="Times New Roman"/>
          <w:szCs w:val="24"/>
        </w:rPr>
        <w:t>αγωγή των χρημάτων στο εξωτερικό, αυτή η «παρέα» θα λογοδοτήσει ποτέ;. Φαίνεται, όμως, ότι φτάνει η ώρα που θα λογοδοτήσει.</w:t>
      </w:r>
    </w:p>
    <w:p w14:paraId="6FD02C13"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Απαντήσεις, βεβαίως, δεν έχουμε λάβει. Συνεχίζετε να καλύπτετε τον κ. Παπασταύρου, ο οποίος βρέθηκε ακόμα και στα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Συν</w:t>
      </w:r>
      <w:r>
        <w:rPr>
          <w:rFonts w:eastAsia="Times New Roman"/>
          <w:szCs w:val="24"/>
        </w:rPr>
        <w:t>εχίζετε, φυσικά, να καλύπτετε τα πεπραγμένα της Κυβέρνησης Σαμαρά και να μην δίνετε καμμία απάντηση, όταν μάλιστα αποδεικνύεται για ποιον λόγο έκρυβε τις λίστες στα συρτάρια. Και πιστεύω ότι θα σας δοθεί έστω και σήμερα αυτή η ευκαιρία να δώστε επιτέλους σ</w:t>
      </w:r>
      <w:r>
        <w:rPr>
          <w:rFonts w:eastAsia="Times New Roman"/>
          <w:szCs w:val="24"/>
        </w:rPr>
        <w:t>τον ελληνικό λαό κάποιες ξεκάθαρες απαντήσεις.</w:t>
      </w:r>
    </w:p>
    <w:p w14:paraId="6FD02C14" w14:textId="77777777" w:rsidR="00BA6D65" w:rsidRDefault="00336324">
      <w:pPr>
        <w:spacing w:line="600" w:lineRule="auto"/>
        <w:ind w:firstLine="720"/>
        <w:jc w:val="both"/>
        <w:rPr>
          <w:rFonts w:eastAsia="Times New Roman"/>
          <w:szCs w:val="24"/>
        </w:rPr>
      </w:pPr>
      <w:r>
        <w:rPr>
          <w:rFonts w:eastAsia="Times New Roman"/>
          <w:szCs w:val="24"/>
        </w:rPr>
        <w:t xml:space="preserve">Όμως, κύριε Μητσοτάκη, το μόνο που εσείς γνωρίζετε από τη μικρή μέχρι σήμερα θητεία σας ως Πρόεδρος της Αξιωματικής Αντιπολίτευσης, στο μόνο που ξέρετε να παίρνετε ξεκάθαρες θέσεις είναι όταν καταφέρεστε </w:t>
      </w:r>
      <w:r>
        <w:rPr>
          <w:rFonts w:eastAsia="Times New Roman"/>
          <w:szCs w:val="24"/>
        </w:rPr>
        <w:t>εναντίον της χώρας υπέρ τρίτων.</w:t>
      </w:r>
    </w:p>
    <w:p w14:paraId="6FD02C15"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 xml:space="preserve">Όταν κάποιοι απειλούσαν την Ελλάδα ότι δεν κάνει αρκετά, ότι δεν κάνει αυτά που πρέπει, ότι δεν υλοποιεί τις υποχρεώσεις της και θα φύγει από το Σένγκεν, είχατε έλθει στη Βουλή, εδώ, να τους υπερασπιστείτε και παίρνατε θέση </w:t>
      </w:r>
      <w:r>
        <w:rPr>
          <w:rFonts w:eastAsia="Times New Roman" w:cs="Times New Roman"/>
          <w:bCs/>
          <w:szCs w:val="24"/>
        </w:rPr>
        <w:t xml:space="preserve">ότι έχουν δίκιο. </w:t>
      </w:r>
    </w:p>
    <w:p w14:paraId="6FD02C16"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Όταν έκλεισαν τα σύνορα στη βαλκανική διαδρομή, είχατε σπεύσει να υπερασπίσετε ουσιαστικά αυτούς που έπραξαν αυτήν τη μονομερή ενέργεια, λέγοντας ότι δεν πρόκειται για μονομερή ενέργεια, αλλά ότι φταίει η Κυβέρνηση που δεν ξέρει τι υπογρά</w:t>
      </w:r>
      <w:r>
        <w:rPr>
          <w:rFonts w:eastAsia="Times New Roman" w:cs="Times New Roman"/>
          <w:bCs/>
          <w:szCs w:val="24"/>
        </w:rPr>
        <w:t xml:space="preserve">φει και τι αποφασίζει στις Συνόδους Κορυφής. </w:t>
      </w:r>
    </w:p>
    <w:p w14:paraId="6FD02C17"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 xml:space="preserve">Όταν πρόσφατα επιτέθηκαν αστυνομικοί της πρώην Γιουγκοσλαβικής Δημοκρατίας της Μακεδονίας, της </w:t>
      </w:r>
      <w:r>
        <w:rPr>
          <w:rFonts w:eastAsia="Times New Roman" w:cs="Times New Roman"/>
          <w:bCs/>
          <w:szCs w:val="24"/>
          <w:lang w:val="en-US"/>
        </w:rPr>
        <w:t>FYROM</w:t>
      </w:r>
      <w:r>
        <w:rPr>
          <w:rFonts w:eastAsia="Times New Roman" w:cs="Times New Roman"/>
          <w:bCs/>
          <w:szCs w:val="24"/>
        </w:rPr>
        <w:t>, στα σύνορα σε πρόσφυγες, πήρατε τη θέση της κυβέρνησης των Σκοπίων, όπου ουσιαστικά είπατε ότι φταίει η ελλη</w:t>
      </w:r>
      <w:r>
        <w:rPr>
          <w:rFonts w:eastAsia="Times New Roman" w:cs="Times New Roman"/>
          <w:bCs/>
          <w:szCs w:val="24"/>
        </w:rPr>
        <w:t xml:space="preserve">νική Κυβέρνηση που δεν είχε εκεί την αστυνομία να αποτρέψει τους πρόσφυγες και γι’ αυτό συνέβησαν όσα συνέβησαν. </w:t>
      </w:r>
    </w:p>
    <w:p w14:paraId="6FD02C18"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Και εσχάτως, όταν το Διεθνές Νομισματικό Ταμείο ζήτησε περισσότερα μέτρα από όσα συμφωνήθηκαν πέρυσι τον Ιούλιο, σπεύσατε να πάρετε τη θέση το</w:t>
      </w:r>
      <w:r>
        <w:rPr>
          <w:rFonts w:eastAsia="Times New Roman" w:cs="Times New Roman"/>
          <w:bCs/>
          <w:szCs w:val="24"/>
        </w:rPr>
        <w:t xml:space="preserve">υ Διεθνούς Νομισματικού Ταμείου. </w:t>
      </w:r>
    </w:p>
    <w:p w14:paraId="6FD02C19"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 xml:space="preserve">Και σας ερωτώ, κύριε Μητσοτάκη: Στις κρίσιμες στιγμές θα υπερασπιστείτε ποτέ -με τις διαφωνίες σας, προφανώς θα έχετε διαφωνίες- τα συμφέροντα της χώρας, τις θέσεις της χώρας, τις ανάγκες της χώρας ή </w:t>
      </w:r>
      <w:r>
        <w:rPr>
          <w:rFonts w:eastAsia="Times New Roman" w:cs="Times New Roman"/>
          <w:bCs/>
          <w:szCs w:val="24"/>
        </w:rPr>
        <w:lastRenderedPageBreak/>
        <w:t>θα υπερασπίζεστε διαρκ</w:t>
      </w:r>
      <w:r>
        <w:rPr>
          <w:rFonts w:eastAsia="Times New Roman" w:cs="Times New Roman"/>
          <w:bCs/>
          <w:szCs w:val="24"/>
        </w:rPr>
        <w:t>ώς τις θέσεις τρίτων έναντι της χώρας; Αυτό είναι το κρίσιμο ερώτημα στο οποίο πρέπει να απαντήσετε.</w:t>
      </w:r>
    </w:p>
    <w:p w14:paraId="6FD02C1A" w14:textId="77777777" w:rsidR="00BA6D65" w:rsidRDefault="00336324">
      <w:pPr>
        <w:spacing w:line="600" w:lineRule="auto"/>
        <w:ind w:firstLine="709"/>
        <w:jc w:val="center"/>
        <w:rPr>
          <w:rFonts w:eastAsia="Times New Roman" w:cs="Times New Roman"/>
          <w:bCs/>
          <w:szCs w:val="24"/>
        </w:rPr>
      </w:pPr>
      <w:r>
        <w:rPr>
          <w:rFonts w:eastAsia="Times New Roman" w:cs="Times New Roman"/>
          <w:bCs/>
          <w:szCs w:val="24"/>
        </w:rPr>
        <w:t>(Χειροκροτήματα από τις πτέρυγες του ΣΥΡΙΖΑ και των ΑΝΕΛ)</w:t>
      </w:r>
    </w:p>
    <w:p w14:paraId="6FD02C1B"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Στην προηγούμενη συνεδρίαση μου ζητήσατε να φανταστώ την Ελλάδα από ψηλά. Και είπατε, «ένας απέρα</w:t>
      </w:r>
      <w:r>
        <w:rPr>
          <w:rFonts w:eastAsia="Times New Roman" w:cs="Times New Roman"/>
          <w:bCs/>
          <w:szCs w:val="24"/>
        </w:rPr>
        <w:t>ντος προσφυγικός καταυλισμός». Περιγράφατε με μελανά σημεία, όταν όπου σταθεί και όπου βρεθεί κανείς στην Ευρώπη και στον κόσμο, υπάρχει ένα κλίμα αναγνώρισης της Ελλάδας -και του ελληνικού λαού, κυρίως- ως της χώρας εκείνης που ανέδειξε το ανθρώπινο πρόσω</w:t>
      </w:r>
      <w:r>
        <w:rPr>
          <w:rFonts w:eastAsia="Times New Roman" w:cs="Times New Roman"/>
          <w:bCs/>
          <w:szCs w:val="24"/>
        </w:rPr>
        <w:t>πο της Ευρώπης σε μ</w:t>
      </w:r>
      <w:r>
        <w:rPr>
          <w:rFonts w:eastAsia="Times New Roman" w:cs="Times New Roman"/>
          <w:bCs/>
          <w:szCs w:val="24"/>
        </w:rPr>
        <w:t>ί</w:t>
      </w:r>
      <w:r>
        <w:rPr>
          <w:rFonts w:eastAsia="Times New Roman" w:cs="Times New Roman"/>
          <w:bCs/>
          <w:szCs w:val="24"/>
        </w:rPr>
        <w:t xml:space="preserve">α πρωτοφανή προσφυγική κρίση. Και αύριο, στο κλίμα και σε ένδειξη αυτής της αναγνώρισης, έρχεται στη Λέσβο ο Πάπας Φραγκίσκος μαζί με τον Αρχιεπίσκοπο Ιερώνυμο και τον Πατριάρχη Βαρθολομαίο. </w:t>
      </w:r>
    </w:p>
    <w:p w14:paraId="6FD02C1C"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Είναι λοιπόν, εικόνα απαξίωσης για τη χώρα α</w:t>
      </w:r>
      <w:r>
        <w:rPr>
          <w:rFonts w:eastAsia="Times New Roman" w:cs="Times New Roman"/>
          <w:bCs/>
          <w:szCs w:val="24"/>
        </w:rPr>
        <w:t xml:space="preserve">υτή; Είναι εικόνα μιας χώρας που διαλύεται, ενός </w:t>
      </w:r>
      <w:r>
        <w:rPr>
          <w:rFonts w:eastAsia="Times New Roman" w:cs="Times New Roman"/>
          <w:bCs/>
          <w:szCs w:val="24"/>
          <w:lang w:val="en-US"/>
        </w:rPr>
        <w:t>failed</w:t>
      </w:r>
      <w:r>
        <w:rPr>
          <w:rFonts w:eastAsia="Times New Roman" w:cs="Times New Roman"/>
          <w:bCs/>
          <w:szCs w:val="24"/>
        </w:rPr>
        <w:t xml:space="preserve"> </w:t>
      </w:r>
      <w:r>
        <w:rPr>
          <w:rFonts w:eastAsia="Times New Roman" w:cs="Times New Roman"/>
          <w:bCs/>
          <w:szCs w:val="24"/>
          <w:lang w:val="en-US"/>
        </w:rPr>
        <w:t>state</w:t>
      </w:r>
      <w:r>
        <w:rPr>
          <w:rFonts w:eastAsia="Times New Roman" w:cs="Times New Roman"/>
          <w:bCs/>
          <w:szCs w:val="24"/>
        </w:rPr>
        <w:t xml:space="preserve"> όπως λέτε, ενός διαλυμένου κράτους, ή μήπως είναι η εικόνα μιας χώρας και ενός λαού που σε κρίσιμες </w:t>
      </w:r>
      <w:r>
        <w:rPr>
          <w:rFonts w:eastAsia="Times New Roman" w:cs="Times New Roman"/>
          <w:bCs/>
          <w:szCs w:val="24"/>
        </w:rPr>
        <w:lastRenderedPageBreak/>
        <w:t xml:space="preserve">στιγμές, παρά τις πρωτοφανείς δυσκολίες, τις οικονομικές δυσκολίες, σε αυτήν τη δημοσιονομική </w:t>
      </w:r>
      <w:r>
        <w:rPr>
          <w:rFonts w:eastAsia="Times New Roman" w:cs="Times New Roman"/>
          <w:bCs/>
          <w:szCs w:val="24"/>
        </w:rPr>
        <w:t>μέγγενη έδωσε από το υστέρημά του και ανέδειξε το ανθρώπινο πρόσωπο της Ευρώπης, την αλληλεγγύη, τον ανθρωπισμό, λέξεις στις οποίες εσείς δεν έχετε αναφερθεί ποτέ στις ομιλίες σας;</w:t>
      </w:r>
    </w:p>
    <w:p w14:paraId="6FD02C1D" w14:textId="77777777" w:rsidR="00BA6D65" w:rsidRDefault="00336324">
      <w:pPr>
        <w:spacing w:line="600" w:lineRule="auto"/>
        <w:ind w:firstLine="709"/>
        <w:jc w:val="center"/>
        <w:rPr>
          <w:rFonts w:eastAsia="Times New Roman" w:cs="Times New Roman"/>
          <w:bCs/>
          <w:szCs w:val="24"/>
        </w:rPr>
      </w:pPr>
      <w:r>
        <w:rPr>
          <w:rFonts w:eastAsia="Times New Roman" w:cs="Times New Roman"/>
          <w:bCs/>
          <w:szCs w:val="24"/>
        </w:rPr>
        <w:t>(Χειροκροτήματα από τις πτέρυγες του ΣΥΡΙΖΑ και των ΑΝΕΛ)</w:t>
      </w:r>
    </w:p>
    <w:p w14:paraId="6FD02C1E" w14:textId="77777777" w:rsidR="00BA6D65" w:rsidRDefault="00336324">
      <w:pPr>
        <w:spacing w:line="600" w:lineRule="auto"/>
        <w:ind w:firstLine="720"/>
        <w:jc w:val="both"/>
        <w:rPr>
          <w:rFonts w:eastAsia="Times New Roman" w:cs="Times New Roman"/>
          <w:szCs w:val="24"/>
        </w:rPr>
      </w:pPr>
      <w:r>
        <w:rPr>
          <w:rFonts w:eastAsia="Times New Roman" w:cs="Times New Roman"/>
          <w:bCs/>
          <w:szCs w:val="24"/>
        </w:rPr>
        <w:t>Και θυμάμαι, η μό</w:t>
      </w:r>
      <w:r>
        <w:rPr>
          <w:rFonts w:eastAsia="Times New Roman" w:cs="Times New Roman"/>
          <w:bCs/>
          <w:szCs w:val="24"/>
        </w:rPr>
        <w:t>νη κριτική που είχατε να μας κάνετε -δεν ήσασταν εσείς Πρόεδρος τότε, ο κ. Κουμουτσάκος- ήταν η εξής: «Τι πήρατε για να δείξετε ανθρώπινο πρόσωπο στους πρόσφυγες;». Και σας είπα ότι για να υλοποιήσουμε τις αρχές και τις αξίες μας, δεν χρειάζεται να πάρουμε</w:t>
      </w:r>
      <w:r>
        <w:rPr>
          <w:rFonts w:eastAsia="Times New Roman" w:cs="Times New Roman"/>
          <w:bCs/>
          <w:szCs w:val="24"/>
        </w:rPr>
        <w:t xml:space="preserve">. Είτε είχαμε είτε δεν είχαμε υποχρέωση στην </w:t>
      </w:r>
      <w:r>
        <w:rPr>
          <w:rFonts w:eastAsia="Times New Roman" w:cs="Times New Roman"/>
          <w:szCs w:val="24"/>
        </w:rPr>
        <w:t>Ευρωπαϊκή Ένωση, εμείς αυτό το πρόσωπο θα δείχναμε απέναντι σε αυτούς που έχουν ανάγκη, στους ανυπεράσπιστους ανθρώπους και δεν θα υποστηρίζαμε αυτούς που κλείνουν τα σύνορα και πετούν δακρυγόνα και πλαστικές σφ</w:t>
      </w:r>
      <w:r>
        <w:rPr>
          <w:rFonts w:eastAsia="Times New Roman" w:cs="Times New Roman"/>
          <w:szCs w:val="24"/>
        </w:rPr>
        <w:t>αίρες σε ανυπεράσπιστους ανθρώπους.</w:t>
      </w:r>
    </w:p>
    <w:p w14:paraId="6FD02C1F" w14:textId="77777777" w:rsidR="00BA6D65" w:rsidRDefault="00336324">
      <w:pPr>
        <w:spacing w:line="600" w:lineRule="auto"/>
        <w:ind w:firstLine="709"/>
        <w:jc w:val="center"/>
        <w:rPr>
          <w:rFonts w:eastAsia="Times New Roman" w:cs="Times New Roman"/>
          <w:bCs/>
          <w:szCs w:val="24"/>
        </w:rPr>
      </w:pPr>
      <w:r>
        <w:rPr>
          <w:rFonts w:eastAsia="Times New Roman" w:cs="Times New Roman"/>
          <w:bCs/>
          <w:szCs w:val="24"/>
        </w:rPr>
        <w:t>(Χειροκροτήματα από τις πτέρυγες του ΣΥΡΙΖΑ και των ΑΝΕΛ)</w:t>
      </w:r>
    </w:p>
    <w:p w14:paraId="6FD02C20" w14:textId="77777777" w:rsidR="00BA6D65" w:rsidRDefault="00336324">
      <w:pPr>
        <w:spacing w:line="600" w:lineRule="auto"/>
        <w:ind w:firstLine="720"/>
        <w:jc w:val="both"/>
        <w:rPr>
          <w:rFonts w:eastAsia="Times New Roman" w:cs="Times New Roman"/>
          <w:bCs/>
          <w:szCs w:val="24"/>
        </w:rPr>
      </w:pPr>
      <w:r>
        <w:rPr>
          <w:rFonts w:eastAsia="Times New Roman" w:cs="Times New Roman"/>
          <w:szCs w:val="24"/>
        </w:rPr>
        <w:lastRenderedPageBreak/>
        <w:t>Όμως, ακόμα και σε αυτό που όλοι στην Ευρώπη αναγνωρίζουν, το κυριαρχικό δικαίωμα μιας εκλεγμένης κυβέρνησης να επιλέγει τα μέσα υλοποίησης των συμφωνημένων στόχω</w:t>
      </w:r>
      <w:r>
        <w:rPr>
          <w:rFonts w:eastAsia="Times New Roman" w:cs="Times New Roman"/>
          <w:szCs w:val="24"/>
        </w:rPr>
        <w:t>ν, σπεύσατε να το ονομάσετε «μονομερή ενέργεια». Και προσέξετε, κανείς άλλος δεν έχει σπεύσει να το πει αυτό, ούτε το Διεθνές Νομισματικό Ταμείο, με το οποίο δηλώσατε στην «</w:t>
      </w:r>
      <w:r>
        <w:rPr>
          <w:rFonts w:eastAsia="Times New Roman" w:cs="Times New Roman"/>
          <w:szCs w:val="24"/>
          <w:lang w:val="en-US"/>
        </w:rPr>
        <w:t>W</w:t>
      </w:r>
      <w:r>
        <w:rPr>
          <w:rFonts w:eastAsia="Times New Roman" w:cs="Times New Roman"/>
          <w:szCs w:val="24"/>
          <w:lang w:val="en-US"/>
        </w:rPr>
        <w:t>ASHINGTON</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OST</w:t>
      </w:r>
      <w:r>
        <w:rPr>
          <w:rFonts w:eastAsia="Times New Roman" w:cs="Times New Roman"/>
          <w:szCs w:val="24"/>
        </w:rPr>
        <w:t>» ότι ταυτίζεστε απόλυτα. Ο κόσμος το έχει τούμπανο κι εσείς κρυφό κ</w:t>
      </w:r>
      <w:r>
        <w:rPr>
          <w:rFonts w:eastAsia="Times New Roman" w:cs="Times New Roman"/>
          <w:szCs w:val="24"/>
        </w:rPr>
        <w:t xml:space="preserve">αμάρι. Φανερώσατε το καμάρι σας στην Αμερική, στο πρόσφατο ταξίδι σας. </w:t>
      </w:r>
      <w:r>
        <w:rPr>
          <w:rFonts w:eastAsia="Times New Roman"/>
          <w:szCs w:val="24"/>
        </w:rPr>
        <w:t xml:space="preserve">Είστε βασιλικότεροι του βασιλέως, θα έλεγα. </w:t>
      </w:r>
    </w:p>
    <w:p w14:paraId="6FD02C21" w14:textId="77777777" w:rsidR="00BA6D65" w:rsidRDefault="00336324">
      <w:pPr>
        <w:spacing w:line="600" w:lineRule="auto"/>
        <w:ind w:firstLine="720"/>
        <w:jc w:val="both"/>
        <w:rPr>
          <w:rFonts w:eastAsia="Times New Roman"/>
          <w:szCs w:val="24"/>
        </w:rPr>
      </w:pPr>
      <w:r>
        <w:rPr>
          <w:rFonts w:eastAsia="Times New Roman"/>
          <w:szCs w:val="24"/>
        </w:rPr>
        <w:t>Βεβαίως, θα ήθελα σήμερα και σ’ αυτό το σημείο να δώσετε κάποιες εξηγήσεις για το τι εννοείτε όταν λέτε, «</w:t>
      </w:r>
      <w:r>
        <w:rPr>
          <w:rFonts w:eastAsia="Times New Roman"/>
          <w:szCs w:val="24"/>
        </w:rPr>
        <w:t>τ</w:t>
      </w:r>
      <w:r>
        <w:rPr>
          <w:rFonts w:eastAsia="Times New Roman"/>
          <w:szCs w:val="24"/>
        </w:rPr>
        <w:t xml:space="preserve">αυτίζομαι απόλυτα με τις απόψεις </w:t>
      </w:r>
      <w:r>
        <w:rPr>
          <w:rFonts w:eastAsia="Times New Roman"/>
          <w:szCs w:val="24"/>
        </w:rPr>
        <w:t>του Διεθνούς Νομισματικού Ταμείου στα θέματα της αγοράς εργασίας και των διαρθρωτικών μεταρρυθμίσεων», διότι αυτό το οποίο…</w:t>
      </w:r>
    </w:p>
    <w:p w14:paraId="6FD02C22" w14:textId="77777777" w:rsidR="00BA6D65" w:rsidRDefault="00336324">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Πότε τα είπαμε αυτά; Καταθέστε στα Πρακτικά τι είπα. Για καταθέστε τα!</w:t>
      </w:r>
    </w:p>
    <w:p w14:paraId="6FD02C23" w14:textId="77777777" w:rsidR="00BA6D65" w:rsidRDefault="00336324">
      <w:pPr>
        <w:spacing w:line="600" w:lineRule="auto"/>
        <w:ind w:firstLine="720"/>
        <w:jc w:val="both"/>
        <w:rPr>
          <w:rFonts w:eastAsia="Times New Roman"/>
          <w:szCs w:val="24"/>
        </w:rPr>
      </w:pPr>
      <w:r>
        <w:rPr>
          <w:rFonts w:eastAsia="Times New Roman"/>
          <w:b/>
          <w:szCs w:val="24"/>
        </w:rPr>
        <w:lastRenderedPageBreak/>
        <w:t xml:space="preserve">ΑΛΕΞΗΣ </w:t>
      </w:r>
      <w:r>
        <w:rPr>
          <w:rFonts w:eastAsia="Times New Roman"/>
          <w:b/>
          <w:szCs w:val="24"/>
        </w:rPr>
        <w:t>ΤΣΙΠΡΑΣ (Πρόεδρος της Κυβέρνησης):</w:t>
      </w:r>
      <w:r>
        <w:rPr>
          <w:rFonts w:eastAsia="Times New Roman"/>
          <w:szCs w:val="24"/>
        </w:rPr>
        <w:t xml:space="preserve"> Κύριε Μητσοτάκη, μη συγχύζεστε. Έχετε και </w:t>
      </w:r>
      <w:r>
        <w:rPr>
          <w:rFonts w:eastAsia="Times New Roman"/>
          <w:szCs w:val="24"/>
          <w:lang w:val="en-US"/>
        </w:rPr>
        <w:t>jet</w:t>
      </w:r>
      <w:r>
        <w:rPr>
          <w:rFonts w:eastAsia="Times New Roman"/>
          <w:szCs w:val="24"/>
        </w:rPr>
        <w:t xml:space="preserve"> </w:t>
      </w:r>
      <w:r>
        <w:rPr>
          <w:rFonts w:eastAsia="Times New Roman"/>
          <w:szCs w:val="24"/>
          <w:lang w:val="en-US"/>
        </w:rPr>
        <w:t>lag</w:t>
      </w:r>
      <w:r>
        <w:rPr>
          <w:rFonts w:eastAsia="Times New Roman"/>
          <w:szCs w:val="24"/>
        </w:rPr>
        <w:t xml:space="preserve">. Θα έχετε τη δυνατότητα, όταν ανέβετε στο Βήμα, να απαντήσετε σ’ αυτά που σας λέω ένα προς ένα. Μη συγχύζεστε. </w:t>
      </w:r>
    </w:p>
    <w:p w14:paraId="6FD02C24" w14:textId="77777777" w:rsidR="00BA6D65" w:rsidRDefault="00336324">
      <w:pPr>
        <w:spacing w:line="600" w:lineRule="auto"/>
        <w:ind w:firstLine="720"/>
        <w:jc w:val="both"/>
        <w:rPr>
          <w:rFonts w:eastAsia="Times New Roman"/>
          <w:szCs w:val="24"/>
        </w:rPr>
      </w:pPr>
      <w:r>
        <w:rPr>
          <w:rFonts w:eastAsia="Times New Roman"/>
          <w:szCs w:val="24"/>
        </w:rPr>
        <w:t>Όλος ο ελληνικός λαός γνωρίζει ότι δώσατε μ</w:t>
      </w:r>
      <w:r>
        <w:rPr>
          <w:rFonts w:eastAsia="Times New Roman"/>
          <w:szCs w:val="24"/>
        </w:rPr>
        <w:t>ί</w:t>
      </w:r>
      <w:r>
        <w:rPr>
          <w:rFonts w:eastAsia="Times New Roman"/>
          <w:szCs w:val="24"/>
        </w:rPr>
        <w:t xml:space="preserve">α συνέντευξη </w:t>
      </w:r>
      <w:r>
        <w:rPr>
          <w:rFonts w:eastAsia="Times New Roman"/>
          <w:szCs w:val="24"/>
        </w:rPr>
        <w:t>στη «</w:t>
      </w:r>
      <w:r>
        <w:rPr>
          <w:rFonts w:eastAsia="Times New Roman"/>
          <w:szCs w:val="24"/>
          <w:lang w:val="en-US"/>
        </w:rPr>
        <w:t>W</w:t>
      </w:r>
      <w:r>
        <w:rPr>
          <w:rFonts w:eastAsia="Times New Roman"/>
          <w:szCs w:val="24"/>
          <w:lang w:val="en-US"/>
        </w:rPr>
        <w:t>ASHINGTON</w:t>
      </w:r>
      <w:r>
        <w:rPr>
          <w:rFonts w:eastAsia="Times New Roman"/>
          <w:szCs w:val="24"/>
        </w:rPr>
        <w:t xml:space="preserve"> </w:t>
      </w:r>
      <w:r>
        <w:rPr>
          <w:rFonts w:eastAsia="Times New Roman"/>
          <w:szCs w:val="24"/>
          <w:lang w:val="en-US"/>
        </w:rPr>
        <w:t>P</w:t>
      </w:r>
      <w:r>
        <w:rPr>
          <w:rFonts w:eastAsia="Times New Roman"/>
          <w:szCs w:val="24"/>
          <w:lang w:val="en-US"/>
        </w:rPr>
        <w:t>OST</w:t>
      </w:r>
      <w:r>
        <w:rPr>
          <w:rFonts w:eastAsia="Times New Roman"/>
          <w:szCs w:val="24"/>
        </w:rPr>
        <w:t>», στην οποία για άλλη μ</w:t>
      </w:r>
      <w:r>
        <w:rPr>
          <w:rFonts w:eastAsia="Times New Roman"/>
          <w:szCs w:val="24"/>
        </w:rPr>
        <w:t>ί</w:t>
      </w:r>
      <w:r>
        <w:rPr>
          <w:rFonts w:eastAsia="Times New Roman"/>
          <w:szCs w:val="24"/>
        </w:rPr>
        <w:t>α φορά δυσφημίσατε τη χώρα διεθνώς. Ζητήσατε φυσικά –τι άλλο;- εκλογές, λέγοντας ότι ο κυβερνητικός συνασπισμός είναι έτοιμος να καταρρεύσει. Και μάλιστα εκλογές πότε; Λίγο πριν την κρίσιμη αξιολόγηση, δηλαδή αν</w:t>
      </w:r>
      <w:r>
        <w:rPr>
          <w:rFonts w:eastAsia="Times New Roman"/>
          <w:szCs w:val="24"/>
        </w:rPr>
        <w:t>αδεικνύοντας σε όλο τον πλανήτη -διότι στις Ηνωμένες Πολιτείες της Αμερικής ήσασταν- την πρόθεσή σας να οδηγήσετε, προκειμένου φυσικά να ανακτήσετε τη δυνατότητα πρόσβασης στην εξουσία, τη χώρα και την οικονομία στη μέγγενη της πιστωτικής ασφυξίας. Αυτός ε</w:t>
      </w:r>
      <w:r>
        <w:rPr>
          <w:rFonts w:eastAsia="Times New Roman"/>
          <w:szCs w:val="24"/>
        </w:rPr>
        <w:t>ίναι ο στόχος σας για άλλη μ</w:t>
      </w:r>
      <w:r>
        <w:rPr>
          <w:rFonts w:eastAsia="Times New Roman"/>
          <w:szCs w:val="24"/>
        </w:rPr>
        <w:t>ί</w:t>
      </w:r>
      <w:r>
        <w:rPr>
          <w:rFonts w:eastAsia="Times New Roman"/>
          <w:szCs w:val="24"/>
        </w:rPr>
        <w:t>α φορά, όπως ο στόχος του κ. Σαμαρά με την «αριστερή παρένθεση». Όμως, δεν θα σας γίνει η χάρη. Δεν θα σας γίνει η χάρη!</w:t>
      </w:r>
    </w:p>
    <w:p w14:paraId="6FD02C25" w14:textId="77777777" w:rsidR="00BA6D65" w:rsidRDefault="00336324">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6FD02C26" w14:textId="77777777" w:rsidR="00BA6D65" w:rsidRDefault="00336324">
      <w:pPr>
        <w:spacing w:line="600" w:lineRule="auto"/>
        <w:ind w:firstLine="720"/>
        <w:jc w:val="both"/>
        <w:rPr>
          <w:rFonts w:eastAsia="Times New Roman"/>
          <w:szCs w:val="24"/>
        </w:rPr>
      </w:pPr>
      <w:r>
        <w:rPr>
          <w:rFonts w:eastAsia="Times New Roman"/>
          <w:szCs w:val="24"/>
        </w:rPr>
        <w:t>Ξέρετε, πρέπει να καταλάβετε ότι θα περιμένετε π</w:t>
      </w:r>
      <w:r>
        <w:rPr>
          <w:rFonts w:eastAsia="Times New Roman"/>
          <w:szCs w:val="24"/>
        </w:rPr>
        <w:t xml:space="preserve">ολύ, ιδίως μ’ αυτές τις ακραίες νεοφιλελεύθερες θέσεις. Δεν υπάρχει περίπτωση ο ελληνικός λαός να σας εμπιστευθεί. </w:t>
      </w:r>
    </w:p>
    <w:p w14:paraId="6FD02C27" w14:textId="77777777" w:rsidR="00BA6D65" w:rsidRDefault="00336324">
      <w:pPr>
        <w:spacing w:line="600" w:lineRule="auto"/>
        <w:ind w:firstLine="720"/>
        <w:jc w:val="both"/>
        <w:rPr>
          <w:rFonts w:eastAsia="Times New Roman"/>
          <w:szCs w:val="24"/>
        </w:rPr>
      </w:pPr>
      <w:r>
        <w:rPr>
          <w:rFonts w:eastAsia="Times New Roman"/>
          <w:szCs w:val="24"/>
        </w:rPr>
        <w:t>Τι είπατε, λοιπόν;</w:t>
      </w:r>
    </w:p>
    <w:p w14:paraId="6FD02C28" w14:textId="77777777" w:rsidR="00BA6D65" w:rsidRDefault="0033632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FD02C29" w14:textId="77777777" w:rsidR="00BA6D65" w:rsidRDefault="00336324">
      <w:pPr>
        <w:spacing w:line="600" w:lineRule="auto"/>
        <w:ind w:firstLine="720"/>
        <w:jc w:val="both"/>
        <w:rPr>
          <w:rFonts w:eastAsia="Times New Roman"/>
          <w:szCs w:val="24"/>
        </w:rPr>
      </w:pPr>
      <w:r>
        <w:rPr>
          <w:rFonts w:eastAsia="Times New Roman"/>
          <w:szCs w:val="24"/>
        </w:rPr>
        <w:t xml:space="preserve">Μη με διακόπτετε. Θα έχετε τη δυνατότητα να απαντήσετε και να απαντήσω κι </w:t>
      </w:r>
      <w:r>
        <w:rPr>
          <w:rFonts w:eastAsia="Times New Roman"/>
          <w:szCs w:val="24"/>
        </w:rPr>
        <w:t xml:space="preserve">εγώ σε σας. </w:t>
      </w:r>
    </w:p>
    <w:p w14:paraId="6FD02C2A" w14:textId="77777777" w:rsidR="00BA6D65" w:rsidRDefault="00336324">
      <w:pPr>
        <w:spacing w:line="600" w:lineRule="auto"/>
        <w:ind w:firstLine="720"/>
        <w:jc w:val="both"/>
        <w:rPr>
          <w:rFonts w:eastAsia="Times New Roman"/>
          <w:szCs w:val="24"/>
        </w:rPr>
      </w:pPr>
      <w:r>
        <w:rPr>
          <w:rFonts w:eastAsia="Times New Roman"/>
          <w:szCs w:val="24"/>
        </w:rPr>
        <w:t xml:space="preserve">Είπατε ότι ταυτίζεστε, ότι συμφωνείτε απόλυτα με τις θέσεις του </w:t>
      </w:r>
      <w:r>
        <w:rPr>
          <w:rFonts w:eastAsia="Times New Roman"/>
          <w:szCs w:val="24"/>
        </w:rPr>
        <w:t>τ</w:t>
      </w:r>
      <w:r>
        <w:rPr>
          <w:rFonts w:eastAsia="Times New Roman"/>
          <w:szCs w:val="24"/>
        </w:rPr>
        <w:t>αμείου στα ζητήματα της αγοράς εργασίας και των διαρθρωτικών μεταρρυθμίσεων. Με δ</w:t>
      </w:r>
      <w:r>
        <w:rPr>
          <w:rFonts w:eastAsia="Times New Roman"/>
          <w:szCs w:val="24"/>
        </w:rPr>
        <w:t>ύ</w:t>
      </w:r>
      <w:r>
        <w:rPr>
          <w:rFonts w:eastAsia="Times New Roman"/>
          <w:szCs w:val="24"/>
        </w:rPr>
        <w:t xml:space="preserve">ο λόγια, για να καταλάβει ο ελληνικός λαός, συμφωνείτε απόλυτα με τις ομαδικές απολύσεις, διότι </w:t>
      </w:r>
      <w:r>
        <w:rPr>
          <w:rFonts w:eastAsia="Times New Roman"/>
          <w:szCs w:val="24"/>
        </w:rPr>
        <w:t xml:space="preserve">είναι αυτές οι θέσεις του </w:t>
      </w:r>
      <w:r>
        <w:rPr>
          <w:rFonts w:eastAsia="Times New Roman"/>
          <w:szCs w:val="24"/>
        </w:rPr>
        <w:t>τ</w:t>
      </w:r>
      <w:r>
        <w:rPr>
          <w:rFonts w:eastAsia="Times New Roman"/>
          <w:szCs w:val="24"/>
        </w:rPr>
        <w:t>αμείου. Σε μ</w:t>
      </w:r>
      <w:r>
        <w:rPr>
          <w:rFonts w:eastAsia="Times New Roman"/>
          <w:szCs w:val="24"/>
        </w:rPr>
        <w:t>ί</w:t>
      </w:r>
      <w:r>
        <w:rPr>
          <w:rFonts w:eastAsia="Times New Roman"/>
          <w:szCs w:val="24"/>
        </w:rPr>
        <w:t xml:space="preserve">α χώρα όπου επί των ημερών σας η ανεργία εκτινάχθηκε στο 26% από το 7% που ήταν πριν την κρίση, θέλετε ομαδικές απολύσεις και έχετε και το θράσος να κατηγορείτε την Κυβέρνηση για όσα συμβαίνουν δεξιά και αριστερά </w:t>
      </w:r>
      <w:r>
        <w:rPr>
          <w:rFonts w:eastAsia="Times New Roman"/>
          <w:szCs w:val="24"/>
        </w:rPr>
        <w:lastRenderedPageBreak/>
        <w:t xml:space="preserve">σε </w:t>
      </w:r>
      <w:r>
        <w:rPr>
          <w:rFonts w:eastAsia="Times New Roman"/>
          <w:szCs w:val="24"/>
        </w:rPr>
        <w:t xml:space="preserve">μεγάλες επιχειρήσεις που απολύουν κόσμο. Και, βεβαίως, θέλετε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xml:space="preserve"> και συνδικαλιστικό νόμο. Αυτά θέλετε. </w:t>
      </w:r>
    </w:p>
    <w:p w14:paraId="6FD02C2B" w14:textId="77777777" w:rsidR="00BA6D65" w:rsidRDefault="00336324">
      <w:pPr>
        <w:spacing w:line="600" w:lineRule="auto"/>
        <w:ind w:firstLine="720"/>
        <w:jc w:val="both"/>
        <w:rPr>
          <w:rFonts w:eastAsia="Times New Roman"/>
          <w:szCs w:val="24"/>
        </w:rPr>
      </w:pPr>
      <w:r>
        <w:rPr>
          <w:rFonts w:eastAsia="Times New Roman"/>
          <w:szCs w:val="24"/>
        </w:rPr>
        <w:t>Αυτές είναι οι απόψεις σας. Δεν σας κατηγορώ γι’ αυτό. Ίσως είναι και ευτύχημα που δεν τις κρύβετε. Δεν τις καλύπτετε. Αυτή είναι η ιδεολογία σ</w:t>
      </w:r>
      <w:r>
        <w:rPr>
          <w:rFonts w:eastAsia="Times New Roman"/>
          <w:szCs w:val="24"/>
        </w:rPr>
        <w:t>ας. Υπερασπίζεστε τους πλούσιους έναντι των χαμηλών στρωμάτων, έναντι των χαμηλών εισοδημάτων.</w:t>
      </w:r>
    </w:p>
    <w:p w14:paraId="6FD02C2C" w14:textId="77777777" w:rsidR="00BA6D65" w:rsidRDefault="00336324">
      <w:pPr>
        <w:spacing w:line="600" w:lineRule="auto"/>
        <w:ind w:firstLine="720"/>
        <w:jc w:val="both"/>
        <w:rPr>
          <w:rFonts w:eastAsia="Times New Roman"/>
          <w:szCs w:val="24"/>
        </w:rPr>
      </w:pPr>
      <w:r>
        <w:rPr>
          <w:rFonts w:eastAsia="Times New Roman"/>
          <w:szCs w:val="24"/>
        </w:rPr>
        <w:t>Βεβαίως, η άποψή σας για το ασφαλιστικό είναι η κατάργηση, οι νέες περικοπές στις συντάξεις και η ρήτρα μηδενικού ελλείμματος, δηλαδή, με δ</w:t>
      </w:r>
      <w:r>
        <w:rPr>
          <w:rFonts w:eastAsia="Times New Roman"/>
          <w:szCs w:val="24"/>
        </w:rPr>
        <w:t>ύ</w:t>
      </w:r>
      <w:r>
        <w:rPr>
          <w:rFonts w:eastAsia="Times New Roman"/>
          <w:szCs w:val="24"/>
        </w:rPr>
        <w:t>ο λόγια, να μην υπάρχ</w:t>
      </w:r>
      <w:r>
        <w:rPr>
          <w:rFonts w:eastAsia="Times New Roman"/>
          <w:szCs w:val="24"/>
        </w:rPr>
        <w:t xml:space="preserve">ουν επικουρικές συντάξεις. </w:t>
      </w:r>
    </w:p>
    <w:p w14:paraId="6FD02C2D" w14:textId="77777777" w:rsidR="00BA6D65" w:rsidRDefault="00336324">
      <w:pPr>
        <w:spacing w:line="600" w:lineRule="auto"/>
        <w:ind w:firstLine="720"/>
        <w:jc w:val="both"/>
        <w:rPr>
          <w:rFonts w:eastAsia="Times New Roman"/>
          <w:szCs w:val="24"/>
        </w:rPr>
      </w:pPr>
      <w:r>
        <w:rPr>
          <w:rFonts w:eastAsia="Times New Roman"/>
          <w:szCs w:val="24"/>
        </w:rPr>
        <w:t>Και την ίδια στιγμή που αυτή η Κυβέρνηση δίνει τη μάχη, διεκδικώντας και έχοντας σοβαρές συμμαχίες σε όλη την Ευρώπη, προκειμένου να κρατήσει -και θα κρατήσει, σας το λέω- αυτές τις κόκκινες γραμμές, εσείς σπεύδετε στις Ηνωμένες</w:t>
      </w:r>
      <w:r>
        <w:rPr>
          <w:rFonts w:eastAsia="Times New Roman"/>
          <w:szCs w:val="24"/>
        </w:rPr>
        <w:t xml:space="preserve"> Πολιτείες της Αμερικής να πάρετε τις θέσεις των δανειστών, των πιστωτών και του Διεθνούς Νομισματικού Ταμείου για περικοπές στις συντάξεις. </w:t>
      </w:r>
    </w:p>
    <w:p w14:paraId="6FD02C2E" w14:textId="77777777" w:rsidR="00BA6D65" w:rsidRDefault="00336324">
      <w:pPr>
        <w:spacing w:line="600" w:lineRule="auto"/>
        <w:ind w:firstLine="720"/>
        <w:jc w:val="both"/>
        <w:rPr>
          <w:rFonts w:eastAsia="Times New Roman"/>
          <w:szCs w:val="24"/>
        </w:rPr>
      </w:pPr>
      <w:r>
        <w:rPr>
          <w:rFonts w:eastAsia="Times New Roman"/>
          <w:szCs w:val="24"/>
        </w:rPr>
        <w:lastRenderedPageBreak/>
        <w:t>Θα σας κρίνει, λοιπόν, ο ελληνικός λαός, κύριε Μητσοτάκη.</w:t>
      </w:r>
    </w:p>
    <w:p w14:paraId="6FD02C2F" w14:textId="77777777" w:rsidR="00BA6D65" w:rsidRDefault="0033632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FD02C30"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ΠΡΟΕΔΡΟΣ </w:t>
      </w:r>
      <w:r>
        <w:rPr>
          <w:rFonts w:eastAsia="Times New Roman"/>
          <w:b/>
          <w:szCs w:val="24"/>
        </w:rPr>
        <w:t>(Νικόλαος Βούτσης):</w:t>
      </w:r>
      <w:r>
        <w:rPr>
          <w:rFonts w:eastAsia="Times New Roman"/>
          <w:szCs w:val="24"/>
        </w:rPr>
        <w:t xml:space="preserve"> Παρακαλώ, μην αντιδράτε.</w:t>
      </w:r>
    </w:p>
    <w:p w14:paraId="6FD02C31" w14:textId="77777777" w:rsidR="00BA6D65" w:rsidRDefault="00336324">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Θα σας κρίνει. Θα σας κρίνει ο ελληνικός λαός. Σας έχει κρίνει ήδη τρεις φορές μέσα σε έναν χρόνο.</w:t>
      </w:r>
    </w:p>
    <w:p w14:paraId="6FD02C32" w14:textId="77777777" w:rsidR="00BA6D65" w:rsidRDefault="00336324">
      <w:pPr>
        <w:spacing w:line="600" w:lineRule="auto"/>
        <w:ind w:firstLine="720"/>
        <w:jc w:val="both"/>
        <w:rPr>
          <w:rFonts w:eastAsia="Times New Roman"/>
          <w:szCs w:val="24"/>
        </w:rPr>
      </w:pPr>
      <w:r>
        <w:rPr>
          <w:rFonts w:eastAsia="Times New Roman"/>
          <w:szCs w:val="24"/>
        </w:rPr>
        <w:t>Πράγματι, όμως, θα ήθελα να πω ότι στο μόνο πράγμα στο οποίο εκφράσατε</w:t>
      </w:r>
      <w:r>
        <w:rPr>
          <w:rFonts w:eastAsia="Times New Roman"/>
          <w:szCs w:val="24"/>
        </w:rPr>
        <w:t xml:space="preserve"> τη διαφωνία σας με το </w:t>
      </w:r>
      <w:r>
        <w:rPr>
          <w:rFonts w:eastAsia="Times New Roman"/>
          <w:szCs w:val="24"/>
        </w:rPr>
        <w:t>τ</w:t>
      </w:r>
      <w:r>
        <w:rPr>
          <w:rFonts w:eastAsia="Times New Roman"/>
          <w:szCs w:val="24"/>
        </w:rPr>
        <w:t xml:space="preserve">αμείο είναι σε αυτό που το </w:t>
      </w:r>
      <w:r>
        <w:rPr>
          <w:rFonts w:eastAsia="Times New Roman"/>
          <w:szCs w:val="24"/>
        </w:rPr>
        <w:t>τ</w:t>
      </w:r>
      <w:r>
        <w:rPr>
          <w:rFonts w:eastAsia="Times New Roman"/>
          <w:szCs w:val="24"/>
        </w:rPr>
        <w:t>αμείο έχει κάποιο δίκιο, που είναι ότι το χρέος δεν είναι βιώσιμο. Τι είπατε στη συνέντευξή σας; Είπατε ότι αυτό δεν το θεωρείτε τόσο σημαντικό όσο τις μεταρρυθμίσεις. Μετά τον κ. Σαμαρά και τον κ. Βενιζέ</w:t>
      </w:r>
      <w:r>
        <w:rPr>
          <w:rFonts w:eastAsia="Times New Roman"/>
          <w:szCs w:val="24"/>
        </w:rPr>
        <w:t>λο, ίσως πρέπει κι εσείς τώρα να μπείτε στη γραμμή της διεκδίκησης του πιστοποιητικού βιωσιμότητας του χρέους. Θέλετε, δηλαδή, απ’ ό,τι φαίνεται, να συνεχίσει το χρέος να λειτουργεί ως μηχανισμός επιβολής της λιτότητας.</w:t>
      </w:r>
    </w:p>
    <w:p w14:paraId="6FD02C33" w14:textId="77777777" w:rsidR="00BA6D65" w:rsidRDefault="00336324">
      <w:pPr>
        <w:spacing w:line="600" w:lineRule="auto"/>
        <w:ind w:firstLine="720"/>
        <w:jc w:val="both"/>
        <w:rPr>
          <w:rFonts w:eastAsia="Times New Roman"/>
          <w:szCs w:val="24"/>
        </w:rPr>
      </w:pPr>
      <w:r>
        <w:rPr>
          <w:rFonts w:eastAsia="Times New Roman"/>
          <w:szCs w:val="24"/>
        </w:rPr>
        <w:lastRenderedPageBreak/>
        <w:t>Αυτό, όμως, το οποίο, κυρίες και κύρ</w:t>
      </w:r>
      <w:r>
        <w:rPr>
          <w:rFonts w:eastAsia="Times New Roman"/>
          <w:szCs w:val="24"/>
        </w:rPr>
        <w:t xml:space="preserve">ιοι συνάδελφοι, είναι θράσος είναι ο Αρχηγός της Αξιωματικής Αντιπολίτευσης να μιλάει για αριστερό ολοκληρωτισμό. Νομίζω ότι αυτή η φράση είναι ίσως η πλέον ολοκληρωτική που έχει ακουστεί σε αυτήν εδώ την Αίθουσα. </w:t>
      </w:r>
    </w:p>
    <w:p w14:paraId="6FD02C3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θράσος να τολμάτε να κατηγορείτε τη</w:t>
      </w:r>
      <w:r>
        <w:rPr>
          <w:rFonts w:eastAsia="Times New Roman" w:cs="Times New Roman"/>
          <w:szCs w:val="24"/>
        </w:rPr>
        <w:t xml:space="preserve"> σημερινή Κυβέρνηση που σπεύδει να πράξει το αυτονόητο, το οποίο δεν έκαναν όλες οι προηγούμενες κυβερνήσεις ή που κάποιες προσπάθησαν -όπως και της δικής σας παράταξης- αλλά δεν τόλμησαν, δεν κατάφεραν να κάνουν: Να βάλει, δηλαδή, μια τάξη σε αυτό που ονο</w:t>
      </w:r>
      <w:r>
        <w:rPr>
          <w:rFonts w:eastAsia="Times New Roman" w:cs="Times New Roman"/>
          <w:szCs w:val="24"/>
        </w:rPr>
        <w:t xml:space="preserve">μάζεται «διαπλοκή», να προχωρήσει το διαγωνισμό για τις τηλεοπτικές άδειες, να μπει επιτέλους μια τάξη σε αυτόν τον τόπο και να αισθανθεί ο Έλληνας πολίτης ότι υπάρχουν νόμοι για όλους. </w:t>
      </w:r>
    </w:p>
    <w:p w14:paraId="6FD02C3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έχετε το θράσος να βγαίνετε και να λέτε ότι αυτό είναι ολοκληρωτι</w:t>
      </w:r>
      <w:r>
        <w:rPr>
          <w:rFonts w:eastAsia="Times New Roman" w:cs="Times New Roman"/>
          <w:szCs w:val="24"/>
        </w:rPr>
        <w:t xml:space="preserve">σμός, γιατί -λέει- προσπαθεί η Κυβέρνηση να ελέγξει τα μέσα μαζικής ενημέρωσης, ενώ, κατά τη γνώμη σας, θα έπρεπε τα μέσα μαζικής ενημέρωσης να μην πληρώνουν φόρους, να μην πληρώνουν τέλη και θα έπρεπε να μην έχουν νόμιμες </w:t>
      </w:r>
      <w:r>
        <w:rPr>
          <w:rFonts w:eastAsia="Times New Roman" w:cs="Times New Roman"/>
          <w:szCs w:val="24"/>
        </w:rPr>
        <w:lastRenderedPageBreak/>
        <w:t>άδειες έχοντας πληρώσει την απόκτ</w:t>
      </w:r>
      <w:r>
        <w:rPr>
          <w:rFonts w:eastAsia="Times New Roman" w:cs="Times New Roman"/>
          <w:szCs w:val="24"/>
        </w:rPr>
        <w:t xml:space="preserve">ησή τους, πράγμα το οποίο συμβαίνει μόνο στην Ελλάδα από όλες τις χώρες της Ευρωζώνης. </w:t>
      </w:r>
    </w:p>
    <w:p w14:paraId="6FD02C3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Φυσικά, το θράσος πηγαίνει κι ένα βήμα παραπέρα, όταν τολμάτε να κατηγορείτε εμάς για τους κεφαλαιακούς ελέγχους και την πιστωτική ασφυξία που επιβλήθηκε πέρσι…</w:t>
      </w:r>
    </w:p>
    <w:p w14:paraId="6FD02C3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w:t>
      </w:r>
      <w:r>
        <w:rPr>
          <w:rFonts w:eastAsia="Times New Roman" w:cs="Times New Roman"/>
          <w:szCs w:val="24"/>
        </w:rPr>
        <w:t>ς από την πτέρυγα της Νέας Δημοκρατίας)</w:t>
      </w:r>
    </w:p>
    <w:p w14:paraId="6FD02C3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ησυχία. Μην παρεμβαίνετε, σας παρακαλώ. </w:t>
      </w:r>
    </w:p>
    <w:p w14:paraId="6FD02C3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Φτάσατε ακόμα και στο σημείο όταν υπήρξαν δημοσιεύματα που αφορούσαν διαρροές από το </w:t>
      </w:r>
      <w:r>
        <w:rPr>
          <w:rFonts w:eastAsia="Times New Roman" w:cs="Times New Roman"/>
          <w:szCs w:val="24"/>
          <w:lang w:val="en-US"/>
        </w:rPr>
        <w:t>WikiLeaks</w:t>
      </w:r>
      <w:r>
        <w:rPr>
          <w:rFonts w:eastAsia="Times New Roman" w:cs="Times New Roman"/>
          <w:szCs w:val="24"/>
        </w:rPr>
        <w:t>,</w:t>
      </w:r>
      <w:r>
        <w:rPr>
          <w:rFonts w:eastAsia="Times New Roman" w:cs="Times New Roman"/>
          <w:szCs w:val="24"/>
        </w:rPr>
        <w:t xml:space="preserve"> εσείς αντί να ασχοληθείτε με την ουσία των διαρροών αυτών, να αφήνετε άθλια υπονοούμενα για τα από πού διέρρευσαν αυτά τα δημοσιεύματα, από πού έγιναν οι διαρροές και να μιλάτε για την ασφάλεια. Αντί να ταυτιστείτε και εσείς, να συνταχθείτε με την εθνική </w:t>
      </w:r>
      <w:r>
        <w:rPr>
          <w:rFonts w:eastAsia="Times New Roman" w:cs="Times New Roman"/>
          <w:szCs w:val="24"/>
        </w:rPr>
        <w:t>θέση ότι εδώ δεν πρέπει να αφήσουμε -και δεν θα αφήσουμε- κανέναν να οδηγήσει για μ</w:t>
      </w:r>
      <w:r>
        <w:rPr>
          <w:rFonts w:eastAsia="Times New Roman" w:cs="Times New Roman"/>
          <w:szCs w:val="24"/>
        </w:rPr>
        <w:t>ί</w:t>
      </w:r>
      <w:r>
        <w:rPr>
          <w:rFonts w:eastAsia="Times New Roman" w:cs="Times New Roman"/>
          <w:szCs w:val="24"/>
        </w:rPr>
        <w:t xml:space="preserve">α ακόμη φορά μια </w:t>
      </w:r>
      <w:r>
        <w:rPr>
          <w:rFonts w:eastAsia="Times New Roman" w:cs="Times New Roman"/>
          <w:szCs w:val="24"/>
        </w:rPr>
        <w:lastRenderedPageBreak/>
        <w:t>διαπραγμάτευση σε συνθήκες ασφυξίας προκειμένου να εκβιαστεί η κυρίαρχη ελληνική Κυβέρνηση και ο ελληνικός λαός, εσείς παίρνετε τη θέση των δανειστών και ζ</w:t>
      </w:r>
      <w:r>
        <w:rPr>
          <w:rFonts w:eastAsia="Times New Roman" w:cs="Times New Roman"/>
          <w:szCs w:val="24"/>
        </w:rPr>
        <w:t xml:space="preserve">ητάτε, μάλιστα, αντί αυτών από την ελληνική Κυβέρνηση να αποκαλύψει πού ήταν οι διαρροές.  </w:t>
      </w:r>
    </w:p>
    <w:p w14:paraId="6FD02C3A"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FD02C3B"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C3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Δεν σας αρέσουν αυτά και δυσανασχετείτε, αλλά θα τα πούμε. </w:t>
      </w:r>
    </w:p>
    <w:p w14:paraId="6FD02C3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Αν, λοιπόν, ψάχνετε για ενόχους -σας το έχω ξαναπεί- να μην ψάχνετε ενόχους σ</w:t>
      </w:r>
      <w:r>
        <w:rPr>
          <w:rFonts w:eastAsia="Times New Roman" w:cs="Times New Roman"/>
          <w:szCs w:val="24"/>
        </w:rPr>
        <w:t>’</w:t>
      </w:r>
      <w:r>
        <w:rPr>
          <w:rFonts w:eastAsia="Times New Roman" w:cs="Times New Roman"/>
          <w:szCs w:val="24"/>
        </w:rPr>
        <w:t xml:space="preserve"> αυτούς που υπερασπίζονται το δίκιο του ελληνικού λαού. Αλλού να ψάχνετε για ενόχους. </w:t>
      </w:r>
    </w:p>
    <w:p w14:paraId="6FD02C3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Εμείς θα προχωρήσουμε. Και θέλω να σας διαβεβαιώσω -ξέρω ότι δεν θα σας αρέσει αυτό- ότι η αξιολόγηση θα κλείσει χωρίς επιπλέον μέτρα, διότι αυτό ορίζει η </w:t>
      </w:r>
      <w:r>
        <w:rPr>
          <w:rFonts w:eastAsia="Times New Roman" w:cs="Times New Roman"/>
          <w:szCs w:val="24"/>
        </w:rPr>
        <w:t>σ</w:t>
      </w:r>
      <w:r>
        <w:rPr>
          <w:rFonts w:eastAsia="Times New Roman" w:cs="Times New Roman"/>
          <w:szCs w:val="24"/>
        </w:rPr>
        <w:t xml:space="preserve">υμφωνία που έγινε πέρσι τον Ιούλιο. Και όλοι πρέπει να τηρήσουν αυτήν τη </w:t>
      </w:r>
      <w:r>
        <w:rPr>
          <w:rFonts w:eastAsia="Times New Roman" w:cs="Times New Roman"/>
          <w:szCs w:val="24"/>
        </w:rPr>
        <w:t>σ</w:t>
      </w:r>
      <w:r>
        <w:rPr>
          <w:rFonts w:eastAsia="Times New Roman" w:cs="Times New Roman"/>
          <w:szCs w:val="24"/>
        </w:rPr>
        <w:t xml:space="preserve">υμφωνία. </w:t>
      </w:r>
    </w:p>
    <w:p w14:paraId="6FD02C3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Μπορεί να σας στ</w:t>
      </w:r>
      <w:r>
        <w:rPr>
          <w:rFonts w:eastAsia="Times New Roman" w:cs="Times New Roman"/>
          <w:szCs w:val="24"/>
        </w:rPr>
        <w:t>ενοχωρεί το γεγονός ότι ο Πρόεδρος του Ευρωπαϊκού Κοινοβουλίου και ο Πρόεδρος της Επιτροπής που όρισε το Ευρωπαϊκό Κοινοβούλιο για να παρακολουθεί τις εξελίξεις της διαπραγμάτευσης παίρνουν θέση υπεράσπισης της διαπραγματευτικής θέσης της χώρας και να λένε</w:t>
      </w:r>
      <w:r>
        <w:rPr>
          <w:rFonts w:eastAsia="Times New Roman" w:cs="Times New Roman"/>
          <w:szCs w:val="24"/>
        </w:rPr>
        <w:t xml:space="preserve"> το αυτονόητο, ότι κάθε χώρα έχει κυρίαρχο δικαίωμα να αποφασίσει τα μέσα με τα οποία θα υλοποιήσει τους κοινά συμφωνημένους στόχους και εσείς να μην τολμάτε να πάρετε αυτήν τη θέση, όμως θέλω να σας διαβεβαιώσω για το εξής: </w:t>
      </w:r>
    </w:p>
    <w:p w14:paraId="6FD02C4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Η χώρα δεν είναι μόνη. Η χώρα </w:t>
      </w:r>
      <w:r>
        <w:rPr>
          <w:rFonts w:eastAsia="Times New Roman" w:cs="Times New Roman"/>
          <w:szCs w:val="24"/>
        </w:rPr>
        <w:t>και έχει δίκιο και αυτήν τη φορά θα το βρει το δίκιο της και θα δικαιωθούμε. Θα περάσουμε αυτόν τον κάβο. Η οικονομία θα γυρίσει στην ανάπτυξη και ο ελληνικός λαός θα δει επιτέλους, μετά από έξι χρόνια καταστροφής, φως στο βάθος του τούνελ, με την προστασί</w:t>
      </w:r>
      <w:r>
        <w:rPr>
          <w:rFonts w:eastAsia="Times New Roman" w:cs="Times New Roman"/>
          <w:szCs w:val="24"/>
        </w:rPr>
        <w:t>α της πρώτης κατοικίας, με το πρόγραμμα για την καταπολέμηση της ανθρωπιστικής κρίσης, με τον νόμο για την υγειονομική περίθαλψη των ανασφάλιστων που καλύπτει δύο εκατομμύρια ανασφάλιστους, με την πρότασή μας για το νέο φορολογικό που ρίχνει για πρώτη φορά</w:t>
      </w:r>
      <w:r>
        <w:rPr>
          <w:rFonts w:eastAsia="Times New Roman" w:cs="Times New Roman"/>
          <w:szCs w:val="24"/>
        </w:rPr>
        <w:t xml:space="preserve"> τα βάρη στα υψηλά εισοδήματα, με την πρότασή μας για </w:t>
      </w:r>
      <w:r>
        <w:rPr>
          <w:rFonts w:eastAsia="Times New Roman" w:cs="Times New Roman"/>
          <w:szCs w:val="24"/>
        </w:rPr>
        <w:lastRenderedPageBreak/>
        <w:t>το ασφαλιστικό, που παρά το γεγονός ότι είχατε προεξοφλήσει ότι θα έχει τρομακτικές μειώσεις στις συντάξεις, η πρόταση αυτή είναι μ</w:t>
      </w:r>
      <w:r>
        <w:rPr>
          <w:rFonts w:eastAsia="Times New Roman" w:cs="Times New Roman"/>
          <w:szCs w:val="24"/>
        </w:rPr>
        <w:t>ί</w:t>
      </w:r>
      <w:r>
        <w:rPr>
          <w:rFonts w:eastAsia="Times New Roman" w:cs="Times New Roman"/>
          <w:szCs w:val="24"/>
        </w:rPr>
        <w:t>α πρόταση δικαιοσύνης που αποκαθιστά τη βιωσιμότητα του ασφαλιστικού σ</w:t>
      </w:r>
      <w:r>
        <w:rPr>
          <w:rFonts w:eastAsia="Times New Roman" w:cs="Times New Roman"/>
          <w:szCs w:val="24"/>
        </w:rPr>
        <w:t>υστήματος, όσο, όμως, και την κοινωνική δικαιοσύνη.</w:t>
      </w:r>
    </w:p>
    <w:p w14:paraId="6FD02C4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να απευθυνθώ στο Σώμα σε ό,τι αφορά τη σημερινή πρόταση. </w:t>
      </w:r>
    </w:p>
    <w:p w14:paraId="6FD02C42" w14:textId="77777777" w:rsidR="00BA6D65" w:rsidRDefault="00336324">
      <w:pPr>
        <w:spacing w:line="600" w:lineRule="auto"/>
        <w:ind w:left="720" w:firstLine="720"/>
        <w:jc w:val="both"/>
        <w:rPr>
          <w:rFonts w:eastAsia="Times New Roman" w:cs="Times New Roman"/>
          <w:szCs w:val="24"/>
        </w:rPr>
      </w:pPr>
      <w:r>
        <w:rPr>
          <w:rFonts w:eastAsia="Times New Roman" w:cs="Times New Roman"/>
          <w:szCs w:val="24"/>
        </w:rPr>
        <w:t>(Θόρυβος από την πτέρυγα της Νέας Δημοκρατίας)</w:t>
      </w:r>
    </w:p>
    <w:p w14:paraId="6FD02C4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Έμαθα ότι σας ενοχλεί που μιλάω πολύ. Θα στέλνω τηλεγραφήματα άλλ</w:t>
      </w:r>
      <w:r>
        <w:rPr>
          <w:rFonts w:eastAsia="Times New Roman" w:cs="Times New Roman"/>
          <w:szCs w:val="24"/>
        </w:rPr>
        <w:t xml:space="preserve">η φορά. Εσείς μιλάτε στα κανάλια. Όλη μέρα μιλάτε. Αφήστε κι εμάς να μιλήσουμε στη Βουλή. </w:t>
      </w:r>
    </w:p>
    <w:p w14:paraId="6FD02C44" w14:textId="77777777" w:rsidR="00BA6D65" w:rsidRDefault="00336324">
      <w:pPr>
        <w:spacing w:line="600" w:lineRule="auto"/>
        <w:ind w:left="720" w:firstLine="720"/>
        <w:jc w:val="both"/>
        <w:rPr>
          <w:rFonts w:eastAsia="Times New Roman" w:cs="Times New Roman"/>
          <w:szCs w:val="24"/>
        </w:rPr>
      </w:pPr>
      <w:r>
        <w:rPr>
          <w:rFonts w:eastAsia="Times New Roman" w:cs="Times New Roman"/>
          <w:szCs w:val="24"/>
        </w:rPr>
        <w:t>(Θόρυβος από την πτέρυγα της Νέας Δημοκρατίας)</w:t>
      </w:r>
    </w:p>
    <w:p w14:paraId="6FD02C4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Εντάξει. Είστε εύχαρεις. Μην το υποδηλώνετε τόσο πολύ και συνεχώς. Ηρεμήστε. </w:t>
      </w:r>
    </w:p>
    <w:p w14:paraId="6FD02C4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Πρωθυπουργέ, συνεχίστε παρακαλώ.</w:t>
      </w:r>
    </w:p>
    <w:p w14:paraId="6FD02C4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Κι εγώ χαίρομαι, κύριε Πρόεδρε, όταν οι Βουλευτές της Αξιωματικής Αντιπολίτευσης είναι εύχαρεις. Δημιουργούν μια ωραία ατμόσφαιρα. Βεβαίως, καλό θα ήταν αντί να χαμογελούν, να </w:t>
      </w:r>
      <w:r>
        <w:rPr>
          <w:rFonts w:eastAsia="Times New Roman" w:cs="Times New Roman"/>
          <w:szCs w:val="24"/>
        </w:rPr>
        <w:t>δώσουν και καμ</w:t>
      </w:r>
      <w:r>
        <w:rPr>
          <w:rFonts w:eastAsia="Times New Roman" w:cs="Times New Roman"/>
          <w:szCs w:val="24"/>
        </w:rPr>
        <w:t>μ</w:t>
      </w:r>
      <w:r>
        <w:rPr>
          <w:rFonts w:eastAsia="Times New Roman" w:cs="Times New Roman"/>
          <w:szCs w:val="24"/>
        </w:rPr>
        <w:t>ία απάντηση σε όλα αυτά που τους λέμε. Δεν πειράζει όμως. Ο ελληνικός λαός κατανοεί. Κατανοεί γιατί η χώρα μας έφτασε σε αυτό το σημείο, γιατί συγκλονίστηκε απ’ αυτή την οικονομική κρίση το 2008 με τον πιο βίαιο τρόπο από οποιαδήποτε άλλη χώ</w:t>
      </w:r>
      <w:r>
        <w:rPr>
          <w:rFonts w:eastAsia="Times New Roman" w:cs="Times New Roman"/>
          <w:szCs w:val="24"/>
        </w:rPr>
        <w:t>ρα στην Ευρώπη. Κατανοεί για ποιο λόγο -τα νούμερα το αποδεικνύουν- εκτινάχθηκε η ανεργία, το χρέος. Θα μου πείτε ότι ίσως δεν είναι η κατάλληλη ώρα για να γίνει αυτή η συζήτηση. Όμως, νομίζω ότι αυτή η συζήτηση θα έπρεπε να έχει γίνει προ πολλού, για να μ</w:t>
      </w:r>
      <w:r>
        <w:rPr>
          <w:rFonts w:eastAsia="Times New Roman" w:cs="Times New Roman"/>
          <w:szCs w:val="24"/>
        </w:rPr>
        <w:t>ην κατακλυστεί η ελληνική κοινωνία - ο κόσμος όλος θα έλεγα, γιατί αυτό κυριάρχησε παντού- από μια παραπλανητική αφήγηση του πολιτικού κατεστημένου και των κυρίαρχων μέσων ενημέρωσης. Ποια ήταν αυτή η αφήγηση; Ότι οι Έλληνες ήταν τεμπέληδες, ότι έζησαν πάν</w:t>
      </w:r>
      <w:r>
        <w:rPr>
          <w:rFonts w:eastAsia="Times New Roman" w:cs="Times New Roman"/>
          <w:szCs w:val="24"/>
        </w:rPr>
        <w:t xml:space="preserve">ω από τις δυνατότητές τους ή -ακόμα χειρότερα- ότι «μαζί τα φάγαμε», όπως έχει πει ο κ. Πάγκαλος. </w:t>
      </w:r>
    </w:p>
    <w:p w14:paraId="6FD02C4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Βασικός στόχος αυτών των συνθημάτων ήταν προφανώς η συλλογική ενοχοποίηση του ελληνικού λαού, για να τη βγάλουν καθαρή οι πραγματικοί υπαίτιοι της καταστροφή</w:t>
      </w:r>
      <w:r>
        <w:rPr>
          <w:rFonts w:eastAsia="Times New Roman" w:cs="Times New Roman"/>
          <w:szCs w:val="24"/>
        </w:rPr>
        <w:t xml:space="preserve">ς που ήταν οι φοροφυγάδες, οι μιζαδόροι, οι εθνικοί εργολάβοι, οι λαθρέμποροι, οι μεγαλοκαναλάρχες, τα </w:t>
      </w:r>
      <w:r>
        <w:rPr>
          <w:rFonts w:eastAsia="Times New Roman" w:cs="Times New Roman"/>
          <w:szCs w:val="24"/>
        </w:rPr>
        <w:t>«</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r>
        <w:rPr>
          <w:rFonts w:eastAsia="Times New Roman" w:cs="Times New Roman"/>
          <w:szCs w:val="24"/>
        </w:rPr>
        <w:t xml:space="preserve"> των τραπεζών και, φυσικά, τα κόμματα που τους στήριζαν και στηρίζονταν απ’ αυτούς. </w:t>
      </w:r>
    </w:p>
    <w:p w14:paraId="6FD02C4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Εδώ, ξέρετε, δεν μιλάμε για διακόσιες οικογένειες όπως </w:t>
      </w:r>
      <w:r>
        <w:rPr>
          <w:rFonts w:eastAsia="Times New Roman" w:cs="Times New Roman"/>
          <w:szCs w:val="24"/>
        </w:rPr>
        <w:t>κάποτε είχε ακουστεί. Μιλάμε για μια ισχυρή κοινωνική δύναμη, για μια ολόκληρη -αν και μειοψηφική- κοινωνική τάξη που έκοψε και έραψε την κοινωνία στα μέτρα της. Και το ερώτημα που πρέπει όλοι να απαντήσουμε νομίζω είναι απλό: Πόσο κόστισε στον ελληνικό λα</w:t>
      </w:r>
      <w:r>
        <w:rPr>
          <w:rFonts w:eastAsia="Times New Roman" w:cs="Times New Roman"/>
          <w:szCs w:val="24"/>
        </w:rPr>
        <w:t>ό αυτή η αυτοκρατορία του εύκολου χρήματος; Θα έλεγα, πόσο συνεχίζει να κοστίζει; Πόσο κοστίζουν τα πολιτικά κόμματα; Πόσο κοστίζουν οι εταιρείες μέσων μαζικής ενημέρωσης και πώς το τραπεζικό σύστημα εξυπηρέτησε με δάνεια το κόστος αυτό; Κι αν κάποια από τ</w:t>
      </w:r>
      <w:r>
        <w:rPr>
          <w:rFonts w:eastAsia="Times New Roman" w:cs="Times New Roman"/>
          <w:szCs w:val="24"/>
        </w:rPr>
        <w:t xml:space="preserve">α δάνεια αυτά χορηγήθηκαν προ κρίσης, όταν το τραπεζικό σύστημα φαινόταν θωρακισμένο και η πιστωτική ικανότητα των δανειοληπτών ίσως επαρκής, άλλαξε κάτι μετά την κρίση την τελευταία 6ετία σε αυτή τη χώρα; Πώς βίωσαν όλοι αυτοί οι </w:t>
      </w:r>
      <w:r>
        <w:rPr>
          <w:rFonts w:eastAsia="Times New Roman" w:cs="Times New Roman"/>
          <w:szCs w:val="24"/>
        </w:rPr>
        <w:lastRenderedPageBreak/>
        <w:t>οργανισμοί και οι επιχειρ</w:t>
      </w:r>
      <w:r>
        <w:rPr>
          <w:rFonts w:eastAsia="Times New Roman" w:cs="Times New Roman"/>
          <w:szCs w:val="24"/>
        </w:rPr>
        <w:t xml:space="preserve">ήσεις την κρίση; Είχαν αντίστοιχες συνέπειες με όλους τους υπόλοιπους Έλληνες πολίτες ή συνέχιζαν να αντιμετωπίζονται προνομιακά; </w:t>
      </w:r>
    </w:p>
    <w:p w14:paraId="6FD02C4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Νομίζω ότι αυτά είναι τα κομβικά ερωτήματα που οφείλει να απαντήσει η υπό σύσταση εξεταστική επιτροπή της Βουλής. </w:t>
      </w:r>
    </w:p>
    <w:p w14:paraId="6FD02C4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Την ίδια ώ</w:t>
      </w:r>
      <w:r>
        <w:rPr>
          <w:rFonts w:eastAsia="Times New Roman" w:cs="Times New Roman"/>
          <w:szCs w:val="24"/>
        </w:rPr>
        <w:t>ρα που η κοινωνία μας βρισκόταν στη δίνη της λιτότητας, που χάσαμε το ¼ του ΑΕΠ μας, που χάνονταν χιλιάδες θέσεις εργασίας, την περίοδο των απολύσεων, της διάλυσης του κοινωνικού κράτους, της πρωτοφανούς επιβάρυνσης των φορολογουμένων με τις ανακεφαλαιοποι</w:t>
      </w:r>
      <w:r>
        <w:rPr>
          <w:rFonts w:eastAsia="Times New Roman" w:cs="Times New Roman"/>
          <w:szCs w:val="24"/>
        </w:rPr>
        <w:t xml:space="preserve">ήσεις των τραπεζών, την περίοδο της διάλυσης των ασφαλιστικών ταμείων με το περίφημο </w:t>
      </w:r>
      <w:r>
        <w:rPr>
          <w:rFonts w:eastAsia="Times New Roman" w:cs="Times New Roman"/>
          <w:szCs w:val="24"/>
          <w:lang w:val="en-US"/>
        </w:rPr>
        <w:t>PSI</w:t>
      </w:r>
      <w:r>
        <w:rPr>
          <w:rFonts w:eastAsia="Times New Roman" w:cs="Times New Roman"/>
          <w:szCs w:val="24"/>
        </w:rPr>
        <w:t xml:space="preserve"> που καλούμαστε τώρα να πληρώσουμε, ποιο θράσος, ποια εγκληματική βούληση επέτρεψε την αναχρηματοδότηση των δανείων χρεοκοπημένων μέσων ενημέρωσης και κομμάτων; Κι ακόμ</w:t>
      </w:r>
      <w:r>
        <w:rPr>
          <w:rFonts w:eastAsia="Times New Roman" w:cs="Times New Roman"/>
          <w:szCs w:val="24"/>
        </w:rPr>
        <w:t xml:space="preserve">α, με ποιο επιχειρηματικό σκεπτικό και σε ποια βάση συνέχιζαν </w:t>
      </w:r>
      <w:r>
        <w:rPr>
          <w:rFonts w:eastAsia="Times New Roman" w:cs="Times New Roman"/>
          <w:szCs w:val="24"/>
        </w:rPr>
        <w:lastRenderedPageBreak/>
        <w:t xml:space="preserve">τα κόμματα του παλιού καθεστώτος να δανειοδοτούνται με εξασφαλίσεις των μελλοντικών κρατικών τους επιχορηγήσεων; </w:t>
      </w:r>
    </w:p>
    <w:p w14:paraId="6FD02C4C" w14:textId="77777777" w:rsidR="00BA6D65" w:rsidRDefault="00336324">
      <w:pPr>
        <w:spacing w:line="600" w:lineRule="auto"/>
        <w:ind w:firstLine="720"/>
        <w:jc w:val="both"/>
        <w:rPr>
          <w:rFonts w:eastAsia="Times New Roman"/>
          <w:szCs w:val="24"/>
        </w:rPr>
      </w:pPr>
      <w:r>
        <w:rPr>
          <w:rFonts w:eastAsia="Times New Roman"/>
          <w:szCs w:val="24"/>
        </w:rPr>
        <w:t xml:space="preserve">Ποια σκοπιμότητα εξυπηρετήθηκε; Είναι η ίδια σκοπιμότητα που σήμερα ενώνει αυτά </w:t>
      </w:r>
      <w:r>
        <w:rPr>
          <w:rFonts w:eastAsia="Times New Roman"/>
          <w:szCs w:val="24"/>
        </w:rPr>
        <w:t xml:space="preserve">τα κόμματα με μεγάλη μερίδα μέσων ενημέρωσης σε ένα κοινό μέτωπο που μάχεται με νύχια και με δόντια -αδιαφορώντας για την κατάσταση της οικονομίας- για ένα πράγμα, να μην συνεχιστεί αυτή η προσπάθεια. </w:t>
      </w:r>
    </w:p>
    <w:p w14:paraId="6FD02C4D" w14:textId="77777777" w:rsidR="00BA6D65" w:rsidRDefault="00336324">
      <w:pPr>
        <w:spacing w:line="600" w:lineRule="auto"/>
        <w:ind w:firstLine="720"/>
        <w:jc w:val="both"/>
        <w:rPr>
          <w:rFonts w:eastAsia="Times New Roman"/>
          <w:szCs w:val="24"/>
        </w:rPr>
      </w:pPr>
      <w:r>
        <w:rPr>
          <w:rFonts w:eastAsia="Times New Roman"/>
          <w:szCs w:val="24"/>
        </w:rPr>
        <w:t xml:space="preserve">Έχω μιλήσει πολλές φορές από αυτό εδώ το Βήμα για την </w:t>
      </w:r>
      <w:r>
        <w:rPr>
          <w:rFonts w:eastAsia="Times New Roman"/>
          <w:szCs w:val="24"/>
        </w:rPr>
        <w:t>ισορροπία τρόμου, σε αυτό το σύστημα εξουσίας, στη βάση του αλληλοεκβιασμού και των αμοιβαίων εξαρτήσεων, γι’ αυτό το τρίγωνο της διαπλοκής, που πρώτο νομιμοποίησε και προήγαγε τη λογική που αντιμετωπίζει το κράτος ως πεδίο λαφυραγώγησης και την πρόσβαση σ</w:t>
      </w:r>
      <w:r>
        <w:rPr>
          <w:rFonts w:eastAsia="Times New Roman"/>
          <w:szCs w:val="24"/>
        </w:rPr>
        <w:t>την κρατική εξουσία ως πηγή ισχύος και πλουτισμού.</w:t>
      </w:r>
    </w:p>
    <w:p w14:paraId="6FD02C4E" w14:textId="77777777" w:rsidR="00BA6D65" w:rsidRDefault="00336324">
      <w:pPr>
        <w:spacing w:line="600" w:lineRule="auto"/>
        <w:ind w:firstLine="720"/>
        <w:jc w:val="both"/>
        <w:rPr>
          <w:rFonts w:eastAsia="Times New Roman"/>
          <w:szCs w:val="24"/>
        </w:rPr>
      </w:pPr>
      <w:r>
        <w:rPr>
          <w:rFonts w:eastAsia="Times New Roman"/>
          <w:szCs w:val="24"/>
        </w:rPr>
        <w:t>Δεύτερον, σχεδίασε και υλοποίησε κρατικές πολιτικές προς όφελος των οικονομικών και πολιτικών ελίτ, χορηγώντας ποινικές ασυλίες, τερματίζοντας δίκες, οδηγώντας ποινικές υποθέσεις στο αρχείο.</w:t>
      </w:r>
    </w:p>
    <w:p w14:paraId="6FD02C4F" w14:textId="77777777" w:rsidR="00BA6D65" w:rsidRDefault="00336324">
      <w:pPr>
        <w:spacing w:line="600" w:lineRule="auto"/>
        <w:ind w:firstLine="720"/>
        <w:jc w:val="both"/>
        <w:rPr>
          <w:rFonts w:eastAsia="Times New Roman"/>
          <w:szCs w:val="24"/>
        </w:rPr>
      </w:pPr>
      <w:r>
        <w:rPr>
          <w:rFonts w:eastAsia="Times New Roman"/>
          <w:szCs w:val="24"/>
        </w:rPr>
        <w:lastRenderedPageBreak/>
        <w:t>Τρίτον, προσπά</w:t>
      </w:r>
      <w:r>
        <w:rPr>
          <w:rFonts w:eastAsia="Times New Roman"/>
          <w:szCs w:val="24"/>
        </w:rPr>
        <w:t>θησε -και μέχρι το ’12 κατάφερε- να οχυρώσει το πολιτικό κατεστημένο απέναντι σε οποιαδήποτε απόπειρα της κοινωνίας να διαμορφώσει συνθήκες ανατροπής του.</w:t>
      </w:r>
    </w:p>
    <w:p w14:paraId="6FD02C50" w14:textId="77777777" w:rsidR="00BA6D65" w:rsidRDefault="00336324">
      <w:pPr>
        <w:spacing w:line="600" w:lineRule="auto"/>
        <w:ind w:firstLine="720"/>
        <w:jc w:val="both"/>
        <w:rPr>
          <w:rFonts w:eastAsia="Times New Roman"/>
          <w:szCs w:val="24"/>
        </w:rPr>
      </w:pPr>
      <w:r>
        <w:rPr>
          <w:rFonts w:eastAsia="Times New Roman"/>
          <w:szCs w:val="24"/>
        </w:rPr>
        <w:t>Τα πρόσωπα και οι πολιτικές που στήριξαν τις πλευρές του τριγώνου αυτού ευτυχώς σήμερα ψυχορραγούν, β</w:t>
      </w:r>
      <w:r>
        <w:rPr>
          <w:rFonts w:eastAsia="Times New Roman"/>
          <w:szCs w:val="24"/>
        </w:rPr>
        <w:t>γάζουν τις τελευταίες άναρθρες κραυγές τους, προσδοκώντας ότι θα προλάβουν να σωθούν από αυτήν την καταστροφική πράγματι -γι’ αυτούς όμως- διακυβέρνηση. Γιατί γι’ αυτούς είναι καταστροφικό το να τους ζητήσει κανείς να πληρώσουν φόρους ή να μην παρέμβουν στ</w:t>
      </w:r>
      <w:r>
        <w:rPr>
          <w:rFonts w:eastAsia="Times New Roman"/>
          <w:szCs w:val="24"/>
        </w:rPr>
        <w:t xml:space="preserve">η δικαιοσύνη για να απαλλαγούν, αν έχουν διαπράξει αδικήματα. Όμως, είναι πλέον αργά, διότι το παιχνίδι αυτό έχει τελειώσει. </w:t>
      </w:r>
    </w:p>
    <w:p w14:paraId="6FD02C51" w14:textId="77777777" w:rsidR="00BA6D65" w:rsidRDefault="00336324">
      <w:pPr>
        <w:spacing w:line="600" w:lineRule="auto"/>
        <w:ind w:firstLine="720"/>
        <w:jc w:val="both"/>
        <w:rPr>
          <w:rFonts w:eastAsia="Times New Roman"/>
          <w:szCs w:val="24"/>
        </w:rPr>
      </w:pPr>
      <w:r>
        <w:rPr>
          <w:rFonts w:eastAsia="Times New Roman"/>
          <w:szCs w:val="24"/>
        </w:rPr>
        <w:t>Επιτρέψτε μου, όμως, να πάρουμε τα πράγματα από την αρχή, την κάθε πλευρά αυτού του τριγώνου, με πρώτη -κι έχοντας φυσικά την τιμη</w:t>
      </w:r>
      <w:r>
        <w:rPr>
          <w:rFonts w:eastAsia="Times New Roman"/>
          <w:szCs w:val="24"/>
        </w:rPr>
        <w:t xml:space="preserve">τική της- τη χρηματοδότηση των κομμάτων. </w:t>
      </w:r>
    </w:p>
    <w:p w14:paraId="6FD02C52" w14:textId="77777777" w:rsidR="00BA6D65" w:rsidRDefault="00336324">
      <w:pPr>
        <w:spacing w:line="600" w:lineRule="auto"/>
        <w:ind w:firstLine="720"/>
        <w:jc w:val="both"/>
        <w:rPr>
          <w:rFonts w:eastAsia="Times New Roman" w:cs="Times New Roman"/>
          <w:szCs w:val="24"/>
        </w:rPr>
      </w:pPr>
      <w:r>
        <w:rPr>
          <w:rFonts w:eastAsia="Times New Roman"/>
          <w:szCs w:val="24"/>
        </w:rPr>
        <w:lastRenderedPageBreak/>
        <w:t xml:space="preserve">Το ζήτημα της χρηματοδότησης των πολιτικών κομμάτων βρίσκεται στην κορυφή της ατζέντας των περισσότερων προηγμένων δημοκρατιών, καθώς και σειράς διεθνών οργανισμών, όπως κατ’ εξοχήν η </w:t>
      </w:r>
      <w:r>
        <w:rPr>
          <w:rFonts w:eastAsia="Times New Roman" w:cs="Times New Roman"/>
          <w:szCs w:val="24"/>
        </w:rPr>
        <w:t>Ευρωπαϊκή Ένωση και το Συμβούλ</w:t>
      </w:r>
      <w:r>
        <w:rPr>
          <w:rFonts w:eastAsia="Times New Roman" w:cs="Times New Roman"/>
          <w:szCs w:val="24"/>
        </w:rPr>
        <w:t>ιο της Ευρώπης. Το βασικό ζητούμενο εκεί είναι η ροή του χρήματος να μην καθορίζει τη λήψη πολιτικών αποφάσεων, πράγμα που εξειδικεύεται σε δύο κεντρικούς στόχους: Ο πρώτος αφορά τη δίκαιη και διαφανή κατανομή της κρατικής χρηματοδότησης, ώστε αυτή πράγματ</w:t>
      </w:r>
      <w:r>
        <w:rPr>
          <w:rFonts w:eastAsia="Times New Roman" w:cs="Times New Roman"/>
          <w:szCs w:val="24"/>
        </w:rPr>
        <w:t xml:space="preserve">ι να υπηρετεί του σκοπούς της, δηλαδή τη λειτουργία των πολιτικών κομμάτων ως πυλώνων της </w:t>
      </w:r>
      <w:r>
        <w:rPr>
          <w:rFonts w:eastAsia="Times New Roman" w:cs="Times New Roman"/>
          <w:szCs w:val="24"/>
        </w:rPr>
        <w:t>δ</w:t>
      </w:r>
      <w:r>
        <w:rPr>
          <w:rFonts w:eastAsia="Times New Roman" w:cs="Times New Roman"/>
          <w:szCs w:val="24"/>
        </w:rPr>
        <w:t xml:space="preserve">ημοκρατίας, και ο δεύτερος αφορά τη διαφάνεια στην ιδιωτική χρηματοδότηση, κυρίως τη διαφάνεια στον τραπεζικό δανεισμό. </w:t>
      </w:r>
    </w:p>
    <w:p w14:paraId="6FD02C5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τα ερωτήματα που βρίσκονται στα χείλη όλ</w:t>
      </w:r>
      <w:r>
        <w:rPr>
          <w:rFonts w:eastAsia="Times New Roman" w:cs="Times New Roman"/>
          <w:szCs w:val="24"/>
        </w:rPr>
        <w:t>ων είναι αμείλικτα. Ποια ήταν τα έργα και οι ημέρες των κομμάτων που εναλλάσσονταν τόσα χρόνια στην εξουσία ως προς όλα τα παραπάνω; Η κρατική χρηματοδότηση των πολιτικών κομμάτων στην Ελλάδα ακολούθησε μια πρωτοφανώς στρεβλή πορεία</w:t>
      </w:r>
      <w:r>
        <w:rPr>
          <w:rFonts w:eastAsia="Times New Roman" w:cs="Times New Roman"/>
          <w:szCs w:val="24"/>
        </w:rPr>
        <w:t>.</w:t>
      </w:r>
      <w:r>
        <w:rPr>
          <w:rFonts w:eastAsia="Times New Roman" w:cs="Times New Roman"/>
          <w:szCs w:val="24"/>
        </w:rPr>
        <w:t xml:space="preserve"> Τη στιγμή που τα ποσά </w:t>
      </w:r>
      <w:r>
        <w:rPr>
          <w:rFonts w:eastAsia="Times New Roman" w:cs="Times New Roman"/>
          <w:szCs w:val="24"/>
        </w:rPr>
        <w:t xml:space="preserve">της κρατικής χρηματοδότησης αυξάνονταν με το πρόσχημα του αποκλεισμού των φαινομένων </w:t>
      </w:r>
      <w:r>
        <w:rPr>
          <w:rFonts w:eastAsia="Times New Roman" w:cs="Times New Roman"/>
          <w:szCs w:val="24"/>
        </w:rPr>
        <w:lastRenderedPageBreak/>
        <w:t xml:space="preserve">εξάρτησής τους από ιδιωτικές χρηματοδοτήσεις, την ίδια στιγμή ενισχυόταν και η εξάρτηση από την ιδιωτική χρηματοδότηση και τον τραπεζικό δανεισμό. </w:t>
      </w:r>
    </w:p>
    <w:p w14:paraId="6FD02C5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Παρακολουθώντας κανείς </w:t>
      </w:r>
      <w:r>
        <w:rPr>
          <w:rFonts w:eastAsia="Times New Roman" w:cs="Times New Roman"/>
          <w:szCs w:val="24"/>
        </w:rPr>
        <w:t>τη διαχρονική πορεία της κρατικής χρηματοδότησης τα τελευταία δεκαπέντε περίπου χρόνια, αντιλαμβάνεται κυριολεκτικά δια γυμνού οφθαλμού ότι όσο προχωρούσε η κρίση νομιμοποίησης του δικομματισμού τόσο εκτοξεύονταν τα χρήματα που τα δύο μεγάλα κόμματα μοιράζ</w:t>
      </w:r>
      <w:r>
        <w:rPr>
          <w:rFonts w:eastAsia="Times New Roman" w:cs="Times New Roman"/>
          <w:szCs w:val="24"/>
        </w:rPr>
        <w:t>ονταν μεταξύ τους προσπαθώντας να κρατηθούν με νύχια και με δόντια στην εξουσία.</w:t>
      </w:r>
    </w:p>
    <w:p w14:paraId="6FD02C5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Το συνολικό ποσό που έχει λάβει η Νέα Δημοκρατία από το 1999 μέχρι σήμερα ως κρατική χρηματοδότηση είναι 301 εκατομμύρια ευρώ και το συνολικό ποσό που έχει λάβει το ΠΑΣΟΚ από </w:t>
      </w:r>
      <w:r>
        <w:rPr>
          <w:rFonts w:eastAsia="Times New Roman" w:cs="Times New Roman"/>
          <w:szCs w:val="24"/>
        </w:rPr>
        <w:t>το ’99 μέχρι σήμερα ως κρατική χρηματοδότηση είναι 296 εκατομμύρια ευρώ.</w:t>
      </w:r>
    </w:p>
    <w:p w14:paraId="6FD02C56" w14:textId="77777777" w:rsidR="00BA6D65" w:rsidRDefault="00336324">
      <w:pPr>
        <w:spacing w:line="600" w:lineRule="auto"/>
        <w:ind w:firstLine="720"/>
        <w:jc w:val="both"/>
        <w:rPr>
          <w:rFonts w:eastAsia="Times New Roman"/>
          <w:szCs w:val="24"/>
        </w:rPr>
      </w:pPr>
      <w:r>
        <w:rPr>
          <w:rFonts w:eastAsia="Times New Roman"/>
          <w:szCs w:val="24"/>
        </w:rPr>
        <w:t>Είναι, λοιπόν, προφανές ότι τα τότε μεγάλα κόμματα είχαν δημιουργήσει ένα ιδιότυπο καρτέλ ασφυκτικά κλειστό για όλους τους άλλους. Επίσης, λόγω της κυβερνητικής ή δυνάμει κυβερνητικής</w:t>
      </w:r>
      <w:r>
        <w:rPr>
          <w:rFonts w:eastAsia="Times New Roman"/>
          <w:szCs w:val="24"/>
        </w:rPr>
        <w:t xml:space="preserve"> τους θέσης, είχαν </w:t>
      </w:r>
      <w:r>
        <w:rPr>
          <w:rFonts w:eastAsia="Times New Roman"/>
          <w:szCs w:val="24"/>
        </w:rPr>
        <w:lastRenderedPageBreak/>
        <w:t>πρόσβαση σε πηγές ιδιωτικής χρηματοδότησης όχι τόσο από τα μέλη και τους ψηφοφόρους τους, όπως θα ήταν το υγιές, όσο κυρίως από μεγάλους επιχειρηματίες και άλλα συμφέροντα που αποσκοπούσαν σε πάσης φύσεως εξυπηρετήσεις άμεσες ή έμμεσες κ</w:t>
      </w:r>
      <w:r>
        <w:rPr>
          <w:rFonts w:eastAsia="Times New Roman"/>
          <w:szCs w:val="24"/>
        </w:rPr>
        <w:t>αι βέβαια χρησιμοποίησαν την εξουσία τους για να ρυθμίζουν κατά το δοκούν και πάντοτε συναινετικά τα σχετικά ζητήματα.</w:t>
      </w:r>
    </w:p>
    <w:p w14:paraId="6FD02C57" w14:textId="77777777" w:rsidR="00BA6D65" w:rsidRDefault="00336324">
      <w:pPr>
        <w:spacing w:line="600" w:lineRule="auto"/>
        <w:ind w:firstLine="720"/>
        <w:jc w:val="both"/>
        <w:rPr>
          <w:rFonts w:eastAsia="Times New Roman"/>
          <w:szCs w:val="24"/>
        </w:rPr>
      </w:pPr>
      <w:r>
        <w:rPr>
          <w:rFonts w:eastAsia="Times New Roman"/>
          <w:szCs w:val="24"/>
        </w:rPr>
        <w:t xml:space="preserve">Υπάρχει, όμως, και ένα ακόμη μεγαλύτερο ζήτημα αναφορικά με την χρηματοδότηση των κομμάτων του παλιού πολιτικού συστήματος, ένα </w:t>
      </w:r>
      <w:r>
        <w:rPr>
          <w:rFonts w:eastAsia="Times New Roman"/>
          <w:szCs w:val="24"/>
        </w:rPr>
        <w:t xml:space="preserve">διαχρονικό σκάνδαλο θα τολμούσα να πω, το θέμα του τραπεζικού τους δανεισμού που σκοπίμως παρέμεινε σε θεσμικό κενό επί δεκαετίες. Ενώ υπήρχε ένα ολόκληρο πλέγμα λεπτομερών ρυθμίσεων για μια σειρά άλλα ζητήματα που αφορούσαν την ιδιωτική χρηματοδότηση των </w:t>
      </w:r>
      <w:r>
        <w:rPr>
          <w:rFonts w:eastAsia="Times New Roman"/>
          <w:szCs w:val="24"/>
        </w:rPr>
        <w:t>πολιτικών κομμάτων: κουπόνια, απαγορεύσεις χρηματοδότησης από συγκεκριμένες πηγές, κ</w:t>
      </w:r>
      <w:r>
        <w:rPr>
          <w:rFonts w:eastAsia="Times New Roman"/>
          <w:szCs w:val="24"/>
        </w:rPr>
        <w:t>.</w:t>
      </w:r>
      <w:r>
        <w:rPr>
          <w:rFonts w:eastAsia="Times New Roman"/>
          <w:szCs w:val="24"/>
        </w:rPr>
        <w:t>λπ, το τεράστιο ζήτημα της δανειοδότησης από το κράτος στις τράπεζες, της κρατικής χρηματοδότησης, παρέμενε νομοθετικά έωλο και βεβαίως το θέμα της ιδιωτικής χρηματοδότηση</w:t>
      </w:r>
      <w:r>
        <w:rPr>
          <w:rFonts w:eastAsia="Times New Roman"/>
          <w:szCs w:val="24"/>
        </w:rPr>
        <w:t>ς νομικά έωλο.</w:t>
      </w:r>
    </w:p>
    <w:p w14:paraId="6FD02C58"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Και δεν είναι καθόλου τυχαίο ότι τελικά το ζήτημα του τραπεζικού δανεισμού ρυθμίστηκε για πρώτη φορά μόλις το 2014 υπό το βάρος βεβαίως της γενικευμένης πλέον κατακραυγής για τα θαλασσοδάνεια των κομμάτων. Και με τη ρύθμιση αυτή προβλέφθηκε </w:t>
      </w:r>
      <w:r>
        <w:rPr>
          <w:rFonts w:eastAsia="Times New Roman"/>
          <w:szCs w:val="24"/>
        </w:rPr>
        <w:t>για πρώτη φορά η απαγόρευση τραπεζικού δανεισμού με εξασφάλιση την κρατική χρηματοδότηση πέραν του τρέχοντος έτους.</w:t>
      </w:r>
    </w:p>
    <w:p w14:paraId="6FD02C59" w14:textId="77777777" w:rsidR="00BA6D65" w:rsidRDefault="00336324">
      <w:pPr>
        <w:spacing w:line="600" w:lineRule="auto"/>
        <w:ind w:firstLine="720"/>
        <w:jc w:val="both"/>
        <w:rPr>
          <w:rFonts w:eastAsia="Times New Roman"/>
          <w:szCs w:val="24"/>
        </w:rPr>
      </w:pPr>
      <w:r>
        <w:rPr>
          <w:rFonts w:eastAsia="Times New Roman"/>
          <w:szCs w:val="24"/>
        </w:rPr>
        <w:t>Ωστόσο, προηγουμένως και ενώ βρίσκονταν σε εξέλιξη έρευνα των τότε οικονομικών εισαγγελέων για το θέμα των θαλασσοδανείων των πολιτικών κομμ</w:t>
      </w:r>
      <w:r>
        <w:rPr>
          <w:rFonts w:eastAsia="Times New Roman"/>
          <w:szCs w:val="24"/>
        </w:rPr>
        <w:t>άτων, μεσολάβησε το 2013 η σκανδαλώδης ρύθμιση με πρωτοβουλία τριών τότε Βουλευτών της Νέας Δημοκρατίας, του κ. Τσουμάνη, του κ. Χριστογιάννη και του κ. Σταμενίτη, με την οποία εν μία νυκτί απαλλάχθηκαν από ποινικές ευθύνες τα στελέχη των τραπεζών που χορή</w:t>
      </w:r>
      <w:r>
        <w:rPr>
          <w:rFonts w:eastAsia="Times New Roman"/>
          <w:szCs w:val="24"/>
        </w:rPr>
        <w:t>γησαν μεταξύ άλλων και σε κόμματα δάνεια επισφαλή για τα ιδρύματά τους.</w:t>
      </w:r>
    </w:p>
    <w:p w14:paraId="6FD02C5A" w14:textId="77777777" w:rsidR="00BA6D65" w:rsidRDefault="00336324">
      <w:pPr>
        <w:spacing w:line="600" w:lineRule="auto"/>
        <w:ind w:firstLine="720"/>
        <w:jc w:val="both"/>
        <w:rPr>
          <w:rFonts w:eastAsia="Times New Roman"/>
          <w:szCs w:val="24"/>
        </w:rPr>
      </w:pPr>
      <w:r>
        <w:rPr>
          <w:rFonts w:eastAsia="Times New Roman"/>
          <w:szCs w:val="24"/>
        </w:rPr>
        <w:lastRenderedPageBreak/>
        <w:t>Και ποιος πλήρωνε, κυρίες και κύριοι συνάδελφοι, ή μάλλον ποιος πληρώνει, ποιος συνεχίζει να πληρώνει τα σπασμένα; Ο ελληνικός λαός με τις διαρκείς ανακεφαλαιοποιήσεις των τραπεζών, δι</w:t>
      </w:r>
      <w:r>
        <w:rPr>
          <w:rFonts w:eastAsia="Times New Roman"/>
          <w:szCs w:val="24"/>
        </w:rPr>
        <w:t>ότι οι επισφάλειες των δανείων που χορηγήθηκαν στα κόμματα μεταφέρθηκαν με αποφάσεις των ίδιων αυτών κομμάτων, που αποτελούσαν και την τότε κυβερνητική πλειοψηφία στη Βουλή, στις πλάτες των φορολογούμενων.</w:t>
      </w:r>
    </w:p>
    <w:p w14:paraId="6FD02C5B" w14:textId="77777777" w:rsidR="00BA6D65" w:rsidRDefault="00336324">
      <w:pPr>
        <w:spacing w:line="600" w:lineRule="auto"/>
        <w:ind w:firstLine="720"/>
        <w:jc w:val="both"/>
        <w:rPr>
          <w:rFonts w:eastAsia="Times New Roman"/>
          <w:szCs w:val="24"/>
        </w:rPr>
      </w:pPr>
      <w:r>
        <w:rPr>
          <w:rFonts w:eastAsia="Times New Roman"/>
          <w:szCs w:val="24"/>
        </w:rPr>
        <w:t>Είναι σε όλους μας γνωστό ότι η μείωση της κρατική</w:t>
      </w:r>
      <w:r>
        <w:rPr>
          <w:rFonts w:eastAsia="Times New Roman"/>
          <w:szCs w:val="24"/>
        </w:rPr>
        <w:t>ς χρηματοδότησης, σε συνδυασμό φυσικά με τις εκλογικές ανακατατάξεις, προκάλεσε αυτό το φαινόμενο της φούσκας του δανεισμού των δύο μεγάλων κομμάτων που βρέθηκαν αντιμέτωπα με απόλυτη αδυναμία να ανταποκριθούν στις δανειακές τους υποχρεώσεις.</w:t>
      </w:r>
    </w:p>
    <w:p w14:paraId="6FD02C5C" w14:textId="77777777" w:rsidR="00BA6D65" w:rsidRDefault="00336324">
      <w:pPr>
        <w:spacing w:line="600" w:lineRule="auto"/>
        <w:ind w:firstLine="720"/>
        <w:jc w:val="both"/>
        <w:rPr>
          <w:rFonts w:eastAsia="Times New Roman"/>
          <w:szCs w:val="24"/>
        </w:rPr>
      </w:pPr>
      <w:r>
        <w:rPr>
          <w:rFonts w:eastAsia="Times New Roman"/>
          <w:szCs w:val="24"/>
        </w:rPr>
        <w:t>Μάλιστα, μπορ</w:t>
      </w:r>
      <w:r>
        <w:rPr>
          <w:rFonts w:eastAsia="Times New Roman"/>
          <w:szCs w:val="24"/>
        </w:rPr>
        <w:t xml:space="preserve">εί κανείς να αντιληφθεί το μέγεθος της επισφάλειας των δανείων που χορηγήθηκαν στα δύο πρώην μεγάλα κόμματα με εξασφάλιση μελλοντικές κρατικές χρηματοδοτήσεις, καθώς η εξασφάλιση αυτή στηρίζονταν σε μια διπλή υπόθεση. Όχι μόνο ότι τα δύο μεγάλα κόμματα θα </w:t>
      </w:r>
      <w:r>
        <w:rPr>
          <w:rFonts w:eastAsia="Times New Roman"/>
          <w:szCs w:val="24"/>
        </w:rPr>
        <w:t xml:space="preserve">παρέμεναν μεγάλα, ώστε </w:t>
      </w:r>
      <w:r>
        <w:rPr>
          <w:rFonts w:eastAsia="Times New Roman"/>
          <w:szCs w:val="24"/>
        </w:rPr>
        <w:lastRenderedPageBreak/>
        <w:t>να συνεχίσουν να λαμβάνουν την μερίδα του λέοντος της κρατικής χρηματοδότησης, αλλά και ότι η ίδια η κρατική χρηματοδότηση θα συνεχίσει να κινείται στα ίδια δυσθεώρητα ύψη. Το 2009 ήταν πάνω από 80 εκατομμύρια συνολικά, 86 εκατομμύρι</w:t>
      </w:r>
      <w:r>
        <w:rPr>
          <w:rFonts w:eastAsia="Times New Roman"/>
          <w:szCs w:val="24"/>
        </w:rPr>
        <w:t>α. Σήμερα είναι 6 εκατομμύρια.</w:t>
      </w:r>
    </w:p>
    <w:p w14:paraId="6FD02C5D" w14:textId="77777777" w:rsidR="00BA6D65" w:rsidRDefault="00336324">
      <w:pPr>
        <w:spacing w:line="600" w:lineRule="auto"/>
        <w:ind w:firstLine="720"/>
        <w:jc w:val="both"/>
        <w:rPr>
          <w:rFonts w:eastAsia="Times New Roman"/>
          <w:szCs w:val="24"/>
        </w:rPr>
      </w:pPr>
      <w:r>
        <w:rPr>
          <w:rFonts w:eastAsia="Times New Roman"/>
          <w:szCs w:val="24"/>
        </w:rPr>
        <w:t>Γιατί τα κόμματα αυτά, και η Νέα Δημοκρατία και το ΠΑΣΟΚ, δανείζονταν στην ουσία εκχωρώντας αέρα, αφού κανείς δεν ήξερε αν θα συνέχιζε να υπάρχει και πόση θα ήταν αυτή η κρατική χρηματοδότηση που θα δικαιούνταν και μάλιστα τη</w:t>
      </w:r>
      <w:r>
        <w:rPr>
          <w:rFonts w:eastAsia="Times New Roman"/>
          <w:szCs w:val="24"/>
        </w:rPr>
        <w:t xml:space="preserve"> στιγμή -γιατί μιλάω για τα χρόνια της κρίσης- που ο απλός πολίτης ή ο μικρομεσαίος επαγγελματίας υποχρεώνονταν να προσκομίζει αμέτρητα αποδεικτικά και να παραχωρεί εμπράγματες εξασφαλίσεις συχνά πολλαπλάσιας αξίας. </w:t>
      </w:r>
    </w:p>
    <w:p w14:paraId="6FD02C5E" w14:textId="77777777" w:rsidR="00BA6D65" w:rsidRDefault="00336324">
      <w:pPr>
        <w:spacing w:line="600" w:lineRule="auto"/>
        <w:ind w:firstLine="720"/>
        <w:jc w:val="both"/>
        <w:rPr>
          <w:rFonts w:eastAsia="Times New Roman" w:cs="Times New Roman"/>
          <w:szCs w:val="24"/>
        </w:rPr>
      </w:pPr>
      <w:r>
        <w:rPr>
          <w:rFonts w:eastAsia="Times New Roman"/>
          <w:szCs w:val="24"/>
        </w:rPr>
        <w:t>Και σαν να μην έφτανε αυτό, ο προκλητικ</w:t>
      </w:r>
      <w:r>
        <w:rPr>
          <w:rFonts w:eastAsia="Times New Roman"/>
          <w:szCs w:val="24"/>
        </w:rPr>
        <w:t>ός δανεισμός των κομμάτων συνεχίστηκε ακόμα και την περίοδο που οι τράπεζες εν μία νυκτί έκλεισαν τη στρόφιγγα στην πραγματική οικονομία, προκαλώντας ασφυξία στις μικρομεσαίες επιχειρήσεις.</w:t>
      </w:r>
    </w:p>
    <w:p w14:paraId="6FD02C5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Ενδεικτικά να πω: Μόνο το 2013 κι ενώ είχε ήδη χρέη η Νέα Δημοκρατ</w:t>
      </w:r>
      <w:r>
        <w:rPr>
          <w:rFonts w:eastAsia="Times New Roman" w:cs="Times New Roman"/>
          <w:szCs w:val="24"/>
        </w:rPr>
        <w:t xml:space="preserve">ία τότε 145 εκατομμύρια ευρώ, έλαβε νέο δάνειο 14,6 εκατομμυρίων ευρώ. Με τον τρόπο αυτό, δηλαδή, καταστρατηγήθηκε κάθε κανόνας και απαγόρευση σε σχέση με την ιδιωτική χρηματοδότηση των πολιτικών κομμάτων. </w:t>
      </w:r>
    </w:p>
    <w:p w14:paraId="6FD02C6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Μια εικόνα των πραγματικών μεγεθών του τραπεζικού</w:t>
      </w:r>
      <w:r>
        <w:rPr>
          <w:rFonts w:eastAsia="Times New Roman" w:cs="Times New Roman"/>
          <w:szCs w:val="24"/>
        </w:rPr>
        <w:t xml:space="preserve"> δανεισμού Νέας Δημοκρατίας και ΠΑΣΟΚ, με βάση τα στοιχεία που έχουμε σήμερα είναι η εξής: Το ΠΑΣΟΚ έχει συνολικό δανεισμό 125,5 εκατομμύρια ευρώ, η Νέα Δημοκρατία 197 εκατομμύρια ευρώ. </w:t>
      </w:r>
    </w:p>
    <w:p w14:paraId="6FD02C6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ερώτημα είναι ένα και το απευθύνω στους Προέδρους των κομμάτων. Πο</w:t>
      </w:r>
      <w:r>
        <w:rPr>
          <w:rFonts w:eastAsia="Times New Roman" w:cs="Times New Roman"/>
          <w:szCs w:val="24"/>
        </w:rPr>
        <w:t>ιος θα τα πληρώσει αυτά τα χρήματα; Ποιος; Θα τα πληρώσουν τα μέλη σας; Μακάρι. Θα σας στηρίξουμε σε μια τέτοια προσπάθεια.</w:t>
      </w:r>
    </w:p>
    <w:p w14:paraId="6FD02C62"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C6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Δεν ξέρω αν μπορεί και το ΠΑΣΟΚ να κάνει το ίδιο. Μπορεί η Νέα Δημοκρατία να το καταφ</w:t>
      </w:r>
      <w:r>
        <w:rPr>
          <w:rFonts w:eastAsia="Times New Roman" w:cs="Times New Roman"/>
          <w:szCs w:val="24"/>
        </w:rPr>
        <w:t xml:space="preserve">έρει. Κάντε μια καμπάνια, θα σας στηρίξουμε. Όμως, έχω την εντύπωση, κυρίες και κύριοι συνάδελφοι, ότι δεν θα την </w:t>
      </w:r>
      <w:r>
        <w:rPr>
          <w:rFonts w:eastAsia="Times New Roman" w:cs="Times New Roman"/>
          <w:szCs w:val="24"/>
        </w:rPr>
        <w:lastRenderedPageBreak/>
        <w:t>πληρώσουν τα μέλη σας. Θα τα πληρώσει για άλλη μια φορά ο ελληνικός λαός. Και αυτό είναι που δεν πρέπει να αφήσουμε και δεν θα αφήσουμε να συμ</w:t>
      </w:r>
      <w:r>
        <w:rPr>
          <w:rFonts w:eastAsia="Times New Roman" w:cs="Times New Roman"/>
          <w:szCs w:val="24"/>
        </w:rPr>
        <w:t xml:space="preserve">βεί, να πληρώσουν για άλλη μια φορά τα σπασμένα οι Έλληνες φορολογούμενοι. </w:t>
      </w:r>
    </w:p>
    <w:p w14:paraId="6FD02C64"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πτέρυγα</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6FD02C6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Εμάς, όμως, ξέρετε, δεν μας ενδιαφέρει απλά μια καταγραφή του προβλήματος. Μας ενδιαφέρει να αναλάβουμε δράση για να ξηλωθε</w:t>
      </w:r>
      <w:r>
        <w:rPr>
          <w:rFonts w:eastAsia="Times New Roman" w:cs="Times New Roman"/>
          <w:szCs w:val="24"/>
        </w:rPr>
        <w:t xml:space="preserve">ί όλο αυτό το σάπιο οικοδόμημα που με συνέπεια και μεθοδικότητα χτίσατε εις βάρος των Ελλήνων φορολογουμένων. Διότι στην ουσία αυτό που κάνατε είναι να μεταθέσετε τις αμαρτίες των χρεοκοπημένων κομμάτων σας στις πλάτες της κοινωνίας. </w:t>
      </w:r>
    </w:p>
    <w:p w14:paraId="6FD02C6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επίπεδο, λοιπόν, </w:t>
      </w:r>
      <w:r>
        <w:rPr>
          <w:rFonts w:eastAsia="Times New Roman" w:cs="Times New Roman"/>
          <w:szCs w:val="24"/>
        </w:rPr>
        <w:t xml:space="preserve">νομοθετικών ρυθμίσεων, προχωράμε το επόμενο διάστημα την υιοθέτηση ενός νέου νομοθετικού πλαισίου για το πολιτικό χρήμα, στο πλαίσιο του οποίου θα αντιμετωπιστεί το ζήτημα και του τραπεζικού δανεισμού των πολιτικών κομμάτων. </w:t>
      </w:r>
    </w:p>
    <w:p w14:paraId="6FD02C6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Αναλυτικότερα: Καθιερώνονται δ</w:t>
      </w:r>
      <w:r>
        <w:rPr>
          <w:rFonts w:eastAsia="Times New Roman" w:cs="Times New Roman"/>
          <w:szCs w:val="24"/>
        </w:rPr>
        <w:t>ιατυπώσεις δημοσιότητας, αλλά κι ένα σύστημα ελέγχου για κάθε χορήγηση δανείου προς τα πολιτικά κόμματα και κυρίως για κάθε ρύθμιση, διαγραφή ή άλλη διευθέτηση χρέους των πολιτικών κομμάτων προς τις τράπεζες. Στόχος είναι αφ</w:t>
      </w:r>
      <w:r>
        <w:rPr>
          <w:rFonts w:eastAsia="Times New Roman" w:cs="Times New Roman"/>
          <w:szCs w:val="24"/>
        </w:rPr>
        <w:t>’</w:t>
      </w:r>
      <w:r>
        <w:rPr>
          <w:rFonts w:eastAsia="Times New Roman" w:cs="Times New Roman"/>
          <w:szCs w:val="24"/>
        </w:rPr>
        <w:t>ενός να ελέγχεται αν πληρούνται</w:t>
      </w:r>
      <w:r>
        <w:rPr>
          <w:rFonts w:eastAsia="Times New Roman" w:cs="Times New Roman"/>
          <w:szCs w:val="24"/>
        </w:rPr>
        <w:t xml:space="preserve"> οι χρηματοπιστωτικοί κανόνες και αφ</w:t>
      </w:r>
      <w:r>
        <w:rPr>
          <w:rFonts w:eastAsia="Times New Roman" w:cs="Times New Roman"/>
          <w:szCs w:val="24"/>
        </w:rPr>
        <w:t>’</w:t>
      </w:r>
      <w:r>
        <w:rPr>
          <w:rFonts w:eastAsia="Times New Roman" w:cs="Times New Roman"/>
          <w:szCs w:val="24"/>
        </w:rPr>
        <w:t xml:space="preserve">ετέρου να ενημερώνεται η ελληνική Βουλή, αλλά και οι πολίτες για το ύψος και τους φορείς του τραπεζικού δανεισμού κάθε πολιτικού κόμματος, καθώς και για κάθε διευκόλυνση προς αυτά. </w:t>
      </w:r>
    </w:p>
    <w:p w14:paraId="6FD02C6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Επίσης, δέσμευσή μας αποτελεί ότι οι </w:t>
      </w:r>
      <w:r>
        <w:rPr>
          <w:rFonts w:eastAsia="Times New Roman" w:cs="Times New Roman"/>
          <w:szCs w:val="24"/>
        </w:rPr>
        <w:t xml:space="preserve">σκανδαλώδεις ρυθμίσεις και παρεμβάσεις σε εκκρεμείς ποινικές υποθέσεις -που αναφέρθηκα στην προηγούμενη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μερησίας αναλυτικά σε αυτές- θα φροντίσουμε άμεσα να καταργηθούν. Και μέσα σ’ αυτές –όπως ανέφερα και προηγουμένως- είναι και η ρύθμιση που παρέχει ασυλία σε τραπεζικά στελέχη τα οποία χορήγησαν τα θαλασσοδάνειά σας. Δεν πρόκειται δηλαδή αυτό το θέμα να κλ</w:t>
      </w:r>
      <w:r>
        <w:rPr>
          <w:rFonts w:eastAsia="Times New Roman" w:cs="Times New Roman"/>
          <w:szCs w:val="24"/>
        </w:rPr>
        <w:t xml:space="preserve">είσει επειδή ψηφίστηκε κάποτε μια τροπολογία. </w:t>
      </w:r>
    </w:p>
    <w:p w14:paraId="6FD02C6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Επεξεργαζόμαστε παράλληλα μια συνολικότερη ρύθμιση για τα πολιτικά κόμματα και το πολιτικό σύστημα στο πλαίσιο της επικείμενης συνταγματικής αναθεώρησης, με στόχο να αποκαταστήσουμε την εμπιστοσύνη της κοινωνί</w:t>
      </w:r>
      <w:r>
        <w:rPr>
          <w:rFonts w:eastAsia="Times New Roman" w:cs="Times New Roman"/>
          <w:szCs w:val="24"/>
        </w:rPr>
        <w:t>ας στα πολιτικά κόμματα και ελπίζω να μπορέσουμε να συνεννοηθούμε σε αυτό. Στο πλαίσιο της πρωτοβουλίας αυτής θα επανεξετάσουμε συνολικά το θεσμικό πλαίσιο, όχι μόνο της κρατικής χρηματοδότησης των κομμάτων, αλλά και το πλαίσιο παροχής κάθε είδους διευκολύ</w:t>
      </w:r>
      <w:r>
        <w:rPr>
          <w:rFonts w:eastAsia="Times New Roman" w:cs="Times New Roman"/>
          <w:szCs w:val="24"/>
        </w:rPr>
        <w:t xml:space="preserve">νσεων σε αυτά. </w:t>
      </w:r>
    </w:p>
    <w:p w14:paraId="6FD02C6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Διότι για εμάς η λύση του προβλήματος δεν βρίσκεται στην κατάργηση της κρατικής χρηματοδότησης και στη νομιμοποίηση ιδιωτικών χορηγιών, αλλά στο να υπάρχει χρηματοδότηση με απόλυτη διαφάνεια και έλεγχο, στα πλαίσια φυσικά των δυνατοτήτων τη</w:t>
      </w:r>
      <w:r>
        <w:rPr>
          <w:rFonts w:eastAsia="Times New Roman" w:cs="Times New Roman"/>
          <w:szCs w:val="24"/>
        </w:rPr>
        <w:t xml:space="preserve">ς ελληνικής οικονομίας. </w:t>
      </w:r>
    </w:p>
    <w:p w14:paraId="6FD02C6B" w14:textId="77777777" w:rsidR="00BA6D65" w:rsidRDefault="00336324">
      <w:pPr>
        <w:spacing w:line="600" w:lineRule="auto"/>
        <w:ind w:firstLine="720"/>
        <w:jc w:val="both"/>
        <w:rPr>
          <w:rFonts w:eastAsia="Times New Roman"/>
          <w:szCs w:val="24"/>
        </w:rPr>
      </w:pPr>
      <w:r>
        <w:rPr>
          <w:rFonts w:eastAsia="Times New Roman" w:cs="Times New Roman"/>
          <w:szCs w:val="24"/>
        </w:rPr>
        <w:t xml:space="preserve">Επιτρέψτε μου να πω και δυο λόγια για το άλλο μεγάλο θέμα της </w:t>
      </w:r>
      <w:r>
        <w:rPr>
          <w:rFonts w:eastAsia="Times New Roman" w:cs="Times New Roman"/>
          <w:szCs w:val="24"/>
        </w:rPr>
        <w:t>ε</w:t>
      </w:r>
      <w:r>
        <w:rPr>
          <w:rFonts w:eastAsia="Times New Roman" w:cs="Times New Roman"/>
          <w:szCs w:val="24"/>
        </w:rPr>
        <w:t>ξεταστικής που είναι τα δάνεια στα μέσα μαζικής ενημέρωσης. Φαίνεται στο όνομα του δήθεν πλουραλισμού και της δήθεν ανεξάρτητης ενημέρωσης, εφημερίδες, έντυπα και τηλεο</w:t>
      </w:r>
      <w:r>
        <w:rPr>
          <w:rFonts w:eastAsia="Times New Roman" w:cs="Times New Roman"/>
          <w:szCs w:val="24"/>
        </w:rPr>
        <w:t xml:space="preserve">πτικούς σταθμούς που εμπορεύονταν την είδηση, δανειοδοτήθηκαν </w:t>
      </w:r>
      <w:r>
        <w:rPr>
          <w:rFonts w:eastAsia="Times New Roman" w:cs="Times New Roman"/>
          <w:szCs w:val="24"/>
        </w:rPr>
        <w:lastRenderedPageBreak/>
        <w:t>-το ξέρουμε όλοι- χωρίς να πληρούν τις προϋποθέ</w:t>
      </w:r>
      <w:r>
        <w:rPr>
          <w:rFonts w:eastAsia="Times New Roman"/>
          <w:szCs w:val="24"/>
        </w:rPr>
        <w:t>σεις</w:t>
      </w:r>
      <w:r>
        <w:rPr>
          <w:rFonts w:eastAsia="Times New Roman"/>
          <w:szCs w:val="24"/>
        </w:rPr>
        <w:t xml:space="preserve">. </w:t>
      </w:r>
      <w:r>
        <w:rPr>
          <w:rFonts w:eastAsia="Times New Roman"/>
          <w:szCs w:val="24"/>
        </w:rPr>
        <w:t xml:space="preserve">Οι ίδιες προϋποθέσεις ήταν αυτές που απέκλειαν από τον δανεισμό τη μεγάλη πλειοψηφία των φυσικών προσώπων και των επιχειρήσεων. </w:t>
      </w:r>
    </w:p>
    <w:p w14:paraId="6FD02C6C" w14:textId="77777777" w:rsidR="00BA6D65" w:rsidRDefault="00336324">
      <w:pPr>
        <w:spacing w:line="600" w:lineRule="auto"/>
        <w:ind w:firstLine="720"/>
        <w:jc w:val="both"/>
        <w:rPr>
          <w:rFonts w:eastAsia="Times New Roman"/>
          <w:szCs w:val="24"/>
        </w:rPr>
      </w:pPr>
      <w:r>
        <w:rPr>
          <w:rFonts w:eastAsia="Times New Roman"/>
          <w:szCs w:val="24"/>
        </w:rPr>
        <w:t>Βεβαίως, ακο</w:t>
      </w:r>
      <w:r>
        <w:rPr>
          <w:rFonts w:eastAsia="Times New Roman"/>
          <w:szCs w:val="24"/>
        </w:rPr>
        <w:t xml:space="preserve">λούθησε η κρίση, τα μνημόνια, όλα άλλαξαν στη χώρα. Η χρηματοδότηση των ΜΜΕ δεν αγγίχθηκε από κανέναν. Τα παλιά δάνεια που παρέμεναν σε μια ιδιότυπη ασυλία μη αποπληρωμής αναχρηματοδοτήθηκαν την περίοδο από το 2010 μέχρι και τον Γενάρη του 2015. </w:t>
      </w:r>
    </w:p>
    <w:p w14:paraId="6FD02C6D" w14:textId="77777777" w:rsidR="00BA6D65" w:rsidRDefault="00336324">
      <w:pPr>
        <w:spacing w:line="600" w:lineRule="auto"/>
        <w:ind w:firstLine="720"/>
        <w:jc w:val="both"/>
        <w:rPr>
          <w:rFonts w:eastAsia="Times New Roman"/>
          <w:szCs w:val="24"/>
        </w:rPr>
      </w:pPr>
      <w:r>
        <w:rPr>
          <w:rFonts w:eastAsia="Times New Roman"/>
          <w:szCs w:val="24"/>
        </w:rPr>
        <w:t>Το ερώτημ</w:t>
      </w:r>
      <w:r>
        <w:rPr>
          <w:rFonts w:eastAsia="Times New Roman"/>
          <w:szCs w:val="24"/>
        </w:rPr>
        <w:t xml:space="preserve">α είναι, αλήθεια, ποιος ήταν ο λόγος που την ίδια στιγμή που το τραπεζικό σύστημα επιβάρυνε τον μέσο φορολογούμενο με τις ανακεφαλαιοποιήσεις, τα δάνεια των μέσων μαζικής ενημέρωσης, αντί να εξοφλούνται, να αναχρηματοδοτούνται; Και ποιο ήταν το αντάλλαγμά </w:t>
      </w:r>
      <w:r>
        <w:rPr>
          <w:rFonts w:eastAsia="Times New Roman"/>
          <w:szCs w:val="24"/>
        </w:rPr>
        <w:t>τους προκειμένου να περάσουν κάτω από τον πήχη της λιτότητας και της δημοσιονομικής προσαρμογής που άγγιξε όλη τη χώρα; Ποια ήταν η συμφωνία και μεταξύ ποιων αυτή που υποχρέωσε τις τράπεζες, αντί να απαιτήσουν την εξόφληση, να προβαίνουν σε ταχύρρυθμες τακ</w:t>
      </w:r>
      <w:r>
        <w:rPr>
          <w:rFonts w:eastAsia="Times New Roman"/>
          <w:szCs w:val="24"/>
        </w:rPr>
        <w:t xml:space="preserve">τοποιήσεις των δανείων; </w:t>
      </w:r>
    </w:p>
    <w:p w14:paraId="6FD02C6E" w14:textId="77777777" w:rsidR="00BA6D65" w:rsidRDefault="00336324">
      <w:pPr>
        <w:spacing w:line="600" w:lineRule="auto"/>
        <w:ind w:firstLine="720"/>
        <w:jc w:val="both"/>
        <w:rPr>
          <w:rFonts w:eastAsia="Times New Roman"/>
          <w:szCs w:val="24"/>
        </w:rPr>
      </w:pPr>
      <w:r>
        <w:rPr>
          <w:rFonts w:eastAsia="Times New Roman"/>
          <w:szCs w:val="24"/>
        </w:rPr>
        <w:lastRenderedPageBreak/>
        <w:t>Νομίζω ότι η απάντηση είναι γνωστή σε όλους. Η κυβέρνηση στην τράπεζα, η τράπεζα στο κανάλι, το κανάλι στην κυβέρνηση. Συγκοινωνούντα δοχεία. Σε αυτή τη χώρα και σε αυτόν το</w:t>
      </w:r>
      <w:r>
        <w:rPr>
          <w:rFonts w:eastAsia="Times New Roman"/>
          <w:szCs w:val="24"/>
        </w:rPr>
        <w:t>ν</w:t>
      </w:r>
      <w:r>
        <w:rPr>
          <w:rFonts w:eastAsia="Times New Roman"/>
          <w:szCs w:val="24"/>
        </w:rPr>
        <w:t xml:space="preserve"> κυκεώνα των μνημονίων, χορηγήθηκαν ή και αναχρηματοδοτήθ</w:t>
      </w:r>
      <w:r>
        <w:rPr>
          <w:rFonts w:eastAsia="Times New Roman"/>
          <w:szCs w:val="24"/>
        </w:rPr>
        <w:t>ηκαν δάνεια που έπρεπε ή να έχουν ξοφληθεί ή να έχουν καταγγελθεί. Εκείνοι που καρπώθηκαν τα δάνεια βρίσκονταν καταχωρημένοι στον «ΤΕΙΡΕΣΙΑ», δεν είχαν  δημοσιεύσει ισολογισμούς, είχαν αρνητικά ίδια κεφάλαια. Δημοσιογραφικοί οργανισμοί και τηλεοπτικοί σταθ</w:t>
      </w:r>
      <w:r>
        <w:rPr>
          <w:rFonts w:eastAsia="Times New Roman"/>
          <w:szCs w:val="24"/>
        </w:rPr>
        <w:t xml:space="preserve">μοί αναχρηματοδοτήθηκαν με πολλά εκατομμύρια ευρώ, περισσότερες από μία φορές, με ανύπαρκτες ή τουλάχιστον ανεπαρκείς εξασφαλίσεις. </w:t>
      </w:r>
    </w:p>
    <w:p w14:paraId="6FD02C6F" w14:textId="77777777" w:rsidR="00BA6D65" w:rsidRDefault="00336324">
      <w:pPr>
        <w:spacing w:line="600" w:lineRule="auto"/>
        <w:ind w:firstLine="720"/>
        <w:jc w:val="both"/>
        <w:rPr>
          <w:rFonts w:eastAsia="Times New Roman"/>
          <w:szCs w:val="24"/>
        </w:rPr>
      </w:pPr>
      <w:r>
        <w:rPr>
          <w:rFonts w:eastAsia="Times New Roman"/>
          <w:szCs w:val="24"/>
        </w:rPr>
        <w:t>Την ίδια στιγμή, το κράτος, η κυβέρνηση, οι κυβερνήσεις σας δεν εισέπρατταν ούτε καν τα δικαιώματα από τη χρήση των συχνοτή</w:t>
      </w:r>
      <w:r>
        <w:rPr>
          <w:rFonts w:eastAsia="Times New Roman"/>
          <w:szCs w:val="24"/>
        </w:rPr>
        <w:t xml:space="preserve">των, ενώ ανέβαλλαν διαρκώς την είσπραξη του τηλεοπτικού φόρου διαφήμισης. </w:t>
      </w:r>
    </w:p>
    <w:p w14:paraId="6FD02C70" w14:textId="77777777" w:rsidR="00BA6D65" w:rsidRDefault="00336324">
      <w:pPr>
        <w:spacing w:line="600" w:lineRule="auto"/>
        <w:ind w:firstLine="720"/>
        <w:jc w:val="both"/>
        <w:rPr>
          <w:rFonts w:eastAsia="Times New Roman"/>
          <w:szCs w:val="24"/>
        </w:rPr>
      </w:pPr>
      <w:r>
        <w:rPr>
          <w:rFonts w:eastAsia="Times New Roman"/>
          <w:szCs w:val="24"/>
        </w:rPr>
        <w:t xml:space="preserve">Κι εδώ, νομίζω ότι οι αριθμοί μιλούν από μόνοι τους. Σύμφωνα με στοιχεία της Τράπεζας της Ελλάδος, στις 31-12-2015 το συνολικό ύψος δανεισμού του κλάδου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w:t>
      </w:r>
      <w:r>
        <w:rPr>
          <w:rFonts w:eastAsia="Times New Roman"/>
          <w:szCs w:val="24"/>
        </w:rPr>
        <w:t xml:space="preserve"> ανέρχεται στο </w:t>
      </w:r>
      <w:r>
        <w:rPr>
          <w:rFonts w:eastAsia="Times New Roman"/>
          <w:szCs w:val="24"/>
        </w:rPr>
        <w:lastRenderedPageBreak/>
        <w:t>εξωφρενικό ποσό των 953 εκατομμυρίων ευρώ, σχεδόν ένα δισεκατομμύριο. Και την ίδια στιγμή δεν πλήρωναν τέλη συχνοτήτων. Και για πρώτη φορά τον Απρίλη του 2015 βεβαιώθηκαν συνολικά περίπου 40 εκατομμύρια ευρώ, τα οποία τα οφείλανε στο διάστημ</w:t>
      </w:r>
      <w:r>
        <w:rPr>
          <w:rFonts w:eastAsia="Times New Roman"/>
          <w:szCs w:val="24"/>
        </w:rPr>
        <w:t xml:space="preserve">α της διακυβέρνησης 2011-2014. </w:t>
      </w:r>
    </w:p>
    <w:p w14:paraId="6FD02C71" w14:textId="77777777" w:rsidR="00BA6D65" w:rsidRDefault="00336324">
      <w:pPr>
        <w:spacing w:line="600" w:lineRule="auto"/>
        <w:ind w:firstLine="720"/>
        <w:jc w:val="both"/>
        <w:rPr>
          <w:rFonts w:eastAsia="Times New Roman"/>
          <w:szCs w:val="24"/>
        </w:rPr>
      </w:pPr>
      <w:r>
        <w:rPr>
          <w:rFonts w:eastAsia="Times New Roman"/>
          <w:szCs w:val="24"/>
        </w:rPr>
        <w:t xml:space="preserve">Οι ισχυρισμοί, φυσικά, των τηλεοπτικών σταθμών για, δήθεν, συμψηφισμούς με δωρεάν τηλεοπτικό χρόνο, επιχειρηματολογία που και δικοί σας Βουλευτές ακούω πολλές φορές να αναπαράγουν, έπεσαν στο κενό στα δικαστήρια. </w:t>
      </w:r>
    </w:p>
    <w:p w14:paraId="6FD02C72" w14:textId="77777777" w:rsidR="00BA6D65" w:rsidRDefault="00336324">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δ</w:t>
      </w:r>
      <w:r>
        <w:rPr>
          <w:rFonts w:eastAsia="Times New Roman"/>
          <w:szCs w:val="24"/>
        </w:rPr>
        <w:t xml:space="preserve">ημόσιο πλέον εισπράττει κι εσείς κατηγορείτε την Κυβέρνηση επειδή θέλει να εισπράττει για το </w:t>
      </w:r>
      <w:r>
        <w:rPr>
          <w:rFonts w:eastAsia="Times New Roman"/>
          <w:szCs w:val="24"/>
        </w:rPr>
        <w:t>δ</w:t>
      </w:r>
      <w:r>
        <w:rPr>
          <w:rFonts w:eastAsia="Times New Roman"/>
          <w:szCs w:val="24"/>
        </w:rPr>
        <w:t xml:space="preserve">ημόσιο. Λέτε ότι θέλει να επιβάλει μια χούντα στον χώρο τον ραδιοτηλεοπτικό. </w:t>
      </w:r>
    </w:p>
    <w:p w14:paraId="6FD02C73" w14:textId="77777777" w:rsidR="00BA6D65" w:rsidRDefault="00336324">
      <w:pPr>
        <w:spacing w:line="600" w:lineRule="auto"/>
        <w:ind w:firstLine="720"/>
        <w:jc w:val="both"/>
        <w:rPr>
          <w:rFonts w:eastAsia="Times New Roman"/>
          <w:szCs w:val="24"/>
        </w:rPr>
      </w:pPr>
      <w:r>
        <w:rPr>
          <w:rFonts w:eastAsia="Times New Roman"/>
          <w:szCs w:val="24"/>
        </w:rPr>
        <w:t>Ξέρετε κάτι; Εμείς δεν πρόκειται να συνεχίσουμε αυτή τη ασυλία και την προστασία στα</w:t>
      </w:r>
      <w:r>
        <w:rPr>
          <w:rFonts w:eastAsia="Times New Roman"/>
          <w:szCs w:val="24"/>
        </w:rPr>
        <w:t xml:space="preserve"> μέσα ενημέρωσης. Γι’ αυτό και ξέρουμε ότι θα υποστούμε κόστος, το κόστος να έχουμε καθημερινά τη στρέβλωση της πραγματικότητας. Εμπιστευόμαστε, όμως, και την κρίση και το κριτήριο του ελληνικού λαού. </w:t>
      </w:r>
    </w:p>
    <w:p w14:paraId="6FD02C74" w14:textId="77777777" w:rsidR="00BA6D65" w:rsidRDefault="00336324">
      <w:pPr>
        <w:spacing w:line="600" w:lineRule="auto"/>
        <w:ind w:firstLine="720"/>
        <w:jc w:val="both"/>
        <w:rPr>
          <w:rFonts w:eastAsia="Times New Roman"/>
          <w:szCs w:val="24"/>
        </w:rPr>
      </w:pPr>
      <w:r>
        <w:rPr>
          <w:rFonts w:eastAsia="Times New Roman"/>
          <w:szCs w:val="24"/>
        </w:rPr>
        <w:lastRenderedPageBreak/>
        <w:t>Και να ξέρουν κάτι κάποιοι κι εσείς που μας ακούτε. Νό</w:t>
      </w:r>
      <w:r>
        <w:rPr>
          <w:rFonts w:eastAsia="Times New Roman"/>
          <w:szCs w:val="24"/>
        </w:rPr>
        <w:t xml:space="preserve">μιζαν ορισμένοι ότι η συνεχής επίθεση, δυσφήμιση, διαστρέβλωση, η πρωτοφανής επιθετικότητα μερίδας μέσων ενημέρωσης θα λειτουργήσει αρνητικά στην προσπάθειά μας. Τελικά, ήταν τα παράσημά μας. </w:t>
      </w:r>
    </w:p>
    <w:p w14:paraId="6FD02C75" w14:textId="77777777" w:rsidR="00BA6D65" w:rsidRDefault="00336324">
      <w:pPr>
        <w:spacing w:line="600" w:lineRule="auto"/>
        <w:ind w:firstLine="720"/>
        <w:jc w:val="both"/>
        <w:rPr>
          <w:rFonts w:eastAsia="Times New Roman"/>
          <w:szCs w:val="24"/>
        </w:rPr>
      </w:pPr>
      <w:r>
        <w:rPr>
          <w:rFonts w:eastAsia="Times New Roman"/>
          <w:szCs w:val="24"/>
        </w:rPr>
        <w:t>Θα χάσουμε στην κοινή γνώμη και στον ελληνικό λαό, όταν αυτοί π</w:t>
      </w:r>
      <w:r>
        <w:rPr>
          <w:rFonts w:eastAsia="Times New Roman"/>
          <w:szCs w:val="24"/>
        </w:rPr>
        <w:t xml:space="preserve">ου σας προστατεύουν με νύχια και με δόντια αρχίζουν να στηρίζουν εμάς. Κι αυτό δεν θα συμβεί ποτέ! Ποτέ δεν θα ανεχθούμε να μας στηρίξουν «οι νταβατζήδες», όπως κάποιος είχε πει κάποτε! Τώρα, όμως, αυτούς προστατεύετε. </w:t>
      </w:r>
    </w:p>
    <w:p w14:paraId="6FD02C76" w14:textId="77777777" w:rsidR="00BA6D65" w:rsidRDefault="00336324">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του</w:t>
      </w:r>
      <w:r>
        <w:rPr>
          <w:rFonts w:eastAsia="Times New Roman"/>
          <w:szCs w:val="24"/>
        </w:rPr>
        <w:t xml:space="preserve"> ΣΥΡΙΖΑ και των </w:t>
      </w:r>
      <w:r>
        <w:rPr>
          <w:rFonts w:eastAsia="Times New Roman"/>
          <w:szCs w:val="24"/>
        </w:rPr>
        <w:t>ΑΝΕΛ</w:t>
      </w:r>
      <w:r>
        <w:rPr>
          <w:rFonts w:eastAsia="Times New Roman"/>
          <w:szCs w:val="24"/>
        </w:rPr>
        <w:t>)</w:t>
      </w:r>
    </w:p>
    <w:p w14:paraId="6FD02C77"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Βουλευτές, θέλω να κλείσω λέγοντας ότι σήμερα η συνεδρίασή μας συμπίπτει και η υπερψήφιση απ’ όλα τα κόμματα, διότι αυτό μάθαμε μια μέρα μετά από την κατάθεση της πρότασης, ότι την στηρίζει και η Νέα Δημοκρατία…</w:t>
      </w:r>
    </w:p>
    <w:p w14:paraId="6FD02C78" w14:textId="77777777" w:rsidR="00BA6D65" w:rsidRDefault="00336324">
      <w:pPr>
        <w:spacing w:line="600" w:lineRule="auto"/>
        <w:ind w:firstLine="720"/>
        <w:jc w:val="both"/>
        <w:rPr>
          <w:rFonts w:eastAsia="Times New Roman"/>
          <w:szCs w:val="24"/>
        </w:rPr>
      </w:pPr>
      <w:r>
        <w:rPr>
          <w:rFonts w:eastAsia="Times New Roman"/>
          <w:b/>
          <w:szCs w:val="24"/>
        </w:rPr>
        <w:t>ΚΥΡΙ</w:t>
      </w:r>
      <w:r>
        <w:rPr>
          <w:rFonts w:eastAsia="Times New Roman"/>
          <w:b/>
          <w:szCs w:val="24"/>
        </w:rPr>
        <w:t xml:space="preserve">ΑΚΟΣ ΜΗΤΣΟΤΑΚΗΣ (Πρόεδρος της Νέας Δημοκρατίας): </w:t>
      </w:r>
      <w:r>
        <w:rPr>
          <w:rFonts w:eastAsia="Times New Roman"/>
          <w:szCs w:val="24"/>
        </w:rPr>
        <w:t xml:space="preserve">Την ίδια μέρα το μάθατε. </w:t>
      </w:r>
    </w:p>
    <w:p w14:paraId="6FD02C79" w14:textId="77777777" w:rsidR="00BA6D65" w:rsidRDefault="00336324">
      <w:pPr>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Την ίδια μέρα δεν τολμήσατε ούτε καν να το ψελλίσετε από αυτό το Βήμα, κύριε Μητσοτάκη. Την επόμενη μέρα ήταν η ανακοίνωση.</w:t>
      </w:r>
    </w:p>
    <w:p w14:paraId="6FD02C7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ΑΛΕΞΗΣ ΤΣΙΠΡΑΣ </w:t>
      </w:r>
      <w:r>
        <w:rPr>
          <w:rFonts w:eastAsia="Times New Roman" w:cs="Times New Roman"/>
          <w:b/>
          <w:szCs w:val="24"/>
        </w:rPr>
        <w:t>(Πρόεδρος της Κυβέρνησης):</w:t>
      </w:r>
      <w:r>
        <w:rPr>
          <w:rFonts w:eastAsia="Times New Roman" w:cs="Times New Roman"/>
          <w:szCs w:val="24"/>
        </w:rPr>
        <w:t xml:space="preserve"> Δεν πειράζει, εμείς καλωσορίζουμε ότι ψηφίζετε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και ελπίζω να μας δώσετε και όλα τα στοιχεία τα οποία θα τα έχετε.</w:t>
      </w:r>
    </w:p>
    <w:p w14:paraId="6FD02C7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Όμως, θέλω να πω ότι η σημερινή μέρα είναι σημαντική και για έναν ακόμα λόγο. Όχι </w:t>
      </w:r>
      <w:r>
        <w:rPr>
          <w:rFonts w:eastAsia="Times New Roman" w:cs="Times New Roman"/>
          <w:szCs w:val="24"/>
        </w:rPr>
        <w:t>μόνο διότι θα υπάρξει επιτέλους επιτροπή που θα εξετάσει εξονυχιστικά τι έγινε με τα θαλασσοδάνεια στα κόμματα και στα ΜΜΕ, αλλά και γιατί αναρτήθηκε, δημοσιεύτηκε η προκήρυξη του διαγωνισμού για τις τηλεοπτικές άδειες. Μετά από είκοσι πέντε χρόνια ασυλίας</w:t>
      </w:r>
      <w:r>
        <w:rPr>
          <w:rFonts w:eastAsia="Times New Roman" w:cs="Times New Roman"/>
          <w:szCs w:val="24"/>
        </w:rPr>
        <w:t xml:space="preserve"> ο νόμος θα εφαρμοστεί σε αυτόν τον τόπο. Παρά τις απειλές, παρά τους εκβιασμούς, δεν θα κάνουμε βήμα πίσω.</w:t>
      </w:r>
    </w:p>
    <w:p w14:paraId="6FD02C7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6FD02C7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περάσουμε τον κάβο και θα οδηγήσουμε τη χώρα σε ένα ξέφωτο κοινωνικής δικαιοσύνης, </w:t>
      </w:r>
      <w:r>
        <w:rPr>
          <w:rFonts w:eastAsia="Times New Roman" w:cs="Times New Roman"/>
          <w:szCs w:val="24"/>
        </w:rPr>
        <w:t>διαφάνειας και προκοπής για τον ελληνικό λαό που τόσα έχει υποφέρει όλα αυτά τα χρόνια.</w:t>
      </w:r>
    </w:p>
    <w:p w14:paraId="6FD02C7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του ΣΥΡΙΖΑ και των </w:t>
      </w:r>
      <w:r>
        <w:rPr>
          <w:rFonts w:eastAsia="Times New Roman" w:cs="Times New Roman"/>
          <w:szCs w:val="24"/>
        </w:rPr>
        <w:t>ΑΝΕΛ</w:t>
      </w:r>
      <w:r>
        <w:rPr>
          <w:rFonts w:eastAsia="Times New Roman" w:cs="Times New Roman"/>
          <w:szCs w:val="24"/>
        </w:rPr>
        <w:t xml:space="preserve"> χειροκροτούν ζωηρά και παρατεταμένα)</w:t>
      </w:r>
    </w:p>
    <w:p w14:paraId="6FD02C7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κύριο Πρωθυπουργό.</w:t>
      </w:r>
    </w:p>
    <w:p w14:paraId="6FD02C8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szCs w:val="24"/>
        </w:rPr>
        <w:t>οργάνωσης και λειτουργίας της Βουλής σαράντα δύο μαθήτριες και μαθητές και τέσσερις εκπαιδευτικοί συνοδοί τους από το 48</w:t>
      </w:r>
      <w:r>
        <w:rPr>
          <w:rFonts w:eastAsia="Times New Roman" w:cs="Times New Roman"/>
          <w:szCs w:val="24"/>
          <w:vertAlign w:val="superscript"/>
        </w:rPr>
        <w:t>ο</w:t>
      </w:r>
      <w:r>
        <w:rPr>
          <w:rFonts w:eastAsia="Times New Roman" w:cs="Times New Roman"/>
          <w:szCs w:val="24"/>
        </w:rPr>
        <w:t xml:space="preserve"> Δημοτικό Σχολείο Πάτρας.</w:t>
      </w:r>
    </w:p>
    <w:p w14:paraId="6FD02C8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FD02C82"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FD02C8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Παρακαλώ πολύ να λάβει τον λόγο ο</w:t>
      </w:r>
      <w:r>
        <w:rPr>
          <w:rFonts w:eastAsia="Times New Roman" w:cs="Times New Roman"/>
          <w:szCs w:val="24"/>
        </w:rPr>
        <w:t xml:space="preserve"> Αρχηγός της Αξιωματικής Αντιπολίτευσης και Πρόεδρος της Κοινοβουλευτικής Ομάδας της Νέας Δημοκρατίας κ. Κυριάκος Μητσοτάκης.</w:t>
      </w:r>
    </w:p>
    <w:p w14:paraId="6FD02C84"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8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πρέπει να</w:t>
      </w:r>
      <w:r>
        <w:rPr>
          <w:rFonts w:eastAsia="Times New Roman" w:cs="Times New Roman"/>
          <w:szCs w:val="24"/>
        </w:rPr>
        <w:t xml:space="preserve"> είστε πολύ απελπισμένος για να ξεκινήσετε την ομιλίας σας όπως την ξεκινήσατε σήμερα. </w:t>
      </w:r>
    </w:p>
    <w:p w14:paraId="6FD02C8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Αφιερώσατε είκοσι λεπτά της ώρας σε μια προσωπική επίθεση, αφού πρώτα βέβαια υπερασπιστήκατε την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ε</w:t>
      </w:r>
      <w:r>
        <w:rPr>
          <w:rFonts w:eastAsia="Times New Roman" w:cs="Times New Roman"/>
          <w:szCs w:val="24"/>
        </w:rPr>
        <w:t>κπρόσωπο εγκαλώντας τη Νέα Δημοκρατία γιατί στελέχη της πρ</w:t>
      </w:r>
      <w:r>
        <w:rPr>
          <w:rFonts w:eastAsia="Times New Roman" w:cs="Times New Roman"/>
          <w:szCs w:val="24"/>
        </w:rPr>
        <w:t xml:space="preserve">οσφεύγουν στη δικαιοσύνη. </w:t>
      </w:r>
    </w:p>
    <w:p w14:paraId="6FD02C8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Θα μας το απαγορεύσετε, κύριε Τσίπρα; </w:t>
      </w:r>
    </w:p>
    <w:p w14:paraId="6FD02C8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Όχι βέβαια!</w:t>
      </w:r>
    </w:p>
    <w:p w14:paraId="6FD02C8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Αναρωτιέμαι ποιο είναι το επόμενο βήμα, να μας φυτέψετε και τρία μέτρα κάτω απ’ το </w:t>
      </w:r>
      <w:r>
        <w:rPr>
          <w:rFonts w:eastAsia="Times New Roman" w:cs="Times New Roman"/>
          <w:szCs w:val="24"/>
        </w:rPr>
        <w:t xml:space="preserve">χώμα; </w:t>
      </w:r>
    </w:p>
    <w:p w14:paraId="6FD02C8A"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8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Ντροπή να λέγονται αυτά στη Βουλή.</w:t>
      </w:r>
    </w:p>
    <w:p w14:paraId="6FD02C8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C8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ησυχία!</w:t>
      </w:r>
    </w:p>
    <w:p w14:paraId="6FD02C8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w:t>
      </w:r>
      <w:r>
        <w:rPr>
          <w:rFonts w:eastAsia="Times New Roman" w:cs="Times New Roman"/>
          <w:b/>
          <w:szCs w:val="24"/>
        </w:rPr>
        <w:t>(Πρόεδρος της Νέας Δημοκρατίας):</w:t>
      </w:r>
      <w:r>
        <w:rPr>
          <w:rFonts w:eastAsia="Times New Roman" w:cs="Times New Roman"/>
          <w:szCs w:val="24"/>
        </w:rPr>
        <w:t xml:space="preserve"> Φαντάζομαι ότι ο κύριος Υπουργός απευθύνεται στον συνάδελφό του και όχι στους Βουλευτές της Νέας Δημοκρατίας.</w:t>
      </w:r>
    </w:p>
    <w:p w14:paraId="6FD02C8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6FD02C9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Καραμανλή, παρακαλώ πολύ.</w:t>
      </w:r>
    </w:p>
    <w:p w14:paraId="6FD02C9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Κάντε ησυχία. Και </w:t>
      </w:r>
      <w:r>
        <w:rPr>
          <w:rFonts w:eastAsia="Times New Roman" w:cs="Times New Roman"/>
          <w:szCs w:val="24"/>
        </w:rPr>
        <w:t>στην Αίθουσα και στα κυβερνητικά έδρανα να μην υπάρχουν παρεμβάσεις.</w:t>
      </w:r>
    </w:p>
    <w:p w14:paraId="6FD02C9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Στη συνέχεια αφιερώσατε ένα δεκάλεπτο διαφημίζοντας τη συνέντευξή μου στη </w:t>
      </w:r>
      <w:r>
        <w:rPr>
          <w:rFonts w:eastAsia="Times New Roman" w:cs="Times New Roman"/>
          <w:szCs w:val="24"/>
        </w:rPr>
        <w:t>«</w:t>
      </w:r>
      <w:r>
        <w:rPr>
          <w:rFonts w:eastAsia="Times New Roman" w:cs="Times New Roman"/>
          <w:szCs w:val="24"/>
          <w:lang w:val="en-US"/>
        </w:rPr>
        <w:t>Washington</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r>
        <w:rPr>
          <w:rFonts w:eastAsia="Times New Roman" w:cs="Times New Roman"/>
          <w:szCs w:val="24"/>
        </w:rPr>
        <w:t>. Σας ευχαριστώ γι’ αυτό, αλλά μάλλον δεν τ</w:t>
      </w:r>
      <w:r>
        <w:rPr>
          <w:rFonts w:eastAsia="Times New Roman" w:cs="Times New Roman"/>
          <w:szCs w:val="24"/>
        </w:rPr>
        <w:t>η διαβάσατε καλά, γιατί για άλλη μια φορά διαστρεβλώσατε πλήρως αυτά τα οποία είπα.</w:t>
      </w:r>
    </w:p>
    <w:p w14:paraId="6FD02C9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Καταθέτω, λοιπόν, τη συνέντευξη στα Πρακτικά. </w:t>
      </w:r>
    </w:p>
    <w:p w14:paraId="6FD02C9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w:t>
      </w:r>
      <w:r>
        <w:rPr>
          <w:rFonts w:eastAsia="Times New Roman" w:cs="Times New Roman"/>
          <w:szCs w:val="24"/>
        </w:rPr>
        <w:t xml:space="preserve">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D02C9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Μελετήστε την στα αγγλικά και θα καταλάβετε ακριβώς τι είναι αυτό το οποίο λέω, κύριε Τσίπρα. Μπορώ να σας δώσω και μια ακριβή μετάφραση, αν το χρειά</w:t>
      </w:r>
      <w:r>
        <w:rPr>
          <w:rFonts w:eastAsia="Times New Roman" w:cs="Times New Roman"/>
          <w:szCs w:val="24"/>
        </w:rPr>
        <w:t>ζεστε.</w:t>
      </w:r>
    </w:p>
    <w:p w14:paraId="6FD02C9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Να ξεκαθαρίσουμε, λοιπόν, κάτι, κύριε Τσίπρα. Εγώ υπερασπίζομαι τα συμφέροντα της χώρας, όπως κάνει και αυτή η παράταξη. Αυτό το οποίο δεν έχετε αντιληφθεί είναι ότι τα συμφέροντα της χώρας δεν ταυτίζονται πια με τα δικά σας συμφέροντα. Και το συμφέ</w:t>
      </w:r>
      <w:r>
        <w:rPr>
          <w:rFonts w:eastAsia="Times New Roman" w:cs="Times New Roman"/>
          <w:szCs w:val="24"/>
        </w:rPr>
        <w:t>ρον της χώρας επιβάλλει να φύγετε μια ώρα αρχύτερα.</w:t>
      </w:r>
    </w:p>
    <w:p w14:paraId="6FD02C9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9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Αλλά, μην ανησυχείτε, η υστεροφημία σας είναι εξασφαλισμένη. Θα μείνετε στην ιστορία ως ο Πρωθυπουργός των κλειστών συνόρων και των κλειστών τραπεζών.</w:t>
      </w:r>
    </w:p>
    <w:p w14:paraId="6FD02C9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ο κ. Τσίπρας τηρούσε κατ’ ελάχιστον τα προσχήματα της πολιτικής ορθότητος, σήμερα θα συζητούσαμε τη δική μας πρόταση, κύριε Τσίπρα,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 πεπραγμένα του πρώτου εξαμήνου της διακυβέρνησ</w:t>
      </w:r>
      <w:r>
        <w:rPr>
          <w:rFonts w:eastAsia="Times New Roman" w:cs="Times New Roman"/>
          <w:szCs w:val="24"/>
        </w:rPr>
        <w:t xml:space="preserve">ης της χώρας από την Κυβέρνηση ΣΥΡΙΖΑ-ΑΝΕΛ. </w:t>
      </w:r>
    </w:p>
    <w:p w14:paraId="6FD02C9A"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το κάναμε αυτό, κύριε Τσίπρα, όχι μόνο διότι η δικιά μας πρόταση προηγήθηκε χρονικά της δικιάς σας, αλλά διότι η δικιά μας πρόταση είναι επίκαιρη σε αντίθεση με τη δικιά σας, η οποία δεν έχει κανένα στοιχ</w:t>
      </w:r>
      <w:r>
        <w:rPr>
          <w:rFonts w:eastAsia="Times New Roman" w:cs="Times New Roman"/>
          <w:szCs w:val="24"/>
        </w:rPr>
        <w:t>είο επείγοντος.</w:t>
      </w:r>
    </w:p>
    <w:p w14:paraId="6FD02C9B"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προτείναμε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τη διερεύνηση των αιτιών του κλεισίματος των τραπεζών, της επιβολής κεφαλαιακών περιορισμών, της υπογραφής του τρίτου μνημονίου, της ανάγκης νέας ανακεφαλαιοποίησης των τραπεζών.</w:t>
      </w:r>
    </w:p>
    <w:p w14:paraId="6FD02C9C"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Αλήθεια, κύ</w:t>
      </w:r>
      <w:r>
        <w:rPr>
          <w:rFonts w:eastAsia="Times New Roman" w:cs="Times New Roman"/>
          <w:szCs w:val="24"/>
        </w:rPr>
        <w:t xml:space="preserve">ριε Τσίπρα, δεν μου είπατε, θα την υπερψηφίσετε τη σχετική πρόταση, μιας και ισχυρίζεστε ότι εσείς δεν επιβάλατε τους κεφαλαιακούς περιορισμούς; Ιδού πεδίον δόξης λαμπρόν! Ελάτε να πάμε στην </w:t>
      </w:r>
      <w:r>
        <w:rPr>
          <w:rFonts w:eastAsia="Times New Roman" w:cs="Times New Roman"/>
          <w:szCs w:val="24"/>
        </w:rPr>
        <w:t>ε</w:t>
      </w:r>
      <w:r>
        <w:rPr>
          <w:rFonts w:eastAsia="Times New Roman" w:cs="Times New Roman"/>
          <w:szCs w:val="24"/>
        </w:rPr>
        <w:t>ξεταστική να μάθουμε την αλήθεια!</w:t>
      </w:r>
    </w:p>
    <w:p w14:paraId="6FD02C9D" w14:textId="77777777" w:rsidR="00BA6D65" w:rsidRDefault="0033632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6FD02C9E"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Δεν φαντάζομαι να έχετε κάτι να φοβάστε από αυτήν τη συζήτηση! Γιατί είναι πράγματι πολύ σημαντικό να μάθουμε αν πέρυσι τέτοια εποχή υπήρχε σχέδιο εξόδου της χώρας από το ευρώ. Είναι σημαντικό να </w:t>
      </w:r>
      <w:r>
        <w:rPr>
          <w:rFonts w:eastAsia="Times New Roman" w:cs="Times New Roman"/>
          <w:szCs w:val="24"/>
        </w:rPr>
        <w:lastRenderedPageBreak/>
        <w:t>μάθουμε αν το σχέδιο αυτό, που δήλωσ</w:t>
      </w:r>
      <w:r>
        <w:rPr>
          <w:rFonts w:eastAsia="Times New Roman" w:cs="Times New Roman"/>
          <w:szCs w:val="24"/>
        </w:rPr>
        <w:t xml:space="preserve">αν ότι το προετοίμαζαν οι Υπουργοί της προηγούμενης </w:t>
      </w:r>
      <w:r>
        <w:rPr>
          <w:rFonts w:eastAsia="Times New Roman" w:cs="Times New Roman"/>
          <w:szCs w:val="24"/>
        </w:rPr>
        <w:t>κ</w:t>
      </w:r>
      <w:r>
        <w:rPr>
          <w:rFonts w:eastAsia="Times New Roman" w:cs="Times New Roman"/>
          <w:szCs w:val="24"/>
        </w:rPr>
        <w:t>υβέρνησης, ήταν εν γνώσει σας, όπως οι Υπουργοί αυτοί ισχυρίζονται.</w:t>
      </w:r>
    </w:p>
    <w:p w14:paraId="6FD02C9F"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μάθουμε αν οι Υπουργοί αυτοί ενεργούσαν ερήμην σας ή κατόπιν εντολών σας. Είναι σημαντικό να μάθουμε αν γνωρίζατε πέ</w:t>
      </w:r>
      <w:r>
        <w:rPr>
          <w:rFonts w:eastAsia="Times New Roman" w:cs="Times New Roman"/>
          <w:szCs w:val="24"/>
        </w:rPr>
        <w:t>ρυσι τέτοια εποχή ότι με τις ενέργειες και με τις δικές σας παραλείψεις οδηγούσατε τελικά τη χώρα σε κεφαλαιακούς περιορισμούς, σε τρίτο μνημόνιο, που φέρνει φαρδιά-πλατιά τη δικιά σας υπογραφή και στην ανάγκη ανακεφαλαιοποίησης των τραπεζών, με τις τραγικ</w:t>
      </w:r>
      <w:r>
        <w:rPr>
          <w:rFonts w:eastAsia="Times New Roman" w:cs="Times New Roman"/>
          <w:szCs w:val="24"/>
        </w:rPr>
        <w:t>ές συνέπειες που αυτό είχε για την ελληνική κοινωνία και την ελληνική οικονομία.</w:t>
      </w:r>
    </w:p>
    <w:p w14:paraId="6FD02CA0"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Αλλά κυρίως, κύριε Τσίπρα, είναι πάρα πολύ σημαντικό να μάθουμε αν το περσινό πάθημα σας έγινε μάθημα ή αν επαναλαμβάνετε σήμερα τα ίδια σφάλματα, που οδήγησαν τη χώρα στο χεί</w:t>
      </w:r>
      <w:r>
        <w:rPr>
          <w:rFonts w:eastAsia="Times New Roman" w:cs="Times New Roman"/>
          <w:szCs w:val="24"/>
        </w:rPr>
        <w:t xml:space="preserve">λος του γκρεμού. Διότι ο τρόπος που αντιμετωπίζετε την πρώτη αξιολόγηση του δικού σας μνημονίου δεν πείθει κανέναν ότι έχετε διδαχθεί </w:t>
      </w:r>
      <w:r>
        <w:rPr>
          <w:rFonts w:eastAsia="Times New Roman" w:cs="Times New Roman"/>
          <w:szCs w:val="24"/>
        </w:rPr>
        <w:t>κάτι</w:t>
      </w:r>
      <w:r>
        <w:rPr>
          <w:rFonts w:eastAsia="Times New Roman" w:cs="Times New Roman"/>
          <w:szCs w:val="24"/>
        </w:rPr>
        <w:t xml:space="preserve"> από τα περσινά σας κατορθώματα. Δυστυχώς, για να δανειστώ μια φράση του αγαπημένου σας Μαρξ, η ιστορία επαναλαμβάνετα</w:t>
      </w:r>
      <w:r>
        <w:rPr>
          <w:rFonts w:eastAsia="Times New Roman" w:cs="Times New Roman"/>
          <w:szCs w:val="24"/>
        </w:rPr>
        <w:t xml:space="preserve">ι ως φάρσα. </w:t>
      </w:r>
    </w:p>
    <w:p w14:paraId="6FD02CA1"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αναρωτιέμαι μερικές φορές, κύριοι συνάδελφοι, αν επιδιώκατε η χώρα να μην ζήσει την εμπειρία του περασμένου καλοκαιριού, τι διαφορετικό ακριβώς θα κάνατε από αυτό, το οποίο κάνετε σήμερα; Έχετε ροκανίσει 20% του χρόνου του νέου προγρά</w:t>
      </w:r>
      <w:r>
        <w:rPr>
          <w:rFonts w:eastAsia="Times New Roman" w:cs="Times New Roman"/>
          <w:szCs w:val="24"/>
        </w:rPr>
        <w:t xml:space="preserve">μματος και δεν έχετε κάνει ούτε ένα ουσιαστικό βήμα προς την υλοποίησή του και ακόμα «διαπραγματεύεστε» -πάντα εντός εισαγωγικών- την πρώτη αξιολόγηση. Θυμίζω ότι αυτή η αξιολόγηση έπρεπε να είχε κλείσει από το φθινόπωρο, από τον Νοέμβριο. </w:t>
      </w:r>
    </w:p>
    <w:p w14:paraId="6FD02CA2"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Έχετε απωλέσει </w:t>
      </w:r>
      <w:r>
        <w:rPr>
          <w:rFonts w:eastAsia="Times New Roman" w:cs="Times New Roman"/>
          <w:szCs w:val="24"/>
        </w:rPr>
        <w:t>κάθε αξιοπιστία απέναντι στους θεσμούς, που ασθμαίνοντας φεύγουν και μπαίνουν σε αεροπλάνα, για να φύγουν από την Ελλάδα των υποκλοπών και των παρακολουθήσεων. Και ασχολείσθε με τα προϊόντα υποκλοπών αντί να ασχολείσθε με τη σκληρή πραγματικότητα.</w:t>
      </w:r>
    </w:p>
    <w:p w14:paraId="6FD02CA3"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Το θαύμα</w:t>
      </w:r>
      <w:r>
        <w:rPr>
          <w:rFonts w:eastAsia="Times New Roman" w:cs="Times New Roman"/>
          <w:szCs w:val="24"/>
        </w:rPr>
        <w:t xml:space="preserve"> της σύγκρουσης με το Διεθνές Νομισματικό Ταμείο κράτησε λίγες μέρες μόνο. Βέβαια, είδα ότι δημοσιεύσατε πάλι και ένα άρθρο στους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χθες. Αλλά αυτό το οποίο ξέρω είναι ότι με την ανευθυνότητα, με τον τυχοδιωκτισμό σας, με τον τρόπο που εκμεταλλευθήκατε πολιτικά αυτή τη διαρροή το αποτέλεσμα ξέρετε ποιο ήταν; Να ενισχύσετε ακόμα περισσότερο τον ρόλο του Ταμείου και τις πιεστικές </w:t>
      </w:r>
      <w:r>
        <w:rPr>
          <w:rFonts w:eastAsia="Times New Roman" w:cs="Times New Roman"/>
          <w:szCs w:val="24"/>
        </w:rPr>
        <w:lastRenderedPageBreak/>
        <w:t>απαιτ</w:t>
      </w:r>
      <w:r>
        <w:rPr>
          <w:rFonts w:eastAsia="Times New Roman" w:cs="Times New Roman"/>
          <w:szCs w:val="24"/>
        </w:rPr>
        <w:t>ήσεις του. Και οι απειλές και ο λεονταρισμοί της Κυβέρνησης τελικά δεν τρόμαξαν κανένα. Και η δραματοποίηση –γιατί αυτό κάνατε- μιας υποκλαπείσας συνομιλίας –εγώ δεν ξέρω ποιος υπέκλεψε αυτήν τη συνομιλία ούτε αφήνω κανένα υπονοούμενο, κύριε Τσίπρα- ξέρω ό</w:t>
      </w:r>
      <w:r>
        <w:rPr>
          <w:rFonts w:eastAsia="Times New Roman" w:cs="Times New Roman"/>
          <w:szCs w:val="24"/>
        </w:rPr>
        <w:t xml:space="preserve">τι πείσμωσε ακόμα περισσότερο τους πιστωτές, με αποτέλεσμα να λάβετε μια επιστολή πρωτοφανή για τα δεδομένα της διεθνούς διπλωματίας, κύριε Τσίπρα! </w:t>
      </w:r>
    </w:p>
    <w:p w14:paraId="6FD02CA4" w14:textId="77777777" w:rsidR="00BA6D65" w:rsidRDefault="00336324">
      <w:pPr>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6FD02CA5"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κύριοι συνάδελ</w:t>
      </w:r>
      <w:r>
        <w:rPr>
          <w:rFonts w:eastAsia="Times New Roman" w:cs="Times New Roman"/>
          <w:szCs w:val="24"/>
        </w:rPr>
        <w:t>φοι, ησυχάστε.</w:t>
      </w:r>
    </w:p>
    <w:p w14:paraId="6FD02CA6"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εμπεδώνεται με τους χειρισμούς σας η εικόνα μιας </w:t>
      </w:r>
      <w:r>
        <w:rPr>
          <w:rFonts w:eastAsia="Times New Roman" w:cs="Times New Roman"/>
          <w:szCs w:val="24"/>
        </w:rPr>
        <w:t>κ</w:t>
      </w:r>
      <w:r>
        <w:rPr>
          <w:rFonts w:eastAsia="Times New Roman" w:cs="Times New Roman"/>
          <w:szCs w:val="24"/>
        </w:rPr>
        <w:t xml:space="preserve">υβέρνησης που αντί να διαπραγματεύεται για άλλη μια φορά παίζει παιχνίδια επικοινωνίας: Ταξιδέψατε πάλι εκτάκτως δήθεν στο Παρίσι και </w:t>
      </w:r>
      <w:r>
        <w:rPr>
          <w:rFonts w:eastAsia="Times New Roman" w:cs="Times New Roman"/>
          <w:szCs w:val="24"/>
        </w:rPr>
        <w:t xml:space="preserve">στο Στρασβούργο. Αναβάλατε την προγραμματισμένη συζήτηση, για να πάτε στο Στρασβούργο και στο Παρίσι, για να επαναφέρετε την καραμέλα της πολιτικής </w:t>
      </w:r>
      <w:r>
        <w:rPr>
          <w:rFonts w:eastAsia="Times New Roman" w:cs="Times New Roman"/>
          <w:szCs w:val="24"/>
        </w:rPr>
        <w:lastRenderedPageBreak/>
        <w:t xml:space="preserve">διαπραγμάτευσης. Ανακοινώνετε ότι θα καταθέσετε μονομερώς νομοσχέδια, κύριε Τσίπρα, και μετά βγάζετε δελτία </w:t>
      </w:r>
      <w:r>
        <w:rPr>
          <w:rFonts w:eastAsia="Times New Roman" w:cs="Times New Roman"/>
          <w:szCs w:val="24"/>
        </w:rPr>
        <w:t xml:space="preserve">Τύπου ότι αυτά μπορούν να τροποποιηθούν σε συνεννόηση με τους </w:t>
      </w:r>
      <w:r>
        <w:rPr>
          <w:rFonts w:eastAsia="Times New Roman" w:cs="Times New Roman"/>
          <w:szCs w:val="24"/>
        </w:rPr>
        <w:t>θ</w:t>
      </w:r>
      <w:r>
        <w:rPr>
          <w:rFonts w:eastAsia="Times New Roman" w:cs="Times New Roman"/>
          <w:szCs w:val="24"/>
        </w:rPr>
        <w:t>εσμούς.</w:t>
      </w:r>
    </w:p>
    <w:p w14:paraId="6FD02CA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Αυτά καταγγείλαμε, κύριε Τσίπρα, αυτά τα αστεία και τα ευτράπελα τα οποία συμβαίνουν από την Κυβέρνησή σας!</w:t>
      </w:r>
    </w:p>
    <w:p w14:paraId="6FD02CA8"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FD02CA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Στήνετε -και το επιχει</w:t>
      </w:r>
      <w:r>
        <w:rPr>
          <w:rFonts w:eastAsia="Times New Roman" w:cs="Times New Roman"/>
          <w:szCs w:val="24"/>
        </w:rPr>
        <w:t>ρήσατε και σήμερα- άλλη μια κακοστημένη παράσταση. Μόνο που το έργο αυτό δεν κόβει πια εισιτήρια. Υπάρχουν θεατές βέβαια. Οι Βουλευτές της κυβερνητικής Πλειοψηφίας, οι οποίοι χρειάζονται κάποιο άλλοθι, για να ψηφίσουν τελικά τα σκληρά μέτρα ύψους 5,5 δισεκ</w:t>
      </w:r>
      <w:r>
        <w:rPr>
          <w:rFonts w:eastAsia="Times New Roman" w:cs="Times New Roman"/>
          <w:szCs w:val="24"/>
        </w:rPr>
        <w:t>ατομμυρίων ευρώ, που το δικό σας τρίτο μνημόνιο θα επιβάλει στους Έλληνες πολίτες.</w:t>
      </w:r>
    </w:p>
    <w:p w14:paraId="6FD02CA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ενώ εσείς διαπραγματεύεστε, συνεχώς η κλεψύδρα αδειάζει απειλητικά και ξαναζούμε το ίδιο δράμα. Σε λίγες ημέρες λήγει και η τελευταία δυνατότητα έγκαιρης αξιολόγησης, η </w:t>
      </w:r>
      <w:r>
        <w:rPr>
          <w:rFonts w:eastAsia="Times New Roman" w:cs="Times New Roman"/>
          <w:szCs w:val="24"/>
        </w:rPr>
        <w:t xml:space="preserve">προθεσμία την οποία </w:t>
      </w:r>
      <w:r>
        <w:rPr>
          <w:rFonts w:eastAsia="Times New Roman" w:cs="Times New Roman"/>
          <w:szCs w:val="24"/>
        </w:rPr>
        <w:lastRenderedPageBreak/>
        <w:t>εσείς ο ίδιος είχατε θέσει, η 22</w:t>
      </w:r>
      <w:r w:rsidRPr="008F5A04">
        <w:rPr>
          <w:rFonts w:eastAsia="Times New Roman" w:cs="Times New Roman"/>
          <w:szCs w:val="24"/>
          <w:vertAlign w:val="superscript"/>
        </w:rPr>
        <w:t>η</w:t>
      </w:r>
      <w:r>
        <w:rPr>
          <w:rFonts w:eastAsia="Times New Roman" w:cs="Times New Roman"/>
          <w:szCs w:val="24"/>
        </w:rPr>
        <w:t xml:space="preserve">  Απριλίου. Ο κ. Τσακαλώτος, ο Υπουργός σας –δεν τον βλέπω εδώ σήμερα- είναι αυτός ο οποίος είχε δηλώσει ότι αν μπει ο Μάιος, καήκαμε! Μόνο που με εσάς ο λαός καίγεται σε κάθε περίπτωση! </w:t>
      </w:r>
    </w:p>
    <w:p w14:paraId="6FD02CA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Αυτοί που τσουρ</w:t>
      </w:r>
      <w:r>
        <w:rPr>
          <w:rFonts w:eastAsia="Times New Roman" w:cs="Times New Roman"/>
          <w:szCs w:val="24"/>
        </w:rPr>
        <w:t xml:space="preserve">ουφλίζονται είναι η μεσαία τάξη, οι άνεργοι, οι εργαζόμενοι. Όλοι αυτοί θα πληρώσουν πολύ ακριβά τον δικό σας τυχοδιωκτισμό, με αυξημένους φόρους και αυξημένες εισφορές. Και αναρωτιέμαι πραγματικά, κύριε Τσίπρα, αν καταλαβαίνετε ότι υποβάλετε για άλλη μια </w:t>
      </w:r>
      <w:r>
        <w:rPr>
          <w:rFonts w:eastAsia="Times New Roman" w:cs="Times New Roman"/>
          <w:szCs w:val="24"/>
        </w:rPr>
        <w:t xml:space="preserve">φορά τους Έλληνες, την ελληνική οικονομία, τις επιχειρήσεις, που τόσο πολύ περιμένουν κάποια σταθερότητα, σ’ αυτό το μαρτύριο της σταγόνας. </w:t>
      </w:r>
    </w:p>
    <w:p w14:paraId="6FD02CA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είχα προειδοποιήσει, σας το ξαναλέω και σήμερα: Κάθε εβδομάδα που περνά και η διαπραγμάτευση δεν ολοκληρώνεται,</w:t>
      </w:r>
      <w:r>
        <w:rPr>
          <w:rFonts w:eastAsia="Times New Roman" w:cs="Times New Roman"/>
          <w:szCs w:val="24"/>
        </w:rPr>
        <w:t xml:space="preserve"> ο λογαριασμός μεγαλώνει. Κάθε εβδομάδα που περνά, η διαπραγματευτική θέση της χώρας αδυνατίζει, κύριε Τσίπρα, δεν ενισχύεται. Κάθε εβδομάδα που περνά, τόσο χειρότερο, τόσο πιο </w:t>
      </w:r>
      <w:r>
        <w:rPr>
          <w:rFonts w:eastAsia="Times New Roman" w:cs="Times New Roman"/>
          <w:szCs w:val="24"/>
        </w:rPr>
        <w:lastRenderedPageBreak/>
        <w:t>έντονο γίνεται το δελτίο κοινωνικής θυέλλης. «Τα κακά πέρασαν, τα χειρότερα έρχ</w:t>
      </w:r>
      <w:r>
        <w:rPr>
          <w:rFonts w:eastAsia="Times New Roman" w:cs="Times New Roman"/>
          <w:szCs w:val="24"/>
        </w:rPr>
        <w:t xml:space="preserve">ονται», μας το θύμισαν οι </w:t>
      </w:r>
      <w:r>
        <w:rPr>
          <w:rFonts w:eastAsia="Times New Roman" w:cs="Times New Roman"/>
          <w:szCs w:val="24"/>
        </w:rPr>
        <w:t>Υ</w:t>
      </w:r>
      <w:r>
        <w:rPr>
          <w:rFonts w:eastAsia="Times New Roman" w:cs="Times New Roman"/>
          <w:szCs w:val="24"/>
        </w:rPr>
        <w:t>πουργοί σας. Δυστυχώς, επιβεβαιώνονται κάθε μέρα.</w:t>
      </w:r>
    </w:p>
    <w:p w14:paraId="6FD02CA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Γι’ αυτό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την οποία εμείς προτείναμε, θα ήταν πραγματικά χρήσιμη και επίκαιρη, για να μάθουν έστω και σήμερα οι Έλληνες πολίτες τι πραγματικά έχετε στο μυαλό</w:t>
      </w:r>
      <w:r>
        <w:rPr>
          <w:rFonts w:eastAsia="Times New Roman" w:cs="Times New Roman"/>
          <w:szCs w:val="24"/>
        </w:rPr>
        <w:t xml:space="preserve"> σας. Και αν κρίνω από τη σημερινή σας τοποθέτηση, φαντάζομαι ότι δεν θα την αρνηθείτε τελικά, για να ακουστεί και η δική σας άποψη για το ποιος ευθύνεται για το γεγονός ότι η χώρα μπήκε στο τρίτο μνημόνιο. </w:t>
      </w:r>
    </w:p>
    <w:p w14:paraId="6FD02CA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Να θυμίσω ότι υπήρχε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από την</w:t>
      </w:r>
      <w:r>
        <w:rPr>
          <w:rFonts w:eastAsia="Times New Roman" w:cs="Times New Roman"/>
          <w:szCs w:val="24"/>
        </w:rPr>
        <w:t xml:space="preserve"> προηγούμενη Βουλή. Θα μπορούσε κάλλιστα και αυτή να συνεχίσει το έργο της. Επιλέξατε να μην το κάνετε. Και ο λόγος είναι σαφής. Δεν την θέλετε αυτή την εξεταστική επιτροπή, κύριε Τσίπρα! Δεν την θέλετε, διότι είστε εκτεθειμένος με τις πράξεις και τις παρα</w:t>
      </w:r>
      <w:r>
        <w:rPr>
          <w:rFonts w:eastAsia="Times New Roman" w:cs="Times New Roman"/>
          <w:szCs w:val="24"/>
        </w:rPr>
        <w:t>λείψεις σας και γιατί τρέμετε τις πραγματικές αποκαλύψεις.</w:t>
      </w:r>
    </w:p>
    <w:p w14:paraId="6FD02CA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Διότι ξαναζούμε το 2015 και δεν μάθατε απολύτως τίποτα από την περσ</w:t>
      </w:r>
      <w:r>
        <w:rPr>
          <w:rFonts w:eastAsia="Times New Roman" w:cs="Times New Roman"/>
          <w:szCs w:val="24"/>
        </w:rPr>
        <w:t>ι</w:t>
      </w:r>
      <w:r>
        <w:rPr>
          <w:rFonts w:eastAsia="Times New Roman" w:cs="Times New Roman"/>
          <w:szCs w:val="24"/>
        </w:rPr>
        <w:t>νή καταστροφή. Ναι, διότι καταστροφή ήταν αυτό το οποίο έγινε για την πραγματική οικονομία, κύριε Τσίπρα. Ακόμη δεν το έχετε κατα</w:t>
      </w:r>
      <w:r>
        <w:rPr>
          <w:rFonts w:eastAsia="Times New Roman" w:cs="Times New Roman"/>
          <w:szCs w:val="24"/>
        </w:rPr>
        <w:t>λάβει και δεν αντέχετε να έρθετε ενώπιον των ευθυνών σας! Δεν μαθαίνετε τίποτα από το λάθη σας. Συνεχίζετε αμετανόητος το ίδιο καταστροφικό έργο.</w:t>
      </w:r>
    </w:p>
    <w:p w14:paraId="6FD02CB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Κάθε ημέρα που περνά, δυστυχώς η Ελλάδα μοιάζει περισσότερο με αυτό που οι Αγγλοσάξονες φίλοι του κ. Τσακαλώτο</w:t>
      </w:r>
      <w:r>
        <w:rPr>
          <w:rFonts w:eastAsia="Times New Roman" w:cs="Times New Roman"/>
          <w:szCs w:val="24"/>
        </w:rPr>
        <w:t>υ αποκαλούν «</w:t>
      </w:r>
      <w:r>
        <w:rPr>
          <w:rFonts w:eastAsia="Times New Roman" w:cs="Times New Roman"/>
          <w:szCs w:val="24"/>
          <w:lang w:val="en-US"/>
        </w:rPr>
        <w:t>Banana</w:t>
      </w:r>
      <w:r>
        <w:rPr>
          <w:rFonts w:eastAsia="Times New Roman" w:cs="Times New Roman"/>
          <w:szCs w:val="24"/>
        </w:rPr>
        <w:t xml:space="preserve"> </w:t>
      </w:r>
      <w:r>
        <w:rPr>
          <w:rFonts w:eastAsia="Times New Roman" w:cs="Times New Roman"/>
          <w:szCs w:val="24"/>
          <w:lang w:val="en-US"/>
        </w:rPr>
        <w:t>Republic</w:t>
      </w:r>
      <w:r>
        <w:rPr>
          <w:rFonts w:eastAsia="Times New Roman" w:cs="Times New Roman"/>
          <w:szCs w:val="24"/>
        </w:rPr>
        <w:t>», ελληνιστί «ψευδοδημοκρατία της μπανανίας». Εκεί μας φέρατε, κύριε Τσίπρα!</w:t>
      </w:r>
    </w:p>
    <w:p w14:paraId="6FD02CB1" w14:textId="77777777" w:rsidR="00BA6D65" w:rsidRDefault="0033632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FD02CB2" w14:textId="77777777" w:rsidR="00BA6D65" w:rsidRDefault="00336324">
      <w:pPr>
        <w:spacing w:line="600" w:lineRule="auto"/>
        <w:ind w:firstLine="720"/>
        <w:jc w:val="center"/>
        <w:rPr>
          <w:rFonts w:eastAsia="Times New Roman"/>
          <w:bCs/>
        </w:rPr>
      </w:pPr>
      <w:r>
        <w:rPr>
          <w:rFonts w:eastAsia="Times New Roman"/>
          <w:bCs/>
        </w:rPr>
        <w:t>(Θόρυβος-διαμαρτυρίες από την πτέρυγα του ΣΥΡΙΖΑ)</w:t>
      </w:r>
    </w:p>
    <w:p w14:paraId="6FD02CB3" w14:textId="77777777" w:rsidR="00BA6D65" w:rsidRDefault="00336324">
      <w:pPr>
        <w:spacing w:line="600" w:lineRule="auto"/>
        <w:ind w:firstLine="720"/>
        <w:jc w:val="both"/>
        <w:rPr>
          <w:rFonts w:eastAsia="Times New Roman"/>
          <w:bCs/>
        </w:rPr>
      </w:pPr>
      <w:r>
        <w:rPr>
          <w:rFonts w:eastAsia="Times New Roman"/>
          <w:bCs/>
        </w:rPr>
        <w:t>Εκεί την φέρατε τη χώρα και δυστυχώς αυτά δεν τ</w:t>
      </w:r>
      <w:r>
        <w:rPr>
          <w:rFonts w:eastAsia="Times New Roman"/>
          <w:bCs/>
        </w:rPr>
        <w:t>α λέμε εμείς, τα λένε και πάρα πολλοί εκτός Ελλάδας, διότι εκεί ρίξατε την αξιοπιστία της χώρας.</w:t>
      </w:r>
    </w:p>
    <w:p w14:paraId="6FD02CB4" w14:textId="77777777" w:rsidR="00BA6D65" w:rsidRDefault="00336324">
      <w:pPr>
        <w:spacing w:line="600" w:lineRule="auto"/>
        <w:ind w:firstLine="720"/>
        <w:jc w:val="both"/>
        <w:rPr>
          <w:rFonts w:eastAsia="Times New Roman"/>
          <w:bCs/>
        </w:rPr>
      </w:pPr>
      <w:r>
        <w:rPr>
          <w:rFonts w:eastAsia="Times New Roman"/>
          <w:bCs/>
        </w:rPr>
        <w:lastRenderedPageBreak/>
        <w:t xml:space="preserve">Αυτή την ύστατη στιγμή θυμηθήκατε να αναζητήσετε τις ευθύνες για τα διαχρονικά κακώς κείμενα του πολιτικού μας συστήματος. Μάλιστα είδα –ευτυχώς δεν το κάνατε </w:t>
      </w:r>
      <w:r>
        <w:rPr>
          <w:rFonts w:eastAsia="Times New Roman"/>
          <w:bCs/>
        </w:rPr>
        <w:t xml:space="preserve">σήμερα- ότι στην προηγούμενη συζήτηση είχατε ορίσει και χρονοδιάγραμμα για το πότε πρέπει η </w:t>
      </w:r>
      <w:r>
        <w:rPr>
          <w:rFonts w:eastAsia="Times New Roman"/>
          <w:bCs/>
        </w:rPr>
        <w:t>ε</w:t>
      </w:r>
      <w:r>
        <w:rPr>
          <w:rFonts w:eastAsia="Times New Roman"/>
          <w:bCs/>
        </w:rPr>
        <w:t xml:space="preserve">ξεταστική </w:t>
      </w:r>
      <w:r>
        <w:rPr>
          <w:rFonts w:eastAsia="Times New Roman"/>
          <w:bCs/>
        </w:rPr>
        <w:t>ε</w:t>
      </w:r>
      <w:r>
        <w:rPr>
          <w:rFonts w:eastAsia="Times New Roman"/>
          <w:bCs/>
        </w:rPr>
        <w:t xml:space="preserve">πιτροπή να ολοκληρώσει το πόρισμά της. Είχατε πει να γίνει τον Μάιο και όχι του «Αγίου </w:t>
      </w:r>
      <w:r>
        <w:rPr>
          <w:rFonts w:eastAsia="Times New Roman"/>
          <w:bCs/>
        </w:rPr>
        <w:t>π</w:t>
      </w:r>
      <w:r>
        <w:rPr>
          <w:rFonts w:eastAsia="Times New Roman"/>
          <w:bCs/>
        </w:rPr>
        <w:t xml:space="preserve">οτέ», για να χρησιμοποιήσω μια δική σας έκφραση. Με δεδομένο </w:t>
      </w:r>
      <w:r>
        <w:rPr>
          <w:rFonts w:eastAsia="Times New Roman"/>
          <w:bCs/>
        </w:rPr>
        <w:t>ότι, φαντάζομαι, η Βουλή θα κλείσει κάποιες ημέρες το Πάσχα, εσείς περιμένετε πόρισμα σε δύο-τρεις εβδομάδες. Να υποθέσω ότι ίσως το έχετε και ήδη έτοιμο. Όμως, κύριε Τσίπρα, η πρότασή σας δεν εμφορείται από κανένα πραγματικό ενδιαφέρον για διαφάνεια στο π</w:t>
      </w:r>
      <w:r>
        <w:rPr>
          <w:rFonts w:eastAsia="Times New Roman"/>
          <w:bCs/>
        </w:rPr>
        <w:t>ολιτικό σύστημα. Κάθε άλλο μάλιστα. Τα δείγματα γραφής σας δυστυχώς είναι πολλά σ’ αυτόν τον ενάμισ</w:t>
      </w:r>
      <w:r>
        <w:rPr>
          <w:rFonts w:eastAsia="Times New Roman"/>
          <w:bCs/>
        </w:rPr>
        <w:t>ι</w:t>
      </w:r>
      <w:r>
        <w:rPr>
          <w:rFonts w:eastAsia="Times New Roman"/>
          <w:bCs/>
        </w:rPr>
        <w:t xml:space="preserve"> χρόνο που είστε στην εξουσία. </w:t>
      </w:r>
    </w:p>
    <w:p w14:paraId="6FD02CB5" w14:textId="77777777" w:rsidR="00BA6D65" w:rsidRDefault="00336324">
      <w:pPr>
        <w:spacing w:line="600" w:lineRule="auto"/>
        <w:ind w:firstLine="720"/>
        <w:jc w:val="both"/>
        <w:rPr>
          <w:rFonts w:eastAsia="Times New Roman" w:cs="Times New Roman"/>
          <w:szCs w:val="24"/>
        </w:rPr>
      </w:pPr>
      <w:r>
        <w:rPr>
          <w:rFonts w:eastAsia="Times New Roman"/>
          <w:bCs/>
        </w:rPr>
        <w:t xml:space="preserve">Ψέγετε και σήμερα το κάνετε με πολύ μεγάλη ένταση -άκουσα και τον </w:t>
      </w:r>
      <w:r>
        <w:rPr>
          <w:rFonts w:eastAsia="Times New Roman"/>
          <w:bCs/>
        </w:rPr>
        <w:t>ε</w:t>
      </w:r>
      <w:r>
        <w:rPr>
          <w:rFonts w:eastAsia="Times New Roman"/>
          <w:bCs/>
        </w:rPr>
        <w:t>ισηγητή σας να το λέει- τα κόμματα για τον τραπεζικό δανε</w:t>
      </w:r>
      <w:r>
        <w:rPr>
          <w:rFonts w:eastAsia="Times New Roman"/>
          <w:bCs/>
        </w:rPr>
        <w:t xml:space="preserve">ισμό του παρελθόντος. </w:t>
      </w:r>
      <w:r>
        <w:rPr>
          <w:rFonts w:eastAsia="Times New Roman" w:cs="Times New Roman"/>
          <w:szCs w:val="24"/>
        </w:rPr>
        <w:t xml:space="preserve">Και πράγματι, έχετε απόλυτο δίκιο. Υπήρχε μία –απαράδεκτη, τολμώ να πω- πρακτική, να δανείζονται τα κόμματα έναντι μελλοντικών κρατικών ενισχύσεων. </w:t>
      </w:r>
      <w:r>
        <w:rPr>
          <w:rFonts w:eastAsia="Times New Roman" w:cs="Times New Roman"/>
          <w:szCs w:val="24"/>
        </w:rPr>
        <w:lastRenderedPageBreak/>
        <w:t>Να συμφωνήσω απόλυτα μαζί σας. Αναρωτιέμαι, όμως, ήταν η Νέα Δημοκρατία και το ΠΑΣΟΚ τ</w:t>
      </w:r>
      <w:r>
        <w:rPr>
          <w:rFonts w:eastAsia="Times New Roman" w:cs="Times New Roman"/>
          <w:szCs w:val="24"/>
        </w:rPr>
        <w:t xml:space="preserve">α μόνα κόμματα τα οποία υιοθέτησαν αυτή την πρακτική, την οποία σήμερα στηλιτεύετε; </w:t>
      </w:r>
    </w:p>
    <w:p w14:paraId="6FD02CB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Θα σας διηγηθώ μια ιστορία. Είναι η ιστορία ενός μικρού κόμματος, κύριε Τσίπρα, που το 2010, όταν ήδη είχε ξεσπάσει η οικονομική κρίση, απευθύνθηκε σε μια μεγάλη τράπεζα, </w:t>
      </w:r>
      <w:r>
        <w:rPr>
          <w:rFonts w:eastAsia="Times New Roman" w:cs="Times New Roman"/>
          <w:szCs w:val="24"/>
        </w:rPr>
        <w:t>για να ζητήσει συμπληρωματικό τραπεζικό δανεισμό.</w:t>
      </w:r>
    </w:p>
    <w:p w14:paraId="6FD02CB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Στην επιστολή, την οποία έστειλε ο Πρόεδρος σε αυτή την μεγάλη τράπεζα, αναφέρει: «Οι υφιστάμενες δανειακές υποχρεώσεις προς την τράπεζα ανέρχονται στα 6,6 εκατομμύρια ευρώ και έναντι αυτών έχει εκχωρηθεί σ</w:t>
      </w:r>
      <w:r>
        <w:rPr>
          <w:rFonts w:eastAsia="Times New Roman" w:cs="Times New Roman"/>
          <w:szCs w:val="24"/>
        </w:rPr>
        <w:t xml:space="preserve">την τράπεζα τακτική χρηματοδότηση των ετών 2011 έως το 2014». </w:t>
      </w:r>
    </w:p>
    <w:p w14:paraId="6FD02CB8"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B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Άλλο 6, άλλο 206!</w:t>
      </w:r>
    </w:p>
    <w:p w14:paraId="6FD02CB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Αναφέρει και κάτι άλλο.</w:t>
      </w:r>
    </w:p>
    <w:p w14:paraId="6FD02CBB"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lastRenderedPageBreak/>
        <w:t>(Θόρυβος και διαμαρτυρίες από την πτέρυγα του ΣΥΡΙΖΑ)</w:t>
      </w:r>
    </w:p>
    <w:p w14:paraId="6FD02CB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Παρακαλώ, μην παρεμβαίνετε.</w:t>
      </w:r>
    </w:p>
    <w:p w14:paraId="6FD02CB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Κύριε Μπάρκα, μην παρεμβαίνετε. </w:t>
      </w:r>
    </w:p>
    <w:p w14:paraId="6FD02CB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Μη διακόπτετε, κύριοι συνάδελφοι. Μη με αναγκάζετε να πω ονόματα. </w:t>
      </w:r>
    </w:p>
    <w:p w14:paraId="6FD02CB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w:t>
      </w:r>
      <w:r>
        <w:rPr>
          <w:rFonts w:eastAsia="Times New Roman" w:cs="Times New Roman"/>
          <w:b/>
          <w:szCs w:val="24"/>
        </w:rPr>
        <w:t xml:space="preserve">έας Δημοκρατίας): </w:t>
      </w:r>
      <w:r>
        <w:rPr>
          <w:rFonts w:eastAsia="Times New Roman" w:cs="Times New Roman"/>
          <w:szCs w:val="24"/>
        </w:rPr>
        <w:t>Προσέξτε το αυτό, κυρίες και κύριοι συνάδελφοι, γιατί έχει πολύ μεγάλο ενδιαφέρον, ακόμη μεγαλύτερο από το προηγούμενο.</w:t>
      </w:r>
    </w:p>
    <w:p w14:paraId="6FD02CC0"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D02CC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w:t>
      </w:r>
    </w:p>
    <w:p w14:paraId="6FD02CC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Θεωνά, παρακαλώ! Μη με αναγκάζετε, κ</w:t>
      </w:r>
      <w:r>
        <w:rPr>
          <w:rFonts w:eastAsia="Times New Roman" w:cs="Times New Roman"/>
          <w:szCs w:val="24"/>
        </w:rPr>
        <w:t xml:space="preserve">ύριοι συνάδελφοι, να λέω ονόματα. </w:t>
      </w:r>
    </w:p>
    <w:p w14:paraId="6FD02CC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6FD02CC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Αναφέρει ο Πρόεδρος αυτού του μικρού κόμματος, το Δεκέμβριο του 2010, όταν ήδη είχε ξεκινήσει η κρίση, κάτι ακόμη πιο ενδιαφέρον, για να δ</w:t>
      </w:r>
      <w:r>
        <w:rPr>
          <w:rFonts w:eastAsia="Times New Roman" w:cs="Times New Roman"/>
          <w:szCs w:val="24"/>
        </w:rPr>
        <w:t>ικαιολογήσει το αίτημα του συμπληρωματικού δανεισμού. Προσέξτε, απαιτείται από την τράπεζα ευρύτερη θεώρηση που δεν προσδιορίζεται αποκλειστικά με αυστηρά και μοναδικά χρηματοοικονομικά κριτήρια.</w:t>
      </w:r>
    </w:p>
    <w:p w14:paraId="6FD02CC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Ποιον κοροϊδεύετε, κύριε Τσίπρα; Ποιον κοροϊδεύετε, επιτέλου</w:t>
      </w:r>
      <w:r>
        <w:rPr>
          <w:rFonts w:eastAsia="Times New Roman" w:cs="Times New Roman"/>
          <w:szCs w:val="24"/>
        </w:rPr>
        <w:t>ς;</w:t>
      </w:r>
    </w:p>
    <w:p w14:paraId="6FD02CC6"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C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Καταθέτω τη σχετική επιστολή στα Πρακτικά.</w:t>
      </w:r>
    </w:p>
    <w:p w14:paraId="6FD02CC8" w14:textId="77777777" w:rsidR="00BA6D65" w:rsidRDefault="00336324">
      <w:pPr>
        <w:spacing w:line="600" w:lineRule="auto"/>
        <w:ind w:firstLine="720"/>
        <w:jc w:val="both"/>
        <w:rPr>
          <w:rFonts w:eastAsia="Times New Roman" w:cs="Times New Roman"/>
          <w:szCs w:val="24"/>
        </w:rPr>
      </w:pPr>
      <w:r>
        <w:rPr>
          <w:rFonts w:eastAsia="Times New Roman" w:cs="Times New Roman"/>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w:t>
      </w:r>
      <w:r>
        <w:rPr>
          <w:rFonts w:eastAsia="Times New Roman" w:cs="Times New Roman"/>
        </w:rPr>
        <w:t xml:space="preserve"> Τμήματος Γραμματείας της Διεύθυνσης Στενογραφίας και Πρακτικών της Βουλής)</w:t>
      </w:r>
    </w:p>
    <w:p w14:paraId="6FD02CC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Πώς το είχατε πει; «Ουαί υμίν», για να δανειστώ την προσφιλή σας έκφραση.</w:t>
      </w:r>
    </w:p>
    <w:p w14:paraId="6FD02CC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Και να σημειώσω δύο πράγματα ακόμη. Δεν πήρε δάνειο η Νέα Δημοκρατία το 2013. Δεν έχει πάρει δάνειο από το</w:t>
      </w:r>
      <w:r>
        <w:rPr>
          <w:rFonts w:eastAsia="Times New Roman" w:cs="Times New Roman"/>
          <w:szCs w:val="24"/>
        </w:rPr>
        <w:t xml:space="preserve"> 2012 η Νέα Δημοκρατία. Το 2014 η Νέα Δημοκρατία ψήφισε τον ν. 4304, που θεσμοθέτησε νέες αυστηρότερες ρυθμίσεις, σχετικά με τα οικονομικά των κομμάτων.</w:t>
      </w:r>
    </w:p>
    <w:p w14:paraId="6FD02CC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αναρωτιέμαι: Αλήθεια, εσείς που ενδιαφέρεστε τόσο πολύ για τη διαφάνεια, γιατί συγκροτήσατε την Επι</w:t>
      </w:r>
      <w:r>
        <w:rPr>
          <w:rFonts w:eastAsia="Times New Roman" w:cs="Times New Roman"/>
          <w:szCs w:val="24"/>
        </w:rPr>
        <w:t>τροπή Ελέγχου των Κομμάτων μόλις τον Αύγουστο του 2015 και γιατί αυτή η επιτροπή ελέγχου, της οποίας προΐσταται ο κ. Βαρεμένος, αν δεν κάνω λάθος, δεν έχει ακόμη αναρτήσει στην ιστοσελίδα της Βουλής τις οικονομικές καταστάσεις των κομμάτων; Τόσο μεγάλη αγω</w:t>
      </w:r>
      <w:r>
        <w:rPr>
          <w:rFonts w:eastAsia="Times New Roman" w:cs="Times New Roman"/>
          <w:szCs w:val="24"/>
        </w:rPr>
        <w:t>νία έχει η Κυβέρνηση για τον έλεγχο των οικονομικών των κομμάτων! Και μετά έχετε το θράσος να απευθύνεστε στη Νέα Δημοκρατία και σε εμένα προσωπικά, που με το που ανέλαβα την Προεδρία της Νέας Δημοκρατίας, έδωσα στη δημοσιότητα όλα τα στοιχεία για την οικο</w:t>
      </w:r>
      <w:r>
        <w:rPr>
          <w:rFonts w:eastAsia="Times New Roman" w:cs="Times New Roman"/>
          <w:szCs w:val="24"/>
        </w:rPr>
        <w:t xml:space="preserve">νομική κατάσταση του κόμματος. </w:t>
      </w:r>
    </w:p>
    <w:p w14:paraId="6FD02CC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τη δική μας οικονομική εξυγίανση θα την κάνουμε πράξη. Κι αναλάβαμε με θάρρος τις ευθύνες μας απέναντι στους πολίτες και απέναντι στα μέλη μας και δεσμευόμαστε ότι θα είμαστε συνεπείς στις οικονομικές μας υποχρεώσεις. </w:t>
      </w:r>
      <w:r>
        <w:rPr>
          <w:rFonts w:eastAsia="Times New Roman" w:cs="Times New Roman"/>
          <w:szCs w:val="24"/>
        </w:rPr>
        <w:t>Το γνωρίζετε καλά, αλλά το αποκρύψατε και σήμερα, ότι έχω καταθέσει αναλυτικό πρόγραμμα εξυγίανσης των οικονομικών της Νέας Δημοκρατίας, το οποίο στηρίζεται στη δραστική μείωση των λειτουργικών δαπανών και βέβαια, ναι, στην ιδιωτική χρηματοδότηση από τα μέ</w:t>
      </w:r>
      <w:r>
        <w:rPr>
          <w:rFonts w:eastAsia="Times New Roman" w:cs="Times New Roman"/>
          <w:szCs w:val="24"/>
        </w:rPr>
        <w:t>λη του κόμματος.</w:t>
      </w:r>
    </w:p>
    <w:p w14:paraId="6FD02CC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Εντός των επόμενων δύο ετών η Νέα Δημοκρατία θα μειώσει τις λειτουργικές της δαπάνες από τα 8 εκατομμύρια στα 2,5 εκατομμύρια. Έχουμε ήδη δρομολογήσει τη διαδικασία μετεγκατάστασης σε νέο κτήριο. Θα γλυτώσουμε σχεδόν 90% του ενοικίου μας. </w:t>
      </w:r>
      <w:r>
        <w:rPr>
          <w:rFonts w:eastAsia="Times New Roman" w:cs="Times New Roman"/>
          <w:szCs w:val="24"/>
        </w:rPr>
        <w:t xml:space="preserve">Και βέβαια, ναι, και το οργανόγραμμά μας συρρικνώνεται δυστυχώς, για να προσαρμοστούμε στη δύσκολη οικονομική συγκυρία. </w:t>
      </w:r>
    </w:p>
    <w:p w14:paraId="6FD02CC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Εμείς παίρνουμε, κύριε Τσίπρα, σκληρές αποφάσεις, αλλά αντιμετωπίζουμε το πρόβλημα με ευθύνη και με αποφασιστικότητα.</w:t>
      </w:r>
    </w:p>
    <w:p w14:paraId="6FD02CC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Να θυμίσω και κάτ</w:t>
      </w:r>
      <w:r>
        <w:rPr>
          <w:rFonts w:eastAsia="Times New Roman" w:cs="Times New Roman"/>
          <w:szCs w:val="24"/>
        </w:rPr>
        <w:t>ι ακόμη. Τα δικά μας δάνεια εμείς τα πήραμε, όταν η κρατική χρηματοδότηση ξεπερνούσε τα 30 εκατομμύρια ευρώ. Σήμερα είναι μόλις 4 και αυτό εξηγεί τον εκτροχιασμό των οικονομικών μας. Εσείς παίρνατε μεγάλα δάνεια, όταν ήσασταν κόμμα του 4%.</w:t>
      </w:r>
    </w:p>
    <w:p w14:paraId="6FD02CD0"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6FD02CD1"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για όλους τους συνάδελφους, οι οποίοι σπεύδουν να θέσουν το εύλογο ερώτημα «Μα πώς εξυπηρετούνται τα δάνεια;», γνωρίζετε πάρα πολύ καλά ότι το 60% της κρατικής επιχορήγησης κατευθύνεται απευθείας στην εξυπηρέτηση των δανείων. </w:t>
      </w:r>
    </w:p>
    <w:p w14:paraId="6FD02CD2"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γνωρίζετε ή θα έπ</w:t>
      </w:r>
      <w:r>
        <w:rPr>
          <w:rFonts w:eastAsia="Times New Roman" w:cs="Times New Roman"/>
          <w:bCs/>
          <w:shd w:val="clear" w:color="auto" w:fill="FFFFFF"/>
        </w:rPr>
        <w:t xml:space="preserve">ρεπε να γνωρίζετε, εάν είχατε παρακολουθήσει τις δημόσιες δηλώσεις μου, ότι </w:t>
      </w:r>
      <w:r>
        <w:rPr>
          <w:rFonts w:eastAsia="Times New Roman"/>
          <w:bCs/>
          <w:shd w:val="clear" w:color="auto" w:fill="FFFFFF"/>
        </w:rPr>
        <w:t>έ</w:t>
      </w:r>
      <w:r>
        <w:rPr>
          <w:rFonts w:eastAsia="Times New Roman" w:cs="Times New Roman"/>
          <w:bCs/>
          <w:shd w:val="clear" w:color="auto" w:fill="FFFFFF"/>
        </w:rPr>
        <w:t>χω δεσμευθεί πως μέχρι το 2018 το 100% της κρατικής επιχορήγησης θα καλύπτει τις δανειακές μας υποχρεώσεις και οι λειτουργικές δαπάνες του κόμματος θα καλύπτονται αποκλειστικά από</w:t>
      </w:r>
      <w:r>
        <w:rPr>
          <w:rFonts w:eastAsia="Times New Roman" w:cs="Times New Roman"/>
          <w:bCs/>
          <w:shd w:val="clear" w:color="auto" w:fill="FFFFFF"/>
        </w:rPr>
        <w:t xml:space="preserve"> τις εισφορές των μελών μας. Ήδη έχουμε ξεκινήσει οικονομική εκστρατεία και η ανταπόκριση των απλών </w:t>
      </w:r>
      <w:r>
        <w:rPr>
          <w:rFonts w:eastAsia="Times New Roman" w:cs="Times New Roman"/>
          <w:bCs/>
          <w:shd w:val="clear" w:color="auto" w:fill="FFFFFF"/>
        </w:rPr>
        <w:t>ν</w:t>
      </w:r>
      <w:r>
        <w:rPr>
          <w:rFonts w:eastAsia="Times New Roman" w:cs="Times New Roman"/>
          <w:bCs/>
          <w:shd w:val="clear" w:color="auto" w:fill="FFFFFF"/>
        </w:rPr>
        <w:t xml:space="preserve">εοδημοκρατών </w:t>
      </w:r>
      <w:r>
        <w:rPr>
          <w:rFonts w:eastAsia="Times New Roman"/>
          <w:bCs/>
          <w:shd w:val="clear" w:color="auto" w:fill="FFFFFF"/>
        </w:rPr>
        <w:t>είναι</w:t>
      </w:r>
      <w:r>
        <w:rPr>
          <w:rFonts w:eastAsia="Times New Roman" w:cs="Times New Roman"/>
          <w:bCs/>
          <w:shd w:val="clear" w:color="auto" w:fill="FFFFFF"/>
        </w:rPr>
        <w:t xml:space="preserve"> πολύ ενθαρρυντική. </w:t>
      </w:r>
    </w:p>
    <w:p w14:paraId="6FD02CD3"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Ναι, η Νέα Δημοκρατία δεν θα επιβαρύνει άλλο τους Έλληνες πολίτες. Εμείς πορευόμαστε με γνώμονα τρεις αρχές: </w:t>
      </w:r>
      <w:r>
        <w:rPr>
          <w:rFonts w:eastAsia="Times New Roman" w:cs="Times New Roman"/>
          <w:bCs/>
          <w:shd w:val="clear" w:color="auto" w:fill="FFFFFF"/>
        </w:rPr>
        <w:t>Δ</w:t>
      </w:r>
      <w:r>
        <w:rPr>
          <w:rFonts w:eastAsia="Times New Roman" w:cs="Times New Roman"/>
          <w:bCs/>
          <w:shd w:val="clear" w:color="auto" w:fill="FFFFFF"/>
        </w:rPr>
        <w:t>ιαφάνεια, ισοσκελισμένοι προϋπολογισμοί και όχι τραπεζικά δάνεια για λειτουργικά ή εκλογικά έξοδα. Εμείς, κύριε Τσίπρα, δεν έχουμε τίποτα κρυφό πλέον. Τα βγάλαμε όλα στη φόρα. Αναλάβαμε δημόσια τις ευθύνες μας και απέναντι στην κοινωνία και απέναντι στα μέ</w:t>
      </w:r>
      <w:r>
        <w:rPr>
          <w:rFonts w:eastAsia="Times New Roman" w:cs="Times New Roman"/>
          <w:bCs/>
          <w:shd w:val="clear" w:color="auto" w:fill="FFFFFF"/>
        </w:rPr>
        <w:t xml:space="preserve">λη μας. </w:t>
      </w:r>
    </w:p>
    <w:p w14:paraId="6FD02CD4"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σπεύδετε να προβλέψετε και άλλες νομοθετικές ρυθμίσεις, όταν δεν έχετε εφαρμόσει καν τις υφιστάμενες. Να σας προλάβω, μην ανησυχείτε. Εμείς στο δικό μας καινούρ</w:t>
      </w:r>
      <w:r>
        <w:rPr>
          <w:rFonts w:eastAsia="Times New Roman" w:cs="Times New Roman"/>
          <w:bCs/>
          <w:shd w:val="clear" w:color="auto" w:fill="FFFFFF"/>
        </w:rPr>
        <w:t>γ</w:t>
      </w:r>
      <w:r>
        <w:rPr>
          <w:rFonts w:eastAsia="Times New Roman" w:cs="Times New Roman"/>
          <w:bCs/>
          <w:shd w:val="clear" w:color="auto" w:fill="FFFFFF"/>
        </w:rPr>
        <w:t xml:space="preserve">ιο καταστατικό, το οποίο θα </w:t>
      </w:r>
      <w:r>
        <w:rPr>
          <w:rFonts w:eastAsia="Times New Roman" w:cs="Times New Roman"/>
          <w:bCs/>
          <w:shd w:val="clear" w:color="auto" w:fill="FFFFFF"/>
        </w:rPr>
        <w:lastRenderedPageBreak/>
        <w:t xml:space="preserve">ψηφίσουμε σε </w:t>
      </w:r>
      <w:r>
        <w:rPr>
          <w:rFonts w:eastAsia="Times New Roman"/>
          <w:bCs/>
          <w:shd w:val="clear" w:color="auto" w:fill="FFFFFF"/>
        </w:rPr>
        <w:t>μία</w:t>
      </w:r>
      <w:r>
        <w:rPr>
          <w:rFonts w:eastAsia="Times New Roman" w:cs="Times New Roman"/>
          <w:bCs/>
          <w:shd w:val="clear" w:color="auto" w:fill="FFFFFF"/>
        </w:rPr>
        <w:t xml:space="preserve"> εβδομάδα από τώρα, έχουμε συμπεριλά</w:t>
      </w:r>
      <w:r>
        <w:rPr>
          <w:rFonts w:eastAsia="Times New Roman" w:cs="Times New Roman"/>
          <w:bCs/>
          <w:shd w:val="clear" w:color="auto" w:fill="FFFFFF"/>
        </w:rPr>
        <w:t>βει πρόβλεψη να απαγορεύεται να δανείζεται η Νέα Δημοκρατία. Οπότε, εμείς το θέμα θα το λύσουμε από μόνοι μας.</w:t>
      </w:r>
    </w:p>
    <w:p w14:paraId="6FD02CD5" w14:textId="77777777" w:rsidR="00BA6D65" w:rsidRDefault="00336324">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FD02CD6"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Λειτουργούμε με ανοιχτά βιβλία. Στηριζόμαστε στα τετρακόσια τριάντα χιλιάδες μέλη για τη χρ</w:t>
      </w:r>
      <w:r>
        <w:rPr>
          <w:rFonts w:eastAsia="Times New Roman" w:cs="Times New Roman"/>
          <w:bCs/>
          <w:shd w:val="clear" w:color="auto" w:fill="FFFFFF"/>
        </w:rPr>
        <w:t>ηματοδότησή μας.</w:t>
      </w:r>
    </w:p>
    <w:p w14:paraId="6FD02CD7"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Αναρωτιέμαι, κύριε Τσίπρα, εσείς μπορείτε να κάνετε το ίδιο;</w:t>
      </w:r>
    </w:p>
    <w:p w14:paraId="6FD02CD8"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ΑΛΕΞΗΣ ΤΣΙΠΡΑΣ (Πρόεδρος της Κυβέρνησης):</w:t>
      </w:r>
      <w:r>
        <w:rPr>
          <w:rFonts w:eastAsia="Times New Roman" w:cs="Times New Roman"/>
          <w:bCs/>
          <w:shd w:val="clear" w:color="auto" w:fill="FFFFFF"/>
        </w:rPr>
        <w:t xml:space="preserve"> Βεβαίως.</w:t>
      </w:r>
    </w:p>
    <w:p w14:paraId="6FD02CD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ΚΥΡΙΑΚΟΣ ΜΗΤΣΟΤΑΚΗΣ (Πρόεδρος της Νέας Δημοκρατίας):</w:t>
      </w:r>
      <w:r>
        <w:rPr>
          <w:rFonts w:eastAsia="Times New Roman" w:cs="Times New Roman"/>
          <w:bCs/>
          <w:shd w:val="clear" w:color="auto" w:fill="FFFFFF"/>
        </w:rPr>
        <w:t xml:space="preserve"> Γιατί δεν παρουσιάζετε, κύριε Τσίπρα, εσείς τα οικονομικά του ΣΥΡΙΖΑ, όπως</w:t>
      </w:r>
      <w:r>
        <w:rPr>
          <w:rFonts w:eastAsia="Times New Roman" w:cs="Times New Roman"/>
          <w:bCs/>
          <w:shd w:val="clear" w:color="auto" w:fill="FFFFFF"/>
        </w:rPr>
        <w:t xml:space="preserve"> έκανα εγώ με τα στοιχεία της Νέα Δημοκρατίας; Γιατί δεν το κάνετε; Σας προκαλώ. Κάντε κι εσείς μια παρουσίαση όπως αυτή που έκανα εγώ. Μιλήστε ανοιχτά για τα </w:t>
      </w:r>
      <w:r>
        <w:rPr>
          <w:rFonts w:eastAsia="Times New Roman" w:cs="Times New Roman"/>
          <w:bCs/>
          <w:shd w:val="clear" w:color="auto" w:fill="FFFFFF"/>
        </w:rPr>
        <w:lastRenderedPageBreak/>
        <w:t>χρέη σας για τις υποχρεώσεις σας και πείτε μας, κυρίως, πώς χρηματοδοτήσατε τις τρεις προεκλογικέ</w:t>
      </w:r>
      <w:r>
        <w:rPr>
          <w:rFonts w:eastAsia="Times New Roman" w:cs="Times New Roman"/>
          <w:bCs/>
          <w:shd w:val="clear" w:color="auto" w:fill="FFFFFF"/>
        </w:rPr>
        <w:t xml:space="preserve">ς εκστρατείες, τις οποίες εσείς προκαλέσατε. </w:t>
      </w:r>
    </w:p>
    <w:p w14:paraId="6FD02CDA" w14:textId="77777777" w:rsidR="00BA6D65" w:rsidRDefault="00336324">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FD02CDB"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Πόσο στοίχισαν οι τελευταίες εθνικές εκλογές και οι επικοινωνιακές υπερπαραγωγές σας;</w:t>
      </w:r>
    </w:p>
    <w:p w14:paraId="6FD02CDC" w14:textId="77777777" w:rsidR="00BA6D65" w:rsidRDefault="00336324">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w:t>
      </w:r>
      <w:r>
        <w:rPr>
          <w:rFonts w:eastAsia="Times New Roman" w:cs="Times New Roman"/>
          <w:bCs/>
          <w:shd w:val="clear" w:color="auto" w:fill="FFFFFF"/>
        </w:rPr>
        <w:t>-</w:t>
      </w:r>
      <w:r>
        <w:rPr>
          <w:rFonts w:eastAsia="Times New Roman" w:cs="Times New Roman"/>
          <w:bCs/>
          <w:shd w:val="clear" w:color="auto" w:fill="FFFFFF"/>
        </w:rPr>
        <w:t>διαμαρτυρίες από την πτέρυγα του ΣΥΡΙΖΑ)</w:t>
      </w:r>
    </w:p>
    <w:p w14:paraId="6FD02CDD"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w:t>
      </w:r>
      <w:r>
        <w:rPr>
          <w:rFonts w:eastAsia="Times New Roman" w:cs="Times New Roman"/>
          <w:b/>
          <w:bCs/>
          <w:shd w:val="clear" w:color="auto" w:fill="FFFFFF"/>
        </w:rPr>
        <w:t>ούτσης):</w:t>
      </w:r>
      <w:r>
        <w:rPr>
          <w:rFonts w:eastAsia="Times New Roman" w:cs="Times New Roman"/>
          <w:bCs/>
          <w:shd w:val="clear" w:color="auto" w:fill="FFFFFF"/>
        </w:rPr>
        <w:t xml:space="preserve"> Ησυχία, παρακαλώ. </w:t>
      </w:r>
    </w:p>
    <w:p w14:paraId="6FD02CDE"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Ποιος σας χρηματοδότησε; Πείτε το μας επιτέλους!</w:t>
      </w:r>
    </w:p>
    <w:p w14:paraId="6FD02CDF" w14:textId="77777777" w:rsidR="00BA6D65" w:rsidRDefault="00336324">
      <w:pPr>
        <w:spacing w:line="600" w:lineRule="auto"/>
        <w:ind w:firstLine="709"/>
        <w:jc w:val="center"/>
        <w:rPr>
          <w:rFonts w:eastAsia="Times New Roman" w:cs="Times New Roman"/>
        </w:rPr>
      </w:pPr>
      <w:r>
        <w:rPr>
          <w:rFonts w:eastAsia="Times New Roman" w:cs="Times New Roman"/>
        </w:rPr>
        <w:t>(Παρατεταμένα χειροκροτήματα από την πτέρυγα της Νέας Δημοκρατίας)</w:t>
      </w:r>
    </w:p>
    <w:p w14:paraId="6FD02CE0" w14:textId="77777777" w:rsidR="00BA6D65" w:rsidRDefault="00336324">
      <w:pPr>
        <w:spacing w:line="600" w:lineRule="auto"/>
        <w:ind w:firstLine="720"/>
        <w:jc w:val="both"/>
        <w:rPr>
          <w:rFonts w:eastAsia="Times New Roman" w:cs="Times New Roman"/>
        </w:rPr>
      </w:pPr>
      <w:r>
        <w:rPr>
          <w:rFonts w:eastAsia="Times New Roman" w:cs="Times New Roman"/>
        </w:rPr>
        <w:lastRenderedPageBreak/>
        <w:t>Δεν υπήρχε σελίδα στο διαδίκτυο, στην οποία να μπαίναμε στι</w:t>
      </w:r>
      <w:r>
        <w:rPr>
          <w:rFonts w:eastAsia="Times New Roman" w:cs="Times New Roman"/>
        </w:rPr>
        <w:t xml:space="preserve">ς τελευταίες εκλογές και να μην υπήρχε πληρωμένη διαφήμιση του ΣΥΡΙΖΑ. Δεν υπήρχε κολώνα στην Αθήνα, στην οποία να μην υπήρχε αφίσα του ΣΥΡΙΖΑ. </w:t>
      </w:r>
    </w:p>
    <w:p w14:paraId="6FD02CE1" w14:textId="77777777" w:rsidR="00BA6D65" w:rsidRDefault="00336324">
      <w:pPr>
        <w:spacing w:line="600" w:lineRule="auto"/>
        <w:ind w:firstLine="720"/>
        <w:jc w:val="both"/>
        <w:rPr>
          <w:rFonts w:eastAsia="Times New Roman" w:cs="Times New Roman"/>
        </w:rPr>
      </w:pPr>
      <w:r>
        <w:rPr>
          <w:rFonts w:eastAsia="Times New Roman" w:cs="Times New Roman"/>
        </w:rPr>
        <w:t>Πείτε μας, λοιπόν, κι εσείς, πώς τα χρηματοδοτήσατε όλα αυτά; Εμείς σας αποκαλύψαμε τις δίκες μας πηγές. Κάντε,</w:t>
      </w:r>
      <w:r>
        <w:rPr>
          <w:rFonts w:eastAsia="Times New Roman" w:cs="Times New Roman"/>
        </w:rPr>
        <w:t xml:space="preserve"> λοιπόν, κι εσείς το ίδιο, αντί να κουνάτε σε εμάς το δάχτυλο της ηθικής. Ασχοληθείτε πρώτα με τα του οίκου σας και σταματήστε να συγκαλύπτετε νοσηρές πρακτικές και </w:t>
      </w:r>
      <w:r>
        <w:rPr>
          <w:rFonts w:eastAsia="Times New Roman" w:cs="Times New Roman"/>
        </w:rPr>
        <w:t>«</w:t>
      </w:r>
      <w:r>
        <w:rPr>
          <w:rFonts w:eastAsia="Times New Roman" w:cs="Times New Roman"/>
        </w:rPr>
        <w:t>ημέτερους</w:t>
      </w:r>
      <w:r>
        <w:rPr>
          <w:rFonts w:eastAsia="Times New Roman" w:cs="Times New Roman"/>
        </w:rPr>
        <w:t>»</w:t>
      </w:r>
      <w:r>
        <w:rPr>
          <w:rFonts w:eastAsia="Times New Roman" w:cs="Times New Roman"/>
        </w:rPr>
        <w:t>.</w:t>
      </w:r>
    </w:p>
    <w:p w14:paraId="6FD02CE2" w14:textId="77777777" w:rsidR="00BA6D65" w:rsidRDefault="00336324">
      <w:pPr>
        <w:spacing w:line="600" w:lineRule="auto"/>
        <w:ind w:firstLine="720"/>
        <w:jc w:val="both"/>
        <w:rPr>
          <w:rFonts w:eastAsia="Times New Roman" w:cs="Times New Roman"/>
        </w:rPr>
      </w:pPr>
      <w:r>
        <w:rPr>
          <w:rFonts w:eastAsia="Times New Roman" w:cs="Times New Roman"/>
        </w:rPr>
        <w:t xml:space="preserve">Διότι ξέρετε ότι και σήμερα, κύριε Τσίπρα, από αυτό το Βήμα ήσασταν και πάλι προκλητικός. Λίγες μέρες μετά την τελευταία </w:t>
      </w:r>
      <w:r>
        <w:rPr>
          <w:rFonts w:eastAsia="Times New Roman"/>
        </w:rPr>
        <w:t>συζήτηση,</w:t>
      </w:r>
      <w:r>
        <w:rPr>
          <w:rFonts w:eastAsia="Times New Roman" w:cs="Times New Roman"/>
        </w:rPr>
        <w:t xml:space="preserve"> την οποίαν είχαμε, είχατε </w:t>
      </w:r>
      <w:r>
        <w:rPr>
          <w:rFonts w:eastAsia="Times New Roman"/>
          <w:bCs/>
        </w:rPr>
        <w:t>έ</w:t>
      </w:r>
      <w:r>
        <w:rPr>
          <w:rFonts w:eastAsia="Times New Roman" w:cs="Times New Roman"/>
        </w:rPr>
        <w:t xml:space="preserve">ρθει στη </w:t>
      </w:r>
      <w:r>
        <w:rPr>
          <w:rFonts w:eastAsia="Times New Roman"/>
          <w:bCs/>
        </w:rPr>
        <w:t>Βουλή</w:t>
      </w:r>
      <w:r>
        <w:rPr>
          <w:rFonts w:eastAsia="Times New Roman" w:cs="Times New Roman"/>
        </w:rPr>
        <w:t xml:space="preserve"> να μας μιλήσετε για τη μάχη κατά της διαφθοράς και της διαπλοκής.</w:t>
      </w:r>
    </w:p>
    <w:p w14:paraId="6FD02CE3" w14:textId="77777777" w:rsidR="00BA6D65" w:rsidRDefault="00336324">
      <w:pPr>
        <w:spacing w:line="600" w:lineRule="auto"/>
        <w:ind w:firstLine="720"/>
        <w:jc w:val="both"/>
        <w:rPr>
          <w:rFonts w:eastAsia="Times New Roman" w:cs="Times New Roman"/>
        </w:rPr>
      </w:pPr>
      <w:r>
        <w:rPr>
          <w:rFonts w:eastAsia="Times New Roman" w:cs="Times New Roman"/>
        </w:rPr>
        <w:t>Τι κάνατε, λοιπόν</w:t>
      </w:r>
      <w:r>
        <w:rPr>
          <w:rFonts w:eastAsia="Times New Roman" w:cs="Times New Roman"/>
        </w:rPr>
        <w:t xml:space="preserve">, λίγες μέρες μετά; Κλείσατε άρον άρον την υπόθεση του κ. Σταθάκη, με 1,8 εκατομμύρια ευρώ αδήλωτες καταθέσεις και συμμετοχή σε τριάντα έξι ακίνητα. </w:t>
      </w:r>
    </w:p>
    <w:p w14:paraId="6FD02CE4" w14:textId="77777777" w:rsidR="00BA6D65" w:rsidRDefault="00336324">
      <w:pPr>
        <w:spacing w:line="600" w:lineRule="auto"/>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6FD02CE5" w14:textId="77777777" w:rsidR="00BA6D65" w:rsidRDefault="00336324">
      <w:pPr>
        <w:spacing w:line="600" w:lineRule="auto"/>
        <w:ind w:firstLine="720"/>
        <w:jc w:val="both"/>
        <w:rPr>
          <w:rFonts w:eastAsia="Times New Roman" w:cs="Times New Roman"/>
        </w:rPr>
      </w:pPr>
      <w:r>
        <w:rPr>
          <w:rFonts w:eastAsia="Times New Roman" w:cs="Times New Roman"/>
        </w:rPr>
        <w:t xml:space="preserve">Και, βέβαια, επειδή αυτό δεν αφορά μόνο εσάς, αφορά </w:t>
      </w:r>
      <w:r>
        <w:rPr>
          <w:rFonts w:eastAsia="Times New Roman" w:cs="Times New Roman"/>
        </w:rPr>
        <w:t>και όλους εσάς, κύριοι συνάδελφοι του ΣΥΡΙΖΑ, ψηφίσατε σύσσωμη η Κοινοβουλευτική Ομάδα του ΣΥΡΙΖΑ κατά της άρσης της ασυλίας του κ. Σταθάκη, για να μην λογοδοτήσει στη δικαιοσύνη, όπως όλοι οι απλοί πολίτες.</w:t>
      </w:r>
    </w:p>
    <w:p w14:paraId="6FD02CE6" w14:textId="77777777" w:rsidR="00BA6D65" w:rsidRDefault="00336324">
      <w:pPr>
        <w:spacing w:line="600" w:lineRule="auto"/>
        <w:ind w:firstLine="720"/>
        <w:jc w:val="both"/>
        <w:rPr>
          <w:rFonts w:eastAsia="Times New Roman" w:cs="Times New Roman"/>
        </w:rPr>
      </w:pPr>
      <w:r>
        <w:rPr>
          <w:rFonts w:eastAsia="Times New Roman" w:cs="Times New Roman"/>
        </w:rPr>
        <w:t xml:space="preserve">Εγώ δεν ξέρω αν </w:t>
      </w:r>
      <w:r>
        <w:rPr>
          <w:rFonts w:eastAsia="Times New Roman"/>
          <w:bCs/>
        </w:rPr>
        <w:t>είναι</w:t>
      </w:r>
      <w:r>
        <w:rPr>
          <w:rFonts w:eastAsia="Times New Roman" w:cs="Times New Roman"/>
        </w:rPr>
        <w:t xml:space="preserve"> αθώος ή ένοχος ο κ. Σταθάκ</w:t>
      </w:r>
      <w:r>
        <w:rPr>
          <w:rFonts w:eastAsia="Times New Roman" w:cs="Times New Roman"/>
        </w:rPr>
        <w:t xml:space="preserve">ης, αλλά πιστεύω ότι πρέπει -και φαντάζομαι ότι θα συμφωνούσατε μαζί μου, κύριε Τσίπρα- σε αυτές τις περιπτώσεις ο πολιτικός να λογοδοτεί στη δικαιοσύνη, σχετικά με τη </w:t>
      </w:r>
      <w:r>
        <w:rPr>
          <w:rFonts w:eastAsia="Times New Roman" w:cs="Times New Roman"/>
          <w:bCs/>
          <w:shd w:val="clear" w:color="auto" w:fill="FFFFFF"/>
        </w:rPr>
        <w:t>διαχείριση</w:t>
      </w:r>
      <w:r>
        <w:rPr>
          <w:rFonts w:eastAsia="Times New Roman" w:cs="Times New Roman"/>
        </w:rPr>
        <w:t xml:space="preserve"> κονδυλίων του Πανεπιστημίου Κρήτης. </w:t>
      </w:r>
    </w:p>
    <w:p w14:paraId="6FD02CE7" w14:textId="77777777" w:rsidR="00BA6D65" w:rsidRDefault="00336324">
      <w:pPr>
        <w:spacing w:line="600" w:lineRule="auto"/>
        <w:ind w:firstLine="720"/>
        <w:jc w:val="both"/>
        <w:rPr>
          <w:rFonts w:eastAsia="Times New Roman" w:cs="Times New Roman"/>
        </w:rPr>
      </w:pPr>
      <w:r>
        <w:rPr>
          <w:rFonts w:eastAsia="Times New Roman" w:cs="Times New Roman"/>
        </w:rPr>
        <w:t>Και, βέβαια, για να μην ξεχνάμε τι συμβα</w:t>
      </w:r>
      <w:r>
        <w:rPr>
          <w:rFonts w:eastAsia="Times New Roman" w:cs="Times New Roman"/>
        </w:rPr>
        <w:t xml:space="preserve">ίνει στη </w:t>
      </w:r>
      <w:r>
        <w:rPr>
          <w:rFonts w:eastAsia="Times New Roman"/>
          <w:bCs/>
        </w:rPr>
        <w:t>Βουλή</w:t>
      </w:r>
      <w:r>
        <w:rPr>
          <w:rFonts w:eastAsia="Times New Roman" w:cs="Times New Roman"/>
        </w:rPr>
        <w:t xml:space="preserve"> τις τελευταίες μέρες, αποσύρατε άρον άρον </w:t>
      </w:r>
      <w:r>
        <w:rPr>
          <w:rFonts w:eastAsia="Times New Roman"/>
          <w:bCs/>
        </w:rPr>
        <w:t>μια</w:t>
      </w:r>
      <w:r>
        <w:rPr>
          <w:rFonts w:eastAsia="Times New Roman" w:cs="Times New Roman"/>
        </w:rPr>
        <w:t xml:space="preserve"> </w:t>
      </w:r>
      <w:r>
        <w:rPr>
          <w:rFonts w:eastAsia="Times New Roman"/>
          <w:bCs/>
          <w:shd w:val="clear" w:color="auto" w:fill="FFFFFF"/>
        </w:rPr>
        <w:t>διάταξη,</w:t>
      </w:r>
      <w:r>
        <w:rPr>
          <w:rFonts w:eastAsia="Times New Roman" w:cs="Times New Roman"/>
        </w:rPr>
        <w:t xml:space="preserve"> που κατέθεσαν τρεις Βουλευτές σας, απαλλακτική για θέματα κακοδιαχείρισης στην παιδεία, που καθώς φαίνεται, αφορούσε δύο Υπουργούς σας.</w:t>
      </w:r>
    </w:p>
    <w:p w14:paraId="6FD02CE8"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rPr>
        <w:lastRenderedPageBreak/>
        <w:t>Λ</w:t>
      </w:r>
      <w:r>
        <w:rPr>
          <w:rFonts w:eastAsia="Times New Roman" w:cs="Times New Roman"/>
          <w:bCs/>
          <w:shd w:val="clear" w:color="auto" w:fill="FFFFFF"/>
        </w:rPr>
        <w:t>υπάμαι που το λέω, αλλά και με ευθύνη του Προεδρε</w:t>
      </w:r>
      <w:r>
        <w:rPr>
          <w:rFonts w:eastAsia="Times New Roman" w:cs="Times New Roman"/>
          <w:bCs/>
          <w:shd w:val="clear" w:color="auto" w:fill="FFFFFF"/>
        </w:rPr>
        <w:t xml:space="preserve">ίου της </w:t>
      </w:r>
      <w:r>
        <w:rPr>
          <w:rFonts w:eastAsia="Times New Roman"/>
          <w:bCs/>
          <w:shd w:val="clear" w:color="auto" w:fill="FFFFFF"/>
        </w:rPr>
        <w:t>Βουλής,</w:t>
      </w:r>
      <w:r>
        <w:rPr>
          <w:rFonts w:eastAsia="Times New Roman" w:cs="Times New Roman"/>
          <w:bCs/>
          <w:shd w:val="clear" w:color="auto" w:fill="FFFFFF"/>
        </w:rPr>
        <w:t xml:space="preserve"> αυτό το οποίο συμβαίνει στη </w:t>
      </w:r>
      <w:r>
        <w:rPr>
          <w:rFonts w:eastAsia="Times New Roman"/>
          <w:bCs/>
          <w:shd w:val="clear" w:color="auto" w:fill="FFFFFF"/>
        </w:rPr>
        <w:t>Βουλή</w:t>
      </w:r>
      <w:r>
        <w:rPr>
          <w:rFonts w:eastAsia="Times New Roman" w:cs="Times New Roman"/>
          <w:bCs/>
          <w:shd w:val="clear" w:color="auto" w:fill="FFFFFF"/>
        </w:rPr>
        <w:t xml:space="preserve"> τις τελευταίες μέρες δεν έχει προηγούμενο. Νομιμοποιείτε σωρηδόν εκ των υστέρων δαπάνες. Νομοθετείτε χωρίς τη σύμφωνη γνώμη του Γενικού Λογιστηρίου του Κράτους. </w:t>
      </w:r>
    </w:p>
    <w:p w14:paraId="6FD02CE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ξέρω καν αν γνωρίζετε, κύριε Τσίπρα, αυτ</w:t>
      </w:r>
      <w:r>
        <w:rPr>
          <w:rFonts w:eastAsia="Times New Roman" w:cs="Times New Roman"/>
          <w:bCs/>
          <w:shd w:val="clear" w:color="auto" w:fill="FFFFFF"/>
        </w:rPr>
        <w:t xml:space="preserve">ά τα οποία συμβαίνουν στη </w:t>
      </w:r>
      <w:r>
        <w:rPr>
          <w:rFonts w:eastAsia="Times New Roman"/>
          <w:bCs/>
          <w:shd w:val="clear" w:color="auto" w:fill="FFFFFF"/>
        </w:rPr>
        <w:t>Βουλή</w:t>
      </w:r>
      <w:r>
        <w:rPr>
          <w:rFonts w:eastAsia="Times New Roman" w:cs="Times New Roman"/>
          <w:bCs/>
          <w:shd w:val="clear" w:color="auto" w:fill="FFFFFF"/>
        </w:rPr>
        <w:t xml:space="preserve">. Έχετε μετατρέψει τη </w:t>
      </w:r>
      <w:r>
        <w:rPr>
          <w:rFonts w:eastAsia="Times New Roman"/>
          <w:bCs/>
          <w:shd w:val="clear" w:color="auto" w:fill="FFFFFF"/>
        </w:rPr>
        <w:t>Βουλή</w:t>
      </w:r>
      <w:r>
        <w:rPr>
          <w:rFonts w:eastAsia="Times New Roman" w:cs="Times New Roman"/>
          <w:bCs/>
          <w:shd w:val="clear" w:color="auto" w:fill="FFFFFF"/>
        </w:rPr>
        <w:t xml:space="preserve"> σε ένα πλυντήριο, για να ξεπλένετε τις ανομίες των στελεχών σας. </w:t>
      </w:r>
    </w:p>
    <w:p w14:paraId="6FD02CEA" w14:textId="77777777" w:rsidR="00BA6D65" w:rsidRDefault="00336324">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FD02CEB" w14:textId="77777777" w:rsidR="00BA6D65" w:rsidRDefault="00336324">
      <w:pPr>
        <w:spacing w:line="600" w:lineRule="auto"/>
        <w:ind w:firstLine="709"/>
        <w:jc w:val="center"/>
        <w:rPr>
          <w:rFonts w:eastAsia="Times New Roman" w:cs="Times New Roman"/>
        </w:rPr>
      </w:pPr>
      <w:r>
        <w:rPr>
          <w:rFonts w:eastAsia="Times New Roman" w:cs="Times New Roman"/>
        </w:rPr>
        <w:t>(Θόρυβος-διαμαρτυρίες από την πτέρυγα του ΣΥΡΙΖΑ)</w:t>
      </w:r>
    </w:p>
    <w:p w14:paraId="6FD02CEC"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δεν σταματάτε μόνο </w:t>
      </w:r>
      <w:r>
        <w:rPr>
          <w:rFonts w:eastAsia="Times New Roman" w:cs="Times New Roman"/>
          <w:bCs/>
          <w:shd w:val="clear" w:color="auto" w:fill="FFFFFF"/>
        </w:rPr>
        <w:t>εκεί, εξακολουθείτε –κι εξακολουθείτε να το κάνετε μέχρι σήμερα- να προδικάζετε με τρόπο απαράδεκτο τις αποφάσεις της δικαιοσύνης.</w:t>
      </w:r>
    </w:p>
    <w:p w14:paraId="6FD02C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Κύριε Τσίπρα, δεν ξέρω αν το καταλαβαίνετε, αλλά με τις συνεχείς παρεμβάσεις σας για στελέχη που ανήκουν στη Νέα Δημοκρατία, </w:t>
      </w:r>
      <w:r>
        <w:rPr>
          <w:rFonts w:eastAsia="Times New Roman" w:cs="Times New Roman"/>
          <w:szCs w:val="24"/>
        </w:rPr>
        <w:t xml:space="preserve">προδικάζετε με τρόπο θεσμικά απαράδεκτο το έργο της δικαιοσύνης. Δεν </w:t>
      </w:r>
      <w:r>
        <w:rPr>
          <w:rFonts w:eastAsia="Times New Roman" w:cs="Times New Roman"/>
          <w:szCs w:val="24"/>
        </w:rPr>
        <w:lastRenderedPageBreak/>
        <w:t>ξέρω αν το έχετε καταλάβει αυτό το πράγμα. στερείτε από τους πολίτες το δικαίωμα σε μία δίκαιη δίκη. Το καταλαβαίνετε ότι επικαλούμενος τις γνωστές λίστες των φοροφυγάδων στοχοποιείτε πολ</w:t>
      </w:r>
      <w:r>
        <w:rPr>
          <w:rFonts w:eastAsia="Times New Roman" w:cs="Times New Roman"/>
          <w:szCs w:val="24"/>
        </w:rPr>
        <w:t xml:space="preserve">ιτικά συγκεκριμένα στελέχη; </w:t>
      </w:r>
    </w:p>
    <w:p w14:paraId="6FD02CE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Για τον κ. Παπασταύρου λέτε; </w:t>
      </w:r>
    </w:p>
    <w:p w14:paraId="6FD02CE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Βεβαίως. </w:t>
      </w:r>
    </w:p>
    <w:p w14:paraId="6FD02CF0"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6FD02CF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Ήσυχα, παρακα</w:t>
      </w:r>
      <w:r>
        <w:rPr>
          <w:rFonts w:eastAsia="Times New Roman" w:cs="Times New Roman"/>
          <w:szCs w:val="24"/>
        </w:rPr>
        <w:t xml:space="preserve">λώ. </w:t>
      </w:r>
    </w:p>
    <w:p w14:paraId="6FD02CF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καταλαβαίνετε ότι το δικαίωμα στη δίκαιη δίκη είναι αναφαίρετο και συνταγματικά κατοχυρωμένο, και όσο μια υπόθεση εκκρεμεί στη δικαιοσύνη δεν έχετε κανένα δικαίωμα να μιλάτε για αυτήν την υπόθεση; </w:t>
      </w:r>
    </w:p>
    <w:p w14:paraId="6FD02CF3"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F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όσο τα κάνετε βέβαια αυτά, κύριε Τσίπρα, κουκουλώνετε κάθε υπόθεση που αφορά τα δικά σας στελέχη, από τον κ. Φλαμπουράρη και τη ροπή του στα δημόσια έργα, μέχρι τον κ. Σταθάκη που ξέχασε να δηλώσει 2.000.000 ευρώ. </w:t>
      </w:r>
    </w:p>
    <w:p w14:paraId="6FD02CF5"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p>
    <w:p w14:paraId="6FD02CF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Μη μας κουνάτε λοιπόν το δάχτυλο, κύριε Τσίπρα. Δεν έχετε κανένα ηθικό ανάστημα να το κάνετε. </w:t>
      </w:r>
    </w:p>
    <w:p w14:paraId="6FD02CF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θεσμική ζημιά, την οποία επιφέρετε στο δημοκρατικό μας πολίτευμα, δεν είναι ακούσια. Είναι σκόπιμη, κύριε Τσίπρα. Επανειλημμένως έχω παρομοιάσ</w:t>
      </w:r>
      <w:r>
        <w:rPr>
          <w:rFonts w:eastAsia="Times New Roman" w:cs="Times New Roman"/>
          <w:szCs w:val="24"/>
        </w:rPr>
        <w:t xml:space="preserve">ει την Κυβέρνησή σας με ένα ύπουλο παγόβουνο. Στην περίπτωση αυτή, αυτό που φαίνεται, η λευκή κορυφή, είναι δήθεν η πρόθεσή σας να υπηρετήσετε τη διαφάνεια, και από κάτω κρύβεται ένας απειλητικός μαύρος όγκος, που διαβρώνει τους δημοκρατικούς μας θεσμούς. </w:t>
      </w:r>
    </w:p>
    <w:p w14:paraId="6FD02C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την οποία σήμερα θα συζητήσουμε και θα ψηφίσουμε, γιατί δεν έχουμε να φοβηθούμε τίποτα, είναι άλλος ένας τακτισμός για να στρέψετε τα βλέμματα των πολιτών αλλού, να κυνηγήσετε μάγισσες, να ξεσκεπάσετε δήθεν σκάνδαλα. </w:t>
      </w:r>
    </w:p>
    <w:p w14:paraId="6FD02CF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Στην προηγούμε</w:t>
      </w:r>
      <w:r>
        <w:rPr>
          <w:rFonts w:eastAsia="Times New Roman" w:cs="Times New Roman"/>
          <w:szCs w:val="24"/>
        </w:rPr>
        <w:t xml:space="preserve">νη συζήτηση στη Βουλή, μας είχατε προετοιμάσει με διαρροές, με ανακοινώσεις, με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με δηλώσεις της Κυβερνητικής Εκπροσώπου, ότι θα κάνετε συγκλονιστικές αποκαλύψεις. Αντ’ αυτού, μας αραδιάσατε μια σειρά από νομοθετικές πρωτοβουλίες της προηγούμενη</w:t>
      </w:r>
      <w:r>
        <w:rPr>
          <w:rFonts w:eastAsia="Times New Roman" w:cs="Times New Roman"/>
          <w:szCs w:val="24"/>
        </w:rPr>
        <w:t>ς Κυβέρνησης. Ακόμα βέβαια, ηχεί στα αφτιά τα δικά μας, αλλά και των Ελλήνων πολιτών η στεντόρεια φωνή του κ. Δραγασάκη, ο οποίος όσο ήταν στην Αντιπολίτευση έλεγε: «Η Κυβέρνηση του ΣΥΡΙΖΑ θα αποκαλύψει σε αυτήν την Αίθουσα τα ονόματα της διαπλοκής». Ακόμη</w:t>
      </w:r>
      <w:r>
        <w:rPr>
          <w:rFonts w:eastAsia="Times New Roman" w:cs="Times New Roman"/>
          <w:szCs w:val="24"/>
        </w:rPr>
        <w:t xml:space="preserve"> περιμένουμε να τα μάθουμε, κύριε Τσίπρα. Ακόμα περιμένουμε. Ούτε ένα όνομα δεν ψελλίσατε. Αντ’ αυτού, μάθαμε βέβαια…</w:t>
      </w:r>
    </w:p>
    <w:p w14:paraId="6FD02CF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Παπασταύρου. </w:t>
      </w:r>
    </w:p>
    <w:p w14:paraId="6FD02CF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Σας παρακαλώ. Ακούστε με προσοχή. </w:t>
      </w:r>
    </w:p>
    <w:p w14:paraId="6FD02CF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w:t>
      </w:r>
      <w:r>
        <w:rPr>
          <w:rFonts w:eastAsia="Times New Roman" w:cs="Times New Roman"/>
          <w:b/>
          <w:szCs w:val="24"/>
        </w:rPr>
        <w:t xml:space="preserve">ς Δημοκρατίας): </w:t>
      </w:r>
      <w:r>
        <w:rPr>
          <w:rFonts w:eastAsia="Times New Roman" w:cs="Times New Roman"/>
          <w:szCs w:val="24"/>
        </w:rPr>
        <w:t xml:space="preserve">Μάθαμε κάτι όμως: Στον ελεύθερο σας χρόνο φτιάχνατε καφέ στους διαπλεκόμενους, τους οποίους εσείς καταγγέλλατε. </w:t>
      </w:r>
    </w:p>
    <w:p w14:paraId="6FD02CFD"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CF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κατάσταση στη χώρα είναι πολύ σοβαρή, κύριε Τσίπρα, για τέτοιους φθηνού</w:t>
      </w:r>
      <w:r>
        <w:rPr>
          <w:rFonts w:eastAsia="Times New Roman" w:cs="Times New Roman"/>
          <w:szCs w:val="24"/>
        </w:rPr>
        <w:t xml:space="preserve">ς τακτισμούς και για ασκήσεις αποπροσανατολισμού. </w:t>
      </w:r>
    </w:p>
    <w:p w14:paraId="6FD02CF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Εύλογα, λοιπόν, κυρίες και κύριοι συνάδελφοι, θα σκεφθεί κανείς: Γιατί υπερψηφίζουμε την πρόταση για τη σύσταση αυτής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Ο λόγος είναι απλός, σας τον ανέφερα και πριν. Δεν έχουμε να</w:t>
      </w:r>
      <w:r>
        <w:rPr>
          <w:rFonts w:eastAsia="Times New Roman" w:cs="Times New Roman"/>
          <w:szCs w:val="24"/>
        </w:rPr>
        <w:t xml:space="preserve"> φοβηθούμε τίποτα. Εμείς μαθαίνουμε και από τα λάθη μας και τις παραλείψεις μας. Τα αναγνωρίσαμε με γενναιότητα και στεκόμαστε με ευθύνη απέναντι στους Έλληνες πολίτες. </w:t>
      </w:r>
    </w:p>
    <w:p w14:paraId="6FD02D0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Γνωρίζουμε πολύ καλά ότι η αξιοπιστία του πολιτικού συστήματος έχει τρωθεί, γι’ αυτό κ</w:t>
      </w:r>
      <w:r>
        <w:rPr>
          <w:rFonts w:eastAsia="Times New Roman" w:cs="Times New Roman"/>
          <w:szCs w:val="24"/>
        </w:rPr>
        <w:t xml:space="preserve">ι επενδύουμε στην αλήθεια της ευθύνης. Κι εμείς χτίζουμε αργά, αλλά σταθερά σχέσεις εμπιστοσύνης με τους Έλληνες πολίτες. </w:t>
      </w:r>
    </w:p>
    <w:p w14:paraId="6FD02D0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Αυτή όμως την αξιοπιστία που εμείς υπεύθυνα υπερασπιζόμαστε με όλες μας τις δυνάμεις, εσείς έχετε βαλθεί να την καταστρέψετε, διότι υ</w:t>
      </w:r>
      <w:r>
        <w:rPr>
          <w:rFonts w:eastAsia="Times New Roman" w:cs="Times New Roman"/>
          <w:szCs w:val="24"/>
        </w:rPr>
        <w:t xml:space="preserve">πηρετείτε συστηματικά τον εξευτελισμό προς τα κάτω, δηλητηριάζετε κάθε υγιή θεσμό του πολιτεύματός μας. Τώρα φοβάμαι ότι επιδιώκετε και τον εξευτελισμό αυτής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την οποία όλα τα κόμματα συμφωνούν. </w:t>
      </w:r>
    </w:p>
    <w:p w14:paraId="6FD02D0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αρχάς, να ξεκαθαρίσουμε κά</w:t>
      </w:r>
      <w:r>
        <w:rPr>
          <w:rFonts w:eastAsia="Times New Roman" w:cs="Times New Roman"/>
          <w:szCs w:val="24"/>
        </w:rPr>
        <w:t xml:space="preserve">τι, κύριε Τσίπρα, το οποίο μάλλον σας διαφεύγει. Στην πρότασή σας συνδέετε δύο διαφορετικά ζητήματα: </w:t>
      </w:r>
      <w:r>
        <w:rPr>
          <w:rFonts w:eastAsia="Times New Roman" w:cs="Times New Roman"/>
          <w:szCs w:val="24"/>
        </w:rPr>
        <w:t>Τ</w:t>
      </w:r>
      <w:r>
        <w:rPr>
          <w:rFonts w:eastAsia="Times New Roman" w:cs="Times New Roman"/>
          <w:szCs w:val="24"/>
        </w:rPr>
        <w:t xml:space="preserve">ραπεζικά δάνεια στα πολιτικά κόμματα και τραπεζικά δάνεια σε εταιρείες μέσων μαζικής ενημέρωσης. </w:t>
      </w:r>
    </w:p>
    <w:p w14:paraId="6FD02D0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Διαφορετικά είναι, ε;</w:t>
      </w:r>
    </w:p>
    <w:p w14:paraId="6FD02D0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Κανονικά αυτά θα έπρεπε να διερευνηθούν από δύο διαφορετικές εξεταστικές επιτροπές. </w:t>
      </w:r>
    </w:p>
    <w:p w14:paraId="6FD02D0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Γιατί; </w:t>
      </w:r>
    </w:p>
    <w:p w14:paraId="6FD02D0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Διότι τα δάνεια προς τα πολιτικά κόμμα</w:t>
      </w:r>
      <w:r>
        <w:rPr>
          <w:rFonts w:eastAsia="Times New Roman" w:cs="Times New Roman"/>
          <w:szCs w:val="24"/>
        </w:rPr>
        <w:t xml:space="preserve">τα, όπως γνωρίζετε, είναι δάνεια προς ενώσεις προσώπων τα οποία δεν έχουν περιουσία και εμπράγματες εξασφαλίσεις και υπάρχουν προφανώς ιδιαιτερότητες και νομικά και κανονιστικά κενά. Σε αυτό θα έπρεπε να εστιαστεί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6FD02D0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Τα δάνεια όμως προς τις εταιρείες μέσων μαζικής ενημέρωσης είναι κανονικά επιχειρηματικά δάνεια, τα οποία εμπίπτουν στον έλεγχο του τραπεζικού συστήματος, που εποπτεύει η Τράπεζα της Ελλάδος. </w:t>
      </w:r>
    </w:p>
    <w:p w14:paraId="6FD02D08" w14:textId="77777777" w:rsidR="00BA6D65" w:rsidRDefault="00336324">
      <w:pPr>
        <w:tabs>
          <w:tab w:val="left" w:pos="2820"/>
        </w:tabs>
        <w:spacing w:line="600" w:lineRule="auto"/>
        <w:jc w:val="both"/>
        <w:rPr>
          <w:rFonts w:eastAsia="Times New Roman"/>
          <w:szCs w:val="24"/>
        </w:rPr>
      </w:pPr>
      <w:r>
        <w:rPr>
          <w:rFonts w:eastAsia="Times New Roman"/>
          <w:szCs w:val="24"/>
        </w:rPr>
        <w:t>Υποθέτω ότι η Τράπεζα της Ελλάδος έχει κάνει καλά τη δουλειά τη</w:t>
      </w:r>
      <w:r>
        <w:rPr>
          <w:rFonts w:eastAsia="Times New Roman"/>
          <w:szCs w:val="24"/>
        </w:rPr>
        <w:t xml:space="preserve">ς και έχει εποπτεύσει, ανάμεσα σε όλα τα επιχειρηματικά δάνεια, και τα δάνεια στα οποία εσείς αναφερθήκατε. Ο συσχετισμός αυτών των δύο </w:t>
      </w:r>
      <w:r>
        <w:rPr>
          <w:rFonts w:eastAsia="Times New Roman"/>
          <w:szCs w:val="24"/>
        </w:rPr>
        <w:lastRenderedPageBreak/>
        <w:t>κατηγοριών δανείων και η αντιμετώπισή τους από κοινού από τη μία εξεταστική επιτροπή δεν έχει λογική. Θα έχουμε στην ουσ</w:t>
      </w:r>
      <w:r>
        <w:rPr>
          <w:rFonts w:eastAsia="Times New Roman"/>
          <w:szCs w:val="24"/>
        </w:rPr>
        <w:t xml:space="preserve">ία δύο εξεταστικές επιτροπές, με διαφορετικό αντικείμενο, σε μία. Αλλά ας είναι. </w:t>
      </w:r>
    </w:p>
    <w:p w14:paraId="6FD02D09"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Κύριε Τσίπρα, δεν είναι βέβαια το μόνο θεσμικό οξύμωρο που αντιμετωπίζει η Βουλή επί των ημερών μας. Άλλωστε για εμάς το αν και το πώς συνήφθησαν τα δάνεια των εταιρειών μέσω</w:t>
      </w:r>
      <w:r>
        <w:rPr>
          <w:rFonts w:eastAsia="Times New Roman"/>
          <w:szCs w:val="24"/>
        </w:rPr>
        <w:t xml:space="preserve">ν μαζικής ενημέρωσης έχει λιγότερη σημασία από τα δάνεια των πολιτικών κομμάτων, που είναι δάνεια τα οποία μας αφορούν άμεσα. </w:t>
      </w:r>
    </w:p>
    <w:p w14:paraId="6FD02D0A"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Και πάλι το επαναλαμβάνω, λοιπόν: Εμείς θα υπερψηφίσουμε την πρόταση. Διαφωνούμε και με τον χρόνο σύστασης αυτής της </w:t>
      </w:r>
      <w:r>
        <w:rPr>
          <w:rFonts w:eastAsia="Times New Roman"/>
          <w:szCs w:val="24"/>
        </w:rPr>
        <w:t>ε</w:t>
      </w:r>
      <w:r>
        <w:rPr>
          <w:rFonts w:eastAsia="Times New Roman"/>
          <w:szCs w:val="24"/>
        </w:rPr>
        <w:t>πιτροπής, δ</w:t>
      </w:r>
      <w:r>
        <w:rPr>
          <w:rFonts w:eastAsia="Times New Roman"/>
          <w:szCs w:val="24"/>
        </w:rPr>
        <w:t xml:space="preserve">ιαφωνούμε και με την εξέταση δύο διαφορετικών θεμάτων σε μία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και βέβαια διαφωνούμε και με το ασφυκτικό χρονοδιάγραμμα το οποίο έχετε ανακοινώσει. </w:t>
      </w:r>
    </w:p>
    <w:p w14:paraId="6FD02D0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 xml:space="preserve">Ένα είναι βέβαιο, λοιπόν, ότι αυτή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θα χρειαστεί πραγματικό χρόνο γι</w:t>
      </w:r>
      <w:r>
        <w:rPr>
          <w:rFonts w:eastAsia="Times New Roman"/>
          <w:szCs w:val="24"/>
        </w:rPr>
        <w:t>α να μπορέσει να διερευνήσει αυτή την υπόθεση. Αυτό</w:t>
      </w:r>
      <w:r>
        <w:rPr>
          <w:rFonts w:eastAsia="Times New Roman"/>
          <w:szCs w:val="24"/>
        </w:rPr>
        <w:t>ν</w:t>
      </w:r>
      <w:r>
        <w:rPr>
          <w:rFonts w:eastAsia="Times New Roman"/>
          <w:szCs w:val="24"/>
        </w:rPr>
        <w:t xml:space="preserve"> τον χρόνο ελπίζουμε ότι θα τον έχει. </w:t>
      </w:r>
    </w:p>
    <w:p w14:paraId="6FD02D0C"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θα πρέπει να διερευνήσει εάν εφαρμόστηκε πραγματικά ο ν.3023/2002, όπως αυτός τροποποιήθηκε το 2014, ποια ήταν τα αποτελέσματα αυτών των προβλέ</w:t>
      </w:r>
      <w:r>
        <w:rPr>
          <w:rFonts w:eastAsia="Times New Roman"/>
          <w:szCs w:val="24"/>
        </w:rPr>
        <w:t xml:space="preserve">ψεων του νόμου και ποιες ενδεχομένως πρέπει να είναι και οι επιπτώσεις για τη μη εφαρμογή του. Κι αν θέλουμε πραγματικά να αντιμετωπίσουμε με ευθύνη αυτές τις παθογένειες του πολιτικού συστήματος, ας αφήσουμε τουλάχιστον αυτή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έξω απ</w:t>
      </w:r>
      <w:r>
        <w:rPr>
          <w:rFonts w:eastAsia="Times New Roman"/>
          <w:szCs w:val="24"/>
        </w:rPr>
        <w:t>ό αυτές τις αντιπαραθέσεις, μπας και προκύψει και κανένα καλό αποτέλεσμα</w:t>
      </w:r>
      <w:r>
        <w:rPr>
          <w:rFonts w:eastAsia="Times New Roman"/>
          <w:szCs w:val="24"/>
        </w:rPr>
        <w:t>,</w:t>
      </w:r>
      <w:r>
        <w:rPr>
          <w:rFonts w:eastAsia="Times New Roman"/>
          <w:szCs w:val="24"/>
        </w:rPr>
        <w:t xml:space="preserve"> με γνώμονα το συμφέρον συνολικά του ελληνικού πολιτεύματος. </w:t>
      </w:r>
    </w:p>
    <w:p w14:paraId="6FD02D0D"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εάν όμως θέλατε πραγματικά και αν είχατε πραγματική διάθεση να προχωρήσετε σε ισχυρά μέτρα </w:t>
      </w:r>
      <w:r>
        <w:rPr>
          <w:rFonts w:eastAsia="Times New Roman"/>
          <w:szCs w:val="24"/>
        </w:rPr>
        <w:t xml:space="preserve">θωράκισης της διαφάνειας και της προστασίας της αξιοπιστίας του πολιτικού κόσμου, έπρεπε να είχατε ήδη, κύριε Τσίπρα, συμφωνήσει σε αυτήν εδώ την Αίθουσα στην πρότασή μας </w:t>
      </w:r>
      <w:r>
        <w:rPr>
          <w:rFonts w:eastAsia="Times New Roman"/>
          <w:szCs w:val="24"/>
        </w:rPr>
        <w:lastRenderedPageBreak/>
        <w:t xml:space="preserve">για τη ριζική </w:t>
      </w:r>
      <w:r>
        <w:rPr>
          <w:rFonts w:eastAsia="Times New Roman"/>
          <w:szCs w:val="24"/>
        </w:rPr>
        <w:t>Α</w:t>
      </w:r>
      <w:r>
        <w:rPr>
          <w:rFonts w:eastAsia="Times New Roman"/>
          <w:szCs w:val="24"/>
        </w:rPr>
        <w:t>ναθεώρηση του Συντάγματος. Θα έπρεπε όλοι μαζί να ψηφίσουμε και να συμ</w:t>
      </w:r>
      <w:r>
        <w:rPr>
          <w:rFonts w:eastAsia="Times New Roman"/>
          <w:szCs w:val="24"/>
        </w:rPr>
        <w:t xml:space="preserve">φωνήσουμε ότι η επόμενη Βουλή θα είναι </w:t>
      </w:r>
      <w:r>
        <w:rPr>
          <w:rFonts w:eastAsia="Times New Roman"/>
          <w:szCs w:val="24"/>
        </w:rPr>
        <w:t>Α</w:t>
      </w:r>
      <w:r>
        <w:rPr>
          <w:rFonts w:eastAsia="Times New Roman"/>
          <w:szCs w:val="24"/>
        </w:rPr>
        <w:t xml:space="preserve">ναθεωρητική Βουλή και να ξαναγράψουμε μαζί ένα νέο Σύνταγμα, το οποίο δεν θα αποτελεί τροχοπέδη, αλλά θα είναι καταλύτης για να βγει η χώρα μας από την κρίση. </w:t>
      </w:r>
    </w:p>
    <w:p w14:paraId="6FD02D0E"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Και σας καλώ, έστω και σήμερα: Υπερβείτε τον γνωστό μικρ</w:t>
      </w:r>
      <w:r>
        <w:rPr>
          <w:rFonts w:eastAsia="Times New Roman"/>
          <w:szCs w:val="24"/>
        </w:rPr>
        <w:t xml:space="preserve">οκομματικό σας εαυτό. Υιοθετήστε και τώρα ακόμη αυτή την πρόταση. Γιατί είναι λυπηρό ότι και εσείς αλλά κι η κυβερνητική πλειοψηφία για άλλη μια φορά, για λόγους επικοινωνίας, προτάσσετε το έλασσον, τη σύσταση μιας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ενώ αρνείστε να συ</w:t>
      </w:r>
      <w:r>
        <w:rPr>
          <w:rFonts w:eastAsia="Times New Roman"/>
          <w:szCs w:val="24"/>
        </w:rPr>
        <w:t xml:space="preserve">ζητήσετε το μείζον, που είναι η </w:t>
      </w:r>
      <w:r>
        <w:rPr>
          <w:rFonts w:eastAsia="Times New Roman"/>
          <w:szCs w:val="24"/>
        </w:rPr>
        <w:t>Α</w:t>
      </w:r>
      <w:r>
        <w:rPr>
          <w:rFonts w:eastAsia="Times New Roman"/>
          <w:szCs w:val="24"/>
        </w:rPr>
        <w:t>ναθεώρηση του Συντάγματος.</w:t>
      </w:r>
    </w:p>
    <w:p w14:paraId="6FD02D0F"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Όμως, δυστυχώς, η θεσμική σας ευθιξία είναι αντιστρόφως ανάλογη των ψεμάτων που έχετε πει στον ελληνικό λαό. Η θεσμική θωράκιση της δημοκρατίας δεν σας ενδιαφέρει καθόλου. Για άλλη μια φορά θέλετε</w:t>
      </w:r>
      <w:r>
        <w:rPr>
          <w:rFonts w:eastAsia="Times New Roman"/>
          <w:szCs w:val="24"/>
        </w:rPr>
        <w:t xml:space="preserve"> να στρέψετε το ενδιαφέρον της κοινωνίας και την προσοχή της αλλού, μακριά από την ασφυξία που οι δικές σας πολιτικές προκαλούν.</w:t>
      </w:r>
    </w:p>
    <w:p w14:paraId="6FD02D10"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Όμως, ας μη γελιόμαστε, κύριε Τσίπρα. Τουλάχιστον μεταξύ μας μπορούμε να είμαστε ειλικρινείς. Ξέρετε πολύ καλά τον λόγο για τον</w:t>
      </w:r>
      <w:r>
        <w:rPr>
          <w:rFonts w:eastAsia="Times New Roman"/>
          <w:szCs w:val="24"/>
        </w:rPr>
        <w:t xml:space="preserve"> οποίο ζητάτε τη σημερινή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Προσπαθείτε να κουκουλώσετε την απουσία του κράτους από το δράμα του λασπότοπου της Ειδομένης και από τη φαβέλα που δυστυχώς έχει δημιουργηθεί στο πρώτο λιμάνι της χώρας. Και ναι, φτάσατε στο σημείο να έχετε π</w:t>
      </w:r>
      <w:r>
        <w:rPr>
          <w:rFonts w:eastAsia="Times New Roman"/>
          <w:szCs w:val="24"/>
        </w:rPr>
        <w:t>ερίπου εκχωρήσει στους συνοριοφύλακες της γείτονος χώρας την επιβολή της τάξης στην Ειδομένη. Και όλα αυτά</w:t>
      </w:r>
      <w:r>
        <w:rPr>
          <w:rFonts w:eastAsia="Times New Roman"/>
          <w:szCs w:val="24"/>
        </w:rPr>
        <w:t>,</w:t>
      </w:r>
      <w:r>
        <w:rPr>
          <w:rFonts w:eastAsia="Times New Roman"/>
          <w:szCs w:val="24"/>
        </w:rPr>
        <w:t xml:space="preserve"> για να μη σας κατηγορήσουν κάποιοι δικοί σας αλληλέγγυοι ότι καταπατάτε τα δικαιώματα κάποιων προσφύγων.</w:t>
      </w:r>
    </w:p>
    <w:p w14:paraId="6FD02D11" w14:textId="77777777" w:rsidR="00BA6D65" w:rsidRDefault="0033632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w:t>
      </w:r>
      <w:r>
        <w:rPr>
          <w:rFonts w:eastAsia="Times New Roman"/>
          <w:szCs w:val="24"/>
        </w:rPr>
        <w:t>μοκρατίας)</w:t>
      </w:r>
    </w:p>
    <w:p w14:paraId="6FD02D12"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Αναρωτιέμαι -σας το είπα και την προηγούμενη φορά, αλλά φαίνεται δεν το καταλάβατε- αν έχετε οποιαδήποτε επαφή με την πραγματικότητα, αν αντιλαμβάνεστε ότι ζείτε με την πλάνη -διότι περί πλάνης πρόκειται- μιας ισχνής κοινοβουλευτικής πλειοψηφίας</w:t>
      </w:r>
      <w:r>
        <w:rPr>
          <w:rFonts w:eastAsia="Times New Roman"/>
          <w:szCs w:val="24"/>
        </w:rPr>
        <w:t xml:space="preserve">, την ώρα που η κοινωνία σάς έχει γυρίσει οριστικά </w:t>
      </w:r>
      <w:r>
        <w:rPr>
          <w:rFonts w:eastAsia="Times New Roman"/>
          <w:szCs w:val="24"/>
        </w:rPr>
        <w:lastRenderedPageBreak/>
        <w:t>την πλάτη και πάτε να κρύψετε την εικόνα αποσύνθεσης μιας Κυβέρνησης</w:t>
      </w:r>
      <w:r>
        <w:rPr>
          <w:rFonts w:eastAsia="Times New Roman"/>
          <w:szCs w:val="24"/>
        </w:rPr>
        <w:t>,</w:t>
      </w:r>
      <w:r>
        <w:rPr>
          <w:rFonts w:eastAsia="Times New Roman"/>
          <w:szCs w:val="24"/>
        </w:rPr>
        <w:t xml:space="preserve"> η οποία, και σήμερα ακόμη που μιλάμε, πατάει σε δύο βάρκες: στη μία βάρκα</w:t>
      </w:r>
      <w:r>
        <w:rPr>
          <w:rFonts w:eastAsia="Times New Roman"/>
          <w:szCs w:val="24"/>
        </w:rPr>
        <w:t>,</w:t>
      </w:r>
      <w:r>
        <w:rPr>
          <w:rFonts w:eastAsia="Times New Roman"/>
          <w:szCs w:val="24"/>
        </w:rPr>
        <w:t xml:space="preserve"> της δήθεν εφαρμογής του μνημονίου</w:t>
      </w:r>
      <w:r>
        <w:rPr>
          <w:rFonts w:eastAsia="Times New Roman"/>
          <w:szCs w:val="24"/>
        </w:rPr>
        <w:t>,</w:t>
      </w:r>
      <w:r>
        <w:rPr>
          <w:rFonts w:eastAsia="Times New Roman"/>
          <w:szCs w:val="24"/>
        </w:rPr>
        <w:t xml:space="preserve"> και στην άλλη βάρκα</w:t>
      </w:r>
      <w:r>
        <w:rPr>
          <w:rFonts w:eastAsia="Times New Roman"/>
          <w:szCs w:val="24"/>
        </w:rPr>
        <w:t>,</w:t>
      </w:r>
      <w:r>
        <w:rPr>
          <w:rFonts w:eastAsia="Times New Roman"/>
          <w:szCs w:val="24"/>
        </w:rPr>
        <w:t xml:space="preserve"> της ηρωικής αντίστασης.</w:t>
      </w:r>
    </w:p>
    <w:p w14:paraId="6FD02D13"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Φτάσαμε στο σημείο να ζήσουμε το άκρον άωτον του παραλόγου την περασμένη εβδομάδα, την ώρα της υπογραφής της συμφωνίας πώλησης του λιμανιού του Πειραιά στην </w:t>
      </w:r>
      <w:r>
        <w:rPr>
          <w:rFonts w:eastAsia="UB-Helvetica" w:cs="Times New Roman"/>
          <w:szCs w:val="24"/>
        </w:rPr>
        <w:t>«</w:t>
      </w:r>
      <w:r>
        <w:rPr>
          <w:rFonts w:eastAsia="UB-Helvetica" w:cs="Times New Roman"/>
          <w:szCs w:val="24"/>
          <w:lang w:val="en-US"/>
        </w:rPr>
        <w:t>COSCO</w:t>
      </w:r>
      <w:r>
        <w:rPr>
          <w:rFonts w:eastAsia="UB-Helvetica" w:cs="Times New Roman"/>
          <w:szCs w:val="24"/>
        </w:rPr>
        <w:t>»</w:t>
      </w:r>
      <w:r>
        <w:rPr>
          <w:rFonts w:eastAsia="UB-Helvetica" w:cs="Times New Roman"/>
          <w:szCs w:val="24"/>
        </w:rPr>
        <w:t>, δύο δικοί σας Υπουργοί να εκφράζουν με απόλυτο τρόπο την αντίθεσή</w:t>
      </w:r>
      <w:r>
        <w:rPr>
          <w:rFonts w:eastAsia="UB-Helvetica" w:cs="Times New Roman"/>
          <w:szCs w:val="24"/>
        </w:rPr>
        <w:t xml:space="preserve"> τους στη δική σας υπογραφή. Αν το εννοούν, θα έπρεπε ήδη να είχαν παραιτηθεί ή, σε κάθε περίπτωση, θα έπρεπε να τους είχατε αποπέμψει. </w:t>
      </w:r>
    </w:p>
    <w:p w14:paraId="6FD02D14" w14:textId="77777777" w:rsidR="00BA6D65" w:rsidRDefault="00336324">
      <w:pPr>
        <w:spacing w:line="600" w:lineRule="auto"/>
        <w:ind w:firstLine="720"/>
        <w:jc w:val="both"/>
        <w:rPr>
          <w:rFonts w:eastAsia="UB-Helvetica" w:cs="Times New Roman"/>
          <w:szCs w:val="24"/>
        </w:rPr>
      </w:pPr>
      <w:r>
        <w:rPr>
          <w:rFonts w:eastAsia="UB-Helvetica" w:cs="Times New Roman"/>
          <w:szCs w:val="24"/>
        </w:rPr>
        <w:t>Όμως, φαίνεται ότι απ’ αυτή την Κυβέρνηση του λαϊκισμού και του ψεύδους δεν υπάρχει ίχνος φιλότιμου. Το μόνο που σας εν</w:t>
      </w:r>
      <w:r>
        <w:rPr>
          <w:rFonts w:eastAsia="UB-Helvetica" w:cs="Times New Roman"/>
          <w:szCs w:val="24"/>
        </w:rPr>
        <w:t xml:space="preserve">διαφέρει είναι να μείνετε στην εξουσία, διότι για την «πρώτη φορά </w:t>
      </w:r>
      <w:r>
        <w:rPr>
          <w:rFonts w:eastAsia="UB-Helvetica" w:cs="Times New Roman"/>
          <w:szCs w:val="24"/>
        </w:rPr>
        <w:t>α</w:t>
      </w:r>
      <w:r>
        <w:rPr>
          <w:rFonts w:eastAsia="UB-Helvetica" w:cs="Times New Roman"/>
          <w:szCs w:val="24"/>
        </w:rPr>
        <w:t xml:space="preserve">ριστερά», ξέρετε, το φιλότιμο προφανώς είναι ένα αστικό απωθημένο. </w:t>
      </w:r>
    </w:p>
    <w:p w14:paraId="6FD02D15"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6FD02D16"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Έχετε απεμπολήσει και το αίσθημα της ντροπής. </w:t>
      </w:r>
    </w:p>
    <w:p w14:paraId="6FD02D17" w14:textId="77777777" w:rsidR="00BA6D65" w:rsidRDefault="00336324">
      <w:pPr>
        <w:spacing w:line="600" w:lineRule="auto"/>
        <w:ind w:firstLine="720"/>
        <w:jc w:val="center"/>
        <w:rPr>
          <w:rFonts w:eastAsia="UB-Helvetica" w:cs="Times New Roman"/>
          <w:szCs w:val="24"/>
        </w:rPr>
      </w:pPr>
      <w:r>
        <w:rPr>
          <w:rFonts w:eastAsia="UB-Helvetica" w:cs="Times New Roman"/>
          <w:szCs w:val="24"/>
        </w:rPr>
        <w:t>(Θόρυβος από την πτέ</w:t>
      </w:r>
      <w:r>
        <w:rPr>
          <w:rFonts w:eastAsia="UB-Helvetica" w:cs="Times New Roman"/>
          <w:szCs w:val="24"/>
        </w:rPr>
        <w:t>ρυγα του ΣΥΡΙΖΑ)</w:t>
      </w:r>
    </w:p>
    <w:p w14:paraId="6FD02D18" w14:textId="77777777" w:rsidR="00BA6D65" w:rsidRDefault="00336324">
      <w:pPr>
        <w:spacing w:line="600" w:lineRule="auto"/>
        <w:ind w:firstLine="720"/>
        <w:jc w:val="both"/>
        <w:rPr>
          <w:rFonts w:eastAsia="UB-Helvetica" w:cs="Times New Roman"/>
          <w:szCs w:val="24"/>
        </w:rPr>
      </w:pPr>
      <w:r>
        <w:rPr>
          <w:rFonts w:eastAsia="UB-Helvetica" w:cs="Times New Roman"/>
          <w:szCs w:val="24"/>
        </w:rPr>
        <w:t>Η ντροπή, ξέρετε, είναι αυτή η εσωτερική φωνή</w:t>
      </w:r>
      <w:r>
        <w:rPr>
          <w:rFonts w:eastAsia="UB-Helvetica" w:cs="Times New Roman"/>
          <w:szCs w:val="24"/>
        </w:rPr>
        <w:t>,</w:t>
      </w:r>
      <w:r>
        <w:rPr>
          <w:rFonts w:eastAsia="UB-Helvetica" w:cs="Times New Roman"/>
          <w:szCs w:val="24"/>
        </w:rPr>
        <w:t xml:space="preserve"> η οποία μας αναγκάζει να συμμορφωνόμαστε με τους άγραφους κανόνες κοινωνικής και πολιτικής συμπεριφοράς. Όμως ούτε ντροπή, δυστυχώς, υπάρχει στην Κυβέρνησή σας.</w:t>
      </w:r>
    </w:p>
    <w:p w14:paraId="6FD02D19"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w:t>
      </w:r>
      <w:r>
        <w:rPr>
          <w:rFonts w:eastAsia="UB-Helvetica" w:cs="Times New Roman"/>
          <w:szCs w:val="24"/>
        </w:rPr>
        <w:t xml:space="preserve"> της Νέας Δημοκρατίας)</w:t>
      </w:r>
    </w:p>
    <w:p w14:paraId="6FD02D1A" w14:textId="77777777" w:rsidR="00BA6D65" w:rsidRDefault="00336324">
      <w:pPr>
        <w:spacing w:line="600" w:lineRule="auto"/>
        <w:ind w:firstLine="720"/>
        <w:jc w:val="both"/>
        <w:rPr>
          <w:rFonts w:eastAsia="UB-Helvetica" w:cs="Times New Roman"/>
          <w:szCs w:val="24"/>
        </w:rPr>
      </w:pPr>
      <w:r>
        <w:rPr>
          <w:rFonts w:eastAsia="UB-Helvetica" w:cs="Times New Roman"/>
          <w:szCs w:val="24"/>
        </w:rPr>
        <w:t>Δέχεστε αυτόν τον αυτοεξευτελισμό των αντικρουόμενων απόψεων</w:t>
      </w:r>
      <w:r>
        <w:rPr>
          <w:rFonts w:eastAsia="UB-Helvetica" w:cs="Times New Roman"/>
          <w:szCs w:val="24"/>
        </w:rPr>
        <w:t>,</w:t>
      </w:r>
      <w:r>
        <w:rPr>
          <w:rFonts w:eastAsia="UB-Helvetica" w:cs="Times New Roman"/>
          <w:szCs w:val="24"/>
        </w:rPr>
        <w:t xml:space="preserve"> ακριβώς για να μην αντιμετωπίσετε τις εσωτερικές αντιφάσεις του δικού σας Υπουργικού Συμβουλίου.</w:t>
      </w:r>
    </w:p>
    <w:p w14:paraId="6FD02D1B" w14:textId="77777777" w:rsidR="00BA6D65" w:rsidRDefault="00336324">
      <w:pPr>
        <w:spacing w:line="600" w:lineRule="auto"/>
        <w:ind w:firstLine="720"/>
        <w:jc w:val="both"/>
        <w:rPr>
          <w:rFonts w:eastAsia="UB-Helvetica" w:cs="Times New Roman"/>
          <w:szCs w:val="24"/>
        </w:rPr>
      </w:pPr>
      <w:r>
        <w:rPr>
          <w:rFonts w:eastAsia="UB-Helvetica" w:cs="Times New Roman"/>
          <w:szCs w:val="24"/>
        </w:rPr>
        <w:t>Η εικόνα μιας Κυβέρνησης η οποία αντιπολιτεύεται τον εαυτό της θα ήταν φαι</w:t>
      </w:r>
      <w:r>
        <w:rPr>
          <w:rFonts w:eastAsia="UB-Helvetica" w:cs="Times New Roman"/>
          <w:szCs w:val="24"/>
        </w:rPr>
        <w:t xml:space="preserve">δρή, κύριε Τσίπρα, αν δεν ήταν συνάμα και τόσο τραγική. Την ίδια στιγμή -αν πιστέψω τις δηλώσεις σας- που ετοιμάζεστε να </w:t>
      </w:r>
      <w:r>
        <w:rPr>
          <w:rFonts w:eastAsia="UB-Helvetica" w:cs="Times New Roman"/>
          <w:szCs w:val="24"/>
        </w:rPr>
        <w:lastRenderedPageBreak/>
        <w:t>φέρετε μέτρα που ξεπερνούν τα 5 δισεκατομμύρια ευρώ, υπογράφετε διακηρύξεις κατά της λιτότητας μαζί με τον Πορτογάλο Πρωθυπουργό. Τι να</w:t>
      </w:r>
      <w:r>
        <w:rPr>
          <w:rFonts w:eastAsia="UB-Helvetica" w:cs="Times New Roman"/>
          <w:szCs w:val="24"/>
        </w:rPr>
        <w:t xml:space="preserve"> πω άλλο, δηλαδή;</w:t>
      </w:r>
    </w:p>
    <w:p w14:paraId="6FD02D1C"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6FD02D1D" w14:textId="77777777" w:rsidR="00BA6D65" w:rsidRDefault="00336324">
      <w:pPr>
        <w:spacing w:line="600" w:lineRule="auto"/>
        <w:ind w:firstLine="720"/>
        <w:jc w:val="both"/>
        <w:rPr>
          <w:rFonts w:eastAsia="UB-Helvetica" w:cs="Times New Roman"/>
          <w:szCs w:val="24"/>
        </w:rPr>
      </w:pPr>
      <w:r>
        <w:rPr>
          <w:rFonts w:eastAsia="UB-Helvetica" w:cs="Times New Roman"/>
          <w:b/>
          <w:szCs w:val="24"/>
        </w:rPr>
        <w:t>ΧΡΗΣΤΟΣ ΜΑΝΤΑΣ:</w:t>
      </w:r>
      <w:r>
        <w:rPr>
          <w:rFonts w:eastAsia="UB-Helvetica" w:cs="Times New Roman"/>
          <w:szCs w:val="24"/>
        </w:rPr>
        <w:t xml:space="preserve"> Μα, πού να το καταλάβετε;</w:t>
      </w:r>
    </w:p>
    <w:p w14:paraId="6FD02D1E" w14:textId="77777777" w:rsidR="00BA6D65" w:rsidRDefault="00336324">
      <w:pPr>
        <w:spacing w:line="600" w:lineRule="auto"/>
        <w:ind w:firstLine="720"/>
        <w:jc w:val="both"/>
        <w:rPr>
          <w:rFonts w:eastAsia="UB-Helvetica" w:cs="Times New Roman"/>
          <w:szCs w:val="24"/>
        </w:rPr>
      </w:pPr>
      <w:r>
        <w:rPr>
          <w:rFonts w:eastAsia="UB-Helvetica" w:cs="Times New Roman"/>
          <w:b/>
          <w:szCs w:val="24"/>
        </w:rPr>
        <w:t xml:space="preserve">ΚΥΡΙΑΚΟΣ ΜΗΤΣΟΤΑΚΗΣ (Πρόεδρος της Νέας Δημοκρατίας): </w:t>
      </w:r>
      <w:r>
        <w:rPr>
          <w:rFonts w:eastAsia="UB-Helvetica" w:cs="Times New Roman"/>
          <w:szCs w:val="24"/>
        </w:rPr>
        <w:t>Ναι, πού να τα καταλάβουμε!</w:t>
      </w:r>
      <w:r>
        <w:rPr>
          <w:rFonts w:eastAsia="UB-Helvetica" w:cs="Times New Roman"/>
          <w:b/>
          <w:szCs w:val="24"/>
        </w:rPr>
        <w:t xml:space="preserve"> </w:t>
      </w:r>
      <w:r>
        <w:rPr>
          <w:rFonts w:eastAsia="UB-Helvetica" w:cs="Times New Roman"/>
          <w:szCs w:val="24"/>
        </w:rPr>
        <w:t>Έχουμε περιορισμένη νοημοσύνη, βλέπετε, κι εμείς και οι Έλλην</w:t>
      </w:r>
      <w:r>
        <w:rPr>
          <w:rFonts w:eastAsia="UB-Helvetica" w:cs="Times New Roman"/>
          <w:szCs w:val="24"/>
        </w:rPr>
        <w:t>ες πολίτες, που σε όλες τις δημοσκοπήσεις σάς γυρνούν την πλάτη. Κανείς δεν καταλαβαίνει, μόνο εσείς καταλαβαίνετε!</w:t>
      </w:r>
    </w:p>
    <w:p w14:paraId="6FD02D1F"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6FD02D20" w14:textId="77777777" w:rsidR="00BA6D65" w:rsidRDefault="00336324">
      <w:pPr>
        <w:spacing w:line="600" w:lineRule="auto"/>
        <w:ind w:firstLine="720"/>
        <w:jc w:val="center"/>
        <w:rPr>
          <w:rFonts w:eastAsia="UB-Helvetica" w:cs="Times New Roman"/>
          <w:szCs w:val="24"/>
        </w:rPr>
      </w:pPr>
      <w:r>
        <w:rPr>
          <w:rFonts w:eastAsia="UB-Helvetica" w:cs="Times New Roman"/>
          <w:szCs w:val="24"/>
        </w:rPr>
        <w:t>(Θόρυβος από την πτέρυγα του ΣΥΡΙΖΑ)</w:t>
      </w:r>
    </w:p>
    <w:p w14:paraId="6FD02D21" w14:textId="77777777" w:rsidR="00BA6D65" w:rsidRDefault="00336324">
      <w:pPr>
        <w:spacing w:line="600" w:lineRule="auto"/>
        <w:ind w:firstLine="720"/>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Κύριοι συνάδελφοι, π</w:t>
      </w:r>
      <w:r>
        <w:rPr>
          <w:rFonts w:eastAsia="UB-Helvetica" w:cs="Times New Roman"/>
          <w:szCs w:val="24"/>
        </w:rPr>
        <w:t>αρακαλώ.</w:t>
      </w:r>
    </w:p>
    <w:p w14:paraId="6FD02D22" w14:textId="77777777" w:rsidR="00BA6D65" w:rsidRDefault="00336324">
      <w:pPr>
        <w:spacing w:line="600" w:lineRule="auto"/>
        <w:ind w:firstLine="720"/>
        <w:jc w:val="both"/>
        <w:rPr>
          <w:rFonts w:eastAsia="UB-Helvetica" w:cs="Times New Roman"/>
          <w:szCs w:val="24"/>
        </w:rPr>
      </w:pPr>
      <w:r>
        <w:rPr>
          <w:rFonts w:eastAsia="UB-Helvetica" w:cs="Times New Roman"/>
          <w:b/>
          <w:szCs w:val="24"/>
        </w:rPr>
        <w:lastRenderedPageBreak/>
        <w:t xml:space="preserve">ΚΥΡΙΑΚΟΣ ΜΗΤΣΟΤΑΚΗΣ (Πρόεδρος της Νέας Δημοκρατίας): </w:t>
      </w:r>
      <w:r>
        <w:rPr>
          <w:rFonts w:eastAsia="UB-Helvetica" w:cs="Times New Roman"/>
          <w:szCs w:val="24"/>
        </w:rPr>
        <w:t>Βέβαια, για να μην το ξεχάσω, ο αγαπητός Υπουργός Επικρατείας, ο οποίος άνοιξε τις πόρτες και τα παράθυρα στην ΕΡΤ</w:t>
      </w:r>
      <w:r>
        <w:rPr>
          <w:rFonts w:eastAsia="UB-Helvetica" w:cs="Times New Roman"/>
          <w:szCs w:val="24"/>
        </w:rPr>
        <w:t>,</w:t>
      </w:r>
      <w:r>
        <w:rPr>
          <w:rFonts w:eastAsia="UB-Helvetica" w:cs="Times New Roman"/>
          <w:szCs w:val="24"/>
        </w:rPr>
        <w:t xml:space="preserve"> για να διορίσει κολλητούς και φίλους, ανακαλύπτει ξαφνικά ότι η ΕΡΤ έχει υπερβ</w:t>
      </w:r>
      <w:r>
        <w:rPr>
          <w:rFonts w:eastAsia="UB-Helvetica" w:cs="Times New Roman"/>
          <w:szCs w:val="24"/>
        </w:rPr>
        <w:t>άλλον προσωπικό και θέλει να το στείλει αλλού!</w:t>
      </w:r>
    </w:p>
    <w:p w14:paraId="6FD02D23" w14:textId="77777777" w:rsidR="00BA6D65" w:rsidRDefault="00336324">
      <w:pPr>
        <w:spacing w:line="600" w:lineRule="auto"/>
        <w:ind w:firstLine="720"/>
        <w:jc w:val="both"/>
        <w:rPr>
          <w:rFonts w:eastAsia="UB-Helvetica" w:cs="Times New Roman"/>
          <w:szCs w:val="24"/>
        </w:rPr>
      </w:pPr>
      <w:r>
        <w:rPr>
          <w:rFonts w:eastAsia="UB-Helvetica" w:cs="Times New Roman"/>
          <w:szCs w:val="24"/>
        </w:rPr>
        <w:t>Θέλοντας, λοιπόν, να ξεφύγετε απ’ αυτές τις αφόρητες αντιφάσεις του πολιτικού σας διπολισμού, θυμηθήκατε τα δάνεια των κομμάτων και των μέσων μαζικής ενημέρωσης.</w:t>
      </w:r>
    </w:p>
    <w:p w14:paraId="6FD02D24" w14:textId="77777777" w:rsidR="00BA6D65" w:rsidRDefault="00336324">
      <w:pPr>
        <w:spacing w:line="600" w:lineRule="auto"/>
        <w:ind w:firstLine="720"/>
        <w:jc w:val="both"/>
        <w:rPr>
          <w:rFonts w:eastAsia="UB-Helvetica" w:cs="Times New Roman"/>
          <w:szCs w:val="24"/>
        </w:rPr>
      </w:pPr>
      <w:r>
        <w:rPr>
          <w:rFonts w:eastAsia="UB-Helvetica" w:cs="Times New Roman"/>
          <w:szCs w:val="24"/>
        </w:rPr>
        <w:t>Εν πάση περιπτώσει, εμείς θα κάνουμε υπεύθυνα τ</w:t>
      </w:r>
      <w:r>
        <w:rPr>
          <w:rFonts w:eastAsia="UB-Helvetica" w:cs="Times New Roman"/>
          <w:szCs w:val="24"/>
        </w:rPr>
        <w:t>η δουλειά μας, κύριε Τσίπρα. Εγώ σας καλώ να προσέλθετε –όχι εσείς, προφανώς</w:t>
      </w:r>
      <w:r>
        <w:rPr>
          <w:rFonts w:eastAsia="UB-Helvetica" w:cs="Times New Roman"/>
          <w:szCs w:val="24"/>
        </w:rPr>
        <w:t>,</w:t>
      </w:r>
      <w:r>
        <w:rPr>
          <w:rFonts w:eastAsia="UB-Helvetica" w:cs="Times New Roman"/>
          <w:szCs w:val="24"/>
        </w:rPr>
        <w:t xml:space="preserve"> τα στελέχη σας- με την ίδια υπευθυνότητα σ’ αυτήν την </w:t>
      </w:r>
      <w:r>
        <w:rPr>
          <w:rFonts w:eastAsia="UB-Helvetica" w:cs="Times New Roman"/>
          <w:szCs w:val="24"/>
        </w:rPr>
        <w:t>ε</w:t>
      </w:r>
      <w:r>
        <w:rPr>
          <w:rFonts w:eastAsia="UB-Helvetica" w:cs="Times New Roman"/>
          <w:szCs w:val="24"/>
        </w:rPr>
        <w:t xml:space="preserve">ξεταστική </w:t>
      </w:r>
      <w:r>
        <w:rPr>
          <w:rFonts w:eastAsia="UB-Helvetica" w:cs="Times New Roman"/>
          <w:szCs w:val="24"/>
        </w:rPr>
        <w:t>ε</w:t>
      </w:r>
      <w:r>
        <w:rPr>
          <w:rFonts w:eastAsia="UB-Helvetica" w:cs="Times New Roman"/>
          <w:szCs w:val="24"/>
        </w:rPr>
        <w:t xml:space="preserve">πιτροπή, για να μάθουμε πραγματικά την αλήθεια και βέβαια στην πορεία να μας αποκαλύψετε και τα στοιχεία τα </w:t>
      </w:r>
      <w:r>
        <w:rPr>
          <w:rFonts w:eastAsia="UB-Helvetica" w:cs="Times New Roman"/>
          <w:szCs w:val="24"/>
        </w:rPr>
        <w:t>οικονομικά για τον ΣΥΡΙΖΑ. Νομίζω ότι θα τα περιμένουν όλοι οι Έλληνες πολίτες με πολύ μεγάλο ενδιαφέρον.</w:t>
      </w:r>
    </w:p>
    <w:p w14:paraId="6FD02D25"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Το καταλαβαίνω, όμως, ότι αυτό το οποίο σας ζητώ σ</w:t>
      </w:r>
      <w:r>
        <w:rPr>
          <w:rFonts w:eastAsia="UB-Helvetica" w:cs="Times New Roman"/>
          <w:szCs w:val="24"/>
        </w:rPr>
        <w:t>α</w:t>
      </w:r>
      <w:r>
        <w:rPr>
          <w:rFonts w:eastAsia="UB-Helvetica" w:cs="Times New Roman"/>
          <w:szCs w:val="24"/>
        </w:rPr>
        <w:t xml:space="preserve">ς είναι δύσκολο. Δεν είναι ακριβώς στο </w:t>
      </w:r>
      <w:r>
        <w:rPr>
          <w:rFonts w:eastAsia="UB-Helvetica" w:cs="Times New Roman"/>
          <w:szCs w:val="24"/>
          <w:lang w:val="en-US"/>
        </w:rPr>
        <w:t>DNA</w:t>
      </w:r>
      <w:r>
        <w:rPr>
          <w:rFonts w:eastAsia="UB-Helvetica" w:cs="Times New Roman"/>
          <w:szCs w:val="24"/>
        </w:rPr>
        <w:t xml:space="preserve"> σας. Όμως, ξεπεράστε το για μια φορά.</w:t>
      </w:r>
    </w:p>
    <w:p w14:paraId="6FD02D26" w14:textId="77777777" w:rsidR="00BA6D65" w:rsidRDefault="00336324">
      <w:pPr>
        <w:spacing w:line="600" w:lineRule="auto"/>
        <w:ind w:firstLine="720"/>
        <w:jc w:val="both"/>
        <w:rPr>
          <w:rFonts w:eastAsia="UB-Helvetica" w:cs="Times New Roman"/>
          <w:szCs w:val="24"/>
        </w:rPr>
      </w:pPr>
      <w:r>
        <w:rPr>
          <w:rFonts w:eastAsia="UB-Helvetica" w:cs="Times New Roman"/>
          <w:szCs w:val="24"/>
        </w:rPr>
        <w:t>Αφήστε, επιτέλους,</w:t>
      </w:r>
      <w:r>
        <w:rPr>
          <w:rFonts w:eastAsia="UB-Helvetica" w:cs="Times New Roman"/>
          <w:szCs w:val="24"/>
        </w:rPr>
        <w:t xml:space="preserve"> κύριε Τσίπρα, κάτι όρθιο πριν φύγετε, διότι ένα είναι βέβαιο: </w:t>
      </w:r>
      <w:r>
        <w:rPr>
          <w:rFonts w:eastAsia="UB-Helvetica" w:cs="Times New Roman"/>
          <w:szCs w:val="24"/>
        </w:rPr>
        <w:t>α</w:t>
      </w:r>
      <w:r>
        <w:rPr>
          <w:rFonts w:eastAsia="UB-Helvetica" w:cs="Times New Roman"/>
          <w:szCs w:val="24"/>
        </w:rPr>
        <w:t>ργά ή γρήγορα θα φύγετε. Αυτό το γνωρίζουν όλοι. Το γνωρίζουν και οι Έλληνες πολίτες, το γνωρίζουν μέχρι και οι Βουλευτές σας.</w:t>
      </w:r>
    </w:p>
    <w:p w14:paraId="6FD02D27" w14:textId="77777777" w:rsidR="00BA6D65" w:rsidRDefault="00336324">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6FD02D28"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Το ερώτημα </w:t>
      </w:r>
      <w:r>
        <w:rPr>
          <w:rFonts w:eastAsia="UB-Helvetica" w:cs="Times New Roman"/>
          <w:szCs w:val="24"/>
        </w:rPr>
        <w:t>είναι άλλο: Πόση ζημιά θα έχετε κάνει, κύριε Τσίπρα, στον τόπο, όταν οι πολίτες οριστικά σ</w:t>
      </w:r>
      <w:r>
        <w:rPr>
          <w:rFonts w:eastAsia="UB-Helvetica" w:cs="Times New Roman"/>
          <w:szCs w:val="24"/>
        </w:rPr>
        <w:t>ά</w:t>
      </w:r>
      <w:r>
        <w:rPr>
          <w:rFonts w:eastAsia="UB-Helvetica" w:cs="Times New Roman"/>
          <w:szCs w:val="24"/>
        </w:rPr>
        <w:t xml:space="preserve">ς έχουν γυρίσει την πλάτη; </w:t>
      </w:r>
    </w:p>
    <w:p w14:paraId="6FD02D29" w14:textId="77777777" w:rsidR="00BA6D65" w:rsidRDefault="00336324">
      <w:pPr>
        <w:spacing w:line="600" w:lineRule="auto"/>
        <w:ind w:firstLine="720"/>
        <w:jc w:val="both"/>
        <w:rPr>
          <w:rFonts w:eastAsia="UB-Helvetica" w:cs="Times New Roman"/>
          <w:szCs w:val="24"/>
        </w:rPr>
      </w:pPr>
      <w:r>
        <w:rPr>
          <w:rFonts w:eastAsia="UB-Helvetica" w:cs="Times New Roman"/>
          <w:szCs w:val="24"/>
        </w:rPr>
        <w:t>Κάθε μέρα που περνά, κυρίες και κύριοι συνάδελφοι, το αίτημα για πρόωρες εκλογές γίνεται πιο επιτακτικό και, δυστυχώς, οι τραγικοί χειρισ</w:t>
      </w:r>
      <w:r>
        <w:rPr>
          <w:rFonts w:eastAsia="UB-Helvetica" w:cs="Times New Roman"/>
          <w:szCs w:val="24"/>
        </w:rPr>
        <w:t xml:space="preserve">μοί των τελευταίων δέκα ημερών το απέδειξαν περίτρανα. </w:t>
      </w:r>
    </w:p>
    <w:p w14:paraId="6FD02D2A"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 xml:space="preserve">Η «πρώτη φορά </w:t>
      </w:r>
      <w:r>
        <w:rPr>
          <w:rFonts w:eastAsia="UB-Helvetica" w:cs="Times New Roman"/>
          <w:szCs w:val="24"/>
        </w:rPr>
        <w:t>α</w:t>
      </w:r>
      <w:r>
        <w:rPr>
          <w:rFonts w:eastAsia="UB-Helvetica" w:cs="Times New Roman"/>
          <w:szCs w:val="24"/>
        </w:rPr>
        <w:t>ριστερά» κινδυνεύει να σαρώσει τα πάντα στο πέρασμά της. Η κοινωνία ασφυκτιά. Οι πολίτες απελπισμένοι ψάχνουν από κάπου να πιαστούν. Απαιτούν, επιτέλους, να λειτουργήσει το κράτος, να ε</w:t>
      </w:r>
      <w:r>
        <w:rPr>
          <w:rFonts w:eastAsia="UB-Helvetica" w:cs="Times New Roman"/>
          <w:szCs w:val="24"/>
        </w:rPr>
        <w:t>πιστρέψει αυτή η χώρα σε συνθήκες κανονικότητος, να μπορέσουν, επιτέλους, με κάποιον τρόπο να προγραμματίσουν τη ζωή τους, να ελπίζουν σ’ ένα καλύτερο αύριο, ν’ αναπνεύσουν και πάλι. Και μόνο οι εκλογές σήμερα μπορούν να προσφέρουν το οξυγόνο</w:t>
      </w:r>
      <w:r>
        <w:rPr>
          <w:rFonts w:eastAsia="UB-Helvetica" w:cs="Times New Roman"/>
          <w:szCs w:val="24"/>
        </w:rPr>
        <w:t>,</w:t>
      </w:r>
      <w:r>
        <w:rPr>
          <w:rFonts w:eastAsia="UB-Helvetica" w:cs="Times New Roman"/>
          <w:szCs w:val="24"/>
        </w:rPr>
        <w:t xml:space="preserve"> που τόσο χρε</w:t>
      </w:r>
      <w:r>
        <w:rPr>
          <w:rFonts w:eastAsia="UB-Helvetica" w:cs="Times New Roman"/>
          <w:szCs w:val="24"/>
        </w:rPr>
        <w:t>ιάζεται η πατρίδα μας, οξυγόνο για μια νέα αρχή, οξυγόνο για ν’ αφήσουμε οριστικά πίσω τον λαϊκισμό και την ανικανότητα, οξυγόνο για να ονειρευθούμε και πάλι την Ελλάδα την οποία όλοι αξίζουμε.</w:t>
      </w:r>
    </w:p>
    <w:p w14:paraId="6FD02D2B" w14:textId="77777777" w:rsidR="00BA6D65" w:rsidRDefault="00336324">
      <w:pPr>
        <w:spacing w:line="600" w:lineRule="auto"/>
        <w:ind w:firstLine="720"/>
        <w:jc w:val="both"/>
        <w:rPr>
          <w:rFonts w:eastAsia="Times New Roman" w:cs="Times New Roman"/>
          <w:szCs w:val="24"/>
        </w:rPr>
      </w:pPr>
      <w:r>
        <w:rPr>
          <w:rFonts w:eastAsia="UB-Helvetica" w:cs="Times New Roman"/>
          <w:szCs w:val="24"/>
        </w:rPr>
        <w:t>Εμείς, κυρίες και κύριοι συνάδελφοι -και κλείνω με αυτό-</w:t>
      </w:r>
      <w:r>
        <w:rPr>
          <w:rFonts w:eastAsia="UB-Helvetica" w:cs="Times New Roman"/>
          <w:szCs w:val="24"/>
        </w:rPr>
        <w:t>,</w:t>
      </w:r>
      <w:r>
        <w:rPr>
          <w:rFonts w:eastAsia="UB-Helvetica" w:cs="Times New Roman"/>
          <w:szCs w:val="24"/>
        </w:rPr>
        <w:t xml:space="preserve"> είμα</w:t>
      </w:r>
      <w:r>
        <w:rPr>
          <w:rFonts w:eastAsia="UB-Helvetica" w:cs="Times New Roman"/>
          <w:szCs w:val="24"/>
        </w:rPr>
        <w:t>στε έτοιμοι να πάρουμε στους ώμους μας και τις δικές σας ευθύνες, αν χρειάζεται, κύριε Τσίπρα. Είναι ευθύνες που δεν μας αναλογούν και έχω πλήρη αίσθηση των δυσκολιών. Δεν έχω, όμως, το δικαίωμα ούτε εγώ ούτε η παράταξή μου να κρυβόμαστε ούτε να φοβόμαστε.</w:t>
      </w:r>
      <w:r>
        <w:rPr>
          <w:rFonts w:eastAsia="Times New Roman" w:cs="Times New Roman"/>
          <w:szCs w:val="24"/>
        </w:rPr>
        <w:t xml:space="preserve"> </w:t>
      </w:r>
      <w:r>
        <w:rPr>
          <w:rFonts w:eastAsia="Times New Roman" w:cs="Times New Roman"/>
          <w:szCs w:val="24"/>
        </w:rPr>
        <w:t xml:space="preserve">Και η Νέα Δημοκρατία, ίσως πολύ πιο σύντομα από ό,τι θα το περιμέναμε και εμείς, θα </w:t>
      </w:r>
      <w:r>
        <w:rPr>
          <w:rFonts w:eastAsia="Times New Roman" w:cs="Times New Roman"/>
          <w:szCs w:val="24"/>
        </w:rPr>
        <w:lastRenderedPageBreak/>
        <w:t>κληθεί και πάλι να αναλάβει το δύσκολο έργο ανόρθωσης της Ελλάδας. Θα τα καταφέρει, διότι -δυστυχώς- έτσι όπως τα κάνατε</w:t>
      </w:r>
      <w:r>
        <w:rPr>
          <w:rFonts w:eastAsia="Times New Roman" w:cs="Times New Roman"/>
          <w:szCs w:val="24"/>
        </w:rPr>
        <w:t>,</w:t>
      </w:r>
      <w:r>
        <w:rPr>
          <w:rFonts w:eastAsia="Times New Roman" w:cs="Times New Roman"/>
          <w:szCs w:val="24"/>
        </w:rPr>
        <w:t xml:space="preserve"> δεν υπάρχει άλλη επιλογή! </w:t>
      </w:r>
    </w:p>
    <w:p w14:paraId="6FD02D2C" w14:textId="77777777" w:rsidR="00BA6D65" w:rsidRDefault="00336324">
      <w:pPr>
        <w:spacing w:after="0" w:line="600" w:lineRule="auto"/>
        <w:ind w:firstLine="720"/>
        <w:jc w:val="center"/>
        <w:rPr>
          <w:rFonts w:eastAsia="Times New Roman" w:cs="Times New Roman"/>
          <w:szCs w:val="24"/>
        </w:rPr>
      </w:pPr>
      <w:r>
        <w:rPr>
          <w:rFonts w:eastAsia="Times New Roman" w:cs="Times New Roman"/>
          <w:szCs w:val="24"/>
        </w:rPr>
        <w:t>(Όρθιοι οι Βουλευτές τ</w:t>
      </w:r>
      <w:r>
        <w:rPr>
          <w:rFonts w:eastAsia="Times New Roman" w:cs="Times New Roman"/>
          <w:szCs w:val="24"/>
        </w:rPr>
        <w:t>ης Νέας Δημοκρατίας χειροκροτούν ζωηρά και παρατεταμένα)</w:t>
      </w:r>
    </w:p>
    <w:p w14:paraId="6FD02D2D"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κύριε Πρόεδρε. </w:t>
      </w:r>
    </w:p>
    <w:p w14:paraId="6FD02D2E"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Έχει ζητήσει και θα πάρει τον λόγο ο Πρωθυπουργός.</w:t>
      </w:r>
    </w:p>
    <w:p w14:paraId="6FD02D2F"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Πάλι;</w:t>
      </w:r>
    </w:p>
    <w:p w14:paraId="6FD02D30"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Ναι, βεβαίως! Είναι </w:t>
      </w:r>
      <w:r>
        <w:rPr>
          <w:rFonts w:eastAsia="Times New Roman" w:cs="Times New Roman"/>
          <w:szCs w:val="24"/>
        </w:rPr>
        <w:t>δυνατόν να λέτε «πάλι»;</w:t>
      </w:r>
    </w:p>
    <w:p w14:paraId="6FD02D31" w14:textId="77777777" w:rsidR="00BA6D65" w:rsidRDefault="0033632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FD02D32" w14:textId="77777777" w:rsidR="00BA6D65" w:rsidRDefault="00336324">
      <w:pPr>
        <w:spacing w:after="0"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Πότε γίνεται αυτό;</w:t>
      </w:r>
    </w:p>
    <w:p w14:paraId="6FD02D33" w14:textId="77777777" w:rsidR="00BA6D65" w:rsidRDefault="00336324">
      <w:pPr>
        <w:spacing w:after="0"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Πάντοτε, όταν υπάρχει μία αναφορά... </w:t>
      </w:r>
    </w:p>
    <w:p w14:paraId="6FD02D34"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FD02D35"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Σας παρακαλώ, κύριε </w:t>
      </w:r>
      <w:r>
        <w:rPr>
          <w:rFonts w:eastAsia="Times New Roman" w:cs="Times New Roman"/>
          <w:szCs w:val="24"/>
        </w:rPr>
        <w:t>Κεγκέρογλου!</w:t>
      </w:r>
    </w:p>
    <w:p w14:paraId="6FD02D36"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Θα παρακαλούσα να μη βγουν Βουλευτές από την Αίθουσα, διότι αμέσως μετά θα κλείσουμε και θα λήξουμε ένα σοβαρό διαδικαστικό ζήτημα, πριν δώσουμε τον λόγο στην Πρόεδρο της Δημοκρατικής Συμπαράταξης.</w:t>
      </w:r>
    </w:p>
    <w:p w14:paraId="6FD02D37"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έχετε τον λόγο. </w:t>
      </w:r>
    </w:p>
    <w:p w14:paraId="6FD02D38"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ΑΛΕΞΗΣ ΤΣ</w:t>
      </w:r>
      <w:r>
        <w:rPr>
          <w:rFonts w:eastAsia="Times New Roman" w:cs="Times New Roman"/>
          <w:b/>
          <w:szCs w:val="24"/>
        </w:rPr>
        <w:t xml:space="preserve">ΙΠΡΑΣ (Πρόεδρος της Κυβέρνησης): </w:t>
      </w:r>
      <w:r>
        <w:rPr>
          <w:rFonts w:eastAsia="Times New Roman" w:cs="Times New Roman"/>
          <w:szCs w:val="24"/>
        </w:rPr>
        <w:t>Θα είμαι σύντομος, κύριε Πρόεδρε, γιατί έχει να πάρει το αεροπλάνο ο κ. Μητσοτάκης. Δεν θα αργήσω.</w:t>
      </w:r>
    </w:p>
    <w:p w14:paraId="6FD02D39"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Έχασα ήδη τη μία πτήση, κύριε Πρόεδρε.</w:t>
      </w:r>
    </w:p>
    <w:p w14:paraId="6FD02D3A"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w:t>
      </w:r>
      <w:r>
        <w:rPr>
          <w:rFonts w:eastAsia="Times New Roman" w:cs="Times New Roman"/>
          <w:b/>
          <w:szCs w:val="24"/>
        </w:rPr>
        <w:t xml:space="preserve">έρνησης): </w:t>
      </w:r>
      <w:r>
        <w:rPr>
          <w:rFonts w:eastAsia="Times New Roman" w:cs="Times New Roman"/>
          <w:szCs w:val="24"/>
        </w:rPr>
        <w:t xml:space="preserve">Κύριε Μητσοτάκη, ξεκινήσατε την ομιλία σας με μια φράση εξόχως επιθετική, ότι εμείς ήρθαμε εδώ και σας εκβιάζουμε, σας απειλούμε και ζητάμε να γίνει εξεταστική επιτροπή. </w:t>
      </w:r>
    </w:p>
    <w:p w14:paraId="6FD02D3B"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εκβιάζουμε και δεν απειλούμε κανέναν. Ζητάμε να βγουν στο φως αυτά που </w:t>
      </w:r>
      <w:r>
        <w:rPr>
          <w:rFonts w:eastAsia="Times New Roman" w:cs="Times New Roman"/>
          <w:szCs w:val="24"/>
        </w:rPr>
        <w:t>θέλει να μάθει ο ελληνικός λαός. Λέτε ότι το κάνουμε αυτό</w:t>
      </w:r>
      <w:r>
        <w:rPr>
          <w:rFonts w:eastAsia="Times New Roman" w:cs="Times New Roman"/>
          <w:szCs w:val="24"/>
        </w:rPr>
        <w:t>,</w:t>
      </w:r>
      <w:r>
        <w:rPr>
          <w:rFonts w:eastAsia="Times New Roman" w:cs="Times New Roman"/>
          <w:szCs w:val="24"/>
        </w:rPr>
        <w:t xml:space="preserve"> διότι σας απειλούμε να σας βάλουμε τρία μέτρα κάτω από τη γη. </w:t>
      </w:r>
    </w:p>
    <w:p w14:paraId="6FD02D3C"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κάποιοι άλλοι προσπάθησαν να βάλουν τρία μέτρα κάτω από τη γη το σκάνδαλο του ΚΕΕΛΠΝΟ. </w:t>
      </w:r>
    </w:p>
    <w:p w14:paraId="6FD02D3D" w14:textId="77777777" w:rsidR="00BA6D65" w:rsidRDefault="00336324">
      <w:pPr>
        <w:spacing w:after="0" w:line="600" w:lineRule="auto"/>
        <w:ind w:firstLine="720"/>
        <w:jc w:val="center"/>
        <w:rPr>
          <w:rFonts w:eastAsia="Times New Roman"/>
          <w:bCs/>
        </w:rPr>
      </w:pPr>
      <w:r>
        <w:rPr>
          <w:rFonts w:eastAsia="Times New Roman"/>
          <w:bCs/>
        </w:rPr>
        <w:t>(Χειροκροτήματα από την πτέρυ</w:t>
      </w:r>
      <w:r>
        <w:rPr>
          <w:rFonts w:eastAsia="Times New Roman"/>
          <w:bCs/>
        </w:rPr>
        <w:t>γα του ΣΥΡΙΖΑ)</w:t>
      </w:r>
    </w:p>
    <w:p w14:paraId="6FD02D3E"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Αλλά δεν θα μπει τρία μέτρα κάτω από τη γη το σκάνδαλο του ΚΕΕΛΠΝΟ ούτε το σκάνδαλο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ούτε τα θαλασσοδάνεια των κομμάτων ούτε και το σκάνδαλο της φοροδιαφυγής και της λίστας Λαγκάρντ! </w:t>
      </w:r>
    </w:p>
    <w:p w14:paraId="6FD02D3F"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Σας ζήτησα για άλλη μια φορά σήμερα να πάρετ</w:t>
      </w:r>
      <w:r>
        <w:rPr>
          <w:rFonts w:eastAsia="Times New Roman" w:cs="Times New Roman"/>
          <w:szCs w:val="24"/>
        </w:rPr>
        <w:t xml:space="preserve">ε μια θέση για τον περιβόητο στενό συνεργάτη του πρώην Πρωθυπουργού, του κ. Σαμαρά, </w:t>
      </w:r>
      <w:r>
        <w:rPr>
          <w:rFonts w:eastAsia="Times New Roman" w:cs="Times New Roman"/>
          <w:szCs w:val="24"/>
        </w:rPr>
        <w:t>ο οποίος</w:t>
      </w:r>
      <w:r>
        <w:rPr>
          <w:rFonts w:eastAsia="Times New Roman" w:cs="Times New Roman"/>
          <w:szCs w:val="24"/>
        </w:rPr>
        <w:t xml:space="preserve"> δεν υπάρχει λίστα που να μην είναι μπλεγμένος. Και εσείς, αντί να πάρετε μια υπεύθυνη θέση και στάση, ουσιαστικά μας εγκαλέσατε για την αναφορά μας στον στενό συνε</w:t>
      </w:r>
      <w:r>
        <w:rPr>
          <w:rFonts w:eastAsia="Times New Roman" w:cs="Times New Roman"/>
          <w:szCs w:val="24"/>
        </w:rPr>
        <w:t xml:space="preserve">ργάτη του πρώην Πρωθυπουργού, ο οποίος βεβαίως και τότε κατηγορείτο από εμάς ως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lastRenderedPageBreak/>
        <w:t>και κατηγορείται και σήμερα ότι την υπόθεση της λίστας Λαγκάρντ μαζί με τον κ. Βενιζέλο την έκρυψαν και πήγαν στο δικαστήριο μόνο τον Παπακωνσταντίνου και απέκρυψ</w:t>
      </w:r>
      <w:r>
        <w:rPr>
          <w:rFonts w:eastAsia="Times New Roman" w:cs="Times New Roman"/>
          <w:szCs w:val="24"/>
        </w:rPr>
        <w:t xml:space="preserve">αν τις δικές τους ευθύνες. </w:t>
      </w:r>
    </w:p>
    <w:p w14:paraId="6FD02D40"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Ο κ. Βενιζέλος είχε ακριβώς την ίδια ευθύνη με τον κ. Παπακωνσταντίνου. Ήταν Αντιπρόεδρος του κ. Σαμαρά. Και βεβαίως σήμερα μαθαίνουμε, όλως τυχαίως, ότι σε αυτή τη λίστα ήταν συγγενικά πρόσωπα του κ. Σαμαρά. Και χωρίς ντροπή σή</w:t>
      </w:r>
      <w:r>
        <w:rPr>
          <w:rFonts w:eastAsia="Times New Roman" w:cs="Times New Roman"/>
          <w:szCs w:val="24"/>
        </w:rPr>
        <w:t>μερα καταθέτει μηνύσεις και εσείς έρχεστε εδώ και υπερασπίζεστε τον κ. Παπασταύρου</w:t>
      </w:r>
      <w:r>
        <w:rPr>
          <w:rFonts w:eastAsia="Times New Roman" w:cs="Times New Roman"/>
          <w:szCs w:val="24"/>
        </w:rPr>
        <w:t>,</w:t>
      </w:r>
      <w:r>
        <w:rPr>
          <w:rFonts w:eastAsia="Times New Roman" w:cs="Times New Roman"/>
          <w:szCs w:val="24"/>
        </w:rPr>
        <w:t xml:space="preserve"> λέγοντας ότι του στερούμε το δικαίωμα σε μια δίκαιη δίκη! </w:t>
      </w:r>
    </w:p>
    <w:p w14:paraId="6FD02D41" w14:textId="77777777" w:rsidR="00BA6D65" w:rsidRDefault="00336324">
      <w:pPr>
        <w:spacing w:after="0" w:line="600" w:lineRule="auto"/>
        <w:ind w:firstLine="720"/>
        <w:jc w:val="center"/>
        <w:rPr>
          <w:rFonts w:eastAsia="Times New Roman" w:cs="Times New Roman"/>
          <w:szCs w:val="24"/>
        </w:rPr>
      </w:pPr>
      <w:r>
        <w:rPr>
          <w:rFonts w:eastAsia="Times New Roman" w:cs="Times New Roman"/>
          <w:szCs w:val="24"/>
        </w:rPr>
        <w:t>(Θόρυβος-έντονες διαμαρτυρίες από την πτέρυγα της Νέας Δημοκρατίας)</w:t>
      </w:r>
    </w:p>
    <w:p w14:paraId="6FD02D42"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κύ</w:t>
      </w:r>
      <w:r>
        <w:rPr>
          <w:rFonts w:eastAsia="Times New Roman" w:cs="Times New Roman"/>
          <w:szCs w:val="24"/>
        </w:rPr>
        <w:t xml:space="preserve">ριοι συνάδελφοι, μην παρεμβαίνετε. </w:t>
      </w:r>
    </w:p>
    <w:p w14:paraId="6FD02D43"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μη με αναγκάζετε να λέω ονόματα. Σας παρακαλώ, κάνετε ησυχία! Ακούστηκαν πολλά ονόματα. </w:t>
      </w:r>
    </w:p>
    <w:p w14:paraId="6FD02D44"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Μπορώ να συνεχίσω, κύριε Πρόεδρε;</w:t>
      </w:r>
    </w:p>
    <w:p w14:paraId="6FD02D45"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Όμως, κύριε Μητσοτάκη, γλώσσα λανθάνουσα!</w:t>
      </w:r>
      <w:r>
        <w:rPr>
          <w:rFonts w:eastAsia="Times New Roman" w:cs="Times New Roman"/>
          <w:szCs w:val="24"/>
        </w:rPr>
        <w:t xml:space="preserve"> Διότι εμείς αυτό που ζητάμε είναι να δώσετε εξηγήσεις, να προχωρήσει η </w:t>
      </w:r>
      <w:r>
        <w:rPr>
          <w:rFonts w:eastAsia="Times New Roman" w:cs="Times New Roman"/>
          <w:szCs w:val="24"/>
        </w:rPr>
        <w:t>δ</w:t>
      </w:r>
      <w:r>
        <w:rPr>
          <w:rFonts w:eastAsia="Times New Roman" w:cs="Times New Roman"/>
          <w:szCs w:val="24"/>
        </w:rPr>
        <w:t xml:space="preserve">ικαιοσύνη και να διαλευκανθεί η υπόθεση. </w:t>
      </w:r>
    </w:p>
    <w:p w14:paraId="6FD02D46"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Εσείς, εν τη ρύμη του λόγου σας, ξέρετε τι είπατε; Για τη συμμετοχή του κ. Παπασταύρου στη «λίστα των φοροφυγάδων». Δηλαδή, εσείς τον αποκαλέ</w:t>
      </w:r>
      <w:r>
        <w:rPr>
          <w:rFonts w:eastAsia="Times New Roman" w:cs="Times New Roman"/>
          <w:szCs w:val="24"/>
        </w:rPr>
        <w:t xml:space="preserve">σατε «φοροφυγά». Τον κάψατε τον άνθρωπο! Δεν χρειάζεται να πω τίποτα παραπάνω. </w:t>
      </w:r>
    </w:p>
    <w:p w14:paraId="6FD02D47" w14:textId="77777777" w:rsidR="00BA6D65" w:rsidRDefault="0033632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FD02D48"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Όμως, έχετε το θράσος, κύριε Μητσοτάκη, να συγκρίνετε τα δάνεια της Νέας Δημοκρατίας με τα δάνεια ενός κόμματος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εκείνη την εποχή των παχιών αγελάδων, που η Βουλή εδώ αποφάσιζε και έδινε 86 εκατομμύρια ευρώ κρατική χρηματοδότηση, είχε ποσοστό 3% και φυσικά για τα δάνεια που έπαιρνε είχε βάλει υποθήκη το κτήριο των γραφείων του </w:t>
      </w:r>
      <w:r>
        <w:rPr>
          <w:rFonts w:eastAsia="Times New Roman" w:cs="Times New Roman"/>
          <w:szCs w:val="24"/>
        </w:rPr>
        <w:t>κ</w:t>
      </w:r>
      <w:r>
        <w:rPr>
          <w:rFonts w:eastAsia="Times New Roman" w:cs="Times New Roman"/>
          <w:szCs w:val="24"/>
        </w:rPr>
        <w:t xml:space="preserve">όμματος στην πλατεία Κουμουνδούρου. </w:t>
      </w:r>
    </w:p>
    <w:p w14:paraId="6FD02D49"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σείς ποια υποθήκη έχετε βάλει; Ποιες εξασφαλίσεις είχατε για τα 200 εκατομμύρια της χρηματοδότησης από τις τράπεζες, κύριε Μητσοτάκη; </w:t>
      </w:r>
    </w:p>
    <w:p w14:paraId="6FD02D4A"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FD02D4B"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Απαντήστε στον ελληνικό λαό!</w:t>
      </w:r>
    </w:p>
    <w:p w14:paraId="6FD02D4C"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Συγκρίνετε έναν δανεισμό 200 εκατομμυρίων με ένα</w:t>
      </w:r>
      <w:r>
        <w:rPr>
          <w:rFonts w:eastAsia="Times New Roman" w:cs="Times New Roman"/>
          <w:szCs w:val="24"/>
        </w:rPr>
        <w:t xml:space="preserve">ν δανεισμό με υποθήκη και με εξασφαλίσεις της τάξης των 8 εκατομμυρίων ευρώ. Μιλάω για μεγέθη τα οποία είναι 200 με 10, μέσες άκρες. </w:t>
      </w:r>
    </w:p>
    <w:p w14:paraId="6FD02D4D"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ερώτημα, λοιπόν, κύριε Μητσοτάκη, είναι: Εξυπηρετούνται τα δάνειά σας; Αυτό είναι το ερώτημα. Λέτε ότι θα δώσετε όλη τη</w:t>
      </w:r>
      <w:r>
        <w:rPr>
          <w:rFonts w:eastAsia="Times New Roman" w:cs="Times New Roman"/>
          <w:szCs w:val="24"/>
        </w:rPr>
        <w:t>ν κρατική χρηματοδότηση για την εξυπηρέτηση των δανείων σας. Μα, ξέρετε πόσο είναι το σύνολο της κρατικής χρηματοδότησης σήμερα; Περίπου 6 εκατομμύρια ευρώ. Πόσα παίρνει η Νέα Δημοκρατία; Πόσα χρόνια θα κάνετε</w:t>
      </w:r>
      <w:r>
        <w:rPr>
          <w:rFonts w:eastAsia="Times New Roman" w:cs="Times New Roman"/>
          <w:szCs w:val="24"/>
        </w:rPr>
        <w:t>,</w:t>
      </w:r>
      <w:r>
        <w:rPr>
          <w:rFonts w:eastAsia="Times New Roman" w:cs="Times New Roman"/>
          <w:szCs w:val="24"/>
        </w:rPr>
        <w:t xml:space="preserve"> για να αποπληρώσετε αυτά τα δάνεια; Θα κάνετε</w:t>
      </w:r>
      <w:r>
        <w:rPr>
          <w:rFonts w:eastAsia="Times New Roman" w:cs="Times New Roman"/>
          <w:szCs w:val="24"/>
        </w:rPr>
        <w:t xml:space="preserve"> πάνω από ογδόντα χρόνια! Αυτό θέλετε να μας πείτε; </w:t>
      </w:r>
    </w:p>
    <w:p w14:paraId="6FD02D4E"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D4F" w14:textId="77777777" w:rsidR="00BA6D65" w:rsidRDefault="00336324">
      <w:pPr>
        <w:spacing w:line="600" w:lineRule="auto"/>
        <w:ind w:firstLine="720"/>
        <w:jc w:val="both"/>
        <w:rPr>
          <w:rFonts w:eastAsia="Times New Roman" w:cs="Times New Roman"/>
          <w:szCs w:val="24"/>
        </w:rPr>
      </w:pPr>
      <w:r>
        <w:rPr>
          <w:rFonts w:eastAsia="Times New Roman"/>
          <w:b/>
          <w:szCs w:val="24"/>
        </w:rPr>
        <w:t xml:space="preserve">ΠΡΟΕΔΡΟΣ (Νικόλαος Βούτσης): </w:t>
      </w:r>
      <w:r>
        <w:rPr>
          <w:rFonts w:eastAsia="Times New Roman"/>
          <w:szCs w:val="24"/>
        </w:rPr>
        <w:t>Σας παρακαλώ, κάνετε ησυχία!</w:t>
      </w:r>
      <w:r>
        <w:rPr>
          <w:rFonts w:eastAsia="Times New Roman" w:cs="Times New Roman"/>
          <w:szCs w:val="24"/>
        </w:rPr>
        <w:t xml:space="preserve"> </w:t>
      </w:r>
    </w:p>
    <w:p w14:paraId="6FD02D50"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Κύριε Μητσοτάκη, είπατε ότι είστε ανοιχτός, είπατε «να </w:t>
      </w:r>
      <w:r>
        <w:rPr>
          <w:rFonts w:eastAsia="Times New Roman" w:cs="Times New Roman"/>
          <w:szCs w:val="24"/>
        </w:rPr>
        <w:t xml:space="preserve">τα βγάλετε όλα στο φως». Εγώ, λοιπόν, επειδή με προκαλέσατε, σας λέω «ελάτε να βάλουμε ορκωτούς λογιστές στα ταμεία σας και στα ταμεία μας». </w:t>
      </w:r>
    </w:p>
    <w:p w14:paraId="6FD02D51"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μας βγάλετε, όμως και τα τιμολόγια του κ. Μαυρίκου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κύριε Μητσοτάκη, διότι δεν τα έχετ</w:t>
      </w:r>
      <w:r>
        <w:rPr>
          <w:rFonts w:eastAsia="Times New Roman" w:cs="Times New Roman"/>
          <w:szCs w:val="24"/>
        </w:rPr>
        <w:t xml:space="preserve">ε βγάλει όλα στο φως. Κάποια τα έχετε αποκρύψει. </w:t>
      </w:r>
    </w:p>
    <w:p w14:paraId="6FD02D52"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D02D53" w14:textId="77777777" w:rsidR="00BA6D65" w:rsidRDefault="00336324">
      <w:pPr>
        <w:tabs>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t xml:space="preserve">Και να σας πω και κάτι ακόμα. </w:t>
      </w:r>
    </w:p>
    <w:p w14:paraId="6FD02D54" w14:textId="77777777" w:rsidR="00BA6D65" w:rsidRDefault="00336324">
      <w:pPr>
        <w:tabs>
          <w:tab w:val="center" w:pos="4753"/>
          <w:tab w:val="left" w:pos="5723"/>
        </w:tabs>
        <w:spacing w:line="600" w:lineRule="auto"/>
        <w:ind w:firstLine="720"/>
        <w:jc w:val="center"/>
        <w:rPr>
          <w:rFonts w:eastAsia="Times New Roman"/>
          <w:b/>
          <w:szCs w:val="24"/>
        </w:rPr>
      </w:pPr>
      <w:r>
        <w:rPr>
          <w:rFonts w:eastAsia="Times New Roman" w:cs="Times New Roman"/>
          <w:szCs w:val="24"/>
        </w:rPr>
        <w:t>(Θόρυβος από την πτέρυγα της Νέας Δημοκρατίας)</w:t>
      </w:r>
    </w:p>
    <w:p w14:paraId="6FD02D55"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Κύριοι συνάδελφοι, σας παρακαλώ πολύ! </w:t>
      </w:r>
    </w:p>
    <w:p w14:paraId="6FD02D56" w14:textId="77777777" w:rsidR="00BA6D65" w:rsidRDefault="00336324">
      <w:pPr>
        <w:spacing w:line="600" w:lineRule="auto"/>
        <w:ind w:firstLine="720"/>
        <w:jc w:val="both"/>
        <w:rPr>
          <w:rFonts w:eastAsia="Times New Roman"/>
          <w:szCs w:val="24"/>
        </w:rPr>
      </w:pPr>
      <w:r>
        <w:rPr>
          <w:rFonts w:eastAsia="Times New Roman"/>
          <w:b/>
          <w:szCs w:val="24"/>
        </w:rPr>
        <w:t>ΑΛΕΞΗΣ ΤΣΙΠΡΑΣ (</w:t>
      </w:r>
      <w:r>
        <w:rPr>
          <w:rFonts w:eastAsia="Times New Roman"/>
          <w:b/>
          <w:szCs w:val="24"/>
        </w:rPr>
        <w:t xml:space="preserve">Πρόεδρος της Κυβέρνησης): </w:t>
      </w:r>
      <w:r>
        <w:rPr>
          <w:rFonts w:eastAsia="Times New Roman"/>
          <w:szCs w:val="24"/>
        </w:rPr>
        <w:t xml:space="preserve">Συγκρίνετε τις μεγάλες υποθέσεις για τις οποίες λέτε ότι εμείς στοχοποιούμε στελέχη σας –και εννοείτε τον κ. Παπασταύρου- με την υπόθεση του κ. Σταθάκη. </w:t>
      </w:r>
      <w:r>
        <w:rPr>
          <w:rFonts w:eastAsia="Times New Roman"/>
          <w:szCs w:val="24"/>
        </w:rPr>
        <w:lastRenderedPageBreak/>
        <w:t>Προσπαθείτε, λοιπόν</w:t>
      </w:r>
      <w:r>
        <w:rPr>
          <w:rFonts w:eastAsia="Times New Roman"/>
          <w:szCs w:val="24"/>
        </w:rPr>
        <w:t>,</w:t>
      </w:r>
      <w:r>
        <w:rPr>
          <w:rFonts w:eastAsia="Times New Roman"/>
          <w:szCs w:val="24"/>
        </w:rPr>
        <w:t xml:space="preserve"> και σε αυτό το σημείο να κάνετε έναν άθλιο συμψηφισμό </w:t>
      </w:r>
      <w:r>
        <w:rPr>
          <w:rFonts w:eastAsia="Times New Roman"/>
          <w:szCs w:val="24"/>
        </w:rPr>
        <w:t>–</w:t>
      </w:r>
      <w:r>
        <w:rPr>
          <w:rFonts w:eastAsia="Times New Roman"/>
          <w:szCs w:val="24"/>
        </w:rPr>
        <w:t>δ</w:t>
      </w:r>
      <w:r>
        <w:rPr>
          <w:rFonts w:eastAsia="Times New Roman"/>
          <w:szCs w:val="24"/>
        </w:rPr>
        <w:t>ιότι</w:t>
      </w:r>
      <w:r>
        <w:rPr>
          <w:rFonts w:eastAsia="Times New Roman"/>
          <w:szCs w:val="24"/>
        </w:rPr>
        <w:t>,</w:t>
      </w:r>
      <w:r>
        <w:rPr>
          <w:rFonts w:eastAsia="Times New Roman"/>
          <w:szCs w:val="24"/>
        </w:rPr>
        <w:t xml:space="preserve"> λέγε λέγε</w:t>
      </w:r>
      <w:r>
        <w:rPr>
          <w:rFonts w:eastAsia="Times New Roman"/>
          <w:szCs w:val="24"/>
        </w:rPr>
        <w:t>,</w:t>
      </w:r>
      <w:r>
        <w:rPr>
          <w:rFonts w:eastAsia="Times New Roman"/>
          <w:szCs w:val="24"/>
        </w:rPr>
        <w:t xml:space="preserve"> κάτι θα μείνει</w:t>
      </w:r>
      <w:r>
        <w:rPr>
          <w:rFonts w:eastAsia="Times New Roman"/>
          <w:szCs w:val="24"/>
        </w:rPr>
        <w:t>–</w:t>
      </w:r>
      <w:r>
        <w:rPr>
          <w:rFonts w:eastAsia="Times New Roman"/>
          <w:szCs w:val="24"/>
        </w:rPr>
        <w:t xml:space="preserve"> το ίδιο είναι η υπόθεση της φοροδιαφυγής, η συμμετοχή σε λίστες, με την υπόθεση το</w:t>
      </w:r>
      <w:r>
        <w:rPr>
          <w:rFonts w:eastAsia="Times New Roman"/>
          <w:szCs w:val="24"/>
        </w:rPr>
        <w:t>υ</w:t>
      </w:r>
      <w:r>
        <w:rPr>
          <w:rFonts w:eastAsia="Times New Roman"/>
          <w:szCs w:val="24"/>
        </w:rPr>
        <w:t xml:space="preserve"> ότι είχε κάνει μία παράλειψη στο «πόθεν έσχες» και εξετάστηκε.</w:t>
      </w:r>
    </w:p>
    <w:p w14:paraId="6FD02D57"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szCs w:val="24"/>
        </w:rPr>
        <w:t xml:space="preserve"> </w:t>
      </w:r>
      <w:r>
        <w:rPr>
          <w:rFonts w:eastAsia="Times New Roman" w:cs="Times New Roman"/>
          <w:szCs w:val="24"/>
        </w:rPr>
        <w:t>(Θόρυβος –</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6FD02D58" w14:textId="77777777" w:rsidR="00BA6D65" w:rsidRDefault="00336324">
      <w:pPr>
        <w:spacing w:line="600" w:lineRule="auto"/>
        <w:ind w:firstLine="720"/>
        <w:jc w:val="both"/>
        <w:rPr>
          <w:rFonts w:eastAsia="Times New Roman"/>
          <w:szCs w:val="24"/>
        </w:rPr>
      </w:pPr>
      <w:r>
        <w:rPr>
          <w:rFonts w:eastAsia="Times New Roman"/>
          <w:szCs w:val="24"/>
        </w:rPr>
        <w:t xml:space="preserve">Γιατί </w:t>
      </w:r>
      <w:r>
        <w:rPr>
          <w:rFonts w:eastAsia="Times New Roman"/>
          <w:szCs w:val="24"/>
        </w:rPr>
        <w:t>φωνάζετε; Γιατί φωνάζετε;</w:t>
      </w:r>
    </w:p>
    <w:p w14:paraId="6FD02D59" w14:textId="77777777" w:rsidR="00BA6D65" w:rsidRDefault="00336324">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Γιατί οι υπόλοιποι πήγαμε στη </w:t>
      </w:r>
      <w:r>
        <w:rPr>
          <w:rFonts w:eastAsia="Times New Roman"/>
          <w:szCs w:val="24"/>
        </w:rPr>
        <w:t>δ</w:t>
      </w:r>
      <w:r>
        <w:rPr>
          <w:rFonts w:eastAsia="Times New Roman"/>
          <w:szCs w:val="24"/>
        </w:rPr>
        <w:t>ικαιοσύνη, γι’ αυτό!</w:t>
      </w:r>
    </w:p>
    <w:p w14:paraId="6FD02D5A" w14:textId="77777777" w:rsidR="00BA6D65" w:rsidRDefault="00336324">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Ακούστε, μη φωνάζετε.</w:t>
      </w:r>
    </w:p>
    <w:p w14:paraId="6FD02D5B"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Μην παρεμβαίνετε! </w:t>
      </w:r>
    </w:p>
    <w:p w14:paraId="6FD02D5C" w14:textId="77777777" w:rsidR="00BA6D65" w:rsidRDefault="00336324">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Η Ε</w:t>
      </w:r>
      <w:r>
        <w:rPr>
          <w:rFonts w:eastAsia="Times New Roman"/>
          <w:szCs w:val="24"/>
        </w:rPr>
        <w:t xml:space="preserve">πιτροπή </w:t>
      </w:r>
      <w:r>
        <w:rPr>
          <w:rFonts w:eastAsia="Times New Roman"/>
          <w:szCs w:val="24"/>
        </w:rPr>
        <w:t>«π</w:t>
      </w:r>
      <w:r>
        <w:rPr>
          <w:rFonts w:eastAsia="Times New Roman"/>
          <w:szCs w:val="24"/>
        </w:rPr>
        <w:t xml:space="preserve">όθεν </w:t>
      </w:r>
      <w:r>
        <w:rPr>
          <w:rFonts w:eastAsia="Times New Roman"/>
          <w:szCs w:val="24"/>
        </w:rPr>
        <w:t>έ</w:t>
      </w:r>
      <w:r>
        <w:rPr>
          <w:rFonts w:eastAsia="Times New Roman"/>
          <w:szCs w:val="24"/>
        </w:rPr>
        <w:t>σχες</w:t>
      </w:r>
      <w:r>
        <w:rPr>
          <w:rFonts w:eastAsia="Times New Roman"/>
          <w:szCs w:val="24"/>
        </w:rPr>
        <w:t>»</w:t>
      </w:r>
      <w:r>
        <w:rPr>
          <w:rFonts w:eastAsia="Times New Roman"/>
          <w:szCs w:val="24"/>
        </w:rPr>
        <w:t>, λοιπόν -για να σας ενημερώσω, κυρία Μπακογιάννη, που φωνάζετε-</w:t>
      </w:r>
      <w:r>
        <w:rPr>
          <w:rFonts w:eastAsia="Times New Roman"/>
          <w:szCs w:val="24"/>
        </w:rPr>
        <w:t>,</w:t>
      </w:r>
      <w:r>
        <w:rPr>
          <w:rFonts w:eastAsia="Times New Roman"/>
          <w:szCs w:val="24"/>
        </w:rPr>
        <w:t xml:space="preserve"> στην οποία, όπως γνωρίζετε, δεν συμμετέχουν μόνο στελέχη του ΣΥΡΙΖΑ, συμμετέχουν δικαστικοί και συμμετέχουν και στελέχη του δικού σας κόμματος, και για την </w:t>
      </w:r>
      <w:r>
        <w:rPr>
          <w:rFonts w:eastAsia="Times New Roman"/>
          <w:szCs w:val="24"/>
        </w:rPr>
        <w:lastRenderedPageBreak/>
        <w:t>υπόθεση του κ</w:t>
      </w:r>
      <w:r>
        <w:rPr>
          <w:rFonts w:eastAsia="Times New Roman"/>
          <w:szCs w:val="24"/>
        </w:rPr>
        <w:t>. Σταθάκη και για την υπόθεση του κ. Φλαμπουράρη –που τα έχετε κάνει σημαίες και προεκλογικά και μετά τις εκλογές- απεφάνθη και έβαλε και τις δύο υποθέσεις αυτές στο αρχείο. Και η απόφαση ήταν σχεδόν ομόφωνη, έξι-ένα, ένα στέλεχος της Νέας Δημοκρατίας μειο</w:t>
      </w:r>
      <w:r>
        <w:rPr>
          <w:rFonts w:eastAsia="Times New Roman"/>
          <w:szCs w:val="24"/>
        </w:rPr>
        <w:t xml:space="preserve">ψήφησε, οι έξι πλειοψήφησαν. Και από τους έξι οι δύο ήταν μόνο του ΣΥΡΙΖΑ. </w:t>
      </w:r>
    </w:p>
    <w:p w14:paraId="6FD02D5D" w14:textId="77777777" w:rsidR="00BA6D65" w:rsidRDefault="00336324">
      <w:pPr>
        <w:spacing w:line="600" w:lineRule="auto"/>
        <w:ind w:firstLine="720"/>
        <w:jc w:val="both"/>
        <w:rPr>
          <w:rFonts w:eastAsia="Times New Roman"/>
          <w:szCs w:val="24"/>
        </w:rPr>
      </w:pPr>
      <w:r>
        <w:rPr>
          <w:rFonts w:eastAsia="Times New Roman"/>
          <w:szCs w:val="24"/>
        </w:rPr>
        <w:t>Γιατί, λοιπόν, επανέρχεστε ξανά και ξανά σε ένα θέμα; Για να δημιουργήσετε την άθλια εντύπωση του συμψηφισμού σε μία καθαρή ιστορία</w:t>
      </w:r>
      <w:r>
        <w:rPr>
          <w:rFonts w:eastAsia="Times New Roman"/>
          <w:szCs w:val="24"/>
        </w:rPr>
        <w:t>,</w:t>
      </w:r>
      <w:r>
        <w:rPr>
          <w:rFonts w:eastAsia="Times New Roman"/>
          <w:szCs w:val="24"/>
        </w:rPr>
        <w:t xml:space="preserve"> απέναντι στην αθλιότητα της φοροδιαφυγής, την α</w:t>
      </w:r>
      <w:r>
        <w:rPr>
          <w:rFonts w:eastAsia="Times New Roman"/>
          <w:szCs w:val="24"/>
        </w:rPr>
        <w:t xml:space="preserve">θλιότητα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την αθλιότητα των θαλασσοδανείων; </w:t>
      </w:r>
    </w:p>
    <w:p w14:paraId="6FD02D5E"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D02D5F" w14:textId="77777777" w:rsidR="00BA6D65" w:rsidRDefault="00336324">
      <w:pPr>
        <w:spacing w:line="600" w:lineRule="auto"/>
        <w:ind w:firstLine="720"/>
        <w:jc w:val="both"/>
        <w:rPr>
          <w:rFonts w:eastAsia="Times New Roman"/>
          <w:szCs w:val="24"/>
        </w:rPr>
      </w:pPr>
      <w:r>
        <w:rPr>
          <w:rFonts w:eastAsia="Times New Roman"/>
          <w:szCs w:val="24"/>
        </w:rPr>
        <w:t xml:space="preserve">Θέλετε, λοιπόν, κυρίες και κύριοι συνάδελφοι της Νέας Δημοκρατίας, να απαντάμε και εμείς με τον ίδιο τρόπο; Όχι! Εμείς εκλαμβάνουμε, βέβαια, αυτή σας τη στάση ως αδυναμία πολιτική και δεν θα απαντάμε </w:t>
      </w:r>
      <w:r>
        <w:rPr>
          <w:rFonts w:eastAsia="Times New Roman"/>
          <w:szCs w:val="24"/>
        </w:rPr>
        <w:lastRenderedPageBreak/>
        <w:t>με μηνύσεις σε αυτού του είδους τις αθλιότητες. Ας κάνετ</w:t>
      </w:r>
      <w:r>
        <w:rPr>
          <w:rFonts w:eastAsia="Times New Roman"/>
          <w:szCs w:val="24"/>
        </w:rPr>
        <w:t xml:space="preserve">ε όσες μηνύσεις θέλετε! Την ιστορία της φοροδιαφυγής, την ιστορία των θαλασσοδανείων, την ιστορία των εκβιαστών, την ιστορία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εμείς θα την αναδείξουμε! Όσες μηνύσεις θέλετε κάνετε!</w:t>
      </w:r>
    </w:p>
    <w:p w14:paraId="6FD02D60" w14:textId="77777777" w:rsidR="00BA6D65" w:rsidRDefault="00336324">
      <w:pPr>
        <w:spacing w:line="600" w:lineRule="auto"/>
        <w:ind w:firstLine="720"/>
        <w:jc w:val="both"/>
        <w:rPr>
          <w:rFonts w:eastAsia="Times New Roman" w:cs="Times New Roman"/>
          <w:szCs w:val="24"/>
        </w:rPr>
      </w:pPr>
      <w:r>
        <w:rPr>
          <w:rFonts w:eastAsia="Times New Roman"/>
          <w:szCs w:val="24"/>
        </w:rPr>
        <w:t>Όμως, για άλλη μία φορά, κύριε Μητσοτάκη, αποδειχθήκατε ένας κ</w:t>
      </w:r>
      <w:r>
        <w:rPr>
          <w:rFonts w:eastAsia="Times New Roman"/>
          <w:szCs w:val="24"/>
        </w:rPr>
        <w:t>ακός συνήγορος του Διεθνούς Νομισματικού Ταμείου. Το Διεθνές Νομισματικό Ταμείο δεν χρειάζεται συνηγόρους. Ό,τι έχουν να πουν το λένε δημόσια. Μας καταθέσατε, όμως, εδώ στα Πρακτικά τις δηλώσεις σας, στις οποίες αυτό το οποίο λέτε είναι ότι συμφωνείτε σε έ</w:t>
      </w:r>
      <w:r>
        <w:rPr>
          <w:rFonts w:eastAsia="Times New Roman"/>
          <w:szCs w:val="24"/>
        </w:rPr>
        <w:t xml:space="preserve">να ουσιώδες ποσό μεταρρυθμίσεων, σε αυτά που προτείνει το Διεθνές Νομισματικό Ταμείο. </w:t>
      </w:r>
      <w:r>
        <w:rPr>
          <w:rFonts w:eastAsia="Times New Roman" w:cs="Times New Roman"/>
          <w:szCs w:val="24"/>
        </w:rPr>
        <w:t xml:space="preserve"> </w:t>
      </w:r>
    </w:p>
    <w:p w14:paraId="6FD02D6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Εγώ χαίρομαι που τα λέτε αυτά, γιατί αυτή είναι η ιδεολογία σας, αυτή είναι η άποψή σας. Αυτό για το οποίο δεν χαίρομαι είναι να υπερασπίζεστε το </w:t>
      </w:r>
      <w:r>
        <w:rPr>
          <w:rFonts w:eastAsia="Times New Roman" w:cs="Times New Roman"/>
          <w:szCs w:val="24"/>
        </w:rPr>
        <w:t>τ</w:t>
      </w:r>
      <w:r>
        <w:rPr>
          <w:rFonts w:eastAsia="Times New Roman" w:cs="Times New Roman"/>
          <w:szCs w:val="24"/>
        </w:rPr>
        <w:t>αμείο εκεί που δεν χρ</w:t>
      </w:r>
      <w:r>
        <w:rPr>
          <w:rFonts w:eastAsia="Times New Roman" w:cs="Times New Roman"/>
          <w:szCs w:val="24"/>
        </w:rPr>
        <w:t xml:space="preserve">ειάζεται να το υπερασπίσετε, στην </w:t>
      </w:r>
      <w:r>
        <w:rPr>
          <w:rFonts w:eastAsia="Times New Roman" w:cs="Times New Roman"/>
          <w:szCs w:val="24"/>
        </w:rPr>
        <w:lastRenderedPageBreak/>
        <w:t xml:space="preserve">απαίτησή του για νέα μέτρα και στις διαρροές δεξιά και αριστερά, ότι το θέμα δεν είναι αν κάποιοι επιχειρούν να οδηγήσουν τη χώρα σε συνθήκες ασφυξίας, αλλά ποιοι αναδεικνύουν, ποιοι βγάζουν αυτές τις διαρροές. </w:t>
      </w:r>
    </w:p>
    <w:p w14:paraId="6FD02D6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κύρι</w:t>
      </w:r>
      <w:r>
        <w:rPr>
          <w:rFonts w:eastAsia="Times New Roman" w:cs="Times New Roman"/>
          <w:szCs w:val="24"/>
        </w:rPr>
        <w:t xml:space="preserve">ε Μητσοτάκη, επειδή σήμερα είχατε μια γραμμένη ομιλία, που μιλούσε πάλι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ατυχήσατε, διότι προφανώς δεν λάβατε υπ’ όψιν σας μια πολύ σημαντική εξέλιξη. Είχατε μια γραμμένη ομιλία, που μιλούσε για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τη μεγάλη ζημιά που προκάλεσε στις τράπεζες η διαπραγμάτευση. Και ατυχήσατε όχι μόνο γιατί όλη η ελληνική κοινωνία γνωρίζει ότι οι τράπεζες ανακεφαλαιοποιήθηκαν με μόλις 5,7 δισεκατομμύρια, ενώ η συμφωνία προέβλεπε 25 δισεκατομμύρια και οι αγορές έβαλ</w:t>
      </w:r>
      <w:r>
        <w:rPr>
          <w:rFonts w:eastAsia="Times New Roman" w:cs="Times New Roman"/>
          <w:szCs w:val="24"/>
        </w:rPr>
        <w:t xml:space="preserve">αν, περίπου, 8 δισεκατομμύρια στις τράπεζες αυτές. Ατυχήσατε και γιατί σήμερα ο Μάριο Ντράγκι, ο </w:t>
      </w:r>
      <w:r>
        <w:rPr>
          <w:rFonts w:eastAsia="Times New Roman" w:cs="Times New Roman"/>
          <w:szCs w:val="24"/>
        </w:rPr>
        <w:t>Δ</w:t>
      </w:r>
      <w:r>
        <w:rPr>
          <w:rFonts w:eastAsia="Times New Roman" w:cs="Times New Roman"/>
          <w:szCs w:val="24"/>
        </w:rPr>
        <w:t xml:space="preserve">ιοικητής της Ευρωπαϊκής Κεντρικής Τράπεζας, εξέδωσε μία ανακοίνωση που μάλλον θα σας αναγκάσει από εδώ και πέρα να λέτε το παραμύθι σας «περί κατάρρευσης και </w:t>
      </w:r>
      <w:r>
        <w:rPr>
          <w:rFonts w:eastAsia="Times New Roman" w:cs="Times New Roman"/>
          <w:szCs w:val="24"/>
        </w:rPr>
        <w:t>συρρίκνωσης της οικονομίας» χωρίς δράκο. Ο Μάριο Ντράγκι ανακοίνωσε τη συμμετοχή των ελληνικών τραπεζών στο πρόγραμμα της ποσοτικής χαλάρωσης.</w:t>
      </w:r>
    </w:p>
    <w:p w14:paraId="6FD02D63"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lastRenderedPageBreak/>
        <w:t>(Ζωηρά και παρατεταμένα χειροκροτήματα από την πτέρυγα του ΣΥΡΙΖΑ)</w:t>
      </w:r>
    </w:p>
    <w:p w14:paraId="6FD02D6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Δεν έχει δράκο το παραμύθι σας, κύριε Μητσοτάκ</w:t>
      </w:r>
      <w:r>
        <w:rPr>
          <w:rFonts w:eastAsia="Times New Roman" w:cs="Times New Roman"/>
          <w:szCs w:val="24"/>
        </w:rPr>
        <w:t xml:space="preserve">η! </w:t>
      </w:r>
    </w:p>
    <w:p w14:paraId="6FD02D6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Αυτή η απόφαση ισοδυναμεί με έμμεση κεφαλαιακή ενίσχυση…</w:t>
      </w:r>
    </w:p>
    <w:p w14:paraId="6FD02D66"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D6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w:t>
      </w:r>
      <w:r>
        <w:rPr>
          <w:rFonts w:eastAsia="Times New Roman" w:cs="Times New Roman"/>
          <w:szCs w:val="24"/>
        </w:rPr>
        <w:t>,</w:t>
      </w:r>
      <w:r>
        <w:rPr>
          <w:rFonts w:eastAsia="Times New Roman" w:cs="Times New Roman"/>
          <w:szCs w:val="24"/>
        </w:rPr>
        <w:t xml:space="preserve"> παρακαλώ!</w:t>
      </w:r>
    </w:p>
    <w:p w14:paraId="6FD02D6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…κι αυτό σημαίνει ότι οι εγχώριες τράπεζες μπορούν να πουλή</w:t>
      </w:r>
      <w:r>
        <w:rPr>
          <w:rFonts w:eastAsia="Times New Roman" w:cs="Times New Roman"/>
          <w:szCs w:val="24"/>
        </w:rPr>
        <w:t xml:space="preserve">σουν σταδιακά, εντός της χρονιάς, έως και το 50% των ομολόγων έκδοσης του </w:t>
      </w:r>
      <w:r>
        <w:rPr>
          <w:rFonts w:eastAsia="Times New Roman" w:cs="Times New Roman"/>
          <w:szCs w:val="24"/>
          <w:lang w:val="en-US"/>
        </w:rPr>
        <w:t>EFSF</w:t>
      </w:r>
      <w:r>
        <w:rPr>
          <w:rFonts w:eastAsia="Times New Roman" w:cs="Times New Roman"/>
          <w:szCs w:val="24"/>
        </w:rPr>
        <w:t>, τα οποία εντάσσει μέσα στη διαδικασία της ποσοτικής χαλάρωσης, ομόλογα τα οποία διακρατούν στα χαρτοφυλάκιά τους οι ελληνικές τράπεζες, ύψους πάνω από 30 δισεκατομμύρια ευρώ. Τ</w:t>
      </w:r>
      <w:r>
        <w:rPr>
          <w:rFonts w:eastAsia="Times New Roman" w:cs="Times New Roman"/>
          <w:szCs w:val="24"/>
        </w:rPr>
        <w:t>ο 50%, λοιπόν. Αυτό σημαίνει ότι θα έχουν μία ενίσχυση οι τράπεζες πάρα πολύ σημαντική, ύψους 18,5 δισεκατομμυρίων ευρώ.</w:t>
      </w:r>
    </w:p>
    <w:p w14:paraId="6FD02D6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αυτό δεν αποτελεί μόνο μια ουσιώδη ανακούφιση των τραπεζών και της ρευστότητας. Αυτό αποτελεί και την αρχή του τέλου</w:t>
      </w:r>
      <w:r>
        <w:rPr>
          <w:rFonts w:eastAsia="Times New Roman" w:cs="Times New Roman"/>
          <w:szCs w:val="24"/>
        </w:rPr>
        <w:t>ς της κρίσης και της αξιολόγησης που έρχεται, θέλετε, δεν θέλετε, χωρίς επιπλέον μέτρα, όπως θέλει διακαώς το Διεθνές Νομισματικό Ταμείο!</w:t>
      </w:r>
    </w:p>
    <w:p w14:paraId="6FD02D6A"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D02D6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 δούμε πώς θα πάτε στα χωριά σας…</w:t>
      </w:r>
    </w:p>
    <w:p w14:paraId="6FD02D6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ς Βούτσης):</w:t>
      </w:r>
      <w:r>
        <w:rPr>
          <w:rFonts w:eastAsia="Times New Roman" w:cs="Times New Roman"/>
          <w:szCs w:val="24"/>
        </w:rPr>
        <w:t xml:space="preserve"> Ελάτε, όλοι θα πάνε στα χωριά τους. Κοιτάξτε, μην το ξαναπείτε αυτό. Αυτά, είπαμε και στη Διάσκεψη των Προέδρων, να… Συνεννοηθήκαμε, λοιπόν. </w:t>
      </w:r>
    </w:p>
    <w:p w14:paraId="6FD02D6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Συνεχίστε, κύριε Πρωθυπουργέ.</w:t>
      </w:r>
    </w:p>
    <w:p w14:paraId="6FD02D6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Κύριε Μητσοτάκη, είπατε για άλ</w:t>
      </w:r>
      <w:r>
        <w:rPr>
          <w:rFonts w:eastAsia="Times New Roman" w:cs="Times New Roman"/>
          <w:szCs w:val="24"/>
        </w:rPr>
        <w:t xml:space="preserve">λη μία φορά ότι ζητάτε εκλογές και ότι ό,τι και να κάνουμε –απευθυνθήκατε σε εμένα προσωπικά και στην Κυβέρνηση- «αργά </w:t>
      </w:r>
      <w:r>
        <w:rPr>
          <w:rFonts w:eastAsia="Times New Roman" w:cs="Times New Roman"/>
          <w:szCs w:val="24"/>
        </w:rPr>
        <w:lastRenderedPageBreak/>
        <w:t xml:space="preserve">ή γρήγορα θα φύγετε». Έτσι μας είπατε. Θέλω να σας υπενθυμίσω ότι το «αργά» από το «γρήγορα» έχει μία διαφορά. </w:t>
      </w:r>
    </w:p>
    <w:p w14:paraId="6FD02D6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Μητσοτάκη, είστε γό</w:t>
      </w:r>
      <w:r>
        <w:rPr>
          <w:rFonts w:eastAsia="Times New Roman" w:cs="Times New Roman"/>
          <w:szCs w:val="24"/>
        </w:rPr>
        <w:t>νος μιας ιστορικής οικογένειας</w:t>
      </w:r>
      <w:r>
        <w:rPr>
          <w:rFonts w:eastAsia="Times New Roman" w:cs="Times New Roman"/>
          <w:szCs w:val="24"/>
        </w:rPr>
        <w:t>,</w:t>
      </w:r>
      <w:r>
        <w:rPr>
          <w:rFonts w:eastAsia="Times New Roman" w:cs="Times New Roman"/>
          <w:szCs w:val="24"/>
        </w:rPr>
        <w:t xml:space="preserve"> την οποία τιμώ. Θέλω να σας πω ότι  ο πατέρας σας έκανε είκοσι πέντε χρόνια, από το 1965 έως το 1990, να γίνει </w:t>
      </w:r>
      <w:r>
        <w:rPr>
          <w:rFonts w:eastAsia="Times New Roman" w:cs="Times New Roman"/>
          <w:szCs w:val="24"/>
        </w:rPr>
        <w:t>Π</w:t>
      </w:r>
      <w:r>
        <w:rPr>
          <w:rFonts w:eastAsia="Times New Roman" w:cs="Times New Roman"/>
          <w:szCs w:val="24"/>
        </w:rPr>
        <w:t>ρωθυπουργός. Εσείς, με αυτά που λέτε και κάνετε, θα κάνετε πολύ περισσότερα και δεν ξέρω αν θα γίνετε.</w:t>
      </w:r>
    </w:p>
    <w:p w14:paraId="6FD02D70"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του ΣΥΡΙΖΑ)</w:t>
      </w:r>
    </w:p>
    <w:p w14:paraId="6FD02D71"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D02D7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w:t>
      </w:r>
    </w:p>
    <w:p w14:paraId="6FD02D7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θα ήθελα τον λόγο.</w:t>
      </w:r>
    </w:p>
    <w:p w14:paraId="6FD02D7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Ορίστ</w:t>
      </w:r>
      <w:r>
        <w:rPr>
          <w:rFonts w:eastAsia="Times New Roman" w:cs="Times New Roman"/>
          <w:szCs w:val="24"/>
        </w:rPr>
        <w:t>ε, κύριε Πρόεδρε.</w:t>
      </w:r>
    </w:p>
    <w:p w14:paraId="6FD02D7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Κύριε Πρόεδρε,</w:t>
      </w:r>
      <w:r>
        <w:rPr>
          <w:rFonts w:eastAsia="Times New Roman" w:cs="Times New Roman"/>
          <w:b/>
          <w:szCs w:val="24"/>
        </w:rPr>
        <w:t xml:space="preserve"> </w:t>
      </w:r>
      <w:r>
        <w:rPr>
          <w:rFonts w:eastAsia="Times New Roman" w:cs="Times New Roman"/>
          <w:szCs w:val="24"/>
        </w:rPr>
        <w:t xml:space="preserve">κατ’ αρχάς πρέπει να σας πω ότι μου έκανε εντύπωση το γεγονός ότι επιλέξατε να ξεκινήσετε την τοποθέτησή σας κάνοντας μία αναφορά στη θλιβερή φράση την οποία εκστόμισε ο </w:t>
      </w:r>
      <w:r>
        <w:rPr>
          <w:rFonts w:eastAsia="Times New Roman" w:cs="Times New Roman"/>
          <w:szCs w:val="24"/>
        </w:rPr>
        <w:t>Υπουργός Υγείας κ. Πολάκης, χωρίς να την καταδικάσετε.</w:t>
      </w:r>
    </w:p>
    <w:p w14:paraId="6FD02D7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Σας ζητώ, λοιπόν, αυτή την απαράδεκτη κουβέντα να την καταδικάσετε</w:t>
      </w:r>
      <w:r>
        <w:rPr>
          <w:rFonts w:eastAsia="Times New Roman" w:cs="Times New Roman"/>
          <w:szCs w:val="24"/>
        </w:rPr>
        <w:t>,</w:t>
      </w:r>
      <w:r>
        <w:rPr>
          <w:rFonts w:eastAsia="Times New Roman" w:cs="Times New Roman"/>
          <w:szCs w:val="24"/>
        </w:rPr>
        <w:t xml:space="preserve"> έστω και τώρα</w:t>
      </w:r>
      <w:r>
        <w:rPr>
          <w:rFonts w:eastAsia="Times New Roman" w:cs="Times New Roman"/>
          <w:szCs w:val="24"/>
        </w:rPr>
        <w:t>,</w:t>
      </w:r>
      <w:r>
        <w:rPr>
          <w:rFonts w:eastAsia="Times New Roman" w:cs="Times New Roman"/>
          <w:szCs w:val="24"/>
        </w:rPr>
        <w:t xml:space="preserve"> δημόσια και να μη χρησιμοποιείτε αυτή τη φράση</w:t>
      </w:r>
      <w:r>
        <w:rPr>
          <w:rFonts w:eastAsia="Times New Roman" w:cs="Times New Roman"/>
          <w:szCs w:val="24"/>
        </w:rPr>
        <w:t>,</w:t>
      </w:r>
      <w:r>
        <w:rPr>
          <w:rFonts w:eastAsia="Times New Roman" w:cs="Times New Roman"/>
          <w:szCs w:val="24"/>
        </w:rPr>
        <w:t xml:space="preserve"> για να διαστρεβλώνετε τα δικά μου επιχειρήματα.</w:t>
      </w:r>
    </w:p>
    <w:p w14:paraId="6FD02D7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6FD02D7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Διότι είναι πράγματι θλιβερό</w:t>
      </w:r>
      <w:r>
        <w:rPr>
          <w:rFonts w:eastAsia="Times New Roman" w:cs="Times New Roman"/>
          <w:szCs w:val="24"/>
        </w:rPr>
        <w:t>,</w:t>
      </w:r>
      <w:r>
        <w:rPr>
          <w:rFonts w:eastAsia="Times New Roman" w:cs="Times New Roman"/>
          <w:szCs w:val="24"/>
        </w:rPr>
        <w:t xml:space="preserve"> στην προσπάθειά της να εκπέμψει η Κυβέρνησή σας πολιτική μαγκιά</w:t>
      </w:r>
      <w:r>
        <w:rPr>
          <w:rFonts w:eastAsia="Times New Roman" w:cs="Times New Roman"/>
          <w:szCs w:val="24"/>
        </w:rPr>
        <w:t>,</w:t>
      </w:r>
      <w:r>
        <w:rPr>
          <w:rFonts w:eastAsia="Times New Roman" w:cs="Times New Roman"/>
          <w:szCs w:val="24"/>
        </w:rPr>
        <w:t xml:space="preserve"> να υιοθετείτε μια φρασεολογία, η οποία στην ουσία ενθαρρύνει τη βία και στοχοποιεί συγκεκριμένους δημοσιο</w:t>
      </w:r>
      <w:r>
        <w:rPr>
          <w:rFonts w:eastAsia="Times New Roman" w:cs="Times New Roman"/>
          <w:szCs w:val="24"/>
        </w:rPr>
        <w:lastRenderedPageBreak/>
        <w:t>γράφους, οι οποίοι, κακώς, κάκιστα καταδικάζονται από το Διοικητικό Συμβούλιο της ΕΣΗΕΑ για την ελεύθερη έκφραση γνώμης. Αυτά θα περίμενα να τα καταδι</w:t>
      </w:r>
      <w:r>
        <w:rPr>
          <w:rFonts w:eastAsia="Times New Roman" w:cs="Times New Roman"/>
          <w:szCs w:val="24"/>
        </w:rPr>
        <w:t>κάσετε σε μία χώρα</w:t>
      </w:r>
      <w:r>
        <w:rPr>
          <w:rFonts w:eastAsia="Times New Roman" w:cs="Times New Roman"/>
          <w:szCs w:val="24"/>
        </w:rPr>
        <w:t>,</w:t>
      </w:r>
      <w:r>
        <w:rPr>
          <w:rFonts w:eastAsia="Times New Roman" w:cs="Times New Roman"/>
          <w:szCs w:val="24"/>
        </w:rPr>
        <w:t xml:space="preserve"> η οποία σέβεται την ελευθερία της άποψης.</w:t>
      </w:r>
    </w:p>
    <w:p w14:paraId="6FD02D79"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D02D7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w:t>
      </w:r>
      <w:r>
        <w:rPr>
          <w:rFonts w:eastAsia="Times New Roman" w:cs="Times New Roman"/>
          <w:szCs w:val="24"/>
        </w:rPr>
        <w:t>,</w:t>
      </w:r>
      <w:r>
        <w:rPr>
          <w:rFonts w:eastAsia="Times New Roman" w:cs="Times New Roman"/>
          <w:szCs w:val="24"/>
        </w:rPr>
        <w:t xml:space="preserve"> παρακαλώ.</w:t>
      </w:r>
    </w:p>
    <w:p w14:paraId="6FD02D7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Έρχομαι τώρα στο αγαπημένο σας θέμα. </w:t>
      </w:r>
    </w:p>
    <w:p w14:paraId="6FD02D7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Αναρωτιέμαι μερικές φορές, κυρίες</w:t>
      </w:r>
      <w:r>
        <w:rPr>
          <w:rFonts w:eastAsia="Times New Roman" w:cs="Times New Roman"/>
          <w:szCs w:val="24"/>
        </w:rPr>
        <w:t xml:space="preserve"> και κύριοι συνάδελφοι, πόση λίστα Λαγκάρντ και πόσους κυρίους Παπασταύρου μπορεί να καταναλώσει πια η ελληνική κοινωνία. Αναρωτιέμαι πραγματικά!</w:t>
      </w:r>
    </w:p>
    <w:p w14:paraId="6FD02D7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Εσείς θα το απαντήσετε!</w:t>
      </w:r>
    </w:p>
    <w:p w14:paraId="6FD02D7E" w14:textId="77777777" w:rsidR="00BA6D65" w:rsidRDefault="00336324">
      <w:pPr>
        <w:spacing w:line="600" w:lineRule="auto"/>
        <w:ind w:firstLine="720"/>
        <w:jc w:val="center"/>
        <w:rPr>
          <w:rFonts w:eastAsia="Times New Roman"/>
          <w:bCs/>
        </w:rPr>
      </w:pPr>
      <w:r>
        <w:rPr>
          <w:rFonts w:eastAsia="Times New Roman"/>
          <w:bCs/>
        </w:rPr>
        <w:t>(Θόρυβος από την πτέρυγα του ΣΥΡΙ</w:t>
      </w:r>
      <w:r>
        <w:rPr>
          <w:rFonts w:eastAsia="Times New Roman" w:cs="Times New Roman"/>
          <w:szCs w:val="24"/>
        </w:rPr>
        <w:t>ΖΑ</w:t>
      </w:r>
      <w:r>
        <w:rPr>
          <w:rFonts w:eastAsia="Times New Roman"/>
          <w:bCs/>
        </w:rPr>
        <w:t>)</w:t>
      </w:r>
    </w:p>
    <w:p w14:paraId="6FD02D7F" w14:textId="77777777" w:rsidR="00BA6D65" w:rsidRDefault="00336324">
      <w:pPr>
        <w:spacing w:line="600" w:lineRule="auto"/>
        <w:ind w:firstLine="720"/>
        <w:jc w:val="both"/>
        <w:rPr>
          <w:rFonts w:eastAsia="Times New Roman"/>
          <w:bCs/>
        </w:rPr>
      </w:pPr>
      <w:r>
        <w:rPr>
          <w:rFonts w:eastAsia="Times New Roman" w:cs="Times New Roman"/>
          <w:b/>
          <w:szCs w:val="24"/>
        </w:rPr>
        <w:lastRenderedPageBreak/>
        <w:t>ΚΥΡΙΑΚΟΣ ΜΗΤΣΟΤΑΚΗΣ (Πρόεδρος τ</w:t>
      </w:r>
      <w:r>
        <w:rPr>
          <w:rFonts w:eastAsia="Times New Roman" w:cs="Times New Roman"/>
          <w:b/>
          <w:szCs w:val="24"/>
        </w:rPr>
        <w:t xml:space="preserve">ης Νέας Δημοκρατίας): </w:t>
      </w:r>
      <w:r>
        <w:rPr>
          <w:rFonts w:eastAsia="Times New Roman" w:cs="Times New Roman"/>
          <w:szCs w:val="24"/>
        </w:rPr>
        <w:t>Όχι, δεν θα απαντήσω εγώ. Αυτό είναι το λάθος το οποίο κάνετε!</w:t>
      </w:r>
    </w:p>
    <w:p w14:paraId="6FD02D80" w14:textId="77777777" w:rsidR="00BA6D65" w:rsidRDefault="00336324">
      <w:pPr>
        <w:spacing w:line="600" w:lineRule="auto"/>
        <w:ind w:firstLine="720"/>
        <w:jc w:val="center"/>
        <w:rPr>
          <w:rFonts w:eastAsia="Times New Roman"/>
          <w:bCs/>
        </w:rPr>
      </w:pPr>
      <w:r>
        <w:rPr>
          <w:rFonts w:eastAsia="Times New Roman" w:cs="Times New Roman"/>
          <w:szCs w:val="24"/>
        </w:rPr>
        <w:t xml:space="preserve"> </w:t>
      </w:r>
      <w:r>
        <w:rPr>
          <w:rFonts w:eastAsia="Times New Roman"/>
          <w:bCs/>
        </w:rPr>
        <w:t>(Θόρυβος από την πτέρυγα του ΣΥΡΙ</w:t>
      </w:r>
      <w:r>
        <w:rPr>
          <w:rFonts w:eastAsia="Times New Roman" w:cs="Times New Roman"/>
          <w:szCs w:val="24"/>
        </w:rPr>
        <w:t>ΖΑ</w:t>
      </w:r>
      <w:r>
        <w:rPr>
          <w:rFonts w:eastAsia="Times New Roman"/>
          <w:bCs/>
        </w:rPr>
        <w:t>)</w:t>
      </w:r>
    </w:p>
    <w:p w14:paraId="6FD02D81"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μην απαντάτε. Ρητορική είναι η ερώτηση και καλά κάνει. Ελάτε, κύριε Μητσοτάκη.</w:t>
      </w:r>
    </w:p>
    <w:p w14:paraId="6FD02D8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w:t>
      </w:r>
      <w:r>
        <w:rPr>
          <w:rFonts w:eastAsia="Times New Roman" w:cs="Times New Roman"/>
          <w:b/>
          <w:szCs w:val="24"/>
        </w:rPr>
        <w:t xml:space="preserve">ΑΚΗΣ (Πρόεδρος της Νέας Δημοκρατίας): </w:t>
      </w:r>
      <w:r>
        <w:rPr>
          <w:rFonts w:eastAsia="Times New Roman" w:cs="Times New Roman"/>
          <w:szCs w:val="24"/>
        </w:rPr>
        <w:t xml:space="preserve">Δεν θα απαντήσω εγώ. Δεν θα απαντήσει η Νέα Δημοκρατία. Δεν θα απαντήσει καν ο Πρωθυπουργός. Γι’ αυτό τον εγκαλώ. Θα απαντήσει η ανεξάρτητη ελληνική </w:t>
      </w:r>
      <w:r>
        <w:rPr>
          <w:rFonts w:eastAsia="Times New Roman" w:cs="Times New Roman"/>
          <w:szCs w:val="24"/>
        </w:rPr>
        <w:t>δ</w:t>
      </w:r>
      <w:r>
        <w:rPr>
          <w:rFonts w:eastAsia="Times New Roman" w:cs="Times New Roman"/>
          <w:szCs w:val="24"/>
        </w:rPr>
        <w:t>ικαιοσύνη. Κανείς δεν είναι ένοχος μέχρι να καταδικαστεί, κύριε Τσίπ</w:t>
      </w:r>
      <w:r>
        <w:rPr>
          <w:rFonts w:eastAsia="Times New Roman" w:cs="Times New Roman"/>
          <w:szCs w:val="24"/>
        </w:rPr>
        <w:t>ρα!</w:t>
      </w:r>
    </w:p>
    <w:p w14:paraId="6FD02D8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FD02D84"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Μπαλαούρα!</w:t>
      </w:r>
    </w:p>
    <w:p w14:paraId="6FD02D8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Να τα λέμε όλα, για να τελειώσει πια αυτό το παραμύθι!</w:t>
      </w:r>
    </w:p>
    <w:p w14:paraId="6FD02D86" w14:textId="77777777" w:rsidR="00BA6D65" w:rsidRDefault="00336324">
      <w:pPr>
        <w:spacing w:line="600" w:lineRule="auto"/>
        <w:ind w:firstLine="720"/>
        <w:jc w:val="center"/>
        <w:rPr>
          <w:rFonts w:eastAsia="Times New Roman"/>
          <w:bCs/>
        </w:rPr>
      </w:pPr>
      <w:r>
        <w:rPr>
          <w:rFonts w:eastAsia="Times New Roman"/>
          <w:bCs/>
        </w:rPr>
        <w:t>(Θόρυβος από την πτέρυγα του ΣΥΡΙ</w:t>
      </w:r>
      <w:r>
        <w:rPr>
          <w:rFonts w:eastAsia="Times New Roman" w:cs="Times New Roman"/>
          <w:szCs w:val="24"/>
        </w:rPr>
        <w:t>ΖΑ</w:t>
      </w:r>
      <w:r>
        <w:rPr>
          <w:rFonts w:eastAsia="Times New Roman"/>
          <w:bCs/>
        </w:rPr>
        <w:t>)</w:t>
      </w:r>
    </w:p>
    <w:p w14:paraId="6FD02D8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ΠΡΟΕΔΡΟΣ (Νικ</w:t>
      </w:r>
      <w:r>
        <w:rPr>
          <w:rFonts w:eastAsia="Times New Roman"/>
          <w:b/>
          <w:bCs/>
        </w:rPr>
        <w:t>όλαος Βούτσης):</w:t>
      </w:r>
      <w:r>
        <w:rPr>
          <w:rFonts w:eastAsia="Times New Roman"/>
          <w:bCs/>
        </w:rPr>
        <w:t xml:space="preserve"> </w:t>
      </w:r>
      <w:r>
        <w:rPr>
          <w:rFonts w:eastAsia="Times New Roman" w:cs="Times New Roman"/>
          <w:szCs w:val="24"/>
        </w:rPr>
        <w:t>Σας παρακαλώ, ησυχία!</w:t>
      </w:r>
    </w:p>
    <w:p w14:paraId="6FD02D8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Ο κ. Παπασταύρου κατηγορείται για μια υπόθεση φοροδιαφυγής. Έχει προσφύγει στα διοικητικά δικαστήρια. Έχει εκδικαστεί η υπόθεσή του;</w:t>
      </w:r>
    </w:p>
    <w:p w14:paraId="6FD02D8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Πλήρωσε!</w:t>
      </w:r>
    </w:p>
    <w:p w14:paraId="6FD02D8A" w14:textId="77777777" w:rsidR="00BA6D65" w:rsidRDefault="00336324">
      <w:pPr>
        <w:spacing w:line="600" w:lineRule="auto"/>
        <w:ind w:firstLine="720"/>
        <w:jc w:val="center"/>
        <w:rPr>
          <w:rFonts w:eastAsia="Times New Roman"/>
          <w:bCs/>
        </w:rPr>
      </w:pPr>
      <w:r>
        <w:rPr>
          <w:rFonts w:eastAsia="Times New Roman"/>
          <w:bCs/>
        </w:rPr>
        <w:t>(Θόρυβος από την πτέρυγα του ΣΥΡΙ</w:t>
      </w:r>
      <w:r>
        <w:rPr>
          <w:rFonts w:eastAsia="Times New Roman" w:cs="Times New Roman"/>
          <w:szCs w:val="24"/>
        </w:rPr>
        <w:t>ΖΑ</w:t>
      </w:r>
      <w:r>
        <w:rPr>
          <w:rFonts w:eastAsia="Times New Roman"/>
          <w:bCs/>
        </w:rPr>
        <w:t>)</w:t>
      </w:r>
    </w:p>
    <w:p w14:paraId="6FD02D8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Έχει προσφύγει στα διοικητικά δικαστήρια. Δεν γνωρίζετε καν τα βασικά.</w:t>
      </w:r>
    </w:p>
    <w:p w14:paraId="6FD02D8C" w14:textId="77777777" w:rsidR="00BA6D65" w:rsidRDefault="00336324">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Κύριε Μπαλαούρα, σας παρακαλώ! Κάντε ησυχία, παρακαλώ! Ό</w:t>
      </w:r>
      <w:r>
        <w:rPr>
          <w:rFonts w:eastAsia="Times New Roman" w:cs="Times New Roman"/>
          <w:szCs w:val="24"/>
        </w:rPr>
        <w:t>ταν υποβάλλονται κάποιες ερωτήσεις στο πλαίσιο μιας αγόρευσης, έχουν και ρητορικό χαρακτήρα. Δεν είναι προς απάντηση.</w:t>
      </w:r>
    </w:p>
    <w:p w14:paraId="6FD02D8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Τέσσερις δικαστικοί τι είναι;</w:t>
      </w:r>
    </w:p>
    <w:p w14:paraId="6FD02D8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Η επιτροπή! Στη </w:t>
      </w:r>
      <w:r>
        <w:rPr>
          <w:rFonts w:eastAsia="Times New Roman" w:cs="Times New Roman"/>
          <w:szCs w:val="24"/>
        </w:rPr>
        <w:t>δ</w:t>
      </w:r>
      <w:r>
        <w:rPr>
          <w:rFonts w:eastAsia="Times New Roman" w:cs="Times New Roman"/>
          <w:szCs w:val="24"/>
        </w:rPr>
        <w:t>ικαιοσύνη, αν έχεις τα</w:t>
      </w:r>
      <w:r>
        <w:rPr>
          <w:rFonts w:eastAsia="Times New Roman" w:cs="Times New Roman"/>
          <w:szCs w:val="24"/>
        </w:rPr>
        <w:t xml:space="preserve"> κότσια, πήγαινε!</w:t>
      </w:r>
    </w:p>
    <w:p w14:paraId="6FD02D8F"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Παρακαλώ, κύριε Φλαμπουράρη και κυρία Μπακογιάννη! Διακόπτουμε τον ειρμό της ομιλίας και της σκέψης. </w:t>
      </w:r>
    </w:p>
    <w:p w14:paraId="6FD02D9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FD02D91" w14:textId="77777777" w:rsidR="00BA6D65" w:rsidRDefault="00336324">
      <w:pPr>
        <w:spacing w:line="600" w:lineRule="auto"/>
        <w:ind w:firstLine="720"/>
        <w:jc w:val="center"/>
        <w:rPr>
          <w:rFonts w:eastAsia="Times New Roman"/>
          <w:bCs/>
        </w:rPr>
      </w:pPr>
      <w:r>
        <w:rPr>
          <w:rFonts w:eastAsia="Times New Roman"/>
          <w:bCs/>
        </w:rPr>
        <w:t>(Θόρυβος στην</w:t>
      </w:r>
      <w:r>
        <w:rPr>
          <w:rFonts w:eastAsia="Times New Roman"/>
          <w:bCs/>
        </w:rPr>
        <w:t xml:space="preserve"> Αίθουσα)</w:t>
      </w:r>
    </w:p>
    <w:p w14:paraId="6FD02D9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ησυχία από τα υπουργικά έδρανα! Παρακαλώ, κύριε Κουρουμπλή και κύριε Φλαμπουράρη, ησυχία! </w:t>
      </w:r>
    </w:p>
    <w:p w14:paraId="6FD02D9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Μητσοτάκη, συνεχίστε.</w:t>
      </w:r>
    </w:p>
    <w:p w14:paraId="6FD02D9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Αναρωτιέμαι μερικές φορές, κυρίες </w:t>
      </w:r>
      <w:r>
        <w:rPr>
          <w:rFonts w:eastAsia="Times New Roman" w:cs="Times New Roman"/>
          <w:szCs w:val="24"/>
        </w:rPr>
        <w:t xml:space="preserve">και κύριοι συνάδελφοι, αν έχετε εξετάσει το ενδεχόμενο ότι οποιοσδήποτε προσφεύγει στη </w:t>
      </w:r>
      <w:r>
        <w:rPr>
          <w:rFonts w:eastAsia="Times New Roman" w:cs="Times New Roman"/>
          <w:szCs w:val="24"/>
        </w:rPr>
        <w:t>δ</w:t>
      </w:r>
      <w:r>
        <w:rPr>
          <w:rFonts w:eastAsia="Times New Roman" w:cs="Times New Roman"/>
          <w:szCs w:val="24"/>
        </w:rPr>
        <w:t>ικαιοσύνη μπορεί και να αθωωθεί</w:t>
      </w:r>
      <w:r>
        <w:rPr>
          <w:rFonts w:eastAsia="Times New Roman" w:cs="Times New Roman"/>
          <w:szCs w:val="24"/>
        </w:rPr>
        <w:t>.</w:t>
      </w:r>
      <w:r>
        <w:rPr>
          <w:rFonts w:eastAsia="Times New Roman" w:cs="Times New Roman"/>
          <w:szCs w:val="24"/>
        </w:rPr>
        <w:t xml:space="preserve"> Έχετε εξετάσει αυτό το ενδεχόμενο, ότι υπάρχει και αυτή η περίπτωση; </w:t>
      </w:r>
    </w:p>
    <w:p w14:paraId="6FD02D9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Όταν κάποιος προσφεύγει στη </w:t>
      </w:r>
      <w:r>
        <w:rPr>
          <w:rFonts w:eastAsia="Times New Roman" w:cs="Times New Roman"/>
          <w:szCs w:val="24"/>
        </w:rPr>
        <w:t>δ</w:t>
      </w:r>
      <w:r>
        <w:rPr>
          <w:rFonts w:eastAsia="Times New Roman" w:cs="Times New Roman"/>
          <w:szCs w:val="24"/>
        </w:rPr>
        <w:t xml:space="preserve">ικαιοσύνη, κύριε Τσίπρα, μπορεί και </w:t>
      </w:r>
      <w:r>
        <w:rPr>
          <w:rFonts w:eastAsia="Times New Roman" w:cs="Times New Roman"/>
          <w:szCs w:val="24"/>
        </w:rPr>
        <w:t>να αθωωθεί. Αν συμβεί αυτό, τι θα πείτε; Θα ζητήσετε συγγνώμη; Αυτό περιμένω από εσάς. Αν αθωωθεί ο κ. Παπασταύρου, να βγείτε ανοικτά και να ζητήσετε συγγνώμη.</w:t>
      </w:r>
    </w:p>
    <w:p w14:paraId="6FD02D9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Εγώ, όμως, σας εγκαλώ για κάτι άλλο. Εγώ σας εγκαλώ ότι</w:t>
      </w:r>
      <w:r>
        <w:rPr>
          <w:rFonts w:eastAsia="Times New Roman" w:cs="Times New Roman"/>
          <w:szCs w:val="24"/>
        </w:rPr>
        <w:t>,</w:t>
      </w:r>
      <w:r>
        <w:rPr>
          <w:rFonts w:eastAsia="Times New Roman" w:cs="Times New Roman"/>
          <w:szCs w:val="24"/>
        </w:rPr>
        <w:t xml:space="preserve"> πολιτικοποιώντας με αυτό</w:t>
      </w:r>
      <w:r>
        <w:rPr>
          <w:rFonts w:eastAsia="Times New Roman" w:cs="Times New Roman"/>
          <w:szCs w:val="24"/>
        </w:rPr>
        <w:t>ν</w:t>
      </w:r>
      <w:r>
        <w:rPr>
          <w:rFonts w:eastAsia="Times New Roman" w:cs="Times New Roman"/>
          <w:szCs w:val="24"/>
        </w:rPr>
        <w:t xml:space="preserve"> τον τρόπο μια υπόθεση, ασκείτε έμμεση πίεση στο δικαστήριο. Γι’ αυτό σας εγκαλώ. Κι αυτό είναι που δεν μπορείτε να </w:t>
      </w:r>
      <w:r>
        <w:rPr>
          <w:rFonts w:eastAsia="Times New Roman" w:cs="Times New Roman"/>
          <w:szCs w:val="24"/>
        </w:rPr>
        <w:lastRenderedPageBreak/>
        <w:t xml:space="preserve">καταλάβετε! Γι’ αυτό παρεμβαίνετε στη </w:t>
      </w:r>
      <w:r>
        <w:rPr>
          <w:rFonts w:eastAsia="Times New Roman" w:cs="Times New Roman"/>
          <w:szCs w:val="24"/>
        </w:rPr>
        <w:t>δ</w:t>
      </w:r>
      <w:r>
        <w:rPr>
          <w:rFonts w:eastAsia="Times New Roman" w:cs="Times New Roman"/>
          <w:szCs w:val="24"/>
        </w:rPr>
        <w:t>ικαιοσύνη και δεν την αφήνετε ελεύθερη και ανεξάρτητη να πάρει τις αποφάσεις της!</w:t>
      </w:r>
    </w:p>
    <w:p w14:paraId="6FD02D9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Έρχομαι τώρα στα ζη</w:t>
      </w:r>
      <w:r>
        <w:rPr>
          <w:rFonts w:eastAsia="Times New Roman" w:cs="Times New Roman"/>
          <w:szCs w:val="24"/>
        </w:rPr>
        <w:t xml:space="preserve">τήματα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των άρσεων ασυλίας. Κοιτάξτε, εμείς στη Νέα Δημοκρατία έχουμε μια απλή αρχή. Κατά κανόνα ψηφίζουμε υπέρ εμείς οι ίδιοι της άρσης, για να μπορέσουμε να πάμε στον φυσικό μας δικαστή. </w:t>
      </w:r>
    </w:p>
    <w:p w14:paraId="6FD02D9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Αυτή είναι η διαφορά μας</w:t>
      </w:r>
      <w:r>
        <w:rPr>
          <w:rFonts w:eastAsia="Times New Roman" w:cs="Times New Roman"/>
          <w:szCs w:val="24"/>
        </w:rPr>
        <w:t>.</w:t>
      </w:r>
    </w:p>
    <w:p w14:paraId="6FD02D9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Αυτή, λοιπόν, η μικρή λεπτομέρεια σ</w:t>
      </w:r>
      <w:r>
        <w:rPr>
          <w:rFonts w:eastAsia="Times New Roman" w:cs="Times New Roman"/>
          <w:szCs w:val="24"/>
        </w:rPr>
        <w:t>α</w:t>
      </w:r>
      <w:r>
        <w:rPr>
          <w:rFonts w:eastAsia="Times New Roman" w:cs="Times New Roman"/>
          <w:szCs w:val="24"/>
        </w:rPr>
        <w:t>ς έχει διαφύγει. Γιατί, λοιπόν, δεν πήγαν τα στελέχη σας, κύριε Τσίπρα, στον φυσικό τους δικαστή; Γιατί, κύριε Φλαμπουράρη; Γιατί, κύριε Σταθάκη; Υπάρχει μια υπόθεση</w:t>
      </w:r>
      <w:r>
        <w:rPr>
          <w:rFonts w:eastAsia="Times New Roman" w:cs="Times New Roman"/>
          <w:szCs w:val="24"/>
        </w:rPr>
        <w:t>. Υπάρχει μια εκκρεμότητα. Εσείς ο ίδιος θα έπρεπε να επιδιώξετε αυτή η υπόθεση να διερευνηθεί και όχι να μπει στο αρχείο.</w:t>
      </w:r>
    </w:p>
    <w:p w14:paraId="6FD02D9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Εγώ δεν λέω αυτή τη στιγμή ότι έχετε κάνει κάτι μεμπτό. Δεν το γνωρίζω. Αλλά αυτό το οποίο γνωρίζω είναι ότι</w:t>
      </w:r>
      <w:r>
        <w:rPr>
          <w:rFonts w:eastAsia="Times New Roman" w:cs="Times New Roman"/>
          <w:szCs w:val="24"/>
        </w:rPr>
        <w:t>,</w:t>
      </w:r>
      <w:r>
        <w:rPr>
          <w:rFonts w:eastAsia="Times New Roman" w:cs="Times New Roman"/>
          <w:szCs w:val="24"/>
        </w:rPr>
        <w:t xml:space="preserve"> όταν μια υπόθεση μπαίνε</w:t>
      </w:r>
      <w:r>
        <w:rPr>
          <w:rFonts w:eastAsia="Times New Roman" w:cs="Times New Roman"/>
          <w:szCs w:val="24"/>
        </w:rPr>
        <w:t xml:space="preserve">ι έτσι στο ράφι, είναι φυσικό να υπάρχουν ερωτηματικά. Εσείς ο ίδιος, λοιπόν, και ο κ. Σταθάκης είχατε κάθε λόγο να επιδιώξετε την άρση της ασυλίας, να εξεταστεί η υπόθεση από τη </w:t>
      </w:r>
      <w:r>
        <w:rPr>
          <w:rFonts w:eastAsia="Times New Roman" w:cs="Times New Roman"/>
          <w:szCs w:val="24"/>
        </w:rPr>
        <w:t>δ</w:t>
      </w:r>
      <w:r>
        <w:rPr>
          <w:rFonts w:eastAsia="Times New Roman" w:cs="Times New Roman"/>
          <w:szCs w:val="24"/>
        </w:rPr>
        <w:t>ικαιοσύνη.</w:t>
      </w:r>
    </w:p>
    <w:p w14:paraId="6FD02D9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Ποια άρση ασυλίας</w:t>
      </w:r>
      <w:r>
        <w:rPr>
          <w:rFonts w:eastAsia="Times New Roman" w:cs="Times New Roman"/>
          <w:szCs w:val="24"/>
        </w:rPr>
        <w:t>; Σε εμένα, κύριε;</w:t>
      </w:r>
    </w:p>
    <w:p w14:paraId="6FD02D9C" w14:textId="77777777" w:rsidR="00BA6D65" w:rsidRDefault="00336324">
      <w:pPr>
        <w:spacing w:line="600" w:lineRule="auto"/>
        <w:ind w:firstLine="720"/>
        <w:jc w:val="center"/>
        <w:rPr>
          <w:rFonts w:eastAsia="Times New Roman"/>
          <w:bCs/>
        </w:rPr>
      </w:pPr>
      <w:r>
        <w:rPr>
          <w:rFonts w:eastAsia="Times New Roman"/>
          <w:bCs/>
        </w:rPr>
        <w:t>(Θόρυβος από την πτέρυγα του ΣΥΡΙ</w:t>
      </w:r>
      <w:r>
        <w:rPr>
          <w:rFonts w:eastAsia="Times New Roman" w:cs="Times New Roman"/>
          <w:szCs w:val="24"/>
        </w:rPr>
        <w:t>ΖΑ</w:t>
      </w:r>
      <w:r>
        <w:rPr>
          <w:rFonts w:eastAsia="Times New Roman"/>
          <w:bCs/>
        </w:rPr>
        <w:t>)</w:t>
      </w:r>
    </w:p>
    <w:p w14:paraId="6FD02D9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Μιλάω για τον κ. Σταθάκη. Η δική σας υπόθεση είναι λίγο πιο περίπλοκη.</w:t>
      </w:r>
    </w:p>
    <w:p w14:paraId="6FD02D9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FD02D9F"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Μπαλαούρα, κάντε ησυχία.</w:t>
      </w:r>
    </w:p>
    <w:p w14:paraId="6FD02DA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Έρχομαι τώρα, κύριε Τσίπρα, στο άλλο αγαπημένο σας θέμα.</w:t>
      </w:r>
    </w:p>
    <w:p w14:paraId="6FD02DA1"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Μητσοτάκη, δεν υπήρξε αίτημα άρσης ασυλίας για τον κ. Φλαμπουράρη.</w:t>
      </w:r>
    </w:p>
    <w:p w14:paraId="6FD02DA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ΜΗΤΣ</w:t>
      </w:r>
      <w:r>
        <w:rPr>
          <w:rFonts w:eastAsia="Times New Roman" w:cs="Times New Roman"/>
          <w:b/>
          <w:szCs w:val="24"/>
        </w:rPr>
        <w:t xml:space="preserve">ΟΤΑΚΗΣ (Πρόεδρος της Νέας Δημοκρατίας): </w:t>
      </w:r>
      <w:r>
        <w:rPr>
          <w:rFonts w:eastAsia="Times New Roman" w:cs="Times New Roman"/>
          <w:szCs w:val="24"/>
        </w:rPr>
        <w:t>Αναφέρθηκα στον κ. Σταθάκη. Ήμουν πολύ συγκεκριμένος.</w:t>
      </w:r>
    </w:p>
    <w:p w14:paraId="6FD02DA3"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Μάλιστα, να διευκρινιστεί. Γι’ αυτό κάνω την παρέμβαση. </w:t>
      </w:r>
    </w:p>
    <w:p w14:paraId="6FD02DA4" w14:textId="77777777" w:rsidR="00BA6D65" w:rsidRDefault="00336324">
      <w:pPr>
        <w:spacing w:line="600" w:lineRule="auto"/>
        <w:ind w:firstLine="720"/>
        <w:jc w:val="center"/>
        <w:rPr>
          <w:rFonts w:eastAsia="Times New Roman"/>
          <w:bCs/>
        </w:rPr>
      </w:pPr>
      <w:r>
        <w:rPr>
          <w:rFonts w:eastAsia="Times New Roman"/>
          <w:bCs/>
        </w:rPr>
        <w:t xml:space="preserve"> (Θόρυβος από την πτέρυγα της Νέας Δημοκρατίας)</w:t>
      </w:r>
    </w:p>
    <w:p w14:paraId="6FD02DA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Παρακαλώ, κάντε ησυχία από </w:t>
      </w:r>
      <w:r>
        <w:rPr>
          <w:rFonts w:eastAsia="Times New Roman" w:cs="Times New Roman"/>
          <w:szCs w:val="24"/>
        </w:rPr>
        <w:t>εδώ!</w:t>
      </w:r>
    </w:p>
    <w:p w14:paraId="6FD02DA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Ελάτε, κύριε Μητσοτάκη.</w:t>
      </w:r>
    </w:p>
    <w:p w14:paraId="6FD02DA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Έρχομαι τώρα στο αγαπημένο σας θέμα, στον ρόλο του Διεθνούς Νομισματικού Ταμείου.</w:t>
      </w:r>
    </w:p>
    <w:p w14:paraId="6FD02DA8" w14:textId="77777777" w:rsidR="00BA6D65" w:rsidRDefault="00336324">
      <w:pPr>
        <w:spacing w:line="600" w:lineRule="auto"/>
        <w:jc w:val="center"/>
        <w:rPr>
          <w:rFonts w:eastAsia="Times New Roman"/>
          <w:bCs/>
        </w:rPr>
      </w:pPr>
      <w:r>
        <w:rPr>
          <w:rFonts w:eastAsia="Times New Roman"/>
          <w:bCs/>
        </w:rPr>
        <w:t>(Θόρυβος στην Αίθουσα)</w:t>
      </w:r>
    </w:p>
    <w:p w14:paraId="6FD02DA9"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Σας παρακαλώ, κύριοι συνάδελφοι! Σας παρ</w:t>
      </w:r>
      <w:r>
        <w:rPr>
          <w:rFonts w:eastAsia="Times New Roman" w:cs="Times New Roman"/>
          <w:szCs w:val="24"/>
        </w:rPr>
        <w:t>ακολουθούν από τα θεωρεία και τα παιδιά από την Ηλεία. Δεν το έχω ανακοινώσει ακόμα! Δεν το κάνετε γι’ αυτό!</w:t>
      </w:r>
    </w:p>
    <w:p w14:paraId="6FD02DA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Ορίστε, κύριε Μητσοτάκη, συνεχίστε.</w:t>
      </w:r>
    </w:p>
    <w:p w14:paraId="6FD02DA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δεν θα μακρηγορήσω.</w:t>
      </w:r>
    </w:p>
    <w:p w14:paraId="6FD02DA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Έρχομαι τώρα στο </w:t>
      </w:r>
      <w:r>
        <w:rPr>
          <w:rFonts w:eastAsia="Times New Roman" w:cs="Times New Roman"/>
          <w:szCs w:val="24"/>
        </w:rPr>
        <w:t xml:space="preserve">αγαπημένο σας θέμα, στον ρόλο του Διεθνούς Νομισματικού Ταμείου. Για την ακρίβεια, στη συνέντευξη στην οποία αναφερθήκατε, είπα ότι συμφωνώ με τα πιο πολλά διαρθρωτικά μέτρα τα οποία προτείνει το </w:t>
      </w:r>
      <w:r>
        <w:rPr>
          <w:rFonts w:eastAsia="Times New Roman" w:cs="Times New Roman"/>
          <w:szCs w:val="24"/>
        </w:rPr>
        <w:t>τ</w:t>
      </w:r>
      <w:r>
        <w:rPr>
          <w:rFonts w:eastAsia="Times New Roman" w:cs="Times New Roman"/>
          <w:szCs w:val="24"/>
        </w:rPr>
        <w:t>αμείο. Είναι τα ίδια μέτρα</w:t>
      </w:r>
      <w:r>
        <w:rPr>
          <w:rFonts w:eastAsia="Times New Roman" w:cs="Times New Roman"/>
          <w:szCs w:val="24"/>
        </w:rPr>
        <w:t>,</w:t>
      </w:r>
      <w:r>
        <w:rPr>
          <w:rFonts w:eastAsia="Times New Roman" w:cs="Times New Roman"/>
          <w:szCs w:val="24"/>
        </w:rPr>
        <w:t xml:space="preserve"> τα οποία και εσείς υπογράψατε. </w:t>
      </w:r>
      <w:r>
        <w:rPr>
          <w:rFonts w:eastAsia="Times New Roman" w:cs="Times New Roman"/>
          <w:szCs w:val="24"/>
        </w:rPr>
        <w:t xml:space="preserve">Μην ξεχνιόμαστε, εσείς </w:t>
      </w:r>
      <w:r>
        <w:rPr>
          <w:rFonts w:eastAsia="Times New Roman" w:cs="Times New Roman"/>
          <w:szCs w:val="24"/>
        </w:rPr>
        <w:lastRenderedPageBreak/>
        <w:t>τα υπογράψατε. Διότι ακριβώς αυτά τα διαρθρωτικά μέτρα -και αναφέρθηκα συγκεκριμένα στις αποκρατικοποιήσεις- είναι ακριβώς τα μέτρα τα οποία δεν προωθείτε ή</w:t>
      </w:r>
      <w:r>
        <w:rPr>
          <w:rFonts w:eastAsia="Times New Roman" w:cs="Times New Roman"/>
          <w:szCs w:val="24"/>
        </w:rPr>
        <w:t>,</w:t>
      </w:r>
      <w:r>
        <w:rPr>
          <w:rFonts w:eastAsia="Times New Roman" w:cs="Times New Roman"/>
          <w:szCs w:val="24"/>
        </w:rPr>
        <w:t xml:space="preserve"> όταν εσείς επιχειρείτε να τα προωθήσετε, έρχονται κάποιοι Υπουργοί σας</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τα υπονομεύσουν. Σε αυτά αναφέρθηκα</w:t>
      </w:r>
      <w:r>
        <w:rPr>
          <w:rFonts w:eastAsia="Times New Roman" w:cs="Times New Roman"/>
          <w:szCs w:val="24"/>
        </w:rPr>
        <w:t>,</w:t>
      </w:r>
      <w:r>
        <w:rPr>
          <w:rFonts w:eastAsia="Times New Roman" w:cs="Times New Roman"/>
          <w:szCs w:val="24"/>
        </w:rPr>
        <w:t xml:space="preserve"> προς αποκατάσταση της αλήθειας.</w:t>
      </w:r>
    </w:p>
    <w:p w14:paraId="6FD02DA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Ως προς δε το ζήτημα της υποκλαπείσας συνομιλίας, δεν κατηγόρησα κανέναν, κύριε Τσίπρα. Εγώ δεν γνωρίζω ποιος έκανε αυτή την υποκλοπή ούτε θα μπορούσα ποτέ να διανοηθώ να αφήσω οποιοδ</w:t>
      </w:r>
      <w:r>
        <w:rPr>
          <w:rFonts w:eastAsia="Times New Roman" w:cs="Times New Roman"/>
          <w:szCs w:val="24"/>
        </w:rPr>
        <w:t>ήποτε υπονοούμενο. Σας κατηγόρησα για κάτι άλλο. Σας κατηγόρησα ότι η δραματοποίηση μιας τέτοιας διαρροής δημιουργεί ένα αρνητικό κλίμα</w:t>
      </w:r>
      <w:r>
        <w:rPr>
          <w:rFonts w:eastAsia="Times New Roman" w:cs="Times New Roman"/>
          <w:szCs w:val="24"/>
        </w:rPr>
        <w:t>,</w:t>
      </w:r>
      <w:r>
        <w:rPr>
          <w:rFonts w:eastAsia="Times New Roman" w:cs="Times New Roman"/>
          <w:szCs w:val="24"/>
        </w:rPr>
        <w:t xml:space="preserve"> το οποίο δεν βοηθάει τη διαπραγμάτευση. Πράγματι, σήμερα πιστεύω…</w:t>
      </w:r>
    </w:p>
    <w:p w14:paraId="6FD02DA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Η πιστωτική ασφυξία…</w:t>
      </w:r>
    </w:p>
    <w:p w14:paraId="6FD02DA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w:t>
      </w:r>
      <w:r>
        <w:rPr>
          <w:rFonts w:eastAsia="Times New Roman" w:cs="Times New Roman"/>
          <w:b/>
          <w:szCs w:val="24"/>
        </w:rPr>
        <w:t>ΚΗΣ (Πρόεδρος της Νέας Δημοκρατίας):</w:t>
      </w:r>
      <w:r>
        <w:rPr>
          <w:rFonts w:eastAsia="Times New Roman" w:cs="Times New Roman"/>
          <w:szCs w:val="24"/>
        </w:rPr>
        <w:t xml:space="preserve"> Μη μου μιλάτε για πιστωτική ασφυξία. Εσείς την προκαλέσατε και οδηγήσατε τις τράπεζες σε χρεοκοπία. Σας παρακαλώ, λοιπόν, πολύ!</w:t>
      </w:r>
    </w:p>
    <w:p w14:paraId="6FD02DB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Για τον Ντράγκι να μας πείτε!</w:t>
      </w:r>
    </w:p>
    <w:p w14:paraId="6FD02DB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w:t>
      </w:r>
      <w:r>
        <w:rPr>
          <w:rFonts w:eastAsia="Times New Roman" w:cs="Times New Roman"/>
          <w:b/>
          <w:szCs w:val="24"/>
        </w:rPr>
        <w:t>ης Νέας Δημοκρατίας):</w:t>
      </w:r>
      <w:r>
        <w:rPr>
          <w:rFonts w:eastAsia="Times New Roman" w:cs="Times New Roman"/>
          <w:szCs w:val="24"/>
        </w:rPr>
        <w:t xml:space="preserve"> Πού τον μάθατε τον Ντράγκι εσείς, κύριε Μπαλαούρα; Θα απαντήσω και για αυτό, μην ανησυχείτε.</w:t>
      </w:r>
    </w:p>
    <w:p w14:paraId="6FD02DB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Ας έρθουμε τώρα, λοιπόν, στο ζήτημα των τραπεζών. Ευπρόσδεκτη εξέλιξη η σημερινή δήλωση του κ. Ντράγκι. Κανείς δεν θα διαφωνήσει με αυτό.</w:t>
      </w:r>
    </w:p>
    <w:p w14:paraId="6FD02DB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άλλο σας ρωτάμε, όμως, κύριε Τσίπρα. Τα έχετε μπλέξει λίγο. Εμείς σας εγκαλούμε για το γεγονός ότι η αξία των μετοχών που κατείχε το Ταμείο Χρηματοπιστωτικής Σταθερότητας είχε ξεπεράσει τα 20 δισεκατομμύρια ευρώ. Αυτά είναι χρήματα των Ελλήνων φορολογουμέ</w:t>
      </w:r>
      <w:r>
        <w:rPr>
          <w:rFonts w:eastAsia="Times New Roman" w:cs="Times New Roman"/>
          <w:szCs w:val="24"/>
        </w:rPr>
        <w:t>νων και πήγαν στο μηδέν με τις επιλογές σας. Για αυτό σας εγκαλούμε, για καταστροφή της περιουσίας των Ελλήνων!</w:t>
      </w:r>
    </w:p>
    <w:p w14:paraId="6FD02DB4" w14:textId="77777777" w:rsidR="00BA6D65" w:rsidRDefault="00336324">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FD02DB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Μη συγχέετε, λοιπόν, δύο ανόμοια πράγματα και για αυτό θα έπρεπε να έχετε κάθε λόγο εσείς </w:t>
      </w:r>
      <w:r>
        <w:rPr>
          <w:rFonts w:eastAsia="Times New Roman" w:cs="Times New Roman"/>
          <w:szCs w:val="24"/>
        </w:rPr>
        <w:t xml:space="preserve">να θέλετε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Ακόμα δεν μου έχετε απαντήσει το εξής: Θα ψηφίσετε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ναι ή όχι; Θα την ψηφίσετε; Πείτε μου με ένα ναι ή με ένα όχι. Διότι εγώ ακόμα επίσημη απάντηση δεν έχω πάρει. Θα έπρεπε να έχετε κάθε λόγο </w:t>
      </w:r>
      <w:r>
        <w:rPr>
          <w:rFonts w:eastAsia="Times New Roman" w:cs="Times New Roman"/>
          <w:szCs w:val="24"/>
        </w:rPr>
        <w:t xml:space="preserve">να θέλετε σε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να ακουστεί και η δική σας οπτική γωνία. Ιδού, λοιπόν, πεδίο</w:t>
      </w:r>
      <w:r>
        <w:rPr>
          <w:rFonts w:eastAsia="Times New Roman" w:cs="Times New Roman"/>
          <w:szCs w:val="24"/>
        </w:rPr>
        <w:t>ν</w:t>
      </w:r>
      <w:r>
        <w:rPr>
          <w:rFonts w:eastAsia="Times New Roman" w:cs="Times New Roman"/>
          <w:szCs w:val="24"/>
        </w:rPr>
        <w:t xml:space="preserve"> δόξης λαμπρό! Περιμένω τουλάχιστον σε αυτό μια ξεκάθαρη απάντηση μέχρι το τέλος της συζήτησης.</w:t>
      </w:r>
    </w:p>
    <w:p w14:paraId="6FD02DB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Κλείνω με αυτή την «καραμέλα» για τα επιπλέον μέτρα. </w:t>
      </w:r>
      <w:r>
        <w:rPr>
          <w:rFonts w:eastAsia="Times New Roman" w:cs="Times New Roman"/>
          <w:szCs w:val="24"/>
        </w:rPr>
        <w:t>Φαντάζομαι, όταν αναφέρεστε σε επιπλέον μέτρα, ότι εννοείτε επιπλέον των επιπλέον 5,3 δισεκατομμυρίων. Αυτό</w:t>
      </w:r>
      <w:r>
        <w:rPr>
          <w:rFonts w:eastAsia="Times New Roman" w:cs="Times New Roman"/>
          <w:szCs w:val="24"/>
        </w:rPr>
        <w:t>,</w:t>
      </w:r>
      <w:r>
        <w:rPr>
          <w:rFonts w:eastAsia="Times New Roman" w:cs="Times New Roman"/>
          <w:szCs w:val="24"/>
        </w:rPr>
        <w:t xml:space="preserve"> για να το ξεκαθαρίσουμε.</w:t>
      </w:r>
    </w:p>
    <w:p w14:paraId="6FD02DB7" w14:textId="77777777" w:rsidR="00BA6D65" w:rsidRDefault="00336324">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FD02DB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Διότι τα 5,5 δισεκατομμύρια εσείς τα φέρν</w:t>
      </w:r>
      <w:r>
        <w:rPr>
          <w:rFonts w:eastAsia="Times New Roman" w:cs="Times New Roman"/>
          <w:szCs w:val="24"/>
        </w:rPr>
        <w:t>ε</w:t>
      </w:r>
      <w:r>
        <w:rPr>
          <w:rFonts w:eastAsia="Times New Roman" w:cs="Times New Roman"/>
          <w:szCs w:val="24"/>
        </w:rPr>
        <w:t>τε. Αν υπάρχουν και άλλα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πέραν των 5,5 δισεκατομμυρίων, αυτό δεν το ξέρω.</w:t>
      </w:r>
    </w:p>
    <w:p w14:paraId="6FD02DB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6FD02DBA" w14:textId="77777777" w:rsidR="00BA6D65" w:rsidRDefault="00336324">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FD02DBB" w14:textId="77777777" w:rsidR="00BA6D65" w:rsidRDefault="00336324">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w:t>
      </w:r>
    </w:p>
    <w:p w14:paraId="6FD02DBC" w14:textId="77777777" w:rsidR="00BA6D65" w:rsidRDefault="00336324">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w:t>
      </w:r>
      <w:r>
        <w:rPr>
          <w:rFonts w:eastAsia="Times New Roman"/>
          <w:szCs w:val="24"/>
        </w:rPr>
        <w:t xml:space="preserve">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w:t>
      </w:r>
      <w:r>
        <w:rPr>
          <w:rFonts w:eastAsia="Times New Roman"/>
          <w:szCs w:val="24"/>
        </w:rPr>
        <w:t xml:space="preserve">τριες και τρεις εκπαιδευτικοί </w:t>
      </w:r>
      <w:r>
        <w:rPr>
          <w:rFonts w:eastAsia="Times New Roman" w:cs="Times New Roman"/>
        </w:rPr>
        <w:t xml:space="preserve">συνοδοί τους </w:t>
      </w:r>
      <w:r>
        <w:rPr>
          <w:rFonts w:eastAsia="Times New Roman"/>
          <w:szCs w:val="24"/>
        </w:rPr>
        <w:t>από το 4</w:t>
      </w:r>
      <w:r>
        <w:rPr>
          <w:rFonts w:eastAsia="Times New Roman"/>
          <w:szCs w:val="24"/>
          <w:vertAlign w:val="superscript"/>
        </w:rPr>
        <w:t>ο</w:t>
      </w:r>
      <w:r>
        <w:rPr>
          <w:rFonts w:eastAsia="Times New Roman"/>
          <w:szCs w:val="24"/>
        </w:rPr>
        <w:t xml:space="preserve"> Δημοτικό Σχολείο Πύργου.</w:t>
      </w:r>
    </w:p>
    <w:p w14:paraId="6FD02DBD" w14:textId="77777777" w:rsidR="00BA6D65" w:rsidRDefault="00336324">
      <w:pPr>
        <w:tabs>
          <w:tab w:val="left" w:pos="6787"/>
        </w:tabs>
        <w:spacing w:line="600" w:lineRule="auto"/>
        <w:ind w:firstLine="720"/>
        <w:jc w:val="both"/>
        <w:rPr>
          <w:rFonts w:eastAsia="Times New Roman"/>
          <w:szCs w:val="24"/>
        </w:rPr>
      </w:pPr>
      <w:r>
        <w:rPr>
          <w:rFonts w:eastAsia="Times New Roman"/>
          <w:szCs w:val="24"/>
        </w:rPr>
        <w:t>Η Βουλή τούς καλωσορίζει.</w:t>
      </w:r>
    </w:p>
    <w:p w14:paraId="6FD02DBE" w14:textId="77777777" w:rsidR="00BA6D65" w:rsidRDefault="00336324">
      <w:pPr>
        <w:spacing w:line="600" w:lineRule="auto"/>
        <w:jc w:val="center"/>
        <w:rPr>
          <w:rFonts w:eastAsia="Times New Roman"/>
          <w:bCs/>
        </w:rPr>
      </w:pPr>
      <w:r>
        <w:rPr>
          <w:rFonts w:eastAsia="Times New Roman"/>
          <w:bCs/>
        </w:rPr>
        <w:t>(Χειροκροτήματα απ</w:t>
      </w:r>
      <w:r>
        <w:rPr>
          <w:rFonts w:eastAsia="Times New Roman"/>
          <w:bCs/>
        </w:rPr>
        <w:t xml:space="preserve">’ </w:t>
      </w:r>
      <w:r>
        <w:rPr>
          <w:rFonts w:eastAsia="Times New Roman"/>
          <w:bCs/>
        </w:rPr>
        <w:t xml:space="preserve"> όλες τις πτέρυγες της Βουλής)</w:t>
      </w:r>
    </w:p>
    <w:p w14:paraId="6FD02DB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Κουμουτσάκο, μην εξέρχεστε, παρακαλώ. Είπα να μην εξέλθουν οι Βουλευτές της Αιθούσης.</w:t>
      </w:r>
    </w:p>
    <w:p w14:paraId="6FD02DC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Θα μου επ</w:t>
      </w:r>
      <w:r>
        <w:rPr>
          <w:rFonts w:eastAsia="Times New Roman" w:cs="Times New Roman"/>
          <w:szCs w:val="24"/>
        </w:rPr>
        <w:t>ιτρέψετε να σας ενημερώσω ακριβώς για τη διαδικασία και να πάρουμε και μια ουσιαστική απόφαση για το πέρας. Είναι να μιλήσουν πέντε πολιτικοί Αρχηγοί, κατά σειρά η κ. Γενηματά, ο κ. Μιχαλολιάκος, ο κ. Θεοδωράκης, ο κ. Καμμένος και ο κ. Λεβέντης. Επίσης, εί</w:t>
      </w:r>
      <w:r>
        <w:rPr>
          <w:rFonts w:eastAsia="Times New Roman" w:cs="Times New Roman"/>
          <w:szCs w:val="24"/>
        </w:rPr>
        <w:t>ναι να μιλήσει ο Υπουργός κ. Παππάς. Είχε μιλήσει προηγούμενα ο κ. Παρασκευόπουλος. Εκ των Κοινοβουλευτικών Εκπροσώπων είναι να μιλήσουν ο κ. Δένδιας, ο κ. Φάμελλος και ενδεχομένως ο κ. Παφίλης.</w:t>
      </w:r>
    </w:p>
    <w:p w14:paraId="6FD02DC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Υπάρχουν, επίσης, από τον ενιαίο κατάλογο έξι Βουλευτές</w:t>
      </w:r>
      <w:r>
        <w:rPr>
          <w:rFonts w:eastAsia="Times New Roman" w:cs="Times New Roman"/>
          <w:szCs w:val="24"/>
        </w:rPr>
        <w:t>,</w:t>
      </w:r>
      <w:r>
        <w:rPr>
          <w:rFonts w:eastAsia="Times New Roman" w:cs="Times New Roman"/>
          <w:szCs w:val="24"/>
        </w:rPr>
        <w:t xml:space="preserve"> οι ο</w:t>
      </w:r>
      <w:r>
        <w:rPr>
          <w:rFonts w:eastAsia="Times New Roman" w:cs="Times New Roman"/>
          <w:szCs w:val="24"/>
        </w:rPr>
        <w:t>ποίοι θα παρεμβληθούν ανά δύο στους δύο ή στους τρεις Κοινοβουλευτικούς Εκπροσώπους. Αυτό συνολικά είναι μια διαδικασία περί τις δύο με δυόμισι ώρες.</w:t>
      </w:r>
    </w:p>
    <w:p w14:paraId="6FD02DC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Από τις μέχρι τώρα αγορεύσεις των εισηγητών των κομμάτων, των Κοινοβουλευτικών Εκπρόσωπων και των πολιτικών Αρχηγών τεκμαίρεται, όπως αποδεικνύεται και από τα Πρακτικά, ότι από όλα τα κόμματα υπάρχει συναίνεση, ανεξαρτήτως του τι και πώς το βλέπει ο καθένα</w:t>
      </w:r>
      <w:r>
        <w:rPr>
          <w:rFonts w:eastAsia="Times New Roman" w:cs="Times New Roman"/>
          <w:szCs w:val="24"/>
        </w:rPr>
        <w:t xml:space="preserve">ς, για τη δημιουργία και τη σύσταση της </w:t>
      </w:r>
      <w:r>
        <w:rPr>
          <w:rFonts w:eastAsia="Times New Roman" w:cs="Times New Roman"/>
          <w:szCs w:val="24"/>
        </w:rPr>
        <w:lastRenderedPageBreak/>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Και στο παρελθόν υπήρξαν τέτοιες διαδικασίες, έχουμε για συγκεκριμένες ημερομηνίες συγκεκριμένες </w:t>
      </w:r>
      <w:r>
        <w:rPr>
          <w:rFonts w:eastAsia="Times New Roman" w:cs="Times New Roman"/>
          <w:szCs w:val="24"/>
        </w:rPr>
        <w:t>ε</w:t>
      </w:r>
      <w:r>
        <w:rPr>
          <w:rFonts w:eastAsia="Times New Roman" w:cs="Times New Roman"/>
          <w:szCs w:val="24"/>
        </w:rPr>
        <w:t xml:space="preserve">πιτροπές. </w:t>
      </w:r>
    </w:p>
    <w:p w14:paraId="6FD02DC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Αυτή η ομόφωνη απόφαση της Βουλής πρέπει, κατά το Σύνταγμα, να τεκμαίρεται τουλάχιστ</w:t>
      </w:r>
      <w:r>
        <w:rPr>
          <w:rFonts w:eastAsia="Times New Roman" w:cs="Times New Roman"/>
          <w:szCs w:val="24"/>
        </w:rPr>
        <w:t>ον από εκατόν είκοσι Βουλευτές. Οι παρόντες και οι παρούσες εδώ συνάδελφοι υπερβαίνουν κατά πολύ αυτόν τον αριθμό. Άρα, αν κανείς εκ των παρόντων ανδρών ή γυναικών Βουλευτών δεν έχει αντίρρηση, ως προς αυτό δεν θα γίνει ονομαστική ψηφοφορία και θα προχωρήσ</w:t>
      </w:r>
      <w:r>
        <w:rPr>
          <w:rFonts w:eastAsia="Times New Roman" w:cs="Times New Roman"/>
          <w:szCs w:val="24"/>
        </w:rPr>
        <w:t xml:space="preserve">ουμε κανονικά τη διαδικασία μας. Θα εξαντληθεί ο κατάλογος, αλλά δεν θα υπάρχει στο τέλος ονομαστική ψηφοφορία. </w:t>
      </w:r>
    </w:p>
    <w:p w14:paraId="6FD02DC4" w14:textId="77777777" w:rsidR="00BA6D65" w:rsidRDefault="00336324">
      <w:pPr>
        <w:spacing w:line="600" w:lineRule="auto"/>
        <w:ind w:firstLine="720"/>
        <w:jc w:val="both"/>
        <w:rPr>
          <w:rFonts w:eastAsia="Times New Roman"/>
          <w:bCs/>
        </w:rPr>
      </w:pPr>
      <w:r>
        <w:rPr>
          <w:rFonts w:eastAsia="Times New Roman"/>
          <w:bCs/>
        </w:rPr>
        <w:t>Υπάρχει κάποιος ή κάποια Βουλευτής</w:t>
      </w:r>
      <w:r>
        <w:rPr>
          <w:rFonts w:eastAsia="Times New Roman"/>
          <w:bCs/>
        </w:rPr>
        <w:t>,</w:t>
      </w:r>
      <w:r>
        <w:rPr>
          <w:rFonts w:eastAsia="Times New Roman"/>
          <w:bCs/>
        </w:rPr>
        <w:t xml:space="preserve"> που να είναι αντίθετος στη σύσταση της </w:t>
      </w:r>
      <w:r>
        <w:rPr>
          <w:rFonts w:eastAsia="Times New Roman"/>
          <w:bCs/>
        </w:rPr>
        <w:t>ε</w:t>
      </w:r>
      <w:r>
        <w:rPr>
          <w:rFonts w:eastAsia="Times New Roman"/>
          <w:bCs/>
        </w:rPr>
        <w:t xml:space="preserve">ξεταστικής </w:t>
      </w:r>
      <w:r>
        <w:rPr>
          <w:rFonts w:eastAsia="Times New Roman"/>
          <w:bCs/>
        </w:rPr>
        <w:t>ε</w:t>
      </w:r>
      <w:r>
        <w:rPr>
          <w:rFonts w:eastAsia="Times New Roman"/>
          <w:bCs/>
        </w:rPr>
        <w:t xml:space="preserve">πιτροπής; </w:t>
      </w:r>
    </w:p>
    <w:p w14:paraId="6FD02DC5" w14:textId="77777777" w:rsidR="00BA6D65" w:rsidRDefault="00336324">
      <w:pPr>
        <w:spacing w:line="600" w:lineRule="auto"/>
        <w:ind w:firstLine="720"/>
        <w:jc w:val="both"/>
        <w:rPr>
          <w:rFonts w:eastAsia="Times New Roman"/>
          <w:bCs/>
        </w:rPr>
      </w:pPr>
      <w:r>
        <w:rPr>
          <w:rFonts w:eastAsia="Times New Roman"/>
          <w:bCs/>
        </w:rPr>
        <w:t>Ουδείς.</w:t>
      </w:r>
    </w:p>
    <w:p w14:paraId="6FD02DC6" w14:textId="77777777" w:rsidR="00BA6D65" w:rsidRDefault="00336324">
      <w:pPr>
        <w:spacing w:line="600" w:lineRule="auto"/>
        <w:ind w:firstLine="720"/>
        <w:jc w:val="center"/>
        <w:rPr>
          <w:rFonts w:eastAsia="Times New Roman"/>
          <w:bCs/>
        </w:rPr>
      </w:pPr>
      <w:r>
        <w:rPr>
          <w:rFonts w:eastAsia="Times New Roman"/>
          <w:bCs/>
        </w:rPr>
        <w:t>(Θόρυβος στην Αίθουσα)</w:t>
      </w:r>
    </w:p>
    <w:p w14:paraId="6FD02DC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w:t>
      </w:r>
    </w:p>
    <w:p w14:paraId="6FD02DC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Κεγκέρογλου, ένα λεπτό. </w:t>
      </w:r>
    </w:p>
    <w:p w14:paraId="6FD02DC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Ένα λεπτό</w:t>
      </w:r>
      <w:r>
        <w:rPr>
          <w:rFonts w:eastAsia="Times New Roman" w:cs="Times New Roman"/>
          <w:szCs w:val="24"/>
        </w:rPr>
        <w:t>,</w:t>
      </w:r>
      <w:r>
        <w:rPr>
          <w:rFonts w:eastAsia="Times New Roman" w:cs="Times New Roman"/>
          <w:szCs w:val="24"/>
        </w:rPr>
        <w:t xml:space="preserve"> παρακαλώ, κύριοι συνάδελφοι, καθίστε. Παρακαλώ, καθίστε!</w:t>
      </w:r>
    </w:p>
    <w:p w14:paraId="6FD02DC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Προφανώς οι αποφάσεις για τον αριθμό, για τα μέλη και γι’ αυτή καθεαυτή την ύπαρξη της </w:t>
      </w:r>
      <w:r>
        <w:rPr>
          <w:rFonts w:eastAsia="Times New Roman" w:cs="Times New Roman"/>
          <w:szCs w:val="24"/>
        </w:rPr>
        <w:t>ε</w:t>
      </w:r>
      <w:r>
        <w:rPr>
          <w:rFonts w:eastAsia="Times New Roman" w:cs="Times New Roman"/>
          <w:szCs w:val="24"/>
        </w:rPr>
        <w:t>ξε</w:t>
      </w:r>
      <w:r>
        <w:rPr>
          <w:rFonts w:eastAsia="Times New Roman" w:cs="Times New Roman"/>
          <w:szCs w:val="24"/>
        </w:rPr>
        <w:t xml:space="preserve">ταστικής θα ληφθούν, αν είναι, στο τέλος κατά τον γνωστό τρόπο, δηλαδή με τους </w:t>
      </w:r>
      <w:r>
        <w:rPr>
          <w:rFonts w:eastAsia="Times New Roman" w:cs="Times New Roman"/>
          <w:szCs w:val="24"/>
        </w:rPr>
        <w:t>ε</w:t>
      </w:r>
      <w:r>
        <w:rPr>
          <w:rFonts w:eastAsia="Times New Roman" w:cs="Times New Roman"/>
          <w:szCs w:val="24"/>
        </w:rPr>
        <w:t>κπροσώπους των κομμάτων. Δεν κλείνει η διαδικασία. Έτσι; Είναι σαφές.</w:t>
      </w:r>
    </w:p>
    <w:p w14:paraId="6FD02DC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Επαναλαμβάνω, όμως, επειδή υπήρξαν ερωτήματα από κάποιους συναδέλφους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έχουν δουλειά είτε στην π</w:t>
      </w:r>
      <w:r>
        <w:rPr>
          <w:rFonts w:eastAsia="Times New Roman" w:cs="Times New Roman"/>
          <w:szCs w:val="24"/>
        </w:rPr>
        <w:t xml:space="preserve">εριφέρεια είτε αλλού, ότι το θέμα της ονομαστικής ψηφοφορίας μπορούμε να το κλείσουμε τώρα, εφόσον δεν κατετέθη συγκεκριμένη αντίδραση. </w:t>
      </w:r>
    </w:p>
    <w:p w14:paraId="6FD02DC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w:t>
      </w:r>
      <w:r>
        <w:rPr>
          <w:rFonts w:eastAsia="Times New Roman" w:cs="Times New Roman"/>
          <w:szCs w:val="24"/>
        </w:rPr>
        <w:t>μάλιστα</w:t>
      </w:r>
      <w:r>
        <w:rPr>
          <w:rFonts w:eastAsia="Times New Roman" w:cs="Times New Roman"/>
          <w:szCs w:val="24"/>
        </w:rPr>
        <w:t xml:space="preserve">. </w:t>
      </w:r>
    </w:p>
    <w:p w14:paraId="6FD02DC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Συνεπώς το Σώμα ομοφώνως αποφάσισε, με πολύ μεγαλύτε</w:t>
      </w:r>
      <w:r>
        <w:rPr>
          <w:rFonts w:eastAsia="Times New Roman" w:cs="Times New Roman"/>
          <w:szCs w:val="24"/>
        </w:rPr>
        <w:t xml:space="preserve">ρη παρουσία των εκατόν είκοσι, να διεξαχθεί η διαδικασία χωρίς ονομαστική ψηφοφορία στο τέλος. </w:t>
      </w:r>
    </w:p>
    <w:p w14:paraId="6FD02DC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Η Πρόεδρος της Δημοκρατικής Συμπαράταξης κ. Γενηματά έχει τον λόγο, παρακαλώ πολύ. </w:t>
      </w:r>
    </w:p>
    <w:p w14:paraId="6FD02DCF"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D02DD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Παρακαλώ πολύ όσοι είναι να αποχωρήσουν να το κάνουν.</w:t>
      </w:r>
      <w:r>
        <w:rPr>
          <w:rFonts w:eastAsia="Times New Roman" w:cs="Times New Roman"/>
          <w:szCs w:val="24"/>
        </w:rPr>
        <w:t xml:space="preserve"> Συνεχίζουμε τη διαδικασία. Κλείστε τις πόρτες.</w:t>
      </w:r>
    </w:p>
    <w:p w14:paraId="6FD02DD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Παρακαλώ, κύριε Καραγιαννίδη! Μη με αναγκάζετε να λέω ονόματα. Όλοι να κοιτάζουν προς τα εδώ και να μην κάνουν «πηγαδάκια».</w:t>
      </w:r>
    </w:p>
    <w:p w14:paraId="6FD02DD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Κυρία Πρόεδρε, έχετε τον λόγο.</w:t>
      </w:r>
    </w:p>
    <w:p w14:paraId="6FD02DD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ΦΩΤΕΙΝΗ ΓΕΝΗΜΑΤΑ (Πρόεδρος της Δημοκρατικής Συμπαράτα</w:t>
      </w:r>
      <w:r>
        <w:rPr>
          <w:rFonts w:eastAsia="Times New Roman" w:cs="Times New Roman"/>
          <w:b/>
          <w:szCs w:val="24"/>
        </w:rPr>
        <w:t xml:space="preserve">ξης ΠΑΣΟΚ-ΔΗΜΑΡ): </w:t>
      </w:r>
      <w:r>
        <w:rPr>
          <w:rFonts w:eastAsia="Times New Roman"/>
          <w:color w:val="000000"/>
          <w:szCs w:val="24"/>
        </w:rPr>
        <w:t>Ευχαριστώ, κύριε Πρόεδρε.</w:t>
      </w:r>
      <w:r>
        <w:rPr>
          <w:rFonts w:eastAsia="Times New Roman" w:cs="Times New Roman"/>
          <w:szCs w:val="24"/>
        </w:rPr>
        <w:t xml:space="preserve"> </w:t>
      </w:r>
    </w:p>
    <w:p w14:paraId="6FD02DD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Κύριε Πρωθυπουργέ, η χώρα βυθίζεται και εσείς ξανά το βιολί σας, το έργο «</w:t>
      </w:r>
      <w:r>
        <w:rPr>
          <w:rFonts w:eastAsia="Times New Roman" w:cs="Times New Roman"/>
          <w:szCs w:val="24"/>
        </w:rPr>
        <w:t>Δ</w:t>
      </w:r>
      <w:r>
        <w:rPr>
          <w:rFonts w:eastAsia="Times New Roman" w:cs="Times New Roman"/>
          <w:szCs w:val="24"/>
        </w:rPr>
        <w:t>ιαπλοκή», το έργο «</w:t>
      </w:r>
      <w:r>
        <w:rPr>
          <w:rFonts w:eastAsia="Times New Roman" w:cs="Times New Roman"/>
          <w:szCs w:val="24"/>
        </w:rPr>
        <w:t>Λ</w:t>
      </w:r>
      <w:r>
        <w:rPr>
          <w:rFonts w:eastAsia="Times New Roman" w:cs="Times New Roman"/>
          <w:szCs w:val="24"/>
        </w:rPr>
        <w:t>άσπη», το έργο «</w:t>
      </w:r>
      <w:r>
        <w:rPr>
          <w:rFonts w:eastAsia="Times New Roman" w:cs="Times New Roman"/>
          <w:szCs w:val="24"/>
        </w:rPr>
        <w:t>Κ</w:t>
      </w:r>
      <w:r>
        <w:rPr>
          <w:rFonts w:eastAsia="Times New Roman" w:cs="Times New Roman"/>
          <w:szCs w:val="24"/>
        </w:rPr>
        <w:t xml:space="preserve">οκορομαχία». Όμως, δεν σας σώζει τίποτα, κανένας αντιπερισπασμός, κανένα πυροτέχνημα, κανένα επικοινωνιακό παιχνίδι. </w:t>
      </w:r>
    </w:p>
    <w:p w14:paraId="6FD02DD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318E1">
        <w:rPr>
          <w:rFonts w:eastAsia="Times New Roman" w:cs="Times New Roman"/>
          <w:b/>
          <w:szCs w:val="24"/>
        </w:rPr>
        <w:t>ΑΝΑΣΤΑΣΙΟΣ ΚΟΥΡΑΚΗΣ</w:t>
      </w:r>
      <w:r>
        <w:rPr>
          <w:rFonts w:eastAsia="Times New Roman" w:cs="Times New Roman"/>
          <w:szCs w:val="24"/>
        </w:rPr>
        <w:t>)</w:t>
      </w:r>
    </w:p>
    <w:p w14:paraId="6FD02DD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Φτάσατε σήμερα, μάλιστα, να αμφισβητ</w:t>
      </w:r>
      <w:r>
        <w:rPr>
          <w:rFonts w:eastAsia="Times New Roman" w:cs="Times New Roman"/>
          <w:szCs w:val="24"/>
        </w:rPr>
        <w:t>ήσετε και πορίσματα εξεταστικών επιτροπών της Βουλής. Δεν πρόκειται να σας βοηθήσουν να ξεφύγετε από την πραγματικότητα, γιατί αυτή είναι αμείλικτη.</w:t>
      </w:r>
    </w:p>
    <w:p w14:paraId="6FD02DD7"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D02DD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Κύριε Πρόεδρε, αν θέλετε, να φροντίσετε να υπάρξει ησυχία. </w:t>
      </w:r>
    </w:p>
    <w:p w14:paraId="6FD02DD9"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w:t>
      </w:r>
      <w:r>
        <w:rPr>
          <w:rFonts w:eastAsia="Times New Roman" w:cs="Times New Roman"/>
          <w:szCs w:val="24"/>
        </w:rPr>
        <w:t xml:space="preserve"> της Δημοκρατικής Συμπαράταξης ΠΑΣΟΚ-ΔΗΜΑΡ)</w:t>
      </w:r>
    </w:p>
    <w:p w14:paraId="6FD02DDA" w14:textId="77777777" w:rsidR="00BA6D65" w:rsidRDefault="00336324">
      <w:pPr>
        <w:spacing w:line="600" w:lineRule="auto"/>
        <w:ind w:left="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πείτε να κάνουν ησυχία.</w:t>
      </w:r>
    </w:p>
    <w:p w14:paraId="6FD02DDB" w14:textId="77777777" w:rsidR="00BA6D65" w:rsidRDefault="00336324">
      <w:pPr>
        <w:spacing w:line="600" w:lineRule="auto"/>
        <w:ind w:left="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Κύριε Πρόεδρε, παρακαλώ! Δεν ακούγεται η Πρόεδρος.</w:t>
      </w:r>
      <w:r>
        <w:rPr>
          <w:rFonts w:eastAsia="Times New Roman" w:cs="Times New Roman"/>
          <w:b/>
          <w:szCs w:val="24"/>
        </w:rPr>
        <w:t xml:space="preserve"> </w:t>
      </w:r>
    </w:p>
    <w:p w14:paraId="6FD02DD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Κύριε Πρόεδρε, μιας και φροντίσατε, περίπου, να διαλύσετε την Ολομέλεια, πριν ολοκληρώσουν τις τοποθετήσεις τους οι πολιτικοί Αρχηγοί, τουλάχιστον προσπαθήστε να ακουστεί η φωνή μας. Γιατί μην ανησυχείτε, θα φροντίσω εγώ να ακουστεί η φωνή μου, κύριε Πρόεδ</w:t>
      </w:r>
      <w:r>
        <w:rPr>
          <w:rFonts w:eastAsia="Times New Roman" w:cs="Times New Roman"/>
          <w:szCs w:val="24"/>
        </w:rPr>
        <w:t xml:space="preserve">ρε, μιας και εσείς φροντίζετε να διαλύσετε την Ολομέλεια και να μην ακουστούμε. </w:t>
      </w:r>
    </w:p>
    <w:p w14:paraId="6FD02DD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Τι κάνετε! Μιλούσατε πριν και δεν βλέπατε την Αίθουσα. </w:t>
      </w:r>
    </w:p>
    <w:p w14:paraId="6FD02DD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δίκιο. Συγγνώμη, κυρία Πρόεδρε.</w:t>
      </w:r>
    </w:p>
    <w:p w14:paraId="6FD02DDF"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ΦΩΤΕΙΝΗ ΓΕΝΗΜΑΤΑ (Π</w:t>
      </w:r>
      <w:r>
        <w:rPr>
          <w:rFonts w:eastAsia="Times New Roman" w:cs="Times New Roman"/>
          <w:b/>
          <w:szCs w:val="24"/>
        </w:rPr>
        <w:t xml:space="preserve">ρόεδρος της Δημοκρατικής Συμπαράταξης ΠΑΣΟΚ-ΔΗΜΑΡ): </w:t>
      </w:r>
      <w:r>
        <w:rPr>
          <w:rFonts w:eastAsia="Times New Roman" w:cs="Times New Roman"/>
          <w:szCs w:val="24"/>
        </w:rPr>
        <w:t xml:space="preserve">Η πραγματικότητα είναι αμείλικτη και δεν συμψηφίζεται ούτε με τον λαϊκισμό ούτε με τη διχαστική ρητορική ούτε με τα νταηλίκια, φυσικά. Δεν σας σώζει τίποτα από την κατακραυγή του ελληνικού λαού. </w:t>
      </w:r>
    </w:p>
    <w:p w14:paraId="6FD02DE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Φαίνεται</w:t>
      </w:r>
      <w:r>
        <w:rPr>
          <w:rFonts w:eastAsia="Times New Roman" w:cs="Times New Roman"/>
          <w:szCs w:val="24"/>
        </w:rPr>
        <w:t xml:space="preserve"> πως δεν μάθατε τίποτα από τα περσινά λάθη…</w:t>
      </w:r>
    </w:p>
    <w:p w14:paraId="6FD02DE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Κάτσε κάτω! Μιλάει Αρχηγός!</w:t>
      </w:r>
    </w:p>
    <w:p w14:paraId="6FD02DE2"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w:t>
      </w:r>
      <w:r>
        <w:rPr>
          <w:rFonts w:eastAsia="Times New Roman" w:cs="Times New Roman"/>
          <w:szCs w:val="24"/>
        </w:rPr>
        <w:t xml:space="preserve">ης Δημοκρατικής Συμπαράταξης </w:t>
      </w:r>
      <w:r>
        <w:rPr>
          <w:rFonts w:eastAsia="Times New Roman"/>
          <w:szCs w:val="24"/>
        </w:rPr>
        <w:t>ΠΑΣΟΚ</w:t>
      </w:r>
      <w:r>
        <w:rPr>
          <w:rFonts w:eastAsia="Times New Roman"/>
          <w:szCs w:val="24"/>
        </w:rPr>
        <w:t>-ΔΗΜΑΡ</w:t>
      </w:r>
      <w:r>
        <w:rPr>
          <w:rFonts w:eastAsia="Times New Roman" w:cs="Times New Roman"/>
          <w:szCs w:val="24"/>
        </w:rPr>
        <w:t>)</w:t>
      </w:r>
    </w:p>
    <w:p w14:paraId="6FD02DE3" w14:textId="77777777" w:rsidR="00BA6D65" w:rsidRDefault="00336324">
      <w:pPr>
        <w:spacing w:line="600" w:lineRule="auto"/>
        <w:ind w:firstLine="720"/>
        <w:jc w:val="both"/>
        <w:rPr>
          <w:rFonts w:eastAsia="Times New Roman" w:cs="Times New Roman"/>
          <w:szCs w:val="24"/>
        </w:rPr>
      </w:pPr>
      <w:r>
        <w:rPr>
          <w:rFonts w:eastAsia="Times New Roman"/>
          <w:b/>
          <w:szCs w:val="24"/>
        </w:rPr>
        <w:t xml:space="preserve">ΦΩΤΕΙΝΗ ΓΕΝΗΜΑΤΑ (Πρόεδρος της Δημοκρατικής Συμπαράταξης ΠΑΣΟΚ-ΔΗΜΑΡ): </w:t>
      </w:r>
      <w:r>
        <w:rPr>
          <w:rFonts w:eastAsia="Times New Roman"/>
          <w:szCs w:val="24"/>
        </w:rPr>
        <w:t>Τώρα</w:t>
      </w:r>
      <w:r>
        <w:rPr>
          <w:rFonts w:eastAsia="Times New Roman"/>
          <w:szCs w:val="24"/>
        </w:rPr>
        <w:t xml:space="preserve"> θ</w:t>
      </w:r>
      <w:r>
        <w:rPr>
          <w:rFonts w:eastAsia="Times New Roman" w:cs="Times New Roman"/>
          <w:szCs w:val="24"/>
        </w:rPr>
        <w:t xml:space="preserve">α λύσετε, την ώρα που μιλάμε, όλα τα προβλήματα της περιφέρειάς σας απευθείας με τον Πρωθυπουργό; Λίγο σεβασμό! </w:t>
      </w:r>
    </w:p>
    <w:p w14:paraId="6FD02DE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Ζητώ συγγνώμη!</w:t>
      </w:r>
    </w:p>
    <w:p w14:paraId="6FD02DE5" w14:textId="77777777" w:rsidR="00BA6D65" w:rsidRDefault="00336324">
      <w:pPr>
        <w:spacing w:line="600" w:lineRule="auto"/>
        <w:ind w:firstLine="720"/>
        <w:jc w:val="both"/>
        <w:rPr>
          <w:rFonts w:eastAsia="Times New Roman" w:cs="Times New Roman"/>
          <w:szCs w:val="24"/>
        </w:rPr>
      </w:pPr>
      <w:r>
        <w:rPr>
          <w:rFonts w:eastAsia="Times New Roman"/>
          <w:b/>
          <w:szCs w:val="24"/>
        </w:rPr>
        <w:t xml:space="preserve">ΦΩΤΕΙΝΗ ΓΕΝΗΜΑΤΑ (Πρόεδρος της Δημοκρατικής Συμπαράταξης ΠΑΣΟΚ-ΔΗΜΑΡ): </w:t>
      </w:r>
      <w:r>
        <w:rPr>
          <w:rFonts w:eastAsia="Times New Roman" w:cs="Times New Roman"/>
          <w:szCs w:val="24"/>
        </w:rPr>
        <w:t xml:space="preserve">Ωραία, σας ευχαριστώ. </w:t>
      </w:r>
    </w:p>
    <w:p w14:paraId="6FD02DE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Έλεγα</w:t>
      </w:r>
      <w:r>
        <w:rPr>
          <w:rFonts w:eastAsia="Times New Roman" w:cs="Times New Roman"/>
          <w:szCs w:val="24"/>
        </w:rPr>
        <w:t>,</w:t>
      </w:r>
      <w:r>
        <w:rPr>
          <w:rFonts w:eastAsia="Times New Roman" w:cs="Times New Roman"/>
          <w:szCs w:val="24"/>
        </w:rPr>
        <w:t xml:space="preserve"> λοι</w:t>
      </w:r>
      <w:r>
        <w:rPr>
          <w:rFonts w:eastAsia="Times New Roman" w:cs="Times New Roman"/>
          <w:szCs w:val="24"/>
        </w:rPr>
        <w:t>πόν -και ελπίζω να μετρήσει ο χρόνος από την αρχή-</w:t>
      </w:r>
      <w:r>
        <w:rPr>
          <w:rFonts w:eastAsia="Times New Roman" w:cs="Times New Roman"/>
          <w:szCs w:val="24"/>
        </w:rPr>
        <w:t>,</w:t>
      </w:r>
      <w:r>
        <w:rPr>
          <w:rFonts w:eastAsia="Times New Roman" w:cs="Times New Roman"/>
          <w:szCs w:val="24"/>
        </w:rPr>
        <w:t xml:space="preserve"> ότι δεν διδαχθήκατε τίποτα από τα περσινά σας λάθη και από το πόσο πίσω οδηγήσατε τη χώρα, κάτι που πληρώνει σήμερα ο </w:t>
      </w:r>
      <w:r>
        <w:rPr>
          <w:rFonts w:eastAsia="Times New Roman"/>
          <w:szCs w:val="24"/>
        </w:rPr>
        <w:t>ελληνικός λαός</w:t>
      </w:r>
      <w:r>
        <w:rPr>
          <w:rFonts w:eastAsia="Times New Roman" w:cs="Times New Roman"/>
          <w:szCs w:val="24"/>
        </w:rPr>
        <w:t xml:space="preserve">. </w:t>
      </w:r>
    </w:p>
    <w:p w14:paraId="6FD02DE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μια </w:t>
      </w:r>
      <w:r>
        <w:rPr>
          <w:rFonts w:eastAsia="Times New Roman"/>
          <w:szCs w:val="24"/>
        </w:rPr>
        <w:t>Κυβέρνηση</w:t>
      </w:r>
      <w:r>
        <w:rPr>
          <w:rFonts w:eastAsia="Times New Roman" w:cs="Times New Roman"/>
          <w:szCs w:val="24"/>
        </w:rPr>
        <w:t xml:space="preserve"> που κάθε μέρα ψάχνετε να βρείτε μια κρυψώνα για να κρύψετε αυτά που είπατε την προηγούμενη, τα ψέματα και τις κοροϊδίες. Σήμερα πανηγυρίζετε για την απόφαση του Ντράγκι. Θέλω να σας πω ότι η απόφαση αυτή</w:t>
      </w:r>
      <w:r>
        <w:rPr>
          <w:rFonts w:eastAsia="Times New Roman" w:cs="Times New Roman"/>
          <w:szCs w:val="24"/>
        </w:rPr>
        <w:t>,</w:t>
      </w:r>
      <w:r>
        <w:rPr>
          <w:rFonts w:eastAsia="Times New Roman" w:cs="Times New Roman"/>
          <w:szCs w:val="24"/>
        </w:rPr>
        <w:t xml:space="preserve"> εκτός των άλλων</w:t>
      </w:r>
      <w:r>
        <w:rPr>
          <w:rFonts w:eastAsia="Times New Roman" w:cs="Times New Roman"/>
          <w:szCs w:val="24"/>
        </w:rPr>
        <w:t>,</w:t>
      </w:r>
      <w:r>
        <w:rPr>
          <w:rFonts w:eastAsia="Times New Roman" w:cs="Times New Roman"/>
          <w:szCs w:val="24"/>
        </w:rPr>
        <w:t xml:space="preserve"> είναι και μισή, γιατί αφορά τις τ</w:t>
      </w:r>
      <w:r>
        <w:rPr>
          <w:rFonts w:eastAsia="Times New Roman" w:cs="Times New Roman"/>
          <w:szCs w:val="24"/>
        </w:rPr>
        <w:t xml:space="preserve">ράπεζες και όχι τα ομόλογα του ελληνικού δημοσίου. Διότι αυτά είναι που θα δώσουν πραγματικά ανάσα στην Ελλάδα και την αγορά. </w:t>
      </w:r>
    </w:p>
    <w:p w14:paraId="6FD02DE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να σας υπενθυμίσω ότι αυτή την απόφαση θα μπορούσαμε να την είχαμε πάρει ένα</w:t>
      </w:r>
      <w:r>
        <w:rPr>
          <w:rFonts w:eastAsia="Times New Roman" w:cs="Times New Roman"/>
          <w:szCs w:val="24"/>
        </w:rPr>
        <w:t>ν</w:t>
      </w:r>
      <w:r>
        <w:rPr>
          <w:rFonts w:eastAsia="Times New Roman" w:cs="Times New Roman"/>
          <w:szCs w:val="24"/>
        </w:rPr>
        <w:t xml:space="preserve"> χρόνο πριν, αν δεν είχε μεσολαβήσει το εξάμ</w:t>
      </w:r>
      <w:r>
        <w:rPr>
          <w:rFonts w:eastAsia="Times New Roman" w:cs="Times New Roman"/>
          <w:szCs w:val="24"/>
        </w:rPr>
        <w:t>ηνο της προηγούμενης διαπραγμάτευσης</w:t>
      </w:r>
      <w:r>
        <w:rPr>
          <w:rFonts w:eastAsia="Times New Roman" w:cs="Times New Roman"/>
          <w:szCs w:val="24"/>
        </w:rPr>
        <w:t>,</w:t>
      </w:r>
      <w:r>
        <w:rPr>
          <w:rFonts w:eastAsia="Times New Roman" w:cs="Times New Roman"/>
          <w:szCs w:val="24"/>
        </w:rPr>
        <w:t xml:space="preserve"> που μας οδήγησε στα καταστροφικά αποτελέσματα και για την Ελλάδα και για τον ελληνικό λαό. </w:t>
      </w:r>
    </w:p>
    <w:p w14:paraId="6FD02DE9"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cs="Times New Roman"/>
          <w:szCs w:val="24"/>
        </w:rPr>
        <w:t>-ΔΗΜΑΡ)</w:t>
      </w:r>
    </w:p>
    <w:p w14:paraId="6FD02DE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στο θέμα της αξιολόγησης, που εκεί είναι φα</w:t>
      </w:r>
      <w:r>
        <w:rPr>
          <w:rFonts w:eastAsia="Times New Roman" w:cs="Times New Roman"/>
          <w:szCs w:val="24"/>
        </w:rPr>
        <w:t>νερό ότι προχωράτε χωρίς σχέδιο, χωρίς ιεράρχηση, χωρίς αξιολόγηση, χωρίς στρατηγική, χωρίς διαπραγμάτευση. Περάσατε από το πιο σύντομο ανέκδοτο</w:t>
      </w:r>
      <w:r>
        <w:rPr>
          <w:rFonts w:eastAsia="Times New Roman" w:cs="Times New Roman"/>
          <w:szCs w:val="24"/>
        </w:rPr>
        <w:t>,</w:t>
      </w:r>
      <w:r>
        <w:rPr>
          <w:rFonts w:eastAsia="Times New Roman" w:cs="Times New Roman"/>
          <w:szCs w:val="24"/>
        </w:rPr>
        <w:t xml:space="preserve"> «αύριο κλείνει η συμφωνία»</w:t>
      </w:r>
      <w:r>
        <w:rPr>
          <w:rFonts w:eastAsia="Times New Roman" w:cs="Times New Roman"/>
          <w:szCs w:val="24"/>
        </w:rPr>
        <w:t>,</w:t>
      </w:r>
      <w:r>
        <w:rPr>
          <w:rFonts w:eastAsia="Times New Roman" w:cs="Times New Roman"/>
          <w:szCs w:val="24"/>
        </w:rPr>
        <w:t xml:space="preserve"> που έλεγαν οι Υπουργοί σας</w:t>
      </w:r>
      <w:r>
        <w:rPr>
          <w:rFonts w:eastAsia="Times New Roman" w:cs="Times New Roman"/>
          <w:szCs w:val="24"/>
        </w:rPr>
        <w:t>,</w:t>
      </w:r>
      <w:r>
        <w:rPr>
          <w:rFonts w:eastAsia="Times New Roman" w:cs="Times New Roman"/>
          <w:szCs w:val="24"/>
        </w:rPr>
        <w:t xml:space="preserve"> στη νέα δραματοποίηση της υπόθεσης. </w:t>
      </w:r>
      <w:r>
        <w:rPr>
          <w:rFonts w:eastAsia="Times New Roman" w:cs="Times New Roman"/>
          <w:szCs w:val="24"/>
        </w:rPr>
        <w:lastRenderedPageBreak/>
        <w:t>Όμως, αν δεν το έχ</w:t>
      </w:r>
      <w:r>
        <w:rPr>
          <w:rFonts w:eastAsia="Times New Roman" w:cs="Times New Roman"/>
          <w:szCs w:val="24"/>
        </w:rPr>
        <w:t xml:space="preserve">ετε καταλάβει, να σας ενημερώσουμε εμείς. Το έργο «Ηρωική </w:t>
      </w:r>
      <w:r>
        <w:rPr>
          <w:rFonts w:eastAsia="Times New Roman" w:cs="Times New Roman"/>
          <w:szCs w:val="24"/>
        </w:rPr>
        <w:t>δ</w:t>
      </w:r>
      <w:r>
        <w:rPr>
          <w:rFonts w:eastAsia="Times New Roman" w:cs="Times New Roman"/>
          <w:szCs w:val="24"/>
        </w:rPr>
        <w:t>ιαπραγμάτευση</w:t>
      </w:r>
      <w:r>
        <w:rPr>
          <w:rFonts w:eastAsia="Times New Roman" w:cs="Times New Roman"/>
          <w:szCs w:val="24"/>
        </w:rPr>
        <w:t xml:space="preserve"> 2</w:t>
      </w:r>
      <w:r>
        <w:rPr>
          <w:rFonts w:eastAsia="Times New Roman" w:cs="Times New Roman"/>
          <w:szCs w:val="24"/>
        </w:rPr>
        <w:t>» δεν έχει επιτυχία ούτε με στολή παραλλαγής!</w:t>
      </w:r>
    </w:p>
    <w:p w14:paraId="6FD02DE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αφήσουμε τα αστεία και να σοβαρευτούμε, θέλω να καταθέσω την έντονη ανησυχία μου για τις προκλητικές ενέργειες της Τουρκίας.</w:t>
      </w:r>
      <w:r>
        <w:rPr>
          <w:rFonts w:eastAsia="Times New Roman" w:cs="Times New Roman"/>
          <w:szCs w:val="24"/>
        </w:rPr>
        <w:t xml:space="preserve"> Δεν θέλω να προχωρήσω σήμερα, αλλά θα πρέπει να συζητήσουμε γι’ αυτό.</w:t>
      </w:r>
    </w:p>
    <w:p w14:paraId="6FD02DE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Τσίπρα, κατεβάστε την παράσταση, πριν αυτή η κωμωδία εξελιχθεί σε μια νέα τραγωδία για την Ελλάδα. Επιχειρείτε να κρύψετε κάθε νέα σας αποτυχία πίσω από έναν νέο εχθρό που δημιουρ</w:t>
      </w:r>
      <w:r>
        <w:rPr>
          <w:rFonts w:eastAsia="Times New Roman" w:cs="Times New Roman"/>
          <w:szCs w:val="24"/>
        </w:rPr>
        <w:t xml:space="preserve">γείτε. </w:t>
      </w:r>
    </w:p>
    <w:p w14:paraId="6FD02DE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Η θέση μας είναι δεδομένη απέναντι σε ακραίες θέσεις</w:t>
      </w:r>
      <w:r>
        <w:rPr>
          <w:rFonts w:eastAsia="Times New Roman" w:cs="Times New Roman"/>
          <w:szCs w:val="24"/>
        </w:rPr>
        <w:t>,</w:t>
      </w:r>
      <w:r>
        <w:rPr>
          <w:rFonts w:eastAsia="Times New Roman" w:cs="Times New Roman"/>
          <w:szCs w:val="24"/>
        </w:rPr>
        <w:t xml:space="preserve"> που έχει διαχρονικά εκφράσει το Διεθνές Νομισματικό Ταμείο. Όμως, βρίσκεται εδώ μετά από δική σας επιστολή, αυτή του κ. Τσακαλώτου, της Κυβέρνησής σας. Τώρα, όμως, σας έχουν πάρει όλοι </w:t>
      </w:r>
      <w:r>
        <w:rPr>
          <w:rFonts w:eastAsia="Times New Roman" w:cs="Times New Roman"/>
          <w:szCs w:val="24"/>
        </w:rPr>
        <w:t xml:space="preserve">είδηση, εντός και εκτός Ελλάδας. </w:t>
      </w:r>
    </w:p>
    <w:p w14:paraId="6FD02DE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Προσπαθείτε να παίξετε ξανά αυτό το κακόγουστο περσινό έργο, που μετά από μια δήθεν πολιτική διαπραγμάτευση, μετά από συζητήσεις δεκαεπτά, είκοσι επτά, τριάντα επτά ωρών, θα τα δώσετε όλα και θα στείλετε τη λυπητερή στον ε</w:t>
      </w:r>
      <w:r>
        <w:rPr>
          <w:rFonts w:eastAsia="Times New Roman" w:cs="Times New Roman"/>
          <w:szCs w:val="24"/>
        </w:rPr>
        <w:t xml:space="preserve">λληνικό λαό. </w:t>
      </w:r>
    </w:p>
    <w:p w14:paraId="6FD02DE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μιλήσετε πάλι, κύριε Τσίπρα, για μεγάλες μάχες</w:t>
      </w:r>
      <w:r>
        <w:rPr>
          <w:rFonts w:eastAsia="Times New Roman" w:cs="Times New Roman"/>
          <w:szCs w:val="24"/>
        </w:rPr>
        <w:t>,</w:t>
      </w:r>
      <w:r>
        <w:rPr>
          <w:rFonts w:eastAsia="Times New Roman" w:cs="Times New Roman"/>
          <w:szCs w:val="24"/>
        </w:rPr>
        <w:t xml:space="preserve"> που ποτέ δεν δόθηκαν</w:t>
      </w:r>
      <w:r>
        <w:rPr>
          <w:rFonts w:eastAsia="Times New Roman" w:cs="Times New Roman"/>
          <w:szCs w:val="24"/>
        </w:rPr>
        <w:t>,</w:t>
      </w:r>
      <w:r>
        <w:rPr>
          <w:rFonts w:eastAsia="Times New Roman" w:cs="Times New Roman"/>
          <w:szCs w:val="24"/>
        </w:rPr>
        <w:t xml:space="preserve"> και για μεγάλες νίκες</w:t>
      </w:r>
      <w:r>
        <w:rPr>
          <w:rFonts w:eastAsia="Times New Roman" w:cs="Times New Roman"/>
          <w:szCs w:val="24"/>
        </w:rPr>
        <w:t>,</w:t>
      </w:r>
      <w:r>
        <w:rPr>
          <w:rFonts w:eastAsia="Times New Roman" w:cs="Times New Roman"/>
          <w:szCs w:val="24"/>
        </w:rPr>
        <w:t xml:space="preserve"> που δεν υπήρξαν. Και τι θα μείνει από όλα αυτά; Θα μείνουν τα 5,5 με 6 δισεκατομμύρια ευρώ. Αυτά θα πληρώσει ο </w:t>
      </w:r>
      <w:r>
        <w:rPr>
          <w:rFonts w:eastAsia="Times New Roman"/>
          <w:szCs w:val="24"/>
        </w:rPr>
        <w:t>ελληνικός λαός</w:t>
      </w:r>
      <w:r>
        <w:rPr>
          <w:rFonts w:eastAsia="Times New Roman" w:cs="Times New Roman"/>
          <w:szCs w:val="24"/>
        </w:rPr>
        <w:t xml:space="preserve">. </w:t>
      </w:r>
    </w:p>
    <w:p w14:paraId="6FD02DF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Οι πληροφορίες που</w:t>
      </w:r>
      <w:r>
        <w:rPr>
          <w:rFonts w:eastAsia="Times New Roman" w:cs="Times New Roman"/>
          <w:szCs w:val="24"/>
        </w:rPr>
        <w:t xml:space="preserve"> βλέπουν το φως της δημοσιότητας -γιατί ο αρμόδιος Υπουργός δεν δέχθηκε να έρθει να μας ενημερώσει στην </w:t>
      </w:r>
      <w:r>
        <w:rPr>
          <w:rFonts w:eastAsia="Times New Roman" w:cs="Times New Roman"/>
          <w:szCs w:val="24"/>
        </w:rPr>
        <w:t>ε</w:t>
      </w:r>
      <w:r>
        <w:rPr>
          <w:rFonts w:eastAsia="Times New Roman" w:cs="Times New Roman"/>
          <w:szCs w:val="24"/>
        </w:rPr>
        <w:t xml:space="preserve">πιτροπή της Βουλής- μιλούν για μέτρα αποδόμησης του ασφαλιστικού, για εξοντωτικές φορολογικές και ασφαλιστικές παρεμβάσεις και για πώληση της </w:t>
      </w:r>
      <w:r>
        <w:rPr>
          <w:rFonts w:eastAsia="Times New Roman" w:cs="Times New Roman"/>
          <w:szCs w:val="24"/>
        </w:rPr>
        <w:t>πλειονότη</w:t>
      </w:r>
      <w:r>
        <w:rPr>
          <w:rFonts w:eastAsia="Times New Roman" w:cs="Times New Roman"/>
          <w:szCs w:val="24"/>
        </w:rPr>
        <w:t xml:space="preserve">τας </w:t>
      </w:r>
      <w:r>
        <w:rPr>
          <w:rFonts w:eastAsia="Times New Roman" w:cs="Times New Roman"/>
          <w:szCs w:val="24"/>
        </w:rPr>
        <w:t xml:space="preserve">των κόκκινων δανείων σε ξένα </w:t>
      </w:r>
      <w:r>
        <w:rPr>
          <w:rFonts w:eastAsia="Times New Roman" w:cs="Times New Roman"/>
          <w:szCs w:val="24"/>
          <w:lang w:val="en-US"/>
        </w:rPr>
        <w:t>funds</w:t>
      </w:r>
      <w:r>
        <w:rPr>
          <w:rFonts w:eastAsia="Times New Roman" w:cs="Times New Roman"/>
          <w:szCs w:val="24"/>
        </w:rPr>
        <w:t xml:space="preserve">, που θα δημιουργήσουν σοβαρότατο κίνδυνο απώλειας της πρώτης κατοικίας για μικρά και μεσαία εισοδήματα και δανειολήπτες. Και φαίνεται πως εσείς τα έχετε αποδεχθεί όλα αυτά. </w:t>
      </w:r>
    </w:p>
    <w:p w14:paraId="6FD02DF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ρωτώ, λοιπόν, κύριε Πρωθυπουργέ: Γιατί </w:t>
      </w:r>
      <w:r>
        <w:rPr>
          <w:rFonts w:eastAsia="Times New Roman" w:cs="Times New Roman"/>
          <w:szCs w:val="24"/>
        </w:rPr>
        <w:t>οι Υπουργοί σας αρνούνται να ενημερώσουν τη Βουλή για την πορεία της διαπραγμάτευσης; Αληθεύει ότι θα φέρετε νέα φορολογικά μέτρα</w:t>
      </w:r>
      <w:r>
        <w:rPr>
          <w:rFonts w:eastAsia="Times New Roman" w:cs="Times New Roman"/>
          <w:szCs w:val="24"/>
        </w:rPr>
        <w:t>,</w:t>
      </w:r>
      <w:r>
        <w:rPr>
          <w:rFonts w:eastAsia="Times New Roman" w:cs="Times New Roman"/>
          <w:szCs w:val="24"/>
        </w:rPr>
        <w:t xml:space="preserve"> ύψους 3,5 δισεκατομμυρίων ευρώ; </w:t>
      </w:r>
    </w:p>
    <w:p w14:paraId="6FD02DF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Έχετε αναλογιστεί ότι τα νοικοκυριά θα οδηγηθούν σε απόγνωση, ενώ θα κλείσουν κι άλλες ελλην</w:t>
      </w:r>
      <w:r>
        <w:rPr>
          <w:rFonts w:eastAsia="Times New Roman" w:cs="Times New Roman"/>
          <w:szCs w:val="24"/>
        </w:rPr>
        <w:t xml:space="preserve">ικές επιχειρήσεις, με δεδομένα τα πρόσθετα 3,2 δισεκατομμύρια που ήδη επιβάλλετε σε φόρους για τη διετία 2015-2016; </w:t>
      </w:r>
    </w:p>
    <w:p w14:paraId="6FD02DF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Εντάξει, διαβάστε την «Α</w:t>
      </w:r>
      <w:r>
        <w:rPr>
          <w:rFonts w:eastAsia="Times New Roman" w:cs="Times New Roman"/>
          <w:szCs w:val="24"/>
        </w:rPr>
        <w:t>ΥΓΗ</w:t>
      </w:r>
      <w:r>
        <w:rPr>
          <w:rFonts w:eastAsia="Times New Roman" w:cs="Times New Roman"/>
          <w:szCs w:val="24"/>
        </w:rPr>
        <w:t>». Όμως, σας παρακαλώ, κύριε Πρωθυπουργέ, διαβάστε και τα στοιχεία του ΓΕΜΗ, γιατί τα λουκέτα αυξήθηκαν κατά 78%</w:t>
      </w:r>
      <w:r>
        <w:rPr>
          <w:rFonts w:eastAsia="Times New Roman" w:cs="Times New Roman"/>
          <w:szCs w:val="24"/>
        </w:rPr>
        <w:t xml:space="preserve"> μέσα στο πρώτο τρίμηνο του 2016.</w:t>
      </w:r>
    </w:p>
    <w:p w14:paraId="6FD02DF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Έκλεισαν εννέα χιλιάδες οκτακόσιες δώδεκα επιχειρήσεις, δηλαδή τέσσερις χιλιάδες περισσότερες από αυτές που άνοιξαν. Χθες έκλεισε μια ακόμα μεγάλη επιχείρηση, λόγω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τα οποία </w:t>
      </w:r>
      <w:r>
        <w:rPr>
          <w:rFonts w:eastAsia="Times New Roman" w:cs="Times New Roman"/>
          <w:szCs w:val="24"/>
        </w:rPr>
        <w:lastRenderedPageBreak/>
        <w:t xml:space="preserve">οι Υπουργοί σας λένε πως δεν έχουν δα και καμμιά σπουδαία επίπτωση. Και βγήκαν πεντακόσιοι περίπου άνθρωποι στην ανεργία. </w:t>
      </w:r>
    </w:p>
    <w:p w14:paraId="6FD02DF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ερωτώ ποιοι θίγονται από την αύξηση του ΦΠΑ στα είδη λαϊκής κατανάλωσης. Είναι προνομιούχοι οι εκατοντάδες χιλιάδε</w:t>
      </w:r>
      <w:r>
        <w:rPr>
          <w:rFonts w:eastAsia="Times New Roman" w:cs="Times New Roman"/>
          <w:szCs w:val="24"/>
        </w:rPr>
        <w:t>ς συνταξιούχοι, που θα θιγούν από την κατάργηση του ΕΚΑΣ;</w:t>
      </w:r>
    </w:p>
    <w:p w14:paraId="6FD02DF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Πρωθυπουργέ, μπορείτε να μας απαντήσετε ποιο θα είναι τελικά το μέλλον του ελληνικού λαού με αυτές τις πολιτικές; Για ποια ανάπτυξη συζητάμε; Υπάρχει αναπτυξιακός νόμος; Το πακέτο Γιούνκερ είν</w:t>
      </w:r>
      <w:r>
        <w:rPr>
          <w:rFonts w:eastAsia="Times New Roman" w:cs="Times New Roman"/>
          <w:szCs w:val="24"/>
        </w:rPr>
        <w:t xml:space="preserve">αι ένα κενό γράμμα. Και βεβαίως, οι οφειλές του </w:t>
      </w:r>
      <w:r>
        <w:rPr>
          <w:rFonts w:eastAsia="Times New Roman" w:cs="Times New Roman"/>
          <w:szCs w:val="24"/>
        </w:rPr>
        <w:t>δ</w:t>
      </w:r>
      <w:r>
        <w:rPr>
          <w:rFonts w:eastAsia="Times New Roman" w:cs="Times New Roman"/>
          <w:szCs w:val="24"/>
        </w:rPr>
        <w:t>ημοσίου προς τρίτους αυξάνονται ιλιγγιωδώς. Το κράτος οφείλει ένα δισεκατομμύριο στα δημόσια νοσοκομεία, τα οποία, βέβαια, αυτή τη στιγμή υπολειτουργούν από την υποχρηματοδότηση, την υποστελέχωση, τις μεγάλε</w:t>
      </w:r>
      <w:r>
        <w:rPr>
          <w:rFonts w:eastAsia="Times New Roman" w:cs="Times New Roman"/>
          <w:szCs w:val="24"/>
        </w:rPr>
        <w:t>ς ελλείψεις σε υλικά, με δεκάδες κρεβάτια εντατικής θεραπείας να παραμένουν κλειστά «σύριζα» από τη διάλυση του Εθνικού Συστήματος Υγείας, με αποκλειστικά δική σας ευθύνη, κύριε Πρωθυπουργέ.</w:t>
      </w:r>
    </w:p>
    <w:p w14:paraId="6FD02DF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Απαντήστε μας, ποιος έχει δίκιο τελικά. Ο κ. Σπίρτζης και ο κ. Δρ</w:t>
      </w:r>
      <w:r>
        <w:rPr>
          <w:rFonts w:eastAsia="Times New Roman" w:cs="Times New Roman"/>
          <w:szCs w:val="24"/>
        </w:rPr>
        <w:t>ίτσας, που μας καταγγέλλουν ότι το ΤΑΙΠΕΔ είναι όργανο μεγάλων ξένων συμφερόντων, ή ο κ. Πιτσιόρλας, που μας πληροφορεί ότι έχει την πλήρη έγκρισή σας για τις ενέργειές του; Ξέρετε, είναι πάρα πολύ σοβαρό ζήτημα το θέμα των μεγάλων ξένων επενδύσεων και δεν</w:t>
      </w:r>
      <w:r>
        <w:rPr>
          <w:rFonts w:eastAsia="Times New Roman" w:cs="Times New Roman"/>
          <w:szCs w:val="24"/>
        </w:rPr>
        <w:t xml:space="preserve"> σηκώνει κακόγουστα νούμερα τσίρκου με εσάς απλό θεατή. </w:t>
      </w:r>
    </w:p>
    <w:p w14:paraId="6FD02D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σας ρωτώ, κύριε Πρωθυπουργέ, τι θα γίνει, επιτέλους, με τις εικόνες της ντροπής στην Ειδομένη, στον Πειραιά, στο Ελληνικό. Μας είπατε προηγουμένως για την αλληλεγγύη που έδειξε ο ελληνικός λαό</w:t>
      </w:r>
      <w:r>
        <w:rPr>
          <w:rFonts w:eastAsia="Times New Roman" w:cs="Times New Roman"/>
          <w:szCs w:val="24"/>
        </w:rPr>
        <w:t>ς όλο αυτό το διάστημα απέναντι στους πρόσφυγες και έσωσε την τιμή της Ευρώπης. Ναι, αλλά δυστυχώς ο ελληνικός λαός έχει μια Κυβέρνηση κατώτερη των περιστάσεων</w:t>
      </w:r>
      <w:r>
        <w:rPr>
          <w:rFonts w:eastAsia="Times New Roman" w:cs="Times New Roman"/>
          <w:szCs w:val="24"/>
        </w:rPr>
        <w:t>,</w:t>
      </w:r>
      <w:r>
        <w:rPr>
          <w:rFonts w:eastAsia="Times New Roman" w:cs="Times New Roman"/>
          <w:szCs w:val="24"/>
        </w:rPr>
        <w:t xml:space="preserve"> που έδωσε άλλοθι στους συντηρητικούς κύκλους της Ευρώπης να κλείσουν τα σύνορα και να φτάσουν σ</w:t>
      </w:r>
      <w:r>
        <w:rPr>
          <w:rFonts w:eastAsia="Times New Roman" w:cs="Times New Roman"/>
          <w:szCs w:val="24"/>
        </w:rPr>
        <w:t>ε αυτή την απόφαση.</w:t>
      </w:r>
    </w:p>
    <w:p w14:paraId="6FD02DF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Υπογράψατε μια πολύ κακή συμφωνία για το προσφυγικό, κύριε Πρωθυπουργέ. Τουλάχιστον φροντίστε στοιχειωδώς να εφαρμοστεί και μάλιστα σύμφωνα 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Έχετε αποκλειστικά την ευθύνη για την πλήρη απουσία του κράτους, την έλλει</w:t>
      </w:r>
      <w:r>
        <w:rPr>
          <w:rFonts w:eastAsia="Times New Roman" w:cs="Times New Roman"/>
          <w:szCs w:val="24"/>
        </w:rPr>
        <w:t>ψη οργάνωσης και συντονισμού.</w:t>
      </w:r>
    </w:p>
    <w:p w14:paraId="6FD02DF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έχετε να μας πείτε για τα δημοσιεύματα ξένου Τύπου</w:t>
      </w:r>
      <w:r>
        <w:rPr>
          <w:rFonts w:eastAsia="Times New Roman" w:cs="Times New Roman"/>
          <w:szCs w:val="24"/>
        </w:rPr>
        <w:t>,</w:t>
      </w:r>
      <w:r>
        <w:rPr>
          <w:rFonts w:eastAsia="Times New Roman" w:cs="Times New Roman"/>
          <w:szCs w:val="24"/>
        </w:rPr>
        <w:t xml:space="preserve"> που επικαλούνται πως αφήσατε έναν μόνο υπάλληλο να εξετάσει οκτακόσιες τριάντα τρεις αιτήσεις ασύλου στη Χίο, με αποτέλεσμα να έχουν απαντηθεί μόλις δέκα έως τώρα; Τι έχετ</w:t>
      </w:r>
      <w:r>
        <w:rPr>
          <w:rFonts w:eastAsia="Times New Roman" w:cs="Times New Roman"/>
          <w:szCs w:val="24"/>
        </w:rPr>
        <w:t>ε να μας πείτε για το ότι από τις 20 Μαρτίου έως σήμερα έχουν επαναπροωθηθεί μόνο τριακόσιοι είκοσι πέντε μετανάστες στην Τουρκία από τα νησιά;</w:t>
      </w:r>
    </w:p>
    <w:p w14:paraId="6FD02DF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Δυστυχώς, μόνο στα χαρτιά έχουμε Κυβέρνηση, γιατί, κύριε Τσίπρα, έχετε γίνει μια ΜΚΟ, η «ΜΚΟ ΣΥΡΙΖΑ-ΑΝΕΛ», η οπο</w:t>
      </w:r>
      <w:r>
        <w:rPr>
          <w:rFonts w:eastAsia="Times New Roman" w:cs="Times New Roman"/>
          <w:szCs w:val="24"/>
        </w:rPr>
        <w:t>ία είναι και ανεξέλεγκτη. Έχετε δε χάσει πλήρως τον έλεγχο της κατάστασης στο προσφυγικό και δεν μπορείτε σήμερα να εγγυηθείτε ούτε την ασφάλεια ούτε την υγεία ούτε για τους Έλληνες πολίτες ούτε για τους πρόσφυγες.</w:t>
      </w:r>
    </w:p>
    <w:p w14:paraId="6FD02DF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έρχομαι τώρα</w:t>
      </w:r>
      <w:r>
        <w:rPr>
          <w:rFonts w:eastAsia="Times New Roman" w:cs="Times New Roman"/>
          <w:szCs w:val="24"/>
        </w:rPr>
        <w:t xml:space="preserve"> στο θέμα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Εμείς σας το είπαμε από την αρχή: Αν θέλετε </w:t>
      </w:r>
      <w:r>
        <w:rPr>
          <w:rFonts w:eastAsia="Times New Roman" w:cs="Times New Roman"/>
          <w:szCs w:val="24"/>
        </w:rPr>
        <w:t>ε</w:t>
      </w:r>
      <w:r>
        <w:rPr>
          <w:rFonts w:eastAsia="Times New Roman" w:cs="Times New Roman"/>
          <w:szCs w:val="24"/>
        </w:rPr>
        <w:t>ξεταστική για τα δάνεια των κομμάτων, θα τη στηρίξουμε. Και αυτό θα πράξουμε και σήμερα, γιατί δεν έχουμε τίποτα να φοβηθούμε, δεν έχουμε τίποτα απολύτως να κρύψουμε!</w:t>
      </w:r>
    </w:p>
    <w:p w14:paraId="6FD02DFD"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Δημοκρατικής Συμπαράταξης ΠΑΣΟΚ-ΔΗΜΑΡ)</w:t>
      </w:r>
    </w:p>
    <w:p w14:paraId="6FD02DF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ανοίξαμε πρώτοι τα θέματα διαφάνειας των κομμάτων. Και σε αυτό έρχεστε με καθυστέρηση, έρχεστε δεύτερος.</w:t>
      </w:r>
    </w:p>
    <w:p w14:paraId="6FD02DF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Επισημαίνω, βέβαια, ότι αυτή η </w:t>
      </w:r>
      <w:r>
        <w:rPr>
          <w:rFonts w:eastAsia="Times New Roman" w:cs="Times New Roman"/>
          <w:szCs w:val="24"/>
        </w:rPr>
        <w:t>ε</w:t>
      </w:r>
      <w:r>
        <w:rPr>
          <w:rFonts w:eastAsia="Times New Roman" w:cs="Times New Roman"/>
          <w:szCs w:val="24"/>
        </w:rPr>
        <w:t>ξεταστική θα επιχειρήσει το πρωτοφανές, θα ασ</w:t>
      </w:r>
      <w:r>
        <w:rPr>
          <w:rFonts w:eastAsia="Times New Roman" w:cs="Times New Roman"/>
          <w:szCs w:val="24"/>
        </w:rPr>
        <w:t xml:space="preserve">χοληθεί με θέματα που εδώ και πάρα πολύ καιρό διερευνώνται από τη </w:t>
      </w:r>
      <w:r>
        <w:rPr>
          <w:rFonts w:eastAsia="Times New Roman" w:cs="Times New Roman"/>
          <w:szCs w:val="24"/>
        </w:rPr>
        <w:t>δ</w:t>
      </w:r>
      <w:r>
        <w:rPr>
          <w:rFonts w:eastAsia="Times New Roman" w:cs="Times New Roman"/>
          <w:szCs w:val="24"/>
        </w:rPr>
        <w:t xml:space="preserve">ικαιοσύνη. </w:t>
      </w:r>
    </w:p>
    <w:p w14:paraId="6FD02E00" w14:textId="77777777" w:rsidR="00BA6D65" w:rsidRDefault="00336324">
      <w:pPr>
        <w:spacing w:line="600" w:lineRule="auto"/>
        <w:ind w:firstLine="720"/>
        <w:jc w:val="both"/>
        <w:rPr>
          <w:rFonts w:eastAsia="Times New Roman"/>
          <w:szCs w:val="24"/>
        </w:rPr>
      </w:pPr>
      <w:r>
        <w:rPr>
          <w:rFonts w:eastAsia="Times New Roman"/>
          <w:szCs w:val="24"/>
        </w:rPr>
        <w:t>Όμως, πιστεύω ότι έχει αξία η σημερινή συζήτηση</w:t>
      </w:r>
      <w:r>
        <w:rPr>
          <w:rFonts w:eastAsia="Times New Roman"/>
          <w:szCs w:val="24"/>
        </w:rPr>
        <w:t>,</w:t>
      </w:r>
      <w:r>
        <w:rPr>
          <w:rFonts w:eastAsia="Times New Roman"/>
          <w:szCs w:val="24"/>
        </w:rPr>
        <w:t xml:space="preserve"> για να ξεχωρίσουμε τους μύθους από την αλήθεια. Γιατί, ναι, ο ελληνικός λαός χρειάζεται να πάρει απαντήσεις. Και πρέπει να δίνουμε καθαρές και όχι επιλεκτικές απαντήσεις, αν θέλουμε να κερδίσει ξανά το πολιτικό σύστημα την αξιοπιστία του. </w:t>
      </w:r>
    </w:p>
    <w:p w14:paraId="6FD02E01" w14:textId="77777777" w:rsidR="00BA6D65" w:rsidRDefault="00336324">
      <w:pPr>
        <w:spacing w:line="600" w:lineRule="auto"/>
        <w:ind w:firstLine="720"/>
        <w:jc w:val="both"/>
        <w:rPr>
          <w:rFonts w:eastAsia="Times New Roman"/>
          <w:szCs w:val="24"/>
        </w:rPr>
      </w:pPr>
      <w:r>
        <w:rPr>
          <w:rFonts w:eastAsia="Times New Roman"/>
          <w:szCs w:val="24"/>
        </w:rPr>
        <w:lastRenderedPageBreak/>
        <w:t>Υπάρχουν ερωτήμ</w:t>
      </w:r>
      <w:r>
        <w:rPr>
          <w:rFonts w:eastAsia="Times New Roman"/>
          <w:szCs w:val="24"/>
        </w:rPr>
        <w:t xml:space="preserve">ατα από τους πολίτες, τα οποία είναι συγκεκριμένα και εύλογα. Υπήρξε υπερδανεισμός; Ναι, υπήρξε. Καλώς υπήρξε; Όχι, κακώς υπήρξε, κάκιστα. Ποιους αφορά αυτός </w:t>
      </w:r>
      <w:r>
        <w:rPr>
          <w:rFonts w:eastAsia="Times New Roman"/>
          <w:szCs w:val="24"/>
        </w:rPr>
        <w:t xml:space="preserve">ο </w:t>
      </w:r>
      <w:r>
        <w:rPr>
          <w:rFonts w:eastAsia="Times New Roman"/>
          <w:szCs w:val="24"/>
        </w:rPr>
        <w:t>υπερδανεισμός; Αφορά όλα τα κόμματα. Αφορά και τον ΣΥΡΙΖΑ, ο οποίος</w:t>
      </w:r>
      <w:r>
        <w:rPr>
          <w:rFonts w:eastAsia="Times New Roman"/>
          <w:szCs w:val="24"/>
        </w:rPr>
        <w:t>,</w:t>
      </w:r>
      <w:r>
        <w:rPr>
          <w:rFonts w:eastAsia="Times New Roman"/>
          <w:szCs w:val="24"/>
        </w:rPr>
        <w:t xml:space="preserve"> με πρωτοφανή υποκρισία</w:t>
      </w:r>
      <w:r>
        <w:rPr>
          <w:rFonts w:eastAsia="Times New Roman"/>
          <w:szCs w:val="24"/>
        </w:rPr>
        <w:t>,</w:t>
      </w:r>
      <w:r>
        <w:rPr>
          <w:rFonts w:eastAsia="Times New Roman"/>
          <w:szCs w:val="24"/>
        </w:rPr>
        <w:t xml:space="preserve"> εξα</w:t>
      </w:r>
      <w:r>
        <w:rPr>
          <w:rFonts w:eastAsia="Times New Roman"/>
          <w:szCs w:val="24"/>
        </w:rPr>
        <w:t>φάνισε από το κείμενο το όνομά του, το κόμμα του.</w:t>
      </w:r>
    </w:p>
    <w:p w14:paraId="6FD02E02" w14:textId="77777777" w:rsidR="00BA6D65" w:rsidRDefault="00336324">
      <w:pPr>
        <w:spacing w:line="600" w:lineRule="auto"/>
        <w:ind w:firstLine="720"/>
        <w:jc w:val="both"/>
        <w:rPr>
          <w:rFonts w:eastAsia="Times New Roman"/>
          <w:szCs w:val="24"/>
        </w:rPr>
      </w:pPr>
      <w:r>
        <w:rPr>
          <w:rFonts w:eastAsia="Times New Roman"/>
          <w:szCs w:val="24"/>
        </w:rPr>
        <w:t>Θα μιλήσω ξεκάθαρα για το ΠΑΣΟΚ. Όντως δανείστηκε έως και το 2010 μεγάλα ποσά. Ήταν μια συνέπεια της δραστικής μείωσης της κρατικής επιχορήγησης στα κόμματα αλλά και της επιλογής του κόμματος να έχει φανερο</w:t>
      </w:r>
      <w:r>
        <w:rPr>
          <w:rFonts w:eastAsia="Times New Roman"/>
          <w:szCs w:val="24"/>
        </w:rPr>
        <w:t>ύς πόρους, μιας μείωσης που έφτασε στο 75%. Σήμερα</w:t>
      </w:r>
      <w:r>
        <w:rPr>
          <w:rFonts w:eastAsia="Times New Roman"/>
          <w:szCs w:val="24"/>
        </w:rPr>
        <w:t>,</w:t>
      </w:r>
      <w:r>
        <w:rPr>
          <w:rFonts w:eastAsia="Times New Roman"/>
          <w:szCs w:val="24"/>
        </w:rPr>
        <w:t xml:space="preserve"> από αυτή τη μειωμένη κρατική επιχορήγηση που μας αναλογεί</w:t>
      </w:r>
      <w:r>
        <w:rPr>
          <w:rFonts w:eastAsia="Times New Roman"/>
          <w:szCs w:val="24"/>
        </w:rPr>
        <w:t>,</w:t>
      </w:r>
      <w:r>
        <w:rPr>
          <w:rFonts w:eastAsia="Times New Roman"/>
          <w:szCs w:val="24"/>
        </w:rPr>
        <w:t xml:space="preserve"> μόνο το 40% μπαίνει στα ταμεία του κόμματος. Το 60% της επιχορήγησης πηγαίνει στις τράπεζες</w:t>
      </w:r>
      <w:r>
        <w:rPr>
          <w:rFonts w:eastAsia="Times New Roman"/>
          <w:szCs w:val="24"/>
        </w:rPr>
        <w:t>,</w:t>
      </w:r>
      <w:r>
        <w:rPr>
          <w:rFonts w:eastAsia="Times New Roman"/>
          <w:szCs w:val="24"/>
        </w:rPr>
        <w:t xml:space="preserve"> για την αποπληρωμή των δανείων.</w:t>
      </w:r>
    </w:p>
    <w:p w14:paraId="6FD02E03" w14:textId="77777777" w:rsidR="00BA6D65" w:rsidRDefault="00336324">
      <w:pPr>
        <w:spacing w:line="600" w:lineRule="auto"/>
        <w:ind w:firstLine="720"/>
        <w:jc w:val="both"/>
        <w:rPr>
          <w:rFonts w:eastAsia="Times New Roman"/>
          <w:szCs w:val="24"/>
        </w:rPr>
      </w:pPr>
      <w:r>
        <w:rPr>
          <w:rFonts w:eastAsia="Times New Roman"/>
          <w:szCs w:val="24"/>
        </w:rPr>
        <w:lastRenderedPageBreak/>
        <w:t>Μην ακούω, όμως, ισχ</w:t>
      </w:r>
      <w:r>
        <w:rPr>
          <w:rFonts w:eastAsia="Times New Roman"/>
          <w:szCs w:val="24"/>
        </w:rPr>
        <w:t>υρισμούς όπως αυτούς στο κείμενο του ΣΥΡΙΖΑ για την εξεταστική</w:t>
      </w:r>
      <w:r>
        <w:rPr>
          <w:rFonts w:eastAsia="Times New Roman"/>
          <w:szCs w:val="24"/>
        </w:rPr>
        <w:t>,</w:t>
      </w:r>
      <w:r>
        <w:rPr>
          <w:rFonts w:eastAsia="Times New Roman"/>
          <w:szCs w:val="24"/>
        </w:rPr>
        <w:t xml:space="preserve"> που συσχετίζουν τα δάνεια των κομμάτων με μια κρίση που το 2009 έφτασε να υπάρχει έλλει</w:t>
      </w:r>
      <w:r>
        <w:rPr>
          <w:rFonts w:eastAsia="Times New Roman"/>
          <w:szCs w:val="24"/>
        </w:rPr>
        <w:t>μ</w:t>
      </w:r>
      <w:r>
        <w:rPr>
          <w:rFonts w:eastAsia="Times New Roman"/>
          <w:szCs w:val="24"/>
        </w:rPr>
        <w:t xml:space="preserve">μα 35 δισεκατομμύρια ευρώ και ένα δημόσιο χρέος εκατοντάδων δισεκατομμυρίων. </w:t>
      </w:r>
    </w:p>
    <w:p w14:paraId="6FD02E04" w14:textId="77777777" w:rsidR="00BA6D65" w:rsidRDefault="00336324">
      <w:pPr>
        <w:spacing w:line="600" w:lineRule="auto"/>
        <w:ind w:firstLine="720"/>
        <w:jc w:val="both"/>
        <w:rPr>
          <w:rFonts w:eastAsia="Times New Roman"/>
          <w:szCs w:val="24"/>
        </w:rPr>
      </w:pPr>
      <w:r>
        <w:rPr>
          <w:rFonts w:eastAsia="Times New Roman"/>
          <w:szCs w:val="24"/>
        </w:rPr>
        <w:t>Σκεφτείτε μόνο πόσες εξετα</w:t>
      </w:r>
      <w:r>
        <w:rPr>
          <w:rFonts w:eastAsia="Times New Roman"/>
          <w:szCs w:val="24"/>
        </w:rPr>
        <w:t>στικές πρέπει να γίνουν για τη δική σας πολιτική, κύριοι του ΣΥΡΙΖΑ, που φορτώσατε τον ελληνικό λαό</w:t>
      </w:r>
      <w:r>
        <w:rPr>
          <w:rFonts w:eastAsia="Times New Roman"/>
          <w:szCs w:val="24"/>
        </w:rPr>
        <w:t>,</w:t>
      </w:r>
      <w:r>
        <w:rPr>
          <w:rFonts w:eastAsia="Times New Roman"/>
          <w:szCs w:val="24"/>
        </w:rPr>
        <w:t xml:space="preserve"> με το αχρείαστο μνημόνιο, με ένα νέο δάνειο 90 δισεκατομμυρίων, με μέτρα 14 δισεκατομμύρια ευρώ</w:t>
      </w:r>
      <w:r>
        <w:rPr>
          <w:rFonts w:eastAsia="Times New Roman"/>
          <w:szCs w:val="24"/>
        </w:rPr>
        <w:t>,</w:t>
      </w:r>
      <w:r>
        <w:rPr>
          <w:rFonts w:eastAsia="Times New Roman"/>
          <w:szCs w:val="24"/>
        </w:rPr>
        <w:t xml:space="preserve"> που θα αποπληρώσουν οι Έλληνες μέσα στην επόμενη τριετία.</w:t>
      </w:r>
    </w:p>
    <w:p w14:paraId="6FD02E05" w14:textId="77777777" w:rsidR="00BA6D65" w:rsidRDefault="00336324">
      <w:pPr>
        <w:spacing w:line="600" w:lineRule="auto"/>
        <w:ind w:firstLine="720"/>
        <w:jc w:val="both"/>
        <w:rPr>
          <w:rFonts w:eastAsia="Times New Roman"/>
          <w:szCs w:val="24"/>
        </w:rPr>
      </w:pPr>
      <w:r>
        <w:rPr>
          <w:rFonts w:eastAsia="Times New Roman"/>
          <w:szCs w:val="24"/>
        </w:rPr>
        <w:t>Επίσημα, δε, ανακοινώσατε ότι από εθνικούς πόρους τελικά θα πληρωθούν χίλια τετρακόσια τριάντα ένα έργα, 1.360.000.000. Γιατί; Γιατί τα χρήματα αυτά με δική σας ευθύνη χάθηκαν από το ΕΣΠΑ το 2013.</w:t>
      </w:r>
    </w:p>
    <w:p w14:paraId="6FD02E06" w14:textId="77777777" w:rsidR="00BA6D65" w:rsidRDefault="00336324">
      <w:pPr>
        <w:spacing w:line="600" w:lineRule="auto"/>
        <w:ind w:firstLine="720"/>
        <w:jc w:val="both"/>
        <w:rPr>
          <w:rFonts w:eastAsia="Times New Roman"/>
          <w:szCs w:val="24"/>
        </w:rPr>
      </w:pPr>
      <w:r>
        <w:rPr>
          <w:rFonts w:eastAsia="Times New Roman"/>
          <w:szCs w:val="24"/>
        </w:rPr>
        <w:t>Θέλω να καταθέσω τα στοιχεία της ερώτησης που έκανε ο αρμόδ</w:t>
      </w:r>
      <w:r>
        <w:rPr>
          <w:rFonts w:eastAsia="Times New Roman"/>
          <w:szCs w:val="24"/>
        </w:rPr>
        <w:t>ιος Βουλευτής μας, ο Οδυσσέας Κωνσταντινόπουλος, και της απάντησης που έδωσε ο αρμόδιος Υπουργός.</w:t>
      </w:r>
    </w:p>
    <w:p w14:paraId="6FD02E07"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 (Στο σημείο αυτό η Πρόεδρος της Δημοκρατικής Συμπαράταξης ΠΑΣΟΚ-ΔΗΜΑΡ κ. Φωτεινή Γενηματά καταθέτει για τα Πρακτικά τα προαναφερθέντα στοιχεία, τα οποία βρίσ</w:t>
      </w:r>
      <w:r>
        <w:rPr>
          <w:rFonts w:eastAsia="Times New Roman"/>
          <w:szCs w:val="24"/>
        </w:rPr>
        <w:t>κονται στο αρχείο του Τμήματος Γραμματείας της Διεύθυνσης Στενογραφίας και Πρακτικών της Βουλής)</w:t>
      </w:r>
    </w:p>
    <w:p w14:paraId="6FD02E08" w14:textId="77777777" w:rsidR="00BA6D65" w:rsidRDefault="00336324">
      <w:pPr>
        <w:spacing w:line="600" w:lineRule="auto"/>
        <w:ind w:firstLine="720"/>
        <w:jc w:val="both"/>
        <w:rPr>
          <w:rFonts w:eastAsia="Times New Roman"/>
          <w:szCs w:val="24"/>
        </w:rPr>
      </w:pPr>
      <w:r>
        <w:rPr>
          <w:rFonts w:eastAsia="Times New Roman"/>
          <w:szCs w:val="24"/>
        </w:rPr>
        <w:t xml:space="preserve">Υπάρχει, όμως, </w:t>
      </w:r>
      <w:r>
        <w:rPr>
          <w:rFonts w:eastAsia="Times New Roman"/>
          <w:szCs w:val="24"/>
        </w:rPr>
        <w:t xml:space="preserve">κάτι </w:t>
      </w:r>
      <w:r>
        <w:rPr>
          <w:rFonts w:eastAsia="Times New Roman"/>
          <w:szCs w:val="24"/>
        </w:rPr>
        <w:t>πολύ πιο σημαντικό. Το ΠΑΣΟΚ προχώρησε σε μια κίνηση χωρίς προηγούμενο. Είναι το μόνο από όλα τα κόμματα</w:t>
      </w:r>
      <w:r>
        <w:rPr>
          <w:rFonts w:eastAsia="Times New Roman"/>
          <w:szCs w:val="24"/>
        </w:rPr>
        <w:t>,</w:t>
      </w:r>
      <w:r>
        <w:rPr>
          <w:rFonts w:eastAsia="Times New Roman"/>
          <w:szCs w:val="24"/>
        </w:rPr>
        <w:t xml:space="preserve"> το οποίο ανέθεσε τη διερεύνηση τω</w:t>
      </w:r>
      <w:r>
        <w:rPr>
          <w:rFonts w:eastAsia="Times New Roman"/>
          <w:szCs w:val="24"/>
        </w:rPr>
        <w:t>ν οικονομικών του στις έξι μεγαλύτερες εταιρείες ορκωτών ελεγκτών που λειτουργούν αυτή τη στιγμή στη χώρα. Το πόρισμά τους, δε, βρίσκεται στα χέρια της δικαιοσύνης από τον Μάιο του 2014, δηλαδή εδώ και είκοσι τρεις ολόκληρους μήνες. Εμείς, λοιπόν, μπορούμε</w:t>
      </w:r>
      <w:r>
        <w:rPr>
          <w:rFonts w:eastAsia="Times New Roman"/>
          <w:szCs w:val="24"/>
        </w:rPr>
        <w:t xml:space="preserve"> να κοιτάξουμε τους Έλληνες πολίτες στα μάτια και να τους πούμε ότι το ΠΑΣΟΚ τόλμησε, κυρίες και κύριοι Βουλευτές.</w:t>
      </w:r>
    </w:p>
    <w:p w14:paraId="6FD02E09"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FD02E0A" w14:textId="77777777" w:rsidR="00BA6D65" w:rsidRDefault="00336324">
      <w:pPr>
        <w:spacing w:line="600" w:lineRule="auto"/>
        <w:ind w:firstLine="720"/>
        <w:jc w:val="both"/>
        <w:rPr>
          <w:rFonts w:eastAsia="Times New Roman"/>
          <w:szCs w:val="24"/>
        </w:rPr>
      </w:pPr>
      <w:r>
        <w:rPr>
          <w:rFonts w:eastAsia="Times New Roman"/>
          <w:szCs w:val="24"/>
        </w:rPr>
        <w:lastRenderedPageBreak/>
        <w:t>Κάναμε δραστικές περικοπές, σεβόμενοι και το τελευταίο ευρώ. Περιο</w:t>
      </w:r>
      <w:r>
        <w:rPr>
          <w:rFonts w:eastAsia="Times New Roman"/>
          <w:szCs w:val="24"/>
        </w:rPr>
        <w:t xml:space="preserve">ρίσαμε τα έξοδά μας κατά 96%. Να τελειώνει, λοιπόν, αυτή η υποκρισία, να τελειώνουν οι συκοφαντίες και τα ψεύδη για τα οικονομικά του ΠΑΣΟΚ κι ας κοιταχτούν πρώτα στον καθρέφτη όσοι σήμερα μας κουνούν το δάχτυλο. </w:t>
      </w:r>
    </w:p>
    <w:p w14:paraId="6FD02E0B" w14:textId="77777777" w:rsidR="00BA6D65" w:rsidRDefault="00336324">
      <w:pPr>
        <w:spacing w:line="600" w:lineRule="auto"/>
        <w:ind w:firstLine="720"/>
        <w:jc w:val="both"/>
        <w:rPr>
          <w:rFonts w:eastAsia="Times New Roman"/>
          <w:szCs w:val="24"/>
        </w:rPr>
      </w:pPr>
      <w:r>
        <w:rPr>
          <w:rFonts w:eastAsia="Times New Roman"/>
          <w:szCs w:val="24"/>
        </w:rPr>
        <w:t xml:space="preserve">Καθαρές κουβέντες, κύριε Τσίπρα, όχι όπως </w:t>
      </w:r>
      <w:r>
        <w:rPr>
          <w:rFonts w:eastAsia="Times New Roman"/>
          <w:szCs w:val="24"/>
        </w:rPr>
        <w:t>αυτές που έχετε συνηθίσει εδώ και δεκαπέντε μήνες. Από αυτό το Βήμα εγώ προκαλώ όλα τα κόμματα της Βουλής να προχωρήσουν και να κάνουν το ίδιο. Χαίρομαι που το είπατε προηγουμένως</w:t>
      </w:r>
      <w:r>
        <w:rPr>
          <w:rFonts w:eastAsia="Times New Roman"/>
          <w:szCs w:val="24"/>
        </w:rPr>
        <w:t>,</w:t>
      </w:r>
      <w:r>
        <w:rPr>
          <w:rFonts w:eastAsia="Times New Roman"/>
          <w:szCs w:val="24"/>
        </w:rPr>
        <w:t xml:space="preserve"> ότι ακολουθείτε τον δρόμο που ανοίξαμε</w:t>
      </w:r>
      <w:r>
        <w:rPr>
          <w:rFonts w:eastAsia="Times New Roman"/>
          <w:szCs w:val="24"/>
        </w:rPr>
        <w:t>,</w:t>
      </w:r>
      <w:r>
        <w:rPr>
          <w:rFonts w:eastAsia="Times New Roman"/>
          <w:szCs w:val="24"/>
        </w:rPr>
        <w:t xml:space="preserve"> και ελπίζω αυτό να μη μείνει άλλη μ</w:t>
      </w:r>
      <w:r>
        <w:rPr>
          <w:rFonts w:eastAsia="Times New Roman"/>
          <w:szCs w:val="24"/>
        </w:rPr>
        <w:t xml:space="preserve">ια κουβέντα σας από το Βήμα αυτής της Βουλής. </w:t>
      </w:r>
    </w:p>
    <w:p w14:paraId="6FD02E0C" w14:textId="77777777" w:rsidR="00BA6D65" w:rsidRDefault="00336324">
      <w:pPr>
        <w:spacing w:line="600" w:lineRule="auto"/>
        <w:ind w:firstLine="720"/>
        <w:jc w:val="both"/>
        <w:rPr>
          <w:rFonts w:eastAsia="Times New Roman"/>
          <w:szCs w:val="24"/>
        </w:rPr>
      </w:pPr>
      <w:r>
        <w:rPr>
          <w:rFonts w:eastAsia="Times New Roman"/>
          <w:szCs w:val="24"/>
        </w:rPr>
        <w:t>Προκαλώ, λοιπόν, όλα τα κόμματα να διατάξουν εσωτερικό έλεγχο με αξιόπιστες εταιρείες, να δώσουν τα πορίσματα στον εισαγγελέα και τότε ελάτε να συγκριθούμε και να ξαναμιλήσουμε σε αυτή τη Βουλή.</w:t>
      </w:r>
    </w:p>
    <w:p w14:paraId="6FD02E0D" w14:textId="77777777" w:rsidR="00BA6D65" w:rsidRDefault="00336324">
      <w:pPr>
        <w:spacing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της Δημοκρατικής Συμπαράταξης ΠΑΣΟΚ-ΔΗΜΑΡ)</w:t>
      </w:r>
    </w:p>
    <w:p w14:paraId="6FD02E0E"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Και βέβαια, θα πρέπει επιτέλους να τολμήσουμε να συζητήσουμε και για το θέμα της χρηματοδότησης των κομμάτων. Εγώ προτείνω να υπάρξει μια </w:t>
      </w:r>
      <w:r>
        <w:rPr>
          <w:rFonts w:eastAsia="Times New Roman" w:cs="Times New Roman"/>
          <w:bCs/>
          <w:szCs w:val="24"/>
        </w:rPr>
        <w:t>ε</w:t>
      </w:r>
      <w:r>
        <w:rPr>
          <w:rFonts w:eastAsia="Times New Roman" w:cs="Times New Roman"/>
          <w:bCs/>
          <w:szCs w:val="24"/>
        </w:rPr>
        <w:t xml:space="preserve">πιτροπή, με στελέχη όλων των κομμάτων, η οποία να </w:t>
      </w:r>
      <w:r>
        <w:rPr>
          <w:rFonts w:eastAsia="Times New Roman" w:cs="Times New Roman"/>
          <w:bCs/>
          <w:szCs w:val="24"/>
        </w:rPr>
        <w:t>καταλήξει σε μια πρόταση</w:t>
      </w:r>
      <w:r>
        <w:rPr>
          <w:rFonts w:eastAsia="Times New Roman" w:cs="Times New Roman"/>
          <w:bCs/>
          <w:szCs w:val="24"/>
        </w:rPr>
        <w:t>-</w:t>
      </w:r>
      <w:r>
        <w:rPr>
          <w:rFonts w:eastAsia="Times New Roman" w:cs="Times New Roman"/>
          <w:bCs/>
          <w:szCs w:val="24"/>
        </w:rPr>
        <w:t>πλαίσιο</w:t>
      </w:r>
      <w:r>
        <w:rPr>
          <w:rFonts w:eastAsia="Times New Roman" w:cs="Times New Roman"/>
          <w:bCs/>
          <w:szCs w:val="24"/>
        </w:rPr>
        <w:t>,</w:t>
      </w:r>
      <w:r>
        <w:rPr>
          <w:rFonts w:eastAsia="Times New Roman" w:cs="Times New Roman"/>
          <w:bCs/>
          <w:szCs w:val="24"/>
        </w:rPr>
        <w:t xml:space="preserve"> μέσα σε ένα πολύ σφιχτό χρονοδιάγραμμα</w:t>
      </w:r>
      <w:r>
        <w:rPr>
          <w:rFonts w:eastAsia="Times New Roman" w:cs="Times New Roman"/>
          <w:bCs/>
          <w:szCs w:val="24"/>
        </w:rPr>
        <w:t>,</w:t>
      </w:r>
      <w:r>
        <w:rPr>
          <w:rFonts w:eastAsia="Times New Roman" w:cs="Times New Roman"/>
          <w:bCs/>
          <w:szCs w:val="24"/>
        </w:rPr>
        <w:t xml:space="preserve"> και να το υιοθετήσουμε από αυτή τη Βουλή. </w:t>
      </w:r>
    </w:p>
    <w:p w14:paraId="6FD02E0F"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 xml:space="preserve">Όσον αφορά τα δάνεια των </w:t>
      </w:r>
      <w:r>
        <w:rPr>
          <w:rFonts w:eastAsia="Times New Roman" w:cs="Times New Roman"/>
          <w:bCs/>
          <w:szCs w:val="24"/>
        </w:rPr>
        <w:t>μ</w:t>
      </w:r>
      <w:r>
        <w:rPr>
          <w:rFonts w:eastAsia="Times New Roman" w:cs="Times New Roman"/>
          <w:bCs/>
          <w:szCs w:val="24"/>
        </w:rPr>
        <w:t xml:space="preserve">έσων </w:t>
      </w:r>
      <w:r>
        <w:rPr>
          <w:rFonts w:eastAsia="Times New Roman" w:cs="Times New Roman"/>
          <w:bCs/>
          <w:szCs w:val="24"/>
        </w:rPr>
        <w:t>μ</w:t>
      </w:r>
      <w:r>
        <w:rPr>
          <w:rFonts w:eastAsia="Times New Roman" w:cs="Times New Roman"/>
          <w:bCs/>
          <w:szCs w:val="24"/>
        </w:rPr>
        <w:t xml:space="preserve">αζικής </w:t>
      </w:r>
      <w:r>
        <w:rPr>
          <w:rFonts w:eastAsia="Times New Roman" w:cs="Times New Roman"/>
          <w:bCs/>
          <w:szCs w:val="24"/>
        </w:rPr>
        <w:t>ε</w:t>
      </w:r>
      <w:r>
        <w:rPr>
          <w:rFonts w:eastAsia="Times New Roman" w:cs="Times New Roman"/>
          <w:bCs/>
          <w:szCs w:val="24"/>
        </w:rPr>
        <w:t>νημέρωσης, βεβαίως</w:t>
      </w:r>
      <w:r>
        <w:rPr>
          <w:rFonts w:eastAsia="Times New Roman" w:cs="Times New Roman"/>
          <w:bCs/>
          <w:szCs w:val="24"/>
        </w:rPr>
        <w:t xml:space="preserve"> να τα ψάξουμε. Εξάλλου, ήδη η δικαιοσύνη τα ερευνά και ήδη έχει εκδώσει και σχετικά πορίσματα για πολλές περιπτώσεις. Να τα ερευνήσουμε, με στόχο βέβαια να μην επαναληφθούν τα αρνητικά αυτά φαινόμενα και στο μέλλον. Διότι, εύκολες είναι οι γενικόλογες επι</w:t>
      </w:r>
      <w:r>
        <w:rPr>
          <w:rFonts w:eastAsia="Times New Roman" w:cs="Times New Roman"/>
          <w:bCs/>
          <w:szCs w:val="24"/>
        </w:rPr>
        <w:t>θέσεις κατά της διαπλοκής, αλλά εμείς τ</w:t>
      </w:r>
      <w:r>
        <w:rPr>
          <w:rFonts w:eastAsia="Times New Roman" w:cs="Times New Roman"/>
          <w:bCs/>
          <w:szCs w:val="24"/>
        </w:rPr>
        <w:t>ι</w:t>
      </w:r>
      <w:r>
        <w:rPr>
          <w:rFonts w:eastAsia="Times New Roman" w:cs="Times New Roman"/>
          <w:bCs/>
          <w:szCs w:val="24"/>
        </w:rPr>
        <w:t xml:space="preserve"> βλέπουμε</w:t>
      </w:r>
      <w:r>
        <w:rPr>
          <w:rFonts w:eastAsia="Times New Roman" w:cs="Times New Roman"/>
          <w:bCs/>
          <w:szCs w:val="24"/>
        </w:rPr>
        <w:t>;</w:t>
      </w:r>
      <w:r>
        <w:rPr>
          <w:rFonts w:eastAsia="Times New Roman" w:cs="Times New Roman"/>
          <w:bCs/>
          <w:szCs w:val="24"/>
        </w:rPr>
        <w:t xml:space="preserve"> Τα στελέχη σας και οι Υπουργοί σας είναι πρώτο τραπέζι-πίστα στα διαπλεκόμενα, όπως λέτε, κανάλια. Και να επισημάνω ότι οι χειρισμοί της Κυβέρνησης και στο θέμα της αδειοδότησης των μέσων και </w:t>
      </w:r>
      <w:r>
        <w:rPr>
          <w:rFonts w:eastAsia="Times New Roman" w:cs="Times New Roman"/>
          <w:bCs/>
          <w:szCs w:val="24"/>
        </w:rPr>
        <w:t>η</w:t>
      </w:r>
      <w:r>
        <w:rPr>
          <w:rFonts w:eastAsia="Times New Roman" w:cs="Times New Roman"/>
          <w:bCs/>
          <w:szCs w:val="24"/>
        </w:rPr>
        <w:t xml:space="preserve"> υπονόμευση </w:t>
      </w:r>
      <w:r>
        <w:rPr>
          <w:rFonts w:eastAsia="Times New Roman" w:cs="Times New Roman"/>
          <w:bCs/>
          <w:szCs w:val="24"/>
        </w:rPr>
        <w:t>του Εθνικού Συμβουλίου Ραδιοτηλεόρασης δεν μας πείθουν ότι έχετε πράγματι την πρόθεση της εξυγίανσης. Αλλά, αντίθετα, ονειρεύεστε έναν έλεγχο καθεστωτικού τύπου.</w:t>
      </w:r>
    </w:p>
    <w:p w14:paraId="6FD02E1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ο ελληνικός λαός έχει δικαίωμα να γνωρίζει με ονόματα και διευθύν</w:t>
      </w:r>
      <w:r>
        <w:rPr>
          <w:rFonts w:eastAsia="Times New Roman" w:cs="Times New Roman"/>
          <w:szCs w:val="24"/>
        </w:rPr>
        <w:t>σεις. Διότι έχω πλέον τη βεβαιότητα ότι ο ΣΥΡΙΖΑ δεν επιθυμεί πραγματικά τη διαφάνεια και την αποκάλυψη της αλήθειας. Γιατί, κύριε Πρωθυπουργέ, εσείς και ο κ. Μητσοτάκης σφυρίζετε αδιάφορα τέσσερις μήνες, από τότε που η Κοινοβουλευτική Ομάδα της Δημοκρατικ</w:t>
      </w:r>
      <w:r>
        <w:rPr>
          <w:rFonts w:eastAsia="Times New Roman" w:cs="Times New Roman"/>
          <w:szCs w:val="24"/>
        </w:rPr>
        <w:t xml:space="preserve">ής Συμπαράταξης κατέθεσε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τα ζητήματα της οικονομίας</w:t>
      </w:r>
      <w:r>
        <w:rPr>
          <w:rFonts w:eastAsia="Times New Roman" w:cs="Times New Roman"/>
          <w:szCs w:val="24"/>
        </w:rPr>
        <w:t>.</w:t>
      </w:r>
      <w:r>
        <w:rPr>
          <w:rFonts w:eastAsia="Times New Roman" w:cs="Times New Roman"/>
          <w:szCs w:val="24"/>
        </w:rPr>
        <w:t xml:space="preserve"> Και σήμερα προσπαθείτε να ευτελίσετε και τις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Και πόσες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έ</w:t>
      </w:r>
      <w:r>
        <w:rPr>
          <w:rFonts w:eastAsia="Times New Roman" w:cs="Times New Roman"/>
          <w:szCs w:val="24"/>
        </w:rPr>
        <w:t>λο</w:t>
      </w:r>
      <w:r>
        <w:rPr>
          <w:rFonts w:eastAsia="Times New Roman" w:cs="Times New Roman"/>
          <w:szCs w:val="24"/>
        </w:rPr>
        <w:t xml:space="preserve">ς </w:t>
      </w:r>
      <w:r>
        <w:rPr>
          <w:rFonts w:eastAsia="Times New Roman" w:cs="Times New Roman"/>
          <w:szCs w:val="24"/>
        </w:rPr>
        <w:t>πάντων</w:t>
      </w:r>
      <w:r>
        <w:rPr>
          <w:rFonts w:eastAsia="Times New Roman" w:cs="Times New Roman"/>
          <w:szCs w:val="24"/>
        </w:rPr>
        <w:t>,</w:t>
      </w:r>
      <w:r>
        <w:rPr>
          <w:rFonts w:eastAsia="Times New Roman" w:cs="Times New Roman"/>
          <w:szCs w:val="24"/>
        </w:rPr>
        <w:t xml:space="preserve"> θα γίνουν;</w:t>
      </w:r>
    </w:p>
    <w:p w14:paraId="6FD02E1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Εμείς, λέμε ότι θα έπρεπε να συζητήσουμε σε αυτή τη </w:t>
      </w:r>
      <w:r>
        <w:rPr>
          <w:rFonts w:eastAsia="Times New Roman" w:cs="Times New Roman"/>
          <w:szCs w:val="24"/>
        </w:rPr>
        <w:t>Βουλή για το ποιες ήταν οι πολιτικές των κυβερνήσεων μετά το 2001, ποιο το μέρος της ευθύνης που η κ</w:t>
      </w:r>
      <w:r>
        <w:rPr>
          <w:rFonts w:eastAsia="Times New Roman" w:cs="Times New Roman"/>
          <w:szCs w:val="24"/>
        </w:rPr>
        <w:t>α</w:t>
      </w:r>
      <w:r>
        <w:rPr>
          <w:rFonts w:eastAsia="Times New Roman" w:cs="Times New Roman"/>
          <w:szCs w:val="24"/>
        </w:rPr>
        <w:t>θεμι</w:t>
      </w:r>
      <w:r>
        <w:rPr>
          <w:rFonts w:eastAsia="Times New Roman" w:cs="Times New Roman"/>
          <w:szCs w:val="24"/>
        </w:rPr>
        <w:t>ά</w:t>
      </w:r>
      <w:r>
        <w:rPr>
          <w:rFonts w:eastAsia="Times New Roman" w:cs="Times New Roman"/>
          <w:szCs w:val="24"/>
        </w:rPr>
        <w:t xml:space="preserve"> από αυτές φέρει έναντι της κρίσης και του ελληνικού λαού. Να μάθουμε την αλήθεια για την κρίση του 2008-2009, για το έλλειμμα των 35 δισεκατομμυρίων </w:t>
      </w:r>
      <w:r>
        <w:rPr>
          <w:rFonts w:eastAsia="Times New Roman" w:cs="Times New Roman"/>
          <w:szCs w:val="24"/>
        </w:rPr>
        <w:t>ευρώ -και το επαναλαμβάνω</w:t>
      </w:r>
      <w:r>
        <w:rPr>
          <w:rFonts w:eastAsia="Times New Roman" w:cs="Times New Roman"/>
          <w:szCs w:val="24"/>
        </w:rPr>
        <w:t>,</w:t>
      </w:r>
      <w:r>
        <w:rPr>
          <w:rFonts w:eastAsia="Times New Roman" w:cs="Times New Roman"/>
          <w:szCs w:val="24"/>
        </w:rPr>
        <w:t xml:space="preserve"> για να το εμπεδώσουμε όλοι- και την τερατώδη εκτίναξη του χρέους. Εξακολουθείτε να μη λέτε, κύριε Πρωθυπουργέ, ούτε μια λέξη για όλα αυτά. </w:t>
      </w:r>
    </w:p>
    <w:p w14:paraId="6FD02E1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Εμείς λέμε ότι πρέπει να μιλήσουμε για το αν υπήρχαν το 2009 άλλες εναλλακτικές πολιτικές</w:t>
      </w:r>
      <w:r>
        <w:rPr>
          <w:rFonts w:eastAsia="Times New Roman" w:cs="Times New Roman"/>
          <w:szCs w:val="24"/>
        </w:rPr>
        <w:t xml:space="preserve"> αντιμετώπισης του κινδύνου της χρεοκοπίας, για το ποιο είναι το πραγματικό αποτέλεσμα του </w:t>
      </w:r>
      <w:r>
        <w:rPr>
          <w:rFonts w:eastAsia="Times New Roman" w:cs="Times New Roman"/>
          <w:szCs w:val="24"/>
          <w:lang w:val="en-US"/>
        </w:rPr>
        <w:t>PSI</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τέλος, για το πώς φθάσαμε το 2015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στο τρίτο σκληρότερο μνημόνιο και στη νέα ανακεφαλαιοποίηση των τραπεζών. Ιδού, λοιπόν, πεδίον</w:t>
      </w:r>
      <w:r>
        <w:rPr>
          <w:rFonts w:eastAsia="Times New Roman" w:cs="Times New Roman"/>
          <w:szCs w:val="24"/>
        </w:rPr>
        <w:t xml:space="preserve"> δόξης λαμπρόν για τους εραστές της διαφάνειας. Οι δικές μας ψήφοι δεν φθάνουν για να συσταθεί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και να συζητηθεί το θέμα στη Βουλή. Όποιος τολμά, όποιος δεν έχει κάτι να κρύψει, όποιος πραγματικά ενδιαφέρεται να μάθει ο ελληνικός λαός τη</w:t>
      </w:r>
      <w:r>
        <w:rPr>
          <w:rFonts w:eastAsia="Times New Roman" w:cs="Times New Roman"/>
          <w:szCs w:val="24"/>
        </w:rPr>
        <w:t>ν αλήθεια, ας ψηφίσει την πρότασή μας.</w:t>
      </w:r>
    </w:p>
    <w:p w14:paraId="6FD02E13"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FD02E1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διαπραγμάτευση δεν είναι αλ</w:t>
      </w:r>
      <w:r>
        <w:rPr>
          <w:rFonts w:eastAsia="Times New Roman" w:cs="Times New Roman"/>
          <w:szCs w:val="24"/>
        </w:rPr>
        <w:t>ά</w:t>
      </w:r>
      <w:r>
        <w:rPr>
          <w:rFonts w:eastAsia="Times New Roman" w:cs="Times New Roman"/>
          <w:szCs w:val="24"/>
        </w:rPr>
        <w:t xml:space="preserve"> καρτ, κύριε Τσίπρα. Εμείς σας προτείναμε να προχωρήσουμε όλοι μαζί, χωρίς αστερίσκους, χωρίς εξαιρέσεις ειδικών</w:t>
      </w:r>
      <w:r>
        <w:rPr>
          <w:rFonts w:eastAsia="Times New Roman" w:cs="Times New Roman"/>
          <w:szCs w:val="24"/>
        </w:rPr>
        <w:t xml:space="preserve"> περιόδων. Διότι ο καθένας από εσάς εξαιρεί και μια περίοδο. Γι’ αυτό δεν θέλετε να συμφωνήσουμε στη συνολική διερεύνηση της οικονομίας. Αν και τώρα, όμως, </w:t>
      </w:r>
      <w:r>
        <w:rPr>
          <w:rFonts w:eastAsia="Times New Roman" w:cs="Times New Roman"/>
          <w:szCs w:val="24"/>
        </w:rPr>
        <w:lastRenderedPageBreak/>
        <w:t>κύριοι και κυρίες του ΣΥΡΙΖΑ και της Νέας Δημοκρατίας σιωπήσετε, ο ελληνικός λαός θα βγάλει πολύτιμα</w:t>
      </w:r>
      <w:r>
        <w:rPr>
          <w:rFonts w:eastAsia="Times New Roman" w:cs="Times New Roman"/>
          <w:szCs w:val="24"/>
        </w:rPr>
        <w:t xml:space="preserve"> συμπεράσματα, πολύ χρήσιμα για το πόσο ανειλικρινείς είστε. Κι εγώ ερωτώ: Είστε;</w:t>
      </w:r>
    </w:p>
    <w:p w14:paraId="6FD02E1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 αποδείχτηκε κάτι αυτούς τους δεκαπέντε μήνες της διακυβέρνησης ΣΥΡΙΖΑ-ΑΝΕΛ, είναι ότι τα προβλήματα δεν λύνονται με ψέματα. Τα ψέματα έχουν πο</w:t>
      </w:r>
      <w:r>
        <w:rPr>
          <w:rFonts w:eastAsia="Times New Roman" w:cs="Times New Roman"/>
          <w:szCs w:val="24"/>
        </w:rPr>
        <w:t>λύ κοντά ποδάρια και η Ελλάδα χρειάζεται μεγάλα και σταθερά βήματα</w:t>
      </w:r>
      <w:r>
        <w:rPr>
          <w:rFonts w:eastAsia="Times New Roman" w:cs="Times New Roman"/>
          <w:szCs w:val="24"/>
        </w:rPr>
        <w:t>,</w:t>
      </w:r>
      <w:r>
        <w:rPr>
          <w:rFonts w:eastAsia="Times New Roman" w:cs="Times New Roman"/>
          <w:szCs w:val="24"/>
        </w:rPr>
        <w:t xml:space="preserve"> για να μπορέσει επιτέλους, να βγει από την κρίση.</w:t>
      </w:r>
    </w:p>
    <w:p w14:paraId="6FD02E1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FD02E17" w14:textId="77777777" w:rsidR="00BA6D65" w:rsidRDefault="00336324">
      <w:pPr>
        <w:spacing w:line="600" w:lineRule="auto"/>
        <w:ind w:firstLine="720"/>
        <w:jc w:val="center"/>
        <w:rPr>
          <w:rFonts w:eastAsia="Times New Roman" w:cs="Times New Roman"/>
          <w:bCs/>
          <w:szCs w:val="24"/>
        </w:rPr>
      </w:pPr>
      <w:r>
        <w:rPr>
          <w:rFonts w:eastAsia="Times New Roman" w:cs="Times New Roman"/>
          <w:szCs w:val="24"/>
        </w:rPr>
        <w:t>(Χειροκροτήματα από την πτέρυγα της Δημοκρατικής Συμπαράταξης ΠΑΣΟΚ-ΔΗΜΑΡ)</w:t>
      </w:r>
    </w:p>
    <w:p w14:paraId="6FD02E18" w14:textId="77777777" w:rsidR="00BA6D65" w:rsidRDefault="0033632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w:t>
      </w:r>
      <w:r>
        <w:rPr>
          <w:rFonts w:eastAsia="Times New Roman"/>
          <w:szCs w:val="24"/>
        </w:rPr>
        <w:t>ύμε την κ. Φωτεινή Γενηματά, Πρόεδρο της Κοινοβουλευτικής Ομάδας της Δημοκρατικής Συμπαράταξης ΠΑΣΟΚ-ΔΗΜΑΡ.</w:t>
      </w:r>
    </w:p>
    <w:p w14:paraId="6FD02E19" w14:textId="77777777" w:rsidR="00BA6D65" w:rsidRDefault="00336324">
      <w:pPr>
        <w:spacing w:line="600" w:lineRule="auto"/>
        <w:ind w:firstLine="720"/>
        <w:jc w:val="both"/>
        <w:rPr>
          <w:rFonts w:eastAsia="Times New Roman"/>
          <w:szCs w:val="24"/>
        </w:rPr>
      </w:pPr>
      <w:r>
        <w:rPr>
          <w:rFonts w:eastAsia="Times New Roman"/>
          <w:szCs w:val="24"/>
        </w:rPr>
        <w:lastRenderedPageBreak/>
        <w:t>Κυρίες και κύριοι συνάδελφοι, γίνεται γνωστό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w:t>
      </w:r>
      <w:r>
        <w:rPr>
          <w:rFonts w:eastAsia="Times New Roman"/>
          <w:szCs w:val="24"/>
        </w:rPr>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τρεις συνοδοί εκπαιδευτικοί από το Γυμνάσιο Μαυροχωρίου Καστοριάς κ</w:t>
      </w:r>
      <w:r>
        <w:rPr>
          <w:rFonts w:eastAsia="Times New Roman"/>
          <w:szCs w:val="24"/>
        </w:rPr>
        <w:t>αι το Γυμνάσιο Κορησού Καστοριάς.</w:t>
      </w:r>
    </w:p>
    <w:p w14:paraId="6FD02E1A" w14:textId="77777777" w:rsidR="00BA6D65" w:rsidRDefault="00336324">
      <w:pPr>
        <w:spacing w:line="600" w:lineRule="auto"/>
        <w:ind w:firstLine="720"/>
        <w:jc w:val="both"/>
        <w:rPr>
          <w:rFonts w:eastAsia="Times New Roman"/>
          <w:szCs w:val="24"/>
        </w:rPr>
      </w:pPr>
      <w:r>
        <w:rPr>
          <w:rFonts w:eastAsia="Times New Roman"/>
          <w:szCs w:val="24"/>
        </w:rPr>
        <w:t>Η Βουλή τούς καλωσορίζει.</w:t>
      </w:r>
    </w:p>
    <w:p w14:paraId="6FD02E1B"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FD02E1C" w14:textId="77777777" w:rsidR="00BA6D65" w:rsidRDefault="00336324">
      <w:pPr>
        <w:spacing w:line="600" w:lineRule="auto"/>
        <w:ind w:firstLine="720"/>
        <w:jc w:val="both"/>
        <w:rPr>
          <w:rFonts w:eastAsia="Times New Roman"/>
          <w:szCs w:val="24"/>
        </w:rPr>
      </w:pPr>
      <w:r>
        <w:rPr>
          <w:rFonts w:eastAsia="Times New Roman"/>
          <w:szCs w:val="24"/>
        </w:rPr>
        <w:t>Τον λόγο έχει ο Πρόεδρος της Κοινοβουλευτικής Ομάδας του Λαϊκού Συνδέσμου – Χρυσή Αυγή κ. Νικόλαος Μιχαλολιάκος.</w:t>
      </w:r>
    </w:p>
    <w:p w14:paraId="6FD02E1D" w14:textId="77777777" w:rsidR="00BA6D65" w:rsidRDefault="00336324">
      <w:pPr>
        <w:spacing w:line="600" w:lineRule="auto"/>
        <w:ind w:firstLine="720"/>
        <w:jc w:val="center"/>
        <w:rPr>
          <w:rFonts w:eastAsia="Times New Roman"/>
          <w:szCs w:val="24"/>
        </w:rPr>
      </w:pPr>
      <w:r>
        <w:rPr>
          <w:rFonts w:eastAsia="Times New Roman"/>
          <w:szCs w:val="24"/>
        </w:rPr>
        <w:t>(Θόρυβος στην Αίθουσα)</w:t>
      </w:r>
    </w:p>
    <w:p w14:paraId="6FD02E1E" w14:textId="77777777" w:rsidR="00BA6D65" w:rsidRDefault="00336324">
      <w:pPr>
        <w:spacing w:line="600" w:lineRule="auto"/>
        <w:ind w:firstLine="720"/>
        <w:jc w:val="both"/>
        <w:rPr>
          <w:rFonts w:eastAsia="Times New Roman"/>
          <w:szCs w:val="24"/>
        </w:rPr>
      </w:pPr>
      <w:r>
        <w:rPr>
          <w:rFonts w:eastAsia="Times New Roman"/>
          <w:szCs w:val="24"/>
        </w:rPr>
        <w:lastRenderedPageBreak/>
        <w:t>Κυρίες και</w:t>
      </w:r>
      <w:r>
        <w:rPr>
          <w:rFonts w:eastAsia="Times New Roman"/>
          <w:szCs w:val="24"/>
        </w:rPr>
        <w:t xml:space="preserve"> κύριοι συνάδελφοι, παρακαλώ όλους όσοι είναι να βγουν από την Αίθουσα, να βγουν. Οι υπόλοιποι να κάνουν απόλυτη ησυχία.</w:t>
      </w:r>
    </w:p>
    <w:p w14:paraId="6FD02E1F" w14:textId="77777777" w:rsidR="00BA6D65" w:rsidRDefault="00336324">
      <w:pPr>
        <w:spacing w:line="600" w:lineRule="auto"/>
        <w:ind w:firstLine="720"/>
        <w:jc w:val="both"/>
        <w:rPr>
          <w:rFonts w:eastAsia="Times New Roman"/>
          <w:szCs w:val="24"/>
        </w:rPr>
      </w:pPr>
      <w:r>
        <w:rPr>
          <w:rFonts w:eastAsia="Times New Roman"/>
          <w:szCs w:val="24"/>
        </w:rPr>
        <w:t>Ορίστε, κύριε Μιχαλολιάκο, έχετε τον λόγο.</w:t>
      </w:r>
    </w:p>
    <w:p w14:paraId="6FD02E20" w14:textId="77777777" w:rsidR="00BA6D65" w:rsidRDefault="00336324">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 –</w:t>
      </w:r>
      <w:r>
        <w:rPr>
          <w:rFonts w:eastAsia="Times New Roman"/>
          <w:szCs w:val="24"/>
        </w:rPr>
        <w:t xml:space="preserve"> </w:t>
      </w:r>
      <w:r>
        <w:rPr>
          <w:rFonts w:eastAsia="Times New Roman"/>
          <w:b/>
          <w:szCs w:val="24"/>
        </w:rPr>
        <w:t>Χρυσή Αυγή):</w:t>
      </w:r>
      <w:r>
        <w:rPr>
          <w:rFonts w:eastAsia="Times New Roman"/>
          <w:szCs w:val="24"/>
        </w:rPr>
        <w:t xml:space="preserve"> Ευχαριστώ, κύρ</w:t>
      </w:r>
      <w:r>
        <w:rPr>
          <w:rFonts w:eastAsia="Times New Roman"/>
          <w:szCs w:val="24"/>
        </w:rPr>
        <w:t>ιε Πρόεδρε.</w:t>
      </w:r>
    </w:p>
    <w:p w14:paraId="6FD02E21" w14:textId="77777777" w:rsidR="00BA6D65" w:rsidRDefault="00336324">
      <w:pPr>
        <w:spacing w:line="600" w:lineRule="auto"/>
        <w:ind w:firstLine="720"/>
        <w:jc w:val="both"/>
        <w:rPr>
          <w:rFonts w:eastAsia="Times New Roman"/>
          <w:szCs w:val="24"/>
        </w:rPr>
      </w:pPr>
      <w:r>
        <w:rPr>
          <w:rFonts w:eastAsia="Times New Roman"/>
          <w:szCs w:val="24"/>
        </w:rPr>
        <w:t xml:space="preserve">Κυρίες και κύριοι Βουλευτές, </w:t>
      </w:r>
      <w:r>
        <w:rPr>
          <w:rFonts w:eastAsia="Times New Roman"/>
          <w:szCs w:val="24"/>
        </w:rPr>
        <w:t>ε</w:t>
      </w:r>
      <w:r>
        <w:rPr>
          <w:rFonts w:eastAsia="Times New Roman"/>
          <w:szCs w:val="24"/>
        </w:rPr>
        <w:t xml:space="preserve">ξεταστική των πραγμάτων </w:t>
      </w:r>
      <w:r>
        <w:rPr>
          <w:rFonts w:eastAsia="Times New Roman"/>
          <w:szCs w:val="24"/>
        </w:rPr>
        <w:t>ε</w:t>
      </w:r>
      <w:r>
        <w:rPr>
          <w:rFonts w:eastAsia="Times New Roman"/>
          <w:szCs w:val="24"/>
        </w:rPr>
        <w:t xml:space="preserve">πιτροπή προτείνει η Κυβέρνηση για τα οικονομικά των κομμάτων και τα οικονομικά των μέσων μαζικής ενημερώσεως, των καναλιών. </w:t>
      </w:r>
    </w:p>
    <w:p w14:paraId="6FD02E22" w14:textId="77777777" w:rsidR="00BA6D65" w:rsidRDefault="00336324">
      <w:pPr>
        <w:spacing w:line="600" w:lineRule="auto"/>
        <w:ind w:firstLine="720"/>
        <w:jc w:val="both"/>
        <w:rPr>
          <w:rFonts w:eastAsia="Times New Roman"/>
          <w:szCs w:val="24"/>
        </w:rPr>
      </w:pPr>
      <w:r>
        <w:rPr>
          <w:rFonts w:eastAsia="Times New Roman"/>
          <w:szCs w:val="24"/>
        </w:rPr>
        <w:t>Το ερώτημα που κατ</w:t>
      </w:r>
      <w:r>
        <w:rPr>
          <w:rFonts w:eastAsia="Times New Roman"/>
          <w:szCs w:val="24"/>
        </w:rPr>
        <w:t xml:space="preserve">’ </w:t>
      </w:r>
      <w:r>
        <w:rPr>
          <w:rFonts w:eastAsia="Times New Roman"/>
          <w:szCs w:val="24"/>
        </w:rPr>
        <w:t xml:space="preserve">αρχάς τίθεται είναι εάν θα έχει περιεχόμενο αυτή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διότι όταν ακούς τον Πρόεδρο της Νέας Δημοκρατίας Κυριάκο Μητσοτάκη να αποδέχεται την πρόταση και όταν η Πρόεδρος της Δημοκρατικής Συμπαράταξης –γιατί, αλήθεια, αποφεύγεται η λέξη «ΠΑΣ</w:t>
      </w:r>
      <w:r>
        <w:rPr>
          <w:rFonts w:eastAsia="Times New Roman"/>
          <w:szCs w:val="24"/>
        </w:rPr>
        <w:t xml:space="preserve">ΟΚ»; Θα αναφερθώ στη συνέχεια- η κ. Γεννηματά λέει «δεν έχουμε τίποτε να φοβηθούμε», αυτό ηχεί παράταιρα. Εάν κάποιος </w:t>
      </w:r>
      <w:r>
        <w:rPr>
          <w:rFonts w:eastAsia="Times New Roman"/>
          <w:szCs w:val="24"/>
        </w:rPr>
        <w:lastRenderedPageBreak/>
        <w:t>δεν έχει τίποτε να φοβηθεί όταν χρωστάει εκατόν πενήντα και διακόσια εκατομμύρια, τότε κάτι σάπιο υπάρχει σ’ αυτήν τη χώρα. Εύχομαι να δια</w:t>
      </w:r>
      <w:r>
        <w:rPr>
          <w:rFonts w:eastAsia="Times New Roman"/>
          <w:szCs w:val="24"/>
        </w:rPr>
        <w:t xml:space="preserve">ψεύσει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και η δικαιοσύνη στη συνέχεια τα όσα ακούστηκαν, γιατί πράγματι κάποιος θα πρέπει να φοβάται εάν έχει πάρει εκατόν πενήντα και διακόσια εκατομμύρια από το υστέρημα του ελληνικού λαού, γιατί αυτά ήταν τα λεφτά των ελληνικών τραπ</w:t>
      </w:r>
      <w:r>
        <w:rPr>
          <w:rFonts w:eastAsia="Times New Roman"/>
          <w:szCs w:val="24"/>
        </w:rPr>
        <w:t xml:space="preserve">εζών. </w:t>
      </w:r>
    </w:p>
    <w:p w14:paraId="6FD02E23" w14:textId="77777777" w:rsidR="00BA6D65" w:rsidRDefault="00336324">
      <w:pPr>
        <w:spacing w:line="600" w:lineRule="auto"/>
        <w:ind w:firstLine="720"/>
        <w:jc w:val="both"/>
        <w:rPr>
          <w:rFonts w:eastAsia="Times New Roman"/>
          <w:szCs w:val="24"/>
        </w:rPr>
      </w:pPr>
      <w:r>
        <w:rPr>
          <w:rFonts w:eastAsia="Times New Roman"/>
          <w:szCs w:val="24"/>
        </w:rPr>
        <w:t>Είπε προηγουμένως η κ. Γεννηματά ότι όλα τα κόμματα έχουν δανειστεί από τις τράπεζες. Ψέμα. Δεν έχουν δανειστεί τα κόμματα που εξελέγησαν το 2015, διότι δεν είχαν αυτή τη δυνατότητα και συγκεκριμένα το Ποτάμι και η Ένωση Κεντρώων και δεν έχει δανεισ</w:t>
      </w:r>
      <w:r>
        <w:rPr>
          <w:rFonts w:eastAsia="Times New Roman"/>
          <w:szCs w:val="24"/>
        </w:rPr>
        <w:t>τεί από τα κόμματα που είναι από το 2012 μόνο ένα κόμμα, η Χρυσή Αυγή.</w:t>
      </w:r>
    </w:p>
    <w:p w14:paraId="6FD02E24" w14:textId="77777777" w:rsidR="00BA6D65" w:rsidRDefault="0033632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FD02E25" w14:textId="77777777" w:rsidR="00BA6D65" w:rsidRDefault="00336324">
      <w:pPr>
        <w:spacing w:line="600" w:lineRule="auto"/>
        <w:ind w:firstLine="720"/>
        <w:jc w:val="both"/>
        <w:rPr>
          <w:rFonts w:eastAsia="Times New Roman"/>
          <w:szCs w:val="24"/>
        </w:rPr>
      </w:pPr>
      <w:r>
        <w:rPr>
          <w:rFonts w:eastAsia="Times New Roman"/>
          <w:szCs w:val="24"/>
        </w:rPr>
        <w:t>Όχι μόνο αυτό, αλλά μ’ έναν τρόπο εντελώς παράνομο και αντισυνταγματικό τ</w:t>
      </w:r>
      <w:r>
        <w:rPr>
          <w:rFonts w:eastAsia="Times New Roman"/>
          <w:szCs w:val="24"/>
        </w:rPr>
        <w:t>η</w:t>
      </w:r>
      <w:r>
        <w:rPr>
          <w:rFonts w:eastAsia="Times New Roman"/>
          <w:szCs w:val="24"/>
        </w:rPr>
        <w:t xml:space="preserve">ς κόπηκε η χρηματοδότηση, αλλά στέκει όρθια, όπως γνωρίζετε, </w:t>
      </w:r>
      <w:r>
        <w:rPr>
          <w:rFonts w:eastAsia="Times New Roman"/>
          <w:szCs w:val="24"/>
        </w:rPr>
        <w:t>και εκτελεί τα καθήκοντά της.</w:t>
      </w:r>
    </w:p>
    <w:p w14:paraId="6FD02E26"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Ας έλθουμε στα χρέη των καναλιών. Θα αναφέρω κάποιους αριθμούς οι οποίοι θα πρέπει πραγματικά να προκαλούν δέος. Έχουμε το συγκρότημα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ΔΟΛ</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ΠΗΓΑΣΟΣ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ΤΗΛΕΤΥΠΟΣ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ΙΡΙΣ ΑΕΒΕ</w:t>
      </w:r>
      <w:r>
        <w:rPr>
          <w:rFonts w:eastAsia="Times New Roman"/>
          <w:szCs w:val="24"/>
        </w:rPr>
        <w:t>»</w:t>
      </w:r>
      <w:r>
        <w:rPr>
          <w:rFonts w:eastAsia="Times New Roman"/>
          <w:szCs w:val="24"/>
        </w:rPr>
        <w:t>. Χρωστούν 451,5 εκατομμύρια ευρώ. Χρωστού</w:t>
      </w:r>
      <w:r>
        <w:rPr>
          <w:rFonts w:eastAsia="Times New Roman"/>
          <w:szCs w:val="24"/>
        </w:rPr>
        <w:t xml:space="preserve">ν περισσότερα απ’ όσο πουλήθηκε το λιμάνι του Πειραιά. Το λιμάνι του Πειραιά πουλήθηκε 368 εκατομμύρια. Περισσότερα χρωστάει ο Μπόμπολας και η παρέα του. </w:t>
      </w:r>
      <w:r>
        <w:rPr>
          <w:rFonts w:eastAsia="Times New Roman"/>
          <w:szCs w:val="24"/>
        </w:rPr>
        <w:t>«</w:t>
      </w:r>
      <w:r>
        <w:rPr>
          <w:rFonts w:eastAsia="Times New Roman"/>
          <w:szCs w:val="24"/>
        </w:rPr>
        <w:t>ΑΝΤΕΝΝΑ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ΜΑΚΕΔΟΝΙΑ Τ</w:t>
      </w:r>
      <w:r>
        <w:rPr>
          <w:rFonts w:eastAsia="Times New Roman"/>
          <w:szCs w:val="24"/>
          <w:lang w:val="en-US"/>
        </w:rPr>
        <w:t>V</w:t>
      </w:r>
      <w:r>
        <w:rPr>
          <w:rFonts w:eastAsia="Times New Roman"/>
          <w:szCs w:val="24"/>
        </w:rPr>
        <w:t>»</w:t>
      </w:r>
      <w:r>
        <w:rPr>
          <w:rFonts w:eastAsia="Times New Roman"/>
          <w:szCs w:val="24"/>
        </w:rPr>
        <w:t xml:space="preserve">, 170 εκατομμύρια, όσο κόστισε το μισό λιμάνι του Πειραιά. </w:t>
      </w:r>
      <w:r>
        <w:rPr>
          <w:rFonts w:eastAsia="Times New Roman"/>
          <w:szCs w:val="24"/>
        </w:rPr>
        <w:t>«</w:t>
      </w:r>
      <w:r>
        <w:rPr>
          <w:rFonts w:eastAsia="Times New Roman"/>
          <w:szCs w:val="24"/>
        </w:rPr>
        <w:t>ΣΚΑΙ</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ΚΑΘΗΜΕΡΙΝ</w:t>
      </w:r>
      <w:r>
        <w:rPr>
          <w:rFonts w:eastAsia="Times New Roman"/>
          <w:szCs w:val="24"/>
        </w:rPr>
        <w:t>Η</w:t>
      </w:r>
      <w:r>
        <w:rPr>
          <w:rFonts w:eastAsia="Times New Roman"/>
          <w:szCs w:val="24"/>
        </w:rPr>
        <w:t>»</w:t>
      </w:r>
      <w:r>
        <w:rPr>
          <w:rFonts w:eastAsia="Times New Roman"/>
          <w:szCs w:val="24"/>
        </w:rPr>
        <w:t xml:space="preserve">, 105 εκατομμύρια. </w:t>
      </w:r>
      <w:r>
        <w:rPr>
          <w:rFonts w:eastAsia="Times New Roman"/>
          <w:szCs w:val="24"/>
        </w:rPr>
        <w:t>«</w:t>
      </w:r>
      <w:r>
        <w:rPr>
          <w:rFonts w:eastAsia="Times New Roman"/>
          <w:szCs w:val="24"/>
          <w:lang w:val="en-US"/>
        </w:rPr>
        <w:t>STAR</w:t>
      </w:r>
      <w:r>
        <w:rPr>
          <w:rFonts w:eastAsia="Times New Roman"/>
          <w:szCs w:val="24"/>
        </w:rPr>
        <w:t>»</w:t>
      </w:r>
      <w:r>
        <w:rPr>
          <w:rFonts w:eastAsia="Times New Roman"/>
          <w:szCs w:val="24"/>
        </w:rPr>
        <w:t xml:space="preserve">, 56,6 εκατομμύρια ευρώ. </w:t>
      </w:r>
      <w:r>
        <w:rPr>
          <w:rFonts w:eastAsia="Times New Roman"/>
          <w:szCs w:val="24"/>
        </w:rPr>
        <w:t>«</w:t>
      </w:r>
      <w:r>
        <w:rPr>
          <w:rFonts w:eastAsia="Times New Roman"/>
          <w:szCs w:val="24"/>
          <w:lang w:val="en-US"/>
        </w:rPr>
        <w:t>ALPHA</w:t>
      </w:r>
      <w:r>
        <w:rPr>
          <w:rFonts w:eastAsia="Times New Roman"/>
          <w:szCs w:val="24"/>
        </w:rPr>
        <w:t>»</w:t>
      </w:r>
      <w:r>
        <w:rPr>
          <w:rFonts w:eastAsia="Times New Roman"/>
          <w:szCs w:val="24"/>
        </w:rPr>
        <w:t>, 14,7 εκατομμύρια. Σύνολο χρεών των</w:t>
      </w:r>
      <w:r>
        <w:rPr>
          <w:rFonts w:eastAsia="Times New Roman"/>
          <w:szCs w:val="24"/>
        </w:rPr>
        <w:t xml:space="preserve"> </w:t>
      </w:r>
      <w:r>
        <w:rPr>
          <w:rFonts w:eastAsia="Times New Roman"/>
          <w:szCs w:val="24"/>
        </w:rPr>
        <w:t>ΜΜΕ</w:t>
      </w:r>
      <w:r>
        <w:rPr>
          <w:rFonts w:eastAsia="Times New Roman"/>
          <w:szCs w:val="24"/>
        </w:rPr>
        <w:t xml:space="preserve">, 808 εκατομμύρια ευρώ, δύο φορές και πλέον απ’ όσο πουλήθηκε το λιμάνι του Πειραιά και πολλές φορές περισσότερο απ’ όσο πουλήθηκαν όλα τα αεροδρόμια της </w:t>
      </w:r>
      <w:r>
        <w:rPr>
          <w:rFonts w:eastAsia="Times New Roman"/>
          <w:szCs w:val="24"/>
        </w:rPr>
        <w:t>χώρας. Για να φτάσουν, όμως, να χρωστάνε τόσα πολλά όλοι αυτοί, κάποιες κυβερνήσεις τούς άφησαν.</w:t>
      </w:r>
    </w:p>
    <w:p w14:paraId="6FD02E27" w14:textId="77777777" w:rsidR="00BA6D65" w:rsidRDefault="00336324">
      <w:pPr>
        <w:spacing w:line="600" w:lineRule="auto"/>
        <w:ind w:firstLine="720"/>
        <w:jc w:val="both"/>
        <w:rPr>
          <w:rFonts w:eastAsia="Times New Roman"/>
          <w:szCs w:val="24"/>
        </w:rPr>
      </w:pPr>
      <w:r>
        <w:rPr>
          <w:rFonts w:eastAsia="Times New Roman"/>
          <w:szCs w:val="24"/>
        </w:rPr>
        <w:t>Αλήθεια, είπε ο κ. Πρωθυπουργός προηγουμένως, αναφερόμενος στο νέο νόμο περί των τηλεοπτικών αδειών, ότι θα δημιουργηθεί «ξέφωτο» στη χώρα. Δεκαπέντε μήνες χρε</w:t>
      </w:r>
      <w:r>
        <w:rPr>
          <w:rFonts w:eastAsia="Times New Roman"/>
          <w:szCs w:val="24"/>
        </w:rPr>
        <w:t xml:space="preserve">ιάστηκαν για να βρείτε το «ξέφωτο»; </w:t>
      </w:r>
      <w:r>
        <w:rPr>
          <w:rFonts w:eastAsia="Times New Roman"/>
          <w:szCs w:val="24"/>
        </w:rPr>
        <w:lastRenderedPageBreak/>
        <w:t xml:space="preserve">Εν τοιαύτη περιπτώσει, τι θα γίνει; Εάν δεν δώσετε άδεια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μήπως θα έχουμε χρεοκοπία η οποία δεν θα θεωρηθεί δολία, αφού θα τους έχετε αφαιρέσει την άδεια κι έτσι θα πάνε στο ατιμώρητο;</w:t>
      </w:r>
    </w:p>
    <w:p w14:paraId="6FD02E2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Επί της ουσίας, σχετικά </w:t>
      </w:r>
      <w:r>
        <w:rPr>
          <w:rFonts w:eastAsia="Times New Roman" w:cs="Times New Roman"/>
          <w:szCs w:val="24"/>
        </w:rPr>
        <w:t>με τη διαπλοκή με αυτήν την «πανούκλα» η οποία βασανίζει επί δεκαετίες τη δημόσια ζωή της χώρας, όλοι αυτοί που είναι μεγαλομέτοχοι των καναλιών έχουν και παράλληλες οικονομικές δραστηριότητες. Ο Μπόμπολας του «</w:t>
      </w:r>
      <w:r>
        <w:rPr>
          <w:rFonts w:eastAsia="Times New Roman" w:cs="Times New Roman"/>
          <w:szCs w:val="24"/>
          <w:lang w:val="en-US"/>
        </w:rPr>
        <w:t>MEGA</w:t>
      </w:r>
      <w:r>
        <w:rPr>
          <w:rFonts w:eastAsia="Times New Roman" w:cs="Times New Roman"/>
          <w:szCs w:val="24"/>
        </w:rPr>
        <w:t>» έχει κατασκευαστική εταιρεία. Δεν είναι</w:t>
      </w:r>
      <w:r>
        <w:rPr>
          <w:rFonts w:eastAsia="Times New Roman" w:cs="Times New Roman"/>
          <w:szCs w:val="24"/>
        </w:rPr>
        <w:t xml:space="preserve"> στα έδρανα της Κυβερνήσεως ο κ. Νικολούδης πλέον ο οποίος είχε δηλώσει ότι πέντε φορές περισσότερο από όσο στοιχίζει ένας δρόμος στην Ευρωπαϊκή Ένωση, στοίχιζε στην Ελλάδα. Για αυτά τα πράγματα δεν θα υπάρξει έλεγχος; Όλοι έχουν παράλληλες λειτουργίες. </w:t>
      </w:r>
    </w:p>
    <w:p w14:paraId="6FD02E2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ώς θα τα πάρετε αυτά τα χρήματα; Δεν θα τους δώσετε άδεια και θα κλείσουν τα κανάλια και όλα καλά και ωραία; Και τα φυσικά πρόσωπα που έχουν αυτά τα κανάλια τι θα γίνουν; Δεν θα πληρώσουν τα </w:t>
      </w:r>
      <w:r>
        <w:rPr>
          <w:rFonts w:eastAsia="Times New Roman" w:cs="Times New Roman"/>
          <w:szCs w:val="24"/>
        </w:rPr>
        <w:lastRenderedPageBreak/>
        <w:t>χρέη τους όταν έχουν παράλληλες δραστηριότητες εξαιρετικά κερδοφό</w:t>
      </w:r>
      <w:r>
        <w:rPr>
          <w:rFonts w:eastAsia="Times New Roman" w:cs="Times New Roman"/>
          <w:szCs w:val="24"/>
        </w:rPr>
        <w:t xml:space="preserve">ρες; Επομένως πρόκειται στην πραγματικότητα περί μίας απάτης. </w:t>
      </w:r>
    </w:p>
    <w:p w14:paraId="6FD02E2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Είπε προηγουμένως ο κ. Μητσοτάκης να βάλουμε ορκωτούς λογιστές και να εξετάσουν τα οικονομικά της Νέας Δημοκρατίας και να εξετάσουν</w:t>
      </w:r>
      <w:r>
        <w:rPr>
          <w:rFonts w:eastAsia="Times New Roman" w:cs="Times New Roman"/>
          <w:szCs w:val="24"/>
        </w:rPr>
        <w:t xml:space="preserve"> τα οικονομικά του ΣΥΡΙΖΑ</w:t>
      </w:r>
      <w:r>
        <w:rPr>
          <w:rFonts w:eastAsia="Times New Roman" w:cs="Times New Roman"/>
          <w:szCs w:val="24"/>
        </w:rPr>
        <w:t>. Σε εμάς οι ορκωτοί λογιστές ήρθαν π</w:t>
      </w:r>
      <w:r>
        <w:rPr>
          <w:rFonts w:eastAsia="Times New Roman" w:cs="Times New Roman"/>
          <w:szCs w:val="24"/>
        </w:rPr>
        <w:t xml:space="preserve">ρο δύο εβδομάδων. Γιατί οι ορκωτοί λογιστές πηγαίνουν στο μοναδικό κόμμα που δεν λαμβάνει κρατική επιχορήγηση; Σε όλα τα άλλα που λαμβάνουν κρατική επιχορήγηση και χρωστάνε εκατοντάδες εκατομμύρια δεν πηγαίνουν. </w:t>
      </w:r>
    </w:p>
    <w:p w14:paraId="6FD02E2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μια και μιλάμε για τα χρέη των κομμάτων</w:t>
      </w:r>
      <w:r>
        <w:rPr>
          <w:rFonts w:eastAsia="Times New Roman" w:cs="Times New Roman"/>
          <w:szCs w:val="24"/>
        </w:rPr>
        <w:t>, θα ελεγχθεί πώς δημιουργήθηκαν αυτά τα χρέη; Διότι και επί καιρού μνημονίου ακόμη στη Νέα Δημοκρατία και στο ΠΑΣΟΚ υπήρχαν μισθοί σε κομματικά στελέχη που ξεπερνούσαν τις 10.000 ευρώ. Αυτά θα τα εξετάσει η δικαιοσύνη; Θα δούμε πώς δημιουργήθηκαν; Υπάρχου</w:t>
      </w:r>
      <w:r>
        <w:rPr>
          <w:rFonts w:eastAsia="Times New Roman" w:cs="Times New Roman"/>
          <w:szCs w:val="24"/>
        </w:rPr>
        <w:t>ν τιμολόγια στη Νέα Δημοκρατία, όπως αυτά του περίφημου Μαυρίκου της «</w:t>
      </w:r>
      <w:r>
        <w:rPr>
          <w:rFonts w:eastAsia="Times New Roman" w:cs="Times New Roman"/>
          <w:szCs w:val="24"/>
        </w:rPr>
        <w:t>ΑΚΡΟΠΟΛΗΣ</w:t>
      </w:r>
      <w:r>
        <w:rPr>
          <w:rFonts w:eastAsia="Times New Roman" w:cs="Times New Roman"/>
          <w:szCs w:val="24"/>
        </w:rPr>
        <w:t xml:space="preserve">» τα </w:t>
      </w:r>
      <w:r>
        <w:rPr>
          <w:rFonts w:eastAsia="Times New Roman" w:cs="Times New Roman"/>
          <w:szCs w:val="24"/>
        </w:rPr>
        <w:lastRenderedPageBreak/>
        <w:t xml:space="preserve">οποία είναι ψίχουλα. Υπάρχουν τιμολόγια σε εταιρείες επικοινωνιών της τάξεως των 700.000 ευρώ. Θα ελεγχθούν αυτά τα πράγματα; Θα υπάρξει δικαιοσύνη; </w:t>
      </w:r>
    </w:p>
    <w:p w14:paraId="6FD02E2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Βεβαίως, η Νέα Δημοκρα</w:t>
      </w:r>
      <w:r>
        <w:rPr>
          <w:rFonts w:eastAsia="Times New Roman" w:cs="Times New Roman"/>
          <w:szCs w:val="24"/>
        </w:rPr>
        <w:t>τία έχει επιδοθεί τελευταία σε μια προπαγανδιστική εκστρατεία εντυπώσεων η οποία προκαλεί μόνο γέλωτα. Μεταξύ άλλων ο Πρόεδρός της, ο κ. Μητσοτάκης για να νοικοκυρέψει τα οικονομικά του κόμματος αναφέρθηκε -και θα σας καταθέσω τα έγγραφα στη συνέχεια- στου</w:t>
      </w:r>
      <w:r>
        <w:rPr>
          <w:rFonts w:eastAsia="Times New Roman" w:cs="Times New Roman"/>
          <w:szCs w:val="24"/>
        </w:rPr>
        <w:t xml:space="preserve">ς μισθούς των Βουλευτών. Μας θύμισε έναν παλαιό Βουλευτή της Νέας Δημοκρατίας –δεν έχει εκλεγεί στην παρούσα Βουλή- ο οποίος έλεγε ότι «θα κάνει τα κόπρανά του διπυρίτη άρτο», για να μην πω τη χυδαία γνωστή έκφραση η οποία είναι σχετική. </w:t>
      </w:r>
    </w:p>
    <w:p w14:paraId="6FD02E2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Απέστειλε επιστολ</w:t>
      </w:r>
      <w:r>
        <w:rPr>
          <w:rFonts w:eastAsia="Times New Roman" w:cs="Times New Roman"/>
          <w:szCs w:val="24"/>
        </w:rPr>
        <w:t>ή ο κ. Μητσοτάκης προς τα μέλη της Κοινοβουλευτικής του Ομάδος, την οποία καταθέτω για τα Πρακτικά, με την οποία λέει ότι πέραν του 10% της κατακρατήσεως του μισθού, θα υπάρχει και ένα 5% της κατακρατήσεως</w:t>
      </w:r>
      <w:r w:rsidRPr="00382C9D">
        <w:rPr>
          <w:rFonts w:eastAsia="Times New Roman" w:cs="Times New Roman"/>
          <w:szCs w:val="24"/>
        </w:rPr>
        <w:t>,</w:t>
      </w:r>
      <w:r>
        <w:rPr>
          <w:rFonts w:eastAsia="Times New Roman" w:cs="Times New Roman"/>
          <w:szCs w:val="24"/>
        </w:rPr>
        <w:t xml:space="preserve"> ούτως ώστε να τακτοποιηθούν τα οικονομικά του κόμ</w:t>
      </w:r>
      <w:r>
        <w:rPr>
          <w:rFonts w:eastAsia="Times New Roman" w:cs="Times New Roman"/>
          <w:szCs w:val="24"/>
        </w:rPr>
        <w:t xml:space="preserve">ματος. Και ερχόμαστε </w:t>
      </w:r>
      <w:r>
        <w:rPr>
          <w:rFonts w:eastAsia="Times New Roman" w:cs="Times New Roman"/>
          <w:szCs w:val="24"/>
        </w:rPr>
        <w:lastRenderedPageBreak/>
        <w:t xml:space="preserve">στη γλώσσα των αριθμών, γιατί ο κύριος Πρωθυπουργός προηγουμένως είπε ότι με αυτούς τους ρυθμούς η Νέα Δημοκρατία θα ξεχρεώσει σε ογδόντα χρόνια. Όχι, δεν είναι σωστό. Δεν θα ξεχρεώσει ποτέ και γίνομαι συγκεκριμένος: </w:t>
      </w:r>
    </w:p>
    <w:p w14:paraId="6FD02E2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μισθός είναι 5.</w:t>
      </w:r>
      <w:r>
        <w:rPr>
          <w:rFonts w:eastAsia="Times New Roman" w:cs="Times New Roman"/>
          <w:szCs w:val="24"/>
        </w:rPr>
        <w:t xml:space="preserve">579 ευρώ, χωρίς τις επιτροπές. Αυτό είναι το εκκαθαριστικό που έχω εγώ το οποίο σας καταθέτω και το οποίο ισχύει για όλους. </w:t>
      </w:r>
    </w:p>
    <w:p w14:paraId="6FD02E2F" w14:textId="77777777" w:rsidR="00BA6D65" w:rsidRDefault="00336324">
      <w:pPr>
        <w:spacing w:line="600" w:lineRule="auto"/>
        <w:ind w:firstLine="720"/>
        <w:jc w:val="both"/>
        <w:rPr>
          <w:rFonts w:eastAsia="Times New Roman" w:cs="Times New Roman"/>
          <w:szCs w:val="24"/>
        </w:rPr>
      </w:pPr>
      <w:r>
        <w:rPr>
          <w:rFonts w:eastAsia="Times New Roman"/>
          <w:szCs w:val="24"/>
        </w:rPr>
        <w:t xml:space="preserve">Το 15% είναι 836 ευρώ, επί εβδομήντα πέντε Βουλευτές μας κάνει  62.763 ευρώ και επί δώδεκα μήνες φτάνουμε στο ποσό των 753.000. Με </w:t>
      </w:r>
      <w:r>
        <w:rPr>
          <w:rFonts w:eastAsia="Times New Roman"/>
          <w:szCs w:val="24"/>
        </w:rPr>
        <w:t>750.000 ευρώ το</w:t>
      </w:r>
      <w:r>
        <w:rPr>
          <w:rFonts w:eastAsia="Times New Roman"/>
          <w:szCs w:val="24"/>
        </w:rPr>
        <w:t>ν</w:t>
      </w:r>
      <w:r>
        <w:rPr>
          <w:rFonts w:eastAsia="Times New Roman"/>
          <w:szCs w:val="24"/>
        </w:rPr>
        <w:t xml:space="preserve"> χρόνο δεν εξυπηρετείται δάνειο 200 εκατομμυρίων ευρώ όταν μόνο το επιτόκιό του κατά μέσο όρο είναι 5%. Μόνο το επιτόκιο της Νέας Δημοκρατίας για να ξεπληρώσει το χρέος της είναι 10 εκατομμύρια ευρώ το χρόνο. Επομένως δεν θα ξεχρεώσουν σε ο</w:t>
      </w:r>
      <w:r>
        <w:rPr>
          <w:rFonts w:eastAsia="Times New Roman"/>
          <w:szCs w:val="24"/>
        </w:rPr>
        <w:t>γδόντα χρόνια. Δεν θα ξεχρεώσουν ποτέ.</w:t>
      </w:r>
    </w:p>
    <w:p w14:paraId="6FD02E30"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(Στο σημείο αυτό ο Γενικός Γραμματέας του Λαϊκού Συνδέσμου – Χρυσή Αυγή κ. Νικόλαος Μιχαλολιάκος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w:t>
      </w:r>
      <w:r>
        <w:rPr>
          <w:rFonts w:eastAsia="Times New Roman"/>
          <w:szCs w:val="24"/>
        </w:rPr>
        <w:t>σης Στενογραφίας και Πρακτικών της Βουλής)</w:t>
      </w:r>
    </w:p>
    <w:p w14:paraId="6FD02E3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ήθελα να ξέρω πόσο θράσος χρειάζεται να έχει κανένας να λέει προς τον ελληνικό λαό, προς τον απλό Έλληνα πολίτη που κινδυνεύει να χάσει το σπίτι του ότι αυτός τα χρέη του δε θα τα ξεχρεώσει ποτέ. Τι έγινε; Υπάρ</w:t>
      </w:r>
      <w:r>
        <w:rPr>
          <w:rFonts w:eastAsia="Times New Roman" w:cs="Times New Roman"/>
          <w:szCs w:val="24"/>
        </w:rPr>
        <w:t xml:space="preserve">χει εδώ μια τάξη πατρικίων που λέγεται κόμμα και ο απλός λαός του οποίου θα του παίρνουμε το σπίτι; </w:t>
      </w:r>
    </w:p>
    <w:p w14:paraId="6FD02E3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είπε προηγουμένως η κ</w:t>
      </w:r>
      <w:r>
        <w:rPr>
          <w:rFonts w:eastAsia="Times New Roman" w:cs="Times New Roman"/>
          <w:szCs w:val="24"/>
        </w:rPr>
        <w:t>.</w:t>
      </w:r>
      <w:r>
        <w:rPr>
          <w:rFonts w:eastAsia="Times New Roman" w:cs="Times New Roman"/>
          <w:szCs w:val="24"/>
        </w:rPr>
        <w:t xml:space="preserve"> Γεννηματά -και δεν σχολίασε κανείς το θέμα- ότι μετά το 2010 σταμάτησαν να παίρνουν δάνεια. Ψέμα. Το 2012 όταν ήδη είχε αρχίσε</w:t>
      </w:r>
      <w:r>
        <w:rPr>
          <w:rFonts w:eastAsia="Times New Roman" w:cs="Times New Roman"/>
          <w:szCs w:val="24"/>
        </w:rPr>
        <w:t xml:space="preserve">ι το μνημόνιο και σε μια περίοδο περιορισμένης ρευστότητος, όταν οι τράπεζες δεν ήταν σε θέση να χρηματοδοτήσουν ενυπόθηκα στεγαστικά και </w:t>
      </w:r>
      <w:r>
        <w:rPr>
          <w:rFonts w:eastAsia="Times New Roman" w:cs="Times New Roman"/>
          <w:szCs w:val="24"/>
        </w:rPr>
        <w:lastRenderedPageBreak/>
        <w:t>άλλου τύπου δάνεια, τα κόμματα του κυβερνητικού συνασπισμού, τουτέστιν η Νέα Δημοκρατία και το ΠΑΣΟΚ πήραν τραπεζική χ</w:t>
      </w:r>
      <w:r>
        <w:rPr>
          <w:rFonts w:eastAsia="Times New Roman" w:cs="Times New Roman"/>
          <w:szCs w:val="24"/>
        </w:rPr>
        <w:t xml:space="preserve">ρηματοδότηση 30 εκατομμυρίων ευρώ. </w:t>
      </w:r>
    </w:p>
    <w:p w14:paraId="6FD02E3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μια και μίλησα για τα δάνεια των κομμάτων, δεν μπορεί παρά να ανατρέξ</w:t>
      </w:r>
      <w:r>
        <w:rPr>
          <w:rFonts w:eastAsia="Times New Roman" w:cs="Times New Roman"/>
          <w:szCs w:val="24"/>
        </w:rPr>
        <w:t>ουμε</w:t>
      </w:r>
      <w:r>
        <w:rPr>
          <w:rFonts w:eastAsia="Times New Roman" w:cs="Times New Roman"/>
          <w:szCs w:val="24"/>
        </w:rPr>
        <w:t xml:space="preserve"> στον Απρίλιο του 2013 σ’ αυτόν τον επονείδιστο νόμο</w:t>
      </w:r>
      <w:r>
        <w:rPr>
          <w:rFonts w:eastAsia="Times New Roman" w:cs="Times New Roman"/>
          <w:szCs w:val="24"/>
        </w:rPr>
        <w:t>,</w:t>
      </w:r>
      <w:r>
        <w:rPr>
          <w:rFonts w:eastAsia="Times New Roman" w:cs="Times New Roman"/>
          <w:szCs w:val="24"/>
        </w:rPr>
        <w:t xml:space="preserve"> ο οποίος κατετέθη, που με μια τροπολογία κατατεθειμένη εκπροθέσμως και υπερψηφισμένη εσπευσμένως στις αρχές Απριλίου 2013 απαλλάσσονταν από ποινικές ευθύνες οι διοικήσεις των τραπεζών που χορήγησαν δάνεια ύψους 270 εκατομμυρίων ευρώ σε κόμματα αλλά και δά</w:t>
      </w:r>
      <w:r>
        <w:rPr>
          <w:rFonts w:eastAsia="Times New Roman" w:cs="Times New Roman"/>
          <w:szCs w:val="24"/>
        </w:rPr>
        <w:t>νεια σε ιδρύματα και ΜΚΟ. Συγκεκριμένα ήταν το άρθρο 78 του ν.4146/2013 το οποίο ανέφερε: «Δε συνιστά απιστία κατά την έννοια των άρθρων 256 και 390 του ποινικού κώδικα για τον Πρόεδρο, τα μέλη του διοικητικού συμβουλίου και τα στελέχη των τραπεζών η σύναψ</w:t>
      </w:r>
      <w:r>
        <w:rPr>
          <w:rFonts w:eastAsia="Times New Roman" w:cs="Times New Roman"/>
          <w:szCs w:val="24"/>
        </w:rPr>
        <w:t xml:space="preserve">η δανείων πάσης φύσεως με νομικό πρόσωπο δημοσίου ιδιωτικού δικαίου μη κερδοσκοπικού χαρακτήρα». Μιλάμε για μια φωτογραφική διάταξη. </w:t>
      </w:r>
    </w:p>
    <w:p w14:paraId="6FD02E3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Ερωτώ. Ο ΣΥΡΙΖΑ μαζί με τους Ανεξάρτητους Έλληνες είναι </w:t>
      </w:r>
      <w:r>
        <w:rPr>
          <w:rFonts w:eastAsia="Times New Roman" w:cs="Times New Roman"/>
          <w:szCs w:val="24"/>
        </w:rPr>
        <w:t xml:space="preserve">δεκαπέντε </w:t>
      </w:r>
      <w:r>
        <w:rPr>
          <w:rFonts w:eastAsia="Times New Roman" w:cs="Times New Roman"/>
          <w:szCs w:val="24"/>
        </w:rPr>
        <w:t>μήνες στην εξουσία. Γιατί δεν έχετε καταργήσει ακόμα αυτ</w:t>
      </w:r>
      <w:r>
        <w:rPr>
          <w:rFonts w:eastAsia="Times New Roman" w:cs="Times New Roman"/>
          <w:szCs w:val="24"/>
        </w:rPr>
        <w:t>όν τον νόμο; Γιατί ακόμα και σήμερα που γίνεται η εξεταστική ή στο επόμενο νομοσχέδιο που θα έρθει να μην υπάρχει μια τροπολογία η οποία θα καταργεί αυτόν τον νόμο; Βεβαίως, εδώ θα έρθουμε στην όλη διαδικασία. Πάει ένας εκπρόσωπος κόμματος να ζητήσει δάνει</w:t>
      </w:r>
      <w:r>
        <w:rPr>
          <w:rFonts w:eastAsia="Times New Roman" w:cs="Times New Roman"/>
          <w:szCs w:val="24"/>
        </w:rPr>
        <w:t>ο από μια τράπεζα. Πώς εξελίσσεται το όλο δράμα; Του λέει ο τραπεζίτης, ο διευθυντής της τράπεζας: «Τι εγγυήσεις μου δίνεις;». Του απαντούσε: «Τη μελλοντική χρηματοδότηση». Και αυτομάτως εγένοντο προφήτες και ο διευθυντής της τράπεζας και το κομματικό στέλ</w:t>
      </w:r>
      <w:r>
        <w:rPr>
          <w:rFonts w:eastAsia="Times New Roman" w:cs="Times New Roman"/>
          <w:szCs w:val="24"/>
        </w:rPr>
        <w:t xml:space="preserve">εχος. Και  υπολόγιζαν ότι θα πάρουν τα 30 και 40 εκατομμύρια χρηματοδότηση και έτσι θα ήταν εξασφαλισμένοι. </w:t>
      </w:r>
    </w:p>
    <w:p w14:paraId="6FD02E3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δε χρωστάει η Νέα Δημοκρατία μόνο και το ΠΑΣΟΚ. Και ο ενιαίος Συνασπισμός είχε πάρει τότε δάνεια</w:t>
      </w:r>
      <w:r>
        <w:rPr>
          <w:rFonts w:eastAsia="Times New Roman" w:cs="Times New Roman"/>
          <w:szCs w:val="24"/>
        </w:rPr>
        <w:t>,</w:t>
      </w:r>
      <w:r>
        <w:rPr>
          <w:rFonts w:eastAsia="Times New Roman" w:cs="Times New Roman"/>
          <w:szCs w:val="24"/>
        </w:rPr>
        <w:t xml:space="preserve"> τα οποία είναι κάτι λιγότερο από 10 εκατομμ</w:t>
      </w:r>
      <w:r>
        <w:rPr>
          <w:rFonts w:eastAsia="Times New Roman" w:cs="Times New Roman"/>
          <w:szCs w:val="24"/>
        </w:rPr>
        <w:t xml:space="preserve">ύρια. Πράγματι, για ένα δάνειο 6 εκατομμυρίων από την Εθνική </w:t>
      </w:r>
      <w:r>
        <w:rPr>
          <w:rFonts w:eastAsia="Times New Roman" w:cs="Times New Roman"/>
          <w:szCs w:val="24"/>
        </w:rPr>
        <w:t xml:space="preserve">Τράπεζα, </w:t>
      </w:r>
      <w:r>
        <w:rPr>
          <w:rFonts w:eastAsia="Times New Roman" w:cs="Times New Roman"/>
          <w:szCs w:val="24"/>
        </w:rPr>
        <w:t>το οποίο είχε λάβει</w:t>
      </w:r>
      <w:r>
        <w:rPr>
          <w:rFonts w:eastAsia="Times New Roman" w:cs="Times New Roman"/>
          <w:szCs w:val="24"/>
        </w:rPr>
        <w:t>,</w:t>
      </w:r>
      <w:r>
        <w:rPr>
          <w:rFonts w:eastAsia="Times New Roman" w:cs="Times New Roman"/>
          <w:szCs w:val="24"/>
        </w:rPr>
        <w:t xml:space="preserve"> είχε βάλει υποθήκη το κτήριο της Κουμουνδούρου το οποίο βεβαίως </w:t>
      </w:r>
      <w:r>
        <w:rPr>
          <w:rFonts w:eastAsia="Times New Roman" w:cs="Times New Roman"/>
          <w:szCs w:val="24"/>
        </w:rPr>
        <w:lastRenderedPageBreak/>
        <w:t>σε καμ</w:t>
      </w:r>
      <w:r>
        <w:rPr>
          <w:rFonts w:eastAsia="Times New Roman" w:cs="Times New Roman"/>
          <w:szCs w:val="24"/>
        </w:rPr>
        <w:t>μ</w:t>
      </w:r>
      <w:r>
        <w:rPr>
          <w:rFonts w:eastAsia="Times New Roman" w:cs="Times New Roman"/>
          <w:szCs w:val="24"/>
        </w:rPr>
        <w:t>ία περίπτωση δεν άξιζε 6 εκατομμύρια ευρώ. Επομένως θα έπρεπε να γίνει κανονικά εξεταστική επι</w:t>
      </w:r>
      <w:r>
        <w:rPr>
          <w:rFonts w:eastAsia="Times New Roman" w:cs="Times New Roman"/>
          <w:szCs w:val="24"/>
        </w:rPr>
        <w:t>τροπή για τα οικονομικά όλων των κομμάτων.</w:t>
      </w:r>
    </w:p>
    <w:p w14:paraId="6FD02E3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Ας μην αναφερθώ στο ΚΚΕ. Είναι γνωστή η ιστορία του Ψευτοθόδωρου, ενός γραφικού τύπου ο οποίος είχε πουλήσει σε έναν αφελή επαρχιώτη την Ακρόπολη. Έτσι και το ΚΚΕ πούλησε όχι σε αφελή επαρχιώτη, αλλά σε </w:t>
      </w:r>
      <w:r>
        <w:rPr>
          <w:rFonts w:eastAsia="Times New Roman" w:cs="Times New Roman"/>
          <w:szCs w:val="24"/>
          <w:lang w:val="en-US"/>
        </w:rPr>
        <w:t>offshore</w:t>
      </w:r>
      <w:r>
        <w:rPr>
          <w:rFonts w:eastAsia="Times New Roman" w:cs="Times New Roman"/>
          <w:szCs w:val="24"/>
        </w:rPr>
        <w:t xml:space="preserve"> ε</w:t>
      </w:r>
      <w:r>
        <w:rPr>
          <w:rFonts w:eastAsia="Times New Roman" w:cs="Times New Roman"/>
          <w:szCs w:val="24"/>
        </w:rPr>
        <w:t>ταιρεία μια δημόσια συχνότητα για την οποία δεν είχε δώσει ούτε μια δεκάρα και η οποία δεν του ανήκει. Και το έθεσε το θέμα εδώ ο συναγωνιστής Βουλευτής Λαγός στη Βουλή. Απάντηση δεν πήρε. Όπως δεν έχουμε πάρει απάντηση για όλες τις συναλλαγές που έχουν γί</w:t>
      </w:r>
      <w:r>
        <w:rPr>
          <w:rFonts w:eastAsia="Times New Roman" w:cs="Times New Roman"/>
          <w:szCs w:val="24"/>
        </w:rPr>
        <w:t>νει στο θολό τοπίο όλων αυτών των τσοντοκάναλων και βοθροκάναλων</w:t>
      </w:r>
      <w:r w:rsidRPr="0012400C">
        <w:rPr>
          <w:rFonts w:eastAsia="Times New Roman" w:cs="Times New Roman"/>
          <w:szCs w:val="24"/>
        </w:rPr>
        <w:t>,</w:t>
      </w:r>
      <w:r>
        <w:rPr>
          <w:rFonts w:eastAsia="Times New Roman" w:cs="Times New Roman"/>
          <w:szCs w:val="24"/>
        </w:rPr>
        <w:t xml:space="preserve"> τα οποία λυμαίνονται τη δημόσια ζωή της χώρας.</w:t>
      </w:r>
    </w:p>
    <w:p w14:paraId="6FD02E3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Ο κ. Μητσοτάκης διαφημίζει ότι θα νοικοκυρέψει το κόμμα του, ότι θα ξεχρεώσει 200 εκατομμύρια δίνοντας 2.400.000 ευρώ που είναι το 60 % της κομ</w:t>
      </w:r>
      <w:r>
        <w:rPr>
          <w:rFonts w:eastAsia="Times New Roman" w:cs="Times New Roman"/>
          <w:szCs w:val="24"/>
        </w:rPr>
        <w:t xml:space="preserve">ματικής επιχορήγησης και περίπου 750.000 που είναι </w:t>
      </w:r>
      <w:r>
        <w:rPr>
          <w:rFonts w:eastAsia="Times New Roman" w:cs="Times New Roman"/>
          <w:szCs w:val="24"/>
        </w:rPr>
        <w:lastRenderedPageBreak/>
        <w:t xml:space="preserve">αυτά που θα παίρνει από τους Βουλευτές. Δηλαδή κάτι περισσότερο από 3 εκατομμύρια, όταν μόνο το επιτόκιο είναι 10 εκατομμύρια. </w:t>
      </w:r>
    </w:p>
    <w:p w14:paraId="6FD02E38" w14:textId="77777777" w:rsidR="00BA6D65" w:rsidRDefault="00336324">
      <w:pPr>
        <w:spacing w:line="600" w:lineRule="auto"/>
        <w:ind w:firstLine="720"/>
        <w:jc w:val="both"/>
        <w:rPr>
          <w:rFonts w:eastAsia="Times New Roman"/>
          <w:szCs w:val="24"/>
        </w:rPr>
      </w:pPr>
      <w:r>
        <w:rPr>
          <w:rFonts w:eastAsia="Times New Roman"/>
          <w:szCs w:val="24"/>
        </w:rPr>
        <w:t>Λέει ψέματα. Μόνο με ένα θαύμα, ανάλογο με του εν Κανά γάμου, μπορεί και είνα</w:t>
      </w:r>
      <w:r>
        <w:rPr>
          <w:rFonts w:eastAsia="Times New Roman"/>
          <w:szCs w:val="24"/>
        </w:rPr>
        <w:t xml:space="preserve">ι δυνατόν να ξεχρεωθεί αυτό το χρέος. Τι γίνεται σε αυτή την περίπτωση; Τι γίνεται στην περίπτωση του ΠΑΣΟΚ που παίρνει πολύ λιγότερα χρήματα και χρωστάει σχεδόν 150 εκατομμύρια; </w:t>
      </w:r>
    </w:p>
    <w:p w14:paraId="6FD02E39" w14:textId="77777777" w:rsidR="00BA6D65" w:rsidRDefault="00336324">
      <w:pPr>
        <w:spacing w:line="600" w:lineRule="auto"/>
        <w:ind w:firstLine="720"/>
        <w:jc w:val="both"/>
        <w:rPr>
          <w:rFonts w:eastAsia="Times New Roman"/>
          <w:szCs w:val="24"/>
        </w:rPr>
      </w:pPr>
      <w:r>
        <w:rPr>
          <w:rFonts w:eastAsia="Times New Roman"/>
          <w:szCs w:val="24"/>
        </w:rPr>
        <w:t>Το ΠΑΣΟΚ έχει αρχίσει να μην φεύγει -Δημοκρατική Συμπαράταξη- μήπως θα έχουμ</w:t>
      </w:r>
      <w:r>
        <w:rPr>
          <w:rFonts w:eastAsia="Times New Roman"/>
          <w:szCs w:val="24"/>
        </w:rPr>
        <w:t>ε κα</w:t>
      </w:r>
      <w:r>
        <w:rPr>
          <w:rFonts w:eastAsia="Times New Roman"/>
          <w:szCs w:val="24"/>
        </w:rPr>
        <w:t>μ</w:t>
      </w:r>
      <w:r>
        <w:rPr>
          <w:rFonts w:eastAsia="Times New Roman"/>
          <w:szCs w:val="24"/>
        </w:rPr>
        <w:t>μιά συγχώνευση και κα</w:t>
      </w:r>
      <w:r>
        <w:rPr>
          <w:rFonts w:eastAsia="Times New Roman"/>
          <w:szCs w:val="24"/>
        </w:rPr>
        <w:t>μ</w:t>
      </w:r>
      <w:r>
        <w:rPr>
          <w:rFonts w:eastAsia="Times New Roman"/>
          <w:szCs w:val="24"/>
        </w:rPr>
        <w:t xml:space="preserve">μιά διαγραφή χρεών, όπως γίνεται με τις ποδοσφαιρικές ομάδες; Όμως, τότε θα πρέπει να υποβιβαστεί το ΠΑΣΟΚ στην Γ΄ Εθνική. Μόνο έτσι προβλέπει ο νόμος 99 σχετικά με τις ποδοσφαιρικές ομάδες. </w:t>
      </w:r>
    </w:p>
    <w:p w14:paraId="6FD02E3A" w14:textId="77777777" w:rsidR="00BA6D65" w:rsidRDefault="00336324">
      <w:pPr>
        <w:spacing w:line="600" w:lineRule="auto"/>
        <w:ind w:firstLine="720"/>
        <w:jc w:val="both"/>
        <w:rPr>
          <w:rFonts w:eastAsia="Times New Roman"/>
          <w:szCs w:val="24"/>
        </w:rPr>
      </w:pPr>
      <w:r>
        <w:rPr>
          <w:rFonts w:eastAsia="Times New Roman"/>
          <w:szCs w:val="24"/>
        </w:rPr>
        <w:lastRenderedPageBreak/>
        <w:t>Βεβαίως λέξη από τη Νέα Δημοκρατία. Ε</w:t>
      </w:r>
      <w:r>
        <w:rPr>
          <w:rFonts w:eastAsia="Times New Roman"/>
          <w:szCs w:val="24"/>
        </w:rPr>
        <w:t>ρεθίζεται μόνο όταν ακούει το όνομα «Παπασταύρος». Θυμίζω και τη δήλωση του τέως Προέδρου της και Πρωθυπουργού Σαμαρά, «Μακάρι να είχαμε δέκα Παπασταύρους». Πραγματικά και το ΠΑΣΟΚ μακάρι να μην είχε έναν Τσουκάτο, να είχε δέκα Τσουκάτους, γιατί ίσως να μη</w:t>
      </w:r>
      <w:r>
        <w:rPr>
          <w:rFonts w:eastAsia="Times New Roman"/>
          <w:szCs w:val="24"/>
        </w:rPr>
        <w:t xml:space="preserve">ν χρωστούσε. Διότι αν έφερναν τα εκατομμύρια σε πακέτα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τότε θα ήταν τα πράγματα καλύτερα.</w:t>
      </w:r>
    </w:p>
    <w:p w14:paraId="6FD02E3B" w14:textId="77777777" w:rsidR="00BA6D65" w:rsidRDefault="00336324">
      <w:pPr>
        <w:spacing w:line="600" w:lineRule="auto"/>
        <w:ind w:firstLine="720"/>
        <w:jc w:val="both"/>
        <w:rPr>
          <w:rFonts w:eastAsia="Times New Roman"/>
          <w:szCs w:val="24"/>
        </w:rPr>
      </w:pPr>
      <w:r>
        <w:rPr>
          <w:rFonts w:eastAsia="Times New Roman"/>
          <w:szCs w:val="24"/>
        </w:rPr>
        <w:t>Επίσης, θέλω να δηλώσω δημόσια ότι η Χρυσή Αυγή -μια μέρα πριν τη σύλληψή μας- κατέθεσε αναφορά στον Άρειο Πάγο για το ΠΑΣΟΚ για όλα τα οικονομικά σ</w:t>
      </w:r>
      <w:r>
        <w:rPr>
          <w:rFonts w:eastAsia="Times New Roman"/>
          <w:szCs w:val="24"/>
        </w:rPr>
        <w:t xml:space="preserve">κάνδαλα, περιγράφοντάς το ως εγκληματική οργάνωση. Η υπόθεση αυτή πήγε σε δύο </w:t>
      </w:r>
      <w:r>
        <w:rPr>
          <w:rFonts w:eastAsia="Times New Roman"/>
          <w:szCs w:val="24"/>
        </w:rPr>
        <w:t>π</w:t>
      </w:r>
      <w:r>
        <w:rPr>
          <w:rFonts w:eastAsia="Times New Roman"/>
          <w:szCs w:val="24"/>
        </w:rPr>
        <w:t xml:space="preserve">ταισματοδίκες, οι οποίες την επέστρεψαν. Ανετέθη στη συνέχεια σε έναν </w:t>
      </w:r>
      <w:r>
        <w:rPr>
          <w:rFonts w:eastAsia="Times New Roman"/>
          <w:szCs w:val="24"/>
        </w:rPr>
        <w:t>ε</w:t>
      </w:r>
      <w:r>
        <w:rPr>
          <w:rFonts w:eastAsia="Times New Roman"/>
          <w:szCs w:val="24"/>
        </w:rPr>
        <w:t xml:space="preserve">ισαγγελέα. Κάποιοι τον άλλαξαν τον </w:t>
      </w:r>
      <w:r>
        <w:rPr>
          <w:rFonts w:eastAsia="Times New Roman"/>
          <w:szCs w:val="24"/>
        </w:rPr>
        <w:t>ε</w:t>
      </w:r>
      <w:r>
        <w:rPr>
          <w:rFonts w:eastAsia="Times New Roman"/>
          <w:szCs w:val="24"/>
        </w:rPr>
        <w:t xml:space="preserve">ισαγγελέα. Και ξέρετε ποιον </w:t>
      </w:r>
      <w:r>
        <w:rPr>
          <w:rFonts w:eastAsia="Times New Roman"/>
          <w:szCs w:val="24"/>
        </w:rPr>
        <w:t>ε</w:t>
      </w:r>
      <w:r>
        <w:rPr>
          <w:rFonts w:eastAsia="Times New Roman"/>
          <w:szCs w:val="24"/>
        </w:rPr>
        <w:t>ισαγγελέα έβαλαν στην υπόθεση; Τον ίδιο π</w:t>
      </w:r>
      <w:r>
        <w:rPr>
          <w:rFonts w:eastAsia="Times New Roman"/>
          <w:szCs w:val="24"/>
        </w:rPr>
        <w:t xml:space="preserve">ου πήρε και το ηχητικό ντοκουμέντο Σαμαρά. </w:t>
      </w:r>
    </w:p>
    <w:p w14:paraId="6FD02E3C" w14:textId="77777777" w:rsidR="00BA6D65" w:rsidRDefault="00336324">
      <w:pPr>
        <w:spacing w:line="600" w:lineRule="auto"/>
        <w:ind w:firstLine="720"/>
        <w:jc w:val="both"/>
        <w:rPr>
          <w:rFonts w:eastAsia="Times New Roman"/>
          <w:szCs w:val="24"/>
        </w:rPr>
      </w:pPr>
      <w:r>
        <w:rPr>
          <w:rFonts w:eastAsia="Times New Roman"/>
          <w:szCs w:val="24"/>
        </w:rPr>
        <w:t xml:space="preserve">Αυτά, έχοντας νωπές τις μνήμες για τα περί δικαιοσύνης και διαφάνειας θέματα. </w:t>
      </w:r>
    </w:p>
    <w:p w14:paraId="6FD02E3D" w14:textId="77777777" w:rsidR="00BA6D65" w:rsidRDefault="00336324">
      <w:pPr>
        <w:spacing w:line="600" w:lineRule="auto"/>
        <w:ind w:firstLine="720"/>
        <w:jc w:val="both"/>
        <w:rPr>
          <w:rFonts w:eastAsia="Times New Roman"/>
          <w:szCs w:val="24"/>
        </w:rPr>
      </w:pPr>
      <w:r>
        <w:rPr>
          <w:rFonts w:eastAsia="Times New Roman"/>
          <w:szCs w:val="24"/>
        </w:rPr>
        <w:lastRenderedPageBreak/>
        <w:t>Κάτι πολύ σάπιο υπάρχει στο βασίλειο της Δανιμαρκίας και σχετικά με τα χρέη των κομμάτων, που δεν πρόκειται να ξεπληρωθούν όσες εξετα</w:t>
      </w:r>
      <w:r>
        <w:rPr>
          <w:rFonts w:eastAsia="Times New Roman"/>
          <w:szCs w:val="24"/>
        </w:rPr>
        <w:t>στικές κι αν γίνουν, εάν δεν αποφασίσει κάποιος να αποδώσει αληθινή δικαιοσύνη σε αυτόν τον τόπο και φυσικά με το μέγα σκάνδαλο των μέσων μαζικής ενημερώσεως, με τις παράλληλες δουλίτσες, εργολαβίες, εξοπλιστικά κ.λπ.</w:t>
      </w:r>
      <w:r>
        <w:rPr>
          <w:rFonts w:eastAsia="Times New Roman"/>
          <w:szCs w:val="24"/>
        </w:rPr>
        <w:t>,</w:t>
      </w:r>
      <w:r>
        <w:rPr>
          <w:rFonts w:eastAsia="Times New Roman"/>
          <w:szCs w:val="24"/>
        </w:rPr>
        <w:t xml:space="preserve"> που οδήγησαν σε αυτό το υπέρογκο χρέος. Η Χρυσή Αυγή θα πολεμήσει με παρρησία για να αποδοθεί δικαιοσύνη σε αυτόν τον τόπο, να πάνε οι κλέφτες φυλακή!</w:t>
      </w:r>
    </w:p>
    <w:p w14:paraId="6FD02E3E" w14:textId="77777777" w:rsidR="00BA6D65" w:rsidRDefault="0033632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FD02E3F" w14:textId="77777777" w:rsidR="00BA6D65" w:rsidRDefault="0033632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Προχωρούμε στον επόμ</w:t>
      </w:r>
      <w:r>
        <w:rPr>
          <w:rFonts w:eastAsia="Times New Roman"/>
          <w:szCs w:val="24"/>
        </w:rPr>
        <w:t>ενο ομιλητή που είναι ο Πρόεδρος της Κοινοβουλευτικής Ομάδας του Ποταμιού, κ. Σταύρος Θεοδωράκης.</w:t>
      </w:r>
    </w:p>
    <w:p w14:paraId="6FD02E40" w14:textId="77777777" w:rsidR="00BA6D65" w:rsidRDefault="00336324">
      <w:pPr>
        <w:spacing w:line="600" w:lineRule="auto"/>
        <w:ind w:firstLine="720"/>
        <w:jc w:val="both"/>
        <w:rPr>
          <w:rFonts w:eastAsia="Times New Roman"/>
          <w:szCs w:val="24"/>
        </w:rPr>
      </w:pPr>
      <w:r>
        <w:rPr>
          <w:rFonts w:eastAsia="Times New Roman"/>
          <w:szCs w:val="24"/>
        </w:rPr>
        <w:t>Κύριε Θεοδωράκη, έχετε τον λόγο.</w:t>
      </w:r>
    </w:p>
    <w:p w14:paraId="6FD02E41" w14:textId="77777777" w:rsidR="00BA6D65" w:rsidRDefault="00336324">
      <w:pPr>
        <w:spacing w:line="600" w:lineRule="auto"/>
        <w:ind w:firstLine="720"/>
        <w:jc w:val="both"/>
        <w:rPr>
          <w:rFonts w:eastAsia="Times New Roman"/>
          <w:szCs w:val="24"/>
        </w:rPr>
      </w:pPr>
      <w:r>
        <w:rPr>
          <w:rFonts w:eastAsia="Times New Roman"/>
          <w:b/>
          <w:szCs w:val="24"/>
        </w:rPr>
        <w:lastRenderedPageBreak/>
        <w:t xml:space="preserve">ΣΤΑΥΡΟΣ ΘΕΟΔΩΡΑΚΗΣ (Πρόεδρος του </w:t>
      </w:r>
      <w:r>
        <w:rPr>
          <w:rFonts w:eastAsia="Times New Roman"/>
          <w:b/>
          <w:szCs w:val="24"/>
        </w:rPr>
        <w:t>κ</w:t>
      </w:r>
      <w:r>
        <w:rPr>
          <w:rFonts w:eastAsia="Times New Roman"/>
          <w:b/>
          <w:szCs w:val="24"/>
        </w:rPr>
        <w:t xml:space="preserve">όμματος </w:t>
      </w:r>
      <w:r>
        <w:rPr>
          <w:rFonts w:eastAsia="Times New Roman"/>
          <w:b/>
          <w:szCs w:val="24"/>
        </w:rPr>
        <w:t>Τ</w:t>
      </w:r>
      <w:r>
        <w:rPr>
          <w:rFonts w:eastAsia="Times New Roman"/>
          <w:b/>
          <w:szCs w:val="24"/>
        </w:rPr>
        <w:t>ο Ποτάμι):</w:t>
      </w:r>
      <w:r>
        <w:rPr>
          <w:rFonts w:eastAsia="Times New Roman"/>
          <w:szCs w:val="24"/>
        </w:rPr>
        <w:t xml:space="preserve"> Η χώρα εξελίσσεται, κυρίες και κύριοι. Και φτάσαμε στη μέρα που οι Βουλ</w:t>
      </w:r>
      <w:r>
        <w:rPr>
          <w:rFonts w:eastAsia="Times New Roman"/>
          <w:szCs w:val="24"/>
        </w:rPr>
        <w:t>ευτές του ΣΥΡΙΖΑ χειροκροτούν και τις αναφορές στον Μάριο Ντράγκι. Ενδιαφέρον. Και, βέβαια, μας λύθηκε και μια απορία από την ομιλία του Πρωθυπουργού: Και ο Πάπας ψηφίζει ΣΥΡΙΖΑ-ΑΝΕΛ!</w:t>
      </w:r>
    </w:p>
    <w:p w14:paraId="6FD02E42"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FD02E43" w14:textId="77777777" w:rsidR="00BA6D65" w:rsidRDefault="00336324">
      <w:pPr>
        <w:spacing w:line="600" w:lineRule="auto"/>
        <w:ind w:firstLine="720"/>
        <w:jc w:val="both"/>
        <w:rPr>
          <w:rFonts w:eastAsia="Times New Roman"/>
          <w:szCs w:val="24"/>
        </w:rPr>
      </w:pPr>
      <w:r>
        <w:rPr>
          <w:rFonts w:eastAsia="Times New Roman"/>
          <w:szCs w:val="24"/>
        </w:rPr>
        <w:t xml:space="preserve">Παρατάξτε, λοιπόν, όλους του ήρωες του δράματος να τους συγχαρεί στη Λέσβο ή στη Μυτιλήνη: την </w:t>
      </w:r>
      <w:r>
        <w:rPr>
          <w:rFonts w:eastAsia="Times New Roman"/>
          <w:szCs w:val="24"/>
        </w:rPr>
        <w:t xml:space="preserve">κ. </w:t>
      </w:r>
      <w:r>
        <w:rPr>
          <w:rFonts w:eastAsia="Times New Roman"/>
          <w:szCs w:val="24"/>
        </w:rPr>
        <w:t xml:space="preserve">Χριστοδουλοπούλου, τον κ. Δρίτσα, τον κ. Τόσκα, τον κ. Καμμένο. </w:t>
      </w:r>
    </w:p>
    <w:p w14:paraId="6FD02E44" w14:textId="77777777" w:rsidR="00BA6D65" w:rsidRDefault="00336324">
      <w:pPr>
        <w:spacing w:line="600" w:lineRule="auto"/>
        <w:ind w:firstLine="720"/>
        <w:jc w:val="both"/>
        <w:rPr>
          <w:rFonts w:eastAsia="Times New Roman"/>
          <w:szCs w:val="24"/>
        </w:rPr>
      </w:pPr>
      <w:r>
        <w:rPr>
          <w:rFonts w:eastAsia="Times New Roman"/>
          <w:szCs w:val="24"/>
        </w:rPr>
        <w:t>Όμως, για να σοβαρευτούμε, για ποια μεταναστευτική πολιτική μιλάμε; Έχετε ενημερωθεί, κύριε Τ</w:t>
      </w:r>
      <w:r>
        <w:rPr>
          <w:rFonts w:eastAsia="Times New Roman"/>
          <w:szCs w:val="24"/>
        </w:rPr>
        <w:t>σίπρα, τι συμβαίνει στον Πειραιά, στο μεγάλο λιμάνι της χώρας, τι συμβαίνει στην Ειδομένη, τι συμβαίνει στη Χίο, στη Λέσβο; Χάος, εκμετάλλευση των προσφύγων, ανασφάλεια και αβεβαιότητα για τους ντόπιους. Οι ακραίοι κάνουν πάρτι. Τολμήστε να πάτε ή τέλος πά</w:t>
      </w:r>
      <w:r>
        <w:rPr>
          <w:rFonts w:eastAsia="Times New Roman"/>
          <w:szCs w:val="24"/>
        </w:rPr>
        <w:t xml:space="preserve">ντως στείλτε κάποιον Βουλευτή, γιατί ούτε αυτοί δεν </w:t>
      </w:r>
      <w:r>
        <w:rPr>
          <w:rFonts w:eastAsia="Times New Roman"/>
          <w:szCs w:val="24"/>
        </w:rPr>
        <w:lastRenderedPageBreak/>
        <w:t>εμφανίζονται να μιλήσουν με τις τοπικές κοινωνίες, με τους ανθρώπους που έχουν κουραστεί να προσφέρουν, να προσφέρουν τα πάντα και η Κυβέρνηση να μην προσφέρει τίποτα. Και δώστε κάποια στιγμή -αφού θέλετε</w:t>
      </w:r>
      <w:r>
        <w:rPr>
          <w:rFonts w:eastAsia="Times New Roman"/>
          <w:szCs w:val="24"/>
        </w:rPr>
        <w:t xml:space="preserve"> να κάνετε αναφορές συνέχεια στο προσφυγικό και στο μεταναστευτικό- και κάποια απάντηση για τα πετάμενα εκατομμύρια των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xml:space="preserve"> και για τα τηλεφωνήματα του κ. Φλαμπουράρη στη Χίο.</w:t>
      </w:r>
    </w:p>
    <w:p w14:paraId="6FD02E45" w14:textId="77777777" w:rsidR="00BA6D65" w:rsidRDefault="00336324">
      <w:pPr>
        <w:spacing w:line="600" w:lineRule="auto"/>
        <w:ind w:firstLine="720"/>
        <w:jc w:val="both"/>
        <w:rPr>
          <w:rFonts w:eastAsia="Times New Roman"/>
          <w:szCs w:val="24"/>
        </w:rPr>
      </w:pPr>
      <w:r>
        <w:rPr>
          <w:rFonts w:eastAsia="Times New Roman"/>
          <w:szCs w:val="24"/>
        </w:rPr>
        <w:t xml:space="preserve">Προσέξτε! Προσέξτε τι λέει η Χίος. Λέει </w:t>
      </w:r>
      <w:r>
        <w:rPr>
          <w:rFonts w:eastAsia="Times New Roman"/>
          <w:szCs w:val="24"/>
        </w:rPr>
        <w:t>ο κ. Φλαμπουράρης</w:t>
      </w:r>
      <w:r>
        <w:rPr>
          <w:rFonts w:eastAsia="Times New Roman"/>
          <w:szCs w:val="24"/>
        </w:rPr>
        <w:t xml:space="preserve"> να μην κάνει ελέ</w:t>
      </w:r>
      <w:r>
        <w:rPr>
          <w:rFonts w:eastAsia="Times New Roman"/>
          <w:szCs w:val="24"/>
        </w:rPr>
        <w:t>γχους το ΙΚΑ, γιατί οι εργολάβοι έχουν εθνικό καθήκον, πατριωτικό καθήκον, που στη συγκεκριμένη περίπτωση αποτιμάται σε 1.300.000 ευρώ.</w:t>
      </w:r>
    </w:p>
    <w:p w14:paraId="6FD02E46" w14:textId="77777777" w:rsidR="00BA6D65" w:rsidRDefault="00336324">
      <w:pPr>
        <w:spacing w:line="600" w:lineRule="auto"/>
        <w:ind w:firstLine="720"/>
        <w:jc w:val="both"/>
        <w:rPr>
          <w:rFonts w:eastAsia="Times New Roman"/>
          <w:szCs w:val="24"/>
        </w:rPr>
      </w:pPr>
      <w:r>
        <w:rPr>
          <w:rFonts w:eastAsia="Times New Roman"/>
          <w:szCs w:val="24"/>
        </w:rPr>
        <w:t xml:space="preserve">Πάμε, όμως, στα σημερινά για τα δάνεια των κομμάτων, για τα δάνεια των ΜΜΕ. Θέλω να σας πω την ιστορία μιας τράπεζας. Ο </w:t>
      </w:r>
      <w:r>
        <w:rPr>
          <w:rFonts w:eastAsia="Times New Roman"/>
          <w:szCs w:val="24"/>
        </w:rPr>
        <w:t>πανίσχυρος διοικητής μιας μεγάλης τράπεζας παθαίνει ημιπληγία και αναλαμβάνει ο υποδιοικητής. Η πρώτη επίσκεψη που δέχεται ο υποδιοικητής είναι από τους κομματάρχες μιας από τις δύο μεγαλύτερες παρατάξεις του τόπου. Και οι κομματάρχες, βέβαια, ζητούν από τ</w:t>
      </w:r>
      <w:r>
        <w:rPr>
          <w:rFonts w:eastAsia="Times New Roman"/>
          <w:szCs w:val="24"/>
        </w:rPr>
        <w:t xml:space="preserve">ον υποδιοικητή χρηματική </w:t>
      </w:r>
      <w:r>
        <w:rPr>
          <w:rFonts w:eastAsia="Times New Roman"/>
          <w:szCs w:val="24"/>
        </w:rPr>
        <w:lastRenderedPageBreak/>
        <w:t xml:space="preserve">ενίσχυση, γιατί πλησιάζουν εκλογές, έχουν άδεια ταμεία, οι προηγούμενοι κυβερνούν πέντε χρόνια και έχουν πάρει λεφτά από όλους. Ο υποδιοικητής, όμως, αρνείται. «Ούτε μια πεντάρα για πολιτικούς σκοπούς.». «Μα, ο διοικητής πάντα μας </w:t>
      </w:r>
      <w:r>
        <w:rPr>
          <w:rFonts w:eastAsia="Times New Roman"/>
          <w:szCs w:val="24"/>
        </w:rPr>
        <w:t>έδινε», είναι η εύλογή απορία των κομματαρχών. «Εγώ, όμως, όχι», επιμένει ο υποδιοικητής.</w:t>
      </w:r>
    </w:p>
    <w:p w14:paraId="6FD02E47" w14:textId="77777777" w:rsidR="00BA6D65" w:rsidRDefault="00336324">
      <w:pPr>
        <w:spacing w:line="600" w:lineRule="auto"/>
        <w:ind w:firstLine="720"/>
        <w:jc w:val="both"/>
        <w:rPr>
          <w:rFonts w:eastAsia="Times New Roman"/>
          <w:szCs w:val="24"/>
        </w:rPr>
      </w:pPr>
      <w:r>
        <w:rPr>
          <w:rFonts w:eastAsia="Times New Roman"/>
          <w:szCs w:val="24"/>
        </w:rPr>
        <w:t>Βέβαια, για την τράπεζα που μιλάμε, για την ιστορία που σας διηγούμαι, ο κύριος διοικητής δεν βοηθούσε μόνο τα κόμματα, βοηθούσε και τις εφημερίδες και τους δημοσιογρ</w:t>
      </w:r>
      <w:r>
        <w:rPr>
          <w:rFonts w:eastAsia="Times New Roman"/>
          <w:szCs w:val="24"/>
        </w:rPr>
        <w:t>άφους. Η τράπεζα διατηρούσε ένα περίεργο κονδύλι που λεγόταν «έξοδα διαφημίσεως». Στην πραγματικότητα ήταν λεφτά που πήγαιναν σε δικούς τους δημοσιογράφους και σε δικές τους εφημερίδες για να γράφουν καλά λόγια και να μην ενοχλούν την τράπεζα. Ο υποδιοικητ</w:t>
      </w:r>
      <w:r>
        <w:rPr>
          <w:rFonts w:eastAsia="Times New Roman"/>
          <w:szCs w:val="24"/>
        </w:rPr>
        <w:t xml:space="preserve">ής το καταργεί και αυτό. </w:t>
      </w:r>
    </w:p>
    <w:p w14:paraId="6FD02E48" w14:textId="77777777" w:rsidR="00BA6D65" w:rsidRDefault="00336324">
      <w:pPr>
        <w:spacing w:line="600" w:lineRule="auto"/>
        <w:ind w:firstLine="720"/>
        <w:jc w:val="both"/>
        <w:rPr>
          <w:rFonts w:eastAsia="Times New Roman"/>
          <w:szCs w:val="24"/>
        </w:rPr>
      </w:pPr>
      <w:r>
        <w:rPr>
          <w:rFonts w:eastAsia="Times New Roman"/>
          <w:szCs w:val="24"/>
        </w:rPr>
        <w:t xml:space="preserve">Για να μην ξαφνιάζεστε, όλα αυτά συμβαίνουν μόνο στα μυθιστορήματα. Η τράπεζα ήταν η τράπεζα εμπορικών παροχών και ο αδιάφθορος υποδιοικητής ήταν ο ξακουστός Βασίλης Κάρλοβιτς Γιούγκερμαν. </w:t>
      </w:r>
      <w:r>
        <w:rPr>
          <w:rFonts w:eastAsia="Times New Roman"/>
          <w:szCs w:val="24"/>
        </w:rPr>
        <w:lastRenderedPageBreak/>
        <w:t>Καραγάτσης 1939. Για να μην νομίζουν κάπο</w:t>
      </w:r>
      <w:r>
        <w:rPr>
          <w:rFonts w:eastAsia="Times New Roman"/>
          <w:szCs w:val="24"/>
        </w:rPr>
        <w:t>ιοι ότι τα τρίγωνα της αμαρτίας είναι εφεύρεση μόνο της Μεταπολίτευσης.</w:t>
      </w:r>
    </w:p>
    <w:p w14:paraId="6FD02E49"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το Ποτάμι ξόδεψε στις ευρωεκλογές 100.000 ευρώ. Στις εθνικές εκλογές του Ιανουαρίου το Ποτάμι ξόδεψε 395.000 ευρώ. Στις εκλογές του Σεπτεμβρίου το Ποτάμι ξόδεψε 480.</w:t>
      </w:r>
      <w:r>
        <w:rPr>
          <w:rFonts w:eastAsia="Times New Roman"/>
          <w:szCs w:val="24"/>
        </w:rPr>
        <w:t xml:space="preserve">000 ευρώ. Είναι λογικά ποσά που καλύφθηκαν από την κρατική χρηματοδότηση, από τις εισφορές τις δίκες μου και των Βουλευτών και από τις εισφορές και τα κουπόνια των φίλων μας. </w:t>
      </w:r>
    </w:p>
    <w:p w14:paraId="6FD02E4A" w14:textId="77777777" w:rsidR="00BA6D65" w:rsidRDefault="00336324">
      <w:pPr>
        <w:spacing w:line="600" w:lineRule="auto"/>
        <w:ind w:firstLine="720"/>
        <w:jc w:val="both"/>
        <w:rPr>
          <w:rFonts w:eastAsia="Times New Roman"/>
          <w:szCs w:val="24"/>
        </w:rPr>
      </w:pPr>
      <w:r>
        <w:rPr>
          <w:rFonts w:eastAsia="Times New Roman"/>
          <w:szCs w:val="24"/>
        </w:rPr>
        <w:t xml:space="preserve">Προσέξτε, όμως, γιατί άκουσα πολλά ενδιαφέροντα από τους προηγούμενους Αρχηγούς </w:t>
      </w:r>
      <w:r>
        <w:rPr>
          <w:rFonts w:eastAsia="Times New Roman"/>
          <w:szCs w:val="24"/>
        </w:rPr>
        <w:t xml:space="preserve">εδώ μέσα. Εμείς έχουμε δώσει αυτά τα στοιχεία στη δημοσιότητα. Ρωτώ συγκεκριμένα: Υπάρχει άλλο κόμμα που έχει δημοσιοποιήσει όλες του τις εκλογικές δαπάνες; Πόσα λεφτά ξόδεψαν τα κόμματα εξουσίας στις τελευταίες εκλογές; Πότε θα το μάθουμε; </w:t>
      </w:r>
    </w:p>
    <w:p w14:paraId="6FD02E4B" w14:textId="77777777" w:rsidR="00BA6D65" w:rsidRDefault="00336324">
      <w:pPr>
        <w:spacing w:line="600" w:lineRule="auto"/>
        <w:ind w:firstLine="720"/>
        <w:jc w:val="both"/>
        <w:rPr>
          <w:rFonts w:eastAsia="Times New Roman"/>
          <w:szCs w:val="24"/>
        </w:rPr>
      </w:pPr>
      <w:r>
        <w:rPr>
          <w:rFonts w:eastAsia="Times New Roman"/>
          <w:szCs w:val="24"/>
        </w:rPr>
        <w:lastRenderedPageBreak/>
        <w:t>Δεν είναι καλέ</w:t>
      </w:r>
      <w:r>
        <w:rPr>
          <w:rFonts w:eastAsia="Times New Roman"/>
          <w:szCs w:val="24"/>
        </w:rPr>
        <w:t>ς οι υποδείξεις, αλλά πιστεύω ότι σήμερα, εάν είμαστε ειλικρινείς και μιλάμε για τα δάνεια των κομμάτων, για το πολιτικό χρήμα και για το χρήμα που πάει στα μέσα μαζικής ενημέρωσης, οι πολιτικοί Αρχηγοί αντί για γενικές κορώνες θα έπρεπε να ξεκινούν με ένα</w:t>
      </w:r>
      <w:r>
        <w:rPr>
          <w:rFonts w:eastAsia="Times New Roman"/>
          <w:szCs w:val="24"/>
        </w:rPr>
        <w:t>ν μικρό οικονομικό απολογισμό: «Τόσα ξοδέψαμε στις τελευταίες εκλογές.».</w:t>
      </w:r>
    </w:p>
    <w:p w14:paraId="6FD02E4C" w14:textId="77777777" w:rsidR="00BA6D65" w:rsidRDefault="00336324">
      <w:pPr>
        <w:spacing w:line="600" w:lineRule="auto"/>
        <w:ind w:firstLine="720"/>
        <w:jc w:val="both"/>
        <w:rPr>
          <w:rFonts w:eastAsia="Times New Roman"/>
          <w:szCs w:val="24"/>
        </w:rPr>
      </w:pPr>
      <w:r>
        <w:rPr>
          <w:rFonts w:eastAsia="Times New Roman"/>
          <w:szCs w:val="24"/>
        </w:rPr>
        <w:t>Εμείς, όμως -προσέξτε- για να μην έχουμε ανάγκη από δάνεια και ύποπτες χρηματοδοτήσεις, δεν διατηρούμε πουθενά στην Ελλάδα κομματικά γραφεία. Πουθενά. Δεν γεμίζουμε, βέβαια, τις πόλει</w:t>
      </w:r>
      <w:r>
        <w:rPr>
          <w:rFonts w:eastAsia="Times New Roman"/>
          <w:szCs w:val="24"/>
        </w:rPr>
        <w:t>ς με αφίσες -παρεμπιπτόντως, τηρούμε και τον νόμο- δεν κάνουμε πολυέξοδες περιοδείες και τα έξοδά μας τα καλύπτει ο καθένας από την τσέπη του.</w:t>
      </w:r>
    </w:p>
    <w:p w14:paraId="6FD02E4D" w14:textId="77777777" w:rsidR="00BA6D65" w:rsidRDefault="00336324">
      <w:pPr>
        <w:spacing w:line="600" w:lineRule="auto"/>
        <w:ind w:firstLine="720"/>
        <w:jc w:val="both"/>
        <w:rPr>
          <w:rFonts w:eastAsia="Times New Roman"/>
          <w:szCs w:val="24"/>
        </w:rPr>
      </w:pPr>
      <w:r>
        <w:rPr>
          <w:rFonts w:eastAsia="Times New Roman"/>
          <w:szCs w:val="24"/>
        </w:rPr>
        <w:t>Αναφέρθηκα για άλλη μια φορά εδώ σε κάτι που πληγώνει πολύ και την Αθήνα, αλλά και το δημόσιο αίσθημα περί σπατάλ</w:t>
      </w:r>
      <w:r>
        <w:rPr>
          <w:rFonts w:eastAsia="Times New Roman"/>
          <w:szCs w:val="24"/>
        </w:rPr>
        <w:t xml:space="preserve">ης. Πόσο κοστίζει η πολλαπλή αφισοκόλληση όλης της Αθήνας; Πόσο κοστίζει να </w:t>
      </w:r>
      <w:r>
        <w:rPr>
          <w:rFonts w:eastAsia="Times New Roman"/>
          <w:szCs w:val="24"/>
        </w:rPr>
        <w:lastRenderedPageBreak/>
        <w:t>βάλεις σάντουιτς σε όλες τις αφίσες της χώρας τη φάτσα σου, κάτι που είναι παράνομο, βέβαια, αλλά εκστασιάζει τους πολιτικούς Αρχηγούς; Και κυρίως, πού βρίσκονται όλα αυτά τα εκατο</w:t>
      </w:r>
      <w:r>
        <w:rPr>
          <w:rFonts w:eastAsia="Times New Roman"/>
          <w:szCs w:val="24"/>
        </w:rPr>
        <w:t>μμύρια; Ποιος τα δίνει τα λεφτά; Ρωτάμε αυτούς που τα έχουν και τα ξοδεύουν.</w:t>
      </w:r>
    </w:p>
    <w:p w14:paraId="6FD02E4E" w14:textId="77777777" w:rsidR="00BA6D65" w:rsidRDefault="00336324">
      <w:pPr>
        <w:spacing w:line="600" w:lineRule="auto"/>
        <w:ind w:firstLine="720"/>
        <w:jc w:val="both"/>
        <w:rPr>
          <w:rFonts w:eastAsia="Times New Roman"/>
          <w:szCs w:val="24"/>
        </w:rPr>
      </w:pPr>
      <w:r>
        <w:rPr>
          <w:rFonts w:eastAsia="Times New Roman"/>
          <w:szCs w:val="24"/>
        </w:rPr>
        <w:t>Απάντηση για τα δάνεια των κομμάτων, συνολική και επίσημη, δεν έχουμε πάρει, πόσα είναι και ποιο κόμμα έχει πάρει τι. Το 2011 είχε υπολογιστεί και μας φάνηκε τότε πάρα πολύ. Υπήρχ</w:t>
      </w:r>
      <w:r>
        <w:rPr>
          <w:rFonts w:eastAsia="Times New Roman"/>
          <w:szCs w:val="24"/>
        </w:rPr>
        <w:t>ε ένα άρθρο του κ. Αλιβιζάτου το 2011, που έλεγε ότι τα δύο, τότε, μεγάλα κόμματα εξουσίας, το ΠΑΣΟΚ και η Νέα Δημοκρατία, χρωστούσαν στις τράπεζες 235 εκατομμύρια. Τώρα, κάποιοι υπολογίζουν το συνολικό -προσέξτε- χρέος των κομμάτων προς τις τράπεζες στα 4</w:t>
      </w:r>
      <w:r>
        <w:rPr>
          <w:rFonts w:eastAsia="Times New Roman"/>
          <w:szCs w:val="24"/>
        </w:rPr>
        <w:t xml:space="preserve">00 εκατομμύρια. </w:t>
      </w:r>
    </w:p>
    <w:p w14:paraId="6FD02E4F" w14:textId="77777777" w:rsidR="00BA6D65" w:rsidRDefault="00336324">
      <w:pPr>
        <w:spacing w:line="600" w:lineRule="auto"/>
        <w:ind w:firstLine="720"/>
        <w:jc w:val="both"/>
        <w:rPr>
          <w:rFonts w:eastAsia="Times New Roman"/>
          <w:szCs w:val="24"/>
        </w:rPr>
      </w:pPr>
      <w:r>
        <w:rPr>
          <w:rFonts w:eastAsia="Times New Roman"/>
          <w:szCs w:val="24"/>
        </w:rPr>
        <w:t xml:space="preserve">Το πόρισμα της Τράπεζας της Ελλάδος το 2013 μιλούσε για οφειλές ύψους 272 εκατομμυρίων. Και μέσα σε αυτό το πόρισμα, κύριοι του ΣΥΡΙΖΑ, έλεγε ότι και ο ΣΥΡΙΖΑ χρωστούσε στις τράπεζες 8,3 εκατομμύρια δραχμές. </w:t>
      </w:r>
    </w:p>
    <w:p w14:paraId="6FD02E50" w14:textId="77777777" w:rsidR="00BA6D65" w:rsidRDefault="00336324">
      <w:pPr>
        <w:spacing w:line="600" w:lineRule="auto"/>
        <w:ind w:firstLine="720"/>
        <w:jc w:val="both"/>
        <w:rPr>
          <w:rFonts w:eastAsia="Times New Roman"/>
          <w:szCs w:val="24"/>
        </w:rPr>
      </w:pPr>
      <w:r>
        <w:rPr>
          <w:rFonts w:eastAsia="Times New Roman"/>
          <w:b/>
          <w:szCs w:val="24"/>
        </w:rPr>
        <w:lastRenderedPageBreak/>
        <w:t>ΝΙΚΟΛΑΟΣ ΒΟΥΤΣΗΣ (Πρόεδρος της</w:t>
      </w:r>
      <w:r>
        <w:rPr>
          <w:rFonts w:eastAsia="Times New Roman"/>
          <w:b/>
          <w:szCs w:val="24"/>
        </w:rPr>
        <w:t xml:space="preserve"> Βουλής): </w:t>
      </w:r>
      <w:r>
        <w:rPr>
          <w:rFonts w:eastAsia="Times New Roman"/>
          <w:szCs w:val="24"/>
        </w:rPr>
        <w:t>Ευρώ. Είναι 8,5 εκατομμύρια ευρώ.</w:t>
      </w:r>
    </w:p>
    <w:p w14:paraId="6FD02E51" w14:textId="77777777" w:rsidR="00BA6D65" w:rsidRDefault="00336324">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 xml:space="preserve">ο Ποτάμι): </w:t>
      </w:r>
      <w:r>
        <w:rPr>
          <w:rFonts w:eastAsia="Times New Roman"/>
          <w:szCs w:val="24"/>
        </w:rPr>
        <w:t>Συγνώμη, έχετε δίκιο, κύριε Βούτση.</w:t>
      </w:r>
      <w:r>
        <w:rPr>
          <w:rFonts w:eastAsia="Times New Roman"/>
          <w:b/>
          <w:szCs w:val="24"/>
        </w:rPr>
        <w:t xml:space="preserve"> </w:t>
      </w:r>
      <w:r>
        <w:rPr>
          <w:rFonts w:eastAsia="Times New Roman"/>
          <w:szCs w:val="24"/>
        </w:rPr>
        <w:t xml:space="preserve">Άμα ήταν δραχμές, θα </w:t>
      </w:r>
      <w:r>
        <w:rPr>
          <w:rFonts w:eastAsia="Times New Roman"/>
          <w:szCs w:val="24"/>
        </w:rPr>
        <w:t>ή</w:t>
      </w:r>
      <w:r>
        <w:rPr>
          <w:rFonts w:eastAsia="Times New Roman"/>
          <w:szCs w:val="24"/>
        </w:rPr>
        <w:t>μασταν όλοι ευτυχείς.</w:t>
      </w:r>
    </w:p>
    <w:p w14:paraId="6FD02E52" w14:textId="77777777" w:rsidR="00BA6D65" w:rsidRDefault="00336324">
      <w:pPr>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 xml:space="preserve">Το είπε και ο Πρωθυπουργός. </w:t>
      </w:r>
    </w:p>
    <w:p w14:paraId="6FD02E53" w14:textId="77777777" w:rsidR="00BA6D65" w:rsidRDefault="00336324">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 xml:space="preserve">ο Ποτάμι): </w:t>
      </w:r>
      <w:r>
        <w:rPr>
          <w:rFonts w:eastAsia="Times New Roman"/>
          <w:szCs w:val="24"/>
        </w:rPr>
        <w:t xml:space="preserve">Όχι, λέω ότι αν είναι να μετατρέψουμε τα δάνεια των κομμάτων σε δραχμές, μάλλον θα ψηφιστεί ομοφώνως από τη Βουλή.  </w:t>
      </w:r>
    </w:p>
    <w:p w14:paraId="6FD02E54" w14:textId="77777777" w:rsidR="00BA6D65" w:rsidRDefault="00336324">
      <w:pPr>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 xml:space="preserve">Θα υπάρξει άλλου είδους πρόβλημα. </w:t>
      </w:r>
    </w:p>
    <w:p w14:paraId="6FD02E55" w14:textId="77777777" w:rsidR="00BA6D65" w:rsidRDefault="00336324">
      <w:pPr>
        <w:spacing w:line="600" w:lineRule="auto"/>
        <w:ind w:firstLine="720"/>
        <w:jc w:val="both"/>
        <w:rPr>
          <w:rFonts w:eastAsia="Times New Roman"/>
          <w:szCs w:val="24"/>
        </w:rPr>
      </w:pPr>
      <w:r>
        <w:rPr>
          <w:rFonts w:eastAsia="Times New Roman"/>
          <w:b/>
          <w:szCs w:val="24"/>
        </w:rPr>
        <w:t>ΓΕΩΡΓΙΟΣ Α</w:t>
      </w:r>
      <w:r>
        <w:rPr>
          <w:rFonts w:eastAsia="Times New Roman"/>
          <w:b/>
          <w:szCs w:val="24"/>
        </w:rPr>
        <w:t>ΜΥΡΑΣ:</w:t>
      </w:r>
      <w:r>
        <w:rPr>
          <w:rFonts w:eastAsia="Times New Roman"/>
          <w:szCs w:val="24"/>
        </w:rPr>
        <w:t xml:space="preserve"> Αρκεί να μη γυρίσουμε στη δραχμή. </w:t>
      </w:r>
    </w:p>
    <w:p w14:paraId="6FD02E56" w14:textId="77777777" w:rsidR="00BA6D65" w:rsidRDefault="00336324">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Τ</w:t>
      </w:r>
      <w:r>
        <w:rPr>
          <w:rFonts w:eastAsia="Times New Roman"/>
          <w:b/>
          <w:szCs w:val="24"/>
        </w:rPr>
        <w:t xml:space="preserve">ο Ποτάμι): </w:t>
      </w:r>
      <w:r>
        <w:rPr>
          <w:rFonts w:eastAsia="Times New Roman"/>
          <w:szCs w:val="24"/>
        </w:rPr>
        <w:t>Αυτό το πόρισμα, λοιπόν, της Τράπεζας της Ελλάδος έλεγε ότι ο ΣΥΡΙΖΑ χρωστούσε 8,5 εκατομμύρια ευρώ. Άρα</w:t>
      </w:r>
      <w:r>
        <w:rPr>
          <w:rFonts w:eastAsia="Times New Roman"/>
          <w:szCs w:val="24"/>
        </w:rPr>
        <w:t>,</w:t>
      </w:r>
      <w:r>
        <w:rPr>
          <w:rFonts w:eastAsia="Times New Roman"/>
          <w:szCs w:val="24"/>
        </w:rPr>
        <w:t xml:space="preserve"> και ο ΣΥΡΙΖΑ δανείζεται </w:t>
      </w:r>
      <w:r>
        <w:rPr>
          <w:rFonts w:eastAsia="Times New Roman"/>
          <w:szCs w:val="24"/>
        </w:rPr>
        <w:lastRenderedPageBreak/>
        <w:t>και προ κρίσης και μετά κρίσης</w:t>
      </w:r>
      <w:r>
        <w:rPr>
          <w:rFonts w:eastAsia="Times New Roman"/>
          <w:szCs w:val="24"/>
        </w:rPr>
        <w:t xml:space="preserve">. Και νομίζω ότι το 2014 ήταν το τελευταίο δάνειο του ΣΥΡΙΖΑ, 1,5 εκατομμύριο από την Εθνική Τράπεζα. </w:t>
      </w:r>
    </w:p>
    <w:p w14:paraId="6FD02E57" w14:textId="77777777" w:rsidR="00BA6D65" w:rsidRDefault="00336324">
      <w:pPr>
        <w:spacing w:line="600" w:lineRule="auto"/>
        <w:ind w:firstLine="720"/>
        <w:jc w:val="both"/>
        <w:rPr>
          <w:rFonts w:eastAsia="Times New Roman"/>
          <w:szCs w:val="24"/>
        </w:rPr>
      </w:pPr>
      <w:r>
        <w:rPr>
          <w:rFonts w:eastAsia="Times New Roman"/>
          <w:szCs w:val="24"/>
        </w:rPr>
        <w:t>Δεν είναι πολλά σε σύγκριση με τα δεκάδες εκατομμυρίων των παλιών κομμάτων εξουσίας. Προσέξτε, όμως, ήταν σε μια εποχή -μιλάμε για το 2014- που ο δανεισμ</w:t>
      </w:r>
      <w:r>
        <w:rPr>
          <w:rFonts w:eastAsia="Times New Roman"/>
          <w:szCs w:val="24"/>
        </w:rPr>
        <w:t>ός, ουσιαστικά, είχε κλείσει για τις επιχειρήσεις και τους ιδιώτες. Τα δάνεια, όμως, στα κόμματα συνέχιζαν, γιατί τα κόμματα και το κομματικό κράτος είχε πάντα προνομιακές σχέσεις με τις τράπεζες. Κανείς δεν εξέταζε αν ήταν αξιόπιστα τα κόμματα για να πάρο</w:t>
      </w:r>
      <w:r>
        <w:rPr>
          <w:rFonts w:eastAsia="Times New Roman"/>
          <w:szCs w:val="24"/>
        </w:rPr>
        <w:t>υν δάνεια και δεν γινόταν κα</w:t>
      </w:r>
      <w:r>
        <w:rPr>
          <w:rFonts w:eastAsia="Times New Roman"/>
          <w:szCs w:val="24"/>
        </w:rPr>
        <w:t>μ</w:t>
      </w:r>
      <w:r>
        <w:rPr>
          <w:rFonts w:eastAsia="Times New Roman"/>
          <w:szCs w:val="24"/>
        </w:rPr>
        <w:t xml:space="preserve">μία έρευνα της πραγματικής εικόνας ενεργητικού-παθητικού. Το μόνο κριτήριο μέχρι το 2014 για να χορηγηθεί ένα δάνειο, ήταν η μελλοντική κρατική χρηματοδότηση. Όσα ήθελαν ζητούσαν, όσα ήθελαν έπαιρναν. </w:t>
      </w:r>
    </w:p>
    <w:p w14:paraId="6FD02E58" w14:textId="77777777" w:rsidR="00BA6D65" w:rsidRDefault="00336324">
      <w:pPr>
        <w:spacing w:line="600" w:lineRule="auto"/>
        <w:ind w:firstLine="720"/>
        <w:jc w:val="both"/>
        <w:rPr>
          <w:rFonts w:eastAsia="Times New Roman"/>
          <w:szCs w:val="24"/>
        </w:rPr>
      </w:pPr>
      <w:r>
        <w:rPr>
          <w:rFonts w:eastAsia="Times New Roman"/>
          <w:szCs w:val="24"/>
        </w:rPr>
        <w:lastRenderedPageBreak/>
        <w:t>Δεν ευθύνονται, προφανώς,</w:t>
      </w:r>
      <w:r>
        <w:rPr>
          <w:rFonts w:eastAsia="Times New Roman"/>
          <w:szCs w:val="24"/>
        </w:rPr>
        <w:t xml:space="preserve"> συλλήβδην οι παρατάξεις για τα δάνεια. Από την άλλη, όμως, κύριοι συνάδελφοι, κάποιοι τα πήραν. Ποιοι είναι και πού είναι τώρα; Περιμένουν να γίνουν κάποια στιγμή ξανά Υπουργοί και να ξανασώσουν τη χώρα ή τους διώξατε; </w:t>
      </w:r>
    </w:p>
    <w:p w14:paraId="6FD02E59" w14:textId="77777777" w:rsidR="00BA6D65" w:rsidRDefault="00336324">
      <w:pPr>
        <w:spacing w:line="600" w:lineRule="auto"/>
        <w:ind w:firstLine="720"/>
        <w:jc w:val="both"/>
        <w:rPr>
          <w:rFonts w:eastAsia="Times New Roman"/>
          <w:szCs w:val="24"/>
        </w:rPr>
      </w:pPr>
      <w:r>
        <w:rPr>
          <w:rFonts w:eastAsia="Times New Roman"/>
          <w:szCs w:val="24"/>
        </w:rPr>
        <w:t>Θέλουμε -και είμαστε ξεκάθαροι- συγ</w:t>
      </w:r>
      <w:r>
        <w:rPr>
          <w:rFonts w:eastAsia="Times New Roman"/>
          <w:szCs w:val="24"/>
        </w:rPr>
        <w:t>κεκριμένα στοιχεία από τα κόμματα που κυβέρνησαν -και από τον ΣΥΡΙΖΑ- για τα δάνεια που πήραν και πού πήγαν. Γιατί, αν οι διαχειριστές μιας επιχείρησης είχαν πάρει αυτά τα δάνεια με αυτούς τους όρους, τώρα αυτοί οι διαχειριστές ή θα είχαν φύγει από τη χώρα</w:t>
      </w:r>
      <w:r>
        <w:rPr>
          <w:rFonts w:eastAsia="Times New Roman"/>
          <w:szCs w:val="24"/>
        </w:rPr>
        <w:t xml:space="preserve"> ή θα ήταν φυλακή, όπως βέβαια και τα τραπεζικά στελέχη που έδωσαν αυτά τα δάνεια.</w:t>
      </w:r>
    </w:p>
    <w:p w14:paraId="6FD02E5A" w14:textId="77777777" w:rsidR="00BA6D65" w:rsidRDefault="00336324">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δ</w:t>
      </w:r>
      <w:r>
        <w:rPr>
          <w:rFonts w:eastAsia="Times New Roman"/>
          <w:szCs w:val="24"/>
        </w:rPr>
        <w:t xml:space="preserve">ημοκρατία απαιτεί διαφάνεια. Η </w:t>
      </w:r>
      <w:r>
        <w:rPr>
          <w:rFonts w:eastAsia="Times New Roman"/>
          <w:szCs w:val="24"/>
        </w:rPr>
        <w:t>δ</w:t>
      </w:r>
      <w:r>
        <w:rPr>
          <w:rFonts w:eastAsia="Times New Roman"/>
          <w:szCs w:val="24"/>
        </w:rPr>
        <w:t>ημοκρατία απαιτεί καταλογισμό ατομικής ευθύνης και ποινές. Κι αυτό δεν το έχουν πράξει τα κόμματα που κυβέρνησαν και δεν φαίνεται διατεθει</w:t>
      </w:r>
      <w:r>
        <w:rPr>
          <w:rFonts w:eastAsia="Times New Roman"/>
          <w:szCs w:val="24"/>
        </w:rPr>
        <w:t>μένος να το πράξει και ο ΣΥΡΙΖΑ. Αυτό είναι που λέμε, έμπρακτη αυτοκριτική για τα λάθη του παρελθόντος. Αυτό είναι που ζητάμε από τα κόμματα που διαχειρίστηκαν τις τύχες της χώρας.</w:t>
      </w:r>
    </w:p>
    <w:p w14:paraId="6FD02E5B" w14:textId="77777777" w:rsidR="00BA6D65" w:rsidRDefault="00336324">
      <w:pPr>
        <w:spacing w:line="600" w:lineRule="auto"/>
        <w:ind w:firstLine="720"/>
        <w:jc w:val="both"/>
        <w:rPr>
          <w:rFonts w:eastAsia="Times New Roman"/>
          <w:szCs w:val="24"/>
        </w:rPr>
      </w:pPr>
      <w:r>
        <w:rPr>
          <w:rFonts w:eastAsia="Times New Roman"/>
          <w:szCs w:val="24"/>
        </w:rPr>
        <w:lastRenderedPageBreak/>
        <w:t>Βέβαια, δεν ήταν μόνο τα δάνεια. Ήταν και οι επιχορηγήσεις από τα ταμεία το</w:t>
      </w:r>
      <w:r>
        <w:rPr>
          <w:rFonts w:eastAsia="Times New Roman"/>
          <w:szCs w:val="24"/>
        </w:rPr>
        <w:t xml:space="preserve">υ κράτους που ήταν σκανδαλώδεις. Μιλάμε για 1 δισεκατομμύριο συνολική επιχορήγηση. Κάποιοι λένε 825 εκατομμύρια. Είναι πάρα πολλά λεφτά, ακόμα και γι’ αυτό το πολιτικό σύστημα. </w:t>
      </w:r>
    </w:p>
    <w:p w14:paraId="6FD02E5C" w14:textId="77777777" w:rsidR="00BA6D65" w:rsidRDefault="00336324">
      <w:pPr>
        <w:spacing w:line="600" w:lineRule="auto"/>
        <w:ind w:firstLine="720"/>
        <w:jc w:val="both"/>
        <w:rPr>
          <w:rFonts w:eastAsia="Times New Roman"/>
          <w:szCs w:val="24"/>
        </w:rPr>
      </w:pPr>
      <w:r>
        <w:rPr>
          <w:rFonts w:eastAsia="Times New Roman"/>
          <w:szCs w:val="24"/>
        </w:rPr>
        <w:t xml:space="preserve">Και τις δύο χρονιές -είναι σημαντικό- πριν από το μνημόνιο, τότε που η χώρα μύριζε χρεοκοπία, τότε που όλα τα μεγάλα κατέρρεαν, διατέθηκαν 64 εκατομμύρια το 2008 και 68 εκατομμύρια το 2009. </w:t>
      </w:r>
    </w:p>
    <w:p w14:paraId="6FD02E5D" w14:textId="77777777" w:rsidR="00BA6D65" w:rsidRDefault="00336324">
      <w:pPr>
        <w:spacing w:line="600" w:lineRule="auto"/>
        <w:ind w:firstLine="720"/>
        <w:jc w:val="both"/>
        <w:rPr>
          <w:rFonts w:eastAsia="Times New Roman"/>
          <w:szCs w:val="24"/>
        </w:rPr>
      </w:pPr>
      <w:r>
        <w:rPr>
          <w:rFonts w:eastAsia="Times New Roman"/>
          <w:szCs w:val="24"/>
        </w:rPr>
        <w:t>Πάμε, όμως, και στην άλλη κορυφή του αμαρτωλού τριγώνου, τα</w:t>
      </w:r>
      <w:r>
        <w:rPr>
          <w:rFonts w:eastAsia="Times New Roman"/>
          <w:szCs w:val="24"/>
        </w:rPr>
        <w:t xml:space="preserve"> μίντι</w:t>
      </w:r>
      <w:r>
        <w:rPr>
          <w:rFonts w:eastAsia="Times New Roman"/>
          <w:szCs w:val="24"/>
        </w:rPr>
        <w:t>α</w:t>
      </w:r>
      <w:r>
        <w:rPr>
          <w:rFonts w:eastAsia="Times New Roman"/>
          <w:szCs w:val="24"/>
        </w:rPr>
        <w:t>, και τη χρηματοδότησή τους. Ούτε αυτό το ξέρουμε, πόσα είναι δηλαδή τα δάνεια στις επιχειρήσεις ΜΜΕ.</w:t>
      </w:r>
    </w:p>
    <w:p w14:paraId="6FD02E5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Μια έρευνα μιας εφημερίδας τον προηγούμενο Οκτώβριο -που φαινόταν σαν διαρροή από ένα πολιτικό γραφείο- ανέβαζε τα δάνεια των ΜΜΕ σε 808 εκατομμύρια και </w:t>
      </w:r>
      <w:r>
        <w:rPr>
          <w:rFonts w:eastAsia="Times New Roman" w:cs="Times New Roman"/>
          <w:szCs w:val="24"/>
        </w:rPr>
        <w:t xml:space="preserve">μας πληροφορούσε ότι υπήρχε στα χέρια της Κυβέρνησης όλος ο φάκελος με τις δανειακές υποχρεώσεις ομίλων και επιχειρήσεων των ΜΜΕ. </w:t>
      </w:r>
    </w:p>
    <w:p w14:paraId="6FD02E5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Εμείς, λοιπόν, ζητάμε αυτός ο φάκελος να μην παραμένει στο συρτάρι κάποιου Υπουργού, όπου θα ανασύρεται επιλεκτικά ό,τι είναι</w:t>
      </w:r>
      <w:r>
        <w:rPr>
          <w:rFonts w:eastAsia="Times New Roman" w:cs="Times New Roman"/>
          <w:szCs w:val="24"/>
        </w:rPr>
        <w:t xml:space="preserve"> απαραίτητο για να χτυπηθεί κάποιος αντίπαλος της Κυβέρνησης. Εμείς, ζητάμε αυτός ο φάκελος να έρθει στη Βουλή, να δούμε όλα τα στοιχεία. Να δούμε ποιοι πήραν τα δάνεια, με ποιους όρους τα πήραν, πού βρίσκονται, πώς εξυπηρετούνται και ποια στελέχη και ποιο</w:t>
      </w:r>
      <w:r>
        <w:rPr>
          <w:rFonts w:eastAsia="Times New Roman" w:cs="Times New Roman"/>
          <w:szCs w:val="24"/>
        </w:rPr>
        <w:t xml:space="preserve">ι μέτοχοι ΜΜΕ έχουν πλουτίσει, ενώ τα ΜΜΕ που διοικούσαν έχουν χρεοκοπήσει. </w:t>
      </w:r>
    </w:p>
    <w:p w14:paraId="6FD02E6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άλλο αυτό, άλλο η συνολική έρευνα που πρέπει να γίνει, άλλο οι απαντήσεις που πρέπει να δώσουμε στον ελληνικό λαό κι άλλο να βγάζουμε μπροστά αρχετυπικούς μπαμπούλες, να απο</w:t>
      </w:r>
      <w:r>
        <w:rPr>
          <w:rFonts w:eastAsia="Times New Roman" w:cs="Times New Roman"/>
          <w:szCs w:val="24"/>
        </w:rPr>
        <w:t xml:space="preserve">καλύπτουμε μερικά από τα στοιχεία -κυρίως τα στοιχεία για τους μη συνεργάσιμους- και να μην λέμε πώς είναι η πλήρης εικόνα. </w:t>
      </w:r>
    </w:p>
    <w:p w14:paraId="6FD02E6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Πιστεύουμε ότι οι πρωτοβουλίες του κ. Τσίπρα και σε αυτό το θέμα είναι προσχηματικές. Προσπαθεί να δημιουργήσει εντυπώσεις. Και το </w:t>
      </w:r>
      <w:r>
        <w:rPr>
          <w:rFonts w:eastAsia="Times New Roman" w:cs="Times New Roman"/>
          <w:szCs w:val="24"/>
        </w:rPr>
        <w:t xml:space="preserve">λέω γιατί δεκατέσσερις μήνες πριν, τον Φεβρουάριο του 2015, στη </w:t>
      </w:r>
      <w:r>
        <w:rPr>
          <w:rFonts w:eastAsia="Times New Roman" w:cs="Times New Roman"/>
          <w:szCs w:val="24"/>
        </w:rPr>
        <w:lastRenderedPageBreak/>
        <w:t xml:space="preserve">συζήτηση των πρώτων προγραμματικών δηλώσεων, είχα καλέσει την Κυβέρνηση να σπάσουμε σε συνεργασία τις τριγωνικές σχέσεις πολιτικής - </w:t>
      </w:r>
      <w:r>
        <w:rPr>
          <w:rFonts w:eastAsia="Times New Roman" w:cs="Times New Roman"/>
          <w:szCs w:val="24"/>
        </w:rPr>
        <w:t>μίντια</w:t>
      </w:r>
      <w:r>
        <w:rPr>
          <w:rFonts w:eastAsia="Times New Roman" w:cs="Times New Roman"/>
          <w:szCs w:val="24"/>
        </w:rPr>
        <w:t>- τραπεζών, σχέσεις που επιβαρύνουν τα δημόσια ταμεία</w:t>
      </w:r>
      <w:r>
        <w:rPr>
          <w:rFonts w:eastAsia="Times New Roman" w:cs="Times New Roman"/>
          <w:szCs w:val="24"/>
        </w:rPr>
        <w:t xml:space="preserve"> και νοθεύουν την ενημέρωση. Γιατί -και θα πρέπει να το παραδεχτούμε- ο αμαρτωλός εναγκαλισμός πολιτικής -</w:t>
      </w:r>
      <w:r>
        <w:rPr>
          <w:rFonts w:eastAsia="Times New Roman" w:cs="Times New Roman"/>
          <w:szCs w:val="24"/>
        </w:rPr>
        <w:t>μίντια</w:t>
      </w:r>
      <w:r>
        <w:rPr>
          <w:rFonts w:eastAsia="Times New Roman" w:cs="Times New Roman"/>
          <w:szCs w:val="24"/>
        </w:rPr>
        <w:t>- τραπεζών έχει χαράξει την οικονομική και κοινωνική εξέλιξη. Την έχει στρεβλώσει. Τράπεζες που βοηθούν ΜΜΕ, ΜΜΕ που βοηθούν πολιτικούς, πολιτικ</w:t>
      </w:r>
      <w:r>
        <w:rPr>
          <w:rFonts w:eastAsia="Times New Roman" w:cs="Times New Roman"/>
          <w:szCs w:val="24"/>
        </w:rPr>
        <w:t xml:space="preserve">οί που βοηθούν τραπεζίτες. </w:t>
      </w:r>
    </w:p>
    <w:p w14:paraId="6FD02E6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αυτά -και θέλω να κάνω μια παρένθεση- δεν είναι μόνο ελληνικά φαινόμενα. Ο Λεπέν -ένας άλλος λαϊκισμός- για χρόνια στήριζε την παρουσία του στο σύνθημα, «είναι όλοι οι άλλοι διεφθαρμένοι». Και τώρα -προσέξτε- έρχονται τα έ</w:t>
      </w:r>
      <w:r>
        <w:rPr>
          <w:rFonts w:eastAsia="Times New Roman" w:cs="Times New Roman"/>
          <w:szCs w:val="24"/>
        </w:rPr>
        <w:t xml:space="preserve">γγραφα από τον Παναμά που δείχνουν ότι άνθρωποι της Λεπέν έχουν βγάλει πολλά λεφτά έξω. Και το θέμα το ερευνά η γαλλική δικαιοσύνη. </w:t>
      </w:r>
    </w:p>
    <w:p w14:paraId="6FD02E6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Προσέξατε τα στοιχεία που δόθηκαν στη δημοσιότητα με αυτή τη διαρροή; Δώδεκα πρώην και νυν αρχηγοί κρατών φιγουράρουν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-δώδεκα αρχηγοί κρατών!- όπως και εκατόν είκοσι ο</w:t>
      </w:r>
      <w:r>
        <w:rPr>
          <w:rFonts w:eastAsia="Times New Roman" w:cs="Times New Roman"/>
          <w:szCs w:val="24"/>
        </w:rPr>
        <w:t>κ</w:t>
      </w:r>
      <w:r>
        <w:rPr>
          <w:rFonts w:eastAsia="Times New Roman" w:cs="Times New Roman"/>
          <w:szCs w:val="24"/>
        </w:rPr>
        <w:t xml:space="preserve">τώ </w:t>
      </w:r>
      <w:r>
        <w:rPr>
          <w:rFonts w:eastAsia="Times New Roman" w:cs="Times New Roman"/>
          <w:szCs w:val="24"/>
        </w:rPr>
        <w:lastRenderedPageBreak/>
        <w:t>πολιτικοί ή άμεσοι συνεργάτες πολιτικών σε όλο τον κόσμο. Ποιοι είναι οι Έλληνες σε αυτά τα έγγραφα; Έχουν ακουστεί μερικά ονόματα, αλλά δεν έχουμε πλήρη εικόνα. Σύμφωνα με τον παγκόσμιο χά</w:t>
      </w:r>
      <w:r>
        <w:rPr>
          <w:rFonts w:eastAsia="Times New Roman" w:cs="Times New Roman"/>
          <w:szCs w:val="24"/>
        </w:rPr>
        <w:t xml:space="preserve">ρτη που διέρρευσε -δεν ξέρω αν τον έχετε δει- η Ελλάδα έχει διακόσιες είκοσι τρεις εταιρείες σε αυτά τα έγγραφα και εξήντα τέσσερις ιδιώτες. </w:t>
      </w:r>
    </w:p>
    <w:p w14:paraId="6FD02E6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Ποιοι είναι και ποιοι απ’ αυτούς συνδέονται με την πολιτική; Καλούμε την Κυβέρνηση να ζητήσει δημόσια πρόσβαση σε </w:t>
      </w:r>
      <w:r>
        <w:rPr>
          <w:rFonts w:eastAsia="Times New Roman" w:cs="Times New Roman"/>
          <w:szCs w:val="24"/>
        </w:rPr>
        <w:t xml:space="preserve">όλα τα έγγραφα που αφορούν τους Έλληνες σε αυτή την τελευταία διαρροή, ώστε να δούμε ποιοι εμπλέκονται, να πάψουν οι ψίθυροι και οι διαρροές και η Βουλή, ει δυνατόν, ως Εθνική Αντιπροσωπεία να ζητήσει πλήρη πρόσβαση στα στοιχεία όλων των Ελλήνων. </w:t>
      </w:r>
    </w:p>
    <w:p w14:paraId="6FD02E6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Προσέξτε</w:t>
      </w:r>
      <w:r>
        <w:rPr>
          <w:rFonts w:eastAsia="Times New Roman" w:cs="Times New Roman"/>
          <w:szCs w:val="24"/>
        </w:rPr>
        <w:t>, όμως, γιατί το θέμα της διαφθοράς και του πολιτικού χρήματος είναι κάτι ευρύτερο από τοπικούς δανεισμούς. Δεν ξέρω αν παρακολουθείτε τις ισπανικές εφημερίδες, κύριοι της Κυβέρνησης. Διάβασα, λοιπόν, προσφάτως σε μετάφραση, κάτι πάρα πολύ ενδιαφέρον. Διάβ</w:t>
      </w:r>
      <w:r>
        <w:rPr>
          <w:rFonts w:eastAsia="Times New Roman" w:cs="Times New Roman"/>
          <w:szCs w:val="24"/>
        </w:rPr>
        <w:t xml:space="preserve">ασα ότι οι φίλοι σας οι Podemos </w:t>
      </w:r>
      <w:r>
        <w:rPr>
          <w:rFonts w:eastAsia="Times New Roman" w:cs="Times New Roman"/>
          <w:szCs w:val="24"/>
        </w:rPr>
        <w:lastRenderedPageBreak/>
        <w:t xml:space="preserve">κατηγορούνται ότι πήραν 7 εκατομμύρια από μια ξένη κυβέρνηση, μια ξένη κυβέρνηση που είναι ανεξήγητο για εμάς, ίσως λογικό για εσάς… </w:t>
      </w:r>
    </w:p>
    <w:p w14:paraId="6FD02E66"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D02E6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τα ακούσετε. Υπομονή.</w:t>
      </w:r>
    </w:p>
    <w:p w14:paraId="6FD02E6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Μία κυβέρνηση, λοιπόν, που α</w:t>
      </w:r>
      <w:r>
        <w:rPr>
          <w:rFonts w:eastAsia="Times New Roman" w:cs="Times New Roman"/>
          <w:szCs w:val="24"/>
        </w:rPr>
        <w:t xml:space="preserve">νεξήγητα για εμάς -δεν ξέρουμε γιατί- φαντάζει στις αγαπημένες σας κυβερνήσεις, είναι η κυβέρνηση της Βενεζουέλας. </w:t>
      </w:r>
    </w:p>
    <w:p w14:paraId="6FD02E6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ΕΥΦΡΟΣΥΝΗ (ΦΡΟΣΩ) ΚΑΡΑΣΑΡΛΙΔΟΥ:</w:t>
      </w:r>
      <w:r>
        <w:rPr>
          <w:rFonts w:eastAsia="Times New Roman" w:cs="Times New Roman"/>
          <w:szCs w:val="24"/>
        </w:rPr>
        <w:t xml:space="preserve"> Παλιό είναι αυτό.</w:t>
      </w:r>
    </w:p>
    <w:p w14:paraId="6FD02E6A"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Υπάρχουν καινούργια στοιχεία. Θα σας</w:t>
      </w:r>
      <w:r>
        <w:rPr>
          <w:rFonts w:eastAsia="Times New Roman" w:cs="Times New Roman"/>
          <w:szCs w:val="24"/>
        </w:rPr>
        <w:t xml:space="preserve"> τα πω. Μην βιάζεστε.</w:t>
      </w:r>
    </w:p>
    <w:p w14:paraId="6FD02E6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Είναι μια χώρα που έχει επισκεφτεί και ο κύριος Πρωθυπουργός, είναι μία χώρα που έχει επισκεφθεί και η κ. Δούρου και ο κ. Ήσυχος, για να δουν τα επιτεύγματα του κ. Τσάβες. Είναι μια χώρα που είχε επισκεφθεί ο κ. Γιώργος Τσίπρας πέρυσι</w:t>
      </w:r>
      <w:r>
        <w:rPr>
          <w:rFonts w:eastAsia="Times New Roman" w:cs="Times New Roman"/>
          <w:szCs w:val="24"/>
        </w:rPr>
        <w:t xml:space="preserve"> τον Απρίλιο, αναζητώντας, προφανώς, εναλλακτικές πηγές χρηματοδότησης, όπως ψιθυρίζουν κάποιοι. Βέβαια, σε μια χώρα που και το χαρτί τουαλέτας ήταν σε δελτίο…</w:t>
      </w:r>
    </w:p>
    <w:p w14:paraId="6FD02E6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D02E6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συνάδελφοι, μη δια</w:t>
      </w:r>
      <w:r>
        <w:rPr>
          <w:rFonts w:eastAsia="Times New Roman" w:cs="Times New Roman"/>
          <w:szCs w:val="24"/>
        </w:rPr>
        <w:t>κόπτετε, σας παρακαλώ.</w:t>
      </w:r>
    </w:p>
    <w:p w14:paraId="6FD02E6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Κύριοι συνάδελφοι, επειδή λέτε ότι δεν την ξέρετε την ιστορία, να τη μάθετε όλη.</w:t>
      </w:r>
    </w:p>
    <w:p w14:paraId="6FD02E6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Υπήρχε και εκείνη η παραίτηση του Χουάν Κάρλος Μονεδέρο. Τον ξέρετε; Είναι ο επικεφαλής στρατηγικο</w:t>
      </w:r>
      <w:r>
        <w:rPr>
          <w:rFonts w:eastAsia="Times New Roman" w:cs="Times New Roman"/>
          <w:szCs w:val="24"/>
        </w:rPr>
        <w:t xml:space="preserve">ύ σχεδιασμού των </w:t>
      </w:r>
      <w:r>
        <w:rPr>
          <w:rFonts w:eastAsia="Times New Roman" w:cs="Times New Roman"/>
          <w:szCs w:val="24"/>
          <w:lang w:val="en-US"/>
        </w:rPr>
        <w:t>Podemos</w:t>
      </w:r>
      <w:r>
        <w:rPr>
          <w:rFonts w:eastAsia="Times New Roman" w:cs="Times New Roman"/>
          <w:szCs w:val="24"/>
        </w:rPr>
        <w:t xml:space="preserve">, ο οποίος αποκαλύφθηκε ότι είχε πάρει μισό εκατομμύριο -425.000 για να είμαι ακριβής- από λατινοαμερικάνικες κυβερνήσεις. Βέβαια, η απάντηση -την έχουν δώσει και οι Έλληνες </w:t>
      </w:r>
      <w:r>
        <w:rPr>
          <w:rFonts w:eastAsia="Times New Roman" w:cs="Times New Roman"/>
          <w:szCs w:val="24"/>
        </w:rPr>
        <w:lastRenderedPageBreak/>
        <w:t>πολιτικοί που έχουν πιαστεί με λεφτά στην τσέπη- ήταν, «γι</w:t>
      </w:r>
      <w:r>
        <w:rPr>
          <w:rFonts w:eastAsia="Times New Roman" w:cs="Times New Roman"/>
          <w:szCs w:val="24"/>
        </w:rPr>
        <w:t xml:space="preserve">α συμβουλευτικές υπηρεσίες». «Τα μισά λεφτά…» -είπε- «…τα έδωσα στο κόμμα. Δεν ήταν δικά μου όλα.». Τα μισά από τα 425.000. Τελικά παντού τα ίδια συμβαίνουν. </w:t>
      </w:r>
    </w:p>
    <w:p w14:paraId="6FD02E7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Βέβαια, ο κ. Ιγκλέσιας αρνείται ότι χρηματοδοτήθηκε από την κυβέρνηση της Βενεζουέλας, αλλά η Υπη</w:t>
      </w:r>
      <w:r>
        <w:rPr>
          <w:rFonts w:eastAsia="Times New Roman" w:cs="Times New Roman"/>
          <w:szCs w:val="24"/>
        </w:rPr>
        <w:t xml:space="preserve">ρεσία Δίωξης Οικονομικού Εγκλήματος της Ισπανίας συνεχίζει και θα πρέπει να περιμένουμε τις αποφάσεις. Αν και κάποιοι παλιόφιλοι στην </w:t>
      </w:r>
      <w:r>
        <w:rPr>
          <w:rFonts w:eastAsia="Times New Roman" w:cs="Times New Roman"/>
          <w:szCs w:val="24"/>
        </w:rPr>
        <w:t xml:space="preserve">«ΑΥΓΗ» </w:t>
      </w:r>
      <w:r>
        <w:rPr>
          <w:rFonts w:eastAsia="Times New Roman" w:cs="Times New Roman"/>
          <w:szCs w:val="24"/>
        </w:rPr>
        <w:t>έχουν βγάλει ήδη τα συμπεράσματά τους και μιλάνε για πλαστά στοιχεία, πλαστά ντοσιέ. Όταν οι υποθέσεις που διερευνώ</w:t>
      </w:r>
      <w:r>
        <w:rPr>
          <w:rFonts w:eastAsia="Times New Roman" w:cs="Times New Roman"/>
          <w:szCs w:val="24"/>
        </w:rPr>
        <w:t xml:space="preserve">νται αφορούν τους φίλους μας, είναι πλαστές. Η </w:t>
      </w:r>
      <w:r>
        <w:rPr>
          <w:rFonts w:eastAsia="Times New Roman" w:cs="Times New Roman"/>
          <w:szCs w:val="24"/>
        </w:rPr>
        <w:t>«</w:t>
      </w:r>
      <w:r>
        <w:rPr>
          <w:rFonts w:eastAsia="Times New Roman" w:cs="Times New Roman"/>
          <w:szCs w:val="24"/>
          <w:lang w:val="en-US"/>
        </w:rPr>
        <w:t>LIBERATION</w:t>
      </w:r>
      <w:r>
        <w:rPr>
          <w:rFonts w:eastAsia="Times New Roman" w:cs="Times New Roman"/>
          <w:szCs w:val="24"/>
        </w:rPr>
        <w:t>»</w:t>
      </w:r>
      <w:r>
        <w:rPr>
          <w:rFonts w:eastAsia="Times New Roman" w:cs="Times New Roman"/>
          <w:szCs w:val="24"/>
        </w:rPr>
        <w:t xml:space="preserve">, πάντως, που έχουμε κάποιο λόγο να της έχουμε λίγο μεγαλύτερη εμπιστοσύνη, έγραφε πριν από οκτώ ημέρες σε ένα μεγάλο πρωτοσέλιδο δημοσίευμά της, «Οι </w:t>
      </w:r>
      <w:r>
        <w:rPr>
          <w:rFonts w:eastAsia="Times New Roman" w:cs="Times New Roman"/>
          <w:szCs w:val="24"/>
          <w:lang w:val="en-US"/>
        </w:rPr>
        <w:t>Podemos</w:t>
      </w:r>
      <w:r>
        <w:rPr>
          <w:rFonts w:eastAsia="Times New Roman" w:cs="Times New Roman"/>
          <w:szCs w:val="24"/>
        </w:rPr>
        <w:t xml:space="preserve"> κατηγορούνται για παράνομη χρηματοδότησ</w:t>
      </w:r>
      <w:r>
        <w:rPr>
          <w:rFonts w:eastAsia="Times New Roman" w:cs="Times New Roman"/>
          <w:szCs w:val="24"/>
        </w:rPr>
        <w:t xml:space="preserve">η». </w:t>
      </w:r>
    </w:p>
    <w:p w14:paraId="6FD02E7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Επιστρέφω, όμως, στην ταπεινή ελληνική πραγματικότητα με κάποιες προτάσεις. Τι ζητάμε εμείς; Ζητάμε να κοπούν τα κονδύλια δημοσίων σχέσεων και επικοινωνίας των δημοσίων υπηρεσιών. Τι να τα κάνει αυτήν την εποχή τα λεφτά η ΕΥΔΑΠ; Τι να διαφημίσει; Τι ν</w:t>
      </w:r>
      <w:r>
        <w:rPr>
          <w:rFonts w:eastAsia="Times New Roman" w:cs="Times New Roman"/>
          <w:szCs w:val="24"/>
        </w:rPr>
        <w:t xml:space="preserve">α τις κάνουν τις διαφημίσεις τα Υπουργεία σε αυτή την κρίση που αναγκαζόμαστε να κόψουμε συντάξεις; Γιατί να έχουμε λεφτά για την επικοινωνία των Υπουργείων; Τι κρύβεται πίσω απ’ αυτό; </w:t>
      </w:r>
    </w:p>
    <w:p w14:paraId="6FD02E7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Γιατί εδώ στην Ελλάδα υπάρχει -και το έχουμε παραδεχτεί όλοι, απλώς όλ</w:t>
      </w:r>
      <w:r>
        <w:rPr>
          <w:rFonts w:eastAsia="Times New Roman" w:cs="Times New Roman"/>
          <w:szCs w:val="24"/>
        </w:rPr>
        <w:t xml:space="preserve">οι το λέμε για τους άλλους- αναπτυγμένο ένα άλλο φαινόμενο, δηλαδή τα κομματικά μέσα. Έχουμε τα κρατικά, έχουμε τις επιχειρήσεις και έχουμε και τα κομματικά μέσα. Και δεν μιλώ για τα επίσημα κομματικά μέσα, για τον </w:t>
      </w:r>
      <w:r>
        <w:rPr>
          <w:rFonts w:eastAsia="Times New Roman" w:cs="Times New Roman"/>
          <w:szCs w:val="24"/>
        </w:rPr>
        <w:t>«ΡΙΖΟΣΠΑΣΤΗ»</w:t>
      </w:r>
      <w:r>
        <w:rPr>
          <w:rFonts w:eastAsia="Times New Roman" w:cs="Times New Roman"/>
          <w:szCs w:val="24"/>
        </w:rPr>
        <w:t xml:space="preserve">, για την </w:t>
      </w:r>
      <w:r>
        <w:rPr>
          <w:rFonts w:eastAsia="Times New Roman" w:cs="Times New Roman"/>
          <w:szCs w:val="24"/>
        </w:rPr>
        <w:t>«ΑΥΓΗ»</w:t>
      </w:r>
      <w:r>
        <w:rPr>
          <w:rFonts w:eastAsia="Times New Roman" w:cs="Times New Roman"/>
          <w:szCs w:val="24"/>
        </w:rPr>
        <w:t xml:space="preserve">. Αυτά είναι </w:t>
      </w:r>
      <w:r>
        <w:rPr>
          <w:rFonts w:eastAsia="Times New Roman" w:cs="Times New Roman"/>
          <w:szCs w:val="24"/>
        </w:rPr>
        <w:t xml:space="preserve">καλοδεχούμενα. Μιλώ για τις εφημερίδες και τα </w:t>
      </w:r>
      <w:r>
        <w:rPr>
          <w:rFonts w:eastAsia="Times New Roman" w:cs="Times New Roman"/>
          <w:szCs w:val="24"/>
          <w:lang w:val="en-US"/>
        </w:rPr>
        <w:t>site</w:t>
      </w:r>
      <w:r>
        <w:rPr>
          <w:rFonts w:eastAsia="Times New Roman" w:cs="Times New Roman"/>
          <w:szCs w:val="24"/>
        </w:rPr>
        <w:t xml:space="preserve"> που ζουν υπό την εύνοια του κράτους, που ζουν κάτω από τις φτερούγες της κάθε κυβέρνησης. Μια στρατιά τέτοιων μέσων υποστηρίζουν σήμερα τον ΣΥΡΙΖΑ και τους ΑΝΕΛ, κυρίως στο διαδίκτυο, οι Λαζόπουλοι και οι </w:t>
      </w:r>
      <w:r>
        <w:rPr>
          <w:rFonts w:eastAsia="Times New Roman" w:cs="Times New Roman"/>
          <w:szCs w:val="24"/>
        </w:rPr>
        <w:t xml:space="preserve">Βαξεβάνηδες, για να πάρω μόνο τις δύο άκρες του λαϊκισμού της χώρας. </w:t>
      </w:r>
    </w:p>
    <w:p w14:paraId="6FD02E7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τους θρέφει όλους αυτούς; Ποιος θρέφει αυτές τις εκδόσεις; Ποιος θρέφει αυτά τα </w:t>
      </w:r>
      <w:r>
        <w:rPr>
          <w:rFonts w:eastAsia="Times New Roman" w:cs="Times New Roman"/>
          <w:szCs w:val="24"/>
          <w:lang w:val="en-US"/>
        </w:rPr>
        <w:t>site</w:t>
      </w:r>
      <w:r>
        <w:rPr>
          <w:rFonts w:eastAsia="Times New Roman" w:cs="Times New Roman"/>
          <w:szCs w:val="24"/>
        </w:rPr>
        <w:t xml:space="preserve">; Ποιος τα πληρώνει; Αποκαλύψαμε -και δεν είναι η ώρα να πω λεπτομέρειες- ότι εκδότης εφημερίδων και διαχειριστές </w:t>
      </w:r>
      <w:r>
        <w:rPr>
          <w:rFonts w:eastAsia="Times New Roman" w:cs="Times New Roman"/>
          <w:szCs w:val="24"/>
          <w:lang w:val="en-US"/>
        </w:rPr>
        <w:t>site</w:t>
      </w:r>
      <w:r>
        <w:rPr>
          <w:rFonts w:eastAsia="Times New Roman" w:cs="Times New Roman"/>
          <w:szCs w:val="24"/>
        </w:rPr>
        <w:t xml:space="preserve"> είναι πλέον κυβερνητικοί υπάλληλοι, έχουν προσληφθεί στο Υπουργείο Αμύνης, στο Υπουργείο Τύπου.</w:t>
      </w:r>
    </w:p>
    <w:p w14:paraId="6FD02E7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Πρόεδρος των Ανεξαρτήτων Ελλήνων</w:t>
      </w:r>
      <w:r>
        <w:rPr>
          <w:rFonts w:eastAsia="Times New Roman" w:cs="Times New Roman"/>
          <w:b/>
          <w:szCs w:val="24"/>
        </w:rPr>
        <w:t>):</w:t>
      </w:r>
      <w:r>
        <w:rPr>
          <w:rFonts w:eastAsia="Times New Roman" w:cs="Times New Roman"/>
          <w:szCs w:val="24"/>
        </w:rPr>
        <w:t xml:space="preserve"> Για το Υπουργείο Άμυνας για ποιον λέτε;</w:t>
      </w:r>
    </w:p>
    <w:p w14:paraId="6FD02E7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lang w:val="en-US"/>
        </w:rPr>
        <w:t>site</w:t>
      </w:r>
      <w:r w:rsidRPr="006C6CD0">
        <w:rPr>
          <w:rFonts w:eastAsia="Times New Roman" w:cs="Times New Roman"/>
          <w:szCs w:val="24"/>
        </w:rPr>
        <w:t xml:space="preserve"> </w:t>
      </w:r>
      <w:r>
        <w:rPr>
          <w:rFonts w:eastAsia="Times New Roman" w:cs="Times New Roman"/>
          <w:szCs w:val="24"/>
          <w:lang w:val="en-US"/>
        </w:rPr>
        <w:t>olympia</w:t>
      </w:r>
      <w:r w:rsidRPr="003062CD">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6FD02E7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Πρόεδρος των Ανεξαρτήτων Ελλήνων</w:t>
      </w:r>
      <w:r>
        <w:rPr>
          <w:rFonts w:eastAsia="Times New Roman" w:cs="Times New Roman"/>
          <w:b/>
          <w:szCs w:val="24"/>
        </w:rPr>
        <w:t>):</w:t>
      </w:r>
      <w:r>
        <w:rPr>
          <w:rFonts w:eastAsia="Times New Roman" w:cs="Times New Roman"/>
          <w:szCs w:val="24"/>
        </w:rPr>
        <w:t xml:space="preserve"> Έχει πάρει ένα ευρώ διαφήμιση;</w:t>
      </w:r>
    </w:p>
    <w:p w14:paraId="6FD02E7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Είναι υπάλληλός σας;</w:t>
      </w:r>
    </w:p>
    <w:p w14:paraId="6FD02E78"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Πρόεδρος των Ανεξαρτήτων Ελλήνων</w:t>
      </w:r>
      <w:r>
        <w:rPr>
          <w:rFonts w:eastAsia="Times New Roman" w:cs="Times New Roman"/>
          <w:b/>
          <w:szCs w:val="24"/>
        </w:rPr>
        <w:t>):</w:t>
      </w:r>
      <w:r>
        <w:rPr>
          <w:rFonts w:eastAsia="Times New Roman" w:cs="Times New Roman"/>
          <w:szCs w:val="24"/>
        </w:rPr>
        <w:t xml:space="preserve"> Ένα ευρώ έχει πάρει;</w:t>
      </w:r>
    </w:p>
    <w:p w14:paraId="6FD02E79"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b/>
          <w:szCs w:val="24"/>
        </w:rPr>
        <w:t>):</w:t>
      </w:r>
      <w:r>
        <w:rPr>
          <w:rFonts w:eastAsia="Times New Roman" w:cs="Times New Roman"/>
          <w:szCs w:val="24"/>
        </w:rPr>
        <w:t xml:space="preserve"> Κύριε Καμμένε, επιτρέψτε μου, γιατί κάνετε ένα πολύ μεγάλο λάθος που παρεμβαίνετε αυτή τη στιγμή.</w:t>
      </w:r>
    </w:p>
    <w:p w14:paraId="6FD02E7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Δέχεστε, λοιπόν, ότι είναι κυβερνητικό σας υπάλληλος και ρωτάτε αν υπάρχει διαφήμιση.</w:t>
      </w:r>
    </w:p>
    <w:p w14:paraId="6FD02E7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Πρόεδρος των Ανεξαρτήτων Ελ</w:t>
      </w:r>
      <w:r>
        <w:rPr>
          <w:rFonts w:eastAsia="Times New Roman" w:cs="Times New Roman"/>
          <w:b/>
          <w:szCs w:val="24"/>
        </w:rPr>
        <w:t>λήνων</w:t>
      </w:r>
      <w:r>
        <w:rPr>
          <w:rFonts w:eastAsia="Times New Roman" w:cs="Times New Roman"/>
          <w:b/>
          <w:szCs w:val="24"/>
        </w:rPr>
        <w:t>):</w:t>
      </w:r>
      <w:r>
        <w:rPr>
          <w:rFonts w:eastAsia="Times New Roman" w:cs="Times New Roman"/>
          <w:szCs w:val="24"/>
        </w:rPr>
        <w:t xml:space="preserve"> Έχει πάρει ένα ευρώ;</w:t>
      </w:r>
    </w:p>
    <w:p w14:paraId="6FD02E7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Ποταμιού)</w:t>
      </w:r>
    </w:p>
    <w:p w14:paraId="6FD02E7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κύριε Υπουργέ. Παρακαλώ.</w:t>
      </w:r>
    </w:p>
    <w:p w14:paraId="6FD02E7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Πρόεδρος των Ανεξαρτήτων Ελλήνων</w:t>
      </w:r>
      <w:r>
        <w:rPr>
          <w:rFonts w:eastAsia="Times New Roman" w:cs="Times New Roman"/>
          <w:b/>
          <w:szCs w:val="24"/>
        </w:rPr>
        <w:t>):</w:t>
      </w:r>
      <w:r>
        <w:rPr>
          <w:rFonts w:eastAsia="Times New Roman" w:cs="Times New Roman"/>
          <w:szCs w:val="24"/>
        </w:rPr>
        <w:t xml:space="preserve"> Θα πείτε εδώ την αλήθεια. Εσείς τα παίρνατε για την εκπομπή σας.</w:t>
      </w:r>
    </w:p>
    <w:p w14:paraId="6FD02E7F"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Ποταμιού)</w:t>
      </w:r>
    </w:p>
    <w:p w14:paraId="6FD02E8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Πείτε. Πείτε. Θα εκτεθείτε. </w:t>
      </w:r>
    </w:p>
    <w:p w14:paraId="6FD02E8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κυβερνητικός σας υπάλληλος;</w:t>
      </w:r>
    </w:p>
    <w:p w14:paraId="6FD02E82"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w:t>
      </w:r>
      <w:r>
        <w:rPr>
          <w:rFonts w:eastAsia="Times New Roman" w:cs="Times New Roman"/>
          <w:b/>
          <w:szCs w:val="24"/>
        </w:rPr>
        <w:t>μυνας</w:t>
      </w:r>
      <w:r>
        <w:rPr>
          <w:rFonts w:eastAsia="Times New Roman" w:cs="Times New Roman"/>
          <w:b/>
          <w:szCs w:val="24"/>
        </w:rPr>
        <w:t xml:space="preserve"> – Πρόεδρος των Ανεξαρτήτων Ελλήνων</w:t>
      </w:r>
      <w:r>
        <w:rPr>
          <w:rFonts w:eastAsia="Times New Roman" w:cs="Times New Roman"/>
          <w:b/>
          <w:szCs w:val="24"/>
        </w:rPr>
        <w:t>):</w:t>
      </w:r>
      <w:r>
        <w:rPr>
          <w:rFonts w:eastAsia="Times New Roman" w:cs="Times New Roman"/>
          <w:szCs w:val="24"/>
        </w:rPr>
        <w:t xml:space="preserve"> Δεν έχει πάρει ούτε ένα ευρώ από το κράτος.</w:t>
      </w:r>
    </w:p>
    <w:p w14:paraId="6FD02E83"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Ποταμιού)</w:t>
      </w:r>
    </w:p>
    <w:p w14:paraId="6FD02E8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δεν έχετε τον λόγο. Θα πάρετε τον λόγο μετά και θα μιλήσετε. Δεν έχετε τον λόγο τ</w:t>
      </w:r>
      <w:r>
        <w:rPr>
          <w:rFonts w:eastAsia="Times New Roman" w:cs="Times New Roman"/>
          <w:szCs w:val="24"/>
        </w:rPr>
        <w:t>ώρα. Μετά θα μιλήσετε. Είναι η σειρά σας άλλωστε.</w:t>
      </w:r>
    </w:p>
    <w:p w14:paraId="6FD02E8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Θεοδωράκη, συνεχίστε σας παρακαλώ.</w:t>
      </w:r>
    </w:p>
    <w:p w14:paraId="6FD02E8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Προσέξτε τι έχει συμβεί, κύριοι συνάδελφοι. Όταν λέγαμε ότι έχουμε στοιχεία ότι κάποιοι εκδότες και διαχειριστέ</w:t>
      </w:r>
      <w:r>
        <w:rPr>
          <w:rFonts w:eastAsia="Times New Roman" w:cs="Times New Roman"/>
          <w:szCs w:val="24"/>
        </w:rPr>
        <w:t xml:space="preserve">ς </w:t>
      </w:r>
      <w:r>
        <w:rPr>
          <w:rFonts w:eastAsia="Times New Roman" w:cs="Times New Roman"/>
          <w:szCs w:val="24"/>
          <w:lang w:val="en-US"/>
        </w:rPr>
        <w:t>site</w:t>
      </w:r>
      <w:r>
        <w:rPr>
          <w:rFonts w:eastAsia="Times New Roman" w:cs="Times New Roman"/>
          <w:szCs w:val="24"/>
        </w:rPr>
        <w:t xml:space="preserve"> είναι υπάλληλοι κυβερνητικοί, μας λέγανε «φέρτε στοιχεία». Φέρνουμε στοιχεία, φέρνουμε ονοματεπώνυμα και μας λένε τώρα </w:t>
      </w:r>
      <w:r>
        <w:rPr>
          <w:rFonts w:eastAsia="Times New Roman" w:cs="Times New Roman"/>
          <w:szCs w:val="24"/>
        </w:rPr>
        <w:lastRenderedPageBreak/>
        <w:t>-ακούσατε τι είπε ο κ. Καμμένος;- «Πέρα απ’ τον μισθό τους, υπάρχει κάτι άλλο που έχουν πάρει από το ελληνικό δημόσιο;». Δηλαδή, δ</w:t>
      </w:r>
      <w:r>
        <w:rPr>
          <w:rFonts w:eastAsia="Times New Roman" w:cs="Times New Roman"/>
          <w:szCs w:val="24"/>
        </w:rPr>
        <w:t xml:space="preserve">εχόμαστε ότι μπορούμε να έχουμε κυβερνητικούς υπαλλήλους τους εκδότες, κυβερνητικούς υπαλλήλους τους διαχειριστές των </w:t>
      </w:r>
      <w:r>
        <w:rPr>
          <w:rFonts w:eastAsia="Times New Roman" w:cs="Times New Roman"/>
          <w:szCs w:val="24"/>
          <w:lang w:val="en-US"/>
        </w:rPr>
        <w:t>site</w:t>
      </w:r>
      <w:r>
        <w:rPr>
          <w:rFonts w:eastAsia="Times New Roman" w:cs="Times New Roman"/>
          <w:szCs w:val="24"/>
        </w:rPr>
        <w:t xml:space="preserve"> και πάμε στην υπόθεση αν έχουν πάρει διαφημίσεις από το δημόσιο. Και επειδή έχουν πάρει διαφημίσεις από το δημόσιο, εμείς θα επανέλθο</w:t>
      </w:r>
      <w:r>
        <w:rPr>
          <w:rFonts w:eastAsia="Times New Roman" w:cs="Times New Roman"/>
          <w:szCs w:val="24"/>
        </w:rPr>
        <w:t xml:space="preserve">υμε με συγκεκριμένα στοιχεία. </w:t>
      </w:r>
    </w:p>
    <w:p w14:paraId="6FD02E8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Μου αρέσει που φτάνετε στο σημείο να υπερασπίζεστε ακόμα και τα εθνικιστικά, ρατσιστικά </w:t>
      </w:r>
      <w:r>
        <w:rPr>
          <w:rFonts w:eastAsia="Times New Roman" w:cs="Times New Roman"/>
          <w:szCs w:val="24"/>
          <w:lang w:val="en-US"/>
        </w:rPr>
        <w:t>site</w:t>
      </w:r>
      <w:r>
        <w:rPr>
          <w:rFonts w:eastAsia="Times New Roman" w:cs="Times New Roman"/>
          <w:szCs w:val="24"/>
        </w:rPr>
        <w:t>. Πόση κατάντια θα δούμε από κάποιους Βουλευτές του ΣΥΡΙΖΑ; Επιτέλους, δείτε λίγο…</w:t>
      </w:r>
    </w:p>
    <w:p w14:paraId="6FD02E88"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FD02E8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Επιτ</w:t>
      </w:r>
      <w:r>
        <w:rPr>
          <w:rFonts w:eastAsia="Times New Roman" w:cs="Times New Roman"/>
          <w:szCs w:val="24"/>
        </w:rPr>
        <w:t xml:space="preserve">ρέψτε μου, δεν μου αρέσει να μιλάω με αυτούς τους τόνους, αλλά ξεστραβωθείτε, δείτε λίγο το </w:t>
      </w:r>
      <w:r>
        <w:rPr>
          <w:rFonts w:eastAsia="Times New Roman" w:cs="Times New Roman"/>
          <w:szCs w:val="24"/>
          <w:lang w:val="en-US"/>
        </w:rPr>
        <w:t>site</w:t>
      </w:r>
      <w:r>
        <w:rPr>
          <w:rFonts w:eastAsia="Times New Roman" w:cs="Times New Roman"/>
          <w:szCs w:val="24"/>
        </w:rPr>
        <w:t>, αυτό το οποίο αναφέρω, και μετά χειροκροτήστε αυτές τις παρεμβάσεις του κ. Καμμένου. Πόσο χαμηλά θα πέσετε επιτέλους;</w:t>
      </w:r>
    </w:p>
    <w:p w14:paraId="6FD02E8A"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6FD02E8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(Αναστάσιος Κουράκης):</w:t>
      </w:r>
      <w:r>
        <w:rPr>
          <w:rFonts w:eastAsia="Times New Roman" w:cs="Times New Roman"/>
          <w:szCs w:val="24"/>
        </w:rPr>
        <w:t xml:space="preserve"> Ολοκληρώστε, παρακαλώ, την αγόρευσή σας.</w:t>
      </w:r>
    </w:p>
    <w:p w14:paraId="6FD02E8C"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D02E8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Οι δικές μου αρχές δεν έχουν καταπατηθεί για μια καρέκλα, όπως οι δικές σας.</w:t>
      </w:r>
    </w:p>
    <w:p w14:paraId="6FD02E8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 να γίνει πισ</w:t>
      </w:r>
      <w:r>
        <w:rPr>
          <w:rFonts w:eastAsia="Times New Roman" w:cs="Times New Roman"/>
          <w:szCs w:val="24"/>
        </w:rPr>
        <w:t>τευτό, λοιπόν, το επιχείρημα του κ. Τσίπρα ότι θέλουμε απαντήσεις για τις πομπές των άλλων, θα πρέπει να μην δημιουργούνται καινούριες πομπές. Αυτό είναι το ζητούμενο.</w:t>
      </w:r>
    </w:p>
    <w:p w14:paraId="6FD02E8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ζητάμε και κάτι άλλο, κύριοι συνάδελφοι, που κανείς δεν το επισήμανε. Η υπόθεση της </w:t>
      </w:r>
      <w:r>
        <w:rPr>
          <w:rFonts w:eastAsia="Times New Roman" w:cs="Times New Roman"/>
          <w:szCs w:val="24"/>
        </w:rPr>
        <w:t xml:space="preserve">χρηματοδότησης των κομμάτων είναι στρεβλή. Προσέξτε τι γίνεται: Το κράτος δεν ορίζει με σαφήνεια το ποσό που θα πάρει ένα κόμμα και δεν ορίζει τον χρόνο που θα τα πάρει. Τι σημαίνει αυτό; Σημαίνει ότι υπάρχει ένα </w:t>
      </w:r>
      <w:r>
        <w:rPr>
          <w:rFonts w:eastAsia="Times New Roman" w:cs="Times New Roman"/>
          <w:szCs w:val="24"/>
        </w:rPr>
        <w:lastRenderedPageBreak/>
        <w:t xml:space="preserve">χρονοδιάγραμμα που συνεχώς αναβάλλεται και </w:t>
      </w:r>
      <w:r>
        <w:rPr>
          <w:rFonts w:eastAsia="Times New Roman" w:cs="Times New Roman"/>
          <w:szCs w:val="24"/>
        </w:rPr>
        <w:t>αυτό δημιουργεί τις συνθήκες να αναζητούν τα κόμματα χρηματοδότηση για να καλύψουν τα κενά από κάποιες χρηματοδοτήσεις που θα έρθουν ή δεν θα έρθουν.</w:t>
      </w:r>
    </w:p>
    <w:p w14:paraId="6FD02E9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Τελειώνοντας, τι ζητάει το Ποτάμι; Απλά πράγματα: Ζητάμε διαφάνεια και κανόνες στις κομματικές δαπάνες, </w:t>
      </w:r>
      <w:r>
        <w:rPr>
          <w:rFonts w:eastAsia="Times New Roman" w:cs="Times New Roman"/>
          <w:szCs w:val="24"/>
        </w:rPr>
        <w:t xml:space="preserve">διαφάνεια και κανόνες στο πολιτικό χρήμα, διαφάνεια και κανόνες στη χρηματοδότηση των μέσων μαζικής ενημέρωσης, διαφάνεια και κανόνες στην κρατική διαφήμιση, διαφάνεια και κανόνες στα κονδύλια των Υπουργείων που απασχολούν δημοσιογράφους. Να δοθούν όλα τα </w:t>
      </w:r>
      <w:r>
        <w:rPr>
          <w:rFonts w:eastAsia="Times New Roman" w:cs="Times New Roman"/>
          <w:szCs w:val="24"/>
        </w:rPr>
        <w:t>ονόματα δημοσιογράφων που πληρώνονται από το κράτος. Αυτό ζητάμε και αυτό ζητούσα και ως δημοσιογράφος τριάντα χρόνια.</w:t>
      </w:r>
    </w:p>
    <w:p w14:paraId="6FD02E91"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FD02E9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όλα αυτά, κύριοι συνάδελφοι, προϋποθέτουν -για να έχουμε απαντήσεις, για να έχουμε, δ</w:t>
      </w:r>
      <w:r>
        <w:rPr>
          <w:rFonts w:eastAsia="Times New Roman" w:cs="Times New Roman"/>
          <w:szCs w:val="24"/>
        </w:rPr>
        <w:t xml:space="preserve">ηλαδή, διαφάνεια και κανόνες- ότι ο ΣΥΡΙΖΑ και οι ΑΝΕΛ δεν θα συνεχίσουν να συμπεριφέρονται ως κατακτητές στο κράτος, στη </w:t>
      </w:r>
      <w:r>
        <w:rPr>
          <w:rFonts w:eastAsia="Times New Roman" w:cs="Times New Roman"/>
          <w:szCs w:val="24"/>
        </w:rPr>
        <w:t>δ</w:t>
      </w:r>
      <w:r>
        <w:rPr>
          <w:rFonts w:eastAsia="Times New Roman" w:cs="Times New Roman"/>
          <w:szCs w:val="24"/>
        </w:rPr>
        <w:t xml:space="preserve">ικαιοσύνη,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Γιατί θα πρέπει να δεχτούμε </w:t>
      </w:r>
      <w:r>
        <w:rPr>
          <w:rFonts w:eastAsia="Times New Roman" w:cs="Times New Roman"/>
          <w:szCs w:val="24"/>
        </w:rPr>
        <w:lastRenderedPageBreak/>
        <w:t xml:space="preserve">το εξής: Το κομματικό κράτος του χθες, ναι, </w:t>
      </w:r>
      <w:r>
        <w:rPr>
          <w:rFonts w:eastAsia="Times New Roman" w:cs="Times New Roman"/>
          <w:szCs w:val="24"/>
        </w:rPr>
        <w:t>και το κομματικό κράτος του σήμερα είναι αυτό που γεννά και θα συνεχίσει να γεννά αμαρτωλά τρίγωνα και αμαρτωλές χρηματοδοτήσεις.</w:t>
      </w:r>
    </w:p>
    <w:p w14:paraId="6FD02E9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ευχαριστώ.</w:t>
      </w:r>
    </w:p>
    <w:p w14:paraId="6FD02E94"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FD02E9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Πρόεδρος της Κο</w:t>
      </w:r>
      <w:r>
        <w:rPr>
          <w:rFonts w:eastAsia="Times New Roman" w:cs="Times New Roman"/>
          <w:szCs w:val="24"/>
        </w:rPr>
        <w:t>ινοβουλευτικής Ομάδας των Ανεξαρτήτων Ελλήνων κ. Παναγιώτης Καμμένος.</w:t>
      </w:r>
    </w:p>
    <w:p w14:paraId="6FD02E9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FD02E9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Πρόεδρος των Ανεξαρτήτων Ελλήνων</w:t>
      </w:r>
      <w:r>
        <w:rPr>
          <w:rFonts w:eastAsia="Times New Roman" w:cs="Times New Roman"/>
          <w:b/>
          <w:szCs w:val="24"/>
        </w:rPr>
        <w:t>):</w:t>
      </w:r>
      <w:r>
        <w:rPr>
          <w:rFonts w:eastAsia="Times New Roman" w:cs="Times New Roman"/>
          <w:szCs w:val="24"/>
        </w:rPr>
        <w:t xml:space="preserve"> Κυρίες και κύριοι συνάδελφοι, αφού ο Πρόεδρος του Ποταμιού ασχολήθηκε με τον </w:t>
      </w:r>
      <w:r>
        <w:rPr>
          <w:rFonts w:eastAsia="Times New Roman" w:cs="Times New Roman"/>
          <w:szCs w:val="24"/>
        </w:rPr>
        <w:t>Αμαζόνιο, θα ασχοληθούμε με την ελληνική πραγματικότητα καλύτερα</w:t>
      </w:r>
      <w:r>
        <w:rPr>
          <w:rFonts w:eastAsia="Times New Roman" w:cs="Times New Roman"/>
          <w:szCs w:val="24"/>
        </w:rPr>
        <w:t>,</w:t>
      </w:r>
      <w:r>
        <w:rPr>
          <w:rFonts w:eastAsia="Times New Roman" w:cs="Times New Roman"/>
          <w:szCs w:val="24"/>
        </w:rPr>
        <w:t xml:space="preserve"> η οποία θα ήταν απόλυτα αντιληπτή στον ελληνικό λαό</w:t>
      </w:r>
      <w:r>
        <w:rPr>
          <w:rFonts w:eastAsia="Times New Roman" w:cs="Times New Roman"/>
          <w:szCs w:val="24"/>
        </w:rPr>
        <w:t>,</w:t>
      </w:r>
      <w:r>
        <w:rPr>
          <w:rFonts w:eastAsia="Times New Roman" w:cs="Times New Roman"/>
          <w:szCs w:val="24"/>
        </w:rPr>
        <w:t xml:space="preserve"> εάν έβλεπε τι συμβαίνει τώρα στη Βουλή. </w:t>
      </w:r>
    </w:p>
    <w:p w14:paraId="6FD02E9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Πραγματικά, αν γυρίσει η κάμερα στη Βουλή θα δει ότι η Αξιωματική Αντιπολίτευση εκπροσωπείται απ</w:t>
      </w:r>
      <w:r>
        <w:rPr>
          <w:rFonts w:eastAsia="Times New Roman" w:cs="Times New Roman"/>
          <w:szCs w:val="24"/>
        </w:rPr>
        <w:t>ό μία Βουλευτή που προς τιμήν της είναι εδώ. Μία Βουλευτή! Συστήνεται εξεταστική επιτροπή για τα δάνεια των κομμάτων, η εξεταστική επιτροπή για τη χρηματοδότηση των κομμάτων και η Αξιωματική Αντιπολίτευση παρίσταται δι</w:t>
      </w:r>
      <w:r>
        <w:rPr>
          <w:rFonts w:eastAsia="Times New Roman" w:cs="Times New Roman"/>
          <w:szCs w:val="24"/>
        </w:rPr>
        <w:t>ά</w:t>
      </w:r>
      <w:r>
        <w:rPr>
          <w:rFonts w:eastAsia="Times New Roman" w:cs="Times New Roman"/>
          <w:szCs w:val="24"/>
        </w:rPr>
        <w:t xml:space="preserve"> μίας Βουλευτού, ούτε του </w:t>
      </w:r>
      <w:r>
        <w:rPr>
          <w:rFonts w:eastAsia="Times New Roman" w:cs="Times New Roman"/>
          <w:szCs w:val="24"/>
        </w:rPr>
        <w:t>ε</w:t>
      </w:r>
      <w:r>
        <w:rPr>
          <w:rFonts w:eastAsia="Times New Roman" w:cs="Times New Roman"/>
          <w:szCs w:val="24"/>
        </w:rPr>
        <w:t>ισηγητή ού</w:t>
      </w:r>
      <w:r>
        <w:rPr>
          <w:rFonts w:eastAsia="Times New Roman" w:cs="Times New Roman"/>
          <w:szCs w:val="24"/>
        </w:rPr>
        <w:t>τε του Κοινοβουλευτικού Εκπροσώπου.</w:t>
      </w:r>
    </w:p>
    <w:p w14:paraId="6FD02E9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αυτό δείχνει ακριβώς ότι η προσπάθεια να υποβαθμίσουν την αλήθεια σ’ αυτήν εδώ τη Βουλή επί τόσα χρόνια για τη χρηματοδότηση είναι μια προσπάθεια η οποία έλαβε τέλος σήμερα και από τη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w:t>
      </w:r>
      <w:r>
        <w:rPr>
          <w:rFonts w:eastAsia="Times New Roman" w:cs="Times New Roman"/>
          <w:szCs w:val="24"/>
        </w:rPr>
        <w:t>ς και δεν πρόκειται να κάνουμε πίσω ούτε στα μέσα μαζικής ενημέρωσης, που είχαν μάθει με πρωτοσέλιδα να απειλούν ανά πάσα στιγμή τα κόμματα είτε της εξουσίας είτε της αντιπολιτεύσεως.</w:t>
      </w:r>
    </w:p>
    <w:p w14:paraId="6FD02E9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Ποια είναι η αλήθεια; Επιχορηγήσεις Νέας Δημοκρατίας-ΠΑΣΟΚ από το 1999 μ</w:t>
      </w:r>
      <w:r>
        <w:rPr>
          <w:rFonts w:eastAsia="Times New Roman" w:cs="Times New Roman"/>
          <w:szCs w:val="24"/>
        </w:rPr>
        <w:t xml:space="preserve">έχρι σήμερα. Πήραν 301 εκατομμύρια η Νέα Δημοκρατία και 296 εκατομμύρια το ΠΑΣΟΚ από επιχορηγήσεις, χωρίς τα Ιδρύματα. Το σύνολο είναι 597 εκατομμύρια ευρώ. </w:t>
      </w:r>
    </w:p>
    <w:p w14:paraId="6FD02E9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Δάνεια Νέας Δημοκρατίας και ΠΑΣΟΚ: Είναι 244 εκατομμύρια ευρώ. Τα έσοδα ήταν 841 εκατομμύρια ευρώ </w:t>
      </w:r>
      <w:r>
        <w:rPr>
          <w:rFonts w:eastAsia="Times New Roman" w:cs="Times New Roman"/>
          <w:szCs w:val="24"/>
        </w:rPr>
        <w:t xml:space="preserve">από το 1999 μέχρι το 2015. Εάν βάλει κανείς τα έσοδα και των </w:t>
      </w:r>
      <w:r>
        <w:rPr>
          <w:rFonts w:eastAsia="Times New Roman" w:cs="Times New Roman"/>
          <w:szCs w:val="24"/>
        </w:rPr>
        <w:t>ι</w:t>
      </w:r>
      <w:r>
        <w:rPr>
          <w:rFonts w:eastAsia="Times New Roman" w:cs="Times New Roman"/>
          <w:szCs w:val="24"/>
        </w:rPr>
        <w:t xml:space="preserve">δρυμάτων και τα άλλα δηλωμένα έσοδα, φθάνουμε στο 1,2 δισεκατομμύρια ευρώ που πήραν η Νέα Δημοκρατία και το ΠΑΣΟΚ. </w:t>
      </w:r>
    </w:p>
    <w:p w14:paraId="6FD02E9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το λέω εγώ, διότι είμαι βέβαιος ότι κανείς από τους Βουλευτές ούτε της Νέα</w:t>
      </w:r>
      <w:r>
        <w:rPr>
          <w:rFonts w:eastAsia="Times New Roman" w:cs="Times New Roman"/>
          <w:szCs w:val="24"/>
        </w:rPr>
        <w:t xml:space="preserve">ς Δημοκρατίας ούτε του ΠΑΣΟΚ ούτε βεβαίως των άλλων κομμάτων δεν ενημερώθηκαν ποτέ γι’ αυτά τα χρήματα τα οποία πήγαιναν στα κόμματα. Τα χρήματα αυτά, τα 1,2 δισεκατομμύρια των δύο κομμάτων, πού πήγαν; Υπάρχουν παραστατικά; Αυτό είναι το πρώτο ερώτημα της </w:t>
      </w:r>
      <w:r>
        <w:rPr>
          <w:rFonts w:eastAsia="Times New Roman" w:cs="Times New Roman"/>
          <w:szCs w:val="24"/>
        </w:rPr>
        <w:t>ε</w:t>
      </w:r>
      <w:r>
        <w:rPr>
          <w:rFonts w:eastAsia="Times New Roman" w:cs="Times New Roman"/>
          <w:szCs w:val="24"/>
        </w:rPr>
        <w:t>ξεταστικής. Υπάρχουν παραστατικά για τα 1,2 δισεκατομμύρια των δύο μεγάλων κομμάτων;</w:t>
      </w:r>
    </w:p>
    <w:p w14:paraId="6FD02E9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Η απάντηση είναι όχι, δεν υπάρχουν και η δικαιολογία είναι, από τη μία μεριά, ότι ο κ. Βενιζέλος ζήτησε τον έλεγχο του κ. Παπανδρέου και η άλλη δικαιολογία είναι ότι έκλε</w:t>
      </w:r>
      <w:r>
        <w:rPr>
          <w:rFonts w:eastAsia="Times New Roman" w:cs="Times New Roman"/>
          <w:szCs w:val="24"/>
        </w:rPr>
        <w:t xml:space="preserve">ισαν οι λογαριασμοί με ορκωτούς λογιστές, αλλά η έρευνα για τη χρηματοδότηση των κομμάτων πάει και κάπου αλλού. Πάει στο ποια ήταν η έμμεση χρηματοδότηση. Η έμμεση χρηματοδότηση που δόθηκε από το 2% της </w:t>
      </w:r>
      <w:r>
        <w:rPr>
          <w:rFonts w:eastAsia="Times New Roman" w:cs="Times New Roman"/>
          <w:szCs w:val="24"/>
        </w:rPr>
        <w:t>«</w:t>
      </w:r>
      <w:r>
        <w:rPr>
          <w:rFonts w:eastAsia="Times New Roman" w:cs="Times New Roman"/>
          <w:szCs w:val="24"/>
          <w:lang w:val="en-GB"/>
        </w:rPr>
        <w:t>SIEMENS</w:t>
      </w:r>
      <w:r>
        <w:rPr>
          <w:rFonts w:eastAsia="Times New Roman" w:cs="Times New Roman"/>
          <w:szCs w:val="24"/>
        </w:rPr>
        <w:t>»</w:t>
      </w:r>
      <w:r>
        <w:rPr>
          <w:rFonts w:eastAsia="Times New Roman" w:cs="Times New Roman"/>
          <w:szCs w:val="24"/>
        </w:rPr>
        <w:t>, όπως αποδείχθηκε από τον Χριστοφοράκο, πού</w:t>
      </w:r>
      <w:r>
        <w:rPr>
          <w:rFonts w:eastAsia="Times New Roman" w:cs="Times New Roman"/>
          <w:szCs w:val="24"/>
        </w:rPr>
        <w:t xml:space="preserve"> πήγε; Ποιοι εξέδωσαν κουπόνια κομμάτων και πόσα από αυτά καταστράφηκαν μετά την έκδοσή τους; Πώς θα εισπράξει η Νέα Δημοκρατία τα χρήματα για να πληρώσει τις δόσεις; Είναι 200 εκατομμύρια, εάν πληρωθούν μόνο οι τόκοι το</w:t>
      </w:r>
      <w:r>
        <w:rPr>
          <w:rFonts w:eastAsia="Times New Roman" w:cs="Times New Roman"/>
          <w:szCs w:val="24"/>
        </w:rPr>
        <w:t>ν</w:t>
      </w:r>
      <w:r>
        <w:rPr>
          <w:rFonts w:eastAsia="Times New Roman" w:cs="Times New Roman"/>
          <w:szCs w:val="24"/>
        </w:rPr>
        <w:t xml:space="preserve"> χρόνο, που είναι η κρατική επιχορή</w:t>
      </w:r>
      <w:r>
        <w:rPr>
          <w:rFonts w:eastAsia="Times New Roman" w:cs="Times New Roman"/>
          <w:szCs w:val="24"/>
        </w:rPr>
        <w:t xml:space="preserve">γηση. Πώς θα ξεπληρωθούν; </w:t>
      </w:r>
    </w:p>
    <w:p w14:paraId="6FD02E9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είπε ο κ. Μητσοτάκης; Μέχρι το 2018. Από το 2018 και μετά δηλαδή τι θα γίνει; Δεν θα πηγαίνει το σύνολο της επιχορήγησης; Θα χαριστούν 301 εκατομμύρια από τις τράπεζες με την προοπτική ότι κάποια στιγμή μπορεί να ξαναπάρει 40%</w:t>
      </w:r>
      <w:r>
        <w:rPr>
          <w:rFonts w:eastAsia="Times New Roman" w:cs="Times New Roman"/>
          <w:szCs w:val="24"/>
        </w:rPr>
        <w:t>, άρα τότε μπορεί να μπορεί να αρχίσει να εξοφλεί τους τόκους και μόνο;</w:t>
      </w:r>
    </w:p>
    <w:p w14:paraId="6FD02E9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κυρίες και κύριοι συνάδελφοι, θέλω να πω ότι υπάρχει παράλληλα –και αυτή είναι η μεγάλη δύναμη αυτής της </w:t>
      </w:r>
      <w:r>
        <w:rPr>
          <w:rFonts w:eastAsia="Times New Roman" w:cs="Times New Roman"/>
          <w:szCs w:val="24"/>
        </w:rPr>
        <w:t>ε</w:t>
      </w:r>
      <w:r>
        <w:rPr>
          <w:rFonts w:eastAsia="Times New Roman" w:cs="Times New Roman"/>
          <w:szCs w:val="24"/>
        </w:rPr>
        <w:t xml:space="preserve">ξεταστικής- η έρευνα στα μέσα μαζικής ενημέρωσης. </w:t>
      </w:r>
    </w:p>
    <w:p w14:paraId="6FD02EA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Μίλησε προηγουμένω</w:t>
      </w:r>
      <w:r>
        <w:rPr>
          <w:rFonts w:eastAsia="Times New Roman" w:cs="Times New Roman"/>
          <w:szCs w:val="24"/>
        </w:rPr>
        <w:t xml:space="preserve">ς και ο Πρωθυπουργός για το θέμα του ΚΕΕΛΠΝΟ. Όταν το θέμα του ΚΕΕΛΠΝΟ το έφερα στην ΕΣΗΕΑ και κατέθεσα έναν κατάλογο, ο οποίος μου ήρθε μέσα από το ΚΕΕΛΠΝΟ προς διερεύνηση, χωρίς να τον διαρρεύσω στον Τύπο, έγινε μάχη. Δημοσιογράφοι που μέχρι σήμερα είχα </w:t>
      </w:r>
      <w:r>
        <w:rPr>
          <w:rFonts w:eastAsia="Times New Roman" w:cs="Times New Roman"/>
          <w:szCs w:val="24"/>
        </w:rPr>
        <w:t xml:space="preserve">μαζί τους φιλικές σχέσεις και είχαμε καλή συνεργασία έγιναν οι μεγαλύτεροί μου εχθροί. Ο Ευαγγελάτος από το </w:t>
      </w:r>
      <w:r>
        <w:rPr>
          <w:rFonts w:eastAsia="Times New Roman" w:cs="Times New Roman"/>
          <w:szCs w:val="24"/>
          <w:lang w:val="en-US"/>
        </w:rPr>
        <w:t>n</w:t>
      </w:r>
      <w:r>
        <w:rPr>
          <w:rFonts w:eastAsia="Times New Roman" w:cs="Times New Roman"/>
          <w:szCs w:val="24"/>
          <w:lang w:val="en-GB"/>
        </w:rPr>
        <w:t>ews</w:t>
      </w:r>
      <w:r>
        <w:rPr>
          <w:rFonts w:eastAsia="Times New Roman" w:cs="Times New Roman"/>
          <w:szCs w:val="24"/>
        </w:rPr>
        <w:t>Ι</w:t>
      </w:r>
      <w:r>
        <w:rPr>
          <w:rFonts w:eastAsia="Times New Roman" w:cs="Times New Roman"/>
          <w:szCs w:val="24"/>
          <w:lang w:val="en-GB"/>
        </w:rPr>
        <w:t>t</w:t>
      </w:r>
      <w:r w:rsidRPr="0073685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από το </w:t>
      </w:r>
      <w:r>
        <w:rPr>
          <w:rFonts w:eastAsia="Times New Roman" w:cs="Times New Roman"/>
          <w:szCs w:val="24"/>
          <w:lang w:val="en-GB"/>
        </w:rPr>
        <w:t>o</w:t>
      </w:r>
      <w:r>
        <w:rPr>
          <w:rFonts w:eastAsia="Times New Roman" w:cs="Times New Roman"/>
          <w:szCs w:val="24"/>
          <w:lang w:val="en-GB"/>
        </w:rPr>
        <w:t>n</w:t>
      </w:r>
      <w:r>
        <w:rPr>
          <w:rFonts w:eastAsia="Times New Roman" w:cs="Times New Roman"/>
          <w:szCs w:val="24"/>
          <w:lang w:val="en-US"/>
        </w:rPr>
        <w:t>A</w:t>
      </w:r>
      <w:r>
        <w:rPr>
          <w:rFonts w:eastAsia="Times New Roman" w:cs="Times New Roman"/>
          <w:szCs w:val="24"/>
          <w:lang w:val="en-GB"/>
        </w:rPr>
        <w:t>lert</w:t>
      </w:r>
      <w:r w:rsidRPr="0073685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με βρίζει από το πρωί μέχρι το βράδυ. Το ίδιο και η γυναίκα του μέσα από μια εκπομπή κοινωνική που έχει. Γιατί; Γιατί κατέθεσα στον κατάλογο με τα ονόματα που μου εδόθησαν από το ΚΕΕΛΠΝΟ και το όνομά του. </w:t>
      </w:r>
    </w:p>
    <w:p w14:paraId="6FD02EA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Τι έχει γίνει στο ΚΕΕΛΠΝΟ; Ποιες είναι οι διαφημι</w:t>
      </w:r>
      <w:r>
        <w:rPr>
          <w:rFonts w:eastAsia="Times New Roman" w:cs="Times New Roman"/>
          <w:szCs w:val="24"/>
        </w:rPr>
        <w:t xml:space="preserve">στικές εταιρείες οι οποίες έπαιρναν, για να διαφημίσουν τι; Μήπως υπήρχαν εταιρείες οι οποίες διαφήμιζαν το ΚΕΕΛΠΝΟ για την αντιμετώπιση του καρκίνου; </w:t>
      </w:r>
      <w:r>
        <w:rPr>
          <w:rFonts w:eastAsia="Times New Roman" w:cs="Times New Roman"/>
          <w:szCs w:val="24"/>
        </w:rPr>
        <w:lastRenderedPageBreak/>
        <w:t>Είναι κολλητικός ο καρκίνος; Είναι επιδημία ο καρκίνος; Ποιοι ήταν αυτοί οι οποίοι ανέλαβαν τις καμπάνιες</w:t>
      </w:r>
      <w:r>
        <w:rPr>
          <w:rFonts w:eastAsia="Times New Roman" w:cs="Times New Roman"/>
          <w:szCs w:val="24"/>
        </w:rPr>
        <w:t xml:space="preserve"> του ΚΕΕΛΠΝΟ; Ποιοι ήταν αυτοί –και θα τους ανοίξουμε- που ανέλαβαν και πλήρωναν τις καμπάνιες της ΔΕΗ; Γιατί διαφημιζόταν τόσα χρόνια η ΕΥΔΑΠ; Για το μονοπώλιο της ΕΥΔΑΠ, για το νερό, ποιοι έπαιρναν τις διαφημίσεις;</w:t>
      </w:r>
    </w:p>
    <w:p w14:paraId="6FD02EA2" w14:textId="77777777" w:rsidR="00BA6D65" w:rsidRDefault="00336324">
      <w:pPr>
        <w:spacing w:line="600" w:lineRule="auto"/>
        <w:ind w:firstLine="720"/>
        <w:jc w:val="both"/>
        <w:rPr>
          <w:rFonts w:eastAsia="Times New Roman" w:cs="Times New Roman"/>
          <w:smallCaps/>
          <w:szCs w:val="24"/>
        </w:rPr>
      </w:pPr>
      <w:r>
        <w:rPr>
          <w:rFonts w:eastAsia="Times New Roman" w:cs="Times New Roman"/>
          <w:szCs w:val="24"/>
        </w:rPr>
        <w:t>Να είστε βέβαιοι ότι όλος ο κατάλογος τ</w:t>
      </w:r>
      <w:r>
        <w:rPr>
          <w:rFonts w:eastAsia="Times New Roman" w:cs="Times New Roman"/>
          <w:szCs w:val="24"/>
        </w:rPr>
        <w:t xml:space="preserve">ων εκβιαστών, μικρών ή μεγάλων, Μαυρίκων ή μη, είναι ακριβώς εκεί μέσα. Και όχι μόνο αυτό, αλλά θα δείτε ότι κατά τύχη όλοι αυτοί οι εκβιαστές τυγχάνουν ειδικών εξυπηρετήσεων. Η γυναίκα του Χίου, που βγάζει πρωτοσέλιδο στο </w:t>
      </w:r>
      <w:r>
        <w:rPr>
          <w:rFonts w:eastAsia="Times New Roman" w:cs="Times New Roman"/>
          <w:szCs w:val="24"/>
          <w:lang w:val="en-US"/>
        </w:rPr>
        <w:t>m</w:t>
      </w:r>
      <w:r>
        <w:rPr>
          <w:rFonts w:eastAsia="Times New Roman" w:cs="Times New Roman"/>
          <w:szCs w:val="24"/>
          <w:lang w:val="en-US"/>
        </w:rPr>
        <w:t>akeleio</w:t>
      </w:r>
      <w:r w:rsidRPr="006F7F9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από το πρωί μέχρι</w:t>
      </w:r>
      <w:r>
        <w:rPr>
          <w:rFonts w:eastAsia="Times New Roman" w:cs="Times New Roman"/>
          <w:szCs w:val="24"/>
        </w:rPr>
        <w:t xml:space="preserve"> το βράδυ μας εξυβρίζει, γιατί δεν του έδωσα μετά την έκδοσή του το χιλιάρικο κάθε μήνα που ήθελε, για να πληρώσουμε την προστασία του -νταβατζιλίκι δηλαδή- εργάζεται διορισμένη σε δημόσια υπηρεσία πληροφοριών.</w:t>
      </w:r>
    </w:p>
    <w:p w14:paraId="6FD02EA3"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Ποιοι άλλοι εργάζονται; Ποια συγγενικά πρόσωπ</w:t>
      </w:r>
      <w:r>
        <w:rPr>
          <w:rFonts w:eastAsia="Times New Roman" w:cs="Times New Roman"/>
          <w:szCs w:val="24"/>
        </w:rPr>
        <w:t>α δημοσιογράφων και εκδοτών;</w:t>
      </w:r>
    </w:p>
    <w:p w14:paraId="6FD02EA4"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δούμε ποια ήταν τα στοιχεία με τα οποία οι τράπεζες έδιναν εγγυήσεις. Και εδώ ξεκαθαρίζω κατ’ αρχ</w:t>
      </w:r>
      <w:r>
        <w:rPr>
          <w:rFonts w:eastAsia="Times New Roman" w:cs="Times New Roman"/>
          <w:szCs w:val="24"/>
        </w:rPr>
        <w:t>άς</w:t>
      </w:r>
      <w:r>
        <w:rPr>
          <w:rFonts w:eastAsia="Times New Roman" w:cs="Times New Roman"/>
          <w:szCs w:val="24"/>
        </w:rPr>
        <w:t xml:space="preserve"> ότι οι Ανεξάρτητοι Έλληνες δεν έχουν πάρει ούτε ένα ευρώ δάνειο. Ούτε ένα.</w:t>
      </w:r>
    </w:p>
    <w:p w14:paraId="6FD02EA5"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Έκανα ένα λάθος το 2012, επειδή δεν μας έδωσα</w:t>
      </w:r>
      <w:r>
        <w:rPr>
          <w:rFonts w:eastAsia="Times New Roman" w:cs="Times New Roman"/>
          <w:szCs w:val="24"/>
        </w:rPr>
        <w:t>ν την ετήσια χρηματοδότηση, γιατί ο νόμος έλεγε ότι δεν είναι με το αποτέλεσμα των εκλογών, αλλά θα παίρνεις επιχορήγηση ανάλογα με το πόσο είχες την 1</w:t>
      </w:r>
      <w:r>
        <w:rPr>
          <w:rFonts w:eastAsia="Times New Roman" w:cs="Times New Roman"/>
          <w:szCs w:val="24"/>
          <w:vertAlign w:val="superscript"/>
        </w:rPr>
        <w:t>η</w:t>
      </w:r>
      <w:r>
        <w:rPr>
          <w:rFonts w:eastAsia="Times New Roman" w:cs="Times New Roman"/>
          <w:szCs w:val="24"/>
        </w:rPr>
        <w:t xml:space="preserve"> Ιανουαρίου του έτους για το οποίο λογίζεται. Δηλαδή για το 2012 εμείς δεν πήραμε ούτε ένα ευρώ. Έκανα τ</w:t>
      </w:r>
      <w:r>
        <w:rPr>
          <w:rFonts w:eastAsia="Times New Roman" w:cs="Times New Roman"/>
          <w:szCs w:val="24"/>
        </w:rPr>
        <w:t>ο λάθος λοιπόν και ζήτησα 25.000 ευρώ, για να μπορέσουμε να βγάλουμε τα έξοδα του κινήματος. Παρενέβη η Τράπεζα της Ελλάδος και απαγόρευσε να δοθούν 25.000 ευρώ,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έδινα προσωπική εγγύηση και με ακίνητα. Την ίδια εποχή ακούω ότι έδωσαν 30.000.000 ευ</w:t>
      </w:r>
      <w:r>
        <w:rPr>
          <w:rFonts w:eastAsia="Times New Roman" w:cs="Times New Roman"/>
          <w:szCs w:val="24"/>
        </w:rPr>
        <w:t>ρώ. Από πού και έως πού; Ποιοι είναι αυτοί που τα έδιναν και ποιοι είναι αυτοί που τα έπαιρναν;</w:t>
      </w:r>
    </w:p>
    <w:p w14:paraId="6FD02EA6"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Εγώ θα συμφωνούσα στην πρόταση που ακούστηκε αναδρομικά να καταργήσουμε αυτή την τροπολογία. Αλλά στο Ποινικό Δίκαιο δυστυχώς προς τον κατηγορούμενο ισχύει πάντ</w:t>
      </w:r>
      <w:r>
        <w:rPr>
          <w:rFonts w:eastAsia="Times New Roman" w:cs="Times New Roman"/>
          <w:szCs w:val="24"/>
        </w:rPr>
        <w:t>οτε η ευνοϊκότερη ρύθμιση. Δεν έχω όμως κα</w:t>
      </w:r>
      <w:r>
        <w:rPr>
          <w:rFonts w:eastAsia="Times New Roman" w:cs="Times New Roman"/>
          <w:szCs w:val="24"/>
        </w:rPr>
        <w:t>μ</w:t>
      </w:r>
      <w:r>
        <w:rPr>
          <w:rFonts w:eastAsia="Times New Roman" w:cs="Times New Roman"/>
          <w:szCs w:val="24"/>
        </w:rPr>
        <w:t>μιά αντίρρηση, αν βρούμε τη νομική φόρμουλα, να προχωρήσουμε και σε αυτό.</w:t>
      </w:r>
    </w:p>
    <w:p w14:paraId="6FD02EA7"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πρέπει να πάμε και λίγο πιο μακριά, για πάμε να δούμε τι γίνεται με τα ευρωπαϊκά κόμματα. Ποια κόμματα πήραν χρήματα από τα ευρω</w:t>
      </w:r>
      <w:r>
        <w:rPr>
          <w:rFonts w:eastAsia="Times New Roman" w:cs="Times New Roman"/>
          <w:szCs w:val="24"/>
        </w:rPr>
        <w:t xml:space="preserve">παϊκά κόμματα; Πόσα έδωσε το Ευρωπαϊκό Λαϊκό Κόμμα, πόσα έδωσε το Σοσιαλιστικό Κόμμα, πόσα έδωσαν τα υπόλοιπα κόμματα όλα αυτά τα χρόνια; Διότι εγώ ξέρω ότι οι παλιές καμπάνιες των Ευρωεκλογών ήταν όλες χρηματοδοτούμενες. Πού είναι τα τιμολόγια; Πού είναι </w:t>
      </w:r>
      <w:r>
        <w:rPr>
          <w:rFonts w:eastAsia="Times New Roman" w:cs="Times New Roman"/>
          <w:szCs w:val="24"/>
        </w:rPr>
        <w:t xml:space="preserve">τα λεφτά; Αυτά τα 15.000.000 ευρώ –κύριε Κεγκέρογλου, δεν βλέπω τον κ. Βενιζέλο δυστυχώς σήμερα μαζί μας- που βρέθηκαν μετρητά, όπως είπε ο κ. Βενιζέλος, στο ταμείο του ΠΑΣΟΚ και διέταξε τον έλεγχο πού πήγαν; Πού πήγαν τα μετρητά; Πού πήγε το </w:t>
      </w:r>
      <w:r>
        <w:rPr>
          <w:rFonts w:eastAsia="Times New Roman" w:cs="Times New Roman"/>
          <w:szCs w:val="24"/>
          <w:lang w:val="en-US"/>
        </w:rPr>
        <w:t>cash</w:t>
      </w:r>
      <w:r>
        <w:rPr>
          <w:rFonts w:eastAsia="Times New Roman" w:cs="Times New Roman"/>
          <w:szCs w:val="24"/>
        </w:rPr>
        <w:t xml:space="preserve">; Το </w:t>
      </w:r>
      <w:r>
        <w:rPr>
          <w:rFonts w:eastAsia="Times New Roman" w:cs="Times New Roman"/>
          <w:szCs w:val="24"/>
          <w:lang w:val="en-US"/>
        </w:rPr>
        <w:t>cash</w:t>
      </w:r>
      <w:r>
        <w:rPr>
          <w:rFonts w:eastAsia="Times New Roman" w:cs="Times New Roman"/>
          <w:szCs w:val="24"/>
        </w:rPr>
        <w:t xml:space="preserve"> πώς παρήγαγε αποδείξεις; Όλα αυτά, λοιπόν, πρέπει να τα εξετάσουμε.</w:t>
      </w:r>
    </w:p>
    <w:p w14:paraId="6FD02EA8"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την προηγούμενη φορά –γιατί έχω κάτι χρωστούμενα- έγινε μεγάλη κουβέντα εδώ για το θέμα του εισαγγελέα της </w:t>
      </w:r>
      <w:r>
        <w:rPr>
          <w:rFonts w:eastAsia="Times New Roman" w:cs="Times New Roman"/>
          <w:szCs w:val="24"/>
          <w:lang w:val="en-US"/>
        </w:rPr>
        <w:t>Eurojustice</w:t>
      </w:r>
      <w:r>
        <w:rPr>
          <w:rFonts w:eastAsia="Times New Roman" w:cs="Times New Roman"/>
          <w:szCs w:val="24"/>
        </w:rPr>
        <w:t xml:space="preserve">, απάντησε η κ. Κουτζαμάνη ότι η δικογραφία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όλα τα στοιχεία έχουν μπει από το 2008 –δηλαδή μετά την </w:t>
      </w:r>
      <w:r>
        <w:rPr>
          <w:rFonts w:eastAsia="Times New Roman" w:cs="Times New Roman"/>
          <w:szCs w:val="24"/>
        </w:rPr>
        <w:t>ε</w:t>
      </w:r>
      <w:r>
        <w:rPr>
          <w:rFonts w:eastAsia="Times New Roman" w:cs="Times New Roman"/>
          <w:szCs w:val="24"/>
        </w:rPr>
        <w:t xml:space="preserve">ξεταστική της Βουλής- και το θέμα των υποβρυχίων από το 2010 στη </w:t>
      </w:r>
      <w:r>
        <w:rPr>
          <w:rFonts w:eastAsia="Times New Roman" w:cs="Times New Roman"/>
          <w:szCs w:val="24"/>
          <w:lang w:val="en-US"/>
        </w:rPr>
        <w:t>Eurojustice</w:t>
      </w:r>
      <w:r>
        <w:rPr>
          <w:rFonts w:eastAsia="Times New Roman" w:cs="Times New Roman"/>
          <w:szCs w:val="24"/>
        </w:rPr>
        <w:t>.</w:t>
      </w:r>
    </w:p>
    <w:p w14:paraId="6FD02EA9"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Ερωτώ, λοιπόν, συγκεκριμένα: Ποια στοιχεία είναι αυτά που δεν πήγαν και δεν ενημερώθηκε η δικογραφία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δεν έγινε ενημέρωση; Η απόδειξη είναι πολύ απλή και θέλω σε αυτό το σημείο να συγχαρώ δημόσια τη δημοσιογράφο Γιάννα Παπαδάκου για την έρευνα την οποία έκανε και δεν της επετράπη να τη δημοσιεύσει. Και εδώ πια είναι το δίλημμα του κ. Μητσοτάκη. Κύριε</w:t>
      </w:r>
      <w:r>
        <w:rPr>
          <w:rFonts w:eastAsia="Times New Roman" w:cs="Times New Roman"/>
          <w:szCs w:val="24"/>
        </w:rPr>
        <w:t xml:space="preserve"> Δένδια, θα χαρώ να μου απαντήσετε ως Κοινοβουλευτικός Εκπρόσωπος.</w:t>
      </w:r>
    </w:p>
    <w:p w14:paraId="6FD02EAA"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Δικογραφία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φάκελος Καραβέλα, αριθμός εγγράφου της δικογραφίας 120222. Από το ξενοδοχείο </w:t>
      </w:r>
      <w:r>
        <w:rPr>
          <w:rFonts w:eastAsia="Times New Roman" w:cs="Times New Roman"/>
          <w:szCs w:val="24"/>
        </w:rPr>
        <w:t>«</w:t>
      </w:r>
      <w:r>
        <w:rPr>
          <w:rFonts w:eastAsia="Times New Roman" w:cs="Times New Roman"/>
          <w:szCs w:val="24"/>
          <w:lang w:val="en-US"/>
        </w:rPr>
        <w:t>Baur</w:t>
      </w:r>
      <w:r>
        <w:rPr>
          <w:rFonts w:eastAsia="Times New Roman" w:cs="Times New Roman"/>
          <w:szCs w:val="24"/>
        </w:rPr>
        <w:t xml:space="preserve">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Lac</w:t>
      </w:r>
      <w:r>
        <w:rPr>
          <w:rFonts w:eastAsia="Times New Roman" w:cs="Times New Roman"/>
          <w:szCs w:val="24"/>
        </w:rPr>
        <w:t>»</w:t>
      </w:r>
      <w:r>
        <w:rPr>
          <w:rFonts w:eastAsia="Times New Roman" w:cs="Times New Roman"/>
          <w:szCs w:val="24"/>
        </w:rPr>
        <w:t xml:space="preserve"> –σε προσωπικό σημείωμα του κ. Καραβέλα που κατασχέθηκε και αποτελεί μέρος τη</w:t>
      </w:r>
      <w:r>
        <w:rPr>
          <w:rFonts w:eastAsia="Times New Roman" w:cs="Times New Roman"/>
          <w:szCs w:val="24"/>
        </w:rPr>
        <w:t xml:space="preserve">ς δικογραφίας, αλλά δεν έχει κατατεθεί στη </w:t>
      </w:r>
      <w:r>
        <w:rPr>
          <w:rFonts w:eastAsia="Times New Roman" w:cs="Times New Roman"/>
          <w:szCs w:val="24"/>
          <w:lang w:val="en-US"/>
        </w:rPr>
        <w:t>Eurojustice</w:t>
      </w:r>
      <w:r>
        <w:rPr>
          <w:rFonts w:eastAsia="Times New Roman" w:cs="Times New Roman"/>
          <w:szCs w:val="24"/>
        </w:rPr>
        <w:t xml:space="preserve"> και αποτελεί στοιχείο δύο συγκεκριμένων κιβωτίων- καλείται ο κ. Καραβέλας να καταθέσει στην </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 xml:space="preserve"> </w:t>
      </w:r>
      <w:r>
        <w:rPr>
          <w:rFonts w:eastAsia="Times New Roman" w:cs="Times New Roman"/>
          <w:szCs w:val="24"/>
          <w:lang w:val="en-US"/>
        </w:rPr>
        <w:t>Private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στη Ζυρίχη με αριθμό λογαριασμού 087999738621-2, κωδικός «</w:t>
      </w:r>
      <w:r>
        <w:rPr>
          <w:rFonts w:eastAsia="Times New Roman" w:cs="Times New Roman"/>
          <w:szCs w:val="24"/>
          <w:lang w:val="en-US"/>
        </w:rPr>
        <w:t>ANIXI</w:t>
      </w:r>
      <w:r>
        <w:rPr>
          <w:rFonts w:eastAsia="Times New Roman" w:cs="Times New Roman"/>
          <w:szCs w:val="24"/>
        </w:rPr>
        <w:t>» και 0879997386221</w:t>
      </w:r>
      <w:r>
        <w:rPr>
          <w:rFonts w:eastAsia="Times New Roman" w:cs="Times New Roman"/>
          <w:szCs w:val="24"/>
        </w:rPr>
        <w:t>0, κωδικός «ΑΝΙΧΙ», χρήματα …</w:t>
      </w:r>
    </w:p>
    <w:p w14:paraId="6FD02EAB"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6FD02EAC"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Προφανώς, κύριε Νικολόπουλε.</w:t>
      </w:r>
    </w:p>
    <w:p w14:paraId="6FD02EAD"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Χρήματα τα οποία πού θα οδηγούσαν; Θα οδηγούσαν στο συνδυασμό της κατάθεσης Χρισ</w:t>
      </w:r>
      <w:r>
        <w:rPr>
          <w:rFonts w:eastAsia="Times New Roman" w:cs="Times New Roman"/>
          <w:szCs w:val="24"/>
        </w:rPr>
        <w:t>τοφοράκου που έλεγε «απ’ ό,τι θυμάμαι, έδωσα και τότε εκείνη την εποχή σε ένα μικρό κόμμα» και πιθανώς να φτάναμε μέχρι το Χονγκ</w:t>
      </w:r>
      <w:r>
        <w:rPr>
          <w:rFonts w:eastAsia="Times New Roman" w:cs="Times New Roman"/>
          <w:szCs w:val="24"/>
        </w:rPr>
        <w:t xml:space="preserve"> </w:t>
      </w:r>
      <w:r>
        <w:rPr>
          <w:rFonts w:eastAsia="Times New Roman" w:cs="Times New Roman"/>
          <w:szCs w:val="24"/>
        </w:rPr>
        <w:t>Κονγκ που συνηθίζει να μιλά τώρα ο κ. Σαμαράς και να βρίσκαμε ποιες είναι οι πορείες του χρήματος.</w:t>
      </w:r>
      <w:r>
        <w:rPr>
          <w:rFonts w:eastAsia="Times New Roman" w:cs="Times New Roman"/>
          <w:b/>
          <w:szCs w:val="24"/>
        </w:rPr>
        <w:t xml:space="preserve"> </w:t>
      </w:r>
      <w:r>
        <w:rPr>
          <w:rFonts w:eastAsia="Times New Roman" w:cs="Times New Roman"/>
          <w:szCs w:val="24"/>
        </w:rPr>
        <w:t xml:space="preserve">Αυτά τα στοιχεία δεν μπήκαν </w:t>
      </w:r>
      <w:r>
        <w:rPr>
          <w:rFonts w:eastAsia="Times New Roman" w:cs="Times New Roman"/>
          <w:szCs w:val="24"/>
        </w:rPr>
        <w:t xml:space="preserve">ποτέ στη δικογραφία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αυτά τα στοιχεία δεν βάλανε για να υπάρχει συνδυασμός με την </w:t>
      </w:r>
      <w:r>
        <w:rPr>
          <w:rFonts w:eastAsia="Times New Roman" w:cs="Times New Roman"/>
          <w:szCs w:val="24"/>
          <w:lang w:val="en-US"/>
        </w:rPr>
        <w:t>Eurojustice</w:t>
      </w:r>
      <w:r>
        <w:rPr>
          <w:rFonts w:eastAsia="Times New Roman" w:cs="Times New Roman"/>
          <w:szCs w:val="24"/>
        </w:rPr>
        <w:t xml:space="preserve">. </w:t>
      </w:r>
    </w:p>
    <w:p w14:paraId="6FD02EAE"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w:t>
      </w:r>
      <w:r>
        <w:rPr>
          <w:rFonts w:eastAsia="Times New Roman" w:cs="Times New Roman"/>
          <w:szCs w:val="24"/>
        </w:rPr>
        <w:t xml:space="preserve"> ΑΝΕΛ</w:t>
      </w:r>
      <w:r>
        <w:rPr>
          <w:rFonts w:eastAsia="Times New Roman" w:cs="Times New Roman"/>
          <w:szCs w:val="24"/>
        </w:rPr>
        <w:t>)</w:t>
      </w:r>
    </w:p>
    <w:p w14:paraId="6FD02EAF"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Και το καταθέτω στη Βουλή επίσημα σαν πρώτο στοιχείο για την </w:t>
      </w:r>
      <w:r>
        <w:rPr>
          <w:rFonts w:eastAsia="Times New Roman" w:cs="Times New Roman"/>
          <w:szCs w:val="24"/>
        </w:rPr>
        <w:t>ε</w:t>
      </w:r>
      <w:r>
        <w:rPr>
          <w:rFonts w:eastAsia="Times New Roman" w:cs="Times New Roman"/>
          <w:szCs w:val="24"/>
        </w:rPr>
        <w:t xml:space="preserve">ξεταστική των πραγμάτων </w:t>
      </w:r>
      <w:r>
        <w:rPr>
          <w:rFonts w:eastAsia="Times New Roman" w:cs="Times New Roman"/>
          <w:szCs w:val="24"/>
        </w:rPr>
        <w:t>ε</w:t>
      </w:r>
      <w:r>
        <w:rPr>
          <w:rFonts w:eastAsia="Times New Roman" w:cs="Times New Roman"/>
          <w:szCs w:val="24"/>
        </w:rPr>
        <w:t>πιτροπή.</w:t>
      </w:r>
    </w:p>
    <w:p w14:paraId="6FD02EB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Εθνικής Άμυνας </w:t>
      </w:r>
      <w:r>
        <w:rPr>
          <w:rFonts w:eastAsia="Times New Roman" w:cs="Times New Roman"/>
          <w:szCs w:val="24"/>
        </w:rPr>
        <w:t xml:space="preserve">και </w:t>
      </w:r>
      <w:r>
        <w:rPr>
          <w:rFonts w:eastAsia="Times New Roman" w:cs="Times New Roman"/>
          <w:szCs w:val="24"/>
        </w:rPr>
        <w:t>Πρόεδρος των Ανεξαρτήτων Ελλήνων κ. Πάνος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w:t>
      </w:r>
      <w:r>
        <w:rPr>
          <w:rFonts w:eastAsia="Times New Roman" w:cs="Times New Roman"/>
          <w:szCs w:val="24"/>
        </w:rPr>
        <w:t>ς)</w:t>
      </w:r>
    </w:p>
    <w:p w14:paraId="6FD02EB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Γιατί τότε, εκείνη την εποχή, έμπαινε και χρήμα. Εγώ είμαι μαζί σας. Δεν έχω κα</w:t>
      </w:r>
      <w:r>
        <w:rPr>
          <w:rFonts w:eastAsia="Times New Roman" w:cs="Times New Roman"/>
          <w:szCs w:val="24"/>
        </w:rPr>
        <w:t>μ</w:t>
      </w:r>
      <w:r>
        <w:rPr>
          <w:rFonts w:eastAsia="Times New Roman" w:cs="Times New Roman"/>
          <w:szCs w:val="24"/>
        </w:rPr>
        <w:t>μιά αμφιβολία για το αν θέλετε να το διερευνήσετε.</w:t>
      </w:r>
    </w:p>
    <w:p w14:paraId="6FD02EB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 πάμε να δούμε τότε και για την Πολιτική Άνοιξη τι έλεγε ο Κωνσταντίνος Μητσοτάκης για το πώς έριξε την Κυβέρνηση Μητσο</w:t>
      </w:r>
      <w:r>
        <w:rPr>
          <w:rFonts w:eastAsia="Times New Roman" w:cs="Times New Roman"/>
          <w:szCs w:val="24"/>
        </w:rPr>
        <w:t>τάκη ο Αντώνης Σαμαράς.</w:t>
      </w:r>
    </w:p>
    <w:p w14:paraId="6FD02EB3"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 xml:space="preserve">Μίλαγε για συμφέροντα που πληρώσανε! Μίλαγε για τη ΔΕΗ! Μίλαγε για τον ΟΤΕ! Ιδού η Ρόδος, ιδού και το πήδημα! </w:t>
      </w:r>
    </w:p>
    <w:p w14:paraId="6FD02EB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Πάμε να τα ανοίξουμε, λοιπόν, όλα και να δούμε για την πορεία των χρημάτων. Ποιοι άλλοι λογαριασμοί δεν κατατέθηκαν ποτέ;</w:t>
      </w:r>
      <w:r>
        <w:rPr>
          <w:rFonts w:eastAsia="Times New Roman" w:cs="Times New Roman"/>
          <w:szCs w:val="24"/>
        </w:rPr>
        <w:t xml:space="preserve"> Γιατί ο Καραβέλας κυκλοφορούσε και κυκλοφορεί ακόμα ελεύθερος; Τι έγινε με τον Χριστοφοράκο; Ζητήθηκε η δικαστική συνδρομή; </w:t>
      </w:r>
    </w:p>
    <w:p w14:paraId="6FD02EB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Όμως, βεβαίως, τίποτε από όλα αυτά δεν έγινε. Η αξιοπιστία του πολιτικού συστήματος εξαρτάται από αυτήν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w:t>
      </w:r>
      <w:r>
        <w:rPr>
          <w:rFonts w:eastAsia="Times New Roman" w:cs="Times New Roman"/>
          <w:szCs w:val="24"/>
        </w:rPr>
        <w:t xml:space="preserve">ην οποία δυστυχώς αγνοούν πολλές και πολλοί συνάδελφοι και την αγνοούν όχι γιατί είναι εμπλεκόμενοι άμεσα. Εγώ είμαι βέβαιος ότι κανένας από τους Βουλευτές, ιδίως τους παλιούς που γνώριζα, δεν είχε ποτέ σχέση με τέτοιες χρηματοδοτήσεις. Αυτά κυκλοφορούσαν </w:t>
      </w:r>
      <w:r>
        <w:rPr>
          <w:rFonts w:eastAsia="Times New Roman" w:cs="Times New Roman"/>
          <w:szCs w:val="24"/>
        </w:rPr>
        <w:t xml:space="preserve">στα ηγετικά κλιμάκια. Όμως, ο ελληνικός λαός αυτή τη στιγμή θέλει μια απάντηση. Πού πήγαν τα 1,2 δισεκατομμύρια άσπρα και πόσα ήταν τα μαύρα; Διότι υπήρχαν και πολλά μαύρα και κατάμαυρα χρήματα, τα οποία προέρχονταν από πολιτικές συγγένειες. </w:t>
      </w:r>
    </w:p>
    <w:p w14:paraId="6FD02EB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Άκουσα με προ</w:t>
      </w:r>
      <w:r>
        <w:rPr>
          <w:rFonts w:eastAsia="Times New Roman" w:cs="Times New Roman"/>
          <w:szCs w:val="24"/>
        </w:rPr>
        <w:t xml:space="preserve">σοχή σήμερα –και λυπάμαι γι’ αυτό- τον κ. Μητσοτάκη να στηρίζει τον κ. Παπασταύρου. Ο κ. Παπασταύρου δεν είναι πολιτικό στέλεχος. Ο κ. Παπασταύρου, πέραν από το ότι είναι σε όλες τις λίστες, είναι και μέτοχος εταιρειών με πολλές και πολλούς. Κατέθεσαν την </w:t>
      </w:r>
      <w:r>
        <w:rPr>
          <w:rFonts w:eastAsia="Times New Roman" w:cs="Times New Roman"/>
          <w:szCs w:val="24"/>
        </w:rPr>
        <w:t xml:space="preserve">προηγούμενη εβδομάδα μια εταιρεία του κ. Παπασταύρου με τον κ. Ματθαίο Ρήγα από το 2003, ο οποίος κατά τύχη το 2013, όταν ο Παπασταύρου ήρθε στα πράγματα, πήρε την «ΚΑΒΑΛΑ </w:t>
      </w:r>
      <w:r>
        <w:rPr>
          <w:rFonts w:eastAsia="Times New Roman" w:cs="Times New Roman"/>
          <w:szCs w:val="24"/>
          <w:lang w:val="en-US"/>
        </w:rPr>
        <w:t>OIL</w:t>
      </w:r>
      <w:r>
        <w:rPr>
          <w:rFonts w:eastAsia="Times New Roman" w:cs="Times New Roman"/>
          <w:szCs w:val="24"/>
        </w:rPr>
        <w:t xml:space="preserve">». </w:t>
      </w:r>
    </w:p>
    <w:p w14:paraId="6FD02EB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Προχθές όταν ρώτησα τον κ. Βενιζέλο εάν υπάρχουν μετοχές του κ. Βγενόπουλου σ</w:t>
      </w:r>
      <w:r>
        <w:rPr>
          <w:rFonts w:eastAsia="Times New Roman" w:cs="Times New Roman"/>
          <w:szCs w:val="24"/>
        </w:rPr>
        <w:t xml:space="preserve">ε συγγενικά του πρόσωπα, βεβαίως και δεν απάντησε, αλλά με είπε «αλητάμπουρα». Έψαξα να βρω το μετοχολόγιο της </w:t>
      </w:r>
      <w:r>
        <w:rPr>
          <w:rFonts w:eastAsia="Times New Roman" w:cs="Times New Roman"/>
          <w:szCs w:val="24"/>
        </w:rPr>
        <w:t>«</w:t>
      </w:r>
      <w:r>
        <w:rPr>
          <w:rFonts w:eastAsia="Times New Roman" w:cs="Times New Roman"/>
          <w:szCs w:val="24"/>
          <w:lang w:val="en-US"/>
        </w:rPr>
        <w:t>MARFIN</w:t>
      </w:r>
      <w:r>
        <w:rPr>
          <w:rFonts w:eastAsia="Times New Roman" w:cs="Times New Roman"/>
          <w:szCs w:val="24"/>
        </w:rPr>
        <w:t xml:space="preserve"> </w:t>
      </w:r>
      <w:r>
        <w:rPr>
          <w:rFonts w:eastAsia="Times New Roman" w:cs="Times New Roman"/>
          <w:szCs w:val="24"/>
          <w:lang w:val="en-US"/>
        </w:rPr>
        <w:t>INVESTMENT</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HOLDINGS</w:t>
      </w:r>
      <w:r>
        <w:rPr>
          <w:rFonts w:eastAsia="Times New Roman" w:cs="Times New Roman"/>
          <w:szCs w:val="24"/>
        </w:rPr>
        <w:t>/</w:t>
      </w:r>
      <w:r>
        <w:rPr>
          <w:rFonts w:eastAsia="Times New Roman" w:cs="Times New Roman"/>
          <w:szCs w:val="24"/>
          <w:lang w:val="en-US"/>
        </w:rPr>
        <w:t>INVESTMENT</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w:t>
      </w:r>
      <w:r>
        <w:rPr>
          <w:rFonts w:eastAsia="Times New Roman" w:cs="Times New Roman"/>
          <w:szCs w:val="24"/>
          <w:lang w:val="en-US"/>
        </w:rPr>
        <w:t>HOLDINGS</w:t>
      </w:r>
      <w:r>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w:t>
      </w:r>
      <w:r>
        <w:rPr>
          <w:rFonts w:eastAsia="Times New Roman" w:cs="Times New Roman"/>
          <w:szCs w:val="24"/>
        </w:rPr>
        <w:t xml:space="preserve"> και βρήκα τέσσερα συγγενικά πρόσωπα του κ. Βενιζέλου, οι οποίοι είναι κύριοι μέτοχ</w:t>
      </w:r>
      <w:r>
        <w:rPr>
          <w:rFonts w:eastAsia="Times New Roman" w:cs="Times New Roman"/>
          <w:szCs w:val="24"/>
        </w:rPr>
        <w:t xml:space="preserve">οι. </w:t>
      </w:r>
    </w:p>
    <w:p w14:paraId="6FD02EB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FD02EB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Εθνικής Άμυνας και Πρόεδρος των Ανεξάρτητων Ελλήνων κ. Πάνος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6FD02EB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Έλα, όμως, που παρακάτω, βλέποντας και τους υπόλοιπους μετόχους, βρίσκω και άλλο ένα όνομα. Και ποιο όνομα είναι αυτό; Είναι το όνομα του συνέταιρου του κ. Παπασταύρου. Όλοι μαζί μια αγκαλιά! Γι’ αυτό υπάρχει κάλυψη από τον</w:t>
      </w:r>
      <w:r>
        <w:rPr>
          <w:rFonts w:eastAsia="Times New Roman" w:cs="Times New Roman"/>
          <w:szCs w:val="24"/>
        </w:rPr>
        <w:t xml:space="preserve"> έναν στον άλλον! Γι’ αυτό είμαστε «αλητάμπουρες» όσοι μιλάμε και όσοι επιβιώσαμε με το να μιλάμε! Γιατί και πολλοί συνάδελφοι μιλήσανε από πολλά κόμματα και εξαφανίστηκαν. Εξαφανίστηκαν από τη Βουλή και από το πρόσωπο της γης! Γιατί οι Παπασταύρου ήταν με</w:t>
      </w:r>
      <w:r>
        <w:rPr>
          <w:rFonts w:eastAsia="Times New Roman" w:cs="Times New Roman"/>
          <w:szCs w:val="24"/>
        </w:rPr>
        <w:t xml:space="preserve">σάζοντες όλων. Στα μεγάλα σαλόνια γινόταν το «νταλαβέρι»! Και βεβαίως, το «νταλαβέρι» αυτό δεν γινόταν μόνο με μετρητά. Δεν γινόταν μόνο με εγγύηση αμυγδαλαιώνων, που έπαιρνε ο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156 εκατομμύρια ευρώ. Ήταν ένας </w:t>
      </w:r>
      <w:r>
        <w:rPr>
          <w:rFonts w:eastAsia="Times New Roman" w:cs="Times New Roman"/>
          <w:szCs w:val="24"/>
        </w:rPr>
        <w:lastRenderedPageBreak/>
        <w:t>αμυγδαλαιώνας, τον οποίο είχε χαρίσει στο</w:t>
      </w:r>
      <w:r>
        <w:rPr>
          <w:rFonts w:eastAsia="Times New Roman" w:cs="Times New Roman"/>
          <w:szCs w:val="24"/>
        </w:rPr>
        <w:t xml:space="preserve">ν μακαρίτη τον Κακαουνάκη ο Λαμπράκης και τον οποίο επέστρεψε ο μακαρίτης ο Κακαουνάκης στον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έβαλε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εγγύηση τρεις φορές και πήρε 156 εκατομμύρια. Τέτοιος αμυγδαλαιώνας δεν υπάρχει πουθενά στον κόσμο! </w:t>
      </w:r>
    </w:p>
    <w:p w14:paraId="6FD02EBB"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Έκανε πικραμύγδαλα! </w:t>
      </w:r>
    </w:p>
    <w:p w14:paraId="6FD02EB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Πικραμύγδαλα θα γίνουν όμως τώρα, Νίκο. </w:t>
      </w:r>
    </w:p>
    <w:p w14:paraId="6FD02EB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Και το θέμα είναι ότι πικραμύγδαλα πρέπει να τα κάνουμε όλοι εμείς, γιατί θα είμαστε όλοι θύματα του συστήματος, εάν </w:t>
      </w:r>
      <w:r>
        <w:rPr>
          <w:rFonts w:eastAsia="Times New Roman" w:cs="Times New Roman"/>
          <w:szCs w:val="24"/>
        </w:rPr>
        <w:t xml:space="preserve">το σύστημα αυτό δεν χτυπηθεί. </w:t>
      </w:r>
    </w:p>
    <w:p w14:paraId="6FD02EBE"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ΑΝΕΛ)</w:t>
      </w:r>
    </w:p>
    <w:p w14:paraId="6FD02EB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Να βρούμε, λοιπόν, ποιοι έπαιρναν τα δάνεια. Να βρούμε ποιοι έκαναν αγορές και ποιοι πωλήσεις και περισσότερο απ’ όλα, αυτούς όλους να τους στείλουμε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ικαστήριο. Και αν υπά</w:t>
      </w:r>
      <w:r>
        <w:rPr>
          <w:rFonts w:eastAsia="Times New Roman" w:cs="Times New Roman"/>
          <w:szCs w:val="24"/>
        </w:rPr>
        <w:t xml:space="preserve">ρχουν και κόμματα </w:t>
      </w:r>
      <w:r>
        <w:rPr>
          <w:rFonts w:eastAsia="Times New Roman" w:cs="Times New Roman"/>
          <w:szCs w:val="24"/>
        </w:rPr>
        <w:lastRenderedPageBreak/>
        <w:t>–που υπάρχουν κόμματα- τα οποία έχουν μετανοήσει οφείλουν να φέρουν μόνα τους τα στοιχεία και να βάλουμε όλα αυτά τα στοιχεία κάτω και να πούμε την αλήθεια στον ελληνικό λαό, να πούμε στον ελληνικό λαό ποιοι συνδέονταν και με ποια μέσα εν</w:t>
      </w:r>
      <w:r>
        <w:rPr>
          <w:rFonts w:eastAsia="Times New Roman" w:cs="Times New Roman"/>
          <w:szCs w:val="24"/>
        </w:rPr>
        <w:t xml:space="preserve">ημέρωσης. </w:t>
      </w:r>
    </w:p>
    <w:p w14:paraId="6FD02EC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Άκουσα τον κ. Πρόεδρο του Ποταμιού, ο οποίος αναφέρθηκε στον Αμαζόνιο, στον Τσάβες κ</w:t>
      </w:r>
      <w:r>
        <w:rPr>
          <w:rFonts w:eastAsia="Times New Roman" w:cs="Times New Roman"/>
          <w:szCs w:val="24"/>
        </w:rPr>
        <w:t>.</w:t>
      </w:r>
      <w:r>
        <w:rPr>
          <w:rFonts w:eastAsia="Times New Roman" w:cs="Times New Roman"/>
          <w:szCs w:val="24"/>
        </w:rPr>
        <w:t xml:space="preserve">λπ., να λέει ότι με 100 εκατομμύρια έκαναν εκλογές. </w:t>
      </w:r>
    </w:p>
    <w:p w14:paraId="6FD02EC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Εκατό χιλιάδες!</w:t>
      </w:r>
    </w:p>
    <w:p w14:paraId="6FD02EC2" w14:textId="77777777" w:rsidR="00BA6D65" w:rsidRDefault="00336324">
      <w:pPr>
        <w:spacing w:line="600" w:lineRule="auto"/>
        <w:ind w:firstLine="720"/>
        <w:jc w:val="both"/>
        <w:rPr>
          <w:rFonts w:eastAsia="Times New Roman" w:cs="Times New Roman"/>
          <w:b/>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Πόσες; Εκατό χιλιάδες;</w:t>
      </w:r>
      <w:r>
        <w:rPr>
          <w:rFonts w:eastAsia="Times New Roman" w:cs="Times New Roman"/>
          <w:b/>
          <w:szCs w:val="24"/>
        </w:rPr>
        <w:t xml:space="preserve"> </w:t>
      </w:r>
    </w:p>
    <w:p w14:paraId="6FD02EC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Γιώργο μου, με 100 χιλιάδες ευρώ κάνω και εγώ εκλογές, αν με παίζει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από το πρωί μέχρι το βράδυ, ο </w:t>
      </w:r>
      <w:r>
        <w:rPr>
          <w:rFonts w:eastAsia="Times New Roman" w:cs="Times New Roman"/>
          <w:szCs w:val="24"/>
        </w:rPr>
        <w:t>«</w:t>
      </w:r>
      <w:r>
        <w:rPr>
          <w:rFonts w:eastAsia="Times New Roman" w:cs="Times New Roman"/>
          <w:szCs w:val="24"/>
        </w:rPr>
        <w:t>ΑΝΤΕΝΑ</w:t>
      </w:r>
      <w:r>
        <w:rPr>
          <w:rFonts w:eastAsia="Times New Roman" w:cs="Times New Roman"/>
          <w:szCs w:val="24"/>
        </w:rPr>
        <w:t>»</w:t>
      </w:r>
      <w:r>
        <w:rPr>
          <w:rFonts w:eastAsia="Times New Roman" w:cs="Times New Roman"/>
          <w:szCs w:val="24"/>
        </w:rPr>
        <w:t xml:space="preserve"> με έχει από το πρωινό μέχρι το βραδινό</w:t>
      </w:r>
      <w:r>
        <w:rPr>
          <w:rFonts w:eastAsia="Times New Roman" w:cs="Times New Roman"/>
          <w:szCs w:val="24"/>
        </w:rPr>
        <w:t xml:space="preserve"> και αν ακόμη και τα μικρά κανάλια όλη τη νύχτα πιπιλάνε το όνομά μου! </w:t>
      </w:r>
    </w:p>
    <w:p w14:paraId="6FD02EC4"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w:t>
      </w:r>
    </w:p>
    <w:p w14:paraId="6FD02EC5"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Θυμάστε πόσες φορές μεγαλύτερη ήταν η καμπάνια του Ποταμιού από τις δωρεάν φιλοξενίες έναντι της παρουσίας των Ανεξ</w:t>
      </w:r>
      <w:r>
        <w:rPr>
          <w:rFonts w:eastAsia="Times New Roman" w:cs="Times New Roman"/>
          <w:bCs/>
          <w:shd w:val="clear" w:color="auto" w:fill="FFFFFF"/>
        </w:rPr>
        <w:t>ά</w:t>
      </w:r>
      <w:r>
        <w:rPr>
          <w:rFonts w:eastAsia="Times New Roman" w:cs="Times New Roman"/>
          <w:bCs/>
          <w:shd w:val="clear" w:color="auto" w:fill="FFFFFF"/>
        </w:rPr>
        <w:t>ρτ</w:t>
      </w:r>
      <w:r>
        <w:rPr>
          <w:rFonts w:eastAsia="Times New Roman" w:cs="Times New Roman"/>
          <w:bCs/>
          <w:shd w:val="clear" w:color="auto" w:fill="FFFFFF"/>
        </w:rPr>
        <w:t>η</w:t>
      </w:r>
      <w:r>
        <w:rPr>
          <w:rFonts w:eastAsia="Times New Roman" w:cs="Times New Roman"/>
          <w:bCs/>
          <w:shd w:val="clear" w:color="auto" w:fill="FFFFFF"/>
        </w:rPr>
        <w:t>τ</w:t>
      </w:r>
      <w:r>
        <w:rPr>
          <w:rFonts w:eastAsia="Times New Roman" w:cs="Times New Roman"/>
          <w:bCs/>
          <w:shd w:val="clear" w:color="auto" w:fill="FFFFFF"/>
        </w:rPr>
        <w:t xml:space="preserve">ων Ελλήνων, όταν «γεννηθήκαμε» μαζί; Να σας πω εγώ; Ένα προς δεκατέσσερα. Αυτό δεν το λέω εγώ. Το λέει το ΕΣΡ. Το ΕΣΡ απαντάει για την προβολή του κάθε κόμματος. Μακάρι να με έπαιζαν κι εμένα από το πρωί μέχρι το βράδυ. </w:t>
      </w:r>
    </w:p>
    <w:p w14:paraId="6FD02EC6"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Πόσα πρωτοσέλιδα πήρατε; Πόσα πρωτο</w:t>
      </w:r>
      <w:r>
        <w:rPr>
          <w:rFonts w:eastAsia="Times New Roman" w:cs="Times New Roman"/>
          <w:bCs/>
          <w:shd w:val="clear" w:color="auto" w:fill="FFFFFF"/>
        </w:rPr>
        <w:t xml:space="preserve">σέλιδα πήρατε στις κυριακάτικες εφημερίδες; </w:t>
      </w:r>
    </w:p>
    <w:p w14:paraId="6FD02EC7"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ΜΑΥΡΩΤΑΣ:</w:t>
      </w:r>
      <w:r>
        <w:rPr>
          <w:rFonts w:eastAsia="Times New Roman" w:cs="Times New Roman"/>
          <w:bCs/>
          <w:shd w:val="clear" w:color="auto" w:fill="FFFFFF"/>
        </w:rPr>
        <w:t xml:space="preserve"> Είμαστε καλοί, γι’ αυτό. </w:t>
      </w:r>
    </w:p>
    <w:p w14:paraId="6FD02EC8"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ΑΜΥΡΑΣ:</w:t>
      </w:r>
      <w:r>
        <w:rPr>
          <w:rFonts w:eastAsia="Times New Roman" w:cs="Times New Roman"/>
          <w:bCs/>
          <w:shd w:val="clear" w:color="auto" w:fill="FFFFFF"/>
        </w:rPr>
        <w:t xml:space="preserve"> Είμαστε καλοί και μας ξέρουν.</w:t>
      </w:r>
    </w:p>
    <w:p w14:paraId="6FD02EC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ΠΑΝΟΣ ΚΑΜΜΕΝΟΣ (Υπουργός Εθνικής Άμυνας – Πρόεδρος των Ανεξαρτήτων Ελλήνων):</w:t>
      </w:r>
      <w:r>
        <w:rPr>
          <w:rFonts w:eastAsia="Times New Roman" w:cs="Times New Roman"/>
          <w:bCs/>
          <w:shd w:val="clear" w:color="auto" w:fill="FFFFFF"/>
        </w:rPr>
        <w:t xml:space="preserve"> </w:t>
      </w:r>
      <w:r>
        <w:rPr>
          <w:rFonts w:eastAsia="Times New Roman"/>
          <w:bCs/>
          <w:shd w:val="clear" w:color="auto" w:fill="FFFFFF"/>
        </w:rPr>
        <w:t>Α</w:t>
      </w:r>
      <w:r>
        <w:rPr>
          <w:rFonts w:eastAsia="Times New Roman" w:cs="Times New Roman"/>
          <w:bCs/>
          <w:shd w:val="clear" w:color="auto" w:fill="FFFFFF"/>
        </w:rPr>
        <w:t xml:space="preserve">, είστε καλοί. </w:t>
      </w:r>
    </w:p>
    <w:p w14:paraId="6FD02ECA"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Εδώ, λοιπόν, </w:t>
      </w:r>
      <w:r>
        <w:rPr>
          <w:rFonts w:eastAsia="Times New Roman"/>
          <w:bCs/>
          <w:shd w:val="clear" w:color="auto" w:fill="FFFFFF"/>
        </w:rPr>
        <w:t>κυρίες και κ</w:t>
      </w:r>
      <w:r>
        <w:rPr>
          <w:rFonts w:eastAsia="Times New Roman"/>
          <w:bCs/>
          <w:shd w:val="clear" w:color="auto" w:fill="FFFFFF"/>
        </w:rPr>
        <w:t>ύριοι συνάδελφοι,</w:t>
      </w:r>
      <w:r>
        <w:rPr>
          <w:rFonts w:eastAsia="Times New Roman" w:cs="Times New Roman"/>
          <w:bCs/>
          <w:shd w:val="clear" w:color="auto" w:fill="FFFFFF"/>
        </w:rPr>
        <w:t xml:space="preserve"> ερχόμαστε ακριβώς στο ιστορικό σταυροδρόμι του καλού και του κακού. Αυτό που σας υποσχόμαστε, λοιπόν, η </w:t>
      </w:r>
      <w:r>
        <w:rPr>
          <w:rFonts w:eastAsia="Times New Roman"/>
          <w:bCs/>
          <w:shd w:val="clear" w:color="auto" w:fill="FFFFFF"/>
        </w:rPr>
        <w:t>Κυβέρνηση</w:t>
      </w:r>
      <w:r>
        <w:rPr>
          <w:rFonts w:eastAsia="Times New Roman" w:cs="Times New Roman"/>
          <w:bCs/>
          <w:shd w:val="clear" w:color="auto" w:fill="FFFFFF"/>
        </w:rPr>
        <w:t xml:space="preserve"> ΣΥΡΙΖΑ-Ανεξάρτητων Ελλήνων, </w:t>
      </w:r>
      <w:r>
        <w:rPr>
          <w:rFonts w:eastAsia="Times New Roman"/>
          <w:bCs/>
          <w:shd w:val="clear" w:color="auto" w:fill="FFFFFF"/>
        </w:rPr>
        <w:t>είναι</w:t>
      </w:r>
      <w:r>
        <w:rPr>
          <w:rFonts w:eastAsia="Times New Roman" w:cs="Times New Roman"/>
          <w:bCs/>
          <w:shd w:val="clear" w:color="auto" w:fill="FFFFFF"/>
        </w:rPr>
        <w:t xml:space="preserve"> ότι σε αυτό το μονοπάτι του καλού και του κακού θα ξεχωρίσει η ήρα από το στάρι και ο ελλη</w:t>
      </w:r>
      <w:r>
        <w:rPr>
          <w:rFonts w:eastAsia="Times New Roman" w:cs="Times New Roman"/>
          <w:bCs/>
          <w:shd w:val="clear" w:color="auto" w:fill="FFFFFF"/>
        </w:rPr>
        <w:t xml:space="preserve">νικός λαός θα μάθει ποιοι ήταν οι νταβατζήδες που έλεγξαν την Μεταπολίτευση, ποιοι ήταν αυτοί και ποιες οι προνομιακές τους σχέσεις με τις τράπεζες και με τους εκδότες. </w:t>
      </w:r>
    </w:p>
    <w:p w14:paraId="6FD02ECB"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να ξέρουν ότι εμείς ούτε απειλούμαστε ούτε φοβόμαστε κανέναν. Θα προχωρήσουμε, επι</w:t>
      </w:r>
      <w:r>
        <w:rPr>
          <w:rFonts w:eastAsia="Times New Roman" w:cs="Times New Roman"/>
          <w:bCs/>
          <w:shd w:val="clear" w:color="auto" w:fill="FFFFFF"/>
        </w:rPr>
        <w:t xml:space="preserve">τέλους, γιατί αυτή </w:t>
      </w:r>
      <w:r>
        <w:rPr>
          <w:rFonts w:eastAsia="Times New Roman"/>
          <w:bCs/>
          <w:shd w:val="clear" w:color="auto" w:fill="FFFFFF"/>
        </w:rPr>
        <w:t>είναι</w:t>
      </w:r>
      <w:r>
        <w:rPr>
          <w:rFonts w:eastAsia="Times New Roman" w:cs="Times New Roman"/>
          <w:bCs/>
          <w:shd w:val="clear" w:color="auto" w:fill="FFFFFF"/>
        </w:rPr>
        <w:t xml:space="preserve"> η εντολή του ελληνικού λαού. Εκλογές το 2019. </w:t>
      </w:r>
    </w:p>
    <w:p w14:paraId="6FD02ECC" w14:textId="77777777" w:rsidR="00BA6D65" w:rsidRDefault="00336324">
      <w:pPr>
        <w:spacing w:line="600" w:lineRule="auto"/>
        <w:ind w:firstLine="709"/>
        <w:jc w:val="center"/>
        <w:rPr>
          <w:rFonts w:eastAsia="Times New Roman" w:cs="Times New Roman"/>
        </w:rPr>
      </w:pPr>
      <w:r>
        <w:rPr>
          <w:rFonts w:eastAsia="Times New Roman" w:cs="Times New Roman"/>
        </w:rPr>
        <w:t xml:space="preserve">(Χειροκροτήματα από </w:t>
      </w:r>
      <w:r>
        <w:rPr>
          <w:rFonts w:eastAsia="Times New Roman" w:cs="Times New Roman"/>
        </w:rPr>
        <w:t xml:space="preserve">τις </w:t>
      </w:r>
      <w:r>
        <w:rPr>
          <w:rFonts w:eastAsia="Times New Roman" w:cs="Times New Roman"/>
        </w:rPr>
        <w:t>πτέρυγ</w:t>
      </w:r>
      <w:r>
        <w:rPr>
          <w:rFonts w:eastAsia="Times New Roman" w:cs="Times New Roman"/>
        </w:rPr>
        <w:t>ες</w:t>
      </w:r>
      <w:r>
        <w:rPr>
          <w:rFonts w:eastAsia="Times New Roman" w:cs="Times New Roman"/>
        </w:rPr>
        <w:t xml:space="preserve"> του ΣΥΡΙΖΑ και των ΑΝΕΛ)</w:t>
      </w:r>
    </w:p>
    <w:p w14:paraId="6FD02ECD" w14:textId="77777777" w:rsidR="00BA6D65" w:rsidRDefault="00336324">
      <w:pPr>
        <w:spacing w:line="600" w:lineRule="auto"/>
        <w:ind w:firstLine="720"/>
        <w:jc w:val="center"/>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Ευχαριστούμε τον κ. Παναγιώτη Καμμένο, τον Υπουργό Εθνικής Άμυνας και Πρόεδρο της Κοινοβουλε</w:t>
      </w:r>
      <w:r>
        <w:rPr>
          <w:rFonts w:eastAsia="Times New Roman" w:cs="Times New Roman"/>
          <w:bCs/>
          <w:shd w:val="clear" w:color="auto" w:fill="FFFFFF"/>
        </w:rPr>
        <w:t>υτικής Ομάδας των Ανεξάρτητων Ελλήνων.</w:t>
      </w:r>
    </w:p>
    <w:p w14:paraId="6FD02ECE"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ο Πρόεδρος της Κοινοβουλευτικής Ομάδας της Ένωσης Κεντρώων κ. Βασίλης Λεβέντης. </w:t>
      </w:r>
    </w:p>
    <w:p w14:paraId="6FD02ECF"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Κύριε Πρόεδρε, έχετε τον λόγο. </w:t>
      </w:r>
    </w:p>
    <w:p w14:paraId="6FD02ED0"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ΒΑΣΙΛΗΣ ΛΕΒΕΝΤΗΣ (Πρόεδρος της Ένωσης Κεντρώων): </w:t>
      </w:r>
      <w:r>
        <w:rPr>
          <w:rFonts w:eastAsia="Times New Roman" w:cs="Times New Roman"/>
          <w:bCs/>
          <w:shd w:val="clear" w:color="auto" w:fill="FFFFFF"/>
        </w:rPr>
        <w:t>Κύριε Πρόεδρε, κυρίες και κύριοι Βουλευτέ</w:t>
      </w:r>
      <w:r>
        <w:rPr>
          <w:rFonts w:eastAsia="Times New Roman" w:cs="Times New Roman"/>
          <w:bCs/>
          <w:shd w:val="clear" w:color="auto" w:fill="FFFFFF"/>
        </w:rPr>
        <w:t xml:space="preserve">ς, και σήμερα εις την Αίθουσα επιδείχθηκε το δεύτερο μέρος του σόου. Το πρώτο μέρος </w:t>
      </w:r>
      <w:r>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bCs/>
          <w:shd w:val="clear" w:color="auto" w:fill="FFFFFF"/>
        </w:rPr>
        <w:t>συζήτηση</w:t>
      </w:r>
      <w:r>
        <w:rPr>
          <w:rFonts w:eastAsia="Times New Roman" w:cs="Times New Roman"/>
          <w:bCs/>
          <w:shd w:val="clear" w:color="auto" w:fill="FFFFFF"/>
        </w:rPr>
        <w:t xml:space="preserve"> που κάναμε πριν λίγες ημέρες, που περιμέναμε αδιάσειστα ονόματα και στοιχεία. </w:t>
      </w:r>
    </w:p>
    <w:p w14:paraId="6FD02ED1"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Σήμερα, και στην ομιλία του κ. Τσίπρα και στην ομιλία του κ. Μητσοτάκη, περί</w:t>
      </w:r>
      <w:r>
        <w:rPr>
          <w:rFonts w:eastAsia="Times New Roman" w:cs="Times New Roman"/>
          <w:bCs/>
          <w:shd w:val="clear" w:color="auto" w:fill="FFFFFF"/>
        </w:rPr>
        <w:t>που το ίδιο πνεύμα</w:t>
      </w:r>
      <w:r>
        <w:rPr>
          <w:rFonts w:eastAsia="Times New Roman" w:cs="Times New Roman"/>
          <w:b/>
          <w:bCs/>
          <w:shd w:val="clear" w:color="auto" w:fill="FFFFFF"/>
        </w:rPr>
        <w:t xml:space="preserve"> </w:t>
      </w:r>
      <w:r>
        <w:rPr>
          <w:rFonts w:eastAsia="Times New Roman" w:cs="Times New Roman"/>
          <w:bCs/>
          <w:shd w:val="clear" w:color="auto" w:fill="FFFFFF"/>
        </w:rPr>
        <w:t xml:space="preserve">συναντήσαμε -κάποιες καταγγελίες, ότι έχετε πάρει χρήματα. Ο κ. Μητσοτάκης είπε ότι και ο ΣΥΡΙΖΑ έχει πάρει δάνεια. Έτσι κατάλαβα. Έδειξε ένα χαρτί που αφορούσε δάνεια του ΣΥΡΙΖΑ, όταν ήταν μικρότερο κόμμα, το 2010. </w:t>
      </w:r>
    </w:p>
    <w:p w14:paraId="6FD02ED2"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Επομένως</w:t>
      </w:r>
      <w:r>
        <w:rPr>
          <w:rFonts w:eastAsia="Times New Roman" w:cs="Times New Roman"/>
          <w:bCs/>
          <w:shd w:val="clear" w:color="auto" w:fill="FFFFFF"/>
        </w:rPr>
        <w:t xml:space="preserve"> τι καταδικάζουμε τα δάνεια; Γιατί παλιότερα ήταν και οι χρηματοδοτήσεις πολύ μεγαλύτερες. Άρα τα δάνεια ήταν επιπλέον των χρηματοδοτήσεων. Έτσι δεν </w:t>
      </w:r>
      <w:r>
        <w:rPr>
          <w:rFonts w:eastAsia="Times New Roman"/>
          <w:bCs/>
          <w:shd w:val="clear" w:color="auto" w:fill="FFFFFF"/>
        </w:rPr>
        <w:t>είναι</w:t>
      </w:r>
      <w:r>
        <w:rPr>
          <w:rFonts w:eastAsia="Times New Roman" w:cs="Times New Roman"/>
          <w:bCs/>
          <w:shd w:val="clear" w:color="auto" w:fill="FFFFFF"/>
        </w:rPr>
        <w:t xml:space="preserve">; Άρα φανταστείτε τι καμπάνιες γίνονταν. </w:t>
      </w:r>
    </w:p>
    <w:p w14:paraId="6FD02ED3"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Γι’ αυτό μου τηλεφωνούν από τη Στουτγάρδη και μου λένε: «Εσε</w:t>
      </w:r>
      <w:r>
        <w:rPr>
          <w:rFonts w:eastAsia="Times New Roman" w:cs="Times New Roman"/>
          <w:bCs/>
          <w:shd w:val="clear" w:color="auto" w:fill="FFFFFF"/>
        </w:rPr>
        <w:t xml:space="preserve">ίς θα βάλετε αεροπλάνα να φέρετε κόσμο να ψηφίσει;». </w:t>
      </w:r>
    </w:p>
    <w:p w14:paraId="6FD02ED4" w14:textId="77777777" w:rsidR="00BA6D65" w:rsidRDefault="00336324">
      <w:pPr>
        <w:spacing w:line="600" w:lineRule="auto"/>
        <w:ind w:firstLine="709"/>
        <w:jc w:val="center"/>
        <w:rPr>
          <w:rFonts w:eastAsia="Times New Roman" w:cs="Times New Roman"/>
        </w:rPr>
      </w:pPr>
      <w:r>
        <w:rPr>
          <w:rFonts w:eastAsia="Times New Roman" w:cs="Times New Roman"/>
        </w:rPr>
        <w:t>(Χειροκροτήματα από την πτέρυγα της Ένωσης Κεντρώων)</w:t>
      </w:r>
    </w:p>
    <w:p w14:paraId="6FD02ED5"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Λέω: «Τι λεφτά ρε παιδιά; Τι </w:t>
      </w:r>
      <w:r>
        <w:rPr>
          <w:rFonts w:eastAsia="Times New Roman"/>
          <w:bCs/>
          <w:shd w:val="clear" w:color="auto" w:fill="FFFFFF"/>
        </w:rPr>
        <w:t>είναι</w:t>
      </w:r>
      <w:r>
        <w:rPr>
          <w:rFonts w:eastAsia="Times New Roman" w:cs="Times New Roman"/>
          <w:bCs/>
          <w:shd w:val="clear" w:color="auto" w:fill="FFFFFF"/>
        </w:rPr>
        <w:t xml:space="preserve">;» και μου απαντούν: «Η Νέα Δημοκρατία, το ΠΑΣΟΚ, όλοι, βάζουν και πληρώνουν κανονικά το εισιτήριο με τα τρένα, τα </w:t>
      </w:r>
      <w:r>
        <w:rPr>
          <w:rFonts w:eastAsia="Times New Roman" w:cs="Times New Roman"/>
          <w:bCs/>
          <w:shd w:val="clear" w:color="auto" w:fill="FFFFFF"/>
        </w:rPr>
        <w:t xml:space="preserve">καράβια, με όλα αυτά». </w:t>
      </w:r>
    </w:p>
    <w:p w14:paraId="6FD02ED6"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πότε τα ανακαλύψαμε όλα αυτά; Διερωτώμαι, άραγε, πότε τα ανακαλύψαμε όλα αυτά; Σήμερα; Γιατί και ο ΣΥΡΙΖΑ, ας λέει ότι </w:t>
      </w:r>
      <w:r>
        <w:rPr>
          <w:rFonts w:eastAsia="Times New Roman"/>
          <w:bCs/>
          <w:shd w:val="clear" w:color="auto" w:fill="FFFFFF"/>
        </w:rPr>
        <w:t>είναι</w:t>
      </w:r>
      <w:r>
        <w:rPr>
          <w:rFonts w:eastAsia="Times New Roman" w:cs="Times New Roman"/>
          <w:bCs/>
          <w:shd w:val="clear" w:color="auto" w:fill="FFFFFF"/>
        </w:rPr>
        <w:t xml:space="preserve"> καινούριο κόμμα κι ότι ήταν μικρό, πολλά μέλη της </w:t>
      </w:r>
      <w:r>
        <w:rPr>
          <w:rFonts w:eastAsia="Times New Roman"/>
          <w:bCs/>
          <w:shd w:val="clear" w:color="auto" w:fill="FFFFFF"/>
        </w:rPr>
        <w:t>Κυβέρνησής</w:t>
      </w:r>
      <w:r>
        <w:rPr>
          <w:rFonts w:eastAsia="Times New Roman" w:cs="Times New Roman"/>
          <w:bCs/>
          <w:shd w:val="clear" w:color="auto" w:fill="FFFFFF"/>
        </w:rPr>
        <w:t xml:space="preserve"> του ανήκουν στο ΠΑΣΟΚ.</w:t>
      </w:r>
    </w:p>
    <w:p w14:paraId="6FD02ED7"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Όπως και ο κ. Καμ</w:t>
      </w:r>
      <w:r>
        <w:rPr>
          <w:rFonts w:eastAsia="Times New Roman" w:cs="Times New Roman"/>
          <w:bCs/>
          <w:shd w:val="clear" w:color="auto" w:fill="FFFFFF"/>
        </w:rPr>
        <w:t xml:space="preserve">μένος, ο οποίος κατηγόρησε τη Νέα Δημοκρατία, ήταν επί σειρά ετών στη Νέα Δημοκρατία, όταν ελάμβανε δάνεια η Νέα Δημοκρατία. </w:t>
      </w:r>
    </w:p>
    <w:p w14:paraId="6FD02ED8" w14:textId="77777777" w:rsidR="00BA6D65" w:rsidRDefault="00336324">
      <w:pPr>
        <w:spacing w:line="600" w:lineRule="auto"/>
        <w:ind w:firstLine="709"/>
        <w:jc w:val="center"/>
        <w:rPr>
          <w:rFonts w:eastAsia="Times New Roman" w:cs="Times New Roman"/>
        </w:rPr>
      </w:pPr>
      <w:r>
        <w:rPr>
          <w:rFonts w:eastAsia="Times New Roman" w:cs="Times New Roman"/>
        </w:rPr>
        <w:t>(Χειροκροτήματα από την πτέρυγα της Ένωσης Κεντρώων)</w:t>
      </w:r>
    </w:p>
    <w:p w14:paraId="6FD02ED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Δεν τα εγνώριζε τα δάνεια; Δεν το αντιλαμβάνομαι δηλαδή. Πότε τα έμαθε τα δάν</w:t>
      </w:r>
      <w:r>
        <w:rPr>
          <w:rFonts w:eastAsia="Times New Roman" w:cs="Times New Roman"/>
          <w:bCs/>
          <w:shd w:val="clear" w:color="auto" w:fill="FFFFFF"/>
        </w:rPr>
        <w:t xml:space="preserve">εια ο κ. Καμμένος; Τώρα; Όταν τα ελάμβανε η Νέα Δημοκρατία, ήταν καλά τα δάνεια, γιατί συνέτειναν εις την δημιουργία μεγάλης καμπάνιας και άρα προς άγρα ψήφων. </w:t>
      </w:r>
    </w:p>
    <w:p w14:paraId="6FD02EDA" w14:textId="77777777" w:rsidR="00BA6D65" w:rsidRDefault="00336324">
      <w:pPr>
        <w:spacing w:line="600" w:lineRule="auto"/>
        <w:ind w:firstLine="720"/>
        <w:jc w:val="both"/>
        <w:rPr>
          <w:rFonts w:eastAsia="Times New Roman" w:cs="Times New Roman"/>
        </w:rPr>
      </w:pPr>
      <w:r>
        <w:rPr>
          <w:rFonts w:eastAsia="Times New Roman" w:cs="Times New Roman"/>
          <w:bCs/>
          <w:shd w:val="clear" w:color="auto" w:fill="FFFFFF"/>
        </w:rPr>
        <w:t xml:space="preserve">Εγώ δεν </w:t>
      </w:r>
      <w:r>
        <w:rPr>
          <w:rFonts w:eastAsia="Times New Roman"/>
          <w:bCs/>
          <w:shd w:val="clear" w:color="auto" w:fill="FFFFFF"/>
        </w:rPr>
        <w:t xml:space="preserve">είδα </w:t>
      </w:r>
      <w:r>
        <w:rPr>
          <w:rFonts w:eastAsia="Times New Roman" w:cs="Times New Roman"/>
          <w:bCs/>
          <w:shd w:val="clear" w:color="auto" w:fill="FFFFFF"/>
        </w:rPr>
        <w:t xml:space="preserve">κανένα νόημα. Σόου είδα μόνο. Θα κάνουμε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η οποία θα εξετάσει </w:t>
      </w:r>
      <w:r>
        <w:rPr>
          <w:rFonts w:eastAsia="Times New Roman" w:cs="Times New Roman"/>
          <w:bCs/>
          <w:shd w:val="clear" w:color="auto" w:fill="FFFFFF"/>
        </w:rPr>
        <w:t xml:space="preserve">τι; Τις παλιές αμαρτίες. Δηλαδή, τα δάνεια που ελάμβαναν, τι τα έκαναν; Και τι νόημα μπορεί να έχει αυτή; Να τους στείλουμε στον </w:t>
      </w:r>
      <w:r>
        <w:rPr>
          <w:rFonts w:eastAsia="Times New Roman" w:cs="Times New Roman"/>
          <w:bCs/>
          <w:shd w:val="clear" w:color="auto" w:fill="FFFFFF"/>
        </w:rPr>
        <w:t>ε</w:t>
      </w:r>
      <w:r>
        <w:rPr>
          <w:rFonts w:eastAsia="Times New Roman" w:cs="Times New Roman"/>
          <w:bCs/>
          <w:shd w:val="clear" w:color="auto" w:fill="FFFFFF"/>
        </w:rPr>
        <w:t xml:space="preserve">ισαγγελέα; Ποιους; Αφού έχουν αλλάξει οι διαχειριστές, έχουν αλλάξει οι Αρχηγοί. Έχουν αλλάξει όλοι. </w:t>
      </w:r>
    </w:p>
    <w:p w14:paraId="6FD02EDB" w14:textId="77777777" w:rsidR="00BA6D65" w:rsidRDefault="00336324">
      <w:pPr>
        <w:spacing w:line="600" w:lineRule="auto"/>
        <w:ind w:firstLine="720"/>
        <w:jc w:val="both"/>
        <w:rPr>
          <w:rFonts w:eastAsia="Times New Roman"/>
          <w:color w:val="000000" w:themeColor="text1"/>
          <w:szCs w:val="24"/>
        </w:rPr>
      </w:pPr>
      <w:r w:rsidRPr="00DE4CD0">
        <w:rPr>
          <w:rFonts w:eastAsia="Times New Roman"/>
          <w:color w:val="000000" w:themeColor="text1"/>
          <w:szCs w:val="24"/>
        </w:rPr>
        <w:t xml:space="preserve">Αλλά και ο Αρχηγός του κόμματος δεν ευθύνεται αν ένα κόμμα παίρνει δάνειο. Είναι δημόσια ζωή και είναι συλλογική η ευθύνη. Άρα; </w:t>
      </w:r>
    </w:p>
    <w:p w14:paraId="6FD02EDC"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Δηλαδή ποιος είναι ο σκοπός της </w:t>
      </w:r>
      <w:r>
        <w:rPr>
          <w:rFonts w:eastAsia="Times New Roman"/>
          <w:szCs w:val="24"/>
        </w:rPr>
        <w:t>ε</w:t>
      </w:r>
      <w:r>
        <w:rPr>
          <w:rFonts w:eastAsia="Times New Roman"/>
          <w:szCs w:val="24"/>
        </w:rPr>
        <w:t>ξεταστικής; Να παίρνουν κάποιοι Βουλευτές</w:t>
      </w:r>
      <w:r>
        <w:rPr>
          <w:rFonts w:eastAsia="Times New Roman"/>
          <w:szCs w:val="24"/>
        </w:rPr>
        <w:t>,</w:t>
      </w:r>
      <w:r>
        <w:rPr>
          <w:rFonts w:eastAsia="Times New Roman"/>
          <w:szCs w:val="24"/>
        </w:rPr>
        <w:t xml:space="preserve"> που είναι μέλη</w:t>
      </w:r>
      <w:r>
        <w:rPr>
          <w:rFonts w:eastAsia="Times New Roman"/>
          <w:szCs w:val="24"/>
        </w:rPr>
        <w:t>,</w:t>
      </w:r>
      <w:r>
        <w:rPr>
          <w:rFonts w:eastAsia="Times New Roman"/>
          <w:szCs w:val="24"/>
        </w:rPr>
        <w:t xml:space="preserve"> ένα ποσό κάθε φορά που συνεδριάζει;</w:t>
      </w:r>
      <w:r>
        <w:rPr>
          <w:rFonts w:eastAsia="Times New Roman"/>
          <w:szCs w:val="24"/>
        </w:rPr>
        <w:t xml:space="preserve"> Μήπως είναι αυτός ο σκοπός; Κατ</w:t>
      </w:r>
      <w:r>
        <w:rPr>
          <w:rFonts w:eastAsia="Times New Roman"/>
          <w:szCs w:val="24"/>
        </w:rPr>
        <w:t xml:space="preserve">’ </w:t>
      </w:r>
      <w:r>
        <w:rPr>
          <w:rFonts w:eastAsia="Times New Roman"/>
          <w:szCs w:val="24"/>
        </w:rPr>
        <w:t xml:space="preserve">αρχάς, θα προλάβει αυτή η </w:t>
      </w:r>
      <w:r>
        <w:rPr>
          <w:rFonts w:eastAsia="Times New Roman"/>
          <w:szCs w:val="24"/>
        </w:rPr>
        <w:t>ε</w:t>
      </w:r>
      <w:r>
        <w:rPr>
          <w:rFonts w:eastAsia="Times New Roman"/>
          <w:szCs w:val="24"/>
        </w:rPr>
        <w:t xml:space="preserve">πιτροπή </w:t>
      </w:r>
      <w:r>
        <w:rPr>
          <w:rFonts w:eastAsia="Times New Roman"/>
          <w:szCs w:val="24"/>
        </w:rPr>
        <w:lastRenderedPageBreak/>
        <w:t xml:space="preserve">να τελειώσει τις εργασίες της; Γιατί εγώ δεν φαντάζομαι </w:t>
      </w:r>
      <w:r>
        <w:rPr>
          <w:rFonts w:eastAsia="Times New Roman"/>
          <w:szCs w:val="24"/>
        </w:rPr>
        <w:t xml:space="preserve">ότι </w:t>
      </w:r>
      <w:r>
        <w:rPr>
          <w:rFonts w:eastAsia="Times New Roman"/>
          <w:szCs w:val="24"/>
        </w:rPr>
        <w:t xml:space="preserve">αυτή η Κυβέρνηση </w:t>
      </w:r>
      <w:r>
        <w:rPr>
          <w:rFonts w:eastAsia="Times New Roman"/>
          <w:szCs w:val="24"/>
        </w:rPr>
        <w:t>θ</w:t>
      </w:r>
      <w:r>
        <w:rPr>
          <w:rFonts w:eastAsia="Times New Roman"/>
          <w:szCs w:val="24"/>
        </w:rPr>
        <w:t>α μακροημερεύσει. Άρα θα διαλυθεί η Βουλή και θα μείνει. Ας λέγεται ότι θα κάνετε το 2019…</w:t>
      </w:r>
    </w:p>
    <w:p w14:paraId="6FD02EDD"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Κι εσείς εξάμηνο λέγατε, αλλά διαψευστήκατε.</w:t>
      </w:r>
    </w:p>
    <w:p w14:paraId="6FD02EDE"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Θα σας παρακαλέσω, κύριε Φάμελλε, επειδή έχετε γίνει ταραξίας…</w:t>
      </w:r>
    </w:p>
    <w:p w14:paraId="6FD02EDF"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Εγώ; Τι λέτε;</w:t>
      </w:r>
    </w:p>
    <w:p w14:paraId="6FD02EE0"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b/>
          <w:szCs w:val="24"/>
        </w:rPr>
        <w:t>:</w:t>
      </w:r>
      <w:r>
        <w:rPr>
          <w:rFonts w:eastAsia="Times New Roman"/>
          <w:szCs w:val="24"/>
        </w:rPr>
        <w:t xml:space="preserve"> </w:t>
      </w:r>
      <w:r>
        <w:rPr>
          <w:rFonts w:eastAsia="Times New Roman"/>
          <w:szCs w:val="24"/>
        </w:rPr>
        <w:t>Λέω αυτό που</w:t>
      </w:r>
      <w:r>
        <w:rPr>
          <w:rFonts w:eastAsia="Times New Roman"/>
          <w:szCs w:val="24"/>
        </w:rPr>
        <w:t xml:space="preserve"> έχετε γίνει</w:t>
      </w:r>
      <w:r>
        <w:rPr>
          <w:rFonts w:eastAsia="Times New Roman"/>
          <w:szCs w:val="24"/>
        </w:rPr>
        <w:t>!</w:t>
      </w:r>
      <w:r>
        <w:rPr>
          <w:rFonts w:eastAsia="Times New Roman"/>
          <w:szCs w:val="24"/>
        </w:rPr>
        <w:t xml:space="preserve"> Διάλογο μαζί σας ανέβηκα να κάνω; Σας παρακαλώ. Ο κύριος Πρόεδρος ακούει. Εγώ βγήκα να μιλήσω κι έχω από κάτω τους διαφόρους που αντιδρούν. </w:t>
      </w:r>
    </w:p>
    <w:p w14:paraId="6FD02EE1"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Εν τω μεταξύ, είδα ότι όταν μίλαγε κάποιος, ο Μητσοτάκης, ο Τσίπρας, σηκωνόντουσαν οι ά</w:t>
      </w:r>
      <w:r>
        <w:rPr>
          <w:rFonts w:eastAsia="Times New Roman"/>
          <w:szCs w:val="24"/>
        </w:rPr>
        <w:t>λλοι και βρίζανε. Αυτό το δικαίωμα υπάρχει στην Αίθουσα; Δηλαδή, όταν δεν αρέσει κάτι που λέει ένας, έχουν δικαίωμα οι άλλοι να είναι ταραχοποιοί; Υπάρχει αυτό το δικαίωμα, κύριε Πρόεδρε της Βουλής;</w:t>
      </w:r>
    </w:p>
    <w:p w14:paraId="6FD02EE2"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Όχι. </w:t>
      </w:r>
    </w:p>
    <w:p w14:paraId="6FD02EE3"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ΒΑΣΙΛΗΣ ΛΕΒ</w:t>
      </w:r>
      <w:r>
        <w:rPr>
          <w:rFonts w:eastAsia="Times New Roman"/>
          <w:b/>
          <w:szCs w:val="24"/>
        </w:rPr>
        <w:t>ΕΝΤΗΣ (Πρόεδρος της Ένωσης Κεντρώων):</w:t>
      </w:r>
      <w:r>
        <w:rPr>
          <w:rFonts w:eastAsia="Times New Roman"/>
          <w:szCs w:val="24"/>
        </w:rPr>
        <w:t xml:space="preserve"> Αλλά το έχετε επιτρέψει αυτό. Την ταραχή την έχετε κάνει εις την Βουλή τρόπο συμπεριφοράς. Με συγχωρείτε.</w:t>
      </w:r>
    </w:p>
    <w:p w14:paraId="6FD02EE4" w14:textId="77777777" w:rsidR="00BA6D65" w:rsidRDefault="00336324">
      <w:pPr>
        <w:tabs>
          <w:tab w:val="left" w:pos="2820"/>
        </w:tabs>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Καταλαβαίνετε.</w:t>
      </w:r>
    </w:p>
    <w:p w14:paraId="6FD02EE5"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Θα δούμε</w:t>
      </w:r>
      <w:r>
        <w:rPr>
          <w:rFonts w:eastAsia="Times New Roman"/>
          <w:szCs w:val="24"/>
        </w:rPr>
        <w:t xml:space="preserve"> αν θα λάβετε κάποια μέτρα. </w:t>
      </w:r>
    </w:p>
    <w:p w14:paraId="6FD02EE6"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Υποσχέθηκε ο κ. Τσίπρας νέο νόμο για το πολιτικό χρήμα. Μα, νομίζω ότι ο υφιστάμενος λέει σαφώς ότι και για το τελευταίο ευρώ πρέπει να υπάρχει το ΑΦΜ αυτού που δίνει ή η ταυτότητα και για ό,τι ξοδέψεις πρέπει να υπάρχουν παρασ</w:t>
      </w:r>
      <w:r>
        <w:rPr>
          <w:rFonts w:eastAsia="Times New Roman"/>
          <w:szCs w:val="24"/>
        </w:rPr>
        <w:t>τατικά. Τι άλλο θα πείτε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στο</w:t>
      </w:r>
      <w:r>
        <w:rPr>
          <w:rFonts w:eastAsia="Times New Roman"/>
          <w:szCs w:val="24"/>
        </w:rPr>
        <w:t>ν</w:t>
      </w:r>
      <w:r>
        <w:rPr>
          <w:rFonts w:eastAsia="Times New Roman"/>
          <w:szCs w:val="24"/>
        </w:rPr>
        <w:t xml:space="preserve"> νόμο αυτό; Τι άλλο θα βάλετε; Έναν </w:t>
      </w:r>
      <w:r>
        <w:rPr>
          <w:rFonts w:eastAsia="Times New Roman"/>
          <w:szCs w:val="24"/>
        </w:rPr>
        <w:lastRenderedPageBreak/>
        <w:t xml:space="preserve">μπαμπούλα στο ταμείο του κάθε κόμματος που θα κοιτάει; Έναν </w:t>
      </w:r>
      <w:r>
        <w:rPr>
          <w:rFonts w:eastAsia="Times New Roman"/>
          <w:szCs w:val="24"/>
        </w:rPr>
        <w:t>«</w:t>
      </w:r>
      <w:r>
        <w:rPr>
          <w:rFonts w:eastAsia="Times New Roman"/>
          <w:szCs w:val="24"/>
          <w:lang w:val="en-US"/>
        </w:rPr>
        <w:t>big</w:t>
      </w:r>
      <w:r>
        <w:rPr>
          <w:rFonts w:eastAsia="Times New Roman"/>
          <w:szCs w:val="24"/>
        </w:rPr>
        <w:t xml:space="preserve"> </w:t>
      </w:r>
      <w:r>
        <w:rPr>
          <w:rFonts w:eastAsia="Times New Roman"/>
          <w:szCs w:val="24"/>
          <w:lang w:val="en-US"/>
        </w:rPr>
        <w:t>brother</w:t>
      </w:r>
      <w:r>
        <w:rPr>
          <w:rFonts w:eastAsia="Times New Roman"/>
          <w:szCs w:val="24"/>
        </w:rPr>
        <w:t>»</w:t>
      </w:r>
      <w:r>
        <w:rPr>
          <w:rFonts w:eastAsia="Times New Roman"/>
          <w:szCs w:val="24"/>
        </w:rPr>
        <w:t>; Μια κάμερα; Τι άλλο μπορεί να μπει; Υπάρχουν βιβλία Γ</w:t>
      </w:r>
      <w:r>
        <w:rPr>
          <w:rFonts w:eastAsia="Times New Roman"/>
          <w:szCs w:val="24"/>
        </w:rPr>
        <w:t>΄</w:t>
      </w:r>
      <w:r>
        <w:rPr>
          <w:rFonts w:eastAsia="Times New Roman"/>
          <w:szCs w:val="24"/>
        </w:rPr>
        <w:t xml:space="preserve"> κατηγορίας πλέον</w:t>
      </w:r>
      <w:r>
        <w:rPr>
          <w:rFonts w:eastAsia="Times New Roman"/>
          <w:szCs w:val="24"/>
        </w:rPr>
        <w:t>,</w:t>
      </w:r>
      <w:r>
        <w:rPr>
          <w:rFonts w:eastAsia="Times New Roman"/>
          <w:szCs w:val="24"/>
        </w:rPr>
        <w:t xml:space="preserve"> που γράφουν το τελευταίο ευρώ που </w:t>
      </w:r>
      <w:r>
        <w:rPr>
          <w:rFonts w:eastAsia="Times New Roman"/>
          <w:szCs w:val="24"/>
        </w:rPr>
        <w:t>εισέρχεται και το πρώτο ευρώ που εξέρχεται. Τι άλλο θα κάνετε στον έλεγχο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μπορείτε να πατάξετε την ατιμία, την κλεψιά; Δεν μπορώ να το καταλάβω.</w:t>
      </w:r>
    </w:p>
    <w:p w14:paraId="6FD02EE7"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Τα μέσα ενημέρωσης πάλι τα συνδυάσατε </w:t>
      </w:r>
      <w:r>
        <w:rPr>
          <w:rFonts w:eastAsia="Times New Roman"/>
          <w:szCs w:val="24"/>
        </w:rPr>
        <w:t>-</w:t>
      </w:r>
      <w:r>
        <w:rPr>
          <w:rFonts w:eastAsia="Times New Roman"/>
          <w:szCs w:val="24"/>
        </w:rPr>
        <w:t>και σωστά είπε ο κ. Μητσοτάκης ότι δεν είναι ίδια τα θέματα</w:t>
      </w:r>
      <w:r>
        <w:rPr>
          <w:rFonts w:eastAsia="Times New Roman"/>
          <w:szCs w:val="24"/>
        </w:rPr>
        <w:t xml:space="preserve">, γιατί το ένα θέμα είναι η δημόσια ζωή, ενώ το άλλο θέμα είναι η μεσολάβηση των κυβερνήσεων προς τράπεζες για να παίρνουν κάποιοι φίλοι εκδότες δάνεια. Το δεύτερο είναι ποινικά αδικήματα, τα οποία </w:t>
      </w:r>
      <w:r>
        <w:rPr>
          <w:rFonts w:eastAsia="Times New Roman"/>
          <w:szCs w:val="24"/>
        </w:rPr>
        <w:t xml:space="preserve">μπορεί να τα πατάξει </w:t>
      </w:r>
      <w:r>
        <w:rPr>
          <w:rFonts w:eastAsia="Times New Roman"/>
          <w:szCs w:val="24"/>
        </w:rPr>
        <w:t xml:space="preserve">το ήδη υπάρχον οπλοστάσιο. Η δημόσια </w:t>
      </w:r>
      <w:r>
        <w:rPr>
          <w:rFonts w:eastAsia="Times New Roman"/>
          <w:szCs w:val="24"/>
        </w:rPr>
        <w:t xml:space="preserve">ζωή είναι κάτι που καλό είναι να ερευνήσουμε. </w:t>
      </w:r>
    </w:p>
    <w:p w14:paraId="6FD02EE8"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Αλλά σας λέω ότι τσάμπα θα δουλέψει αυτή η </w:t>
      </w:r>
      <w:r>
        <w:rPr>
          <w:rFonts w:eastAsia="Times New Roman"/>
          <w:szCs w:val="24"/>
        </w:rPr>
        <w:t>ε</w:t>
      </w:r>
      <w:r>
        <w:rPr>
          <w:rFonts w:eastAsia="Times New Roman"/>
          <w:szCs w:val="24"/>
        </w:rPr>
        <w:t>πιτροπή, πρώτον, γιατί κάθε κόμμα -είμαι σίγουρος- θα βγάλει τη δική του πραγματογνωμοσύνη και, δεύτερον, άλλη μια φορά θα αποδειχθεί ότι αυτή η Βουλή θα χαζεύει, ότ</w:t>
      </w:r>
      <w:r>
        <w:rPr>
          <w:rFonts w:eastAsia="Times New Roman"/>
          <w:szCs w:val="24"/>
        </w:rPr>
        <w:t xml:space="preserve">αν τα προβλήματα είναι τεράστια και θα έπρεπε να ασχοληθούμε με αυτά. Παρακολουθεί ο λαός. </w:t>
      </w:r>
    </w:p>
    <w:p w14:paraId="6FD02EE9"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Και τι; Μπορεί να γυρίσει πίσω το ΠΑΣΟΚ λεφτά ή ο κ. Μητσοτάκης, όπως είπε, μέχρι το 2018, μπορεί να γυρίσει τα λεφτά; Πού ξέρει τι ποσοστά θα παίρνει η Νέα Δημοκρα</w:t>
      </w:r>
      <w:r>
        <w:rPr>
          <w:rFonts w:eastAsia="Times New Roman"/>
          <w:szCs w:val="24"/>
        </w:rPr>
        <w:t xml:space="preserve">τία και τι λεφτά θα παίρνει για να τα γυρίσει; Τι κουβέντα ήταν αυτή; Ήταν σοβαρή κουβέντα μπροστά στη Βουλή; </w:t>
      </w:r>
    </w:p>
    <w:p w14:paraId="6FD02EEA"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Ξέρει ο κ. Μητσοτάκης αν θα υπάρχει Νέα Δημοκρατία το 2018; Είδατε το ΠΑΣΟΚ. Από 40% που είχε, έχει 4% τώρα και μπορεί να μείνει και απ</w:t>
      </w:r>
      <w:r>
        <w:rPr>
          <w:rFonts w:eastAsia="Times New Roman"/>
          <w:szCs w:val="24"/>
        </w:rPr>
        <w:t xml:space="preserve">’ </w:t>
      </w:r>
      <w:r>
        <w:rPr>
          <w:rFonts w:eastAsia="Times New Roman"/>
          <w:szCs w:val="24"/>
        </w:rPr>
        <w:t>έξω. Από</w:t>
      </w:r>
      <w:r>
        <w:rPr>
          <w:rFonts w:eastAsia="Times New Roman"/>
          <w:szCs w:val="24"/>
        </w:rPr>
        <w:t xml:space="preserve"> πού θα δίνει τα λεφτά; Αυτά είναι γελοία πράγματα να λέγονται στην Αίθουσα. Είναι άλλο να πει: «Δίνω από τη χρηματοδότηση, όπως είπε, το 60% και όσο υπάρχει Νέα Δημοκρατία, θα προσπαθώ να αποσβ</w:t>
      </w:r>
      <w:r>
        <w:rPr>
          <w:rFonts w:eastAsia="Times New Roman"/>
          <w:szCs w:val="24"/>
        </w:rPr>
        <w:t>ένω</w:t>
      </w:r>
      <w:r>
        <w:rPr>
          <w:rFonts w:eastAsia="Times New Roman"/>
          <w:szCs w:val="24"/>
        </w:rPr>
        <w:t xml:space="preserve"> το χρέος». Αν το έλεγε αυτό, θα ήταν τουλάχιστον τίμιο έτσι. Αλλά «μέχρι το 2018 θα έχω ξεπληρώσει» και άλλα τέτοια, αυτά είναι πράγματα</w:t>
      </w:r>
      <w:r>
        <w:rPr>
          <w:rFonts w:eastAsia="Times New Roman"/>
          <w:szCs w:val="24"/>
        </w:rPr>
        <w:t xml:space="preserve">, με τα οποία </w:t>
      </w:r>
      <w:r>
        <w:rPr>
          <w:rFonts w:eastAsia="Times New Roman"/>
          <w:szCs w:val="24"/>
        </w:rPr>
        <w:t xml:space="preserve">εκτίθεται ο κ. Μητσοτάκης. Είναι νέος και έπρεπε να εμπνέει ένα νέο ήθος. Το λέω προς όλους. </w:t>
      </w:r>
    </w:p>
    <w:p w14:paraId="6FD02EE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Όπως και ο </w:t>
      </w:r>
      <w:r>
        <w:rPr>
          <w:rFonts w:eastAsia="Times New Roman"/>
          <w:szCs w:val="24"/>
        </w:rPr>
        <w:t xml:space="preserve">κ. Τσίπρας είναι νέος και έπρεπε να ασχοληθεί με τη λύση των προβλημάτων της χώρας και όχι με το κυνήγι μαγισσών. Θα δείτε όταν τελειώσει αυτή η </w:t>
      </w:r>
      <w:r>
        <w:rPr>
          <w:rFonts w:eastAsia="Times New Roman"/>
          <w:szCs w:val="24"/>
        </w:rPr>
        <w:t>ε</w:t>
      </w:r>
      <w:r>
        <w:rPr>
          <w:rFonts w:eastAsia="Times New Roman"/>
          <w:szCs w:val="24"/>
        </w:rPr>
        <w:t xml:space="preserve">πιτροπή, αφού θα έχετε βαρέσει </w:t>
      </w:r>
      <w:r>
        <w:rPr>
          <w:rFonts w:eastAsia="Times New Roman"/>
          <w:szCs w:val="24"/>
        </w:rPr>
        <w:t xml:space="preserve">πολλά </w:t>
      </w:r>
      <w:r>
        <w:rPr>
          <w:rFonts w:eastAsia="Times New Roman"/>
          <w:szCs w:val="24"/>
        </w:rPr>
        <w:lastRenderedPageBreak/>
        <w:t>πυροτεχνήματα στον αέρα στο</w:t>
      </w:r>
      <w:r>
        <w:rPr>
          <w:rFonts w:eastAsia="Times New Roman"/>
          <w:szCs w:val="24"/>
        </w:rPr>
        <w:t>ν</w:t>
      </w:r>
      <w:r>
        <w:rPr>
          <w:rFonts w:eastAsia="Times New Roman"/>
          <w:szCs w:val="24"/>
        </w:rPr>
        <w:t xml:space="preserve"> γάμο του Καραγκιόζη και αφού έχετε απασχολήσ</w:t>
      </w:r>
      <w:r>
        <w:rPr>
          <w:rFonts w:eastAsia="Times New Roman"/>
          <w:szCs w:val="24"/>
        </w:rPr>
        <w:t>ει και τα πλήθη, που τέρπονται όταν ακούν τέτοια πράγματα, θα καταλήξουμε πως ό,τι έγινε έγινε, πάμε πιο πέρα. Αυτό είναι το μόνο που θα καταλήξουμε. Αν πιστεύετε ότι θα καταλήξουμε σε κάτι άλλο, θα κρατήσω την κασέτα να τη βάλω σε όλους</w:t>
      </w:r>
      <w:r>
        <w:rPr>
          <w:rFonts w:eastAsia="Times New Roman"/>
          <w:szCs w:val="24"/>
        </w:rPr>
        <w:t>!</w:t>
      </w:r>
    </w:p>
    <w:p w14:paraId="6FD02EEC" w14:textId="77777777" w:rsidR="00BA6D65" w:rsidRDefault="00336324">
      <w:pPr>
        <w:spacing w:line="600" w:lineRule="auto"/>
        <w:ind w:firstLine="720"/>
        <w:jc w:val="both"/>
        <w:rPr>
          <w:rFonts w:eastAsia="UB-Helvetica" w:cs="Times New Roman"/>
          <w:szCs w:val="24"/>
        </w:rPr>
      </w:pPr>
      <w:r>
        <w:rPr>
          <w:rFonts w:eastAsia="UB-Helvetica" w:cs="Times New Roman"/>
          <w:szCs w:val="24"/>
        </w:rPr>
        <w:t>Πάω σ’ ένα πιο σο</w:t>
      </w:r>
      <w:r>
        <w:rPr>
          <w:rFonts w:eastAsia="UB-Helvetica" w:cs="Times New Roman"/>
          <w:szCs w:val="24"/>
        </w:rPr>
        <w:t xml:space="preserve">βαρό θέμα, στο θέμα της υποκλοπής. Ο κ. Τσίπρας εξέφρασε την άποψη ότι δεν έχει σημασία ποιος την έκανε την υποκλοπή, σημασία έχει τι ελέγετο. </w:t>
      </w:r>
    </w:p>
    <w:p w14:paraId="6FD02EED" w14:textId="77777777" w:rsidR="00BA6D65" w:rsidRDefault="00336324">
      <w:pPr>
        <w:spacing w:line="600" w:lineRule="auto"/>
        <w:ind w:firstLine="720"/>
        <w:jc w:val="both"/>
        <w:rPr>
          <w:rFonts w:eastAsia="UB-Helvetica" w:cs="Times New Roman"/>
          <w:szCs w:val="24"/>
        </w:rPr>
      </w:pPr>
      <w:r>
        <w:rPr>
          <w:rFonts w:eastAsia="UB-Helvetica" w:cs="Times New Roman"/>
          <w:szCs w:val="24"/>
        </w:rPr>
        <w:t>Πείτε μου: Εδώ υπεκλάπη συζήτηση ξένων αντιπροσωπειών. Είναι σοβαρό. Ποιος θα έρθει ξανά στην Ελλάδα εμπιστευόμε</w:t>
      </w:r>
      <w:r>
        <w:rPr>
          <w:rFonts w:eastAsia="UB-Helvetica" w:cs="Times New Roman"/>
          <w:szCs w:val="24"/>
        </w:rPr>
        <w:t>νος το ελληνικό κράτος; Δεν υπεκλάπη συζήτηση ενός αλήτη, ενός υποψηφίου απατεώνα</w:t>
      </w:r>
      <w:r>
        <w:rPr>
          <w:rFonts w:eastAsia="UB-Helvetica" w:cs="Times New Roman"/>
          <w:szCs w:val="24"/>
        </w:rPr>
        <w:t>,</w:t>
      </w:r>
      <w:r>
        <w:rPr>
          <w:rFonts w:eastAsia="UB-Helvetica" w:cs="Times New Roman"/>
          <w:szCs w:val="24"/>
        </w:rPr>
        <w:t xml:space="preserve"> οπότε ελάμβανε μέτρα ένας άλλος, αλλά ξένων αντιπροσωπειών υπεκλάπη. </w:t>
      </w:r>
    </w:p>
    <w:p w14:paraId="6FD02EEE"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Και αφού υπεκλάπη αυτό το περιεχόμενο, βγαίνει αμέσως ο ΣΥΡΙΖΑ και λέει: «Δεν χρειαζόμαστε το Διεθνές Ν</w:t>
      </w:r>
      <w:r>
        <w:rPr>
          <w:rFonts w:eastAsia="UB-Helvetica" w:cs="Times New Roman"/>
          <w:szCs w:val="24"/>
        </w:rPr>
        <w:t xml:space="preserve">ομισματικό Ταμείο», όπως και ο κ. Παππάς, ο Υπουργός. Μα, δεν γνωρίζει και ο κ. Τσίπρας και ο κ. Παππάς ότι χωρίς ΔΝΤ μια χώρα δεν βγαίνει στις αγορές; </w:t>
      </w:r>
    </w:p>
    <w:p w14:paraId="6FD02EEF"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Σοβαρολογείτε, κύριε Τσίπρα; Πιστεύετε ότι χωρίς ΔΝΤ θα πάρετε </w:t>
      </w:r>
      <w:r>
        <w:rPr>
          <w:rFonts w:eastAsia="UB-Helvetica" w:cs="Times New Roman"/>
          <w:szCs w:val="24"/>
        </w:rPr>
        <w:t>«</w:t>
      </w:r>
      <w:r>
        <w:rPr>
          <w:rFonts w:eastAsia="UB-Helvetica" w:cs="Times New Roman"/>
          <w:szCs w:val="24"/>
        </w:rPr>
        <w:t>δραχμή</w:t>
      </w:r>
      <w:r>
        <w:rPr>
          <w:rFonts w:eastAsia="UB-Helvetica" w:cs="Times New Roman"/>
          <w:szCs w:val="24"/>
        </w:rPr>
        <w:t>»</w:t>
      </w:r>
      <w:r>
        <w:rPr>
          <w:rFonts w:eastAsia="UB-Helvetica" w:cs="Times New Roman"/>
          <w:szCs w:val="24"/>
        </w:rPr>
        <w:t xml:space="preserve"> από Ευρωπαίους; Αν το πιστεύετε</w:t>
      </w:r>
      <w:r>
        <w:rPr>
          <w:rFonts w:eastAsia="UB-Helvetica" w:cs="Times New Roman"/>
          <w:szCs w:val="24"/>
        </w:rPr>
        <w:t xml:space="preserve"> αυτό, δεν κάνετε για </w:t>
      </w:r>
      <w:r>
        <w:rPr>
          <w:rFonts w:eastAsia="UB-Helvetica" w:cs="Times New Roman"/>
          <w:szCs w:val="24"/>
        </w:rPr>
        <w:t>Π</w:t>
      </w:r>
      <w:r>
        <w:rPr>
          <w:rFonts w:eastAsia="UB-Helvetica" w:cs="Times New Roman"/>
          <w:szCs w:val="24"/>
        </w:rPr>
        <w:t>ρωθυπουργός. Αν πάλι το λέτε, για να το ακούσουν οι Βουλευτές σας, τότε έχει καλώς. Διότι οι Βουλευτές πάντα θέλουν ν’ ακούν μερικές φορές και ψέματα, εμπνέονται, όταν η αλήθεια είναι δύσκολη.</w:t>
      </w:r>
    </w:p>
    <w:p w14:paraId="6FD02EF0" w14:textId="77777777" w:rsidR="00BA6D65" w:rsidRDefault="00336324">
      <w:pPr>
        <w:spacing w:line="600" w:lineRule="auto"/>
        <w:ind w:firstLine="720"/>
        <w:jc w:val="both"/>
        <w:rPr>
          <w:rFonts w:eastAsia="UB-Helvetica" w:cs="Times New Roman"/>
          <w:szCs w:val="24"/>
        </w:rPr>
      </w:pPr>
      <w:r>
        <w:rPr>
          <w:rFonts w:eastAsia="UB-Helvetica" w:cs="Times New Roman"/>
          <w:szCs w:val="24"/>
        </w:rPr>
        <w:t>Όμως, σας λέγω: Βγαίνει στις αγορές χώρα</w:t>
      </w:r>
      <w:r>
        <w:rPr>
          <w:rFonts w:eastAsia="UB-Helvetica" w:cs="Times New Roman"/>
          <w:szCs w:val="24"/>
        </w:rPr>
        <w:t xml:space="preserve">, που είναι σε πρόγραμμα εννοώ, χωρίς το ΔΝΤ; Το δήλωσε η Μέρκελ, το δήλωσαν οι Αμερικανοί ότι το ΔΝΤ θα παραμείνει στο </w:t>
      </w:r>
      <w:r>
        <w:rPr>
          <w:rFonts w:eastAsia="UB-Helvetica" w:cs="Times New Roman"/>
          <w:szCs w:val="24"/>
        </w:rPr>
        <w:t>π</w:t>
      </w:r>
      <w:r>
        <w:rPr>
          <w:rFonts w:eastAsia="UB-Helvetica" w:cs="Times New Roman"/>
          <w:szCs w:val="24"/>
        </w:rPr>
        <w:t>ρόγραμμα -τελεία και παύλα!- και ακόμα η Κυβέρνηση λέει ότι δεν το χρειαζόμαστε. Τρώμε μέρες. Και πού πάει το πράγμα;</w:t>
      </w:r>
    </w:p>
    <w:p w14:paraId="6FD02EF1"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Εν</w:t>
      </w:r>
      <w:r>
        <w:rPr>
          <w:rFonts w:eastAsia="UB-Helvetica" w:cs="Times New Roman"/>
          <w:szCs w:val="24"/>
        </w:rPr>
        <w:t xml:space="preserve"> </w:t>
      </w:r>
      <w:r>
        <w:rPr>
          <w:rFonts w:eastAsia="UB-Helvetica" w:cs="Times New Roman"/>
          <w:szCs w:val="24"/>
        </w:rPr>
        <w:t>τω</w:t>
      </w:r>
      <w:r>
        <w:rPr>
          <w:rFonts w:eastAsia="UB-Helvetica" w:cs="Times New Roman"/>
          <w:szCs w:val="24"/>
        </w:rPr>
        <w:t xml:space="preserve"> </w:t>
      </w:r>
      <w:r>
        <w:rPr>
          <w:rFonts w:eastAsia="UB-Helvetica" w:cs="Times New Roman"/>
          <w:szCs w:val="24"/>
        </w:rPr>
        <w:t xml:space="preserve">μεταξύ, τι </w:t>
      </w:r>
      <w:r>
        <w:rPr>
          <w:rFonts w:eastAsia="UB-Helvetica" w:cs="Times New Roman"/>
          <w:szCs w:val="24"/>
        </w:rPr>
        <w:t>έκανε η Κυβέρνηση προ ημερών; Παίρνει μη τετελεσμένες συμφωνίες και λέει ότι θα τις εισ</w:t>
      </w:r>
      <w:r>
        <w:rPr>
          <w:rFonts w:eastAsia="UB-Helvetica" w:cs="Times New Roman"/>
          <w:szCs w:val="24"/>
        </w:rPr>
        <w:t>αγ</w:t>
      </w:r>
      <w:r>
        <w:rPr>
          <w:rFonts w:eastAsia="UB-Helvetica" w:cs="Times New Roman"/>
          <w:szCs w:val="24"/>
        </w:rPr>
        <w:t>άγει εις τη Βουλή προς συζήτηση. Δηλαδή, δεν μπορούσε και απ’ έξω από τη Βουλή να συμπληρώσει η Ένωση Κεντρώων κάτι σ’ αυτά τα κείμενα των συμφωνιών, κάποιο άλλο κόμμα</w:t>
      </w:r>
      <w:r>
        <w:rPr>
          <w:rFonts w:eastAsia="UB-Helvetica" w:cs="Times New Roman"/>
          <w:szCs w:val="24"/>
        </w:rPr>
        <w:t>, κάποιοι ιδιώτες, που μπορεί να υπάρχουν ως προσωπικότητες; Δεν μπορούσαν και αυτοί να πουν την άποψή τους; Εισάγοντας εις τη Βουλή συμφωνίες μη υπογεγραμμένες και μη δεδομένες</w:t>
      </w:r>
      <w:r>
        <w:rPr>
          <w:rFonts w:eastAsia="UB-Helvetica" w:cs="Times New Roman"/>
          <w:szCs w:val="24"/>
        </w:rPr>
        <w:t>,</w:t>
      </w:r>
      <w:r>
        <w:rPr>
          <w:rFonts w:eastAsia="UB-Helvetica" w:cs="Times New Roman"/>
          <w:szCs w:val="24"/>
        </w:rPr>
        <w:t xml:space="preserve"> τι κερδίζει η Κυβέρνηση; Ανυποληψία. </w:t>
      </w:r>
    </w:p>
    <w:p w14:paraId="6FD02EF2" w14:textId="77777777" w:rsidR="00BA6D65" w:rsidRDefault="00336324">
      <w:pPr>
        <w:spacing w:line="600" w:lineRule="auto"/>
        <w:ind w:firstLine="720"/>
        <w:jc w:val="both"/>
        <w:rPr>
          <w:rFonts w:eastAsia="UB-Helvetica" w:cs="Times New Roman"/>
          <w:szCs w:val="24"/>
        </w:rPr>
      </w:pPr>
      <w:r>
        <w:rPr>
          <w:rFonts w:eastAsia="UB-Helvetica" w:cs="Times New Roman"/>
          <w:szCs w:val="24"/>
        </w:rPr>
        <w:t>Γι’ αυτό είπε και ο Σόιμπλε την κουβέντ</w:t>
      </w:r>
      <w:r>
        <w:rPr>
          <w:rFonts w:eastAsia="UB-Helvetica" w:cs="Times New Roman"/>
          <w:szCs w:val="24"/>
        </w:rPr>
        <w:t>α ότι κάθε ένας έχει την ευθύνη των πράξεών του, υπονοώντας ασφαλώς ότι μία κυβέρνηση</w:t>
      </w:r>
      <w:r>
        <w:rPr>
          <w:rFonts w:eastAsia="UB-Helvetica" w:cs="Times New Roman"/>
          <w:szCs w:val="24"/>
        </w:rPr>
        <w:t>,</w:t>
      </w:r>
      <w:r>
        <w:rPr>
          <w:rFonts w:eastAsia="UB-Helvetica" w:cs="Times New Roman"/>
          <w:szCs w:val="24"/>
        </w:rPr>
        <w:t xml:space="preserve"> που εισάγει σε μια Βουλή μια συμφωνία, που δεν έχει ολοκληρωθεί, δεν είναι σοβαρή κυβέρνηση. Αυτό αντιλαμβάνομαι εγώ.</w:t>
      </w:r>
    </w:p>
    <w:p w14:paraId="6FD02EF3" w14:textId="77777777" w:rsidR="00BA6D65" w:rsidRDefault="00336324">
      <w:pPr>
        <w:spacing w:line="600" w:lineRule="auto"/>
        <w:ind w:firstLine="720"/>
        <w:jc w:val="both"/>
        <w:rPr>
          <w:rFonts w:eastAsia="UB-Helvetica" w:cs="Times New Roman"/>
          <w:szCs w:val="24"/>
        </w:rPr>
      </w:pPr>
      <w:r>
        <w:rPr>
          <w:rFonts w:eastAsia="UB-Helvetica" w:cs="Times New Roman"/>
          <w:szCs w:val="24"/>
        </w:rPr>
        <w:t>Πείτε μου: Αν δεν επέλθει τελικά συμφωνία και η Αίθ</w:t>
      </w:r>
      <w:r>
        <w:rPr>
          <w:rFonts w:eastAsia="UB-Helvetica" w:cs="Times New Roman"/>
          <w:szCs w:val="24"/>
        </w:rPr>
        <w:t>ουσα ψηφίσει αυτά τα μη συμφωνηθέντα κείμενα, θα έχει αξία; Θα πάρετε δόση ή τίποτα απ’ αυτά;</w:t>
      </w:r>
    </w:p>
    <w:p w14:paraId="6FD02EF4"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Βάσει πληροφοριών</w:t>
      </w:r>
      <w:r>
        <w:rPr>
          <w:rFonts w:eastAsia="UB-Helvetica" w:cs="Times New Roman"/>
          <w:szCs w:val="24"/>
        </w:rPr>
        <w:t>,</w:t>
      </w:r>
      <w:r>
        <w:rPr>
          <w:rFonts w:eastAsia="UB-Helvetica" w:cs="Times New Roman"/>
          <w:szCs w:val="24"/>
        </w:rPr>
        <w:t xml:space="preserve"> που έχω εγώ </w:t>
      </w:r>
      <w:r>
        <w:rPr>
          <w:rFonts w:eastAsia="UB-Helvetica" w:cs="Times New Roman"/>
          <w:szCs w:val="24"/>
        </w:rPr>
        <w:t xml:space="preserve">ο </w:t>
      </w:r>
      <w:r>
        <w:rPr>
          <w:rFonts w:eastAsia="UB-Helvetica" w:cs="Times New Roman"/>
          <w:szCs w:val="24"/>
        </w:rPr>
        <w:t>ταπει</w:t>
      </w:r>
      <w:r>
        <w:rPr>
          <w:rFonts w:eastAsia="UB-Helvetica" w:cs="Times New Roman"/>
          <w:szCs w:val="24"/>
        </w:rPr>
        <w:t>νό</w:t>
      </w:r>
      <w:r>
        <w:rPr>
          <w:rFonts w:eastAsia="UB-Helvetica" w:cs="Times New Roman"/>
          <w:szCs w:val="24"/>
        </w:rPr>
        <w:t>ς, έχει αποφασίσει η Ευρώπη και το ΔΝΤ να παραμείνει και η Ελλάδα να μην πάρει τα 5,5 δισεκατομμύρια, αλλά να πάρει</w:t>
      </w:r>
      <w:r>
        <w:rPr>
          <w:rFonts w:eastAsia="UB-Helvetica" w:cs="Times New Roman"/>
          <w:szCs w:val="24"/>
        </w:rPr>
        <w:t>,</w:t>
      </w:r>
      <w:r>
        <w:rPr>
          <w:rFonts w:eastAsia="UB-Helvetica" w:cs="Times New Roman"/>
          <w:szCs w:val="24"/>
        </w:rPr>
        <w:t xml:space="preserve"> «σαλαμοποιημένου» του </w:t>
      </w:r>
      <w:r>
        <w:rPr>
          <w:rFonts w:eastAsia="UB-Helvetica" w:cs="Times New Roman"/>
          <w:szCs w:val="24"/>
        </w:rPr>
        <w:t>π</w:t>
      </w:r>
      <w:r>
        <w:rPr>
          <w:rFonts w:eastAsia="UB-Helvetica" w:cs="Times New Roman"/>
          <w:szCs w:val="24"/>
        </w:rPr>
        <w:t>ρογράμματος</w:t>
      </w:r>
      <w:r>
        <w:rPr>
          <w:rFonts w:eastAsia="UB-Helvetica" w:cs="Times New Roman"/>
          <w:szCs w:val="24"/>
        </w:rPr>
        <w:t>,</w:t>
      </w:r>
      <w:r>
        <w:rPr>
          <w:rFonts w:eastAsia="UB-Helvetica" w:cs="Times New Roman"/>
          <w:szCs w:val="24"/>
        </w:rPr>
        <w:t xml:space="preserve"> το ένα τρίτο. Έχω πληροφορία ότι θα μας δώσουν 1.200.000.000. Και θα έλθει η Κυβέρνηση να θριαμβολογεί. Και θα μιλάμε για δεύτερη αξιολόγηση σε δύο μήνες και για τρίτη αξιολόγηση. Στην Αμερική ήδη μιλούν για τέταρτο μνη</w:t>
      </w:r>
      <w:r>
        <w:rPr>
          <w:rFonts w:eastAsia="UB-Helvetica" w:cs="Times New Roman"/>
          <w:szCs w:val="24"/>
        </w:rPr>
        <w:t xml:space="preserve">μόνιο. </w:t>
      </w:r>
    </w:p>
    <w:p w14:paraId="6FD02EF5" w14:textId="77777777" w:rsidR="00BA6D65" w:rsidRDefault="00336324">
      <w:pPr>
        <w:spacing w:line="600" w:lineRule="auto"/>
        <w:ind w:firstLine="720"/>
        <w:jc w:val="both"/>
        <w:rPr>
          <w:rFonts w:eastAsia="UB-Helvetica" w:cs="Times New Roman"/>
          <w:szCs w:val="24"/>
        </w:rPr>
      </w:pPr>
      <w:r>
        <w:rPr>
          <w:rFonts w:eastAsia="UB-Helvetica" w:cs="Times New Roman"/>
          <w:szCs w:val="24"/>
        </w:rPr>
        <w:t xml:space="preserve">Εκεί πια πιστεύω ότι θα καταρρεύσει η Κυβέρνηση. Μούρη για να φέρει τέταρτο μνημόνιο δεν φαντάζομαι να έχει εδώ Έλληνας </w:t>
      </w:r>
      <w:r>
        <w:rPr>
          <w:rFonts w:eastAsia="UB-Helvetica" w:cs="Times New Roman"/>
          <w:szCs w:val="24"/>
        </w:rPr>
        <w:t>Π</w:t>
      </w:r>
      <w:r>
        <w:rPr>
          <w:rFonts w:eastAsia="UB-Helvetica" w:cs="Times New Roman"/>
          <w:szCs w:val="24"/>
        </w:rPr>
        <w:t xml:space="preserve">ρωθυπουργός σοβαρός. Και επειδή θεωρώ σοβαρό τον κ. Τσίπρα, να έλθει εδώ, στην Αίθουσα αυτή και να ζητήσει τέταρτη δική σας </w:t>
      </w:r>
      <w:r>
        <w:rPr>
          <w:rFonts w:eastAsia="UB-Helvetica" w:cs="Times New Roman"/>
          <w:szCs w:val="24"/>
        </w:rPr>
        <w:t>ψήφο, δεν το θεωρώ τίμιο. Αυτός ο Πρωθυπουργός, που έλεγε ότι θα σκίσει μνημόνια και θα στρέψει τον Νότο κατά του Βορρά, δεν θα μπορεί να φέρει τέταρτο μνημόνιο και να λέει σ’ εσάς: «Προσέξτε: Ή ψηφίζετε ή εκλογές».</w:t>
      </w:r>
    </w:p>
    <w:p w14:paraId="6FD02EF6" w14:textId="77777777" w:rsidR="00BA6D65" w:rsidRDefault="00336324">
      <w:pPr>
        <w:spacing w:line="600" w:lineRule="auto"/>
        <w:ind w:firstLine="720"/>
        <w:jc w:val="both"/>
        <w:rPr>
          <w:rFonts w:eastAsia="UB-Helvetica" w:cs="Times New Roman"/>
          <w:szCs w:val="24"/>
        </w:rPr>
      </w:pPr>
      <w:r>
        <w:rPr>
          <w:rFonts w:eastAsia="UB-Helvetica" w:cs="Times New Roman"/>
          <w:szCs w:val="24"/>
        </w:rPr>
        <w:lastRenderedPageBreak/>
        <w:t>Υπάρχει και ένας τέτοιος ψίθυρος, ότι «ή</w:t>
      </w:r>
      <w:r>
        <w:rPr>
          <w:rFonts w:eastAsia="UB-Helvetica" w:cs="Times New Roman"/>
          <w:szCs w:val="24"/>
        </w:rPr>
        <w:t xml:space="preserve"> ψηφίζετε ή εκλογές». Τις εκλογές η Νέα Δημοκρατία τις ζητάει χωρίς να τις θέλει, γιατί ακόμη δεν έχει παγιώσει τη δημοσκοπική της υπεροχή και αμφιβάλλει για την παρουσία της. Έχει μια υπεροχή, αλλά δεν την έχει παγιώσει. </w:t>
      </w:r>
    </w:p>
    <w:p w14:paraId="6FD02EF7" w14:textId="77777777" w:rsidR="00BA6D65" w:rsidRDefault="00336324">
      <w:pPr>
        <w:spacing w:line="600" w:lineRule="auto"/>
        <w:ind w:firstLine="720"/>
        <w:jc w:val="both"/>
        <w:rPr>
          <w:rFonts w:eastAsia="UB-Helvetica" w:cs="Times New Roman"/>
          <w:szCs w:val="24"/>
        </w:rPr>
      </w:pPr>
      <w:r>
        <w:rPr>
          <w:rFonts w:eastAsia="UB-Helvetica" w:cs="Times New Roman"/>
          <w:szCs w:val="24"/>
        </w:rPr>
        <w:t>Αν γίνουν σ’ αυτό τον τόπο εκλογέ</w:t>
      </w:r>
      <w:r>
        <w:rPr>
          <w:rFonts w:eastAsia="UB-Helvetica" w:cs="Times New Roman"/>
          <w:szCs w:val="24"/>
        </w:rPr>
        <w:t xml:space="preserve">ς -που εγώ τις βλέπω περί τον Οκτώβριο με Νοέμβριο, εκεί- θα γίνουν λόγω Τσίπρα, που δεν θα έχει το πρόσωπο να φέρει τέταρτο μνημόνιο, κύριε Πρόεδρε της Βουλής. Γράφουμε την κασέτα, πολύ απλό, γιατί οι Βουλευτές δεν είναι πιόνια, είναι και αυτοί άνθρωποι. </w:t>
      </w:r>
      <w:r>
        <w:rPr>
          <w:rFonts w:eastAsia="UB-Helvetica" w:cs="Times New Roman"/>
          <w:szCs w:val="24"/>
        </w:rPr>
        <w:t>Δεν αντέχουν άλλο οι Βουλευτές, που τους έλεγε ο Αρχηγός τους ότι σχίζουμε τα μνημόνια, να κληθούν τώρα να ψηφίσουν τέταρτο μνημόνιο.</w:t>
      </w:r>
    </w:p>
    <w:p w14:paraId="6FD02EF8"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Εχθές έγινε μια δημοσκόπηση από κάποιο κανάλι, ο ιδιοκτήτης του οποίου πρόσκειται στο ΠΑΣΟΚ. </w:t>
      </w:r>
    </w:p>
    <w:p w14:paraId="6FD02EF9"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μ</w:t>
      </w:r>
      <w:r>
        <w:rPr>
          <w:rFonts w:eastAsia="Times New Roman" w:cs="Times New Roman"/>
          <w:szCs w:val="24"/>
        </w:rPr>
        <w:t>ας έχει καλέσει ποτέ αυτό το κανάλι!</w:t>
      </w:r>
    </w:p>
    <w:p w14:paraId="6FD02EFA"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Αφήστε τα αυτά. Θα τα πούμε. Έγινε μια δημοσκόπηση. Μη βιάζεστε, κύριε Κεγκέρογλου! Δεν θα πω κάτι εναντίον σας. </w:t>
      </w:r>
    </w:p>
    <w:p w14:paraId="6FD02EFB"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w:t>
      </w:r>
      <w:r>
        <w:rPr>
          <w:rFonts w:eastAsia="Times New Roman" w:cs="Times New Roman"/>
          <w:szCs w:val="24"/>
        </w:rPr>
        <w:t>ΑΣΟΚ-ΔΗΜΑΡ)</w:t>
      </w:r>
    </w:p>
    <w:p w14:paraId="6FD02EFC"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Ενώ η προηγούμενη δημοσκόπηση προ δεκαημέρου έδινε 4-4,5% στην Ένωση Κεντρώων και 4-4,5% στο ΠΑΣΟΚ, μετά από δέκα ημέρες έδινε 5,80% στο ΠΑΣΟΚ και 3% στην Ένωση Κεντρώων. </w:t>
      </w:r>
    </w:p>
    <w:p w14:paraId="6FD02EFD"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Με τέτοιες μεθοδεύσεις, κύριοι του ΠΑΣΟΚ, δεν θα μπορείτε να σταθείτε τη</w:t>
      </w:r>
      <w:r>
        <w:rPr>
          <w:rFonts w:eastAsia="Times New Roman" w:cs="Times New Roman"/>
          <w:szCs w:val="24"/>
        </w:rPr>
        <w:t xml:space="preserve"> νύχτα των εκλογών. Διότι θα έρθει και η τελική δημοσκόπηση των εκλογών και εκεί δεν θα έχετε πιάσει το 3%, όσο και αν χασκογελάτε τώρα! Είναι δικαίωμά σας να γελάτε κάποιοι. «Γελάει κάποιος</w:t>
      </w:r>
      <w:r>
        <w:rPr>
          <w:rFonts w:eastAsia="Times New Roman" w:cs="Times New Roman"/>
          <w:szCs w:val="24"/>
        </w:rPr>
        <w:t>…</w:t>
      </w:r>
      <w:r>
        <w:rPr>
          <w:rFonts w:eastAsia="Times New Roman" w:cs="Times New Roman"/>
          <w:szCs w:val="24"/>
        </w:rPr>
        <w:t>», ξέρετε την παροιμία.</w:t>
      </w:r>
    </w:p>
    <w:p w14:paraId="6FD02EFE"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w:t>
      </w:r>
      <w:r>
        <w:rPr>
          <w:rFonts w:eastAsia="Times New Roman" w:cs="Times New Roman"/>
          <w:b/>
          <w:szCs w:val="24"/>
        </w:rPr>
        <w:t xml:space="preserve">ΑΝΟΣ) </w:t>
      </w:r>
      <w:r>
        <w:rPr>
          <w:rFonts w:eastAsia="Times New Roman" w:cs="Times New Roman"/>
          <w:b/>
          <w:szCs w:val="24"/>
        </w:rPr>
        <w:t>ΣΚΟΥΡΟΛΙΑΚΟΣ:</w:t>
      </w:r>
      <w:r>
        <w:rPr>
          <w:rFonts w:eastAsia="Times New Roman" w:cs="Times New Roman"/>
          <w:szCs w:val="24"/>
        </w:rPr>
        <w:t xml:space="preserve"> Ποια είν</w:t>
      </w:r>
      <w:r>
        <w:rPr>
          <w:rFonts w:eastAsia="Times New Roman" w:cs="Times New Roman"/>
          <w:szCs w:val="24"/>
        </w:rPr>
        <w:t>αι;</w:t>
      </w:r>
    </w:p>
    <w:p w14:paraId="6FD02EFF" w14:textId="77777777" w:rsidR="00BA6D65" w:rsidRDefault="00336324">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θα σας την πω εγώ, τη γνωρίζετε. </w:t>
      </w:r>
    </w:p>
    <w:p w14:paraId="6FD02F00"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Ο κ. Κατρούγκαλος στο θέμα των συντάξεων δεν ακολούθησε την υπόδειξή μου να βάλει εισοδηματικά κριτήρια. Εισοδηματικά κριτήρια τι σημαίνει; Ότι ακόμα και τις συντάξε</w:t>
      </w:r>
      <w:r>
        <w:rPr>
          <w:rFonts w:eastAsia="Times New Roman" w:cs="Times New Roman"/>
          <w:szCs w:val="24"/>
        </w:rPr>
        <w:t xml:space="preserve">ις χηρείας τις κόβουμε όταν έχουν </w:t>
      </w:r>
      <w:r>
        <w:rPr>
          <w:rFonts w:eastAsia="Times New Roman" w:cs="Times New Roman"/>
          <w:szCs w:val="24"/>
        </w:rPr>
        <w:lastRenderedPageBreak/>
        <w:t>υψηλά εισοδήματα οι δικαιούχοι. Γιατί υπάρχει άνθρωπος που παίρνει τη σύνταξη της γυναίκας του. Εάν έχει εισοδήματα πάνω από 1.500 ευρώ ή από ενοίκια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πρέπει να την πάρει. Τότε θα κοπεί η σύνταξη. Εάν όμως δεν έχ</w:t>
      </w:r>
      <w:r>
        <w:rPr>
          <w:rFonts w:eastAsia="Times New Roman" w:cs="Times New Roman"/>
          <w:szCs w:val="24"/>
        </w:rPr>
        <w:t>ει, πρέπει να συνεχίσει να την παίρνει μέχρι του ποσού των 1.500 ευρώ.</w:t>
      </w:r>
    </w:p>
    <w:p w14:paraId="6FD02F01"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Δεν βάλατε καθόλου εισοδηματικά κριτήρια</w:t>
      </w:r>
      <w:r>
        <w:rPr>
          <w:rFonts w:eastAsia="Times New Roman" w:cs="Times New Roman"/>
          <w:szCs w:val="24"/>
        </w:rPr>
        <w:t>,</w:t>
      </w:r>
      <w:r>
        <w:rPr>
          <w:rFonts w:eastAsia="Times New Roman" w:cs="Times New Roman"/>
          <w:szCs w:val="24"/>
        </w:rPr>
        <w:t xml:space="preserve"> ούτε τις τρεις συντάξεις </w:t>
      </w:r>
      <w:r>
        <w:rPr>
          <w:rFonts w:eastAsia="Times New Roman" w:cs="Times New Roman"/>
          <w:szCs w:val="24"/>
        </w:rPr>
        <w:t>τις</w:t>
      </w:r>
      <w:r>
        <w:rPr>
          <w:rFonts w:eastAsia="Times New Roman" w:cs="Times New Roman"/>
          <w:szCs w:val="24"/>
        </w:rPr>
        <w:t xml:space="preserve"> συγχωνεύσατε σε μία. Γιατί ένας δημοσιογράφος σήμερα το πρωί μου είπε: «Τις συγχωνεύσανε». Του είπα: «Πλανάσαι! Μπ</w:t>
      </w:r>
      <w:r>
        <w:rPr>
          <w:rFonts w:eastAsia="Times New Roman" w:cs="Times New Roman"/>
          <w:szCs w:val="24"/>
        </w:rPr>
        <w:t xml:space="preserve">ες στο σύστημα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δεις ότι υπάρχουν δύο και τρεις και δεν έχει καν μηχανογραφικά συγχωνευτεί τίποτα».</w:t>
      </w:r>
    </w:p>
    <w:p w14:paraId="6FD02F02"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Ούτε των πλουσίων τις συντάξεις κόψατε. Η Ένωση Κεντρώων φωνάζει για ογδόντα χιλιάδες περιπτώσεις με εισόδημα ούτως ή άλλως από άλλες πηγές, </w:t>
      </w:r>
      <w:r>
        <w:rPr>
          <w:rFonts w:eastAsia="Times New Roman" w:cs="Times New Roman"/>
          <w:szCs w:val="24"/>
        </w:rPr>
        <w:t>τόκους καταθέσεων, ενοίκια και μερίσματα πάνω από 3.000 ευρώ μηνιαίως. Ούτε αυτές τις κόψατε, που τις έκοψαν στην Αυστραλία, σε δυτική χώρα για να βρουν μπάτζετ για τους φτωχότερους ανθρώπους. Ούτε αυτό κάνατε!</w:t>
      </w:r>
    </w:p>
    <w:p w14:paraId="6FD02F03"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w:t>
      </w:r>
      <w:r>
        <w:rPr>
          <w:rFonts w:eastAsia="Times New Roman" w:cs="Times New Roman"/>
          <w:szCs w:val="24"/>
        </w:rPr>
        <w:t xml:space="preserve">νει η Γ΄ Αντιπρόεδρος της Βουλής κ. </w:t>
      </w:r>
      <w:r w:rsidRPr="00487D49">
        <w:rPr>
          <w:rFonts w:eastAsia="Times New Roman" w:cs="Times New Roman"/>
          <w:b/>
          <w:szCs w:val="24"/>
        </w:rPr>
        <w:t>ΑΝΑΣΤΑΣΙΑ ΧΡΙΣΤΟΔΟΥΛΟΠΟΥΛΟΥ</w:t>
      </w:r>
      <w:r>
        <w:rPr>
          <w:rFonts w:eastAsia="Times New Roman" w:cs="Times New Roman"/>
          <w:szCs w:val="24"/>
        </w:rPr>
        <w:t>)</w:t>
      </w:r>
    </w:p>
    <w:p w14:paraId="6FD02F04"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Και λέτε ότι είστε η Κυβέρνηση της Αριστεράς. Εμποδίζετε όμως αυτούς που έχουμε «αίσθηση Αριστεράς». Εγώ είμαι κεντρώος αλλά έχω αίσθηση δικαιοσύνης. Εγώ γεννήθηκα από οικογένεια</w:t>
      </w:r>
      <w:r>
        <w:rPr>
          <w:rFonts w:eastAsia="Times New Roman" w:cs="Times New Roman"/>
          <w:szCs w:val="24"/>
        </w:rPr>
        <w:t>,</w:t>
      </w:r>
      <w:r>
        <w:rPr>
          <w:rFonts w:eastAsia="Times New Roman" w:cs="Times New Roman"/>
          <w:szCs w:val="24"/>
        </w:rPr>
        <w:t xml:space="preserve"> που την Αρι</w:t>
      </w:r>
      <w:r>
        <w:rPr>
          <w:rFonts w:eastAsia="Times New Roman" w:cs="Times New Roman"/>
          <w:szCs w:val="24"/>
        </w:rPr>
        <w:t>στερά τη θεωρούσε κάτι δίκαιο, που έχω μέσα μου. Αυτή ήταν η πίστη μου.</w:t>
      </w:r>
    </w:p>
    <w:p w14:paraId="6FD02F05"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Ζητώ να κόψουμε τις συντάξεις των πλουσίων, τις συντάξεις των τέως Βουλευτών, που είναι κάπου οκτακόσιοι πενήντα</w:t>
      </w:r>
      <w:r>
        <w:rPr>
          <w:rFonts w:eastAsia="Times New Roman" w:cs="Times New Roman"/>
          <w:szCs w:val="24"/>
        </w:rPr>
        <w:t>,</w:t>
      </w:r>
      <w:r>
        <w:rPr>
          <w:rFonts w:eastAsia="Times New Roman" w:cs="Times New Roman"/>
          <w:szCs w:val="24"/>
        </w:rPr>
        <w:t xml:space="preserve"> που τις παίρνουν και παράλληλα παίρνουν σύνταξη και από τα ταμεία τους</w:t>
      </w:r>
      <w:r>
        <w:rPr>
          <w:rFonts w:eastAsia="Times New Roman" w:cs="Times New Roman"/>
          <w:szCs w:val="24"/>
        </w:rPr>
        <w:t xml:space="preserve">. </w:t>
      </w:r>
    </w:p>
    <w:p w14:paraId="6FD02F06"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Ζητώ ο μισθός των Βουλευτών να πάει 50% κάτω, τουλάχιστον για δέκα χρόνια</w:t>
      </w:r>
      <w:r>
        <w:rPr>
          <w:rFonts w:eastAsia="Times New Roman" w:cs="Times New Roman"/>
          <w:szCs w:val="24"/>
        </w:rPr>
        <w:t>,</w:t>
      </w:r>
      <w:r>
        <w:rPr>
          <w:rFonts w:eastAsia="Times New Roman" w:cs="Times New Roman"/>
          <w:szCs w:val="24"/>
        </w:rPr>
        <w:t xml:space="preserve"> όσο βαστάει η κρίση. Γιατί το ζητώ; Γιατί υπάρχουν άνθρωποι που ανοίγουν σκουπιδοτενεκέδες για να φάνε! Και ενώ κάνετε κοινωνικά παντοπωλεία, για να προμηθευτούν τρόφιμα, στους μ</w:t>
      </w:r>
      <w:r>
        <w:rPr>
          <w:rFonts w:eastAsia="Times New Roman" w:cs="Times New Roman"/>
          <w:szCs w:val="24"/>
        </w:rPr>
        <w:t xml:space="preserve">ισθούς τους οι τριακόσιοι δεν έχουν το σθένος να το κάνουν αυτό. </w:t>
      </w:r>
    </w:p>
    <w:p w14:paraId="6FD02F07"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Ζητώ τη μείωση του αριθμού των Βουλευτών σε διακόσιους. Δεν θέλει συνταγματική αναθεώρηση αυτό. Μια απόφαση της Βουλής χρειάζεται. </w:t>
      </w:r>
    </w:p>
    <w:p w14:paraId="6FD02F08"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lastRenderedPageBreak/>
        <w:t>Ζητώ να αποφασίσουμε την απλή αναλογική εδώ μέσα για πάντα</w:t>
      </w:r>
      <w:r>
        <w:rPr>
          <w:rFonts w:eastAsia="Times New Roman" w:cs="Times New Roman"/>
          <w:szCs w:val="24"/>
        </w:rPr>
        <w:t xml:space="preserve">, ώστε να υπάρχει κουλτούρα συνεργασιών. Εσείς στην Αριστερά την είχατε </w:t>
      </w:r>
      <w:r>
        <w:rPr>
          <w:rFonts w:eastAsia="Times New Roman" w:cs="Times New Roman"/>
          <w:szCs w:val="24"/>
        </w:rPr>
        <w:t xml:space="preserve">ως </w:t>
      </w:r>
      <w:r>
        <w:rPr>
          <w:rFonts w:eastAsia="Times New Roman" w:cs="Times New Roman"/>
          <w:szCs w:val="24"/>
        </w:rPr>
        <w:t>αίτημα. Σε λίγο θα φύγετε και θα ντρέπεστε που δεν έχετε εφαρμόσει την απλή αναλογική! Εάν αφήσετε έτσι τα εκλογικά συστήματα, θα δείτε πάλι τις κυβερνήσεις του δικομματισμού, θα ξα</w:t>
      </w:r>
      <w:r>
        <w:rPr>
          <w:rFonts w:eastAsia="Times New Roman" w:cs="Times New Roman"/>
          <w:szCs w:val="24"/>
        </w:rPr>
        <w:t>ναγίνετε μικρό κόμμα και θα έχετε καταλάβει ότι πέρασε από τα χέρια σας χρυσός και δεν τον πιάσατε!</w:t>
      </w:r>
    </w:p>
    <w:p w14:paraId="6FD02F09"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Ήταν όνειρο της Αριστεράς η απλή αναλογική και την προδώσατε. Και μιλάει ο κ. Κουρουμπλής για σύστημα αναλογικότερο, λέει, που έχει όμως σταθερές κυβερνήσει</w:t>
      </w:r>
      <w:r>
        <w:rPr>
          <w:rFonts w:eastAsia="Times New Roman" w:cs="Times New Roman"/>
          <w:szCs w:val="24"/>
        </w:rPr>
        <w:t xml:space="preserve">ς. Αυτά είναι φρένο και γκάζι μαζί. Σταθερές κυβερνήσεις σημαίνει ενισχυμένη αναλογική, σημαίνει ότι δεν κάνεις κυβέρνηση, εάν δεν έχεις το 50% συν μία ψήφο. </w:t>
      </w:r>
    </w:p>
    <w:p w14:paraId="6FD02F0A" w14:textId="77777777" w:rsidR="00BA6D65" w:rsidRDefault="00336324">
      <w:pPr>
        <w:spacing w:after="0" w:line="600" w:lineRule="auto"/>
        <w:ind w:firstLine="720"/>
        <w:jc w:val="both"/>
        <w:rPr>
          <w:rFonts w:eastAsia="Times New Roman" w:cs="Times New Roman"/>
          <w:szCs w:val="24"/>
        </w:rPr>
      </w:pPr>
      <w:r>
        <w:rPr>
          <w:rFonts w:eastAsia="Times New Roman" w:cs="Times New Roman"/>
          <w:szCs w:val="24"/>
        </w:rPr>
        <w:t xml:space="preserve">Αυτή είναι η κατάσταση, κυρίες και κύριοι. Ο απόλυτος παραλογισμός. </w:t>
      </w:r>
    </w:p>
    <w:p w14:paraId="6FD02F0B" w14:textId="77777777" w:rsidR="00BA6D65" w:rsidRDefault="00336324">
      <w:pPr>
        <w:tabs>
          <w:tab w:val="center" w:pos="4753"/>
          <w:tab w:val="left" w:pos="5723"/>
        </w:tabs>
        <w:spacing w:line="600" w:lineRule="auto"/>
        <w:jc w:val="both"/>
        <w:rPr>
          <w:rFonts w:eastAsia="Times New Roman" w:cs="Times New Roman"/>
          <w:szCs w:val="24"/>
        </w:rPr>
      </w:pPr>
      <w:r>
        <w:rPr>
          <w:rFonts w:eastAsia="Times New Roman" w:cs="Times New Roman"/>
          <w:szCs w:val="24"/>
        </w:rPr>
        <w:t>Ας έρθει, λοιπόν, το νομοσχέ</w:t>
      </w:r>
      <w:r>
        <w:rPr>
          <w:rFonts w:eastAsia="Times New Roman" w:cs="Times New Roman"/>
          <w:szCs w:val="24"/>
        </w:rPr>
        <w:t>διο εδώ να δούμε εάν οι εκατόν πενήντα τρεις είναι «μπετόν αρμέ». Εύχομαι στον κύριο Πρωθυπουργό να μη ζήσει εμφράγματα, να πάρει τους εκατόν πενήντα τρεις.</w:t>
      </w:r>
    </w:p>
    <w:p w14:paraId="6FD02F0C"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Να προσέξετε, όμως, κύριε Τσίπρα –και σας το λέει ο φίλος του πατέρα σας, ο Βασίλης Λεβέντης, που μετά από τριάντα πέντε </w:t>
      </w:r>
      <w:r>
        <w:rPr>
          <w:rFonts w:eastAsia="Times New Roman" w:cs="Times New Roman"/>
          <w:szCs w:val="24"/>
        </w:rPr>
        <w:t xml:space="preserve">χρόνια </w:t>
      </w:r>
      <w:r>
        <w:rPr>
          <w:rFonts w:eastAsia="Times New Roman" w:cs="Times New Roman"/>
          <w:szCs w:val="24"/>
        </w:rPr>
        <w:t>μπήκε στη Βουλή- μήπως έχετε αποχωρήσεις και αφού ψηφίσουν οι εκατόν πενήντα τρεις. Ξέρετε γιατί; Διότι ο Σακελλαρίδης –αν δεν κ</w:t>
      </w:r>
      <w:r>
        <w:rPr>
          <w:rFonts w:eastAsia="Times New Roman" w:cs="Times New Roman"/>
          <w:szCs w:val="24"/>
        </w:rPr>
        <w:t>άνω λάθος- ψήφισε το μνημόνιο, βγήκε και Βουλευτής, ψήφισε όλα τα μέτρα και μετά έφυγε. Δηλαδή το ότι παίρνει σήμερα εκατόν πενήντα τρεις, γιατί δεν θέλει ο άλλος να ονομαστεί προδότης, δεν σημαίνει ότι θα είναι για πάντα υποταχτικός. Προσέξτε το και αυτό!</w:t>
      </w:r>
      <w:r>
        <w:rPr>
          <w:rFonts w:eastAsia="Times New Roman" w:cs="Times New Roman"/>
          <w:szCs w:val="24"/>
        </w:rPr>
        <w:t xml:space="preserve"> Συνάδελφός σας ήταν και ο κ. Σακελλαρίδης και έβγαινε όλη μέρα στα κανάλια. </w:t>
      </w:r>
    </w:p>
    <w:p w14:paraId="6FD02F0D"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Μιλάτε για τα κανάλια. Θέλετε να τα διορθώσετε, να τα φτιάξετε. Το ξέρετε ότι τελευταίες μέρες φέρνει συνέχεια η Ένωση Κεντρώων ανακοινώσεις και δεν βλέπω πουθενά τίποτα; Και το </w:t>
      </w:r>
      <w:r>
        <w:rPr>
          <w:rFonts w:eastAsia="Times New Roman" w:cs="Times New Roman"/>
          <w:szCs w:val="24"/>
        </w:rPr>
        <w:t xml:space="preserve">συνδυάζω με το γκάλοπ που έγινε από </w:t>
      </w:r>
      <w:r>
        <w:rPr>
          <w:rFonts w:eastAsia="Times New Roman" w:cs="Times New Roman"/>
          <w:szCs w:val="24"/>
        </w:rPr>
        <w:t xml:space="preserve">πασοκικής </w:t>
      </w:r>
      <w:r>
        <w:rPr>
          <w:rFonts w:eastAsia="Times New Roman" w:cs="Times New Roman"/>
          <w:szCs w:val="24"/>
        </w:rPr>
        <w:t xml:space="preserve">προσέγγισης κανάλι χθες, που μας πήγε από το 4,5% στο 3% και το ΠΑΣΟΚ από 4,5% στο 6%. Συνδυάζω τις κινήσεις και μέσα στο μυαλό μου μπαίνουν κάποιες σκέψεις. </w:t>
      </w:r>
    </w:p>
    <w:p w14:paraId="6FD02F0E"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ό,τι σχέδιο υπονόμευσης και αν υπάρξει, η νεο</w:t>
      </w:r>
      <w:r>
        <w:rPr>
          <w:rFonts w:eastAsia="Times New Roman" w:cs="Times New Roman"/>
          <w:szCs w:val="24"/>
        </w:rPr>
        <w:t xml:space="preserve">λαία δεν θα αφήσει την Ένωση Κεντρώων να μείνει έξω από τη Βουλή. Θα την καταστήσει τρίτο κόμμα, γιατί χρειάζεται κάποιος να τα λέει. Τώρα, τρίτο κόμμα σε αυτές τις εκλογές! Και όποτε θέλετε, κάντε τις, κύριε Τσίπρα! </w:t>
      </w:r>
    </w:p>
    <w:p w14:paraId="6FD02F0F"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δεν σας κρύβω και το όνειρό μου,</w:t>
      </w:r>
      <w:r>
        <w:rPr>
          <w:rFonts w:eastAsia="Times New Roman" w:cs="Times New Roman"/>
          <w:szCs w:val="24"/>
        </w:rPr>
        <w:t xml:space="preserve"> παρ’ ότι δεν ζητώ να γίνω Πρωθυπουργός εγώ. Άλλωστε και πρώτο κόμμα να έρθει η Ένωση Κεντρώων, εγώ θέλω μαζί με άλλα να κάνω κυβέρνηση και όχι με ακροδεξιό κόμμα, όπως εσείς. Εγώ θέλω να κάνω κυβέρνηση με κόμματα, με τα οποία θα μπορούσα να ταιριάξω και ι</w:t>
      </w:r>
      <w:r>
        <w:rPr>
          <w:rFonts w:eastAsia="Times New Roman" w:cs="Times New Roman"/>
          <w:szCs w:val="24"/>
        </w:rPr>
        <w:t xml:space="preserve">δεολογικά. Ποτέ δεν θα έκανα εγώ πήδημα </w:t>
      </w:r>
      <w:r>
        <w:rPr>
          <w:rFonts w:eastAsia="Times New Roman" w:cs="Times New Roman"/>
          <w:szCs w:val="24"/>
        </w:rPr>
        <w:t>και</w:t>
      </w:r>
      <w:r>
        <w:rPr>
          <w:rFonts w:eastAsia="Times New Roman" w:cs="Times New Roman"/>
          <w:szCs w:val="24"/>
        </w:rPr>
        <w:t xml:space="preserve"> να πάρω την </w:t>
      </w:r>
      <w:r>
        <w:rPr>
          <w:rFonts w:eastAsia="Times New Roman" w:cs="Times New Roman"/>
          <w:szCs w:val="24"/>
        </w:rPr>
        <w:t>α</w:t>
      </w:r>
      <w:r>
        <w:rPr>
          <w:rFonts w:eastAsia="Times New Roman" w:cs="Times New Roman"/>
          <w:szCs w:val="24"/>
        </w:rPr>
        <w:t xml:space="preserve">κροδεξιά ως συνεταίρο. Και πρώτο κόμμα να έρθει η Ένωση Κεντρώων, θα θέλουμε δύναμη μέχρι εκατόν είκοσι, εκατόν τριάντα, για να κάνουμε με άλλους κυβέρνηση. </w:t>
      </w:r>
    </w:p>
    <w:p w14:paraId="6FD02F10"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θέλουμε αυτοδυναμίες, κύριε Βούτση. Α</w:t>
      </w:r>
      <w:r>
        <w:rPr>
          <w:rFonts w:eastAsia="Times New Roman" w:cs="Times New Roman"/>
          <w:szCs w:val="24"/>
        </w:rPr>
        <w:t>ντίκεινται στην κουλτούρα μας. Όμως, δεν σας κρύβω και σας λέω, επειδή βλέπω ότι στην Αίθουσα αυτή ό,τι προτάσεις και αν κάνω</w:t>
      </w:r>
      <w:r>
        <w:rPr>
          <w:rFonts w:eastAsia="Times New Roman" w:cs="Times New Roman"/>
          <w:szCs w:val="24"/>
        </w:rPr>
        <w:t>,</w:t>
      </w:r>
      <w:r>
        <w:rPr>
          <w:rFonts w:eastAsia="Times New Roman" w:cs="Times New Roman"/>
          <w:szCs w:val="24"/>
        </w:rPr>
        <w:t xml:space="preserve"> από το ένα αυτί να σας μπαίνουν </w:t>
      </w:r>
      <w:r>
        <w:rPr>
          <w:rFonts w:eastAsia="Times New Roman" w:cs="Times New Roman"/>
          <w:szCs w:val="24"/>
        </w:rPr>
        <w:lastRenderedPageBreak/>
        <w:t xml:space="preserve">και από το άλλο να σας βγαίνουν, να ετοιμάζεστε αυτές τις εκλογές να δείτε τρίτο κόμμα την Ένωση </w:t>
      </w:r>
      <w:r>
        <w:rPr>
          <w:rFonts w:eastAsia="Times New Roman" w:cs="Times New Roman"/>
          <w:szCs w:val="24"/>
        </w:rPr>
        <w:t xml:space="preserve">Κεντρώων και στις άλλες πρώτο. </w:t>
      </w:r>
    </w:p>
    <w:p w14:paraId="6FD02F11"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FD02F12" w14:textId="77777777" w:rsidR="00BA6D65" w:rsidRDefault="00336324">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FD02F13"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w:t>
      </w:r>
      <w:r>
        <w:rPr>
          <w:rFonts w:eastAsia="Times New Roman"/>
          <w:szCs w:val="24"/>
        </w:rPr>
        <w:t>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xml:space="preserve">» και ενημερώθηκαν για την ιστορία του κτηρίου και τον τρόπο οργάνωσης και λειτουργίας της Βουλής, πενήντα επτά Ολλανδοί μαθητές από το </w:t>
      </w:r>
      <w:r>
        <w:rPr>
          <w:rFonts w:eastAsia="Times New Roman"/>
          <w:szCs w:val="24"/>
          <w:lang w:val="en-US"/>
        </w:rPr>
        <w:t>Bonhoeff</w:t>
      </w:r>
      <w:r>
        <w:rPr>
          <w:rFonts w:eastAsia="Times New Roman"/>
          <w:szCs w:val="24"/>
          <w:lang w:val="en-US"/>
        </w:rPr>
        <w:t>e</w:t>
      </w:r>
      <w:r>
        <w:rPr>
          <w:rFonts w:eastAsia="Times New Roman"/>
          <w:szCs w:val="24"/>
          <w:lang w:val="en-US"/>
        </w:rPr>
        <w:t>r</w:t>
      </w:r>
      <w:r>
        <w:rPr>
          <w:rFonts w:eastAsia="Times New Roman"/>
          <w:szCs w:val="24"/>
        </w:rPr>
        <w:t xml:space="preserve"> </w:t>
      </w:r>
      <w:r>
        <w:rPr>
          <w:rFonts w:eastAsia="Times New Roman"/>
          <w:szCs w:val="24"/>
          <w:lang w:val="en-US"/>
        </w:rPr>
        <w:t>Colleg</w:t>
      </w:r>
      <w:r>
        <w:rPr>
          <w:rFonts w:eastAsia="Times New Roman"/>
          <w:szCs w:val="24"/>
          <w:lang w:val="en-US"/>
        </w:rPr>
        <w:t>e</w:t>
      </w:r>
      <w:r>
        <w:rPr>
          <w:rFonts w:eastAsia="Times New Roman"/>
          <w:szCs w:val="24"/>
        </w:rPr>
        <w:t>.</w:t>
      </w:r>
    </w:p>
    <w:p w14:paraId="6FD02F14" w14:textId="77777777" w:rsidR="00BA6D65" w:rsidRDefault="00336324">
      <w:pPr>
        <w:spacing w:line="600" w:lineRule="auto"/>
        <w:ind w:firstLine="720"/>
        <w:jc w:val="both"/>
        <w:rPr>
          <w:rFonts w:eastAsia="Times New Roman"/>
          <w:szCs w:val="24"/>
        </w:rPr>
      </w:pPr>
      <w:r>
        <w:rPr>
          <w:rFonts w:eastAsia="Times New Roman"/>
          <w:szCs w:val="24"/>
        </w:rPr>
        <w:t xml:space="preserve">Η Βουλή σάς καλωσορίζει. </w:t>
      </w:r>
    </w:p>
    <w:p w14:paraId="6FD02F15"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FD02F16" w14:textId="77777777" w:rsidR="00BA6D65" w:rsidRDefault="00336324">
      <w:pPr>
        <w:spacing w:line="600" w:lineRule="auto"/>
        <w:ind w:firstLine="720"/>
        <w:jc w:val="both"/>
        <w:rPr>
          <w:rFonts w:eastAsia="Times New Roman"/>
          <w:szCs w:val="24"/>
        </w:rPr>
      </w:pPr>
      <w:r>
        <w:rPr>
          <w:rFonts w:eastAsia="Times New Roman"/>
          <w:szCs w:val="24"/>
        </w:rPr>
        <w:lastRenderedPageBreak/>
        <w:t>Επίσης,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w:t>
      </w:r>
      <w:r>
        <w:rPr>
          <w:rFonts w:eastAsia="Times New Roman"/>
          <w:szCs w:val="24"/>
        </w:rPr>
        <w:t>ΥΘΕΡΙΟΣ ΒΕΝΙΖΕΛΟΣ</w:t>
      </w:r>
      <w:r>
        <w:rPr>
          <w:rFonts w:eastAsia="Times New Roman"/>
          <w:szCs w:val="24"/>
        </w:rPr>
        <w:t>» και ενημερώθηκαν για την ιστορία του κτηρίου και τον τρόπο οργάνωσης και λειτουργίας της Βουλής, τριάντα εννιά μαθήτριες και μαθητές και οκτώ συνοδοί εκπαιδευτικοί από τα Δημοτικά Σχολεία Παλαιού Μυλοποτάμου και Αμπελίων Πέλλας, καθώς κα</w:t>
      </w:r>
      <w:r>
        <w:rPr>
          <w:rFonts w:eastAsia="Times New Roman"/>
          <w:szCs w:val="24"/>
        </w:rPr>
        <w:t xml:space="preserve">ι από το Δημοτικό Σχολείο Συκιάδας Χίου. </w:t>
      </w:r>
    </w:p>
    <w:p w14:paraId="6FD02F17" w14:textId="77777777" w:rsidR="00BA6D65" w:rsidRDefault="00336324">
      <w:pPr>
        <w:spacing w:line="600" w:lineRule="auto"/>
        <w:ind w:firstLine="720"/>
        <w:jc w:val="both"/>
        <w:rPr>
          <w:rFonts w:eastAsia="Times New Roman"/>
          <w:szCs w:val="24"/>
        </w:rPr>
      </w:pPr>
      <w:r>
        <w:rPr>
          <w:rFonts w:eastAsia="Times New Roman"/>
          <w:szCs w:val="24"/>
        </w:rPr>
        <w:t xml:space="preserve">Η Βουλή σάς καλωσορίζει. </w:t>
      </w:r>
    </w:p>
    <w:p w14:paraId="6FD02F18"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FD02F19"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Νίκος Παππάς για δώδεκα λεπτά. </w:t>
      </w:r>
    </w:p>
    <w:p w14:paraId="6FD02F1A" w14:textId="77777777" w:rsidR="00BA6D65" w:rsidRDefault="00336324">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Κυρίες και κύριοι Βουλευτές, όταν συζη</w:t>
      </w:r>
      <w:r>
        <w:rPr>
          <w:rFonts w:eastAsia="Times New Roman"/>
          <w:szCs w:val="24"/>
        </w:rPr>
        <w:t>τάμε θέματα</w:t>
      </w:r>
      <w:r>
        <w:rPr>
          <w:rFonts w:eastAsia="Times New Roman"/>
          <w:szCs w:val="24"/>
        </w:rPr>
        <w:t>,</w:t>
      </w:r>
      <w:r>
        <w:rPr>
          <w:rFonts w:eastAsia="Times New Roman"/>
          <w:szCs w:val="24"/>
        </w:rPr>
        <w:t xml:space="preserve"> όπως το σημερινό, η Αξιωματική Αντιπολίτευση κυρίως έχει τρεις τρόπους να αντιπολιτεύεται. </w:t>
      </w:r>
    </w:p>
    <w:p w14:paraId="6FD02F1B" w14:textId="77777777" w:rsidR="00BA6D65" w:rsidRDefault="00336324">
      <w:pPr>
        <w:spacing w:line="600" w:lineRule="auto"/>
        <w:ind w:firstLine="720"/>
        <w:jc w:val="both"/>
        <w:rPr>
          <w:rFonts w:eastAsia="Times New Roman"/>
          <w:szCs w:val="24"/>
        </w:rPr>
      </w:pPr>
      <w:r>
        <w:rPr>
          <w:rFonts w:eastAsia="Times New Roman"/>
          <w:szCs w:val="24"/>
        </w:rPr>
        <w:lastRenderedPageBreak/>
        <w:t>Ο πρώτος είναι ότι εγκαλεί την Κυβέρνησή μας, πρώτον, για το ότι δεν είναι συνεπής ως προς τα αιτήματα του Διεθνούς Νομισματικού Ταμείου και ταυτόχρονα</w:t>
      </w:r>
      <w:r>
        <w:rPr>
          <w:rFonts w:eastAsia="Times New Roman"/>
          <w:szCs w:val="24"/>
        </w:rPr>
        <w:t xml:space="preserve"> για το ότι δεν είναι συνεπής προς τις αξίες της Αριστεράς. Νομίζω ότι είναι μία πρακτική αντιφατική. </w:t>
      </w:r>
    </w:p>
    <w:p w14:paraId="6FD02F1C" w14:textId="77777777" w:rsidR="00BA6D65" w:rsidRDefault="00336324">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δεύτερος τρόπος είναι ο συμψηφισμός. Και ξαφνικά ένα μικρό οικόπεδο κάπου ορεινά, για το οποίο ο υπόχρεος πρέπει να πληρώσει ΕΝΦΙΑ 4 ευρώ, γίνεται ακρι</w:t>
      </w:r>
      <w:r>
        <w:rPr>
          <w:rFonts w:eastAsia="Times New Roman" w:cs="Times New Roman"/>
          <w:szCs w:val="24"/>
        </w:rPr>
        <w:t xml:space="preserve">βώς το ίδιο πράγμα με κάποιες δεκάδες </w:t>
      </w:r>
      <w:r>
        <w:rPr>
          <w:rFonts w:eastAsia="Times New Roman" w:cs="Times New Roman"/>
          <w:szCs w:val="24"/>
          <w:lang w:val="en-US"/>
        </w:rPr>
        <w:t>offshore</w:t>
      </w:r>
      <w:r>
        <w:rPr>
          <w:rFonts w:eastAsia="Times New Roman" w:cs="Times New Roman"/>
          <w:szCs w:val="24"/>
        </w:rPr>
        <w:t>, οι οποίες έχουν μέσα δεκάδες ή ίσως εκατοντάδες εκατομμύρια. Και</w:t>
      </w:r>
      <w:r>
        <w:rPr>
          <w:rFonts w:eastAsia="Times New Roman" w:cs="Times New Roman"/>
          <w:szCs w:val="24"/>
        </w:rPr>
        <w:t>,</w:t>
      </w:r>
      <w:r>
        <w:rPr>
          <w:rFonts w:eastAsia="Times New Roman" w:cs="Times New Roman"/>
          <w:szCs w:val="24"/>
        </w:rPr>
        <w:t xml:space="preserve"> βεβαίως, καθένας έχει δικαίωμα στον φυσικό του δικαστή. </w:t>
      </w:r>
    </w:p>
    <w:p w14:paraId="6FD02F1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Δεν υπάρχει πολιτικό ζήτημα, ότι ο πρώην Πρωθυπουργός είχε δεξί του χέρι έναν εξπέρ τ</w:t>
      </w:r>
      <w:r>
        <w:rPr>
          <w:rFonts w:eastAsia="Times New Roman" w:cs="Times New Roman"/>
          <w:szCs w:val="24"/>
        </w:rPr>
        <w:t xml:space="preserve">ων </w:t>
      </w:r>
      <w:r>
        <w:rPr>
          <w:rFonts w:eastAsia="Times New Roman" w:cs="Times New Roman"/>
          <w:szCs w:val="24"/>
          <w:lang w:val="en-US"/>
        </w:rPr>
        <w:t>offshore</w:t>
      </w:r>
      <w:r>
        <w:rPr>
          <w:rFonts w:eastAsia="Times New Roman" w:cs="Times New Roman"/>
          <w:szCs w:val="24"/>
        </w:rPr>
        <w:t>; Σε άλλες χώρες υπάρχουν παραιτήσεις κυβερνήσεων εν</w:t>
      </w:r>
      <w:r>
        <w:rPr>
          <w:rFonts w:eastAsia="Times New Roman" w:cs="Times New Roman"/>
          <w:szCs w:val="24"/>
        </w:rPr>
        <w:t xml:space="preserve"> </w:t>
      </w:r>
      <w:r>
        <w:rPr>
          <w:rFonts w:eastAsia="Times New Roman" w:cs="Times New Roman"/>
          <w:szCs w:val="24"/>
        </w:rPr>
        <w:t xml:space="preserve">όψει των αποκαλύψεων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Είναι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πολύ αποκαλυπτική η στάση της Νέας Δημοκρατίας.</w:t>
      </w:r>
    </w:p>
    <w:p w14:paraId="6FD02F1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Ένας άλλος τρόπος είναι ο αντιπερισπασμός</w:t>
      </w:r>
      <w:r>
        <w:rPr>
          <w:rFonts w:eastAsia="Times New Roman" w:cs="Times New Roman"/>
          <w:szCs w:val="24"/>
        </w:rPr>
        <w:t xml:space="preserve"> ότι όλα αυτά γίνονται γιατί εμείς έχουμε καταστρέψει την οικονομία και εκεί που πήγαινε για τη μόνιμη και τελική της σωτηρία</w:t>
      </w:r>
      <w:r>
        <w:rPr>
          <w:rFonts w:eastAsia="Times New Roman" w:cs="Times New Roman"/>
          <w:szCs w:val="24"/>
        </w:rPr>
        <w:t>,</w:t>
      </w:r>
      <w:r>
        <w:rPr>
          <w:rFonts w:eastAsia="Times New Roman" w:cs="Times New Roman"/>
          <w:szCs w:val="24"/>
        </w:rPr>
        <w:t xml:space="preserve"> ήλθε η Κυβέρνησή μας και τη γύρισε πίσω στην καταστροφή. Μάλιστα. Προσπαθούν να πείσουν, δηλαδή, ότι οι δεσμεύσεις που είχαν αναλ</w:t>
      </w:r>
      <w:r>
        <w:rPr>
          <w:rFonts w:eastAsia="Times New Roman" w:cs="Times New Roman"/>
          <w:szCs w:val="24"/>
        </w:rPr>
        <w:t>άβει για την πέμπτη αξιολόγηση του προηγούμενου προγράμματος ήταν η σωτηρία και οι δεσμεύσεις που εμείς αναλάβαμε με το πρόγραμμα το δικό μας και τα 20 δισεκατομμύρια λιγότερα μέτρα είναι η καταστροφή.</w:t>
      </w:r>
    </w:p>
    <w:p w14:paraId="6FD02F1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Πού θα τα βρίσκατε τα λεφτά; Δεν τη θυμάστε αυτή την α</w:t>
      </w:r>
      <w:r>
        <w:rPr>
          <w:rFonts w:eastAsia="Times New Roman" w:cs="Times New Roman"/>
          <w:szCs w:val="24"/>
        </w:rPr>
        <w:t>γαπημένη σας ερώτηση, κύριοι της Νέας Δημοκρατίας; Πού θα βρίσκατε λεφτά για να πάτε σε πλεόνασμα 3,5% στο έτος που πέρασε</w:t>
      </w:r>
      <w:r>
        <w:rPr>
          <w:rFonts w:eastAsia="Times New Roman" w:cs="Times New Roman"/>
          <w:szCs w:val="24"/>
        </w:rPr>
        <w:t>;</w:t>
      </w:r>
      <w:r>
        <w:rPr>
          <w:rFonts w:eastAsia="Times New Roman" w:cs="Times New Roman"/>
          <w:szCs w:val="24"/>
        </w:rPr>
        <w:t xml:space="preserve"> </w:t>
      </w:r>
    </w:p>
    <w:p w14:paraId="6FD02F2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Ήταν καταστροφή το γεγονός ότι –έρχονται και τα στοιχεία της </w:t>
      </w:r>
      <w:r>
        <w:rPr>
          <w:rFonts w:eastAsia="Times New Roman" w:cs="Times New Roman"/>
          <w:szCs w:val="24"/>
          <w:lang w:val="en-US"/>
        </w:rPr>
        <w:t>EUROSTAT</w:t>
      </w:r>
      <w:r>
        <w:rPr>
          <w:rFonts w:eastAsia="Times New Roman" w:cs="Times New Roman"/>
          <w:szCs w:val="24"/>
        </w:rPr>
        <w:t xml:space="preserve"> σε λίγες ημέρες- η χώρα θα είναι σε πρωτογενές πλεόνασμα, ενώ</w:t>
      </w:r>
      <w:r>
        <w:rPr>
          <w:rFonts w:eastAsia="Times New Roman" w:cs="Times New Roman"/>
          <w:szCs w:val="24"/>
        </w:rPr>
        <w:t xml:space="preserve"> είχε δεσμευτεί να φτάσει σε έλλειμμα -0,5! Αυτό ήταν καταστροφή! Και τα διαρκή ελλείμματα και η πτώση του ΑΕΠ κατά 25% ήταν σωτηρία! </w:t>
      </w:r>
    </w:p>
    <w:p w14:paraId="6FD02F2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Είναι καταστροφή το ότι η χώρα ήταν πρώτη στην απορρόφηση ευρωπαϊκών κονδυλίων! Αυτό είναι καταστροφή και όχι η στασιμότη</w:t>
      </w:r>
      <w:r>
        <w:rPr>
          <w:rFonts w:eastAsia="Times New Roman" w:cs="Times New Roman"/>
          <w:szCs w:val="24"/>
        </w:rPr>
        <w:t xml:space="preserve">τα! </w:t>
      </w:r>
    </w:p>
    <w:p w14:paraId="6FD02F2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Είναι καταστροφή το ότι πήγαμε στο -0,3%, -0,2% ύφεση, ενώ το αγαπημένο </w:t>
      </w:r>
      <w:r>
        <w:rPr>
          <w:rFonts w:eastAsia="Times New Roman" w:cs="Times New Roman"/>
          <w:szCs w:val="24"/>
        </w:rPr>
        <w:t>–</w:t>
      </w:r>
      <w:r>
        <w:rPr>
          <w:rFonts w:eastAsia="Times New Roman" w:cs="Times New Roman"/>
          <w:szCs w:val="24"/>
        </w:rPr>
        <w:t>ορισμένων</w:t>
      </w:r>
      <w:r>
        <w:rPr>
          <w:rFonts w:eastAsia="Times New Roman" w:cs="Times New Roman"/>
          <w:szCs w:val="24"/>
        </w:rPr>
        <w:t>-</w:t>
      </w:r>
      <w:r>
        <w:rPr>
          <w:rFonts w:eastAsia="Times New Roman" w:cs="Times New Roman"/>
          <w:szCs w:val="24"/>
        </w:rPr>
        <w:t xml:space="preserve"> Διεθνές Νομισματικό Ταμείο τον Οκτώβρη έλεγε ότι θα πάμε στο -2,3%! </w:t>
      </w:r>
    </w:p>
    <w:p w14:paraId="6FD02F2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ότι προστατέψαμε την πρώτη κατοικία;</w:t>
      </w:r>
    </w:p>
    <w:p w14:paraId="6FD02F2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ότι έχουν ιατροφαρμακευτική</w:t>
      </w:r>
      <w:r>
        <w:rPr>
          <w:rFonts w:eastAsia="Times New Roman" w:cs="Times New Roman"/>
          <w:szCs w:val="24"/>
        </w:rPr>
        <w:t xml:space="preserve"> περίθαλψη δύο εκατομμύρια άνθρωποι ανασφάλιστοι;</w:t>
      </w:r>
    </w:p>
    <w:p w14:paraId="6FD02F2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ότι οι αγρότες μας πήραν επανορθώσεις ύψους 2 δισεκατομμυρίων, επανορθώσεις που εκκρεμούσαν ακόμη και από το 2008;</w:t>
      </w:r>
    </w:p>
    <w:p w14:paraId="6FD02F2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ότι επανεκκίνησαν όλα τα μεγάλα έργα;</w:t>
      </w:r>
    </w:p>
    <w:p w14:paraId="6FD02F2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w:t>
      </w:r>
      <w:r>
        <w:rPr>
          <w:rFonts w:eastAsia="Times New Roman" w:cs="Times New Roman"/>
          <w:szCs w:val="24"/>
        </w:rPr>
        <w:t>ι έρχεται ένα φορολογικό, το οποίο δώσαμε στη δημοσιότητα, που ανοιχτά κατανέμει τα βάρη κυρίως στα εισοδήματα άνω των 50</w:t>
      </w:r>
      <w:r>
        <w:rPr>
          <w:rFonts w:eastAsia="Times New Roman" w:cs="Times New Roman"/>
          <w:szCs w:val="24"/>
        </w:rPr>
        <w:t xml:space="preserve">.000 </w:t>
      </w:r>
      <w:r>
        <w:rPr>
          <w:rFonts w:eastAsia="Times New Roman" w:cs="Times New Roman"/>
          <w:szCs w:val="24"/>
        </w:rPr>
        <w:t>ευρώ;</w:t>
      </w:r>
    </w:p>
    <w:p w14:paraId="6FD02F2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Αυτή είναι η καταστροφή;</w:t>
      </w:r>
    </w:p>
    <w:p w14:paraId="6FD02F2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Νομίζω ότι, επειδή έρχονται τα νομοσχέδια στη Βουλή τις επόμενες ημέρες</w:t>
      </w:r>
      <w:r>
        <w:rPr>
          <w:rFonts w:eastAsia="Times New Roman" w:cs="Times New Roman"/>
          <w:szCs w:val="24"/>
        </w:rPr>
        <w:t>,</w:t>
      </w:r>
      <w:r>
        <w:rPr>
          <w:rFonts w:eastAsia="Times New Roman" w:cs="Times New Roman"/>
          <w:szCs w:val="24"/>
        </w:rPr>
        <w:t xml:space="preserve"> αυτή η συζήτηση περί μονομ</w:t>
      </w:r>
      <w:r>
        <w:rPr>
          <w:rFonts w:eastAsia="Times New Roman" w:cs="Times New Roman"/>
          <w:szCs w:val="24"/>
        </w:rPr>
        <w:t>ερών ενεργειών είναι μια συζήτηση εσωτερική. Επιτρέψτε μου να σας πω ότι κανένας στην Ευρώπη δεν το βλέπει έτσι και δεν χρειάζονται από το Βήμα αυτό ούτε εξυπνακισμοί ούτε κάποιοι στην Ευρώπη χρειάζονται να βρίσκουν εδώ διαρκώς τους καλύτερους δικηγόρους τ</w:t>
      </w:r>
      <w:r>
        <w:rPr>
          <w:rFonts w:eastAsia="Times New Roman" w:cs="Times New Roman"/>
          <w:szCs w:val="24"/>
        </w:rPr>
        <w:t xml:space="preserve">ους και υπερασπιστές. Ουδείς, λοιπόν, το είδε έτσι στην Ευρώπη. Μάλλον το είδαν ως μία καθαρή κίνηση και μία σαφή πολιτική διάθεση, για να ολοκληρωθεί η αξιολόγηση το συντομότερο δυνατόν. </w:t>
      </w:r>
    </w:p>
    <w:p w14:paraId="6FD02F2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καταστροφή ότι στο ασφαλιστικό που προτείνουμε υπάρχει εθνική</w:t>
      </w:r>
      <w:r>
        <w:rPr>
          <w:rFonts w:eastAsia="Times New Roman" w:cs="Times New Roman"/>
          <w:szCs w:val="24"/>
        </w:rPr>
        <w:t xml:space="preserve"> σύνταξη και προστατεύεται το επίπεδο των τρεχουσών συντάξεων; Ή μήπως είναι σωτηρία η εφαρμογή της ρήτρας μηδενικού ελλείμματος, που διατυμπανίζει ως δίκαιη πρόταση η Νέα Δημοκρατία; </w:t>
      </w:r>
    </w:p>
    <w:p w14:paraId="6FD02F2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Ας αφήσουν, λοιπόν, την επιχειρηματολογία περί αντιπερισπασμού. Και θα </w:t>
      </w:r>
      <w:r>
        <w:rPr>
          <w:rFonts w:eastAsia="Times New Roman" w:cs="Times New Roman"/>
          <w:szCs w:val="24"/>
        </w:rPr>
        <w:t>τους έλεγα να μη διστάζουν, τις θέσεις τους για τα εργασιακά, για το συνταξιοδοτικό, για το επίπεδο των μισθών, να τις διατυπώνουν ευθαρσώς και αν αυτές είναι, ναι, να μας εγκαλούν γιατί δεν συμφωνούμε με το Διεθνές Νομισματικό Ταμείο, όχι να επιχαίρουν γι</w:t>
      </w:r>
      <w:r>
        <w:rPr>
          <w:rFonts w:eastAsia="Times New Roman" w:cs="Times New Roman"/>
          <w:szCs w:val="24"/>
        </w:rPr>
        <w:t xml:space="preserve">α τις καθυστερήσεις. Δεν μιλάμε ποτέ για την ουσία και μιλάμε για τη διαδικασία. </w:t>
      </w:r>
    </w:p>
    <w:p w14:paraId="6FD02F2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μιλάει η Νέα Δημοκρατία για τη δήθεν διαπραγμάτευση. Συναντήθηκε ο Πρωθυπουργός με τον Πρόεδρο Ολάντ και είπαν ότι πρέπει να κλείσει γρήγορα η αξιολόγηση και να μην υπάρξ</w:t>
      </w:r>
      <w:r>
        <w:rPr>
          <w:rFonts w:eastAsia="Times New Roman" w:cs="Times New Roman"/>
          <w:szCs w:val="24"/>
        </w:rPr>
        <w:t>ουν νέα μέτρα. Διαφωνεί κάποιος με αυτό;</w:t>
      </w:r>
    </w:p>
    <w:p w14:paraId="6FD02F2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Συναντήθηκε και με τον Πρόεδρο του Ευρωκοινοβουλίου, τον Μάρτιν Σουλτς. Σας θυμίζω ότι το Ευρωπαϊκό Κοινοβούλιο συμμετέχει στην εποπτεία της εφαρμογής και των συνεπειών του ελληνικού προγράμματος κατόπιν αιτήματος τ</w:t>
      </w:r>
      <w:r>
        <w:rPr>
          <w:rFonts w:eastAsia="Times New Roman" w:cs="Times New Roman"/>
          <w:szCs w:val="24"/>
        </w:rPr>
        <w:t>ης ελληνικής Κυβέρνησης. Ήταν λάθος της ελληνικής Κυβέρνησης</w:t>
      </w:r>
      <w:r>
        <w:rPr>
          <w:rFonts w:eastAsia="Times New Roman" w:cs="Times New Roman"/>
          <w:szCs w:val="24"/>
        </w:rPr>
        <w:t>,</w:t>
      </w:r>
      <w:r>
        <w:rPr>
          <w:rFonts w:eastAsia="Times New Roman" w:cs="Times New Roman"/>
          <w:szCs w:val="24"/>
        </w:rPr>
        <w:t xml:space="preserve"> που υπέβαλε αυτό το αίτημα; Ή ήταν λάθος των Ευρωπαίων και των ευρωομάδων</w:t>
      </w:r>
      <w:r>
        <w:rPr>
          <w:rFonts w:eastAsia="Times New Roman" w:cs="Times New Roman"/>
          <w:szCs w:val="24"/>
        </w:rPr>
        <w:t>,</w:t>
      </w:r>
      <w:r>
        <w:rPr>
          <w:rFonts w:eastAsia="Times New Roman" w:cs="Times New Roman"/>
          <w:szCs w:val="24"/>
        </w:rPr>
        <w:t xml:space="preserve"> που αποδέχθηκαν αυτή την πρόταση;</w:t>
      </w:r>
    </w:p>
    <w:p w14:paraId="6FD02F2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Ήταν λάθος μήπως η συνάντηση με τον επικεφαλής της Επιτροπής των Οικονομικών του Ευρω</w:t>
      </w:r>
      <w:r>
        <w:rPr>
          <w:rFonts w:eastAsia="Times New Roman" w:cs="Times New Roman"/>
          <w:szCs w:val="24"/>
        </w:rPr>
        <w:t>κοινοβουλίου, του κ. Γκουαλτιέρι, που ανήκει και στην Ομάδα των Σοσιαλιστών και Δημοκρατών, ο οποίος είπε ευθαρσώς ότι είναι κυριαρχικό δικαίωμα των κυβερνήσεων να αποφασίζουν με ποιο μείγμα μέτρων θα φτάνουν στους στόχους.</w:t>
      </w:r>
    </w:p>
    <w:p w14:paraId="6FD02F2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Συμφωνούμε με αυτή την αρχή ή μή</w:t>
      </w:r>
      <w:r>
        <w:rPr>
          <w:rFonts w:eastAsia="Times New Roman" w:cs="Times New Roman"/>
          <w:szCs w:val="24"/>
        </w:rPr>
        <w:t xml:space="preserve">πως δεν συμφωνούμε και κλείνουμε το μάτι σε όσους παίζουν παιχνίδια καθυστερήσεων και θέλουν να οδηγήσουν και να εκτρέψουν τα πράγματα σε ασφυξίες και τραπεζικά προβλήματα και μετά να ερχόμαστε εδώ και να ζητάμε εξεταστικές επιτροπές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w:t>
      </w:r>
    </w:p>
    <w:p w14:paraId="6FD02F3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Μια κουβέντα δεν έχει ακουστεί από τη Νέα Δημοκρατία, επειδή ακούμε τα περί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Πριν από το δημοψήφισμα και τις εκλογές, η προηγούμενη </w:t>
      </w:r>
      <w:r>
        <w:rPr>
          <w:rFonts w:eastAsia="Times New Roman" w:cs="Times New Roman"/>
          <w:szCs w:val="24"/>
        </w:rPr>
        <w:t>κ</w:t>
      </w:r>
      <w:r>
        <w:rPr>
          <w:rFonts w:eastAsia="Times New Roman" w:cs="Times New Roman"/>
          <w:szCs w:val="24"/>
        </w:rPr>
        <w:t>υβέρνηση έκανε αίτημα για ολιγοήμερη παράταση του υπάρχοντος τότε προγράμματος, ούτως ώστε ο λαός</w:t>
      </w:r>
      <w:r>
        <w:rPr>
          <w:rFonts w:eastAsia="Times New Roman" w:cs="Times New Roman"/>
          <w:szCs w:val="24"/>
        </w:rPr>
        <w:t xml:space="preserve"> μας να πάει στην κάλπη χωρίς τον εκβιασμό της τραπεζικής ασφυξίας. Το αίτημα αυτό απορρίφθηκε.</w:t>
      </w:r>
    </w:p>
    <w:p w14:paraId="6FD02F3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Πώς το αξιολογείτε αυτό; Πώς αξιολογείται αυτή η απόρριψη; Καλώς απερρίφθη; Αυτή πρέπει να είναι η Ευρώπη; Καλώς, δηλαδή, οδηγήθηκε η κατάσταση στα άκρα και ο λ</w:t>
      </w:r>
      <w:r>
        <w:rPr>
          <w:rFonts w:eastAsia="Times New Roman" w:cs="Times New Roman"/>
          <w:szCs w:val="24"/>
        </w:rPr>
        <w:t xml:space="preserve">αός μας σε έναν εκβιασμό, στον οποίο, προφανώς, όμως και δεν «μάσησε»; Πώς πολιτεύεται, δηλαδή, η Αξιωματική Αντιπολίτευση σε αυτό το πεδίο; </w:t>
      </w:r>
    </w:p>
    <w:p w14:paraId="6FD02F3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κυρίες και κύριοι Βουλευτές, από την πρώτη ημέρα</w:t>
      </w:r>
      <w:r>
        <w:rPr>
          <w:rFonts w:eastAsia="Times New Roman" w:cs="Times New Roman"/>
          <w:szCs w:val="24"/>
        </w:rPr>
        <w:t>,</w:t>
      </w:r>
      <w:r>
        <w:rPr>
          <w:rFonts w:eastAsia="Times New Roman" w:cs="Times New Roman"/>
          <w:szCs w:val="24"/>
        </w:rPr>
        <w:t xml:space="preserve"> που αναλάβαμε τη διακυβέρνηση της χώρας –και επιτρέψτε μο</w:t>
      </w:r>
      <w:r>
        <w:rPr>
          <w:rFonts w:eastAsia="Times New Roman" w:cs="Times New Roman"/>
          <w:szCs w:val="24"/>
        </w:rPr>
        <w:t>υ να αναφερθώ σύντομα στα θέματα της αρμοδιότητάς μου- ξεκινήσαμε να υλοποιούμε τις προεκλογικές μας δεσμεύσεις και να προσπαθούμε να βάλουμε τις βάσεις για ένα νόμιμο, στέρεο και δημοκρατικό τοπίο στα μέσα μαζικής ενημέρωσης.</w:t>
      </w:r>
    </w:p>
    <w:p w14:paraId="6FD02F3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Δυστυχώς τους πρώτους μήνες έ</w:t>
      </w:r>
      <w:r>
        <w:rPr>
          <w:rFonts w:eastAsia="Times New Roman" w:cs="Times New Roman"/>
          <w:szCs w:val="24"/>
        </w:rPr>
        <w:t>πρεπε να αφοσιωθούμε και να οργανώσουμε τις δυνάμεις μας για να επανεκκινήσει η ΕΡΤ. Και λέω δυστυχώς, διότι δεν θα έπρεπε σε κα</w:t>
      </w:r>
      <w:r>
        <w:rPr>
          <w:rFonts w:eastAsia="Times New Roman" w:cs="Times New Roman"/>
          <w:szCs w:val="24"/>
        </w:rPr>
        <w:t>μ</w:t>
      </w:r>
      <w:r>
        <w:rPr>
          <w:rFonts w:eastAsia="Times New Roman" w:cs="Times New Roman"/>
          <w:szCs w:val="24"/>
        </w:rPr>
        <w:t xml:space="preserve">μιά προηγμένη και σοβαρή χώρα αυτό να είναι ζήτημα. Αποκαταστήσαμε την αδικία που είχε γίνει σε βάρος της πολιτείας. </w:t>
      </w:r>
    </w:p>
    <w:p w14:paraId="6FD02F3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Και θα έλ</w:t>
      </w:r>
      <w:r>
        <w:rPr>
          <w:rFonts w:eastAsia="Times New Roman" w:cs="Times New Roman"/>
          <w:szCs w:val="24"/>
        </w:rPr>
        <w:t>εγα στον κ. Μητσοτάκη να μην ανησυχεί για τις μετατάξεις</w:t>
      </w:r>
      <w:r>
        <w:rPr>
          <w:rFonts w:eastAsia="Times New Roman" w:cs="Times New Roman"/>
          <w:szCs w:val="24"/>
        </w:rPr>
        <w:t>,</w:t>
      </w:r>
      <w:r>
        <w:rPr>
          <w:rFonts w:eastAsia="Times New Roman" w:cs="Times New Roman"/>
          <w:szCs w:val="24"/>
        </w:rPr>
        <w:t xml:space="preserve"> οι οποίες θα γίνουν στην ΕΡΤ, διότι εμείς συλλογιζόμαστε και τη σοβαρή και άρτια λειτουργία των οργανισμών, αλλά και το μέλλον και τη δουλειά των ανθρώπων. Άλλες παρατάξεις έχουν δείξει ότι δεν έχου</w:t>
      </w:r>
      <w:r>
        <w:rPr>
          <w:rFonts w:eastAsia="Times New Roman" w:cs="Times New Roman"/>
          <w:szCs w:val="24"/>
        </w:rPr>
        <w:t xml:space="preserve">ν τέτοια κριτήρια και τέτοιες πρόνοιες. </w:t>
      </w:r>
    </w:p>
    <w:p w14:paraId="6FD02F3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Επίσης, θα έλεγα στον Αρχηγό της Νέας Δημοκρατίας, όταν κατηγορεί εμάς για διορισμούς και κομματικό κράτος, να σκέφτεται πρώτα τον αριθμό των μετακλητών που είχε στο δικό του πολιτικό γραφείο, οι οποίοι ξεπερνούν μά</w:t>
      </w:r>
      <w:r>
        <w:rPr>
          <w:rFonts w:eastAsia="Times New Roman" w:cs="Times New Roman"/>
          <w:szCs w:val="24"/>
        </w:rPr>
        <w:t xml:space="preserve">λλον και το πολιτικό γραφείο του Προέδρου της Ευρωπαϊκής Επιτροπής. </w:t>
      </w:r>
    </w:p>
    <w:p w14:paraId="6FD02F3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Πόσους;</w:t>
      </w:r>
    </w:p>
    <w:p w14:paraId="6FD02F37"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Πενήντα ένα</w:t>
      </w:r>
      <w:r>
        <w:rPr>
          <w:rFonts w:eastAsia="Times New Roman" w:cs="Times New Roman"/>
          <w:szCs w:val="24"/>
        </w:rPr>
        <w:t>ν</w:t>
      </w:r>
      <w:r>
        <w:rPr>
          <w:rFonts w:eastAsia="Times New Roman" w:cs="Times New Roman"/>
          <w:szCs w:val="24"/>
        </w:rPr>
        <w:t>.</w:t>
      </w:r>
    </w:p>
    <w:p w14:paraId="6FD02F3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Σχετικά με τα θέματα, λοιπόν, της αρμοδιότητάς μου, εξορθολογήσαμε τη λειτουργία της Γενικής Γραμματεί</w:t>
      </w:r>
      <w:r>
        <w:rPr>
          <w:rFonts w:eastAsia="Times New Roman" w:cs="Times New Roman"/>
          <w:szCs w:val="24"/>
        </w:rPr>
        <w:t>ας Ενημέρωσης και εξοικονομήσαμε τους πόρους κατά 15%. Ιδρύθηκε το Συμβούλιο Εθνικής Επικοι</w:t>
      </w:r>
      <w:r>
        <w:rPr>
          <w:rFonts w:eastAsia="Times New Roman" w:cs="Times New Roman"/>
          <w:szCs w:val="24"/>
        </w:rPr>
        <w:lastRenderedPageBreak/>
        <w:t xml:space="preserve">νωνιακής Πολιτικής και σε λίγο καιρό μπαίνει μπροστά. Ιδρύθηκε το Εθνικό Κέντρο Οπτικοακουστικών Μέσων. Συγκροτείται το Μητρώο των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Προχωρήσαμε στην επο</w:t>
      </w:r>
      <w:r>
        <w:rPr>
          <w:rFonts w:eastAsia="Times New Roman" w:cs="Times New Roman"/>
          <w:szCs w:val="24"/>
        </w:rPr>
        <w:t xml:space="preserve">πτεία των διαφημιστικών δαπανών. Πρόκειται για ρυθμίσεις ψηφισμένες από το 1995, που ποτέ δεν εφαρμόστηκαν. </w:t>
      </w:r>
    </w:p>
    <w:p w14:paraId="6FD02F3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Εκδώσαμε τον καταλογισμό για τα τέλη χρήσης συχνοτήτων, τα οποία δεν σας πέρασε καν από το μυαλό ποτέ να καταλογίσετε και τώρα έχουν αρχίσει και ει</w:t>
      </w:r>
      <w:r>
        <w:rPr>
          <w:rFonts w:eastAsia="Times New Roman" w:cs="Times New Roman"/>
          <w:szCs w:val="24"/>
        </w:rPr>
        <w:t>σπράττονται. Και</w:t>
      </w:r>
      <w:r>
        <w:rPr>
          <w:rFonts w:eastAsia="Times New Roman" w:cs="Times New Roman"/>
          <w:szCs w:val="24"/>
        </w:rPr>
        <w:t>,</w:t>
      </w:r>
      <w:r>
        <w:rPr>
          <w:rFonts w:eastAsia="Times New Roman" w:cs="Times New Roman"/>
          <w:szCs w:val="24"/>
        </w:rPr>
        <w:t xml:space="preserve"> βεβαίως, όπως είχαν δικαίωμα οι ενδιαφερόμενοι, προσέφυγαν και στο Διοικητικό Εφετείο και το Συμβούλιο της Επικρατείας και οι αποφάσεις δεν ήταν ευνοϊκές γι’ αυτούς και έχουν αρχίσει και πληρώνουν.</w:t>
      </w:r>
    </w:p>
    <w:p w14:paraId="6FD02F3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w:t>
      </w:r>
      <w:r>
        <w:rPr>
          <w:rFonts w:eastAsia="Times New Roman" w:cs="Times New Roman"/>
          <w:szCs w:val="24"/>
        </w:rPr>
        <w:t>ιτροπής. Είναι φανερό ότι οι επιχειρήσεις που δραστηριοποιούνται στον χώρο της τηλεόρασης δεν λειτούργησαν ποτέ με βάση τους νόμους της αγοράς. Διότι, αν ίσχυε κάτι τέτοιο, πώς μπορούμε να ερμηνεύσουμε το γεγονός ότι τα υπάρχοντα τηλεοπτικά κανάλια λειτουρ</w:t>
      </w:r>
      <w:r>
        <w:rPr>
          <w:rFonts w:eastAsia="Times New Roman" w:cs="Times New Roman"/>
          <w:szCs w:val="24"/>
        </w:rPr>
        <w:t>γούν εδώ και είκοσι έξι χρόνια χωρίς κανονικές άδειες και</w:t>
      </w:r>
      <w:r>
        <w:rPr>
          <w:rFonts w:eastAsia="Times New Roman" w:cs="Times New Roman"/>
          <w:szCs w:val="24"/>
        </w:rPr>
        <w:t>,</w:t>
      </w:r>
      <w:r>
        <w:rPr>
          <w:rFonts w:eastAsia="Times New Roman" w:cs="Times New Roman"/>
          <w:szCs w:val="24"/>
        </w:rPr>
        <w:t xml:space="preserve"> βεβαίως, ότι συσσώρευσαν χρέη της τάξεως </w:t>
      </w:r>
      <w:r>
        <w:rPr>
          <w:rFonts w:eastAsia="Times New Roman" w:cs="Times New Roman"/>
          <w:szCs w:val="24"/>
        </w:rPr>
        <w:lastRenderedPageBreak/>
        <w:t>του ενός δισεκατομμυρίου; Με ποιους, λοιπόν, κανόνες νομιμότητας παραβιάστηκε τόσο εξόφθαλμα ο κανόνας της βιωσιμότητας; Αυτό είναι το ένα και κεντρικό ερώτ</w:t>
      </w:r>
      <w:r>
        <w:rPr>
          <w:rFonts w:eastAsia="Times New Roman" w:cs="Times New Roman"/>
          <w:szCs w:val="24"/>
        </w:rPr>
        <w:t xml:space="preserve">ημα. </w:t>
      </w:r>
    </w:p>
    <w:p w14:paraId="6FD02F3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εδώ ήρθε ο ν.4339, ο δικός μας νόμος, για την αδειοδότηση των τηλεοπτικών σταθμών, κυρίες και κύριοι Βουλευτές, να συμβάλει ούτως ώστε να επανέλθουμε κάποια στιγμή στο μέλλον και να μην κλαίμε τη μοίρα μας και να λέμε: «Ωχ, αμάν, τι πάθαμε; Έχουμ</w:t>
      </w:r>
      <w:r>
        <w:rPr>
          <w:rFonts w:eastAsia="Times New Roman" w:cs="Times New Roman"/>
          <w:szCs w:val="24"/>
        </w:rPr>
        <w:t xml:space="preserve">ε υπερχρεωμένους τηλεοπτικούς σταθμούς και δώσαμε εκ νέου έδαφος για να ανθίσει το </w:t>
      </w:r>
      <w:r>
        <w:rPr>
          <w:rFonts w:eastAsia="Times New Roman" w:cs="Times New Roman"/>
          <w:szCs w:val="24"/>
        </w:rPr>
        <w:t>«</w:t>
      </w:r>
      <w:r>
        <w:rPr>
          <w:rFonts w:eastAsia="Times New Roman" w:cs="Times New Roman"/>
          <w:szCs w:val="24"/>
        </w:rPr>
        <w:t>λουλούδι</w:t>
      </w:r>
      <w:r>
        <w:rPr>
          <w:rFonts w:eastAsia="Times New Roman" w:cs="Times New Roman"/>
          <w:szCs w:val="24"/>
        </w:rPr>
        <w:t>»</w:t>
      </w:r>
      <w:r>
        <w:rPr>
          <w:rFonts w:eastAsia="Times New Roman" w:cs="Times New Roman"/>
          <w:szCs w:val="24"/>
        </w:rPr>
        <w:t xml:space="preserve"> της διαπλοκής» για σταθμούς μη βιώσιμους, οι οποίοι θα χρειάζονται την πολιτική και τραπεζική στήριξη, πέραν των ορίων που επιτρέπει η λογική.</w:t>
      </w:r>
    </w:p>
    <w:p w14:paraId="6FD02F3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Σήμερα το πρωί -και</w:t>
      </w:r>
      <w:r>
        <w:rPr>
          <w:rFonts w:eastAsia="Times New Roman" w:cs="Times New Roman"/>
          <w:szCs w:val="24"/>
        </w:rPr>
        <w:t xml:space="preserve"> αυτό το λέω με μεγάλη προσωπική ικανοποίηση και επιτρέψτε μου για άλλη μια φορά να ευχαριστήσω τους νομικούς μου συμβούλους και όλη τη στελέχωση της Γενικής Γραμματείας Ε</w:t>
      </w:r>
      <w:r>
        <w:rPr>
          <w:rFonts w:eastAsia="Times New Roman" w:cs="Times New Roman"/>
          <w:szCs w:val="24"/>
        </w:rPr>
        <w:lastRenderedPageBreak/>
        <w:t>νημέρωσης για την ασταμάτητη δουλειά που έχουν καταβάλει, ούτως ώστε αυτή η προσπάθει</w:t>
      </w:r>
      <w:r>
        <w:rPr>
          <w:rFonts w:eastAsia="Times New Roman" w:cs="Times New Roman"/>
          <w:szCs w:val="24"/>
        </w:rPr>
        <w:t>α να τελεσφορήσει- δημοσιεύτηκε στη διαβούλευση η προκήρυξη για την αδειοδότηση των ιδιωτικών τηλεοπτικών σταθμών.</w:t>
      </w:r>
    </w:p>
    <w:p w14:paraId="6FD02F3D" w14:textId="77777777" w:rsidR="00BA6D65" w:rsidRDefault="00336324">
      <w:pPr>
        <w:spacing w:line="600" w:lineRule="auto"/>
        <w:ind w:firstLine="709"/>
        <w:jc w:val="center"/>
        <w:rPr>
          <w:rFonts w:eastAsia="Times New Roman"/>
          <w:bCs/>
        </w:rPr>
      </w:pPr>
      <w:r>
        <w:rPr>
          <w:rFonts w:eastAsia="Times New Roman"/>
          <w:bCs/>
        </w:rPr>
        <w:t>(Χειροκροτήματα από τις πτέρυγες του ΣΥΡΙΖΑ και των ΑΝΕΛ)</w:t>
      </w:r>
    </w:p>
    <w:p w14:paraId="6FD02F3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Θεωρώ ότι είναι μια πάρα πολύ σημαντική στιγμή. Η προκήρυξη θα μείνει αναρτημένη </w:t>
      </w:r>
      <w:r>
        <w:rPr>
          <w:rFonts w:eastAsia="Times New Roman" w:cs="Times New Roman"/>
          <w:szCs w:val="24"/>
        </w:rPr>
        <w:t>στη διαβούλευση για μια εβδομάδα. Θέλω να απευθύνω ένα κάλεσμα σε όλους, σε κόμματα, σε Βουλευτές, σε φορείς, σε ενδιαφερόμενους να καταθέσουν προτάσεις για τον τρόπο διεξαγωγής του διαγωνισμού. Δεσμευόμαστε ως Κυβέρνηση ότι κάθε παρατήρηση, κάθε παράλειψή</w:t>
      </w:r>
      <w:r>
        <w:rPr>
          <w:rFonts w:eastAsia="Times New Roman" w:cs="Times New Roman"/>
          <w:szCs w:val="24"/>
        </w:rPr>
        <w:t xml:space="preserve"> μας, κάθε λειτουργική ιδέα θα αξιοποιηθεί και θα αξιολογηθεί για το τελικό κείμενο της προκήρυξης.</w:t>
      </w:r>
    </w:p>
    <w:p w14:paraId="6FD02F3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Η διαπλοκή, κυρίες και κύριοι Βουλευτές, έχει τρεις πυλώνες: την πολιτική εξουσία, τα οικονομικά συμφέροντα και τα μέσα ενημέρωσης. Και επειδή άκουσα με </w:t>
      </w:r>
      <w:r>
        <w:rPr>
          <w:rFonts w:eastAsia="Times New Roman" w:cs="Times New Roman"/>
          <w:szCs w:val="24"/>
        </w:rPr>
        <w:t xml:space="preserve">ενδιαφέρον να λένε κάποιοι ότι ο ΣΥΡΙΖΑ είχε </w:t>
      </w:r>
      <w:r>
        <w:rPr>
          <w:rFonts w:eastAsia="Times New Roman" w:cs="Times New Roman"/>
          <w:szCs w:val="24"/>
        </w:rPr>
        <w:lastRenderedPageBreak/>
        <w:t>πάρα πολύ μεγάλη προβολή και να καταθέτουν και τους πίνακες προβολής, προφανώς σε αυτούς τους χρόνους συνυπολογίζονται τα υβρεολόγια και οι συκοφαντίες. Αν έχει, δηλαδή, ένα δελτίο ειδήσεων ένα τέταρτο «Σταθακει</w:t>
      </w:r>
      <w:r>
        <w:rPr>
          <w:rFonts w:eastAsia="Times New Roman" w:cs="Times New Roman"/>
          <w:szCs w:val="24"/>
        </w:rPr>
        <w:t>άδα» ή το θέμα του Φλαμπουράρη, το «μέγα σκάνδαλο», αυτό συνυπολογίζεται ως χρόνος προβολής του ΣΥΡΙΖΑ. Αυτό για να ξέρουμε τι λέμε εδώ και για να μην προσπαθούμε να προσβάλλουμε και τη νοημοσύνη του ελληνικού λαού.</w:t>
      </w:r>
    </w:p>
    <w:p w14:paraId="6FD02F4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νομίζω ότι </w:t>
      </w:r>
      <w:r>
        <w:rPr>
          <w:rFonts w:eastAsia="Times New Roman" w:cs="Times New Roman"/>
          <w:szCs w:val="24"/>
        </w:rPr>
        <w:t>μόνο μια χώρα</w:t>
      </w:r>
      <w:r>
        <w:rPr>
          <w:rFonts w:eastAsia="Times New Roman" w:cs="Times New Roman"/>
          <w:szCs w:val="24"/>
        </w:rPr>
        <w:t>,</w:t>
      </w:r>
      <w:r>
        <w:rPr>
          <w:rFonts w:eastAsia="Times New Roman" w:cs="Times New Roman"/>
          <w:szCs w:val="24"/>
        </w:rPr>
        <w:t xml:space="preserve"> η οποία αναμετράται με τα κακώς κείμενα του παρελθόντος</w:t>
      </w:r>
      <w:r>
        <w:rPr>
          <w:rFonts w:eastAsia="Times New Roman" w:cs="Times New Roman"/>
          <w:szCs w:val="24"/>
        </w:rPr>
        <w:t>,</w:t>
      </w:r>
      <w:r>
        <w:rPr>
          <w:rFonts w:eastAsia="Times New Roman" w:cs="Times New Roman"/>
          <w:szCs w:val="24"/>
        </w:rPr>
        <w:t xml:space="preserve"> μπορεί να πάει μπροστά. Η παγίδα τού να κουκουλώνεις το παρελθόν και να βάζεις κάτω από το χαλί τα προβλήματα συντηρεί τα ίδια λάθη και είναι ενδεχομένως και θανάσιμο για τη δημοκρατία</w:t>
      </w:r>
      <w:r>
        <w:rPr>
          <w:rFonts w:eastAsia="Times New Roman" w:cs="Times New Roman"/>
          <w:szCs w:val="24"/>
        </w:rPr>
        <w:t xml:space="preserve"> μας.</w:t>
      </w:r>
    </w:p>
    <w:p w14:paraId="6FD02F4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καλώ, λοιπόν, να το σκεφθείτε, κυρίως όλοι εσείς οι παλαιότεροι της Νέας Δημοκρατίας</w:t>
      </w:r>
      <w:r>
        <w:rPr>
          <w:rFonts w:eastAsia="Times New Roman" w:cs="Times New Roman"/>
          <w:szCs w:val="24"/>
        </w:rPr>
        <w:t>,</w:t>
      </w:r>
      <w:r>
        <w:rPr>
          <w:rFonts w:eastAsia="Times New Roman" w:cs="Times New Roman"/>
          <w:szCs w:val="24"/>
        </w:rPr>
        <w:t xml:space="preserve"> οι οποίοι ψηφίσατε τον νόμο Ρουσόπουλου.</w:t>
      </w:r>
    </w:p>
    <w:p w14:paraId="6FD02F4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θα ήθελα να θυμίσω ότι στον νόμο Ρουσόπουλου ο αριθμός των αδειών ήταν αντικείμενο μιας υπουργικής απ</w:t>
      </w:r>
      <w:r>
        <w:rPr>
          <w:rFonts w:eastAsia="Times New Roman" w:cs="Times New Roman"/>
          <w:szCs w:val="24"/>
        </w:rPr>
        <w:t>όφασης. Τότε δεν ακούστηκαν</w:t>
      </w:r>
      <w:r>
        <w:rPr>
          <w:rFonts w:eastAsia="Times New Roman" w:cs="Times New Roman"/>
          <w:szCs w:val="24"/>
        </w:rPr>
        <w:t>,</w:t>
      </w:r>
      <w:r>
        <w:rPr>
          <w:rFonts w:eastAsia="Times New Roman" w:cs="Times New Roman"/>
          <w:szCs w:val="24"/>
        </w:rPr>
        <w:t xml:space="preserve"> ούτε πράγματα για Γεωργαλάδες ούτε για υπερεξουσίες Υπουργών ούτε για τίποτα.</w:t>
      </w:r>
    </w:p>
    <w:p w14:paraId="6FD02F43"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Και σε όλους τους προηγούμενους.</w:t>
      </w:r>
    </w:p>
    <w:p w14:paraId="6FD02F44"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Και σε όλους τους προηγούμενους.</w:t>
      </w:r>
    </w:p>
    <w:p w14:paraId="6FD02F4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Θα ήθελα να καταθέσω ένα</w:t>
      </w:r>
      <w:r>
        <w:rPr>
          <w:rFonts w:eastAsia="Times New Roman" w:cs="Times New Roman"/>
          <w:szCs w:val="24"/>
        </w:rPr>
        <w:t xml:space="preserve"> απόσπασμα από τα Πρακτικά. Λίγο παράδοξο, βέβαια, γιατί θα καταθέσω στα Πρακτικά ένα κομμάτι από τα Πρακτικά, αλλά </w:t>
      </w:r>
      <w:r>
        <w:rPr>
          <w:rFonts w:eastAsia="Times New Roman" w:cs="Times New Roman"/>
          <w:szCs w:val="24"/>
        </w:rPr>
        <w:t xml:space="preserve">καλό </w:t>
      </w:r>
      <w:r>
        <w:rPr>
          <w:rFonts w:eastAsia="Times New Roman" w:cs="Times New Roman"/>
          <w:szCs w:val="24"/>
        </w:rPr>
        <w:t xml:space="preserve">είναι </w:t>
      </w:r>
      <w:r>
        <w:rPr>
          <w:rFonts w:eastAsia="Times New Roman" w:cs="Times New Roman"/>
          <w:szCs w:val="24"/>
        </w:rPr>
        <w:t xml:space="preserve">να φρεσκάρουμε </w:t>
      </w:r>
      <w:r>
        <w:rPr>
          <w:rFonts w:eastAsia="Times New Roman" w:cs="Times New Roman"/>
          <w:szCs w:val="24"/>
        </w:rPr>
        <w:t xml:space="preserve">τη μνήμη μας κάπου-κάπου. Τότε, ο κ. Ρουσόπουλος τοποθετήθηκε, απαντώντας στις κριτικές της </w:t>
      </w:r>
      <w:r>
        <w:rPr>
          <w:rFonts w:eastAsia="Times New Roman" w:cs="Times New Roman"/>
          <w:szCs w:val="24"/>
        </w:rPr>
        <w:t>α</w:t>
      </w:r>
      <w:r>
        <w:rPr>
          <w:rFonts w:eastAsia="Times New Roman" w:cs="Times New Roman"/>
          <w:szCs w:val="24"/>
        </w:rPr>
        <w:t>ντιπολίτευσης. Ποια ή</w:t>
      </w:r>
      <w:r>
        <w:rPr>
          <w:rFonts w:eastAsia="Times New Roman" w:cs="Times New Roman"/>
          <w:szCs w:val="24"/>
        </w:rPr>
        <w:t xml:space="preserve">ταν η κριτική της </w:t>
      </w:r>
      <w:r>
        <w:rPr>
          <w:rFonts w:eastAsia="Times New Roman" w:cs="Times New Roman"/>
          <w:szCs w:val="24"/>
        </w:rPr>
        <w:t>α</w:t>
      </w:r>
      <w:r>
        <w:rPr>
          <w:rFonts w:eastAsia="Times New Roman" w:cs="Times New Roman"/>
          <w:szCs w:val="24"/>
        </w:rPr>
        <w:t xml:space="preserve">ντιπολίτευσης τότε; Όχι ότι κρατάει τον αριθμό των αδειών ως αντικείμενο υπουργικής απόφασης. Η κριτική της </w:t>
      </w:r>
      <w:r>
        <w:rPr>
          <w:rFonts w:eastAsia="Times New Roman" w:cs="Times New Roman"/>
          <w:szCs w:val="24"/>
        </w:rPr>
        <w:t>α</w:t>
      </w:r>
      <w:r>
        <w:rPr>
          <w:rFonts w:eastAsia="Times New Roman" w:cs="Times New Roman"/>
          <w:szCs w:val="24"/>
        </w:rPr>
        <w:t>ντιπολίτευσης τότε ήταν ότι δεν λέει στη Βουλή πόσες θα είναι οι δημοπρατούμενες άδειες. Δεν λέει, λοιπόν, ο κ.  Ρουσόπουλος καν</w:t>
      </w:r>
      <w:r>
        <w:rPr>
          <w:rFonts w:eastAsia="Times New Roman" w:cs="Times New Roman"/>
          <w:szCs w:val="24"/>
        </w:rPr>
        <w:t xml:space="preserve"> τον αριθμό και εξηγεί ότι δεν λέει τον αριθμό -διαβάζω ακριβώς από τα </w:t>
      </w:r>
      <w:r>
        <w:rPr>
          <w:rFonts w:eastAsia="Times New Roman" w:cs="Times New Roman"/>
          <w:szCs w:val="24"/>
        </w:rPr>
        <w:lastRenderedPageBreak/>
        <w:t>Πρακτικά- λέγοντας τα εξής: «Άκουσα πολλές φορές την κατηγορία: «Μα, γιατί δεν μας λέτε τον αριθμό των αδειών των καναλιών; Πόσα κανάλια θα δώσετε;». Μα, σε κανένα νομοσχέδιο</w:t>
      </w:r>
      <w:r>
        <w:rPr>
          <w:rFonts w:eastAsia="Times New Roman" w:cs="Times New Roman"/>
          <w:szCs w:val="24"/>
        </w:rPr>
        <w:t>,</w:t>
      </w:r>
      <w:r>
        <w:rPr>
          <w:rFonts w:eastAsia="Times New Roman" w:cs="Times New Roman"/>
          <w:szCs w:val="24"/>
        </w:rPr>
        <w:t xml:space="preserve"> από όσα έ</w:t>
      </w:r>
      <w:r>
        <w:rPr>
          <w:rFonts w:eastAsia="Times New Roman" w:cs="Times New Roman"/>
          <w:szCs w:val="24"/>
        </w:rPr>
        <w:t>χουν γίνει μέχρι τώρα</w:t>
      </w:r>
      <w:r>
        <w:rPr>
          <w:rFonts w:eastAsia="Times New Roman" w:cs="Times New Roman"/>
          <w:szCs w:val="24"/>
        </w:rPr>
        <w:t>,</w:t>
      </w:r>
      <w:r>
        <w:rPr>
          <w:rFonts w:eastAsia="Times New Roman" w:cs="Times New Roman"/>
          <w:szCs w:val="24"/>
        </w:rPr>
        <w:t xml:space="preserve"> δεν ενεγράφη ποτέ αριθμός αδειών. Και δεν είναι γιατί είχαν κάποια σκοπιμότητα οι συνάδελφοι Υπουργοί Τύπου του ΠΑΣΟΚ. Δεν ενεγράφη, διότι δεν μπορείς να δώσεις σε νομοσχέδιο αριθμό αδειών, αν δεν έχει ολοκληρωθεί ο χάρτης συχνοτήτων</w:t>
      </w:r>
      <w:r>
        <w:rPr>
          <w:rFonts w:eastAsia="Times New Roman" w:cs="Times New Roman"/>
          <w:szCs w:val="24"/>
        </w:rPr>
        <w:t>».</w:t>
      </w:r>
    </w:p>
    <w:p w14:paraId="6FD02F4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Καταθέτω το απόσπασμα αυτό των Πρακτικών.</w:t>
      </w:r>
    </w:p>
    <w:p w14:paraId="6FD02F47" w14:textId="77777777" w:rsidR="00BA6D65" w:rsidRDefault="00336324">
      <w:pPr>
        <w:spacing w:line="600" w:lineRule="auto"/>
        <w:ind w:firstLine="720"/>
        <w:jc w:val="both"/>
        <w:rPr>
          <w:rFonts w:eastAsia="Times New Roman" w:cs="Times New Roman"/>
        </w:rPr>
      </w:pPr>
      <w:r>
        <w:rPr>
          <w:rFonts w:eastAsia="Times New Roman" w:cs="Times New Roman"/>
        </w:rPr>
        <w:t>(Στο σημείο αυτό ο Υπουργός Επικρατείας κ. Νικόλαος Παππάς καταθέτει για τα Πρακτικά το προαναφερθέν απόσπασμα των Πρακτικών, το οποίο βρίσκεται στο αρχείο του Τμήματος Γραμματείας της Διεύθυνσης Στενογραφίας κα</w:t>
      </w:r>
      <w:r>
        <w:rPr>
          <w:rFonts w:eastAsia="Times New Roman" w:cs="Times New Roman"/>
        </w:rPr>
        <w:t>ι Πρακτικών της Βουλής)</w:t>
      </w:r>
    </w:p>
    <w:p w14:paraId="6FD02F4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λέω αυτό, λοιπόν, για να αποσυμπιέσω και να αποφορτίσω τις έντονες συζητήσεις</w:t>
      </w:r>
      <w:r>
        <w:rPr>
          <w:rFonts w:eastAsia="Times New Roman" w:cs="Times New Roman"/>
          <w:szCs w:val="24"/>
        </w:rPr>
        <w:t>,</w:t>
      </w:r>
      <w:r>
        <w:rPr>
          <w:rFonts w:eastAsia="Times New Roman" w:cs="Times New Roman"/>
          <w:szCs w:val="24"/>
        </w:rPr>
        <w:t xml:space="preserve"> οι οποίες είχαν γίνει κατά τη διάρκεια των συζητήσεων του νομοσχεδίου και να καλέσω και τη Νέα Δημοκρατία να περάσει </w:t>
      </w:r>
      <w:r>
        <w:rPr>
          <w:rFonts w:eastAsia="Times New Roman" w:cs="Times New Roman"/>
          <w:szCs w:val="24"/>
        </w:rPr>
        <w:lastRenderedPageBreak/>
        <w:t>στην όχθη της δημιουργικής κριτικ</w:t>
      </w:r>
      <w:r>
        <w:rPr>
          <w:rFonts w:eastAsia="Times New Roman" w:cs="Times New Roman"/>
          <w:szCs w:val="24"/>
        </w:rPr>
        <w:t>ής και της δημιουργικής συμβολής</w:t>
      </w:r>
      <w:r>
        <w:rPr>
          <w:rFonts w:eastAsia="Times New Roman" w:cs="Times New Roman"/>
          <w:szCs w:val="24"/>
        </w:rPr>
        <w:t>,</w:t>
      </w:r>
      <w:r>
        <w:rPr>
          <w:rFonts w:eastAsia="Times New Roman" w:cs="Times New Roman"/>
          <w:szCs w:val="24"/>
        </w:rPr>
        <w:t xml:space="preserve"> για το πώς μπορούμε να πάμε στο νέο τηλεοπτικό τοπίο.</w:t>
      </w:r>
    </w:p>
    <w:p w14:paraId="6FD02F4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Το νομοσχέδιό μας και ο διαγωνισμός, λοιπόν, σπάει ακριβώς αυτό τον φαύλο κύκλο. Πάμε για βιώσιμα σχήματα, για ποιοτικά σχήματα και νομίζω ότι μπορούμε και πρέπει όλοι </w:t>
      </w:r>
      <w:r>
        <w:rPr>
          <w:rFonts w:eastAsia="Times New Roman" w:cs="Times New Roman"/>
          <w:szCs w:val="24"/>
        </w:rPr>
        <w:t>μας να σταθούμε στο ύψος των περιστάσεων.</w:t>
      </w:r>
    </w:p>
    <w:p w14:paraId="6FD02F4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Ας δούμε, λοιπόν, το παρελθόν, ας βάλουμε το δάχτυλο στην πληγή με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ας συμβάλουμε όλοι, ούτως ώστε να γίνει ο διαγωνισμός για τις τηλεοπτικές άδειες, ούτως ώστε να κάνουμε σταθερά βήματα </w:t>
      </w:r>
      <w:r>
        <w:rPr>
          <w:rFonts w:eastAsia="Times New Roman" w:cs="Times New Roman"/>
          <w:szCs w:val="24"/>
        </w:rPr>
        <w:t>προς ένα καθαρό τηλεοπτικό τοπίο, ένα καλύτερο τηλεοπτικό μέλλον.</w:t>
      </w:r>
    </w:p>
    <w:p w14:paraId="6FD02F4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FD02F4C" w14:textId="77777777" w:rsidR="00BA6D65" w:rsidRDefault="00336324">
      <w:pPr>
        <w:spacing w:line="600" w:lineRule="auto"/>
        <w:ind w:firstLine="709"/>
        <w:jc w:val="center"/>
        <w:rPr>
          <w:rFonts w:eastAsia="Times New Roman" w:cs="Times New Roman"/>
          <w:szCs w:val="24"/>
        </w:rPr>
      </w:pPr>
      <w:r>
        <w:rPr>
          <w:rFonts w:eastAsia="Times New Roman"/>
          <w:bCs/>
        </w:rPr>
        <w:t>(Χειροκροτήματα από τις πτέρυγες του ΣΥΡΙΖΑ και των ΑΝΕΛ)</w:t>
      </w:r>
    </w:p>
    <w:p w14:paraId="6FD02F4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κύριε Παππά.</w:t>
      </w:r>
    </w:p>
    <w:p w14:paraId="6FD02F4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μιλήσουν δύο Βουλευτές και μετά Κοινοβουλευτικός Εκπρόσωπος. </w:t>
      </w:r>
    </w:p>
    <w:p w14:paraId="6FD02F4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Χαρίλαος Τζαμακλής από τον ΣΥΡΙΖΑ. </w:t>
      </w:r>
    </w:p>
    <w:p w14:paraId="6FD02F5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Κύριε Τζαμακλή, έχετε έξι λεπτά.</w:t>
      </w:r>
    </w:p>
    <w:p w14:paraId="6FD02F51"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olor w:val="000000"/>
          <w:szCs w:val="24"/>
        </w:rPr>
        <w:t>Ευχαριστώ, κυρία Πρόεδρε.</w:t>
      </w:r>
      <w:r>
        <w:rPr>
          <w:rFonts w:eastAsia="Times New Roman" w:cs="Times New Roman"/>
          <w:szCs w:val="24"/>
        </w:rPr>
        <w:t xml:space="preserve"> </w:t>
      </w:r>
    </w:p>
    <w:p w14:paraId="6FD02F5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στους δεκαπεντέμ</w:t>
      </w:r>
      <w:r>
        <w:rPr>
          <w:rFonts w:eastAsia="Times New Roman" w:cs="Times New Roman"/>
          <w:szCs w:val="24"/>
        </w:rPr>
        <w:t>ισι μήνες της Κυβέρνησης ΣΥΡΙΖΑ-ΑΝΕΛ εμφανίστηκαν διάφορα σενάρια που αποσκοπούν στην ακύρωση της πορείας της και στην απώλεια της δεδηλωμένης. Όταν το σενάριο της «αριστερής παρένθεσης» μπήκε -προσωρινώς υποθέτω- στο συρτάρι, έπρεπε να εφευρεθεί άλλο. Επι</w:t>
      </w:r>
      <w:r>
        <w:rPr>
          <w:rFonts w:eastAsia="Times New Roman" w:cs="Times New Roman"/>
          <w:szCs w:val="24"/>
        </w:rPr>
        <w:t xml:space="preserve">λέχθηκε αυτό της αποδόμησης του ηθικού πλεονεκτήματος αυτής της </w:t>
      </w:r>
      <w:r>
        <w:rPr>
          <w:rFonts w:eastAsia="Times New Roman" w:cs="Times New Roman"/>
          <w:szCs w:val="24"/>
        </w:rPr>
        <w:t>σ</w:t>
      </w:r>
      <w:r>
        <w:rPr>
          <w:rFonts w:eastAsia="Times New Roman" w:cs="Times New Roman"/>
          <w:szCs w:val="24"/>
        </w:rPr>
        <w:t xml:space="preserve">υγκυβέρνησης και κυρίως του ηθικού πλεονεκτήματος του αριστερού σκέλους της. </w:t>
      </w:r>
    </w:p>
    <w:p w14:paraId="6FD02F5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διαφαινόμενη απώλεια του ελέγχου των μέσων μαζικής ενημέρωσης και της μέσω αυτού χειραγώγησης της κοινής γνώμης</w:t>
      </w:r>
      <w:r>
        <w:rPr>
          <w:rFonts w:eastAsia="Times New Roman" w:cs="Times New Roman"/>
          <w:szCs w:val="24"/>
        </w:rPr>
        <w:t xml:space="preserve"> με παραπληροφόρηση, απόκρυψη και ανασκευή ειδήσεων, χυδαιότητα και πολλά </w:t>
      </w:r>
      <w:r>
        <w:rPr>
          <w:rFonts w:eastAsia="Times New Roman" w:cs="Times New Roman"/>
          <w:szCs w:val="24"/>
        </w:rPr>
        <w:lastRenderedPageBreak/>
        <w:t xml:space="preserve">άλλα, επέτεινε τον πανικό και επιτάχυνε την προσπάθεια αποδόμησης. Έτσι, εμφανίστηκε το φαινόμενο να υπερασπίζονται, δήθεν, την ελευθεροτυπία οι κατ’ εξοχήν βιαστές της. Εμφανίστηκε </w:t>
      </w:r>
      <w:r>
        <w:rPr>
          <w:rFonts w:eastAsia="Times New Roman" w:cs="Times New Roman"/>
          <w:szCs w:val="24"/>
        </w:rPr>
        <w:t>το φαινόμενο να υπερασπίζονται, δήθεν, την ανεξαρτησία της δικαιοσύνης οι διαχρονικώς επεμβαίνοντες και μονίμως ευνοούμενοι. Εμφανίστηκε το φαινόμενο οι «αρχιερείς» της διαπλοκής να αντιμάχονται τη δήθεν νέα διαπλοκή των ΣΥΡΙΖΑ-ΑΝΕΛ.</w:t>
      </w:r>
    </w:p>
    <w:p w14:paraId="6FD02F5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Μόλις τρία χρόνια έχου</w:t>
      </w:r>
      <w:r>
        <w:rPr>
          <w:rFonts w:eastAsia="Times New Roman" w:cs="Times New Roman"/>
          <w:szCs w:val="24"/>
        </w:rPr>
        <w:t>ν περάσει από την 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2013, όταν με εκπρόθεσμη </w:t>
      </w:r>
      <w:r>
        <w:rPr>
          <w:rFonts w:eastAsia="Times New Roman" w:cs="Times New Roman"/>
          <w:bCs/>
          <w:szCs w:val="24"/>
        </w:rPr>
        <w:t>τροπολογία</w:t>
      </w:r>
      <w:r>
        <w:rPr>
          <w:rFonts w:eastAsia="Times New Roman" w:cs="Times New Roman"/>
          <w:szCs w:val="24"/>
        </w:rPr>
        <w:t xml:space="preserve"> τριών Βουλευτών της Νέας Δημοκρατίας, κατά τη διάρκεια ψήφισης επενδυτικού νόμου, απαλλάχθηκαν από την ενδεχόμενη δίωξη για κακουργηματική απιστία τα μέλη των διοικήσεων τραπεζών που είχαν χορηγήσει</w:t>
      </w:r>
      <w:r>
        <w:rPr>
          <w:rFonts w:eastAsia="Times New Roman" w:cs="Times New Roman"/>
          <w:szCs w:val="24"/>
        </w:rPr>
        <w:t xml:space="preserve"> δάνεια στα κόμματα του πρώην δικομματισμού. Η απαλλαγή αφορούσε και τα ήδη χορηγηθέντα και εκκρεμή δάνεια. Ήταν τότε που οι </w:t>
      </w:r>
      <w:r>
        <w:rPr>
          <w:rFonts w:eastAsia="Times New Roman" w:cs="Times New Roman"/>
          <w:szCs w:val="24"/>
        </w:rPr>
        <w:t>ε</w:t>
      </w:r>
      <w:r>
        <w:rPr>
          <w:rFonts w:eastAsia="Times New Roman" w:cs="Times New Roman"/>
          <w:szCs w:val="24"/>
        </w:rPr>
        <w:t xml:space="preserve">ισαγγελείς </w:t>
      </w:r>
      <w:r>
        <w:rPr>
          <w:rFonts w:eastAsia="Times New Roman" w:cs="Times New Roman"/>
          <w:szCs w:val="24"/>
        </w:rPr>
        <w:t>δ</w:t>
      </w:r>
      <w:r>
        <w:rPr>
          <w:rFonts w:eastAsia="Times New Roman" w:cs="Times New Roman"/>
          <w:szCs w:val="24"/>
        </w:rPr>
        <w:t>ιαφθοράς είχαν φτάσει στον πυρήνα της δαιδαλώδους διαδρομής αυτών των δανείων και της με όρους σκανδάλου χορήγησής του</w:t>
      </w:r>
      <w:r>
        <w:rPr>
          <w:rFonts w:eastAsia="Times New Roman" w:cs="Times New Roman"/>
          <w:szCs w:val="24"/>
        </w:rPr>
        <w:t xml:space="preserve">ς και είχαν καλέσει τους οικονομικούς υπεύθυνους των κομμάτων αυτών για εξέταση. </w:t>
      </w:r>
    </w:p>
    <w:p w14:paraId="6FD02F5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Αναφέρομαι, βεβαίως, στο γεγονός ότι τα δάνεια αυτά, ύψους άνω των 300 εκατομμυρίων ευρώ για τα δύο κόμματα ΠΑΣΟΚ και Νέα Δημοκρατία, χορηγήθηκαν με μοναδική εγγύηση τις μελλ</w:t>
      </w:r>
      <w:r>
        <w:rPr>
          <w:rFonts w:eastAsia="Times New Roman" w:cs="Times New Roman"/>
          <w:szCs w:val="24"/>
        </w:rPr>
        <w:t>οντικές κρατικές χορηγίες, βάσει των μελλοντικών τους ποσοστών στις εκλογές, όταν για να χορηγηθεί δάνειο σε ιδιώτη ή επιχειρηματία οι τράπεζες ευλόγως αξιώνουν εγγυήσεις εμπράγματες ή ισχυρές και παρούσες ενοχικές, όπως αξιόγραφα, εκχωρήσεις απαιτήσεων κ.</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FD02F5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καθημαγμένη κοινωνία δικαίως αξιώνει την επιστροφή αυτών των χρημάτων</w:t>
      </w:r>
      <w:r>
        <w:rPr>
          <w:rFonts w:eastAsia="Times New Roman" w:cs="Times New Roman"/>
          <w:szCs w:val="24"/>
        </w:rPr>
        <w:t>,</w:t>
      </w:r>
      <w:r>
        <w:rPr>
          <w:rFonts w:eastAsia="Times New Roman" w:cs="Times New Roman"/>
          <w:szCs w:val="24"/>
        </w:rPr>
        <w:t xml:space="preserve"> που θα μπορούσαν να καλύψουν πολλές από τις ανάγκες της σε μισθούς, συντάξεις ή πρόνοια. Όμως, η διαπλοκή είναι τρίγωνο. Εκτός από το παλιό πολιτικ</w:t>
      </w:r>
      <w:r>
        <w:rPr>
          <w:rFonts w:eastAsia="Times New Roman" w:cs="Times New Roman"/>
          <w:szCs w:val="24"/>
        </w:rPr>
        <w:t xml:space="preserve">ό σύστημα και τις τράπεζες, σκέλος της είναι και οι ιδιοκτήτες των μέσων μαζικής ενημέρωσης, των μέσων μαζικής ενημέρωσης που στήριξαν και εξακολουθούν να στηρίζουν το παλιό πολιτικό σύστημα. Το σκέλος αυτό, είτε ως εταιρείες είτε ως πρόσωπα, </w:t>
      </w:r>
      <w:r>
        <w:rPr>
          <w:rFonts w:eastAsia="Times New Roman" w:cs="Times New Roman"/>
          <w:szCs w:val="24"/>
        </w:rPr>
        <w:lastRenderedPageBreak/>
        <w:t>έλαβε θαλασσο</w:t>
      </w:r>
      <w:r>
        <w:rPr>
          <w:rFonts w:eastAsia="Times New Roman" w:cs="Times New Roman"/>
          <w:szCs w:val="24"/>
        </w:rPr>
        <w:t>δάνεια ύψους άνω των 850 εκατομμυρίων ευρώ, από τα οποία το μεγαλύτερο μέρος οφείλεται, δάνεια με αστείες εγγυήσεις</w:t>
      </w:r>
      <w:r>
        <w:rPr>
          <w:rFonts w:eastAsia="Times New Roman" w:cs="Times New Roman"/>
          <w:szCs w:val="24"/>
        </w:rPr>
        <w:t>,</w:t>
      </w:r>
      <w:r>
        <w:rPr>
          <w:rFonts w:eastAsia="Times New Roman" w:cs="Times New Roman"/>
          <w:szCs w:val="24"/>
        </w:rPr>
        <w:t xml:space="preserve"> εκ των οποίων οι εμπράγματες ουδόλως καλύπτουν τα χορηγηθέντα ποσά. Ακούστηκε εδώ για έναν «αμυγδαλεώνα»! </w:t>
      </w:r>
    </w:p>
    <w:p w14:paraId="6FD02F5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οι Βουλευτές της κυβερνητικής </w:t>
      </w:r>
      <w:r>
        <w:rPr>
          <w:rFonts w:eastAsia="Times New Roman" w:cs="Times New Roman"/>
          <w:szCs w:val="24"/>
        </w:rPr>
        <w:t>π</w:t>
      </w:r>
      <w:r>
        <w:rPr>
          <w:rFonts w:eastAsia="Times New Roman" w:cs="Times New Roman"/>
          <w:szCs w:val="24"/>
        </w:rPr>
        <w:t>λειοψηφίας είμαστε εδώ και καθημερινώς αποδεικνύουμε ότι η προσπάθεια αποδόμησης του ηθικού πλεονεκτήματος δεν πρόκειται να καρποφορήσει, για τον πολύ απλό λόγο ότι δεν είμαστε ίδιοι, ότι δ</w:t>
      </w:r>
      <w:r>
        <w:rPr>
          <w:rFonts w:eastAsia="Times New Roman" w:cs="Times New Roman"/>
          <w:szCs w:val="24"/>
        </w:rPr>
        <w:t xml:space="preserve">εν έχουμε αναφορές με το παλιό πολιτικό σύστημα. </w:t>
      </w:r>
    </w:p>
    <w:p w14:paraId="6FD02F5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Είμαστε αποφασισμένοι να στηρίξουμε κάθε προσπάθεια της Κυβέρνησης κατά των διαπλεκόμενων συμφερόντων, όχι μόνον επειδή αυτό αποτελεί απαίτηση της κοινωνίας, αλλά και επειδή η επιτυχής έκβαση αυτού του αγών</w:t>
      </w:r>
      <w:r>
        <w:rPr>
          <w:rFonts w:eastAsia="Times New Roman" w:cs="Times New Roman"/>
          <w:szCs w:val="24"/>
        </w:rPr>
        <w:t>α πρόκειται να βαθύνει και να πλατύνει τους δημοκρατικούς θεσμούς. Αφορά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lastRenderedPageBreak/>
        <w:t>ίδια τη δημοκρατία και το κοινοβουλευτικό πολίτευμα, αφορά το παρόν και το μέλλον της πατρίδας και των πολιτών της.</w:t>
      </w:r>
    </w:p>
    <w:p w14:paraId="6FD02F5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Παρά τα τεθέντα νομικά εμπόδια, η υπό σύσταση </w:t>
      </w:r>
      <w:r>
        <w:rPr>
          <w:rFonts w:eastAsia="Times New Roman" w:cs="Times New Roman"/>
          <w:szCs w:val="24"/>
        </w:rPr>
        <w:t>ε</w:t>
      </w:r>
      <w:r>
        <w:rPr>
          <w:rFonts w:eastAsia="Times New Roman" w:cs="Times New Roman"/>
          <w:szCs w:val="24"/>
        </w:rPr>
        <w:t>ξεταστι</w:t>
      </w:r>
      <w:r>
        <w:rPr>
          <w:rFonts w:eastAsia="Times New Roman" w:cs="Times New Roman"/>
          <w:szCs w:val="24"/>
        </w:rPr>
        <w:t xml:space="preserve">κή </w:t>
      </w:r>
      <w:r>
        <w:rPr>
          <w:rFonts w:eastAsia="Times New Roman" w:cs="Times New Roman"/>
          <w:szCs w:val="24"/>
        </w:rPr>
        <w:t>ε</w:t>
      </w:r>
      <w:r>
        <w:rPr>
          <w:rFonts w:eastAsia="Times New Roman" w:cs="Times New Roman"/>
          <w:szCs w:val="24"/>
        </w:rPr>
        <w:t>πιτροπή θα προσπαθήσει -και ελπίζω ότι θα τα καταφέρει- να διαφωτίσει όλες τις σκοτεινές πλευρές αυτών των υποθέσεων. Παρά την αναμενόμενη αντίδραση στις έρευνες</w:t>
      </w:r>
      <w:r>
        <w:rPr>
          <w:rFonts w:eastAsia="Times New Roman" w:cs="Times New Roman"/>
          <w:szCs w:val="24"/>
        </w:rPr>
        <w:t>,</w:t>
      </w:r>
      <w:r>
        <w:rPr>
          <w:rFonts w:eastAsia="Times New Roman" w:cs="Times New Roman"/>
          <w:szCs w:val="24"/>
        </w:rPr>
        <w:t xml:space="preserve"> που θα ακολουθήσουν, η υπό σύσταση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θα επιτελέσει το έργο της απερίσπα</w:t>
      </w:r>
      <w:r>
        <w:rPr>
          <w:rFonts w:eastAsia="Times New Roman" w:cs="Times New Roman"/>
          <w:szCs w:val="24"/>
        </w:rPr>
        <w:t xml:space="preserve">στη και με μοναδικό γνώμονα την αναζήτηση της αλήθειας, για την εξυπηρέτηση του δημοσίου συμφέροντος. </w:t>
      </w:r>
    </w:p>
    <w:p w14:paraId="6FD02F5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εξίσου σημαντικά για εμάς και η διαπραγμάτευση για την αξιολόγηση και το χρέος και η απαλλαγή της κοινωνίας και των θεσμών από τα πλοκάμια της διαπ</w:t>
      </w:r>
      <w:r>
        <w:rPr>
          <w:rFonts w:eastAsia="Times New Roman" w:cs="Times New Roman"/>
          <w:szCs w:val="24"/>
        </w:rPr>
        <w:t xml:space="preserve">λοκής. </w:t>
      </w:r>
    </w:p>
    <w:p w14:paraId="6FD02F5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Ευχαριστώ.</w:t>
      </w:r>
    </w:p>
    <w:p w14:paraId="6FD02F5C" w14:textId="77777777" w:rsidR="00BA6D65" w:rsidRDefault="00336324">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FD02F5D"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Τώρα τον λόγο έχει από τη Νέα Δημοκρατία ο κ. Βλάσης για έξι λεπτά.</w:t>
      </w:r>
    </w:p>
    <w:p w14:paraId="6FD02F5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Κυρία Πρόεδρε, κυρίες και κύριοι συνάδελφοι, είμαι ιδιαίτερα συγκινημένος απόψε, γιατί είναι μία από τις ελάχιστες φορές κατά τη διάρκεια της θητείας της </w:t>
      </w:r>
      <w:r>
        <w:rPr>
          <w:rFonts w:eastAsia="Times New Roman" w:cs="Times New Roman"/>
          <w:szCs w:val="24"/>
        </w:rPr>
        <w:t>σ</w:t>
      </w:r>
      <w:r>
        <w:rPr>
          <w:rFonts w:eastAsia="Times New Roman" w:cs="Times New Roman"/>
          <w:szCs w:val="24"/>
        </w:rPr>
        <w:t>υγκυβέρνησης ΣΥΡΙΖΑ-ΑΝΕΛ</w:t>
      </w:r>
      <w:r>
        <w:rPr>
          <w:rFonts w:eastAsia="Times New Roman" w:cs="Times New Roman"/>
          <w:szCs w:val="24"/>
        </w:rPr>
        <w:t>,</w:t>
      </w:r>
      <w:r>
        <w:rPr>
          <w:rFonts w:eastAsia="Times New Roman" w:cs="Times New Roman"/>
          <w:szCs w:val="24"/>
        </w:rPr>
        <w:t xml:space="preserve"> που καλούμαστε να συζητήσουμε μία εξαγγελία της, η οποία επιτέλους γίνεται</w:t>
      </w:r>
      <w:r>
        <w:rPr>
          <w:rFonts w:eastAsia="Times New Roman" w:cs="Times New Roman"/>
          <w:szCs w:val="24"/>
        </w:rPr>
        <w:t xml:space="preserve"> πράξη. Μας έχετε συνηθίσει σε αποχρωματισμένες «κόκκινες γραμμές», σε ξεχασμένες υποσχέσεις, σε μεγάλα λόγια με μικρό ή μηδενικό αντίκρισμα.</w:t>
      </w:r>
    </w:p>
    <w:p w14:paraId="6FD02F5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Σήμερα, όμως, καλούμαστε να αποφασίσουμε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που θα διερευνήσει τη νομιμότητα της</w:t>
      </w:r>
      <w:r>
        <w:rPr>
          <w:rFonts w:eastAsia="Times New Roman" w:cs="Times New Roman"/>
          <w:szCs w:val="24"/>
        </w:rPr>
        <w:t xml:space="preserve"> δανειοδότησης των πολιτικών κομμάτων καθώς και των ιδιοκτητριών εταιρειών των ΜΜΕ από τράπεζες, μια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που εδώ και καιρό οραματίζεστε και στην οποία δίνετε χαρακτηριστικά Αρμαγεδδώνα κουνώντας μας το δάχτυλο.</w:t>
      </w:r>
    </w:p>
    <w:p w14:paraId="6FD02F6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για λόγους </w:t>
      </w:r>
      <w:r>
        <w:rPr>
          <w:rFonts w:eastAsia="Times New Roman" w:cs="Times New Roman"/>
          <w:szCs w:val="24"/>
        </w:rPr>
        <w:t xml:space="preserve">αρχής -γιατί η εμμονή στις αρχές μας είναι εκείνη που μας διαχωρίζει ως μόνιμη δύναμη ευθύνης στον τόπο αυτό- θα υπερψηφίσει την πρόταση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προς απογοήτευσή σας. Γιατί θεωρούσατε πως η πρόταση αυτή θα γινόταν δεκτή με τις</w:t>
      </w:r>
      <w:r>
        <w:rPr>
          <w:rFonts w:eastAsia="Times New Roman" w:cs="Times New Roman"/>
          <w:szCs w:val="24"/>
        </w:rPr>
        <w:t xml:space="preserve"> δικές σας και μόνο ψήφους, γιατί θεωρούσατε –κρίνοντας εξ ιδίων τα αλλότρια- πως όλοι είναι ευθυνόφοβοι. Σηκώσατε, λοιπόν, το λάβαρο της διαφάνειας σε ένα θέμα</w:t>
      </w:r>
      <w:r>
        <w:rPr>
          <w:rFonts w:eastAsia="Times New Roman" w:cs="Times New Roman"/>
          <w:szCs w:val="24"/>
        </w:rPr>
        <w:t>,</w:t>
      </w:r>
      <w:r>
        <w:rPr>
          <w:rFonts w:eastAsia="Times New Roman" w:cs="Times New Roman"/>
          <w:szCs w:val="24"/>
        </w:rPr>
        <w:t xml:space="preserve"> που φυσικά και πρέπει να συζητηθεί, αλλά όσο και αν προσπαθήσετε δεν μπορείτε να πείσετε τον κ</w:t>
      </w:r>
      <w:r>
        <w:rPr>
          <w:rFonts w:eastAsia="Times New Roman" w:cs="Times New Roman"/>
          <w:szCs w:val="24"/>
        </w:rPr>
        <w:t>όσμο ότι γι</w:t>
      </w:r>
      <w:r>
        <w:rPr>
          <w:rFonts w:eastAsia="Times New Roman" w:cs="Times New Roman"/>
          <w:szCs w:val="24"/>
        </w:rPr>
        <w:t>’</w:t>
      </w:r>
      <w:r>
        <w:rPr>
          <w:rFonts w:eastAsia="Times New Roman" w:cs="Times New Roman"/>
          <w:szCs w:val="24"/>
        </w:rPr>
        <w:t xml:space="preserve"> αυτόν ακριβώς τον λόγο η Ελλάδα έφτασε εδώ που βρίσκεται σήμερα.</w:t>
      </w:r>
    </w:p>
    <w:p w14:paraId="6FD02F6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Εμείς στη Νέα Δημοκρατία αποδείξαμε εμπράκτως ότι διαχρονικά τασσόμαστε υπέρ της διαφάνειας. Δεν χρειάστηκε κα</w:t>
      </w:r>
      <w:r>
        <w:rPr>
          <w:rFonts w:eastAsia="Times New Roman" w:cs="Times New Roman"/>
          <w:szCs w:val="24"/>
        </w:rPr>
        <w:t>μ</w:t>
      </w:r>
      <w:r>
        <w:rPr>
          <w:rFonts w:eastAsia="Times New Roman" w:cs="Times New Roman"/>
          <w:szCs w:val="24"/>
        </w:rPr>
        <w:t>μιά εξεταστική επιτροπή ο Πρόεδρός μας Κυριάκος Μητσοτάκης για να φ</w:t>
      </w:r>
      <w:r>
        <w:rPr>
          <w:rFonts w:eastAsia="Times New Roman" w:cs="Times New Roman"/>
          <w:szCs w:val="24"/>
        </w:rPr>
        <w:t xml:space="preserve">έρει τα οικονομικά του </w:t>
      </w:r>
      <w:r>
        <w:rPr>
          <w:rFonts w:eastAsia="Times New Roman" w:cs="Times New Roman"/>
          <w:szCs w:val="24"/>
        </w:rPr>
        <w:t>κ</w:t>
      </w:r>
      <w:r>
        <w:rPr>
          <w:rFonts w:eastAsia="Times New Roman" w:cs="Times New Roman"/>
          <w:szCs w:val="24"/>
        </w:rPr>
        <w:t>όμματός μας στη δημοσιότητα, όλα τα στοιχεία για την οικονομική μας κατάσταση.</w:t>
      </w:r>
    </w:p>
    <w:p w14:paraId="6FD02F6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αναγνωρίσαμε τις όποιες αστοχίες του παρελθόντος, ξεκινώντας με την εξυγίανση του σπιτιού μας και δίνοντας έτσι δείγματα γραφής, για να κερδίσουμε </w:t>
      </w:r>
      <w:r>
        <w:rPr>
          <w:rFonts w:eastAsia="Times New Roman" w:cs="Times New Roman"/>
          <w:szCs w:val="24"/>
        </w:rPr>
        <w:t>την εμπιστοσύνη του κόσμου. Έτσι και τώρα επιδιώκουμε να έρθουν όλα στο φως, να ελεγχθούν όλοι και όλα.</w:t>
      </w:r>
    </w:p>
    <w:p w14:paraId="6FD02F6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Και στο σημείο αυτό ξεκινάει το δικό σας πρόβλημα, γιατί απλούστατα έχουμε διαφορετική αντίληψη περί δικαιοσύνης. Γιατί εμείς δεν λειτουργούμε επιλεκτικ</w:t>
      </w:r>
      <w:r>
        <w:rPr>
          <w:rFonts w:eastAsia="Times New Roman" w:cs="Times New Roman"/>
          <w:szCs w:val="24"/>
        </w:rPr>
        <w:t>ά και βάσει όσων μας συμφέρουν, αλλά το αντίθετο.</w:t>
      </w:r>
    </w:p>
    <w:p w14:paraId="6FD02F6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Από την άλλη, εσείς στρέφετε την τιμωρητική ρομφαία σας στην κατεύθυνση που σας βολεύει</w:t>
      </w:r>
      <w:r>
        <w:rPr>
          <w:rFonts w:eastAsia="Times New Roman" w:cs="Times New Roman"/>
          <w:szCs w:val="24"/>
        </w:rPr>
        <w:t>,</w:t>
      </w:r>
      <w:r>
        <w:rPr>
          <w:rFonts w:eastAsia="Times New Roman" w:cs="Times New Roman"/>
          <w:szCs w:val="24"/>
        </w:rPr>
        <w:t xml:space="preserve"> σε αυτό το θέατρο του παραλόγου που έχετε στήσει. Αναζητάτε ευθύνες για τη δανειοδότηση κομμάτων και καναλιών και</w:t>
      </w:r>
      <w:r>
        <w:rPr>
          <w:rFonts w:eastAsia="Times New Roman" w:cs="Times New Roman"/>
          <w:szCs w:val="24"/>
        </w:rPr>
        <w:t>,</w:t>
      </w:r>
      <w:r>
        <w:rPr>
          <w:rFonts w:eastAsia="Times New Roman" w:cs="Times New Roman"/>
          <w:szCs w:val="24"/>
        </w:rPr>
        <w:t xml:space="preserve"> μά</w:t>
      </w:r>
      <w:r>
        <w:rPr>
          <w:rFonts w:eastAsia="Times New Roman" w:cs="Times New Roman"/>
          <w:szCs w:val="24"/>
        </w:rPr>
        <w:t>λιστα</w:t>
      </w:r>
      <w:r>
        <w:rPr>
          <w:rFonts w:eastAsia="Times New Roman" w:cs="Times New Roman"/>
          <w:szCs w:val="24"/>
        </w:rPr>
        <w:t>,</w:t>
      </w:r>
      <w:r>
        <w:rPr>
          <w:rFonts w:eastAsia="Times New Roman" w:cs="Times New Roman"/>
          <w:szCs w:val="24"/>
        </w:rPr>
        <w:t xml:space="preserve"> δίνοντας ιδιαίτερο βάρος στο κόστος που επωμίσθηκαν οι Έλληνες πολίτες, αλλά απορρίψατε</w:t>
      </w:r>
      <w:r>
        <w:rPr>
          <w:rFonts w:eastAsia="Times New Roman" w:cs="Times New Roman"/>
          <w:szCs w:val="24"/>
        </w:rPr>
        <w:t>,</w:t>
      </w:r>
      <w:r>
        <w:rPr>
          <w:rFonts w:eastAsia="Times New Roman" w:cs="Times New Roman"/>
          <w:szCs w:val="24"/>
        </w:rPr>
        <w:t xml:space="preserve"> ελαφρά τη καρδία</w:t>
      </w:r>
      <w:r>
        <w:rPr>
          <w:rFonts w:eastAsia="Times New Roman" w:cs="Times New Roman"/>
          <w:szCs w:val="24"/>
        </w:rPr>
        <w:t>,</w:t>
      </w:r>
      <w:r>
        <w:rPr>
          <w:rFonts w:eastAsia="Times New Roman" w:cs="Times New Roman"/>
          <w:szCs w:val="24"/>
        </w:rPr>
        <w:t xml:space="preserve"> την πρότασή μας για σύσταση εξεταστικής επιτροπής που θα διερευνούσε τα αίτια που οδήγησαν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στο τρίτο μνημόνιο και στη νέ</w:t>
      </w:r>
      <w:r>
        <w:rPr>
          <w:rFonts w:eastAsia="Times New Roman" w:cs="Times New Roman"/>
          <w:szCs w:val="24"/>
        </w:rPr>
        <w:t xml:space="preserve">α ανάγκη ανακεφαλαιοποίησης των τραπεζών μας. Αυτό το ζήτημα δεν είναι άξιο διαφάνειας και δικαιοσύνης; Ή μήπως τα γεγονότα του καλοκαιριού δεν </w:t>
      </w:r>
      <w:r>
        <w:rPr>
          <w:rFonts w:eastAsia="Times New Roman" w:cs="Times New Roman"/>
          <w:szCs w:val="24"/>
        </w:rPr>
        <w:lastRenderedPageBreak/>
        <w:t xml:space="preserve">προκάλεσαν τεράστια ζημιά στην ελληνική κοινωνία, την οποία πληρώνουν καθημερινά οι Έλληνες φορολογούμενοι; </w:t>
      </w:r>
    </w:p>
    <w:p w14:paraId="6FD02F6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Ώρε</w:t>
      </w:r>
      <w:r>
        <w:rPr>
          <w:rFonts w:eastAsia="Times New Roman" w:cs="Times New Roman"/>
          <w:szCs w:val="24"/>
        </w:rPr>
        <w:t>ς-ώρες θυμίζετε το κακομαθημένο παιδί</w:t>
      </w:r>
      <w:r>
        <w:rPr>
          <w:rFonts w:eastAsia="Times New Roman" w:cs="Times New Roman"/>
          <w:szCs w:val="24"/>
        </w:rPr>
        <w:t>,</w:t>
      </w:r>
      <w:r>
        <w:rPr>
          <w:rFonts w:eastAsia="Times New Roman" w:cs="Times New Roman"/>
          <w:szCs w:val="24"/>
        </w:rPr>
        <w:t xml:space="preserve"> που εύκολα σηκώνει το δάχτυλο για να δείξει ποιος είναι ο φταίχτης, αλλά όταν έχει κάνει τη ζημιά κρύβεται φοβούμενο την τιμωρία. Εμείς έχουμε το θάρρος και να αναγνωρίζουμε τα λάθη μας. Εσείς επιλέγετε στην κρισιμότερη περίοδο της εποχής μας τα επικοινων</w:t>
      </w:r>
      <w:r>
        <w:rPr>
          <w:rFonts w:eastAsia="Times New Roman" w:cs="Times New Roman"/>
          <w:szCs w:val="24"/>
        </w:rPr>
        <w:t>ιακά παιχνίδια, για να αποπροσανατολίσετε για άλλη μια φορά την κοινωνία.</w:t>
      </w:r>
    </w:p>
    <w:p w14:paraId="6FD02F6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αδυναμία σας να διαχειριστείτε τα φλέγοντα για τη χώρα ζητήματα είναι μνημειώδης. Το μεταναστευτικό-προσφυγικό εξελίσσεται σε ωρολογιακή βόμβα. Η διαπραγμάτευση εξελίσσεται σε φωσκ</w:t>
      </w:r>
      <w:r>
        <w:rPr>
          <w:rFonts w:eastAsia="Times New Roman" w:cs="Times New Roman"/>
          <w:szCs w:val="24"/>
        </w:rPr>
        <w:t>ολικό σήριαλ και το νομοθετικό σας έργο εξαντλείται σε τροπολογίες που εξυπηρετούν καθαρά τα συμφέροντά σας.</w:t>
      </w:r>
    </w:p>
    <w:p w14:paraId="6FD02F67" w14:textId="77777777" w:rsidR="00BA6D65" w:rsidRDefault="00336324">
      <w:pPr>
        <w:spacing w:line="600" w:lineRule="auto"/>
        <w:ind w:firstLine="720"/>
        <w:jc w:val="both"/>
        <w:rPr>
          <w:rFonts w:eastAsia="Times New Roman"/>
          <w:szCs w:val="24"/>
        </w:rPr>
      </w:pPr>
      <w:r>
        <w:rPr>
          <w:rFonts w:eastAsia="Times New Roman" w:cs="Times New Roman"/>
          <w:szCs w:val="24"/>
        </w:rPr>
        <w:t xml:space="preserve">Εν μέσω, λοιπόν, αυτού του κυκεώνα προχωράτε στη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ως αυθεντία της διαφάνειας, της νομιμότητας, της τιμιότητας.</w:t>
      </w:r>
      <w:r>
        <w:rPr>
          <w:rFonts w:eastAsia="Times New Roman"/>
          <w:szCs w:val="24"/>
        </w:rPr>
        <w:t xml:space="preserve"> </w:t>
      </w:r>
      <w:r>
        <w:rPr>
          <w:rFonts w:eastAsia="Times New Roman"/>
          <w:szCs w:val="24"/>
        </w:rPr>
        <w:t xml:space="preserve">Έχετε, </w:t>
      </w:r>
      <w:r>
        <w:rPr>
          <w:rFonts w:eastAsia="Times New Roman"/>
          <w:szCs w:val="24"/>
        </w:rPr>
        <w:t xml:space="preserve">όμως, υπ’ όψιν σας ότι η πραγματική δικαιοσύνη </w:t>
      </w:r>
      <w:r>
        <w:rPr>
          <w:rFonts w:eastAsia="Times New Roman"/>
          <w:szCs w:val="24"/>
        </w:rPr>
        <w:lastRenderedPageBreak/>
        <w:t xml:space="preserve">είναι τυφλή και δεν ανοιγοκλείνει τα μάτια κατά το δοκούν. Προχθές, μάλιστα, καταθέσατε στην αρμόδια </w:t>
      </w:r>
      <w:r>
        <w:rPr>
          <w:rFonts w:eastAsia="Times New Roman"/>
          <w:szCs w:val="24"/>
        </w:rPr>
        <w:t>ε</w:t>
      </w:r>
      <w:r>
        <w:rPr>
          <w:rFonts w:eastAsia="Times New Roman"/>
          <w:szCs w:val="24"/>
        </w:rPr>
        <w:t>πιτροπή το νομοσχέδιο για το Υπουργείο Παιδείας, το οποίο το φέρατε, το αποσύρατε, το ξαναφέρατε. Για ποιον</w:t>
      </w:r>
      <w:r>
        <w:rPr>
          <w:rFonts w:eastAsia="Times New Roman"/>
          <w:szCs w:val="24"/>
        </w:rPr>
        <w:t xml:space="preserve"> λόγο, άραγε; Μήπως ακριβώς γιατί βρισκόταν μέσα το άρθρο 30 παράγραφος 7 του αρχικού κειμένου, που αναφερόταν στις δαπάνες του ΕΛΚΕ, Ειδικού Λογαριασμού Κονδυλίων Έρευνας του Πανεπιστημίου Κρήτης, που έγιναν από το 1996 έως το 2004; Το εν λόγω άρθρο, που </w:t>
      </w:r>
      <w:r>
        <w:rPr>
          <w:rFonts w:eastAsia="Times New Roman"/>
          <w:szCs w:val="24"/>
        </w:rPr>
        <w:t xml:space="preserve">φυσικά αποσύρθηκε, βάφτιζε νόμιμες τις δαπάνες που η έκθεση του διαχειριστικού ελέγχου καταδείκνυε ως ανοίκειες πληρωμές. </w:t>
      </w:r>
    </w:p>
    <w:p w14:paraId="6FD02F68" w14:textId="77777777" w:rsidR="00BA6D65" w:rsidRDefault="00336324">
      <w:pPr>
        <w:spacing w:line="600" w:lineRule="auto"/>
        <w:ind w:firstLine="720"/>
        <w:jc w:val="both"/>
        <w:rPr>
          <w:rFonts w:eastAsia="Times New Roman"/>
          <w:szCs w:val="24"/>
        </w:rPr>
      </w:pPr>
      <w:r>
        <w:rPr>
          <w:rFonts w:eastAsia="Times New Roman"/>
          <w:szCs w:val="24"/>
        </w:rPr>
        <w:t>Σας θυμίζει κάτι αυτή η υπόθεση</w:t>
      </w:r>
      <w:r>
        <w:rPr>
          <w:rFonts w:eastAsia="Times New Roman"/>
          <w:szCs w:val="24"/>
        </w:rPr>
        <w:t>,</w:t>
      </w:r>
      <w:r>
        <w:rPr>
          <w:rFonts w:eastAsia="Times New Roman"/>
          <w:szCs w:val="24"/>
        </w:rPr>
        <w:t xml:space="preserve"> ή μήπως την έχετε ξεχάσει, όπως ο Υπουργός ξέχασε να δηλώσει τα εκατομμύρια ευρώ και τα πολλά ακίνητ</w:t>
      </w:r>
      <w:r>
        <w:rPr>
          <w:rFonts w:eastAsia="Times New Roman"/>
          <w:szCs w:val="24"/>
        </w:rPr>
        <w:t>α στο «πόθεν έσχες</w:t>
      </w:r>
      <w:r>
        <w:rPr>
          <w:rFonts w:eastAsia="Times New Roman"/>
          <w:szCs w:val="24"/>
        </w:rPr>
        <w:t>»</w:t>
      </w:r>
      <w:r>
        <w:rPr>
          <w:rFonts w:eastAsia="Times New Roman"/>
          <w:szCs w:val="24"/>
        </w:rPr>
        <w:t xml:space="preserve"> του; Πού ήταν το περιβόητο αίσθημα δικαιοσύνης σας όταν βάζατε αυτή την υπόθεση στο αρχείο; Θα ασχοληθείτε και με άλλες περιπτώσεις</w:t>
      </w:r>
      <w:r>
        <w:rPr>
          <w:rFonts w:eastAsia="Times New Roman"/>
          <w:szCs w:val="24"/>
        </w:rPr>
        <w:t>,</w:t>
      </w:r>
      <w:r>
        <w:rPr>
          <w:rFonts w:eastAsia="Times New Roman"/>
          <w:szCs w:val="24"/>
        </w:rPr>
        <w:t xml:space="preserve"> που στο παρελθόν ζημίωσαν τους Έλληνες φορολογούμενους</w:t>
      </w:r>
      <w:r>
        <w:rPr>
          <w:rFonts w:eastAsia="Times New Roman"/>
          <w:szCs w:val="24"/>
        </w:rPr>
        <w:t>,</w:t>
      </w:r>
      <w:r>
        <w:rPr>
          <w:rFonts w:eastAsia="Times New Roman"/>
          <w:szCs w:val="24"/>
        </w:rPr>
        <w:t xml:space="preserve"> ή αποκλειστικά αυτές που δεν σας αγγίζουν;</w:t>
      </w:r>
    </w:p>
    <w:p w14:paraId="6FD02F69" w14:textId="77777777" w:rsidR="00BA6D65" w:rsidRDefault="00336324">
      <w:pPr>
        <w:spacing w:line="600" w:lineRule="auto"/>
        <w:ind w:firstLine="720"/>
        <w:jc w:val="both"/>
        <w:rPr>
          <w:rFonts w:eastAsia="Times New Roman"/>
          <w:szCs w:val="24"/>
        </w:rPr>
      </w:pPr>
      <w:r>
        <w:rPr>
          <w:rFonts w:eastAsia="Times New Roman"/>
          <w:szCs w:val="24"/>
        </w:rPr>
        <w:lastRenderedPageBreak/>
        <w:t>Αν θ</w:t>
      </w:r>
      <w:r>
        <w:rPr>
          <w:rFonts w:eastAsia="Times New Roman"/>
          <w:szCs w:val="24"/>
        </w:rPr>
        <w:t xml:space="preserve">έλετε να επανορθώσετε για τα λάθη του παρελθόντος και να αποδώσετε δικαιοσύνη, θα μας βρείτε συνοδοιπόρους </w:t>
      </w:r>
      <w:r>
        <w:rPr>
          <w:rFonts w:eastAsia="Times New Roman"/>
          <w:szCs w:val="24"/>
        </w:rPr>
        <w:t>σας.</w:t>
      </w:r>
      <w:r>
        <w:rPr>
          <w:rFonts w:eastAsia="Times New Roman"/>
          <w:szCs w:val="24"/>
        </w:rPr>
        <w:t xml:space="preserve"> </w:t>
      </w:r>
      <w:r>
        <w:rPr>
          <w:rFonts w:eastAsia="Times New Roman"/>
          <w:szCs w:val="24"/>
        </w:rPr>
        <w:t>Γ</w:t>
      </w:r>
      <w:r>
        <w:rPr>
          <w:rFonts w:eastAsia="Times New Roman"/>
          <w:szCs w:val="24"/>
        </w:rPr>
        <w:t>ια όλα τα λάθη όμως, απ’ όπου κι αν προήλθαν</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κτός κι αν τα δικά σας τα ξεχνάτε, όπως ξεχνάτε και σε ποιες εταιρείες ήσασταν μέτοχοι, ενώ κατε</w:t>
      </w:r>
      <w:r>
        <w:rPr>
          <w:rFonts w:eastAsia="Times New Roman"/>
          <w:szCs w:val="24"/>
        </w:rPr>
        <w:t>ίχατε κυβερνητικές θέσεις. Το έσχες γαρ ποθητό, το πόθεν απ</w:t>
      </w:r>
      <w:r>
        <w:rPr>
          <w:rFonts w:eastAsia="Times New Roman"/>
          <w:szCs w:val="24"/>
        </w:rPr>
        <w:t>ε</w:t>
      </w:r>
      <w:r>
        <w:rPr>
          <w:rFonts w:eastAsia="Times New Roman"/>
          <w:szCs w:val="24"/>
        </w:rPr>
        <w:t>υκ</w:t>
      </w:r>
      <w:r>
        <w:rPr>
          <w:rFonts w:eastAsia="Times New Roman"/>
          <w:szCs w:val="24"/>
        </w:rPr>
        <w:t>ταί</w:t>
      </w:r>
      <w:r>
        <w:rPr>
          <w:rFonts w:eastAsia="Times New Roman"/>
          <w:szCs w:val="24"/>
        </w:rPr>
        <w:t>ο</w:t>
      </w:r>
      <w:r>
        <w:rPr>
          <w:rFonts w:eastAsia="Times New Roman"/>
          <w:szCs w:val="24"/>
        </w:rPr>
        <w:t>!</w:t>
      </w:r>
      <w:r>
        <w:rPr>
          <w:rFonts w:eastAsia="Times New Roman"/>
          <w:szCs w:val="24"/>
        </w:rPr>
        <w:t xml:space="preserve"> </w:t>
      </w:r>
    </w:p>
    <w:p w14:paraId="6FD02F6A" w14:textId="77777777" w:rsidR="00BA6D65" w:rsidRDefault="0033632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D02F6B" w14:textId="77777777" w:rsidR="00BA6D65" w:rsidRDefault="00336324">
      <w:pPr>
        <w:spacing w:line="600" w:lineRule="auto"/>
        <w:ind w:firstLine="720"/>
        <w:jc w:val="both"/>
        <w:rPr>
          <w:rFonts w:eastAsia="Times New Roman"/>
          <w:szCs w:val="24"/>
        </w:rPr>
      </w:pPr>
      <w:r>
        <w:rPr>
          <w:rFonts w:eastAsia="Times New Roman"/>
          <w:szCs w:val="24"/>
        </w:rPr>
        <w:t>Μισό λεπτό, κυρία Πρόεδρε.</w:t>
      </w:r>
    </w:p>
    <w:p w14:paraId="6FD02F6C" w14:textId="77777777" w:rsidR="00BA6D65" w:rsidRDefault="00336324">
      <w:pPr>
        <w:spacing w:line="600" w:lineRule="auto"/>
        <w:ind w:firstLine="720"/>
        <w:jc w:val="both"/>
        <w:rPr>
          <w:rFonts w:eastAsia="Times New Roman"/>
          <w:szCs w:val="24"/>
        </w:rPr>
      </w:pPr>
      <w:r>
        <w:rPr>
          <w:rFonts w:eastAsia="Times New Roman"/>
          <w:szCs w:val="24"/>
        </w:rPr>
        <w:t>Δεν θα μακρηγορήσω, κυρίες και κύριοι Βουλευτές. Θα κλείσω δηλώνοντας την ξε</w:t>
      </w:r>
      <w:r>
        <w:rPr>
          <w:rFonts w:eastAsia="Times New Roman"/>
          <w:szCs w:val="24"/>
        </w:rPr>
        <w:t xml:space="preserve">κάθαρη θέση, τη δικιά μου και του </w:t>
      </w:r>
      <w:r>
        <w:rPr>
          <w:rFonts w:eastAsia="Times New Roman"/>
          <w:szCs w:val="24"/>
        </w:rPr>
        <w:t>κ</w:t>
      </w:r>
      <w:r>
        <w:rPr>
          <w:rFonts w:eastAsia="Times New Roman"/>
          <w:szCs w:val="24"/>
        </w:rPr>
        <w:t xml:space="preserve">όμματός μου, της Νέας Δημοκρατίας, για καθολική διαφάνεια. Δυστυχώς, όμως, η </w:t>
      </w:r>
      <w:r>
        <w:rPr>
          <w:rFonts w:eastAsia="Times New Roman"/>
          <w:szCs w:val="24"/>
        </w:rPr>
        <w:t>έ</w:t>
      </w:r>
      <w:r>
        <w:rPr>
          <w:rFonts w:eastAsia="Times New Roman"/>
          <w:szCs w:val="24"/>
        </w:rPr>
        <w:t>ως τώρα στάση σας απέναντι σε μια σειρά ζητημάτων δεν με κάνει να αισιοδοξώ για την τροπή που θα πάρουν τα πράγματα. Εξάλλου, το δικαίωμα το</w:t>
      </w:r>
      <w:r>
        <w:rPr>
          <w:rFonts w:eastAsia="Times New Roman"/>
          <w:szCs w:val="24"/>
        </w:rPr>
        <w:t>υ</w:t>
      </w:r>
      <w:r>
        <w:rPr>
          <w:rFonts w:eastAsia="Times New Roman"/>
          <w:szCs w:val="24"/>
        </w:rPr>
        <w:t xml:space="preserve"> ν</w:t>
      </w:r>
      <w:r>
        <w:rPr>
          <w:rFonts w:eastAsia="Times New Roman"/>
          <w:szCs w:val="24"/>
        </w:rPr>
        <w:t>α κρίνεις το παρελθόν είναι σε άμεση συνάρτηση με την ικανότητα το</w:t>
      </w:r>
      <w:r>
        <w:rPr>
          <w:rFonts w:eastAsia="Times New Roman"/>
          <w:szCs w:val="24"/>
        </w:rPr>
        <w:t>υ</w:t>
      </w:r>
      <w:r>
        <w:rPr>
          <w:rFonts w:eastAsia="Times New Roman"/>
          <w:szCs w:val="24"/>
        </w:rPr>
        <w:t xml:space="preserve"> να χτίζεις το μέλλον. </w:t>
      </w:r>
    </w:p>
    <w:p w14:paraId="6FD02F6D" w14:textId="77777777" w:rsidR="00BA6D65" w:rsidRDefault="00336324">
      <w:pPr>
        <w:spacing w:line="600" w:lineRule="auto"/>
        <w:ind w:firstLine="720"/>
        <w:jc w:val="both"/>
        <w:rPr>
          <w:rFonts w:eastAsia="Times New Roman"/>
          <w:szCs w:val="24"/>
        </w:rPr>
      </w:pPr>
      <w:r>
        <w:rPr>
          <w:rFonts w:eastAsia="Times New Roman"/>
          <w:szCs w:val="24"/>
        </w:rPr>
        <w:lastRenderedPageBreak/>
        <w:t>Κι εσείς, η Κυβέρνηση που δεν μπορεί να διαχειριστεί το παραμικρό, που δεν παίρνει αποφάσεις, που δεν σχεδιάζει στρατηγικά, που αδυνατεί να αντεπεξέλθει στις προκλήσ</w:t>
      </w:r>
      <w:r>
        <w:rPr>
          <w:rFonts w:eastAsia="Times New Roman"/>
          <w:szCs w:val="24"/>
        </w:rPr>
        <w:t>εις του παρόντος, είναι ολοφάνερο ότι έχετε αποτύχει οικτρά στο κτίσιμο του μέλλοντος.</w:t>
      </w:r>
    </w:p>
    <w:p w14:paraId="6FD02F6E" w14:textId="77777777" w:rsidR="00BA6D65" w:rsidRDefault="00336324">
      <w:pPr>
        <w:spacing w:line="600" w:lineRule="auto"/>
        <w:ind w:firstLine="720"/>
        <w:jc w:val="both"/>
        <w:rPr>
          <w:rFonts w:eastAsia="Times New Roman"/>
          <w:szCs w:val="24"/>
        </w:rPr>
      </w:pPr>
      <w:r>
        <w:rPr>
          <w:rFonts w:eastAsia="Times New Roman"/>
          <w:szCs w:val="24"/>
        </w:rPr>
        <w:t>Σας ευχαριστώ.</w:t>
      </w:r>
    </w:p>
    <w:p w14:paraId="6FD02F6F"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D02F70" w14:textId="77777777" w:rsidR="00BA6D65" w:rsidRDefault="00336324">
      <w:pPr>
        <w:spacing w:line="600" w:lineRule="auto"/>
        <w:ind w:firstLine="720"/>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Σας ευχαριστούμε.</w:t>
      </w:r>
    </w:p>
    <w:p w14:paraId="6FD02F71" w14:textId="77777777" w:rsidR="00BA6D65" w:rsidRDefault="00336324">
      <w:pPr>
        <w:spacing w:line="600" w:lineRule="auto"/>
        <w:ind w:firstLine="720"/>
        <w:jc w:val="both"/>
        <w:rPr>
          <w:rFonts w:eastAsia="Times New Roman"/>
          <w:szCs w:val="24"/>
        </w:rPr>
      </w:pPr>
      <w:r>
        <w:rPr>
          <w:rFonts w:eastAsia="Times New Roman"/>
          <w:szCs w:val="24"/>
        </w:rPr>
        <w:t>Τον λόγο έχει ο Βουλευτής από το Ποτάμι</w:t>
      </w:r>
      <w:r>
        <w:rPr>
          <w:rFonts w:eastAsia="Times New Roman"/>
          <w:szCs w:val="24"/>
        </w:rPr>
        <w:t xml:space="preserve"> κ. Λυκούδης.</w:t>
      </w:r>
    </w:p>
    <w:p w14:paraId="6FD02F72" w14:textId="77777777" w:rsidR="00BA6D65" w:rsidRDefault="00336324">
      <w:pPr>
        <w:spacing w:line="600" w:lineRule="auto"/>
        <w:ind w:firstLine="720"/>
        <w:jc w:val="both"/>
        <w:rPr>
          <w:rFonts w:eastAsia="Times New Roman"/>
          <w:szCs w:val="24"/>
        </w:rPr>
      </w:pPr>
      <w:r>
        <w:rPr>
          <w:rFonts w:eastAsia="Times New Roman"/>
          <w:szCs w:val="24"/>
        </w:rPr>
        <w:t>Ορίστε, κύριε Λυκούδη, έχετε τον λόγο για έξι λεπτά.</w:t>
      </w:r>
    </w:p>
    <w:p w14:paraId="6FD02F73" w14:textId="77777777" w:rsidR="00BA6D65" w:rsidRDefault="00336324">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Κυρίες και κύριοι συνάδελφοι, να σας πω κάτι που πιστεύω. Όσοι ασχολούνται συνέχεια με το παρελθόν</w:t>
      </w:r>
      <w:r>
        <w:rPr>
          <w:rFonts w:eastAsia="Times New Roman"/>
          <w:szCs w:val="24"/>
        </w:rPr>
        <w:t>,</w:t>
      </w:r>
      <w:r>
        <w:rPr>
          <w:rFonts w:eastAsia="Times New Roman"/>
          <w:szCs w:val="24"/>
        </w:rPr>
        <w:t xml:space="preserve"> είναι καταδικασμένοι να ζουν στο παρελθόν. Γιατί παρελθόν δεν έχουν μόνο οι πολιτικές παρατάξεις</w:t>
      </w:r>
      <w:r>
        <w:rPr>
          <w:rFonts w:eastAsia="Times New Roman"/>
          <w:szCs w:val="24"/>
        </w:rPr>
        <w:t>,</w:t>
      </w:r>
      <w:r>
        <w:rPr>
          <w:rFonts w:eastAsia="Times New Roman"/>
          <w:szCs w:val="24"/>
        </w:rPr>
        <w:t xml:space="preserve"> που κυβέρνησαν τη χώρα και που βαρύνονται για διαφθορά, για σκάνδαλα και για </w:t>
      </w:r>
      <w:r>
        <w:rPr>
          <w:rFonts w:eastAsia="Times New Roman"/>
          <w:szCs w:val="24"/>
        </w:rPr>
        <w:lastRenderedPageBreak/>
        <w:t>διαπλοκή. Παρελθόν, έστω και μικρό χρονικά, έχει και η σημερινή Κυβέρνηση, της ο</w:t>
      </w:r>
      <w:r>
        <w:rPr>
          <w:rFonts w:eastAsia="Times New Roman"/>
          <w:szCs w:val="24"/>
        </w:rPr>
        <w:t>ποίας δεν κρύβεται, κατά τη γνώμη μου, η προσπάθεια να συγκαλύψει μερικές φορές ένδεια πολιτικών προτάσεων και πολιτικής, με μια συνεχή προσφυγή σε μια ακατάσχετη και κατά τη γνώμη μου υποκριτική ηθικολογία.</w:t>
      </w:r>
    </w:p>
    <w:p w14:paraId="6FD02F74" w14:textId="77777777" w:rsidR="00BA6D65" w:rsidRDefault="00336324">
      <w:pPr>
        <w:spacing w:line="600" w:lineRule="auto"/>
        <w:ind w:firstLine="720"/>
        <w:jc w:val="both"/>
        <w:rPr>
          <w:rFonts w:eastAsia="Times New Roman"/>
          <w:szCs w:val="24"/>
        </w:rPr>
      </w:pPr>
      <w:r>
        <w:rPr>
          <w:rFonts w:eastAsia="Times New Roman"/>
          <w:szCs w:val="24"/>
        </w:rPr>
        <w:t>Ασφαλώς, η Βουλή οφείλει και πρέπει να αποκαλύπτ</w:t>
      </w:r>
      <w:r>
        <w:rPr>
          <w:rFonts w:eastAsia="Times New Roman"/>
          <w:szCs w:val="24"/>
        </w:rPr>
        <w:t>ει και να συζητά σοβαρά θέματα σκανδάλων, διαφθοράς και διαπλοκής. Ασφαλώς</w:t>
      </w:r>
      <w:r>
        <w:rPr>
          <w:rFonts w:eastAsia="Times New Roman"/>
          <w:szCs w:val="24"/>
        </w:rPr>
        <w:t>,</w:t>
      </w:r>
      <w:r>
        <w:rPr>
          <w:rFonts w:eastAsia="Times New Roman"/>
          <w:szCs w:val="24"/>
        </w:rPr>
        <w:t xml:space="preserve"> στην Αίθουσα αυτή πρέπει να συζητάμε θέματα που έχουν σχέση με το ήθος της πολιτικής. Όμως, κυρίες και κύριοι συνάδελφοι, δεν μπορούμε να μετατρέψουμε την Αίθουσα αυτή σε ένα απέρα</w:t>
      </w:r>
      <w:r>
        <w:rPr>
          <w:rFonts w:eastAsia="Times New Roman"/>
          <w:szCs w:val="24"/>
        </w:rPr>
        <w:t>ντο δικαστήριο ηθικής, όπου επικρατούν ο αχαλίνωτος και άναρθρος λόγος της καταγγελίας κατά δικαίων και αδίκων, η ηθική υποκρισία, η ενοχοποίηση των πολιτικών αντιπάλων. Θα έρθει η επόμενη πρόταση για εξεταστική επιτροπή</w:t>
      </w:r>
      <w:r>
        <w:rPr>
          <w:rFonts w:eastAsia="Times New Roman"/>
          <w:szCs w:val="24"/>
        </w:rPr>
        <w:t>,</w:t>
      </w:r>
      <w:r>
        <w:rPr>
          <w:rFonts w:eastAsia="Times New Roman"/>
          <w:szCs w:val="24"/>
        </w:rPr>
        <w:t xml:space="preserve"> που θα έχει την ανάποδη φορά των π</w:t>
      </w:r>
      <w:r>
        <w:rPr>
          <w:rFonts w:eastAsia="Times New Roman"/>
          <w:szCs w:val="24"/>
        </w:rPr>
        <w:t xml:space="preserve">ραγμάτων. Σας καλώ να τα σκεφτούμε αυτά. </w:t>
      </w:r>
    </w:p>
    <w:p w14:paraId="6FD02F75" w14:textId="77777777" w:rsidR="00BA6D65" w:rsidRDefault="00336324">
      <w:pPr>
        <w:spacing w:line="600" w:lineRule="auto"/>
        <w:ind w:firstLine="720"/>
        <w:jc w:val="both"/>
        <w:rPr>
          <w:rFonts w:eastAsia="Times New Roman"/>
          <w:szCs w:val="24"/>
        </w:rPr>
      </w:pPr>
      <w:r>
        <w:rPr>
          <w:rFonts w:eastAsia="Times New Roman"/>
          <w:szCs w:val="24"/>
        </w:rPr>
        <w:lastRenderedPageBreak/>
        <w:t>Δεν μπορούμε να δίνουμε την εντύπωση στην κοινή γνώμη ότι αυτή η Αίθουσα, η αίθουσα των εκλεγμένων αντιπροσώπων, αποτελεί συλλήβδην άντρο ανηθικότητας και διαφθοράς, γιατί δεν είναι αλήθεια. Δεν μπορούμε να λειτουρ</w:t>
      </w:r>
      <w:r>
        <w:rPr>
          <w:rFonts w:eastAsia="Times New Roman"/>
          <w:szCs w:val="24"/>
        </w:rPr>
        <w:t>γούμε με έναν διχαστικό και εξοντωτικό λόγο, όπου από τη μια μεριά συντάσσονται οι δήθεν ενάρετοι και από την άλλη πλευρά οι διεφθαρμένοι. Σας καλώ να αναλογιστούμε τις συνέπειες ενός τέτοιου διχασμού.</w:t>
      </w:r>
    </w:p>
    <w:p w14:paraId="6FD02F76" w14:textId="77777777" w:rsidR="00BA6D65" w:rsidRDefault="00336324">
      <w:pPr>
        <w:spacing w:line="600" w:lineRule="auto"/>
        <w:ind w:firstLine="720"/>
        <w:jc w:val="both"/>
        <w:rPr>
          <w:rFonts w:eastAsia="Times New Roman" w:cs="Times New Roman"/>
          <w:bCs/>
          <w:szCs w:val="24"/>
        </w:rPr>
      </w:pPr>
      <w:r>
        <w:rPr>
          <w:rFonts w:eastAsia="Times New Roman"/>
          <w:szCs w:val="24"/>
        </w:rPr>
        <w:t>Προφανώς αυτό δεν σημαίνει άφεση αμαρτιών. Να αποδοθού</w:t>
      </w:r>
      <w:r>
        <w:rPr>
          <w:rFonts w:eastAsia="Times New Roman"/>
          <w:szCs w:val="24"/>
        </w:rPr>
        <w:t>ν βαριές οι ευθύνες εκεί όπου θα αποδειχθεί ότι υπάρχουν. Πρέπει, όμως, να μας διακρίνει η αίσθηση σοβαρότητας και ευθύνης απέναντι στους πολίτες.</w:t>
      </w:r>
      <w:r>
        <w:rPr>
          <w:rFonts w:eastAsia="Times New Roman" w:cs="Times New Roman"/>
          <w:bCs/>
          <w:szCs w:val="24"/>
        </w:rPr>
        <w:t xml:space="preserve"> </w:t>
      </w:r>
      <w:r>
        <w:rPr>
          <w:rFonts w:eastAsia="Times New Roman" w:cs="Times New Roman"/>
          <w:bCs/>
          <w:szCs w:val="24"/>
        </w:rPr>
        <w:t>Διότι, κυρίες και κύριοι συνάδελφοι, η διαφθορά υπήρξε, υπάρχει και θα υπάρχει. Είναι συνυφασμένη με την άσκη</w:t>
      </w:r>
      <w:r>
        <w:rPr>
          <w:rFonts w:eastAsia="Times New Roman" w:cs="Times New Roman"/>
          <w:bCs/>
          <w:szCs w:val="24"/>
        </w:rPr>
        <w:t xml:space="preserve">ση και την κατάχρηση της εξουσίας. Η εξουσία φθείρει και η απόλυτη εξουσία φθείρει απόλυτα. Δεν γνωρίζω να υπάρχει εξαίρεση στον κανόνα αυτόν. </w:t>
      </w:r>
    </w:p>
    <w:p w14:paraId="6FD02F77"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Η διαφθορά ενισχύεται μάλιστα από την απέραντη γραφειοκρατία, τη δαιδαλώδη πολυνομία. Όπως έλεγε ο Τάκιτος, κυρί</w:t>
      </w:r>
      <w:r>
        <w:rPr>
          <w:rFonts w:eastAsia="Times New Roman" w:cs="Times New Roman"/>
          <w:bCs/>
          <w:szCs w:val="24"/>
        </w:rPr>
        <w:t>α Πρόεδρε, «όσο πιο διεφθαρμένο είναι το κράτος τόσο περισσότεροι νόμοι υπάρχουν». Και η διαπλοκή υπήρχε, υπάρχει και θα υπάρχει υπό νέες μορφές. Είναι αφελές να πιστεύετε ότι τα οργανωμένα συμφέροντα θα πάψουν να επιχειρούν να επηρεάζουν τις πολιτικές απο</w:t>
      </w:r>
      <w:r>
        <w:rPr>
          <w:rFonts w:eastAsia="Times New Roman" w:cs="Times New Roman"/>
          <w:bCs/>
          <w:szCs w:val="24"/>
        </w:rPr>
        <w:t xml:space="preserve">φάσεις. Πουθενά στις σύγχρονες κοινωνίες δεν μπορεί να συμβεί αυτό. </w:t>
      </w:r>
    </w:p>
    <w:p w14:paraId="6FD02F78"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Αυτό που απαιτείται είναι άλλο πράγμα. Είναι η διαύγεια και η διαφάνεια, μηχανισμοί</w:t>
      </w:r>
      <w:r>
        <w:rPr>
          <w:rFonts w:eastAsia="Times New Roman" w:cs="Times New Roman"/>
          <w:bCs/>
          <w:szCs w:val="24"/>
        </w:rPr>
        <w:t>,</w:t>
      </w:r>
      <w:r>
        <w:rPr>
          <w:rFonts w:eastAsia="Times New Roman" w:cs="Times New Roman"/>
          <w:bCs/>
          <w:szCs w:val="24"/>
        </w:rPr>
        <w:t xml:space="preserve"> δηλαδή</w:t>
      </w:r>
      <w:r>
        <w:rPr>
          <w:rFonts w:eastAsia="Times New Roman" w:cs="Times New Roman"/>
          <w:bCs/>
          <w:szCs w:val="24"/>
        </w:rPr>
        <w:t>,</w:t>
      </w:r>
      <w:r>
        <w:rPr>
          <w:rFonts w:eastAsia="Times New Roman" w:cs="Times New Roman"/>
          <w:bCs/>
          <w:szCs w:val="24"/>
        </w:rPr>
        <w:t xml:space="preserve"> ελέγχου και διαφάνειας, για να περιοριστεί το φαινόμενο, για να περιοριστούν οι συμφωνίες «κάτ</w:t>
      </w:r>
      <w:r>
        <w:rPr>
          <w:rFonts w:eastAsia="Times New Roman" w:cs="Times New Roman"/>
          <w:bCs/>
          <w:szCs w:val="24"/>
        </w:rPr>
        <w:t xml:space="preserve">ω από το τραπέζι», στο σκότος ή σε μυστικές συναντήσεις με ή χωρίς την παρουσία διαφόρων γατών </w:t>
      </w:r>
      <w:r>
        <w:rPr>
          <w:rFonts w:eastAsia="Times New Roman" w:cs="Times New Roman"/>
          <w:bCs/>
          <w:szCs w:val="24"/>
        </w:rPr>
        <w:t xml:space="preserve">από </w:t>
      </w:r>
      <w:r>
        <w:rPr>
          <w:rFonts w:eastAsia="Times New Roman" w:cs="Times New Roman"/>
          <w:bCs/>
          <w:szCs w:val="24"/>
        </w:rPr>
        <w:t>διάφορες ράτσες</w:t>
      </w:r>
      <w:r>
        <w:rPr>
          <w:rFonts w:eastAsia="Times New Roman" w:cs="Times New Roman"/>
          <w:bCs/>
          <w:szCs w:val="24"/>
        </w:rPr>
        <w:t>!</w:t>
      </w:r>
      <w:r>
        <w:rPr>
          <w:rFonts w:eastAsia="Times New Roman" w:cs="Times New Roman"/>
          <w:bCs/>
          <w:szCs w:val="24"/>
        </w:rPr>
        <w:t xml:space="preserve"> Διότι, είναι και πάλι αφελές να πιστεύετε ότι τα μέσα μαζικής ενημέρωσης, που στην ουσία αποτελούν το νευρικό σύστημα της δημοκρατίας, θα πά</w:t>
      </w:r>
      <w:r>
        <w:rPr>
          <w:rFonts w:eastAsia="Times New Roman" w:cs="Times New Roman"/>
          <w:bCs/>
          <w:szCs w:val="24"/>
        </w:rPr>
        <w:t xml:space="preserve">ψουν να ασκούν επιρροή. Θα ασκούν επιρροή. Οι πολίτες με τις επιλογές τους κρίνουν την αξιοπιστία των </w:t>
      </w:r>
      <w:r>
        <w:rPr>
          <w:rFonts w:eastAsia="Times New Roman" w:cs="Times New Roman"/>
          <w:bCs/>
          <w:szCs w:val="24"/>
        </w:rPr>
        <w:t>μ</w:t>
      </w:r>
      <w:r>
        <w:rPr>
          <w:rFonts w:eastAsia="Times New Roman" w:cs="Times New Roman"/>
          <w:bCs/>
          <w:szCs w:val="24"/>
        </w:rPr>
        <w:t xml:space="preserve">έσων σε μια ελεύθερη κοινωνία. Δεν είναι δουλειά της </w:t>
      </w:r>
      <w:r>
        <w:rPr>
          <w:rFonts w:eastAsia="Times New Roman" w:cs="Times New Roman"/>
          <w:bCs/>
          <w:szCs w:val="24"/>
        </w:rPr>
        <w:t>κ</w:t>
      </w:r>
      <w:r>
        <w:rPr>
          <w:rFonts w:eastAsia="Times New Roman" w:cs="Times New Roman"/>
          <w:bCs/>
          <w:szCs w:val="24"/>
        </w:rPr>
        <w:t xml:space="preserve">υβέρνησης, ούτε βέβαια είναι δουλειά των συνδικαλιστικών οργάνων των φιλικών προς την </w:t>
      </w:r>
      <w:r>
        <w:rPr>
          <w:rFonts w:eastAsia="Times New Roman" w:cs="Times New Roman"/>
          <w:bCs/>
          <w:szCs w:val="24"/>
        </w:rPr>
        <w:t>κ</w:t>
      </w:r>
      <w:r>
        <w:rPr>
          <w:rFonts w:eastAsia="Times New Roman" w:cs="Times New Roman"/>
          <w:bCs/>
          <w:szCs w:val="24"/>
        </w:rPr>
        <w:t xml:space="preserve">υβέρνηση </w:t>
      </w:r>
      <w:r>
        <w:rPr>
          <w:rFonts w:eastAsia="Times New Roman" w:cs="Times New Roman"/>
          <w:bCs/>
          <w:szCs w:val="24"/>
        </w:rPr>
        <w:t>μ</w:t>
      </w:r>
      <w:r>
        <w:rPr>
          <w:rFonts w:eastAsia="Times New Roman" w:cs="Times New Roman"/>
          <w:bCs/>
          <w:szCs w:val="24"/>
        </w:rPr>
        <w:t>έσ</w:t>
      </w:r>
      <w:r>
        <w:rPr>
          <w:rFonts w:eastAsia="Times New Roman" w:cs="Times New Roman"/>
          <w:bCs/>
          <w:szCs w:val="24"/>
        </w:rPr>
        <w:t xml:space="preserve">ων. </w:t>
      </w:r>
    </w:p>
    <w:p w14:paraId="6FD02F79"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lastRenderedPageBreak/>
        <w:t>Η επιδιωκόμενη διαγραφή από την ΕΣΗΕΑ -δεν ξέρω αν θα προκύψει τελικά- μη αρεστών πολιτικά δημοσιογράφων είναι πρωτοφανής, είναι απίστευτη για τα δικά μας χρονικά δεδομένα, της ελληνικής δημοκρατίας. Ούτε η αλλαγή ιδιοκτησίας ή μετοχικού κεφαλαίου πρό</w:t>
      </w:r>
      <w:r>
        <w:rPr>
          <w:rFonts w:eastAsia="Times New Roman" w:cs="Times New Roman"/>
          <w:bCs/>
          <w:szCs w:val="24"/>
        </w:rPr>
        <w:t xml:space="preserve">κειται να επιφέρει «κάθαρση». </w:t>
      </w:r>
    </w:p>
    <w:p w14:paraId="6FD02F7A" w14:textId="77777777" w:rsidR="00BA6D65" w:rsidRDefault="00336324">
      <w:pPr>
        <w:spacing w:line="600" w:lineRule="auto"/>
        <w:ind w:firstLine="720"/>
        <w:jc w:val="both"/>
        <w:rPr>
          <w:rFonts w:eastAsia="Times New Roman" w:cs="Times New Roman"/>
          <w:bCs/>
          <w:szCs w:val="24"/>
        </w:rPr>
      </w:pPr>
      <w:r>
        <w:rPr>
          <w:rFonts w:eastAsia="Times New Roman" w:cs="Times New Roman"/>
          <w:bCs/>
          <w:szCs w:val="24"/>
        </w:rPr>
        <w:t>Στην ουσία, οι νέες ρυθμίσεις στον χώρο προοιωνίζονται τις δυνατότητες ενδεχομένων νέων διαπλοκών. Είναι αφελές να πιστεύετε ότι οι «φωτογραφικές» διατάξεις και τροπολογίες, η απευθείας ανάθεση, άνευ διαγωνισμού, των δημοσίων</w:t>
      </w:r>
      <w:r>
        <w:rPr>
          <w:rFonts w:eastAsia="Times New Roman" w:cs="Times New Roman"/>
          <w:bCs/>
          <w:szCs w:val="24"/>
        </w:rPr>
        <w:t xml:space="preserve"> έργων, το κουρέλιασμα της </w:t>
      </w:r>
      <w:r>
        <w:rPr>
          <w:rFonts w:eastAsia="Times New Roman" w:cs="Times New Roman"/>
          <w:bCs/>
          <w:szCs w:val="24"/>
        </w:rPr>
        <w:t>«</w:t>
      </w:r>
      <w:r>
        <w:rPr>
          <w:rFonts w:eastAsia="Times New Roman" w:cs="Times New Roman"/>
          <w:bCs/>
          <w:szCs w:val="24"/>
        </w:rPr>
        <w:t>ΔΙΑΥΓΕΙΑΣ</w:t>
      </w:r>
      <w:r>
        <w:rPr>
          <w:rFonts w:eastAsia="Times New Roman" w:cs="Times New Roman"/>
          <w:bCs/>
          <w:szCs w:val="24"/>
        </w:rPr>
        <w:t>»</w:t>
      </w:r>
      <w:r>
        <w:rPr>
          <w:rFonts w:eastAsia="Times New Roman" w:cs="Times New Roman"/>
          <w:bCs/>
          <w:szCs w:val="24"/>
        </w:rPr>
        <w:t xml:space="preserve">, ο ακρωτηριασμός των </w:t>
      </w:r>
      <w:r>
        <w:rPr>
          <w:rFonts w:eastAsia="Times New Roman" w:cs="Times New Roman"/>
          <w:bCs/>
          <w:szCs w:val="24"/>
        </w:rPr>
        <w:t>α</w:t>
      </w:r>
      <w:r>
        <w:rPr>
          <w:rFonts w:eastAsia="Times New Roman" w:cs="Times New Roman"/>
          <w:bCs/>
          <w:szCs w:val="24"/>
        </w:rPr>
        <w:t xml:space="preserve">νεξάρτητων </w:t>
      </w:r>
      <w:r>
        <w:rPr>
          <w:rFonts w:eastAsia="Times New Roman" w:cs="Times New Roman"/>
          <w:bCs/>
          <w:szCs w:val="24"/>
        </w:rPr>
        <w:t>α</w:t>
      </w:r>
      <w:r>
        <w:rPr>
          <w:rFonts w:eastAsia="Times New Roman" w:cs="Times New Roman"/>
          <w:bCs/>
          <w:szCs w:val="24"/>
        </w:rPr>
        <w:t xml:space="preserve">ρχών, ο κομματισμός και ο νεποτισμός -για να δώσω ορισμένα μόνο χτυπητά παραδείγματα- δεν συνιστούν κραυγαλέες περιπτώσεις ηθικής πολιτικής κατάπτωσης, προσφέροντας ένα κακό, κάκιστο </w:t>
      </w:r>
      <w:r>
        <w:rPr>
          <w:rFonts w:eastAsia="Times New Roman" w:cs="Times New Roman"/>
          <w:bCs/>
          <w:szCs w:val="24"/>
        </w:rPr>
        <w:t xml:space="preserve">παράδειγμα στην κοινωνία και στους πολίτες. Διαπλοκή, κυρίες και κύριοι συνάδελφοι, δεν είναι μόνο η διαπλοκή των άλλων. </w:t>
      </w:r>
    </w:p>
    <w:p w14:paraId="6FD02F7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είμαστε υπέρ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τη χρηματοδότηση των κομμάτων και των ιδιοκτητριών εταιρειών </w:t>
      </w:r>
      <w:r>
        <w:rPr>
          <w:rFonts w:eastAsia="Times New Roman" w:cs="Times New Roman"/>
          <w:szCs w:val="24"/>
        </w:rPr>
        <w:t>μέσων μαζικής ενημέρωσης, αλλά δεν έχουμε καμμία διάθεση να μείνουμε στο παρελθόν. Ο υπέρογκος δανεισμός, η υπερχρέωση των κομμάτων</w:t>
      </w:r>
      <w:r>
        <w:rPr>
          <w:rFonts w:eastAsia="Times New Roman" w:cs="Times New Roman"/>
          <w:szCs w:val="24"/>
        </w:rPr>
        <w:t>,</w:t>
      </w:r>
      <w:r>
        <w:rPr>
          <w:rFonts w:eastAsia="Times New Roman" w:cs="Times New Roman"/>
          <w:szCs w:val="24"/>
        </w:rPr>
        <w:t xml:space="preserve"> που κυβέρνησαν τη χώρα στη Μεταπολίτευση</w:t>
      </w:r>
      <w:r>
        <w:rPr>
          <w:rFonts w:eastAsia="Times New Roman" w:cs="Times New Roman"/>
          <w:szCs w:val="24"/>
        </w:rPr>
        <w:t>,</w:t>
      </w:r>
      <w:r>
        <w:rPr>
          <w:rFonts w:eastAsia="Times New Roman" w:cs="Times New Roman"/>
          <w:szCs w:val="24"/>
        </w:rPr>
        <w:t xml:space="preserve"> δεν αποτελεί παρά σύμπτωμα και παρακολούθημα του τρόπου διαχείρισης του κρατικού χρήματος, του δημοσιονομικού εκτροχιασμού. Τα δάνεια των κομμάτων πρέπει να χορηγούνται με διαφανείς κανόνες και να αποπληρώνονται με τους ίδιους κανόνες και ρυθμίσεις που ισ</w:t>
      </w:r>
      <w:r>
        <w:rPr>
          <w:rFonts w:eastAsia="Times New Roman" w:cs="Times New Roman"/>
          <w:szCs w:val="24"/>
        </w:rPr>
        <w:t xml:space="preserve">χύουν και για τους ιδιώτες και για τις επιχειρήσεις. </w:t>
      </w:r>
    </w:p>
    <w:p w14:paraId="6FD02F7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θα πρέπει να συναχθούν ορισμένα συμπεράσματα, τα οποία πρέπει να οδηγήσουν στη βελτίωση της σχετικής νομοθεσίας, ούτως ώστε και το κόστος της χρηματοδότησης των κομμάτων για </w:t>
      </w:r>
      <w:r>
        <w:rPr>
          <w:rFonts w:eastAsia="Times New Roman" w:cs="Times New Roman"/>
          <w:szCs w:val="24"/>
        </w:rPr>
        <w:t>τους φορολογούμενους να είναι λογικό και κατανοητό και οι κανόνες χρηματοδότησης από ιδιωτικές πηγές, όπως και αυτή του απολογισμού και ελέγχου, να είναι σαφείς και διαφανείς.</w:t>
      </w:r>
    </w:p>
    <w:p w14:paraId="6FD02F7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κλείσω με μια αναφορά. Εγώ, με μεγάλη μου χαρά </w:t>
      </w:r>
      <w:r>
        <w:rPr>
          <w:rFonts w:eastAsia="Times New Roman" w:cs="Times New Roman"/>
          <w:szCs w:val="24"/>
        </w:rPr>
        <w:t xml:space="preserve">διάβασα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την προκήρυξη των τεσσάρων τηλεοπτικών αδειών πανελλαδικής εμβέλειας, με τιμή εκκίνησης στα 3 εκατομμύρια ευρώ, κατόπιν μελέτης ιδιωτικής εταιρείας. Αναρωτιέμαι, αυτή είναι η πάταξη της διαπλοκής; Αυτή είναι η έκρηξη</w:t>
      </w:r>
      <w:r>
        <w:rPr>
          <w:rFonts w:eastAsia="Times New Roman" w:cs="Times New Roman"/>
          <w:szCs w:val="24"/>
        </w:rPr>
        <w:t xml:space="preserve"> της προσπάθειάς μας να σπάσουμε, να διαλύσουμε, να συντρίψουμε τη διαπλοκή; Εδώ, δηλαδή, θριαμβεύει η διαφάνεια και η προσήλωση των εθνικών μας προστατών για την ορθή ενημέρωση των πολιτών; Ειλικρινά αναρωτιέμαι. </w:t>
      </w:r>
    </w:p>
    <w:p w14:paraId="6FD02F7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Όσο για τα προσδοκώμενα έσοδα από το εξει</w:t>
      </w:r>
      <w:r>
        <w:rPr>
          <w:rFonts w:eastAsia="Times New Roman" w:cs="Times New Roman"/>
          <w:szCs w:val="24"/>
        </w:rPr>
        <w:t>δικευμένο αυτό αντικείμενο, που έτσι κι αλλιώς δεν μπορούσε να φέρει εις πέρας η «κακόμοιρη» Ανεξάρτητη Αρχή του Εθνικού Συμβουλίου Ραδιοτηλεόρασης, εδώ είμαστε να το διαπιστώσουμε και να δούμε πώς θα διευκρινιστεί. Γιατί σε ένα κείμενο του «ανόητου», κατά</w:t>
      </w:r>
      <w:r>
        <w:rPr>
          <w:rFonts w:eastAsia="Times New Roman" w:cs="Times New Roman"/>
          <w:szCs w:val="24"/>
        </w:rPr>
        <w:t xml:space="preserve"> τον κ. Τσίπρα, πρώην Υπουργού Οικονομικών τον Μάρτιο του 2015, που φέρει τον βαρύγδουπο τίτλο «Ελληνικές Μεταρρυθμίσεις», προορισμένο για τους «αφελείς» εταίρους μας, αναφέρεται το κάθε άλλο παρά ευκαταφρόνητο ποσό για τον κρατικό κορβανά των 350-380 εκατ</w:t>
      </w:r>
      <w:r>
        <w:rPr>
          <w:rFonts w:eastAsia="Times New Roman" w:cs="Times New Roman"/>
          <w:szCs w:val="24"/>
        </w:rPr>
        <w:t xml:space="preserve">ομμυρίων ευρώ. Μεγάλη προβλεπτικότητα. </w:t>
      </w:r>
      <w:r>
        <w:rPr>
          <w:rFonts w:eastAsia="Times New Roman" w:cs="Times New Roman"/>
          <w:szCs w:val="24"/>
        </w:rPr>
        <w:lastRenderedPageBreak/>
        <w:t xml:space="preserve">Αληθής αποτύπωση της χρυσοτόκου τηλεοπτικής χήνας, όπως και η άλλη στο ίδιο κείμενο, για έσοδα από τη διατυμπανισμένη πάταξη του λαθρεμπορίου καυσίμων, τσιγάρων και ποτών, ύψους 400 εκατομμυρίων. Το απόλυτο, κατά την </w:t>
      </w:r>
      <w:r>
        <w:rPr>
          <w:rFonts w:eastAsia="Times New Roman" w:cs="Times New Roman"/>
          <w:szCs w:val="24"/>
        </w:rPr>
        <w:t>γνώμη μου, αποκύημα της οργιώδους φαντασίας του συντάκτη!</w:t>
      </w:r>
    </w:p>
    <w:p w14:paraId="6FD02F7F" w14:textId="77777777" w:rsidR="00BA6D65" w:rsidRDefault="00336324">
      <w:pPr>
        <w:spacing w:line="600" w:lineRule="auto"/>
        <w:ind w:firstLine="720"/>
        <w:jc w:val="both"/>
        <w:rPr>
          <w:rFonts w:eastAsia="Times New Roman"/>
          <w:szCs w:val="24"/>
        </w:rPr>
      </w:pPr>
      <w:r>
        <w:rPr>
          <w:rFonts w:eastAsia="Times New Roman"/>
          <w:szCs w:val="24"/>
        </w:rPr>
        <w:t>Ελπίζω, κυρίες και κύριοι συνάδελφοι, οι νέες τηλεοπτικές επιχειρήσεις να είναι υγιείς οικονομικά και να μην έχουν υπεράριθμο προσωπικό, όπως η ΕΡΤ, κατά την τελευταία δήλωση του Υπουργού Επικρατεία</w:t>
      </w:r>
      <w:r>
        <w:rPr>
          <w:rFonts w:eastAsia="Times New Roman"/>
          <w:szCs w:val="24"/>
        </w:rPr>
        <w:t>ς. Γιατί και αυτό το ακούσαμε κατάπληκτοι, όχι αναλογιζόμενοι τους αγώνες που έκανε ο συγκεκριμένος πολιτικός χώρος για το απαράδεκτο «μαύρο» στην ΕΡΤ, αλλά για την άποψη που είχε διατυπώσει ότι δεν έπρεπε να γίνει καμμία παρέμβαση στην ΕΡΤ, διότι μια χαρά</w:t>
      </w:r>
      <w:r>
        <w:rPr>
          <w:rFonts w:eastAsia="Times New Roman"/>
          <w:szCs w:val="24"/>
        </w:rPr>
        <w:t xml:space="preserve"> είναι το προσωπικό και δεν είναι καθόλου υπερδιπλάσιο από τις ανάγκες που έχει η Εθνική Ραδιοφωνία και Τηλεόραση. Επίσης, κατάπληκτοι ακούσαμε από τον αρμόδιο Υπουργό να παραδέχεται προχθές ότι υπάρχει πλεονάζον προσωπικό και ότι κάτι πρέπει να κάνει. Ειλ</w:t>
      </w:r>
      <w:r>
        <w:rPr>
          <w:rFonts w:eastAsia="Times New Roman"/>
          <w:szCs w:val="24"/>
        </w:rPr>
        <w:t>ικρινής η δήλωση, αλλά γιατί έρχεται τώρα να διατυπωθεί;</w:t>
      </w:r>
    </w:p>
    <w:p w14:paraId="6FD02F80" w14:textId="77777777" w:rsidR="00BA6D65" w:rsidRDefault="00336324">
      <w:pPr>
        <w:spacing w:line="600" w:lineRule="auto"/>
        <w:ind w:firstLine="720"/>
        <w:jc w:val="both"/>
        <w:rPr>
          <w:rFonts w:eastAsia="Times New Roman"/>
          <w:szCs w:val="24"/>
        </w:rPr>
      </w:pPr>
      <w:r>
        <w:rPr>
          <w:rFonts w:eastAsia="Times New Roman"/>
          <w:szCs w:val="24"/>
        </w:rPr>
        <w:lastRenderedPageBreak/>
        <w:t>Ελπίζω αυτή τη φορά οι συναντήσεις του Πρωθυπουργού με τους νέους καναλάρχες να γίνουν –δεν το λέω αντιπολιτευόμενος, ούτε για να κάνω παρέμβαση επιθετικού χαρακτήρα- στο φως της ημέρας, όχι έτσι όπω</w:t>
      </w:r>
      <w:r>
        <w:rPr>
          <w:rFonts w:eastAsia="Times New Roman"/>
          <w:szCs w:val="24"/>
        </w:rPr>
        <w:t xml:space="preserve">ς καταγγέλθηκε ότι έγιναν οι προηγούμενες. </w:t>
      </w:r>
    </w:p>
    <w:p w14:paraId="6FD02F81" w14:textId="77777777" w:rsidR="00BA6D65" w:rsidRDefault="00336324">
      <w:pPr>
        <w:spacing w:line="600" w:lineRule="auto"/>
        <w:ind w:firstLine="720"/>
        <w:jc w:val="both"/>
        <w:rPr>
          <w:rFonts w:eastAsia="Times New Roman"/>
          <w:szCs w:val="24"/>
        </w:rPr>
      </w:pPr>
      <w:r>
        <w:rPr>
          <w:rFonts w:eastAsia="Times New Roman"/>
          <w:szCs w:val="24"/>
        </w:rPr>
        <w:t>Σας ευχαριστώ πολύ.</w:t>
      </w:r>
    </w:p>
    <w:p w14:paraId="6FD02F82"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FD02F83" w14:textId="77777777" w:rsidR="00BA6D65" w:rsidRDefault="0033632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λόγο έχει ο κ. Δένδιας, Κοινοβουλευτικός Εκπρόσωπος της Νέας Δημοκρατίας, για οκτώ λεπτά. Δικαιούσ</w:t>
      </w:r>
      <w:r>
        <w:rPr>
          <w:rFonts w:eastAsia="Times New Roman"/>
          <w:szCs w:val="24"/>
        </w:rPr>
        <w:t>τε δώδεκα;</w:t>
      </w:r>
    </w:p>
    <w:p w14:paraId="6FD02F84" w14:textId="77777777" w:rsidR="00BA6D65" w:rsidRDefault="00336324">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Δεν πειράζει, κυρία Πρόεδρε. Είναι κουρασμένη η Εθνική Αντιπροσωπεία και θα προσπαθήσω να μην επιτείνω την κόπωση των συναδέλφων.</w:t>
      </w:r>
    </w:p>
    <w:p w14:paraId="6FD02F85" w14:textId="77777777" w:rsidR="00BA6D65" w:rsidRDefault="0033632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Είναι οκτώ λεπτά και όπως είχα ανακοινώσει, όταν έχου</w:t>
      </w:r>
      <w:r>
        <w:rPr>
          <w:rFonts w:eastAsia="Times New Roman"/>
          <w:szCs w:val="24"/>
        </w:rPr>
        <w:t>ν μιλήσει οι Αρχηγοί των κομμάτων, γίνονται τέσσερα. Εγώ, όμως, θα το αφήσω οκτώ.</w:t>
      </w:r>
    </w:p>
    <w:p w14:paraId="6FD02F86" w14:textId="77777777" w:rsidR="00BA6D65" w:rsidRDefault="00336324">
      <w:pPr>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Πέντε γίνονται, για την ακρίβεια του Κανονισμού.</w:t>
      </w:r>
    </w:p>
    <w:p w14:paraId="6FD02F87" w14:textId="77777777" w:rsidR="00BA6D65" w:rsidRDefault="0033632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Ό,τι θέλετε.</w:t>
      </w:r>
    </w:p>
    <w:p w14:paraId="6FD02F88" w14:textId="77777777" w:rsidR="00BA6D65" w:rsidRDefault="00336324">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Σας ευχαριστώ.</w:t>
      </w:r>
    </w:p>
    <w:p w14:paraId="6FD02F89" w14:textId="77777777" w:rsidR="00BA6D65" w:rsidRDefault="00336324">
      <w:pPr>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συνάδελφοι, λυπάμαι που λέω ότι και σήμερα βρεθήκαμε ενώπιον μιας προσχηματικής συζήτησης από την πλευρά της Κυβέρνησης. Ο κ</w:t>
      </w:r>
      <w:r>
        <w:rPr>
          <w:rFonts w:eastAsia="Times New Roman"/>
          <w:szCs w:val="24"/>
        </w:rPr>
        <w:t>ύριος</w:t>
      </w:r>
      <w:r>
        <w:rPr>
          <w:rFonts w:eastAsia="Times New Roman"/>
          <w:szCs w:val="24"/>
        </w:rPr>
        <w:t xml:space="preserve"> Πρωθυπουργός επέλεξε οξύτατους τόνους. Μίλησε περίπου σαράντα πέντε λεπτά αντί των είκοσι λεπτών</w:t>
      </w:r>
      <w:r>
        <w:rPr>
          <w:rFonts w:eastAsia="Times New Roman"/>
          <w:szCs w:val="24"/>
        </w:rPr>
        <w:t>,</w:t>
      </w:r>
      <w:r>
        <w:rPr>
          <w:rFonts w:eastAsia="Times New Roman"/>
          <w:szCs w:val="24"/>
        </w:rPr>
        <w:t xml:space="preserve"> τα οποία δικαιούνταν. Χρησι</w:t>
      </w:r>
      <w:r>
        <w:rPr>
          <w:rFonts w:eastAsia="Times New Roman"/>
          <w:szCs w:val="24"/>
        </w:rPr>
        <w:t xml:space="preserve">μοποίησε το μείζον τμήμα αυτού του χρόνου για να επιτεθεί προσωπικά κατά του Αρχηγού της Αξιωματικής Αντιπολίτευσης, του κ. Κυριάκου Μητσοτάκη, επιδιώκοντας κάτι το οποίο νομίζω ότι είναι πια φανερό σε όλους. </w:t>
      </w:r>
    </w:p>
    <w:p w14:paraId="6FD02F8A" w14:textId="77777777" w:rsidR="00BA6D65" w:rsidRDefault="00336324">
      <w:pPr>
        <w:spacing w:line="600" w:lineRule="auto"/>
        <w:ind w:firstLine="720"/>
        <w:jc w:val="both"/>
        <w:rPr>
          <w:rFonts w:eastAsia="Times New Roman"/>
          <w:szCs w:val="24"/>
        </w:rPr>
      </w:pPr>
      <w:r>
        <w:rPr>
          <w:rFonts w:eastAsia="Times New Roman"/>
          <w:szCs w:val="24"/>
        </w:rPr>
        <w:t xml:space="preserve">Ο Πρωθυπουργός προσπαθεί να ετεροπροσδιορίσει </w:t>
      </w:r>
      <w:r>
        <w:rPr>
          <w:rFonts w:eastAsia="Times New Roman"/>
          <w:szCs w:val="24"/>
        </w:rPr>
        <w:t>την Αντιπολίτευση και τον Αρχηγό της, δηλαδή να δημιουργήσει απέναντι στην ελληνική κοινωνία</w:t>
      </w:r>
      <w:r>
        <w:rPr>
          <w:rFonts w:eastAsia="Times New Roman"/>
          <w:szCs w:val="24"/>
        </w:rPr>
        <w:t>,</w:t>
      </w:r>
      <w:r>
        <w:rPr>
          <w:rFonts w:eastAsia="Times New Roman"/>
          <w:szCs w:val="24"/>
        </w:rPr>
        <w:t xml:space="preserve"> που χειμάζεται από την κρίση</w:t>
      </w:r>
      <w:r>
        <w:rPr>
          <w:rFonts w:eastAsia="Times New Roman"/>
          <w:szCs w:val="24"/>
        </w:rPr>
        <w:t>,</w:t>
      </w:r>
      <w:r>
        <w:rPr>
          <w:rFonts w:eastAsia="Times New Roman"/>
          <w:szCs w:val="24"/>
        </w:rPr>
        <w:t xml:space="preserve"> ένα πρόπλασμα εχθρού, </w:t>
      </w:r>
      <w:r>
        <w:rPr>
          <w:rFonts w:eastAsia="Times New Roman"/>
          <w:szCs w:val="24"/>
        </w:rPr>
        <w:lastRenderedPageBreak/>
        <w:t xml:space="preserve">το οποίο μάλιστα να ταυτίσει με το Διεθνές Νομισματικό Ταμείο, το οποίο ο ίδιος δαιμονοποιεί τώρα -παλαιότερα </w:t>
      </w:r>
      <w:r>
        <w:rPr>
          <w:rFonts w:eastAsia="Times New Roman"/>
          <w:szCs w:val="24"/>
        </w:rPr>
        <w:t xml:space="preserve">το επικαλείτο- κι έτσι να καταφέρει να ξεφύγει από τα καυδιανά δίκρανα, στα οποία τον έχουν οδηγήσει οι αποτυχημένες πολιτικές του. </w:t>
      </w:r>
    </w:p>
    <w:p w14:paraId="6FD02F8B" w14:textId="77777777" w:rsidR="00BA6D65" w:rsidRDefault="00336324">
      <w:pPr>
        <w:spacing w:line="600" w:lineRule="auto"/>
        <w:ind w:firstLine="720"/>
        <w:jc w:val="both"/>
        <w:rPr>
          <w:rFonts w:eastAsia="Times New Roman"/>
          <w:szCs w:val="24"/>
        </w:rPr>
      </w:pPr>
      <w:r>
        <w:rPr>
          <w:rFonts w:eastAsia="Times New Roman"/>
          <w:szCs w:val="24"/>
        </w:rPr>
        <w:t>Κυρίες και κύριοι συνάδελφοι, κατ’ αρχ</w:t>
      </w:r>
      <w:r>
        <w:rPr>
          <w:rFonts w:eastAsia="Times New Roman"/>
          <w:szCs w:val="24"/>
        </w:rPr>
        <w:t>άς</w:t>
      </w:r>
      <w:r>
        <w:rPr>
          <w:rFonts w:eastAsia="Times New Roman"/>
          <w:szCs w:val="24"/>
        </w:rPr>
        <w:t xml:space="preserve"> εδώ υπήρξε μια κοινοβουλευτική απρέπεια. Προτάχθηκε από την Κυβέρνηση η δική της πρόταση έναντι της προτάσεως της Αξιωματικής Αντιπολίτευσης για 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κάτι το οποίο είναι ευθέως αντίθετο με το άρθρο 144. Ούτε καν υπάρχει σεβασμός της νομιμότητας. </w:t>
      </w:r>
    </w:p>
    <w:p w14:paraId="6FD02F8C" w14:textId="77777777" w:rsidR="00BA6D65" w:rsidRDefault="00336324">
      <w:pPr>
        <w:spacing w:line="600" w:lineRule="auto"/>
        <w:ind w:firstLine="720"/>
        <w:jc w:val="both"/>
        <w:rPr>
          <w:rFonts w:eastAsia="Times New Roman"/>
          <w:szCs w:val="24"/>
        </w:rPr>
      </w:pPr>
      <w:r>
        <w:rPr>
          <w:rFonts w:eastAsia="Times New Roman"/>
          <w:szCs w:val="24"/>
        </w:rPr>
        <w:t xml:space="preserve">Εν πάση περιπτώσει, ακόμα περιμένουμε να δηλώσει ο κ. Πρωθυπουργός ότι θα συμφωνήσει στην πρόταση για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που υπέβαλε η Νέα Δημοκρατία. Δεν ε</w:t>
      </w:r>
      <w:r>
        <w:rPr>
          <w:rFonts w:eastAsia="Times New Roman"/>
          <w:szCs w:val="24"/>
        </w:rPr>
        <w:t>ίχε το θάρρος να το κάνει μπροστά στην Εθνική Αντιπροσωπεία. Υπεκφεύγων, νομίζω ότι στο τέλος θα αρνηθεί.</w:t>
      </w:r>
    </w:p>
    <w:p w14:paraId="6FD02F8D" w14:textId="77777777" w:rsidR="00BA6D65" w:rsidRDefault="00336324">
      <w:pPr>
        <w:spacing w:line="600" w:lineRule="auto"/>
        <w:ind w:firstLine="720"/>
        <w:jc w:val="both"/>
        <w:rPr>
          <w:rFonts w:eastAsia="Times New Roman"/>
          <w:szCs w:val="24"/>
        </w:rPr>
      </w:pPr>
      <w:r>
        <w:rPr>
          <w:rFonts w:eastAsia="Times New Roman"/>
          <w:szCs w:val="24"/>
        </w:rPr>
        <w:lastRenderedPageBreak/>
        <w:t>Όσον αφορά την παρούσα συζήτηση, εμείς στη Νέα Δημοκρατία –το είπε ξεκάθαρα ο κ. Μητσοτάκης, το είπαν ξεκάθαρα οι εισηγητές μας, η κ. Κεραμέως, ο κ. Β</w:t>
      </w:r>
      <w:r>
        <w:rPr>
          <w:rFonts w:eastAsia="Times New Roman"/>
          <w:szCs w:val="24"/>
        </w:rPr>
        <w:t>ορίδης, ο κ. Τζαβάρας, ο κ. Βλάσης- δεν έχουμε απολύτως τίποτα να φοβηθούμε. Ούτως ή άλλως, έχουμε ευθέως τακτοποιήσει τα του οίκου μας. Περίπου ενάμιση-δυο μήνες πριν ο κ. Μητσοτάκης, χωρίς κανένας να τον προκαλέσει, συγκάλεσε μια ανοικτή εκδήλωση, παρουσ</w:t>
      </w:r>
      <w:r>
        <w:rPr>
          <w:rFonts w:eastAsia="Times New Roman"/>
          <w:szCs w:val="24"/>
        </w:rPr>
        <w:t xml:space="preserve">ίασε τα χρέη μας, παρουσίασε το οικονομικό μας πρόβλημα, παρουσίασε τι μπορούμε να κάνουμε για να το θεραπεύσουμε και σε ποιον χρονικό ορίζοντα. Δεν υπάρχει ηθικός ψόγος απέναντι στη Νέα Δημοκρατία, κυρίες και κύριοι συνάδελφοι. </w:t>
      </w:r>
    </w:p>
    <w:p w14:paraId="6FD02F8E" w14:textId="77777777" w:rsidR="00BA6D65" w:rsidRDefault="00336324">
      <w:pPr>
        <w:spacing w:line="600" w:lineRule="auto"/>
        <w:ind w:firstLine="720"/>
        <w:jc w:val="both"/>
        <w:rPr>
          <w:rFonts w:eastAsia="Times New Roman"/>
          <w:szCs w:val="24"/>
        </w:rPr>
      </w:pPr>
      <w:r>
        <w:rPr>
          <w:rFonts w:eastAsia="Times New Roman"/>
          <w:szCs w:val="24"/>
        </w:rPr>
        <w:t>Το αντικείμενο της έρευνας</w:t>
      </w:r>
      <w:r>
        <w:rPr>
          <w:rFonts w:eastAsia="Times New Roman"/>
          <w:szCs w:val="24"/>
        </w:rPr>
        <w:t>, όπως το φέρνει εδώ η κυβερνητική πλειοψηφία, αφορά δύο διαφορετικούς τομείς. Ο πρώτος είναι η τυπική νομιμότητα. Τα κόμματα, όλα τα κόμματα, τυπικά τήρησαν τις διατάξεις του νόμου και των κανονισμών του κανονιστικού πλαισίου</w:t>
      </w:r>
      <w:r>
        <w:rPr>
          <w:rFonts w:eastAsia="Times New Roman"/>
          <w:szCs w:val="24"/>
        </w:rPr>
        <w:t>,</w:t>
      </w:r>
      <w:r>
        <w:rPr>
          <w:rFonts w:eastAsia="Times New Roman"/>
          <w:szCs w:val="24"/>
        </w:rPr>
        <w:t xml:space="preserve"> για να πάρουν αυτά τα δάνεια</w:t>
      </w:r>
      <w:r>
        <w:rPr>
          <w:rFonts w:eastAsia="Times New Roman"/>
          <w:szCs w:val="24"/>
        </w:rPr>
        <w:t xml:space="preserve">; </w:t>
      </w:r>
    </w:p>
    <w:p w14:paraId="6FD02F8F" w14:textId="77777777" w:rsidR="00BA6D65" w:rsidRDefault="00336324">
      <w:pPr>
        <w:spacing w:line="600" w:lineRule="auto"/>
        <w:ind w:firstLine="720"/>
        <w:jc w:val="both"/>
        <w:rPr>
          <w:rFonts w:eastAsia="Times New Roman"/>
          <w:color w:val="00B0F0"/>
          <w:szCs w:val="24"/>
        </w:rPr>
      </w:pPr>
      <w:r>
        <w:rPr>
          <w:rFonts w:eastAsia="Times New Roman"/>
          <w:szCs w:val="24"/>
        </w:rPr>
        <w:lastRenderedPageBreak/>
        <w:t xml:space="preserve">Για να διαπιστωθεί αυτό, δεν χρειάζεται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Θα μπορούσε απλώς η Κυβέρνηση να απευθύνει επιστολή, διά του Υπουργού Οικονομικών, στον διοικητή της Τράπεζας της Ελλάδος και να πάρει απάντηση. </w:t>
      </w:r>
      <w:r w:rsidRPr="0046432C">
        <w:rPr>
          <w:rFonts w:eastAsia="Times New Roman"/>
          <w:color w:val="000000" w:themeColor="text1"/>
          <w:szCs w:val="24"/>
        </w:rPr>
        <w:t xml:space="preserve">Άρα είναι προφανές ότι η Κυβέρνηση δεν αναζητά </w:t>
      </w:r>
      <w:r w:rsidRPr="0046432C">
        <w:rPr>
          <w:rFonts w:eastAsia="Times New Roman"/>
          <w:color w:val="000000" w:themeColor="text1"/>
          <w:szCs w:val="24"/>
        </w:rPr>
        <w:t xml:space="preserve">την τυπική νομιμότητα. </w:t>
      </w:r>
    </w:p>
    <w:p w14:paraId="6FD02F90" w14:textId="77777777" w:rsidR="00BA6D65" w:rsidRDefault="00336324">
      <w:pPr>
        <w:tabs>
          <w:tab w:val="left" w:pos="3189"/>
          <w:tab w:val="center" w:pos="4513"/>
        </w:tabs>
        <w:spacing w:line="600" w:lineRule="auto"/>
        <w:ind w:firstLine="720"/>
        <w:jc w:val="both"/>
        <w:rPr>
          <w:rFonts w:eastAsia="Times New Roman" w:cs="Times New Roman"/>
          <w:szCs w:val="24"/>
        </w:rPr>
      </w:pPr>
      <w:r w:rsidRPr="00265EE1">
        <w:rPr>
          <w:rFonts w:eastAsia="Times New Roman" w:cs="Times New Roman"/>
          <w:szCs w:val="24"/>
        </w:rPr>
        <w:t>Δεύτερο ζήτημα</w:t>
      </w:r>
      <w:r w:rsidRPr="00265EE1">
        <w:rPr>
          <w:rFonts w:eastAsia="Times New Roman" w:cs="Times New Roman"/>
          <w:szCs w:val="24"/>
        </w:rPr>
        <w:t>.</w:t>
      </w:r>
      <w:r w:rsidRPr="00265EE1">
        <w:rPr>
          <w:rFonts w:eastAsia="Times New Roman" w:cs="Times New Roman"/>
          <w:szCs w:val="24"/>
        </w:rPr>
        <w:t xml:space="preserve"> Ηθικά </w:t>
      </w:r>
      <w:r>
        <w:rPr>
          <w:rFonts w:eastAsia="Times New Roman" w:cs="Times New Roman"/>
          <w:szCs w:val="24"/>
        </w:rPr>
        <w:t>πέραν ποσού, πέραν κανόνων, πέραν νόμου, τα κόμματα ενήργησαν ορθά ή λάθος, πέραν του ισχύοντος ηθικού πλαισίου; Σε αυτό, κυρίες και κύριοι συνάδελφοι, λυπάμαι να πω ότι η επιστολή την οποία κατέθεσε στα Πρακτι</w:t>
      </w:r>
      <w:r>
        <w:rPr>
          <w:rFonts w:eastAsia="Times New Roman" w:cs="Times New Roman"/>
          <w:szCs w:val="24"/>
        </w:rPr>
        <w:t>κά της Βουλής ο Πρόεδρος της Νέας Δημοκρατίας</w:t>
      </w:r>
      <w:r>
        <w:rPr>
          <w:rFonts w:eastAsia="Times New Roman" w:cs="Times New Roman"/>
          <w:szCs w:val="24"/>
        </w:rPr>
        <w:t>,</w:t>
      </w:r>
      <w:r>
        <w:rPr>
          <w:rFonts w:eastAsia="Times New Roman" w:cs="Times New Roman"/>
          <w:szCs w:val="24"/>
        </w:rPr>
        <w:t xml:space="preserve"> είναι καταλυτική. Ο ΣΥΡΙΖΑ κατά το ποσοστό του και ίσως υπερβαλλόντως κατά το τότε ποσοστό του, ακολούθησε ακριβώς την ίδια τακτική με τα άλλα κόμματα και μάλιστα ζήτησε κάτι πολύ χειρότερο. </w:t>
      </w:r>
    </w:p>
    <w:p w14:paraId="6FD02F91"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Εάν κοιτάξετε –σα</w:t>
      </w:r>
      <w:r>
        <w:rPr>
          <w:rFonts w:eastAsia="Times New Roman" w:cs="Times New Roman"/>
          <w:szCs w:val="24"/>
        </w:rPr>
        <w:t xml:space="preserve">ς τα διάβασε ο κ. Μητσοτάκης, θα σας το επαναλάβω, η επανάληψη είναι μήτηρ κατανοήσεως- δεν ζητήσατε, κυρίες και κύριοι του ΣΥΡΙΖΑ, απλώς να σας καταβληθεί </w:t>
      </w:r>
      <w:r>
        <w:rPr>
          <w:rFonts w:eastAsia="Times New Roman" w:cs="Times New Roman"/>
          <w:color w:val="000000" w:themeColor="text1"/>
          <w:szCs w:val="24"/>
        </w:rPr>
        <w:t>δάνειο</w:t>
      </w:r>
      <w:r>
        <w:rPr>
          <w:rFonts w:eastAsia="Times New Roman" w:cs="Times New Roman"/>
          <w:szCs w:val="24"/>
        </w:rPr>
        <w:t xml:space="preserve">. Ζητήσατε και </w:t>
      </w:r>
      <w:r>
        <w:rPr>
          <w:rFonts w:eastAsia="Times New Roman" w:cs="Times New Roman"/>
          <w:szCs w:val="24"/>
        </w:rPr>
        <w:lastRenderedPageBreak/>
        <w:t xml:space="preserve">την κάμψη του θεσμικού πλαισίου. Το λέει σαφώς ο κ. Τσίπρας, ότι η θεώρηση δεν </w:t>
      </w:r>
      <w:r>
        <w:rPr>
          <w:rFonts w:eastAsia="Times New Roman" w:cs="Times New Roman"/>
          <w:szCs w:val="24"/>
        </w:rPr>
        <w:t>προσδιορίζεται αποκλειστικά με αυστηρά χρηματοοικονομικά κριτήρια. Ζήτησε, δηλαδή, ο κύριος Πρωθυπουργός της χώρας, ως ηγέτης ενός κόμματος του 4%, να πάρει περισσότερα λεφτά από αυτά που τα χρηματοοικονομικά κριτήρια -διάβαζε το κανονιστικό πλαίσιο της Τρ</w:t>
      </w:r>
      <w:r>
        <w:rPr>
          <w:rFonts w:eastAsia="Times New Roman" w:cs="Times New Roman"/>
          <w:szCs w:val="24"/>
        </w:rPr>
        <w:t xml:space="preserve">άπεζας της Ελλάδος- του επέτρεπαν. Αυτό τότε ήταν ηθικό. Τώρα που το πολιτικό του συμφέρον έχει αλλάξει, αυτό παίρνει άλλο πρόσημο. </w:t>
      </w:r>
      <w:r>
        <w:rPr>
          <w:rFonts w:eastAsia="Times New Roman" w:cs="Times New Roman"/>
          <w:szCs w:val="24"/>
        </w:rPr>
        <w:t>Θ</w:t>
      </w:r>
      <w:r>
        <w:rPr>
          <w:rFonts w:eastAsia="Times New Roman" w:cs="Times New Roman"/>
          <w:szCs w:val="24"/>
        </w:rPr>
        <w:t xml:space="preserve">α μου πείτε, μια φορά συνέβη. </w:t>
      </w:r>
    </w:p>
    <w:p w14:paraId="6FD02F92"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Να σας πω και κάτι; Έχω και άλλο έγγραφο του 2006, υπογεγραμμένο από τον κ. Αλαβάνο, με το ο</w:t>
      </w:r>
      <w:r>
        <w:rPr>
          <w:rFonts w:eastAsia="Times New Roman" w:cs="Times New Roman"/>
          <w:szCs w:val="24"/>
        </w:rPr>
        <w:t xml:space="preserve">ποίο επίσης ζητάτε χρήματα έναντι της κρατικής χρηματοδότησης. Αυτός ήταν ο τρόπος που χρηματοδοτείτο ο ΣΥΡΙΖΑ, τουλάχιστον μέχρι το σημείο που έγινε Κυβέρνηση.  </w:t>
      </w:r>
    </w:p>
    <w:p w14:paraId="6FD02F93"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Έρχεστε τώρα, δεκαοκτώ μήνες μετά, για να ξεφύγετε από τη δυσχερή πολιτική συγκυρία και ανακα</w:t>
      </w:r>
      <w:r>
        <w:rPr>
          <w:rFonts w:eastAsia="Times New Roman" w:cs="Times New Roman"/>
          <w:szCs w:val="24"/>
        </w:rPr>
        <w:t>λύπτετε ότι δεν είναι ηθικό και πρέπει να γίνει αντικείμενο εξεταστικής. Να πάμε σε εξεταστική αλλά αφήνετε, σας παρακαλώ, όλα αυτά τα οποία μας λέτε; Τα αφήνετε;</w:t>
      </w:r>
    </w:p>
    <w:p w14:paraId="6FD02F94"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Ξέρετε ότι η ελληνική κοινωνία δεν αντέχει άλλο. Κοιτάξτε τις μετρήσεις σας. Αφήστε την πρόθε</w:t>
      </w:r>
      <w:r>
        <w:rPr>
          <w:rFonts w:eastAsia="Times New Roman" w:cs="Times New Roman"/>
          <w:szCs w:val="24"/>
        </w:rPr>
        <w:t xml:space="preserve">ση ψήφου. Κοιτάξτε τις ποιοτικές μετρήσεις σας. </w:t>
      </w:r>
    </w:p>
    <w:p w14:paraId="6FD02F95"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δεν πιστεύετε τις εταιρείες που τις δημοσιεύουν, κάντε δική σας. Έχετε χρήματα απ’ ό,τι φαίνεται. Κάντε δυο, τρεις δικές σας. Θα διαπιστώσετε τον ενθουσιασμό της ελληνικής κοινωνίας απέναντί σας. </w:t>
      </w:r>
    </w:p>
    <w:p w14:paraId="6FD02F96"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εδώ έγινε μια ευρύτερη διατύπωση του κυρίου Πρωθυπουργού και πολλών Υπουργών</w:t>
      </w:r>
      <w:r>
        <w:rPr>
          <w:rFonts w:eastAsia="Times New Roman" w:cs="Times New Roman"/>
          <w:szCs w:val="24"/>
        </w:rPr>
        <w:t>,</w:t>
      </w:r>
      <w:r>
        <w:rPr>
          <w:rFonts w:eastAsia="Times New Roman" w:cs="Times New Roman"/>
          <w:szCs w:val="24"/>
        </w:rPr>
        <w:t xml:space="preserve"> οι οποίοι εμφανίστηκαν εδώ ως οι αρχάγγελοι κατά της διαπλοκής, ως οι φορείς της ρομφαίας του δικαίου απέναντι των αδίκων. Σε ποιον τα λέτε αυτά; </w:t>
      </w:r>
    </w:p>
    <w:p w14:paraId="6FD02F97"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πάμε </w:t>
      </w:r>
      <w:r>
        <w:rPr>
          <w:rFonts w:eastAsia="Times New Roman" w:cs="Times New Roman"/>
          <w:szCs w:val="24"/>
        </w:rPr>
        <w:t xml:space="preserve">λίγο στην ιστορία; Εγώ είμαι εδώ από το 2004. Το 2005, όταν επί κυβέρνησης Καραμανλή μαχόμασταν για να περάσουμε τον </w:t>
      </w:r>
      <w:r>
        <w:rPr>
          <w:rFonts w:eastAsia="Times New Roman" w:cs="Times New Roman"/>
          <w:szCs w:val="24"/>
        </w:rPr>
        <w:t>«</w:t>
      </w:r>
      <w:r>
        <w:rPr>
          <w:rFonts w:eastAsia="Times New Roman" w:cs="Times New Roman"/>
          <w:szCs w:val="24"/>
        </w:rPr>
        <w:t>βασικό μέτοχο</w:t>
      </w:r>
      <w:r>
        <w:rPr>
          <w:rFonts w:eastAsia="Times New Roman" w:cs="Times New Roman"/>
          <w:szCs w:val="24"/>
        </w:rPr>
        <w:t>»</w:t>
      </w:r>
      <w:r>
        <w:rPr>
          <w:rFonts w:eastAsia="Times New Roman" w:cs="Times New Roman"/>
          <w:szCs w:val="24"/>
        </w:rPr>
        <w:t xml:space="preserve">, εσάς του ΣΥΡΙΖΑ –όσοι ήσασταν τότε- πού σας είχαμε μαζί ή απέναντι; Θυμάστε τι είχατε ψηφίσει τότε επί της αρχής; Θυμάστε </w:t>
      </w:r>
      <w:r>
        <w:rPr>
          <w:rFonts w:eastAsia="Times New Roman" w:cs="Times New Roman"/>
          <w:szCs w:val="24"/>
        </w:rPr>
        <w:t>τότε τι είχατε ψηφίσει στα άρθρα 4 και 8 του ν.3310/2005, που προσπαθούσαμε να πιάσουμε τη διαπλοκή και τους τότε νταβατζήδες</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lastRenderedPageBreak/>
        <w:t xml:space="preserve">τους όριζε ο Καραμανλής; Απέναντί μας σας είχαμε. Εναντίον ψηφίσατε. Πότε θυμηθήκατε τον αγώνα κατά της διαπλοκής; </w:t>
      </w:r>
    </w:p>
    <w:p w14:paraId="6FD02F98"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αν μ</w:t>
      </w:r>
      <w:r>
        <w:rPr>
          <w:rFonts w:eastAsia="Times New Roman" w:cs="Times New Roman"/>
          <w:szCs w:val="24"/>
        </w:rPr>
        <w:t>ου επιτρέπετε, να σας πω –γιατί ουδείς είναι αφελής σε αυτήν την Αίθουσα- ότι όλο αυτό που ο καθένας στη συνείδησή του και το βράδυ στο σπίτι του με κλειστή την πόρτα ονομάζει διαπλοκή και διαφθορά, είναι απέναντι στον ΣΥΡΙΖΑ σήμερα ή ένα κομμάτι έχει συμπ</w:t>
      </w:r>
      <w:r>
        <w:rPr>
          <w:rFonts w:eastAsia="Times New Roman" w:cs="Times New Roman"/>
          <w:szCs w:val="24"/>
        </w:rPr>
        <w:t xml:space="preserve">αραταχθεί μαζί σας; Για να ξέρουμε! Είναι πολύ βαρύ το ξίφος της δικαιοσύνης και φοβάμαι ότι δεν έχετε τις πλάτες για να το κρατήσετε. </w:t>
      </w:r>
    </w:p>
    <w:p w14:paraId="6FD02F99"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είμαστε ειλικρινείς, για να τελειώνουμε και με τον βασικό μύθο. Τι είναι ο ΣΥΡΙΖΑ; Ένα </w:t>
      </w:r>
      <w:r>
        <w:rPr>
          <w:rFonts w:eastAsia="Times New Roman" w:cs="Times New Roman"/>
          <w:szCs w:val="24"/>
        </w:rPr>
        <w:t xml:space="preserve">νέο κόμμα; Είστε κάτι το καινούργιο; Είστε κάτι το οποίο γέννησε μέσα στην κρίση η ελληνική κοινωνία, για να μπορέσει να την βγάλει από αυτό, νέες υγιείς δυνάμεις της κοινωνίας; </w:t>
      </w:r>
    </w:p>
    <w:p w14:paraId="6FD02F9A"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λυπάμαι που σας το λέω, αλλά με πολλές εξαιρέσε</w:t>
      </w:r>
      <w:r>
        <w:rPr>
          <w:rFonts w:eastAsia="Times New Roman" w:cs="Times New Roman"/>
          <w:szCs w:val="24"/>
        </w:rPr>
        <w:t>ις –και θέλω να το πω αυτό- πάρα πολλοί από εσάς προέρχεστε από δύο ρίζες</w:t>
      </w:r>
      <w:r>
        <w:rPr>
          <w:rFonts w:eastAsia="Times New Roman" w:cs="Times New Roman"/>
          <w:szCs w:val="24"/>
        </w:rPr>
        <w:t>.</w:t>
      </w:r>
      <w:r>
        <w:rPr>
          <w:rFonts w:eastAsia="Times New Roman" w:cs="Times New Roman"/>
          <w:szCs w:val="24"/>
        </w:rPr>
        <w:t xml:space="preserve"> Η μία είναι το οπορτουνιστικ</w:t>
      </w:r>
      <w:r>
        <w:rPr>
          <w:rFonts w:eastAsia="Times New Roman" w:cs="Times New Roman"/>
          <w:szCs w:val="24"/>
        </w:rPr>
        <w:t>ό</w:t>
      </w:r>
      <w:r>
        <w:rPr>
          <w:rFonts w:eastAsia="Times New Roman" w:cs="Times New Roman"/>
          <w:szCs w:val="24"/>
        </w:rPr>
        <w:t xml:space="preserve"> κομμάτι που </w:t>
      </w:r>
      <w:r>
        <w:rPr>
          <w:rFonts w:eastAsia="Times New Roman" w:cs="Times New Roman"/>
          <w:szCs w:val="24"/>
        </w:rPr>
        <w:lastRenderedPageBreak/>
        <w:t xml:space="preserve">έφυγε από το Κομμουνιστικό Κόμμα Ελλάδος και το άλλο είναι τα ορφανά του Τσοχατζόπουλου από το ΠΑΣΟΚ. Αυτά τα δύο μαζί μπορούν να φτιάξουν </w:t>
      </w:r>
      <w:r>
        <w:rPr>
          <w:rFonts w:eastAsia="Times New Roman" w:cs="Times New Roman"/>
          <w:szCs w:val="24"/>
        </w:rPr>
        <w:t xml:space="preserve">κάτι λαμπερό και καινούργιο; Σοβαρά το λέτε; </w:t>
      </w:r>
      <w:r>
        <w:rPr>
          <w:rFonts w:eastAsia="Times New Roman" w:cs="Times New Roman"/>
          <w:szCs w:val="24"/>
        </w:rPr>
        <w:t>Σ</w:t>
      </w:r>
      <w:r>
        <w:rPr>
          <w:rFonts w:eastAsia="Times New Roman" w:cs="Times New Roman"/>
          <w:szCs w:val="24"/>
        </w:rPr>
        <w:t xml:space="preserve">αν να μη σας έφτανε αυτό, ενωθήκατε και με το υπερδεξιό λαϊκίστικο δικό μας κομμάτι. </w:t>
      </w:r>
      <w:r>
        <w:rPr>
          <w:rFonts w:eastAsia="Times New Roman" w:cs="Times New Roman"/>
          <w:szCs w:val="24"/>
        </w:rPr>
        <w:t>Έ</w:t>
      </w:r>
      <w:r>
        <w:rPr>
          <w:rFonts w:eastAsia="Times New Roman" w:cs="Times New Roman"/>
          <w:szCs w:val="24"/>
        </w:rPr>
        <w:t>τσι σε ένα καλάθι όλες οι δυνάμεις του σκότους μαζί!</w:t>
      </w:r>
    </w:p>
    <w:p w14:paraId="6FD02F9B"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Όχι και υπερεδεξιά! Λίγο μέτρο!</w:t>
      </w:r>
    </w:p>
    <w:p w14:paraId="6FD02F9C"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Είπα «υπερδεξιά», γιατί δεν μου αρέσει η έκφραση «ακροδεξιός». Αυτό το επιφυλάσσω για πολύ συγκεκριμένο τμήμα της Εθνικής Αντιπροσωπείας. </w:t>
      </w:r>
    </w:p>
    <w:p w14:paraId="6FD02F9D"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σας πω κάτι δε; </w:t>
      </w:r>
    </w:p>
    <w:p w14:paraId="6FD02F9E"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w:t>
      </w:r>
      <w:r>
        <w:rPr>
          <w:rFonts w:eastAsia="Times New Roman"/>
          <w:szCs w:val="24"/>
        </w:rPr>
        <w:t xml:space="preserve"> του κυρίου Βουλευτή)</w:t>
      </w:r>
    </w:p>
    <w:p w14:paraId="6FD02F9F"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Κυρία Πρόεδρε, μπορώ να έχω ένα λεπτό περαιτέρω, γιατί ο κ. Παππάς λίγο με γαργαλάει. </w:t>
      </w:r>
    </w:p>
    <w:p w14:paraId="6FD02FA0"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Ξέρετε, έρχεται ο κύριος Πρωθυπουργός εδώ και λέει στον κ. Μητσοτάκη</w:t>
      </w:r>
      <w:r>
        <w:rPr>
          <w:rFonts w:eastAsia="Times New Roman" w:cs="Times New Roman"/>
          <w:szCs w:val="24"/>
        </w:rPr>
        <w:t>,</w:t>
      </w:r>
      <w:r>
        <w:rPr>
          <w:rFonts w:eastAsia="Times New Roman" w:cs="Times New Roman"/>
          <w:szCs w:val="24"/>
        </w:rPr>
        <w:t xml:space="preserve"> να φωνάξουμε ορκωτούς να ελέγξουν τα παραστατικά των κομμάτων. Ναι! Έρχεται ο</w:t>
      </w:r>
      <w:r>
        <w:rPr>
          <w:rFonts w:eastAsia="Times New Roman" w:cs="Times New Roman"/>
          <w:szCs w:val="24"/>
        </w:rPr>
        <w:t xml:space="preserve"> κ. Καμμένος και τι λέει; Να ελεγχθούν τα παραστατικά των δαπανών των κομμάτων. </w:t>
      </w:r>
    </w:p>
    <w:p w14:paraId="6FD02FA1" w14:textId="77777777" w:rsidR="00BA6D65" w:rsidRDefault="00336324">
      <w:pPr>
        <w:tabs>
          <w:tab w:val="left" w:pos="3189"/>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D02FA2" w14:textId="77777777" w:rsidR="00BA6D65" w:rsidRDefault="00336324">
      <w:pPr>
        <w:tabs>
          <w:tab w:val="left" w:pos="3189"/>
          <w:tab w:val="center" w:pos="4513"/>
        </w:tabs>
        <w:spacing w:line="600" w:lineRule="auto"/>
        <w:ind w:firstLine="720"/>
        <w:jc w:val="both"/>
        <w:rPr>
          <w:rFonts w:eastAsia="Times New Roman" w:cs="Times New Roman"/>
          <w:szCs w:val="24"/>
        </w:rPr>
      </w:pPr>
      <w:r>
        <w:rPr>
          <w:rFonts w:eastAsia="Times New Roman"/>
          <w:szCs w:val="24"/>
        </w:rPr>
        <w:t>Όσον αφορά τον κύριο Πρωθυπουργό, κυρίες και κύριοι συνάδελφοι, δεν ξέρει ότι τα παραστατικ</w:t>
      </w:r>
      <w:r>
        <w:rPr>
          <w:rFonts w:eastAsia="Times New Roman"/>
          <w:szCs w:val="24"/>
        </w:rPr>
        <w:t xml:space="preserve">ά των κομμάτων ελέγχονται από ορκωτούς; Ότι τα κόμματα ελέγχονται από ορκωτούς δεν το ξέρει; Ενάμιση χρόνο Πρωθυπουργός, δεν το έχει πληροφορηθεί; </w:t>
      </w:r>
    </w:p>
    <w:p w14:paraId="6FD02FA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Όσον αφορά την πρόταση του Αρχηγού του ελάσσονος κόμματος, η πρότασή του δεν περιλαμβάνεται στην εξεταστική </w:t>
      </w:r>
      <w:r>
        <w:rPr>
          <w:rFonts w:eastAsia="Times New Roman" w:cs="Times New Roman"/>
          <w:szCs w:val="24"/>
        </w:rPr>
        <w:t xml:space="preserve">που έχετε υπογράψει. Θέλετε να διαβάσει τι ζητάτε; Δεν έχετε καν τη στοιχειώδη επιμέλεια. Πριν έρθετε να μας απευθύνετε τον λόγο, να διαβάσετε αυτά που μας λέτε. </w:t>
      </w:r>
    </w:p>
    <w:p w14:paraId="6FD02FA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Καταλήγοντας ο κύριος Πρωθυπουργός, για να φέρει σε δύσκολη θέση τον κ. Μητσοτάκη, του είπε κ</w:t>
      </w:r>
      <w:r>
        <w:rPr>
          <w:rFonts w:eastAsia="Times New Roman" w:cs="Times New Roman"/>
          <w:szCs w:val="24"/>
        </w:rPr>
        <w:t>αι το εξής ωραίο. Αναφέρθηκε με κολακευτικά λόγια μπορώ να πω, κύριε Παππά, στην ιστορία της οικογένειάς του και του είπε ότι ο Κωνσταντίνος Μητσοτάκης χρειάστηκε εικοσιπέντε χρόνια για να γίνει Πρωθυπουργός. Άρα ο Κυριάκος Μητσοτάκης με αυτή την τακτική θ</w:t>
      </w:r>
      <w:r>
        <w:rPr>
          <w:rFonts w:eastAsia="Times New Roman" w:cs="Times New Roman"/>
          <w:szCs w:val="24"/>
        </w:rPr>
        <w:t xml:space="preserve">α χρειαστεί περισσότερα. </w:t>
      </w:r>
    </w:p>
    <w:p w14:paraId="6FD02FA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Εγώ έχω να σας πω το εξής. Για ένα μεγάλο κομμάτι απ’ αυτά τα εικοσιπέντε χρόνια που λέτε</w:t>
      </w:r>
      <w:r>
        <w:rPr>
          <w:rFonts w:eastAsia="Times New Roman" w:cs="Times New Roman"/>
          <w:szCs w:val="24"/>
        </w:rPr>
        <w:t>,</w:t>
      </w:r>
      <w:r>
        <w:rPr>
          <w:rFonts w:eastAsia="Times New Roman" w:cs="Times New Roman"/>
          <w:szCs w:val="24"/>
        </w:rPr>
        <w:t xml:space="preserve"> θα ήταν πολύ καλύτερα η Ελλάδα, αν είχε μπορέσει ο Κωνσταντίνος Μητσοτάκης να γίνει πιο πριν Πρωθυπουργός, πριν απ’ αυτά τα εικοσιπέντε χρόνια.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το ξέρουμε καλά πια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ι όλη η ελληνική κοινωνία. </w:t>
      </w:r>
      <w:r>
        <w:rPr>
          <w:rFonts w:eastAsia="Times New Roman" w:cs="Times New Roman"/>
          <w:szCs w:val="24"/>
        </w:rPr>
        <w:t>Ν</w:t>
      </w:r>
      <w:r>
        <w:rPr>
          <w:rFonts w:eastAsia="Times New Roman" w:cs="Times New Roman"/>
          <w:szCs w:val="24"/>
        </w:rPr>
        <w:t xml:space="preserve">α σας πω και κάτι άλλο; Επειδή η κοινωνία δεν κάνει στην </w:t>
      </w:r>
      <w:r>
        <w:rPr>
          <w:rFonts w:eastAsia="Times New Roman" w:cs="Times New Roman"/>
          <w:szCs w:val="24"/>
        </w:rPr>
        <w:t>ίδια γενιά τα ίδια λάθη, αυτό το οποίο θα συμβεί</w:t>
      </w:r>
      <w:r>
        <w:rPr>
          <w:rFonts w:eastAsia="Times New Roman" w:cs="Times New Roman"/>
          <w:szCs w:val="24"/>
        </w:rPr>
        <w:t>,</w:t>
      </w:r>
      <w:r>
        <w:rPr>
          <w:rFonts w:eastAsia="Times New Roman" w:cs="Times New Roman"/>
          <w:szCs w:val="24"/>
        </w:rPr>
        <w:t xml:space="preserve"> είναι ο Κυριάκος Μητσοτάκης να γίνει Πρωθυπουργός, πριν </w:t>
      </w:r>
      <w:r>
        <w:rPr>
          <w:rFonts w:eastAsia="Times New Roman" w:cs="Times New Roman"/>
          <w:szCs w:val="24"/>
        </w:rPr>
        <w:t xml:space="preserve">καν </w:t>
      </w:r>
      <w:r>
        <w:rPr>
          <w:rFonts w:eastAsia="Times New Roman" w:cs="Times New Roman"/>
          <w:szCs w:val="24"/>
        </w:rPr>
        <w:t xml:space="preserve">περάσουν εικοσιπέντε μήνες. </w:t>
      </w:r>
    </w:p>
    <w:p w14:paraId="6FD02FA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ευχαριστώ.</w:t>
      </w:r>
    </w:p>
    <w:p w14:paraId="6FD02FA7" w14:textId="77777777" w:rsidR="00BA6D65" w:rsidRDefault="00336324">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D02FA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Κυ</w:t>
      </w:r>
      <w:r>
        <w:rPr>
          <w:rFonts w:eastAsia="Times New Roman" w:cs="Times New Roman"/>
          <w:szCs w:val="24"/>
        </w:rPr>
        <w:t xml:space="preserve">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xml:space="preserve">, αφού ενημερώθηκαν για την ιστορία του κτηρίου και τον τρόπο οργάνωσης και λειτουργίας της Βουλής και ξεναγήθηκαν στην </w:t>
      </w:r>
      <w:r>
        <w:rPr>
          <w:rFonts w:eastAsia="Times New Roman" w:cs="Times New Roman"/>
          <w:szCs w:val="24"/>
        </w:rPr>
        <w:t>έκθεση της αίθουσας «ΕΛΕΥΘΕΡΙΟΣ ΒΕΝΙΖΕΛΟΣ», τριάντα τέσσερις μαθήτριες και μαθητές και τρεις συνοδοί εκπαιδευτικοί από το Δημοτικό Σχολείο Λευκών-Κώστου Πάρου και από το 4</w:t>
      </w:r>
      <w:r>
        <w:rPr>
          <w:rFonts w:eastAsia="Times New Roman" w:cs="Times New Roman"/>
          <w:szCs w:val="24"/>
          <w:vertAlign w:val="superscript"/>
        </w:rPr>
        <w:t>ο</w:t>
      </w:r>
      <w:r>
        <w:rPr>
          <w:rFonts w:eastAsia="Times New Roman" w:cs="Times New Roman"/>
          <w:szCs w:val="24"/>
        </w:rPr>
        <w:t xml:space="preserve"> Δημοτικό Σχολείο Καστοριάς.</w:t>
      </w:r>
    </w:p>
    <w:p w14:paraId="6FD02FA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Βουλή σας καλωσορίζει.</w:t>
      </w:r>
    </w:p>
    <w:p w14:paraId="6FD02FAA" w14:textId="77777777" w:rsidR="00BA6D65" w:rsidRDefault="00336324">
      <w:pPr>
        <w:spacing w:line="600" w:lineRule="auto"/>
        <w:ind w:left="1440"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w:t>
      </w:r>
      <w:r>
        <w:rPr>
          <w:rFonts w:eastAsia="Times New Roman" w:cs="Times New Roman"/>
          <w:szCs w:val="24"/>
        </w:rPr>
        <w:t>τέρυγες</w:t>
      </w:r>
      <w:r>
        <w:rPr>
          <w:rFonts w:eastAsia="Times New Roman" w:cs="Times New Roman"/>
          <w:szCs w:val="24"/>
        </w:rPr>
        <w:t xml:space="preserve"> της Βουλής</w:t>
      </w:r>
      <w:r>
        <w:rPr>
          <w:rFonts w:eastAsia="Times New Roman" w:cs="Times New Roman"/>
          <w:szCs w:val="24"/>
        </w:rPr>
        <w:t>)</w:t>
      </w:r>
    </w:p>
    <w:p w14:paraId="6FD02FAB" w14:textId="77777777" w:rsidR="00BA6D65" w:rsidRDefault="00336324">
      <w:pPr>
        <w:spacing w:line="600" w:lineRule="auto"/>
        <w:ind w:firstLine="720"/>
        <w:jc w:val="both"/>
        <w:rPr>
          <w:rFonts w:eastAsia="Times New Roman" w:cs="Times New Roman"/>
          <w:b/>
          <w:szCs w:val="24"/>
        </w:rPr>
      </w:pPr>
      <w:r>
        <w:rPr>
          <w:rFonts w:eastAsia="Times New Roman" w:cs="Times New Roman"/>
          <w:szCs w:val="24"/>
        </w:rPr>
        <w:t>Τον λόγο έχει ο κ. Μεγαλομύστακας για έξι λεπτά. Μετά είστε εσείς, κύριε Φάμελλε.</w:t>
      </w:r>
    </w:p>
    <w:p w14:paraId="6FD02FAC"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Καλησπέρα σε όσους έμειναν. </w:t>
      </w:r>
    </w:p>
    <w:p w14:paraId="6FD02FA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Μπαίνοντας σήμερα το πρωί στην Αίθουσα</w:t>
      </w:r>
      <w:r>
        <w:rPr>
          <w:rFonts w:eastAsia="Times New Roman" w:cs="Times New Roman"/>
          <w:szCs w:val="24"/>
        </w:rPr>
        <w:t>,</w:t>
      </w:r>
      <w:r>
        <w:rPr>
          <w:rFonts w:eastAsia="Times New Roman" w:cs="Times New Roman"/>
          <w:szCs w:val="24"/>
        </w:rPr>
        <w:t xml:space="preserve"> περίμενα πραγματικά με δέος να παρακολουθήσω μια διαδικασί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θα έλυνε προβλήματα του τόπου μου, της πατρίδας μου, αλλά δυστυχώς κατάλαβα ότι όλο αυτό ήταν μια παρωδία, μια παράσταση που εξυπηρετούσε τον λαϊκισμό και επικοινωνιακές σκοπιμότητες, δυστυχώς. </w:t>
      </w:r>
    </w:p>
    <w:p w14:paraId="6FD02FA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Άκουσα πολλούς εδώ σήμερα. Ο κ. Κόκκαλης κλείνοντας τη</w:t>
      </w:r>
      <w:r>
        <w:rPr>
          <w:rFonts w:eastAsia="Times New Roman" w:cs="Times New Roman"/>
          <w:szCs w:val="24"/>
        </w:rPr>
        <w:t>ν ομιλία του, είπε να επιστραφούν πίσω τα κλεμμένα. Πώς θα επιστραφούν τα κλεμμένα; Ο ν.4146/2013 με το άρθρο 78, έχω την εντύπωση, αίρει όλες τις ευθύνες που έχουν οι πρόεδροι των τραπεζικών ιδρυμάτων</w:t>
      </w:r>
      <w:r>
        <w:rPr>
          <w:rFonts w:eastAsia="Times New Roman" w:cs="Times New Roman"/>
          <w:szCs w:val="24"/>
        </w:rPr>
        <w:t>,</w:t>
      </w:r>
      <w:r>
        <w:rPr>
          <w:rFonts w:eastAsia="Times New Roman" w:cs="Times New Roman"/>
          <w:szCs w:val="24"/>
        </w:rPr>
        <w:t xml:space="preserve"> που έδωσαν τα δάνεια σ’ αυτούς που τα έδωσαν. Τι σημα</w:t>
      </w:r>
      <w:r>
        <w:rPr>
          <w:rFonts w:eastAsia="Times New Roman" w:cs="Times New Roman"/>
          <w:szCs w:val="24"/>
        </w:rPr>
        <w:t>ίνει αυτό; Πως δεν θα πάρουμε τίποτα από τα κλεμμένα πίσω. Θα έρθει η Νέα Δημοκρατία, θα έρθει το ΠΑΣΟΚ, θα έρθει ο κάθε μεγαλοκαναλάρχης που πήρε το δάνειό του και θα πει «Μα εσείς μου το δώσατε. Εγώ το πήρα. Ήθελα να εξυπηρετήσω κάποιους σκοπούς. Δεν έχω</w:t>
      </w:r>
      <w:r>
        <w:rPr>
          <w:rFonts w:eastAsia="Times New Roman" w:cs="Times New Roman"/>
          <w:szCs w:val="24"/>
        </w:rPr>
        <w:t xml:space="preserve"> ευθύνη που μου το δώσατε».</w:t>
      </w:r>
    </w:p>
    <w:p w14:paraId="6FD02FA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Επομένως αυτό είναι ξεκάθαρα ένα κομμάτι λαϊκισμού. Δεν μπορούν να επιστραφούν τα κλεμμένα. Δυστυχώς.</w:t>
      </w:r>
    </w:p>
    <w:p w14:paraId="6FD02FB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Στη συνέχεια άκουσα τον κ. Τριανταφυλλίδη να λέει</w:t>
      </w:r>
      <w:r>
        <w:rPr>
          <w:rFonts w:eastAsia="Times New Roman" w:cs="Times New Roman"/>
          <w:szCs w:val="24"/>
        </w:rPr>
        <w:t>:</w:t>
      </w:r>
      <w:r>
        <w:rPr>
          <w:rFonts w:eastAsia="Times New Roman" w:cs="Times New Roman"/>
          <w:szCs w:val="24"/>
        </w:rPr>
        <w:t xml:space="preserve"> «Εμείς δεν κάνουμε τα ίδια. Εμείς δεν εξυπηρετούμε κομματικά συμφέροντα. Εμείς έχουμε το ηθικό πλεονέκτημα». </w:t>
      </w:r>
      <w:r>
        <w:rPr>
          <w:rFonts w:eastAsia="Times New Roman" w:cs="Times New Roman"/>
          <w:szCs w:val="24"/>
        </w:rPr>
        <w:t>Ό</w:t>
      </w:r>
      <w:r>
        <w:rPr>
          <w:rFonts w:eastAsia="Times New Roman" w:cs="Times New Roman"/>
          <w:szCs w:val="24"/>
        </w:rPr>
        <w:t>λα αυτά με έναν ποιητικό και λογοτεχνικό λόγο. Μάλιστα βιαζόταν να τα πει</w:t>
      </w:r>
      <w:r>
        <w:rPr>
          <w:rFonts w:eastAsia="Times New Roman" w:cs="Times New Roman"/>
          <w:szCs w:val="24"/>
        </w:rPr>
        <w:t>,</w:t>
      </w:r>
      <w:r>
        <w:rPr>
          <w:rFonts w:eastAsia="Times New Roman" w:cs="Times New Roman"/>
          <w:szCs w:val="24"/>
        </w:rPr>
        <w:t xml:space="preserve"> γιατί δεν προλάβαινε να τα διαβάσει όλα. Τα ίδια κάνετε, δυστυχώς. Αυτ</w:t>
      </w:r>
      <w:r>
        <w:rPr>
          <w:rFonts w:eastAsia="Times New Roman" w:cs="Times New Roman"/>
          <w:szCs w:val="24"/>
        </w:rPr>
        <w:t xml:space="preserve">ή την περίοδο, δυστυχώς, η Ελλάδα περνάει την οικονομική κρίση. </w:t>
      </w:r>
    </w:p>
    <w:p w14:paraId="6FD02FB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Κανένας από εσάς δεν μιλάει για την κατάργηση των κομματικών επιδοτήσεων. Κανένας από όσους είναι σήμερα εδώ, εκτός από την Ένωση Κεντρώων, δεν μιλάει γι’ αυτό. Επομένως πιστεύω ότι θα κάνετε</w:t>
      </w:r>
      <w:r>
        <w:rPr>
          <w:rFonts w:eastAsia="Times New Roman" w:cs="Times New Roman"/>
          <w:szCs w:val="24"/>
        </w:rPr>
        <w:t xml:space="preserve"> τα ίδια. Είναι άποψή μου. Πραγματικά. Απλώς τώρα δεν έχετε την ευκαιρία</w:t>
      </w:r>
      <w:r>
        <w:rPr>
          <w:rFonts w:eastAsia="Times New Roman" w:cs="Times New Roman"/>
          <w:szCs w:val="24"/>
        </w:rPr>
        <w:t>,</w:t>
      </w:r>
      <w:r>
        <w:rPr>
          <w:rFonts w:eastAsia="Times New Roman" w:cs="Times New Roman"/>
          <w:szCs w:val="24"/>
        </w:rPr>
        <w:t xml:space="preserve"> γιατί ούτε οι μικροί επιχειρηματίες μπορούν να πάρουν δάνεια. Το ίδιο γινόταν τότε, το ίδιο γίνεται και τώρα. Κα</w:t>
      </w:r>
      <w:r>
        <w:rPr>
          <w:rFonts w:eastAsia="Times New Roman" w:cs="Times New Roman"/>
          <w:szCs w:val="24"/>
        </w:rPr>
        <w:t>μ</w:t>
      </w:r>
      <w:r>
        <w:rPr>
          <w:rFonts w:eastAsia="Times New Roman" w:cs="Times New Roman"/>
          <w:szCs w:val="24"/>
        </w:rPr>
        <w:t xml:space="preserve">μία τράπεζα δεν δίνει σε </w:t>
      </w:r>
      <w:r>
        <w:rPr>
          <w:rFonts w:eastAsia="Times New Roman" w:cs="Times New Roman"/>
          <w:szCs w:val="24"/>
        </w:rPr>
        <w:lastRenderedPageBreak/>
        <w:t>κάποιον μικρό επιχειρηματία δάνειο αυτή τη σ</w:t>
      </w:r>
      <w:r>
        <w:rPr>
          <w:rFonts w:eastAsia="Times New Roman" w:cs="Times New Roman"/>
          <w:szCs w:val="24"/>
        </w:rPr>
        <w:t>τιγμή. Και το ξέρετε πολύ καλά. Ούτε, όμως, στο κόμμα γιατί υπάρχει έλεγχος.</w:t>
      </w:r>
    </w:p>
    <w:p w14:paraId="6FD02FB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άλλο που άκουσα και με παραξένεψε είναι από τον κ. Παππά. Είπατε, κύριε Παππά, ότι κρατάτε τις προεκλογικές σας δεσμεύσεις. Μιλήσατε για την ΕΡΤ, στην οποία ένας αριθμός ανθρώπ</w:t>
      </w:r>
      <w:r>
        <w:rPr>
          <w:rFonts w:eastAsia="Times New Roman" w:cs="Times New Roman"/>
          <w:szCs w:val="24"/>
        </w:rPr>
        <w:t xml:space="preserve">ων προσλήφθηκε, ενώ δε χρειαζόταν στην ουσία. </w:t>
      </w:r>
    </w:p>
    <w:p w14:paraId="6FD02FB3" w14:textId="77777777" w:rsidR="00BA6D65" w:rsidRDefault="00336324">
      <w:pPr>
        <w:spacing w:line="600" w:lineRule="auto"/>
        <w:ind w:firstLine="720"/>
        <w:jc w:val="both"/>
        <w:rPr>
          <w:rFonts w:eastAsia="Times New Roman"/>
          <w:szCs w:val="24"/>
        </w:rPr>
      </w:pPr>
      <w:r>
        <w:rPr>
          <w:rFonts w:eastAsia="Times New Roman"/>
          <w:szCs w:val="24"/>
        </w:rPr>
        <w:t xml:space="preserve">Επομένως δεν τις κρατάτε τις προεκλογικές σας δεσμεύσεις. Δεν καθαρίζετε τίποτα. Ούτε για το λιμάνι κρατήσατε αυτό που είπατε. Είδατε τι έγινε πριν από λίγες μέρες. Δυστυχώς άλλα είναι τα σημαντικά προβλήματα </w:t>
      </w:r>
      <w:r>
        <w:rPr>
          <w:rFonts w:eastAsia="Times New Roman"/>
          <w:szCs w:val="24"/>
        </w:rPr>
        <w:t>της χώρας, τα οποία εσείς δεν λαμβάνετε καθόλου υπ’ όψιν. Είκοσι εννέα μέρες η σιδηροδρομική γραμμή που εξυπηρετεί εμπορικά συμφέροντα, είναι κλειστή στην Ειδομένη. Οι έμποροι ψυχορραγούν. Πραγματικά αυτό συμβαίνει. Έχετε κάνει τίποτα; Ή βασιζόμενοι στις α</w:t>
      </w:r>
      <w:r>
        <w:rPr>
          <w:rFonts w:eastAsia="Times New Roman"/>
          <w:szCs w:val="24"/>
        </w:rPr>
        <w:t>ριστερές ιδεοληψίες του ανθρωπισμού λέτε</w:t>
      </w:r>
      <w:r>
        <w:rPr>
          <w:rFonts w:eastAsia="Times New Roman"/>
          <w:szCs w:val="24"/>
        </w:rPr>
        <w:t>,</w:t>
      </w:r>
      <w:r>
        <w:rPr>
          <w:rFonts w:eastAsia="Times New Roman"/>
          <w:szCs w:val="24"/>
        </w:rPr>
        <w:t xml:space="preserve"> «αφήστε τους πρόσφυγες να κατασκηνώσουν πάνω στις γραμμές και οι έμποροι ας πεινάσουν, γιατί </w:t>
      </w:r>
      <w:r>
        <w:rPr>
          <w:rFonts w:eastAsia="Times New Roman"/>
          <w:szCs w:val="24"/>
        </w:rPr>
        <w:lastRenderedPageBreak/>
        <w:t>η οικονομία μας πάει πολύ καλά και μπορεί να το αντέξει και αυτό το πλήγμα». Δεν είναι έτσι! Δυστυχώς, δεν είναι έτσι!</w:t>
      </w:r>
    </w:p>
    <w:p w14:paraId="6FD02FB4" w14:textId="77777777" w:rsidR="00BA6D65" w:rsidRDefault="00336324">
      <w:pPr>
        <w:spacing w:line="600" w:lineRule="auto"/>
        <w:ind w:firstLine="720"/>
        <w:jc w:val="both"/>
        <w:rPr>
          <w:rFonts w:eastAsia="Times New Roman"/>
          <w:szCs w:val="24"/>
        </w:rPr>
      </w:pPr>
      <w:r>
        <w:rPr>
          <w:rFonts w:eastAsia="Times New Roman"/>
          <w:szCs w:val="24"/>
        </w:rPr>
        <w:t>Σή</w:t>
      </w:r>
      <w:r>
        <w:rPr>
          <w:rFonts w:eastAsia="Times New Roman"/>
          <w:szCs w:val="24"/>
        </w:rPr>
        <w:t xml:space="preserve">μερα η ελληνική οικονομία πονάει και το ξέρουμε όλοι. Δεν χρειάζεται να το επαναλαμβάνω. Απλώς γι’ αυτό κάτι πρέπει να κάνετε. Αυτό, νομίζω, είναι μια κίνηση εντυπωσιασμού, για να συσπειρώσετε, ίσως, το </w:t>
      </w:r>
      <w:r>
        <w:rPr>
          <w:rFonts w:eastAsia="Times New Roman"/>
          <w:szCs w:val="24"/>
        </w:rPr>
        <w:t>κ</w:t>
      </w:r>
      <w:r>
        <w:rPr>
          <w:rFonts w:eastAsia="Times New Roman"/>
          <w:szCs w:val="24"/>
        </w:rPr>
        <w:t>όμμα σας, τους Βουλευτές σας, εν όψει του ασφαλιστικ</w:t>
      </w:r>
      <w:r>
        <w:rPr>
          <w:rFonts w:eastAsia="Times New Roman"/>
          <w:szCs w:val="24"/>
        </w:rPr>
        <w:t xml:space="preserve">ού που θα φέρετε, το οποίο είναι δυσβάσταχτο, για να πάρετε για δυο, τρεις μέρες την προσοχή των μέσων μαζική ενημέρωσης από αυτό το κομμάτι και να το θέσετε σε αυτήν τη θεατρική παράσταση στην οποία συμμετέχουμε σήμερα. </w:t>
      </w:r>
    </w:p>
    <w:p w14:paraId="6FD02FB5" w14:textId="77777777" w:rsidR="00BA6D65" w:rsidRDefault="00336324">
      <w:pPr>
        <w:spacing w:line="600" w:lineRule="auto"/>
        <w:ind w:firstLine="720"/>
        <w:jc w:val="both"/>
        <w:rPr>
          <w:rFonts w:eastAsia="Times New Roman"/>
          <w:szCs w:val="24"/>
        </w:rPr>
      </w:pPr>
      <w:r>
        <w:rPr>
          <w:rFonts w:eastAsia="Times New Roman"/>
          <w:szCs w:val="24"/>
        </w:rPr>
        <w:t xml:space="preserve">Άκουσα στη συνέχεια τον κ. Τσίπρα </w:t>
      </w:r>
      <w:r>
        <w:rPr>
          <w:rFonts w:eastAsia="Times New Roman"/>
          <w:szCs w:val="24"/>
        </w:rPr>
        <w:t xml:space="preserve">για περίπου σαράντα πέντε λεπτά. Τα πρώτα είκοσι, είκοσι πέντε λεπτά μιλούσε για γενικά θέματα, για τα παράπονά του από τον κ. Μητσοτάκη, ο οποίος δεν κάνει αυτά που </w:t>
      </w:r>
      <w:r>
        <w:rPr>
          <w:rFonts w:eastAsia="Times New Roman"/>
          <w:szCs w:val="24"/>
        </w:rPr>
        <w:lastRenderedPageBreak/>
        <w:t xml:space="preserve">θέλει ο κ. Τσίπρας, δεν τον υποστηρίζει στο εξωτερικό. Για πέντε λεπτά μίλησε για αυτό το </w:t>
      </w:r>
      <w:r>
        <w:rPr>
          <w:rFonts w:eastAsia="Times New Roman"/>
          <w:szCs w:val="24"/>
        </w:rPr>
        <w:t xml:space="preserve">θέμα που συζητάμε σήμερα για την </w:t>
      </w:r>
      <w:r>
        <w:rPr>
          <w:rFonts w:eastAsia="Times New Roman"/>
          <w:szCs w:val="24"/>
        </w:rPr>
        <w:t>ε</w:t>
      </w:r>
      <w:r>
        <w:rPr>
          <w:rFonts w:eastAsia="Times New Roman"/>
          <w:szCs w:val="24"/>
        </w:rPr>
        <w:t xml:space="preserve">πιτροπή και στη συνέχεια μίλησε για το νομοσχέδιο το οποίο θα φέρει και αυτό θα δώσει προβλήματα. </w:t>
      </w:r>
    </w:p>
    <w:p w14:paraId="6FD02FB6" w14:textId="77777777" w:rsidR="00BA6D65" w:rsidRDefault="00336324">
      <w:pPr>
        <w:spacing w:line="600" w:lineRule="auto"/>
        <w:ind w:firstLine="720"/>
        <w:jc w:val="both"/>
        <w:rPr>
          <w:rFonts w:eastAsia="Times New Roman"/>
          <w:szCs w:val="24"/>
        </w:rPr>
      </w:pPr>
      <w:r>
        <w:rPr>
          <w:rFonts w:eastAsia="Times New Roman"/>
          <w:szCs w:val="24"/>
        </w:rPr>
        <w:t>Θα έπρεπε να είχατε καταργήσει από την πρώτη μέρα που ήρθατε τον νόμο αυτό, τον 4146/13 και όχι να μας λένε και ο κ. Τσίπρα</w:t>
      </w:r>
      <w:r>
        <w:rPr>
          <w:rFonts w:eastAsia="Times New Roman"/>
          <w:szCs w:val="24"/>
        </w:rPr>
        <w:t xml:space="preserve">ς και ο κ. Παρασκευόπουλος -οι οποίοι μίλησαν περίπου είκοσι λεπτά ο καθένας- για το νομοσχέδιο. Ας φέρνατε σήμερα ένα σχέδιο νόμου να συζητήσουμε όχι τη σύσταση μια επιτροπής. Δεν νομίζω ότι </w:t>
      </w:r>
      <w:r>
        <w:rPr>
          <w:rFonts w:eastAsia="Times New Roman"/>
          <w:szCs w:val="24"/>
        </w:rPr>
        <w:t xml:space="preserve">είναι </w:t>
      </w:r>
      <w:r>
        <w:rPr>
          <w:rFonts w:eastAsia="Times New Roman"/>
          <w:szCs w:val="24"/>
        </w:rPr>
        <w:t xml:space="preserve">αυτό που ζητάμε. </w:t>
      </w:r>
    </w:p>
    <w:p w14:paraId="6FD02FB7" w14:textId="77777777" w:rsidR="00BA6D65" w:rsidRDefault="00336324">
      <w:pPr>
        <w:spacing w:line="600" w:lineRule="auto"/>
        <w:ind w:firstLine="720"/>
        <w:jc w:val="both"/>
        <w:rPr>
          <w:rFonts w:eastAsia="Times New Roman"/>
          <w:szCs w:val="24"/>
        </w:rPr>
      </w:pPr>
      <w:r>
        <w:rPr>
          <w:rFonts w:eastAsia="Times New Roman"/>
          <w:szCs w:val="24"/>
        </w:rPr>
        <w:t>Όλος ο κόσμος ξέρει δόξα τω Θεώ</w:t>
      </w:r>
      <w:r>
        <w:rPr>
          <w:rFonts w:eastAsia="Times New Roman"/>
          <w:szCs w:val="24"/>
        </w:rPr>
        <w:t>,</w:t>
      </w:r>
      <w:r>
        <w:rPr>
          <w:rFonts w:eastAsia="Times New Roman"/>
          <w:szCs w:val="24"/>
        </w:rPr>
        <w:t xml:space="preserve"> ενημερώ</w:t>
      </w:r>
      <w:r>
        <w:rPr>
          <w:rFonts w:eastAsia="Times New Roman"/>
          <w:szCs w:val="24"/>
        </w:rPr>
        <w:t xml:space="preserve">νεται πλέον. Αυτά που ακούσαμε σήμερα τα ξέρει όλος ο κόσμος. Είναι αναρτημένα στο </w:t>
      </w:r>
      <w:r>
        <w:rPr>
          <w:rFonts w:eastAsia="Times New Roman"/>
          <w:szCs w:val="24"/>
          <w:lang w:val="en-US"/>
        </w:rPr>
        <w:t>internet</w:t>
      </w:r>
      <w:r>
        <w:rPr>
          <w:rFonts w:eastAsia="Times New Roman"/>
          <w:szCs w:val="24"/>
        </w:rPr>
        <w:t>. Ξέρει ποιοι τα έφαγαν, γιατί τα έφαγαν, ποιοι καταχράστηκαν το δημόσιο χρήμα. Αυτά τα ξέρει όλος ο κόσμος! Δεν είπαμε κάτι νέο, δεν είπαμε κάτι τρανταχτό, όπως έγι</w:t>
      </w:r>
      <w:r>
        <w:rPr>
          <w:rFonts w:eastAsia="Times New Roman"/>
          <w:szCs w:val="24"/>
        </w:rPr>
        <w:t xml:space="preserve">νε και στην προ ημερησίας πριν από λίγες μέρες, έτσι; Ένα θέατρο ήταν αυτό σήμερα. Δυστυχώς! </w:t>
      </w:r>
    </w:p>
    <w:p w14:paraId="6FD02FB8"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Άκουσα και τον κ. Μητσοτάκη, άκουσα και την κ. Γενηματά. </w:t>
      </w:r>
      <w:r>
        <w:rPr>
          <w:rFonts w:eastAsia="Times New Roman"/>
          <w:szCs w:val="24"/>
        </w:rPr>
        <w:t>Τ</w:t>
      </w:r>
      <w:r>
        <w:rPr>
          <w:rFonts w:eastAsia="Times New Roman"/>
          <w:szCs w:val="24"/>
        </w:rPr>
        <w:t>ι μας είπε ο κ. Μητσοτάκης; Είπε ότι θα δίνει την κρατική επιχορήγηση μέχρι το 2018. Χρωστάει 195 εκατομ</w:t>
      </w:r>
      <w:r>
        <w:rPr>
          <w:rFonts w:eastAsia="Times New Roman"/>
          <w:szCs w:val="24"/>
        </w:rPr>
        <w:t xml:space="preserve">μύρια. Η κρατική επιχορήγηση έχει μειωθεί και δεν καλύπτει τίποτα από αυτά ούτε καν τα επιτόκια, έχω την εντύπωση. </w:t>
      </w:r>
    </w:p>
    <w:p w14:paraId="6FD02FB9" w14:textId="77777777" w:rsidR="00BA6D65" w:rsidRDefault="00336324">
      <w:pPr>
        <w:spacing w:line="600" w:lineRule="auto"/>
        <w:ind w:firstLine="720"/>
        <w:jc w:val="both"/>
        <w:rPr>
          <w:rFonts w:eastAsia="Times New Roman"/>
          <w:szCs w:val="24"/>
        </w:rPr>
      </w:pPr>
      <w:r>
        <w:rPr>
          <w:rFonts w:eastAsia="Times New Roman"/>
          <w:szCs w:val="24"/>
        </w:rPr>
        <w:t xml:space="preserve">Ενώ η κ. Γενηματά που ντράπηκε, μάλλον, να μιλήσει με αριθμούς πραγματικούς, μίλησε με ποσοστά. </w:t>
      </w:r>
      <w:r>
        <w:rPr>
          <w:rFonts w:eastAsia="Times New Roman"/>
          <w:szCs w:val="24"/>
        </w:rPr>
        <w:t>Τ</w:t>
      </w:r>
      <w:r>
        <w:rPr>
          <w:rFonts w:eastAsia="Times New Roman"/>
          <w:szCs w:val="24"/>
        </w:rPr>
        <w:t>ι μας είπε; Θα δίνει το 60% της κρατικής επ</w:t>
      </w:r>
      <w:r>
        <w:rPr>
          <w:rFonts w:eastAsia="Times New Roman"/>
          <w:szCs w:val="24"/>
        </w:rPr>
        <w:t>ιχορήγησης για να αποπληρωθεί το χρέος. Έκανα ένα γρήγορο απολογισμό και από τα 125 εκατομμύρια για να ξεπληρωθεί με την κρατική επιχορήγηση, χρειάζεται 833,333 χρόνια. Αυτό είναι ένα θέατρο του παραλόγου που ζούμε εδώ μέσα, δυστυχώς! Κάντε τις πράξεις και</w:t>
      </w:r>
      <w:r>
        <w:rPr>
          <w:rFonts w:eastAsia="Times New Roman"/>
          <w:szCs w:val="24"/>
        </w:rPr>
        <w:t xml:space="preserve"> θα το δείτε. Κανένας δεν μίλησε! </w:t>
      </w:r>
    </w:p>
    <w:p w14:paraId="6FD02FBA" w14:textId="77777777" w:rsidR="00BA6D65" w:rsidRDefault="00336324">
      <w:pPr>
        <w:spacing w:line="600" w:lineRule="auto"/>
        <w:ind w:firstLine="720"/>
        <w:jc w:val="both"/>
        <w:rPr>
          <w:rFonts w:eastAsia="Times New Roman"/>
          <w:szCs w:val="24"/>
        </w:rPr>
      </w:pPr>
      <w:r>
        <w:rPr>
          <w:rFonts w:eastAsia="Times New Roman"/>
          <w:szCs w:val="24"/>
        </w:rPr>
        <w:t xml:space="preserve">Άκουσα, επίσης, με μεγάλη έκπληξη τους Βουλευτές της Δημοκρατικής Συμπαράταξης ΠΑΣΟΚ-ΔΗΜΑΡ να φωνάζουν, την ώρα που ανέβηκε στο Βήμα η κ. Γενηματά, γιατί όλοι οι Βουλευτές έφευγαν. </w:t>
      </w:r>
      <w:r>
        <w:rPr>
          <w:rFonts w:eastAsia="Times New Roman"/>
          <w:szCs w:val="24"/>
        </w:rPr>
        <w:t>Τ</w:t>
      </w:r>
      <w:r>
        <w:rPr>
          <w:rFonts w:eastAsia="Times New Roman"/>
          <w:szCs w:val="24"/>
        </w:rPr>
        <w:t>ώρα βλέπω ότι μιλάω σε μια άδεια Αίθουσ</w:t>
      </w:r>
      <w:r>
        <w:rPr>
          <w:rFonts w:eastAsia="Times New Roman"/>
          <w:szCs w:val="24"/>
        </w:rPr>
        <w:t xml:space="preserve">α. </w:t>
      </w:r>
    </w:p>
    <w:p w14:paraId="6FD02FBB"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Γελάμε. Μα αυτό δεν έκαναν; Με τα χάλια μας γελάμε! Δυστυχώς! </w:t>
      </w:r>
    </w:p>
    <w:p w14:paraId="6FD02FBC" w14:textId="77777777" w:rsidR="00BA6D65" w:rsidRDefault="00336324">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D02FBD" w14:textId="77777777" w:rsidR="00BA6D65" w:rsidRDefault="00336324">
      <w:pPr>
        <w:spacing w:line="600" w:lineRule="auto"/>
        <w:ind w:firstLine="720"/>
        <w:jc w:val="both"/>
        <w:rPr>
          <w:rFonts w:eastAsia="Times New Roman"/>
          <w:szCs w:val="24"/>
        </w:rPr>
      </w:pPr>
      <w:r>
        <w:rPr>
          <w:rFonts w:eastAsia="Times New Roman"/>
          <w:szCs w:val="24"/>
        </w:rPr>
        <w:t xml:space="preserve">Κυρία Πρόεδρε, θα χρειαστώ λίγο χρόνο ακόμη, γιατί ως Ένωση Κεντρώων, δεν είχαμε και καθόλου. </w:t>
      </w:r>
    </w:p>
    <w:p w14:paraId="6FD02FBE" w14:textId="77777777" w:rsidR="00BA6D65" w:rsidRDefault="00336324">
      <w:pPr>
        <w:spacing w:line="600" w:lineRule="auto"/>
        <w:ind w:firstLine="720"/>
        <w:jc w:val="both"/>
        <w:rPr>
          <w:rFonts w:eastAsia="Times New Roman"/>
          <w:szCs w:val="24"/>
        </w:rPr>
      </w:pPr>
      <w:r>
        <w:rPr>
          <w:rFonts w:eastAsia="Times New Roman"/>
          <w:szCs w:val="24"/>
        </w:rPr>
        <w:t xml:space="preserve">Τους </w:t>
      </w:r>
      <w:r>
        <w:rPr>
          <w:rFonts w:eastAsia="Times New Roman"/>
          <w:szCs w:val="24"/>
        </w:rPr>
        <w:t>άκουσα, λοιπόν, να φωνάζουν στον κ. Κωνσταντινέα -και συγγνώμη που θα το πω- «ξεφτίλα, κάτσε κάτω». Για μένα αυτό που έκανε ο κ. Κωνσταντινέας</w:t>
      </w:r>
      <w:r>
        <w:rPr>
          <w:rFonts w:eastAsia="Times New Roman"/>
          <w:szCs w:val="24"/>
        </w:rPr>
        <w:t>,</w:t>
      </w:r>
      <w:r>
        <w:rPr>
          <w:rFonts w:eastAsia="Times New Roman"/>
          <w:szCs w:val="24"/>
        </w:rPr>
        <w:t xml:space="preserve"> ήταν προσβολή απέναντι στην κ. Γενηματά αλλά αυτό που έκανε η πτέρυγα της Δημοκρατικής Συμπαράταξης ΠΑΣΟΚ-ΔΗΜΑΡ</w:t>
      </w:r>
      <w:r>
        <w:rPr>
          <w:rFonts w:eastAsia="Times New Roman"/>
          <w:szCs w:val="24"/>
        </w:rPr>
        <w:t>,</w:t>
      </w:r>
      <w:r>
        <w:rPr>
          <w:rFonts w:eastAsia="Times New Roman"/>
          <w:szCs w:val="24"/>
        </w:rPr>
        <w:t xml:space="preserve"> ήταν ακόμη μεγαλύτερη ξεφτίλα από αυτό που ζήτησαν αυτοί να μη συμβεί. </w:t>
      </w:r>
    </w:p>
    <w:p w14:paraId="6FD02FBF" w14:textId="77777777" w:rsidR="00BA6D65" w:rsidRDefault="00336324">
      <w:pPr>
        <w:spacing w:line="600" w:lineRule="auto"/>
        <w:ind w:firstLine="720"/>
        <w:jc w:val="both"/>
        <w:rPr>
          <w:rFonts w:eastAsia="Times New Roman"/>
          <w:szCs w:val="24"/>
        </w:rPr>
      </w:pPr>
      <w:r>
        <w:rPr>
          <w:rFonts w:eastAsia="Times New Roman"/>
          <w:szCs w:val="24"/>
        </w:rPr>
        <w:t>Αυτές οι κουβέντες που λέγονται εδώ μέσα, αυτή η συμπεριφορά απαξιώνει όλο το πολιτικό σύστημα. Σας έχω ξαναπεί ότι ο κόσμος δεν θέλει να μας βλέπει στους δρόμους. Δεν λέω πως μας κυν</w:t>
      </w:r>
      <w:r>
        <w:rPr>
          <w:rFonts w:eastAsia="Times New Roman"/>
          <w:szCs w:val="24"/>
        </w:rPr>
        <w:t xml:space="preserve">ηγάει αλλά δεν θέλει να μας βλέπει. </w:t>
      </w:r>
    </w:p>
    <w:p w14:paraId="6FD02FC0" w14:textId="77777777" w:rsidR="00BA6D65" w:rsidRDefault="00336324">
      <w:pPr>
        <w:spacing w:line="600" w:lineRule="auto"/>
        <w:ind w:firstLine="720"/>
        <w:jc w:val="both"/>
        <w:rPr>
          <w:rFonts w:eastAsia="Times New Roman"/>
          <w:szCs w:val="24"/>
        </w:rPr>
      </w:pPr>
      <w:r>
        <w:rPr>
          <w:rFonts w:eastAsia="Times New Roman"/>
          <w:szCs w:val="24"/>
        </w:rPr>
        <w:lastRenderedPageBreak/>
        <w:t>Την προηγούμενη βδομάδα εγώ έκανα μια κατάθεση στεφάνου μέσα στις εκδηλώσεις και ντράπηκα που με γιουχάρισαν, χωρίς να κάνω τίποτα. Ντράπηκα! Γιατί; Χωρίς λόγο. Επειδή εγώ πληρώνω τα λάθη των προηγούμενων πολιτικών. Δυσ</w:t>
      </w:r>
      <w:r>
        <w:rPr>
          <w:rFonts w:eastAsia="Times New Roman"/>
          <w:szCs w:val="24"/>
        </w:rPr>
        <w:t xml:space="preserve">τυχώς έτσι έγινε. </w:t>
      </w:r>
    </w:p>
    <w:p w14:paraId="6FD02FC1" w14:textId="77777777" w:rsidR="00BA6D65" w:rsidRDefault="00336324">
      <w:pPr>
        <w:spacing w:line="600" w:lineRule="auto"/>
        <w:ind w:firstLine="720"/>
        <w:jc w:val="both"/>
        <w:rPr>
          <w:rFonts w:eastAsia="Times New Roman"/>
          <w:szCs w:val="24"/>
        </w:rPr>
      </w:pPr>
      <w:r>
        <w:rPr>
          <w:rFonts w:eastAsia="Times New Roman"/>
          <w:szCs w:val="24"/>
        </w:rPr>
        <w:t>Άκουσα και τον κ. Καμμένο</w:t>
      </w:r>
      <w:r>
        <w:rPr>
          <w:rFonts w:eastAsia="Times New Roman"/>
          <w:szCs w:val="24"/>
        </w:rPr>
        <w:t>,</w:t>
      </w:r>
      <w:r>
        <w:rPr>
          <w:rFonts w:eastAsia="Times New Roman"/>
          <w:szCs w:val="24"/>
        </w:rPr>
        <w:t xml:space="preserve"> να μιλάει για τα παλιά χρέη και τα παλιά δάνεια της Νέας Δημοκρατίας, όταν αυτός ήταν μέλος της. Εντάξει! Τι να σχολιάσουμε πάνω σε αυτό; Έκανε τίποτα τότε; Δεν έκανε, δυστυχώς! Μιλούσε ως πρώην μέλος της Νέας </w:t>
      </w:r>
      <w:r>
        <w:rPr>
          <w:rFonts w:eastAsia="Times New Roman"/>
          <w:szCs w:val="24"/>
        </w:rPr>
        <w:t>Δημοκρατίας, όταν η Νέα Δημοκρατία τα έκανε αυτά.</w:t>
      </w:r>
    </w:p>
    <w:p w14:paraId="6FD02FC2" w14:textId="77777777" w:rsidR="00BA6D65" w:rsidRDefault="00336324">
      <w:pPr>
        <w:spacing w:line="600" w:lineRule="auto"/>
        <w:ind w:firstLine="720"/>
        <w:jc w:val="both"/>
        <w:rPr>
          <w:rFonts w:eastAsia="Times New Roman"/>
          <w:szCs w:val="24"/>
        </w:rPr>
      </w:pPr>
      <w:r>
        <w:rPr>
          <w:rFonts w:eastAsia="Times New Roman"/>
          <w:szCs w:val="24"/>
        </w:rPr>
        <w:t xml:space="preserve">Άκουσα μετά και την πρόταση του Ποταμιού, η οποία ξέρουμε τι είναι, και την οποία βρήκα θετική. Να υπάρχει μια δημόσια πλατφόρμα, όπως η </w:t>
      </w:r>
      <w:r>
        <w:rPr>
          <w:rFonts w:eastAsia="Times New Roman"/>
          <w:szCs w:val="24"/>
        </w:rPr>
        <w:t>«</w:t>
      </w:r>
      <w:r>
        <w:rPr>
          <w:rFonts w:eastAsia="Times New Roman"/>
          <w:szCs w:val="24"/>
        </w:rPr>
        <w:t>Δ</w:t>
      </w:r>
      <w:r>
        <w:rPr>
          <w:rFonts w:eastAsia="Times New Roman"/>
          <w:szCs w:val="24"/>
        </w:rPr>
        <w:t>ΙΑΥΓΕΙΑ»</w:t>
      </w:r>
      <w:r>
        <w:rPr>
          <w:rFonts w:eastAsia="Times New Roman"/>
          <w:szCs w:val="24"/>
        </w:rPr>
        <w:t>, όπου όλες οι οικονομικές κινήσεις των κομμάτων να είναι ε</w:t>
      </w:r>
      <w:r>
        <w:rPr>
          <w:rFonts w:eastAsia="Times New Roman"/>
          <w:szCs w:val="24"/>
        </w:rPr>
        <w:t>κεί πέρα. Δεν είναι κάτι κακό.</w:t>
      </w:r>
    </w:p>
    <w:p w14:paraId="6FD02FC3" w14:textId="77777777" w:rsidR="00BA6D65" w:rsidRDefault="00336324">
      <w:pPr>
        <w:spacing w:line="600" w:lineRule="auto"/>
        <w:ind w:firstLine="720"/>
        <w:jc w:val="both"/>
        <w:rPr>
          <w:rFonts w:eastAsia="Times New Roman"/>
          <w:szCs w:val="24"/>
        </w:rPr>
      </w:pPr>
      <w:r>
        <w:rPr>
          <w:rFonts w:eastAsia="Times New Roman"/>
          <w:szCs w:val="24"/>
        </w:rPr>
        <w:t>Αυτό που θα δείξει, όμως, ότι δεν υπολογίζουμε το πολιτικό κόστος, δεν εξυπηρετούμε μικροπολιτικά συμφέροντα</w:t>
      </w:r>
      <w:r>
        <w:rPr>
          <w:rFonts w:eastAsia="Times New Roman"/>
          <w:szCs w:val="24"/>
        </w:rPr>
        <w:t>,</w:t>
      </w:r>
      <w:r>
        <w:rPr>
          <w:rFonts w:eastAsia="Times New Roman"/>
          <w:szCs w:val="24"/>
        </w:rPr>
        <w:t xml:space="preserve"> είναι να καταργηθούν οι κομματικές επιχορηγήσεις. Πρέπει να γίνει αυτό. Κανένα κόμμα μέσα </w:t>
      </w:r>
      <w:r>
        <w:rPr>
          <w:rFonts w:eastAsia="Times New Roman"/>
          <w:szCs w:val="24"/>
        </w:rPr>
        <w:lastRenderedPageBreak/>
        <w:t>στη Βουλή, πλην της Ένωση</w:t>
      </w:r>
      <w:r>
        <w:rPr>
          <w:rFonts w:eastAsia="Times New Roman"/>
          <w:szCs w:val="24"/>
        </w:rPr>
        <w:t xml:space="preserve">ς Κεντρώων, δεν το υποστηρίζει. Ούτε καν η Χρυσή Αυγή -δεν είναι κανένας τους στην Αίθουσα τώρα- οι οποίοι σε μια Διάσκεψη </w:t>
      </w:r>
      <w:r>
        <w:rPr>
          <w:rFonts w:eastAsia="Times New Roman"/>
          <w:szCs w:val="24"/>
        </w:rPr>
        <w:t xml:space="preserve">των </w:t>
      </w:r>
      <w:r>
        <w:rPr>
          <w:rFonts w:eastAsia="Times New Roman"/>
          <w:szCs w:val="24"/>
        </w:rPr>
        <w:t>Προέδρων που είχαν βρεθεί</w:t>
      </w:r>
      <w:r>
        <w:rPr>
          <w:rFonts w:eastAsia="Times New Roman"/>
          <w:szCs w:val="24"/>
        </w:rPr>
        <w:t>,</w:t>
      </w:r>
      <w:r>
        <w:rPr>
          <w:rFonts w:eastAsia="Times New Roman"/>
          <w:szCs w:val="24"/>
        </w:rPr>
        <w:t xml:space="preserve"> έλεγαν: «Εμείς θα τα πάρουμε τα χρήματα; </w:t>
      </w:r>
      <w:r>
        <w:rPr>
          <w:rFonts w:eastAsia="Times New Roman"/>
          <w:szCs w:val="24"/>
        </w:rPr>
        <w:t>Π</w:t>
      </w:r>
      <w:r>
        <w:rPr>
          <w:rFonts w:eastAsia="Times New Roman"/>
          <w:szCs w:val="24"/>
        </w:rPr>
        <w:t xml:space="preserve">ότε θα τα πάρουμε;». Δεν τους ένοιαζε κάτι άλλο. </w:t>
      </w:r>
    </w:p>
    <w:p w14:paraId="6FD02FC4" w14:textId="77777777" w:rsidR="00BA6D65" w:rsidRDefault="00336324">
      <w:pPr>
        <w:spacing w:line="600" w:lineRule="auto"/>
        <w:ind w:firstLine="720"/>
        <w:jc w:val="both"/>
        <w:rPr>
          <w:rFonts w:eastAsia="Times New Roman"/>
          <w:szCs w:val="24"/>
        </w:rPr>
      </w:pPr>
      <w:r>
        <w:rPr>
          <w:rFonts w:eastAsia="Times New Roman"/>
          <w:szCs w:val="24"/>
        </w:rPr>
        <w:t>Δεν είπα ν</w:t>
      </w:r>
      <w:r>
        <w:rPr>
          <w:rFonts w:eastAsia="Times New Roman"/>
          <w:szCs w:val="24"/>
        </w:rPr>
        <w:t>α καταργηθεί. Μόνο η Ένωση Κεντρώων με τον Πρόεδρό της το υποστηρίζει και το έχει ως βασικό αίτημα στα εννιά της σημεία. Επομένως εμείς αυτό προτείνουμε, για να δείξουμε ότι κάτι θα αλλάξει στο πολιτικό μας σύστημα.</w:t>
      </w:r>
    </w:p>
    <w:p w14:paraId="6FD02FC5" w14:textId="77777777" w:rsidR="00BA6D65" w:rsidRDefault="00336324">
      <w:pPr>
        <w:spacing w:line="600" w:lineRule="auto"/>
        <w:ind w:firstLine="720"/>
        <w:jc w:val="both"/>
        <w:rPr>
          <w:rFonts w:eastAsia="Times New Roman"/>
          <w:szCs w:val="24"/>
        </w:rPr>
      </w:pPr>
      <w:r>
        <w:rPr>
          <w:rFonts w:eastAsia="Times New Roman"/>
          <w:szCs w:val="24"/>
        </w:rPr>
        <w:t xml:space="preserve">Επειδή δεν θέλω να καταχραστώ τον χρόνο </w:t>
      </w:r>
      <w:r>
        <w:rPr>
          <w:rFonts w:eastAsia="Times New Roman"/>
          <w:szCs w:val="24"/>
        </w:rPr>
        <w:t>άλλο -συγγνώμη κιόλας- θα κλείσω με μια φράση που άκουσα</w:t>
      </w:r>
      <w:r>
        <w:rPr>
          <w:rFonts w:eastAsia="Times New Roman"/>
          <w:szCs w:val="24"/>
        </w:rPr>
        <w:t>-</w:t>
      </w:r>
      <w:r>
        <w:rPr>
          <w:rFonts w:eastAsia="Times New Roman"/>
          <w:szCs w:val="24"/>
        </w:rPr>
        <w:t xml:space="preserve"> την ώρα που μιλούσε ο κ. Καμμένος</w:t>
      </w:r>
      <w:r>
        <w:rPr>
          <w:rFonts w:eastAsia="Times New Roman"/>
          <w:szCs w:val="24"/>
        </w:rPr>
        <w:t>-</w:t>
      </w:r>
      <w:r>
        <w:rPr>
          <w:rFonts w:eastAsia="Times New Roman"/>
          <w:szCs w:val="24"/>
        </w:rPr>
        <w:t xml:space="preserve"> από συνάδελφο κυβερνητικό Βουλευτή των ΑΝΕΛ, ο οποίος είπε υπερασπιζόμενος τη σημερινή διαδικασία: «Κοροϊδευόμαστε σήμερα;». </w:t>
      </w:r>
    </w:p>
    <w:p w14:paraId="6FD02FC6" w14:textId="77777777" w:rsidR="00BA6D65" w:rsidRDefault="00336324">
      <w:pPr>
        <w:spacing w:line="600" w:lineRule="auto"/>
        <w:ind w:firstLine="720"/>
        <w:jc w:val="both"/>
        <w:rPr>
          <w:rFonts w:eastAsia="Times New Roman"/>
          <w:szCs w:val="24"/>
        </w:rPr>
      </w:pPr>
      <w:r>
        <w:rPr>
          <w:rFonts w:eastAsia="Times New Roman"/>
          <w:szCs w:val="24"/>
        </w:rPr>
        <w:t>Αυτό ακριβώς κάνουμε. Κοροϊδεύει ο έν</w:t>
      </w:r>
      <w:r>
        <w:rPr>
          <w:rFonts w:eastAsia="Times New Roman"/>
          <w:szCs w:val="24"/>
        </w:rPr>
        <w:t>ας τον άλλον. Αυτό ακριβώς κάνουμε δυστυχώς.</w:t>
      </w:r>
    </w:p>
    <w:p w14:paraId="6FD02FC7" w14:textId="77777777" w:rsidR="00BA6D65" w:rsidRDefault="00336324">
      <w:pPr>
        <w:spacing w:line="600" w:lineRule="auto"/>
        <w:ind w:firstLine="720"/>
        <w:jc w:val="both"/>
        <w:rPr>
          <w:rFonts w:eastAsia="Times New Roman"/>
          <w:szCs w:val="24"/>
        </w:rPr>
      </w:pPr>
      <w:r>
        <w:rPr>
          <w:rFonts w:eastAsia="Times New Roman"/>
          <w:szCs w:val="24"/>
        </w:rPr>
        <w:t>Ευχαριστώ πολύ.</w:t>
      </w:r>
    </w:p>
    <w:p w14:paraId="6FD02FC8" w14:textId="77777777" w:rsidR="00BA6D65" w:rsidRDefault="0033632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6FD02FC9" w14:textId="77777777" w:rsidR="00BA6D65" w:rsidRDefault="00336324">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Τον λόγο έχει ο κ. Φάμελλος, Κοινοβουλευτικός Εκπρόσωπος του ΣΥΡΙΖΑ, για οκτώ λεπτά.</w:t>
      </w:r>
    </w:p>
    <w:p w14:paraId="6FD02FCA" w14:textId="77777777" w:rsidR="00BA6D65" w:rsidRDefault="00336324">
      <w:pPr>
        <w:spacing w:line="600" w:lineRule="auto"/>
        <w:ind w:firstLine="720"/>
        <w:jc w:val="both"/>
        <w:rPr>
          <w:rFonts w:eastAsia="Times New Roman"/>
          <w:szCs w:val="24"/>
        </w:rPr>
      </w:pPr>
      <w:r>
        <w:rPr>
          <w:rFonts w:eastAsia="Times New Roman"/>
          <w:bCs/>
        </w:rPr>
        <w:t xml:space="preserve">Έχουν μείνει </w:t>
      </w:r>
      <w:r>
        <w:rPr>
          <w:rFonts w:eastAsia="Times New Roman"/>
          <w:bCs/>
        </w:rPr>
        <w:t>δύο Ανεξάρτητοι Βουλευτές. Παρακαλώ να τηρήσετε τον χρόνο, γιατί τελειώσαμε.</w:t>
      </w:r>
    </w:p>
    <w:p w14:paraId="6FD02FCB" w14:textId="77777777" w:rsidR="00BA6D65" w:rsidRDefault="0033632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w:t>
      </w:r>
      <w:r>
        <w:rPr>
          <w:rFonts w:eastAsia="Times New Roman"/>
          <w:szCs w:val="24"/>
        </w:rPr>
        <w:t>υρία</w:t>
      </w:r>
      <w:r>
        <w:rPr>
          <w:rFonts w:eastAsia="Times New Roman"/>
          <w:szCs w:val="24"/>
        </w:rPr>
        <w:t xml:space="preserve"> Πρόεδρε. Θα προσπαθήσω να είμαι σύντομος.</w:t>
      </w:r>
    </w:p>
    <w:p w14:paraId="6FD02FCC" w14:textId="77777777" w:rsidR="00BA6D65" w:rsidRDefault="00336324">
      <w:pPr>
        <w:spacing w:line="600" w:lineRule="auto"/>
        <w:ind w:firstLine="720"/>
        <w:jc w:val="both"/>
        <w:rPr>
          <w:rFonts w:eastAsia="Times New Roman"/>
          <w:szCs w:val="24"/>
        </w:rPr>
      </w:pPr>
      <w:r>
        <w:rPr>
          <w:rFonts w:eastAsia="Times New Roman"/>
          <w:szCs w:val="24"/>
        </w:rPr>
        <w:t>Κύριοι Υπουργοί, κυρίες και κύριοι Βουλευτές, ξεκινώντας</w:t>
      </w:r>
      <w:r>
        <w:rPr>
          <w:rFonts w:eastAsia="Times New Roman"/>
          <w:szCs w:val="24"/>
        </w:rPr>
        <w:t>,</w:t>
      </w:r>
      <w:r>
        <w:rPr>
          <w:rFonts w:eastAsia="Times New Roman"/>
          <w:szCs w:val="24"/>
        </w:rPr>
        <w:t xml:space="preserve"> θα ήθελα να πω -δεν είναι εδώ ο κ. Δένδιας- ότι οφείλουμε να του δώσουμε έναν χάρτη της ελληνικής </w:t>
      </w:r>
      <w:r>
        <w:rPr>
          <w:rFonts w:eastAsia="Times New Roman"/>
          <w:szCs w:val="24"/>
        </w:rPr>
        <w:t>Α</w:t>
      </w:r>
      <w:r>
        <w:rPr>
          <w:rFonts w:eastAsia="Times New Roman"/>
          <w:szCs w:val="24"/>
        </w:rPr>
        <w:t xml:space="preserve">ριστεράς, γιατί δεν τα ξέρει καλά. Θέλω να τονίσω, όμως, και προς </w:t>
      </w:r>
      <w:r>
        <w:rPr>
          <w:rFonts w:eastAsia="Times New Roman"/>
          <w:szCs w:val="24"/>
        </w:rPr>
        <w:t xml:space="preserve">όλους </w:t>
      </w:r>
      <w:r>
        <w:rPr>
          <w:rFonts w:eastAsia="Times New Roman"/>
          <w:szCs w:val="24"/>
        </w:rPr>
        <w:t>τους συναδέλφους της Νέας Δημοκρατίας ότι αυτό που πρέπει να ξέρετε</w:t>
      </w:r>
      <w:r>
        <w:rPr>
          <w:rFonts w:eastAsia="Times New Roman"/>
          <w:szCs w:val="24"/>
        </w:rPr>
        <w:t>,</w:t>
      </w:r>
      <w:r>
        <w:rPr>
          <w:rFonts w:eastAsia="Times New Roman"/>
          <w:szCs w:val="24"/>
        </w:rPr>
        <w:t xml:space="preserve"> είναι ότι η Ελλ</w:t>
      </w:r>
      <w:r>
        <w:rPr>
          <w:rFonts w:eastAsia="Times New Roman"/>
          <w:szCs w:val="24"/>
        </w:rPr>
        <w:t xml:space="preserve">άδα είναι χαρούμενη, αισιόδοξη και δημιουργική, μόνο όταν βλέπει </w:t>
      </w:r>
      <w:r>
        <w:rPr>
          <w:rFonts w:eastAsia="Times New Roman"/>
          <w:szCs w:val="24"/>
        </w:rPr>
        <w:t xml:space="preserve">προς </w:t>
      </w:r>
      <w:r>
        <w:rPr>
          <w:rFonts w:eastAsia="Times New Roman"/>
          <w:szCs w:val="24"/>
        </w:rPr>
        <w:t xml:space="preserve">την </w:t>
      </w:r>
      <w:r>
        <w:rPr>
          <w:rFonts w:eastAsia="Times New Roman"/>
          <w:szCs w:val="24"/>
        </w:rPr>
        <w:t>Α</w:t>
      </w:r>
      <w:r>
        <w:rPr>
          <w:rFonts w:eastAsia="Times New Roman"/>
          <w:szCs w:val="24"/>
        </w:rPr>
        <w:t xml:space="preserve">ριστερά, τη διανόηση και την πρόοδο. Ποτέ η διαπλοκή δεν έδωσε αισιόδοξη προοπτική στην χώρα μας. </w:t>
      </w:r>
      <w:r>
        <w:rPr>
          <w:rFonts w:eastAsia="Times New Roman"/>
          <w:szCs w:val="24"/>
        </w:rPr>
        <w:t>Α</w:t>
      </w:r>
      <w:r>
        <w:rPr>
          <w:rFonts w:eastAsia="Times New Roman"/>
          <w:szCs w:val="24"/>
        </w:rPr>
        <w:t>υτό σημειώστε το για το μέλλον το δικό σας.</w:t>
      </w:r>
    </w:p>
    <w:p w14:paraId="6FD02FCD"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σκόπευα </w:t>
      </w:r>
      <w:r>
        <w:rPr>
          <w:rFonts w:eastAsia="Times New Roman"/>
          <w:szCs w:val="24"/>
        </w:rPr>
        <w:t xml:space="preserve">να ασχοληθώ αποκλειστικά με το περιεχόμενο της πρότασης για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αλλά οφείλω, πριν μπω στο θέμα, να διαψεύσω δημόσια την κινδυνολογία και τη διασπορά φόβου που προσπαθούν συντονισμένα</w:t>
      </w:r>
      <w:r>
        <w:rPr>
          <w:rFonts w:eastAsia="Times New Roman"/>
          <w:szCs w:val="24"/>
        </w:rPr>
        <w:t>,</w:t>
      </w:r>
      <w:r>
        <w:rPr>
          <w:rFonts w:eastAsia="Times New Roman"/>
          <w:szCs w:val="24"/>
        </w:rPr>
        <w:t xml:space="preserve"> δυστυχώς, η Αξιωματική Αντιπολίτευση αλλά και η Δημοκρατ</w:t>
      </w:r>
      <w:r>
        <w:rPr>
          <w:rFonts w:eastAsia="Times New Roman"/>
          <w:szCs w:val="24"/>
        </w:rPr>
        <w:t xml:space="preserve">ική Συμπαράταξη να διασπείρουν στην οικονομία και στην κοινωνία. Η δική τους τακτική θεωρώ ότι είναι αυτή που κάνει το μεγαλύτερο κακό στην τάχατες αγαπημένη τους αγορά και ανάπτυξη, γιατί η χώρα προχωράει, προχωράει καλά, μπορεί να πάει πολύ καλύτερα. </w:t>
      </w:r>
    </w:p>
    <w:p w14:paraId="6FD02FCE" w14:textId="77777777" w:rsidR="00BA6D65" w:rsidRDefault="00336324">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διαπραγμάτευση και η αξιολόγηση πηγαίνουν καλά. Οι δηλώσεις των ευρωπαϊκών ηγετών αυτήν την εβδομάδα αλλά και του Προέδρου των Ηνωμένων Πολιτειών Αμερικής συνηγορούν ότι υπάρχει διέξοδος στην χώρα μας. Όμως και η χθεσινή απόφαση Ντράγκι είναι αυτή η οποία </w:t>
      </w:r>
      <w:r>
        <w:rPr>
          <w:rFonts w:eastAsia="Times New Roman"/>
          <w:szCs w:val="24"/>
        </w:rPr>
        <w:t xml:space="preserve">εισάγει τις ελληνικές τράπεζες σε ένα καθεστώς ποσοτικής χαλάρωσης, τουλάχιστον, για τα ομόλογα του </w:t>
      </w:r>
      <w:r>
        <w:rPr>
          <w:rFonts w:eastAsia="Times New Roman"/>
          <w:szCs w:val="24"/>
          <w:lang w:val="en-US"/>
        </w:rPr>
        <w:t>EFSF</w:t>
      </w:r>
      <w:r>
        <w:rPr>
          <w:rFonts w:eastAsia="Times New Roman"/>
          <w:szCs w:val="24"/>
        </w:rPr>
        <w:t xml:space="preserve">. Θυμίζω ότι αυτά τα ομόλογα η δική σας κυβέρνηση τα κατάντησε παλιόχαρτα και κουρελόχαρτα. </w:t>
      </w:r>
      <w:r>
        <w:rPr>
          <w:rFonts w:eastAsia="Times New Roman"/>
          <w:szCs w:val="24"/>
        </w:rPr>
        <w:t>Έ</w:t>
      </w:r>
      <w:r>
        <w:rPr>
          <w:rFonts w:eastAsia="Times New Roman"/>
          <w:szCs w:val="24"/>
        </w:rPr>
        <w:t>τσι αυτό δίνει μια νέα προοπτική για την χώρα μας, τουλάχισ</w:t>
      </w:r>
      <w:r>
        <w:rPr>
          <w:rFonts w:eastAsia="Times New Roman"/>
          <w:szCs w:val="24"/>
        </w:rPr>
        <w:t xml:space="preserve">τον μας φέρνει πιο κοντά στην ολοκλήρωση της αξιολόγησης. </w:t>
      </w:r>
    </w:p>
    <w:p w14:paraId="6FD02FCF" w14:textId="77777777" w:rsidR="00BA6D65" w:rsidRDefault="00336324">
      <w:pPr>
        <w:spacing w:line="600" w:lineRule="auto"/>
        <w:ind w:firstLine="720"/>
        <w:jc w:val="both"/>
        <w:rPr>
          <w:rFonts w:eastAsia="Times New Roman"/>
          <w:szCs w:val="24"/>
        </w:rPr>
      </w:pPr>
      <w:r>
        <w:rPr>
          <w:rFonts w:eastAsia="Times New Roman"/>
          <w:szCs w:val="24"/>
        </w:rPr>
        <w:lastRenderedPageBreak/>
        <w:t>Έχουμε αγωνία. Δεν είμαστε σίγουροι. Διεκδικούμε το καλύτερο, το ίδιο με όλους τους Έλληνες. Θέλουμε η χώρα να πάει καλύτερα. Αυτή είναι η δικιά μας αγωνία. Ξέρουμε ότι και εσείς έχετε αγωνία. Δυστ</w:t>
      </w:r>
      <w:r>
        <w:rPr>
          <w:rFonts w:eastAsia="Times New Roman"/>
          <w:szCs w:val="24"/>
        </w:rPr>
        <w:t>υχώς, όμως, διαπιστώνουμε ότι εσείς έχετε αγωνία να πάει η χώρα χειρότερα. Αυτό είναι που μας διαχωρίζει. Θέλετε το κακό της χώρας, για να γυρίσετε στις καρέκλες σας. Θέλουμε το καλό της χώρας, για να δώσουμε τις καρέκλες μας στη νέα γενιά. Αυτή είναι η δι</w:t>
      </w:r>
      <w:r>
        <w:rPr>
          <w:rFonts w:eastAsia="Times New Roman"/>
          <w:szCs w:val="24"/>
        </w:rPr>
        <w:t xml:space="preserve">αφορά που έχει η </w:t>
      </w:r>
      <w:r>
        <w:rPr>
          <w:rFonts w:eastAsia="Times New Roman"/>
          <w:szCs w:val="24"/>
        </w:rPr>
        <w:t>Α</w:t>
      </w:r>
      <w:r>
        <w:rPr>
          <w:rFonts w:eastAsia="Times New Roman"/>
          <w:szCs w:val="24"/>
        </w:rPr>
        <w:t>ριστερά και η πρόοδος με τη συντήρηση και τη διαπλοκή.</w:t>
      </w:r>
    </w:p>
    <w:p w14:paraId="6FD02FD0" w14:textId="77777777" w:rsidR="00BA6D65" w:rsidRDefault="00336324">
      <w:pPr>
        <w:spacing w:line="600" w:lineRule="auto"/>
        <w:ind w:firstLine="720"/>
        <w:jc w:val="both"/>
        <w:rPr>
          <w:rFonts w:eastAsia="Times New Roman"/>
          <w:szCs w:val="24"/>
        </w:rPr>
      </w:pPr>
      <w:r>
        <w:rPr>
          <w:rFonts w:eastAsia="Times New Roman"/>
          <w:szCs w:val="24"/>
        </w:rPr>
        <w:t xml:space="preserve">Αυτό αποδείχθηκε περίτρανα και από τη συνέντευξη του κ. Μητσοτάκη, την οποία μας κατέθεσε εδώ και στα αγγλικά. Οφείλω, όμως, να διατυπώσω στην </w:t>
      </w:r>
      <w:r>
        <w:rPr>
          <w:rFonts w:eastAsia="Times New Roman"/>
          <w:szCs w:val="24"/>
        </w:rPr>
        <w:t>ε</w:t>
      </w:r>
      <w:r>
        <w:rPr>
          <w:rFonts w:eastAsia="Times New Roman"/>
          <w:szCs w:val="24"/>
        </w:rPr>
        <w:t xml:space="preserve">λληνική Αντιπροσωπεία ότι στην ερώτηση </w:t>
      </w:r>
      <w:r>
        <w:rPr>
          <w:rFonts w:eastAsia="Times New Roman"/>
          <w:szCs w:val="24"/>
        </w:rPr>
        <w:t>του δημοσιογράφου</w:t>
      </w:r>
      <w:r>
        <w:rPr>
          <w:rFonts w:eastAsia="Times New Roman"/>
          <w:szCs w:val="24"/>
        </w:rPr>
        <w:t>,</w:t>
      </w:r>
      <w:r>
        <w:rPr>
          <w:rFonts w:eastAsia="Times New Roman"/>
          <w:szCs w:val="24"/>
        </w:rPr>
        <w:t xml:space="preserve"> αν υποστηρίζει τις εργασιακές και μεταρρυθμιστικές αλλαγές που προτείνει το </w:t>
      </w:r>
      <w:r>
        <w:rPr>
          <w:rFonts w:eastAsia="Times New Roman"/>
          <w:szCs w:val="24"/>
          <w:lang w:val="en-US"/>
        </w:rPr>
        <w:t>IMF</w:t>
      </w:r>
      <w:r>
        <w:rPr>
          <w:rFonts w:eastAsia="Times New Roman"/>
          <w:szCs w:val="24"/>
        </w:rPr>
        <w:t xml:space="preserve">, η απάντησή του είναι: «Θα πήγαινα μαζί τους για ένα πολύ μεγάλο ποσοστό αυτών των αλλαγών. Σίγουρα υπερασπίζομαι την ιδιωτικοποίηση της δημόσιας περιουσίας </w:t>
      </w:r>
      <w:r>
        <w:rPr>
          <w:rFonts w:eastAsia="Times New Roman"/>
          <w:szCs w:val="24"/>
        </w:rPr>
        <w:t xml:space="preserve">πολύ επιθετικά. Μπορούν πολλά να πουληθούν σε λογικές τιμές. Κανένα άλλο σχόλιο κατά της πολιτικής του </w:t>
      </w:r>
      <w:r>
        <w:rPr>
          <w:rFonts w:eastAsia="Times New Roman"/>
          <w:szCs w:val="24"/>
          <w:lang w:val="en-US"/>
        </w:rPr>
        <w:t>IMF</w:t>
      </w:r>
      <w:r>
        <w:rPr>
          <w:rFonts w:eastAsia="Times New Roman"/>
          <w:szCs w:val="24"/>
        </w:rPr>
        <w:t>».</w:t>
      </w:r>
    </w:p>
    <w:p w14:paraId="6FD02FD1"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Διαπιστώνετε, λοιπόν, συνάδελφοι ότι ο ίδιος έβαλε τα χέρια του και έβγαλε τα μάτια του σήμερα εδώ στη Βουλή. Καμμία κριτική δεν κάνει στο </w:t>
      </w:r>
      <w:r>
        <w:rPr>
          <w:rFonts w:eastAsia="Times New Roman"/>
          <w:szCs w:val="24"/>
          <w:lang w:val="en-US"/>
        </w:rPr>
        <w:t>IMF</w:t>
      </w:r>
      <w:r>
        <w:rPr>
          <w:rFonts w:eastAsia="Times New Roman"/>
          <w:szCs w:val="24"/>
        </w:rPr>
        <w:t>. Απο</w:t>
      </w:r>
      <w:r>
        <w:rPr>
          <w:rFonts w:eastAsia="Times New Roman"/>
          <w:szCs w:val="24"/>
        </w:rPr>
        <w:t>λύτω</w:t>
      </w:r>
      <w:r>
        <w:rPr>
          <w:rFonts w:eastAsia="Times New Roman"/>
          <w:szCs w:val="24"/>
        </w:rPr>
        <w:t>ς</w:t>
      </w:r>
      <w:r>
        <w:rPr>
          <w:rFonts w:eastAsia="Times New Roman"/>
          <w:szCs w:val="24"/>
        </w:rPr>
        <w:t xml:space="preserve"> υποστηρίζει και τα εργασιακά, όχι μόνο την πώληση της περιουσίας.</w:t>
      </w:r>
    </w:p>
    <w:p w14:paraId="6FD02FD2" w14:textId="77777777" w:rsidR="00BA6D65" w:rsidRDefault="00336324">
      <w:pPr>
        <w:spacing w:line="600" w:lineRule="auto"/>
        <w:ind w:firstLine="720"/>
        <w:jc w:val="both"/>
        <w:rPr>
          <w:rFonts w:eastAsia="Times New Roman"/>
          <w:szCs w:val="24"/>
        </w:rPr>
      </w:pPr>
      <w:r>
        <w:rPr>
          <w:rFonts w:eastAsia="Times New Roman"/>
          <w:szCs w:val="24"/>
        </w:rPr>
        <w:t>Ο σκοπός, όμως, της συζήτησης σήμερα είναι να διερευνήσουμε και να αποδώσουμε ευθύνες για παραβίαση της νομοθεσίας και όχι να δημιουργήσουμε νομοθεσία, να δούμε αν παραβιάστηκε η νομοθ</w:t>
      </w:r>
      <w:r>
        <w:rPr>
          <w:rFonts w:eastAsia="Times New Roman"/>
          <w:szCs w:val="24"/>
        </w:rPr>
        <w:t>εσία στα δάνεια των κομμάτων και των μέσων ενημέρωσης και να προλάβουμε, αν είναι δυνατόν, με τα συμπεράσματα</w:t>
      </w:r>
      <w:r>
        <w:rPr>
          <w:rFonts w:eastAsia="Times New Roman"/>
          <w:szCs w:val="24"/>
        </w:rPr>
        <w:t>,</w:t>
      </w:r>
      <w:r>
        <w:rPr>
          <w:rFonts w:eastAsia="Times New Roman"/>
          <w:szCs w:val="24"/>
        </w:rPr>
        <w:t xml:space="preserve"> τη διαπλοκή και τη διαφθορά σε αυτό το τρίγωνο. </w:t>
      </w:r>
    </w:p>
    <w:p w14:paraId="6FD02FD3" w14:textId="77777777" w:rsidR="00BA6D65" w:rsidRDefault="00336324">
      <w:pPr>
        <w:spacing w:line="600" w:lineRule="auto"/>
        <w:ind w:firstLine="720"/>
        <w:jc w:val="both"/>
        <w:rPr>
          <w:rFonts w:eastAsia="Times New Roman"/>
          <w:szCs w:val="24"/>
        </w:rPr>
      </w:pPr>
      <w:r>
        <w:rPr>
          <w:rFonts w:eastAsia="Times New Roman"/>
          <w:szCs w:val="24"/>
        </w:rPr>
        <w:t xml:space="preserve">Η επιλογή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δεν είναι τακτικισμός. Δεν είναι λόγος εντυπώσεων το ότι κάπ</w:t>
      </w:r>
      <w:r>
        <w:rPr>
          <w:rFonts w:eastAsia="Times New Roman"/>
          <w:szCs w:val="24"/>
        </w:rPr>
        <w:t>οιοι έδωσαν σε ημέτερους 1,5 δισεκατομμύριο ευρώ. Ένα και στα μέσα ενημέρωσης, τριακόσια πενήντα και στα κόμματα. Αυτό ήταν το παιχνίδι που παίχτηκε. Αυτό, δηλαδή, είναι θέμα εντυπώσεων; Να μην το εξετάσουμε; Γιατί ακούστηκε από τη Νέα Δημοκρατία ότι όλα τ</w:t>
      </w:r>
      <w:r>
        <w:rPr>
          <w:rFonts w:eastAsia="Times New Roman"/>
          <w:szCs w:val="24"/>
        </w:rPr>
        <w:t>α κάνουμε για θέματα εντυπώσεων.</w:t>
      </w:r>
    </w:p>
    <w:p w14:paraId="6FD02FD4" w14:textId="77777777" w:rsidR="00BA6D65" w:rsidRDefault="00336324">
      <w:pPr>
        <w:spacing w:line="600" w:lineRule="auto"/>
        <w:ind w:firstLine="720"/>
        <w:jc w:val="both"/>
        <w:rPr>
          <w:rFonts w:eastAsia="Times New Roman"/>
          <w:szCs w:val="24"/>
        </w:rPr>
      </w:pPr>
      <w:r>
        <w:rPr>
          <w:rFonts w:eastAsia="Times New Roman"/>
          <w:szCs w:val="24"/>
        </w:rPr>
        <w:lastRenderedPageBreak/>
        <w:t>Εμείς εφαρμόζουμε την εντολή που μας έχει δοθεί</w:t>
      </w:r>
      <w:r>
        <w:rPr>
          <w:rFonts w:eastAsia="Times New Roman"/>
          <w:szCs w:val="24"/>
        </w:rPr>
        <w:t>,</w:t>
      </w:r>
      <w:r>
        <w:rPr>
          <w:rFonts w:eastAsia="Times New Roman"/>
          <w:szCs w:val="24"/>
        </w:rPr>
        <w:t xml:space="preserve"> να προχωρήσει και να ολοκληρωθεί ο έλεγχος της πολιτικής εξουσίας για τη διαπλοκή, να αλλάξουμε σελίδα, να τελειώσουμε το παλιό, να βγουν στο φως όλα αυτά που οδήγησαν στην κρίση την ελληνική κοινωνία.</w:t>
      </w:r>
    </w:p>
    <w:p w14:paraId="6FD02FD5" w14:textId="77777777" w:rsidR="00BA6D65" w:rsidRDefault="00336324">
      <w:pPr>
        <w:spacing w:line="600" w:lineRule="auto"/>
        <w:jc w:val="both"/>
        <w:rPr>
          <w:rFonts w:eastAsia="Times New Roman" w:cs="Times New Roman"/>
          <w:szCs w:val="24"/>
        </w:rPr>
      </w:pPr>
      <w:r>
        <w:rPr>
          <w:rFonts w:eastAsia="Times New Roman"/>
          <w:szCs w:val="24"/>
        </w:rPr>
        <w:tab/>
      </w:r>
      <w:r>
        <w:rPr>
          <w:rFonts w:eastAsia="Times New Roman" w:cs="Times New Roman"/>
          <w:szCs w:val="24"/>
        </w:rPr>
        <w:t>Δ</w:t>
      </w:r>
      <w:r>
        <w:rPr>
          <w:rFonts w:eastAsia="Times New Roman" w:cs="Times New Roman"/>
          <w:szCs w:val="24"/>
        </w:rPr>
        <w:t>ιαπιστώνουμε την ενόχληση της Νέας Δημοκρατίας ή την υποτίμηση των αποτελεσμάτων από τώρα. Το είπε η  τους: «Δεν θα βγάλει και τίποτα». Σας φοβίζει η δημοσιότητα που θα προκύψει από την  και μια απέχθεια για το λαό. Είπε κάποια στιγμή η κ. Κεραμέως: «Θα κά</w:t>
      </w:r>
      <w:r>
        <w:rPr>
          <w:rFonts w:eastAsia="Times New Roman" w:cs="Times New Roman"/>
          <w:szCs w:val="24"/>
        </w:rPr>
        <w:t xml:space="preserve">νουμε και λαϊκά δικαστήρια;». </w:t>
      </w:r>
    </w:p>
    <w:p w14:paraId="6FD02FD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Γιατί; Ο λαός δεν πρέπει να έχει άποψη; Δεν πρέπει να γίνονται όλα αυτά μπροστά στην κοινωνία; Δεν πρέπει να διατυπώσουμε επιτέλους ότι η παραβίαση των κανόνων δικαίου και των γραπτών της νομοθεσίας και των άγραφων της ηθικής</w:t>
      </w:r>
      <w:r>
        <w:rPr>
          <w:rFonts w:eastAsia="Times New Roman" w:cs="Times New Roman"/>
          <w:szCs w:val="24"/>
        </w:rPr>
        <w:t xml:space="preserve">, κατά κόρον συνέβησαν στην περίπτωση των δανείων των κομμάτων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νημέρωσης; Δεν υπήρχε ισονομία και παρ</w:t>
      </w:r>
      <w:r>
        <w:rPr>
          <w:rFonts w:eastAsia="Times New Roman" w:cs="Times New Roman"/>
          <w:szCs w:val="24"/>
        </w:rPr>
        <w:t xml:space="preserve">’ </w:t>
      </w:r>
      <w:r>
        <w:rPr>
          <w:rFonts w:eastAsia="Times New Roman" w:cs="Times New Roman"/>
          <w:szCs w:val="24"/>
        </w:rPr>
        <w:t xml:space="preserve">ότι αυτό </w:t>
      </w:r>
      <w:r>
        <w:rPr>
          <w:rFonts w:eastAsia="Times New Roman" w:cs="Times New Roman"/>
          <w:szCs w:val="24"/>
        </w:rPr>
        <w:t>εί</w:t>
      </w:r>
      <w:r>
        <w:rPr>
          <w:rFonts w:eastAsia="Times New Roman" w:cs="Times New Roman"/>
          <w:szCs w:val="24"/>
        </w:rPr>
        <w:t xml:space="preserve">χε επισημανθεί επανειλημμένως, ήταν συνειδητή η επιλογή της Νέας Δημοκρατίας και του ΠΑΣΟΚ να το κουκουλώσουν. </w:t>
      </w:r>
    </w:p>
    <w:p w14:paraId="6FD02FD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w:t>
      </w:r>
      <w:r>
        <w:rPr>
          <w:rFonts w:eastAsia="Times New Roman" w:cs="Times New Roman"/>
          <w:szCs w:val="24"/>
        </w:rPr>
        <w:t>ιτροπή πρέπει να απαντήσει σε πολλά ερωτήματα. Ποιος έδωσε τα δάνεια με τι εγγυήσεις, σε ποιους; Τι νομικές ευθύνες υπάρχουν σ’ αυτούς που υπέγραψαν να πάρουν τα δάνεια; Πώς διεκδικείς πίσω τα δάνεια; Ποιος θα πληρώσει τελικά το κόστος κι αν ο πολίτης μπορ</w:t>
      </w:r>
      <w:r>
        <w:rPr>
          <w:rFonts w:eastAsia="Times New Roman" w:cs="Times New Roman"/>
          <w:szCs w:val="24"/>
        </w:rPr>
        <w:t xml:space="preserve">εί να τα γλιτώσει όλα αυτά; </w:t>
      </w:r>
    </w:p>
    <w:p w14:paraId="6FD02FD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ιο συγκεκριμένα πράγματα. Ξέρετε ότι σε μια ζημιογόνα επιχείρηση</w:t>
      </w:r>
      <w:r>
        <w:rPr>
          <w:rFonts w:eastAsia="Times New Roman" w:cs="Times New Roman"/>
          <w:szCs w:val="24"/>
        </w:rPr>
        <w:t>,</w:t>
      </w:r>
      <w:r>
        <w:rPr>
          <w:rFonts w:eastAsia="Times New Roman" w:cs="Times New Roman"/>
          <w:szCs w:val="24"/>
        </w:rPr>
        <w:t xml:space="preserve"> δύο τράπεζες έκαναν η μία είκοσι πέντε παρατάσεις και η άλλη δεκαεπτά παρατάσεις και ρυθμίσεις; Ξέρετε ότι αναζητείται τελικά</w:t>
      </w:r>
      <w:r>
        <w:rPr>
          <w:rFonts w:eastAsia="Times New Roman" w:cs="Times New Roman"/>
          <w:szCs w:val="24"/>
        </w:rPr>
        <w:t>,</w:t>
      </w:r>
      <w:r>
        <w:rPr>
          <w:rFonts w:eastAsia="Times New Roman" w:cs="Times New Roman"/>
          <w:szCs w:val="24"/>
        </w:rPr>
        <w:t xml:space="preserve"> αν υπάρχει υπόλογος για 950 εκατο</w:t>
      </w:r>
      <w:r>
        <w:rPr>
          <w:rFonts w:eastAsia="Times New Roman" w:cs="Times New Roman"/>
          <w:szCs w:val="24"/>
        </w:rPr>
        <w:t xml:space="preserve">μμύρια διαμαρτυρημένων δανείων προς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ερ</w:t>
      </w:r>
      <w:r>
        <w:rPr>
          <w:rFonts w:eastAsia="Times New Roman" w:cs="Times New Roman"/>
          <w:szCs w:val="24"/>
        </w:rPr>
        <w:t xml:space="preserve">νημέρωσης και σε 320 εκατομμύρια δανείων προς κόμματα που δεν εξυπηρετούνται; </w:t>
      </w:r>
    </w:p>
    <w:p w14:paraId="6FD02FD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τα δάνεια για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δίνονταν με εχέγγυο άυλες αξίες που δεν υπήρχαν, ταινίες που βρίσκονταν στο αρχείο </w:t>
      </w:r>
      <w:r>
        <w:rPr>
          <w:rFonts w:eastAsia="Times New Roman" w:cs="Times New Roman"/>
          <w:szCs w:val="24"/>
        </w:rPr>
        <w:t xml:space="preserve">τους ή ότι δόθηκε δάνειο περίπου 100 εκατομμύρια ευρώ σε μία επιχείρηση που χρωστούσε ήδη 130 και τα τελευταία οχτώ χρόνια ήταν ζημιογόνα, είχε πτώση του κύκλου εργασιών και μεγάλες επισφάλειες. Ποια εγγύηση μπορεί να καλύψει αυτή </w:t>
      </w:r>
      <w:r>
        <w:rPr>
          <w:rFonts w:eastAsia="Times New Roman" w:cs="Times New Roman"/>
          <w:szCs w:val="24"/>
        </w:rPr>
        <w:t>τ</w:t>
      </w:r>
      <w:r>
        <w:rPr>
          <w:rFonts w:eastAsia="Times New Roman" w:cs="Times New Roman"/>
          <w:szCs w:val="24"/>
        </w:rPr>
        <w:t xml:space="preserve">η δανειοδότηση; </w:t>
      </w:r>
    </w:p>
    <w:p w14:paraId="6FD02FD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άλλο</w:t>
      </w:r>
      <w:r>
        <w:rPr>
          <w:rFonts w:eastAsia="Times New Roman" w:cs="Times New Roman"/>
          <w:szCs w:val="24"/>
        </w:rPr>
        <w:t xml:space="preserve"> το σημαντικό. Οι διαφημίσεις που πληρώνουν οι τράπεζες προς κανάλια και εφημερίδες</w:t>
      </w:r>
      <w:r>
        <w:rPr>
          <w:rFonts w:eastAsia="Times New Roman" w:cs="Times New Roman"/>
          <w:szCs w:val="24"/>
        </w:rPr>
        <w:t>,</w:t>
      </w:r>
      <w:r>
        <w:rPr>
          <w:rFonts w:eastAsia="Times New Roman" w:cs="Times New Roman"/>
          <w:szCs w:val="24"/>
        </w:rPr>
        <w:t xml:space="preserve"> υπερκ</w:t>
      </w:r>
      <w:r>
        <w:rPr>
          <w:rFonts w:eastAsia="Times New Roman" w:cs="Times New Roman"/>
          <w:szCs w:val="24"/>
        </w:rPr>
        <w:t>ά</w:t>
      </w:r>
      <w:r>
        <w:rPr>
          <w:rFonts w:eastAsia="Times New Roman" w:cs="Times New Roman"/>
          <w:szCs w:val="24"/>
        </w:rPr>
        <w:t>λ</w:t>
      </w:r>
      <w:r>
        <w:rPr>
          <w:rFonts w:eastAsia="Times New Roman" w:cs="Times New Roman"/>
          <w:szCs w:val="24"/>
        </w:rPr>
        <w:t>υ</w:t>
      </w:r>
      <w:r>
        <w:rPr>
          <w:rFonts w:eastAsia="Times New Roman" w:cs="Times New Roman"/>
          <w:szCs w:val="24"/>
        </w:rPr>
        <w:t>πταν το δανεισμό τους, αλλά οι τράπεζες δεν ζητούσαν πίσω τα λεφτά ούτε καν συμψηφισμό. Τους έδιναν τα λεφτά και τα δανεικά αγύριστα. Αυτό είναι το παιχνίδι που γι</w:t>
      </w:r>
      <w:r>
        <w:rPr>
          <w:rFonts w:eastAsia="Times New Roman" w:cs="Times New Roman"/>
          <w:szCs w:val="24"/>
        </w:rPr>
        <w:t>νόταν στο δικό σας πολιτικό σύστημα και συνεχιζόταν αυτή η αδειοδότηση και κα</w:t>
      </w:r>
      <w:r>
        <w:rPr>
          <w:rFonts w:eastAsia="Times New Roman" w:cs="Times New Roman"/>
          <w:szCs w:val="24"/>
        </w:rPr>
        <w:t>μ</w:t>
      </w:r>
      <w:r>
        <w:rPr>
          <w:rFonts w:eastAsia="Times New Roman" w:cs="Times New Roman"/>
          <w:szCs w:val="24"/>
        </w:rPr>
        <w:t xml:space="preserve">μία δικαστική ενέργεια μέχρι τώρα δεν έγινε. </w:t>
      </w:r>
    </w:p>
    <w:p w14:paraId="6FD02FD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Υπάρχει ένα ερώτημα. Πώς θα διεκδικήσουν οι τράπεζες και κατ’ επέκταση το δημόσιο τη ζημία αυτή προς τα πίσω; </w:t>
      </w:r>
      <w:r>
        <w:rPr>
          <w:rFonts w:eastAsia="Times New Roman" w:cs="Times New Roman"/>
          <w:szCs w:val="24"/>
        </w:rPr>
        <w:t>Ε</w:t>
      </w:r>
      <w:r>
        <w:rPr>
          <w:rFonts w:eastAsia="Times New Roman" w:cs="Times New Roman"/>
          <w:szCs w:val="24"/>
        </w:rPr>
        <w:t>ντέλει</w:t>
      </w:r>
      <w:r>
        <w:rPr>
          <w:rFonts w:eastAsia="Times New Roman" w:cs="Times New Roman"/>
          <w:szCs w:val="24"/>
        </w:rPr>
        <w:t xml:space="preserve"> χρησιμοποιήθηκαν οι τράπεζες από κόμματα και κυβερνήσεις σαν κομματικά εργαλεία και όχι </w:t>
      </w:r>
      <w:r>
        <w:rPr>
          <w:rFonts w:eastAsia="Times New Roman" w:cs="Times New Roman"/>
          <w:szCs w:val="24"/>
        </w:rPr>
        <w:t>ως</w:t>
      </w:r>
      <w:r>
        <w:rPr>
          <w:rFonts w:eastAsia="Times New Roman" w:cs="Times New Roman"/>
          <w:szCs w:val="24"/>
        </w:rPr>
        <w:t xml:space="preserve"> χρηματοπιστωτικά ιδρύματα; Σχετίζεται αυτή η πρακτική με χρεοκοπία δημόσιας τράπεζας; Τα 5,5 δισεκατομμύρια θαλασσοδάνεια της Αγροτικής Τράπεζας εξετάστηκε σε ποιου</w:t>
      </w:r>
      <w:r>
        <w:rPr>
          <w:rFonts w:eastAsia="Times New Roman" w:cs="Times New Roman"/>
          <w:szCs w:val="24"/>
        </w:rPr>
        <w:t>ς πήγαν; Μήπως χρηματοδότησαν συνεταιρισμούς ή επιχειρήσεις που ήταν κολλητοί του πολιτικού συστήματος</w:t>
      </w:r>
      <w:r>
        <w:rPr>
          <w:rFonts w:eastAsia="Times New Roman" w:cs="Times New Roman"/>
          <w:szCs w:val="24"/>
        </w:rPr>
        <w:t>,</w:t>
      </w:r>
      <w:r>
        <w:rPr>
          <w:rFonts w:eastAsia="Times New Roman" w:cs="Times New Roman"/>
          <w:szCs w:val="24"/>
        </w:rPr>
        <w:t xml:space="preserve"> σε περιοχές που ήταν διακεκριμένοι Βουλευτές της Νέας Δημοκρατίας και του ΠΑΣΟΚ; </w:t>
      </w:r>
    </w:p>
    <w:p w14:paraId="6FD02FD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Αυτά δεν είναι θέματα δημοσίου ενδιαφέροντος; Διότι ο Κανονισμός της Β</w:t>
      </w:r>
      <w:r>
        <w:rPr>
          <w:rFonts w:eastAsia="Times New Roman" w:cs="Times New Roman"/>
          <w:szCs w:val="24"/>
        </w:rPr>
        <w:t xml:space="preserve">ουλής επιβάλλει για δημοσίου ενδιαφέροντος θέματα να γίνεται εξεταστική. Διότι ο κ. Τζαβάρας προσπάθησε να μας πείσει ότι δεν χρειάζεται εξεταστική επιτροπή. </w:t>
      </w:r>
    </w:p>
    <w:p w14:paraId="6FD02FD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Για όλα αυτά τα ερωτήματα θα υπάρξουν αποδείξεις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Το βασικό, όμως, είναι</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αποδεικνύεται ότι μετά τη Μεταπολίτευση στην Ελλάδα</w:t>
      </w:r>
      <w:r>
        <w:rPr>
          <w:rFonts w:eastAsia="Times New Roman" w:cs="Times New Roman"/>
          <w:szCs w:val="24"/>
        </w:rPr>
        <w:t>,</w:t>
      </w:r>
      <w:r>
        <w:rPr>
          <w:rFonts w:eastAsia="Times New Roman" w:cs="Times New Roman"/>
          <w:szCs w:val="24"/>
        </w:rPr>
        <w:t xml:space="preserve"> δεν ήμασταν όλοι ίσοι στα δικαιώματα και τις υποχρεώσεις. Κάποιοι είχαν μόνο υποχρεώσεις, οι πολλοί -και αυτό ήταν δική σας επιλογή- και κάποιοι είχαν μόνο δικαιώματα, οι λίγοι, οι δικοί σας. Είχαν </w:t>
      </w:r>
      <w:r>
        <w:rPr>
          <w:rFonts w:eastAsia="Times New Roman" w:cs="Times New Roman"/>
          <w:szCs w:val="24"/>
        </w:rPr>
        <w:t xml:space="preserve">δικαιώματα στη φοροδιαφυγή, στις </w:t>
      </w:r>
      <w:r>
        <w:rPr>
          <w:rFonts w:eastAsia="Times New Roman" w:cs="Times New Roman"/>
          <w:szCs w:val="24"/>
          <w:lang w:val="en-US"/>
        </w:rPr>
        <w:t>offshore</w:t>
      </w:r>
      <w:r>
        <w:rPr>
          <w:rFonts w:eastAsia="Times New Roman" w:cs="Times New Roman"/>
          <w:szCs w:val="24"/>
        </w:rPr>
        <w:t xml:space="preserve">, στην ασυλία, στον άκρατο δανεισμό </w:t>
      </w:r>
      <w:r>
        <w:rPr>
          <w:rFonts w:eastAsia="Times New Roman" w:cs="Times New Roman"/>
          <w:szCs w:val="24"/>
        </w:rPr>
        <w:t>κ</w:t>
      </w:r>
      <w:r>
        <w:rPr>
          <w:rFonts w:eastAsia="Times New Roman" w:cs="Times New Roman"/>
          <w:szCs w:val="24"/>
        </w:rPr>
        <w:t xml:space="preserve">αι εξακολουθείτε να μην παίρνετε θέση σε όλα αυτά, για το ότι δεν υπήρχε ισότητα και δικαιοσύνη. </w:t>
      </w:r>
    </w:p>
    <w:p w14:paraId="6FD02FD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δεν ήμασταν όλοι ίσοι, ευτυχώς δεν </w:t>
      </w:r>
      <w:r>
        <w:rPr>
          <w:rFonts w:eastAsia="Times New Roman" w:cs="Times New Roman"/>
          <w:szCs w:val="24"/>
        </w:rPr>
        <w:t>είμαστε</w:t>
      </w:r>
      <w:r>
        <w:rPr>
          <w:rFonts w:eastAsia="Times New Roman" w:cs="Times New Roman"/>
          <w:szCs w:val="24"/>
        </w:rPr>
        <w:t xml:space="preserve"> και όλοι ίδιοι στην πολ</w:t>
      </w:r>
      <w:r>
        <w:rPr>
          <w:rFonts w:eastAsia="Times New Roman" w:cs="Times New Roman"/>
          <w:szCs w:val="24"/>
        </w:rPr>
        <w:t xml:space="preserve">ιτική. Γι’ αυτό αυτά που ξέρετε τελείωσαν. Σας ενοχλεί που τραντάζεται η διαπλοκή. Σας ενοχλεί ότι αμφισβητούνται τα δικά </w:t>
      </w:r>
      <w:r>
        <w:rPr>
          <w:rFonts w:eastAsia="Times New Roman" w:cs="Times New Roman"/>
          <w:szCs w:val="24"/>
        </w:rPr>
        <w:lastRenderedPageBreak/>
        <w:t xml:space="preserve">σας παιδιά και μέσα στη δικαστική εξουσία και στην τραπεζική λειτουργία. Η συζήτηση για τη δικαιοσύνη ήταν αποκαλυπτική. Τα κυκλώματα </w:t>
      </w:r>
      <w:r>
        <w:rPr>
          <w:rFonts w:eastAsia="Times New Roman" w:cs="Times New Roman"/>
          <w:szCs w:val="24"/>
        </w:rPr>
        <w:t>με αυτήν την Κυβέρνηση θα τελειώσουν και θα έχουμε και την πλειοψηφία</w:t>
      </w:r>
      <w:r>
        <w:rPr>
          <w:rFonts w:eastAsia="Times New Roman" w:cs="Times New Roman"/>
          <w:szCs w:val="24"/>
        </w:rPr>
        <w:t>,</w:t>
      </w:r>
      <w:r>
        <w:rPr>
          <w:rFonts w:eastAsia="Times New Roman" w:cs="Times New Roman"/>
          <w:szCs w:val="24"/>
        </w:rPr>
        <w:t xml:space="preserve"> και έχουμε την πλειοψηφία και τη βούληση και το</w:t>
      </w:r>
      <w:r>
        <w:rPr>
          <w:rFonts w:eastAsia="Times New Roman" w:cs="Times New Roman"/>
          <w:szCs w:val="24"/>
        </w:rPr>
        <w:t>ν</w:t>
      </w:r>
      <w:r>
        <w:rPr>
          <w:rFonts w:eastAsia="Times New Roman" w:cs="Times New Roman"/>
          <w:szCs w:val="24"/>
        </w:rPr>
        <w:t xml:space="preserve"> χρόνο για να τα συζητήσουμε. </w:t>
      </w:r>
    </w:p>
    <w:p w14:paraId="6FD02FD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Διότι το τρίγωνο είναι ξεκάθαρο. Στη μια κορυφή είναι το χρεοκοπημένο πολιτικό σύστημα, στην άλλη κορυφή ε</w:t>
      </w:r>
      <w:r>
        <w:rPr>
          <w:rFonts w:eastAsia="Times New Roman" w:cs="Times New Roman"/>
          <w:szCs w:val="24"/>
        </w:rPr>
        <w:t xml:space="preserve">ίναι οι χρεοκοπημένες τράπεζες και στην άλλη είναι τα υπερχρεωμένα και αναξιόπιστα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w:t>
      </w:r>
      <w:r>
        <w:rPr>
          <w:rFonts w:eastAsia="Times New Roman" w:cs="Times New Roman"/>
          <w:szCs w:val="24"/>
        </w:rPr>
        <w:t>Ε</w:t>
      </w:r>
      <w:r>
        <w:rPr>
          <w:rFonts w:eastAsia="Times New Roman" w:cs="Times New Roman"/>
          <w:szCs w:val="24"/>
        </w:rPr>
        <w:t>ίναι προφανές ότι δεν είναι δύο εξεταστικές, όπως ζήτησε ο κ. Μητσοτάκης για να χωρίσει λίγο τις ευθύνες. Μία εξεταστική είναι, γιατί όλοι αυτοί μεταξύ του</w:t>
      </w:r>
      <w:r>
        <w:rPr>
          <w:rFonts w:eastAsia="Times New Roman" w:cs="Times New Roman"/>
          <w:szCs w:val="24"/>
        </w:rPr>
        <w:t>ς συνεννοούνταν. Διότι δεν τους έφταναν οι παχυλές χρηματοδοτήσεις αλλά ήθελαν να μεγεθύνουν και το</w:t>
      </w:r>
      <w:r>
        <w:rPr>
          <w:rFonts w:eastAsia="Times New Roman" w:cs="Times New Roman"/>
          <w:szCs w:val="24"/>
        </w:rPr>
        <w:t>ν</w:t>
      </w:r>
      <w:r>
        <w:rPr>
          <w:rFonts w:eastAsia="Times New Roman" w:cs="Times New Roman"/>
          <w:szCs w:val="24"/>
        </w:rPr>
        <w:t xml:space="preserve"> δανεισμό. </w:t>
      </w:r>
    </w:p>
    <w:p w14:paraId="6FD02FE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Εδώ, λοιπόν, θέλω να διαψεύσω δημόσια την τοποθέτηση του κ. Βορίδη</w:t>
      </w:r>
      <w:r>
        <w:rPr>
          <w:rFonts w:eastAsia="Times New Roman" w:cs="Times New Roman"/>
          <w:szCs w:val="24"/>
        </w:rPr>
        <w:t>,</w:t>
      </w:r>
      <w:r>
        <w:rPr>
          <w:rFonts w:eastAsia="Times New Roman" w:cs="Times New Roman"/>
          <w:szCs w:val="24"/>
        </w:rPr>
        <w:t xml:space="preserve"> που μας είπε κάτι λίγα για χρηματοδοτήσεις και καταθέτω απόδειξη ότι 275 εκα</w:t>
      </w:r>
      <w:r>
        <w:rPr>
          <w:rFonts w:eastAsia="Times New Roman" w:cs="Times New Roman"/>
          <w:szCs w:val="24"/>
        </w:rPr>
        <w:t xml:space="preserve">τομμύρια την τελευταία εξαετία ήταν οι χρηματοδοτήσεις των κομμάτων και όχι κάτι λίγα που μας είπε. </w:t>
      </w:r>
    </w:p>
    <w:p w14:paraId="6FD02FE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Σωκράτης Φάμελλος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w:t>
      </w:r>
      <w:r>
        <w:rPr>
          <w:rFonts w:eastAsia="Times New Roman" w:cs="Times New Roman"/>
          <w:szCs w:val="24"/>
        </w:rPr>
        <w:t>ίας της Διεύθυνσης Στενογραφίας και Πρακτικών της Βουλής)</w:t>
      </w:r>
    </w:p>
    <w:p w14:paraId="6FD02FE2"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Όμως, αυτό που δεν ξέρετε</w:t>
      </w:r>
      <w:r>
        <w:rPr>
          <w:rFonts w:eastAsia="Times New Roman" w:cs="Times New Roman"/>
          <w:szCs w:val="24"/>
        </w:rPr>
        <w:t>,</w:t>
      </w:r>
      <w:r>
        <w:rPr>
          <w:rFonts w:eastAsia="Times New Roman" w:cs="Times New Roman"/>
          <w:szCs w:val="24"/>
        </w:rPr>
        <w:t xml:space="preserve"> είναι ότι εκτός από τα δάνεια που έπαιρναν, το 2013 ψευδώς ο κ. Μητσοτάκης είπε ότι δεν πήραν χρηματοδότηση. Διότι τι έκαναν; Κεφαλαιοποίησαν τα 12 εκατομμύρια τόκους που</w:t>
      </w:r>
      <w:r>
        <w:rPr>
          <w:rFonts w:eastAsia="Times New Roman" w:cs="Times New Roman"/>
          <w:szCs w:val="24"/>
        </w:rPr>
        <w:t xml:space="preserve"> δεν μπορούσαν να πληρώσουν. Δεν πήραν δάνειο αλλά εμμέσως τους έδωσαν άλλα 12 εκατομμύρια. Διότι αυτό φαίνεται στον ισολογισμό τους και σας καλώ να το συζητήσουμε εδώ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6FD02FE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Όμως για το</w:t>
      </w:r>
      <w:r>
        <w:rPr>
          <w:rFonts w:eastAsia="Times New Roman" w:cs="Times New Roman"/>
          <w:szCs w:val="24"/>
        </w:rPr>
        <w:t>ν</w:t>
      </w:r>
      <w:r>
        <w:rPr>
          <w:rFonts w:eastAsia="Times New Roman" w:cs="Times New Roman"/>
          <w:szCs w:val="24"/>
        </w:rPr>
        <w:t xml:space="preserve"> ΣΥΡΙΖΑ και το</w:t>
      </w:r>
      <w:r>
        <w:rPr>
          <w:rFonts w:eastAsia="Times New Roman" w:cs="Times New Roman"/>
          <w:szCs w:val="24"/>
        </w:rPr>
        <w:t>ν</w:t>
      </w:r>
      <w:r>
        <w:rPr>
          <w:rFonts w:eastAsia="Times New Roman" w:cs="Times New Roman"/>
          <w:szCs w:val="24"/>
        </w:rPr>
        <w:t xml:space="preserve"> Συνασπισμό αυτά είναι λυμένα εδώ και καιρό. Εμείς όσα δάνεια πήραμε, εξυπηρετούνται απόλυτα και όλοι οι ισολογισμοί μας ελέγχονται από ορκωτούς λογιστές. Ιδού η Ρόδος ιδού και το πήδημα. Εμείς ελεγχόμαστε από ορκωτούς λογιστές και δεν χρωστάμε στις τράπεζ</w:t>
      </w:r>
      <w:r>
        <w:rPr>
          <w:rFonts w:eastAsia="Times New Roman" w:cs="Times New Roman"/>
          <w:szCs w:val="24"/>
        </w:rPr>
        <w:t xml:space="preserve">ες. Το ερώτημα </w:t>
      </w:r>
      <w:r>
        <w:rPr>
          <w:rFonts w:eastAsia="Times New Roman" w:cs="Times New Roman"/>
          <w:szCs w:val="24"/>
        </w:rPr>
        <w:lastRenderedPageBreak/>
        <w:t xml:space="preserve">είναι τα δικά σας δάνεια, πώς θα μπορέσετε να πληρώσετε και πώς θα επιστρέψετε στους Έλληνες πολίτες όλα αυτά που τους χρωστάτε. </w:t>
      </w:r>
    </w:p>
    <w:p w14:paraId="6FD02FE4" w14:textId="77777777" w:rsidR="00BA6D65" w:rsidRDefault="00336324">
      <w:pPr>
        <w:spacing w:line="600" w:lineRule="auto"/>
        <w:ind w:firstLine="720"/>
        <w:jc w:val="both"/>
        <w:rPr>
          <w:rFonts w:eastAsia="Times New Roman"/>
          <w:szCs w:val="24"/>
        </w:rPr>
      </w:pPr>
      <w:r>
        <w:rPr>
          <w:rFonts w:eastAsia="Times New Roman"/>
          <w:szCs w:val="24"/>
        </w:rPr>
        <w:t>Β</w:t>
      </w:r>
      <w:r>
        <w:rPr>
          <w:rFonts w:eastAsia="Times New Roman"/>
          <w:szCs w:val="24"/>
        </w:rPr>
        <w:t>έβαια, υπάρχουν και πολλά άλλα πολιτικά ερωτήματα -δεν μου φτάνει ο χρόνος- που πρέπει να απαντηθούνε, όπως γι</w:t>
      </w:r>
      <w:r>
        <w:rPr>
          <w:rFonts w:eastAsia="Times New Roman"/>
          <w:szCs w:val="24"/>
        </w:rPr>
        <w:t xml:space="preserve">α παράδειγμα, με ποιο δικαίωμα τρεις φορές με τροπολογίες δημιουργήσαν ακατάσχετο στις χρηματοδοτήσεις τους, σβήσανε τις ποινικές ευθύνες για πενήντα τραπεζικά στελέχη δέκα πολιτικά πρόσωπα, μεταξύ των οποίων ένας Υπουργός και τρεις Βουλευτές, στο πόρισμα </w:t>
      </w:r>
      <w:r>
        <w:rPr>
          <w:rFonts w:eastAsia="Times New Roman"/>
          <w:szCs w:val="24"/>
        </w:rPr>
        <w:t>Καλούδη, που το κρατήσαν στο συρτάρι τρεις εβδομάδες</w:t>
      </w:r>
      <w:r>
        <w:rPr>
          <w:rFonts w:eastAsia="Times New Roman"/>
          <w:szCs w:val="24"/>
        </w:rPr>
        <w:t>,</w:t>
      </w:r>
      <w:r>
        <w:rPr>
          <w:rFonts w:eastAsia="Times New Roman"/>
          <w:szCs w:val="24"/>
        </w:rPr>
        <w:t xml:space="preserve"> για να περάσουν την τροπολογία νύχτα, Χριστογιάννη, Τσουμάνη και Σταμενίτη. Διότι</w:t>
      </w:r>
      <w:r>
        <w:rPr>
          <w:rFonts w:eastAsia="Times New Roman"/>
          <w:szCs w:val="24"/>
        </w:rPr>
        <w:t xml:space="preserve"> </w:t>
      </w:r>
      <w:r>
        <w:rPr>
          <w:rFonts w:eastAsia="Times New Roman"/>
          <w:szCs w:val="24"/>
        </w:rPr>
        <w:t xml:space="preserve">αυτό έγινε με την αμνηστία. </w:t>
      </w:r>
    </w:p>
    <w:p w14:paraId="6FD02FE5" w14:textId="77777777" w:rsidR="00BA6D65" w:rsidRDefault="00336324">
      <w:pPr>
        <w:spacing w:line="600" w:lineRule="auto"/>
        <w:ind w:firstLine="720"/>
        <w:jc w:val="both"/>
        <w:rPr>
          <w:rFonts w:eastAsia="Times New Roman"/>
          <w:szCs w:val="24"/>
        </w:rPr>
      </w:pPr>
      <w:r>
        <w:rPr>
          <w:rFonts w:eastAsia="Times New Roman"/>
          <w:szCs w:val="24"/>
        </w:rPr>
        <w:t>Β</w:t>
      </w:r>
      <w:r>
        <w:rPr>
          <w:rFonts w:eastAsia="Times New Roman"/>
          <w:szCs w:val="24"/>
        </w:rPr>
        <w:t>έβαια ήρθαν το 2014 και ενώ ο Επίτροπος έλεγε ότι είναι 270 εκατομμύρια τα δάνεια των κομμ</w:t>
      </w:r>
      <w:r>
        <w:rPr>
          <w:rFonts w:eastAsia="Times New Roman"/>
          <w:szCs w:val="24"/>
        </w:rPr>
        <w:t xml:space="preserve">άτων και δεν εξυπηρετούνται και το ίδιο έλεγε και η Τράπεζα της Ελλάδος σε καθυστερημένη έκθεσή της, παρά </w:t>
      </w:r>
      <w:r>
        <w:rPr>
          <w:rFonts w:eastAsia="Times New Roman"/>
          <w:szCs w:val="24"/>
        </w:rPr>
        <w:lastRenderedPageBreak/>
        <w:t xml:space="preserve">ταύτα, τον Οκτώβριο του 2014 κατατίθεται νέα τροπολογία και δημιουργεί το 40% ακατάσχετο στις χρηματοδοτήσεις των κομμάτων. </w:t>
      </w:r>
    </w:p>
    <w:p w14:paraId="6FD02FE6" w14:textId="77777777" w:rsidR="00BA6D65" w:rsidRDefault="00336324">
      <w:pPr>
        <w:spacing w:line="600" w:lineRule="auto"/>
        <w:ind w:firstLine="720"/>
        <w:jc w:val="both"/>
        <w:rPr>
          <w:rFonts w:eastAsia="Times New Roman"/>
          <w:szCs w:val="24"/>
        </w:rPr>
      </w:pPr>
      <w:r>
        <w:rPr>
          <w:rFonts w:eastAsia="Times New Roman"/>
          <w:szCs w:val="24"/>
        </w:rPr>
        <w:t>Δυστυχώς πρέπει να κλείσω</w:t>
      </w:r>
      <w:r>
        <w:rPr>
          <w:rFonts w:eastAsia="Times New Roman"/>
          <w:szCs w:val="24"/>
        </w:rPr>
        <w:t>, αλλά χρειάζεται να πούμε κάτι ξεκάθαρα. Το τρίγωνο αυτό της διαπλοκής είναι απόδειξη μιας κοινωνίας διαβρωμένης, η οποία δημιούργησε μία οικονομική ελίτ με δάνεια. Η οικονομική ελίτ αυτή δεν είναι παραγωγική. Δεν δημιουργεί προϊόν, δεν δημιουργεί εργασία</w:t>
      </w:r>
      <w:r>
        <w:rPr>
          <w:rFonts w:eastAsia="Times New Roman"/>
          <w:szCs w:val="24"/>
        </w:rPr>
        <w:t xml:space="preserve">, δεν αφήνει το σύστημα να ανανεωθεί, δεν αφήνει την κοινωνία να εξελιχθεί και προφανώς δεν έχει ούτε νέες ιδέες ούτε ιδανικά ούτε έλεγχο της δημοσιογραφίας απέναντι στην εξουσία. </w:t>
      </w:r>
    </w:p>
    <w:p w14:paraId="6FD02FE7" w14:textId="77777777" w:rsidR="00BA6D65" w:rsidRDefault="00336324">
      <w:pPr>
        <w:spacing w:line="600" w:lineRule="auto"/>
        <w:ind w:firstLine="720"/>
        <w:jc w:val="both"/>
        <w:rPr>
          <w:rFonts w:eastAsia="Times New Roman"/>
          <w:szCs w:val="24"/>
        </w:rPr>
      </w:pPr>
      <w:r>
        <w:rPr>
          <w:rFonts w:eastAsia="Times New Roman"/>
          <w:szCs w:val="24"/>
        </w:rPr>
        <w:t>Με λίστες φοροδιαφυγής, με χρηματιστήρια, με σκάνδαλα σαν το Ταμιευτήριο, τ</w:t>
      </w:r>
      <w:r>
        <w:rPr>
          <w:rFonts w:eastAsia="Times New Roman"/>
          <w:szCs w:val="24"/>
        </w:rPr>
        <w:t xml:space="preserve">η Βιομηχανία Ζάχαρης, τις επιδοτήσεις, το πακέτο Χατζηγάκη, τις μίζες για τα εξοπλιστικά, η Ελλάδα δεν μπορεί να πάει μπρος. </w:t>
      </w:r>
    </w:p>
    <w:p w14:paraId="6FD02FE8" w14:textId="77777777" w:rsidR="00BA6D65" w:rsidRDefault="00336324">
      <w:pPr>
        <w:spacing w:line="600" w:lineRule="auto"/>
        <w:ind w:firstLine="720"/>
        <w:jc w:val="both"/>
        <w:rPr>
          <w:rFonts w:eastAsia="Times New Roman"/>
          <w:szCs w:val="24"/>
        </w:rPr>
      </w:pPr>
      <w:r>
        <w:rPr>
          <w:rFonts w:eastAsia="Times New Roman"/>
          <w:szCs w:val="24"/>
        </w:rPr>
        <w:lastRenderedPageBreak/>
        <w:t xml:space="preserve">«Γιατί όπου κι αν γυρίσω, η Ελλάδα με πληγώνει», λέει ο εθνικός ποιητής, όμως λέει ότι «η ελπίδα θα γυρίσει». </w:t>
      </w:r>
      <w:r>
        <w:rPr>
          <w:rFonts w:eastAsia="Times New Roman"/>
          <w:szCs w:val="24"/>
        </w:rPr>
        <w:t>Η</w:t>
      </w:r>
      <w:r>
        <w:rPr>
          <w:rFonts w:eastAsia="Times New Roman"/>
          <w:szCs w:val="24"/>
        </w:rPr>
        <w:t xml:space="preserve"> ελπίδα θα γυρίσει</w:t>
      </w:r>
      <w:r>
        <w:rPr>
          <w:rFonts w:eastAsia="Times New Roman"/>
          <w:szCs w:val="24"/>
        </w:rPr>
        <w:t>,</w:t>
      </w:r>
      <w:r>
        <w:rPr>
          <w:rFonts w:eastAsia="Times New Roman"/>
          <w:szCs w:val="24"/>
        </w:rPr>
        <w:t xml:space="preserve"> όταν καταπολεμηθεί η διαπλοκή κι όταν επιστρέψει η αξιοκρατία και η δημοκρατία στη χώρα μας. Γιατί τότε θα μας δώσει και την αίσθηση δημοκρατίας και την αίσθηση ελευθερίας αλλά και οικονομικής λειτουργίας, για να μείνουν οι νέοι στη χώρα και να προοδεύσου</w:t>
      </w:r>
      <w:r>
        <w:rPr>
          <w:rFonts w:eastAsia="Times New Roman"/>
          <w:szCs w:val="24"/>
        </w:rPr>
        <w:t xml:space="preserve">με. </w:t>
      </w:r>
    </w:p>
    <w:p w14:paraId="6FD02FE9" w14:textId="77777777" w:rsidR="00BA6D65" w:rsidRDefault="00336324">
      <w:pPr>
        <w:spacing w:line="600" w:lineRule="auto"/>
        <w:ind w:firstLine="720"/>
        <w:jc w:val="both"/>
        <w:rPr>
          <w:rFonts w:eastAsia="Times New Roman"/>
          <w:szCs w:val="24"/>
        </w:rPr>
      </w:pPr>
      <w:r>
        <w:rPr>
          <w:rFonts w:eastAsia="Times New Roman"/>
          <w:szCs w:val="24"/>
        </w:rPr>
        <w:t>Τ</w:t>
      </w:r>
      <w:r>
        <w:rPr>
          <w:rFonts w:eastAsia="Times New Roman"/>
          <w:szCs w:val="24"/>
        </w:rPr>
        <w:t>ότε ο κάθε κατεργάρης θα πάει στον πάγκο του</w:t>
      </w:r>
      <w:r>
        <w:rPr>
          <w:rFonts w:eastAsia="Times New Roman"/>
          <w:szCs w:val="24"/>
        </w:rPr>
        <w:t>-</w:t>
      </w:r>
      <w:r>
        <w:rPr>
          <w:rFonts w:eastAsia="Times New Roman"/>
          <w:szCs w:val="24"/>
        </w:rPr>
        <w:t xml:space="preserve"> όπως γίνεται τώρα με τον διαγωνισμό για τις τηλεοπτικές συχνότητες</w:t>
      </w:r>
      <w:r>
        <w:rPr>
          <w:rFonts w:eastAsia="Times New Roman"/>
          <w:szCs w:val="24"/>
        </w:rPr>
        <w:t>-</w:t>
      </w:r>
      <w:r>
        <w:rPr>
          <w:rFonts w:eastAsia="Times New Roman"/>
          <w:szCs w:val="24"/>
        </w:rPr>
        <w:t xml:space="preserve"> με τη διαφάνεια στα τραπεζικά δάνεια που νομοθετήσαμε, με τη διαφάνεια στη διαφήμιση των τραπεζών που επίσης νομοθετήσαμε αλλά και στη δ</w:t>
      </w:r>
      <w:r>
        <w:rPr>
          <w:rFonts w:eastAsia="Times New Roman"/>
          <w:szCs w:val="24"/>
        </w:rPr>
        <w:t xml:space="preserve">ιαφήμιση των ΔΕΚΟ. Εδώ είναι ο Υπουργός που ζήτησε απολογισμό απ’ όλες τις ΔΕΚΟ για τη διαφήμιση που δίνουν και για το πώς κρύβεται και πώς αποκαλύπτεται πού κρυβόταν τόσα χρόνια το πολιτικό χρήμα. Γιατί το σκάνδαλο του ΚΕΕΛΠΝΟ δεν είναι η ορολογία του κ. </w:t>
      </w:r>
      <w:r>
        <w:rPr>
          <w:rFonts w:eastAsia="Times New Roman"/>
          <w:szCs w:val="24"/>
        </w:rPr>
        <w:t>Πολάκη. Είναι το ότι μέσα από το ΚΕΕΛΠΝΟ δίνανε διαφήμιση</w:t>
      </w:r>
      <w:r>
        <w:rPr>
          <w:rFonts w:eastAsia="Times New Roman"/>
          <w:szCs w:val="24"/>
        </w:rPr>
        <w:t>,</w:t>
      </w:r>
      <w:r>
        <w:rPr>
          <w:rFonts w:eastAsia="Times New Roman"/>
          <w:szCs w:val="24"/>
        </w:rPr>
        <w:t xml:space="preserve"> ώστε να διαφημίζονται οι ίδιοι ως πολιτικά πρόσωπα. Αυτό είναι το σκάνδαλο που κρύβεται πίσω από το ΚΕΕΛΠΝΟ και αποκαλύπτεται τώρα. </w:t>
      </w:r>
    </w:p>
    <w:p w14:paraId="6FD02FEA" w14:textId="77777777" w:rsidR="00BA6D65" w:rsidRDefault="00336324">
      <w:pPr>
        <w:spacing w:line="600" w:lineRule="auto"/>
        <w:ind w:firstLine="720"/>
        <w:jc w:val="both"/>
        <w:rPr>
          <w:rFonts w:eastAsia="Times New Roman"/>
          <w:szCs w:val="24"/>
        </w:rPr>
      </w:pPr>
      <w:r>
        <w:rPr>
          <w:rFonts w:eastAsia="Times New Roman"/>
          <w:szCs w:val="24"/>
        </w:rPr>
        <w:lastRenderedPageBreak/>
        <w:t>Η διαφάνεια, λοιπόν, στα δημόσια πράγματα είναι αυτή που αποκαθι</w:t>
      </w:r>
      <w:r>
        <w:rPr>
          <w:rFonts w:eastAsia="Times New Roman"/>
          <w:szCs w:val="24"/>
        </w:rPr>
        <w:t xml:space="preserve">στά, αν θέλετε, τη διέξοδο προς μια καλύτερη Ελλάδα, δημοκρατική, τίμια, αξιοκρατική, όπως μας αξίζει και όπως άξιζε πάντα στη χώρα μας. </w:t>
      </w:r>
    </w:p>
    <w:p w14:paraId="6FD02FEB" w14:textId="77777777" w:rsidR="00BA6D65" w:rsidRDefault="00336324">
      <w:pPr>
        <w:spacing w:line="600" w:lineRule="auto"/>
        <w:ind w:firstLine="720"/>
        <w:jc w:val="both"/>
        <w:rPr>
          <w:rFonts w:eastAsia="Times New Roman"/>
          <w:szCs w:val="24"/>
        </w:rPr>
      </w:pPr>
      <w:r>
        <w:rPr>
          <w:rFonts w:eastAsia="Times New Roman"/>
          <w:szCs w:val="24"/>
        </w:rPr>
        <w:t xml:space="preserve">Ελπίζουμε ότι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θα συμβάλει στην αποκατάσταση της αξιοπιστίας των κομμάτων και εν γένει του πολιτι</w:t>
      </w:r>
      <w:r>
        <w:rPr>
          <w:rFonts w:eastAsia="Times New Roman"/>
          <w:szCs w:val="24"/>
        </w:rPr>
        <w:t xml:space="preserve">κού συστήματος και των τραπεζών. Χρειαζόμαστε το αίσθημα ότι ζούμε σε ένα κράτος δικαίου, όπου οι κανόνες είναι ίδιοι για όλους. </w:t>
      </w:r>
    </w:p>
    <w:p w14:paraId="6FD02FEC" w14:textId="77777777" w:rsidR="00BA6D65" w:rsidRDefault="00336324">
      <w:pPr>
        <w:spacing w:line="600" w:lineRule="auto"/>
        <w:ind w:firstLine="720"/>
        <w:jc w:val="both"/>
        <w:rPr>
          <w:rFonts w:eastAsia="Times New Roman"/>
          <w:szCs w:val="24"/>
        </w:rPr>
      </w:pPr>
      <w:r>
        <w:rPr>
          <w:rFonts w:eastAsia="Times New Roman"/>
          <w:szCs w:val="24"/>
        </w:rPr>
        <w:t>Στόχος μας είναι ένας. Θα το πω με τρεις λέξεις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ημοκρατία, κοινωνική δικαιοσύνη και πρόοδος. Θα βοηθήσουμε σε όλη την τριετί</w:t>
      </w:r>
      <w:r>
        <w:rPr>
          <w:rFonts w:eastAsia="Times New Roman"/>
          <w:szCs w:val="24"/>
        </w:rPr>
        <w:t xml:space="preserve">α που απομένει σε αυτήν την Κυβέρνηση αλλά και στην επόμενη τετραετία, να τα κάνουμε όλα αυτά πράξη, για να ζουν οι Έλληνες καλύτερα. </w:t>
      </w:r>
    </w:p>
    <w:p w14:paraId="6FD02FED" w14:textId="77777777" w:rsidR="00BA6D65" w:rsidRDefault="00336324">
      <w:pPr>
        <w:spacing w:line="600" w:lineRule="auto"/>
        <w:ind w:firstLine="720"/>
        <w:jc w:val="both"/>
        <w:rPr>
          <w:rFonts w:eastAsia="Times New Roman"/>
          <w:szCs w:val="24"/>
        </w:rPr>
      </w:pPr>
      <w:r>
        <w:rPr>
          <w:rFonts w:eastAsia="Times New Roman"/>
          <w:szCs w:val="24"/>
        </w:rPr>
        <w:t>Ευχαριστώ, κυρία Πρόεδρε.</w:t>
      </w:r>
    </w:p>
    <w:p w14:paraId="6FD02FEE" w14:textId="77777777" w:rsidR="00BA6D65" w:rsidRDefault="0033632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D02FEF" w14:textId="77777777" w:rsidR="00BA6D65" w:rsidRDefault="00336324">
      <w:pPr>
        <w:spacing w:line="600" w:lineRule="auto"/>
        <w:ind w:firstLine="720"/>
        <w:jc w:val="both"/>
        <w:rPr>
          <w:rFonts w:eastAsia="Times New Roman"/>
          <w:szCs w:val="24"/>
        </w:rPr>
      </w:pPr>
      <w:r>
        <w:rPr>
          <w:rFonts w:eastAsia="Times New Roman"/>
          <w:b/>
          <w:szCs w:val="24"/>
        </w:rPr>
        <w:lastRenderedPageBreak/>
        <w:t xml:space="preserve">ΠΡΟΔΡΕΥΟΥΣΑ (Αναστασία Χριστοδουλοπούλου): </w:t>
      </w:r>
      <w:r>
        <w:rPr>
          <w:rFonts w:eastAsia="Times New Roman"/>
          <w:szCs w:val="24"/>
        </w:rPr>
        <w:t xml:space="preserve">Τον λόγο τώρα έχει ο κ. Νικολόπουλος για έξι λεπτά και μετά κλείνουμε με τον κ. Παναγούλη. </w:t>
      </w:r>
    </w:p>
    <w:p w14:paraId="6FD02FF0" w14:textId="77777777" w:rsidR="00BA6D65" w:rsidRDefault="00336324">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Κυρίες και κύριοι συνάδελφοι, ειλικρινά λυπάμαι, γιατί σήμερα ο Κυριάκος Μητσοτάκης στέρησε τη χαρά από τους νεοδημοκράτες να πανηγυρίσουν τη</w:t>
      </w:r>
      <w:r>
        <w:rPr>
          <w:rFonts w:eastAsia="Times New Roman"/>
          <w:szCs w:val="24"/>
        </w:rPr>
        <w:t xml:space="preserve">ν ήττα της διαπλοκής, που σαν λέξη μας την άφησε ο πατέρας του, όταν είπε ότι αυτός που σήμερα έβαλε πλάτη για να τον κάνει </w:t>
      </w:r>
      <w:r>
        <w:rPr>
          <w:rFonts w:eastAsia="Times New Roman"/>
          <w:szCs w:val="24"/>
        </w:rPr>
        <w:t>Α</w:t>
      </w:r>
      <w:r>
        <w:rPr>
          <w:rFonts w:eastAsia="Times New Roman"/>
          <w:szCs w:val="24"/>
        </w:rPr>
        <w:t>ρχηγό</w:t>
      </w:r>
      <w:r>
        <w:rPr>
          <w:rFonts w:eastAsia="Times New Roman"/>
          <w:szCs w:val="24"/>
        </w:rPr>
        <w:t>,</w:t>
      </w:r>
      <w:r>
        <w:rPr>
          <w:rFonts w:eastAsia="Times New Roman"/>
          <w:szCs w:val="24"/>
        </w:rPr>
        <w:t xml:space="preserve"> πήρε χρήματα και έδινε και μια επιταγή για να τον ρίξει. </w:t>
      </w:r>
    </w:p>
    <w:p w14:paraId="6FD02FF1" w14:textId="77777777" w:rsidR="00BA6D65" w:rsidRDefault="00336324">
      <w:pPr>
        <w:spacing w:line="600" w:lineRule="auto"/>
        <w:ind w:firstLine="720"/>
        <w:jc w:val="both"/>
        <w:rPr>
          <w:rFonts w:eastAsia="Times New Roman"/>
          <w:szCs w:val="24"/>
        </w:rPr>
      </w:pPr>
      <w:r>
        <w:rPr>
          <w:rFonts w:eastAsia="Times New Roman"/>
          <w:szCs w:val="24"/>
        </w:rPr>
        <w:t xml:space="preserve">Είναι το περιστατικό που μνημόνευσε ο Πάνος Καμμένος και τον διέκοψα. </w:t>
      </w:r>
      <w:r>
        <w:rPr>
          <w:rFonts w:eastAsia="Times New Roman"/>
          <w:szCs w:val="24"/>
        </w:rPr>
        <w:t>Ε</w:t>
      </w:r>
      <w:r>
        <w:rPr>
          <w:rFonts w:eastAsia="Times New Roman"/>
          <w:szCs w:val="24"/>
        </w:rPr>
        <w:t>πειδή κάποιοι συνάδελφοι και ομοϊδεάτες μου, μου είπαν ότι</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μπορεί ο Κυριάκος Μητσοτάκης να μίλησε για τα αργύρια», θα το καταθέσω εδώ. «Δήλωση σοκ του Κυριάκου Μητσοτάκη». Υπονοεί</w:t>
      </w:r>
      <w:r>
        <w:rPr>
          <w:rFonts w:eastAsia="Times New Roman"/>
          <w:szCs w:val="24"/>
        </w:rPr>
        <w:t xml:space="preserve"> ότι χρηματίστηκαν για να ρίξουν την Κυβέρνηση. Του γράφει στο tw</w:t>
      </w:r>
      <w:r>
        <w:rPr>
          <w:rFonts w:eastAsia="Times New Roman"/>
          <w:szCs w:val="24"/>
          <w:lang w:val="en-US"/>
        </w:rPr>
        <w:t>ee</w:t>
      </w:r>
      <w:r>
        <w:rPr>
          <w:rFonts w:eastAsia="Times New Roman"/>
          <w:szCs w:val="24"/>
        </w:rPr>
        <w:t xml:space="preserve">t: «Εξαργύρωσες τα τριάκοντα αργύρια». Θα σας δώσω κι άλλα για τα Πρακτικά. </w:t>
      </w:r>
    </w:p>
    <w:p w14:paraId="6FD02FF2" w14:textId="77777777" w:rsidR="00BA6D65" w:rsidRDefault="00336324">
      <w:pPr>
        <w:spacing w:line="600" w:lineRule="auto"/>
        <w:ind w:firstLine="720"/>
        <w:jc w:val="both"/>
        <w:rPr>
          <w:rFonts w:eastAsia="Times New Roman"/>
          <w:szCs w:val="24"/>
        </w:rPr>
      </w:pPr>
      <w:r>
        <w:rPr>
          <w:rFonts w:eastAsia="Times New Roman"/>
          <w:szCs w:val="24"/>
        </w:rPr>
        <w:lastRenderedPageBreak/>
        <w:t>(Στο σημείο αυτό ο Βουλευτής κ. Νικόλαος Νικολόπουλος καταθέτει για τα Πρακτικά το προαναφερθέν έγγραφο, το οποί</w:t>
      </w:r>
      <w:r>
        <w:rPr>
          <w:rFonts w:eastAsia="Times New Roman"/>
          <w:szCs w:val="24"/>
        </w:rPr>
        <w:t xml:space="preserve">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D02FF3" w14:textId="77777777" w:rsidR="00BA6D65" w:rsidRDefault="00336324">
      <w:pPr>
        <w:spacing w:line="600" w:lineRule="auto"/>
        <w:ind w:firstLine="720"/>
        <w:jc w:val="both"/>
        <w:rPr>
          <w:rFonts w:eastAsia="Times New Roman"/>
          <w:szCs w:val="24"/>
        </w:rPr>
      </w:pPr>
      <w:r>
        <w:rPr>
          <w:rFonts w:eastAsia="Times New Roman"/>
          <w:szCs w:val="24"/>
        </w:rPr>
        <w:t>Θα του μείνει φαίνεται η χαρά, αγαπητέ μου συνάδελφε, του Κυριάκου Μητσοτάκη, που θα του δίνουν οι κουρείς και οι κομμώτριες που προσλαμβάνει εκεί στην αυ</w:t>
      </w:r>
      <w:r>
        <w:rPr>
          <w:rFonts w:eastAsia="Times New Roman"/>
          <w:szCs w:val="24"/>
        </w:rPr>
        <w:t xml:space="preserve">λή του, σαν τον κύριο της </w:t>
      </w:r>
      <w:r>
        <w:rPr>
          <w:rFonts w:eastAsia="Times New Roman"/>
          <w:szCs w:val="24"/>
          <w:lang w:val="en-US"/>
        </w:rPr>
        <w:t>GPO</w:t>
      </w:r>
      <w:r>
        <w:rPr>
          <w:rFonts w:eastAsia="Times New Roman"/>
          <w:szCs w:val="24"/>
        </w:rPr>
        <w:t xml:space="preserve">, τον κ. Θεοδωρικάκο. </w:t>
      </w:r>
    </w:p>
    <w:p w14:paraId="6FD02FF4" w14:textId="77777777" w:rsidR="00BA6D65" w:rsidRDefault="00336324">
      <w:pPr>
        <w:spacing w:line="600" w:lineRule="auto"/>
        <w:ind w:firstLine="720"/>
        <w:jc w:val="both"/>
        <w:rPr>
          <w:rFonts w:eastAsia="Times New Roman"/>
          <w:szCs w:val="24"/>
        </w:rPr>
      </w:pPr>
      <w:r>
        <w:rPr>
          <w:rFonts w:eastAsia="Times New Roman"/>
          <w:szCs w:val="24"/>
        </w:rPr>
        <w:t>Εκείνο το βράδυ των εκλογών έλεγα ότι πρέπει να αλλάξουν οι δημοσκοπήσεις και οι δημοσκόποι δουλειά, να γίνουν κομμώτριες και κουρείς, αφού ένα ψαλίδι κρατούν στα χέρια και ράβουν και κόβουν τις δημοσκοπή</w:t>
      </w:r>
      <w:r>
        <w:rPr>
          <w:rFonts w:eastAsia="Times New Roman"/>
          <w:szCs w:val="24"/>
        </w:rPr>
        <w:t>σεις όπως θέλ</w:t>
      </w:r>
      <w:r>
        <w:rPr>
          <w:rFonts w:eastAsia="Times New Roman"/>
          <w:szCs w:val="24"/>
        </w:rPr>
        <w:t>ου</w:t>
      </w:r>
      <w:r>
        <w:rPr>
          <w:rFonts w:eastAsia="Times New Roman"/>
          <w:szCs w:val="24"/>
        </w:rPr>
        <w:t xml:space="preserve">νε </w:t>
      </w:r>
      <w:r>
        <w:rPr>
          <w:rFonts w:eastAsia="Times New Roman"/>
          <w:szCs w:val="24"/>
        </w:rPr>
        <w:t>κ</w:t>
      </w:r>
      <w:r>
        <w:rPr>
          <w:rFonts w:eastAsia="Times New Roman"/>
          <w:szCs w:val="24"/>
        </w:rPr>
        <w:t>αι να, εχθές, ο κ. Μητσοτάκης  προσέλαβε τον κ. Θεοδωρικάκο υπάλληλό του. Φαίνεται ότι αυτή είναι η κανονική του δουλειά.</w:t>
      </w:r>
    </w:p>
    <w:p w14:paraId="6FD02FF5" w14:textId="77777777" w:rsidR="00BA6D65" w:rsidRDefault="00336324">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Τώρα στο εάν κοροϊδευόμαστε, αγαπητέ μου συνάδελφε από το Ποτάμι, θέλω να σου πω ότι δεν κοροϊδευόμαστε καθόλου. Έ</w:t>
      </w:r>
      <w:r>
        <w:rPr>
          <w:rFonts w:eastAsia="Times New Roman" w:cs="Times New Roman"/>
          <w:szCs w:val="24"/>
        </w:rPr>
        <w:t xml:space="preserve">χεις ξαναδεί γάτα να κάθεται στα τέσσερα αλλά χωρίς πέταλα; Έ, λοιπόν, κοίταξε να δεις, θα δεις και αυτή τη γάτα, όπως και τίγρεις που έκαναν τις τίγρεις να γίνονται γατούλες Αγκύρας, γιατί έφερε αποτέλεσμα, να ξέρεις. Ποιος πίστευε ποτέ -και ας ρωτήσει ο </w:t>
      </w:r>
      <w:r>
        <w:rPr>
          <w:rFonts w:eastAsia="Times New Roman" w:cs="Times New Roman"/>
          <w:szCs w:val="24"/>
        </w:rPr>
        <w:t>Κυριάκος τον πατέρα του αν το πίστευε- ότι ο Ψυχάρης θα κάτσει κάποτε κατηγορούμενος και ότι θα του βρουν 57 εκατομμύρια;</w:t>
      </w:r>
    </w:p>
    <w:p w14:paraId="6FD02FF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Αυτή η ίδια διαδικασία θα φέρει από τις κρυψώνες τα λεφτά που δεν έχουν δήθεν οι κύριοι μιντιάρχες να πληρώσουν και πρέπει να τα πληρώ</w:t>
      </w:r>
      <w:r>
        <w:rPr>
          <w:rFonts w:eastAsia="Times New Roman" w:cs="Times New Roman"/>
          <w:szCs w:val="24"/>
        </w:rPr>
        <w:t>σουμε εμείς.</w:t>
      </w:r>
    </w:p>
    <w:p w14:paraId="6FD02FF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Ήρθε ο κ. Δένδιας, ζητάει το </w:t>
      </w:r>
      <w:r>
        <w:rPr>
          <w:rFonts w:eastAsia="Times New Roman" w:cs="Times New Roman"/>
          <w:szCs w:val="24"/>
          <w:lang w:val="en-US"/>
        </w:rPr>
        <w:t>twitter</w:t>
      </w:r>
      <w:r>
        <w:rPr>
          <w:rFonts w:eastAsia="Times New Roman" w:cs="Times New Roman"/>
          <w:szCs w:val="24"/>
        </w:rPr>
        <w:t xml:space="preserve"> του κ. Κούλη. Δώστε το. </w:t>
      </w:r>
    </w:p>
    <w:p w14:paraId="6FD02FF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λίγες ώρες ο Εισαγγελέας του Οικονομικού Εγκλήματος, Γιάννης Δραγάτσης, κάλεσε επειγόντως τρεις μάρτυρες να καταθέσουν, τους οποίους με μηνυτή</w:t>
      </w:r>
      <w:r>
        <w:rPr>
          <w:rFonts w:eastAsia="Times New Roman" w:cs="Times New Roman"/>
          <w:szCs w:val="24"/>
        </w:rPr>
        <w:t xml:space="preserve">ρια αναφορά του το Χριστιανοδημοκρατικό Κόμμα είχε υποδείξει για την υπόθεση των δανείων των κομμάτων. Το λέω, </w:t>
      </w:r>
      <w:r>
        <w:rPr>
          <w:rFonts w:eastAsia="Times New Roman" w:cs="Times New Roman"/>
          <w:szCs w:val="24"/>
        </w:rPr>
        <w:lastRenderedPageBreak/>
        <w:t xml:space="preserve">επειδή λέτε εάν θα έρθει αποτέλεσμα. </w:t>
      </w:r>
      <w:r>
        <w:rPr>
          <w:rFonts w:eastAsia="Times New Roman" w:cs="Times New Roman"/>
          <w:szCs w:val="24"/>
        </w:rPr>
        <w:t xml:space="preserve">Να </w:t>
      </w:r>
      <w:r>
        <w:rPr>
          <w:rFonts w:eastAsia="Times New Roman" w:cs="Times New Roman"/>
          <w:szCs w:val="24"/>
        </w:rPr>
        <w:t>το, σήμερα βγήκε πανηγυρικά η υπόθεση για τα δάνεια των κομμάτων από το αρχείο. Απόδειξη είναι αυτά τα κλ</w:t>
      </w:r>
      <w:r>
        <w:rPr>
          <w:rFonts w:eastAsia="Times New Roman" w:cs="Times New Roman"/>
          <w:szCs w:val="24"/>
        </w:rPr>
        <w:t>ητήρια θεσπίσματα, τα οποία καταθέτουμε.</w:t>
      </w:r>
    </w:p>
    <w:p w14:paraId="6FD02FF9" w14:textId="77777777" w:rsidR="00BA6D65" w:rsidRDefault="00336324">
      <w:pPr>
        <w:spacing w:line="600" w:lineRule="auto"/>
        <w:ind w:firstLine="720"/>
        <w:jc w:val="both"/>
        <w:rPr>
          <w:rFonts w:eastAsia="Times New Roman" w:cs="Times New Roman"/>
          <w:szCs w:val="24"/>
        </w:rPr>
      </w:pPr>
      <w:r>
        <w:rPr>
          <w:rFonts w:eastAsia="Times New Roman" w:cs="Times New Roman"/>
        </w:rPr>
        <w:t>(Στο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rPr>
        <w:t>)</w:t>
      </w:r>
    </w:p>
    <w:p w14:paraId="6FD02FF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Καλεί τον Λεωνίδα Στάμο, τον Κυριάκο Τόμπρα και τον Στέφανο Τσίπα. Γιατί; Γιατί είχε καταχωνιαστεί η υπόθεση, ναι, μετά την τροπολογία. Όμως ξέρετε, πήγαμε και δώσαμε το εδάφιο β’, γιατί ο συντάκτης της τροπολογίας ήθελε να φυλάξει τα νώτα του, για να μη</w:t>
      </w:r>
      <w:r>
        <w:rPr>
          <w:rFonts w:eastAsia="Times New Roman" w:cs="Times New Roman"/>
          <w:szCs w:val="24"/>
        </w:rPr>
        <w:t xml:space="preserve">ν το πω διαφορετικά -μάλλον ο Γιάννης ο Στουρνάρας θα την είχε γράψει- και έλεγε ότι εφόσον τηρούνται οι πράξεις του Διοικητή της Τραπέζης της Ελλάδας και οι όροι της Βασιλείας </w:t>
      </w:r>
      <w:r>
        <w:rPr>
          <w:rFonts w:eastAsia="Times New Roman" w:cs="Times New Roman"/>
          <w:szCs w:val="24"/>
          <w:lang w:val="en-US"/>
        </w:rPr>
        <w:t>II</w:t>
      </w:r>
      <w:r>
        <w:rPr>
          <w:rFonts w:eastAsia="Times New Roman" w:cs="Times New Roman"/>
          <w:szCs w:val="24"/>
        </w:rPr>
        <w:t>, μόνο τότε απαλλάσσονται αυτοί που το πόρισμα Καλούδη λέει –θα ακούσετε σε λ</w:t>
      </w:r>
      <w:r>
        <w:rPr>
          <w:rFonts w:eastAsia="Times New Roman" w:cs="Times New Roman"/>
          <w:szCs w:val="24"/>
        </w:rPr>
        <w:t xml:space="preserve">ίγο ποιους λέει- ότι πρέπει να κάτσουν στο σκαμνί. </w:t>
      </w:r>
    </w:p>
    <w:p w14:paraId="6FD02FF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το ότι δεν θα γίνει η αιτία να ανασταλούν και να μετατεθούν στις καλένδες οι ποινικές διώξεις και οι δικονομικές διαδικασίες, που βρίσκονται ήδη σε εξέλιξη στους </w:t>
      </w:r>
      <w:r>
        <w:rPr>
          <w:rFonts w:eastAsia="Times New Roman" w:cs="Times New Roman"/>
          <w:szCs w:val="24"/>
        </w:rPr>
        <w:t>ο</w:t>
      </w:r>
      <w:r>
        <w:rPr>
          <w:rFonts w:eastAsia="Times New Roman" w:cs="Times New Roman"/>
          <w:szCs w:val="24"/>
        </w:rPr>
        <w:t xml:space="preserve">ικονομικούς </w:t>
      </w:r>
      <w:r>
        <w:rPr>
          <w:rFonts w:eastAsia="Times New Roman" w:cs="Times New Roman"/>
          <w:szCs w:val="24"/>
        </w:rPr>
        <w:t>ε</w:t>
      </w:r>
      <w:r>
        <w:rPr>
          <w:rFonts w:eastAsia="Times New Roman" w:cs="Times New Roman"/>
          <w:szCs w:val="24"/>
        </w:rPr>
        <w:t>ισαγγελείς, εί</w:t>
      </w:r>
      <w:r>
        <w:rPr>
          <w:rFonts w:eastAsia="Times New Roman" w:cs="Times New Roman"/>
          <w:szCs w:val="24"/>
        </w:rPr>
        <w:t xml:space="preserve">μαστε εδώ όλοι εμείς για να το περιφρουρήσουμε, ώστε πράγματι να μην είναι μία εξεταστική επιτροπή αλά ΠΑΣΟΚ, που έλεγε ο κ. Βενιζέλος, όταν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δείχναμε τους λογαριασμούς του Άκη Τσοχατζόπουλου ότι είναι αριθμοί τηλεφώνων. Έλειπε σήμε</w:t>
      </w:r>
      <w:r>
        <w:rPr>
          <w:rFonts w:eastAsia="Times New Roman" w:cs="Times New Roman"/>
          <w:szCs w:val="24"/>
        </w:rPr>
        <w:t>ρα, για να πει πώς γίνεται όντως να μην είναι ένας Μπακατσέλος, αλλά τέσσερις. Ρωτούσα τον κ. Καμμένο</w:t>
      </w:r>
      <w:r>
        <w:rPr>
          <w:rFonts w:eastAsia="Times New Roman" w:cs="Times New Roman"/>
          <w:szCs w:val="24"/>
        </w:rPr>
        <w:t>.</w:t>
      </w:r>
      <w:r>
        <w:rPr>
          <w:rFonts w:eastAsia="Times New Roman" w:cs="Times New Roman"/>
          <w:szCs w:val="24"/>
        </w:rPr>
        <w:t xml:space="preserve"> Γιατί δεν απαντούσες; Ένας ήταν; Ήταν, όμως, τέσσερις οι Μπακατσέλοι και εκεί είχε χάσει το λογαριασμό.</w:t>
      </w:r>
    </w:p>
    <w:p w14:paraId="6FD02FF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ξηγούμαι</w:t>
      </w:r>
      <w:r>
        <w:rPr>
          <w:rFonts w:eastAsia="Times New Roman" w:cs="Times New Roman"/>
          <w:szCs w:val="24"/>
        </w:rPr>
        <w:t>.</w:t>
      </w:r>
      <w:r>
        <w:rPr>
          <w:rFonts w:eastAsia="Times New Roman" w:cs="Times New Roman"/>
          <w:szCs w:val="24"/>
        </w:rPr>
        <w:t xml:space="preserve"> Υπάρχουν τα θεσμικά εργαλεία που διαθέτουμε</w:t>
      </w:r>
      <w:r>
        <w:rPr>
          <w:rFonts w:eastAsia="Times New Roman" w:cs="Times New Roman"/>
          <w:szCs w:val="24"/>
        </w:rPr>
        <w:t>,</w:t>
      </w:r>
      <w:r>
        <w:rPr>
          <w:rFonts w:eastAsia="Times New Roman" w:cs="Times New Roman"/>
          <w:szCs w:val="24"/>
        </w:rPr>
        <w:t xml:space="preserve"> και πρέπει ναι, να τους αναγκάσουμε να γυρίσουν, αγαπητοί συνάδελφοι, τα κλεμμένα πίσω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βέβαια υπάρχει ο τρόπος, όταν υπάρχει απάτη. Είναι εδώ ο κ. Δένδιας και είμαι σίγουρος ότι όχι μόνο ως μαχόμενος και κ</w:t>
      </w:r>
      <w:r>
        <w:rPr>
          <w:rFonts w:eastAsia="Times New Roman" w:cs="Times New Roman"/>
          <w:szCs w:val="24"/>
        </w:rPr>
        <w:t xml:space="preserve">αλός δικηγόρος αλλά και ως έντιμος πολιτικός και αυτός βεβαίως αυτό θέλει. </w:t>
      </w:r>
    </w:p>
    <w:p w14:paraId="6FD02FF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δεν μπορούν να το χωνέψουν ότι μπορούν να λειτουργούν τα μαγαζιά των εντιμότατων μιντιαρχών, χωρίς να διαθέτουν ίδια κεφάλαια, όταν ο 2190 ορίζει την ανάκληση αυτών των </w:t>
      </w:r>
      <w:r>
        <w:rPr>
          <w:rFonts w:eastAsia="Times New Roman" w:cs="Times New Roman"/>
          <w:szCs w:val="24"/>
        </w:rPr>
        <w:t xml:space="preserve">αδειών. </w:t>
      </w:r>
    </w:p>
    <w:p w14:paraId="6FD02FF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ένα πλήθος ερωτήσεων, αγαπητέ συνάδελφε των Κεντρώων, που μου είπες ότι έψαχνες χθες να τις βρεις. Είναι ερωτήσεις που γίνονταν, όταν ο Καραμανλής με είχε κάνει γραμματέα τεκμηρίωσης σκανδάλων. </w:t>
      </w:r>
      <w:r>
        <w:rPr>
          <w:rFonts w:eastAsia="Times New Roman" w:cs="Times New Roman"/>
          <w:szCs w:val="24"/>
        </w:rPr>
        <w:t>Σ</w:t>
      </w:r>
      <w:r>
        <w:rPr>
          <w:rFonts w:eastAsia="Times New Roman" w:cs="Times New Roman"/>
          <w:szCs w:val="24"/>
        </w:rPr>
        <w:t>ήμερα που αυτή η μάχη κατά των</w:t>
      </w:r>
      <w:r>
        <w:rPr>
          <w:rFonts w:eastAsia="Times New Roman" w:cs="Times New Roman"/>
          <w:szCs w:val="24"/>
        </w:rPr>
        <w:t xml:space="preserve"> νταβατζήδων φαίνεται ότι φτάνει στο τέλος, τι κρίμα να μένει η εντύπωση στον ελληνικό λαό ότι αυτή η παράταξη στεναχωριέται σήμερα, αντί να χαίρεται. </w:t>
      </w:r>
    </w:p>
    <w:p w14:paraId="6FD02FFF" w14:textId="77777777" w:rsidR="00BA6D65" w:rsidRDefault="00336324">
      <w:pPr>
        <w:spacing w:line="600" w:lineRule="auto"/>
        <w:ind w:firstLine="720"/>
        <w:jc w:val="both"/>
        <w:rPr>
          <w:rFonts w:eastAsia="Times New Roman" w:cs="Times New Roman"/>
          <w:szCs w:val="24"/>
        </w:rPr>
      </w:pPr>
      <w:r>
        <w:rPr>
          <w:rFonts w:eastAsia="Times New Roman" w:cs="Times New Roman"/>
        </w:rPr>
        <w:t>(Στο σημείο αυτό ο Βουλευτής κ. Νικόλαος Νικολόπουλος καταθέτει για τα Πρακτικά τα προαναφερθέντα έγγραφ</w:t>
      </w:r>
      <w:r>
        <w:rPr>
          <w:rFonts w:eastAsia="Times New Roman" w:cs="Times New Roman"/>
        </w:rPr>
        <w:t>α, τα οποία βρίσκονται στο αρχείο του Τμήματος Γραμματείας της Διεύθυνσης Στενογραφίας και  Πρακτικών της Βουλής)</w:t>
      </w:r>
    </w:p>
    <w:p w14:paraId="6FD03000"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ξέρετε, δεν είναι άραγε σκάνδαλο διαρκές</w:t>
      </w:r>
      <w:r>
        <w:rPr>
          <w:rFonts w:eastAsia="Times New Roman" w:cs="Times New Roman"/>
          <w:szCs w:val="24"/>
        </w:rPr>
        <w:t>,</w:t>
      </w:r>
      <w:r>
        <w:rPr>
          <w:rFonts w:eastAsia="Times New Roman" w:cs="Times New Roman"/>
          <w:szCs w:val="24"/>
        </w:rPr>
        <w:t xml:space="preserve"> οι τράπεζες που καταγγέλλουν με αυτή τη μεγάλη ευκολία τις δανειακές σ</w:t>
      </w:r>
      <w:r>
        <w:rPr>
          <w:rFonts w:eastAsia="Times New Roman" w:cs="Times New Roman"/>
          <w:szCs w:val="24"/>
        </w:rPr>
        <w:t xml:space="preserve">υμβάσεις χιλιάδων μικρομεσαίων, φτωχών βιοπαλαιστών να ανέχονται τα «μαϊμουδίσματα» στους ισολογισμούς όλων αυτών των μεγάλων εταιρειών; </w:t>
      </w:r>
    </w:p>
    <w:p w14:paraId="6FD0300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Είδατε προχθές τον ισολογισμό της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Εκτίμησε, λέει, ότι η αξία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είναι μηδέν</w:t>
      </w:r>
      <w:r>
        <w:rPr>
          <w:rFonts w:eastAsia="Times New Roman" w:cs="Times New Roman"/>
          <w:szCs w:val="24"/>
        </w:rPr>
        <w:t>. Κ</w:t>
      </w:r>
      <w:r>
        <w:rPr>
          <w:rFonts w:eastAsia="Times New Roman" w:cs="Times New Roman"/>
          <w:szCs w:val="24"/>
        </w:rPr>
        <w:t xml:space="preserve">αλά οι τραπεζίτες σε </w:t>
      </w:r>
      <w:r>
        <w:rPr>
          <w:rFonts w:eastAsia="Times New Roman" w:cs="Times New Roman"/>
          <w:szCs w:val="24"/>
        </w:rPr>
        <w:t>μία επιχείρηση που έχει μηδενική αξία</w:t>
      </w:r>
      <w:r>
        <w:rPr>
          <w:rFonts w:eastAsia="Times New Roman" w:cs="Times New Roman"/>
          <w:szCs w:val="24"/>
        </w:rPr>
        <w:t>,</w:t>
      </w:r>
      <w:r>
        <w:rPr>
          <w:rFonts w:eastAsia="Times New Roman" w:cs="Times New Roman"/>
          <w:szCs w:val="24"/>
        </w:rPr>
        <w:t xml:space="preserve"> πώς έδιναν αυτά τα δάνεια; Να η βαρβάτη απάτη! Ας ετοιμαστούν, μαζί με τον κ. Ψυχάρη που παίρνει μαζί του τη διοίκηση της </w:t>
      </w:r>
      <w:r>
        <w:rPr>
          <w:rFonts w:eastAsia="Times New Roman" w:cs="Times New Roman"/>
          <w:szCs w:val="24"/>
          <w:lang w:val="en-US"/>
        </w:rPr>
        <w:t>Alpha</w:t>
      </w:r>
      <w:r>
        <w:rPr>
          <w:rFonts w:eastAsia="Times New Roman" w:cs="Times New Roman"/>
          <w:szCs w:val="24"/>
        </w:rPr>
        <w:t xml:space="preserve">, να πάνε και οι άλλοι από κοντά. </w:t>
      </w:r>
    </w:p>
    <w:p w14:paraId="6FD03002"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Εσείς, κύριε Παππά και κύριε Σπίρτζη, έχετε διαβάσει τα</w:t>
      </w:r>
      <w:r>
        <w:rPr>
          <w:rFonts w:eastAsia="Times New Roman" w:cs="Times New Roman"/>
          <w:szCs w:val="24"/>
        </w:rPr>
        <w:t xml:space="preserve"> ονόματα των συγκεκριμένων τραπεζικών και πολιτικών μπατζιμάνηδων, των οποίων τα ονόματα καταγράφονται στις σελίδες αυτές εδώ που θα καταθέσω και που προτείνεται η ποινική δίωξη; Από τον Χαλικιά του Κοσκωτά που θα έπρεπε να πάει μαζί του στη φυλακή, μέχρι </w:t>
      </w:r>
      <w:r>
        <w:rPr>
          <w:rFonts w:eastAsia="Times New Roman" w:cs="Times New Roman"/>
          <w:szCs w:val="24"/>
        </w:rPr>
        <w:t xml:space="preserve">τον σημερινό τον Στουρνάρα που όχι μόνο έκαναν ότι δεν έβλεπαν τι γινόταν είκοσι πέντε </w:t>
      </w:r>
      <w:r>
        <w:rPr>
          <w:rFonts w:eastAsia="Times New Roman" w:cs="Times New Roman"/>
          <w:szCs w:val="24"/>
        </w:rPr>
        <w:lastRenderedPageBreak/>
        <w:t>χρόνια αλλά απεναντίας έστελναν στους οικονομικούς εισαγγελείς και υπαλλήλους της Τραπέζης της Ελλάδος να ορκίζονται ψέματα ότι όλα έγιναν καλά.</w:t>
      </w:r>
    </w:p>
    <w:p w14:paraId="6FD03003"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Τώρα, λοιπόν, αφού σας κ</w:t>
      </w:r>
      <w:r>
        <w:rPr>
          <w:rFonts w:eastAsia="Times New Roman" w:cs="Times New Roman"/>
          <w:szCs w:val="24"/>
        </w:rPr>
        <w:t xml:space="preserve">αταθέσω αυτό το διαβιβαστικό έγγραφο του εισαγγελικού πορίσματος του κ. Καλούδη, επιτρέψτε μου μαζί με εσάς με εμάς όλους, να ακούσει ο ελληνικός λαός μερικά ονόματα. </w:t>
      </w:r>
    </w:p>
    <w:p w14:paraId="6FD03004" w14:textId="77777777" w:rsidR="00BA6D65" w:rsidRDefault="00336324">
      <w:pPr>
        <w:spacing w:line="600" w:lineRule="auto"/>
        <w:ind w:firstLine="720"/>
        <w:contextualSpacing/>
        <w:jc w:val="both"/>
        <w:rPr>
          <w:rFonts w:eastAsia="Times New Roman" w:cs="Times New Roman"/>
          <w:szCs w:val="24"/>
        </w:rPr>
      </w:pPr>
      <w:r>
        <w:rPr>
          <w:rFonts w:eastAsia="Times New Roman" w:cs="Times New Roman"/>
          <w:szCs w:val="24"/>
        </w:rPr>
        <w:t>Παπακωνσταντίνου, ο γνωστός ο «Τιτανικός». Σπυρόπουλος, που τον κρατάγατε εσείς για καιρ</w:t>
      </w:r>
      <w:r>
        <w:rPr>
          <w:rFonts w:eastAsia="Times New Roman" w:cs="Times New Roman"/>
          <w:szCs w:val="24"/>
        </w:rPr>
        <w:t>ό επίσης. Πολυχρόνης. Σημαιοφορίδης. Δασκαλάκης. Σκορδάς. Σοφιανός. Παπανδρέου. Πάτσιος. Ζωγόπουλος. Πανταλάκης. Μιλιάκος. Ταμβακάκης. Τουρκολιάς. Φραγκέτης και πολλοί ακόμα ευυπόληπτοι και καθώς πρέπει κύριοι της υψηλής κοινωνίας των Αθηνών.</w:t>
      </w:r>
    </w:p>
    <w:p w14:paraId="6FD03005"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Κύριε Νικολόπουλε, ολοκληρώστε παρακαλώ.</w:t>
      </w:r>
    </w:p>
    <w:p w14:paraId="6FD03006"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Ολοκληρώνω, κυρία Πρόεδρε. Όπως δώσατε την ανοχή σας, δώστε και σε μένα, που είμαι ένας </w:t>
      </w:r>
      <w:r>
        <w:rPr>
          <w:rFonts w:eastAsia="Times New Roman" w:cs="Times New Roman"/>
          <w:szCs w:val="24"/>
        </w:rPr>
        <w:t>Α</w:t>
      </w:r>
      <w:r>
        <w:rPr>
          <w:rFonts w:eastAsia="Times New Roman" w:cs="Times New Roman"/>
          <w:szCs w:val="24"/>
        </w:rPr>
        <w:t>νεξάρτητος που έχει πολλά χρόνια εδώ μέσα.</w:t>
      </w:r>
    </w:p>
    <w:p w14:paraId="6FD0300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Η λίστα Καλούδη</w:t>
      </w:r>
      <w:r>
        <w:rPr>
          <w:rFonts w:eastAsia="Times New Roman" w:cs="Times New Roman"/>
          <w:szCs w:val="24"/>
        </w:rPr>
        <w:t>,</w:t>
      </w:r>
      <w:r>
        <w:rPr>
          <w:rFonts w:eastAsia="Times New Roman" w:cs="Times New Roman"/>
          <w:szCs w:val="24"/>
        </w:rPr>
        <w:t xml:space="preserve"> είναι η πρώτη που βλέπω πάντως μετά από είκοσι επτά χρόνια εδώ στη Βουλή, κυρίες και κύριοι συνάδελφοι, αγαπητέ μου φίλε Νίκο Δένδια, που λείπει ο Παπασταύρου </w:t>
      </w:r>
      <w:r>
        <w:rPr>
          <w:rFonts w:eastAsia="Times New Roman" w:cs="Times New Roman"/>
          <w:szCs w:val="24"/>
        </w:rPr>
        <w:t>κ</w:t>
      </w:r>
      <w:r>
        <w:rPr>
          <w:rFonts w:eastAsia="Times New Roman" w:cs="Times New Roman"/>
          <w:szCs w:val="24"/>
        </w:rPr>
        <w:t>αι αυτό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μία πρόοδος.</w:t>
      </w:r>
    </w:p>
    <w:p w14:paraId="6FD0300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οι Έλληνες </w:t>
      </w:r>
      <w:r>
        <w:rPr>
          <w:rFonts w:eastAsia="Times New Roman" w:cs="Times New Roman"/>
          <w:szCs w:val="24"/>
        </w:rPr>
        <w:t>Χριστιανοδημοκράτες με δωδεκασέλιδο υπόμνημα στους οικονομικούς εισαγγελείς καταθέσαμε όλες αυτές τις πράξεις του Διοικητή της Τραπέζης της Ελλάδος, καθώς και τις αντίστοιχες της ΕΚΤ και καταδείξαμε ότι δεν τηρήθηκαν ούτε και οι διατάξεις της Βασιλεία-</w:t>
      </w:r>
      <w:r>
        <w:rPr>
          <w:rFonts w:eastAsia="Times New Roman" w:cs="Times New Roman"/>
          <w:szCs w:val="24"/>
        </w:rPr>
        <w:t>Ι</w:t>
      </w:r>
      <w:r>
        <w:rPr>
          <w:rFonts w:eastAsia="Times New Roman" w:cs="Times New Roman"/>
          <w:szCs w:val="24"/>
        </w:rPr>
        <w:t>Ι</w:t>
      </w:r>
      <w:r>
        <w:rPr>
          <w:rFonts w:eastAsia="Times New Roman" w:cs="Times New Roman"/>
          <w:szCs w:val="24"/>
        </w:rPr>
        <w:t xml:space="preserve"> π</w:t>
      </w:r>
      <w:r>
        <w:rPr>
          <w:rFonts w:eastAsia="Times New Roman" w:cs="Times New Roman"/>
          <w:szCs w:val="24"/>
        </w:rPr>
        <w:t>ου αφορούν τη στάθμιση των κινδύνων.</w:t>
      </w:r>
    </w:p>
    <w:p w14:paraId="6FD0300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Θα το καταθέσω και αυτό στα Πρακτικά.</w:t>
      </w:r>
    </w:p>
    <w:p w14:paraId="6FD0300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Σε αυτή, λοιπόν, τη δύσκολη εποχή, πράγματι</w:t>
      </w:r>
      <w:r>
        <w:rPr>
          <w:rFonts w:eastAsia="Times New Roman" w:cs="Times New Roman"/>
          <w:szCs w:val="24"/>
        </w:rPr>
        <w:t>,</w:t>
      </w:r>
      <w:r>
        <w:rPr>
          <w:rFonts w:eastAsia="Times New Roman" w:cs="Times New Roman"/>
          <w:szCs w:val="24"/>
        </w:rPr>
        <w:t xml:space="preserve"> μία από τις μεγάλες ευθύνες μας είναι να μην επιτρέπουμε σε σκιές του παρελθόντος</w:t>
      </w:r>
      <w:r>
        <w:rPr>
          <w:rFonts w:eastAsia="Times New Roman" w:cs="Times New Roman"/>
          <w:szCs w:val="24"/>
        </w:rPr>
        <w:t>,</w:t>
      </w:r>
      <w:r>
        <w:rPr>
          <w:rFonts w:eastAsia="Times New Roman" w:cs="Times New Roman"/>
          <w:szCs w:val="24"/>
        </w:rPr>
        <w:t xml:space="preserve"> να μαυρίζουν το μέλλον μας. Κρατήστε την υπομονή σας</w:t>
      </w:r>
      <w:r>
        <w:rPr>
          <w:rFonts w:eastAsia="Times New Roman" w:cs="Times New Roman"/>
          <w:szCs w:val="24"/>
        </w:rPr>
        <w:t xml:space="preserve"> και είναι βέβαιο ότι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θα στείλει τον κάθε κατεργάρη στον πάγκο του, αρκεί όντως όλοι μας να βάλουμε πλάτη, γιατί δεν καταλαβαίνω πώς γίνεται</w:t>
      </w:r>
      <w:r>
        <w:rPr>
          <w:rFonts w:eastAsia="Times New Roman" w:cs="Times New Roman"/>
          <w:szCs w:val="24"/>
        </w:rPr>
        <w:t>,</w:t>
      </w:r>
      <w:r>
        <w:rPr>
          <w:rFonts w:eastAsia="Times New Roman" w:cs="Times New Roman"/>
          <w:szCs w:val="24"/>
        </w:rPr>
        <w:t xml:space="preserve"> ενώ όλοι εδώ ψηφίζουμε σήμερα αυτή τη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και άρα ο ελληνικός λαός θεωρ</w:t>
      </w:r>
      <w:r>
        <w:rPr>
          <w:rFonts w:eastAsia="Times New Roman" w:cs="Times New Roman"/>
          <w:szCs w:val="24"/>
        </w:rPr>
        <w:t>εί ότι το πολιτικό σύστημα πατάει καλά στα πόδια του και έρχεται όχι να διαπλακεί αλλά να συγκρουστεί με τη διαπλοκή, κάποιοι σήμερα εδώ από αυτό το Βήμα να επιτρέπουν συνειρμούς. Γιατί άραγε; Υπάρχουν όντως όλα εκείνα τα στοιχεία που διαθρυλούνται και δια</w:t>
      </w:r>
      <w:r>
        <w:rPr>
          <w:rFonts w:eastAsia="Times New Roman" w:cs="Times New Roman"/>
          <w:szCs w:val="24"/>
        </w:rPr>
        <w:t xml:space="preserve">κινούνται στο διαδίκτυο, που ορισμένους ενδεχομένως, κύριε Δένδια, να τους κάνουν, όχι σε λιγότερο από είκοσι πέντε μήνες Πρωθυπουργούς, αλλά να τους κάνουν ως τον μοναδικό </w:t>
      </w:r>
      <w:r>
        <w:rPr>
          <w:rFonts w:eastAsia="Times New Roman" w:cs="Times New Roman"/>
          <w:szCs w:val="24"/>
        </w:rPr>
        <w:t>Α</w:t>
      </w:r>
      <w:r>
        <w:rPr>
          <w:rFonts w:eastAsia="Times New Roman" w:cs="Times New Roman"/>
          <w:szCs w:val="24"/>
        </w:rPr>
        <w:t>ρχηγό αυτής της παράταξης</w:t>
      </w:r>
      <w:r>
        <w:rPr>
          <w:rFonts w:eastAsia="Times New Roman" w:cs="Times New Roman"/>
          <w:szCs w:val="24"/>
        </w:rPr>
        <w:t>,</w:t>
      </w:r>
      <w:r>
        <w:rPr>
          <w:rFonts w:eastAsia="Times New Roman" w:cs="Times New Roman"/>
          <w:szCs w:val="24"/>
        </w:rPr>
        <w:t xml:space="preserve"> που θα έχει μείνει τόσο λίγο χρονικό διάστημα; </w:t>
      </w:r>
    </w:p>
    <w:p w14:paraId="6FD0300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w:t>
      </w:r>
      <w:r>
        <w:rPr>
          <w:rFonts w:eastAsia="Times New Roman" w:cs="Times New Roman"/>
          <w:szCs w:val="24"/>
        </w:rPr>
        <w:t xml:space="preserve">ότι στην </w:t>
      </w:r>
      <w:r>
        <w:rPr>
          <w:rFonts w:eastAsia="Times New Roman" w:cs="Times New Roman"/>
          <w:szCs w:val="24"/>
        </w:rPr>
        <w:t>Ε</w:t>
      </w:r>
      <w:r>
        <w:rPr>
          <w:rFonts w:eastAsia="Times New Roman" w:cs="Times New Roman"/>
          <w:szCs w:val="24"/>
        </w:rPr>
        <w:t>ξεταστική θα σημειωθούν τέτοιες αποκαλύψεις</w:t>
      </w:r>
      <w:r>
        <w:rPr>
          <w:rFonts w:eastAsia="Times New Roman" w:cs="Times New Roman"/>
          <w:szCs w:val="24"/>
        </w:rPr>
        <w:t>,</w:t>
      </w:r>
      <w:r>
        <w:rPr>
          <w:rFonts w:eastAsia="Times New Roman" w:cs="Times New Roman"/>
          <w:szCs w:val="24"/>
        </w:rPr>
        <w:t xml:space="preserve"> που μάλλον ο προσωρινός –θέλω να πιστεύω- Πρόεδρος της Νέας Δημοκρατίας σύντομα να αποτελεί το παρελθόν, γιατί το όνειδος έτσι και αλλιώς το αποτελεί.</w:t>
      </w:r>
    </w:p>
    <w:p w14:paraId="6FD0300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Σας ευχαριστώ.</w:t>
      </w:r>
    </w:p>
    <w:p w14:paraId="6FD0300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w:t>
      </w:r>
      <w:r>
        <w:rPr>
          <w:rFonts w:eastAsia="Times New Roman" w:cs="Times New Roman"/>
          <w:szCs w:val="24"/>
        </w:rPr>
        <w:t>όλαος 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FD0300E"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Παναγούλης έχει 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 xml:space="preserve"> για έξι λεπτά.</w:t>
      </w:r>
    </w:p>
    <w:p w14:paraId="6FD0300F"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Να σεβαστείτε και εσείς το</w:t>
      </w:r>
      <w:r>
        <w:rPr>
          <w:rFonts w:eastAsia="Times New Roman" w:cs="Times New Roman"/>
          <w:szCs w:val="24"/>
        </w:rPr>
        <w:t>ν</w:t>
      </w:r>
      <w:r>
        <w:rPr>
          <w:rFonts w:eastAsia="Times New Roman" w:cs="Times New Roman"/>
          <w:szCs w:val="24"/>
        </w:rPr>
        <w:t xml:space="preserve"> χρόνο, παρακαλώ.</w:t>
      </w:r>
    </w:p>
    <w:p w14:paraId="6FD03010" w14:textId="77777777" w:rsidR="00BA6D65" w:rsidRDefault="00336324">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Κυρία Πρόεδρε, νομίζω ότι η σημερινή συνεδρίαση που συμμετέχουμε οι περισσότεροι από εμάς, χωρίς να το θέλουμε, είναι για να κοροϊδέψουμε για άλλη μια φορά τον ελληνικό λαό. Αυτή είναι η πραγματικότητα και με συγκεκριμένα παραδείγματα θα σας το αποδείξω α</w:t>
      </w:r>
      <w:r>
        <w:rPr>
          <w:rFonts w:eastAsia="Times New Roman" w:cs="Times New Roman"/>
          <w:szCs w:val="24"/>
        </w:rPr>
        <w:t>υτό.</w:t>
      </w:r>
    </w:p>
    <w:p w14:paraId="6FD03011"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Πόσα χρωστάνε τα κανάλια; Δεν το λέω εγώ, το λέει κυβερνητικό στέλεχος σε ομιλία του που έκανε πριν δυο-τρεις ημέρες, ο Γενικός Γραμματέας Ενημέρωσης και Επικοινωνιών κ. Λευτέρης Κρέτσος. Μιλώντας σε στελέχη του ΣΥΡΙΖΑ</w:t>
      </w:r>
      <w:r>
        <w:rPr>
          <w:rFonts w:eastAsia="Times New Roman" w:cs="Times New Roman"/>
          <w:szCs w:val="24"/>
        </w:rPr>
        <w:t>,</w:t>
      </w:r>
      <w:r>
        <w:rPr>
          <w:rFonts w:eastAsia="Times New Roman" w:cs="Times New Roman"/>
          <w:szCs w:val="24"/>
        </w:rPr>
        <w:t xml:space="preserve"> είπε ότι τα χρέη των καναλαρχών</w:t>
      </w:r>
      <w:r>
        <w:rPr>
          <w:rFonts w:eastAsia="Times New Roman" w:cs="Times New Roman"/>
          <w:szCs w:val="24"/>
        </w:rPr>
        <w:t xml:space="preserve"> είναι τουλάχιστον 950.000.000 ευρώ. Αυτή είναι η πραγματικότητα.</w:t>
      </w:r>
    </w:p>
    <w:p w14:paraId="6FD03012" w14:textId="77777777" w:rsidR="00BA6D65" w:rsidRDefault="00336324">
      <w:pPr>
        <w:spacing w:line="600" w:lineRule="auto"/>
        <w:jc w:val="both"/>
        <w:rPr>
          <w:rFonts w:eastAsia="Times New Roman" w:cs="Times New Roman"/>
          <w:szCs w:val="24"/>
        </w:rPr>
      </w:pPr>
      <w:r>
        <w:rPr>
          <w:rFonts w:eastAsia="Times New Roman" w:cs="Times New Roman"/>
          <w:szCs w:val="24"/>
        </w:rPr>
        <w:tab/>
        <w:t>Τα χρέη των κομμάτων χωρίς να βασανιστεί κανένα κόμμα απόψε και τις προηγούμενες ημέρες τα ομολόγησε. Ήταν ειλικρινής ο κ. Μητσοτάκης 117 εκατομμύρια το ΠΑΣΟΚ, οκτώ με δέκα εκατομμύρια ο ΣΥ</w:t>
      </w:r>
      <w:r>
        <w:rPr>
          <w:rFonts w:eastAsia="Times New Roman" w:cs="Times New Roman"/>
          <w:szCs w:val="24"/>
        </w:rPr>
        <w:t xml:space="preserve">ΡΙΖΑ. Όμως κάπως καθυστερημένα, κυρία Πρόεδρε, έρχεται η Κυβέρνηση να μας μιλήσει για δάνεια των </w:t>
      </w:r>
      <w:r>
        <w:rPr>
          <w:rFonts w:eastAsia="Times New Roman" w:cs="Times New Roman"/>
          <w:szCs w:val="24"/>
        </w:rPr>
        <w:lastRenderedPageBreak/>
        <w:t xml:space="preserve">καναλαρχών και των κομμάτων. Είχε δεκαπέντε μήνες από την ημέρα που πρωτοεξελέγη για να τσακίσει τη διαπλοκή. </w:t>
      </w:r>
    </w:p>
    <w:p w14:paraId="6FD03013"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Είχα κάνει τον Μάρτιο του 2015 σχετική ερώτηση. </w:t>
      </w:r>
      <w:r>
        <w:rPr>
          <w:rFonts w:eastAsia="Times New Roman" w:cs="Times New Roman"/>
          <w:szCs w:val="24"/>
        </w:rPr>
        <w:t xml:space="preserve">Ακούστε να δείτε τι μου απάντησαν οι Υπουργοί του ΣΥΡΙΖΑ, γνωστοί και μη εξαιρετέοι. Ο Υπουργός Οικονομικών γνωστός εκείνη την εποχή, μου απάντησε ότι εξετάζουν το θέμα. </w:t>
      </w:r>
    </w:p>
    <w:p w14:paraId="6FD03014"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FD03015"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Ευστάθιος Παναγούλης καταθέ</w:t>
      </w:r>
      <w:r>
        <w:rPr>
          <w:rFonts w:eastAsia="Times New Roman" w:cs="Times New Roman"/>
          <w:szCs w:val="24"/>
        </w:rPr>
        <w:t xml:space="preserve">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D03016"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Ο κ. Παρασκευόπουλος, Υπουργός Δικαιοσύνης, είπε για την ακρίβεια ότι κατά τα λοιπά αρμόδιο για να σας</w:t>
      </w:r>
      <w:r>
        <w:rPr>
          <w:rFonts w:eastAsia="Times New Roman" w:cs="Times New Roman"/>
          <w:szCs w:val="24"/>
        </w:rPr>
        <w:t xml:space="preserve"> ενημερώσει είναι το συνημμένο Υπουργείο Οικονομικών. Το Υπουργείο Οικονομικών δεν έλεγε τίποτα, το οποίο θεωρούμε βέβαιο ότι εφόσον στο πλαίσιο σχετικών ερευνών εντοπίσει στοιχεία από τα οποία προκύπτουν αξιόποινες πράξεις, θα τα θέσει στη διάθεση των δικ</w:t>
      </w:r>
      <w:r>
        <w:rPr>
          <w:rFonts w:eastAsia="Times New Roman" w:cs="Times New Roman"/>
          <w:szCs w:val="24"/>
        </w:rPr>
        <w:t xml:space="preserve">αστικών αρχών. Μας θυμίζει αυτό που έλεγε ο κ. Σημίτης, όποιος έχει στοιχεία να τα πάει στον εισαγγελέα. </w:t>
      </w:r>
    </w:p>
    <w:p w14:paraId="6FD03017"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FD03018"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Ευστάθιος Παναγούλης καταθέτει για τα Πρακτικά το προαναφερθέν έγγραφο, το οποίο βρίσκεται </w:t>
      </w:r>
      <w:r>
        <w:rPr>
          <w:rFonts w:eastAsia="Times New Roman" w:cs="Times New Roman"/>
          <w:szCs w:val="24"/>
        </w:rPr>
        <w:t xml:space="preserve">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D03019"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ρχόμαστε στο χαρτί που στέλνει η Τράπεζα της Ελλάδος και λέει ότι είναι υπηρεσιακό απόρρητο τα χρέη στους καναλάρχες και στα κόμματα. Δηλαδή, είναι υπηρεσιακό απόρρη</w:t>
      </w:r>
      <w:r>
        <w:rPr>
          <w:rFonts w:eastAsia="Times New Roman" w:cs="Times New Roman"/>
          <w:szCs w:val="24"/>
        </w:rPr>
        <w:t xml:space="preserve">το η διαπλοκή, κυρίες και κύριοι συνάδελφοι; </w:t>
      </w:r>
    </w:p>
    <w:p w14:paraId="6FD0301A"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Καταθέτω και αυτό το έγγραφο στα Πρακτικά.</w:t>
      </w:r>
    </w:p>
    <w:p w14:paraId="6FD0301B"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Ευστάθιος Παναγούλης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w:t>
      </w:r>
      <w:r>
        <w:rPr>
          <w:rFonts w:eastAsia="Times New Roman" w:cs="Times New Roman"/>
          <w:szCs w:val="24"/>
        </w:rPr>
        <w:t>ύθυνσης Στενογραφίας και Πρακτικών της Βουλής</w:t>
      </w:r>
    </w:p>
    <w:p w14:paraId="6FD0301C"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 xml:space="preserve">Προσωπικά με κρύα καρδιά θα ψηφίσω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Δεν πρόκειται να βγει τίποτα. </w:t>
      </w:r>
      <w:r>
        <w:rPr>
          <w:rFonts w:eastAsia="Times New Roman" w:cs="Times New Roman"/>
          <w:szCs w:val="24"/>
        </w:rPr>
        <w:t>Ι</w:t>
      </w:r>
      <w:r>
        <w:rPr>
          <w:rFonts w:eastAsia="Times New Roman" w:cs="Times New Roman"/>
          <w:szCs w:val="24"/>
        </w:rPr>
        <w:t>δού για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λόγου </w:t>
      </w:r>
      <w:r>
        <w:rPr>
          <w:rFonts w:eastAsia="Times New Roman" w:cs="Times New Roman"/>
          <w:szCs w:val="24"/>
        </w:rPr>
        <w:t xml:space="preserve">το </w:t>
      </w:r>
      <w:r>
        <w:rPr>
          <w:rFonts w:eastAsia="Times New Roman" w:cs="Times New Roman"/>
          <w:szCs w:val="24"/>
        </w:rPr>
        <w:t xml:space="preserve">αληθές! Θυμάστε την περίπτωση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Ακούστε να δείτε τι έχει γίνει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για</w:t>
      </w:r>
      <w:r>
        <w:rPr>
          <w:rFonts w:eastAsia="Times New Roman" w:cs="Times New Roman"/>
          <w:szCs w:val="24"/>
        </w:rPr>
        <w:t xml:space="preserve">τί αν γίνει ένα γκάλοπ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ούτε το 1% του ελληνικού λαού δεν ξέρει ότι έχει αρχίσει αυτή η δίκη</w:t>
      </w:r>
      <w:r>
        <w:rPr>
          <w:rFonts w:eastAsia="Times New Roman" w:cs="Times New Roman"/>
          <w:szCs w:val="24"/>
        </w:rPr>
        <w:t xml:space="preserve"> ότι άρχισε και διεκόπη την ίδια ημέρα. Γιατί διεκόπη την ίδια ημέρα; Προσέξτε να δείτε </w:t>
      </w:r>
      <w:r>
        <w:rPr>
          <w:rFonts w:eastAsia="Times New Roman" w:cs="Times New Roman"/>
          <w:szCs w:val="24"/>
        </w:rPr>
        <w:lastRenderedPageBreak/>
        <w:t xml:space="preserve">σε τι κράτος παραλόγου ζούμε. Διεκόπη η δίκη για τα μαύρα ταμεία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η διαδικασία δεν προχώρησε πέρα από την εκφώνηση των κατηγορουμένων και των μαρτύρων, κα</w:t>
      </w:r>
      <w:r>
        <w:rPr>
          <w:rFonts w:eastAsia="Times New Roman" w:cs="Times New Roman"/>
          <w:szCs w:val="24"/>
        </w:rPr>
        <w:t xml:space="preserve">θώς η δικαστική αίθουσα δεν ήταν ικανή να φιλοξενήσει τον μεγάλο αριθμό των παραγόντων της δίκης, με τους συνηγόρους μάλιστα να κάνουν λόγο για απόλυτη ακυρότητα της διαδικασίας. </w:t>
      </w:r>
    </w:p>
    <w:p w14:paraId="6FD0301D"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Είναι χαρακτηριστικό –προσέξτε να δείτε πού ζούμε σε ποια χώρα και γιατί είπ</w:t>
      </w:r>
      <w:r>
        <w:rPr>
          <w:rFonts w:eastAsia="Times New Roman" w:cs="Times New Roman"/>
          <w:szCs w:val="24"/>
        </w:rPr>
        <w:t xml:space="preserve">α ότι κοροϊδεύουμε τον ελληνικό λαό- ότι μέχρι τη διακοπή της διαδικασίας δεν είχε εμφανιστεί η διερμηνέας της γαλλικής γλώσσας, η οποία είναι απαραίτητη για τον κατηγορούμενο, τραπεζικό στέλεχος, –λέει το όνομά του- που είναι προσωρινά κρατούμενος. </w:t>
      </w:r>
    </w:p>
    <w:p w14:paraId="6FD0301E" w14:textId="77777777" w:rsidR="00BA6D65" w:rsidRDefault="00336324">
      <w:pPr>
        <w:spacing w:line="600" w:lineRule="auto"/>
        <w:ind w:firstLine="720"/>
        <w:jc w:val="both"/>
        <w:rPr>
          <w:rFonts w:eastAsia="Times New Roman" w:cs="Times New Roman"/>
          <w:szCs w:val="24"/>
        </w:rPr>
      </w:pPr>
      <w:r>
        <w:rPr>
          <w:rFonts w:eastAsia="Times New Roman" w:cs="Times New Roman"/>
          <w:szCs w:val="24"/>
        </w:rPr>
        <w:t>Επιπλ</w:t>
      </w:r>
      <w:r>
        <w:rPr>
          <w:rFonts w:eastAsia="Times New Roman" w:cs="Times New Roman"/>
          <w:szCs w:val="24"/>
        </w:rPr>
        <w:t xml:space="preserve">έον οι συνήγοροι που διορίστηκαν αυτεπαγγέλτως από το δικαστήριο, πρέπει να ενημερωθούν για τη δικογραφία. </w:t>
      </w:r>
      <w:r>
        <w:rPr>
          <w:rFonts w:eastAsia="Times New Roman" w:cs="Times New Roman"/>
          <w:szCs w:val="24"/>
        </w:rPr>
        <w:t>Υ</w:t>
      </w:r>
      <w:r>
        <w:rPr>
          <w:rFonts w:eastAsia="Times New Roman" w:cs="Times New Roman"/>
          <w:szCs w:val="24"/>
        </w:rPr>
        <w:t xml:space="preserve">πάρχουν και δεκατέσσερις Γερμανοί </w:t>
      </w:r>
      <w:r>
        <w:rPr>
          <w:rFonts w:eastAsia="Times New Roman" w:cs="Times New Roman"/>
          <w:szCs w:val="24"/>
        </w:rPr>
        <w:t xml:space="preserve">κατηγορούμενοι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 αυτό είπα ότι μαζευτήκαμε εδώ εκτός από ορισμένες ανεξάρτητες φωνές, και ένα ενδεχόμενα </w:t>
      </w:r>
      <w:r>
        <w:rPr>
          <w:rFonts w:eastAsia="Times New Roman" w:cs="Times New Roman"/>
          <w:szCs w:val="24"/>
        </w:rPr>
        <w:t xml:space="preserve">και δύο κόμματα που είπαν την </w:t>
      </w:r>
      <w:r>
        <w:rPr>
          <w:rFonts w:eastAsia="Times New Roman" w:cs="Times New Roman"/>
          <w:szCs w:val="24"/>
        </w:rPr>
        <w:lastRenderedPageBreak/>
        <w:t xml:space="preserve">αλήθεια στον ελληνικό λαό. Όλοι οι άλλοι αυτήν τη στιγμή συνυπογράφουμε κάτι, από το οποίο δεν πρόκειται να βγει κανένα συμπέρασμα. </w:t>
      </w:r>
      <w:r>
        <w:rPr>
          <w:rFonts w:eastAsia="Times New Roman" w:cs="Times New Roman"/>
          <w:szCs w:val="24"/>
        </w:rPr>
        <w:t>Γ</w:t>
      </w:r>
      <w:r>
        <w:rPr>
          <w:rFonts w:eastAsia="Times New Roman" w:cs="Times New Roman"/>
          <w:szCs w:val="24"/>
        </w:rPr>
        <w:t>ια του λόγου το αληθές: Ισχυριζόμασταν τότε στο</w:t>
      </w:r>
      <w:r>
        <w:rPr>
          <w:rFonts w:eastAsia="Times New Roman" w:cs="Times New Roman"/>
          <w:szCs w:val="24"/>
        </w:rPr>
        <w:t>ν</w:t>
      </w:r>
      <w:r>
        <w:rPr>
          <w:rFonts w:eastAsia="Times New Roman" w:cs="Times New Roman"/>
          <w:szCs w:val="24"/>
        </w:rPr>
        <w:t xml:space="preserve"> ΣΥΡΙΖΑ –και λέω ισχυριζόμασταν γιατί ήμουν κ</w:t>
      </w:r>
      <w:r>
        <w:rPr>
          <w:rFonts w:eastAsia="Times New Roman" w:cs="Times New Roman"/>
          <w:szCs w:val="24"/>
        </w:rPr>
        <w:t xml:space="preserve">αι εγώ εκεί- ότι από τη λίστα Λαγκάρντ θα πιάσουμε πέντε, έξι δισεκατομμύρια. Βγήκε προχθές ο κ. Αλεξιάδης και είπε ότι έχουν επιβεβαιωθεί –περίπου λέω- 200 εκατομμύρια. </w:t>
      </w:r>
    </w:p>
    <w:p w14:paraId="6FD0301F"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szCs w:val="24"/>
        </w:rPr>
        <w:t xml:space="preserve"> </w:t>
      </w:r>
      <w:r>
        <w:rPr>
          <w:rFonts w:eastAsia="Times New Roman" w:cs="Times New Roman"/>
          <w:bCs/>
          <w:shd w:val="clear" w:color="auto" w:fill="FFFFFF"/>
        </w:rPr>
        <w:t>Πόσα εισπράχθηκαν; Από τα 5 δισεκατομμύρια τα 4 δισεκατομμύρια τα 3 δισεκατομμύρια ε</w:t>
      </w:r>
      <w:r>
        <w:rPr>
          <w:rFonts w:eastAsia="Times New Roman" w:cs="Times New Roman"/>
          <w:bCs/>
          <w:shd w:val="clear" w:color="auto" w:fill="FFFFFF"/>
        </w:rPr>
        <w:t>υρώ</w:t>
      </w:r>
      <w:r>
        <w:rPr>
          <w:rFonts w:eastAsia="Times New Roman" w:cs="Times New Roman"/>
          <w:bCs/>
          <w:shd w:val="clear" w:color="auto" w:fill="FFFFFF"/>
        </w:rPr>
        <w:t>,</w:t>
      </w:r>
      <w:r>
        <w:rPr>
          <w:rFonts w:eastAsia="Times New Roman" w:cs="Times New Roman"/>
          <w:bCs/>
          <w:shd w:val="clear" w:color="auto" w:fill="FFFFFF"/>
        </w:rPr>
        <w:t xml:space="preserve"> έχουν βεβαιωθεί περίπου 200 εκατομμύρια ευρώ. Πόσα εισπράχθηκαν από τη λίστα Λαγκάρντ; Δεν εισπράχθηκε ούτε ένα πενηνταράκι. </w:t>
      </w:r>
    </w:p>
    <w:p w14:paraId="6FD03020"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ΝΙΚΟΛΟΠΟΥΛΟΣ:</w:t>
      </w:r>
      <w:r>
        <w:rPr>
          <w:rFonts w:eastAsia="Times New Roman" w:cs="Times New Roman"/>
          <w:bCs/>
          <w:shd w:val="clear" w:color="auto" w:fill="FFFFFF"/>
        </w:rPr>
        <w:t xml:space="preserve"> Του «καψερού» του Μπόμπολα εισπράχθηκε. Από τον φτωχό! </w:t>
      </w:r>
    </w:p>
    <w:p w14:paraId="6FD03021" w14:textId="77777777" w:rsidR="00BA6D65" w:rsidRDefault="00336324">
      <w:pPr>
        <w:spacing w:line="600" w:lineRule="auto"/>
        <w:ind w:firstLine="720"/>
        <w:jc w:val="both"/>
        <w:rPr>
          <w:rFonts w:eastAsia="Times New Roman"/>
          <w:bCs/>
          <w:shd w:val="clear" w:color="auto" w:fill="FFFFFF"/>
        </w:rPr>
      </w:pPr>
      <w:r>
        <w:rPr>
          <w:rFonts w:eastAsia="Times New Roman" w:cs="Times New Roman"/>
          <w:b/>
          <w:bCs/>
          <w:shd w:val="clear" w:color="auto" w:fill="FFFFFF"/>
        </w:rPr>
        <w:t>ΕΥΣΤΑΘΙΟΣ ΠΑΝΑΓΟΥΛΗΣ:</w:t>
      </w:r>
      <w:r>
        <w:rPr>
          <w:rFonts w:eastAsia="Times New Roman" w:cs="Times New Roman"/>
          <w:bCs/>
          <w:shd w:val="clear" w:color="auto" w:fill="FFFFFF"/>
        </w:rPr>
        <w:t xml:space="preserve"> </w:t>
      </w:r>
      <w:r>
        <w:rPr>
          <w:rFonts w:eastAsia="Times New Roman"/>
          <w:bCs/>
          <w:shd w:val="clear" w:color="auto" w:fill="FFFFFF"/>
        </w:rPr>
        <w:t>Είναι και άλλοι καναλάρχ</w:t>
      </w:r>
      <w:r>
        <w:rPr>
          <w:rFonts w:eastAsia="Times New Roman"/>
          <w:bCs/>
          <w:shd w:val="clear" w:color="auto" w:fill="FFFFFF"/>
        </w:rPr>
        <w:t xml:space="preserve">ες. Ένας είναι και φίλος σου. </w:t>
      </w:r>
    </w:p>
    <w:p w14:paraId="6FD03022"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ΓΙΑΝΝΗΣ ΚΟΥΤΣΟΥΚΟΣ:</w:t>
      </w:r>
      <w:r>
        <w:rPr>
          <w:rFonts w:eastAsia="Times New Roman" w:cs="Times New Roman"/>
          <w:bCs/>
          <w:shd w:val="clear" w:color="auto" w:fill="FFFFFF"/>
        </w:rPr>
        <w:t xml:space="preserve"> Δεν το λέει αυτό. Τον χαϊδεύει.</w:t>
      </w:r>
    </w:p>
    <w:p w14:paraId="6FD03023" w14:textId="77777777" w:rsidR="00BA6D65" w:rsidRDefault="00336324">
      <w:pPr>
        <w:spacing w:line="600" w:lineRule="auto"/>
        <w:ind w:firstLine="720"/>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Ελάτε, κύριε Παναγούλη. Μη σταματάτε. Προχωρήστε. </w:t>
      </w:r>
    </w:p>
    <w:p w14:paraId="6FD03024" w14:textId="77777777" w:rsidR="00BA6D65" w:rsidRDefault="00336324">
      <w:pPr>
        <w:spacing w:line="600" w:lineRule="auto"/>
        <w:ind w:firstLine="720"/>
        <w:jc w:val="both"/>
        <w:rPr>
          <w:rFonts w:eastAsia="Times New Roman"/>
          <w:bCs/>
          <w:shd w:val="clear" w:color="auto" w:fill="FFFFFF"/>
        </w:rPr>
      </w:pPr>
      <w:r>
        <w:rPr>
          <w:rFonts w:eastAsia="Times New Roman" w:cs="Times New Roman"/>
          <w:b/>
          <w:bCs/>
          <w:shd w:val="clear" w:color="auto" w:fill="FFFFFF"/>
        </w:rPr>
        <w:t>ΕΥΣΤΑΘΙΟΣ</w:t>
      </w:r>
      <w:r>
        <w:rPr>
          <w:rFonts w:eastAsia="Times New Roman" w:cs="Times New Roman"/>
          <w:b/>
          <w:bCs/>
          <w:shd w:val="clear" w:color="auto" w:fill="FFFFFF"/>
        </w:rPr>
        <w:t xml:space="preserve"> </w:t>
      </w:r>
      <w:r>
        <w:rPr>
          <w:rFonts w:eastAsia="Times New Roman" w:cs="Times New Roman"/>
          <w:b/>
          <w:bCs/>
          <w:shd w:val="clear" w:color="auto" w:fill="FFFFFF"/>
        </w:rPr>
        <w:t>ΠΑΝΑΓΟΥΛΗΣ:</w:t>
      </w:r>
      <w:r>
        <w:rPr>
          <w:rFonts w:eastAsia="Times New Roman" w:cs="Times New Roman"/>
          <w:bCs/>
          <w:shd w:val="clear" w:color="auto" w:fill="FFFFFF"/>
        </w:rPr>
        <w:t xml:space="preserve"> Ένα λεπτό, κυρία Πρόεδρε, ε</w:t>
      </w:r>
      <w:r>
        <w:rPr>
          <w:rFonts w:eastAsia="Times New Roman"/>
          <w:bCs/>
          <w:shd w:val="clear" w:color="auto" w:fill="FFFFFF"/>
        </w:rPr>
        <w:t xml:space="preserve">ίμαι ο τελευταίος ομιλητής. Με βάζετε κάθε φορά τελευταίο ομιλητή. </w:t>
      </w:r>
    </w:p>
    <w:p w14:paraId="6FD03025" w14:textId="77777777" w:rsidR="00BA6D65" w:rsidRDefault="00336324">
      <w:pPr>
        <w:spacing w:line="600" w:lineRule="auto"/>
        <w:ind w:firstLine="720"/>
        <w:jc w:val="both"/>
        <w:rPr>
          <w:rFonts w:eastAsia="Times New Roman" w:cs="Times New Roman"/>
        </w:rPr>
      </w:pPr>
      <w:r>
        <w:rPr>
          <w:rFonts w:eastAsia="Times New Roman"/>
          <w:bCs/>
          <w:shd w:val="clear" w:color="auto" w:fill="FFFFFF"/>
        </w:rPr>
        <w:t xml:space="preserve">Να σας πω και κάτι άλλο. Αυτή η συζήτηση γίνεται για να αποπροσανατολιστεί ο κόσμος. Γιατί θα αρχίσουν τα κανάλια -εκτός από εμένα που με έχουν αποκλείσει τα συστημικά κανάλια, μάλιστα με </w:t>
      </w:r>
      <w:r>
        <w:rPr>
          <w:rFonts w:eastAsia="Times New Roman"/>
          <w:bCs/>
          <w:shd w:val="clear" w:color="auto" w:fill="FFFFFF"/>
        </w:rPr>
        <w:t>επέμβαση του κ. Παππά, η ΕΡΤ δεν με φωνάζει…</w:t>
      </w:r>
    </w:p>
    <w:p w14:paraId="6FD03026"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ΠΑΠΠΑΣ (Υπουργός Επικρατείας):</w:t>
      </w:r>
      <w:r>
        <w:rPr>
          <w:rFonts w:eastAsia="Times New Roman" w:cs="Times New Roman"/>
          <w:bCs/>
          <w:shd w:val="clear" w:color="auto" w:fill="FFFFFF"/>
        </w:rPr>
        <w:t xml:space="preserve"> Με δική μου παρέμβαση;</w:t>
      </w:r>
    </w:p>
    <w:p w14:paraId="6FD03027"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ΕΥΣΤΑΘΙΟΣ ΠΑΝΑΓΟΥΛΗΣ:</w:t>
      </w:r>
      <w:r>
        <w:rPr>
          <w:rFonts w:eastAsia="Times New Roman" w:cs="Times New Roman"/>
          <w:bCs/>
          <w:shd w:val="clear" w:color="auto" w:fill="FFFFFF"/>
        </w:rPr>
        <w:t xml:space="preserve"> Με δική σας παρέμβαση. Δεν μπορώ να το αποδείξω, κύριε Παππά. </w:t>
      </w:r>
    </w:p>
    <w:p w14:paraId="6FD03028"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ΠΑΠΠΑΣ (Υπουργός Επικρατείας):</w:t>
      </w:r>
      <w:r>
        <w:rPr>
          <w:rFonts w:eastAsia="Times New Roman" w:cs="Times New Roman"/>
          <w:bCs/>
          <w:shd w:val="clear" w:color="auto" w:fill="FFFFFF"/>
        </w:rPr>
        <w:t xml:space="preserve"> Εάν δεν μπορείτε να το </w:t>
      </w:r>
      <w:r>
        <w:rPr>
          <w:rFonts w:eastAsia="Times New Roman" w:cs="Times New Roman"/>
          <w:bCs/>
          <w:shd w:val="clear" w:color="auto" w:fill="FFFFFF"/>
        </w:rPr>
        <w:t xml:space="preserve">αποδείξετε, μην το λέτε. </w:t>
      </w:r>
    </w:p>
    <w:p w14:paraId="6FD03029"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ΕΥΣΤΑΘΙΟΣ ΠΑΝΑΓΟΥΛΗΣ:</w:t>
      </w:r>
      <w:r>
        <w:rPr>
          <w:rFonts w:eastAsia="Times New Roman" w:cs="Times New Roman"/>
          <w:bCs/>
          <w:shd w:val="clear" w:color="auto" w:fill="FFFFFF"/>
        </w:rPr>
        <w:t xml:space="preserve"> Όχι, το λέω γιατί το ξέρω. Με συγχωρείτε. </w:t>
      </w:r>
      <w:r>
        <w:rPr>
          <w:rFonts w:eastAsia="Times New Roman"/>
          <w:bCs/>
          <w:shd w:val="clear" w:color="auto" w:fill="FFFFFF"/>
        </w:rPr>
        <w:t>Έ</w:t>
      </w:r>
      <w:r>
        <w:rPr>
          <w:rFonts w:eastAsia="Times New Roman" w:cs="Times New Roman"/>
          <w:bCs/>
          <w:shd w:val="clear" w:color="auto" w:fill="FFFFFF"/>
        </w:rPr>
        <w:t xml:space="preserve">χουν περάσει τριακόσιοι Βουλευτές από εκεί. Ο μόνος που δεν έχει περάσει είμαι εγώ. </w:t>
      </w:r>
    </w:p>
    <w:p w14:paraId="6FD0302A"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ΠΑΠΠΑΣ (Υπουργός Επικρατείας):</w:t>
      </w:r>
      <w:r>
        <w:rPr>
          <w:rFonts w:eastAsia="Times New Roman" w:cs="Times New Roman"/>
          <w:bCs/>
          <w:shd w:val="clear" w:color="auto" w:fill="FFFFFF"/>
        </w:rPr>
        <w:t xml:space="preserve"> Σας παρακαλώ να ανακαλέσετε. </w:t>
      </w:r>
    </w:p>
    <w:p w14:paraId="6FD0302B"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ΕΥΣΤΑΘΙΟΣ </w:t>
      </w:r>
      <w:r>
        <w:rPr>
          <w:rFonts w:eastAsia="Times New Roman" w:cs="Times New Roman"/>
          <w:b/>
          <w:bCs/>
          <w:shd w:val="clear" w:color="auto" w:fill="FFFFFF"/>
        </w:rPr>
        <w:t>ΠΑΝΑΓΟΥΛΗΣ:</w:t>
      </w:r>
      <w:r>
        <w:rPr>
          <w:rFonts w:eastAsia="Times New Roman" w:cs="Times New Roman"/>
          <w:bCs/>
          <w:shd w:val="clear" w:color="auto" w:fill="FFFFFF"/>
        </w:rPr>
        <w:t xml:space="preserve"> Δεν ανακαλώ, κύριε Παππά. </w:t>
      </w:r>
    </w:p>
    <w:p w14:paraId="6FD0302C"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ΠΑΠΠΑΣ (Υπουργός Επικρατείας): </w:t>
      </w:r>
      <w:r>
        <w:rPr>
          <w:rFonts w:eastAsia="Times New Roman" w:cs="Times New Roman"/>
          <w:bCs/>
          <w:shd w:val="clear" w:color="auto" w:fill="FFFFFF"/>
        </w:rPr>
        <w:t xml:space="preserve">Να ανακαλέσετε! Δεν </w:t>
      </w:r>
      <w:r>
        <w:rPr>
          <w:rFonts w:eastAsia="Times New Roman"/>
          <w:bCs/>
          <w:shd w:val="clear" w:color="auto" w:fill="FFFFFF"/>
        </w:rPr>
        <w:t>είναι</w:t>
      </w:r>
      <w:r>
        <w:rPr>
          <w:rFonts w:eastAsia="Times New Roman" w:cs="Times New Roman"/>
          <w:bCs/>
          <w:shd w:val="clear" w:color="auto" w:fill="FFFFFF"/>
        </w:rPr>
        <w:t xml:space="preserve"> δυνατόν να λέτε τέτοια πράγματα.</w:t>
      </w:r>
    </w:p>
    <w:p w14:paraId="6FD0302D" w14:textId="77777777" w:rsidR="00BA6D65" w:rsidRDefault="00336324">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από την πτέρυγα του ΣΥΡΙΖΑ)</w:t>
      </w:r>
    </w:p>
    <w:p w14:paraId="6FD0302E"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ΕΥΣΤΑΘΙΟΣ ΠΑΝΑΓΟΥΛΗΣ:</w:t>
      </w:r>
      <w:r>
        <w:rPr>
          <w:rFonts w:eastAsia="Times New Roman" w:cs="Times New Roman"/>
          <w:bCs/>
          <w:shd w:val="clear" w:color="auto" w:fill="FFFFFF"/>
        </w:rPr>
        <w:t xml:space="preserve"> Εσείς, κύριοι συνάδελφοι, μπορεί να μην πηγαίνετε στην ΕΡΤ </w:t>
      </w:r>
      <w:r>
        <w:rPr>
          <w:rFonts w:eastAsia="Times New Roman" w:cs="Times New Roman"/>
          <w:bCs/>
          <w:shd w:val="clear" w:color="auto" w:fill="FFFFFF"/>
        </w:rPr>
        <w:t>αλλά πηγαίνετε στα διάφορα άλλα κανάλια. Τέλος πάντων.</w:t>
      </w:r>
    </w:p>
    <w:p w14:paraId="6FD0302F"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ΣΠΥΡΙΔΩΝ</w:t>
      </w:r>
      <w:r>
        <w:rPr>
          <w:rFonts w:eastAsia="Times New Roman" w:cs="Times New Roman"/>
          <w:b/>
          <w:bCs/>
          <w:shd w:val="clear" w:color="auto" w:fill="FFFFFF"/>
        </w:rPr>
        <w:t>ΑΣ</w:t>
      </w:r>
      <w:r>
        <w:rPr>
          <w:rFonts w:eastAsia="Times New Roman" w:cs="Times New Roman"/>
          <w:b/>
          <w:bCs/>
          <w:shd w:val="clear" w:color="auto" w:fill="FFFFFF"/>
        </w:rPr>
        <w:t xml:space="preserve"> ΛΑΠΠΑΣ:</w:t>
      </w:r>
      <w:r>
        <w:rPr>
          <w:rFonts w:eastAsia="Times New Roman" w:cs="Times New Roman"/>
          <w:bCs/>
          <w:shd w:val="clear" w:color="auto" w:fill="FFFFFF"/>
        </w:rPr>
        <w:t xml:space="preserve"> Δεν πηγαίνουμε. </w:t>
      </w:r>
    </w:p>
    <w:p w14:paraId="6FD03030"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ΕΥΣΤΑΘΙΟΣ ΠΑΝΑΓΟΥΛΗΣ:</w:t>
      </w:r>
      <w:r>
        <w:rPr>
          <w:rFonts w:eastAsia="Times New Roman" w:cs="Times New Roman"/>
          <w:bCs/>
          <w:shd w:val="clear" w:color="auto" w:fill="FFFFFF"/>
        </w:rPr>
        <w:t xml:space="preserve"> Εγώ θέλω να πιστέψω τον κ. Παππά ότι δεν είναι δική του η παρέμβαση. Εμένα έτσι με πληροφόρησαν, γι’ αυτό το λέω. </w:t>
      </w:r>
    </w:p>
    <w:p w14:paraId="6FD03031"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Τελειώνω, κυρία Πρόεδρε</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και σας ευχαριστώ για την ανοχή </w:t>
      </w:r>
      <w:r>
        <w:rPr>
          <w:rFonts w:eastAsia="Times New Roman" w:cs="Times New Roman"/>
          <w:bCs/>
          <w:shd w:val="clear" w:color="auto" w:fill="FFFFFF"/>
        </w:rPr>
        <w:t>σας,</w:t>
      </w:r>
      <w:r>
        <w:rPr>
          <w:rFonts w:eastAsia="Times New Roman" w:cs="Times New Roman"/>
          <w:bCs/>
          <w:shd w:val="clear" w:color="auto" w:fill="FFFFFF"/>
        </w:rPr>
        <w:t xml:space="preserve"> λέγοντας ότι με τη σημερινή συνεδρίαση συμβάλλουμε στην εξαπάτηση του ελληνικού λαού. Ο ελληνικός λαός μας έχει πάρει χαμπάρι τους περισσότερους από εμάς που είμαστε εδώ μέσα. Μας έχει πάρει χαμπάρι και μας περιμένει στ</w:t>
      </w:r>
      <w:r>
        <w:rPr>
          <w:rFonts w:eastAsia="Times New Roman" w:cs="Times New Roman"/>
          <w:bCs/>
          <w:shd w:val="clear" w:color="auto" w:fill="FFFFFF"/>
        </w:rPr>
        <w:t xml:space="preserve">η γωνία. </w:t>
      </w:r>
    </w:p>
    <w:p w14:paraId="6FD03032"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w:t>
      </w:r>
      <w:r>
        <w:rPr>
          <w:rFonts w:eastAsia="Times New Roman" w:cs="Times New Roman"/>
          <w:bCs/>
          <w:shd w:val="clear" w:color="auto" w:fill="FFFFFF"/>
        </w:rPr>
        <w:t>α τελειώσω με τούτο</w:t>
      </w:r>
      <w:r>
        <w:rPr>
          <w:rFonts w:eastAsia="Times New Roman" w:cs="Times New Roman"/>
          <w:bCs/>
          <w:shd w:val="clear" w:color="auto" w:fill="FFFFFF"/>
        </w:rPr>
        <w:t>.</w:t>
      </w:r>
      <w:r>
        <w:rPr>
          <w:rFonts w:eastAsia="Times New Roman" w:cs="Times New Roman"/>
          <w:bCs/>
          <w:shd w:val="clear" w:color="auto" w:fill="FFFFFF"/>
        </w:rPr>
        <w:t xml:space="preserve"> Εξεταστική. Θα γεμίσουν οι τηλεοράσεις και θα αρχίσουν αυτά τα κανάλια</w:t>
      </w:r>
      <w:r>
        <w:rPr>
          <w:rFonts w:eastAsia="Times New Roman" w:cs="Times New Roman"/>
          <w:bCs/>
          <w:shd w:val="clear" w:color="auto" w:fill="FFFFFF"/>
        </w:rPr>
        <w:t>-</w:t>
      </w:r>
      <w:r>
        <w:rPr>
          <w:rFonts w:eastAsia="Times New Roman" w:cs="Times New Roman"/>
          <w:bCs/>
          <w:shd w:val="clear" w:color="auto" w:fill="FFFFFF"/>
        </w:rPr>
        <w:t xml:space="preserve"> που κατηγορούμε οι περισσότεροι από εμάς, κάθε μέρα από το πρωί στις 6.00΄μεχρι τις 2.00΄τα ξημερώματα, που κάνει εκπομπή και ο κ. Νικολόπουλος</w:t>
      </w:r>
      <w:r>
        <w:rPr>
          <w:rFonts w:eastAsia="Times New Roman" w:cs="Times New Roman"/>
          <w:bCs/>
          <w:shd w:val="clear" w:color="auto" w:fill="FFFFFF"/>
        </w:rPr>
        <w:t>-</w:t>
      </w:r>
      <w:r>
        <w:rPr>
          <w:rFonts w:eastAsia="Times New Roman" w:cs="Times New Roman"/>
          <w:bCs/>
          <w:shd w:val="clear" w:color="auto" w:fill="FFFFFF"/>
        </w:rPr>
        <w:t xml:space="preserve"> να έχου</w:t>
      </w:r>
      <w:r>
        <w:rPr>
          <w:rFonts w:eastAsia="Times New Roman" w:cs="Times New Roman"/>
          <w:bCs/>
          <w:shd w:val="clear" w:color="auto" w:fill="FFFFFF"/>
        </w:rPr>
        <w:t xml:space="preserve">ν διαφόρους που θα τσακώνονται και θα λένε ότι ο Νικολόπουλος έκλεψε, ο Παναγούλης έκλεψε. Θα τσακώνονται, λοιπόν, οι διάφοροι ομιλητές, που δεν θα </w:t>
      </w:r>
      <w:r>
        <w:rPr>
          <w:rFonts w:eastAsia="Times New Roman"/>
          <w:bCs/>
          <w:shd w:val="clear" w:color="auto" w:fill="FFFFFF"/>
        </w:rPr>
        <w:t>είναι</w:t>
      </w:r>
      <w:r>
        <w:rPr>
          <w:rFonts w:eastAsia="Times New Roman" w:cs="Times New Roman"/>
          <w:bCs/>
          <w:shd w:val="clear" w:color="auto" w:fill="FFFFFF"/>
        </w:rPr>
        <w:t xml:space="preserve"> άλλοι από τους Βουλευτές. </w:t>
      </w:r>
    </w:p>
    <w:p w14:paraId="6FD03033"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Εγώ θα ψηφίσω αυτή τη πρόταση. Θέλω, όμως, έντιμα και καθαρά να πω στον ελλ</w:t>
      </w:r>
      <w:r>
        <w:rPr>
          <w:rFonts w:eastAsia="Times New Roman" w:cs="Times New Roman"/>
          <w:bCs/>
          <w:shd w:val="clear" w:color="auto" w:fill="FFFFFF"/>
        </w:rPr>
        <w:t xml:space="preserve">ηνικό λαό ότι σήμερα </w:t>
      </w:r>
      <w:r>
        <w:rPr>
          <w:rFonts w:eastAsia="Times New Roman"/>
          <w:bCs/>
          <w:shd w:val="clear" w:color="auto" w:fill="FFFFFF"/>
        </w:rPr>
        <w:t>είναι</w:t>
      </w:r>
      <w:r>
        <w:rPr>
          <w:rFonts w:eastAsia="Times New Roman" w:cs="Times New Roman"/>
          <w:bCs/>
          <w:shd w:val="clear" w:color="auto" w:fill="FFFFFF"/>
        </w:rPr>
        <w:t xml:space="preserve"> μια ψεύτικη συνεδρίαση </w:t>
      </w:r>
      <w:r>
        <w:rPr>
          <w:rFonts w:eastAsia="Times New Roman" w:cs="Times New Roman"/>
          <w:bCs/>
          <w:shd w:val="clear" w:color="auto" w:fill="FFFFFF"/>
        </w:rPr>
        <w:t>-</w:t>
      </w:r>
      <w:r>
        <w:rPr>
          <w:rFonts w:eastAsia="Times New Roman" w:cs="Times New Roman"/>
          <w:bCs/>
          <w:shd w:val="clear" w:color="auto" w:fill="FFFFFF"/>
        </w:rPr>
        <w:t xml:space="preserve">αυτή που κάνουμε εδώ </w:t>
      </w:r>
      <w:r>
        <w:rPr>
          <w:rFonts w:eastAsia="Times New Roman" w:cs="Times New Roman"/>
          <w:bCs/>
          <w:shd w:val="clear" w:color="auto" w:fill="FFFFFF"/>
        </w:rPr>
        <w:t>-</w:t>
      </w:r>
      <w:r>
        <w:rPr>
          <w:rFonts w:eastAsia="Times New Roman" w:cs="Times New Roman"/>
          <w:bCs/>
          <w:shd w:val="clear" w:color="auto" w:fill="FFFFFF"/>
        </w:rPr>
        <w:t xml:space="preserve">και γίνεται για να αποπροσανατολιστεί ο κόσμος. </w:t>
      </w:r>
    </w:p>
    <w:p w14:paraId="6FD03034"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Γιατί ξέρετε -και με αυτό τελειώνω, κυρία Πρόεδρε- ότι εάν</w:t>
      </w:r>
      <w:r>
        <w:rPr>
          <w:rFonts w:eastAsia="Times New Roman" w:cs="Times New Roman"/>
          <w:bCs/>
          <w:shd w:val="clear" w:color="auto" w:fill="FFFFFF"/>
        </w:rPr>
        <w:t>,</w:t>
      </w:r>
      <w:r>
        <w:rPr>
          <w:rFonts w:eastAsia="Times New Roman" w:cs="Times New Roman"/>
          <w:bCs/>
          <w:shd w:val="clear" w:color="auto" w:fill="FFFFFF"/>
        </w:rPr>
        <w:t xml:space="preserve"> πράγματι</w:t>
      </w:r>
      <w:r>
        <w:rPr>
          <w:rFonts w:eastAsia="Times New Roman" w:cs="Times New Roman"/>
          <w:bCs/>
          <w:shd w:val="clear" w:color="auto" w:fill="FFFFFF"/>
        </w:rPr>
        <w:t>,</w:t>
      </w:r>
      <w:r>
        <w:rPr>
          <w:rFonts w:eastAsia="Times New Roman" w:cs="Times New Roman"/>
          <w:bCs/>
          <w:shd w:val="clear" w:color="auto" w:fill="FFFFFF"/>
        </w:rPr>
        <w:t xml:space="preserve"> αληθεύει -και </w:t>
      </w:r>
      <w:r>
        <w:rPr>
          <w:rFonts w:eastAsia="Times New Roman"/>
          <w:bCs/>
          <w:shd w:val="clear" w:color="auto" w:fill="FFFFFF"/>
        </w:rPr>
        <w:t>είναι</w:t>
      </w:r>
      <w:r>
        <w:rPr>
          <w:rFonts w:eastAsia="Times New Roman" w:cs="Times New Roman"/>
          <w:bCs/>
          <w:shd w:val="clear" w:color="auto" w:fill="FFFFFF"/>
        </w:rPr>
        <w:t xml:space="preserve"> εδώ ο κ. Παππάς να μας το πει- πως θα πάει σ</w:t>
      </w:r>
      <w:r>
        <w:rPr>
          <w:rFonts w:eastAsia="Times New Roman" w:cs="Times New Roman"/>
          <w:bCs/>
          <w:shd w:val="clear" w:color="auto" w:fill="FFFFFF"/>
        </w:rPr>
        <w:t xml:space="preserve">το 24% ο ΦΠΑ, κάθε ελληνική οικογένεια ολόκληρο τον χρόνο από αυτό το 1% θα έχει μείωση των εισοδημάτων της από 500 μέχρι 700 ευρώ. </w:t>
      </w:r>
    </w:p>
    <w:p w14:paraId="6FD03035" w14:textId="77777777" w:rsidR="00BA6D65" w:rsidRDefault="003363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6FD03036" w14:textId="77777777" w:rsidR="00BA6D65" w:rsidRDefault="00336324">
      <w:pPr>
        <w:spacing w:line="600" w:lineRule="auto"/>
        <w:ind w:firstLine="720"/>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Καθίστε να πάει και τα λέτε τότε.</w:t>
      </w:r>
    </w:p>
    <w:p w14:paraId="6FD03037" w14:textId="77777777" w:rsidR="00BA6D65" w:rsidRDefault="00336324">
      <w:pPr>
        <w:spacing w:line="600" w:lineRule="auto"/>
        <w:ind w:firstLine="720"/>
        <w:jc w:val="both"/>
        <w:rPr>
          <w:rFonts w:eastAsia="Times New Roman" w:cs="Times New Roman"/>
        </w:rPr>
      </w:pPr>
      <w:r>
        <w:rPr>
          <w:rFonts w:eastAsia="Times New Roman" w:cs="Times New Roman"/>
        </w:rPr>
        <w:t>Κυρίες και κύριοι συνάδελφοι,</w:t>
      </w:r>
      <w:r>
        <w:rPr>
          <w:rFonts w:eastAsia="Times New Roman" w:cs="Times New Roman"/>
        </w:rPr>
        <w:t xml:space="preserve">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w:t>
      </w:r>
      <w:r>
        <w:rPr>
          <w:rFonts w:eastAsia="Times New Roman" w:cs="Times New Roman"/>
        </w:rPr>
        <w:lastRenderedPageBreak/>
        <w:t>θουσας «ΕΛΕΥΘΕΡΙΟΣ ΒΕΝΙΖΕΛΟΣ» και ενημερώθηκαν για την ιστορία του κτηρίου και τον τρόπο οργάνωση</w:t>
      </w:r>
      <w:r>
        <w:rPr>
          <w:rFonts w:eastAsia="Times New Roman" w:cs="Times New Roman"/>
        </w:rPr>
        <w:t xml:space="preserve">ς και λειτουργίας της Βουλής, σαράντα έξι μαθητές και μαθήτριες και πέντε εκπαιδευτικοί συνοδοί τους από το Γυμνάσιο Ειρηνούπολης Ημαθίας και το Γυμνάσιο Βίβλου Νάξου. </w:t>
      </w:r>
    </w:p>
    <w:p w14:paraId="6FD03038" w14:textId="77777777" w:rsidR="00BA6D65" w:rsidRDefault="0033632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FD03039" w14:textId="77777777" w:rsidR="00BA6D65" w:rsidRDefault="0033632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FD0303A" w14:textId="77777777" w:rsidR="00BA6D65" w:rsidRDefault="00336324">
      <w:pPr>
        <w:spacing w:line="600" w:lineRule="auto"/>
        <w:ind w:firstLine="720"/>
        <w:jc w:val="both"/>
        <w:rPr>
          <w:rFonts w:eastAsia="Times New Roman"/>
          <w:szCs w:val="24"/>
        </w:rPr>
      </w:pPr>
      <w:r>
        <w:rPr>
          <w:rFonts w:eastAsia="Times New Roman"/>
          <w:szCs w:val="24"/>
        </w:rPr>
        <w:t>Κηρύσσεται</w:t>
      </w:r>
      <w:r>
        <w:rPr>
          <w:rFonts w:eastAsia="Times New Roman"/>
          <w:szCs w:val="24"/>
        </w:rPr>
        <w:t xml:space="preserve"> περαιωμένη η συζήτηση επί της προτάσεως που κατέθεσαν ο Πρωθυπουργός και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w:t>
      </w:r>
      <w:r>
        <w:rPr>
          <w:rFonts w:eastAsia="Times New Roman"/>
          <w:szCs w:val="24"/>
        </w:rPr>
        <w:t>τήτων Ελλήνων κ. Παναγιώτης Καμμένος και οι Βουλευτές του κόμματός του για σύσταση εξεταστικής επιτροπής, σχετικά με τη διερεύνηση της νομιμότητας της δανειοδότησης των πολιτικών κομμάτων, καθώς και των ιδιοκτητριών εταιρειών μέσων μαζικής ενημέρωσης από τ</w:t>
      </w:r>
      <w:r>
        <w:rPr>
          <w:rFonts w:eastAsia="Times New Roman"/>
          <w:szCs w:val="24"/>
        </w:rPr>
        <w:t xml:space="preserve">α τραπεζικά ιδρύματα της χώρας. </w:t>
      </w:r>
    </w:p>
    <w:p w14:paraId="6FD0303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Νωρίτερα το Σώμα</w:t>
      </w:r>
      <w:r>
        <w:rPr>
          <w:rFonts w:eastAsia="Times New Roman"/>
          <w:szCs w:val="24"/>
        </w:rPr>
        <w:t>,</w:t>
      </w:r>
      <w:r>
        <w:rPr>
          <w:rFonts w:eastAsia="Times New Roman"/>
          <w:szCs w:val="24"/>
        </w:rPr>
        <w:t xml:space="preserve"> ομόφωνα</w:t>
      </w:r>
      <w:r>
        <w:rPr>
          <w:rFonts w:eastAsia="Times New Roman"/>
          <w:szCs w:val="24"/>
        </w:rPr>
        <w:t>,</w:t>
      </w:r>
      <w:r>
        <w:rPr>
          <w:rFonts w:eastAsia="Times New Roman"/>
          <w:szCs w:val="24"/>
        </w:rPr>
        <w:t xml:space="preserve"> αποδέχτηκε την πρόταση για τη σύσταση της εξεταστικής επιτροπής χωρίς ονομαστική ψηφοφορία. </w:t>
      </w:r>
    </w:p>
    <w:p w14:paraId="6FD0303C"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 xml:space="preserve">Η πρότασή μου, λοιπόν, είναι η επιτροπή να αποτελείται από είκοσι τρία μέλη, με εκπροσώπηση κατ’ </w:t>
      </w:r>
      <w:r>
        <w:rPr>
          <w:rFonts w:eastAsia="Times New Roman"/>
          <w:szCs w:val="24"/>
        </w:rPr>
        <w:t>αναλογία της δύναμης όλων των Κοινοβουλευτικών Ομάδων και των Ανεξαρτήτων και κατ’ εφαρμογή του άρθρου 31 του Κανονισμού της Βουλής. Προτείνω στο Σώμα η προθεσμία για την ολοκλήρωση των εργασιών της επιτροπής και η υποβολή του πορίσματός της να είναι σε δύ</w:t>
      </w:r>
      <w:r>
        <w:rPr>
          <w:rFonts w:eastAsia="Times New Roman"/>
          <w:szCs w:val="24"/>
        </w:rPr>
        <w:t>ο μήνες από τη συγκρότηση της επιτροπής. Συμφωνείτε με αυτή τη πρόταση;</w:t>
      </w:r>
    </w:p>
    <w:p w14:paraId="6FD0303D"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6FD0303E"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sidRPr="00F0710E">
        <w:rPr>
          <w:rFonts w:eastAsia="Times New Roman"/>
          <w:szCs w:val="24"/>
        </w:rPr>
        <w:t>Το Σώμα</w:t>
      </w:r>
      <w:r>
        <w:rPr>
          <w:rFonts w:eastAsia="Times New Roman"/>
          <w:b/>
          <w:szCs w:val="24"/>
        </w:rPr>
        <w:t xml:space="preserve"> </w:t>
      </w:r>
      <w:r>
        <w:rPr>
          <w:rFonts w:eastAsia="Times New Roman"/>
          <w:szCs w:val="24"/>
        </w:rPr>
        <w:t>συνεφώνησε</w:t>
      </w:r>
      <w:r>
        <w:rPr>
          <w:rFonts w:eastAsia="Times New Roman"/>
          <w:szCs w:val="24"/>
        </w:rPr>
        <w:t>.</w:t>
      </w:r>
    </w:p>
    <w:p w14:paraId="6FD0303F"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Παρακαλώ τις Κοινοβουλευτικές Ομάδες να αποστείλουν μέχρι τη Δευτέρα 18 Απριλίου 20</w:t>
      </w:r>
      <w:r>
        <w:rPr>
          <w:rFonts w:eastAsia="Times New Roman"/>
          <w:szCs w:val="24"/>
        </w:rPr>
        <w:t>16 τα ονόματα των Βουλευτών που θα συμμετάσχουν στην εξεταστική επιτροπή.</w:t>
      </w:r>
    </w:p>
    <w:p w14:paraId="6FD03040"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Θα πρέπει να ψηφίσουμε, κυρία Πρόεδρε.</w:t>
      </w:r>
    </w:p>
    <w:p w14:paraId="6FD03041"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Περιμένετε. </w:t>
      </w:r>
    </w:p>
    <w:p w14:paraId="6FD03042"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παρακαλώ το Σώμα να εξουσιοδοτήσει τ</w:t>
      </w:r>
      <w:r>
        <w:rPr>
          <w:rFonts w:eastAsia="Times New Roman"/>
          <w:szCs w:val="24"/>
        </w:rPr>
        <w:t xml:space="preserve">ο Προεδρείο για την υπ’ ευθύνη του επικύρωση των Πρακτικών </w:t>
      </w:r>
      <w:r>
        <w:rPr>
          <w:rFonts w:eastAsia="Times New Roman"/>
          <w:szCs w:val="24"/>
        </w:rPr>
        <w:t>της σημερινής συνεδρίασης.</w:t>
      </w:r>
    </w:p>
    <w:p w14:paraId="6FD03043"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6FD03044"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 Σώμα παρέσχε τη ζητηθείσα εξουσιοδότηση. </w:t>
      </w:r>
    </w:p>
    <w:p w14:paraId="6FD03045"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Μου επιτρέπετε, κυρία Πρ</w:t>
      </w:r>
      <w:r>
        <w:rPr>
          <w:rFonts w:eastAsia="Times New Roman"/>
          <w:szCs w:val="24"/>
        </w:rPr>
        <w:t>όεδρε;</w:t>
      </w:r>
    </w:p>
    <w:p w14:paraId="6FD03046"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Ακούστε, κύριε Κουτσούκο, έχουμε εδώ τα Πρακτικά για να σας τα διαβάσω. Εδώ είναι οι </w:t>
      </w:r>
      <w:r>
        <w:rPr>
          <w:rFonts w:eastAsia="Times New Roman"/>
          <w:szCs w:val="24"/>
        </w:rPr>
        <w:t>υ</w:t>
      </w:r>
      <w:r>
        <w:rPr>
          <w:rFonts w:eastAsia="Times New Roman"/>
          <w:szCs w:val="24"/>
        </w:rPr>
        <w:t>πηρεσίες, είναι το Προεδρείο. Ξέρει τι λέει.</w:t>
      </w:r>
    </w:p>
    <w:p w14:paraId="6FD03047"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 xml:space="preserve">Αν έχετε αντίρρηση, θα το πείτε. </w:t>
      </w:r>
    </w:p>
    <w:p w14:paraId="6FD03048"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Ακούστε, λοιπόν, τι έγινε.</w:t>
      </w:r>
    </w:p>
    <w:p w14:paraId="6FD03049"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Συμφωνήσαμε με τον κύριο Πρόεδρο…</w:t>
      </w:r>
    </w:p>
    <w:p w14:paraId="6FD0304A" w14:textId="77777777" w:rsidR="00BA6D65" w:rsidRDefault="00336324">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Μα ακούστε να σας διαβάσω από τα Πρακτικά. Δεν με ενδιαφέρει τι συμφωνήσατε. Εγώ μιλάω με βάση τα Πρακτικά. </w:t>
      </w:r>
    </w:p>
    <w:p w14:paraId="6FD0304B"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Από τις μέχρι τώρα προτάσεις των εισηγητών των κο</w:t>
      </w:r>
      <w:r>
        <w:rPr>
          <w:rFonts w:eastAsia="Times New Roman"/>
          <w:szCs w:val="24"/>
        </w:rPr>
        <w:t xml:space="preserve">μμάτων,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κπροσώπων και των πολιτικών Αρχηγών τεκμαίρεται, όπως αποδεικνύεται από τα Πρακτικά, ότι από όλα τα κόμματα υπάρχει συναίνεση, ανεξαρτήτως του τι και πώς το βλέπει ο καθένας για τη δημιουργία και τη σύσταση της εξεταστικής επι</w:t>
      </w:r>
      <w:r>
        <w:rPr>
          <w:rFonts w:eastAsia="Times New Roman"/>
          <w:szCs w:val="24"/>
        </w:rPr>
        <w:t>τροπής</w:t>
      </w:r>
      <w:r>
        <w:rPr>
          <w:rFonts w:eastAsia="Times New Roman"/>
          <w:szCs w:val="24"/>
        </w:rPr>
        <w:t xml:space="preserve"> κ</w:t>
      </w:r>
      <w:r>
        <w:rPr>
          <w:rFonts w:eastAsia="Times New Roman"/>
          <w:szCs w:val="24"/>
        </w:rPr>
        <w:t xml:space="preserve">αι στο παρελθόν υπήρξαν τέτοιες διαδικασίες. Έχουμε για συγκεκριμένες ημερομηνίες συγκεκριμένες επιτροπές. </w:t>
      </w:r>
    </w:p>
    <w:p w14:paraId="6FD0304C"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lastRenderedPageBreak/>
        <w:t>Αυτή η ομόφωνη απόφαση της Βουλής, πρέπει κατά το Σύνταγμα να τεκμαίρεται τουλάχιστον από εκατόν είκοσι Βουλευτές. Οι παρόντες και οι παρούσ</w:t>
      </w:r>
      <w:r>
        <w:rPr>
          <w:rFonts w:eastAsia="Times New Roman"/>
          <w:szCs w:val="24"/>
        </w:rPr>
        <w:t xml:space="preserve">ες εδώ συνάδελφοι υπερβαίνουν κατά πολύ αυτόν τον αριθμό. </w:t>
      </w:r>
    </w:p>
    <w:p w14:paraId="6FD0304D"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w:t>
      </w:r>
      <w:r>
        <w:rPr>
          <w:rFonts w:eastAsia="Times New Roman"/>
          <w:szCs w:val="24"/>
        </w:rPr>
        <w:t>εά</w:t>
      </w:r>
      <w:r>
        <w:rPr>
          <w:rFonts w:eastAsia="Times New Roman"/>
          <w:szCs w:val="24"/>
        </w:rPr>
        <w:t xml:space="preserve">ν κανείς εκ των παρόντων ανδρών ή γυναικών Βουλευτών δεν έχει αντίρρηση ως προς αυτό, δεν θα γίνει ονομαστική ψηφοφορία και θα προχωρήσουμε κανονικά τη διαδικασία </w:t>
      </w:r>
      <w:r>
        <w:rPr>
          <w:rFonts w:eastAsia="Times New Roman"/>
          <w:szCs w:val="24"/>
        </w:rPr>
        <w:t>μας,</w:t>
      </w:r>
      <w:r>
        <w:rPr>
          <w:rFonts w:eastAsia="Times New Roman"/>
          <w:szCs w:val="24"/>
        </w:rPr>
        <w:t xml:space="preserve"> ώστε να εξαντληθεί ο κ</w:t>
      </w:r>
      <w:r>
        <w:rPr>
          <w:rFonts w:eastAsia="Times New Roman"/>
          <w:szCs w:val="24"/>
        </w:rPr>
        <w:t>ατάλογος. Όμως δεν θα υπάρχει στο τέλος ονομαστική ψηφοφορία.</w:t>
      </w:r>
    </w:p>
    <w:p w14:paraId="6FD0304E" w14:textId="77777777" w:rsidR="00BA6D65" w:rsidRDefault="00336324">
      <w:pPr>
        <w:tabs>
          <w:tab w:val="left" w:pos="2820"/>
        </w:tabs>
        <w:spacing w:line="600" w:lineRule="auto"/>
        <w:ind w:firstLine="720"/>
        <w:jc w:val="both"/>
        <w:rPr>
          <w:rFonts w:eastAsia="Times New Roman"/>
          <w:szCs w:val="24"/>
        </w:rPr>
      </w:pPr>
      <w:r>
        <w:rPr>
          <w:rFonts w:eastAsia="Times New Roman"/>
          <w:szCs w:val="24"/>
        </w:rPr>
        <w:t>Υπάρχει κάποιος ή κάποια Βουλευτής που είναι αντίθετος με τη σύσταση της εξεταστικής επιτροπής; Ουδείς θόρυβος στην Αίθουσα.</w:t>
      </w:r>
    </w:p>
    <w:p w14:paraId="6FD0304F" w14:textId="77777777" w:rsidR="00BA6D65" w:rsidRDefault="00336324">
      <w:pPr>
        <w:tabs>
          <w:tab w:val="left" w:pos="709"/>
          <w:tab w:val="left" w:pos="1734"/>
        </w:tabs>
        <w:spacing w:line="600" w:lineRule="auto"/>
        <w:jc w:val="both"/>
        <w:rPr>
          <w:rFonts w:eastAsia="UB-Helvetica" w:cs="Times New Roman"/>
          <w:szCs w:val="24"/>
        </w:rPr>
      </w:pPr>
      <w:r>
        <w:rPr>
          <w:rFonts w:eastAsia="Times New Roman"/>
          <w:szCs w:val="24"/>
        </w:rPr>
        <w:tab/>
      </w:r>
      <w:r>
        <w:rPr>
          <w:rFonts w:eastAsia="UB-Helvetica" w:cs="Times New Roman"/>
          <w:szCs w:val="24"/>
        </w:rPr>
        <w:t>Κατά συνέπεια</w:t>
      </w:r>
      <w:r>
        <w:rPr>
          <w:rFonts w:eastAsia="UB-Helvetica" w:cs="Times New Roman"/>
          <w:szCs w:val="24"/>
        </w:rPr>
        <w:t>,</w:t>
      </w:r>
      <w:r>
        <w:rPr>
          <w:rFonts w:eastAsia="UB-Helvetica" w:cs="Times New Roman"/>
          <w:szCs w:val="24"/>
        </w:rPr>
        <w:t xml:space="preserve"> με βάση αυτά τα Πρακτικά</w:t>
      </w:r>
      <w:r>
        <w:rPr>
          <w:rFonts w:eastAsia="UB-Helvetica" w:cs="Times New Roman"/>
          <w:szCs w:val="24"/>
        </w:rPr>
        <w:t>,</w:t>
      </w:r>
      <w:r>
        <w:rPr>
          <w:rFonts w:eastAsia="UB-Helvetica" w:cs="Times New Roman"/>
          <w:szCs w:val="24"/>
        </w:rPr>
        <w:t xml:space="preserve"> θεώρησε εδώ και η Γραμματεί</w:t>
      </w:r>
      <w:r>
        <w:rPr>
          <w:rFonts w:eastAsia="UB-Helvetica" w:cs="Times New Roman"/>
          <w:szCs w:val="24"/>
        </w:rPr>
        <w:t>α και το Προεδρείο, ότι δεν μπορούμε να ζητάμε από τον ΣΥΡΙΖΑ να ψηφίσει «ΝΑΙ», από τη Νέα Δημοκρατία «ΝΑΙ» κ</w:t>
      </w:r>
      <w:r>
        <w:rPr>
          <w:rFonts w:eastAsia="UB-Helvetica" w:cs="Times New Roman"/>
          <w:szCs w:val="24"/>
        </w:rPr>
        <w:t>.</w:t>
      </w:r>
      <w:r>
        <w:rPr>
          <w:rFonts w:eastAsia="UB-Helvetica" w:cs="Times New Roman"/>
          <w:szCs w:val="24"/>
        </w:rPr>
        <w:t>ο</w:t>
      </w:r>
      <w:r>
        <w:rPr>
          <w:rFonts w:eastAsia="UB-Helvetica" w:cs="Times New Roman"/>
          <w:szCs w:val="24"/>
        </w:rPr>
        <w:t>.</w:t>
      </w:r>
      <w:r>
        <w:rPr>
          <w:rFonts w:eastAsia="UB-Helvetica" w:cs="Times New Roman"/>
          <w:szCs w:val="24"/>
        </w:rPr>
        <w:t>κ.</w:t>
      </w:r>
      <w:r>
        <w:rPr>
          <w:rFonts w:eastAsia="UB-Helvetica" w:cs="Times New Roman"/>
          <w:szCs w:val="24"/>
        </w:rPr>
        <w:t>.</w:t>
      </w:r>
      <w:r>
        <w:rPr>
          <w:rFonts w:eastAsia="UB-Helvetica" w:cs="Times New Roman"/>
          <w:szCs w:val="24"/>
        </w:rPr>
        <w:t xml:space="preserve"> Είναι σαν να έγινε αυτή η ψηφοφορία</w:t>
      </w:r>
      <w:r>
        <w:rPr>
          <w:rFonts w:eastAsia="UB-Helvetica" w:cs="Times New Roman"/>
          <w:szCs w:val="24"/>
        </w:rPr>
        <w:t>,</w:t>
      </w:r>
      <w:r>
        <w:rPr>
          <w:rFonts w:eastAsia="UB-Helvetica" w:cs="Times New Roman"/>
          <w:szCs w:val="24"/>
        </w:rPr>
        <w:t xml:space="preserve"> στο στάδιο που αποφασίστηκε ότι δεν θα γίνει ονομαστική ψηφοφορία.</w:t>
      </w:r>
    </w:p>
    <w:p w14:paraId="6FD03050" w14:textId="77777777" w:rsidR="00BA6D65" w:rsidRDefault="00336324">
      <w:pPr>
        <w:tabs>
          <w:tab w:val="left" w:pos="1734"/>
        </w:tabs>
        <w:spacing w:line="600" w:lineRule="auto"/>
        <w:ind w:firstLine="720"/>
        <w:jc w:val="both"/>
        <w:rPr>
          <w:rFonts w:eastAsia="UB-Helvetica" w:cs="Times New Roman"/>
          <w:szCs w:val="24"/>
        </w:rPr>
      </w:pPr>
      <w:r>
        <w:rPr>
          <w:rFonts w:eastAsia="UB-Helvetica" w:cs="Times New Roman"/>
          <w:szCs w:val="24"/>
        </w:rPr>
        <w:lastRenderedPageBreak/>
        <w:t xml:space="preserve">Αν θέλετε να το θέσετε, ευχαρίστως. </w:t>
      </w:r>
      <w:r>
        <w:rPr>
          <w:rFonts w:eastAsia="UB-Helvetica" w:cs="Times New Roman"/>
          <w:szCs w:val="24"/>
        </w:rPr>
        <w:t>Δεν υπάρχει, δηλαδή, παράλειψη ή κάποιο λάθος. Εν γνώσει μας το συζητήσαμε και αποφασίσαμε ότι δεν χρειάζεται. Αν έχετε αντίρρηση, όμως, να καταγραφεί.</w:t>
      </w:r>
    </w:p>
    <w:p w14:paraId="6FD03051" w14:textId="77777777" w:rsidR="00BA6D65" w:rsidRDefault="00336324">
      <w:pPr>
        <w:tabs>
          <w:tab w:val="left" w:pos="1734"/>
        </w:tabs>
        <w:spacing w:line="600" w:lineRule="auto"/>
        <w:ind w:firstLine="720"/>
        <w:jc w:val="both"/>
        <w:rPr>
          <w:rFonts w:eastAsia="UB-Helvetica" w:cs="Times New Roman"/>
          <w:szCs w:val="24"/>
        </w:rPr>
      </w:pPr>
      <w:r>
        <w:rPr>
          <w:rFonts w:eastAsia="UB-Helvetica" w:cs="Times New Roman"/>
          <w:b/>
          <w:szCs w:val="24"/>
        </w:rPr>
        <w:t>ΓΙΑΝΝΗΣ ΚΟΥΤΣΟΥΚΟΣ:</w:t>
      </w:r>
      <w:r>
        <w:rPr>
          <w:rFonts w:eastAsia="UB-Helvetica" w:cs="Times New Roman"/>
          <w:szCs w:val="24"/>
        </w:rPr>
        <w:t xml:space="preserve"> Όχι, κυρία Πρόεδρε.</w:t>
      </w:r>
    </w:p>
    <w:p w14:paraId="6FD03052" w14:textId="77777777" w:rsidR="00BA6D65" w:rsidRDefault="00336324">
      <w:pPr>
        <w:spacing w:line="600" w:lineRule="auto"/>
        <w:ind w:firstLine="720"/>
        <w:jc w:val="both"/>
        <w:rPr>
          <w:rFonts w:eastAsia="Times New Roman"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w:t>
      </w:r>
      <w:r>
        <w:rPr>
          <w:rFonts w:eastAsia="Times New Roman" w:cs="Times New Roman"/>
          <w:szCs w:val="24"/>
        </w:rPr>
        <w:t>Κυρίες και κύριοι συ</w:t>
      </w:r>
      <w:r>
        <w:rPr>
          <w:rFonts w:eastAsia="Times New Roman" w:cs="Times New Roman"/>
          <w:szCs w:val="24"/>
        </w:rPr>
        <w:t>νάδελφοι, δέχεστε στο σημείο αυτό να λύσουμε τη συνεδρίαση;</w:t>
      </w:r>
    </w:p>
    <w:p w14:paraId="6FD03053" w14:textId="77777777" w:rsidR="00BA6D65" w:rsidRDefault="00336324">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FD03054" w14:textId="77777777" w:rsidR="00BA6D65" w:rsidRDefault="00336324">
      <w:pPr>
        <w:spacing w:line="600" w:lineRule="auto"/>
        <w:ind w:firstLine="709"/>
        <w:jc w:val="both"/>
        <w:rPr>
          <w:rFonts w:eastAsia="Times New Roman" w:cs="Times New Roman"/>
          <w:b/>
          <w:bCs/>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19.53΄ λύεται η συνεδρίαση για την προσεχή Δευτέρα 18 Απριλίου 2016 και ώρα </w:t>
      </w:r>
      <w:r>
        <w:rPr>
          <w:rFonts w:eastAsia="Times New Roman" w:cs="Times New Roman"/>
          <w:szCs w:val="24"/>
        </w:rPr>
        <w:t>17.00΄ με αντικείμενο εργασιών του Σώματος κοινοβουλευτικό έλεγχο, συζήτηση επικαίρων ερωτήσεων</w:t>
      </w:r>
      <w:r>
        <w:rPr>
          <w:rFonts w:eastAsia="Times New Roman" w:cs="Times New Roman"/>
          <w:szCs w:val="24"/>
        </w:rPr>
        <w:t>.</w:t>
      </w:r>
      <w:r>
        <w:rPr>
          <w:rFonts w:eastAsia="Times New Roman" w:cs="Times New Roman"/>
          <w:szCs w:val="24"/>
        </w:rPr>
        <w:t xml:space="preserve"> </w:t>
      </w:r>
    </w:p>
    <w:p w14:paraId="6FD03055" w14:textId="77777777" w:rsidR="00BA6D65" w:rsidRDefault="00336324">
      <w:pPr>
        <w:spacing w:line="600" w:lineRule="auto"/>
        <w:ind w:firstLine="709"/>
        <w:rPr>
          <w:rFonts w:eastAsia="Times New Roman" w:cs="Times New Roman"/>
          <w:szCs w:val="24"/>
        </w:rPr>
      </w:pPr>
      <w:r>
        <w:rPr>
          <w:rFonts w:eastAsia="Times New Roman" w:cs="Times New Roman"/>
          <w:b/>
          <w:bCs/>
          <w:szCs w:val="24"/>
        </w:rPr>
        <w:t>Ο ΠΡΟΕΔΡΟΣ                                                           ΟΙ ΓΡΑΜΜΑΤΕΙΣ</w:t>
      </w:r>
    </w:p>
    <w:sectPr w:rsidR="00BA6D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hAq0veqv3VoroKfeJa/Rjr1HnBQ=" w:salt="aQQUWiZEuBP4IiWc2iuy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65"/>
    <w:rsid w:val="00336324"/>
    <w:rsid w:val="005B71FF"/>
    <w:rsid w:val="00BA6D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28D4"/>
  <w15:docId w15:val="{F1E45DF0-B13E-4420-A648-02C5A7A8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53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05322"/>
    <w:rPr>
      <w:rFonts w:ascii="Segoe UI" w:hAnsi="Segoe UI" w:cs="Segoe UI"/>
      <w:sz w:val="18"/>
      <w:szCs w:val="18"/>
    </w:rPr>
  </w:style>
  <w:style w:type="paragraph" w:styleId="a4">
    <w:name w:val="Revision"/>
    <w:hidden/>
    <w:uiPriority w:val="99"/>
    <w:semiHidden/>
    <w:rsid w:val="00277465"/>
    <w:pPr>
      <w:spacing w:after="0" w:line="240" w:lineRule="auto"/>
    </w:pPr>
  </w:style>
  <w:style w:type="paragraph" w:styleId="a5">
    <w:name w:val="header"/>
    <w:basedOn w:val="a"/>
    <w:link w:val="Char0"/>
    <w:uiPriority w:val="99"/>
    <w:unhideWhenUsed/>
    <w:rsid w:val="00A40E37"/>
    <w:pPr>
      <w:tabs>
        <w:tab w:val="center" w:pos="4153"/>
        <w:tab w:val="right" w:pos="8306"/>
      </w:tabs>
      <w:spacing w:after="0" w:line="240" w:lineRule="auto"/>
    </w:pPr>
  </w:style>
  <w:style w:type="character" w:customStyle="1" w:styleId="Char0">
    <w:name w:val="Κεφαλίδα Char"/>
    <w:basedOn w:val="a0"/>
    <w:link w:val="a5"/>
    <w:uiPriority w:val="99"/>
    <w:rsid w:val="00A40E37"/>
  </w:style>
  <w:style w:type="paragraph" w:styleId="a6">
    <w:name w:val="footer"/>
    <w:basedOn w:val="a"/>
    <w:link w:val="Char1"/>
    <w:uiPriority w:val="99"/>
    <w:unhideWhenUsed/>
    <w:rsid w:val="00A40E37"/>
    <w:pPr>
      <w:tabs>
        <w:tab w:val="center" w:pos="4153"/>
        <w:tab w:val="right" w:pos="8306"/>
      </w:tabs>
      <w:spacing w:after="0" w:line="240" w:lineRule="auto"/>
    </w:pPr>
  </w:style>
  <w:style w:type="character" w:customStyle="1" w:styleId="Char1">
    <w:name w:val="Υποσέλιδο Char"/>
    <w:basedOn w:val="a0"/>
    <w:link w:val="a6"/>
    <w:uiPriority w:val="99"/>
    <w:rsid w:val="00A4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219</MetadataID>
    <Session xmlns="641f345b-441b-4b81-9152-adc2e73ba5e1">Α´</Session>
    <Date xmlns="641f345b-441b-4b81-9152-adc2e73ba5e1">2016-04-14T21:00:00+00:00</Date>
    <Status xmlns="641f345b-441b-4b81-9152-adc2e73ba5e1">
      <Url>https://intra.parliament.gr/praktika/Lists/Incoming_Metadata/EditForm.aspx?ID=219&amp;Source=/praktika/Recordings_Library/Forms/AllItems.aspx</Url>
      <Description>Δημοσιεύτηκε</Description>
    </Status>
    <Meeting xmlns="641f345b-441b-4b81-9152-adc2e73ba5e1">ΡΘ´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F32CA-8490-4402-896B-C6498F7A92B7}">
  <ds:schemaRefs>
    <ds:schemaRef ds:uri="http://purl.org/dc/elements/1.1/"/>
    <ds:schemaRef ds:uri="http://purl.org/dc/term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B58A9DE0-F753-4ACA-9E8E-3C3ABC8C1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97F22-0859-44CA-AB69-6D54B5D23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262</Pages>
  <Words>79557</Words>
  <Characters>429609</Characters>
  <Application>Microsoft Office Word</Application>
  <DocSecurity>0</DocSecurity>
  <Lines>3580</Lines>
  <Paragraphs>1016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508150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2016-04-22T07:38:00Z</dcterms:created>
  <dcterms:modified xsi:type="dcterms:W3CDTF">2016-04-22T07:38:00Z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