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257FF" w14:textId="77777777" w:rsidR="00122158" w:rsidRPr="00122158" w:rsidRDefault="00122158" w:rsidP="00122158">
      <w:pPr>
        <w:spacing w:after="0" w:line="360" w:lineRule="auto"/>
        <w:rPr>
          <w:ins w:id="0" w:author="Φλούδα Χριστίνα" w:date="2017-06-16T10:31:00Z"/>
          <w:rFonts w:eastAsia="Times New Roman"/>
          <w:szCs w:val="24"/>
          <w:lang w:eastAsia="en-US"/>
        </w:rPr>
      </w:pPr>
      <w:ins w:id="1" w:author="Φλούδα Χριστίνα" w:date="2017-06-16T10:31:00Z">
        <w:r w:rsidRPr="0012215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11682A5" w14:textId="77777777" w:rsidR="00122158" w:rsidRPr="00122158" w:rsidRDefault="00122158" w:rsidP="00122158">
      <w:pPr>
        <w:spacing w:after="0" w:line="360" w:lineRule="auto"/>
        <w:rPr>
          <w:ins w:id="2" w:author="Φλούδα Χριστίνα" w:date="2017-06-16T10:31:00Z"/>
          <w:rFonts w:eastAsia="Times New Roman"/>
          <w:szCs w:val="24"/>
          <w:lang w:eastAsia="en-US"/>
        </w:rPr>
      </w:pPr>
    </w:p>
    <w:p w14:paraId="279E9F7A" w14:textId="77777777" w:rsidR="00122158" w:rsidRPr="00122158" w:rsidRDefault="00122158" w:rsidP="00122158">
      <w:pPr>
        <w:spacing w:after="0" w:line="360" w:lineRule="auto"/>
        <w:rPr>
          <w:ins w:id="3" w:author="Φλούδα Χριστίνα" w:date="2017-06-16T10:31:00Z"/>
          <w:rFonts w:eastAsia="Times New Roman"/>
          <w:szCs w:val="24"/>
          <w:lang w:eastAsia="en-US"/>
        </w:rPr>
      </w:pPr>
      <w:ins w:id="4" w:author="Φλούδα Χριστίνα" w:date="2017-06-16T10:31:00Z">
        <w:r w:rsidRPr="00122158">
          <w:rPr>
            <w:rFonts w:eastAsia="Times New Roman"/>
            <w:szCs w:val="24"/>
            <w:lang w:eastAsia="en-US"/>
          </w:rPr>
          <w:t>ΠΙΝΑΚΑΣ ΠΕΡΙΕΧΟΜΕΝΩΝ</w:t>
        </w:r>
      </w:ins>
    </w:p>
    <w:p w14:paraId="0B58D341" w14:textId="77777777" w:rsidR="00122158" w:rsidRPr="00122158" w:rsidRDefault="00122158" w:rsidP="00122158">
      <w:pPr>
        <w:spacing w:after="0" w:line="360" w:lineRule="auto"/>
        <w:rPr>
          <w:ins w:id="5" w:author="Φλούδα Χριστίνα" w:date="2017-06-16T10:31:00Z"/>
          <w:rFonts w:eastAsia="Times New Roman"/>
          <w:szCs w:val="24"/>
          <w:lang w:eastAsia="en-US"/>
        </w:rPr>
      </w:pPr>
      <w:ins w:id="6" w:author="Φλούδα Χριστίνα" w:date="2017-06-16T10:31:00Z">
        <w:r w:rsidRPr="00122158">
          <w:rPr>
            <w:rFonts w:eastAsia="Times New Roman"/>
            <w:szCs w:val="24"/>
            <w:lang w:eastAsia="en-US"/>
          </w:rPr>
          <w:t xml:space="preserve">ΙΖ΄ ΠΕΡΙΟΔΟΣ </w:t>
        </w:r>
      </w:ins>
    </w:p>
    <w:p w14:paraId="69AD2679" w14:textId="77777777" w:rsidR="00122158" w:rsidRPr="00122158" w:rsidRDefault="00122158" w:rsidP="00122158">
      <w:pPr>
        <w:spacing w:after="0" w:line="360" w:lineRule="auto"/>
        <w:rPr>
          <w:ins w:id="7" w:author="Φλούδα Χριστίνα" w:date="2017-06-16T10:31:00Z"/>
          <w:rFonts w:eastAsia="Times New Roman"/>
          <w:szCs w:val="24"/>
          <w:lang w:eastAsia="en-US"/>
        </w:rPr>
      </w:pPr>
      <w:ins w:id="8" w:author="Φλούδα Χριστίνα" w:date="2017-06-16T10:31:00Z">
        <w:r w:rsidRPr="00122158">
          <w:rPr>
            <w:rFonts w:eastAsia="Times New Roman"/>
            <w:szCs w:val="24"/>
            <w:lang w:eastAsia="en-US"/>
          </w:rPr>
          <w:t>ΠΡΟΕΔΡΕΥΟΜΕΝΗΣ ΚΟΙΝΟΒΟΥΛΕΥΤΙΚΗΣ ΔΗΜΟΚΡΑΤΙΑΣ</w:t>
        </w:r>
      </w:ins>
    </w:p>
    <w:p w14:paraId="32A9E333" w14:textId="77777777" w:rsidR="00122158" w:rsidRPr="00122158" w:rsidRDefault="00122158" w:rsidP="00122158">
      <w:pPr>
        <w:spacing w:after="0" w:line="360" w:lineRule="auto"/>
        <w:rPr>
          <w:ins w:id="9" w:author="Φλούδα Χριστίνα" w:date="2017-06-16T10:31:00Z"/>
          <w:rFonts w:eastAsia="Times New Roman"/>
          <w:szCs w:val="24"/>
          <w:lang w:eastAsia="en-US"/>
        </w:rPr>
      </w:pPr>
      <w:ins w:id="10" w:author="Φλούδα Χριστίνα" w:date="2017-06-16T10:31:00Z">
        <w:r w:rsidRPr="00122158">
          <w:rPr>
            <w:rFonts w:eastAsia="Times New Roman"/>
            <w:szCs w:val="24"/>
            <w:lang w:eastAsia="en-US"/>
          </w:rPr>
          <w:t>ΣΥΝΟΔΟΣ Β΄</w:t>
        </w:r>
      </w:ins>
    </w:p>
    <w:p w14:paraId="3A7DDCF1" w14:textId="77777777" w:rsidR="00122158" w:rsidRPr="00122158" w:rsidRDefault="00122158" w:rsidP="00122158">
      <w:pPr>
        <w:spacing w:after="0" w:line="360" w:lineRule="auto"/>
        <w:rPr>
          <w:ins w:id="11" w:author="Φλούδα Χριστίνα" w:date="2017-06-16T10:31:00Z"/>
          <w:rFonts w:eastAsia="Times New Roman"/>
          <w:szCs w:val="24"/>
          <w:lang w:eastAsia="en-US"/>
        </w:rPr>
      </w:pPr>
    </w:p>
    <w:p w14:paraId="0991D2FC" w14:textId="77777777" w:rsidR="00122158" w:rsidRPr="00122158" w:rsidRDefault="00122158" w:rsidP="00122158">
      <w:pPr>
        <w:spacing w:after="0" w:line="360" w:lineRule="auto"/>
        <w:rPr>
          <w:ins w:id="12" w:author="Φλούδα Χριστίνα" w:date="2017-06-16T10:31:00Z"/>
          <w:rFonts w:eastAsia="Times New Roman"/>
          <w:szCs w:val="24"/>
          <w:lang w:eastAsia="en-US"/>
        </w:rPr>
      </w:pPr>
      <w:ins w:id="13" w:author="Φλούδα Χριστίνα" w:date="2017-06-16T10:31:00Z">
        <w:r w:rsidRPr="00122158">
          <w:rPr>
            <w:rFonts w:eastAsia="Times New Roman"/>
            <w:szCs w:val="24"/>
            <w:lang w:eastAsia="en-US"/>
          </w:rPr>
          <w:t>ΣΥΝΕΔΡΙΑΣΗ ΡΛΑ΄</w:t>
        </w:r>
      </w:ins>
    </w:p>
    <w:p w14:paraId="3A57C153" w14:textId="77777777" w:rsidR="00122158" w:rsidRPr="00122158" w:rsidRDefault="00122158" w:rsidP="00122158">
      <w:pPr>
        <w:spacing w:after="0" w:line="360" w:lineRule="auto"/>
        <w:rPr>
          <w:ins w:id="14" w:author="Φλούδα Χριστίνα" w:date="2017-06-16T10:31:00Z"/>
          <w:rFonts w:eastAsia="Times New Roman"/>
          <w:szCs w:val="24"/>
          <w:lang w:eastAsia="en-US"/>
        </w:rPr>
      </w:pPr>
      <w:ins w:id="15" w:author="Φλούδα Χριστίνα" w:date="2017-06-16T10:31:00Z">
        <w:r w:rsidRPr="00122158">
          <w:rPr>
            <w:rFonts w:eastAsia="Times New Roman"/>
            <w:szCs w:val="24"/>
            <w:lang w:eastAsia="en-US"/>
          </w:rPr>
          <w:t>Πέμπτη  8 Ιουνίου 2017</w:t>
        </w:r>
      </w:ins>
    </w:p>
    <w:p w14:paraId="53A05455" w14:textId="77777777" w:rsidR="00122158" w:rsidRPr="00122158" w:rsidRDefault="00122158" w:rsidP="00122158">
      <w:pPr>
        <w:spacing w:after="0" w:line="360" w:lineRule="auto"/>
        <w:rPr>
          <w:ins w:id="16" w:author="Φλούδα Χριστίνα" w:date="2017-06-16T10:31:00Z"/>
          <w:rFonts w:eastAsia="Times New Roman"/>
          <w:szCs w:val="24"/>
          <w:lang w:eastAsia="en-US"/>
        </w:rPr>
      </w:pPr>
    </w:p>
    <w:p w14:paraId="48D03026" w14:textId="77777777" w:rsidR="00122158" w:rsidRPr="00122158" w:rsidRDefault="00122158" w:rsidP="00122158">
      <w:pPr>
        <w:spacing w:after="0" w:line="360" w:lineRule="auto"/>
        <w:rPr>
          <w:ins w:id="17" w:author="Φλούδα Χριστίνα" w:date="2017-06-16T10:31:00Z"/>
          <w:rFonts w:eastAsia="Times New Roman"/>
          <w:szCs w:val="24"/>
          <w:lang w:eastAsia="en-US"/>
        </w:rPr>
      </w:pPr>
      <w:ins w:id="18" w:author="Φλούδα Χριστίνα" w:date="2017-06-16T10:31:00Z">
        <w:r w:rsidRPr="00122158">
          <w:rPr>
            <w:rFonts w:eastAsia="Times New Roman"/>
            <w:szCs w:val="24"/>
            <w:lang w:eastAsia="en-US"/>
          </w:rPr>
          <w:t>ΘΕΜΑΤΑ</w:t>
        </w:r>
      </w:ins>
    </w:p>
    <w:p w14:paraId="75D3F187" w14:textId="77777777" w:rsidR="00122158" w:rsidRPr="00122158" w:rsidRDefault="00122158" w:rsidP="00122158">
      <w:pPr>
        <w:spacing w:after="0" w:line="360" w:lineRule="auto"/>
        <w:rPr>
          <w:ins w:id="19" w:author="Φλούδα Χριστίνα" w:date="2017-06-16T10:31:00Z"/>
          <w:rFonts w:eastAsia="Times New Roman"/>
          <w:szCs w:val="24"/>
          <w:lang w:eastAsia="en-US"/>
        </w:rPr>
      </w:pPr>
      <w:ins w:id="20" w:author="Φλούδα Χριστίνα" w:date="2017-06-16T10:31:00Z">
        <w:r w:rsidRPr="00122158">
          <w:rPr>
            <w:rFonts w:eastAsia="Times New Roman"/>
            <w:szCs w:val="24"/>
            <w:lang w:eastAsia="en-US"/>
          </w:rPr>
          <w:t xml:space="preserve"> </w:t>
        </w:r>
        <w:r w:rsidRPr="00122158">
          <w:rPr>
            <w:rFonts w:eastAsia="Times New Roman"/>
            <w:szCs w:val="24"/>
            <w:lang w:eastAsia="en-US"/>
          </w:rPr>
          <w:br/>
          <w:t xml:space="preserve">Α. ΕΙΔΙΚΑ ΘΕΜΑΤΑ </w:t>
        </w:r>
        <w:r w:rsidRPr="00122158">
          <w:rPr>
            <w:rFonts w:eastAsia="Times New Roman"/>
            <w:szCs w:val="24"/>
            <w:lang w:eastAsia="en-US"/>
          </w:rPr>
          <w:br/>
          <w:t xml:space="preserve">1. Επικύρωση Πρακτικών, σελ. </w:t>
        </w:r>
        <w:r w:rsidRPr="00122158">
          <w:rPr>
            <w:rFonts w:eastAsia="Times New Roman"/>
            <w:szCs w:val="24"/>
            <w:lang w:eastAsia="en-US"/>
          </w:rPr>
          <w:br/>
          <w:t xml:space="preserve">2.  Άδεια απουσίας του Βουλευτή κ. Ι. </w:t>
        </w:r>
        <w:proofErr w:type="spellStart"/>
        <w:r w:rsidRPr="00122158">
          <w:rPr>
            <w:rFonts w:eastAsia="Times New Roman"/>
            <w:szCs w:val="24"/>
            <w:lang w:eastAsia="en-US"/>
          </w:rPr>
          <w:t>Πλακιωτάκη</w:t>
        </w:r>
        <w:proofErr w:type="spellEnd"/>
        <w:r w:rsidRPr="00122158">
          <w:rPr>
            <w:rFonts w:eastAsia="Times New Roman"/>
            <w:szCs w:val="24"/>
            <w:lang w:eastAsia="en-US"/>
          </w:rPr>
          <w:t xml:space="preserve">, σελ. </w:t>
        </w:r>
        <w:r w:rsidRPr="00122158">
          <w:rPr>
            <w:rFonts w:eastAsia="Times New Roman"/>
            <w:szCs w:val="24"/>
            <w:lang w:eastAsia="en-US"/>
          </w:rPr>
          <w:br/>
          <w:t xml:space="preserve">3. Ανακοινώνεται ότι τη συνεδρίαση παρακολουθούν η Πρόεδρος της Επιτροπή Δημόσιας Διοίκησης και Περιφερειακής Ανάπτυξης της Τσεχικής Δημοκρατίας κ. </w:t>
        </w:r>
        <w:proofErr w:type="spellStart"/>
        <w:r w:rsidRPr="00122158">
          <w:rPr>
            <w:rFonts w:eastAsia="Times New Roman"/>
            <w:szCs w:val="24"/>
            <w:lang w:eastAsia="en-US"/>
          </w:rPr>
          <w:t>Halikova</w:t>
        </w:r>
        <w:proofErr w:type="spellEnd"/>
        <w:r w:rsidRPr="00122158">
          <w:rPr>
            <w:rFonts w:eastAsia="Times New Roman"/>
            <w:szCs w:val="24"/>
            <w:lang w:eastAsia="en-US"/>
          </w:rPr>
          <w:t xml:space="preserve">, συνοδευόμενη από τον Αντιπρόεδρο και τα μέλη της Επιτροπής, μαθητές από το 13ο Δημοτικό Σχολείο Αιγάλεω, το 16ο Δημοτικό Σχολείο Αμαρουσίου, το 2ο Δημοτικό Σχολείο Θήβας, το "Δημοτικό Σχολείο Παντοκράτορα", μέλη του Πολιτιστικού Συλλόγου ABK Association από τη Βόννη Γερμανίας, μαθητές από το 4ο Δημοτικό Σχολείο Πολίχνης Θεσσαλονίκης, σελ. </w:t>
        </w:r>
        <w:r w:rsidRPr="00122158">
          <w:rPr>
            <w:rFonts w:eastAsia="Times New Roman"/>
            <w:szCs w:val="24"/>
            <w:lang w:eastAsia="en-US"/>
          </w:rPr>
          <w:br/>
          <w:t xml:space="preserve">4. Επί διαδικαστικού θέματος, σελ. </w:t>
        </w:r>
        <w:r w:rsidRPr="00122158">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16-05-2017, ποινική δικογραφία που αφορά: </w:t>
        </w:r>
      </w:ins>
    </w:p>
    <w:p w14:paraId="5EE5AC12" w14:textId="77777777" w:rsidR="00122158" w:rsidRPr="00122158" w:rsidRDefault="00122158" w:rsidP="00122158">
      <w:pPr>
        <w:spacing w:after="0" w:line="360" w:lineRule="auto"/>
        <w:rPr>
          <w:ins w:id="21" w:author="Φλούδα Χριστίνα" w:date="2017-06-16T10:31:00Z"/>
          <w:rFonts w:eastAsia="Times New Roman"/>
          <w:szCs w:val="24"/>
          <w:lang w:eastAsia="en-US"/>
        </w:rPr>
      </w:pPr>
      <w:ins w:id="22" w:author="Φλούδα Χριστίνα" w:date="2017-06-16T10:31:00Z">
        <w:r w:rsidRPr="00122158">
          <w:rPr>
            <w:rFonts w:eastAsia="Times New Roman"/>
            <w:szCs w:val="24"/>
            <w:lang w:eastAsia="en-US"/>
          </w:rPr>
          <w:t xml:space="preserve">    α. Στους διατελέσαντες Υπουργούς: Οικονομικών κ. Γεώργιο Παπακωνσταντίνου, Ανάπτυξης Ανταγωνιστικότητας και Ναυτιλίας κ. Μιχαήλ Χρυσοχοΐδη και Αγροτικής Ανάπτυξης και Τροφίμων κ. Κωνσταντίνο Σκανδαλίδη. </w:t>
        </w:r>
      </w:ins>
    </w:p>
    <w:p w14:paraId="2C071B43" w14:textId="77777777" w:rsidR="00122158" w:rsidRPr="00122158" w:rsidRDefault="00122158" w:rsidP="00122158">
      <w:pPr>
        <w:spacing w:after="0" w:line="360" w:lineRule="auto"/>
        <w:rPr>
          <w:ins w:id="23" w:author="Φλούδα Χριστίνα" w:date="2017-06-16T10:31:00Z"/>
          <w:rFonts w:eastAsia="Times New Roman"/>
          <w:szCs w:val="24"/>
          <w:lang w:eastAsia="en-US"/>
        </w:rPr>
      </w:pPr>
      <w:ins w:id="24" w:author="Φλούδα Χριστίνα" w:date="2017-06-16T10:31:00Z">
        <w:r w:rsidRPr="00122158">
          <w:rPr>
            <w:rFonts w:eastAsia="Times New Roman"/>
            <w:szCs w:val="24"/>
            <w:lang w:eastAsia="en-US"/>
          </w:rPr>
          <w:t xml:space="preserve">    β. Στους διατελέσαντες Υπουργούς:  Οικονομικών κ. Ιωάννη Στουρνάρα, Ανάπτυξης και Ανταγωνιστικότητας, Υποδομών Μεταφορών και Δικτύων κ. Κωνσταντίνο Χατζηδάκη και στον  Αναπληρωτή Υπουργό Αγροτικής Ανάπτυξης και Τροφίμων κ. Μάξιμο </w:t>
        </w:r>
        <w:proofErr w:type="spellStart"/>
        <w:r w:rsidRPr="00122158">
          <w:rPr>
            <w:rFonts w:eastAsia="Times New Roman"/>
            <w:szCs w:val="24"/>
            <w:lang w:eastAsia="en-US"/>
          </w:rPr>
          <w:t>Χαρακόπουλο</w:t>
        </w:r>
        <w:proofErr w:type="spellEnd"/>
        <w:r w:rsidRPr="00122158">
          <w:rPr>
            <w:rFonts w:eastAsia="Times New Roman"/>
            <w:szCs w:val="24"/>
            <w:lang w:eastAsia="en-US"/>
          </w:rPr>
          <w:t xml:space="preserve">. </w:t>
        </w:r>
      </w:ins>
    </w:p>
    <w:p w14:paraId="27ADA252" w14:textId="77777777" w:rsidR="00122158" w:rsidRPr="00122158" w:rsidRDefault="00122158" w:rsidP="00122158">
      <w:pPr>
        <w:spacing w:after="0" w:line="360" w:lineRule="auto"/>
        <w:rPr>
          <w:ins w:id="25" w:author="Φλούδα Χριστίνα" w:date="2017-06-16T10:31:00Z"/>
          <w:rFonts w:eastAsia="Times New Roman"/>
          <w:szCs w:val="24"/>
          <w:lang w:eastAsia="en-US"/>
        </w:rPr>
      </w:pPr>
      <w:ins w:id="26" w:author="Φλούδα Χριστίνα" w:date="2017-06-16T10:31:00Z">
        <w:r w:rsidRPr="00122158">
          <w:rPr>
            <w:rFonts w:eastAsia="Times New Roman"/>
            <w:szCs w:val="24"/>
            <w:lang w:eastAsia="en-US"/>
          </w:rPr>
          <w:t xml:space="preserve">    γ. Στους διατελέσαντες Υπουργούς: Οικονομικών κ. Γκίκα </w:t>
        </w:r>
        <w:proofErr w:type="spellStart"/>
        <w:r w:rsidRPr="00122158">
          <w:rPr>
            <w:rFonts w:eastAsia="Times New Roman"/>
            <w:szCs w:val="24"/>
            <w:lang w:eastAsia="en-US"/>
          </w:rPr>
          <w:t>Χαρδούβελη</w:t>
        </w:r>
        <w:proofErr w:type="spellEnd"/>
        <w:r w:rsidRPr="00122158">
          <w:rPr>
            <w:rFonts w:eastAsia="Times New Roman"/>
            <w:szCs w:val="24"/>
            <w:lang w:eastAsia="en-US"/>
          </w:rPr>
          <w:t xml:space="preserve">, Ανάπτυξης και Ανταγωνιστικότητας κ. Νικόλαο-Γεώργιο </w:t>
        </w:r>
        <w:proofErr w:type="spellStart"/>
        <w:r w:rsidRPr="00122158">
          <w:rPr>
            <w:rFonts w:eastAsia="Times New Roman"/>
            <w:szCs w:val="24"/>
            <w:lang w:eastAsia="en-US"/>
          </w:rPr>
          <w:t>Δένδια</w:t>
        </w:r>
        <w:proofErr w:type="spellEnd"/>
        <w:r w:rsidRPr="00122158">
          <w:rPr>
            <w:rFonts w:eastAsia="Times New Roman"/>
            <w:szCs w:val="24"/>
            <w:lang w:eastAsia="en-US"/>
          </w:rPr>
          <w:t xml:space="preserve"> και Αγροτικής Ανάπτυξης και Τροφίμων κ. Γεώργιο </w:t>
        </w:r>
        <w:proofErr w:type="spellStart"/>
        <w:r w:rsidRPr="00122158">
          <w:rPr>
            <w:rFonts w:eastAsia="Times New Roman"/>
            <w:szCs w:val="24"/>
            <w:lang w:eastAsia="en-US"/>
          </w:rPr>
          <w:t>Καρασμάνη</w:t>
        </w:r>
        <w:proofErr w:type="spellEnd"/>
        <w:r w:rsidRPr="00122158">
          <w:rPr>
            <w:rFonts w:eastAsia="Times New Roman"/>
            <w:szCs w:val="24"/>
            <w:lang w:eastAsia="en-US"/>
          </w:rPr>
          <w:t xml:space="preserve"> και </w:t>
        </w:r>
      </w:ins>
    </w:p>
    <w:p w14:paraId="4B38FA7B" w14:textId="77777777" w:rsidR="00122158" w:rsidRPr="00122158" w:rsidRDefault="00122158" w:rsidP="00122158">
      <w:pPr>
        <w:spacing w:after="0" w:line="360" w:lineRule="auto"/>
        <w:rPr>
          <w:ins w:id="27" w:author="Φλούδα Χριστίνα" w:date="2017-06-16T10:31:00Z"/>
          <w:rFonts w:eastAsia="Times New Roman"/>
          <w:szCs w:val="24"/>
          <w:lang w:eastAsia="en-US"/>
        </w:rPr>
      </w:pPr>
      <w:ins w:id="28" w:author="Φλούδα Χριστίνα" w:date="2017-06-16T10:31:00Z">
        <w:r w:rsidRPr="00122158">
          <w:rPr>
            <w:rFonts w:eastAsia="Times New Roman"/>
            <w:szCs w:val="24"/>
            <w:lang w:eastAsia="en-US"/>
          </w:rPr>
          <w:t xml:space="preserve">    δ. Στους διατελέσαντες Υπουργούς: Οικονομίας Υποδομών, Ναυτιλίας και Τουρισμού κ. Γεώργιο Σταθάκη, Παραγωγικής Ανασυγκρότησης, Περιβάλλοντος και Ενέργειας κ. Παναγιώτη Λαφαζάνη και στην διατελέσασα Αναπληρώτρια Υπουργό Οικονομικών κ.  Όλγα-Νάντια Βαλαβάνη, σελ. </w:t>
        </w:r>
        <w:r w:rsidRPr="00122158">
          <w:rPr>
            <w:rFonts w:eastAsia="Times New Roman"/>
            <w:szCs w:val="24"/>
            <w:lang w:eastAsia="en-US"/>
          </w:rPr>
          <w:br/>
          <w:t xml:space="preserve"> </w:t>
        </w:r>
        <w:r w:rsidRPr="00122158">
          <w:rPr>
            <w:rFonts w:eastAsia="Times New Roman"/>
            <w:szCs w:val="24"/>
            <w:lang w:eastAsia="en-US"/>
          </w:rPr>
          <w:br/>
          <w:t xml:space="preserve">Β. ΚΟΙΝΟΒΟΥΛΕΥΤΙΚΟΣ ΕΛΕΓΧΟΣ </w:t>
        </w:r>
        <w:r w:rsidRPr="00122158">
          <w:rPr>
            <w:rFonts w:eastAsia="Times New Roman"/>
            <w:szCs w:val="24"/>
            <w:lang w:eastAsia="en-US"/>
          </w:rPr>
          <w:br/>
          <w:t xml:space="preserve">1. Ανακοίνωση του δελτίου επικαίρων ερωτήσεων της Παρασκευής 9 Ιουνίου 2017, σελ. </w:t>
        </w:r>
        <w:r w:rsidRPr="00122158">
          <w:rPr>
            <w:rFonts w:eastAsia="Times New Roman"/>
            <w:szCs w:val="24"/>
            <w:lang w:eastAsia="en-US"/>
          </w:rPr>
          <w:br/>
          <w:t>2. Συζήτηση επικαίρων ερωτήσεων και αναφορών - ερωτήσεων:</w:t>
        </w:r>
        <w:r w:rsidRPr="00122158">
          <w:rPr>
            <w:rFonts w:eastAsia="Times New Roman"/>
            <w:szCs w:val="24"/>
            <w:lang w:eastAsia="en-US"/>
          </w:rPr>
          <w:br/>
          <w:t xml:space="preserve">    α) Προς τον Υπουργό Αγροτικής Ανάπτυξης και Τροφίμων:</w:t>
        </w:r>
        <w:r w:rsidRPr="00122158">
          <w:rPr>
            <w:rFonts w:eastAsia="Times New Roman"/>
            <w:szCs w:val="24"/>
            <w:lang w:eastAsia="en-US"/>
          </w:rPr>
          <w:br/>
          <w:t xml:space="preserve">        i. σχετικά με το χρονοδιάγραμμα προκήρυξης του Μέτρου 5.2 και τη χρήση του για την αποκατάσταση ζημιών σε πληγείσες από ακραία καιρικά φαινόμενα </w:t>
        </w:r>
        <w:proofErr w:type="spellStart"/>
        <w:r w:rsidRPr="00122158">
          <w:rPr>
            <w:rFonts w:eastAsia="Times New Roman"/>
            <w:szCs w:val="24"/>
            <w:lang w:eastAsia="en-US"/>
          </w:rPr>
          <w:t>θερμοκηπιακές</w:t>
        </w:r>
        <w:proofErr w:type="spellEnd"/>
        <w:r w:rsidRPr="00122158">
          <w:rPr>
            <w:rFonts w:eastAsia="Times New Roman"/>
            <w:szCs w:val="24"/>
            <w:lang w:eastAsia="en-US"/>
          </w:rPr>
          <w:t xml:space="preserve"> εγκαταστάσεις, σελ. </w:t>
        </w:r>
        <w:r w:rsidRPr="00122158">
          <w:rPr>
            <w:rFonts w:eastAsia="Times New Roman"/>
            <w:szCs w:val="24"/>
            <w:lang w:eastAsia="en-US"/>
          </w:rPr>
          <w:br/>
          <w:t xml:space="preserve">        </w:t>
        </w:r>
        <w:proofErr w:type="spellStart"/>
        <w:r w:rsidRPr="00122158">
          <w:rPr>
            <w:rFonts w:eastAsia="Times New Roman"/>
            <w:szCs w:val="24"/>
            <w:lang w:eastAsia="en-US"/>
          </w:rPr>
          <w:t>ii</w:t>
        </w:r>
        <w:proofErr w:type="spellEnd"/>
        <w:r w:rsidRPr="00122158">
          <w:rPr>
            <w:rFonts w:eastAsia="Times New Roman"/>
            <w:szCs w:val="24"/>
            <w:lang w:eastAsia="en-US"/>
          </w:rPr>
          <w:t xml:space="preserve">. σχετικά με την αποζημίωση των παραγωγών της Χαλκιδικής για την καταστροφή των </w:t>
        </w:r>
        <w:proofErr w:type="spellStart"/>
        <w:r w:rsidRPr="00122158">
          <w:rPr>
            <w:rFonts w:eastAsia="Times New Roman"/>
            <w:szCs w:val="24"/>
            <w:lang w:eastAsia="en-US"/>
          </w:rPr>
          <w:t>αροτραίων</w:t>
        </w:r>
        <w:proofErr w:type="spellEnd"/>
        <w:r w:rsidRPr="00122158">
          <w:rPr>
            <w:rFonts w:eastAsia="Times New Roman"/>
            <w:szCs w:val="24"/>
            <w:lang w:eastAsia="en-US"/>
          </w:rPr>
          <w:t xml:space="preserve"> καλλιεργειών, σελ. </w:t>
        </w:r>
        <w:r w:rsidRPr="00122158">
          <w:rPr>
            <w:rFonts w:eastAsia="Times New Roman"/>
            <w:szCs w:val="24"/>
            <w:lang w:eastAsia="en-US"/>
          </w:rPr>
          <w:br/>
          <w:t xml:space="preserve">        </w:t>
        </w:r>
        <w:proofErr w:type="spellStart"/>
        <w:r w:rsidRPr="00122158">
          <w:rPr>
            <w:rFonts w:eastAsia="Times New Roman"/>
            <w:szCs w:val="24"/>
            <w:lang w:eastAsia="en-US"/>
          </w:rPr>
          <w:t>iii</w:t>
        </w:r>
        <w:proofErr w:type="spellEnd"/>
        <w:r w:rsidRPr="00122158">
          <w:rPr>
            <w:rFonts w:eastAsia="Times New Roman"/>
            <w:szCs w:val="24"/>
            <w:lang w:eastAsia="en-US"/>
          </w:rPr>
          <w:t xml:space="preserve">. σχετικά με την αποζημίωση αμπελουργών, ελαιοπαραγωγών και άλλων παραγωγών για τις ζημιές που υπέστησαν, σελ. </w:t>
        </w:r>
        <w:r w:rsidRPr="00122158">
          <w:rPr>
            <w:rFonts w:eastAsia="Times New Roman"/>
            <w:szCs w:val="24"/>
            <w:lang w:eastAsia="en-US"/>
          </w:rPr>
          <w:br/>
          <w:t xml:space="preserve">        </w:t>
        </w:r>
        <w:proofErr w:type="spellStart"/>
        <w:r w:rsidRPr="00122158">
          <w:rPr>
            <w:rFonts w:eastAsia="Times New Roman"/>
            <w:szCs w:val="24"/>
            <w:lang w:eastAsia="en-US"/>
          </w:rPr>
          <w:t>iv</w:t>
        </w:r>
        <w:proofErr w:type="spellEnd"/>
        <w:r w:rsidRPr="00122158">
          <w:rPr>
            <w:rFonts w:eastAsia="Times New Roman"/>
            <w:szCs w:val="24"/>
            <w:lang w:eastAsia="en-US"/>
          </w:rPr>
          <w:t xml:space="preserve">. σχετικά με το πιστοποιητικό επαγγελματικής ικανότητας οδηγών και συνοδών του ΥΠΑΑΤ, σελ. </w:t>
        </w:r>
        <w:r w:rsidRPr="00122158">
          <w:rPr>
            <w:rFonts w:eastAsia="Times New Roman"/>
            <w:szCs w:val="24"/>
            <w:lang w:eastAsia="en-US"/>
          </w:rPr>
          <w:br/>
          <w:t xml:space="preserve">    β) Προς την Υπουργό Εργασίας, Κοινωνικής Ασφάλισης και Κοινωνικής Αλληλεγγύης:</w:t>
        </w:r>
        <w:r w:rsidRPr="00122158">
          <w:rPr>
            <w:rFonts w:eastAsia="Times New Roman"/>
            <w:szCs w:val="24"/>
            <w:lang w:eastAsia="en-US"/>
          </w:rPr>
          <w:br/>
          <w:t xml:space="preserve">        i. με θέμα: «περί κύριας σύνταξης Ελλήνων ναυτικών», σελ. </w:t>
        </w:r>
        <w:r w:rsidRPr="00122158">
          <w:rPr>
            <w:rFonts w:eastAsia="Times New Roman"/>
            <w:szCs w:val="24"/>
            <w:lang w:eastAsia="en-US"/>
          </w:rPr>
          <w:br/>
          <w:t xml:space="preserve">        </w:t>
        </w:r>
        <w:proofErr w:type="spellStart"/>
        <w:r w:rsidRPr="00122158">
          <w:rPr>
            <w:rFonts w:eastAsia="Times New Roman"/>
            <w:szCs w:val="24"/>
            <w:lang w:eastAsia="en-US"/>
          </w:rPr>
          <w:t>ii</w:t>
        </w:r>
        <w:proofErr w:type="spellEnd"/>
        <w:r w:rsidRPr="00122158">
          <w:rPr>
            <w:rFonts w:eastAsia="Times New Roman"/>
            <w:szCs w:val="24"/>
            <w:lang w:eastAsia="en-US"/>
          </w:rPr>
          <w:t xml:space="preserve">. σχετικά με τις νέες περικοπές συντάξεων στους συνταξιούχους αγρότες και μη, που απασχολούνται σε αγροτικές εκμεταλλεύσεις, σελ. </w:t>
        </w:r>
        <w:r w:rsidRPr="00122158">
          <w:rPr>
            <w:rFonts w:eastAsia="Times New Roman"/>
            <w:szCs w:val="24"/>
            <w:lang w:eastAsia="en-US"/>
          </w:rPr>
          <w:br/>
          <w:t xml:space="preserve"> </w:t>
        </w:r>
        <w:r w:rsidRPr="00122158">
          <w:rPr>
            <w:rFonts w:eastAsia="Times New Roman"/>
            <w:szCs w:val="24"/>
            <w:lang w:eastAsia="en-US"/>
          </w:rPr>
          <w:br/>
          <w:t xml:space="preserve">Γ. ΝΟΜΟΘΕΤΙΚΗ ΕΡΓΑΣΙΑ </w:t>
        </w:r>
        <w:r w:rsidRPr="00122158">
          <w:rPr>
            <w:rFonts w:eastAsia="Times New Roman"/>
            <w:szCs w:val="24"/>
            <w:lang w:eastAsia="en-US"/>
          </w:rPr>
          <w:br/>
          <w:t xml:space="preserve">Συζήτηση επί της αρχής, των άρθρων και του συνόλου της πρότασης νόμου αρμοδιότητας Υπουργείου Εργασίας, Κοινωνικής Ασφάλισης και Κοινωνικής Αλληλεγγύης:  «Εγγυημένο κοινωνικό εισόδημα - ενίσχυση κοινωνικής προστασίας και ένταξης», σελ. </w:t>
        </w:r>
        <w:r w:rsidRPr="00122158">
          <w:rPr>
            <w:rFonts w:eastAsia="Times New Roman"/>
            <w:szCs w:val="24"/>
            <w:lang w:eastAsia="en-US"/>
          </w:rPr>
          <w:br/>
          <w:t xml:space="preserve"> </w:t>
        </w:r>
        <w:r w:rsidRPr="00122158">
          <w:rPr>
            <w:rFonts w:eastAsia="Times New Roman"/>
            <w:szCs w:val="24"/>
            <w:lang w:eastAsia="en-US"/>
          </w:rPr>
          <w:br/>
          <w:t>ΠΡΟΕΔΡΕΥΟΝΤΕΣ</w:t>
        </w:r>
      </w:ins>
    </w:p>
    <w:p w14:paraId="63EE2097" w14:textId="77777777" w:rsidR="00122158" w:rsidRPr="00122158" w:rsidRDefault="00122158" w:rsidP="00122158">
      <w:pPr>
        <w:spacing w:after="0" w:line="360" w:lineRule="auto"/>
        <w:rPr>
          <w:ins w:id="29" w:author="Φλούδα Χριστίνα" w:date="2017-06-16T10:31:00Z"/>
          <w:rFonts w:eastAsia="Times New Roman"/>
          <w:szCs w:val="24"/>
          <w:lang w:eastAsia="en-US"/>
        </w:rPr>
      </w:pPr>
      <w:ins w:id="30" w:author="Φλούδα Χριστίνα" w:date="2017-06-16T10:31:00Z">
        <w:r w:rsidRPr="00122158">
          <w:rPr>
            <w:rFonts w:eastAsia="Times New Roman"/>
            <w:szCs w:val="24"/>
            <w:lang w:eastAsia="en-US"/>
          </w:rPr>
          <w:t>ΚΟΥΡΑΚΗΣ Α. , σελ.</w:t>
        </w:r>
        <w:r w:rsidRPr="00122158">
          <w:rPr>
            <w:rFonts w:eastAsia="Times New Roman"/>
            <w:szCs w:val="24"/>
            <w:lang w:eastAsia="en-US"/>
          </w:rPr>
          <w:br/>
          <w:t>ΚΡΕΜΑΣΤΙΝΟΣ Δ. , σελ.</w:t>
        </w:r>
        <w:r w:rsidRPr="00122158">
          <w:rPr>
            <w:rFonts w:eastAsia="Times New Roman"/>
            <w:szCs w:val="24"/>
            <w:lang w:eastAsia="en-US"/>
          </w:rPr>
          <w:br/>
          <w:t>ΛΥΚΟΥΔΗΣ Σ. , σελ.</w:t>
        </w:r>
        <w:r w:rsidRPr="00122158">
          <w:rPr>
            <w:rFonts w:eastAsia="Times New Roman"/>
            <w:szCs w:val="24"/>
            <w:lang w:eastAsia="en-US"/>
          </w:rPr>
          <w:br/>
        </w:r>
        <w:r w:rsidRPr="00122158">
          <w:rPr>
            <w:rFonts w:eastAsia="Times New Roman"/>
            <w:szCs w:val="24"/>
            <w:lang w:eastAsia="en-US"/>
          </w:rPr>
          <w:br/>
        </w:r>
      </w:ins>
    </w:p>
    <w:p w14:paraId="41652DE0" w14:textId="77777777" w:rsidR="00122158" w:rsidRPr="00122158" w:rsidRDefault="00122158" w:rsidP="00122158">
      <w:pPr>
        <w:spacing w:after="0" w:line="360" w:lineRule="auto"/>
        <w:rPr>
          <w:ins w:id="31" w:author="Φλούδα Χριστίνα" w:date="2017-06-16T10:31:00Z"/>
          <w:rFonts w:eastAsia="Times New Roman"/>
          <w:szCs w:val="24"/>
          <w:lang w:eastAsia="en-US"/>
        </w:rPr>
      </w:pPr>
      <w:ins w:id="32" w:author="Φλούδα Χριστίνα" w:date="2017-06-16T10:31:00Z">
        <w:r w:rsidRPr="00122158">
          <w:rPr>
            <w:rFonts w:eastAsia="Times New Roman"/>
            <w:szCs w:val="24"/>
            <w:lang w:eastAsia="en-US"/>
          </w:rPr>
          <w:t>ΟΜΙΛΗΤΕΣ</w:t>
        </w:r>
      </w:ins>
    </w:p>
    <w:p w14:paraId="5F4F1A3B" w14:textId="619DCF3A" w:rsidR="00122158" w:rsidRDefault="00122158" w:rsidP="00122158">
      <w:pPr>
        <w:spacing w:line="600" w:lineRule="auto"/>
        <w:ind w:firstLine="720"/>
        <w:jc w:val="both"/>
        <w:rPr>
          <w:ins w:id="33" w:author="Φλούδα Χριστίνα" w:date="2017-06-16T10:31:00Z"/>
          <w:rFonts w:eastAsia="Times New Roman" w:cs="Times New Roman"/>
          <w:szCs w:val="24"/>
        </w:rPr>
        <w:pPrChange w:id="34" w:author="Φλούδα Χριστίνα" w:date="2017-06-16T10:31:00Z">
          <w:pPr>
            <w:spacing w:line="600" w:lineRule="auto"/>
            <w:ind w:firstLine="720"/>
            <w:jc w:val="center"/>
          </w:pPr>
        </w:pPrChange>
      </w:pPr>
      <w:ins w:id="35" w:author="Φλούδα Χριστίνα" w:date="2017-06-16T10:31:00Z">
        <w:r w:rsidRPr="00122158">
          <w:rPr>
            <w:rFonts w:eastAsia="Times New Roman"/>
            <w:szCs w:val="24"/>
            <w:lang w:eastAsia="en-US"/>
          </w:rPr>
          <w:br/>
          <w:t>Α. Επί διαδικαστικού θέματος:</w:t>
        </w:r>
        <w:r w:rsidRPr="00122158">
          <w:rPr>
            <w:rFonts w:eastAsia="Times New Roman"/>
            <w:szCs w:val="24"/>
            <w:lang w:eastAsia="en-US"/>
          </w:rPr>
          <w:br/>
          <w:t>ΒΡΟΥΤΣΗΣ Ι. , σελ.</w:t>
        </w:r>
        <w:r w:rsidRPr="00122158">
          <w:rPr>
            <w:rFonts w:eastAsia="Times New Roman"/>
            <w:szCs w:val="24"/>
            <w:lang w:eastAsia="en-US"/>
          </w:rPr>
          <w:br/>
          <w:t>ΖΑΡΟΥΛΙΑ Ε. , σελ.</w:t>
        </w:r>
        <w:r w:rsidRPr="00122158">
          <w:rPr>
            <w:rFonts w:eastAsia="Times New Roman"/>
            <w:szCs w:val="24"/>
            <w:lang w:eastAsia="en-US"/>
          </w:rPr>
          <w:br/>
          <w:t>ΚΕΓΚΕΡΟΓΛΟΥ Β. , σελ.</w:t>
        </w:r>
        <w:r w:rsidRPr="00122158">
          <w:rPr>
            <w:rFonts w:eastAsia="Times New Roman"/>
            <w:szCs w:val="24"/>
            <w:lang w:eastAsia="en-US"/>
          </w:rPr>
          <w:br/>
          <w:t>ΚΟΥΡΑΚΗΣ Α. , σελ.</w:t>
        </w:r>
        <w:r w:rsidRPr="00122158">
          <w:rPr>
            <w:rFonts w:eastAsia="Times New Roman"/>
            <w:szCs w:val="24"/>
            <w:lang w:eastAsia="en-US"/>
          </w:rPr>
          <w:br/>
          <w:t>ΚΡΕΜΑΣΤΙΝΟΣ Δ. , σελ.</w:t>
        </w:r>
        <w:r w:rsidRPr="00122158">
          <w:rPr>
            <w:rFonts w:eastAsia="Times New Roman"/>
            <w:szCs w:val="24"/>
            <w:lang w:eastAsia="en-US"/>
          </w:rPr>
          <w:br/>
          <w:t>ΛΟΒΕΡΔΟΣ Α. , σελ.</w:t>
        </w:r>
        <w:r w:rsidRPr="00122158">
          <w:rPr>
            <w:rFonts w:eastAsia="Times New Roman"/>
            <w:szCs w:val="24"/>
            <w:lang w:eastAsia="en-US"/>
          </w:rPr>
          <w:br/>
          <w:t>ΛΥΚΟΥΔΗΣ Σ. , σελ.</w:t>
        </w:r>
        <w:r w:rsidRPr="00122158">
          <w:rPr>
            <w:rFonts w:eastAsia="Times New Roman"/>
            <w:szCs w:val="24"/>
            <w:lang w:eastAsia="en-US"/>
          </w:rPr>
          <w:br/>
          <w:t>ΜΑΝΤΑΣ Χ. , σελ.</w:t>
        </w:r>
        <w:r w:rsidRPr="00122158">
          <w:rPr>
            <w:rFonts w:eastAsia="Times New Roman"/>
            <w:szCs w:val="24"/>
            <w:lang w:eastAsia="en-US"/>
          </w:rPr>
          <w:br/>
          <w:t>ΤΖΟΥΦΗ Μ. , σελ.</w:t>
        </w:r>
        <w:r w:rsidRPr="00122158">
          <w:rPr>
            <w:rFonts w:eastAsia="Times New Roman"/>
            <w:szCs w:val="24"/>
            <w:lang w:eastAsia="en-US"/>
          </w:rPr>
          <w:br/>
          <w:t>ΦΩΤΙΟΥ Θ. , σελ.</w:t>
        </w:r>
        <w:r w:rsidRPr="00122158">
          <w:rPr>
            <w:rFonts w:eastAsia="Times New Roman"/>
            <w:szCs w:val="24"/>
            <w:lang w:eastAsia="en-US"/>
          </w:rPr>
          <w:br/>
          <w:t>ΧΑΤΖΗΣΑΒΒΑΣ Χ. , σελ.</w:t>
        </w:r>
        <w:r w:rsidRPr="00122158">
          <w:rPr>
            <w:rFonts w:eastAsia="Times New Roman"/>
            <w:szCs w:val="24"/>
            <w:lang w:eastAsia="en-US"/>
          </w:rPr>
          <w:br/>
          <w:t>ΧΡΙΣΤΟΦΙΛΟΠΟΥΛΟΥ Π. , σελ.</w:t>
        </w:r>
        <w:r w:rsidRPr="00122158">
          <w:rPr>
            <w:rFonts w:eastAsia="Times New Roman"/>
            <w:szCs w:val="24"/>
            <w:lang w:eastAsia="en-US"/>
          </w:rPr>
          <w:br/>
        </w:r>
        <w:r w:rsidRPr="00122158">
          <w:rPr>
            <w:rFonts w:eastAsia="Times New Roman"/>
            <w:szCs w:val="24"/>
            <w:lang w:eastAsia="en-US"/>
          </w:rPr>
          <w:br/>
          <w:t>Β. Επί των επικαίρων ερωτήσεων και αναφορών - ερωτήσεων:</w:t>
        </w:r>
        <w:r w:rsidRPr="00122158">
          <w:rPr>
            <w:rFonts w:eastAsia="Times New Roman"/>
            <w:szCs w:val="24"/>
            <w:lang w:eastAsia="en-US"/>
          </w:rPr>
          <w:br/>
          <w:t>ΑΚΡΙΩΤΗΣ Γ. , σελ.</w:t>
        </w:r>
        <w:r w:rsidRPr="00122158">
          <w:rPr>
            <w:rFonts w:eastAsia="Times New Roman"/>
            <w:szCs w:val="24"/>
            <w:lang w:eastAsia="en-US"/>
          </w:rPr>
          <w:br/>
          <w:t>ΑΠΟΣΤΟΛΟΥ Ε. , σελ.</w:t>
        </w:r>
        <w:r w:rsidRPr="00122158">
          <w:rPr>
            <w:rFonts w:eastAsia="Times New Roman"/>
            <w:szCs w:val="24"/>
            <w:lang w:eastAsia="en-US"/>
          </w:rPr>
          <w:br/>
          <w:t>ΙΓΓΛΕΖΗ Α. , σελ.</w:t>
        </w:r>
        <w:r w:rsidRPr="00122158">
          <w:rPr>
            <w:rFonts w:eastAsia="Times New Roman"/>
            <w:szCs w:val="24"/>
            <w:lang w:eastAsia="en-US"/>
          </w:rPr>
          <w:br/>
          <w:t>ΚΕΓΚΕΡΟΓΛΟΥ Β. , σελ.</w:t>
        </w:r>
        <w:r w:rsidRPr="00122158">
          <w:rPr>
            <w:rFonts w:eastAsia="Times New Roman"/>
            <w:szCs w:val="24"/>
            <w:lang w:eastAsia="en-US"/>
          </w:rPr>
          <w:br/>
          <w:t>ΚΟΥΖΗΛΟΣ Ν. , σελ.</w:t>
        </w:r>
        <w:r w:rsidRPr="00122158">
          <w:rPr>
            <w:rFonts w:eastAsia="Times New Roman"/>
            <w:szCs w:val="24"/>
            <w:lang w:eastAsia="en-US"/>
          </w:rPr>
          <w:br/>
          <w:t>ΜΠΑΛΑΟΥΡΑΣ Γ. , σελ.</w:t>
        </w:r>
        <w:r w:rsidRPr="00122158">
          <w:rPr>
            <w:rFonts w:eastAsia="Times New Roman"/>
            <w:szCs w:val="24"/>
            <w:lang w:eastAsia="en-US"/>
          </w:rPr>
          <w:br/>
          <w:t>ΠΕΤΡΟΠΟΥΛΟΣ Α. , σελ.</w:t>
        </w:r>
        <w:r w:rsidRPr="00122158">
          <w:rPr>
            <w:rFonts w:eastAsia="Times New Roman"/>
            <w:szCs w:val="24"/>
            <w:lang w:eastAsia="en-US"/>
          </w:rPr>
          <w:br/>
          <w:t>ΤΣΙΡΩΝΗΣ Ι. , σελ.</w:t>
        </w:r>
        <w:r w:rsidRPr="00122158">
          <w:rPr>
            <w:rFonts w:eastAsia="Times New Roman"/>
            <w:szCs w:val="24"/>
            <w:lang w:eastAsia="en-US"/>
          </w:rPr>
          <w:br/>
          <w:t>ΧΡΙΣΤΟΦΙΛΟΠΟΥΛΟΥ Π. , σελ.</w:t>
        </w:r>
        <w:r w:rsidRPr="00122158">
          <w:rPr>
            <w:rFonts w:eastAsia="Times New Roman"/>
            <w:szCs w:val="24"/>
            <w:lang w:eastAsia="en-US"/>
          </w:rPr>
          <w:br/>
        </w:r>
        <w:r w:rsidRPr="00122158">
          <w:rPr>
            <w:rFonts w:eastAsia="Times New Roman"/>
            <w:szCs w:val="24"/>
            <w:lang w:eastAsia="en-US"/>
          </w:rPr>
          <w:br/>
          <w:t>Γ. Επί της πρότασης νόμου αρμοδιότητας Υπουργείου Εργασίας, Κοινωνικής Ασφάλισης και Κοινωνικής Αλληλεγγύης:</w:t>
        </w:r>
        <w:r w:rsidRPr="00122158">
          <w:rPr>
            <w:rFonts w:eastAsia="Times New Roman"/>
            <w:szCs w:val="24"/>
            <w:lang w:eastAsia="en-US"/>
          </w:rPr>
          <w:br/>
          <w:t>ΒΡΟΥΤΣΗΣ Ι. , σελ.</w:t>
        </w:r>
        <w:r w:rsidRPr="00122158">
          <w:rPr>
            <w:rFonts w:eastAsia="Times New Roman"/>
            <w:szCs w:val="24"/>
            <w:lang w:eastAsia="en-US"/>
          </w:rPr>
          <w:br/>
          <w:t>ΓΕΝΝΗΜΑΤΑ Φ. , σελ.</w:t>
        </w:r>
        <w:r w:rsidRPr="00122158">
          <w:rPr>
            <w:rFonts w:eastAsia="Times New Roman"/>
            <w:szCs w:val="24"/>
            <w:lang w:eastAsia="en-US"/>
          </w:rPr>
          <w:br/>
          <w:t>ΓΙΟΓΙΑΚΑΣ Β. , σελ.</w:t>
        </w:r>
        <w:r w:rsidRPr="00122158">
          <w:rPr>
            <w:rFonts w:eastAsia="Times New Roman"/>
            <w:szCs w:val="24"/>
            <w:lang w:eastAsia="en-US"/>
          </w:rPr>
          <w:br/>
          <w:t>ΔΑΝΕΛΛΗΣ Σ. , σελ.</w:t>
        </w:r>
        <w:r w:rsidRPr="00122158">
          <w:rPr>
            <w:rFonts w:eastAsia="Times New Roman"/>
            <w:szCs w:val="24"/>
            <w:lang w:eastAsia="en-US"/>
          </w:rPr>
          <w:br/>
          <w:t>ΚΑΡΑΚΩΣΤΑΣ Ε. , σελ.</w:t>
        </w:r>
        <w:r w:rsidRPr="00122158">
          <w:rPr>
            <w:rFonts w:eastAsia="Times New Roman"/>
            <w:szCs w:val="24"/>
            <w:lang w:eastAsia="en-US"/>
          </w:rPr>
          <w:br/>
          <w:t>ΚΑΤΣΩΤΗΣ Χ. , σελ.</w:t>
        </w:r>
        <w:r w:rsidRPr="00122158">
          <w:rPr>
            <w:rFonts w:eastAsia="Times New Roman"/>
            <w:szCs w:val="24"/>
            <w:lang w:eastAsia="en-US"/>
          </w:rPr>
          <w:br/>
          <w:t>ΚΕΓΚΕΡΟΓΛΟΥ Β. , σελ.</w:t>
        </w:r>
        <w:r w:rsidRPr="00122158">
          <w:rPr>
            <w:rFonts w:eastAsia="Times New Roman"/>
            <w:szCs w:val="24"/>
            <w:lang w:eastAsia="en-US"/>
          </w:rPr>
          <w:br/>
          <w:t>ΚΟΥΤΣΟΥΚΟΣ Γ. , σελ.</w:t>
        </w:r>
        <w:r w:rsidRPr="00122158">
          <w:rPr>
            <w:rFonts w:eastAsia="Times New Roman"/>
            <w:szCs w:val="24"/>
            <w:lang w:eastAsia="en-US"/>
          </w:rPr>
          <w:br/>
          <w:t>ΚΡΕΜΑΣΤΙΝΟΣ Δ. , σελ.</w:t>
        </w:r>
        <w:r w:rsidRPr="00122158">
          <w:rPr>
            <w:rFonts w:eastAsia="Times New Roman"/>
            <w:szCs w:val="24"/>
            <w:lang w:eastAsia="en-US"/>
          </w:rPr>
          <w:br/>
          <w:t>ΚΩΝΣΤΑΝΤΟΠΟΥΛΟΣ Δ. , σελ.</w:t>
        </w:r>
        <w:r w:rsidRPr="00122158">
          <w:rPr>
            <w:rFonts w:eastAsia="Times New Roman"/>
            <w:szCs w:val="24"/>
            <w:lang w:eastAsia="en-US"/>
          </w:rPr>
          <w:br/>
          <w:t>ΛΑΓΟΣ Ι. , σελ.</w:t>
        </w:r>
        <w:r w:rsidRPr="00122158">
          <w:rPr>
            <w:rFonts w:eastAsia="Times New Roman"/>
            <w:szCs w:val="24"/>
            <w:lang w:eastAsia="en-US"/>
          </w:rPr>
          <w:br/>
          <w:t>ΛΑΖΑΡΙΔΗΣ Γ. , σελ.</w:t>
        </w:r>
        <w:r w:rsidRPr="00122158">
          <w:rPr>
            <w:rFonts w:eastAsia="Times New Roman"/>
            <w:szCs w:val="24"/>
            <w:lang w:eastAsia="en-US"/>
          </w:rPr>
          <w:br/>
          <w:t>ΛΟΒΕΡΔΟΣ Α. , σελ.</w:t>
        </w:r>
        <w:r w:rsidRPr="00122158">
          <w:rPr>
            <w:rFonts w:eastAsia="Times New Roman"/>
            <w:szCs w:val="24"/>
            <w:lang w:eastAsia="en-US"/>
          </w:rPr>
          <w:br/>
          <w:t>ΜΑΝΤΑΣ Χ. , σελ.</w:t>
        </w:r>
        <w:r w:rsidRPr="00122158">
          <w:rPr>
            <w:rFonts w:eastAsia="Times New Roman"/>
            <w:szCs w:val="24"/>
            <w:lang w:eastAsia="en-US"/>
          </w:rPr>
          <w:br/>
          <w:t>ΜΕΓΑΛΟΜΥΣΤΑΚΑΣ Α. , σελ.</w:t>
        </w:r>
        <w:r w:rsidRPr="00122158">
          <w:rPr>
            <w:rFonts w:eastAsia="Times New Roman"/>
            <w:szCs w:val="24"/>
            <w:lang w:eastAsia="en-US"/>
          </w:rPr>
          <w:br/>
          <w:t>ΜΕΓΑΛΟΟΙΚΟΝΟΜΟΥ Θ. , σελ.</w:t>
        </w:r>
        <w:r w:rsidRPr="00122158">
          <w:rPr>
            <w:rFonts w:eastAsia="Times New Roman"/>
            <w:szCs w:val="24"/>
            <w:lang w:eastAsia="en-US"/>
          </w:rPr>
          <w:br/>
          <w:t>ΜΠΑΡΓΙΩΤΑΣ Κ. , σελ.</w:t>
        </w:r>
        <w:r w:rsidRPr="00122158">
          <w:rPr>
            <w:rFonts w:eastAsia="Times New Roman"/>
            <w:szCs w:val="24"/>
            <w:lang w:eastAsia="en-US"/>
          </w:rPr>
          <w:br/>
          <w:t>ΞΑΝΘΟΣ Α. , σελ.</w:t>
        </w:r>
        <w:r w:rsidRPr="00122158">
          <w:rPr>
            <w:rFonts w:eastAsia="Times New Roman"/>
            <w:szCs w:val="24"/>
            <w:lang w:eastAsia="en-US"/>
          </w:rPr>
          <w:br/>
          <w:t>ΠΑΝΑΓΙΩΤΟΠΟΥΛΟΣ Ν. , σελ.</w:t>
        </w:r>
        <w:r w:rsidRPr="00122158">
          <w:rPr>
            <w:rFonts w:eastAsia="Times New Roman"/>
            <w:szCs w:val="24"/>
            <w:lang w:eastAsia="en-US"/>
          </w:rPr>
          <w:br/>
          <w:t>ΠΑΠΑΔΟΠΟΥΛΟΣ Α. , σελ.</w:t>
        </w:r>
        <w:r w:rsidRPr="00122158">
          <w:rPr>
            <w:rFonts w:eastAsia="Times New Roman"/>
            <w:szCs w:val="24"/>
            <w:lang w:eastAsia="en-US"/>
          </w:rPr>
          <w:br/>
          <w:t>ΠΑΠΑΧΡΙΣΤΟΠΟΥΛΟΣ Α. , σελ.</w:t>
        </w:r>
        <w:r w:rsidRPr="00122158">
          <w:rPr>
            <w:rFonts w:eastAsia="Times New Roman"/>
            <w:szCs w:val="24"/>
            <w:lang w:eastAsia="en-US"/>
          </w:rPr>
          <w:br/>
          <w:t>ΣΑΡΙΔΗΣ Ι. , σελ.</w:t>
        </w:r>
        <w:r w:rsidRPr="00122158">
          <w:rPr>
            <w:rFonts w:eastAsia="Times New Roman"/>
            <w:szCs w:val="24"/>
            <w:lang w:eastAsia="en-US"/>
          </w:rPr>
          <w:br/>
          <w:t>ΣΑΧΙΝΙΔΗΣ Ι. , σελ.</w:t>
        </w:r>
        <w:r w:rsidRPr="00122158">
          <w:rPr>
            <w:rFonts w:eastAsia="Times New Roman"/>
            <w:szCs w:val="24"/>
            <w:lang w:eastAsia="en-US"/>
          </w:rPr>
          <w:br/>
          <w:t>ΤΖΟΥΦΗ Μ. , σελ.</w:t>
        </w:r>
        <w:r w:rsidRPr="00122158">
          <w:rPr>
            <w:rFonts w:eastAsia="Times New Roman"/>
            <w:szCs w:val="24"/>
            <w:lang w:eastAsia="en-US"/>
          </w:rPr>
          <w:br/>
          <w:t>ΤΣΟΓΚΑΣ Γ. , σελ.</w:t>
        </w:r>
        <w:r w:rsidRPr="00122158">
          <w:rPr>
            <w:rFonts w:eastAsia="Times New Roman"/>
            <w:szCs w:val="24"/>
            <w:lang w:eastAsia="en-US"/>
          </w:rPr>
          <w:br/>
          <w:t>ΦΩΤΙΟΥ Θ. , σελ.</w:t>
        </w:r>
        <w:r w:rsidRPr="00122158">
          <w:rPr>
            <w:rFonts w:eastAsia="Times New Roman"/>
            <w:szCs w:val="24"/>
            <w:lang w:eastAsia="en-US"/>
          </w:rPr>
          <w:br/>
          <w:t>ΧΑΤΖΗΣΑΒΒΑΣ Χ. , σελ.</w:t>
        </w:r>
        <w:r w:rsidRPr="00122158">
          <w:rPr>
            <w:rFonts w:eastAsia="Times New Roman"/>
            <w:szCs w:val="24"/>
            <w:lang w:eastAsia="en-US"/>
          </w:rPr>
          <w:br/>
          <w:t>ΧΡΙΣΤΟΦΙΛΟΠΟΥΛΟΥ Π. , σελ.</w:t>
        </w:r>
        <w:r w:rsidRPr="00122158">
          <w:rPr>
            <w:rFonts w:eastAsia="Times New Roman"/>
            <w:szCs w:val="24"/>
            <w:lang w:eastAsia="en-US"/>
          </w:rPr>
          <w:br/>
        </w:r>
        <w:r w:rsidRPr="00122158">
          <w:rPr>
            <w:rFonts w:eastAsia="Times New Roman"/>
            <w:szCs w:val="24"/>
            <w:lang w:eastAsia="en-US"/>
          </w:rPr>
          <w:br/>
          <w:t>ΠΑΡΕΜΒΑΣΕΙΣ:</w:t>
        </w:r>
        <w:r w:rsidRPr="00122158">
          <w:rPr>
            <w:rFonts w:eastAsia="Times New Roman"/>
            <w:szCs w:val="24"/>
            <w:lang w:eastAsia="en-US"/>
          </w:rPr>
          <w:br/>
          <w:t>ΜΑΝΤΑΣ Χ. , σελ.</w:t>
        </w:r>
        <w:r w:rsidRPr="00122158">
          <w:rPr>
            <w:rFonts w:eastAsia="Times New Roman"/>
            <w:szCs w:val="24"/>
            <w:lang w:eastAsia="en-US"/>
          </w:rPr>
          <w:br/>
        </w:r>
        <w:bookmarkStart w:id="36" w:name="_GoBack"/>
        <w:bookmarkEnd w:id="36"/>
      </w:ins>
    </w:p>
    <w:p w14:paraId="24A427B9"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4A427BA"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24A427BB"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4A427BC"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ΣΥΝΟΔΟΣ Β΄</w:t>
      </w:r>
    </w:p>
    <w:p w14:paraId="24A427BD"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ΣΥΝΕΔΡΙΑΣΗ ΡΛΑ΄</w:t>
      </w:r>
    </w:p>
    <w:p w14:paraId="24A427BE"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Πέμπτη 8 Ιουνίου 2017</w:t>
      </w:r>
    </w:p>
    <w:p w14:paraId="24A427B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Αθήνα, σήμερα στις 8 Ιουνίου 2017, ημέρα Πέμπτη και ώρα 9.39΄</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w:t>
      </w:r>
      <w:r>
        <w:rPr>
          <w:rFonts w:eastAsia="Times New Roman" w:cs="Times New Roman"/>
          <w:szCs w:val="24"/>
        </w:rPr>
        <w:t>΄</w:t>
      </w:r>
      <w:r>
        <w:rPr>
          <w:rFonts w:eastAsia="Times New Roman" w:cs="Times New Roman"/>
          <w:szCs w:val="24"/>
        </w:rPr>
        <w:t xml:space="preserve"> Αντιπροέδρου αυτής κ. </w:t>
      </w:r>
      <w:r w:rsidRPr="005C7350">
        <w:rPr>
          <w:rFonts w:eastAsia="Times New Roman" w:cs="Times New Roman"/>
          <w:b/>
          <w:szCs w:val="24"/>
        </w:rPr>
        <w:t>ΔΗΜΗΤΡΙΟΥ ΚΡΕΜΑΣΤΙΝΟΥ</w:t>
      </w:r>
      <w:r>
        <w:rPr>
          <w:rFonts w:eastAsia="Times New Roman" w:cs="Times New Roman"/>
          <w:szCs w:val="24"/>
        </w:rPr>
        <w:t>.</w:t>
      </w:r>
    </w:p>
    <w:p w14:paraId="24A427C0" w14:textId="77777777" w:rsidR="00940AA5" w:rsidRDefault="00122158">
      <w:pPr>
        <w:spacing w:line="600" w:lineRule="auto"/>
        <w:ind w:firstLine="720"/>
        <w:jc w:val="both"/>
        <w:rPr>
          <w:rFonts w:eastAsia="Times New Roman" w:cs="Times New Roman"/>
          <w:szCs w:val="24"/>
        </w:rPr>
      </w:pPr>
      <w:r>
        <w:rPr>
          <w:rFonts w:eastAsia="Times New Roman" w:cs="Times New Roman"/>
          <w:b/>
          <w:bCs/>
          <w:szCs w:val="24"/>
        </w:rPr>
        <w:t>ΠΡΟΕΔΡΕΥΩΝ (</w:t>
      </w:r>
      <w:r>
        <w:rPr>
          <w:rFonts w:eastAsia="Times New Roman" w:cs="Times New Roman"/>
          <w:b/>
          <w:szCs w:val="24"/>
        </w:rPr>
        <w:t>Δημήτριος Κρεμαστινός)</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24A427C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ΙΚΥΡΩΣΗ ΠΡΑΚΤΙΚΩΝ: Σύμφωνα με την από 7</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εξουσιοδότηση του Σώματος επικυρώθηκαν με ευθύνη του Προεδρείου τα Πρακτικά της ΡΛ΄ συνεδριάσεώς του, της Τετάρτης 7 Ιουνίου 2017, σε ό,τι αφορά την ψήφιση στο σύνολ</w:t>
      </w:r>
      <w:r>
        <w:rPr>
          <w:rFonts w:eastAsia="Times New Roman" w:cs="Times New Roman"/>
          <w:szCs w:val="24"/>
        </w:rPr>
        <w:t>ο</w:t>
      </w:r>
      <w:r>
        <w:rPr>
          <w:rFonts w:eastAsia="Times New Roman" w:cs="Times New Roman"/>
          <w:szCs w:val="24"/>
        </w:rPr>
        <w:t xml:space="preserve"> τ</w:t>
      </w:r>
      <w:r>
        <w:rPr>
          <w:rFonts w:eastAsia="Times New Roman" w:cs="Times New Roman"/>
          <w:szCs w:val="24"/>
        </w:rPr>
        <w:t>ων</w:t>
      </w:r>
      <w:r>
        <w:rPr>
          <w:rFonts w:eastAsia="Times New Roman" w:cs="Times New Roman"/>
          <w:szCs w:val="24"/>
        </w:rPr>
        <w:t xml:space="preserve"> σχεδί</w:t>
      </w:r>
      <w:r>
        <w:rPr>
          <w:rFonts w:eastAsia="Times New Roman" w:cs="Times New Roman"/>
          <w:szCs w:val="24"/>
        </w:rPr>
        <w:t>ων</w:t>
      </w:r>
      <w:r>
        <w:rPr>
          <w:rFonts w:eastAsia="Times New Roman" w:cs="Times New Roman"/>
          <w:szCs w:val="24"/>
        </w:rPr>
        <w:t xml:space="preserve"> νόμου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 </w:t>
      </w:r>
      <w:r>
        <w:rPr>
          <w:rFonts w:eastAsia="Times New Roman" w:cs="Times New Roman"/>
          <w:szCs w:val="24"/>
        </w:rPr>
        <w:t>«Κύρωση του Μνημονίο</w:t>
      </w:r>
      <w:r>
        <w:rPr>
          <w:rFonts w:eastAsia="Times New Roman" w:cs="Times New Roman"/>
          <w:szCs w:val="24"/>
        </w:rPr>
        <w:t xml:space="preserve">υ Κατανόησης στον τομέα του Αθλητισμού μεταξύ του Υπουργείου Πολιτισμού και </w:t>
      </w:r>
      <w:r>
        <w:rPr>
          <w:rFonts w:eastAsia="Times New Roman" w:cs="Times New Roman"/>
          <w:szCs w:val="24"/>
        </w:rPr>
        <w:lastRenderedPageBreak/>
        <w:t>Αθλητισμού της Ελληνικής Δημοκρατίας και του Υπουργείου Νεολαίας και Αθλητισμού της Αραβικής Δημοκρατίας της Αιγύπτου»</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«Κύρωση του Μνημονίου Κατανόησης για </w:t>
      </w:r>
      <w:r>
        <w:rPr>
          <w:rFonts w:eastAsia="Times New Roman" w:cs="Times New Roman"/>
          <w:szCs w:val="24"/>
        </w:rPr>
        <w:t>σ</w:t>
      </w:r>
      <w:r>
        <w:rPr>
          <w:rFonts w:eastAsia="Times New Roman" w:cs="Times New Roman"/>
          <w:szCs w:val="24"/>
        </w:rPr>
        <w:t>υνεργασία στον τ</w:t>
      </w:r>
      <w:r>
        <w:rPr>
          <w:rFonts w:eastAsia="Times New Roman" w:cs="Times New Roman"/>
          <w:szCs w:val="24"/>
        </w:rPr>
        <w:t>ομέα του Αθλητισμού μεταξύ του Υπουργείου Πολιτισμού και Αθλητισμού της Ελληνικής Δημοκρατίας και του Υπουργείου Νεότητας και Αθλητισμού της Δημοκρατίας του Ιράκ»</w:t>
      </w:r>
      <w:r>
        <w:rPr>
          <w:rFonts w:eastAsia="Times New Roman" w:cs="Times New Roman"/>
          <w:szCs w:val="24"/>
        </w:rPr>
        <w:t>.</w:t>
      </w:r>
      <w:r>
        <w:rPr>
          <w:rFonts w:eastAsia="Times New Roman" w:cs="Times New Roman"/>
          <w:szCs w:val="24"/>
        </w:rPr>
        <w:t>)</w:t>
      </w:r>
    </w:p>
    <w:p w14:paraId="24A427C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w:t>
      </w:r>
      <w:r>
        <w:rPr>
          <w:rFonts w:eastAsia="Times New Roman" w:cs="Times New Roman"/>
          <w:szCs w:val="24"/>
        </w:rPr>
        <w:t>σ</w:t>
      </w:r>
      <w:r>
        <w:rPr>
          <w:rFonts w:eastAsia="Times New Roman" w:cs="Times New Roman"/>
          <w:szCs w:val="24"/>
        </w:rPr>
        <w:t xml:space="preserve">το Σώμα το δελτίο επικαίρων ερωτήσεων της Παρασκευής 9 Ιουνίου </w:t>
      </w:r>
      <w:r>
        <w:rPr>
          <w:rFonts w:eastAsia="Times New Roman" w:cs="Times New Roman"/>
          <w:szCs w:val="24"/>
        </w:rPr>
        <w:t>2017.</w:t>
      </w:r>
    </w:p>
    <w:p w14:paraId="24A427C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ΕΠΙΚΑΙΡΕΣ ΕΡΩΤΗΣΕΙΣ Πρώτου Κύκλου (Άρθρο 130 παράγραφο</w:t>
      </w:r>
      <w:r>
        <w:rPr>
          <w:rFonts w:eastAsia="Times New Roman" w:cs="Times New Roman"/>
          <w:szCs w:val="24"/>
        </w:rPr>
        <w:t>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24A427C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1. Η με αριθμό 936/6-6-2017 επίκαιρη ερώτηση του Βουλευτή Δωδεκανήσου του Συνασπισμού Ριζοσπαστικής Αριστεράς κ. Ηλία </w:t>
      </w:r>
      <w:proofErr w:type="spellStart"/>
      <w:r>
        <w:rPr>
          <w:rFonts w:eastAsia="Times New Roman" w:cs="Times New Roman"/>
          <w:szCs w:val="24"/>
        </w:rPr>
        <w:t>Καµατερού</w:t>
      </w:r>
      <w:proofErr w:type="spellEnd"/>
      <w:r>
        <w:rPr>
          <w:rFonts w:eastAsia="Times New Roman" w:cs="Times New Roman"/>
          <w:szCs w:val="24"/>
        </w:rPr>
        <w:t xml:space="preserve"> προς τον Υπουργό Περιβάλλοντος </w:t>
      </w:r>
      <w:r>
        <w:rPr>
          <w:rFonts w:eastAsia="Times New Roman" w:cs="Times New Roman"/>
          <w:szCs w:val="24"/>
        </w:rPr>
        <w:t>και Ενέργειας, σχετικά με το «Χωροταξικό Τουρισμού».</w:t>
      </w:r>
    </w:p>
    <w:p w14:paraId="24A427C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2. H με αριθμό 940/6-6-2017 επίκαιρη ερώτηση του Βουλευτή Φλώρινας της Νέας Δημοκρατίας κ. Ιωάννη Αντωνιάδη προς τον Υπουργό Περιβάλλοντος και Ενέργειας, με θέμα «Οι σημαντικές καθυστερήσεις στη μετεγκατ</w:t>
      </w:r>
      <w:r>
        <w:rPr>
          <w:rFonts w:eastAsia="Times New Roman" w:cs="Times New Roman"/>
          <w:szCs w:val="24"/>
        </w:rPr>
        <w:t>άσταση του οικισμού Αναργύρων Ν. Φλώρινας θέτουν σε κίνδυνο τη ζωή των κατοίκων του».</w:t>
      </w:r>
    </w:p>
    <w:p w14:paraId="24A427C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3. Η με αριθμό 934/2-6-2017 επίκαιρη ερώτηση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Οδυσσέα Κωνσταντινόπουλου προς τον Υπουργό Οικονομίας κα</w:t>
      </w:r>
      <w:r>
        <w:rPr>
          <w:rFonts w:eastAsia="Times New Roman" w:cs="Times New Roman"/>
          <w:szCs w:val="24"/>
        </w:rPr>
        <w:t>ι Ανάπτυξης, σχετικ</w:t>
      </w:r>
      <w:r>
        <w:rPr>
          <w:rFonts w:eastAsia="Times New Roman" w:cs="Times New Roman"/>
          <w:szCs w:val="24"/>
        </w:rPr>
        <w:t>ά</w:t>
      </w:r>
      <w:r>
        <w:rPr>
          <w:rFonts w:eastAsia="Times New Roman" w:cs="Times New Roman"/>
          <w:szCs w:val="24"/>
        </w:rPr>
        <w:t xml:space="preserve"> με την απόδοση του προγράμματος χορήγησης αδειών διαμονής σε πολίτες τρίτων χωρών μέσω της αγοράς ακινήτων στη χώρα μας ή επενδύσεων αξίας άνω των 250. 000 ευρώ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p>
    <w:p w14:paraId="24A427C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4. H </w:t>
      </w:r>
      <w:r>
        <w:rPr>
          <w:rFonts w:eastAsia="Times New Roman" w:cs="Times New Roman"/>
          <w:szCs w:val="24"/>
        </w:rPr>
        <w:t>με</w:t>
      </w:r>
      <w:r>
        <w:rPr>
          <w:rFonts w:eastAsia="Times New Roman" w:cs="Times New Roman"/>
          <w:szCs w:val="24"/>
        </w:rPr>
        <w:t xml:space="preserve"> αριθμό 925/1-6-2017 επίκαιρη ερώτηση του Βου</w:t>
      </w:r>
      <w:r>
        <w:rPr>
          <w:rFonts w:eastAsia="Times New Roman" w:cs="Times New Roman"/>
          <w:szCs w:val="24"/>
        </w:rPr>
        <w:t>λευτή Ευβοίας του Λαϊκού Συνδέσμου</w:t>
      </w:r>
      <w:r>
        <w:rPr>
          <w:rFonts w:eastAsia="Times New Roman" w:cs="Times New Roman"/>
          <w:szCs w:val="24"/>
        </w:rPr>
        <w:t xml:space="preserve"> -</w:t>
      </w:r>
      <w:r>
        <w:rPr>
          <w:rFonts w:eastAsia="Times New Roman" w:cs="Times New Roman"/>
          <w:szCs w:val="24"/>
        </w:rPr>
        <w:t xml:space="preserve"> Χρυσή Αυγή κ. Νικολάου Μίχου προς τον Υπουργό Περιβάλλοντος και Ενέργειας, με θέμα «Η εγκατάσταση 209 νέων ανεμογεννητριών στη νότια </w:t>
      </w:r>
      <w:proofErr w:type="spellStart"/>
      <w:r>
        <w:rPr>
          <w:rFonts w:eastAsia="Times New Roman" w:cs="Times New Roman"/>
          <w:szCs w:val="24"/>
        </w:rPr>
        <w:t>Καρυστία</w:t>
      </w:r>
      <w:proofErr w:type="spellEnd"/>
      <w:r>
        <w:rPr>
          <w:rFonts w:eastAsia="Times New Roman" w:cs="Times New Roman"/>
          <w:szCs w:val="24"/>
        </w:rPr>
        <w:t xml:space="preserve"> Ευβοίας απειλεί βιοποικιλότητα και οικονομία».</w:t>
      </w:r>
    </w:p>
    <w:p w14:paraId="24A427C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w:t>
      </w:r>
      <w:r>
        <w:rPr>
          <w:rFonts w:eastAsia="Times New Roman" w:cs="Times New Roman"/>
          <w:szCs w:val="24"/>
        </w:rPr>
        <w:t>υ Κύκλου (Άρθρο 130 παράγραφο</w:t>
      </w:r>
      <w:r>
        <w:rPr>
          <w:rFonts w:eastAsia="Times New Roman" w:cs="Times New Roman"/>
          <w:szCs w:val="24"/>
        </w:rPr>
        <w:t>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24A427C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1. Η με αριθμό 939/6-6-2017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Αχαΐας της Νέας Δημοκρατίας κ. Ιάσωνα Φωτήλα προς τον Υπουργό Ναυτιλίας και Νησιωτικής Πολιτικής, σχετικ</w:t>
      </w:r>
      <w:r>
        <w:rPr>
          <w:rFonts w:eastAsia="Times New Roman" w:cs="Times New Roman"/>
          <w:szCs w:val="24"/>
        </w:rPr>
        <w:t>ά</w:t>
      </w:r>
      <w:r>
        <w:rPr>
          <w:rFonts w:eastAsia="Times New Roman" w:cs="Times New Roman"/>
          <w:szCs w:val="24"/>
        </w:rPr>
        <w:t xml:space="preserve"> µε την άμεση ανάγκη της κα</w:t>
      </w:r>
      <w:r>
        <w:rPr>
          <w:rFonts w:eastAsia="Times New Roman" w:cs="Times New Roman"/>
          <w:szCs w:val="24"/>
        </w:rPr>
        <w:t xml:space="preserve">τασκευής του </w:t>
      </w:r>
      <w:r>
        <w:rPr>
          <w:rFonts w:eastAsia="Times New Roman" w:cs="Times New Roman"/>
          <w:szCs w:val="24"/>
        </w:rPr>
        <w:t>ε</w:t>
      </w:r>
      <w:r>
        <w:rPr>
          <w:rFonts w:eastAsia="Times New Roman" w:cs="Times New Roman"/>
          <w:szCs w:val="24"/>
        </w:rPr>
        <w:t xml:space="preserve">μπορικού </w:t>
      </w:r>
      <w:r>
        <w:rPr>
          <w:rFonts w:eastAsia="Times New Roman" w:cs="Times New Roman"/>
          <w:szCs w:val="24"/>
        </w:rPr>
        <w:t>λ</w:t>
      </w:r>
      <w:r>
        <w:rPr>
          <w:rFonts w:eastAsia="Times New Roman" w:cs="Times New Roman"/>
          <w:szCs w:val="24"/>
        </w:rPr>
        <w:t>ιμανιού της Πάτρας.</w:t>
      </w:r>
    </w:p>
    <w:p w14:paraId="24A427C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2. Η με αριθμό 971/6-6-2017 επίκαιρη ερώτηση του Ανεξάρτητου Βουλευτή Β΄ Αθηνών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προς τον Υπουργό Οικονομίας και Ανάπτυξης, σχετικά με την ανάγκη εντάξεως στους στόχους μειώσεως των π</w:t>
      </w:r>
      <w:r>
        <w:rPr>
          <w:rFonts w:eastAsia="Times New Roman" w:cs="Times New Roman"/>
          <w:szCs w:val="24"/>
        </w:rPr>
        <w:t>ροβληματικών δανείων μικρών επιχειρηματικών οφειλών.</w:t>
      </w:r>
    </w:p>
    <w:p w14:paraId="24A427CB" w14:textId="77777777" w:rsidR="00940AA5" w:rsidRDefault="00122158">
      <w:pPr>
        <w:spacing w:line="600" w:lineRule="auto"/>
        <w:ind w:firstLine="720"/>
        <w:jc w:val="both"/>
        <w:rPr>
          <w:rFonts w:eastAsia="Times New Roman"/>
          <w:szCs w:val="24"/>
        </w:rPr>
      </w:pPr>
      <w:r>
        <w:rPr>
          <w:rFonts w:eastAsia="Times New Roman"/>
          <w:szCs w:val="24"/>
        </w:rPr>
        <w:t>Κυρίες και κύριοι συνάδελφοι, ε</w:t>
      </w:r>
      <w:r>
        <w:rPr>
          <w:rFonts w:eastAsia="Times New Roman"/>
          <w:szCs w:val="24"/>
        </w:rPr>
        <w:t xml:space="preserve">ισερχόμαστε στη συζήτηση των </w:t>
      </w:r>
    </w:p>
    <w:p w14:paraId="24A427CC" w14:textId="77777777" w:rsidR="00940AA5" w:rsidRDefault="00122158">
      <w:pPr>
        <w:spacing w:line="600" w:lineRule="auto"/>
        <w:ind w:firstLine="720"/>
        <w:jc w:val="center"/>
        <w:rPr>
          <w:rFonts w:eastAsia="Times New Roman"/>
          <w:b/>
          <w:szCs w:val="24"/>
        </w:rPr>
      </w:pPr>
      <w:r>
        <w:rPr>
          <w:rFonts w:eastAsia="Times New Roman"/>
          <w:b/>
          <w:szCs w:val="24"/>
        </w:rPr>
        <w:t>ΕΠΙΚΑΙΡΩΝ ΕΡΩΤΗΣΕΩΝ</w:t>
      </w:r>
    </w:p>
    <w:p w14:paraId="24A427CD" w14:textId="77777777" w:rsidR="00940AA5" w:rsidRDefault="00122158">
      <w:pPr>
        <w:spacing w:line="600" w:lineRule="auto"/>
        <w:ind w:firstLine="720"/>
        <w:jc w:val="both"/>
        <w:rPr>
          <w:rFonts w:eastAsia="Times New Roman"/>
          <w:szCs w:val="24"/>
        </w:rPr>
      </w:pPr>
      <w:r>
        <w:rPr>
          <w:rFonts w:eastAsia="Times New Roman"/>
          <w:szCs w:val="24"/>
        </w:rPr>
        <w:t>Θ</w:t>
      </w:r>
      <w:r>
        <w:rPr>
          <w:rFonts w:eastAsia="Times New Roman"/>
          <w:szCs w:val="24"/>
        </w:rPr>
        <w:t>α συζητηθεί η πρώτη με αριθμό 927/2-6-2017 επίκαιρη ερώτηση δε</w:t>
      </w:r>
      <w:r>
        <w:rPr>
          <w:rFonts w:eastAsia="Times New Roman"/>
          <w:szCs w:val="24"/>
        </w:rPr>
        <w:t>υ</w:t>
      </w:r>
      <w:r>
        <w:rPr>
          <w:rFonts w:eastAsia="Times New Roman"/>
          <w:szCs w:val="24"/>
        </w:rPr>
        <w:t>τ</w:t>
      </w:r>
      <w:r>
        <w:rPr>
          <w:rFonts w:eastAsia="Times New Roman"/>
          <w:szCs w:val="24"/>
        </w:rPr>
        <w:t>έ</w:t>
      </w:r>
      <w:r>
        <w:rPr>
          <w:rFonts w:eastAsia="Times New Roman"/>
          <w:szCs w:val="24"/>
        </w:rPr>
        <w:t>ρου κύκλου του Βουλευτή Ηλείας του Συνασπισμού Ριζοσπαστ</w:t>
      </w:r>
      <w:r>
        <w:rPr>
          <w:rFonts w:eastAsia="Times New Roman"/>
          <w:szCs w:val="24"/>
        </w:rPr>
        <w:t>ικής Αριστεράς κ.</w:t>
      </w:r>
      <w:r>
        <w:rPr>
          <w:rFonts w:eastAsia="Times New Roman"/>
          <w:szCs w:val="24"/>
        </w:rPr>
        <w:t xml:space="preserve"> </w:t>
      </w:r>
      <w:r>
        <w:rPr>
          <w:rFonts w:eastAsia="Times New Roman"/>
          <w:szCs w:val="24"/>
        </w:rPr>
        <w:t xml:space="preserve">Γεράσιμου (Μάκη) </w:t>
      </w:r>
      <w:proofErr w:type="spellStart"/>
      <w:r>
        <w:rPr>
          <w:rFonts w:eastAsia="Times New Roman"/>
          <w:szCs w:val="24"/>
        </w:rPr>
        <w:t>Μπαλαούρα</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Αγροτικής Ανάπτυξης και Τροφίμων,</w:t>
      </w:r>
      <w:r>
        <w:rPr>
          <w:rFonts w:eastAsia="Times New Roman"/>
          <w:szCs w:val="24"/>
        </w:rPr>
        <w:t xml:space="preserve"> </w:t>
      </w:r>
      <w:r>
        <w:rPr>
          <w:rFonts w:eastAsia="Times New Roman"/>
          <w:szCs w:val="24"/>
        </w:rPr>
        <w:t xml:space="preserve">σχετικά με το χρονοδιάγραμμα προκήρυξης του Μέτρου 5.2 και τη χρήση του για την αποκατάσταση ζημιών σε πληγείσες από ακραία καιρικά φαινόμενα </w:t>
      </w:r>
      <w:proofErr w:type="spellStart"/>
      <w:r>
        <w:rPr>
          <w:rFonts w:eastAsia="Times New Roman"/>
          <w:szCs w:val="24"/>
        </w:rPr>
        <w:t>θερμοκηπιακές</w:t>
      </w:r>
      <w:proofErr w:type="spellEnd"/>
      <w:r>
        <w:rPr>
          <w:rFonts w:eastAsia="Times New Roman"/>
          <w:szCs w:val="24"/>
        </w:rPr>
        <w:t xml:space="preserve"> </w:t>
      </w:r>
      <w:r>
        <w:rPr>
          <w:rFonts w:eastAsia="Times New Roman"/>
          <w:szCs w:val="24"/>
        </w:rPr>
        <w:t>εγκαταστάσεις.</w:t>
      </w:r>
    </w:p>
    <w:p w14:paraId="24A427CE" w14:textId="77777777" w:rsidR="00940AA5" w:rsidRDefault="00122158">
      <w:pPr>
        <w:spacing w:line="600" w:lineRule="auto"/>
        <w:ind w:firstLine="720"/>
        <w:jc w:val="both"/>
        <w:rPr>
          <w:rFonts w:eastAsia="Times New Roman"/>
          <w:szCs w:val="24"/>
        </w:rPr>
      </w:pPr>
      <w:r>
        <w:rPr>
          <w:rFonts w:eastAsia="Times New Roman"/>
          <w:szCs w:val="24"/>
        </w:rPr>
        <w:t>Στην ερώτηση θα απαντήσει ο Υπουργός Αγροτικής Ανάπτυξης και Τροφίμων κ. Ευάγγελος Αποστόλου.</w:t>
      </w:r>
    </w:p>
    <w:p w14:paraId="24A427CF" w14:textId="77777777" w:rsidR="00940AA5" w:rsidRDefault="00122158">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Μπαλαούρας</w:t>
      </w:r>
      <w:proofErr w:type="spellEnd"/>
      <w:r>
        <w:rPr>
          <w:rFonts w:eastAsia="Times New Roman"/>
          <w:szCs w:val="24"/>
        </w:rPr>
        <w:t xml:space="preserve"> για δύο λεπτά. Θερμή παράκληση να κρατήσουμε τους χρόνους, γιατί ακολουθεί πρόταση νόμου και πρέπει να είμαστε συνεπε</w:t>
      </w:r>
      <w:r>
        <w:rPr>
          <w:rFonts w:eastAsia="Times New Roman"/>
          <w:szCs w:val="24"/>
        </w:rPr>
        <w:t>ίς.</w:t>
      </w:r>
    </w:p>
    <w:p w14:paraId="24A427D0" w14:textId="77777777" w:rsidR="00940AA5" w:rsidRDefault="00122158">
      <w:pPr>
        <w:spacing w:line="600" w:lineRule="auto"/>
        <w:ind w:firstLine="720"/>
        <w:jc w:val="both"/>
        <w:rPr>
          <w:rFonts w:eastAsia="Times New Roman"/>
          <w:szCs w:val="24"/>
        </w:rPr>
      </w:pPr>
      <w:r>
        <w:rPr>
          <w:rFonts w:eastAsia="Times New Roman"/>
          <w:b/>
          <w:szCs w:val="24"/>
        </w:rPr>
        <w:t xml:space="preserve">ΓΕΡΑΣΙΜΟΣ (ΜΑΚΗΣ) ΜΠΑΛΑΟΥΡΑΣ: </w:t>
      </w:r>
      <w:r>
        <w:rPr>
          <w:rFonts w:eastAsia="Times New Roman"/>
          <w:szCs w:val="24"/>
        </w:rPr>
        <w:t>Ευχαριστώ, κύριε Πρόεδρε.</w:t>
      </w:r>
    </w:p>
    <w:p w14:paraId="24A427D1" w14:textId="77777777" w:rsidR="00940AA5" w:rsidRDefault="00122158">
      <w:pPr>
        <w:spacing w:line="600" w:lineRule="auto"/>
        <w:ind w:firstLine="720"/>
        <w:jc w:val="both"/>
        <w:rPr>
          <w:rFonts w:eastAsia="Times New Roman"/>
          <w:szCs w:val="24"/>
        </w:rPr>
      </w:pPr>
      <w:r>
        <w:rPr>
          <w:rFonts w:eastAsia="Times New Roman"/>
          <w:szCs w:val="24"/>
        </w:rPr>
        <w:lastRenderedPageBreak/>
        <w:t>Κυρίες και κύριοι συνάδελφοι, κύριε Υπουργέ, όπως ξέρετε, η Ηλεία εξαρτάται σε μεγάλο βαθμό από την αγροτική παραγωγή, που είναι όμως εξαιρετικά ευάλωτη στα κάθε λογής ακραία καιρικά φαινόμενα και</w:t>
      </w:r>
      <w:r>
        <w:rPr>
          <w:rFonts w:eastAsia="Times New Roman"/>
          <w:szCs w:val="24"/>
        </w:rPr>
        <w:t xml:space="preserve"> τις </w:t>
      </w:r>
      <w:proofErr w:type="spellStart"/>
      <w:r>
        <w:rPr>
          <w:rFonts w:eastAsia="Times New Roman"/>
          <w:szCs w:val="24"/>
        </w:rPr>
        <w:t>φυτονόσους</w:t>
      </w:r>
      <w:proofErr w:type="spellEnd"/>
      <w:r>
        <w:rPr>
          <w:rFonts w:eastAsia="Times New Roman"/>
          <w:szCs w:val="24"/>
        </w:rPr>
        <w:t>. Μέσα στον τελευταίο χρόνο, η αγροτική οικονομία της Ηλείας έχει υποστεί μεγάλα πλήγματα και από τους δύο αυτούς τύπους απειλών.</w:t>
      </w:r>
    </w:p>
    <w:p w14:paraId="24A427D2" w14:textId="77777777" w:rsidR="00940AA5" w:rsidRDefault="00122158">
      <w:pPr>
        <w:spacing w:line="600" w:lineRule="auto"/>
        <w:ind w:firstLine="720"/>
        <w:jc w:val="both"/>
        <w:rPr>
          <w:rFonts w:eastAsia="Times New Roman"/>
          <w:szCs w:val="24"/>
        </w:rPr>
      </w:pPr>
      <w:r>
        <w:rPr>
          <w:rFonts w:eastAsia="Times New Roman"/>
          <w:szCs w:val="24"/>
        </w:rPr>
        <w:t xml:space="preserve">Οι μεγάλες καταστροφές του Σεπτεμβρίου 2016 οδήγησαν σε συντριπτικές ζημιές στις </w:t>
      </w:r>
      <w:proofErr w:type="spellStart"/>
      <w:r>
        <w:rPr>
          <w:rFonts w:eastAsia="Times New Roman"/>
          <w:szCs w:val="24"/>
        </w:rPr>
        <w:t>θερμοκηπιακές</w:t>
      </w:r>
      <w:proofErr w:type="spellEnd"/>
      <w:r>
        <w:rPr>
          <w:rFonts w:eastAsia="Times New Roman"/>
          <w:szCs w:val="24"/>
        </w:rPr>
        <w:t xml:space="preserve"> εκμεταλλεύσεις τ</w:t>
      </w:r>
      <w:r>
        <w:rPr>
          <w:rFonts w:eastAsia="Times New Roman"/>
          <w:szCs w:val="24"/>
        </w:rPr>
        <w:t xml:space="preserve">ου </w:t>
      </w:r>
      <w:proofErr w:type="spellStart"/>
      <w:r>
        <w:rPr>
          <w:rFonts w:eastAsia="Times New Roman"/>
          <w:szCs w:val="24"/>
        </w:rPr>
        <w:t>Η</w:t>
      </w:r>
      <w:r>
        <w:rPr>
          <w:rFonts w:eastAsia="Times New Roman"/>
          <w:szCs w:val="24"/>
        </w:rPr>
        <w:t>λειακού</w:t>
      </w:r>
      <w:proofErr w:type="spellEnd"/>
      <w:r>
        <w:rPr>
          <w:rFonts w:eastAsia="Times New Roman"/>
          <w:szCs w:val="24"/>
        </w:rPr>
        <w:t xml:space="preserve"> </w:t>
      </w:r>
      <w:r>
        <w:rPr>
          <w:rFonts w:eastAsia="Times New Roman"/>
          <w:szCs w:val="24"/>
        </w:rPr>
        <w:t>Κ</w:t>
      </w:r>
      <w:r>
        <w:rPr>
          <w:rFonts w:eastAsia="Times New Roman"/>
          <w:szCs w:val="24"/>
        </w:rPr>
        <w:t xml:space="preserve">άμπου, ενώ ένα πλήθος </w:t>
      </w:r>
      <w:proofErr w:type="spellStart"/>
      <w:r>
        <w:rPr>
          <w:rFonts w:eastAsia="Times New Roman"/>
          <w:szCs w:val="24"/>
        </w:rPr>
        <w:t>φυτονόσων</w:t>
      </w:r>
      <w:proofErr w:type="spellEnd"/>
      <w:r>
        <w:rPr>
          <w:rFonts w:eastAsia="Times New Roman"/>
          <w:szCs w:val="24"/>
        </w:rPr>
        <w:t xml:space="preserve"> επιφέρουν εδώ και καιρό μεγάλες βλάβες στις καλλιέργειες φέρνοντας σε απόγνωση του</w:t>
      </w:r>
      <w:r>
        <w:rPr>
          <w:rFonts w:eastAsia="Times New Roman"/>
          <w:szCs w:val="24"/>
        </w:rPr>
        <w:t>ς</w:t>
      </w:r>
      <w:r>
        <w:rPr>
          <w:rFonts w:eastAsia="Times New Roman"/>
          <w:szCs w:val="24"/>
        </w:rPr>
        <w:t xml:space="preserve"> παραγωγούς. Ενδεικτικά</w:t>
      </w:r>
      <w:r>
        <w:rPr>
          <w:rFonts w:eastAsia="Times New Roman"/>
          <w:szCs w:val="24"/>
        </w:rPr>
        <w:t xml:space="preserve"> αναφέρω</w:t>
      </w:r>
      <w:r>
        <w:rPr>
          <w:rFonts w:eastAsia="Times New Roman"/>
          <w:szCs w:val="24"/>
        </w:rPr>
        <w:t xml:space="preserve">: </w:t>
      </w:r>
      <w:proofErr w:type="spellStart"/>
      <w:r>
        <w:rPr>
          <w:rFonts w:eastAsia="Times New Roman"/>
          <w:szCs w:val="24"/>
        </w:rPr>
        <w:t>διαλευρώδης</w:t>
      </w:r>
      <w:proofErr w:type="spellEnd"/>
      <w:r>
        <w:rPr>
          <w:rFonts w:eastAsia="Times New Roman"/>
          <w:szCs w:val="24"/>
        </w:rPr>
        <w:t xml:space="preserve"> στα εσπεριδοειδή, αλλοίωση του καρπού της πιπεριάς ποικιλίας σταυρός, </w:t>
      </w:r>
      <w:proofErr w:type="spellStart"/>
      <w:r>
        <w:rPr>
          <w:rFonts w:eastAsia="Times New Roman"/>
          <w:szCs w:val="24"/>
        </w:rPr>
        <w:t>γλοιοσπόριο</w:t>
      </w:r>
      <w:proofErr w:type="spellEnd"/>
      <w:r>
        <w:rPr>
          <w:rFonts w:eastAsia="Times New Roman"/>
          <w:szCs w:val="24"/>
        </w:rPr>
        <w:t xml:space="preserve"> κ</w:t>
      </w:r>
      <w:r>
        <w:rPr>
          <w:rFonts w:eastAsia="Times New Roman"/>
          <w:szCs w:val="24"/>
        </w:rPr>
        <w:t xml:space="preserve">αι </w:t>
      </w:r>
      <w:proofErr w:type="spellStart"/>
      <w:r>
        <w:rPr>
          <w:rFonts w:eastAsia="Times New Roman"/>
          <w:szCs w:val="24"/>
        </w:rPr>
        <w:t>ξυλέ</w:t>
      </w:r>
      <w:r>
        <w:rPr>
          <w:rFonts w:eastAsia="Times New Roman"/>
          <w:szCs w:val="24"/>
        </w:rPr>
        <w:t>λ</w:t>
      </w:r>
      <w:r>
        <w:rPr>
          <w:rFonts w:eastAsia="Times New Roman"/>
          <w:szCs w:val="24"/>
        </w:rPr>
        <w:t>λα</w:t>
      </w:r>
      <w:proofErr w:type="spellEnd"/>
      <w:r>
        <w:rPr>
          <w:rFonts w:eastAsia="Times New Roman"/>
          <w:szCs w:val="24"/>
        </w:rPr>
        <w:t xml:space="preserve"> της ελιάς και επίσης μια απροσδιόριστη αιτία που ξεραίνει μεγάλες εκτάσεις μαύρης κορινθιακής σταφίδας, σε βαθμό που οι παραγωγοί προτείνουν τη λήψη μέτρων αναφύτευσή</w:t>
      </w:r>
      <w:r>
        <w:rPr>
          <w:rFonts w:eastAsia="Times New Roman"/>
          <w:szCs w:val="24"/>
        </w:rPr>
        <w:t>ς</w:t>
      </w:r>
      <w:r>
        <w:rPr>
          <w:rFonts w:eastAsia="Times New Roman"/>
          <w:szCs w:val="24"/>
        </w:rPr>
        <w:t xml:space="preserve"> της.</w:t>
      </w:r>
    </w:p>
    <w:p w14:paraId="24A427D3" w14:textId="77777777" w:rsidR="00940AA5" w:rsidRDefault="00122158">
      <w:pPr>
        <w:spacing w:line="600" w:lineRule="auto"/>
        <w:ind w:firstLine="720"/>
        <w:jc w:val="both"/>
        <w:rPr>
          <w:rFonts w:eastAsia="Times New Roman"/>
          <w:szCs w:val="24"/>
        </w:rPr>
      </w:pPr>
      <w:r>
        <w:rPr>
          <w:rFonts w:eastAsia="Times New Roman"/>
          <w:szCs w:val="24"/>
        </w:rPr>
        <w:t xml:space="preserve">Κύριε Υπουργέ, τυχαίνει να είμαι Βουλευτής Ηλείας, η ερώτησή μου γίνεται με αφορμή την Ηλεία και τα προβλήματα που αντιμετωπίζει, αλλά αφορά </w:t>
      </w:r>
      <w:r>
        <w:rPr>
          <w:rFonts w:eastAsia="Times New Roman"/>
          <w:szCs w:val="24"/>
        </w:rPr>
        <w:t xml:space="preserve">και </w:t>
      </w:r>
      <w:r>
        <w:rPr>
          <w:rFonts w:eastAsia="Times New Roman"/>
          <w:szCs w:val="24"/>
        </w:rPr>
        <w:t xml:space="preserve">όλο τον αγροτικό κόσμο. </w:t>
      </w:r>
    </w:p>
    <w:p w14:paraId="24A427D4" w14:textId="77777777" w:rsidR="00940AA5" w:rsidRDefault="00122158">
      <w:pPr>
        <w:spacing w:line="600" w:lineRule="auto"/>
        <w:ind w:firstLine="720"/>
        <w:jc w:val="both"/>
        <w:rPr>
          <w:rFonts w:eastAsia="Times New Roman"/>
          <w:szCs w:val="24"/>
        </w:rPr>
      </w:pPr>
      <w:r>
        <w:rPr>
          <w:rFonts w:eastAsia="Times New Roman"/>
          <w:szCs w:val="24"/>
        </w:rPr>
        <w:t>Τον Σεπτέμβριο του 2016 μετά από περιοδεία που πήγαμε μαζί στις πληγείσες περιοχές από</w:t>
      </w:r>
      <w:r>
        <w:rPr>
          <w:rFonts w:eastAsia="Times New Roman"/>
          <w:szCs w:val="24"/>
        </w:rPr>
        <w:t xml:space="preserve"> ανεμοστρόβιλο –ένα πρωτοφανές φαινόμενο, που δεν το θυμόντουσαν οι πιο παλιοί</w:t>
      </w:r>
      <w:r>
        <w:rPr>
          <w:rFonts w:eastAsia="Times New Roman"/>
          <w:szCs w:val="24"/>
        </w:rPr>
        <w:t xml:space="preserve"> και</w:t>
      </w:r>
      <w:r>
        <w:rPr>
          <w:rFonts w:eastAsia="Times New Roman"/>
          <w:szCs w:val="24"/>
        </w:rPr>
        <w:t xml:space="preserve"> το οποίο έπληξε περιοχές του </w:t>
      </w:r>
      <w:proofErr w:type="spellStart"/>
      <w:r>
        <w:rPr>
          <w:rFonts w:eastAsia="Times New Roman"/>
          <w:szCs w:val="24"/>
        </w:rPr>
        <w:t>Ηλ</w:t>
      </w:r>
      <w:r>
        <w:rPr>
          <w:rFonts w:eastAsia="Times New Roman"/>
          <w:szCs w:val="24"/>
        </w:rPr>
        <w:t>ε</w:t>
      </w:r>
      <w:r>
        <w:rPr>
          <w:rFonts w:eastAsia="Times New Roman"/>
          <w:szCs w:val="24"/>
        </w:rPr>
        <w:t>ιακού</w:t>
      </w:r>
      <w:proofErr w:type="spellEnd"/>
      <w:r>
        <w:rPr>
          <w:rFonts w:eastAsia="Times New Roman"/>
          <w:szCs w:val="24"/>
        </w:rPr>
        <w:t xml:space="preserve"> </w:t>
      </w:r>
      <w:r>
        <w:rPr>
          <w:rFonts w:eastAsia="Times New Roman"/>
          <w:szCs w:val="24"/>
        </w:rPr>
        <w:lastRenderedPageBreak/>
        <w:t>Κάμπου και κατέστρεψε μεγάλες εγκαταστάσεις και επέφερε μεγάλες καταστροφές- είχατε μιλήσει για τη δυνατότητα χρήσης του Μέτρου 5.2 του</w:t>
      </w:r>
      <w:r>
        <w:rPr>
          <w:rFonts w:eastAsia="Times New Roman"/>
          <w:szCs w:val="24"/>
        </w:rPr>
        <w:t xml:space="preserve"> </w:t>
      </w:r>
      <w:r>
        <w:rPr>
          <w:rFonts w:eastAsia="Times New Roman"/>
          <w:szCs w:val="24"/>
        </w:rPr>
        <w:t>α</w:t>
      </w:r>
      <w:r>
        <w:rPr>
          <w:rFonts w:eastAsia="Times New Roman"/>
          <w:szCs w:val="24"/>
        </w:rPr>
        <w:t xml:space="preserve">ναπτυξιακού νόμου. </w:t>
      </w:r>
    </w:p>
    <w:p w14:paraId="24A427D5" w14:textId="77777777" w:rsidR="00940AA5" w:rsidRDefault="00122158">
      <w:pPr>
        <w:spacing w:line="600" w:lineRule="auto"/>
        <w:ind w:firstLine="720"/>
        <w:jc w:val="both"/>
        <w:rPr>
          <w:rFonts w:eastAsia="Times New Roman"/>
          <w:szCs w:val="24"/>
        </w:rPr>
      </w:pPr>
      <w:r>
        <w:rPr>
          <w:rFonts w:eastAsia="Times New Roman"/>
          <w:szCs w:val="24"/>
        </w:rPr>
        <w:t>Στις 18</w:t>
      </w:r>
      <w:r>
        <w:rPr>
          <w:rFonts w:eastAsia="Times New Roman"/>
          <w:szCs w:val="24"/>
        </w:rPr>
        <w:t xml:space="preserve"> Ιανουαρίου</w:t>
      </w:r>
      <w:r>
        <w:rPr>
          <w:rFonts w:eastAsia="Times New Roman"/>
          <w:szCs w:val="24"/>
        </w:rPr>
        <w:t xml:space="preserve"> του τρέχοντος έτους στην </w:t>
      </w:r>
      <w:r>
        <w:rPr>
          <w:rFonts w:eastAsia="Times New Roman"/>
          <w:szCs w:val="24"/>
        </w:rPr>
        <w:t>π</w:t>
      </w:r>
      <w:r>
        <w:rPr>
          <w:rFonts w:eastAsia="Times New Roman"/>
          <w:szCs w:val="24"/>
        </w:rPr>
        <w:t xml:space="preserve">ρο </w:t>
      </w:r>
      <w:r>
        <w:rPr>
          <w:rFonts w:eastAsia="Times New Roman"/>
          <w:szCs w:val="24"/>
        </w:rPr>
        <w:t>η</w:t>
      </w:r>
      <w:r>
        <w:rPr>
          <w:rFonts w:eastAsia="Times New Roman"/>
          <w:szCs w:val="24"/>
        </w:rPr>
        <w:t xml:space="preserve">μερησίας </w:t>
      </w:r>
      <w:r>
        <w:rPr>
          <w:rFonts w:eastAsia="Times New Roman"/>
          <w:szCs w:val="24"/>
        </w:rPr>
        <w:t>δ</w:t>
      </w:r>
      <w:r>
        <w:rPr>
          <w:rFonts w:eastAsia="Times New Roman"/>
          <w:szCs w:val="24"/>
        </w:rPr>
        <w:t>ιατάξεως συζήτηση σε επίπεδο αρχηγών κομμάτων σχετικά με τον πρωτογενή τομέα, τους αγρότες, είπατε απευθυνόμενος μάλιστα σε εμένα, ότι θα προχωρήσετε στην υλοποίηση του Μέτρου</w:t>
      </w:r>
      <w:r>
        <w:rPr>
          <w:rFonts w:eastAsia="Times New Roman"/>
          <w:szCs w:val="24"/>
        </w:rPr>
        <w:t xml:space="preserve"> 5.2 για να αποκατασταθούν οι ζημιές, φθάνοντας μάλιστα μέχρι και το 100% για την κάλυψη αυτών.</w:t>
      </w:r>
    </w:p>
    <w:p w14:paraId="24A427D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w:t>
      </w:r>
      <w:r>
        <w:rPr>
          <w:rFonts w:eastAsia="Times New Roman" w:cs="Times New Roman"/>
          <w:szCs w:val="24"/>
        </w:rPr>
        <w:t>ου</w:t>
      </w:r>
      <w:r>
        <w:rPr>
          <w:rFonts w:eastAsia="Times New Roman" w:cs="Times New Roman"/>
          <w:szCs w:val="24"/>
        </w:rPr>
        <w:t xml:space="preserve"> κυρίου Βουλευτή)</w:t>
      </w:r>
    </w:p>
    <w:p w14:paraId="24A427D7" w14:textId="77777777" w:rsidR="00940AA5" w:rsidRDefault="00122158">
      <w:pPr>
        <w:spacing w:line="600" w:lineRule="auto"/>
        <w:ind w:firstLine="720"/>
        <w:jc w:val="both"/>
        <w:rPr>
          <w:rFonts w:eastAsia="Times New Roman"/>
          <w:szCs w:val="24"/>
        </w:rPr>
      </w:pPr>
      <w:r>
        <w:rPr>
          <w:rFonts w:eastAsia="Times New Roman"/>
          <w:szCs w:val="24"/>
        </w:rPr>
        <w:t>Μισό λεπτό, κύριε Πρόεδρε.</w:t>
      </w:r>
    </w:p>
    <w:p w14:paraId="24A427D8" w14:textId="77777777" w:rsidR="00940AA5" w:rsidRDefault="00122158">
      <w:pPr>
        <w:spacing w:line="600" w:lineRule="auto"/>
        <w:ind w:firstLine="720"/>
        <w:jc w:val="both"/>
        <w:rPr>
          <w:rFonts w:eastAsia="Times New Roman"/>
          <w:szCs w:val="24"/>
        </w:rPr>
      </w:pPr>
      <w:r>
        <w:rPr>
          <w:rFonts w:eastAsia="Times New Roman"/>
          <w:szCs w:val="24"/>
        </w:rPr>
        <w:t>Σας ρωτώ, λοιπόν, για το χρονοδιάγραμμα της προκή</w:t>
      </w:r>
      <w:r>
        <w:rPr>
          <w:rFonts w:eastAsia="Times New Roman"/>
          <w:szCs w:val="24"/>
        </w:rPr>
        <w:t xml:space="preserve">ρυξης του Μέτρου 5.2 και ποια μέτρα σκέφτεστε να πάρετε για τη λειτουργία των </w:t>
      </w:r>
      <w:r>
        <w:rPr>
          <w:rFonts w:eastAsia="Times New Roman"/>
          <w:szCs w:val="24"/>
        </w:rPr>
        <w:t>ε</w:t>
      </w:r>
      <w:r>
        <w:rPr>
          <w:rFonts w:eastAsia="Times New Roman"/>
          <w:szCs w:val="24"/>
        </w:rPr>
        <w:t xml:space="preserve">ρευνητικών </w:t>
      </w:r>
      <w:r>
        <w:rPr>
          <w:rFonts w:eastAsia="Times New Roman"/>
          <w:szCs w:val="24"/>
        </w:rPr>
        <w:t>ι</w:t>
      </w:r>
      <w:r>
        <w:rPr>
          <w:rFonts w:eastAsia="Times New Roman"/>
          <w:szCs w:val="24"/>
        </w:rPr>
        <w:t xml:space="preserve">νστιτούτων, όπως του </w:t>
      </w:r>
      <w:proofErr w:type="spellStart"/>
      <w:r>
        <w:rPr>
          <w:rFonts w:eastAsia="Times New Roman"/>
          <w:szCs w:val="24"/>
        </w:rPr>
        <w:t>Κόροιβου</w:t>
      </w:r>
      <w:proofErr w:type="spellEnd"/>
      <w:r>
        <w:rPr>
          <w:rFonts w:eastAsia="Times New Roman"/>
          <w:szCs w:val="24"/>
        </w:rPr>
        <w:t xml:space="preserve"> Ηλείας, για την αντιμετώπιση των </w:t>
      </w:r>
      <w:proofErr w:type="spellStart"/>
      <w:r>
        <w:rPr>
          <w:rFonts w:eastAsia="Times New Roman"/>
          <w:szCs w:val="24"/>
        </w:rPr>
        <w:t>φυτονόσων</w:t>
      </w:r>
      <w:proofErr w:type="spellEnd"/>
      <w:r>
        <w:rPr>
          <w:rFonts w:eastAsia="Times New Roman"/>
          <w:szCs w:val="24"/>
        </w:rPr>
        <w:t>, της ξήρανσης της σταφίδας, καθώς και την προστασία και αξιοποίηση γενετικού υλικού.</w:t>
      </w:r>
    </w:p>
    <w:p w14:paraId="24A427D9" w14:textId="77777777" w:rsidR="00940AA5" w:rsidRDefault="00122158">
      <w:pPr>
        <w:spacing w:line="600" w:lineRule="auto"/>
        <w:ind w:firstLine="720"/>
        <w:jc w:val="both"/>
        <w:rPr>
          <w:rFonts w:eastAsia="Times New Roman"/>
          <w:szCs w:val="24"/>
        </w:rPr>
      </w:pPr>
      <w:r>
        <w:rPr>
          <w:rFonts w:eastAsia="Times New Roman"/>
          <w:szCs w:val="24"/>
        </w:rPr>
        <w:t>Σας ευχ</w:t>
      </w:r>
      <w:r>
        <w:rPr>
          <w:rFonts w:eastAsia="Times New Roman"/>
          <w:szCs w:val="24"/>
        </w:rPr>
        <w:t>αριστώ, κύριε Πρόεδρε.</w:t>
      </w:r>
    </w:p>
    <w:p w14:paraId="24A427DA"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w:t>
      </w:r>
    </w:p>
    <w:p w14:paraId="24A427D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Κάνω παράκληση σχετικά με τον χρόνο.</w:t>
      </w:r>
    </w:p>
    <w:p w14:paraId="24A427DC"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Αγαπητέ συνάδελφε, και εσείς το ξέρετε, πραγματικά είναι θετικό το ότι το Πρόγραμμα Αγροτικής Ανάπτυξης 2014-2020 στηρίζει και την αποκατάσταση του γεωργικού-παραγωγικού δυναμικού που επλήγη από φυσικές καταστροφές. Οι επιλέξιμες επενδύσεις ουσιαστικά αφο</w:t>
      </w:r>
      <w:r>
        <w:rPr>
          <w:rFonts w:eastAsia="Times New Roman" w:cs="Times New Roman"/>
          <w:szCs w:val="24"/>
        </w:rPr>
        <w:t>ρούν την αποκατάσταση της γεωργικής παραγωγής που επλήγη από φυσικά φαινόμενα.</w:t>
      </w:r>
    </w:p>
    <w:p w14:paraId="24A427D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Εμείς αναθέσαμε την αρμοδιότητα διαχείρισης του συγκεκριμένου μέτρου στον ΕΛΓΑ για να μπορέσουμε, μέσα από διαδικασίες και ανάθεση σε συμβούλους, να υλοποιήσουμε όσο γίνεται γρη</w:t>
      </w:r>
      <w:r>
        <w:rPr>
          <w:rFonts w:eastAsia="Times New Roman" w:cs="Times New Roman"/>
          <w:szCs w:val="24"/>
        </w:rPr>
        <w:t>γορότερα το συγκεκριμένο μέτρο. Ειδικά για την Ηλεία, επειδή μαζί είδαμε τις ζημιές που ήταν και μεγάλες, αλλά και υπήρχε η αναγκαιότητα αποκατάστασης, δεδομένου ότι απευθύνονται και σε αγορές με υψηλή ζήτηση και πρέπει οπωσδήποτε να συνεχιστεί η συγκεκριμ</w:t>
      </w:r>
      <w:r>
        <w:rPr>
          <w:rFonts w:eastAsia="Times New Roman" w:cs="Times New Roman"/>
          <w:szCs w:val="24"/>
        </w:rPr>
        <w:t xml:space="preserve">ένη δραστηριότητα, είμαστε σε διαρκή συνεργασία με τις υπηρεσίες του ΕΛΓΑ για την ολοκλήρωση της διαδικασίας. </w:t>
      </w:r>
    </w:p>
    <w:p w14:paraId="24A427D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Εμείς, λοιπόν, σε κάθε περίπτωση δεσμευόμαστε ότι εφόσον έχει ολοκληρωθεί η μελέτη που αφορά το κόστος αποκατάστασης -διότι ακόμα δεν έ</w:t>
      </w:r>
      <w:r>
        <w:rPr>
          <w:rFonts w:eastAsia="Times New Roman" w:cs="Times New Roman"/>
          <w:szCs w:val="24"/>
        </w:rPr>
        <w:lastRenderedPageBreak/>
        <w:t>χουν ολοκλ</w:t>
      </w:r>
      <w:r>
        <w:rPr>
          <w:rFonts w:eastAsia="Times New Roman" w:cs="Times New Roman"/>
          <w:szCs w:val="24"/>
        </w:rPr>
        <w:t xml:space="preserve">ηρωθεί αυτές οι διαδικασίες- και καλούμε και τους ίδιους που έχουν ζημιωθεί να προχωρήσουν προς αυτήν τη διαδικασία, ούτως ώστε αν αρχές </w:t>
      </w:r>
      <w:r>
        <w:rPr>
          <w:rFonts w:eastAsia="Times New Roman" w:cs="Times New Roman"/>
          <w:szCs w:val="24"/>
        </w:rPr>
        <w:t>φ</w:t>
      </w:r>
      <w:r>
        <w:rPr>
          <w:rFonts w:eastAsia="Times New Roman" w:cs="Times New Roman"/>
          <w:szCs w:val="24"/>
        </w:rPr>
        <w:t>θινοπώρου έχουμε ολοκληρώσει και έχουμε στα χέρια μας τις σχετικές μελέτες, τότε εμείς άμεσα -και το λέω ότι πριν το κ</w:t>
      </w:r>
      <w:r>
        <w:rPr>
          <w:rFonts w:eastAsia="Times New Roman" w:cs="Times New Roman"/>
          <w:szCs w:val="24"/>
        </w:rPr>
        <w:t>λείσιμο της χρονιάς- θα προκηρύξουμε το συγκεκριμένο μέτρο.</w:t>
      </w:r>
    </w:p>
    <w:p w14:paraId="24A427D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Βεβαίως οφείλω να σας πω ότι από τις ζημιές που </w:t>
      </w:r>
      <w:proofErr w:type="spellStart"/>
      <w:r>
        <w:rPr>
          <w:rFonts w:eastAsia="Times New Roman" w:cs="Times New Roman"/>
          <w:szCs w:val="24"/>
        </w:rPr>
        <w:t>προξενήθηκαν</w:t>
      </w:r>
      <w:proofErr w:type="spellEnd"/>
      <w:r>
        <w:rPr>
          <w:rFonts w:eastAsia="Times New Roman" w:cs="Times New Roman"/>
          <w:szCs w:val="24"/>
        </w:rPr>
        <w:t xml:space="preserve"> στην Ηλεία υπήρξαν και αίτια τα οποία καλύπτονταν από τον ΕΛΓΑ και εκεί λοιπόν προχωρήσαμε στις διαδικασίες εκτιμήσεων των ζημιών, έγιν</w:t>
      </w:r>
      <w:r>
        <w:rPr>
          <w:rFonts w:eastAsia="Times New Roman" w:cs="Times New Roman"/>
          <w:szCs w:val="24"/>
        </w:rPr>
        <w:t xml:space="preserve">αν πληρωμές, έχουν καταβληθεί αποζημιώσεις που ξεπερνούν τα 6.300.000 ευρώ και ο σχεδιασμός μας είναι μέχρι τέλος Ιουνίου, πραγματικά, όλες οι ζημιές που έχουν καταγραφεί και καλύπτονται από τον ΕΛΓΑ να καλυφθούν. </w:t>
      </w:r>
    </w:p>
    <w:p w14:paraId="24A427E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Βεβαίως, παράλληλα, επειδή υπάρχουν και ζ</w:t>
      </w:r>
      <w:r>
        <w:rPr>
          <w:rFonts w:eastAsia="Times New Roman" w:cs="Times New Roman"/>
          <w:szCs w:val="24"/>
        </w:rPr>
        <w:t>ημιές που έχουν σχέση με εγκαταστάσεις, με εξοπλισμούς που δεν καλύπτονται από τον ΕΛΓΑ, έχουμε ξεκινήσει τη διαδικασία μέσω των ΠΣΕΑ, συντάσσεται ο σχετικός φάκελος και θα υποβληθούν στην Ευρωπαϊκή Επιτροπή και εφόσον, βεβαίως, η έγκριση υπάρξει, αλλά εφό</w:t>
      </w:r>
      <w:r>
        <w:rPr>
          <w:rFonts w:eastAsia="Times New Roman" w:cs="Times New Roman"/>
          <w:szCs w:val="24"/>
        </w:rPr>
        <w:t>σον υπάρξει και από πλευράς του Υπουργείου Οικονομικών μέσα στον προγραμματισμό που κάνει για να καλύπτει τα ΠΣΕΑ -έχουν συντομεύσει οι χρόνοι- θα ικανοποιήσουμε και αυτές τις ζημιές.</w:t>
      </w:r>
    </w:p>
    <w:p w14:paraId="24A427E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Για τα άλλα ερωτήματα θα απαντήσω στη δευτερολογία μου.</w:t>
      </w:r>
    </w:p>
    <w:p w14:paraId="24A427E2"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w:t>
      </w:r>
      <w:r>
        <w:rPr>
          <w:rFonts w:eastAsia="Times New Roman" w:cs="Times New Roman"/>
          <w:b/>
          <w:szCs w:val="24"/>
        </w:rPr>
        <w:t>τριος Κρεμαστινός):</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έχετε και πάλι τον λόγο για τρία λεπτά.</w:t>
      </w:r>
    </w:p>
    <w:p w14:paraId="24A427E3"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Κύριε Υπουργέ, φοβάμαι ότι δεν έγινα σοφότερος με αυτά που είπατε διότι -σας κατανοώ βέβαια- δεν δώσατε σαφείς απαντήσεις και χρονοδιαγράμματα. </w:t>
      </w:r>
    </w:p>
    <w:p w14:paraId="24A427E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Φοβά</w:t>
      </w:r>
      <w:r>
        <w:rPr>
          <w:rFonts w:eastAsia="Times New Roman" w:cs="Times New Roman"/>
          <w:szCs w:val="24"/>
        </w:rPr>
        <w:t xml:space="preserve">μαι ότι οι παραγωγοί που έπαθαν τις μεγάλες ζημιές -και δεν εννοώ μόνο τους παραγωγούς στη φυτική διαδικασία, αλλά εννοώ και τις εγκαταστάσεις, αυτό για το οποίο κάνω την ερώτηση- δεν θα πάρουν σαφείς απαντήσεις. Θα σας παρακαλέσω να έχουμε μια μεγαλύτερη </w:t>
      </w:r>
      <w:r>
        <w:rPr>
          <w:rFonts w:eastAsia="Times New Roman" w:cs="Times New Roman"/>
          <w:szCs w:val="24"/>
        </w:rPr>
        <w:t>σαφήνεια.</w:t>
      </w:r>
    </w:p>
    <w:p w14:paraId="24A427E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δεύτερο που με ενδιαφέρει και το βάζω στην ερώτηση είναι το θέμα των ερευνητικών κέντρων. Στην Ηλεία, όπως είπα και προηγουμένως, είχαμε ένα ερευνητικό</w:t>
      </w:r>
      <w:r>
        <w:rPr>
          <w:rFonts w:eastAsia="Times New Roman" w:cs="Times New Roman"/>
          <w:szCs w:val="24"/>
        </w:rPr>
        <w:t xml:space="preserve"> κέντρο</w:t>
      </w:r>
      <w:r>
        <w:rPr>
          <w:rFonts w:eastAsia="Times New Roman" w:cs="Times New Roman"/>
          <w:szCs w:val="24"/>
        </w:rPr>
        <w:t xml:space="preserve">, τον </w:t>
      </w:r>
      <w:proofErr w:type="spellStart"/>
      <w:r>
        <w:rPr>
          <w:rFonts w:eastAsia="Times New Roman" w:cs="Times New Roman"/>
          <w:szCs w:val="24"/>
        </w:rPr>
        <w:t>Κόροιβο</w:t>
      </w:r>
      <w:proofErr w:type="spellEnd"/>
      <w:r>
        <w:rPr>
          <w:rFonts w:eastAsia="Times New Roman" w:cs="Times New Roman"/>
          <w:szCs w:val="24"/>
        </w:rPr>
        <w:t>, ο οποίος έκανε μια σπουδαία δουλειά, κρατούσε τις ποικιλίες, τις ενίσχ</w:t>
      </w:r>
      <w:r>
        <w:rPr>
          <w:rFonts w:eastAsia="Times New Roman" w:cs="Times New Roman"/>
          <w:szCs w:val="24"/>
        </w:rPr>
        <w:t xml:space="preserve">υε, έκανε διάφορα πράγματα, αναπαρήγε σπόρους ποικιλιών και επίσης λειτουργούσε για την καταπολέμηση των ασθενειών. Δεν έχουμε μια σαφή ένδειξη αν θα επαναλειτουργήσει ο </w:t>
      </w:r>
      <w:proofErr w:type="spellStart"/>
      <w:r>
        <w:rPr>
          <w:rFonts w:eastAsia="Times New Roman" w:cs="Times New Roman"/>
          <w:szCs w:val="24"/>
        </w:rPr>
        <w:t>Κόροιβος</w:t>
      </w:r>
      <w:proofErr w:type="spellEnd"/>
      <w:r>
        <w:rPr>
          <w:rFonts w:eastAsia="Times New Roman" w:cs="Times New Roman"/>
          <w:szCs w:val="24"/>
        </w:rPr>
        <w:t>, διότι έγινε με την προηγούμενη κυβέρνηση προκήρυξη πάρα πολλών επιστημόνων γ</w:t>
      </w:r>
      <w:r>
        <w:rPr>
          <w:rFonts w:eastAsia="Times New Roman" w:cs="Times New Roman"/>
          <w:szCs w:val="24"/>
        </w:rPr>
        <w:t>ια τα ερευνητικά κέντρα</w:t>
      </w:r>
      <w:r>
        <w:rPr>
          <w:rFonts w:eastAsia="Times New Roman" w:cs="Times New Roman"/>
          <w:szCs w:val="24"/>
        </w:rPr>
        <w:t xml:space="preserve">, από τους οποίους </w:t>
      </w:r>
      <w:r>
        <w:rPr>
          <w:rFonts w:eastAsia="Times New Roman" w:cs="Times New Roman"/>
          <w:szCs w:val="24"/>
        </w:rPr>
        <w:t>ένας μόνο για τη νότια Ελλάδα. Είναι προβλήματα που πρέπει –σας παρακαλώ πολύ- να υπάρχουν σαφείς απαντήσεις.</w:t>
      </w:r>
    </w:p>
    <w:p w14:paraId="24A427E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Τελευταίο θέμα είναι, αν μπορούμε, να μιλήσουμε λίγο για τα ζητήματα των νέων. Όπως καταλαβαίνετε, η ζωή</w:t>
      </w:r>
      <w:r>
        <w:rPr>
          <w:rFonts w:eastAsia="Times New Roman" w:cs="Times New Roman"/>
          <w:szCs w:val="24"/>
        </w:rPr>
        <w:t xml:space="preserve"> αλλάζει συνεχώς, οι κλιματικές αλλαγές επιφέρουν όχι μόνο τα γενικότερα ζητήματα που ξέρουμε αλλά και νέες αρρώστιες, οι οποίες δεν μπορούν να αντιμετωπιστούν εύκολα. Θα παρακαλέσω λοιπόν να μου πείτε πιο συγκεκριμένα για τις νόσους αυτές και για την ξήρα</w:t>
      </w:r>
      <w:r>
        <w:rPr>
          <w:rFonts w:eastAsia="Times New Roman" w:cs="Times New Roman"/>
          <w:szCs w:val="24"/>
        </w:rPr>
        <w:t>νση της σταφίδας και όλα αυτά τα οποία έθιξα προηγουμένως.</w:t>
      </w:r>
    </w:p>
    <w:p w14:paraId="24A427E7" w14:textId="77777777" w:rsidR="00940AA5" w:rsidRDefault="00122158">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Παρακαλώ, κύριε Υπουργέ, έχετε τον λόγο.</w:t>
      </w:r>
    </w:p>
    <w:p w14:paraId="24A427E8" w14:textId="77777777" w:rsidR="00940AA5" w:rsidRDefault="00122158">
      <w:pPr>
        <w:spacing w:line="600" w:lineRule="auto"/>
        <w:ind w:firstLine="720"/>
        <w:jc w:val="both"/>
        <w:rPr>
          <w:rFonts w:eastAsia="Times New Roman"/>
          <w:bCs/>
          <w:szCs w:val="24"/>
        </w:rPr>
      </w:pPr>
      <w:r>
        <w:rPr>
          <w:rFonts w:eastAsia="Times New Roman"/>
          <w:b/>
          <w:bCs/>
          <w:szCs w:val="24"/>
        </w:rPr>
        <w:t>ΕΥΑΓΓΕΛΟΣ ΑΠΟΣΤΟΛΟΥ (Υπουργός</w:t>
      </w:r>
      <w:r>
        <w:rPr>
          <w:rFonts w:eastAsia="Times New Roman"/>
          <w:bCs/>
          <w:szCs w:val="24"/>
        </w:rPr>
        <w:t xml:space="preserve"> </w:t>
      </w:r>
      <w:r>
        <w:rPr>
          <w:rFonts w:eastAsia="Times New Roman"/>
          <w:b/>
          <w:bCs/>
          <w:szCs w:val="24"/>
        </w:rPr>
        <w:t xml:space="preserve">Αγροτικής Ανάπτυξης και Τροφίμων): </w:t>
      </w:r>
      <w:r>
        <w:rPr>
          <w:rFonts w:eastAsia="Times New Roman"/>
          <w:bCs/>
          <w:szCs w:val="24"/>
        </w:rPr>
        <w:t>Θα επαναλάβω ότι πριν από το κλείσιμο της χρονιάς θα πρ</w:t>
      </w:r>
      <w:r>
        <w:rPr>
          <w:rFonts w:eastAsia="Times New Roman"/>
          <w:bCs/>
          <w:szCs w:val="24"/>
        </w:rPr>
        <w:t>οκηρυχθεί το συγκεκριμένο μέτρο. Περιμένουμε αυτή την ώρα να υποβληθούν οι αντίστοιχες μελέτες, διότι μιλάμε για επενδύσεις ουσιαστικά, αποκαταστάσεις ζημιών, και πρέπει οπωσδήποτε να υποβληθούν οι απαραίτητες μελέτες, ούτως ώστε και από τη δική μας πλευρά</w:t>
      </w:r>
      <w:r>
        <w:rPr>
          <w:rFonts w:eastAsia="Times New Roman"/>
          <w:bCs/>
          <w:szCs w:val="24"/>
        </w:rPr>
        <w:t xml:space="preserve"> να ασκήσουμε μια πίεση, γιατί πρέπει οπωσδήποτε να προχωρήσει το συγκεκριμένο μέτρο. </w:t>
      </w:r>
    </w:p>
    <w:p w14:paraId="24A427E9" w14:textId="77777777" w:rsidR="00940AA5" w:rsidRDefault="00122158">
      <w:pPr>
        <w:spacing w:line="600" w:lineRule="auto"/>
        <w:ind w:firstLine="720"/>
        <w:jc w:val="both"/>
        <w:rPr>
          <w:rFonts w:eastAsia="Times New Roman"/>
          <w:bCs/>
          <w:szCs w:val="24"/>
        </w:rPr>
      </w:pPr>
      <w:r>
        <w:rPr>
          <w:rFonts w:eastAsia="Times New Roman"/>
          <w:bCs/>
          <w:szCs w:val="24"/>
        </w:rPr>
        <w:t>Όσον αφορά το θέμα που βάλατε για το συγκεκριμένο Ινστιτούτο, αυτή την ώρα ο ΕΛΓΑ, ο ΕΘΙΑΓΕ, συμμαζεύει τις σχολές, όλα αυτά τα ινστιτούτα που έχει. Στ</w:t>
      </w:r>
      <w:r>
        <w:rPr>
          <w:rFonts w:eastAsia="Times New Roman"/>
          <w:bCs/>
          <w:szCs w:val="24"/>
        </w:rPr>
        <w:t>ο</w:t>
      </w:r>
      <w:r>
        <w:rPr>
          <w:rFonts w:eastAsia="Times New Roman"/>
          <w:bCs/>
          <w:szCs w:val="24"/>
        </w:rPr>
        <w:t xml:space="preserve"> πλαίσι</w:t>
      </w:r>
      <w:r>
        <w:rPr>
          <w:rFonts w:eastAsia="Times New Roman"/>
          <w:bCs/>
          <w:szCs w:val="24"/>
        </w:rPr>
        <w:t>ο</w:t>
      </w:r>
      <w:r>
        <w:rPr>
          <w:rFonts w:eastAsia="Times New Roman"/>
          <w:bCs/>
          <w:szCs w:val="24"/>
        </w:rPr>
        <w:t xml:space="preserve"> λοιπόν α</w:t>
      </w:r>
      <w:r>
        <w:rPr>
          <w:rFonts w:eastAsia="Times New Roman"/>
          <w:bCs/>
          <w:szCs w:val="24"/>
        </w:rPr>
        <w:t>υτ</w:t>
      </w:r>
      <w:r>
        <w:rPr>
          <w:rFonts w:eastAsia="Times New Roman"/>
          <w:bCs/>
          <w:szCs w:val="24"/>
        </w:rPr>
        <w:t>ό</w:t>
      </w:r>
      <w:r>
        <w:rPr>
          <w:rFonts w:eastAsia="Times New Roman"/>
          <w:bCs/>
          <w:szCs w:val="24"/>
        </w:rPr>
        <w:t xml:space="preserve"> έχει επεξεργαστεί πρόταση νόμου, την έχουμε εμείς στο Υπουργείο αυτή τη στιγμή, όμως επειδή προϋπήρχε η ανάγκη </w:t>
      </w:r>
      <w:r>
        <w:rPr>
          <w:rFonts w:eastAsia="Times New Roman"/>
          <w:bCs/>
          <w:szCs w:val="24"/>
        </w:rPr>
        <w:lastRenderedPageBreak/>
        <w:t>για το οργανόγραμμα του Υπουργείου, έχουμε ήδη προχωρήσει σε αυτή τη διαδικασία, άρα η επόμενη φάση είναι να δούμε τα οργανογράμματα και γενι</w:t>
      </w:r>
      <w:r>
        <w:rPr>
          <w:rFonts w:eastAsia="Times New Roman"/>
          <w:bCs/>
          <w:szCs w:val="24"/>
        </w:rPr>
        <w:t>κά τη λειτουργία των οργανισμών που εποπτεύει το Υπουργείο. Αυτή την ώρα λοιπόν εμείς προβλέπουμε τη δημιουργία Ινστιτούτου Φυτικής Παραγωγής Πελοποννήσου, Δυτικής Ελλάδας και Ιονίων Νήσων με έδρα την Πάτρα, το οποίο θα προέλθει μέσα από την αναδιάρθρωση τ</w:t>
      </w:r>
      <w:r>
        <w:rPr>
          <w:rFonts w:eastAsia="Times New Roman"/>
          <w:bCs/>
          <w:szCs w:val="24"/>
        </w:rPr>
        <w:t xml:space="preserve">ου Τμήματος Φυτοπροστασίας της Πάτρας με γνωστικό αντικείμενο τη γενετική βελτίωση –αυτό υπάρχει στην Πάτρα- και βεβαίως στο Ινστιτούτο αυτό θα λειτουργήσουν ερευνητικά τμήματα, ένα που αφορά το </w:t>
      </w:r>
      <w:r>
        <w:rPr>
          <w:rFonts w:eastAsia="Times New Roman"/>
          <w:bCs/>
          <w:szCs w:val="24"/>
        </w:rPr>
        <w:t>τ</w:t>
      </w:r>
      <w:r>
        <w:rPr>
          <w:rFonts w:eastAsia="Times New Roman"/>
          <w:bCs/>
          <w:szCs w:val="24"/>
        </w:rPr>
        <w:t xml:space="preserve">μήμα </w:t>
      </w:r>
      <w:r>
        <w:rPr>
          <w:rFonts w:eastAsia="Times New Roman"/>
          <w:bCs/>
          <w:szCs w:val="24"/>
        </w:rPr>
        <w:t>ε</w:t>
      </w:r>
      <w:r>
        <w:rPr>
          <w:rFonts w:eastAsia="Times New Roman"/>
          <w:bCs/>
          <w:szCs w:val="24"/>
        </w:rPr>
        <w:t xml:space="preserve">λαίας στην Καλαμάτα και το άλλο είναι ο τομέας των </w:t>
      </w:r>
      <w:proofErr w:type="spellStart"/>
      <w:r>
        <w:rPr>
          <w:rFonts w:eastAsia="Times New Roman"/>
          <w:bCs/>
          <w:szCs w:val="24"/>
        </w:rPr>
        <w:t>οπω</w:t>
      </w:r>
      <w:r>
        <w:rPr>
          <w:rFonts w:eastAsia="Times New Roman"/>
          <w:bCs/>
          <w:szCs w:val="24"/>
        </w:rPr>
        <w:t>ροκηπευτικών</w:t>
      </w:r>
      <w:proofErr w:type="spellEnd"/>
      <w:r>
        <w:rPr>
          <w:rFonts w:eastAsia="Times New Roman"/>
          <w:bCs/>
          <w:szCs w:val="24"/>
        </w:rPr>
        <w:t xml:space="preserve"> με έδρα τον </w:t>
      </w:r>
      <w:proofErr w:type="spellStart"/>
      <w:r>
        <w:rPr>
          <w:rFonts w:eastAsia="Times New Roman"/>
          <w:bCs/>
          <w:szCs w:val="24"/>
        </w:rPr>
        <w:t>Κόροιβο</w:t>
      </w:r>
      <w:proofErr w:type="spellEnd"/>
      <w:r>
        <w:rPr>
          <w:rFonts w:eastAsia="Times New Roman"/>
          <w:bCs/>
          <w:szCs w:val="24"/>
        </w:rPr>
        <w:t xml:space="preserve"> Πύργου. </w:t>
      </w:r>
    </w:p>
    <w:p w14:paraId="24A427EA" w14:textId="77777777" w:rsidR="00940AA5" w:rsidRDefault="00122158">
      <w:pPr>
        <w:spacing w:line="600" w:lineRule="auto"/>
        <w:ind w:firstLine="720"/>
        <w:jc w:val="both"/>
        <w:rPr>
          <w:rFonts w:eastAsia="Times New Roman"/>
          <w:bCs/>
          <w:szCs w:val="24"/>
        </w:rPr>
      </w:pPr>
      <w:r>
        <w:rPr>
          <w:rFonts w:eastAsia="Times New Roman"/>
          <w:b/>
          <w:bCs/>
          <w:szCs w:val="24"/>
        </w:rPr>
        <w:t>ΓΕΡΑΣΙΜΟΣ (ΜΑΚΗΣ) ΜΠΑΛΑΟΥΡΑΣ:</w:t>
      </w:r>
      <w:r>
        <w:rPr>
          <w:rFonts w:eastAsia="Times New Roman"/>
          <w:bCs/>
          <w:szCs w:val="24"/>
        </w:rPr>
        <w:t xml:space="preserve"> Σαν παράρτημα, κύριε Υπουργέ. </w:t>
      </w:r>
    </w:p>
    <w:p w14:paraId="24A427EB" w14:textId="77777777" w:rsidR="00940AA5" w:rsidRDefault="00122158">
      <w:pPr>
        <w:spacing w:line="600" w:lineRule="auto"/>
        <w:ind w:firstLine="720"/>
        <w:jc w:val="both"/>
        <w:rPr>
          <w:rFonts w:eastAsia="Times New Roman"/>
          <w:bCs/>
          <w:szCs w:val="24"/>
        </w:rPr>
      </w:pPr>
      <w:r>
        <w:rPr>
          <w:rFonts w:eastAsia="Times New Roman"/>
          <w:b/>
          <w:bCs/>
          <w:szCs w:val="24"/>
        </w:rPr>
        <w:t>ΕΥΑΓΓΕΛΟΣ ΑΠΟΣΤΟΛΟΥ (Υπουργός</w:t>
      </w:r>
      <w:r>
        <w:rPr>
          <w:rFonts w:eastAsia="Times New Roman"/>
          <w:bCs/>
          <w:szCs w:val="24"/>
        </w:rPr>
        <w:t xml:space="preserve"> </w:t>
      </w:r>
      <w:r>
        <w:rPr>
          <w:rFonts w:eastAsia="Times New Roman"/>
          <w:b/>
          <w:bCs/>
          <w:szCs w:val="24"/>
        </w:rPr>
        <w:t xml:space="preserve">Αγροτικής Ανάπτυξης και Τροφίμων): </w:t>
      </w:r>
      <w:r>
        <w:rPr>
          <w:rFonts w:eastAsia="Times New Roman"/>
          <w:bCs/>
          <w:szCs w:val="24"/>
        </w:rPr>
        <w:t xml:space="preserve">Άρα λοιπόν σας γνωρίζουμε ότι αυτή την ώρα έχει αναπτυχθεί και μια συνεργασία μεταξύ </w:t>
      </w:r>
      <w:r>
        <w:rPr>
          <w:rFonts w:eastAsia="Times New Roman"/>
          <w:bCs/>
          <w:szCs w:val="24"/>
        </w:rPr>
        <w:t>«</w:t>
      </w:r>
      <w:r>
        <w:rPr>
          <w:rFonts w:eastAsia="Times New Roman"/>
          <w:bCs/>
          <w:szCs w:val="24"/>
        </w:rPr>
        <w:t>ΕΛ</w:t>
      </w:r>
      <w:r>
        <w:rPr>
          <w:rFonts w:eastAsia="Times New Roman"/>
          <w:bCs/>
          <w:szCs w:val="24"/>
        </w:rPr>
        <w:t>ΓΟ</w:t>
      </w:r>
      <w:r>
        <w:rPr>
          <w:rFonts w:eastAsia="Times New Roman"/>
          <w:bCs/>
          <w:szCs w:val="24"/>
        </w:rPr>
        <w:t>-</w:t>
      </w:r>
      <w:r>
        <w:rPr>
          <w:rFonts w:eastAsia="Times New Roman"/>
          <w:bCs/>
          <w:szCs w:val="24"/>
        </w:rPr>
        <w:t>ΔΗΜΗΤΡΑ</w:t>
      </w:r>
      <w:r>
        <w:rPr>
          <w:rFonts w:eastAsia="Times New Roman"/>
          <w:bCs/>
          <w:szCs w:val="24"/>
        </w:rPr>
        <w:t>»</w:t>
      </w:r>
      <w:r>
        <w:rPr>
          <w:rFonts w:eastAsia="Times New Roman"/>
          <w:bCs/>
          <w:szCs w:val="24"/>
        </w:rPr>
        <w:t xml:space="preserve"> και Περιφέρειας Δυτικής Ελλάδας, ούτως ώστε μέσα από το πρωτόκολλο συνεργασίας που έχουμε υπογράψει να μπορέσουμε να προβλέψουμε δράσεις που έχουν σχέση με την πρόληψη και την αντιμετώπιση όλων αυτών που κι εσείς αναφέρατε. Όσον αφορά την </w:t>
      </w:r>
      <w:proofErr w:type="spellStart"/>
      <w:r>
        <w:rPr>
          <w:rFonts w:eastAsia="Times New Roman"/>
          <w:bCs/>
          <w:szCs w:val="24"/>
        </w:rPr>
        <w:t>ξυλέ</w:t>
      </w:r>
      <w:r>
        <w:rPr>
          <w:rFonts w:eastAsia="Times New Roman"/>
          <w:bCs/>
          <w:szCs w:val="24"/>
        </w:rPr>
        <w:t>λ</w:t>
      </w:r>
      <w:r>
        <w:rPr>
          <w:rFonts w:eastAsia="Times New Roman"/>
          <w:bCs/>
          <w:szCs w:val="24"/>
        </w:rPr>
        <w:t>λα</w:t>
      </w:r>
      <w:proofErr w:type="spellEnd"/>
      <w:r>
        <w:rPr>
          <w:rFonts w:eastAsia="Times New Roman"/>
          <w:bCs/>
          <w:szCs w:val="24"/>
        </w:rPr>
        <w:t xml:space="preserve">, σας τονίζω ότι η πρόληψη και από πλευράς της Ελλάδας </w:t>
      </w:r>
      <w:r>
        <w:rPr>
          <w:rFonts w:eastAsia="Times New Roman"/>
          <w:bCs/>
          <w:szCs w:val="24"/>
        </w:rPr>
        <w:lastRenderedPageBreak/>
        <w:t>και από πλευράς της Ιταλίας είναι πάρα πολύ ανεπτυγμένη, γι’ αυτό και δεν έχει σημειωθεί κανένα, μα κανένα κρούσμα στη χώρα μας.</w:t>
      </w:r>
    </w:p>
    <w:p w14:paraId="24A427EC" w14:textId="77777777" w:rsidR="00940AA5" w:rsidRDefault="00122158">
      <w:pPr>
        <w:spacing w:line="600" w:lineRule="auto"/>
        <w:ind w:firstLine="720"/>
        <w:jc w:val="both"/>
        <w:rPr>
          <w:rFonts w:eastAsia="Times New Roman"/>
          <w:bCs/>
          <w:szCs w:val="24"/>
        </w:rPr>
      </w:pPr>
      <w:r>
        <w:rPr>
          <w:rFonts w:eastAsia="Times New Roman"/>
          <w:bCs/>
          <w:szCs w:val="24"/>
        </w:rPr>
        <w:t xml:space="preserve">Άρα λοιπόν εμείς πιστεύουμε ότι ειδικά ο τομέας των </w:t>
      </w:r>
      <w:proofErr w:type="spellStart"/>
      <w:r>
        <w:rPr>
          <w:rFonts w:eastAsia="Times New Roman"/>
          <w:bCs/>
          <w:szCs w:val="24"/>
        </w:rPr>
        <w:t>οπωροκηπευτικών</w:t>
      </w:r>
      <w:proofErr w:type="spellEnd"/>
      <w:r>
        <w:rPr>
          <w:rFonts w:eastAsia="Times New Roman"/>
          <w:bCs/>
          <w:szCs w:val="24"/>
        </w:rPr>
        <w:t xml:space="preserve"> στη συγκεκριμένη περιοχή, επειδή όντως θα είναι μεγάλη η βοήθεια του </w:t>
      </w:r>
      <w:proofErr w:type="spellStart"/>
      <w:r>
        <w:rPr>
          <w:rFonts w:eastAsia="Times New Roman"/>
          <w:bCs/>
          <w:szCs w:val="24"/>
        </w:rPr>
        <w:t>Κόροιβου</w:t>
      </w:r>
      <w:proofErr w:type="spellEnd"/>
      <w:r>
        <w:rPr>
          <w:rFonts w:eastAsia="Times New Roman"/>
          <w:bCs/>
          <w:szCs w:val="24"/>
        </w:rPr>
        <w:t xml:space="preserve"> του Πύργου, του συγκεκριμένου τομέα-παραρτήματος, είναι ένα θέμα το οποίο εμείς θα το στηρίξουμε, κυρίως γιατί</w:t>
      </w:r>
      <w:r>
        <w:rPr>
          <w:rFonts w:eastAsia="Times New Roman"/>
          <w:bCs/>
          <w:szCs w:val="24"/>
        </w:rPr>
        <w:t xml:space="preserve"> θέλουμε ντόπιες ποικιλίες και σπόρους που έχουμε ανάγκη ως χώρα να τους στηρίξουμε και να τους υπηρετήσουμε και να περνάνε μέσα από τη διαδικασία και των συμπράξεων που έχουμε με την περιφέρεια αλλά κυρίως τη λειτουργία της συγκεκριμένης μονάδας. </w:t>
      </w:r>
    </w:p>
    <w:p w14:paraId="24A427ED" w14:textId="77777777" w:rsidR="00940AA5" w:rsidRDefault="00122158">
      <w:pPr>
        <w:spacing w:line="600" w:lineRule="auto"/>
        <w:ind w:firstLine="720"/>
        <w:jc w:val="both"/>
        <w:rPr>
          <w:rFonts w:eastAsia="Times New Roman"/>
          <w:bCs/>
          <w:szCs w:val="24"/>
        </w:rPr>
      </w:pPr>
      <w:r>
        <w:rPr>
          <w:rFonts w:eastAsia="Times New Roman"/>
          <w:b/>
          <w:bCs/>
          <w:szCs w:val="24"/>
        </w:rPr>
        <w:t>ΓΕΡΑΣΙΜ</w:t>
      </w:r>
      <w:r>
        <w:rPr>
          <w:rFonts w:eastAsia="Times New Roman"/>
          <w:b/>
          <w:bCs/>
          <w:szCs w:val="24"/>
        </w:rPr>
        <w:t>ΟΣ (ΜΑΚΗΣ) ΜΠΑΛΑΟΥΡΑΣ:</w:t>
      </w:r>
      <w:r>
        <w:rPr>
          <w:rFonts w:eastAsia="Times New Roman"/>
          <w:bCs/>
          <w:szCs w:val="24"/>
        </w:rPr>
        <w:t xml:space="preserve"> Δώσατε μια θετική είδηση, κύριε Υπουργέ, και σας ευχαριστώ, αλλά από εκεί και πέρα το θέμα είναι λίγο ασαφές.</w:t>
      </w:r>
    </w:p>
    <w:p w14:paraId="24A427EE" w14:textId="77777777" w:rsidR="00940AA5" w:rsidRDefault="00122158">
      <w:pPr>
        <w:spacing w:line="600" w:lineRule="auto"/>
        <w:ind w:firstLine="720"/>
        <w:jc w:val="both"/>
        <w:rPr>
          <w:rFonts w:eastAsia="Times New Roman"/>
          <w:bCs/>
          <w:szCs w:val="24"/>
        </w:rPr>
      </w:pPr>
      <w:r>
        <w:rPr>
          <w:rFonts w:eastAsia="Times New Roman"/>
          <w:b/>
          <w:bCs/>
          <w:szCs w:val="24"/>
        </w:rPr>
        <w:t>ΕΥΑΓΓΕΛΟΣ ΑΠΟΣΤΟΛΟΥ (Υπουργός</w:t>
      </w:r>
      <w:r>
        <w:rPr>
          <w:rFonts w:eastAsia="Times New Roman"/>
          <w:bCs/>
          <w:szCs w:val="24"/>
        </w:rPr>
        <w:t xml:space="preserve"> </w:t>
      </w:r>
      <w:r>
        <w:rPr>
          <w:rFonts w:eastAsia="Times New Roman"/>
          <w:b/>
          <w:bCs/>
          <w:szCs w:val="24"/>
        </w:rPr>
        <w:t xml:space="preserve">Αγροτικής Ανάπτυξης και Τροφίμων): </w:t>
      </w:r>
      <w:r>
        <w:rPr>
          <w:rFonts w:eastAsia="Times New Roman"/>
          <w:bCs/>
          <w:szCs w:val="24"/>
        </w:rPr>
        <w:t xml:space="preserve">Όντως, κύριε συνάδελφε, αυτό το μέτρο είναι ένα μέτρο που </w:t>
      </w:r>
      <w:r>
        <w:rPr>
          <w:rFonts w:eastAsia="Times New Roman"/>
          <w:bCs/>
          <w:szCs w:val="24"/>
        </w:rPr>
        <w:t xml:space="preserve">ειδικά κουμπώνει σε μεγάλες ζημιές, γιατί δεν έχουμε δυνατότητες -το αντιλαμβάνεστε- και επειδή δεν είναι ασφαλισμένες, δεν καλύπτονται από τον ΕΛΓΑ οι συγκεκριμένες ζημιές, ήρθε αυτό το μέτρο και να είστε σίγουρος ότι όπως </w:t>
      </w:r>
      <w:r>
        <w:rPr>
          <w:rFonts w:eastAsia="Times New Roman"/>
          <w:bCs/>
          <w:szCs w:val="24"/>
        </w:rPr>
        <w:lastRenderedPageBreak/>
        <w:t>κι εσάς, έτσι κι εμάς μας πονάει</w:t>
      </w:r>
      <w:r>
        <w:rPr>
          <w:rFonts w:eastAsia="Times New Roman"/>
          <w:bCs/>
          <w:szCs w:val="24"/>
        </w:rPr>
        <w:t xml:space="preserve"> και θέλουμε να γίνει η εφαρμογή του όσο γίνεται γρηγορότερα. </w:t>
      </w:r>
    </w:p>
    <w:p w14:paraId="24A427EF" w14:textId="77777777" w:rsidR="00940AA5" w:rsidRDefault="00122158">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Ευχαριστώ. </w:t>
      </w:r>
    </w:p>
    <w:p w14:paraId="24A427F0" w14:textId="77777777" w:rsidR="00940AA5" w:rsidRDefault="00122158">
      <w:pPr>
        <w:spacing w:line="600" w:lineRule="auto"/>
        <w:ind w:firstLine="720"/>
        <w:jc w:val="both"/>
        <w:rPr>
          <w:rFonts w:eastAsia="Times New Roman" w:cs="Times New Roman"/>
          <w:szCs w:val="24"/>
        </w:rPr>
      </w:pPr>
      <w:r>
        <w:rPr>
          <w:rFonts w:eastAsia="Times New Roman"/>
          <w:bCs/>
          <w:szCs w:val="24"/>
        </w:rPr>
        <w:t>Προχωρούμε τώρα στην πρώτη</w:t>
      </w:r>
      <w:r>
        <w:rPr>
          <w:rFonts w:eastAsia="Times New Roman" w:cs="Times New Roman"/>
          <w:szCs w:val="24"/>
        </w:rPr>
        <w:t xml:space="preserve"> με αριθμό 926/2-6-2017 επίκαιρη ερώτηση πρώτου κύκλου της Βουλευτού Χαλκιδικής του Συνασπισμού Ριζοσπαστικής Αριστεράς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Αικατερίνης </w:t>
      </w:r>
      <w:proofErr w:type="spellStart"/>
      <w:r>
        <w:rPr>
          <w:rFonts w:eastAsia="Times New Roman" w:cs="Times New Roman"/>
          <w:szCs w:val="24"/>
        </w:rPr>
        <w:t>Ιγγλέζη</w:t>
      </w:r>
      <w:proofErr w:type="spellEnd"/>
      <w:r>
        <w:rPr>
          <w:rFonts w:eastAsia="Times New Roman" w:cs="Times New Roman"/>
          <w:szCs w:val="24"/>
        </w:rPr>
        <w:t xml:space="preserve"> προς τον Υπουργό Αγροτικής Ανάπτυξης και Τροφίμων, σχετικά με την αποζημίωση των παραγωγών της Χαλκιδικής για την καταστροφή των </w:t>
      </w:r>
      <w:proofErr w:type="spellStart"/>
      <w:r>
        <w:rPr>
          <w:rFonts w:eastAsia="Times New Roman" w:cs="Times New Roman"/>
          <w:szCs w:val="24"/>
        </w:rPr>
        <w:t>αροτραίων</w:t>
      </w:r>
      <w:proofErr w:type="spellEnd"/>
      <w:r>
        <w:rPr>
          <w:rFonts w:eastAsia="Times New Roman" w:cs="Times New Roman"/>
          <w:szCs w:val="24"/>
        </w:rPr>
        <w:t xml:space="preserve"> καλλιεργειών.</w:t>
      </w:r>
    </w:p>
    <w:p w14:paraId="24A427F1" w14:textId="77777777" w:rsidR="00940AA5" w:rsidRDefault="00122158">
      <w:pPr>
        <w:spacing w:line="600" w:lineRule="auto"/>
        <w:ind w:firstLine="720"/>
        <w:jc w:val="both"/>
        <w:rPr>
          <w:rFonts w:eastAsia="Times New Roman"/>
          <w:bCs/>
          <w:szCs w:val="24"/>
        </w:rPr>
      </w:pPr>
      <w:r>
        <w:rPr>
          <w:rFonts w:eastAsia="Times New Roman" w:cs="Times New Roman"/>
          <w:szCs w:val="24"/>
        </w:rPr>
        <w:t xml:space="preserve">Παρακαλώ την κ. </w:t>
      </w:r>
      <w:proofErr w:type="spellStart"/>
      <w:r>
        <w:rPr>
          <w:rFonts w:eastAsia="Times New Roman" w:cs="Times New Roman"/>
          <w:szCs w:val="24"/>
        </w:rPr>
        <w:t>Ιγγλέζη</w:t>
      </w:r>
      <w:proofErr w:type="spellEnd"/>
      <w:r>
        <w:rPr>
          <w:rFonts w:eastAsia="Times New Roman" w:cs="Times New Roman"/>
          <w:szCs w:val="24"/>
        </w:rPr>
        <w:t xml:space="preserve"> να πάρει τον λόγο για δύο λεπτά.</w:t>
      </w:r>
    </w:p>
    <w:p w14:paraId="24A427F2"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Κύ</w:t>
      </w:r>
      <w:r>
        <w:rPr>
          <w:rFonts w:eastAsia="Times New Roman" w:cs="Times New Roman"/>
          <w:szCs w:val="24"/>
        </w:rPr>
        <w:t xml:space="preserve">ριε Υπουργέ, </w:t>
      </w:r>
      <w:r>
        <w:rPr>
          <w:rFonts w:eastAsia="Times New Roman" w:cs="Times New Roman"/>
          <w:szCs w:val="24"/>
        </w:rPr>
        <w:t xml:space="preserve">και η δική μου ερώτηση είναι </w:t>
      </w:r>
      <w:r>
        <w:rPr>
          <w:rFonts w:eastAsia="Times New Roman" w:cs="Times New Roman"/>
          <w:szCs w:val="24"/>
        </w:rPr>
        <w:t xml:space="preserve">σε παρόμοιο κλίμα. Οι εξαιρετικά δυσμενείς καιρικές συνθήκες και κυρίως η παρατεταμένη ανομβρία της τελευταίας περιόδου έχουν προκαλέσει τεράστιες καταστροφές στις </w:t>
      </w:r>
      <w:proofErr w:type="spellStart"/>
      <w:r>
        <w:rPr>
          <w:rFonts w:eastAsia="Times New Roman" w:cs="Times New Roman"/>
          <w:szCs w:val="24"/>
        </w:rPr>
        <w:t>αροτραίες</w:t>
      </w:r>
      <w:proofErr w:type="spellEnd"/>
      <w:r>
        <w:rPr>
          <w:rFonts w:eastAsia="Times New Roman" w:cs="Times New Roman"/>
          <w:szCs w:val="24"/>
        </w:rPr>
        <w:t xml:space="preserve"> καλλιέργειες της Βόρειας Ελλάδας. Οι παρ</w:t>
      </w:r>
      <w:r>
        <w:rPr>
          <w:rFonts w:eastAsia="Times New Roman" w:cs="Times New Roman"/>
          <w:szCs w:val="24"/>
        </w:rPr>
        <w:t xml:space="preserve">αγωγοί σιτηρών και ψυχανθών, ιδίως στις περιοχές όπου η παραγωγή είναι πρώιμη, όπως η Χαλκιδική, η Θεσσαλονίκη, η Πιερία και το Κιλκίς, βρίσκονται αντιμέτωποι με την ολοκληρωτική απώλεια της σοδειάς τους. </w:t>
      </w:r>
    </w:p>
    <w:p w14:paraId="24A427F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Καταθέτω και στα Πρακτικά της συνεδρίασης σχετικό </w:t>
      </w:r>
      <w:r>
        <w:rPr>
          <w:rFonts w:eastAsia="Times New Roman" w:cs="Times New Roman"/>
          <w:szCs w:val="24"/>
        </w:rPr>
        <w:t>δημοσίευμα και φωτογραφίες από την καταστροφή στις καλλιέργειες.</w:t>
      </w:r>
    </w:p>
    <w:p w14:paraId="24A427F4" w14:textId="77777777" w:rsidR="00940AA5" w:rsidRDefault="00122158">
      <w:pPr>
        <w:spacing w:line="600" w:lineRule="auto"/>
        <w:ind w:firstLine="720"/>
        <w:jc w:val="both"/>
        <w:rPr>
          <w:rFonts w:eastAsia="Times New Roman" w:cs="Times New Roman"/>
        </w:rPr>
      </w:pPr>
      <w:r>
        <w:rPr>
          <w:rFonts w:eastAsia="Times New Roman" w:cs="Times New Roman"/>
        </w:rPr>
        <w:lastRenderedPageBreak/>
        <w:t xml:space="preserve">(Στο σημείο αυτό η Βουλευτής κ. Αικατερίνη </w:t>
      </w:r>
      <w:proofErr w:type="spellStart"/>
      <w:r>
        <w:rPr>
          <w:rFonts w:eastAsia="Times New Roman" w:cs="Times New Roman"/>
        </w:rPr>
        <w:t>Ιγγλέζη</w:t>
      </w:r>
      <w:proofErr w:type="spellEnd"/>
      <w:r>
        <w:rPr>
          <w:rFonts w:eastAsia="Times New Roman" w:cs="Times New Roman"/>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24A427F5" w14:textId="77777777" w:rsidR="00940AA5" w:rsidRDefault="00122158">
      <w:pPr>
        <w:spacing w:line="600" w:lineRule="auto"/>
        <w:ind w:firstLine="720"/>
        <w:jc w:val="both"/>
        <w:rPr>
          <w:rFonts w:eastAsia="Times New Roman" w:cs="Times New Roman"/>
        </w:rPr>
      </w:pPr>
      <w:r>
        <w:rPr>
          <w:rFonts w:eastAsia="Times New Roman" w:cs="Times New Roman"/>
        </w:rPr>
        <w:t>Η κρίσιμη περίοδος για την ανάπτυξη των σιτηρών είναι η ανθοφορία έως και το στάδιο γεμίσματος του σπόρου. Η θερμοκρασία του εδάφους και η υγρασία του εδάφους καθορίζουν την έναρξη του φυτρώματος του σπόρου και η βλάστηση αρχίζει ότα</w:t>
      </w:r>
      <w:r>
        <w:rPr>
          <w:rFonts w:eastAsia="Times New Roman" w:cs="Times New Roman"/>
        </w:rPr>
        <w:t>ν οι σπόροι απορροφήσουν την απαραίτητη υγρασία. Οι φετινές καιρικές συνθήκες και η πολύμηνη ανομβρία δεν επέτρεψαν στα σιτηρά να αναπτυχθούν, με αποτέλεσμα να έχει ξεκινήσει η φάση της ωρίμανσης δίχως να έχει ολοκληρωθεί η ανάπτυξη του φυτού. Το γεγονός α</w:t>
      </w:r>
      <w:r>
        <w:rPr>
          <w:rFonts w:eastAsia="Times New Roman" w:cs="Times New Roman"/>
        </w:rPr>
        <w:t xml:space="preserve">υτό οδηγεί τους παραγωγούς σε απόγνωση, γιατί δεν υπάρχει παραγωγή για να συγκομιστεί. </w:t>
      </w:r>
    </w:p>
    <w:p w14:paraId="24A427F6" w14:textId="77777777" w:rsidR="00940AA5" w:rsidRDefault="00122158">
      <w:pPr>
        <w:spacing w:line="600" w:lineRule="auto"/>
        <w:ind w:firstLine="720"/>
        <w:jc w:val="both"/>
        <w:rPr>
          <w:rFonts w:eastAsia="Times New Roman" w:cs="Times New Roman"/>
        </w:rPr>
      </w:pPr>
      <w:r>
        <w:rPr>
          <w:rFonts w:eastAsia="Times New Roman" w:cs="Times New Roman"/>
        </w:rPr>
        <w:t>Οι ανυπολόγιστες ζημιές έχουν τεράστια αρνητική επίπτωση τόσο στο ύψος της παραγωγής σιτηρών και ψυχανθών αλλά και στο εισόδημα και γενικότερα στο βιοτικό επίπεδο των α</w:t>
      </w:r>
      <w:r>
        <w:rPr>
          <w:rFonts w:eastAsia="Times New Roman" w:cs="Times New Roman"/>
        </w:rPr>
        <w:t>γροτών. Οι τιμές διάθεσης των σιτηρών είναι ήδη χαμηλές από τα προηγούμενα χρόνια και παρ’ όλη την φετινή καταστροφή, το κόστος παραγωγής παρέμεινε υψηλό.</w:t>
      </w:r>
    </w:p>
    <w:p w14:paraId="24A427F7" w14:textId="77777777" w:rsidR="00940AA5" w:rsidRDefault="00122158">
      <w:pPr>
        <w:spacing w:line="600" w:lineRule="auto"/>
        <w:ind w:firstLine="720"/>
        <w:jc w:val="both"/>
        <w:rPr>
          <w:rFonts w:eastAsia="Times New Roman" w:cs="Times New Roman"/>
        </w:rPr>
      </w:pPr>
      <w:r>
        <w:rPr>
          <w:rFonts w:eastAsia="Times New Roman" w:cs="Times New Roman"/>
        </w:rPr>
        <w:t xml:space="preserve">Ερωτάται ο κύριος Υπουργός: </w:t>
      </w:r>
    </w:p>
    <w:p w14:paraId="24A427F8" w14:textId="77777777" w:rsidR="00940AA5" w:rsidRDefault="00122158">
      <w:pPr>
        <w:spacing w:line="600" w:lineRule="auto"/>
        <w:ind w:firstLine="720"/>
        <w:jc w:val="both"/>
        <w:rPr>
          <w:rFonts w:eastAsia="Times New Roman" w:cs="Times New Roman"/>
        </w:rPr>
      </w:pPr>
      <w:r>
        <w:rPr>
          <w:rFonts w:eastAsia="Times New Roman" w:cs="Times New Roman"/>
        </w:rPr>
        <w:lastRenderedPageBreak/>
        <w:t>Προτίθεται να αποζημιώσει άμεσα τους αγρότες από τα κονδύλια του ΠΣΕΑ, δ</w:t>
      </w:r>
      <w:r>
        <w:rPr>
          <w:rFonts w:eastAsia="Times New Roman" w:cs="Times New Roman"/>
        </w:rPr>
        <w:t>εδομένου ότι ο ΕΛΓΑ δεν καλύπτει ζημιές λόγω ξηρασίας;</w:t>
      </w:r>
    </w:p>
    <w:p w14:paraId="24A427F9" w14:textId="77777777" w:rsidR="00940AA5" w:rsidRDefault="00122158">
      <w:pPr>
        <w:spacing w:line="600" w:lineRule="auto"/>
        <w:ind w:firstLine="720"/>
        <w:jc w:val="both"/>
        <w:rPr>
          <w:rFonts w:eastAsia="Times New Roman" w:cs="Times New Roman"/>
        </w:rPr>
      </w:pPr>
      <w:r>
        <w:rPr>
          <w:rFonts w:eastAsia="Times New Roman" w:cs="Times New Roman"/>
        </w:rPr>
        <w:t>Σε ποιες ενέργειες προτίθεται να προβεί, ώστε να ενισχυθεί η καλλιέργεια σιτηρών και ψυχανθών, δεδομένου ότι το σκληρό σιτάρι αποτελεί εξαγώγιμο προϊόν για τη χώρα και οι εν λόγω παραγωγές ενισχύουν τη</w:t>
      </w:r>
      <w:r>
        <w:rPr>
          <w:rFonts w:eastAsia="Times New Roman" w:cs="Times New Roman"/>
        </w:rPr>
        <w:t xml:space="preserve">ν εγχώρια παραγωγή ζωοτροφών; </w:t>
      </w:r>
    </w:p>
    <w:p w14:paraId="24A427FA" w14:textId="77777777" w:rsidR="00940AA5" w:rsidRDefault="00122158">
      <w:pPr>
        <w:spacing w:line="600" w:lineRule="auto"/>
        <w:ind w:firstLine="720"/>
        <w:jc w:val="both"/>
        <w:rPr>
          <w:rFonts w:eastAsia="Times New Roman" w:cs="Times New Roman"/>
        </w:rPr>
      </w:pPr>
      <w:r>
        <w:rPr>
          <w:rFonts w:eastAsia="Times New Roman" w:cs="Times New Roman"/>
          <w:b/>
        </w:rPr>
        <w:t>ΠΡΟΕΔΡΕΥΩΝ (Δημήτριος Κρεμαστινός):</w:t>
      </w:r>
      <w:r>
        <w:rPr>
          <w:rFonts w:eastAsia="Times New Roman" w:cs="Times New Roman"/>
        </w:rPr>
        <w:t xml:space="preserve"> Κύριε Υπουργέ, έχετε τον λόγο.</w:t>
      </w:r>
    </w:p>
    <w:p w14:paraId="24A427FB" w14:textId="77777777" w:rsidR="00940AA5" w:rsidRDefault="00122158">
      <w:pPr>
        <w:spacing w:line="600" w:lineRule="auto"/>
        <w:ind w:firstLine="720"/>
        <w:jc w:val="both"/>
        <w:rPr>
          <w:rFonts w:eastAsia="Times New Roman" w:cs="Times New Roman"/>
        </w:rPr>
      </w:pPr>
      <w:r>
        <w:rPr>
          <w:rFonts w:eastAsia="Times New Roman" w:cs="Times New Roman"/>
          <w:b/>
        </w:rPr>
        <w:t>ΕΥΑΓΓΕΛΟΣ ΑΠΟΣΤΟΛΟΥ (Υπουργός Αγροτικής Ανάπτυξης και Τροφίμων):</w:t>
      </w:r>
      <w:r>
        <w:rPr>
          <w:rFonts w:eastAsia="Times New Roman" w:cs="Times New Roman"/>
        </w:rPr>
        <w:t xml:space="preserve"> Αγαπητή συνάδελφε, και εσείς νομίζω συμφωνείτε ότι βιώνουμε μια περίοδο έντονων κλιματικών αλ</w:t>
      </w:r>
      <w:r>
        <w:rPr>
          <w:rFonts w:eastAsia="Times New Roman" w:cs="Times New Roman"/>
        </w:rPr>
        <w:t xml:space="preserve">λαγών, οι οποίες έχουν τεράστιες επιπτώσεις στην αγροτική παραγωγή, στην αγροτική δραστηριότητα. Ζούμε φαινόμενα την ίδια εποχή να καίγονται εκτάσεις σε δάση με τεράστιες επιπτώσεις και στη διπλανή περιοχή να έχουμε τέτοια χαλαζόπτωση που προξενεί μεγάλες </w:t>
      </w:r>
      <w:r>
        <w:rPr>
          <w:rFonts w:eastAsia="Times New Roman" w:cs="Times New Roman"/>
        </w:rPr>
        <w:t>ζημιές στην αγροτική παραγωγή.</w:t>
      </w:r>
    </w:p>
    <w:p w14:paraId="24A427FC" w14:textId="77777777" w:rsidR="00940AA5" w:rsidRDefault="00122158">
      <w:pPr>
        <w:spacing w:line="600" w:lineRule="auto"/>
        <w:ind w:firstLine="720"/>
        <w:jc w:val="both"/>
        <w:rPr>
          <w:rFonts w:eastAsia="Times New Roman" w:cs="Times New Roman"/>
        </w:rPr>
      </w:pPr>
      <w:r>
        <w:rPr>
          <w:rFonts w:eastAsia="Times New Roman" w:cs="Times New Roman"/>
        </w:rPr>
        <w:t xml:space="preserve">Η περίπτωση που αναφέρετε όντως έτσι είναι. Στην Μακεδονία, στην ευρύτερη περιοχή και της Χαλκιδικής είχαμε επιπτώσεις από αίτια, τα οποία δυστυχώς, όπως και εσείς είπατε, δεν καλύπτονται από τους ασφαλιστικούς κινδύνους του </w:t>
      </w:r>
      <w:r>
        <w:rPr>
          <w:rFonts w:eastAsia="Times New Roman" w:cs="Times New Roman"/>
        </w:rPr>
        <w:t xml:space="preserve">ΕΛΓΑ. Βέβαια, εκεί τώρα ανοίγει ένα μεγάλο θέμα, ότι πρέπει </w:t>
      </w:r>
      <w:r>
        <w:rPr>
          <w:rFonts w:eastAsia="Times New Roman" w:cs="Times New Roman"/>
        </w:rPr>
        <w:lastRenderedPageBreak/>
        <w:t xml:space="preserve">οπωσδήποτε να δούμε ξανά μέσα από αναλογιστικές μελέτες και άλλους ασφαλιστικούς κινδύνους. Ήδη έχουμε συστήσει αρμόδια </w:t>
      </w:r>
      <w:r>
        <w:rPr>
          <w:rFonts w:eastAsia="Times New Roman" w:cs="Times New Roman"/>
        </w:rPr>
        <w:t>ε</w:t>
      </w:r>
      <w:r>
        <w:rPr>
          <w:rFonts w:eastAsia="Times New Roman" w:cs="Times New Roman"/>
        </w:rPr>
        <w:t>πιτροπή, η οποία επεξεργάζεται, αλλά αντιλαμβάνεστε ότι πρέπει να προχωρήσε</w:t>
      </w:r>
      <w:r>
        <w:rPr>
          <w:rFonts w:eastAsia="Times New Roman" w:cs="Times New Roman"/>
        </w:rPr>
        <w:t xml:space="preserve">ι και σε αναλογιστικές μελέτες, για να καταλήξουμε και σε ένα ασφάλιστρο, το οποίο θα καλύπτει και τέτοιους κινδύνους. </w:t>
      </w:r>
    </w:p>
    <w:p w14:paraId="24A427FD" w14:textId="77777777" w:rsidR="00940AA5" w:rsidRDefault="00122158">
      <w:pPr>
        <w:spacing w:line="600" w:lineRule="auto"/>
        <w:ind w:firstLine="720"/>
        <w:jc w:val="both"/>
        <w:rPr>
          <w:rFonts w:eastAsia="Times New Roman" w:cs="Times New Roman"/>
        </w:rPr>
      </w:pPr>
      <w:r>
        <w:rPr>
          <w:rFonts w:eastAsia="Times New Roman" w:cs="Times New Roman"/>
        </w:rPr>
        <w:t>Όμως σε αυτές τις περιπτώσεις εμείς συντάσσουμε έναν φάκελο, ο οποίος δείχνει ότι σε αυτές τις περιοχές αυτές οι φυσικές καταστροφές προ</w:t>
      </w:r>
      <w:r>
        <w:rPr>
          <w:rFonts w:eastAsia="Times New Roman" w:cs="Times New Roman"/>
        </w:rPr>
        <w:t>ξένησαν μια συγκεκριμένη απώλεια στους παραγωγούς. Αυτός ο φάκελος υποβάλλεται στην Ευρωπαϊκή Επιτροπή. Βεβαίως, τις περισσότερες φορές δεν έχουμε πρόβλημα, εγκρίνεται. Από εκεί και πέρα, όταν εγκριθεί, οπωσδήποτε μπαίνει η προϋπόθεση του Υπουργείου Οικονο</w:t>
      </w:r>
      <w:r>
        <w:rPr>
          <w:rFonts w:eastAsia="Times New Roman" w:cs="Times New Roman"/>
        </w:rPr>
        <w:t>μικών να καλύψει την συγκεκριμένη απώλεια εισοδήματος. Μέχρι σήμερα μέσα από τον προγραμματισμό που κάνουμε προσπαθούμε όσο το δυνατόν σε ένα χρονικό διάστημα να έχει μειωθεί, γιατί δεν γίνεται διπλός έλεγχος, και το πολύ σε δύο χρόνια να έχει γίνει η κάλυ</w:t>
      </w:r>
      <w:r>
        <w:rPr>
          <w:rFonts w:eastAsia="Times New Roman" w:cs="Times New Roman"/>
        </w:rPr>
        <w:t>ψη της συγκεκριμένης απώλειας.</w:t>
      </w:r>
    </w:p>
    <w:p w14:paraId="24A427FE" w14:textId="77777777" w:rsidR="00940AA5" w:rsidRDefault="00122158">
      <w:pPr>
        <w:spacing w:line="600" w:lineRule="auto"/>
        <w:ind w:firstLine="720"/>
        <w:jc w:val="both"/>
        <w:rPr>
          <w:rFonts w:eastAsia="Times New Roman" w:cs="Times New Roman"/>
        </w:rPr>
      </w:pPr>
      <w:r>
        <w:rPr>
          <w:rFonts w:eastAsia="Times New Roman" w:cs="Times New Roman"/>
        </w:rPr>
        <w:t>Άρα εφόσον τεκμηριωθεί από τον συγκεκριμένο φάκελο η απώλεια, θα είμαστε σε επαφή με τους παραγωγούς και τότε θα μπούμε σε αυτή τη διαδικασία. Δεν υπάρχει άλλος τρόπος για να καλυφθούν οι συγκεκριμένοι παραγωγοί.</w:t>
      </w:r>
    </w:p>
    <w:p w14:paraId="24A427FF" w14:textId="77777777" w:rsidR="00940AA5" w:rsidRDefault="00122158">
      <w:pPr>
        <w:spacing w:line="600" w:lineRule="auto"/>
        <w:ind w:firstLine="720"/>
        <w:jc w:val="both"/>
        <w:rPr>
          <w:rFonts w:eastAsia="Times New Roman" w:cs="Times New Roman"/>
        </w:rPr>
      </w:pPr>
      <w:r>
        <w:rPr>
          <w:rFonts w:eastAsia="Times New Roman" w:cs="Times New Roman"/>
          <w:b/>
        </w:rPr>
        <w:lastRenderedPageBreak/>
        <w:t>ΠΡΟΕΔΡΕΥΩΝ (</w:t>
      </w:r>
      <w:r>
        <w:rPr>
          <w:rFonts w:eastAsia="Times New Roman" w:cs="Times New Roman"/>
          <w:b/>
        </w:rPr>
        <w:t>Δημήτριος Κρεμαστινός):</w:t>
      </w:r>
      <w:r>
        <w:rPr>
          <w:rFonts w:eastAsia="Times New Roman" w:cs="Times New Roman"/>
        </w:rPr>
        <w:t xml:space="preserve"> Κυρίες και κύριοι συνάδελφοι, έχω την τιμή να κάνω μια ανακοίνωση. </w:t>
      </w:r>
    </w:p>
    <w:p w14:paraId="24A42800" w14:textId="77777777" w:rsidR="00940AA5" w:rsidRDefault="00122158">
      <w:pPr>
        <w:spacing w:line="600" w:lineRule="auto"/>
        <w:ind w:firstLine="720"/>
        <w:jc w:val="both"/>
        <w:rPr>
          <w:rFonts w:eastAsia="Times New Roman" w:cs="Times New Roman"/>
        </w:rPr>
      </w:pPr>
      <w:r>
        <w:rPr>
          <w:rFonts w:eastAsia="Times New Roman" w:cs="Times New Roman"/>
        </w:rPr>
        <w:t>Σας γνωρίζω ότι από τα Έδρανα αριστερά του Προεδρείου παρακολουθούν τη συνεδρίαση της Βουλής η Πρόεδρος της Επιτροπής Δημόσιας Διοίκησης και Περιφερειακής Ανάπτυξης</w:t>
      </w:r>
      <w:r>
        <w:rPr>
          <w:rFonts w:eastAsia="Times New Roman" w:cs="Times New Roman"/>
        </w:rPr>
        <w:t xml:space="preserve"> του Κοινοβουλίου της Τσεχικής Δημοκρατίας κ. </w:t>
      </w:r>
      <w:proofErr w:type="spellStart"/>
      <w:r>
        <w:rPr>
          <w:rFonts w:eastAsia="Times New Roman" w:cs="Times New Roman"/>
        </w:rPr>
        <w:t>Χαλίκοβα</w:t>
      </w:r>
      <w:proofErr w:type="spellEnd"/>
      <w:r>
        <w:rPr>
          <w:rFonts w:eastAsia="Times New Roman" w:cs="Times New Roman"/>
        </w:rPr>
        <w:t xml:space="preserve"> συνοδευόμενη από τον Αντιπρόεδρο και τα μέλη της Επιτροπής. </w:t>
      </w:r>
    </w:p>
    <w:p w14:paraId="24A42801" w14:textId="77777777" w:rsidR="00940AA5" w:rsidRDefault="00122158">
      <w:pPr>
        <w:spacing w:line="600" w:lineRule="auto"/>
        <w:ind w:firstLine="720"/>
        <w:jc w:val="both"/>
        <w:rPr>
          <w:rFonts w:eastAsia="Times New Roman" w:cs="Times New Roman"/>
        </w:rPr>
      </w:pPr>
      <w:r>
        <w:rPr>
          <w:rFonts w:eastAsia="Times New Roman" w:cs="Times New Roman"/>
        </w:rPr>
        <w:t>Κυρία</w:t>
      </w:r>
      <w:r w:rsidRPr="005D5D77">
        <w:rPr>
          <w:rFonts w:eastAsia="Times New Roman" w:cs="Times New Roman"/>
        </w:rPr>
        <w:t xml:space="preserve"> </w:t>
      </w:r>
      <w:proofErr w:type="spellStart"/>
      <w:r>
        <w:rPr>
          <w:rFonts w:eastAsia="Times New Roman" w:cs="Times New Roman"/>
        </w:rPr>
        <w:t>Χαλίκοβα</w:t>
      </w:r>
      <w:proofErr w:type="spellEnd"/>
      <w:r>
        <w:rPr>
          <w:rFonts w:eastAsia="Times New Roman" w:cs="Times New Roman"/>
        </w:rPr>
        <w:t>,</w:t>
      </w:r>
      <w:r w:rsidRPr="005D5D77">
        <w:rPr>
          <w:rFonts w:eastAsia="Times New Roman" w:cs="Times New Roman"/>
        </w:rPr>
        <w:t xml:space="preserve"> </w:t>
      </w:r>
      <w:r>
        <w:rPr>
          <w:rFonts w:eastAsia="Times New Roman" w:cs="Times New Roman"/>
        </w:rPr>
        <w:t>σας</w:t>
      </w:r>
      <w:r w:rsidRPr="005D5D77">
        <w:rPr>
          <w:rFonts w:eastAsia="Times New Roman" w:cs="Times New Roman"/>
        </w:rPr>
        <w:t xml:space="preserve"> </w:t>
      </w:r>
      <w:r>
        <w:rPr>
          <w:rFonts w:eastAsia="Times New Roman" w:cs="Times New Roman"/>
        </w:rPr>
        <w:t xml:space="preserve">καλωσορίζω στο </w:t>
      </w:r>
      <w:r>
        <w:rPr>
          <w:rFonts w:eastAsia="Times New Roman" w:cs="Times New Roman"/>
        </w:rPr>
        <w:t>ε</w:t>
      </w:r>
      <w:r>
        <w:rPr>
          <w:rFonts w:eastAsia="Times New Roman" w:cs="Times New Roman"/>
        </w:rPr>
        <w:t>λληνικό Κοινοβούλιο.</w:t>
      </w:r>
    </w:p>
    <w:p w14:paraId="24A42802" w14:textId="77777777" w:rsidR="00940AA5" w:rsidRDefault="00122158">
      <w:pPr>
        <w:spacing w:line="600" w:lineRule="auto"/>
        <w:ind w:firstLine="720"/>
        <w:jc w:val="center"/>
        <w:rPr>
          <w:rFonts w:eastAsia="Times New Roman" w:cs="Times New Roman"/>
        </w:rPr>
      </w:pPr>
      <w:r>
        <w:rPr>
          <w:rFonts w:eastAsia="Times New Roman" w:cs="Times New Roman"/>
        </w:rPr>
        <w:t>(Χειροκροτήματα)</w:t>
      </w:r>
      <w:r w:rsidRPr="005D5D77">
        <w:rPr>
          <w:rFonts w:eastAsia="Times New Roman" w:cs="Times New Roman"/>
        </w:rPr>
        <w:t xml:space="preserve"> </w:t>
      </w:r>
    </w:p>
    <w:p w14:paraId="24A42803" w14:textId="77777777" w:rsidR="00940AA5" w:rsidRDefault="00122158">
      <w:pPr>
        <w:spacing w:line="600" w:lineRule="auto"/>
        <w:ind w:firstLine="720"/>
        <w:jc w:val="both"/>
        <w:rPr>
          <w:rFonts w:eastAsia="Times New Roman" w:cs="Times New Roman"/>
        </w:rPr>
      </w:pPr>
      <w:r>
        <w:rPr>
          <w:rFonts w:eastAsia="Times New Roman" w:cs="Times New Roman"/>
        </w:rPr>
        <w:t xml:space="preserve">Κυρία </w:t>
      </w:r>
      <w:proofErr w:type="spellStart"/>
      <w:r>
        <w:rPr>
          <w:rFonts w:eastAsia="Times New Roman" w:cs="Times New Roman"/>
        </w:rPr>
        <w:t>Ιγγλέση</w:t>
      </w:r>
      <w:proofErr w:type="spellEnd"/>
      <w:r>
        <w:rPr>
          <w:rFonts w:eastAsia="Times New Roman" w:cs="Times New Roman"/>
        </w:rPr>
        <w:t xml:space="preserve">, έχετε τον λόγο για τη δευτερολογία σας. </w:t>
      </w:r>
    </w:p>
    <w:p w14:paraId="24A42804"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Ευχαριστώ, κύριε Πρόεδρε.</w:t>
      </w:r>
    </w:p>
    <w:p w14:paraId="24A42805"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είναι σημαντικό να ακούμε από εσάς ότι υπάρχει μέριμνα του Υπουργείου Αγροτικής Ανάπτυξης για την αποζημίωση των παραγωγών. Θα πρέπει, όμως, όπως και εσείς αναφέρατε, να βρεθεί τρόπος οι αποζημιώ</w:t>
      </w:r>
      <w:r>
        <w:rPr>
          <w:rFonts w:eastAsia="Times New Roman" w:cs="Times New Roman"/>
          <w:szCs w:val="24"/>
        </w:rPr>
        <w:t>σεις αυτές να έλθουν σε εύλογο χρονικό διάστημα. Η εμπειρία όλων μας από τα ΠΣΕΑ είναι ότι καθυστερούν πολύ και αυτό όταν πρόκειται για αγρότες, μπορεί να σημαίνει και την αδυναμία τους να επενδύσουν στις καλλιέργειες της αμέσως επόμενης χρονιάς.</w:t>
      </w:r>
    </w:p>
    <w:p w14:paraId="24A42806"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Ζητάμε, λ</w:t>
      </w:r>
      <w:r>
        <w:rPr>
          <w:rFonts w:eastAsia="Times New Roman" w:cs="Times New Roman"/>
          <w:szCs w:val="24"/>
        </w:rPr>
        <w:t>οιπόν, από το Υπουργείο Αγροτικής Ανάπτυξης αλλά και από τις υπηρεσίες του ΕΛΓΑ να επισπεύσουν τις διαδικασίες, να γίνουν άμεσα όλες οι αναγκαίες ενέργειες για τη σύνταξη και την κατάθεση των φακέλων αυτών που έχουν πληγεί, ώστε να υπάρξει άμεσα έγκριση τω</w:t>
      </w:r>
      <w:r>
        <w:rPr>
          <w:rFonts w:eastAsia="Times New Roman" w:cs="Times New Roman"/>
          <w:szCs w:val="24"/>
        </w:rPr>
        <w:t>ν αποζημιώσεών τους.</w:t>
      </w:r>
    </w:p>
    <w:p w14:paraId="24A42807"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Με αφορμή, όμως, την καταστροφή που έχει συντελεστεί στη Χαλκιδική αλλά και σε γειτονικές περιοχές, όπως η Θεσσαλονίκη, η Πιερία και το Κιλκίς, προκύπτει όπως και εσείς αναφέρατε πολύ ορθά, η ανάγκη να επανεξεταστεί το ασφαλιστικό </w:t>
      </w:r>
      <w:r>
        <w:rPr>
          <w:rFonts w:eastAsia="Times New Roman" w:cs="Times New Roman"/>
          <w:szCs w:val="24"/>
        </w:rPr>
        <w:t>καθεστώς του ΕΛΓΑ και να συνυπολογίσει την επίδραση της κλιματικής αλλαγής στην αγροτική παραγωγή.</w:t>
      </w:r>
    </w:p>
    <w:p w14:paraId="24A42808"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διεθνής έρευνα αλλά και η μελέτη της Τράπεζας της Ελλάδος για τις επιπτώσεις της κλιματικής αλλαγής στην Ελλάδα είναι σαφής. Η αγροτική παραγωγή κινδυνεύει</w:t>
      </w:r>
      <w:r>
        <w:rPr>
          <w:rFonts w:eastAsia="Times New Roman" w:cs="Times New Roman"/>
          <w:szCs w:val="24"/>
        </w:rPr>
        <w:t xml:space="preserve"> λόγω της έλλειψης πόσιμου νερού, της σμίκρυνσης των καλλιεργητικών περιόδων και της αβεβαιότητας σχετικά με το είδος και τον χρόνο εγκατάστασης των συγκεκριμένων καλλιεργειών. Μάλιστα, οι μελέτες προβλέπουν σενάρια που εκτιμούν τη μείωση των αποδόσεων του</w:t>
      </w:r>
      <w:r>
        <w:rPr>
          <w:rFonts w:eastAsia="Times New Roman" w:cs="Times New Roman"/>
          <w:szCs w:val="24"/>
        </w:rPr>
        <w:t xml:space="preserve"> αραβόσιτου στη Θεσσαλία από 20% έως 55% και η παραγωγή σκληρού σιταριού διαφοροποιείται από 67% έως 15%. Μπροστά σε αυτά τα δεδομένα ο ΕΛΓΑ θα πρέπει να αναπροσαρμοστεί, όπως είπατε, και θα πρέπει να στηρίξει τον αγροτικό κόσμο.</w:t>
      </w:r>
    </w:p>
    <w:p w14:paraId="24A42809"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Να αναφέρω ένα ακόμα παράδ</w:t>
      </w:r>
      <w:r>
        <w:rPr>
          <w:rFonts w:eastAsia="Times New Roman" w:cs="Times New Roman"/>
          <w:szCs w:val="24"/>
        </w:rPr>
        <w:t>ειγμα καταστροφής στην περιοχή μου, που όμως μέχρι στιγμής δεν έχει υπάρξει, αλλά και δεν προβλέπεται δυστυχώς, δυνατότητα αποζημίωσης των παραγωγών και θα πρέπει να μεριμνήσει και γι’ αυτό το Υπουργείο. Οι ακραίες συνθήκες και ο παγετός του χειμώνα που πέ</w:t>
      </w:r>
      <w:r>
        <w:rPr>
          <w:rFonts w:eastAsia="Times New Roman" w:cs="Times New Roman"/>
          <w:szCs w:val="24"/>
        </w:rPr>
        <w:t>ρασε έπληξε ολοκληρωτικά τους ορεινούς ελαιώνες της Μεγάλης Παναγιάς. Η καταστροφή όμως δεν φθάνει το 30% του νομού για να αποζημιωθεί από τον ΕΛΓΑ, γιατί όπως γνωρίζετε, οι ελαιώνες στη Χαλκιδική είναι κυρίως πεδινοί και άρα δεν είχαν πρόβλημα.</w:t>
      </w:r>
    </w:p>
    <w:p w14:paraId="24A4280A"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 όλα α</w:t>
      </w:r>
      <w:r>
        <w:rPr>
          <w:rFonts w:eastAsia="Times New Roman" w:cs="Times New Roman"/>
          <w:szCs w:val="24"/>
        </w:rPr>
        <w:t>υτά η ορεινή αγροτική οικονομία του νομού έχει πληγεί καθοριστικά, δίχως να έχουν λάβει μέχρι στιγμής οι αγρότες την όποια αποζημίωση, είτε κάποια δέσμευση για δυνατότητα αποζημίωσης, γεγονός που τους καθιστά ανήμπορους να ανταπεξέλθουν οικονομικά. Επανερχ</w:t>
      </w:r>
      <w:r>
        <w:rPr>
          <w:rFonts w:eastAsia="Times New Roman" w:cs="Times New Roman"/>
          <w:szCs w:val="24"/>
        </w:rPr>
        <w:t>όμενοι, όμως, στο θέμα των σιτηρών, οφείλω να τονίσω ότι ο κλάδος των σιτηρών είναι πολύ σημαντικός στο εμπορικό ισοζύγιο της χώρας. Το σιτάρι βρίσκεται στη δεύτερη θέση των δημητριακών με τη μεγαλύτερη παραγωγή, κατανάλωση και εμπορία στον κόσμο σήμερα.</w:t>
      </w:r>
    </w:p>
    <w:p w14:paraId="24A4280B"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θέλουμε να στηρίξουμε την πραγματική παραγωγή, θα πρέπει να βρεθεί τρόπος ώστε η πολιτεία να είναι επί της ουσίας δίπλα στον αγρότη, να τον συμβουλεύει και να τον καθοδηγεί σε κάθε καλλιεργητικό βήμα, ώστε η </w:t>
      </w:r>
      <w:r>
        <w:rPr>
          <w:rFonts w:eastAsia="Times New Roman" w:cs="Times New Roman"/>
          <w:szCs w:val="24"/>
        </w:rPr>
        <w:lastRenderedPageBreak/>
        <w:t xml:space="preserve">επιβίωση των παραγωγών μας να μη βασίζεται σε </w:t>
      </w:r>
      <w:r>
        <w:rPr>
          <w:rFonts w:eastAsia="Times New Roman" w:cs="Times New Roman"/>
          <w:szCs w:val="24"/>
        </w:rPr>
        <w:t>αποζημιώσεις, αλλά στην παραγωγή προϊόντων υψηλής προστιθέμενης αξίας.</w:t>
      </w:r>
    </w:p>
    <w:p w14:paraId="24A4280C"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κύριος Υπουργός έχει τον λόγο.</w:t>
      </w:r>
    </w:p>
    <w:p w14:paraId="24A4280D" w14:textId="77777777" w:rsidR="00940AA5" w:rsidRDefault="00122158">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Θα συμφωνήσω μαζί σας για τις επιπτώσεις της κλιματ</w:t>
      </w:r>
      <w:r>
        <w:rPr>
          <w:rFonts w:eastAsia="Times New Roman" w:cs="Times New Roman"/>
          <w:szCs w:val="24"/>
        </w:rPr>
        <w:t>ικής αλλαγής, αλλά πρέπει εμείς από τη δική μας πλευρά να παρακολουθούμε τα πράγματα. Ήδη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δικτύου της μεσογειακής αγοράς για τα δημητριακά, συλλέγουμε στοιχεία, για να δούμε ποιες είναι αυτές οι επιδράσεις, διότι πραγματικά πρέπει να έχουμε</w:t>
      </w:r>
      <w:r>
        <w:rPr>
          <w:rFonts w:eastAsia="Times New Roman" w:cs="Times New Roman"/>
          <w:szCs w:val="24"/>
        </w:rPr>
        <w:t xml:space="preserve"> άποψη, πρόβλεψη, σχετικά με τις επιπτώσεις ιδιαίτερα στην παραγωγή και του μαλακού αλλά και του σκληρού σιταριού.</w:t>
      </w:r>
    </w:p>
    <w:p w14:paraId="24A4280E" w14:textId="77777777" w:rsidR="00940AA5" w:rsidRDefault="00122158">
      <w:pPr>
        <w:spacing w:line="600" w:lineRule="auto"/>
        <w:ind w:firstLine="720"/>
        <w:contextualSpacing/>
        <w:jc w:val="both"/>
        <w:rPr>
          <w:rFonts w:eastAsia="Times New Roman" w:cs="Times New Roman"/>
          <w:szCs w:val="24"/>
        </w:rPr>
      </w:pPr>
      <w:r>
        <w:rPr>
          <w:rFonts w:eastAsia="Times New Roman" w:cs="Times New Roman"/>
          <w:szCs w:val="24"/>
        </w:rPr>
        <w:t>Εγώ έχω να σας πω ότι οι τιμές για το σκληρό σιτάρι το 2016 κυμάνθηκαν από 150 έως 260 ευρώ ανά τόνο, ενώ για το 2017 κυμαίνονται από 185 έως</w:t>
      </w:r>
      <w:r>
        <w:rPr>
          <w:rFonts w:eastAsia="Times New Roman" w:cs="Times New Roman"/>
          <w:szCs w:val="24"/>
        </w:rPr>
        <w:t xml:space="preserve"> 250 ευρώ ανά τόνο. Η καλλιέργεια του σκληρού σιταριού και η καλλιέργεια πρωτεϊνούχων ψυχανθών είναι κάτι το οποίο το επιδιώκουμε, γι’ αυτό και στα πλαίσια του </w:t>
      </w:r>
      <w:r>
        <w:rPr>
          <w:rFonts w:eastAsia="Times New Roman" w:cs="Times New Roman"/>
          <w:szCs w:val="24"/>
        </w:rPr>
        <w:t>κ</w:t>
      </w:r>
      <w:r>
        <w:rPr>
          <w:rFonts w:eastAsia="Times New Roman" w:cs="Times New Roman"/>
          <w:szCs w:val="24"/>
        </w:rPr>
        <w:t>ανονισμού 1307/13 που αφορά τις ενισχύσεις, προβλέψαμε να υπάρξουν συνδεδεμένες ενισχύσεις με τ</w:t>
      </w:r>
      <w:r>
        <w:rPr>
          <w:rFonts w:eastAsia="Times New Roman" w:cs="Times New Roman"/>
          <w:szCs w:val="24"/>
        </w:rPr>
        <w:t>α συγκεκριμένα προϊόντα λόγω της σπουδαιότητάς τους, τόσο για τη στήριξη της κτηνοτροφίας, αλλά και γενικότερα τη σπουδαιότητά τους σε τοπικό και εθνικό επίπεδο.</w:t>
      </w:r>
    </w:p>
    <w:p w14:paraId="24A4280F" w14:textId="77777777" w:rsidR="00940AA5" w:rsidRDefault="00122158">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λοιπόν, τα μέτρα ήδη ξεκίνησαν να εφαρμόζονται από το 2017 και έχουν ορίζοντα μέχρι το 2</w:t>
      </w:r>
      <w:r>
        <w:rPr>
          <w:rFonts w:eastAsia="Times New Roman" w:cs="Times New Roman"/>
          <w:szCs w:val="24"/>
        </w:rPr>
        <w:t>020. Συγκεκριμένα, για την καλλιέργεια σκληρού σίτου το άθροισμα των ετήσιων προϋπολογισμών του 2017-2020 θα ξεπεράσει τα 46 εκατομμύρια ευρώ, ενώ για την καλλιέργεια των πρωτεϊνούχων ψυχανθών το αντίστοιχο άθροισμα θα ξεπεράσει τα 27 εκατομμύρια ευρώ, για</w:t>
      </w:r>
      <w:r>
        <w:rPr>
          <w:rFonts w:eastAsia="Times New Roman" w:cs="Times New Roman"/>
          <w:szCs w:val="24"/>
        </w:rPr>
        <w:t>τί θέλουμε ιδιαίτερα στην κατεύθυνση στήριξης της κτηνοτροφίας να έχουμε και αντίστοιχες ζωοτροφές, αφού είναι γνωστό ότι το κόστος παραγωγής, ειδικά των ζωοτροφών στην κτηνοτροφία, είναι ένα μεγάλο πρόβλημα που πρέπει οπωσδήποτε να το αντιμετωπίσουμε.</w:t>
      </w:r>
    </w:p>
    <w:p w14:paraId="24A42810"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(Δημήτριος Κρεμαστινός): </w:t>
      </w:r>
      <w:r>
        <w:rPr>
          <w:rFonts w:eastAsia="Times New Roman" w:cs="Times New Roman"/>
          <w:szCs w:val="24"/>
        </w:rPr>
        <w:t>Ευχαριστώ.</w:t>
      </w:r>
    </w:p>
    <w:p w14:paraId="24A4281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Προχωρούμε στην τρίτη με αριθμό 935/6-6-2017 επίκαιρη ερώτηση πρώτου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w:t>
      </w:r>
      <w:r>
        <w:rPr>
          <w:rFonts w:eastAsia="Times New Roman" w:cs="Times New Roman"/>
          <w:szCs w:val="24"/>
        </w:rPr>
        <w:t xml:space="preserve">φίμων, σχετικά με την αποζημίωση αμπελουργών, ελαιοπαραγωγών και άλλων παραγωγών για τις ζημιές που υπέστησαν. </w:t>
      </w:r>
    </w:p>
    <w:p w14:paraId="24A4281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δυο λεπτά. </w:t>
      </w:r>
    </w:p>
    <w:p w14:paraId="24A42813"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24A4281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Κύριε Υπουργέ, θα σας απασχολήσω και εγώ σήμε</w:t>
      </w:r>
      <w:r>
        <w:rPr>
          <w:rFonts w:eastAsia="Times New Roman" w:cs="Times New Roman"/>
          <w:szCs w:val="24"/>
        </w:rPr>
        <w:t xml:space="preserve">ρα με την επίκαιρη ερώτησή μου για ζήτημα που αφορά εκτιμήσεις και αποζημιώσεις για ζημιές </w:t>
      </w:r>
      <w:r>
        <w:rPr>
          <w:rFonts w:eastAsia="Times New Roman" w:cs="Times New Roman"/>
          <w:szCs w:val="24"/>
        </w:rPr>
        <w:lastRenderedPageBreak/>
        <w:t xml:space="preserve">που υπέστησαν οι παραγωγοί, αμπελουργοί, </w:t>
      </w:r>
      <w:proofErr w:type="spellStart"/>
      <w:r>
        <w:rPr>
          <w:rFonts w:eastAsia="Times New Roman" w:cs="Times New Roman"/>
          <w:szCs w:val="24"/>
        </w:rPr>
        <w:t>ελαιοκαλλιεργητές</w:t>
      </w:r>
      <w:proofErr w:type="spellEnd"/>
      <w:r>
        <w:rPr>
          <w:rFonts w:eastAsia="Times New Roman" w:cs="Times New Roman"/>
          <w:szCs w:val="24"/>
        </w:rPr>
        <w:t xml:space="preserve"> και άλλοι παραγωγοί, που προβλέπονται όμως από τον Κανονισμό και άρα, δεν είναι ανάγκη να αναλύσουμε το γε</w:t>
      </w:r>
      <w:r>
        <w:rPr>
          <w:rFonts w:eastAsia="Times New Roman" w:cs="Times New Roman"/>
          <w:szCs w:val="24"/>
        </w:rPr>
        <w:t xml:space="preserve">νικότερο ζήτημα της κλιματικής αλλαγής και της </w:t>
      </w:r>
      <w:proofErr w:type="spellStart"/>
      <w:r>
        <w:rPr>
          <w:rFonts w:eastAsia="Times New Roman" w:cs="Times New Roman"/>
          <w:szCs w:val="24"/>
        </w:rPr>
        <w:t>επικαιροποίησης</w:t>
      </w:r>
      <w:proofErr w:type="spellEnd"/>
      <w:r>
        <w:rPr>
          <w:rFonts w:eastAsia="Times New Roman" w:cs="Times New Roman"/>
          <w:szCs w:val="24"/>
        </w:rPr>
        <w:t xml:space="preserve">, που χρειάζεται </w:t>
      </w:r>
      <w:proofErr w:type="spellStart"/>
      <w:r>
        <w:rPr>
          <w:rFonts w:eastAsia="Times New Roman" w:cs="Times New Roman"/>
          <w:szCs w:val="24"/>
        </w:rPr>
        <w:t>επικαιροποίηση</w:t>
      </w:r>
      <w:proofErr w:type="spellEnd"/>
      <w:r>
        <w:rPr>
          <w:rFonts w:eastAsia="Times New Roman" w:cs="Times New Roman"/>
          <w:szCs w:val="24"/>
        </w:rPr>
        <w:t xml:space="preserve"> και μάλιστα διαρκής, θα έλεγα, του Κανονισμού του ΕΛΓΑ, προκειμένου να συμπεριλαμβάνει όλους τους κινδύνους για τους αγρότες.</w:t>
      </w:r>
    </w:p>
    <w:p w14:paraId="24A4281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Θέλω να πω ότι στις 27 Μαΐου είχαμε </w:t>
      </w:r>
      <w:r>
        <w:rPr>
          <w:rFonts w:eastAsia="Times New Roman" w:cs="Times New Roman"/>
          <w:szCs w:val="24"/>
        </w:rPr>
        <w:t>έντονη χαλαζόπτωση και χιονόνερο. Λέει η παροιμία «δεν βρέχει κάθε μέρα ο Μάης». Όμως, εδώ είχαμε χαλαζόπτωση και αυτό προκάλεσε τεράστιες ζημιές στα αμπέλια, στις ελιές και σε άλλες καλλιέργειες.</w:t>
      </w:r>
    </w:p>
    <w:p w14:paraId="24A4281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Αυτό το οποίο συνέβη στις 27 Μαΐου, επαναλήφθηκε στις 4 Ιου</w:t>
      </w:r>
      <w:r>
        <w:rPr>
          <w:rFonts w:eastAsia="Times New Roman" w:cs="Times New Roman"/>
          <w:szCs w:val="24"/>
        </w:rPr>
        <w:t>νίου, την περασμένη Κυριακή, στις περισσότερες αμπελουργικές περιοχές του Νομού Ηρακλείου. Αυτό το οποίο θέλουμε να ξέρουμε είναι εάν έχει υπάρξει μέριμνα από την πλευρά του Υπουργείου, τη διοίκηση του ΕΛΓΑ, προκειμένου να υπάρξει η καταγραφή των ζημιών, ν</w:t>
      </w:r>
      <w:r>
        <w:rPr>
          <w:rFonts w:eastAsia="Times New Roman" w:cs="Times New Roman"/>
          <w:szCs w:val="24"/>
        </w:rPr>
        <w:t xml:space="preserve">α δοθεί το δικαίωμα για τη δήλωση των ζημιών απ’ αυτούς που έπαθαν τη ζημιά. Να μην έχουμε βεβαίως μαζικές δηλώσεις, αλλά να μην κόψουμε και το δικαίωμα. Το λέω προκαταβολικά, γιατί υπάρχει ένα θέμα για τη δυνατότητα να δηλώσουν ζημιές. Επίσης, θέλουμε να </w:t>
      </w:r>
      <w:r>
        <w:rPr>
          <w:rFonts w:eastAsia="Times New Roman" w:cs="Times New Roman"/>
          <w:szCs w:val="24"/>
        </w:rPr>
        <w:t>ξέρουμε εάν αυτό έχει προγραμματιστεί, δηλαδή να ακολουθήσει η εκτίμηση και βεβαίως η δρομολόγηση των αποζημιώσεων.</w:t>
      </w:r>
    </w:p>
    <w:p w14:paraId="24A4281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24A42818"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ευχαριστώ.</w:t>
      </w:r>
    </w:p>
    <w:p w14:paraId="24A4281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4A4281A"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νομίζω πως και εσείς συμφωνείτε ότι οι ζημιές είναι πάρα πολλές. Στην Κρήτη και ειδικά στην Περιφερειακή Ενότητα Ηρακλείου μόνο αυτές που είχαμε από τις 25 Μαΐου και εξής, πο</w:t>
      </w:r>
      <w:r>
        <w:rPr>
          <w:rFonts w:eastAsia="Times New Roman" w:cs="Times New Roman"/>
          <w:szCs w:val="24"/>
        </w:rPr>
        <w:t xml:space="preserve">υ έχουν σχέση με την χαλαζόπτωση, αντιλαμβάνεστε ότι δείχνουν ότι βρισκόμαστε πλέον μπροστά σε φυσικά φαινόμενα, τα οποία είναι πάρα πολύ έντονα και πολύ συχνά. </w:t>
      </w:r>
    </w:p>
    <w:p w14:paraId="24A4281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Όντως, λοιπόν, η χαλαζόπτωση που είχαμε στις 25 Μαΐου προξένησε ζημιές. Ζημιές είχαμε από τη χ</w:t>
      </w:r>
      <w:r>
        <w:rPr>
          <w:rFonts w:eastAsia="Times New Roman" w:cs="Times New Roman"/>
          <w:szCs w:val="24"/>
        </w:rPr>
        <w:t>αλαζόπτωση και στις 4 Ιουνίου, όπως επίσης είχαμε ζημιές και στην περιοχή της Σητείας και του Λασιθίου από ανεμοστρόβιλο, χαλαζόπτωση, στις 25 Μαΐου 2017 σε ελιές, κηπευτικά κλπ.. Για όλες, λοιπόν, αυτές τις ζημιές διενεργήθηκαν οι απαραίτητες επισημάνσεις</w:t>
      </w:r>
      <w:r>
        <w:rPr>
          <w:rFonts w:eastAsia="Times New Roman" w:cs="Times New Roman"/>
          <w:szCs w:val="24"/>
        </w:rPr>
        <w:t>, έγιναν αναγγελίες και υποβάλλονται δηλώσεις.</w:t>
      </w:r>
    </w:p>
    <w:p w14:paraId="24A4281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έργο των εκτιμήσεων θα αρχίσει, αφού περάσουν δεκαπέντε ημέρες που χρειάζεται για να υποβληθούν οι δηλώσεις. Στη συνέχεια, θα κοινοποιηθούν τα πορίσματα και θα καταβληθούν οι σχετικές αποζημιώσεις. Οπωσδή</w:t>
      </w:r>
      <w:r>
        <w:rPr>
          <w:rFonts w:eastAsia="Times New Roman" w:cs="Times New Roman"/>
          <w:szCs w:val="24"/>
        </w:rPr>
        <w:lastRenderedPageBreak/>
        <w:t>πο</w:t>
      </w:r>
      <w:r>
        <w:rPr>
          <w:rFonts w:eastAsia="Times New Roman" w:cs="Times New Roman"/>
          <w:szCs w:val="24"/>
        </w:rPr>
        <w:t>τε, όμως, εκεί χρειάζεται ένας χρόνος, γιατί υπάρχουν διαδικασίες τις οποίες δεν μπορούμε να αποφύγουμε, όχι μόνο τα ζητήματα που έχουν σχέση με τις εξατομικεύσεις στις εκτιμήσεις, αλλά γενικότερα και στη σύνταξη των πορισμάτων, τα  οποία θα πρέπει οπωσδήπ</w:t>
      </w:r>
      <w:r>
        <w:rPr>
          <w:rFonts w:eastAsia="Times New Roman" w:cs="Times New Roman"/>
          <w:szCs w:val="24"/>
        </w:rPr>
        <w:t>οτε να συσχετιστούν με τα στοιχεία του ΟΣΔΕ.</w:t>
      </w:r>
    </w:p>
    <w:p w14:paraId="24A4281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Εμείς, λοιπόν, όπως μέχρι τώρα, τουλάχιστον την τελευταία χρονιά, έχουμε περίπου γύρω στους έξι με επτά μήνες, έναν χρόνο, από την υποβολή της δήλωσης μέχρι την καταβολή της αποζημίωσης, εφόσον βεβαίως καλύπτετα</w:t>
      </w:r>
      <w:r>
        <w:rPr>
          <w:rFonts w:eastAsia="Times New Roman" w:cs="Times New Roman"/>
          <w:szCs w:val="24"/>
        </w:rPr>
        <w:t xml:space="preserve">ι αντίστοιχα από τον ΕΛΓΑ, δεσμευόμαστε προς αυτή την κατεύθυνση να κινηθούμε και στην συγκεκριμένη περίπτωση. </w:t>
      </w:r>
    </w:p>
    <w:p w14:paraId="24A4281E"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szCs w:val="24"/>
        </w:rPr>
        <w:t xml:space="preserve">Τώρα, όσον αφορά τις ζημιές, οι οποίες δεν καλύπτονται, τα έχουμε ξανακουβεντιάσει. Η </w:t>
      </w:r>
      <w:r>
        <w:rPr>
          <w:rFonts w:eastAsia="Times New Roman"/>
          <w:szCs w:val="24"/>
        </w:rPr>
        <w:t>διαδικασία</w:t>
      </w:r>
      <w:r>
        <w:rPr>
          <w:rFonts w:eastAsia="Times New Roman" w:cs="Times New Roman"/>
          <w:szCs w:val="24"/>
        </w:rPr>
        <w:t xml:space="preserve"> της σύνταξης του σχετικού φακέλου για την ένταξ</w:t>
      </w:r>
      <w:r>
        <w:rPr>
          <w:rFonts w:eastAsia="Times New Roman" w:cs="Times New Roman"/>
          <w:szCs w:val="24"/>
        </w:rPr>
        <w:t xml:space="preserve">ή τους στα ΠΣΕΑ </w:t>
      </w:r>
      <w:r>
        <w:rPr>
          <w:rFonts w:eastAsia="Times New Roman"/>
          <w:bCs/>
        </w:rPr>
        <w:t>είναι</w:t>
      </w:r>
      <w:r>
        <w:rPr>
          <w:rFonts w:eastAsia="Times New Roman" w:cs="Times New Roman"/>
          <w:szCs w:val="24"/>
        </w:rPr>
        <w:t xml:space="preserve"> μια </w:t>
      </w:r>
      <w:r>
        <w:rPr>
          <w:rFonts w:eastAsia="Times New Roman"/>
          <w:szCs w:val="24"/>
        </w:rPr>
        <w:t>διαδικασία,</w:t>
      </w:r>
      <w:r>
        <w:rPr>
          <w:rFonts w:eastAsia="Times New Roman" w:cs="Times New Roman"/>
          <w:szCs w:val="24"/>
        </w:rPr>
        <w:t xml:space="preserve"> η οποία οπωσδήποτε </w:t>
      </w:r>
      <w:r>
        <w:rPr>
          <w:rFonts w:eastAsia="Times New Roman"/>
          <w:bCs/>
        </w:rPr>
        <w:t>είναι</w:t>
      </w:r>
      <w:r>
        <w:rPr>
          <w:rFonts w:eastAsia="Times New Roman" w:cs="Times New Roman"/>
          <w:szCs w:val="24"/>
        </w:rPr>
        <w:t xml:space="preserve"> πιο χρονοβόρα και, </w:t>
      </w:r>
      <w:r>
        <w:rPr>
          <w:rFonts w:eastAsia="Times New Roman"/>
          <w:bCs/>
          <w:shd w:val="clear" w:color="auto" w:fill="FFFFFF"/>
        </w:rPr>
        <w:t>βεβαίως,</w:t>
      </w:r>
      <w:r>
        <w:rPr>
          <w:rFonts w:eastAsia="Times New Roman" w:cs="Times New Roman"/>
          <w:szCs w:val="24"/>
        </w:rPr>
        <w:t xml:space="preserve"> απαιτεί την έγκριση της </w:t>
      </w:r>
      <w:r>
        <w:rPr>
          <w:rFonts w:eastAsia="Times New Roman" w:cs="Times New Roman"/>
          <w:bCs/>
          <w:shd w:val="clear" w:color="auto" w:fill="FFFFFF"/>
        </w:rPr>
        <w:t xml:space="preserve">Ευρωπαϊκής Επιτροπής και την κάλυψη ειδικά από το Υπουργείο Οικονομικών. Σε αυτή την κατεύθυνση θα κινηθούμε για τις </w:t>
      </w:r>
      <w:r>
        <w:rPr>
          <w:rFonts w:eastAsia="Times New Roman"/>
          <w:bCs/>
          <w:shd w:val="clear" w:color="auto" w:fill="FFFFFF"/>
        </w:rPr>
        <w:t>συγκεκριμένες</w:t>
      </w:r>
      <w:r>
        <w:rPr>
          <w:rFonts w:eastAsia="Times New Roman" w:cs="Times New Roman"/>
          <w:bCs/>
          <w:shd w:val="clear" w:color="auto" w:fill="FFFFFF"/>
        </w:rPr>
        <w:t xml:space="preserve"> περιπτώσει</w:t>
      </w:r>
      <w:r>
        <w:rPr>
          <w:rFonts w:eastAsia="Times New Roman" w:cs="Times New Roman"/>
          <w:bCs/>
          <w:shd w:val="clear" w:color="auto" w:fill="FFFFFF"/>
        </w:rPr>
        <w:t xml:space="preserve">ς. </w:t>
      </w:r>
    </w:p>
    <w:p w14:paraId="24A4281F" w14:textId="77777777" w:rsidR="00940AA5" w:rsidRDefault="00122158">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Παρακαλώ, κύριε </w:t>
      </w:r>
      <w:proofErr w:type="spellStart"/>
      <w:r>
        <w:rPr>
          <w:rFonts w:eastAsia="Times New Roman" w:cs="Times New Roman"/>
          <w:bCs/>
          <w:shd w:val="clear" w:color="auto" w:fill="FFFFFF"/>
        </w:rPr>
        <w:t>Κεγκέρογλου</w:t>
      </w:r>
      <w:proofErr w:type="spellEnd"/>
      <w:r>
        <w:rPr>
          <w:rFonts w:eastAsia="Times New Roman" w:cs="Times New Roman"/>
          <w:bCs/>
          <w:shd w:val="clear" w:color="auto" w:fill="FFFFFF"/>
        </w:rPr>
        <w:t>, έχετε τον λόγο.</w:t>
      </w:r>
    </w:p>
    <w:p w14:paraId="24A42820"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ΒΑΣΙΛΕΙΟΣ ΚΕΓΚΕΡΟΓΛΟΥ:</w:t>
      </w:r>
      <w:r>
        <w:rPr>
          <w:rFonts w:eastAsia="Times New Roman" w:cs="Times New Roman"/>
          <w:bCs/>
          <w:shd w:val="clear" w:color="auto" w:fill="FFFFFF"/>
        </w:rPr>
        <w:t xml:space="preserve"> Κύριε Υπουργέ, χαλαζόπτωση και </w:t>
      </w:r>
      <w:proofErr w:type="spellStart"/>
      <w:r>
        <w:rPr>
          <w:rFonts w:eastAsia="Times New Roman" w:cs="Times New Roman"/>
          <w:bCs/>
          <w:shd w:val="clear" w:color="auto" w:fill="FFFFFF"/>
        </w:rPr>
        <w:t>ηρτημένη</w:t>
      </w:r>
      <w:proofErr w:type="spellEnd"/>
      <w:r>
        <w:rPr>
          <w:rFonts w:eastAsia="Times New Roman" w:cs="Times New Roman"/>
          <w:bCs/>
          <w:shd w:val="clear" w:color="auto" w:fill="FFFFFF"/>
        </w:rPr>
        <w:t xml:space="preserve"> παραγωγή σε οποιοδήποτε στάδιο </w:t>
      </w:r>
      <w:r>
        <w:rPr>
          <w:rFonts w:eastAsia="Times New Roman"/>
          <w:bCs/>
          <w:shd w:val="clear" w:color="auto" w:fill="FFFFFF"/>
        </w:rPr>
        <w:t>είναι</w:t>
      </w:r>
      <w:r>
        <w:rPr>
          <w:rFonts w:eastAsia="Times New Roman" w:cs="Times New Roman"/>
          <w:bCs/>
          <w:shd w:val="clear" w:color="auto" w:fill="FFFFFF"/>
        </w:rPr>
        <w:t xml:space="preserve"> ΕΛΓΑ, δεν </w:t>
      </w:r>
      <w:r>
        <w:rPr>
          <w:rFonts w:eastAsia="Times New Roman"/>
          <w:bCs/>
          <w:shd w:val="clear" w:color="auto" w:fill="FFFFFF"/>
        </w:rPr>
        <w:t>είναι</w:t>
      </w:r>
      <w:r>
        <w:rPr>
          <w:rFonts w:eastAsia="Times New Roman" w:cs="Times New Roman"/>
          <w:bCs/>
          <w:shd w:val="clear" w:color="auto" w:fill="FFFFFF"/>
        </w:rPr>
        <w:t xml:space="preserve"> ΠΣΕΑ. </w:t>
      </w:r>
    </w:p>
    <w:p w14:paraId="24A42821"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ΕΥΑΓΓΕΛΟΣ ΑΠΟΣΤΟΛΟΥ (Υπουργείο Αγροτικής </w:t>
      </w:r>
      <w:r>
        <w:rPr>
          <w:rFonts w:eastAsia="Times New Roman" w:cs="Times New Roman"/>
          <w:b/>
          <w:bCs/>
          <w:shd w:val="clear" w:color="auto" w:fill="FFFFFF"/>
        </w:rPr>
        <w:t>Ανάπτυξης και Τροφίμων):</w:t>
      </w:r>
      <w:r>
        <w:rPr>
          <w:rFonts w:eastAsia="Times New Roman" w:cs="Times New Roman"/>
          <w:bCs/>
          <w:shd w:val="clear" w:color="auto" w:fill="FFFFFF"/>
        </w:rPr>
        <w:t xml:space="preserve"> Είπα για όσες δεν υπάρχει ασφάλιση. </w:t>
      </w:r>
    </w:p>
    <w:p w14:paraId="24A42822"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ΒΑΣΙΛΕΙΟΣ ΚΕΓΚΕΡΟΓΛΟΥ: </w:t>
      </w:r>
      <w:r>
        <w:rPr>
          <w:rFonts w:eastAsia="Times New Roman" w:cs="Times New Roman"/>
          <w:bCs/>
          <w:shd w:val="clear" w:color="auto" w:fill="FFFFFF"/>
        </w:rPr>
        <w:t xml:space="preserve">Άρα θα πρέπει να ξεκαθαριστεί αυτό, γιατί μπορεί οι περιφερειακές </w:t>
      </w:r>
      <w:r>
        <w:rPr>
          <w:rFonts w:eastAsia="Times New Roman" w:cs="Times New Roman"/>
          <w:bCs/>
          <w:shd w:val="clear" w:color="auto" w:fill="FFFFFF"/>
        </w:rPr>
        <w:t>υ</w:t>
      </w:r>
      <w:r>
        <w:rPr>
          <w:rFonts w:eastAsia="Times New Roman" w:cs="Times New Roman"/>
          <w:bCs/>
          <w:shd w:val="clear" w:color="auto" w:fill="FFFFFF"/>
        </w:rPr>
        <w:t>πηρεσίες να εκλαμβάνουν ως κατεύθυνση το ότι σπρώχνετε στα ΠΣΕΑ ό,τι μπορείτε, για να μένει λιγότερο κόσ</w:t>
      </w:r>
      <w:r>
        <w:rPr>
          <w:rFonts w:eastAsia="Times New Roman" w:cs="Times New Roman"/>
          <w:bCs/>
          <w:shd w:val="clear" w:color="auto" w:fill="FFFFFF"/>
        </w:rPr>
        <w:t xml:space="preserve">τος στον ΕΛΓΑ. Όχι, αυτό ούτε δίκαιο </w:t>
      </w:r>
      <w:r>
        <w:rPr>
          <w:rFonts w:eastAsia="Times New Roman"/>
          <w:bCs/>
          <w:shd w:val="clear" w:color="auto" w:fill="FFFFFF"/>
        </w:rPr>
        <w:t>είναι,</w:t>
      </w:r>
      <w:r>
        <w:rPr>
          <w:rFonts w:eastAsia="Times New Roman" w:cs="Times New Roman"/>
          <w:bCs/>
          <w:shd w:val="clear" w:color="auto" w:fill="FFFFFF"/>
        </w:rPr>
        <w:t xml:space="preserve"> ούτε σωστό, ούτε νόμιμο. </w:t>
      </w:r>
    </w:p>
    <w:p w14:paraId="24A42823"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πρέπει πραγματικά για τις ζημιές από τη χαλαζόπτωση, τις ζημιές που αναφέρατε και εσείς ότι ήδη έχουν εντοπίσει οι </w:t>
      </w:r>
      <w:r>
        <w:rPr>
          <w:rFonts w:eastAsia="Times New Roman" w:cs="Times New Roman"/>
          <w:bCs/>
          <w:shd w:val="clear" w:color="auto" w:fill="FFFFFF"/>
        </w:rPr>
        <w:t>υ</w:t>
      </w:r>
      <w:r>
        <w:rPr>
          <w:rFonts w:eastAsia="Times New Roman" w:cs="Times New Roman"/>
          <w:bCs/>
          <w:shd w:val="clear" w:color="auto" w:fill="FFFFFF"/>
        </w:rPr>
        <w:t xml:space="preserve">πηρεσίες και για τις οποίες </w:t>
      </w:r>
      <w:r>
        <w:rPr>
          <w:rFonts w:eastAsia="Times New Roman"/>
          <w:bCs/>
          <w:shd w:val="clear" w:color="auto" w:fill="FFFFFF"/>
        </w:rPr>
        <w:t>έχει</w:t>
      </w:r>
      <w:r>
        <w:rPr>
          <w:rFonts w:eastAsia="Times New Roman" w:cs="Times New Roman"/>
          <w:bCs/>
          <w:shd w:val="clear" w:color="auto" w:fill="FFFFFF"/>
        </w:rPr>
        <w:t xml:space="preserve"> γίνει η επισήμανση και </w:t>
      </w:r>
      <w:r>
        <w:rPr>
          <w:rFonts w:eastAsia="Times New Roman"/>
          <w:bCs/>
          <w:shd w:val="clear" w:color="auto" w:fill="FFFFFF"/>
        </w:rPr>
        <w:t>έχει</w:t>
      </w:r>
      <w:r>
        <w:rPr>
          <w:rFonts w:eastAsia="Times New Roman" w:cs="Times New Roman"/>
          <w:bCs/>
          <w:shd w:val="clear" w:color="auto" w:fill="FFFFFF"/>
        </w:rPr>
        <w:t xml:space="preserve"> δοθεί το δικαίωμα για τις αιτήσεις, εφόσον υπάγονται στον Κανονισμό, να υπάρξει </w:t>
      </w:r>
      <w:r>
        <w:rPr>
          <w:rFonts w:eastAsia="Times New Roman"/>
          <w:bCs/>
          <w:shd w:val="clear" w:color="auto" w:fill="FFFFFF"/>
        </w:rPr>
        <w:t>διαδικασία</w:t>
      </w:r>
      <w:r>
        <w:rPr>
          <w:rFonts w:eastAsia="Times New Roman" w:cs="Times New Roman"/>
          <w:bCs/>
          <w:shd w:val="clear" w:color="auto" w:fill="FFFFFF"/>
        </w:rPr>
        <w:t xml:space="preserve"> ΕΛΓΑ και όχι </w:t>
      </w:r>
      <w:r>
        <w:rPr>
          <w:rFonts w:eastAsia="Times New Roman"/>
          <w:bCs/>
          <w:shd w:val="clear" w:color="auto" w:fill="FFFFFF"/>
        </w:rPr>
        <w:t>διαδικασία</w:t>
      </w:r>
      <w:r>
        <w:rPr>
          <w:rFonts w:eastAsia="Times New Roman" w:cs="Times New Roman"/>
          <w:bCs/>
          <w:shd w:val="clear" w:color="auto" w:fill="FFFFFF"/>
        </w:rPr>
        <w:t xml:space="preserve"> ΠΣΕΑ. Θεωρώ ότι συμφωνείτε με αυτό. Επειδή θα δευτερολογήσετε, θεωρώ εκ των προτέρων ότι θα συμφωνήσετε με αυτό και θα ήθελα αυτό να αποτελέ</w:t>
      </w:r>
      <w:r>
        <w:rPr>
          <w:rFonts w:eastAsia="Times New Roman" w:cs="Times New Roman"/>
          <w:bCs/>
          <w:shd w:val="clear" w:color="auto" w:fill="FFFFFF"/>
        </w:rPr>
        <w:t xml:space="preserve">σει και ενημέρωση προς τις Υπηρεσίες. </w:t>
      </w:r>
    </w:p>
    <w:p w14:paraId="24A42824"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Υπάρχει, </w:t>
      </w:r>
      <w:r>
        <w:rPr>
          <w:rFonts w:eastAsia="Times New Roman"/>
          <w:bCs/>
          <w:shd w:val="clear" w:color="auto" w:fill="FFFFFF"/>
        </w:rPr>
        <w:t>βεβαίως,</w:t>
      </w:r>
      <w:r>
        <w:rPr>
          <w:rFonts w:eastAsia="Times New Roman" w:cs="Times New Roman"/>
          <w:bCs/>
          <w:shd w:val="clear" w:color="auto" w:fill="FFFFFF"/>
        </w:rPr>
        <w:t xml:space="preserve"> η τελευταία ημερομηνία καιρικών φαινομένων. Βέβαια, κανείς δεν μπορεί να εγγυηθεί ότι δεν θα έχουμε και άλλα τέτοια φαινό</w:t>
      </w:r>
      <w:r>
        <w:rPr>
          <w:rFonts w:eastAsia="Times New Roman" w:cs="Times New Roman"/>
          <w:bCs/>
          <w:shd w:val="clear" w:color="auto" w:fill="FFFFFF"/>
        </w:rPr>
        <w:lastRenderedPageBreak/>
        <w:t>μενα τον Ιούνιο. Οι ημερομηνίες για το δικαίωμα δήλωσης θα πρέπει να ανανεωθού</w:t>
      </w:r>
      <w:r>
        <w:rPr>
          <w:rFonts w:eastAsia="Times New Roman" w:cs="Times New Roman"/>
          <w:bCs/>
          <w:shd w:val="clear" w:color="auto" w:fill="FFFFFF"/>
        </w:rPr>
        <w:t>ν, με βάση και την 4</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Ιουνίου, την Κυριακή δηλαδή που είχαμε την εκδήλωση νέων έντονων καιρικών φαινομένων. </w:t>
      </w:r>
    </w:p>
    <w:p w14:paraId="24A42825"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Νομίζω ότι το θέμα δεν θα </w:t>
      </w:r>
      <w:proofErr w:type="spellStart"/>
      <w:r>
        <w:rPr>
          <w:rFonts w:eastAsia="Times New Roman" w:cs="Times New Roman"/>
          <w:bCs/>
          <w:shd w:val="clear" w:color="auto" w:fill="FFFFFF"/>
        </w:rPr>
        <w:t>ξαναπασχολήσει</w:t>
      </w:r>
      <w:proofErr w:type="spellEnd"/>
      <w:r>
        <w:rPr>
          <w:rFonts w:eastAsia="Times New Roman" w:cs="Times New Roman"/>
          <w:bCs/>
          <w:shd w:val="clear" w:color="auto" w:fill="FFFFFF"/>
        </w:rPr>
        <w:t xml:space="preserve"> το </w:t>
      </w:r>
      <w:r>
        <w:rPr>
          <w:rFonts w:eastAsia="Times New Roman"/>
          <w:bCs/>
          <w:shd w:val="clear" w:color="auto" w:fill="FFFFFF"/>
        </w:rPr>
        <w:t>Κοινοβούλιο,</w:t>
      </w:r>
      <w:r>
        <w:rPr>
          <w:rFonts w:eastAsia="Times New Roman" w:cs="Times New Roman"/>
          <w:bCs/>
          <w:shd w:val="clear" w:color="auto" w:fill="FFFFFF"/>
        </w:rPr>
        <w:t xml:space="preserve"> εάν τηρηθούν αυτά τα οποία είπατε. Όμως εάν υπάρξουν οι γνωστές ερμηνείες, διασταλτικές ή </w:t>
      </w:r>
      <w:r>
        <w:rPr>
          <w:rFonts w:eastAsia="Times New Roman" w:cs="Times New Roman"/>
          <w:bCs/>
          <w:shd w:val="clear" w:color="auto" w:fill="FFFFFF"/>
        </w:rPr>
        <w:t xml:space="preserve">άλλες, που οδηγούν στο αόριστο μέλλον των ΠΣΕΑ την αποζημίωση των παραγωγών, νομίζω ότι θα το ξανασυζητήσουμε εδώ. </w:t>
      </w:r>
    </w:p>
    <w:p w14:paraId="24A42826" w14:textId="77777777" w:rsidR="00940AA5" w:rsidRDefault="00122158">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Σας θυμίζω ότι πραγματικά, όπως είπατε, </w:t>
      </w:r>
      <w:r>
        <w:rPr>
          <w:rFonts w:eastAsia="Times New Roman"/>
          <w:bCs/>
          <w:shd w:val="clear" w:color="auto" w:fill="FFFFFF"/>
        </w:rPr>
        <w:t>είναι</w:t>
      </w:r>
      <w:r>
        <w:rPr>
          <w:rFonts w:eastAsia="Times New Roman" w:cs="Times New Roman"/>
          <w:bCs/>
          <w:shd w:val="clear" w:color="auto" w:fill="FFFFFF"/>
        </w:rPr>
        <w:t xml:space="preserve"> χρονοβόρες οι </w:t>
      </w:r>
      <w:r>
        <w:rPr>
          <w:rFonts w:eastAsia="Times New Roman"/>
          <w:bCs/>
          <w:shd w:val="clear" w:color="auto" w:fill="FFFFFF"/>
        </w:rPr>
        <w:t>διαδικασίες. Οι αποζημιώσεις του 2011 καταβλήθηκαν το 2014 και το 2015, πάλι βεβ</w:t>
      </w:r>
      <w:r>
        <w:rPr>
          <w:rFonts w:eastAsia="Times New Roman"/>
          <w:bCs/>
          <w:shd w:val="clear" w:color="auto" w:fill="FFFFFF"/>
        </w:rPr>
        <w:t xml:space="preserve">αίως από εθνικούς πόρους. Γιατί νομίζουν ή μπορεί να νομίζουν οι παραγωγοί ότι επειδή ζητείται η έγκριση της Ευρωπαϊκής Ένωσης είναι από ευρωπαϊκά χρήματα. Όχι, είναι πάλι από εθνικούς πόρους, αλλά είναι μετά από την πάροδο τριών, τεσσάρων ετών. </w:t>
      </w:r>
    </w:p>
    <w:p w14:paraId="24A42827" w14:textId="77777777" w:rsidR="00940AA5" w:rsidRDefault="00122158">
      <w:pPr>
        <w:spacing w:line="600" w:lineRule="auto"/>
        <w:ind w:firstLine="720"/>
        <w:jc w:val="both"/>
        <w:rPr>
          <w:rFonts w:eastAsia="Times New Roman"/>
          <w:bCs/>
          <w:shd w:val="clear" w:color="auto" w:fill="FFFFFF"/>
        </w:rPr>
      </w:pPr>
      <w:r>
        <w:rPr>
          <w:rFonts w:eastAsia="Times New Roman"/>
          <w:bCs/>
          <w:shd w:val="clear" w:color="auto" w:fill="FFFFFF"/>
        </w:rPr>
        <w:t xml:space="preserve">Οπότε, ο </w:t>
      </w:r>
      <w:r>
        <w:rPr>
          <w:rFonts w:eastAsia="Times New Roman"/>
          <w:bCs/>
          <w:shd w:val="clear" w:color="auto" w:fill="FFFFFF"/>
        </w:rPr>
        <w:t xml:space="preserve">παραγωγός δεν μπορεί να καλλιεργήσει, όταν έχει καταστραφεί η παραγωγή του. Δεν έχει εισόδημα και δεν μπορεί να καλλιεργήσει. Αυτό είναι το τεράστιο πρόβλημα. Εκεί θέλει τη βοήθεια. </w:t>
      </w:r>
    </w:p>
    <w:p w14:paraId="24A42828" w14:textId="77777777" w:rsidR="00940AA5" w:rsidRDefault="00122158">
      <w:pPr>
        <w:spacing w:line="600" w:lineRule="auto"/>
        <w:ind w:firstLine="720"/>
        <w:jc w:val="both"/>
        <w:rPr>
          <w:rFonts w:eastAsia="Times New Roman"/>
          <w:bCs/>
          <w:shd w:val="clear" w:color="auto" w:fill="FFFFFF"/>
        </w:rPr>
      </w:pPr>
      <w:r>
        <w:rPr>
          <w:rFonts w:eastAsia="Times New Roman"/>
          <w:bCs/>
          <w:shd w:val="clear" w:color="auto" w:fill="FFFFFF"/>
        </w:rPr>
        <w:t xml:space="preserve">Να είστε καλά. </w:t>
      </w:r>
    </w:p>
    <w:p w14:paraId="24A42829" w14:textId="77777777" w:rsidR="00940AA5" w:rsidRDefault="00122158">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Έχετε τον λόγο και πά</w:t>
      </w:r>
      <w:r>
        <w:rPr>
          <w:rFonts w:eastAsia="Times New Roman"/>
          <w:bCs/>
          <w:shd w:val="clear" w:color="auto" w:fill="FFFFFF"/>
        </w:rPr>
        <w:t>λι, κύριε Υπουργέ.</w:t>
      </w:r>
    </w:p>
    <w:p w14:paraId="24A4282A"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ΕΥΑΓΓΕΛΟΣ ΑΠΟΣΤΟΛΟΥ (Υπουργείο Αγροτικής Ανάπτυξης και Τροφίμων):</w:t>
      </w:r>
      <w:r>
        <w:rPr>
          <w:rFonts w:eastAsia="Times New Roman" w:cs="Times New Roman"/>
          <w:bCs/>
          <w:shd w:val="clear" w:color="auto" w:fill="FFFFFF"/>
        </w:rPr>
        <w:t xml:space="preserve"> Κύριε συνάδελφε, νομίζω πως ήμουν σαφής για την περίπτωση της κάλυψης από τον ΕΛΓΑ και </w:t>
      </w:r>
      <w:r>
        <w:rPr>
          <w:rFonts w:eastAsia="Times New Roman"/>
          <w:bCs/>
          <w:shd w:val="clear" w:color="auto" w:fill="FFFFFF"/>
        </w:rPr>
        <w:t>βεβαίως</w:t>
      </w:r>
      <w:r>
        <w:rPr>
          <w:rFonts w:eastAsia="Times New Roman" w:cs="Times New Roman"/>
          <w:bCs/>
          <w:shd w:val="clear" w:color="auto" w:fill="FFFFFF"/>
        </w:rPr>
        <w:t xml:space="preserve"> και για την περίπτωση των ΠΣΕΑ. Αναγνωρίστε μας ότι σε αυτές τις κρίσιμες ώρ</w:t>
      </w:r>
      <w:r>
        <w:rPr>
          <w:rFonts w:eastAsia="Times New Roman" w:cs="Times New Roman"/>
          <w:bCs/>
          <w:shd w:val="clear" w:color="auto" w:fill="FFFFFF"/>
        </w:rPr>
        <w:t xml:space="preserve">ες, και μάλιστα με καιρικές συνθήκες που μας προκαλούν τεράστιες ζημιές, ανταποκρινόμαστε και μάλιστα σε επίπεδο που ο χρόνος πληρωμών, που αφορά καλυπτόμενες από τον ΕΛΓΑ αποζημιώσεις, από τους δώδεκα και δεκατρείς μήνες </w:t>
      </w:r>
      <w:r>
        <w:rPr>
          <w:rFonts w:eastAsia="Times New Roman"/>
          <w:bCs/>
          <w:shd w:val="clear" w:color="auto" w:fill="FFFFFF"/>
        </w:rPr>
        <w:t>έχει</w:t>
      </w:r>
      <w:r>
        <w:rPr>
          <w:rFonts w:eastAsia="Times New Roman" w:cs="Times New Roman"/>
          <w:bCs/>
          <w:shd w:val="clear" w:color="auto" w:fill="FFFFFF"/>
        </w:rPr>
        <w:t xml:space="preserve"> κατέβει στους έξι και τους επ</w:t>
      </w:r>
      <w:r>
        <w:rPr>
          <w:rFonts w:eastAsia="Times New Roman" w:cs="Times New Roman"/>
          <w:bCs/>
          <w:shd w:val="clear" w:color="auto" w:fill="FFFFFF"/>
        </w:rPr>
        <w:t xml:space="preserve">τά, και ο χρόνος των πληρωμών, όσον αφορά τις κρατικές ενισχύσεις </w:t>
      </w:r>
      <w:r>
        <w:rPr>
          <w:rFonts w:eastAsia="Times New Roman"/>
          <w:bCs/>
          <w:shd w:val="clear" w:color="auto" w:fill="FFFFFF"/>
        </w:rPr>
        <w:t>–</w:t>
      </w:r>
      <w:r>
        <w:rPr>
          <w:rFonts w:eastAsia="Times New Roman" w:cs="Times New Roman"/>
          <w:bCs/>
          <w:shd w:val="clear" w:color="auto" w:fill="FFFFFF"/>
        </w:rPr>
        <w:t>γιατί περί αυτού πρόκειται</w:t>
      </w:r>
      <w:r>
        <w:rPr>
          <w:rFonts w:eastAsia="Times New Roman"/>
          <w:bCs/>
          <w:shd w:val="clear" w:color="auto" w:fill="FFFFFF"/>
        </w:rPr>
        <w:t>–</w:t>
      </w:r>
      <w:r>
        <w:rPr>
          <w:rFonts w:eastAsia="Times New Roman" w:cs="Times New Roman"/>
          <w:bCs/>
          <w:shd w:val="clear" w:color="auto" w:fill="FFFFFF"/>
        </w:rPr>
        <w:t xml:space="preserve"> μέσω των ΠΣΕΑ, και εκεί με τη βοήθεια της Ευρωπαϊκής Επιτροπής, η οποία δεν ζητά πλέον έναν δεύτερο έλεγχο, και αυτός </w:t>
      </w:r>
      <w:r>
        <w:rPr>
          <w:rFonts w:eastAsia="Times New Roman"/>
          <w:bCs/>
          <w:shd w:val="clear" w:color="auto" w:fill="FFFFFF"/>
        </w:rPr>
        <w:t>έχει</w:t>
      </w:r>
      <w:r>
        <w:rPr>
          <w:rFonts w:eastAsia="Times New Roman" w:cs="Times New Roman"/>
          <w:bCs/>
          <w:shd w:val="clear" w:color="auto" w:fill="FFFFFF"/>
        </w:rPr>
        <w:t xml:space="preserve"> ήδη σμικρυνθεί. Αυτό, </w:t>
      </w:r>
      <w:r>
        <w:rPr>
          <w:rFonts w:eastAsia="Times New Roman"/>
          <w:bCs/>
          <w:shd w:val="clear" w:color="auto" w:fill="FFFFFF"/>
        </w:rPr>
        <w:t>βεβαίως,</w:t>
      </w:r>
      <w:r>
        <w:rPr>
          <w:rFonts w:eastAsia="Times New Roman" w:cs="Times New Roman"/>
          <w:bCs/>
          <w:shd w:val="clear" w:color="auto" w:fill="FFFFFF"/>
        </w:rPr>
        <w:t xml:space="preserve"> αντιλαμ</w:t>
      </w:r>
      <w:r>
        <w:rPr>
          <w:rFonts w:eastAsia="Times New Roman" w:cs="Times New Roman"/>
          <w:bCs/>
          <w:shd w:val="clear" w:color="auto" w:fill="FFFFFF"/>
        </w:rPr>
        <w:t xml:space="preserve">βάνεστε ότι θέλει πάρα πολύ μεγάλες προσπάθειες. </w:t>
      </w:r>
    </w:p>
    <w:p w14:paraId="24A4282B"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Να είστε καλά.</w:t>
      </w:r>
    </w:p>
    <w:p w14:paraId="24A4282C" w14:textId="77777777" w:rsidR="00940AA5" w:rsidRDefault="00122158">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Ευχαριστώ. </w:t>
      </w:r>
    </w:p>
    <w:p w14:paraId="24A4282D" w14:textId="77777777" w:rsidR="00940AA5" w:rsidRDefault="00122158">
      <w:pPr>
        <w:spacing w:line="600" w:lineRule="auto"/>
        <w:ind w:firstLine="720"/>
        <w:jc w:val="both"/>
        <w:rPr>
          <w:rFonts w:eastAsia="Times New Roman"/>
          <w:szCs w:val="24"/>
        </w:rPr>
      </w:pPr>
      <w:r>
        <w:rPr>
          <w:rFonts w:eastAsia="Times New Roman"/>
          <w:szCs w:val="24"/>
        </w:rPr>
        <w:t xml:space="preserve">Ο Βουλευτής της Νέας Δημοκρατίας κ. Ιωάννης </w:t>
      </w:r>
      <w:proofErr w:type="spellStart"/>
      <w:r>
        <w:rPr>
          <w:rFonts w:eastAsia="Times New Roman"/>
          <w:szCs w:val="24"/>
        </w:rPr>
        <w:t>Πλακιωτάκης</w:t>
      </w:r>
      <w:proofErr w:type="spellEnd"/>
      <w:r>
        <w:rPr>
          <w:rFonts w:eastAsia="Times New Roman"/>
          <w:szCs w:val="24"/>
        </w:rPr>
        <w:t xml:space="preserve"> με αίτησή του προς τον </w:t>
      </w:r>
      <w:r>
        <w:rPr>
          <w:rFonts w:eastAsia="Times New Roman"/>
        </w:rPr>
        <w:t>Προέδρο της Βουλής</w:t>
      </w:r>
      <w:r>
        <w:rPr>
          <w:rFonts w:eastAsia="Times New Roman"/>
          <w:szCs w:val="24"/>
        </w:rPr>
        <w:t xml:space="preserve"> ζητεί άδεια διήμερης απουσίας για προσωπικούς</w:t>
      </w:r>
      <w:r>
        <w:rPr>
          <w:rFonts w:eastAsia="Times New Roman"/>
          <w:szCs w:val="24"/>
        </w:rPr>
        <w:t xml:space="preserve"> λόγους, προκειμένου να μεταβεί στο εξωτερικό. Η Βουλή εγκρίνει;</w:t>
      </w:r>
    </w:p>
    <w:p w14:paraId="24A4282E" w14:textId="77777777" w:rsidR="00940AA5" w:rsidRDefault="00122158">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24A4282F" w14:textId="77777777" w:rsidR="00940AA5" w:rsidRDefault="00122158">
      <w:pPr>
        <w:spacing w:line="600" w:lineRule="auto"/>
        <w:ind w:firstLine="720"/>
        <w:jc w:val="both"/>
        <w:rPr>
          <w:rFonts w:eastAsia="Times New Roman"/>
          <w:szCs w:val="24"/>
        </w:rPr>
      </w:pPr>
      <w:r>
        <w:rPr>
          <w:rFonts w:eastAsia="Times New Roman"/>
          <w:b/>
          <w:bCs/>
        </w:rPr>
        <w:lastRenderedPageBreak/>
        <w:t>ΠΡΟΕΔΡΕΥΩΝ (Δημήτριος Κρεμαστινός):</w:t>
      </w:r>
      <w:r>
        <w:rPr>
          <w:rFonts w:eastAsia="Times New Roman"/>
          <w:b/>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24A42830" w14:textId="77777777" w:rsidR="00940AA5" w:rsidRDefault="00122158">
      <w:pPr>
        <w:spacing w:line="600" w:lineRule="auto"/>
        <w:ind w:firstLine="720"/>
        <w:jc w:val="both"/>
        <w:rPr>
          <w:rFonts w:eastAsia="Times New Roman"/>
          <w:szCs w:val="24"/>
        </w:rPr>
      </w:pPr>
      <w:r>
        <w:rPr>
          <w:rFonts w:eastAsia="Times New Roman"/>
          <w:bCs/>
          <w:shd w:val="clear" w:color="auto" w:fill="FFFFFF"/>
        </w:rPr>
        <w:t xml:space="preserve">Κυρίες και κύριοι συνάδελφοι, </w:t>
      </w:r>
      <w:r>
        <w:rPr>
          <w:rFonts w:eastAsia="Times New Roman"/>
          <w:szCs w:val="24"/>
        </w:rPr>
        <w:t xml:space="preserve">σας γνωρίζω, </w:t>
      </w:r>
      <w:r>
        <w:rPr>
          <w:rFonts w:eastAsia="Times New Roman"/>
          <w:bCs/>
          <w:shd w:val="clear" w:color="auto" w:fill="FFFFFF"/>
        </w:rPr>
        <w:t xml:space="preserve">επίσης, </w:t>
      </w:r>
      <w:r>
        <w:rPr>
          <w:rFonts w:eastAsia="Times New Roman"/>
          <w:szCs w:val="24"/>
        </w:rPr>
        <w:t xml:space="preserve">ότι ο Γενικός Γραμματέας της </w:t>
      </w:r>
      <w:r>
        <w:rPr>
          <w:rFonts w:eastAsia="Times New Roman"/>
          <w:bCs/>
        </w:rPr>
        <w:t>Κυβέρνηση</w:t>
      </w:r>
      <w:r>
        <w:rPr>
          <w:rFonts w:eastAsia="Times New Roman"/>
          <w:szCs w:val="24"/>
        </w:rPr>
        <w:t xml:space="preserve">ς, ο κ. Καλογήρου, μας ενημερώνει ότι δέκα ερωτήσεις δεν θα συζητηθούν. </w:t>
      </w:r>
    </w:p>
    <w:p w14:paraId="24A4283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938/6-6-2017 </w:t>
      </w:r>
      <w:r>
        <w:rPr>
          <w:rFonts w:eastAsia="Times New Roman" w:cs="Times New Roman"/>
          <w:szCs w:val="24"/>
        </w:rPr>
        <w:t xml:space="preserve">επίκαιρη ερώτηση δεύτερου κύκλου </w:t>
      </w:r>
      <w:r>
        <w:rPr>
          <w:rFonts w:eastAsia="Times New Roman" w:cs="Times New Roman"/>
          <w:szCs w:val="24"/>
        </w:rPr>
        <w:t xml:space="preserve">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w:t>
      </w:r>
      <w:r>
        <w:rPr>
          <w:rFonts w:eastAsia="Times New Roman" w:cs="Times New Roman"/>
          <w:szCs w:val="24"/>
        </w:rPr>
        <w:t>Αγροτικής Ανάπτυξης και Τροφίμων, με θέμα «επιτακτική ανάγκη ολοκληρωμένων πολιτικών διαχείρισης στην καταπολέμηση των κουνουπιών από την πολιτεία»</w:t>
      </w:r>
      <w:r>
        <w:rPr>
          <w:rFonts w:eastAsia="Times New Roman" w:cs="Times New Roman"/>
          <w:szCs w:val="24"/>
        </w:rPr>
        <w:t>,</w:t>
      </w:r>
      <w:r>
        <w:rPr>
          <w:rFonts w:eastAsia="Times New Roman" w:cs="Times New Roman"/>
          <w:szCs w:val="24"/>
        </w:rPr>
        <w:t xml:space="preserve"> δεν θα συζητηθεί λόγω αναρμοδιότητας του Υπουργείου. </w:t>
      </w:r>
    </w:p>
    <w:p w14:paraId="24A4283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Επίσης, η δεύτερη με αριθμό 937/6-6-2017 </w:t>
      </w:r>
      <w:r>
        <w:rPr>
          <w:rFonts w:eastAsia="Times New Roman" w:cs="Times New Roman"/>
          <w:szCs w:val="24"/>
        </w:rPr>
        <w:t>επίκαιρη ερώ</w:t>
      </w:r>
      <w:r>
        <w:rPr>
          <w:rFonts w:eastAsia="Times New Roman" w:cs="Times New Roman"/>
          <w:szCs w:val="24"/>
        </w:rPr>
        <w:t xml:space="preserve">τηση πρώτου κύκλου </w:t>
      </w:r>
      <w:r>
        <w:rPr>
          <w:rFonts w:eastAsia="Times New Roman" w:cs="Times New Roman"/>
          <w:szCs w:val="24"/>
        </w:rPr>
        <w:t xml:space="preserve">του Βουλευτή Κιλκίς της Νέας Δημοκρατίας κ. Γεώργιου Γεωργαντά προς την Υπουργό Διοικητικής Ανασυγκρότησης, σχετικά με τον περιορισμό προσλήψεων σε όλους τους </w:t>
      </w:r>
      <w:r>
        <w:rPr>
          <w:rFonts w:eastAsia="Times New Roman" w:cs="Times New Roman"/>
          <w:szCs w:val="24"/>
        </w:rPr>
        <w:t>φ</w:t>
      </w:r>
      <w:r>
        <w:rPr>
          <w:rFonts w:eastAsia="Times New Roman" w:cs="Times New Roman"/>
          <w:szCs w:val="24"/>
        </w:rPr>
        <w:t xml:space="preserve">ορείς και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τ</w:t>
      </w:r>
      <w:r>
        <w:rPr>
          <w:rFonts w:eastAsia="Times New Roman" w:cs="Times New Roman"/>
          <w:szCs w:val="24"/>
        </w:rPr>
        <w:t xml:space="preserve">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δ</w:t>
      </w:r>
      <w:r>
        <w:rPr>
          <w:rFonts w:eastAsia="Times New Roman" w:cs="Times New Roman"/>
          <w:szCs w:val="24"/>
        </w:rPr>
        <w:t>ιοίκησης, δεν θα συζητηθεί λόγω κω</w:t>
      </w:r>
      <w:r>
        <w:rPr>
          <w:rFonts w:eastAsia="Times New Roman" w:cs="Times New Roman"/>
          <w:szCs w:val="24"/>
        </w:rPr>
        <w:t>λύματος της αρμοδίου Υπουργού με αιτία φόρτο εργασίας και θα επαναπροσδιοριστεί για συζήτηση.</w:t>
      </w:r>
    </w:p>
    <w:p w14:paraId="24A4283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944/6-6-2017 </w:t>
      </w:r>
      <w:r>
        <w:rPr>
          <w:rFonts w:eastAsia="Times New Roman" w:cs="Times New Roman"/>
          <w:szCs w:val="24"/>
        </w:rPr>
        <w:t xml:space="preserve">επίκαιρη ερώτηση πρώτου κύκλου </w:t>
      </w:r>
      <w:r>
        <w:rPr>
          <w:rFonts w:eastAsia="Times New Roman" w:cs="Times New Roman"/>
          <w:szCs w:val="24"/>
        </w:rPr>
        <w:t>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την Υπουρ</w:t>
      </w:r>
      <w:r>
        <w:rPr>
          <w:rFonts w:eastAsia="Times New Roman" w:cs="Times New Roman"/>
          <w:szCs w:val="24"/>
        </w:rPr>
        <w:t xml:space="preserve">γό Εργασίας, Κοινωνικής Ασφάλισης </w:t>
      </w:r>
      <w:r>
        <w:rPr>
          <w:rFonts w:eastAsia="Times New Roman" w:cs="Times New Roman"/>
          <w:szCs w:val="24"/>
        </w:rPr>
        <w:lastRenderedPageBreak/>
        <w:t xml:space="preserve">και Κοινωνικής Αλληλεγγύης, σχετικά με τα προβλήματα εργαζομένων στη βιομηχανία παραγωγής επαγγελματικών ψυγείων </w:t>
      </w:r>
      <w:r>
        <w:rPr>
          <w:rFonts w:eastAsia="Times New Roman" w:cs="Times New Roman"/>
          <w:szCs w:val="24"/>
        </w:rPr>
        <w:t>«</w:t>
      </w:r>
      <w:r>
        <w:rPr>
          <w:rFonts w:eastAsia="Times New Roman" w:cs="Times New Roman"/>
          <w:szCs w:val="24"/>
          <w:lang w:val="en-US"/>
        </w:rPr>
        <w:t>FRIGOGLASS</w:t>
      </w:r>
      <w:r>
        <w:rPr>
          <w:rFonts w:eastAsia="Times New Roman" w:cs="Times New Roman"/>
          <w:szCs w:val="24"/>
        </w:rPr>
        <w:t xml:space="preserve"> ΑΒΕΕ</w:t>
      </w:r>
      <w:r>
        <w:rPr>
          <w:rFonts w:eastAsia="Times New Roman" w:cs="Times New Roman"/>
          <w:szCs w:val="24"/>
        </w:rPr>
        <w:t>»</w:t>
      </w:r>
      <w:r>
        <w:rPr>
          <w:rFonts w:eastAsia="Times New Roman" w:cs="Times New Roman"/>
          <w:szCs w:val="24"/>
        </w:rPr>
        <w:t xml:space="preserve"> στην Κάτω Αχαΐα του Νομού Αχαΐας</w:t>
      </w:r>
      <w:r>
        <w:rPr>
          <w:rFonts w:eastAsia="Times New Roman" w:cs="Times New Roman"/>
          <w:szCs w:val="24"/>
        </w:rPr>
        <w:t>,</w:t>
      </w:r>
      <w:r>
        <w:rPr>
          <w:rFonts w:eastAsia="Times New Roman" w:cs="Times New Roman"/>
          <w:szCs w:val="24"/>
        </w:rPr>
        <w:t xml:space="preserve"> δεν θα συζητηθεί λόγω κωλύματος της αρμοδίου Υπουργού με </w:t>
      </w:r>
      <w:r>
        <w:rPr>
          <w:rFonts w:eastAsia="Times New Roman" w:cs="Times New Roman"/>
          <w:szCs w:val="24"/>
        </w:rPr>
        <w:t>αιτία φόρτο εργασίας και θα επαναπροσδιοριστεί για συζήτηση</w:t>
      </w:r>
      <w:r>
        <w:rPr>
          <w:rFonts w:eastAsia="Times New Roman" w:cs="Times New Roman"/>
          <w:szCs w:val="24"/>
        </w:rPr>
        <w:t>.</w:t>
      </w:r>
    </w:p>
    <w:p w14:paraId="24A4283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έκτη με αριθμό 928/2-6-2017 </w:t>
      </w:r>
      <w:r>
        <w:rPr>
          <w:rFonts w:eastAsia="Times New Roman" w:cs="Times New Roman"/>
          <w:szCs w:val="24"/>
        </w:rPr>
        <w:t xml:space="preserve">επίκαιρη ερώτηση πρώτου κύκλου </w:t>
      </w:r>
      <w:r>
        <w:rPr>
          <w:rFonts w:eastAsia="Times New Roman" w:cs="Times New Roman"/>
          <w:szCs w:val="24"/>
        </w:rPr>
        <w:t>του Βουλευτή Β</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Εσωτερικών, σχετικά με την ανεξέλεγκτη δράση κ</w:t>
      </w:r>
      <w:r>
        <w:rPr>
          <w:rFonts w:eastAsia="Times New Roman" w:cs="Times New Roman"/>
          <w:szCs w:val="24"/>
        </w:rPr>
        <w:t>ουκουλοφόρων αναρχικών</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κ. </w:t>
      </w:r>
      <w:proofErr w:type="spellStart"/>
      <w:r>
        <w:rPr>
          <w:rFonts w:eastAsia="Times New Roman" w:cs="Times New Roman"/>
          <w:szCs w:val="24"/>
        </w:rPr>
        <w:t>Τόσκα</w:t>
      </w:r>
      <w:proofErr w:type="spellEnd"/>
      <w:r>
        <w:rPr>
          <w:rFonts w:eastAsia="Times New Roman" w:cs="Times New Roman"/>
          <w:szCs w:val="24"/>
        </w:rPr>
        <w:t xml:space="preserve"> λόγω ανειλημμένων υποχρεώσεων.</w:t>
      </w:r>
    </w:p>
    <w:p w14:paraId="24A4283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930/2-6-2017 </w:t>
      </w:r>
      <w:r>
        <w:rPr>
          <w:rFonts w:eastAsia="Times New Roman" w:cs="Times New Roman"/>
          <w:szCs w:val="24"/>
        </w:rPr>
        <w:t xml:space="preserve">επίκαιρη ερώτηση πρώτου κύκλου </w:t>
      </w:r>
      <w:r>
        <w:rPr>
          <w:rFonts w:eastAsia="Times New Roman" w:cs="Times New Roman"/>
          <w:szCs w:val="24"/>
        </w:rPr>
        <w:t>του Ζ</w:t>
      </w:r>
      <w:r>
        <w:rPr>
          <w:rFonts w:eastAsia="Times New Roman" w:cs="Times New Roman"/>
          <w:szCs w:val="24"/>
        </w:rPr>
        <w:t>΄</w:t>
      </w:r>
      <w:r>
        <w:rPr>
          <w:rFonts w:eastAsia="Times New Roman" w:cs="Times New Roman"/>
          <w:szCs w:val="24"/>
        </w:rPr>
        <w:t xml:space="preserve"> Αντιπροέδρου της Βουλής και Βουλευτή Α</w:t>
      </w:r>
      <w:r>
        <w:rPr>
          <w:rFonts w:eastAsia="Times New Roman" w:cs="Times New Roman"/>
          <w:szCs w:val="24"/>
        </w:rPr>
        <w:t>΄</w:t>
      </w:r>
      <w:r>
        <w:rPr>
          <w:rFonts w:eastAsia="Times New Roman" w:cs="Times New Roman"/>
          <w:szCs w:val="24"/>
        </w:rPr>
        <w:t xml:space="preserve"> Αθηνών του Ποταμιού κ. Σπυρίδωνος Λυκούδη προς τον Υπουργό Εσωτερικών, με θέμα, «σε άσχημη κατάσταση το Πεδίον του Άρεως», δεν θα συζητηθεί λόγω κωλύματος του Υπουργού κ. Σκουρλέτη λόγω ανειλημμένων υποχρεώσεων.</w:t>
      </w:r>
    </w:p>
    <w:p w14:paraId="24A4283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945/6-6-2017 </w:t>
      </w:r>
      <w:r>
        <w:rPr>
          <w:rFonts w:eastAsia="Times New Roman" w:cs="Times New Roman"/>
          <w:szCs w:val="24"/>
        </w:rPr>
        <w:t>επίκαιρη ε</w:t>
      </w:r>
      <w:r>
        <w:rPr>
          <w:rFonts w:eastAsia="Times New Roman" w:cs="Times New Roman"/>
          <w:szCs w:val="24"/>
        </w:rPr>
        <w:t xml:space="preserve">ρώτηση δεύτερου κύκλου </w:t>
      </w:r>
      <w:r>
        <w:rPr>
          <w:rFonts w:eastAsia="Times New Roman" w:cs="Times New Roman"/>
          <w:szCs w:val="24"/>
        </w:rPr>
        <w:t>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Εμμανουήλ Συντυχάκη προς τον Υπουργό Εσωτερικών, με θέμα «άμεση </w:t>
      </w:r>
      <w:proofErr w:type="spellStart"/>
      <w:r>
        <w:rPr>
          <w:rFonts w:eastAsia="Times New Roman" w:cs="Times New Roman"/>
          <w:szCs w:val="24"/>
        </w:rPr>
        <w:t>επαναπρόσληψη</w:t>
      </w:r>
      <w:proofErr w:type="spellEnd"/>
      <w:r>
        <w:rPr>
          <w:rFonts w:eastAsia="Times New Roman" w:cs="Times New Roman"/>
          <w:szCs w:val="24"/>
        </w:rPr>
        <w:t xml:space="preserve"> του απολυμένου προσωπικού στη ΔΕΥΑ Ηρακλείου Κρήτης»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lastRenderedPageBreak/>
        <w:t>θα συζητηθεί λόγω κωλύματος του κυρ</w:t>
      </w:r>
      <w:r>
        <w:rPr>
          <w:rFonts w:eastAsia="Times New Roman" w:cs="Times New Roman"/>
          <w:szCs w:val="24"/>
        </w:rPr>
        <w:t xml:space="preserve">ίου Υπουργού με αιτία ανειλημμένες υποχρεώσεις. </w:t>
      </w:r>
    </w:p>
    <w:p w14:paraId="24A4283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έκτη με αριθμό 946/6-6-2017 </w:t>
      </w:r>
      <w:r>
        <w:rPr>
          <w:rFonts w:eastAsia="Times New Roman" w:cs="Times New Roman"/>
          <w:szCs w:val="24"/>
        </w:rPr>
        <w:t xml:space="preserve">επίκαιρη ερώτηση δεύτερου κύκλου </w:t>
      </w:r>
      <w:r>
        <w:rPr>
          <w:rFonts w:eastAsia="Times New Roman" w:cs="Times New Roman"/>
          <w:szCs w:val="24"/>
        </w:rPr>
        <w:t>του Βουλευτή Β</w:t>
      </w:r>
      <w:r>
        <w:rPr>
          <w:rFonts w:eastAsia="Times New Roman" w:cs="Times New Roman"/>
          <w:szCs w:val="24"/>
        </w:rPr>
        <w:t>΄</w:t>
      </w:r>
      <w:r>
        <w:rPr>
          <w:rFonts w:eastAsia="Times New Roman" w:cs="Times New Roman"/>
          <w:szCs w:val="24"/>
        </w:rPr>
        <w:t xml:space="preserve">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Εσωτερικών, σχετικά με τους εργαζόμενους στο «Βοή</w:t>
      </w:r>
      <w:r>
        <w:rPr>
          <w:rFonts w:eastAsia="Times New Roman" w:cs="Times New Roman"/>
          <w:szCs w:val="24"/>
        </w:rPr>
        <w:t>θεια στο Σπίτι» και τη μετατροπή των συμβάσεων τους σε αορίστου χρόνου</w:t>
      </w:r>
      <w:r>
        <w:rPr>
          <w:rFonts w:eastAsia="Times New Roman" w:cs="Times New Roman"/>
          <w:szCs w:val="24"/>
        </w:rPr>
        <w:t>,</w:t>
      </w:r>
      <w:r>
        <w:rPr>
          <w:rFonts w:eastAsia="Times New Roman" w:cs="Times New Roman"/>
          <w:szCs w:val="24"/>
        </w:rPr>
        <w:t xml:space="preserve"> δεν θα συζητηθεί λόγω κωλύματος του κυρίου Υπουργού με αιτία ανειλημμένες υποχρεώσεις. </w:t>
      </w:r>
    </w:p>
    <w:p w14:paraId="24A4283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τρίτη με αριθμό 922/1-6-2017 </w:t>
      </w:r>
      <w:r>
        <w:rPr>
          <w:rFonts w:eastAsia="Times New Roman" w:cs="Times New Roman"/>
          <w:szCs w:val="24"/>
        </w:rPr>
        <w:t xml:space="preserve">επίκαιρη ερώτηση δεύτερου κύκλου </w:t>
      </w:r>
      <w:r>
        <w:rPr>
          <w:rFonts w:eastAsia="Times New Roman" w:cs="Times New Roman"/>
          <w:szCs w:val="24"/>
        </w:rPr>
        <w:t>της Βουλευτού Β</w:t>
      </w:r>
      <w:r>
        <w:rPr>
          <w:rFonts w:eastAsia="Times New Roman" w:cs="Times New Roman"/>
          <w:szCs w:val="24"/>
        </w:rPr>
        <w:t>΄</w:t>
      </w:r>
      <w:r>
        <w:rPr>
          <w:rFonts w:eastAsia="Times New Roman" w:cs="Times New Roman"/>
          <w:szCs w:val="24"/>
        </w:rPr>
        <w:t xml:space="preserve"> Αθηνών του Λαϊκ</w:t>
      </w:r>
      <w:r>
        <w:rPr>
          <w:rFonts w:eastAsia="Times New Roman" w:cs="Times New Roman"/>
          <w:szCs w:val="24"/>
        </w:rPr>
        <w:t>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Εξωτερικών, με θέμα «η </w:t>
      </w:r>
      <w:r>
        <w:rPr>
          <w:rFonts w:eastAsia="Times New Roman" w:cs="Times New Roman"/>
          <w:szCs w:val="24"/>
        </w:rPr>
        <w:t>π</w:t>
      </w:r>
      <w:r>
        <w:rPr>
          <w:rFonts w:eastAsia="Times New Roman" w:cs="Times New Roman"/>
          <w:szCs w:val="24"/>
        </w:rPr>
        <w:t xml:space="preserve">αγκόσμια </w:t>
      </w:r>
      <w:r>
        <w:rPr>
          <w:rFonts w:eastAsia="Times New Roman" w:cs="Times New Roman"/>
          <w:szCs w:val="24"/>
        </w:rPr>
        <w:t>τ</w:t>
      </w:r>
      <w:r>
        <w:rPr>
          <w:rFonts w:eastAsia="Times New Roman" w:cs="Times New Roman"/>
          <w:szCs w:val="24"/>
        </w:rPr>
        <w:t>ράπεζα «χαρίζει» το Αιγαίο στην Τουρκία»</w:t>
      </w:r>
      <w:r>
        <w:rPr>
          <w:rFonts w:eastAsia="Times New Roman" w:cs="Times New Roman"/>
          <w:szCs w:val="24"/>
        </w:rPr>
        <w:t>,</w:t>
      </w:r>
      <w:r>
        <w:rPr>
          <w:rFonts w:eastAsia="Times New Roman" w:cs="Times New Roman"/>
          <w:szCs w:val="24"/>
        </w:rPr>
        <w:t xml:space="preserve"> δεν θα συζητηθεί. </w:t>
      </w:r>
    </w:p>
    <w:p w14:paraId="24A42839"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Κύριε Πρόεδρε, θα ήθελα τον λόγο για ένα λεπτό. </w:t>
      </w:r>
    </w:p>
    <w:p w14:paraId="24A4283A"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 xml:space="preserve">Ορίστε, κυρία </w:t>
      </w:r>
      <w:proofErr w:type="spellStart"/>
      <w:r>
        <w:rPr>
          <w:rFonts w:eastAsia="Times New Roman" w:cs="Times New Roman"/>
          <w:szCs w:val="24"/>
        </w:rPr>
        <w:t>Ζαρούλια</w:t>
      </w:r>
      <w:proofErr w:type="spellEnd"/>
      <w:r>
        <w:rPr>
          <w:rFonts w:eastAsia="Times New Roman" w:cs="Times New Roman"/>
          <w:szCs w:val="24"/>
        </w:rPr>
        <w:t xml:space="preserve">, έχετε τον λόγο. </w:t>
      </w:r>
    </w:p>
    <w:p w14:paraId="24A4283B"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Ευχαριστώ, κύριε Πρόεδρε. </w:t>
      </w:r>
    </w:p>
    <w:p w14:paraId="24A4283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Είναι πολλοστή φορά που αποφεύγουν να έρθουν να απαντήσουν σε ερωτήσεις της Χρυσής Αυγής. Εδώ, τίθεται το ερώτημα εάν η Κυβέρνηση του ΣΥΡΙΖΑ είναι κυβέρνηση όλων των Ελλήνων ή μόνο των Ελλήνων που την </w:t>
      </w:r>
      <w:r>
        <w:rPr>
          <w:rFonts w:eastAsia="Times New Roman" w:cs="Times New Roman"/>
          <w:szCs w:val="24"/>
        </w:rPr>
        <w:lastRenderedPageBreak/>
        <w:t>ψήφισαν, εάν είναι δημοκρατική ή των ξένων εντολοδόχων.</w:t>
      </w:r>
      <w:r>
        <w:rPr>
          <w:rFonts w:eastAsia="Times New Roman" w:cs="Times New Roman"/>
          <w:szCs w:val="24"/>
        </w:rPr>
        <w:t xml:space="preserve"> Διότι δεν είναι δυνατόν να θέτουμε ερωτήματα και να μην έρχονται να απαντήσουν. </w:t>
      </w:r>
    </w:p>
    <w:p w14:paraId="24A4283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Την προηγούμενη φορά, ήταν μέσα στην Αίθουσα ο αρμόδιος Υπουργός της ερωτήσεως και με το έτσι θέλω δεν </w:t>
      </w:r>
      <w:proofErr w:type="spellStart"/>
      <w:r>
        <w:rPr>
          <w:rFonts w:eastAsia="Times New Roman" w:cs="Times New Roman"/>
          <w:szCs w:val="24"/>
        </w:rPr>
        <w:t>απήντησε</w:t>
      </w:r>
      <w:proofErr w:type="spellEnd"/>
      <w:r>
        <w:rPr>
          <w:rFonts w:eastAsia="Times New Roman" w:cs="Times New Roman"/>
          <w:szCs w:val="24"/>
        </w:rPr>
        <w:t xml:space="preserve">. Εσείς αυτό το βρίσκετε δημοκρατικό; Θα σας απαντήσω εγώ: Δεν </w:t>
      </w:r>
      <w:r>
        <w:rPr>
          <w:rFonts w:eastAsia="Times New Roman" w:cs="Times New Roman"/>
          <w:szCs w:val="24"/>
        </w:rPr>
        <w:t xml:space="preserve">είναι καθόλου δημοκρατικό. Έχω θέσει πάρα πολλά ερωτήματα. </w:t>
      </w:r>
    </w:p>
    <w:p w14:paraId="24A4283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Μήπως ο ΣΥΡΙΖΑ εκτελεί ξένα συμφέροντα και δεν είναι Κυβέρνηση των Ελλήνων; Οι Έλληνες τον ψήφισαν για να σκίσει τα μνημόνια. Δεν το έκανε. Δεν μας απαντούν οι Υπουργοί τους, διότι λένε ότι η Χρυσ</w:t>
      </w:r>
      <w:r>
        <w:rPr>
          <w:rFonts w:eastAsia="Times New Roman" w:cs="Times New Roman"/>
          <w:szCs w:val="24"/>
        </w:rPr>
        <w:t xml:space="preserve">ή Αυγή είναι υπόδικη. Βεβαίως, δεν μπορούν όμως να αντικαταστήσουν τη </w:t>
      </w:r>
      <w:r>
        <w:rPr>
          <w:rFonts w:eastAsia="Times New Roman" w:cs="Times New Roman"/>
          <w:szCs w:val="24"/>
        </w:rPr>
        <w:t>δ</w:t>
      </w:r>
      <w:r>
        <w:rPr>
          <w:rFonts w:eastAsia="Times New Roman" w:cs="Times New Roman"/>
          <w:szCs w:val="24"/>
        </w:rPr>
        <w:t xml:space="preserve">ικαιοσύνη. Υπόδικη είναι και η κ. </w:t>
      </w:r>
      <w:proofErr w:type="spellStart"/>
      <w:r>
        <w:rPr>
          <w:rFonts w:eastAsia="Times New Roman" w:cs="Times New Roman"/>
          <w:szCs w:val="24"/>
        </w:rPr>
        <w:t>Αικατερινάρη</w:t>
      </w:r>
      <w:proofErr w:type="spellEnd"/>
      <w:r>
        <w:rPr>
          <w:rFonts w:eastAsia="Times New Roman" w:cs="Times New Roman"/>
          <w:szCs w:val="24"/>
        </w:rPr>
        <w:t xml:space="preserve"> για την οποία έχω θέσει θέμα για απιστία και την οποία έχουν διορίσει διευθύνοντα σύμβουλο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που ξεπουλάει τη δημόσια περιουσ</w:t>
      </w:r>
      <w:r>
        <w:rPr>
          <w:rFonts w:eastAsia="Times New Roman" w:cs="Times New Roman"/>
          <w:szCs w:val="24"/>
        </w:rPr>
        <w:t xml:space="preserve">ία και δεν μου απαντούν. </w:t>
      </w:r>
    </w:p>
    <w:p w14:paraId="24A4283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Ακούστε να δείτε, η συνταγματική τάξη ορίζει ότι οι Υπουργοί σας είναι υποχρεωμένοι να έρχονται να απαντούν στα κοινοβουλευτικά κόμματα. Ένα από αυτά τα κοινοβουλευτικά κόμματα, είτε σας αρέσει είτε δεν σας αρέσει, είναι και η Χρυ</w:t>
      </w:r>
      <w:r>
        <w:rPr>
          <w:rFonts w:eastAsia="Times New Roman" w:cs="Times New Roman"/>
          <w:szCs w:val="24"/>
        </w:rPr>
        <w:t xml:space="preserve">σή Αυγή, την οποία πρέπει να μεταχειρίζεστε ίσα, όπως τα άλλα κόμματα. </w:t>
      </w:r>
    </w:p>
    <w:p w14:paraId="24A42840" w14:textId="77777777" w:rsidR="00940AA5" w:rsidRDefault="00122158">
      <w:pPr>
        <w:tabs>
          <w:tab w:val="left" w:pos="2820"/>
        </w:tabs>
        <w:spacing w:after="0" w:line="600" w:lineRule="auto"/>
        <w:ind w:firstLine="720"/>
        <w:jc w:val="both"/>
        <w:rPr>
          <w:rFonts w:eastAsia="Times New Roman"/>
          <w:szCs w:val="24"/>
        </w:rPr>
      </w:pPr>
      <w:r>
        <w:rPr>
          <w:rFonts w:eastAsia="Times New Roman" w:cs="Times New Roman"/>
          <w:szCs w:val="24"/>
        </w:rPr>
        <w:lastRenderedPageBreak/>
        <w:t>Καταλήγουμε στο ότι ο ΣΥΡΙΖΑ με τα ψέματα υφάρπαξε την ψήφο του ελληνικού λαού. Κυβερνάει μια κλίκα με σκοπό τον αφελληνισμό, που όπως βλέπουμε, προχωράει με την αλλαγή των βιβλίων ιστ</w:t>
      </w:r>
      <w:r>
        <w:rPr>
          <w:rFonts w:eastAsia="Times New Roman" w:cs="Times New Roman"/>
          <w:szCs w:val="24"/>
        </w:rPr>
        <w:t xml:space="preserve">ορίας και την κατάφορη παραποίηση της ελληνικής ιστορίας. </w:t>
      </w:r>
      <w:r>
        <w:rPr>
          <w:rFonts w:eastAsia="Times New Roman"/>
          <w:szCs w:val="24"/>
        </w:rPr>
        <w:t xml:space="preserve">Εκμαυλίζουν τους νέους Έλληνες. Γίνεται εγκληματική προπαγάνδα ακόμη και σε παιδιά του δημοτικού. Και φυσικά τα κονομάνε με τις διάφορες ΜΚΟ, διότι έχω θέσει και ερώτηση ποιοι Βουλευτές ή συγγενείς </w:t>
      </w:r>
      <w:r>
        <w:rPr>
          <w:rFonts w:eastAsia="Times New Roman"/>
          <w:szCs w:val="24"/>
        </w:rPr>
        <w:t>πρώτου βαθμού έχουνε ΜΚΟ και δεν έρχονται να απαντήσουνε.</w:t>
      </w:r>
    </w:p>
    <w:p w14:paraId="24A42841"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Μήπως τελικά αυτός είναι ο ρόλος της Κυβέρνησης του ΣΥΡΙΖΑ και μήπως θα έπρεπε να δει ο ελληνικός λαός στις επόμενες εκλογές να μην ψηφίσει πάλι ΣΥΡΙΖΑ, αλλά να ψηφίσει ένα κόμμα το οποίο θα κόπτετα</w:t>
      </w:r>
      <w:r>
        <w:rPr>
          <w:rFonts w:eastAsia="Times New Roman"/>
          <w:szCs w:val="24"/>
        </w:rPr>
        <w:t>ι για τα δικαιώματα των Ελλήνων;</w:t>
      </w:r>
    </w:p>
    <w:p w14:paraId="24A42842"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Είχαμε άλλο ένα κρούσμα στα Τρίκαλα, όπου παλαιότερα σε πρώτο βαθμό ο Δήμαρχος είχε κριθεί ένοχος και τώρα στο Εφετείο στη Λάρισα αθωώθηκε, διότι ένας μικροπωλητής Νιγηριανός πουλούσε λαθραίο εμπόρευμα κι αυτοί του το δώσαν</w:t>
      </w:r>
      <w:r>
        <w:rPr>
          <w:rFonts w:eastAsia="Times New Roman"/>
          <w:szCs w:val="24"/>
        </w:rPr>
        <w:t>ε πίσω. Δεν είδαμε, όμως, την ίδια ευαισθησία να έχουν οι Έλληνες πολιτικοί ή οι περιφερειάρχες, οι δήμαρχοι, για τον κουλουρτζή στη Θεσσαλονίκη ή τον καστανά. Κι αυτοί φορολογούνται άγρια και εδώ βλέπουμε ότι υπάρχει ένας ρατσισμός κατά των Ελλήνων.</w:t>
      </w:r>
    </w:p>
    <w:p w14:paraId="24A42843"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lastRenderedPageBreak/>
        <w:t>ΠΡΟΕΔ</w:t>
      </w:r>
      <w:r>
        <w:rPr>
          <w:rFonts w:eastAsia="Times New Roman"/>
          <w:b/>
          <w:szCs w:val="24"/>
        </w:rPr>
        <w:t xml:space="preserve">ΡΕΥΩΝ (Δημήτριος Κρεμαστινός): </w:t>
      </w:r>
      <w:r>
        <w:rPr>
          <w:rFonts w:eastAsia="Times New Roman"/>
          <w:szCs w:val="24"/>
        </w:rPr>
        <w:t xml:space="preserve">Ο λόγος που ο κ. </w:t>
      </w:r>
      <w:proofErr w:type="spellStart"/>
      <w:r>
        <w:rPr>
          <w:rFonts w:eastAsia="Times New Roman"/>
          <w:szCs w:val="24"/>
        </w:rPr>
        <w:t>Αμμανατίδης</w:t>
      </w:r>
      <w:proofErr w:type="spellEnd"/>
      <w:r>
        <w:rPr>
          <w:rFonts w:eastAsia="Times New Roman"/>
          <w:szCs w:val="24"/>
        </w:rPr>
        <w:t xml:space="preserve"> δεν προσήλθε να απαντήσει στην ερώτηση είναι οι ανειλημμένες υποχρεώσεις. Και άλλοι Υπουργοί αναφέρουν τον ίδιο λόγο. </w:t>
      </w:r>
    </w:p>
    <w:p w14:paraId="24A42844"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 xml:space="preserve">Βέβαια, το Προεδρείο εκπροσωπεί όλη τη Βουλή και δεν εκπροσωπεί την Κυβέρνηση, </w:t>
      </w:r>
      <w:r>
        <w:rPr>
          <w:rFonts w:eastAsia="Times New Roman"/>
          <w:szCs w:val="24"/>
        </w:rPr>
        <w:t xml:space="preserve">κυρία </w:t>
      </w:r>
      <w:proofErr w:type="spellStart"/>
      <w:r>
        <w:rPr>
          <w:rFonts w:eastAsia="Times New Roman"/>
          <w:szCs w:val="24"/>
        </w:rPr>
        <w:t>Ζαρούλια</w:t>
      </w:r>
      <w:proofErr w:type="spellEnd"/>
      <w:r>
        <w:rPr>
          <w:rFonts w:eastAsia="Times New Roman"/>
          <w:szCs w:val="24"/>
        </w:rPr>
        <w:t>. Κατά συνέπεια δεν τίθεται ερώτημα στο Προεδρείο, διότι η Κυβέρνηση απαντά στους ερωτώντες Βουλευτές και όχι το Προεδρείο και βεβαίως πρέπει να απαντά.</w:t>
      </w:r>
    </w:p>
    <w:p w14:paraId="24A42845"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t>ΧΡΗΣΤΟΣ ΧΑ</w:t>
      </w:r>
      <w:r>
        <w:rPr>
          <w:rFonts w:eastAsia="Times New Roman"/>
          <w:b/>
          <w:szCs w:val="24"/>
        </w:rPr>
        <w:t xml:space="preserve">ΤΖΗΣΑΒΒΑΣ: </w:t>
      </w:r>
      <w:r>
        <w:rPr>
          <w:rFonts w:eastAsia="Times New Roman"/>
          <w:szCs w:val="24"/>
        </w:rPr>
        <w:t>Όταν δεν απαντά η Κυβέρνηση;</w:t>
      </w:r>
    </w:p>
    <w:p w14:paraId="24A42846"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Είπα ότι το Προεδρείο δεν απαντά εκ μέρους της Κυβέρνησης. </w:t>
      </w:r>
    </w:p>
    <w:p w14:paraId="24A42847"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t xml:space="preserve">ΧΡΗΣΤΟΣ ΧΑΤΖΗΣΑΒΒΑΣ: </w:t>
      </w:r>
      <w:r>
        <w:rPr>
          <w:rFonts w:eastAsia="Times New Roman"/>
          <w:szCs w:val="24"/>
        </w:rPr>
        <w:t>Ρωτάμε το Προεδρείο τι συμβαίνει όταν δεν απαντά επανειλημμένα ένας Υπουργός.</w:t>
      </w:r>
    </w:p>
    <w:p w14:paraId="24A42848"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t>ΠΡΟΕΔΡΕΥΩΝ (Δημήτριος</w:t>
      </w:r>
      <w:r>
        <w:rPr>
          <w:rFonts w:eastAsia="Times New Roman"/>
          <w:b/>
          <w:szCs w:val="24"/>
        </w:rPr>
        <w:t xml:space="preserve"> Κρεμαστινός): </w:t>
      </w:r>
      <w:r>
        <w:rPr>
          <w:rFonts w:eastAsia="Times New Roman"/>
          <w:szCs w:val="24"/>
        </w:rPr>
        <w:t>Αυτό που μου θέτετε ως θέμα, το μεταβιβάζετε στη Διάσκεψη των Προέδρων και βεβαίως ενημερώνεται η Κυβέρνηση. Αυτή είναι η διαδικασία δηλαδή.</w:t>
      </w:r>
    </w:p>
    <w:p w14:paraId="24A42849" w14:textId="77777777" w:rsidR="00940AA5" w:rsidRDefault="00122158">
      <w:pPr>
        <w:tabs>
          <w:tab w:val="left" w:pos="2820"/>
        </w:tabs>
        <w:spacing w:line="600" w:lineRule="auto"/>
        <w:ind w:firstLine="720"/>
        <w:jc w:val="both"/>
        <w:rPr>
          <w:rFonts w:eastAsia="Times New Roman" w:cs="Times New Roman"/>
          <w:szCs w:val="24"/>
        </w:rPr>
      </w:pPr>
      <w:r>
        <w:rPr>
          <w:rFonts w:eastAsia="Times New Roman"/>
          <w:szCs w:val="24"/>
        </w:rPr>
        <w:t xml:space="preserve">Η πέμπτη </w:t>
      </w:r>
      <w:r>
        <w:rPr>
          <w:rFonts w:eastAsia="Times New Roman" w:cs="Times New Roman"/>
          <w:szCs w:val="24"/>
        </w:rPr>
        <w:t xml:space="preserve">με αριθμό 932/2-6-2017 </w:t>
      </w:r>
      <w:r>
        <w:rPr>
          <w:rFonts w:eastAsia="Times New Roman"/>
          <w:szCs w:val="24"/>
        </w:rPr>
        <w:t xml:space="preserve">επίκαιρη ερώτηση δεύτερου κύκλου </w:t>
      </w:r>
      <w:r>
        <w:rPr>
          <w:rFonts w:eastAsia="Times New Roman" w:cs="Times New Roman"/>
          <w:szCs w:val="24"/>
        </w:rPr>
        <w:t>του Βουλευτή Β΄ Αθηνών του Ποταμιού</w:t>
      </w:r>
      <w:r>
        <w:rPr>
          <w:rFonts w:eastAsia="Times New Roman" w:cs="Times New Roman"/>
          <w:szCs w:val="24"/>
        </w:rPr>
        <w:t xml:space="preserve">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προς την Υ</w:t>
      </w:r>
      <w:r>
        <w:rPr>
          <w:rFonts w:eastAsia="Times New Roman" w:cs="Times New Roman"/>
          <w:szCs w:val="24"/>
        </w:rPr>
        <w:lastRenderedPageBreak/>
        <w:t xml:space="preserve">πουργό </w:t>
      </w:r>
      <w:r>
        <w:rPr>
          <w:rFonts w:eastAsia="Times New Roman" w:cs="Times New Roman"/>
          <w:bCs/>
          <w:szCs w:val="24"/>
        </w:rPr>
        <w:t>Πολιτισμού και Αθλητισμού,</w:t>
      </w:r>
      <w:r>
        <w:rPr>
          <w:rFonts w:eastAsia="Times New Roman" w:cs="Times New Roman"/>
          <w:szCs w:val="24"/>
        </w:rPr>
        <w:t xml:space="preserve"> σχετικά με τα ωράρια μουσείων και αρχαιολογικών χώρων κατά τη θερινή περίοδο, δεν θα συζητηθεί λόγω φόρτου εργασίας. </w:t>
      </w:r>
    </w:p>
    <w:p w14:paraId="24A4284A" w14:textId="77777777" w:rsidR="00940AA5" w:rsidRDefault="00122158">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Επίσης, η τρίτη </w:t>
      </w:r>
      <w:r>
        <w:rPr>
          <w:rFonts w:eastAsia="Times New Roman" w:cs="Times New Roman"/>
          <w:szCs w:val="24"/>
        </w:rPr>
        <w:t xml:space="preserve">με αριθμό 2883/25-1-2017 </w:t>
      </w:r>
      <w:r>
        <w:rPr>
          <w:rFonts w:eastAsia="Times New Roman" w:cs="Times New Roman"/>
          <w:szCs w:val="24"/>
        </w:rPr>
        <w:t>ερώτηση του Βουλευτή Ηρακλείου της</w:t>
      </w:r>
      <w:r>
        <w:rPr>
          <w:rFonts w:eastAsia="Times New Roman" w:cs="Times New Roman"/>
          <w:szCs w:val="24"/>
        </w:rPr>
        <w:t xml:space="preserve">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szCs w:val="24"/>
        </w:rPr>
        <w:t xml:space="preserve">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σχετικά με την άμεση εφαρμογή της ΚΥΑ περί οικονομικής ενίσχυσης ΑΜΕΑ και στους ασφαλισμένους του </w:t>
      </w:r>
      <w:r>
        <w:rPr>
          <w:rFonts w:eastAsia="Times New Roman" w:cs="Times New Roman"/>
          <w:szCs w:val="24"/>
        </w:rPr>
        <w:t>δημοσίου</w:t>
      </w:r>
      <w:r>
        <w:rPr>
          <w:rFonts w:eastAsia="Times New Roman" w:cs="Times New Roman"/>
          <w:szCs w:val="24"/>
        </w:rPr>
        <w:t>, δεν θα</w:t>
      </w:r>
      <w:r>
        <w:rPr>
          <w:rFonts w:eastAsia="Times New Roman" w:cs="Times New Roman"/>
          <w:szCs w:val="24"/>
        </w:rPr>
        <w:t xml:space="preserve"> συζητηθεί λόγω προγραμματισμένης ιατρικής εξέτασης της Υπουργού κυρίας Φωτίου.</w:t>
      </w:r>
    </w:p>
    <w:p w14:paraId="24A4284B" w14:textId="77777777" w:rsidR="00940AA5" w:rsidRDefault="00122158">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Πρέπει να ενημερώσω το Σώμα ότι έχει ληφθεί απόφαση από τη Διάσκεψη των Προέδρων ότι τα Υπουργεία γνωρίζουν ποια μέρα καλούνται να απαντήσουν στη Βουλή. Δεν είναι δηλαδή, όπως </w:t>
      </w:r>
      <w:r>
        <w:rPr>
          <w:rFonts w:eastAsia="Times New Roman" w:cs="Times New Roman"/>
          <w:szCs w:val="24"/>
        </w:rPr>
        <w:t>ήταν μέχρι τώρα. Κατά συνέπεια το Υπουργείο δεν μπορεί εύκολα να λέει ότι υπάρχει φόρτος εργασίας ή οτιδήποτε άλλο, διότι γνωρίζει ότι τη Δευτέρα, την Τρίτη ή την Τετάρτη έχει υποχρέωση να απαντάει στις ερωτήσεις των Βουλευτών. Αυτή είναι η τελευταία απόφα</w:t>
      </w:r>
      <w:r>
        <w:rPr>
          <w:rFonts w:eastAsia="Times New Roman" w:cs="Times New Roman"/>
          <w:szCs w:val="24"/>
        </w:rPr>
        <w:t>ση της Διάσκεψης των Προέδρων.</w:t>
      </w:r>
    </w:p>
    <w:p w14:paraId="24A4284C" w14:textId="77777777" w:rsidR="00940AA5" w:rsidRDefault="00122158">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μια ερώτηση θέλω να κάνω.</w:t>
      </w:r>
    </w:p>
    <w:p w14:paraId="24A4284D"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Παρακαλώ, κύριε </w:t>
      </w:r>
      <w:proofErr w:type="spellStart"/>
      <w:r>
        <w:rPr>
          <w:rFonts w:eastAsia="Times New Roman"/>
          <w:szCs w:val="24"/>
        </w:rPr>
        <w:t>Κεγκέρογλου</w:t>
      </w:r>
      <w:proofErr w:type="spellEnd"/>
      <w:r>
        <w:rPr>
          <w:rFonts w:eastAsia="Times New Roman"/>
          <w:szCs w:val="24"/>
        </w:rPr>
        <w:t>.</w:t>
      </w:r>
    </w:p>
    <w:p w14:paraId="24A4284E" w14:textId="77777777" w:rsidR="00940AA5" w:rsidRDefault="00122158">
      <w:pPr>
        <w:tabs>
          <w:tab w:val="left" w:pos="2820"/>
        </w:tabs>
        <w:spacing w:line="600" w:lineRule="auto"/>
        <w:ind w:firstLine="720"/>
        <w:jc w:val="both"/>
        <w:rPr>
          <w:rFonts w:eastAsia="Times New Roman"/>
          <w:szCs w:val="24"/>
        </w:rPr>
      </w:pPr>
      <w:r>
        <w:rPr>
          <w:rFonts w:eastAsia="Times New Roman" w:cs="Times New Roman"/>
          <w:b/>
          <w:szCs w:val="24"/>
        </w:rPr>
        <w:t xml:space="preserve">ΒΑΣΙΛΕΙΟΣ ΚΕΓΚΕΡΟΓΛΟΥ: </w:t>
      </w:r>
      <w:r>
        <w:rPr>
          <w:rFonts w:eastAsia="Times New Roman" w:cs="Times New Roman"/>
          <w:szCs w:val="24"/>
        </w:rPr>
        <w:t>Είναι προφανώς απόλυτα δικαιολογημένη η Υπουργός</w:t>
      </w:r>
      <w:r>
        <w:rPr>
          <w:rFonts w:eastAsia="Times New Roman"/>
          <w:szCs w:val="24"/>
        </w:rPr>
        <w:t xml:space="preserve"> για το θέμα της απουσίας</w:t>
      </w:r>
      <w:r>
        <w:rPr>
          <w:rFonts w:eastAsia="Times New Roman"/>
          <w:szCs w:val="24"/>
        </w:rPr>
        <w:t xml:space="preserve"> της λόγω ιατρικών εξετάσεων. Αυτό που θέλω να ρωτήσω είναι εάν θα έρθει, γιατί έχουμε αμέσως μετά τις ερωτήσεις, συζήτηση της πρότασης νόμου, για την οποία αρμόδια είναι η κυρία Υπουργός. Θα είναι δηλαδή παρούσα σε είκοσι λεπτά περίπου που θα ξεκινήσει η </w:t>
      </w:r>
      <w:r>
        <w:rPr>
          <w:rFonts w:eastAsia="Times New Roman"/>
          <w:szCs w:val="24"/>
        </w:rPr>
        <w:t xml:space="preserve">πρόταση νόμου; Αυτό είναι το ερώτημά </w:t>
      </w:r>
      <w:r>
        <w:rPr>
          <w:rFonts w:eastAsia="Times New Roman"/>
          <w:szCs w:val="24"/>
        </w:rPr>
        <w:t>μου</w:t>
      </w:r>
      <w:r>
        <w:rPr>
          <w:rFonts w:eastAsia="Times New Roman"/>
          <w:szCs w:val="24"/>
        </w:rPr>
        <w:t>.</w:t>
      </w:r>
    </w:p>
    <w:p w14:paraId="24A4284F"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Επισήμως δεν το γνωρίζω, αλλά έχω πληροφορηθεί ότι θα είναι.</w:t>
      </w:r>
    </w:p>
    <w:p w14:paraId="24A42850" w14:textId="77777777" w:rsidR="00940AA5" w:rsidRDefault="00122158">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Θα έχουν ολοκληρωθεί οι εξετάσεις, προφανώς.</w:t>
      </w:r>
    </w:p>
    <w:p w14:paraId="24A42851" w14:textId="77777777" w:rsidR="00940AA5" w:rsidRDefault="00122158">
      <w:pPr>
        <w:tabs>
          <w:tab w:val="left" w:pos="2820"/>
        </w:tabs>
        <w:spacing w:line="600" w:lineRule="auto"/>
        <w:ind w:firstLine="720"/>
        <w:jc w:val="both"/>
        <w:rPr>
          <w:rFonts w:eastAsia="Times New Roman" w:cs="Times New Roman"/>
          <w:szCs w:val="24"/>
        </w:rPr>
      </w:pPr>
      <w:r>
        <w:rPr>
          <w:rFonts w:eastAsia="Times New Roman" w:cs="Times New Roman"/>
          <w:szCs w:val="24"/>
        </w:rPr>
        <w:t>Το δεύτερο που θέλω να επισημάνω κι εγώ είναι ότι</w:t>
      </w:r>
      <w:r>
        <w:rPr>
          <w:rFonts w:eastAsia="Times New Roman" w:cs="Times New Roman"/>
          <w:szCs w:val="24"/>
        </w:rPr>
        <w:t xml:space="preserve"> έχει γίνει μια αλλαγή. Τα Υπουργεία έχουν δηλώσει συγκεκριμένη μέρα που απαντούν και είναι εδώ ή Υπουργός ή Αναπληρωτής ή Υφυπουργός, προκειμένου να διευκολυνθεί το έργο τους. Άρα η δικαιολογία «φόρτος εργασίας» πρέπει να επιστραφεί στον κύριο Γενικό. Δεν</w:t>
      </w:r>
      <w:r>
        <w:rPr>
          <w:rFonts w:eastAsia="Times New Roman" w:cs="Times New Roman"/>
          <w:szCs w:val="24"/>
        </w:rPr>
        <w:t xml:space="preserve"> υπάρχει αυτό πλέον ως δικαιολογία. </w:t>
      </w:r>
    </w:p>
    <w:p w14:paraId="24A42852"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Αυτό είπα κι εγώ, κύριε </w:t>
      </w:r>
      <w:proofErr w:type="spellStart"/>
      <w:r>
        <w:rPr>
          <w:rFonts w:eastAsia="Times New Roman"/>
          <w:szCs w:val="24"/>
        </w:rPr>
        <w:t>Κεγκέρογλου</w:t>
      </w:r>
      <w:proofErr w:type="spellEnd"/>
      <w:r>
        <w:rPr>
          <w:rFonts w:eastAsia="Times New Roman"/>
          <w:szCs w:val="24"/>
        </w:rPr>
        <w:t>.</w:t>
      </w:r>
    </w:p>
    <w:p w14:paraId="24A42853" w14:textId="77777777" w:rsidR="00940AA5" w:rsidRDefault="00122158">
      <w:pPr>
        <w:tabs>
          <w:tab w:val="left" w:pos="2820"/>
        </w:tabs>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Την πρώτη φορά, όμως, εφαρμογής νομίζω ότι από κεκτημένη ταχύτητα γράφτηκε έτσι. Δεν μπορεί να ισχύει αυτό πλέον με την </w:t>
      </w:r>
      <w:r>
        <w:rPr>
          <w:rFonts w:eastAsia="Times New Roman" w:cs="Times New Roman"/>
          <w:szCs w:val="24"/>
        </w:rPr>
        <w:t>καινούργια τροποποίηση του Κανονισμού. Άλλοι λόγοι βεβαίως, απουσία στο εξωτερικό, ιατρικοί και άλλοι, και άλλα κωλύματα είναι ανθρώπινα.</w:t>
      </w:r>
    </w:p>
    <w:p w14:paraId="24A42854" w14:textId="77777777" w:rsidR="00940AA5" w:rsidRDefault="00122158">
      <w:pPr>
        <w:tabs>
          <w:tab w:val="left" w:pos="2820"/>
        </w:tabs>
        <w:spacing w:line="600" w:lineRule="auto"/>
        <w:ind w:firstLine="720"/>
        <w:jc w:val="both"/>
        <w:rPr>
          <w:rFonts w:eastAsia="Times New Roman" w:cs="Times New Roman"/>
          <w:szCs w:val="24"/>
        </w:rPr>
      </w:pPr>
      <w:r>
        <w:rPr>
          <w:rFonts w:eastAsia="Times New Roman" w:cs="Times New Roman"/>
          <w:szCs w:val="24"/>
        </w:rPr>
        <w:t>Ευχαριστώ.</w:t>
      </w:r>
    </w:p>
    <w:p w14:paraId="24A42855"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Και επισήμως μας πληροφορεί τώρα ο Γενικός Γραμματέας της Κυβέρνησης ότ</w:t>
      </w:r>
      <w:r>
        <w:rPr>
          <w:rFonts w:eastAsia="Times New Roman"/>
          <w:szCs w:val="24"/>
        </w:rPr>
        <w:t>ι θα είναι εδώ η κ. Φωτίου.</w:t>
      </w:r>
    </w:p>
    <w:p w14:paraId="24A4285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προχωρούμε στην τέταρτη με αριθμό 921/1-6-2017 επίκαιρη ερώτηση πρώτου κύκλου του Βουλευτή Α΄ Πειραιά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 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την Υπουργό Εργασίας, Κοινωνικής Ασφάλισης και Κοινωνικής Αλλ</w:t>
      </w:r>
      <w:r>
        <w:rPr>
          <w:rFonts w:eastAsia="Times New Roman" w:cs="Times New Roman"/>
          <w:szCs w:val="24"/>
        </w:rPr>
        <w:t>ηλεγγύης, με θέμα: «περί κύριας σύνταξης Ελλήνων ναυτικών».</w:t>
      </w:r>
    </w:p>
    <w:p w14:paraId="24A4285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απαντήσει ο Υφυπουργός Εργασίας, Κοινωνικής Ασφάλισης και Κοινωνικής Αλληλεγγύης κ. Πετρόπουλος.</w:t>
      </w:r>
    </w:p>
    <w:p w14:paraId="24A4285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Κούζηλε</w:t>
      </w:r>
      <w:proofErr w:type="spellEnd"/>
      <w:r>
        <w:rPr>
          <w:rFonts w:eastAsia="Times New Roman" w:cs="Times New Roman"/>
          <w:szCs w:val="24"/>
        </w:rPr>
        <w:t>, έχετε τον λόγο για δύο λεπτά.</w:t>
      </w:r>
    </w:p>
    <w:p w14:paraId="24A42859"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Ευχαριστώ πολύ, κύριε Πρόεδρε.</w:t>
      </w:r>
    </w:p>
    <w:p w14:paraId="24A4285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ύριε Υπουργέ, στις αρχές Ιανουαρίου σε συνάντησή σας με την ΠΝΟ εσείς και ο Υπουργός Ναυτιλίας κ. </w:t>
      </w:r>
      <w:proofErr w:type="spellStart"/>
      <w:r>
        <w:rPr>
          <w:rFonts w:eastAsia="Times New Roman" w:cs="Times New Roman"/>
          <w:szCs w:val="24"/>
        </w:rPr>
        <w:t>Κουρουμπλής</w:t>
      </w:r>
      <w:proofErr w:type="spellEnd"/>
      <w:r>
        <w:rPr>
          <w:rFonts w:eastAsia="Times New Roman" w:cs="Times New Roman"/>
          <w:szCs w:val="24"/>
        </w:rPr>
        <w:t xml:space="preserve"> είχατε δεσμευθεί για το ασφαλιστικό και το συνταξιοδοτικό των Ελλήνων ναυτικών. Επίσης, εσείς προσωπικά είχατε δηλώσει ότι θα λαμβάνονται υπόψη τα</w:t>
      </w:r>
      <w:r>
        <w:rPr>
          <w:rFonts w:eastAsia="Times New Roman" w:cs="Times New Roman"/>
          <w:szCs w:val="24"/>
        </w:rPr>
        <w:t xml:space="preserve"> ιδιαίτερα χαρακτηριστικά του ναυτικού επαγγέλματος.</w:t>
      </w:r>
    </w:p>
    <w:p w14:paraId="24A4285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Σε προηγούμενες επίκαιρες ερωτήσεις που είχαμε κάνει για παρεμφερές θέμα, είχατε πει ότι το κοιτάτε, θα δείτε κλπ.. Έχει περάσει, όμως, ένας χρόνος από τότε που το κοιτάτε και ακόμα δεν έχουμε βγάλει άκρ</w:t>
      </w:r>
      <w:r>
        <w:rPr>
          <w:rFonts w:eastAsia="Times New Roman" w:cs="Times New Roman"/>
          <w:szCs w:val="24"/>
        </w:rPr>
        <w:t>η.</w:t>
      </w:r>
    </w:p>
    <w:p w14:paraId="24A4285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 ανησυχητικό τότε ήταν και μία δήλωση του κ. </w:t>
      </w:r>
      <w:proofErr w:type="spellStart"/>
      <w:r>
        <w:rPr>
          <w:rFonts w:eastAsia="Times New Roman" w:cs="Times New Roman"/>
          <w:szCs w:val="24"/>
        </w:rPr>
        <w:t>Κατρούγκαλου</w:t>
      </w:r>
      <w:proofErr w:type="spellEnd"/>
      <w:r>
        <w:rPr>
          <w:rFonts w:eastAsia="Times New Roman" w:cs="Times New Roman"/>
          <w:szCs w:val="24"/>
        </w:rPr>
        <w:t xml:space="preserve"> που σαν Υπουργός είχε δηλώσει πως ό,τι ισχύει για όλους τους ασφαλισμένους, θα ισχύει και για τους Έλληνες ναυτικούς και δεν θα υπάρξει συντελεστής προσαύξησης της θαλάσσιας υπηρεσίας για τις δ</w:t>
      </w:r>
      <w:r>
        <w:rPr>
          <w:rFonts w:eastAsia="Times New Roman" w:cs="Times New Roman"/>
          <w:szCs w:val="24"/>
        </w:rPr>
        <w:t xml:space="preserve">ιάφορες κατηγορίες πλοίων. Εσείς μετά είχατε πει ότι «προσπαθούμε να μπει ο συντελεστής». </w:t>
      </w:r>
    </w:p>
    <w:p w14:paraId="24A4285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Κύριε Υπουργέ, θέλω να σας ρωτήσω ποια είναι τα όρια ηλικιακής κατοχύρωσης συνταξιοδοτικού δικαιώματος και ποια θα είναι η κύρια σύνταξη για τα είκοσι χρόνια θαλάσσι</w:t>
      </w:r>
      <w:r>
        <w:rPr>
          <w:rFonts w:eastAsia="Times New Roman" w:cs="Times New Roman"/>
          <w:szCs w:val="24"/>
        </w:rPr>
        <w:t xml:space="preserve">ας υπηρεσίας για αξιωματικούς, υπαξιωματικούς και πληρώματα. Επίσης, θα θέλαμε να μας πείτε εάν μπορείτε να κάνετε κάποια δήλωση αυτή τη στιγμή για την ακίνητη περιουσία του ΝΑΤ και για τις συντάξεις χηρείας. </w:t>
      </w:r>
    </w:p>
    <w:p w14:paraId="24A4285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4A4285F"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w:t>
      </w:r>
      <w:r>
        <w:rPr>
          <w:rFonts w:eastAsia="Times New Roman" w:cs="Times New Roman"/>
          <w:b/>
          <w:szCs w:val="24"/>
        </w:rPr>
        <w:t xml:space="preserve">νός): </w:t>
      </w:r>
      <w:r>
        <w:rPr>
          <w:rFonts w:eastAsia="Times New Roman" w:cs="Times New Roman"/>
          <w:szCs w:val="24"/>
        </w:rPr>
        <w:t>Κύριε Υφυπουργέ, έχετε τον λόγο.</w:t>
      </w:r>
    </w:p>
    <w:p w14:paraId="24A42860"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24A4286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απαντήσω στην ερώτηση του κυρίου Βουλευτή, όχι βέβαια με τις επεκτάσεις που δίνει. Καλό θα εί</w:t>
      </w:r>
      <w:r>
        <w:rPr>
          <w:rFonts w:eastAsia="Times New Roman" w:cs="Times New Roman"/>
          <w:szCs w:val="24"/>
        </w:rPr>
        <w:t xml:space="preserve">ναι να μην συζητάμε κάθε τόσο για ένα θέμα στο οποίο έχω απαντήσει πολλές φορές. </w:t>
      </w:r>
    </w:p>
    <w:p w14:paraId="24A4286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Έχω πει ότι όσον αφορά τις συντάξεις χηρείας, η Κυβέρνηση εξετάζει μέτρα για προβλήματα τα οποία προκύπτουν με τέτοιο τρόπο που φαίνεται πως πρέπει να παρέμβουμε και να κάνου</w:t>
      </w:r>
      <w:r>
        <w:rPr>
          <w:rFonts w:eastAsia="Times New Roman" w:cs="Times New Roman"/>
          <w:szCs w:val="24"/>
        </w:rPr>
        <w:t xml:space="preserve">με αλλαγές. Θα πω, λοιπόν, για τους ναυτικούς ότι έχουμε μία πάρα πολύ καλή συνεργασία και με την ΠΝΟ, την ΠΕΜΕΝ, </w:t>
      </w:r>
      <w:r>
        <w:rPr>
          <w:rFonts w:eastAsia="Times New Roman" w:cs="Times New Roman"/>
          <w:szCs w:val="24"/>
        </w:rPr>
        <w:t xml:space="preserve">τον </w:t>
      </w:r>
      <w:r>
        <w:rPr>
          <w:rFonts w:eastAsia="Times New Roman" w:cs="Times New Roman"/>
          <w:szCs w:val="24"/>
        </w:rPr>
        <w:t xml:space="preserve">ΣΤΕΦΕΝΣΩΝ, όλους τους ναυτεργάτες και όλες τις ενώσεις. </w:t>
      </w:r>
    </w:p>
    <w:p w14:paraId="24A4286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Στο Υπουργείο Ναυτιλίας μαζί με τον αρμόδιο Υπουργό κ. </w:t>
      </w:r>
      <w:proofErr w:type="spellStart"/>
      <w:r>
        <w:rPr>
          <w:rFonts w:eastAsia="Times New Roman" w:cs="Times New Roman"/>
          <w:szCs w:val="24"/>
        </w:rPr>
        <w:t>Κουρουμπλή</w:t>
      </w:r>
      <w:proofErr w:type="spellEnd"/>
      <w:r>
        <w:rPr>
          <w:rFonts w:eastAsia="Times New Roman" w:cs="Times New Roman"/>
          <w:szCs w:val="24"/>
        </w:rPr>
        <w:t xml:space="preserve"> είδα ότι το θέμ</w:t>
      </w:r>
      <w:r>
        <w:rPr>
          <w:rFonts w:eastAsia="Times New Roman" w:cs="Times New Roman"/>
          <w:szCs w:val="24"/>
        </w:rPr>
        <w:t xml:space="preserve">α είναι ιδιαίτερα περίπλοκο. Όσοι πράγματι γνωρίζουν τι σημαίνει ναυτική εργασία, ξέρουν ότι είναι εξόχως πολύπλοκο το πώς θα υπολογίσεις συντάξεις για τους ναυτικούς υπό τους όρους που ισχύουν στον Ενιαίο Φορέα Κοινωνικής Ασφάλισης. </w:t>
      </w:r>
    </w:p>
    <w:p w14:paraId="24A4286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Το πλαίσιο των δικών </w:t>
      </w:r>
      <w:r>
        <w:rPr>
          <w:rFonts w:eastAsia="Times New Roman" w:cs="Times New Roman"/>
          <w:szCs w:val="24"/>
        </w:rPr>
        <w:t xml:space="preserve">μας </w:t>
      </w:r>
      <w:proofErr w:type="spellStart"/>
      <w:r>
        <w:rPr>
          <w:rFonts w:eastAsia="Times New Roman" w:cs="Times New Roman"/>
          <w:szCs w:val="24"/>
        </w:rPr>
        <w:t>εφαρμοστικών</w:t>
      </w:r>
      <w:proofErr w:type="spellEnd"/>
      <w:r>
        <w:rPr>
          <w:rFonts w:eastAsia="Times New Roman" w:cs="Times New Roman"/>
          <w:szCs w:val="24"/>
        </w:rPr>
        <w:t xml:space="preserve"> εγκυκλίων για την περίπτωση της συνταξιοδοτήσεως των ναυτικών έχει ως όριο την ηλικία που ίσχυε για τη συνταξιοδότηση, η οποία και θα τηρηθεί. Δεν μπορούμε να δώσουμε σύνταξη στο ναυτικό στην ηλικία των εξήντα επτά χρόνων. </w:t>
      </w:r>
    </w:p>
    <w:p w14:paraId="24A4286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Ο ναυτικός βρίσ</w:t>
      </w:r>
      <w:r>
        <w:rPr>
          <w:rFonts w:eastAsia="Times New Roman" w:cs="Times New Roman"/>
          <w:szCs w:val="24"/>
        </w:rPr>
        <w:t>κεται στο καράβι πολλές φορές τριακόσιες εξήντα πέντε μέρες τον χρόνο, γι’ αυτό και δεν θα υπολογίσουμε τη σύνταξη με παρονομαστή το 365, που θα ήταν κανονικά με βάση τις τριακόσιες εξήντα πέντε μέρες. Σύμφωνα με τη νομοθεσία του ΝΑΤ, ήταν τριακόσιες πενήν</w:t>
      </w:r>
      <w:r>
        <w:rPr>
          <w:rFonts w:eastAsia="Times New Roman" w:cs="Times New Roman"/>
          <w:szCs w:val="24"/>
        </w:rPr>
        <w:t xml:space="preserve">τα μέρες. Η σύνταξη των ναυτικών, λοιπόν, θα υπολογιστεί με παρονομαστή το 300, όπως ισχύει στο ΙΚΑ, για να έχουμε μία σύνταξη βελτιωμένη σε σχέση με το άνοιγμα του μεγάλου παρονομαστή. </w:t>
      </w:r>
    </w:p>
    <w:p w14:paraId="24A4286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Όμως, όλο αυτό είναι δυσχερές στην επεξεργασία του. Είμαστε σε επικοι</w:t>
      </w:r>
      <w:r>
        <w:rPr>
          <w:rFonts w:eastAsia="Times New Roman" w:cs="Times New Roman"/>
          <w:szCs w:val="24"/>
        </w:rPr>
        <w:t xml:space="preserve">νωνία και διαρκή συνεργασία με τους φορείς. Έχουμε φθάσει σε ένα πολύ καλό επίπεδο, το οποίο δεν έχει ολοκληρωθεί για να ανακοινώσω την </w:t>
      </w:r>
      <w:proofErr w:type="spellStart"/>
      <w:r>
        <w:rPr>
          <w:rFonts w:eastAsia="Times New Roman" w:cs="Times New Roman"/>
          <w:szCs w:val="24"/>
        </w:rPr>
        <w:t>εφαρμοστική</w:t>
      </w:r>
      <w:proofErr w:type="spellEnd"/>
      <w:r>
        <w:rPr>
          <w:rFonts w:eastAsia="Times New Roman" w:cs="Times New Roman"/>
          <w:szCs w:val="24"/>
        </w:rPr>
        <w:t xml:space="preserve"> εγκύκλιο ακόμα.</w:t>
      </w:r>
    </w:p>
    <w:p w14:paraId="24A4286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4A42868"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πολύ.</w:t>
      </w:r>
    </w:p>
    <w:p w14:paraId="24A4286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Κούζηλ</w:t>
      </w:r>
      <w:r>
        <w:rPr>
          <w:rFonts w:eastAsia="Times New Roman" w:cs="Times New Roman"/>
          <w:szCs w:val="24"/>
        </w:rPr>
        <w:t>ος</w:t>
      </w:r>
      <w:proofErr w:type="spellEnd"/>
      <w:r>
        <w:rPr>
          <w:rFonts w:eastAsia="Times New Roman" w:cs="Times New Roman"/>
          <w:szCs w:val="24"/>
        </w:rPr>
        <w:t xml:space="preserve"> για τη δευτερολογία του.</w:t>
      </w:r>
    </w:p>
    <w:p w14:paraId="24A4286A"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 xml:space="preserve">Κύριε Υπουργέ, θα σας διαψεύσω σε ένα πράγμα. Είπατε ότι για τις συντάξεις χηρείας δεν μπορείτε να δεσμευθείτε. Το έχετε πει αυτό προφορικά σε διάφορους κύκλους. </w:t>
      </w:r>
    </w:p>
    <w:p w14:paraId="24A4286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Δεύτερον, είπατε ότι δεν μπορείτε να δεσμευθεί</w:t>
      </w:r>
      <w:r>
        <w:rPr>
          <w:rFonts w:eastAsia="Times New Roman" w:cs="Times New Roman"/>
          <w:szCs w:val="24"/>
        </w:rPr>
        <w:t xml:space="preserve">τε για την ακίνητη περιουσία του ΝΑΤ. Τρίτον και πιο βασικό, ποιες θα είναι οι μέρες που θα υπολογίζονται, τριακόσιες εξήντα πέντε ή τριακόσιες πενήντα; Αυτά είναι βασικά ερωτήματα. </w:t>
      </w:r>
    </w:p>
    <w:p w14:paraId="24A4286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Υπάρχει και κάτι άλλο που πρέπει αυτήν τη στιγμή να διευκρινιστεί: Θα υπά</w:t>
      </w:r>
      <w:r>
        <w:rPr>
          <w:rFonts w:eastAsia="Times New Roman" w:cs="Times New Roman"/>
          <w:szCs w:val="24"/>
        </w:rPr>
        <w:t xml:space="preserve">ρχει ο συντελεστής που είχατε πει, δηλαδή για τα δεξαμενόπλοια το 1,3, για την ακτοπλοΐα το 1,2, δίπλα στη σύνταξη; Έχετε δεσμευτεί και σε επίκαιρη γι’ αυτό. Αλλιώς, αν πάμε στο πινακάκι του νόμου </w:t>
      </w:r>
      <w:proofErr w:type="spellStart"/>
      <w:r>
        <w:rPr>
          <w:rFonts w:eastAsia="Times New Roman" w:cs="Times New Roman"/>
          <w:szCs w:val="24"/>
        </w:rPr>
        <w:t>Κατρούγκαλου</w:t>
      </w:r>
      <w:proofErr w:type="spellEnd"/>
      <w:r>
        <w:rPr>
          <w:rFonts w:eastAsia="Times New Roman" w:cs="Times New Roman"/>
          <w:szCs w:val="24"/>
        </w:rPr>
        <w:t>, θα πέσουν οι τωρινές συντάξεις, για τις οποίε</w:t>
      </w:r>
      <w:r>
        <w:rPr>
          <w:rFonts w:eastAsia="Times New Roman" w:cs="Times New Roman"/>
          <w:szCs w:val="24"/>
        </w:rPr>
        <w:t xml:space="preserve">ς, αν θυμάστε καλά, σας είχα ξαναπεί ότι αυτήν τη στιγμή είναι στην ουσία σχετικές και θα υπάρχει πολύ σοβαρό πρόβλημα στην πορεία. Εάν γίνουν διάφορες αναπροσαρμογές και πέσει μία σύνταξη προς τα κάτω, τι θα γίνει; Θα τους ζητήσετε αναδρομικά τα χρήματα; </w:t>
      </w:r>
      <w:r>
        <w:rPr>
          <w:rFonts w:eastAsia="Times New Roman" w:cs="Times New Roman"/>
          <w:szCs w:val="24"/>
        </w:rPr>
        <w:t xml:space="preserve">Μπορείτε να το διευκρινίσετε αυτό; </w:t>
      </w:r>
    </w:p>
    <w:p w14:paraId="24A4286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τελευταία απεργία που είχε γίνει, αν θυμάστε καλά, έγινε για δύο βασικά προβλήματα: το φορολογικό και το ασφαλιστικό. Από τον Δεκέμβρη του 2016 μέχρι και τώρα, στα μέσα του 2017, μιλάμε γι’ αυτό.</w:t>
      </w:r>
    </w:p>
    <w:p w14:paraId="24A4286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4A4286F"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Υπουργέ, έχετε τον λόγο.</w:t>
      </w:r>
    </w:p>
    <w:p w14:paraId="24A42870"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Λαμβάνονται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όλοι οι κανόνες για τη συνθετική υπηρεσία των ναυτικών. Συνθετική υπηρεσία σημαίνει ότι δεν λογίζεται ως χρόνος ασφάλισης ο ημερολογιακός χρόνος υπηρεσίας στο καράβι, αλλά ο προσαυξημένος με συντελεστές χρόνος, διότι η παραμονή στο καράβι δεν σημαίνει</w:t>
      </w:r>
      <w:r>
        <w:rPr>
          <w:rFonts w:eastAsia="Times New Roman" w:cs="Times New Roman"/>
          <w:szCs w:val="24"/>
        </w:rPr>
        <w:t xml:space="preserve"> οκτάωρο για τον ναυτικό, σημαίνει εικοσιτετράωρο. Υπάρχουν κανόνες που ίσχυαν από παλιά και αυτοί θα τηρηθούν για τον υπολογισμό του συνταξιοδοτικού χρόνου και της ηλικίας συνταξιοδότησης. Δεν ανεβάζουμε τα όρια. Τηρούμε τους κανόνες που ίσχυαν. </w:t>
      </w:r>
    </w:p>
    <w:p w14:paraId="24A4287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Για να ε</w:t>
      </w:r>
      <w:r>
        <w:rPr>
          <w:rFonts w:eastAsia="Times New Roman" w:cs="Times New Roman"/>
          <w:szCs w:val="24"/>
        </w:rPr>
        <w:t xml:space="preserve">κδώσεις, όμως, τη σύνταξη με έναν τρόπο που δεν οδηγεί σε παραλογισμούς -ήδη έχουμε συμπεράνει και το ξέρουν οι ναύτες ότι η σύνταξη των ναυτών βελτιώνεται στην πραγματικότητα- πρέπει να δούμε έτσι τους συντελεστές. Είναι ένα περίπλοκο θέμα. </w:t>
      </w:r>
    </w:p>
    <w:p w14:paraId="24A4287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Δεν έχουμε κα</w:t>
      </w:r>
      <w:r>
        <w:rPr>
          <w:rFonts w:eastAsia="Times New Roman" w:cs="Times New Roman"/>
          <w:szCs w:val="24"/>
        </w:rPr>
        <w:t xml:space="preserve">νέναν λόγο να καθυστερούμε, γι’ αυτό και προχωράμε πολύ σύντομα στην έκδοση προσωρινών συντάξεων. Έχουμε αποστείλει πέντε ή έξι υπαλλήλους –αν δεν κάνω λάθος- του ΕΦΚΑ να δουλέψουν στο ΝΑΤ </w:t>
      </w:r>
      <w:r>
        <w:rPr>
          <w:rFonts w:eastAsia="Times New Roman" w:cs="Times New Roman"/>
          <w:szCs w:val="24"/>
        </w:rPr>
        <w:lastRenderedPageBreak/>
        <w:t xml:space="preserve">για τη σύντομη έκδοση των προσωρινών συντάξεων για να μην υπάρχουν </w:t>
      </w:r>
      <w:r>
        <w:rPr>
          <w:rFonts w:eastAsia="Times New Roman" w:cs="Times New Roman"/>
          <w:szCs w:val="24"/>
        </w:rPr>
        <w:t xml:space="preserve">σοβαρές καθυστερήσεις μέχρι να ολοκληρωθεί και πάντα σε συνεργασία με τους φορείς των εργαζομένων στη ναυτιλία –γιατί συζητάμε- τις λεπτομέρειες. Έχουμε μια πάρα πολύ καλή και θεωρώ με κατανόηση συζήτηση και προσπάθεια να βγάλουμε το σωστότερο αποτέλεσμα. </w:t>
      </w:r>
    </w:p>
    <w:p w14:paraId="24A4287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περιουσία του ΝΑΤ είναι περιουσία όλων, όπως είναι και η περιουσία των υπολοίπων. Για να εξυπηρετούνται καλύτερα οι σκοποί της κοινωνικής ασφάλισης όλη η περιουσία όλων των φορέων μπαίνει υπό ενιαία διαχείριση για να είναι πιο αποτελεσματική και επικερδ</w:t>
      </w:r>
      <w:r>
        <w:rPr>
          <w:rFonts w:eastAsia="Times New Roman" w:cs="Times New Roman"/>
          <w:szCs w:val="24"/>
        </w:rPr>
        <w:t xml:space="preserve">ής η αξιοποίησή τους. </w:t>
      </w:r>
    </w:p>
    <w:p w14:paraId="24A4287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Τόσα χρόνια στο κάτω κάτω είδαμε τα αποτελέσματα ως προς την αξιοποίηση της περιουσίας του ΝΑΤ. Χορταριασμένα είναι τα κτήρια σε πολλές περιοχές. Στην Πατησίων η γνωστή Βίλα Αμαλία είναι τόσα χρόνια εγκαταλελειμμένη και υπό συνθήκες </w:t>
      </w:r>
      <w:r>
        <w:rPr>
          <w:rFonts w:eastAsia="Times New Roman" w:cs="Times New Roman"/>
          <w:szCs w:val="24"/>
        </w:rPr>
        <w:t>σχεδόν κατάρρευσης. Θα την βελτιώσουμε την κατάσταση εκεί. Ας μην μπω όμως σε λεπτομέρειες. Και το νοσοκομείο της Πεντέλης, επίσης, δεν είναι ότι έχει βγάλει μόνο φίδια –λογικό είναι στην Πεντέλη να έχει φίδια-, αλλά έχει αφεθεί στις διαθέσεις λεηλασίας πο</w:t>
      </w:r>
      <w:r>
        <w:rPr>
          <w:rFonts w:eastAsia="Times New Roman" w:cs="Times New Roman"/>
          <w:szCs w:val="24"/>
        </w:rPr>
        <w:t>λλών, εγκαταλελειμμένο και αυτό. Τώρα το φυλάξαμε, το καθαρίσαμε, το φράξαμε. Θα κάνουμε σωστά τη δουλειά μας.</w:t>
      </w:r>
    </w:p>
    <w:p w14:paraId="24A42875"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24A42876" w14:textId="77777777" w:rsidR="00940AA5" w:rsidRDefault="00122158">
      <w:pPr>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Συνεχίζουμε με τη</w:t>
      </w:r>
      <w:r>
        <w:rPr>
          <w:rFonts w:eastAsia="Times New Roman"/>
          <w:color w:val="000000"/>
          <w:szCs w:val="24"/>
          <w:shd w:val="clear" w:color="auto" w:fill="FFFFFF"/>
        </w:rPr>
        <w:t xml:space="preserve"> δεύτερη με αριθμό 3025/31-1-2017 ερώτηση της Βουλευτού Αττικής της Δημοκρατικής </w:t>
      </w:r>
      <w:r>
        <w:rPr>
          <w:rFonts w:eastAsia="Times New Roman"/>
          <w:color w:val="000000"/>
          <w:szCs w:val="24"/>
          <w:shd w:val="clear" w:color="auto" w:fill="FFFFFF"/>
        </w:rPr>
        <w:t xml:space="preserve">Συμπαράταξης ΠΑΣΟΚ – ΔΗΜΑΡ κ. </w:t>
      </w:r>
      <w:r>
        <w:rPr>
          <w:rFonts w:eastAsia="Times New Roman"/>
          <w:bCs/>
          <w:color w:val="000000"/>
          <w:szCs w:val="24"/>
          <w:shd w:val="clear" w:color="auto" w:fill="FFFFFF"/>
        </w:rPr>
        <w:t>Παρασκευής</w:t>
      </w:r>
      <w:r>
        <w:rPr>
          <w:rFonts w:eastAsia="Times New Roman"/>
          <w:b/>
          <w:color w:val="000000"/>
          <w:szCs w:val="24"/>
          <w:shd w:val="clear" w:color="auto" w:fill="FFFFFF"/>
        </w:rPr>
        <w:t xml:space="preserve"> </w:t>
      </w:r>
      <w:proofErr w:type="spellStart"/>
      <w:r>
        <w:rPr>
          <w:rFonts w:eastAsia="Times New Roman"/>
          <w:bCs/>
          <w:color w:val="000000"/>
          <w:szCs w:val="24"/>
          <w:shd w:val="clear" w:color="auto" w:fill="FFFFFF"/>
        </w:rPr>
        <w:t>Χριστοφιλοπούλου</w:t>
      </w:r>
      <w:proofErr w:type="spellEnd"/>
      <w:r>
        <w:rPr>
          <w:rFonts w:eastAsia="Times New Roman"/>
          <w:color w:val="000000"/>
          <w:szCs w:val="24"/>
          <w:shd w:val="clear" w:color="auto" w:fill="FFFFFF"/>
        </w:rPr>
        <w:t xml:space="preserve"> προς την Υπουργό </w:t>
      </w:r>
      <w:r>
        <w:rPr>
          <w:rFonts w:eastAsia="Times New Roman"/>
          <w:bCs/>
          <w:color w:val="000000"/>
          <w:szCs w:val="24"/>
          <w:shd w:val="clear" w:color="auto" w:fill="FFFFFF"/>
        </w:rPr>
        <w:t xml:space="preserve">Εργασίας, Κοινωνικής Ασφάλισης και Κοινωνικής Αλληλεγγύης, </w:t>
      </w:r>
      <w:r>
        <w:rPr>
          <w:rFonts w:eastAsia="Times New Roman"/>
          <w:color w:val="000000"/>
          <w:szCs w:val="24"/>
          <w:shd w:val="clear" w:color="auto" w:fill="FFFFFF"/>
        </w:rPr>
        <w:t>σχετικά με τις νέες περικοπές συντάξεων στους συνταξιούχους αγρότες και μη, που απασχολούνται σε αγροτικές εκμεταλλεύσεις.</w:t>
      </w:r>
      <w:r>
        <w:rPr>
          <w:rFonts w:eastAsia="Times New Roman"/>
          <w:color w:val="000000"/>
          <w:szCs w:val="24"/>
          <w:shd w:val="clear" w:color="auto" w:fill="FFFFFF"/>
        </w:rPr>
        <w:t xml:space="preserve"> Η ερώτηση δεν απαντήθηκε ως γραπτή ερώτηση και έγινε επίκαιρη.</w:t>
      </w:r>
    </w:p>
    <w:p w14:paraId="24A42877" w14:textId="77777777" w:rsidR="00940AA5" w:rsidRDefault="0012215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Κυρία </w:t>
      </w:r>
      <w:proofErr w:type="spellStart"/>
      <w:r>
        <w:rPr>
          <w:rFonts w:eastAsia="Times New Roman"/>
          <w:color w:val="000000"/>
          <w:szCs w:val="24"/>
          <w:shd w:val="clear" w:color="auto" w:fill="FFFFFF"/>
        </w:rPr>
        <w:t>Χριστοφιλοπούλου</w:t>
      </w:r>
      <w:proofErr w:type="spellEnd"/>
      <w:r>
        <w:rPr>
          <w:rFonts w:eastAsia="Times New Roman"/>
          <w:color w:val="000000"/>
          <w:szCs w:val="24"/>
          <w:shd w:val="clear" w:color="auto" w:fill="FFFFFF"/>
        </w:rPr>
        <w:t>, έχετε τον λόγο.</w:t>
      </w:r>
    </w:p>
    <w:p w14:paraId="24A42878" w14:textId="77777777" w:rsidR="00940AA5" w:rsidRDefault="00122158">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ΠΑΡΑΣΚΕΥΗ ΧΡΙΣΤΟΦΙΛΟΠΟΥΛΟΥ: </w:t>
      </w:r>
      <w:r>
        <w:rPr>
          <w:rFonts w:eastAsia="Times New Roman"/>
          <w:color w:val="000000"/>
          <w:szCs w:val="24"/>
          <w:shd w:val="clear" w:color="auto" w:fill="FFFFFF"/>
        </w:rPr>
        <w:t>Ευχαριστώ, κύριε Πρόεδρε.</w:t>
      </w:r>
    </w:p>
    <w:p w14:paraId="24A42879" w14:textId="77777777" w:rsidR="00940AA5" w:rsidRDefault="0012215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Πράγματι, κύριε Πρόεδρε, στις 31 Ιανουαρίου σχεδόν όλοι οι Βουλευτές της Δημοκρατικής Συμπαράταξης</w:t>
      </w:r>
      <w:r>
        <w:rPr>
          <w:rFonts w:eastAsia="Times New Roman"/>
          <w:color w:val="000000"/>
          <w:szCs w:val="24"/>
          <w:shd w:val="clear" w:color="auto" w:fill="FFFFFF"/>
        </w:rPr>
        <w:t xml:space="preserve"> απηύθυναν αυτήν τη γραπτή ερώτηση. Δεν είχε απαντηθεί. Πριν από εμένα άσκησε αυτό το δικαίωμα της προφορικής συζήτησης ο Βουλευτής κ. </w:t>
      </w:r>
      <w:proofErr w:type="spellStart"/>
      <w:r>
        <w:rPr>
          <w:rFonts w:eastAsia="Times New Roman"/>
          <w:color w:val="000000"/>
          <w:szCs w:val="24"/>
          <w:shd w:val="clear" w:color="auto" w:fill="FFFFFF"/>
        </w:rPr>
        <w:t>Κεγκέρογλου</w:t>
      </w:r>
      <w:proofErr w:type="spellEnd"/>
      <w:r>
        <w:rPr>
          <w:rFonts w:eastAsia="Times New Roman"/>
          <w:color w:val="000000"/>
          <w:szCs w:val="24"/>
          <w:shd w:val="clear" w:color="auto" w:fill="FFFFFF"/>
        </w:rPr>
        <w:t xml:space="preserve"> και απάντησε ο Υπουργός.</w:t>
      </w:r>
    </w:p>
    <w:p w14:paraId="24A4287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Επειδή, όμως, το θέμα έχει και άλλες ειδικότερες πλευρές που δεν έχουν λυθεί, επανέρ</w:t>
      </w:r>
      <w:r>
        <w:rPr>
          <w:rFonts w:eastAsia="Times New Roman" w:cs="Times New Roman"/>
          <w:szCs w:val="24"/>
        </w:rPr>
        <w:t xml:space="preserve">χομαι σήμερα, </w:t>
      </w:r>
      <w:r>
        <w:rPr>
          <w:rFonts w:eastAsia="Times New Roman"/>
          <w:bCs/>
        </w:rPr>
        <w:t>κύριε Υπουργέ, και</w:t>
      </w:r>
      <w:r>
        <w:rPr>
          <w:rFonts w:eastAsia="Times New Roman" w:cs="Times New Roman"/>
          <w:szCs w:val="24"/>
        </w:rPr>
        <w:t xml:space="preserve"> σας ζητώ να διευκρινίσουμε ορισμένα θέματα που αφορούν συνταξιούχους, είτε αγρότες είτε μη αγρότες, οι οποίοι υπάγονται στη ρύθμιση που έφερε ο νόμος του 2016, ο ν.4387 επονομαζόμενος και νόμος </w:t>
      </w:r>
      <w:proofErr w:type="spellStart"/>
      <w:r>
        <w:rPr>
          <w:rFonts w:eastAsia="Times New Roman" w:cs="Times New Roman"/>
          <w:szCs w:val="24"/>
        </w:rPr>
        <w:t>Κατρούγκαλου</w:t>
      </w:r>
      <w:proofErr w:type="spellEnd"/>
      <w:r>
        <w:rPr>
          <w:rFonts w:eastAsia="Times New Roman" w:cs="Times New Roman"/>
          <w:szCs w:val="24"/>
        </w:rPr>
        <w:t>, ο οποίος σε σχέ</w:t>
      </w:r>
      <w:r>
        <w:rPr>
          <w:rFonts w:eastAsia="Times New Roman" w:cs="Times New Roman"/>
          <w:szCs w:val="24"/>
        </w:rPr>
        <w:t xml:space="preserve">ση με το </w:t>
      </w:r>
      <w:r>
        <w:rPr>
          <w:rFonts w:eastAsia="Times New Roman" w:cs="Times New Roman"/>
          <w:szCs w:val="24"/>
        </w:rPr>
        <w:lastRenderedPageBreak/>
        <w:t xml:space="preserve">προηγούμενο καθεστώς, </w:t>
      </w:r>
      <w:r>
        <w:rPr>
          <w:rFonts w:eastAsia="Times New Roman"/>
          <w:bCs/>
        </w:rPr>
        <w:t>κύριε Πρόεδρε,</w:t>
      </w:r>
      <w:r>
        <w:rPr>
          <w:rFonts w:eastAsia="Times New Roman" w:cs="Times New Roman"/>
          <w:szCs w:val="24"/>
        </w:rPr>
        <w:t xml:space="preserve"> έχει τη διαφορά ότι το 60% της σύνταξης που περικόπτεται, όταν κανείς αποκτά μια άλλη δραστηριότητα, δεν αφορά μόνο εργασία, όπως ήταν στο </w:t>
      </w:r>
      <w:proofErr w:type="spellStart"/>
      <w:r>
        <w:rPr>
          <w:rFonts w:eastAsia="Times New Roman" w:cs="Times New Roman"/>
          <w:szCs w:val="24"/>
        </w:rPr>
        <w:t>προϊσχύσαν</w:t>
      </w:r>
      <w:proofErr w:type="spellEnd"/>
      <w:r>
        <w:rPr>
          <w:rFonts w:eastAsia="Times New Roman" w:cs="Times New Roman"/>
          <w:szCs w:val="24"/>
        </w:rPr>
        <w:t xml:space="preserve"> καθεστώς, αλλά και ιδιότητα ή δραστηριότητα που εμπίπτει στη</w:t>
      </w:r>
      <w:r>
        <w:rPr>
          <w:rFonts w:eastAsia="Times New Roman" w:cs="Times New Roman"/>
          <w:szCs w:val="24"/>
        </w:rPr>
        <w:t>ν ασφάλιση του ΕΦΚΑ.</w:t>
      </w:r>
    </w:p>
    <w:p w14:paraId="24A4287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Κι επειδή, </w:t>
      </w:r>
      <w:r>
        <w:rPr>
          <w:rFonts w:eastAsia="Times New Roman"/>
          <w:bCs/>
        </w:rPr>
        <w:t>κύριε Υπουργέ,</w:t>
      </w:r>
      <w:r>
        <w:rPr>
          <w:rFonts w:eastAsia="Times New Roman" w:cs="Times New Roman"/>
          <w:szCs w:val="24"/>
        </w:rPr>
        <w:t xml:space="preserve"> στην εγκύκλιο που βγάλατε μετά τη συζήτηση του θέματος με τον κ. </w:t>
      </w:r>
      <w:proofErr w:type="spellStart"/>
      <w:r>
        <w:rPr>
          <w:rFonts w:eastAsia="Times New Roman" w:cs="Times New Roman"/>
          <w:szCs w:val="24"/>
        </w:rPr>
        <w:t>Κεγκέρολγου</w:t>
      </w:r>
      <w:proofErr w:type="spellEnd"/>
      <w:r>
        <w:rPr>
          <w:rFonts w:eastAsia="Times New Roman" w:cs="Times New Roman"/>
          <w:szCs w:val="24"/>
        </w:rPr>
        <w:t xml:space="preserve"> κάνετε ένα βήμα, θα έλεγα, προς τη θετική κατεύθυνση για τους συνταξιούχους, αλλά δεν είναι ολοκληρωμένο, σας ερωτώ το εξής. </w:t>
      </w:r>
    </w:p>
    <w:p w14:paraId="24A4287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Ένας σ</w:t>
      </w:r>
      <w:r>
        <w:rPr>
          <w:rFonts w:eastAsia="Times New Roman" w:cs="Times New Roman"/>
          <w:szCs w:val="24"/>
        </w:rPr>
        <w:t>υνταξιούχος ο οποίος δεν είναι αγρότης και υπάγεται σε άλλο ταμείο που έχει ενταχθεί στον ΕΦΚΑ, θα τύχει της ευνοϊκής ρύθμισης που φέρατε με την εγκύκλιο να μην ισχύει η περικοπή ως το 2025 ή αυτό αφορά μόνο τους πρώην αγρότες που συνταξιοδοτήθηκαν τότε απ</w:t>
      </w:r>
      <w:r>
        <w:rPr>
          <w:rFonts w:eastAsia="Times New Roman" w:cs="Times New Roman"/>
          <w:szCs w:val="24"/>
        </w:rPr>
        <w:t>ό τον ΟΓΑ, σήμερα από τον ΕΦΚΑ;</w:t>
      </w:r>
    </w:p>
    <w:p w14:paraId="24A4287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Και δεύτερον, να ξεκαθαριστεί πόσο αφορά αυτό τους αγρότες που έχουν συνταξιοδοτηθεί πριν από το 2016. Γιατί θεωρώ ότι διαβάζοντας την εγκύκλιο, κανείς το συμπεραίνει, αλλά θα ήθελα τη διαβεβαίωσή σας ότι αυτό ισχύει, διότι </w:t>
      </w:r>
      <w:r>
        <w:rPr>
          <w:rFonts w:eastAsia="Times New Roman" w:cs="Times New Roman"/>
          <w:szCs w:val="24"/>
        </w:rPr>
        <w:t xml:space="preserve">έχουμε πολλά τηλεφωνήματα. </w:t>
      </w:r>
    </w:p>
    <w:p w14:paraId="24A4287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Και τέλος, </w:t>
      </w:r>
      <w:r>
        <w:rPr>
          <w:rFonts w:eastAsia="Times New Roman"/>
          <w:bCs/>
        </w:rPr>
        <w:t>κύριε Υπουργέ,</w:t>
      </w:r>
      <w:r>
        <w:rPr>
          <w:rFonts w:eastAsia="Times New Roman" w:cs="Times New Roman"/>
          <w:szCs w:val="24"/>
        </w:rPr>
        <w:t xml:space="preserve"> αν θέλετε να μου απαντήσετε και σε ένα που είναι συνακόλουθο. Δεν είναι για αγροτικές δραστηριότητες, αλλά έχει έρθει </w:t>
      </w:r>
      <w:r>
        <w:rPr>
          <w:rFonts w:eastAsia="Times New Roman" w:cs="Times New Roman"/>
          <w:szCs w:val="24"/>
        </w:rPr>
        <w:lastRenderedPageBreak/>
        <w:t xml:space="preserve">στην αντίληψή μας ότι υπάρχουν συνταξιούχοι, οι οποίοι επειδή έχουν </w:t>
      </w:r>
      <w:proofErr w:type="spellStart"/>
      <w:r>
        <w:rPr>
          <w:rFonts w:eastAsia="Times New Roman" w:cs="Times New Roman"/>
          <w:szCs w:val="24"/>
        </w:rPr>
        <w:t>περικοπεί</w:t>
      </w:r>
      <w:proofErr w:type="spellEnd"/>
      <w:r>
        <w:rPr>
          <w:rFonts w:eastAsia="Times New Roman" w:cs="Times New Roman"/>
          <w:szCs w:val="24"/>
        </w:rPr>
        <w:t xml:space="preserve"> οι συν</w:t>
      </w:r>
      <w:r>
        <w:rPr>
          <w:rFonts w:eastAsia="Times New Roman" w:cs="Times New Roman"/>
          <w:szCs w:val="24"/>
        </w:rPr>
        <w:t>τάξεις τους, πηγαίνουν και κάνουν κάποια μαθήματα τρεις-τέσσερις ώρες τον μήνα, ωρομίσθια. Δεν μπορείς να κόψεις, λοιπόν, το 60% της σύνταξης επειδή τρεις ώρες τον μήνα κάποιος συνταξιούχος μπορεί να ενισχύσει το εισόδημά του. Θα ήθελα μια πρώτη απάντηση κ</w:t>
      </w:r>
      <w:r>
        <w:rPr>
          <w:rFonts w:eastAsia="Times New Roman" w:cs="Times New Roman"/>
          <w:szCs w:val="24"/>
        </w:rPr>
        <w:t xml:space="preserve">αι σε αυτό. </w:t>
      </w:r>
    </w:p>
    <w:p w14:paraId="24A4287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bCs/>
        </w:rPr>
        <w:t>κύριε Πρόεδρε,</w:t>
      </w:r>
      <w:r>
        <w:rPr>
          <w:rFonts w:eastAsia="Times New Roman" w:cs="Times New Roman"/>
          <w:szCs w:val="24"/>
        </w:rPr>
        <w:t xml:space="preserve"> για την ανοχή σας.</w:t>
      </w:r>
    </w:p>
    <w:p w14:paraId="24A42880" w14:textId="77777777" w:rsidR="00940AA5" w:rsidRDefault="00122158">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Τον λόγο έχει ο κύριος Υφυπουργός.</w:t>
      </w:r>
    </w:p>
    <w:p w14:paraId="24A42881" w14:textId="77777777" w:rsidR="00940AA5" w:rsidRDefault="00122158">
      <w:pPr>
        <w:spacing w:line="600" w:lineRule="auto"/>
        <w:ind w:firstLine="720"/>
        <w:jc w:val="both"/>
        <w:rPr>
          <w:rFonts w:eastAsia="Times New Roman"/>
          <w:bCs/>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w:t>
      </w:r>
      <w:r>
        <w:rPr>
          <w:rFonts w:eastAsia="Times New Roman"/>
          <w:bCs/>
        </w:rPr>
        <w:t>κύριε Πρόεδρε.</w:t>
      </w:r>
    </w:p>
    <w:p w14:paraId="24A42882" w14:textId="77777777" w:rsidR="00940AA5" w:rsidRDefault="00122158">
      <w:pPr>
        <w:spacing w:line="600" w:lineRule="auto"/>
        <w:ind w:firstLine="720"/>
        <w:jc w:val="both"/>
        <w:rPr>
          <w:rFonts w:eastAsia="Times New Roman"/>
          <w:bCs/>
        </w:rPr>
      </w:pPr>
      <w:r>
        <w:rPr>
          <w:rFonts w:eastAsia="Times New Roman"/>
          <w:bCs/>
        </w:rPr>
        <w:t xml:space="preserve">Είναι </w:t>
      </w:r>
      <w:r>
        <w:rPr>
          <w:rFonts w:eastAsia="Times New Roman"/>
          <w:bCs/>
        </w:rPr>
        <w:t xml:space="preserve">πράγματι μεγάλο το ενδιαφέρον πολλών συμπολιτών όποιας κατηγορίας ασφαλισμένων, σχετικά με τα θέματα που έθεσε η κ. </w:t>
      </w:r>
      <w:proofErr w:type="spellStart"/>
      <w:r>
        <w:rPr>
          <w:rFonts w:eastAsia="Times New Roman"/>
          <w:bCs/>
        </w:rPr>
        <w:t>Χριστοφιλοπούλου</w:t>
      </w:r>
      <w:proofErr w:type="spellEnd"/>
      <w:r>
        <w:rPr>
          <w:rFonts w:eastAsia="Times New Roman"/>
          <w:bCs/>
        </w:rPr>
        <w:t xml:space="preserve">. Καταλαβαίνω να </w:t>
      </w:r>
      <w:proofErr w:type="spellStart"/>
      <w:r>
        <w:rPr>
          <w:rFonts w:eastAsia="Times New Roman"/>
          <w:bCs/>
        </w:rPr>
        <w:t>ξανατίθενται</w:t>
      </w:r>
      <w:proofErr w:type="spellEnd"/>
      <w:r>
        <w:rPr>
          <w:rFonts w:eastAsia="Times New Roman"/>
          <w:bCs/>
        </w:rPr>
        <w:t xml:space="preserve"> τα ερωτήματα. Καλό είναι να διευκρινίζονται και πράγματα που μπορεί να μην έχουν γίνει κατανοη</w:t>
      </w:r>
      <w:r>
        <w:rPr>
          <w:rFonts w:eastAsia="Times New Roman"/>
          <w:bCs/>
        </w:rPr>
        <w:t xml:space="preserve">τά. Έχω απαντήσει πράγματι, αν δεν κάνω λάθος, τέσσερις φορές στον κ. </w:t>
      </w:r>
      <w:proofErr w:type="spellStart"/>
      <w:r>
        <w:rPr>
          <w:rFonts w:eastAsia="Times New Roman"/>
          <w:bCs/>
        </w:rPr>
        <w:t>Κεγκέρογλου</w:t>
      </w:r>
      <w:proofErr w:type="spellEnd"/>
      <w:r>
        <w:rPr>
          <w:rFonts w:eastAsia="Times New Roman"/>
          <w:bCs/>
        </w:rPr>
        <w:t xml:space="preserve"> για το ίδιο θέμα. Δεν είναι περιττή η συζήτηση.</w:t>
      </w:r>
    </w:p>
    <w:p w14:paraId="24A4288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Ίσως να χρειαστεί να </w:t>
      </w:r>
      <w:proofErr w:type="spellStart"/>
      <w:r>
        <w:rPr>
          <w:rFonts w:eastAsia="Times New Roman" w:cs="Times New Roman"/>
          <w:szCs w:val="24"/>
        </w:rPr>
        <w:t>ξαναεκδώσω</w:t>
      </w:r>
      <w:proofErr w:type="spellEnd"/>
      <w:r>
        <w:rPr>
          <w:rFonts w:eastAsia="Times New Roman" w:cs="Times New Roman"/>
          <w:szCs w:val="24"/>
        </w:rPr>
        <w:t xml:space="preserve"> και άλλη πιο λεπτομερή εγκύκλιο. Δεν το αποκλείω. Θα το κάνω μάλλον. Να το πω με βεβαιότητα. Α</w:t>
      </w:r>
      <w:r>
        <w:rPr>
          <w:rFonts w:eastAsia="Times New Roman" w:cs="Times New Roman"/>
          <w:szCs w:val="24"/>
        </w:rPr>
        <w:t xml:space="preserve">ς μην αφήνω </w:t>
      </w:r>
      <w:r>
        <w:rPr>
          <w:rFonts w:eastAsia="Times New Roman" w:cs="Times New Roman"/>
          <w:szCs w:val="24"/>
        </w:rPr>
        <w:lastRenderedPageBreak/>
        <w:t>εικασία. Θα το κάνω. Θα το κάνω διότι αντιλαμβάνομαι ότι είναι δυσχερή θέματα και πρέπει να τα εξηγούμε καλύτερα.</w:t>
      </w:r>
    </w:p>
    <w:p w14:paraId="24A4288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Όσοι συνταξιοδοτήθηκαν μέχρι 12-5-2016 κι έχουν αγροτική γη ή κτηνοτροφική δραστηριότητα ή ό,τι έχουν –κατά κανόνα έχουν αγροτική </w:t>
      </w:r>
      <w:r>
        <w:rPr>
          <w:rFonts w:eastAsia="Times New Roman" w:cs="Times New Roman"/>
          <w:szCs w:val="24"/>
        </w:rPr>
        <w:t>γη, δεν έχουν και κτηνοτροφική δραστηριότητα, γιατί αυτός που έχει κτηνοτροφική δραστηριότητα είναι εκεί από το πρωί μέχρι το βράδυ, χωράφι θα έχει, κάποιο κτήμα θα έχει- δεν έχουν καμμιά περικοπή στη σύνταξη, επειδή θα έχουν εισόδημα από την αγροτική καλλ</w:t>
      </w:r>
      <w:r>
        <w:rPr>
          <w:rFonts w:eastAsia="Times New Roman" w:cs="Times New Roman"/>
          <w:szCs w:val="24"/>
        </w:rPr>
        <w:t>ιέργεια. Και βεβαίως, δεν θα έχουν εισφορά επί αυτής της παραγωγής. Όσοι ήταν με συνταξιοδότηση πριν, επαναλαμβάνω, την 12</w:t>
      </w:r>
      <w:r>
        <w:rPr>
          <w:rFonts w:eastAsia="Times New Roman" w:cs="Times New Roman"/>
          <w:szCs w:val="24"/>
          <w:vertAlign w:val="superscript"/>
        </w:rPr>
        <w:t>η</w:t>
      </w:r>
      <w:r>
        <w:rPr>
          <w:rFonts w:eastAsia="Times New Roman" w:cs="Times New Roman"/>
          <w:szCs w:val="24"/>
        </w:rPr>
        <w:t xml:space="preserve"> Μαΐου 2016 από οποιονδήποτε φορέα.</w:t>
      </w:r>
    </w:p>
    <w:p w14:paraId="24A4288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Όλοι οι αγρότες οι οποίοι θα συνταξιοδοτούνται μέχρι 31-12-2024, επίσης, δεν θα έχουν καμμιά μείω</w:t>
      </w:r>
      <w:r>
        <w:rPr>
          <w:rFonts w:eastAsia="Times New Roman" w:cs="Times New Roman"/>
          <w:szCs w:val="24"/>
        </w:rPr>
        <w:t xml:space="preserve">ση στις συντάξεις ούτε εισφορές επί των εισοδημάτων που θα πραγματοποιούν από τη δραστηριότητα αυτή. </w:t>
      </w:r>
    </w:p>
    <w:p w14:paraId="24A4288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Από άλλα ταμεία </w:t>
      </w:r>
      <w:proofErr w:type="spellStart"/>
      <w:r>
        <w:rPr>
          <w:rFonts w:eastAsia="Times New Roman" w:cs="Times New Roman"/>
          <w:szCs w:val="24"/>
        </w:rPr>
        <w:t>ασφαλιζόμενοι</w:t>
      </w:r>
      <w:proofErr w:type="spellEnd"/>
      <w:r>
        <w:rPr>
          <w:rFonts w:eastAsia="Times New Roman" w:cs="Times New Roman"/>
          <w:szCs w:val="24"/>
        </w:rPr>
        <w:t xml:space="preserve"> που θα παίρνουν σύνταξη από τις 13-5-2016 και μετά, θα έχουν την υποχρέωση καταβολής εισφορών και θα έχουν περικοπή στη σύντ</w:t>
      </w:r>
      <w:r>
        <w:rPr>
          <w:rFonts w:eastAsia="Times New Roman" w:cs="Times New Roman"/>
          <w:szCs w:val="24"/>
        </w:rPr>
        <w:t>αξη, αν έχουν εισόδημα. Αυτό θα διευκρινιστεί με ακόμα μεγαλύτερη σαφήνεια. Και πώς γίνεται αυτό;</w:t>
      </w:r>
    </w:p>
    <w:p w14:paraId="24A42887" w14:textId="77777777" w:rsidR="00940AA5" w:rsidRDefault="00122158">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Εάν είναι από μίσθωση -πράγμα που είναι πολύ πιο απλό και σωστό θεωρώ- είναι αποτέλεσμα από εισόδημα από μίσθωση αγροτικής γης ή αγροτικής καλλιέργειας. Και γίνεται αυτό στην ύπαιθρο χώρα. Υπάρχουν δηλαδή περιπτώσεις που μισθώνει κάποιος υπό διάφορους τρόπ</w:t>
      </w:r>
      <w:r>
        <w:rPr>
          <w:rFonts w:eastAsia="Times New Roman" w:cs="Times New Roman"/>
          <w:color w:val="000000"/>
          <w:szCs w:val="24"/>
        </w:rPr>
        <w:t xml:space="preserve">ους το κτήμα του και παίρνει, είτε σε καρπό είτε σε </w:t>
      </w:r>
      <w:r>
        <w:rPr>
          <w:rFonts w:eastAsia="Times New Roman" w:cs="Times New Roman"/>
          <w:color w:val="000000"/>
          <w:szCs w:val="24"/>
        </w:rPr>
        <w:t>ποσά</w:t>
      </w:r>
      <w:r>
        <w:rPr>
          <w:rFonts w:eastAsia="Times New Roman" w:cs="Times New Roman"/>
          <w:color w:val="000000"/>
          <w:szCs w:val="24"/>
        </w:rPr>
        <w:t>, το τίμημα της μίσθωσης ή δεν έχει εισόδημα, διότι είχε ζημίες. Ακόμα και αν παίρνει επιδότηση, σε αυτήν την περίπτωση δεν θα έχουμε την εφαρμογή των διατάξεων για καταβολή εισφορών ή μείωση της σύντ</w:t>
      </w:r>
      <w:r>
        <w:rPr>
          <w:rFonts w:eastAsia="Times New Roman" w:cs="Times New Roman"/>
          <w:color w:val="000000"/>
          <w:szCs w:val="24"/>
        </w:rPr>
        <w:t xml:space="preserve">αξης. </w:t>
      </w:r>
    </w:p>
    <w:p w14:paraId="24A42888" w14:textId="77777777" w:rsidR="00940AA5" w:rsidRDefault="00122158">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Αυτή είναι η όλη τοποθέτηση μας στο θέμα αυτό. Και προφανώς, θα χρειαστεί να βγάλω και μία τελευταία εγκύκλιο -φαντάζομαι να μην χρειαστεί άλλη- που να εξηγεί λεπτομερέστερα και θα τα θέματα, κυρία </w:t>
      </w:r>
      <w:proofErr w:type="spellStart"/>
      <w:r>
        <w:rPr>
          <w:rFonts w:eastAsia="Times New Roman" w:cs="Times New Roman"/>
          <w:color w:val="000000"/>
          <w:szCs w:val="24"/>
        </w:rPr>
        <w:t>Χριστοφιλοπούλου</w:t>
      </w:r>
      <w:proofErr w:type="spellEnd"/>
      <w:r>
        <w:rPr>
          <w:rFonts w:eastAsia="Times New Roman" w:cs="Times New Roman"/>
          <w:color w:val="000000"/>
          <w:szCs w:val="24"/>
        </w:rPr>
        <w:t xml:space="preserve">. </w:t>
      </w:r>
    </w:p>
    <w:p w14:paraId="24A42889" w14:textId="77777777" w:rsidR="00940AA5" w:rsidRDefault="00122158">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Σας ευχαριστώ.</w:t>
      </w:r>
    </w:p>
    <w:p w14:paraId="24A4288A" w14:textId="77777777" w:rsidR="00940AA5" w:rsidRDefault="00122158">
      <w:pPr>
        <w:spacing w:line="600" w:lineRule="auto"/>
        <w:ind w:firstLine="720"/>
        <w:contextualSpacing/>
        <w:jc w:val="both"/>
        <w:rPr>
          <w:rFonts w:eastAsia="Times New Roman" w:cs="Times New Roman"/>
          <w:color w:val="000000"/>
          <w:szCs w:val="24"/>
        </w:rPr>
      </w:pPr>
      <w:r>
        <w:rPr>
          <w:rFonts w:eastAsia="Times New Roman" w:cs="Times New Roman"/>
          <w:b/>
          <w:szCs w:val="24"/>
        </w:rPr>
        <w:t>ΠΡΟΕΔΡΕΥΩΝ (Δημήτ</w:t>
      </w:r>
      <w:r>
        <w:rPr>
          <w:rFonts w:eastAsia="Times New Roman" w:cs="Times New Roman"/>
          <w:b/>
          <w:szCs w:val="24"/>
        </w:rPr>
        <w:t>ριος Κρεμαστινός):</w:t>
      </w:r>
      <w:r>
        <w:rPr>
          <w:rFonts w:eastAsia="Times New Roman" w:cs="Times New Roman"/>
          <w:szCs w:val="24"/>
        </w:rPr>
        <w:t xml:space="preserve"> Παρ</w:t>
      </w:r>
      <w:r>
        <w:rPr>
          <w:rFonts w:eastAsia="Times New Roman" w:cs="Times New Roman"/>
          <w:color w:val="000000"/>
          <w:szCs w:val="24"/>
        </w:rPr>
        <w:t xml:space="preserve">ακαλώ, κυρία </w:t>
      </w:r>
      <w:proofErr w:type="spellStart"/>
      <w:r>
        <w:rPr>
          <w:rFonts w:eastAsia="Times New Roman" w:cs="Times New Roman"/>
          <w:color w:val="000000"/>
          <w:szCs w:val="24"/>
        </w:rPr>
        <w:t>Χριστοφιλοπούλου</w:t>
      </w:r>
      <w:proofErr w:type="spellEnd"/>
      <w:r>
        <w:rPr>
          <w:rFonts w:eastAsia="Times New Roman" w:cs="Times New Roman"/>
          <w:color w:val="000000"/>
          <w:szCs w:val="24"/>
        </w:rPr>
        <w:t xml:space="preserve">, έχετε και πάλι τον λόγο. </w:t>
      </w:r>
    </w:p>
    <w:p w14:paraId="24A4288B" w14:textId="77777777" w:rsidR="00940AA5" w:rsidRDefault="00122158">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ΠΑΡΑΣΚΕΥΗ ΧΡΙΣΤΟΦΙΛΟΠΟΥΛΟΥ:</w:t>
      </w:r>
      <w:r>
        <w:rPr>
          <w:rFonts w:eastAsia="Times New Roman" w:cs="Times New Roman"/>
          <w:color w:val="000000"/>
          <w:szCs w:val="24"/>
        </w:rPr>
        <w:t xml:space="preserve"> Ευχαριστώ, κύριε Πρόεδρε. </w:t>
      </w:r>
    </w:p>
    <w:p w14:paraId="24A4288C" w14:textId="77777777" w:rsidR="00940AA5" w:rsidRDefault="00122158">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Κύριε Υπουργέ, μου απαντήσατε για τους αγρότες. Όμως, για τους άλλους, τους συνταξιούχους των άλλων ταμείων θεωρώ ότι είνα</w:t>
      </w:r>
      <w:r>
        <w:rPr>
          <w:rFonts w:eastAsia="Times New Roman" w:cs="Times New Roman"/>
          <w:color w:val="000000"/>
          <w:szCs w:val="24"/>
        </w:rPr>
        <w:t xml:space="preserve">ι ίσως λίγο άδικο. Και δεν αναφέρομαι σ’ αυτόν που έχει πάρα πολλά χωράφια -και πόσοι υπάρχουν απ’ αυτούς-, αλλά σε έναν συνταξιούχο –ας πούμε- του δημοσίου </w:t>
      </w:r>
      <w:r>
        <w:rPr>
          <w:rFonts w:eastAsia="Times New Roman" w:cs="Times New Roman"/>
          <w:color w:val="000000"/>
          <w:szCs w:val="24"/>
        </w:rPr>
        <w:lastRenderedPageBreak/>
        <w:t>ή μιας τράπεζας ή έναν ιδιώτη πρώην μισθωτό που έχει κάποια λίγα στρέμματα γης και τα καλλιεργεί. Ε</w:t>
      </w:r>
      <w:r>
        <w:rPr>
          <w:rFonts w:eastAsia="Times New Roman" w:cs="Times New Roman"/>
          <w:color w:val="000000"/>
          <w:szCs w:val="24"/>
        </w:rPr>
        <w:t>άν έχει ένα ελάχιστο εισόδημα από αυτά, δεν θα τα καλλιεργήσει, κύριε Υπουργέ. Άρα θα χαθεί και η καλλιέργεια της γης που την έχουμε τόσο ανάγκη. Γιατί; Διότι θα προτιμήσει βεβαίως να πάρει έστω και αυτήν την περικομμένη σύνταξη, παρά να του κοπεί το 60% κ</w:t>
      </w:r>
      <w:r>
        <w:rPr>
          <w:rFonts w:eastAsia="Times New Roman" w:cs="Times New Roman"/>
          <w:color w:val="000000"/>
          <w:szCs w:val="24"/>
        </w:rPr>
        <w:t xml:space="preserve">αι να πάρει ένα πενιχρό κατά τα άλλα εισόδημα. </w:t>
      </w:r>
    </w:p>
    <w:p w14:paraId="24A4288D" w14:textId="77777777" w:rsidR="00940AA5" w:rsidRDefault="00122158">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Επειδή, όμως, τα περισσότερα παιδιά και των συνταξιούχων είτε είναι φοιτητές είτε ψάχνουν για δουλειά, δεν είναι εύκολο -ακόμα και στην Αττική υπάρχουν περιπτώσεις- να μπορέσει κανείς να αφιερώσει χρόνο και σ</w:t>
      </w:r>
      <w:r>
        <w:rPr>
          <w:rFonts w:eastAsia="Times New Roman" w:cs="Times New Roman"/>
          <w:color w:val="000000"/>
          <w:szCs w:val="24"/>
        </w:rPr>
        <w:t xml:space="preserve">τη γη, θεωρώ ότι θα πρέπει να ξαναδείτε το θέμα -και το λέω για τους λοιπούς συνταξιούχους-, να το δείτε με τρόπο ευνοϊκό, ιδιαίτερα εάν το εισόδημα δεν είναι ιδιαίτερα υψηλό. Ξέρω ότι είναι περίπλοκο, αλλά αξίζει να το κάνετε. </w:t>
      </w:r>
    </w:p>
    <w:p w14:paraId="24A4288E" w14:textId="77777777" w:rsidR="00940AA5" w:rsidRDefault="00122158">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Και μια που έχω μισό λεπτό </w:t>
      </w:r>
      <w:r>
        <w:rPr>
          <w:rFonts w:eastAsia="Times New Roman" w:cs="Times New Roman"/>
          <w:color w:val="000000"/>
          <w:szCs w:val="24"/>
        </w:rPr>
        <w:t>χρόνο ακόμα, κύριε Υπουργέ, σήμερα υπάρχει ένα πρωτοσέλιδο στην «</w:t>
      </w:r>
      <w:r>
        <w:rPr>
          <w:rFonts w:eastAsia="Times New Roman" w:cs="Times New Roman"/>
          <w:color w:val="000000"/>
          <w:szCs w:val="24"/>
        </w:rPr>
        <w:t>ΚΑΘΗΜΕΡΙΝΗ</w:t>
      </w:r>
      <w:r>
        <w:rPr>
          <w:rFonts w:eastAsia="Times New Roman" w:cs="Times New Roman"/>
          <w:color w:val="000000"/>
          <w:szCs w:val="24"/>
        </w:rPr>
        <w:t>» που λέει: «Πάγος διαρκείας στις συντάξεις». Κι επειδή ακούσαμε ότι πρόκειται να έρθει νέο νομοσχέδιο με νέα μέτρα συμπληρωματικά, θα ήθελα να μας ενημερώσετε: Υπάρχει πιθανότητα ν</w:t>
      </w:r>
      <w:r>
        <w:rPr>
          <w:rFonts w:eastAsia="Times New Roman" w:cs="Times New Roman"/>
          <w:color w:val="000000"/>
          <w:szCs w:val="24"/>
        </w:rPr>
        <w:t xml:space="preserve">α έχουμε περαιτέρω πάγο; Διότι, θυμίζω, κύριε Πρόεδρε, ότι ο νόμος </w:t>
      </w:r>
      <w:proofErr w:type="spellStart"/>
      <w:r>
        <w:rPr>
          <w:rFonts w:eastAsia="Times New Roman" w:cs="Times New Roman"/>
          <w:color w:val="000000"/>
          <w:szCs w:val="24"/>
        </w:rPr>
        <w:t>Κατρούγκαλου</w:t>
      </w:r>
      <w:proofErr w:type="spellEnd"/>
      <w:r>
        <w:rPr>
          <w:rFonts w:eastAsia="Times New Roman" w:cs="Times New Roman"/>
          <w:color w:val="000000"/>
          <w:szCs w:val="24"/>
        </w:rPr>
        <w:t xml:space="preserve"> έβαζε πάγο στις συντάξεις έως το 2018, εάν δεν κάνω λάθος. Ήρθε το τέταρτο μνημόνιο το πήγαμε στο 2021. Θα έρθει και νέο πακέτο, κύριε Υπουργέ, που θα πάει στο 2022; </w:t>
      </w:r>
    </w:p>
    <w:p w14:paraId="24A4288F" w14:textId="77777777" w:rsidR="00940AA5" w:rsidRDefault="00122158">
      <w:pPr>
        <w:spacing w:line="600" w:lineRule="auto"/>
        <w:ind w:firstLine="720"/>
        <w:contextualSpacing/>
        <w:jc w:val="both"/>
        <w:rPr>
          <w:rFonts w:eastAsia="Times New Roman" w:cs="Times New Roman"/>
          <w:szCs w:val="24"/>
        </w:rPr>
      </w:pPr>
      <w:r>
        <w:rPr>
          <w:rFonts w:eastAsia="Times New Roman" w:cs="Times New Roman"/>
          <w:szCs w:val="24"/>
        </w:rPr>
        <w:lastRenderedPageBreak/>
        <w:t>Σας παρακ</w:t>
      </w:r>
      <w:r>
        <w:rPr>
          <w:rFonts w:eastAsia="Times New Roman" w:cs="Times New Roman"/>
          <w:szCs w:val="24"/>
        </w:rPr>
        <w:t xml:space="preserve">αλώ πολύ με την ευκαιρία αυτή να το διευκρινίσετε. </w:t>
      </w:r>
    </w:p>
    <w:p w14:paraId="24A42890" w14:textId="77777777" w:rsidR="00940AA5" w:rsidRDefault="00122158">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 έχετε και πάλι τον λόγο.</w:t>
      </w:r>
    </w:p>
    <w:p w14:paraId="24A42891" w14:textId="77777777" w:rsidR="00940AA5" w:rsidRDefault="00122158">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Σκοπεύω να τηρήσω την τ</w:t>
      </w:r>
      <w:r>
        <w:rPr>
          <w:rFonts w:eastAsia="Times New Roman" w:cs="Times New Roman"/>
          <w:szCs w:val="24"/>
        </w:rPr>
        <w:t>άξη και οι σχετικές διατάξεις θα τεθούν στη συζήτηση, όπως θα τεθούν -διότι δεν έχουν τεθεί ακόμα- σχετικά με το εάν θα υπάρξουν και σε ποια έκταση θα υπάρξουν τέτοιες νομοθετικές πρωτοβουλίες. Θα το διαπιστώσουμε όλοι από την εισαγωγή της σχετικής διάταξη</w:t>
      </w:r>
      <w:r>
        <w:rPr>
          <w:rFonts w:eastAsia="Times New Roman" w:cs="Times New Roman"/>
          <w:szCs w:val="24"/>
        </w:rPr>
        <w:t xml:space="preserve">ς ενώπιον της Ολομέλειας της Βουλής. </w:t>
      </w:r>
    </w:p>
    <w:p w14:paraId="24A42892" w14:textId="77777777" w:rsidR="00940AA5" w:rsidRDefault="00122158">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τα άλλα θέματα, κύρια </w:t>
      </w:r>
      <w:proofErr w:type="spellStart"/>
      <w:r>
        <w:rPr>
          <w:rFonts w:eastAsia="Times New Roman" w:cs="Times New Roman"/>
          <w:szCs w:val="24"/>
        </w:rPr>
        <w:t>Χριστοφιλοπούλου</w:t>
      </w:r>
      <w:proofErr w:type="spellEnd"/>
      <w:r>
        <w:rPr>
          <w:rFonts w:eastAsia="Times New Roman" w:cs="Times New Roman"/>
          <w:szCs w:val="24"/>
        </w:rPr>
        <w:t>, απάντησα ότι και οι άλλοι συνταξιούχοι άλλων φορέων από 13 Μάϊου 2016 και μετά θα βγουν στη σύνταξη, εφόσον δεν αποκτούν εισόδημα. Ξέρετε υπάρχουν πολλά εισοδήματα -πά</w:t>
      </w:r>
      <w:r>
        <w:rPr>
          <w:rFonts w:eastAsia="Times New Roman" w:cs="Times New Roman"/>
          <w:szCs w:val="24"/>
        </w:rPr>
        <w:t>ρα πολύ μεγάλα- από την αγροτική γη. Υπάρχουν δικηγόροι που γνωρίζω και γιατροί με τεράστιες εκτάσεις. Ε, δεν γίνεται!</w:t>
      </w:r>
    </w:p>
    <w:p w14:paraId="24A42893" w14:textId="77777777" w:rsidR="00940AA5" w:rsidRDefault="00122158">
      <w:pPr>
        <w:spacing w:line="600" w:lineRule="auto"/>
        <w:ind w:firstLine="720"/>
        <w:contextualSpacing/>
        <w:jc w:val="both"/>
        <w:rPr>
          <w:rFonts w:eastAsia="Times New Roman" w:cs="Times New Roman"/>
          <w:szCs w:val="24"/>
        </w:rPr>
      </w:pPr>
      <w:r>
        <w:rPr>
          <w:rFonts w:eastAsia="Times New Roman" w:cs="Times New Roman"/>
          <w:b/>
          <w:color w:val="000000"/>
          <w:szCs w:val="24"/>
        </w:rPr>
        <w:t>ΠΑΡΑΣΚΕΥΗ ΧΡΙΣΤΟΦΙΛΟΠΟΥΛΟΥ:</w:t>
      </w:r>
      <w:r>
        <w:rPr>
          <w:rFonts w:eastAsia="Times New Roman" w:cs="Times New Roman"/>
          <w:color w:val="000000"/>
          <w:szCs w:val="24"/>
        </w:rPr>
        <w:t xml:space="preserve"> Για τους άλλους με περιορισμένο εισόδημα λέω, κύριε Υπουργέ.</w:t>
      </w:r>
    </w:p>
    <w:p w14:paraId="24A42894" w14:textId="77777777" w:rsidR="00940AA5" w:rsidRDefault="00122158">
      <w:pPr>
        <w:spacing w:line="600" w:lineRule="auto"/>
        <w:ind w:firstLine="720"/>
        <w:contextualSpacing/>
        <w:jc w:val="both"/>
        <w:rPr>
          <w:rFonts w:eastAsia="Times New Roman" w:cs="Times New Roman"/>
          <w:color w:val="000000"/>
          <w:szCs w:val="24"/>
        </w:rPr>
      </w:pPr>
      <w:r>
        <w:rPr>
          <w:rFonts w:eastAsia="Times New Roman" w:cs="Times New Roman"/>
          <w:b/>
          <w:szCs w:val="24"/>
        </w:rPr>
        <w:t>ΑΝΑΣΤΑΣΙΟΣ ΠΕΤΡΟΠΟΥΛΟΣ (Υφυπουργός Εργασίας, Κοι</w:t>
      </w:r>
      <w:r>
        <w:rPr>
          <w:rFonts w:eastAsia="Times New Roman" w:cs="Times New Roman"/>
          <w:b/>
          <w:szCs w:val="24"/>
        </w:rPr>
        <w:t>νωνικής Ασφάλισης και Κοινωνικής Αλληλεγγύης):</w:t>
      </w:r>
      <w:r>
        <w:rPr>
          <w:rFonts w:eastAsia="Times New Roman" w:cs="Times New Roman"/>
          <w:szCs w:val="24"/>
        </w:rPr>
        <w:t xml:space="preserve"> Κατάλαβα, είπατε σε περιορισμένο. Όταν είναι για το σπίτι του, δεν είναι </w:t>
      </w:r>
      <w:r>
        <w:rPr>
          <w:rFonts w:eastAsia="Times New Roman" w:cs="Times New Roman"/>
          <w:color w:val="000000"/>
          <w:szCs w:val="24"/>
        </w:rPr>
        <w:t>εισόδημα. Δεν θα εμφανίζεται στο «</w:t>
      </w:r>
      <w:r>
        <w:rPr>
          <w:rFonts w:eastAsia="Times New Roman" w:cs="Times New Roman"/>
          <w:color w:val="000000"/>
          <w:szCs w:val="24"/>
          <w:lang w:val="en-US"/>
        </w:rPr>
        <w:t>E</w:t>
      </w:r>
      <w:r>
        <w:rPr>
          <w:rFonts w:eastAsia="Times New Roman" w:cs="Times New Roman"/>
          <w:color w:val="000000"/>
          <w:szCs w:val="24"/>
        </w:rPr>
        <w:t xml:space="preserve">1». </w:t>
      </w:r>
    </w:p>
    <w:p w14:paraId="24A4289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ο μικροκαλλιεργητής, που δεν εμπορεύεται, δεν έχει εισόδημα από αυτό, δεν εμφανίζει </w:t>
      </w:r>
      <w:r>
        <w:rPr>
          <w:rFonts w:eastAsia="Times New Roman" w:cs="Times New Roman"/>
          <w:szCs w:val="24"/>
        </w:rPr>
        <w:t>εισόδημα. Στην πράξη, δηλαδή, θα δούμε ότι δεν προκύπτει θέμα, διότι δεν θα εμφανίζει εισόδημα από το λάδι για το σπίτι και πέντε-έξι φίλους. Ο πατέρας μου αυτό έκανε. Ποτέ δεν εμφάνιζε κανένα εισόδημα από αυτόν τον λόγο.</w:t>
      </w:r>
    </w:p>
    <w:p w14:paraId="24A4289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Πλέον, ως δαπάνη νοείται η σχετική</w:t>
      </w:r>
      <w:r>
        <w:rPr>
          <w:rFonts w:eastAsia="Times New Roman" w:cs="Times New Roman"/>
          <w:szCs w:val="24"/>
        </w:rPr>
        <w:t xml:space="preserve"> καλλιέργεια που θα έχει το </w:t>
      </w:r>
      <w:proofErr w:type="spellStart"/>
      <w:r>
        <w:rPr>
          <w:rFonts w:eastAsia="Times New Roman" w:cs="Times New Roman"/>
          <w:szCs w:val="24"/>
        </w:rPr>
        <w:t>αγρόσημο</w:t>
      </w:r>
      <w:proofErr w:type="spellEnd"/>
      <w:r>
        <w:rPr>
          <w:rFonts w:eastAsia="Times New Roman" w:cs="Times New Roman"/>
          <w:szCs w:val="24"/>
        </w:rPr>
        <w:t xml:space="preserve">, αν έχει κάποιον εργάτη ή τα </w:t>
      </w:r>
      <w:proofErr w:type="spellStart"/>
      <w:r>
        <w:rPr>
          <w:rFonts w:eastAsia="Times New Roman" w:cs="Times New Roman"/>
          <w:szCs w:val="24"/>
        </w:rPr>
        <w:t>αγροεφόδια</w:t>
      </w:r>
      <w:proofErr w:type="spellEnd"/>
      <w:r>
        <w:rPr>
          <w:rFonts w:eastAsia="Times New Roman" w:cs="Times New Roman"/>
          <w:szCs w:val="24"/>
        </w:rPr>
        <w:t xml:space="preserve"> που χρησιμοποιεί. Αυτά είναι δαπάνη και θα υπάρχει δαπάνη, δεν θα έχει έσοδα. Επομένως, δεν θα μπορεί να δημιουργήσει πρόβλημα μια τέτοια δραστηριότητα στον μικροκαλλιεργητή που έ</w:t>
      </w:r>
      <w:r>
        <w:rPr>
          <w:rFonts w:eastAsia="Times New Roman" w:cs="Times New Roman"/>
          <w:szCs w:val="24"/>
        </w:rPr>
        <w:t>χει το χωράφι του πατέρα του για να μειώνεται η σύνταξη. Θα ήταν ανεπιεικές και δεν θα συμβεί αυτό. Θα ρυθμίσουμε τα σχετικά θέματα και θα το δείτε στη συνέχεια ότι δεν θα είναι πρόβλημα.</w:t>
      </w:r>
    </w:p>
    <w:p w14:paraId="24A4289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4A42898"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σας </w:t>
      </w:r>
      <w:r>
        <w:rPr>
          <w:rFonts w:eastAsia="Times New Roman" w:cs="Times New Roman"/>
          <w:szCs w:val="24"/>
        </w:rPr>
        <w:t>ευχαριστώ.</w:t>
      </w:r>
    </w:p>
    <w:p w14:paraId="24A4289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πρώτης με αριθμό 4924/7-4-2017 ερώτησης του Βουλευτή Ευβοίας του Συνασπισμού Ριζοσπαστικής Αριστεράς κ. </w:t>
      </w:r>
      <w:r>
        <w:rPr>
          <w:rFonts w:eastAsia="Times New Roman" w:cs="Times New Roman"/>
          <w:bCs/>
          <w:szCs w:val="24"/>
        </w:rPr>
        <w:t>Γεωργίου Ακριώτη</w:t>
      </w:r>
      <w:r>
        <w:rPr>
          <w:rFonts w:eastAsia="Times New Roman" w:cs="Times New Roman"/>
          <w:szCs w:val="24"/>
        </w:rPr>
        <w:t xml:space="preserve"> 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το πιστοποιητικό επαγγελματικής ικ</w:t>
      </w:r>
      <w:r>
        <w:rPr>
          <w:rFonts w:eastAsia="Times New Roman" w:cs="Times New Roman"/>
          <w:szCs w:val="24"/>
        </w:rPr>
        <w:t>ανότητας οδηγών και συνοδών του ΥΠΑΑΤ.</w:t>
      </w:r>
    </w:p>
    <w:p w14:paraId="24A4289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Θα απαντήσει ο Αναπληρωτής Υπουργός, ο κ. Τσιρώνης.</w:t>
      </w:r>
    </w:p>
    <w:p w14:paraId="24A4289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Παρακαλώ, κύριε Ακριώτη, έχετε τον λόγο.</w:t>
      </w:r>
    </w:p>
    <w:p w14:paraId="24A4289C"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Ευχαριστώ, κύριε Πρόεδρε.</w:t>
      </w:r>
    </w:p>
    <w:p w14:paraId="24A4289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Κύριε Υπουργέ, η υποχρέωση του Υπουργείου Αγροτικής Ανάπτυξης για τη χορήγηση π</w:t>
      </w:r>
      <w:r>
        <w:rPr>
          <w:rFonts w:eastAsia="Times New Roman" w:cs="Times New Roman"/>
          <w:szCs w:val="24"/>
        </w:rPr>
        <w:t>ιστοποιητικού επαγγελματικής ικανότητας οδηγών και συνοδών σε οχήματα τα οποία μεταφέρουν παραγωγικά ζώα, προβλέπεται από την ΚΥΑ του 2009 του Υπουργείου Αγροτικής Ανάπτυξης και του Υπουργείου Οικονομικών και η διαδικασία προβλέπει την παροχή κατάρτισης με</w:t>
      </w:r>
      <w:r>
        <w:rPr>
          <w:rFonts w:eastAsia="Times New Roman" w:cs="Times New Roman"/>
          <w:szCs w:val="24"/>
        </w:rPr>
        <w:t xml:space="preserve"> διεξαγωγή μαθημάτων και διεξαγωγή γραπτών εξετάσεων στους συμμετέχοντες, ούτως ώστε να τους εκδοθεί εν τέλει πιστοποιητικό επαγγελματικής ικανότητας.</w:t>
      </w:r>
    </w:p>
    <w:p w14:paraId="24A4289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Από τις υπηρεσίες μάθαμε ότι αυτή η διαδικασία έχει να γίνει από το 2013. Διενεργήθηκε, απ’ ό,τι είδαμε, </w:t>
      </w:r>
      <w:r>
        <w:rPr>
          <w:rFonts w:eastAsia="Times New Roman" w:cs="Times New Roman"/>
          <w:szCs w:val="24"/>
        </w:rPr>
        <w:t xml:space="preserve">στις αρχές Απριλίου του </w:t>
      </w:r>
      <w:proofErr w:type="spellStart"/>
      <w:r>
        <w:rPr>
          <w:rFonts w:eastAsia="Times New Roman" w:cs="Times New Roman"/>
          <w:szCs w:val="24"/>
        </w:rPr>
        <w:t>ενεστώτος</w:t>
      </w:r>
      <w:proofErr w:type="spellEnd"/>
      <w:r>
        <w:rPr>
          <w:rFonts w:eastAsia="Times New Roman" w:cs="Times New Roman"/>
          <w:szCs w:val="24"/>
        </w:rPr>
        <w:t xml:space="preserve"> έτους, του 2017, με σαράντα υποψηφίους, για τους οποίους μάθαμε ότι δεν έχουν προσέλθει όλοι. Εν τω μεταξύ έχουν συσσωρευτεί όλα αυτά τα χρόνια περίπου τετρακόσιες αιτήσεις, με τις οποίες επιζητούν να πάρουν αυτό το πιστοπ</w:t>
      </w:r>
      <w:r>
        <w:rPr>
          <w:rFonts w:eastAsia="Times New Roman" w:cs="Times New Roman"/>
          <w:szCs w:val="24"/>
        </w:rPr>
        <w:t>οιητικό.</w:t>
      </w:r>
    </w:p>
    <w:p w14:paraId="24A4289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Θα ήθελα να σας ρωτήσω με ποιον τρόπο προτίθεται το Υπουργείο να ενισχύσει το σχετικό τμήμα του Υπουργείου, ώστε αφ’ ενός, να αντιμετωπιστεί </w:t>
      </w:r>
      <w:r>
        <w:rPr>
          <w:rFonts w:eastAsia="Times New Roman" w:cs="Times New Roman"/>
          <w:szCs w:val="24"/>
        </w:rPr>
        <w:lastRenderedPageBreak/>
        <w:t>άμεσα ο όγκος των συσσωρευμένων αιτήσεων και αφ’ ετέρου, οι επόμενες αιτήσεις για πιστοποίηση να εξετάζοντ</w:t>
      </w:r>
      <w:r>
        <w:rPr>
          <w:rFonts w:eastAsia="Times New Roman" w:cs="Times New Roman"/>
          <w:szCs w:val="24"/>
        </w:rPr>
        <w:t>αι σε εύλογο χρονικό διάστημα και, δεύτερον, αν διερευνά το Υπουργείο τη δυνατότητα ενός ετήσιου προγραμματισμού τακτικών σεμιναρίων-εξετάσεων, ώστε οι ενδιαφερόμενοι να έχουν σαφή εικόνα για τον χρόνο εξέτασης της αίτησής τους.</w:t>
      </w:r>
    </w:p>
    <w:p w14:paraId="24A428A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Ευχαριστώ.</w:t>
      </w:r>
    </w:p>
    <w:p w14:paraId="24A428A1"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Παρακαλώ, κύριε Υπουργέ, έχετε τον λόγο.</w:t>
      </w:r>
    </w:p>
    <w:p w14:paraId="24A428A2" w14:textId="77777777" w:rsidR="00940AA5" w:rsidRDefault="00122158">
      <w:pPr>
        <w:spacing w:line="600" w:lineRule="auto"/>
        <w:ind w:firstLine="720"/>
        <w:jc w:val="both"/>
        <w:rPr>
          <w:rFonts w:eastAsia="Times New Roman" w:cs="Times New Roman"/>
          <w:szCs w:val="24"/>
        </w:rPr>
      </w:pPr>
      <w:r>
        <w:rPr>
          <w:rFonts w:eastAsia="Times New Roman" w:cs="Times New Roman"/>
          <w:b/>
        </w:rPr>
        <w:t>ΙΩΑΝΝΗΣ ΤΣΙΡΩΝΗΣ (Αναπληρωτής Υπουργός Αγροτικής Ανάπτυξης και Τροφίμων):</w:t>
      </w:r>
      <w:r>
        <w:rPr>
          <w:rFonts w:eastAsia="Times New Roman" w:cs="Times New Roman"/>
        </w:rPr>
        <w:t xml:space="preserve"> </w:t>
      </w:r>
      <w:r>
        <w:rPr>
          <w:rFonts w:eastAsia="Times New Roman" w:cs="Times New Roman"/>
          <w:szCs w:val="24"/>
        </w:rPr>
        <w:t>Ευχαριστώ, κύριε Πρόεδρε.</w:t>
      </w:r>
    </w:p>
    <w:p w14:paraId="24A428A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Πραγματικά θίγεται ένα ζήτημα το οποίο ακούγεται λίγο περιορισμένου ενδιαφέροντος. Είναι π</w:t>
      </w:r>
      <w:r>
        <w:rPr>
          <w:rFonts w:eastAsia="Times New Roman" w:cs="Times New Roman"/>
          <w:szCs w:val="24"/>
        </w:rPr>
        <w:t>άρα πολύ σημαντικό ζήτημα, γιατί ξέρετε ότι η μεταφορά ζώντων ζώων είναι ένα ζήτημα το οποίο συναρτάται και με την ευζωία, με την ηθική μας απέναντι στους ζωντανούς αυτούς οργανισμούς. Τα ζώα έχουν ψυχή, έχουν φόβο, αλλά επίσης, όπως λένε οι ίδιοι οι κτηνο</w:t>
      </w:r>
      <w:r>
        <w:rPr>
          <w:rFonts w:eastAsia="Times New Roman" w:cs="Times New Roman"/>
          <w:szCs w:val="24"/>
        </w:rPr>
        <w:t xml:space="preserve">τρόφοι, η μεταφορά, αν είναι κακή η μεταφορά και κακή η συμπεριφορά, δημιουργεί και σοβαρά προβλήματα και στην ποιότητα του κρέατος. Ιδιαίτερα οι βιοκαλλιεργητές μας, μας λένε ότι «τι να το κάνω να κάνω εγώ μια τεράστια προσπάθεια </w:t>
      </w:r>
      <w:r>
        <w:rPr>
          <w:rFonts w:eastAsia="Times New Roman" w:cs="Times New Roman"/>
          <w:szCs w:val="24"/>
        </w:rPr>
        <w:lastRenderedPageBreak/>
        <w:t>να είναι το ζώο σε καλή κ</w:t>
      </w:r>
      <w:r>
        <w:rPr>
          <w:rFonts w:eastAsia="Times New Roman" w:cs="Times New Roman"/>
          <w:szCs w:val="24"/>
        </w:rPr>
        <w:t>ατάσταση σε όλη τη ζωή του και εν τέλει, να είναι σε κακή κατάσταση, όταν φτάσει στο σφαγείο».</w:t>
      </w:r>
    </w:p>
    <w:p w14:paraId="24A428A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Πραγματικά, για τα σεμινάρια αυτά υπήρχε η </w:t>
      </w:r>
      <w:r>
        <w:rPr>
          <w:rFonts w:eastAsia="Times New Roman" w:cs="Times New Roman"/>
          <w:szCs w:val="24"/>
        </w:rPr>
        <w:t xml:space="preserve">οδηγία </w:t>
      </w:r>
      <w:r>
        <w:rPr>
          <w:rFonts w:eastAsia="Times New Roman" w:cs="Times New Roman"/>
          <w:szCs w:val="24"/>
        </w:rPr>
        <w:t>του 2009, ενσωματώθηκε με την ΚΥΑ, όπως το αναφέρετε πολύ σωστά. Από το 2012 και μετά, όπως μας αναφέρει η υπηρ</w:t>
      </w:r>
      <w:r>
        <w:rPr>
          <w:rFonts w:eastAsia="Times New Roman" w:cs="Times New Roman"/>
          <w:szCs w:val="24"/>
        </w:rPr>
        <w:t>εσία -το 2013, όπως είπατε- σταμάτησαν αυτά τα σεμινάρια. Είναι μια παθογένεια, μια απόδειξη της διάλυσης του κράτους και το πώς αυτή η διάλυση του κράτους τελικά έχει άμεση επίπτωση στην πραγματική οικονομία.</w:t>
      </w:r>
    </w:p>
    <w:p w14:paraId="24A428A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Εμείς παραλάβαμε αυτή την κατάσταση, μια υπηρε</w:t>
      </w:r>
      <w:r>
        <w:rPr>
          <w:rFonts w:eastAsia="Times New Roman" w:cs="Times New Roman"/>
          <w:szCs w:val="24"/>
        </w:rPr>
        <w:t>σία διαλυμένη. Έχει  πολύ μεγάλες προτεραιότητες, όπως γνωρίζετε. Παρ’ όλα αυτά, το 2016 ξεκινήσαμε τα σεμινάρια. Συγκεκριμένα, αναφέρω τις ημερομηνίες για να το ακούσουν και οι ενδιαφερόμενες και οι ενδιαφερόμενοι: Κάναμε στην Αθήνα 4-6 Απριλίου 2016, στο</w:t>
      </w:r>
      <w:r>
        <w:rPr>
          <w:rFonts w:eastAsia="Times New Roman" w:cs="Times New Roman"/>
          <w:szCs w:val="24"/>
        </w:rPr>
        <w:t xml:space="preserve"> Ηράκλειο Κρήτης 17-29 Μαΐου 2016, στη Θεσσαλονίκη 5-7 Ιουλίου 2016, στα Τρίκαλα 13-15 Μαρτίου 2017 και 4-6 Απριλίου 2017. Επίκεινται άλλα δύο σεμινάρια μέσα στο 2017. Έχουμε ήδη εκπαιδεύσει </w:t>
      </w:r>
      <w:proofErr w:type="spellStart"/>
      <w:r>
        <w:rPr>
          <w:rFonts w:eastAsia="Times New Roman" w:cs="Times New Roman"/>
          <w:szCs w:val="24"/>
        </w:rPr>
        <w:t>εκατόν</w:t>
      </w:r>
      <w:proofErr w:type="spellEnd"/>
      <w:r>
        <w:rPr>
          <w:rFonts w:eastAsia="Times New Roman" w:cs="Times New Roman"/>
          <w:szCs w:val="24"/>
        </w:rPr>
        <w:t xml:space="preserve"> εξήντα άτομα απ’ αυτές τις εκκρεμότητες και εκκρεμούν άλλα</w:t>
      </w:r>
      <w:r>
        <w:rPr>
          <w:rFonts w:eastAsia="Times New Roman" w:cs="Times New Roman"/>
          <w:szCs w:val="24"/>
        </w:rPr>
        <w:t xml:space="preserve"> τετρακόσια είκοσι. Μπήκαμε, δηλαδή, σε έναν ρυθμό. Δεν θριαμβολογούμε, δεν είμαστε ευχαριστημένοι, απλά μπήκαμε σε έναν ρυθμό. Πιστεύω, όπως θα πω και στη </w:t>
      </w:r>
      <w:proofErr w:type="spellStart"/>
      <w:r>
        <w:rPr>
          <w:rFonts w:eastAsia="Times New Roman" w:cs="Times New Roman"/>
          <w:szCs w:val="24"/>
        </w:rPr>
        <w:t>δευτερομιλία</w:t>
      </w:r>
      <w:proofErr w:type="spellEnd"/>
      <w:r>
        <w:rPr>
          <w:rFonts w:eastAsia="Times New Roman" w:cs="Times New Roman"/>
          <w:szCs w:val="24"/>
        </w:rPr>
        <w:t xml:space="preserve"> μου, ότι αυτό θα επιταθεί. </w:t>
      </w:r>
    </w:p>
    <w:p w14:paraId="24A428A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Να δώσω και μια άλλη σημαντική πληροφορία: Τα σεμινάρια αυτ</w:t>
      </w:r>
      <w:r>
        <w:rPr>
          <w:rFonts w:eastAsia="Times New Roman" w:cs="Times New Roman"/>
          <w:szCs w:val="24"/>
        </w:rPr>
        <w:t>ά στην Ελλάδα είναι δωρεάν. Είναι επαγγελματική εκπαίδευση δωρεάν. Απ’ ό,τι μου γράφει η υπηρεσία μου, να αναφέρω ότι σε άλλες χώρες της Ευρωπαϊκής Ένωσης τα σεμινάρια κοστίζουν μέχρι και 800 ευρώ, γιατί είναι επαγγελματική κατάρτιση. Είναι μια επαγγελματι</w:t>
      </w:r>
      <w:r>
        <w:rPr>
          <w:rFonts w:eastAsia="Times New Roman" w:cs="Times New Roman"/>
          <w:szCs w:val="24"/>
        </w:rPr>
        <w:t xml:space="preserve">κή δεξιότητα σημαντική, η οποία έχει οικονομικό ενδιαφέρον. Και θα μπορούσαμε κι εμείς θαυμάσια να συζητήσουμε -δεν είμαι φίλος αυτής της πρακτικής- γιατί έχει συσταθεί </w:t>
      </w:r>
      <w:r>
        <w:rPr>
          <w:rFonts w:eastAsia="Times New Roman" w:cs="Times New Roman"/>
          <w:szCs w:val="24"/>
        </w:rPr>
        <w:t>επιτροπή</w:t>
      </w:r>
      <w:r>
        <w:rPr>
          <w:rFonts w:eastAsia="Times New Roman" w:cs="Times New Roman"/>
          <w:szCs w:val="24"/>
        </w:rPr>
        <w:t>, την οποία έχω καλέσει ήδη στο γραφείο μου να συζητήσουμε, μήπως ένα συμβολικό</w:t>
      </w:r>
      <w:r>
        <w:rPr>
          <w:rFonts w:eastAsia="Times New Roman" w:cs="Times New Roman"/>
          <w:szCs w:val="24"/>
        </w:rPr>
        <w:t xml:space="preserve"> τίμημα -όχι φυσικά το νούμερο που ανέφερα, το ανέφερα σαν αντιπαράδειγμα της δωρεάν επαγγελματικής εκπαίδευσης στην Ελλάδα συγκριτικά με τα 800 ευρώ σε άλλες χώρες- θα μπορούσε να ενισχύσει τον προϋπολογισμό μας, ο οποίος είναι πάρα πολύ πενιχρός για τέτο</w:t>
      </w:r>
      <w:r>
        <w:rPr>
          <w:rFonts w:eastAsia="Times New Roman" w:cs="Times New Roman"/>
          <w:szCs w:val="24"/>
        </w:rPr>
        <w:t xml:space="preserve">ια ζητήματα, όπως ξέρετε. </w:t>
      </w:r>
    </w:p>
    <w:p w14:paraId="24A428A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4A428A8" w14:textId="77777777" w:rsidR="00940AA5" w:rsidRDefault="00122158">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πολύ.</w:t>
      </w:r>
    </w:p>
    <w:p w14:paraId="24A428A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Κύριε Ακριώτη, έχετε τον λόγο για να δευτερολογήσετε. </w:t>
      </w:r>
    </w:p>
    <w:p w14:paraId="24A428AA"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Ευχαριστώ, κύριε Πρόεδρε. </w:t>
      </w:r>
    </w:p>
    <w:p w14:paraId="24A428A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πω ότι με την ερώτηση που καταθέσαμε </w:t>
      </w:r>
      <w:r>
        <w:rPr>
          <w:rFonts w:eastAsia="Times New Roman" w:cs="Times New Roman"/>
          <w:szCs w:val="24"/>
        </w:rPr>
        <w:t xml:space="preserve">αναφερόμαστε σε παραγωγικές μονάδες του πρωτογενούς τομέα, οι οποίες </w:t>
      </w:r>
      <w:r>
        <w:rPr>
          <w:rFonts w:eastAsia="Times New Roman" w:cs="Times New Roman"/>
          <w:szCs w:val="24"/>
        </w:rPr>
        <w:lastRenderedPageBreak/>
        <w:t xml:space="preserve">έχουν ανάγκη να ενισχυθούν και να είναι και νομότυπες στη διαδικασία. Με αυτή την έννοια, θα θέλαμε να δούμε την προοπτική. </w:t>
      </w:r>
    </w:p>
    <w:p w14:paraId="24A428A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δεύτερο ερώτημα που κατέθεσα είναι αν υπάρχει ένας προγραμμ</w:t>
      </w:r>
      <w:r>
        <w:rPr>
          <w:rFonts w:eastAsia="Times New Roman" w:cs="Times New Roman"/>
          <w:szCs w:val="24"/>
        </w:rPr>
        <w:t xml:space="preserve">ατισμός, με τον οποίο θα ξέρει ότι αυτό τον χρόνο ή τον επόμενο χρόνο θα περάσει ο άνθρωπος ή οι άνθρωποι που έχουν στις επιχειρήσεις τους από αυτή τη διαδικασία, ούτως ώστε να είναι νομότυποι να εξασκούν το επάγγελμά τους. </w:t>
      </w:r>
    </w:p>
    <w:p w14:paraId="24A428A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Ένα από τα σοβαρά ζητήματα που μας οδήγησαν στο να κάνουμε αυτή την ερώτηση είναι και το ζήτημα της υγείας των πολιτών, όπως σωστά το θέσατε, η οποία διασφαλίζεται μέσα από ανθρώπους που γνωρίζουν πώς θα μεταφέρουν τα ζώντα ζώα, ούτως ώστε να φτάσουν στους</w:t>
      </w:r>
      <w:r>
        <w:rPr>
          <w:rFonts w:eastAsia="Times New Roman" w:cs="Times New Roman"/>
          <w:szCs w:val="24"/>
        </w:rPr>
        <w:t xml:space="preserve"> πολίτες υγιή. </w:t>
      </w:r>
    </w:p>
    <w:p w14:paraId="24A428A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4A428AF" w14:textId="77777777" w:rsidR="00940AA5" w:rsidRDefault="00122158">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Υπουργέ, έχετε τον λόγο.</w:t>
      </w:r>
    </w:p>
    <w:p w14:paraId="24A428B0"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Ευχαριστώ, κύριε Πρόεδρε. </w:t>
      </w:r>
    </w:p>
    <w:p w14:paraId="24A428B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Όπως σας είχα πει, στη </w:t>
      </w:r>
      <w:proofErr w:type="spellStart"/>
      <w:r>
        <w:rPr>
          <w:rFonts w:eastAsia="Times New Roman" w:cs="Times New Roman"/>
          <w:szCs w:val="24"/>
        </w:rPr>
        <w:t>δευτερομιλία</w:t>
      </w:r>
      <w:proofErr w:type="spellEnd"/>
      <w:r>
        <w:rPr>
          <w:rFonts w:eastAsia="Times New Roman" w:cs="Times New Roman"/>
          <w:szCs w:val="24"/>
        </w:rPr>
        <w:t xml:space="preserve"> μου θα γί</w:t>
      </w:r>
      <w:r>
        <w:rPr>
          <w:rFonts w:eastAsia="Times New Roman" w:cs="Times New Roman"/>
          <w:szCs w:val="24"/>
        </w:rPr>
        <w:t xml:space="preserve">νω λίγο πιο συγκεκριμένος. Αυτή τη στιγμή αυτό που έχουμε μπροστά μας είναι τετρακόσιους ανθρώπους από την </w:t>
      </w:r>
      <w:proofErr w:type="spellStart"/>
      <w:r>
        <w:rPr>
          <w:rFonts w:eastAsia="Times New Roman" w:cs="Times New Roman"/>
          <w:szCs w:val="24"/>
        </w:rPr>
        <w:t>υπερσυσσώρευση</w:t>
      </w:r>
      <w:proofErr w:type="spellEnd"/>
      <w:r>
        <w:rPr>
          <w:rFonts w:eastAsia="Times New Roman" w:cs="Times New Roman"/>
          <w:szCs w:val="24"/>
        </w:rPr>
        <w:t xml:space="preserve"> που είχε δημιουργηθεί. Ήταν γύρω </w:t>
      </w:r>
      <w:r>
        <w:rPr>
          <w:rFonts w:eastAsia="Times New Roman" w:cs="Times New Roman"/>
          <w:szCs w:val="24"/>
        </w:rPr>
        <w:lastRenderedPageBreak/>
        <w:t xml:space="preserve">στους πεντακόσιους εξήντα. Εκπαιδεύσαμε ήδη </w:t>
      </w:r>
      <w:proofErr w:type="spellStart"/>
      <w:r>
        <w:rPr>
          <w:rFonts w:eastAsia="Times New Roman" w:cs="Times New Roman"/>
          <w:szCs w:val="24"/>
        </w:rPr>
        <w:t>εκατόν</w:t>
      </w:r>
      <w:proofErr w:type="spellEnd"/>
      <w:r>
        <w:rPr>
          <w:rFonts w:eastAsia="Times New Roman" w:cs="Times New Roman"/>
          <w:szCs w:val="24"/>
        </w:rPr>
        <w:t xml:space="preserve"> εξήντα κι έχουν μείνει άλλοι τετρακόσιοι. Και θέλο</w:t>
      </w:r>
      <w:r>
        <w:rPr>
          <w:rFonts w:eastAsia="Times New Roman" w:cs="Times New Roman"/>
          <w:szCs w:val="24"/>
        </w:rPr>
        <w:t xml:space="preserve">υμε να επισπεύσουμε. </w:t>
      </w:r>
    </w:p>
    <w:p w14:paraId="24A428B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Με αυτή την έννοια σας ενημερώνω ότι, ακριβώς για να λύσουμε το πρόβλημα που χρόνιζε, συστάθηκε πέρσι ομάδα εργασίας, η οποία, όπως σας είπα, κλήθηκε στο γραφείο μου και η οποία εξετάζει θέματα που δεν αφορούν μονάχα τα συμπληρωματικά</w:t>
      </w:r>
      <w:r>
        <w:rPr>
          <w:rFonts w:eastAsia="Times New Roman" w:cs="Times New Roman"/>
          <w:szCs w:val="24"/>
        </w:rPr>
        <w:t xml:space="preserve"> μέτρα που πρέπει να παρθούν για να ενισχυθούν αυτές οι εκπαιδεύσεις και να επιταχυνθούν, αλλά έχουμε κι άλλα ζητήματα, όπως, για παράδειγμα, την ευζωία, κλπ</w:t>
      </w:r>
      <w:r>
        <w:rPr>
          <w:rFonts w:eastAsia="Times New Roman" w:cs="Times New Roman"/>
          <w:szCs w:val="24"/>
        </w:rPr>
        <w:t>.</w:t>
      </w:r>
      <w:r>
        <w:rPr>
          <w:rFonts w:eastAsia="Times New Roman" w:cs="Times New Roman"/>
          <w:szCs w:val="24"/>
        </w:rPr>
        <w:t xml:space="preserve">. Μπαίνουμε, δηλαδή, και στην ουσία του προγράμματος αυτού, αλλά και της εξέτασης. </w:t>
      </w:r>
    </w:p>
    <w:p w14:paraId="24A428B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Από εκεί και π</w:t>
      </w:r>
      <w:r>
        <w:rPr>
          <w:rFonts w:eastAsia="Times New Roman" w:cs="Times New Roman"/>
          <w:szCs w:val="24"/>
        </w:rPr>
        <w:t>έρα, δει δη χρημάτων, το κρίσιμο ζήτημα είναι πώς θα χρηματοδοτηθεί αυτή η επίσπευση. Σε επικοινωνία που είχα και στη γραπτή απάντηση -που δεν πρόλαβε και έγινε επίκαιρη ερώτηση, γιατί σας είχαν απαντήσει οι υπηρεσίες- δεν είχαν την πληροφορία, τη μεταφέρω</w:t>
      </w:r>
      <w:r>
        <w:rPr>
          <w:rFonts w:eastAsia="Times New Roman" w:cs="Times New Roman"/>
          <w:szCs w:val="24"/>
        </w:rPr>
        <w:t xml:space="preserve">, όμως, τώρα στη Βουλή: Από τον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έχουμε εξασφαλίσει το κονδύλι εκείνο από το ΠΑΑ, το οποίο θα ενισχύσει αυτά τα σεμινάρια, ώστε να επιταχυνθούν και να διεξαχθούν. Λύσαμε, δηλαδή, βασικά το οικονομικό πρόβλημα, για να το πω απλά, που νομίζω ήτ</w:t>
      </w:r>
      <w:r>
        <w:rPr>
          <w:rFonts w:eastAsia="Times New Roman" w:cs="Times New Roman"/>
          <w:szCs w:val="24"/>
        </w:rPr>
        <w:t>αν το μείζον πρόβλημα. Αυτή τη στιγμή με λυμένο το οικονομικό πρόβλημα από το ΠΑΑ τα σεμινάρια θα επιταχυνθούν. Πιστεύω ότι θα ομαλοποιηθεί η κατάσταση. Και αν όχι μέσα στη φετινή χρονιά, τουλά</w:t>
      </w:r>
      <w:r>
        <w:rPr>
          <w:rFonts w:eastAsia="Times New Roman" w:cs="Times New Roman"/>
          <w:szCs w:val="24"/>
        </w:rPr>
        <w:lastRenderedPageBreak/>
        <w:t>χιστον μέχρι την επόμενη θα έχει εκμηδενιστεί το πρόβλημα από τ</w:t>
      </w:r>
      <w:r>
        <w:rPr>
          <w:rFonts w:eastAsia="Times New Roman" w:cs="Times New Roman"/>
          <w:szCs w:val="24"/>
        </w:rPr>
        <w:t xml:space="preserve">ην καθυστέρηση που σας ανέφερα, ότι από το 2013 μέχρι το 2016 δεν έγινε κανένα σεμινάριο. Και τα ξεκινήσαμε εμείς. </w:t>
      </w:r>
    </w:p>
    <w:p w14:paraId="24A428B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Άρα, και αυτό το ζήτημα οδεύει προς τη λύση του.</w:t>
      </w:r>
    </w:p>
    <w:p w14:paraId="24A428B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Ευχαριστώ.</w:t>
      </w:r>
    </w:p>
    <w:p w14:paraId="24A428B6" w14:textId="77777777" w:rsidR="00940AA5" w:rsidRDefault="00122158">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κύριε Υπουργέ.</w:t>
      </w:r>
    </w:p>
    <w:p w14:paraId="24A428B7" w14:textId="77777777" w:rsidR="00940AA5" w:rsidRDefault="00122158">
      <w:pPr>
        <w:spacing w:line="600" w:lineRule="auto"/>
        <w:ind w:firstLine="720"/>
        <w:jc w:val="both"/>
        <w:rPr>
          <w:rFonts w:eastAsia="Times New Roman"/>
          <w:szCs w:val="24"/>
        </w:rPr>
      </w:pPr>
      <w:r>
        <w:rPr>
          <w:rFonts w:eastAsia="Times New Roman"/>
          <w:szCs w:val="24"/>
        </w:rPr>
        <w:t>Κυρίες και κύρι</w:t>
      </w:r>
      <w:r>
        <w:rPr>
          <w:rFonts w:eastAsia="Times New Roman"/>
          <w:szCs w:val="24"/>
        </w:rPr>
        <w:t>οι συνάδελφοι, ολοκληρώθηκε η συζήτηση των επικαίρων ερωτήσεων.</w:t>
      </w:r>
    </w:p>
    <w:p w14:paraId="24A428B8" w14:textId="77777777" w:rsidR="00940AA5" w:rsidRDefault="00122158">
      <w:pPr>
        <w:spacing w:line="600" w:lineRule="auto"/>
        <w:ind w:firstLine="720"/>
        <w:jc w:val="both"/>
        <w:rPr>
          <w:rFonts w:eastAsia="Times New Roman"/>
          <w:szCs w:val="24"/>
        </w:rPr>
      </w:pPr>
      <w:r>
        <w:rPr>
          <w:rFonts w:eastAsia="Times New Roman"/>
          <w:szCs w:val="24"/>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w:t>
      </w:r>
      <w:r>
        <w:rPr>
          <w:rFonts w:eastAsia="Times New Roman"/>
          <w:szCs w:val="24"/>
        </w:rPr>
        <w:t>ν για την ιστορία του κτηρίου και τον τρόπο οργάνωσης και λειτουργίας της Βουλής, είκοσι ένας μαθητές και μαθήτριες και ένας εκπαιδευτικός συνοδός από το 13</w:t>
      </w:r>
      <w:r>
        <w:rPr>
          <w:rFonts w:eastAsia="Times New Roman"/>
          <w:szCs w:val="24"/>
          <w:vertAlign w:val="superscript"/>
        </w:rPr>
        <w:t>ο</w:t>
      </w:r>
      <w:r>
        <w:rPr>
          <w:rFonts w:eastAsia="Times New Roman"/>
          <w:szCs w:val="24"/>
        </w:rPr>
        <w:t xml:space="preserve"> Δημοτικό Σχολείο Αιγάλεω.</w:t>
      </w:r>
    </w:p>
    <w:p w14:paraId="24A428B9" w14:textId="77777777" w:rsidR="00940AA5" w:rsidRDefault="00122158">
      <w:pPr>
        <w:spacing w:line="600" w:lineRule="auto"/>
        <w:ind w:firstLine="720"/>
        <w:jc w:val="both"/>
        <w:rPr>
          <w:rFonts w:eastAsia="Times New Roman"/>
          <w:szCs w:val="24"/>
        </w:rPr>
      </w:pPr>
      <w:r>
        <w:rPr>
          <w:rFonts w:eastAsia="Times New Roman"/>
          <w:szCs w:val="24"/>
        </w:rPr>
        <w:t xml:space="preserve">Η Βουλή σάς καλωσορίζει. </w:t>
      </w:r>
    </w:p>
    <w:p w14:paraId="24A428BA" w14:textId="77777777" w:rsidR="00940AA5" w:rsidRDefault="00122158">
      <w:pPr>
        <w:spacing w:line="600" w:lineRule="auto"/>
        <w:ind w:firstLine="539"/>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w:t>
      </w:r>
      <w:r>
        <w:rPr>
          <w:rFonts w:eastAsia="Times New Roman"/>
          <w:szCs w:val="24"/>
        </w:rPr>
        <w:t>ής)</w:t>
      </w:r>
    </w:p>
    <w:p w14:paraId="24A428BB" w14:textId="77777777" w:rsidR="00940AA5" w:rsidRDefault="00122158">
      <w:pPr>
        <w:spacing w:line="600" w:lineRule="auto"/>
        <w:ind w:firstLine="539"/>
        <w:jc w:val="both"/>
        <w:rPr>
          <w:rFonts w:eastAsia="Times New Roman" w:cs="Times New Roman"/>
          <w:szCs w:val="24"/>
        </w:rPr>
      </w:pPr>
      <w:r>
        <w:rPr>
          <w:rFonts w:eastAsia="Times New Roman" w:cs="Times New Roman"/>
          <w:szCs w:val="24"/>
        </w:rPr>
        <w:lastRenderedPageBreak/>
        <w:t>Κυρίες και κύριοι συνάδελφοι, θα έχουμε μια ολιγόλεπτη διακοπή, με την ελπίδα ότι θα διορθωθούν οι πίνακες</w:t>
      </w:r>
      <w:r>
        <w:rPr>
          <w:rFonts w:eastAsia="Times New Roman" w:cs="Times New Roman"/>
          <w:szCs w:val="24"/>
        </w:rPr>
        <w:t>,</w:t>
      </w:r>
      <w:r>
        <w:rPr>
          <w:rFonts w:eastAsia="Times New Roman" w:cs="Times New Roman"/>
          <w:szCs w:val="24"/>
        </w:rPr>
        <w:t xml:space="preserve"> οι οποίοι έχουν πρόβλημα και θα προχωρήσουμε μετά στη νομοθετική εργασία.</w:t>
      </w:r>
    </w:p>
    <w:p w14:paraId="24A428BC" w14:textId="77777777" w:rsidR="00940AA5" w:rsidRDefault="00122158">
      <w:pPr>
        <w:spacing w:line="600" w:lineRule="auto"/>
        <w:ind w:firstLine="720"/>
        <w:jc w:val="center"/>
        <w:rPr>
          <w:rFonts w:eastAsia="Times New Roman"/>
          <w:szCs w:val="24"/>
        </w:rPr>
      </w:pPr>
      <w:r>
        <w:rPr>
          <w:rFonts w:eastAsia="Times New Roman"/>
          <w:szCs w:val="24"/>
        </w:rPr>
        <w:t xml:space="preserve"> (ΔΙΑΚΟΠΗ)</w:t>
      </w:r>
    </w:p>
    <w:p w14:paraId="24A428BD" w14:textId="77777777" w:rsidR="00940AA5" w:rsidRDefault="00122158">
      <w:pPr>
        <w:spacing w:line="600" w:lineRule="auto"/>
        <w:ind w:firstLine="720"/>
        <w:jc w:val="center"/>
        <w:rPr>
          <w:rFonts w:eastAsia="Times New Roman"/>
          <w:szCs w:val="24"/>
        </w:rPr>
      </w:pPr>
      <w:r>
        <w:rPr>
          <w:rFonts w:eastAsia="Times New Roman"/>
          <w:szCs w:val="24"/>
        </w:rPr>
        <w:t>(ΑΛΛΑΓΗ ΣΕΛΙΔΑΣ ΛΟΓΩ ΑΛΛΑΓΗΣ ΘΕΜΑΤΟΣ)</w:t>
      </w:r>
    </w:p>
    <w:p w14:paraId="24A428B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                                      (ΜΕΤΑ ΤΗ ΔΙΑΚΟΠΗ)</w:t>
      </w:r>
    </w:p>
    <w:p w14:paraId="24A428BF"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Κυρίες και κύριοι συνάδελφοι, </w:t>
      </w:r>
      <w:r>
        <w:rPr>
          <w:rFonts w:eastAsia="Times New Roman" w:cs="Times New Roman"/>
          <w:szCs w:val="24"/>
        </w:rPr>
        <w:t>συνεχίζεται η συνεδρίαση.</w:t>
      </w:r>
    </w:p>
    <w:p w14:paraId="24A428C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ισερχόμαστε στην ημερήσια διάταξη της </w:t>
      </w:r>
    </w:p>
    <w:p w14:paraId="24A428C1" w14:textId="77777777" w:rsidR="00940AA5" w:rsidRDefault="00122158">
      <w:pPr>
        <w:spacing w:line="600" w:lineRule="auto"/>
        <w:ind w:left="2160" w:firstLine="720"/>
        <w:jc w:val="both"/>
        <w:rPr>
          <w:rFonts w:eastAsia="Times New Roman" w:cs="Times New Roman"/>
          <w:b/>
          <w:szCs w:val="24"/>
        </w:rPr>
      </w:pPr>
      <w:r>
        <w:rPr>
          <w:rFonts w:eastAsia="Times New Roman" w:cs="Times New Roman"/>
          <w:b/>
          <w:szCs w:val="24"/>
        </w:rPr>
        <w:t xml:space="preserve">ΝΟΜΟΘΕΤΙΚΗΣ ΕΡΓΑΣΙΑΣ </w:t>
      </w:r>
    </w:p>
    <w:p w14:paraId="24A428C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Μόνη συζήτηση επί της αρχής, των άρθρων και </w:t>
      </w:r>
      <w:r>
        <w:rPr>
          <w:rFonts w:eastAsia="Times New Roman" w:cs="Times New Roman"/>
          <w:szCs w:val="24"/>
        </w:rPr>
        <w:t>του συνόλου της πρότασης νόμου αρμοδιότητας του Υπουργείου Εργασίας, Κοινωνικής Ασφάλισης και Κοινωνικής Αλληλεγγύης «Εγγυημένο κοινωνικό εισόδημα - ενίσχυση κοινωνικής προστασίας και ένταξης».</w:t>
      </w:r>
    </w:p>
    <w:p w14:paraId="24A428C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πρόταση αυτή εμπίπτει στους περιορισμούς της παραγράφου 3 το</w:t>
      </w:r>
      <w:r>
        <w:rPr>
          <w:rFonts w:eastAsia="Times New Roman" w:cs="Times New Roman"/>
          <w:szCs w:val="24"/>
        </w:rPr>
        <w:t xml:space="preserve">υ άρθρου 73 του Συντάγματος. Σύμφωνα με το άρθρο αυτό, δεν εισάγεται για συζήτηση πρόταση νόμου εφόσον συνεπάγεται εις βάρος του </w:t>
      </w:r>
      <w:r>
        <w:rPr>
          <w:rFonts w:eastAsia="Times New Roman" w:cs="Times New Roman"/>
          <w:szCs w:val="24"/>
        </w:rPr>
        <w:t>δημοσίου</w:t>
      </w:r>
      <w:r>
        <w:rPr>
          <w:rFonts w:eastAsia="Times New Roman" w:cs="Times New Roman"/>
          <w:szCs w:val="24"/>
        </w:rPr>
        <w:t xml:space="preserve">, των Οργανισμών Τοπικής Αυτοδιοίκησης ή άλλων νομικών προσώπων δημοσίου </w:t>
      </w:r>
      <w:r>
        <w:rPr>
          <w:rFonts w:eastAsia="Times New Roman" w:cs="Times New Roman"/>
          <w:szCs w:val="24"/>
        </w:rPr>
        <w:lastRenderedPageBreak/>
        <w:t>δικαίου, δαπάνες ή ελάττωση εσόδων ή της περιο</w:t>
      </w:r>
      <w:r>
        <w:rPr>
          <w:rFonts w:eastAsia="Times New Roman" w:cs="Times New Roman"/>
          <w:szCs w:val="24"/>
        </w:rPr>
        <w:t xml:space="preserve">υσίας τους για να δοθεί μισθός ή σύνταξη, γενικά όφελος σε κάποιο πρόσωπο. Η πρακτική η οποία ακολουθείται όλα αυτά τα χρόνια είναι να συζητούνται οι προτάσεις αυτές χωρίς να προχωρούμε στη διαδικασία της ψηφοφορίας. Η εισαγωγή των προτάσεων γίνεται γιατί </w:t>
      </w:r>
      <w:r>
        <w:rPr>
          <w:rFonts w:eastAsia="Times New Roman" w:cs="Times New Roman"/>
          <w:szCs w:val="24"/>
        </w:rPr>
        <w:t xml:space="preserve">με τη συζήτηση στη Βουλή δίνεται η δυνατότητα στα κόμματα, σε όλους τους Βουλευτές αλλά και στην Κυβέρνηση να πάρουν θέση πάνω σε σοβαρά ζητήματα στα οποία αναφέρονται και επιχειρούν να ρυθμίσουν οι προτάσεις νόμου, όπως κάνει η παρούσα πρόταση. </w:t>
      </w:r>
    </w:p>
    <w:p w14:paraId="24A428C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Αρχίζουμε</w:t>
      </w:r>
      <w:r>
        <w:rPr>
          <w:rFonts w:eastAsia="Times New Roman" w:cs="Times New Roman"/>
          <w:szCs w:val="24"/>
        </w:rPr>
        <w:t xml:space="preserve"> με την εισηγήτρια της Δημοκρατικής Συμπαράταξης κ. </w:t>
      </w:r>
      <w:proofErr w:type="spellStart"/>
      <w:r>
        <w:rPr>
          <w:rFonts w:eastAsia="Times New Roman" w:cs="Times New Roman"/>
          <w:szCs w:val="24"/>
        </w:rPr>
        <w:t>Χριστοφιλοπούλου</w:t>
      </w:r>
      <w:proofErr w:type="spellEnd"/>
      <w:r>
        <w:rPr>
          <w:rFonts w:eastAsia="Times New Roman" w:cs="Times New Roman"/>
          <w:szCs w:val="24"/>
        </w:rPr>
        <w:t>, η οποία θα έχει τον λόγο για δεκαπέντε λεπτά.</w:t>
      </w:r>
    </w:p>
    <w:p w14:paraId="24A428C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έχετε τον λόγο. </w:t>
      </w:r>
    </w:p>
    <w:p w14:paraId="24A428C6"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24A428C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προτού μπω στο </w:t>
      </w:r>
      <w:r>
        <w:rPr>
          <w:rFonts w:eastAsia="Times New Roman" w:cs="Times New Roman"/>
          <w:szCs w:val="24"/>
        </w:rPr>
        <w:t xml:space="preserve">θέμα, που είναι η πρόταση νόμου της Δημοκρατικής Συμπαράταξης για το ελάχιστο εγγυημένο εισόδημα ή αλλιώς </w:t>
      </w:r>
      <w:r>
        <w:rPr>
          <w:rFonts w:eastAsia="Times New Roman" w:cs="Times New Roman"/>
          <w:szCs w:val="24"/>
        </w:rPr>
        <w:t>κοινωνικό εισόδημα αλληλεγγύης</w:t>
      </w:r>
      <w:r>
        <w:rPr>
          <w:rFonts w:eastAsia="Times New Roman" w:cs="Times New Roman"/>
          <w:szCs w:val="24"/>
        </w:rPr>
        <w:t xml:space="preserve"> και άλλες διατάξεις κοινωνικής πολιτικής, επιτρέψτε μου μιας κι εδώ παρίσταται αρμοδίως η Αναπληρώτρια Υπουργός Εργασία</w:t>
      </w:r>
      <w:r>
        <w:rPr>
          <w:rFonts w:eastAsia="Times New Roman" w:cs="Times New Roman"/>
          <w:szCs w:val="24"/>
        </w:rPr>
        <w:t xml:space="preserve">ς να θέσω δυο ζητήματα που μας απασχολούν όλους αυτές τις μέρες και άπτονται των αρμοδιοτήτων του Υπουργείου. </w:t>
      </w:r>
    </w:p>
    <w:p w14:paraId="24A428C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Το πρώτο, κυρία Υπουργέ, αφορά τους ανέργους. Μάθαμε χθες ότι ένας δικαιούχος του επιδόματος ανεργίας εάν δουλέψει τρία μεροκάματα δεν θα δικαιού</w:t>
      </w:r>
      <w:r>
        <w:rPr>
          <w:rFonts w:eastAsia="Times New Roman" w:cs="Times New Roman"/>
          <w:szCs w:val="24"/>
        </w:rPr>
        <w:t>ται το επίδομα ανεργίας από τον ΟΑΕΔ. Αυτό θεωρούμε ότι είναι εξαιρετικά άδικο και ότι πρέπει να το ξαναδείτε, γιατί πιστεύω ότι οι άνεργοι δικαιούνται μιας δυνατότητας να έχουν κάποιο πρόσθετο εισόδημα. Δεν μιλώ για να έχει κανείς ολοκληρωμένη εργασία. Βε</w:t>
      </w:r>
      <w:r>
        <w:rPr>
          <w:rFonts w:eastAsia="Times New Roman" w:cs="Times New Roman"/>
          <w:szCs w:val="24"/>
        </w:rPr>
        <w:t xml:space="preserve">βαίως τότε θα κοπεί το επίδομα. Αλλά στην περίπτωση αυτή είναι μια αδικία που θεωρώ ότι πρέπει να διορθωθεί. </w:t>
      </w:r>
    </w:p>
    <w:p w14:paraId="24A428C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Δεύτερον, κυρία Υπουργέ, επειδή ο συνάδελφός σας, ο Υφυπουργός κ. Πετρόπουλος δεν είχε την καλοσύνη να μου απαντήσει και επειδή σήμερα εμφανίζοντα</w:t>
      </w:r>
      <w:r>
        <w:rPr>
          <w:rFonts w:eastAsia="Times New Roman" w:cs="Times New Roman"/>
          <w:szCs w:val="24"/>
        </w:rPr>
        <w:t>ι πρωτοσέλιδα -έχω εδώ την «</w:t>
      </w:r>
      <w:r>
        <w:rPr>
          <w:rFonts w:eastAsia="Times New Roman" w:cs="Times New Roman"/>
          <w:szCs w:val="24"/>
        </w:rPr>
        <w:t>ΚΑΘΗΜΕΡΙΝΗ</w:t>
      </w:r>
      <w:r>
        <w:rPr>
          <w:rFonts w:eastAsia="Times New Roman" w:cs="Times New Roman"/>
          <w:szCs w:val="24"/>
        </w:rPr>
        <w:t>», για παράδειγμα, που λέει ότι θα υπάρξει «πάγος» διαρκείας στις συντάξεις και ότι τα μέτρα που έρχονται σε λίγες μέρες αφορούν και αυτό το θέμα-, παρακαλώ όταν θα πάρετε τον λόγο ενημερώστε τη Βουλή πότε θα έρθουν αυ</w:t>
      </w:r>
      <w:r>
        <w:rPr>
          <w:rFonts w:eastAsia="Times New Roman" w:cs="Times New Roman"/>
          <w:szCs w:val="24"/>
        </w:rPr>
        <w:t xml:space="preserve">τά τα νέα μέτρα. Πρόκειται όντως να έχουμε «πάγωμα» πέραν του 2018 που όριζε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Ήρθε το τέταρτο μνημόνιο που ψηφίσατε προχθές και επέκτεινε το «πάγωμα» έως το 2021. Θα πάει στο 2022 το «πάγωμα» των συντάξεων; Πότε θα πάει; Γιατί θυμάμαι </w:t>
      </w:r>
      <w:r>
        <w:rPr>
          <w:rFonts w:eastAsia="Times New Roman" w:cs="Times New Roman"/>
          <w:szCs w:val="24"/>
        </w:rPr>
        <w:t xml:space="preserve">τον κ. </w:t>
      </w:r>
      <w:proofErr w:type="spellStart"/>
      <w:r>
        <w:rPr>
          <w:rFonts w:eastAsia="Times New Roman" w:cs="Times New Roman"/>
          <w:szCs w:val="24"/>
        </w:rPr>
        <w:t>Κατρούγκαλο</w:t>
      </w:r>
      <w:proofErr w:type="spellEnd"/>
      <w:r>
        <w:rPr>
          <w:rFonts w:eastAsia="Times New Roman" w:cs="Times New Roman"/>
          <w:szCs w:val="24"/>
        </w:rPr>
        <w:t xml:space="preserve"> από Βήματος της Βουλής ότι μας έλεγε ότι ο νόμος του θα φέρει αυξήσεις στις συντάξεις. Κι εδώ πάμε από «πάγο» </w:t>
      </w:r>
      <w:r>
        <w:rPr>
          <w:rFonts w:eastAsia="Times New Roman" w:cs="Times New Roman"/>
          <w:szCs w:val="24"/>
        </w:rPr>
        <w:lastRenderedPageBreak/>
        <w:t xml:space="preserve">σε «πάγο» και από περικοπή σε περικοπή. Νομίζω ότι η Βουλή πρέπει να γνωρίζει. </w:t>
      </w:r>
    </w:p>
    <w:p w14:paraId="24A428C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Εισέρχομαι τώρα σε αυτήν καθαυτή την πρόταση νό</w:t>
      </w:r>
      <w:r>
        <w:rPr>
          <w:rFonts w:eastAsia="Times New Roman" w:cs="Times New Roman"/>
          <w:szCs w:val="24"/>
        </w:rPr>
        <w:t xml:space="preserve">μου της Δημοκρατικής Συμπαράταξης και θα ασχοληθώ για ένα-δύο λεπτά με ένα θέμα κοινοβουλευτικής τάξης. </w:t>
      </w:r>
    </w:p>
    <w:p w14:paraId="24A428C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πρόταση αυτή, κυρίες και κύριοι συνάδελφοι, κατατέθηκε στις αρχές Φεβρουαρίου του 2016. Τότε είχε σκοπό να επισπεύσει τη διαδικασία εφαρμογής του ελά</w:t>
      </w:r>
      <w:r>
        <w:rPr>
          <w:rFonts w:eastAsia="Times New Roman" w:cs="Times New Roman"/>
          <w:szCs w:val="24"/>
        </w:rPr>
        <w:t>χιστου εγγυημένου εισοδήματος ή, όπως μετονομάστηκε, «κοινωνικού εισοδήματος αλληλεγγύης». Συζητείται σήμερα, σχεδόν ενάμιση χρόνο μετά. Το Κοινοβούλιο έδωσε, λοιπόν, την ανάσα στην Κυβέρνηση και με τις πιέσεις της τρόικας, γιατί είναι σαφές ότι δεν το ήθε</w:t>
      </w:r>
      <w:r>
        <w:rPr>
          <w:rFonts w:eastAsia="Times New Roman" w:cs="Times New Roman"/>
          <w:szCs w:val="24"/>
        </w:rPr>
        <w:t>λε η Κυβέρνηση. Για πολλούς μήνες δεν έκανε τίποτε απολύτως. Εμείς λέγαμε αν θέλατε και άλλο πιλοτικό, ας κάνατε και άλλο πιλοτικό, ας φέρνατε τις αλλαγές. Όχι, το νομοθετήσατε για να το «βαπτίσετε».</w:t>
      </w:r>
    </w:p>
    <w:p w14:paraId="24A428C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Έστω, λοιπόν, κυρία Υπουργέ, εκ των υστέρων η πρότασή μα</w:t>
      </w:r>
      <w:r>
        <w:rPr>
          <w:rFonts w:eastAsia="Times New Roman" w:cs="Times New Roman"/>
          <w:szCs w:val="24"/>
        </w:rPr>
        <w:t>ς έχει εφαρμοστεί όσον αφορά το σκέλος του ελάχιστου εγγυημένου εισοδήματος, αλλά επισημαίνουμε το εξής: Για τους συμπολίτες μας εκείνους που είναι δικαιούχοι του επιδόματος και δεν έχουν ιδιόκτητη κατοικία -γιατί υπάρχουν και κάποιοι που έχουν κάποια σπιτ</w:t>
      </w:r>
      <w:r>
        <w:rPr>
          <w:rFonts w:eastAsia="Times New Roman" w:cs="Times New Roman"/>
          <w:szCs w:val="24"/>
        </w:rPr>
        <w:t xml:space="preserve">άκια που τους έχουν αφήσει ή τέλος πάντων </w:t>
      </w:r>
      <w:r>
        <w:rPr>
          <w:rFonts w:eastAsia="Times New Roman" w:cs="Times New Roman"/>
          <w:szCs w:val="24"/>
        </w:rPr>
        <w:lastRenderedPageBreak/>
        <w:t xml:space="preserve">υπάρχουν άνθρωποι που έχουν στέγη και δεν πληρώνουν ενοίκιο- εμείς λέμε ότι μπορεί να συνδεθούν με επιδότηση ενοικίου έως 70 ευρώ μηνιαίως. </w:t>
      </w:r>
    </w:p>
    <w:p w14:paraId="24A428CD" w14:textId="77777777" w:rsidR="00940AA5" w:rsidRDefault="00122158">
      <w:pPr>
        <w:spacing w:line="600" w:lineRule="auto"/>
        <w:jc w:val="both"/>
        <w:rPr>
          <w:rFonts w:eastAsia="Times New Roman" w:cs="Times New Roman"/>
          <w:szCs w:val="24"/>
        </w:rPr>
      </w:pPr>
      <w:r>
        <w:rPr>
          <w:rFonts w:eastAsia="Times New Roman" w:cs="Times New Roman"/>
          <w:szCs w:val="24"/>
        </w:rPr>
        <w:t xml:space="preserve">Δείτε το αυτό και απαντήστε μας. </w:t>
      </w:r>
    </w:p>
    <w:p w14:paraId="24A428C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μια που έχουμε σήμερα στην Ολομέλει</w:t>
      </w:r>
      <w:r>
        <w:rPr>
          <w:rFonts w:eastAsia="Times New Roman" w:cs="Times New Roman"/>
          <w:szCs w:val="24"/>
        </w:rPr>
        <w:t xml:space="preserve">α τη συζήτηση αυτή, θα θέλαμε να ξέρουμε πόσοι είναι οι δικαιούχοι ξανά, κυρία Υπουργέ, πόσοι εξυπηρετούνται σήμερα και παίρνουν το </w:t>
      </w:r>
      <w:r>
        <w:rPr>
          <w:rFonts w:eastAsia="Times New Roman" w:cs="Times New Roman"/>
          <w:szCs w:val="24"/>
        </w:rPr>
        <w:t>κοινωνικό επίδομα</w:t>
      </w:r>
      <w:r>
        <w:rPr>
          <w:rFonts w:eastAsia="Times New Roman" w:cs="Times New Roman"/>
          <w:szCs w:val="24"/>
        </w:rPr>
        <w:t xml:space="preserve"> </w:t>
      </w:r>
      <w:r>
        <w:rPr>
          <w:rFonts w:eastAsia="Times New Roman" w:cs="Times New Roman"/>
          <w:szCs w:val="24"/>
        </w:rPr>
        <w:t xml:space="preserve">αλληλεγγύης </w:t>
      </w:r>
      <w:r>
        <w:rPr>
          <w:rFonts w:eastAsia="Times New Roman" w:cs="Times New Roman"/>
          <w:szCs w:val="24"/>
        </w:rPr>
        <w:t xml:space="preserve">και πώς αυτή η εφαρμογή, επιτέλους -κάλλιο αργά παρά ποτέ, που λέει και ο λαός- εφαρμόζεται. </w:t>
      </w:r>
    </w:p>
    <w:p w14:paraId="24A428C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Έρχομαι σε ένα άλλο άρθρο του νόμου που καταθέσαμε σήμερα για συζήτηση, το οποίο αναφέρεται στην προστασία της πρώτης κατοικίας όσων εντάσσονται στον νόμο του ΠΑΣΟΚ, του 2010, για τα υπερχρεωμένα νοικοκυριά –που αφορά την οποιαδήποτε μεταβολή στο πρόσωπο τ</w:t>
      </w:r>
      <w:r>
        <w:rPr>
          <w:rFonts w:eastAsia="Times New Roman" w:cs="Times New Roman"/>
          <w:szCs w:val="24"/>
        </w:rPr>
        <w:t xml:space="preserve">ου δανειστή- και την πρόταση ώστε αυτή η μεταβολή να μην αλλάζει το καθεστώς προστασίας της πρώτης κατοικίας. </w:t>
      </w:r>
    </w:p>
    <w:p w14:paraId="24A428D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Διότι, γνωρίζετε, κυρίες και κύριοι συνάδελφοι, ιδιαίτερα μετά το σύστημα των ηλεκτρονικών πλειστηριασμών του τετάρτου μνημονίου και με δεδομένη </w:t>
      </w:r>
      <w:r>
        <w:rPr>
          <w:rFonts w:eastAsia="Times New Roman" w:cs="Times New Roman"/>
          <w:szCs w:val="24"/>
        </w:rPr>
        <w:t>τη μακρά απεργία δικηγόρων και συμβολαιογράφων, ότι υπάρχει πλη</w:t>
      </w:r>
      <w:r>
        <w:rPr>
          <w:rFonts w:eastAsia="Times New Roman" w:cs="Times New Roman"/>
          <w:szCs w:val="24"/>
        </w:rPr>
        <w:lastRenderedPageBreak/>
        <w:t xml:space="preserve">θώρα πλειστηριασμών που θα γίνουν. Καταλαβαίνετε, λοιπόν, ότι από το «κανένα σπίτι στα χέρια τραπεζίτη» θα πάμε στο «κανένα σπίτι στα χέρια ιδιοκτήτη». Εκεί θα πάμε. </w:t>
      </w:r>
    </w:p>
    <w:p w14:paraId="24A428D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Προτείνουμε, λοιπόν, αυτήν τη ρύθμιση έτσι ώστε να προστατέψουμε όσο το δυνατόν περισσότερο την πρώτη κατοικία. </w:t>
      </w:r>
    </w:p>
    <w:p w14:paraId="24A428D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έρχομαι τώρα στο επόμενο άρθρο, που είναι το άρθρο 4 και αφορά κάτι που εμείς στη Δημοκρατική Συμπαράταξη το έχουμε θέσει επανειλημμένως κα</w:t>
      </w:r>
      <w:r>
        <w:rPr>
          <w:rFonts w:eastAsia="Times New Roman" w:cs="Times New Roman"/>
          <w:szCs w:val="24"/>
        </w:rPr>
        <w:t>ι έχουμε καταθέσει και τροπολογία σε συναφή νομοσχέδια και αφορά δύο πράγματα:</w:t>
      </w:r>
    </w:p>
    <w:p w14:paraId="24A428D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πρώτο είναι το ακατάσχετο του λογαριασμού να ανέβει στα 1.500 ευρώ. Κυρίες και κύριοι συνάδελφοι, στην Επιτροπή Κοινωνικών Υποθέσεων όπου συζητήθηκε η πρότασή μας υπήρξε θετι</w:t>
      </w:r>
      <w:r>
        <w:rPr>
          <w:rFonts w:eastAsia="Times New Roman" w:cs="Times New Roman"/>
          <w:szCs w:val="24"/>
        </w:rPr>
        <w:t xml:space="preserve">κή ανταπόκριση από πλευράς του Υπουργείου Οικονομικών -ήταν εκεί η κ. </w:t>
      </w:r>
      <w:proofErr w:type="spellStart"/>
      <w:r>
        <w:rPr>
          <w:rFonts w:eastAsia="Times New Roman" w:cs="Times New Roman"/>
          <w:szCs w:val="24"/>
        </w:rPr>
        <w:t>Παπανάτσιου</w:t>
      </w:r>
      <w:proofErr w:type="spellEnd"/>
      <w:r>
        <w:rPr>
          <w:rFonts w:eastAsia="Times New Roman" w:cs="Times New Roman"/>
          <w:szCs w:val="24"/>
        </w:rPr>
        <w:t xml:space="preserve"> και είπε: «να δούμε το δημοσιονομικό, να δούμε…». Αλλά αυτό είναι ένα δίκαιο μέτρο. Δεν έχει τόσο μεγάλη δημοσιονομική επιβάρυνση, εκτιμούμε εμείς, και μπορεί να ανέλθει στο </w:t>
      </w:r>
      <w:r>
        <w:rPr>
          <w:rFonts w:eastAsia="Times New Roman" w:cs="Times New Roman"/>
          <w:szCs w:val="24"/>
        </w:rPr>
        <w:t xml:space="preserve">ύψος αυτό. Και επιπλέον, πολύ σημαντικό είναι να υπάρχει ακατάσχετο στα επιδόματα τα κοινωνικά. </w:t>
      </w:r>
    </w:p>
    <w:p w14:paraId="24A428D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Και ναι μεν, κυρία Υπουργέ -και θέλω να το επιβεβαιώσετε- οι πληροφορίες  μας λένε ότι δεν κατάσχεται το κοινωνικό επίδομα αλληλεγγύης, αλλά </w:t>
      </w:r>
      <w:r>
        <w:rPr>
          <w:rFonts w:eastAsia="Times New Roman" w:cs="Times New Roman"/>
          <w:szCs w:val="24"/>
        </w:rPr>
        <w:lastRenderedPageBreak/>
        <w:t xml:space="preserve">αντίθετα λένε ότι </w:t>
      </w:r>
      <w:r>
        <w:rPr>
          <w:rFonts w:eastAsia="Times New Roman" w:cs="Times New Roman"/>
          <w:szCs w:val="24"/>
        </w:rPr>
        <w:t xml:space="preserve">τα οικογενειακά επιδόματα κατάσχονται και μάλιστα σωρηδόν. Η διάταξη αυτή που φέρνουμε θα προστατεύσει από αυτές τις κατασχέσεις που θεωρούμε ότι είναι εξαιρετικά άδικες. </w:t>
      </w:r>
    </w:p>
    <w:p w14:paraId="24A428D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Εδώ κάνω μια παρένθεση, κυρίες και κύριοι συνάδελφοι, πριν μπω στο άρθρο 5 για τα Κέ</w:t>
      </w:r>
      <w:r>
        <w:rPr>
          <w:rFonts w:eastAsia="Times New Roman" w:cs="Times New Roman"/>
          <w:szCs w:val="24"/>
        </w:rPr>
        <w:t xml:space="preserve">ντρα Εξυπηρέτησης Πολιτών, τα περίφημα ΚΕΠ, για να πω ότι η πρόταση νόμου και το ίδιο το εισόδημα αλληλεγγύης, όπως τότε είχε εφαρμόσει για πρώτη φορά ο κ. </w:t>
      </w:r>
      <w:proofErr w:type="spellStart"/>
      <w:r>
        <w:rPr>
          <w:rFonts w:eastAsia="Times New Roman" w:cs="Times New Roman"/>
          <w:szCs w:val="24"/>
        </w:rPr>
        <w:t>Κεγκέρογλου</w:t>
      </w:r>
      <w:proofErr w:type="spellEnd"/>
      <w:r>
        <w:rPr>
          <w:rFonts w:eastAsia="Times New Roman" w:cs="Times New Roman"/>
          <w:szCs w:val="24"/>
        </w:rPr>
        <w:t xml:space="preserve"> στην προηγούμενη </w:t>
      </w:r>
      <w:r>
        <w:rPr>
          <w:rFonts w:eastAsia="Times New Roman" w:cs="Times New Roman"/>
          <w:szCs w:val="24"/>
        </w:rPr>
        <w:t>κ</w:t>
      </w:r>
      <w:r>
        <w:rPr>
          <w:rFonts w:eastAsia="Times New Roman" w:cs="Times New Roman"/>
          <w:szCs w:val="24"/>
        </w:rPr>
        <w:t>υβέρνηση, έχει τη φιλοσοφία της ολοκληρωμένης προσέγγισης. Και εδώ νομ</w:t>
      </w:r>
      <w:r>
        <w:rPr>
          <w:rFonts w:eastAsia="Times New Roman" w:cs="Times New Roman"/>
          <w:szCs w:val="24"/>
        </w:rPr>
        <w:t>ίζω ότι ως Κοινοβούλιο πρέπει να συμφωνήσουμε ότι αυτός που λαμβάνει το επίδομα αυτό μπορεί να έχει και άλλες εξυπηρετήσεις και πρέπει να διευκολύνεται η πρόσβασή του στην εργασία ή στην κατάρτιση, δηλαδή η ένταξή του η εργασιακή, με τα διάφορα προγράμματα</w:t>
      </w:r>
      <w:r>
        <w:rPr>
          <w:rFonts w:eastAsia="Times New Roman" w:cs="Times New Roman"/>
          <w:szCs w:val="24"/>
        </w:rPr>
        <w:t xml:space="preserve"> και ευκαιρίες που υπάρχουν από πλευράς ΟΑΕΔ και όχι μόνο. Αλλά, βεβαίως και από την άλλη πλευρά, αυτός ο συμπολίτης μας να είναι δικαιούχος και άλλων κοινωνικών υπηρεσιών, υπηρεσιών υποστήριξης. </w:t>
      </w:r>
    </w:p>
    <w:p w14:paraId="24A428D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Άρα, βλέπουμε το κοινωνικό επίδομα αλληλεγγύης ολοκληρωμένο</w:t>
      </w:r>
      <w:r>
        <w:rPr>
          <w:rFonts w:eastAsia="Times New Roman" w:cs="Times New Roman"/>
          <w:szCs w:val="24"/>
        </w:rPr>
        <w:t xml:space="preserve"> ως προστασία των ανθρώπων που το έχουν ανάγκη. Βεβαίως, όμως, πρέπει να υπάρχουν και ο δομές και στο χαμηλότερο δυνατό επίπεδο, δηλαδή, εκεί κοντά στον πολίτη και στον κάθε δήμο. Γι’ αυτό, κυρίες και κύριοι συνάδελφοι, εμείς ως Δημοκρατική Συμπαράταξη ψηφ</w:t>
      </w:r>
      <w:r>
        <w:rPr>
          <w:rFonts w:eastAsia="Times New Roman" w:cs="Times New Roman"/>
          <w:szCs w:val="24"/>
        </w:rPr>
        <w:t xml:space="preserve">ίσαμε και στηρίζουμε να υπάρχουν </w:t>
      </w:r>
      <w:r>
        <w:rPr>
          <w:rFonts w:eastAsia="Times New Roman" w:cs="Times New Roman"/>
          <w:szCs w:val="24"/>
        </w:rPr>
        <w:lastRenderedPageBreak/>
        <w:t>κέντρα κοινωνικής υποστήριξης, όπως τα εισηγήθηκε το Υπουργείο Εργασίας εν προκειμένω, γιατί θεωρούμε ότι μέσα στις κοινωνικές υπηρεσίες των δήμων και στο κατώτερο επίπεδο είναι σημαντικό να στελεχωθούν. Και θέλω η Υπουργός</w:t>
      </w:r>
      <w:r>
        <w:rPr>
          <w:rFonts w:eastAsia="Times New Roman" w:cs="Times New Roman"/>
          <w:szCs w:val="24"/>
        </w:rPr>
        <w:t xml:space="preserve"> να μας πει αν και πόσο προχωράει αυτή η δραστηριότητα.</w:t>
      </w:r>
    </w:p>
    <w:p w14:paraId="24A428D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Όμως, επειδή θεωρούμε ότι τα ΚΕΠ ως μια πολύ σημαντική μεταρρύθμιση που πρέπει να μεγαλώσει, να πάει παραπέρα και να μιλάμε για κέντρα ολοκληρωμένης εξυπηρέτησης πολιτών για όλα τα θέματα, και στα ΚΕΠ</w:t>
      </w:r>
      <w:r>
        <w:rPr>
          <w:rFonts w:eastAsia="Times New Roman" w:cs="Times New Roman"/>
          <w:szCs w:val="24"/>
        </w:rPr>
        <w:t xml:space="preserve">, λοιπόν, θα πρέπει να υπάρχει δυνατότητα υποβολής αιτήσεων όχι μόνο για το ΚΕΑ, το </w:t>
      </w:r>
      <w:proofErr w:type="spellStart"/>
      <w:r>
        <w:rPr>
          <w:rFonts w:eastAsia="Times New Roman" w:cs="Times New Roman"/>
          <w:szCs w:val="24"/>
        </w:rPr>
        <w:t>λληλεγγύης</w:t>
      </w:r>
      <w:proofErr w:type="spellEnd"/>
      <w:r>
        <w:rPr>
          <w:rFonts w:eastAsia="Times New Roman" w:cs="Times New Roman"/>
          <w:szCs w:val="24"/>
        </w:rPr>
        <w:t>, αλλά και για άλλες κοινωνικές υπηρεσίες, για το σύνολο των κοινωνικών υπηρεσιών που οι συμπολίτες μας δικαιούνται.</w:t>
      </w:r>
    </w:p>
    <w:p w14:paraId="24A428D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Επιμένω, ότι δεν τα βλέπουμε σε αντίθεση ούτε</w:t>
      </w:r>
      <w:r>
        <w:rPr>
          <w:rFonts w:eastAsia="Times New Roman" w:cs="Times New Roman"/>
          <w:szCs w:val="24"/>
        </w:rPr>
        <w:t xml:space="preserve"> με τις συμπράξεις σε τοπικό επίπεδο ούτε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Τα βλέπουμε συμπληρωματικά και, ως έναν σιγά-σιγά εθισμό, όλοι οι συμπολίτες μας, και οι κοινωνικά ευαίσθητοι, να εξυπηρετούνται από τις ίδιες υπηρεσίες που εξυπηρετούνται και τα άτομα εκεί</w:t>
      </w:r>
      <w:r>
        <w:rPr>
          <w:rFonts w:eastAsia="Times New Roman" w:cs="Times New Roman"/>
          <w:szCs w:val="24"/>
        </w:rPr>
        <w:t>να που δεν έχουν κάποιο ιδιαίτερο πρόβλημα, είτε εισοδηματικό είτε άλλο πρόβλημα.</w:t>
      </w:r>
    </w:p>
    <w:p w14:paraId="24A428D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Βεβαίως, υπάρχει η αυτοτέλεια των ΚΕΚΥΚΑ</w:t>
      </w:r>
      <w:r>
        <w:rPr>
          <w:rFonts w:eastAsia="Times New Roman" w:cs="Times New Roman"/>
          <w:szCs w:val="24"/>
        </w:rPr>
        <w:t>ΜΕ</w:t>
      </w:r>
      <w:r>
        <w:rPr>
          <w:rFonts w:eastAsia="Times New Roman" w:cs="Times New Roman"/>
          <w:szCs w:val="24"/>
        </w:rPr>
        <w:t xml:space="preserve">Α, που με την προηγούμενη </w:t>
      </w:r>
      <w:r>
        <w:rPr>
          <w:rFonts w:eastAsia="Times New Roman" w:cs="Times New Roman"/>
          <w:szCs w:val="24"/>
        </w:rPr>
        <w:t>κ</w:t>
      </w:r>
      <w:r>
        <w:rPr>
          <w:rFonts w:eastAsia="Times New Roman" w:cs="Times New Roman"/>
          <w:szCs w:val="24"/>
        </w:rPr>
        <w:t xml:space="preserve">υβέρνηση του τωρινού σας Βουλευτή και πρώην Υπουργού κ. </w:t>
      </w:r>
      <w:proofErr w:type="spellStart"/>
      <w:r>
        <w:rPr>
          <w:rFonts w:eastAsia="Times New Roman" w:cs="Times New Roman"/>
          <w:szCs w:val="24"/>
        </w:rPr>
        <w:t>Μπόλαρη</w:t>
      </w:r>
      <w:proofErr w:type="spellEnd"/>
      <w:r>
        <w:rPr>
          <w:rFonts w:eastAsia="Times New Roman" w:cs="Times New Roman"/>
          <w:szCs w:val="24"/>
        </w:rPr>
        <w:t xml:space="preserve"> είχε γίνει αυτή η παρέμβαση. Ήρθε ο κ. Ξα</w:t>
      </w:r>
      <w:r>
        <w:rPr>
          <w:rFonts w:eastAsia="Times New Roman" w:cs="Times New Roman"/>
          <w:szCs w:val="24"/>
        </w:rPr>
        <w:t xml:space="preserve">νθός στην </w:t>
      </w:r>
      <w:r>
        <w:rPr>
          <w:rFonts w:eastAsia="Times New Roman" w:cs="Times New Roman"/>
          <w:szCs w:val="24"/>
        </w:rPr>
        <w:t>ε</w:t>
      </w:r>
      <w:r>
        <w:rPr>
          <w:rFonts w:eastAsia="Times New Roman" w:cs="Times New Roman"/>
          <w:szCs w:val="24"/>
        </w:rPr>
        <w:t>πιτροπή και μας είπε ότι θα εντάξει τα ΚΕΚΥΚΑ</w:t>
      </w:r>
      <w:r>
        <w:rPr>
          <w:rFonts w:eastAsia="Times New Roman" w:cs="Times New Roman"/>
          <w:szCs w:val="24"/>
        </w:rPr>
        <w:t>ΜΕ</w:t>
      </w:r>
      <w:r>
        <w:rPr>
          <w:rFonts w:eastAsia="Times New Roman" w:cs="Times New Roman"/>
          <w:szCs w:val="24"/>
        </w:rPr>
        <w:t>Α στις ΥΠΕ.</w:t>
      </w:r>
    </w:p>
    <w:p w14:paraId="24A428D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θεωρούμε ότι η υποστήριξη των ανθρώπων με αναπηρία δεν αφορά μόνο ή καν κυρίως τις περισσότερες φορές θέματα υγείας, αλλά θέματα κοινωνικής υποστήριξης, θέματα εργασιακής ένταξης, </w:t>
      </w:r>
      <w:r>
        <w:rPr>
          <w:rFonts w:eastAsia="Times New Roman" w:cs="Times New Roman"/>
          <w:szCs w:val="24"/>
        </w:rPr>
        <w:t>ακόμη και για άτομα με νοητική υστέρηση. Επιμένουμε στην πρότασή μας ότι τα ΚΕΚΥΚΑ</w:t>
      </w:r>
      <w:r>
        <w:rPr>
          <w:rFonts w:eastAsia="Times New Roman" w:cs="Times New Roman"/>
          <w:szCs w:val="24"/>
        </w:rPr>
        <w:t>ΜΕ</w:t>
      </w:r>
      <w:r>
        <w:rPr>
          <w:rFonts w:eastAsia="Times New Roman" w:cs="Times New Roman"/>
          <w:szCs w:val="24"/>
        </w:rPr>
        <w:t xml:space="preserve">Α πρέπει να φύγουν όντως από τα νοσοκομεία. Νομίζω ότι και στην </w:t>
      </w:r>
      <w:r>
        <w:rPr>
          <w:rFonts w:eastAsia="Times New Roman" w:cs="Times New Roman"/>
          <w:szCs w:val="24"/>
        </w:rPr>
        <w:t>ε</w:t>
      </w:r>
      <w:r>
        <w:rPr>
          <w:rFonts w:eastAsia="Times New Roman" w:cs="Times New Roman"/>
          <w:szCs w:val="24"/>
        </w:rPr>
        <w:t>πιτροπή υπήρξε πλούσιος διάλογος και καταλήξαμε όλοι ότι δεν χρειάζεται να έχουμε σε κάποια νοσοκομεία τα Κ</w:t>
      </w:r>
      <w:r>
        <w:rPr>
          <w:rFonts w:eastAsia="Times New Roman" w:cs="Times New Roman"/>
          <w:szCs w:val="24"/>
        </w:rPr>
        <w:t>ΕΚΥΚΑ</w:t>
      </w:r>
      <w:r>
        <w:rPr>
          <w:rFonts w:eastAsia="Times New Roman" w:cs="Times New Roman"/>
          <w:szCs w:val="24"/>
        </w:rPr>
        <w:t>ΜΕ</w:t>
      </w:r>
      <w:r>
        <w:rPr>
          <w:rFonts w:eastAsia="Times New Roman" w:cs="Times New Roman"/>
          <w:szCs w:val="24"/>
        </w:rPr>
        <w:t>Α διασυνδεδεμένα, γιατί αυτά τελικά δεν εξυπηρετούν κανέναν και απαξιώνονται ως θεσμός.</w:t>
      </w:r>
    </w:p>
    <w:p w14:paraId="24A428D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Θεωρούμε, λοιπόν, και επιμένουμε, κύριε Υπουργέ, ότι πρέπει να επανεξετάσετε το θέμα, γιατί στο πυρήνα της σκέψης μας είναι ότι η αναπηρία δεν είναι ένα πρόβλημα</w:t>
      </w:r>
      <w:r>
        <w:rPr>
          <w:rFonts w:eastAsia="Times New Roman" w:cs="Times New Roman"/>
          <w:szCs w:val="24"/>
        </w:rPr>
        <w:t>, είναι μια κατάσταση και δεν αφορά μόνο την υγεία ή καν κυρίως την υγεία. Όχι, λοιπόν, στις υγειονομικές περιφέρειες, αλλά αυτοτελή και σε σύνδεση με τις Υπηρεσίες Πρόνοιας του δικού σας Υπουργείου.</w:t>
      </w:r>
    </w:p>
    <w:p w14:paraId="24A428D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Έρχομαι, λοιπόν, τώρα στην τροπολογία που καταθέσαμε, γι</w:t>
      </w:r>
      <w:r>
        <w:rPr>
          <w:rFonts w:eastAsia="Times New Roman" w:cs="Times New Roman"/>
          <w:szCs w:val="24"/>
        </w:rPr>
        <w:t>ατί μετά τόσο χρόνο είχαμε την ευκαιρία να δούμε από κοντά τα προβλήματα που έχουν κυρίως τα άτομα με νοητική υστέρηση, όχι μόνο, αλλά κυρίως τα άτομα με νοητική υστέρηση</w:t>
      </w:r>
      <w:r>
        <w:rPr>
          <w:rFonts w:eastAsia="Times New Roman" w:cs="Times New Roman"/>
          <w:szCs w:val="24"/>
        </w:rPr>
        <w:t>,</w:t>
      </w:r>
      <w:r>
        <w:rPr>
          <w:rFonts w:eastAsia="Times New Roman" w:cs="Times New Roman"/>
          <w:szCs w:val="24"/>
        </w:rPr>
        <w:t xml:space="preserve"> που είναι υποχρεωμένα να διαβιούν προστατευμένα μέχρι το τέλος της ζωής τους. Γνωρίζ</w:t>
      </w:r>
      <w:r>
        <w:rPr>
          <w:rFonts w:eastAsia="Times New Roman" w:cs="Times New Roman"/>
          <w:szCs w:val="24"/>
        </w:rPr>
        <w:t xml:space="preserve">ετε πάρα πολύ καλά πόσο οι γονείς και οι δικοί τους άνθρωποι έχουν την αγωνία τι θα γίνει σε περίπτωση ενός ατυχήματος, </w:t>
      </w:r>
      <w:r>
        <w:rPr>
          <w:rFonts w:eastAsia="Times New Roman" w:cs="Times New Roman"/>
          <w:szCs w:val="24"/>
        </w:rPr>
        <w:lastRenderedPageBreak/>
        <w:t>ενός θανάτου που θα μείνουν αυτοί οι άνθρωποι και πώς μπορούμε να διευκολύνουμε τη ζωή τους. Υπάρχουν αρκετά τέτοια κέντρα υποστήριξης κ</w:t>
      </w:r>
      <w:r>
        <w:rPr>
          <w:rFonts w:eastAsia="Times New Roman" w:cs="Times New Roman"/>
          <w:szCs w:val="24"/>
        </w:rPr>
        <w:t>αι στέγες υποστηριζόμενης διαβίωσης στην Ελλάδα, υπάρχει ημερήσια φροντίδα, υπάρχουν τα σπίτια, το γνωρίζετε πάρα πολύ καλά.</w:t>
      </w:r>
    </w:p>
    <w:p w14:paraId="24A428D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Έρχομαι στην παρέμβασή μας η οποία θεωρώ ότι πρέπει να τύχει ευνοϊκής αντιμετώπισης από όλα τα κόμματα της Βουλής:</w:t>
      </w:r>
    </w:p>
    <w:p w14:paraId="24A428D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πρώτο αφορά έ</w:t>
      </w:r>
      <w:r>
        <w:rPr>
          <w:rFonts w:eastAsia="Times New Roman" w:cs="Times New Roman"/>
          <w:szCs w:val="24"/>
        </w:rPr>
        <w:t>να ζήτημα που φοβάμαι, κύριε Υπουργέ, ότι δεν χρήζει νομοθετικής, αλλά κυβερνητικής παρέμβασης. Ήδη από το 2013 ο προηγούμενος νόμος και η υπουργική απόφαση την οποία έχω εδώ μπροστά μου -είναι η υπουργική απόφαση 11321/2013- λέει ότι τα άτομα με νοητική υ</w:t>
      </w:r>
      <w:r>
        <w:rPr>
          <w:rFonts w:eastAsia="Times New Roman" w:cs="Times New Roman"/>
          <w:szCs w:val="24"/>
        </w:rPr>
        <w:t>στέρηση και με πολλές άλλες παθήσεις οι οποίες δεν θεραπεύονται δεν είναι υποχρεωμένα να περάσουν δεύτερη και τρίτη φορά από τα ΚΕΠΑ.</w:t>
      </w:r>
    </w:p>
    <w:p w14:paraId="24A428D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Έχουμε καταγγελίες, το ξαναλέω, κύριε Υπουργέ, ότι σήμερα ζητείται από πολλά άτομα, όχι από όλα, αλλά σε πολλές περιπτώσει</w:t>
      </w:r>
      <w:r>
        <w:rPr>
          <w:rFonts w:eastAsia="Times New Roman" w:cs="Times New Roman"/>
          <w:szCs w:val="24"/>
        </w:rPr>
        <w:t xml:space="preserve">ς να περάσουν δύο και τρεις φορές από τα ΚΕΠΑ. Δεν γνωρίζουμε γιατί αυτό συμβαίνει, αλλά είναι πάρα πολύ σημαντικό να μη συμβαίνει, διότι αυτό αφορά και τα ίδια τα άτομα και τις οικογένειες τους και πόσο δύσκολα είναι να πάνε δύο και τρεις φορές. </w:t>
      </w:r>
    </w:p>
    <w:p w14:paraId="24A428E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w:t>
      </w:r>
      <w:r>
        <w:rPr>
          <w:rFonts w:eastAsia="Times New Roman" w:cs="Times New Roman"/>
          <w:szCs w:val="24"/>
        </w:rPr>
        <w:t xml:space="preserve">τώρα στις ίδιες τις στέγες όπου προτείνουμε γι’ αυτές τις στέγες να μην ισχύει το </w:t>
      </w:r>
      <w:proofErr w:type="spellStart"/>
      <w:r>
        <w:rPr>
          <w:rFonts w:eastAsia="Times New Roman" w:cs="Times New Roman"/>
          <w:szCs w:val="24"/>
          <w:lang w:val="en-US"/>
        </w:rPr>
        <w:t>clawback</w:t>
      </w:r>
      <w:proofErr w:type="spellEnd"/>
      <w:r>
        <w:rPr>
          <w:rFonts w:eastAsia="Times New Roman" w:cs="Times New Roman"/>
          <w:szCs w:val="24"/>
        </w:rPr>
        <w:t xml:space="preserve"> και το </w:t>
      </w:r>
      <w:r>
        <w:rPr>
          <w:rFonts w:eastAsia="Times New Roman" w:cs="Times New Roman"/>
          <w:szCs w:val="24"/>
          <w:lang w:val="en-US"/>
        </w:rPr>
        <w:t>rebate</w:t>
      </w:r>
      <w:r>
        <w:rPr>
          <w:rFonts w:eastAsia="Times New Roman" w:cs="Times New Roman"/>
          <w:szCs w:val="24"/>
        </w:rPr>
        <w:t xml:space="preserve">. Θεωρούμε ότι αυτό είναι δίκαιο. Πρέπει δε να σας πω ότι με ενημερώνουν ότι σήμερα που εφαρμόζεται το </w:t>
      </w:r>
      <w:proofErr w:type="spellStart"/>
      <w:r>
        <w:rPr>
          <w:rFonts w:eastAsia="Times New Roman" w:cs="Times New Roman"/>
          <w:szCs w:val="24"/>
          <w:lang w:val="en-US"/>
        </w:rPr>
        <w:t>clawback</w:t>
      </w:r>
      <w:proofErr w:type="spellEnd"/>
      <w:r>
        <w:rPr>
          <w:rFonts w:eastAsia="Times New Roman" w:cs="Times New Roman"/>
          <w:szCs w:val="24"/>
        </w:rPr>
        <w:t xml:space="preserve"> και το </w:t>
      </w:r>
      <w:r>
        <w:rPr>
          <w:rFonts w:eastAsia="Times New Roman" w:cs="Times New Roman"/>
          <w:szCs w:val="24"/>
          <w:lang w:val="en-US"/>
        </w:rPr>
        <w:t>rebate</w:t>
      </w:r>
      <w:r>
        <w:rPr>
          <w:rFonts w:eastAsia="Times New Roman" w:cs="Times New Roman"/>
          <w:szCs w:val="24"/>
        </w:rPr>
        <w:t xml:space="preserve"> από τα χρήματα που καταβάλ</w:t>
      </w:r>
      <w:r>
        <w:rPr>
          <w:rFonts w:eastAsia="Times New Roman" w:cs="Times New Roman"/>
          <w:szCs w:val="24"/>
        </w:rPr>
        <w:t xml:space="preserve">λει ο ΕΟΠΥΥ κάθε μήνα ο ένας μήνας ολόκληρος φεύγει ως </w:t>
      </w:r>
      <w:proofErr w:type="spellStart"/>
      <w:r>
        <w:rPr>
          <w:rFonts w:eastAsia="Times New Roman" w:cs="Times New Roman"/>
          <w:szCs w:val="24"/>
          <w:lang w:val="en-US"/>
        </w:rPr>
        <w:t>clawback</w:t>
      </w:r>
      <w:proofErr w:type="spellEnd"/>
      <w:r>
        <w:rPr>
          <w:rFonts w:eastAsia="Times New Roman" w:cs="Times New Roman"/>
          <w:szCs w:val="24"/>
        </w:rPr>
        <w:t>. Φεύγει ένας μήνας και δεν πηγαίνει στις στέγες. Χάνουν από τους δώδεκα μήνες τον ένα μήνα της χρηματοδότησης. Αυτό είναι πολύ σοβαρό. Και νομίζω ότι πρέπει να το εξετάσετε συναρμόδια με τον Υ</w:t>
      </w:r>
      <w:r>
        <w:rPr>
          <w:rFonts w:eastAsia="Times New Roman" w:cs="Times New Roman"/>
          <w:szCs w:val="24"/>
        </w:rPr>
        <w:t xml:space="preserve">πουργό Υγείας που είχε έρθει στην </w:t>
      </w:r>
      <w:r>
        <w:rPr>
          <w:rFonts w:eastAsia="Times New Roman" w:cs="Times New Roman"/>
          <w:szCs w:val="24"/>
        </w:rPr>
        <w:t>ε</w:t>
      </w:r>
      <w:r>
        <w:rPr>
          <w:rFonts w:eastAsia="Times New Roman" w:cs="Times New Roman"/>
          <w:szCs w:val="24"/>
        </w:rPr>
        <w:t>πιτροπή και δεσμεύτηκε ότι θα το δει.</w:t>
      </w:r>
    </w:p>
    <w:p w14:paraId="24A428E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 ίδιο είχε δεσμευτεί και η κ. </w:t>
      </w:r>
      <w:proofErr w:type="spellStart"/>
      <w:r>
        <w:rPr>
          <w:rFonts w:eastAsia="Times New Roman" w:cs="Times New Roman"/>
          <w:szCs w:val="24"/>
        </w:rPr>
        <w:t>Παπανάτσιου</w:t>
      </w:r>
      <w:proofErr w:type="spellEnd"/>
      <w:r>
        <w:rPr>
          <w:rFonts w:eastAsia="Times New Roman" w:cs="Times New Roman"/>
          <w:szCs w:val="24"/>
        </w:rPr>
        <w:t>, ότι θα έβλεπε ένα άλλο σημαντικό θέμα</w:t>
      </w:r>
      <w:r>
        <w:rPr>
          <w:rFonts w:eastAsia="Times New Roman" w:cs="Times New Roman"/>
          <w:szCs w:val="24"/>
        </w:rPr>
        <w:t>,</w:t>
      </w:r>
      <w:r>
        <w:rPr>
          <w:rFonts w:eastAsia="Times New Roman" w:cs="Times New Roman"/>
          <w:szCs w:val="24"/>
        </w:rPr>
        <w:t xml:space="preserve"> που αφορά τα προϊόντα που παράγουν αυτά τα εργαστήρια.  </w:t>
      </w:r>
    </w:p>
    <w:p w14:paraId="24A428E2" w14:textId="77777777" w:rsidR="00940AA5" w:rsidRDefault="00122158">
      <w:pPr>
        <w:spacing w:line="600" w:lineRule="auto"/>
        <w:jc w:val="both"/>
        <w:rPr>
          <w:rFonts w:eastAsia="Times New Roman" w:cs="Times New Roman"/>
          <w:szCs w:val="24"/>
        </w:rPr>
      </w:pPr>
      <w:r>
        <w:rPr>
          <w:rFonts w:eastAsia="Times New Roman" w:cs="Times New Roman"/>
          <w:szCs w:val="24"/>
        </w:rPr>
        <w:t>Είναι προϊόντα που είτε αφορούν εδώδιμα εί</w:t>
      </w:r>
      <w:r>
        <w:rPr>
          <w:rFonts w:eastAsia="Times New Roman" w:cs="Times New Roman"/>
          <w:szCs w:val="24"/>
        </w:rPr>
        <w:t>τε αφορούν κάποια υφαντά. Υπάρχουν πάρα πολλά πράγματα</w:t>
      </w:r>
      <w:r>
        <w:rPr>
          <w:rFonts w:eastAsia="Times New Roman" w:cs="Times New Roman"/>
          <w:szCs w:val="24"/>
        </w:rPr>
        <w:t>,</w:t>
      </w:r>
      <w:r>
        <w:rPr>
          <w:rFonts w:eastAsia="Times New Roman" w:cs="Times New Roman"/>
          <w:szCs w:val="24"/>
        </w:rPr>
        <w:t xml:space="preserve"> που κάνουν και εξαιρετικά τις περισσότερες φορές, οι άνθρωποι που διαβιούν σε προστατευμένες στέγες. Εκεί, λοιπόν, θεωρούμε ότι είναι κοινωνικά δίκαιο αλλά και εφικτό, τουλάχιστον να πάμε σε μειωμένο </w:t>
      </w:r>
      <w:r>
        <w:rPr>
          <w:rFonts w:eastAsia="Times New Roman" w:cs="Times New Roman"/>
          <w:szCs w:val="24"/>
        </w:rPr>
        <w:t xml:space="preserve">ΦΠΑ. Δεν προτείναμε την κατάργηση του ΦΠΑ, γιατί θεωρούμε ότι αυτό θα ήταν ένας στόχος που μπορούμε να φτάσουμε εκεί, αλλά ας πάμε πρώτα, τουλάχιστον, στον μειωμένο ΦΠΑ γι’ αυτά τα προϊόντα. </w:t>
      </w:r>
    </w:p>
    <w:p w14:paraId="24A428E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p>
    <w:p w14:paraId="24A428E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θέλω ένα-δύο λεπτά την ανοχή σας. Θα ολοκληρώσω πολύ σύντομα.</w:t>
      </w:r>
    </w:p>
    <w:p w14:paraId="24A428E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Επίσης, θέλω να επισημάνω ότι το επίδομα αναπηρίας</w:t>
      </w:r>
      <w:r>
        <w:rPr>
          <w:rFonts w:eastAsia="Times New Roman" w:cs="Times New Roman"/>
          <w:szCs w:val="24"/>
        </w:rPr>
        <w:t>,</w:t>
      </w:r>
      <w:r>
        <w:rPr>
          <w:rFonts w:eastAsia="Times New Roman" w:cs="Times New Roman"/>
          <w:szCs w:val="24"/>
        </w:rPr>
        <w:t xml:space="preserve"> που παίρνουν τα άτομα που διαβιούν σε προστατευμένες συνθήκες συνυπολογίζεται σήμερα στην εφορία για την κ</w:t>
      </w:r>
      <w:r>
        <w:rPr>
          <w:rFonts w:eastAsia="Times New Roman" w:cs="Times New Roman"/>
          <w:szCs w:val="24"/>
        </w:rPr>
        <w:t xml:space="preserve">αταβολή του επιδόματος αλληλεγγύης. Θα μου πείτε τι εισόδημα έχει ένα άτομα που </w:t>
      </w:r>
      <w:proofErr w:type="spellStart"/>
      <w:r>
        <w:rPr>
          <w:rFonts w:eastAsia="Times New Roman" w:cs="Times New Roman"/>
          <w:szCs w:val="24"/>
        </w:rPr>
        <w:t>διαβιοί</w:t>
      </w:r>
      <w:proofErr w:type="spellEnd"/>
      <w:r>
        <w:rPr>
          <w:rFonts w:eastAsia="Times New Roman" w:cs="Times New Roman"/>
          <w:szCs w:val="24"/>
        </w:rPr>
        <w:t xml:space="preserve"> σε προστατευμένο περιβάλλον; Όμως, μπορεί να έχει ένα εισόδημα από ένα ενοίκιο και να παίρνει και το επίδομα αναπηρίας. Αντί να έχουμε εμείς την αλληλεγγύη προς αυτά τα</w:t>
      </w:r>
      <w:r>
        <w:rPr>
          <w:rFonts w:eastAsia="Times New Roman" w:cs="Times New Roman"/>
          <w:szCs w:val="24"/>
        </w:rPr>
        <w:t xml:space="preserve"> άτομα, για τα άτομα αυτά συνυπολογίζεται σήμερα το επίδομα αναπηρίας τους, για να καταβάλουν τα ίδια επίδομα αλληλεγγύης. </w:t>
      </w:r>
    </w:p>
    <w:p w14:paraId="24A428E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Νομίζω ότι είναι σχήμα οξύμωρο, νομίζω ότι είναι μια αντίφαση και νομίζω ότι είχαμε τη θετική αντιμετώπιση στην </w:t>
      </w:r>
      <w:r>
        <w:rPr>
          <w:rFonts w:eastAsia="Times New Roman" w:cs="Times New Roman"/>
          <w:szCs w:val="24"/>
        </w:rPr>
        <w:t>ε</w:t>
      </w:r>
      <w:r>
        <w:rPr>
          <w:rFonts w:eastAsia="Times New Roman" w:cs="Times New Roman"/>
          <w:szCs w:val="24"/>
        </w:rPr>
        <w:t>πιτροπή από τις περ</w:t>
      </w:r>
      <w:r>
        <w:rPr>
          <w:rFonts w:eastAsia="Times New Roman" w:cs="Times New Roman"/>
          <w:szCs w:val="24"/>
        </w:rPr>
        <w:t xml:space="preserve">ισσότερες πτέρυγες της Βουλής και νομίζουμε ότι αυτό μπορεί να ισχύσει και να καταργηθεί. </w:t>
      </w:r>
    </w:p>
    <w:p w14:paraId="24A428E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Τελειώνοντας και αναμένοντας τις απαντήσεις από το Υπουργείο, αφού γίνει ο απαραίτητος κοινοβουλευτικός διάλογος, θα θέλαμε, επίσης, να επισημάνουμε ότι θα ήταν καλό</w:t>
      </w:r>
      <w:r>
        <w:rPr>
          <w:rFonts w:eastAsia="Times New Roman" w:cs="Times New Roman"/>
          <w:szCs w:val="24"/>
        </w:rPr>
        <w:t xml:space="preserve"> από το κοινωνικό πλεόνασμα που παρήγαγε η Κυβέρνηση το 2016 και επειδή, με βάση το </w:t>
      </w:r>
      <w:r>
        <w:rPr>
          <w:rFonts w:eastAsia="Times New Roman" w:cs="Times New Roman"/>
          <w:szCs w:val="24"/>
        </w:rPr>
        <w:t>μ</w:t>
      </w:r>
      <w:r>
        <w:rPr>
          <w:rFonts w:eastAsia="Times New Roman" w:cs="Times New Roman"/>
          <w:szCs w:val="24"/>
        </w:rPr>
        <w:t xml:space="preserve">νημόνιο 3, υπάρχουν σχεδόν 2 δισεκατομμύρια -1,9 για την ακρίβεια- που μπορούν να διατεθούν σε κοινωνικές </w:t>
      </w:r>
      <w:r>
        <w:rPr>
          <w:rFonts w:eastAsia="Times New Roman" w:cs="Times New Roman"/>
          <w:szCs w:val="24"/>
        </w:rPr>
        <w:lastRenderedPageBreak/>
        <w:t>υπηρεσίες, θέλουμε να επαναφέρουμε το θέμα της χρηματοδότησης βρε</w:t>
      </w:r>
      <w:r>
        <w:rPr>
          <w:rFonts w:eastAsia="Times New Roman" w:cs="Times New Roman"/>
          <w:szCs w:val="24"/>
        </w:rPr>
        <w:t>φονηπιακών σταθμών, της χρηματοδότησης και της ενίσχυσης πολιτικών απασχόλησης και, βεβαίως, τη μείωση συντελεστών ΦΠΑ στην πρωτογενή παραγωγή και στην εστίαση από την αξιοποίηση αυτού του κοινωνικού πλεονάσματος, το οποίο δεν αξιοποιήθηκε. Διότι, όπως γνω</w:t>
      </w:r>
      <w:r>
        <w:rPr>
          <w:rFonts w:eastAsia="Times New Roman" w:cs="Times New Roman"/>
          <w:szCs w:val="24"/>
        </w:rPr>
        <w:t xml:space="preserve">ρίζετε, κυρίες και κύριοι συνάδελφοι, τα περίφημα αντίμετρα είναι «ζήσε, Μάη μου», χωρίς να ξέρουμε αν θα μπορέσουν να υπάρχουν οι συνθήκες για να μπορέσουν αυτά να υλοποιηθούν. </w:t>
      </w:r>
    </w:p>
    <w:p w14:paraId="24A428E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Με αυτές τις σκέψεις, εμείς στη Δημοκρατική Συμπαράταξη θεωρούμε ότι εάν υπάρ</w:t>
      </w:r>
      <w:r>
        <w:rPr>
          <w:rFonts w:eastAsia="Times New Roman" w:cs="Times New Roman"/>
          <w:szCs w:val="24"/>
        </w:rPr>
        <w:t xml:space="preserve">ξει ένας σοβαρός και ουσιαστικός διάλογος, όπως υπήρξε στην </w:t>
      </w:r>
      <w:r>
        <w:rPr>
          <w:rFonts w:eastAsia="Times New Roman" w:cs="Times New Roman"/>
          <w:szCs w:val="24"/>
        </w:rPr>
        <w:t>ε</w:t>
      </w:r>
      <w:r>
        <w:rPr>
          <w:rFonts w:eastAsia="Times New Roman" w:cs="Times New Roman"/>
          <w:szCs w:val="24"/>
        </w:rPr>
        <w:t>πιτροπή, ευελπιστούμε ότι θα γίνουν</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δεκτά τα μέτρα που εισηγούμαστε τόσο για τα άτομα με αναπηρία όσο και για τους συμπολίτες μας που έχουν πολλή ανάγκη της κοινωνικής στήριξης ολόπ</w:t>
      </w:r>
      <w:r>
        <w:rPr>
          <w:rFonts w:eastAsia="Times New Roman" w:cs="Times New Roman"/>
          <w:szCs w:val="24"/>
        </w:rPr>
        <w:t xml:space="preserve">λευρης και ουσιαστικής. </w:t>
      </w:r>
    </w:p>
    <w:p w14:paraId="24A428E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4A428E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4A428EB"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24A428EC" w14:textId="77777777" w:rsidR="00940AA5" w:rsidRDefault="00122158">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w:t>
      </w:r>
      <w:r>
        <w:rPr>
          <w:rFonts w:eastAsia="Times New Roman" w:cs="Times New Roman"/>
        </w:rPr>
        <w:t>ε</w:t>
      </w:r>
      <w:r>
        <w:rPr>
          <w:rFonts w:eastAsia="Times New Roman" w:cs="Times New Roman"/>
        </w:rPr>
        <w:t xml:space="preserve">κπαιδευτικό </w:t>
      </w:r>
      <w:r>
        <w:rPr>
          <w:rFonts w:eastAsia="Times New Roman" w:cs="Times New Roman"/>
        </w:rPr>
        <w:t>π</w:t>
      </w:r>
      <w:r>
        <w:rPr>
          <w:rFonts w:eastAsia="Times New Roman" w:cs="Times New Roman"/>
        </w:rPr>
        <w:t>ρόγραμμα «</w:t>
      </w:r>
      <w:r>
        <w:rPr>
          <w:rFonts w:eastAsia="Times New Roman" w:cs="Times New Roman"/>
        </w:rPr>
        <w:t>Εργαστήρι Δημοκρατίας</w:t>
      </w:r>
      <w:r>
        <w:rPr>
          <w:rFonts w:eastAsia="Times New Roman" w:cs="Times New Roman"/>
        </w:rPr>
        <w:t>» που οργανώνει το Ίδρυμα της Βουλής, είκοσι ένα</w:t>
      </w:r>
      <w:r>
        <w:rPr>
          <w:rFonts w:eastAsia="Times New Roman" w:cs="Times New Roman"/>
        </w:rPr>
        <w:t>ς μαθητές και μαθήτριες και δύο εκπαιδευτικοί συνοδοί τους από το 16</w:t>
      </w:r>
      <w:r>
        <w:rPr>
          <w:rFonts w:eastAsia="Times New Roman" w:cs="Times New Roman"/>
          <w:vertAlign w:val="superscript"/>
        </w:rPr>
        <w:t>ο</w:t>
      </w:r>
      <w:r>
        <w:rPr>
          <w:rFonts w:eastAsia="Times New Roman" w:cs="Times New Roman"/>
        </w:rPr>
        <w:t xml:space="preserve"> Δημοτικό Σχολείο Αμαρουσίου.</w:t>
      </w:r>
    </w:p>
    <w:p w14:paraId="24A428ED" w14:textId="77777777" w:rsidR="00940AA5" w:rsidRDefault="0012215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4A428EE" w14:textId="77777777" w:rsidR="00940AA5" w:rsidRDefault="00122158">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4A428E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Ο εισηγητής του ΣΥΡΙΖΑ κ. Αθανάσιος Παπαδόπουλος έχει τον λόγο. </w:t>
      </w:r>
    </w:p>
    <w:p w14:paraId="24A428F0"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ΑΘΑΝΑΣΙΟΣ ΠΑΠΑΔ</w:t>
      </w:r>
      <w:r>
        <w:rPr>
          <w:rFonts w:eastAsia="Times New Roman" w:cs="Times New Roman"/>
          <w:b/>
          <w:szCs w:val="24"/>
        </w:rPr>
        <w:t>ΟΠΟΥΛΟΣ:</w:t>
      </w:r>
      <w:r>
        <w:rPr>
          <w:rFonts w:eastAsia="Times New Roman" w:cs="Times New Roman"/>
          <w:szCs w:val="24"/>
        </w:rPr>
        <w:t xml:space="preserve"> Αγαπητοί συνάδελφοι, η συζήτηση στις Διαρκείς Επιτροπές Κοινωνικών και Οικονομικών Υποθέσεων έδειξε ότι η πρόταση νόμου</w:t>
      </w:r>
      <w:r>
        <w:rPr>
          <w:rFonts w:eastAsia="Times New Roman" w:cs="Times New Roman"/>
          <w:szCs w:val="24"/>
        </w:rPr>
        <w:t>,</w:t>
      </w:r>
      <w:r>
        <w:rPr>
          <w:rFonts w:eastAsia="Times New Roman" w:cs="Times New Roman"/>
          <w:szCs w:val="24"/>
        </w:rPr>
        <w:t xml:space="preserve"> που είχε καταθέσει την 2 Φεβρουαρίου 2016 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είναι στην ουσία της ξεπερασμένη, μετά τη νο</w:t>
      </w:r>
      <w:r>
        <w:rPr>
          <w:rFonts w:eastAsia="Times New Roman" w:cs="Times New Roman"/>
          <w:szCs w:val="24"/>
        </w:rPr>
        <w:t xml:space="preserve">μοθέτηση του κοινωνικού εισοδήματος αλληλεγγύης και του εθνικού μηχανισμού συντονισμού παρακολούθησης αξιολόγησης των πολιτικών κοινωνικής ένταξης και συνοχής. </w:t>
      </w:r>
    </w:p>
    <w:p w14:paraId="24A428F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Μας δίνει, όμως, τη δυνατότητα να συζητήσουμε για το ποιο ήταν και ποιο είναι σήμερα το κοινωνι</w:t>
      </w:r>
      <w:r>
        <w:rPr>
          <w:rFonts w:eastAsia="Times New Roman" w:cs="Times New Roman"/>
          <w:szCs w:val="24"/>
        </w:rPr>
        <w:t xml:space="preserve">κό κράτος στην Ελλάδα, η πρόνοια, η γενικότερη κοινωνική προστασία στις δεδομένες δύσκολες συνθήκες για τη χώρα και για </w:t>
      </w:r>
      <w:r>
        <w:rPr>
          <w:rFonts w:eastAsia="Times New Roman" w:cs="Times New Roman"/>
          <w:szCs w:val="24"/>
        </w:rPr>
        <w:lastRenderedPageBreak/>
        <w:t xml:space="preserve">τη ζωή του λαού. Μας δίνει τη δυνατότητα να ερευνήσουμε τα συγκεκριμένα στοιχεία των κοινωνικών δράσεων της σημερινής κυβέρνησης, καθώς </w:t>
      </w:r>
      <w:r>
        <w:rPr>
          <w:rFonts w:eastAsia="Times New Roman" w:cs="Times New Roman"/>
          <w:szCs w:val="24"/>
        </w:rPr>
        <w:t>πρόσφατη είναι η αμφισβήτησή τους από τους εκπρόσωπους των κομμάτων της Αντιπολίτευσης στη σχετική σύσκεψη</w:t>
      </w:r>
      <w:r>
        <w:rPr>
          <w:rFonts w:eastAsia="Times New Roman" w:cs="Times New Roman"/>
          <w:szCs w:val="24"/>
        </w:rPr>
        <w:t>,</w:t>
      </w:r>
      <w:r>
        <w:rPr>
          <w:rFonts w:eastAsia="Times New Roman" w:cs="Times New Roman"/>
          <w:szCs w:val="24"/>
        </w:rPr>
        <w:t xml:space="preserve"> που οργάνωσε ο Δήμος Αθηναίων προχθές. </w:t>
      </w:r>
    </w:p>
    <w:p w14:paraId="24A428F2" w14:textId="77777777" w:rsidR="00940AA5" w:rsidRDefault="00122158">
      <w:pPr>
        <w:spacing w:after="0" w:line="600" w:lineRule="auto"/>
        <w:ind w:firstLine="720"/>
        <w:jc w:val="both"/>
        <w:rPr>
          <w:rFonts w:eastAsia="Times New Roman"/>
          <w:szCs w:val="24"/>
        </w:rPr>
      </w:pPr>
      <w:r>
        <w:rPr>
          <w:rFonts w:eastAsia="Times New Roman"/>
          <w:szCs w:val="24"/>
        </w:rPr>
        <w:t>Να συζητήσουμε, ακόμη, για το σύνολο των παρεμβάσεων που οφείλουμε να κάνουμε, σε συνεργασία με την αυτοδιοί</w:t>
      </w:r>
      <w:r>
        <w:rPr>
          <w:rFonts w:eastAsia="Times New Roman"/>
          <w:szCs w:val="24"/>
        </w:rPr>
        <w:t xml:space="preserve">κηση, προκειμένου να υπάρξει επανασχεδιασμός και αναβάθμιση του κοινωνικού κράτους στην Ελλάδα της νέας ιστορικής περιόδου. </w:t>
      </w:r>
    </w:p>
    <w:p w14:paraId="24A428F3" w14:textId="77777777" w:rsidR="00940AA5" w:rsidRDefault="00122158">
      <w:pPr>
        <w:spacing w:line="600" w:lineRule="auto"/>
        <w:ind w:firstLine="720"/>
        <w:jc w:val="both"/>
        <w:rPr>
          <w:rFonts w:eastAsia="Times New Roman"/>
          <w:szCs w:val="24"/>
        </w:rPr>
      </w:pPr>
      <w:r>
        <w:rPr>
          <w:rFonts w:eastAsia="Times New Roman"/>
          <w:szCs w:val="24"/>
        </w:rPr>
        <w:t xml:space="preserve">Την πρόταση την ανέλυσε η κ. </w:t>
      </w:r>
      <w:proofErr w:type="spellStart"/>
      <w:r>
        <w:rPr>
          <w:rFonts w:eastAsia="Times New Roman"/>
          <w:szCs w:val="24"/>
        </w:rPr>
        <w:t>Χριστοφιλοπούλου</w:t>
      </w:r>
      <w:proofErr w:type="spellEnd"/>
      <w:r>
        <w:rPr>
          <w:rFonts w:eastAsia="Times New Roman"/>
          <w:szCs w:val="24"/>
        </w:rPr>
        <w:t xml:space="preserve"> με μεγάλη επάρκεια. Να θυμίσουμε ότι η εφαρμογή του ελάχιστου εγγυημένου εισοδήματος,</w:t>
      </w:r>
      <w:r>
        <w:rPr>
          <w:rFonts w:eastAsia="Times New Roman"/>
          <w:szCs w:val="24"/>
        </w:rPr>
        <w:t xml:space="preserve"> παρ’ ότι ήταν </w:t>
      </w:r>
      <w:proofErr w:type="spellStart"/>
      <w:r>
        <w:rPr>
          <w:rFonts w:eastAsia="Times New Roman"/>
          <w:szCs w:val="24"/>
        </w:rPr>
        <w:t>μνημονιακή</w:t>
      </w:r>
      <w:proofErr w:type="spellEnd"/>
      <w:r>
        <w:rPr>
          <w:rFonts w:eastAsia="Times New Roman"/>
          <w:szCs w:val="24"/>
        </w:rPr>
        <w:t xml:space="preserve"> υποχρέωση, δεν υλοποιήθηκε για τέσσερα χρόνια. Η πιλοτική υλοποίησή της άρχισε στις 15-11-2014 σε δεκατρείς δήμους, με κριτήρια αδιευκρίνιστα. Βασιζόταν σε εισοδηματικά κριτήρια μη </w:t>
      </w:r>
      <w:proofErr w:type="spellStart"/>
      <w:r>
        <w:rPr>
          <w:rFonts w:eastAsia="Times New Roman"/>
          <w:szCs w:val="24"/>
        </w:rPr>
        <w:t>επικαιροποιημένα</w:t>
      </w:r>
      <w:proofErr w:type="spellEnd"/>
      <w:r>
        <w:rPr>
          <w:rFonts w:eastAsia="Times New Roman"/>
          <w:szCs w:val="24"/>
        </w:rPr>
        <w:t xml:space="preserve">, που δεν εντόπιζαν την τρέχουσα </w:t>
      </w:r>
      <w:r>
        <w:rPr>
          <w:rFonts w:eastAsia="Times New Roman"/>
          <w:szCs w:val="24"/>
        </w:rPr>
        <w:t xml:space="preserve">φτώχεια, ώστε να καλύπτει πραγματικές ανάγκες από τη στιγμή που παρουσιάζονται. </w:t>
      </w:r>
    </w:p>
    <w:p w14:paraId="24A428F4" w14:textId="77777777" w:rsidR="00940AA5" w:rsidRDefault="00122158">
      <w:pPr>
        <w:spacing w:line="600" w:lineRule="auto"/>
        <w:ind w:firstLine="720"/>
        <w:jc w:val="both"/>
        <w:rPr>
          <w:rFonts w:eastAsia="Times New Roman"/>
          <w:szCs w:val="24"/>
        </w:rPr>
      </w:pPr>
      <w:r>
        <w:rPr>
          <w:rFonts w:eastAsia="Times New Roman"/>
          <w:szCs w:val="24"/>
        </w:rPr>
        <w:t>Όπως διαπιστώθηκε και στην έκθεση της Παγκόσμιας Τράπεζας, την οποία έχουμε στη διάθεσή μας, για την αξιολόγηση του πιλοτικού προγράμματος, επισημαίνονται διάφορα ζητήματα, κυ</w:t>
      </w:r>
      <w:r>
        <w:rPr>
          <w:rFonts w:eastAsia="Times New Roman"/>
          <w:szCs w:val="24"/>
        </w:rPr>
        <w:t xml:space="preserve">ρίως η αδυναμία υλοποίησης του </w:t>
      </w:r>
      <w:r>
        <w:rPr>
          <w:rFonts w:eastAsia="Times New Roman"/>
          <w:szCs w:val="24"/>
        </w:rPr>
        <w:lastRenderedPageBreak/>
        <w:t xml:space="preserve">δεύτερου και τρίτου πυλώνα του προγράμματος, δηλαδή η πρόσβαση σε αγαθά και υπηρεσίες και η εργασιακή ένταξη.  </w:t>
      </w:r>
    </w:p>
    <w:p w14:paraId="24A428F5" w14:textId="77777777" w:rsidR="00940AA5" w:rsidRDefault="00122158">
      <w:pPr>
        <w:spacing w:line="600" w:lineRule="auto"/>
        <w:ind w:firstLine="720"/>
        <w:jc w:val="both"/>
        <w:rPr>
          <w:rFonts w:eastAsia="Times New Roman"/>
          <w:szCs w:val="24"/>
        </w:rPr>
      </w:pPr>
      <w:r>
        <w:rPr>
          <w:rFonts w:eastAsia="Times New Roman"/>
          <w:szCs w:val="24"/>
        </w:rPr>
        <w:t>Να σημειώσουμε ότι το ελάχιστο εγγυημένο εισόδημα μπορεί να είναι μια επαναστατική ιδέα ή ένας εγκλωβισμός για τη</w:t>
      </w:r>
      <w:r>
        <w:rPr>
          <w:rFonts w:eastAsia="Times New Roman"/>
          <w:szCs w:val="24"/>
        </w:rPr>
        <w:t>ν ένταξη της κοινωνικής προστασίας στη λογική της λιτότητας, ανάλογα με τους κανόνες εφαρμογής. Η κεντρική ιδέα ήταν να δίνεται σε κάθε άτομο ένα ελάχιστο εισόδημα για τις βασικές βιοτικές ανάγκες, με τρόπο που να του επιτρέπει να οργάνωση τη ζωή του και τ</w:t>
      </w:r>
      <w:r>
        <w:rPr>
          <w:rFonts w:eastAsia="Times New Roman"/>
          <w:szCs w:val="24"/>
        </w:rPr>
        <w:t xml:space="preserve">ην οργάνωση εργασίας όπως εκείνο επιθυμεί και ταυτόχρονα να μην αποθαρρύνει την πρόθεση εργασίας. </w:t>
      </w:r>
    </w:p>
    <w:p w14:paraId="24A428F6" w14:textId="77777777" w:rsidR="00940AA5" w:rsidRDefault="00122158">
      <w:pPr>
        <w:spacing w:line="600" w:lineRule="auto"/>
        <w:ind w:firstLine="720"/>
        <w:jc w:val="both"/>
        <w:rPr>
          <w:rFonts w:eastAsia="Times New Roman"/>
          <w:szCs w:val="24"/>
        </w:rPr>
      </w:pPr>
      <w:r>
        <w:rPr>
          <w:rFonts w:eastAsia="Times New Roman"/>
          <w:szCs w:val="24"/>
        </w:rPr>
        <w:t>Στη Φινλανδία, για παράδειγμα, το πιλοτικό πρόγραμμα διετούς διάρκειας προβλέπει ελάχιστο κοινωνικό εισόδημα 550 ευρώ, στο οποίο μπορεί να προστεθεί και η επ</w:t>
      </w:r>
      <w:r>
        <w:rPr>
          <w:rFonts w:eastAsia="Times New Roman"/>
          <w:szCs w:val="24"/>
        </w:rPr>
        <w:t xml:space="preserve">ιδότηση ενοικίου. Στην Ελβετία, από τα στοιχεία που είδα, το ελάχιστο εγγυημένο εισόδημα είναι λίγο πιο κάτω από τον κατώτερο βασικό μισθό, στα 2.100 ευρώ περίπου, μετά το δημοψήφισμα που έκαναν για την υιοθέτησή του. </w:t>
      </w:r>
    </w:p>
    <w:p w14:paraId="24A428F7" w14:textId="77777777" w:rsidR="00940AA5" w:rsidRDefault="00122158">
      <w:pPr>
        <w:spacing w:line="600" w:lineRule="auto"/>
        <w:ind w:firstLine="720"/>
        <w:jc w:val="both"/>
        <w:rPr>
          <w:rFonts w:eastAsia="Times New Roman"/>
          <w:szCs w:val="24"/>
        </w:rPr>
      </w:pPr>
      <w:r>
        <w:rPr>
          <w:rFonts w:eastAsia="Times New Roman"/>
          <w:szCs w:val="24"/>
        </w:rPr>
        <w:t>Η πιλοτική εφαρμογή στην Ελλάδα και η</w:t>
      </w:r>
      <w:r>
        <w:rPr>
          <w:rFonts w:eastAsia="Times New Roman"/>
          <w:szCs w:val="24"/>
        </w:rPr>
        <w:t xml:space="preserve"> συνολική πρόταση νόμου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έρχονται να συγκριθούν με τις μέχρι τώρα κυβερνητικές δράσεις στο διάστημα 2015, 2016, αρχές 2017 και με τον κυβερνητικό σχεδιασμό για την κοινωνική προστασία, το κοινωνικό κράτος, με τον </w:t>
      </w:r>
      <w:r>
        <w:rPr>
          <w:rFonts w:eastAsia="Times New Roman"/>
          <w:szCs w:val="24"/>
        </w:rPr>
        <w:t xml:space="preserve">προϋπολογισμό του 2017, με το νέο ΕΣΠΑ, καθώς και με όσα </w:t>
      </w:r>
      <w:r>
        <w:rPr>
          <w:rFonts w:eastAsia="Times New Roman"/>
          <w:szCs w:val="24"/>
        </w:rPr>
        <w:lastRenderedPageBreak/>
        <w:t xml:space="preserve">σχεδιάζονται για τα επόμενα χρόνια του μεσοπρόθεσμου προγράμματος μέχρι το 2021. </w:t>
      </w:r>
    </w:p>
    <w:p w14:paraId="24A428F8" w14:textId="77777777" w:rsidR="00940AA5" w:rsidRDefault="00122158">
      <w:pPr>
        <w:spacing w:line="600" w:lineRule="auto"/>
        <w:ind w:firstLine="720"/>
        <w:jc w:val="both"/>
        <w:rPr>
          <w:rFonts w:eastAsia="Times New Roman"/>
          <w:szCs w:val="24"/>
        </w:rPr>
      </w:pPr>
      <w:r>
        <w:rPr>
          <w:rFonts w:eastAsia="Times New Roman"/>
          <w:szCs w:val="24"/>
        </w:rPr>
        <w:t>Στις μέχρι τώρα δράσεις πρέπει να σημειώσουμε όσα έγιναν για την ενίσχυση των δημόσιων δομών και υπηρεσιών αντιμετώπι</w:t>
      </w:r>
      <w:r>
        <w:rPr>
          <w:rFonts w:eastAsia="Times New Roman"/>
          <w:szCs w:val="24"/>
        </w:rPr>
        <w:t xml:space="preserve">σης της ανθρωπιστικής κρίσης, της ακραίας φτώχειας, της ανεργίας, της έλλειψης στέγης, ειδικά για τις ευάλωτες κοινωνικές ομάδες, τα παιδιά, τους ηλικιωμένους, τα άτομα με αναπηρίες, τους </w:t>
      </w:r>
      <w:proofErr w:type="spellStart"/>
      <w:r>
        <w:rPr>
          <w:rFonts w:eastAsia="Times New Roman"/>
          <w:szCs w:val="24"/>
        </w:rPr>
        <w:t>Ρομά</w:t>
      </w:r>
      <w:proofErr w:type="spellEnd"/>
      <w:r>
        <w:rPr>
          <w:rFonts w:eastAsia="Times New Roman"/>
          <w:szCs w:val="24"/>
        </w:rPr>
        <w:t>, ώστε να υπάρξουν μεταρρυθμιστικές παρεμβάσεις για την καθημερι</w:t>
      </w:r>
      <w:r>
        <w:rPr>
          <w:rFonts w:eastAsia="Times New Roman"/>
          <w:szCs w:val="24"/>
        </w:rPr>
        <w:t>νή τους διαβίωση, για την πρόσβασή τους σε υπηρεσίες και αγαθά, να ενταχθούν στο νέο ΕΣΠΑ προγράμματα και δράσεις που επιτρέπουν να μην υποβαθμιστούν παρεχόμενες υπηρεσίες, όπως δομή σίτισης και βασικών αναγκών, κοινωνικά φαρμακεία, δομές για αστέγους, κέν</w:t>
      </w:r>
      <w:r>
        <w:rPr>
          <w:rFonts w:eastAsia="Times New Roman"/>
          <w:szCs w:val="24"/>
        </w:rPr>
        <w:t>τρα διημέρευσης και ημερήσιας φροντίδας ατόμων με αναπηρία, κέντρα ημερήσιας φροντίδας ηλικιωμένων, στέγες υποστηριζόμενης διαβίωσης, και παράλληλα να μη χαθούν θέσεις εργασίας, να υπάρξει σχεδιασμός για την υποστήριξη του Εθνικού Συστήματος Πρόνοιας-Αλληλ</w:t>
      </w:r>
      <w:r>
        <w:rPr>
          <w:rFonts w:eastAsia="Times New Roman"/>
          <w:szCs w:val="24"/>
        </w:rPr>
        <w:t xml:space="preserve">εγγύης. </w:t>
      </w:r>
    </w:p>
    <w:p w14:paraId="24A428F9" w14:textId="77777777" w:rsidR="00940AA5" w:rsidRDefault="00122158">
      <w:pPr>
        <w:spacing w:line="600" w:lineRule="auto"/>
        <w:ind w:firstLine="720"/>
        <w:jc w:val="both"/>
        <w:rPr>
          <w:rFonts w:eastAsia="Times New Roman"/>
          <w:szCs w:val="24"/>
        </w:rPr>
      </w:pPr>
      <w:r>
        <w:rPr>
          <w:rFonts w:eastAsia="Times New Roman"/>
          <w:szCs w:val="24"/>
        </w:rPr>
        <w:t>Να θυμίσουμε, πρώτον, τη θεσμοθέτηση άμεσων μέτρων για την αντιμετώπιση της ανθρωπιστικής κρίσης. Το πρόγραμμα έδινε μικρά σταθερά επιδόματα σε φτωχές οικογένειες, δόθηκε η κάρτα αλληλεγγύης με επίδομα ενοικίου, δωρεάν ρεύμα και νερό σε φτωχά νοικ</w:t>
      </w:r>
      <w:r>
        <w:rPr>
          <w:rFonts w:eastAsia="Times New Roman"/>
          <w:szCs w:val="24"/>
        </w:rPr>
        <w:t xml:space="preserve">οκυριά και κάλυψε περί τις τετρακόσιες πέντε χιλιάδες ανθρώπους. Δημιουργήθηκε, για πρώτη φορά, ένας </w:t>
      </w:r>
      <w:r>
        <w:rPr>
          <w:rFonts w:eastAsia="Times New Roman"/>
          <w:szCs w:val="24"/>
        </w:rPr>
        <w:lastRenderedPageBreak/>
        <w:t>χάρτης της φτώχειας, προκειμένου να σχεδιάσουμε στενευμένες δράσεις. Η προπληρωμένη κάρτα αλληλεγγύης αποτέλεσε την καινοτομία του προγράμματος, είχε εξαιρ</w:t>
      </w:r>
      <w:r>
        <w:rPr>
          <w:rFonts w:eastAsia="Times New Roman"/>
          <w:szCs w:val="24"/>
        </w:rPr>
        <w:t>ετική υποδοχή από τους ωφελούμενους, διακινήθηκαν 81 εκατομμύρια ευρώ από καταστήματα εμπορίας τροφίμων.</w:t>
      </w:r>
    </w:p>
    <w:p w14:paraId="24A428FA" w14:textId="77777777" w:rsidR="00940AA5" w:rsidRDefault="00122158">
      <w:pPr>
        <w:spacing w:line="600" w:lineRule="auto"/>
        <w:ind w:firstLine="720"/>
        <w:jc w:val="both"/>
        <w:rPr>
          <w:rFonts w:eastAsia="Times New Roman"/>
          <w:szCs w:val="24"/>
        </w:rPr>
      </w:pPr>
      <w:r>
        <w:rPr>
          <w:rFonts w:eastAsia="Times New Roman"/>
          <w:szCs w:val="24"/>
        </w:rPr>
        <w:t xml:space="preserve">Δεύτερον, το </w:t>
      </w:r>
      <w:r>
        <w:rPr>
          <w:rFonts w:eastAsia="Times New Roman"/>
          <w:szCs w:val="24"/>
        </w:rPr>
        <w:t>κ</w:t>
      </w:r>
      <w:r>
        <w:rPr>
          <w:rFonts w:eastAsia="Times New Roman"/>
          <w:szCs w:val="24"/>
        </w:rPr>
        <w:t xml:space="preserve">οινωνικό </w:t>
      </w:r>
      <w:r>
        <w:rPr>
          <w:rFonts w:eastAsia="Times New Roman"/>
          <w:szCs w:val="24"/>
        </w:rPr>
        <w:t>ε</w:t>
      </w:r>
      <w:r>
        <w:rPr>
          <w:rFonts w:eastAsia="Times New Roman"/>
          <w:szCs w:val="24"/>
        </w:rPr>
        <w:t xml:space="preserve">ισόδημα </w:t>
      </w:r>
      <w:r>
        <w:rPr>
          <w:rFonts w:eastAsia="Times New Roman"/>
          <w:szCs w:val="24"/>
        </w:rPr>
        <w:t>α</w:t>
      </w:r>
      <w:r>
        <w:rPr>
          <w:rFonts w:eastAsia="Times New Roman"/>
          <w:szCs w:val="24"/>
        </w:rPr>
        <w:t xml:space="preserve">λληλεγγύης ξεκίνησε πιλοτικά σε τριάντα </w:t>
      </w:r>
      <w:r>
        <w:rPr>
          <w:rFonts w:eastAsia="Times New Roman"/>
          <w:szCs w:val="24"/>
        </w:rPr>
        <w:t>δ</w:t>
      </w:r>
      <w:r>
        <w:rPr>
          <w:rFonts w:eastAsia="Times New Roman"/>
          <w:szCs w:val="24"/>
        </w:rPr>
        <w:t xml:space="preserve">ήμους τον Ιούλιο του 2016 και, σε αντίθεση με την εφαρμογή του ελάχιστου </w:t>
      </w:r>
      <w:r>
        <w:rPr>
          <w:rFonts w:eastAsia="Times New Roman"/>
          <w:szCs w:val="24"/>
        </w:rPr>
        <w:t>εγγυημένου εισοδήματος, τεκμηριώθηκε με στοιχεία πληθυσμιακά, ποσοστών ανεργίας, ποσοστών φτώχειας, όπως προέκυψαν από το Πρόγραμμα Αντιμετώπισης Ανθρωπιστικής Κρίσης και του ΤΕΒΑ.</w:t>
      </w:r>
    </w:p>
    <w:p w14:paraId="24A428FB" w14:textId="77777777" w:rsidR="00940AA5" w:rsidRDefault="00122158">
      <w:pPr>
        <w:spacing w:line="600" w:lineRule="auto"/>
        <w:ind w:firstLine="720"/>
        <w:jc w:val="both"/>
        <w:rPr>
          <w:rFonts w:eastAsia="Times New Roman"/>
          <w:szCs w:val="24"/>
        </w:rPr>
      </w:pPr>
      <w:r>
        <w:rPr>
          <w:rFonts w:eastAsia="Times New Roman"/>
          <w:szCs w:val="24"/>
        </w:rPr>
        <w:t xml:space="preserve">Συνεχίστηκε με καθολική εφαρμογή από τον Ιανουάριο του 2017 σε όλους τους </w:t>
      </w:r>
      <w:r>
        <w:rPr>
          <w:rFonts w:eastAsia="Times New Roman"/>
          <w:szCs w:val="24"/>
        </w:rPr>
        <w:t>δ</w:t>
      </w:r>
      <w:r>
        <w:rPr>
          <w:rFonts w:eastAsia="Times New Roman"/>
          <w:szCs w:val="24"/>
        </w:rPr>
        <w:t>ήμους της χώρας με εγγραφή στον προϋπολογισμό 760.000.000 ευρώ. Αφορά όλες τις ευάλωτες κοινωνικές ομάδες</w:t>
      </w:r>
      <w:r>
        <w:rPr>
          <w:rFonts w:eastAsia="Times New Roman"/>
          <w:szCs w:val="24"/>
        </w:rPr>
        <w:t>,</w:t>
      </w:r>
      <w:r>
        <w:rPr>
          <w:rFonts w:eastAsia="Times New Roman"/>
          <w:szCs w:val="24"/>
        </w:rPr>
        <w:t xml:space="preserve"> που ζουν σε συνθήκες ακραίας φτώχειας ή με πολύ χαμηλά εισοδήματα, καθώς και τα απροστάτευτα παιδιά</w:t>
      </w:r>
      <w:r>
        <w:rPr>
          <w:rFonts w:eastAsia="Times New Roman"/>
          <w:szCs w:val="24"/>
        </w:rPr>
        <w:t>,</w:t>
      </w:r>
      <w:r>
        <w:rPr>
          <w:rFonts w:eastAsia="Times New Roman"/>
          <w:szCs w:val="24"/>
        </w:rPr>
        <w:t xml:space="preserve"> που λαμβάνουν 100 ευρώ τον μήνα. Οι δικαιούχοι τ</w:t>
      </w:r>
      <w:r>
        <w:rPr>
          <w:rFonts w:eastAsia="Times New Roman"/>
          <w:szCs w:val="24"/>
        </w:rPr>
        <w:t>ου ΚΕΑ -έγινε και ερώτηση πριν- από τα στοιχεία, κυρία Υπουργέ, νομίζω ότι είναι λίγο παραπάνω από 450.000.</w:t>
      </w:r>
    </w:p>
    <w:p w14:paraId="24A428FC" w14:textId="77777777" w:rsidR="00940AA5" w:rsidRDefault="00122158">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Είναι 515.000 σήμερα.</w:t>
      </w:r>
    </w:p>
    <w:p w14:paraId="24A428FD" w14:textId="77777777" w:rsidR="00940AA5" w:rsidRDefault="00122158">
      <w:pPr>
        <w:spacing w:line="600" w:lineRule="auto"/>
        <w:ind w:firstLine="720"/>
        <w:jc w:val="both"/>
        <w:rPr>
          <w:rFonts w:eastAsia="Times New Roman"/>
          <w:szCs w:val="24"/>
        </w:rPr>
      </w:pPr>
      <w:r>
        <w:rPr>
          <w:rFonts w:eastAsia="Times New Roman"/>
          <w:b/>
          <w:szCs w:val="24"/>
        </w:rPr>
        <w:t xml:space="preserve">ΑΘΑΝΑΣΙΟΣ ΠΑΠΑΔΟΠΟΥΛΟΣ: </w:t>
      </w:r>
      <w:r>
        <w:rPr>
          <w:rFonts w:eastAsia="Times New Roman"/>
          <w:szCs w:val="24"/>
        </w:rPr>
        <w:t>Φτάσαμε</w:t>
      </w:r>
      <w:r>
        <w:rPr>
          <w:rFonts w:eastAsia="Times New Roman"/>
          <w:szCs w:val="24"/>
        </w:rPr>
        <w:t xml:space="preserve"> σήμερα τους 515.000.</w:t>
      </w:r>
    </w:p>
    <w:p w14:paraId="24A428FE" w14:textId="77777777" w:rsidR="00940AA5" w:rsidRDefault="00122158">
      <w:pPr>
        <w:spacing w:line="600" w:lineRule="auto"/>
        <w:ind w:firstLine="720"/>
        <w:jc w:val="both"/>
        <w:rPr>
          <w:rFonts w:eastAsia="Times New Roman"/>
          <w:szCs w:val="24"/>
        </w:rPr>
      </w:pPr>
      <w:r>
        <w:rPr>
          <w:rFonts w:eastAsia="Times New Roman"/>
          <w:szCs w:val="24"/>
        </w:rPr>
        <w:lastRenderedPageBreak/>
        <w:t>Οι δικαιούχοι του ΚΕΑ γνωρίζουν την ακριβή ημερομηνία καταβολής του. Υπάρχει ηλεκτρονική πλατφόρμα που είναι εξαιρετικά φιλική. Αποκτούν πρόσβαση και έχουν διασύνδεση σε συμπληρωματικές παροχές και υπηρεσίες, όπως δωρεάν ιατροφαρμακευ</w:t>
      </w:r>
      <w:r>
        <w:rPr>
          <w:rFonts w:eastAsia="Times New Roman"/>
          <w:szCs w:val="24"/>
        </w:rPr>
        <w:t xml:space="preserve">τική περίθαλψη, συμμετοχή στις κοινωνικές δομές φτώχειας, συμμετοχή στο πρόγραμμα του ΤΕΒΑ, δωρεάν διανομή τροφίμων, φρούτων, λαχανικών, επιδότηση των παιδιών σε βρεφονηπιακούς σταθμούς. </w:t>
      </w:r>
    </w:p>
    <w:p w14:paraId="24A428FF" w14:textId="77777777" w:rsidR="00940AA5" w:rsidRDefault="00122158">
      <w:pPr>
        <w:spacing w:line="600" w:lineRule="auto"/>
        <w:ind w:firstLine="720"/>
        <w:jc w:val="both"/>
        <w:rPr>
          <w:rFonts w:eastAsia="Times New Roman"/>
          <w:szCs w:val="24"/>
        </w:rPr>
      </w:pPr>
      <w:r>
        <w:rPr>
          <w:rFonts w:eastAsia="Times New Roman"/>
          <w:szCs w:val="24"/>
        </w:rPr>
        <w:t>Το 10% των ωφελούμενων δικαιούχων του ΚΕΑ προβλέπεται να ενταχθούν σ</w:t>
      </w:r>
      <w:r>
        <w:rPr>
          <w:rFonts w:eastAsia="Times New Roman"/>
          <w:szCs w:val="24"/>
        </w:rPr>
        <w:t>την αγορά εργασίας -και ήδη από τα στοιχεία που έχω είναι λίγο παραπάνω από 2.000- με προγράμματα του ΟΑΕΔ και πιλοτικά προγράμματα απασχόλησης που έχει καταρτίσει ή σχεδιάσει το Υπουργείο. Δημιουργήθηκε εθνικός μηχανισμός για την κοινωνική ένταξη και κοιν</w:t>
      </w:r>
      <w:r>
        <w:rPr>
          <w:rFonts w:eastAsia="Times New Roman"/>
          <w:szCs w:val="24"/>
        </w:rPr>
        <w:t xml:space="preserve">ωνική συνοχή, που θα παρακολουθεί την αποτελεσματικότητα κάθε κοινωνικής πολιτικής και κυρίως την εξυπηρέτηση των πολιτών. </w:t>
      </w:r>
    </w:p>
    <w:p w14:paraId="24A42900" w14:textId="77777777" w:rsidR="00940AA5" w:rsidRDefault="00122158">
      <w:pPr>
        <w:spacing w:line="600" w:lineRule="auto"/>
        <w:ind w:firstLine="720"/>
        <w:jc w:val="both"/>
        <w:rPr>
          <w:rFonts w:eastAsia="Times New Roman"/>
          <w:szCs w:val="24"/>
        </w:rPr>
      </w:pPr>
      <w:r>
        <w:rPr>
          <w:rFonts w:eastAsia="Times New Roman"/>
          <w:szCs w:val="24"/>
        </w:rPr>
        <w:t>Τρίτον, σχολικά γεύματα. Το πρόγραμμα αντιμετωπίζει την απεχθέστερη και βλαπτικότερη πλευρά της παιδικής φτώχειας, τον υποσιτισμό, κ</w:t>
      </w:r>
      <w:r>
        <w:rPr>
          <w:rFonts w:eastAsia="Times New Roman"/>
          <w:szCs w:val="24"/>
        </w:rPr>
        <w:t xml:space="preserve">αθώς και τη σχολική διαρροή και τη μειωμένη σχολική απόδοση που παρατηρείται ιδιαίτερα σε φτωχά παιδιά. Σε πολλούς δήμους της Αττικής το πρόγραμμα υλοποιείται από την αρχή της σχολικής χρονιάς σε μαθητές σχολείων της πρωτοβάθμιας εκπαίδευσης. Στη συνέχεια </w:t>
      </w:r>
      <w:r>
        <w:rPr>
          <w:rFonts w:eastAsia="Times New Roman"/>
          <w:szCs w:val="24"/>
        </w:rPr>
        <w:t xml:space="preserve">εντάχθηκαν στο πρόγραμμα </w:t>
      </w:r>
      <w:r>
        <w:rPr>
          <w:rFonts w:eastAsia="Times New Roman"/>
          <w:szCs w:val="24"/>
        </w:rPr>
        <w:lastRenderedPageBreak/>
        <w:t xml:space="preserve">των σχολικών γευμάτων η Θεσσαλονίκη, η Καβάλα, το Πέραμα, η πατρίδα μου τα Τρίκαλα και άλλες πόλεις. Αρχικά αφορούσε </w:t>
      </w:r>
      <w:r>
        <w:rPr>
          <w:rFonts w:eastAsia="Times New Roman"/>
          <w:szCs w:val="24"/>
        </w:rPr>
        <w:t>έντεκα χιλιάδες</w:t>
      </w:r>
      <w:r>
        <w:rPr>
          <w:rFonts w:eastAsia="Times New Roman"/>
          <w:szCs w:val="24"/>
        </w:rPr>
        <w:t xml:space="preserve"> παιδιά σε </w:t>
      </w:r>
      <w:r>
        <w:rPr>
          <w:rFonts w:eastAsia="Times New Roman"/>
          <w:szCs w:val="24"/>
        </w:rPr>
        <w:t>πενήντα τέσσερα</w:t>
      </w:r>
      <w:r>
        <w:rPr>
          <w:rFonts w:eastAsia="Times New Roman"/>
          <w:szCs w:val="24"/>
        </w:rPr>
        <w:t xml:space="preserve"> σχολεία και ο σχεδιασμός προέβλεπε τη συνέχιση </w:t>
      </w:r>
      <w:r>
        <w:rPr>
          <w:rFonts w:eastAsia="Times New Roman"/>
          <w:szCs w:val="24"/>
        </w:rPr>
        <w:t>εβδομήντα δύο χιλιάδων</w:t>
      </w:r>
      <w:r>
        <w:rPr>
          <w:rFonts w:eastAsia="Times New Roman"/>
          <w:szCs w:val="24"/>
        </w:rPr>
        <w:t xml:space="preserve"> σχ</w:t>
      </w:r>
      <w:r>
        <w:rPr>
          <w:rFonts w:eastAsia="Times New Roman"/>
          <w:szCs w:val="24"/>
        </w:rPr>
        <w:t xml:space="preserve">ολικών γευμάτων. </w:t>
      </w:r>
    </w:p>
    <w:p w14:paraId="24A42901" w14:textId="77777777" w:rsidR="00940AA5" w:rsidRDefault="00122158">
      <w:pPr>
        <w:spacing w:line="600" w:lineRule="auto"/>
        <w:ind w:firstLine="720"/>
        <w:jc w:val="both"/>
        <w:rPr>
          <w:rFonts w:eastAsia="Times New Roman"/>
          <w:szCs w:val="24"/>
        </w:rPr>
      </w:pPr>
      <w:r>
        <w:rPr>
          <w:rFonts w:eastAsia="Times New Roman"/>
          <w:szCs w:val="24"/>
        </w:rPr>
        <w:t xml:space="preserve">Τέταρτον,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 xml:space="preserve">οινότητας. Προβλέπεται η λειτουργία διακοσίων πενήντα τεσσάρων </w:t>
      </w:r>
      <w:r>
        <w:rPr>
          <w:rFonts w:eastAsia="Times New Roman"/>
          <w:szCs w:val="24"/>
        </w:rPr>
        <w:t>κ</w:t>
      </w:r>
      <w:r>
        <w:rPr>
          <w:rFonts w:eastAsia="Times New Roman"/>
          <w:szCs w:val="24"/>
        </w:rPr>
        <w:t xml:space="preserve">έντρων </w:t>
      </w:r>
      <w:r>
        <w:rPr>
          <w:rFonts w:eastAsia="Times New Roman"/>
          <w:szCs w:val="24"/>
        </w:rPr>
        <w:t>ν</w:t>
      </w:r>
      <w:r>
        <w:rPr>
          <w:rFonts w:eastAsia="Times New Roman"/>
          <w:szCs w:val="24"/>
        </w:rPr>
        <w:t>εότητας σε ισάριθμους δήμους με 700 εργαζόμενους σε όλη την επικράτεια που θα προσληφθούν με διαδικασίες ΑΣΕΠ.</w:t>
      </w:r>
    </w:p>
    <w:p w14:paraId="24A42902" w14:textId="77777777" w:rsidR="00940AA5" w:rsidRDefault="00122158">
      <w:pPr>
        <w:spacing w:line="600" w:lineRule="auto"/>
        <w:ind w:firstLine="720"/>
        <w:jc w:val="both"/>
        <w:rPr>
          <w:rFonts w:eastAsia="Times New Roman"/>
          <w:szCs w:val="24"/>
        </w:rPr>
      </w:pPr>
      <w:r>
        <w:rPr>
          <w:rFonts w:eastAsia="Times New Roman"/>
          <w:szCs w:val="24"/>
        </w:rPr>
        <w:t xml:space="preserve">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οινότητας θα είναι οι τοπι</w:t>
      </w:r>
      <w:r>
        <w:rPr>
          <w:rFonts w:eastAsia="Times New Roman"/>
          <w:szCs w:val="24"/>
        </w:rPr>
        <w:t>κές μονάδες επαφής και ενημέρωσης των πολιτών για τις πολιτικές κοινωνικής προστασίας. Θα υποδέχονται, θα εξυπηρετούν και θα διασυνδέουν τους πολίτες με όλα τα κοινωνικά προγράμματα και υπηρεσίες</w:t>
      </w:r>
      <w:r>
        <w:rPr>
          <w:rFonts w:eastAsia="Times New Roman"/>
          <w:szCs w:val="24"/>
        </w:rPr>
        <w:t>,</w:t>
      </w:r>
      <w:r>
        <w:rPr>
          <w:rFonts w:eastAsia="Times New Roman"/>
          <w:szCs w:val="24"/>
        </w:rPr>
        <w:t xml:space="preserve"> που υλοποιούνται στην περιοχή λειτουργίας τους και θα κρατο</w:t>
      </w:r>
      <w:r>
        <w:rPr>
          <w:rFonts w:eastAsia="Times New Roman"/>
          <w:szCs w:val="24"/>
        </w:rPr>
        <w:t>ύν τους πολίτες σε επαφή με όλες τις ενεργητικές πολιτικές απασχόλησης σε συνεργασία με τον ΟΑΕΔ και τη Γενική Γραμματεία Διά Βίου Μάθησης.</w:t>
      </w:r>
    </w:p>
    <w:p w14:paraId="24A42903" w14:textId="77777777" w:rsidR="00940AA5" w:rsidRDefault="00122158">
      <w:pPr>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η δωρεάν μετακίνηση ανέργων στα μέσα μαζικής μεταφοράς.</w:t>
      </w:r>
    </w:p>
    <w:p w14:paraId="24A42904" w14:textId="77777777" w:rsidR="00940AA5" w:rsidRDefault="00122158">
      <w:pPr>
        <w:spacing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η πολιτική για αστέγους που τη συζητήσαμε με</w:t>
      </w:r>
      <w:r>
        <w:rPr>
          <w:rFonts w:eastAsia="Times New Roman"/>
          <w:szCs w:val="24"/>
        </w:rPr>
        <w:t xml:space="preserve"> επάρκεια και στην πρόσκληση που μας έκανε ο Δήμος Αθηναίων.</w:t>
      </w:r>
    </w:p>
    <w:p w14:paraId="24A42905" w14:textId="77777777" w:rsidR="00940AA5" w:rsidRDefault="00122158">
      <w:pPr>
        <w:spacing w:line="600" w:lineRule="auto"/>
        <w:ind w:firstLine="720"/>
        <w:jc w:val="both"/>
        <w:rPr>
          <w:rFonts w:eastAsia="Times New Roman"/>
          <w:szCs w:val="24"/>
        </w:rPr>
      </w:pPr>
      <w:r>
        <w:rPr>
          <w:rFonts w:eastAsia="Times New Roman"/>
          <w:szCs w:val="24"/>
        </w:rPr>
        <w:lastRenderedPageBreak/>
        <w:t>Τον Μάιο του 2016 εκδόθηκε κοινή υπουργική απόφαση των Υπουργείων Εργασίας, Υγείας, Εσωτερικών για τον καθορισμό των ελάχιστων προδιαγραφών για δομές παροχής υπηρεσιών σε αστέγους. Στην ΚΥΑ κωδικ</w:t>
      </w:r>
      <w:r>
        <w:rPr>
          <w:rFonts w:eastAsia="Times New Roman"/>
          <w:szCs w:val="24"/>
        </w:rPr>
        <w:t>οποιήθηκε και επεκτάθηκε το υφιστάμενο πλαίσιο, ξενώνες και ανοιχτά κέντρα ημέρας, και προστέθηκαν προδιαγραφές για υπνωτήρια και υποστηριζόμενα διαμερίσματα.</w:t>
      </w:r>
    </w:p>
    <w:p w14:paraId="24A42906" w14:textId="77777777" w:rsidR="00940AA5" w:rsidRDefault="00122158">
      <w:pPr>
        <w:spacing w:line="600" w:lineRule="auto"/>
        <w:ind w:firstLine="720"/>
        <w:jc w:val="both"/>
        <w:rPr>
          <w:rFonts w:eastAsia="Times New Roman"/>
          <w:szCs w:val="24"/>
        </w:rPr>
      </w:pPr>
      <w:r>
        <w:rPr>
          <w:rFonts w:eastAsia="Times New Roman"/>
          <w:szCs w:val="24"/>
        </w:rPr>
        <w:t>Το νέο θεσμικό πλαίσιο για τους αστέγους αποτελεί τη βάση για την κατοχύρωση ενιαίων προδιαγραφών</w:t>
      </w:r>
      <w:r>
        <w:rPr>
          <w:rFonts w:eastAsia="Times New Roman"/>
          <w:szCs w:val="24"/>
        </w:rPr>
        <w:t xml:space="preserve">, απλοποίηση των διαδικασιών για τους οφειλόμενους και διασφάλιση της ποιότητας των παρεχόμενων υπηρεσιών. Η ΚΥΑ περιλαμβάνει και πρότυπο κανονισμό λειτουργίας και πρότυπο ατομικό συμφωνητικό σε δομές με βάση τις καλές πρακτικές των φορέων του πεδίου. </w:t>
      </w:r>
    </w:p>
    <w:p w14:paraId="24A42907" w14:textId="77777777" w:rsidR="00940AA5" w:rsidRDefault="00122158">
      <w:pPr>
        <w:spacing w:line="600" w:lineRule="auto"/>
        <w:ind w:firstLine="720"/>
        <w:jc w:val="both"/>
        <w:rPr>
          <w:rFonts w:eastAsia="Times New Roman"/>
          <w:szCs w:val="24"/>
        </w:rPr>
      </w:pPr>
      <w:r>
        <w:rPr>
          <w:rFonts w:eastAsia="Times New Roman"/>
          <w:szCs w:val="24"/>
        </w:rPr>
        <w:t>Για</w:t>
      </w:r>
      <w:r>
        <w:rPr>
          <w:rFonts w:eastAsia="Times New Roman"/>
          <w:szCs w:val="24"/>
        </w:rPr>
        <w:t xml:space="preserve"> πρώτη φορά δίνεται η δυνατότητα σε φορείς του ν.4139/2013 για τις </w:t>
      </w:r>
      <w:proofErr w:type="spellStart"/>
      <w:r>
        <w:rPr>
          <w:rFonts w:eastAsia="Times New Roman"/>
          <w:szCs w:val="24"/>
        </w:rPr>
        <w:t>εξαρτησιογόνες</w:t>
      </w:r>
      <w:proofErr w:type="spellEnd"/>
      <w:r>
        <w:rPr>
          <w:rFonts w:eastAsia="Times New Roman"/>
          <w:szCs w:val="24"/>
        </w:rPr>
        <w:t xml:space="preserve"> ουσίες, ΚΕΘΕΑ, ΟΚΑΝΑ, να λειτουργήσουν τέτοιες δομές. Με βάση την ΚΥΑ σχεδιάστηκαν και οι προσκλήσεις του νέου ΕΣΠΑ για τη χρηματοδότηση των δομών για αστέγους, υπνωτήρια και</w:t>
      </w:r>
      <w:r>
        <w:rPr>
          <w:rFonts w:eastAsia="Times New Roman"/>
          <w:szCs w:val="24"/>
        </w:rPr>
        <w:t xml:space="preserve"> κέντρα ημέρας. Θα λειτουργήσουν είκοσι δομές, δέκα υπνωτήρια και δέκα κέντρα ημέρας. Τα εννέα θα είναι στην Αθήνα.</w:t>
      </w:r>
    </w:p>
    <w:p w14:paraId="24A4290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Εντάχθηκαν ακόμη οι άστεγοι στο ΚΕΑ για παροχή εισοδηματικής ενίσχυσης και σταδιακή διασύνδεση με τις άλλες παροχές του ΤΕΒΑ με τους δύο </w:t>
      </w:r>
      <w:r>
        <w:rPr>
          <w:rFonts w:eastAsia="Times New Roman" w:cs="Times New Roman"/>
          <w:szCs w:val="24"/>
        </w:rPr>
        <w:lastRenderedPageBreak/>
        <w:t>άλλ</w:t>
      </w:r>
      <w:r>
        <w:rPr>
          <w:rFonts w:eastAsia="Times New Roman" w:cs="Times New Roman"/>
          <w:szCs w:val="24"/>
        </w:rPr>
        <w:t xml:space="preserve">ους πυλώνες. Ήδη από τα στοιχεία που δόθηκαν είναι τρεις χιλιάδες περίπου οι επωφελούμενοι άστεγοι. </w:t>
      </w:r>
    </w:p>
    <w:p w14:paraId="24A4290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πρόγραμμα στέγασης και επανένταξης συνεχίζεται για άλλο ένα έτος με χρηματοδότηση από εθνικούς πόρους 5,5 εκατομμυρίων ευρώ, αναμένεται αξιολόγηση και σ</w:t>
      </w:r>
      <w:r>
        <w:rPr>
          <w:rFonts w:eastAsia="Times New Roman" w:cs="Times New Roman"/>
          <w:szCs w:val="24"/>
        </w:rPr>
        <w:t>χεδιάζεται ολοκληρωμένο πρόγραμμα υποστηριζόμενων διαμερισμάτων. Από τα στοιχεία</w:t>
      </w:r>
      <w:r>
        <w:rPr>
          <w:rFonts w:eastAsia="Times New Roman" w:cs="Times New Roman"/>
          <w:szCs w:val="24"/>
        </w:rPr>
        <w:t>,</w:t>
      </w:r>
      <w:r>
        <w:rPr>
          <w:rFonts w:eastAsia="Times New Roman" w:cs="Times New Roman"/>
          <w:szCs w:val="24"/>
        </w:rPr>
        <w:t xml:space="preserve"> που έχουμε επωφελήθηκαν μέχρι τώρα από το πρόγραμμα είκοσι δύο χιλιάδες οικογένειες σε επισφάλεια με 46 περίπου εκατομμύρια ευρώ, νομίζω, κύριε Υπουργέ. </w:t>
      </w:r>
    </w:p>
    <w:p w14:paraId="24A4290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Δημιουργείται στο Υπουργείο Εργασίας Τμήμα Κοινωνικών Πολιτικών Στέγης για τη διοικητική και επιχειρησιακή ενίσχυση της μακροπρόθεσμης παρέμβασης. Από τον Δεκέμβριο του 2016 εντάχθηκε η </w:t>
      </w:r>
      <w:proofErr w:type="spellStart"/>
      <w:r>
        <w:rPr>
          <w:rFonts w:eastAsia="Times New Roman" w:cs="Times New Roman"/>
          <w:szCs w:val="24"/>
        </w:rPr>
        <w:t>πυλωτική</w:t>
      </w:r>
      <w:proofErr w:type="spellEnd"/>
      <w:r>
        <w:rPr>
          <w:rFonts w:eastAsia="Times New Roman" w:cs="Times New Roman"/>
          <w:szCs w:val="24"/>
        </w:rPr>
        <w:t xml:space="preserve"> καταγραφή των αστέγων στον δρόμο και στις δομές σε πέντε δήμο</w:t>
      </w:r>
      <w:r>
        <w:rPr>
          <w:rFonts w:eastAsia="Times New Roman" w:cs="Times New Roman"/>
          <w:szCs w:val="24"/>
        </w:rPr>
        <w:t xml:space="preserve">υς. Η ΗΔΙΚΑ δημιουργεί πληροφοριακά εργαλεία για την καταγραφή και παρακολούθηση του άστεγου πληθυσμού, την υποστήριξη και τον συντονισμό των φορέων που παρέχουν σε μόνιμη βάση υπηρεσίες στους αστέγους. </w:t>
      </w:r>
    </w:p>
    <w:p w14:paraId="24A4290B" w14:textId="77777777" w:rsidR="00940AA5" w:rsidRDefault="00122158">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Ειδική Γραμματεία για την Κοινωνική Ένταξη </w:t>
      </w:r>
      <w:r>
        <w:rPr>
          <w:rFonts w:eastAsia="Times New Roman" w:cs="Times New Roman"/>
          <w:szCs w:val="24"/>
        </w:rPr>
        <w:t xml:space="preserve">των </w:t>
      </w:r>
      <w:proofErr w:type="spellStart"/>
      <w:r>
        <w:rPr>
          <w:rFonts w:eastAsia="Times New Roman" w:cs="Times New Roman"/>
          <w:szCs w:val="24"/>
        </w:rPr>
        <w:t>Ρομά</w:t>
      </w:r>
      <w:proofErr w:type="spellEnd"/>
      <w:r>
        <w:rPr>
          <w:rFonts w:eastAsia="Times New Roman" w:cs="Times New Roman"/>
          <w:szCs w:val="24"/>
        </w:rPr>
        <w:t xml:space="preserve"> με χαρτογράφηση των οικισμών και των συνθηκών διαβίωσης, προγράμματα μετεγκατάστασης και δημιουργία </w:t>
      </w:r>
      <w:proofErr w:type="spellStart"/>
      <w:r>
        <w:rPr>
          <w:rFonts w:eastAsia="Times New Roman" w:cs="Times New Roman"/>
          <w:szCs w:val="24"/>
        </w:rPr>
        <w:t>πολυκέντρων</w:t>
      </w:r>
      <w:proofErr w:type="spellEnd"/>
      <w:r>
        <w:rPr>
          <w:rFonts w:eastAsia="Times New Roman" w:cs="Times New Roman"/>
          <w:szCs w:val="24"/>
        </w:rPr>
        <w:t>, στα οποία προβλέπεται χώρος φιλοξενίας παιδιών, συμβουλευτικό κέντρο, χώροι υγιεινής και μικρό ιατρείο. Επίσης, προγράμματα απασχόληση</w:t>
      </w:r>
      <w:r>
        <w:rPr>
          <w:rFonts w:eastAsia="Times New Roman" w:cs="Times New Roman"/>
          <w:szCs w:val="24"/>
        </w:rPr>
        <w:t xml:space="preserve">ς και κατάρτισης που θα οδηγούν στην </w:t>
      </w:r>
      <w:r>
        <w:rPr>
          <w:rFonts w:eastAsia="Times New Roman" w:cs="Times New Roman"/>
          <w:szCs w:val="24"/>
        </w:rPr>
        <w:lastRenderedPageBreak/>
        <w:t xml:space="preserve">πιστοποίηση επαγγελμάτων. Η συντριπτική πλειοψηφία των </w:t>
      </w:r>
      <w:proofErr w:type="spellStart"/>
      <w:r>
        <w:rPr>
          <w:rFonts w:eastAsia="Times New Roman" w:cs="Times New Roman"/>
          <w:szCs w:val="24"/>
        </w:rPr>
        <w:t>Ρομά</w:t>
      </w:r>
      <w:proofErr w:type="spellEnd"/>
      <w:r>
        <w:rPr>
          <w:rFonts w:eastAsia="Times New Roman" w:cs="Times New Roman"/>
          <w:szCs w:val="24"/>
        </w:rPr>
        <w:t xml:space="preserve"> έχει ήδη ενισχυθεί οικονομικά μέσω του ΚΕΑ. </w:t>
      </w:r>
    </w:p>
    <w:p w14:paraId="24A4290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Όγδοο, κατάργηση του παράβολου των ΚΕΠΑ στους ανασφάλιστους. </w:t>
      </w:r>
    </w:p>
    <w:p w14:paraId="24A4290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Ένατο, προστασία ασυνόδευτων ανήλικων προσφύγων μέσω</w:t>
      </w:r>
      <w:r>
        <w:rPr>
          <w:rFonts w:eastAsia="Times New Roman" w:cs="Times New Roman"/>
          <w:szCs w:val="24"/>
        </w:rPr>
        <w:t xml:space="preserve"> της επέκτασης και της δημιουργίας νέων χώρων φιλοξενίας και παροχής φροντίδας. </w:t>
      </w:r>
    </w:p>
    <w:p w14:paraId="24A4290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Δέκατο, με το ν.4025/2014 τα ΚΑΦΚΑ ή τα ΚΕΚΥΚΑ</w:t>
      </w:r>
      <w:r>
        <w:rPr>
          <w:rFonts w:eastAsia="Times New Roman" w:cs="Times New Roman"/>
          <w:szCs w:val="24"/>
        </w:rPr>
        <w:t>ΜΕ</w:t>
      </w:r>
      <w:r>
        <w:rPr>
          <w:rFonts w:eastAsia="Times New Roman" w:cs="Times New Roman"/>
          <w:szCs w:val="24"/>
        </w:rPr>
        <w:t xml:space="preserve">Α μετονομάστηκαν σε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φ</w:t>
      </w:r>
      <w:r>
        <w:rPr>
          <w:rFonts w:eastAsia="Times New Roman" w:cs="Times New Roman"/>
          <w:szCs w:val="24"/>
        </w:rPr>
        <w:t xml:space="preserve">υσικής και </w:t>
      </w:r>
      <w:r>
        <w:rPr>
          <w:rFonts w:eastAsia="Times New Roman" w:cs="Times New Roman"/>
          <w:szCs w:val="24"/>
        </w:rPr>
        <w:t>ι</w:t>
      </w:r>
      <w:r>
        <w:rPr>
          <w:rFonts w:eastAsia="Times New Roman" w:cs="Times New Roman"/>
          <w:szCs w:val="24"/>
        </w:rPr>
        <w:t xml:space="preserve">ατρικής </w:t>
      </w:r>
      <w:r>
        <w:rPr>
          <w:rFonts w:eastAsia="Times New Roman" w:cs="Times New Roman"/>
          <w:szCs w:val="24"/>
        </w:rPr>
        <w:t>α</w:t>
      </w:r>
      <w:r>
        <w:rPr>
          <w:rFonts w:eastAsia="Times New Roman" w:cs="Times New Roman"/>
          <w:szCs w:val="24"/>
        </w:rPr>
        <w:t xml:space="preserve">ποκατάστασης και εντάχθηκαν, όπως ανέλυσε και η κ. </w:t>
      </w:r>
      <w:proofErr w:type="spellStart"/>
      <w:r>
        <w:rPr>
          <w:rFonts w:eastAsia="Times New Roman" w:cs="Times New Roman"/>
          <w:szCs w:val="24"/>
        </w:rPr>
        <w:t>Χριστοφιλοπούλου</w:t>
      </w:r>
      <w:proofErr w:type="spellEnd"/>
      <w:r>
        <w:rPr>
          <w:rFonts w:eastAsia="Times New Roman" w:cs="Times New Roman"/>
          <w:szCs w:val="24"/>
        </w:rPr>
        <w:t>, στο ΕΣΥ υ</w:t>
      </w:r>
      <w:r>
        <w:rPr>
          <w:rFonts w:eastAsia="Times New Roman" w:cs="Times New Roman"/>
          <w:szCs w:val="24"/>
        </w:rPr>
        <w:t xml:space="preserve">παγόμενα σε νοσοκομεία. Η ένταξή τους, όμως, έγινε με το ελλιπές προσωπικό που είχαν τότε χωρίς να προβλεφθεί ο χαρακτηρισμός τους ως αποκεντρωμένων μονάδων με δικό τους οργανόγραμμα. Έτσι το πρόβλημα </w:t>
      </w:r>
      <w:proofErr w:type="spellStart"/>
      <w:r>
        <w:rPr>
          <w:rFonts w:eastAsia="Times New Roman" w:cs="Times New Roman"/>
          <w:szCs w:val="24"/>
        </w:rPr>
        <w:t>υποστελέχωσης</w:t>
      </w:r>
      <w:proofErr w:type="spellEnd"/>
      <w:r>
        <w:rPr>
          <w:rFonts w:eastAsia="Times New Roman" w:cs="Times New Roman"/>
          <w:szCs w:val="24"/>
        </w:rPr>
        <w:t xml:space="preserve"> επιδεινώθηκε, καθώς το προσωπικό διαχύθηκ</w:t>
      </w:r>
      <w:r>
        <w:rPr>
          <w:rFonts w:eastAsia="Times New Roman" w:cs="Times New Roman"/>
          <w:szCs w:val="24"/>
        </w:rPr>
        <w:t xml:space="preserve">ε μέσα στο προσωπικό των νοσοκομείων. </w:t>
      </w:r>
    </w:p>
    <w:p w14:paraId="24A4290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Σήμερα από τα τριάντα ΚΕΦΙΑΠ</w:t>
      </w:r>
      <w:r>
        <w:rPr>
          <w:rFonts w:eastAsia="Times New Roman" w:cs="Times New Roman"/>
          <w:szCs w:val="24"/>
        </w:rPr>
        <w:t>,</w:t>
      </w:r>
      <w:r>
        <w:rPr>
          <w:rFonts w:eastAsia="Times New Roman" w:cs="Times New Roman"/>
          <w:szCs w:val="24"/>
        </w:rPr>
        <w:t xml:space="preserve"> που υπάρχουν πανελλαδικά τα περισσότερα υπολειτουργούν, ενώ μερικά δεν λειτουργούν ακόμη. Αν και στην πλειοψηφία τους είναι για κλειστού τύπου νοσηλεία ελάχιστα λειτουργούν ως τέτοια και </w:t>
      </w:r>
      <w:r>
        <w:rPr>
          <w:rFonts w:eastAsia="Times New Roman" w:cs="Times New Roman"/>
          <w:szCs w:val="24"/>
        </w:rPr>
        <w:t xml:space="preserve">ουσιαστικά εξυπηρετούν μόνο εξωτερικούς ασθενείς. Με μια λέξη, η γενική εικόνα των ΚΕΦΙΑΠ είναι εικόνα εγκατάλειψης με λίγες εξαιρέσεις. </w:t>
      </w:r>
    </w:p>
    <w:p w14:paraId="24A4291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Η επαναφορά των ΚΕΦΙΑΠ στην ευθύνη του Υπουργείου Πρόνοιας, κατά τη γνώμη μας, δεν είναι λύση. Τα κέντρα αποκατάστασης</w:t>
      </w:r>
      <w:r>
        <w:rPr>
          <w:rFonts w:eastAsia="Times New Roman" w:cs="Times New Roman"/>
          <w:szCs w:val="24"/>
        </w:rPr>
        <w:t xml:space="preserve"> είναι τριτοβάθμιες υγειονομικές δομές και το σωστό είναι να αποτελούν δομές του Εθνικού Συστήματος Υγείας. Διαφορετικό πράγμα είναι η αποσύνδεσή τους από τα νοσοκομεία, που, σύμφωνα με την μέχρι τώρα εμπειρία, φαίνεται ότι είναι η πιο ενδεδειγμένη λύση κα</w:t>
      </w:r>
      <w:r>
        <w:rPr>
          <w:rFonts w:eastAsia="Times New Roman" w:cs="Times New Roman"/>
          <w:szCs w:val="24"/>
        </w:rPr>
        <w:t xml:space="preserve">ι για αυτό στον σχεδιασμό που παρουσίασε στις </w:t>
      </w:r>
      <w:r>
        <w:rPr>
          <w:rFonts w:eastAsia="Times New Roman" w:cs="Times New Roman"/>
          <w:szCs w:val="24"/>
        </w:rPr>
        <w:t>ε</w:t>
      </w:r>
      <w:r>
        <w:rPr>
          <w:rFonts w:eastAsia="Times New Roman" w:cs="Times New Roman"/>
          <w:szCs w:val="24"/>
        </w:rPr>
        <w:t>πιτροπές ο Υπουργός Υγείας Ανδρέας Ξανθός παρουσίασε όλο τον σχεδιασμό και για μέτρα αναβάθμισης και διοικητικής υποστήριξης των δομών αποκατάστασης με το τι προβλέπεται στον νέο οργανισμό του Υπουργείου Υγεία</w:t>
      </w:r>
      <w:r>
        <w:rPr>
          <w:rFonts w:eastAsia="Times New Roman" w:cs="Times New Roman"/>
          <w:szCs w:val="24"/>
        </w:rPr>
        <w:t xml:space="preserve">ς, για τα μέτρα για την αναβάθμιση των υπηρεσιών αποκατάστασης τα οποία αναλύθηκαν. </w:t>
      </w:r>
    </w:p>
    <w:p w14:paraId="24A4291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Για τον ακατάσχετο λογαριασμό μπορούμε να πούμε ότι με αυτά που ειπώθηκαν στην προηγούμενη συνεδρίαση των </w:t>
      </w:r>
      <w:r>
        <w:rPr>
          <w:rFonts w:eastAsia="Times New Roman" w:cs="Times New Roman"/>
          <w:szCs w:val="24"/>
        </w:rPr>
        <w:t>ε</w:t>
      </w:r>
      <w:r>
        <w:rPr>
          <w:rFonts w:eastAsia="Times New Roman" w:cs="Times New Roman"/>
          <w:szCs w:val="24"/>
        </w:rPr>
        <w:t>πιτροπών θεωρούμε ότι μπορούμε να συμφωνήσουμε για την επαναφορά</w:t>
      </w:r>
      <w:r>
        <w:rPr>
          <w:rFonts w:eastAsia="Times New Roman" w:cs="Times New Roman"/>
          <w:szCs w:val="24"/>
        </w:rPr>
        <w:t xml:space="preserve"> στα 1500 ευρώ του ακατάσχετου λογαριασμού. </w:t>
      </w:r>
    </w:p>
    <w:p w14:paraId="24A4291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Νομίζω ότι οι προτάσεις πρέπει να υλοποιηθούν αμέσως μόλις το επιτρέψουν οι δημοσιονομικές συνθήκες, καθώς αυτό αφορά και τις άλλες δυο προτάσεις που έγιναν ως τροπολογίες. </w:t>
      </w:r>
    </w:p>
    <w:p w14:paraId="24A4291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να κλείσω με τις θεσμικές αλλαγές</w:t>
      </w:r>
      <w:r>
        <w:rPr>
          <w:rFonts w:eastAsia="Times New Roman" w:cs="Times New Roman"/>
          <w:szCs w:val="24"/>
        </w:rPr>
        <w:t xml:space="preserve">. </w:t>
      </w:r>
    </w:p>
    <w:p w14:paraId="24A4291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Έχει δρομολογηθεί ήδη το νομοσχέδιο με στόχο την αναμόρφωση του θεσμικού πλαισίου για την αναπηρία υπό την ευθύνη του Υπουργού Επικρατείας Χριστόφορου Βερναρδάκη, με τίτλο</w:t>
      </w:r>
      <w:r>
        <w:rPr>
          <w:rFonts w:eastAsia="Times New Roman" w:cs="Times New Roman"/>
          <w:szCs w:val="24"/>
        </w:rPr>
        <w:t>:</w:t>
      </w:r>
      <w:r>
        <w:rPr>
          <w:rFonts w:eastAsia="Times New Roman" w:cs="Times New Roman"/>
          <w:szCs w:val="24"/>
        </w:rPr>
        <w:t xml:space="preserve"> «Πρόταση για τη θέσπιση νομοθετικών ρυθμίσεων προς τον σκοπό της αναμόρφωσης της</w:t>
      </w:r>
      <w:r>
        <w:rPr>
          <w:rFonts w:eastAsia="Times New Roman" w:cs="Times New Roman"/>
          <w:szCs w:val="24"/>
        </w:rPr>
        <w:t xml:space="preserve"> νομοθεσίας για την αναπηρία, σύμφωνα με τη Διεθνή Σύμβαση των Ηνωμένων Εθνών». Ετοιμάζεται επίσης μια συνολική αλλαγή στον τρόπο πιστοποίησης της αναπηρίας, ώστε να μειωθεί η ταλαιπωρία και οι αδιαφανείς διαδικασίες. </w:t>
      </w:r>
    </w:p>
    <w:p w14:paraId="24A4291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Συντάσσεται το νομοσχέδιο για την υιο</w:t>
      </w:r>
      <w:r>
        <w:rPr>
          <w:rFonts w:eastAsia="Times New Roman" w:cs="Times New Roman"/>
          <w:szCs w:val="24"/>
        </w:rPr>
        <w:t xml:space="preserve">θεσία και αναδοχή. Ο σχεδιασμός θα συμβάλει μεταξύ άλλων και στην </w:t>
      </w:r>
      <w:proofErr w:type="spellStart"/>
      <w:r>
        <w:rPr>
          <w:rFonts w:eastAsia="Times New Roman" w:cs="Times New Roman"/>
          <w:szCs w:val="24"/>
        </w:rPr>
        <w:t>αποασυλοποίηση</w:t>
      </w:r>
      <w:proofErr w:type="spellEnd"/>
      <w:r>
        <w:rPr>
          <w:rFonts w:eastAsia="Times New Roman" w:cs="Times New Roman"/>
          <w:szCs w:val="24"/>
        </w:rPr>
        <w:t xml:space="preserve"> και </w:t>
      </w:r>
      <w:proofErr w:type="spellStart"/>
      <w:r>
        <w:rPr>
          <w:rFonts w:eastAsia="Times New Roman" w:cs="Times New Roman"/>
          <w:szCs w:val="24"/>
        </w:rPr>
        <w:t>αποϊδρυματοποίηση</w:t>
      </w:r>
      <w:proofErr w:type="spellEnd"/>
      <w:r>
        <w:rPr>
          <w:rFonts w:eastAsia="Times New Roman" w:cs="Times New Roman"/>
          <w:szCs w:val="24"/>
        </w:rPr>
        <w:t xml:space="preserve"> βρεφών και παιδιών. </w:t>
      </w:r>
    </w:p>
    <w:p w14:paraId="24A4291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Γίνεται επεξεργασία της νομοθέτησης για τη μετεξέλιξη του ΟΓΑ σε ενιαία αρχή διαχείρισης και καταβολής επιδομάτων και πληρωμή των επ</w:t>
      </w:r>
      <w:r>
        <w:rPr>
          <w:rFonts w:eastAsia="Times New Roman" w:cs="Times New Roman"/>
          <w:szCs w:val="24"/>
        </w:rPr>
        <w:t xml:space="preserve">ιδομάτων σε τακτική ημερομηνία. </w:t>
      </w:r>
    </w:p>
    <w:p w14:paraId="24A4291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Τέλος, να αναφέρουμε ότι στα θετικά μέτρα της συμφωνίας την οποία επικυρώσαμε, δίνεται έμφαση στα πεδία κοινωνικής προστασίας με αύξηση των οικογενειακών επιδομάτων για το πρώτο και το δεύτερο παιδί, παραμένοντας ωστόσο ίδι</w:t>
      </w:r>
      <w:r>
        <w:rPr>
          <w:rFonts w:eastAsia="Times New Roman" w:cs="Times New Roman"/>
          <w:szCs w:val="24"/>
        </w:rPr>
        <w:t xml:space="preserve">ο το επίδομα και για το τρίτο και κάθε επιπλέον παιδί, επιδότηση ενοικίου με σκοπό να καλυφθεί περίπου το μισό του πληθυσμού. Προβλέπεται επιδότηση η οποία να είναι σε ικανοποιητικά επίπεδα. </w:t>
      </w:r>
    </w:p>
    <w:p w14:paraId="24A4291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Προβλέπεται επίσης ένταξη των βρεφών έως τεσσάρων ετών σε βρεφον</w:t>
      </w:r>
      <w:r>
        <w:rPr>
          <w:rFonts w:eastAsia="Times New Roman" w:cs="Times New Roman"/>
          <w:szCs w:val="24"/>
        </w:rPr>
        <w:t xml:space="preserve">ηπιακούς σταθμούς, μια δαπάνη ύψους 150 εκατομμυρίων βρεφών. Σχεδιάζεται επίσης η αύξηση των δομών βρεφονηπιακών σταθμών, περίπου χίλιες επτακόσιες νέες δομές. </w:t>
      </w:r>
    </w:p>
    <w:p w14:paraId="24A4291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κλείσω τώρα με το εξής. Η επιμονή της Κυβέρνησης σε μέτρα στήριξης των ευάλωτων ομάδων, καθώ</w:t>
      </w:r>
      <w:r>
        <w:rPr>
          <w:rFonts w:eastAsia="Times New Roman" w:cs="Times New Roman"/>
          <w:szCs w:val="24"/>
        </w:rPr>
        <w:t xml:space="preserve">ς και τα προγράμματα που σχεδιάστηκαν ή υλοποιούνται αποτελούν αποτύπωση της δεδομένης και καταγεγραμμένης στήριξής μας σε αυτόν τον πολύ ευαίσθητο χώρο της κοινωνικής προστασίας. Παρά το υπάρχον δυσμενές δημοσιονομικό περιβάλλον και της </w:t>
      </w:r>
      <w:proofErr w:type="spellStart"/>
      <w:r>
        <w:rPr>
          <w:rFonts w:eastAsia="Times New Roman" w:cs="Times New Roman"/>
          <w:szCs w:val="24"/>
        </w:rPr>
        <w:t>προηγηθείσας</w:t>
      </w:r>
      <w:proofErr w:type="spellEnd"/>
      <w:r>
        <w:rPr>
          <w:rFonts w:eastAsia="Times New Roman" w:cs="Times New Roman"/>
          <w:szCs w:val="24"/>
        </w:rPr>
        <w:t xml:space="preserve"> εφαρμ</w:t>
      </w:r>
      <w:r>
        <w:rPr>
          <w:rFonts w:eastAsia="Times New Roman" w:cs="Times New Roman"/>
          <w:szCs w:val="24"/>
        </w:rPr>
        <w:t>οζόμενης πολιτικής, μπορούμε να πούμε ότι καταβάλλεται κάθε δυνατή προσπάθεια προς όφελος του ευάλωτου πληθυσμού και συνεχίζουμε όσες περισσότερες δράσεις μπορούμε. Να θυμίσουμε –γιατί προκληθήκαμε γι’ αυτό προχθές- ότι η Κυβέρνηση παρέλαβε έναν προϋπολογι</w:t>
      </w:r>
      <w:r>
        <w:rPr>
          <w:rFonts w:eastAsia="Times New Roman" w:cs="Times New Roman"/>
          <w:szCs w:val="24"/>
        </w:rPr>
        <w:t>σμό κοινωνικής προστασίας στο ύψος των 780 εκατομμυρίων ευρώ. Το 2017 ο προϋπολογισμός προβλέπει 1.550 εκατομμύρια ευρώ και το 2019 θα ανέλθει στα 2.730 εκατομμύρια ευρώ. Να, λοιπόν η απόδειξη ότι η κοινωνική προστασία αποτελεί προτεραιότητα του κυβερνητικ</w:t>
      </w:r>
      <w:r>
        <w:rPr>
          <w:rFonts w:eastAsia="Times New Roman" w:cs="Times New Roman"/>
          <w:szCs w:val="24"/>
        </w:rPr>
        <w:t>ού μας έργου, ακόμη και στην περίοδο της οικονομικής ασφυξίας.</w:t>
      </w:r>
    </w:p>
    <w:p w14:paraId="24A4291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Ευχαριστώ πολύ.</w:t>
      </w:r>
    </w:p>
    <w:p w14:paraId="24A4291B"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4A4291C" w14:textId="77777777" w:rsidR="00940AA5" w:rsidRDefault="00122158">
      <w:pPr>
        <w:spacing w:line="600" w:lineRule="auto"/>
        <w:ind w:firstLine="720"/>
        <w:jc w:val="both"/>
        <w:rPr>
          <w:rFonts w:eastAsia="Times New Roman"/>
          <w:bCs/>
          <w:szCs w:val="24"/>
        </w:rPr>
      </w:pPr>
      <w:r>
        <w:rPr>
          <w:rFonts w:eastAsia="Times New Roman"/>
          <w:b/>
          <w:bCs/>
          <w:szCs w:val="24"/>
        </w:rPr>
        <w:lastRenderedPageBreak/>
        <w:t xml:space="preserve">ΠΡΟΕΔΡΕΥΩΝ (Δημήτριος Κρεμαστινός): </w:t>
      </w:r>
      <w:r>
        <w:rPr>
          <w:rFonts w:eastAsia="Times New Roman"/>
          <w:bCs/>
          <w:szCs w:val="24"/>
        </w:rPr>
        <w:t>Εγώ ευχαριστώ.</w:t>
      </w:r>
    </w:p>
    <w:p w14:paraId="24A4291D" w14:textId="77777777" w:rsidR="00940AA5" w:rsidRDefault="00122158">
      <w:pPr>
        <w:spacing w:line="600" w:lineRule="auto"/>
        <w:ind w:firstLine="720"/>
        <w:jc w:val="both"/>
        <w:rPr>
          <w:rFonts w:eastAsia="Times New Roman"/>
          <w:bCs/>
          <w:szCs w:val="24"/>
        </w:rPr>
      </w:pPr>
      <w:r>
        <w:rPr>
          <w:rFonts w:eastAsia="Times New Roman"/>
          <w:b/>
          <w:bCs/>
          <w:szCs w:val="24"/>
        </w:rPr>
        <w:t>ΙΩΑΝΝΗΣ ΒΡΟΥΤΣΗΣ:</w:t>
      </w:r>
      <w:r>
        <w:rPr>
          <w:rFonts w:eastAsia="Times New Roman"/>
          <w:bCs/>
          <w:szCs w:val="24"/>
        </w:rPr>
        <w:t xml:space="preserve"> Κύριε Πρόεδρε, θα βάλετε μία σειρά στους Κοινοβουλευτικούς Εκπροσώπους μετά;</w:t>
      </w:r>
    </w:p>
    <w:p w14:paraId="24A4291E" w14:textId="77777777" w:rsidR="00940AA5" w:rsidRDefault="00122158">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Δηλώνουν κατά τον Κανονισμό, κύριε </w:t>
      </w:r>
      <w:proofErr w:type="spellStart"/>
      <w:r>
        <w:rPr>
          <w:rFonts w:eastAsia="Times New Roman"/>
          <w:bCs/>
          <w:szCs w:val="24"/>
        </w:rPr>
        <w:t>Βρούτση</w:t>
      </w:r>
      <w:proofErr w:type="spellEnd"/>
      <w:r>
        <w:rPr>
          <w:rFonts w:eastAsia="Times New Roman"/>
          <w:bCs/>
          <w:szCs w:val="24"/>
        </w:rPr>
        <w:t xml:space="preserve">, και βεβαίως με τη σειρά. </w:t>
      </w:r>
    </w:p>
    <w:p w14:paraId="24A4291F" w14:textId="77777777" w:rsidR="00940AA5" w:rsidRDefault="00122158">
      <w:pPr>
        <w:spacing w:line="600" w:lineRule="auto"/>
        <w:ind w:firstLine="720"/>
        <w:jc w:val="both"/>
        <w:rPr>
          <w:rFonts w:eastAsia="Times New Roman"/>
          <w:bCs/>
          <w:szCs w:val="24"/>
        </w:rPr>
      </w:pPr>
      <w:r>
        <w:rPr>
          <w:rFonts w:eastAsia="Times New Roman"/>
          <w:bCs/>
          <w:szCs w:val="24"/>
        </w:rPr>
        <w:t xml:space="preserve">Τον λόγο έχει ο </w:t>
      </w:r>
      <w:r>
        <w:rPr>
          <w:rFonts w:eastAsia="Times New Roman"/>
          <w:bCs/>
          <w:szCs w:val="24"/>
        </w:rPr>
        <w:t>ε</w:t>
      </w:r>
      <w:r>
        <w:rPr>
          <w:rFonts w:eastAsia="Times New Roman"/>
          <w:bCs/>
          <w:szCs w:val="24"/>
        </w:rPr>
        <w:t xml:space="preserve">ισηγητής της Νέας Δημοκρατίας κ. </w:t>
      </w:r>
      <w:proofErr w:type="spellStart"/>
      <w:r>
        <w:rPr>
          <w:rFonts w:eastAsia="Times New Roman"/>
          <w:bCs/>
          <w:szCs w:val="24"/>
        </w:rPr>
        <w:t>Γιόγιακας</w:t>
      </w:r>
      <w:proofErr w:type="spellEnd"/>
      <w:r>
        <w:rPr>
          <w:rFonts w:eastAsia="Times New Roman"/>
          <w:bCs/>
          <w:szCs w:val="24"/>
        </w:rPr>
        <w:t xml:space="preserve"> για δεκαπέντ</w:t>
      </w:r>
      <w:r>
        <w:rPr>
          <w:rFonts w:eastAsia="Times New Roman"/>
          <w:bCs/>
          <w:szCs w:val="24"/>
        </w:rPr>
        <w:t>ε λεπτά.</w:t>
      </w:r>
    </w:p>
    <w:p w14:paraId="24A42920" w14:textId="77777777" w:rsidR="00940AA5" w:rsidRDefault="00122158">
      <w:pPr>
        <w:spacing w:line="600" w:lineRule="auto"/>
        <w:ind w:firstLine="720"/>
        <w:jc w:val="both"/>
        <w:rPr>
          <w:rFonts w:eastAsia="Times New Roman" w:cs="Times New Roman"/>
          <w:szCs w:val="24"/>
        </w:rPr>
      </w:pPr>
      <w:r>
        <w:rPr>
          <w:rFonts w:eastAsia="Times New Roman"/>
          <w:b/>
          <w:bCs/>
          <w:szCs w:val="24"/>
        </w:rPr>
        <w:t>ΒΑΣΙΛΕΙΟΣ ΓΙΟΓΙΑΚΑΣ:</w:t>
      </w:r>
      <w:r>
        <w:rPr>
          <w:rFonts w:eastAsia="Times New Roman"/>
          <w:bCs/>
          <w:szCs w:val="24"/>
        </w:rPr>
        <w:t xml:space="preserve"> </w:t>
      </w:r>
      <w:r>
        <w:rPr>
          <w:rFonts w:eastAsia="Times New Roman" w:cs="Times New Roman"/>
          <w:szCs w:val="24"/>
        </w:rPr>
        <w:t>Κυρίες και κύριοι συνάδελφοι, επιτρέψτε μου να ξεκινήσω σημειώνοντας ότι η καθυστέρηση με την οποία συζητείται η πρόταση νόμου της Δημοκρατικής Συμπαράταξης, περίπου δεκαέξι μήνες μετά την κατάθεσή της, αδικεί ως έναν βαθμό αυτή την πρωτοβουλία. Θα ήταν πι</w:t>
      </w:r>
      <w:r>
        <w:rPr>
          <w:rFonts w:eastAsia="Times New Roman" w:cs="Times New Roman"/>
          <w:szCs w:val="24"/>
        </w:rPr>
        <w:t>ο χρήσιμο η πρόταση αυτή να συζητηθεί και να ληφθεί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πριν η Κυβέρνηση νομοθετήσει το κοινωνικό εισόδημα αλληλεγγύης. Συζητάμε σήμερα τη διαχείριση της φτώχειας της ελληνικής κοινωνίας. Βλέπουμε συνανθρώπους μας, συμπολίτες μας, να υποφέρουν. Βλέπου</w:t>
      </w:r>
      <w:r>
        <w:rPr>
          <w:rFonts w:eastAsia="Times New Roman" w:cs="Times New Roman"/>
          <w:szCs w:val="24"/>
        </w:rPr>
        <w:t xml:space="preserve">με τον ψυχισμό τους να έχει διαταραχθεί. Βλέπουμε τους ανθρώπους της διπλανής μας πόρτας να υποφέρουν. </w:t>
      </w:r>
    </w:p>
    <w:p w14:paraId="24A42921" w14:textId="77777777" w:rsidR="00940AA5" w:rsidRDefault="00122158">
      <w:pPr>
        <w:spacing w:line="600" w:lineRule="auto"/>
        <w:ind w:firstLine="720"/>
        <w:jc w:val="both"/>
        <w:rPr>
          <w:rFonts w:eastAsia="Times New Roman"/>
          <w:bCs/>
          <w:szCs w:val="24"/>
        </w:rPr>
      </w:pPr>
      <w:r>
        <w:rPr>
          <w:rFonts w:eastAsia="Times New Roman" w:cs="Times New Roman"/>
          <w:szCs w:val="24"/>
        </w:rPr>
        <w:lastRenderedPageBreak/>
        <w:t>Παρ’ όλα αυτά, θεωρούμε ότι ακόμη κι έτσι δίνεται η ευκαιρία να επαναλάβουμε και να συμφωνήσουμε σε δύο πράγματα. Το ένα είναι ότι χρειάζεται να ενισχυθ</w:t>
      </w:r>
      <w:r>
        <w:rPr>
          <w:rFonts w:eastAsia="Times New Roman" w:cs="Times New Roman"/>
          <w:szCs w:val="24"/>
        </w:rPr>
        <w:t>ούν οι παρεμβάσεις για να στηριχθούν οι αδύναμες ομάδες των συμπολιτών μας πολύ περισσότερο μετά την οικονομική ύφεση των δύο τελευταίων χρόνων και τα όσα έχουν προβλεφθεί για την επόμενη τριετία. Θυμίζω ότι το κλείσιμο της πρώτης και της δεύτερης αξιολόγη</w:t>
      </w:r>
      <w:r>
        <w:rPr>
          <w:rFonts w:eastAsia="Times New Roman" w:cs="Times New Roman"/>
          <w:szCs w:val="24"/>
        </w:rPr>
        <w:t xml:space="preserve">σης έφερε μέτρα περίπου 9,2 δισεκατομμυρίων ευρώ σε νέους φόρους και περικοπές, μέτρα που πλήττουν μεταξύ άλλων τους χαμηλόμισθους, τους συνταξιούχους και όλους εκείνους που ήδη βρίσκονται στο περιθώριο ή διατρέχουν τον κίνδυνο της φτώχειας. </w:t>
      </w:r>
    </w:p>
    <w:p w14:paraId="24A42922"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Ήδη στον </w:t>
      </w:r>
      <w:r>
        <w:rPr>
          <w:rFonts w:eastAsia="Times New Roman" w:cs="Times New Roman"/>
          <w:szCs w:val="24"/>
        </w:rPr>
        <w:t>π</w:t>
      </w:r>
      <w:r>
        <w:rPr>
          <w:rFonts w:eastAsia="Times New Roman" w:cs="Times New Roman"/>
          <w:szCs w:val="24"/>
        </w:rPr>
        <w:t>ροϋ</w:t>
      </w:r>
      <w:r>
        <w:rPr>
          <w:rFonts w:eastAsia="Times New Roman" w:cs="Times New Roman"/>
          <w:szCs w:val="24"/>
        </w:rPr>
        <w:t>πολογισμό του 2017 οι δαπάνες για συντάξεις και κοινωνικά επιδόματα μειώθηκαν κατά 1,8 δισεκατομμύρια ευρώ. Μόνο οι συνταξιοδοτικές δαπάνες είναι λιγότερες κατά 700 εκατομμύρια, ενώ το ΕΚΑΣ κόπηκε κατά 600 εκατομμύρια ευρώ. Συνολικά 4,3 δισεκατομμύρια ευρώ</w:t>
      </w:r>
      <w:r>
        <w:rPr>
          <w:rFonts w:eastAsia="Times New Roman" w:cs="Times New Roman"/>
          <w:szCs w:val="24"/>
        </w:rPr>
        <w:t xml:space="preserve"> θα αφαιρεθούν το 2017 από τις τσέπες των πολιτών με αντιστάθμισμα μόλις 870 εκατομμύρια ευρώ, 570 εκατομμύρια ευρώ για το κοινωνικό εισόδημα αλληλεγγύης και 300 εκατομμύρια ευρώ για κοινωνικές δομές. Επομένως, κυρίες και κύριοι συνάδελφοι, η στήριξη των α</w:t>
      </w:r>
      <w:r>
        <w:rPr>
          <w:rFonts w:eastAsia="Times New Roman" w:cs="Times New Roman"/>
          <w:szCs w:val="24"/>
        </w:rPr>
        <w:t xml:space="preserve">σθενέστερων, παρά την όποια προσπάθεια, έχει περιορισμένα αποτελέσματα, όταν υπάρχει περιβάλλον ύφεσης,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χωρίς </w:t>
      </w:r>
      <w:proofErr w:type="spellStart"/>
      <w:r>
        <w:rPr>
          <w:rFonts w:eastAsia="Times New Roman" w:cs="Times New Roman"/>
          <w:szCs w:val="24"/>
        </w:rPr>
        <w:t>αποεπενδύσεις</w:t>
      </w:r>
      <w:proofErr w:type="spellEnd"/>
      <w:r>
        <w:rPr>
          <w:rFonts w:eastAsia="Times New Roman" w:cs="Times New Roman"/>
          <w:szCs w:val="24"/>
        </w:rPr>
        <w:t xml:space="preserve">. </w:t>
      </w:r>
    </w:p>
    <w:p w14:paraId="24A42923"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δεύτερο σημείο, στο οποίο συμφωνήσαμε, είναι ότι οι διάφορες πολιτικές δεν μπορούν να καλύψουν στο βαθμό πο</w:t>
      </w:r>
      <w:r>
        <w:rPr>
          <w:rFonts w:eastAsia="Times New Roman" w:cs="Times New Roman"/>
          <w:szCs w:val="24"/>
        </w:rPr>
        <w:t>υ πρέπει τους συνανθρώπους μας σε κίνδυνο φτώχειας. Διαφορετικές παροχές σε διαφορετικές κατηγορίες πληθυσμού, περιορισμένη αποκέντρωση, αδυναμία στόχευσης στην κάθε περίπτωση ξεχωριστά είναι μερικά από τα προβλήματα, με αποτέλεσμα τα φτωχά άτομα και νοικο</w:t>
      </w:r>
      <w:r>
        <w:rPr>
          <w:rFonts w:eastAsia="Times New Roman" w:cs="Times New Roman"/>
          <w:szCs w:val="24"/>
        </w:rPr>
        <w:t xml:space="preserve">κυριά να παίρνουν λιγότερα από όσα χρειάζονται για να έχουν μια ελάχιστα αξιοπρεπή διαβίωση. </w:t>
      </w:r>
    </w:p>
    <w:p w14:paraId="24A42924"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Ερχόμενος στην πρόταση νόμου, από τη συζήτηση στην </w:t>
      </w:r>
      <w:r>
        <w:rPr>
          <w:rFonts w:eastAsia="Times New Roman" w:cs="Times New Roman"/>
          <w:szCs w:val="24"/>
        </w:rPr>
        <w:t>ε</w:t>
      </w:r>
      <w:r>
        <w:rPr>
          <w:rFonts w:eastAsia="Times New Roman" w:cs="Times New Roman"/>
          <w:szCs w:val="24"/>
        </w:rPr>
        <w:t xml:space="preserve">πιτροπή προέκυψε ως ζητούμενο να αξιολογηθεί η εφαρμογή του κοινωνικού εισοδήματος αλληλεγγύης, που θυμίζουμε </w:t>
      </w:r>
      <w:r>
        <w:rPr>
          <w:rFonts w:eastAsia="Times New Roman" w:cs="Times New Roman"/>
          <w:szCs w:val="24"/>
        </w:rPr>
        <w:t xml:space="preserve">και πάλι ότι νομοθετήθηκε ως ελάχιστο εγγυημένο εισόδημα από την </w:t>
      </w:r>
      <w:r>
        <w:rPr>
          <w:rFonts w:eastAsia="Times New Roman" w:cs="Times New Roman"/>
          <w:szCs w:val="24"/>
        </w:rPr>
        <w:t>κ</w:t>
      </w:r>
      <w:r>
        <w:rPr>
          <w:rFonts w:eastAsia="Times New Roman" w:cs="Times New Roman"/>
          <w:szCs w:val="24"/>
        </w:rPr>
        <w:t xml:space="preserve">υβέρνηση Σαμαρά-Βενιζέλου και είχε καταψηφιστεί από την τότε Αξιωματική Αντιπολίτευση του ΣΥΡΙΖΑ. Και όχι μόνο καταψηφίστηκε, φωνάζατε, κυρία Υπουργέ, ότι δεν είναι σωστό και </w:t>
      </w:r>
      <w:proofErr w:type="spellStart"/>
      <w:r>
        <w:rPr>
          <w:rFonts w:eastAsia="Times New Roman" w:cs="Times New Roman"/>
          <w:szCs w:val="24"/>
        </w:rPr>
        <w:t>φτωχοποιείται</w:t>
      </w:r>
      <w:proofErr w:type="spellEnd"/>
      <w:r>
        <w:rPr>
          <w:rFonts w:eastAsia="Times New Roman" w:cs="Times New Roman"/>
          <w:szCs w:val="24"/>
        </w:rPr>
        <w:t xml:space="preserve"> η</w:t>
      </w:r>
      <w:r>
        <w:rPr>
          <w:rFonts w:eastAsia="Times New Roman" w:cs="Times New Roman"/>
          <w:szCs w:val="24"/>
        </w:rPr>
        <w:t xml:space="preserve"> χώρα μας. Είχε εφαρμοστεί τότε πιλοτικά σε δεκατρείς δήμους με κοινωνικοοικονομικά κριτήρια τον Οκτώβρη του 2012 και στη συνέχεια έγινε η αξιοποίηση των αποτελεσμάτων. Το επίδομα αυτό έχει, σύμφωνα με το σχεδιασμό, τρεις πυλώνες. </w:t>
      </w:r>
    </w:p>
    <w:p w14:paraId="24A42925"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πρώτος είναι η οικονομ</w:t>
      </w:r>
      <w:r>
        <w:rPr>
          <w:rFonts w:eastAsia="Times New Roman" w:cs="Times New Roman"/>
          <w:szCs w:val="24"/>
        </w:rPr>
        <w:t xml:space="preserve">ική ενίσχυση με κοινωνικά και εισοδηματικά κριτήρια. Ο δεύτερος είναι να αποκτήσουν πρόσβαση οι δικαιούχοι σε υπηρεσίες και αγαθά πρώτης ανάγκης, ενώ στον τρίτο πυλώνα επιχειρείται η ένταξη </w:t>
      </w:r>
      <w:r>
        <w:rPr>
          <w:rFonts w:eastAsia="Times New Roman" w:cs="Times New Roman"/>
          <w:szCs w:val="24"/>
        </w:rPr>
        <w:lastRenderedPageBreak/>
        <w:t>ή επανένταξη στην αγορά εργασίας μέσα από προγράμματα κατάρτισης κ</w:t>
      </w:r>
      <w:r>
        <w:rPr>
          <w:rFonts w:eastAsia="Times New Roman" w:cs="Times New Roman"/>
          <w:szCs w:val="24"/>
        </w:rPr>
        <w:t>αι απασχόλησης.</w:t>
      </w:r>
    </w:p>
    <w:p w14:paraId="24A42926"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Σήμερα δεν είμαστε σε θέση να πούμε κατά πόσο λειτουργεί ο δεύτερος και ο τρίτος πυλώνας. Η πιλοτική εφαρμογή του προγράμματος δεν είναι ενδεικτική. Επιλέχθηκαν τριάντα δήμοι της χώρας, όπου οι κάτοικοι είχαν υποστεί τις μεγαλύτερες απώλειε</w:t>
      </w:r>
      <w:r>
        <w:rPr>
          <w:rFonts w:eastAsia="Times New Roman" w:cs="Times New Roman"/>
          <w:szCs w:val="24"/>
        </w:rPr>
        <w:t>ς εισοδήματος και ζουν σε συνθήκες ακραίας φτώχειας. Η επέκταση του προγράμματος σε όλη την Ελλάδα τρέχει μόλις από τον περασμένο Μάρτιο, όταν έγινε η πρώτη πληρωμή των δικαιούχων για όσους υπέβαλαν αίτηση και πήραν έγκριση τον προηγούμενο Φλεβάρη. Είναι σ</w:t>
      </w:r>
      <w:r>
        <w:rPr>
          <w:rFonts w:eastAsia="Times New Roman" w:cs="Times New Roman"/>
          <w:szCs w:val="24"/>
        </w:rPr>
        <w:t xml:space="preserve">αφές ότι πρέπει να έχουμε συγκεντρωτικά στοιχεία για μεγαλύτερο χρονικό διάστημα, ίσως μετά τους έξι μήνες, για να μπορούμε να έχουμε μια έγκυρη εικόνα. Αυτά με αφορμή το άρθρο 1 της πρότασης νόμου. </w:t>
      </w:r>
    </w:p>
    <w:p w14:paraId="24A42927"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Όσον αφορά το άρθρο 2, σχετικά με το Ταμείο Ευρωπαϊκής Β</w:t>
      </w:r>
      <w:r>
        <w:rPr>
          <w:rFonts w:eastAsia="Times New Roman" w:cs="Times New Roman"/>
          <w:szCs w:val="24"/>
        </w:rPr>
        <w:t xml:space="preserve">οήθειας για τους </w:t>
      </w:r>
      <w:r>
        <w:rPr>
          <w:rFonts w:eastAsia="Times New Roman" w:cs="Times New Roman"/>
          <w:szCs w:val="24"/>
        </w:rPr>
        <w:t>Α</w:t>
      </w:r>
      <w:r>
        <w:rPr>
          <w:rFonts w:eastAsia="Times New Roman" w:cs="Times New Roman"/>
          <w:szCs w:val="24"/>
        </w:rPr>
        <w:t xml:space="preserve">πόρους, όπως γνωρίζετε τρέχει μέσω πενήντα επτά κοινωνικών συμπράξεων σε ολόκληρη τη χώρα ένα </w:t>
      </w:r>
      <w:proofErr w:type="spellStart"/>
      <w:r>
        <w:rPr>
          <w:rFonts w:eastAsia="Times New Roman" w:cs="Times New Roman"/>
          <w:szCs w:val="24"/>
        </w:rPr>
        <w:t>συγχρηματοδούμενο</w:t>
      </w:r>
      <w:proofErr w:type="spellEnd"/>
      <w:r>
        <w:rPr>
          <w:rFonts w:eastAsia="Times New Roman" w:cs="Times New Roman"/>
          <w:szCs w:val="24"/>
        </w:rPr>
        <w:t xml:space="preserve"> πρόγραμμα διανομής τροφίμων και ειδών πρώτης ανάγκης. Το είπαν και άλλοι συνάδελφοι της Αντιπολίτευσης στις </w:t>
      </w:r>
      <w:r>
        <w:rPr>
          <w:rFonts w:eastAsia="Times New Roman" w:cs="Times New Roman"/>
          <w:szCs w:val="24"/>
        </w:rPr>
        <w:t>ε</w:t>
      </w:r>
      <w:r>
        <w:rPr>
          <w:rFonts w:eastAsia="Times New Roman" w:cs="Times New Roman"/>
          <w:szCs w:val="24"/>
        </w:rPr>
        <w:t>πιτροπές. Είναι έ</w:t>
      </w:r>
      <w:r>
        <w:rPr>
          <w:rFonts w:eastAsia="Times New Roman" w:cs="Times New Roman"/>
          <w:szCs w:val="24"/>
        </w:rPr>
        <w:t xml:space="preserve">να πρόγραμμα πολύ χρήσιμο για να ανακουφιστούν οι φτωχότεροι και να αντιμετωπιστεί η επισιτιστική ανασφάλεια. Για τον λόγο αυτό δεν επιτρέπεται να χαθεί ούτε ένα ευρώ από τα 330 εκατομμύρια ευρώ, που έχουν διασφαλιστεί μέχρι το 2020. Αυτό σημαίνει ότι </w:t>
      </w:r>
      <w:r>
        <w:rPr>
          <w:rFonts w:eastAsia="Times New Roman" w:cs="Times New Roman"/>
          <w:szCs w:val="24"/>
        </w:rPr>
        <w:lastRenderedPageBreak/>
        <w:t>πρέπ</w:t>
      </w:r>
      <w:r>
        <w:rPr>
          <w:rFonts w:eastAsia="Times New Roman" w:cs="Times New Roman"/>
          <w:szCs w:val="24"/>
        </w:rPr>
        <w:t xml:space="preserve">ει, κυρία Υπουργέ, να ξαναδείτε τον σχεδιασμό και τις διαδικασίες του προγράμματος. </w:t>
      </w:r>
    </w:p>
    <w:p w14:paraId="24A42928"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άρθρο 4 συμφωνούμε με την επαναφορά του ακατάσχετου λογαριασμού στα 1.500 ευρώ, όπως συμφωνούμε ότι όλα τα αναπηρικά, </w:t>
      </w:r>
      <w:proofErr w:type="spellStart"/>
      <w:r>
        <w:rPr>
          <w:rFonts w:eastAsia="Times New Roman" w:cs="Times New Roman"/>
          <w:szCs w:val="24"/>
        </w:rPr>
        <w:t>προνοιακά</w:t>
      </w:r>
      <w:proofErr w:type="spellEnd"/>
      <w:r>
        <w:rPr>
          <w:rFonts w:eastAsia="Times New Roman" w:cs="Times New Roman"/>
          <w:szCs w:val="24"/>
        </w:rPr>
        <w:t xml:space="preserve"> και κοινωνικά επιδόματα, που παίρνουν σ</w:t>
      </w:r>
      <w:r>
        <w:rPr>
          <w:rFonts w:eastAsia="Times New Roman" w:cs="Times New Roman"/>
          <w:szCs w:val="24"/>
        </w:rPr>
        <w:t xml:space="preserve">υμπολίτες μας, πρέπει να προστατεύονται από κατασχέσεις. </w:t>
      </w:r>
    </w:p>
    <w:p w14:paraId="24A42929"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έγινε αρκετή συζήτηση με αφορμή το άρθρο 5 για τα ΚΕΠ, σχετικά με το δίκτυο, που θα εξυπηρετεί τους πολίτες και θα υποστηρίζει τις δράσεις κοινωνικής προστασίας. </w:t>
      </w:r>
    </w:p>
    <w:p w14:paraId="24A4292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Έχει ήδη προβλεφθεί ν</w:t>
      </w:r>
      <w:r>
        <w:rPr>
          <w:rFonts w:eastAsia="Times New Roman" w:cs="Times New Roman"/>
          <w:szCs w:val="24"/>
        </w:rPr>
        <w:t xml:space="preserve">α λειτουργήσουν σε τοπικό επίπεδο διακόσια πενήντα τέσσερα κέντρα κοινότητας. Κατανοούμε τις διάφορες δυσκολίες, αλλά ο αριθμός των κέντρων κοινότητας που λειτουργούν, σύμφωνα με τα όσα μας είπε η κυρία Υπουργός στην </w:t>
      </w:r>
      <w:r>
        <w:rPr>
          <w:rFonts w:eastAsia="Times New Roman" w:cs="Times New Roman"/>
          <w:szCs w:val="24"/>
        </w:rPr>
        <w:t>ε</w:t>
      </w:r>
      <w:r>
        <w:rPr>
          <w:rFonts w:eastAsia="Times New Roman" w:cs="Times New Roman"/>
          <w:szCs w:val="24"/>
        </w:rPr>
        <w:t>πιτροπή, δεν είναι ικανοποιητικός. Νομ</w:t>
      </w:r>
      <w:r>
        <w:rPr>
          <w:rFonts w:eastAsia="Times New Roman" w:cs="Times New Roman"/>
          <w:szCs w:val="24"/>
        </w:rPr>
        <w:t>ίζουμε ότι προτεραιότητα αυτή τη στιγμή είναι να προχωρήσει με πιο γοργούς ρυθμούς η λειτουργία των κέντρων και ασφαλώς να διασυνδεθούν πλήρως με τα κοινωνικά προγράμματα και τις κοινωνικές υπηρεσίες των δήμων.</w:t>
      </w:r>
    </w:p>
    <w:p w14:paraId="24A4292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Ως προς το άρθρο 6, συμφωνούμε ότι η αποσύνδε</w:t>
      </w:r>
      <w:r>
        <w:rPr>
          <w:rFonts w:eastAsia="Times New Roman" w:cs="Times New Roman"/>
          <w:szCs w:val="24"/>
        </w:rPr>
        <w:t xml:space="preserve">ση των κέντρων εκπαίδευσης, κοινωνικής υποστήριξης και κατάρτισης ανθρώπων με αναπηρία από τα νοσοκομεία είναι στη σωστή κατεύθυνση. Ο Υπουργός Υγείας δήλωσε </w:t>
      </w:r>
      <w:r>
        <w:rPr>
          <w:rFonts w:eastAsia="Times New Roman" w:cs="Times New Roman"/>
          <w:szCs w:val="24"/>
        </w:rPr>
        <w:lastRenderedPageBreak/>
        <w:t xml:space="preserve">στην </w:t>
      </w:r>
      <w:r>
        <w:rPr>
          <w:rFonts w:eastAsia="Times New Roman" w:cs="Times New Roman"/>
          <w:szCs w:val="24"/>
        </w:rPr>
        <w:t>ε</w:t>
      </w:r>
      <w:r>
        <w:rPr>
          <w:rFonts w:eastAsia="Times New Roman" w:cs="Times New Roman"/>
          <w:szCs w:val="24"/>
        </w:rPr>
        <w:t>πιτροπή ότι επιδιώκει ένα εθνικό σχέδιο ενίσχυσης της αποκατάστασης στο δημόσιο σύστημα υγεί</w:t>
      </w:r>
      <w:r>
        <w:rPr>
          <w:rFonts w:eastAsia="Times New Roman" w:cs="Times New Roman"/>
          <w:szCs w:val="24"/>
        </w:rPr>
        <w:t>ας. Τα ΚΕΚΥΚ</w:t>
      </w:r>
      <w:r>
        <w:rPr>
          <w:rFonts w:eastAsia="Times New Roman" w:cs="Times New Roman"/>
          <w:szCs w:val="24"/>
        </w:rPr>
        <w:t>ΑΜΕΑ</w:t>
      </w:r>
      <w:r>
        <w:rPr>
          <w:rFonts w:eastAsia="Times New Roman" w:cs="Times New Roman"/>
          <w:szCs w:val="24"/>
        </w:rPr>
        <w:t xml:space="preserve"> θα αποσυνδεθούν από τα νοσοκομεία και θα αποτελέσουν αποκεντρωμένες δομές των ΥΠΕ στελεχωμένες με γιατρούς και άλλους επαγγελματίες υγείας. </w:t>
      </w:r>
    </w:p>
    <w:p w14:paraId="24A4292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διαφωνία μας βρίσκεται σε δυο σημεία. Η πρώτη διαφωνία μας είναι ότι το δίκτυο αποκατάστασης πρέ</w:t>
      </w:r>
      <w:r>
        <w:rPr>
          <w:rFonts w:eastAsia="Times New Roman" w:cs="Times New Roman"/>
          <w:szCs w:val="24"/>
        </w:rPr>
        <w:t xml:space="preserve">πει να είναι ενιαίο σε όλη τη χώρα, για να μπορεί να υπάρξει πράγματι εθνικός σχεδιασμός και ολοκληρωμένη εικόνα των προβλημάτων και των αναγκών. </w:t>
      </w:r>
    </w:p>
    <w:p w14:paraId="24A4292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δεύτερη διαφωνία μας είναι ότι σ’ αυτό το δίκτυο πρέπει να συμπεριληφθούν και άλλοι φορείς, κερδοσκοπικού κ</w:t>
      </w:r>
      <w:r>
        <w:rPr>
          <w:rFonts w:eastAsia="Times New Roman" w:cs="Times New Roman"/>
          <w:szCs w:val="24"/>
        </w:rPr>
        <w:t>αι μη χαρακτήρα, που να έχουν αντικείμενο τη στήριξη των ατόμων με αναπηρία, από τα πιστοποιημένα ιδιωτικά κέντρα αποκατάστασης μέχρι τους κατά τόπους συλλόγους Α</w:t>
      </w:r>
      <w:r>
        <w:rPr>
          <w:rFonts w:eastAsia="Times New Roman" w:cs="Times New Roman"/>
          <w:szCs w:val="24"/>
        </w:rPr>
        <w:t>ΜΕ</w:t>
      </w:r>
      <w:r>
        <w:rPr>
          <w:rFonts w:eastAsia="Times New Roman" w:cs="Times New Roman"/>
          <w:szCs w:val="24"/>
        </w:rPr>
        <w:t xml:space="preserve">Α και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w:t>
      </w:r>
    </w:p>
    <w:p w14:paraId="24A4292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Ελπίζουμε το Υπουργείο Υγείας να συστήσει άμεσα την ομάδα</w:t>
      </w:r>
      <w:r>
        <w:rPr>
          <w:rFonts w:eastAsia="Times New Roman" w:cs="Times New Roman"/>
          <w:szCs w:val="24"/>
        </w:rPr>
        <w:t xml:space="preserve"> των ειδικών και να έχουμε το συντομότερο δυνατό την πρότασή του για τις δομές αποκατάστασης. Τα προβλήματα αυτών των ανθρώπων και των οικογενειών τους είναι πολλά και δεν έχουν την πολυτέλεια να περιμένουν.</w:t>
      </w:r>
    </w:p>
    <w:p w14:paraId="24A4292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όσα αναφέραμε </w:t>
      </w:r>
      <w:r>
        <w:rPr>
          <w:rFonts w:eastAsia="Times New Roman" w:cs="Times New Roman"/>
          <w:szCs w:val="24"/>
        </w:rPr>
        <w:t>με αφορμή τη σημερινή συζήτηση είναι μέρος των προτεραιοτήτων</w:t>
      </w:r>
      <w:r>
        <w:rPr>
          <w:rFonts w:eastAsia="Times New Roman" w:cs="Times New Roman"/>
          <w:szCs w:val="24"/>
        </w:rPr>
        <w:t>,</w:t>
      </w:r>
      <w:r>
        <w:rPr>
          <w:rFonts w:eastAsia="Times New Roman" w:cs="Times New Roman"/>
          <w:szCs w:val="24"/>
        </w:rPr>
        <w:t xml:space="preserve"> που έχει θέσει η οικονομική </w:t>
      </w:r>
      <w:r>
        <w:rPr>
          <w:rFonts w:eastAsia="Times New Roman" w:cs="Times New Roman"/>
          <w:szCs w:val="24"/>
        </w:rPr>
        <w:lastRenderedPageBreak/>
        <w:t>και κοινωνική επιτροπή, ώστε να δυναμώσει η προστασία και η ένταξη των ευάλωτων συμπολιτών μας. Χρειαζόμαστε έναν χάρτη ποιότητας κοινωνικών υπηρεσιών, ένα εθνικό σύ</w:t>
      </w:r>
      <w:r>
        <w:rPr>
          <w:rFonts w:eastAsia="Times New Roman" w:cs="Times New Roman"/>
          <w:szCs w:val="24"/>
        </w:rPr>
        <w:t xml:space="preserve">στημα για την αντιμετώπιση της φτώχειας και του κοινωνικού αποκλεισμού, όπου θα έχουν ρόλο και ο ιδιωτικός τομέας και οι οργανώσεις της κοινωνίας πολιτών. </w:t>
      </w:r>
    </w:p>
    <w:p w14:paraId="24A4293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Πιστεύουμε ότι οι περιφέρειες και οι δήμοι πρέπει να έχουν περισσότερες αρμοδιότητες και πόρους, για</w:t>
      </w:r>
      <w:r>
        <w:rPr>
          <w:rFonts w:eastAsia="Times New Roman" w:cs="Times New Roman"/>
          <w:szCs w:val="24"/>
        </w:rPr>
        <w:t xml:space="preserve"> να εφαρμόσουν τοπικές και </w:t>
      </w:r>
      <w:proofErr w:type="spellStart"/>
      <w:r>
        <w:rPr>
          <w:rFonts w:eastAsia="Times New Roman" w:cs="Times New Roman"/>
          <w:szCs w:val="24"/>
        </w:rPr>
        <w:t>στοχευμένες</w:t>
      </w:r>
      <w:proofErr w:type="spellEnd"/>
      <w:r>
        <w:rPr>
          <w:rFonts w:eastAsia="Times New Roman" w:cs="Times New Roman"/>
          <w:szCs w:val="24"/>
        </w:rPr>
        <w:t xml:space="preserve"> πολιτικές, σύμφωνα με την αρχή της επικουρικότητας. Και όπως είπαμε νωρίτερα, όσον αφορά το Ταμείο Ευρωπαϊκής Βοήθειας για τους </w:t>
      </w:r>
      <w:r>
        <w:rPr>
          <w:rFonts w:eastAsia="Times New Roman" w:cs="Times New Roman"/>
          <w:szCs w:val="24"/>
        </w:rPr>
        <w:t>Α</w:t>
      </w:r>
      <w:r>
        <w:rPr>
          <w:rFonts w:eastAsia="Times New Roman" w:cs="Times New Roman"/>
          <w:szCs w:val="24"/>
        </w:rPr>
        <w:t>π</w:t>
      </w:r>
      <w:r>
        <w:rPr>
          <w:rFonts w:eastAsia="Times New Roman" w:cs="Times New Roman"/>
          <w:szCs w:val="24"/>
        </w:rPr>
        <w:t>ό</w:t>
      </w:r>
      <w:r>
        <w:rPr>
          <w:rFonts w:eastAsia="Times New Roman" w:cs="Times New Roman"/>
          <w:szCs w:val="24"/>
        </w:rPr>
        <w:t xml:space="preserve">ρους πρέπει να εξαντληθούν οι δυνατότητες αξιοποίησης όλων των πηγών του ΕΣΠΑ. Πολύ περισσότερο, όμως, πιστεύουμε σε πολιτικές που θα αυξήσουν το εθνικό εισόδημα, θα δημιουργήσουν θέσεις εργασίας και θα στηρίξουν την επιχειρηματική πρωτοβουλία, διότι μόνο </w:t>
      </w:r>
      <w:r>
        <w:rPr>
          <w:rFonts w:eastAsia="Times New Roman" w:cs="Times New Roman"/>
          <w:szCs w:val="24"/>
        </w:rPr>
        <w:t xml:space="preserve">έτσι θα αντιστρέψουμε την αύξηση της φτώχειας, αλλά και θα μπορούμε να χρηματοδοτήσουμε ένα ισχυρό δίκτυ κοινωνικής προστασίας, που θα στηρίζει με επάρκεια αυτούς που πραγματικά έχουν ανάγκη. </w:t>
      </w:r>
    </w:p>
    <w:p w14:paraId="24A4293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Σας ευχαριστώ.</w:t>
      </w:r>
    </w:p>
    <w:p w14:paraId="24A42932"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w:t>
      </w:r>
      <w:r>
        <w:rPr>
          <w:rFonts w:eastAsia="Times New Roman" w:cs="Times New Roman"/>
          <w:szCs w:val="24"/>
        </w:rPr>
        <w:t>τίας)</w:t>
      </w:r>
    </w:p>
    <w:p w14:paraId="24A42933"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Και εμείς σας ευχαριστούμε.</w:t>
      </w:r>
    </w:p>
    <w:p w14:paraId="24A42934" w14:textId="77777777" w:rsidR="00940AA5" w:rsidRDefault="00122158">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Ε</w:t>
      </w:r>
      <w:r>
        <w:rPr>
          <w:rFonts w:eastAsia="Times New Roman" w:cs="Times New Roman"/>
        </w:rPr>
        <w:t>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είκοσι εννέα μαθητές και μαθήτριες και δύο εκπαιδευτικοί συνοδοί τους από το 2</w:t>
      </w:r>
      <w:r w:rsidRPr="00690210">
        <w:rPr>
          <w:rFonts w:eastAsia="Times New Roman" w:cs="Times New Roman"/>
          <w:vertAlign w:val="superscript"/>
        </w:rPr>
        <w:t>ο</w:t>
      </w:r>
      <w:r>
        <w:rPr>
          <w:rFonts w:eastAsia="Times New Roman" w:cs="Times New Roman"/>
        </w:rPr>
        <w:t xml:space="preserve"> Δημοτικό Σχολείο Θήβας. </w:t>
      </w:r>
    </w:p>
    <w:p w14:paraId="24A42935" w14:textId="77777777" w:rsidR="00940AA5" w:rsidRDefault="00122158">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24A42936" w14:textId="77777777" w:rsidR="00940AA5" w:rsidRDefault="00122158">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24A4293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της Χρυσής Αυγής κ. Ευάγγελος Καρακώστας έχει τον λόγο.</w:t>
      </w:r>
    </w:p>
    <w:p w14:paraId="24A42938"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Ευχαριστώ, κύριε Πρόεδρε.</w:t>
      </w:r>
    </w:p>
    <w:p w14:paraId="24A4293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Γινόμαστε σήμερα με αφορμή την πρόταση νόμου του ΠΑΣΟΚ για μια ακόμη φορά μάρτυρες </w:t>
      </w:r>
      <w:r>
        <w:rPr>
          <w:rFonts w:eastAsia="Times New Roman" w:cs="Times New Roman"/>
          <w:szCs w:val="24"/>
        </w:rPr>
        <w:t xml:space="preserve">της υποτιθέμενης κοινωνικής ευαισθησίας του δημοκρατικού τάχα τόξου, του δημοκρατικού τόξου το οποίο είναι ο κατ’ εξοχήν υπεύθυνος των δεινών των Ελλήνων. </w:t>
      </w:r>
    </w:p>
    <w:p w14:paraId="24A4293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λοιπόν, το ΠΑΣΟΚ με τη σύμφωνη γνώμη της </w:t>
      </w:r>
      <w:proofErr w:type="spellStart"/>
      <w:r>
        <w:rPr>
          <w:rFonts w:eastAsia="Times New Roman" w:cs="Times New Roman"/>
          <w:szCs w:val="24"/>
        </w:rPr>
        <w:t>μνημονιακής</w:t>
      </w:r>
      <w:proofErr w:type="spellEnd"/>
      <w:r>
        <w:rPr>
          <w:rFonts w:eastAsia="Times New Roman" w:cs="Times New Roman"/>
          <w:szCs w:val="24"/>
        </w:rPr>
        <w:t xml:space="preserve"> χούντας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αλλά και της </w:t>
      </w:r>
      <w:proofErr w:type="spellStart"/>
      <w:r>
        <w:rPr>
          <w:rFonts w:eastAsia="Times New Roman" w:cs="Times New Roman"/>
          <w:szCs w:val="24"/>
        </w:rPr>
        <w:t>μν</w:t>
      </w:r>
      <w:r>
        <w:rPr>
          <w:rFonts w:eastAsia="Times New Roman" w:cs="Times New Roman"/>
          <w:szCs w:val="24"/>
        </w:rPr>
        <w:t>ημονιακής</w:t>
      </w:r>
      <w:proofErr w:type="spellEnd"/>
      <w:r>
        <w:rPr>
          <w:rFonts w:eastAsia="Times New Roman" w:cs="Times New Roman"/>
          <w:szCs w:val="24"/>
        </w:rPr>
        <w:t xml:space="preserve"> Νέας Δημοκρατίας να </w:t>
      </w:r>
      <w:proofErr w:type="spellStart"/>
      <w:r>
        <w:rPr>
          <w:rFonts w:eastAsia="Times New Roman" w:cs="Times New Roman"/>
          <w:szCs w:val="24"/>
        </w:rPr>
        <w:t>παραστήσει</w:t>
      </w:r>
      <w:proofErr w:type="spellEnd"/>
      <w:r>
        <w:rPr>
          <w:rFonts w:eastAsia="Times New Roman" w:cs="Times New Roman"/>
          <w:szCs w:val="24"/>
        </w:rPr>
        <w:t xml:space="preserve"> τον τεθλιμμένο προστάτη των φτωχών λαϊκών στρωμάτων, το ίδιο ΠΑΣΟΚ το οποίο κατέστησε την Ελλάδα προτεκτοράτο των διεθνών τοκογλύφων. </w:t>
      </w:r>
    </w:p>
    <w:p w14:paraId="24A4293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Κόπτεται τάχα σήμερα το ΠΑΣΟΚ για τη φτωχοποίηση του ελληνικού λαού και την ανθρ</w:t>
      </w:r>
      <w:r>
        <w:rPr>
          <w:rFonts w:eastAsia="Times New Roman" w:cs="Times New Roman"/>
          <w:szCs w:val="24"/>
        </w:rPr>
        <w:t>ωπιστική κρίση που περνά, ανθρωπιστική κρίση την οποία επικαλούνταν άλλοτε και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αλλά σήμερα δεν την αναφέρει καθόλου, διότι της Κυβέρνησης Τσίπρα-Καμμένου δεν της καίγεται καρφί για τους Έλληνες οι οποίοι πεινούν, οι οποίοι χάνουν</w:t>
      </w:r>
      <w:r>
        <w:rPr>
          <w:rFonts w:eastAsia="Times New Roman" w:cs="Times New Roman"/>
          <w:szCs w:val="24"/>
        </w:rPr>
        <w:t xml:space="preserve"> δουλειές και σπίτια, για τους Έλληνες οι οποίοι αυτοκτονούν ελέω της οικονομικής κρίσης που εσείς έχετε προκαλέσει.</w:t>
      </w:r>
    </w:p>
    <w:p w14:paraId="24A4293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w:t>
      </w:r>
      <w:r>
        <w:rPr>
          <w:rFonts w:eastAsia="Times New Roman" w:cs="Times New Roman"/>
          <w:szCs w:val="24"/>
        </w:rPr>
        <w:t>΄</w:t>
      </w:r>
      <w:r>
        <w:rPr>
          <w:rFonts w:eastAsia="Times New Roman" w:cs="Times New Roman"/>
          <w:szCs w:val="24"/>
        </w:rPr>
        <w:t xml:space="preserve"> Αντιπρόεδρος της Βουλής κ. </w:t>
      </w:r>
      <w:r w:rsidRPr="00A1214E">
        <w:rPr>
          <w:rFonts w:eastAsia="Times New Roman" w:cs="Times New Roman"/>
          <w:b/>
          <w:szCs w:val="24"/>
        </w:rPr>
        <w:t>ΣΠΥΡΙΔΩΝ ΛΥΚΟΥΔΗΣ</w:t>
      </w:r>
      <w:r>
        <w:rPr>
          <w:rFonts w:eastAsia="Times New Roman" w:cs="Times New Roman"/>
          <w:szCs w:val="24"/>
        </w:rPr>
        <w:t>)</w:t>
      </w:r>
    </w:p>
    <w:p w14:paraId="24A4293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Ήταν, όμως, το ίδιο αυτό ΠΑΣΟΚ, της μίζ</w:t>
      </w:r>
      <w:r>
        <w:rPr>
          <w:rFonts w:eastAsia="Times New Roman" w:cs="Times New Roman"/>
          <w:szCs w:val="24"/>
        </w:rPr>
        <w:t>ας, της ρεμούλας, των σκανδάλων, των ρουσφετιών, των διορισμών, των μαύρων ταμείων, που το 2010 έσυρε την πατρίδα και τον λαό μας στα νύχια των τοκογλύφων του Διεθνούς Νομισματικού Ταμείου, υπογράφοντας το πρώτο μνημόνιο.</w:t>
      </w:r>
    </w:p>
    <w:p w14:paraId="24A4293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Όμως, δεν αρκούσε αυτό στο υποτίθε</w:t>
      </w:r>
      <w:r>
        <w:rPr>
          <w:rFonts w:eastAsia="Times New Roman" w:cs="Times New Roman"/>
          <w:szCs w:val="24"/>
        </w:rPr>
        <w:t>ται κοινωνικά ευαίσθητο ΠΑΣΟΚ των «</w:t>
      </w:r>
      <w:proofErr w:type="spellStart"/>
      <w:r>
        <w:rPr>
          <w:rFonts w:eastAsia="Times New Roman" w:cs="Times New Roman"/>
          <w:szCs w:val="24"/>
        </w:rPr>
        <w:t>σοσιαληστών</w:t>
      </w:r>
      <w:proofErr w:type="spellEnd"/>
      <w:r>
        <w:rPr>
          <w:rFonts w:eastAsia="Times New Roman" w:cs="Times New Roman"/>
          <w:szCs w:val="24"/>
        </w:rPr>
        <w:t xml:space="preserve">». Ο τότε Πρόεδρός τους, </w:t>
      </w:r>
      <w:proofErr w:type="spellStart"/>
      <w:r>
        <w:rPr>
          <w:rFonts w:eastAsia="Times New Roman" w:cs="Times New Roman"/>
          <w:szCs w:val="24"/>
        </w:rPr>
        <w:t>Τζέφρι</w:t>
      </w:r>
      <w:proofErr w:type="spellEnd"/>
      <w:r>
        <w:rPr>
          <w:rFonts w:eastAsia="Times New Roman" w:cs="Times New Roman"/>
          <w:szCs w:val="24"/>
        </w:rPr>
        <w:t xml:space="preserve"> ή Γιώργος Παπανδρέου, θεώρησε καθήκον του να δυσφημίσει, να ταπεινώσει και να </w:t>
      </w:r>
      <w:proofErr w:type="spellStart"/>
      <w:r>
        <w:rPr>
          <w:rFonts w:eastAsia="Times New Roman" w:cs="Times New Roman"/>
          <w:szCs w:val="24"/>
        </w:rPr>
        <w:t>κατεξευτελίσει</w:t>
      </w:r>
      <w:proofErr w:type="spellEnd"/>
      <w:r>
        <w:rPr>
          <w:rFonts w:eastAsia="Times New Roman" w:cs="Times New Roman"/>
          <w:szCs w:val="24"/>
        </w:rPr>
        <w:t xml:space="preserve"> τον ελληνικό λαό, ισχυριζόμενος σε διεθνή μέσα ότι ηγείται ενός λαού διεφθαρμένων. Αυ</w:t>
      </w:r>
      <w:r>
        <w:rPr>
          <w:rFonts w:eastAsia="Times New Roman" w:cs="Times New Roman"/>
          <w:szCs w:val="24"/>
        </w:rPr>
        <w:t xml:space="preserve">τό είναι από συνέντευξή του στο </w:t>
      </w:r>
      <w:r>
        <w:rPr>
          <w:rFonts w:eastAsia="Times New Roman" w:cs="Times New Roman"/>
          <w:szCs w:val="24"/>
          <w:lang w:val="en-US"/>
        </w:rPr>
        <w:t>CNBC</w:t>
      </w:r>
      <w:r>
        <w:rPr>
          <w:rFonts w:eastAsia="Times New Roman" w:cs="Times New Roman"/>
          <w:szCs w:val="24"/>
        </w:rPr>
        <w:t xml:space="preserve"> στις 11 Δεκεμβρίου 2009.</w:t>
      </w:r>
    </w:p>
    <w:p w14:paraId="24A4293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Εκείνο το οποίο δεν είπε, βέβαια, είναι ότι τη διαφθορά στην Ελλάδα την εισήγαγε και μάλιστα την ανήγαγε σε επιστήμη το </w:t>
      </w:r>
      <w:proofErr w:type="spellStart"/>
      <w:r>
        <w:rPr>
          <w:rFonts w:eastAsia="Times New Roman" w:cs="Times New Roman"/>
          <w:szCs w:val="24"/>
        </w:rPr>
        <w:t>κλεφτο</w:t>
      </w:r>
      <w:proofErr w:type="spellEnd"/>
      <w:r>
        <w:rPr>
          <w:rFonts w:eastAsia="Times New Roman" w:cs="Times New Roman"/>
          <w:szCs w:val="24"/>
        </w:rPr>
        <w:t xml:space="preserve">-ΠΑΣΟΚ. Οι Βουλευτές του τότε δεν τόλμησαν να αποδοκιμάσουν και να </w:t>
      </w:r>
      <w:r>
        <w:rPr>
          <w:rFonts w:eastAsia="Times New Roman" w:cs="Times New Roman"/>
          <w:szCs w:val="24"/>
        </w:rPr>
        <w:t xml:space="preserve">αποκηρύξουν τις προσβλητικές για τους Έλληνες δηλώσεις του Προέδρου τους, αλλά έχουν το θράσος σήμερα ως σκαιοί πολιτικάντηδες να επιδιώκουν να </w:t>
      </w:r>
      <w:proofErr w:type="spellStart"/>
      <w:r>
        <w:rPr>
          <w:rFonts w:eastAsia="Times New Roman" w:cs="Times New Roman"/>
          <w:szCs w:val="24"/>
        </w:rPr>
        <w:t>παραστήσουν</w:t>
      </w:r>
      <w:proofErr w:type="spellEnd"/>
      <w:r>
        <w:rPr>
          <w:rFonts w:eastAsia="Times New Roman" w:cs="Times New Roman"/>
          <w:szCs w:val="24"/>
        </w:rPr>
        <w:t xml:space="preserve"> τους προστάτες των αδυνάμων.</w:t>
      </w:r>
    </w:p>
    <w:p w14:paraId="24A4294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Έρχεται, λοιπόν, πρόταση νόμου του ΠΑΣΟΚ για το εγγυημένο κοινωνικό εισ</w:t>
      </w:r>
      <w:r>
        <w:rPr>
          <w:rFonts w:eastAsia="Times New Roman" w:cs="Times New Roman"/>
          <w:szCs w:val="24"/>
        </w:rPr>
        <w:t>όδημα και την ενίσχυση της κοινωνικής προστασίας και ένταξης, πρόταση νόμου από ένα κόμμα το οποίο υπέγραψε το πρώτο, το δεύτερο, το τρίτο μνημόνιο και υποκριτικά απέφυγε να ψηφίσει το τέταρτο, όχι επειδή κατανόησε και μετάνιωσε για τα εγκληματικά λάθη και</w:t>
      </w:r>
      <w:r>
        <w:rPr>
          <w:rFonts w:eastAsia="Times New Roman" w:cs="Times New Roman"/>
          <w:szCs w:val="24"/>
        </w:rPr>
        <w:t xml:space="preserve"> τις επιλογές του παρελθόντος, αλλά επειδή είναι στην Κυβέρνηση ο ΣΥΡΙΖΑ και οι ΑΝΕΛ.</w:t>
      </w:r>
    </w:p>
    <w:p w14:paraId="24A4294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 ΠΑΣΟΚ, όπως και τα </w:t>
      </w:r>
      <w:proofErr w:type="spellStart"/>
      <w:r>
        <w:rPr>
          <w:rFonts w:eastAsia="Times New Roman" w:cs="Times New Roman"/>
          <w:szCs w:val="24"/>
        </w:rPr>
        <w:t>συνεταιράκια</w:t>
      </w:r>
      <w:proofErr w:type="spellEnd"/>
      <w:r>
        <w:rPr>
          <w:rFonts w:eastAsia="Times New Roman" w:cs="Times New Roman"/>
          <w:szCs w:val="24"/>
        </w:rPr>
        <w:t xml:space="preserve"> του της Νέας Δημοκρατίας, θα ψήφιζαν το τέταρτο μνημόνιο με χέρια και με πόδια, εάν βρίσκονταν εκείνοι στην εξουσία. </w:t>
      </w:r>
    </w:p>
    <w:p w14:paraId="24A4294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Παρά ταύτα, για π</w:t>
      </w:r>
      <w:r>
        <w:rPr>
          <w:rFonts w:eastAsia="Times New Roman" w:cs="Times New Roman"/>
          <w:szCs w:val="24"/>
        </w:rPr>
        <w:t xml:space="preserve">οια ενίσχυση της κοινωνικής ένταξης μιλάτε; Να τα πούμε, για να μαθαίνει ο ελληνικός λαός. Γίνεται στην πρόταση νόμου ιδιαίτερη μνεία σε  πρόσφυγες και μετανάστες και την ένταξή τους στις παροχές ειδικών βοηθημάτων, ενώ την ίδια περίοδο χιλιάδες ελληνικές </w:t>
      </w:r>
      <w:r>
        <w:rPr>
          <w:rFonts w:eastAsia="Times New Roman" w:cs="Times New Roman"/>
          <w:szCs w:val="24"/>
        </w:rPr>
        <w:t>οικογένειες στερούνται βασικών αγαθών εξαιτίας των πολιτικών που εσείς σχεδιάσατε και εσείς υλοποιείτε.</w:t>
      </w:r>
    </w:p>
    <w:p w14:paraId="24A4294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προτεινόμενη με το τέταρτο εδάφιο της παραγράφου 1 του άρθρου 5 ρύθμιση, στην οποία μεταξύ άλλων ωφελούμενων δομών αναφέρονται και τα προγράμματα για </w:t>
      </w:r>
      <w:r>
        <w:rPr>
          <w:rFonts w:eastAsia="Times New Roman" w:cs="Times New Roman"/>
          <w:szCs w:val="24"/>
        </w:rPr>
        <w:t xml:space="preserve">μετανάστες, εναρμονίζεται απόλυτα με την αντίστοιχη αντεθνική πολιτική στο θέμα της λαθρομετανάστευσης, την οποία υπηρετούν τόσο ο ΣΥΡΙΖΑ όσο και ολόκληρο το φάσμα του λεγόμενου δημοκρατικού τόξου. </w:t>
      </w:r>
    </w:p>
    <w:p w14:paraId="24A4294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Επιπλέον δε, στο ίδιο άρθρο στην παράγραφο 1 εδάφιο θ΄ εξ</w:t>
      </w:r>
      <w:r>
        <w:rPr>
          <w:rFonts w:eastAsia="Times New Roman" w:cs="Times New Roman"/>
          <w:szCs w:val="24"/>
        </w:rPr>
        <w:t>ισώνονται με απαράδεκτο τρόπο οι μαθητές με ειδικές ανάγκες και τα παιδιά με μαθησιακές δυσκολίες, τα οποία προφανώς και χρήζουν της μεγαλύτερης δυνατής πρόνοιας από την πολιτεία, με τους λαθρομετανάστες.</w:t>
      </w:r>
    </w:p>
    <w:p w14:paraId="24A4294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πρόταση νόμου του </w:t>
      </w:r>
      <w:proofErr w:type="spellStart"/>
      <w:r>
        <w:rPr>
          <w:rFonts w:eastAsia="Times New Roman" w:cs="Times New Roman"/>
          <w:szCs w:val="24"/>
        </w:rPr>
        <w:t>κλεφτο</w:t>
      </w:r>
      <w:proofErr w:type="spellEnd"/>
      <w:r>
        <w:rPr>
          <w:rFonts w:eastAsia="Times New Roman" w:cs="Times New Roman"/>
          <w:szCs w:val="24"/>
        </w:rPr>
        <w:t>-ΠΑΣΟΚ είναι ρατσιστική κ</w:t>
      </w:r>
      <w:r>
        <w:rPr>
          <w:rFonts w:eastAsia="Times New Roman" w:cs="Times New Roman"/>
          <w:szCs w:val="24"/>
        </w:rPr>
        <w:t xml:space="preserve">αι γι’ αυτό έγινε δεκτή με τόση θέρμη από την αντεθνική Κυβέρνηση ΣΥΡΙΖΑ-ΑΝΕΛ. Εάν πραγματικά κόπτεστε για τη φτώχεια του ελληνικού λαού, τότε η Χρυσή Αυγή σας προκαλεί ανοικτά. </w:t>
      </w:r>
    </w:p>
    <w:p w14:paraId="24A42946"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Θεσπίστε για τα εκατομμύρια των μη προνομιούχων Ελλήνων τα προνόμια και τις α</w:t>
      </w:r>
      <w:r>
        <w:rPr>
          <w:rFonts w:eastAsia="Times New Roman" w:cs="Times New Roman"/>
          <w:bCs/>
          <w:shd w:val="clear" w:color="auto" w:fill="FFFFFF"/>
        </w:rPr>
        <w:t>νέσεις που απολαμβάνουν σε όλη την ελληνική επικράτεια οι λαθρομετανάστες που φέρατε στην πατρίδα μας. Αξιώστε από τους δήθεν ανθρωπιστές εταίρους σας τα εκατομμύρια ευρώ που εισπράττετε, για να διαθέσετε στους λαθρομετανάστες, να διατεθούν για τους μη προ</w:t>
      </w:r>
      <w:r>
        <w:rPr>
          <w:rFonts w:eastAsia="Times New Roman" w:cs="Times New Roman"/>
          <w:bCs/>
          <w:shd w:val="clear" w:color="auto" w:fill="FFFFFF"/>
        </w:rPr>
        <w:t xml:space="preserve">νομιούχους Έλληνες. </w:t>
      </w:r>
    </w:p>
    <w:p w14:paraId="24A42947"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Τα σπίτια, τα οποία ενοικιάζονται από την Ύπατη Αρμοστεία του ΟΗΕ από τους πρόσφυγες, με όλα τα κομφόρ, με δωρεάν νερό, ρεύμα, όπως συμβαίνει για παράδειγμα στον Δήμο Λιβαδειάς, αξιώστε να παραχωρούνται και σε αναξιοπαθούντες Έλληνες, </w:t>
      </w:r>
      <w:r>
        <w:rPr>
          <w:rFonts w:eastAsia="Times New Roman" w:cs="Times New Roman"/>
          <w:bCs/>
          <w:shd w:val="clear" w:color="auto" w:fill="FFFFFF"/>
        </w:rPr>
        <w:t xml:space="preserve">οι οποίοι διαβιούν κάτω από τα όρια της φτώχειας. </w:t>
      </w:r>
    </w:p>
    <w:p w14:paraId="24A42948"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Γιατί λοιπόν αυτή η επιλεκτική αντιμετώπιση; Γιατί ο αποκλεισμός των Ελλήνων; Όμως, αυτό δεν θα το πράξετε ποτέ, διότι το καταχρηστικώς αποκαλούμενο δημοκρατικό σας τόξο </w:t>
      </w:r>
      <w:r>
        <w:rPr>
          <w:rFonts w:eastAsia="Times New Roman"/>
          <w:bCs/>
          <w:shd w:val="clear" w:color="auto" w:fill="FFFFFF"/>
        </w:rPr>
        <w:t>είναι</w:t>
      </w:r>
      <w:r>
        <w:rPr>
          <w:rFonts w:eastAsia="Times New Roman" w:cs="Times New Roman"/>
          <w:bCs/>
          <w:shd w:val="clear" w:color="auto" w:fill="FFFFFF"/>
        </w:rPr>
        <w:t xml:space="preserve"> εξόχως ρατσιστικό και </w:t>
      </w:r>
      <w:r>
        <w:rPr>
          <w:rFonts w:eastAsia="Times New Roman"/>
          <w:bCs/>
          <w:shd w:val="clear" w:color="auto" w:fill="FFFFFF"/>
        </w:rPr>
        <w:t>είναι</w:t>
      </w:r>
      <w:r>
        <w:rPr>
          <w:rFonts w:eastAsia="Times New Roman" w:cs="Times New Roman"/>
          <w:bCs/>
          <w:shd w:val="clear" w:color="auto" w:fill="FFFFFF"/>
        </w:rPr>
        <w:t xml:space="preserve"> ρ</w:t>
      </w:r>
      <w:r>
        <w:rPr>
          <w:rFonts w:eastAsia="Times New Roman" w:cs="Times New Roman"/>
          <w:bCs/>
          <w:shd w:val="clear" w:color="auto" w:fill="FFFFFF"/>
        </w:rPr>
        <w:t xml:space="preserve">ατσιστικό κατά των Ελλήνων. </w:t>
      </w:r>
      <w:proofErr w:type="spellStart"/>
      <w:r>
        <w:rPr>
          <w:rFonts w:eastAsia="Times New Roman" w:cs="Times New Roman"/>
          <w:bCs/>
          <w:shd w:val="clear" w:color="auto" w:fill="FFFFFF"/>
        </w:rPr>
        <w:t>Ποινικοποιήσατε</w:t>
      </w:r>
      <w:proofErr w:type="spellEnd"/>
      <w:r>
        <w:rPr>
          <w:rFonts w:eastAsia="Times New Roman" w:cs="Times New Roman"/>
          <w:bCs/>
          <w:shd w:val="clear" w:color="auto" w:fill="FFFFFF"/>
        </w:rPr>
        <w:t xml:space="preserve"> τις διανομές τροφίμων της Χρυσής Αυγής, ισχυριζόμενοι πως </w:t>
      </w:r>
      <w:r>
        <w:rPr>
          <w:rFonts w:eastAsia="Times New Roman"/>
          <w:bCs/>
          <w:shd w:val="clear" w:color="auto" w:fill="FFFFFF"/>
        </w:rPr>
        <w:t>είναι</w:t>
      </w:r>
      <w:r>
        <w:rPr>
          <w:rFonts w:eastAsia="Times New Roman" w:cs="Times New Roman"/>
          <w:bCs/>
          <w:shd w:val="clear" w:color="auto" w:fill="FFFFFF"/>
        </w:rPr>
        <w:t xml:space="preserve"> ρατσιστικό να απευθύνονται μόνο σε Έλληνες. </w:t>
      </w:r>
    </w:p>
    <w:p w14:paraId="24A42949"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Ύπατη Αρμοστεία του ΟΗΕ, οι </w:t>
      </w:r>
      <w:r>
        <w:rPr>
          <w:rFonts w:eastAsia="Times New Roman" w:cs="Times New Roman"/>
          <w:bCs/>
          <w:shd w:val="clear" w:color="auto" w:fill="FFFFFF"/>
        </w:rPr>
        <w:t>μ</w:t>
      </w:r>
      <w:r>
        <w:rPr>
          <w:rFonts w:eastAsia="Times New Roman" w:cs="Times New Roman"/>
          <w:bCs/>
          <w:shd w:val="clear" w:color="auto" w:fill="FFFFFF"/>
        </w:rPr>
        <w:t xml:space="preserve">η </w:t>
      </w:r>
      <w:r>
        <w:rPr>
          <w:rFonts w:eastAsia="Times New Roman" w:cs="Times New Roman"/>
          <w:bCs/>
          <w:shd w:val="clear" w:color="auto" w:fill="FFFFFF"/>
        </w:rPr>
        <w:t>κ</w:t>
      </w:r>
      <w:r>
        <w:rPr>
          <w:rFonts w:eastAsia="Times New Roman" w:cs="Times New Roman"/>
          <w:bCs/>
          <w:shd w:val="clear" w:color="auto" w:fill="FFFFFF"/>
        </w:rPr>
        <w:t xml:space="preserve">υβερνητικές </w:t>
      </w:r>
      <w:r>
        <w:rPr>
          <w:rFonts w:eastAsia="Times New Roman" w:cs="Times New Roman"/>
          <w:bCs/>
          <w:shd w:val="clear" w:color="auto" w:fill="FFFFFF"/>
        </w:rPr>
        <w:t>ο</w:t>
      </w:r>
      <w:r>
        <w:rPr>
          <w:rFonts w:eastAsia="Times New Roman" w:cs="Times New Roman"/>
          <w:bCs/>
          <w:shd w:val="clear" w:color="auto" w:fill="FFFFFF"/>
        </w:rPr>
        <w:t xml:space="preserve">ργανώσεις και οι Οργανισμοί του </w:t>
      </w:r>
      <w:r>
        <w:rPr>
          <w:rFonts w:eastAsia="Times New Roman" w:cs="Times New Roman"/>
          <w:bCs/>
          <w:shd w:val="clear" w:color="auto" w:fill="FFFFFF"/>
          <w:lang w:val="en-US"/>
        </w:rPr>
        <w:t>George</w:t>
      </w:r>
      <w:r>
        <w:rPr>
          <w:rFonts w:eastAsia="Times New Roman" w:cs="Times New Roman"/>
          <w:bCs/>
          <w:shd w:val="clear" w:color="auto" w:fill="FFFFFF"/>
        </w:rPr>
        <w:t xml:space="preserve"> </w:t>
      </w:r>
      <w:r>
        <w:rPr>
          <w:rFonts w:eastAsia="Times New Roman" w:cs="Times New Roman"/>
          <w:bCs/>
          <w:shd w:val="clear" w:color="auto" w:fill="FFFFFF"/>
          <w:lang w:val="en-US"/>
        </w:rPr>
        <w:t>Soros</w:t>
      </w:r>
      <w:r>
        <w:rPr>
          <w:rFonts w:eastAsia="Times New Roman" w:cs="Times New Roman"/>
          <w:bCs/>
          <w:shd w:val="clear" w:color="auto" w:fill="FFFFFF"/>
        </w:rPr>
        <w:t xml:space="preserve"> δαπανούν εκ</w:t>
      </w:r>
      <w:r>
        <w:rPr>
          <w:rFonts w:eastAsia="Times New Roman" w:cs="Times New Roman"/>
          <w:bCs/>
          <w:shd w:val="clear" w:color="auto" w:fill="FFFFFF"/>
        </w:rPr>
        <w:t xml:space="preserve">ατοντάδες εκατομμύρια ευρώ </w:t>
      </w:r>
      <w:r>
        <w:rPr>
          <w:rFonts w:eastAsia="Times New Roman" w:cs="Times New Roman"/>
          <w:bCs/>
          <w:shd w:val="clear" w:color="auto" w:fill="FFFFFF"/>
        </w:rPr>
        <w:lastRenderedPageBreak/>
        <w:t xml:space="preserve">μόνο για πρόσφυγες και μετανάστες. Αυτό για εσάς δεν </w:t>
      </w:r>
      <w:r>
        <w:rPr>
          <w:rFonts w:eastAsia="Times New Roman"/>
          <w:bCs/>
          <w:shd w:val="clear" w:color="auto" w:fill="FFFFFF"/>
        </w:rPr>
        <w:t>είναι</w:t>
      </w:r>
      <w:r>
        <w:rPr>
          <w:rFonts w:eastAsia="Times New Roman" w:cs="Times New Roman"/>
          <w:bCs/>
          <w:shd w:val="clear" w:color="auto" w:fill="FFFFFF"/>
        </w:rPr>
        <w:t xml:space="preserve"> ρατσισμός ή μήπως το περισσότερο από το 25% του ελληνικού λαού, το οποίο ζει κάτω από τα όρια της φτώχειας, δεν </w:t>
      </w:r>
      <w:r>
        <w:rPr>
          <w:rFonts w:eastAsia="Times New Roman"/>
          <w:bCs/>
          <w:shd w:val="clear" w:color="auto" w:fill="FFFFFF"/>
        </w:rPr>
        <w:t>είναι</w:t>
      </w:r>
      <w:r>
        <w:rPr>
          <w:rFonts w:eastAsia="Times New Roman" w:cs="Times New Roman"/>
          <w:bCs/>
          <w:shd w:val="clear" w:color="auto" w:fill="FFFFFF"/>
        </w:rPr>
        <w:t xml:space="preserve"> για εσάς άνθρωποι; </w:t>
      </w:r>
    </w:p>
    <w:p w14:paraId="24A4294A"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Κλείνοντας, θα ήθελα εκ νέου να </w:t>
      </w:r>
      <w:r>
        <w:rPr>
          <w:rFonts w:eastAsia="Times New Roman" w:cs="Times New Roman"/>
          <w:bCs/>
          <w:shd w:val="clear" w:color="auto" w:fill="FFFFFF"/>
        </w:rPr>
        <w:t xml:space="preserve">αναφερθώ στο κόμμα, το οποίο κατέθεσε τη </w:t>
      </w:r>
      <w:r>
        <w:rPr>
          <w:rFonts w:eastAsia="Times New Roman"/>
          <w:bCs/>
          <w:shd w:val="clear" w:color="auto" w:fill="FFFFFF"/>
        </w:rPr>
        <w:t>συγκεκριμένη</w:t>
      </w:r>
      <w:r>
        <w:rPr>
          <w:rFonts w:eastAsia="Times New Roman" w:cs="Times New Roman"/>
          <w:bCs/>
          <w:shd w:val="clear" w:color="auto" w:fill="FFFFFF"/>
        </w:rPr>
        <w:t xml:space="preserve"> πρόταση νόμου, το οποίο ευελπιστεί πως με τέτοιου είδους </w:t>
      </w:r>
      <w:proofErr w:type="spellStart"/>
      <w:r>
        <w:rPr>
          <w:rFonts w:eastAsia="Times New Roman" w:cs="Times New Roman"/>
          <w:bCs/>
          <w:shd w:val="clear" w:color="auto" w:fill="FFFFFF"/>
        </w:rPr>
        <w:t>πολιτικάντικα</w:t>
      </w:r>
      <w:proofErr w:type="spellEnd"/>
      <w:r>
        <w:rPr>
          <w:rFonts w:eastAsia="Times New Roman" w:cs="Times New Roman"/>
          <w:bCs/>
          <w:shd w:val="clear" w:color="auto" w:fill="FFFFFF"/>
        </w:rPr>
        <w:t xml:space="preserve"> κόλπα μπορεί να εξαπατήσει τον ελληνικό λαό. </w:t>
      </w:r>
    </w:p>
    <w:p w14:paraId="24A4294B"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Την Παρασκευή, 27 Σεπτεμβρίου 2013, η Χρυσή Αυγή καταθέτει στην Εισαγγελία του Αρείου</w:t>
      </w:r>
      <w:r>
        <w:rPr>
          <w:rFonts w:eastAsia="Times New Roman" w:cs="Times New Roman"/>
          <w:bCs/>
          <w:shd w:val="clear" w:color="auto" w:fill="FFFFFF"/>
        </w:rPr>
        <w:t xml:space="preserve"> Πάγου στοιχεία, τα οποία καθιστούν το ΠΑΣΟΚ εγκληματική οργάνωση. Πρόκειται για τον περίφημο φάκελο για τα 114 «μαύρα» εκατομμύρια ευρώ, τα οποία χάθηκαν χωρίς παραστατικά από τα γραφεία του ΠΑΣΟΚ </w:t>
      </w:r>
      <w:r>
        <w:rPr>
          <w:rFonts w:eastAsia="Times New Roman"/>
          <w:bCs/>
          <w:shd w:val="clear" w:color="auto" w:fill="FFFFFF"/>
        </w:rPr>
        <w:t>–</w:t>
      </w:r>
      <w:r>
        <w:rPr>
          <w:rFonts w:eastAsia="Times New Roman" w:cs="Times New Roman"/>
          <w:bCs/>
          <w:shd w:val="clear" w:color="auto" w:fill="FFFFFF"/>
        </w:rPr>
        <w:t xml:space="preserve">φάκελος ο οποίος </w:t>
      </w:r>
      <w:r>
        <w:rPr>
          <w:rFonts w:eastAsia="Times New Roman"/>
          <w:bCs/>
          <w:shd w:val="clear" w:color="auto" w:fill="FFFFFF"/>
        </w:rPr>
        <w:t>είναι</w:t>
      </w:r>
      <w:r>
        <w:rPr>
          <w:rFonts w:eastAsia="Times New Roman" w:cs="Times New Roman"/>
          <w:bCs/>
          <w:shd w:val="clear" w:color="auto" w:fill="FFFFFF"/>
        </w:rPr>
        <w:t xml:space="preserve"> κλειδωμένος κατόπιν άνωθεν πολιτικ</w:t>
      </w:r>
      <w:r>
        <w:rPr>
          <w:rFonts w:eastAsia="Times New Roman" w:cs="Times New Roman"/>
          <w:bCs/>
          <w:shd w:val="clear" w:color="auto" w:fill="FFFFFF"/>
        </w:rPr>
        <w:t xml:space="preserve">ής εντολής στα συρτάρια της δικαιοσύνης. </w:t>
      </w:r>
    </w:p>
    <w:p w14:paraId="24A4294C"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Αυτά, </w:t>
      </w:r>
      <w:r>
        <w:rPr>
          <w:rFonts w:eastAsia="Times New Roman"/>
          <w:bCs/>
          <w:shd w:val="clear" w:color="auto" w:fill="FFFFFF"/>
        </w:rPr>
        <w:t>βεβαίως,</w:t>
      </w:r>
      <w:r>
        <w:rPr>
          <w:rFonts w:eastAsia="Times New Roman" w:cs="Times New Roman"/>
          <w:bCs/>
          <w:shd w:val="clear" w:color="auto" w:fill="FFFFFF"/>
        </w:rPr>
        <w:t xml:space="preserve"> δεν αποτελούν ούτε σενάρια ούτε εικασίες της Χρυσής Αυγής. Σας διαβάζω από τη μηνυτήρια αναφορά. «</w:t>
      </w:r>
      <w:r>
        <w:rPr>
          <w:rFonts w:eastAsia="Times New Roman"/>
          <w:bCs/>
          <w:shd w:val="clear" w:color="auto" w:fill="FFFFFF"/>
        </w:rPr>
        <w:t>Έχει</w:t>
      </w:r>
      <w:r>
        <w:rPr>
          <w:rFonts w:eastAsia="Times New Roman" w:cs="Times New Roman"/>
          <w:bCs/>
          <w:shd w:val="clear" w:color="auto" w:fill="FFFFFF"/>
        </w:rPr>
        <w:t xml:space="preserve"> γίνει πανελληνίως γνωστό και απασχόλησε όλα τα δημοσιογραφικά μέσα η ύπαρξη πορίσματος των πέντε</w:t>
      </w:r>
      <w:r>
        <w:rPr>
          <w:rFonts w:eastAsia="Times New Roman" w:cs="Times New Roman"/>
          <w:bCs/>
          <w:shd w:val="clear" w:color="auto" w:fill="FFFFFF"/>
        </w:rPr>
        <w:t xml:space="preserve"> γνωστότερων ιδιωτικών διεθνών ελεγκτικών εταιριών ορκωτών λογιστών δια την οικονομική διαχείριση κρατικών επιχορηγήσεων και άλλων κονδυλίων από την κοινοβουλευτική παράταξη του ΠΑΣΟΚ δι</w:t>
      </w:r>
      <w:r>
        <w:rPr>
          <w:rFonts w:eastAsia="Times New Roman" w:cs="Times New Roman"/>
          <w:bCs/>
          <w:shd w:val="clear" w:color="auto" w:fill="FFFFFF"/>
        </w:rPr>
        <w:t xml:space="preserve">ά </w:t>
      </w:r>
      <w:r>
        <w:rPr>
          <w:rFonts w:eastAsia="Times New Roman" w:cs="Times New Roman"/>
          <w:bCs/>
          <w:shd w:val="clear" w:color="auto" w:fill="FFFFFF"/>
        </w:rPr>
        <w:t xml:space="preserve">την </w:t>
      </w:r>
      <w:proofErr w:type="spellStart"/>
      <w:r>
        <w:rPr>
          <w:rFonts w:eastAsia="Times New Roman" w:cs="Times New Roman"/>
          <w:bCs/>
          <w:shd w:val="clear" w:color="auto" w:fill="FFFFFF"/>
        </w:rPr>
        <w:t>περίοδον</w:t>
      </w:r>
      <w:proofErr w:type="spellEnd"/>
      <w:r>
        <w:rPr>
          <w:rFonts w:eastAsia="Times New Roman" w:cs="Times New Roman"/>
          <w:bCs/>
          <w:shd w:val="clear" w:color="auto" w:fill="FFFFFF"/>
        </w:rPr>
        <w:t xml:space="preserve"> </w:t>
      </w:r>
      <w:r>
        <w:rPr>
          <w:rFonts w:eastAsia="Times New Roman" w:cs="Times New Roman"/>
          <w:bCs/>
          <w:shd w:val="clear" w:color="auto" w:fill="FFFFFF"/>
        </w:rPr>
        <w:lastRenderedPageBreak/>
        <w:t>2007-2010, εκ του επαγωγικού συμπεράσματος του οποίου π</w:t>
      </w:r>
      <w:r>
        <w:rPr>
          <w:rFonts w:eastAsia="Times New Roman" w:cs="Times New Roman"/>
          <w:bCs/>
          <w:shd w:val="clear" w:color="auto" w:fill="FFFFFF"/>
        </w:rPr>
        <w:t xml:space="preserve">ροκύπτουν σοβαρές ενδείξεις τέλεσης κακουργηματικών αξιόποινων πράξεων από όργανα του ανωτέρω κόμματος». </w:t>
      </w:r>
    </w:p>
    <w:p w14:paraId="24A4294D"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Τι γίνεται, λοιπόν, με τη </w:t>
      </w:r>
      <w:r>
        <w:rPr>
          <w:rFonts w:eastAsia="Times New Roman"/>
          <w:bCs/>
          <w:shd w:val="clear" w:color="auto" w:fill="FFFFFF"/>
        </w:rPr>
        <w:t>συγκεκριμένη</w:t>
      </w:r>
      <w:r>
        <w:rPr>
          <w:rFonts w:eastAsia="Times New Roman" w:cs="Times New Roman"/>
          <w:bCs/>
          <w:shd w:val="clear" w:color="auto" w:fill="FFFFFF"/>
        </w:rPr>
        <w:t xml:space="preserve"> υπόθεση; </w:t>
      </w:r>
      <w:r>
        <w:rPr>
          <w:rFonts w:eastAsia="Times New Roman" w:cs="Times New Roman"/>
          <w:bCs/>
          <w:shd w:val="clear" w:color="auto" w:fill="FFFFFF"/>
        </w:rPr>
        <w:t>Α</w:t>
      </w:r>
      <w:r>
        <w:rPr>
          <w:rFonts w:eastAsia="Times New Roman" w:cs="Times New Roman"/>
          <w:bCs/>
          <w:shd w:val="clear" w:color="auto" w:fill="FFFFFF"/>
        </w:rPr>
        <w:t xml:space="preserve">ν η τότε </w:t>
      </w:r>
      <w:r>
        <w:rPr>
          <w:rFonts w:eastAsia="Times New Roman"/>
          <w:bCs/>
          <w:shd w:val="clear" w:color="auto" w:fill="FFFFFF"/>
        </w:rPr>
        <w:t>Κυβέρνηση</w:t>
      </w:r>
      <w:r>
        <w:rPr>
          <w:rFonts w:eastAsia="Times New Roman" w:cs="Times New Roman"/>
          <w:bCs/>
          <w:shd w:val="clear" w:color="auto" w:fill="FFFFFF"/>
        </w:rPr>
        <w:t xml:space="preserve"> Νέας Δημοκρατίας</w:t>
      </w:r>
      <w:r>
        <w:rPr>
          <w:rFonts w:eastAsia="Times New Roman"/>
          <w:bCs/>
          <w:shd w:val="clear" w:color="auto" w:fill="FFFFFF"/>
        </w:rPr>
        <w:t>–</w:t>
      </w:r>
      <w:r>
        <w:rPr>
          <w:rFonts w:eastAsia="Times New Roman" w:cs="Times New Roman"/>
          <w:bCs/>
          <w:shd w:val="clear" w:color="auto" w:fill="FFFFFF"/>
        </w:rPr>
        <w:t xml:space="preserve">ΠΑΣΟΚ φρόντισε να την κουκουλώσει, τι κάνει σήμερα η </w:t>
      </w:r>
      <w:r>
        <w:rPr>
          <w:rFonts w:eastAsia="Times New Roman"/>
          <w:bCs/>
          <w:shd w:val="clear" w:color="auto" w:fill="FFFFFF"/>
        </w:rPr>
        <w:t>Κυβέρνηση</w:t>
      </w:r>
      <w:r>
        <w:rPr>
          <w:rFonts w:eastAsia="Times New Roman" w:cs="Times New Roman"/>
          <w:bCs/>
          <w:shd w:val="clear" w:color="auto" w:fill="FFFFFF"/>
        </w:rPr>
        <w:t xml:space="preserve"> ΣΥΡΙΖΑ</w:t>
      </w:r>
      <w:r>
        <w:rPr>
          <w:rFonts w:eastAsia="Times New Roman" w:cs="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cs="Times New Roman"/>
          <w:bCs/>
          <w:shd w:val="clear" w:color="auto" w:fill="FFFFFF"/>
        </w:rPr>
        <w:t xml:space="preserve">ΑΝΕΛ; Αυτοί </w:t>
      </w:r>
      <w:r>
        <w:rPr>
          <w:rFonts w:eastAsia="Times New Roman"/>
          <w:bCs/>
          <w:shd w:val="clear" w:color="auto" w:fill="FFFFFF"/>
        </w:rPr>
        <w:t>είναι</w:t>
      </w:r>
      <w:r>
        <w:rPr>
          <w:rFonts w:eastAsia="Times New Roman" w:cs="Times New Roman"/>
          <w:bCs/>
          <w:shd w:val="clear" w:color="auto" w:fill="FFFFFF"/>
        </w:rPr>
        <w:t xml:space="preserve"> κύριοι η </w:t>
      </w:r>
      <w:proofErr w:type="spellStart"/>
      <w:r>
        <w:rPr>
          <w:rFonts w:eastAsia="Times New Roman" w:cs="Times New Roman"/>
          <w:bCs/>
          <w:shd w:val="clear" w:color="auto" w:fill="FFFFFF"/>
        </w:rPr>
        <w:t>ψευτοδημοκρατία</w:t>
      </w:r>
      <w:proofErr w:type="spellEnd"/>
      <w:r>
        <w:rPr>
          <w:rFonts w:eastAsia="Times New Roman" w:cs="Times New Roman"/>
          <w:bCs/>
          <w:shd w:val="clear" w:color="auto" w:fill="FFFFFF"/>
        </w:rPr>
        <w:t xml:space="preserve"> σας, την οποία άπαντες επικαλείστε από τους μιμητές του Στάλιν, του </w:t>
      </w:r>
      <w:proofErr w:type="spellStart"/>
      <w:r>
        <w:rPr>
          <w:rFonts w:eastAsia="Times New Roman" w:cs="Times New Roman"/>
          <w:bCs/>
          <w:shd w:val="clear" w:color="auto" w:fill="FFFFFF"/>
        </w:rPr>
        <w:t>Τσαουσέσκου</w:t>
      </w:r>
      <w:proofErr w:type="spellEnd"/>
      <w:r>
        <w:rPr>
          <w:rFonts w:eastAsia="Times New Roman" w:cs="Times New Roman"/>
          <w:bCs/>
          <w:shd w:val="clear" w:color="auto" w:fill="FFFFFF"/>
        </w:rPr>
        <w:t xml:space="preserve"> και του Χότζα μέχρι τους φιλελεύθερους υποτακτικούς των τραπεζιτών και των τοκογλύφων. </w:t>
      </w:r>
    </w:p>
    <w:p w14:paraId="24A4294E"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w:t>
      </w:r>
      <w:r>
        <w:rPr>
          <w:rFonts w:eastAsia="Times New Roman" w:cs="Times New Roman"/>
          <w:bCs/>
          <w:shd w:val="clear" w:color="auto" w:fill="FFFFFF"/>
        </w:rPr>
        <w:t xml:space="preserve">πειδή αυτή τη </w:t>
      </w:r>
      <w:proofErr w:type="spellStart"/>
      <w:r>
        <w:rPr>
          <w:rFonts w:eastAsia="Times New Roman" w:cs="Times New Roman"/>
          <w:bCs/>
          <w:shd w:val="clear" w:color="auto" w:fill="FFFFFF"/>
        </w:rPr>
        <w:t>ψευτοδημοκρατία</w:t>
      </w:r>
      <w:proofErr w:type="spellEnd"/>
      <w:r>
        <w:rPr>
          <w:rFonts w:eastAsia="Times New Roman" w:cs="Times New Roman"/>
          <w:bCs/>
          <w:shd w:val="clear" w:color="auto" w:fill="FFFFFF"/>
        </w:rPr>
        <w:t xml:space="preserve">, τη </w:t>
      </w:r>
      <w:r>
        <w:rPr>
          <w:rFonts w:eastAsia="Times New Roman" w:cs="Times New Roman"/>
          <w:bCs/>
          <w:shd w:val="clear" w:color="auto" w:fill="FFFFFF"/>
        </w:rPr>
        <w:t xml:space="preserve">διεφθαρμένη μέχρι το κόκκαλο εμείς οι εθνικιστές ούτε την πιστεύουμε, αλλά ούτε και την υπηρετούμε, καταψηφίζουμε την πρόταση νόμου του ΠΑΣΟΚ, του </w:t>
      </w:r>
      <w:proofErr w:type="spellStart"/>
      <w:r>
        <w:rPr>
          <w:rFonts w:eastAsia="Times New Roman" w:cs="Times New Roman"/>
          <w:bCs/>
          <w:shd w:val="clear" w:color="auto" w:fill="FFFFFF"/>
        </w:rPr>
        <w:t>κλεφτο</w:t>
      </w:r>
      <w:proofErr w:type="spellEnd"/>
      <w:r>
        <w:rPr>
          <w:rFonts w:eastAsia="Times New Roman"/>
          <w:bCs/>
          <w:shd w:val="clear" w:color="auto" w:fill="FFFFFF"/>
        </w:rPr>
        <w:t>–</w:t>
      </w:r>
      <w:r>
        <w:rPr>
          <w:rFonts w:eastAsia="Times New Roman" w:cs="Times New Roman"/>
          <w:bCs/>
          <w:shd w:val="clear" w:color="auto" w:fill="FFFFFF"/>
        </w:rPr>
        <w:t xml:space="preserve">ΠΑΣΟΚ. </w:t>
      </w:r>
    </w:p>
    <w:p w14:paraId="24A4294F"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24A42950"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Πάμε καλά, κύριε Πρόεδρε;</w:t>
      </w:r>
    </w:p>
    <w:p w14:paraId="24A42951"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ΠΑΡΑΣΚΕΥΗ ΧΡΙΣΤΟΦΙΛΟΠΟΥΛΟΥ:</w:t>
      </w:r>
      <w:r>
        <w:rPr>
          <w:rFonts w:eastAsia="Times New Roman" w:cs="Times New Roman"/>
          <w:bCs/>
          <w:shd w:val="clear" w:color="auto" w:fill="FFFFFF"/>
        </w:rPr>
        <w:t xml:space="preserve"> Όταν οι φασίστες εγκαλούν εσένα ως εγκληματία, κάτι καλό </w:t>
      </w:r>
      <w:r>
        <w:rPr>
          <w:rFonts w:eastAsia="Times New Roman"/>
          <w:bCs/>
          <w:shd w:val="clear" w:color="auto" w:fill="FFFFFF"/>
        </w:rPr>
        <w:t>έχεις</w:t>
      </w:r>
      <w:r>
        <w:rPr>
          <w:rFonts w:eastAsia="Times New Roman" w:cs="Times New Roman"/>
          <w:bCs/>
          <w:shd w:val="clear" w:color="auto" w:fill="FFFFFF"/>
        </w:rPr>
        <w:t xml:space="preserve"> κάνει για τη χώρα… </w:t>
      </w:r>
    </w:p>
    <w:p w14:paraId="24A42952" w14:textId="77777777" w:rsidR="00940AA5" w:rsidRDefault="00122158">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Κυρία συνάδελφε, έχουμε συνηθίσει να ακούμε και τέτοια στο Ελληνικό Κοινοβούλιο. Η δημοκρατία έχει την ανοχή να μπορεί να λειτουργεί και με </w:t>
      </w:r>
      <w:r>
        <w:rPr>
          <w:rFonts w:eastAsia="Times New Roman"/>
          <w:bCs/>
          <w:shd w:val="clear" w:color="auto" w:fill="FFFFFF"/>
        </w:rPr>
        <w:t xml:space="preserve">τέτοιες φωνές. Τι να κάνουμε; </w:t>
      </w:r>
    </w:p>
    <w:p w14:paraId="24A42953" w14:textId="77777777" w:rsidR="00940AA5" w:rsidRDefault="00122158">
      <w:pPr>
        <w:spacing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 xml:space="preserve">Τον λόγο έχει ο συνάδελφος κ. </w:t>
      </w:r>
      <w:proofErr w:type="spellStart"/>
      <w:r>
        <w:rPr>
          <w:rFonts w:eastAsia="Times New Roman"/>
          <w:bCs/>
          <w:shd w:val="clear" w:color="auto" w:fill="FFFFFF"/>
        </w:rPr>
        <w:t>Κατσώτης</w:t>
      </w:r>
      <w:proofErr w:type="spellEnd"/>
      <w:r>
        <w:rPr>
          <w:rFonts w:eastAsia="Times New Roman"/>
          <w:bCs/>
          <w:shd w:val="clear" w:color="auto" w:fill="FFFFFF"/>
        </w:rPr>
        <w:t xml:space="preserve"> από το Κομμουνιστικό Κόμμα Ελλάδας. </w:t>
      </w:r>
    </w:p>
    <w:p w14:paraId="24A42954"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24A4295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Αντιπαρέρχομαι όσα ακούστηκαν. Αυτά ας τα κρίνει συνολικά ο ελληνικός λαός και να απομονώσει τον ρατσισμό, τον εθνικισμό, τον φασισμό και τον ναζισμό. </w:t>
      </w:r>
    </w:p>
    <w:p w14:paraId="24A4295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Συζητάμε σήμερα την πρόταση νόμου του ΠΑΣΟΚ με τον τίτλο «Εγγυημένο κοινωνικό εισόδημα-ενίσχυση κοινωνικ</w:t>
      </w:r>
      <w:r>
        <w:rPr>
          <w:rFonts w:eastAsia="Times New Roman" w:cs="Times New Roman"/>
          <w:szCs w:val="24"/>
        </w:rPr>
        <w:t xml:space="preserve">ής προστασίας και ένταξης». Θα θέλαμε από την αρχή να σημειώσουμε ξανά ώστε να εμπεδωθεί –όχι σε εσάς, το ξέρετε πάρα πολύ καλά εσείς και ο ίδιος ο λαός- ότι αυτό το λεγόμενο κοινωνικό εισόδημα αλληλεγγύης ή το ελάχιστο εγγυημένο εισόδημα, όπως ήταν πριν, </w:t>
      </w:r>
      <w:r>
        <w:rPr>
          <w:rFonts w:eastAsia="Times New Roman" w:cs="Times New Roman"/>
          <w:szCs w:val="24"/>
        </w:rPr>
        <w:t xml:space="preserve">είναι βασική πολιτική κατεύθυνση της Ευρωπαϊκής Ένωσης για τη διαχείριση της ακραίας φτώχειας και την κοινωνική ενσωμάτωση των ευπαθών κοινωνικών ομάδων που είναι άνεργοι, άστεγοι, ΑΜΕΑ, </w:t>
      </w:r>
      <w:proofErr w:type="spellStart"/>
      <w:r>
        <w:rPr>
          <w:rFonts w:eastAsia="Times New Roman" w:cs="Times New Roman"/>
          <w:szCs w:val="24"/>
        </w:rPr>
        <w:t>ουσιοεξαρτημένοι</w:t>
      </w:r>
      <w:proofErr w:type="spellEnd"/>
      <w:r>
        <w:rPr>
          <w:rFonts w:eastAsia="Times New Roman" w:cs="Times New Roman"/>
          <w:szCs w:val="24"/>
        </w:rPr>
        <w:t>. Εφαρμόζεται με διάφορες παραλλαγές στα κράτη-μέλη τ</w:t>
      </w:r>
      <w:r>
        <w:rPr>
          <w:rFonts w:eastAsia="Times New Roman" w:cs="Times New Roman"/>
          <w:szCs w:val="24"/>
        </w:rPr>
        <w:t xml:space="preserve">ης Ένωσης. </w:t>
      </w:r>
    </w:p>
    <w:p w14:paraId="24A4295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Αυτή η πολιτική έρχεται να προωθηθεί και με την πρόταση νόμου του ΠΑΣΟΚ. Η Κυβέρνηση όμως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ως πιο αποφασιστική στην υ</w:t>
      </w:r>
      <w:r>
        <w:rPr>
          <w:rFonts w:eastAsia="Times New Roman" w:cs="Times New Roman"/>
          <w:szCs w:val="24"/>
        </w:rPr>
        <w:lastRenderedPageBreak/>
        <w:t>λοποίηση μέχρι κεραίας όλων των αντεργατικών αποφάσεων της Ευρωπαϊκής Ένωσης και του Διεθνούς Νομισματικού Ταμείου</w:t>
      </w:r>
      <w:r>
        <w:rPr>
          <w:rFonts w:eastAsia="Times New Roman" w:cs="Times New Roman"/>
          <w:szCs w:val="24"/>
        </w:rPr>
        <w:t xml:space="preserve">, των ενώσεων του κεφαλαίου δηλαδή, σας πρόλαβε. </w:t>
      </w:r>
    </w:p>
    <w:p w14:paraId="24A4295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Ποια είναι όμως η κατεύθυνση της Ευρωπαϊκής Ένωσης; Το κάθε κράτος-μέλος λέει, ορίζοντας το κατώτατο όριο διαβίωσης κάτω από το οποίο δεν μπορεί να ζήσει ένας άνθρωπος, δηλαδή της ακραίας φτώχειας, νομοθετε</w:t>
      </w:r>
      <w:r>
        <w:rPr>
          <w:rFonts w:eastAsia="Times New Roman" w:cs="Times New Roman"/>
          <w:szCs w:val="24"/>
        </w:rPr>
        <w:t xml:space="preserve">ί ένα πρόγραμμα με το αντίστοιχο ποσό εισοδήματος που μπορεί να είναι χρηματικό ή να αφορά παροχές σε είδος που χρειάζεται να λάβει από το κράτος. </w:t>
      </w:r>
      <w:r>
        <w:rPr>
          <w:rFonts w:eastAsia="Times New Roman" w:cs="Times New Roman"/>
          <w:szCs w:val="24"/>
        </w:rPr>
        <w:t>Τ</w:t>
      </w:r>
      <w:r>
        <w:rPr>
          <w:rFonts w:eastAsia="Times New Roman" w:cs="Times New Roman"/>
          <w:szCs w:val="24"/>
        </w:rPr>
        <w:t>ι λέει απροκάλυπτα σχετική έκθεση του Διεθνούς Νομισματικού Ταμείου; Λέει: «Η μεγαλύτερη εξοικονόμηση μπορεί</w:t>
      </w:r>
      <w:r>
        <w:rPr>
          <w:rFonts w:eastAsia="Times New Roman" w:cs="Times New Roman"/>
          <w:szCs w:val="24"/>
        </w:rPr>
        <w:t xml:space="preserve"> να επιτευχθεί με την κατάργηση των περισσοτέρων επιδομάτων και την αντικατάστασή τους από ένα ενιαίο πρόγραμμα ελάχιστου εισοδήματος, το οποίο θα λειτουργεί με εισοδηματικά κριτήρια και θα απευθύνεται στο χαμηλότερο 20% της κατανομής εισοδήματος». Αυτή εί</w:t>
      </w:r>
      <w:r>
        <w:rPr>
          <w:rFonts w:eastAsia="Times New Roman" w:cs="Times New Roman"/>
          <w:szCs w:val="24"/>
        </w:rPr>
        <w:t xml:space="preserve">ναι η έκθεση του Διεθνούς Νομισματικού Ταμείου. Αυτήν υλοποιεί η Κυβέρνηση σήμερα για την εξοικονόμηση μέσα από την κατάργηση επιδομάτων. </w:t>
      </w:r>
    </w:p>
    <w:p w14:paraId="24A4295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Στην ίδια λογική κινείται και η έκθεση του ΟΟΣΑ, που αναφέρει ότι η καταβολή επιδομάτων και αναπηρικών συντάξεων θα π</w:t>
      </w:r>
      <w:r>
        <w:rPr>
          <w:rFonts w:eastAsia="Times New Roman" w:cs="Times New Roman"/>
          <w:szCs w:val="24"/>
        </w:rPr>
        <w:t xml:space="preserve">ρέπει να εξαρτάται από το κατώτατο όριο φτώχειας, από την ικανότητα προς εργασία και τα περιουσιακά στοιχεία, με στόχο από το 1% του ΑΕΠ που καταβάλλεται γι’ αυτά </w:t>
      </w:r>
      <w:r>
        <w:rPr>
          <w:rFonts w:eastAsia="Times New Roman" w:cs="Times New Roman"/>
          <w:szCs w:val="24"/>
        </w:rPr>
        <w:lastRenderedPageBreak/>
        <w:t xml:space="preserve">να πέσει στο 0,3%. Αυτή είναι η κατεύθυνση της Κυβέρνησης, όπως και της προηγούμενης. </w:t>
      </w:r>
    </w:p>
    <w:p w14:paraId="24A4295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Κυβέ</w:t>
      </w:r>
      <w:r>
        <w:rPr>
          <w:rFonts w:eastAsia="Times New Roman" w:cs="Times New Roman"/>
          <w:szCs w:val="24"/>
        </w:rPr>
        <w:t>ρνηση υλοποίησε –και συνεχίζει να υλοποιεί- αυτήν την κατεύθυνση με ανατροπές στον χώρο της πρόνοιας, σε εφαρμογή του τρίτου μνημονίου, στις οποίες αναφέρεται και η επανεξέταση του συστήματος κοινωνικής πρόνοιας και η αντικατάσταση του ελάχιστου εγγυημένου</w:t>
      </w:r>
      <w:r>
        <w:rPr>
          <w:rFonts w:eastAsia="Times New Roman" w:cs="Times New Roman"/>
          <w:szCs w:val="24"/>
        </w:rPr>
        <w:t xml:space="preserve"> εισοδήματος με το κοινωνικό εισόδημα αλληλεγγύης. </w:t>
      </w:r>
    </w:p>
    <w:p w14:paraId="24A4295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λεγόμενο ΚΕΑ είναι η συνέχεια του έργου της προηγούμενης Κυβέρνησης της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σύμφωνα με την πολιτική της Ευρωπαϊκής Ένωσης για τη διαχείριση, όπως είπαμε της ακραίας φτώχειας με τη </w:t>
      </w:r>
      <w:r>
        <w:rPr>
          <w:rFonts w:eastAsia="Times New Roman" w:cs="Times New Roman"/>
          <w:szCs w:val="24"/>
        </w:rPr>
        <w:t>χορήγηση ψίχουλων στους πιο εξαθλιωμένους. Η αλλαγή που έγινε είναι ακριβώς σε αυτό το όνομα.</w:t>
      </w:r>
    </w:p>
    <w:p w14:paraId="24A4295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Πρέπει να αναγνωρίσουμε ότι η Κυβέρνηση πήγε ακόμη πιο πέρα. Τι έκανε; Θεσμοθέτησε τον λεγόμενο «εθνικό μηχανισμό συντονισμού παρακολούθησης και αξιολόγησης των π</w:t>
      </w:r>
      <w:r>
        <w:rPr>
          <w:rFonts w:eastAsia="Times New Roman" w:cs="Times New Roman"/>
          <w:szCs w:val="24"/>
        </w:rPr>
        <w:t xml:space="preserve">ολιτικών κοινωνικής ένταξης και κοινωνικής συνοχής-ρυθμίσεις για την κοινωνική αλληλεγγύη </w:t>
      </w:r>
      <w:proofErr w:type="spellStart"/>
      <w:r>
        <w:rPr>
          <w:rFonts w:eastAsia="Times New Roman" w:cs="Times New Roman"/>
          <w:szCs w:val="24"/>
        </w:rPr>
        <w:t>κλ</w:t>
      </w:r>
      <w:r>
        <w:rPr>
          <w:rFonts w:eastAsia="Times New Roman" w:cs="Times New Roman"/>
          <w:szCs w:val="24"/>
        </w:rPr>
        <w:t>.</w:t>
      </w:r>
      <w:r>
        <w:rPr>
          <w:rFonts w:eastAsia="Times New Roman" w:cs="Times New Roman"/>
          <w:szCs w:val="24"/>
        </w:rPr>
        <w:t>π</w:t>
      </w:r>
      <w:proofErr w:type="spellEnd"/>
      <w:r>
        <w:rPr>
          <w:rFonts w:eastAsia="Times New Roman" w:cs="Times New Roman"/>
          <w:szCs w:val="24"/>
        </w:rPr>
        <w:t>.</w:t>
      </w:r>
      <w:r>
        <w:rPr>
          <w:rFonts w:eastAsia="Times New Roman" w:cs="Times New Roman"/>
          <w:szCs w:val="24"/>
        </w:rPr>
        <w:t xml:space="preserve">» που αποσκοπεί στην οργάνωση του κρατικού μηχανισμού και στα τρία επίπεδα, ώστε να εξασφαλιστεί η διαχείριση της κοινωνικής </w:t>
      </w:r>
      <w:proofErr w:type="spellStart"/>
      <w:r>
        <w:rPr>
          <w:rFonts w:eastAsia="Times New Roman" w:cs="Times New Roman"/>
          <w:szCs w:val="24"/>
        </w:rPr>
        <w:t>προνοιακής</w:t>
      </w:r>
      <w:proofErr w:type="spellEnd"/>
      <w:r>
        <w:rPr>
          <w:rFonts w:eastAsia="Times New Roman" w:cs="Times New Roman"/>
          <w:szCs w:val="24"/>
        </w:rPr>
        <w:t xml:space="preserve"> αντιλαϊκής πολιτικής, σύμ</w:t>
      </w:r>
      <w:r>
        <w:rPr>
          <w:rFonts w:eastAsia="Times New Roman" w:cs="Times New Roman"/>
          <w:szCs w:val="24"/>
        </w:rPr>
        <w:t xml:space="preserve">φωνα </w:t>
      </w:r>
      <w:r>
        <w:rPr>
          <w:rFonts w:eastAsia="Times New Roman" w:cs="Times New Roman"/>
          <w:szCs w:val="24"/>
        </w:rPr>
        <w:lastRenderedPageBreak/>
        <w:t xml:space="preserve">ακριβώς με τις κατευθύνσεις της Ευρωπαϊκής Ένωσης, του Διεθνούς Νομισματικού Ταμείου και του ΟΟΣΑ, που μιλάει για κατάργηση των επιδομάτων και το ελάχιστο εγγυημένο εισόδημα. </w:t>
      </w:r>
    </w:p>
    <w:p w14:paraId="24A4295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Ο στόχος είναι προφανής: ο περιορισμός των όποιων παροχών σε χρήμα, σε είδη</w:t>
      </w:r>
      <w:r>
        <w:rPr>
          <w:rFonts w:eastAsia="Times New Roman" w:cs="Times New Roman"/>
          <w:szCs w:val="24"/>
        </w:rPr>
        <w:t xml:space="preserve"> και υπηρεσίες στα λαϊκά στρώματα που εντάσσονται ή κινδυνεύουν να ενταχθούν στα κριτήρια που διαμορφώνει το κεφάλαιο και οι κυβερνήσεις που το στηρίζουν στην φτώχεια ή στην ακραία φτώχεια. </w:t>
      </w:r>
    </w:p>
    <w:p w14:paraId="24A4295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Ο λεγόμενος «εθνικός μηχανισμός» αποτέλεσε ένα από τα εργαλεία άσ</w:t>
      </w:r>
      <w:r>
        <w:rPr>
          <w:rFonts w:eastAsia="Times New Roman" w:cs="Times New Roman"/>
          <w:szCs w:val="24"/>
        </w:rPr>
        <w:t xml:space="preserve">κησης της αντιλαϊκής πολιτικής της Κυβέρνησης, η οποία αναπαράγει, μονιμοποιεί τη φτώχεια και την εξαθλίωση σε ένα όλο και μεγαλύτερο τμήμα των λαϊκών οικογενειών. </w:t>
      </w:r>
    </w:p>
    <w:p w14:paraId="24A4295F"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Η Κυβέρνηση όχι μόνο δεν προστατεύει τους αδυνάμους, αλλά τους κάνει πιο αδύναμους και τους</w:t>
      </w:r>
      <w:r>
        <w:rPr>
          <w:rFonts w:eastAsia="Times New Roman"/>
          <w:szCs w:val="24"/>
        </w:rPr>
        <w:t xml:space="preserve"> αυξάνει κι από πάνω. Στο τρίτο μνημόνιο που ψήφισαν όλα τα κόμματα, πλην ΚΚΕ, φιγουράρει φαρδιά πλατιά η υπογραφή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στη δέσμευση ότι κάθε χρόνο και για όσο διαρκεί το πρόγραμμα -κι αυτό το πρόγραμμα πήγε ακόμη παραπάνω- θα πετσο</w:t>
      </w:r>
      <w:r>
        <w:rPr>
          <w:rFonts w:eastAsia="Times New Roman"/>
          <w:szCs w:val="24"/>
        </w:rPr>
        <w:t>κόβει κατά 0,5% του ΑΕΠ τα κονδύλια για την πρόνοια. Αυτό το έχετε ψηφίσει, κύριοι, όλοι σας.</w:t>
      </w:r>
    </w:p>
    <w:p w14:paraId="24A42960"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lastRenderedPageBreak/>
        <w:t>Το κοινωνικό εισόδημα αλληλεγγύης δεν προσθέτει, αλλά αφαιρεί από τις παροχές που είχαν οι λαϊκές οικογένειες. Εντάσσεται στην πολιτική στήριξης των επιχειρηματικ</w:t>
      </w:r>
      <w:r>
        <w:rPr>
          <w:rFonts w:eastAsia="Times New Roman"/>
          <w:szCs w:val="24"/>
        </w:rPr>
        <w:t>ών ομίλων, στην περικοπή του μη μισθολογικού κόστους, δηλαδή κοινωνικών επιδομάτων, στη διαμόρφωση ακόμα πιο φθηνής εργατικής δύναμης για την αναθέρμανση της καπιταλιστικής οικονομίας που εχθρεύεται και αφαιρεί ακόμα και από τις στοιχειώδεις ανάγκες των ερ</w:t>
      </w:r>
      <w:r>
        <w:rPr>
          <w:rFonts w:eastAsia="Times New Roman"/>
          <w:szCs w:val="24"/>
        </w:rPr>
        <w:t xml:space="preserve">γαζομένων. </w:t>
      </w:r>
    </w:p>
    <w:p w14:paraId="24A42961"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Η επιβεβαίωση ότι οι περικοπές παροχών που αφορούν και σε κατηγορίες πληθυσμού –παιδιά, ΑΜΕΑ, ηλικιωμένοι, άστεγοι, εξαρτημένοι από ουσίες, άνθρωποι που ζουν στην απόλυτη ένδεια- ήρθε να επιβεβαιωθεί με την ψήφιση του τέταρτου μνημονίου, που κό</w:t>
      </w:r>
      <w:r>
        <w:rPr>
          <w:rFonts w:eastAsia="Times New Roman"/>
          <w:szCs w:val="24"/>
        </w:rPr>
        <w:t>πηκαν τα επιδόματα, όπως είπα, ακόμα και για τα απροστάτευτα παιδιά και γι’ αυτούς που είναι στην απόλυτη ένδεια. Αποτέλεσμα, λοιπόν, αυτής της αντιλαϊκής, αντεργατικής πολιτικής είναι η εξάπλωση της απόλυτης και σχετικής φτώχειας.</w:t>
      </w:r>
    </w:p>
    <w:p w14:paraId="24A42962"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Ναι, εμείς λέμε ότι στον</w:t>
      </w:r>
      <w:r>
        <w:rPr>
          <w:rFonts w:eastAsia="Times New Roman"/>
          <w:szCs w:val="24"/>
        </w:rPr>
        <w:t xml:space="preserve"> καπιταλιστικό δρόμο ανάπτυξης δεν χωρά η δουλειά για όλους. Δεν χωρούν εργασιακά και ασφαλιστικά δικαιώματα. Δεν χωρά η ικανοποίηση ακόμη και βασικών αναγκών του λαού. Δεν χωρά η δωρεάν πρόσβαση στην υγεία, στο φάρμακο, την παιδεία, την πρόνοια για όλους.</w:t>
      </w:r>
      <w:r>
        <w:rPr>
          <w:rFonts w:eastAsia="Times New Roman"/>
          <w:szCs w:val="24"/>
        </w:rPr>
        <w:t xml:space="preserve"> Όλα εξαρτώνται από τις ανάγκες του κεφαλαίου, από την ανταγωνιστικότητά του, από την όλο και μεγαλύτερη κερδοφορία που είναι ο στόχος τους. </w:t>
      </w:r>
    </w:p>
    <w:p w14:paraId="24A42963"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lastRenderedPageBreak/>
        <w:t>Η διασφάλιση των αναγκών του κεφαλαίου που υπηρετούν οι κυβερνήσεις με τα κόμματα που τις απαρτίζουν, τις οδήγησαν</w:t>
      </w:r>
      <w:r>
        <w:rPr>
          <w:rFonts w:eastAsia="Times New Roman"/>
          <w:szCs w:val="24"/>
        </w:rPr>
        <w:t xml:space="preserve"> σε κατάργηση όπως είπαμε και των στοιχειωδών δικαιωμάτων του λαού. Αποτέλεσμα ακριβώς αυτού του συστήματος είναι οι άνεργοι, οι φτωχοί, οι άστεγοι, οι πεινασμένοι, οι υποσιτισμένοι και κάθε άλλο τραγικό φαινόμενο που κυριάρχησε και κυριαρχεί στην πατρίδα </w:t>
      </w:r>
      <w:r>
        <w:rPr>
          <w:rFonts w:eastAsia="Times New Roman"/>
          <w:szCs w:val="24"/>
        </w:rPr>
        <w:t xml:space="preserve">μας και σε περίοδο κρίσης, αλλά και σε περίοδο ανάπτυξης. </w:t>
      </w:r>
    </w:p>
    <w:p w14:paraId="24A42964"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 xml:space="preserve">Το κεφάλαιο είναι αδίσταχτο. Δεν επιτρέπει να θιγούν τα ιερά και τα όσια. </w:t>
      </w:r>
      <w:r>
        <w:rPr>
          <w:rFonts w:eastAsia="Times New Roman"/>
          <w:szCs w:val="24"/>
        </w:rPr>
        <w:t>Ο</w:t>
      </w:r>
      <w:r>
        <w:rPr>
          <w:rFonts w:eastAsia="Times New Roman"/>
          <w:szCs w:val="24"/>
        </w:rPr>
        <w:t>ι κυβερνήσεις ματώνουν τον λαό για να τα διασφαλίσουν. Κάνουν κοινωνική πολιτική κόβοντας από τους φτωχούς για να τα διαθέ</w:t>
      </w:r>
      <w:r>
        <w:rPr>
          <w:rFonts w:eastAsia="Times New Roman"/>
          <w:szCs w:val="24"/>
        </w:rPr>
        <w:t xml:space="preserve">σουν στους ακόμη πιο φτωχούς, στους πεινασμένους και στους άστεγους. </w:t>
      </w:r>
    </w:p>
    <w:p w14:paraId="24A42965"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 xml:space="preserve">Η μεγάλη ληστεία με τη μείωση των μισθών, των συντάξεων, των επιδομάτων ανεργίας, με τη </w:t>
      </w:r>
      <w:proofErr w:type="spellStart"/>
      <w:r>
        <w:rPr>
          <w:rFonts w:eastAsia="Times New Roman"/>
          <w:szCs w:val="24"/>
        </w:rPr>
        <w:t>φορολεηλασία</w:t>
      </w:r>
      <w:proofErr w:type="spellEnd"/>
      <w:r>
        <w:rPr>
          <w:rFonts w:eastAsia="Times New Roman"/>
          <w:szCs w:val="24"/>
        </w:rPr>
        <w:t xml:space="preserve"> των λαϊκών στρωμάτων, δημιουργεί ακόμη περισσότερους φτωχούς. Τα πλεονάσματα απαιτούν</w:t>
      </w:r>
      <w:r>
        <w:rPr>
          <w:rFonts w:eastAsia="Times New Roman"/>
          <w:szCs w:val="24"/>
        </w:rPr>
        <w:t xml:space="preserve"> κι άλλο αίμα. Ο δήθεν </w:t>
      </w:r>
      <w:proofErr w:type="spellStart"/>
      <w:r>
        <w:rPr>
          <w:rFonts w:eastAsia="Times New Roman"/>
          <w:szCs w:val="24"/>
        </w:rPr>
        <w:t>εξορθολογισμός</w:t>
      </w:r>
      <w:proofErr w:type="spellEnd"/>
      <w:r>
        <w:rPr>
          <w:rFonts w:eastAsia="Times New Roman"/>
          <w:szCs w:val="24"/>
        </w:rPr>
        <w:t xml:space="preserve"> των </w:t>
      </w:r>
      <w:proofErr w:type="spellStart"/>
      <w:r>
        <w:rPr>
          <w:rFonts w:eastAsia="Times New Roman"/>
          <w:szCs w:val="24"/>
        </w:rPr>
        <w:t>προνοιακών</w:t>
      </w:r>
      <w:proofErr w:type="spellEnd"/>
      <w:r>
        <w:rPr>
          <w:rFonts w:eastAsia="Times New Roman"/>
          <w:szCs w:val="24"/>
        </w:rPr>
        <w:t xml:space="preserve"> επιδομάτων, η κατάργησή τους δηλαδή και η σύνδεση με το επίδομα κοινωνικής αλληλεγγύης είναι το αίμα από τους πιο αδύναμους για τα πλεονάσματα.</w:t>
      </w:r>
    </w:p>
    <w:p w14:paraId="24A42966"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Η μεγάλη πλειοψηφία του λαού μας βρίσκεται σε τραγική κατάσ</w:t>
      </w:r>
      <w:r>
        <w:rPr>
          <w:rFonts w:eastAsia="Times New Roman"/>
          <w:szCs w:val="24"/>
        </w:rPr>
        <w:t>ταση. Η ανεργία παραμένει σε υψηλά επίπεδα με βαριές συνέπειες για τον άνεργο και την οικογένειά του. Η υποαπασχόληση κυριαρχεί σε μεγάλο ποσοστό, ιδιαί</w:t>
      </w:r>
      <w:r>
        <w:rPr>
          <w:rFonts w:eastAsia="Times New Roman"/>
          <w:szCs w:val="24"/>
        </w:rPr>
        <w:lastRenderedPageBreak/>
        <w:t>τερα των νέων εργαζομένων, με αποτέλεσμα όσο υποαπασχολούνται να βιώνουν, επίσης, τις συνέπειες του ισχν</w:t>
      </w:r>
      <w:r>
        <w:rPr>
          <w:rFonts w:eastAsia="Times New Roman"/>
          <w:szCs w:val="24"/>
        </w:rPr>
        <w:t xml:space="preserve">ού εισοδήματος. Οι ελαστικές μορφές εργασίας γενικεύονται. </w:t>
      </w:r>
    </w:p>
    <w:p w14:paraId="24A42967"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 xml:space="preserve">Τα στοιχεία της </w:t>
      </w:r>
      <w:r>
        <w:rPr>
          <w:rFonts w:eastAsia="Times New Roman"/>
          <w:szCs w:val="24"/>
        </w:rPr>
        <w:t>«</w:t>
      </w:r>
      <w:r>
        <w:rPr>
          <w:rFonts w:eastAsia="Times New Roman"/>
          <w:szCs w:val="24"/>
        </w:rPr>
        <w:t>ΕΡΓΑΝΗΣ</w:t>
      </w:r>
      <w:r>
        <w:rPr>
          <w:rFonts w:eastAsia="Times New Roman"/>
          <w:szCs w:val="24"/>
        </w:rPr>
        <w:t>»</w:t>
      </w:r>
      <w:r>
        <w:rPr>
          <w:rFonts w:eastAsia="Times New Roman"/>
          <w:szCs w:val="24"/>
        </w:rPr>
        <w:t>, χθες, είναι αποκαλυπτικά. Η μερική και εκ περιτροπής εργασία το πρώτο πεντάμηνο του 2017 είναι πάνω από το 50%. Οι συλλογικές συμβάσεις εργασίας έχουν καταργηθεί. Το απο</w:t>
      </w:r>
      <w:r>
        <w:rPr>
          <w:rFonts w:eastAsia="Times New Roman"/>
          <w:szCs w:val="24"/>
        </w:rPr>
        <w:t xml:space="preserve">τέλεσμα της νομοθετικής ρύθμισης για τις συμβάσεις δημιούργησε συνθήκες μείωσης των αποδοχών των εργαζομένων στα κατώτερα επίπεδα των 586 ευρώ ή των 511 ευρώ μικτά για τους νέους στην πατρίδα μας. </w:t>
      </w:r>
    </w:p>
    <w:p w14:paraId="24A42968"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 xml:space="preserve">Πάλι τα στοιχεία της </w:t>
      </w:r>
      <w:r>
        <w:rPr>
          <w:rFonts w:eastAsia="Times New Roman"/>
          <w:szCs w:val="24"/>
        </w:rPr>
        <w:t>«</w:t>
      </w:r>
      <w:r>
        <w:rPr>
          <w:rFonts w:eastAsia="Times New Roman"/>
          <w:szCs w:val="24"/>
        </w:rPr>
        <w:t>ΕΡΓΑΝΗΣ</w:t>
      </w:r>
      <w:r>
        <w:rPr>
          <w:rFonts w:eastAsia="Times New Roman"/>
          <w:szCs w:val="24"/>
        </w:rPr>
        <w:t>»</w:t>
      </w:r>
      <w:r>
        <w:rPr>
          <w:rFonts w:eastAsia="Times New Roman"/>
          <w:szCs w:val="24"/>
        </w:rPr>
        <w:t xml:space="preserve"> επιβεβαιώνουν αυτά που λέμε ότι το 70% όσων προσλήφθηκαν με πλήρη απασχόληση είναι με μισθό κατώτερο των 586 ευρώ μικτά. </w:t>
      </w:r>
    </w:p>
    <w:p w14:paraId="24A4296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Αυτή είναι η κατάσταση που έχει διαμορφωθεί από την πολιτική σας, πέραν του ότι μεγάλοι επιχειρηματικοί όμιλοι απασχολούν νέους και νέες με μισθούς από 150 έως 300 ευρώ τον μήνα. </w:t>
      </w:r>
    </w:p>
    <w:p w14:paraId="24A4296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Από την άλλη οι συντάξεις, με τις συνεχείς περικοπές, έχουν χάσει τις μισές </w:t>
      </w:r>
      <w:r>
        <w:rPr>
          <w:rFonts w:eastAsia="Times New Roman" w:cs="Times New Roman"/>
          <w:szCs w:val="24"/>
        </w:rPr>
        <w:t xml:space="preserve">ετήσιες αποδοχές. Όπως είπαμε και προχθές, 16 δισεκατομμύρια ευρώ είναι οι περικοπές σε βάρος των συνταξιούχων που προβλέπονται στο τέταρτο μνημόνιο. Είναι οι περικοπές αυτής της Κυβέρνησης ΣΥΡΙΖΑ – ΑΝΕΛ. </w:t>
      </w:r>
    </w:p>
    <w:p w14:paraId="24A4296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Πριν από λίγες μέρες, καταργήσατε το επίδομα ανεργ</w:t>
      </w:r>
      <w:r>
        <w:rPr>
          <w:rFonts w:eastAsia="Times New Roman" w:cs="Times New Roman"/>
          <w:szCs w:val="24"/>
        </w:rPr>
        <w:t>ίας για τους νεοεισερχόμενους στην αγορά εργασίας. Πρόκειται για την καταβολή του επιδόματος ΟΑΕΔ σε άνεργους μέχρι είκοσι εννέα ετών. Μα τι υποκριτές είστε! Δεν είστε υποκριτές, όταν λέτε ότι είναι προτεραιότητά σας οι νέοι; Καταργείτε και το επίδομα ανερ</w:t>
      </w:r>
      <w:r>
        <w:rPr>
          <w:rFonts w:eastAsia="Times New Roman" w:cs="Times New Roman"/>
          <w:szCs w:val="24"/>
        </w:rPr>
        <w:t xml:space="preserve">γίας! Είναι τραγωδία. Απλά οι νέοι και οι νέες θα πρέπει να καταλάβουν ποιον υπηρετείτε με την πολιτική σας. </w:t>
      </w:r>
    </w:p>
    <w:p w14:paraId="24A4296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Καταργήσατε τις ενισχύσεις σε νοικοκυριά, όπως είπα, που βρίσκονται σε κατάσταση ένδειας, τις ενισχύσεις σε νοικοκυριά με χαμηλά εισοδήματα και πα</w:t>
      </w:r>
      <w:r>
        <w:rPr>
          <w:rFonts w:eastAsia="Times New Roman" w:cs="Times New Roman"/>
          <w:szCs w:val="24"/>
        </w:rPr>
        <w:t>ιδιά που φοιτούν σε δημόσια σχολεία. Καταργήσατε τις ενισχύσεις σε απροστάτευτα παιδιά. Περικόψατε ακόμα παραπέρα το επίδομα για το πετρέλαιο θέρμανσης. Όσον αφορά τα επιδόματα στέγασης, παιδιού και βρεφονηπιακής φροντίδας, τα σχολικά γεύματα θα συνυπολογί</w:t>
      </w:r>
      <w:r>
        <w:rPr>
          <w:rFonts w:eastAsia="Times New Roman" w:cs="Times New Roman"/>
          <w:szCs w:val="24"/>
        </w:rPr>
        <w:t>ζετε και τα περιουσιακά στοιχεία, που σημαίνει ότι και εισόδημα να μην υπάρχει αλλά να υπάρχει κάποιο σπίτι, αυτά θα κόβονται, και άλλα πολλά.</w:t>
      </w:r>
    </w:p>
    <w:p w14:paraId="24A4296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Εκτός όλων αυτών, συνεχίζετε και εσείς ως Κυβέρνηση να αξιοποιείτε τα ΚΕΠΑ για να περικόψετε τις αναπηρικές συντά</w:t>
      </w:r>
      <w:r>
        <w:rPr>
          <w:rFonts w:eastAsia="Times New Roman" w:cs="Times New Roman"/>
          <w:szCs w:val="24"/>
        </w:rPr>
        <w:t>ξεις και άλλα επιδόματα των αναπήρων. Είναι καθημερινές οι κινητοποιήσεις, ακόμα και για κραυγαλέες περιπτώσεις αναπήρων, που το ποσοστό αναπηρίας πετσοκόβεται με βάση τις κατευθύνσεις που έχετε δώσει για περιορισμό των αναπηρικών συντάξεων και επιδομάτων.</w:t>
      </w:r>
      <w:r>
        <w:rPr>
          <w:rFonts w:eastAsia="Times New Roman" w:cs="Times New Roman"/>
          <w:szCs w:val="24"/>
        </w:rPr>
        <w:t xml:space="preserve"> </w:t>
      </w:r>
    </w:p>
    <w:p w14:paraId="24A4296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Χθες ακόμα έγινε μαζική παράσταση στον υποδιοικητή του ΕΦΚΑ γι’ αυτήν την απαράδεκτη πολιτική που ακολουθείτε όσον αφορά τις αναπηρικές συντάξεις.</w:t>
      </w:r>
    </w:p>
    <w:p w14:paraId="24A4296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 ΚΚΕ, όπως είπαμε και στην </w:t>
      </w:r>
      <w:r>
        <w:rPr>
          <w:rFonts w:eastAsia="Times New Roman" w:cs="Times New Roman"/>
          <w:szCs w:val="24"/>
        </w:rPr>
        <w:t>ε</w:t>
      </w:r>
      <w:r>
        <w:rPr>
          <w:rFonts w:eastAsia="Times New Roman" w:cs="Times New Roman"/>
          <w:szCs w:val="24"/>
        </w:rPr>
        <w:t>πιτροπή, μόνο σε αυτήν την περίοδο της Κυβέρνησης ΣΥΡΙΖΑ – ΑΝΕΛ έχει καταθέσε</w:t>
      </w:r>
      <w:r>
        <w:rPr>
          <w:rFonts w:eastAsia="Times New Roman" w:cs="Times New Roman"/>
          <w:szCs w:val="24"/>
        </w:rPr>
        <w:t>ι πέντε προτάσεις νόμου, με τις οποίες απαντούμε στις άμεσες ανάγκες του λαού.</w:t>
      </w:r>
    </w:p>
    <w:p w14:paraId="24A4297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μία πρόταση νόμου αφορούσε την επαναφορά των συλλογικών συμβάσεων εργασίας, της δέκατης τρίτης και δέκατης τέταρτης σύνταξης.</w:t>
      </w:r>
    </w:p>
    <w:p w14:paraId="24A4297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Επίσης, αυτή η πρόταση συμπληρώθηκε και με την κα</w:t>
      </w:r>
      <w:r>
        <w:rPr>
          <w:rFonts w:eastAsia="Times New Roman" w:cs="Times New Roman"/>
          <w:szCs w:val="24"/>
        </w:rPr>
        <w:t xml:space="preserve">τάθεση της πρότασης νόμου των 513 ομοσπονδιών, εργατικών κέντρων και σωματείων. </w:t>
      </w:r>
    </w:p>
    <w:p w14:paraId="24A4297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Καταθέσαμε τρίτη πρόταση για την ουσιαστική προστασία των ανέργων, για επίδομα ανεργίας ίσο με το 80% του κατώτερου μισθού, που εμείς λέμε ότι πρέπει να είναι στα 751 ευρώ. </w:t>
      </w:r>
    </w:p>
    <w:p w14:paraId="24A4297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κάναμε και μ</w:t>
      </w:r>
      <w:r>
        <w:rPr>
          <w:rFonts w:eastAsia="Times New Roman" w:cs="Times New Roman"/>
          <w:szCs w:val="24"/>
        </w:rPr>
        <w:t>ί</w:t>
      </w:r>
      <w:r>
        <w:rPr>
          <w:rFonts w:eastAsia="Times New Roman" w:cs="Times New Roman"/>
          <w:szCs w:val="24"/>
        </w:rPr>
        <w:t xml:space="preserve">α σειρά άλλων προτάσεων για τους ανέργους και μεταξύ αυτών την απαγόρευση κάθε πράξης αναγκαστικής εκτέλεσης σε βάρος της κύριας και δευτερεύουσας κατοικίας. </w:t>
      </w:r>
    </w:p>
    <w:p w14:paraId="24A4297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Εσείς σήμερα μέσα από τον ηλεκτρονικό πλειστηριασμό θα βγάλετε στον δρόμο αρκε</w:t>
      </w:r>
      <w:r>
        <w:rPr>
          <w:rFonts w:eastAsia="Times New Roman" w:cs="Times New Roman"/>
          <w:szCs w:val="24"/>
        </w:rPr>
        <w:t xml:space="preserve">τούς ανθρώπους, που δεν μπορούν να αποπληρώσουν τα δάνεια λόγω της κατάστασης στην οποία έχουν περιέλθει, γιατί φορτώνετε την </w:t>
      </w:r>
      <w:r>
        <w:rPr>
          <w:rFonts w:eastAsia="Times New Roman" w:cs="Times New Roman"/>
          <w:szCs w:val="24"/>
        </w:rPr>
        <w:lastRenderedPageBreak/>
        <w:t xml:space="preserve">κρίση, το χρέος, στην πλάτη τους, με τις απολύσεις, την ανεργία, με τη μείωση των μισθών. </w:t>
      </w:r>
    </w:p>
    <w:p w14:paraId="24A4297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Επίσης, καταθέσαμε πρόταση νόμου για τη</w:t>
      </w:r>
      <w:r>
        <w:rPr>
          <w:rFonts w:eastAsia="Times New Roman" w:cs="Times New Roman"/>
          <w:szCs w:val="24"/>
        </w:rPr>
        <w:t>ν ανακούφιση της λαϊκής οικογένειας, με ουσιαστική προστασία της πρώτης και δεύτερης κατοικίας, όπως είπα, αλλά και διαγραφή των ποσών των τόκων που κεφαλαιοποιήθηκαν και άλλα που συμπεριλαμβάνονται. Την απορρίψατε.</w:t>
      </w:r>
    </w:p>
    <w:p w14:paraId="24A4297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Καταθέσαμε πρόταση για κατάργηση των μνη</w:t>
      </w:r>
      <w:r>
        <w:rPr>
          <w:rFonts w:eastAsia="Times New Roman" w:cs="Times New Roman"/>
          <w:szCs w:val="24"/>
        </w:rPr>
        <w:t>μονίων, που εσείς πάλι απορρίψατε.</w:t>
      </w:r>
    </w:p>
    <w:p w14:paraId="24A4297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Όλες αυτές, όμως, οι προτάσεις, κυρίες και κύριοι, απορρίφθηκαν όχι μόνο από την Κυβέρνηση ΣΥΡΙΖΑ – ΑΝΕΛ, αλλά και από τα υπόλοιπα κόμματα, γιατί είναι σε αντίθετη κατεύθυνση από αυτά που εσείς ακολουθείτε. </w:t>
      </w:r>
    </w:p>
    <w:p w14:paraId="24A4297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ΚΚΕ λέει τ</w:t>
      </w:r>
      <w:r>
        <w:rPr>
          <w:rFonts w:eastAsia="Times New Roman" w:cs="Times New Roman"/>
          <w:szCs w:val="24"/>
        </w:rPr>
        <w:t>ο εξής: Κριτήριό μας είναι ότι οι κοινωνικές παροχές αποτελούν λαϊκή ανάγκη και δικαίωμα και όχι κόστος, όπως θεωρούν και σύμφωνα με την αντίληψη που προωθούν τα κόμματα της αστικής διαχείρισης και της ανάπτυξης με κριτήριο την αύξηση του καπιταλιστικού κέ</w:t>
      </w:r>
      <w:r>
        <w:rPr>
          <w:rFonts w:eastAsia="Times New Roman" w:cs="Times New Roman"/>
          <w:szCs w:val="24"/>
        </w:rPr>
        <w:t xml:space="preserve">ρδους. </w:t>
      </w:r>
    </w:p>
    <w:p w14:paraId="24A42979"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Από αυτή τη σκοπιά απορρίπτουμε τα σχέδια, την πολιτική και τα μέτρα που προωθούν Κυβέρνηση, κεφάλαιο και Ευρωπαϊκή Ένωση, που από τη </w:t>
      </w:r>
      <w:r>
        <w:rPr>
          <w:rFonts w:eastAsia="Times New Roman" w:cs="Times New Roman"/>
          <w:szCs w:val="24"/>
        </w:rPr>
        <w:lastRenderedPageBreak/>
        <w:t>μία διαμορφώνουν εκτεταμένη φτώχεια στο πλαίσιο της καπιταλιστικής οικονομίας και από την άλλη οριοθετούν τις κρατ</w:t>
      </w:r>
      <w:r>
        <w:rPr>
          <w:rFonts w:eastAsia="Times New Roman" w:cs="Times New Roman"/>
          <w:szCs w:val="24"/>
        </w:rPr>
        <w:t>ικές παροχές στο επίπεδο της εξαθλίωσης.</w:t>
      </w:r>
    </w:p>
    <w:p w14:paraId="24A4297A"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Σήμερα εμείς θεωρούμε ότι υπάρχουν όλες οι υλικές προϋποθέσεις και δυνατότητες. Έχουμε παραγωγή τεράστιου κοινωνικού πλούτου, επιστημονικών και τεχνολογικών δυνατοτήτων, αλλά και άνοδο της παραγωγικότητας της εργασί</w:t>
      </w:r>
      <w:r>
        <w:rPr>
          <w:rFonts w:eastAsia="Times New Roman" w:cs="Times New Roman"/>
          <w:szCs w:val="24"/>
        </w:rPr>
        <w:t xml:space="preserve">ας για τον λαό, ώστε όχι μόνο να ζήσει καλύτερα, αλλά να ζήσει όπως ακριβώς του αξίζει. </w:t>
      </w:r>
    </w:p>
    <w:p w14:paraId="24A4297B"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Για να συμβεί όμως αυτό, εμείς απευθυνόμαστε στον λαό και λέμε ότι οι υλικές προϋποθέσεις πρέπει να λειτουργήσουν σε συνθήκες κοινωνικής ιδιοκτησίας και όχι ατομικής, </w:t>
      </w:r>
      <w:r>
        <w:rPr>
          <w:rFonts w:eastAsia="Times New Roman" w:cs="Times New Roman"/>
          <w:szCs w:val="24"/>
        </w:rPr>
        <w:t xml:space="preserve">όπως συμβαίνει σήμερα. Γι’ αυτό το ΚΚΕ καλεί τον λαό να μη συμβιβαστεί με τη φτώχεια και τη μιζέρια, αλλά να διεκδικήσει όλα όσα του πήραν ιδιαίτερα τα τελευταία χρόνια, αλλά και όλα όσα του ανήκουν. </w:t>
      </w:r>
    </w:p>
    <w:p w14:paraId="24A4297C"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Οι εργαζόμενοι και τα λαϊκά στρώματα έχουν συμφέρον από</w:t>
      </w:r>
      <w:r>
        <w:rPr>
          <w:rFonts w:eastAsia="Times New Roman" w:cs="Times New Roman"/>
          <w:szCs w:val="24"/>
        </w:rPr>
        <w:t xml:space="preserve"> την οργάνωση του αγώνα και της πάλης για μ</w:t>
      </w:r>
      <w:r>
        <w:rPr>
          <w:rFonts w:eastAsia="Times New Roman" w:cs="Times New Roman"/>
          <w:szCs w:val="24"/>
        </w:rPr>
        <w:t>ί</w:t>
      </w:r>
      <w:r>
        <w:rPr>
          <w:rFonts w:eastAsia="Times New Roman" w:cs="Times New Roman"/>
          <w:szCs w:val="24"/>
        </w:rPr>
        <w:t>α άλλη, ριζικά διαφορετική οργάνωση της οικονομίας και της κοινωνίας, όπου κουμάντο θα κάνουν οι ίδιοι και όχι τα μονοπώλια, για την εργατική λαϊκή εξουσία που θα κοινωνικοποιήσει τα συγκεντρωμένα μέσα παραγωγής,</w:t>
      </w:r>
      <w:r>
        <w:rPr>
          <w:rFonts w:eastAsia="Times New Roman" w:cs="Times New Roman"/>
          <w:szCs w:val="24"/>
        </w:rPr>
        <w:t xml:space="preserve"> θα τα κάνει λαϊκή περιουσία και θα σχεδιάζει την ανάπτυξη με κριτήριο την ικανοποίηση των σύγχρονων λαϊκών αναγκών. </w:t>
      </w:r>
    </w:p>
    <w:p w14:paraId="24A4297D"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Σ’ αυτές τις συνθήκες η κοινωνική πολιτική θα παρέχεται από το κράτος δωρεάν σε όλους τους εργαζόμενους και τα λαϊκά στρώματα, με ιδιαίτερ</w:t>
      </w:r>
      <w:r>
        <w:rPr>
          <w:rFonts w:eastAsia="Times New Roman" w:cs="Times New Roman"/>
          <w:szCs w:val="24"/>
        </w:rPr>
        <w:t>η φροντίδα για τμήματα που έχουν ιδιαίτερες και αυξημένες ανάγκες, όπως είναι τα παιδιά, οι γυναίκες, οι ηλικιωμένοι, τα ΑΜΕΑ, οι πολύτεκνες οικογένειες, οι μονογονεϊκές οικογένειες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24A4297E"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 αυτή την κατεύθυνση, με αυτή την προοπτική στηρίζουμε στόχους πά</w:t>
      </w:r>
      <w:r>
        <w:rPr>
          <w:rFonts w:eastAsia="Times New Roman" w:cs="Times New Roman"/>
          <w:szCs w:val="24"/>
        </w:rPr>
        <w:t>λης για τους οποίους αγωνιζόμαστε και μέσα στο εργατικό λαϊκό κίνημα, δηλαδή για την υπεράσπιση και διεύρυνση των δικαιωμάτων πρώτα απ’ όλα της εργατικής τάξης, των αυτοαπασχολούμενων στις πόλεις και στην ύπαιθρο της νεολαίας και των λαϊκών στρωμάτων και ι</w:t>
      </w:r>
      <w:r>
        <w:rPr>
          <w:rFonts w:eastAsia="Times New Roman" w:cs="Times New Roman"/>
          <w:szCs w:val="24"/>
        </w:rPr>
        <w:t xml:space="preserve">διαίτερα των ανέργων, των </w:t>
      </w:r>
      <w:proofErr w:type="spellStart"/>
      <w:r>
        <w:rPr>
          <w:rFonts w:eastAsia="Times New Roman" w:cs="Times New Roman"/>
          <w:szCs w:val="24"/>
        </w:rPr>
        <w:t>μισοαπασχολούμενων</w:t>
      </w:r>
      <w:proofErr w:type="spellEnd"/>
      <w:r>
        <w:rPr>
          <w:rFonts w:eastAsia="Times New Roman" w:cs="Times New Roman"/>
          <w:szCs w:val="24"/>
        </w:rPr>
        <w:t>, των ΑΜΕΑ, των χρονίως πασχόντων και των οικογενειών τους, των πολύτεκνων και άλλων τέτοιων ομάδων.</w:t>
      </w:r>
    </w:p>
    <w:p w14:paraId="24A4297F"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Με όλα αυτά, εμείς θεωρούμε ότι αυτή η πρόταση νόμου είναι πέρα και έξω από αυτή την προοπτική και ανήκει και α</w:t>
      </w:r>
      <w:r>
        <w:rPr>
          <w:rFonts w:eastAsia="Times New Roman" w:cs="Times New Roman"/>
          <w:szCs w:val="24"/>
        </w:rPr>
        <w:t>υτή μέσα στο πλαίσιο των ελάχιστων που θέλουμε να μάθουμε τον κόσμο να ζει, γι’ αυτό και νομίζουμε ότι δεν αποτελεί βάση για την ικανοποίηση των αναγκών του ίδιου του λαού μας.</w:t>
      </w:r>
    </w:p>
    <w:p w14:paraId="24A42980"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24A4298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 xml:space="preserve">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από τους Ανεξάρτητους Έλληνες.</w:t>
      </w:r>
    </w:p>
    <w:p w14:paraId="24A42982"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24A4298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Λίγο πριν ανέβει ο Χίτλερ στην εξουσία, ο Τόμας Μαν έγραψε ένα συγκλονιστικό και επίκαιρο βιβλίο, το «Μαγικό Βουνό». Εκεί περιγράφει ο Τόμας Μαν τη σύγκρουση δύο κοινωνιών, αυτής που έρχεται και αυτής που υπήρχε. Πολλά χρόνια πριν δηλαδή θεωρούσε ούτε λίγο</w:t>
      </w:r>
      <w:r>
        <w:rPr>
          <w:rFonts w:eastAsia="Times New Roman" w:cs="Times New Roman"/>
          <w:szCs w:val="24"/>
        </w:rPr>
        <w:t xml:space="preserve"> ούτε πολύ αφελείς τους ανθρώπους που μιλούσαν τότε για κοινωνική δικαιοσύνη, κοινωνικό κράτος, αλληλεγγύη, αφοπλισμό και δημοκρατία. Είχε αρχίσει να επικρατεί η παντοδυναμία των αγορών. Ακόμα δεν είχαν φανεί, αλλά λίγο-πολύ είχαν ανατείλει. </w:t>
      </w:r>
    </w:p>
    <w:p w14:paraId="24A4298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έλεγε κανε</w:t>
      </w:r>
      <w:r>
        <w:rPr>
          <w:rFonts w:eastAsia="Times New Roman" w:cs="Times New Roman"/>
          <w:szCs w:val="24"/>
        </w:rPr>
        <w:t>ίς ότι αυτό το βιβλίο, που άρχιζε να μιλάει τότε για οικονομικούς παραδείσους, για τους πλούσιους που γίνονται λιγότεροι και πλουσιότεροι, για το κοινωνικό κράτος που εξαφανίζεται, ήταν ένα βιβλίο πραγματικά προφητικό.</w:t>
      </w:r>
    </w:p>
    <w:p w14:paraId="24A4298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Δεν άργησε πολύ και -για να έλθουμε σ</w:t>
      </w:r>
      <w:r>
        <w:rPr>
          <w:rFonts w:eastAsia="Times New Roman" w:cs="Times New Roman"/>
          <w:szCs w:val="24"/>
        </w:rPr>
        <w:t xml:space="preserve">τα σημερινά- είδαμε ότι το πρώτο πράγμα που είχε στο μυαλό του ο κ. </w:t>
      </w:r>
      <w:proofErr w:type="spellStart"/>
      <w:r>
        <w:rPr>
          <w:rFonts w:eastAsia="Times New Roman" w:cs="Times New Roman"/>
          <w:szCs w:val="24"/>
        </w:rPr>
        <w:t>Τραμπ</w:t>
      </w:r>
      <w:proofErr w:type="spellEnd"/>
      <w:r>
        <w:rPr>
          <w:rFonts w:eastAsia="Times New Roman" w:cs="Times New Roman"/>
          <w:szCs w:val="24"/>
        </w:rPr>
        <w:t xml:space="preserve"> ήταν να καταργήσει το </w:t>
      </w:r>
      <w:proofErr w:type="spellStart"/>
      <w:r>
        <w:rPr>
          <w:rFonts w:eastAsia="Times New Roman" w:cs="Times New Roman"/>
          <w:szCs w:val="24"/>
          <w:lang w:val="en-US"/>
        </w:rPr>
        <w:t>ObamaCare</w:t>
      </w:r>
      <w:proofErr w:type="spellEnd"/>
      <w:r>
        <w:rPr>
          <w:rFonts w:eastAsia="Times New Roman" w:cs="Times New Roman"/>
          <w:szCs w:val="24"/>
        </w:rPr>
        <w:t>. Όχι ότι ήταν κάτι φοβερό και τρομερό, αλλά εκατομμύρια ανασφάλιστοι Αμερικανοί –στη χώρα που υποτίθεται ότι είναι πλούσια- να βρίσκουν μ</w:t>
      </w:r>
      <w:r>
        <w:rPr>
          <w:rFonts w:eastAsia="Times New Roman" w:cs="Times New Roman"/>
          <w:szCs w:val="24"/>
        </w:rPr>
        <w:t>ί</w:t>
      </w:r>
      <w:r>
        <w:rPr>
          <w:rFonts w:eastAsia="Times New Roman" w:cs="Times New Roman"/>
          <w:szCs w:val="24"/>
        </w:rPr>
        <w:t xml:space="preserve">α θαλπωρή. </w:t>
      </w:r>
      <w:r>
        <w:rPr>
          <w:rFonts w:eastAsia="Times New Roman" w:cs="Times New Roman"/>
          <w:szCs w:val="24"/>
        </w:rPr>
        <w:t>Αυτό ήταν το πρώτο.</w:t>
      </w:r>
    </w:p>
    <w:p w14:paraId="24A4298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Είδαμε ακόμα την παντοδύναμη Γερμανία να συντηρείται με τα ελλείμματα των χωρών που φτωχαίνουν. Δεν είναι μόνο η Ελλάδα, αλλά και η Ιταλία, η Ισπανία, η Πορτογαλία, η Γαλλία, η Ιρλανδία. Όλα τα ελλείμματα αυτών των χωρών είναι πλεονάσμα</w:t>
      </w:r>
      <w:r>
        <w:rPr>
          <w:rFonts w:eastAsia="Times New Roman" w:cs="Times New Roman"/>
          <w:szCs w:val="24"/>
        </w:rPr>
        <w:t>τα. Είναι τα 150 δισεκατομμύρια που στην κυριολεξία κέρδισε η γερμανική κυβέρνηση τις τελευταίες δεκαετίες.</w:t>
      </w:r>
    </w:p>
    <w:p w14:paraId="24A4298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Βλέπουμε τώρα πρόσφατα, πριν από μερικές μέρες, μ</w:t>
      </w:r>
      <w:r>
        <w:rPr>
          <w:rFonts w:eastAsia="Times New Roman" w:cs="Times New Roman"/>
          <w:szCs w:val="24"/>
        </w:rPr>
        <w:t>ί</w:t>
      </w:r>
      <w:r>
        <w:rPr>
          <w:rFonts w:eastAsia="Times New Roman" w:cs="Times New Roman"/>
          <w:szCs w:val="24"/>
        </w:rPr>
        <w:t>α απίστευτη ένταση στη Μέση Ανατολή, με το πρόσχημα δήθεν θρησκευτικών διαφορών. Κάποιοι θέλουν να</w:t>
      </w:r>
      <w:r>
        <w:rPr>
          <w:rFonts w:eastAsia="Times New Roman" w:cs="Times New Roman"/>
          <w:szCs w:val="24"/>
        </w:rPr>
        <w:t xml:space="preserve"> πουλήσουν όπλα. Κάποιοι θέλουν να κάνουν κατασκευαστικά έργα. Κάποιοι θέλουν να πουλήσουν πετρέλαια. Γιατί τα λέω όλα αυτά; </w:t>
      </w:r>
    </w:p>
    <w:p w14:paraId="24A4298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Γιατί η έννοια του κοινωνικού κράτους που έκανε διάσημη τη Σουηδία επί </w:t>
      </w:r>
      <w:proofErr w:type="spellStart"/>
      <w:r>
        <w:rPr>
          <w:rFonts w:eastAsia="Times New Roman" w:cs="Times New Roman"/>
          <w:szCs w:val="24"/>
        </w:rPr>
        <w:t>Ερλάντερ</w:t>
      </w:r>
      <w:proofErr w:type="spellEnd"/>
      <w:r>
        <w:rPr>
          <w:rFonts w:eastAsia="Times New Roman" w:cs="Times New Roman"/>
          <w:szCs w:val="24"/>
        </w:rPr>
        <w:t xml:space="preserve"> και </w:t>
      </w:r>
      <w:proofErr w:type="spellStart"/>
      <w:r>
        <w:rPr>
          <w:rFonts w:eastAsia="Times New Roman" w:cs="Times New Roman"/>
          <w:szCs w:val="24"/>
        </w:rPr>
        <w:t>Πάλμε</w:t>
      </w:r>
      <w:proofErr w:type="spellEnd"/>
      <w:r>
        <w:rPr>
          <w:rFonts w:eastAsia="Times New Roman" w:cs="Times New Roman"/>
          <w:szCs w:val="24"/>
        </w:rPr>
        <w:t>, πραγματικά τότε που η Σουηδία ήταν σημε</w:t>
      </w:r>
      <w:r>
        <w:rPr>
          <w:rFonts w:eastAsia="Times New Roman" w:cs="Times New Roman"/>
          <w:szCs w:val="24"/>
        </w:rPr>
        <w:t>ίο αναφοράς για όλο τον πλανήτη, με κανόνες στην αγορά –υπήρχε αγορά- κι ένα κοινωνικό κράτος που όλοι προσπάθησαν να το μιμηθούν κάποια εποχή, έχει μ</w:t>
      </w:r>
      <w:r>
        <w:rPr>
          <w:rFonts w:eastAsia="Times New Roman" w:cs="Times New Roman"/>
          <w:szCs w:val="24"/>
        </w:rPr>
        <w:t>ί</w:t>
      </w:r>
      <w:r>
        <w:rPr>
          <w:rFonts w:eastAsia="Times New Roman" w:cs="Times New Roman"/>
          <w:szCs w:val="24"/>
        </w:rPr>
        <w:t>α φθίνουσα πορεία.</w:t>
      </w:r>
    </w:p>
    <w:p w14:paraId="24A4298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την ευκαιρία της πρότασης νόμου που κάνει η Δημοκρατική Συμπαράταξη, θέλω να πω μερ</w:t>
      </w:r>
      <w:r>
        <w:rPr>
          <w:rFonts w:eastAsia="Times New Roman" w:cs="Times New Roman"/>
          <w:szCs w:val="24"/>
        </w:rPr>
        <w:t xml:space="preserve">ικά πράγματα. Σε εκατό οικογένειες πήγαινε το χρήμα για πολλά χρόνια που κυβέρνησαν τα δύο κόμματα. Λυπάμαι που το λέω. </w:t>
      </w:r>
    </w:p>
    <w:p w14:paraId="24A4298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Πού πήγαν τα δισεκατομμύρια του Χρηματιστηρίου; Πού πήγαν τα δισεκατομμύρια της υπερτιμολόγησης των Ολυμπιακών Αγώνων; Ποιο κοινωνικό κ</w:t>
      </w:r>
      <w:r>
        <w:rPr>
          <w:rFonts w:eastAsia="Times New Roman" w:cs="Times New Roman"/>
          <w:szCs w:val="24"/>
        </w:rPr>
        <w:t xml:space="preserve">ράτος; Πού πήγαν τα δισεκατομμύρια των εξοπλιστικών; Πού πήγαν τα δισεκατομμύρια της υγείας; Πού πήγαν τα δισεκατομμύρια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Πού πήγαν τα δισεκατομμύρια της Αγροτικής Τράπεζας; Και άλλα πολλά.</w:t>
      </w:r>
    </w:p>
    <w:p w14:paraId="24A4298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Γιατί, πράγματι, αν ενδιαφερόσουν για το κοινωνικό κ</w:t>
      </w:r>
      <w:r>
        <w:rPr>
          <w:rFonts w:eastAsia="Times New Roman" w:cs="Times New Roman"/>
          <w:szCs w:val="24"/>
        </w:rPr>
        <w:t xml:space="preserve">ράτος, κάτι θα είχες κάνει να μην τα «τσεπώνουν» εκατό και διακόσιες οικογένειες και να τα μεταφέρουν στο εξωτερικό και να είναι δύσκολο να επιστρέψουν. </w:t>
      </w:r>
    </w:p>
    <w:p w14:paraId="24A4298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Παρότι ξέρουμε όλοι ότι πρόταση νόμου από τη Δημοκρατική Συμπαράταξη δεν μπορεί να μπει σε ψηφοφορία, </w:t>
      </w:r>
      <w:r>
        <w:rPr>
          <w:rFonts w:eastAsia="Times New Roman" w:cs="Times New Roman"/>
          <w:szCs w:val="24"/>
        </w:rPr>
        <w:t xml:space="preserve">γιατί όταν έχει οικονομικό κόστος, δεν θα μπει σε ψηφοφορία, είναι για εμένα αυτή η πιο χρήσιμη κουβέντα. </w:t>
      </w:r>
    </w:p>
    <w:p w14:paraId="24A4298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Αν θέλετε τη γνώμη μου, και οι έξι προτάσεις που κάνει η Δημοκρατική Συμπαράταξη εγώ θα χαιρόμουν να είναι αυτό το πεδίο αντιπαράθεσης, αν πρέπει να </w:t>
      </w:r>
      <w:r>
        <w:rPr>
          <w:rFonts w:eastAsia="Times New Roman" w:cs="Times New Roman"/>
          <w:szCs w:val="24"/>
        </w:rPr>
        <w:t>φθάσουμε το αφορολόγητο στα 1.500. Βέβαια, μαζί. Πώς, όμως; Με ένα δημοσιονομικό κενό απίστευτο, που η χώρα έγινε αδύναμος κρίκος και που πραγματικά την πλήρωσε ένα μεγάλο κομμάτι της κοινωνίας.</w:t>
      </w:r>
    </w:p>
    <w:p w14:paraId="24A4298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γίνω δυσάρεστος γιατί η κουβέντα είναι καλή, αλλά και οι α</w:t>
      </w:r>
      <w:r>
        <w:rPr>
          <w:rFonts w:eastAsia="Times New Roman" w:cs="Times New Roman"/>
          <w:szCs w:val="24"/>
        </w:rPr>
        <w:t xml:space="preserve">λήθειες πονούν. Όταν αυτή η Κυβέρνηση ανέλαβε, ένα εκατομμύριο άνθρωποι ήταν κάτω από το όριο της φτώχειας και κάπου δυόμισι εκατομμύρια ήταν στο όριο </w:t>
      </w:r>
      <w:r>
        <w:rPr>
          <w:rFonts w:eastAsia="Times New Roman" w:cs="Times New Roman"/>
          <w:szCs w:val="24"/>
        </w:rPr>
        <w:lastRenderedPageBreak/>
        <w:t>της φτώχειας. Η ανεργία ήταν στο 27%, για να μη ξεχνιόμαστε. Το χρέος ήταν πάνω από 320 δισεκατομμύρια. Π</w:t>
      </w:r>
      <w:r>
        <w:rPr>
          <w:rFonts w:eastAsia="Times New Roman" w:cs="Times New Roman"/>
          <w:szCs w:val="24"/>
        </w:rPr>
        <w:t xml:space="preserve">οιος το έφτιαξε αυτό; </w:t>
      </w:r>
      <w:r>
        <w:rPr>
          <w:rFonts w:eastAsia="Times New Roman" w:cs="Times New Roman"/>
          <w:szCs w:val="24"/>
        </w:rPr>
        <w:t>Τ</w:t>
      </w:r>
      <w:r>
        <w:rPr>
          <w:rFonts w:eastAsia="Times New Roman" w:cs="Times New Roman"/>
          <w:szCs w:val="24"/>
        </w:rPr>
        <w:t xml:space="preserve">ο ένα τέταρτο των Ελλήνων ήδη είχε χάσει το εισόδημά του. Ορδές ανθρώπων στα συσσίτια, σε κάδους απορριμμάτων και πάει λέγοντας. </w:t>
      </w:r>
    </w:p>
    <w:p w14:paraId="24A4298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Εκεί και αν χρειαζόταν κοινωνικό κράτος, το οποίο, ξαναλέω, είναι σύγκρουση δύο κόσμων, μιας φιλοσοφίας</w:t>
      </w:r>
      <w:r>
        <w:rPr>
          <w:rFonts w:eastAsia="Times New Roman" w:cs="Times New Roman"/>
          <w:szCs w:val="24"/>
        </w:rPr>
        <w:t xml:space="preserve"> που λέει ο ακραίος νεοφιλελευθερισμός, όπου οι παντοδύναμοι λίγοι γίνονται πιο δυνατοί και λιγότεροι και οι φουκαράδες φτωχοί γίνονται περισσότεροι και πιο εξαθλιωμένοι. </w:t>
      </w:r>
    </w:p>
    <w:p w14:paraId="24A4299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Αξίζει τον κόπο να το συζητήσουμε; Όχι απλά αξίζει, για εμένα είναι η νούμερο ένα κο</w:t>
      </w:r>
      <w:r>
        <w:rPr>
          <w:rFonts w:eastAsia="Times New Roman" w:cs="Times New Roman"/>
          <w:szCs w:val="24"/>
        </w:rPr>
        <w:t xml:space="preserve">υβέντα. </w:t>
      </w:r>
      <w:r>
        <w:rPr>
          <w:rFonts w:eastAsia="Times New Roman" w:cs="Times New Roman"/>
          <w:szCs w:val="24"/>
        </w:rPr>
        <w:t>Ξ</w:t>
      </w:r>
      <w:r>
        <w:rPr>
          <w:rFonts w:eastAsia="Times New Roman" w:cs="Times New Roman"/>
          <w:szCs w:val="24"/>
        </w:rPr>
        <w:t xml:space="preserve">αναλέω. Εγώ χαιρετίζω και τις έξι προτάσεις. </w:t>
      </w:r>
      <w:r>
        <w:rPr>
          <w:rFonts w:eastAsia="Times New Roman" w:cs="Times New Roman"/>
          <w:szCs w:val="24"/>
        </w:rPr>
        <w:t>Δ</w:t>
      </w:r>
      <w:r>
        <w:rPr>
          <w:rFonts w:eastAsia="Times New Roman" w:cs="Times New Roman"/>
          <w:szCs w:val="24"/>
        </w:rPr>
        <w:t xml:space="preserve">εν έχω μιζέρια. Μακάρι να έρθει ένας αντίπαλος και να πει το καλύτερο πριν το υιοθετήσουμε και να δούμε τι μπορούμε να κάνουμε. </w:t>
      </w:r>
    </w:p>
    <w:p w14:paraId="24A4299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Κι επειδή ήμουν και στη συζήτηση στην </w:t>
      </w:r>
      <w:r>
        <w:rPr>
          <w:rFonts w:eastAsia="Times New Roman" w:cs="Times New Roman"/>
          <w:szCs w:val="24"/>
        </w:rPr>
        <w:t>ε</w:t>
      </w:r>
      <w:r>
        <w:rPr>
          <w:rFonts w:eastAsia="Times New Roman" w:cs="Times New Roman"/>
          <w:szCs w:val="24"/>
        </w:rPr>
        <w:t>πιτροπή, ήμουν από αυτούς που είπ</w:t>
      </w:r>
      <w:r>
        <w:rPr>
          <w:rFonts w:eastAsia="Times New Roman" w:cs="Times New Roman"/>
          <w:szCs w:val="24"/>
        </w:rPr>
        <w:t xml:space="preserve">ε: «Παιδιά, με </w:t>
      </w:r>
      <w:proofErr w:type="spellStart"/>
      <w:r>
        <w:rPr>
          <w:rFonts w:eastAsia="Times New Roman" w:cs="Times New Roman"/>
          <w:szCs w:val="24"/>
        </w:rPr>
        <w:t>συγχωρείτε</w:t>
      </w:r>
      <w:proofErr w:type="spellEnd"/>
      <w:r>
        <w:rPr>
          <w:rFonts w:eastAsia="Times New Roman" w:cs="Times New Roman"/>
          <w:szCs w:val="24"/>
        </w:rPr>
        <w:t xml:space="preserve">, εγώ θεωρώ ότι είναι στη σωστή κατεύθυνση όλες αυτές οι προτάσεις». Να είμαστε, όμως, ειλικρινείς. </w:t>
      </w:r>
    </w:p>
    <w:p w14:paraId="24A4299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Εγώ θα πω τρία νούμερα μόνο. Τόσο ήταν ο προϋπολογισμός όταν ανέλαβε αυτή η Κυβέρνηση για το κοινωνικό κράτος με νούμερα; Τα αμφισ</w:t>
      </w:r>
      <w:r>
        <w:rPr>
          <w:rFonts w:eastAsia="Times New Roman" w:cs="Times New Roman"/>
          <w:szCs w:val="24"/>
        </w:rPr>
        <w:t xml:space="preserve">βητεί κανείς; Ήταν 780 εκατομμύρια. Κάτω από συνθήκες κοινωνικής ασφυξίας </w:t>
      </w:r>
      <w:r>
        <w:rPr>
          <w:rFonts w:eastAsia="Times New Roman" w:cs="Times New Roman"/>
          <w:szCs w:val="24"/>
        </w:rPr>
        <w:lastRenderedPageBreak/>
        <w:t>και φοβερής κρίσης, το 2017 αυτό το ποσό αυξήθηκε κατά ένα δισεκατομμύριο. Πήγε 1.750 δισεκατομμύρια. Δεν μπορεί να το αμφισβητήσει κανείς. Ο Σάκης Παπαδόπουλος μίλησε με λεπτομέρειε</w:t>
      </w:r>
      <w:r>
        <w:rPr>
          <w:rFonts w:eastAsia="Times New Roman" w:cs="Times New Roman"/>
          <w:szCs w:val="24"/>
        </w:rPr>
        <w:t xml:space="preserve">ς. Θα ακούσω και τη Θεανώ Φωτίου. </w:t>
      </w:r>
    </w:p>
    <w:p w14:paraId="24A4299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ρογραμματίζει αυτή η Κυβέρνηση πάλι κάτω από συνθήκες κοινωνικής ασφυξίας, το 2019 για 2.700 δισεκατομμύρια, δηλαδή 780 εκατομμύρια πήραμε, 1.750 και πάμε για 2.750. </w:t>
      </w:r>
    </w:p>
    <w:p w14:paraId="24A4299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Αν αυτό δεν είναι χειροπιαστή απόδειξη ποιος πραγματι</w:t>
      </w:r>
      <w:r>
        <w:rPr>
          <w:rFonts w:eastAsia="Times New Roman" w:cs="Times New Roman"/>
          <w:szCs w:val="24"/>
        </w:rPr>
        <w:t>κά πονάει και σέβεται την έννοια του κοινωνικού κράτους, τότε ποιο είναι;</w:t>
      </w:r>
    </w:p>
    <w:p w14:paraId="24A4299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Δεν θέλω να πω περισσότερα και δεν μου χρειάζεται να πω περισσότερα. Πραγματικά, πιστεύω ότι εάν φύγει η θηλιά από τον λαιμό μας, πρώτη προτεραιότητα είναι αυτοί οι άνθρωποι. Είναι ά</w:t>
      </w:r>
      <w:r>
        <w:rPr>
          <w:rFonts w:eastAsia="Times New Roman" w:cs="Times New Roman"/>
          <w:szCs w:val="24"/>
        </w:rPr>
        <w:t>νθρωποι που πραγματικά υποφέρουν και είναι πολλοί. Εγώ δεν κρύβομαι πίσω από το δάχτυλό μου. Σήμερα που μιλάμε ένα κομμάτι της αγοράς στενάζει. Ένα άλλο μεγάλο κομμάτι στην κοινωνία στενάζει.</w:t>
      </w:r>
    </w:p>
    <w:p w14:paraId="24A4299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Πράγματι, έχουμε υποχρεωθεί να πάρουμε δυσάρεστα μέτρα, με μία π</w:t>
      </w:r>
      <w:r>
        <w:rPr>
          <w:rFonts w:eastAsia="Times New Roman" w:cs="Times New Roman"/>
          <w:szCs w:val="24"/>
        </w:rPr>
        <w:t xml:space="preserve">ροϋπόθεση, όμως, ότι θα γυρίσει αυτός ο κύκλος και πιστεύω, επειδή είναι και επίκαιρο, ότι στις 15 του Ιούνη θα δούμε κάτι διαφορετικό και νομίζω ότι η χώρα θα φύγει από αυτή τη μέγγενη. Πραγματικά, εύχομαι οι διαφωνίες μας </w:t>
      </w:r>
      <w:r>
        <w:rPr>
          <w:rFonts w:eastAsia="Times New Roman" w:cs="Times New Roman"/>
          <w:szCs w:val="24"/>
        </w:rPr>
        <w:lastRenderedPageBreak/>
        <w:t>να είναι με όλα τα κόμματα εάν τ</w:t>
      </w:r>
      <w:r>
        <w:rPr>
          <w:rFonts w:eastAsia="Times New Roman" w:cs="Times New Roman"/>
          <w:szCs w:val="24"/>
        </w:rPr>
        <w:t>ο ακατάσχετο θα είναι 1.000 ή 1.500. Είναι όμορφες διαφωνίες. Αυτές θα έπρεπε να είναι οι διαφωνίες μας εδώ μέσα και όχι άλλου είδους και να κάνουμε αγώνα όλοι για το κοινωνικό κράτος.</w:t>
      </w:r>
    </w:p>
    <w:p w14:paraId="24A4299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Ευχαριστώ πολύ.</w:t>
      </w:r>
    </w:p>
    <w:p w14:paraId="24A42998" w14:textId="77777777" w:rsidR="00940AA5" w:rsidRDefault="00122158">
      <w:pPr>
        <w:spacing w:line="600" w:lineRule="auto"/>
        <w:ind w:firstLine="709"/>
        <w:jc w:val="center"/>
        <w:rPr>
          <w:rFonts w:eastAsia="Times New Roman" w:cs="Times New Roman"/>
          <w:szCs w:val="24"/>
        </w:rPr>
      </w:pPr>
      <w:r>
        <w:rPr>
          <w:rFonts w:eastAsia="Times New Roman"/>
          <w:bCs/>
        </w:rPr>
        <w:t>(Χειροκροτήματα από τις πτέρυγες του ΣΥΡΙΖΑ και των ΑΝΕ</w:t>
      </w:r>
      <w:r>
        <w:rPr>
          <w:rFonts w:eastAsia="Times New Roman"/>
          <w:bCs/>
        </w:rPr>
        <w:t>Λ)</w:t>
      </w:r>
    </w:p>
    <w:p w14:paraId="24A42999"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24A4299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Ο συνάδελφος κ. Σπυρίδων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 έχει τον λόγο.</w:t>
      </w:r>
    </w:p>
    <w:p w14:paraId="24A4299B"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24A4299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δυνατότητα που δίνει ο Κανονισμός της Βουλής για υποβολή και συζήτηση προτάσεων νόμου στα κόμματα της Αντιπολίτευσης είναι χαρακτηριστικό προηγμένης Κοινοβουλευτικής Δημοκρατίας, προφανώς. Όμως, όταν περνάει ένα διάστημα σχε</w:t>
      </w:r>
      <w:r>
        <w:rPr>
          <w:rFonts w:eastAsia="Times New Roman" w:cs="Times New Roman"/>
          <w:szCs w:val="24"/>
        </w:rPr>
        <w:t>δόν ενάμιση χρόνου για να συζητηθεί αυτή η πρόταση νόμου, βεβαίως την αποστεώνει από την πραγματικότητα και την επικαιρότητα και τείνει να προσομοιάσει σε άσκηση κοινοβουλευτισμού και όχι σε κοινοβουλευτική διαδικασία.</w:t>
      </w:r>
    </w:p>
    <w:p w14:paraId="24A4299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κοινωνικό κράτος σε όλες τις χώρες</w:t>
      </w:r>
      <w:r>
        <w:rPr>
          <w:rFonts w:eastAsia="Times New Roman" w:cs="Times New Roman"/>
          <w:szCs w:val="24"/>
        </w:rPr>
        <w:t xml:space="preserve"> της Ευρώπης ξεκίνησε ως ασυντόνιστες πρωτοβουλίες φιλανθρωπίας και κοινωνικής αρωγής, με πρώτη </w:t>
      </w:r>
      <w:r>
        <w:rPr>
          <w:rFonts w:eastAsia="Times New Roman" w:cs="Times New Roman"/>
          <w:szCs w:val="24"/>
        </w:rPr>
        <w:lastRenderedPageBreak/>
        <w:t xml:space="preserve">διδάξασα τη Γερμανία του </w:t>
      </w:r>
      <w:proofErr w:type="spellStart"/>
      <w:r>
        <w:rPr>
          <w:rFonts w:eastAsia="Times New Roman" w:cs="Times New Roman"/>
          <w:szCs w:val="24"/>
        </w:rPr>
        <w:t>Βίσμαρκ</w:t>
      </w:r>
      <w:proofErr w:type="spellEnd"/>
      <w:r>
        <w:rPr>
          <w:rFonts w:eastAsia="Times New Roman" w:cs="Times New Roman"/>
          <w:szCs w:val="24"/>
        </w:rPr>
        <w:t xml:space="preserve"> στα τέλη του 19</w:t>
      </w:r>
      <w:r>
        <w:rPr>
          <w:rFonts w:eastAsia="Times New Roman" w:cs="Times New Roman"/>
          <w:szCs w:val="24"/>
          <w:vertAlign w:val="superscript"/>
        </w:rPr>
        <w:t>ου</w:t>
      </w:r>
      <w:r>
        <w:rPr>
          <w:rFonts w:eastAsia="Times New Roman" w:cs="Times New Roman"/>
          <w:szCs w:val="24"/>
        </w:rPr>
        <w:t xml:space="preserve"> αιώνα. Αργότερα, επεκτάθηκε και σε άλλες χώρες του ευρωπαϊκού Βορρά, μέχρις ότου στο πρώτο μισό του 20</w:t>
      </w:r>
      <w:r>
        <w:rPr>
          <w:rFonts w:eastAsia="Times New Roman" w:cs="Times New Roman"/>
          <w:szCs w:val="24"/>
          <w:vertAlign w:val="superscript"/>
        </w:rPr>
        <w:t>ού</w:t>
      </w:r>
      <w:r>
        <w:rPr>
          <w:rFonts w:eastAsia="Times New Roman" w:cs="Times New Roman"/>
          <w:szCs w:val="24"/>
        </w:rPr>
        <w:t xml:space="preserve"> αιών</w:t>
      </w:r>
      <w:r>
        <w:rPr>
          <w:rFonts w:eastAsia="Times New Roman" w:cs="Times New Roman"/>
          <w:szCs w:val="24"/>
        </w:rPr>
        <w:t>α διαπιστώθηκαν ελλείψεις και επικαλύψεις. Άλλοι δεν έπαιρναν τίποτα και άλλοι έπαιρναν δυο και τρεις φορές. Σταδιακά η επιλεκτική φιλανθρωπία έδωσε τη θέση της στο κοινωνικό δικαίωμα και σε μ</w:t>
      </w:r>
      <w:r>
        <w:rPr>
          <w:rFonts w:eastAsia="Times New Roman" w:cs="Times New Roman"/>
          <w:szCs w:val="24"/>
        </w:rPr>
        <w:t>ί</w:t>
      </w:r>
      <w:r>
        <w:rPr>
          <w:rFonts w:eastAsia="Times New Roman" w:cs="Times New Roman"/>
          <w:szCs w:val="24"/>
        </w:rPr>
        <w:t>α πιο οργανωμένη μορφή, αυτό που σήμερα ονομάζουμε κοινωνικό κρ</w:t>
      </w:r>
      <w:r>
        <w:rPr>
          <w:rFonts w:eastAsia="Times New Roman" w:cs="Times New Roman"/>
          <w:szCs w:val="24"/>
        </w:rPr>
        <w:t xml:space="preserve">άτος, δηλαδή ένα οργανωμένο σύστημα πρόνοιας. Οι </w:t>
      </w:r>
      <w:proofErr w:type="spellStart"/>
      <w:r>
        <w:rPr>
          <w:rFonts w:eastAsia="Times New Roman" w:cs="Times New Roman"/>
          <w:szCs w:val="24"/>
        </w:rPr>
        <w:t>εμβαλωματικού</w:t>
      </w:r>
      <w:proofErr w:type="spellEnd"/>
      <w:r>
        <w:rPr>
          <w:rFonts w:eastAsia="Times New Roman" w:cs="Times New Roman"/>
          <w:szCs w:val="24"/>
        </w:rPr>
        <w:t xml:space="preserve"> χαρακτήρα ειδικές ρυθμίσεις αντικαταστάθηκαν από ένα ολοκληρωμένο σύστημα πρόνοιας που λειτουργούσε με ενιαίους κανόνες.</w:t>
      </w:r>
    </w:p>
    <w:p w14:paraId="24A4299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Στην κορυφή αυτού του διλήμματος βρίσκεται η συζήτηση για το ελάχιστο εγ</w:t>
      </w:r>
      <w:r>
        <w:rPr>
          <w:rFonts w:eastAsia="Times New Roman" w:cs="Times New Roman"/>
          <w:szCs w:val="24"/>
        </w:rPr>
        <w:t>γυημένο εισόδημα, της ναυαρχίδας δηλαδή του σύγχρονου κοινωνικού δικτύου ασφάλειας. Βέβαια, στη μονίμως υστερούσα Ελλάδα για χρόνια ζήσαμε το παράδοξο δικαιούχοι κοινωνικών επιδομάτων που ανήκουν στο πλουσιότερο, ας το πούμε έτσι, 10% του πληθυσμού, να λαμ</w:t>
      </w:r>
      <w:r>
        <w:rPr>
          <w:rFonts w:eastAsia="Times New Roman" w:cs="Times New Roman"/>
          <w:szCs w:val="24"/>
        </w:rPr>
        <w:t>βάνουν υψηλότερο επίδομα από εκείνους τους δικαιούχους που ανήκουν στο φτωχότερο 10% του πληθυσμού.</w:t>
      </w:r>
    </w:p>
    <w:p w14:paraId="24A4299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 ελληνικό αυτό παράδοξο φαίνεται και σε πολλούς σχετικούς δείκτες, όπου αποτυπώνεται πως η χώρα μας, ενώ δαπανά πολύ περισσότερα ποσά αναλογικά, αλλά και </w:t>
      </w:r>
      <w:r>
        <w:rPr>
          <w:rFonts w:eastAsia="Times New Roman" w:cs="Times New Roman"/>
          <w:szCs w:val="24"/>
        </w:rPr>
        <w:t xml:space="preserve">απόλυτα, σε κοινωνικές παροχές εν </w:t>
      </w:r>
      <w:proofErr w:type="spellStart"/>
      <w:r>
        <w:rPr>
          <w:rFonts w:eastAsia="Times New Roman" w:cs="Times New Roman"/>
          <w:szCs w:val="24"/>
        </w:rPr>
        <w:t>σχέσει</w:t>
      </w:r>
      <w:proofErr w:type="spellEnd"/>
      <w:r>
        <w:rPr>
          <w:rFonts w:eastAsia="Times New Roman" w:cs="Times New Roman"/>
          <w:szCs w:val="24"/>
        </w:rPr>
        <w:t xml:space="preserve"> με πολλούς από τους εταίρους της στην Ευρωπαϊκή Ένωση, ωστόσο αυτά δεν αποδίδουν </w:t>
      </w:r>
      <w:r>
        <w:rPr>
          <w:rFonts w:eastAsia="Times New Roman" w:cs="Times New Roman"/>
          <w:szCs w:val="24"/>
        </w:rPr>
        <w:lastRenderedPageBreak/>
        <w:t>τα αναμενόμενα αποτελέσματα. Μια πιο προσεχτική ματιά αποκαλύπτει πως η μερίδα του λέοντος των κοινωνικών δαπανών, κατευθύνεται προς τ</w:t>
      </w:r>
      <w:r>
        <w:rPr>
          <w:rFonts w:eastAsia="Times New Roman" w:cs="Times New Roman"/>
          <w:szCs w:val="24"/>
        </w:rPr>
        <w:t>α μεσαία εισοδήματα και όχι προς τα φτωχά, όπως θα ήταν και το ορθολογικότερο, τουλάχιστον μέχρι πρόσφατα. Τελευταία έχουν βελτιωθεί σχετικά οι δείκτες αυτοί.</w:t>
      </w:r>
    </w:p>
    <w:p w14:paraId="24A429A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Γιατί συμβαίνει αυτό; Η απάντηση είναι απλή. Δεν θέσαμε ποτέ προτεραιότητες σε σχέση με τις πραγμ</w:t>
      </w:r>
      <w:r>
        <w:rPr>
          <w:rFonts w:eastAsia="Times New Roman" w:cs="Times New Roman"/>
          <w:szCs w:val="24"/>
        </w:rPr>
        <w:t xml:space="preserve">ατικές ανάγκες των δικαιούχων. </w:t>
      </w:r>
      <w:r>
        <w:rPr>
          <w:rFonts w:eastAsia="Times New Roman" w:cs="Times New Roman"/>
          <w:szCs w:val="24"/>
        </w:rPr>
        <w:t>Ό</w:t>
      </w:r>
      <w:r>
        <w:rPr>
          <w:rFonts w:eastAsia="Times New Roman" w:cs="Times New Roman"/>
          <w:szCs w:val="24"/>
        </w:rPr>
        <w:t>μως, οι ανάγκες των δικαιούχων επανακαθορίζονται από τις εποχές και είναι αναγκαίο να επαναπροσδιοριστούν και από τις κρατικές δομές. Αυτό είναι μ</w:t>
      </w:r>
      <w:r>
        <w:rPr>
          <w:rFonts w:eastAsia="Times New Roman" w:cs="Times New Roman"/>
          <w:szCs w:val="24"/>
        </w:rPr>
        <w:t>ί</w:t>
      </w:r>
      <w:r>
        <w:rPr>
          <w:rFonts w:eastAsia="Times New Roman" w:cs="Times New Roman"/>
          <w:szCs w:val="24"/>
        </w:rPr>
        <w:t>α συνεχής, μ</w:t>
      </w:r>
      <w:r>
        <w:rPr>
          <w:rFonts w:eastAsia="Times New Roman" w:cs="Times New Roman"/>
          <w:szCs w:val="24"/>
        </w:rPr>
        <w:t>ί</w:t>
      </w:r>
      <w:r>
        <w:rPr>
          <w:rFonts w:eastAsia="Times New Roman" w:cs="Times New Roman"/>
          <w:szCs w:val="24"/>
        </w:rPr>
        <w:t>α δυναμική διαδικασία που δεν έχει στατικά χαρακτηριστικά.</w:t>
      </w:r>
    </w:p>
    <w:p w14:paraId="24A429A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τέτ</w:t>
      </w:r>
      <w:r>
        <w:rPr>
          <w:rFonts w:eastAsia="Times New Roman" w:cs="Times New Roman"/>
          <w:szCs w:val="24"/>
        </w:rPr>
        <w:t xml:space="preserve">αρτη βιομηχανική επανάσταση είναι εδώ και φαίνεται πως δυναμικά αλλάζει την αγορά εργασίας, όπως και την κοινωνική διαστρωμάτωση. Οι πολίτες του δυτικού κόσμου καλούνται να αναπροσαρμοστούν στην αυξανόμενη αυτοματοποίηση, στη ρομποτική και στις σημαντικές </w:t>
      </w:r>
      <w:r>
        <w:rPr>
          <w:rFonts w:eastAsia="Times New Roman" w:cs="Times New Roman"/>
          <w:szCs w:val="24"/>
        </w:rPr>
        <w:t xml:space="preserve">εξελίξεις στους τομείς της έρευνας και της τεχνολογίας. </w:t>
      </w:r>
      <w:r>
        <w:rPr>
          <w:rFonts w:eastAsia="Times New Roman" w:cs="Times New Roman"/>
          <w:szCs w:val="24"/>
        </w:rPr>
        <w:t xml:space="preserve">Πρόκειται για εξελίξεις που αναμένεται να στερήσουν ακόμα περισσότερες θέσεις εργασίας απ’ αυτές που σήμερα έχουν ήδη εκλείψει. </w:t>
      </w:r>
    </w:p>
    <w:p w14:paraId="24A429A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Όχι αδικαιολόγητα, η μεσαία τάξη νοιώθει να στριμώχνεται απ’ αυτή τη νέ</w:t>
      </w:r>
      <w:r>
        <w:rPr>
          <w:rFonts w:eastAsia="Times New Roman" w:cs="Times New Roman"/>
          <w:szCs w:val="24"/>
        </w:rPr>
        <w:t xml:space="preserve">α πραγματικότητα ολοένα και περισσότερο. Βλέπει τα εισοδήματα και τις προοπτικές της να μειώνονται, αυξάνοντας έτι περεταίρω την ανασφάλειά της </w:t>
      </w:r>
      <w:r>
        <w:rPr>
          <w:rFonts w:eastAsia="Times New Roman" w:cs="Times New Roman"/>
          <w:szCs w:val="24"/>
        </w:rPr>
        <w:lastRenderedPageBreak/>
        <w:t xml:space="preserve">λόγω της αρρύθμιστης ακόμα </w:t>
      </w:r>
      <w:proofErr w:type="spellStart"/>
      <w:r>
        <w:rPr>
          <w:rFonts w:eastAsia="Times New Roman" w:cs="Times New Roman"/>
          <w:szCs w:val="24"/>
        </w:rPr>
        <w:t>παγκοσμιοποιημένης</w:t>
      </w:r>
      <w:proofErr w:type="spellEnd"/>
      <w:r>
        <w:rPr>
          <w:rFonts w:eastAsia="Times New Roman" w:cs="Times New Roman"/>
          <w:szCs w:val="24"/>
        </w:rPr>
        <w:t xml:space="preserve"> οικονομίας και χωρίς βεβαίως να υπάρχει και χρονικός ορίζοντας που</w:t>
      </w:r>
      <w:r>
        <w:rPr>
          <w:rFonts w:eastAsia="Times New Roman" w:cs="Times New Roman"/>
          <w:szCs w:val="24"/>
        </w:rPr>
        <w:t xml:space="preserve"> να μας λέει ότι μπορεί, επιτέλους, να ρυθμιστεί πολιτικά η </w:t>
      </w:r>
      <w:proofErr w:type="spellStart"/>
      <w:r>
        <w:rPr>
          <w:rFonts w:eastAsia="Times New Roman" w:cs="Times New Roman"/>
          <w:szCs w:val="24"/>
        </w:rPr>
        <w:t>παγκοσμιοποιημένη</w:t>
      </w:r>
      <w:proofErr w:type="spellEnd"/>
      <w:r>
        <w:rPr>
          <w:rFonts w:eastAsia="Times New Roman" w:cs="Times New Roman"/>
          <w:szCs w:val="24"/>
        </w:rPr>
        <w:t xml:space="preserve"> οικονομία. Η αγορά εργασίας αυτής της οικονομίας περιλαμβάνει νέες μορφές ευέλικτης εργασίας, μικρότερους σταθερούς μισθούς υψηλής αβεβαιότητας και, δυστυχώς, μεγαλύτερα ποσοστά </w:t>
      </w:r>
      <w:r>
        <w:rPr>
          <w:rFonts w:eastAsia="Times New Roman" w:cs="Times New Roman"/>
          <w:szCs w:val="24"/>
        </w:rPr>
        <w:t xml:space="preserve">ανεργίας, τουλάχιστον σε ό,τι αφορά τον δυτικό κόσμο. </w:t>
      </w:r>
    </w:p>
    <w:p w14:paraId="24A429A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Φοβούμαι πως αυτό αποτελεί μία μη αναστρέψιμη κατάσταση, τουλάχιστον στην παρούσα συγκυρία. Το ίδιο το σύγχρονο μοντέλο ανάπτυξης φαίνεται να παράγει δομικού χαρακτήρα ανισορροπίες και ανισότητες. Ο χρ</w:t>
      </w:r>
      <w:r>
        <w:rPr>
          <w:rFonts w:eastAsia="Times New Roman" w:cs="Times New Roman"/>
          <w:szCs w:val="24"/>
        </w:rPr>
        <w:t>ηματοπιστωτικός καπιταλισμός έχει υπερισχύσει έναντι του παραγωγικού καπιταλισμού. Αυτό σημαίνει πως ανακυκλώνει ανεξέλεγκτα αέρα ή, με άλλα λόγια, τίτλους και δεν φαίνεται διατεθειμένος να επενδύσει στην πραγματική οικονομία που συνεπάγεται σταθερότερα ει</w:t>
      </w:r>
      <w:r>
        <w:rPr>
          <w:rFonts w:eastAsia="Times New Roman" w:cs="Times New Roman"/>
          <w:szCs w:val="24"/>
        </w:rPr>
        <w:t xml:space="preserve">σοδήματα από εργασία και, βεβαίως, θέσεις εργασίας. </w:t>
      </w:r>
    </w:p>
    <w:p w14:paraId="24A429A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στον νέο καταμερισμό εργασίας η πραγματική εργασία βγαίνει χαμένη με αποτέλεσμα η ψαλίδα μεταξύ πλουσίων και πτωχών να ανοίγει επικίνδυνα υπέρ των πρώτων. Υπ’ αυτό το πρίσμα δεν είναι </w:t>
      </w:r>
      <w:r>
        <w:rPr>
          <w:rFonts w:eastAsia="Times New Roman" w:cs="Times New Roman"/>
          <w:szCs w:val="24"/>
        </w:rPr>
        <w:t xml:space="preserve">τυχαίες οι ανορθολογικές επιλογές των εκάστοτε εκλογικών σωμάτων που προκύπτουν ως αντίδραση και παρατηρούνται με ανησυχητική συχνότητα σε κάθε αναμέτρηση στην Ευρώπη, όπως και στις Ηνωμένες Πολιτείες. </w:t>
      </w:r>
    </w:p>
    <w:p w14:paraId="24A429A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Παρόμοιες διαδικασίες παρατηρούνται και στη χώρα μας,</w:t>
      </w:r>
      <w:r>
        <w:rPr>
          <w:rFonts w:eastAsia="Times New Roman" w:cs="Times New Roman"/>
          <w:szCs w:val="24"/>
        </w:rPr>
        <w:t xml:space="preserve"> παρά τις αποκλίσεις και τις ιδιαιτερότητές μας σε σχέση με τις χώρες του καπιταλιστικού πυρήνα. Η μεσαία τάξη στη χώρα μας έχει δει τα τελευταία χρόνια, κυρίως τα χρόνια της κρίσης, το εισόδημά της να μειώνεται δραστικά, καθώς η ίδια συμπιέζεται μεταξύ τω</w:t>
      </w:r>
      <w:r>
        <w:rPr>
          <w:rFonts w:eastAsia="Times New Roman" w:cs="Times New Roman"/>
          <w:szCs w:val="24"/>
        </w:rPr>
        <w:t xml:space="preserve">ν ανώτερων και των κατώτερων οικονομικών στρωμάτων. </w:t>
      </w:r>
    </w:p>
    <w:p w14:paraId="24A429A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 xml:space="preserve">ισόδημα ως θέμα του δημοσίου διαλόγου τέθηκε στη χώρα μας σχετικά πρόσφατα, εν αντιθέσει με τις υπόλοιπες ευρωπαϊκές χώρες. Νέες εξελίξεις στην εν λόγω συζήτηση, όπως το </w:t>
      </w:r>
      <w:r>
        <w:rPr>
          <w:rFonts w:eastAsia="Times New Roman" w:cs="Times New Roman"/>
          <w:szCs w:val="24"/>
        </w:rPr>
        <w:t>β</w:t>
      </w:r>
      <w:r>
        <w:rPr>
          <w:rFonts w:eastAsia="Times New Roman" w:cs="Times New Roman"/>
          <w:szCs w:val="24"/>
        </w:rPr>
        <w:t xml:space="preserve">ασικό </w:t>
      </w:r>
      <w:r>
        <w:rPr>
          <w:rFonts w:eastAsia="Times New Roman" w:cs="Times New Roman"/>
          <w:szCs w:val="24"/>
        </w:rPr>
        <w:t>κ</w:t>
      </w:r>
      <w:r>
        <w:rPr>
          <w:rFonts w:eastAsia="Times New Roman" w:cs="Times New Roman"/>
          <w:szCs w:val="24"/>
        </w:rPr>
        <w:t>αθ</w:t>
      </w:r>
      <w:r>
        <w:rPr>
          <w:rFonts w:eastAsia="Times New Roman" w:cs="Times New Roman"/>
          <w:szCs w:val="24"/>
        </w:rPr>
        <w:t xml:space="preserve">ολικό </w:t>
      </w:r>
      <w:r>
        <w:rPr>
          <w:rFonts w:eastAsia="Times New Roman" w:cs="Times New Roman"/>
          <w:szCs w:val="24"/>
        </w:rPr>
        <w:t>ε</w:t>
      </w:r>
      <w:r>
        <w:rPr>
          <w:rFonts w:eastAsia="Times New Roman" w:cs="Times New Roman"/>
          <w:szCs w:val="24"/>
        </w:rPr>
        <w:t>ισόδημα, δεν έχουν καν ανοίξει εδώ, παρ’ ότι η ιδέα ενός μηνιαίου επιδόματος σε κάθε πολίτη ανεξαρτήτως κοινωνικής τάξης φαίνεται να έχει πλέον φανατικούς υποστηρικτές. Η κρίση μάς βρήκε απροετοίμαστους όχι μόνο σε θεωρητικό επίπεδο, αλλά βεβαίως κα</w:t>
      </w:r>
      <w:r>
        <w:rPr>
          <w:rFonts w:eastAsia="Times New Roman" w:cs="Times New Roman"/>
          <w:szCs w:val="24"/>
        </w:rPr>
        <w:t xml:space="preserve">ι σε επίπεδο δομών. </w:t>
      </w:r>
    </w:p>
    <w:p w14:paraId="24A429A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Εμείς στο Ποτάμι από την αρχή συμφωνήσαμε με όσους μιλούσαν για την ανάγκη θέσπισης του </w:t>
      </w:r>
      <w:r>
        <w:rPr>
          <w:rFonts w:eastAsia="Times New Roman" w:cs="Times New Roman"/>
          <w:szCs w:val="24"/>
        </w:rPr>
        <w:t>κ</w:t>
      </w:r>
      <w:r>
        <w:rPr>
          <w:rFonts w:eastAsia="Times New Roman" w:cs="Times New Roman"/>
          <w:szCs w:val="24"/>
        </w:rPr>
        <w:t xml:space="preserve">οινωνικού </w:t>
      </w:r>
      <w:r>
        <w:rPr>
          <w:rFonts w:eastAsia="Times New Roman" w:cs="Times New Roman"/>
          <w:szCs w:val="24"/>
        </w:rPr>
        <w:t>ε</w:t>
      </w:r>
      <w:r>
        <w:rPr>
          <w:rFonts w:eastAsia="Times New Roman" w:cs="Times New Roman"/>
          <w:szCs w:val="24"/>
        </w:rPr>
        <w:t xml:space="preserve">πιδόματος </w:t>
      </w:r>
      <w:r>
        <w:rPr>
          <w:rFonts w:eastAsia="Times New Roman" w:cs="Times New Roman"/>
          <w:szCs w:val="24"/>
        </w:rPr>
        <w:t>α</w:t>
      </w:r>
      <w:r>
        <w:rPr>
          <w:rFonts w:eastAsia="Times New Roman" w:cs="Times New Roman"/>
          <w:szCs w:val="24"/>
        </w:rPr>
        <w:t>λληλεγγύης που σαφώς αποτελεί ένα σημαντικότατο εργαλείο για την αντιμετώπιση των κρίσεων σε κοινωνικό επίπεδο, γιατί όχι μό</w:t>
      </w:r>
      <w:r>
        <w:rPr>
          <w:rFonts w:eastAsia="Times New Roman" w:cs="Times New Roman"/>
          <w:szCs w:val="24"/>
        </w:rPr>
        <w:t xml:space="preserve">νο προστατεύει τους ασθενέστερους, αλλά επιπλέον εξασφαλίζει πως όταν έρθει η ανάκαμψη, δεν θα μείνει κανείς πίσω. Είναι χαρακτηριστικό ότι σε χώρες όπως η Ιρλανδία και η Κύπρος που είχαν τέτοια συστήματα, οι επιπτώσεις της κρίσης ήταν πολύ πιο ανεκτές. </w:t>
      </w:r>
    </w:p>
    <w:p w14:paraId="24A429A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 xml:space="preserve">λληλεγγύης, όπως δίνεται σήμερα αλλά και όπως προτείνεται από το ΠΑΣΟΚ, έχει τη μορφή επιδόματος που δίνεται σε όσους έχουν από ένα ετήσιο ποσό εισοδήματος και κάτω. Για παράδειγμα, σήμερα ισχύει για όσους έχουν 1.200 ευρώ εξαμηνιαίο </w:t>
      </w:r>
      <w:r>
        <w:rPr>
          <w:rFonts w:eastAsia="Times New Roman" w:cs="Times New Roman"/>
          <w:szCs w:val="24"/>
        </w:rPr>
        <w:t>εισόδημα, για ένα μονοπρόσωπο νοικοκυριό -το ΠΑΣΟΚ στην πρόταση δεν αναφέρει το ποσό- και για όσους πληρούν κάποιες άλλες προϋποθέσεις περιουσιακής κατάστασης, όπως για παράδειγμα να μην υπερβαίνει η ακίνητη περιουσία ή οι καταθέσεις ένα συγκεκριμένο ποσό.</w:t>
      </w:r>
      <w:r>
        <w:rPr>
          <w:rFonts w:eastAsia="Times New Roman" w:cs="Times New Roman"/>
          <w:szCs w:val="24"/>
        </w:rPr>
        <w:t xml:space="preserve"> </w:t>
      </w:r>
    </w:p>
    <w:p w14:paraId="24A429A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Παράλληλα, όσοι δικαιούνται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 xml:space="preserve">λληλεγγύης θα δικαιούνται και σειρά άλλων προνομίων, όπως το Κοινωνικό Τιμολόγιο της ΔΕΗ, το επίδομα θέρμανσης και άλλα. </w:t>
      </w:r>
    </w:p>
    <w:p w14:paraId="24A429A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όλα αυτά να συνδυαστούν με </w:t>
      </w:r>
      <w:proofErr w:type="spellStart"/>
      <w:r>
        <w:rPr>
          <w:rFonts w:eastAsia="Times New Roman" w:cs="Times New Roman"/>
          <w:szCs w:val="24"/>
        </w:rPr>
        <w:t>στοχευμένες</w:t>
      </w:r>
      <w:proofErr w:type="spellEnd"/>
      <w:r>
        <w:rPr>
          <w:rFonts w:eastAsia="Times New Roman" w:cs="Times New Roman"/>
          <w:szCs w:val="24"/>
        </w:rPr>
        <w:t xml:space="preserve"> ενέργειες για την ένταξη</w:t>
      </w:r>
      <w:r>
        <w:rPr>
          <w:rFonts w:eastAsia="Times New Roman" w:cs="Times New Roman"/>
          <w:szCs w:val="24"/>
        </w:rPr>
        <w:t xml:space="preserve"> στην αγορά εργασίας, γιατί αυτό που νομίζω ότι θα πρέπει να αποτελέσει πρώτιστης σημασίας και προτεραιότητας ζήτημα είναι η προετοιμασία για επανένταξη στην αγορά εργασίας για κάθε άνεργο κάθε ηλικίας. </w:t>
      </w:r>
    </w:p>
    <w:p w14:paraId="24A429A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Εδώ, επίσης, θα πρέπει να επισημάνουμε ότι όταν επιτ</w:t>
      </w:r>
      <w:r>
        <w:rPr>
          <w:rFonts w:eastAsia="Times New Roman" w:cs="Times New Roman"/>
          <w:szCs w:val="24"/>
        </w:rPr>
        <w:t>έλους έρθει η ανάκαμψη, δεν θα δημιουργηθούν ξανά ως διά μαγείας οι ίδιες θέσεις που απωλέσαμε. Οι νέες θέσεις εργασίας που θα δημιουργηθούν θα είναι άλλων χαρακτηριστικών, με άλλες απαιτήσεις. Η συνεχής κατάρτιση, λοιπόν και η δια βίου μάθηση, καθώς και η</w:t>
      </w:r>
      <w:r>
        <w:rPr>
          <w:rFonts w:eastAsia="Times New Roman" w:cs="Times New Roman"/>
          <w:szCs w:val="24"/>
        </w:rPr>
        <w:t xml:space="preserve"> απαραίτητη σύνδεσή τους με την αγορά εργασίας </w:t>
      </w:r>
      <w:r>
        <w:rPr>
          <w:rFonts w:eastAsia="Times New Roman" w:cs="Times New Roman"/>
          <w:szCs w:val="24"/>
        </w:rPr>
        <w:lastRenderedPageBreak/>
        <w:t>είναι κλειδί για να μην χαθεί η ευκαιρία για τον οποιονδήποτε έχει μπροστά του μ</w:t>
      </w:r>
      <w:r>
        <w:rPr>
          <w:rFonts w:eastAsia="Times New Roman" w:cs="Times New Roman"/>
          <w:szCs w:val="24"/>
        </w:rPr>
        <w:t>ί</w:t>
      </w:r>
      <w:r>
        <w:rPr>
          <w:rFonts w:eastAsia="Times New Roman" w:cs="Times New Roman"/>
          <w:szCs w:val="24"/>
        </w:rPr>
        <w:t xml:space="preserve">α νέα ευκαιρία. </w:t>
      </w:r>
    </w:p>
    <w:p w14:paraId="24A429A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Σε σχέση με το άρθρο 2 της πρότασης νόμου που αναφέρεται στο ΤΕΒΑ, δηλαδή στο συγχρηματοδοτούμενο πρόγραμμα δια</w:t>
      </w:r>
      <w:r>
        <w:rPr>
          <w:rFonts w:eastAsia="Times New Roman" w:cs="Times New Roman"/>
          <w:szCs w:val="24"/>
        </w:rPr>
        <w:t xml:space="preserve">νομής τροφίμων και ειδών πρώτης ανάγκης που υλοποιείται μέσω πενήντα επτά κοινωνικών συμπράξεων σε ολόκληρη τη χώρα, θα σας πω εδώ πού ακριβώς βρισκόμαστε. </w:t>
      </w:r>
    </w:p>
    <w:p w14:paraId="24A429A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Από τα 330.000.000 ευρώ που έχουν διασφαλιστεί μέχρι το 2020, για το 2015 έγιναν προμήθειες ύψους </w:t>
      </w:r>
      <w:r>
        <w:rPr>
          <w:rFonts w:eastAsia="Times New Roman" w:cs="Times New Roman"/>
          <w:szCs w:val="24"/>
        </w:rPr>
        <w:t>26.000.000 ευρώ, οι οποίες μοιράστηκαν στις πενήντα επτά κοινωνικές συμπράξεις σε όλη τη χώρα, ενώ μέσω σχετικού διαγωνισμού προμηθειών που πραγματοποιήθηκε εντάχθηκαν για πρώτη φορά λαχανικά και κρέας στα προϊόντα που μοιράζουν τα κοινωνικά παντοπωλεία.</w:t>
      </w:r>
    </w:p>
    <w:p w14:paraId="24A429A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ομίζω ότι με τους ρυθμούς αυτούς, μαθηματικά δεν βγαίνει η απορρόφηση των 330.000.000 ευρώ στην εξαετία, αλλά εάν ακολουθήσουμε αυτούς τους ρυθμούς μονάχα 150.000.000 ευρώ. </w:t>
      </w:r>
      <w:r>
        <w:rPr>
          <w:rFonts w:eastAsia="Times New Roman" w:cs="Times New Roman"/>
          <w:szCs w:val="24"/>
        </w:rPr>
        <w:t>Ε</w:t>
      </w:r>
      <w:r>
        <w:rPr>
          <w:rFonts w:eastAsia="Times New Roman" w:cs="Times New Roman"/>
          <w:szCs w:val="24"/>
        </w:rPr>
        <w:t>πειδή οι ανάγκες είναι πολύ μεγαλύτερες, νομίζω ότι εδώ θα πρέπει να τρέξουμε τους</w:t>
      </w:r>
      <w:r>
        <w:rPr>
          <w:rFonts w:eastAsia="Times New Roman" w:cs="Times New Roman"/>
          <w:szCs w:val="24"/>
        </w:rPr>
        <w:t xml:space="preserve"> ρυθμούς, για να μπορέσουμε να απορροφήσουμε και να αξιοποιήσουμε το σύνολο των διατιθεμένων κονδυλίων.</w:t>
      </w:r>
    </w:p>
    <w:p w14:paraId="24A429A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Συμφωνούμε, προφανώς, με τα άρθρα 3 και 4 της πρότασης νόμου που αφορούν στην προστασία της πρώτης κατοικίας, όπως αυτή ορίζεται από τον «Νόμο Κατσέλη» </w:t>
      </w:r>
      <w:r>
        <w:rPr>
          <w:rFonts w:eastAsia="Times New Roman" w:cs="Times New Roman"/>
          <w:szCs w:val="24"/>
        </w:rPr>
        <w:t xml:space="preserve">και στην επαναφορά του ακατάσχετου από τα 1000 ευρώ στα 1500 ευρώ. Το ζήτημα είναι εάν μέσα στους συγκεκριμένους περιορισμούς που υπάρχουν υπάρχει και η δυνατότητα ρεαλιστικά να βελτιώσουμε αυτούς τους όρους. </w:t>
      </w:r>
    </w:p>
    <w:p w14:paraId="24A429B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Στο άρθρο 5, που αφορά στα ΚΕΠ και τη στελέχωσ</w:t>
      </w:r>
      <w:r>
        <w:rPr>
          <w:rFonts w:eastAsia="Times New Roman" w:cs="Times New Roman"/>
          <w:szCs w:val="24"/>
        </w:rPr>
        <w:t>ή τους, συμφωνούμε, παρόλα αυτά θεωρούμε ότι αντί για παράδειγμα, να συσταθούν πανελλαδικές υπηρεσίες υποστήριξης της διαχείρισης ιδιωτικού χρέους, φτιάχνοντας εξ αρχής νέες δομές που θα ανοίξουν άλλα παράθυρα πιθανού βολέματος ημετέρων -όχι τώρα, διαχρονι</w:t>
      </w:r>
      <w:r>
        <w:rPr>
          <w:rFonts w:eastAsia="Times New Roman" w:cs="Times New Roman"/>
          <w:szCs w:val="24"/>
        </w:rPr>
        <w:t xml:space="preserve">κά- να μπορούν τα ΚΕΠ να αναλάβουν τη στήριξη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γ</w:t>
      </w:r>
      <w:r>
        <w:rPr>
          <w:rFonts w:eastAsia="Times New Roman" w:cs="Times New Roman"/>
          <w:szCs w:val="24"/>
        </w:rPr>
        <w:t>ραμματείας πανελλαδικά, με ενίσχυση των ίδιων των ΚΕΠ.</w:t>
      </w:r>
    </w:p>
    <w:p w14:paraId="24A429B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τον ιδρυτή του </w:t>
      </w:r>
      <w:proofErr w:type="spellStart"/>
      <w:r>
        <w:rPr>
          <w:rFonts w:eastAsia="Times New Roman" w:cs="Times New Roman"/>
          <w:szCs w:val="24"/>
          <w:lang w:val="en-US"/>
        </w:rPr>
        <w:t>facebook</w:t>
      </w:r>
      <w:proofErr w:type="spellEnd"/>
      <w:r>
        <w:rPr>
          <w:rFonts w:eastAsia="Times New Roman" w:cs="Times New Roman"/>
          <w:szCs w:val="24"/>
        </w:rPr>
        <w:t xml:space="preserve"> να δηλώνει πρόσφατα στην τελετή αποφοίτησης του </w:t>
      </w:r>
      <w:r>
        <w:rPr>
          <w:rFonts w:eastAsia="Times New Roman" w:cs="Times New Roman"/>
          <w:szCs w:val="24"/>
          <w:lang w:val="en-US"/>
        </w:rPr>
        <w:t>Harvard</w:t>
      </w:r>
      <w:r>
        <w:rPr>
          <w:rFonts w:eastAsia="Times New Roman" w:cs="Times New Roman"/>
          <w:szCs w:val="24"/>
        </w:rPr>
        <w:t xml:space="preserve"> πως το καθολικό βασικό εισόδη</w:t>
      </w:r>
      <w:r>
        <w:rPr>
          <w:rFonts w:eastAsia="Times New Roman" w:cs="Times New Roman"/>
          <w:szCs w:val="24"/>
        </w:rPr>
        <w:t xml:space="preserve">μα αποτελεί τμήμα ενός νέου κοινωνικού συμβολαίου για τη νέα γενιά, κατανοούμε πως ο σχεδιασμός του κοινωνικού κράτους έχει αλλάξει άρδην, γιατί αλλάζει η εργασία, οι κοινωνικές τάξεις αλλάζουν. Δεν είναι δυνατόν, λοιπόν, να μην αλλάξει και το μοντέλο του </w:t>
      </w:r>
      <w:r>
        <w:rPr>
          <w:rFonts w:eastAsia="Times New Roman" w:cs="Times New Roman"/>
          <w:szCs w:val="24"/>
        </w:rPr>
        <w:t xml:space="preserve">κοινωνικού κράτους. </w:t>
      </w:r>
    </w:p>
    <w:p w14:paraId="24A429B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Το ελάχιστο εγγυημένο εισόδημα είναι η βάση, αλλά νομίζω πως πρέπει να ξεκινήσουμε τη συζήτηση, σοβαρά πια, για το ποιο θα είναι το κοινωνικό κράτος του μέλλοντος στη χώρα μας, χωρίς να αναπαράγουμε όλες τις στρεβλώσεις και όλες τις ασ</w:t>
      </w:r>
      <w:r>
        <w:rPr>
          <w:rFonts w:eastAsia="Times New Roman" w:cs="Times New Roman"/>
          <w:szCs w:val="24"/>
        </w:rPr>
        <w:t>τοχίες του παρελθόντος.</w:t>
      </w:r>
    </w:p>
    <w:p w14:paraId="24A429B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Σας ευχαριστώ.</w:t>
      </w:r>
    </w:p>
    <w:p w14:paraId="24A429B4"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24A429B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συνάδελφος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την Ένωση Κεντρώων, έχει τον λόγο.</w:t>
      </w:r>
    </w:p>
    <w:p w14:paraId="24A429B6"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κύριε Πρόεδρε.</w:t>
      </w:r>
    </w:p>
    <w:p w14:paraId="24A429B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Κυρία Υπουργέ, κύριε Υπο</w:t>
      </w:r>
      <w:r>
        <w:rPr>
          <w:rFonts w:eastAsia="Times New Roman" w:cs="Times New Roman"/>
          <w:szCs w:val="24"/>
        </w:rPr>
        <w:t xml:space="preserve">υργέ, θα ήθελα να αναφερθώ πρώτα στον συνάδελφο του ΚΚΕ. Και εμείς, κύριε συνάδελφε, ως Ένωση Κεντρώων δεν ψηφίσαμε τα μέτρα, δεν ήσασταν μόνο εσείς, οπότε γιατί το αναφέρατε αυτό; </w:t>
      </w:r>
    </w:p>
    <w:p w14:paraId="24A429B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ξ αφορμής αυτού, μου ήρθε κάτι στο μυαλό, δηλαδή ότι ο καπιταλισμός μοιρά</w:t>
      </w:r>
      <w:r>
        <w:rPr>
          <w:rFonts w:eastAsia="Times New Roman" w:cs="Times New Roman"/>
          <w:szCs w:val="24"/>
        </w:rPr>
        <w:t xml:space="preserve">ζει άνισα τον πλούτο και ο σοσιαλισμός μοιράζει άνισα την φτώχεια. Αυτά είναι τα δύο σημαντικά δεδομένα. </w:t>
      </w:r>
    </w:p>
    <w:p w14:paraId="24A429B9"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Πολύ φιλοσοφημένο αυτό που είπατε!</w:t>
      </w:r>
    </w:p>
    <w:p w14:paraId="24A429BA"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 xml:space="preserve">Βεβαίως! Σοσιαλισμό έχουμε. «Οι φτωχοί φτωχότεροι και οι πλούσιοι </w:t>
      </w:r>
      <w:r>
        <w:rPr>
          <w:rFonts w:eastAsia="Times New Roman" w:cs="Times New Roman"/>
          <w:szCs w:val="24"/>
        </w:rPr>
        <w:t>πλουσιότεροι», όπως έλεγε η γιαγιά μου. Γιατί είπατε ότι ψηφίσαμε και εμείς.</w:t>
      </w:r>
    </w:p>
    <w:p w14:paraId="24A429B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Συζητάμε, λοιπόν, σήμερα επί της προτάσεως νόμου που κατατέθηκε από τη Δημοκρατική Συμπαράταξη με αντικείμενο το εγγυημένο κοινωνικό εισόδημα και την ενίσχυση της κοινωνικής προστ</w:t>
      </w:r>
      <w:r>
        <w:rPr>
          <w:rFonts w:eastAsia="Times New Roman" w:cs="Times New Roman"/>
          <w:szCs w:val="24"/>
        </w:rPr>
        <w:t>ασίας.</w:t>
      </w:r>
    </w:p>
    <w:p w14:paraId="24A429B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Κατ’ αρχάς θα ήθελα να αναφέρω ότι υπάρχει ένας διάχυτος προβληματισμός για τον τρόπο που λειτουργούν οι διεργασίες του κοινοβουλευτισμού. Όταν ερχόμαστε να συζητήσουμε επί μίας πρότασης νόμου που κατατέθηκε πριν από δεκαέξι μήνες, σας ερωτώ, πώς εί</w:t>
      </w:r>
      <w:r>
        <w:rPr>
          <w:rFonts w:eastAsia="Times New Roman" w:cs="Times New Roman"/>
          <w:szCs w:val="24"/>
        </w:rPr>
        <w:t>ναι δυνατόν να λάβει νομοθετική πρωτοβουλία με αξιώσεις η αντιπολίτευση, όταν οι προτάσεις νόμου έρχονται τόσον καιρό μετά. Τελικώς, ποιες κοινωνικές, οικονομικές, πολιτικές ανάγκες μπορεί να καλύπτει μία τέτοια πρόταση νόμου, όταν στην πραγματικότητα βρισ</w:t>
      </w:r>
      <w:r>
        <w:rPr>
          <w:rFonts w:eastAsia="Times New Roman" w:cs="Times New Roman"/>
          <w:szCs w:val="24"/>
        </w:rPr>
        <w:t xml:space="preserve">κόμαστε τόσο μακριά από τον χρόνο κατάθεσής της; </w:t>
      </w:r>
    </w:p>
    <w:p w14:paraId="24A429B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η σημερινή συζήτηση αφορά συνολικά σε κάποια μέτρα που προτείνονται για την ελάφρυνση των κοινωνικών αδικιών που υπέστησαν οι πιο αδύναμοι οικονομικά συμπολίτες μας. Βεβαίως, μετά από οκ</w:t>
      </w:r>
      <w:r>
        <w:rPr>
          <w:rFonts w:eastAsia="Times New Roman" w:cs="Times New Roman"/>
          <w:szCs w:val="24"/>
        </w:rPr>
        <w:t>τώ συνεχόμενα έτη σκληρής οικονομικής πολιτικής λιτότητας, πια δεν έχουμε τίποτε άλλο να συζητάμε παρά μέτρα για τη διαχείριση της φτώχειας των Ελλήνων.</w:t>
      </w:r>
    </w:p>
    <w:p w14:paraId="24A429B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όλη αυτή η συλλογική μάς φαίνεται πια απολύτως φυσιολογική. Συζητάμε συνέχεια για τη φτώχεια </w:t>
      </w:r>
      <w:r>
        <w:rPr>
          <w:rFonts w:eastAsia="Times New Roman" w:cs="Times New Roman"/>
          <w:szCs w:val="24"/>
        </w:rPr>
        <w:t>μας. Θεωρώ ότι αυτό είναι το δυστύχημα: Ότι συνηθίσαμε στη λογική ότι πρώτα πρέπει να τα καταστρέφουμε όλα και μετά να ψάχνουμε να δούμε πώς θα κρατήσουμε με τη βία στη ζωή τον μέσο Έλληνα, που έχει ξεπεράσει τα όρια της αντοχής του και είναι έτοιμος, αν μ</w:t>
      </w:r>
      <w:r>
        <w:rPr>
          <w:rFonts w:eastAsia="Times New Roman" w:cs="Times New Roman"/>
          <w:szCs w:val="24"/>
        </w:rPr>
        <w:t xml:space="preserve">ου επιτρέπετε, να πηδήξει από το μπαλκόνι του. Δεν θεωρώ ότι είναι σωστό να τον φτάνουμε σε αυτό το σημείο και μετά να του λέμε «σε κρατάμε, μην πέσεις». Αν αυτό δεν λέγεται αποτυχημένη πολιτική, στρατηγική, τότε πραγματικά τι λέγεται αποτυχημένο; </w:t>
      </w:r>
    </w:p>
    <w:p w14:paraId="24A429B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Ένωση</w:t>
      </w:r>
      <w:r>
        <w:rPr>
          <w:rFonts w:eastAsia="Times New Roman" w:cs="Times New Roman"/>
          <w:szCs w:val="24"/>
        </w:rPr>
        <w:t xml:space="preserve"> Κεντρώων έχει πολλές φορές και σε όλους τους τόνους αναφερθεί στην ανάγκη να δούμε ουσιαστικές δομές αλλαγής στη διοίκηση της χώρας και συνολικά στην κρατική λειτουργία. Οι μεμονωμένες ανακατατάξεις, που κατά καιρούς επιχειρούνται, χωρίς πολλές φορές να ε</w:t>
      </w:r>
      <w:r>
        <w:rPr>
          <w:rFonts w:eastAsia="Times New Roman" w:cs="Times New Roman"/>
          <w:szCs w:val="24"/>
        </w:rPr>
        <w:t>φαρμόζονται στην πράξη, δεν μπορούν να φέρουν κανένα αποτέλεσμα. Η χώρα μας πρέπει να ξεφύγει από τις νοσηρές λογικές και πολιτικές του παρελθόντος και να αναζητήσει ένα νέο δρόμο με γνώμονα την αξιοκρατία, τον σχεδιασμό και τη διαρκή εξέλιξη. Όλα τα υπόλο</w:t>
      </w:r>
      <w:r>
        <w:rPr>
          <w:rFonts w:eastAsia="Times New Roman" w:cs="Times New Roman"/>
          <w:szCs w:val="24"/>
        </w:rPr>
        <w:t xml:space="preserve">ιπα απλά κρατούν ομήρους σε αντιλήψεις αναχρονιστικές, οι οποίες μας έφεραν στην κατάσταση που βρισκόμαστε τώρα. </w:t>
      </w:r>
    </w:p>
    <w:p w14:paraId="24A429C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Βεβαίως, πάρα πολλά μένουν ακόμα να γίνουν για την ουσιαστική ανόρθωση της πατρίδας μας. Μέχρι τότε οφείλουμε να δούμε κατάματα την ανθρωπιστι</w:t>
      </w:r>
      <w:r>
        <w:rPr>
          <w:rFonts w:eastAsia="Times New Roman" w:cs="Times New Roman"/>
          <w:szCs w:val="24"/>
        </w:rPr>
        <w:t>κή κρίση που υπάρχει και να κάνουμε το καλύτερο για την αντιμετώπισή της. Επαναλαμβάνω πως ζητούμενο δεν θα πρέπει να είναι να βάλουμε σε λογική προνομιακών επιδομάτων τον άνεργο. Όταν του δίνουμε ένα επίδομα, δεν τον διασώζουμε. Απλώς αυτό που πρέπει να κ</w:t>
      </w:r>
      <w:r>
        <w:rPr>
          <w:rFonts w:eastAsia="Times New Roman" w:cs="Times New Roman"/>
          <w:szCs w:val="24"/>
        </w:rPr>
        <w:t>άνουμε είναι να μπορέσουμε να του δώσουμε τη δυνατότητα να εργαστεί, να παράγει, να εξοικονομήσει μόνος του τα προς το ζην. Με το επίδομα που του δίνουμε, σαν να του δίνουμε ελεημοσύνη σαν να είναι ζητιάνος, τον καταβαραθρώνουμε και τον κάνουμε να αισθάνετ</w:t>
      </w:r>
      <w:r>
        <w:rPr>
          <w:rFonts w:eastAsia="Times New Roman" w:cs="Times New Roman"/>
          <w:szCs w:val="24"/>
        </w:rPr>
        <w:t xml:space="preserve">αι ανάξιος, να αισθάνεται ότι δεν προσφέρει τίποτα. Τον μειώνουμε σαν άνθρωπο. Αυτό είναι το υγιές για κάθε πολίτη: Να μπορεί να επιβιώσει μόνος του. </w:t>
      </w:r>
    </w:p>
    <w:p w14:paraId="24A429C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Ωστόσο, μέχρι να υπάρξει η κατάλληλη κυβερνητική πρωτοβουλία σε αυτή την κατεύθυνση, οφείλουμε όλοι μας ν</w:t>
      </w:r>
      <w:r>
        <w:rPr>
          <w:rFonts w:eastAsia="Times New Roman" w:cs="Times New Roman"/>
          <w:szCs w:val="24"/>
        </w:rPr>
        <w:t xml:space="preserve">α μεριμνήσουμε για τους ανθρώπους μας που υποφέρουν. </w:t>
      </w:r>
      <w:r>
        <w:rPr>
          <w:rFonts w:eastAsia="Times New Roman" w:cs="Times New Roman"/>
          <w:szCs w:val="24"/>
        </w:rPr>
        <w:t>Δ</w:t>
      </w:r>
      <w:r>
        <w:rPr>
          <w:rFonts w:eastAsia="Times New Roman" w:cs="Times New Roman"/>
          <w:szCs w:val="24"/>
        </w:rPr>
        <w:t>υστυχώς είναι πολλοί που έχουν φτάσει στα όρια της εξαθλίωσης. Περισσότεροι από ενάμισι εκατομμύριο Έλληνες ζουν κάτω από τα όρια της φτώχειας. Εξίσου δραματικά είναι και τα στοιχεία για τα παιδιά που ζ</w:t>
      </w:r>
      <w:r>
        <w:rPr>
          <w:rFonts w:eastAsia="Times New Roman" w:cs="Times New Roman"/>
          <w:szCs w:val="24"/>
        </w:rPr>
        <w:t xml:space="preserve">ουν σε απαράδεκτες συνθήκες. Περίπου πεντακόσιες χιλιάδες παιδιά βρίσκονται κάτω από τα απαράδεκτα όρια της φτώχειας και χρήζουν άμεσης κοινωνικής συνδρομής. Σε αυτό το πλαίσιο θα ήταν απολύτως παράλογο να </w:t>
      </w:r>
      <w:r>
        <w:rPr>
          <w:rFonts w:eastAsia="Times New Roman" w:cs="Times New Roman"/>
          <w:szCs w:val="24"/>
        </w:rPr>
        <w:lastRenderedPageBreak/>
        <w:t>μην στηρίζουμε κάθε νομοθετική πρωτοβουλία που κιν</w:t>
      </w:r>
      <w:r>
        <w:rPr>
          <w:rFonts w:eastAsia="Times New Roman" w:cs="Times New Roman"/>
          <w:szCs w:val="24"/>
        </w:rPr>
        <w:t xml:space="preserve">είται προς την κατεύθυνση της ανακούφισης αυτών των ανθρώπων. </w:t>
      </w:r>
    </w:p>
    <w:p w14:paraId="24A429C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μου πείτε τώρα, κύριε Υπουργέ, ότι δίνουμε συσσίτια στα παιδιά. Δεν θεωρώ ότι είναι κάτι το εξαιρετικό το να μην λιποθυμούν από την πείνα και να τους δίνουμε συσσίτιο. Πήγαμε πίσω στις δεκαε</w:t>
      </w:r>
      <w:r>
        <w:rPr>
          <w:rFonts w:eastAsia="Times New Roman" w:cs="Times New Roman"/>
          <w:szCs w:val="24"/>
        </w:rPr>
        <w:t xml:space="preserve">τίες του 1950 και του 1960. Τότε, όμως, ήταν μετά τον πόλεμο. Αν το θεωρείτε επίτευγμα, θα σας συγχαρώ. </w:t>
      </w:r>
    </w:p>
    <w:p w14:paraId="24A429C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Έτσι, προφανώς </w:t>
      </w:r>
      <w:proofErr w:type="spellStart"/>
      <w:r>
        <w:rPr>
          <w:rFonts w:eastAsia="Times New Roman" w:cs="Times New Roman"/>
          <w:szCs w:val="24"/>
        </w:rPr>
        <w:t>τασσόμεθα</w:t>
      </w:r>
      <w:proofErr w:type="spellEnd"/>
      <w:r>
        <w:rPr>
          <w:rFonts w:eastAsia="Times New Roman" w:cs="Times New Roman"/>
          <w:szCs w:val="24"/>
        </w:rPr>
        <w:t xml:space="preserve"> υπέρ της επέκτασης του κοινωνικού εισοδήματος αλληλεγγύης, το οποίο ήδη με το άρθρο 235 του ν.4389/2016 και την ΚΥΑ που ακολού</w:t>
      </w:r>
      <w:r>
        <w:rPr>
          <w:rFonts w:eastAsia="Times New Roman" w:cs="Times New Roman"/>
          <w:szCs w:val="24"/>
        </w:rPr>
        <w:t xml:space="preserve">θησε, αφορά σε περισσότερους πολίτες και περισσότερους δήμους της χώρας. Δεν έχουμε φυσικά την ψευδαίσθηση ότι το κοινωνικό εισόδημα αλληλεγγύης είναι η λύση σε όλα τα προβλήματα. Αντιθέτως, πρόκειται για την ελάχιστη δυνατή βοήθεια, αφού εξασφαλίζει ότι, </w:t>
      </w:r>
      <w:r>
        <w:rPr>
          <w:rFonts w:eastAsia="Times New Roman" w:cs="Times New Roman"/>
          <w:szCs w:val="24"/>
        </w:rPr>
        <w:t xml:space="preserve">για παράδειγμα, ένα άτομο μεμονωμένο θα έχει τουλάχιστον 200 ευρώ έσοδα τον μήνα. Δηλαδή, και πάλι δεν εξασφαλίζετε ούτε τα βασικά αγαθά διαβίωσης. </w:t>
      </w:r>
    </w:p>
    <w:p w14:paraId="24A429C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Επιπλέον, σε σχέση με τους ρυθμούς υλοποίησης του ΤΕΒΑ, του Ταμείου Ευρωπαϊκής Βοήθειας για τους Απόρους, π</w:t>
      </w:r>
      <w:r>
        <w:rPr>
          <w:rFonts w:eastAsia="Times New Roman" w:cs="Times New Roman"/>
          <w:szCs w:val="24"/>
        </w:rPr>
        <w:t xml:space="preserve">ροφανώς στηρίζουμε κάθε προσπάθεια να ξεπεραστούν οι διαχρονικές καθυστερήσεις που παρατηρούνται στον ελληνικό κρατικό μηχανισμό. Εξάλλου, σε μια τόσο δύσκολη οικονομική περίοδο για τη χώρα δεν υπάρχει κανένα περιθώριο για απροσεξίες και </w:t>
      </w:r>
      <w:r>
        <w:rPr>
          <w:rFonts w:eastAsia="Times New Roman" w:cs="Times New Roman"/>
          <w:szCs w:val="24"/>
        </w:rPr>
        <w:lastRenderedPageBreak/>
        <w:t>αδιαφορίες σε ζητή</w:t>
      </w:r>
      <w:r>
        <w:rPr>
          <w:rFonts w:eastAsia="Times New Roman" w:cs="Times New Roman"/>
          <w:szCs w:val="24"/>
        </w:rPr>
        <w:t>ματα απορρόφησης ευρωπαϊκών κονδυλίων κάθε είδους, πόσο μάλλον όταν πρόκειται για την ανακούφιση των απόρων συμπολιτών μας.</w:t>
      </w:r>
    </w:p>
    <w:p w14:paraId="24A429C5" w14:textId="77777777" w:rsidR="00940AA5" w:rsidRDefault="00122158">
      <w:pPr>
        <w:spacing w:line="600" w:lineRule="auto"/>
        <w:ind w:firstLine="720"/>
        <w:jc w:val="both"/>
        <w:rPr>
          <w:rFonts w:eastAsia="Times New Roman"/>
          <w:szCs w:val="24"/>
        </w:rPr>
      </w:pPr>
      <w:r>
        <w:rPr>
          <w:rFonts w:eastAsia="Times New Roman"/>
          <w:szCs w:val="24"/>
        </w:rPr>
        <w:t>Ένα ακόμη ζήτημα που αναδεικνύεται από την πρόταση νόμου είναι η αύξηση του ποσού του ακατάσχετου λογαριασμού από τα 1.000 και 1.250</w:t>
      </w:r>
      <w:r>
        <w:rPr>
          <w:rFonts w:eastAsia="Times New Roman"/>
          <w:szCs w:val="24"/>
        </w:rPr>
        <w:t xml:space="preserve"> ευρώ στα 1.500 ευρώ, το οποίο θεωρώ ότι πρέπει να γίνει. Οι πολίτες κάθε μέρα βρίσκονται αντιμέτωποι με όλο και πιο επιθετική </w:t>
      </w:r>
      <w:proofErr w:type="spellStart"/>
      <w:r>
        <w:rPr>
          <w:rFonts w:eastAsia="Times New Roman"/>
          <w:szCs w:val="24"/>
        </w:rPr>
        <w:t>φοροεπιδρομή</w:t>
      </w:r>
      <w:proofErr w:type="spellEnd"/>
      <w:r>
        <w:rPr>
          <w:rFonts w:eastAsia="Times New Roman"/>
          <w:szCs w:val="24"/>
        </w:rPr>
        <w:t xml:space="preserve"> και </w:t>
      </w:r>
      <w:proofErr w:type="spellStart"/>
      <w:r>
        <w:rPr>
          <w:rFonts w:eastAsia="Times New Roman"/>
          <w:szCs w:val="24"/>
        </w:rPr>
        <w:t>φοροασφαλιστική</w:t>
      </w:r>
      <w:proofErr w:type="spellEnd"/>
      <w:r>
        <w:rPr>
          <w:rFonts w:eastAsia="Times New Roman"/>
          <w:szCs w:val="24"/>
        </w:rPr>
        <w:t xml:space="preserve"> επιδρομή, ενώ ταυτόχρονα τα εισοδήματά τους μειώνονται. Σε αυτό το πλαίσιο ο μέσος Έλληνας διαθέ</w:t>
      </w:r>
      <w:r>
        <w:rPr>
          <w:rFonts w:eastAsia="Times New Roman"/>
          <w:szCs w:val="24"/>
        </w:rPr>
        <w:t>τει ελάχιστα εφόδια για να αμυνθεί, να προστατευτεί και να εξασφαλίσει ένα ελάχιστο ποσό διαβίωσης. Επομένως, μια πρόταση αύξησης του ακατάσχετου λογαριασμού μάς βρίσκει σύμφωνους.</w:t>
      </w:r>
    </w:p>
    <w:p w14:paraId="24A429C6" w14:textId="77777777" w:rsidR="00940AA5" w:rsidRDefault="00122158">
      <w:pPr>
        <w:spacing w:line="600" w:lineRule="auto"/>
        <w:ind w:firstLine="720"/>
        <w:jc w:val="both"/>
        <w:rPr>
          <w:rFonts w:eastAsia="Times New Roman"/>
          <w:szCs w:val="24"/>
        </w:rPr>
      </w:pPr>
      <w:r>
        <w:rPr>
          <w:rFonts w:eastAsia="Times New Roman"/>
          <w:szCs w:val="24"/>
        </w:rPr>
        <w:t>Τώρα σε σχέση με την προστασία της πρώτης κατοικίας του άρθρου 3, το βασικό</w:t>
      </w:r>
      <w:r>
        <w:rPr>
          <w:rFonts w:eastAsia="Times New Roman"/>
          <w:szCs w:val="24"/>
        </w:rPr>
        <w:t xml:space="preserve"> πρόβλημα δεν είναι οι περιπτώσεις εκείνων που έχουν αιτηθεί να υπαχθούν στον ν.3869/2010 για τα υπερχρεωμένα νοικοκυριά, διότι αυτοί οι οφειλέτες και η τύχη της πρώτης τους κατοικίας κρίνεται από τους Έλληνες δικαστές, οι οποίοι αποφασίζουν κατά περίπτωση</w:t>
      </w:r>
      <w:r>
        <w:rPr>
          <w:rFonts w:eastAsia="Times New Roman"/>
          <w:szCs w:val="24"/>
        </w:rPr>
        <w:t xml:space="preserve"> και διασώζουν τις κατοικίες των πολιτών που βρέθηκαν σε δεινή θέση, εξαιτίας της υπερχρέωσης. Σε μεγάλο βαθμό αυτό το προκάλεσαν οι ίδιες οι τράπεζες, οι οποίες -επιτρέψτε μου </w:t>
      </w:r>
      <w:r>
        <w:rPr>
          <w:rFonts w:eastAsia="Times New Roman"/>
          <w:szCs w:val="24"/>
        </w:rPr>
        <w:lastRenderedPageBreak/>
        <w:t>να θεωρήσω- είναι ηθικοί αυτουργοί, διότι οι τράπεζες επέλεξαν τον υπέρμετρο δα</w:t>
      </w:r>
      <w:r>
        <w:rPr>
          <w:rFonts w:eastAsia="Times New Roman"/>
          <w:szCs w:val="24"/>
        </w:rPr>
        <w:t xml:space="preserve">νεισμό. Εκείνες έκαναν τις διαφημίσεις για τα στεγαστικά δάνεια, τα </w:t>
      </w:r>
      <w:proofErr w:type="spellStart"/>
      <w:r>
        <w:rPr>
          <w:rFonts w:eastAsia="Times New Roman"/>
          <w:szCs w:val="24"/>
        </w:rPr>
        <w:t>διακοποδάνεια</w:t>
      </w:r>
      <w:proofErr w:type="spellEnd"/>
      <w:r>
        <w:rPr>
          <w:rFonts w:eastAsia="Times New Roman"/>
          <w:szCs w:val="24"/>
        </w:rPr>
        <w:t xml:space="preserve">, τα </w:t>
      </w:r>
      <w:proofErr w:type="spellStart"/>
      <w:r>
        <w:rPr>
          <w:rFonts w:eastAsia="Times New Roman"/>
          <w:szCs w:val="24"/>
        </w:rPr>
        <w:t>σπουδοδάνεια</w:t>
      </w:r>
      <w:proofErr w:type="spellEnd"/>
      <w:r>
        <w:rPr>
          <w:rFonts w:eastAsia="Times New Roman"/>
          <w:szCs w:val="24"/>
        </w:rPr>
        <w:t xml:space="preserve"> και ό,τι δάνειο τους ερχόταν, εκείνες έδιναν τις πιστωτικές κάρτες ανεξέλεγκτα -τις έβρισκες κάτω από την πόρτα σου-, απλώς για να δείχνουν τους ισολογισμούς</w:t>
      </w:r>
      <w:r>
        <w:rPr>
          <w:rFonts w:eastAsia="Times New Roman"/>
          <w:szCs w:val="24"/>
        </w:rPr>
        <w:t xml:space="preserve"> τους αυξημένους, να κοροϊδεύουν τους μετόχους τους, ενώ το πραγματικό κεφάλαιό τους και οι καταθέσεις τους δεν τους κάλυπταν και αυτό ήταν παράνομο. Επίσης, συνέχιζαν να δίνουν δάνεια και στα κόμματα με εγγύηση τις μελλοντικές επιχορηγήσεις -200 εκατομμύρ</w:t>
      </w:r>
      <w:r>
        <w:rPr>
          <w:rFonts w:eastAsia="Times New Roman"/>
          <w:szCs w:val="24"/>
        </w:rPr>
        <w:t xml:space="preserve">ια στη Νέα Δημοκρατία, 240 στο ΠΑΣΟΚ-, στα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δάνεια με αέρα, όπως παραδέχθηκαν στην εξεταστική </w:t>
      </w:r>
      <w:r>
        <w:rPr>
          <w:rFonts w:eastAsia="Times New Roman"/>
          <w:szCs w:val="24"/>
        </w:rPr>
        <w:t>ε</w:t>
      </w:r>
      <w:r>
        <w:rPr>
          <w:rFonts w:eastAsia="Times New Roman"/>
          <w:szCs w:val="24"/>
        </w:rPr>
        <w:t xml:space="preserve">πιτροπή. Μόνο στους δανειολήπτες ήξεραν να βάλουν υποθήκες και εμπράγματες εγγυήσεις και να βάζουν τους εγγυητές, τους πεθαμένους γονείς, </w:t>
      </w:r>
      <w:r>
        <w:rPr>
          <w:rFonts w:eastAsia="Times New Roman"/>
          <w:szCs w:val="24"/>
        </w:rPr>
        <w:t>τους παππούδες να υπογράφουν.</w:t>
      </w:r>
    </w:p>
    <w:p w14:paraId="24A429C7" w14:textId="77777777" w:rsidR="00940AA5" w:rsidRDefault="00122158">
      <w:pPr>
        <w:spacing w:line="600" w:lineRule="auto"/>
        <w:ind w:firstLine="720"/>
        <w:jc w:val="both"/>
        <w:rPr>
          <w:rFonts w:eastAsia="Times New Roman"/>
          <w:szCs w:val="24"/>
        </w:rPr>
      </w:pPr>
      <w:r>
        <w:rPr>
          <w:rFonts w:eastAsia="Times New Roman"/>
          <w:szCs w:val="24"/>
        </w:rPr>
        <w:t>Τώρα θα τους πάρουν τα πάντα. Διότι τώρα, με τους πλειστηριασμούς που θα γίνουν και μάλιστα, τους ηλεκτρονικούς, που κάθε ένας θα μπορεί να μπει ακόμα και από το εξωτερικό -που στο εξωτερικό έχουν χρήματα-, θα αγοράζουν στα 2/</w:t>
      </w:r>
      <w:r>
        <w:rPr>
          <w:rFonts w:eastAsia="Times New Roman"/>
          <w:szCs w:val="24"/>
        </w:rPr>
        <w:t xml:space="preserve">3 της πραγματικής αξίας, όχι της αντικειμενικής που πληρώνουμε μέχρι τώρα ΕΝΦΙΑ. Οπότε θα φύγουν τα ακίνητα από τα χέρια των Ελλήνων και το σλόγκαν που είχατε βγάλει, τη σημαία του ΣΥΡΙΖΑ, «κανένα σπίτι σε χέρια τραπεζίτη», θα γίνει «κανένα σπίτι σε χέρια </w:t>
      </w:r>
      <w:r>
        <w:rPr>
          <w:rFonts w:eastAsia="Times New Roman"/>
          <w:szCs w:val="24"/>
        </w:rPr>
        <w:t>ιδιοκτήτη», να το ξέρετε αυτό, κυρίες και κύριοι του ΣΥΡΙΖΑ.</w:t>
      </w:r>
    </w:p>
    <w:p w14:paraId="24A429C8" w14:textId="77777777" w:rsidR="00940AA5" w:rsidRDefault="00122158">
      <w:pPr>
        <w:spacing w:line="600" w:lineRule="auto"/>
        <w:ind w:firstLine="720"/>
        <w:jc w:val="both"/>
        <w:rPr>
          <w:rFonts w:eastAsia="Times New Roman"/>
          <w:szCs w:val="24"/>
        </w:rPr>
      </w:pPr>
      <w:r>
        <w:rPr>
          <w:rFonts w:eastAsia="Times New Roman"/>
          <w:szCs w:val="24"/>
        </w:rPr>
        <w:lastRenderedPageBreak/>
        <w:t>Τα 2/3 της πραγματικής αξίας δεν θα τους φτάσουν να πληρώσουν τίποτα και θα είναι χρεωμένοι. Δεν ασκείτε και το αμερικάνικο σύστημα να τους πάρετε τα σπίτια και να μην χρωστάνε. Θα χρωστάνε και θ</w:t>
      </w:r>
      <w:r>
        <w:rPr>
          <w:rFonts w:eastAsia="Times New Roman"/>
          <w:szCs w:val="24"/>
        </w:rPr>
        <w:t xml:space="preserve">α πάρετε και τους εγγυητές που υπέγραψαν, όπως ένας πατέρας που υπέγραψε για να βοηθήσει τον γιό του να κάνει μια επιχείρηση και έβαλε υποθήκη το πατρικό του σπίτι. Σκεφτείτε το. Δώστε τους το δικαίωμα στους δανειολήπτες, όπως θα το δώσετε στα </w:t>
      </w:r>
      <w:r>
        <w:rPr>
          <w:rFonts w:eastAsia="Times New Roman"/>
          <w:szCs w:val="24"/>
          <w:lang w:val="en-US"/>
        </w:rPr>
        <w:t>funds</w:t>
      </w:r>
      <w:r>
        <w:rPr>
          <w:rFonts w:eastAsia="Times New Roman"/>
          <w:szCs w:val="24"/>
        </w:rPr>
        <w:t>, να μπ</w:t>
      </w:r>
      <w:r>
        <w:rPr>
          <w:rFonts w:eastAsia="Times New Roman"/>
          <w:szCs w:val="24"/>
        </w:rPr>
        <w:t xml:space="preserve">ορούν να εξαγοράσουν τα κόκκινα δάνεια. Γιατί να πάρουν τα </w:t>
      </w:r>
      <w:r>
        <w:rPr>
          <w:rFonts w:eastAsia="Times New Roman"/>
          <w:szCs w:val="24"/>
          <w:lang w:val="en-US"/>
        </w:rPr>
        <w:t>funds</w:t>
      </w:r>
      <w:r>
        <w:rPr>
          <w:rFonts w:eastAsia="Times New Roman"/>
          <w:szCs w:val="24"/>
        </w:rPr>
        <w:t xml:space="preserve">  με 10%, 15% και 20%; Δώστε τους το δικαίωμα να τα εξαγοράσουν. Θα είστε οι υπαίτιοι των αυτοκτονιών που θα γίνουν. Θα ξεσηκωθεί ο λαός. Ακούστε με. </w:t>
      </w:r>
    </w:p>
    <w:p w14:paraId="24A429C9" w14:textId="77777777" w:rsidR="00940AA5" w:rsidRDefault="00122158">
      <w:pPr>
        <w:spacing w:line="600" w:lineRule="auto"/>
        <w:ind w:firstLine="720"/>
        <w:jc w:val="both"/>
        <w:rPr>
          <w:rFonts w:eastAsia="Times New Roman"/>
          <w:szCs w:val="24"/>
        </w:rPr>
      </w:pPr>
      <w:r>
        <w:rPr>
          <w:rFonts w:eastAsia="Times New Roman"/>
          <w:szCs w:val="24"/>
        </w:rPr>
        <w:t xml:space="preserve">Προχωράω παρακάτω. Δεν διαφωνώ με το ΚΕΠ </w:t>
      </w:r>
      <w:r>
        <w:rPr>
          <w:rFonts w:eastAsia="Times New Roman"/>
          <w:szCs w:val="24"/>
        </w:rPr>
        <w:t>που θα είναι για την εξυπηρέτηση των πολιτών. Όμως, εδώ αφήστε μου να έχω τις επιφυλάξεις μου ότι θα καλύψετε τις ανάγκες των πολιτών, που έτσι λέτε για πρωταρχικό ρόλο, αλλά πρέπει να γίνει κάποια σοβαρή μελέτη, κάποια κατάρτιση έκθεσης για το προσωπικό π</w:t>
      </w:r>
      <w:r>
        <w:rPr>
          <w:rFonts w:eastAsia="Times New Roman"/>
          <w:szCs w:val="24"/>
        </w:rPr>
        <w:t>ου θα απαιτηθεί, για το κόστος που θα χρειαστεί, για τις ανάγκες που θα καλυφθούν, διότι στα κέντρα αυτά, επιτρέψτε μου να πω, σκοπεύετε να διορίσετε καινούργιο προσωπικό.</w:t>
      </w:r>
    </w:p>
    <w:p w14:paraId="24A429CA" w14:textId="77777777" w:rsidR="00940AA5" w:rsidRDefault="00122158">
      <w:pPr>
        <w:spacing w:line="600" w:lineRule="auto"/>
        <w:ind w:firstLine="720"/>
        <w:jc w:val="both"/>
        <w:rPr>
          <w:rFonts w:eastAsia="Times New Roman"/>
          <w:color w:val="000000" w:themeColor="text1"/>
          <w:szCs w:val="24"/>
        </w:rPr>
      </w:pPr>
      <w:r>
        <w:rPr>
          <w:rFonts w:eastAsia="Times New Roman"/>
          <w:szCs w:val="24"/>
        </w:rPr>
        <w:t xml:space="preserve">Τέλος, έχει προκύψει εδώ και καιρό θέμα με τα </w:t>
      </w:r>
      <w:r>
        <w:rPr>
          <w:rFonts w:eastAsia="Times New Roman"/>
          <w:szCs w:val="24"/>
        </w:rPr>
        <w:t>κ</w:t>
      </w:r>
      <w:r>
        <w:rPr>
          <w:rFonts w:eastAsia="Times New Roman"/>
          <w:szCs w:val="24"/>
        </w:rPr>
        <w:t xml:space="preserve">έντρα </w:t>
      </w:r>
      <w:r>
        <w:rPr>
          <w:rFonts w:eastAsia="Times New Roman"/>
          <w:szCs w:val="24"/>
        </w:rPr>
        <w:t>φ</w:t>
      </w:r>
      <w:r>
        <w:rPr>
          <w:rFonts w:eastAsia="Times New Roman"/>
          <w:szCs w:val="24"/>
        </w:rPr>
        <w:t xml:space="preserve">υσικής και </w:t>
      </w:r>
      <w:r>
        <w:rPr>
          <w:rFonts w:eastAsia="Times New Roman"/>
          <w:szCs w:val="24"/>
        </w:rPr>
        <w:t>ι</w:t>
      </w:r>
      <w:r>
        <w:rPr>
          <w:rFonts w:eastAsia="Times New Roman"/>
          <w:szCs w:val="24"/>
        </w:rPr>
        <w:t xml:space="preserve">ατρικής </w:t>
      </w:r>
      <w:r>
        <w:rPr>
          <w:rFonts w:eastAsia="Times New Roman"/>
          <w:szCs w:val="24"/>
        </w:rPr>
        <w:t>α</w:t>
      </w:r>
      <w:r>
        <w:rPr>
          <w:rFonts w:eastAsia="Times New Roman"/>
          <w:szCs w:val="24"/>
        </w:rPr>
        <w:t>ποκατάστα</w:t>
      </w:r>
      <w:r>
        <w:rPr>
          <w:rFonts w:eastAsia="Times New Roman"/>
          <w:szCs w:val="24"/>
        </w:rPr>
        <w:t xml:space="preserve">σης. Νομίζω ότι όλοι συμφωνούμε πως αντιμετωπίζουν </w:t>
      </w:r>
      <w:r>
        <w:rPr>
          <w:rFonts w:eastAsia="Times New Roman"/>
          <w:szCs w:val="24"/>
        </w:rPr>
        <w:lastRenderedPageBreak/>
        <w:t xml:space="preserve">σοβαρά προβλήματα </w:t>
      </w:r>
      <w:proofErr w:type="spellStart"/>
      <w:r>
        <w:rPr>
          <w:rFonts w:eastAsia="Times New Roman"/>
          <w:szCs w:val="24"/>
        </w:rPr>
        <w:t>υποστελέχωσης</w:t>
      </w:r>
      <w:proofErr w:type="spellEnd"/>
      <w:r>
        <w:rPr>
          <w:rFonts w:eastAsia="Times New Roman"/>
          <w:szCs w:val="24"/>
        </w:rPr>
        <w:t xml:space="preserve"> και γενικώς δεν έχουν καταφέρει επ’ </w:t>
      </w:r>
      <w:proofErr w:type="spellStart"/>
      <w:r>
        <w:rPr>
          <w:rFonts w:eastAsia="Times New Roman"/>
          <w:szCs w:val="24"/>
        </w:rPr>
        <w:t>ουδενί</w:t>
      </w:r>
      <w:proofErr w:type="spellEnd"/>
      <w:r>
        <w:rPr>
          <w:rFonts w:eastAsia="Times New Roman"/>
          <w:szCs w:val="24"/>
        </w:rPr>
        <w:t xml:space="preserve"> να ανταποκριθούν στους ρόλους τους. Ουσιαστικά, παραμένουν τα περισσότερα από αυτά περιορισμένα σε ένα πολύ μικρό ρόλο και σε καμ</w:t>
      </w:r>
      <w:r>
        <w:rPr>
          <w:rFonts w:eastAsia="Times New Roman"/>
          <w:szCs w:val="24"/>
        </w:rPr>
        <w:t>μ</w:t>
      </w:r>
      <w:r>
        <w:rPr>
          <w:rFonts w:eastAsia="Times New Roman"/>
          <w:szCs w:val="24"/>
        </w:rPr>
        <w:t xml:space="preserve">ιά περίπτωση δεν βοηθούν συνολικά τα άτομα που χρήζουν θεραπείας και αποκατάστασης. Έτσι υπάρχουν και </w:t>
      </w:r>
      <w:r>
        <w:rPr>
          <w:rFonts w:eastAsia="Times New Roman"/>
          <w:szCs w:val="24"/>
        </w:rPr>
        <w:t>κ</w:t>
      </w:r>
      <w:r>
        <w:rPr>
          <w:rFonts w:eastAsia="Times New Roman"/>
          <w:szCs w:val="24"/>
        </w:rPr>
        <w:t>έντρα που ουσιαστικά είναι ανύπαρκτα, ενώ το Κέντρο Φυσικής Ιατρικής Αποκατάστασης Νοσοκομείου Ρεθύμνου ξεκίνησε τη λειτουργία του πριν λίγες ημέρες, αφο</w:t>
      </w:r>
      <w:r>
        <w:rPr>
          <w:rFonts w:eastAsia="Times New Roman"/>
          <w:szCs w:val="24"/>
        </w:rPr>
        <w:t>ύ παρέμεινε κλειστό για δύο τουλάχιστον χρόνια.</w:t>
      </w:r>
    </w:p>
    <w:p w14:paraId="24A429C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Βέβαια, δεν προκύπτει με σαφήνεια εάν το πρόβλημα θα λυθεί με την ένταξή τους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π</w:t>
      </w:r>
      <w:r>
        <w:rPr>
          <w:rFonts w:eastAsia="Times New Roman" w:cs="Times New Roman"/>
          <w:szCs w:val="24"/>
        </w:rPr>
        <w:t xml:space="preserve">ρόνοιας. Σε κάθε περίπτωση θα πρέπει  να υπάρξει μια πραγματική διοικητική αναβάθμισή τους. Είτε θα μιλάμε </w:t>
      </w:r>
      <w:r>
        <w:rPr>
          <w:rFonts w:eastAsia="Times New Roman" w:cs="Times New Roman"/>
          <w:szCs w:val="24"/>
        </w:rPr>
        <w:t xml:space="preserve">για απευθείας ανάθεσή τους στο Υπουργείο Υγείας είτε για ανάθεση στις ΥΠΕ, αλλά και πάλι με σοβαρή εποπτεία του Υπουργείου. Διότι, το ζητούμενο είναι να δούμε άμεσα αποτελέσματα και όχι να συνεχιστεί η παρούσα τραγική κατάσταση. </w:t>
      </w:r>
    </w:p>
    <w:p w14:paraId="24A429C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Δυστυχώς, η Κυβέρνηση έχει</w:t>
      </w:r>
      <w:r>
        <w:rPr>
          <w:rFonts w:eastAsia="Times New Roman" w:cs="Times New Roman"/>
          <w:szCs w:val="24"/>
        </w:rPr>
        <w:t xml:space="preserve"> κάνει πολλά βήματα πίσω σε σχέση με τις ανάγκες των ατόμων με αναπηρία. Τα κέντρα αποκατάστασης είναι μόνο ένα παράδειγμα. Αντίστοιχα υπάρχουν σοβαρά προβλήματα στην αποπληρωμή των θεραπειών ειδικής αγωγής, αλλά και στη γενικότερη ευαισθητοποίηση γύρω από</w:t>
      </w:r>
      <w:r>
        <w:rPr>
          <w:rFonts w:eastAsia="Times New Roman" w:cs="Times New Roman"/>
          <w:szCs w:val="24"/>
        </w:rPr>
        <w:t xml:space="preserve"> τα ΑΜΕΑ. Δεν έχουμε καν αντιμετωπίσει αποτελεσματικά τα </w:t>
      </w:r>
      <w:r>
        <w:rPr>
          <w:rFonts w:eastAsia="Times New Roman" w:cs="Times New Roman"/>
          <w:szCs w:val="24"/>
        </w:rPr>
        <w:lastRenderedPageBreak/>
        <w:t>θέματα πρόσβασης των ατόμων με αναπηρία στους δημόσιους χώρους. Επομένως, πρόκειται για μια μεγάλη και πολύ σοβαρή συζήτηση και ευελπιστώ να εισακουστούμε κάποια στιγμή από την Κυβέρνηση και να δούμε</w:t>
      </w:r>
      <w:r>
        <w:rPr>
          <w:rFonts w:eastAsia="Times New Roman" w:cs="Times New Roman"/>
          <w:szCs w:val="24"/>
        </w:rPr>
        <w:t xml:space="preserve"> τα αποτελέσματα στην πράξη. </w:t>
      </w:r>
    </w:p>
    <w:p w14:paraId="24A429C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μια μικρή αναφορά στις τροπολογίες που εντάχθηκαν στην πρόταση νόμου, που στα περισσότερα με βρίσκει σύμφωνη. Ωστόσο, μέτρα όπως το να εξαιρεθούν οι στέγες υποστηριζόμενης διαβίωσης από το </w:t>
      </w:r>
      <w:proofErr w:type="spellStart"/>
      <w:r>
        <w:rPr>
          <w:rFonts w:eastAsia="Times New Roman" w:cs="Times New Roman"/>
          <w:szCs w:val="24"/>
          <w:lang w:val="en-US"/>
        </w:rPr>
        <w:t>clawback</w:t>
      </w:r>
      <w:proofErr w:type="spellEnd"/>
      <w:r>
        <w:rPr>
          <w:rFonts w:eastAsia="Times New Roman" w:cs="Times New Roman"/>
          <w:szCs w:val="24"/>
        </w:rPr>
        <w:t xml:space="preserve"> επειδή έχου</w:t>
      </w:r>
      <w:r>
        <w:rPr>
          <w:rFonts w:eastAsia="Times New Roman" w:cs="Times New Roman"/>
          <w:szCs w:val="24"/>
        </w:rPr>
        <w:t xml:space="preserve">ν δημοσιονομικές συνέπειες πρέπει να μελετηθούν και να γνωρίζουμε τι αφορούν και όλες τις επιμέρους λεπτομέρειες. Αντίστοιχα εύλογο ακούγεται το να εξαιρείται το επίδομα αναπηρίας από την εισφορά κοινωνικής αλληλεγγύης. </w:t>
      </w:r>
    </w:p>
    <w:p w14:paraId="24A429C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Συνολικά τα όσα προτείνουν οι συνάδ</w:t>
      </w:r>
      <w:r>
        <w:rPr>
          <w:rFonts w:eastAsia="Times New Roman" w:cs="Times New Roman"/>
          <w:szCs w:val="24"/>
        </w:rPr>
        <w:t>ελφοι της Δημοκρατικής Συμπαράταξης είναι σε μεγάλο βαθμό δίκαια και με έντονα κοινωνικό πρόσημο. Βέβαια, δεν μπορώ να μην τονίσω την ειρωνεία της όλης κατάστασης. Δηλαδή, ακούμε τις προτάσεις της Δημοκρατικής Συμπαράταξης για το πώς θα βοηθήσουμε τους Έλλ</w:t>
      </w:r>
      <w:r>
        <w:rPr>
          <w:rFonts w:eastAsia="Times New Roman" w:cs="Times New Roman"/>
          <w:szCs w:val="24"/>
        </w:rPr>
        <w:t>ηνες που έχουν καταστραφεί από τις πολιτικές επιλογές όλων των κυβερνήσεων, μεταξύ των οποίων είναι και οι κυβερνήσεις του ΠΑΣΟΚ που είχαν στα χέρια τους τη διακυβέρνηση της χώρας σε ένα μεγάλο μέρος της Μεταπολίτευσης. Κάθε μήνα που περνά αποκαλύπτεται κα</w:t>
      </w:r>
      <w:r>
        <w:rPr>
          <w:rFonts w:eastAsia="Times New Roman" w:cs="Times New Roman"/>
          <w:szCs w:val="24"/>
        </w:rPr>
        <w:t xml:space="preserve">ι ένας άλλος Υπουργός του ΠΑΣΟΚ να βρίσκεται στο μάτι της δικαιοσύνης. </w:t>
      </w:r>
    </w:p>
    <w:p w14:paraId="24A429C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Όλοι μας γνωρίζουμε ότι μεγάλο μέρος της ευθύνης της κατάστασης που βρισκόμαστε σήμερα έχει το ΠΑΣΟΚ, τόσο συνολικά για τις πολιτικές που ακολούθησε, όσο και επί προσωπικού για τα στελ</w:t>
      </w:r>
      <w:r>
        <w:rPr>
          <w:rFonts w:eastAsia="Times New Roman" w:cs="Times New Roman"/>
          <w:szCs w:val="24"/>
        </w:rPr>
        <w:t>έχη και τους Υπουργούς που χειρίστηκαν την εξουσία και κατέληξαν σε κακουργηματικές κατηγορίες. Μιλάμε για το κόμμα που ακόμη και τα δικά του οικονομικά δεδομένα δεν έχει καταφέρει να ελέγξει και το οποίο χρωστάει εκατομμύρια σε δάνεια που πήρε χωρίς εξασφ</w:t>
      </w:r>
      <w:r>
        <w:rPr>
          <w:rFonts w:eastAsia="Times New Roman" w:cs="Times New Roman"/>
          <w:szCs w:val="24"/>
        </w:rPr>
        <w:t xml:space="preserve">αλίσεις εις βάρος των τραπεζών και εις βάρος του ελληνικού λαού που πλήρωσε και πληρώνει τις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των τραπεζικών ιδρυμάτων. </w:t>
      </w:r>
    </w:p>
    <w:p w14:paraId="24A429D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Είναι αστείο το λιγότερο το ΠΑΣΟΚ που εμπνεύστηκε των ΕΝΦΙΑ να μας προτείνει μέτρα ελάφρυνσης των ανθρώπων που βρίσκ</w:t>
      </w:r>
      <w:r>
        <w:rPr>
          <w:rFonts w:eastAsia="Times New Roman" w:cs="Times New Roman"/>
          <w:szCs w:val="24"/>
        </w:rPr>
        <w:t xml:space="preserve">ονται στα όρια της φτώχειας, το ΠΑΣΟΚ που ξεκίνησε τις ραγδαίες περικοπές συντάξεων και μισθών να μας προτείνει τώρα εγγυημένο κοινωνικό εισόδημα. </w:t>
      </w:r>
    </w:p>
    <w:p w14:paraId="24A429D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Ξέρετε κάτι, κύριοι; Στη φτώχεια οι συμπολίτες μας έφτασαν εξαιτίας των δικών σας πολιτικών και δεν περιμένο</w:t>
      </w:r>
      <w:r>
        <w:rPr>
          <w:rFonts w:eastAsia="Times New Roman" w:cs="Times New Roman"/>
          <w:szCs w:val="24"/>
        </w:rPr>
        <w:t xml:space="preserve">υν φυσικά να τους σώσουν οι άνθρωποι που τους </w:t>
      </w:r>
      <w:proofErr w:type="spellStart"/>
      <w:r>
        <w:rPr>
          <w:rFonts w:eastAsia="Times New Roman" w:cs="Times New Roman"/>
          <w:szCs w:val="24"/>
        </w:rPr>
        <w:t>φτωχοποίησαν</w:t>
      </w:r>
      <w:proofErr w:type="spellEnd"/>
      <w:r>
        <w:rPr>
          <w:rFonts w:eastAsia="Times New Roman" w:cs="Times New Roman"/>
          <w:szCs w:val="24"/>
        </w:rPr>
        <w:t xml:space="preserve">. Μην έχετε αυταπάτες ότι ο λαός θα ξεχάσει όλα όσα έζησε και ότι θα δώσει άφεση αμαρτιών σε αυτούς που μας έφεραν σε αυτήν την κατάσταση, ξεθάβοντας μάλιστα από τους νεκροθαλάμους όλους αυτούς που </w:t>
      </w:r>
      <w:r>
        <w:rPr>
          <w:rFonts w:eastAsia="Times New Roman" w:cs="Times New Roman"/>
          <w:szCs w:val="24"/>
        </w:rPr>
        <w:t xml:space="preserve">θυμηθήκατε, όπως τον Παπανδρέου και όλους αυτούς. Ο λαός δεν ξεχνάει τι έκαναν. </w:t>
      </w:r>
    </w:p>
    <w:p w14:paraId="24A429D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ο ελληνικός λαός γνωρίζει πολύ καλά πως η λύση δεν είναι να εμπιστευτούμε και πάλι τους ίδιους ανθρώπους. </w:t>
      </w:r>
    </w:p>
    <w:p w14:paraId="24A429D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4A429D4"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Ένωσης </w:t>
      </w:r>
      <w:r>
        <w:rPr>
          <w:rFonts w:eastAsia="Times New Roman" w:cs="Times New Roman"/>
          <w:szCs w:val="24"/>
        </w:rPr>
        <w:t>Κεντρώων)</w:t>
      </w:r>
    </w:p>
    <w:p w14:paraId="24A429D5"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w:t>
      </w:r>
      <w:proofErr w:type="spellStart"/>
      <w:r>
        <w:rPr>
          <w:rFonts w:eastAsia="Times New Roman" w:cs="Times New Roman"/>
          <w:szCs w:val="24"/>
        </w:rPr>
        <w:t>Μεγαλοοικονόμου</w:t>
      </w:r>
      <w:proofErr w:type="spellEnd"/>
      <w:r>
        <w:rPr>
          <w:rFonts w:eastAsia="Times New Roman" w:cs="Times New Roman"/>
          <w:szCs w:val="24"/>
        </w:rPr>
        <w:t>.</w:t>
      </w:r>
    </w:p>
    <w:p w14:paraId="24A429D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Τον λόγο έχει η Πρόεδρος της Κοινοβουλευτικής Ομάδας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Φώφη Γεννηματά.</w:t>
      </w:r>
    </w:p>
    <w:p w14:paraId="24A429D7"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 xml:space="preserve">ΓΕΝΝΗΜΑΤΑ (Πρόεδρος της Δημοκρατικής </w:t>
      </w:r>
      <w:r>
        <w:rPr>
          <w:rFonts w:eastAsia="Times New Roman" w:cs="Times New Roman"/>
          <w:b/>
          <w:szCs w:val="24"/>
        </w:rPr>
        <w:t>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Ευχαριστώ, κύριε Πρόεδρε. </w:t>
      </w:r>
    </w:p>
    <w:p w14:paraId="24A429D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 μετά από ενάμισι χρόνο από την κατάθεσή της συζητάμε την πρόταση νόμου της Δημοκρατικής Συμπαράταξης για το εγγυημένο κοινωνικό εισόδημα και την ενίσχυση της κοινων</w:t>
      </w:r>
      <w:r>
        <w:rPr>
          <w:rFonts w:eastAsia="Times New Roman" w:cs="Times New Roman"/>
          <w:szCs w:val="24"/>
        </w:rPr>
        <w:t>ικής προστασίας και ένταξης. Εδώ ταιριάζει αυτό που λέμε «κάλλιο αργά παρά ποτέ». Εμείς δεν έχουμε αυταπάτες γι’ αυτήν την καθυστέρηση, γιατί πια σας γνωρίζουμε.</w:t>
      </w:r>
    </w:p>
    <w:p w14:paraId="24A429D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Αυτό όμως, που μετράει είναι ότι η πρότασή μας και η πίεσή μας σας ανάγκασε, έστω και καθυστερ</w:t>
      </w:r>
      <w:r>
        <w:rPr>
          <w:rFonts w:eastAsia="Times New Roman" w:cs="Times New Roman"/>
          <w:szCs w:val="24"/>
        </w:rPr>
        <w:t xml:space="preserve">ημένα, να ψηφίσετε το κοινωνικό εισόδημα αλληλεγγύης. Τουλάχιστον αναγνωρίστε το αυτό. </w:t>
      </w:r>
    </w:p>
    <w:p w14:paraId="24A429D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το εξής: Πόσοι είναι αλήθεια οι δικαιούχοι που το έχουν λάβει μέχρι σήμερα και τι ποσό έχει διατεθεί; </w:t>
      </w:r>
    </w:p>
    <w:p w14:paraId="24A429D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σημερινή συζήτηση</w:t>
      </w:r>
      <w:r>
        <w:rPr>
          <w:rFonts w:eastAsia="Times New Roman" w:cs="Times New Roman"/>
          <w:szCs w:val="24"/>
        </w:rPr>
        <w:t xml:space="preserve"> συμπίπτει με την κορύφωση του κρίσιμου ζητήματος του δημοσίου χρέους για την αναγκαία αναδιάρθρωση και </w:t>
      </w:r>
      <w:proofErr w:type="spellStart"/>
      <w:r>
        <w:rPr>
          <w:rFonts w:eastAsia="Times New Roman" w:cs="Times New Roman"/>
          <w:szCs w:val="24"/>
        </w:rPr>
        <w:t>απομείωσή</w:t>
      </w:r>
      <w:proofErr w:type="spellEnd"/>
      <w:r>
        <w:rPr>
          <w:rFonts w:eastAsia="Times New Roman" w:cs="Times New Roman"/>
          <w:szCs w:val="24"/>
        </w:rPr>
        <w:t xml:space="preserve"> του. </w:t>
      </w:r>
    </w:p>
    <w:p w14:paraId="24A429D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Κυβέρνηση αλλά και ο κ. Τσίπρας προσωπικά τόνιζαν από το </w:t>
      </w:r>
      <w:r>
        <w:rPr>
          <w:rFonts w:eastAsia="Times New Roman" w:cs="Times New Roman"/>
          <w:szCs w:val="24"/>
        </w:rPr>
        <w:t>φ</w:t>
      </w:r>
      <w:r>
        <w:rPr>
          <w:rFonts w:eastAsia="Times New Roman" w:cs="Times New Roman"/>
          <w:szCs w:val="24"/>
        </w:rPr>
        <w:t>θινόπωρο έως πριν από λίγες ημέρες ότι θα υπάρξει λύση για το χρέος και καθα</w:t>
      </w:r>
      <w:r>
        <w:rPr>
          <w:rFonts w:eastAsia="Times New Roman" w:cs="Times New Roman"/>
          <w:szCs w:val="24"/>
        </w:rPr>
        <w:t>ρός δρόμος για την αντιμετώπισή του. Ουδείς αντιλέγει στην αναγκαιότητα αυτή. Πράγματι όσο μετατίθεται η λύση για το χρέος, τόσο εγκλωβίζεται η χώρα σε στόχους για δυσβάσταχτα πρωτογενή πλεονάσματα για πολλά χρόνια, υπονομεύεται η αναπτυξιακή προοπτική, λα</w:t>
      </w:r>
      <w:r>
        <w:rPr>
          <w:rFonts w:eastAsia="Times New Roman" w:cs="Times New Roman"/>
          <w:szCs w:val="24"/>
        </w:rPr>
        <w:t xml:space="preserve">μβάνονται εξοντωτικά μέτρα για τα ελληνικά νοικοκυριά και τις επιχειρήσεις. Θυμίζω ότι μόλις πριν λίγες ημέρες η κυβερνητική </w:t>
      </w:r>
      <w:r>
        <w:rPr>
          <w:rFonts w:eastAsia="Times New Roman" w:cs="Times New Roman"/>
          <w:szCs w:val="24"/>
        </w:rPr>
        <w:t>π</w:t>
      </w:r>
      <w:r>
        <w:rPr>
          <w:rFonts w:eastAsia="Times New Roman" w:cs="Times New Roman"/>
          <w:szCs w:val="24"/>
        </w:rPr>
        <w:t xml:space="preserve">λειοψηφία στη Βουλή ψήφισε νέα μέτρα λιτότητας ύψους 4,5 δισεκατομμυρίων ευρώ. </w:t>
      </w:r>
    </w:p>
    <w:p w14:paraId="24A429D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Παράλληλα, οι δεσμεύσεις για τα υψηλά πρωτογενή πλ</w:t>
      </w:r>
      <w:r>
        <w:rPr>
          <w:rFonts w:eastAsia="Times New Roman" w:cs="Times New Roman"/>
          <w:szCs w:val="24"/>
        </w:rPr>
        <w:t xml:space="preserve">εονάσματα εγκλωβίζουν τη χώρα στη διαρκή λιτότητα, φοβάμαι, μέχρι και τα εγγόνια μας. </w:t>
      </w:r>
      <w:r>
        <w:rPr>
          <w:rFonts w:eastAsia="Times New Roman" w:cs="Times New Roman"/>
          <w:szCs w:val="24"/>
        </w:rPr>
        <w:lastRenderedPageBreak/>
        <w:t xml:space="preserve">Μάλιστα, απειλούν με κοινωνικές εκρήξεις, αλλά και με την επαναφορά του κινδύνου για </w:t>
      </w:r>
      <w:proofErr w:type="spellStart"/>
      <w:r>
        <w:rPr>
          <w:rFonts w:eastAsia="Times New Roman" w:cs="Times New Roman"/>
          <w:szCs w:val="24"/>
          <w:lang w:val="en-US"/>
        </w:rPr>
        <w:t>Grexit</w:t>
      </w:r>
      <w:proofErr w:type="spellEnd"/>
      <w:r>
        <w:rPr>
          <w:rFonts w:eastAsia="Times New Roman" w:cs="Times New Roman"/>
          <w:szCs w:val="24"/>
        </w:rPr>
        <w:t xml:space="preserve"> στο προσκήνιο. Με λίγα λόγια, τα δώσατε όλα και δεν πήρατε τίποτα. Θέλω να τον</w:t>
      </w:r>
      <w:r>
        <w:rPr>
          <w:rFonts w:eastAsia="Times New Roman" w:cs="Times New Roman"/>
          <w:szCs w:val="24"/>
        </w:rPr>
        <w:t xml:space="preserve">ίσω εδώ για να είναι ξεκάθαρο ότι όλα αυτά τα έχει συμφωνήσει ο κ. Τσίπρας και η Κυβέρνησή του και έχει συμφωνήσει και για τα χρονοδιαγράμματα. </w:t>
      </w:r>
    </w:p>
    <w:p w14:paraId="24A429D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Με το χρέος τι τελικά έγινε; Τίποτα απολύτως ως τώρα. Μόνο «αν» και «εφόσον». Και δεν πείθει κανέναν όταν ψελλί</w:t>
      </w:r>
      <w:r>
        <w:rPr>
          <w:rFonts w:eastAsia="Times New Roman" w:cs="Times New Roman"/>
          <w:szCs w:val="24"/>
        </w:rPr>
        <w:t xml:space="preserve">ζει ότι μπορεί τα μέτρα να μην εφαρμοστούν. Αυτός είναι ο πλήρης </w:t>
      </w:r>
      <w:proofErr w:type="spellStart"/>
      <w:r>
        <w:rPr>
          <w:rFonts w:eastAsia="Times New Roman" w:cs="Times New Roman"/>
          <w:szCs w:val="24"/>
        </w:rPr>
        <w:t>αυτοεξευτελισμός</w:t>
      </w:r>
      <w:proofErr w:type="spellEnd"/>
      <w:r>
        <w:rPr>
          <w:rFonts w:eastAsia="Times New Roman" w:cs="Times New Roman"/>
          <w:szCs w:val="24"/>
        </w:rPr>
        <w:t xml:space="preserve">. Πουθενά στα συμφωνηθέντα δεν υπάρχει τέτοια ρήτρα </w:t>
      </w:r>
      <w:proofErr w:type="spellStart"/>
      <w:r>
        <w:rPr>
          <w:rFonts w:eastAsia="Times New Roman" w:cs="Times New Roman"/>
          <w:szCs w:val="24"/>
        </w:rPr>
        <w:t>αιρεσιμότητας</w:t>
      </w:r>
      <w:proofErr w:type="spellEnd"/>
      <w:r>
        <w:rPr>
          <w:rFonts w:eastAsia="Times New Roman" w:cs="Times New Roman"/>
          <w:szCs w:val="24"/>
        </w:rPr>
        <w:t>. Ποιον κοροϊδεύουν, επιτέλους; Σ’ αυτό το μείζον ζήτημα, δυστυχώς, η Κυβέρνηση αντιδρά με πλήρη σύγχυση, με α</w:t>
      </w:r>
      <w:r>
        <w:rPr>
          <w:rFonts w:eastAsia="Times New Roman" w:cs="Times New Roman"/>
          <w:szCs w:val="24"/>
        </w:rPr>
        <w:t xml:space="preserve">ντικρουόμενες δηλώσεις Υπουργών και στελεχών, με αστείες διαρροές και </w:t>
      </w:r>
      <w:proofErr w:type="spellStart"/>
      <w:r>
        <w:rPr>
          <w:rFonts w:eastAsia="Times New Roman" w:cs="Times New Roman"/>
          <w:szCs w:val="24"/>
        </w:rPr>
        <w:t>ψευτοπαλληκαρισμούς</w:t>
      </w:r>
      <w:proofErr w:type="spellEnd"/>
      <w:r>
        <w:rPr>
          <w:rFonts w:eastAsia="Times New Roman" w:cs="Times New Roman"/>
          <w:szCs w:val="24"/>
        </w:rPr>
        <w:t xml:space="preserve"> για άλλη μια φορά και ανακοινώσεις κομματικής έμπνευσης και κατανάλωσης που κανέναν πια δεν πείθουν. </w:t>
      </w:r>
    </w:p>
    <w:p w14:paraId="24A429D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Σας έχουν πάρει όλοι είδηση, κυρίες και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 xml:space="preserve">. Αλλά ως εδώ. Στο θέμα του δημοσίου χρέους επιβάλλεται να δοθεί μια ουσιαστική και βιώσιμη λύση. Χρειάζεται όμως μια ολοκληρωμένη στρατηγική διαχείρισής του, στρατηγική που η Κυβέρνηση αποδείχθηκε πως δεν είχε. </w:t>
      </w:r>
    </w:p>
    <w:p w14:paraId="24A429E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Σήμερα, όπως έχουν μέχρι αυτή τη στιγμή τα </w:t>
      </w:r>
      <w:r>
        <w:rPr>
          <w:rFonts w:eastAsia="Times New Roman" w:cs="Times New Roman"/>
          <w:szCs w:val="24"/>
        </w:rPr>
        <w:t xml:space="preserve">πράγματα, αυτό που μπορεί η χώρα να διεκδικήσει είναι η υλοποίηση της απόφασης του </w:t>
      </w:r>
      <w:proofErr w:type="spellStart"/>
      <w:r>
        <w:rPr>
          <w:rFonts w:eastAsia="Times New Roman" w:cs="Times New Roman"/>
          <w:szCs w:val="24"/>
          <w:lang w:val="en-US"/>
        </w:rPr>
        <w:t>Eurogroup</w:t>
      </w:r>
      <w:proofErr w:type="spellEnd"/>
      <w:r>
        <w:rPr>
          <w:rFonts w:eastAsia="Times New Roman" w:cs="Times New Roman"/>
          <w:szCs w:val="24"/>
        </w:rPr>
        <w:t xml:space="preserve"> </w:t>
      </w:r>
      <w:r>
        <w:rPr>
          <w:rFonts w:eastAsia="Times New Roman" w:cs="Times New Roman"/>
          <w:szCs w:val="24"/>
        </w:rPr>
        <w:lastRenderedPageBreak/>
        <w:t xml:space="preserve">του 2012 που </w:t>
      </w:r>
      <w:proofErr w:type="spellStart"/>
      <w:r>
        <w:rPr>
          <w:rFonts w:eastAsia="Times New Roman" w:cs="Times New Roman"/>
          <w:szCs w:val="24"/>
        </w:rPr>
        <w:t>περιελάμβανε</w:t>
      </w:r>
      <w:proofErr w:type="spellEnd"/>
      <w:r>
        <w:rPr>
          <w:rFonts w:eastAsia="Times New Roman" w:cs="Times New Roman"/>
          <w:szCs w:val="24"/>
        </w:rPr>
        <w:t xml:space="preserve"> προβλέψεις για χαμηλότερα επίπεδα χρέους μεσοπρόθεσμα, εξομάλυνση του τρέχοντος χρηματοδοτικού λόφου μέχρι το 2020 και τη χαλάρωση της χρ</w:t>
      </w:r>
      <w:r>
        <w:rPr>
          <w:rFonts w:eastAsia="Times New Roman" w:cs="Times New Roman"/>
          <w:szCs w:val="24"/>
        </w:rPr>
        <w:t xml:space="preserve">ηματοδότησής του. </w:t>
      </w:r>
    </w:p>
    <w:p w14:paraId="24A429E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Να υπενθυμίσω, για να γίνει απόλυτα κατανοητή αυτή η αναγκαιότητα, ότι οι τόκοι των δανείων που πρέπει να καταβληθούν μόνο για το έτος 2022 είναι 18 δισεκατομμύρια, έναντι 5,5 δισεκατομμυρίων για φέτος. Υποχρέωση στην οποία κανένας αυτή </w:t>
      </w:r>
      <w:r>
        <w:rPr>
          <w:rFonts w:eastAsia="Times New Roman" w:cs="Times New Roman"/>
          <w:szCs w:val="24"/>
        </w:rPr>
        <w:t>τη στιγμή δεν γνωρίζει πώς μπορούμε να ανταπεξέλθουμε με τα σημερινά δεδομένα. Ανάλογα είναι και τα έτη μέχρι το 2026. Αν, επομένως, δεν γίνει αναδιάρθρωση και η σημαντική χρονική επέκταση εξόφλησής τους, θα υποχρεωθούμε σε τόσο υψηλά πρωτογενή πλεονάσματα</w:t>
      </w:r>
      <w:r>
        <w:rPr>
          <w:rFonts w:eastAsia="Times New Roman" w:cs="Times New Roman"/>
          <w:szCs w:val="24"/>
        </w:rPr>
        <w:t xml:space="preserve"> που κυριολεκτικά θα πνίξουν την οικονομία και τους πολίτες. </w:t>
      </w:r>
    </w:p>
    <w:p w14:paraId="24A429E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Φυσικά είναι απαραίτητο να αποφασιστεί η επιστροφή των κερδών των ελληνικών ομολόγων, γιατί σας θυμίζω ότι με απόφαση αυτής της Κυβέρνησης χαρίστηκαν το 2015 στους Ευρωπαίους τραπεζίτες 6 δισεκα</w:t>
      </w:r>
      <w:r>
        <w:rPr>
          <w:rFonts w:eastAsia="Times New Roman" w:cs="Times New Roman"/>
          <w:szCs w:val="24"/>
        </w:rPr>
        <w:t xml:space="preserve">τομμύρια. </w:t>
      </w:r>
    </w:p>
    <w:p w14:paraId="24A429E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Εμείς από τη μεριά μας με βάση το χρέος μας απέναντι στη χώρα προσπαθούμε με συνεχείς παρεμβάσεις προς τους Ευρωπαίους σοσιαλιστές να συμβάλλουν ώστε να δοθούν λύσεις και να αντιμετωπιστεί αυτή η απαράδεκτη εμμονή του κ. Σόιμπλε και των άλλων συ</w:t>
      </w:r>
      <w:r>
        <w:rPr>
          <w:rFonts w:eastAsia="Times New Roman" w:cs="Times New Roman"/>
          <w:szCs w:val="24"/>
        </w:rPr>
        <w:t xml:space="preserve">ντηρητικών κύκλων της Ευρώπης. </w:t>
      </w:r>
    </w:p>
    <w:p w14:paraId="24A429E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Η Κυβέρνηση όμως έχει δείξει ότι δεν μπορεί να αξιοποιήσει ούτε αυτές τις προσπάθειες. Το έχουμε πει και το επαναλαμβάνουμε. Όσο πιο γρήγορα φύγει αυτή η Κυβέρνηση, τόσο καλύτερα για τον τόπο. Και πρέπει να αφήσουν επιτέλους</w:t>
      </w:r>
      <w:r>
        <w:rPr>
          <w:rFonts w:eastAsia="Times New Roman" w:cs="Times New Roman"/>
          <w:szCs w:val="24"/>
        </w:rPr>
        <w:t xml:space="preserve"> τα παραμύθια περί συνεννόησης και διαλόγου στο «και πέντε». Τώρα που είναι με την πλάτη στον τοίχο, αναζητούν συνενόχους για την αποτυχία τους. </w:t>
      </w:r>
    </w:p>
    <w:p w14:paraId="24A429E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Όμως, για να είμαι ξεκάθαρη, θέλω να επαναλάβω για μια ακόμη φορά πόσα αντίστοιχα προβλήματα θα αντιμετωπίσει </w:t>
      </w:r>
      <w:r>
        <w:rPr>
          <w:rFonts w:eastAsia="Times New Roman" w:cs="Times New Roman"/>
          <w:szCs w:val="24"/>
        </w:rPr>
        <w:t>και μια άλλη αυριανή κυβέρνηση αν δεν εκφράζει την ευρύτατη πλειοψηφία του ελληνικού λαού. Μόνο μια τέτοια κυβέρνηση θα ενισχύσει την αξιοπιστία της χώρας, θα προχωρήσει στις αναγκαίες προοδευτικές μεταρρυθμίσεις και θα μπορέσει να διαπραγματευτεί αξιόπιστ</w:t>
      </w:r>
      <w:r>
        <w:rPr>
          <w:rFonts w:eastAsia="Times New Roman" w:cs="Times New Roman"/>
          <w:szCs w:val="24"/>
        </w:rPr>
        <w:t xml:space="preserve">α με τους εταίρους ώστε να φέρει αποτέλεσμα και για το χρέος και για τα πρωτογενή πλεονάσματα. </w:t>
      </w:r>
    </w:p>
    <w:p w14:paraId="24A429E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Επειδή, λοιπόν, ΣΥΡΙΖΑ και Νέα Δημοκρατία αρνούνται τη συνεννόηση και προτιμούν την πόλωση γιατί νομίζουν ότι έτσι κρατούν δυνάμεις στον χαμηλό δικομματισμό, η </w:t>
      </w:r>
      <w:r>
        <w:rPr>
          <w:rFonts w:eastAsia="Times New Roman" w:cs="Times New Roman"/>
          <w:szCs w:val="24"/>
        </w:rPr>
        <w:t xml:space="preserve">θέση μας είναι απόλυτα ξεκάθαρη. Ζητάμε την αλλαγή των πολιτικών συσχετισμών σήμερα στην κοινωνία, αύριο στη Βουλή, με την αποφασιστική ενίσχυση της Δημοκρατικής Συμπαράταξης, για να προωθήσουμε επιτέλους τη συνεννόηση, για να υλοποιηθεί μια εθνική γραμμή </w:t>
      </w:r>
      <w:r>
        <w:rPr>
          <w:rFonts w:eastAsia="Times New Roman" w:cs="Times New Roman"/>
          <w:szCs w:val="24"/>
        </w:rPr>
        <w:t>για τον τόπο που θα οδηγήσει οριστικά στην έξοδο από την κρίση και τα μνημόνια.</w:t>
      </w:r>
    </w:p>
    <w:p w14:paraId="24A429E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24A429E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επανερχόμενη στο σημερινό θέμα, ξεκινώ με μια ακόμη διαπίστωση. Η κυβ</w:t>
      </w:r>
      <w:r>
        <w:rPr>
          <w:rFonts w:eastAsia="Times New Roman" w:cs="Times New Roman"/>
          <w:szCs w:val="24"/>
        </w:rPr>
        <w:t>ερνητική πλειοψηφία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στα λόγια λίγο πολύ παραδέχεται ότι εξοντώνει τη μεσαία τάξη, αλλά αμαρτάνει για να προστατέψει τους φτωχότερους. Αυτά μας λένε. </w:t>
      </w:r>
    </w:p>
    <w:p w14:paraId="24A429E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Έχουν, όμως, σχέση τα λόγια με τις πράξεις; Και ερωτώ ευθέως τους κυρίους Υπουργούς: Επιβαρύνει, ναι ή όχι, τους χαμηλοσυνταξιούχους η άγρια περικοπή του ΕΚΑΣ και η αύξηση των εισφορών υγείας για τις συντάξεις ταυτόχρονα, αθροιστικά; </w:t>
      </w:r>
    </w:p>
    <w:p w14:paraId="24A429E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Επιβαρύνει, ναι ή όχι</w:t>
      </w:r>
      <w:r>
        <w:rPr>
          <w:rFonts w:eastAsia="Times New Roman" w:cs="Times New Roman"/>
          <w:szCs w:val="24"/>
        </w:rPr>
        <w:t xml:space="preserve">, τους χαμηλόμισθους και τους χαμηλοσυνταξιούχους ξανά η μεγάλη μείωση του αφορολόγητου; </w:t>
      </w:r>
    </w:p>
    <w:p w14:paraId="24A429E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Επιβαρύνει, ναι ή όχι, τους οικονομικά ασθενέστερους η δραστική μείωση των δικαιούχων του επιδόματος θέρμανσης; </w:t>
      </w:r>
    </w:p>
    <w:p w14:paraId="24A429E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Επιβαρύνει, ναι ή όχι, τους απλούς πολίτες η διαλυτικ</w:t>
      </w:r>
      <w:r>
        <w:rPr>
          <w:rFonts w:eastAsia="Times New Roman" w:cs="Times New Roman"/>
          <w:szCs w:val="24"/>
        </w:rPr>
        <w:t xml:space="preserve">ή κατάσταση που επικρατεί σήμερα στα νοσοκομεία και η υποβάθμιση της δημόσιας παιδείας; </w:t>
      </w:r>
    </w:p>
    <w:p w14:paraId="24A429E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Επιβαρύνει, ναι ή όχι, ο «νέος τρόπος» -σε εισαγωγικά- υπολογισμού των συντάξεων του κ.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24A429E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Επιβαρύνουν, ναι ή όχι, τα 260 εκατομμύρια που θα αφαιρεθούν από συντάξεις χηρείας; </w:t>
      </w:r>
    </w:p>
    <w:p w14:paraId="24A429E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Επιβαρύνει, ναι ή όχι, κύριοι Υπουργοί, η δραματική αύξηση των εισφορών για τους ελεύθερους επαγγελματίες, που αγωνίζονται να τα βγάλουν πέρα καθημερινά με αυτήν την κατάσ</w:t>
      </w:r>
      <w:r>
        <w:rPr>
          <w:rFonts w:eastAsia="Times New Roman" w:cs="Times New Roman"/>
          <w:szCs w:val="24"/>
        </w:rPr>
        <w:t xml:space="preserve">ταση που επικρατεί στην οικονομία που εσείς έχετε δημιουργήσει; </w:t>
      </w:r>
    </w:p>
    <w:p w14:paraId="24A429F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Επιβαρύνει, ναι ή όχι, τους οικονομικά αδύναμους η κατάργηση των φοροαπαλλαγών για ιατρικές δαπάνες και –ακούστε!- η κατάργηση τεσσάρων κοινωνικών επιδομάτων που αφορούν φτωχές οικογένειες κα</w:t>
      </w:r>
      <w:r>
        <w:rPr>
          <w:rFonts w:eastAsia="Times New Roman" w:cs="Times New Roman"/>
          <w:szCs w:val="24"/>
        </w:rPr>
        <w:t xml:space="preserve">ι άνεργους, με το πρόσχημα ότι δήθεν αυτά ενσωματώνονται στο κοινωνικό εισόδημα αλληλεγγύης; </w:t>
      </w:r>
    </w:p>
    <w:p w14:paraId="24A429F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τέλος, απειλεί, ναι ή όχι, τους οικονομικά ασθενέστερους η απελευθέρωση των πλειστηριασμών της πρώτης κατοικίας που έχετε συνομολογήσει μετά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w:t>
      </w:r>
    </w:p>
    <w:p w14:paraId="24A429F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μπορούσα να συνεχίσω με πολλές άλλες περιπτώσεις αυτόν τον κατάλογο της δυστυχίας και της απελπισίας. Δεν χρειάζεται, όμως, γιατί οι πολίτες όλα αυτά τα ζουν καθημερινά στο πετσί τους και θα σας δώσουν πολύ σκληρή απάντηση στις επόμενες εκλογές, όποτε κ</w:t>
      </w:r>
      <w:r>
        <w:rPr>
          <w:rFonts w:eastAsia="Times New Roman" w:cs="Times New Roman"/>
          <w:szCs w:val="24"/>
        </w:rPr>
        <w:t xml:space="preserve">αι αν αυτές γίνουν. </w:t>
      </w:r>
    </w:p>
    <w:p w14:paraId="24A429F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Ένα μόνο θέλω να ρωτήσω ακόμα: Είναι αλήθεια ότι θα φέρετε νομοθετικές διατάξεις και μάλιστα, όπως ακούγεται, με τροπολογίες που στέλνουν στις καλένδες το θέμα της επαναφοράς της συρροής και επεκτασιμότητας των συλλογικών συμβάσεων, πο</w:t>
      </w:r>
      <w:r>
        <w:rPr>
          <w:rFonts w:eastAsia="Times New Roman" w:cs="Times New Roman"/>
          <w:szCs w:val="24"/>
        </w:rPr>
        <w:t>υ με βάση τον ν.4024 έπρεπε ήδη να έχει γίνει, αλλά βεβαίως παγώνουν και τις συντάξεις για πάρα πολλά χρόνια; Αν ναι, έχω μόνο ένα σχόλιο: Δεν θα γλιτώσετε το πικρό ποτήρι της καταδίκης του ελληνικού λαού.</w:t>
      </w:r>
    </w:p>
    <w:p w14:paraId="24A429F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w:t>
      </w:r>
      <w:r>
        <w:rPr>
          <w:rFonts w:eastAsia="Times New Roman" w:cs="Times New Roman"/>
          <w:szCs w:val="24"/>
        </w:rPr>
        <w:t>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4A429F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Θυμίζω, βέβαια, ότι είχατε σηκώσει και ψηλά τη φούσκα των αντίμετρων. Έσκασε και αυτή! </w:t>
      </w:r>
    </w:p>
    <w:p w14:paraId="24A429F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είναι ώρα για μια ριζική αλλαγή πολιτικής που θα δώσει και πάλι ελπίδα, πραγματική αυτή τη φορά και προοπτική στ</w:t>
      </w:r>
      <w:r>
        <w:rPr>
          <w:rFonts w:eastAsia="Times New Roman" w:cs="Times New Roman"/>
          <w:szCs w:val="24"/>
        </w:rPr>
        <w:t xml:space="preserve">ις Ελληνίδες και στους Έλληνες και κυρίως στη νέα γενιά. </w:t>
      </w:r>
    </w:p>
    <w:p w14:paraId="24A429F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παράταξή μας, η Δημοκρατική Συμπαράταξη, επαγγέλλεται μια πολιτική που στηρίζεται στην παραγωγή νέου πλούτου –ναι, πριν απ’ όλα- συνδέοντάς την άρρηκτα με τη δίκαιη διανομή του για να υλοποιήσουμε</w:t>
      </w:r>
      <w:r>
        <w:rPr>
          <w:rFonts w:eastAsia="Times New Roman" w:cs="Times New Roman"/>
          <w:szCs w:val="24"/>
        </w:rPr>
        <w:t xml:space="preserve"> τον στόχο της κοινωνικής δικαιοσύνης. </w:t>
      </w:r>
    </w:p>
    <w:p w14:paraId="24A429F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μην ακούω τώρα εδώ πέρα σχόλια περί καταστροφής του κοινωνικού κράτους από το ΠΑΣΟΚ, γιατί το ΠΑΣΟΚ δημιούργησε το κοινωνικό κράτος. Πολύ απλά, δεν υπήρχε τίποτα πριν τη </w:t>
      </w:r>
      <w:r>
        <w:rPr>
          <w:rFonts w:eastAsia="Times New Roman" w:cs="Times New Roman"/>
          <w:szCs w:val="24"/>
        </w:rPr>
        <w:t>δ</w:t>
      </w:r>
      <w:r>
        <w:rPr>
          <w:rFonts w:eastAsia="Times New Roman" w:cs="Times New Roman"/>
          <w:szCs w:val="24"/>
        </w:rPr>
        <w:t xml:space="preserve">ημοκρατική παράταξη. </w:t>
      </w:r>
    </w:p>
    <w:p w14:paraId="24A429F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4A429F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Και μπορεί να κοιτάμε πάντα μπροστά και στο μέλλον, αλλά, επιτέλους, δεν μπορούμε να ξαναγράψουμε την ιστορία σε αυτόν τον τόπο, όπως βολεύει κάποιους μέσα σε αυτήν την Αίθουσα. </w:t>
      </w:r>
    </w:p>
    <w:p w14:paraId="24A429F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Στοχεύουμε, λοιπόν,</w:t>
      </w:r>
      <w:r>
        <w:rPr>
          <w:rFonts w:eastAsia="Times New Roman" w:cs="Times New Roman"/>
          <w:szCs w:val="24"/>
        </w:rPr>
        <w:t xml:space="preserve"> στην παροχή ποιοτικών δημόσιων αγαθών σε όλους τους πολίτες, αλλά και στην κατά προτεραιότητα στήριξη με </w:t>
      </w:r>
      <w:proofErr w:type="spellStart"/>
      <w:r>
        <w:rPr>
          <w:rFonts w:eastAsia="Times New Roman" w:cs="Times New Roman"/>
          <w:szCs w:val="24"/>
        </w:rPr>
        <w:t>στοχευμένες</w:t>
      </w:r>
      <w:proofErr w:type="spellEnd"/>
      <w:r>
        <w:rPr>
          <w:rFonts w:eastAsia="Times New Roman" w:cs="Times New Roman"/>
          <w:szCs w:val="24"/>
        </w:rPr>
        <w:t xml:space="preserve"> πολιτικές των αδύναμων κοινωνικών ομάδων για τη διασφάλιση κοινωνικής συνοχής. </w:t>
      </w:r>
    </w:p>
    <w:p w14:paraId="24A429F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Μας ενδιαφέρει να δώσουμε ίσες ευκαιρίες σε όλους και να π</w:t>
      </w:r>
      <w:r>
        <w:rPr>
          <w:rFonts w:eastAsia="Times New Roman" w:cs="Times New Roman"/>
          <w:szCs w:val="24"/>
        </w:rPr>
        <w:t xml:space="preserve">άρουμε μέτρα αντιμετώπισης της φτώχειας που οδηγεί σε απόγνωση μεγάλο τμήμα του πληθυσμού σήμερα, μέτρα που θα αποτελούν το μέρισμα της ανάπτυξης για τους κοινωνικά αδύναμους και όχι το αποτέλεσμα της εξοντωτικής </w:t>
      </w:r>
      <w:proofErr w:type="spellStart"/>
      <w:r>
        <w:rPr>
          <w:rFonts w:eastAsia="Times New Roman" w:cs="Times New Roman"/>
          <w:szCs w:val="24"/>
        </w:rPr>
        <w:t>υπερφορολόγησης</w:t>
      </w:r>
      <w:proofErr w:type="spellEnd"/>
      <w:r>
        <w:rPr>
          <w:rFonts w:eastAsia="Times New Roman" w:cs="Times New Roman"/>
          <w:szCs w:val="24"/>
        </w:rPr>
        <w:t xml:space="preserve"> που υπονομεύει τη μετάβαση </w:t>
      </w:r>
      <w:r>
        <w:rPr>
          <w:rFonts w:eastAsia="Times New Roman" w:cs="Times New Roman"/>
          <w:szCs w:val="24"/>
        </w:rPr>
        <w:t>σε μια σταθερή αναπτυξιακή πορεία.</w:t>
      </w:r>
    </w:p>
    <w:p w14:paraId="24A429F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Μας ενδιαφέρουν, κυρίες και κύριοι Βουλευτές, τα εκατομμύρια των αγνοημένων Ελλήνων αυτήν τη στιγμή από μια Κυβέρνηση που το μόνο που την ενδιαφέρει είναι να κρατήσει τη θέση της στην καρέκλα της και να παρατείνει την παρ</w:t>
      </w:r>
      <w:r>
        <w:rPr>
          <w:rFonts w:eastAsia="Times New Roman" w:cs="Times New Roman"/>
          <w:szCs w:val="24"/>
        </w:rPr>
        <w:t>αμονή της στην εξουσία.</w:t>
      </w:r>
    </w:p>
    <w:p w14:paraId="24A429F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Ως ένα μικρό ίσως, αλλά αποφασιστικό βήμα σε αυτήν την κατεύθυνση μέσα στις δεδομένες συνθήκες της κρίσης καταθέσαμε την πρόταση νόμου που συζητάμε σήμερα. Θετικό είναι κατ’ αρχάς ότι έστω και με διετή καθυστέρηση δεχτήκατε την εφαρ</w:t>
      </w:r>
      <w:r>
        <w:rPr>
          <w:rFonts w:eastAsia="Times New Roman" w:cs="Times New Roman"/>
          <w:szCs w:val="24"/>
        </w:rPr>
        <w:t xml:space="preserve">μογή της πρότασής μας για το κοινωνικό εισόδημα αλληλεγγύης, πρόταση που είχε θεσμοθετηθεί με πρωτοβουλία του τότε Υφυπουργού Βασίλη </w:t>
      </w:r>
      <w:proofErr w:type="spellStart"/>
      <w:r>
        <w:rPr>
          <w:rFonts w:eastAsia="Times New Roman" w:cs="Times New Roman"/>
          <w:szCs w:val="24"/>
        </w:rPr>
        <w:t>Κεγκέρογλου</w:t>
      </w:r>
      <w:proofErr w:type="spellEnd"/>
      <w:r>
        <w:rPr>
          <w:rFonts w:eastAsia="Times New Roman" w:cs="Times New Roman"/>
          <w:szCs w:val="24"/>
        </w:rPr>
        <w:t xml:space="preserve"> και είχε υλοποιηθεί στην αρχή πιλοτικά.</w:t>
      </w:r>
    </w:p>
    <w:p w14:paraId="24A429F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συρρικνώσατε, όμως, και οφείλετε να το αποκαταστήσετε, γιατί ένα ολο</w:t>
      </w:r>
      <w:r>
        <w:rPr>
          <w:rFonts w:eastAsia="Times New Roman" w:cs="Times New Roman"/>
          <w:szCs w:val="24"/>
        </w:rPr>
        <w:t>κληρωμένο δίχτυ κοινωνικής προστασίας δεν πρέπει να περιορίζεται μόνο στην επιδοματική στήριξη των δικαιούχων, αλλά να εξασφαλίζει επιπλέον τόσο την πρόσβασή του σε κοινωνικές υπηρεσίες και θεμελιώδη αγαθά όσο και την ένταξη ή την επανένταξη στην αγορά εργ</w:t>
      </w:r>
      <w:r>
        <w:rPr>
          <w:rFonts w:eastAsia="Times New Roman" w:cs="Times New Roman"/>
          <w:szCs w:val="24"/>
        </w:rPr>
        <w:t>ασίας. Γιατί ο τελικός στόχος κάθε τέτοιας πολιτικής είναι όχι απλά η πρόσκαιρη στήριξη, αλλά η ουσιαστική βοήθεια για να μπορέσουν επιτέλους να σταθούν στα πόδια τους.</w:t>
      </w:r>
    </w:p>
    <w:p w14:paraId="24A42A0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πρότασή μας περιλαμβάνει ακόμη:</w:t>
      </w:r>
    </w:p>
    <w:p w14:paraId="24A42A0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Πρώτον, τη διασφάλιση της προστασίας της πρώτης κατοι</w:t>
      </w:r>
      <w:r>
        <w:rPr>
          <w:rFonts w:eastAsia="Times New Roman" w:cs="Times New Roman"/>
          <w:szCs w:val="24"/>
        </w:rPr>
        <w:t>κίας για όσους εντάσσονται στον ν.3869/2010.</w:t>
      </w:r>
    </w:p>
    <w:p w14:paraId="24A42A0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Δεύτερον, την επαναφορά στα 1.500 ευρώ του ακατάσχετου λογαριασμού και την προστασία των </w:t>
      </w:r>
      <w:proofErr w:type="spellStart"/>
      <w:r>
        <w:rPr>
          <w:rFonts w:eastAsia="Times New Roman" w:cs="Times New Roman"/>
          <w:szCs w:val="24"/>
        </w:rPr>
        <w:t>προνοιακών</w:t>
      </w:r>
      <w:proofErr w:type="spellEnd"/>
      <w:r>
        <w:rPr>
          <w:rFonts w:eastAsia="Times New Roman" w:cs="Times New Roman"/>
          <w:szCs w:val="24"/>
        </w:rPr>
        <w:t xml:space="preserve"> και αναπηρικών επιδομάτων και κάθε μορφής βοηθημάτων ή οικονομικών ενισχύσεων που χορηγούνται σε ευπαθείς ομάδε</w:t>
      </w:r>
      <w:r>
        <w:rPr>
          <w:rFonts w:eastAsia="Times New Roman" w:cs="Times New Roman"/>
          <w:szCs w:val="24"/>
        </w:rPr>
        <w:t>ς ή πολίτες που έχουν πληγεί από φυσικές καταστροφές, καθώς και των αποζημιώσεων που καταβάλλονται στους αγρότες με βάση τους κανονισμούς ΕΛΓΑ και ΠΣΕΑ.</w:t>
      </w:r>
    </w:p>
    <w:p w14:paraId="24A42A0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Τρίτον, την πρόσθετη στελέχωση των ΚΕΠ για την υποστήριξη των δράσεων κοινωνικής προστασίας.</w:t>
      </w:r>
    </w:p>
    <w:p w14:paraId="24A42A0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Τέταρτον, </w:t>
      </w:r>
      <w:r>
        <w:rPr>
          <w:rFonts w:eastAsia="Times New Roman" w:cs="Times New Roman"/>
          <w:szCs w:val="24"/>
        </w:rPr>
        <w:t xml:space="preserve">την ανάκτηση αυτοτέλειας των </w:t>
      </w:r>
      <w:proofErr w:type="spellStart"/>
      <w:r>
        <w:rPr>
          <w:rFonts w:eastAsia="Times New Roman" w:cs="Times New Roman"/>
          <w:szCs w:val="24"/>
        </w:rPr>
        <w:t>ΚΕΚΥΚΑμεΑ</w:t>
      </w:r>
      <w:proofErr w:type="spellEnd"/>
      <w:r>
        <w:rPr>
          <w:rFonts w:eastAsia="Times New Roman" w:cs="Times New Roman"/>
          <w:szCs w:val="24"/>
        </w:rPr>
        <w:t xml:space="preserve"> και την ένταξή τους στα κέντρα κοινωνικής πρόνοιας όλων των γεωγραφικών περιφερειών της χώρας.</w:t>
      </w:r>
    </w:p>
    <w:p w14:paraId="24A42A05" w14:textId="77777777" w:rsidR="00940AA5" w:rsidRDefault="00122158">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την εξαίρεση του επιδόματος αναπηρίας από το εισοδηματικό όριο που λαμβάνεται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για την επιβολή της εισφορ</w:t>
      </w:r>
      <w:r>
        <w:rPr>
          <w:rFonts w:eastAsia="Times New Roman" w:cs="Times New Roman"/>
          <w:szCs w:val="24"/>
        </w:rPr>
        <w:t>άς κοινωνικής αλληλεγγύης.</w:t>
      </w:r>
    </w:p>
    <w:p w14:paraId="24A42A06" w14:textId="77777777" w:rsidR="00940AA5" w:rsidRDefault="00122158">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την </w:t>
      </w:r>
      <w:proofErr w:type="spellStart"/>
      <w:r>
        <w:rPr>
          <w:rFonts w:eastAsia="Times New Roman" w:cs="Times New Roman"/>
          <w:szCs w:val="24"/>
        </w:rPr>
        <w:t>υποστηρίξη</w:t>
      </w:r>
      <w:proofErr w:type="spellEnd"/>
      <w:r>
        <w:rPr>
          <w:rFonts w:eastAsia="Times New Roman" w:cs="Times New Roman"/>
          <w:szCs w:val="24"/>
        </w:rPr>
        <w:t xml:space="preserve"> στις στέγες υποστηριζόμενης διαβίωσης με εξαίρεση των νοσηλίων από το </w:t>
      </w:r>
      <w:proofErr w:type="spellStart"/>
      <w:r>
        <w:rPr>
          <w:rFonts w:eastAsia="Times New Roman" w:cs="Times New Roman"/>
          <w:szCs w:val="24"/>
          <w:lang w:val="en-US"/>
        </w:rPr>
        <w:t>clawback</w:t>
      </w:r>
      <w:proofErr w:type="spellEnd"/>
      <w:r>
        <w:rPr>
          <w:rFonts w:eastAsia="Times New Roman" w:cs="Times New Roman"/>
          <w:szCs w:val="24"/>
        </w:rPr>
        <w:t xml:space="preserve"> και το </w:t>
      </w:r>
      <w:r>
        <w:rPr>
          <w:rFonts w:eastAsia="Times New Roman" w:cs="Times New Roman"/>
          <w:szCs w:val="24"/>
          <w:lang w:val="en-US"/>
        </w:rPr>
        <w:t>rebate</w:t>
      </w:r>
      <w:r>
        <w:rPr>
          <w:rFonts w:eastAsia="Times New Roman" w:cs="Times New Roman"/>
          <w:szCs w:val="24"/>
        </w:rPr>
        <w:t xml:space="preserve"> που εφαρμόζει ο ΕΟΠΥΥ.</w:t>
      </w:r>
    </w:p>
    <w:p w14:paraId="24A42A0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Και </w:t>
      </w:r>
      <w:proofErr w:type="spellStart"/>
      <w:r>
        <w:rPr>
          <w:rFonts w:eastAsia="Times New Roman" w:cs="Times New Roman"/>
          <w:szCs w:val="24"/>
        </w:rPr>
        <w:t>έβδομον</w:t>
      </w:r>
      <w:proofErr w:type="spellEnd"/>
      <w:r>
        <w:rPr>
          <w:rFonts w:eastAsia="Times New Roman" w:cs="Times New Roman"/>
          <w:szCs w:val="24"/>
        </w:rPr>
        <w:t xml:space="preserve">, τη μείωση του ΦΠΑ για τα προϊόντα που διαθέτουν προς πώληση τα τμήματα </w:t>
      </w:r>
      <w:r>
        <w:rPr>
          <w:rFonts w:eastAsia="Times New Roman" w:cs="Times New Roman"/>
          <w:szCs w:val="24"/>
        </w:rPr>
        <w:t>εκπαίδευσης και απασχόλησης ατόμων με νοητική υστέρηση και εν γένει τα εργαστήρια ατόμων με αναπηρία στο πλαίσιο της δημιουργικής απασχόλησης των συνανθρώπων μας.</w:t>
      </w:r>
    </w:p>
    <w:p w14:paraId="24A42A0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Αλίμονο αν αυτά δεν μπορούν να γίνουν αποδεκτά. Τα τρία τελευταία με την τροπολογία που κατέθ</w:t>
      </w:r>
      <w:r>
        <w:rPr>
          <w:rFonts w:eastAsia="Times New Roman" w:cs="Times New Roman"/>
          <w:szCs w:val="24"/>
        </w:rPr>
        <w:t xml:space="preserve">εσε η </w:t>
      </w:r>
      <w:proofErr w:type="spellStart"/>
      <w:r>
        <w:rPr>
          <w:rFonts w:eastAsia="Times New Roman" w:cs="Times New Roman"/>
          <w:szCs w:val="24"/>
        </w:rPr>
        <w:t>εισηγήτριά</w:t>
      </w:r>
      <w:proofErr w:type="spellEnd"/>
      <w:r>
        <w:rPr>
          <w:rFonts w:eastAsia="Times New Roman" w:cs="Times New Roman"/>
          <w:szCs w:val="24"/>
        </w:rPr>
        <w:t xml:space="preserve"> μας κ. </w:t>
      </w:r>
      <w:proofErr w:type="spellStart"/>
      <w:r>
        <w:rPr>
          <w:rFonts w:eastAsia="Times New Roman" w:cs="Times New Roman"/>
          <w:szCs w:val="24"/>
        </w:rPr>
        <w:t>Χριστοφιλοπούλου</w:t>
      </w:r>
      <w:proofErr w:type="spellEnd"/>
      <w:r>
        <w:rPr>
          <w:rFonts w:eastAsia="Times New Roman" w:cs="Times New Roman"/>
          <w:szCs w:val="24"/>
        </w:rPr>
        <w:t>.</w:t>
      </w:r>
    </w:p>
    <w:p w14:paraId="24A42A0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ακούστηκαν πολύ καλά λόγια για αυτήν την πρόταση στα πλαίσια του διαλόγου στην </w:t>
      </w:r>
      <w:r>
        <w:rPr>
          <w:rFonts w:eastAsia="Times New Roman" w:cs="Times New Roman"/>
          <w:szCs w:val="24"/>
        </w:rPr>
        <w:t>ε</w:t>
      </w:r>
      <w:r>
        <w:rPr>
          <w:rFonts w:eastAsia="Times New Roman" w:cs="Times New Roman"/>
          <w:szCs w:val="24"/>
        </w:rPr>
        <w:t>πιτροπή της Βουλής, αλλά από λόγια χόρτασαν οι πολίτες. Είναι ώρα για πράξεις και πράξη συνιστά η αποδοχή</w:t>
      </w:r>
      <w:r>
        <w:rPr>
          <w:rFonts w:eastAsia="Times New Roman" w:cs="Times New Roman"/>
          <w:szCs w:val="24"/>
        </w:rPr>
        <w:t xml:space="preserve"> της πρότασής μας. Ιδού η Ρόδος!</w:t>
      </w:r>
    </w:p>
    <w:p w14:paraId="24A42A0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Και μην ξεχνάμε, το υπερβάλλον ποσό από το πρωτογενές πλεόνασμα του 2016, που επιτεύχθηκε με άγρια </w:t>
      </w:r>
      <w:proofErr w:type="spellStart"/>
      <w:r>
        <w:rPr>
          <w:rFonts w:eastAsia="Times New Roman" w:cs="Times New Roman"/>
          <w:szCs w:val="24"/>
        </w:rPr>
        <w:t>υπερφορολόγηση</w:t>
      </w:r>
      <w:proofErr w:type="spellEnd"/>
      <w:r>
        <w:rPr>
          <w:rFonts w:eastAsia="Times New Roman" w:cs="Times New Roman"/>
          <w:szCs w:val="24"/>
        </w:rPr>
        <w:t xml:space="preserve"> επιχειρήσεων και νοικοκυριών, το οποίο σύμφωνα με δική σας συμφωνία στο τρίτο μνημόνιο μπορεί να διατεθεί ως κοινωνικό μέρισμα, φτάνει το 1,9 </w:t>
      </w:r>
      <w:r>
        <w:rPr>
          <w:rFonts w:eastAsia="Times New Roman" w:cs="Times New Roman"/>
          <w:szCs w:val="24"/>
        </w:rPr>
        <w:t>δισεκατομμύρια ευρώ. Με ένα μόνον μέρος αυτού του ποσού μπορούσατε κάλλιστα να χρηματοδοτήσετε το σύνολο των μέτρων που προτείνουμε, αλλά και να υλοποιηθούν πολιτικές για πρόσληψη διακοσίων χιλιάδων ανέργων στον ιδιωτικό τομέα, μέσω επιδότησης των εισφορών</w:t>
      </w:r>
      <w:r>
        <w:rPr>
          <w:rFonts w:eastAsia="Times New Roman" w:cs="Times New Roman"/>
          <w:szCs w:val="24"/>
        </w:rPr>
        <w:t xml:space="preserve"> στην κοινωνική ασφάλιση, μείωση των συντελεστών ΦΠΑ στο κρασί και στην εστίαση και ενίσχυση των πολιτικών στήριξης στις οικογένειες. </w:t>
      </w:r>
    </w:p>
    <w:p w14:paraId="24A42A0B" w14:textId="77777777" w:rsidR="00940AA5" w:rsidRDefault="00122158">
      <w:pPr>
        <w:spacing w:line="600" w:lineRule="auto"/>
        <w:ind w:firstLine="720"/>
        <w:jc w:val="both"/>
        <w:rPr>
          <w:rFonts w:eastAsia="Times New Roman"/>
          <w:szCs w:val="24"/>
        </w:rPr>
      </w:pPr>
      <w:r>
        <w:rPr>
          <w:rFonts w:eastAsia="Times New Roman"/>
          <w:szCs w:val="24"/>
        </w:rPr>
        <w:lastRenderedPageBreak/>
        <w:t>Εσείς, όμως, αποφασίσατε να καταναλώσετε το σύνολο αυτού του ποσού για να πληρώσετε τοκοχρεολύσια. Γιατί; Γιατί απλά καθυ</w:t>
      </w:r>
      <w:r>
        <w:rPr>
          <w:rFonts w:eastAsia="Times New Roman"/>
          <w:szCs w:val="24"/>
        </w:rPr>
        <w:t>στερήσατε την αξιολόγηση και είστε και σε αυτό με την πλάτη στον τοίχο.</w:t>
      </w:r>
    </w:p>
    <w:p w14:paraId="24A42A0C" w14:textId="77777777" w:rsidR="00940AA5" w:rsidRDefault="00122158">
      <w:pPr>
        <w:spacing w:line="600" w:lineRule="auto"/>
        <w:ind w:firstLine="720"/>
        <w:jc w:val="both"/>
        <w:rPr>
          <w:rFonts w:eastAsia="Times New Roman"/>
          <w:szCs w:val="24"/>
        </w:rPr>
      </w:pPr>
      <w:r>
        <w:rPr>
          <w:rFonts w:eastAsia="Times New Roman"/>
          <w:szCs w:val="24"/>
        </w:rPr>
        <w:t xml:space="preserve">Κύριοι της Κυβέρνησης, περιμένουμε μια συγκεκριμένη απάντηση. Καθαρές κουβέντες. Ναι ή όχι στις προτάσεις μας. </w:t>
      </w:r>
    </w:p>
    <w:p w14:paraId="24A42A0D" w14:textId="77777777" w:rsidR="00940AA5" w:rsidRDefault="00122158">
      <w:pPr>
        <w:spacing w:line="600" w:lineRule="auto"/>
        <w:ind w:firstLine="720"/>
        <w:jc w:val="both"/>
        <w:rPr>
          <w:rFonts w:eastAsia="Times New Roman"/>
          <w:szCs w:val="24"/>
        </w:rPr>
      </w:pPr>
      <w:r>
        <w:rPr>
          <w:rFonts w:eastAsia="Times New Roman"/>
          <w:szCs w:val="24"/>
        </w:rPr>
        <w:t>Και μια δέσμευση από εμάς. Εμείς σε κάθε περίπτωση θα επιμείνουμε για τη</w:t>
      </w:r>
      <w:r>
        <w:rPr>
          <w:rFonts w:eastAsia="Times New Roman"/>
          <w:szCs w:val="24"/>
        </w:rPr>
        <w:t xml:space="preserve">ν υλοποίηση και την εφαρμογή τους, όπως και θα επιμείνουμε στις προτάσεις μας για νομοθετικές και κανονιστικές παρεμβάσεις για τη στήριξη της πολύτεκνης και </w:t>
      </w:r>
      <w:proofErr w:type="spellStart"/>
      <w:r>
        <w:rPr>
          <w:rFonts w:eastAsia="Times New Roman"/>
          <w:szCs w:val="24"/>
        </w:rPr>
        <w:t>τρίτεκνης</w:t>
      </w:r>
      <w:proofErr w:type="spellEnd"/>
      <w:r>
        <w:rPr>
          <w:rFonts w:eastAsia="Times New Roman"/>
          <w:szCs w:val="24"/>
        </w:rPr>
        <w:t xml:space="preserve"> οικογένειας από τη στιγμή μάλιστα που η Βουλή έκανε δεκτή την πρόταση μας για τη </w:t>
      </w:r>
      <w:r>
        <w:rPr>
          <w:rFonts w:eastAsia="Times New Roman"/>
          <w:szCs w:val="24"/>
        </w:rPr>
        <w:t>δ</w:t>
      </w:r>
      <w:r>
        <w:rPr>
          <w:rFonts w:eastAsia="Times New Roman"/>
          <w:szCs w:val="24"/>
        </w:rPr>
        <w:t>ιακομμα</w:t>
      </w:r>
      <w:r>
        <w:rPr>
          <w:rFonts w:eastAsia="Times New Roman"/>
          <w:szCs w:val="24"/>
        </w:rPr>
        <w:t xml:space="preserve">τική </w:t>
      </w:r>
      <w:r>
        <w:rPr>
          <w:rFonts w:eastAsia="Times New Roman"/>
          <w:szCs w:val="24"/>
        </w:rPr>
        <w:t>ε</w:t>
      </w:r>
      <w:r>
        <w:rPr>
          <w:rFonts w:eastAsia="Times New Roman"/>
          <w:szCs w:val="24"/>
        </w:rPr>
        <w:t xml:space="preserve">πιτροπή για το </w:t>
      </w:r>
      <w:r>
        <w:rPr>
          <w:rFonts w:eastAsia="Times New Roman"/>
          <w:szCs w:val="24"/>
        </w:rPr>
        <w:t>δ</w:t>
      </w:r>
      <w:r>
        <w:rPr>
          <w:rFonts w:eastAsia="Times New Roman"/>
          <w:szCs w:val="24"/>
        </w:rPr>
        <w:t>ημογραφικό.</w:t>
      </w:r>
    </w:p>
    <w:p w14:paraId="24A42A0E" w14:textId="77777777" w:rsidR="00940AA5" w:rsidRDefault="00122158">
      <w:pPr>
        <w:spacing w:line="600" w:lineRule="auto"/>
        <w:ind w:firstLine="720"/>
        <w:jc w:val="both"/>
        <w:rPr>
          <w:rFonts w:eastAsia="Times New Roman"/>
          <w:szCs w:val="24"/>
        </w:rPr>
      </w:pPr>
      <w:r>
        <w:rPr>
          <w:rFonts w:eastAsia="Times New Roman"/>
          <w:szCs w:val="24"/>
        </w:rPr>
        <w:t>Η κοινωνική πολιτική, κυρίες και κύριοι Βουλευτές, για εμάς δεν μπορεί να αποτελεί ένα προεκλογικό σύνθημα, αλλά σταθερό και μόνιμο οδηγό για τις ενέργειές μας, τις αποφάσεις μας και τις πολιτικές μας, όποια θέση και αν έχ</w:t>
      </w:r>
      <w:r>
        <w:rPr>
          <w:rFonts w:eastAsia="Times New Roman"/>
          <w:szCs w:val="24"/>
        </w:rPr>
        <w:t>ουμε, από όποιο μετερίζι και αν μας τοποθετούν οι πολίτες.</w:t>
      </w:r>
    </w:p>
    <w:p w14:paraId="24A42A0F" w14:textId="77777777" w:rsidR="00940AA5" w:rsidRDefault="00122158">
      <w:pPr>
        <w:spacing w:line="600" w:lineRule="auto"/>
        <w:ind w:firstLine="720"/>
        <w:jc w:val="both"/>
        <w:rPr>
          <w:rFonts w:eastAsia="Times New Roman"/>
          <w:szCs w:val="24"/>
        </w:rPr>
      </w:pPr>
      <w:r>
        <w:rPr>
          <w:rFonts w:eastAsia="Times New Roman"/>
          <w:szCs w:val="24"/>
        </w:rPr>
        <w:t>Σας ευχαριστώ πολύ.</w:t>
      </w:r>
    </w:p>
    <w:p w14:paraId="24A42A10" w14:textId="77777777" w:rsidR="00940AA5" w:rsidRDefault="00122158">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24A42A11" w14:textId="77777777" w:rsidR="00940AA5" w:rsidRDefault="00122158">
      <w:pPr>
        <w:spacing w:line="600" w:lineRule="auto"/>
        <w:ind w:firstLine="720"/>
        <w:jc w:val="both"/>
        <w:rPr>
          <w:rFonts w:eastAsia="Times New Roman"/>
          <w:b/>
          <w:szCs w:val="24"/>
        </w:rPr>
      </w:pPr>
      <w:r>
        <w:rPr>
          <w:rFonts w:eastAsia="Times New Roman"/>
          <w:b/>
          <w:szCs w:val="24"/>
        </w:rPr>
        <w:lastRenderedPageBreak/>
        <w:t xml:space="preserve">ΠΡΟΕΔΡΕΥΩΝ (Σπυρίδων Λυκούδης): </w:t>
      </w:r>
      <w:r>
        <w:rPr>
          <w:rFonts w:eastAsia="Times New Roman"/>
          <w:szCs w:val="24"/>
        </w:rPr>
        <w:t>Ευχαριστούμε, κυρία Πρόεδρε.</w:t>
      </w:r>
    </w:p>
    <w:p w14:paraId="24A42A12" w14:textId="77777777" w:rsidR="00940AA5" w:rsidRDefault="00122158">
      <w:pPr>
        <w:spacing w:line="600" w:lineRule="auto"/>
        <w:ind w:firstLine="720"/>
        <w:jc w:val="both"/>
        <w:rPr>
          <w:rFonts w:eastAsia="Times New Roman"/>
          <w:szCs w:val="24"/>
        </w:rPr>
      </w:pPr>
      <w:r>
        <w:rPr>
          <w:rFonts w:eastAsia="Times New Roman" w:cs="Times New Roman"/>
        </w:rPr>
        <w:t>Κυρίες και κύριοι συνάδελφοι, έχω την τ</w:t>
      </w:r>
      <w:r>
        <w:rPr>
          <w:rFonts w:eastAsia="Times New Roman" w:cs="Times New Roman"/>
        </w:rPr>
        <w:t>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cs="Times New Roman"/>
        </w:rPr>
        <w:t xml:space="preserve"> Βουλής, σαράντα τρεις μαθήτριες και μαθητές και τρεις εκπαιδευτικοί συνοδοί τους από το 8</w:t>
      </w:r>
      <w:r>
        <w:rPr>
          <w:rFonts w:eastAsia="Times New Roman" w:cs="Times New Roman"/>
          <w:vertAlign w:val="superscript"/>
        </w:rPr>
        <w:t>ο</w:t>
      </w:r>
      <w:r>
        <w:rPr>
          <w:rFonts w:eastAsia="Times New Roman" w:cs="Times New Roman"/>
        </w:rPr>
        <w:t xml:space="preserve"> Δημοτικό Σχολείο Πάτρας και από το Δημοτικό Σχολείο </w:t>
      </w:r>
      <w:proofErr w:type="spellStart"/>
      <w:r>
        <w:rPr>
          <w:rFonts w:eastAsia="Times New Roman" w:cs="Times New Roman"/>
        </w:rPr>
        <w:t>Περαχώρας</w:t>
      </w:r>
      <w:proofErr w:type="spellEnd"/>
      <w:r>
        <w:rPr>
          <w:rFonts w:eastAsia="Times New Roman" w:cs="Times New Roman"/>
        </w:rPr>
        <w:t xml:space="preserve"> Κορινθίας. </w:t>
      </w:r>
    </w:p>
    <w:p w14:paraId="24A42A13" w14:textId="77777777" w:rsidR="00940AA5" w:rsidRDefault="00122158">
      <w:pPr>
        <w:spacing w:line="600" w:lineRule="auto"/>
        <w:ind w:left="360" w:firstLine="360"/>
        <w:jc w:val="both"/>
        <w:rPr>
          <w:rFonts w:eastAsia="Times New Roman" w:cs="Times New Roman"/>
        </w:rPr>
      </w:pPr>
      <w:r>
        <w:rPr>
          <w:rFonts w:eastAsia="Times New Roman" w:cs="Times New Roman"/>
        </w:rPr>
        <w:t>Σ</w:t>
      </w:r>
      <w:r>
        <w:rPr>
          <w:rFonts w:eastAsia="Times New Roman" w:cs="Times New Roman"/>
        </w:rPr>
        <w:t>ά</w:t>
      </w:r>
      <w:r>
        <w:rPr>
          <w:rFonts w:eastAsia="Times New Roman" w:cs="Times New Roman"/>
        </w:rPr>
        <w:t>ς καλωσορίζουμε στην ελληνική Βουλή, αγαπητοί φίλοι!</w:t>
      </w:r>
    </w:p>
    <w:p w14:paraId="24A42A14" w14:textId="77777777" w:rsidR="00940AA5" w:rsidRDefault="00122158">
      <w:pPr>
        <w:spacing w:line="600" w:lineRule="auto"/>
        <w:ind w:firstLine="709"/>
        <w:jc w:val="center"/>
        <w:rPr>
          <w:rFonts w:eastAsia="Times New Roman" w:cs="Times New Roman"/>
        </w:rPr>
      </w:pPr>
      <w:r>
        <w:rPr>
          <w:rFonts w:eastAsia="Times New Roman" w:cs="Times New Roman"/>
        </w:rPr>
        <w:t>(Χειροκροτήματα απ’ όλες τις πτέρυγ</w:t>
      </w:r>
      <w:r>
        <w:rPr>
          <w:rFonts w:eastAsia="Times New Roman" w:cs="Times New Roman"/>
        </w:rPr>
        <w:t>ες της Βουλής)</w:t>
      </w:r>
    </w:p>
    <w:p w14:paraId="24A42A15" w14:textId="77777777" w:rsidR="00940AA5" w:rsidRDefault="00122158">
      <w:pPr>
        <w:spacing w:line="600" w:lineRule="auto"/>
        <w:ind w:firstLine="720"/>
        <w:jc w:val="both"/>
        <w:rPr>
          <w:rFonts w:eastAsia="Times New Roman"/>
          <w:szCs w:val="24"/>
        </w:rPr>
      </w:pPr>
      <w:r>
        <w:rPr>
          <w:rFonts w:eastAsia="Times New Roman"/>
          <w:szCs w:val="24"/>
        </w:rPr>
        <w:t>Κυρίες και κύριοι συνάδελφοι, τον λόγο έχει ζητήσει ο Υπουργός Υγείας</w:t>
      </w:r>
      <w:r>
        <w:rPr>
          <w:rFonts w:eastAsia="Times New Roman"/>
          <w:szCs w:val="24"/>
        </w:rPr>
        <w:t xml:space="preserve"> </w:t>
      </w:r>
      <w:r>
        <w:rPr>
          <w:rFonts w:eastAsia="Times New Roman"/>
          <w:szCs w:val="24"/>
        </w:rPr>
        <w:t>κ. Ανδρέας Ξανθός.</w:t>
      </w:r>
    </w:p>
    <w:p w14:paraId="24A42A16" w14:textId="77777777" w:rsidR="00940AA5" w:rsidRDefault="00122158">
      <w:pPr>
        <w:spacing w:line="600" w:lineRule="auto"/>
        <w:ind w:firstLine="720"/>
        <w:jc w:val="both"/>
        <w:rPr>
          <w:rFonts w:eastAsia="Times New Roman"/>
          <w:szCs w:val="24"/>
        </w:rPr>
      </w:pPr>
      <w:r>
        <w:rPr>
          <w:rFonts w:eastAsia="Times New Roman"/>
          <w:szCs w:val="24"/>
        </w:rPr>
        <w:t>Κύριε Υπουργέ, έχετε τον λόγο για εννέα λεπτά.</w:t>
      </w:r>
    </w:p>
    <w:p w14:paraId="24A42A17" w14:textId="77777777" w:rsidR="00940AA5" w:rsidRDefault="00122158">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πότε θα μιλήσει η κυρία Αναπληρώτρια Υπουργός;</w:t>
      </w:r>
    </w:p>
    <w:p w14:paraId="24A42A18" w14:textId="77777777" w:rsidR="00940AA5" w:rsidRDefault="00122158">
      <w:pPr>
        <w:spacing w:line="600" w:lineRule="auto"/>
        <w:ind w:firstLine="720"/>
        <w:jc w:val="both"/>
        <w:rPr>
          <w:rFonts w:eastAsia="Times New Roman"/>
          <w:szCs w:val="24"/>
        </w:rPr>
      </w:pPr>
      <w:r>
        <w:rPr>
          <w:rFonts w:eastAsia="Times New Roman"/>
          <w:b/>
          <w:szCs w:val="24"/>
        </w:rPr>
        <w:lastRenderedPageBreak/>
        <w:t>ΘΕΑΝΩ ΦΩΤΙΟΥ (Αναπληρώτρι</w:t>
      </w:r>
      <w:r>
        <w:rPr>
          <w:rFonts w:eastAsia="Times New Roman"/>
          <w:b/>
          <w:szCs w:val="24"/>
        </w:rPr>
        <w:t xml:space="preserve">α Υπουργός Εργασίας, Κοινωνικής Ασφάλισης και Κοινωνικής Αλληλεγγύης): </w:t>
      </w:r>
      <w:r>
        <w:rPr>
          <w:rFonts w:eastAsia="Times New Roman"/>
          <w:szCs w:val="24"/>
        </w:rPr>
        <w:t>Στο τέλος για να σας ακούσω.</w:t>
      </w:r>
    </w:p>
    <w:p w14:paraId="24A42A19"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Ορίστε, κύριε Υπουργέ, έχετε τον λόγο.</w:t>
      </w:r>
    </w:p>
    <w:p w14:paraId="24A42A1A" w14:textId="77777777" w:rsidR="00940AA5" w:rsidRDefault="00122158">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«Χωρίς αυταπάτες προπαντός», έχει πει ο Μανώλης </w:t>
      </w:r>
      <w:r>
        <w:rPr>
          <w:rFonts w:eastAsia="Times New Roman"/>
          <w:szCs w:val="24"/>
        </w:rPr>
        <w:t>Αναγνωστάκης.</w:t>
      </w:r>
    </w:p>
    <w:p w14:paraId="24A42A1B" w14:textId="77777777" w:rsidR="00940AA5" w:rsidRDefault="00122158">
      <w:pPr>
        <w:spacing w:line="600" w:lineRule="auto"/>
        <w:ind w:firstLine="720"/>
        <w:jc w:val="both"/>
        <w:rPr>
          <w:rFonts w:eastAsia="Times New Roman"/>
          <w:szCs w:val="24"/>
        </w:rPr>
      </w:pPr>
      <w:r>
        <w:rPr>
          <w:rFonts w:eastAsia="Times New Roman"/>
          <w:szCs w:val="24"/>
        </w:rPr>
        <w:t>Χωρίς αυταπάτες λοιπόν και για την κατάσταση στη χώρα και για την κατάσταση στην Ευρώπη και για τις δυσκολίες, τα προβλήματα, τις δυνατότητες, αλλά δυστυχώς και χωρίς αυταπάτες για την πολιτική ωριμότητα και υπευθυνότητα της Αντιπολίτευσης.</w:t>
      </w:r>
    </w:p>
    <w:p w14:paraId="24A42A1C" w14:textId="77777777" w:rsidR="00940AA5" w:rsidRDefault="00122158">
      <w:pPr>
        <w:spacing w:line="600" w:lineRule="auto"/>
        <w:ind w:firstLine="720"/>
        <w:jc w:val="both"/>
        <w:rPr>
          <w:rFonts w:eastAsia="Times New Roman"/>
          <w:szCs w:val="24"/>
        </w:rPr>
      </w:pPr>
      <w:r>
        <w:rPr>
          <w:rFonts w:eastAsia="Times New Roman"/>
          <w:szCs w:val="24"/>
        </w:rPr>
        <w:t>Π</w:t>
      </w:r>
      <w:r>
        <w:rPr>
          <w:rFonts w:eastAsia="Times New Roman"/>
          <w:szCs w:val="24"/>
        </w:rPr>
        <w:t>ραγματικά, είναι να απορεί κανένας πώς μπορεί σήμερα η Αντιπολίτευση αυτής της χώρας σε αυτήν την κρίσιμη στιγμή, στην κόψη του ξυραφιού στην κυριολεξία για να κλείσει η μεγάλη εκκρεμότητα που έχει σχέση με την αξιολόγηση και τη βιωσιμότητα του χρέους να λ</w:t>
      </w:r>
      <w:r>
        <w:rPr>
          <w:rFonts w:eastAsia="Times New Roman"/>
          <w:szCs w:val="24"/>
        </w:rPr>
        <w:t xml:space="preserve">έει ότι ζητάει εδώ και τώρα εκλογές για να φύγει αυτή η ανεύθυνη Κυβέρνηση. </w:t>
      </w:r>
    </w:p>
    <w:p w14:paraId="24A42A1D" w14:textId="77777777" w:rsidR="00940AA5" w:rsidRDefault="00122158">
      <w:pPr>
        <w:spacing w:line="600" w:lineRule="auto"/>
        <w:ind w:firstLine="720"/>
        <w:jc w:val="both"/>
        <w:rPr>
          <w:rFonts w:eastAsia="Times New Roman"/>
          <w:szCs w:val="24"/>
        </w:rPr>
      </w:pPr>
      <w:r>
        <w:rPr>
          <w:rFonts w:eastAsia="Times New Roman"/>
          <w:szCs w:val="24"/>
        </w:rPr>
        <w:t>Και μιλάμε για μια Κυβέρνηση που, επιτρέψτε μου να πω, στην πιο ρευστή περίοδο για την Ευρώπη έχει καταφέρει να είναι το ελληνικό ζήτημα η διαιρετική τομή των πολιτικών δυνάμεων τ</w:t>
      </w:r>
      <w:r>
        <w:rPr>
          <w:rFonts w:eastAsia="Times New Roman"/>
          <w:szCs w:val="24"/>
        </w:rPr>
        <w:t xml:space="preserve">ης Ευρώπης, ώστε να διαχωρίζονται </w:t>
      </w:r>
      <w:r>
        <w:rPr>
          <w:rFonts w:eastAsia="Times New Roman"/>
          <w:szCs w:val="24"/>
        </w:rPr>
        <w:lastRenderedPageBreak/>
        <w:t xml:space="preserve">οι πολιτικές δυνάμεις και με βάση τη στάση τους απέναντι στα εύλογα αιτήματα της ελληνικής Κυβέρνησης και της ελληνικής κοινωνίας για να αναλάβει επιτέλους και η πλευρά των δανειστών τις υποχρεώσεις της. </w:t>
      </w:r>
    </w:p>
    <w:p w14:paraId="24A42A1E" w14:textId="77777777" w:rsidR="00940AA5" w:rsidRDefault="00122158">
      <w:pPr>
        <w:spacing w:line="600" w:lineRule="auto"/>
        <w:ind w:firstLine="720"/>
        <w:jc w:val="both"/>
        <w:rPr>
          <w:rFonts w:eastAsia="Times New Roman" w:cs="Times New Roman"/>
          <w:szCs w:val="24"/>
        </w:rPr>
      </w:pPr>
      <w:r>
        <w:rPr>
          <w:rFonts w:eastAsia="Times New Roman"/>
          <w:szCs w:val="24"/>
        </w:rPr>
        <w:t>Και αυτές οι πολι</w:t>
      </w:r>
      <w:r>
        <w:rPr>
          <w:rFonts w:eastAsia="Times New Roman"/>
          <w:szCs w:val="24"/>
        </w:rPr>
        <w:t xml:space="preserve">τικές δυνάμεις που είναι στον ευρύτερο προοδευτικό χώρο, οι δυνάμεις της Αριστεράς, οι δυνάμεις της ριζοσπαστικής σοσιαλδημοκρατίας, της οικολογίας, οι δυνάμεις των κινημάτων και των προοδευτικών πολιτών της Ευρώπης είναι με την ελληνική Κυβέρνηση, ενώ οι </w:t>
      </w:r>
      <w:r>
        <w:rPr>
          <w:rFonts w:eastAsia="Times New Roman"/>
          <w:szCs w:val="24"/>
        </w:rPr>
        <w:t>δυνάμεις του πιο ακραίου νεοφιλελεύθερου συντηρητικού μπλοκ, οι δυνάμεις που υπηρετούν τις ελίτ της Ευρώπης, οι δυνάμεις που είναι με την τραπεζοκρατία και τη γραφειοκρατία των Βρυξελών, αυτές οι πολιτικές δυνάμεις, συμπεριλαμβανομένων και των πολιτικών δυ</w:t>
      </w:r>
      <w:r>
        <w:rPr>
          <w:rFonts w:eastAsia="Times New Roman"/>
          <w:szCs w:val="24"/>
        </w:rPr>
        <w:t>νάμεων της Αντιπολίτευσης της χώρας μας, είναι εναντίον των συμφερόντων της χώρας και εναντίον της προσπάθειας που κάνει να σταθεί με αξιοπρέπεια και ισοτιμία μέσα στην Ευρώπη στο επόμενο διάστημα.</w:t>
      </w:r>
    </w:p>
    <w:p w14:paraId="24A42A1F" w14:textId="77777777" w:rsidR="00940AA5" w:rsidRDefault="00122158">
      <w:pPr>
        <w:spacing w:line="600" w:lineRule="auto"/>
        <w:ind w:firstLine="720"/>
        <w:jc w:val="both"/>
        <w:rPr>
          <w:rFonts w:eastAsia="Times New Roman" w:cs="Times New Roman"/>
          <w:szCs w:val="24"/>
        </w:rPr>
      </w:pPr>
      <w:r>
        <w:rPr>
          <w:rFonts w:eastAsia="Times New Roman"/>
          <w:szCs w:val="24"/>
        </w:rPr>
        <w:t>Η Ευρώπη, λοιπόν, είναι σε ένα κρίσιμο σταυροδρόμι. Ειδικά</w:t>
      </w:r>
      <w:r>
        <w:rPr>
          <w:rFonts w:eastAsia="Times New Roman"/>
          <w:szCs w:val="24"/>
        </w:rPr>
        <w:t xml:space="preserve"> μετά το </w:t>
      </w:r>
      <w:r>
        <w:rPr>
          <w:rFonts w:eastAsia="Times New Roman"/>
          <w:szCs w:val="24"/>
          <w:lang w:val="en-US"/>
        </w:rPr>
        <w:t>Brexit</w:t>
      </w:r>
      <w:r>
        <w:rPr>
          <w:rFonts w:eastAsia="Times New Roman"/>
          <w:szCs w:val="24"/>
        </w:rPr>
        <w:t xml:space="preserve"> υπάρχει ένα σκληρό δίλημμα: </w:t>
      </w:r>
      <w:r>
        <w:rPr>
          <w:rFonts w:eastAsia="Times New Roman" w:cs="Times New Roman"/>
          <w:szCs w:val="24"/>
        </w:rPr>
        <w:t xml:space="preserve">Είτε θα επανιδρυθεί με βάση τις συντηρητικές αξίες της ισοτιμίας, της αλληλεγγύης, της κοινωνικής συνοχής και της δημοκρατίας είτε θα οδηγηθεί σε μια ακόμα σκληρότερη και αντικοινωνική κατεύθυνση και θα οδηγηθεί </w:t>
      </w:r>
      <w:r>
        <w:rPr>
          <w:rFonts w:eastAsia="Times New Roman" w:cs="Times New Roman"/>
          <w:szCs w:val="24"/>
        </w:rPr>
        <w:t xml:space="preserve">στη διάλυσή της. </w:t>
      </w:r>
    </w:p>
    <w:p w14:paraId="24A42A2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Και επιτρέψτε μου να πω ότι αυτή η Κυβέρνηση δυο χρόνια έχει αφήσει πολύ ευδιάκριτο αποτύπωμα και έχει συμβάλει στο να ενισχυθεί ο πόνος, ο κοινωνικός και ο πολιτικός στην Ευρώπη που διεκδικεί σήμερα μια άλλη πορεία. Και αυτό είναι πολύ μ</w:t>
      </w:r>
      <w:r>
        <w:rPr>
          <w:rFonts w:eastAsia="Times New Roman" w:cs="Times New Roman"/>
          <w:szCs w:val="24"/>
        </w:rPr>
        <w:t xml:space="preserve">εγάλη παρακαταθήκη για τα συμφέροντα της χώρας και του λαού μας. </w:t>
      </w:r>
    </w:p>
    <w:p w14:paraId="24A42A2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κεντρικό σημείο αυτής της διαφορετικής πορείας, προφανώς είναι η αντιμετώπιση των κοινωνικών ανισοτήτων και η εδραίωση του κράτους πρόνοιας, η ισχυροποίηση του κοινωνικού κεκτημένου, του</w:t>
      </w:r>
      <w:r>
        <w:rPr>
          <w:rFonts w:eastAsia="Times New Roman" w:cs="Times New Roman"/>
          <w:szCs w:val="24"/>
        </w:rPr>
        <w:t xml:space="preserve"> μεταπολεμικού κοινωνικού κεκτημένου της Ευρώπης. </w:t>
      </w:r>
    </w:p>
    <w:p w14:paraId="24A42A2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Εδώ ερχόμαστε στη σημερινή συζήτηση. Προφανώς, η συζήτηση για τη φτώχεια σε μια χώρα που είναι σε </w:t>
      </w:r>
      <w:proofErr w:type="spellStart"/>
      <w:r>
        <w:rPr>
          <w:rFonts w:eastAsia="Times New Roman" w:cs="Times New Roman"/>
          <w:szCs w:val="24"/>
        </w:rPr>
        <w:t>παρατεινόμενη</w:t>
      </w:r>
      <w:proofErr w:type="spellEnd"/>
      <w:r>
        <w:rPr>
          <w:rFonts w:eastAsia="Times New Roman" w:cs="Times New Roman"/>
          <w:szCs w:val="24"/>
        </w:rPr>
        <w:t xml:space="preserve"> λιτότητα και κρίση επτά χρόνια είναι επίκαιρη και αντανακλά πραγματικά μια ζοφερή πραγματικότ</w:t>
      </w:r>
      <w:r>
        <w:rPr>
          <w:rFonts w:eastAsia="Times New Roman" w:cs="Times New Roman"/>
          <w:szCs w:val="24"/>
        </w:rPr>
        <w:t>ητα που βιώνει η κοινωνία. Καλοδεχούμενη, λοιπόν, η πρωτοβουλία για να συζητηθεί το κοινωνικό εισόδημα αλληλεγγύης, το ελάχιστο εγγυημένο εισόδημα, όπως λέει η Δημοκρατική Συμπαράταξη ή άλλες πλευρές μέτρων αντιμετώπισης της φτώχειας στη χώρα. Καλοδεχούμεν</w:t>
      </w:r>
      <w:r>
        <w:rPr>
          <w:rFonts w:eastAsia="Times New Roman" w:cs="Times New Roman"/>
          <w:szCs w:val="24"/>
        </w:rPr>
        <w:t>η είναι και η κατόπιν εορτής –επιτρέψτε μου να πω- ευαισθησία ορισμένων πολιτικών δυνάμεων που μέχρι τώρα τη φτώχεια την αντιμετώπιζαν ως μια παράπλευρη απώλεια ενός καλού συστήματος, το οποίο δούλευε, το οποίο παρήγαγε πλούτο, το οποίο διευκό</w:t>
      </w:r>
      <w:r>
        <w:rPr>
          <w:rFonts w:eastAsia="Times New Roman" w:cs="Times New Roman"/>
          <w:szCs w:val="24"/>
        </w:rPr>
        <w:lastRenderedPageBreak/>
        <w:t>λυνε τον αντα</w:t>
      </w:r>
      <w:r>
        <w:rPr>
          <w:rFonts w:eastAsia="Times New Roman" w:cs="Times New Roman"/>
          <w:szCs w:val="24"/>
        </w:rPr>
        <w:t>γωνισμό, την αγορά, την επιχειρηματικότητα, αλλά είχε και κάποιους «</w:t>
      </w:r>
      <w:r>
        <w:rPr>
          <w:rFonts w:eastAsia="Times New Roman" w:cs="Times New Roman"/>
          <w:szCs w:val="24"/>
          <w:lang w:val="en-US"/>
        </w:rPr>
        <w:t>losers</w:t>
      </w:r>
      <w:r>
        <w:rPr>
          <w:rFonts w:eastAsia="Times New Roman" w:cs="Times New Roman"/>
          <w:szCs w:val="24"/>
        </w:rPr>
        <w:t xml:space="preserve">». Έτσι ήταν οι φτωχοί τα χρόνια της ευημερίας. Διότι υπήρχαν και φτωχοί και υπήρχαν και αποκλεισμένοι τα χρόνια της ευημερίας. </w:t>
      </w:r>
    </w:p>
    <w:p w14:paraId="24A42A2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το δράμα, αγαπητοί συνάδελφοι, του ΠΑΣΟΚ είναι ότι, βεβαίως, το ΠΑΣΟΚ της δεκαετίας του ’80 ήταν αυτό που έβαλε τη σφραγίδα του στο να έρθει με ιστορική καθυστέρηση στην Ελλάδα κι ένα δημόσιο σύστημα υγείας κι ένα σύστημα κοινωνικής προστασίας πιο ανεπ</w:t>
      </w:r>
      <w:r>
        <w:rPr>
          <w:rFonts w:eastAsia="Times New Roman" w:cs="Times New Roman"/>
          <w:szCs w:val="24"/>
        </w:rPr>
        <w:t>τυγμένο, αλλά είναι αυτό το κόμμα, το οποίο μετέτρεψε αυτό το σύστημα και κοινωνικής προστασίας και δημόσιας περίθαλψης και γενικά κοινωνικού κράτους σε έναν μηχανισμό πελατειακής ρουσφετολογικής και ευνοιοκρατικής αξιοποίησης, ακριβώς για λόγους εξουσιαστ</w:t>
      </w:r>
      <w:r>
        <w:rPr>
          <w:rFonts w:eastAsia="Times New Roman" w:cs="Times New Roman"/>
          <w:szCs w:val="24"/>
        </w:rPr>
        <w:t xml:space="preserve">ικούς, ακριβώς για να παραμείνει δεκαετίες στην εξουσία. Κι έχει το θράσος τώρα να εγκαλεί αυτήν την Κυβέρνηση για </w:t>
      </w:r>
      <w:proofErr w:type="spellStart"/>
      <w:r>
        <w:rPr>
          <w:rFonts w:eastAsia="Times New Roman" w:cs="Times New Roman"/>
          <w:szCs w:val="24"/>
        </w:rPr>
        <w:t>καρεκλοθηρία</w:t>
      </w:r>
      <w:proofErr w:type="spellEnd"/>
      <w:r>
        <w:rPr>
          <w:rFonts w:eastAsia="Times New Roman" w:cs="Times New Roman"/>
          <w:szCs w:val="24"/>
        </w:rPr>
        <w:t xml:space="preserve"> και εξουσιομανία. </w:t>
      </w:r>
    </w:p>
    <w:p w14:paraId="24A42A2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Εμείς, λοιπόν, στο τοπίο της ακραίας φτώχειας και του αποκλεισμού, αγαπητοί συνάδελφοι, έχουμε δώσει δείγματα</w:t>
      </w:r>
      <w:r>
        <w:rPr>
          <w:rFonts w:eastAsia="Times New Roman" w:cs="Times New Roman"/>
          <w:szCs w:val="24"/>
        </w:rPr>
        <w:t xml:space="preserve"> γραφής και με τον ν.4320, τον πρώτο νόμο που ψήφισε αυτή η Κυβέρνηση, που έβαλε στη δημόσια συζήτηση και στην πολιτική ατζέντα αυτής της χώρας τον όρο ανθρωπιστική κρίση και πήρε μέτρα αντιμετώπισης της ακραίας φτώχειας και των πιο ευάλωτων και αδύναμων σ</w:t>
      </w:r>
      <w:r>
        <w:rPr>
          <w:rFonts w:eastAsia="Times New Roman" w:cs="Times New Roman"/>
          <w:szCs w:val="24"/>
        </w:rPr>
        <w:t xml:space="preserve">τρωμάτων, που μέχρι τότε ήταν αντικείμενο μόνο συμπόνοιας </w:t>
      </w:r>
      <w:r>
        <w:rPr>
          <w:rFonts w:eastAsia="Times New Roman" w:cs="Times New Roman"/>
          <w:szCs w:val="24"/>
        </w:rPr>
        <w:lastRenderedPageBreak/>
        <w:t xml:space="preserve">και φιλανθρωπίας και δηλώσεων κοινωνικής ευαισθησίας. Το έκανε εφαρμοσμένη πολιτική αυτό. Και αυτό δεν έγινε, όπως έχουμε ξαναπεί, επειδή είμαστε πιο ευαίσθητοι εμείς και πιο αλτρουιστές. </w:t>
      </w:r>
    </w:p>
    <w:p w14:paraId="24A42A2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διαφορά</w:t>
      </w:r>
      <w:r>
        <w:rPr>
          <w:rFonts w:eastAsia="Times New Roman" w:cs="Times New Roman"/>
          <w:szCs w:val="24"/>
        </w:rPr>
        <w:t xml:space="preserve"> μας η μεγάλη είναι ότι εμείς πιστεύουμε στην ισότητα των ανθρώπων κι έχουμε στο </w:t>
      </w:r>
      <w:r>
        <w:rPr>
          <w:rFonts w:eastAsia="Times New Roman" w:cs="Times New Roman"/>
          <w:szCs w:val="24"/>
          <w:lang w:val="en-US"/>
        </w:rPr>
        <w:t>DNA</w:t>
      </w:r>
      <w:r>
        <w:rPr>
          <w:rFonts w:eastAsia="Times New Roman" w:cs="Times New Roman"/>
          <w:szCs w:val="24"/>
        </w:rPr>
        <w:t xml:space="preserve"> μας, στην πολιτική μας κουλτούρα, στην αγωνιστική μας διαδρομή όλη την ιδέα της κοινωνικής αλληλεγγύης. Και έχουμε υπηρετήσει κι έχουμε συνεισφέρει σε αυτήν τη χώρα στις π</w:t>
      </w:r>
      <w:r>
        <w:rPr>
          <w:rFonts w:eastAsia="Times New Roman" w:cs="Times New Roman"/>
          <w:szCs w:val="24"/>
        </w:rPr>
        <w:t xml:space="preserve">ρωτοβουλίες τις πολυποίκιλες που αναπτύχθηκαν όλα τα χρόνια της κρίσης. Και ήρθε η ώρα εμείς ακριβώς, αυτό να το κάνουμε εφαρμοσμένη πολιτική. </w:t>
      </w:r>
    </w:p>
    <w:p w14:paraId="24A42A26"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Αγαπητοί συνάδελφοι, επιτρέψτε μου να πω ότι στον χώρο της υγείας είναι αυτή η Κυβέρνηση που αντιμετώπισε την ακ</w:t>
      </w:r>
      <w:r>
        <w:rPr>
          <w:rFonts w:eastAsia="Times New Roman" w:cs="Times New Roman"/>
          <w:szCs w:val="24"/>
        </w:rPr>
        <w:t xml:space="preserve">ραία υγειονομική φτώχεια, αυτή την τρομερή παρενέργεια η οποία είχε επισυμβεί τα χρόνια της </w:t>
      </w:r>
      <w:proofErr w:type="spellStart"/>
      <w:r>
        <w:rPr>
          <w:rFonts w:eastAsia="Times New Roman" w:cs="Times New Roman"/>
          <w:szCs w:val="24"/>
        </w:rPr>
        <w:t>αποασφάλισης</w:t>
      </w:r>
      <w:proofErr w:type="spellEnd"/>
      <w:r>
        <w:rPr>
          <w:rFonts w:eastAsia="Times New Roman" w:cs="Times New Roman"/>
          <w:szCs w:val="24"/>
        </w:rPr>
        <w:t xml:space="preserve"> του πληθυσμού και του αποκλεισμού των ανασφάλιστων πολιτών από το σύστημα υγείας. </w:t>
      </w:r>
    </w:p>
    <w:p w14:paraId="24A42A27"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Είναι αυτή η Κυβέρνηση, λοιπόν, η οποία, κινητοποιώντας όλες τις δια</w:t>
      </w:r>
      <w:r>
        <w:rPr>
          <w:rFonts w:eastAsia="Times New Roman" w:cs="Times New Roman"/>
          <w:szCs w:val="24"/>
        </w:rPr>
        <w:t xml:space="preserve">θέσιμες δυνάμεις και τους πόρους του συστήματος υγείας, έδωσε έμφαση στη δημόσια περίθαλψη και με τον ν.4368/2016 διασφάλισε την καθολική πρόσβαση των πολιτών στο δημόσιο σύστημα υγείας και στην αναγκαία ιατροφαρμακευτική περίθαλψη. </w:t>
      </w:r>
    </w:p>
    <w:p w14:paraId="24A42A28"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w:t>
      </w:r>
      <w:r>
        <w:rPr>
          <w:rFonts w:eastAsia="Times New Roman" w:cs="Times New Roman"/>
          <w:szCs w:val="24"/>
        </w:rPr>
        <w:t>ει το κουδούνι λήξεως του χρόνου ομιλίας του κυρίου Υπουργού)</w:t>
      </w:r>
    </w:p>
    <w:p w14:paraId="24A42A29"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λίγο ακόμα. </w:t>
      </w:r>
    </w:p>
    <w:p w14:paraId="24A42A2A"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 xml:space="preserve">Αυτό είναι τεράστια τομή, είναι μεγάλη αλλαγή στην κουλτούρα για το κοινωνικό κράτος στην Ελλάδα. Αυτή η Κυβέρνηση έβαλε την αντίληψη της καθολικότητας </w:t>
      </w:r>
      <w:r>
        <w:rPr>
          <w:rFonts w:eastAsia="Times New Roman" w:cs="Times New Roman"/>
          <w:szCs w:val="24"/>
        </w:rPr>
        <w:t>και όχι της επιλεκτικότητας στην παροχή των υπηρεσιών και στην πράξη εφάρμοσε τη λογική ότι η υγεία ειδικά είναι ένα κοινωνικό δικαίωμα, το οποίο οφείλει η πολιτεία να το διασφαλίζει σε όλους, χωρίς αποκλεισμούς, ανεξάρτητα από το εργασιακό, το εισοδηματικ</w:t>
      </w:r>
      <w:r>
        <w:rPr>
          <w:rFonts w:eastAsia="Times New Roman" w:cs="Times New Roman"/>
          <w:szCs w:val="24"/>
        </w:rPr>
        <w:t xml:space="preserve">ό και το ασφαλιστικό στάτους του καθενός. </w:t>
      </w:r>
    </w:p>
    <w:p w14:paraId="24A42A2B"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Αυτό είναι τεράστια τομή. Έχει διεθνή αναγνώριση. Πριν από λίγες ημέρες ο Υπουργός Υγείας της χώρας συμμετείχε στη γενική συνέλευση του Παγκόσμιου Οργανισμού Υγείας, στην οποία υπήρξε ειδικό στρογγυλό τραπέζι όπου</w:t>
      </w:r>
      <w:r>
        <w:rPr>
          <w:rFonts w:eastAsia="Times New Roman" w:cs="Times New Roman"/>
          <w:szCs w:val="24"/>
        </w:rPr>
        <w:t xml:space="preserve"> παρουσίασε η Ελλάδα την εμπειρία της από την εφαρμογή μιας πολιτικής καθολικής κάλυψης του πληθυσμού στα θέματα υγείας μαζί με άλλες τρεις χώρες από όλο τον κόσμο, αγαπητοί συνάδελφοι: Την Κίνα, τη Χιλή και την Ακτή Ελεφαντοστού. </w:t>
      </w:r>
    </w:p>
    <w:p w14:paraId="24A42A2C"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Η Ελλάδα είναι η μόνη χώ</w:t>
      </w:r>
      <w:r>
        <w:rPr>
          <w:rFonts w:eastAsia="Times New Roman" w:cs="Times New Roman"/>
          <w:szCs w:val="24"/>
        </w:rPr>
        <w:t xml:space="preserve">ρα που εκπροσώπησε την Ευρώπη και την οποία επέλεξε ο Παγκόσμιος Οργανισμός Υγείας να μεταφέρει μια τεράστια </w:t>
      </w:r>
      <w:r>
        <w:rPr>
          <w:rFonts w:eastAsia="Times New Roman" w:cs="Times New Roman"/>
          <w:szCs w:val="24"/>
        </w:rPr>
        <w:lastRenderedPageBreak/>
        <w:t xml:space="preserve">κοινωνική και πολιτική εμπειρία καθολικής κάλυψης το πληθυσμού, που αυτό είναι το </w:t>
      </w:r>
      <w:proofErr w:type="spellStart"/>
      <w:r>
        <w:rPr>
          <w:rFonts w:eastAsia="Times New Roman" w:cs="Times New Roman"/>
          <w:szCs w:val="24"/>
        </w:rPr>
        <w:t>πρόταγμα</w:t>
      </w:r>
      <w:proofErr w:type="spellEnd"/>
      <w:r>
        <w:rPr>
          <w:rFonts w:eastAsia="Times New Roman" w:cs="Times New Roman"/>
          <w:szCs w:val="24"/>
        </w:rPr>
        <w:t xml:space="preserve"> του Παγκόσμιου Οργανισμού. </w:t>
      </w:r>
    </w:p>
    <w:p w14:paraId="24A42A2D"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Αυτά, λοιπόν, αγαπητοί συνάδ</w:t>
      </w:r>
      <w:r>
        <w:rPr>
          <w:rFonts w:eastAsia="Times New Roman" w:cs="Times New Roman"/>
          <w:szCs w:val="24"/>
        </w:rPr>
        <w:t xml:space="preserve">ελφοι, δεν είναι λόγια του αέρα. Πραγματικά, είναι να απορεί κανείς για κριτικές του τύπου «έχουν διαλυθεί τα νοσοκομεία στη χώρα», όταν με πολλαπλών σχέσεων εργασιακών παρεμβάσεις ενίσχυσης με ανθρώπινο δυναμικό έχουν καλυφθεί πάνω από </w:t>
      </w:r>
      <w:proofErr w:type="spellStart"/>
      <w:r>
        <w:rPr>
          <w:rFonts w:eastAsia="Times New Roman" w:cs="Times New Roman"/>
          <w:szCs w:val="24"/>
        </w:rPr>
        <w:t>επτάμισι</w:t>
      </w:r>
      <w:proofErr w:type="spellEnd"/>
      <w:r>
        <w:rPr>
          <w:rFonts w:eastAsia="Times New Roman" w:cs="Times New Roman"/>
          <w:szCs w:val="24"/>
        </w:rPr>
        <w:t xml:space="preserve"> με οχτώ χι</w:t>
      </w:r>
      <w:r>
        <w:rPr>
          <w:rFonts w:eastAsia="Times New Roman" w:cs="Times New Roman"/>
          <w:szCs w:val="24"/>
        </w:rPr>
        <w:t>λιάδες κενές θέσεις που υπήρχαν στα δημόσια νοσοκομεία την προηγούμενη περίοδο, την περίοδο της πλήρους αποδιοργάνωσης, την περίοδο της συρρίκνωσης, την περίοδο της κατάργησης οργανικών θέσεων, την περίοδο του κλεισίματος νοσοκομείων, την περίοδο της κατάρ</w:t>
      </w:r>
      <w:r>
        <w:rPr>
          <w:rFonts w:eastAsia="Times New Roman" w:cs="Times New Roman"/>
          <w:szCs w:val="24"/>
        </w:rPr>
        <w:t xml:space="preserve">γησης οργανικών κλινών στο σύστημα υγείας. </w:t>
      </w:r>
    </w:p>
    <w:p w14:paraId="24A42A2E"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 xml:space="preserve">Καταφέραμε μέσα στο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ρόγραμμα 2015-2018 να κινητοποιήσουμε επιπλέον 626 εκατομμύρια ευρώ για να ενισχυθούν οι λειτουργικές δαπάνες του συστήματος υγείας. Και αυτό, φυσικά, δεν το κάναμε επειδή βρήκαμ</w:t>
      </w:r>
      <w:r>
        <w:rPr>
          <w:rFonts w:eastAsia="Times New Roman" w:cs="Times New Roman"/>
          <w:szCs w:val="24"/>
        </w:rPr>
        <w:t xml:space="preserve">ε έναν τρόπο να βγάζουμε παραπάνω λεφτά. Ήταν πολιτική επιλογή αναδιανομής, κοινωνικής αναδιανομής, υπέρ της δημόσιας περίθαλψης. Έγιναν περικοπές προφανώς σε άλλες υπηρεσίες και σε άλλα Υπουργεία, για να στηριχτεί κατά προτεραιότητα αυτός ο τομέας. </w:t>
      </w:r>
    </w:p>
    <w:p w14:paraId="24A42A2F"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lastRenderedPageBreak/>
        <w:t>Σήμερ</w:t>
      </w:r>
      <w:r>
        <w:rPr>
          <w:rFonts w:eastAsia="Times New Roman" w:cs="Times New Roman"/>
          <w:szCs w:val="24"/>
        </w:rPr>
        <w:t xml:space="preserve">α νομίζω ότι το αίτημα είναι να μπορέσουμε, </w:t>
      </w:r>
      <w:proofErr w:type="spellStart"/>
      <w:r>
        <w:rPr>
          <w:rFonts w:eastAsia="Times New Roman" w:cs="Times New Roman"/>
          <w:szCs w:val="24"/>
        </w:rPr>
        <w:t>κανονικοποιώντας</w:t>
      </w:r>
      <w:proofErr w:type="spellEnd"/>
      <w:r>
        <w:rPr>
          <w:rFonts w:eastAsia="Times New Roman" w:cs="Times New Roman"/>
          <w:szCs w:val="24"/>
        </w:rPr>
        <w:t xml:space="preserve"> τη λειτουργία της οικονομίας, της κοινωνίας και της χώρας στο επόμενο διάστημα, μετριάζοντας τη λιτότητα, δημιουργώντας περισσότερο δημοσιονομικό χώρο για κοινωνική πολιτική, να καλύψουμε περισσό</w:t>
      </w:r>
      <w:r>
        <w:rPr>
          <w:rFonts w:eastAsia="Times New Roman" w:cs="Times New Roman"/>
          <w:szCs w:val="24"/>
        </w:rPr>
        <w:t>τερες κοινωνικές ανάγκες, οι οποίες, μάλιστα, αναδύθηκαν με πιο οξυμμένη μορφή στη διάρκεια της κρίσης. Να μπορέσουμε να καλύψουμε τα σύγχρονα κοινωνικά δικαιώματα, όπως είναι το δικαίωμα στην οικογενειακή φροντίδα, στη λειτουργία βρεφονηπιακών σταθμών, στ</w:t>
      </w:r>
      <w:r>
        <w:rPr>
          <w:rFonts w:eastAsia="Times New Roman" w:cs="Times New Roman"/>
          <w:szCs w:val="24"/>
        </w:rPr>
        <w:t>η στήριξη της στεγαστικής ανάγκης των νέων ζευγαριών, στη γηριατρική φροντίδα, στις στεγαστικές ανάγκες, με ειδικές δομές, ευάλωτων και ευαίσθητων κομματιών του πληθυσμού, όπως είναι οι ψυχικά ασθενείς, οι εξαρτημένοι, οι άνθρωποι με άνοια, οι άνθρωποι που</w:t>
      </w:r>
      <w:r>
        <w:rPr>
          <w:rFonts w:eastAsia="Times New Roman" w:cs="Times New Roman"/>
          <w:szCs w:val="24"/>
        </w:rPr>
        <w:t xml:space="preserve"> έχουν κακοήθειες τελικού σταδίου, τα άτομα με αυτισμό. </w:t>
      </w:r>
    </w:p>
    <w:p w14:paraId="24A42A30" w14:textId="77777777" w:rsidR="00940AA5" w:rsidRDefault="00122158">
      <w:pPr>
        <w:spacing w:line="600" w:lineRule="auto"/>
        <w:ind w:firstLine="720"/>
        <w:jc w:val="both"/>
        <w:rPr>
          <w:rFonts w:eastAsia="Times New Roman"/>
          <w:szCs w:val="24"/>
        </w:rPr>
      </w:pPr>
      <w:r>
        <w:rPr>
          <w:rFonts w:eastAsia="Times New Roman"/>
          <w:szCs w:val="24"/>
        </w:rPr>
        <w:t xml:space="preserve">Αυτές είναι οι σύγχρονες κοινωνικές ανάγκες για το κοινωνικό κράτος αυτής της χώρας, για το οποίο σήμερα γίνεται μια μεγάλη προσπάθεια, μια τεράστια προσπάθεια να ξανασταθεί στα πόδια του, χωρίς τις </w:t>
      </w:r>
      <w:r>
        <w:rPr>
          <w:rFonts w:eastAsia="Times New Roman"/>
          <w:szCs w:val="24"/>
        </w:rPr>
        <w:t xml:space="preserve">στρεβλώσεις και τις παθογένειες του παρελθόντος, ηθικοποιώντας τη λειτουργία ενός τομέα της δημόσιας ζωής στον οποίο ξέρουμε πολύ καλά ότι υπήρχε φαυλότητα στο παρελθόν, ότι υπήρχε πάρτι το οποίο είχε πολιτική ασυλία. Τα έχουμε πει πάρα πολλές φορές αυτά. </w:t>
      </w:r>
      <w:r>
        <w:rPr>
          <w:rFonts w:eastAsia="Times New Roman"/>
          <w:szCs w:val="24"/>
        </w:rPr>
        <w:t xml:space="preserve"> </w:t>
      </w:r>
    </w:p>
    <w:p w14:paraId="24A42A31" w14:textId="77777777" w:rsidR="00940AA5" w:rsidRDefault="00122158">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Κύριε Υπουργέ, ολοκληρώστε παρακαλώ. </w:t>
      </w:r>
    </w:p>
    <w:p w14:paraId="24A42A32" w14:textId="77777777" w:rsidR="00940AA5" w:rsidRDefault="00122158">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Ολοκληρώνω, κύριε Πρόεδρε. </w:t>
      </w:r>
    </w:p>
    <w:p w14:paraId="24A42A33" w14:textId="77777777" w:rsidR="00940AA5" w:rsidRDefault="00122158">
      <w:pPr>
        <w:spacing w:line="600" w:lineRule="auto"/>
        <w:ind w:firstLine="720"/>
        <w:jc w:val="both"/>
        <w:rPr>
          <w:rFonts w:eastAsia="Times New Roman"/>
          <w:szCs w:val="24"/>
        </w:rPr>
      </w:pPr>
      <w:r>
        <w:rPr>
          <w:rFonts w:eastAsia="Times New Roman"/>
          <w:szCs w:val="24"/>
        </w:rPr>
        <w:t>Και πρέπει να αντιμετωπίζουμε και τους μείζονες παράγοντες κινδύνου για την κοινωνική συνοχή, που είναι το γήρας, που είνα</w:t>
      </w:r>
      <w:r>
        <w:rPr>
          <w:rFonts w:eastAsia="Times New Roman"/>
          <w:szCs w:val="24"/>
        </w:rPr>
        <w:t xml:space="preserve">ι η ασθένεια, που είναι η ανεργία, που είναι η φτωχοποίηση, που είναι ο κοινωνικός αποκλεισμός, που είναι η </w:t>
      </w:r>
      <w:proofErr w:type="spellStart"/>
      <w:r>
        <w:rPr>
          <w:rFonts w:eastAsia="Times New Roman"/>
          <w:szCs w:val="24"/>
        </w:rPr>
        <w:t>αστεγία</w:t>
      </w:r>
      <w:proofErr w:type="spellEnd"/>
      <w:r>
        <w:rPr>
          <w:rFonts w:eastAsia="Times New Roman"/>
          <w:szCs w:val="24"/>
        </w:rPr>
        <w:t xml:space="preserve">, που είναι η </w:t>
      </w:r>
      <w:proofErr w:type="spellStart"/>
      <w:r>
        <w:rPr>
          <w:rFonts w:eastAsia="Times New Roman"/>
          <w:szCs w:val="24"/>
        </w:rPr>
        <w:t>τοξικοεξάρτηση</w:t>
      </w:r>
      <w:proofErr w:type="spellEnd"/>
      <w:r>
        <w:rPr>
          <w:rFonts w:eastAsia="Times New Roman"/>
          <w:szCs w:val="24"/>
        </w:rPr>
        <w:t xml:space="preserve">. Αυτά, λοιπόν, είναι τα </w:t>
      </w:r>
      <w:proofErr w:type="spellStart"/>
      <w:r>
        <w:rPr>
          <w:rFonts w:eastAsia="Times New Roman"/>
          <w:szCs w:val="24"/>
        </w:rPr>
        <w:t>προτάγματα</w:t>
      </w:r>
      <w:proofErr w:type="spellEnd"/>
      <w:r>
        <w:rPr>
          <w:rFonts w:eastAsia="Times New Roman"/>
          <w:szCs w:val="24"/>
        </w:rPr>
        <w:t xml:space="preserve"> μιας σοβαρής παρέμβασης αναδιοργάνωσης του κοινωνικού κράτους στη χώρα μας. </w:t>
      </w:r>
    </w:p>
    <w:p w14:paraId="24A42A34" w14:textId="77777777" w:rsidR="00940AA5" w:rsidRDefault="00122158">
      <w:pPr>
        <w:spacing w:line="600" w:lineRule="auto"/>
        <w:ind w:firstLine="720"/>
        <w:jc w:val="both"/>
        <w:rPr>
          <w:rFonts w:eastAsia="Times New Roman"/>
          <w:szCs w:val="24"/>
        </w:rPr>
      </w:pPr>
      <w:r>
        <w:rPr>
          <w:rFonts w:eastAsia="Times New Roman"/>
          <w:szCs w:val="24"/>
        </w:rPr>
        <w:t>Εμείς, και στη χώρα, αλλά και στην Ευρώπη, δίνουμε δείγματα γραφής, ενισχύουμε το στίγμα για το προς ποια κατεύθυνση πρέπει να οδηγηθούν τα πράγματα. Βεβαίως, είμαστε προβληματισμένοι, είμαστε ανήσυχοι, για τη δυσκολία της κοινωνίας, για τη ζοφερή πραγματι</w:t>
      </w:r>
      <w:r>
        <w:rPr>
          <w:rFonts w:eastAsia="Times New Roman"/>
          <w:szCs w:val="24"/>
        </w:rPr>
        <w:t xml:space="preserve">κότητα των πολιτών. Είμαστε σε επαφή με τους αγώνες και τις αγωνίες τους και με την καθημερινότητά τους. </w:t>
      </w:r>
    </w:p>
    <w:p w14:paraId="24A42A35" w14:textId="77777777" w:rsidR="00940AA5" w:rsidRDefault="00122158">
      <w:pPr>
        <w:spacing w:line="600" w:lineRule="auto"/>
        <w:ind w:firstLine="720"/>
        <w:jc w:val="both"/>
        <w:rPr>
          <w:rFonts w:eastAsia="Times New Roman"/>
          <w:szCs w:val="24"/>
        </w:rPr>
      </w:pPr>
      <w:r>
        <w:rPr>
          <w:rFonts w:eastAsia="Times New Roman"/>
          <w:szCs w:val="24"/>
        </w:rPr>
        <w:t xml:space="preserve">Επιτρέψτε μου, όμως, να πω ότι είμαστε και περήφανοι, γιατί σε μία περίοδο που έχουμε συμβιβασμούς, που έχουμε επώδυνες επιλογές -που είναι παράγωγες </w:t>
      </w:r>
      <w:r>
        <w:rPr>
          <w:rFonts w:eastAsia="Times New Roman"/>
          <w:szCs w:val="24"/>
        </w:rPr>
        <w:t>ενός συμβιβασμού που κάναμε πριν από δύο χρόνια, το κα</w:t>
      </w:r>
      <w:r>
        <w:rPr>
          <w:rFonts w:eastAsia="Times New Roman"/>
          <w:szCs w:val="24"/>
        </w:rPr>
        <w:lastRenderedPageBreak/>
        <w:t>λοκαίρι του 2015, και που πιστεύουμε ότι θα τελειώσει και θα υπάρξει μία περίοδος κανονικότητας και κοινωνικής ορατότητας για την έξοδο από την κρίση το επόμενο διάστημα-, σε μια περίοδο της μεγάλης δυσ</w:t>
      </w:r>
      <w:r>
        <w:rPr>
          <w:rFonts w:eastAsia="Times New Roman"/>
          <w:szCs w:val="24"/>
        </w:rPr>
        <w:t xml:space="preserve">κολίας, δίνουμε στίγματα και αποτυπώματα κοινωνικής μεροληψίας, υπέρ των αδύναμων, δραστικής αντιμετώπισης της φτώχειας στη χώρα. </w:t>
      </w:r>
    </w:p>
    <w:p w14:paraId="24A42A36" w14:textId="77777777" w:rsidR="00940AA5" w:rsidRDefault="00122158">
      <w:pPr>
        <w:spacing w:line="600" w:lineRule="auto"/>
        <w:ind w:firstLine="720"/>
        <w:jc w:val="both"/>
        <w:rPr>
          <w:rFonts w:eastAsia="Times New Roman"/>
          <w:szCs w:val="24"/>
        </w:rPr>
      </w:pPr>
      <w:r>
        <w:rPr>
          <w:rFonts w:eastAsia="Times New Roman"/>
          <w:szCs w:val="24"/>
        </w:rPr>
        <w:t xml:space="preserve">Σας ευχαριστώ πολύ. </w:t>
      </w:r>
    </w:p>
    <w:p w14:paraId="24A42A37" w14:textId="77777777" w:rsidR="00940AA5" w:rsidRDefault="0012215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4A42A38"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Ευχαριστούμε, κύριε Υπουργέ. </w:t>
      </w:r>
    </w:p>
    <w:p w14:paraId="24A42A39" w14:textId="77777777" w:rsidR="00940AA5" w:rsidRDefault="0012215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Πρόεδρε, μπορώ να έχω τον λόγο για ένα λεπτό; </w:t>
      </w:r>
    </w:p>
    <w:p w14:paraId="24A42A3A"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Τι θέλετε, κύριε Λοβέρδο. </w:t>
      </w:r>
    </w:p>
    <w:p w14:paraId="24A42A3B" w14:textId="77777777" w:rsidR="00940AA5" w:rsidRDefault="0012215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Πριν πάρω τον λόγο με τη σειρά μου, όπως το έχετε καθορίσει, θα ήθελα ενός λεπ</w:t>
      </w:r>
      <w:r>
        <w:rPr>
          <w:rFonts w:eastAsia="Times New Roman"/>
          <w:szCs w:val="24"/>
        </w:rPr>
        <w:t xml:space="preserve">τού αντίδραση σε κάτι που είπε ο κ. Υπουργός. </w:t>
      </w:r>
    </w:p>
    <w:p w14:paraId="24A42A3C"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Παρακαλώ, αλλά για ένα λεπτό για να μη χαλάσουμε τη σειρά, κύριε Λοβέρδο. </w:t>
      </w:r>
    </w:p>
    <w:p w14:paraId="24A42A3D" w14:textId="77777777" w:rsidR="00940AA5" w:rsidRDefault="00122158">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Ναι, κύριε Πρόεδρε. </w:t>
      </w:r>
    </w:p>
    <w:p w14:paraId="24A42A3E" w14:textId="77777777" w:rsidR="00940AA5" w:rsidRDefault="00122158">
      <w:pPr>
        <w:spacing w:line="600" w:lineRule="auto"/>
        <w:ind w:firstLine="720"/>
        <w:jc w:val="both"/>
        <w:rPr>
          <w:rFonts w:eastAsia="Times New Roman"/>
          <w:szCs w:val="24"/>
        </w:rPr>
      </w:pPr>
      <w:r>
        <w:rPr>
          <w:rFonts w:eastAsia="Times New Roman"/>
          <w:szCs w:val="24"/>
        </w:rPr>
        <w:lastRenderedPageBreak/>
        <w:t xml:space="preserve">Ακούστε, κύριε Υπουργέ. Τα θέματα της κοινωνικής πολιτικής δεν αναζητούνται στα </w:t>
      </w:r>
      <w:r>
        <w:rPr>
          <w:rFonts w:eastAsia="Times New Roman"/>
          <w:szCs w:val="24"/>
          <w:lang w:val="en-US"/>
        </w:rPr>
        <w:t>DNA</w:t>
      </w:r>
      <w:r>
        <w:rPr>
          <w:rFonts w:eastAsia="Times New Roman"/>
          <w:szCs w:val="24"/>
        </w:rPr>
        <w:t xml:space="preserve"> των ανθρώπων ή των πολιτικών. Κι αυτά που λέτε όλοι εσείς που είστε στα Υπουργεία κοινωνικής ευθύνης, οι πολίτες τα ακούνε με μεγάλη δυσπιστία - μην σας πω σας τα ακούνε βε</w:t>
      </w:r>
      <w:r>
        <w:rPr>
          <w:rFonts w:eastAsia="Times New Roman"/>
          <w:szCs w:val="24"/>
        </w:rPr>
        <w:t xml:space="preserve">ρεσέ- γιατί έχουν δυόμισι χρόνια πράξεις. </w:t>
      </w:r>
    </w:p>
    <w:p w14:paraId="24A42A3F" w14:textId="77777777" w:rsidR="00940AA5" w:rsidRDefault="00122158">
      <w:pPr>
        <w:spacing w:line="600" w:lineRule="auto"/>
        <w:ind w:firstLine="720"/>
        <w:jc w:val="both"/>
        <w:rPr>
          <w:rFonts w:eastAsia="Times New Roman"/>
          <w:szCs w:val="24"/>
        </w:rPr>
      </w:pPr>
      <w:r>
        <w:rPr>
          <w:rFonts w:eastAsia="Times New Roman"/>
          <w:szCs w:val="24"/>
        </w:rPr>
        <w:t>Αντί να σας πω πάρα πολλά γι’ αυτά που λέτε –κάποια θα σχολιάσω στην ομιλία μου-, θέλω τώρα στο ένα λεπτό που έχω να σας διαβάσω μία φράση και να σας ζητήσω να αναγνωρίσετε αυτόν που την είπε στην Αίθουσα αυτή: «Κ</w:t>
      </w:r>
      <w:r>
        <w:rPr>
          <w:rFonts w:eastAsia="Times New Roman"/>
          <w:szCs w:val="24"/>
        </w:rPr>
        <w:t>υρίως, δεν θα μπορούσα να φανταστώ πώς οι πολιτικοί κι όχι οι τεχνοκράτες δεν θα μπορούσαν να καταλάβουν ότι μετά από τα πέντε καταστροφικά χρόνια της σκληρής λιτότητας του μνημονίου θα μπορούσε να βρεθεί ένας Έλληνας Βουλευτής που να ψηφίσει την κατάργηση</w:t>
      </w:r>
      <w:r>
        <w:rPr>
          <w:rFonts w:eastAsia="Times New Roman"/>
          <w:szCs w:val="24"/>
        </w:rPr>
        <w:t xml:space="preserve"> του ΕΚΑΣ». Το είπε ο Αλέξης Τσίπρας, ο Πρωθυπουργός, στις 5 Ιουνίου 2015. Το καταργήσατε με νόμο, με την ψήφο όλων σας.  </w:t>
      </w:r>
    </w:p>
    <w:p w14:paraId="24A42A40" w14:textId="77777777" w:rsidR="00940AA5" w:rsidRDefault="00122158">
      <w:pPr>
        <w:spacing w:line="600" w:lineRule="auto"/>
        <w:ind w:firstLine="720"/>
        <w:jc w:val="both"/>
        <w:rPr>
          <w:rFonts w:eastAsia="Times New Roman"/>
          <w:szCs w:val="24"/>
        </w:rPr>
      </w:pPr>
      <w:r>
        <w:rPr>
          <w:rFonts w:eastAsia="Times New Roman"/>
          <w:szCs w:val="24"/>
        </w:rPr>
        <w:t xml:space="preserve">Κύριε Υπουργέ, λίγη σεμνότητα δεν βλάπτει. </w:t>
      </w:r>
    </w:p>
    <w:p w14:paraId="24A42A41" w14:textId="77777777" w:rsidR="00940AA5" w:rsidRDefault="00122158">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24A42A42" w14:textId="77777777" w:rsidR="00940AA5" w:rsidRDefault="00122158">
      <w:pPr>
        <w:spacing w:line="600" w:lineRule="auto"/>
        <w:ind w:firstLine="720"/>
        <w:jc w:val="both"/>
        <w:rPr>
          <w:rFonts w:eastAsia="Times New Roman"/>
          <w:szCs w:val="24"/>
        </w:rPr>
      </w:pPr>
      <w:r>
        <w:rPr>
          <w:rFonts w:eastAsia="Times New Roman"/>
          <w:b/>
          <w:szCs w:val="24"/>
        </w:rPr>
        <w:t>ΑΝΔΡΕΑΣ ΞΑΝΘ</w:t>
      </w:r>
      <w:r>
        <w:rPr>
          <w:rFonts w:eastAsia="Times New Roman"/>
          <w:b/>
          <w:szCs w:val="24"/>
        </w:rPr>
        <w:t xml:space="preserve">ΟΣ (Υπουργός Υγείας): </w:t>
      </w:r>
      <w:r>
        <w:rPr>
          <w:rFonts w:eastAsia="Times New Roman"/>
          <w:szCs w:val="24"/>
        </w:rPr>
        <w:t>Κύριε Πρόεδρε, μπορώ να πω μια πρόταση μόνο;</w:t>
      </w:r>
    </w:p>
    <w:p w14:paraId="24A42A43" w14:textId="77777777" w:rsidR="00940AA5" w:rsidRDefault="00122158">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Κύριε Υπουργέ, δεν πρόκειται να γίνει αυτός ο διάλογος. </w:t>
      </w:r>
    </w:p>
    <w:p w14:paraId="24A42A44" w14:textId="77777777" w:rsidR="00940AA5" w:rsidRDefault="00122158">
      <w:pPr>
        <w:spacing w:line="600" w:lineRule="auto"/>
        <w:ind w:firstLine="720"/>
        <w:jc w:val="both"/>
        <w:rPr>
          <w:rFonts w:eastAsia="Times New Roman"/>
          <w:szCs w:val="24"/>
        </w:rPr>
      </w:pPr>
      <w:r>
        <w:rPr>
          <w:rFonts w:eastAsia="Times New Roman"/>
          <w:b/>
          <w:szCs w:val="24"/>
        </w:rPr>
        <w:t xml:space="preserve">ΘΕΑΝΩ ΦΩΤΙΟΥ (Αναπληρώτρια </w:t>
      </w:r>
      <w:r>
        <w:rPr>
          <w:rFonts w:eastAsia="Times New Roman"/>
          <w:b/>
          <w:szCs w:val="24"/>
        </w:rPr>
        <w:t>Υ</w:t>
      </w:r>
      <w:r>
        <w:rPr>
          <w:rFonts w:eastAsia="Times New Roman"/>
          <w:b/>
          <w:szCs w:val="24"/>
        </w:rPr>
        <w:t xml:space="preserve">πουργός Εργασίας, Κοινωνικής Ασφάλισης και Κοινωνικής Αλληλεγγύης): </w:t>
      </w:r>
      <w:r>
        <w:rPr>
          <w:rFonts w:eastAsia="Times New Roman"/>
          <w:szCs w:val="24"/>
        </w:rPr>
        <w:t>Μιλά</w:t>
      </w:r>
      <w:r>
        <w:rPr>
          <w:rFonts w:eastAsia="Times New Roman"/>
          <w:szCs w:val="24"/>
        </w:rPr>
        <w:t xml:space="preserve">νε πάντα οι Υπουργοί. </w:t>
      </w:r>
    </w:p>
    <w:p w14:paraId="24A42A45"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Όχι, δεν είναι έτσι, με </w:t>
      </w:r>
      <w:proofErr w:type="spellStart"/>
      <w:r>
        <w:rPr>
          <w:rFonts w:eastAsia="Times New Roman"/>
          <w:szCs w:val="24"/>
        </w:rPr>
        <w:t>συγχωρείτε</w:t>
      </w:r>
      <w:proofErr w:type="spellEnd"/>
      <w:r>
        <w:rPr>
          <w:rFonts w:eastAsia="Times New Roman"/>
          <w:szCs w:val="24"/>
        </w:rPr>
        <w:t xml:space="preserve">. </w:t>
      </w:r>
    </w:p>
    <w:p w14:paraId="24A42A46" w14:textId="77777777" w:rsidR="00940AA5" w:rsidRDefault="00122158">
      <w:pPr>
        <w:spacing w:line="600" w:lineRule="auto"/>
        <w:ind w:firstLine="720"/>
        <w:jc w:val="both"/>
        <w:rPr>
          <w:rFonts w:eastAsia="Times New Roman"/>
          <w:szCs w:val="24"/>
        </w:rPr>
      </w:pPr>
      <w:r>
        <w:rPr>
          <w:rFonts w:eastAsia="Times New Roman"/>
          <w:szCs w:val="24"/>
        </w:rPr>
        <w:t>Ο κύριος Υπουργός, παρά το ότι δεν ήταν δηλωθείς να διαχειριστεί το ζήτημα, -εσείς, κυρία Φωτίου, θα είσαστε σήμερα η εκπρόσωπος της κυβερνητικής πολιτικής- πήρε το</w:t>
      </w:r>
      <w:r>
        <w:rPr>
          <w:rFonts w:eastAsia="Times New Roman"/>
          <w:szCs w:val="24"/>
        </w:rPr>
        <w:t xml:space="preserve">ν λόγο για εννιά λεπτά και μίλησε δεκαέξι. Φτάνει. Τι να κάνουμε; </w:t>
      </w:r>
    </w:p>
    <w:p w14:paraId="24A42A47" w14:textId="77777777" w:rsidR="00940AA5" w:rsidRDefault="00122158">
      <w:pPr>
        <w:spacing w:line="600" w:lineRule="auto"/>
        <w:ind w:firstLine="720"/>
        <w:jc w:val="both"/>
        <w:rPr>
          <w:rFonts w:eastAsia="Times New Roman"/>
          <w:szCs w:val="24"/>
        </w:rPr>
      </w:pPr>
      <w:r>
        <w:rPr>
          <w:rFonts w:eastAsia="Times New Roman"/>
          <w:b/>
          <w:szCs w:val="24"/>
        </w:rPr>
        <w:t xml:space="preserve">ΘΕΑΝΩ ΦΩΤΙΟΥ (Αναπληρώτρια </w:t>
      </w:r>
      <w:r>
        <w:rPr>
          <w:rFonts w:eastAsia="Times New Roman"/>
          <w:b/>
          <w:szCs w:val="24"/>
        </w:rPr>
        <w:t>Υ</w:t>
      </w:r>
      <w:r>
        <w:rPr>
          <w:rFonts w:eastAsia="Times New Roman"/>
          <w:b/>
          <w:szCs w:val="24"/>
        </w:rPr>
        <w:t xml:space="preserve">πουργός Εργασίας, Κοινωνικής Ασφάλισης και Κοινωνικής Αλληλεγγύης): </w:t>
      </w:r>
      <w:r>
        <w:rPr>
          <w:rFonts w:eastAsia="Times New Roman"/>
          <w:szCs w:val="24"/>
        </w:rPr>
        <w:t>Να σας απαντήσω, κύριε Πρόεδρε.</w:t>
      </w:r>
    </w:p>
    <w:p w14:paraId="24A42A48"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Τι να μου πείτε; </w:t>
      </w:r>
    </w:p>
    <w:p w14:paraId="24A42A49" w14:textId="77777777" w:rsidR="00940AA5" w:rsidRDefault="00122158">
      <w:pPr>
        <w:spacing w:line="600" w:lineRule="auto"/>
        <w:ind w:firstLine="720"/>
        <w:jc w:val="both"/>
        <w:rPr>
          <w:rFonts w:eastAsia="Times New Roman"/>
          <w:szCs w:val="24"/>
        </w:rPr>
      </w:pPr>
      <w:r>
        <w:rPr>
          <w:rFonts w:eastAsia="Times New Roman"/>
          <w:b/>
          <w:szCs w:val="24"/>
        </w:rPr>
        <w:t>ΘΕΑΝΩ ΦΩΤΙΟ</w:t>
      </w:r>
      <w:r>
        <w:rPr>
          <w:rFonts w:eastAsia="Times New Roman"/>
          <w:b/>
          <w:szCs w:val="24"/>
        </w:rPr>
        <w:t xml:space="preserve">Υ (Αναπληρώτρια </w:t>
      </w:r>
      <w:r>
        <w:rPr>
          <w:rFonts w:eastAsia="Times New Roman"/>
          <w:b/>
          <w:szCs w:val="24"/>
        </w:rPr>
        <w:t>Υ</w:t>
      </w:r>
      <w:r>
        <w:rPr>
          <w:rFonts w:eastAsia="Times New Roman"/>
          <w:b/>
          <w:szCs w:val="24"/>
        </w:rPr>
        <w:t xml:space="preserve">πουργός Εργασίας, Κοινωνικής Ασφάλισης και Κοινωνικής Αλληλεγγύης): </w:t>
      </w:r>
      <w:r>
        <w:rPr>
          <w:rFonts w:eastAsia="Times New Roman"/>
          <w:szCs w:val="24"/>
        </w:rPr>
        <w:t xml:space="preserve">Είναι κάτι που δεν γνωρίζετε. Ο κύριος Υπουργός έχει διατάξεις στο συγκεκριμένο νομοσχέδιο και γι' αυτό μιλάει. </w:t>
      </w:r>
    </w:p>
    <w:p w14:paraId="24A42A4A" w14:textId="77777777" w:rsidR="00940AA5" w:rsidRDefault="00122158">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Τι σημασία έχει αυτό; Δεν </w:t>
      </w:r>
      <w:r>
        <w:rPr>
          <w:rFonts w:eastAsia="Times New Roman"/>
          <w:szCs w:val="24"/>
        </w:rPr>
        <w:t xml:space="preserve">ορίστηκε, κυρία Φωτίου. </w:t>
      </w:r>
    </w:p>
    <w:p w14:paraId="24A42A4B" w14:textId="77777777" w:rsidR="00940AA5" w:rsidRDefault="00122158">
      <w:pPr>
        <w:spacing w:line="600" w:lineRule="auto"/>
        <w:ind w:firstLine="720"/>
        <w:jc w:val="both"/>
        <w:rPr>
          <w:rFonts w:eastAsia="Times New Roman"/>
          <w:szCs w:val="24"/>
        </w:rPr>
      </w:pPr>
      <w:r>
        <w:rPr>
          <w:rFonts w:eastAsia="Times New Roman"/>
          <w:b/>
          <w:szCs w:val="24"/>
        </w:rPr>
        <w:t xml:space="preserve">ΘΕΑΝΩ ΦΩΤΙΟΥ (Αναπληρώτρια </w:t>
      </w:r>
      <w:r>
        <w:rPr>
          <w:rFonts w:eastAsia="Times New Roman"/>
          <w:b/>
          <w:szCs w:val="24"/>
        </w:rPr>
        <w:t>Υ</w:t>
      </w:r>
      <w:r>
        <w:rPr>
          <w:rFonts w:eastAsia="Times New Roman"/>
          <w:b/>
          <w:szCs w:val="24"/>
        </w:rPr>
        <w:t xml:space="preserve">πουργός Εργασίας, Κοινωνικής Ασφάλισης και Κοινωνικής Αλληλεγγύης): </w:t>
      </w:r>
      <w:r>
        <w:rPr>
          <w:rFonts w:eastAsia="Times New Roman"/>
          <w:szCs w:val="24"/>
        </w:rPr>
        <w:t xml:space="preserve">Μιλάνε πάντα οι Υπουργοί. </w:t>
      </w:r>
    </w:p>
    <w:p w14:paraId="24A42A4C"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Είχε την ανοχή του Προεδρείου ο κύριος Υπουργός. </w:t>
      </w:r>
    </w:p>
    <w:p w14:paraId="24A42A4D" w14:textId="77777777" w:rsidR="00940AA5" w:rsidRDefault="00122158">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Ο κ. Λοβέρδ</w:t>
      </w:r>
      <w:r>
        <w:rPr>
          <w:rFonts w:eastAsia="Times New Roman"/>
          <w:szCs w:val="24"/>
        </w:rPr>
        <w:t>ος έκανε παρέμβαση εκτός διαδικασίας.</w:t>
      </w:r>
    </w:p>
    <w:p w14:paraId="24A42A4E"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Σας παρακαλώ, δεν έχετε πάρει τον λόγο. </w:t>
      </w:r>
    </w:p>
    <w:p w14:paraId="24A42A4F" w14:textId="77777777" w:rsidR="00940AA5" w:rsidRDefault="00122158">
      <w:pPr>
        <w:spacing w:line="600" w:lineRule="auto"/>
        <w:ind w:firstLine="720"/>
        <w:jc w:val="both"/>
        <w:rPr>
          <w:rFonts w:eastAsia="Times New Roman"/>
          <w:szCs w:val="24"/>
        </w:rPr>
      </w:pPr>
      <w:r>
        <w:rPr>
          <w:rFonts w:eastAsia="Times New Roman"/>
          <w:b/>
          <w:szCs w:val="24"/>
        </w:rPr>
        <w:t xml:space="preserve">ΘΕΑΝΩ ΦΩΤΙΟΥ (Αναπληρώτρια </w:t>
      </w:r>
      <w:r>
        <w:rPr>
          <w:rFonts w:eastAsia="Times New Roman"/>
          <w:b/>
          <w:szCs w:val="24"/>
        </w:rPr>
        <w:t>Υ</w:t>
      </w:r>
      <w:r>
        <w:rPr>
          <w:rFonts w:eastAsia="Times New Roman"/>
          <w:b/>
          <w:szCs w:val="24"/>
        </w:rPr>
        <w:t xml:space="preserve">πουργός Εργασίας, Κοινωνικής Ασφάλισης και Κοινωνικής Αλληλεγγύης): </w:t>
      </w:r>
      <w:r>
        <w:rPr>
          <w:rFonts w:eastAsia="Times New Roman"/>
          <w:szCs w:val="24"/>
        </w:rPr>
        <w:t>Μιλάνε, κύριε Πρόεδρε.</w:t>
      </w:r>
    </w:p>
    <w:p w14:paraId="24A42A50"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Το Προεδρείο, από σεβασμό και στο κυβερνητικό επιτελείο και στον κ. Ξανθό, του έδωσε τον λόγο –και καλά έκανε- να μιλήσει. Υπερέβη τον χρόνο. Δεν θα γίνει τώρα διάλογος με τον κ. Λοβέρδο. Πώς θα γίνει δηλαδή; </w:t>
      </w:r>
    </w:p>
    <w:p w14:paraId="24A42A51" w14:textId="77777777" w:rsidR="00940AA5" w:rsidRDefault="00122158">
      <w:pPr>
        <w:spacing w:line="600" w:lineRule="auto"/>
        <w:ind w:firstLine="720"/>
        <w:jc w:val="both"/>
        <w:rPr>
          <w:rFonts w:eastAsia="Times New Roman"/>
          <w:szCs w:val="24"/>
        </w:rPr>
      </w:pPr>
      <w:r>
        <w:rPr>
          <w:rFonts w:eastAsia="Times New Roman"/>
          <w:b/>
          <w:szCs w:val="24"/>
        </w:rPr>
        <w:lastRenderedPageBreak/>
        <w:t>ΘΕΑΝΩ ΦΩΤΙΟΥ (</w:t>
      </w:r>
      <w:r>
        <w:rPr>
          <w:rFonts w:eastAsia="Times New Roman"/>
          <w:b/>
          <w:szCs w:val="24"/>
        </w:rPr>
        <w:t xml:space="preserve">Αναπληρώτρια </w:t>
      </w:r>
      <w:r>
        <w:rPr>
          <w:rFonts w:eastAsia="Times New Roman"/>
          <w:b/>
          <w:szCs w:val="24"/>
        </w:rPr>
        <w:t>Υ</w:t>
      </w:r>
      <w:r>
        <w:rPr>
          <w:rFonts w:eastAsia="Times New Roman"/>
          <w:b/>
          <w:szCs w:val="24"/>
        </w:rPr>
        <w:t xml:space="preserve">πουργός Εργασίας, Κοινωνικής Ασφάλισης και Κοινωνικής Αλληλεγγύης): </w:t>
      </w:r>
      <w:r>
        <w:rPr>
          <w:rFonts w:eastAsia="Times New Roman"/>
          <w:szCs w:val="24"/>
        </w:rPr>
        <w:t xml:space="preserve">Κύριε Πρόεδρε, είναι πρωτοφανές αυτό που ακούω. Είναι νομοσχέδιο για αυτά τα Υπουργεία.  </w:t>
      </w:r>
    </w:p>
    <w:p w14:paraId="24A42A52" w14:textId="77777777" w:rsidR="00940AA5" w:rsidRDefault="00122158">
      <w:pPr>
        <w:spacing w:line="600" w:lineRule="auto"/>
        <w:ind w:firstLine="720"/>
        <w:jc w:val="both"/>
        <w:rPr>
          <w:rFonts w:eastAsia="Times New Roman"/>
          <w:b/>
          <w:szCs w:val="24"/>
        </w:rPr>
      </w:pPr>
      <w:r>
        <w:rPr>
          <w:rFonts w:eastAsia="Times New Roman"/>
          <w:b/>
          <w:szCs w:val="24"/>
        </w:rPr>
        <w:t xml:space="preserve">ΧΡΗΣΤΟΣ ΜΑΝΤΑΣ: </w:t>
      </w:r>
      <w:r>
        <w:rPr>
          <w:rFonts w:eastAsia="Times New Roman"/>
          <w:szCs w:val="24"/>
        </w:rPr>
        <w:t xml:space="preserve">Ένα λεπτό, κύριε Πρόεδρε. Ένα λεπτό δεν δίνετε; </w:t>
      </w:r>
    </w:p>
    <w:p w14:paraId="24A42A53" w14:textId="77777777" w:rsidR="00940AA5" w:rsidRDefault="00122158">
      <w:pPr>
        <w:spacing w:line="600" w:lineRule="auto"/>
        <w:ind w:firstLine="720"/>
        <w:jc w:val="both"/>
        <w:rPr>
          <w:rFonts w:eastAsia="Times New Roman"/>
          <w:szCs w:val="24"/>
        </w:rPr>
      </w:pPr>
      <w:r>
        <w:rPr>
          <w:rFonts w:eastAsia="Times New Roman"/>
          <w:b/>
          <w:szCs w:val="24"/>
        </w:rPr>
        <w:t>ΠΡΟΕΔΡΕΥΩΝ (Σπυρίδω</w:t>
      </w:r>
      <w:r>
        <w:rPr>
          <w:rFonts w:eastAsia="Times New Roman"/>
          <w:b/>
          <w:szCs w:val="24"/>
        </w:rPr>
        <w:t xml:space="preserve">ν Λυκούδης): </w:t>
      </w:r>
      <w:r>
        <w:rPr>
          <w:rFonts w:eastAsia="Times New Roman"/>
          <w:szCs w:val="24"/>
        </w:rPr>
        <w:t xml:space="preserve">Κύριε Μαντά, με αφήνετε να διαχειριστώ τη διαδικασία; Περιμένουν οι άλλοι συνάδελφοι. Δεν μπορεί να γίνει αυτό το πράγμα. </w:t>
      </w:r>
    </w:p>
    <w:p w14:paraId="24A42A54" w14:textId="77777777" w:rsidR="00940AA5" w:rsidRDefault="00122158">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Δεν το είπε ο Πρωθυπουργός αυτό; </w:t>
      </w:r>
    </w:p>
    <w:p w14:paraId="24A42A55"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Κυρία </w:t>
      </w:r>
      <w:proofErr w:type="spellStart"/>
      <w:r>
        <w:rPr>
          <w:rFonts w:eastAsia="Times New Roman"/>
          <w:szCs w:val="24"/>
        </w:rPr>
        <w:t>Χριστοφιλοπούλου</w:t>
      </w:r>
      <w:proofErr w:type="spellEnd"/>
      <w:r>
        <w:rPr>
          <w:rFonts w:eastAsia="Times New Roman"/>
          <w:szCs w:val="24"/>
        </w:rPr>
        <w:t>, σα</w:t>
      </w:r>
      <w:r>
        <w:rPr>
          <w:rFonts w:eastAsia="Times New Roman"/>
          <w:szCs w:val="24"/>
        </w:rPr>
        <w:t xml:space="preserve">ς παρακαλώ! </w:t>
      </w:r>
    </w:p>
    <w:p w14:paraId="24A42A5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Κύριε Ξανθέ, έχετε τον λόγο για ένα λεπτό κατά παραχώρηση για να μην γίνε</w:t>
      </w:r>
      <w:r>
        <w:rPr>
          <w:rFonts w:eastAsia="Times New Roman" w:cs="Times New Roman"/>
          <w:szCs w:val="24"/>
        </w:rPr>
        <w:t>ι</w:t>
      </w:r>
      <w:r>
        <w:rPr>
          <w:rFonts w:eastAsia="Times New Roman" w:cs="Times New Roman"/>
          <w:szCs w:val="24"/>
        </w:rPr>
        <w:t xml:space="preserve"> ο διάλογος με αυτόν τον τρόπο.</w:t>
      </w:r>
    </w:p>
    <w:p w14:paraId="24A42A57"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Λοβέρδο, όσο αφορά την απάντηση στα περί κοινωνικής ευαισθησίας και </w:t>
      </w:r>
      <w:r>
        <w:rPr>
          <w:rFonts w:eastAsia="Times New Roman" w:cs="Times New Roman"/>
          <w:szCs w:val="24"/>
          <w:lang w:val="en-US"/>
        </w:rPr>
        <w:t>DNA</w:t>
      </w:r>
      <w:r>
        <w:rPr>
          <w:rFonts w:eastAsia="Times New Roman" w:cs="Times New Roman"/>
          <w:szCs w:val="24"/>
        </w:rPr>
        <w:t xml:space="preserve">, εγώ εννοούσα πολιτικού </w:t>
      </w:r>
      <w:r>
        <w:rPr>
          <w:rFonts w:eastAsia="Times New Roman" w:cs="Times New Roman"/>
          <w:szCs w:val="24"/>
          <w:lang w:val="en-US"/>
        </w:rPr>
        <w:t>D</w:t>
      </w:r>
      <w:r>
        <w:rPr>
          <w:rFonts w:eastAsia="Times New Roman" w:cs="Times New Roman"/>
          <w:szCs w:val="24"/>
          <w:lang w:val="en-US"/>
        </w:rPr>
        <w:t>NA</w:t>
      </w:r>
      <w:r>
        <w:rPr>
          <w:rFonts w:eastAsia="Times New Roman" w:cs="Times New Roman"/>
          <w:szCs w:val="24"/>
        </w:rPr>
        <w:t xml:space="preserve"> και όχι ανθρώπινου </w:t>
      </w:r>
      <w:r>
        <w:rPr>
          <w:rFonts w:eastAsia="Times New Roman" w:cs="Times New Roman"/>
          <w:szCs w:val="24"/>
          <w:lang w:val="en-US"/>
        </w:rPr>
        <w:t>DNA</w:t>
      </w:r>
      <w:r>
        <w:rPr>
          <w:rFonts w:eastAsia="Times New Roman" w:cs="Times New Roman"/>
          <w:szCs w:val="24"/>
        </w:rPr>
        <w:t xml:space="preserve">, προφανώς όχι ανθρώπινου </w:t>
      </w:r>
      <w:proofErr w:type="spellStart"/>
      <w:r>
        <w:rPr>
          <w:rFonts w:eastAsia="Times New Roman" w:cs="Times New Roman"/>
          <w:szCs w:val="24"/>
        </w:rPr>
        <w:t>γονιδιώματος</w:t>
      </w:r>
      <w:proofErr w:type="spellEnd"/>
      <w:r>
        <w:rPr>
          <w:rFonts w:eastAsia="Times New Roman" w:cs="Times New Roman"/>
          <w:szCs w:val="24"/>
        </w:rPr>
        <w:t>. Αυτό ακριβώς ήθελα να πω.</w:t>
      </w:r>
    </w:p>
    <w:p w14:paraId="24A42A5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Το ζήτημα της κοινωνικής ευαισθησίας δεν είναι ζήτημα προσωπικό του καθενός. </w:t>
      </w:r>
    </w:p>
    <w:p w14:paraId="24A42A59"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Συμφωνούμε. </w:t>
      </w:r>
    </w:p>
    <w:p w14:paraId="24A42A5A"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Δεν είναι ζήτημα </w:t>
      </w:r>
      <w:r>
        <w:rPr>
          <w:rFonts w:eastAsia="Times New Roman" w:cs="Times New Roman"/>
          <w:szCs w:val="24"/>
        </w:rPr>
        <w:t>καλλιέργειας, δεν είναι ζήτημα αλτρουισμού και ανθρωπισμού. Είναι πολιτικό ζήτημα. Αυτό ακριβώς προσπαθώ να πω.</w:t>
      </w:r>
    </w:p>
    <w:p w14:paraId="24A42A5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εγώ είπα για έργα. Δεν είπα λόγια. Είπα τι έχει γίνει σε κρίσιμους τομείς κοινωνικού αποκλεισμού που αντιμετωπίστηκαν στην πιο δύσκολη περίο</w:t>
      </w:r>
      <w:r>
        <w:rPr>
          <w:rFonts w:eastAsia="Times New Roman" w:cs="Times New Roman"/>
          <w:szCs w:val="24"/>
        </w:rPr>
        <w:t>δο της χώρας, στη περίοδο της καταστροφή που είχε επέλθει. Και είπα πώς αντιμετωπίστηκαν οι ακραίες εκδηλώσεις της φτώχειας και ιδιαίτερα της υγειονομικής φτώχειας.</w:t>
      </w:r>
    </w:p>
    <w:p w14:paraId="24A42A5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είπα, λοιπόν, ότι αυτό δεν είναι τυχαίο. Δεν είμαστε καλύτεροι άνθρωποι, κύριε Λοβέρδο.</w:t>
      </w:r>
      <w:r>
        <w:rPr>
          <w:rFonts w:eastAsia="Times New Roman" w:cs="Times New Roman"/>
          <w:szCs w:val="24"/>
        </w:rPr>
        <w:t xml:space="preserve"> Είμαστε Αριστεροί και πιστεύουμε στην ισότητα των ανθρώπων. Αυτή είναι η διαφορά. Και γι’ αυτό μπορούμε να υλοποιούμε τέτοιες πολιτικές.</w:t>
      </w:r>
    </w:p>
    <w:p w14:paraId="24A42A5D"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24A42A5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σας πω πώς θα συνεχιστεί η </w:t>
      </w:r>
      <w:r>
        <w:rPr>
          <w:rFonts w:eastAsia="Times New Roman" w:cs="Times New Roman"/>
          <w:szCs w:val="24"/>
        </w:rPr>
        <w:t xml:space="preserve">διαδικασία. Θα μιλήσει ο κ. </w:t>
      </w:r>
      <w:proofErr w:type="spellStart"/>
      <w:r>
        <w:rPr>
          <w:rFonts w:eastAsia="Times New Roman" w:cs="Times New Roman"/>
          <w:szCs w:val="24"/>
        </w:rPr>
        <w:t>Βρούτσης</w:t>
      </w:r>
      <w:proofErr w:type="spellEnd"/>
      <w:r>
        <w:rPr>
          <w:rFonts w:eastAsia="Times New Roman" w:cs="Times New Roman"/>
          <w:szCs w:val="24"/>
        </w:rPr>
        <w:t xml:space="preserve">, ακολουθεί ο κ. Λαγός και μετά είναι ο κ. Λοβέρδος. Σας λέω από τώρα ότι δεν θα δοθεί ο λόγος, τουλάχιστον από εμένα, </w:t>
      </w:r>
      <w:r>
        <w:rPr>
          <w:rFonts w:eastAsia="Times New Roman" w:cs="Times New Roman"/>
          <w:szCs w:val="24"/>
        </w:rPr>
        <w:lastRenderedPageBreak/>
        <w:t>όσο θα είμαι εδώ σε άλλον Κοινοβουλευτικό Εκπρόσωπο, διότι δεν έχει μιλήσει κανένας συνάδελφος Βουλευ</w:t>
      </w:r>
      <w:r>
        <w:rPr>
          <w:rFonts w:eastAsia="Times New Roman" w:cs="Times New Roman"/>
          <w:szCs w:val="24"/>
        </w:rPr>
        <w:t>τής και πρέπει να μιλήσουν και αυτοί.</w:t>
      </w:r>
    </w:p>
    <w:p w14:paraId="24A42A5F"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Κυρίες και κύριοι συνάδελφοι, εάν ένας τρίτος παρατηρητής, που δεν γνώριζε πώς </w:t>
      </w:r>
      <w:r>
        <w:rPr>
          <w:rFonts w:eastAsia="Times New Roman" w:cs="Times New Roman"/>
          <w:szCs w:val="24"/>
        </w:rPr>
        <w:t xml:space="preserve">είναι </w:t>
      </w:r>
      <w:r>
        <w:rPr>
          <w:rFonts w:eastAsia="Times New Roman" w:cs="Times New Roman"/>
          <w:szCs w:val="24"/>
        </w:rPr>
        <w:t xml:space="preserve">τα πράγματα στη χώρα μας, παρακολουθούσε την ομιλία του </w:t>
      </w:r>
      <w:proofErr w:type="spellStart"/>
      <w:r>
        <w:rPr>
          <w:rFonts w:eastAsia="Times New Roman" w:cs="Times New Roman"/>
          <w:szCs w:val="24"/>
        </w:rPr>
        <w:t>προλαλήσαντα</w:t>
      </w:r>
      <w:proofErr w:type="spellEnd"/>
      <w:r>
        <w:rPr>
          <w:rFonts w:eastAsia="Times New Roman" w:cs="Times New Roman"/>
          <w:szCs w:val="24"/>
        </w:rPr>
        <w:t xml:space="preserve"> Υπουργού κ. Ξανθού και τον ρωτούσαμε τι είδε κ</w:t>
      </w:r>
      <w:r>
        <w:rPr>
          <w:rFonts w:eastAsia="Times New Roman" w:cs="Times New Roman"/>
          <w:szCs w:val="24"/>
        </w:rPr>
        <w:t xml:space="preserve">αι τι άκουσε, θα αισθανόταν ότι άκουσε έναν Βουλευτή της </w:t>
      </w:r>
      <w:r>
        <w:rPr>
          <w:rFonts w:eastAsia="Times New Roman" w:cs="Times New Roman"/>
          <w:szCs w:val="24"/>
        </w:rPr>
        <w:t>Α</w:t>
      </w:r>
      <w:r>
        <w:rPr>
          <w:rFonts w:eastAsia="Times New Roman" w:cs="Times New Roman"/>
          <w:szCs w:val="24"/>
        </w:rPr>
        <w:t>ντιπολίτευσης</w:t>
      </w:r>
      <w:r>
        <w:rPr>
          <w:rFonts w:eastAsia="Times New Roman" w:cs="Times New Roman"/>
          <w:szCs w:val="24"/>
        </w:rPr>
        <w:t>,</w:t>
      </w:r>
      <w:r>
        <w:rPr>
          <w:rFonts w:eastAsia="Times New Roman" w:cs="Times New Roman"/>
          <w:szCs w:val="24"/>
        </w:rPr>
        <w:t xml:space="preserve"> ο οποίος καταγράφει τις προθέσεις της Κυβέρνησης για το πώς θα αντιμετωπίσει την οικονομική κρίση, για τις καλές προθέσεις που έχει, για την ευαισθησία απέναντι στις κοινωνικές ομάδες</w:t>
      </w:r>
      <w:r>
        <w:rPr>
          <w:rFonts w:eastAsia="Times New Roman" w:cs="Times New Roman"/>
          <w:szCs w:val="24"/>
        </w:rPr>
        <w:t>. Αυτή την εντύπωση δώσατε, κύριε Υπουργέ, με την ομιλία σας.</w:t>
      </w:r>
    </w:p>
    <w:p w14:paraId="24A42A6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Όμως, εάν λέγαμε στον συγκεκριμένο παρατηρητή ότι ο ομιλητής είναι Υπουργός της Κυβέρνησης, τότε αβίαστα θα έλεγε ότι η Ελλάδα είναι μία χώρα που ευημερεί, δεν υπάρχει κοινωνικός αποκλεισμός, δε</w:t>
      </w:r>
      <w:r>
        <w:rPr>
          <w:rFonts w:eastAsia="Times New Roman" w:cs="Times New Roman"/>
          <w:szCs w:val="24"/>
        </w:rPr>
        <w:t>ν υπάρχουν ευάλωτες κοινωνικές ομάδες και ότι όλα έχουν τακτοποιηθεί.</w:t>
      </w:r>
    </w:p>
    <w:p w14:paraId="24A42A6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για εσάς και για τους Έλληνες, όμως, κυβερνάτε δυόμισι ολόκληρα χρόνια. Το άλλοθι του ηθικού πλεονεκτήματος και των καλών προθέσεων έχει καταπέσει. Γιατί; Υπάρχει πλέον η συγκεκριμένη αντιμετώπιση των πραγμάτων, η πολιτική πρακτική, τα αποτελέσματα της πο</w:t>
      </w:r>
      <w:r>
        <w:rPr>
          <w:rFonts w:eastAsia="Times New Roman" w:cs="Times New Roman"/>
          <w:szCs w:val="24"/>
        </w:rPr>
        <w:t>λιτικής σας, που σας στοιχειώνει και στοιχειώνει και όλους τους Έλληνες.</w:t>
      </w:r>
    </w:p>
    <w:p w14:paraId="24A42A6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Θέλω να πω ότι αποτελεί θράσος –και αναρωτιέμαι πού το βρίσκετε;- από το Βήμα της Βουλής να τοποθετείστε και να κουνάτε το δάχτυλο προς την ελληνική κοινωνία προς τις ασθεν</w:t>
      </w:r>
      <w:r>
        <w:rPr>
          <w:rFonts w:eastAsia="Times New Roman" w:cs="Times New Roman"/>
          <w:szCs w:val="24"/>
        </w:rPr>
        <w:t>εί</w:t>
      </w:r>
      <w:r>
        <w:rPr>
          <w:rFonts w:eastAsia="Times New Roman" w:cs="Times New Roman"/>
          <w:szCs w:val="24"/>
        </w:rPr>
        <w:t>ς κοινωνι</w:t>
      </w:r>
      <w:r>
        <w:rPr>
          <w:rFonts w:eastAsia="Times New Roman" w:cs="Times New Roman"/>
          <w:szCs w:val="24"/>
        </w:rPr>
        <w:t xml:space="preserve">κές τάξεις, προς τα πολιτικά κόμματα με τον ίδιο τρόπο και με τον ίδιο εμπαιγμό και με την ίδια κοροϊδία σαν να ήταν η πρώτη μέρα που γίνατε Κυβέρνηση. </w:t>
      </w:r>
    </w:p>
    <w:p w14:paraId="24A42A6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Έχετε δυόμισι χρόνια κυβερνητικού βίου, έχετε αποτύχει παταγωδώς σε όλα, έχετε κοροϊδέψει τον ελληνικό </w:t>
      </w:r>
      <w:r>
        <w:rPr>
          <w:rFonts w:eastAsia="Times New Roman" w:cs="Times New Roman"/>
          <w:szCs w:val="24"/>
        </w:rPr>
        <w:t>λαό, έχετε κοροϊδέψει τους εργαζόμενους, έχετε κοροϊδέψει τους συνταξιούχους, έχετε κοροϊδέψει τους αδύναμους. Ισοπεδώσατε τα πάντα. Σε κάθε στόχο που θέτετε, περνάτε από κάτω. Φέρατε δύο μνημόνια στον ελληνικό λαό αχρείαστα και άδικα. Η Ελλάδα θα είχε βγε</w:t>
      </w:r>
      <w:r>
        <w:rPr>
          <w:rFonts w:eastAsia="Times New Roman" w:cs="Times New Roman"/>
          <w:szCs w:val="24"/>
        </w:rPr>
        <w:t>ι από την κρίση. Θα είχε προχωρήσει στον ενάρετο οικονομικό κύκλο της ανάπτυξης. Και πληρώνει σήμερα το τίμημα της ανικανότητας και του λαϊκισμού του ΣΥΡΙΖΑ σε όλα τα επίπεδα.</w:t>
      </w:r>
    </w:p>
    <w:p w14:paraId="24A42A6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Οι συνταξιούχοι από τα 310 εκατομμύρια που ήταν στο </w:t>
      </w:r>
      <w:r>
        <w:rPr>
          <w:rFonts w:eastAsia="Times New Roman" w:cs="Times New Roman"/>
          <w:szCs w:val="24"/>
          <w:lang w:val="en-US"/>
        </w:rPr>
        <w:t>e</w:t>
      </w:r>
      <w:r w:rsidRPr="00F75019">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για το ασφ</w:t>
      </w:r>
      <w:r>
        <w:rPr>
          <w:rFonts w:eastAsia="Times New Roman" w:cs="Times New Roman"/>
          <w:szCs w:val="24"/>
        </w:rPr>
        <w:t>αλιστικό έφτασαν τα 10 δισεκατομμύρια με αποτέλεσμα, κυρίες και κύριοι συνάδελφοι, να είναι πρώτη φορά ιστορικά καταγεγραμμένο σήμερα ότι η Ελλάδα δεν διαθέτει ασφαλιστικό σύστημα. Διαθέτει ένα ασφαλιστικό μόρφωμα που συμπυκνώνει από τη μία πλευρά μια ταξι</w:t>
      </w:r>
      <w:r>
        <w:rPr>
          <w:rFonts w:eastAsia="Times New Roman" w:cs="Times New Roman"/>
          <w:szCs w:val="24"/>
        </w:rPr>
        <w:t xml:space="preserve">κή λογική που μετατράπηκε σε τοξικό δηλητήριο εξοντωτικών εισφορών για ό,τι πιο δημιουργικό υπάρχει στον τόπο με αποτέλεσμα να </w:t>
      </w:r>
      <w:proofErr w:type="spellStart"/>
      <w:r>
        <w:rPr>
          <w:rFonts w:eastAsia="Times New Roman" w:cs="Times New Roman"/>
          <w:szCs w:val="24"/>
        </w:rPr>
        <w:t>αυτοϋπονομεύει</w:t>
      </w:r>
      <w:proofErr w:type="spellEnd"/>
      <w:r>
        <w:rPr>
          <w:rFonts w:eastAsia="Times New Roman" w:cs="Times New Roman"/>
          <w:szCs w:val="24"/>
        </w:rPr>
        <w:t xml:space="preserve"> το σύστημα</w:t>
      </w:r>
      <w:r w:rsidRPr="00A349C0">
        <w:rPr>
          <w:rFonts w:eastAsia="Times New Roman" w:cs="Times New Roman"/>
          <w:szCs w:val="24"/>
        </w:rPr>
        <w:t>,</w:t>
      </w:r>
      <w:r>
        <w:rPr>
          <w:rFonts w:eastAsia="Times New Roman" w:cs="Times New Roman"/>
          <w:szCs w:val="24"/>
        </w:rPr>
        <w:t xml:space="preserve"> και από </w:t>
      </w:r>
      <w:r>
        <w:rPr>
          <w:rFonts w:eastAsia="Times New Roman" w:cs="Times New Roman"/>
          <w:szCs w:val="24"/>
        </w:rPr>
        <w:lastRenderedPageBreak/>
        <w:t xml:space="preserve">την άλλη μια λογική </w:t>
      </w:r>
      <w:proofErr w:type="spellStart"/>
      <w:r>
        <w:rPr>
          <w:rFonts w:eastAsia="Times New Roman" w:cs="Times New Roman"/>
          <w:szCs w:val="24"/>
        </w:rPr>
        <w:t>προνοιακού</w:t>
      </w:r>
      <w:proofErr w:type="spellEnd"/>
      <w:r>
        <w:rPr>
          <w:rFonts w:eastAsia="Times New Roman" w:cs="Times New Roman"/>
          <w:szCs w:val="24"/>
        </w:rPr>
        <w:t xml:space="preserve"> συστήματος, μετατρέποντας πολύ σύντομα το </w:t>
      </w:r>
      <w:proofErr w:type="spellStart"/>
      <w:r>
        <w:rPr>
          <w:rFonts w:eastAsia="Times New Roman" w:cs="Times New Roman"/>
          <w:szCs w:val="24"/>
        </w:rPr>
        <w:t>προϋπάρχον</w:t>
      </w:r>
      <w:proofErr w:type="spellEnd"/>
      <w:r>
        <w:rPr>
          <w:rFonts w:eastAsia="Times New Roman" w:cs="Times New Roman"/>
          <w:szCs w:val="24"/>
        </w:rPr>
        <w:t xml:space="preserve"> ασφαλιστικ</w:t>
      </w:r>
      <w:r>
        <w:rPr>
          <w:rFonts w:eastAsia="Times New Roman" w:cs="Times New Roman"/>
          <w:szCs w:val="24"/>
        </w:rPr>
        <w:t xml:space="preserve">ό σύστημα της χώρας σε οριστικά συντρίμμια και ερείπια. </w:t>
      </w:r>
    </w:p>
    <w:p w14:paraId="24A42A6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Άρα, λοιπόν, αποτύχατε και σε αυτό. </w:t>
      </w:r>
    </w:p>
    <w:p w14:paraId="24A42A6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Και είναι και προκλητικό να λέτε σήμερα και να κουνάτε το δάχτυλο για το χρέος προς τα κόμματα της </w:t>
      </w:r>
      <w:r>
        <w:rPr>
          <w:rFonts w:eastAsia="Times New Roman" w:cs="Times New Roman"/>
          <w:szCs w:val="24"/>
          <w:lang w:val="en-US"/>
        </w:rPr>
        <w:t>A</w:t>
      </w:r>
      <w:proofErr w:type="spellStart"/>
      <w:r>
        <w:rPr>
          <w:rFonts w:eastAsia="Times New Roman" w:cs="Times New Roman"/>
          <w:szCs w:val="24"/>
        </w:rPr>
        <w:t>ντιπολίτευσης</w:t>
      </w:r>
      <w:proofErr w:type="spellEnd"/>
      <w:r>
        <w:rPr>
          <w:rFonts w:eastAsia="Times New Roman" w:cs="Times New Roman"/>
          <w:szCs w:val="24"/>
        </w:rPr>
        <w:t xml:space="preserve"> όταν εσείς, ο ίδιος ο Πρωθυπουργός πριν από δέκα</w:t>
      </w:r>
      <w:r>
        <w:rPr>
          <w:rFonts w:eastAsia="Times New Roman" w:cs="Times New Roman"/>
          <w:szCs w:val="24"/>
        </w:rPr>
        <w:t xml:space="preserve"> ημέρες, για να </w:t>
      </w:r>
      <w:proofErr w:type="spellStart"/>
      <w:r>
        <w:rPr>
          <w:rFonts w:eastAsia="Times New Roman" w:cs="Times New Roman"/>
          <w:szCs w:val="24"/>
        </w:rPr>
        <w:t>σκιάσει</w:t>
      </w:r>
      <w:proofErr w:type="spellEnd"/>
      <w:r>
        <w:rPr>
          <w:rFonts w:eastAsia="Times New Roman" w:cs="Times New Roman"/>
          <w:szCs w:val="24"/>
        </w:rPr>
        <w:t xml:space="preserve"> τις αντιδράσεις των Βουλευτών του ΣΥΡΙΖΑ κάτω από τα σκληρά μέτρα του τέταρτου μνημονίου, είπε το «περίφημο» περί γραβάτας και χρέους. Αυτός είναι ο ΣΥΡΙΖΑ. Ο ΣΥΡΙΖΑ είναι το κόμμα εκείνο που συνεχώς κοροϊδεύει, λέει ψέματα. Αλλά δυ</w:t>
      </w:r>
      <w:r>
        <w:rPr>
          <w:rFonts w:eastAsia="Times New Roman" w:cs="Times New Roman"/>
          <w:szCs w:val="24"/>
        </w:rPr>
        <w:t>στυχώς για εσάς και ευτυχώς για τον ελληνικό λαό σας πήραν χαμπάρι, δεν σας πιστεύει πλέον κανένας.</w:t>
      </w:r>
    </w:p>
    <w:p w14:paraId="24A42A6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Μπαίνω στο θέμα του νομοσχεδίου που κατατέθηκε.</w:t>
      </w:r>
    </w:p>
    <w:p w14:paraId="24A42A6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Υπουργός τα δυόμισι χρόνια στο Υπουργείο Εργασίας οφείλω σήμερα να αποκατασ</w:t>
      </w:r>
      <w:r>
        <w:rPr>
          <w:rFonts w:eastAsia="Times New Roman" w:cs="Times New Roman"/>
          <w:szCs w:val="24"/>
        </w:rPr>
        <w:t>τήσω την αλήθεια, την πραγματικότητα και την τάξη σε ό,τι αφορά τα ζητήματα του κοινωνικού κράτους. Ήρθε η ώρα να κοιταχτούμε στα μάτια. Το ελληνικό κράτος πραγματικά δεν ήταν το τελειότερο σε επίπεδο κοινωνικών παροχών και κοινωνικών δομών, είχε ελλείμματ</w:t>
      </w:r>
      <w:r>
        <w:rPr>
          <w:rFonts w:eastAsia="Times New Roman" w:cs="Times New Roman"/>
          <w:szCs w:val="24"/>
        </w:rPr>
        <w:t xml:space="preserve">α, είχε παραλείψεις. Το μεγαλύτερο έλλειμμα του κοινωνικού </w:t>
      </w:r>
      <w:r>
        <w:rPr>
          <w:rFonts w:eastAsia="Times New Roman" w:cs="Times New Roman"/>
          <w:szCs w:val="24"/>
        </w:rPr>
        <w:lastRenderedPageBreak/>
        <w:t>κράτους στη χώρα μας ήταν η απουσία του ελάχιστου εγγυημένου εισοδήματος. Η χώρα μας διέθετε πόρους σε σχέση με τις άλλες ευρωπαϊκές χώρες όσον αφορά το ποσοστό στο ΑΕΠ δυστυχώς, όμως, τα χρήματα χ</w:t>
      </w:r>
      <w:r>
        <w:rPr>
          <w:rFonts w:eastAsia="Times New Roman" w:cs="Times New Roman"/>
          <w:szCs w:val="24"/>
        </w:rPr>
        <w:t>υνόντουσαν στη θάλασσα, γιατί υπήρχαν αλληλοεπικαλύψεις, πελατειακά συστήματα, λογικές λάθους κατεύθυνσης. Αυτό διορθώθηκε.</w:t>
      </w:r>
    </w:p>
    <w:p w14:paraId="24A42A6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Απαντώ στους παραχαράκτες της ιστορίας, στους μικρόψυχους, γιατί είναι μικροψυχία αυτό που συντελείται σήμερα και όλο το προηγούμενο</w:t>
      </w:r>
      <w:r>
        <w:rPr>
          <w:rFonts w:eastAsia="Times New Roman" w:cs="Times New Roman"/>
          <w:szCs w:val="24"/>
        </w:rPr>
        <w:t xml:space="preserve"> διάστημα να μην αναγνωρίζετε ότι το ελάχιστο εγγυημένο εισόδημα, η μεγαλύτερη κοινωνική μεταρρύθμιση του ελληνικού κράτους έγινε από την προηγούμενη </w:t>
      </w:r>
      <w:r>
        <w:rPr>
          <w:rFonts w:eastAsia="Times New Roman" w:cs="Times New Roman"/>
          <w:szCs w:val="24"/>
        </w:rPr>
        <w:t>κ</w:t>
      </w:r>
      <w:r>
        <w:rPr>
          <w:rFonts w:eastAsia="Times New Roman" w:cs="Times New Roman"/>
          <w:szCs w:val="24"/>
        </w:rPr>
        <w:t xml:space="preserve">υβέρνηση και να το ΦΕΚ, το οποίο καταθέτω για να το διαβάσετε. Ελάχιστο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ισόδημα -το διαβάζω γι</w:t>
      </w:r>
      <w:r>
        <w:rPr>
          <w:rFonts w:eastAsia="Times New Roman" w:cs="Times New Roman"/>
          <w:szCs w:val="24"/>
        </w:rPr>
        <w:t xml:space="preserve">ατί εμένα μου αρέσει να αποδίδω σε όλους τη δικαιοσύνη- Υπουργός Εργασίας Γιάννης </w:t>
      </w:r>
      <w:proofErr w:type="spellStart"/>
      <w:r>
        <w:rPr>
          <w:rFonts w:eastAsia="Times New Roman" w:cs="Times New Roman"/>
          <w:szCs w:val="24"/>
        </w:rPr>
        <w:t>Βρούτσης</w:t>
      </w:r>
      <w:proofErr w:type="spellEnd"/>
      <w:r>
        <w:rPr>
          <w:rFonts w:eastAsia="Times New Roman" w:cs="Times New Roman"/>
          <w:szCs w:val="24"/>
        </w:rPr>
        <w:t xml:space="preserve">, Υφυπουργός </w:t>
      </w:r>
      <w:proofErr w:type="spellStart"/>
      <w:r>
        <w:rPr>
          <w:rFonts w:eastAsia="Times New Roman" w:cs="Times New Roman"/>
          <w:szCs w:val="24"/>
        </w:rPr>
        <w:t>Κεγκέρογλου</w:t>
      </w:r>
      <w:proofErr w:type="spellEnd"/>
      <w:r>
        <w:rPr>
          <w:rFonts w:eastAsia="Times New Roman" w:cs="Times New Roman"/>
          <w:szCs w:val="24"/>
        </w:rPr>
        <w:t xml:space="preserve">, Υπουργός Εσωτερικών </w:t>
      </w:r>
      <w:proofErr w:type="spellStart"/>
      <w:r>
        <w:rPr>
          <w:rFonts w:eastAsia="Times New Roman" w:cs="Times New Roman"/>
          <w:szCs w:val="24"/>
        </w:rPr>
        <w:t>Ντόλιος</w:t>
      </w:r>
      <w:proofErr w:type="spellEnd"/>
      <w:r>
        <w:rPr>
          <w:rFonts w:eastAsia="Times New Roman" w:cs="Times New Roman"/>
          <w:szCs w:val="24"/>
        </w:rPr>
        <w:t xml:space="preserve">, Οικονομικών </w:t>
      </w:r>
      <w:proofErr w:type="spellStart"/>
      <w:r>
        <w:rPr>
          <w:rFonts w:eastAsia="Times New Roman" w:cs="Times New Roman"/>
          <w:szCs w:val="24"/>
        </w:rPr>
        <w:t>Χαρδούβελης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Σταϊκούρας</w:t>
      </w:r>
      <w:proofErr w:type="spellEnd"/>
      <w:r>
        <w:rPr>
          <w:rFonts w:eastAsia="Times New Roman" w:cs="Times New Roman"/>
          <w:szCs w:val="24"/>
        </w:rPr>
        <w:t>. Αυτό είναι το ΦΕΚ, που έβαλε πλέον για πρώτη φορά τα θεμέλια του σύγχρονο</w:t>
      </w:r>
      <w:r>
        <w:rPr>
          <w:rFonts w:eastAsia="Times New Roman" w:cs="Times New Roman"/>
          <w:szCs w:val="24"/>
        </w:rPr>
        <w:t>υ κοινωνικού κράτους στην Ελλάδα, το ελάχιστο εγγυημένο εισόδημα. Το καταθέτω για να το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της η Κυβέρνηση.</w:t>
      </w:r>
    </w:p>
    <w:p w14:paraId="24A42A6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w:t>
      </w:r>
      <w:r>
        <w:rPr>
          <w:rFonts w:eastAsia="Times New Roman" w:cs="Times New Roman"/>
          <w:szCs w:val="24"/>
        </w:rPr>
        <w:t>ήματος Γραμματείας της Διεύθυνσης Στενογραφίας και Πρακτικών της Βουλής)</w:t>
      </w:r>
    </w:p>
    <w:p w14:paraId="24A42A6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Ερώτηση: Εκεί σταμάτησαν όλα; Όχι, βεβαίως ήθελε βελτίωση και ήθελε και εκσυγχρονισμό όπως και σήμερα η σημερινή δομή του ελάχιστου εγγυημένου εισοδήματος θέλει βελτίωση, είμαστε στα </w:t>
      </w:r>
      <w:r>
        <w:rPr>
          <w:rFonts w:eastAsia="Times New Roman" w:cs="Times New Roman"/>
          <w:szCs w:val="24"/>
        </w:rPr>
        <w:t xml:space="preserve">πρώτα βήματα. Έγινε, όμως, με τον πιο σύγχρονο τρόπο σε όλη την Ευρώπη και αυτό ήταν το θετικό της δικής μας παρέμβασης μέσα στην αρνητική συγκυρία ότι ήμασταν οι τελευταίοι γιατί εντάξαμε και την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με αποτέλεσμα να παρακολουθούμε το σύστημα ηλεκτρο</w:t>
      </w:r>
      <w:r>
        <w:rPr>
          <w:rFonts w:eastAsia="Times New Roman" w:cs="Times New Roman"/>
          <w:szCs w:val="24"/>
        </w:rPr>
        <w:t>νικά πιο προηγμένα και πιο αποτελεσματικά από κάθε χώρα της Ευρώπης μετά από ένα διάστημα.</w:t>
      </w:r>
    </w:p>
    <w:p w14:paraId="24A42A6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Τα αποτελέσματα του ελάχιστου εγγυημένου εισοδήματος θα πρέπει να επαναξιολογηθούν συνολικά. Και αυτό θα πρέπει να γίνεται σε τακτά χρονικά διαστήματα. Αυτό θα πρέπε</w:t>
      </w:r>
      <w:r>
        <w:rPr>
          <w:rFonts w:eastAsia="Times New Roman" w:cs="Times New Roman"/>
          <w:szCs w:val="24"/>
        </w:rPr>
        <w:t>ι και οφείλει η κάθε Κυβέρνηση να κάνει στο μέλλον</w:t>
      </w:r>
      <w:r>
        <w:rPr>
          <w:rFonts w:eastAsia="Times New Roman" w:cs="Times New Roman"/>
          <w:szCs w:val="24"/>
        </w:rPr>
        <w:t>,</w:t>
      </w:r>
      <w:r>
        <w:rPr>
          <w:rFonts w:eastAsia="Times New Roman" w:cs="Times New Roman"/>
          <w:szCs w:val="24"/>
        </w:rPr>
        <w:t xml:space="preserve"> έτσι ώστε σε αδυναμίες και ελλείμματα που υπάρχουν και θα εντοπίζονται, διότι δεν μπορεί να λυθεί ποτέ κάτι τέλεια καθώς τρέχει η κοινωνία και οι κοινωνικές ανάγκες, εμφανίζονται νέα κοινωνικά δεδομένα, ν</w:t>
      </w:r>
      <w:r>
        <w:rPr>
          <w:rFonts w:eastAsia="Times New Roman" w:cs="Times New Roman"/>
          <w:szCs w:val="24"/>
        </w:rPr>
        <w:t xml:space="preserve">α παρεμβαίνει κάθε φορά η διοίκηση, η κυβέρνηση και να μπαλώνει τις αδυναμίες και να βελτιώνει την αποτελεσματικότητα του συστήματος. </w:t>
      </w:r>
    </w:p>
    <w:p w14:paraId="24A42A6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Σήμερα πρέπει να ξέρει ο ελληνικός λαός ότι, ναι, καταφέραμε αυτό</w:t>
      </w:r>
      <w:r>
        <w:rPr>
          <w:rFonts w:eastAsia="Times New Roman" w:cs="Times New Roman"/>
          <w:szCs w:val="24"/>
        </w:rPr>
        <w:t>, στο οποίο</w:t>
      </w:r>
      <w:r>
        <w:rPr>
          <w:rFonts w:eastAsia="Times New Roman" w:cs="Times New Roman"/>
          <w:szCs w:val="24"/>
        </w:rPr>
        <w:t xml:space="preserve"> υστερούσαμε και υπάρχει ελάχιστο εγγυημένο ε</w:t>
      </w:r>
      <w:r>
        <w:rPr>
          <w:rFonts w:eastAsia="Times New Roman" w:cs="Times New Roman"/>
          <w:szCs w:val="24"/>
        </w:rPr>
        <w:t xml:space="preserve">ισόδημα στην Ελλάδα. Φτιάχτηκε από την προηγούμενη </w:t>
      </w:r>
      <w:r>
        <w:rPr>
          <w:rFonts w:eastAsia="Times New Roman" w:cs="Times New Roman"/>
          <w:szCs w:val="24"/>
        </w:rPr>
        <w:t>κ</w:t>
      </w:r>
      <w:r>
        <w:rPr>
          <w:rFonts w:eastAsia="Times New Roman" w:cs="Times New Roman"/>
          <w:szCs w:val="24"/>
        </w:rPr>
        <w:t>υβέρνηση, σήμερα εξελίσσεται και θα εξελίσσεται και στο μέλλον.</w:t>
      </w:r>
    </w:p>
    <w:p w14:paraId="24A42A6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Για να δούμε, όμως, κυρία Φωτίου, ως εκπρόσωπος της Κυβέρνησης σήμερα εδώ, την υποκρισία του ΣΥΡΙΖΑ πάνω στο ζήτημα του ελάχιστου εγγυημένου εισοδήματος. Κρατάω εδώ, ως Υπουργός την περίοδο εκείνη -κυρίες και κύριοι συνάδελφοι του ΣΥΡΙΖΑ, να τα κοιτάτε αυτ</w:t>
      </w:r>
      <w:r>
        <w:rPr>
          <w:rFonts w:eastAsia="Times New Roman" w:cs="Times New Roman"/>
          <w:szCs w:val="24"/>
        </w:rPr>
        <w:t xml:space="preserve">ά για να μην τα κάνετε ποτέ στο μέλλον και να είναι το αντιπαράδειγμα για τις μελλοντικές γενιές των πολιτικών- και διαβάζω από </w:t>
      </w:r>
      <w:r>
        <w:rPr>
          <w:rFonts w:eastAsia="Times New Roman" w:cs="Times New Roman"/>
          <w:szCs w:val="24"/>
          <w:lang w:val="en-US"/>
        </w:rPr>
        <w:t>l</w:t>
      </w:r>
      <w:r>
        <w:rPr>
          <w:rFonts w:eastAsia="Times New Roman" w:cs="Times New Roman"/>
          <w:szCs w:val="24"/>
          <w:lang w:val="en-US"/>
        </w:rPr>
        <w:t>eft</w:t>
      </w:r>
      <w:r>
        <w:rPr>
          <w:rFonts w:eastAsia="Times New Roman" w:cs="Times New Roman"/>
          <w:szCs w:val="24"/>
        </w:rPr>
        <w:t>.</w:t>
      </w:r>
      <w:r>
        <w:rPr>
          <w:rFonts w:eastAsia="Times New Roman" w:cs="Times New Roman"/>
          <w:szCs w:val="24"/>
          <w:lang w:val="en-US"/>
        </w:rPr>
        <w:t>gr</w:t>
      </w:r>
      <w:r>
        <w:rPr>
          <w:rFonts w:eastAsia="Times New Roman" w:cs="Times New Roman"/>
          <w:szCs w:val="24"/>
        </w:rPr>
        <w:t>: «Φιέστα ελεημοσύνης με Σαμαρά και Βενιζέλο για το ελάχιστο εγγυημένο εισόδημα της Ελλάδας της φτώχειας».</w:t>
      </w:r>
    </w:p>
    <w:p w14:paraId="24A42A6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 xml:space="preserve">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4A42A7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Ήσασταν εναντίον του ελάχιστου εγγυημένου εισοδήματος.</w:t>
      </w:r>
    </w:p>
    <w:p w14:paraId="24A42A7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«ΒΗΜΑ»</w:t>
      </w:r>
      <w:r>
        <w:rPr>
          <w:rFonts w:eastAsia="Times New Roman" w:cs="Times New Roman"/>
          <w:szCs w:val="24"/>
        </w:rPr>
        <w:t>: «Μνημείο κοροϊδίας το ελάχιστο εγγυημένο εισόδημα, λέει η αριστερά». Αυτοί είστε, υποκριτές.</w:t>
      </w:r>
    </w:p>
    <w:p w14:paraId="24A42A7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w:t>
      </w:r>
      <w:r>
        <w:rPr>
          <w:rFonts w:eastAsia="Times New Roman" w:cs="Times New Roman"/>
          <w:szCs w:val="24"/>
        </w:rPr>
        <w:t>εύθυνσης Στενογραφίας και Πρακτικών της Βουλής)</w:t>
      </w:r>
    </w:p>
    <w:p w14:paraId="24A42A7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Διαβάζω, επίσης, από το </w:t>
      </w:r>
      <w:r>
        <w:rPr>
          <w:rFonts w:eastAsia="Times New Roman" w:cs="Times New Roman"/>
          <w:szCs w:val="24"/>
          <w:lang w:val="en-US"/>
        </w:rPr>
        <w:t>l</w:t>
      </w:r>
      <w:r>
        <w:rPr>
          <w:rFonts w:eastAsia="Times New Roman" w:cs="Times New Roman"/>
          <w:szCs w:val="24"/>
          <w:lang w:val="en-US"/>
        </w:rPr>
        <w:t>eft</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τα εξής: «Δημήτρης </w:t>
      </w:r>
      <w:proofErr w:type="spellStart"/>
      <w:r>
        <w:rPr>
          <w:rFonts w:eastAsia="Times New Roman" w:cs="Times New Roman"/>
          <w:szCs w:val="24"/>
        </w:rPr>
        <w:t>Στρατούλης</w:t>
      </w:r>
      <w:proofErr w:type="spellEnd"/>
      <w:r>
        <w:rPr>
          <w:rFonts w:eastAsia="Times New Roman" w:cs="Times New Roman"/>
          <w:szCs w:val="24"/>
        </w:rPr>
        <w:t xml:space="preserve">: Αφού εξαθλίωσαν τον λαό τώρα η Κυβέρνηση χαρίζει ψίχουλα φιλανθρωπίας». Ο </w:t>
      </w:r>
      <w:r>
        <w:rPr>
          <w:rFonts w:eastAsia="Times New Roman" w:cs="Times New Roman"/>
          <w:szCs w:val="24"/>
        </w:rPr>
        <w:lastRenderedPageBreak/>
        <w:t xml:space="preserve">ΣΥΡΙΖΑ δεν είναι αυτός; Ο </w:t>
      </w:r>
      <w:proofErr w:type="spellStart"/>
      <w:r>
        <w:rPr>
          <w:rFonts w:eastAsia="Times New Roman" w:cs="Times New Roman"/>
          <w:szCs w:val="24"/>
        </w:rPr>
        <w:t>Στρατούλης</w:t>
      </w:r>
      <w:proofErr w:type="spellEnd"/>
      <w:r>
        <w:rPr>
          <w:rFonts w:eastAsia="Times New Roman" w:cs="Times New Roman"/>
          <w:szCs w:val="24"/>
        </w:rPr>
        <w:t xml:space="preserve"> δεν ήταν στον ΣΥΡΙΖΑ υπεύθυνος τομ</w:t>
      </w:r>
      <w:r>
        <w:rPr>
          <w:rFonts w:eastAsia="Times New Roman" w:cs="Times New Roman"/>
          <w:szCs w:val="24"/>
        </w:rPr>
        <w:t xml:space="preserve">έα κοινωνικής πολιτικής; Να ποια ήταν η θέση σας για το ελάχιστο εγγυημένο εισόδημα. Για αυτά έπρεπε να απολογηθείτε. Αλλά, δεν είμαστε ίδιοι, έχουμε τελείως διαφορετική πολιτική συμπεριφορά, πολιτικό ήθος, ανωτερότητα. </w:t>
      </w:r>
    </w:p>
    <w:p w14:paraId="24A42A7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4A42A7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εμείς λέμε ότι, ναι, πρέπει να γίνουν και άλλες βελτιωτικές παρεμβάσεις στο</w:t>
      </w:r>
      <w:r>
        <w:rPr>
          <w:rFonts w:eastAsia="Times New Roman" w:cs="Times New Roman"/>
          <w:szCs w:val="24"/>
        </w:rPr>
        <w:t xml:space="preserve"> μέλλον, πρέπει να τις αναβαθμίσουμε, πρέπει να τις κάνουμε καλύτερες.</w:t>
      </w:r>
    </w:p>
    <w:p w14:paraId="24A42A7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Θέλω να κάνω και μία αναφορά γενικότερα για το κοινωνικό κράτος στη χώρα μας, για να ξεκαθαρίσουμε τα πράγματα. Εκτός από το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 xml:space="preserve">γγυημένο </w:t>
      </w:r>
      <w:r>
        <w:rPr>
          <w:rFonts w:eastAsia="Times New Roman" w:cs="Times New Roman"/>
          <w:szCs w:val="24"/>
        </w:rPr>
        <w:t>ε</w:t>
      </w:r>
      <w:r>
        <w:rPr>
          <w:rFonts w:eastAsia="Times New Roman" w:cs="Times New Roman"/>
          <w:szCs w:val="24"/>
        </w:rPr>
        <w:t>ισόδημα, το οποίο πραγματικά αποτελεί τη</w:t>
      </w:r>
      <w:r>
        <w:rPr>
          <w:rFonts w:eastAsia="Times New Roman" w:cs="Times New Roman"/>
          <w:szCs w:val="24"/>
        </w:rPr>
        <w:t xml:space="preserve"> μεγαλύτερη κοινωνική μεταρρύθμιση του ελληνικού κράτους, υπήρχαν άλλες δομές, θεσμοί, αντηρίδες για το κοινωνικό κράτος; Βεβαίως και υπήρχαν. Δεν γεννήθηκε σήμερα </w:t>
      </w:r>
      <w:r>
        <w:rPr>
          <w:rFonts w:eastAsia="Times New Roman" w:cs="Times New Roman"/>
          <w:szCs w:val="24"/>
        </w:rPr>
        <w:t>-</w:t>
      </w:r>
      <w:r>
        <w:rPr>
          <w:rFonts w:eastAsia="Times New Roman" w:cs="Times New Roman"/>
          <w:szCs w:val="24"/>
        </w:rPr>
        <w:t>με παρθενογένεση</w:t>
      </w:r>
      <w:r>
        <w:rPr>
          <w:rFonts w:eastAsia="Times New Roman" w:cs="Times New Roman"/>
          <w:szCs w:val="24"/>
        </w:rPr>
        <w:t>-</w:t>
      </w:r>
      <w:r>
        <w:rPr>
          <w:rFonts w:eastAsia="Times New Roman" w:cs="Times New Roman"/>
          <w:szCs w:val="24"/>
        </w:rPr>
        <w:t xml:space="preserve"> ο ΣΥΡΙΖΑ και να έρθει να φτιάξει το κοινωνικό κράτος. </w:t>
      </w:r>
    </w:p>
    <w:p w14:paraId="24A42A77"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ΘΕΑΝΩ ΦΩΤΙΟΥ (Αναπ</w:t>
      </w:r>
      <w:r>
        <w:rPr>
          <w:rFonts w:eastAsia="Times New Roman" w:cs="Times New Roman"/>
          <w:b/>
          <w:szCs w:val="24"/>
        </w:rPr>
        <w:t xml:space="preserve">ληρώτρια Υπουργός Εργασίας, Κοινωνικής Ασφάλισης και Κοινωνικής Αλληλεγγύης): </w:t>
      </w:r>
      <w:r>
        <w:rPr>
          <w:rFonts w:eastAsia="Times New Roman" w:cs="Times New Roman"/>
          <w:szCs w:val="24"/>
        </w:rPr>
        <w:t>Για πείτε μας.</w:t>
      </w:r>
    </w:p>
    <w:p w14:paraId="24A42A78"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Θα σας πω, κυρία Φωτίου, μη βιάζεστε. Ακούστε λοιπόν. Τα ΚΕΠ δεν ήταν μία δομή που φτιάχτηκε από προηγούμενη κυβέρνηση και η οποία ήταν στη σωστή</w:t>
      </w:r>
      <w:r>
        <w:rPr>
          <w:rFonts w:eastAsia="Times New Roman" w:cs="Times New Roman"/>
          <w:szCs w:val="24"/>
        </w:rPr>
        <w:t xml:space="preserve"> κατεύθυνση, που υπηρετούσε γενικά και την εξυπηρέτηση των αδύνατων κοινωνικών ομάδων και των ευάλωτων ομάδων και αντιμετώπιζε και τη γραφειοκρατία; Βεβαίως, τα ΚΕΠ. Έρχεστε σήμερα να πείτε τι, ότι δεν υπήρχαν τα ΚΕΠ; Ή να μηδενίσετε το παρελθόν; </w:t>
      </w:r>
    </w:p>
    <w:p w14:paraId="24A42A7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 ίδιο </w:t>
      </w:r>
      <w:r>
        <w:rPr>
          <w:rFonts w:eastAsia="Times New Roman" w:cs="Times New Roman"/>
          <w:szCs w:val="24"/>
        </w:rPr>
        <w:t>θα πω και για τα ΚΕΚΥΚΑ</w:t>
      </w:r>
      <w:r>
        <w:rPr>
          <w:rFonts w:eastAsia="Times New Roman" w:cs="Times New Roman"/>
          <w:szCs w:val="24"/>
        </w:rPr>
        <w:t>ΜΕ</w:t>
      </w:r>
      <w:r>
        <w:rPr>
          <w:rFonts w:eastAsia="Times New Roman" w:cs="Times New Roman"/>
          <w:szCs w:val="24"/>
        </w:rPr>
        <w:t xml:space="preserve">Α παραδείγματος χάριν. Προϋπήρχαν από εσάς, αντηρίδα του κοινωνικού κράτους. </w:t>
      </w:r>
    </w:p>
    <w:p w14:paraId="24A42A7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Ο κοινωνικός τουρισμός, ο οποίος προϋπήρχε, εγκαταλείφθηκε, επανήλθε από την προηγούμενη </w:t>
      </w:r>
      <w:r>
        <w:rPr>
          <w:rFonts w:eastAsia="Times New Roman" w:cs="Times New Roman"/>
          <w:szCs w:val="24"/>
        </w:rPr>
        <w:t>κ</w:t>
      </w:r>
      <w:r>
        <w:rPr>
          <w:rFonts w:eastAsia="Times New Roman" w:cs="Times New Roman"/>
          <w:szCs w:val="24"/>
        </w:rPr>
        <w:t>υβέρνηση Σαμαρά, μεγάλη τομή υπέρ των αδυνάτων, των ανέργων και</w:t>
      </w:r>
      <w:r>
        <w:rPr>
          <w:rFonts w:eastAsia="Times New Roman" w:cs="Times New Roman"/>
          <w:szCs w:val="24"/>
        </w:rPr>
        <w:t xml:space="preserve"> των εργαζομένων. </w:t>
      </w:r>
    </w:p>
    <w:p w14:paraId="24A42A7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Τα ΚΕΠΑ, τα οποία τα κληρονόμησα και θυμάμαι ότι στην ομιλία μου για τα ΚΕΠΑ ως Υπουργός, στις προγραμματικές δηλώσεις είχα απαντήσει σε ένα ερώτημα για το αν θα συνεχίσουμε τα ΚΕΠΑ</w:t>
      </w:r>
      <w:r>
        <w:rPr>
          <w:rFonts w:eastAsia="Times New Roman" w:cs="Times New Roman"/>
          <w:szCs w:val="24"/>
        </w:rPr>
        <w:t>,</w:t>
      </w:r>
      <w:r>
        <w:rPr>
          <w:rFonts w:eastAsia="Times New Roman" w:cs="Times New Roman"/>
          <w:szCs w:val="24"/>
        </w:rPr>
        <w:t xml:space="preserve"> λέγοντας ότι είναι ένας θεσμός χρήσιμος, ωφέλιμος για τους αναπήρους, για τις ευάλωτες κοινωνικές ομάδες, που θέλει όμως βελτίωση. Και πράγματι το βελτιώσαμε και το πήγαμε ακόμα παραπέρα. Και εδώ μπαίνει ένα ερώτημα. Θυμάστε την κριτική που ασκούσατε για </w:t>
      </w:r>
      <w:r>
        <w:rPr>
          <w:rFonts w:eastAsia="Times New Roman" w:cs="Times New Roman"/>
          <w:szCs w:val="24"/>
        </w:rPr>
        <w:t xml:space="preserve">τις κοινωνικές ομάδες που περνούσαν από τα ΚΕΠΑ, υποτίθεται αχρείαστα -και ήταν αχρείαστα- και έμπαιναν σε μία ταλαιπωρία; Αλλεπάλληλες ερωτήσεις γίνονταν από τον ΣΥΡΙΖΑ. </w:t>
      </w:r>
    </w:p>
    <w:p w14:paraId="24A42A7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Η προηγούμενη κυβέρνηση, κυρίες και κύριοι συνάδελφοι, έκανε το αυτονόητο: περάσαμε </w:t>
      </w:r>
      <w:r>
        <w:rPr>
          <w:rFonts w:eastAsia="Times New Roman" w:cs="Times New Roman"/>
          <w:szCs w:val="24"/>
        </w:rPr>
        <w:t>τις σαράντα έξι μόνιμες ασθένειες, για πρώτη φορά, οι οποίες δεν χρειάζονταν επανεξέταση από τα ΚΕΠΑ. Χρειαζόταν η παρέμβαση για μερικές ακόμα, δίκαιες, αλλά δεν μπορούσε να γίνει την προηγούμενη περίοδο και έπρεπε να το προχωρήσετε. Ρωτάω: Μετά τις σαράντ</w:t>
      </w:r>
      <w:r>
        <w:rPr>
          <w:rFonts w:eastAsia="Times New Roman" w:cs="Times New Roman"/>
          <w:szCs w:val="24"/>
        </w:rPr>
        <w:t xml:space="preserve">α έξι μόνιμες ασθένειες προχώρησε ο ΣΥΡΙΖΑ έστω μία μόνιμη ασθένεια που να μη χρειάζεται επανάληψη διαδικασίας από τα ΚΕΠΑ; Ούτε μία! </w:t>
      </w:r>
    </w:p>
    <w:p w14:paraId="24A42A7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Προχωράω στο Α21, το περίφημο, τα γνωστά οικογενειακά επιδόματα, που ήταν μία διαρθρωτική τομή για το κοινωνικό κράτος, α</w:t>
      </w:r>
      <w:r>
        <w:rPr>
          <w:rFonts w:eastAsia="Times New Roman" w:cs="Times New Roman"/>
          <w:szCs w:val="24"/>
        </w:rPr>
        <w:t>υτή που έδωσε για πρώτη φορά με τον πιο διαφανή τρόπο επίδομα και για το πρώτο και για το δεύτερο παιδί. Γιατί είστε μικρόψυχοι; Γιατί όταν ο Πρωθυπουργός έρχεται εδώ και λέει ότι θα δώσει επίδομα για πρώτη φορά στο πρώτο και το δεύτερο παιδί δεν τον διορθ</w:t>
      </w:r>
      <w:r>
        <w:rPr>
          <w:rFonts w:eastAsia="Times New Roman" w:cs="Times New Roman"/>
          <w:szCs w:val="24"/>
        </w:rPr>
        <w:t xml:space="preserve">ώνετε να του πείτε ότι αυτό το βρήκατε έτοιμο; Γιατί; Αυτό δεν είναι μικροψυχία; Δεν είναι υποκρισία του ΣΥΡΙΖΑ; </w:t>
      </w:r>
    </w:p>
    <w:p w14:paraId="24A42A7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Πείτε μου εσείς, στη βάση του κοινωνικού κράτους τι προσφέρατε; Στις ράγες του συγκεκριμένου κοινωνικού κράτους και στις δομές του ήρθατε και </w:t>
      </w:r>
      <w:r>
        <w:rPr>
          <w:rFonts w:eastAsia="Times New Roman" w:cs="Times New Roman"/>
          <w:szCs w:val="24"/>
        </w:rPr>
        <w:t xml:space="preserve">δώσατε αναμόρφωση πόρων! Ακόμη και το υποκριτικό περί κάλυψης των ανασφάλιστων δεν είναι υποκρισία; Δεν είναι παραχάραξη της ιστορίας, όταν </w:t>
      </w:r>
      <w:r>
        <w:rPr>
          <w:rFonts w:eastAsia="Times New Roman" w:cs="Times New Roman"/>
          <w:szCs w:val="24"/>
        </w:rPr>
        <w:lastRenderedPageBreak/>
        <w:t>γνωρίζετε ότι από την προηγούμενη κυβέρνηση, με υπογραφή του Άδωνι Γεωργιάδη και του Μάκη Βορίδη δόθηκε η δυνατότητα</w:t>
      </w:r>
      <w:r>
        <w:rPr>
          <w:rFonts w:eastAsia="Times New Roman" w:cs="Times New Roman"/>
          <w:szCs w:val="24"/>
        </w:rPr>
        <w:t xml:space="preserve"> για πρώτη φορά στους ανασφάλιστους να πηγαίνουν στα νοσοκομεία χωρίς να πληρώνουν τίποτα; </w:t>
      </w:r>
    </w:p>
    <w:p w14:paraId="24A42A7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Όσο παίζετε αυτό το κρυφτούλι της υποκρισίας να ξέρετε ότι ο κόσμος το έχει καταλάβει, δικό σας κακό, αλλά σε κάθε περίπτωση προσέξτε μη βλάψετε άλλο τον ελληνικό λ</w:t>
      </w:r>
      <w:r>
        <w:rPr>
          <w:rFonts w:eastAsia="Times New Roman" w:cs="Times New Roman"/>
          <w:szCs w:val="24"/>
        </w:rPr>
        <w:t xml:space="preserve">αό, γιατί όλα αυτά τελικά θα τα βρείτε και εκλογικά μπροστά σας, αλλά θα τα βρούμε και εμείς πολύ σύντομα και θα τα διορθώσουμε. </w:t>
      </w:r>
    </w:p>
    <w:p w14:paraId="24A42A8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4A42A81" w14:textId="77777777" w:rsidR="00940AA5" w:rsidRDefault="00122158">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πολύ, κύριε συνάδελφε.</w:t>
      </w:r>
    </w:p>
    <w:p w14:paraId="24A42A82" w14:textId="77777777" w:rsidR="00940AA5" w:rsidRDefault="00122158">
      <w:pPr>
        <w:spacing w:line="600" w:lineRule="auto"/>
        <w:ind w:firstLine="720"/>
        <w:jc w:val="both"/>
        <w:rPr>
          <w:rFonts w:eastAsia="Times New Roman"/>
          <w:bCs/>
          <w:szCs w:val="24"/>
        </w:rPr>
      </w:pPr>
      <w:r>
        <w:rPr>
          <w:rFonts w:eastAsia="Times New Roman"/>
          <w:bCs/>
          <w:szCs w:val="24"/>
        </w:rPr>
        <w:t>Ο συνάδελφος κ. Λαγός έχει τον λόγο.</w:t>
      </w:r>
    </w:p>
    <w:p w14:paraId="24A42A83" w14:textId="77777777" w:rsidR="00940AA5" w:rsidRDefault="00122158">
      <w:pPr>
        <w:spacing w:line="600" w:lineRule="auto"/>
        <w:ind w:firstLine="720"/>
        <w:jc w:val="both"/>
        <w:rPr>
          <w:rFonts w:eastAsia="Times New Roman"/>
          <w:bCs/>
          <w:szCs w:val="24"/>
        </w:rPr>
      </w:pPr>
      <w:r>
        <w:rPr>
          <w:rFonts w:eastAsia="Times New Roman"/>
          <w:b/>
          <w:bCs/>
          <w:szCs w:val="24"/>
        </w:rPr>
        <w:t>ΙΩΑΝΝΗΣ</w:t>
      </w:r>
      <w:r>
        <w:rPr>
          <w:rFonts w:eastAsia="Times New Roman"/>
          <w:b/>
          <w:bCs/>
          <w:szCs w:val="24"/>
        </w:rPr>
        <w:t xml:space="preserve"> ΛΑΓΟΣ:</w:t>
      </w:r>
      <w:r>
        <w:rPr>
          <w:rFonts w:eastAsia="Times New Roman"/>
          <w:bCs/>
          <w:szCs w:val="24"/>
        </w:rPr>
        <w:t xml:space="preserve"> Ευχαριστώ, κύριε Πρόεδρε. </w:t>
      </w:r>
    </w:p>
    <w:p w14:paraId="24A42A84" w14:textId="77777777" w:rsidR="00940AA5" w:rsidRDefault="00122158">
      <w:pPr>
        <w:spacing w:line="600" w:lineRule="auto"/>
        <w:ind w:firstLine="720"/>
        <w:jc w:val="both"/>
        <w:rPr>
          <w:rFonts w:eastAsia="Times New Roman"/>
          <w:bCs/>
          <w:szCs w:val="24"/>
        </w:rPr>
      </w:pPr>
      <w:r>
        <w:rPr>
          <w:rFonts w:eastAsia="Times New Roman"/>
          <w:bCs/>
          <w:szCs w:val="24"/>
        </w:rPr>
        <w:t>Συζητάμε σήμερα πάλι εδώ, στην Αίθουσα του Κοινοβουλίου, για κάποια μέτρα που έχει προτείνει το ΠΑΣΟΚ, η Δημοκρατική Συμπαράταξη όπως λέγεται τώρα, γιατί αλλάζει τα ονόματα για να ξεχνιούνται αυτά που έχει κάνει στο παρελ</w:t>
      </w:r>
      <w:r>
        <w:rPr>
          <w:rFonts w:eastAsia="Times New Roman"/>
          <w:bCs/>
          <w:szCs w:val="24"/>
        </w:rPr>
        <w:t xml:space="preserve">θόν. Προτείνει κάποια μέτρα, λέει, για τη βελτίωση των συνθηκών ζωής, διαβίωσης των Ελλήνων πολιτών. Το θέμα -στην Αίθουσα του Κοινοβουλίου και στη ζωή γενικότερα- είναι ότι αυτοί που προτείνουν μέτρα για τη </w:t>
      </w:r>
      <w:r>
        <w:rPr>
          <w:rFonts w:eastAsia="Times New Roman"/>
          <w:bCs/>
          <w:szCs w:val="24"/>
        </w:rPr>
        <w:lastRenderedPageBreak/>
        <w:t xml:space="preserve">βελτίωση της ζωής των συμπολιτών μας είναι στην </w:t>
      </w:r>
      <w:r>
        <w:rPr>
          <w:rFonts w:eastAsia="Times New Roman"/>
          <w:bCs/>
          <w:szCs w:val="24"/>
        </w:rPr>
        <w:t>α</w:t>
      </w:r>
      <w:r>
        <w:rPr>
          <w:rFonts w:eastAsia="Times New Roman"/>
          <w:bCs/>
          <w:szCs w:val="24"/>
        </w:rPr>
        <w:t>ντιπολίτευση. Όταν είναι στην αντιπολίτευση προτείνουν, όταν όμως είναι κυβέρνηση για σαράντα πέντε χρόνια, είτε συγκυβερνούν είτε κυβερνούν μόνοι τους, εκεί δεν τα σκέφτονται όλα αυτά και εκεί παίρνουν άλλα μέτρα, τα οποία οδηγούν στην εξαθλίωση του ελλη</w:t>
      </w:r>
      <w:r>
        <w:rPr>
          <w:rFonts w:eastAsia="Times New Roman"/>
          <w:bCs/>
          <w:szCs w:val="24"/>
        </w:rPr>
        <w:t xml:space="preserve">νικού λαού. Είναι λοιπόν απορίας </w:t>
      </w:r>
      <w:proofErr w:type="spellStart"/>
      <w:r>
        <w:rPr>
          <w:rFonts w:eastAsia="Times New Roman"/>
          <w:bCs/>
          <w:szCs w:val="24"/>
        </w:rPr>
        <w:t>άξιον</w:t>
      </w:r>
      <w:proofErr w:type="spellEnd"/>
      <w:r>
        <w:rPr>
          <w:rFonts w:eastAsia="Times New Roman"/>
          <w:bCs/>
          <w:szCs w:val="24"/>
        </w:rPr>
        <w:t xml:space="preserve"> πώς αυτοί που έφτασαν την Ελλάδα σε αυτό το σημείο, πώς αυτοί που έφτασαν τον Έλληνα σε αυτό το θλιβερό σημείο στο οποίο είναι σήμερα έρχονται τώρα να προτείνουν λύσεις για να βελτιώσουμε τη ζωή των συμπολιτών μας. </w:t>
      </w:r>
    </w:p>
    <w:p w14:paraId="24A42A85"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λήθεια, τι κάνατε σαν </w:t>
      </w:r>
      <w:r>
        <w:rPr>
          <w:rFonts w:eastAsia="Times New Roman" w:cs="Times New Roman"/>
          <w:szCs w:val="24"/>
        </w:rPr>
        <w:t>κ</w:t>
      </w:r>
      <w:r>
        <w:rPr>
          <w:rFonts w:eastAsia="Times New Roman" w:cs="Times New Roman"/>
          <w:szCs w:val="24"/>
        </w:rPr>
        <w:t xml:space="preserve">υβέρνηση; Σαν </w:t>
      </w:r>
      <w:r>
        <w:rPr>
          <w:rFonts w:eastAsia="Times New Roman" w:cs="Times New Roman"/>
          <w:szCs w:val="24"/>
        </w:rPr>
        <w:t>κ</w:t>
      </w:r>
      <w:r>
        <w:rPr>
          <w:rFonts w:eastAsia="Times New Roman" w:cs="Times New Roman"/>
          <w:szCs w:val="24"/>
        </w:rPr>
        <w:t>υβέρνηση ξέρετε τι κάνατε; Το μοναδικό που έγινε τότε ήταν να είναι εμπλεκόμενα πολλά στελέχη σας και πάρα πολλοί Βουλευτές σας σε σκάνδαλα, σε εξοπλιστικά, σε μίζες, σε χίλια δύο πράγματα, που τα ξέρει όλος ο ελληνικό</w:t>
      </w:r>
      <w:r>
        <w:rPr>
          <w:rFonts w:eastAsia="Times New Roman" w:cs="Times New Roman"/>
          <w:szCs w:val="24"/>
        </w:rPr>
        <w:t xml:space="preserve">ς λαός. </w:t>
      </w:r>
    </w:p>
    <w:p w14:paraId="24A42A86"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Φτάσατε σε ένα σημείο τώρα να αλλάζετε μέχρι και το όνομά σας, προκειμένου σιγά-σιγά να </w:t>
      </w:r>
      <w:proofErr w:type="spellStart"/>
      <w:r>
        <w:rPr>
          <w:rFonts w:eastAsia="Times New Roman" w:cs="Times New Roman"/>
          <w:szCs w:val="24"/>
        </w:rPr>
        <w:t>απεμπλακείτε</w:t>
      </w:r>
      <w:proofErr w:type="spellEnd"/>
      <w:r>
        <w:rPr>
          <w:rFonts w:eastAsia="Times New Roman" w:cs="Times New Roman"/>
          <w:szCs w:val="24"/>
        </w:rPr>
        <w:t xml:space="preserve"> από το ένοχο παρελθόν σας, που ξέρετε πολύ καλά ότι έχετε, και να κοροϊδέψετε για άλλη μια φορά τους «ιθαγενείς» και να τους δώσετε καθρεφτάκια κα</w:t>
      </w:r>
      <w:r>
        <w:rPr>
          <w:rFonts w:eastAsia="Times New Roman" w:cs="Times New Roman"/>
          <w:szCs w:val="24"/>
        </w:rPr>
        <w:t xml:space="preserve">ι χάντρες, γιατί έτσι βλέπετε τον Έλληνα πολίτη. Αλλάζουμε όνομα, λέμε και μια νέα πρόταση νόμου για να δώσουμε στον Έλληνα να παίρνει διακόσια πενήντα ευρώ τον μήνα και είμαστε μια χαρά. </w:t>
      </w:r>
    </w:p>
    <w:p w14:paraId="24A42A87"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Δεν είμαστε μια χαρά, δεν είμαστε καθόλου καλά. Έχετε εξαθλιώσει το</w:t>
      </w:r>
      <w:r>
        <w:rPr>
          <w:rFonts w:eastAsia="Times New Roman" w:cs="Times New Roman"/>
          <w:szCs w:val="24"/>
        </w:rPr>
        <w:t xml:space="preserve">υς Έλληνες συμπολίτες μας εσείς, η Νέα Δημοκρατία που κυβερνήσατε σαράντα τρία χρόνια και τα ισοπεδώσατε όλα και τώρα είναι και η διετία του ΣΥΡΙΖΑ, ο οποίος από εκεί που θα έσκιζε τα μνημόνια, από εκεί που θα βάραγε τα νταούλια και οι διεθνείς τοκογλύφοι </w:t>
      </w:r>
      <w:r>
        <w:rPr>
          <w:rFonts w:eastAsia="Times New Roman" w:cs="Times New Roman"/>
          <w:szCs w:val="24"/>
        </w:rPr>
        <w:t>θα χόρευαν, δυστυχώς βλέπουμε ότι σας έχουν σύρει από πίσω, όπως θέλουν αυτοί, και σας τραβάνε. Αυτή είναι η πραγματικότητα.</w:t>
      </w:r>
    </w:p>
    <w:p w14:paraId="24A42A88"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Θέλετε να δώσετε ψίχουλα στους Έλληνες συμπολίτες μας, στους συμπατριώτες μας, ενώ ξεπουλήσατε τα πάντα. Εσείς που ισοπεδώσατε και </w:t>
      </w:r>
      <w:r>
        <w:rPr>
          <w:rFonts w:eastAsia="Times New Roman" w:cs="Times New Roman"/>
          <w:szCs w:val="24"/>
        </w:rPr>
        <w:t xml:space="preserve">που πουλήσατε και που κάνατε την ελληνική περιουσία να μην υπάρχει σε μια πλούσια χώρα με ορυκτά, με πετρέλαια, που καταργήσατε τα πάντα, που ισοπεδώσατε τα πάντα, που δώσατε τα πάντα, που δεν υπάρχει πρωτογενής τομέας στην πατρίδα μας, έρχεστε και μιλάτε </w:t>
      </w:r>
      <w:r>
        <w:rPr>
          <w:rFonts w:eastAsia="Times New Roman" w:cs="Times New Roman"/>
          <w:szCs w:val="24"/>
        </w:rPr>
        <w:t xml:space="preserve">για το πώς θα γίνει ο Έλληνας πολίτης να παίρνει εκατό ευρώ παραπάνω τον μήνα. Γι’ αυτά μιλάμε, για 3 και για 2,5 ευρώ που θέλετε να τους δώσετε. </w:t>
      </w:r>
    </w:p>
    <w:p w14:paraId="24A42A89"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έρχεστε σε μια λεκτική αντιπαράθεση με τη νυν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οποία έλεγε ακριβώς τα ίδια ό</w:t>
      </w:r>
      <w:r>
        <w:rPr>
          <w:rFonts w:eastAsia="Times New Roman" w:cs="Times New Roman"/>
          <w:szCs w:val="24"/>
        </w:rPr>
        <w:t xml:space="preserve">ταν ήταν στην </w:t>
      </w:r>
      <w:r>
        <w:rPr>
          <w:rFonts w:eastAsia="Times New Roman" w:cs="Times New Roman"/>
          <w:szCs w:val="24"/>
        </w:rPr>
        <w:t>α</w:t>
      </w:r>
      <w:r>
        <w:rPr>
          <w:rFonts w:eastAsia="Times New Roman" w:cs="Times New Roman"/>
          <w:szCs w:val="24"/>
        </w:rPr>
        <w:t xml:space="preserve">ντιπολίτευση. Κατηγορούσε εσάς γιατί έχετε εξαθλιώσει τους Έλληνες συμπατριώτες μας και σήμερα που είναι αυτοί πάνω κάνουν ακριβώς τα ίδια που κάνατε εσείς. </w:t>
      </w:r>
      <w:r>
        <w:rPr>
          <w:rFonts w:eastAsia="Times New Roman" w:cs="Times New Roman"/>
          <w:szCs w:val="24"/>
        </w:rPr>
        <w:lastRenderedPageBreak/>
        <w:t>Όμως δεν λέτε ότι όλα τα μνημόνια τα ψηφίσατε παρέα. Όλοι μαζί τα ψηφίσατε τα μνημόν</w:t>
      </w:r>
      <w:r>
        <w:rPr>
          <w:rFonts w:eastAsia="Times New Roman" w:cs="Times New Roman"/>
          <w:szCs w:val="24"/>
        </w:rPr>
        <w:t xml:space="preserve">ια, και το πρώτο και το δεύτερο και το τρίτο. </w:t>
      </w:r>
    </w:p>
    <w:p w14:paraId="24A42A8A"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Αλήθεια, για να μας πει το ΠΑΣΟΚ, Δημοκρατική Συμπαράταξη ή όπως αλλιώς λέγεται τώρα -ξέρετε, οι λωποδύτες αλλάζουν ονόματα, για να έχουν πολλά ονόματα και να μην τους πιάνουν, έτσι γίνεται-, όταν ξεπουλάγατε </w:t>
      </w:r>
      <w:r>
        <w:rPr>
          <w:rFonts w:eastAsia="Times New Roman" w:cs="Times New Roman"/>
          <w:szCs w:val="24"/>
        </w:rPr>
        <w:t>την ελληνική περιουσία για ενενήντα εννέα χρόνια τι κάνατε, τι ψηφίζατε; Την άνοιξη του 2010 όταν ο τότε Αρχηγός σας και Πρωθυπουργός Γιώργος Παπανδρέου έβγαινε στο Καστελόριζο και έλεγε ότι η Ελλάδα μπαίνει σε καθεστώς μνημονίων και πλήρους επιτήρησης, ισ</w:t>
      </w:r>
      <w:r>
        <w:rPr>
          <w:rFonts w:eastAsia="Times New Roman" w:cs="Times New Roman"/>
          <w:szCs w:val="24"/>
        </w:rPr>
        <w:t>οπεδώνοντας όλους τους Έλληνες πολίτες, τι έκανε τότε το ΠΑΣΟΚ; Τι έκαναν τα στελέχη και οι Βουλευτές σας, οι οποίοι ήταν και τότε υποτακτικοί -και είναι υποτακτικοί- και οι οποίοι έρχονται σήμερα να μας δείξουν ότι ενδιαφέρονται για τον Έλληνα πολίτη; Πού</w:t>
      </w:r>
      <w:r>
        <w:rPr>
          <w:rFonts w:eastAsia="Times New Roman" w:cs="Times New Roman"/>
          <w:szCs w:val="24"/>
        </w:rPr>
        <w:t xml:space="preserve"> ήταν οι Βουλευτές και τα στελέχη του ΠΑΣΟΚ -</w:t>
      </w:r>
      <w:r>
        <w:rPr>
          <w:rFonts w:eastAsia="Times New Roman" w:cs="Times New Roman"/>
          <w:szCs w:val="24"/>
        </w:rPr>
        <w:t xml:space="preserve"> </w:t>
      </w:r>
      <w:r>
        <w:rPr>
          <w:rFonts w:eastAsia="Times New Roman" w:cs="Times New Roman"/>
          <w:szCs w:val="24"/>
        </w:rPr>
        <w:t xml:space="preserve">Δημοκρατικής Συμπαράταξης; </w:t>
      </w:r>
    </w:p>
    <w:p w14:paraId="24A42A8B"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αν στο κάτω-κάτω θέλετε να βοηθήσετε τους Έλληνες συμπολίτες μας και το ελληνικό κράτος, μπορείτε πολύ εύκολα να το κάνετε. Ξέρετε πώς, κύριοι του ΠΑΣΟΚ; Με το να βρείτε τα κλεμμ</w:t>
      </w:r>
      <w:r>
        <w:rPr>
          <w:rFonts w:eastAsia="Times New Roman" w:cs="Times New Roman"/>
          <w:szCs w:val="24"/>
        </w:rPr>
        <w:t>ένα που έχουν πάρει οι συναγωνιστές, οι σύντροφοί σας τόσα χρόνια, αυτές οι υποθέσεις που έχετε καλύψει με τα εξοπλιστικά, με τον Τσοχατζόπουλο, με τον Παπαντωνίου, με το άλλο σκάνδαλο Παπαντωνίου που κάποιοι θέλουν να το ξεχάσουν αλλά δεν ξεχνιέται, για τ</w:t>
      </w:r>
      <w:r>
        <w:rPr>
          <w:rFonts w:eastAsia="Times New Roman" w:cs="Times New Roman"/>
          <w:szCs w:val="24"/>
        </w:rPr>
        <w:t xml:space="preserve">ο Χρηματιστήριο με τον Πρωθυπουργό Σημίτη, που βάζατε όλους </w:t>
      </w:r>
      <w:r>
        <w:rPr>
          <w:rFonts w:eastAsia="Times New Roman" w:cs="Times New Roman"/>
          <w:szCs w:val="24"/>
        </w:rPr>
        <w:lastRenderedPageBreak/>
        <w:t xml:space="preserve">τους Έλληνες να </w:t>
      </w:r>
      <w:proofErr w:type="spellStart"/>
      <w:r>
        <w:rPr>
          <w:rFonts w:eastAsia="Times New Roman" w:cs="Times New Roman"/>
          <w:szCs w:val="24"/>
        </w:rPr>
        <w:t>τζογάρουν</w:t>
      </w:r>
      <w:proofErr w:type="spellEnd"/>
      <w:r>
        <w:rPr>
          <w:rFonts w:eastAsia="Times New Roman" w:cs="Times New Roman"/>
          <w:szCs w:val="24"/>
        </w:rPr>
        <w:t xml:space="preserve"> στο Χρηματιστήριο και εν συνεχεία τούς κλέψατε τα χρήματα μέσα σε μία νύ</w:t>
      </w:r>
      <w:r>
        <w:rPr>
          <w:rFonts w:eastAsia="Times New Roman" w:cs="Times New Roman"/>
          <w:szCs w:val="24"/>
        </w:rPr>
        <w:t>κ</w:t>
      </w:r>
      <w:r>
        <w:rPr>
          <w:rFonts w:eastAsia="Times New Roman" w:cs="Times New Roman"/>
          <w:szCs w:val="24"/>
        </w:rPr>
        <w:t xml:space="preserve">τα. </w:t>
      </w:r>
    </w:p>
    <w:p w14:paraId="24A42A8C"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Να πού είναι τα σκάνδαλα και να πού είναι τα χρήματα! Θα μπορούσατε, λοιπόν, ευαίσθητοι κύρι</w:t>
      </w:r>
      <w:r>
        <w:rPr>
          <w:rFonts w:eastAsia="Times New Roman" w:cs="Times New Roman"/>
          <w:szCs w:val="24"/>
        </w:rPr>
        <w:t xml:space="preserve">οι του ΠΑΣΟΚ, να βρείτε αυτούς τους συντρόφους σας, να πάρετε τα κλεμμένα πίσω, αυτά που έχετε κλέψει τόσα χρόνια από τον ελληνικό λαό και να φωνάξετε και τον Θοδωρή τον Πάγκαλο, που ήταν εδώ πέρα και μας έλεγε με ύφος χιλίων καρδιναλίων και θρασύτατα ότι </w:t>
      </w:r>
      <w:r>
        <w:rPr>
          <w:rFonts w:eastAsia="Times New Roman" w:cs="Times New Roman"/>
          <w:szCs w:val="24"/>
        </w:rPr>
        <w:t xml:space="preserve">όλοι μαζί τα φάγαμε. </w:t>
      </w:r>
    </w:p>
    <w:p w14:paraId="24A42A8D"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Όχι, Πάγκαλε, δεν τα φάγαμε όλοι μαζί! Εσύ τα έφαγες με τους συντρόφους σου. Υπήρχε μεγάλο κομμάτι και μεγάλο τμήμα του ελληνικού λαού οι οποίοι είναι τίμιοι άνθρωποι, οι οποίοι δουλεύουν, οι οποίοι πλήρωναν εισφορές και οι οποίοι δεν</w:t>
      </w:r>
      <w:r>
        <w:rPr>
          <w:rFonts w:eastAsia="Times New Roman" w:cs="Times New Roman"/>
          <w:szCs w:val="24"/>
        </w:rPr>
        <w:t xml:space="preserve"> ανέχονται να ζουν σε καθεστώς φτώχειας και επαιτείας λόγω των κλεψιμαίικων</w:t>
      </w:r>
      <w:r>
        <w:rPr>
          <w:rFonts w:eastAsia="Times New Roman" w:cs="Times New Roman"/>
          <w:b/>
          <w:szCs w:val="24"/>
        </w:rPr>
        <w:t xml:space="preserve"> </w:t>
      </w:r>
      <w:r>
        <w:rPr>
          <w:rFonts w:eastAsia="Times New Roman" w:cs="Times New Roman"/>
          <w:szCs w:val="24"/>
        </w:rPr>
        <w:t xml:space="preserve">των δικών σας. Γιατί εσείς τα φάγατε μαζί, όχι όλος ο ελληνικός λαός. </w:t>
      </w:r>
    </w:p>
    <w:p w14:paraId="24A42A8E"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Αλήθεια, πού είναι τα θαλασσοδάνεια, που χρωστάει το ΠΑΣΟΚ στις τράπεζες; Είναι γύρω στα 200 εκατομμύρια ευρώ. Επαναλαμβάνω: πού είναι τα σκάνδαλα με τα εξοπλιστικά, στα οποία φυσικά δεν εμπλέκεται μόνο ο Τσοχατζόπουλος και ο Παπαντωνίου, αλλά εμπλέκονται </w:t>
      </w:r>
      <w:r>
        <w:rPr>
          <w:rFonts w:eastAsia="Times New Roman" w:cs="Times New Roman"/>
          <w:szCs w:val="24"/>
        </w:rPr>
        <w:t xml:space="preserve">και άλλοι; Εμπλέκεται και ο τότε Πρωθυπουργός της χώρας, ο αρχιερέας της διαπλοκής, όπως έλεγαν </w:t>
      </w:r>
      <w:r>
        <w:rPr>
          <w:rFonts w:eastAsia="Times New Roman" w:cs="Times New Roman"/>
          <w:szCs w:val="24"/>
        </w:rPr>
        <w:lastRenderedPageBreak/>
        <w:t xml:space="preserve">κάποιοι τότε, ο Σημίτης. Μόνο που σήμερα δεν θέλει να τον αγγίζει κανείς. Πού είναι, λοιπόν, όλα αυτά τα χρήματα; </w:t>
      </w:r>
    </w:p>
    <w:p w14:paraId="24A42A8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Βρείτε τα, λοιπόν, εσείς, μια και σας αρέσει </w:t>
      </w:r>
      <w:r>
        <w:rPr>
          <w:rFonts w:eastAsia="Times New Roman" w:cs="Times New Roman"/>
          <w:szCs w:val="24"/>
        </w:rPr>
        <w:t>να καταλογίζετε και συλλογική ευθύνη, απ’ ό,τι βλέπουμε, τώρα τελευταία. Βρείτε τα από τους συντρόφους σας. Είναι πολύ εύκολο. Βγάλτε τα άλλα 110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120 εκατομμύρια</w:t>
      </w:r>
      <w:r>
        <w:rPr>
          <w:rFonts w:eastAsia="Times New Roman" w:cs="Times New Roman"/>
          <w:szCs w:val="24"/>
        </w:rPr>
        <w:t>,</w:t>
      </w:r>
      <w:r>
        <w:rPr>
          <w:rFonts w:eastAsia="Times New Roman" w:cs="Times New Roman"/>
          <w:szCs w:val="24"/>
        </w:rPr>
        <w:t xml:space="preserve"> που έχει δει ο έλεγχος που έχει γίνει στα γραφεία σας, τα οποία κάπου έχουν καταχωνιαστεί, όπως είπε και ο συναγωνιστής μας προηγουμένως, ο Βαγγέλης Καρακώστας. Σε κάποιο συρτάρι έχουν εξαφανιστεί κάποιας εισαγγελίας, προφανώς.</w:t>
      </w:r>
    </w:p>
    <w:p w14:paraId="24A42A9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Να τα δούμε όλα αυτά, να τα</w:t>
      </w:r>
      <w:r>
        <w:rPr>
          <w:rFonts w:eastAsia="Times New Roman" w:cs="Times New Roman"/>
          <w:szCs w:val="24"/>
        </w:rPr>
        <w:t xml:space="preserve"> πάρετε και να τα δώσετε στον ελληνικό λαό και έτσι θα έχετε προσφέρει πολύ μεγαλύτερο έργο από τα ψίχουλα που θέλετε να τους δώσετε των 100 και των 150 ευρώ. Ποιος σας είπε ότι ο ελληνικός λαός </w:t>
      </w:r>
      <w:proofErr w:type="spellStart"/>
      <w:r>
        <w:rPr>
          <w:rFonts w:eastAsia="Times New Roman" w:cs="Times New Roman"/>
          <w:szCs w:val="24"/>
        </w:rPr>
        <w:t>παρακαλάει</w:t>
      </w:r>
      <w:proofErr w:type="spellEnd"/>
      <w:r>
        <w:rPr>
          <w:rFonts w:eastAsia="Times New Roman" w:cs="Times New Roman"/>
          <w:szCs w:val="24"/>
        </w:rPr>
        <w:t xml:space="preserve"> για να πάρει ψίχουλα; Ποιος σας είπε ότι ο Έλληνας</w:t>
      </w:r>
      <w:r>
        <w:rPr>
          <w:rFonts w:eastAsia="Times New Roman" w:cs="Times New Roman"/>
          <w:szCs w:val="24"/>
        </w:rPr>
        <w:t>, ο οποίος έχει δουλέψει τόσα χρόνια, ο οποίος έχει κολλήσει ένσημα, ο οποίος συντηρούσε τα ταμεία της πατρίδας μας, δέχεται αυτή τη στιγμή να μπει σε ένα καθεστώς που τα χρήματά του θα πηγαίνουν για την άνετη διαβίωση των λαθρομεταναστών που έχουν έρθει μ</w:t>
      </w:r>
      <w:r>
        <w:rPr>
          <w:rFonts w:eastAsia="Times New Roman" w:cs="Times New Roman"/>
          <w:szCs w:val="24"/>
        </w:rPr>
        <w:t xml:space="preserve">ε παράτυπο τρόπο στην πατρίδα μας; Ποιος σας είπε ότι ο Έλληνας συνταξιούχος ή ο Έλληνας εργαζόμενος αποδέχεται να είναι αυτός ο οποίος θα ζήσει όλους αυτούς που εμφανίστηκαν από το Μπαγκλαντές, από το Πακιστάν και δεν ξέρω και εγώ από πού, χωρίς να </w:t>
      </w:r>
      <w:r>
        <w:rPr>
          <w:rFonts w:eastAsia="Times New Roman" w:cs="Times New Roman"/>
          <w:szCs w:val="24"/>
        </w:rPr>
        <w:lastRenderedPageBreak/>
        <w:t>ρωτήσο</w:t>
      </w:r>
      <w:r>
        <w:rPr>
          <w:rFonts w:eastAsia="Times New Roman" w:cs="Times New Roman"/>
          <w:szCs w:val="24"/>
        </w:rPr>
        <w:t xml:space="preserve">υν κανέναν και μπήκαν στην πατρίδα μας; Ποιος σας είπε ότι είναι ωραίο και συμφωνεί ο ελληνικός λαός ο κάθε λαθρομετανάστης να έχει δωρεάν υγεία, δωρεάν παιδεία, δωρεάν διαμονή στην πατρίδα μας, δωρεάν σίτιση και ο Έλληνας να προσπαθεί να βρει 50 ευρώ για </w:t>
      </w:r>
      <w:r>
        <w:rPr>
          <w:rFonts w:eastAsia="Times New Roman" w:cs="Times New Roman"/>
          <w:szCs w:val="24"/>
        </w:rPr>
        <w:t>να τα βγάλει πέρα;</w:t>
      </w:r>
    </w:p>
    <w:p w14:paraId="24A42A9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Έρχεστε τώρα εσείς και τόλμησε με θράσος προηγουμένως ο Κοινοβουλευτικός Εκπρόσωπος της Νέας Δημοκρατίας να πει ότι «εμείς είχαμε φέρει το ελάχιστο εγγυημένο εισόδημα και άρα είναι υπέρ μας». Ποιο ελάχιστο εγγυημένο εισόδημα; Δεν ντρέπεσ</w:t>
      </w:r>
      <w:r>
        <w:rPr>
          <w:rFonts w:eastAsia="Times New Roman" w:cs="Times New Roman"/>
          <w:szCs w:val="24"/>
        </w:rPr>
        <w:t>τε λίγο, όταν απευθύνεστε στον ελληνικό λαό και τους λέτε ότι θα παίρνουν 250 και 300 ευρώ; Δεν ντρέπεστε;</w:t>
      </w:r>
    </w:p>
    <w:p w14:paraId="24A42A9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Ρωτώ: Ποιος απ’ όλους εσάς μέσα σε αυτή την Αίθουσα θα μπορούσε να ζήσει με τα χρήματα που εσείς θέλετε να δώσετε και που αυτή τη στιγμή δίνετε στον </w:t>
      </w:r>
      <w:r>
        <w:rPr>
          <w:rFonts w:eastAsia="Times New Roman" w:cs="Times New Roman"/>
          <w:szCs w:val="24"/>
        </w:rPr>
        <w:t xml:space="preserve">Έλληνα πολίτη, είτε είναι άνεργος, είτε είναι συνταξιούχος, είτε εργάζεται αυτή τη στιγμή με </w:t>
      </w:r>
      <w:proofErr w:type="spellStart"/>
      <w:r>
        <w:rPr>
          <w:rFonts w:eastAsia="Times New Roman" w:cs="Times New Roman"/>
          <w:szCs w:val="24"/>
        </w:rPr>
        <w:t>ημιαπασχολήσεις</w:t>
      </w:r>
      <w:proofErr w:type="spellEnd"/>
      <w:r>
        <w:rPr>
          <w:rFonts w:eastAsia="Times New Roman" w:cs="Times New Roman"/>
          <w:szCs w:val="24"/>
        </w:rPr>
        <w:t xml:space="preserve"> που εσείς οι ίδιοι έχετε καθιερώσει να υπάρχουν; Ποιος σας έδωσε το δικαίωμα να κάνετε τον κάθε Έλληνα να ψάχνει στα σκουπίδια να βρει τρόφιμα; Ποι</w:t>
      </w:r>
      <w:r>
        <w:rPr>
          <w:rFonts w:eastAsia="Times New Roman" w:cs="Times New Roman"/>
          <w:szCs w:val="24"/>
        </w:rPr>
        <w:t>ος σας έδωσε το δικαίωμα να κόβετε το ηλεκτρικό από τον κάθε Έλληνα πολίτη; Ποιος σας έδωσε το δικαίωμα; Διότι, αν τα λέγατε αυτά πριν από τις εκλογές, θα παίρνατε 0%. Όμως, κοροϊδεύετε τους Έλληνες. Έχετε βρει ακόμη κορόιδα και τα κοροϊδεύετε.</w:t>
      </w:r>
    </w:p>
    <w:p w14:paraId="24A42A9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Όμως, δεν μ</w:t>
      </w:r>
      <w:r>
        <w:rPr>
          <w:rFonts w:eastAsia="Times New Roman" w:cs="Times New Roman"/>
          <w:szCs w:val="24"/>
        </w:rPr>
        <w:t xml:space="preserve">πορείτε όλους να τους εκμεταλλεύεστε εσαεί. Έρχεται η στιγμή που ο κόσμος καταλαβαίνει την πραγματικότητα και θα γυρίσει την </w:t>
      </w:r>
      <w:r>
        <w:rPr>
          <w:rFonts w:eastAsia="Times New Roman" w:cs="Times New Roman"/>
          <w:szCs w:val="24"/>
        </w:rPr>
        <w:lastRenderedPageBreak/>
        <w:t xml:space="preserve">πλάτη σε αυτό το σάπιο, διεφθαρμένο πολιτικό σύστημα που όλοι μαζί εκπροσωπείτε, όλα τα κόμματα, από άκρα Αριστερά έως άκρα Δεξιά, </w:t>
      </w:r>
      <w:r>
        <w:rPr>
          <w:rFonts w:eastAsia="Times New Roman" w:cs="Times New Roman"/>
          <w:szCs w:val="24"/>
        </w:rPr>
        <w:t>πλην των εθνικιστών της Χρυσής Αυγής. Αυτό είναι το μεγάλο σας πρόβλημα.</w:t>
      </w:r>
    </w:p>
    <w:p w14:paraId="24A42A9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Βλέπουμε τους θρασύτατους Βουλευτές και Υπουργούς του ΣΥΡΙΖΑ, είδαμε έναν πριν από λίγο χρονικό διάστημα ο οποίος οργάνωνε πορείες έξω από το λιμάνι του Πειραιά, όταν ήταν ένας απλός </w:t>
      </w:r>
      <w:r>
        <w:rPr>
          <w:rFonts w:eastAsia="Times New Roman" w:cs="Times New Roman"/>
          <w:szCs w:val="24"/>
        </w:rPr>
        <w:t xml:space="preserve">Βουλευτής της </w:t>
      </w:r>
      <w:r>
        <w:rPr>
          <w:rFonts w:eastAsia="Times New Roman" w:cs="Times New Roman"/>
          <w:szCs w:val="24"/>
        </w:rPr>
        <w:t>α</w:t>
      </w:r>
      <w:r>
        <w:rPr>
          <w:rFonts w:eastAsia="Times New Roman" w:cs="Times New Roman"/>
          <w:szCs w:val="24"/>
        </w:rPr>
        <w:t xml:space="preserve">ντιπολίτευσης, για να μη δοθεί το λιμάνι, για να μη ξεπουληθεί ο ελληνικός πλούτος και να μην ισοπεδώσουμε την πατρίδα μας. Οργάνωνε πορείες με κάτι άλλους ταλαίπωρους εκεί, για να δείξουν ότι ενδιαφέρονται για το λιμάνι του Πειραιά. Όταν ο </w:t>
      </w:r>
      <w:r>
        <w:rPr>
          <w:rFonts w:eastAsia="Times New Roman" w:cs="Times New Roman"/>
          <w:szCs w:val="24"/>
        </w:rPr>
        <w:t>ίδιος έγινε Υπουργός επί των ημερών του, με δικές του υπογραφές, ξεπουλήθηκε το λιμάνι του Πειραιά. Είστε τόσο θρασείς και τόσο αναιδείς, αλλά αυτό δεν έχει να κάνει με τον ΣΥΡΙΖΑ και τους ΑΝΕΛ. Έχει φυσικά να κάνει και με το ΠΑΣΟΚ και τη Νέα Δημοκρατία, γ</w:t>
      </w:r>
      <w:r>
        <w:rPr>
          <w:rFonts w:eastAsia="Times New Roman" w:cs="Times New Roman"/>
          <w:szCs w:val="24"/>
        </w:rPr>
        <w:t>ιατί σαράντα τρία χρόνια έτσι έμαθαν να λειτουργούν.</w:t>
      </w:r>
    </w:p>
    <w:p w14:paraId="24A42A9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Πώς, αλήθεια, είναι η κατάσταση, όταν σύμφωνα με έρευνες τις οποίες βλέπουμε, υπάρχουν 2,5 με 3 εκατομμύρια Ελλήνων</w:t>
      </w:r>
      <w:r>
        <w:rPr>
          <w:rFonts w:eastAsia="Times New Roman" w:cs="Times New Roman"/>
          <w:szCs w:val="24"/>
        </w:rPr>
        <w:t>,</w:t>
      </w:r>
      <w:r>
        <w:rPr>
          <w:rFonts w:eastAsia="Times New Roman" w:cs="Times New Roman"/>
          <w:szCs w:val="24"/>
        </w:rPr>
        <w:t xml:space="preserve"> οι οποίοι ζουν κάτω από το όριο της φτώχειας; Και όταν λέμε ότι κάτω από το όριο της φ</w:t>
      </w:r>
      <w:r>
        <w:rPr>
          <w:rFonts w:eastAsia="Times New Roman" w:cs="Times New Roman"/>
          <w:szCs w:val="24"/>
        </w:rPr>
        <w:t xml:space="preserve">τώχειας ζουν 2,5 με 3 εκατομμύρια, αυτό σημαίνει ότι είναι πάρα πολλοί ακόμη οι οποίοι ζουν οριακά -και δεν τους περιλαμβάνει η έρευνα αυτή- πάνω από το όριο της </w:t>
      </w:r>
      <w:r>
        <w:rPr>
          <w:rFonts w:eastAsia="Times New Roman" w:cs="Times New Roman"/>
          <w:szCs w:val="24"/>
        </w:rPr>
        <w:lastRenderedPageBreak/>
        <w:t>φτώχειας. Δηλαδή, αν κάποιος παίρνει 610 ευρώ, σύμφωνα με την έρευνα, δεν είναι στο όριο της φ</w:t>
      </w:r>
      <w:r>
        <w:rPr>
          <w:rFonts w:eastAsia="Times New Roman" w:cs="Times New Roman"/>
          <w:szCs w:val="24"/>
        </w:rPr>
        <w:t>τώχειας. Περνάει καλά.</w:t>
      </w:r>
    </w:p>
    <w:p w14:paraId="24A42A9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Αυτή είναι η διαδικασία και έχετε μια μικρή μερίδα Ελλήνων που τους έχετε βολέψει, κάποιους βολεμένους υποτακτικούς σας, είτε σε δημόσιες υπηρεσίες είτε μετακλητούς σας και τους αυξάνετε συνεχώς, γιατί ξέρετε πολύ καλά, κύριοι του ΣΥ</w:t>
      </w:r>
      <w:r>
        <w:rPr>
          <w:rFonts w:eastAsia="Times New Roman" w:cs="Times New Roman"/>
          <w:szCs w:val="24"/>
        </w:rPr>
        <w:t>ΡΖΑ και των ΑΝΕΛ, ότι θα είναι οι μοναδικοί σας ψηφοφόροι. Δεν έχετε άλλους ψηφοφόρους και γι’ αυτό δεν τολμάτε να πάτε πουθενά στην επικράτεια. Όπου εμφανιστείτε υπάρχει αποδοκιμασία και κυνηγητό από αγανακτισμένους Έλληνες πολίτες, οι οποίοι δεν είναι ού</w:t>
      </w:r>
      <w:r>
        <w:rPr>
          <w:rFonts w:eastAsia="Times New Roman" w:cs="Times New Roman"/>
          <w:szCs w:val="24"/>
        </w:rPr>
        <w:t>τε φασίστες ούτε οι άνθρωποι έχουν κάτι προσωπικό εναντίον σας. Έχουν, όμως, την εξαθλίωσή τους που προσπαθούν να τη βγάλουν από πάνω τους.</w:t>
      </w:r>
    </w:p>
    <w:p w14:paraId="24A42A9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Έτσι, λοιπόν, φτάσαμε να ζούμε αυτές τις μέρες. Αν η ευαισθησία σας ήταν κατά το ελάχιστο για τους Έλληνες όπως είνα</w:t>
      </w:r>
      <w:r>
        <w:rPr>
          <w:rFonts w:eastAsia="Times New Roman" w:cs="Times New Roman"/>
          <w:szCs w:val="24"/>
        </w:rPr>
        <w:t>ι για τους λαθρομετανάστες, ο Έλληνας θα μπορούσε να περνάει μια χαρά.</w:t>
      </w:r>
    </w:p>
    <w:p w14:paraId="24A42A9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Εσείς, όμως, κόπτεστε μόνο για να είστε τα καλά παιδιά των διεθνών αγορών, των διεθνών τοκογλύφων που όλοι αυτοί θέλουν να σας εξουσιάζουν και εσείς θέλετε να δείξετε ποιος είναι ο πιο </w:t>
      </w:r>
      <w:r>
        <w:rPr>
          <w:rFonts w:eastAsia="Times New Roman" w:cs="Times New Roman"/>
          <w:szCs w:val="24"/>
        </w:rPr>
        <w:t>υποτακτικός. Είναι η Αριστερά του ΣΥΡΙΖΑ, είναι οι δήθεν πατριώτες των ΑΝΕΛ οι οποίοι ψηφίζουν για τζαμί, οι οποίοι ψηφίζουν για σύμφωνο συμβίωσης και οι οποίοι κάνουν ότι αντιστέκο</w:t>
      </w:r>
      <w:r>
        <w:rPr>
          <w:rFonts w:eastAsia="Times New Roman" w:cs="Times New Roman"/>
          <w:szCs w:val="24"/>
        </w:rPr>
        <w:lastRenderedPageBreak/>
        <w:t>νται μόνο στην Κυβέρνηση, όταν ένα νομοσχέδιο περνά και με τις ψήφους άλλων</w:t>
      </w:r>
      <w:r>
        <w:rPr>
          <w:rFonts w:eastAsia="Times New Roman" w:cs="Times New Roman"/>
          <w:szCs w:val="24"/>
        </w:rPr>
        <w:t xml:space="preserve"> Βουλευτών. Τότε δήθεν αντιδρούν και δεν ψηφίζουν τα νομοσχέδια τα οποία φέρνουν οι συγκυβερνώντες τους. Αυτή είναι η πραγματικότητα.</w:t>
      </w:r>
    </w:p>
    <w:p w14:paraId="24A42A9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Χρυσή Αυγή θα συνεχίσει να αγωνίζεται και να μιλάει για τα δίκαια του Έλληνα πολίτη. Επαναλαμβάνω για άλλη μια φορά, για</w:t>
      </w:r>
      <w:r>
        <w:rPr>
          <w:rFonts w:eastAsia="Times New Roman" w:cs="Times New Roman"/>
          <w:szCs w:val="24"/>
        </w:rPr>
        <w:t xml:space="preserve"> να γίνει σαφέστατο, ότι κανείς Έλληνας δεν </w:t>
      </w:r>
      <w:proofErr w:type="spellStart"/>
      <w:r>
        <w:rPr>
          <w:rFonts w:eastAsia="Times New Roman" w:cs="Times New Roman"/>
          <w:szCs w:val="24"/>
        </w:rPr>
        <w:t>παρακαλάει</w:t>
      </w:r>
      <w:proofErr w:type="spellEnd"/>
      <w:r>
        <w:rPr>
          <w:rFonts w:eastAsia="Times New Roman" w:cs="Times New Roman"/>
          <w:szCs w:val="24"/>
        </w:rPr>
        <w:t xml:space="preserve"> για να του δώσετε χαρτζιλίκι. Ο κάθε Έλληνας ζητά και απαιτεί αυτά τα οποία είναι δεδουλευμένα και τα δικαιούται. Τα δικαιούται από εσάς που τους τα έχετε κλέψει και είναι θρασύτατο να έρχεστε εσείς οι</w:t>
      </w:r>
      <w:r>
        <w:rPr>
          <w:rFonts w:eastAsia="Times New Roman" w:cs="Times New Roman"/>
          <w:szCs w:val="24"/>
        </w:rPr>
        <w:t xml:space="preserve"> ίδιοι τώρα που είστε Αντιπολίτευση και να ζητάτε να δώσετε κάποια ψίχουλα. Το ίδιο θα κάνει αύριο μεθαύριο και ο ΣΥΡΙΖΑ. Το έκανε τόσα χρόνια που ήταν αντιπολίτευση. Επαναλαμβάνω, λοιπόν, σε όλους εσάς, βρείτε τους κλέφτες -η Χρυσή Αυγή τους έχει κατονομά</w:t>
      </w:r>
      <w:r>
        <w:rPr>
          <w:rFonts w:eastAsia="Times New Roman" w:cs="Times New Roman"/>
          <w:szCs w:val="24"/>
        </w:rPr>
        <w:t>σει- βρείτε τα κλεμμένα λεφτά, πάρτε τα από τους μεγαλοεργολάβους, πάρτε τα από τις τράπεζες που σας τα έδιναν σαράντα χρόνια και τα τρώγατε μαζί και δώστε τα στον ελληνικό λαό. Μόνο τότε θα αποδοθεί δικαιοσύνη. Αλλά εσείς, φυσικά και δεν μπορείτε να το κά</w:t>
      </w:r>
      <w:r>
        <w:rPr>
          <w:rFonts w:eastAsia="Times New Roman" w:cs="Times New Roman"/>
          <w:szCs w:val="24"/>
        </w:rPr>
        <w:t xml:space="preserve">νετε, γιατί είστε συνένοχοι σε όλο αυτό το έγκλημα. </w:t>
      </w:r>
    </w:p>
    <w:p w14:paraId="24A42A9A"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4A42A9B"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24A42A9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Ο συνάδελφος κ. Λοβέρδος έχει τον λόγο.</w:t>
      </w:r>
    </w:p>
    <w:p w14:paraId="24A42A9D"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24A42A9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Ξεκιν</w:t>
      </w:r>
      <w:r>
        <w:rPr>
          <w:rFonts w:eastAsia="Times New Roman" w:cs="Times New Roman"/>
          <w:szCs w:val="24"/>
        </w:rPr>
        <w:t xml:space="preserve">ώ με ορισμένες αναφορές σε </w:t>
      </w:r>
      <w:proofErr w:type="spellStart"/>
      <w:r>
        <w:rPr>
          <w:rFonts w:eastAsia="Times New Roman" w:cs="Times New Roman"/>
          <w:szCs w:val="24"/>
        </w:rPr>
        <w:t>λεχθέντα</w:t>
      </w:r>
      <w:proofErr w:type="spellEnd"/>
      <w:r>
        <w:rPr>
          <w:rFonts w:eastAsia="Times New Roman" w:cs="Times New Roman"/>
          <w:szCs w:val="24"/>
        </w:rPr>
        <w:t xml:space="preserve"> από τον κ. Τσίπρα. Θέμα των ημερών επίκαιρο, σοβαρό και μεγάλο. Έλεγε γι’ αυτό: Διόδια. Δεν είναι ιδιοτέλεια, είναι πράξεις αντίστασης. Είναι πράξεις αξιοπρέπειας να μην πληρώνουν οι πολίτες τα διόδια στο κίνημα «Δεν πλη</w:t>
      </w:r>
      <w:r>
        <w:rPr>
          <w:rFonts w:eastAsia="Times New Roman" w:cs="Times New Roman"/>
          <w:szCs w:val="24"/>
        </w:rPr>
        <w:t>ρώνω, δεν πληρώνω», μέλος ο ίδιος και Υπουργός του σήμερα. Πράξεις; Τριάντα ο</w:t>
      </w:r>
      <w:r>
        <w:rPr>
          <w:rFonts w:eastAsia="Times New Roman" w:cs="Times New Roman"/>
          <w:szCs w:val="24"/>
        </w:rPr>
        <w:t>κ</w:t>
      </w:r>
      <w:r>
        <w:rPr>
          <w:rFonts w:eastAsia="Times New Roman" w:cs="Times New Roman"/>
          <w:szCs w:val="24"/>
        </w:rPr>
        <w:t>τώ διόδια, τριάντα ο</w:t>
      </w:r>
      <w:r>
        <w:rPr>
          <w:rFonts w:eastAsia="Times New Roman" w:cs="Times New Roman"/>
          <w:szCs w:val="24"/>
        </w:rPr>
        <w:t>κ</w:t>
      </w:r>
      <w:r>
        <w:rPr>
          <w:rFonts w:eastAsia="Times New Roman" w:cs="Times New Roman"/>
          <w:szCs w:val="24"/>
        </w:rPr>
        <w:t>τώ σταθμούς διοδίων έβαλαν στην Εγνατία Οδό.</w:t>
      </w:r>
    </w:p>
    <w:p w14:paraId="24A42A9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Δεύτερο θέμα των ημερών μεγάλο, πολύ μεγαλύτερο αυτό. Το δημόσιο χρέος και όσα έχουν πει ως αντιπολίτευση, ως Κυ</w:t>
      </w:r>
      <w:r>
        <w:rPr>
          <w:rFonts w:eastAsia="Times New Roman" w:cs="Times New Roman"/>
          <w:szCs w:val="24"/>
        </w:rPr>
        <w:t>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ως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Τσακαλώτου</w:t>
      </w:r>
      <w:proofErr w:type="spellEnd"/>
      <w:r>
        <w:rPr>
          <w:rFonts w:eastAsia="Times New Roman" w:cs="Times New Roman"/>
          <w:szCs w:val="24"/>
        </w:rPr>
        <w:t xml:space="preserve"> και τώρα στις 22 Απριλίου στον κ. Χατζηνικολάου στον </w:t>
      </w:r>
      <w:r>
        <w:rPr>
          <w:rFonts w:eastAsia="Times New Roman" w:cs="Times New Roman"/>
          <w:szCs w:val="24"/>
        </w:rPr>
        <w:t>«</w:t>
      </w:r>
      <w:r>
        <w:rPr>
          <w:rFonts w:eastAsia="Times New Roman" w:cs="Times New Roman"/>
          <w:szCs w:val="24"/>
        </w:rPr>
        <w:t>ΑΝΤ</w:t>
      </w:r>
      <w:r>
        <w:rPr>
          <w:rFonts w:eastAsia="Times New Roman" w:cs="Times New Roman"/>
          <w:szCs w:val="24"/>
        </w:rPr>
        <w:t>1</w:t>
      </w:r>
      <w:r>
        <w:rPr>
          <w:rFonts w:eastAsia="Times New Roman" w:cs="Times New Roman"/>
          <w:szCs w:val="24"/>
        </w:rPr>
        <w:t>»</w:t>
      </w:r>
      <w:r>
        <w:rPr>
          <w:rFonts w:eastAsia="Times New Roman" w:cs="Times New Roman"/>
          <w:szCs w:val="24"/>
        </w:rPr>
        <w:t xml:space="preserve"> ο Πρωθυπουργός, όσα είπε μετά την ψηφοφορία για τα μέτρα στη Βουλή προ λίγων ημερών, που ήταν λόγια «λέοντος» και που αντικαταστάθηκαν,</w:t>
      </w:r>
      <w:r>
        <w:rPr>
          <w:rFonts w:eastAsia="Times New Roman" w:cs="Times New Roman"/>
          <w:szCs w:val="24"/>
        </w:rPr>
        <w:t xml:space="preserve"> αγαπητές και αγαπητοί συνάδελφοι, με τις φράσεις που διαβάζουμε στις συνεντεύξεις </w:t>
      </w:r>
      <w:proofErr w:type="spellStart"/>
      <w:r>
        <w:rPr>
          <w:rFonts w:eastAsia="Times New Roman" w:cs="Times New Roman"/>
          <w:szCs w:val="24"/>
        </w:rPr>
        <w:t>Τσακαλώτου</w:t>
      </w:r>
      <w:proofErr w:type="spellEnd"/>
      <w:r>
        <w:rPr>
          <w:rFonts w:eastAsia="Times New Roman" w:cs="Times New Roman"/>
          <w:szCs w:val="24"/>
        </w:rPr>
        <w:t xml:space="preserve">, περί υποσχέσεων που θα αρκέσουν τις μέρες αυτές ειδικά στο </w:t>
      </w:r>
      <w:proofErr w:type="spellStart"/>
      <w:r>
        <w:rPr>
          <w:rFonts w:eastAsia="Times New Roman" w:cs="Times New Roman"/>
          <w:szCs w:val="24"/>
          <w:lang w:val="en-US"/>
        </w:rPr>
        <w:t>Eurogroup</w:t>
      </w:r>
      <w:proofErr w:type="spellEnd"/>
      <w:r>
        <w:rPr>
          <w:rFonts w:eastAsia="Times New Roman" w:cs="Times New Roman"/>
          <w:szCs w:val="24"/>
        </w:rPr>
        <w:t xml:space="preserve"> της 15</w:t>
      </w:r>
      <w:r>
        <w:rPr>
          <w:rFonts w:eastAsia="Times New Roman" w:cs="Times New Roman"/>
          <w:szCs w:val="24"/>
          <w:vertAlign w:val="superscript"/>
        </w:rPr>
        <w:t>ης</w:t>
      </w:r>
      <w:r>
        <w:rPr>
          <w:rFonts w:eastAsia="Times New Roman" w:cs="Times New Roman"/>
          <w:szCs w:val="24"/>
        </w:rPr>
        <w:t xml:space="preserve"> Ιουνίου.</w:t>
      </w:r>
    </w:p>
    <w:p w14:paraId="24A42AA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Πάμε τώρα στο θέμα της σημερινής πρότασης νόμου που κατέθεσε η Δημοκρατική</w:t>
      </w:r>
      <w:r>
        <w:rPr>
          <w:rFonts w:eastAsia="Times New Roman" w:cs="Times New Roman"/>
          <w:szCs w:val="24"/>
        </w:rPr>
        <w:t xml:space="preserve"> Συμπαράταξη για το ΕΚΑΣ. Τι έλεγε ο Πρωθυπουργός λίγες μέ</w:t>
      </w:r>
      <w:r>
        <w:rPr>
          <w:rFonts w:eastAsia="Times New Roman" w:cs="Times New Roman"/>
          <w:szCs w:val="24"/>
        </w:rPr>
        <w:lastRenderedPageBreak/>
        <w:t xml:space="preserve">ρες πριν γίνει, παραμονές των εκλογών του Ιανουαρίου του 2015; Τώρα –έλεγε- με τα περίφημα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–εννοούσε του Γκίκα </w:t>
      </w:r>
      <w:proofErr w:type="spellStart"/>
      <w:r>
        <w:rPr>
          <w:rFonts w:eastAsia="Times New Roman" w:cs="Times New Roman"/>
          <w:szCs w:val="24"/>
        </w:rPr>
        <w:t>Χαρδούβελη</w:t>
      </w:r>
      <w:proofErr w:type="spellEnd"/>
      <w:r>
        <w:rPr>
          <w:rFonts w:eastAsia="Times New Roman" w:cs="Times New Roman"/>
          <w:szCs w:val="24"/>
        </w:rPr>
        <w:t xml:space="preserve">- οι άλλοι –εμείς δηλαδή- θέλουν να σου κόψουν το ΕΚΑΣ, λαέ, και να το έχεις υπ’ </w:t>
      </w:r>
      <w:proofErr w:type="spellStart"/>
      <w:r>
        <w:rPr>
          <w:rFonts w:eastAsia="Times New Roman" w:cs="Times New Roman"/>
          <w:szCs w:val="24"/>
        </w:rPr>
        <w:t>όψιν</w:t>
      </w:r>
      <w:proofErr w:type="spellEnd"/>
      <w:r>
        <w:rPr>
          <w:rFonts w:eastAsia="Times New Roman" w:cs="Times New Roman"/>
          <w:szCs w:val="24"/>
        </w:rPr>
        <w:t xml:space="preserve"> σου. Στις 13 Ιανουαρίου 2015. Και τι ακόμη έλεγε λίγους μήνες μετά, αφότου έγινε Πρωθυπουργός; Αναστατώθηκαν οι συνάδελφοι της Πλειοψηφίας </w:t>
      </w:r>
      <w:r>
        <w:rPr>
          <w:rFonts w:eastAsia="Times New Roman" w:cs="Times New Roman"/>
          <w:szCs w:val="24"/>
        </w:rPr>
        <w:t>όταν το είπα. Έλεγε: «Κυρίως, όμως, δεν μπορούσα να φανταστώ πώς οι πολιτικοί και όχι οι τεχνοκράτες δεν θα μπορούσαν να κατανοήσουν ότι μετά από τα πέντε καταστροφικά χρόνια της σκληρής λιτότητας του μνημονίου θα μπορούσε να βρεθεί Έλληνας Βουλευτής που ν</w:t>
      </w:r>
      <w:r>
        <w:rPr>
          <w:rFonts w:eastAsia="Times New Roman" w:cs="Times New Roman"/>
          <w:szCs w:val="24"/>
        </w:rPr>
        <w:t xml:space="preserve">α ψηφίσει την κατάργηση του ΕΚΑΣ». Στις 5 Ιουνίου του 2015, κυρία Υπουργέ. Το επαναλαμβάνω: Είναι λόγια του Πρωθυπουργού, από του δικού του </w:t>
      </w:r>
      <w:proofErr w:type="spellStart"/>
      <w:r>
        <w:rPr>
          <w:rFonts w:eastAsia="Times New Roman" w:cs="Times New Roman"/>
          <w:szCs w:val="24"/>
        </w:rPr>
        <w:t>έρκους</w:t>
      </w:r>
      <w:proofErr w:type="spellEnd"/>
      <w:r>
        <w:rPr>
          <w:rFonts w:eastAsia="Times New Roman" w:cs="Times New Roman"/>
          <w:szCs w:val="24"/>
        </w:rPr>
        <w:t xml:space="preserve"> των </w:t>
      </w:r>
      <w:proofErr w:type="spellStart"/>
      <w:r>
        <w:rPr>
          <w:rFonts w:eastAsia="Times New Roman" w:cs="Times New Roman"/>
          <w:szCs w:val="24"/>
        </w:rPr>
        <w:t>οδόντων</w:t>
      </w:r>
      <w:proofErr w:type="spellEnd"/>
      <w:r>
        <w:rPr>
          <w:rFonts w:eastAsia="Times New Roman" w:cs="Times New Roman"/>
          <w:szCs w:val="24"/>
        </w:rPr>
        <w:t xml:space="preserve"> ξέφυγαν τα λόγια αυτά, για να θυμηθούμε και τον Όμηρο.</w:t>
      </w:r>
    </w:p>
    <w:p w14:paraId="24A42AA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εδώ ως μέλη τ</w:t>
      </w:r>
      <w:r>
        <w:rPr>
          <w:rFonts w:eastAsia="Times New Roman" w:cs="Times New Roman"/>
          <w:szCs w:val="24"/>
        </w:rPr>
        <w:t>ης Εθνικής Αντιπροσωπείας όσοι δεν έχουμε γλιστρήσει στον λαϊκισμό</w:t>
      </w:r>
      <w:r>
        <w:rPr>
          <w:rFonts w:eastAsia="Times New Roman" w:cs="Times New Roman"/>
          <w:szCs w:val="24"/>
        </w:rPr>
        <w:t>,</w:t>
      </w:r>
      <w:r>
        <w:rPr>
          <w:rFonts w:eastAsia="Times New Roman" w:cs="Times New Roman"/>
          <w:szCs w:val="24"/>
        </w:rPr>
        <w:t xml:space="preserve"> ως εκλεγμένοι εκπρόσωποι του ελληνικού λαού</w:t>
      </w:r>
      <w:r>
        <w:rPr>
          <w:rFonts w:eastAsia="Times New Roman" w:cs="Times New Roman"/>
          <w:szCs w:val="24"/>
        </w:rPr>
        <w:t>,</w:t>
      </w:r>
      <w:r>
        <w:rPr>
          <w:rFonts w:eastAsia="Times New Roman" w:cs="Times New Roman"/>
          <w:szCs w:val="24"/>
        </w:rPr>
        <w:t xml:space="preserve"> έχουμε πολιτικό καθήκον να λέμε αλήθειες τώρα σ</w:t>
      </w:r>
      <w:r>
        <w:rPr>
          <w:rFonts w:eastAsia="Times New Roman" w:cs="Times New Roman"/>
          <w:szCs w:val="24"/>
        </w:rPr>
        <w:t>ε</w:t>
      </w:r>
      <w:r>
        <w:rPr>
          <w:rFonts w:eastAsia="Times New Roman" w:cs="Times New Roman"/>
          <w:szCs w:val="24"/>
        </w:rPr>
        <w:t xml:space="preserve"> αυτά τα οδυνηρά χρόνια της κρίσης και να ξεσκεπάζουμε τα ψέματα και τις υποκρισίες. </w:t>
      </w:r>
    </w:p>
    <w:p w14:paraId="24A42AA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Εδώ εμείς</w:t>
      </w:r>
      <w:r>
        <w:rPr>
          <w:rFonts w:eastAsia="Times New Roman" w:cs="Times New Roman"/>
          <w:szCs w:val="24"/>
        </w:rPr>
        <w:t xml:space="preserve">, λοιπόν, κάθε ημέρα με τις παρεμβάσεις μας και σήμερα που συζητούμε την πρόταση νόμου για το ΕΚΑΣ, που απορρίπτετε τελικά εσείς, οι φίλοι του λαού δήθεν, εδώ έχουμε υποχρέωση να αποκαλύψουμε τον πολιτικό </w:t>
      </w:r>
      <w:r>
        <w:rPr>
          <w:rFonts w:eastAsia="Times New Roman" w:cs="Times New Roman"/>
          <w:szCs w:val="24"/>
        </w:rPr>
        <w:lastRenderedPageBreak/>
        <w:t xml:space="preserve">αμοραλισμό του Πρωθυπουργού και των </w:t>
      </w:r>
      <w:proofErr w:type="spellStart"/>
      <w:r>
        <w:rPr>
          <w:rFonts w:eastAsia="Times New Roman" w:cs="Times New Roman"/>
          <w:szCs w:val="24"/>
        </w:rPr>
        <w:t>εκατόν</w:t>
      </w:r>
      <w:proofErr w:type="spellEnd"/>
      <w:r>
        <w:rPr>
          <w:rFonts w:eastAsia="Times New Roman" w:cs="Times New Roman"/>
          <w:szCs w:val="24"/>
        </w:rPr>
        <w:t xml:space="preserve"> πενήντα </w:t>
      </w:r>
      <w:r>
        <w:rPr>
          <w:rFonts w:eastAsia="Times New Roman" w:cs="Times New Roman"/>
          <w:szCs w:val="24"/>
        </w:rPr>
        <w:t>τριών</w:t>
      </w:r>
      <w:r>
        <w:rPr>
          <w:rFonts w:eastAsia="Times New Roman" w:cs="Times New Roman"/>
          <w:szCs w:val="24"/>
        </w:rPr>
        <w:t xml:space="preserve"> υποστηρικτών του στη Βουλή, που με τα δύο τους χέρια ψήφισαν την κατάργηση του ΕΚΑΣ. </w:t>
      </w:r>
    </w:p>
    <w:p w14:paraId="24A42AA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Θύματα του λαϊκισμού, έχει αποδείξει η </w:t>
      </w:r>
      <w:r>
        <w:rPr>
          <w:rFonts w:eastAsia="Times New Roman" w:cs="Times New Roman"/>
          <w:szCs w:val="24"/>
        </w:rPr>
        <w:t>ι</w:t>
      </w:r>
      <w:r>
        <w:rPr>
          <w:rFonts w:eastAsia="Times New Roman" w:cs="Times New Roman"/>
          <w:szCs w:val="24"/>
        </w:rPr>
        <w:t>στορία, είναι εκείνοι οι πολίτες υπέρ των οποίων αναπτύσσεται η ρητορική του. Μας το έχει διδάξει αυτό η πολιτική ιστορία. Η</w:t>
      </w:r>
      <w:r>
        <w:rPr>
          <w:rFonts w:eastAsia="Times New Roman" w:cs="Times New Roman"/>
          <w:szCs w:val="24"/>
        </w:rPr>
        <w:t xml:space="preserve"> δημαγωγία πλήττει κυρίως και πρωτίστως αυτούς που υποτίθεται πως προστατεύει. </w:t>
      </w:r>
    </w:p>
    <w:p w14:paraId="24A42AA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Ο λαϊκισμός είναι προσβολή, κυρίες και κύριοι Βουλευτές. Είναι η ύψιστη προσβολή. Και τον λαϊκισμό τον υπηρετείτε και τον υπηρετήσατε, </w:t>
      </w:r>
      <w:proofErr w:type="spellStart"/>
      <w:r>
        <w:rPr>
          <w:rFonts w:eastAsia="Times New Roman" w:cs="Times New Roman"/>
          <w:szCs w:val="24"/>
        </w:rPr>
        <w:t>συνοδευθέντες</w:t>
      </w:r>
      <w:proofErr w:type="spellEnd"/>
      <w:r>
        <w:rPr>
          <w:rFonts w:eastAsia="Times New Roman" w:cs="Times New Roman"/>
          <w:szCs w:val="24"/>
        </w:rPr>
        <w:t xml:space="preserve"> από το κοινωνικό παρακράτος</w:t>
      </w:r>
      <w:r>
        <w:rPr>
          <w:rFonts w:eastAsia="Times New Roman" w:cs="Times New Roman"/>
          <w:szCs w:val="24"/>
        </w:rPr>
        <w:t xml:space="preserve">, τους ανθρώπους δηλαδή του κοινωνικού χώρου, κυρίως καλλιτέχνες, που σήμερα μετανιώνουν για αυτά που έλεγαν βέβαια και τα γυρίζουν, αλλά που τότε και μέχρι πρόσφατα, πολύ πρόσφατα, σπίλωναν, έβριζαν, συκοφαντούσαν, δηλητηρίαζαν με μίσος τον ελληνικό λαό. </w:t>
      </w:r>
      <w:r>
        <w:rPr>
          <w:rFonts w:eastAsia="Times New Roman" w:cs="Times New Roman"/>
          <w:szCs w:val="24"/>
        </w:rPr>
        <w:t xml:space="preserve">Λαϊκισμός και κοινωνικό παρακράτος μέχρι λίγους μήνες πριν. </w:t>
      </w:r>
    </w:p>
    <w:p w14:paraId="24A42AA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ποια είναι η πρακτική της Κυβέρνησης των </w:t>
      </w:r>
      <w:proofErr w:type="spellStart"/>
      <w:r>
        <w:rPr>
          <w:rFonts w:eastAsia="Times New Roman" w:cs="Times New Roman"/>
          <w:szCs w:val="24"/>
        </w:rPr>
        <w:t>εκατόν</w:t>
      </w:r>
      <w:proofErr w:type="spellEnd"/>
      <w:r>
        <w:rPr>
          <w:rFonts w:eastAsia="Times New Roman" w:cs="Times New Roman"/>
          <w:szCs w:val="24"/>
        </w:rPr>
        <w:t xml:space="preserve"> πενήντα τριών</w:t>
      </w:r>
      <w:r>
        <w:rPr>
          <w:rFonts w:eastAsia="Times New Roman" w:cs="Times New Roman"/>
          <w:szCs w:val="24"/>
        </w:rPr>
        <w:t xml:space="preserve"> ΣΥΡΙΖΑ και ΑΝΕΛ και του Πρωθυπουργού κ. Τσίπρα και των Υπουργών με αρμοδιότητα τα θέματα κοινωνικής ευθύνης. Δεν ε</w:t>
      </w:r>
      <w:r>
        <w:rPr>
          <w:rFonts w:eastAsia="Times New Roman" w:cs="Times New Roman"/>
          <w:szCs w:val="24"/>
        </w:rPr>
        <w:t xml:space="preserve">ξαιρείται κανείς τους. Δείγματα όχι κοινωνικής πολιτικής, αλλά χαρακτηριστικής κοινωνικής αναλγησίας. </w:t>
      </w:r>
    </w:p>
    <w:p w14:paraId="24A42AA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Υποσχέθηκαν πως θα διατηρούσαν το ΕΚΑΣ και μας </w:t>
      </w:r>
      <w:proofErr w:type="spellStart"/>
      <w:r>
        <w:rPr>
          <w:rFonts w:eastAsia="Times New Roman" w:cs="Times New Roman"/>
          <w:szCs w:val="24"/>
        </w:rPr>
        <w:t>εμέμφοντο</w:t>
      </w:r>
      <w:proofErr w:type="spellEnd"/>
      <w:r>
        <w:rPr>
          <w:rFonts w:eastAsia="Times New Roman" w:cs="Times New Roman"/>
          <w:szCs w:val="24"/>
        </w:rPr>
        <w:t xml:space="preserve">, γιατί το </w:t>
      </w:r>
      <w:r>
        <w:rPr>
          <w:rFonts w:eastAsia="Times New Roman" w:cs="Times New Roman"/>
          <w:szCs w:val="24"/>
          <w:lang w:val="en-US"/>
        </w:rPr>
        <w:t>e</w:t>
      </w:r>
      <w:r w:rsidRPr="00C55484">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είχε μια παράγραφο για την οποία έλεγαν στον λαό ότι μιλά για κατάργηση, ενώ έλεγε για </w:t>
      </w:r>
      <w:proofErr w:type="spellStart"/>
      <w:r>
        <w:rPr>
          <w:rFonts w:eastAsia="Times New Roman" w:cs="Times New Roman"/>
          <w:szCs w:val="24"/>
        </w:rPr>
        <w:t>εξορθολογισμό</w:t>
      </w:r>
      <w:proofErr w:type="spellEnd"/>
      <w:r>
        <w:rPr>
          <w:rFonts w:eastAsia="Times New Roman" w:cs="Times New Roman"/>
          <w:szCs w:val="24"/>
        </w:rPr>
        <w:t xml:space="preserve">. </w:t>
      </w:r>
    </w:p>
    <w:p w14:paraId="24A42AA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Ποιους </w:t>
      </w:r>
      <w:proofErr w:type="spellStart"/>
      <w:r>
        <w:rPr>
          <w:rFonts w:eastAsia="Times New Roman" w:cs="Times New Roman"/>
          <w:szCs w:val="24"/>
        </w:rPr>
        <w:t>εμέμφοντο</w:t>
      </w:r>
      <w:proofErr w:type="spellEnd"/>
      <w:r>
        <w:rPr>
          <w:rFonts w:eastAsia="Times New Roman" w:cs="Times New Roman"/>
          <w:szCs w:val="24"/>
        </w:rPr>
        <w:t>; Και εδώ απευθύνομαι και σε κόμματα της Αντιπολίτευσης που σήκωσαν το δάχτυλο σήμερα, ξεχνώντας την πρόσφατη ιστορία του τόπ</w:t>
      </w:r>
      <w:r>
        <w:rPr>
          <w:rFonts w:eastAsia="Times New Roman" w:cs="Times New Roman"/>
          <w:szCs w:val="24"/>
        </w:rPr>
        <w:t>ου. Ποιον θεσμό ανέφερε ο Πρωθυπουργός πως ήθελε να υποστηρίξει και ψευδώς έλεγε πως εμείς θέλαμε να καταργήσουμε; Κυρίες και κύριοι Βουλευτές, τον θεσμό της κοινωνικής αλληλεγγύης, τον θεσμό της κοινωνικής πολιτικής, τον θεσμό της δημιουργίας περισσοτέρων</w:t>
      </w:r>
      <w:r>
        <w:rPr>
          <w:rFonts w:eastAsia="Times New Roman" w:cs="Times New Roman"/>
          <w:szCs w:val="24"/>
        </w:rPr>
        <w:t xml:space="preserve"> μεσαίων στρωμάτων, που θέσπισε το ΠΑΣΟΚ με τον ν.2434/1996 του Σημίτη, που έχετε μόνο ύβρεις να πείτε για αυτόν, άρθρο 20, και που έφτασε να αφορά, όταν παραδώσαμε την κυβέρνηση στη Νέα Δημοκρατία το 2004, τετρακόσιες χιλιάδες ανθρώπους. Πρόκειται για τετ</w:t>
      </w:r>
      <w:r>
        <w:rPr>
          <w:rFonts w:eastAsia="Times New Roman" w:cs="Times New Roman"/>
          <w:szCs w:val="24"/>
        </w:rPr>
        <w:t xml:space="preserve">ρακόσιες χιλιάδες ανθρώπους που τους δημιούργησε πραγματικές προϋποθέσεις ένταξής τους στη μεσαία τάξη. Αυτό είναι το ΕΚΑΣ. </w:t>
      </w:r>
    </w:p>
    <w:p w14:paraId="24A42AA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Νέα Δημοκρατία δεν το κατήργησε. Ελάττωσε τους δικαιούχους κατά περίπου εβδομήντα χιλιάδες, αλλά δεν το κατήργησε. Και άντεξε, αγ</w:t>
      </w:r>
      <w:r>
        <w:rPr>
          <w:rFonts w:eastAsia="Times New Roman" w:cs="Times New Roman"/>
          <w:szCs w:val="24"/>
        </w:rPr>
        <w:t xml:space="preserve">απητοί κυρία και κύριοι των κομμάτων της Αντιπολίτευσης, μέχρι το 2016 αυτός ο θεσμός. Τέσσερα χρόνια κρίσης στη δική μας διαχείριση δεν διανοήθηκε κανείς Υπουργός μας να το πειράξει. </w:t>
      </w:r>
    </w:p>
    <w:p w14:paraId="24A42AA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αλήθεια, κυρίες και κύριοι της Αντιπολίτευσης που βρίσατε </w:t>
      </w:r>
      <w:r>
        <w:rPr>
          <w:rFonts w:eastAsia="Times New Roman" w:cs="Times New Roman"/>
          <w:szCs w:val="24"/>
        </w:rPr>
        <w:t xml:space="preserve">σήμερα, αντί να σεβαστείτε κόπους και προσπάθειες και του καιρού της ακμής και του καιρού της οικονομικής παρακμής της χώρας. Λιγότερα λόγια, λιγότερες ύβρεις, περισσότερος σεβασμός στην αλήθεια, όχι σε εμάς! </w:t>
      </w:r>
    </w:p>
    <w:p w14:paraId="24A42AAA"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πότε καταργήθηκε αυτό, κυρίες και κύριοι Β</w:t>
      </w:r>
      <w:r>
        <w:rPr>
          <w:rFonts w:eastAsia="Times New Roman" w:cs="Times New Roman"/>
          <w:bCs/>
          <w:shd w:val="clear" w:color="auto" w:fill="FFFFFF"/>
        </w:rPr>
        <w:t xml:space="preserve">ουλευτές; Με τον ν.4387/2016 καταργήθηκε το ΕΚΑΣ </w:t>
      </w:r>
      <w:r>
        <w:rPr>
          <w:rFonts w:eastAsia="Times New Roman"/>
          <w:bCs/>
          <w:shd w:val="clear" w:color="auto" w:fill="FFFFFF"/>
        </w:rPr>
        <w:t>–άρθρο</w:t>
      </w:r>
      <w:r>
        <w:rPr>
          <w:rFonts w:eastAsia="Times New Roman" w:cs="Times New Roman"/>
          <w:bCs/>
          <w:shd w:val="clear" w:color="auto" w:fill="FFFFFF"/>
        </w:rPr>
        <w:t xml:space="preserve"> 92</w:t>
      </w:r>
      <w:r>
        <w:rPr>
          <w:rFonts w:eastAsia="Times New Roman"/>
          <w:bCs/>
          <w:shd w:val="clear" w:color="auto" w:fill="FFFFFF"/>
        </w:rPr>
        <w:t>–</w:t>
      </w:r>
      <w:r>
        <w:rPr>
          <w:rFonts w:eastAsia="Times New Roman" w:cs="Times New Roman"/>
          <w:bCs/>
          <w:shd w:val="clear" w:color="auto" w:fill="FFFFFF"/>
        </w:rPr>
        <w:t xml:space="preserve"> σταδιακά, και το 2019, τέλος ολοσχερώς. Τέλος το ΕΚΑΣ! </w:t>
      </w:r>
    </w:p>
    <w:p w14:paraId="24A42AAB" w14:textId="77777777" w:rsidR="00940AA5" w:rsidRDefault="00122158">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αυτό δείγμα κοινωνικής πολιτικής φίλων του λαού ή μήπως, συνοδευόμενο μαζί με τα άλλα που έχετε κάνει, </w:t>
      </w:r>
      <w:r>
        <w:rPr>
          <w:rFonts w:eastAsia="Times New Roman"/>
          <w:bCs/>
          <w:shd w:val="clear" w:color="auto" w:fill="FFFFFF"/>
        </w:rPr>
        <w:t>είναι</w:t>
      </w:r>
      <w:r>
        <w:rPr>
          <w:rFonts w:eastAsia="Times New Roman" w:cs="Times New Roman"/>
          <w:bCs/>
          <w:shd w:val="clear" w:color="auto" w:fill="FFFFFF"/>
        </w:rPr>
        <w:t xml:space="preserve"> οι αποδείξεις της κοινωνι</w:t>
      </w:r>
      <w:r>
        <w:rPr>
          <w:rFonts w:eastAsia="Times New Roman" w:cs="Times New Roman"/>
          <w:bCs/>
          <w:shd w:val="clear" w:color="auto" w:fill="FFFFFF"/>
        </w:rPr>
        <w:t xml:space="preserve">κής αναλγησίας της σημερινής πλειοψηφίας; </w:t>
      </w:r>
    </w:p>
    <w:p w14:paraId="24A42AAC"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Γιατί, κυρίες και κύριοι Βουλευτές, ακούστε κάτι πολύ χαρακτηριστικό. Ο νόμος </w:t>
      </w:r>
      <w:proofErr w:type="spellStart"/>
      <w:r>
        <w:rPr>
          <w:rFonts w:eastAsia="Times New Roman" w:cs="Times New Roman"/>
          <w:bCs/>
          <w:shd w:val="clear" w:color="auto" w:fill="FFFFFF"/>
        </w:rPr>
        <w:t>Κατρούγκαλου</w:t>
      </w:r>
      <w:proofErr w:type="spellEnd"/>
      <w:r>
        <w:rPr>
          <w:rFonts w:eastAsia="Times New Roman" w:cs="Times New Roman"/>
          <w:bCs/>
          <w:shd w:val="clear" w:color="auto" w:fill="FFFFFF"/>
        </w:rPr>
        <w:t xml:space="preserve"> </w:t>
      </w:r>
      <w:r>
        <w:rPr>
          <w:rFonts w:eastAsia="Times New Roman"/>
          <w:bCs/>
          <w:shd w:val="clear" w:color="auto" w:fill="FFFFFF"/>
        </w:rPr>
        <w:t>έχει</w:t>
      </w:r>
      <w:r>
        <w:rPr>
          <w:rFonts w:eastAsia="Times New Roman" w:cs="Times New Roman"/>
          <w:bCs/>
          <w:shd w:val="clear" w:color="auto" w:fill="FFFFFF"/>
        </w:rPr>
        <w:t xml:space="preserve"> προσβληθεί στο Συμβούλιο της Επικρατείας. Επί μήνες το Υπουργείο Εργασίας των φίλων του λαού, και </w:t>
      </w:r>
      <w:r>
        <w:rPr>
          <w:rFonts w:eastAsia="Times New Roman"/>
          <w:bCs/>
          <w:shd w:val="clear" w:color="auto" w:fill="FFFFFF"/>
        </w:rPr>
        <w:t>συγκεκριμένα</w:t>
      </w:r>
      <w:r>
        <w:rPr>
          <w:rFonts w:eastAsia="Times New Roman" w:cs="Times New Roman"/>
          <w:bCs/>
          <w:shd w:val="clear" w:color="auto" w:fill="FFFFFF"/>
        </w:rPr>
        <w:t xml:space="preserve"> η Υπου</w:t>
      </w:r>
      <w:r>
        <w:rPr>
          <w:rFonts w:eastAsia="Times New Roman" w:cs="Times New Roman"/>
          <w:bCs/>
          <w:shd w:val="clear" w:color="auto" w:fill="FFFFFF"/>
        </w:rPr>
        <w:t xml:space="preserve">ργός που προΐσταται του Υπουργείου σας, </w:t>
      </w:r>
      <w:r>
        <w:rPr>
          <w:rFonts w:eastAsia="Times New Roman" w:cs="Times New Roman"/>
          <w:bCs/>
          <w:shd w:val="clear" w:color="auto" w:fill="FFFFFF"/>
        </w:rPr>
        <w:t xml:space="preserve">η </w:t>
      </w:r>
      <w:r>
        <w:rPr>
          <w:rFonts w:eastAsia="Times New Roman" w:cs="Times New Roman"/>
          <w:bCs/>
          <w:shd w:val="clear" w:color="auto" w:fill="FFFFFF"/>
        </w:rPr>
        <w:t>κ</w:t>
      </w:r>
      <w:r w:rsidRPr="00817221">
        <w:rPr>
          <w:rFonts w:eastAsia="Times New Roman" w:cs="Times New Roman"/>
          <w:bCs/>
          <w:shd w:val="clear" w:color="auto" w:fill="FFFFFF"/>
        </w:rPr>
        <w:t>.</w:t>
      </w:r>
      <w:r>
        <w:rPr>
          <w:rFonts w:eastAsia="Times New Roman" w:cs="Times New Roman"/>
          <w:bCs/>
          <w:shd w:val="clear" w:color="auto" w:fill="FFFFFF"/>
        </w:rPr>
        <w:t xml:space="preserve"> Φωτίου, δεν στέλνει τη γνώμη του Υπουργείου στο Συμβούλιο της Επικρατείας, για να γίνει η δίκη. </w:t>
      </w:r>
    </w:p>
    <w:p w14:paraId="24A42AAD"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δίκτυο των συνταξιούχων κατήγγειλε το Υπουργείο για αυτή την παρελκυστική τακτική. Αυτοί είστε. Ανάλγητοι και σε αυτό. </w:t>
      </w:r>
      <w:r>
        <w:rPr>
          <w:rFonts w:eastAsia="Times New Roman"/>
          <w:bCs/>
          <w:shd w:val="clear" w:color="auto" w:fill="FFFFFF"/>
        </w:rPr>
        <w:t>Έχεις</w:t>
      </w:r>
      <w:r>
        <w:rPr>
          <w:rFonts w:eastAsia="Times New Roman" w:cs="Times New Roman"/>
          <w:bCs/>
          <w:shd w:val="clear" w:color="auto" w:fill="FFFFFF"/>
        </w:rPr>
        <w:t xml:space="preserve"> πολίτες που διαμαρτύρονται για έναν νόμο σου, γίνονται οι δίκες, το δικαστήριο θέλει να δικά</w:t>
      </w:r>
      <w:r>
        <w:rPr>
          <w:rFonts w:eastAsia="Times New Roman" w:cs="Times New Roman"/>
          <w:bCs/>
          <w:shd w:val="clear" w:color="auto" w:fill="FFFFFF"/>
        </w:rPr>
        <w:lastRenderedPageBreak/>
        <w:t>σει και καταγράφει ο εισηγητής της υ</w:t>
      </w:r>
      <w:r>
        <w:rPr>
          <w:rFonts w:eastAsia="Times New Roman" w:cs="Times New Roman"/>
          <w:bCs/>
          <w:shd w:val="clear" w:color="auto" w:fill="FFFFFF"/>
        </w:rPr>
        <w:t>ποθέσεως ότι παρ</w:t>
      </w:r>
      <w:r>
        <w:rPr>
          <w:rFonts w:eastAsia="Times New Roman" w:cs="Times New Roman"/>
          <w:bCs/>
          <w:shd w:val="clear" w:color="auto" w:fill="FFFFFF"/>
        </w:rPr>
        <w:t xml:space="preserve">’ </w:t>
      </w:r>
      <w:r>
        <w:rPr>
          <w:rFonts w:eastAsia="Times New Roman" w:cs="Times New Roman"/>
          <w:bCs/>
          <w:shd w:val="clear" w:color="auto" w:fill="FFFFFF"/>
        </w:rPr>
        <w:t xml:space="preserve">ότι </w:t>
      </w:r>
      <w:proofErr w:type="spellStart"/>
      <w:r>
        <w:rPr>
          <w:rFonts w:eastAsia="Times New Roman" w:cs="Times New Roman"/>
          <w:bCs/>
          <w:shd w:val="clear" w:color="auto" w:fill="FFFFFF"/>
        </w:rPr>
        <w:t>οχλήθηκε</w:t>
      </w:r>
      <w:proofErr w:type="spellEnd"/>
      <w:r>
        <w:rPr>
          <w:rFonts w:eastAsia="Times New Roman" w:cs="Times New Roman"/>
          <w:bCs/>
          <w:shd w:val="clear" w:color="auto" w:fill="FFFFFF"/>
        </w:rPr>
        <w:t xml:space="preserve"> το Υπουργείο δύο φορές, δεν </w:t>
      </w:r>
      <w:r>
        <w:rPr>
          <w:rFonts w:eastAsia="Times New Roman"/>
          <w:bCs/>
          <w:shd w:val="clear" w:color="auto" w:fill="FFFFFF"/>
        </w:rPr>
        <w:t>έχει</w:t>
      </w:r>
      <w:r>
        <w:rPr>
          <w:rFonts w:eastAsia="Times New Roman" w:cs="Times New Roman"/>
          <w:bCs/>
          <w:shd w:val="clear" w:color="auto" w:fill="FFFFFF"/>
        </w:rPr>
        <w:t xml:space="preserve"> στείλει τις απόψεις του και η υπόθεση οδηγείται σε αναβολή. Αυτοί είστε. </w:t>
      </w:r>
    </w:p>
    <w:p w14:paraId="24A42AAE"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χρειάζεται να κάνω πολλές άλλες αναφορές, παρά μόνο λίγες και με τίτλους. </w:t>
      </w:r>
      <w:r>
        <w:rPr>
          <w:rFonts w:eastAsia="Times New Roman"/>
          <w:bCs/>
          <w:shd w:val="clear" w:color="auto" w:fill="FFFFFF"/>
        </w:rPr>
        <w:t>Είναι</w:t>
      </w:r>
      <w:r>
        <w:rPr>
          <w:rFonts w:eastAsia="Times New Roman" w:cs="Times New Roman"/>
          <w:bCs/>
          <w:shd w:val="clear" w:color="auto" w:fill="FFFFFF"/>
        </w:rPr>
        <w:t xml:space="preserve"> κοινωνική πολιτική, κυρίες και κύρ</w:t>
      </w:r>
      <w:r>
        <w:rPr>
          <w:rFonts w:eastAsia="Times New Roman" w:cs="Times New Roman"/>
          <w:bCs/>
          <w:shd w:val="clear" w:color="auto" w:fill="FFFFFF"/>
        </w:rPr>
        <w:t xml:space="preserve">ιοι Βουλευτές η μείωση των δικαιούχων των συντάξεων χηρείας; </w:t>
      </w:r>
      <w:r>
        <w:rPr>
          <w:rFonts w:eastAsia="Times New Roman"/>
          <w:bCs/>
          <w:shd w:val="clear" w:color="auto" w:fill="FFFFFF"/>
        </w:rPr>
        <w:t>Είναι</w:t>
      </w:r>
      <w:r>
        <w:rPr>
          <w:rFonts w:eastAsia="Times New Roman" w:cs="Times New Roman"/>
          <w:bCs/>
          <w:shd w:val="clear" w:color="auto" w:fill="FFFFFF"/>
        </w:rPr>
        <w:t xml:space="preserve"> κοινωνική πολιτική κατάργηση των οικογενειακών επιδομάτων συζύγου στις κύριες συντάξεις και η πλήρης κατάργησή της στις επικουρικές; </w:t>
      </w:r>
      <w:r>
        <w:rPr>
          <w:rFonts w:eastAsia="Times New Roman"/>
          <w:bCs/>
          <w:shd w:val="clear" w:color="auto" w:fill="FFFFFF"/>
        </w:rPr>
        <w:t>Είναι</w:t>
      </w:r>
      <w:r>
        <w:rPr>
          <w:rFonts w:eastAsia="Times New Roman" w:cs="Times New Roman"/>
          <w:bCs/>
          <w:shd w:val="clear" w:color="auto" w:fill="FFFFFF"/>
        </w:rPr>
        <w:t xml:space="preserve"> κοινωνική πολιτική η μείωση των συντάξεων αναπηρία</w:t>
      </w:r>
      <w:r>
        <w:rPr>
          <w:rFonts w:eastAsia="Times New Roman" w:cs="Times New Roman"/>
          <w:bCs/>
          <w:shd w:val="clear" w:color="auto" w:fill="FFFFFF"/>
        </w:rPr>
        <w:t xml:space="preserve">ς; </w:t>
      </w:r>
      <w:r>
        <w:rPr>
          <w:rFonts w:eastAsia="Times New Roman"/>
          <w:bCs/>
          <w:shd w:val="clear" w:color="auto" w:fill="FFFFFF"/>
        </w:rPr>
        <w:t>Είναι</w:t>
      </w:r>
      <w:r>
        <w:rPr>
          <w:rFonts w:eastAsia="Times New Roman" w:cs="Times New Roman"/>
          <w:bCs/>
          <w:shd w:val="clear" w:color="auto" w:fill="FFFFFF"/>
        </w:rPr>
        <w:t xml:space="preserve"> κοινωνική πολιτική η κατάργηση της προσωπικής διαφοράς; </w:t>
      </w:r>
      <w:r>
        <w:rPr>
          <w:rFonts w:eastAsia="Times New Roman"/>
          <w:bCs/>
          <w:shd w:val="clear" w:color="auto" w:fill="FFFFFF"/>
        </w:rPr>
        <w:t>Είναι</w:t>
      </w:r>
      <w:r>
        <w:rPr>
          <w:rFonts w:eastAsia="Times New Roman" w:cs="Times New Roman"/>
          <w:bCs/>
          <w:shd w:val="clear" w:color="auto" w:fill="FFFFFF"/>
        </w:rPr>
        <w:t xml:space="preserve"> κοινωνική πολιτική η μείωση του εφάπαξ; </w:t>
      </w:r>
      <w:r>
        <w:rPr>
          <w:rFonts w:eastAsia="Times New Roman"/>
          <w:bCs/>
          <w:shd w:val="clear" w:color="auto" w:fill="FFFFFF"/>
        </w:rPr>
        <w:t>Είναι</w:t>
      </w:r>
      <w:r>
        <w:rPr>
          <w:rFonts w:eastAsia="Times New Roman" w:cs="Times New Roman"/>
          <w:bCs/>
          <w:shd w:val="clear" w:color="auto" w:fill="FFFFFF"/>
        </w:rPr>
        <w:t xml:space="preserve"> κοινωνική πολιτική ο διπλασιασμός και τριπλασιασμός σε ορισμένες περιπτώσεις των εισφορών των ελευθέρων επαγγελματιών; Δεν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απο</w:t>
      </w:r>
      <w:r>
        <w:rPr>
          <w:rFonts w:eastAsia="Times New Roman" w:cs="Times New Roman"/>
          <w:bCs/>
          <w:shd w:val="clear" w:color="auto" w:fill="FFFFFF"/>
        </w:rPr>
        <w:t>δείξεις κοινωνικής αναλγησίας.</w:t>
      </w:r>
    </w:p>
    <w:p w14:paraId="24A42AAF"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Εμείς που ασκούμε σήμερα αυτή την κριτική, την ασκούμε, κυρίες και κύριοι Βουλευτές, γιατί έχουμε πολιτικές παρακαταθήκες σε σχέση με το ΕΚΑΣ, διότι και το καθιερώσαμε και το διανείμαμε σε τετρακόσιες χιλιάδες ανθρώπους και τ</w:t>
      </w:r>
      <w:r>
        <w:rPr>
          <w:rFonts w:eastAsia="Times New Roman" w:cs="Times New Roman"/>
          <w:bCs/>
          <w:shd w:val="clear" w:color="auto" w:fill="FFFFFF"/>
        </w:rPr>
        <w:t>ο κρατήσαμε στα δύσκολα χρόνια της κρίσης.</w:t>
      </w:r>
    </w:p>
    <w:p w14:paraId="24A42AB0"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Όμως και για όλα τα υπόλοιπα θέματα, που αφορούν την υγεία και την κοινωνική ασφάλιση, έχουμε τις περγαμηνές των </w:t>
      </w:r>
      <w:proofErr w:type="spellStart"/>
      <w:r>
        <w:rPr>
          <w:rFonts w:eastAsia="Times New Roman" w:cs="Times New Roman"/>
          <w:bCs/>
          <w:shd w:val="clear" w:color="auto" w:fill="FFFFFF"/>
        </w:rPr>
        <w:t>κυβερνήσεών</w:t>
      </w:r>
      <w:proofErr w:type="spellEnd"/>
      <w:r>
        <w:rPr>
          <w:rFonts w:eastAsia="Times New Roman" w:cs="Times New Roman"/>
          <w:bCs/>
          <w:shd w:val="clear" w:color="auto" w:fill="FFFFFF"/>
        </w:rPr>
        <w:t xml:space="preserve"> μας και </w:t>
      </w:r>
      <w:r>
        <w:rPr>
          <w:rFonts w:eastAsia="Times New Roman"/>
          <w:bCs/>
          <w:shd w:val="clear" w:color="auto" w:fill="FFFFFF"/>
        </w:rPr>
        <w:t>έχ</w:t>
      </w:r>
      <w:r>
        <w:rPr>
          <w:rFonts w:eastAsia="Times New Roman" w:cs="Times New Roman"/>
          <w:bCs/>
          <w:shd w:val="clear" w:color="auto" w:fill="FFFFFF"/>
        </w:rPr>
        <w:t>ουμε και τα μέσα απόδειξης πια στα χρόνια της κρίσης ότι αντέξαμε στις πιέσεις</w:t>
      </w:r>
      <w:r>
        <w:rPr>
          <w:rFonts w:eastAsia="Times New Roman" w:cs="Times New Roman"/>
          <w:bCs/>
          <w:shd w:val="clear" w:color="auto" w:fill="FFFFFF"/>
        </w:rPr>
        <w:t xml:space="preserve">, διαπραγματευτήκαμε και κρατήσαμε ό,τι εσείς σήμερα έχετε συντρίψει. </w:t>
      </w:r>
    </w:p>
    <w:p w14:paraId="24A42AB1"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Βουλευτές, κλείνω. Μια φράση</w:t>
      </w:r>
      <w:r>
        <w:rPr>
          <w:rFonts w:eastAsia="Times New Roman" w:cs="Times New Roman"/>
          <w:bCs/>
          <w:shd w:val="clear" w:color="auto" w:fill="FFFFFF"/>
        </w:rPr>
        <w:t>,</w:t>
      </w:r>
      <w:r>
        <w:rPr>
          <w:rFonts w:eastAsia="Times New Roman" w:cs="Times New Roman"/>
          <w:bCs/>
          <w:shd w:val="clear" w:color="auto" w:fill="FFFFFF"/>
        </w:rPr>
        <w:t xml:space="preserve"> η τελευταία μου. Σε αυτόν τον τόπο μεταπολιτευτικά ό,τι αφορά το κοινωνικό κράτος </w:t>
      </w:r>
      <w:r>
        <w:rPr>
          <w:rFonts w:eastAsia="Times New Roman"/>
          <w:bCs/>
          <w:shd w:val="clear" w:color="auto" w:fill="FFFFFF"/>
        </w:rPr>
        <w:t>έχει</w:t>
      </w:r>
      <w:r>
        <w:rPr>
          <w:rFonts w:eastAsia="Times New Roman" w:cs="Times New Roman"/>
          <w:bCs/>
          <w:shd w:val="clear" w:color="auto" w:fill="FFFFFF"/>
        </w:rPr>
        <w:t xml:space="preserve"> μια σφραγίδα: ΠΑΣΟΚ. Και στα χρόνια της κρίσης, τη</w:t>
      </w:r>
      <w:r>
        <w:rPr>
          <w:rFonts w:eastAsia="Times New Roman" w:cs="Times New Roman"/>
          <w:bCs/>
          <w:shd w:val="clear" w:color="auto" w:fill="FFFFFF"/>
        </w:rPr>
        <w:t xml:space="preserve">ς ύφεσης, ό,τι αφορά κατάκτηση που κρατήθηκε </w:t>
      </w:r>
      <w:r>
        <w:rPr>
          <w:rFonts w:eastAsia="Times New Roman"/>
          <w:bCs/>
          <w:shd w:val="clear" w:color="auto" w:fill="FFFFFF"/>
        </w:rPr>
        <w:t>έχει</w:t>
      </w:r>
      <w:r>
        <w:rPr>
          <w:rFonts w:eastAsia="Times New Roman" w:cs="Times New Roman"/>
          <w:bCs/>
          <w:shd w:val="clear" w:color="auto" w:fill="FFFFFF"/>
        </w:rPr>
        <w:t xml:space="preserve"> τον τίτλο: «</w:t>
      </w:r>
      <w:r>
        <w:rPr>
          <w:rFonts w:eastAsia="Times New Roman"/>
          <w:bCs/>
          <w:shd w:val="clear" w:color="auto" w:fill="FFFFFF"/>
        </w:rPr>
        <w:t>Κυβέρνηση</w:t>
      </w:r>
      <w:r>
        <w:rPr>
          <w:rFonts w:eastAsia="Times New Roman" w:cs="Times New Roman"/>
          <w:bCs/>
          <w:shd w:val="clear" w:color="auto" w:fill="FFFFFF"/>
        </w:rPr>
        <w:t xml:space="preserve"> Γιώργου Παπανδρέου», «</w:t>
      </w:r>
      <w:r>
        <w:rPr>
          <w:rFonts w:eastAsia="Times New Roman"/>
          <w:bCs/>
          <w:shd w:val="clear" w:color="auto" w:fill="FFFFFF"/>
        </w:rPr>
        <w:t>Κυβέρνηση</w:t>
      </w:r>
      <w:r>
        <w:rPr>
          <w:rFonts w:eastAsia="Times New Roman" w:cs="Times New Roman"/>
          <w:bCs/>
          <w:shd w:val="clear" w:color="auto" w:fill="FFFFFF"/>
        </w:rPr>
        <w:t xml:space="preserve"> Σαμαρά</w:t>
      </w:r>
      <w:r>
        <w:rPr>
          <w:rFonts w:eastAsia="Times New Roman" w:cs="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cs="Times New Roman"/>
          <w:bCs/>
          <w:shd w:val="clear" w:color="auto" w:fill="FFFFFF"/>
        </w:rPr>
        <w:t xml:space="preserve">Βενιζέλου». Αυτά </w:t>
      </w:r>
      <w:r>
        <w:rPr>
          <w:rFonts w:eastAsia="Times New Roman"/>
          <w:bCs/>
          <w:shd w:val="clear" w:color="auto" w:fill="FFFFFF"/>
        </w:rPr>
        <w:t>είναι</w:t>
      </w:r>
      <w:r>
        <w:rPr>
          <w:rFonts w:eastAsia="Times New Roman" w:cs="Times New Roman"/>
          <w:bCs/>
          <w:shd w:val="clear" w:color="auto" w:fill="FFFFFF"/>
        </w:rPr>
        <w:t xml:space="preserve"> τα πεπραγμένα μας. </w:t>
      </w:r>
    </w:p>
    <w:p w14:paraId="24A42AB2"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 να δούμε τώρα τι καταγράφεται ως δικό σας πεπραγμένο τα δυόμισι χρόνια και τι τον επόμενο καιρό, γιατί με αυτά </w:t>
      </w:r>
      <w:r>
        <w:rPr>
          <w:rFonts w:eastAsia="Times New Roman"/>
          <w:bCs/>
          <w:shd w:val="clear" w:color="auto" w:fill="FFFFFF"/>
        </w:rPr>
        <w:t>–</w:t>
      </w:r>
      <w:r>
        <w:rPr>
          <w:rFonts w:eastAsia="Times New Roman" w:cs="Times New Roman"/>
          <w:bCs/>
          <w:shd w:val="clear" w:color="auto" w:fill="FFFFFF"/>
        </w:rPr>
        <w:t>μην έχετε κα</w:t>
      </w:r>
      <w:r>
        <w:rPr>
          <w:rFonts w:eastAsia="Times New Roman" w:cs="Times New Roman"/>
          <w:bCs/>
          <w:shd w:val="clear" w:color="auto" w:fill="FFFFFF"/>
        </w:rPr>
        <w:t>μ</w:t>
      </w:r>
      <w:r>
        <w:rPr>
          <w:rFonts w:eastAsia="Times New Roman" w:cs="Times New Roman"/>
          <w:bCs/>
          <w:shd w:val="clear" w:color="auto" w:fill="FFFFFF"/>
        </w:rPr>
        <w:t>μία αμφιβολία</w:t>
      </w:r>
      <w:r>
        <w:rPr>
          <w:rFonts w:eastAsia="Times New Roman"/>
          <w:bCs/>
          <w:shd w:val="clear" w:color="auto" w:fill="FFFFFF"/>
        </w:rPr>
        <w:t>–</w:t>
      </w:r>
      <w:r>
        <w:rPr>
          <w:rFonts w:eastAsia="Times New Roman" w:cs="Times New Roman"/>
          <w:bCs/>
          <w:shd w:val="clear" w:color="auto" w:fill="FFFFFF"/>
        </w:rPr>
        <w:t xml:space="preserve"> θα κάνει ο ελληνικός λαός τις συγκρίσεις του. Είστε χαμένοι από χέρι, όχι γιατί είστε αριστεροί, δεξιοί ή οτιδήπ</w:t>
      </w:r>
      <w:r>
        <w:rPr>
          <w:rFonts w:eastAsia="Times New Roman" w:cs="Times New Roman"/>
          <w:bCs/>
          <w:shd w:val="clear" w:color="auto" w:fill="FFFFFF"/>
        </w:rPr>
        <w:t xml:space="preserve">οτε άλλο </w:t>
      </w:r>
      <w:r>
        <w:rPr>
          <w:rFonts w:eastAsia="Times New Roman"/>
          <w:bCs/>
          <w:shd w:val="clear" w:color="auto" w:fill="FFFFFF"/>
        </w:rPr>
        <w:t>–</w:t>
      </w:r>
      <w:r>
        <w:rPr>
          <w:rFonts w:eastAsia="Times New Roman" w:cs="Times New Roman"/>
          <w:bCs/>
          <w:shd w:val="clear" w:color="auto" w:fill="FFFFFF"/>
        </w:rPr>
        <w:t xml:space="preserve">είστε που είστε και τα δύο στην </w:t>
      </w:r>
      <w:r>
        <w:rPr>
          <w:rFonts w:eastAsia="Times New Roman"/>
          <w:bCs/>
          <w:shd w:val="clear" w:color="auto" w:fill="FFFFFF"/>
        </w:rPr>
        <w:t>Κυβέρνηση</w:t>
      </w:r>
      <w:r>
        <w:rPr>
          <w:rFonts w:eastAsia="Times New Roman" w:cs="Times New Roman"/>
          <w:bCs/>
          <w:shd w:val="clear" w:color="auto" w:fill="FFFFFF"/>
        </w:rPr>
        <w:t xml:space="preserve"> σας</w:t>
      </w:r>
      <w:r>
        <w:rPr>
          <w:rFonts w:eastAsia="Times New Roman"/>
          <w:bCs/>
          <w:shd w:val="clear" w:color="auto" w:fill="FFFFFF"/>
        </w:rPr>
        <w:t>–</w:t>
      </w:r>
      <w:r>
        <w:rPr>
          <w:rFonts w:eastAsia="Times New Roman" w:cs="Times New Roman"/>
          <w:bCs/>
          <w:shd w:val="clear" w:color="auto" w:fill="FFFFFF"/>
        </w:rPr>
        <w:t xml:space="preserve"> αλλά γιατί είστε ψεύτες, δημαγωγοί και τα πεπραγμένα σας σε επίπεδο νόμων και εφαρμογών </w:t>
      </w:r>
      <w:r>
        <w:rPr>
          <w:rFonts w:eastAsia="Times New Roman"/>
          <w:bCs/>
          <w:shd w:val="clear" w:color="auto" w:fill="FFFFFF"/>
        </w:rPr>
        <w:t>είναι</w:t>
      </w:r>
      <w:r>
        <w:rPr>
          <w:rFonts w:eastAsia="Times New Roman" w:cs="Times New Roman"/>
          <w:bCs/>
          <w:shd w:val="clear" w:color="auto" w:fill="FFFFFF"/>
        </w:rPr>
        <w:t xml:space="preserve"> ό,τι το χειρότερο για την κοινωνική πολιτική και για τους ανθρώπους. </w:t>
      </w:r>
    </w:p>
    <w:p w14:paraId="24A42AB3"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w:t>
      </w:r>
    </w:p>
    <w:p w14:paraId="24A42AB4" w14:textId="77777777" w:rsidR="00940AA5" w:rsidRDefault="00122158">
      <w:pPr>
        <w:spacing w:line="600" w:lineRule="auto"/>
        <w:ind w:firstLine="567"/>
        <w:jc w:val="both"/>
        <w:rPr>
          <w:rFonts w:eastAsia="Times New Roman" w:cs="Times New Roman"/>
        </w:rPr>
      </w:pPr>
      <w:r>
        <w:rPr>
          <w:rFonts w:eastAsia="Times New Roman" w:cs="Times New Roman"/>
        </w:rPr>
        <w:t xml:space="preserve">(Χειροκροτήματα από την </w:t>
      </w:r>
      <w:r>
        <w:rPr>
          <w:rFonts w:eastAsia="Times New Roman" w:cs="Times New Roman"/>
        </w:rPr>
        <w:t>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24A42AB5" w14:textId="77777777" w:rsidR="00940AA5" w:rsidRDefault="00122158">
      <w:pPr>
        <w:spacing w:line="600" w:lineRule="auto"/>
        <w:ind w:firstLine="720"/>
        <w:jc w:val="both"/>
        <w:rPr>
          <w:rFonts w:eastAsia="Times New Roman"/>
          <w:bCs/>
          <w:shd w:val="clear" w:color="auto" w:fill="FFFFFF"/>
        </w:rPr>
      </w:pPr>
      <w:r>
        <w:rPr>
          <w:rFonts w:eastAsia="Times New Roman"/>
          <w:b/>
          <w:bCs/>
          <w:shd w:val="clear" w:color="auto" w:fill="FFFFFF"/>
        </w:rPr>
        <w:lastRenderedPageBreak/>
        <w:t xml:space="preserve">ΠΡΟΕΔΡΕΥΩΝ (Σπυρίδων Λυκούδης): </w:t>
      </w:r>
      <w:r>
        <w:rPr>
          <w:rFonts w:eastAsia="Times New Roman"/>
          <w:bCs/>
          <w:shd w:val="clear" w:color="auto" w:fill="FFFFFF"/>
        </w:rPr>
        <w:t>Μάλιστα. Ευχαριστούμε, κύριε</w:t>
      </w:r>
      <w:r>
        <w:rPr>
          <w:rFonts w:eastAsia="Times New Roman"/>
          <w:b/>
          <w:bCs/>
          <w:shd w:val="clear" w:color="auto" w:fill="FFFFFF"/>
        </w:rPr>
        <w:t xml:space="preserve"> </w:t>
      </w:r>
      <w:r>
        <w:rPr>
          <w:rFonts w:eastAsia="Times New Roman"/>
          <w:bCs/>
          <w:shd w:val="clear" w:color="auto" w:fill="FFFFFF"/>
        </w:rPr>
        <w:t xml:space="preserve">συνάδελφε. </w:t>
      </w:r>
    </w:p>
    <w:p w14:paraId="24A42AB6" w14:textId="77777777" w:rsidR="00940AA5" w:rsidRDefault="00122158">
      <w:pPr>
        <w:spacing w:line="600" w:lineRule="auto"/>
        <w:ind w:firstLine="720"/>
        <w:jc w:val="both"/>
        <w:rPr>
          <w:rFonts w:eastAsia="Times New Roman"/>
          <w:bCs/>
          <w:shd w:val="clear" w:color="auto" w:fill="FFFFFF"/>
        </w:rPr>
      </w:pPr>
      <w:r>
        <w:rPr>
          <w:rFonts w:eastAsia="Times New Roman"/>
          <w:bCs/>
          <w:shd w:val="clear" w:color="auto" w:fill="FFFFFF"/>
        </w:rPr>
        <w:t>Η συνάδελφος κ</w:t>
      </w:r>
      <w:r>
        <w:rPr>
          <w:rFonts w:eastAsia="Times New Roman"/>
          <w:bCs/>
          <w:shd w:val="clear" w:color="auto" w:fill="FFFFFF"/>
        </w:rPr>
        <w:t>.</w:t>
      </w:r>
      <w:r>
        <w:rPr>
          <w:rFonts w:eastAsia="Times New Roman"/>
          <w:bCs/>
          <w:shd w:val="clear" w:color="auto" w:fill="FFFFFF"/>
        </w:rPr>
        <w:t xml:space="preserve"> Μερόπη </w:t>
      </w:r>
      <w:proofErr w:type="spellStart"/>
      <w:r>
        <w:rPr>
          <w:rFonts w:eastAsia="Times New Roman"/>
          <w:bCs/>
          <w:shd w:val="clear" w:color="auto" w:fill="FFFFFF"/>
        </w:rPr>
        <w:t>Τζούφη</w:t>
      </w:r>
      <w:proofErr w:type="spellEnd"/>
      <w:r>
        <w:rPr>
          <w:rFonts w:eastAsia="Times New Roman"/>
          <w:b/>
          <w:bCs/>
          <w:shd w:val="clear" w:color="auto" w:fill="FFFFFF"/>
        </w:rPr>
        <w:t xml:space="preserve"> </w:t>
      </w:r>
      <w:r>
        <w:rPr>
          <w:rFonts w:eastAsia="Times New Roman"/>
          <w:bCs/>
          <w:shd w:val="clear" w:color="auto" w:fill="FFFFFF"/>
        </w:rPr>
        <w:t xml:space="preserve">από τον ΣΥΡΙΖΑ έχει τον λόγο για επτά λεπτά. </w:t>
      </w:r>
    </w:p>
    <w:p w14:paraId="24A42AB7" w14:textId="77777777" w:rsidR="00940AA5" w:rsidRDefault="00122158">
      <w:pPr>
        <w:spacing w:line="600" w:lineRule="auto"/>
        <w:ind w:firstLine="720"/>
        <w:jc w:val="both"/>
        <w:rPr>
          <w:rFonts w:eastAsia="Times New Roman"/>
          <w:bCs/>
          <w:shd w:val="clear" w:color="auto" w:fill="FFFFFF"/>
        </w:rPr>
      </w:pPr>
      <w:r>
        <w:rPr>
          <w:rFonts w:eastAsia="Times New Roman"/>
          <w:b/>
          <w:bCs/>
          <w:shd w:val="clear" w:color="auto" w:fill="FFFFFF"/>
        </w:rPr>
        <w:t>ΜΕΡΟΠΗ ΤΖΟΥΦΗ:</w:t>
      </w:r>
      <w:r>
        <w:rPr>
          <w:rFonts w:eastAsia="Times New Roman"/>
          <w:bCs/>
          <w:shd w:val="clear" w:color="auto" w:fill="FFFFFF"/>
        </w:rPr>
        <w:t xml:space="preserve"> Κυρία Υπουργέ, κυρίες και κύριοι συνάδε</w:t>
      </w:r>
      <w:r>
        <w:rPr>
          <w:rFonts w:eastAsia="Times New Roman"/>
          <w:bCs/>
          <w:shd w:val="clear" w:color="auto" w:fill="FFFFFF"/>
        </w:rPr>
        <w:t>λφοι, θα μου επιτρέψετε εισαγωγικά να κάνω μια προσπάθεια να συνεχίσω μετά από αυτό το κρεσέντο διαρκούς λεκτικής βίας –θα μου επιτρέψετε να πω– από τους αμοραλιστές επιλήσμονες της αλήθειας και της ιστορίας, που διακυβέρνησαν και εξουσιαστικά και με θρασύ</w:t>
      </w:r>
      <w:r>
        <w:rPr>
          <w:rFonts w:eastAsia="Times New Roman"/>
          <w:bCs/>
          <w:shd w:val="clear" w:color="auto" w:fill="FFFFFF"/>
        </w:rPr>
        <w:t xml:space="preserve">τητα διεκδικούν την επάνοδό τους, λέγοντας ότι ο λαός έχει ξεχάσει και «πάλι με χρόνια με καιρούς πάλι δικά μας </w:t>
      </w:r>
      <w:proofErr w:type="spellStart"/>
      <w:r>
        <w:rPr>
          <w:rFonts w:eastAsia="Times New Roman"/>
          <w:bCs/>
          <w:shd w:val="clear" w:color="auto" w:fill="FFFFFF"/>
        </w:rPr>
        <w:t>θά</w:t>
      </w:r>
      <w:proofErr w:type="spellEnd"/>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ναι». </w:t>
      </w:r>
    </w:p>
    <w:p w14:paraId="24A42AB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Μπαίνω</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στο καθ</w:t>
      </w:r>
      <w:r>
        <w:rPr>
          <w:rFonts w:eastAsia="Times New Roman" w:cs="Times New Roman"/>
          <w:szCs w:val="24"/>
        </w:rPr>
        <w:t>αυτό κομμάτι της ομιλίας μου, λέγοντας το τι θέλησε να κάνει ο ΣΥΡΙΖΑ, όταν ανέλαβε τη διακυβέρνηση αυτού του τόπου. Εδώ, να θυμίσουμε κάτω από ποιες συνθήκες ανέλαβε τη διακυβέρνηση, όταν αυτοί που τα έκαναν όλα καλά είχαν κατεδαφίσει το Ακαθάριστο Εθνικό</w:t>
      </w:r>
      <w:r>
        <w:rPr>
          <w:rFonts w:eastAsia="Times New Roman" w:cs="Times New Roman"/>
          <w:szCs w:val="24"/>
        </w:rPr>
        <w:t xml:space="preserve"> Προϊόν κατά 25%, είχαν εκτοξεύσει την ανεργία από το 7% στο 27%, είχαν κάνει έντεκα φορές διαρκείς μειώσεις των συντάξεων και είχαν εκτοξεύσει τη φτώχεια και την παιδική φτώχεια. </w:t>
      </w:r>
    </w:p>
    <w:p w14:paraId="24A42AB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Είχαμε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ως στόχευση δύο κατευθύνσεις: Από τη μια, την άμεση ανακούφ</w:t>
      </w:r>
      <w:r>
        <w:rPr>
          <w:rFonts w:eastAsia="Times New Roman" w:cs="Times New Roman"/>
          <w:szCs w:val="24"/>
        </w:rPr>
        <w:t xml:space="preserve">ιση ενός μεγάλου μέρους της κοινωνίας από τις συνέπειες και της </w:t>
      </w:r>
      <w:r>
        <w:rPr>
          <w:rFonts w:eastAsia="Times New Roman" w:cs="Times New Roman"/>
          <w:szCs w:val="24"/>
        </w:rPr>
        <w:lastRenderedPageBreak/>
        <w:t xml:space="preserve">πολιτικής των προηγούμενων χρόνων στη διαδικασία της ανάπτυξης, αλλά κυρίως των χρόνων των σκληρών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της λιτότητας. Από την άλλη μεριά, είχαμε ως καθήκον και τη σταδιακή αλ</w:t>
      </w:r>
      <w:r>
        <w:rPr>
          <w:rFonts w:eastAsia="Times New Roman" w:cs="Times New Roman"/>
          <w:szCs w:val="24"/>
        </w:rPr>
        <w:t xml:space="preserve">λαγή και μεταρρύθμιση μιας σειράς κρατικών δομών και πολιτικών που είχαν δημιουργηθεί όλα τα τελευταία χρόνια στη χώρα. </w:t>
      </w:r>
    </w:p>
    <w:p w14:paraId="24A42AB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Έτσι λοιπόν, έγινε μια προσπάθεια να περάσουν εκείνα τα νομοσχέδια και να γίνουν εκείνες οι ρυθμίσεις, οι οποίες θα μπορέσουν να δώσουν</w:t>
      </w:r>
      <w:r>
        <w:rPr>
          <w:rFonts w:eastAsia="Times New Roman" w:cs="Times New Roman"/>
          <w:szCs w:val="24"/>
        </w:rPr>
        <w:t xml:space="preserve"> και ανακούφιση στους ανθρώπους, που κυρίως πλήττονταν και από την ανεργία και από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Και αυτό έγινε σχεδιάζοντας πολιτικές για τις ευάλωτες κοινωνικές ομάδες, όπως ήταν τα παιδιά, οι Α</w:t>
      </w:r>
      <w:r>
        <w:rPr>
          <w:rFonts w:eastAsia="Times New Roman" w:cs="Times New Roman"/>
          <w:szCs w:val="24"/>
        </w:rPr>
        <w:t>ΜΕ</w:t>
      </w:r>
      <w:r>
        <w:rPr>
          <w:rFonts w:eastAsia="Times New Roman" w:cs="Times New Roman"/>
          <w:szCs w:val="24"/>
        </w:rPr>
        <w:t xml:space="preserve">Α, οι </w:t>
      </w:r>
      <w:proofErr w:type="spellStart"/>
      <w:r>
        <w:rPr>
          <w:rFonts w:eastAsia="Times New Roman" w:cs="Times New Roman"/>
          <w:szCs w:val="24"/>
        </w:rPr>
        <w:t>Ρομά</w:t>
      </w:r>
      <w:proofErr w:type="spellEnd"/>
      <w:r>
        <w:rPr>
          <w:rFonts w:eastAsia="Times New Roman" w:cs="Times New Roman"/>
          <w:szCs w:val="24"/>
        </w:rPr>
        <w:t xml:space="preserve"> που είχαν σαν στόχο σε πρώτη φάση </w:t>
      </w:r>
      <w:r>
        <w:rPr>
          <w:rFonts w:eastAsia="Times New Roman" w:cs="Times New Roman"/>
          <w:szCs w:val="24"/>
        </w:rPr>
        <w:t xml:space="preserve">να τους υποστηρίξουν εισοδηματικά στην καθημερινή τους διαβίωση και να τους δώσουν μία δυνατότητα στοιχειώδους πρόσβασης σε υπηρεσίες και αγαθά. </w:t>
      </w:r>
    </w:p>
    <w:p w14:paraId="24A42AB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Ας δούμε πώς μπορούν να συνοψισθούν αυτές οι βασικές παρεμβάσεις. Θέλω απλώς να τις υπενθυμίσω:</w:t>
      </w:r>
    </w:p>
    <w:p w14:paraId="24A42AB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Τα άμεσα μέτρα</w:t>
      </w:r>
      <w:r>
        <w:rPr>
          <w:rFonts w:eastAsia="Times New Roman" w:cs="Times New Roman"/>
          <w:szCs w:val="24"/>
        </w:rPr>
        <w:t xml:space="preserve"> για την αντιμετώπιση της ανθρωπιστικής κρίσης. Να θυμίσω εδώ ότι πολλοί σε αυτή την Αίθουσα μιλούσαν για μονομερείς ενέργειες. Πρόκειται για ένα πρόγραμμα, που ξεκίνησε την άνοιξη του 2015 μέχρι τον Δεκέμβριο του 2016, που κατάφερε να δώσει ένα μικρό</w:t>
      </w:r>
      <w:r>
        <w:rPr>
          <w:rFonts w:eastAsia="Times New Roman" w:cs="Times New Roman"/>
          <w:szCs w:val="24"/>
        </w:rPr>
        <w:t>,</w:t>
      </w:r>
      <w:r>
        <w:rPr>
          <w:rFonts w:eastAsia="Times New Roman" w:cs="Times New Roman"/>
          <w:szCs w:val="24"/>
        </w:rPr>
        <w:t xml:space="preserve"> αλλ</w:t>
      </w:r>
      <w:r>
        <w:rPr>
          <w:rFonts w:eastAsia="Times New Roman" w:cs="Times New Roman"/>
          <w:szCs w:val="24"/>
        </w:rPr>
        <w:t xml:space="preserve">ά σταθερό </w:t>
      </w:r>
      <w:r>
        <w:rPr>
          <w:rFonts w:eastAsia="Times New Roman" w:cs="Times New Roman"/>
          <w:szCs w:val="24"/>
        </w:rPr>
        <w:lastRenderedPageBreak/>
        <w:t xml:space="preserve">χρηματικό επίδομα σε οικογένειες, ένα επίδομα ενοικίου, δωρεάν ρεύμα και νερό στα νοικοκυριά. </w:t>
      </w:r>
    </w:p>
    <w:p w14:paraId="24A42AB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κοινωνικό εισόδημα αλληλεγγύης, που είναι και το θέμα της σημερινής συζήτησης, καταφέραμε καθολικά να το εφαρμόσουμε από τον Ιανουάριο του 2017 σε ό</w:t>
      </w:r>
      <w:r>
        <w:rPr>
          <w:rFonts w:eastAsia="Times New Roman" w:cs="Times New Roman"/>
          <w:szCs w:val="24"/>
        </w:rPr>
        <w:t xml:space="preserve">λους τους δήμους, να αφορά όλες τις ευάλωτες κοινωνικές. Ήδη υπάρχουν, όπως ειπώθηκε, πεντακόσιες δεκαπέντε χιλιάδες ωφελημένοι. Ταυτόχρονα όμως, αυτοί οι δικαιούχοι μπορούν να αποκτούν πρόσβαση και διασύνδεση σε συμπληρωματικές παροχές και υπηρεσίες όπως </w:t>
      </w:r>
      <w:r>
        <w:rPr>
          <w:rFonts w:eastAsia="Times New Roman" w:cs="Times New Roman"/>
          <w:szCs w:val="24"/>
        </w:rPr>
        <w:t>δωρεάν ιατροφαρμακευτική περίθαλψη, συμμετοχή στις κοινωνικές δομές φτώχειας, συμμετοχή στο πρόγραμμα του ΤΕΒΑ, επιδότηση των παιδιών σε βρεφονηπιακούς σταθμούς και σχολικά γεύματα, κοινωνικό τιμολόγιο για τη ΔΕΗ και το νερό. Το πιο σημαντικό, διότι εκεί κ</w:t>
      </w:r>
      <w:r>
        <w:rPr>
          <w:rFonts w:eastAsia="Times New Roman" w:cs="Times New Roman"/>
          <w:szCs w:val="24"/>
        </w:rPr>
        <w:t xml:space="preserve">ρίνεται η υλοποίηση του ελάχιστου εγγυημένου εισοδήματος, το 10% των ωφελούμενων ανέργων δικαιούχων να μπουν στην αγορά εργασίας με πιλοτικά προγράμματα απασχόλησης που είχε καταρτίσει ή σχεδιάσει το Υπουργείο. </w:t>
      </w:r>
    </w:p>
    <w:p w14:paraId="24A42ABE" w14:textId="77777777" w:rsidR="00940AA5" w:rsidRDefault="00122158">
      <w:pPr>
        <w:spacing w:line="600" w:lineRule="auto"/>
        <w:ind w:firstLine="720"/>
        <w:jc w:val="both"/>
        <w:rPr>
          <w:rFonts w:eastAsia="Times New Roman" w:cs="Times New Roman"/>
          <w:szCs w:val="24"/>
        </w:rPr>
      </w:pPr>
      <w:r w:rsidRPr="00CE466A">
        <w:rPr>
          <w:rFonts w:eastAsia="Times New Roman" w:cs="Times New Roman"/>
          <w:color w:val="000000" w:themeColor="text1"/>
          <w:szCs w:val="24"/>
        </w:rPr>
        <w:t>Σχεδιάσαμε τα σχολικά γεύματα. Σήμερα, στη Μ</w:t>
      </w:r>
      <w:r w:rsidRPr="00CE466A">
        <w:rPr>
          <w:rFonts w:eastAsia="Times New Roman" w:cs="Times New Roman"/>
          <w:color w:val="000000" w:themeColor="text1"/>
          <w:szCs w:val="24"/>
        </w:rPr>
        <w:t xml:space="preserve">εγάλη Βρετανία γίνεται μια πολύ μεγάλη συζήτηση, ακριβώς διότι η υποψήφια Πρωθυπουργός κ. </w:t>
      </w:r>
      <w:proofErr w:type="spellStart"/>
      <w:r w:rsidRPr="00CE466A">
        <w:rPr>
          <w:rFonts w:eastAsia="Times New Roman" w:cs="Times New Roman"/>
          <w:color w:val="000000" w:themeColor="text1"/>
          <w:szCs w:val="24"/>
        </w:rPr>
        <w:t>Μέι</w:t>
      </w:r>
      <w:proofErr w:type="spellEnd"/>
      <w:r w:rsidRPr="00CE466A">
        <w:rPr>
          <w:rFonts w:eastAsia="Times New Roman" w:cs="Times New Roman"/>
          <w:color w:val="000000" w:themeColor="text1"/>
          <w:szCs w:val="24"/>
        </w:rPr>
        <w:t xml:space="preserve"> σκοπεύει να τα καταργήσει. Και το λέω αυτό</w:t>
      </w:r>
      <w:r w:rsidRPr="00CE466A">
        <w:rPr>
          <w:rFonts w:eastAsia="Times New Roman" w:cs="Times New Roman"/>
          <w:color w:val="000000" w:themeColor="text1"/>
          <w:szCs w:val="24"/>
        </w:rPr>
        <w:t>,</w:t>
      </w:r>
      <w:r w:rsidRPr="00CE466A">
        <w:rPr>
          <w:rFonts w:eastAsia="Times New Roman" w:cs="Times New Roman"/>
          <w:color w:val="000000" w:themeColor="text1"/>
          <w:szCs w:val="24"/>
        </w:rPr>
        <w:t xml:space="preserve"> διότι έγινε πολύ μεγάλη κριτική </w:t>
      </w:r>
      <w:r>
        <w:rPr>
          <w:rFonts w:eastAsia="Times New Roman" w:cs="Times New Roman"/>
          <w:szCs w:val="24"/>
        </w:rPr>
        <w:t>στην προσπάθεια τα προγράμματα αυτά</w:t>
      </w:r>
      <w:r>
        <w:rPr>
          <w:rFonts w:eastAsia="Times New Roman" w:cs="Times New Roman"/>
          <w:szCs w:val="24"/>
        </w:rPr>
        <w:t>,</w:t>
      </w:r>
      <w:r>
        <w:rPr>
          <w:rFonts w:eastAsia="Times New Roman" w:cs="Times New Roman"/>
          <w:szCs w:val="24"/>
        </w:rPr>
        <w:t xml:space="preserve"> που κατευθύνονται στην αντιμετώπιση του υποσιτισμ</w:t>
      </w:r>
      <w:r>
        <w:rPr>
          <w:rFonts w:eastAsia="Times New Roman" w:cs="Times New Roman"/>
          <w:szCs w:val="24"/>
        </w:rPr>
        <w:t xml:space="preserve">ού αλλά κυρίως στην κατεύθυνση να αλλάξουν το μοντέλο </w:t>
      </w:r>
      <w:r>
        <w:rPr>
          <w:rFonts w:eastAsia="Times New Roman" w:cs="Times New Roman"/>
          <w:szCs w:val="24"/>
        </w:rPr>
        <w:lastRenderedPageBreak/>
        <w:t>σχολικής διατροφής</w:t>
      </w:r>
      <w:r>
        <w:rPr>
          <w:rFonts w:eastAsia="Times New Roman" w:cs="Times New Roman"/>
          <w:szCs w:val="24"/>
        </w:rPr>
        <w:t>,</w:t>
      </w:r>
      <w:r>
        <w:rPr>
          <w:rFonts w:eastAsia="Times New Roman" w:cs="Times New Roman"/>
          <w:szCs w:val="24"/>
        </w:rPr>
        <w:t xml:space="preserve"> λοιδορήθηκαν </w:t>
      </w:r>
      <w:r>
        <w:rPr>
          <w:rFonts w:eastAsia="Times New Roman" w:cs="Times New Roman"/>
          <w:szCs w:val="24"/>
        </w:rPr>
        <w:t>πάρα πολύ</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Μάλιστα, το συγκεκριμένο πρόγραμμα </w:t>
      </w:r>
      <w:r>
        <w:rPr>
          <w:rFonts w:eastAsia="Times New Roman" w:cs="Times New Roman"/>
          <w:szCs w:val="24"/>
        </w:rPr>
        <w:t xml:space="preserve">είναι ένα πρόγραμμα για το οποίο είμαστε υπερήφανοι και το οποίο σκοπεύουμε να συνεχίσουμε. </w:t>
      </w:r>
    </w:p>
    <w:p w14:paraId="24A42AB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Αναφορικά με τα κέντρα κοινότη</w:t>
      </w:r>
      <w:r>
        <w:rPr>
          <w:rFonts w:eastAsia="Times New Roman" w:cs="Times New Roman"/>
          <w:szCs w:val="24"/>
        </w:rPr>
        <w:t>τας ειπώθηκε εδώ ότι θα υποστηριχθούν. Ελπίζουμε πράγματι ότι αυτό θα γίνει ώστε να είναι οι τοπικές μονάδες επαφής και ενημέρωσης των πολιτών για τις πολιτικές κοινωνικής προστασίας. Μάλιστα, νομοθετήσαμε ανθρώπους που θα μπορούν να βρίσκονται εκεί με κρι</w:t>
      </w:r>
      <w:r>
        <w:rPr>
          <w:rFonts w:eastAsia="Times New Roman" w:cs="Times New Roman"/>
          <w:szCs w:val="24"/>
        </w:rPr>
        <w:t xml:space="preserve">τήρια ΑΣΕΠ. </w:t>
      </w:r>
    </w:p>
    <w:p w14:paraId="24A42AC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Κάνουμε προσπάθεια να μαζέψουμε τα οικογενειακά επιδόματα σε έναν φορέα, στον ΟΓΑ. Έγινε μια πολύ μεγάλη διαβούλευση εκεί, ώστε να μπορούν να χορηγούνται και τα αναπηρικά επιδόματα. </w:t>
      </w:r>
    </w:p>
    <w:p w14:paraId="24A42AC1" w14:textId="77777777" w:rsidR="00940AA5" w:rsidRDefault="00122158">
      <w:pPr>
        <w:tabs>
          <w:tab w:val="left" w:pos="2820"/>
        </w:tabs>
        <w:spacing w:line="600" w:lineRule="auto"/>
        <w:ind w:firstLine="709"/>
        <w:jc w:val="both"/>
        <w:rPr>
          <w:rFonts w:eastAsia="Times New Roman"/>
          <w:szCs w:val="24"/>
        </w:rPr>
      </w:pPr>
      <w:r>
        <w:rPr>
          <w:rFonts w:eastAsia="Times New Roman" w:cs="Times New Roman"/>
          <w:szCs w:val="24"/>
        </w:rPr>
        <w:t xml:space="preserve">Εξασφαλίστηκε η δωρεάν μετακίνηση των ανέργων στα μέσα </w:t>
      </w:r>
      <w:r>
        <w:rPr>
          <w:rFonts w:eastAsia="Times New Roman" w:cs="Times New Roman"/>
          <w:szCs w:val="24"/>
        </w:rPr>
        <w:t xml:space="preserve">μαζικής μεταφοράς. Ειπώθηκαν τα μέτρα για τη φροντίδα των αστέγων. Διαμορφώθηκε ειδική </w:t>
      </w:r>
      <w:r>
        <w:rPr>
          <w:rFonts w:eastAsia="Times New Roman" w:cs="Times New Roman"/>
          <w:szCs w:val="24"/>
        </w:rPr>
        <w:t>γ</w:t>
      </w:r>
      <w:r>
        <w:rPr>
          <w:rFonts w:eastAsia="Times New Roman" w:cs="Times New Roman"/>
          <w:szCs w:val="24"/>
        </w:rPr>
        <w:t xml:space="preserve">ραμματεία για την κοινωνική ένταξη των </w:t>
      </w:r>
      <w:proofErr w:type="spellStart"/>
      <w:r>
        <w:rPr>
          <w:rFonts w:eastAsia="Times New Roman" w:cs="Times New Roman"/>
          <w:szCs w:val="24"/>
        </w:rPr>
        <w:t>Ρομά</w:t>
      </w:r>
      <w:proofErr w:type="spellEnd"/>
      <w:r>
        <w:rPr>
          <w:rFonts w:eastAsia="Times New Roman" w:cs="Times New Roman"/>
          <w:szCs w:val="24"/>
        </w:rPr>
        <w:t>. Καταργήθηκε το παράβολο του ΚΕΠΑ για τους ανασφάλιστους και γίνεται μια πολύ μεγάλη προσπάθεια να υπάρξουν σοβαρές δομές γι</w:t>
      </w:r>
      <w:r>
        <w:rPr>
          <w:rFonts w:eastAsia="Times New Roman" w:cs="Times New Roman"/>
          <w:szCs w:val="24"/>
        </w:rPr>
        <w:t>α την αντιμετώπιση των ασυνόδευτων προσφυγόπουλων. Επιπλέον</w:t>
      </w:r>
      <w:r>
        <w:rPr>
          <w:rFonts w:eastAsia="Times New Roman" w:cs="Times New Roman"/>
          <w:szCs w:val="24"/>
        </w:rPr>
        <w:t>,</w:t>
      </w:r>
      <w:r>
        <w:rPr>
          <w:rFonts w:eastAsia="Times New Roman" w:cs="Times New Roman"/>
          <w:szCs w:val="24"/>
        </w:rPr>
        <w:t xml:space="preserve"> υπήρξαν θεσμικές αλλαγές, που έχουν δρομολογηθεί. Διότι εδώ ακούσαμε πολλά για τους ανθρώπους με αναπηρία. Να πω ότι υπάρχει νομοσχέδιο με στόχο να αναμορφωθεί το θεσμικό πλαίσιο </w:t>
      </w:r>
      <w:r>
        <w:rPr>
          <w:rFonts w:eastAsia="Times New Roman" w:cs="Times New Roman"/>
          <w:szCs w:val="24"/>
        </w:rPr>
        <w:lastRenderedPageBreak/>
        <w:t>για την αναπηρία</w:t>
      </w:r>
      <w:r>
        <w:rPr>
          <w:rFonts w:eastAsia="Times New Roman" w:cs="Times New Roman"/>
          <w:szCs w:val="24"/>
        </w:rPr>
        <w:t xml:space="preserve">, όπου θα εμπεριέχει τη Διεθνή Σύμβαση των Ηνωμένων Εθνών και το Πρωτόκολλο για τα </w:t>
      </w:r>
      <w:r>
        <w:rPr>
          <w:rFonts w:eastAsia="Times New Roman" w:cs="Times New Roman"/>
          <w:szCs w:val="24"/>
        </w:rPr>
        <w:t>Δ</w:t>
      </w:r>
      <w:r>
        <w:rPr>
          <w:rFonts w:eastAsia="Times New Roman" w:cs="Times New Roman"/>
          <w:szCs w:val="24"/>
        </w:rPr>
        <w:t xml:space="preserve">ικαιώματα των </w:t>
      </w:r>
      <w:r>
        <w:rPr>
          <w:rFonts w:eastAsia="Times New Roman" w:cs="Times New Roman"/>
          <w:szCs w:val="24"/>
        </w:rPr>
        <w:t>Α</w:t>
      </w:r>
      <w:r>
        <w:rPr>
          <w:rFonts w:eastAsia="Times New Roman" w:cs="Times New Roman"/>
          <w:szCs w:val="24"/>
        </w:rPr>
        <w:t xml:space="preserve">νθρώπων με </w:t>
      </w:r>
      <w:r>
        <w:rPr>
          <w:rFonts w:eastAsia="Times New Roman" w:cs="Times New Roman"/>
          <w:szCs w:val="24"/>
        </w:rPr>
        <w:t>Α</w:t>
      </w:r>
      <w:r>
        <w:rPr>
          <w:rFonts w:eastAsia="Times New Roman" w:cs="Times New Roman"/>
          <w:szCs w:val="24"/>
        </w:rPr>
        <w:t xml:space="preserve">ναπηρία. </w:t>
      </w:r>
      <w:r>
        <w:rPr>
          <w:rFonts w:eastAsia="Times New Roman"/>
          <w:szCs w:val="24"/>
        </w:rPr>
        <w:t>Ενώ γίνεται μεγάλη προσπάθεια να υπάρξει μια συνολική αλλαγή στον τρόπο πιστοποίησης της αναπηρίας μέσω των κέντρων πιστοποίησης, ώστε π</w:t>
      </w:r>
      <w:r>
        <w:rPr>
          <w:rFonts w:eastAsia="Times New Roman"/>
          <w:szCs w:val="24"/>
        </w:rPr>
        <w:t xml:space="preserve">ράγματι να μειωθεί η ταλαιπωρία και οι αδιαφανείς διαδικασίες που ακολουθούνταν. </w:t>
      </w:r>
    </w:p>
    <w:p w14:paraId="24A42AC2"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 xml:space="preserve">Είναι έτοιμο το νομοσχέδιο για την υιοθεσία και την αναδοχή, ώστε να αλλάξει και να έχουμε θέμα </w:t>
      </w:r>
      <w:proofErr w:type="spellStart"/>
      <w:r>
        <w:rPr>
          <w:rFonts w:eastAsia="Times New Roman"/>
          <w:szCs w:val="24"/>
        </w:rPr>
        <w:t>αποασυλοποίησης</w:t>
      </w:r>
      <w:proofErr w:type="spellEnd"/>
      <w:r>
        <w:rPr>
          <w:rFonts w:eastAsia="Times New Roman"/>
          <w:szCs w:val="24"/>
        </w:rPr>
        <w:t xml:space="preserve"> και </w:t>
      </w:r>
      <w:proofErr w:type="spellStart"/>
      <w:r>
        <w:rPr>
          <w:rFonts w:eastAsia="Times New Roman"/>
          <w:szCs w:val="24"/>
        </w:rPr>
        <w:t>απο</w:t>
      </w:r>
      <w:r>
        <w:rPr>
          <w:rFonts w:eastAsia="Times New Roman"/>
          <w:szCs w:val="24"/>
        </w:rPr>
        <w:t>ϊ</w:t>
      </w:r>
      <w:r>
        <w:rPr>
          <w:rFonts w:eastAsia="Times New Roman"/>
          <w:szCs w:val="24"/>
        </w:rPr>
        <w:t>δρυματοποίησης</w:t>
      </w:r>
      <w:proofErr w:type="spellEnd"/>
      <w:r>
        <w:rPr>
          <w:rFonts w:eastAsia="Times New Roman"/>
          <w:szCs w:val="24"/>
        </w:rPr>
        <w:t xml:space="preserve"> παιδιών και βρεφών που βρίσκονται σε </w:t>
      </w:r>
      <w:r>
        <w:rPr>
          <w:rFonts w:eastAsia="Times New Roman"/>
          <w:szCs w:val="24"/>
        </w:rPr>
        <w:t>ιδρύματα και σε κέντρα παιδικής προστασίας, ώστε να υπάρξουν κοινοί κανόνες και διαδικασίες που να αλλάξουν το πλαίσιο σε αυτή την πολύ ευάλωτη και ευαίσθητη ομάδα.</w:t>
      </w:r>
    </w:p>
    <w:p w14:paraId="24A42AC3"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Θα πω εδώ, διότι δεν προλαβαίνω, έχω ολοκληρώσει σχεδόν την ομιλία μου, ότι ακόμη κι εκεί π</w:t>
      </w:r>
      <w:r>
        <w:rPr>
          <w:rFonts w:eastAsia="Times New Roman"/>
          <w:szCs w:val="24"/>
        </w:rPr>
        <w:t>ου κληθήκαμε να πάρουμε πολύ δύσκολα μέτρα φροντίσαμε να υπάρχουν στην κατεύθυνση της κοινωνικής προστασίας σημαντικά αντίμετρα, όπως η αύξηση οικογενειακών επιδομάτων για το πρώτο και δεύτερο παιδί, η επιδότηση του ενοικίου, η ένταξη του 1/3 των βρεφών έω</w:t>
      </w:r>
      <w:r>
        <w:rPr>
          <w:rFonts w:eastAsia="Times New Roman"/>
          <w:szCs w:val="24"/>
        </w:rPr>
        <w:t xml:space="preserve">ς τεσσάρων ετών σε βρεφονηπιακούς σταθμούς, όπως επίσης και η επέκταση των σχολικών γευμάτων με στόχο να καλυφθεί το 50% των μαθητών που βρίσκονται στα δημοτικά και στα γυμνάσια. </w:t>
      </w:r>
    </w:p>
    <w:p w14:paraId="24A42AC4"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lastRenderedPageBreak/>
        <w:t xml:space="preserve">Επομένως από αυτή την αγωνιώδη προσπάθεια να πω τι προσπαθήσαμε να κάνουμε. </w:t>
      </w:r>
      <w:r>
        <w:rPr>
          <w:rFonts w:eastAsia="Times New Roman"/>
          <w:szCs w:val="24"/>
        </w:rPr>
        <w:t>Φαίνεται νομίζω</w:t>
      </w:r>
      <w:r>
        <w:rPr>
          <w:rFonts w:eastAsia="Times New Roman"/>
          <w:szCs w:val="24"/>
        </w:rPr>
        <w:t>,</w:t>
      </w:r>
      <w:r>
        <w:rPr>
          <w:rFonts w:eastAsia="Times New Roman"/>
          <w:szCs w:val="24"/>
        </w:rPr>
        <w:t xml:space="preserve"> </w:t>
      </w:r>
      <w:r>
        <w:rPr>
          <w:rFonts w:eastAsia="Times New Roman"/>
          <w:szCs w:val="24"/>
        </w:rPr>
        <w:t>ενώ</w:t>
      </w:r>
      <w:r>
        <w:rPr>
          <w:rFonts w:eastAsia="Times New Roman"/>
          <w:szCs w:val="24"/>
        </w:rPr>
        <w:t xml:space="preserve"> προκύπτει </w:t>
      </w:r>
      <w:r>
        <w:rPr>
          <w:rFonts w:eastAsia="Times New Roman"/>
          <w:szCs w:val="24"/>
        </w:rPr>
        <w:t>-</w:t>
      </w:r>
      <w:r>
        <w:rPr>
          <w:rFonts w:eastAsia="Times New Roman"/>
          <w:szCs w:val="24"/>
        </w:rPr>
        <w:t>με πολλές δυσκολίες</w:t>
      </w:r>
      <w:r>
        <w:rPr>
          <w:rFonts w:eastAsia="Times New Roman"/>
          <w:szCs w:val="24"/>
        </w:rPr>
        <w:t>-</w:t>
      </w:r>
      <w:r>
        <w:rPr>
          <w:rFonts w:eastAsia="Times New Roman"/>
          <w:szCs w:val="24"/>
        </w:rPr>
        <w:t xml:space="preserve"> </w:t>
      </w:r>
      <w:r>
        <w:rPr>
          <w:rFonts w:eastAsia="Times New Roman"/>
          <w:szCs w:val="24"/>
        </w:rPr>
        <w:t>με την</w:t>
      </w:r>
      <w:r>
        <w:rPr>
          <w:rFonts w:eastAsia="Times New Roman"/>
          <w:szCs w:val="24"/>
        </w:rPr>
        <w:t xml:space="preserve"> επιμονή της Κυβέρνησης σε μέτρα στήριξης των ευάλωτων ομάδων και σε προγράμματα που σχεδιάστηκαν ή υλοποιούνται ήδη με δεδομένη την αποτύπωση και τη στήριξή μας σε αυτόν τον ευαίσθητο χώρο της κοι</w:t>
      </w:r>
      <w:r>
        <w:rPr>
          <w:rFonts w:eastAsia="Times New Roman"/>
          <w:szCs w:val="24"/>
        </w:rPr>
        <w:t>νωνικής προστασίας.</w:t>
      </w:r>
    </w:p>
    <w:p w14:paraId="24A42AC5"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 xml:space="preserve">Επομένως, παρά το δυσμενές πολιτικό και δημοσιονομικό περιβάλλον και τις </w:t>
      </w:r>
      <w:proofErr w:type="spellStart"/>
      <w:r>
        <w:rPr>
          <w:rFonts w:eastAsia="Times New Roman"/>
          <w:szCs w:val="24"/>
        </w:rPr>
        <w:t>προηγηθείσες</w:t>
      </w:r>
      <w:proofErr w:type="spellEnd"/>
      <w:r>
        <w:rPr>
          <w:rFonts w:eastAsia="Times New Roman"/>
          <w:szCs w:val="24"/>
        </w:rPr>
        <w:t xml:space="preserve"> καταστροφικές εφαρμοζόμενες πολιτικές, που οδήγησαν στη συνολική κατακρήμνιση των υποδομών του κοινωνικού κράτους μέσω υποβάθμισης, συρρίκνωσης, </w:t>
      </w:r>
      <w:proofErr w:type="spellStart"/>
      <w:r>
        <w:rPr>
          <w:rFonts w:eastAsia="Times New Roman"/>
          <w:szCs w:val="24"/>
        </w:rPr>
        <w:t>υποχρ</w:t>
      </w:r>
      <w:r>
        <w:rPr>
          <w:rFonts w:eastAsia="Times New Roman"/>
          <w:szCs w:val="24"/>
        </w:rPr>
        <w:t>ηματοδότησης</w:t>
      </w:r>
      <w:proofErr w:type="spellEnd"/>
      <w:r>
        <w:rPr>
          <w:rFonts w:eastAsia="Times New Roman"/>
          <w:szCs w:val="24"/>
        </w:rPr>
        <w:t xml:space="preserve">, </w:t>
      </w:r>
      <w:r>
        <w:rPr>
          <w:rFonts w:eastAsia="Times New Roman"/>
          <w:szCs w:val="24"/>
        </w:rPr>
        <w:t>κατα</w:t>
      </w:r>
      <w:r>
        <w:rPr>
          <w:rFonts w:eastAsia="Times New Roman"/>
          <w:szCs w:val="24"/>
        </w:rPr>
        <w:t xml:space="preserve">σπατάλησης του δημόσιου και ευρωπαϊκού χρήματος, δεν ακούσαμε τίποτα γι’ αυτό σαν αυτοκριτική </w:t>
      </w:r>
      <w:r>
        <w:rPr>
          <w:rFonts w:eastAsia="Times New Roman"/>
          <w:szCs w:val="24"/>
        </w:rPr>
        <w:t>από</w:t>
      </w:r>
      <w:r>
        <w:rPr>
          <w:rFonts w:eastAsia="Times New Roman"/>
          <w:szCs w:val="24"/>
        </w:rPr>
        <w:t xml:space="preserve"> αυτούς που προηγήθηκαν εδώ στο Βήμα</w:t>
      </w:r>
      <w:r>
        <w:rPr>
          <w:rFonts w:eastAsia="Times New Roman"/>
          <w:szCs w:val="24"/>
        </w:rPr>
        <w:t>.</w:t>
      </w:r>
      <w:r>
        <w:rPr>
          <w:rFonts w:eastAsia="Times New Roman"/>
          <w:szCs w:val="24"/>
        </w:rPr>
        <w:t xml:space="preserve"> </w:t>
      </w:r>
    </w:p>
    <w:p w14:paraId="24A42AC6"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Κ</w:t>
      </w:r>
      <w:r>
        <w:rPr>
          <w:rFonts w:eastAsia="Times New Roman"/>
          <w:szCs w:val="24"/>
        </w:rPr>
        <w:t xml:space="preserve">αταβάλλουμε κάθε δυνατή προσπάθεια προς όφελος όλων αυτών των ανθρώπων που τις έχουν ανάγκη. </w:t>
      </w:r>
      <w:r>
        <w:rPr>
          <w:rFonts w:eastAsia="Times New Roman"/>
          <w:szCs w:val="24"/>
        </w:rPr>
        <w:t>Επιπρόσθ</w:t>
      </w:r>
      <w:r>
        <w:rPr>
          <w:rFonts w:eastAsia="Times New Roman"/>
          <w:szCs w:val="24"/>
        </w:rPr>
        <w:t>ετα, συνεχίζουμε ακόμη να εντάσσουμε, όπως είπα και πριν, όσες περισσότερες δράσεις μπορούμε με την προοπτική μόνιμων κρατικών παρεμβάσεων και ενίσχυσης των δημόσιων φορέων που παρέχουν κοινωνική φροντίδα και προστασία.</w:t>
      </w:r>
    </w:p>
    <w:p w14:paraId="24A42AC7"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Σας ευχαριστώ πολύ.</w:t>
      </w:r>
    </w:p>
    <w:p w14:paraId="24A42AC8" w14:textId="77777777" w:rsidR="00940AA5" w:rsidRDefault="00122158">
      <w:pPr>
        <w:tabs>
          <w:tab w:val="left" w:pos="2820"/>
        </w:tabs>
        <w:spacing w:line="600" w:lineRule="auto"/>
        <w:ind w:firstLine="720"/>
        <w:jc w:val="center"/>
        <w:rPr>
          <w:rFonts w:eastAsia="Times New Roman"/>
          <w:szCs w:val="24"/>
        </w:rPr>
      </w:pPr>
      <w:r>
        <w:rPr>
          <w:rFonts w:eastAsia="Times New Roman"/>
          <w:szCs w:val="24"/>
        </w:rPr>
        <w:t xml:space="preserve">(Χειροκροτήματα </w:t>
      </w:r>
      <w:r>
        <w:rPr>
          <w:rFonts w:eastAsia="Times New Roman"/>
          <w:szCs w:val="24"/>
        </w:rPr>
        <w:t>από την πτέρυγα του ΣΥΡΙΖΑ)</w:t>
      </w:r>
    </w:p>
    <w:p w14:paraId="24A42AC9"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κυρία συνάδελφε.</w:t>
      </w:r>
    </w:p>
    <w:p w14:paraId="24A42ACA"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Κύριε Πρόεδρε, παρακαλούμε τους συναδέλφους του ΠΑΣΟΚ να κάνουν ησυχία.</w:t>
      </w:r>
    </w:p>
    <w:p w14:paraId="24A42ACB"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Μαντά, συμβαίνουν κι αυτά. Δεν πειράζει.</w:t>
      </w:r>
    </w:p>
    <w:p w14:paraId="24A42ACC"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Κ</w:t>
      </w:r>
      <w:r>
        <w:rPr>
          <w:rFonts w:eastAsia="Times New Roman"/>
          <w:szCs w:val="24"/>
        </w:rPr>
        <w:t>ύριε Κουτσούκο, έχετε τον λόγο.</w:t>
      </w:r>
    </w:p>
    <w:p w14:paraId="24A42ACD" w14:textId="77777777" w:rsidR="00940AA5" w:rsidRDefault="00122158">
      <w:pPr>
        <w:tabs>
          <w:tab w:val="left" w:pos="2820"/>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Κύριε Πρόεδρε, πριν έρθω στα θέματα της ημερήσιας διάταξης</w:t>
      </w:r>
      <w:r>
        <w:rPr>
          <w:rFonts w:eastAsia="Times New Roman"/>
          <w:szCs w:val="24"/>
        </w:rPr>
        <w:t>,</w:t>
      </w:r>
      <w:r>
        <w:rPr>
          <w:rFonts w:eastAsia="Times New Roman"/>
          <w:szCs w:val="24"/>
        </w:rPr>
        <w:t xml:space="preserve"> που έχει θέσει η Δημοκρατική Συμπαράταξη με την πρόταση νόμου που καταθέσαμε, θέλω απευθυνόμενος σε εσάς εκ μέρους του Προεδρείου της Βουλής να </w:t>
      </w:r>
      <w:r>
        <w:rPr>
          <w:rFonts w:eastAsia="Times New Roman"/>
          <w:szCs w:val="24"/>
        </w:rPr>
        <w:t>θέσω ένα θέμα δημοκρατική τάξης στην Ολομέλεια, που το θέσαμε νωρίτερα στη Διάσκεψη των Προέδρων.</w:t>
      </w:r>
    </w:p>
    <w:p w14:paraId="24A42ACE"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t xml:space="preserve">Καθώς, κυρίες και κύριοι συνάδελφοι, προς μεγάλη μας έκπληξη, φαντάζομαι και δικιά σας, εκτός κι έχετε συνηθίσει πια, μάθαμε ότι το «μνημόνιο </w:t>
      </w:r>
      <w:r>
        <w:rPr>
          <w:rFonts w:eastAsia="Times New Roman"/>
          <w:szCs w:val="24"/>
          <w:lang w:val="en-US"/>
        </w:rPr>
        <w:t>plus</w:t>
      </w:r>
      <w:r>
        <w:rPr>
          <w:rFonts w:eastAsia="Times New Roman"/>
          <w:szCs w:val="24"/>
        </w:rPr>
        <w:t>» του τέταρτ</w:t>
      </w:r>
      <w:r>
        <w:rPr>
          <w:rFonts w:eastAsia="Times New Roman"/>
          <w:szCs w:val="24"/>
        </w:rPr>
        <w:t xml:space="preserve">ου μνημονίου θα έρθει αύριο εδώ στη Βουλή με τροπολογία, λέει, σε μια κύρωση σύμβασης, η οποία ήταν προγραμματισμένη να συζητηθεί την άλλη βδομάδα. Και θα έρθει αύριο στην Ολομέλεια της Βουλής με νομοθετικό έργο η σύμβαση και θα μπει το τέταρτο «μνημόνιο </w:t>
      </w:r>
      <w:r>
        <w:rPr>
          <w:rFonts w:eastAsia="Times New Roman"/>
          <w:szCs w:val="24"/>
          <w:lang w:val="en-US"/>
        </w:rPr>
        <w:t>p</w:t>
      </w:r>
      <w:r>
        <w:rPr>
          <w:rFonts w:eastAsia="Times New Roman"/>
          <w:szCs w:val="24"/>
          <w:lang w:val="en-US"/>
        </w:rPr>
        <w:t>lus</w:t>
      </w:r>
      <w:r>
        <w:rPr>
          <w:rFonts w:eastAsia="Times New Roman"/>
          <w:szCs w:val="24"/>
        </w:rPr>
        <w:t>», για να γίνουμε ρεζίλι σε όλες τις χώρες που αφορά αυτή η σύμβαση.</w:t>
      </w:r>
    </w:p>
    <w:p w14:paraId="24A42ACF" w14:textId="77777777" w:rsidR="00940AA5" w:rsidRDefault="00122158">
      <w:pPr>
        <w:tabs>
          <w:tab w:val="left" w:pos="2820"/>
        </w:tabs>
        <w:spacing w:line="600" w:lineRule="auto"/>
        <w:ind w:firstLine="720"/>
        <w:jc w:val="both"/>
        <w:rPr>
          <w:rFonts w:eastAsia="Times New Roman"/>
          <w:szCs w:val="24"/>
        </w:rPr>
      </w:pPr>
      <w:r>
        <w:rPr>
          <w:rFonts w:eastAsia="Times New Roman"/>
          <w:szCs w:val="24"/>
        </w:rPr>
        <w:lastRenderedPageBreak/>
        <w:t xml:space="preserve">Και θέλω, πέρα από την καταγγελία, να θυμίσω στην Ολομέλεια ότι έχει μαλλιάσει η γλώσσα μου να καλώ την Κυβέρνηση με βάση την ερώτηση που καταθέσαμε μαζί με τον κ. </w:t>
      </w:r>
      <w:proofErr w:type="spellStart"/>
      <w:r>
        <w:rPr>
          <w:rFonts w:eastAsia="Times New Roman"/>
          <w:szCs w:val="24"/>
        </w:rPr>
        <w:t>Κεγκέρογλου</w:t>
      </w:r>
      <w:proofErr w:type="spellEnd"/>
      <w:r>
        <w:rPr>
          <w:rFonts w:eastAsia="Times New Roman"/>
          <w:szCs w:val="24"/>
        </w:rPr>
        <w:t xml:space="preserve"> ρωτώντας</w:t>
      </w:r>
      <w:r>
        <w:rPr>
          <w:rFonts w:eastAsia="Times New Roman"/>
          <w:szCs w:val="24"/>
        </w:rPr>
        <w:t xml:space="preserve"> την Κυβέρνηση ποια είναι τα </w:t>
      </w:r>
      <w:proofErr w:type="spellStart"/>
      <w:r>
        <w:rPr>
          <w:rFonts w:eastAsia="Times New Roman"/>
          <w:szCs w:val="24"/>
        </w:rPr>
        <w:t>εκατόν</w:t>
      </w:r>
      <w:proofErr w:type="spellEnd"/>
      <w:r>
        <w:rPr>
          <w:rFonts w:eastAsia="Times New Roman"/>
          <w:szCs w:val="24"/>
        </w:rPr>
        <w:t xml:space="preserve"> σαράντα </w:t>
      </w:r>
      <w:proofErr w:type="spellStart"/>
      <w:r>
        <w:rPr>
          <w:rFonts w:eastAsia="Times New Roman"/>
          <w:szCs w:val="24"/>
        </w:rPr>
        <w:t>προαπαιτούμενα</w:t>
      </w:r>
      <w:proofErr w:type="spellEnd"/>
      <w:r>
        <w:rPr>
          <w:rFonts w:eastAsia="Times New Roman"/>
          <w:szCs w:val="24"/>
        </w:rPr>
        <w:t xml:space="preserve"> και δεν μας τα λέει και δεν απαντάει στη Βουλή. Να καταγγείλω πως αυτά τα </w:t>
      </w:r>
      <w:proofErr w:type="spellStart"/>
      <w:r>
        <w:rPr>
          <w:rFonts w:eastAsia="Times New Roman"/>
          <w:szCs w:val="24"/>
        </w:rPr>
        <w:t>προαπαιτούμενα</w:t>
      </w:r>
      <w:proofErr w:type="spellEnd"/>
      <w:r>
        <w:rPr>
          <w:rFonts w:eastAsia="Times New Roman"/>
          <w:szCs w:val="24"/>
        </w:rPr>
        <w:t xml:space="preserve">, τα οποία δεν γνωρίζει η Βουλή, μπορεί να τα γνωρίζει η Πολιτική Γραμματεία του ΣΥΡΙΖΑ και οι Βουλευτές του </w:t>
      </w:r>
      <w:r>
        <w:rPr>
          <w:rFonts w:eastAsia="Times New Roman"/>
          <w:szCs w:val="24"/>
        </w:rPr>
        <w:t>ΣΥΡΙΖΑ</w:t>
      </w:r>
      <w:r>
        <w:rPr>
          <w:rFonts w:eastAsia="Times New Roman"/>
          <w:szCs w:val="24"/>
        </w:rPr>
        <w:t>,</w:t>
      </w:r>
      <w:r>
        <w:rPr>
          <w:rFonts w:eastAsia="Times New Roman"/>
          <w:szCs w:val="24"/>
        </w:rPr>
        <w:t xml:space="preserve"> που τους ενημερώνει ο κ. </w:t>
      </w:r>
      <w:proofErr w:type="spellStart"/>
      <w:r>
        <w:rPr>
          <w:rFonts w:eastAsia="Times New Roman"/>
          <w:szCs w:val="24"/>
        </w:rPr>
        <w:t>Τσακαλώτος</w:t>
      </w:r>
      <w:proofErr w:type="spellEnd"/>
      <w:r>
        <w:rPr>
          <w:rFonts w:eastAsia="Times New Roman"/>
          <w:szCs w:val="24"/>
        </w:rPr>
        <w:t>,</w:t>
      </w:r>
      <w:r>
        <w:rPr>
          <w:rFonts w:eastAsia="Times New Roman"/>
          <w:szCs w:val="24"/>
        </w:rPr>
        <w:t xml:space="preserve"> είναι αυτά που υποχρεώνουν την Κυβέρνηση άρον-άρον να πάρει αυτή τη νομοθετική πρωτοβουλία, γιατί θα συνεδριάσει αύριο το </w:t>
      </w:r>
      <w:r>
        <w:rPr>
          <w:rFonts w:eastAsia="Times New Roman"/>
          <w:szCs w:val="24"/>
          <w:lang w:val="en-US"/>
        </w:rPr>
        <w:t>Euro</w:t>
      </w:r>
      <w:r>
        <w:rPr>
          <w:rFonts w:eastAsia="Times New Roman"/>
          <w:szCs w:val="24"/>
        </w:rPr>
        <w:t>-</w:t>
      </w:r>
      <w:r>
        <w:rPr>
          <w:rFonts w:eastAsia="Times New Roman"/>
          <w:szCs w:val="24"/>
          <w:lang w:val="en-US"/>
        </w:rPr>
        <w:t>w</w:t>
      </w:r>
      <w:r>
        <w:rPr>
          <w:rFonts w:eastAsia="Times New Roman"/>
          <w:szCs w:val="24"/>
          <w:lang w:val="en-US"/>
        </w:rPr>
        <w:t>orking</w:t>
      </w:r>
      <w:r>
        <w:rPr>
          <w:rFonts w:eastAsia="Times New Roman"/>
          <w:szCs w:val="24"/>
        </w:rPr>
        <w:t xml:space="preserve"> </w:t>
      </w:r>
      <w:r>
        <w:rPr>
          <w:rFonts w:eastAsia="Times New Roman"/>
          <w:szCs w:val="24"/>
          <w:lang w:val="en-US"/>
        </w:rPr>
        <w:t>Group</w:t>
      </w:r>
      <w:r>
        <w:rPr>
          <w:rFonts w:eastAsia="Times New Roman"/>
          <w:szCs w:val="24"/>
        </w:rPr>
        <w:t xml:space="preserve"> κι έχουμε το </w:t>
      </w:r>
      <w:proofErr w:type="spellStart"/>
      <w:r>
        <w:rPr>
          <w:rFonts w:eastAsia="Times New Roman"/>
          <w:szCs w:val="24"/>
          <w:lang w:val="en-US"/>
        </w:rPr>
        <w:t>Eurogroup</w:t>
      </w:r>
      <w:proofErr w:type="spellEnd"/>
      <w:r>
        <w:rPr>
          <w:rFonts w:eastAsia="Times New Roman"/>
          <w:szCs w:val="24"/>
        </w:rPr>
        <w:t xml:space="preserve"> της άλλης εβδομάδας στις 15 του μήνα. </w:t>
      </w:r>
    </w:p>
    <w:p w14:paraId="24A42AD0" w14:textId="77777777" w:rsidR="00940AA5" w:rsidRDefault="00122158">
      <w:pPr>
        <w:tabs>
          <w:tab w:val="left" w:pos="2820"/>
        </w:tabs>
        <w:spacing w:line="600" w:lineRule="auto"/>
        <w:ind w:firstLine="720"/>
        <w:jc w:val="both"/>
        <w:rPr>
          <w:rFonts w:eastAsia="Times New Roman" w:cs="Times New Roman"/>
          <w:szCs w:val="24"/>
        </w:rPr>
      </w:pPr>
      <w:r>
        <w:rPr>
          <w:rFonts w:eastAsia="Times New Roman"/>
          <w:szCs w:val="24"/>
        </w:rPr>
        <w:t xml:space="preserve">Η </w:t>
      </w:r>
      <w:r>
        <w:rPr>
          <w:rFonts w:eastAsia="Times New Roman"/>
          <w:szCs w:val="24"/>
        </w:rPr>
        <w:t xml:space="preserve">έκκλησή μας προς την Κυβέρνηση είναι τουλάχιστον αυτά τα </w:t>
      </w:r>
      <w:proofErr w:type="spellStart"/>
      <w:r>
        <w:rPr>
          <w:rFonts w:eastAsia="Times New Roman"/>
          <w:szCs w:val="24"/>
        </w:rPr>
        <w:t>προαπαιτούμενα</w:t>
      </w:r>
      <w:proofErr w:type="spellEnd"/>
      <w:r>
        <w:rPr>
          <w:rFonts w:eastAsia="Times New Roman"/>
          <w:szCs w:val="24"/>
        </w:rPr>
        <w:t>,</w:t>
      </w:r>
      <w:r>
        <w:rPr>
          <w:rFonts w:eastAsia="Times New Roman"/>
          <w:szCs w:val="24"/>
        </w:rPr>
        <w:t xml:space="preserve"> που αφορούν τον περιορισμό των συντάξεων, κάποια ζητήματα εργασιακών σχέσεων και άλλα που δεν ξέρουμε ακόμα, να έρθουν τουλάχιστον με την κανονική νομοθετική διαδικασία, ώστε να έχει </w:t>
      </w:r>
      <w:r>
        <w:rPr>
          <w:rFonts w:eastAsia="Times New Roman"/>
          <w:szCs w:val="24"/>
        </w:rPr>
        <w:t>δικαίωμα κάθε Βουλευτής να πάρει τον λόγο και να τοποθετηθεί στην Ολομέλεια υπεύθυνα.</w:t>
      </w:r>
      <w:r>
        <w:rPr>
          <w:rFonts w:eastAsia="Times New Roman" w:cs="Times New Roman"/>
          <w:szCs w:val="24"/>
        </w:rPr>
        <w:t xml:space="preserve"> </w:t>
      </w:r>
      <w:r>
        <w:rPr>
          <w:rFonts w:eastAsia="Times New Roman" w:cs="Times New Roman"/>
          <w:szCs w:val="24"/>
        </w:rPr>
        <w:t xml:space="preserve">Και δεν εννοώ μόνο τους «πρόθυμους», αυτούς που έτσι κι αλλιώς ψηφίζουν ό,τι φέρνει η Κυβέρνηση εδώ. </w:t>
      </w:r>
    </w:p>
    <w:p w14:paraId="24A42AD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Αυτή ήταν η παρατήρησή μου για το θέμα που προέκυψε, κύριε Πρόεδρε, </w:t>
      </w:r>
      <w:r>
        <w:rPr>
          <w:rFonts w:eastAsia="Times New Roman" w:cs="Times New Roman"/>
          <w:szCs w:val="24"/>
        </w:rPr>
        <w:t>μόλις προ ολίγου στη Διάσκεψη των Προέδρων.</w:t>
      </w:r>
    </w:p>
    <w:p w14:paraId="24A42AD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Έρχομαι τώρα στην πρωτοβουλία μας.</w:t>
      </w:r>
    </w:p>
    <w:p w14:paraId="24A42AD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Νομιμοποιούμαστε ως Δημοκρατική Συμπαράταξη, γιατί έχουμε αποδείξει την ευαισθησία μας, να φέρουμε εδώ αυτή την πρόταση νόμου, που έχει το στοιχείο της διεύρυνσης και της συμπλή</w:t>
      </w:r>
      <w:r>
        <w:rPr>
          <w:rFonts w:eastAsia="Times New Roman" w:cs="Times New Roman"/>
          <w:szCs w:val="24"/>
        </w:rPr>
        <w:t xml:space="preserve">ρωσης του προγράμματος κοινωνικής αλληλεγγύης. </w:t>
      </w:r>
    </w:p>
    <w:p w14:paraId="24A42AD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Νομιμοποιούμαστε διότι εμείς είμαστε που το εφαρμόσαμε πιλοτικά. Τα είπ</w:t>
      </w:r>
      <w:r>
        <w:rPr>
          <w:rFonts w:eastAsia="Times New Roman" w:cs="Times New Roman"/>
          <w:szCs w:val="24"/>
        </w:rPr>
        <w:t>ε</w:t>
      </w:r>
      <w:r>
        <w:rPr>
          <w:rFonts w:eastAsia="Times New Roman" w:cs="Times New Roman"/>
          <w:szCs w:val="24"/>
        </w:rPr>
        <w:t xml:space="preserve"> η </w:t>
      </w:r>
      <w:proofErr w:type="spellStart"/>
      <w:r>
        <w:rPr>
          <w:rFonts w:eastAsia="Times New Roman" w:cs="Times New Roman"/>
          <w:szCs w:val="24"/>
        </w:rPr>
        <w:t>εισηγήτριά</w:t>
      </w:r>
      <w:proofErr w:type="spellEnd"/>
      <w:r>
        <w:rPr>
          <w:rFonts w:eastAsia="Times New Roman" w:cs="Times New Roman"/>
          <w:szCs w:val="24"/>
        </w:rPr>
        <w:t xml:space="preserve"> μας, </w:t>
      </w:r>
      <w:r>
        <w:rPr>
          <w:rFonts w:eastAsia="Times New Roman" w:cs="Times New Roman"/>
          <w:szCs w:val="24"/>
        </w:rPr>
        <w:t xml:space="preserve">καθώς και </w:t>
      </w:r>
      <w:r>
        <w:rPr>
          <w:rFonts w:eastAsia="Times New Roman" w:cs="Times New Roman"/>
          <w:szCs w:val="24"/>
        </w:rPr>
        <w:t>η κ. Γεννηματά</w:t>
      </w:r>
      <w:r>
        <w:rPr>
          <w:rFonts w:eastAsia="Times New Roman" w:cs="Times New Roman"/>
          <w:szCs w:val="24"/>
        </w:rPr>
        <w:t xml:space="preserve"> και </w:t>
      </w:r>
      <w:r>
        <w:rPr>
          <w:rFonts w:eastAsia="Times New Roman" w:cs="Times New Roman"/>
          <w:szCs w:val="24"/>
        </w:rPr>
        <w:t xml:space="preserve">ο κ. Λοβέρδος. </w:t>
      </w:r>
    </w:p>
    <w:p w14:paraId="24A42AD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Νομιμοποιούμαστε, μια</w:t>
      </w:r>
      <w:r>
        <w:rPr>
          <w:rFonts w:eastAsia="Times New Roman" w:cs="Times New Roman"/>
          <w:szCs w:val="24"/>
        </w:rPr>
        <w:t>ς</w:t>
      </w:r>
      <w:r>
        <w:rPr>
          <w:rFonts w:eastAsia="Times New Roman" w:cs="Times New Roman"/>
          <w:szCs w:val="24"/>
        </w:rPr>
        <w:t xml:space="preserve"> και έχουμε αντισταθεί στην περικοπή των κοινωνικώ</w:t>
      </w:r>
      <w:r>
        <w:rPr>
          <w:rFonts w:eastAsia="Times New Roman" w:cs="Times New Roman"/>
          <w:szCs w:val="24"/>
        </w:rPr>
        <w:t>ν επιδομάτων όλη αυτή την περίοδο του τρίτου και τέταρτου μνημονίου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να έχουμε προτάσεις για την προστασία των αδύναμων.</w:t>
      </w:r>
    </w:p>
    <w:p w14:paraId="24A42AD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Και νομιμοποιούμαστε και για έναν λόγο παραπάνω, γιατί για εμάς η πολιτική της κοινωνικής αλληλεγγύης δεν συνδέεται </w:t>
      </w:r>
      <w:r>
        <w:rPr>
          <w:rFonts w:eastAsia="Times New Roman" w:cs="Times New Roman"/>
          <w:szCs w:val="24"/>
        </w:rPr>
        <w:t>με τη φτωχοποίηση της μεσαίας τάξης, που γίνεται συστηματικά από την πολιτική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αλλά είναι συστατικό μιας προοδευτικής πολιτικής, που έχει ως στόχο την ανάπτυξη, τη δημιουργία πλούτου, ο οποίος στηρίζεται, κυρίες και κύριοι συνάδελφοι, από</w:t>
      </w:r>
      <w:r>
        <w:rPr>
          <w:rFonts w:eastAsia="Times New Roman" w:cs="Times New Roman"/>
          <w:szCs w:val="24"/>
        </w:rPr>
        <w:t xml:space="preserve"> τις παραγωγικές δυνάμεις της χώρας, κορμός των οποίων είναι οι μικρομεσαίες επιχειρήσεις και η μεσαία τάξη.</w:t>
      </w:r>
    </w:p>
    <w:p w14:paraId="24A42AD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θα περίσσευε να κάνω μια ιστορική αναδρομή, αλλά η παρευρισκόμενη εδώ κ. Φωτίου μάς έχει συνηθίσει σε άλλες τις τοποθετήσεις να μιλάει για τα β</w:t>
      </w:r>
      <w:r>
        <w:rPr>
          <w:rFonts w:eastAsia="Times New Roman" w:cs="Times New Roman"/>
          <w:szCs w:val="24"/>
        </w:rPr>
        <w:t xml:space="preserve">ιβλιάρια της Φρειδερίκης που παρέλαβε. Να θυμίσω, λοιπόν, στους </w:t>
      </w:r>
      <w:r>
        <w:rPr>
          <w:rFonts w:eastAsia="Times New Roman" w:cs="Times New Roman"/>
          <w:szCs w:val="24"/>
        </w:rPr>
        <w:lastRenderedPageBreak/>
        <w:t>συναδέλφους του ΣΥΡΙΖΑ ότι ήταν η πολιτική του ΠΑΣΟΚ τη δεκαετία του 1980 που κατήργησε τα βιβλιάρια της Φρειδερίκης και τη φιλόπτωχη πολιτική αυτών των «μεγαλόκαρδων» ηγετών και δημιούργησε θ</w:t>
      </w:r>
      <w:r>
        <w:rPr>
          <w:rFonts w:eastAsia="Times New Roman" w:cs="Times New Roman"/>
          <w:szCs w:val="24"/>
        </w:rPr>
        <w:t xml:space="preserve">εσμούς κοινωνικής προστασίας και αλληλεγγύης. </w:t>
      </w:r>
    </w:p>
    <w:p w14:paraId="24A42AD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Ας σκεφτούμε μόνο ότι το 1982 η μισή Ελλάδα ήταν ανασφάλιστη και το ΠΑΣΟΚ επέκτεινε την κοινωνική ασφάλιση σε όλη την Ελλάδα, ότι δεν υπήρχαν θεσμοί προστασίας ούτε των υπερήλικων –τους δημιουργήσαμε εμείς με </w:t>
      </w:r>
      <w:r>
        <w:rPr>
          <w:rFonts w:eastAsia="Times New Roman" w:cs="Times New Roman"/>
          <w:szCs w:val="24"/>
        </w:rPr>
        <w:t>τα ΚΑΠΗ- ούτε η βρεφονηπιακή φροντίδα</w:t>
      </w:r>
      <w:r>
        <w:rPr>
          <w:rFonts w:eastAsia="Times New Roman" w:cs="Times New Roman"/>
          <w:szCs w:val="24"/>
        </w:rPr>
        <w:t>,</w:t>
      </w:r>
      <w:r>
        <w:rPr>
          <w:rFonts w:eastAsia="Times New Roman" w:cs="Times New Roman"/>
          <w:szCs w:val="24"/>
        </w:rPr>
        <w:t xml:space="preserve"> για την οποία επίσης δημιουργήθηκ</w:t>
      </w:r>
      <w:r>
        <w:rPr>
          <w:rFonts w:eastAsia="Times New Roman" w:cs="Times New Roman"/>
          <w:szCs w:val="24"/>
        </w:rPr>
        <w:t>ε</w:t>
      </w:r>
      <w:r>
        <w:rPr>
          <w:rFonts w:eastAsia="Times New Roman" w:cs="Times New Roman"/>
          <w:szCs w:val="24"/>
        </w:rPr>
        <w:t xml:space="preserve"> μια σειρά από θεσμούς, όπως η προστασία επίσης μιας σειράς άλλων ευάλωτων κοινωνικών ομάδων, που έγινε με την κατ’ </w:t>
      </w:r>
      <w:proofErr w:type="spellStart"/>
      <w:r>
        <w:rPr>
          <w:rFonts w:eastAsia="Times New Roman" w:cs="Times New Roman"/>
          <w:szCs w:val="24"/>
        </w:rPr>
        <w:t>οίκον</w:t>
      </w:r>
      <w:proofErr w:type="spellEnd"/>
      <w:r>
        <w:rPr>
          <w:rFonts w:eastAsia="Times New Roman" w:cs="Times New Roman"/>
          <w:szCs w:val="24"/>
        </w:rPr>
        <w:t xml:space="preserve"> φροντίδα και ούτω καθεξής.</w:t>
      </w:r>
    </w:p>
    <w:p w14:paraId="24A42AD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Ακόμα, όμως, και την περίοδο του ε</w:t>
      </w:r>
      <w:r>
        <w:rPr>
          <w:rFonts w:eastAsia="Times New Roman" w:cs="Times New Roman"/>
          <w:szCs w:val="24"/>
        </w:rPr>
        <w:t>κσυγχρονισμού της χώρας, τότε που η χώρα έπιασε τους μεγάλους στόχους και εντάχθηκε με το σπαθί της στην ΟΝΕ, το ΠΑΣΟΚ συνέχισε την κοινωνική πολιτική. Χαρακτηριστικό είναι το ΕΚΑΣ που εσείς καταργήσατε και το οποίο προστατέψαμε, κυρίες και κύριοι συνάδελφ</w:t>
      </w:r>
      <w:r>
        <w:rPr>
          <w:rFonts w:eastAsia="Times New Roman" w:cs="Times New Roman"/>
          <w:szCs w:val="24"/>
        </w:rPr>
        <w:t>οι της Πλειοψηφίας, ακόμα και την περίοδο της κρίσης, όταν αναγκαστήκαμε δηλαδή να διαχειριστούμε το διπλάσιο χρέος και το έλλειμμα των 35 δισεκατομμυρίων σε ετήσια βάση που μας κληρο</w:t>
      </w:r>
      <w:r>
        <w:rPr>
          <w:rFonts w:eastAsia="Times New Roman" w:cs="Times New Roman"/>
          <w:szCs w:val="24"/>
        </w:rPr>
        <w:t>δότ</w:t>
      </w:r>
      <w:r>
        <w:rPr>
          <w:rFonts w:eastAsia="Times New Roman" w:cs="Times New Roman"/>
          <w:szCs w:val="24"/>
        </w:rPr>
        <w:t>ησε η προηγούμενη κυβέρνηση η κυβέρνηση του Κώστα Καραμανλή.</w:t>
      </w:r>
    </w:p>
    <w:p w14:paraId="24A42AD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(Στο σημε</w:t>
      </w:r>
      <w:r>
        <w:rPr>
          <w:rFonts w:eastAsia="Times New Roman" w:cs="Times New Roman"/>
          <w:szCs w:val="24"/>
        </w:rPr>
        <w:t xml:space="preserve">ίο αυτό την Προεδρική Έδρα καταλαμβάνει ο Α΄ Αντιπρόεδρος της Βουλής κ. </w:t>
      </w:r>
      <w:r w:rsidRPr="000834CB">
        <w:rPr>
          <w:rFonts w:eastAsia="Times New Roman" w:cs="Times New Roman"/>
          <w:b/>
          <w:color w:val="000000" w:themeColor="text1"/>
          <w:szCs w:val="24"/>
        </w:rPr>
        <w:t>ΑΝΑΣΤΑΣΙΟΣ ΚΟΥΡΑΚΗΣ</w:t>
      </w:r>
      <w:r>
        <w:rPr>
          <w:rFonts w:eastAsia="Times New Roman" w:cs="Times New Roman"/>
          <w:szCs w:val="24"/>
        </w:rPr>
        <w:t>)</w:t>
      </w:r>
    </w:p>
    <w:p w14:paraId="24A42AD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Άρα και στις τρεις περιόδους, στην πρώιμη περίοδο των μεγάλων αλλαγών και ανατροπών τη δεκαετία του 1980, στην περίοδο του εκσυγχρονισμού της χώρας τη δεκαετία του 1990 και στην περίοδο της κρίσης, εμείς δείξαμε δείγμα γραφής σε ό,τι αφορά την κοινωνική πρ</w:t>
      </w:r>
      <w:r>
        <w:rPr>
          <w:rFonts w:eastAsia="Times New Roman" w:cs="Times New Roman"/>
          <w:szCs w:val="24"/>
        </w:rPr>
        <w:t xml:space="preserve">οστασία. </w:t>
      </w:r>
    </w:p>
    <w:p w14:paraId="24A42AD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δεν θα δεχθούμε από τα διάφορα φασιστοειδή και όσους άλλους χρησιμοποιούν την ίδια φρασεολογία και δίνουν πάτημα στα φασιστοειδή, τη λογική ότι εμείς</w:t>
      </w:r>
      <w:r>
        <w:rPr>
          <w:rFonts w:eastAsia="Times New Roman" w:cs="Times New Roman"/>
          <w:szCs w:val="24"/>
        </w:rPr>
        <w:t>,</w:t>
      </w:r>
      <w:r>
        <w:rPr>
          <w:rFonts w:eastAsia="Times New Roman" w:cs="Times New Roman"/>
          <w:szCs w:val="24"/>
        </w:rPr>
        <w:t xml:space="preserve"> που καταστρέψαμε τον τόπο</w:t>
      </w:r>
      <w:r>
        <w:rPr>
          <w:rFonts w:eastAsia="Times New Roman" w:cs="Times New Roman"/>
          <w:szCs w:val="24"/>
        </w:rPr>
        <w:t>,</w:t>
      </w:r>
      <w:r>
        <w:rPr>
          <w:rFonts w:eastAsia="Times New Roman" w:cs="Times New Roman"/>
          <w:szCs w:val="24"/>
        </w:rPr>
        <w:t xml:space="preserve"> δεν δικαιούμαστε διά να ομιλούμε. Η </w:t>
      </w:r>
      <w:r>
        <w:rPr>
          <w:rFonts w:eastAsia="Times New Roman" w:cs="Times New Roman"/>
          <w:szCs w:val="24"/>
        </w:rPr>
        <w:t>ι</w:t>
      </w:r>
      <w:r>
        <w:rPr>
          <w:rFonts w:eastAsia="Times New Roman" w:cs="Times New Roman"/>
          <w:szCs w:val="24"/>
        </w:rPr>
        <w:t xml:space="preserve">στορία έχει καταγραφεί και </w:t>
      </w:r>
      <w:r>
        <w:rPr>
          <w:rFonts w:eastAsia="Times New Roman" w:cs="Times New Roman"/>
          <w:szCs w:val="24"/>
        </w:rPr>
        <w:t>δεν πρόκειται να ξαναγραφτεί, όσο και αν προσπαθούν ορισμένοι να σπιλώσουν μια μεγάλη προοδευτική παράταξη, που έκανε αυτές τις μεγάλες αλλαγές στη χώρα και να κάνουν πολιτικές καριέρες διχάζοντας τον λαό με μίσος και δηλητήριο.</w:t>
      </w:r>
    </w:p>
    <w:p w14:paraId="24A42AD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Κατά συνέπεια, κυρίες και κ</w:t>
      </w:r>
      <w:r>
        <w:rPr>
          <w:rFonts w:eastAsia="Times New Roman" w:cs="Times New Roman"/>
          <w:szCs w:val="24"/>
        </w:rPr>
        <w:t>ύριοι συνάδελφοι, για να κλείσω μέσα στο</w:t>
      </w:r>
      <w:r>
        <w:rPr>
          <w:rFonts w:eastAsia="Times New Roman" w:cs="Times New Roman"/>
          <w:szCs w:val="24"/>
        </w:rPr>
        <w:t>ν</w:t>
      </w:r>
      <w:r>
        <w:rPr>
          <w:rFonts w:eastAsia="Times New Roman" w:cs="Times New Roman"/>
          <w:szCs w:val="24"/>
        </w:rPr>
        <w:t xml:space="preserve"> χρόνο που μου διατίθεται, οι προτάσεις που καταθέσαμε αναλυτικά για την ενίσχυση του πλαισίου της κοινωνικής πολιτικής, με την προστασία της πρώτης κατοικίας, με τον ακατάσχετο λογαριασμό των 1.500 ευρώ, με τη στελ</w:t>
      </w:r>
      <w:r>
        <w:rPr>
          <w:rFonts w:eastAsia="Times New Roman" w:cs="Times New Roman"/>
          <w:szCs w:val="24"/>
        </w:rPr>
        <w:t>έχωση των ΚΕΠ για να υποστηρίξουν τα προγράμματα κοινωνικής πολιτικής, με την επαναφορά των ΚΕΚΥΚΑ</w:t>
      </w:r>
      <w:r>
        <w:rPr>
          <w:rFonts w:eastAsia="Times New Roman" w:cs="Times New Roman"/>
          <w:szCs w:val="24"/>
        </w:rPr>
        <w:t>Μ</w:t>
      </w:r>
      <w:r>
        <w:rPr>
          <w:rFonts w:eastAsia="Times New Roman" w:cs="Times New Roman"/>
          <w:szCs w:val="24"/>
        </w:rPr>
        <w:t xml:space="preserve">ΕΑ, με την εξαίρεση από την εισφορά κοινωνικής αλληλεγγύης των επιδομάτων αναπηρίας, με τη μείωση του ΦΠΑ </w:t>
      </w:r>
      <w:r>
        <w:rPr>
          <w:rFonts w:eastAsia="Times New Roman" w:cs="Times New Roman"/>
          <w:szCs w:val="24"/>
        </w:rPr>
        <w:lastRenderedPageBreak/>
        <w:t>στους φορείς που απασχολούν δημιουργικά άτομα με αν</w:t>
      </w:r>
      <w:r>
        <w:rPr>
          <w:rFonts w:eastAsia="Times New Roman" w:cs="Times New Roman"/>
          <w:szCs w:val="24"/>
        </w:rPr>
        <w:t>απηρίες είναι συγκεκριμένες προτάσεις και αποτελούν μία πρόκληση προς την Κυβέρνηση και την κυβερνητική πλειοψηφία.</w:t>
      </w:r>
    </w:p>
    <w:p w14:paraId="24A42AD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4A42AD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24A42AE0"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w:t>
      </w:r>
      <w:r>
        <w:rPr>
          <w:rFonts w:eastAsia="Times New Roman" w:cs="Times New Roman"/>
          <w:szCs w:val="24"/>
        </w:rPr>
        <w:t>αριστούμε τον κ. Κουτσούκο, Βουλευτή της Δημοκρατικής Συμπαράταξης.</w:t>
      </w:r>
    </w:p>
    <w:p w14:paraId="24A42AE1"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έχει ο κ. Νικόλαος Παναγιωτόπουλος, Βουλευτής της Νέας Δημοκρατίας, για οκτώ λεπτά.</w:t>
      </w:r>
    </w:p>
    <w:p w14:paraId="24A42AE2"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κύριε Πρόεδρε.</w:t>
      </w:r>
    </w:p>
    <w:p w14:paraId="24A42AE3"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ακούστηκαν πο</w:t>
      </w:r>
      <w:r>
        <w:rPr>
          <w:rFonts w:eastAsia="Times New Roman" w:cs="Times New Roman"/>
          <w:szCs w:val="24"/>
        </w:rPr>
        <w:t>λλά και διάφορα σήμερα για το μονοπώλιο κοινωνικής ευαισθησίας από την Αριστερά, για το κοινωνικό κράτος για πρώτη φορά εκεί που μέχρι πρότινος δεν υπήρχε τίποτα, υποτίθεται, παρά μόνο σκοτάδι και δηλώσεις συμπόνοιας, για την πίστη στην ισότητα των ανθρώπω</w:t>
      </w:r>
      <w:r>
        <w:rPr>
          <w:rFonts w:eastAsia="Times New Roman" w:cs="Times New Roman"/>
          <w:szCs w:val="24"/>
        </w:rPr>
        <w:t xml:space="preserve">ν που τελικά μάλλον έγινε πρακτική καθολικής ισοπέδωσης προς τα κάτω και από εκεί προκύπτει η ισότητα. </w:t>
      </w:r>
    </w:p>
    <w:p w14:paraId="24A42AE4"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Ακόμα και για τον Τόμας Μαν άκουσα</w:t>
      </w:r>
      <w:r>
        <w:rPr>
          <w:rFonts w:eastAsia="Times New Roman" w:cs="Times New Roman"/>
          <w:szCs w:val="24"/>
        </w:rPr>
        <w:t>,</w:t>
      </w:r>
      <w:r>
        <w:rPr>
          <w:rFonts w:eastAsia="Times New Roman" w:cs="Times New Roman"/>
          <w:szCs w:val="24"/>
        </w:rPr>
        <w:t xml:space="preserve"> ο οποίος, λέει, είχε γράψει ένα βιβλίο λίγο πριν να έλθει ο ΣΥΡΙΖΑ στην εξουσία. Βέβαια, το «Μαγικό Βουνό» γράφτηκε </w:t>
      </w:r>
      <w:r>
        <w:rPr>
          <w:rFonts w:eastAsia="Times New Roman" w:cs="Times New Roman"/>
          <w:szCs w:val="24"/>
        </w:rPr>
        <w:t>το 1924, αρκετά πριν έλθει ο ΣΥΡΙΖΑ στην εξουσία και είμαι σίγουρος όχι με τον ΣΥΡΙΖΑ κατά νου</w:t>
      </w:r>
      <w:r>
        <w:rPr>
          <w:rFonts w:eastAsia="Times New Roman" w:cs="Times New Roman"/>
          <w:szCs w:val="24"/>
        </w:rPr>
        <w:t>!</w:t>
      </w:r>
    </w:p>
    <w:p w14:paraId="24A42AE5"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νομίζω ότι ήλθε η ώρα να πούμε και κάποιες αλήθειες που αντικατοπτρίζουν την πραγματικότητα. Δεν είμαι βέβαια υπέρμαχος της θεωρίας πως αν τ</w:t>
      </w:r>
      <w:r>
        <w:rPr>
          <w:rFonts w:eastAsia="Times New Roman" w:cs="Times New Roman"/>
          <w:szCs w:val="24"/>
        </w:rPr>
        <w:t>α γεγονότα είναι διαφορετικά από την πραγματικότητα, τόσο το χειρότερο για την πραγματικότητα.</w:t>
      </w:r>
    </w:p>
    <w:p w14:paraId="24A42AE6"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Μετά από δυόμισι χρόνια διακυβέρνησης της χώρας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γεγονός είναι ότι η φτώχεια έχει διευρυνθεί και η περίφημη ισότητα, για την οποί</w:t>
      </w:r>
      <w:r>
        <w:rPr>
          <w:rFonts w:eastAsia="Times New Roman" w:cs="Times New Roman"/>
          <w:szCs w:val="24"/>
        </w:rPr>
        <w:t xml:space="preserve">α έκανε λόγο ο κ. Ξανθός, τείνει να προσλάβει χαρακτηριστικά ισότητας στη φτώχεια πια και καθολικής ισοπέδωσης προς τα κάτω. Αυτή είναι η πραγματικότητα, απόρροια των συνολικών πολιτικών και όχι μόνο των </w:t>
      </w:r>
      <w:proofErr w:type="spellStart"/>
      <w:r>
        <w:rPr>
          <w:rFonts w:eastAsia="Times New Roman" w:cs="Times New Roman"/>
          <w:szCs w:val="24"/>
        </w:rPr>
        <w:t>στοχευμένων</w:t>
      </w:r>
      <w:proofErr w:type="spellEnd"/>
      <w:r>
        <w:rPr>
          <w:rFonts w:eastAsia="Times New Roman" w:cs="Times New Roman"/>
          <w:szCs w:val="24"/>
        </w:rPr>
        <w:t xml:space="preserve"> πολιτικών που έχουν να κάνουν με το κοιν</w:t>
      </w:r>
      <w:r>
        <w:rPr>
          <w:rFonts w:eastAsia="Times New Roman" w:cs="Times New Roman"/>
          <w:szCs w:val="24"/>
        </w:rPr>
        <w:t>ωνικό κράτος.</w:t>
      </w:r>
    </w:p>
    <w:p w14:paraId="24A42AE7"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Είναι άραγε όλοι οι υπόλοιποι πολέμιοι του κοινωνικού κράτους; Ας δούμε τι έχει γίνει μέχρι τώρα, τουλάχιστον τα τελευταία χρόνια, όταν η κρίση προσέδωσε μία πολύ δραματική πλέον διάσταση στην ανάγκη επιτέλους εκπόνησης ενός οργανωμένου σχεδί</w:t>
      </w:r>
      <w:r>
        <w:rPr>
          <w:rFonts w:eastAsia="Times New Roman" w:cs="Times New Roman"/>
          <w:szCs w:val="24"/>
        </w:rPr>
        <w:t>ου για το κοινωνικό κράτος.</w:t>
      </w:r>
    </w:p>
    <w:p w14:paraId="24A42AE8"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διαβάσω κάποια αποσπάσματα από το βιβλίο του καθηγητή </w:t>
      </w:r>
      <w:proofErr w:type="spellStart"/>
      <w:r>
        <w:rPr>
          <w:rFonts w:eastAsia="Times New Roman" w:cs="Times New Roman"/>
          <w:szCs w:val="24"/>
        </w:rPr>
        <w:t>Αμίτση</w:t>
      </w:r>
      <w:proofErr w:type="spellEnd"/>
      <w:r>
        <w:rPr>
          <w:rFonts w:eastAsia="Times New Roman" w:cs="Times New Roman"/>
          <w:szCs w:val="24"/>
        </w:rPr>
        <w:t xml:space="preserve">, με τίτλο «Εμβληματικές πρωτοβουλίες διαφύλαξης της κοινωνικής συνοχής στην εποχή των μνημονίων», για να θυμηθούμε κάποια πράγματα που έγιναν, τα </w:t>
      </w:r>
      <w:r>
        <w:rPr>
          <w:rFonts w:eastAsia="Times New Roman" w:cs="Times New Roman"/>
          <w:szCs w:val="24"/>
        </w:rPr>
        <w:t>οποία δεν εξαγγέλθηκαν αλλά έγιναν.</w:t>
      </w:r>
    </w:p>
    <w:p w14:paraId="24A42AE9"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Ιανουάριο του 2013 ξεκίνησε στο Υπουργείο Εργασίας, Κοινωνικής Ασφάλισης -και Πρόνοιας τότε- μια διαδικασία σχεδιασμού εκπόνησης ενός νέου μοντέλου ενεργητικών πολιτικών ένταξης. Θυμίζω ότι οι ενεργητικές πολιτικές κ</w:t>
      </w:r>
      <w:r>
        <w:rPr>
          <w:rFonts w:eastAsia="Times New Roman" w:cs="Times New Roman"/>
          <w:szCs w:val="24"/>
        </w:rPr>
        <w:t>οινωνικής ένταξης σε αντιδιαστολή με τις παθητικές πολιτικές, που είναι οι κατ’ εξοχήν επιδοματικές πολιτικές, έχουν να κάνουν με εισοδηματική στήριξη των δικαιούχων</w:t>
      </w:r>
      <w:r>
        <w:rPr>
          <w:rFonts w:eastAsia="Times New Roman" w:cs="Times New Roman"/>
          <w:szCs w:val="24"/>
        </w:rPr>
        <w:t>,</w:t>
      </w:r>
      <w:r>
        <w:rPr>
          <w:rFonts w:eastAsia="Times New Roman" w:cs="Times New Roman"/>
          <w:szCs w:val="24"/>
        </w:rPr>
        <w:t xml:space="preserve"> που είναι άτομα που διαβιούν σε συνθήκες ακραίας φτώχειας, αλλά και σε δεύτερη και τρίτη </w:t>
      </w:r>
      <w:r>
        <w:rPr>
          <w:rFonts w:eastAsia="Times New Roman" w:cs="Times New Roman"/>
          <w:szCs w:val="24"/>
        </w:rPr>
        <w:t>φάση ένταξης αυτών στην αγορά απασχόλησης και δημιουργίας δυνατοτήτων πρόσβασης αυτών σε υπηρεσίες κοινωνικής αρωγής και κοινωνικής πρόνοιας.</w:t>
      </w:r>
    </w:p>
    <w:p w14:paraId="24A42AEA"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Επομένως εδώ και το </w:t>
      </w:r>
      <w:r>
        <w:rPr>
          <w:rFonts w:eastAsia="Times New Roman" w:cs="Times New Roman"/>
          <w:szCs w:val="24"/>
        </w:rPr>
        <w:t>ελάχιστο εγγυημένο εισόδημα</w:t>
      </w:r>
      <w:r>
        <w:rPr>
          <w:rFonts w:eastAsia="Times New Roman" w:cs="Times New Roman"/>
          <w:szCs w:val="24"/>
        </w:rPr>
        <w:t xml:space="preserve"> προϋποθέτει εκτός από την πρώτη φάση, αυτή της εισοδηματικής ενίσχ</w:t>
      </w:r>
      <w:r>
        <w:rPr>
          <w:rFonts w:eastAsia="Times New Roman" w:cs="Times New Roman"/>
          <w:szCs w:val="24"/>
        </w:rPr>
        <w:t>υσης και τη δεύτερη φάση</w:t>
      </w:r>
      <w:r>
        <w:rPr>
          <w:rFonts w:eastAsia="Times New Roman" w:cs="Times New Roman"/>
          <w:szCs w:val="24"/>
        </w:rPr>
        <w:t>,</w:t>
      </w:r>
      <w:r>
        <w:rPr>
          <w:rFonts w:eastAsia="Times New Roman" w:cs="Times New Roman"/>
          <w:szCs w:val="24"/>
        </w:rPr>
        <w:t xml:space="preserve"> που είναι η ουσιαστική κοινωνική ένταξη των δικαιούχων στην αγορά απασχόλησης. </w:t>
      </w:r>
    </w:p>
    <w:p w14:paraId="24A42AEB"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Ξέρετε ότι μερικές φορές έχει περισσότερη σημασία και περισσότερη ωφελιμότητα να μη δώσεις σε αυτόν που πεινάει απλά ένα ψάρι αλλά να τον </w:t>
      </w:r>
      <w:r>
        <w:rPr>
          <w:rFonts w:eastAsia="Times New Roman" w:cs="Times New Roman"/>
          <w:szCs w:val="24"/>
        </w:rPr>
        <w:lastRenderedPageBreak/>
        <w:t>μάθεις να ψα</w:t>
      </w:r>
      <w:r>
        <w:rPr>
          <w:rFonts w:eastAsia="Times New Roman" w:cs="Times New Roman"/>
          <w:szCs w:val="24"/>
        </w:rPr>
        <w:t>ρεύει, έτσι ώστε να έχει και επιλογή του ψαριού που θα του προσφερθεί αλλά και δυνατότητα πλέον να ορίζει ο ίδιος -σε έναν ικανοποιητικό βαθμό</w:t>
      </w:r>
      <w:r w:rsidRPr="00237B8A">
        <w:rPr>
          <w:rFonts w:eastAsia="Times New Roman" w:cs="Times New Roman"/>
          <w:szCs w:val="24"/>
        </w:rPr>
        <w:t>,</w:t>
      </w:r>
      <w:r>
        <w:rPr>
          <w:rFonts w:eastAsia="Times New Roman" w:cs="Times New Roman"/>
          <w:szCs w:val="24"/>
        </w:rPr>
        <w:t xml:space="preserve"> νομίζω- τη μοίρα του και την αντιμετώπιση της πείνας του.</w:t>
      </w:r>
    </w:p>
    <w:p w14:paraId="24A42AEC"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λοιπόν, όπως είπα</w:t>
      </w:r>
      <w:r>
        <w:rPr>
          <w:rFonts w:eastAsia="Times New Roman" w:cs="Times New Roman"/>
          <w:szCs w:val="24"/>
        </w:rPr>
        <w:t>,</w:t>
      </w:r>
      <w:r>
        <w:rPr>
          <w:rFonts w:eastAsia="Times New Roman" w:cs="Times New Roman"/>
          <w:szCs w:val="24"/>
        </w:rPr>
        <w:t xml:space="preserve"> τον Ιανουάριο του 2013, ξεκίνησε αυτή η πρωτοβουλία από το Υπουργείο Απασχόλησης, στο οποίο τότε διατελούσα αρμόδιος Υφυπουργός για την πρόνοια και την κοινωνική προστασία.</w:t>
      </w:r>
    </w:p>
    <w:p w14:paraId="24A42AED"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Θυμίζω ότι εκείνη η πρωτοβουλία της </w:t>
      </w:r>
      <w:r>
        <w:rPr>
          <w:rFonts w:eastAsia="Times New Roman" w:cs="Times New Roman"/>
          <w:szCs w:val="24"/>
        </w:rPr>
        <w:t>σ</w:t>
      </w:r>
      <w:r>
        <w:rPr>
          <w:rFonts w:eastAsia="Times New Roman" w:cs="Times New Roman"/>
          <w:szCs w:val="24"/>
        </w:rPr>
        <w:t xml:space="preserve">υγκυβέρνησης δεν είχε ενταχθεί στο πεδίο της </w:t>
      </w:r>
      <w:r>
        <w:rPr>
          <w:rFonts w:eastAsia="Times New Roman" w:cs="Times New Roman"/>
          <w:szCs w:val="24"/>
        </w:rPr>
        <w:t xml:space="preserve">προγραμματικής συμφωνίας της </w:t>
      </w:r>
      <w:r>
        <w:rPr>
          <w:rFonts w:eastAsia="Times New Roman" w:cs="Times New Roman"/>
          <w:szCs w:val="24"/>
        </w:rPr>
        <w:t>κυβέρνησης εθνικής ευθύνης</w:t>
      </w:r>
      <w:r>
        <w:rPr>
          <w:rFonts w:eastAsia="Times New Roman" w:cs="Times New Roman"/>
          <w:szCs w:val="24"/>
        </w:rPr>
        <w:t xml:space="preserve"> με τη στήριξη των τριών κομμάτων. Ήταν εκτός, όπως ήταν εκτός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w:t>
      </w:r>
    </w:p>
    <w:p w14:paraId="24A42AEE"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ελάχιστο εγγυημένο εισόδημα τότε ήταν σε μορφή πιλοτικού προγράμματος, ενταγμένου στο μεσοπρόθεσμο που ψη</w:t>
      </w:r>
      <w:r>
        <w:rPr>
          <w:rFonts w:eastAsia="Times New Roman" w:cs="Times New Roman"/>
          <w:szCs w:val="24"/>
        </w:rPr>
        <w:t>φίστηκε τον Οκτώβρη-Νοέμβρη του 2012, προκειμένου να καλυφθεί αυτό το κενό στην Ελλάδα που ήταν τότε ένα από τα δύο κράτη της Ευρωπαϊκής Ένωσης</w:t>
      </w:r>
      <w:r>
        <w:rPr>
          <w:rFonts w:eastAsia="Times New Roman" w:cs="Times New Roman"/>
          <w:szCs w:val="24"/>
        </w:rPr>
        <w:t>,</w:t>
      </w:r>
      <w:r>
        <w:rPr>
          <w:rFonts w:eastAsia="Times New Roman" w:cs="Times New Roman"/>
          <w:szCs w:val="24"/>
        </w:rPr>
        <w:t xml:space="preserve"> που δεν είχαν εφαρμοσμένο, υλοποιημένο πρόγραμμα εισοδηματικής ενίσχυσης των διαβιούντων σε συνθήκες ακραίας φτ</w:t>
      </w:r>
      <w:r>
        <w:rPr>
          <w:rFonts w:eastAsia="Times New Roman" w:cs="Times New Roman"/>
          <w:szCs w:val="24"/>
        </w:rPr>
        <w:t xml:space="preserve">ώχειας, δηλαδή το </w:t>
      </w:r>
      <w:r>
        <w:rPr>
          <w:rFonts w:eastAsia="Times New Roman" w:cs="Times New Roman"/>
          <w:szCs w:val="24"/>
        </w:rPr>
        <w:t>ελάχιστο εγγυημένο εισόδημα</w:t>
      </w:r>
      <w:r>
        <w:rPr>
          <w:rFonts w:eastAsia="Times New Roman" w:cs="Times New Roman"/>
          <w:szCs w:val="24"/>
        </w:rPr>
        <w:t>.</w:t>
      </w:r>
    </w:p>
    <w:p w14:paraId="24A42AE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Διαβάζω: «Ως βασικό εργαλείο τεκμηρίωσης της εθνικής στρατηγικής κοινωνικής ένταξης, ως απόρροια της Πράσινης Βίβλου, που ήταν το πρώτο </w:t>
      </w:r>
      <w:r>
        <w:rPr>
          <w:rFonts w:eastAsia="Times New Roman" w:cs="Times New Roman"/>
          <w:szCs w:val="24"/>
        </w:rPr>
        <w:lastRenderedPageBreak/>
        <w:t>κείμενο βασικών αρχών που οδηγούσαν σε υλοποίηση εφαρμοσμένων πολιτικών κ</w:t>
      </w:r>
      <w:r>
        <w:rPr>
          <w:rFonts w:eastAsia="Times New Roman" w:cs="Times New Roman"/>
          <w:szCs w:val="24"/>
        </w:rPr>
        <w:t xml:space="preserve">οινωνικής ένταξης, επιλέχθηκε για πρώτη φορά στην ιστορία του ελληνικού συστήματος κοινωνικής ασφάλειας η εκπόνηση ενός προκαταρκτικού κειμένου διαβούλευσης». </w:t>
      </w:r>
    </w:p>
    <w:p w14:paraId="24A42AF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Αυτή ήταν η Πράσινη Βίβλος για την εθνική στρατηγική κοινωνικής ένταξης. </w:t>
      </w:r>
      <w:r>
        <w:rPr>
          <w:rFonts w:eastAsia="Times New Roman" w:cs="Times New Roman"/>
          <w:szCs w:val="24"/>
        </w:rPr>
        <w:t>Θα τεκμηρίωνε τη σκοπιμότητα και αναγκαιότητα της υιοθέτησης βιώσιμων στρατηγικών επιλογών για την ανάπτυξη μιας ολοκληρωμένης πολιτικής πρόληψης και καταπολέμησης του αποκλεισμού και της εισαγωγής νέων προγραμμάτων κοινωνικής παρέμβασης. Παράλληλα, η Πράσ</w:t>
      </w:r>
      <w:r>
        <w:rPr>
          <w:rFonts w:eastAsia="Times New Roman" w:cs="Times New Roman"/>
          <w:szCs w:val="24"/>
        </w:rPr>
        <w:t xml:space="preserve">ινη </w:t>
      </w:r>
      <w:r>
        <w:rPr>
          <w:rFonts w:eastAsia="Times New Roman" w:cs="Times New Roman"/>
          <w:szCs w:val="24"/>
        </w:rPr>
        <w:t>Β</w:t>
      </w:r>
      <w:r>
        <w:rPr>
          <w:rFonts w:eastAsia="Times New Roman" w:cs="Times New Roman"/>
          <w:szCs w:val="24"/>
        </w:rPr>
        <w:t>ίβλος θα διατύπωνε ένα ολοκληρωμένο πλέγμα εισηγήσεων για τις δυνατότητες αξιοποίησης εθνικών και υπερεθνικών πόρων, σε σχέση με την ανάπτυξη της εθνικής στρατηγικής κοινωνικής ένταξης.</w:t>
      </w:r>
    </w:p>
    <w:p w14:paraId="24A42AF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Διαβάζω παρακάτω: «Η Πράσινη Βίβλος κατατέθηκε τον Σεπτέμβριο του</w:t>
      </w:r>
      <w:r>
        <w:rPr>
          <w:rFonts w:eastAsia="Times New Roman" w:cs="Times New Roman"/>
          <w:szCs w:val="24"/>
        </w:rPr>
        <w:t xml:space="preserve"> 2013 από το Υπουργείο Εργασίας, Κοινωνικής Ασφάλισης και Πρόνοιας στη Γενική Γραμματεία Συντονισμού της Κυβέρνησης. Είχε ολοκληρωθεί τον Ιούλιο του 2013 και είχε παραδοθεί τότε στη νέα πολιτική ηγεσία του Υπουργείου, μέλος της οποία ήταν ο κ. Βασίλης </w:t>
      </w:r>
      <w:proofErr w:type="spellStart"/>
      <w:r>
        <w:rPr>
          <w:rFonts w:eastAsia="Times New Roman" w:cs="Times New Roman"/>
          <w:szCs w:val="24"/>
        </w:rPr>
        <w:t>Κεγκ</w:t>
      </w:r>
      <w:r>
        <w:rPr>
          <w:rFonts w:eastAsia="Times New Roman" w:cs="Times New Roman"/>
          <w:szCs w:val="24"/>
        </w:rPr>
        <w:t>έρογλου</w:t>
      </w:r>
      <w:proofErr w:type="spellEnd"/>
      <w:r>
        <w:rPr>
          <w:rFonts w:eastAsia="Times New Roman" w:cs="Times New Roman"/>
          <w:szCs w:val="24"/>
        </w:rPr>
        <w:t>».</w:t>
      </w:r>
    </w:p>
    <w:p w14:paraId="24A42AF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Εκεί για εμένα έγινε κάτι το οποίο ήταν και ουσιαστική διαφορά. Αντί να υιοθετηθεί το μοντέλο της δημόσιας διαβούλευσης της Πράσινης Βίβλου, ό</w:t>
      </w:r>
      <w:r>
        <w:rPr>
          <w:rFonts w:eastAsia="Times New Roman" w:cs="Times New Roman"/>
          <w:szCs w:val="24"/>
        </w:rPr>
        <w:lastRenderedPageBreak/>
        <w:t xml:space="preserve">πως είχε εισηγηθεί η ομάδα εμπειρογνωμόνων που την είχε συντάξει, υιοθετήθηκε μια διαδικασία εσωτερικής </w:t>
      </w:r>
      <w:r>
        <w:rPr>
          <w:rFonts w:eastAsia="Times New Roman" w:cs="Times New Roman"/>
          <w:szCs w:val="24"/>
        </w:rPr>
        <w:t xml:space="preserve">διαβούλευσης μεταξύ των φορέων της κεντρικής διοίκησης που ασκούν αρμοδιότητες στο πεδίο της κοινωνικής ένταξης. </w:t>
      </w:r>
    </w:p>
    <w:p w14:paraId="24A42AF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δημοσιοποι</w:t>
      </w:r>
      <w:r>
        <w:rPr>
          <w:rFonts w:eastAsia="Times New Roman" w:cs="Times New Roman"/>
          <w:szCs w:val="24"/>
        </w:rPr>
        <w:t xml:space="preserve">ήθηκε, δηλαδή, στην κοινωνία και τους φορείς και </w:t>
      </w:r>
      <w:r>
        <w:rPr>
          <w:rFonts w:eastAsia="Times New Roman" w:cs="Times New Roman"/>
          <w:szCs w:val="24"/>
        </w:rPr>
        <w:t>σ</w:t>
      </w:r>
      <w:r>
        <w:rPr>
          <w:rFonts w:eastAsia="Times New Roman" w:cs="Times New Roman"/>
          <w:szCs w:val="24"/>
        </w:rPr>
        <w:t xml:space="preserve">την Κοινωνία των Πολιτών και </w:t>
      </w:r>
      <w:r>
        <w:rPr>
          <w:rFonts w:eastAsia="Times New Roman" w:cs="Times New Roman"/>
          <w:szCs w:val="24"/>
        </w:rPr>
        <w:t>σ</w:t>
      </w:r>
      <w:r>
        <w:rPr>
          <w:rFonts w:eastAsia="Times New Roman" w:cs="Times New Roman"/>
          <w:szCs w:val="24"/>
        </w:rPr>
        <w:t>τις υπηρεσίες που έχουν να κάνουν με την κοινωνι</w:t>
      </w:r>
      <w:r>
        <w:rPr>
          <w:rFonts w:eastAsia="Times New Roman" w:cs="Times New Roman"/>
          <w:szCs w:val="24"/>
        </w:rPr>
        <w:t xml:space="preserve">κή πρόνοια και την κοινωνική ένταξη αυτό το βασικό σχέδιο, η αρχή ενός πολύ σημαντικού στρατηγικού σχεδιασμού. Και παρέμεινε, θα έλεγα, </w:t>
      </w:r>
      <w:proofErr w:type="spellStart"/>
      <w:r>
        <w:rPr>
          <w:rFonts w:eastAsia="Times New Roman" w:cs="Times New Roman"/>
          <w:szCs w:val="24"/>
          <w:lang w:val="en-US"/>
        </w:rPr>
        <w:t>interna</w:t>
      </w:r>
      <w:proofErr w:type="spellEnd"/>
      <w:r>
        <w:rPr>
          <w:rFonts w:eastAsia="Times New Roman" w:cs="Times New Roman"/>
          <w:szCs w:val="24"/>
        </w:rPr>
        <w:t xml:space="preserve"> </w:t>
      </w:r>
      <w:proofErr w:type="spellStart"/>
      <w:r>
        <w:rPr>
          <w:rFonts w:eastAsia="Times New Roman" w:cs="Times New Roman"/>
          <w:szCs w:val="24"/>
          <w:lang w:val="en-US"/>
        </w:rPr>
        <w:t>corporis</w:t>
      </w:r>
      <w:proofErr w:type="spellEnd"/>
      <w:r>
        <w:rPr>
          <w:rFonts w:eastAsia="Times New Roman" w:cs="Times New Roman"/>
          <w:szCs w:val="24"/>
        </w:rPr>
        <w:t xml:space="preserve"> των αρμοδίων υπηρεσιών και φορέων στο πεδίο της κοινωνικής ένταξης.</w:t>
      </w:r>
    </w:p>
    <w:p w14:paraId="24A42AF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Ως αποτέλεσμα, το κείμενο κατευθυντ</w:t>
      </w:r>
      <w:r>
        <w:rPr>
          <w:rFonts w:eastAsia="Times New Roman" w:cs="Times New Roman"/>
          <w:szCs w:val="24"/>
        </w:rPr>
        <w:t>ηρίων αρχών και τα συνοδευτικά παραρτήματα της Πράσινης Βίβλου δεν δόθηκαν ποτέ από το αρμόδιο Υπουργείο Εργασίας στη δημοσιότητα και δεν αποτέλεσαν αντικείμενο πολιτικού, κοινωνικού και επιστημονικού διαλόγου.</w:t>
      </w:r>
    </w:p>
    <w:p w14:paraId="24A42AF5" w14:textId="77777777" w:rsidR="00940AA5" w:rsidRDefault="00122158">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w:t>
      </w:r>
      <w:r>
        <w:rPr>
          <w:rFonts w:eastAsia="Times New Roman"/>
          <w:szCs w:val="24"/>
        </w:rPr>
        <w:t>ου χρόνου ομιλίας του κυρίου Βουλευτή)</w:t>
      </w:r>
    </w:p>
    <w:p w14:paraId="24A42AF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Απεστάλησαν, όμως, από το Υπουργείο τα πορίσματα της Πράσινης Βίβλου στους εκπροσώπους των θεσμών. Και ποια είναι αυτά τα πορίσματα; Είναι πολύ σημαντικά και νομίζω χρήσιμα για όποιον θελήσει να συνεχίσει την </w:t>
      </w:r>
      <w:r>
        <w:rPr>
          <w:rFonts w:eastAsia="Times New Roman" w:cs="Times New Roman"/>
          <w:szCs w:val="24"/>
        </w:rPr>
        <w:lastRenderedPageBreak/>
        <w:t>εκπόνηση</w:t>
      </w:r>
      <w:r>
        <w:rPr>
          <w:rFonts w:eastAsia="Times New Roman" w:cs="Times New Roman"/>
          <w:szCs w:val="24"/>
        </w:rPr>
        <w:t xml:space="preserve"> αυτής της εθνικής στρατηγικής κοινωνικής ένταξης, που είναι το συνεκτικό σχέδιο που πρέπει να έχει η χώρα, όχι αποσπασματικές παρεμβάσεις, όχι κατασπατάληση πόρων, όχι ανορθολογική κατανομή πόρων σε σχέση με τις πολλές και αυξανόμενες ανάγκες.</w:t>
      </w:r>
    </w:p>
    <w:p w14:paraId="24A42AF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Η Πράσινη Β</w:t>
      </w:r>
      <w:r>
        <w:rPr>
          <w:rFonts w:eastAsia="Times New Roman" w:cs="Times New Roman"/>
          <w:szCs w:val="24"/>
        </w:rPr>
        <w:t xml:space="preserve">ίβλος είχε μιλήσει για επιλεκτικές παρεμβάσεις, για έλλειψη </w:t>
      </w:r>
      <w:proofErr w:type="spellStart"/>
      <w:r>
        <w:rPr>
          <w:rFonts w:eastAsia="Times New Roman" w:cs="Times New Roman"/>
          <w:szCs w:val="24"/>
        </w:rPr>
        <w:t>στοχευμένου</w:t>
      </w:r>
      <w:proofErr w:type="spellEnd"/>
      <w:r>
        <w:rPr>
          <w:rFonts w:eastAsia="Times New Roman" w:cs="Times New Roman"/>
          <w:szCs w:val="24"/>
        </w:rPr>
        <w:t xml:space="preserve"> δικτύου ασφαλείας, για αδυναμία ορθολογικής παροχής ασφαλιστικών και </w:t>
      </w:r>
      <w:proofErr w:type="spellStart"/>
      <w:r>
        <w:rPr>
          <w:rFonts w:eastAsia="Times New Roman" w:cs="Times New Roman"/>
          <w:szCs w:val="24"/>
        </w:rPr>
        <w:t>προνοιακών</w:t>
      </w:r>
      <w:proofErr w:type="spellEnd"/>
      <w:r>
        <w:rPr>
          <w:rFonts w:eastAsia="Times New Roman" w:cs="Times New Roman"/>
          <w:szCs w:val="24"/>
        </w:rPr>
        <w:t xml:space="preserve"> παροχών, για οργανωτικές και διοικητικές στρεβλώσεις, για αδυναμίες στη χρηματοδότηση των πολιτικών κοιν</w:t>
      </w:r>
      <w:r>
        <w:rPr>
          <w:rFonts w:eastAsia="Times New Roman" w:cs="Times New Roman"/>
          <w:szCs w:val="24"/>
        </w:rPr>
        <w:t>ωνικής ένταξης, για αδυναμία εξεύρεσης επιπλέον διεθνών πόρων χρηματοδότησης, όπως, ας πούμε, ο χρηματοδοτικός μηχανισμός του ΕΟΧ, του Ευρωπαϊκού Οικονομικού Χώρου, ο οποίος θα μπορούσε να διαθέσει επιπλέον πόρους για την κάλυψη αναγκών στο πεδίο.</w:t>
      </w:r>
    </w:p>
    <w:p w14:paraId="24A42AF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Όλα αυτά</w:t>
      </w:r>
      <w:r>
        <w:rPr>
          <w:rFonts w:eastAsia="Times New Roman" w:cs="Times New Roman"/>
          <w:szCs w:val="24"/>
        </w:rPr>
        <w:t xml:space="preserve">, όμως, </w:t>
      </w:r>
      <w:r>
        <w:rPr>
          <w:rFonts w:eastAsia="Times New Roman"/>
          <w:bCs/>
        </w:rPr>
        <w:t>κυρίες και κύριοι συνάδελφοι,</w:t>
      </w:r>
      <w:r>
        <w:rPr>
          <w:rFonts w:eastAsia="Times New Roman" w:cs="Times New Roman"/>
          <w:szCs w:val="24"/>
        </w:rPr>
        <w:t xml:space="preserve"> για να τελειώσω και να προσπαθήσω και να παραμείνω και ουσιαστικός, είναι ακόμα επιβεβλημένο να γίνουν. Σχέδιο χρειάζεται. Θέλω να πιστεύω ότι δεν αμφισβητούνται οι προθέσεις κανενός. Όλοι θέλουμε να στηρίξουμε τους κο</w:t>
      </w:r>
      <w:r>
        <w:rPr>
          <w:rFonts w:eastAsia="Times New Roman" w:cs="Times New Roman"/>
          <w:szCs w:val="24"/>
        </w:rPr>
        <w:t>ινωνικά ευάλωτους. Βέβαια, άλλοι αναλίσκουν την προσπάθειά τους περισσότερο σε, θα έλεγα, επικοινωνιακού τύπου παρεμβάσεις και άλλοι περισσότερο σε ουσιαστικές παρεμβάσεις. Πάνω απ’ όλα, όμως, χρειάζεται εθνικό σχέδιο. Και το κακό είναι 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μάλλον</w:t>
      </w:r>
      <w:r>
        <w:rPr>
          <w:rFonts w:eastAsia="Times New Roman" w:cs="Times New Roman"/>
          <w:szCs w:val="24"/>
        </w:rPr>
        <w:t>,</w:t>
      </w:r>
      <w:r>
        <w:rPr>
          <w:rFonts w:eastAsia="Times New Roman" w:cs="Times New Roman"/>
          <w:szCs w:val="24"/>
        </w:rPr>
        <w:t xml:space="preserve"> το κρίμα είναι ότι ο πυρήνας αυτού του εθνικού σχεδίου υπάρχει και έχει εκπονηθεί. </w:t>
      </w:r>
    </w:p>
    <w:p w14:paraId="24A42AF9" w14:textId="77777777" w:rsidR="00940AA5" w:rsidRDefault="00122158">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Ολοκληρώστε τη σκέψη σας.</w:t>
      </w:r>
    </w:p>
    <w:p w14:paraId="24A42AFA" w14:textId="77777777" w:rsidR="00940AA5" w:rsidRDefault="00122158">
      <w:pPr>
        <w:spacing w:line="600" w:lineRule="auto"/>
        <w:ind w:firstLine="720"/>
        <w:jc w:val="both"/>
        <w:rPr>
          <w:rFonts w:eastAsia="Times New Roman"/>
          <w:bCs/>
        </w:rPr>
      </w:pPr>
      <w:r>
        <w:rPr>
          <w:rFonts w:eastAsia="Times New Roman" w:cs="Times New Roman"/>
          <w:b/>
          <w:szCs w:val="24"/>
        </w:rPr>
        <w:t xml:space="preserve">ΝΙΚΟΛΑΟΣ ΠΑΝΑΓΙΩΤΟΠΟΥΛΟΣ: </w:t>
      </w:r>
      <w:r>
        <w:rPr>
          <w:rFonts w:eastAsia="Times New Roman" w:cs="Times New Roman"/>
          <w:szCs w:val="24"/>
        </w:rPr>
        <w:t xml:space="preserve">Ευχαριστώ για την ανοχή, </w:t>
      </w:r>
      <w:r>
        <w:rPr>
          <w:rFonts w:eastAsia="Times New Roman"/>
          <w:bCs/>
        </w:rPr>
        <w:t>κύριε Πρόεδρε, και τελειώνω.</w:t>
      </w:r>
    </w:p>
    <w:p w14:paraId="24A42AFB" w14:textId="77777777" w:rsidR="00940AA5" w:rsidRDefault="00122158">
      <w:pPr>
        <w:spacing w:line="600" w:lineRule="auto"/>
        <w:ind w:firstLine="720"/>
        <w:jc w:val="both"/>
        <w:rPr>
          <w:rFonts w:eastAsia="Times New Roman"/>
          <w:bCs/>
        </w:rPr>
      </w:pPr>
      <w:r>
        <w:rPr>
          <w:rFonts w:eastAsia="Times New Roman"/>
          <w:bCs/>
        </w:rPr>
        <w:t>Η Πράσινη Βίβλος ήταν το βασικό</w:t>
      </w:r>
      <w:r>
        <w:rPr>
          <w:rFonts w:eastAsia="Times New Roman"/>
          <w:bCs/>
        </w:rPr>
        <w:t xml:space="preserve"> σχέδιο των κατευθυντηρίων αρχών. Από εκεί και πέρα προέκυψε η εθνική στρατηγική κοινωνικής ένταξης. Το κοινωνικό εγγυημένο εισόδημα ως εισοδηματική πολιτική στήριξης της ακραίας φτώχειας δεν είναι παρά ένα κομμάτι αυτού του συνολικού σχεδίου. </w:t>
      </w:r>
    </w:p>
    <w:p w14:paraId="24A42AFC" w14:textId="77777777" w:rsidR="00940AA5" w:rsidRDefault="00122158">
      <w:pPr>
        <w:spacing w:line="600" w:lineRule="auto"/>
        <w:ind w:firstLine="720"/>
        <w:jc w:val="both"/>
        <w:rPr>
          <w:rFonts w:eastAsia="Times New Roman" w:cs="Times New Roman"/>
          <w:szCs w:val="24"/>
        </w:rPr>
      </w:pPr>
      <w:r>
        <w:rPr>
          <w:rFonts w:eastAsia="Times New Roman"/>
          <w:bCs/>
        </w:rPr>
        <w:t>Ας συμφωνήσ</w:t>
      </w:r>
      <w:r>
        <w:rPr>
          <w:rFonts w:eastAsia="Times New Roman"/>
          <w:bCs/>
        </w:rPr>
        <w:t xml:space="preserve">ουν, λοιπόν, επιτέλους, όλες οι πολιτικές δυνάμεις του τόπου ότι χρειάζεται αυτό το εθνικό σχέδιο και ας ξεκινήσει ένας ουσιαστικός δημόσιος και καθολικός διάλογος, προκειμένου η χώρα να αποκτήσει επιτέλους το σχέδιο, έτσι ώστε να καλυφθούν όσο το δυνατόν </w:t>
      </w:r>
      <w:r>
        <w:rPr>
          <w:rFonts w:eastAsia="Times New Roman"/>
          <w:bCs/>
        </w:rPr>
        <w:t>περισσότερες ανάγκες από ορθολογικά κατανεμημένους πόρους που θα τις καλύψουν.</w:t>
      </w:r>
    </w:p>
    <w:p w14:paraId="24A42AF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Αυτό χρειάζεται. Καλές προθέσεις υπάρχουν. Χρειάζεται το σχέδιο. Υπάρχει το σχέδιο. Ας βγει μπροστά. Ας ξεπεράσουμε τις αναστολές μας από </w:t>
      </w:r>
      <w:r>
        <w:rPr>
          <w:rFonts w:eastAsia="Times New Roman" w:cs="Times New Roman"/>
          <w:szCs w:val="24"/>
        </w:rPr>
        <w:lastRenderedPageBreak/>
        <w:t>την πολιτική αντιπαράθεση</w:t>
      </w:r>
      <w:r>
        <w:rPr>
          <w:rFonts w:eastAsia="Times New Roman" w:cs="Times New Roman"/>
          <w:szCs w:val="24"/>
        </w:rPr>
        <w:t>,</w:t>
      </w:r>
      <w:r>
        <w:rPr>
          <w:rFonts w:eastAsia="Times New Roman" w:cs="Times New Roman"/>
          <w:szCs w:val="24"/>
        </w:rPr>
        <w:t xml:space="preserve"> που πολλές φ</w:t>
      </w:r>
      <w:r>
        <w:rPr>
          <w:rFonts w:eastAsia="Times New Roman" w:cs="Times New Roman"/>
          <w:szCs w:val="24"/>
        </w:rPr>
        <w:t xml:space="preserve">ορές προσλαμβάνει ακραίο χαρακτήρα </w:t>
      </w:r>
      <w:r>
        <w:rPr>
          <w:rFonts w:eastAsia="Times New Roman" w:cs="Times New Roman"/>
          <w:szCs w:val="24"/>
        </w:rPr>
        <w:t>-</w:t>
      </w:r>
      <w:r>
        <w:rPr>
          <w:rFonts w:eastAsia="Times New Roman" w:cs="Times New Roman"/>
          <w:szCs w:val="24"/>
        </w:rPr>
        <w:t xml:space="preserve">θα έλεγα- και ας συμφωνήσουμε στο προκείμενο. Από εκεί και πέρα μπορούν να ξεκινήσουν όλα και να έχουν και αποτέλεσμα. </w:t>
      </w:r>
    </w:p>
    <w:p w14:paraId="24A42AF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4A42AFF"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4A42B00"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w:t>
      </w:r>
      <w:r>
        <w:rPr>
          <w:rFonts w:eastAsia="Times New Roman" w:cs="Times New Roman"/>
          <w:b/>
          <w:szCs w:val="24"/>
        </w:rPr>
        <w:t xml:space="preserve">ς): </w:t>
      </w:r>
      <w:r>
        <w:rPr>
          <w:rFonts w:eastAsia="Times New Roman" w:cs="Times New Roman"/>
          <w:szCs w:val="24"/>
        </w:rPr>
        <w:t>Ευχαριστούμε.</w:t>
      </w:r>
    </w:p>
    <w:p w14:paraId="24A42B0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από την Ένωση Κεντρώων κ. Αναστάσιος Μεγαλομύστακας για δώδεκα λεπτά.</w:t>
      </w:r>
    </w:p>
    <w:p w14:paraId="24A42B02"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Κύριοι συνάδελφοι, κύριε Πρόεδρε, κυρία Υπουργέ, αρχίζω την ομιλία μου λέγοντας ότι δεν μου κάνει</w:t>
      </w:r>
      <w:r>
        <w:rPr>
          <w:rFonts w:eastAsia="Times New Roman" w:cs="Times New Roman"/>
          <w:szCs w:val="24"/>
        </w:rPr>
        <w:t xml:space="preserve"> πλέον εντύπωση ούτε ότι μία πρόταση νόμου</w:t>
      </w:r>
      <w:r>
        <w:rPr>
          <w:rFonts w:eastAsia="Times New Roman" w:cs="Times New Roman"/>
          <w:szCs w:val="24"/>
        </w:rPr>
        <w:t>,</w:t>
      </w:r>
      <w:r>
        <w:rPr>
          <w:rFonts w:eastAsia="Times New Roman" w:cs="Times New Roman"/>
          <w:szCs w:val="24"/>
        </w:rPr>
        <w:t xml:space="preserve"> που κατατέθηκε πριν από δεκαπέντε μήνες</w:t>
      </w:r>
      <w:r>
        <w:rPr>
          <w:rFonts w:eastAsia="Times New Roman" w:cs="Times New Roman"/>
          <w:szCs w:val="24"/>
        </w:rPr>
        <w:t>,</w:t>
      </w:r>
      <w:r>
        <w:rPr>
          <w:rFonts w:eastAsia="Times New Roman" w:cs="Times New Roman"/>
          <w:szCs w:val="24"/>
        </w:rPr>
        <w:t xml:space="preserve"> έρχεται σήμερα προς συζήτηση ούτε αυτό που συνέβη πριν από λίγα λεπτά στη Διάσκεψη των Πρόεδρων, καθώς στην ουσία μάς φέρνετε με μία </w:t>
      </w:r>
      <w:r>
        <w:rPr>
          <w:rFonts w:eastAsia="Times New Roman" w:cs="Times New Roman"/>
          <w:szCs w:val="24"/>
        </w:rPr>
        <w:t>κ</w:t>
      </w:r>
      <w:r>
        <w:rPr>
          <w:rFonts w:eastAsia="Times New Roman" w:cs="Times New Roman"/>
          <w:szCs w:val="24"/>
        </w:rPr>
        <w:t xml:space="preserve">ύρωση αύριο κομμάτι του τέταρτου </w:t>
      </w:r>
      <w:proofErr w:type="spellStart"/>
      <w:r>
        <w:rPr>
          <w:rFonts w:eastAsia="Times New Roman" w:cs="Times New Roman"/>
          <w:szCs w:val="24"/>
        </w:rPr>
        <w:t>μνημ</w:t>
      </w:r>
      <w:r>
        <w:rPr>
          <w:rFonts w:eastAsia="Times New Roman" w:cs="Times New Roman"/>
          <w:szCs w:val="24"/>
        </w:rPr>
        <w:t>ονιακού</w:t>
      </w:r>
      <w:proofErr w:type="spellEnd"/>
      <w:r>
        <w:rPr>
          <w:rFonts w:eastAsia="Times New Roman" w:cs="Times New Roman"/>
          <w:szCs w:val="24"/>
        </w:rPr>
        <w:t xml:space="preserve"> νομοσχεδίου μέσω τροπολογιών. </w:t>
      </w:r>
    </w:p>
    <w:p w14:paraId="24A42B0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w:t>
      </w:r>
      <w:r>
        <w:rPr>
          <w:rFonts w:eastAsia="Times New Roman" w:cs="Times New Roman"/>
          <w:szCs w:val="24"/>
        </w:rPr>
        <w:t>αυτό που κάνετε και η πολιτική που ακολουθείτε δεν προάγει το πολίτευμά μας, το οποίο είναι ένα κοινοβουλευτικό πολίτευμα</w:t>
      </w:r>
      <w:r>
        <w:rPr>
          <w:rFonts w:eastAsia="Times New Roman" w:cs="Times New Roman"/>
          <w:szCs w:val="24"/>
        </w:rPr>
        <w:t>,</w:t>
      </w:r>
      <w:r>
        <w:rPr>
          <w:rFonts w:eastAsia="Times New Roman" w:cs="Times New Roman"/>
          <w:szCs w:val="24"/>
        </w:rPr>
        <w:t xml:space="preserve"> που θα έπρεπε να το εξυψώνουμε και όχι να του φερόμαστε με τον τρόπο που κάνετε </w:t>
      </w:r>
      <w:r>
        <w:rPr>
          <w:rFonts w:eastAsia="Times New Roman" w:cs="Times New Roman"/>
          <w:szCs w:val="24"/>
        </w:rPr>
        <w:lastRenderedPageBreak/>
        <w:t>εσείς</w:t>
      </w:r>
      <w:r>
        <w:rPr>
          <w:rFonts w:eastAsia="Times New Roman" w:cs="Times New Roman"/>
          <w:szCs w:val="24"/>
        </w:rPr>
        <w:t>. Στην πράξη είστε οι νομοθέτες, καθώς σας το επιτρέπει η κοινοβουλευτική σας πλειοψηφία. Όμως, αυτό δεν αναιρεί το ίδιο δικαίωμα από τους υπόλοιπους συναδέλφους που βρισκόμαστε μέσα σε αυτή την Αίθουσα, εκτός και εάν αυτό θέλετε να καταφέρετε.</w:t>
      </w:r>
    </w:p>
    <w:p w14:paraId="24A42B0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Ερχόμαστε σ</w:t>
      </w:r>
      <w:r>
        <w:rPr>
          <w:rFonts w:eastAsia="Times New Roman" w:cs="Times New Roman"/>
          <w:szCs w:val="24"/>
        </w:rPr>
        <w:t xml:space="preserve">ήμερα, επομένως, να συζητήσουμε μια πρόταση νόμου που έχει χάσει την επικαιρότητά της και πολλά άρθρα της θέλουν </w:t>
      </w:r>
      <w:proofErr w:type="spellStart"/>
      <w:r>
        <w:rPr>
          <w:rFonts w:eastAsia="Times New Roman" w:cs="Times New Roman"/>
          <w:szCs w:val="24"/>
        </w:rPr>
        <w:t>επικαιροποίηση</w:t>
      </w:r>
      <w:proofErr w:type="spellEnd"/>
      <w:r>
        <w:rPr>
          <w:rFonts w:eastAsia="Times New Roman" w:cs="Times New Roman"/>
          <w:szCs w:val="24"/>
        </w:rPr>
        <w:t xml:space="preserve">. Όπως είπε η </w:t>
      </w:r>
      <w:r>
        <w:rPr>
          <w:rFonts w:eastAsia="Times New Roman" w:cs="Times New Roman"/>
          <w:szCs w:val="24"/>
        </w:rPr>
        <w:t>ε</w:t>
      </w:r>
      <w:r>
        <w:rPr>
          <w:rFonts w:eastAsia="Times New Roman" w:cs="Times New Roman"/>
          <w:szCs w:val="24"/>
        </w:rPr>
        <w:t xml:space="preserve">ισηγήτρια της Δημοκρατικής Συμπαράταξης στις </w:t>
      </w:r>
      <w:r>
        <w:rPr>
          <w:rFonts w:eastAsia="Times New Roman" w:cs="Times New Roman"/>
          <w:szCs w:val="24"/>
        </w:rPr>
        <w:t>ε</w:t>
      </w:r>
      <w:r>
        <w:rPr>
          <w:rFonts w:eastAsia="Times New Roman" w:cs="Times New Roman"/>
          <w:szCs w:val="24"/>
        </w:rPr>
        <w:t>πιτροπές, πολλά από τα άρθρα έχουν σε μεγάλο μέρος υλοποιηθεί από τη</w:t>
      </w:r>
      <w:r>
        <w:rPr>
          <w:rFonts w:eastAsia="Times New Roman" w:cs="Times New Roman"/>
          <w:szCs w:val="24"/>
        </w:rPr>
        <w:t>ν Κυβέρνηση, όπως έχει γίνει στην ουσία και με το δεύτερο άρθρο</w:t>
      </w:r>
      <w:r>
        <w:rPr>
          <w:rFonts w:eastAsia="Times New Roman" w:cs="Times New Roman"/>
          <w:szCs w:val="24"/>
        </w:rPr>
        <w:t>,</w:t>
      </w:r>
      <w:r>
        <w:rPr>
          <w:rFonts w:eastAsia="Times New Roman" w:cs="Times New Roman"/>
          <w:szCs w:val="24"/>
        </w:rPr>
        <w:t xml:space="preserve"> στο οποίο έχουμε να κάνουμε κάποιες παρατηρήσεις, καθώς άκουσα και εσάς αλλά και έναν ομιλητή από τη Νέα Δημοκρατία να παλεύετε για το ποιος έφερε την καλύτερη κοινωνική πολιτική. </w:t>
      </w:r>
    </w:p>
    <w:p w14:paraId="24A42B0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ήθελα ν</w:t>
      </w:r>
      <w:r>
        <w:rPr>
          <w:rFonts w:eastAsia="Times New Roman" w:cs="Times New Roman"/>
          <w:szCs w:val="24"/>
        </w:rPr>
        <w:t xml:space="preserve">α σας θυμίσω ότι το </w:t>
      </w:r>
      <w:r>
        <w:rPr>
          <w:rFonts w:eastAsia="Times New Roman" w:cs="Times New Roman"/>
          <w:szCs w:val="24"/>
        </w:rPr>
        <w:t>ελάχιστο εγγυημένο εισόδημα</w:t>
      </w:r>
      <w:r>
        <w:rPr>
          <w:rFonts w:eastAsia="Times New Roman" w:cs="Times New Roman"/>
          <w:szCs w:val="24"/>
        </w:rPr>
        <w:t xml:space="preserve"> –ή όπως αλλιώς θέλετε να το αποκαλούμε- αποτελεί μια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που έχουμε αναλάβει. Καθιερώθηκε για πρώτη φορά το 2012, στο πλαίσιο του μνημονίου οικονομικών και χρηματοπιστωτικών πολιτικών για την</w:t>
      </w:r>
      <w:r>
        <w:rPr>
          <w:rFonts w:eastAsia="Times New Roman" w:cs="Times New Roman"/>
          <w:szCs w:val="24"/>
        </w:rPr>
        <w:t xml:space="preserve"> εφαρμογή του δεύτερου προγράμματος οικονομικής προσαρμογής της ελληνικής οικονομίας. Άρχισε να εφαρμόζεται πιλοτικά από το 2012, σε δεύτερη φάση το 2014 και το 2016, ενώ καθολικά εφαρμόζεται από τον Ιανουάριο του 2017.</w:t>
      </w:r>
    </w:p>
    <w:p w14:paraId="24A42B0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Επομένως ας μην ευλογούμε μόνο τα γέ</w:t>
      </w:r>
      <w:r>
        <w:rPr>
          <w:rFonts w:eastAsia="Times New Roman" w:cs="Times New Roman"/>
          <w:szCs w:val="24"/>
        </w:rPr>
        <w:t xml:space="preserve">νια μας αλλά ας δούμε τι πραγματικά συμβαίνει και ας το λέμε και αυτό στον κόσμο. Δεν είναι ντροπή να λέμε τα θετικά και της Ευρώπης, γιατί σε αυτή την Αίθουσα στον βωμό του λαϊκισμού έχουμε μάθει να λέμε μόνο τα αρνητικά και να λέμε ότι για όλα φταίνε οι </w:t>
      </w:r>
      <w:r>
        <w:rPr>
          <w:rFonts w:eastAsia="Times New Roman" w:cs="Times New Roman"/>
          <w:szCs w:val="24"/>
        </w:rPr>
        <w:t>ξένοι. Δεν είναι έτσι ακριβώς. Η Ευρώπη μας έχει βοηθήσει πολύ. Δυστυχώς, όμως, βλέπουμε τις πολιτικές μας, αλλά και τις πολιτικές κάποιων από τους δανειστές</w:t>
      </w:r>
      <w:r>
        <w:rPr>
          <w:rFonts w:eastAsia="Times New Roman" w:cs="Times New Roman"/>
          <w:szCs w:val="24"/>
        </w:rPr>
        <w:t>,</w:t>
      </w:r>
      <w:r>
        <w:rPr>
          <w:rFonts w:eastAsia="Times New Roman" w:cs="Times New Roman"/>
          <w:szCs w:val="24"/>
        </w:rPr>
        <w:t xml:space="preserve"> να μη συνάδουν με το ευρωπαϊκό πνεύμα, το οποίο πρέπει να υπηρετούμε όλοι μας, καθώς μόνο έτσι θα</w:t>
      </w:r>
      <w:r>
        <w:rPr>
          <w:rFonts w:eastAsia="Times New Roman" w:cs="Times New Roman"/>
          <w:szCs w:val="24"/>
        </w:rPr>
        <w:t xml:space="preserve"> εξασφαλιστούν τα αγαθά που απολαμβάναμε τα τελευταία χρόνια προ κρίσης, στην οποία βέβαια δεν μας οδηγήσατε εσείς αλλά μας βουλιάζετε περισσότερο μέσα. Είναι κάτι το οποίο είναι αποτέλεσμα της κακής πολιτικής των διακυβερνήσεων ΠΑΣΟΚ και Νέας Δημοκρατίας.</w:t>
      </w:r>
    </w:p>
    <w:p w14:paraId="24A42B0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άλλο κρίσιμο ζήτημα σχετικά μ</w:t>
      </w:r>
      <w:r>
        <w:rPr>
          <w:rFonts w:eastAsia="Times New Roman" w:cs="Times New Roman"/>
          <w:szCs w:val="24"/>
        </w:rPr>
        <w:t>ε</w:t>
      </w:r>
      <w:r>
        <w:rPr>
          <w:rFonts w:eastAsia="Times New Roman" w:cs="Times New Roman"/>
          <w:szCs w:val="24"/>
        </w:rPr>
        <w:t xml:space="preserve"> αυτή την πρόταση νόμου και σχετικ</w:t>
      </w:r>
      <w:r>
        <w:rPr>
          <w:rFonts w:eastAsia="Times New Roman" w:cs="Times New Roman"/>
          <w:szCs w:val="24"/>
        </w:rPr>
        <w:t>ά</w:t>
      </w:r>
      <w:r>
        <w:rPr>
          <w:rFonts w:eastAsia="Times New Roman" w:cs="Times New Roman"/>
          <w:szCs w:val="24"/>
        </w:rPr>
        <w:t xml:space="preserve"> με τους νόμους που έχετε ψηφίσει είναι το πότε και πώς θα εφαρμοστούν. Επίσης, η αξιολόγησή τους δεν είναι ξεκάθαρη σε εμάς, καθώς καλό είναι να νομοθετούμε</w:t>
      </w:r>
      <w:r>
        <w:rPr>
          <w:rFonts w:eastAsia="Times New Roman" w:cs="Times New Roman"/>
          <w:szCs w:val="24"/>
        </w:rPr>
        <w:t xml:space="preserve"> αλλά πρέπει να βλέπουμε και τι αποτέλεσμα έχουν αυτοί οι νόμοι. Η αρμόδια Υπουργός έδωσε κάποια στοιχεία, όχι ωστόσο αναλυτικά</w:t>
      </w:r>
      <w:r>
        <w:rPr>
          <w:rFonts w:eastAsia="Times New Roman" w:cs="Times New Roman"/>
          <w:szCs w:val="24"/>
        </w:rPr>
        <w:t>,</w:t>
      </w:r>
      <w:r>
        <w:rPr>
          <w:rFonts w:eastAsia="Times New Roman" w:cs="Times New Roman"/>
          <w:szCs w:val="24"/>
        </w:rPr>
        <w:t xml:space="preserve"> ώστε να μπορούμε να βγάλουμε ασφαλή συμπεράσματα. </w:t>
      </w:r>
    </w:p>
    <w:p w14:paraId="24A42B0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Επομένως εμείς ζητάμε άμεση ενημέρωση κατά τακτά χρονικά διαστήματα για το π</w:t>
      </w:r>
      <w:r>
        <w:rPr>
          <w:rFonts w:eastAsia="Times New Roman" w:cs="Times New Roman"/>
          <w:szCs w:val="24"/>
        </w:rPr>
        <w:t>ώς πορεύονται αυτά τα προγράμματα κοινωνικής πολιτικής, προκειμένου να ξέρουμε και ποια είναι τα αποτελέσματα. Έχουμε δει σε πάρα πολλές περιπτώσεις στην Ελλάδα τυφλοί οδηγοί ταξί να παίρνουν επιδόματα ή άνθρωποι που έχουν πάρα πολλά εισοδήματα να παίρνουν</w:t>
      </w:r>
      <w:r>
        <w:rPr>
          <w:rFonts w:eastAsia="Times New Roman" w:cs="Times New Roman"/>
          <w:szCs w:val="24"/>
        </w:rPr>
        <w:t xml:space="preserve"> επιδόματα.</w:t>
      </w:r>
    </w:p>
    <w:p w14:paraId="24A42B0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Αυτό που ζητάμε και αυτό που είναι πρόταση της Ένωσης Κεντρώων είναι πραγματικά να δίνονται τα χρήματα σε αυτούς που έχουν ανάγκη, γιατί είδαμε και με τον μποναμά σας με τη δέκατη τρίτη σύνταξη ποιοι πήραν τις συντάξεις, πολλοί συνταξιούχοι</w:t>
      </w:r>
      <w:r>
        <w:rPr>
          <w:rFonts w:eastAsia="Times New Roman" w:cs="Times New Roman"/>
          <w:szCs w:val="24"/>
        </w:rPr>
        <w:t>,</w:t>
      </w:r>
      <w:r>
        <w:rPr>
          <w:rFonts w:eastAsia="Times New Roman" w:cs="Times New Roman"/>
          <w:szCs w:val="24"/>
        </w:rPr>
        <w:t xml:space="preserve"> οι οποίοι είχαν κάποιο εισόδημα με το οποίο μπορούσαν να ζήσουν, όχι όπως άλλες εποχές, αλλά μπορούσαν να τα βγάζουν πέρα, να παίρνουν αυτό το επίδομα, αυτό το βοήθημα ή όπως αλλιώς θέλετε πείτε το, και άνεργες οικογένειες, που είχαν να ταΐσουν τα παιδιά </w:t>
      </w:r>
      <w:r>
        <w:rPr>
          <w:rFonts w:eastAsia="Times New Roman" w:cs="Times New Roman"/>
          <w:szCs w:val="24"/>
        </w:rPr>
        <w:t xml:space="preserve">τους, να πληρώσουν το ρεύμα τους, το νοίκι, να ζεσταθούν, να μένουν έτσι. Δεν είναι σωστή κοινωνική πολιτική αυτή. </w:t>
      </w:r>
    </w:p>
    <w:p w14:paraId="24A42B0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δυστυχώς, όλα αυτά πρέπει να τα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έτσι ώστε να δημιουργηθεί ένας κώδικας, μια πλατφόρμα. Ευτυχώς τα ηλεκτρονικά μέσα</w:t>
      </w:r>
      <w:r>
        <w:rPr>
          <w:rFonts w:eastAsia="Times New Roman" w:cs="Times New Roman"/>
          <w:szCs w:val="24"/>
        </w:rPr>
        <w:t xml:space="preserve"> που έχουμε πλέον μας το επιτρέπουν αυτό. Το θέμα είναι να θέλουμε να το κάνουμε, να ψαχτούμε λίγο, να διερευνήσουμε το τι γίνεται στον υπόλοιπο κόσμο, στον πολιτισμένο κόσμο. Γιατί σ’ αυτούς τους τομείς νομίζω ότι η Ελλάδα </w:t>
      </w:r>
      <w:r>
        <w:rPr>
          <w:rFonts w:eastAsia="Times New Roman" w:cs="Times New Roman"/>
          <w:szCs w:val="24"/>
        </w:rPr>
        <w:lastRenderedPageBreak/>
        <w:t>δεν έχει καταφέρει αυτά που έχου</w:t>
      </w:r>
      <w:r>
        <w:rPr>
          <w:rFonts w:eastAsia="Times New Roman" w:cs="Times New Roman"/>
          <w:szCs w:val="24"/>
        </w:rPr>
        <w:t>ν καταφέρει αυτοί και δεν μπορώ να υποστηρίξω ότι προάγουμε τον σχετικό πολιτισμό όσον αφορά αυτά τα θέματα. Επομένως δείτε το λίγο πιο σοβαρά, όπου του αρμόζει και λάβετε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όλες τις παραμέτρους, έτσι ώστε να υπάρχει όλο αυτό το κοινωνικό κράτος που</w:t>
      </w:r>
      <w:r>
        <w:rPr>
          <w:rFonts w:eastAsia="Times New Roman" w:cs="Times New Roman"/>
          <w:szCs w:val="24"/>
        </w:rPr>
        <w:t xml:space="preserve"> όλοι θέλουμε, αν κι αυτό δεν είναι που θα μας βγάλει από την κρίση. Και το ξέρετε πολύ καλά. </w:t>
      </w:r>
    </w:p>
    <w:p w14:paraId="24A42B0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Είναι υποκριτικό μετά την ψήφιση μέρους του τέταρτου μνημονίου, γιατί βλέπουμε ότι και αύριο θα συνεχισθεί και μάλλον και στο προηγούμενο νομοσχέδιο που συζητήσα</w:t>
      </w:r>
      <w:r>
        <w:rPr>
          <w:rFonts w:eastAsia="Times New Roman" w:cs="Times New Roman"/>
          <w:szCs w:val="24"/>
        </w:rPr>
        <w:t xml:space="preserve">με υπήρχαν μέσα τα άρθρα -γι’ αυτό φέρατε και ως επείγον- κάποια </w:t>
      </w:r>
      <w:proofErr w:type="spellStart"/>
      <w:r>
        <w:rPr>
          <w:rFonts w:eastAsia="Times New Roman" w:cs="Times New Roman"/>
          <w:szCs w:val="24"/>
        </w:rPr>
        <w:t>προαπαιτούμενα</w:t>
      </w:r>
      <w:proofErr w:type="spellEnd"/>
      <w:r>
        <w:rPr>
          <w:rFonts w:eastAsia="Times New Roman" w:cs="Times New Roman"/>
          <w:szCs w:val="24"/>
        </w:rPr>
        <w:t>. Επομένως μετά από το συμπληρωματικό μνημόνιο –όπως θέλετε πείτε το- φέρνετε μια πρόταση νόμου που δεν δίνει κα</w:t>
      </w:r>
      <w:r>
        <w:rPr>
          <w:rFonts w:eastAsia="Times New Roman" w:cs="Times New Roman"/>
          <w:szCs w:val="24"/>
        </w:rPr>
        <w:t>μ</w:t>
      </w:r>
      <w:r>
        <w:rPr>
          <w:rFonts w:eastAsia="Times New Roman" w:cs="Times New Roman"/>
          <w:szCs w:val="24"/>
        </w:rPr>
        <w:t>μία απολύτως λύση. Ούτε την ίαση φέρνει ούτε την ανάπτυξη. Η Ελλ</w:t>
      </w:r>
      <w:r>
        <w:rPr>
          <w:rFonts w:eastAsia="Times New Roman" w:cs="Times New Roman"/>
          <w:szCs w:val="24"/>
        </w:rPr>
        <w:t xml:space="preserve">άδα πάσχει από ύφεση. Και όσο και να μας μειώσουν το χρέος –αν μας το μειώσουν, που μακάρι να συμβεί, να γίνει κάποια ρύθμιση- εάν δεν έρθει η ανάπτυξη, δεν πρόκειται να έρθει τίποτα διαφορετικό στις ελληνικές οικογένειες. </w:t>
      </w:r>
    </w:p>
    <w:p w14:paraId="24A42B0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Άκουσα κάποιους από εσάς της </w:t>
      </w:r>
      <w:r>
        <w:rPr>
          <w:rFonts w:eastAsia="Times New Roman" w:cs="Times New Roman"/>
          <w:szCs w:val="24"/>
        </w:rPr>
        <w:t>σ</w:t>
      </w:r>
      <w:r>
        <w:rPr>
          <w:rFonts w:eastAsia="Times New Roman" w:cs="Times New Roman"/>
          <w:szCs w:val="24"/>
        </w:rPr>
        <w:t>υγ</w:t>
      </w:r>
      <w:r>
        <w:rPr>
          <w:rFonts w:eastAsia="Times New Roman" w:cs="Times New Roman"/>
          <w:szCs w:val="24"/>
        </w:rPr>
        <w:t xml:space="preserve">κυβέρνησης να λένε ότι «εμείς καταφέραμε να ρίξουμε το ποσοστό της ανεργίας». Δεν το καταφέρατε. Γιατί; Πρώτον, οι μισοί και παραπάνω από όσους προσλαμβάνονται ακόμα και τώρα στην τουριστική περίοδο, προσλαμβάνονται σε καθεστώς </w:t>
      </w:r>
      <w:proofErr w:type="spellStart"/>
      <w:r>
        <w:rPr>
          <w:rFonts w:eastAsia="Times New Roman" w:cs="Times New Roman"/>
          <w:szCs w:val="24"/>
        </w:rPr>
        <w:t>ημιαπασχό</w:t>
      </w:r>
      <w:r>
        <w:rPr>
          <w:rFonts w:eastAsia="Times New Roman" w:cs="Times New Roman"/>
          <w:szCs w:val="24"/>
        </w:rPr>
        <w:lastRenderedPageBreak/>
        <w:t>λησης</w:t>
      </w:r>
      <w:proofErr w:type="spellEnd"/>
      <w:r>
        <w:rPr>
          <w:rFonts w:eastAsia="Times New Roman" w:cs="Times New Roman"/>
          <w:szCs w:val="24"/>
        </w:rPr>
        <w:t>. Αλλά και επε</w:t>
      </w:r>
      <w:r>
        <w:rPr>
          <w:rFonts w:eastAsia="Times New Roman" w:cs="Times New Roman"/>
          <w:szCs w:val="24"/>
        </w:rPr>
        <w:t xml:space="preserve">ιδή πολύ φοβάμαι ότι τα ποσοστά της ανεργίας μειώνονται εξαιτίας της φυγής, νέων ανθρώπων κυρίως, στο εξωτερικό. Ας τους διώξουμε όλους τους ανέργους και να λέμε ότι έχουμε καταπολεμήσει την ανεργία. </w:t>
      </w:r>
    </w:p>
    <w:p w14:paraId="24A42B0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Δυστυχώς δεν είναι αυτή η λύση. Δεν είναι αυτό που ζητά</w:t>
      </w:r>
      <w:r>
        <w:rPr>
          <w:rFonts w:eastAsia="Times New Roman" w:cs="Times New Roman"/>
          <w:szCs w:val="24"/>
        </w:rPr>
        <w:t xml:space="preserve">με. Η ανάπτυξη θα έρθει μόνο εάν διώξουμε από πάνω μας όλες τις παλαιοκομματικές συνήθειες, οι οποίες σας οδηγούν στο να ζυγίζετε το πολιτικό κόστος και να μη φέρνετε τις μεταρρυθμίσεις που πρέπει για να πατάξουμε την ανεργία,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τις κά</w:t>
      </w:r>
      <w:r>
        <w:rPr>
          <w:rFonts w:eastAsia="Times New Roman" w:cs="Times New Roman"/>
          <w:szCs w:val="24"/>
        </w:rPr>
        <w:t>θετες μειώσεις σε μισθούς και συντάξεις. Αυτό είναι που πρέπει να δούμε.</w:t>
      </w:r>
    </w:p>
    <w:p w14:paraId="24A42B0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Όσον αφορά το δεύτερο άρθρο της πρότασης νόμου που κατατέθηκε για τις καθυστερήσεις στην απορρόφηση των κονδυλίων ΤΕΒΑ, πρέπει να δράσετε άμεσα. Είδαμε τι έγινε στην περίπτωση των προ</w:t>
      </w:r>
      <w:r>
        <w:rPr>
          <w:rFonts w:eastAsia="Times New Roman" w:cs="Times New Roman"/>
          <w:szCs w:val="24"/>
        </w:rPr>
        <w:t>σφύγων. Τα κονδύλια δεν τα αξιοποιήσαμε άμεσα, καθώς δεν υπήρχαν οι δομές. Ελπίζουμε τώρα με τον διορισμό του Υπουργού και του Αναπληρωτή Υπουργού, σχετικά με τα ευρωπαϊκά ταμεία, να μην έχουμε ανάλογες καθυστερήσεις, καθώς είναι λεφτά που υπάρχουν και πρέ</w:t>
      </w:r>
      <w:r>
        <w:rPr>
          <w:rFonts w:eastAsia="Times New Roman" w:cs="Times New Roman"/>
          <w:szCs w:val="24"/>
        </w:rPr>
        <w:t xml:space="preserve">πει να μοιραστούν στην κοινωνία. </w:t>
      </w:r>
    </w:p>
    <w:p w14:paraId="24A42B0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Επομένως δεν πιστεύω ότι πρέπει να μας εμποδίζει κάτι, έτσι ώστε αυτά να γίνονται άμεσα, για να διευκολύνουμε λίγο τους πολίτες, που τόσο πολύ κτυπάμε με όλα τα μέτρα που ψηφίζονται μέσα στο </w:t>
      </w:r>
      <w:r>
        <w:rPr>
          <w:rFonts w:eastAsia="Times New Roman" w:cs="Times New Roman"/>
          <w:szCs w:val="24"/>
        </w:rPr>
        <w:t>ε</w:t>
      </w:r>
      <w:r>
        <w:rPr>
          <w:rFonts w:eastAsia="Times New Roman" w:cs="Times New Roman"/>
          <w:szCs w:val="24"/>
        </w:rPr>
        <w:t xml:space="preserve">λληνικό Κοινοβούλιο. </w:t>
      </w:r>
    </w:p>
    <w:p w14:paraId="24A42B1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Τα άρθρα</w:t>
      </w:r>
      <w:r>
        <w:rPr>
          <w:rFonts w:eastAsia="Times New Roman" w:cs="Times New Roman"/>
          <w:szCs w:val="24"/>
        </w:rPr>
        <w:t xml:space="preserve"> 3 και 4 είναι άρθρα</w:t>
      </w:r>
      <w:r>
        <w:rPr>
          <w:rFonts w:eastAsia="Times New Roman" w:cs="Times New Roman"/>
          <w:szCs w:val="24"/>
        </w:rPr>
        <w:t>,</w:t>
      </w:r>
      <w:r>
        <w:rPr>
          <w:rFonts w:eastAsia="Times New Roman" w:cs="Times New Roman"/>
          <w:szCs w:val="24"/>
        </w:rPr>
        <w:t xml:space="preserve"> που δεν μπορούμε να προσθέσουμε κάτι άλλο, είναι άρθρα λογικά και θα έπρεπε να ισχύουν αυτά που λέγονται μέσα. Το ίδιο συμβαίνει και με τα υπόλοιπα άρθρα, απλώς έχω κάποιες παρατηρήσεις. </w:t>
      </w:r>
    </w:p>
    <w:p w14:paraId="24A42B1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Στο άρθρο 5, για παράδειγμα, που προτείνετε να</w:t>
      </w:r>
      <w:r>
        <w:rPr>
          <w:rFonts w:eastAsia="Times New Roman" w:cs="Times New Roman"/>
          <w:szCs w:val="24"/>
        </w:rPr>
        <w:t xml:space="preserve"> αναλάβουν τα ΚΕΠ κι άλλες αρμοδιότητες, δεν μας βρίσκουν αντίθετους. Ωστόσο, σε έναν επιτυχημένο θεσμό, όπως είναι αυτός των ΚΕΠ, δεν θα έπρεπε να τους φορτώνουμε με επιπλέον βάρος, εάν πρώτα δεν έχουμε εξασφαλίσει για αυτούς τους πόρους, έτσι ώστε να εξα</w:t>
      </w:r>
      <w:r>
        <w:rPr>
          <w:rFonts w:eastAsia="Times New Roman" w:cs="Times New Roman"/>
          <w:szCs w:val="24"/>
        </w:rPr>
        <w:t xml:space="preserve">σφαλισθεί και η εύρυθμη λειτουργία. Το να φορτώσουμε έναν φορέα, που πάει καλά, με επιπλέον αρμοδιότητες, εάν δεν τον εξοπλίσουμε κιόλας με όσα χρειάζεται, τότε θα αποτελέσει την ταφόπλακά του στην ουσία χωρίς να μπορεί να </w:t>
      </w:r>
      <w:proofErr w:type="spellStart"/>
      <w:r>
        <w:rPr>
          <w:rFonts w:eastAsia="Times New Roman" w:cs="Times New Roman"/>
          <w:szCs w:val="24"/>
        </w:rPr>
        <w:t>αντεπεξέλθει</w:t>
      </w:r>
      <w:proofErr w:type="spellEnd"/>
      <w:r>
        <w:rPr>
          <w:rFonts w:eastAsia="Times New Roman" w:cs="Times New Roman"/>
          <w:szCs w:val="24"/>
        </w:rPr>
        <w:t xml:space="preserve"> και στις υπόλοιπες υ</w:t>
      </w:r>
      <w:r>
        <w:rPr>
          <w:rFonts w:eastAsia="Times New Roman" w:cs="Times New Roman"/>
          <w:szCs w:val="24"/>
        </w:rPr>
        <w:t xml:space="preserve">ποχρεώσεις του. </w:t>
      </w:r>
    </w:p>
    <w:p w14:paraId="24A42B12" w14:textId="77777777" w:rsidR="00940AA5" w:rsidRDefault="00122158">
      <w:pPr>
        <w:spacing w:line="600" w:lineRule="auto"/>
        <w:ind w:firstLine="720"/>
        <w:jc w:val="both"/>
        <w:rPr>
          <w:rFonts w:eastAsia="Times New Roman"/>
          <w:szCs w:val="24"/>
        </w:rPr>
      </w:pPr>
      <w:r>
        <w:rPr>
          <w:rFonts w:eastAsia="Times New Roman"/>
          <w:szCs w:val="24"/>
        </w:rPr>
        <w:t xml:space="preserve">Σε αυτό το κομμάτι η Ένωση Κεντρώων έχει μιλήσει για συγχωνεύσεις, για </w:t>
      </w:r>
      <w:proofErr w:type="spellStart"/>
      <w:r>
        <w:rPr>
          <w:rFonts w:eastAsia="Times New Roman"/>
          <w:szCs w:val="24"/>
        </w:rPr>
        <w:t>αλληλοκαλύψεις</w:t>
      </w:r>
      <w:proofErr w:type="spellEnd"/>
      <w:r>
        <w:rPr>
          <w:rFonts w:eastAsia="Times New Roman"/>
          <w:szCs w:val="24"/>
        </w:rPr>
        <w:t xml:space="preserve"> αρμοδιοτήτων πολλών φορέων και έχουμε κατακρίνει πάρα πολλές φορές από αυτό το Βήμα την πολιτική σας να δημιουργείτε νέες υπηρεσίες, νέους φορείς, νέα τα</w:t>
      </w:r>
      <w:r>
        <w:rPr>
          <w:rFonts w:eastAsia="Times New Roman"/>
          <w:szCs w:val="24"/>
        </w:rPr>
        <w:t xml:space="preserve">μεία, τα οποία πιστεύουμε ότι εξυπηρετούν το χτίσιμο ενός κομματικού στρατού, για να εξασφαλίσετε κάποιο ποσοστό στις επόμενες εκλογές. Δεν ξέρω ποιο θα είναι αυτό και ποιος από τους Έλληνες </w:t>
      </w:r>
      <w:r>
        <w:rPr>
          <w:rFonts w:eastAsia="Times New Roman"/>
          <w:szCs w:val="24"/>
        </w:rPr>
        <w:lastRenderedPageBreak/>
        <w:t>πολίτες θα σας υποστηρίξει για άλλη μια φορά, καθώς είναι πρόδηλη</w:t>
      </w:r>
      <w:r>
        <w:rPr>
          <w:rFonts w:eastAsia="Times New Roman"/>
          <w:szCs w:val="24"/>
        </w:rPr>
        <w:t xml:space="preserve"> η υποκρισία και η κακή πολιτική</w:t>
      </w:r>
      <w:r>
        <w:rPr>
          <w:rFonts w:eastAsia="Times New Roman"/>
          <w:szCs w:val="24"/>
        </w:rPr>
        <w:t>,</w:t>
      </w:r>
      <w:r>
        <w:rPr>
          <w:rFonts w:eastAsia="Times New Roman"/>
          <w:szCs w:val="24"/>
        </w:rPr>
        <w:t xml:space="preserve"> με την οποία συνεχίζετε να διακυβερνάτε αυτή τη χώρα. Επομένως είμαστε σύμφωνοι και με το άρθρο 5.</w:t>
      </w:r>
    </w:p>
    <w:p w14:paraId="24A42B13" w14:textId="77777777" w:rsidR="00940AA5" w:rsidRDefault="00122158">
      <w:pPr>
        <w:spacing w:line="600" w:lineRule="auto"/>
        <w:ind w:firstLine="720"/>
        <w:jc w:val="both"/>
        <w:rPr>
          <w:rFonts w:eastAsia="Times New Roman"/>
          <w:szCs w:val="24"/>
        </w:rPr>
      </w:pPr>
      <w:r>
        <w:rPr>
          <w:rFonts w:eastAsia="Times New Roman"/>
          <w:szCs w:val="24"/>
        </w:rPr>
        <w:t xml:space="preserve">Θα κλείσω με το άρθρο 6, το οποίο αφορά τους φορείς και τα </w:t>
      </w:r>
      <w:r>
        <w:rPr>
          <w:rFonts w:eastAsia="Times New Roman"/>
          <w:szCs w:val="24"/>
        </w:rPr>
        <w:t>κέντρα εκπαίδευσης κοινωνικής υποστήριξης</w:t>
      </w:r>
      <w:r>
        <w:rPr>
          <w:rFonts w:eastAsia="Times New Roman"/>
          <w:szCs w:val="24"/>
        </w:rPr>
        <w:t xml:space="preserve"> και </w:t>
      </w:r>
      <w:r>
        <w:rPr>
          <w:rFonts w:eastAsia="Times New Roman"/>
          <w:szCs w:val="24"/>
        </w:rPr>
        <w:t>κατάρτισης ατόμων</w:t>
      </w:r>
      <w:r>
        <w:rPr>
          <w:rFonts w:eastAsia="Times New Roman"/>
          <w:szCs w:val="24"/>
        </w:rPr>
        <w:t xml:space="preserve"> </w:t>
      </w:r>
      <w:r>
        <w:rPr>
          <w:rFonts w:eastAsia="Times New Roman"/>
          <w:szCs w:val="24"/>
        </w:rPr>
        <w:t xml:space="preserve">με </w:t>
      </w:r>
      <w:r>
        <w:rPr>
          <w:rFonts w:eastAsia="Times New Roman"/>
          <w:szCs w:val="24"/>
        </w:rPr>
        <w:t>αναπη</w:t>
      </w:r>
      <w:r>
        <w:rPr>
          <w:rFonts w:eastAsia="Times New Roman"/>
          <w:szCs w:val="24"/>
        </w:rPr>
        <w:t xml:space="preserve">ρία. Έγινε ένα τραγικό λάθος το 2011, </w:t>
      </w:r>
      <w:r>
        <w:rPr>
          <w:rFonts w:eastAsia="Times New Roman"/>
          <w:szCs w:val="24"/>
        </w:rPr>
        <w:t>καθόσον</w:t>
      </w:r>
      <w:r>
        <w:rPr>
          <w:rFonts w:eastAsia="Times New Roman"/>
          <w:szCs w:val="24"/>
        </w:rPr>
        <w:t xml:space="preserve"> οι δομές μεταφέρθηκαν με πρωτοβουλία του τότε Υφυπουργού κ. </w:t>
      </w:r>
      <w:proofErr w:type="spellStart"/>
      <w:r>
        <w:rPr>
          <w:rFonts w:eastAsia="Times New Roman"/>
          <w:szCs w:val="24"/>
        </w:rPr>
        <w:t>Μπόλαρη</w:t>
      </w:r>
      <w:proofErr w:type="spellEnd"/>
      <w:r>
        <w:rPr>
          <w:rFonts w:eastAsia="Times New Roman"/>
          <w:szCs w:val="24"/>
        </w:rPr>
        <w:t xml:space="preserve"> με τον νόμο του 2011. Συμφώνησαν όλα τα κόμματα, νομίζω, ότι ήταν εσφαλμένη κίνηση. Δεν είδα να διαφωνεί κανένας σήμερα. Το αποτέλεσμα</w:t>
      </w:r>
      <w:r>
        <w:rPr>
          <w:rFonts w:eastAsia="Times New Roman"/>
          <w:szCs w:val="24"/>
        </w:rPr>
        <w:t xml:space="preserve"> ήταν τα δημόσια αυτά </w:t>
      </w:r>
      <w:r>
        <w:rPr>
          <w:rFonts w:eastAsia="Times New Roman"/>
          <w:szCs w:val="24"/>
        </w:rPr>
        <w:t>κέντρα αποκατ</w:t>
      </w:r>
      <w:r>
        <w:rPr>
          <w:rFonts w:eastAsia="Times New Roman"/>
          <w:szCs w:val="24"/>
        </w:rPr>
        <w:t>άστασης να εγκαταλειφθούν, οι διοικητικές των νοσοκομείων να απορροφήσουν το προσωπικό και ένας εξοπλισμός μεγάλης αξίας να σκουριάζει</w:t>
      </w:r>
      <w:r>
        <w:rPr>
          <w:rFonts w:eastAsia="Times New Roman"/>
          <w:szCs w:val="24"/>
        </w:rPr>
        <w:t>,</w:t>
      </w:r>
      <w:r>
        <w:rPr>
          <w:rFonts w:eastAsia="Times New Roman"/>
          <w:szCs w:val="24"/>
        </w:rPr>
        <w:t xml:space="preserve"> στην ουσία</w:t>
      </w:r>
      <w:r>
        <w:rPr>
          <w:rFonts w:eastAsia="Times New Roman"/>
          <w:szCs w:val="24"/>
        </w:rPr>
        <w:t>,</w:t>
      </w:r>
      <w:r>
        <w:rPr>
          <w:rFonts w:eastAsia="Times New Roman"/>
          <w:szCs w:val="24"/>
        </w:rPr>
        <w:t xml:space="preserve"> και να αναγκάζ</w:t>
      </w:r>
      <w:r>
        <w:rPr>
          <w:rFonts w:eastAsia="Times New Roman"/>
          <w:szCs w:val="24"/>
        </w:rPr>
        <w:t>ονται οι</w:t>
      </w:r>
      <w:r>
        <w:rPr>
          <w:rFonts w:eastAsia="Times New Roman"/>
          <w:szCs w:val="24"/>
        </w:rPr>
        <w:t xml:space="preserve"> πολίτες να πηγαίνουν σε ιδιωτικά κέντρα. Τα ιδιωτικά αυτά κέντρα θησαύρισαν την περίοδο που τα δημόσια κατέρρεαν σιγά-σιγά. Ο Έλληνας πολίτης δεν έχει την οικονομική δυνατότητα να δώσει χρήματα για την αποκατάστασή του, όταν θα έπρεπε να έχει προνοήσει γι</w:t>
      </w:r>
      <w:r>
        <w:rPr>
          <w:rFonts w:eastAsia="Times New Roman"/>
          <w:szCs w:val="24"/>
        </w:rPr>
        <w:t>’</w:t>
      </w:r>
      <w:r>
        <w:rPr>
          <w:rFonts w:eastAsia="Times New Roman"/>
          <w:szCs w:val="24"/>
        </w:rPr>
        <w:t xml:space="preserve"> αυτό η ελληνική Κυβέρνηση, καθώς είχε όλα τα απαραίτητα εφόδια.</w:t>
      </w:r>
    </w:p>
    <w:p w14:paraId="24A42B14" w14:textId="77777777" w:rsidR="00940AA5" w:rsidRDefault="00122158">
      <w:pPr>
        <w:spacing w:line="600" w:lineRule="auto"/>
        <w:ind w:firstLine="720"/>
        <w:jc w:val="both"/>
        <w:rPr>
          <w:rFonts w:eastAsia="Times New Roman"/>
          <w:szCs w:val="24"/>
        </w:rPr>
      </w:pPr>
      <w:r>
        <w:rPr>
          <w:rFonts w:eastAsia="Times New Roman"/>
          <w:szCs w:val="24"/>
        </w:rPr>
        <w:t>Θέλουμε να κλείσουμε, συμφωνώντας με αυτό. Ωστόσο θα θέλαμε να έχουμε περισσότερες διευκρινίσεις για το πώς θα λειτουργήσει αυτό το σχήμα Υπουργείου-Περιφέρειας, έτσι ώστε να μπορεί να διοικ</w:t>
      </w:r>
      <w:r>
        <w:rPr>
          <w:rFonts w:eastAsia="Times New Roman"/>
          <w:szCs w:val="24"/>
        </w:rPr>
        <w:t xml:space="preserve">ηθεί γρήγορα και να </w:t>
      </w:r>
      <w:r>
        <w:rPr>
          <w:rFonts w:eastAsia="Times New Roman"/>
          <w:szCs w:val="24"/>
        </w:rPr>
        <w:lastRenderedPageBreak/>
        <w:t>μην υπάρχουν τα κωλύματα που προκαλεί η γραφειοκρατία σε πάρα πολλά θέματα στην Ελλάδα.</w:t>
      </w:r>
    </w:p>
    <w:p w14:paraId="24A42B15" w14:textId="77777777" w:rsidR="00940AA5" w:rsidRDefault="00122158">
      <w:pPr>
        <w:spacing w:line="600" w:lineRule="auto"/>
        <w:ind w:firstLine="720"/>
        <w:jc w:val="both"/>
        <w:rPr>
          <w:rFonts w:eastAsia="Times New Roman"/>
          <w:szCs w:val="24"/>
        </w:rPr>
      </w:pPr>
      <w:r>
        <w:rPr>
          <w:rFonts w:eastAsia="Times New Roman"/>
          <w:szCs w:val="24"/>
        </w:rPr>
        <w:t>Θέλω να σας ζητήσω, σε όσους συναδέλφους του ΣΥΡΙΖΑ βρίσκονται εδώ μέσα, να υψώσουν λίγο το ανάστημά τους, γιατί είναι ντροπιαστικό και για σας αλλά</w:t>
      </w:r>
      <w:r>
        <w:rPr>
          <w:rFonts w:eastAsia="Times New Roman"/>
          <w:szCs w:val="24"/>
        </w:rPr>
        <w:t xml:space="preserve"> και για εμάς να συμμετέχουμε σε αυτόν τον τρόπο νομοθέτησης και να αναλάβετε τις ευθύνες σας. Δεν μπορούμε να ακούμε από Βουλευτές, από Υπουργούς ότι θα συζητήσουμε το</w:t>
      </w:r>
      <w:r>
        <w:rPr>
          <w:rFonts w:eastAsia="Times New Roman"/>
          <w:szCs w:val="24"/>
        </w:rPr>
        <w:t>ν</w:t>
      </w:r>
      <w:r>
        <w:rPr>
          <w:rFonts w:eastAsia="Times New Roman"/>
          <w:szCs w:val="24"/>
        </w:rPr>
        <w:t xml:space="preserve"> νόμο που ψηφίσαμε πριν δυο μέρες ή πριν μια βδομάδα. Η συζήτηση πρέπει να γίνεται πριν</w:t>
      </w:r>
      <w:r>
        <w:rPr>
          <w:rFonts w:eastAsia="Times New Roman"/>
          <w:szCs w:val="24"/>
        </w:rPr>
        <w:t>, να βλέπετε ποιες είναι οι αντιρρήσεις σας, να βλέπετε ποια είναι τα σημεία που δεν συμφωνείτε και να ζητάτε να μην ισχύσουν. Δεν γίνεται να φέρνετε νόμο, να τον ψηφίζετε και στη συνέχεια με τροπολογία να ζητάτε να αποσυρθεί. Αυτό είναι ντροπή για όλους ε</w:t>
      </w:r>
      <w:r>
        <w:rPr>
          <w:rFonts w:eastAsia="Times New Roman"/>
          <w:szCs w:val="24"/>
        </w:rPr>
        <w:t>μάς και είναι ένας από τους λόγους που οδήγησε τον κόσμο να έχει αυτή την απαξίωση απέναντι στο πολιτικό σύστημα και πρέπει να αλλάξει. Όλοι πρέπει να προσπαθήσουμε γι</w:t>
      </w:r>
      <w:r>
        <w:rPr>
          <w:rFonts w:eastAsia="Times New Roman"/>
          <w:szCs w:val="24"/>
        </w:rPr>
        <w:t>’</w:t>
      </w:r>
      <w:r>
        <w:rPr>
          <w:rFonts w:eastAsia="Times New Roman"/>
          <w:szCs w:val="24"/>
        </w:rPr>
        <w:t xml:space="preserve"> αυτό.</w:t>
      </w:r>
    </w:p>
    <w:p w14:paraId="24A42B16" w14:textId="77777777" w:rsidR="00940AA5" w:rsidRDefault="00122158">
      <w:pPr>
        <w:spacing w:line="600" w:lineRule="auto"/>
        <w:ind w:firstLine="720"/>
        <w:jc w:val="both"/>
        <w:rPr>
          <w:rFonts w:eastAsia="Times New Roman"/>
          <w:szCs w:val="24"/>
        </w:rPr>
      </w:pPr>
      <w:r>
        <w:rPr>
          <w:rFonts w:eastAsia="Times New Roman"/>
          <w:szCs w:val="24"/>
        </w:rPr>
        <w:t>Σας ευχαριστώ πολύ.</w:t>
      </w:r>
    </w:p>
    <w:p w14:paraId="24A42B17" w14:textId="77777777" w:rsidR="00940AA5" w:rsidRDefault="00122158">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24A42B18" w14:textId="77777777" w:rsidR="00940AA5" w:rsidRDefault="00122158">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ΩΝ (Αναστάσιος Κουράκης):</w:t>
      </w:r>
      <w:r>
        <w:rPr>
          <w:rFonts w:eastAsia="Times New Roman"/>
          <w:szCs w:val="24"/>
        </w:rPr>
        <w:t xml:space="preserve"> Ευχαριστούμε τον κ. Μεγαλομύστακα.</w:t>
      </w:r>
    </w:p>
    <w:p w14:paraId="24A42B19" w14:textId="77777777" w:rsidR="00940AA5" w:rsidRDefault="00122158">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w:t>
      </w:r>
      <w:r>
        <w:rPr>
          <w:rFonts w:eastAsia="Times New Roman"/>
          <w:szCs w:val="24"/>
        </w:rPr>
        <w:t xml:space="preserve"> ΒΕΝΙΖΕΛΟΣ» και ενημερώθηκαν για την ιστορία του κτηρίου και τον τρόπο οργάνωσης και λειτουργίας της Βουλής, τριάντα πέντε μαθήτριες και μαθητές και τέσσερις εκπαιδευτικοί συνοδοί τους από το Δημοτικό Σχολείο Παντοκράτορα Ζακύνθου.</w:t>
      </w:r>
    </w:p>
    <w:p w14:paraId="24A42B1A" w14:textId="77777777" w:rsidR="00940AA5" w:rsidRDefault="00122158">
      <w:pPr>
        <w:spacing w:line="600" w:lineRule="auto"/>
        <w:ind w:firstLine="720"/>
        <w:jc w:val="both"/>
        <w:rPr>
          <w:rFonts w:eastAsia="Times New Roman"/>
          <w:szCs w:val="24"/>
        </w:rPr>
      </w:pPr>
      <w:r>
        <w:rPr>
          <w:rFonts w:eastAsia="Times New Roman"/>
          <w:szCs w:val="24"/>
        </w:rPr>
        <w:t>Η Βουλή σάς καλωσορίζει.</w:t>
      </w:r>
      <w:r>
        <w:rPr>
          <w:rFonts w:eastAsia="Times New Roman"/>
          <w:szCs w:val="24"/>
        </w:rPr>
        <w:t xml:space="preserve"> </w:t>
      </w:r>
    </w:p>
    <w:p w14:paraId="24A42B1B" w14:textId="77777777" w:rsidR="00940AA5" w:rsidRDefault="00122158">
      <w:pPr>
        <w:spacing w:line="600" w:lineRule="auto"/>
        <w:ind w:firstLine="539"/>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24A42B1C" w14:textId="77777777" w:rsidR="00940AA5" w:rsidRDefault="00122158">
      <w:pPr>
        <w:spacing w:line="600" w:lineRule="auto"/>
        <w:ind w:firstLine="720"/>
        <w:jc w:val="both"/>
        <w:rPr>
          <w:rFonts w:eastAsia="Times New Roman"/>
          <w:szCs w:val="24"/>
        </w:rPr>
      </w:pPr>
      <w:r>
        <w:rPr>
          <w:rFonts w:eastAsia="Times New Roman"/>
          <w:szCs w:val="24"/>
        </w:rPr>
        <w:t>Προχωρούμε με τον Βουλευτή της Χρυσής Αυγής κ. Χρήστο Χατζησάββα.</w:t>
      </w:r>
    </w:p>
    <w:p w14:paraId="24A42B1D" w14:textId="77777777" w:rsidR="00940AA5" w:rsidRDefault="00122158">
      <w:pPr>
        <w:spacing w:line="600" w:lineRule="auto"/>
        <w:ind w:firstLine="720"/>
        <w:jc w:val="both"/>
        <w:rPr>
          <w:rFonts w:eastAsia="Times New Roman"/>
          <w:szCs w:val="24"/>
        </w:rPr>
      </w:pPr>
      <w:r>
        <w:rPr>
          <w:rFonts w:eastAsia="Times New Roman"/>
          <w:szCs w:val="24"/>
        </w:rPr>
        <w:t>Έχετε τον λόγο, κύριε συνάδελφε, για επτά λεπτά.</w:t>
      </w:r>
    </w:p>
    <w:p w14:paraId="24A42B1E" w14:textId="77777777" w:rsidR="00940AA5" w:rsidRDefault="00122158">
      <w:pPr>
        <w:spacing w:line="600" w:lineRule="auto"/>
        <w:ind w:firstLine="720"/>
        <w:jc w:val="both"/>
        <w:rPr>
          <w:rFonts w:eastAsia="Times New Roman"/>
          <w:szCs w:val="24"/>
        </w:rPr>
      </w:pPr>
      <w:r>
        <w:rPr>
          <w:rFonts w:eastAsia="Times New Roman"/>
          <w:b/>
          <w:szCs w:val="24"/>
        </w:rPr>
        <w:t>ΧΡΗΣΤΟΣ ΧΑΤΖΗΣΑΒΒΑΣ:</w:t>
      </w:r>
      <w:r>
        <w:rPr>
          <w:rFonts w:eastAsia="Times New Roman"/>
          <w:szCs w:val="24"/>
        </w:rPr>
        <w:t xml:space="preserve"> Ευχαριστώ, κύριε Πρόεδρε.</w:t>
      </w:r>
    </w:p>
    <w:p w14:paraId="24A42B1F" w14:textId="77777777" w:rsidR="00940AA5" w:rsidRDefault="00122158">
      <w:pPr>
        <w:spacing w:line="600" w:lineRule="auto"/>
        <w:ind w:firstLine="720"/>
        <w:jc w:val="both"/>
        <w:rPr>
          <w:rFonts w:eastAsia="Times New Roman"/>
          <w:szCs w:val="24"/>
        </w:rPr>
      </w:pPr>
      <w:r>
        <w:rPr>
          <w:rFonts w:eastAsia="Times New Roman"/>
          <w:szCs w:val="24"/>
        </w:rPr>
        <w:t>Ελπίζω τα παιδιά να μην είδαν ότι η λειτου</w:t>
      </w:r>
      <w:r>
        <w:rPr>
          <w:rFonts w:eastAsia="Times New Roman"/>
          <w:szCs w:val="24"/>
        </w:rPr>
        <w:t>ργία της Ολομέλειας είναι χωρίς Κυβέρνηση, χωρίς Υπουργούς, χωρίς Υφυπουργούς και με τροπολογίες να μπαίνουν σε μια κύρωση αύριο</w:t>
      </w:r>
      <w:r>
        <w:rPr>
          <w:rFonts w:eastAsia="Times New Roman"/>
          <w:szCs w:val="24"/>
        </w:rPr>
        <w:t>,</w:t>
      </w:r>
      <w:r>
        <w:rPr>
          <w:rFonts w:eastAsia="Times New Roman"/>
          <w:szCs w:val="24"/>
        </w:rPr>
        <w:t xml:space="preserve"> για να έρθει το τέταρτο μνημόνιο με τα συμπληρωματικά μέτρα του. Ούτως ή άλλως, έχει στηθεί σήμερα εδώ πέρα μια παράσταση με δ</w:t>
      </w:r>
      <w:r>
        <w:rPr>
          <w:rFonts w:eastAsia="Times New Roman"/>
          <w:szCs w:val="24"/>
        </w:rPr>
        <w:t>ήθεν διαξιφισμούς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ΠΑΣΟΚ. Η Νέα Δημοκρατία πού είναι, άραγε; Έναν εγγεγραμμένο Βουλευτή έχει σήμερα για να μιλήσει.</w:t>
      </w:r>
    </w:p>
    <w:p w14:paraId="24A42B20" w14:textId="77777777" w:rsidR="00940AA5" w:rsidRDefault="00122158">
      <w:pPr>
        <w:spacing w:line="600" w:lineRule="auto"/>
        <w:ind w:firstLine="720"/>
        <w:jc w:val="both"/>
        <w:rPr>
          <w:rFonts w:eastAsia="Times New Roman"/>
          <w:szCs w:val="24"/>
        </w:rPr>
      </w:pPr>
      <w:r>
        <w:rPr>
          <w:rFonts w:eastAsia="Times New Roman"/>
          <w:szCs w:val="24"/>
        </w:rPr>
        <w:lastRenderedPageBreak/>
        <w:t>Μεγάλη αβάντα, λοιπόν, σήμερα στο ΠΑΣΟΚ, για να εκθέσει τάχα τη φιλολαϊκή θεώρησ</w:t>
      </w:r>
      <w:r>
        <w:rPr>
          <w:rFonts w:eastAsia="Times New Roman"/>
          <w:szCs w:val="24"/>
        </w:rPr>
        <w:t>ή</w:t>
      </w:r>
      <w:r>
        <w:rPr>
          <w:rFonts w:eastAsia="Times New Roman"/>
          <w:szCs w:val="24"/>
        </w:rPr>
        <w:t xml:space="preserve"> του για τα πράγματα, σαν να μην κυβέρνησε το ΠΑΣΟΚ</w:t>
      </w:r>
      <w:r>
        <w:rPr>
          <w:rFonts w:eastAsia="Times New Roman"/>
          <w:szCs w:val="24"/>
        </w:rPr>
        <w:t xml:space="preserve"> ποτέ, σαν να μην συγκυβέρνησε με τη Νέα Δημοκρατία ποτέ, σαν να μην κυβερνάει τώρα μέσα από την Κυβέρνηση ΣΥΡΙΖΑ με τους πρώην Υπουργούς και με τους πρώην Βουλευτές του.</w:t>
      </w:r>
    </w:p>
    <w:p w14:paraId="24A42B2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Σαν να μην ξέρουμε ότι η φιλολαϊκή θεώρηση ΠΑΣΟΚ είναι η εξής: «Περνάμε καλά εμείς, π</w:t>
      </w:r>
      <w:r>
        <w:rPr>
          <w:rFonts w:eastAsia="Times New Roman" w:cs="Times New Roman"/>
          <w:szCs w:val="24"/>
        </w:rPr>
        <w:t xml:space="preserve">ερνάνε καλά οι δικοί μας και όσοι θέλουν να γίνουν δικοί μας εις βάρος των επόμενων γενεών». Μάλλον θα έπρεπε οι ΑΝΕΛ να ανησυχούν λίγο, γιατί το ΠΑΣΟΚ ξέρει καλά από συγκυβέρνηση και βλέπουμε λίγο τώρα να προωθείται. Το «Τσοβόλα, </w:t>
      </w:r>
      <w:proofErr w:type="spellStart"/>
      <w:r>
        <w:rPr>
          <w:rFonts w:eastAsia="Times New Roman" w:cs="Times New Roman"/>
          <w:szCs w:val="24"/>
        </w:rPr>
        <w:t>δώσ</w:t>
      </w:r>
      <w:proofErr w:type="spellEnd"/>
      <w:r>
        <w:rPr>
          <w:rFonts w:eastAsia="Times New Roman" w:cs="Times New Roman"/>
          <w:szCs w:val="24"/>
        </w:rPr>
        <w:t>’ τα όλα» και οι λοιπέ</w:t>
      </w:r>
      <w:r>
        <w:rPr>
          <w:rFonts w:eastAsia="Times New Roman" w:cs="Times New Roman"/>
          <w:szCs w:val="24"/>
        </w:rPr>
        <w:t>ς σοβαρές πολιτικές μάς οδήγησαν στη σημερινή κατάσταση. Οπότε φυσικά και να ομιλεί το ΠΑΣΟΚ</w:t>
      </w:r>
      <w:r>
        <w:rPr>
          <w:rFonts w:eastAsia="Times New Roman" w:cs="Times New Roman"/>
          <w:szCs w:val="24"/>
        </w:rPr>
        <w:t>,</w:t>
      </w:r>
      <w:r>
        <w:rPr>
          <w:rFonts w:eastAsia="Times New Roman" w:cs="Times New Roman"/>
          <w:szCs w:val="24"/>
        </w:rPr>
        <w:t xml:space="preserve"> για να θυμούμαστε όλοι ότι το οφείλουμε κυρίως στις πολιτικές τις δικές του, αλλά και στην ελλιπή αντιπολίτευση από τη Νέα Δημοκρατία</w:t>
      </w:r>
      <w:r>
        <w:rPr>
          <w:rFonts w:eastAsia="Times New Roman" w:cs="Times New Roman"/>
          <w:szCs w:val="24"/>
        </w:rPr>
        <w:t>,</w:t>
      </w:r>
      <w:r>
        <w:rPr>
          <w:rFonts w:eastAsia="Times New Roman" w:cs="Times New Roman"/>
          <w:szCs w:val="24"/>
        </w:rPr>
        <w:t xml:space="preserve"> αυτό που σήμερα περνάει ο ε</w:t>
      </w:r>
      <w:r>
        <w:rPr>
          <w:rFonts w:eastAsia="Times New Roman" w:cs="Times New Roman"/>
          <w:szCs w:val="24"/>
        </w:rPr>
        <w:t xml:space="preserve">λληνικός λαός. </w:t>
      </w:r>
    </w:p>
    <w:p w14:paraId="24A42B2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Δεν έχετε καταλάβει καν ποιο είναι το πρόβλημα της ελληνικής κοινωνίας. Θέλετε να εγγυηθείτε ψίχουλα στον ελληνικό λαό με ποσά που δεν φτάνουν ούτε για μία εβδομάδα για μία οικογένεια. Το πρόβλημα δεν είναι μόνο το εισόδημα. Το πρόβλημα </w:t>
      </w:r>
      <w:r>
        <w:rPr>
          <w:rFonts w:eastAsia="Times New Roman" w:cs="Times New Roman"/>
          <w:szCs w:val="24"/>
        </w:rPr>
        <w:t xml:space="preserve">είναι το κόστος ζωής και η </w:t>
      </w:r>
      <w:proofErr w:type="spellStart"/>
      <w:r>
        <w:rPr>
          <w:rFonts w:eastAsia="Times New Roman" w:cs="Times New Roman"/>
          <w:szCs w:val="24"/>
        </w:rPr>
        <w:t>υπερφορολόγηση</w:t>
      </w:r>
      <w:proofErr w:type="spellEnd"/>
      <w:r>
        <w:rPr>
          <w:rFonts w:eastAsia="Times New Roman" w:cs="Times New Roman"/>
          <w:szCs w:val="24"/>
        </w:rPr>
        <w:t xml:space="preserve"> στην Ελλάδα.</w:t>
      </w:r>
    </w:p>
    <w:p w14:paraId="24A42B2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Οι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και φυσικά το ΠΑΣΟΚ μας έβαλε στα μνημόνια, αφού πρώτα στράγγισε τον λαό με διάφορα τεχνάσματα</w:t>
      </w:r>
      <w:r>
        <w:rPr>
          <w:rFonts w:eastAsia="Times New Roman" w:cs="Times New Roman"/>
          <w:szCs w:val="24"/>
        </w:rPr>
        <w:t>,</w:t>
      </w:r>
      <w:r>
        <w:rPr>
          <w:rFonts w:eastAsia="Times New Roman" w:cs="Times New Roman"/>
          <w:szCs w:val="24"/>
        </w:rPr>
        <w:t xml:space="preserve"> όπως του χρηματιστηρίου και άλλα τέτοια. Έφερε το </w:t>
      </w:r>
      <w:r>
        <w:rPr>
          <w:rFonts w:eastAsia="Times New Roman" w:cs="Times New Roman"/>
          <w:szCs w:val="24"/>
          <w:lang w:val="en-US"/>
        </w:rPr>
        <w:t>PSI</w:t>
      </w:r>
      <w:r>
        <w:rPr>
          <w:rFonts w:eastAsia="Times New Roman" w:cs="Times New Roman"/>
          <w:szCs w:val="24"/>
        </w:rPr>
        <w:t xml:space="preserve">, κατέστρεψε τους </w:t>
      </w:r>
      <w:proofErr w:type="spellStart"/>
      <w:r>
        <w:rPr>
          <w:rFonts w:eastAsia="Times New Roman" w:cs="Times New Roman"/>
          <w:szCs w:val="24"/>
        </w:rPr>
        <w:t>μικροομολογιούχους</w:t>
      </w:r>
      <w:proofErr w:type="spellEnd"/>
      <w:r>
        <w:rPr>
          <w:rFonts w:eastAsia="Times New Roman" w:cs="Times New Roman"/>
          <w:szCs w:val="24"/>
        </w:rPr>
        <w:t xml:space="preserve">, φορολόγησε τους πάντες και τα πάντα και συνεχίζετε ως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κ</w:t>
      </w:r>
      <w:r>
        <w:rPr>
          <w:rFonts w:eastAsia="Times New Roman" w:cs="Times New Roman"/>
          <w:szCs w:val="24"/>
        </w:rPr>
        <w:t>ι</w:t>
      </w:r>
      <w:r>
        <w:rPr>
          <w:rFonts w:eastAsia="Times New Roman" w:cs="Times New Roman"/>
          <w:szCs w:val="24"/>
        </w:rPr>
        <w:t xml:space="preserve"> εσείς. </w:t>
      </w:r>
    </w:p>
    <w:p w14:paraId="24A42B2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Φορολογείτε τα μικρομάγαζα, τους αγρότες, τους εργάτες, τους ελεύθερους επαγγελματίες. Δεν έχει μείνει τίποτα ανοιχτό ούτε στις πόλεις. Τα χωριά έχουν</w:t>
      </w:r>
      <w:r>
        <w:rPr>
          <w:rFonts w:eastAsia="Times New Roman" w:cs="Times New Roman"/>
          <w:szCs w:val="24"/>
        </w:rPr>
        <w:t xml:space="preserve"> ερημώσει εντελώς και εννοείται ότι δεν έχει μείνει τίποτα. Τα προϊόντα στα σο</w:t>
      </w:r>
      <w:r>
        <w:rPr>
          <w:rFonts w:eastAsia="Times New Roman" w:cs="Times New Roman"/>
          <w:szCs w:val="24"/>
        </w:rPr>
        <w:t>υπερ</w:t>
      </w:r>
      <w:r>
        <w:rPr>
          <w:rFonts w:eastAsia="Times New Roman" w:cs="Times New Roman"/>
          <w:szCs w:val="24"/>
        </w:rPr>
        <w:t xml:space="preserve">μάρκετ τα αγοράζει ο κόσμος πανάκριβα, πιο ακριβά και από χώρες της </w:t>
      </w:r>
      <w:r>
        <w:rPr>
          <w:rFonts w:eastAsia="Times New Roman" w:cs="Times New Roman"/>
          <w:szCs w:val="24"/>
        </w:rPr>
        <w:t>Κ</w:t>
      </w:r>
      <w:r>
        <w:rPr>
          <w:rFonts w:eastAsia="Times New Roman" w:cs="Times New Roman"/>
          <w:szCs w:val="24"/>
        </w:rPr>
        <w:t xml:space="preserve">εντρικής και </w:t>
      </w:r>
      <w:r>
        <w:rPr>
          <w:rFonts w:eastAsia="Times New Roman" w:cs="Times New Roman"/>
          <w:szCs w:val="24"/>
        </w:rPr>
        <w:t>Β</w:t>
      </w:r>
      <w:r>
        <w:rPr>
          <w:rFonts w:eastAsia="Times New Roman" w:cs="Times New Roman"/>
          <w:szCs w:val="24"/>
        </w:rPr>
        <w:t>όρειας Ευρώπης. Τα ενοίκια είναι στα ύψη και των σπιτιών και των επαγγελματικών στεγών. Η Δ</w:t>
      </w:r>
      <w:r>
        <w:rPr>
          <w:rFonts w:eastAsia="Times New Roman" w:cs="Times New Roman"/>
          <w:szCs w:val="24"/>
        </w:rPr>
        <w:t>ΕΗ έχει δεκατρείς χρεώσεις άσχετες με το ρεύμα και την κατανάλωσή του, μόνο και μόνο για να αποκτήσουν χρέη όσοι δεν είχαν μέχρι σήμερα. Γεμίσατε τους δρόμους με διόδια. Είχαν που είχαν τα προβλήματά τους κάποιες πόλεις</w:t>
      </w:r>
      <w:r>
        <w:rPr>
          <w:rFonts w:eastAsia="Times New Roman" w:cs="Times New Roman"/>
          <w:szCs w:val="24"/>
        </w:rPr>
        <w:t>,</w:t>
      </w:r>
      <w:r>
        <w:rPr>
          <w:rFonts w:eastAsia="Times New Roman" w:cs="Times New Roman"/>
          <w:szCs w:val="24"/>
        </w:rPr>
        <w:t xml:space="preserve"> τα επιδεινώσατε. </w:t>
      </w:r>
    </w:p>
    <w:p w14:paraId="24A42B2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Εγώ θα μιλήσω συγ</w:t>
      </w:r>
      <w:r>
        <w:rPr>
          <w:rFonts w:eastAsia="Times New Roman" w:cs="Times New Roman"/>
          <w:szCs w:val="24"/>
        </w:rPr>
        <w:t xml:space="preserve">κεκριμένα για το </w:t>
      </w:r>
      <w:proofErr w:type="spellStart"/>
      <w:r>
        <w:rPr>
          <w:rFonts w:eastAsia="Times New Roman" w:cs="Times New Roman"/>
          <w:szCs w:val="24"/>
        </w:rPr>
        <w:t>Πολύκαστρο</w:t>
      </w:r>
      <w:proofErr w:type="spellEnd"/>
      <w:r>
        <w:rPr>
          <w:rFonts w:eastAsia="Times New Roman" w:cs="Times New Roman"/>
          <w:szCs w:val="24"/>
        </w:rPr>
        <w:t xml:space="preserve"> του Νομού Κιλκίς. Βάζετε στην είσοδο και στην έξοδο της εθνικής οδού διόδια. Είχε την οικονομική αιμορραγία</w:t>
      </w:r>
      <w:r>
        <w:rPr>
          <w:rFonts w:eastAsia="Times New Roman" w:cs="Times New Roman"/>
          <w:szCs w:val="24"/>
        </w:rPr>
        <w:t>,</w:t>
      </w:r>
      <w:r>
        <w:rPr>
          <w:rFonts w:eastAsia="Times New Roman" w:cs="Times New Roman"/>
          <w:szCs w:val="24"/>
        </w:rPr>
        <w:t xml:space="preserve"> που πήγαινε ο κόσμος και άφηνε τα λεφτά του δίπλα στα Σκόπια, είχε όμως να ελπίζει και σε αυτούς τους περαστικούς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κατεβαίνουν από Ευρώπη</w:t>
      </w:r>
      <w:r>
        <w:rPr>
          <w:rFonts w:eastAsia="Times New Roman" w:cs="Times New Roman"/>
          <w:szCs w:val="24"/>
        </w:rPr>
        <w:t>,</w:t>
      </w:r>
      <w:r>
        <w:rPr>
          <w:rFonts w:eastAsia="Times New Roman" w:cs="Times New Roman"/>
          <w:szCs w:val="24"/>
        </w:rPr>
        <w:t xml:space="preserve"> μήπως και σταματήσουν και μέσα στην πόλη πριν πάνε </w:t>
      </w:r>
      <w:r>
        <w:rPr>
          <w:rFonts w:eastAsia="Times New Roman" w:cs="Times New Roman"/>
          <w:szCs w:val="24"/>
        </w:rPr>
        <w:lastRenderedPageBreak/>
        <w:t xml:space="preserve">στη Χαλκιδική ή στον προορισμό που ήθελαν να πάνε. Τώρα μπαίνοντας και βγαίνοντας με τα διόδια δεν θα σταματάει κανένας. </w:t>
      </w:r>
    </w:p>
    <w:p w14:paraId="24A42B2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Χθες μου είπε κάποιος που συνάντησα τυχαία ότι δουλεύει μέρ</w:t>
      </w:r>
      <w:r>
        <w:rPr>
          <w:rFonts w:eastAsia="Times New Roman" w:cs="Times New Roman"/>
          <w:szCs w:val="24"/>
        </w:rPr>
        <w:t>α νύχτα και αυτός και η γυναίκα του. Έχουν αποφασίσει ότι θα κάνουν αυτή τη θυσία. Δεν βλέπουν τα παιδιά τους. Παίρνουν σύνολο 1.500 ευρώ και ίσα</w:t>
      </w:r>
      <w:r>
        <w:rPr>
          <w:rFonts w:eastAsia="Times New Roman" w:cs="Times New Roman"/>
          <w:szCs w:val="24"/>
        </w:rPr>
        <w:t>-</w:t>
      </w:r>
      <w:r>
        <w:rPr>
          <w:rFonts w:eastAsia="Times New Roman" w:cs="Times New Roman"/>
          <w:szCs w:val="24"/>
        </w:rPr>
        <w:t xml:space="preserve">ίσα τους φτάνουν τα χρήματα για να περνάνε τον μήνα τους. </w:t>
      </w:r>
    </w:p>
    <w:p w14:paraId="24A42B2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Από την άλλη οι λαθρομετανάστες παίρνουν 400 ευρώ τ</w:t>
      </w:r>
      <w:r>
        <w:rPr>
          <w:rFonts w:eastAsia="Times New Roman" w:cs="Times New Roman"/>
          <w:szCs w:val="24"/>
        </w:rPr>
        <w:t>ον μήνα και τους φτάνουν να ζήσουν γιατί</w:t>
      </w:r>
      <w:r>
        <w:rPr>
          <w:rFonts w:eastAsia="Times New Roman" w:cs="Times New Roman"/>
          <w:szCs w:val="24"/>
        </w:rPr>
        <w:t>,</w:t>
      </w:r>
      <w:r>
        <w:rPr>
          <w:rFonts w:eastAsia="Times New Roman" w:cs="Times New Roman"/>
          <w:szCs w:val="24"/>
        </w:rPr>
        <w:t xml:space="preserve"> πρώτον</w:t>
      </w:r>
      <w:r>
        <w:rPr>
          <w:rFonts w:eastAsia="Times New Roman" w:cs="Times New Roman"/>
          <w:szCs w:val="24"/>
        </w:rPr>
        <w:t>,</w:t>
      </w:r>
      <w:r>
        <w:rPr>
          <w:rFonts w:eastAsia="Times New Roman" w:cs="Times New Roman"/>
          <w:szCs w:val="24"/>
        </w:rPr>
        <w:t xml:space="preserve"> τους έχετε βρει σπίτια δωρεάν, τους πληρώνετε το ρεύμα, τους πληρώνετε τα τηλέφωνα, τους πληρώνετε τη σίτιση, τους πληρώνετε και τα ρούχα και λέτε ότι δεν τους φτάνουν. Αυτά όλα μαζί εάν τα κοστολογήσετε ξε</w:t>
      </w:r>
      <w:r>
        <w:rPr>
          <w:rFonts w:eastAsia="Times New Roman" w:cs="Times New Roman"/>
          <w:szCs w:val="24"/>
        </w:rPr>
        <w:t>περνούν τα 1.500 ευρώ. Και θέλετε να δώσετε τώρα 260 ευρώ ή 300 ευρώ εγγυημένο εισόδημα στους Έλληνες; Τι σχέση έχουν όλα αυτά τα προβλήματα που ανέφερα πριν με το εγγυημένο εισόδημα;</w:t>
      </w:r>
    </w:p>
    <w:p w14:paraId="24A42B2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Ας μη γελιόμαστε και ας μη λέμε ψέματα στον κόσμο και μεταξύ μας. Ας μη </w:t>
      </w:r>
      <w:r>
        <w:rPr>
          <w:rFonts w:eastAsia="Times New Roman" w:cs="Times New Roman"/>
          <w:szCs w:val="24"/>
        </w:rPr>
        <w:t xml:space="preserve">λέμε ψέματα στον ελληνικό λαό. Φιλολαϊκή πολιτική με μνημόνια δεν μπορεί να γίνει. </w:t>
      </w:r>
    </w:p>
    <w:p w14:paraId="24A42B2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Μιας και ανέφερε πριν ένας Βουλευτής το παράδειγμα με το ψάρι και το ψάρεμα, έρχεται και κολλάει τώρα το αυριανό που θέλουν να φέρουν μέσα σε μια κύρωση για την αλιεία τροπ</w:t>
      </w:r>
      <w:r>
        <w:rPr>
          <w:rFonts w:eastAsia="Times New Roman" w:cs="Times New Roman"/>
          <w:szCs w:val="24"/>
        </w:rPr>
        <w:t>ολογίες</w:t>
      </w:r>
      <w:r>
        <w:rPr>
          <w:rFonts w:eastAsia="Times New Roman" w:cs="Times New Roman"/>
          <w:szCs w:val="24"/>
        </w:rPr>
        <w:t>,</w:t>
      </w:r>
      <w:r>
        <w:rPr>
          <w:rFonts w:eastAsia="Times New Roman" w:cs="Times New Roman"/>
          <w:szCs w:val="24"/>
        </w:rPr>
        <w:t xml:space="preserve"> που θα περάσουν τα επιπλέον μέτρα </w:t>
      </w:r>
      <w:r>
        <w:rPr>
          <w:rFonts w:eastAsia="Times New Roman" w:cs="Times New Roman"/>
          <w:szCs w:val="24"/>
        </w:rPr>
        <w:lastRenderedPageBreak/>
        <w:t xml:space="preserve">για το τέταρτο μνημόνιο. Και γιατί λέω ότι κολλάει; Γιατί αυτό το ευφυολόγημα, ότι είναι καλύτερα να μάθουμε κάποιον να ψαρεύει από το να του δώσουμε ένα ψάρι, οι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που ακολουθείτε το έχουν πάε</w:t>
      </w:r>
      <w:r>
        <w:rPr>
          <w:rFonts w:eastAsia="Times New Roman" w:cs="Times New Roman"/>
          <w:szCs w:val="24"/>
        </w:rPr>
        <w:t>ι ένα βήμα παραπέρα. Σε αναγκάζουν να ψαρεύεις μέρα νύχτα. Και αφού πάρεις τα ψάρια να τα πας στο σπίτι σου, σε υπερφορολογούν τόσο πολύ</w:t>
      </w:r>
      <w:r>
        <w:rPr>
          <w:rFonts w:eastAsia="Times New Roman" w:cs="Times New Roman"/>
          <w:szCs w:val="24"/>
        </w:rPr>
        <w:t>,</w:t>
      </w:r>
      <w:r>
        <w:rPr>
          <w:rFonts w:eastAsia="Times New Roman" w:cs="Times New Roman"/>
          <w:szCs w:val="24"/>
        </w:rPr>
        <w:t xml:space="preserve"> που όταν φτάνεις στο σπίτι σου δεν έχει μείνει λέπι</w:t>
      </w:r>
      <w:r>
        <w:rPr>
          <w:rFonts w:eastAsia="Times New Roman" w:cs="Times New Roman"/>
          <w:szCs w:val="24"/>
        </w:rPr>
        <w:t>!</w:t>
      </w:r>
      <w:r>
        <w:rPr>
          <w:rFonts w:eastAsia="Times New Roman" w:cs="Times New Roman"/>
          <w:szCs w:val="24"/>
        </w:rPr>
        <w:t xml:space="preserve"> </w:t>
      </w:r>
    </w:p>
    <w:p w14:paraId="24A42B2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Όσο κάνουν κουμάντο τράπεζες, βιομήχανοι και όλοι αυτοί που δίνο</w:t>
      </w:r>
      <w:r>
        <w:rPr>
          <w:rFonts w:eastAsia="Times New Roman" w:cs="Times New Roman"/>
          <w:szCs w:val="24"/>
        </w:rPr>
        <w:t xml:space="preserve">υν τις εντολές σε εσάς, θα υπάρχουν μέτρα μόνο υπέρ των τραπεζών και των βιομηχάνων. Σταματήστε τον δανεισμό από τους τοκογλύφους. Σώστε τον λαό και όχι το ευρώ. </w:t>
      </w:r>
    </w:p>
    <w:p w14:paraId="24A42B2B" w14:textId="77777777" w:rsidR="00940AA5" w:rsidRDefault="00122158">
      <w:pPr>
        <w:spacing w:line="600" w:lineRule="auto"/>
        <w:ind w:firstLine="720"/>
        <w:jc w:val="both"/>
        <w:rPr>
          <w:rFonts w:eastAsia="Times New Roman" w:cs="Times New Roman"/>
          <w:szCs w:val="24"/>
        </w:rPr>
      </w:pPr>
      <w:r w:rsidRPr="00CE466A">
        <w:rPr>
          <w:rFonts w:eastAsia="Times New Roman" w:cs="Times New Roman"/>
          <w:color w:val="000000" w:themeColor="text1"/>
          <w:szCs w:val="24"/>
        </w:rPr>
        <w:t>Ο Υπουργός Οικονομικών πριν από μερικές ημέρες παραδέχτηκε σε μένα ότι κανένα από τα μνημόνια</w:t>
      </w:r>
      <w:r w:rsidRPr="00CE466A">
        <w:rPr>
          <w:rFonts w:eastAsia="Times New Roman" w:cs="Times New Roman"/>
          <w:color w:val="000000" w:themeColor="text1"/>
          <w:szCs w:val="24"/>
        </w:rPr>
        <w:t xml:space="preserve"> δεν πέρασε για να σωθεί η Ελλάδα. Δεν υπήρχε θέμα </w:t>
      </w:r>
      <w:proofErr w:type="spellStart"/>
      <w:r w:rsidRPr="00CE466A">
        <w:rPr>
          <w:rFonts w:eastAsia="Times New Roman" w:cs="Times New Roman"/>
          <w:color w:val="000000" w:themeColor="text1"/>
          <w:szCs w:val="24"/>
          <w:lang w:val="en-US"/>
        </w:rPr>
        <w:t>G</w:t>
      </w:r>
      <w:r w:rsidRPr="00CE466A">
        <w:rPr>
          <w:rFonts w:eastAsia="Times New Roman" w:cs="Times New Roman"/>
          <w:color w:val="000000" w:themeColor="text1"/>
          <w:szCs w:val="24"/>
          <w:lang w:val="en-US"/>
        </w:rPr>
        <w:t>rexit</w:t>
      </w:r>
      <w:proofErr w:type="spellEnd"/>
      <w:r w:rsidRPr="00CE466A">
        <w:rPr>
          <w:rFonts w:eastAsia="Times New Roman" w:cs="Times New Roman"/>
          <w:color w:val="000000" w:themeColor="text1"/>
          <w:szCs w:val="24"/>
        </w:rPr>
        <w:t xml:space="preserve">. Όλα έγιναν για να σωθεί το ευρώ και η Ευρωζώνη. </w:t>
      </w:r>
    </w:p>
    <w:p w14:paraId="24A42B2C" w14:textId="77777777" w:rsidR="00940AA5" w:rsidRDefault="00122158">
      <w:pPr>
        <w:spacing w:line="600" w:lineRule="auto"/>
        <w:ind w:firstLine="720"/>
        <w:jc w:val="both"/>
        <w:rPr>
          <w:rFonts w:eastAsia="Times New Roman" w:cs="Times New Roman"/>
          <w:szCs w:val="24"/>
        </w:rPr>
      </w:pPr>
      <w:r w:rsidRPr="002251ED">
        <w:rPr>
          <w:rFonts w:eastAsia="Times New Roman" w:cs="Times New Roman"/>
          <w:szCs w:val="24"/>
        </w:rPr>
        <w:t>Απαγορέψτε με νόμο τον δανεισμό με τόκο στους Έλληνες πολίτες και εθνικοποιήστε άμεσα τις τράπεζες. Δεν υπάρχει σωτηρία μέσα από αυτή</w:t>
      </w:r>
      <w:r w:rsidRPr="002251ED">
        <w:rPr>
          <w:rFonts w:eastAsia="Times New Roman" w:cs="Times New Roman"/>
          <w:szCs w:val="24"/>
        </w:rPr>
        <w:t xml:space="preserve"> τη </w:t>
      </w:r>
      <w:proofErr w:type="spellStart"/>
      <w:r w:rsidRPr="002251ED">
        <w:rPr>
          <w:rFonts w:eastAsia="Times New Roman" w:cs="Times New Roman"/>
          <w:szCs w:val="24"/>
        </w:rPr>
        <w:t>μνημονιακή</w:t>
      </w:r>
      <w:proofErr w:type="spellEnd"/>
      <w:r w:rsidRPr="002251ED">
        <w:rPr>
          <w:rFonts w:eastAsia="Times New Roman" w:cs="Times New Roman"/>
          <w:szCs w:val="24"/>
        </w:rPr>
        <w:t xml:space="preserve"> πολιτική. </w:t>
      </w:r>
      <w:r>
        <w:rPr>
          <w:rFonts w:eastAsia="Times New Roman" w:cs="Times New Roman"/>
          <w:szCs w:val="24"/>
        </w:rPr>
        <w:t>Πρέπει να αποκτήσουμε ξανά την εθνική μας αξιοπρέπεια, πρέπει να αποκτήσουμε ξανά την εθνική μας ανεξαρτησία και φυσικά την εθνική μας ταυτότητα.</w:t>
      </w:r>
    </w:p>
    <w:p w14:paraId="24A42B2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Ας πούμε το αυτονόητο χωρίς να ντρεπόμαστε. Δεν είναι κακό να λες: «αγαπάω την πατρίδ</w:t>
      </w:r>
      <w:r>
        <w:rPr>
          <w:rFonts w:eastAsia="Times New Roman" w:cs="Times New Roman"/>
          <w:szCs w:val="24"/>
        </w:rPr>
        <w:t>α μου και είμαι Έλληνας». Δεν είναι κακό να είσαι χριστιανός. Δεν είναι ρατσιστικό να λες: «η Ελλάδα ανήκει στους Έλληνες». Το θυμούνται άραγε αυτό το σύνθημα οι του ΠΑΣΟΚ ή φοβούνται μήπως μπουν στον αντιρατσιστικό;</w:t>
      </w:r>
    </w:p>
    <w:p w14:paraId="24A42B2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Αν δεν μπορείτε, λοιπόν, να βγείτε από </w:t>
      </w:r>
      <w:r>
        <w:rPr>
          <w:rFonts w:eastAsia="Times New Roman" w:cs="Times New Roman"/>
          <w:szCs w:val="24"/>
        </w:rPr>
        <w:t xml:space="preserve">τα μνημόνια και να σώσετε την Ελλάδα, μη μιλάτε για φιλολαϊκή πολιτική ούτε ο ΣΥΡΙΖΑ ούτε η Νέα Δημοκρατία ούτε φυσικά το ΠΑΣΟΚ ούτε όλα τα </w:t>
      </w:r>
      <w:proofErr w:type="spellStart"/>
      <w:r>
        <w:rPr>
          <w:rFonts w:eastAsia="Times New Roman" w:cs="Times New Roman"/>
          <w:szCs w:val="24"/>
        </w:rPr>
        <w:t>μνημονιακά</w:t>
      </w:r>
      <w:proofErr w:type="spellEnd"/>
      <w:r>
        <w:rPr>
          <w:rFonts w:eastAsia="Times New Roman" w:cs="Times New Roman"/>
          <w:szCs w:val="24"/>
        </w:rPr>
        <w:t xml:space="preserve"> κόμματα και φυσικά </w:t>
      </w:r>
      <w:r>
        <w:rPr>
          <w:rFonts w:eastAsia="Times New Roman" w:cs="Times New Roman"/>
          <w:szCs w:val="24"/>
        </w:rPr>
        <w:t xml:space="preserve">ούτε </w:t>
      </w:r>
      <w:r>
        <w:rPr>
          <w:rFonts w:eastAsia="Times New Roman" w:cs="Times New Roman"/>
          <w:szCs w:val="24"/>
        </w:rPr>
        <w:t xml:space="preserve">το ΚΚΕ γιατί όταν χρειάστηκε συγκυβέρνησε. Αφήστε χώρο για εμάς που μπορούμε και </w:t>
      </w:r>
      <w:r>
        <w:rPr>
          <w:rFonts w:eastAsia="Times New Roman" w:cs="Times New Roman"/>
          <w:szCs w:val="24"/>
        </w:rPr>
        <w:t>να τα πούμε, που μπορούμε και να τα πραγματοποιήσουμε.</w:t>
      </w:r>
    </w:p>
    <w:p w14:paraId="24A42B2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Ευχαριστώ πολύ.</w:t>
      </w:r>
    </w:p>
    <w:p w14:paraId="24A42B30"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4A42B31"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τον Βουλευτή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w:t>
      </w:r>
    </w:p>
    <w:p w14:paraId="24A42B3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Έχετε τον λόγο για επτά λεπτά.</w:t>
      </w:r>
    </w:p>
    <w:p w14:paraId="24A42B33"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ΣΑΡΙΔΗΣ:</w:t>
      </w:r>
      <w:r>
        <w:rPr>
          <w:rFonts w:eastAsia="Times New Roman" w:cs="Times New Roman"/>
          <w:szCs w:val="24"/>
        </w:rPr>
        <w:t xml:space="preserve"> Ευχαριστώ πολύ, κύριε Πρόεδρε.</w:t>
      </w:r>
    </w:p>
    <w:p w14:paraId="24A42B3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κύριοι συνάδελφοι του ΣΥΡΙΖΑ, όσοι βρίσκονται μέσα εδώ και αγαπητέ συνάδελφε και φίλε της συγκυβέρνησης</w:t>
      </w:r>
      <w:r>
        <w:rPr>
          <w:rFonts w:eastAsia="Times New Roman" w:cs="Times New Roman"/>
          <w:szCs w:val="24"/>
        </w:rPr>
        <w:t>,</w:t>
      </w:r>
      <w:r>
        <w:rPr>
          <w:rFonts w:eastAsia="Times New Roman" w:cs="Times New Roman"/>
          <w:szCs w:val="24"/>
        </w:rPr>
        <w:t xml:space="preserve"> κ</w:t>
      </w:r>
      <w:r>
        <w:rPr>
          <w:rFonts w:eastAsia="Times New Roman" w:cs="Times New Roman"/>
          <w:szCs w:val="24"/>
        </w:rPr>
        <w:t>ύριε</w:t>
      </w:r>
      <w:r>
        <w:rPr>
          <w:rFonts w:eastAsia="Times New Roman" w:cs="Times New Roman"/>
          <w:szCs w:val="24"/>
        </w:rPr>
        <w:t xml:space="preserve"> Λαζαρίδη, σήμερα στη Διάσκεψη των Προέδρων πήραν την απόφαση</w:t>
      </w:r>
      <w:r>
        <w:rPr>
          <w:rFonts w:eastAsia="Times New Roman" w:cs="Times New Roman"/>
          <w:szCs w:val="24"/>
        </w:rPr>
        <w:t>,</w:t>
      </w:r>
      <w:r>
        <w:rPr>
          <w:rFonts w:eastAsia="Times New Roman" w:cs="Times New Roman"/>
          <w:szCs w:val="24"/>
        </w:rPr>
        <w:t xml:space="preserve"> να έρθει μια σωρεία τ</w:t>
      </w:r>
      <w:r>
        <w:rPr>
          <w:rFonts w:eastAsia="Times New Roman" w:cs="Times New Roman"/>
          <w:szCs w:val="24"/>
        </w:rPr>
        <w:t xml:space="preserve">ροπολογιών αύριο σε μία κύρωση ενός νομοσχεδίου του Υπουργείου Αγροτικής Ανάπτυξης. </w:t>
      </w:r>
    </w:p>
    <w:p w14:paraId="24A42B3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Εσείς αυτό πώς το κρίνετε από τη δική σας πλευρά; Το έχετε συνηθίσει; Εννοώ ότι επειδή επί είκοσι μήνες το κάνουμε και το ξανακάνουμε αυτό το ίδιο πράγμα, το έχετε συνηθίσ</w:t>
      </w:r>
      <w:r>
        <w:rPr>
          <w:rFonts w:eastAsia="Times New Roman" w:cs="Times New Roman"/>
          <w:szCs w:val="24"/>
        </w:rPr>
        <w:t xml:space="preserve">ει, έχει μπει μέσα στο </w:t>
      </w:r>
      <w:proofErr w:type="spellStart"/>
      <w:r>
        <w:rPr>
          <w:rFonts w:eastAsia="Times New Roman" w:cs="Times New Roman"/>
          <w:szCs w:val="24"/>
          <w:lang w:val="en-US"/>
        </w:rPr>
        <w:t>dna</w:t>
      </w:r>
      <w:proofErr w:type="spellEnd"/>
      <w:r>
        <w:rPr>
          <w:rFonts w:eastAsia="Times New Roman" w:cs="Times New Roman"/>
          <w:szCs w:val="24"/>
        </w:rPr>
        <w:t xml:space="preserve"> σας, το έχετε αποδεχτεί ότι είναι σωστός τρόπος νομοθέτησης ο συγκεκριμένος;</w:t>
      </w:r>
    </w:p>
    <w:p w14:paraId="24A42B3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Ζήτησα να πάρω τον λόγο</w:t>
      </w:r>
      <w:r>
        <w:rPr>
          <w:rFonts w:eastAsia="Times New Roman" w:cs="Times New Roman"/>
          <w:szCs w:val="24"/>
        </w:rPr>
        <w:t>,</w:t>
      </w:r>
      <w:r>
        <w:rPr>
          <w:rFonts w:eastAsia="Times New Roman" w:cs="Times New Roman"/>
          <w:szCs w:val="24"/>
        </w:rPr>
        <w:t xml:space="preserve"> με σκοπό να εκφράσω εκ νέου, λοιπόν, την ανησυχία της Ένωσης Κεντρώων</w:t>
      </w:r>
      <w:r>
        <w:rPr>
          <w:rFonts w:eastAsia="Times New Roman" w:cs="Times New Roman"/>
          <w:szCs w:val="24"/>
        </w:rPr>
        <w:t>,</w:t>
      </w:r>
      <w:r>
        <w:rPr>
          <w:rFonts w:eastAsia="Times New Roman" w:cs="Times New Roman"/>
          <w:szCs w:val="24"/>
        </w:rPr>
        <w:t xml:space="preserve"> για τον τρόπο που αντιλαμβάνεται να νομοθετεί η συγκεκρι</w:t>
      </w:r>
      <w:r>
        <w:rPr>
          <w:rFonts w:eastAsia="Times New Roman" w:cs="Times New Roman"/>
          <w:szCs w:val="24"/>
        </w:rPr>
        <w:t>μένη Κυβέρνηση, να αναλαμβάνει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ευθύνη του νομοθετικού έργου. Τόσο μεγάλη προτεραιότητα δίνει σε αυτή την ευθύνη η Κυβέρνηση.</w:t>
      </w:r>
    </w:p>
    <w:p w14:paraId="24A42B3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Με αφορμή, λοιπόν, την υπό εξέταση αυτού του σχεδίου νόμου που κατατέθηκε από τους συναδέλφους της Δημοκρατικής Συμπαρ</w:t>
      </w:r>
      <w:r>
        <w:rPr>
          <w:rFonts w:eastAsia="Times New Roman" w:cs="Times New Roman"/>
          <w:szCs w:val="24"/>
        </w:rPr>
        <w:t xml:space="preserve">άταξης, το οποίο έρχεται ομολογουμένως με πολύ μεγάλη καθυστέρηση μέσα εδώ στην Αίθουσα μας, προ συζήτηση στην Ολομέλεια, θα ήθελα να ασκήσω κριτική για </w:t>
      </w:r>
      <w:r>
        <w:rPr>
          <w:rFonts w:eastAsia="Times New Roman" w:cs="Times New Roman"/>
          <w:szCs w:val="24"/>
        </w:rPr>
        <w:lastRenderedPageBreak/>
        <w:t xml:space="preserve">την επιλογή </w:t>
      </w:r>
      <w:r>
        <w:rPr>
          <w:rFonts w:eastAsia="Times New Roman" w:cs="Times New Roman"/>
          <w:szCs w:val="24"/>
        </w:rPr>
        <w:t>σας,</w:t>
      </w:r>
      <w:r>
        <w:rPr>
          <w:rFonts w:eastAsia="Times New Roman" w:cs="Times New Roman"/>
          <w:szCs w:val="24"/>
        </w:rPr>
        <w:t xml:space="preserve"> του να αδιαφορείτε και να μην καταβάλλετε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προσπάθεια, εσείς οι Βουλευτές της κυ</w:t>
      </w:r>
      <w:r>
        <w:rPr>
          <w:rFonts w:eastAsia="Times New Roman" w:cs="Times New Roman"/>
          <w:szCs w:val="24"/>
        </w:rPr>
        <w:t xml:space="preserve">βερνητικής </w:t>
      </w:r>
      <w:r>
        <w:rPr>
          <w:rFonts w:eastAsia="Times New Roman" w:cs="Times New Roman"/>
          <w:szCs w:val="24"/>
        </w:rPr>
        <w:t>π</w:t>
      </w:r>
      <w:r>
        <w:rPr>
          <w:rFonts w:eastAsia="Times New Roman" w:cs="Times New Roman"/>
          <w:szCs w:val="24"/>
        </w:rPr>
        <w:t>λειοψηφίας, για την επίτευξη κοινοβουλευτικής συναίνεσης μέσα σε αυτή εδώ την Αίθουσα.</w:t>
      </w:r>
    </w:p>
    <w:p w14:paraId="24A42B3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Αντιθέτως, αγαπητοί συνάδελφοι, γιατί από την Κυβέρνηση δεν είναι κανένας εδώ αυτή τη στιγμή, κοπιάζετε για τη διατήρηση των προσχημάτων</w:t>
      </w:r>
      <w:r>
        <w:rPr>
          <w:rFonts w:eastAsia="Times New Roman" w:cs="Times New Roman"/>
          <w:szCs w:val="24"/>
        </w:rPr>
        <w:t>,</w:t>
      </w:r>
      <w:r>
        <w:rPr>
          <w:rFonts w:eastAsia="Times New Roman" w:cs="Times New Roman"/>
          <w:szCs w:val="24"/>
        </w:rPr>
        <w:t xml:space="preserve"> που σας επιτρέπει ν</w:t>
      </w:r>
      <w:r>
        <w:rPr>
          <w:rFonts w:eastAsia="Times New Roman" w:cs="Times New Roman"/>
          <w:szCs w:val="24"/>
        </w:rPr>
        <w:t>α ισχυρίζεστε πως οι ενέργειές σας κινούνται εντός του γράμματος του Κανονισμού.</w:t>
      </w:r>
    </w:p>
    <w:p w14:paraId="24A42B3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Υπάρχει, όμως, ξέρετε και το πνεύμα του νόμου, του συνταγματικού νομοθέτη, του Κανονισμού του Κοινοβουλίου. Αναρωτηθήκατε τους τελευταίους μήνες για την ποιότητα του νομοθετικ</w:t>
      </w:r>
      <w:r>
        <w:rPr>
          <w:rFonts w:eastAsia="Times New Roman" w:cs="Times New Roman"/>
          <w:szCs w:val="24"/>
        </w:rPr>
        <w:t>ού σας έργου; Κυριαρχούν επί των ημερών σας -σήμερα, τώρα που μιλάμε και μάλιστα με δική σας ευθύνη- οι έννοιες του επείγοντος και του κατεπείγοντος. Ακούγεται όλο και πιο συχνά, κάθε μέρα στην Αίθουσα αυτή η φράση «κατά παρέκκλιση κάθε άλλη διάταξης, κάθε</w:t>
      </w:r>
      <w:r>
        <w:rPr>
          <w:rFonts w:eastAsia="Times New Roman" w:cs="Times New Roman"/>
          <w:szCs w:val="24"/>
        </w:rPr>
        <w:t xml:space="preserve"> άλλου νόμου». Η προχειρότητα, η βιασύνη, η έλλειψη προγραμματισμού επέβαλε τη χρήση της απαράδεκτης πρακτικής της </w:t>
      </w:r>
      <w:proofErr w:type="spellStart"/>
      <w:r>
        <w:rPr>
          <w:rFonts w:eastAsia="Times New Roman" w:cs="Times New Roman"/>
          <w:szCs w:val="24"/>
        </w:rPr>
        <w:t>ξε</w:t>
      </w:r>
      <w:proofErr w:type="spellEnd"/>
      <w:r>
        <w:rPr>
          <w:rFonts w:eastAsia="Times New Roman" w:cs="Times New Roman"/>
          <w:szCs w:val="24"/>
        </w:rPr>
        <w:t>-νομοθέτησης. Είναι άλλη έννοια αυτή η οποία έρχεται για τη διόρθωση των αναπόφευκτων λαθών, στρεβλώσεων και αστοχιών.</w:t>
      </w:r>
    </w:p>
    <w:p w14:paraId="24A42B3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Υπουργοί υπογράφουν </w:t>
      </w:r>
      <w:r>
        <w:rPr>
          <w:rFonts w:eastAsia="Times New Roman" w:cs="Times New Roman"/>
          <w:szCs w:val="24"/>
        </w:rPr>
        <w:t>νομοσχέδια</w:t>
      </w:r>
      <w:r>
        <w:rPr>
          <w:rFonts w:eastAsia="Times New Roman" w:cs="Times New Roman"/>
          <w:szCs w:val="24"/>
        </w:rPr>
        <w:t>,</w:t>
      </w:r>
      <w:r>
        <w:rPr>
          <w:rFonts w:eastAsia="Times New Roman" w:cs="Times New Roman"/>
          <w:szCs w:val="24"/>
        </w:rPr>
        <w:t xml:space="preserve"> χωρίς να τα έχουν διαβάσει. Προχθές έγινε αυτό ή χθες νομίζω. Έπειτα δε από την πρόσφατη ψήφιση του τέταρτου μνημονίου εισήχθη βιαίως και στον κοινοβουλευτικό βίο της χώρας το </w:t>
      </w:r>
      <w:r>
        <w:rPr>
          <w:rFonts w:eastAsia="Times New Roman" w:cs="Times New Roman"/>
          <w:szCs w:val="24"/>
        </w:rPr>
        <w:lastRenderedPageBreak/>
        <w:t>τετελεσμένο της προ-νομοθέτησης υπό αίρεση διατάξεων. Αυτό για τα μέ</w:t>
      </w:r>
      <w:r>
        <w:rPr>
          <w:rFonts w:eastAsia="Times New Roman" w:cs="Times New Roman"/>
          <w:szCs w:val="24"/>
        </w:rPr>
        <w:t xml:space="preserve">τρα και τα αντίμετρα. </w:t>
      </w:r>
    </w:p>
    <w:p w14:paraId="24A42B3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Τα παραπάνω σε συνδυασμό με την απαράδεκτη συμπεριφορά ορισμένων Υπουργών απέναντι στην υποχρέωση αλλά και το δικαίωμά τους να απαντούν στις ερωτήσεις των Βουλευτών, σχηματίζουν μια ζοφερή εικόνα, μια αποκαρδιωτική εικόνα.</w:t>
      </w:r>
    </w:p>
    <w:p w14:paraId="24A42B3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Προσπαθείτε να μας κάνετε να πιστέψουμε</w:t>
      </w:r>
      <w:r>
        <w:rPr>
          <w:rFonts w:eastAsia="Times New Roman" w:cs="Times New Roman"/>
          <w:szCs w:val="24"/>
        </w:rPr>
        <w:t>,</w:t>
      </w:r>
      <w:r>
        <w:rPr>
          <w:rFonts w:eastAsia="Times New Roman" w:cs="Times New Roman"/>
          <w:szCs w:val="24"/>
        </w:rPr>
        <w:t xml:space="preserve"> πως δεν έχει κανένα νόημα να προσπαθούμε, πως δεν βγάζουμε τίποτα όσο και να παλεύουμε.</w:t>
      </w:r>
    </w:p>
    <w:p w14:paraId="24A42B3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Την ίδια ώρα, ο Υπουργός Εθνικής Άμυνας, μάς ζητάει σε επιτροπή να αναλάβουμε μαζί την ευθύνη της νομοθέτησης. Την ίδια ώρα, ο </w:t>
      </w:r>
      <w:r>
        <w:rPr>
          <w:rFonts w:eastAsia="Times New Roman" w:cs="Times New Roman"/>
          <w:szCs w:val="24"/>
        </w:rPr>
        <w:t>Υπουργός Εξωτερικών, ο κ. Κοτζιάς δίνει μια μάχη για λίγους και ικανούς -και πρέπει να το αναγνωρίσουμε- και χρειάζεται την υποστήριξη όλων μας. Την ίδια ώρα, ο Επίτροπος Αβραμόπουλος</w:t>
      </w:r>
      <w:r>
        <w:rPr>
          <w:rFonts w:eastAsia="Times New Roman" w:cs="Times New Roman"/>
          <w:szCs w:val="24"/>
        </w:rPr>
        <w:t>,</w:t>
      </w:r>
      <w:r>
        <w:rPr>
          <w:rFonts w:eastAsia="Times New Roman" w:cs="Times New Roman"/>
          <w:szCs w:val="24"/>
        </w:rPr>
        <w:t xml:space="preserve"> παλεύει με νύχια και με δόντια απέναντι σε πολλούς σοβαρούς αντιπάλους</w:t>
      </w:r>
      <w:r>
        <w:rPr>
          <w:rFonts w:eastAsia="Times New Roman" w:cs="Times New Roman"/>
          <w:szCs w:val="24"/>
        </w:rPr>
        <w:t>,</w:t>
      </w:r>
      <w:r>
        <w:rPr>
          <w:rFonts w:eastAsia="Times New Roman" w:cs="Times New Roman"/>
          <w:szCs w:val="24"/>
        </w:rPr>
        <w:t xml:space="preserve"> για να είναι σαφές σε όλους πως η Ευρώπη μόνο ενωμένη θα είναι ασφαλής. </w:t>
      </w:r>
    </w:p>
    <w:p w14:paraId="24A42B3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Υπό αυτές τις συνθήκες η Ένωση Κεντρώων εν όψει του κρίσιμου νομοθετικού έργου των επόμενων μηνών αλλά και των καθοριστικών αποφάσεων που θα κληθούν οι Έλληνες να πάρουν, απαιτεί από</w:t>
      </w:r>
      <w:r>
        <w:rPr>
          <w:rFonts w:eastAsia="Times New Roman" w:cs="Times New Roman"/>
          <w:szCs w:val="24"/>
        </w:rPr>
        <w:t xml:space="preserve"> την Κυβέρνηση να </w:t>
      </w:r>
      <w:r>
        <w:rPr>
          <w:rFonts w:eastAsia="Times New Roman" w:cs="Times New Roman"/>
          <w:szCs w:val="24"/>
        </w:rPr>
        <w:lastRenderedPageBreak/>
        <w:t>αλλάξει συμπεριφορά και εμπράκτως να αποδείξει τη θέλησή της για συναίνεση. Αρκετά με τα κούφια λόγια. Αρκετά με τις αυταπάτες.</w:t>
      </w:r>
    </w:p>
    <w:p w14:paraId="24A42B3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Περπάτησα, αγαπητοί συνάδελφοι, στα βήματα του Προέδρου της Ένωσης Κεντρώων</w:t>
      </w:r>
      <w:r>
        <w:rPr>
          <w:rFonts w:eastAsia="Times New Roman" w:cs="Times New Roman"/>
          <w:szCs w:val="24"/>
        </w:rPr>
        <w:t xml:space="preserve"> του Βασίλη Λεβέντη, πολλά χρόνια πριν η Ένωση Κεντρώων μπει μέσα στη Βουλή. Ο λόγος του για συναίνεση, συνεργασία, διάλογο και δημοκρατία έβγαλε ρίζες μέσα μου. Με αυτόν τον λόγο μπήκε η Ένωση Κεντρώων τον Σεπτέμβριο του 2015 στην ελληνική Βουλή με το αυτ</w:t>
      </w:r>
      <w:r>
        <w:rPr>
          <w:rFonts w:eastAsia="Times New Roman" w:cs="Times New Roman"/>
          <w:szCs w:val="24"/>
        </w:rPr>
        <w:t xml:space="preserve">ονόητο, γιατί την ψήφισαν αυτοί που πίστεψαν σε αυτή την αναγκαιότητα. Σήμερα άμα βγείτε έξω και ρωτήσετε τους περισσότερους Έλληνες, θα σας πουν και εκείνοι ότι αυτό επιβάλλεται </w:t>
      </w:r>
      <w:r>
        <w:rPr>
          <w:rFonts w:eastAsia="Times New Roman" w:cs="Times New Roman"/>
          <w:szCs w:val="24"/>
        </w:rPr>
        <w:t xml:space="preserve">να κάνουμε </w:t>
      </w:r>
      <w:r>
        <w:rPr>
          <w:rFonts w:eastAsia="Times New Roman" w:cs="Times New Roman"/>
          <w:szCs w:val="24"/>
        </w:rPr>
        <w:t xml:space="preserve">στην παρούσα φάση. </w:t>
      </w:r>
    </w:p>
    <w:p w14:paraId="24A42B4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Εγώ από το Βήμα αυτής της Ολομέλειας έχω επιχε</w:t>
      </w:r>
      <w:r>
        <w:rPr>
          <w:rFonts w:eastAsia="Times New Roman" w:cs="Times New Roman"/>
          <w:szCs w:val="24"/>
        </w:rPr>
        <w:t xml:space="preserve">ιρηματολογήσει τους είκοσι μήνες </w:t>
      </w:r>
      <w:r>
        <w:rPr>
          <w:rFonts w:eastAsia="Times New Roman" w:cs="Times New Roman"/>
          <w:szCs w:val="24"/>
        </w:rPr>
        <w:t>ως</w:t>
      </w:r>
      <w:r>
        <w:rPr>
          <w:rFonts w:eastAsia="Times New Roman" w:cs="Times New Roman"/>
          <w:szCs w:val="24"/>
        </w:rPr>
        <w:t xml:space="preserve"> Βουλευτής πάνω από ογδόντα φορές για την αναγκαιότητα του λόγου αυτού. Κάθε ομιλία μου μέσα της έχει, βγάζει, την αγωνία αυτής της αναγκαιότητας. Τίποτα απολύτως. </w:t>
      </w:r>
    </w:p>
    <w:p w14:paraId="24A42B4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Φίλες και φίλοι, μαύρα σύννεφα απλώνονται σε όλον τον κό</w:t>
      </w:r>
      <w:r>
        <w:rPr>
          <w:rFonts w:eastAsia="Times New Roman" w:cs="Times New Roman"/>
          <w:szCs w:val="24"/>
        </w:rPr>
        <w:t>σμο. Τα μαύρα σύννεφα έχουν πυκνώσει εδώ και επτά χρόνια πάνω από τη χώρα μας, πάνω από την Ελλάδα μας. Το τελευταίο χρονικό διάστημα είναι πιο μαύρα από ποτέ. Είναι καλοκαίρι εδώ και έχει καταχνιά, κύριοι. Αυτό συμβαίνει στην Ελλάδα. Είναι καλοκαίρι κι έχ</w:t>
      </w:r>
      <w:r>
        <w:rPr>
          <w:rFonts w:eastAsia="Times New Roman" w:cs="Times New Roman"/>
          <w:szCs w:val="24"/>
        </w:rPr>
        <w:t xml:space="preserve">ει καταχνιά. </w:t>
      </w:r>
    </w:p>
    <w:p w14:paraId="24A42B4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Για να γυρίσει ο ήλιος πρέπει να καταλάβει η Κυβέρνηση τη βαρύτητα των λόγων: συναίνεση, συνεργασία, διάλογος, δημοκρατία και να τις κάνει πράξη. Για να γυρίσει ο ήλιος</w:t>
      </w:r>
      <w:r>
        <w:rPr>
          <w:rFonts w:eastAsia="Times New Roman" w:cs="Times New Roman"/>
          <w:szCs w:val="24"/>
        </w:rPr>
        <w:t>,</w:t>
      </w:r>
      <w:r>
        <w:rPr>
          <w:rFonts w:eastAsia="Times New Roman" w:cs="Times New Roman"/>
          <w:szCs w:val="24"/>
        </w:rPr>
        <w:t xml:space="preserve"> πρέπει να αλλάξει η νοοτροπία όλων μας μέσα σε αυτή την Αίθουσα, όλων εσ</w:t>
      </w:r>
      <w:r>
        <w:rPr>
          <w:rFonts w:eastAsia="Times New Roman" w:cs="Times New Roman"/>
          <w:szCs w:val="24"/>
        </w:rPr>
        <w:t>άς και όλων εμάς. «Για να γυρίσει ο ήλιος θέλει δουλειά πολλή».</w:t>
      </w:r>
    </w:p>
    <w:p w14:paraId="24A42B4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4A42B44"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4A42B45"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Ιωάννη </w:t>
      </w:r>
      <w:proofErr w:type="spellStart"/>
      <w:r>
        <w:rPr>
          <w:rFonts w:eastAsia="Times New Roman" w:cs="Times New Roman"/>
          <w:szCs w:val="24"/>
        </w:rPr>
        <w:t>Σαρίδη</w:t>
      </w:r>
      <w:proofErr w:type="spellEnd"/>
      <w:r>
        <w:rPr>
          <w:rFonts w:eastAsia="Times New Roman" w:cs="Times New Roman"/>
          <w:szCs w:val="24"/>
        </w:rPr>
        <w:t xml:space="preserve">. </w:t>
      </w:r>
    </w:p>
    <w:p w14:paraId="24A42B4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Τον λόγο έχει ο κ. Γεώργιος Τσόγκας, Βουλευτής του Σ</w:t>
      </w:r>
      <w:r>
        <w:rPr>
          <w:rFonts w:eastAsia="Times New Roman" w:cs="Times New Roman"/>
          <w:szCs w:val="24"/>
        </w:rPr>
        <w:t>ΥΡΙΖΑ, για επτά λεπτά.</w:t>
      </w:r>
    </w:p>
    <w:p w14:paraId="24A42B47"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Ευχαριστώ, κύριε Πρόεδρε.</w:t>
      </w:r>
    </w:p>
    <w:p w14:paraId="24A42B4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εισαγωγικά θα κάνω δυο παρατηρήσεις. Η Νέα Δημοκρατία, συνεπής στην πολιτική της σύγχυση, δεν παρέλειψε να αναφερθεί διά του εισηγητή της στην αξιολόγηση, λέγο</w:t>
      </w:r>
      <w:r>
        <w:rPr>
          <w:rFonts w:eastAsia="Times New Roman" w:cs="Times New Roman"/>
          <w:szCs w:val="24"/>
        </w:rPr>
        <w:t xml:space="preserve">ντας ότι το κλείσιμο της αξιολόγησης έφερε 9,6 δισεκατομμύρια μέτρα. Κατά την άποψή μου αποτελεί μια πλειοδοσία κινδυνολογίας και φαντασίωσης, που έμμεσα παραπέμπει στον Λουίτζι Πιραντέλλο. «Έτσι είναι αν έτσι νομίζετε». </w:t>
      </w:r>
    </w:p>
    <w:p w14:paraId="24A42B4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συζη</w:t>
      </w:r>
      <w:r>
        <w:rPr>
          <w:rFonts w:eastAsia="Times New Roman" w:cs="Times New Roman"/>
          <w:szCs w:val="24"/>
        </w:rPr>
        <w:t>τάμε σήμερα την πρόταση νόμου «Εγγυημένο κοινωνικό εισόδημα - ενίσχυση κοινωνικής προστασίας και ένταξης». Είναι μια πρόταση νόμου</w:t>
      </w:r>
      <w:r>
        <w:rPr>
          <w:rFonts w:eastAsia="Times New Roman" w:cs="Times New Roman"/>
          <w:szCs w:val="24"/>
        </w:rPr>
        <w:t>,</w:t>
      </w:r>
      <w:r>
        <w:rPr>
          <w:rFonts w:eastAsia="Times New Roman" w:cs="Times New Roman"/>
          <w:szCs w:val="24"/>
        </w:rPr>
        <w:t xml:space="preserve"> που υποβλήθηκε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Η δε συζήτησή της είναι μια ακόμη απόδειξη ότι η Κυβέρνηση προω</w:t>
      </w:r>
      <w:r>
        <w:rPr>
          <w:rFonts w:eastAsia="Times New Roman" w:cs="Times New Roman"/>
          <w:szCs w:val="24"/>
        </w:rPr>
        <w:t xml:space="preserve">θεί τον πολιτικό διάλογο και την πολιτική συνεργασία παρά τα περί αντιθέτως </w:t>
      </w:r>
      <w:proofErr w:type="spellStart"/>
      <w:r>
        <w:rPr>
          <w:rFonts w:eastAsia="Times New Roman" w:cs="Times New Roman"/>
          <w:szCs w:val="24"/>
        </w:rPr>
        <w:t>θρυλούμενα</w:t>
      </w:r>
      <w:proofErr w:type="spellEnd"/>
      <w:r>
        <w:rPr>
          <w:rFonts w:eastAsia="Times New Roman" w:cs="Times New Roman"/>
          <w:szCs w:val="24"/>
        </w:rPr>
        <w:t xml:space="preserve">. </w:t>
      </w:r>
    </w:p>
    <w:p w14:paraId="24A42B4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πρόταση, όμως, ήδη ξεπεράστηκε από τις </w:t>
      </w:r>
      <w:proofErr w:type="spellStart"/>
      <w:r>
        <w:rPr>
          <w:rFonts w:eastAsia="Times New Roman" w:cs="Times New Roman"/>
          <w:szCs w:val="24"/>
        </w:rPr>
        <w:t>επακολουθείσες</w:t>
      </w:r>
      <w:proofErr w:type="spellEnd"/>
      <w:r>
        <w:rPr>
          <w:rFonts w:eastAsia="Times New Roman" w:cs="Times New Roman"/>
          <w:szCs w:val="24"/>
        </w:rPr>
        <w:t xml:space="preserve"> ρυθμίσεις από τον ΣΥΡΙΖΑ -και ιδίως του ΚΕΑ. Παρ’ όλα αυτά η ανακούφιση των λαϊκών νοικοκυριών και των συμπολιτ</w:t>
      </w:r>
      <w:r>
        <w:rPr>
          <w:rFonts w:eastAsia="Times New Roman" w:cs="Times New Roman"/>
          <w:szCs w:val="24"/>
        </w:rPr>
        <w:t>ών μας με χαμηλά εισοδήματα είναι ζητούμενο όλων μας. Η αντιμετώπιση της φτωχοποίησης αποτελεί προϋπόθεση για να ισορροπήσει το κράτος, για να μπορούμε να μιλάμε για μια υγιή κοινωνία. Η ενίσχυση του κράτους πρόνοιας και η κοινωνική αλληλεγγύη αποτελεί ουσ</w:t>
      </w:r>
      <w:r>
        <w:rPr>
          <w:rFonts w:eastAsia="Times New Roman" w:cs="Times New Roman"/>
          <w:szCs w:val="24"/>
        </w:rPr>
        <w:t>ιαστική προγραμματική δέσμευση του ΣΥΡΙΖΑ αλλά και βασική επιδίωξη της κυβερνητικής πολιτικής. Ως εκ τούτου δεν θα μπορούσε κανείς να διαφωνήσει στην ουσία της παρούσας πρότασης νόμου, με τη διαφορά όμως ότι ως προς κάποιες διατάξεις της είναι ανεπίκαιρη κ</w:t>
      </w:r>
      <w:r>
        <w:rPr>
          <w:rFonts w:eastAsia="Times New Roman" w:cs="Times New Roman"/>
          <w:szCs w:val="24"/>
        </w:rPr>
        <w:t>αι αρκετά επιφανειακή</w:t>
      </w:r>
      <w:r>
        <w:rPr>
          <w:rFonts w:eastAsia="Times New Roman" w:cs="Times New Roman"/>
          <w:szCs w:val="24"/>
        </w:rPr>
        <w:t>,</w:t>
      </w:r>
      <w:r>
        <w:rPr>
          <w:rFonts w:eastAsia="Times New Roman" w:cs="Times New Roman"/>
          <w:szCs w:val="24"/>
        </w:rPr>
        <w:t xml:space="preserve"> ως προς την αντιμετώπιση των θεμάτων που θέτει. </w:t>
      </w:r>
    </w:p>
    <w:p w14:paraId="24A42B4B" w14:textId="77777777" w:rsidR="00940AA5" w:rsidRDefault="00122158">
      <w:pPr>
        <w:spacing w:line="600" w:lineRule="auto"/>
        <w:ind w:firstLine="720"/>
        <w:jc w:val="both"/>
        <w:rPr>
          <w:rFonts w:eastAsia="Times New Roman"/>
          <w:szCs w:val="24"/>
        </w:rPr>
      </w:pPr>
      <w:r>
        <w:rPr>
          <w:rFonts w:eastAsia="Times New Roman"/>
          <w:szCs w:val="24"/>
        </w:rPr>
        <w:t>Είναι βέβαια ελπιδοφόρο το ότι γίνεται διάλογος</w:t>
      </w:r>
      <w:r>
        <w:rPr>
          <w:rFonts w:eastAsia="Times New Roman"/>
          <w:szCs w:val="24"/>
        </w:rPr>
        <w:t>,</w:t>
      </w:r>
      <w:r>
        <w:rPr>
          <w:rFonts w:eastAsia="Times New Roman"/>
          <w:szCs w:val="24"/>
        </w:rPr>
        <w:t xml:space="preserve"> για θέματα που αποσκοπούν στην οικονομική ενίσχυση των λαϊκών στρωμάτων, τα οποία σηκώ</w:t>
      </w:r>
      <w:r>
        <w:rPr>
          <w:rFonts w:eastAsia="Times New Roman"/>
          <w:szCs w:val="24"/>
        </w:rPr>
        <w:lastRenderedPageBreak/>
        <w:t>νουν το βάρος των σκληρών πολιτικών λιτότητας που</w:t>
      </w:r>
      <w:r>
        <w:rPr>
          <w:rFonts w:eastAsia="Times New Roman"/>
          <w:szCs w:val="24"/>
        </w:rPr>
        <w:t xml:space="preserve"> ασκήθηκαν τα προηγούμενα χρόνια από τις προηγούμενες κυβερνήσεις, γεγονός που καθιστά ολοένα και πιο επιτακτική την κοινωνική προστασία των οικονομικά αδύναμων και τη σύσταση ενός κοινωνικού κράτους.</w:t>
      </w:r>
    </w:p>
    <w:p w14:paraId="24A42B4C" w14:textId="77777777" w:rsidR="00940AA5" w:rsidRDefault="00122158">
      <w:pPr>
        <w:spacing w:line="600" w:lineRule="auto"/>
        <w:ind w:firstLine="720"/>
        <w:jc w:val="both"/>
        <w:rPr>
          <w:rFonts w:eastAsia="Times New Roman"/>
          <w:szCs w:val="24"/>
        </w:rPr>
      </w:pPr>
      <w:r>
        <w:rPr>
          <w:rFonts w:eastAsia="Times New Roman"/>
          <w:szCs w:val="24"/>
        </w:rPr>
        <w:t xml:space="preserve">Οι συνάδελφοι της Δημοκρατικής Συμπαράταξης προτείνουν </w:t>
      </w:r>
      <w:r>
        <w:rPr>
          <w:rFonts w:eastAsia="Times New Roman"/>
          <w:szCs w:val="24"/>
        </w:rPr>
        <w:t xml:space="preserve">στο άρθρο 1 της πρότασής τους την επαναφορά και επέκταση του ελάχιστου εγγυημένου εισοδήματος, το οποίο όπως γνωρίζουμε, ήταν μεν </w:t>
      </w:r>
      <w:proofErr w:type="spellStart"/>
      <w:r>
        <w:rPr>
          <w:rFonts w:eastAsia="Times New Roman"/>
          <w:szCs w:val="24"/>
        </w:rPr>
        <w:t>μνημονιακή</w:t>
      </w:r>
      <w:proofErr w:type="spellEnd"/>
      <w:r>
        <w:rPr>
          <w:rFonts w:eastAsia="Times New Roman"/>
          <w:szCs w:val="24"/>
        </w:rPr>
        <w:t xml:space="preserve"> υποχρέωση που εφαρμόστηκε, όμως, κακήν κακώς με καθυστέρηση τεσσάρων ετών από τον Νοέμβρη του 2014 χωρίς κανένα σχε</w:t>
      </w:r>
      <w:r>
        <w:rPr>
          <w:rFonts w:eastAsia="Times New Roman"/>
          <w:szCs w:val="24"/>
        </w:rPr>
        <w:t xml:space="preserve">διασμό, χωρίς την αντίστοιχη υποδομή πρόχειρα </w:t>
      </w:r>
      <w:r>
        <w:rPr>
          <w:rFonts w:eastAsia="Times New Roman"/>
          <w:szCs w:val="24"/>
        </w:rPr>
        <w:t>κ</w:t>
      </w:r>
      <w:r>
        <w:rPr>
          <w:rFonts w:eastAsia="Times New Roman"/>
          <w:szCs w:val="24"/>
        </w:rPr>
        <w:t>αι αυτό</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δεν προκαλεί καμμ</w:t>
      </w:r>
      <w:r>
        <w:rPr>
          <w:rFonts w:eastAsia="Times New Roman"/>
          <w:szCs w:val="24"/>
        </w:rPr>
        <w:t>ιά</w:t>
      </w:r>
      <w:r>
        <w:rPr>
          <w:rFonts w:eastAsia="Times New Roman"/>
          <w:szCs w:val="24"/>
        </w:rPr>
        <w:t xml:space="preserve"> εντύπωση, καθώς οι προηγούμενες κυβερνήσεις ουδέποτε ασχολήθηκαν επί της ουσίας με την ενίσχυση του οικονομικά ευάλωτου πολίτη, με τον άνεργο, τον χαμηλόμισθο πολίτη με ει</w:t>
      </w:r>
      <w:r>
        <w:rPr>
          <w:rFonts w:eastAsia="Times New Roman"/>
          <w:szCs w:val="24"/>
        </w:rPr>
        <w:t xml:space="preserve">δικές ανάγκες. </w:t>
      </w:r>
    </w:p>
    <w:p w14:paraId="24A42B4D" w14:textId="77777777" w:rsidR="00940AA5" w:rsidRDefault="00122158">
      <w:pPr>
        <w:spacing w:line="600" w:lineRule="auto"/>
        <w:ind w:firstLine="720"/>
        <w:jc w:val="both"/>
        <w:rPr>
          <w:rFonts w:eastAsia="Times New Roman"/>
          <w:szCs w:val="24"/>
        </w:rPr>
      </w:pPr>
      <w:r>
        <w:rPr>
          <w:rFonts w:eastAsia="Times New Roman"/>
          <w:szCs w:val="24"/>
        </w:rPr>
        <w:t xml:space="preserve">Με προχειρότητα αντιμετωπίστηκαν στο παρελθόν όλες αυτές οι κοινωνικές ομάδες. Με προχειρότητα εφάρμοσε και η προηγούμενη κυβέρνηση την </w:t>
      </w:r>
      <w:proofErr w:type="spellStart"/>
      <w:r>
        <w:rPr>
          <w:rFonts w:eastAsia="Times New Roman"/>
          <w:szCs w:val="24"/>
        </w:rPr>
        <w:t>προνοιακή</w:t>
      </w:r>
      <w:proofErr w:type="spellEnd"/>
      <w:r>
        <w:rPr>
          <w:rFonts w:eastAsia="Times New Roman"/>
          <w:szCs w:val="24"/>
        </w:rPr>
        <w:t xml:space="preserve"> παροχή του ελάχιστου εγγυημένου εισοδήματος και μάλιστα λίγες μέρες πριν από τις εκλογές του 2</w:t>
      </w:r>
      <w:r>
        <w:rPr>
          <w:rFonts w:eastAsia="Times New Roman"/>
          <w:szCs w:val="24"/>
        </w:rPr>
        <w:t xml:space="preserve">015. </w:t>
      </w:r>
    </w:p>
    <w:p w14:paraId="24A42B4E" w14:textId="77777777" w:rsidR="00940AA5" w:rsidRDefault="00122158">
      <w:pPr>
        <w:spacing w:line="600" w:lineRule="auto"/>
        <w:ind w:firstLine="720"/>
        <w:jc w:val="both"/>
        <w:rPr>
          <w:rFonts w:eastAsia="Times New Roman"/>
          <w:szCs w:val="24"/>
        </w:rPr>
      </w:pPr>
      <w:r>
        <w:rPr>
          <w:rFonts w:eastAsia="Times New Roman"/>
          <w:szCs w:val="24"/>
        </w:rPr>
        <w:t xml:space="preserve">Η Κυβέρνηση συναισθανόμενη τη σημαντικότητα της παροχής ενός μηνιαίου εισοδήματος στα φτωχά λαϊκά στρώματα, προέβη στη θέσπιση του ΚΕΑ, το οποίο τεκμηριώθηκε με στοιχεία πληθυσμιακά ποσοστών ανεργίας </w:t>
      </w:r>
      <w:r>
        <w:rPr>
          <w:rFonts w:eastAsia="Times New Roman"/>
          <w:szCs w:val="24"/>
        </w:rPr>
        <w:lastRenderedPageBreak/>
        <w:t>και ποσοστών φτώχ</w:t>
      </w:r>
      <w:r>
        <w:rPr>
          <w:rFonts w:eastAsia="Times New Roman"/>
          <w:szCs w:val="24"/>
        </w:rPr>
        <w:t>ε</w:t>
      </w:r>
      <w:r>
        <w:rPr>
          <w:rFonts w:eastAsia="Times New Roman"/>
          <w:szCs w:val="24"/>
        </w:rPr>
        <w:t>ιας, όπως προέκυψαν από το πρόγρ</w:t>
      </w:r>
      <w:r>
        <w:rPr>
          <w:rFonts w:eastAsia="Times New Roman"/>
          <w:szCs w:val="24"/>
        </w:rPr>
        <w:t xml:space="preserve">αμμα αντιμετώπισης της ανθρωπιστικής κρίσης και του ΤΕΒΑ. Δόθηκε με κριτήρια βασιζόμενα σε εισοδήματα των αιτούντων σε πραγματικό χρόνο και όχι σε εισοδήματα </w:t>
      </w:r>
      <w:proofErr w:type="spellStart"/>
      <w:r>
        <w:rPr>
          <w:rFonts w:eastAsia="Times New Roman"/>
          <w:szCs w:val="24"/>
        </w:rPr>
        <w:t>αποκτηθέντα</w:t>
      </w:r>
      <w:proofErr w:type="spellEnd"/>
      <w:r>
        <w:rPr>
          <w:rFonts w:eastAsia="Times New Roman"/>
          <w:szCs w:val="24"/>
        </w:rPr>
        <w:t xml:space="preserve"> ενάμιση χρόνο προ της αίτησης υπαγωγής και εξετάζει την πραγματική οικονομική κατάστασ</w:t>
      </w:r>
      <w:r>
        <w:rPr>
          <w:rFonts w:eastAsia="Times New Roman"/>
          <w:szCs w:val="24"/>
        </w:rPr>
        <w:t>η του αιτούντος, την παροχή, αποκλείοντας έτσι το γνωστό στο παρελθόν φαινόμενο</w:t>
      </w:r>
      <w:r>
        <w:rPr>
          <w:rFonts w:eastAsia="Times New Roman"/>
          <w:szCs w:val="24"/>
        </w:rPr>
        <w:t>,</w:t>
      </w:r>
      <w:r>
        <w:rPr>
          <w:rFonts w:eastAsia="Times New Roman"/>
          <w:szCs w:val="24"/>
        </w:rPr>
        <w:t xml:space="preserve"> να επιδοτούνται συμπολίτες μας που δεν έχουν πραγματικά ανάγκη σε βάρος των υπολοίπων.</w:t>
      </w:r>
    </w:p>
    <w:p w14:paraId="24A42B4F" w14:textId="77777777" w:rsidR="00940AA5" w:rsidRDefault="00122158">
      <w:pPr>
        <w:spacing w:line="600" w:lineRule="auto"/>
        <w:ind w:firstLine="720"/>
        <w:jc w:val="both"/>
        <w:rPr>
          <w:rFonts w:eastAsia="Times New Roman"/>
          <w:szCs w:val="24"/>
        </w:rPr>
      </w:pPr>
      <w:r>
        <w:rPr>
          <w:rFonts w:eastAsia="Times New Roman"/>
          <w:szCs w:val="24"/>
        </w:rPr>
        <w:t>Όμως η Κυβέρνηση δεν έμεινε στο ΚΕΑ. Ήδη εφαρμόζονται προγράμματα παροχής υπηρεσιών στέγ</w:t>
      </w:r>
      <w:r>
        <w:rPr>
          <w:rFonts w:eastAsia="Times New Roman"/>
          <w:szCs w:val="24"/>
        </w:rPr>
        <w:t>ασης, σίτισης και κοινωνικής στήριξης. Τον Ιανουάριο εγκρίθηκε η μεταφορά πίστωσης περίπου 14 εκατομμυρίων ευρώ ως δέκατη ένατη δόση για τη φόρτιση των εγκεκριμένων καρπών σίτισης στο πλαίσιο του προγράμματος για την αντιμετώπιση της ανθρωπιστικής κρίσης.</w:t>
      </w:r>
    </w:p>
    <w:p w14:paraId="24A42B50" w14:textId="77777777" w:rsidR="00940AA5" w:rsidRDefault="00122158">
      <w:pPr>
        <w:spacing w:line="600" w:lineRule="auto"/>
        <w:ind w:firstLine="720"/>
        <w:jc w:val="both"/>
        <w:rPr>
          <w:rFonts w:eastAsia="Times New Roman"/>
          <w:szCs w:val="24"/>
        </w:rPr>
      </w:pPr>
      <w:r>
        <w:rPr>
          <w:rFonts w:eastAsia="Times New Roman"/>
          <w:szCs w:val="24"/>
        </w:rPr>
        <w:t xml:space="preserve">Επιπλέον οι δικαιούχοι του ΚΕΑ δικαιούνται δωρεάν επανασύνδεση κομμένων ηλεκτρικών παροχών κύριας κατοικίας και δωρεάν παροχή ποσότητας ρεύματος 300 </w:t>
      </w:r>
      <w:r>
        <w:rPr>
          <w:rFonts w:eastAsia="Times New Roman"/>
          <w:szCs w:val="24"/>
          <w:lang w:val="en-US"/>
        </w:rPr>
        <w:t>KWh</w:t>
      </w:r>
      <w:r w:rsidRPr="00472B5B">
        <w:rPr>
          <w:rFonts w:eastAsia="Times New Roman"/>
          <w:szCs w:val="24"/>
        </w:rPr>
        <w:t xml:space="preserve"> </w:t>
      </w:r>
      <w:r>
        <w:rPr>
          <w:rFonts w:eastAsia="Times New Roman"/>
          <w:szCs w:val="24"/>
        </w:rPr>
        <w:t>ανά μήνα, επίδομα ενοικίου για νέες μισθώσεις ή ανανέωση παλαιών.</w:t>
      </w:r>
    </w:p>
    <w:p w14:paraId="24A42B51" w14:textId="77777777" w:rsidR="00940AA5" w:rsidRDefault="00122158">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ρυθμίσαμε το θέμα της ελεύθερης πρόσβασης των ανασφάλιστων πολιτών στο Εθνικό Σύστημα Υγείας, δίνοντας τέλος στον αποκλεισμό που βίωναν χιλιάδες συμπολίτες μας, ένα θέμα το οποίο οι προηγούμενες κυβερνήσεις το απαξίωσαν παντελώς.</w:t>
      </w:r>
    </w:p>
    <w:p w14:paraId="24A42B52" w14:textId="77777777" w:rsidR="00940AA5" w:rsidRDefault="00122158">
      <w:pPr>
        <w:spacing w:line="600" w:lineRule="auto"/>
        <w:ind w:firstLine="720"/>
        <w:jc w:val="both"/>
        <w:rPr>
          <w:rFonts w:eastAsia="Times New Roman"/>
          <w:szCs w:val="24"/>
        </w:rPr>
      </w:pPr>
      <w:r>
        <w:rPr>
          <w:rFonts w:eastAsia="Times New Roman"/>
          <w:szCs w:val="24"/>
        </w:rPr>
        <w:lastRenderedPageBreak/>
        <w:t>Αυτά που προανέφερα</w:t>
      </w:r>
      <w:r>
        <w:rPr>
          <w:rFonts w:eastAsia="Times New Roman"/>
          <w:szCs w:val="24"/>
        </w:rPr>
        <w:t>,</w:t>
      </w:r>
      <w:r>
        <w:rPr>
          <w:rFonts w:eastAsia="Times New Roman"/>
          <w:szCs w:val="24"/>
        </w:rPr>
        <w:t xml:space="preserve"> είνα</w:t>
      </w:r>
      <w:r>
        <w:rPr>
          <w:rFonts w:eastAsia="Times New Roman"/>
          <w:szCs w:val="24"/>
        </w:rPr>
        <w:t xml:space="preserve">ι κάποια από τα μέτρα που θεσμοθέτησε η Κυβέρνηση για την ενίσχυση των οικονομικά αδυνάτων και την προαγωγή ενός </w:t>
      </w:r>
      <w:proofErr w:type="spellStart"/>
      <w:r>
        <w:rPr>
          <w:rFonts w:eastAsia="Times New Roman"/>
          <w:szCs w:val="24"/>
        </w:rPr>
        <w:t>προνοιακού</w:t>
      </w:r>
      <w:proofErr w:type="spellEnd"/>
      <w:r>
        <w:rPr>
          <w:rFonts w:eastAsia="Times New Roman"/>
          <w:szCs w:val="24"/>
        </w:rPr>
        <w:t xml:space="preserve"> κράτους για τον πολίτη.</w:t>
      </w:r>
    </w:p>
    <w:p w14:paraId="24A42B53" w14:textId="77777777" w:rsidR="00940AA5" w:rsidRDefault="00122158">
      <w:pPr>
        <w:spacing w:line="600" w:lineRule="auto"/>
        <w:ind w:firstLine="720"/>
        <w:jc w:val="both"/>
        <w:rPr>
          <w:rFonts w:eastAsia="Times New Roman"/>
          <w:szCs w:val="24"/>
        </w:rPr>
      </w:pPr>
      <w:r>
        <w:rPr>
          <w:rFonts w:eastAsia="Times New Roman"/>
          <w:szCs w:val="24"/>
        </w:rPr>
        <w:t>Η πρόταση της Δημοκρατικής Συμπαράταξης για το ελάχιστο εγγυημένο εισόδημα είναι καλοδεχούμενη μεν ανεπίκαιρ</w:t>
      </w:r>
      <w:r>
        <w:rPr>
          <w:rFonts w:eastAsia="Times New Roman"/>
          <w:szCs w:val="24"/>
        </w:rPr>
        <w:t>η δε και ξεπερασμένη. Ελπίζω, όμως, στο μέλλον οι συνάδελφοι Βουλευτές να φέρουν νέες αντίστοιχες προτάσεις στην Κυβέρνηση, οι οποίες όμως να θέλουν να λύσουν τυχόν προβλήματα με γνώμονα το κοινό και όχι το κομματικό συμφέρον.</w:t>
      </w:r>
    </w:p>
    <w:p w14:paraId="24A42B54" w14:textId="77777777" w:rsidR="00940AA5" w:rsidRDefault="00122158">
      <w:pPr>
        <w:spacing w:line="600" w:lineRule="auto"/>
        <w:ind w:firstLine="720"/>
        <w:jc w:val="both"/>
        <w:rPr>
          <w:rFonts w:eastAsia="Times New Roman"/>
          <w:szCs w:val="24"/>
        </w:rPr>
      </w:pPr>
      <w:r>
        <w:rPr>
          <w:rFonts w:eastAsia="Times New Roman"/>
          <w:szCs w:val="24"/>
        </w:rPr>
        <w:t>Εν συντομία θα ήθελα να αναφε</w:t>
      </w:r>
      <w:r>
        <w:rPr>
          <w:rFonts w:eastAsia="Times New Roman"/>
          <w:szCs w:val="24"/>
        </w:rPr>
        <w:t>ρθώ και στο ακατάσχετο των 1.500 ευρώ, το οποίο</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είναι πολύ μικρό ποσό</w:t>
      </w:r>
      <w:r>
        <w:rPr>
          <w:rFonts w:eastAsia="Times New Roman"/>
          <w:szCs w:val="24"/>
        </w:rPr>
        <w:t>,</w:t>
      </w:r>
      <w:r>
        <w:rPr>
          <w:rFonts w:eastAsia="Times New Roman"/>
          <w:szCs w:val="24"/>
        </w:rPr>
        <w:t xml:space="preserve"> αν αναλογιστεί κανείς το ύψος του μηνιαίου κόστους διαβίωσης. Σίγουρα η αύξηση του ακατάσχετου ορίου πρέπει να αυξηθεί στο άμεσο μέλλον. Όπως είπε όμως και η Υφυπουργός, η κ.</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στη συνεδρίαση της </w:t>
      </w:r>
      <w:r>
        <w:rPr>
          <w:rFonts w:eastAsia="Times New Roman"/>
          <w:szCs w:val="24"/>
        </w:rPr>
        <w:t>ε</w:t>
      </w:r>
      <w:r>
        <w:rPr>
          <w:rFonts w:eastAsia="Times New Roman"/>
          <w:szCs w:val="24"/>
        </w:rPr>
        <w:t>πιτροπής στις 19/05, όταν το επιτρέψουν οι δημοσιονομικές συνθήκες</w:t>
      </w:r>
      <w:r>
        <w:rPr>
          <w:rFonts w:eastAsia="Times New Roman"/>
          <w:szCs w:val="24"/>
        </w:rPr>
        <w:t>,</w:t>
      </w:r>
      <w:r>
        <w:rPr>
          <w:rFonts w:eastAsia="Times New Roman"/>
          <w:szCs w:val="24"/>
        </w:rPr>
        <w:t xml:space="preserve"> θα μπορούμε να το υλοποιήσουμε και είμαι σίγουρος ότι η Κυβέρνηση δεν θα αμελήσει να ρυθμίσει το εν λόγω θέμα.</w:t>
      </w:r>
    </w:p>
    <w:p w14:paraId="24A42B55" w14:textId="77777777" w:rsidR="00940AA5" w:rsidRDefault="00122158">
      <w:pPr>
        <w:spacing w:line="600" w:lineRule="auto"/>
        <w:ind w:firstLine="720"/>
        <w:jc w:val="both"/>
        <w:rPr>
          <w:rFonts w:eastAsia="Times New Roman"/>
          <w:szCs w:val="24"/>
        </w:rPr>
      </w:pPr>
      <w:r>
        <w:rPr>
          <w:rFonts w:eastAsia="Times New Roman"/>
          <w:szCs w:val="24"/>
        </w:rPr>
        <w:t xml:space="preserve">Ως προς το ακατάσχετο των </w:t>
      </w:r>
      <w:proofErr w:type="spellStart"/>
      <w:r>
        <w:rPr>
          <w:rFonts w:eastAsia="Times New Roman"/>
          <w:szCs w:val="24"/>
        </w:rPr>
        <w:t>προνοιακών</w:t>
      </w:r>
      <w:proofErr w:type="spellEnd"/>
      <w:r>
        <w:rPr>
          <w:rFonts w:eastAsia="Times New Roman"/>
          <w:szCs w:val="24"/>
        </w:rPr>
        <w:t xml:space="preserve"> επιδομ</w:t>
      </w:r>
      <w:r>
        <w:rPr>
          <w:rFonts w:eastAsia="Times New Roman"/>
          <w:szCs w:val="24"/>
        </w:rPr>
        <w:t>άτων και κάθε μορφής βοηθημάτων ή οικονομικών ενισχύσεων θεωρώ ότι είναι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επιτακτική η ανάγκη να προστατευθούν, καθότι οι αποδέκτες τους είναι ευάλωτες </w:t>
      </w:r>
      <w:r>
        <w:rPr>
          <w:rFonts w:eastAsia="Times New Roman"/>
          <w:szCs w:val="24"/>
        </w:rPr>
        <w:lastRenderedPageBreak/>
        <w:t>κοινωνικές ομάδες. Αυτό που προτείνω</w:t>
      </w:r>
      <w:r>
        <w:rPr>
          <w:rFonts w:eastAsia="Times New Roman"/>
          <w:szCs w:val="24"/>
        </w:rPr>
        <w:t>,</w:t>
      </w:r>
      <w:r>
        <w:rPr>
          <w:rFonts w:eastAsia="Times New Roman"/>
          <w:szCs w:val="24"/>
        </w:rPr>
        <w:t xml:space="preserve"> είναι επιπλέον του ορίου του ακατάσχετου να εντατικοποιη</w:t>
      </w:r>
      <w:r>
        <w:rPr>
          <w:rFonts w:eastAsia="Times New Roman"/>
          <w:szCs w:val="24"/>
        </w:rPr>
        <w:t>θούν οι έλεγχοι στις τράπεζες, οι οποίες συχνά αυθαιρετούν και σε δηλωμένους ακατάσχετους λογαριασμούς. Έχει παρατηρηθεί ότι κατάσχουν αναπηρικές συντάξεις και μισθούς, υποβάλλοντας τον πολίτη σε μια ταλαιπωρία διεκδίκησης των χρημάτων του, τα οποία εκ του</w:t>
      </w:r>
      <w:r>
        <w:rPr>
          <w:rFonts w:eastAsia="Times New Roman"/>
          <w:szCs w:val="24"/>
        </w:rPr>
        <w:t xml:space="preserve"> νόμου τυγχάνουν προστασίας. Αυτό πρέπει να το δούμε, ώστε σε αυτές τις περιπτώσεις τα χρήματα να αποδεσμεύονται άμεσα με μια απλή αίτηση του πολίτη και να υποβάλλονται πρόστιμα στα πιστωτικά ιδρύματα </w:t>
      </w:r>
      <w:r>
        <w:rPr>
          <w:rFonts w:eastAsia="Times New Roman"/>
          <w:szCs w:val="24"/>
        </w:rPr>
        <w:t xml:space="preserve">που </w:t>
      </w:r>
      <w:r>
        <w:rPr>
          <w:rFonts w:eastAsia="Times New Roman"/>
          <w:szCs w:val="24"/>
        </w:rPr>
        <w:t>παραβιάζο</w:t>
      </w:r>
      <w:r>
        <w:rPr>
          <w:rFonts w:eastAsia="Times New Roman"/>
          <w:szCs w:val="24"/>
        </w:rPr>
        <w:t>υν</w:t>
      </w:r>
      <w:r>
        <w:rPr>
          <w:rFonts w:eastAsia="Times New Roman"/>
          <w:szCs w:val="24"/>
        </w:rPr>
        <w:t xml:space="preserve"> τις κείμενες διατάξεις.</w:t>
      </w:r>
    </w:p>
    <w:p w14:paraId="24A42B56" w14:textId="77777777" w:rsidR="00940AA5" w:rsidRDefault="00122158">
      <w:pPr>
        <w:spacing w:line="600" w:lineRule="auto"/>
        <w:ind w:firstLine="720"/>
        <w:jc w:val="both"/>
        <w:rPr>
          <w:rFonts w:eastAsia="Times New Roman" w:cs="Times New Roman"/>
          <w:szCs w:val="24"/>
        </w:rPr>
      </w:pPr>
      <w:r>
        <w:rPr>
          <w:rFonts w:eastAsia="Times New Roman"/>
          <w:szCs w:val="24"/>
        </w:rPr>
        <w:t xml:space="preserve">Τέλος, ως προς τις λοιπές προτάσεις της Δημοκρατικής Συμπαράταξης θα σταθώ πολύ σύντομα στα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οινότητας, τα οποία θεσμοθετήθηκαν με τον ν.4368/2016 και τα οποία σχεδιάστηκαν να παρέχουν υπηρεσίες διευρυμένου τύπου στους πολίτες, ενημερώνοντάς τους γι</w:t>
      </w:r>
      <w:r>
        <w:rPr>
          <w:rFonts w:eastAsia="Times New Roman"/>
          <w:szCs w:val="24"/>
        </w:rPr>
        <w:t>α τα δικαιώματα τους σε κοινωνικές παροχές, συνδράμοντας τη συμμετοχή τους σε τοπικά, εθνικά και ευρωπαϊκά προγράμματα και ενεργώντας και ως καταγραφή αναγκών σε τοπικό επίπεδο.</w:t>
      </w:r>
    </w:p>
    <w:p w14:paraId="24A42B5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Σκοπός της σύστασής τους δεν είναι άλλος από το να εξυπηρετούν τους δημότες, μ</w:t>
      </w:r>
      <w:r>
        <w:rPr>
          <w:rFonts w:eastAsia="Times New Roman" w:cs="Times New Roman"/>
          <w:szCs w:val="24"/>
        </w:rPr>
        <w:t xml:space="preserve">εταξύ των οποίων -και κυρίως- τις ευπαθείς ομάδες αλλά και τις μειονότητες. Όλες αυτές οι υπηρεσίες θα παρέχονται από εξιδεικευμένο </w:t>
      </w:r>
      <w:r>
        <w:rPr>
          <w:rFonts w:eastAsia="Times New Roman" w:cs="Times New Roman"/>
          <w:szCs w:val="24"/>
        </w:rPr>
        <w:lastRenderedPageBreak/>
        <w:t>προσωπικό, ψυχολόγους, κοινωνικούς λειτουργούς και νομικούς, με αποτέλεσμα να ενισχύεται σε σημαντικό βαθμό η ποιότητα των π</w:t>
      </w:r>
      <w:r>
        <w:rPr>
          <w:rFonts w:eastAsia="Times New Roman" w:cs="Times New Roman"/>
          <w:szCs w:val="24"/>
        </w:rPr>
        <w:t xml:space="preserve">αρεχόμενων υπηρεσιών προς τους πολίτες. </w:t>
      </w:r>
    </w:p>
    <w:p w14:paraId="24A42B5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Ο συνδυασμός ήταν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w:t>
      </w:r>
      <w:r>
        <w:rPr>
          <w:rFonts w:eastAsia="Times New Roman" w:cs="Times New Roman"/>
          <w:szCs w:val="24"/>
        </w:rPr>
        <w:t>,</w:t>
      </w:r>
      <w:r>
        <w:rPr>
          <w:rFonts w:eastAsia="Times New Roman" w:cs="Times New Roman"/>
          <w:szCs w:val="24"/>
        </w:rPr>
        <w:t xml:space="preserve"> να επιτελούν ένα πολύ σημαντικό κοινωνικό έργο, με το οποίο δεν μπορεί να επιφορτιστούν τα ΚΕΠ. Η αρμόδια Υπουργός</w:t>
      </w:r>
      <w:r>
        <w:rPr>
          <w:rFonts w:eastAsia="Times New Roman" w:cs="Times New Roman"/>
          <w:szCs w:val="24"/>
        </w:rPr>
        <w:t>,</w:t>
      </w:r>
      <w:r>
        <w:rPr>
          <w:rFonts w:eastAsia="Times New Roman" w:cs="Times New Roman"/>
          <w:szCs w:val="24"/>
        </w:rPr>
        <w:t xml:space="preserve"> κ. </w:t>
      </w:r>
      <w:proofErr w:type="spellStart"/>
      <w:r>
        <w:rPr>
          <w:rFonts w:eastAsia="Times New Roman" w:cs="Times New Roman"/>
          <w:szCs w:val="24"/>
        </w:rPr>
        <w:t>Γεροβασίλη</w:t>
      </w:r>
      <w:proofErr w:type="spellEnd"/>
      <w:r>
        <w:rPr>
          <w:rFonts w:eastAsia="Times New Roman" w:cs="Times New Roman"/>
          <w:szCs w:val="24"/>
        </w:rPr>
        <w:t>,</w:t>
      </w:r>
      <w:r>
        <w:rPr>
          <w:rFonts w:eastAsia="Times New Roman" w:cs="Times New Roman"/>
          <w:szCs w:val="24"/>
        </w:rPr>
        <w:t xml:space="preserve"> προ ολίγων ημερών εξήγγειλε την αναβάθμιση τ</w:t>
      </w:r>
      <w:r>
        <w:rPr>
          <w:rFonts w:eastAsia="Times New Roman" w:cs="Times New Roman"/>
          <w:szCs w:val="24"/>
        </w:rPr>
        <w:t xml:space="preserve">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ξυπηρέτησης </w:t>
      </w:r>
      <w:r>
        <w:rPr>
          <w:rFonts w:eastAsia="Times New Roman" w:cs="Times New Roman"/>
          <w:szCs w:val="24"/>
        </w:rPr>
        <w:t>π</w:t>
      </w:r>
      <w:r>
        <w:rPr>
          <w:rFonts w:eastAsia="Times New Roman" w:cs="Times New Roman"/>
          <w:szCs w:val="24"/>
        </w:rPr>
        <w:t xml:space="preserve">ολιτών σε φορέα παροχής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διοικητικών προϊόντων προστιθέμενης αξίας για τους πολίτες και για τις επιχειρήσεις με στόχο την ελάφρυνση της φυσικής εξάρτησης του πολίτη από τα ΚΕΠ. Συνεπώς και το θέμα της λειτουργίας των ΚΕΠ φαί</w:t>
      </w:r>
      <w:r>
        <w:rPr>
          <w:rFonts w:eastAsia="Times New Roman" w:cs="Times New Roman"/>
          <w:szCs w:val="24"/>
        </w:rPr>
        <w:t xml:space="preserve">νεται βρίσκει ήδη τον δρόμο του και τον ρόλο του στη δημόσια διοίκηση. </w:t>
      </w:r>
    </w:p>
    <w:p w14:paraId="24A42B5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Κλείνοντας, θα υπενθυμίσω ότι η πρόταση νόμου ξεπεράστηκε ήδη από τις εξελίξεις και τις ρυθμίσεις του ΣΥΡΙΖΑ. Θα μείνω μόνο στη θετική αίσθηση αυτού του διαλόγου</w:t>
      </w:r>
      <w:r>
        <w:rPr>
          <w:rFonts w:eastAsia="Times New Roman" w:cs="Times New Roman"/>
          <w:szCs w:val="24"/>
        </w:rPr>
        <w:t>,</w:t>
      </w:r>
      <w:r>
        <w:rPr>
          <w:rFonts w:eastAsia="Times New Roman" w:cs="Times New Roman"/>
          <w:szCs w:val="24"/>
        </w:rPr>
        <w:t xml:space="preserve"> που ξεκίνησε με αφορμ</w:t>
      </w:r>
      <w:r>
        <w:rPr>
          <w:rFonts w:eastAsia="Times New Roman" w:cs="Times New Roman"/>
          <w:szCs w:val="24"/>
        </w:rPr>
        <w:t>ή την πρόταση νόμου της Δημοκρατικής Συμπαράταξης, η οποία αποτελεί ένα βήμα, έστω κι αν είναι μετέωρο</w:t>
      </w:r>
      <w:r>
        <w:rPr>
          <w:rFonts w:eastAsia="Times New Roman" w:cs="Times New Roman"/>
          <w:szCs w:val="24"/>
        </w:rPr>
        <w:t>,</w:t>
      </w:r>
      <w:r>
        <w:rPr>
          <w:rFonts w:eastAsia="Times New Roman" w:cs="Times New Roman"/>
          <w:szCs w:val="24"/>
        </w:rPr>
        <w:t xml:space="preserve"> για την καταπολέμηση της ανθρωπιστικής κρίσης και της στήριξης των αδυνάτων. </w:t>
      </w:r>
    </w:p>
    <w:p w14:paraId="24A42B5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Πεπεισμένος ότι οι συνάδελφοι Βουλευτές της Δημοκρατικής Συμπαράταξης έχου</w:t>
      </w:r>
      <w:r>
        <w:rPr>
          <w:rFonts w:eastAsia="Times New Roman" w:cs="Times New Roman"/>
          <w:szCs w:val="24"/>
        </w:rPr>
        <w:t xml:space="preserve">ν ειλικρινές ενδιαφέρον για την ανάσχεση της φτωχοποίησης του </w:t>
      </w:r>
      <w:r>
        <w:rPr>
          <w:rFonts w:eastAsia="Times New Roman" w:cs="Times New Roman"/>
          <w:szCs w:val="24"/>
        </w:rPr>
        <w:lastRenderedPageBreak/>
        <w:t>ελληνικού λαού, ευελπιστώ και στο μέλλον να υπάρξουν αντίστοιχες προτάσεις, τις οποίες θα επεξεργαστούμε από κοινού</w:t>
      </w:r>
      <w:r>
        <w:rPr>
          <w:rFonts w:eastAsia="Times New Roman" w:cs="Times New Roman"/>
          <w:szCs w:val="24"/>
        </w:rPr>
        <w:t>,</w:t>
      </w:r>
      <w:r>
        <w:rPr>
          <w:rFonts w:eastAsia="Times New Roman" w:cs="Times New Roman"/>
          <w:szCs w:val="24"/>
        </w:rPr>
        <w:t xml:space="preserve"> με γνώμονα το συμφέρον του κοινωνικού συνόλου και κυρίως των συμπολιτών μας που υποφέρουν την τελευταία επταετία της κρίσης. </w:t>
      </w:r>
    </w:p>
    <w:p w14:paraId="24A42B5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Κυβέρνηση έχει αποδείξει και αποδεικνύει καθημερινά ότι έχει στο επίκεντρό της το κοινωνικό κράτος και η συνεργασία μεταξύ των </w:t>
      </w:r>
      <w:r>
        <w:rPr>
          <w:rFonts w:eastAsia="Times New Roman" w:cs="Times New Roman"/>
          <w:szCs w:val="24"/>
        </w:rPr>
        <w:t xml:space="preserve">κομμάτων προς αυτή την κατεύθυνση μόνο όφελος μπορεί να φέρει. </w:t>
      </w:r>
    </w:p>
    <w:p w14:paraId="24A42B5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24A42B5D"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4A42B5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Γεώργιο Τσόγκα, Βουλευτή του ΣΥΡΙΖΑ. </w:t>
      </w:r>
    </w:p>
    <w:p w14:paraId="24A42B5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Τον λόγο έχει τώρα ο</w:t>
      </w:r>
      <w:r>
        <w:rPr>
          <w:rFonts w:eastAsia="Times New Roman" w:cs="Times New Roman"/>
          <w:szCs w:val="24"/>
        </w:rPr>
        <w:t xml:space="preserve"> Κοινοβουλευτικός Εκπρόσωπος των Ανεξάρτητων Ελλήνων κ. Γεώργιος Λαζαρίδης για δώδεκα λεπτά. </w:t>
      </w:r>
    </w:p>
    <w:p w14:paraId="24A42B60"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 </w:t>
      </w:r>
    </w:p>
    <w:p w14:paraId="24A42B6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Εγώ θα ξεκινήσω με τη φράση ενός συναδέλφου από την Αντιπολίτευση</w:t>
      </w:r>
      <w:r>
        <w:rPr>
          <w:rFonts w:eastAsia="Times New Roman" w:cs="Times New Roman"/>
          <w:szCs w:val="24"/>
        </w:rPr>
        <w:t>,</w:t>
      </w:r>
      <w:r>
        <w:rPr>
          <w:rFonts w:eastAsia="Times New Roman" w:cs="Times New Roman"/>
          <w:szCs w:val="24"/>
        </w:rPr>
        <w:t xml:space="preserve"> που αυτά τα μέτρα ανακούφισης, τα οποία φρόν</w:t>
      </w:r>
      <w:r>
        <w:rPr>
          <w:rFonts w:eastAsia="Times New Roman" w:cs="Times New Roman"/>
          <w:szCs w:val="24"/>
        </w:rPr>
        <w:t xml:space="preserve">τισε να πάρει η Κυβέρνηση, τα χαρακτήρισε ως μέτρα διαχείρισης της φτώχειας, ειρωνευόμενος την Κυβέρνηση. </w:t>
      </w:r>
    </w:p>
    <w:p w14:paraId="24A42B6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εγώ θα ήθελα να ρωτήσω το εξής: Είναι κάποια μέτρα διαχείρισης της φτώχειας, αλλά αυτή τη φτώχεια ποιος την προκάλεσε; Αυτά τα κόμματα της </w:t>
      </w:r>
      <w:r>
        <w:rPr>
          <w:rFonts w:eastAsia="Times New Roman" w:cs="Times New Roman"/>
          <w:szCs w:val="24"/>
        </w:rPr>
        <w:t>α</w:t>
      </w:r>
      <w:r>
        <w:rPr>
          <w:rFonts w:eastAsia="Times New Roman" w:cs="Times New Roman"/>
          <w:szCs w:val="24"/>
        </w:rPr>
        <w:t>ντιπ</w:t>
      </w:r>
      <w:r>
        <w:rPr>
          <w:rFonts w:eastAsia="Times New Roman" w:cs="Times New Roman"/>
          <w:szCs w:val="24"/>
        </w:rPr>
        <w:t xml:space="preserve">ολίτευσης δεν προκάλεσαν τη φτώχεια; Το ΠΑΣΟΚ και η Νέα Δημοκρατία με το ΠΑΣΟΚ. Αυτοί την προκάλεσαν. Και τώρα εδώ σε μια παρένθεση θέλω να συμπληρώσω και η κυβέρνηση </w:t>
      </w:r>
      <w:proofErr w:type="spellStart"/>
      <w:r>
        <w:rPr>
          <w:rFonts w:eastAsia="Times New Roman" w:cs="Times New Roman"/>
          <w:szCs w:val="24"/>
        </w:rPr>
        <w:t>Παπαδήμου</w:t>
      </w:r>
      <w:proofErr w:type="spellEnd"/>
      <w:r>
        <w:rPr>
          <w:rFonts w:eastAsia="Times New Roman" w:cs="Times New Roman"/>
          <w:szCs w:val="24"/>
        </w:rPr>
        <w:t>-Στουρνάρα, η κυβέρνηση τεχνοκρατών, αυτή την οποία επικαλούνται. Και δεν θα ανα</w:t>
      </w:r>
      <w:r>
        <w:rPr>
          <w:rFonts w:eastAsia="Times New Roman" w:cs="Times New Roman"/>
          <w:szCs w:val="24"/>
        </w:rPr>
        <w:t xml:space="preserve">φερόμουν στον προηγούμενο τον </w:t>
      </w:r>
      <w:proofErr w:type="spellStart"/>
      <w:r>
        <w:rPr>
          <w:rFonts w:eastAsia="Times New Roman" w:cs="Times New Roman"/>
          <w:szCs w:val="24"/>
        </w:rPr>
        <w:t>προλαλήσαντα</w:t>
      </w:r>
      <w:proofErr w:type="spellEnd"/>
      <w:r>
        <w:rPr>
          <w:rFonts w:eastAsia="Times New Roman" w:cs="Times New Roman"/>
          <w:szCs w:val="24"/>
        </w:rPr>
        <w:t xml:space="preserve"> συνάδελφο της Ένωσης Κεντρώων, αλλά επειδή έχουν κάνει πολύ συχνά αναφορά σε κυβέρνηση τεχνοκρατών από την Ένωση Κεντρώων, θα ήθελα να θυμίσω εδώ στους συναδέλφους στην Αίθουσα ότι τη μεγαλύτερη καταστροφή, τις χε</w:t>
      </w:r>
      <w:r>
        <w:rPr>
          <w:rFonts w:eastAsia="Times New Roman" w:cs="Times New Roman"/>
          <w:szCs w:val="24"/>
        </w:rPr>
        <w:t xml:space="preserve">ιρότερες επιδόσεις, τους χειρότερους δείκτες, τους είχε η πατρίδα μας εκείνη την περίοδο, την περίοδο που τον τόπο κυβερνούσε ο </w:t>
      </w:r>
      <w:proofErr w:type="spellStart"/>
      <w:r>
        <w:rPr>
          <w:rFonts w:eastAsia="Times New Roman" w:cs="Times New Roman"/>
          <w:szCs w:val="24"/>
        </w:rPr>
        <w:t>Παπαδήμος</w:t>
      </w:r>
      <w:proofErr w:type="spellEnd"/>
      <w:r>
        <w:rPr>
          <w:rFonts w:eastAsia="Times New Roman" w:cs="Times New Roman"/>
          <w:szCs w:val="24"/>
        </w:rPr>
        <w:t xml:space="preserve"> με τον Στουρνάρα. Επομένως μην επικαλούμαστε συνεχώς την κυβέρνηση τεχνοκρατών. </w:t>
      </w:r>
    </w:p>
    <w:p w14:paraId="24A42B6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Ύστερα η </w:t>
      </w:r>
      <w:r>
        <w:rPr>
          <w:rFonts w:eastAsia="Times New Roman" w:cs="Times New Roman"/>
          <w:szCs w:val="24"/>
        </w:rPr>
        <w:t>α</w:t>
      </w:r>
      <w:r>
        <w:rPr>
          <w:rFonts w:eastAsia="Times New Roman" w:cs="Times New Roman"/>
          <w:szCs w:val="24"/>
        </w:rPr>
        <w:t>ντιπολίτευση, δηλαδή το ΠΑΣ</w:t>
      </w:r>
      <w:r>
        <w:rPr>
          <w:rFonts w:eastAsia="Times New Roman" w:cs="Times New Roman"/>
          <w:szCs w:val="24"/>
        </w:rPr>
        <w:t xml:space="preserve">ΟΚ και η Νέα Δημοκρατία, πότε έδειξαν ευαισθησία; Να ξεχάσουμε το </w:t>
      </w:r>
      <w:proofErr w:type="spellStart"/>
      <w:r>
        <w:rPr>
          <w:rFonts w:eastAsia="Times New Roman" w:cs="Times New Roman"/>
          <w:szCs w:val="24"/>
        </w:rPr>
        <w:t>πεντάευρω</w:t>
      </w:r>
      <w:proofErr w:type="spellEnd"/>
      <w:r>
        <w:rPr>
          <w:rFonts w:eastAsia="Times New Roman" w:cs="Times New Roman"/>
          <w:szCs w:val="24"/>
        </w:rPr>
        <w:t xml:space="preserve"> που έβαλαν; Τη στιγμή που οι συμπολίτες μας, οι Έλληνες, υπέφεραν, δεν είχαν να πάρουν γάλα στα παιδιά τους, έβαλαν το </w:t>
      </w:r>
      <w:proofErr w:type="spellStart"/>
      <w:r>
        <w:rPr>
          <w:rFonts w:eastAsia="Times New Roman" w:cs="Times New Roman"/>
          <w:szCs w:val="24"/>
        </w:rPr>
        <w:t>πεντάευρω</w:t>
      </w:r>
      <w:proofErr w:type="spellEnd"/>
      <w:r>
        <w:rPr>
          <w:rFonts w:eastAsia="Times New Roman" w:cs="Times New Roman"/>
          <w:szCs w:val="24"/>
        </w:rPr>
        <w:t xml:space="preserve">. Ήρθε αυτή η Κυβέρνηση και κατήργησε το </w:t>
      </w:r>
      <w:proofErr w:type="spellStart"/>
      <w:r>
        <w:rPr>
          <w:rFonts w:eastAsia="Times New Roman" w:cs="Times New Roman"/>
          <w:szCs w:val="24"/>
        </w:rPr>
        <w:t>πεντάευρω</w:t>
      </w:r>
      <w:proofErr w:type="spellEnd"/>
      <w:r>
        <w:rPr>
          <w:rFonts w:eastAsia="Times New Roman" w:cs="Times New Roman"/>
          <w:szCs w:val="24"/>
        </w:rPr>
        <w:t xml:space="preserve">. </w:t>
      </w:r>
    </w:p>
    <w:p w14:paraId="24A42B6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Κάτι άλλο επίσης να πω, γιατί καλό είναι να τα θυμόμαστε και να μην τα ξεχνάμε, οι ανασφάλιστοι συμπατριώτες μας, συμπολίτες μας δεν μπορούσαν </w:t>
      </w:r>
      <w:r>
        <w:rPr>
          <w:rFonts w:eastAsia="Times New Roman" w:cs="Times New Roman"/>
          <w:szCs w:val="24"/>
        </w:rPr>
        <w:lastRenderedPageBreak/>
        <w:t>να πάνε στο νοσοκομείο. Γιατί; Θέλετε να σας θυμίσω τι έκαναν; Τους έβαζαν στο νοσοκομείο και στη συνέχεια τις ο</w:t>
      </w:r>
      <w:r>
        <w:rPr>
          <w:rFonts w:eastAsia="Times New Roman" w:cs="Times New Roman"/>
          <w:szCs w:val="24"/>
        </w:rPr>
        <w:t xml:space="preserve">φειλές τις βεβαίωναν στην εφορία. </w:t>
      </w:r>
    </w:p>
    <w:p w14:paraId="24A42B6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υπάρχουν περιπτώσεις -έχουν έρθει και μου έφεραν στοιχεία συμπολίτες μου από τη Θεσσαλονίκη- όπως για παράδειγμα η εξής: Έκαναν εγχείρηση και ήταν ανασφάλιστοι οι άνθρωποι, γιατί έμειναν ξαφνικά χωρίς δουλειά, έκλεισα</w:t>
      </w:r>
      <w:r>
        <w:rPr>
          <w:rFonts w:eastAsia="Times New Roman" w:cs="Times New Roman"/>
          <w:szCs w:val="24"/>
        </w:rPr>
        <w:t>ν τα μαγαζιά τους κ.λπ., το κόστος της οποίας όταν βγήκαν από το νοσοκομείο</w:t>
      </w:r>
      <w:r>
        <w:rPr>
          <w:rFonts w:eastAsia="Times New Roman" w:cs="Times New Roman"/>
          <w:szCs w:val="24"/>
        </w:rPr>
        <w:t>,</w:t>
      </w:r>
      <w:r>
        <w:rPr>
          <w:rFonts w:eastAsia="Times New Roman" w:cs="Times New Roman"/>
          <w:szCs w:val="24"/>
        </w:rPr>
        <w:t xml:space="preserve"> ήταν γύρω στις 3.000-3.500 ευρώ. Μετά τον έναν χρόνο βεβαιωμένο στην εφορία, πέρασε τις 10.000 ευρώ. Οι 3.000-3.500 ευρώ πέρασαν τις 10.000 ευρώ. Αυτή ήταν η ευαισθησία των κομμάτ</w:t>
      </w:r>
      <w:r>
        <w:rPr>
          <w:rFonts w:eastAsia="Times New Roman" w:cs="Times New Roman"/>
          <w:szCs w:val="24"/>
        </w:rPr>
        <w:t xml:space="preserve">ων της </w:t>
      </w:r>
      <w:r>
        <w:rPr>
          <w:rFonts w:eastAsia="Times New Roman" w:cs="Times New Roman"/>
          <w:szCs w:val="24"/>
        </w:rPr>
        <w:t>α</w:t>
      </w:r>
      <w:r>
        <w:rPr>
          <w:rFonts w:eastAsia="Times New Roman" w:cs="Times New Roman"/>
          <w:szCs w:val="24"/>
        </w:rPr>
        <w:t xml:space="preserve">ντιπολίτευσης; </w:t>
      </w:r>
    </w:p>
    <w:p w14:paraId="24A42B66"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Έρχονται τώρα, βέβαια, με κυνισμό και προσπαθούν να τα ξεχάσουν όλα αυτά και να μας μιλήσουν για ευαισθησία. Όταν μιλούσε εκείνη την περίοδο κανείς για συμπολίτες μας οι οποίοι πραγματικά πεινούσαν, δεν μπορούσαν ούτε τα απαραίτητα,</w:t>
      </w:r>
      <w:r>
        <w:rPr>
          <w:rFonts w:eastAsia="Times New Roman" w:cs="Times New Roman"/>
          <w:szCs w:val="24"/>
        </w:rPr>
        <w:t xml:space="preserve"> τα αναγκαία, να εξασφαλίσουν για τον εαυτό τους ή τα παιδιά τους, ειρωνεύονταν, έλεγαν ότι δημαγωγεί όποιος το λέει αυτό. Και το ίδιο έλεγαν για τους μαθητές είτε από τα κανάλια των τηλεοράσεων είτε από εδώ, από τη Βουλή. Ευτυχώς που υπήρχε η Εκκλησία, πο</w:t>
      </w:r>
      <w:r>
        <w:rPr>
          <w:rFonts w:eastAsia="Times New Roman" w:cs="Times New Roman"/>
          <w:szCs w:val="24"/>
        </w:rPr>
        <w:t>υ υποκατέστησε το κράτος το δικό τους, το οποίο δεν είχε καμ</w:t>
      </w:r>
      <w:r>
        <w:rPr>
          <w:rFonts w:eastAsia="Times New Roman" w:cs="Times New Roman"/>
          <w:szCs w:val="24"/>
        </w:rPr>
        <w:t>μιά</w:t>
      </w:r>
      <w:r>
        <w:rPr>
          <w:rFonts w:eastAsia="Times New Roman" w:cs="Times New Roman"/>
          <w:szCs w:val="24"/>
        </w:rPr>
        <w:t xml:space="preserve"> απολύτως ευαισθησία απέναντι σε αυτούς τους ανθρώπους. </w:t>
      </w:r>
    </w:p>
    <w:p w14:paraId="24A42B67"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άκουσα προηγουμένως και για τη μεσαία τάξη. Έκαναν ξανά αναφορά στη μεσαία τάξη. Ποια μεσαία τάξη; Αυτή που κατέστρεψαν; Δι</w:t>
      </w:r>
      <w:r>
        <w:rPr>
          <w:rFonts w:eastAsia="Times New Roman" w:cs="Times New Roman"/>
          <w:szCs w:val="24"/>
        </w:rPr>
        <w:t xml:space="preserve">ακόσιες πενήντα δύο χιλιάδες καταστήματα, επιχειρήσεις και βιοτεχνίες έκλεισαν. Αυτή είναι η μεσαία τάξη. Αυτοί οι άνθρωποι που έκλεισαν οι επιχειρήσεις τους. </w:t>
      </w:r>
    </w:p>
    <w:p w14:paraId="24A42B68"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Μιλάμε για τους ελεύθερους επαγγελματίες. Εμείς οι Ανεξάρτητοι Έλληνες, όλη η Κοινοβουλευτική μα</w:t>
      </w:r>
      <w:r>
        <w:rPr>
          <w:rFonts w:eastAsia="Times New Roman" w:cs="Times New Roman"/>
          <w:szCs w:val="24"/>
        </w:rPr>
        <w:t>ς Ομάδα είμαστε ελεύθεροι επαγγελματίες, επιστήμονες. Δεν έχουμε κανέναν δημόσιο υπάλληλο. Επομένως θα μας μιλήσουν για ευαισθησία απέναντι σε αυτές τις κοινωνικές τάξεις; Οι ίδιοι ανήκουμε σε αυτές τις κοινωνικές τάξεις. Όλη μας την καταστροφή την υπέστημ</w:t>
      </w:r>
      <w:r>
        <w:rPr>
          <w:rFonts w:eastAsia="Times New Roman" w:cs="Times New Roman"/>
          <w:szCs w:val="24"/>
        </w:rPr>
        <w:t xml:space="preserve">εν την περίοδο που κυβερνούσαν αυτοί. </w:t>
      </w:r>
    </w:p>
    <w:p w14:paraId="24A42B69"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 xml:space="preserve">Εμείς οι μηχανικοί πάψαμε να έχουμε αντικείμενο από το 2009. Το 2009 κυβερνούσε ο ΣΥΡΙΖΑ με τους Ανεξάρτητους Έλληνες; Σαφώς όχι. Επομένως θα πρέπει να είναι πιο προσεκτικοί. </w:t>
      </w:r>
    </w:p>
    <w:p w14:paraId="24A42B6A"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Από την άλλη μέσα στα δικά τους τα κόμματ</w:t>
      </w:r>
      <w:r>
        <w:rPr>
          <w:rFonts w:eastAsia="Times New Roman" w:cs="Times New Roman"/>
          <w:szCs w:val="24"/>
        </w:rPr>
        <w:t xml:space="preserve">α υπάρχουν άτομα τα οποία φρόντισαν να βγουν στη σύνταξη πολύ πριν συμπληρώσουν τα χρόνια, εκμεταλλευόμενοι κάποια «παραθυράκια» και τώρα είναι προβεβλημένα άτομα στα κόμματά τους. Πραγματικά ο κυνισμός τους δεν έχει όρια. </w:t>
      </w:r>
    </w:p>
    <w:p w14:paraId="24A42B6B"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Τι να θυμηθούμε τώρα; Να θυμηθού</w:t>
      </w:r>
      <w:r>
        <w:rPr>
          <w:rFonts w:eastAsia="Times New Roman" w:cs="Times New Roman"/>
          <w:szCs w:val="24"/>
        </w:rPr>
        <w:t xml:space="preserve">με και κάτι άλλο, γιατί το έχουμε ζήσει πάνω στη Θεσσαλονίκη πολύ συχνά και το έχω ζήσει κι εγώ στη γειτονιά </w:t>
      </w:r>
      <w:r>
        <w:rPr>
          <w:rFonts w:eastAsia="Times New Roman" w:cs="Times New Roman"/>
          <w:szCs w:val="24"/>
        </w:rPr>
        <w:lastRenderedPageBreak/>
        <w:t>μου. Είχαν βγάλει τους αστυνομικούς</w:t>
      </w:r>
      <w:r>
        <w:rPr>
          <w:rFonts w:eastAsia="Times New Roman" w:cs="Times New Roman"/>
          <w:szCs w:val="24"/>
        </w:rPr>
        <w:t>,</w:t>
      </w:r>
      <w:r>
        <w:rPr>
          <w:rFonts w:eastAsia="Times New Roman" w:cs="Times New Roman"/>
          <w:szCs w:val="24"/>
        </w:rPr>
        <w:t xml:space="preserve"> για να σταματούν μέρα-νύχτα τους πολίτες για έλεγχο </w:t>
      </w:r>
      <w:r>
        <w:rPr>
          <w:rFonts w:eastAsia="Times New Roman" w:cs="Times New Roman"/>
          <w:szCs w:val="24"/>
        </w:rPr>
        <w:t>κ</w:t>
      </w:r>
      <w:r>
        <w:rPr>
          <w:rFonts w:eastAsia="Times New Roman" w:cs="Times New Roman"/>
          <w:szCs w:val="24"/>
        </w:rPr>
        <w:t>αι όχι για έλεγχο των στοιχείων, για έλεγχο μην τυχόν έχο</w:t>
      </w:r>
      <w:r>
        <w:rPr>
          <w:rFonts w:eastAsia="Times New Roman" w:cs="Times New Roman"/>
          <w:szCs w:val="24"/>
        </w:rPr>
        <w:t>υν ξεχασμένη καμ</w:t>
      </w:r>
      <w:r>
        <w:rPr>
          <w:rFonts w:eastAsia="Times New Roman" w:cs="Times New Roman"/>
          <w:szCs w:val="24"/>
        </w:rPr>
        <w:t>μιά</w:t>
      </w:r>
      <w:r>
        <w:rPr>
          <w:rFonts w:eastAsia="Times New Roman" w:cs="Times New Roman"/>
          <w:szCs w:val="24"/>
        </w:rPr>
        <w:t xml:space="preserve"> κλήση. Για 200 ευρώ πήγαιναν τους πολίτες σιδηροδέσμιους στην </w:t>
      </w:r>
      <w:r>
        <w:rPr>
          <w:rFonts w:eastAsia="Times New Roman" w:cs="Times New Roman"/>
          <w:szCs w:val="24"/>
        </w:rPr>
        <w:t>α</w:t>
      </w:r>
      <w:r>
        <w:rPr>
          <w:rFonts w:eastAsia="Times New Roman" w:cs="Times New Roman"/>
          <w:szCs w:val="24"/>
        </w:rPr>
        <w:t>στυνομία αυτά τα δύο κόμματα ΠΑΣΟΚ και ΠΑΣΟΚ-Νέα Δημοκρατία. Τώρα μιλούν για ευαισθησία; Δεν τολμούσαν οι πολίτες να βγουν έξω να κυκλοφορήσουν. Είχαν την αίσθηση ότι ήταν σ</w:t>
      </w:r>
      <w:r>
        <w:rPr>
          <w:rFonts w:eastAsia="Times New Roman" w:cs="Times New Roman"/>
          <w:szCs w:val="24"/>
        </w:rPr>
        <w:t xml:space="preserve">ε κατεχόμενη χώρα οι Έλληνες πολίτες. </w:t>
      </w:r>
    </w:p>
    <w:p w14:paraId="24A42B6C"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Είχαν, βέβαια, και τους Υπουργούς, οι οποίοι έβγαιναν στην τηλεόραση και όταν δυσανασχετούσαν οι πολίτες από τις επιβαρύνσεις</w:t>
      </w:r>
      <w:r>
        <w:rPr>
          <w:rFonts w:eastAsia="Times New Roman" w:cs="Times New Roman"/>
          <w:szCs w:val="24"/>
        </w:rPr>
        <w:t>,</w:t>
      </w:r>
      <w:r>
        <w:rPr>
          <w:rFonts w:eastAsia="Times New Roman" w:cs="Times New Roman"/>
          <w:szCs w:val="24"/>
        </w:rPr>
        <w:t xml:space="preserve"> έλεγαν ότι «όποιος δεν έχει να πληρώσει για το σπίτι του να το πουλήσει». Υπουργός αυτών τ</w:t>
      </w:r>
      <w:r>
        <w:rPr>
          <w:rFonts w:eastAsia="Times New Roman" w:cs="Times New Roman"/>
          <w:szCs w:val="24"/>
        </w:rPr>
        <w:t xml:space="preserve">ων κυβερνήσεων το είπε αυτό. </w:t>
      </w:r>
    </w:p>
    <w:p w14:paraId="24A42B6D"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Θα ήθελα να πω δυο λόγια</w:t>
      </w:r>
      <w:r>
        <w:rPr>
          <w:rFonts w:eastAsia="Times New Roman" w:cs="Times New Roman"/>
          <w:szCs w:val="24"/>
        </w:rPr>
        <w:t>,</w:t>
      </w:r>
      <w:r>
        <w:rPr>
          <w:rFonts w:eastAsia="Times New Roman" w:cs="Times New Roman"/>
          <w:szCs w:val="24"/>
        </w:rPr>
        <w:t xml:space="preserve"> για τα μέτρα τα οποία έχει πάρει αυτή η Κυβέρνηση. </w:t>
      </w:r>
    </w:p>
    <w:p w14:paraId="24A42B6E"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όταν αναλάβαμε τη διακυβέρνηση της χώρας</w:t>
      </w:r>
      <w:r>
        <w:rPr>
          <w:rFonts w:eastAsia="Times New Roman" w:cs="Times New Roman"/>
          <w:szCs w:val="24"/>
        </w:rPr>
        <w:t>,</w:t>
      </w:r>
      <w:r>
        <w:rPr>
          <w:rFonts w:eastAsia="Times New Roman" w:cs="Times New Roman"/>
          <w:szCs w:val="24"/>
        </w:rPr>
        <w:t xml:space="preserve"> βρεθήκαμε αντιμέτωποι με τις βαριές συνέπειες μιας πολυετούς </w:t>
      </w:r>
      <w:proofErr w:type="spellStart"/>
      <w:r>
        <w:rPr>
          <w:rFonts w:eastAsia="Times New Roman" w:cs="Times New Roman"/>
          <w:szCs w:val="24"/>
        </w:rPr>
        <w:t>μνημονιακής</w:t>
      </w:r>
      <w:proofErr w:type="spellEnd"/>
      <w:r>
        <w:rPr>
          <w:rFonts w:eastAsia="Times New Roman" w:cs="Times New Roman"/>
          <w:szCs w:val="24"/>
        </w:rPr>
        <w:t xml:space="preserve"> άστ</w:t>
      </w:r>
      <w:r>
        <w:rPr>
          <w:rFonts w:eastAsia="Times New Roman" w:cs="Times New Roman"/>
          <w:szCs w:val="24"/>
        </w:rPr>
        <w:t>οχης και αντικοινωνικής πολιτικής</w:t>
      </w:r>
      <w:r>
        <w:rPr>
          <w:rFonts w:eastAsia="Times New Roman" w:cs="Times New Roman"/>
          <w:szCs w:val="24"/>
        </w:rPr>
        <w:t>,</w:t>
      </w:r>
      <w:r>
        <w:rPr>
          <w:rFonts w:eastAsia="Times New Roman" w:cs="Times New Roman"/>
          <w:szCs w:val="24"/>
        </w:rPr>
        <w:t xml:space="preserve"> που επιβάρυνε μεγάλο ποσοστό των Ελλήνων. Οφείλαμε, λοιπόν, να στοχεύσουμε στην άμεση ανακούφιση μεγάλου μέρους της κοινωνίας, αλλά παράλληλα και σταδιακά να ενισχύσουμε ή να αναδιοργανώσουμε κρατικές δομές</w:t>
      </w:r>
      <w:r>
        <w:rPr>
          <w:rFonts w:eastAsia="Times New Roman" w:cs="Times New Roman"/>
          <w:szCs w:val="24"/>
        </w:rPr>
        <w:t>,</w:t>
      </w:r>
      <w:r>
        <w:rPr>
          <w:rFonts w:eastAsia="Times New Roman" w:cs="Times New Roman"/>
          <w:szCs w:val="24"/>
        </w:rPr>
        <w:t xml:space="preserve"> που δημιουργή</w:t>
      </w:r>
      <w:r>
        <w:rPr>
          <w:rFonts w:eastAsia="Times New Roman" w:cs="Times New Roman"/>
          <w:szCs w:val="24"/>
        </w:rPr>
        <w:t xml:space="preserve">θηκαν για να </w:t>
      </w:r>
      <w:r>
        <w:rPr>
          <w:rFonts w:eastAsia="Times New Roman" w:cs="Times New Roman"/>
          <w:szCs w:val="24"/>
        </w:rPr>
        <w:lastRenderedPageBreak/>
        <w:t xml:space="preserve">καλύπτουν βασικές ανάγκες, όπως η υγεία, η εργασία και η κοινωνική ασφάλιση. </w:t>
      </w:r>
    </w:p>
    <w:p w14:paraId="24A42B6F"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Η ενίσχυση, λοιπόν, των δημόσιων δομών και υπηρεσιών του κοινωνικού κράτους για την κοινωνική προστασία υπέρ αυτών που πλήττονται</w:t>
      </w:r>
      <w:r>
        <w:rPr>
          <w:rFonts w:eastAsia="Times New Roman" w:cs="Times New Roman"/>
          <w:szCs w:val="24"/>
        </w:rPr>
        <w:t>,</w:t>
      </w:r>
      <w:r>
        <w:rPr>
          <w:rFonts w:eastAsia="Times New Roman" w:cs="Times New Roman"/>
          <w:szCs w:val="24"/>
        </w:rPr>
        <w:t xml:space="preserve"> ήταν μια από τις προτεραιότητες. Η ανασυγκρότηση της χώρας, με σκοπό την επανεκκίνηση της οικονομίας και της ανάπτυξης, απαιτεί, βέβαια, χρόνο, επενδύσεις, διαρθρωτικές μεταρρυθμίσεις, σταθερό περιβάλλον και ισχυρές βάσεις. </w:t>
      </w:r>
    </w:p>
    <w:p w14:paraId="24A42B70"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 xml:space="preserve">Στην πορεία του τελευταίου </w:t>
      </w:r>
      <w:r>
        <w:rPr>
          <w:rFonts w:eastAsia="Times New Roman" w:cs="Times New Roman"/>
          <w:szCs w:val="24"/>
        </w:rPr>
        <w:t xml:space="preserve">ενάμιση χρόνου, και με γνώμονα την εκ βάθρων αναδόμηση, σχεδιάστηκαν και υλοποιούνται πολιτικές ειδικά για τις ευάλωτες κοινωνικές δομές, όπως παιδιά, ηλικιωμένοι, ΑΜΕΑ, </w:t>
      </w:r>
      <w:proofErr w:type="spellStart"/>
      <w:r>
        <w:rPr>
          <w:rFonts w:eastAsia="Times New Roman" w:cs="Times New Roman"/>
          <w:szCs w:val="24"/>
        </w:rPr>
        <w:t>Ρομά</w:t>
      </w:r>
      <w:proofErr w:type="spellEnd"/>
      <w:r>
        <w:rPr>
          <w:rFonts w:eastAsia="Times New Roman" w:cs="Times New Roman"/>
          <w:szCs w:val="24"/>
        </w:rPr>
        <w:t>, οι οποίες έχουν στόχο</w:t>
      </w:r>
      <w:r>
        <w:rPr>
          <w:rFonts w:eastAsia="Times New Roman" w:cs="Times New Roman"/>
          <w:szCs w:val="24"/>
        </w:rPr>
        <w:t>,</w:t>
      </w:r>
      <w:r>
        <w:rPr>
          <w:rFonts w:eastAsia="Times New Roman" w:cs="Times New Roman"/>
          <w:szCs w:val="24"/>
        </w:rPr>
        <w:t xml:space="preserve"> να υποστηρίξουν εισοδηματικά την καθημερινή διαβίωσή τους</w:t>
      </w:r>
      <w:r>
        <w:rPr>
          <w:rFonts w:eastAsia="Times New Roman" w:cs="Times New Roman"/>
          <w:szCs w:val="24"/>
        </w:rPr>
        <w:t xml:space="preserve"> και να παρέχουν πρόσβαση σε υπηρεσίες και αγαθά. </w:t>
      </w:r>
    </w:p>
    <w:p w14:paraId="24A42B71" w14:textId="77777777" w:rsidR="00940AA5" w:rsidRDefault="00122158">
      <w:pPr>
        <w:spacing w:line="600" w:lineRule="auto"/>
        <w:ind w:firstLine="720"/>
        <w:jc w:val="both"/>
        <w:rPr>
          <w:rFonts w:eastAsia="Times New Roman"/>
          <w:szCs w:val="24"/>
        </w:rPr>
      </w:pPr>
      <w:r>
        <w:rPr>
          <w:rFonts w:eastAsia="Times New Roman"/>
          <w:szCs w:val="24"/>
        </w:rPr>
        <w:t xml:space="preserve">Θα μπορούσαμε, βέβαια, να ανατρέξουμε στις προβλέψεις, στις δεσμεύσεις και στις προτεραιότητες 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ροϋπολογισμού 2017, που βασίζονται στη διαμόρφωση ενός σύγχρονου και κοινωνικά δίκαιου αναπτυξια</w:t>
      </w:r>
      <w:r>
        <w:rPr>
          <w:rFonts w:eastAsia="Times New Roman"/>
          <w:szCs w:val="24"/>
        </w:rPr>
        <w:t xml:space="preserve">κού προτύπου και ενσωματώνουν μια σειρά από κρίσιμες παρεμβάσεις, προκειμένου να αναλύσουμε τις κυβερνητικές δράσεις και να αποδείξουμε όσα </w:t>
      </w:r>
      <w:proofErr w:type="spellStart"/>
      <w:r>
        <w:rPr>
          <w:rFonts w:eastAsia="Times New Roman"/>
          <w:szCs w:val="24"/>
        </w:rPr>
        <w:t>προελέχθησαν</w:t>
      </w:r>
      <w:proofErr w:type="spellEnd"/>
      <w:r>
        <w:rPr>
          <w:rFonts w:eastAsia="Times New Roman"/>
          <w:szCs w:val="24"/>
        </w:rPr>
        <w:t xml:space="preserve">. </w:t>
      </w:r>
    </w:p>
    <w:p w14:paraId="24A42B72" w14:textId="77777777" w:rsidR="00940AA5" w:rsidRDefault="00122158">
      <w:pPr>
        <w:spacing w:line="600" w:lineRule="auto"/>
        <w:ind w:firstLine="720"/>
        <w:jc w:val="both"/>
        <w:rPr>
          <w:rFonts w:eastAsia="Times New Roman"/>
          <w:szCs w:val="24"/>
        </w:rPr>
      </w:pPr>
      <w:r>
        <w:rPr>
          <w:rFonts w:eastAsia="Times New Roman"/>
          <w:szCs w:val="24"/>
        </w:rPr>
        <w:t>Για τους σκοπούς αυτούς η Κυβέρνηση ενσωμάτωσε στην πολιτική, κοινωνική και οικονομική της πολιτική μ</w:t>
      </w:r>
      <w:r>
        <w:rPr>
          <w:rFonts w:eastAsia="Times New Roman"/>
          <w:szCs w:val="24"/>
        </w:rPr>
        <w:t xml:space="preserve">ια σειρά από κρίσιμες παρεμβάσεις, </w:t>
      </w:r>
      <w:r>
        <w:rPr>
          <w:rFonts w:eastAsia="Times New Roman"/>
          <w:szCs w:val="24"/>
        </w:rPr>
        <w:lastRenderedPageBreak/>
        <w:t>όπως την πλήρη επέκταση του κοινωνικού εισοδήματος αλληλεγγύης με πιστώσεις που ανέρχονται σε 760 εκατομμύρια ευρώ και με την πρόβλεψη να καλύψει πάνω από διακόσιες πενήντα χιλιάδες νοικοκυριά</w:t>
      </w:r>
      <w:r>
        <w:rPr>
          <w:rFonts w:eastAsia="Times New Roman"/>
          <w:szCs w:val="24"/>
        </w:rPr>
        <w:t>,</w:t>
      </w:r>
      <w:r>
        <w:rPr>
          <w:rFonts w:eastAsia="Times New Roman"/>
          <w:szCs w:val="24"/>
        </w:rPr>
        <w:t xml:space="preserve"> που διαβιούν σε συνθήκες φτ</w:t>
      </w:r>
      <w:r>
        <w:rPr>
          <w:rFonts w:eastAsia="Times New Roman"/>
          <w:szCs w:val="24"/>
        </w:rPr>
        <w:t xml:space="preserve">ώχειας. </w:t>
      </w:r>
    </w:p>
    <w:p w14:paraId="24A42B73" w14:textId="77777777" w:rsidR="00940AA5" w:rsidRDefault="00122158">
      <w:pPr>
        <w:spacing w:line="600" w:lineRule="auto"/>
        <w:ind w:firstLine="720"/>
        <w:jc w:val="both"/>
        <w:rPr>
          <w:rFonts w:eastAsia="Times New Roman"/>
          <w:szCs w:val="24"/>
        </w:rPr>
      </w:pPr>
      <w:r>
        <w:rPr>
          <w:rFonts w:eastAsia="Times New Roman"/>
          <w:szCs w:val="24"/>
        </w:rPr>
        <w:t>Το πρόγραμμα πέραν της εισοδηματικής ενίσχυσης προσφέρει δωρεάν ιατροφαρμακευτική περίθαλψη ανασφαλίστων για όλη την οικογένεια, παροχή σχολικών γευμάτων, διανομή δωρεάν τροφίμων από τα κοινωνικά παντοπωλεία, δωρεάν φοίτηση όλων των παιδιών των ευ</w:t>
      </w:r>
      <w:r>
        <w:rPr>
          <w:rFonts w:eastAsia="Times New Roman"/>
          <w:szCs w:val="24"/>
        </w:rPr>
        <w:t>άλωτων ομάδων στους βρεφονηπιακούς σταθμούς, εργασία για το 10% των ανέργων που λαμβάνουν το ΚΕΑ μέσω κοινών προγραμμάτων του Υπουργείου Εργασίας και του ΟΑΕΔ, κοινωνικό τιμολόγιο παροχών ηλεκτρικής ενέργειας, ύδρευσης κ.λπ.</w:t>
      </w:r>
      <w:r>
        <w:rPr>
          <w:rFonts w:eastAsia="Times New Roman"/>
          <w:szCs w:val="24"/>
        </w:rPr>
        <w:t>.</w:t>
      </w:r>
      <w:r>
        <w:rPr>
          <w:rFonts w:eastAsia="Times New Roman"/>
          <w:szCs w:val="24"/>
        </w:rPr>
        <w:t xml:space="preserve"> </w:t>
      </w:r>
    </w:p>
    <w:p w14:paraId="24A42B74" w14:textId="77777777" w:rsidR="00940AA5" w:rsidRDefault="00122158">
      <w:pPr>
        <w:spacing w:line="600" w:lineRule="auto"/>
        <w:ind w:firstLine="720"/>
        <w:jc w:val="both"/>
        <w:rPr>
          <w:rFonts w:eastAsia="Times New Roman"/>
          <w:szCs w:val="24"/>
        </w:rPr>
      </w:pPr>
      <w:r>
        <w:rPr>
          <w:rFonts w:eastAsia="Times New Roman"/>
          <w:szCs w:val="24"/>
        </w:rPr>
        <w:t>Ακόμα εξασφαλίστηκε η πρόσβασ</w:t>
      </w:r>
      <w:r>
        <w:rPr>
          <w:rFonts w:eastAsia="Times New Roman"/>
          <w:szCs w:val="24"/>
        </w:rPr>
        <w:t xml:space="preserve">η για δυόμισι εκατομμύρια ανασφάλιστους στο </w:t>
      </w:r>
      <w:r>
        <w:rPr>
          <w:rFonts w:eastAsia="Times New Roman"/>
          <w:szCs w:val="24"/>
        </w:rPr>
        <w:t>δ</w:t>
      </w:r>
      <w:r>
        <w:rPr>
          <w:rFonts w:eastAsia="Times New Roman"/>
          <w:szCs w:val="24"/>
        </w:rPr>
        <w:t xml:space="preserve">ημόσιο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γείας ή περίθαλψη για όλους, ενώ σε μεγάλο βαθμό έχει επιτευχθεί η μείωση συμμετοχής στη φαρμακευτική δαπάνη.</w:t>
      </w:r>
    </w:p>
    <w:p w14:paraId="24A42B75" w14:textId="77777777" w:rsidR="00940AA5" w:rsidRDefault="00122158">
      <w:pPr>
        <w:spacing w:line="600" w:lineRule="auto"/>
        <w:ind w:firstLine="720"/>
        <w:jc w:val="both"/>
        <w:rPr>
          <w:rFonts w:eastAsia="Times New Roman"/>
          <w:szCs w:val="24"/>
        </w:rPr>
      </w:pPr>
      <w:r>
        <w:rPr>
          <w:rFonts w:eastAsia="Times New Roman"/>
          <w:szCs w:val="24"/>
        </w:rPr>
        <w:t xml:space="preserve">Κατοχυρώθηκε το 15% των προσλήψεων στο </w:t>
      </w:r>
      <w:r>
        <w:rPr>
          <w:rFonts w:eastAsia="Times New Roman"/>
          <w:szCs w:val="24"/>
        </w:rPr>
        <w:t>δ</w:t>
      </w:r>
      <w:r>
        <w:rPr>
          <w:rFonts w:eastAsia="Times New Roman"/>
          <w:szCs w:val="24"/>
        </w:rPr>
        <w:t>ημόσιο</w:t>
      </w:r>
      <w:r>
        <w:rPr>
          <w:rFonts w:eastAsia="Times New Roman"/>
          <w:szCs w:val="24"/>
        </w:rPr>
        <w:t>,</w:t>
      </w:r>
      <w:r>
        <w:rPr>
          <w:rFonts w:eastAsia="Times New Roman"/>
          <w:szCs w:val="24"/>
        </w:rPr>
        <w:t xml:space="preserve"> να καλύπτεται από άτομα με αναπηρία κ</w:t>
      </w:r>
      <w:r>
        <w:rPr>
          <w:rFonts w:eastAsia="Times New Roman"/>
          <w:szCs w:val="24"/>
        </w:rPr>
        <w:t>αθώς και από τα μέλη των οικογενειών τους, ενώ αυξήθηκε η δαπάνη κατά 104 εκατομμύρια ευρώ για την εφαρμογή προγραμμάτων ενίσχυσης, κατάρτισης και επανένταξης στην αγορά εργασίας καθώς και των προγραμμάτων κοινωφελούς εργασίας από τον ΟΑΕΔ.</w:t>
      </w:r>
    </w:p>
    <w:p w14:paraId="24A42B76" w14:textId="77777777" w:rsidR="00940AA5" w:rsidRDefault="00122158">
      <w:pPr>
        <w:spacing w:line="600" w:lineRule="auto"/>
        <w:ind w:firstLine="720"/>
        <w:jc w:val="both"/>
        <w:rPr>
          <w:rFonts w:eastAsia="Times New Roman"/>
          <w:szCs w:val="24"/>
        </w:rPr>
      </w:pPr>
      <w:r>
        <w:rPr>
          <w:rFonts w:eastAsia="Times New Roman"/>
          <w:szCs w:val="24"/>
        </w:rPr>
        <w:lastRenderedPageBreak/>
        <w:t xml:space="preserve">Παράλληλα ο </w:t>
      </w:r>
      <w:r>
        <w:rPr>
          <w:rFonts w:eastAsia="Times New Roman"/>
          <w:szCs w:val="24"/>
        </w:rPr>
        <w:t>ο</w:t>
      </w:r>
      <w:r>
        <w:rPr>
          <w:rFonts w:eastAsia="Times New Roman"/>
          <w:szCs w:val="24"/>
        </w:rPr>
        <w:t>ργ</w:t>
      </w:r>
      <w:r>
        <w:rPr>
          <w:rFonts w:eastAsia="Times New Roman"/>
          <w:szCs w:val="24"/>
        </w:rPr>
        <w:t xml:space="preserve">ανισμός συνδέθηκε με σημαντική χρηματοδότηση από τον τακτικό προϋπολογισμό και από το Πρόγραμμα Δημοσίων Επενδύσεων ύψους 505 και 130 εκατομμυρίων ευρώ αντίστοιχα για την υλοποίηση των προαναφερθέντων δράσεων. </w:t>
      </w:r>
    </w:p>
    <w:p w14:paraId="24A42B77" w14:textId="77777777" w:rsidR="00940AA5" w:rsidRDefault="00122158">
      <w:pPr>
        <w:spacing w:line="600" w:lineRule="auto"/>
        <w:ind w:firstLine="720"/>
        <w:jc w:val="both"/>
        <w:rPr>
          <w:rFonts w:eastAsia="Times New Roman"/>
          <w:szCs w:val="24"/>
        </w:rPr>
      </w:pPr>
      <w:r>
        <w:rPr>
          <w:rFonts w:eastAsia="Times New Roman"/>
          <w:szCs w:val="24"/>
        </w:rPr>
        <w:t>Μεταξύ άλλων βασικών παρεμβάσεων είναι η δωρε</w:t>
      </w:r>
      <w:r>
        <w:rPr>
          <w:rFonts w:eastAsia="Times New Roman"/>
          <w:szCs w:val="24"/>
        </w:rPr>
        <w:t xml:space="preserve">άν μετακίνηση ανέργων με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μ</w:t>
      </w:r>
      <w:r>
        <w:rPr>
          <w:rFonts w:eastAsia="Times New Roman"/>
          <w:szCs w:val="24"/>
        </w:rPr>
        <w:t xml:space="preserve">εταφοράς, λεωφορείο για τη φροντίδα των αστέγων, κατάργηση </w:t>
      </w:r>
      <w:proofErr w:type="spellStart"/>
      <w:r>
        <w:rPr>
          <w:rFonts w:eastAsia="Times New Roman"/>
          <w:szCs w:val="24"/>
        </w:rPr>
        <w:t>παραβόλου</w:t>
      </w:r>
      <w:proofErr w:type="spellEnd"/>
      <w:r>
        <w:rPr>
          <w:rFonts w:eastAsia="Times New Roman"/>
          <w:szCs w:val="24"/>
        </w:rPr>
        <w:t xml:space="preserve"> ΚΕΠΑ για ανασφάλιστους. </w:t>
      </w:r>
    </w:p>
    <w:p w14:paraId="24A42B78" w14:textId="77777777" w:rsidR="00940AA5" w:rsidRDefault="00122158">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επιμονή της Κυβέρνησης σε μέτρα στήριξης των ευάλωτων ομάδων αποτελεί αποτύπωση της δεδομένης και πάγιας θέσης για ελά</w:t>
      </w:r>
      <w:r>
        <w:rPr>
          <w:rFonts w:eastAsia="Times New Roman"/>
          <w:szCs w:val="24"/>
        </w:rPr>
        <w:t>φρυνση των ασθενέστερων νοικοκυριών</w:t>
      </w:r>
      <w:r>
        <w:rPr>
          <w:rFonts w:eastAsia="Times New Roman"/>
          <w:szCs w:val="24"/>
        </w:rPr>
        <w:t>,</w:t>
      </w:r>
      <w:r>
        <w:rPr>
          <w:rFonts w:eastAsia="Times New Roman"/>
          <w:szCs w:val="24"/>
        </w:rPr>
        <w:t xml:space="preserve"> που ταλαιπωρήθηκαν από τις πολιτικές αυτών που κατασπατάλησαν τα δημόσια αποθεματικά και διαχειρίστηκαν τα ευρωπαϊκά κονδύλια. Η επίτευξη της κοινωνικής ευημερίας αποτελεί βασικό στόχο και αποδεικνύεται από το πρόγραμμα</w:t>
      </w:r>
      <w:r>
        <w:rPr>
          <w:rFonts w:eastAsia="Times New Roman"/>
          <w:szCs w:val="24"/>
        </w:rPr>
        <w:t xml:space="preserve"> κοινωνικής προστασίας</w:t>
      </w:r>
      <w:r>
        <w:rPr>
          <w:rFonts w:eastAsia="Times New Roman"/>
          <w:szCs w:val="24"/>
        </w:rPr>
        <w:t>,</w:t>
      </w:r>
      <w:r>
        <w:rPr>
          <w:rFonts w:eastAsia="Times New Roman"/>
          <w:szCs w:val="24"/>
        </w:rPr>
        <w:t xml:space="preserve"> που αποσκοπεί στην κάλυψη των αναγκών που </w:t>
      </w:r>
      <w:proofErr w:type="spellStart"/>
      <w:r>
        <w:rPr>
          <w:rFonts w:eastAsia="Times New Roman"/>
          <w:szCs w:val="24"/>
        </w:rPr>
        <w:t>προείπαμε</w:t>
      </w:r>
      <w:proofErr w:type="spellEnd"/>
      <w:r>
        <w:rPr>
          <w:rFonts w:eastAsia="Times New Roman"/>
          <w:szCs w:val="24"/>
        </w:rPr>
        <w:t xml:space="preserve">. </w:t>
      </w:r>
    </w:p>
    <w:p w14:paraId="24A42B79" w14:textId="77777777" w:rsidR="00940AA5" w:rsidRDefault="00122158">
      <w:pPr>
        <w:spacing w:line="600" w:lineRule="auto"/>
        <w:ind w:firstLine="720"/>
        <w:jc w:val="both"/>
        <w:rPr>
          <w:rFonts w:eastAsia="Times New Roman"/>
          <w:szCs w:val="24"/>
        </w:rPr>
      </w:pPr>
      <w:r>
        <w:rPr>
          <w:rFonts w:eastAsia="Times New Roman"/>
          <w:szCs w:val="24"/>
        </w:rPr>
        <w:t>Γνωρίζουμε ότι ο αγώνας για να γίνουν πράξη όσα διακηρύττουμε</w:t>
      </w:r>
      <w:r>
        <w:rPr>
          <w:rFonts w:eastAsia="Times New Roman"/>
          <w:szCs w:val="24"/>
        </w:rPr>
        <w:t>,</w:t>
      </w:r>
      <w:r>
        <w:rPr>
          <w:rFonts w:eastAsia="Times New Roman"/>
          <w:szCs w:val="24"/>
        </w:rPr>
        <w:t xml:space="preserve"> θα είναι επίπονος και σκληρός. Όμως είμαστε αποφασισμένοι. Θα συνεχίσουμε να εντάσσουμε όσες περισσότερες κοινωνικέ</w:t>
      </w:r>
      <w:r>
        <w:rPr>
          <w:rFonts w:eastAsia="Times New Roman"/>
          <w:szCs w:val="24"/>
        </w:rPr>
        <w:t>ς δράσεις μπορούμε, σε μια προοπτική μόνιμων κρατικών παρεμβάσεων και ενίσχυσης των δημόσιων φορέων που θα παρέχουν κοινωνική φροντίδα και προστασία.</w:t>
      </w:r>
    </w:p>
    <w:p w14:paraId="24A42B7A" w14:textId="77777777" w:rsidR="00940AA5" w:rsidRDefault="00122158">
      <w:pPr>
        <w:spacing w:line="600" w:lineRule="auto"/>
        <w:ind w:firstLine="720"/>
        <w:jc w:val="both"/>
        <w:rPr>
          <w:rFonts w:eastAsia="Times New Roman"/>
          <w:szCs w:val="24"/>
        </w:rPr>
      </w:pPr>
      <w:r>
        <w:rPr>
          <w:rFonts w:eastAsia="Times New Roman"/>
          <w:szCs w:val="24"/>
        </w:rPr>
        <w:lastRenderedPageBreak/>
        <w:t xml:space="preserve">Σας ευχαριστώ. </w:t>
      </w:r>
    </w:p>
    <w:p w14:paraId="24A42B7B" w14:textId="77777777" w:rsidR="00940AA5" w:rsidRDefault="00122158">
      <w:pPr>
        <w:spacing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24A42B7C" w14:textId="77777777" w:rsidR="00940AA5" w:rsidRDefault="0012215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Ευχαριστούμε τον κ. Γιώργο Λαζαρίδη, Κοινοβουλευτικό Εκπρόσωπο των Ανεξάρτητων Ελλήνων. </w:t>
      </w:r>
    </w:p>
    <w:p w14:paraId="24A42B7D" w14:textId="77777777" w:rsidR="00940AA5" w:rsidRDefault="00122158">
      <w:pPr>
        <w:spacing w:line="600" w:lineRule="auto"/>
        <w:ind w:firstLine="720"/>
        <w:jc w:val="both"/>
        <w:rPr>
          <w:rFonts w:eastAsia="Times New Roman"/>
          <w:szCs w:val="24"/>
        </w:rPr>
      </w:pPr>
      <w:r>
        <w:rPr>
          <w:rFonts w:eastAsia="Times New Roman"/>
          <w:szCs w:val="24"/>
        </w:rPr>
        <w:t xml:space="preserve">Τον λόγο έχει ο Βουλευτής της Δημοκρατικής Συμπαράταξης κ. </w:t>
      </w:r>
      <w:proofErr w:type="spellStart"/>
      <w:r>
        <w:rPr>
          <w:rFonts w:eastAsia="Times New Roman"/>
          <w:szCs w:val="24"/>
        </w:rPr>
        <w:t>Κεγκέρογλου</w:t>
      </w:r>
      <w:proofErr w:type="spellEnd"/>
      <w:r>
        <w:rPr>
          <w:rFonts w:eastAsia="Times New Roman"/>
          <w:szCs w:val="24"/>
        </w:rPr>
        <w:t>, για επτά λεπτά.</w:t>
      </w:r>
    </w:p>
    <w:p w14:paraId="24A42B7E" w14:textId="77777777" w:rsidR="00940AA5" w:rsidRDefault="00122158">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14:paraId="24A42B7F" w14:textId="77777777" w:rsidR="00940AA5" w:rsidRDefault="00122158">
      <w:pPr>
        <w:spacing w:line="600" w:lineRule="auto"/>
        <w:ind w:firstLine="720"/>
        <w:jc w:val="both"/>
        <w:rPr>
          <w:rFonts w:eastAsia="Times New Roman"/>
          <w:szCs w:val="24"/>
        </w:rPr>
      </w:pPr>
      <w:r>
        <w:rPr>
          <w:rFonts w:eastAsia="Times New Roman"/>
          <w:szCs w:val="24"/>
        </w:rPr>
        <w:t>Ακούγοντας ορισμένους από το</w:t>
      </w:r>
      <w:r>
        <w:rPr>
          <w:rFonts w:eastAsia="Times New Roman"/>
          <w:szCs w:val="24"/>
        </w:rPr>
        <w:t>υς συναδέλφους της Συμπολίτευσης, δίνει κανείς εξηγήσεις</w:t>
      </w:r>
      <w:r>
        <w:rPr>
          <w:rFonts w:eastAsia="Times New Roman"/>
          <w:szCs w:val="24"/>
        </w:rPr>
        <w:t>,</w:t>
      </w:r>
      <w:r>
        <w:rPr>
          <w:rFonts w:eastAsia="Times New Roman"/>
          <w:szCs w:val="24"/>
        </w:rPr>
        <w:t xml:space="preserve"> στο γιατί ψηφίζουν </w:t>
      </w:r>
      <w:proofErr w:type="spellStart"/>
      <w:r>
        <w:rPr>
          <w:rFonts w:eastAsia="Times New Roman"/>
          <w:szCs w:val="24"/>
        </w:rPr>
        <w:t>αβλεπεί</w:t>
      </w:r>
      <w:proofErr w:type="spellEnd"/>
      <w:r>
        <w:rPr>
          <w:rFonts w:eastAsia="Times New Roman"/>
          <w:szCs w:val="24"/>
        </w:rPr>
        <w:t xml:space="preserve"> μέτρα, μνημόνια, ανάλγητες αποφάσεις και στη συνέχεια κάνουν κριτική στους άλλους.</w:t>
      </w:r>
    </w:p>
    <w:p w14:paraId="24A42B80" w14:textId="77777777" w:rsidR="00940AA5" w:rsidRDefault="00122158">
      <w:pPr>
        <w:spacing w:line="600" w:lineRule="auto"/>
        <w:ind w:firstLine="720"/>
        <w:jc w:val="both"/>
        <w:rPr>
          <w:rFonts w:eastAsia="Times New Roman"/>
          <w:szCs w:val="24"/>
        </w:rPr>
      </w:pPr>
      <w:r>
        <w:rPr>
          <w:rFonts w:eastAsia="Times New Roman"/>
          <w:szCs w:val="24"/>
        </w:rPr>
        <w:t>Πρέπει να πω, λοιπόν, στους συναδέλφους</w:t>
      </w:r>
      <w:r>
        <w:rPr>
          <w:rFonts w:eastAsia="Times New Roman"/>
          <w:szCs w:val="24"/>
        </w:rPr>
        <w:t>,</w:t>
      </w:r>
      <w:r>
        <w:rPr>
          <w:rFonts w:eastAsia="Times New Roman"/>
          <w:szCs w:val="24"/>
        </w:rPr>
        <w:t xml:space="preserve"> πως ό,τι λειτουργεί σήμερα στο σύστημα κοινωνικής προστασίας</w:t>
      </w:r>
      <w:r>
        <w:rPr>
          <w:rFonts w:eastAsia="Times New Roman"/>
          <w:szCs w:val="24"/>
        </w:rPr>
        <w:t>,</w:t>
      </w:r>
      <w:r>
        <w:rPr>
          <w:rFonts w:eastAsia="Times New Roman"/>
          <w:szCs w:val="24"/>
        </w:rPr>
        <w:t xml:space="preserve"> έχει είτε θεσμοθετηθεί είτε νομοθετηθεί είτε προετοιμαστεί από τις προηγούμενες κυβερνήσεις. Για να είμαστε ξεκάθαροι. Το μόνο πρόγραμμα που ήρθε επιπλέον και εφαρμόστηκε για ένα διάστημα και μ</w:t>
      </w:r>
      <w:r>
        <w:rPr>
          <w:rFonts w:eastAsia="Times New Roman"/>
          <w:szCs w:val="24"/>
        </w:rPr>
        <w:t>ετά αποσύρθηκε, ήταν το πρόγραμμα με την προπληρωμένη κάρτα.</w:t>
      </w:r>
    </w:p>
    <w:p w14:paraId="24A42B81" w14:textId="77777777" w:rsidR="00940AA5" w:rsidRDefault="00122158">
      <w:pPr>
        <w:spacing w:line="600" w:lineRule="auto"/>
        <w:ind w:firstLine="720"/>
        <w:jc w:val="both"/>
        <w:rPr>
          <w:rFonts w:eastAsia="Times New Roman"/>
          <w:szCs w:val="24"/>
        </w:rPr>
      </w:pPr>
      <w:r>
        <w:rPr>
          <w:rFonts w:eastAsia="Times New Roman"/>
          <w:szCs w:val="24"/>
        </w:rPr>
        <w:t>Όλα τα υπόλοιπα προϋπήρχαν και είτε ανανεώθηκαν είτε επεκτάθηκαν και καλώς έγινε. Αλλά όχι τέτοια άγνοια.</w:t>
      </w:r>
    </w:p>
    <w:p w14:paraId="24A42B82" w14:textId="77777777" w:rsidR="00940AA5" w:rsidRDefault="00122158">
      <w:pPr>
        <w:spacing w:line="600" w:lineRule="auto"/>
        <w:ind w:firstLine="720"/>
        <w:jc w:val="both"/>
        <w:rPr>
          <w:rFonts w:eastAsia="Times New Roman"/>
          <w:szCs w:val="24"/>
        </w:rPr>
      </w:pPr>
      <w:r>
        <w:rPr>
          <w:rFonts w:eastAsia="Times New Roman"/>
          <w:szCs w:val="24"/>
        </w:rPr>
        <w:lastRenderedPageBreak/>
        <w:t>Διάβαζε ο συνάδελφος προηγουμένως τις πρόσθετες παροχές -που πράγματι προβλέπονται από το</w:t>
      </w:r>
      <w:r>
        <w:rPr>
          <w:rFonts w:eastAsia="Times New Roman"/>
          <w:szCs w:val="24"/>
        </w:rPr>
        <w:t>ν δεύτερο πυλώνα από το εγγυημένο εισόδημα- και σαν να θυμήθηκα εγώ ότι διάβαζε την υπουργική απόφαση</w:t>
      </w:r>
      <w:r>
        <w:rPr>
          <w:rFonts w:eastAsia="Times New Roman"/>
          <w:szCs w:val="24"/>
        </w:rPr>
        <w:t>,</w:t>
      </w:r>
      <w:r>
        <w:rPr>
          <w:rFonts w:eastAsia="Times New Roman"/>
          <w:szCs w:val="24"/>
        </w:rPr>
        <w:t xml:space="preserve"> με την οποία θεσμοθετήθηκε το εγγυημένο κοινωνικό εισόδημα</w:t>
      </w:r>
      <w:r>
        <w:rPr>
          <w:rFonts w:eastAsia="Times New Roman"/>
          <w:szCs w:val="24"/>
        </w:rPr>
        <w:t>,</w:t>
      </w:r>
      <w:r>
        <w:rPr>
          <w:rFonts w:eastAsia="Times New Roman"/>
          <w:szCs w:val="24"/>
        </w:rPr>
        <w:t xml:space="preserve"> την οποία έχω υπογράψει εγώ. </w:t>
      </w:r>
    </w:p>
    <w:p w14:paraId="24A42B83" w14:textId="77777777" w:rsidR="00940AA5" w:rsidRDefault="00122158">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πρώτη μου παρατήρηση αφορά</w:t>
      </w:r>
      <w:r>
        <w:rPr>
          <w:rFonts w:eastAsia="Times New Roman"/>
          <w:szCs w:val="24"/>
        </w:rPr>
        <w:t>,</w:t>
      </w:r>
      <w:r>
        <w:rPr>
          <w:rFonts w:eastAsia="Times New Roman"/>
          <w:szCs w:val="24"/>
        </w:rPr>
        <w:t xml:space="preserve"> στο ότι για όλες αυτές τις παροχέ</w:t>
      </w:r>
      <w:r>
        <w:rPr>
          <w:rFonts w:eastAsia="Times New Roman"/>
          <w:szCs w:val="24"/>
        </w:rPr>
        <w:t xml:space="preserve">ς -που αναφέρονται εκεί είτε αφορούν την ΕΥΔΑΠ είτε το κοινωνικό τιμολόγιο της ΔΕΗ είτε τα κοινωνικά τιμολόγια των </w:t>
      </w:r>
      <w:r>
        <w:rPr>
          <w:rFonts w:eastAsia="Times New Roman"/>
          <w:szCs w:val="24"/>
        </w:rPr>
        <w:t>δ</w:t>
      </w:r>
      <w:r>
        <w:rPr>
          <w:rFonts w:eastAsia="Times New Roman"/>
          <w:szCs w:val="24"/>
        </w:rPr>
        <w:t xml:space="preserve">ήμων για το κοινωνικό επίδομα αλληλεγγύης με τη νέα του ονομασία όπως έχει ολοκληρωθεί και εφαρμόζεται σε όλη την Ελλάδα- είναι ώριμη πλέον </w:t>
      </w:r>
      <w:r>
        <w:rPr>
          <w:rFonts w:eastAsia="Times New Roman"/>
          <w:szCs w:val="24"/>
        </w:rPr>
        <w:t>η αυτόματη ένταξη χωρίς νέα γραφειοκρατική διαδικασία. Αυτό θέλει μια νομοθετική ρύθμιση. Πρέπει να την κάνουμε, για να μη ζητάνε από την αρχή τα ίδια χαρτιά από τους ανθρώπους που έχουν ήδη κριθεί δικαιούχοι και άρα ανήκουν στο φάσμα της ακραίας φτώχειας.</w:t>
      </w:r>
      <w:r>
        <w:rPr>
          <w:rFonts w:eastAsia="Times New Roman"/>
          <w:szCs w:val="24"/>
        </w:rPr>
        <w:t xml:space="preserve"> Γιατί ακριβώς το κοινωνικό επίδομα αλληλεγγύης έχει στόχο να βοηθήσει αυτούς τους ανθρώπους.</w:t>
      </w:r>
    </w:p>
    <w:p w14:paraId="24A42B84" w14:textId="77777777" w:rsidR="00940AA5" w:rsidRDefault="00122158">
      <w:pPr>
        <w:spacing w:line="600" w:lineRule="auto"/>
        <w:ind w:firstLine="720"/>
        <w:jc w:val="both"/>
        <w:rPr>
          <w:rFonts w:eastAsia="Times New Roman"/>
          <w:szCs w:val="24"/>
        </w:rPr>
      </w:pPr>
      <w:r>
        <w:rPr>
          <w:rFonts w:eastAsia="Times New Roman"/>
          <w:szCs w:val="24"/>
        </w:rPr>
        <w:t>Το δεύτερο</w:t>
      </w:r>
      <w:r>
        <w:rPr>
          <w:rFonts w:eastAsia="Times New Roman"/>
          <w:szCs w:val="24"/>
        </w:rPr>
        <w:t>,</w:t>
      </w:r>
      <w:r>
        <w:rPr>
          <w:rFonts w:eastAsia="Times New Roman"/>
          <w:szCs w:val="24"/>
        </w:rPr>
        <w:t xml:space="preserve"> έχει να κάνει με μια ολοκληρωμένη μορφή εργασιακής επανένταξης. Όχι μόνο δεν αρκεί αυτό το 10% των προγραμμάτων κοινωφελούς εργασίας αλλά πρέπει να δο</w:t>
      </w:r>
      <w:r>
        <w:rPr>
          <w:rFonts w:eastAsia="Times New Roman"/>
          <w:szCs w:val="24"/>
        </w:rPr>
        <w:t>ύμε</w:t>
      </w:r>
      <w:r>
        <w:rPr>
          <w:rFonts w:eastAsia="Times New Roman"/>
          <w:szCs w:val="24"/>
        </w:rPr>
        <w:t>,</w:t>
      </w:r>
      <w:r>
        <w:rPr>
          <w:rFonts w:eastAsia="Times New Roman"/>
          <w:szCs w:val="24"/>
        </w:rPr>
        <w:t xml:space="preserve"> με ποιο</w:t>
      </w:r>
      <w:r>
        <w:rPr>
          <w:rFonts w:eastAsia="Times New Roman"/>
          <w:szCs w:val="24"/>
        </w:rPr>
        <w:t>ν</w:t>
      </w:r>
      <w:r>
        <w:rPr>
          <w:rFonts w:eastAsia="Times New Roman"/>
          <w:szCs w:val="24"/>
        </w:rPr>
        <w:t xml:space="preserve"> τρόπο θα το συνδέσουμε με την πραγματική οικονομία, με τις επιχειρήσεις, με τα προγράμματα κατ’ αρχάς που ήδη λειτουργούν για τις επιχειρήσεις. </w:t>
      </w:r>
    </w:p>
    <w:p w14:paraId="24A42B85" w14:textId="77777777" w:rsidR="00940AA5" w:rsidRDefault="00122158">
      <w:pPr>
        <w:spacing w:line="600" w:lineRule="auto"/>
        <w:ind w:firstLine="720"/>
        <w:jc w:val="both"/>
        <w:rPr>
          <w:rFonts w:eastAsia="Times New Roman"/>
          <w:szCs w:val="24"/>
        </w:rPr>
      </w:pPr>
      <w:r>
        <w:rPr>
          <w:rFonts w:eastAsia="Times New Roman"/>
          <w:szCs w:val="24"/>
        </w:rPr>
        <w:lastRenderedPageBreak/>
        <w:t>Β</w:t>
      </w:r>
      <w:r>
        <w:rPr>
          <w:rFonts w:eastAsia="Times New Roman"/>
          <w:szCs w:val="24"/>
        </w:rPr>
        <w:t>εβαίως να υπάρχει σύστημα</w:t>
      </w:r>
      <w:r>
        <w:rPr>
          <w:rFonts w:eastAsia="Times New Roman"/>
          <w:szCs w:val="24"/>
        </w:rPr>
        <w:t>,</w:t>
      </w:r>
      <w:r>
        <w:rPr>
          <w:rFonts w:eastAsia="Times New Roman"/>
          <w:szCs w:val="24"/>
        </w:rPr>
        <w:t xml:space="preserve"> ούτως ώστε να μην έχουμε μόνιμους </w:t>
      </w:r>
      <w:proofErr w:type="spellStart"/>
      <w:r>
        <w:rPr>
          <w:rFonts w:eastAsia="Times New Roman"/>
          <w:szCs w:val="24"/>
        </w:rPr>
        <w:t>επιδοματούχους</w:t>
      </w:r>
      <w:proofErr w:type="spellEnd"/>
      <w:r>
        <w:rPr>
          <w:rFonts w:eastAsia="Times New Roman"/>
          <w:szCs w:val="24"/>
        </w:rPr>
        <w:t xml:space="preserve"> με την έννοια ότι μπ</w:t>
      </w:r>
      <w:r>
        <w:rPr>
          <w:rFonts w:eastAsia="Times New Roman"/>
          <w:szCs w:val="24"/>
        </w:rPr>
        <w:t xml:space="preserve">ορούν, αλλά και υπάρχει θέση εργασίας να δουλέψουν και την ίδια ώρα να επαναπαύονται στο επίδομα. Αυτό χρειάζεται μια θεσμική μεταβολή. </w:t>
      </w:r>
      <w:r>
        <w:rPr>
          <w:rFonts w:eastAsia="Times New Roman"/>
          <w:szCs w:val="24"/>
        </w:rPr>
        <w:t>Ν</w:t>
      </w:r>
      <w:r>
        <w:rPr>
          <w:rFonts w:eastAsia="Times New Roman"/>
          <w:szCs w:val="24"/>
        </w:rPr>
        <w:t>α δούμε με ποιο</w:t>
      </w:r>
      <w:r>
        <w:rPr>
          <w:rFonts w:eastAsia="Times New Roman"/>
          <w:szCs w:val="24"/>
        </w:rPr>
        <w:t>ν</w:t>
      </w:r>
      <w:r>
        <w:rPr>
          <w:rFonts w:eastAsia="Times New Roman"/>
          <w:szCs w:val="24"/>
        </w:rPr>
        <w:t xml:space="preserve"> τρόπο μπορεί να υπάρχει πραγματικά ενεργοποίηση και του ίδιου του δικαιούχου σε αυτή την κατεύθυνση. Ά</w:t>
      </w:r>
      <w:r>
        <w:rPr>
          <w:rFonts w:eastAsia="Times New Roman"/>
          <w:szCs w:val="24"/>
        </w:rPr>
        <w:t>λλως είναι μια παγίδα</w:t>
      </w:r>
      <w:r>
        <w:rPr>
          <w:rFonts w:eastAsia="Times New Roman"/>
          <w:szCs w:val="24"/>
        </w:rPr>
        <w:t>,</w:t>
      </w:r>
      <w:r>
        <w:rPr>
          <w:rFonts w:eastAsia="Times New Roman"/>
          <w:szCs w:val="24"/>
        </w:rPr>
        <w:t xml:space="preserve"> που θα τον καταστήσει παθητικό </w:t>
      </w:r>
      <w:proofErr w:type="spellStart"/>
      <w:r>
        <w:rPr>
          <w:rFonts w:eastAsia="Times New Roman"/>
          <w:szCs w:val="24"/>
        </w:rPr>
        <w:t>επιδοματούχο</w:t>
      </w:r>
      <w:proofErr w:type="spellEnd"/>
      <w:r>
        <w:rPr>
          <w:rFonts w:eastAsia="Times New Roman"/>
          <w:szCs w:val="24"/>
        </w:rPr>
        <w:t xml:space="preserve"> και θα τον βάλει στο κοινωνικό περιθώριο.</w:t>
      </w:r>
    </w:p>
    <w:p w14:paraId="24A42B86" w14:textId="77777777" w:rsidR="00940AA5" w:rsidRDefault="00122158">
      <w:pPr>
        <w:spacing w:line="600" w:lineRule="auto"/>
        <w:ind w:firstLine="720"/>
        <w:jc w:val="both"/>
        <w:rPr>
          <w:rFonts w:eastAsia="Times New Roman"/>
          <w:szCs w:val="24"/>
        </w:rPr>
      </w:pPr>
      <w:r>
        <w:rPr>
          <w:rFonts w:eastAsia="Times New Roman"/>
          <w:szCs w:val="24"/>
        </w:rPr>
        <w:t>Το άλλο θέμα το οποίο έχει προκύψει από τον τρόπο εφαρμογής όπως το έχετε κάνει, είναι η απαλοιφή του δικαιώματος της κοινωνικής έρευνας και της κο</w:t>
      </w:r>
      <w:r>
        <w:rPr>
          <w:rFonts w:eastAsia="Times New Roman"/>
          <w:szCs w:val="24"/>
        </w:rPr>
        <w:t>ινωνικής έκθεσης από την τοπική κοινωνική υπηρεσία. Ακούστε, είναι μέγα σφάλμα αυτό. Λόγω της φοροδιαφυγής και λόγω των πολλών μεθόδων που υπάρχουν και οδηγούνται σε «μαύρες» δουλειές άνθρωποι που θέλουν να αποφύγουν και την υψηλή φορολόγηση και τις υψηλές</w:t>
      </w:r>
      <w:r>
        <w:rPr>
          <w:rFonts w:eastAsia="Times New Roman"/>
          <w:szCs w:val="24"/>
        </w:rPr>
        <w:t xml:space="preserve"> ασφαλιστικές εισφορές, έχουμε το φαινόμενο να είναι δικαιούχοι στο επίδομα αυτό, ενώ η τοπική κοινωνία γνωρίζει πάρα πολύ καλά ότι δεν πρέπει να είναι δικαιούχοι.</w:t>
      </w:r>
    </w:p>
    <w:p w14:paraId="24A42B87" w14:textId="77777777" w:rsidR="00940AA5" w:rsidRDefault="00122158">
      <w:pPr>
        <w:spacing w:line="600" w:lineRule="auto"/>
        <w:ind w:firstLine="720"/>
        <w:jc w:val="both"/>
        <w:rPr>
          <w:rFonts w:eastAsia="Times New Roman"/>
          <w:szCs w:val="24"/>
        </w:rPr>
      </w:pPr>
      <w:r>
        <w:rPr>
          <w:rFonts w:eastAsia="Times New Roman"/>
          <w:szCs w:val="24"/>
        </w:rPr>
        <w:t xml:space="preserve">Εκεί, λοιπόν, υπήρχε το δικαίωμα της τοπικής κοινωνικής υπηρεσίας του </w:t>
      </w:r>
      <w:r>
        <w:rPr>
          <w:rFonts w:eastAsia="Times New Roman"/>
          <w:szCs w:val="24"/>
        </w:rPr>
        <w:t>δ</w:t>
      </w:r>
      <w:r>
        <w:rPr>
          <w:rFonts w:eastAsia="Times New Roman"/>
          <w:szCs w:val="24"/>
        </w:rPr>
        <w:t>ήμου, του επαγγελματί</w:t>
      </w:r>
      <w:r>
        <w:rPr>
          <w:rFonts w:eastAsia="Times New Roman"/>
          <w:szCs w:val="24"/>
        </w:rPr>
        <w:t>α κοινωνικού λειτουργού</w:t>
      </w:r>
      <w:r>
        <w:rPr>
          <w:rFonts w:eastAsia="Times New Roman"/>
          <w:szCs w:val="24"/>
        </w:rPr>
        <w:t>,</w:t>
      </w:r>
      <w:r>
        <w:rPr>
          <w:rFonts w:eastAsia="Times New Roman"/>
          <w:szCs w:val="24"/>
        </w:rPr>
        <w:t xml:space="preserve"> που έχει όλο το δικαίωμα και έχει ορκιστεί γι’ αυτό για κοινωνική έρευνα και κοινωνική έκθεση. Έχουμε, λοιπόν, πλείστες τέτοιες περιπτώσεις. Για παράδειγμα μια μεσίτρια στη Χαλκιδική έχει σπίτι που το έχει πάρει με άτοκο δάνειο με </w:t>
      </w:r>
      <w:r>
        <w:rPr>
          <w:rFonts w:eastAsia="Times New Roman"/>
          <w:szCs w:val="24"/>
        </w:rPr>
        <w:t xml:space="preserve">την εγγύηση του </w:t>
      </w:r>
      <w:r>
        <w:rPr>
          <w:rFonts w:eastAsia="Times New Roman"/>
          <w:szCs w:val="24"/>
        </w:rPr>
        <w:lastRenderedPageBreak/>
        <w:t xml:space="preserve">ελληνικού δημοσίου. Την ίδια ώρα κάνει τη μεσίτρια σε Ρώσους που αγοράζουν στη Χαλκιδική –προφανώς είναι όλα «μαύρα»- και παίρνει κοινωνικό επίδομα αλληλεγγύης, ενώ δεν έπρεπε να παίρνει. </w:t>
      </w:r>
    </w:p>
    <w:p w14:paraId="24A42B88" w14:textId="77777777" w:rsidR="00940AA5" w:rsidRDefault="00122158">
      <w:pPr>
        <w:spacing w:line="600" w:lineRule="auto"/>
        <w:ind w:firstLine="720"/>
        <w:jc w:val="both"/>
        <w:rPr>
          <w:rFonts w:eastAsia="Times New Roman"/>
          <w:szCs w:val="24"/>
        </w:rPr>
      </w:pPr>
      <w:r>
        <w:rPr>
          <w:rFonts w:eastAsia="Times New Roman"/>
          <w:szCs w:val="24"/>
        </w:rPr>
        <w:t xml:space="preserve">Η τοπική υπηρεσία, λοιπόν, του </w:t>
      </w:r>
      <w:r>
        <w:rPr>
          <w:rFonts w:eastAsia="Times New Roman"/>
          <w:szCs w:val="24"/>
        </w:rPr>
        <w:t>δ</w:t>
      </w:r>
      <w:r>
        <w:rPr>
          <w:rFonts w:eastAsia="Times New Roman"/>
          <w:szCs w:val="24"/>
        </w:rPr>
        <w:t xml:space="preserve">ήμου το γνωρίζει </w:t>
      </w:r>
      <w:r>
        <w:rPr>
          <w:rFonts w:eastAsia="Times New Roman"/>
          <w:szCs w:val="24"/>
        </w:rPr>
        <w:t>αυτό. Της κόψατε όμως το δικαίωμα</w:t>
      </w:r>
      <w:r>
        <w:rPr>
          <w:rFonts w:eastAsia="Times New Roman"/>
          <w:szCs w:val="24"/>
        </w:rPr>
        <w:t>,</w:t>
      </w:r>
      <w:r>
        <w:rPr>
          <w:rFonts w:eastAsia="Times New Roman"/>
          <w:szCs w:val="24"/>
        </w:rPr>
        <w:t xml:space="preserve"> γιατί αφαιρέσατε αυτή τη δυνατότητα</w:t>
      </w:r>
      <w:r>
        <w:rPr>
          <w:rFonts w:eastAsia="Times New Roman"/>
          <w:szCs w:val="24"/>
        </w:rPr>
        <w:t>,</w:t>
      </w:r>
      <w:r>
        <w:rPr>
          <w:rFonts w:eastAsia="Times New Roman"/>
          <w:szCs w:val="24"/>
        </w:rPr>
        <w:t xml:space="preserve"> την οποία είχαμε εμείς στο πιλοτικό πρόγραμμα. </w:t>
      </w:r>
    </w:p>
    <w:p w14:paraId="24A42B89" w14:textId="77777777" w:rsidR="00940AA5" w:rsidRDefault="00122158">
      <w:pPr>
        <w:spacing w:line="600" w:lineRule="auto"/>
        <w:ind w:firstLine="720"/>
        <w:jc w:val="both"/>
        <w:rPr>
          <w:rFonts w:eastAsia="Times New Roman"/>
          <w:szCs w:val="24"/>
        </w:rPr>
      </w:pPr>
      <w:r>
        <w:rPr>
          <w:rFonts w:eastAsia="Times New Roman"/>
          <w:szCs w:val="24"/>
        </w:rPr>
        <w:t>Το δεύτερο, λοιπόν, έχει να κάνει με τη διάρκεια παραμονής στη χώρα μας κάποιου που θα είναι δικαιούχου. Κοιτάξτε</w:t>
      </w:r>
      <w:r>
        <w:rPr>
          <w:rFonts w:eastAsia="Times New Roman"/>
          <w:szCs w:val="24"/>
        </w:rPr>
        <w:t>,</w:t>
      </w:r>
      <w:r>
        <w:rPr>
          <w:rFonts w:eastAsia="Times New Roman"/>
          <w:szCs w:val="24"/>
        </w:rPr>
        <w:t xml:space="preserve"> είναι άλλο πράγμα να </w:t>
      </w:r>
      <w:r>
        <w:rPr>
          <w:rFonts w:eastAsia="Times New Roman"/>
          <w:szCs w:val="24"/>
        </w:rPr>
        <w:t>αποφασίσουμε -εάν το κάνετε, αυτό είναι μια επιλογή- να είναι δικαιούχοι οι πρόσφυγες</w:t>
      </w:r>
      <w:r>
        <w:rPr>
          <w:rFonts w:eastAsia="Times New Roman"/>
          <w:szCs w:val="24"/>
        </w:rPr>
        <w:t>,</w:t>
      </w:r>
      <w:r>
        <w:rPr>
          <w:rFonts w:eastAsia="Times New Roman"/>
          <w:szCs w:val="24"/>
        </w:rPr>
        <w:t xml:space="preserve"> εάν θέλουμε να ελαφρύνουμε την Ευρωπαϊκή Ένωση για τα λεφτά που οφείλει να δίνει και τους βάλουμε στο ΚΕΑ από εθνικούς πόρους </w:t>
      </w:r>
      <w:r>
        <w:rPr>
          <w:rFonts w:eastAsia="Times New Roman"/>
          <w:szCs w:val="24"/>
        </w:rPr>
        <w:t>κ</w:t>
      </w:r>
      <w:r>
        <w:rPr>
          <w:rFonts w:eastAsia="Times New Roman"/>
          <w:szCs w:val="24"/>
        </w:rPr>
        <w:t>αι άλλο πράγμα είναι</w:t>
      </w:r>
      <w:r>
        <w:rPr>
          <w:rFonts w:eastAsia="Times New Roman"/>
          <w:szCs w:val="24"/>
        </w:rPr>
        <w:t>,</w:t>
      </w:r>
      <w:r>
        <w:rPr>
          <w:rFonts w:eastAsia="Times New Roman"/>
          <w:szCs w:val="24"/>
        </w:rPr>
        <w:t xml:space="preserve"> να μην υπάρχει καμμ</w:t>
      </w:r>
      <w:r>
        <w:rPr>
          <w:rFonts w:eastAsia="Times New Roman"/>
          <w:szCs w:val="24"/>
        </w:rPr>
        <w:t>ι</w:t>
      </w:r>
      <w:r>
        <w:rPr>
          <w:rFonts w:eastAsia="Times New Roman"/>
          <w:szCs w:val="24"/>
        </w:rPr>
        <w:t>ά</w:t>
      </w:r>
      <w:r>
        <w:rPr>
          <w:rFonts w:eastAsia="Times New Roman"/>
          <w:szCs w:val="24"/>
        </w:rPr>
        <w:t xml:space="preserve"> προϋπόθεση, όπως συμβαίνει σήμερα. </w:t>
      </w:r>
      <w:r>
        <w:rPr>
          <w:rFonts w:eastAsia="Times New Roman"/>
          <w:szCs w:val="24"/>
        </w:rPr>
        <w:t>Ε</w:t>
      </w:r>
      <w:r>
        <w:rPr>
          <w:rFonts w:eastAsia="Times New Roman"/>
          <w:szCs w:val="24"/>
        </w:rPr>
        <w:t>άν δείτε τον αριθμό των αιτήσεων και κατ’ επέκταση τον αριθμό των δικαιούχων, το ποσοστό, στους βόρειους δήμους από Γιάννενα μέχρι και Έβρο, θα δείτε ότι υπάρχει πολύ μεγαλύτερο ποσοστό απ’ ότι σε άλλους.</w:t>
      </w:r>
    </w:p>
    <w:p w14:paraId="24A42B8A" w14:textId="77777777" w:rsidR="00940AA5" w:rsidRDefault="00122158">
      <w:pPr>
        <w:spacing w:line="600" w:lineRule="auto"/>
        <w:ind w:firstLine="720"/>
        <w:jc w:val="both"/>
        <w:rPr>
          <w:rFonts w:eastAsia="Times New Roman"/>
          <w:szCs w:val="24"/>
        </w:rPr>
      </w:pPr>
      <w:r>
        <w:rPr>
          <w:rFonts w:eastAsia="Times New Roman"/>
          <w:b/>
          <w:szCs w:val="24"/>
        </w:rPr>
        <w:t>ΧΡΗΣΤΟΣ ΜΑΝΤΑ</w:t>
      </w:r>
      <w:r>
        <w:rPr>
          <w:rFonts w:eastAsia="Times New Roman"/>
          <w:b/>
          <w:szCs w:val="24"/>
        </w:rPr>
        <w:t>Σ:</w:t>
      </w:r>
      <w:r>
        <w:rPr>
          <w:rFonts w:eastAsia="Times New Roman"/>
          <w:szCs w:val="24"/>
        </w:rPr>
        <w:t xml:space="preserve"> Τι σημαίνει αυτό;</w:t>
      </w:r>
    </w:p>
    <w:p w14:paraId="24A42B8B" w14:textId="77777777" w:rsidR="00940AA5" w:rsidRDefault="0012215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Σημαίνει ότι υπάρχουν οργανωμένα κυκλώματα</w:t>
      </w:r>
      <w:r>
        <w:rPr>
          <w:rFonts w:eastAsia="Times New Roman"/>
          <w:szCs w:val="24"/>
        </w:rPr>
        <w:t>,</w:t>
      </w:r>
      <w:r>
        <w:rPr>
          <w:rFonts w:eastAsia="Times New Roman"/>
          <w:szCs w:val="24"/>
        </w:rPr>
        <w:t xml:space="preserve"> τα οποία σου καλύπτουν τις προϋποθέσεις του ΑΦΜ και του ΑΜΚΑ και έτσι καθίσταται κάποιος δικαιούχος. </w:t>
      </w:r>
    </w:p>
    <w:p w14:paraId="24A42B8C" w14:textId="77777777" w:rsidR="00940AA5" w:rsidRDefault="00122158">
      <w:pPr>
        <w:spacing w:line="600" w:lineRule="auto"/>
        <w:ind w:firstLine="720"/>
        <w:jc w:val="both"/>
        <w:rPr>
          <w:rFonts w:eastAsia="Times New Roman"/>
          <w:szCs w:val="24"/>
        </w:rPr>
      </w:pPr>
      <w:r>
        <w:rPr>
          <w:rFonts w:eastAsia="Times New Roman"/>
          <w:b/>
          <w:szCs w:val="24"/>
        </w:rPr>
        <w:lastRenderedPageBreak/>
        <w:t>ΧΡΗΣΤΟΣ ΜΑΝΤΑΣ:</w:t>
      </w:r>
      <w:r>
        <w:rPr>
          <w:rFonts w:eastAsia="Times New Roman"/>
          <w:szCs w:val="24"/>
        </w:rPr>
        <w:t xml:space="preserve"> Υπάρχουν στοιχεία γι’ αυτό;</w:t>
      </w:r>
    </w:p>
    <w:p w14:paraId="24A42B8D"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 ποσοστό το παραπάνω μου δίνει την αίσθηση ότι κάτι συμβαίνει εκεί. Γιατί, δυστυχώς, σε όλη την Ελλάδα υπάρχει περίπου το ίδιο ποσοστό φτώχειας και δεν μπορεί να υπάρχει σε όλο το τόξο αυτό το περίπου 20 με 30% παραπάνω με αυτή την</w:t>
      </w:r>
      <w:r>
        <w:rPr>
          <w:rFonts w:eastAsia="Times New Roman" w:cs="Times New Roman"/>
          <w:szCs w:val="24"/>
        </w:rPr>
        <w:t xml:space="preserve"> έννοια. </w:t>
      </w:r>
    </w:p>
    <w:p w14:paraId="24A42B8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πρέπει, λοιπόν, να εξεταστεί στο επόμενο διάστημα. Είχαν εντοπιστεί πάρα πολλά με το πρώτο πιλοτικό πρόγραμμα -υποθέτω ότι και με το δεύτερο θα είχαν εντοπιστεί τέτοια- και πρέπει να διορθωθούν. Αυτά αφορούν τον τρόπο με τον οποίο το διαχειρίζ</w:t>
      </w:r>
      <w:r>
        <w:rPr>
          <w:rFonts w:eastAsia="Times New Roman" w:cs="Times New Roman"/>
          <w:szCs w:val="24"/>
        </w:rPr>
        <w:t>εστε.</w:t>
      </w:r>
    </w:p>
    <w:p w14:paraId="24A42B8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Έχει γίνει μια συζήτηση και άλλη φορά για το πρόγραμμα επισιτιστικής βοήθειας το γνωστό ΤΕΒΑ. Κοιτάξτε, όπως έχει ξεχειλώσει και με τον τρόπο με τον οποίο εφαρμόζεται, έχει πρόβλημα. Πρέπει να υπάρξει μια επανεξέταση</w:t>
      </w:r>
      <w:r>
        <w:rPr>
          <w:rFonts w:eastAsia="Times New Roman" w:cs="Times New Roman"/>
          <w:szCs w:val="24"/>
        </w:rPr>
        <w:t>,</w:t>
      </w:r>
      <w:r>
        <w:rPr>
          <w:rFonts w:eastAsia="Times New Roman" w:cs="Times New Roman"/>
          <w:szCs w:val="24"/>
        </w:rPr>
        <w:t xml:space="preserve"> για να δούμε πού χωλαίνει. Έχουμ</w:t>
      </w:r>
      <w:r>
        <w:rPr>
          <w:rFonts w:eastAsia="Times New Roman" w:cs="Times New Roman"/>
          <w:szCs w:val="24"/>
        </w:rPr>
        <w:t xml:space="preserve">ε συγκεκριμένες περιπτώσεις –δεν θέλω να αναφερθώ τώρα, αλλά έχουν δημοσιοποιηθεί και έχουν καταγγελθεί- που υπάρχει θέμα για να επανεξεταστεί. </w:t>
      </w:r>
    </w:p>
    <w:p w14:paraId="24A42B9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4A42B9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Κλείνω</w:t>
      </w:r>
      <w:r>
        <w:rPr>
          <w:rFonts w:eastAsia="Times New Roman" w:cs="Times New Roman"/>
          <w:szCs w:val="24"/>
        </w:rPr>
        <w:t>,</w:t>
      </w:r>
      <w:r>
        <w:rPr>
          <w:rFonts w:eastAsia="Times New Roman" w:cs="Times New Roman"/>
          <w:szCs w:val="24"/>
        </w:rPr>
        <w:t xml:space="preserve"> αναφερόμενος στο θέ</w:t>
      </w:r>
      <w:r>
        <w:rPr>
          <w:rFonts w:eastAsia="Times New Roman" w:cs="Times New Roman"/>
          <w:szCs w:val="24"/>
        </w:rPr>
        <w:t xml:space="preserve">μα που έχει προκύψει σήμερα με τα πρόσθετα μέτρα, τα οποία θα έρθουν αύριο στη Βουλή με τροπολογία, όπως ανακοινώθηκε, σε μια κύρωση συμφωνίας η οποία έχει συζητηθεί στην Επιτροπή Παραγωγής και Εμπορίου. </w:t>
      </w:r>
    </w:p>
    <w:p w14:paraId="24A42B9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Κοιτάξτε, αυτό είναι απαράδεκτο. Πρέπει να πούμε, ό</w:t>
      </w:r>
      <w:r>
        <w:rPr>
          <w:rFonts w:eastAsia="Times New Roman" w:cs="Times New Roman"/>
          <w:szCs w:val="24"/>
        </w:rPr>
        <w:t>πως πρέπει να πείτε και εσείς οι Βουλευτές του ΣΥΡΙΖΑ –δεν αναφέρομαι στους ΑΝΕΛ- που σηκώνετε το βάρος αυτών των αποφάσεων και που απολογείστε στους πολίτες, να έρθει τουλάχιστον με κανονικό νομοσχέδιο, ώστε να δοθεί τουλάχιστον το δικαίωμα της συζήτησης,</w:t>
      </w:r>
      <w:r>
        <w:rPr>
          <w:rFonts w:eastAsia="Times New Roman" w:cs="Times New Roman"/>
          <w:szCs w:val="24"/>
        </w:rPr>
        <w:t xml:space="preserve"> να δοθεί τουλάχιστον το δικαίωμα</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 να ενημερωθούμε γι’ αυτά τα οποία εμείς θα καταγγείλουμε και εσείς θα ψηφίσετε. Ζητήστε το και εσείς. Δεν μπορεί να συνεχιστεί αυτή η κατάσταση. Δεν μπορεί να έχουμε κρυφά </w:t>
      </w:r>
      <w:proofErr w:type="spellStart"/>
      <w:r>
        <w:rPr>
          <w:rFonts w:eastAsia="Times New Roman" w:cs="Times New Roman"/>
          <w:szCs w:val="24"/>
        </w:rPr>
        <w:t>προαπαιτούμενα</w:t>
      </w:r>
      <w:proofErr w:type="spellEnd"/>
      <w:r>
        <w:rPr>
          <w:rFonts w:eastAsia="Times New Roman" w:cs="Times New Roman"/>
          <w:szCs w:val="24"/>
        </w:rPr>
        <w:t>, τα οποία να εμφανίζονται με π</w:t>
      </w:r>
      <w:r>
        <w:rPr>
          <w:rFonts w:eastAsia="Times New Roman" w:cs="Times New Roman"/>
          <w:szCs w:val="24"/>
        </w:rPr>
        <w:t xml:space="preserve">ροθεσμία μία ημέρα πριν. </w:t>
      </w:r>
    </w:p>
    <w:p w14:paraId="24A42B9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Αυτό, λοιπόν, το οποίο πρέπει να κάνει η Βουλή, είναι να ζητήσει από την Κυβέρνηση</w:t>
      </w:r>
      <w:r>
        <w:rPr>
          <w:rFonts w:eastAsia="Times New Roman" w:cs="Times New Roman"/>
          <w:szCs w:val="24"/>
        </w:rPr>
        <w:t>,</w:t>
      </w:r>
      <w:r>
        <w:rPr>
          <w:rFonts w:eastAsia="Times New Roman" w:cs="Times New Roman"/>
          <w:szCs w:val="24"/>
        </w:rPr>
        <w:t xml:space="preserve"> να φέρει με κανονικό νομοσχέδιο και όχι με σύμβαση, που αφορά άλλες χώρες, τα πρόσθετα μέτρα. Τα δυσβάσταχτα μέτρα ήδη τα έχετε ψηφίσει με το τέτα</w:t>
      </w:r>
      <w:r>
        <w:rPr>
          <w:rFonts w:eastAsia="Times New Roman" w:cs="Times New Roman"/>
          <w:szCs w:val="24"/>
        </w:rPr>
        <w:t xml:space="preserve">ρτο μνημόνιο. Τώρα φέρνετε πρόσθετα, ξέφυγαν κάποια και </w:t>
      </w:r>
      <w:proofErr w:type="spellStart"/>
      <w:r>
        <w:rPr>
          <w:rFonts w:eastAsia="Times New Roman" w:cs="Times New Roman"/>
          <w:szCs w:val="24"/>
        </w:rPr>
        <w:t>ξεψηφίζετε</w:t>
      </w:r>
      <w:proofErr w:type="spellEnd"/>
      <w:r>
        <w:rPr>
          <w:rFonts w:eastAsia="Times New Roman" w:cs="Times New Roman"/>
          <w:szCs w:val="24"/>
        </w:rPr>
        <w:t xml:space="preserve"> ορισμένα άλλα. Δεν είναι δυνατόν να έρχονται με αυτή τη διαδικασία. </w:t>
      </w:r>
    </w:p>
    <w:p w14:paraId="24A42B9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Κάνω έκκληση στους Βουλευτές του ΣΥΡΙΖΑ, μια και λένε «</w:t>
      </w:r>
      <w:r>
        <w:rPr>
          <w:rFonts w:eastAsia="Times New Roman" w:cs="Times New Roman"/>
          <w:szCs w:val="24"/>
        </w:rPr>
        <w:t>ναι</w:t>
      </w:r>
      <w:r>
        <w:rPr>
          <w:rFonts w:eastAsia="Times New Roman" w:cs="Times New Roman"/>
          <w:szCs w:val="24"/>
        </w:rPr>
        <w:t>» σε όλα, να διαφυλάξουν τουλάχιστον αυτό το θέμα, το δικαίωμά</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διαβάσουν τα μέτρα αλλά και το δικαίωμά μας να διαβάσουμε και να μελετήσουμε τα μέτρα και να τοποθετηθούμε επ’ αυτών.</w:t>
      </w:r>
    </w:p>
    <w:p w14:paraId="24A42B9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4A42B9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4A42B97"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(Ανασ</w:t>
      </w:r>
      <w:r>
        <w:rPr>
          <w:rFonts w:eastAsia="Times New Roman" w:cs="Times New Roman"/>
          <w:b/>
          <w:szCs w:val="24"/>
        </w:rPr>
        <w:t>τάσιος Κουράκης):</w:t>
      </w:r>
      <w:r>
        <w:rPr>
          <w:rFonts w:eastAsia="Times New Roman" w:cs="Times New Roman"/>
          <w:szCs w:val="24"/>
        </w:rPr>
        <w:t xml:space="preserve"> Ευχαριστούμε.</w:t>
      </w:r>
    </w:p>
    <w:p w14:paraId="24A42B9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είκοσι πέντε μέλη του Πολιτιστικού Συλλόγου </w:t>
      </w:r>
      <w:r>
        <w:rPr>
          <w:rFonts w:eastAsia="Times New Roman" w:cs="Times New Roman"/>
          <w:szCs w:val="24"/>
          <w:lang w:val="en-US"/>
        </w:rPr>
        <w:t>ABK</w:t>
      </w:r>
      <w:r>
        <w:rPr>
          <w:rFonts w:eastAsia="Times New Roman" w:cs="Times New Roman"/>
          <w:szCs w:val="24"/>
        </w:rPr>
        <w:t xml:space="preserve"> </w:t>
      </w:r>
      <w:r>
        <w:rPr>
          <w:rFonts w:eastAsia="Times New Roman" w:cs="Times New Roman"/>
          <w:szCs w:val="24"/>
          <w:lang w:val="en-US"/>
        </w:rPr>
        <w:t>Association</w:t>
      </w:r>
      <w:r>
        <w:rPr>
          <w:rFonts w:eastAsia="Times New Roman" w:cs="Times New Roman"/>
          <w:szCs w:val="24"/>
        </w:rPr>
        <w:t xml:space="preserve"> από τη Βόννη Γερμανίας.</w:t>
      </w:r>
    </w:p>
    <w:p w14:paraId="24A42B9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Βουλή σάς </w:t>
      </w:r>
      <w:r>
        <w:rPr>
          <w:rFonts w:eastAsia="Times New Roman" w:cs="Times New Roman"/>
          <w:szCs w:val="24"/>
        </w:rPr>
        <w:t>καλωσορίζει.</w:t>
      </w:r>
    </w:p>
    <w:p w14:paraId="24A42B9A"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4A42B9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Τον λόγο έχει για δεκαοκτώ λεπτά η Αναπληρώτρια Υπουργός Εργασίας, Κοινωνικής Ασφάλισης και Κοινωνικής Αλληλεγγύης κ. Θεανώ Φωτίου.</w:t>
      </w:r>
    </w:p>
    <w:p w14:paraId="24A42B9C"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τελείωσαν οι Βουλευτές;</w:t>
      </w:r>
    </w:p>
    <w:p w14:paraId="24A42B9D"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ΔΡΕΥΩΝ (Αναστάσιος Κουράκης):</w:t>
      </w:r>
      <w:r>
        <w:rPr>
          <w:rFonts w:eastAsia="Times New Roman" w:cs="Times New Roman"/>
          <w:szCs w:val="24"/>
        </w:rPr>
        <w:t xml:space="preserve"> Όχι, είναι δευτερολογία. Θα μιλήσουν άλλοι τέσσερις-πέντε Βουλευτές.</w:t>
      </w:r>
    </w:p>
    <w:p w14:paraId="24A42B9E"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Κύριε Λοβέρδο, ενημερώθηκα ότι έχω και δευτερολογία, κάτι που</w:t>
      </w:r>
      <w:r>
        <w:rPr>
          <w:rFonts w:eastAsia="Times New Roman" w:cs="Times New Roman"/>
          <w:szCs w:val="24"/>
        </w:rPr>
        <w:t xml:space="preserve"> δεν το ήξερα, και γι’ αυτό λέω ότι ίσως έχει νόημα να παρέμβω τώρα που έχω ακούσει, νομίζω, το σύνολο.</w:t>
      </w:r>
    </w:p>
    <w:p w14:paraId="24A42B9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Αγαπητοί κύριοι συνάδελφοι, η πρόταση νόμου του ΠΑΣΟΚ που κατατίθεται βέβαια σήμερα</w:t>
      </w:r>
      <w:r>
        <w:rPr>
          <w:rFonts w:eastAsia="Times New Roman" w:cs="Times New Roman"/>
          <w:szCs w:val="24"/>
        </w:rPr>
        <w:t>,</w:t>
      </w:r>
      <w:r>
        <w:rPr>
          <w:rFonts w:eastAsia="Times New Roman" w:cs="Times New Roman"/>
          <w:szCs w:val="24"/>
        </w:rPr>
        <w:t xml:space="preserve"> δίνει ευκαιρία σε όλους να πουν πολλά πράγματα είτε υποκριτικά είτε</w:t>
      </w:r>
      <w:r>
        <w:rPr>
          <w:rFonts w:eastAsia="Times New Roman" w:cs="Times New Roman"/>
          <w:szCs w:val="24"/>
        </w:rPr>
        <w:t xml:space="preserve"> όχι, αλλά σίγουρα να τ</w:t>
      </w:r>
      <w:r>
        <w:rPr>
          <w:rFonts w:eastAsia="Times New Roman" w:cs="Times New Roman"/>
          <w:szCs w:val="24"/>
        </w:rPr>
        <w:t>α</w:t>
      </w:r>
      <w:r>
        <w:rPr>
          <w:rFonts w:eastAsia="Times New Roman" w:cs="Times New Roman"/>
          <w:szCs w:val="24"/>
        </w:rPr>
        <w:t xml:space="preserve"> χρησιμοποιήσουν ως όχημα για την αντιπολιτευτική τους κριτική. </w:t>
      </w:r>
    </w:p>
    <w:p w14:paraId="24A42BA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Θέλω να σας πω σήμερα ορισμένα δεδομένα</w:t>
      </w:r>
      <w:r>
        <w:rPr>
          <w:rFonts w:eastAsia="Times New Roman" w:cs="Times New Roman"/>
          <w:szCs w:val="24"/>
        </w:rPr>
        <w:t>,</w:t>
      </w:r>
      <w:r>
        <w:rPr>
          <w:rFonts w:eastAsia="Times New Roman" w:cs="Times New Roman"/>
          <w:szCs w:val="24"/>
        </w:rPr>
        <w:t xml:space="preserve"> που βρήκα και εγώ ερευνώντας τα στοιχεία της </w:t>
      </w:r>
      <w:r>
        <w:rPr>
          <w:rFonts w:eastAsia="Times New Roman" w:cs="Times New Roman"/>
          <w:szCs w:val="24"/>
          <w:lang w:val="en-US"/>
        </w:rPr>
        <w:t>EUROSTAT</w:t>
      </w:r>
      <w:r>
        <w:rPr>
          <w:rFonts w:eastAsia="Times New Roman" w:cs="Times New Roman"/>
          <w:szCs w:val="24"/>
        </w:rPr>
        <w:t xml:space="preserve"> και της ΕΛΣΤΑΤ και να τα καταθέσω στη Βουλή. Γιατί άκουσα πολλά περί </w:t>
      </w:r>
      <w:proofErr w:type="spellStart"/>
      <w:r>
        <w:rPr>
          <w:rFonts w:eastAsia="Times New Roman" w:cs="Times New Roman"/>
          <w:szCs w:val="24"/>
        </w:rPr>
        <w:t>προνοιακού</w:t>
      </w:r>
      <w:proofErr w:type="spellEnd"/>
      <w:r>
        <w:rPr>
          <w:rFonts w:eastAsia="Times New Roman" w:cs="Times New Roman"/>
          <w:szCs w:val="24"/>
        </w:rPr>
        <w:t xml:space="preserve"> κράτους που έκανε το </w:t>
      </w:r>
      <w:r>
        <w:rPr>
          <w:rFonts w:eastAsia="Times New Roman"/>
          <w:szCs w:val="24"/>
        </w:rPr>
        <w:t>ΠΑΣΟΚ</w:t>
      </w:r>
      <w:r>
        <w:rPr>
          <w:rFonts w:eastAsia="Times New Roman" w:cs="Times New Roman"/>
          <w:szCs w:val="24"/>
        </w:rPr>
        <w:t>, με αναφορές σε μείζονες, βεβαίως, και πολύ σημαντικές αλλαγές στο ασφαλιστικό ή στο ΕΣΥ. Στο τέλος, βέβαια, οι ίδιοι δεν ορρώδησαν</w:t>
      </w:r>
      <w:r>
        <w:rPr>
          <w:rFonts w:eastAsia="Times New Roman" w:cs="Times New Roman"/>
          <w:szCs w:val="24"/>
        </w:rPr>
        <w:t>,</w:t>
      </w:r>
      <w:r>
        <w:rPr>
          <w:rFonts w:eastAsia="Times New Roman" w:cs="Times New Roman"/>
          <w:szCs w:val="24"/>
        </w:rPr>
        <w:t xml:space="preserve"> τις μεν συντάξε</w:t>
      </w:r>
      <w:r>
        <w:rPr>
          <w:rFonts w:eastAsia="Times New Roman" w:cs="Times New Roman"/>
          <w:szCs w:val="24"/>
        </w:rPr>
        <w:t>ις να τις καταστρέψουν, το δε ΕΣΥ να το αποψιλώσουν.</w:t>
      </w:r>
    </w:p>
    <w:p w14:paraId="24A42BA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Όμως αυτό που βρήκα και το οποίο είναι πολύ ενδιαφέρον -και θα το καταθέσω σήμερα εδώ, στα Πρακτικά της Βουλής- είναι ότι η φτώχεια προϋπήρχε σε εξαιρετικά υψηλά ποσοστά προ κρίσης. </w:t>
      </w:r>
    </w:p>
    <w:p w14:paraId="24A42BA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κύριοι Βουλευτές, λοιπόν, της Νέας Δημοκρατίας και του ΠΑΣΟΚ: Με βάση τα στοιχεία της </w:t>
      </w:r>
      <w:r>
        <w:rPr>
          <w:rFonts w:eastAsia="Times New Roman" w:cs="Times New Roman"/>
          <w:szCs w:val="24"/>
          <w:lang w:val="en-US"/>
        </w:rPr>
        <w:t>EUROSTAT</w:t>
      </w:r>
      <w:r>
        <w:rPr>
          <w:rFonts w:eastAsia="Times New Roman" w:cs="Times New Roman"/>
          <w:szCs w:val="24"/>
        </w:rPr>
        <w:t xml:space="preserve"> τη δεκαπενταετία 1995-2010 δηλαδή την περίοδο της ανάπτυξης με εισοδήματα του 1994-2009, η Ελλάδα έχει τον υψηλότερο συντελεστή φτώχειας στην Ευρώπη τω</w:t>
      </w:r>
      <w:r>
        <w:rPr>
          <w:rFonts w:eastAsia="Times New Roman" w:cs="Times New Roman"/>
          <w:szCs w:val="24"/>
        </w:rPr>
        <w:t>ν δεκαπέντε, μέσο όρο 20,4. Το καταθέτω στα Πρακτικά.</w:t>
      </w:r>
    </w:p>
    <w:p w14:paraId="24A42BA3" w14:textId="77777777" w:rsidR="00940AA5" w:rsidRDefault="00122158">
      <w:pPr>
        <w:spacing w:line="600" w:lineRule="auto"/>
        <w:ind w:firstLine="709"/>
        <w:jc w:val="both"/>
        <w:rPr>
          <w:rFonts w:eastAsia="Times New Roman" w:cs="Times New Roman"/>
          <w:szCs w:val="24"/>
        </w:rPr>
      </w:pPr>
      <w:r>
        <w:rPr>
          <w:rFonts w:eastAsia="Times New Roman" w:cs="Times New Roman"/>
          <w:szCs w:val="24"/>
        </w:rPr>
        <w:t xml:space="preserve">(Στο σημείο αυτό η Αναπληρώτρια Υπουργός κ. Θεανώ Φωτίου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w:t>
      </w:r>
      <w:r>
        <w:rPr>
          <w:rFonts w:eastAsia="Times New Roman" w:cs="Times New Roman"/>
          <w:szCs w:val="24"/>
        </w:rPr>
        <w:t>ών της Βουλής)</w:t>
      </w:r>
    </w:p>
    <w:p w14:paraId="24A42BA4" w14:textId="77777777" w:rsidR="00940AA5" w:rsidRDefault="00122158">
      <w:pPr>
        <w:spacing w:line="600" w:lineRule="auto"/>
        <w:ind w:firstLine="709"/>
        <w:jc w:val="both"/>
        <w:rPr>
          <w:rFonts w:eastAsia="Times New Roman" w:cs="Times New Roman"/>
          <w:szCs w:val="24"/>
        </w:rPr>
      </w:pPr>
      <w:r>
        <w:rPr>
          <w:rFonts w:eastAsia="Times New Roman" w:cs="Times New Roman"/>
          <w:szCs w:val="24"/>
        </w:rPr>
        <w:t>Γιατί; Πώς γίνεται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σε αυτές τις καταπληκτικές περιόδους της μεγάλης ανάπτυξης</w:t>
      </w:r>
      <w:r>
        <w:rPr>
          <w:rFonts w:eastAsia="Times New Roman" w:cs="Times New Roman"/>
          <w:szCs w:val="24"/>
        </w:rPr>
        <w:t>,</w:t>
      </w:r>
      <w:r>
        <w:rPr>
          <w:rFonts w:eastAsia="Times New Roman" w:cs="Times New Roman"/>
          <w:szCs w:val="24"/>
        </w:rPr>
        <w:t xml:space="preserve"> η Ελλάδα να έχει τον υψηλότερο συντελεστή φτώχειας στην Ευρώπη; Η φτώχεια δεν ήταν κάτι που σας ενδιέφερε ούτε τους μεν ούτε τους δε, όχι γιατί δεν είστε</w:t>
      </w:r>
      <w:r>
        <w:rPr>
          <w:rFonts w:eastAsia="Times New Roman" w:cs="Times New Roman"/>
          <w:szCs w:val="24"/>
        </w:rPr>
        <w:t xml:space="preserve"> ευαίσθητοι αλλά γιατί έχετε και είχατε άλλη πολιτική αντίληψη. Η πολιτική σας ήταν να κρύβετε κάτω από το χαλί τη φτώχεια και να τη διαχειρίζεστε πάντα ως φιλανθρωπία και αποκλειστικά με πελατειακές σχέσεις. </w:t>
      </w:r>
    </w:p>
    <w:p w14:paraId="24A42BA5" w14:textId="77777777" w:rsidR="00940AA5" w:rsidRDefault="00122158">
      <w:pPr>
        <w:spacing w:line="600" w:lineRule="auto"/>
        <w:ind w:firstLine="709"/>
        <w:jc w:val="both"/>
        <w:rPr>
          <w:rFonts w:eastAsia="Times New Roman" w:cs="Times New Roman"/>
          <w:szCs w:val="24"/>
        </w:rPr>
      </w:pPr>
      <w:r>
        <w:rPr>
          <w:rFonts w:eastAsia="Times New Roman" w:cs="Times New Roman"/>
          <w:szCs w:val="24"/>
        </w:rPr>
        <w:t>Δαπανήσατε το χαμηλότερο ποσοστό του ΑΕΠ</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κοινωνικές δαπάνες</w:t>
      </w:r>
      <w:r>
        <w:rPr>
          <w:rFonts w:eastAsia="Times New Roman" w:cs="Times New Roman"/>
          <w:szCs w:val="24"/>
        </w:rPr>
        <w:t>,</w:t>
      </w:r>
      <w:r>
        <w:rPr>
          <w:rFonts w:eastAsia="Times New Roman" w:cs="Times New Roman"/>
          <w:szCs w:val="24"/>
        </w:rPr>
        <w:t xml:space="preserve"> από όλη την Ευρώπη τις εποχές της ευμάρεια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μη μου ανακατέψετε πάλι τις εντάξεις και τα λοιπά. Μιλάω για </w:t>
      </w:r>
      <w:proofErr w:type="spellStart"/>
      <w:r>
        <w:rPr>
          <w:rFonts w:eastAsia="Times New Roman" w:cs="Times New Roman"/>
          <w:szCs w:val="24"/>
        </w:rPr>
        <w:t>προνοιακές</w:t>
      </w:r>
      <w:proofErr w:type="spellEnd"/>
      <w:r>
        <w:rPr>
          <w:rFonts w:eastAsia="Times New Roman" w:cs="Times New Roman"/>
          <w:szCs w:val="24"/>
        </w:rPr>
        <w:t xml:space="preserve"> δαπάνες. </w:t>
      </w:r>
    </w:p>
    <w:p w14:paraId="24A42BA6" w14:textId="77777777" w:rsidR="00940AA5" w:rsidRDefault="00122158">
      <w:pPr>
        <w:spacing w:line="600" w:lineRule="auto"/>
        <w:ind w:firstLine="709"/>
        <w:jc w:val="both"/>
        <w:rPr>
          <w:rFonts w:eastAsia="Times New Roman" w:cs="Times New Roman"/>
          <w:szCs w:val="24"/>
        </w:rPr>
      </w:pPr>
      <w:r>
        <w:rPr>
          <w:rFonts w:eastAsia="Times New Roman" w:cs="Times New Roman"/>
          <w:szCs w:val="24"/>
        </w:rPr>
        <w:lastRenderedPageBreak/>
        <w:t>Παραλάβαμε δαπάνες για την πρόνοια ύψους 780 εκατομμυρίων ευρώ. Το έτος 2015 αυτό ήταν προϋπολογισμένο, αυ</w:t>
      </w:r>
      <w:r>
        <w:rPr>
          <w:rFonts w:eastAsia="Times New Roman" w:cs="Times New Roman"/>
          <w:szCs w:val="24"/>
        </w:rPr>
        <w:t>τό πήραμε μόλις βγήκαμε στην Κυβέρνηση, 0,4% του ΑΕΠ, το χαμηλότερο της Ευρώπης. Το αυξήσαμε κατά 15% το 2015 σε συνθήκες ασφυξίας, κατά 25% το 2016 μέσα στην ίδια κατάσταση, κατά 100% το 2017, δηλαδή 1,750 δισεκατομμύρια ευρώ και θα το φτάσουμε το 2019 –τ</w:t>
      </w:r>
      <w:r>
        <w:rPr>
          <w:rFonts w:eastAsia="Times New Roman" w:cs="Times New Roman"/>
          <w:szCs w:val="24"/>
        </w:rPr>
        <w:t xml:space="preserve">ο 2018 θα το ψηφίσουμε, εδώ θα είμαστε- σε 2,770 δισεκατομμύρια ευρώ, δηλαδή θα το έχουμε πάει 350% πάνω από αυτό που παραλάβαμε μέσα σε τέσσερα χρόνια. </w:t>
      </w:r>
    </w:p>
    <w:p w14:paraId="24A42BA7" w14:textId="77777777" w:rsidR="00940AA5" w:rsidRDefault="00122158">
      <w:pPr>
        <w:spacing w:line="600" w:lineRule="auto"/>
        <w:ind w:firstLine="709"/>
        <w:jc w:val="both"/>
        <w:rPr>
          <w:rFonts w:eastAsia="Times New Roman" w:cs="Times New Roman"/>
          <w:szCs w:val="24"/>
        </w:rPr>
      </w:pPr>
      <w:r>
        <w:rPr>
          <w:rFonts w:eastAsia="Times New Roman" w:cs="Times New Roman"/>
          <w:szCs w:val="24"/>
        </w:rPr>
        <w:t>Αυτά δεν τα κάνουμε σε περιόδους ευμάρειας αλλά μεγάλης στενότητας, και όχι γιατί, όπως σας είπα, έχου</w:t>
      </w:r>
      <w:r>
        <w:rPr>
          <w:rFonts w:eastAsia="Times New Roman" w:cs="Times New Roman"/>
          <w:szCs w:val="24"/>
        </w:rPr>
        <w:t>με κοινωνική ευαισθησία –δεν σας κατηγορούμε γι’ αυτό και το ξέρετε- αλλά γιατί έχουμε κοινωνική μεροληψία. Γιατί πιστεύουμε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στην αξιοπρέπεια όλων και την ισονομία. Γιατί ενδιαφερόμαστε για τους κοινωνικά αδύναμους, για τα κοινωνικά αδύναμα στρώ</w:t>
      </w:r>
      <w:r>
        <w:rPr>
          <w:rFonts w:eastAsia="Times New Roman" w:cs="Times New Roman"/>
          <w:szCs w:val="24"/>
        </w:rPr>
        <w:t xml:space="preserve">ματα, για τους ανθρώπους χωρίς φωνή, αυτούς που πιστεύω ότι μας έφεραν στην Κυβέρνηση και αυτούς θέλουμε να εκφράσουμε. Όμως ακόμη και διότι εμείς γνωρίζουμε πολύ καλά αυτό που λέει και η νεοφιλελεύθερη λογική, που ούτε αυτή εφαρμόζετε, ότι δηλαδή κάθε </w:t>
      </w:r>
      <w:r w:rsidRPr="005C47C5">
        <w:rPr>
          <w:rFonts w:eastAsia="Times New Roman" w:cs="Times New Roman"/>
          <w:szCs w:val="24"/>
        </w:rPr>
        <w:t xml:space="preserve">1 </w:t>
      </w:r>
      <w:r>
        <w:rPr>
          <w:rFonts w:eastAsia="Times New Roman" w:cs="Times New Roman"/>
          <w:szCs w:val="24"/>
        </w:rPr>
        <w:t>ε</w:t>
      </w:r>
      <w:r>
        <w:rPr>
          <w:rFonts w:eastAsia="Times New Roman" w:cs="Times New Roman"/>
          <w:szCs w:val="24"/>
        </w:rPr>
        <w:t xml:space="preserve">υρώ που δίνεται για </w:t>
      </w:r>
      <w:r w:rsidRPr="005C47C5">
        <w:rPr>
          <w:rFonts w:eastAsia="Times New Roman" w:cs="Times New Roman"/>
          <w:szCs w:val="24"/>
        </w:rPr>
        <w:t>κοινωνική πρόνοια, κάνει το ΑΕΠ της χώρας 1,3% έως 1,68%. Είναι</w:t>
      </w:r>
      <w:r w:rsidRPr="005C47C5">
        <w:rPr>
          <w:rFonts w:eastAsia="Times New Roman" w:cs="Times New Roman"/>
          <w:szCs w:val="24"/>
        </w:rPr>
        <w:t>,</w:t>
      </w:r>
      <w:r w:rsidRPr="005C47C5">
        <w:rPr>
          <w:rFonts w:eastAsia="Times New Roman" w:cs="Times New Roman"/>
          <w:szCs w:val="24"/>
        </w:rPr>
        <w:t xml:space="preserve"> δηλαδή</w:t>
      </w:r>
      <w:r w:rsidRPr="005C47C5">
        <w:rPr>
          <w:rFonts w:eastAsia="Times New Roman" w:cs="Times New Roman"/>
          <w:szCs w:val="24"/>
        </w:rPr>
        <w:t>,</w:t>
      </w:r>
      <w:r w:rsidRPr="005C47C5">
        <w:rPr>
          <w:rFonts w:eastAsia="Times New Roman" w:cs="Times New Roman"/>
          <w:szCs w:val="24"/>
        </w:rPr>
        <w:t xml:space="preserve"> πολλαπλασιαστής, αγαπητοί κύριοι, της εργασίας. Δίνει δηλαδή θέσεις εργασίας, αυξάνει το ΑΕΠ της χώρας. </w:t>
      </w:r>
    </w:p>
    <w:p w14:paraId="24A42BA8" w14:textId="77777777" w:rsidR="00940AA5" w:rsidRDefault="00122158">
      <w:pPr>
        <w:spacing w:line="600" w:lineRule="auto"/>
        <w:ind w:firstLine="709"/>
        <w:jc w:val="both"/>
        <w:rPr>
          <w:rFonts w:eastAsia="Times New Roman" w:cs="Times New Roman"/>
          <w:szCs w:val="24"/>
        </w:rPr>
      </w:pPr>
      <w:r>
        <w:rPr>
          <w:rFonts w:eastAsia="Times New Roman" w:cs="Times New Roman"/>
          <w:szCs w:val="24"/>
        </w:rPr>
        <w:lastRenderedPageBreak/>
        <w:t>Έστω, όμως, και αυτά τα ψίχουλα που δίνατε για την κοινωνι</w:t>
      </w:r>
      <w:r>
        <w:rPr>
          <w:rFonts w:eastAsia="Times New Roman" w:cs="Times New Roman"/>
          <w:szCs w:val="24"/>
        </w:rPr>
        <w:t xml:space="preserve">κή προστασία. Ήταν αποτελεσματική; Όχι, λέει 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πάλι: αναποτελεσματική η Ελλάδα στους καιρούς της ευμάρειας, τελευταία στην αποτελεσματικότητα στην Ευρώπη. Και αυτά την ίδια περίοδο, 1994-2010. Αυτά αναφέρονται στον </w:t>
      </w:r>
      <w:r>
        <w:rPr>
          <w:rFonts w:eastAsia="Times New Roman" w:cs="Times New Roman"/>
          <w:szCs w:val="24"/>
        </w:rPr>
        <w:t xml:space="preserve">πίνακα </w:t>
      </w:r>
      <w:r>
        <w:rPr>
          <w:rFonts w:eastAsia="Times New Roman" w:cs="Times New Roman"/>
          <w:szCs w:val="24"/>
        </w:rPr>
        <w:t>2, τον οποίο και καταθέτω</w:t>
      </w:r>
      <w:r>
        <w:rPr>
          <w:rFonts w:eastAsia="Times New Roman" w:cs="Times New Roman"/>
          <w:szCs w:val="24"/>
        </w:rPr>
        <w:t xml:space="preserve">. </w:t>
      </w:r>
    </w:p>
    <w:p w14:paraId="24A42BA9" w14:textId="77777777" w:rsidR="00940AA5" w:rsidRDefault="00122158">
      <w:pPr>
        <w:spacing w:line="600" w:lineRule="auto"/>
        <w:ind w:firstLine="709"/>
        <w:jc w:val="both"/>
        <w:rPr>
          <w:rFonts w:eastAsia="Times New Roman" w:cs="Times New Roman"/>
          <w:szCs w:val="24"/>
        </w:rPr>
      </w:pPr>
      <w:r>
        <w:rPr>
          <w:rFonts w:eastAsia="Times New Roman" w:cs="Times New Roman"/>
          <w:szCs w:val="24"/>
        </w:rPr>
        <w:t xml:space="preserve">(Στο σημείο αυτό η Αναπληρώτρια Υπουργός κ. Θεανώ Φωτίου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4A42BA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Γιατί; Γιατί αποψιλώσατε το </w:t>
      </w:r>
      <w:proofErr w:type="spellStart"/>
      <w:r>
        <w:rPr>
          <w:rFonts w:eastAsia="Times New Roman" w:cs="Times New Roman"/>
          <w:szCs w:val="24"/>
        </w:rPr>
        <w:t>προνοιακό</w:t>
      </w:r>
      <w:proofErr w:type="spellEnd"/>
      <w:r>
        <w:rPr>
          <w:rFonts w:eastAsia="Times New Roman" w:cs="Times New Roman"/>
          <w:szCs w:val="24"/>
        </w:rPr>
        <w:t xml:space="preserve"> κράτος. Εμείς βρήκαμε πενήντα τέσσερις υπαλλήλους στην Πρόνοια, η οποία μεταφερόταν από το Υπουργείο Υγείας στο Υπουργείο Εργασίας. Καλά έκανε! Γλίτωσαν πενήντα τέσσερις υπάλληλοι από τον εκσυγχρονισμό του κ. Μητσοτάκη</w:t>
      </w:r>
      <w:r>
        <w:rPr>
          <w:rFonts w:eastAsia="Times New Roman" w:cs="Times New Roman"/>
          <w:szCs w:val="24"/>
        </w:rPr>
        <w:t xml:space="preserve"> που απέλυε, γιατί ήταν μεγάλος ο δημόσιος τομέας. </w:t>
      </w:r>
    </w:p>
    <w:p w14:paraId="24A42BA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Φτιάξαμε δύο νέες </w:t>
      </w:r>
      <w:r>
        <w:rPr>
          <w:rFonts w:eastAsia="Times New Roman" w:cs="Times New Roman"/>
          <w:szCs w:val="24"/>
        </w:rPr>
        <w:t>διευθύνσεις</w:t>
      </w:r>
      <w:r>
        <w:rPr>
          <w:rFonts w:eastAsia="Times New Roman" w:cs="Times New Roman"/>
          <w:szCs w:val="24"/>
        </w:rPr>
        <w:t xml:space="preserve">, η μια για την Καταπολέμηση της Φτώχειας και η άλλη για τον Εθνικό Μηχανισμό Κοινωνικής Ένταξης και Συνοχής, καινούργιες </w:t>
      </w:r>
      <w:r>
        <w:rPr>
          <w:rFonts w:eastAsia="Times New Roman" w:cs="Times New Roman"/>
          <w:szCs w:val="24"/>
        </w:rPr>
        <w:t xml:space="preserve">διευθύνσεις </w:t>
      </w:r>
      <w:r>
        <w:rPr>
          <w:rFonts w:eastAsia="Times New Roman" w:cs="Times New Roman"/>
          <w:szCs w:val="24"/>
        </w:rPr>
        <w:t>επιπλέον των υφιστάμενων με νόμο, που τον</w:t>
      </w:r>
      <w:r>
        <w:rPr>
          <w:rFonts w:eastAsia="Times New Roman" w:cs="Times New Roman"/>
          <w:szCs w:val="24"/>
        </w:rPr>
        <w:t xml:space="preserve"> φέραμε εδώ και τον ψηφίσαμε.</w:t>
      </w:r>
    </w:p>
    <w:p w14:paraId="24A42BA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φτιάξαμε δύο νέες επιτελικές </w:t>
      </w:r>
      <w:r>
        <w:rPr>
          <w:rFonts w:eastAsia="Times New Roman" w:cs="Times New Roman"/>
          <w:szCs w:val="24"/>
        </w:rPr>
        <w:t>διευθύνσεις</w:t>
      </w:r>
      <w:r>
        <w:rPr>
          <w:rFonts w:eastAsia="Times New Roman" w:cs="Times New Roman"/>
          <w:szCs w:val="24"/>
        </w:rPr>
        <w:t xml:space="preserve">, πρώτον, την Επιτελική Δομή ΕΣΠΑ, γιατί έχει μεγάλη σημασία να </w:t>
      </w:r>
      <w:proofErr w:type="spellStart"/>
      <w:r>
        <w:rPr>
          <w:rFonts w:eastAsia="Times New Roman" w:cs="Times New Roman"/>
          <w:szCs w:val="24"/>
        </w:rPr>
        <w:t>απορροφούνται</w:t>
      </w:r>
      <w:proofErr w:type="spellEnd"/>
      <w:r>
        <w:rPr>
          <w:rFonts w:eastAsia="Times New Roman" w:cs="Times New Roman"/>
          <w:szCs w:val="24"/>
        </w:rPr>
        <w:t xml:space="preserve"> όλα τα λεφτά από το ΕΣΠΑ, και, δεύτερον, την Ειδική Γραμματεία </w:t>
      </w:r>
      <w:proofErr w:type="spellStart"/>
      <w:r>
        <w:rPr>
          <w:rFonts w:eastAsia="Times New Roman" w:cs="Times New Roman"/>
          <w:szCs w:val="24"/>
        </w:rPr>
        <w:t>Ρομά</w:t>
      </w:r>
      <w:proofErr w:type="spellEnd"/>
      <w:r>
        <w:rPr>
          <w:rFonts w:eastAsia="Times New Roman" w:cs="Times New Roman"/>
          <w:szCs w:val="24"/>
        </w:rPr>
        <w:t>, γιατί καταντήσατε εκατό χιλιά</w:t>
      </w:r>
      <w:r>
        <w:rPr>
          <w:rFonts w:eastAsia="Times New Roman" w:cs="Times New Roman"/>
          <w:szCs w:val="24"/>
        </w:rPr>
        <w:t xml:space="preserve">δες </w:t>
      </w:r>
      <w:proofErr w:type="spellStart"/>
      <w:r>
        <w:rPr>
          <w:rFonts w:eastAsia="Times New Roman" w:cs="Times New Roman"/>
          <w:szCs w:val="24"/>
        </w:rPr>
        <w:t>Ρομά</w:t>
      </w:r>
      <w:proofErr w:type="spellEnd"/>
      <w:r>
        <w:rPr>
          <w:rFonts w:eastAsia="Times New Roman" w:cs="Times New Roman"/>
          <w:szCs w:val="24"/>
        </w:rPr>
        <w:t xml:space="preserve"> και παραπάνω να ζουν σε τριακόσιους είκοσι πέντε καταυλισμούς, που είναι ντροπή για το ελληνικό κράτος και καθημερινά καταδικαζόμαστε. </w:t>
      </w:r>
    </w:p>
    <w:p w14:paraId="24A42BA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Τι ήταν, λοιπόν, το </w:t>
      </w:r>
      <w:proofErr w:type="spellStart"/>
      <w:r>
        <w:rPr>
          <w:rFonts w:eastAsia="Times New Roman" w:cs="Times New Roman"/>
          <w:szCs w:val="24"/>
        </w:rPr>
        <w:t>προνοιακό</w:t>
      </w:r>
      <w:proofErr w:type="spellEnd"/>
      <w:r>
        <w:rPr>
          <w:rFonts w:eastAsia="Times New Roman" w:cs="Times New Roman"/>
          <w:szCs w:val="24"/>
        </w:rPr>
        <w:t xml:space="preserve"> κράτος, που λέει η Ευρώπη και 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ότι ήταν αναποτελεσματικό στις περιόδους</w:t>
      </w:r>
      <w:r>
        <w:rPr>
          <w:rFonts w:eastAsia="Times New Roman" w:cs="Times New Roman"/>
          <w:szCs w:val="24"/>
        </w:rPr>
        <w:t xml:space="preserve"> της ευμάρειας; Ήταν χίλια τετρακόσια νομικά πρόσωπα ιδιωτικού δικαίου, φιλανθρωπικά σωματεία, ΜΚΟ κ.λπ., που τους είχατε αναθέσει την κοινωνική προστασία. Ήταν εξήντα τρία όλα και όλα νομικά πρόσωπα δημοσίου δικαίου, </w:t>
      </w:r>
      <w:proofErr w:type="spellStart"/>
      <w:r>
        <w:rPr>
          <w:rFonts w:eastAsia="Times New Roman" w:cs="Times New Roman"/>
          <w:szCs w:val="24"/>
        </w:rPr>
        <w:t>εκατόν</w:t>
      </w:r>
      <w:proofErr w:type="spellEnd"/>
      <w:r>
        <w:rPr>
          <w:rFonts w:eastAsia="Times New Roman" w:cs="Times New Roman"/>
          <w:szCs w:val="24"/>
        </w:rPr>
        <w:t xml:space="preserve"> είκοσι πέντε ασύνδετα επιδόματα</w:t>
      </w:r>
      <w:r>
        <w:rPr>
          <w:rFonts w:eastAsia="Times New Roman" w:cs="Times New Roman"/>
          <w:szCs w:val="24"/>
        </w:rPr>
        <w:t xml:space="preserve">, που δινόντουσαν από είκοσι επτά διαφορετικές αρχές πληρωμής. </w:t>
      </w:r>
    </w:p>
    <w:p w14:paraId="24A42BA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Επομένως, οι ανάπηροι, οι άστεγοι, οι ηλικιωμένοι, τα παιδιά, οι </w:t>
      </w:r>
      <w:proofErr w:type="spellStart"/>
      <w:r>
        <w:rPr>
          <w:rFonts w:eastAsia="Times New Roman" w:cs="Times New Roman"/>
          <w:szCs w:val="24"/>
        </w:rPr>
        <w:t>Ρομά</w:t>
      </w:r>
      <w:proofErr w:type="spellEnd"/>
      <w:r>
        <w:rPr>
          <w:rFonts w:eastAsia="Times New Roman" w:cs="Times New Roman"/>
          <w:szCs w:val="24"/>
        </w:rPr>
        <w:t>, οι άποροι ήταν έρμαια της κάθε αρχής και πολλές φορές με αντιφατικά πράγματα η κάθε αρχή πληρωμής, χωρίς ενιαίους κανόνες</w:t>
      </w:r>
      <w:r>
        <w:rPr>
          <w:rFonts w:eastAsia="Times New Roman" w:cs="Times New Roman"/>
          <w:szCs w:val="24"/>
        </w:rPr>
        <w:t xml:space="preserve">. Και βέβαια, μετά ήρθε η κρίση και τα αποδιάρθρωσε όλα. </w:t>
      </w:r>
    </w:p>
    <w:p w14:paraId="24A42BA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στον </w:t>
      </w:r>
      <w:r>
        <w:rPr>
          <w:rFonts w:eastAsia="Times New Roman" w:cs="Times New Roman"/>
          <w:szCs w:val="24"/>
        </w:rPr>
        <w:t xml:space="preserve">πίνακα </w:t>
      </w:r>
      <w:r>
        <w:rPr>
          <w:rFonts w:eastAsia="Times New Roman" w:cs="Times New Roman"/>
          <w:szCs w:val="24"/>
        </w:rPr>
        <w:t xml:space="preserve">3 με στοιχεία της ΕΛΣΤΑΤ αυτή τη φορά. Αναφέρομαι στους πίνακες που έχουν δει πάρα πολλές φορές τη δημοσιότητα. Μάλιστα, τώρα πρόσφατα η </w:t>
      </w:r>
      <w:r>
        <w:rPr>
          <w:rFonts w:eastAsia="Times New Roman" w:cs="Times New Roman"/>
          <w:szCs w:val="24"/>
          <w:lang w:val="en-US"/>
        </w:rPr>
        <w:t>UNICEF</w:t>
      </w:r>
      <w:r>
        <w:rPr>
          <w:rFonts w:eastAsia="Times New Roman" w:cs="Times New Roman"/>
          <w:szCs w:val="24"/>
        </w:rPr>
        <w:t xml:space="preserve"> μιλούσε για τους ίδιο</w:t>
      </w:r>
      <w:r>
        <w:rPr>
          <w:rFonts w:eastAsia="Times New Roman" w:cs="Times New Roman"/>
          <w:szCs w:val="24"/>
        </w:rPr>
        <w:t xml:space="preserve">υς πίνακες </w:t>
      </w:r>
      <w:r>
        <w:rPr>
          <w:rFonts w:eastAsia="Times New Roman" w:cs="Times New Roman"/>
          <w:szCs w:val="24"/>
        </w:rPr>
        <w:lastRenderedPageBreak/>
        <w:t xml:space="preserve">του 2015 με στοιχεία της ΕΛΣΤΑΤ. Δηλαδή, τα εισοδήματα του 2014. Είναι ακριβώς αυτό που παραλάβαμε. </w:t>
      </w:r>
    </w:p>
    <w:p w14:paraId="24A42BB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Αυτοί οι πίνακες, λοιπόν, σημειώνουν ότι το 35,7% του πληθυσμού αντιμετωπίζει τον κίνδυνο της φτώχειας ή του κοινωνικού αποκλεισμού, το 37,8% γι</w:t>
      </w:r>
      <w:r>
        <w:rPr>
          <w:rFonts w:eastAsia="Times New Roman" w:cs="Times New Roman"/>
          <w:szCs w:val="24"/>
        </w:rPr>
        <w:t xml:space="preserve">α τις κατηγορίες </w:t>
      </w:r>
      <w:r>
        <w:rPr>
          <w:rFonts w:eastAsia="Times New Roman" w:cs="Times New Roman"/>
          <w:szCs w:val="24"/>
        </w:rPr>
        <w:t>μηδέν έως δεκαεπτά</w:t>
      </w:r>
      <w:r>
        <w:rPr>
          <w:rFonts w:eastAsia="Times New Roman" w:cs="Times New Roman"/>
          <w:szCs w:val="24"/>
        </w:rPr>
        <w:t xml:space="preserve"> </w:t>
      </w:r>
      <w:r>
        <w:rPr>
          <w:rFonts w:eastAsia="Times New Roman" w:cs="Times New Roman"/>
          <w:szCs w:val="24"/>
        </w:rPr>
        <w:t xml:space="preserve">χρονών, το 39,4% για τις κατηγορίες </w:t>
      </w:r>
      <w:r>
        <w:rPr>
          <w:rFonts w:eastAsia="Times New Roman" w:cs="Times New Roman"/>
          <w:szCs w:val="24"/>
        </w:rPr>
        <w:t>δεκαοχτώ έως εξήντα τεσσάρων</w:t>
      </w:r>
      <w:r>
        <w:rPr>
          <w:rFonts w:eastAsia="Times New Roman" w:cs="Times New Roman"/>
          <w:szCs w:val="24"/>
        </w:rPr>
        <w:t xml:space="preserve"> </w:t>
      </w:r>
      <w:r>
        <w:rPr>
          <w:rFonts w:eastAsia="Times New Roman" w:cs="Times New Roman"/>
          <w:szCs w:val="24"/>
        </w:rPr>
        <w:t xml:space="preserve">και το 22,8% για τις κατηγορίες από </w:t>
      </w:r>
      <w:r>
        <w:rPr>
          <w:rFonts w:eastAsia="Times New Roman" w:cs="Times New Roman"/>
          <w:szCs w:val="24"/>
        </w:rPr>
        <w:t>εξήντα πέντε</w:t>
      </w:r>
      <w:r>
        <w:rPr>
          <w:rFonts w:eastAsia="Times New Roman" w:cs="Times New Roman"/>
          <w:szCs w:val="24"/>
        </w:rPr>
        <w:t xml:space="preserve"> και άνω. </w:t>
      </w:r>
    </w:p>
    <w:p w14:paraId="24A42BB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Καταθέτω τον σχετικό πίνακα στα Πρακτικά.</w:t>
      </w:r>
    </w:p>
    <w:p w14:paraId="24A42BB2" w14:textId="77777777" w:rsidR="00940AA5" w:rsidRDefault="00122158">
      <w:pPr>
        <w:spacing w:line="600" w:lineRule="auto"/>
        <w:ind w:firstLine="720"/>
        <w:jc w:val="both"/>
        <w:rPr>
          <w:rFonts w:eastAsia="Times New Roman" w:cs="Times New Roman"/>
        </w:rPr>
      </w:pPr>
      <w:r>
        <w:rPr>
          <w:rFonts w:eastAsia="Times New Roman" w:cs="Times New Roman"/>
        </w:rPr>
        <w:t>(Στο σημείο αυτό η Αναπληρώτρια Υπουργός κ. Θεανώ Φωτί</w:t>
      </w:r>
      <w:r>
        <w:rPr>
          <w:rFonts w:eastAsia="Times New Roman" w:cs="Times New Roman"/>
        </w:rPr>
        <w:t>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24A42BB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Τι έγινε ακριβώς για να λέτε όσα λέτε σήμερα και με τέτοια έπαρση; Δεν υπάρχουν αυτά τα νού</w:t>
      </w:r>
      <w:r>
        <w:rPr>
          <w:rFonts w:eastAsia="Times New Roman" w:cs="Times New Roman"/>
          <w:szCs w:val="24"/>
        </w:rPr>
        <w:t xml:space="preserve">μερα; Όλα θα τα σβήσουμε από τη μνήμη του ελληνικού λαού; Θα φέρουμε τώρα το σφουγγάρι μέσα από τα </w:t>
      </w:r>
      <w:proofErr w:type="spellStart"/>
      <w:r>
        <w:rPr>
          <w:rFonts w:eastAsia="Times New Roman" w:cs="Times New Roman"/>
          <w:szCs w:val="24"/>
        </w:rPr>
        <w:t>μίντια</w:t>
      </w:r>
      <w:proofErr w:type="spellEnd"/>
      <w:r>
        <w:rPr>
          <w:rFonts w:eastAsia="Times New Roman" w:cs="Times New Roman"/>
          <w:szCs w:val="24"/>
        </w:rPr>
        <w:t xml:space="preserve"> που ελέγχουμε και θα τα σβήσουμε; Ε, δεν του την σβήνουμε! </w:t>
      </w:r>
    </w:p>
    <w:p w14:paraId="24A42BB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Πρόνοια, λοιπόν, με πενήντα τέσσερις υπαλλήλους. Κανένας εθνικός μηχανισμός ενημέρωσης των</w:t>
      </w:r>
      <w:r>
        <w:rPr>
          <w:rFonts w:eastAsia="Times New Roman" w:cs="Times New Roman"/>
          <w:szCs w:val="24"/>
        </w:rPr>
        <w:t xml:space="preserve"> πολιτών. Κανένας σχεδιασμός για το νέο ΕΣΠΑ.</w:t>
      </w:r>
    </w:p>
    <w:p w14:paraId="24A42BB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Πότε ήρθαμε εμείς; Το 2015. Πότε έληγε το ΕΣΠΑ; Το 2007-2013. Είχε λήξει. Είχε πάρει μια παράταση μέχρι τον Σεπτέμβρη του 2015. Τι είχατε σχεδιάσει; Απολύτως τίποτα! Γιατί; Διότι τα ΕΣΠΑ ήταν το κατ’ εξοχήν εργ</w:t>
      </w:r>
      <w:r>
        <w:rPr>
          <w:rFonts w:eastAsia="Times New Roman" w:cs="Times New Roman"/>
          <w:szCs w:val="24"/>
        </w:rPr>
        <w:t xml:space="preserve">αλείο των πελατειακών σας σχέσεων. Γι’ αυτό είχατε χαμηλή απορρόφηση. Τα σχεδιάζατε την τελευταία στιγμή, μετά από μεγάλο καβγά μεταξύ των φατριών. </w:t>
      </w:r>
    </w:p>
    <w:p w14:paraId="24A42BB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θέμα ήταν ποιος θα έπαιρνε, σε ποιανού τον δήμο ή την περιφέρεια –ή δεν ξέρω τι- θα πήγαιναν τα λεφτά. Έ</w:t>
      </w:r>
      <w:r>
        <w:rPr>
          <w:rFonts w:eastAsia="Times New Roman" w:cs="Times New Roman"/>
          <w:szCs w:val="24"/>
        </w:rPr>
        <w:t xml:space="preserve">τσι ήταν αυτά. Γι’ αυτό όταν ήρθαμε εμείς το 2015, δεν βρήκαμε τίποτα. Οι περιβόητες δομές φτώχειας έληγαν τον Σεπτέμβριο. Τις επεκτείναμε δύο χρόνια. Δώσαμε 20 εκατομμύρια από τον </w:t>
      </w:r>
      <w:r>
        <w:rPr>
          <w:rFonts w:eastAsia="Times New Roman" w:cs="Times New Roman"/>
          <w:szCs w:val="24"/>
        </w:rPr>
        <w:t>κρατικό προϋπολογισμό</w:t>
      </w:r>
      <w:r>
        <w:rPr>
          <w:rFonts w:eastAsia="Times New Roman" w:cs="Times New Roman"/>
          <w:szCs w:val="24"/>
        </w:rPr>
        <w:t>. Τις ξανασχεδιάσαμε από την αρχή, τις προκηρύξαμε με αδιάσειστα κριτήρια. Όχι τα πελατειακά κράτη και αυτά που λέτε, που είναι έτσι για την κατανάλωση. Ποια πελατειακά κράτη; Με διαδικασίες ΑΣΕΠ θα γίνεται, μέσα από τους δήμους. Τριακόσιοι είκοσι πέντε δή</w:t>
      </w:r>
      <w:r>
        <w:rPr>
          <w:rFonts w:eastAsia="Times New Roman" w:cs="Times New Roman"/>
          <w:szCs w:val="24"/>
        </w:rPr>
        <w:t xml:space="preserve">μοι κάνουν αυτή τη δουλειά σήμερα. Κι όπως ξέρετε πάρα πολύ καλά, παραλάβαμε όλες κι όλες </w:t>
      </w:r>
      <w:r>
        <w:rPr>
          <w:rFonts w:eastAsia="Times New Roman" w:cs="Times New Roman"/>
          <w:szCs w:val="24"/>
        </w:rPr>
        <w:t>διακόσιες</w:t>
      </w:r>
      <w:r>
        <w:rPr>
          <w:rFonts w:eastAsia="Times New Roman" w:cs="Times New Roman"/>
          <w:szCs w:val="24"/>
        </w:rPr>
        <w:t xml:space="preserve"> δομές φτώχειας σε </w:t>
      </w:r>
      <w:r>
        <w:rPr>
          <w:rFonts w:eastAsia="Times New Roman" w:cs="Times New Roman"/>
          <w:szCs w:val="24"/>
        </w:rPr>
        <w:t>σαράντα επτά</w:t>
      </w:r>
      <w:r>
        <w:rPr>
          <w:rFonts w:eastAsia="Times New Roman" w:cs="Times New Roman"/>
          <w:szCs w:val="24"/>
        </w:rPr>
        <w:t xml:space="preserve"> δήμους και σχεδιάσαμε </w:t>
      </w:r>
      <w:r>
        <w:rPr>
          <w:rFonts w:eastAsia="Times New Roman" w:cs="Times New Roman"/>
          <w:szCs w:val="24"/>
        </w:rPr>
        <w:t xml:space="preserve">διακόσιες δεκαέξι </w:t>
      </w:r>
      <w:r>
        <w:rPr>
          <w:rFonts w:eastAsia="Times New Roman" w:cs="Times New Roman"/>
          <w:szCs w:val="24"/>
        </w:rPr>
        <w:t xml:space="preserve">δομές φτώχειας σε </w:t>
      </w:r>
      <w:proofErr w:type="spellStart"/>
      <w:r>
        <w:rPr>
          <w:rFonts w:eastAsia="Times New Roman" w:cs="Times New Roman"/>
          <w:szCs w:val="24"/>
        </w:rPr>
        <w:t>εκατόν</w:t>
      </w:r>
      <w:proofErr w:type="spellEnd"/>
      <w:r>
        <w:rPr>
          <w:rFonts w:eastAsia="Times New Roman" w:cs="Times New Roman"/>
          <w:szCs w:val="24"/>
        </w:rPr>
        <w:t xml:space="preserve"> πενήντα</w:t>
      </w:r>
      <w:r>
        <w:rPr>
          <w:rFonts w:eastAsia="Times New Roman" w:cs="Times New Roman"/>
          <w:szCs w:val="24"/>
        </w:rPr>
        <w:t xml:space="preserve"> δήμους. Δεν είχαμε εμείς προνομιακούς δήμους να δώσο</w:t>
      </w:r>
      <w:r>
        <w:rPr>
          <w:rFonts w:eastAsia="Times New Roman" w:cs="Times New Roman"/>
          <w:szCs w:val="24"/>
        </w:rPr>
        <w:t xml:space="preserve">υμε στους </w:t>
      </w:r>
      <w:proofErr w:type="spellStart"/>
      <w:r>
        <w:rPr>
          <w:rFonts w:eastAsia="Times New Roman" w:cs="Times New Roman"/>
          <w:szCs w:val="24"/>
        </w:rPr>
        <w:t>συριζαίους</w:t>
      </w:r>
      <w:proofErr w:type="spellEnd"/>
      <w:r>
        <w:rPr>
          <w:rFonts w:eastAsia="Times New Roman" w:cs="Times New Roman"/>
          <w:szCs w:val="24"/>
        </w:rPr>
        <w:t>. Άρα, κοιτάξαμε να είναι όσο το δυνατόν πιο διευρυμένο, προφανώς.</w:t>
      </w:r>
    </w:p>
    <w:p w14:paraId="24A42BB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 σα</w:t>
      </w:r>
      <w:r>
        <w:rPr>
          <w:rFonts w:eastAsia="Times New Roman" w:cs="Times New Roman"/>
          <w:szCs w:val="24"/>
        </w:rPr>
        <w:t>ν</w:t>
      </w:r>
      <w:r>
        <w:rPr>
          <w:rFonts w:eastAsia="Times New Roman" w:cs="Times New Roman"/>
          <w:szCs w:val="24"/>
        </w:rPr>
        <w:t xml:space="preserve"> να μην έφταναν όλα αυτά ούτε βρεφονηπιακοί σταθμοί και θα επανέλθω σε αυτό. </w:t>
      </w:r>
    </w:p>
    <w:p w14:paraId="24A42BB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Είκοσι επτά αρχές πληρωμής υπήρχαν λοιπόν. Σχεδιάζουμε ενιαία αρχή πληρωμής. Μέχρι τ</w:t>
      </w:r>
      <w:r>
        <w:rPr>
          <w:rFonts w:eastAsia="Times New Roman" w:cs="Times New Roman"/>
          <w:szCs w:val="24"/>
        </w:rPr>
        <w:t>ον Σεπτέμβριο ο νέος ΟΓΑ, αυτός που έμεινε από τον παλιό ΟΓΑ, γιατί ένα του κομμάτι πήγε στον ΕΦΚΑ, θα είναι η ενιαία αρχή πληρωμής όλων των επιδομάτων, με το ίδιο σύστημα του ΚΕΑ, με διασταύρωση όλων των δεδομένων του κράτους. Αυτά τα «δεν ξέρει η δεξιά μ</w:t>
      </w:r>
      <w:r>
        <w:rPr>
          <w:rFonts w:eastAsia="Times New Roman" w:cs="Times New Roman"/>
          <w:szCs w:val="24"/>
        </w:rPr>
        <w:t>ου τι ποιεί η αριστερά μου» τελειώνουν εδώ. Τον Σεπτέμβριο ο ΟΓΑ θα είναι έτοιμος γι’ αυτόν τον μεγάλο μετασχηματισμό και μέχρι το τέλος του 2017 θα λειτουργεί το σύστημα πλήρως. Γιατί αποδείξαμε ότι όταν θέλεις, μπορείς να το κάνεις. Δεν θέλατε και δεν τα</w:t>
      </w:r>
      <w:r>
        <w:rPr>
          <w:rFonts w:eastAsia="Times New Roman" w:cs="Times New Roman"/>
          <w:szCs w:val="24"/>
        </w:rPr>
        <w:t xml:space="preserve"> κάνατε τόσα χρόνια. </w:t>
      </w:r>
    </w:p>
    <w:p w14:paraId="24A42BB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Θυμηθήκατε τους ανάπηρους σήμερα. Τόσα χρόνια που σας λένε οι ίδιοι «μη μας ταλαιπωρείτε με διαφορετικές αρχές που μας δίνουν τα επιδόματα, να μας τα δίνετε την ίδια ημέρα» δεν υπήρχε ανταπόκριση σε αυτό. Εμείς, λοιπόν, θα το καταφέρο</w:t>
      </w:r>
      <w:r>
        <w:rPr>
          <w:rFonts w:eastAsia="Times New Roman" w:cs="Times New Roman"/>
          <w:szCs w:val="24"/>
        </w:rPr>
        <w:t>υμε. Θα τα δίνουμε όλα μέσα από τον ΟΓΑ, την ίδια μέρα κάθε μήνα. Και να το ξέρετε, στο τέλος του 2017, όλα τα επιδόματα θα δίδονται την ίδια μέρα για τους ανάπηρους. Θα τελειώσει η αγωνία. Και το ίδιο θα κάνουμε και για τα οικογενειακά επιδόματα. Κάθε μήν</w:t>
      </w:r>
      <w:r>
        <w:rPr>
          <w:rFonts w:eastAsia="Times New Roman" w:cs="Times New Roman"/>
          <w:szCs w:val="24"/>
        </w:rPr>
        <w:t xml:space="preserve">α, την ίδια μέρα! </w:t>
      </w:r>
    </w:p>
    <w:p w14:paraId="24A42BB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Θυμηθήκατε τα ΚΕΠΑ που τα έχετε αποψιλώσει, ώστε να περιμένουν οι άνθρωποι μήνες και μήνες. Τουλάχιστον έξι μήνες! Θα αναδιοργανώσουμε τα ΚΕΠΑ, πάλι με βάση τον ΟΓΑ. Όλη η διαδικασία θα γίνει ηλεκτρονικά. Δεν </w:t>
      </w:r>
      <w:r>
        <w:rPr>
          <w:rFonts w:eastAsia="Times New Roman" w:cs="Times New Roman"/>
          <w:szCs w:val="24"/>
        </w:rPr>
        <w:lastRenderedPageBreak/>
        <w:t xml:space="preserve">θα ταλαιπωριέται ο άνθρωπος </w:t>
      </w:r>
      <w:r>
        <w:rPr>
          <w:rFonts w:eastAsia="Times New Roman" w:cs="Times New Roman"/>
          <w:szCs w:val="24"/>
        </w:rPr>
        <w:t xml:space="preserve">να πηγαίνει πρώτα στον δήμο, μετά στον γιατρό, ξανά μετά στον δήμο, μετά να πηγαίνει για αίτηση στα ΚΕΠΑ, μετά να κλείνουν ραντεβού </w:t>
      </w:r>
      <w:proofErr w:type="spellStart"/>
      <w:r>
        <w:rPr>
          <w:rFonts w:eastAsia="Times New Roman" w:cs="Times New Roman"/>
          <w:szCs w:val="24"/>
        </w:rPr>
        <w:t>κ.ο.κ.</w:t>
      </w:r>
      <w:proofErr w:type="spellEnd"/>
      <w:r>
        <w:rPr>
          <w:rFonts w:eastAsia="Times New Roman" w:cs="Times New Roman"/>
          <w:szCs w:val="24"/>
        </w:rPr>
        <w:t>.</w:t>
      </w:r>
    </w:p>
    <w:p w14:paraId="24A42BB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Είναι αυτά δύσκολα πράγματα; Κάνουμε εμείς τίποτα τρομακτικά έξυπνα; Όχι. Δεν τα θέλατε να τα κάνετε αυτά τα πράγματ</w:t>
      </w:r>
      <w:r>
        <w:rPr>
          <w:rFonts w:eastAsia="Times New Roman" w:cs="Times New Roman"/>
          <w:szCs w:val="24"/>
        </w:rPr>
        <w:t xml:space="preserve">α, γιατί αλλιώς σας έκοβε το πελατειακό σας κράτος. Έπρεπε να πουλήσετε εκδούλευση σε όλες αυτές τις ομάδες. Είτε ήταν ανάπηροι, είτε ήταν ηλικιωμένοι, είτε ήταν άστεγοι, είτε ήταν παιδιά με προβλήματα, είτε ήταν </w:t>
      </w:r>
      <w:proofErr w:type="spellStart"/>
      <w:r>
        <w:rPr>
          <w:rFonts w:eastAsia="Times New Roman" w:cs="Times New Roman"/>
          <w:szCs w:val="24"/>
        </w:rPr>
        <w:t>Ρομά</w:t>
      </w:r>
      <w:proofErr w:type="spellEnd"/>
      <w:r>
        <w:rPr>
          <w:rFonts w:eastAsia="Times New Roman" w:cs="Times New Roman"/>
          <w:szCs w:val="24"/>
        </w:rPr>
        <w:t>, είτε ήταν φτωχοί, όλες αυτές οι κοινω</w:t>
      </w:r>
      <w:r>
        <w:rPr>
          <w:rFonts w:eastAsia="Times New Roman" w:cs="Times New Roman"/>
          <w:szCs w:val="24"/>
        </w:rPr>
        <w:t xml:space="preserve">νικά ευάλωτες ομάδες έπρεπε να σας </w:t>
      </w:r>
      <w:proofErr w:type="spellStart"/>
      <w:r>
        <w:rPr>
          <w:rFonts w:eastAsia="Times New Roman" w:cs="Times New Roman"/>
          <w:szCs w:val="24"/>
        </w:rPr>
        <w:t>παρακαλάνε</w:t>
      </w:r>
      <w:proofErr w:type="spellEnd"/>
      <w:r>
        <w:rPr>
          <w:rFonts w:eastAsia="Times New Roman" w:cs="Times New Roman"/>
          <w:szCs w:val="24"/>
        </w:rPr>
        <w:t xml:space="preserve"> για κάτι ή να έρχονται να ενημερώνονται για κάτι. Αυτό τελειώνει. </w:t>
      </w:r>
    </w:p>
    <w:p w14:paraId="24A42BB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Ας πάμε τώρα στο εγγυημένο εισόδημα αλληλεγγύης, το όχημα για τη σημερινή συζήτηση, ή το ΚΕΑ, το κοινωνικό εισόδημα αλληλεγγύης όπως λέμε. Ήταν </w:t>
      </w:r>
      <w:proofErr w:type="spellStart"/>
      <w:r>
        <w:rPr>
          <w:rFonts w:eastAsia="Times New Roman" w:cs="Times New Roman"/>
          <w:szCs w:val="24"/>
        </w:rPr>
        <w:t>μνημονιακή</w:t>
      </w:r>
      <w:proofErr w:type="spellEnd"/>
      <w:r>
        <w:rPr>
          <w:rFonts w:eastAsia="Times New Roman" w:cs="Times New Roman"/>
          <w:szCs w:val="24"/>
        </w:rPr>
        <w:t xml:space="preserve"> σας υποχρέωση από το 2010. Εφαρμόσατε ένα αποτυχημένο πιλοτικό πρόγραμμα την τελευταία στιγμή, τον Νο</w:t>
      </w:r>
      <w:r>
        <w:rPr>
          <w:rFonts w:eastAsia="Times New Roman" w:cs="Times New Roman"/>
          <w:szCs w:val="24"/>
        </w:rPr>
        <w:t xml:space="preserve">έμβριο του 2014. Βάλατε για αυτό το πρόγραμμα 20 εκατομμύρια. Μπήκαν σ’ αυτό το πρόγραμμα </w:t>
      </w:r>
      <w:r>
        <w:rPr>
          <w:rFonts w:eastAsia="Times New Roman" w:cs="Times New Roman"/>
          <w:szCs w:val="24"/>
        </w:rPr>
        <w:t xml:space="preserve">δεκαοχτώ </w:t>
      </w:r>
      <w:r>
        <w:rPr>
          <w:rFonts w:eastAsia="Times New Roman" w:cs="Times New Roman"/>
          <w:szCs w:val="24"/>
        </w:rPr>
        <w:t>χιλιάδες δικαιούχοι. Εμείς το υλοποιήσαμε και βάλαμε επιπλέον 7 εκατομμύρια. Αυτά μας αφήσατε στον προϋπολογισμό, τα 20 εκατομμύρια.</w:t>
      </w:r>
    </w:p>
    <w:p w14:paraId="24A42BBD"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Τι σχέση έχει αυτό με το</w:t>
      </w:r>
      <w:r>
        <w:rPr>
          <w:rFonts w:eastAsia="Times New Roman" w:cs="Times New Roman"/>
          <w:szCs w:val="24"/>
        </w:rPr>
        <w:t xml:space="preserve"> ΚΕΑ; Όπως λέει η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όπως λένε οι υπηρεσίες, οι δικές σας υπηρεσίες που είχατε τότε στήσει -και εννοώ τις επιτροπές κρίσης- το πρόγραμμα είχε χιλιάδες προβλήματα. Η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είπε ότι δεν μπορεί να αποτελέσει βάση και έπρεπε να ξανασχεδιαστεί από</w:t>
      </w:r>
      <w:r>
        <w:rPr>
          <w:rFonts w:eastAsia="Times New Roman" w:cs="Times New Roman"/>
          <w:szCs w:val="24"/>
        </w:rPr>
        <w:t xml:space="preserve"> την αρχή. Το ξανασχεδιάσαμε από την αρχή. </w:t>
      </w:r>
    </w:p>
    <w:p w14:paraId="24A42BBE"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Τι πράγματα έπρεπε να ξανασχεδιάσουμε και το κάναμε με δική μας βούληση; Πρώτον, να βοηθήσουμε τον συμπολίτη μας την ώρα της ανάγκης και όχι ένα με ενάμιση χρόνο μετά, δηλαδή με τη φορολογική του δήλωση. Αυτό τελ</w:t>
      </w:r>
      <w:r>
        <w:rPr>
          <w:rFonts w:eastAsia="Times New Roman" w:cs="Times New Roman"/>
          <w:szCs w:val="24"/>
        </w:rPr>
        <w:t xml:space="preserve">είωσε. Δεν χρειάζεται τη φορολογική του δήλωση ο άνθρωπος που τους έξι τελευταίους μήνες έχει πέσει στη φτώχεια. Δεν τη χρειάζεται. Γιατί; Γιατί διασυνδέσαμε για πρώτη φορά </w:t>
      </w:r>
      <w:r>
        <w:rPr>
          <w:rFonts w:eastAsia="Times New Roman" w:cs="Times New Roman"/>
          <w:szCs w:val="24"/>
          <w:lang w:val="en-US"/>
        </w:rPr>
        <w:t>online</w:t>
      </w:r>
      <w:r>
        <w:rPr>
          <w:rFonts w:eastAsia="Times New Roman" w:cs="Times New Roman"/>
          <w:szCs w:val="24"/>
        </w:rPr>
        <w:t>, ηλεκτρονικά, ταυτόχρονα, όλες τις βάσεις δεδομένων του κράτους. Δεν μπορούσ</w:t>
      </w:r>
      <w:r>
        <w:rPr>
          <w:rFonts w:eastAsia="Times New Roman" w:cs="Times New Roman"/>
          <w:szCs w:val="24"/>
        </w:rPr>
        <w:t>ατε να το κάνετε αυτό;</w:t>
      </w:r>
    </w:p>
    <w:p w14:paraId="24A42BB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Αναπληρώτριας Υπουργού)</w:t>
      </w:r>
    </w:p>
    <w:p w14:paraId="24A42BC0"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θα χρειαστώ δυο-τρία λεπτά ακόμα και θα επανέλθω, εάν χρειαστεί.</w:t>
      </w:r>
    </w:p>
    <w:p w14:paraId="24A42BC1"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μπορούσατε να το κάνετε αυτό; Τόσο δύσκολο ήταν! Δι</w:t>
      </w:r>
      <w:r>
        <w:rPr>
          <w:rFonts w:eastAsia="Times New Roman" w:cs="Times New Roman"/>
          <w:szCs w:val="24"/>
        </w:rPr>
        <w:t xml:space="preserve">ασυνδέσαμε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ΗΛΙΟΣ</w:t>
      </w:r>
      <w:r>
        <w:rPr>
          <w:rFonts w:eastAsia="Times New Roman" w:cs="Times New Roman"/>
          <w:szCs w:val="24"/>
        </w:rPr>
        <w:t>»</w:t>
      </w:r>
      <w:r>
        <w:rPr>
          <w:rFonts w:eastAsia="Times New Roman" w:cs="Times New Roman"/>
          <w:szCs w:val="24"/>
        </w:rPr>
        <w:t xml:space="preserve">, τα πάντα. </w:t>
      </w:r>
    </w:p>
    <w:p w14:paraId="24A42BC2"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λοιπόν, τι κάνει; Λέει αμέσως ποιο είναι το εισόδημα του ανθρώπου τους τελευταίους έξι μήνες. Μόλις βάζει το ΑΦΜ του, εμφανίζεται μπροστά του </w:t>
      </w:r>
      <w:proofErr w:type="spellStart"/>
      <w:r>
        <w:rPr>
          <w:rFonts w:eastAsia="Times New Roman" w:cs="Times New Roman"/>
          <w:szCs w:val="24"/>
        </w:rPr>
        <w:t>προσυμπληρωμένη</w:t>
      </w:r>
      <w:proofErr w:type="spellEnd"/>
      <w:r>
        <w:rPr>
          <w:rFonts w:eastAsia="Times New Roman" w:cs="Times New Roman"/>
          <w:szCs w:val="24"/>
        </w:rPr>
        <w:t xml:space="preserve"> η πλατφόρμα με όλα τα δεδομένα του. Τι σημαίνει αυτό; Αυτό είναι το δεύτερο πράγμα που θέλαμ</w:t>
      </w:r>
      <w:r>
        <w:rPr>
          <w:rFonts w:eastAsia="Times New Roman" w:cs="Times New Roman"/>
          <w:szCs w:val="24"/>
        </w:rPr>
        <w:t xml:space="preserve">ε, δηλαδή να είναι απλό το σύστημα. Αυτές οι ομάδες δεν μπορούν να πληρώνουν μια ζωή λογιστές και να ταλαιπωρούνται. Έπρεπε να μπορούν να το κάνουν μόνοι τους. Είναι όλο </w:t>
      </w:r>
      <w:proofErr w:type="spellStart"/>
      <w:r>
        <w:rPr>
          <w:rFonts w:eastAsia="Times New Roman" w:cs="Times New Roman"/>
          <w:szCs w:val="24"/>
        </w:rPr>
        <w:t>προσυμπληρωμένο</w:t>
      </w:r>
      <w:proofErr w:type="spellEnd"/>
      <w:r>
        <w:rPr>
          <w:rFonts w:eastAsia="Times New Roman" w:cs="Times New Roman"/>
          <w:szCs w:val="24"/>
        </w:rPr>
        <w:t xml:space="preserve">. </w:t>
      </w:r>
    </w:p>
    <w:p w14:paraId="24A42BC3"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Τέλος, το τρίτο πράγμα που θέλαμε ήταν ο πολίτης να παίρνει αμέσως α</w:t>
      </w:r>
      <w:r>
        <w:rPr>
          <w:rFonts w:eastAsia="Times New Roman" w:cs="Times New Roman"/>
          <w:szCs w:val="24"/>
        </w:rPr>
        <w:t xml:space="preserve">πάντηση, εκείνη την ώρα. Δεν θα έχει αγωνία να του απαντήσουμε, όπως ήταν αυτά που είχατε σχεδιάσει εσείς. Εκείνη την ώρα τού λέει στην πλατφόρμα «είσαι δικαιούχος του ΚΕΑ και θα πάρεις και τόσα λεφτά». </w:t>
      </w:r>
    </w:p>
    <w:p w14:paraId="24A42BC4"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Αυτό είναι σεβασμός. Δεν είναι κα</w:t>
      </w:r>
      <w:r>
        <w:rPr>
          <w:rFonts w:eastAsia="Times New Roman" w:cs="Times New Roman"/>
          <w:szCs w:val="24"/>
        </w:rPr>
        <w:t>μ</w:t>
      </w:r>
      <w:r>
        <w:rPr>
          <w:rFonts w:eastAsia="Times New Roman" w:cs="Times New Roman"/>
          <w:szCs w:val="24"/>
        </w:rPr>
        <w:t>μιά εξυπηρέτηση αυ</w:t>
      </w:r>
      <w:r>
        <w:rPr>
          <w:rFonts w:eastAsia="Times New Roman" w:cs="Times New Roman"/>
          <w:szCs w:val="24"/>
        </w:rPr>
        <w:t xml:space="preserve">τό που κάνουμε, είναι σεβασμός στα ανθρώπινα δικαιώματα κάθε Έλληνα. </w:t>
      </w:r>
    </w:p>
    <w:p w14:paraId="24A42BC5"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Βεβαίως συνδέουμε τους πάντες, όλες τις υπηρεσίες με αυτό και είναι γνωστό. Θα τα δει ο Έλληνας. Σήμερα είναι πεντακόσιες δεκαπέντε χιλιάδες δικαιούχοι του ΚΕΑ. Πεντακόσιες δεκαπέντε χιλ</w:t>
      </w:r>
      <w:r>
        <w:rPr>
          <w:rFonts w:eastAsia="Times New Roman" w:cs="Times New Roman"/>
          <w:szCs w:val="24"/>
        </w:rPr>
        <w:t>ιάδες το βιώνουν αυτό. Θα δουν να συνδέονται με όλες τις υπηρεσίες πολύ γρήγορα. Ήδη έχουν αρχίσει. ΤΕΒΑ, φάρμακα δωρεάν, βρεφονηπιακοί σταθμοί.</w:t>
      </w:r>
    </w:p>
    <w:p w14:paraId="24A42BC6"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Να δούμε και κάτι άλλο. Τόσα χρόνια την παιδική φτώχεια δεν την είδατε. Σωστά; Γι’ αυτό δεν χρειαζόταν να πάνε </w:t>
      </w:r>
      <w:r>
        <w:rPr>
          <w:rFonts w:eastAsia="Times New Roman" w:cs="Times New Roman"/>
          <w:szCs w:val="24"/>
        </w:rPr>
        <w:t xml:space="preserve">σε παιδικούς σταθμούς τα παιδιά των φτωχών, παρά μόνον όσων εργάζονταν. </w:t>
      </w:r>
    </w:p>
    <w:p w14:paraId="24A42BC7"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την παιδική φτώχεια, λοιπόν, να μην τα πω, τα ξέρετε τα ντροπιαστικά νούμερα που εμείς παραλάβαμε. Το 2015 ήταν στο 26,6% η παιδική φτώχεια. Ήμασταν πάλι πρώτοι σε όλη την Ευρώπη </w:t>
      </w:r>
      <w:r>
        <w:rPr>
          <w:rFonts w:eastAsia="Times New Roman" w:cs="Times New Roman"/>
          <w:szCs w:val="24"/>
        </w:rPr>
        <w:t>στην παιδική φτώχεια το 2015 όταν παραλάβαμε εμείς. Το καταθέτω στα Πρακτικά.</w:t>
      </w:r>
    </w:p>
    <w:p w14:paraId="24A42BC8" w14:textId="77777777" w:rsidR="00940AA5" w:rsidRDefault="00122158">
      <w:pPr>
        <w:spacing w:line="600" w:lineRule="auto"/>
        <w:ind w:firstLine="720"/>
        <w:jc w:val="both"/>
        <w:rPr>
          <w:rFonts w:eastAsia="Times New Roman" w:cs="Times New Roman"/>
          <w:szCs w:val="24"/>
        </w:rPr>
      </w:pPr>
      <w:r>
        <w:rPr>
          <w:rFonts w:eastAsia="Times New Roman" w:cs="Times New Roman"/>
        </w:rPr>
        <w:t>(Στο σημείο αυτό η Αναπληρώτρια Υπουργός κ. Θεανώ Φωτίου καταθέτει για τα Πρακτικά τον προαναφερθέντα πίνακα, ο οποίος βρίσκεται στο αρχείο του Τμήματος Γραμματείας της Διεύθυνση</w:t>
      </w:r>
      <w:r>
        <w:rPr>
          <w:rFonts w:eastAsia="Times New Roman" w:cs="Times New Roman"/>
        </w:rPr>
        <w:t>ς Στενογραφίας και Πρακτικών της Βουλής)</w:t>
      </w:r>
    </w:p>
    <w:p w14:paraId="24A42BC9"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Πρόκειται για σαράντα επτά χιλιάδες παιδιά από φτωχές οικογένειες, απ’ αυτές τις οικογένειες με χαμηλά εισοδήματα, που τα βάλαμε δωρεάν πέρυσι για πρώτη φορά και με άνεργους γονείς. Γιατί εσείς μέχρι τότε νοιαζόσαστ</w:t>
      </w:r>
      <w:r>
        <w:rPr>
          <w:rFonts w:eastAsia="Times New Roman" w:cs="Times New Roman"/>
          <w:szCs w:val="24"/>
        </w:rPr>
        <w:t xml:space="preserve">αν μόνο για τους εργαζόμενους γονείς, όπως έλεγε το ΕΣΠΑ, η εναρμόνιση. Εμείς, όμως, βάλαμε τα επιπλέον χρήματα από τον κρατικό προϋπολογισμό. Είναι σαράντα επτά χιλιάδες παιδιά έναντι σαράντα τεσσάρων χιλιάδων παιδιών από εργαζόμενες οικογένειες. </w:t>
      </w:r>
    </w:p>
    <w:p w14:paraId="24A42BCA"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Βέβαια,</w:t>
      </w:r>
      <w:r>
        <w:rPr>
          <w:rFonts w:eastAsia="Times New Roman" w:cs="Times New Roman"/>
          <w:szCs w:val="24"/>
        </w:rPr>
        <w:t xml:space="preserve"> είναι το 10% από τους άνεργους στην αγορά εργασίας, για να μην γίνει παγίδα στη φτώχεια. Έχουμε μεγάλη αγωνία μην γίνει παγίδα στη φτώχεια το ΚΕΑ. Ναι, και εξακολουθούμε να πιστεύουμε αυτά που λέγαμε και όταν είχαμε πρωτοέρθει. Να τα ξαναδιαβάσετε, για να</w:t>
      </w:r>
      <w:r>
        <w:rPr>
          <w:rFonts w:eastAsia="Times New Roman" w:cs="Times New Roman"/>
          <w:szCs w:val="24"/>
        </w:rPr>
        <w:t xml:space="preserve"> καταλάβετε τι λέγαμε ακριβώς. Εξακολουθούμε να αγωνιούμε γι’ αυτό. </w:t>
      </w:r>
    </w:p>
    <w:p w14:paraId="24A42BCB" w14:textId="77777777" w:rsidR="00940AA5" w:rsidRDefault="00122158">
      <w:pPr>
        <w:tabs>
          <w:tab w:val="left" w:pos="1138"/>
          <w:tab w:val="left" w:pos="1565"/>
          <w:tab w:val="left" w:pos="2965"/>
          <w:tab w:val="center" w:pos="4753"/>
        </w:tabs>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Τι κάναμε για την παιδική φτώχεια; Υπάρχουν τρία μέτρα: </w:t>
      </w:r>
    </w:p>
    <w:p w14:paraId="24A42BCC"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Πρώτον, </w:t>
      </w:r>
      <w:r>
        <w:rPr>
          <w:rFonts w:eastAsia="Times New Roman"/>
          <w:bCs/>
          <w:shd w:val="clear" w:color="auto" w:fill="FFFFFF"/>
        </w:rPr>
        <w:t>είναι</w:t>
      </w:r>
      <w:r>
        <w:rPr>
          <w:rFonts w:eastAsia="Times New Roman" w:cs="Times New Roman"/>
          <w:bCs/>
          <w:shd w:val="clear" w:color="auto" w:fill="FFFFFF"/>
        </w:rPr>
        <w:t xml:space="preserve"> τα σχολικά γεύματα. Έγινε τεράστια φασαρία σχετικά με το πώς κάναμε τον διαγωνισμό και το ένα και το άλλο. Σας πληρο</w:t>
      </w:r>
      <w:r>
        <w:rPr>
          <w:rFonts w:eastAsia="Times New Roman" w:cs="Times New Roman"/>
          <w:bCs/>
          <w:shd w:val="clear" w:color="auto" w:fill="FFFFFF"/>
        </w:rPr>
        <w:t>φορώ, λοιπόν, ότι αυτή τη στιγμή τρέχει</w:t>
      </w:r>
      <w:r>
        <w:rPr>
          <w:rFonts w:eastAsia="Times New Roman" w:cs="Times New Roman"/>
          <w:bCs/>
          <w:shd w:val="clear" w:color="auto" w:fill="FFFFFF"/>
        </w:rPr>
        <w:t xml:space="preserve"> </w:t>
      </w:r>
      <w:r>
        <w:rPr>
          <w:rFonts w:eastAsia="Times New Roman" w:cs="Times New Roman"/>
          <w:bCs/>
          <w:shd w:val="clear" w:color="auto" w:fill="FFFFFF"/>
        </w:rPr>
        <w:t xml:space="preserve">ο μεγάλος διαγωνισμός για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τριάντα χιλιάδες παιδιά, τα οποία από τον Σεπτέμβρη, όταν ανοίξουν τα σχολεία, θα παίρνουν σχολικά γεύματα στα δημοτικά της χώρας. </w:t>
      </w:r>
      <w:r>
        <w:rPr>
          <w:rFonts w:eastAsia="Times New Roman"/>
          <w:bCs/>
          <w:shd w:val="clear" w:color="auto" w:fill="FFFFFF"/>
        </w:rPr>
        <w:t>Είναι</w:t>
      </w:r>
      <w:r>
        <w:rPr>
          <w:rFonts w:eastAsia="Times New Roman" w:cs="Times New Roman"/>
          <w:bCs/>
          <w:shd w:val="clear" w:color="auto" w:fill="FFFFFF"/>
        </w:rPr>
        <w:t xml:space="preserve"> ένας μεγάλος διεθνής διαγωνισμός και </w:t>
      </w:r>
      <w:r>
        <w:rPr>
          <w:rFonts w:eastAsia="Times New Roman"/>
          <w:bCs/>
          <w:shd w:val="clear" w:color="auto" w:fill="FFFFFF"/>
        </w:rPr>
        <w:t>είναι</w:t>
      </w:r>
      <w:r>
        <w:rPr>
          <w:rFonts w:eastAsia="Times New Roman" w:cs="Times New Roman"/>
          <w:bCs/>
          <w:shd w:val="clear" w:color="auto" w:fill="FFFFFF"/>
        </w:rPr>
        <w:t xml:space="preserve"> εξα</w:t>
      </w:r>
      <w:r>
        <w:rPr>
          <w:rFonts w:eastAsia="Times New Roman" w:cs="Times New Roman"/>
          <w:bCs/>
          <w:shd w:val="clear" w:color="auto" w:fill="FFFFFF"/>
        </w:rPr>
        <w:t xml:space="preserve">σφαλισμένοι οι όροι του. </w:t>
      </w:r>
    </w:p>
    <w:p w14:paraId="24A42BCD"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Να διαβάσετε τα Πρακτικά στην </w:t>
      </w:r>
      <w:r>
        <w:rPr>
          <w:rFonts w:eastAsia="Times New Roman" w:cs="Times New Roman"/>
          <w:bCs/>
          <w:shd w:val="clear" w:color="auto" w:fill="FFFFFF"/>
        </w:rPr>
        <w:t>επιτροπή</w:t>
      </w:r>
      <w:r>
        <w:rPr>
          <w:rFonts w:eastAsia="Times New Roman" w:cs="Times New Roman"/>
          <w:bCs/>
          <w:shd w:val="clear" w:color="auto" w:fill="FFFFFF"/>
        </w:rPr>
        <w:t xml:space="preserve">, όπου αναλύω ακριβώς τι πρόνοιες πήραμε και για να μην ρίξουμε την ποιότητα και για να ωφεληθούν οι τοπικές κοινωνίες και για να υπάρχει </w:t>
      </w:r>
      <w:r>
        <w:rPr>
          <w:rFonts w:eastAsia="Times New Roman"/>
          <w:bCs/>
          <w:shd w:val="clear" w:color="auto" w:fill="FFFFFF"/>
        </w:rPr>
        <w:t>–</w:t>
      </w:r>
      <w:r>
        <w:rPr>
          <w:rFonts w:eastAsia="Times New Roman" w:cs="Times New Roman"/>
          <w:bCs/>
          <w:shd w:val="clear" w:color="auto" w:fill="FFFFFF"/>
        </w:rPr>
        <w:t>ας πούμε</w:t>
      </w:r>
      <w:r>
        <w:rPr>
          <w:rFonts w:eastAsia="Times New Roman"/>
          <w:bCs/>
          <w:shd w:val="clear" w:color="auto" w:fill="FFFFFF"/>
        </w:rPr>
        <w:t>–</w:t>
      </w:r>
      <w:r>
        <w:rPr>
          <w:rFonts w:eastAsia="Times New Roman" w:cs="Times New Roman"/>
          <w:bCs/>
          <w:shd w:val="clear" w:color="auto" w:fill="FFFFFF"/>
        </w:rPr>
        <w:t xml:space="preserve"> πλαφόν, ότι δεν μπορεί να πέσει κάτω από τό</w:t>
      </w:r>
      <w:r>
        <w:rPr>
          <w:rFonts w:eastAsia="Times New Roman" w:cs="Times New Roman"/>
          <w:bCs/>
          <w:shd w:val="clear" w:color="auto" w:fill="FFFFFF"/>
        </w:rPr>
        <w:t xml:space="preserve">σο. Γιατί έχουμε σχεδιάσει έτσι τα σχολικά γεύματα, που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 xml:space="preserve">κατά τέτοιον τρόπο </w:t>
      </w:r>
      <w:r>
        <w:rPr>
          <w:rFonts w:eastAsia="Times New Roman" w:cs="Times New Roman"/>
          <w:bCs/>
          <w:shd w:val="clear" w:color="auto" w:fill="FFFFFF"/>
        </w:rPr>
        <w:t xml:space="preserve">και κατά της παχυσαρκίας. </w:t>
      </w:r>
    </w:p>
    <w:p w14:paraId="24A42BCE"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Τα σχολικά γεύματα, είτε το θέλετε είτε δεν το θέλετε, </w:t>
      </w:r>
      <w:r>
        <w:rPr>
          <w:rFonts w:eastAsia="Times New Roman"/>
          <w:bCs/>
          <w:shd w:val="clear" w:color="auto" w:fill="FFFFFF"/>
        </w:rPr>
        <w:t>είναι</w:t>
      </w:r>
      <w:r>
        <w:rPr>
          <w:rFonts w:eastAsia="Times New Roman" w:cs="Times New Roman"/>
          <w:bCs/>
          <w:shd w:val="clear" w:color="auto" w:fill="FFFFFF"/>
        </w:rPr>
        <w:t xml:space="preserve"> αλλαγή κουλτούρας και μια </w:t>
      </w:r>
      <w:r>
        <w:rPr>
          <w:rFonts w:eastAsia="Times New Roman"/>
          <w:bCs/>
          <w:shd w:val="clear" w:color="auto" w:fill="FFFFFF"/>
        </w:rPr>
        <w:t>ά</w:t>
      </w:r>
      <w:r>
        <w:rPr>
          <w:rFonts w:eastAsia="Times New Roman" w:cs="Times New Roman"/>
          <w:bCs/>
          <w:shd w:val="clear" w:color="auto" w:fill="FFFFFF"/>
        </w:rPr>
        <w:t xml:space="preserve">λλη αντίληψη στο σχολείο. Θα επιβάλουμε τα σχολικά γεύματα, </w:t>
      </w:r>
      <w:r>
        <w:rPr>
          <w:rFonts w:eastAsia="Times New Roman" w:cs="Times New Roman"/>
          <w:bCs/>
          <w:shd w:val="clear" w:color="auto" w:fill="FFFFFF"/>
        </w:rPr>
        <w:t>με την έννοια ότι τα χρήματα για τα σχολικά γεύματα</w:t>
      </w:r>
      <w:r>
        <w:rPr>
          <w:rFonts w:eastAsia="Times New Roman"/>
          <w:bCs/>
          <w:shd w:val="clear" w:color="auto" w:fill="FFFFFF"/>
        </w:rPr>
        <w:t xml:space="preserve"> είναι</w:t>
      </w:r>
      <w:r>
        <w:rPr>
          <w:rFonts w:eastAsia="Times New Roman" w:cs="Times New Roman"/>
          <w:bCs/>
          <w:shd w:val="clear" w:color="auto" w:fill="FFFFFF"/>
        </w:rPr>
        <w:t xml:space="preserve"> πια μέσα στον προϋπολογισμό του κράτους. Δεν </w:t>
      </w:r>
      <w:r>
        <w:rPr>
          <w:rFonts w:eastAsia="Times New Roman"/>
          <w:bCs/>
          <w:shd w:val="clear" w:color="auto" w:fill="FFFFFF"/>
        </w:rPr>
        <w:t>είναι</w:t>
      </w:r>
      <w:r>
        <w:rPr>
          <w:rFonts w:eastAsia="Times New Roman" w:cs="Times New Roman"/>
          <w:bCs/>
          <w:shd w:val="clear" w:color="auto" w:fill="FFFFFF"/>
        </w:rPr>
        <w:t xml:space="preserve"> εκτός προϋπολογισμού του κράτους. </w:t>
      </w:r>
    </w:p>
    <w:p w14:paraId="24A42BCF"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επιτέλους, πείτε μας, όταν θα έρθετε «εν τη βασιλεία σας», αν θα τα συνεχίσετε ή όχι. Γιατί με εμάς το 2019 </w:t>
      </w:r>
      <w:r>
        <w:rPr>
          <w:rFonts w:eastAsia="Times New Roman" w:cs="Times New Roman"/>
          <w:bCs/>
          <w:shd w:val="clear" w:color="auto" w:fill="FFFFFF"/>
        </w:rPr>
        <w:t xml:space="preserve">πεντακόσιες χιλιάδες παιδιά, δηλαδή ο μισός πληθυσμός του δημοτικού και γυμνασίου, θα παίρνει σχολικά γεύματα, ώστε στο τέλος όλα τα δημόσια σχολεία να έχουν σχολικά γεύματα. </w:t>
      </w:r>
    </w:p>
    <w:p w14:paraId="24A42BD0" w14:textId="77777777" w:rsidR="00940AA5" w:rsidRDefault="00122158">
      <w:pPr>
        <w:spacing w:line="600" w:lineRule="auto"/>
        <w:ind w:firstLine="720"/>
        <w:jc w:val="both"/>
        <w:rPr>
          <w:rFonts w:eastAsia="Times New Roman" w:cs="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 xml:space="preserve">Ολοκληρώστε τη σκέψη σας, σας παρακαλώ. </w:t>
      </w:r>
    </w:p>
    <w:p w14:paraId="24A42BD1" w14:textId="77777777" w:rsidR="00940AA5" w:rsidRDefault="00122158">
      <w:pPr>
        <w:spacing w:line="600" w:lineRule="auto"/>
        <w:ind w:firstLine="720"/>
        <w:jc w:val="both"/>
        <w:rPr>
          <w:rFonts w:eastAsia="Times New Roman" w:cs="Times New Roman"/>
          <w:bCs/>
          <w:shd w:val="clear" w:color="auto" w:fill="FFFFFF"/>
        </w:rPr>
      </w:pPr>
      <w:r>
        <w:rPr>
          <w:rFonts w:eastAsia="Times New Roman"/>
          <w:b/>
          <w:bCs/>
          <w:shd w:val="clear" w:color="auto" w:fill="FFFFFF"/>
        </w:rPr>
        <w:t>ΘΕΑΝΩ</w:t>
      </w:r>
      <w:r>
        <w:rPr>
          <w:rFonts w:eastAsia="Times New Roman"/>
          <w:b/>
          <w:bCs/>
          <w:shd w:val="clear" w:color="auto" w:fill="FFFFFF"/>
        </w:rPr>
        <w:t xml:space="preserve"> ΦΩΤΙΟΥ (Αναπληρώτρια Υπουργός Εργασίας, Κοινωνικής Ασφάλισης και Κοινωνικής Αλληλεγγύης):</w:t>
      </w:r>
      <w:r>
        <w:rPr>
          <w:rFonts w:eastAsia="Times New Roman"/>
          <w:bCs/>
          <w:shd w:val="clear" w:color="auto" w:fill="FFFFFF"/>
        </w:rPr>
        <w:t xml:space="preserve"> Βεβαίως</w:t>
      </w:r>
      <w:r>
        <w:rPr>
          <w:rFonts w:eastAsia="Times New Roman" w:cs="Times New Roman"/>
          <w:bCs/>
          <w:shd w:val="clear" w:color="auto" w:fill="FFFFFF"/>
        </w:rPr>
        <w:t xml:space="preserve">. </w:t>
      </w:r>
    </w:p>
    <w:p w14:paraId="24A42BD2"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 τους παιδικούς σταθμούς είπα. </w:t>
      </w:r>
    </w:p>
    <w:p w14:paraId="24A42BD3"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Σχετικά με τα οικογενειακά επιδόματα, δεν είπε κανείς ότι δεν δίνονται οικογενειακά επιδόματα για το πρώτο και το δεύτερ</w:t>
      </w:r>
      <w:r>
        <w:rPr>
          <w:rFonts w:eastAsia="Times New Roman" w:cs="Times New Roman"/>
          <w:bCs/>
          <w:shd w:val="clear" w:color="auto" w:fill="FFFFFF"/>
        </w:rPr>
        <w:t xml:space="preserve">ο παιδί. Μόνο που αυτά </w:t>
      </w:r>
      <w:r>
        <w:rPr>
          <w:rFonts w:eastAsia="Times New Roman"/>
          <w:bCs/>
          <w:shd w:val="clear" w:color="auto" w:fill="FFFFFF"/>
        </w:rPr>
        <w:t>είναι</w:t>
      </w:r>
      <w:r>
        <w:rPr>
          <w:rFonts w:eastAsia="Times New Roman" w:cs="Times New Roman"/>
          <w:bCs/>
          <w:shd w:val="clear" w:color="auto" w:fill="FFFFFF"/>
        </w:rPr>
        <w:t xml:space="preserve"> 40 ευρώ. Είπαμε ότι θα αυξήσουμε αυτά και για το πρώτο και για το δεύτερο. </w:t>
      </w:r>
    </w:p>
    <w:p w14:paraId="24A42BD4"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Όσον αφορά τον νόμο για την αναδοχή και την υιοθεσία, δεν μπορεί να κλαίνε νέοι άνθρωποι ότι δεν μπορούν να υιοθετήσουν στην Ελλάδα και να </w:t>
      </w:r>
      <w:r>
        <w:rPr>
          <w:rFonts w:eastAsia="Times New Roman" w:cs="Times New Roman"/>
          <w:bCs/>
          <w:shd w:val="clear" w:color="auto" w:fill="FFFFFF"/>
        </w:rPr>
        <w:lastRenderedPageBreak/>
        <w:t>έχουμε παιδι</w:t>
      </w:r>
      <w:r>
        <w:rPr>
          <w:rFonts w:eastAsia="Times New Roman" w:cs="Times New Roman"/>
          <w:bCs/>
          <w:shd w:val="clear" w:color="auto" w:fill="FFFFFF"/>
        </w:rPr>
        <w:t xml:space="preserve">ά μέσα στα ιδρύματα. Κάτι δεν πάει καλά. Αυτό δεν το είδατε τόσα χρόνια; Τι συμβαίνει; Θα φέρουμε, λοιπόν, τον νόμο για την αναδοχή και την υιοθεσία τώρα. </w:t>
      </w:r>
    </w:p>
    <w:p w14:paraId="24A42BD5"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Στη στέγαση, </w:t>
      </w:r>
      <w:r>
        <w:rPr>
          <w:rFonts w:eastAsia="Times New Roman"/>
          <w:bCs/>
          <w:shd w:val="clear" w:color="auto" w:fill="FFFFFF"/>
        </w:rPr>
        <w:t>βεβαίως,</w:t>
      </w:r>
      <w:r>
        <w:rPr>
          <w:rFonts w:eastAsia="Times New Roman" w:cs="Times New Roman"/>
          <w:bCs/>
          <w:shd w:val="clear" w:color="auto" w:fill="FFFFFF"/>
        </w:rPr>
        <w:t xml:space="preserve"> ξεκινήσαμε με την επιδότηση ενοικίου στον ιδιοκτήτη -ε</w:t>
      </w:r>
      <w:r>
        <w:rPr>
          <w:rFonts w:eastAsia="Times New Roman"/>
          <w:bCs/>
          <w:shd w:val="clear" w:color="auto" w:fill="FFFFFF"/>
        </w:rPr>
        <w:t>ίναι</w:t>
      </w:r>
      <w:r>
        <w:rPr>
          <w:rFonts w:eastAsia="Times New Roman" w:cs="Times New Roman"/>
          <w:bCs/>
          <w:shd w:val="clear" w:color="auto" w:fill="FFFFFF"/>
        </w:rPr>
        <w:t xml:space="preserve"> τεράστια πρωτοβουλί</w:t>
      </w:r>
      <w:r>
        <w:rPr>
          <w:rFonts w:eastAsia="Times New Roman" w:cs="Times New Roman"/>
          <w:bCs/>
          <w:shd w:val="clear" w:color="auto" w:fill="FFFFFF"/>
        </w:rPr>
        <w:t xml:space="preserve">α αυτή- και δεν δίνεται στον ωφελούμενο, για να κινηθεί και η αγορά των ακινήτων, με είκοσι χιλιάδες οικογένειες στην ανθρωπιστική κρίση. Το διευρύνουμε το μέτρο και θα φτάσουμε το 2019 να ωφεληθούν εξακόσιες χιλιάδες οικογένειες συμπολιτών μας που </w:t>
      </w:r>
      <w:r>
        <w:rPr>
          <w:rFonts w:eastAsia="Times New Roman"/>
          <w:bCs/>
          <w:shd w:val="clear" w:color="auto" w:fill="FFFFFF"/>
        </w:rPr>
        <w:t>είναι</w:t>
      </w:r>
      <w:r>
        <w:rPr>
          <w:rFonts w:eastAsia="Times New Roman" w:cs="Times New Roman"/>
          <w:bCs/>
          <w:shd w:val="clear" w:color="auto" w:fill="FFFFFF"/>
        </w:rPr>
        <w:t xml:space="preserve"> σ</w:t>
      </w:r>
      <w:r>
        <w:rPr>
          <w:rFonts w:eastAsia="Times New Roman" w:cs="Times New Roman"/>
          <w:bCs/>
          <w:shd w:val="clear" w:color="auto" w:fill="FFFFFF"/>
        </w:rPr>
        <w:t xml:space="preserve">το νοίκι ή έχουν δάνειο, με 600 εκατομμύρια ευρώ συνολικά από την επιδότηση ενοικίου. </w:t>
      </w:r>
    </w:p>
    <w:p w14:paraId="24A42BD6"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Βέβαια, μου μένει να εξηγήσω τι σημαίνουν τα Κέντρα Κοινότητος αμέσως μετά. </w:t>
      </w:r>
    </w:p>
    <w:p w14:paraId="24A42BD7" w14:textId="77777777" w:rsidR="00940AA5" w:rsidRDefault="00122158">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24A42BD8"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Κύριε Πρόεδρε, μπορώ να έχω τον λόγο;</w:t>
      </w:r>
    </w:p>
    <w:p w14:paraId="24A42BD9" w14:textId="77777777" w:rsidR="00940AA5" w:rsidRDefault="00122158">
      <w:pPr>
        <w:spacing w:line="600" w:lineRule="auto"/>
        <w:ind w:firstLine="720"/>
        <w:jc w:val="both"/>
        <w:rPr>
          <w:rFonts w:eastAsia="Times New Roman" w:cs="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 xml:space="preserve">Για ένα λεπτό, κύριε Λοβέρδο. </w:t>
      </w:r>
    </w:p>
    <w:p w14:paraId="24A42BDA"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Κυρία Υπουργέ, έχουμε δυστυχώς ένα θλιβερό γεγονός. Έχουμε χάσει τον Νικήτα </w:t>
      </w:r>
      <w:proofErr w:type="spellStart"/>
      <w:r>
        <w:rPr>
          <w:rFonts w:eastAsia="Times New Roman" w:cs="Times New Roman"/>
          <w:bCs/>
          <w:shd w:val="clear" w:color="auto" w:fill="FFFFFF"/>
        </w:rPr>
        <w:t>Καμαρινόπουλο</w:t>
      </w:r>
      <w:proofErr w:type="spellEnd"/>
      <w:r>
        <w:rPr>
          <w:rFonts w:eastAsia="Times New Roman" w:cs="Times New Roman"/>
          <w:bCs/>
          <w:shd w:val="clear" w:color="auto" w:fill="FFFFFF"/>
        </w:rPr>
        <w:t xml:space="preserve">, πρώην Δήμαρχο </w:t>
      </w:r>
      <w:r>
        <w:rPr>
          <w:rFonts w:eastAsia="Times New Roman" w:cs="Times New Roman"/>
          <w:bCs/>
          <w:shd w:val="clear" w:color="auto" w:fill="FFFFFF"/>
        </w:rPr>
        <w:lastRenderedPageBreak/>
        <w:t>Καματερού και δεν θα μπορέσου</w:t>
      </w:r>
      <w:r>
        <w:rPr>
          <w:rFonts w:eastAsia="Times New Roman" w:cs="Times New Roman"/>
          <w:bCs/>
          <w:shd w:val="clear" w:color="auto" w:fill="FFFFFF"/>
        </w:rPr>
        <w:t xml:space="preserve">με να μείνουμε μέχρι το τέλος της </w:t>
      </w:r>
      <w:r>
        <w:rPr>
          <w:rFonts w:eastAsia="Times New Roman"/>
          <w:bCs/>
          <w:shd w:val="clear" w:color="auto" w:fill="FFFFFF"/>
        </w:rPr>
        <w:t>συνεδρίαση</w:t>
      </w:r>
      <w:r>
        <w:rPr>
          <w:rFonts w:eastAsia="Times New Roman" w:cs="Times New Roman"/>
          <w:bCs/>
          <w:shd w:val="clear" w:color="auto" w:fill="FFFFFF"/>
        </w:rPr>
        <w:t xml:space="preserve">ς. Θέλω στη δευτερολογία μου να σχολιάσω αυτά που είπατε. </w:t>
      </w:r>
    </w:p>
    <w:p w14:paraId="24A42BDB" w14:textId="77777777" w:rsidR="00940AA5" w:rsidRDefault="0012215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Ωστόσο, κύριε Πρόεδρε, σας παρακαλώ το εξής. Έχουμε ξεκινήσει τη </w:t>
      </w:r>
      <w:r>
        <w:rPr>
          <w:rFonts w:eastAsia="Times New Roman"/>
          <w:bCs/>
          <w:shd w:val="clear" w:color="auto" w:fill="FFFFFF"/>
        </w:rPr>
        <w:t>συζήτηση</w:t>
      </w:r>
      <w:r>
        <w:rPr>
          <w:rFonts w:eastAsia="Times New Roman" w:cs="Times New Roman"/>
          <w:bCs/>
          <w:shd w:val="clear" w:color="auto" w:fill="FFFFFF"/>
        </w:rPr>
        <w:t xml:space="preserve"> γι’ αυτό πριν αναλάβετε. Αύριο θα έρθει στη </w:t>
      </w:r>
      <w:r>
        <w:rPr>
          <w:rFonts w:eastAsia="Times New Roman"/>
          <w:bCs/>
          <w:shd w:val="clear" w:color="auto" w:fill="FFFFFF"/>
        </w:rPr>
        <w:t>Βουλή</w:t>
      </w:r>
      <w:r>
        <w:rPr>
          <w:rFonts w:eastAsia="Times New Roman" w:cs="Times New Roman"/>
          <w:bCs/>
          <w:shd w:val="clear" w:color="auto" w:fill="FFFFFF"/>
        </w:rPr>
        <w:t xml:space="preserve"> μια τροπολογία με </w:t>
      </w:r>
      <w:proofErr w:type="spellStart"/>
      <w:r>
        <w:rPr>
          <w:rFonts w:eastAsia="Times New Roman" w:cs="Times New Roman"/>
          <w:bCs/>
          <w:shd w:val="clear" w:color="auto" w:fill="FFFFFF"/>
        </w:rPr>
        <w:t>προαπαιτούμ</w:t>
      </w:r>
      <w:r>
        <w:rPr>
          <w:rFonts w:eastAsia="Times New Roman" w:cs="Times New Roman"/>
          <w:bCs/>
          <w:shd w:val="clear" w:color="auto" w:fill="FFFFFF"/>
        </w:rPr>
        <w:t>ενα</w:t>
      </w:r>
      <w:proofErr w:type="spellEnd"/>
      <w:r>
        <w:rPr>
          <w:rFonts w:eastAsia="Times New Roman" w:cs="Times New Roman"/>
          <w:bCs/>
          <w:shd w:val="clear" w:color="auto" w:fill="FFFFFF"/>
        </w:rPr>
        <w:t xml:space="preserve"> και αποφασίστηκε, ενώ προεδρεύετε, </w:t>
      </w:r>
      <w:r>
        <w:rPr>
          <w:rFonts w:eastAsia="Times New Roman"/>
          <w:bCs/>
          <w:shd w:val="clear" w:color="auto" w:fill="FFFFFF"/>
        </w:rPr>
        <w:t>–</w:t>
      </w:r>
      <w:r>
        <w:rPr>
          <w:rFonts w:eastAsia="Times New Roman" w:cs="Times New Roman"/>
          <w:bCs/>
          <w:shd w:val="clear" w:color="auto" w:fill="FFFFFF"/>
        </w:rPr>
        <w:t>τώρα με ενημέρωσε ο Γραμματέας της Κοινοβουλευτικής μας Ομάδας</w:t>
      </w:r>
      <w:r>
        <w:rPr>
          <w:rFonts w:eastAsia="Times New Roman"/>
          <w:bCs/>
          <w:shd w:val="clear" w:color="auto" w:fill="FFFFFF"/>
        </w:rPr>
        <w:t>–</w:t>
      </w:r>
      <w:r>
        <w:rPr>
          <w:rFonts w:eastAsia="Times New Roman" w:cs="Times New Roman"/>
          <w:bCs/>
          <w:shd w:val="clear" w:color="auto" w:fill="FFFFFF"/>
        </w:rPr>
        <w:t xml:space="preserve"> ότι τελικώς αυτό που είπατε στη Διάσκεψη, ότι δηλαδή σε κυρωτικό σχέδιο νόμου θα έρθει η τροπολογία, </w:t>
      </w:r>
      <w:r>
        <w:rPr>
          <w:rFonts w:eastAsia="Times New Roman"/>
          <w:bCs/>
          <w:shd w:val="clear" w:color="auto" w:fill="FFFFFF"/>
        </w:rPr>
        <w:t>είναι</w:t>
      </w:r>
      <w:r>
        <w:rPr>
          <w:rFonts w:eastAsia="Times New Roman" w:cs="Times New Roman"/>
          <w:bCs/>
          <w:shd w:val="clear" w:color="auto" w:fill="FFFFFF"/>
        </w:rPr>
        <w:t xml:space="preserve"> η τελική </w:t>
      </w:r>
      <w:r>
        <w:rPr>
          <w:rFonts w:eastAsia="Times New Roman"/>
          <w:bCs/>
          <w:shd w:val="clear" w:color="auto" w:fill="FFFFFF"/>
        </w:rPr>
        <w:t>διαδικασία,</w:t>
      </w:r>
      <w:r>
        <w:rPr>
          <w:rFonts w:eastAsia="Times New Roman" w:cs="Times New Roman"/>
          <w:bCs/>
          <w:shd w:val="clear" w:color="auto" w:fill="FFFFFF"/>
        </w:rPr>
        <w:t xml:space="preserve"> χωρίς να ανοίξει κατάλογ</w:t>
      </w:r>
      <w:r>
        <w:rPr>
          <w:rFonts w:eastAsia="Times New Roman" w:cs="Times New Roman"/>
          <w:bCs/>
          <w:shd w:val="clear" w:color="auto" w:fill="FFFFFF"/>
        </w:rPr>
        <w:t xml:space="preserve">ος ομιλητών. Αυτό, κύριε Πρόεδρε, </w:t>
      </w:r>
      <w:r>
        <w:rPr>
          <w:rFonts w:eastAsia="Times New Roman"/>
          <w:bCs/>
          <w:shd w:val="clear" w:color="auto" w:fill="FFFFFF"/>
        </w:rPr>
        <w:t>–</w:t>
      </w:r>
      <w:r>
        <w:rPr>
          <w:rFonts w:eastAsia="Times New Roman" w:cs="Times New Roman"/>
          <w:bCs/>
          <w:shd w:val="clear" w:color="auto" w:fill="FFFFFF"/>
        </w:rPr>
        <w:t>διαμαρτυρόμαστε</w:t>
      </w:r>
      <w:r>
        <w:rPr>
          <w:rFonts w:eastAsia="Times New Roman"/>
          <w:bCs/>
          <w:shd w:val="clear" w:color="auto" w:fill="FFFFFF"/>
        </w:rPr>
        <w:t>–</w:t>
      </w:r>
      <w:r>
        <w:rPr>
          <w:rFonts w:eastAsia="Times New Roman" w:cs="Times New Roman"/>
          <w:bCs/>
          <w:shd w:val="clear" w:color="auto" w:fill="FFFFFF"/>
        </w:rPr>
        <w:t xml:space="preserve"> ε</w:t>
      </w:r>
      <w:r>
        <w:rPr>
          <w:rFonts w:eastAsia="Times New Roman"/>
          <w:bCs/>
          <w:shd w:val="clear" w:color="auto" w:fill="FFFFFF"/>
        </w:rPr>
        <w:t>ίναι</w:t>
      </w:r>
      <w:r>
        <w:rPr>
          <w:rFonts w:eastAsia="Times New Roman" w:cs="Times New Roman"/>
          <w:bCs/>
          <w:shd w:val="clear" w:color="auto" w:fill="FFFFFF"/>
        </w:rPr>
        <w:t xml:space="preserve"> κοινοβουλευτικά ανεπανάληπτο, </w:t>
      </w:r>
      <w:r>
        <w:rPr>
          <w:rFonts w:eastAsia="Times New Roman"/>
          <w:bCs/>
          <w:shd w:val="clear" w:color="auto" w:fill="FFFFFF"/>
        </w:rPr>
        <w:t>είναι</w:t>
      </w:r>
      <w:r>
        <w:rPr>
          <w:rFonts w:eastAsia="Times New Roman" w:cs="Times New Roman"/>
          <w:bCs/>
          <w:shd w:val="clear" w:color="auto" w:fill="FFFFFF"/>
        </w:rPr>
        <w:t xml:space="preserve"> ανάρμοστο, ε</w:t>
      </w:r>
      <w:r>
        <w:rPr>
          <w:rFonts w:eastAsia="Times New Roman"/>
          <w:bCs/>
          <w:shd w:val="clear" w:color="auto" w:fill="FFFFFF"/>
        </w:rPr>
        <w:t>ίναι</w:t>
      </w:r>
      <w:r>
        <w:rPr>
          <w:rFonts w:eastAsia="Times New Roman" w:cs="Times New Roman"/>
          <w:bCs/>
          <w:shd w:val="clear" w:color="auto" w:fill="FFFFFF"/>
        </w:rPr>
        <w:t xml:space="preserve"> άθλιο. Δεν μπορεί να γίνει. Τουλάχιστον, λοιπόν, μεριμνήστε τώρα να ανοίξει κατάλογος ομιλητών. Δεν </w:t>
      </w:r>
      <w:r>
        <w:rPr>
          <w:rFonts w:eastAsia="Times New Roman"/>
          <w:bCs/>
          <w:shd w:val="clear" w:color="auto" w:fill="FFFFFF"/>
        </w:rPr>
        <w:t>είναι</w:t>
      </w:r>
      <w:r>
        <w:rPr>
          <w:rFonts w:eastAsia="Times New Roman" w:cs="Times New Roman"/>
          <w:bCs/>
          <w:shd w:val="clear" w:color="auto" w:fill="FFFFFF"/>
        </w:rPr>
        <w:t xml:space="preserve"> δυνατόν, κύριε Πρόεδρε. Δεν </w:t>
      </w:r>
      <w:r>
        <w:rPr>
          <w:rFonts w:eastAsia="Times New Roman"/>
          <w:bCs/>
          <w:shd w:val="clear" w:color="auto" w:fill="FFFFFF"/>
        </w:rPr>
        <w:t>έχει</w:t>
      </w:r>
      <w:r>
        <w:rPr>
          <w:rFonts w:eastAsia="Times New Roman" w:cs="Times New Roman"/>
          <w:bCs/>
          <w:shd w:val="clear" w:color="auto" w:fill="FFFFFF"/>
        </w:rPr>
        <w:t xml:space="preserve"> ξαναγίνει αυτό!</w:t>
      </w:r>
    </w:p>
    <w:p w14:paraId="24A42BDC" w14:textId="77777777" w:rsidR="00940AA5" w:rsidRDefault="00122158">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Σε αυτό που λέτε, έχουμε ήδη φροντίσει και θα υπάρξει ένας κατάλογος ομιλητών σίγουρα…</w:t>
      </w:r>
    </w:p>
    <w:p w14:paraId="24A42BDD" w14:textId="77777777" w:rsidR="00940AA5" w:rsidRDefault="00122158">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Με έναν, λέει.</w:t>
      </w:r>
    </w:p>
    <w:p w14:paraId="24A42BDE" w14:textId="77777777" w:rsidR="00940AA5" w:rsidRDefault="00122158">
      <w:pPr>
        <w:spacing w:line="600" w:lineRule="auto"/>
        <w:ind w:firstLine="720"/>
        <w:jc w:val="both"/>
        <w:rPr>
          <w:rFonts w:eastAsia="Times New Roman"/>
        </w:rPr>
      </w:pPr>
      <w:r>
        <w:rPr>
          <w:rFonts w:eastAsia="Times New Roman"/>
          <w:b/>
          <w:bCs/>
        </w:rPr>
        <w:t>ΠΡΟΕΔΡΕΥΩΝ (Αναστάσιος Κουράκης):</w:t>
      </w:r>
      <w:r>
        <w:rPr>
          <w:rFonts w:eastAsia="Times New Roman" w:cs="Times New Roman"/>
        </w:rPr>
        <w:t xml:space="preserve"> Ένας </w:t>
      </w:r>
      <w:r>
        <w:rPr>
          <w:rFonts w:eastAsia="Times New Roman"/>
        </w:rPr>
        <w:t xml:space="preserve">από τα </w:t>
      </w:r>
      <w:r>
        <w:rPr>
          <w:rFonts w:eastAsia="Times New Roman"/>
        </w:rPr>
        <w:t>κόμματα</w:t>
      </w:r>
      <w:r>
        <w:rPr>
          <w:rFonts w:eastAsia="Times New Roman"/>
        </w:rPr>
        <w:t xml:space="preserve">. </w:t>
      </w:r>
    </w:p>
    <w:p w14:paraId="24A42BDF" w14:textId="77777777" w:rsidR="00940AA5" w:rsidRDefault="00122158">
      <w:pPr>
        <w:spacing w:line="600" w:lineRule="auto"/>
        <w:ind w:firstLine="720"/>
        <w:jc w:val="both"/>
        <w:rPr>
          <w:rFonts w:eastAsia="Times New Roman"/>
        </w:rPr>
      </w:pPr>
      <w:r>
        <w:rPr>
          <w:rFonts w:eastAsia="Times New Roman"/>
          <w:b/>
        </w:rPr>
        <w:t>ΑΝΔΡΕΑΣ ΛΟΒΕΡΔΟΣ:</w:t>
      </w:r>
      <w:r>
        <w:rPr>
          <w:rFonts w:eastAsia="Times New Roman"/>
        </w:rPr>
        <w:t xml:space="preserve"> Μα, δεν </w:t>
      </w:r>
      <w:r>
        <w:rPr>
          <w:rFonts w:eastAsia="Times New Roman"/>
          <w:bCs/>
        </w:rPr>
        <w:t>είν</w:t>
      </w:r>
      <w:r>
        <w:rPr>
          <w:rFonts w:eastAsia="Times New Roman"/>
          <w:bCs/>
        </w:rPr>
        <w:t>αι,</w:t>
      </w:r>
      <w:r>
        <w:rPr>
          <w:rFonts w:eastAsia="Times New Roman"/>
        </w:rPr>
        <w:t xml:space="preserve"> κύριε Πρόεδρε, διαδικασία αυτή. Κύριε Πρόεδρε, διαμαρτυρόμαστε! </w:t>
      </w:r>
    </w:p>
    <w:p w14:paraId="24A42BE0" w14:textId="77777777" w:rsidR="00940AA5" w:rsidRDefault="00122158">
      <w:pPr>
        <w:spacing w:line="600" w:lineRule="auto"/>
        <w:ind w:firstLine="720"/>
        <w:jc w:val="both"/>
        <w:rPr>
          <w:rFonts w:eastAsia="Times New Roman"/>
        </w:rPr>
      </w:pPr>
      <w:r>
        <w:rPr>
          <w:rFonts w:eastAsia="Times New Roman"/>
          <w:b/>
          <w:bCs/>
        </w:rPr>
        <w:lastRenderedPageBreak/>
        <w:t>ΠΡΟΕΔΡΕΥΩΝ (Αναστάσιος Κουράκης):</w:t>
      </w:r>
      <w:r>
        <w:rPr>
          <w:rFonts w:eastAsia="Times New Roman" w:cs="Times New Roman"/>
        </w:rPr>
        <w:t xml:space="preserve"> </w:t>
      </w:r>
      <w:r>
        <w:rPr>
          <w:rFonts w:eastAsia="Times New Roman"/>
        </w:rPr>
        <w:t xml:space="preserve">Θα υπάρχει ομιλητής από τα κόμματα, θα υπάρχει </w:t>
      </w:r>
      <w:r>
        <w:rPr>
          <w:rFonts w:eastAsia="Times New Roman"/>
        </w:rPr>
        <w:t>εισηγητής</w:t>
      </w:r>
      <w:r>
        <w:rPr>
          <w:rFonts w:eastAsia="Times New Roman"/>
        </w:rPr>
        <w:t xml:space="preserve">, </w:t>
      </w:r>
      <w:r>
        <w:rPr>
          <w:rFonts w:eastAsia="Times New Roman"/>
          <w:bCs/>
          <w:shd w:val="clear" w:color="auto" w:fill="FFFFFF"/>
        </w:rPr>
        <w:t>Κοινοβουλευτικός Εκπρόσωπο</w:t>
      </w:r>
      <w:r>
        <w:rPr>
          <w:rFonts w:eastAsia="Times New Roman"/>
        </w:rPr>
        <w:t xml:space="preserve">ς και ένας κατάλογος που θα δοθεί από τα κόμματα. </w:t>
      </w:r>
    </w:p>
    <w:p w14:paraId="24A42BE1" w14:textId="77777777" w:rsidR="00940AA5" w:rsidRDefault="00122158">
      <w:pPr>
        <w:spacing w:line="600" w:lineRule="auto"/>
        <w:ind w:firstLine="720"/>
        <w:jc w:val="both"/>
        <w:rPr>
          <w:rFonts w:eastAsia="Times New Roman"/>
        </w:rPr>
      </w:pPr>
      <w:r>
        <w:rPr>
          <w:rFonts w:eastAsia="Times New Roman"/>
          <w:b/>
        </w:rPr>
        <w:t>ΑΝΔΡΕΑΣ ΛΟΒΕΡΔΟΣ:</w:t>
      </w:r>
      <w:r>
        <w:rPr>
          <w:rFonts w:eastAsia="Times New Roman"/>
        </w:rPr>
        <w:t xml:space="preserve"> </w:t>
      </w:r>
      <w:r>
        <w:rPr>
          <w:rFonts w:eastAsia="Times New Roman"/>
          <w:bCs/>
        </w:rPr>
        <w:t>Είναι</w:t>
      </w:r>
      <w:r>
        <w:rPr>
          <w:rFonts w:eastAsia="Times New Roman"/>
        </w:rPr>
        <w:t xml:space="preserve"> σωστό να έρχονται δεκάδες </w:t>
      </w:r>
      <w:proofErr w:type="spellStart"/>
      <w:r>
        <w:rPr>
          <w:rFonts w:eastAsia="Times New Roman"/>
        </w:rPr>
        <w:t>προαπαιτούμενα</w:t>
      </w:r>
      <w:proofErr w:type="spellEnd"/>
      <w:r>
        <w:rPr>
          <w:rFonts w:eastAsia="Times New Roman"/>
        </w:rPr>
        <w:t xml:space="preserve"> με αυτή τη διαδικασία; Δεν </w:t>
      </w:r>
      <w:r>
        <w:rPr>
          <w:rFonts w:eastAsia="Times New Roman"/>
          <w:bCs/>
        </w:rPr>
        <w:t>είναι</w:t>
      </w:r>
      <w:r>
        <w:rPr>
          <w:rFonts w:eastAsia="Times New Roman"/>
        </w:rPr>
        <w:t xml:space="preserve"> σωστό, κύριε Πρόεδρε, αυτό. Διαμαρτυρόμαστε έντονα. Το καταγγέλλουμε!</w:t>
      </w:r>
    </w:p>
    <w:p w14:paraId="24A42BE2" w14:textId="77777777" w:rsidR="00940AA5" w:rsidRDefault="00122158">
      <w:pPr>
        <w:spacing w:line="600" w:lineRule="auto"/>
        <w:ind w:firstLine="720"/>
        <w:jc w:val="both"/>
        <w:rPr>
          <w:rFonts w:eastAsia="Times New Roman"/>
        </w:rPr>
      </w:pPr>
      <w:r>
        <w:rPr>
          <w:rFonts w:eastAsia="Times New Roman"/>
          <w:b/>
          <w:bCs/>
        </w:rPr>
        <w:t>ΠΡΟΕΔΡΕΥΩΝ (Αναστάσιος Κουράκης):</w:t>
      </w:r>
      <w:r>
        <w:rPr>
          <w:rFonts w:eastAsia="Times New Roman" w:cs="Times New Roman"/>
        </w:rPr>
        <w:t xml:space="preserve"> </w:t>
      </w:r>
      <w:r>
        <w:rPr>
          <w:rFonts w:eastAsia="Times New Roman"/>
        </w:rPr>
        <w:t xml:space="preserve">Μάλιστα, καλώς. Ευχαριστώ. </w:t>
      </w:r>
    </w:p>
    <w:p w14:paraId="24A42BE3" w14:textId="77777777" w:rsidR="00940AA5" w:rsidRDefault="00122158">
      <w:pPr>
        <w:spacing w:line="600" w:lineRule="auto"/>
        <w:ind w:firstLine="720"/>
        <w:jc w:val="both"/>
        <w:rPr>
          <w:rFonts w:eastAsia="Times New Roman" w:cs="Times New Roman"/>
        </w:rPr>
      </w:pPr>
      <w:r>
        <w:rPr>
          <w:rFonts w:eastAsia="Times New Roman"/>
        </w:rPr>
        <w:t xml:space="preserve">Προχωρούμε με τον κ. Ιωάννη </w:t>
      </w:r>
      <w:proofErr w:type="spellStart"/>
      <w:r>
        <w:rPr>
          <w:rFonts w:eastAsia="Times New Roman"/>
        </w:rPr>
        <w:t>Σαχινίδη</w:t>
      </w:r>
      <w:proofErr w:type="spellEnd"/>
      <w:r>
        <w:rPr>
          <w:rFonts w:eastAsia="Times New Roman"/>
        </w:rPr>
        <w:t>, Βουλευ</w:t>
      </w:r>
      <w:r>
        <w:rPr>
          <w:rFonts w:eastAsia="Times New Roman"/>
        </w:rPr>
        <w:t xml:space="preserve">τή της Χρυσής Αυγής, ο οποίος έχει τον λόγο για επτά λεπτά. </w:t>
      </w:r>
    </w:p>
    <w:p w14:paraId="24A42BE4"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κύριε Πρόεδρε. </w:t>
      </w:r>
    </w:p>
    <w:p w14:paraId="24A42BE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Ειλικρινά, κυρία Υπουργέ, σκιάχτηκα με αυτά που άκουσα προηγουμένως από εσάς, τα οποία με έκαναν να αναρωτιέμαι αν άραγε φτάσετε στο τέλος του 2019 κ</w:t>
      </w:r>
      <w:r>
        <w:rPr>
          <w:rFonts w:eastAsia="Times New Roman" w:cs="Times New Roman"/>
          <w:szCs w:val="24"/>
        </w:rPr>
        <w:t>αι κάνετε πράξη αυτά που λέτε και χρειαστεί να υπάρχουν σχολικά συσσίτια σε όλα τα σχολεία</w:t>
      </w:r>
      <w:r>
        <w:rPr>
          <w:rFonts w:eastAsia="Times New Roman" w:cs="Times New Roman"/>
          <w:szCs w:val="24"/>
        </w:rPr>
        <w:t>,</w:t>
      </w:r>
      <w:r>
        <w:rPr>
          <w:rFonts w:eastAsia="Times New Roman" w:cs="Times New Roman"/>
          <w:szCs w:val="24"/>
        </w:rPr>
        <w:t xml:space="preserve"> πού έχετε πραγματικά σκοπό να φτάσετε αυτήν την οικονομία</w:t>
      </w:r>
      <w:r>
        <w:rPr>
          <w:rFonts w:eastAsia="Times New Roman" w:cs="Times New Roman"/>
          <w:szCs w:val="24"/>
        </w:rPr>
        <w:t xml:space="preserve">! </w:t>
      </w:r>
    </w:p>
    <w:p w14:paraId="24A42BE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Άκουσα </w:t>
      </w:r>
      <w:r>
        <w:rPr>
          <w:rFonts w:eastAsia="Times New Roman" w:cs="Times New Roman"/>
          <w:szCs w:val="24"/>
        </w:rPr>
        <w:t>τον</w:t>
      </w:r>
      <w:r>
        <w:rPr>
          <w:rFonts w:eastAsia="Times New Roman" w:cs="Times New Roman"/>
          <w:szCs w:val="24"/>
        </w:rPr>
        <w:t xml:space="preserve"> </w:t>
      </w:r>
      <w:proofErr w:type="spellStart"/>
      <w:r>
        <w:rPr>
          <w:rFonts w:eastAsia="Times New Roman" w:cs="Times New Roman"/>
          <w:szCs w:val="24"/>
        </w:rPr>
        <w:t>προλαλήσαντα</w:t>
      </w:r>
      <w:proofErr w:type="spellEnd"/>
      <w:r>
        <w:rPr>
          <w:rFonts w:eastAsia="Times New Roman" w:cs="Times New Roman"/>
          <w:szCs w:val="24"/>
        </w:rPr>
        <w:t xml:space="preserve"> Βουλευτή του ΠΑΣΟΚ να μας λέει ότι το ΠΑΣΟΚ είχε θεσμοθετήσει, ψηφίσει, επεξεργαστεί οτιδήποτε είχε σχέση με το </w:t>
      </w:r>
      <w:r>
        <w:rPr>
          <w:rFonts w:eastAsia="Times New Roman" w:cs="Times New Roman"/>
          <w:szCs w:val="24"/>
        </w:rPr>
        <w:lastRenderedPageBreak/>
        <w:t xml:space="preserve">κοινωνικό κράτος. Πείτε μας, λοιπόν, για ποιον λόγο κάνατε τη σημερινή πρόταση νόμου, αφού τα είχατε κάνει όλα τόσο ωραία; </w:t>
      </w:r>
    </w:p>
    <w:p w14:paraId="24A42BE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πριν από λίγο, κυρία Υπουργέ, αναφερθήκατε -και η ομιλία σας βασίστηκε πάνω σε αυτό στο μεγαλύτερο κομμάτι της- σε στοιχεία από τη </w:t>
      </w:r>
      <w:r>
        <w:rPr>
          <w:rFonts w:eastAsia="Times New Roman" w:cs="Times New Roman"/>
          <w:szCs w:val="24"/>
          <w:lang w:val="en-US"/>
        </w:rPr>
        <w:t>EUROSTAT</w:t>
      </w:r>
      <w:r>
        <w:rPr>
          <w:rFonts w:eastAsia="Times New Roman" w:cs="Times New Roman"/>
          <w:szCs w:val="24"/>
        </w:rPr>
        <w:t xml:space="preserve">. Αναφερθήκατε και σε άλλες </w:t>
      </w:r>
      <w:r>
        <w:rPr>
          <w:rFonts w:eastAsia="Times New Roman" w:cs="Times New Roman"/>
          <w:szCs w:val="24"/>
        </w:rPr>
        <w:t>ανεξάρτητες αρχές</w:t>
      </w:r>
      <w:r>
        <w:rPr>
          <w:rFonts w:eastAsia="Times New Roman" w:cs="Times New Roman"/>
          <w:szCs w:val="24"/>
        </w:rPr>
        <w:t xml:space="preserve">. Ξέρετε τι σημαίνει για εμένα </w:t>
      </w:r>
      <w:r>
        <w:rPr>
          <w:rFonts w:eastAsia="Times New Roman" w:cs="Times New Roman"/>
          <w:szCs w:val="24"/>
        </w:rPr>
        <w:t>ανεξάρτητη αρχή</w:t>
      </w:r>
      <w:r>
        <w:rPr>
          <w:rFonts w:eastAsia="Times New Roman" w:cs="Times New Roman"/>
          <w:szCs w:val="24"/>
        </w:rPr>
        <w:t xml:space="preserve">; Ανεξάρτητη </w:t>
      </w:r>
      <w:r>
        <w:rPr>
          <w:rFonts w:eastAsia="Times New Roman" w:cs="Times New Roman"/>
          <w:szCs w:val="24"/>
        </w:rPr>
        <w:t xml:space="preserve">αρχή </w:t>
      </w:r>
      <w:r>
        <w:rPr>
          <w:rFonts w:eastAsia="Times New Roman" w:cs="Times New Roman"/>
          <w:szCs w:val="24"/>
        </w:rPr>
        <w:t>οποιασδ</w:t>
      </w:r>
      <w:r>
        <w:rPr>
          <w:rFonts w:eastAsia="Times New Roman" w:cs="Times New Roman"/>
          <w:szCs w:val="24"/>
        </w:rPr>
        <w:t xml:space="preserve">ήποτε μορφής σημαίνει ανικανότητα της Κυβέρνησης να διαχειριστεί πράγματα. Έχετε κάνει κι εσείς και οι προηγούμενες κυβερνήσεις ένα σωρό </w:t>
      </w:r>
      <w:r>
        <w:rPr>
          <w:rFonts w:eastAsia="Times New Roman" w:cs="Times New Roman"/>
          <w:szCs w:val="24"/>
        </w:rPr>
        <w:t>ανεξάρτητες αρχές</w:t>
      </w:r>
      <w:r>
        <w:rPr>
          <w:rFonts w:eastAsia="Times New Roman" w:cs="Times New Roman"/>
          <w:szCs w:val="24"/>
        </w:rPr>
        <w:t xml:space="preserve">. Και αυτό τι μας δείχνει; Μας δείχνει ότι είστε ανίκανοι να διαχειριστείτε τα του κράτους. Υπάρχει </w:t>
      </w:r>
      <w:r>
        <w:rPr>
          <w:rFonts w:eastAsia="Times New Roman" w:cs="Times New Roman"/>
          <w:szCs w:val="24"/>
        </w:rPr>
        <w:t>αν</w:t>
      </w:r>
      <w:r>
        <w:rPr>
          <w:rFonts w:eastAsia="Times New Roman" w:cs="Times New Roman"/>
          <w:szCs w:val="24"/>
        </w:rPr>
        <w:t>εξάρτητη αρχή</w:t>
      </w:r>
      <w:r>
        <w:rPr>
          <w:rFonts w:eastAsia="Times New Roman" w:cs="Times New Roman"/>
          <w:szCs w:val="24"/>
        </w:rPr>
        <w:t xml:space="preserve"> για τις προσλήψεις, πράγμα που μας δείχνει ότι το ΑΣΕΠ έρχεται να αντικαταστήσει το κράτος και ότι δεν μπορούν να γίνουν αδιάβλητοι διαγωνισμοί. Έχετε φτιάξει </w:t>
      </w:r>
      <w:r>
        <w:rPr>
          <w:rFonts w:eastAsia="Times New Roman" w:cs="Times New Roman"/>
          <w:szCs w:val="24"/>
        </w:rPr>
        <w:t>ανεξάρτητες αρχές</w:t>
      </w:r>
      <w:r>
        <w:rPr>
          <w:rFonts w:eastAsia="Times New Roman" w:cs="Times New Roman"/>
          <w:szCs w:val="24"/>
        </w:rPr>
        <w:t xml:space="preserve"> σε όλα και για όλα. Αυτό δείχνει μόνον αυτό. </w:t>
      </w:r>
    </w:p>
    <w:p w14:paraId="24A42BE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Έχουμε λοιπόν πρότα</w:t>
      </w:r>
      <w:r>
        <w:rPr>
          <w:rFonts w:eastAsia="Times New Roman" w:cs="Times New Roman"/>
          <w:szCs w:val="24"/>
        </w:rPr>
        <w:t>ση νόμου από τη Δημοκρατική Συμπαράταξη, από το ΠΑΣΟΚ για το ελάχιστο –λέει- εγγυημένο κοινωνικό εισόδημα. Αλήθεια, για ποιο ελάχιστο εγγυημένο κοινωνικό εισόδημα θέλετε να συζητήσουμε; Για το εισόδημα που έχετε στερήσει από τον ελληνικό λαό; Θέλετε να συζ</w:t>
      </w:r>
      <w:r>
        <w:rPr>
          <w:rFonts w:eastAsia="Times New Roman" w:cs="Times New Roman"/>
          <w:szCs w:val="24"/>
        </w:rPr>
        <w:t xml:space="preserve">ητήσουμε για το σπάταλο </w:t>
      </w:r>
      <w:r>
        <w:rPr>
          <w:rFonts w:eastAsia="Times New Roman" w:cs="Times New Roman"/>
          <w:szCs w:val="24"/>
        </w:rPr>
        <w:t xml:space="preserve">δημόσιο </w:t>
      </w:r>
      <w:r>
        <w:rPr>
          <w:rFonts w:eastAsia="Times New Roman" w:cs="Times New Roman"/>
          <w:szCs w:val="24"/>
        </w:rPr>
        <w:t>από τη Μεταπολίτευση και έως τις μέρες μας; θέλετε να μιλήσουμε για τα κλεμμένα; Θέλετε να μιλήσουμε για το ξε</w:t>
      </w:r>
      <w:r>
        <w:rPr>
          <w:rFonts w:eastAsia="Times New Roman" w:cs="Times New Roman"/>
          <w:szCs w:val="24"/>
        </w:rPr>
        <w:lastRenderedPageBreak/>
        <w:t>πούλημα της δημόσιας περιουσίας, για τις λίστες, για την ανεργία, για το δημογραφικό, για τις αυτοκτονίες-δολοφονί</w:t>
      </w:r>
      <w:r>
        <w:rPr>
          <w:rFonts w:eastAsia="Times New Roman" w:cs="Times New Roman"/>
          <w:szCs w:val="24"/>
        </w:rPr>
        <w:t xml:space="preserve">ες των Ελλήνων πολιτών, για τη νεολαία μας που μεταναστεύει μαζικά; </w:t>
      </w:r>
    </w:p>
    <w:p w14:paraId="24A42BE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Επιτρέψτε μου, κύριε Πρόεδρε, στο σημείο αυτό να κάνω μια παρένθεση, γιατί δυστυχώς πριν από δυο, τρεις μέρες άκουσα από έναν άνθρωπο τον οποίο σεβόμουν ως ηθοποιό -και λέω ότι τον σεβόμο</w:t>
      </w:r>
      <w:r>
        <w:rPr>
          <w:rFonts w:eastAsia="Times New Roman" w:cs="Times New Roman"/>
          <w:szCs w:val="24"/>
        </w:rPr>
        <w:t>υν και μιλάω σε παρελθόντα χρόνο, διότι έπαψα να τον σέβομαι- να λέει ότι η νεολαία μας, η οποία μεταναστεύει λόγω ανάγκης επιβίωσης, είναι προδότες. Και μάλιστα, αυτός ο άνθρωπος ήταν Βουλευτής του Κομμουνιστικού Κόμματος</w:t>
      </w:r>
      <w:r>
        <w:rPr>
          <w:rFonts w:eastAsia="Times New Roman" w:cs="Times New Roman"/>
          <w:szCs w:val="24"/>
        </w:rPr>
        <w:t xml:space="preserve"> Ελλάδας</w:t>
      </w:r>
      <w:r>
        <w:rPr>
          <w:rFonts w:eastAsia="Times New Roman" w:cs="Times New Roman"/>
          <w:szCs w:val="24"/>
        </w:rPr>
        <w:t xml:space="preserve">, ο κ. </w:t>
      </w:r>
      <w:proofErr w:type="spellStart"/>
      <w:r>
        <w:rPr>
          <w:rFonts w:eastAsia="Times New Roman" w:cs="Times New Roman"/>
          <w:szCs w:val="24"/>
        </w:rPr>
        <w:t>Καζάκος</w:t>
      </w:r>
      <w:proofErr w:type="spellEnd"/>
      <w:r>
        <w:rPr>
          <w:rFonts w:eastAsia="Times New Roman" w:cs="Times New Roman"/>
          <w:szCs w:val="24"/>
        </w:rPr>
        <w:t xml:space="preserve">. </w:t>
      </w:r>
    </w:p>
    <w:p w14:paraId="24A42BE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Ξέρετε τι</w:t>
      </w:r>
      <w:r>
        <w:rPr>
          <w:rFonts w:eastAsia="Times New Roman" w:cs="Times New Roman"/>
          <w:szCs w:val="24"/>
        </w:rPr>
        <w:t xml:space="preserve"> είναι για εμένα προδοσία; Προδοσία για εμένα είναι σήμερα ένας άνθρωπος ογδόντα δύο ετών να παίρνει με σύμβαση έργου από το Περιφερειακό Θέατρο Πάτρας 4.300 ευρώ και να μην τα παρατάει, επειδή είναι συνταξιούχος, και να αναγκάζει έναν ακόμη Έλληνα να γίνε</w:t>
      </w:r>
      <w:r>
        <w:rPr>
          <w:rFonts w:eastAsia="Times New Roman" w:cs="Times New Roman"/>
          <w:szCs w:val="24"/>
        </w:rPr>
        <w:t xml:space="preserve">ται «προδότης» γιατί δεν βρίσκει δουλειά στην πατρίδα του. </w:t>
      </w:r>
    </w:p>
    <w:p w14:paraId="24A42BE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Ας έρθουμε, όμως στην πρόταση νόμου της Δημοκρατικής Συμπαράταξης. Όλοι σας, </w:t>
      </w:r>
      <w:r>
        <w:rPr>
          <w:rFonts w:eastAsia="Times New Roman" w:cs="Times New Roman"/>
          <w:szCs w:val="24"/>
        </w:rPr>
        <w:t xml:space="preserve">συγκυβέρνηση </w:t>
      </w:r>
      <w:r>
        <w:rPr>
          <w:rFonts w:eastAsia="Times New Roman" w:cs="Times New Roman"/>
          <w:szCs w:val="24"/>
        </w:rPr>
        <w:t xml:space="preserve">και Αντιπολίτευση, έχετε ψηφίσει από δύο και τρία μνημόνια. Και είστε όλοι σας, μα όλοι σας υπεύθυνοι για </w:t>
      </w:r>
      <w:r>
        <w:rPr>
          <w:rFonts w:eastAsia="Times New Roman" w:cs="Times New Roman"/>
          <w:szCs w:val="24"/>
        </w:rPr>
        <w:t>τη σημερινή τραγική οικονομική κατάσταση στην Ελλάδα. Εσείς όμως, κύριοι του ΠΑΣΟΚ, έ</w:t>
      </w:r>
      <w:r>
        <w:rPr>
          <w:rFonts w:eastAsia="Times New Roman" w:cs="Times New Roman"/>
          <w:szCs w:val="24"/>
        </w:rPr>
        <w:lastRenderedPageBreak/>
        <w:t xml:space="preserve">χετε </w:t>
      </w:r>
      <w:r>
        <w:rPr>
          <w:rFonts w:eastAsia="Times New Roman" w:cs="Times New Roman"/>
          <w:szCs w:val="24"/>
        </w:rPr>
        <w:t xml:space="preserve">αναγάγει </w:t>
      </w:r>
      <w:r>
        <w:rPr>
          <w:rFonts w:eastAsia="Times New Roman" w:cs="Times New Roman"/>
          <w:szCs w:val="24"/>
        </w:rPr>
        <w:t>σε επιστήμη το πολιτικό θράσος. Έρχεστε και καταθέτετε πρόταση νόμου για το ελάχιστο εγγυημένο εισόδημα. Τα χρόνια που κυβερνούσατε τι κάνατε, αλήθεια; Και μ</w:t>
      </w:r>
      <w:r>
        <w:rPr>
          <w:rFonts w:eastAsia="Times New Roman" w:cs="Times New Roman"/>
          <w:szCs w:val="24"/>
        </w:rPr>
        <w:t xml:space="preserve">η βρεθεί κάποιος από εσάς να μας πει ότι επί δικής σας διακυβέρνησης δεν υπήρχαν αυτά. </w:t>
      </w:r>
    </w:p>
    <w:p w14:paraId="24A42BE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Μάλιστα, τις τελευταίες μέρες προς έκπληξή μας στα μέσα κοινωνικής δικτύωσης παρακολουθούμε διάφορες φωτογραφίες που παρουσιάζουν Έλληνες την εποχή ΠΑΣΟΚ και την εποχή </w:t>
      </w:r>
      <w:r>
        <w:rPr>
          <w:rFonts w:eastAsia="Times New Roman" w:cs="Times New Roman"/>
          <w:szCs w:val="24"/>
        </w:rPr>
        <w:t xml:space="preserve">ΣΥΡΙΖΑ. Αυτό είναι κάτι το οποίο δυστυχώς πάρα πολλοί </w:t>
      </w:r>
      <w:proofErr w:type="spellStart"/>
      <w:r>
        <w:rPr>
          <w:rFonts w:eastAsia="Times New Roman" w:cs="Times New Roman"/>
          <w:szCs w:val="24"/>
        </w:rPr>
        <w:t>συνέλληνες</w:t>
      </w:r>
      <w:proofErr w:type="spellEnd"/>
      <w:r>
        <w:rPr>
          <w:rFonts w:eastAsia="Times New Roman" w:cs="Times New Roman"/>
          <w:szCs w:val="24"/>
        </w:rPr>
        <w:t xml:space="preserve"> το εκλαμβάνουν ως ότι ζούσαμε τα «χρυσά χρόνια» του ΠΑΣΟΚ. Αυτή η προπαγάνδα σας θα πέσει στο κενό. Θέλετε να μας πείτε ότι τα δανεικά τα οποία έπαιρναν οι δικές σας κυβερνήσεις και καλούμαστ</w:t>
      </w:r>
      <w:r>
        <w:rPr>
          <w:rFonts w:eastAsia="Times New Roman" w:cs="Times New Roman"/>
          <w:szCs w:val="24"/>
        </w:rPr>
        <w:t>ε σήμερα να πληρώσουμε εμείς, τα παιδιά μας, τα εγγόνια μας και ίσως τα δισέγγονά μας ήταν καλά;</w:t>
      </w:r>
    </w:p>
    <w:p w14:paraId="24A42BE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Πείτε μας όμως: Σήμερα δεν πληρώνουμε αυτό που ανέφερε κι ένας συναγωνιστής προηγουμένως, το γνωστό «Τσοβόλα, δώσε τα όλα»; Σήμερα δεν έχουμε δύο </w:t>
      </w:r>
      <w:r>
        <w:rPr>
          <w:rFonts w:eastAsia="Times New Roman" w:cs="Times New Roman"/>
          <w:szCs w:val="24"/>
        </w:rPr>
        <w:t xml:space="preserve">εξεταστικές </w:t>
      </w:r>
      <w:r>
        <w:rPr>
          <w:rFonts w:eastAsia="Times New Roman" w:cs="Times New Roman"/>
          <w:szCs w:val="24"/>
        </w:rPr>
        <w:t>ο</w:t>
      </w:r>
      <w:r>
        <w:rPr>
          <w:rFonts w:eastAsia="Times New Roman" w:cs="Times New Roman"/>
          <w:szCs w:val="24"/>
        </w:rPr>
        <w:t>ι οποίες ασχολούνται με τα «θαύματα» της δικής σας εκσυγχρονιστικής περιόδου; Το «λεφτά υπάρχουν» εμείς το είπαμε, οι εθνικιστές; Δεν συμβάλατε, και μάλιστα τα μέγιστα, στη σημερινή άθλια οικονομική κατάσταση; Οι δικές σας λανθασμένες πολιτικές εις ό,τι αφ</w:t>
      </w:r>
      <w:r>
        <w:rPr>
          <w:rFonts w:eastAsia="Times New Roman" w:cs="Times New Roman"/>
          <w:szCs w:val="24"/>
        </w:rPr>
        <w:t xml:space="preserve">ορά την οικονομική διαχείριση δεν ευθύνονται; </w:t>
      </w:r>
    </w:p>
    <w:p w14:paraId="24A42BE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Λύστε μας μια απορία: Πώς γίνεται όταν διαχειρίζεστε δημόσια οικονομικά ή τα δικά σας κομματικά οικονομικά να είστε τελείως αποτυχημένοι και στα προσωπικά σας οικονομικά να ευημερείτε και να έχετε χιλιάδες ευρ</w:t>
      </w:r>
      <w:r>
        <w:rPr>
          <w:rFonts w:eastAsia="Times New Roman" w:cs="Times New Roman"/>
          <w:szCs w:val="24"/>
        </w:rPr>
        <w:t xml:space="preserve">ώ καταθέσεων; </w:t>
      </w:r>
    </w:p>
    <w:p w14:paraId="24A42BE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Εντύπωση μας προκαλεί και θα θέλαμε να απαντηθεί από την εκπρόσωπο της Κυβέρνησης, για ποιο λόγο κάνατε δεκτή στην Ολομέλεια τη συζήτηση για την πρόταση νόμου της Δημοκρατικής Συμπαράταξη. Εκτίθεστε. </w:t>
      </w:r>
    </w:p>
    <w:p w14:paraId="24A42BF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εισηγητής</w:t>
      </w:r>
      <w:r>
        <w:rPr>
          <w:rFonts w:eastAsia="Times New Roman" w:cs="Times New Roman"/>
          <w:szCs w:val="24"/>
        </w:rPr>
        <w:t xml:space="preserve"> σας μόλις πριν από λίγο </w:t>
      </w:r>
      <w:r>
        <w:rPr>
          <w:rFonts w:eastAsia="Times New Roman" w:cs="Times New Roman"/>
          <w:szCs w:val="24"/>
        </w:rPr>
        <w:t>ανέφερε ότι είναι τελείως ανεπίκαιρη η πρόταση αυτή. Δεν έχετε καταργήσει τα περισσότερα επιδόματα πριν από λίγες μέρες, στα οποία αναφερθήκατε και εσείς, με το τέταρτο μνημόνιο που ψηφίσατε; Κι αυτό αφορά περισσότερο τις μονογονεϊκές οικογένειες. Φροντίσα</w:t>
      </w:r>
      <w:r>
        <w:rPr>
          <w:rFonts w:eastAsia="Times New Roman" w:cs="Times New Roman"/>
          <w:szCs w:val="24"/>
        </w:rPr>
        <w:t>τε μάλιστα να λείπει από αυτή τη συζήτηση στην Ολομέλεια η Χρυσή Αυγή, η οποία θα κατήγγελλε και θα καταδείκνυε την αντισυνταγματικότητα του σχεδίου νόμου που ψηφίσατε.</w:t>
      </w:r>
    </w:p>
    <w:p w14:paraId="24A42BF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Ας επανέλθουμε, όμως, στην πρόταση νόμου του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ΔΗΣΥ. Ένα κράτος για να μπορεί να </w:t>
      </w:r>
      <w:r>
        <w:rPr>
          <w:rFonts w:eastAsia="Times New Roman" w:cs="Times New Roman"/>
          <w:szCs w:val="24"/>
        </w:rPr>
        <w:t>φτάσει σε αυτά στα οποία αναφέρεστε στην πρότασή σας -και με τα περισσότερα εξ αυτών σίγουρα συμφωνούμε-, θα πρέπει άσχετα από το αν το κράτος έχει υποχρεώσεις ή χρέη -και αυτό βέβαια είναι μια άλλη συζήτηση-, να είναι σε τροχιά ανάπτυξης, δηλαδή να υπάρχε</w:t>
      </w:r>
      <w:r>
        <w:rPr>
          <w:rFonts w:eastAsia="Times New Roman" w:cs="Times New Roman"/>
          <w:szCs w:val="24"/>
        </w:rPr>
        <w:t xml:space="preserve">ι αυτάρκεια </w:t>
      </w:r>
      <w:r>
        <w:rPr>
          <w:rFonts w:eastAsia="Times New Roman" w:cs="Times New Roman"/>
          <w:szCs w:val="24"/>
        </w:rPr>
        <w:lastRenderedPageBreak/>
        <w:t xml:space="preserve">και να υπάρχει κι ο γνωστός σε όλους μας πρωτογενής τομέας, ώστε να μπορεί το κράτος να παρέχει αυτά που πρέπει στους αδύναμους οικονομικά Έλληνες, αυτά που προτείνετε και όχι μόνον αυτά που προτείνετε αλλά και πολύ περισσότερα. </w:t>
      </w:r>
    </w:p>
    <w:p w14:paraId="24A42BF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κτυπάει το κουδούνι λήξεως του χρόνου ομιλίας του κυρίου Βουλευτή)</w:t>
      </w:r>
    </w:p>
    <w:p w14:paraId="24A42BF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Λίγο χρόνο παραπάνω θα ήθελα, κύριε Πρόεδρε.</w:t>
      </w:r>
    </w:p>
    <w:p w14:paraId="24A42BF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Ας δούμε, όμως, τι συμβαίνει σήμερα στην ελληνική κοινωνία. Υπάρχει αδυναμία προσέλκυσης επενδύσεων είτε από Ελλάδα είτε από ξένους, λόγω υ</w:t>
      </w:r>
      <w:r>
        <w:rPr>
          <w:rFonts w:eastAsia="Times New Roman" w:cs="Times New Roman"/>
          <w:szCs w:val="24"/>
        </w:rPr>
        <w:t xml:space="preserve">ψηλής φορολογίας, λόγω μη σταθερού φορολογικού πλαισίου. Κι αν βρεθεί κάποιος επενδυτής συναντά πάρα πολλά προβλήματα στο να φέρει χρήματα και να μπορεί να τα εκταμιεύσει ούτως ώστε να επενδύσει. </w:t>
      </w:r>
    </w:p>
    <w:p w14:paraId="24A42BF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-τράπεζες. Αρνητική παραμένει για όγδοη συν</w:t>
      </w:r>
      <w:r>
        <w:rPr>
          <w:rFonts w:eastAsia="Times New Roman" w:cs="Times New Roman"/>
          <w:szCs w:val="24"/>
        </w:rPr>
        <w:t>εχή χρονιά η χρηματοδότηση από τις τράπεζες στην Ελλάδα στον ιδιωτικό τομέα. Σύμφωνα με τα στοιχεία πριν από μια βδομάδα, τέλος Απριλίου, δηλαδή μόλις πριν λίγες ημέρες, όπως σας είπα, η χρηματοδότηση στον ιδιωτικό τομέα είχε διαμορφωθεί στο -0,9%.</w:t>
      </w:r>
    </w:p>
    <w:p w14:paraId="24A42BF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Σύμφωνα</w:t>
      </w:r>
      <w:r>
        <w:rPr>
          <w:rFonts w:eastAsia="Times New Roman" w:cs="Times New Roman"/>
          <w:szCs w:val="24"/>
        </w:rPr>
        <w:t xml:space="preserve"> με την έκθεση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t>Payment</w:t>
      </w:r>
      <w:r>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του 2017, το ελληνικό </w:t>
      </w:r>
      <w:r>
        <w:rPr>
          <w:rFonts w:eastAsia="Times New Roman" w:cs="Times New Roman"/>
          <w:szCs w:val="24"/>
        </w:rPr>
        <w:t xml:space="preserve">δημόσιο </w:t>
      </w:r>
      <w:r>
        <w:rPr>
          <w:rFonts w:eastAsia="Times New Roman" w:cs="Times New Roman"/>
          <w:szCs w:val="24"/>
        </w:rPr>
        <w:t xml:space="preserve">σε λίστα μεταξύ τριάντα δυο χωρών της Ευρωπαϊκής Ένωσης </w:t>
      </w:r>
      <w:r>
        <w:rPr>
          <w:rFonts w:eastAsia="Times New Roman" w:cs="Times New Roman"/>
          <w:szCs w:val="24"/>
        </w:rPr>
        <w:lastRenderedPageBreak/>
        <w:t xml:space="preserve">κατέχει την πρώτη θέση ως ο μεγαλύτερος κακοπληρωτής προς ιδιώτες. Με μέσο όρο αποπληρωμής τις εξήντα ημέρες το ελληνικό </w:t>
      </w:r>
      <w:r>
        <w:rPr>
          <w:rFonts w:eastAsia="Times New Roman" w:cs="Times New Roman"/>
          <w:szCs w:val="24"/>
        </w:rPr>
        <w:t xml:space="preserve">δημόσιο </w:t>
      </w:r>
      <w:r>
        <w:rPr>
          <w:rFonts w:eastAsia="Times New Roman" w:cs="Times New Roman"/>
          <w:szCs w:val="24"/>
        </w:rPr>
        <w:t>εξ</w:t>
      </w:r>
      <w:r>
        <w:rPr>
          <w:rFonts w:eastAsia="Times New Roman" w:cs="Times New Roman"/>
          <w:szCs w:val="24"/>
        </w:rPr>
        <w:t xml:space="preserve">οφλεί, στην καλύτερη των περιπτώσεων, στον διπλάσιο χρόνο. Εδώ να συμπληρώσω ότι το ελληνικό </w:t>
      </w:r>
      <w:r>
        <w:rPr>
          <w:rFonts w:eastAsia="Times New Roman" w:cs="Times New Roman"/>
          <w:szCs w:val="24"/>
        </w:rPr>
        <w:t xml:space="preserve">δημόσιο </w:t>
      </w:r>
      <w:r>
        <w:rPr>
          <w:rFonts w:eastAsia="Times New Roman" w:cs="Times New Roman"/>
          <w:szCs w:val="24"/>
        </w:rPr>
        <w:t>οφείλει σε ιδιώτες κοντά στα 5 δισεκατομμύρια, χρήματα τα οποία δεν καταβάλλει εμπρόθεσμα και πάντα λογίζονται ως πλεόνασμα.</w:t>
      </w:r>
    </w:p>
    <w:p w14:paraId="24A42BF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Δεν θα μιλήσουμε για τους ελεύ</w:t>
      </w:r>
      <w:r>
        <w:rPr>
          <w:rFonts w:eastAsia="Times New Roman" w:cs="Times New Roman"/>
          <w:szCs w:val="24"/>
        </w:rPr>
        <w:t>θερους επαγγελματίες, γιατί γνωρίζετε την καταστροφή που έχει επέλθει, ούτε για τους αγρότες και γι’ αυτά που έχετε επιβά</w:t>
      </w:r>
      <w:r>
        <w:rPr>
          <w:rFonts w:eastAsia="Times New Roman" w:cs="Times New Roman"/>
          <w:szCs w:val="24"/>
        </w:rPr>
        <w:t>λ</w:t>
      </w:r>
      <w:r>
        <w:rPr>
          <w:rFonts w:eastAsia="Times New Roman" w:cs="Times New Roman"/>
          <w:szCs w:val="24"/>
        </w:rPr>
        <w:t>λει. Να αναφερθώ, όμως, στον κατασκευαστικό κλάδο ο οποίος προ περιόδου κρίσεως αφορούσε εξακόσιες ογδόντα επιχειρήσεις οι οποίες έχου</w:t>
      </w:r>
      <w:r>
        <w:rPr>
          <w:rFonts w:eastAsia="Times New Roman" w:cs="Times New Roman"/>
          <w:szCs w:val="24"/>
        </w:rPr>
        <w:t xml:space="preserve">ν μειωθεί κατά 40%. Η απασχόληση του εργατικού δυναμικού από τετρακόσιες χιλιάδες έχει κατέβει </w:t>
      </w:r>
      <w:r>
        <w:rPr>
          <w:rFonts w:eastAsia="Times New Roman" w:cs="Times New Roman"/>
          <w:szCs w:val="24"/>
        </w:rPr>
        <w:t xml:space="preserve">στις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εργαζόμενους και υπάρχει και μια αδυναμία παροχής κινήτρων σε νέους επιστήμονες ώστε να παραμείνουν στην Ελλάδα, να δραστηριοποιηθού</w:t>
      </w:r>
      <w:r>
        <w:rPr>
          <w:rFonts w:eastAsia="Times New Roman" w:cs="Times New Roman"/>
          <w:szCs w:val="24"/>
        </w:rPr>
        <w:t xml:space="preserve">ν επαγγελματικά και να κάνουν οικογένειες, οι οποίες θα λύνανε και το δημογραφικό και το συνταξιοδοτικό πρόβλημα στην Ελλάδα. </w:t>
      </w:r>
    </w:p>
    <w:p w14:paraId="24A42BF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Κλείνω με το εξής, κύριε Πρόεδρε. Δυστυχώς, οι μόνες επιχειρήσεις οι οποίες έχουν θετικό πρόσημο στην οικονομία και δραστηριοποιο</w:t>
      </w:r>
      <w:r>
        <w:rPr>
          <w:rFonts w:eastAsia="Times New Roman" w:cs="Times New Roman"/>
          <w:szCs w:val="24"/>
        </w:rPr>
        <w:t xml:space="preserve">ύνται εδώ στην Ελλάδα είναι αυτές των ΜΚΟ, που τα αρχικά τους σημαίνουν «Μπίζνες Καλά Οργανωμένες», στις οποίες για να μπορέσει κάποιος να απασχοληθεί απαιτούνται συγκεκριμένα δικαιολογητικά και αυτά είναι βεβαίως η συμμετοχή </w:t>
      </w:r>
      <w:r>
        <w:rPr>
          <w:rFonts w:eastAsia="Times New Roman" w:cs="Times New Roman"/>
          <w:szCs w:val="24"/>
        </w:rPr>
        <w:lastRenderedPageBreak/>
        <w:t>σε κατάληψη, η συμμετοχή σε πο</w:t>
      </w:r>
      <w:r>
        <w:rPr>
          <w:rFonts w:eastAsia="Times New Roman" w:cs="Times New Roman"/>
          <w:szCs w:val="24"/>
        </w:rPr>
        <w:t xml:space="preserve">ρείες δημοκρατικές, πιστοποιητικό ρίψης μολότοφ σε πορεία ή κλούβα Αστυνομίας και συμμετοχή σε μια τουλάχιστον παρέλαση υπερηφάνειας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w:t>
      </w:r>
    </w:p>
    <w:p w14:paraId="24A42BF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Δυστυχώς, όλα αυτά τα έχετε κάνει πράξη και οι σημερινοί συγκυβερνώντες και οι προηγούμενοι και κρίνω σκόπιμο να κ</w:t>
      </w:r>
      <w:r>
        <w:rPr>
          <w:rFonts w:eastAsia="Times New Roman" w:cs="Times New Roman"/>
          <w:szCs w:val="24"/>
        </w:rPr>
        <w:t xml:space="preserve">άνω μια αναφορά. </w:t>
      </w:r>
    </w:p>
    <w:p w14:paraId="24A42BF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Όταν μιλούσε ο ειδικός αγορητής μας στο άκουσμα της λέξης </w:t>
      </w:r>
      <w:proofErr w:type="spellStart"/>
      <w:r>
        <w:rPr>
          <w:rFonts w:eastAsia="Times New Roman" w:cs="Times New Roman"/>
          <w:szCs w:val="24"/>
        </w:rPr>
        <w:t>κλεφτο</w:t>
      </w:r>
      <w:proofErr w:type="spellEnd"/>
      <w:r>
        <w:rPr>
          <w:rFonts w:eastAsia="Times New Roman" w:cs="Times New Roman"/>
          <w:szCs w:val="24"/>
        </w:rPr>
        <w:t>-ΠΑΣΟΚ θυμήθηκα ότι η λέξη ΠΑΣΟΚ τα τελευταία χρόνια έχει γίνει σύνθετη, έχει μπει μπροστά και το «κλεφτό-», διότι ακόμα και πρώην ψηφοφόροι σας σας αποκαλούν έτσι. Εντύπωση,</w:t>
      </w:r>
      <w:r>
        <w:rPr>
          <w:rFonts w:eastAsia="Times New Roman" w:cs="Times New Roman"/>
          <w:szCs w:val="24"/>
        </w:rPr>
        <w:t xml:space="preserve"> όμως, μου έκανε ότι προχθές, παρ</w:t>
      </w:r>
      <w:r w:rsidRPr="00DA6CC0">
        <w:rPr>
          <w:rFonts w:eastAsia="Times New Roman" w:cs="Times New Roman"/>
          <w:szCs w:val="24"/>
        </w:rPr>
        <w:t xml:space="preserve">’ </w:t>
      </w:r>
      <w:r>
        <w:rPr>
          <w:rFonts w:eastAsia="Times New Roman" w:cs="Times New Roman"/>
          <w:szCs w:val="24"/>
        </w:rPr>
        <w:t xml:space="preserve">όλο που χρησιμοποιήθηκε ο ίδιος όρος, δυο εκ των Βουλευτών σας, οι οποίοι είχαν και τον λόγο προηγουμένως, γύρισε και είπε ο ένας στον άλλο: «Για σένα λέει», στο άκουσμα της λέξης </w:t>
      </w:r>
      <w:proofErr w:type="spellStart"/>
      <w:r>
        <w:rPr>
          <w:rFonts w:eastAsia="Times New Roman" w:cs="Times New Roman"/>
          <w:szCs w:val="24"/>
        </w:rPr>
        <w:t>κλεφτο</w:t>
      </w:r>
      <w:proofErr w:type="spellEnd"/>
      <w:r>
        <w:rPr>
          <w:rFonts w:eastAsia="Times New Roman" w:cs="Times New Roman"/>
          <w:szCs w:val="24"/>
        </w:rPr>
        <w:t xml:space="preserve">-ΠΑΣΟΚ. </w:t>
      </w:r>
    </w:p>
    <w:p w14:paraId="24A42BF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Δεν περιγράφω άλλο. Ο Θεός</w:t>
      </w:r>
      <w:r>
        <w:rPr>
          <w:rFonts w:eastAsia="Times New Roman" w:cs="Times New Roman"/>
          <w:szCs w:val="24"/>
        </w:rPr>
        <w:t xml:space="preserve"> να σας φωτίσει!</w:t>
      </w:r>
    </w:p>
    <w:p w14:paraId="24A42BFC" w14:textId="77777777" w:rsidR="00940AA5" w:rsidRDefault="001221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4A42BFD"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με τον κ. Κωνσταντόπουλο, Βουλευτή της Δημοκρατικής Συμπαράταξης.</w:t>
      </w:r>
    </w:p>
    <w:p w14:paraId="24A42BF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Κύριε Κωνσταντόπουλε, έχετε τον λόγο για επτά λεπτά. </w:t>
      </w:r>
    </w:p>
    <w:p w14:paraId="24A42BFF"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lastRenderedPageBreak/>
        <w:t>ΔΗΜΗΤΡΙΟΣ ΚΩΝΣΤΑΝΤΟΠΟΥΛΟ</w:t>
      </w:r>
      <w:r>
        <w:rPr>
          <w:rFonts w:eastAsia="Times New Roman" w:cs="Times New Roman"/>
          <w:b/>
          <w:szCs w:val="24"/>
        </w:rPr>
        <w:t xml:space="preserve">Σ: </w:t>
      </w:r>
      <w:r>
        <w:rPr>
          <w:rFonts w:eastAsia="Times New Roman" w:cs="Times New Roman"/>
          <w:szCs w:val="24"/>
        </w:rPr>
        <w:t>Κύριε Πρόεδρε, κυρίες και κύριοι συνάδελφοι, να θυμίσω ότι πριν από δυόμισι χρόνια η Ελλάδα ήταν μια ευρωπαϊκή χώρα, η οποία αντιμετώπιζε τη σκληρή οικονομική κρίση. Ωστόσο πάλευε με νύχια και με δόντια να βγει από αυτήν.</w:t>
      </w:r>
    </w:p>
    <w:p w14:paraId="24A42C0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Δυστυχώς, σήμερα έχει μετατραπεί σε ένα πραγματικό πειραματόζωο σε ένα είδος εργαστηρίου, όπου οτιδήποτε ακραίο, αντιλαϊκό και ακραία φιλελεύθερο βρίσκει την εφαρμογή του. </w:t>
      </w:r>
    </w:p>
    <w:p w14:paraId="24A42C0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Όλα αυτά αποτελούν, κύριοι της Κυβέρνησης, το επίτευγμά σας!</w:t>
      </w:r>
    </w:p>
    <w:p w14:paraId="24A42C0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Κύριοι της Κυβέρνησης,</w:t>
      </w:r>
      <w:r>
        <w:rPr>
          <w:rFonts w:eastAsia="Times New Roman" w:cs="Times New Roman"/>
          <w:szCs w:val="24"/>
        </w:rPr>
        <w:t xml:space="preserve"> έχετε ξεριζώσει εκ θεμελίων όλες τις δομές του κοινωνικού κράτους. Εμείς βέβαια είμαστε σήμερα εδώ για να κάνουμε τη δική μας πρόταση, μια πρόταση που έχει στόχο την ενίσχυση του κοινωνικού κράτους και της πρόνοιας.</w:t>
      </w:r>
    </w:p>
    <w:p w14:paraId="24A42C0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Αγαπητοί συνάδελφοι, ο πυρήνας και το κ</w:t>
      </w:r>
      <w:r>
        <w:rPr>
          <w:rFonts w:eastAsia="Times New Roman" w:cs="Times New Roman"/>
          <w:szCs w:val="24"/>
        </w:rPr>
        <w:t xml:space="preserve">ίνητρο της δικής μας πολιτικής πρότασης είναι η κοινωνική ευαισθησία, η προστασία των ευαίσθητων και ευπαθών μελών της ελληνικής κοινωνίας. Στόχος μας είναι η αντιμετώπιση των φαινομένων της ακραίας φτώχειας και της ανεργίας. Εμείς είμαστε εδώ και δίνουμε </w:t>
      </w:r>
      <w:r>
        <w:rPr>
          <w:rFonts w:eastAsia="Times New Roman" w:cs="Times New Roman"/>
          <w:szCs w:val="24"/>
        </w:rPr>
        <w:t>καθημερινά τη μάχη μέσα και έξω από τη Βουλή για να στηρίξουμε τις ασθενέστερες τάξεις.</w:t>
      </w:r>
    </w:p>
    <w:p w14:paraId="24A42C0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Πρέπει ωστόσο, κυρία Υπουργέ, να καταλάβετε επιτέλους ότι δημιουργείτε μία νέα γενιά νεόπτωχων στη χώρα μας και μια νεολαία που μεταναστεύει στην Ευρώπη κουνώντας το μα</w:t>
      </w:r>
      <w:r>
        <w:rPr>
          <w:rFonts w:eastAsia="Times New Roman" w:cs="Times New Roman"/>
          <w:szCs w:val="24"/>
        </w:rPr>
        <w:t xml:space="preserve">ντήλι. Προστατέψτε, λοιπόν, την κοινωνία και τους Έλληνες πολίτες, γιατί, κυρία Υπουργέ, παρά τα λεγόμενά σας δεν μας έχετε πείσει. Μόνο λόγια, ουτοπίες και εμμονές. </w:t>
      </w:r>
    </w:p>
    <w:p w14:paraId="24A42C0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σε όλους γνωστό ότι η ακραία φτώχεια συνδέεται με την</w:t>
      </w:r>
      <w:r>
        <w:rPr>
          <w:rFonts w:eastAsia="Times New Roman" w:cs="Times New Roman"/>
          <w:szCs w:val="24"/>
        </w:rPr>
        <w:t xml:space="preserve"> ανεργία, την ασθένεια, την αναπηρία, με τα ανασφάλιστα γηρατειά, με τις μονογονεϊκές οικογένειες.</w:t>
      </w:r>
    </w:p>
    <w:p w14:paraId="24A42C0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θυμίσω ότι το 2001 στην </w:t>
      </w:r>
      <w:r>
        <w:rPr>
          <w:rFonts w:eastAsia="Times New Roman" w:cs="Times New Roman"/>
          <w:szCs w:val="24"/>
        </w:rPr>
        <w:t xml:space="preserve">Αναθεώρηση </w:t>
      </w:r>
      <w:r>
        <w:rPr>
          <w:rFonts w:eastAsia="Times New Roman" w:cs="Times New Roman"/>
          <w:szCs w:val="24"/>
        </w:rPr>
        <w:t>του Συντάγματος είχαμε πει ότι δεν χρειάζεται να προσθέσουμε ειδική διάταξη για το ελάχισ</w:t>
      </w:r>
      <w:r>
        <w:rPr>
          <w:rFonts w:eastAsia="Times New Roman" w:cs="Times New Roman"/>
          <w:szCs w:val="24"/>
        </w:rPr>
        <w:t>το εγγυημένο εισόδημα, διότι όλοι συμφωνούσαμε ότι το Σύνταγμα το επιβάλλει.</w:t>
      </w:r>
    </w:p>
    <w:p w14:paraId="24A42C0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Όμως, από τότε, αγαπητοί συνάδελφοι, έχουν αλλάξει πολλά. Εμείς ως Κυβέρνηση και μέσα στον πυρήνα της κρίσης για τη στήριξη των αδυνάτων θεσμοθετήσαμε το ελάχιστο εγγυημένο εισόδη</w:t>
      </w:r>
      <w:r>
        <w:rPr>
          <w:rFonts w:eastAsia="Times New Roman" w:cs="Times New Roman"/>
          <w:szCs w:val="24"/>
        </w:rPr>
        <w:t xml:space="preserve">μα, διότι πιστεύαμε και πιστεύουμε, κυρία Υπουργέ, ότι το κοινωνικό κράτος είναι μία από τις μεγαλύτερες κατακτήσεις του ευρωπαϊκού κοινωνικού πολιτισμού. Ωστόσο, την ίδια στιγμή ως Ελλάδα κινδυνεύουμε να μείνουμε με μηδενικές </w:t>
      </w:r>
      <w:proofErr w:type="spellStart"/>
      <w:r>
        <w:rPr>
          <w:rFonts w:eastAsia="Times New Roman" w:cs="Times New Roman"/>
          <w:szCs w:val="24"/>
        </w:rPr>
        <w:t>προνοιακές</w:t>
      </w:r>
      <w:proofErr w:type="spellEnd"/>
      <w:r>
        <w:rPr>
          <w:rFonts w:eastAsia="Times New Roman" w:cs="Times New Roman"/>
          <w:szCs w:val="24"/>
        </w:rPr>
        <w:t xml:space="preserve"> δομές εξαιτίας της</w:t>
      </w:r>
      <w:r>
        <w:rPr>
          <w:rFonts w:eastAsia="Times New Roman" w:cs="Times New Roman"/>
          <w:szCs w:val="24"/>
        </w:rPr>
        <w:t xml:space="preserve"> μεγάλης ανικανότητας και του βερμπαλισμού που κάθε μέρα επιδεικνύετε. </w:t>
      </w:r>
      <w:r>
        <w:rPr>
          <w:rFonts w:eastAsia="Times New Roman" w:cs="Times New Roman"/>
          <w:szCs w:val="24"/>
        </w:rPr>
        <w:lastRenderedPageBreak/>
        <w:t>Στην πραγματικότητα, όμως, δεν μπορεί κανείς να συλλάβει την ιδέα της Ευρώπης χωρίς τις εγγυήσεις του κοινωνικού κράτους.</w:t>
      </w:r>
    </w:p>
    <w:p w14:paraId="24A42C0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όλοι γνωρίζουμε πραγματικά τις με</w:t>
      </w:r>
      <w:r>
        <w:rPr>
          <w:rFonts w:eastAsia="Times New Roman" w:cs="Times New Roman"/>
          <w:szCs w:val="24"/>
        </w:rPr>
        <w:t xml:space="preserve">γάλες ανάγκες της κοινωνίας. Ο πολίτης έχει δικαίωμα να ζητά το εγγυημένο εισόδημα και η πολιτεία φυσικά οφείλει να του το παρέχει. Αυτή είναι η λογική σειρά της κοινωνικής αλυσίδας, διότι τα μέτρα της κοινωνικής πρόνοιας δεν είναι φιλανθρωπία. Είναι άλλο </w:t>
      </w:r>
      <w:r>
        <w:rPr>
          <w:rFonts w:eastAsia="Times New Roman" w:cs="Times New Roman"/>
          <w:szCs w:val="24"/>
        </w:rPr>
        <w:t>πράγμα η φιλανθρωπία, είναι άλλο πράγμα η κοινωνική αλληλεγγύη και άλλο πράγμα το κοινωνικό κράτος, κυρία Υπουργέ.</w:t>
      </w:r>
    </w:p>
    <w:p w14:paraId="24A42C0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πρώτο είναι μια ηθική στάση απέναντι στον συνάνθρωπο και είμαστε υποχρεωμένοι να το κάνουμε πράξη.</w:t>
      </w:r>
    </w:p>
    <w:p w14:paraId="24A42C0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 δεύτερο είναι υποχρέωση αλληλεγγύης </w:t>
      </w:r>
      <w:r>
        <w:rPr>
          <w:rFonts w:eastAsia="Times New Roman" w:cs="Times New Roman"/>
          <w:szCs w:val="24"/>
        </w:rPr>
        <w:t>και αναδιανομής του κράτους δικαίου.</w:t>
      </w:r>
    </w:p>
    <w:p w14:paraId="24A42C0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Να σας θυμίσω, κυρία Υπουργέ, την ψήφιση του νομοσχεδίου με τον βαρύγδουπο τίτλο: «Αντιμετώπιση ανθρωπιστικής κρίσης». </w:t>
      </w:r>
    </w:p>
    <w:p w14:paraId="24A42C0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Σας ερωτώ, κυρία Υπουργέ: Αντιμετωπίστηκε η ανθρωπιστική κρίση; Έπαψε να υπάρχει η ανάγκη παροχής β</w:t>
      </w:r>
      <w:r>
        <w:rPr>
          <w:rFonts w:eastAsia="Times New Roman" w:cs="Times New Roman"/>
          <w:szCs w:val="24"/>
        </w:rPr>
        <w:t>οήθειας προς την κοινωνία; Περιμένω, κυρία Υπουργέ, την απάντησή σας.</w:t>
      </w:r>
    </w:p>
    <w:p w14:paraId="24A42C0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πολλά τα προβλήματα και συσσωρευμένα. Είμαστε εδώ ωστόσο να τα συζητήσουμε και να προτείνουμε φυσικά λύσεις. </w:t>
      </w:r>
      <w:r>
        <w:rPr>
          <w:rFonts w:eastAsia="Times New Roman" w:cs="Times New Roman"/>
          <w:szCs w:val="24"/>
        </w:rPr>
        <w:lastRenderedPageBreak/>
        <w:t>Στην πρότασή μας εμείς μιλάμε για οργανωμένες δομέ</w:t>
      </w:r>
      <w:r>
        <w:rPr>
          <w:rFonts w:eastAsia="Times New Roman" w:cs="Times New Roman"/>
          <w:szCs w:val="24"/>
        </w:rPr>
        <w:t>ς και δράσεις με αξιοπρέπεια, φυσικά πάντα με σεβασμό στον πολίτη. Το σχέδιό μας έχει ως βάση τη στήριξη προγραμμάτων, που οι πολιτικές σας αφήνουν να αργοσβήνουν, όπως το πρόγραμμα «Βοήθεια στο Σπίτι», η ενίσχυση των παιδικών σταθμών, η αντιμετώπιση της τ</w:t>
      </w:r>
      <w:r>
        <w:rPr>
          <w:rFonts w:eastAsia="Times New Roman" w:cs="Times New Roman"/>
          <w:szCs w:val="24"/>
        </w:rPr>
        <w:t xml:space="preserve">ραγικής κατάστασης των αστέγων. Είναι βάσεις στις οποίες εδράζεται το ελάχιστο εγγυημένο εισόδημα και η ανάγκη απόδοσής του. </w:t>
      </w:r>
    </w:p>
    <w:p w14:paraId="24A42C0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Είμαστε εδώ για να συμβάλουμε ώστε να ενσωματώσετε τις εγγυήσεις του κοινωνικού κράτους, ένα βιώσιμο επίπεδο ζωής, ένα απαραίτητο </w:t>
      </w:r>
      <w:r>
        <w:rPr>
          <w:rFonts w:eastAsia="Times New Roman" w:cs="Times New Roman"/>
          <w:szCs w:val="24"/>
        </w:rPr>
        <w:t xml:space="preserve">ασφαλιστικό σύστημα, μια πολύ συγκεκριμένη ρύθμιση, θα έλεγα, της αγοράς εργασίας και των εργασιακών δικαιωμάτων. Το ασφαλιστικό σύστημα, οι </w:t>
      </w:r>
      <w:proofErr w:type="spellStart"/>
      <w:r>
        <w:rPr>
          <w:rFonts w:eastAsia="Times New Roman" w:cs="Times New Roman"/>
          <w:szCs w:val="24"/>
        </w:rPr>
        <w:t>προνοιακοί</w:t>
      </w:r>
      <w:proofErr w:type="spellEnd"/>
      <w:r>
        <w:rPr>
          <w:rFonts w:eastAsia="Times New Roman" w:cs="Times New Roman"/>
          <w:szCs w:val="24"/>
        </w:rPr>
        <w:t xml:space="preserve"> μηχανισμοί, οι εργασιακές σχέσεις, τα μέτρα κατά της ανεργίας είναι οι βασικότεροι παράγοντες ενός </w:t>
      </w:r>
      <w:proofErr w:type="spellStart"/>
      <w:r>
        <w:rPr>
          <w:rFonts w:eastAsia="Times New Roman" w:cs="Times New Roman"/>
          <w:szCs w:val="24"/>
        </w:rPr>
        <w:t>στοχε</w:t>
      </w:r>
      <w:r>
        <w:rPr>
          <w:rFonts w:eastAsia="Times New Roman" w:cs="Times New Roman"/>
          <w:szCs w:val="24"/>
        </w:rPr>
        <w:t>υμένου</w:t>
      </w:r>
      <w:proofErr w:type="spellEnd"/>
      <w:r>
        <w:rPr>
          <w:rFonts w:eastAsia="Times New Roman" w:cs="Times New Roman"/>
          <w:szCs w:val="24"/>
        </w:rPr>
        <w:t xml:space="preserve"> κοινωνικού κράτους.</w:t>
      </w:r>
    </w:p>
    <w:p w14:paraId="24A42C0F"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κατά τη διάρκεια της δικής μας διακυβέρνησης ήλθαμε αντιμέτωποι με δύσκολες καταστάσεις, με νέες μορφές φτώχειας, με τη χώρα ένα βήμα πριν τη χρεοκοπία. Αντιμετωπίσαμε τα προβλήματα με αίσθημα ευθύνη</w:t>
      </w:r>
      <w:r>
        <w:rPr>
          <w:rFonts w:eastAsia="Times New Roman" w:cs="Times New Roman"/>
          <w:szCs w:val="24"/>
        </w:rPr>
        <w:t xml:space="preserve">ς και πατριωτικό φυσικά χρέος. </w:t>
      </w:r>
    </w:p>
    <w:p w14:paraId="24A42C10"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Κρατήσαμε τη χώρα όρθια. Δεν ρίξαμε το μπαλάκι για τα δεινά της χώρας μας στους κακούς Ευρωπαίους δανειστές και εταίρους. Κάναμε πράξη την κοινωνική πολιτική, με συσσίτια και μέριμνα για τους αστέγους, μέριμνα </w:t>
      </w:r>
      <w:r>
        <w:rPr>
          <w:rFonts w:eastAsia="Times New Roman" w:cs="Times New Roman"/>
          <w:szCs w:val="24"/>
        </w:rPr>
        <w:lastRenderedPageBreak/>
        <w:t>για τους μεταν</w:t>
      </w:r>
      <w:r>
        <w:rPr>
          <w:rFonts w:eastAsia="Times New Roman" w:cs="Times New Roman"/>
          <w:szCs w:val="24"/>
        </w:rPr>
        <w:t>άστες, υπό συνθήκες οικονομικής κρίσης, στον τομέα της υγείας που είναι ο τομέας των μεγάλων δημοσίων δαπανών.</w:t>
      </w:r>
    </w:p>
    <w:p w14:paraId="24A42C11"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Είναι δύσκολη η προσπάθεια και το κατανοούμε. Ξέρουμε, κυρία Υπουργέ, ποια είναι η πραγματικότητα και του συστήματος υγείας και του </w:t>
      </w:r>
      <w:proofErr w:type="spellStart"/>
      <w:r>
        <w:rPr>
          <w:rFonts w:eastAsia="Times New Roman" w:cs="Times New Roman"/>
          <w:szCs w:val="24"/>
        </w:rPr>
        <w:t>προνοιακού</w:t>
      </w:r>
      <w:proofErr w:type="spellEnd"/>
      <w:r>
        <w:rPr>
          <w:rFonts w:eastAsia="Times New Roman" w:cs="Times New Roman"/>
          <w:szCs w:val="24"/>
        </w:rPr>
        <w:t xml:space="preserve"> συ</w:t>
      </w:r>
      <w:r>
        <w:rPr>
          <w:rFonts w:eastAsia="Times New Roman" w:cs="Times New Roman"/>
          <w:szCs w:val="24"/>
        </w:rPr>
        <w:t xml:space="preserve">στήματος. Όμως, ουσιαστικά η αφαίμαξη των Ελλήνων πολιτών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είναι αυτή που απέδωσε το τρομερό επίτευγμα του πρωτογενούς πλεονάσματος.</w:t>
      </w:r>
    </w:p>
    <w:p w14:paraId="24A42C12"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Καιρός, λοιπόν, να αξιοποιηθεί αυτό το πρωτογενές πλεόνασμα, να αποκατασταθούν αδικίες. Γι’ αυτό σας </w:t>
      </w:r>
      <w:r>
        <w:rPr>
          <w:rFonts w:eastAsia="Times New Roman" w:cs="Times New Roman"/>
          <w:szCs w:val="24"/>
        </w:rPr>
        <w:t>προτείνουμε το 25% του πλεονάσματος να δοθεί στις ευπαθείς κοινωνικές ομάδες. Ξέρουμε ποιες είναι οι ευπαθείς κοινωνικές ομάδες. Είναι καταγεγραμμένες.</w:t>
      </w:r>
    </w:p>
    <w:p w14:paraId="24A42C13"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προνοιακό</w:t>
      </w:r>
      <w:proofErr w:type="spellEnd"/>
      <w:r>
        <w:rPr>
          <w:rFonts w:eastAsia="Times New Roman" w:cs="Times New Roman"/>
          <w:szCs w:val="24"/>
        </w:rPr>
        <w:t xml:space="preserve"> πρόβλημα, το πρόβλημα της απόλυτης φτώχειας θα το λύσουμε με την ανάπτυξη και την επανεκκίν</w:t>
      </w:r>
      <w:r>
        <w:rPr>
          <w:rFonts w:eastAsia="Times New Roman" w:cs="Times New Roman"/>
          <w:szCs w:val="24"/>
        </w:rPr>
        <w:t xml:space="preserve">ηση της οικονομίας. Η χώρα πρέπει, επιτέλους, κυρία Υπουργέ, να επιστρέψει στην κανονικότητα. Πώς; Με επενδύσεις, με ένα νέο μοντέλο ανασυγκρότησης, με τη στήριξη του πρωτογενούς τομέα, με τη στήριξη της βαριάς μας βιομηχανίας που είναι ο τουρισμός, με τη </w:t>
      </w:r>
      <w:r>
        <w:rPr>
          <w:rFonts w:eastAsia="Times New Roman" w:cs="Times New Roman"/>
          <w:szCs w:val="24"/>
        </w:rPr>
        <w:t xml:space="preserve">στήριξη της ενέργειας και της ναυτιλίας. </w:t>
      </w:r>
    </w:p>
    <w:p w14:paraId="24A42C14"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Έτσι θα δημιουργήσουμε ένα νέο παραγωγικό πλούτο, τον οποίο θα </w:t>
      </w:r>
      <w:proofErr w:type="spellStart"/>
      <w:r>
        <w:rPr>
          <w:rFonts w:eastAsia="Times New Roman" w:cs="Times New Roman"/>
          <w:szCs w:val="24"/>
        </w:rPr>
        <w:t>επαναδιανείμουμε</w:t>
      </w:r>
      <w:proofErr w:type="spellEnd"/>
      <w:r>
        <w:rPr>
          <w:rFonts w:eastAsia="Times New Roman" w:cs="Times New Roman"/>
          <w:szCs w:val="24"/>
        </w:rPr>
        <w:t xml:space="preserve"> δικαίως. Έτσι θα δημιουργήσουμε νέες θέσεις εργασίας. </w:t>
      </w:r>
      <w:r>
        <w:rPr>
          <w:rFonts w:eastAsia="Times New Roman" w:cs="Times New Roman"/>
          <w:szCs w:val="24"/>
        </w:rPr>
        <w:lastRenderedPageBreak/>
        <w:t>Έτσι θα καταπολεμήσουμε την ανεργία. Έτσι θα κρατήσουμε τα παιδιά μας στην Ελλάδ</w:t>
      </w:r>
      <w:r>
        <w:rPr>
          <w:rFonts w:eastAsia="Times New Roman" w:cs="Times New Roman"/>
          <w:szCs w:val="24"/>
        </w:rPr>
        <w:t>α. Έτσι θα οδηγήσουμε την Ελλάδα στην ευημερία και στην έξοδο από την κρίση. Έτσι θα καταπολεμήσουμε τη φτώχεια.</w:t>
      </w:r>
    </w:p>
    <w:p w14:paraId="24A42C15"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24A42C16"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Κωνσταντόπουλο.</w:t>
      </w:r>
    </w:p>
    <w:p w14:paraId="24A42C17"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κ. </w:t>
      </w:r>
      <w:r>
        <w:rPr>
          <w:rFonts w:eastAsia="Times New Roman" w:cs="Times New Roman"/>
          <w:szCs w:val="24"/>
        </w:rPr>
        <w:t>Μαντάς για δώδεκα λεπτά.</w:t>
      </w:r>
    </w:p>
    <w:p w14:paraId="24A42C18"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Κυρίες και κύριοι Βουλευτές, κυρία Υπουργέ, περίμενα πραγματικά να κάνουμε μία πιο ψύχραιμη συζήτηση, όπως αυτή που είχε γίνει σε έναν βαθμό στις </w:t>
      </w:r>
      <w:r>
        <w:rPr>
          <w:rFonts w:eastAsia="Times New Roman" w:cs="Times New Roman"/>
          <w:szCs w:val="24"/>
        </w:rPr>
        <w:t>επιτροπές</w:t>
      </w:r>
      <w:r>
        <w:rPr>
          <w:rFonts w:eastAsia="Times New Roman" w:cs="Times New Roman"/>
          <w:szCs w:val="24"/>
        </w:rPr>
        <w:t xml:space="preserve">, με αφορμή την πρόταση του ΠΑΣΟΚ. </w:t>
      </w:r>
    </w:p>
    <w:p w14:paraId="24A42C19"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Ωστόσο, θα έλεγα ότι πρά</w:t>
      </w:r>
      <w:r>
        <w:rPr>
          <w:rFonts w:eastAsia="Times New Roman" w:cs="Times New Roman"/>
          <w:szCs w:val="24"/>
        </w:rPr>
        <w:t>γματι οι συνθήκες είναι έκτακτες και πρωτόγνωρες για την ελληνική κοινωνία και την ελληνική πραγματικότητα. Ίσως, ευνοούν κάποιες φορές τους υψηλούς τόνους και την πόλωση και όχι μία ενδελεχή αποτίμηση πεπραγμένων, συνθηκών, έτσι ώστε να μπορούμε να καταλή</w:t>
      </w:r>
      <w:r>
        <w:rPr>
          <w:rFonts w:eastAsia="Times New Roman" w:cs="Times New Roman"/>
          <w:szCs w:val="24"/>
        </w:rPr>
        <w:t xml:space="preserve">ξουμε σε συμπεράσματα που θα είναι βοηθητικά για το σύνολο της ελληνικής κοινωνίας ή κυρίως για τη συντριπτική της πλειοψηφία, τον κόσμο της εργασίας, αλλά και τους ανθρώπους που έχουν επείγουσες ανάγκες οι οποίοι </w:t>
      </w:r>
      <w:r>
        <w:rPr>
          <w:rFonts w:eastAsia="Times New Roman" w:cs="Times New Roman"/>
          <w:szCs w:val="24"/>
        </w:rPr>
        <w:lastRenderedPageBreak/>
        <w:t>δυστυχώς είναι πάρα πολλοί σήμερα, όπως κα</w:t>
      </w:r>
      <w:r>
        <w:rPr>
          <w:rFonts w:eastAsia="Times New Roman" w:cs="Times New Roman"/>
          <w:szCs w:val="24"/>
        </w:rPr>
        <w:t>ι χθες, δηλαδή όλα τα χρόνια του μνημονίου. Θα έλεγα να επικεντρώσουμε εκεί τις αντιπαραθέσεις, αλλά και την προσπάθειά μας.</w:t>
      </w:r>
    </w:p>
    <w:p w14:paraId="24A42C1A"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θέλω να χρησιμοποιήσω τη φράση που χρησιμοποιεί σήμερα ο δημοσιογράφος της </w:t>
      </w:r>
      <w:r>
        <w:rPr>
          <w:rFonts w:eastAsia="Times New Roman" w:cs="Times New Roman"/>
          <w:szCs w:val="24"/>
        </w:rPr>
        <w:t xml:space="preserve">εφημερίδας </w:t>
      </w:r>
      <w:r>
        <w:rPr>
          <w:rFonts w:eastAsia="Times New Roman" w:cs="Times New Roman"/>
          <w:szCs w:val="24"/>
        </w:rPr>
        <w:t>«ΑΥΓΗ»</w:t>
      </w:r>
      <w:r>
        <w:rPr>
          <w:rFonts w:eastAsia="Times New Roman" w:cs="Times New Roman"/>
          <w:szCs w:val="24"/>
        </w:rPr>
        <w:t>, που μιλάει για ισοβίτες του θράσο</w:t>
      </w:r>
      <w:r>
        <w:rPr>
          <w:rFonts w:eastAsia="Times New Roman" w:cs="Times New Roman"/>
          <w:szCs w:val="24"/>
        </w:rPr>
        <w:t>υς. Όμως, μιλώντας κάποιες φορές για ορισμένα στελέχη του ΠΑΣΟΚ που πολύ έντονα μας κουνάνε το δάκτυλο –γιατί δεν θέλω να οδηγηθούμε σε αυτή τη συζήτηση- οφείλουμε να θυμόμαστε και διαδρομές. Εγώ δεν ταυτίζω κανέναν. Ο καθένας έχει μια διαφορετική προσωπικ</w:t>
      </w:r>
      <w:r>
        <w:rPr>
          <w:rFonts w:eastAsia="Times New Roman" w:cs="Times New Roman"/>
          <w:szCs w:val="24"/>
        </w:rPr>
        <w:t xml:space="preserve">ότητα και διαδρομή. Πρέπει όμως να είμαστε πιο προσεκτικοί. </w:t>
      </w:r>
    </w:p>
    <w:p w14:paraId="24A42C1B" w14:textId="77777777" w:rsidR="00940AA5" w:rsidRDefault="00122158">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Άκουσα κάτι που με ξένισε πραγματικά. Το άκουσα και από τον προηγούμενο ομιλητή και αν θυμάμαι καλά και από τον Κοινοβουλευτικό Εκπρόσωπο. Δεν θυμάμαι αν το άκουσα και από την κ. Γεννηματά. Αυτό </w:t>
      </w:r>
      <w:r>
        <w:rPr>
          <w:rFonts w:eastAsia="Times New Roman" w:cs="Times New Roman"/>
          <w:szCs w:val="24"/>
        </w:rPr>
        <w:t>που άκουσα ήταν η κατηγορία για ξεθεμελίωμα του κοινωνικού κράτους και κοινωνική αναλγησία.</w:t>
      </w:r>
    </w:p>
    <w:p w14:paraId="24A42C1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Αυτό είναι θράσος, για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Αυτό δεν είναι έτσι και το ξέρετε πάρα πολύ καλά. </w:t>
      </w:r>
    </w:p>
    <w:p w14:paraId="24A42C1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Θέλω να επιμείνω σε ορισμένα πράγματα, κυρίες και κύριοι Βουλευτ</w:t>
      </w:r>
      <w:r>
        <w:rPr>
          <w:rFonts w:eastAsia="Times New Roman" w:cs="Times New Roman"/>
          <w:szCs w:val="24"/>
        </w:rPr>
        <w:t xml:space="preserve">ές, για να μπορούμε να συζητάμε επί της ουσίας. Έχουμε δυο εμβληματικές ενέργειες, πραγματικές ενέργειες, αυτής της Κυβέρνησης στον τομέα του κοινωνικού κράτους. Εγώ ξεχωρίζω δυο: Το ένα είναι η καθολική κάλυψη υγείας για όλον τον πληθυσμό που υπάρχει στη </w:t>
      </w:r>
      <w:r>
        <w:rPr>
          <w:rFonts w:eastAsia="Times New Roman" w:cs="Times New Roman"/>
          <w:szCs w:val="24"/>
        </w:rPr>
        <w:t>χώρα με την ισότιμη, σ’ αυτές τις συνθήκες τις δύσκολες για το Εθνικό Σύστημα Υγείας, πρόσβαση και περίθαλψη και των ανασφάλιστων συνανθρώπων μας. Το δεύτερο είναι ότι έχουμε μια εμβληματική, επίσης, παρέμβαση για το Κοινωνικό Εισόδημα Αλληλεγγύης.</w:t>
      </w:r>
    </w:p>
    <w:p w14:paraId="24A42C1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Αυτές ε</w:t>
      </w:r>
      <w:r>
        <w:rPr>
          <w:rFonts w:eastAsia="Times New Roman" w:cs="Times New Roman"/>
          <w:szCs w:val="24"/>
        </w:rPr>
        <w:t>ίναι δυο εμβληματικές παρεμβάσεις, πάρα πολύ ουσιαστικές, πολύ συγκεκριμένες και με συγκεκριμένο αποτύπωμα. Νομίζω ότι σε αυτή τη συγκυρία να ίσως λέμε έτσι ή αλλιώς, αλλά αφήνουν πραγματικό αποτύπωμα και είναι σπουδαίες παρεμβάσεις. Με όλη την επιφύλαξη ν</w:t>
      </w:r>
      <w:r>
        <w:rPr>
          <w:rFonts w:eastAsia="Times New Roman" w:cs="Times New Roman"/>
          <w:szCs w:val="24"/>
        </w:rPr>
        <w:t>ομίζω ότι μελλοντικά η ιστορία έτσι θα τις κρίνει, όπως έκρινε ως θετικές και ουσιαστικές μεταρρυθμιστικές παρεμβάσεις τις θεσμικές παρεμβάσεις που έγιναν την περίοδο διακυβέρνησης του ΠΑΣΟΚ –και ιδίως την πρώτη περίοδο- με όποια προβλήματα μπορεί να αναπτ</w:t>
      </w:r>
      <w:r>
        <w:rPr>
          <w:rFonts w:eastAsia="Times New Roman" w:cs="Times New Roman"/>
          <w:szCs w:val="24"/>
        </w:rPr>
        <w:t>ύχθηκαν μετά. Όμως, στο χρόνο που έγιναν –και κυρίως, το λέω ξανά, το πρώτο διάστημα- ήταν εμβληματικές παρεμβάσεις, τις οποίες στήριξαν ευρύτερα οι προοδευτικές δυνάμεις. Αυτά δεν πρέπει να τα ξεχνάμε. Πρέπει να είμαστε λίγο πιο ψύχραιμοι, θα έλεγα εγώ, σ</w:t>
      </w:r>
      <w:r>
        <w:rPr>
          <w:rFonts w:eastAsia="Times New Roman" w:cs="Times New Roman"/>
          <w:szCs w:val="24"/>
        </w:rPr>
        <w:t xml:space="preserve">’ αυτές τις αποτιμήσεις. </w:t>
      </w:r>
    </w:p>
    <w:p w14:paraId="24A42C1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Με αυτήν την έννοια, θα ήθελα να πω δυο πράγματα, γιατί νομίζω ότι είναι σημαντικά και γιατί δεν έχουν ειπωθεί με κάποια μεγαλύτερη ανάλυση μέχρι τώρα. Πρώτα απ’ όλα, υπάρχει το θέμα των Κέντρων Κοινότητας. Είναι επίσης μια εμβλημ</w:t>
      </w:r>
      <w:r>
        <w:rPr>
          <w:rFonts w:eastAsia="Times New Roman" w:cs="Times New Roman"/>
          <w:szCs w:val="24"/>
        </w:rPr>
        <w:t xml:space="preserve">ατική παρέμβαση αυτής της Κυβέρνησης. Ουσιαστικά, τα Κέντρα Κοινότητας θα έλεγε </w:t>
      </w:r>
      <w:r>
        <w:rPr>
          <w:rFonts w:eastAsia="Times New Roman" w:cs="Times New Roman"/>
          <w:szCs w:val="24"/>
        </w:rPr>
        <w:t xml:space="preserve">κάποιος </w:t>
      </w:r>
      <w:r>
        <w:rPr>
          <w:rFonts w:eastAsia="Times New Roman" w:cs="Times New Roman"/>
          <w:szCs w:val="24"/>
        </w:rPr>
        <w:t xml:space="preserve">ότι είναι οι αισθητήρες του κράτους σε ένα τοπικό επίπεδο. Δηλαδή, είναι οι δομές αυτές οι οποίες συγκεντρώνουν με έναν οριζόντιο τρόπο όλες τις δυνατότητες που μπορεί </w:t>
      </w:r>
      <w:r>
        <w:rPr>
          <w:rFonts w:eastAsia="Times New Roman" w:cs="Times New Roman"/>
          <w:szCs w:val="24"/>
        </w:rPr>
        <w:t>να έχει ένας άνθρωπος που βρίσκεται σε ανάγκη και που μπορεί πάρα πολύ απλά και χωρίς κα</w:t>
      </w:r>
      <w:r>
        <w:rPr>
          <w:rFonts w:eastAsia="Times New Roman" w:cs="Times New Roman"/>
          <w:szCs w:val="24"/>
        </w:rPr>
        <w:t>μ</w:t>
      </w:r>
      <w:r>
        <w:rPr>
          <w:rFonts w:eastAsia="Times New Roman" w:cs="Times New Roman"/>
          <w:szCs w:val="24"/>
        </w:rPr>
        <w:t xml:space="preserve">μία διαμεσολάβηση –και αυτό έχει πολύ μεγάλη σημασία- να έχει πρόσβαση στα Κέντρα Κοινότητας, προκειμένου να μάθει πάρα πολλά πράγματα που αφορούν τις διαδικασίες </w:t>
      </w:r>
      <w:r>
        <w:rPr>
          <w:rFonts w:eastAsia="Times New Roman" w:cs="Times New Roman"/>
          <w:szCs w:val="24"/>
        </w:rPr>
        <w:t>παροχής κοινωνικής προστασίας, αλλά βεβαίως να μπορεί να έχει και άμεση πρόσβαση σ’ όλες αυτές τις υπηρεσίες.</w:t>
      </w:r>
    </w:p>
    <w:p w14:paraId="24A42C2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Αυτό είναι πάρα πολύ κρίσιμο θέμα, διότι η άμεση πρόσβαση, η πρόσβαση χωρίς διαμεσολάβηση, χτυπά θεσμικά στην ουσία του αυτό που γνωρίσαμε ως πελα</w:t>
      </w:r>
      <w:r>
        <w:rPr>
          <w:rFonts w:eastAsia="Times New Roman" w:cs="Times New Roman"/>
          <w:szCs w:val="24"/>
        </w:rPr>
        <w:t xml:space="preserve">τειακό κράτος. Θα έλεγα, μάλιστα –για να κάνω και μια αναφορά σε αυτό- ότι οι θεσμοί που οργάνωσε το ΠΑΣΟΚ από ένα σημείο και μετά δηλητηριάστηκαν, δυστυχώς, από το πελατειακό κράτος. Αυτό το γνωρίζουμε ιστορικά και βιωματικά, θα έλεγα. </w:t>
      </w:r>
    </w:p>
    <w:p w14:paraId="24A42C2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Συνεπώς, τα διακόσ</w:t>
      </w:r>
      <w:r>
        <w:rPr>
          <w:rFonts w:eastAsia="Times New Roman" w:cs="Times New Roman"/>
          <w:szCs w:val="24"/>
        </w:rPr>
        <w:t>ια πενήντα τέσσερα Κέντρα Κοινότητας σε ισάριθμους δήμους και η πρόσληψη επτακοσίων εξειδικευμένων ατόμων με διαδικασίες ΑΣΕΠ θα δώσουν σ’ αυτούς τους τοπικούς αισθητήρες αυτή τη δυνατότητα. Επίσης, θα δώσουν στους πολίτες τη δυνατότητα πρόσβασης σε όλες τ</w:t>
      </w:r>
      <w:r>
        <w:rPr>
          <w:rFonts w:eastAsia="Times New Roman" w:cs="Times New Roman"/>
          <w:szCs w:val="24"/>
        </w:rPr>
        <w:t xml:space="preserve">ις υπηρεσίες, με όλες τις πληροφορίες που είναι αναγκαίες για να τις πάρουν, εφόσον τις έχουν ανάγκη. Αυτό είναι το πρώτο θέμα που ήθελα να πω. </w:t>
      </w:r>
    </w:p>
    <w:p w14:paraId="24A42C2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Το δεύτερο που θα ήθελα να πω, επειδή ειπώθηκε έτσι με μία μονοκονδυλιά, θα έλεγα αβάσιμη, από την Πρόεδρο του </w:t>
      </w:r>
      <w:r>
        <w:rPr>
          <w:rFonts w:eastAsia="Times New Roman" w:cs="Times New Roman"/>
          <w:szCs w:val="24"/>
        </w:rPr>
        <w:t>ΠΑΣΟΚ ότι τα αντίμετρα ήταν φούσκα</w:t>
      </w:r>
      <w:r>
        <w:rPr>
          <w:rFonts w:eastAsia="Times New Roman" w:cs="Times New Roman"/>
          <w:szCs w:val="24"/>
        </w:rPr>
        <w:t>,</w:t>
      </w:r>
      <w:r>
        <w:rPr>
          <w:rFonts w:eastAsia="Times New Roman" w:cs="Times New Roman"/>
          <w:szCs w:val="24"/>
        </w:rPr>
        <w:t xml:space="preserve"> που έσκασε, θα ήθελα να τα ξαναθυμίσω, για να τα ακούσ</w:t>
      </w:r>
      <w:r>
        <w:rPr>
          <w:rFonts w:eastAsia="Times New Roman" w:cs="Times New Roman"/>
          <w:szCs w:val="24"/>
        </w:rPr>
        <w:t xml:space="preserve">ουμε και </w:t>
      </w:r>
      <w:r>
        <w:rPr>
          <w:rFonts w:eastAsia="Times New Roman" w:cs="Times New Roman"/>
          <w:szCs w:val="24"/>
        </w:rPr>
        <w:t xml:space="preserve">εδώ </w:t>
      </w:r>
      <w:r>
        <w:rPr>
          <w:rFonts w:eastAsia="Times New Roman" w:cs="Times New Roman"/>
          <w:szCs w:val="24"/>
        </w:rPr>
        <w:t>στην</w:t>
      </w:r>
      <w:r>
        <w:rPr>
          <w:rFonts w:eastAsia="Times New Roman" w:cs="Times New Roman"/>
          <w:szCs w:val="24"/>
        </w:rPr>
        <w:t xml:space="preserve"> Εθνική Αντιπροσωπεία και να τα ακούσει και ο ελληνικός λαός. </w:t>
      </w:r>
    </w:p>
    <w:p w14:paraId="24A42C2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αναφερθώ μόνο στα αντισταθμιστικά μέτρα που αφορούν το Υπουργείο Εργασίας, Κοινωνικ</w:t>
      </w:r>
      <w:r>
        <w:rPr>
          <w:rFonts w:eastAsia="Times New Roman" w:cs="Times New Roman"/>
          <w:szCs w:val="24"/>
        </w:rPr>
        <w:t>ής Ασφάλισης και Κοινωνικής Αλληλεγγύης. Επισημαίνω εδώ ότι η προϋπόθεση, βεβαίως, να ισχύσουν αυτά τα αντισταθμιστικά μέτρα είναι να είμαστε μέσα στους στόχους</w:t>
      </w:r>
      <w:r>
        <w:rPr>
          <w:rFonts w:eastAsia="Times New Roman" w:cs="Times New Roman"/>
          <w:szCs w:val="24"/>
        </w:rPr>
        <w:t>,</w:t>
      </w:r>
      <w:r>
        <w:rPr>
          <w:rFonts w:eastAsia="Times New Roman" w:cs="Times New Roman"/>
          <w:szCs w:val="24"/>
        </w:rPr>
        <w:t xml:space="preserve"> με βάση αυτά που έχουμε πει, δηλαδή 3,5% πρωτογενές πλεόνασμα. </w:t>
      </w:r>
    </w:p>
    <w:p w14:paraId="24A42C2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Είναι, λοιπόν, η επιδότηση ενοικίου 600.000.000 ευρώ. Σε σύνολο </w:t>
      </w:r>
      <w:r>
        <w:rPr>
          <w:rFonts w:eastAsia="Times New Roman" w:cs="Times New Roman"/>
          <w:szCs w:val="24"/>
        </w:rPr>
        <w:t>ενός εκατομμυρίου</w:t>
      </w:r>
      <w:r>
        <w:rPr>
          <w:rFonts w:eastAsia="Times New Roman" w:cs="Times New Roman"/>
          <w:szCs w:val="24"/>
        </w:rPr>
        <w:t xml:space="preserve"> νοικοκυριών, οι ωφελούμενοι θα είναι 600.000</w:t>
      </w:r>
      <w:r>
        <w:rPr>
          <w:rFonts w:eastAsia="Times New Roman" w:cs="Times New Roman"/>
          <w:szCs w:val="24"/>
        </w:rPr>
        <w:t xml:space="preserve"> -</w:t>
      </w:r>
      <w:r>
        <w:rPr>
          <w:rFonts w:eastAsia="Times New Roman" w:cs="Times New Roman"/>
          <w:szCs w:val="24"/>
        </w:rPr>
        <w:t>το 60% του ποσοστού των νοικοκυριών που ωφελούνται με αυτό το επίδομα</w:t>
      </w:r>
      <w:r>
        <w:rPr>
          <w:rFonts w:eastAsia="Times New Roman" w:cs="Times New Roman"/>
          <w:szCs w:val="24"/>
        </w:rPr>
        <w:t>-</w:t>
      </w:r>
      <w:r>
        <w:rPr>
          <w:rFonts w:eastAsia="Times New Roman" w:cs="Times New Roman"/>
          <w:szCs w:val="24"/>
        </w:rPr>
        <w:t xml:space="preserve"> που αφορά ανθρώπους που νοικιάζουν σπίτι ή έχουν δάνειο π</w:t>
      </w:r>
      <w:r>
        <w:rPr>
          <w:rFonts w:eastAsia="Times New Roman" w:cs="Times New Roman"/>
          <w:szCs w:val="24"/>
        </w:rPr>
        <w:t>ρώτης κατοικίας και το μέγιστο ποσό επιδόματος είναι 150 ευρώ το μήνα και έως 1.700 ευρώ ανά έτος.</w:t>
      </w:r>
    </w:p>
    <w:p w14:paraId="24A42C2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Στα φάρμακα</w:t>
      </w:r>
      <w:r>
        <w:rPr>
          <w:rFonts w:eastAsia="Times New Roman" w:cs="Times New Roman"/>
          <w:szCs w:val="24"/>
        </w:rPr>
        <w:t>,</w:t>
      </w:r>
      <w:r>
        <w:rPr>
          <w:rFonts w:eastAsia="Times New Roman" w:cs="Times New Roman"/>
          <w:szCs w:val="24"/>
        </w:rPr>
        <w:t xml:space="preserve"> σε ατομικό μηνιαίο εισόδημα έως 700 ευρώ, που είναι το 60% περίπου του συνόλου των πολιτών, η συμμετοχή θα είναι μηδενική. Από 701 έως 1.200 ευρ</w:t>
      </w:r>
      <w:r>
        <w:rPr>
          <w:rFonts w:eastAsia="Times New Roman" w:cs="Times New Roman"/>
          <w:szCs w:val="24"/>
        </w:rPr>
        <w:t>ώ ατομικό εισόδημα η συμμετοχή στη φαρμακευτική δαπάνη θα μειωθεί κατά 50%. Δηλαδή, ένα μεγάλο ποσοστό του ελληνικού πληθυσμού, κοντά στο 80%, ωφελούνται από τα μέτρα για τα φάρμακα</w:t>
      </w:r>
      <w:r>
        <w:rPr>
          <w:rFonts w:eastAsia="Times New Roman" w:cs="Times New Roman"/>
          <w:szCs w:val="24"/>
        </w:rPr>
        <w:t>,</w:t>
      </w:r>
      <w:r>
        <w:rPr>
          <w:rFonts w:eastAsia="Times New Roman" w:cs="Times New Roman"/>
          <w:szCs w:val="24"/>
        </w:rPr>
        <w:t xml:space="preserve"> που υπολογίζονται στο ποσό των 240.000.000 ευρώ. </w:t>
      </w:r>
    </w:p>
    <w:p w14:paraId="24A42C2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Οι βρεφονηπιακοί σταθμο</w:t>
      </w:r>
      <w:r>
        <w:rPr>
          <w:rFonts w:eastAsia="Times New Roman" w:cs="Times New Roman"/>
          <w:szCs w:val="24"/>
        </w:rPr>
        <w:t xml:space="preserve">ί, 140.000.000 ευρώ. Οι ωφελούμενοι θα φθάσουν το 2017 </w:t>
      </w:r>
      <w:r>
        <w:rPr>
          <w:rFonts w:eastAsia="Times New Roman" w:cs="Times New Roman"/>
          <w:szCs w:val="24"/>
        </w:rPr>
        <w:t>τις ενενήντα χιλιάδες</w:t>
      </w:r>
      <w:r>
        <w:rPr>
          <w:rFonts w:eastAsia="Times New Roman" w:cs="Times New Roman"/>
          <w:szCs w:val="24"/>
        </w:rPr>
        <w:t xml:space="preserve">, το 2019 τις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w:t>
      </w:r>
      <w:r>
        <w:rPr>
          <w:rFonts w:eastAsia="Times New Roman" w:cs="Times New Roman"/>
          <w:szCs w:val="24"/>
        </w:rPr>
        <w:t xml:space="preserve"> και το 2020 τις </w:t>
      </w:r>
      <w:proofErr w:type="spellStart"/>
      <w:r>
        <w:rPr>
          <w:rFonts w:eastAsia="Times New Roman" w:cs="Times New Roman"/>
          <w:szCs w:val="24"/>
        </w:rPr>
        <w:t>εκατόν</w:t>
      </w:r>
      <w:proofErr w:type="spellEnd"/>
      <w:r>
        <w:rPr>
          <w:rFonts w:eastAsia="Times New Roman" w:cs="Times New Roman"/>
          <w:szCs w:val="24"/>
        </w:rPr>
        <w:t xml:space="preserve"> τριάντα πέντε χιλιάδες</w:t>
      </w:r>
      <w:r>
        <w:rPr>
          <w:rFonts w:eastAsia="Times New Roman" w:cs="Times New Roman"/>
          <w:szCs w:val="24"/>
        </w:rPr>
        <w:t xml:space="preserve">. Θα έχουμε, δηλαδή, μία αύξηση ποσοστού 50% μέχρι το 2020. </w:t>
      </w:r>
    </w:p>
    <w:p w14:paraId="24A42C2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Τα σχολικά γεύματα –το είπε και η Υπο</w:t>
      </w:r>
      <w:r>
        <w:rPr>
          <w:rFonts w:eastAsia="Times New Roman" w:cs="Times New Roman"/>
          <w:szCs w:val="24"/>
        </w:rPr>
        <w:t xml:space="preserve">υργός- θα φθάσουν στο μισό εκατομμύριο </w:t>
      </w:r>
      <w:r>
        <w:rPr>
          <w:rFonts w:eastAsia="Times New Roman" w:cs="Times New Roman"/>
          <w:szCs w:val="24"/>
        </w:rPr>
        <w:t xml:space="preserve">σε </w:t>
      </w:r>
      <w:r>
        <w:rPr>
          <w:rFonts w:eastAsia="Times New Roman" w:cs="Times New Roman"/>
          <w:szCs w:val="24"/>
        </w:rPr>
        <w:t xml:space="preserve">μαθητές δημοτικού και γυμνασίου, το 50% δηλαδή περίπου των μαθητών δημοτικού και γυμνασίου. Και το κυριότερο </w:t>
      </w:r>
      <w:r>
        <w:rPr>
          <w:rFonts w:eastAsia="Times New Roman" w:cs="Times New Roman"/>
          <w:szCs w:val="24"/>
        </w:rPr>
        <w:t>-</w:t>
      </w:r>
      <w:r>
        <w:rPr>
          <w:rFonts w:eastAsia="Times New Roman" w:cs="Times New Roman"/>
          <w:szCs w:val="24"/>
        </w:rPr>
        <w:t>νομίζω ότι αυτό έχει πολύ μεγάλη σημασία να το τονίζουμε- έχουν τη δυνατότητα –εγώ δεν λέω ότι από την π</w:t>
      </w:r>
      <w:r>
        <w:rPr>
          <w:rFonts w:eastAsia="Times New Roman" w:cs="Times New Roman"/>
          <w:szCs w:val="24"/>
        </w:rPr>
        <w:t xml:space="preserve">ρώτη στιγμή μπορούμε να το πετύχουμε αυτό- να εισάγουμε ένα νέο τρόπο στη διατροφή των παιδιών, διότι, όπως πολύ καλά γνωρίζουμε, το πρόβλημα της παιδικής παχυσαρκίας είναι ένα από τα πολύ κρίσιμα προβλήματα δημόσιας υγείας που έχει η χώρα μας. </w:t>
      </w:r>
    </w:p>
    <w:p w14:paraId="24A42C2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 xml:space="preserve">ο αυτό κτυπάει προειδοποιητικά το κουδούνι λήξεως του χρόνου ομιλίας του κυρίου Βουλευτή) </w:t>
      </w:r>
    </w:p>
    <w:p w14:paraId="24A42C2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επίσης -</w:t>
      </w:r>
      <w:r>
        <w:rPr>
          <w:rFonts w:eastAsia="Times New Roman" w:cs="Times New Roman"/>
          <w:szCs w:val="24"/>
        </w:rPr>
        <w:t>τελειώνω σιγά-σιγά, κύριε Πρόεδρε</w:t>
      </w:r>
      <w:r>
        <w:rPr>
          <w:rFonts w:eastAsia="Times New Roman" w:cs="Times New Roman"/>
          <w:szCs w:val="24"/>
        </w:rPr>
        <w:t>-</w:t>
      </w:r>
      <w:r>
        <w:rPr>
          <w:rFonts w:eastAsia="Times New Roman" w:cs="Times New Roman"/>
          <w:szCs w:val="24"/>
        </w:rPr>
        <w:t xml:space="preserve"> το οικογενειακό επίδομα 260.000.000 ευρώ, όπου θα έχουμε αύξηση στα επιδόματα των τέκνων για το πρώτο παιδί από 40 ευρώ στ</w:t>
      </w:r>
      <w:r>
        <w:rPr>
          <w:rFonts w:eastAsia="Times New Roman" w:cs="Times New Roman"/>
          <w:szCs w:val="24"/>
        </w:rPr>
        <w:t>α 60 ευρώ και για το δεύτερο παιδί από 54 ευρώ σε 100 ευρώ το μήνα. Είναι μία πολύ σημαντική αύξηση</w:t>
      </w:r>
      <w:r>
        <w:rPr>
          <w:rFonts w:eastAsia="Times New Roman" w:cs="Times New Roman"/>
          <w:szCs w:val="24"/>
        </w:rPr>
        <w:t>,</w:t>
      </w:r>
      <w:r>
        <w:rPr>
          <w:rFonts w:eastAsia="Times New Roman" w:cs="Times New Roman"/>
          <w:szCs w:val="24"/>
        </w:rPr>
        <w:t xml:space="preserve"> που νομίζω ότι, για ανθρώπους που θέλουν να ξεκινήσουν οικογένεια και για ανθρώπους που έχουν οικογένειες και παιδιά, είναι πάρα πολύ σημαντικό μέτρο. </w:t>
      </w:r>
    </w:p>
    <w:p w14:paraId="24A42C2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τέλος, ξαναλέω αυτά είναι τα αντίμετρα</w:t>
      </w:r>
      <w:r>
        <w:rPr>
          <w:rFonts w:eastAsia="Times New Roman" w:cs="Times New Roman"/>
          <w:szCs w:val="24"/>
        </w:rPr>
        <w:t>,</w:t>
      </w:r>
      <w:r>
        <w:rPr>
          <w:rFonts w:eastAsia="Times New Roman" w:cs="Times New Roman"/>
          <w:szCs w:val="24"/>
        </w:rPr>
        <w:t xml:space="preserve"> που αφορούν το συγκεκριμένο Υπουργείο, είναι οι νέες θέσεις εργασίας, 260.000.000 ευρώ, τριάντα χιλιάδες θέσεις εργασίας, στον ιδιωτικό και στο δημόσιο τομέα.</w:t>
      </w:r>
    </w:p>
    <w:p w14:paraId="24A42C2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Αυτά, λοιπόν, όχι μόνο δεν είναι τίποτε, όχι μονό δεν εί</w:t>
      </w:r>
      <w:r>
        <w:rPr>
          <w:rFonts w:eastAsia="Times New Roman" w:cs="Times New Roman"/>
          <w:szCs w:val="24"/>
        </w:rPr>
        <w:t xml:space="preserve">ναι φούσκα, αλλά νομίζω δημιουργούν ένα νέο τρόπο στην προσέγγιση του κοινωνικού κράτους, δημιουργούν οπωσδήποτε νέες δομές και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είναι πάρα πολύ σημαντικό –και εκεί δίνουμε εμείς την έμφαση και εκεί, εάν θέλετε, είναι οι διαφορές μας και με τη Νέα Δημοκρατία- την έμφαση στο συλλογικό, στις δομές, σε αυτό δηλαδή που μπορεί, στη μεγάλη κοινωνική πλειοψηφία να δώσει, όχι μόνο ανακούφι</w:t>
      </w:r>
      <w:r>
        <w:rPr>
          <w:rFonts w:eastAsia="Times New Roman" w:cs="Times New Roman"/>
          <w:szCs w:val="24"/>
        </w:rPr>
        <w:t xml:space="preserve">ση και προστασία, αλλά και μία προοπτική εγκαθίδρυσης πραγματικά ενός κοινωνικού κράτους. </w:t>
      </w:r>
    </w:p>
    <w:p w14:paraId="24A42C2C" w14:textId="77777777" w:rsidR="00940AA5" w:rsidRDefault="0012215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4A42C2D" w14:textId="77777777" w:rsidR="00940AA5" w:rsidRDefault="00122158">
      <w:pPr>
        <w:spacing w:line="600" w:lineRule="auto"/>
        <w:ind w:firstLine="720"/>
        <w:jc w:val="both"/>
        <w:rPr>
          <w:rFonts w:eastAsia="Times New Roman"/>
          <w:szCs w:val="24"/>
        </w:rPr>
      </w:pPr>
      <w:r>
        <w:rPr>
          <w:rFonts w:eastAsia="Times New Roman"/>
          <w:szCs w:val="24"/>
        </w:rPr>
        <w:lastRenderedPageBreak/>
        <w:t xml:space="preserve">Και μία τελευταία λέξη, αν μου επιτρέπετε, κύριε Πρόεδρε, ένα λεπτό. Έχουμε πάρα </w:t>
      </w:r>
      <w:r>
        <w:rPr>
          <w:rFonts w:eastAsia="Times New Roman"/>
          <w:szCs w:val="24"/>
        </w:rPr>
        <w:t xml:space="preserve">πολλές δηλώσεις που γίνονται τις τελευταίες ώρες, σε σχέση με τη διαπραγμάτευση και την εξέλιξή της. </w:t>
      </w:r>
    </w:p>
    <w:p w14:paraId="24A42C2E" w14:textId="77777777" w:rsidR="00940AA5" w:rsidRDefault="00122158">
      <w:pPr>
        <w:spacing w:line="600" w:lineRule="auto"/>
        <w:ind w:firstLine="720"/>
        <w:jc w:val="both"/>
        <w:rPr>
          <w:rFonts w:eastAsia="Times New Roman"/>
          <w:szCs w:val="24"/>
        </w:rPr>
      </w:pPr>
      <w:r>
        <w:rPr>
          <w:rFonts w:eastAsia="Times New Roman"/>
          <w:szCs w:val="24"/>
        </w:rPr>
        <w:t>Νομίζω, κυρίες και κύριοι Βουλευτές, ότι μπορούμε να πούμε πλέον –και θέλω να το πω στην Εθνική Αντιπροσωπεία- πως με τη στρατηγική που έχει ακολουθήσει η</w:t>
      </w:r>
      <w:r>
        <w:rPr>
          <w:rFonts w:eastAsia="Times New Roman"/>
          <w:szCs w:val="24"/>
        </w:rPr>
        <w:t xml:space="preserve"> ελληνική Κυβέρνηση, η οποία βεβαίως θα κριθεί -και θα κριθεί με ένα βάθος ιστορικό, φαντάζομαι, γιατί πρέπει να κριθεί ψύχραιμα σε αυτές τις συνθήκες- διαμορφώνονται οι συνθήκες </w:t>
      </w:r>
      <w:r>
        <w:rPr>
          <w:rFonts w:eastAsia="Times New Roman"/>
          <w:szCs w:val="24"/>
        </w:rPr>
        <w:t xml:space="preserve">για </w:t>
      </w:r>
      <w:r>
        <w:rPr>
          <w:rFonts w:eastAsia="Times New Roman"/>
          <w:szCs w:val="24"/>
        </w:rPr>
        <w:t xml:space="preserve">να φτάσουμε σε ένα θετικό αποτέλεσμα πολύ σύντομα. Εννοώ το </w:t>
      </w:r>
      <w:proofErr w:type="spellStart"/>
      <w:r>
        <w:rPr>
          <w:rFonts w:eastAsia="Times New Roman"/>
          <w:szCs w:val="24"/>
          <w:lang w:val="en-US"/>
        </w:rPr>
        <w:t>Eurogroup</w:t>
      </w:r>
      <w:proofErr w:type="spellEnd"/>
      <w:r>
        <w:rPr>
          <w:rFonts w:eastAsia="Times New Roman"/>
          <w:szCs w:val="24"/>
        </w:rPr>
        <w:t xml:space="preserve"> της</w:t>
      </w:r>
      <w:r>
        <w:rPr>
          <w:rFonts w:eastAsia="Times New Roman"/>
          <w:szCs w:val="24"/>
        </w:rPr>
        <w:t xml:space="preserve"> 15</w:t>
      </w:r>
      <w:r>
        <w:rPr>
          <w:rFonts w:eastAsia="Times New Roman"/>
          <w:szCs w:val="24"/>
          <w:vertAlign w:val="superscript"/>
        </w:rPr>
        <w:t>ης</w:t>
      </w:r>
      <w:r>
        <w:rPr>
          <w:rFonts w:eastAsia="Times New Roman"/>
          <w:szCs w:val="24"/>
        </w:rPr>
        <w:t xml:space="preserve"> Ιούνη. </w:t>
      </w:r>
    </w:p>
    <w:p w14:paraId="24A42C2F" w14:textId="77777777" w:rsidR="00940AA5" w:rsidRDefault="00122158">
      <w:pPr>
        <w:spacing w:line="600" w:lineRule="auto"/>
        <w:ind w:firstLine="720"/>
        <w:jc w:val="both"/>
        <w:rPr>
          <w:rFonts w:eastAsia="Times New Roman"/>
          <w:szCs w:val="24"/>
        </w:rPr>
      </w:pPr>
      <w:r>
        <w:rPr>
          <w:rFonts w:eastAsia="Times New Roman"/>
          <w:szCs w:val="24"/>
        </w:rPr>
        <w:t>Η χώρα δείχνει πραγματικά</w:t>
      </w:r>
      <w:r>
        <w:rPr>
          <w:rFonts w:eastAsia="Times New Roman"/>
          <w:szCs w:val="24"/>
        </w:rPr>
        <w:t>,</w:t>
      </w:r>
      <w:r>
        <w:rPr>
          <w:rFonts w:eastAsia="Times New Roman"/>
          <w:szCs w:val="24"/>
        </w:rPr>
        <w:t xml:space="preserve"> ότι έχει δυνατότητες, και η οικονομία της και η κοινωνία της, να φύγει από αυτήν τη μέγγενη, να μπει σε έναν καθαρό δρόμο, όσο γίνεται να είναι καθαρός σε αυτές τις συνθήκες ρευστότητας. Να μπορέσουμε αυτές τις ενδε</w:t>
      </w:r>
      <w:r>
        <w:rPr>
          <w:rFonts w:eastAsia="Times New Roman"/>
          <w:szCs w:val="24"/>
        </w:rPr>
        <w:t>ίξεις που δείχνει η ελληνική οικονομία ήδη το τελευταίο χρονικό διάστημα και στα νούμερα της απασχόλησης και στα θέματα της προόδου</w:t>
      </w:r>
      <w:r>
        <w:rPr>
          <w:rFonts w:eastAsia="Times New Roman"/>
          <w:szCs w:val="24"/>
        </w:rPr>
        <w:t>,</w:t>
      </w:r>
      <w:r>
        <w:rPr>
          <w:rFonts w:eastAsia="Times New Roman"/>
          <w:szCs w:val="24"/>
        </w:rPr>
        <w:t xml:space="preserve"> που υπάρχει και στη βιομηχανική παραγωγή και στον τομέα των εξαγωγών κ.λπ. να τις αξιοποιήσουμε με έναν συστηματικό τρόπο, </w:t>
      </w:r>
      <w:r>
        <w:rPr>
          <w:rFonts w:eastAsia="Times New Roman"/>
          <w:szCs w:val="24"/>
        </w:rPr>
        <w:t>θα έλεγα εγώ, και όλα αυτά τα πλεονεκτήματα της χώρας, για να φύγουμε από αυτήν τη μέγγενη της λιτότητας, που όσο θα υπάρχει και όσο θα συνεχίζει να υπάρχει, βεβαίως θα πιέζει και θα συμπιέζει οποιαδήποτε προσπάθεια κάνουμε και στο επίπεδο κοινωνικού κράτο</w:t>
      </w:r>
      <w:r>
        <w:rPr>
          <w:rFonts w:eastAsia="Times New Roman"/>
          <w:szCs w:val="24"/>
        </w:rPr>
        <w:t>υς.</w:t>
      </w:r>
    </w:p>
    <w:p w14:paraId="24A42C30" w14:textId="77777777" w:rsidR="00940AA5" w:rsidRDefault="00122158">
      <w:pPr>
        <w:spacing w:line="600" w:lineRule="auto"/>
        <w:ind w:firstLine="720"/>
        <w:jc w:val="both"/>
        <w:rPr>
          <w:rFonts w:eastAsia="Times New Roman"/>
          <w:szCs w:val="24"/>
        </w:rPr>
      </w:pPr>
      <w:r>
        <w:rPr>
          <w:rFonts w:eastAsia="Times New Roman"/>
          <w:szCs w:val="24"/>
        </w:rPr>
        <w:lastRenderedPageBreak/>
        <w:t>Η μόνη εξαίρεση, δυστυχώς, για μια ακόμη φορά σε αυτήν την προοπτική, πιο θορυβώδης θα έλεγα εξέλιξη, είναι οι δηλώσεις του κυρίου Αντιπροέδρου της Νέας Δημοκρατίας, ο οποίος ούτε λίγο ούτε πολύ</w:t>
      </w:r>
      <w:r>
        <w:rPr>
          <w:rFonts w:eastAsia="Times New Roman"/>
          <w:szCs w:val="24"/>
        </w:rPr>
        <w:t>,</w:t>
      </w:r>
      <w:r>
        <w:rPr>
          <w:rFonts w:eastAsia="Times New Roman"/>
          <w:szCs w:val="24"/>
        </w:rPr>
        <w:t xml:space="preserve"> μας είπε ότι αυτό που έκανε τη Γερμανία να σκληρύνει</w:t>
      </w:r>
      <w:r>
        <w:rPr>
          <w:rFonts w:eastAsia="Times New Roman"/>
          <w:szCs w:val="24"/>
        </w:rPr>
        <w:t>,</w:t>
      </w:r>
      <w:r>
        <w:rPr>
          <w:rFonts w:eastAsia="Times New Roman"/>
          <w:szCs w:val="24"/>
        </w:rPr>
        <w:t xml:space="preserve"> ήτ</w:t>
      </w:r>
      <w:r>
        <w:rPr>
          <w:rFonts w:eastAsia="Times New Roman"/>
          <w:szCs w:val="24"/>
        </w:rPr>
        <w:t>αν οι δηλώσεις του Τσίπρα ότι δεν θα εφαρμοστούν τα μέτρα, αν δεν υπάρξει λύση για το χρέος. Δηλαδή, με λίγα λόγια «βάστα, Σόιμπλε». Λυπάμαι για μια ακόμη φορά.</w:t>
      </w:r>
    </w:p>
    <w:p w14:paraId="24A42C31" w14:textId="77777777" w:rsidR="00940AA5" w:rsidRDefault="00122158">
      <w:pPr>
        <w:spacing w:line="600" w:lineRule="auto"/>
        <w:ind w:firstLine="720"/>
        <w:jc w:val="both"/>
        <w:rPr>
          <w:rFonts w:eastAsia="Times New Roman"/>
          <w:szCs w:val="24"/>
        </w:rPr>
      </w:pPr>
      <w:r>
        <w:rPr>
          <w:rFonts w:eastAsia="Times New Roman"/>
          <w:szCs w:val="24"/>
        </w:rPr>
        <w:t>Ευχαριστώ πολύ.</w:t>
      </w:r>
    </w:p>
    <w:p w14:paraId="24A42C32" w14:textId="77777777" w:rsidR="00940AA5" w:rsidRDefault="0012215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Κοινοβουλευτικό Εκπρόσωπο το</w:t>
      </w:r>
      <w:r>
        <w:rPr>
          <w:rFonts w:eastAsia="Times New Roman"/>
          <w:szCs w:val="24"/>
        </w:rPr>
        <w:t>υ ΣΥΡΙΖΑ κ. Χρήστο Μαντά.</w:t>
      </w:r>
    </w:p>
    <w:p w14:paraId="24A42C33" w14:textId="77777777" w:rsidR="00940AA5" w:rsidRDefault="00122158">
      <w:pPr>
        <w:spacing w:line="600" w:lineRule="auto"/>
        <w:ind w:firstLine="720"/>
        <w:jc w:val="both"/>
        <w:rPr>
          <w:rFonts w:eastAsia="Times New Roman"/>
          <w:szCs w:val="24"/>
        </w:rPr>
      </w:pPr>
      <w:r>
        <w:rPr>
          <w:rFonts w:eastAsia="Times New Roman"/>
          <w:szCs w:val="24"/>
        </w:rPr>
        <w:t>Τον λόγο έχει ο Βουλευτής της Δημοκρατικής Συμπαράταξης και Αντιπρόεδρος της Βουλής κ. Δημήτρης Κρεμαστινός.</w:t>
      </w:r>
    </w:p>
    <w:p w14:paraId="24A42C34" w14:textId="77777777" w:rsidR="00940AA5" w:rsidRDefault="00122158">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Κρεμαστινέ</w:t>
      </w:r>
      <w:proofErr w:type="spellEnd"/>
      <w:r>
        <w:rPr>
          <w:rFonts w:eastAsia="Times New Roman"/>
          <w:szCs w:val="24"/>
        </w:rPr>
        <w:t>, έχετε τον λόγο.</w:t>
      </w:r>
    </w:p>
    <w:p w14:paraId="24A42C35" w14:textId="77777777" w:rsidR="00940AA5" w:rsidRDefault="00122158">
      <w:pPr>
        <w:spacing w:line="600" w:lineRule="auto"/>
        <w:ind w:firstLine="720"/>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Κύριε Πρόεδρε, έχουν σχεδόν</w:t>
      </w:r>
      <w:r>
        <w:rPr>
          <w:rFonts w:eastAsia="Times New Roman"/>
          <w:szCs w:val="24"/>
        </w:rPr>
        <w:t xml:space="preserve"> όλα λεχθεί και κατά συνέπεια</w:t>
      </w:r>
      <w:r>
        <w:rPr>
          <w:rFonts w:eastAsia="Times New Roman"/>
          <w:szCs w:val="24"/>
        </w:rPr>
        <w:t>,</w:t>
      </w:r>
      <w:r>
        <w:rPr>
          <w:rFonts w:eastAsia="Times New Roman"/>
          <w:szCs w:val="24"/>
        </w:rPr>
        <w:t xml:space="preserve"> δεν έχω να προσθέσω τίποτα </w:t>
      </w:r>
      <w:r>
        <w:rPr>
          <w:rFonts w:eastAsia="Times New Roman"/>
          <w:szCs w:val="24"/>
        </w:rPr>
        <w:t>επιπλέον</w:t>
      </w:r>
      <w:r>
        <w:rPr>
          <w:rFonts w:eastAsia="Times New Roman"/>
          <w:szCs w:val="24"/>
        </w:rPr>
        <w:t xml:space="preserve"> ούτε στην ομιλία της Προέδρου της Δημοκρατικής Συμπαράταξης κ. Γεννηματά, ούτε και στου </w:t>
      </w:r>
      <w:r>
        <w:rPr>
          <w:rFonts w:eastAsia="Times New Roman"/>
          <w:szCs w:val="24"/>
        </w:rPr>
        <w:t xml:space="preserve">Κοινοβουλευτικού </w:t>
      </w:r>
      <w:r>
        <w:rPr>
          <w:rFonts w:eastAsia="Times New Roman"/>
          <w:szCs w:val="24"/>
        </w:rPr>
        <w:t>μας Εκπροσώπου του κ. Λοβέρδου.</w:t>
      </w:r>
    </w:p>
    <w:p w14:paraId="24A42C36" w14:textId="77777777" w:rsidR="00940AA5" w:rsidRDefault="00122158">
      <w:pPr>
        <w:spacing w:line="600" w:lineRule="auto"/>
        <w:ind w:firstLine="720"/>
        <w:jc w:val="both"/>
        <w:rPr>
          <w:rFonts w:eastAsia="Times New Roman"/>
          <w:szCs w:val="24"/>
        </w:rPr>
      </w:pPr>
      <w:r>
        <w:rPr>
          <w:rFonts w:eastAsia="Times New Roman"/>
          <w:szCs w:val="24"/>
        </w:rPr>
        <w:lastRenderedPageBreak/>
        <w:t>Όμως, πρέπει να σχολιάσω ορισμένα πράγματα, τα οποία</w:t>
      </w:r>
      <w:r>
        <w:rPr>
          <w:rFonts w:eastAsia="Times New Roman"/>
          <w:szCs w:val="24"/>
        </w:rPr>
        <w:t xml:space="preserve"> ακούστηκαν στην Αίθουσα και βεβαίως</w:t>
      </w:r>
      <w:r>
        <w:rPr>
          <w:rFonts w:eastAsia="Times New Roman"/>
          <w:szCs w:val="24"/>
        </w:rPr>
        <w:t>,</w:t>
      </w:r>
      <w:r>
        <w:rPr>
          <w:rFonts w:eastAsia="Times New Roman"/>
          <w:szCs w:val="24"/>
        </w:rPr>
        <w:t xml:space="preserve"> τα είπε και ο αγαπητός συνάδελφός μου στην ιατρική, πέραν της πολιτικής, ο κ. Μαντάς. Όταν μιλάμε για ξεθεμελίωμα του κοινωνικού κράτους, δεν εννοούμε ότι το ξεθεμελιώνει η κ. Φωτίου, προφανώς. Το κοινωνικό κράτος ξεθε</w:t>
      </w:r>
      <w:r>
        <w:rPr>
          <w:rFonts w:eastAsia="Times New Roman"/>
          <w:szCs w:val="24"/>
        </w:rPr>
        <w:t xml:space="preserve">μελιώνεται όταν η οικονομία της χώρας δεν πάει καλά. </w:t>
      </w:r>
    </w:p>
    <w:p w14:paraId="24A42C37" w14:textId="77777777" w:rsidR="00940AA5" w:rsidRDefault="00122158">
      <w:pPr>
        <w:spacing w:line="600" w:lineRule="auto"/>
        <w:ind w:firstLine="720"/>
        <w:jc w:val="both"/>
        <w:rPr>
          <w:rFonts w:eastAsia="Times New Roman"/>
          <w:szCs w:val="24"/>
        </w:rPr>
      </w:pPr>
      <w:r>
        <w:rPr>
          <w:rFonts w:eastAsia="Times New Roman"/>
          <w:szCs w:val="24"/>
        </w:rPr>
        <w:t>Χθες</w:t>
      </w:r>
      <w:r>
        <w:rPr>
          <w:rFonts w:eastAsia="Times New Roman"/>
          <w:szCs w:val="24"/>
        </w:rPr>
        <w:t>,</w:t>
      </w:r>
      <w:r>
        <w:rPr>
          <w:rFonts w:eastAsia="Times New Roman"/>
          <w:szCs w:val="24"/>
        </w:rPr>
        <w:t xml:space="preserve"> μια εφημερίδα που </w:t>
      </w:r>
      <w:proofErr w:type="spellStart"/>
      <w:r>
        <w:rPr>
          <w:rFonts w:eastAsia="Times New Roman"/>
          <w:szCs w:val="24"/>
        </w:rPr>
        <w:t>πρόσκειται</w:t>
      </w:r>
      <w:proofErr w:type="spellEnd"/>
      <w:r>
        <w:rPr>
          <w:rFonts w:eastAsia="Times New Roman"/>
          <w:szCs w:val="24"/>
        </w:rPr>
        <w:t xml:space="preserve"> στον ΣΥΡΙΖΑ είχε κύριο τίτλο «Το κοινωνικό κράτος στο απόσπασμα». Τι σημαίνει αυτό; Σημαίν</w:t>
      </w:r>
      <w:r>
        <w:rPr>
          <w:rFonts w:eastAsia="Times New Roman"/>
          <w:szCs w:val="24"/>
        </w:rPr>
        <w:t xml:space="preserve">ει ότι εάν η </w:t>
      </w:r>
      <w:r>
        <w:rPr>
          <w:rFonts w:eastAsia="Times New Roman"/>
          <w:szCs w:val="24"/>
        </w:rPr>
        <w:t>οικονομία χειροτερεύσει, το κοινωνικό κράτος θα χειροτερεύσει. Δ</w:t>
      </w:r>
      <w:r>
        <w:rPr>
          <w:rFonts w:eastAsia="Times New Roman"/>
          <w:szCs w:val="24"/>
        </w:rPr>
        <w:t xml:space="preserve">εν μπορεί να κάνεις κριτική στον </w:t>
      </w:r>
      <w:r>
        <w:rPr>
          <w:rFonts w:eastAsia="Times New Roman"/>
          <w:szCs w:val="24"/>
        </w:rPr>
        <w:t xml:space="preserve">Διεθνή </w:t>
      </w:r>
      <w:r>
        <w:rPr>
          <w:rFonts w:eastAsia="Times New Roman"/>
          <w:szCs w:val="24"/>
        </w:rPr>
        <w:t xml:space="preserve">Ερυθρό Σταυρό, γιατί δεν μπορεί να μαζέψει καλά τους νεκρούς και τους τραυματίες στον πόλεμο, όταν ο πόλεμος μεγαλώνει, όταν πολλαπλασιάζονται οι νεκροί και οι τραυματίες. Τότε και ο </w:t>
      </w:r>
      <w:r>
        <w:rPr>
          <w:rFonts w:eastAsia="Times New Roman"/>
          <w:szCs w:val="24"/>
        </w:rPr>
        <w:t xml:space="preserve">Διεθνής </w:t>
      </w:r>
      <w:r>
        <w:rPr>
          <w:rFonts w:eastAsia="Times New Roman"/>
          <w:szCs w:val="24"/>
        </w:rPr>
        <w:t>Ερυθρός Σταυρός δεν τα κα</w:t>
      </w:r>
      <w:r>
        <w:rPr>
          <w:rFonts w:eastAsia="Times New Roman"/>
          <w:szCs w:val="24"/>
        </w:rPr>
        <w:t xml:space="preserve">ταφέρνει. Λες, λοιπόν, ότι ο </w:t>
      </w:r>
      <w:r>
        <w:rPr>
          <w:rFonts w:eastAsia="Times New Roman"/>
          <w:szCs w:val="24"/>
        </w:rPr>
        <w:t xml:space="preserve">Διεθνής </w:t>
      </w:r>
      <w:r>
        <w:rPr>
          <w:rFonts w:eastAsia="Times New Roman"/>
          <w:szCs w:val="24"/>
        </w:rPr>
        <w:t>Ερυθρός Σταυρός δεν είναι καλός. Όμως,</w:t>
      </w:r>
      <w:r>
        <w:rPr>
          <w:rFonts w:eastAsia="Times New Roman"/>
          <w:szCs w:val="24"/>
        </w:rPr>
        <w:t xml:space="preserve"> </w:t>
      </w:r>
      <w:r>
        <w:rPr>
          <w:rFonts w:eastAsia="Times New Roman"/>
          <w:szCs w:val="24"/>
        </w:rPr>
        <w:t>είναι καλός. Το ίδιο πράγμα έχουμε και σήμερα.</w:t>
      </w:r>
    </w:p>
    <w:p w14:paraId="24A42C3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Εάν η οικονομία χειροτερεύσει, το κοινωνικό κράτος δεν μπορεί να είναι καλύτερο. Θα είναι χειρότερο</w:t>
      </w:r>
      <w:r>
        <w:rPr>
          <w:rFonts w:eastAsia="Times New Roman" w:cs="Times New Roman"/>
          <w:szCs w:val="24"/>
        </w:rPr>
        <w:t>,</w:t>
      </w:r>
      <w:r>
        <w:rPr>
          <w:rFonts w:eastAsia="Times New Roman" w:cs="Times New Roman"/>
          <w:szCs w:val="24"/>
        </w:rPr>
        <w:t xml:space="preserve"> όποιος και εάν είναι Υπουργός, όποια και εάν είναι η Κυβέρνηση.</w:t>
      </w:r>
    </w:p>
    <w:p w14:paraId="24A42C3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Η δεύτερη παρατήρηση είναι ότι μιλάμε για πελατειακό κράτος και ξεχνάμε ότι η πλατεία Κλαυθμώνος ονομάστηκε έτσι, γιατί κάθε φορά που ερχόταν μια κυβέρνηση έδιωχνε τους προηγούμενους </w:t>
      </w:r>
      <w:r>
        <w:rPr>
          <w:rFonts w:eastAsia="Times New Roman" w:cs="Times New Roman"/>
          <w:szCs w:val="24"/>
        </w:rPr>
        <w:t>δημόσιου</w:t>
      </w:r>
      <w:r>
        <w:rPr>
          <w:rFonts w:eastAsia="Times New Roman" w:cs="Times New Roman"/>
          <w:szCs w:val="24"/>
        </w:rPr>
        <w:t xml:space="preserve">ς υπαλλήλους </w:t>
      </w:r>
      <w:r>
        <w:rPr>
          <w:rFonts w:eastAsia="Times New Roman" w:cs="Times New Roman"/>
          <w:szCs w:val="24"/>
        </w:rPr>
        <w:t xml:space="preserve">και </w:t>
      </w:r>
      <w:r>
        <w:rPr>
          <w:rFonts w:eastAsia="Times New Roman" w:cs="Times New Roman"/>
          <w:szCs w:val="24"/>
        </w:rPr>
        <w:lastRenderedPageBreak/>
        <w:t>διόριζε άλλους. Πήγαιναν στην πλατεία Κλαυθμώνος και κλαίγανε. Γι’ αυτό ονομάστηκε πλατεία Κλαυθμώνος. Είναι δηλαδή ελληνικό φαινόμενο. Αλλά επιτρέψτε μου, ποιος προσπάθησε ουσιαστικά αυτό το φαινόμενο να το ανατρέψει; Δεν προσπάθησε να το</w:t>
      </w:r>
      <w:r>
        <w:rPr>
          <w:rFonts w:eastAsia="Times New Roman" w:cs="Times New Roman"/>
          <w:szCs w:val="24"/>
        </w:rPr>
        <w:t xml:space="preserve"> ανατρέψει ο Πεπονής και ο Ανδρέας Παπανδρέου με το ΑΣΕΠ; Ποια άλλη ελληνική κυβέρνηση έκανε τέτοιο βήμα; Ποια; </w:t>
      </w:r>
    </w:p>
    <w:p w14:paraId="24A42C3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Ακούμε στη Βουλή για το πελατειακό κράτος. Σωστά. Υπήρχε, υπάρχει και θα υπάρχει</w:t>
      </w:r>
      <w:r>
        <w:rPr>
          <w:rFonts w:eastAsia="Times New Roman" w:cs="Times New Roman"/>
          <w:szCs w:val="24"/>
        </w:rPr>
        <w:t>,</w:t>
      </w:r>
      <w:r>
        <w:rPr>
          <w:rFonts w:eastAsia="Times New Roman" w:cs="Times New Roman"/>
          <w:szCs w:val="24"/>
        </w:rPr>
        <w:t xml:space="preserve"> ενδεχομένως. Περιορίζεται, όμως. Το ΑΣΕΠ ήταν η πιο αποτελεσμ</w:t>
      </w:r>
      <w:r>
        <w:rPr>
          <w:rFonts w:eastAsia="Times New Roman" w:cs="Times New Roman"/>
          <w:szCs w:val="24"/>
        </w:rPr>
        <w:t>ατική δράση. Ο ιστορικός δεν θα το καταλογίσει ιστορικά υπέρ του ΠΑΣΟΚ; Δεν θα πει τίποτα; Είναι δυνατόν</w:t>
      </w:r>
      <w:r>
        <w:rPr>
          <w:rFonts w:eastAsia="Times New Roman" w:cs="Times New Roman"/>
          <w:szCs w:val="24"/>
        </w:rPr>
        <w:t>;</w:t>
      </w:r>
      <w:r>
        <w:rPr>
          <w:rFonts w:eastAsia="Times New Roman" w:cs="Times New Roman"/>
          <w:szCs w:val="24"/>
        </w:rPr>
        <w:t xml:space="preserve"> Στη Βουλή, όμως, ακούμε ένα σωρό: «οι κλέφτες», «οι απατεώνες», «οι ληστές» και όλα αυτά. Υπήρχε κα</w:t>
      </w:r>
      <w:r>
        <w:rPr>
          <w:rFonts w:eastAsia="Times New Roman" w:cs="Times New Roman"/>
          <w:szCs w:val="24"/>
        </w:rPr>
        <w:t>μ</w:t>
      </w:r>
      <w:r>
        <w:rPr>
          <w:rFonts w:eastAsia="Times New Roman" w:cs="Times New Roman"/>
          <w:szCs w:val="24"/>
        </w:rPr>
        <w:t>μία περίοδος της χώρας</w:t>
      </w:r>
      <w:r>
        <w:rPr>
          <w:rFonts w:eastAsia="Times New Roman" w:cs="Times New Roman"/>
          <w:szCs w:val="24"/>
        </w:rPr>
        <w:t>,</w:t>
      </w:r>
      <w:r>
        <w:rPr>
          <w:rFonts w:eastAsia="Times New Roman" w:cs="Times New Roman"/>
          <w:szCs w:val="24"/>
        </w:rPr>
        <w:t xml:space="preserve"> που να μην υπήρχαν αυτά τα</w:t>
      </w:r>
      <w:r>
        <w:rPr>
          <w:rFonts w:eastAsia="Times New Roman" w:cs="Times New Roman"/>
          <w:szCs w:val="24"/>
        </w:rPr>
        <w:t xml:space="preserve"> φαινόμενα; Ο Ελευθέριος Βενιζέλος ιστορικά έφυγε με το σύνθημα «έξω οι κλέφτες». </w:t>
      </w:r>
    </w:p>
    <w:p w14:paraId="24A42C3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Το ΠΑΣΟΚ τι έκανε; Πέρασε έναν νόμο</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αυτούς που η Βουλή με τις εξεταστικές επιτροπές τους απάλλασσε</w:t>
      </w:r>
      <w:r>
        <w:rPr>
          <w:rFonts w:eastAsia="Times New Roman" w:cs="Times New Roman"/>
          <w:szCs w:val="24"/>
        </w:rPr>
        <w:t>,</w:t>
      </w:r>
      <w:r>
        <w:rPr>
          <w:rFonts w:eastAsia="Times New Roman" w:cs="Times New Roman"/>
          <w:szCs w:val="24"/>
        </w:rPr>
        <w:t xml:space="preserve"> τους έστελνε στη φυλακή. Το ΠΑΣΟΚ δεν το έκανε αυτό; Δεν τους διέγρ</w:t>
      </w:r>
      <w:r>
        <w:rPr>
          <w:rFonts w:eastAsia="Times New Roman" w:cs="Times New Roman"/>
          <w:szCs w:val="24"/>
        </w:rPr>
        <w:t xml:space="preserve">αψε; Όλα τα άλλα κόμματα είναι ενάρετοι σε αυτήν τη Βουλή; Το ΠΑΣΟΚ πλήρωσε πολύ περισσότερα από όλους. </w:t>
      </w:r>
    </w:p>
    <w:p w14:paraId="24A42C3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Εάν δεν υπήρχε αυτός ο νόμος της τιμωρίας του μαύρου χρήματος, δεν θα υπήρχε σήμερα τιμωρία κανενός. Υπάρχει κα</w:t>
      </w:r>
      <w:r>
        <w:rPr>
          <w:rFonts w:eastAsia="Times New Roman" w:cs="Times New Roman"/>
          <w:szCs w:val="24"/>
        </w:rPr>
        <w:t>μ</w:t>
      </w:r>
      <w:r>
        <w:rPr>
          <w:rFonts w:eastAsia="Times New Roman" w:cs="Times New Roman"/>
          <w:szCs w:val="24"/>
        </w:rPr>
        <w:t xml:space="preserve">μία αντίρρηση πάνω σε αυτό; Θα υπήρχε; </w:t>
      </w:r>
      <w:r>
        <w:rPr>
          <w:rFonts w:eastAsia="Times New Roman" w:cs="Times New Roman"/>
          <w:szCs w:val="24"/>
        </w:rPr>
        <w:t xml:space="preserve">Οι εξεταστικές επιτροπές έχουν δώσει τίποτα; Πόσοι έχουν </w:t>
      </w:r>
      <w:r>
        <w:rPr>
          <w:rFonts w:eastAsia="Times New Roman" w:cs="Times New Roman"/>
          <w:szCs w:val="24"/>
        </w:rPr>
        <w:lastRenderedPageBreak/>
        <w:t xml:space="preserve">οδηγηθεί στις φυλακές; Κανένας. Άρα, δεν μπορούμε αυτά ιστορικά να μην τα τοποθετούμε εκεί που πρέπει. </w:t>
      </w:r>
    </w:p>
    <w:p w14:paraId="24A42C3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Βεβαίως, πρέπει να πούμε ότι το κοινωνικό κράτος</w:t>
      </w:r>
      <w:r>
        <w:rPr>
          <w:rFonts w:eastAsia="Times New Roman" w:cs="Times New Roman"/>
          <w:szCs w:val="24"/>
        </w:rPr>
        <w:t>,</w:t>
      </w:r>
      <w:r>
        <w:rPr>
          <w:rFonts w:eastAsia="Times New Roman" w:cs="Times New Roman"/>
          <w:szCs w:val="24"/>
        </w:rPr>
        <w:t xml:space="preserve"> εάν δεν υπάρξει ανάπτυξη</w:t>
      </w:r>
      <w:r>
        <w:rPr>
          <w:rFonts w:eastAsia="Times New Roman" w:cs="Times New Roman"/>
          <w:szCs w:val="24"/>
        </w:rPr>
        <w:t>,</w:t>
      </w:r>
      <w:r>
        <w:rPr>
          <w:rFonts w:eastAsia="Times New Roman" w:cs="Times New Roman"/>
          <w:szCs w:val="24"/>
        </w:rPr>
        <w:t xml:space="preserve"> όχι μόνο θα χειροτε</w:t>
      </w:r>
      <w:r>
        <w:rPr>
          <w:rFonts w:eastAsia="Times New Roman" w:cs="Times New Roman"/>
          <w:szCs w:val="24"/>
        </w:rPr>
        <w:t>ρεύει, αλλά θα αφανιστεί. «Το χρέος θα αφανίσει τη χώρα», είπε από αυτή τη θέση ο Ανδρέας Παπανδρέου</w:t>
      </w:r>
      <w:r>
        <w:rPr>
          <w:rFonts w:eastAsia="Times New Roman" w:cs="Times New Roman"/>
          <w:szCs w:val="24"/>
        </w:rPr>
        <w:t>,</w:t>
      </w:r>
      <w:r>
        <w:rPr>
          <w:rFonts w:eastAsia="Times New Roman" w:cs="Times New Roman"/>
          <w:szCs w:val="24"/>
        </w:rPr>
        <w:t xml:space="preserve"> δεκαπέντε χρόνια πριν από τον καιρό που άρχισε η χρεοκοπία. </w:t>
      </w:r>
    </w:p>
    <w:p w14:paraId="24A42C3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Τι κάναμε ή τι προσπάθησ</w:t>
      </w:r>
      <w:r>
        <w:rPr>
          <w:rFonts w:eastAsia="Times New Roman" w:cs="Times New Roman"/>
          <w:szCs w:val="24"/>
        </w:rPr>
        <w:t>ε</w:t>
      </w:r>
      <w:r>
        <w:rPr>
          <w:rFonts w:eastAsia="Times New Roman" w:cs="Times New Roman"/>
          <w:szCs w:val="24"/>
        </w:rPr>
        <w:t xml:space="preserve"> να κάνει ο καθένας τα δεκαπέντε αυτά χρόνια; Θα το γράψει η ιστορία</w:t>
      </w:r>
      <w:r>
        <w:rPr>
          <w:rFonts w:eastAsia="Times New Roman" w:cs="Times New Roman"/>
          <w:szCs w:val="24"/>
        </w:rPr>
        <w:t>. Δεν θα τα πω εγώ τώρα, για να αρχίσει να λέει ο καθένας «όχι», «ναι»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πάντως δεν έγινε τίποτα ουσιαστικό που να αποτρέψει τη χρεοκοπία. Αυτό εννοώ και όχι ότι δεν έγινε τίποτα ουσιαστικό για τη χώρα. </w:t>
      </w:r>
    </w:p>
    <w:p w14:paraId="24A42C3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Συζητώντας όλα αυτά</w:t>
      </w:r>
      <w:r>
        <w:rPr>
          <w:rFonts w:eastAsia="Times New Roman" w:cs="Times New Roman"/>
          <w:szCs w:val="24"/>
        </w:rPr>
        <w:t>,</w:t>
      </w:r>
      <w:r>
        <w:rPr>
          <w:rFonts w:eastAsia="Times New Roman" w:cs="Times New Roman"/>
          <w:szCs w:val="24"/>
        </w:rPr>
        <w:t xml:space="preserve"> μου έκανε κάτι εντύπωση. </w:t>
      </w:r>
      <w:r>
        <w:rPr>
          <w:rFonts w:eastAsia="Times New Roman" w:cs="Times New Roman"/>
          <w:szCs w:val="24"/>
        </w:rPr>
        <w:t>Γ</w:t>
      </w:r>
      <w:r>
        <w:rPr>
          <w:rFonts w:eastAsia="Times New Roman" w:cs="Times New Roman"/>
          <w:szCs w:val="24"/>
        </w:rPr>
        <w:t>ια να υποστηρίξουμε το κοινωνικό κράτος</w:t>
      </w:r>
      <w:r>
        <w:rPr>
          <w:rFonts w:eastAsia="Times New Roman" w:cs="Times New Roman"/>
          <w:szCs w:val="24"/>
        </w:rPr>
        <w:t>,</w:t>
      </w:r>
      <w:r>
        <w:rPr>
          <w:rFonts w:eastAsia="Times New Roman" w:cs="Times New Roman"/>
          <w:szCs w:val="24"/>
        </w:rPr>
        <w:t xml:space="preserve"> πρέπει πρώτα κάτι να κάνουμε. Το ΠΑΣΟΚ στη συγκυβέρνηση με τη Νέα Δημοκρατία πρωτοστάτησε να περάσει νόμο που να λέει ότι τα προϊόντα από τα πετρελαιοειδή θα υποστηρίζουν εν πολλοίς το κοινωνικό κράτος. Είχε περάσει</w:t>
      </w:r>
      <w:r>
        <w:rPr>
          <w:rFonts w:eastAsia="Times New Roman" w:cs="Times New Roman"/>
          <w:szCs w:val="24"/>
        </w:rPr>
        <w:t xml:space="preserve"> νόμος. Αλλά πρέπει να έχουμε τα προϊόντα</w:t>
      </w:r>
      <w:r>
        <w:rPr>
          <w:rFonts w:eastAsia="Times New Roman" w:cs="Times New Roman"/>
          <w:szCs w:val="24"/>
        </w:rPr>
        <w:t>,</w:t>
      </w:r>
      <w:r>
        <w:rPr>
          <w:rFonts w:eastAsia="Times New Roman" w:cs="Times New Roman"/>
          <w:szCs w:val="24"/>
        </w:rPr>
        <w:t xml:space="preserve"> για να υποστηρίξουν το κοινωνικό κράτος από τις εξορύξεις των πετρελαίων. </w:t>
      </w:r>
    </w:p>
    <w:p w14:paraId="24A42C4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 xml:space="preserve">Εχθές στο </w:t>
      </w:r>
      <w:proofErr w:type="spellStart"/>
      <w:r>
        <w:rPr>
          <w:rFonts w:eastAsia="Times New Roman" w:cs="Times New Roman"/>
          <w:szCs w:val="24"/>
          <w:lang w:val="en-US"/>
        </w:rPr>
        <w:t>Euronews</w:t>
      </w:r>
      <w:proofErr w:type="spellEnd"/>
      <w:r>
        <w:rPr>
          <w:rFonts w:eastAsia="Times New Roman" w:cs="Times New Roman"/>
          <w:szCs w:val="24"/>
        </w:rPr>
        <w:t xml:space="preserve"> μου έκανε εντύπωση που είδα μια διαφήμιση από την Τουρκία, πέραν της </w:t>
      </w:r>
      <w:r>
        <w:rPr>
          <w:rFonts w:eastAsia="Times New Roman" w:cs="Times New Roman"/>
          <w:szCs w:val="24"/>
          <w:lang w:val="en-US"/>
        </w:rPr>
        <w:t>F</w:t>
      </w:r>
      <w:r>
        <w:rPr>
          <w:rFonts w:eastAsia="Times New Roman" w:cs="Times New Roman"/>
          <w:szCs w:val="24"/>
        </w:rPr>
        <w:t>YROM, η οποία έλεγε: «Φυσούν άνεμοι στην Τουρκία.</w:t>
      </w:r>
      <w:r>
        <w:rPr>
          <w:rFonts w:eastAsia="Times New Roman" w:cs="Times New Roman"/>
          <w:szCs w:val="24"/>
        </w:rPr>
        <w:t xml:space="preserve"> Ελάτε να κάνετε αιολική ενέργεια στην Τουρκία». Και ρωτώ: Η Ελλάδα δεν έχει ανέμους, όταν στο Αιγαίο από πάνω μέχρι κάτω</w:t>
      </w:r>
      <w:r>
        <w:rPr>
          <w:rFonts w:eastAsia="Times New Roman" w:cs="Times New Roman"/>
          <w:szCs w:val="24"/>
        </w:rPr>
        <w:t>,</w:t>
      </w:r>
      <w:r>
        <w:rPr>
          <w:rFonts w:eastAsia="Times New Roman" w:cs="Times New Roman"/>
          <w:szCs w:val="24"/>
        </w:rPr>
        <w:t xml:space="preserve"> το καλοκαίρι </w:t>
      </w:r>
      <w:r>
        <w:rPr>
          <w:rFonts w:eastAsia="Times New Roman" w:cs="Times New Roman"/>
          <w:szCs w:val="24"/>
        </w:rPr>
        <w:t xml:space="preserve">πνέουν άνεμοι έντασης </w:t>
      </w:r>
      <w:r>
        <w:rPr>
          <w:rFonts w:eastAsia="Times New Roman" w:cs="Times New Roman"/>
          <w:szCs w:val="24"/>
        </w:rPr>
        <w:t xml:space="preserve">οκτώ μποφόρ κάθε μέρα; Δεν κάνουμε τίποτα. Και δεν λέω ότι δεν κάνει μόνο η Κυβέρνηση του ΣΥΡΙΖΑ, </w:t>
      </w:r>
      <w:r>
        <w:rPr>
          <w:rFonts w:eastAsia="Times New Roman" w:cs="Times New Roman"/>
          <w:szCs w:val="24"/>
        </w:rPr>
        <w:t xml:space="preserve">για να είμαι αντικειμενικός. Δεν κάνουμε τίποτα! Πώς θα έρθουν οι επενδύσεις; Πώς θα έρθουν οι επενδυτές; </w:t>
      </w:r>
    </w:p>
    <w:p w14:paraId="24A42C4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Από τη μια, ζητούμε κοινωνικό κράτος και σωστό είναι. Η δική μου υπουργία χαρακτηρίζεται από ό,τι καλό υπήρξε για το </w:t>
      </w:r>
      <w:r>
        <w:rPr>
          <w:rFonts w:eastAsia="Times New Roman" w:cs="Times New Roman"/>
          <w:szCs w:val="24"/>
        </w:rPr>
        <w:t xml:space="preserve">κοινωνικό </w:t>
      </w:r>
      <w:r>
        <w:rPr>
          <w:rFonts w:eastAsia="Times New Roman" w:cs="Times New Roman"/>
          <w:szCs w:val="24"/>
        </w:rPr>
        <w:t xml:space="preserve">κράτος, διότι τότε Υφυπουργός ήταν ο κ. </w:t>
      </w:r>
      <w:proofErr w:type="spellStart"/>
      <w:r>
        <w:rPr>
          <w:rFonts w:eastAsia="Times New Roman" w:cs="Times New Roman"/>
          <w:szCs w:val="24"/>
        </w:rPr>
        <w:t>Σκουλάκης</w:t>
      </w:r>
      <w:proofErr w:type="spellEnd"/>
      <w:r>
        <w:rPr>
          <w:rFonts w:eastAsia="Times New Roman" w:cs="Times New Roman"/>
          <w:szCs w:val="24"/>
        </w:rPr>
        <w:t xml:space="preserve"> και Γραμματέας ήταν ο κ. </w:t>
      </w:r>
      <w:proofErr w:type="spellStart"/>
      <w:r>
        <w:rPr>
          <w:rFonts w:eastAsia="Times New Roman" w:cs="Times New Roman"/>
          <w:szCs w:val="24"/>
        </w:rPr>
        <w:t>Κουρουμπλής</w:t>
      </w:r>
      <w:proofErr w:type="spellEnd"/>
      <w:r>
        <w:rPr>
          <w:rFonts w:eastAsia="Times New Roman" w:cs="Times New Roman"/>
          <w:szCs w:val="24"/>
        </w:rPr>
        <w:t xml:space="preserve"> και ό,τι αίτημα ερχόταν των </w:t>
      </w:r>
      <w:r>
        <w:rPr>
          <w:rFonts w:eastAsia="Times New Roman" w:cs="Times New Roman"/>
          <w:szCs w:val="24"/>
        </w:rPr>
        <w:t>ΑΜΕ</w:t>
      </w:r>
      <w:r>
        <w:rPr>
          <w:rFonts w:eastAsia="Times New Roman" w:cs="Times New Roman"/>
          <w:szCs w:val="24"/>
        </w:rPr>
        <w:t xml:space="preserve">Α, γινόταν νόμος. Δεν είπαμε «όχι» σε κανένα. Αλλά τότε υπήρχε η δυνατότητα. Σήμερα, όμως, η δυνατότητα αυτή δεν υπάρχει. </w:t>
      </w:r>
    </w:p>
    <w:p w14:paraId="24A42C4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Άρα, πρέπει πρώ</w:t>
      </w:r>
      <w:r>
        <w:rPr>
          <w:rFonts w:eastAsia="Times New Roman" w:cs="Times New Roman"/>
          <w:szCs w:val="24"/>
        </w:rPr>
        <w:t>τα να δημιουργήσουμε πλουτοπαραγωγικές πηγές, δηλαδή ανάπτυξη, δηλαδή επενδύσεις</w:t>
      </w:r>
      <w:r>
        <w:rPr>
          <w:rFonts w:eastAsia="Times New Roman" w:cs="Times New Roman"/>
          <w:szCs w:val="24"/>
        </w:rPr>
        <w:t>,</w:t>
      </w:r>
      <w:r>
        <w:rPr>
          <w:rFonts w:eastAsia="Times New Roman" w:cs="Times New Roman"/>
          <w:szCs w:val="24"/>
        </w:rPr>
        <w:t xml:space="preserve"> για να μην λέμε κάθε φορά στην κ. Φωτίου</w:t>
      </w:r>
      <w:r>
        <w:rPr>
          <w:rFonts w:eastAsia="Times New Roman" w:cs="Times New Roman"/>
          <w:szCs w:val="24"/>
        </w:rPr>
        <w:t xml:space="preserve">, </w:t>
      </w:r>
      <w:r>
        <w:rPr>
          <w:rFonts w:eastAsia="Times New Roman" w:cs="Times New Roman"/>
          <w:szCs w:val="24"/>
        </w:rPr>
        <w:t>γιατί δεν έκανες αυτό ή γιατί δεν έδωσες περισσότερα. Πού να τα βρει τα περισσότερα; Όταν συρρικνώνεται το οικονομικό κράτος, το πρώ</w:t>
      </w:r>
      <w:r>
        <w:rPr>
          <w:rFonts w:eastAsia="Times New Roman" w:cs="Times New Roman"/>
          <w:szCs w:val="24"/>
        </w:rPr>
        <w:t xml:space="preserve">το που την πληρώνει είναι το κοινωνικό κράτος. </w:t>
      </w:r>
    </w:p>
    <w:p w14:paraId="24A42C4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Δεν υπάρχουν θαυματοποιοί ούτε </w:t>
      </w:r>
      <w:r>
        <w:rPr>
          <w:rFonts w:eastAsia="Times New Roman" w:cs="Times New Roman"/>
          <w:szCs w:val="24"/>
        </w:rPr>
        <w:t xml:space="preserve">ως </w:t>
      </w:r>
      <w:r>
        <w:rPr>
          <w:rFonts w:eastAsia="Times New Roman" w:cs="Times New Roman"/>
          <w:szCs w:val="24"/>
        </w:rPr>
        <w:t xml:space="preserve">Πρωθυπουργοί ούτε </w:t>
      </w:r>
      <w:r>
        <w:rPr>
          <w:rFonts w:eastAsia="Times New Roman" w:cs="Times New Roman"/>
          <w:szCs w:val="24"/>
        </w:rPr>
        <w:t xml:space="preserve">ως </w:t>
      </w:r>
      <w:r>
        <w:rPr>
          <w:rFonts w:eastAsia="Times New Roman" w:cs="Times New Roman"/>
          <w:szCs w:val="24"/>
        </w:rPr>
        <w:t xml:space="preserve">Υπουργοί. Και αυτό πρέπει να το έχουμε κατά νου και να ασπαστούμε όλοι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 xml:space="preserve">όλα </w:t>
      </w:r>
      <w:r>
        <w:rPr>
          <w:rFonts w:eastAsia="Times New Roman" w:cs="Times New Roman"/>
          <w:szCs w:val="24"/>
        </w:rPr>
        <w:lastRenderedPageBreak/>
        <w:t xml:space="preserve">τα προαναφερθέντα </w:t>
      </w:r>
      <w:r>
        <w:rPr>
          <w:rFonts w:eastAsia="Times New Roman" w:cs="Times New Roman"/>
          <w:szCs w:val="24"/>
        </w:rPr>
        <w:t>αν θέλουμε πραγματικά να στηρίζουμε το κοινωνικό κράτος</w:t>
      </w:r>
      <w:r>
        <w:rPr>
          <w:rFonts w:eastAsia="Times New Roman" w:cs="Times New Roman"/>
          <w:szCs w:val="24"/>
        </w:rPr>
        <w:t xml:space="preserve">. </w:t>
      </w:r>
    </w:p>
    <w:p w14:paraId="24A42C4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4A42C45"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Βουλευτή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και Ε΄ Αντιπρόεδρο της Βουλής κ. Δημήτρη </w:t>
      </w:r>
      <w:proofErr w:type="spellStart"/>
      <w:r>
        <w:rPr>
          <w:rFonts w:eastAsia="Times New Roman" w:cs="Times New Roman"/>
          <w:szCs w:val="24"/>
        </w:rPr>
        <w:t>Κρεμαστινό</w:t>
      </w:r>
      <w:proofErr w:type="spellEnd"/>
      <w:r>
        <w:rPr>
          <w:rFonts w:eastAsia="Times New Roman" w:cs="Times New Roman"/>
          <w:szCs w:val="24"/>
        </w:rPr>
        <w:t>.</w:t>
      </w:r>
    </w:p>
    <w:p w14:paraId="24A42C4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Ακολουθεί ο κ. Κωνσ</w:t>
      </w:r>
      <w:r>
        <w:rPr>
          <w:rFonts w:eastAsia="Times New Roman" w:cs="Times New Roman"/>
          <w:szCs w:val="24"/>
        </w:rPr>
        <w:t xml:space="preserve">ταντίνος </w:t>
      </w:r>
      <w:proofErr w:type="spellStart"/>
      <w:r>
        <w:rPr>
          <w:rFonts w:eastAsia="Times New Roman" w:cs="Times New Roman"/>
          <w:szCs w:val="24"/>
        </w:rPr>
        <w:t>Μπαργιώτας</w:t>
      </w:r>
      <w:proofErr w:type="spellEnd"/>
      <w:r>
        <w:rPr>
          <w:rFonts w:eastAsia="Times New Roman" w:cs="Times New Roman"/>
          <w:szCs w:val="24"/>
        </w:rPr>
        <w:t>, Βουλευτής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για επτά λεπτά.</w:t>
      </w:r>
    </w:p>
    <w:p w14:paraId="24A42C47"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24A42C4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αρχίσω με κάτι που είπε ο κ. Μαντάς</w:t>
      </w:r>
      <w:r>
        <w:rPr>
          <w:rFonts w:eastAsia="Times New Roman" w:cs="Times New Roman"/>
          <w:szCs w:val="24"/>
        </w:rPr>
        <w:t xml:space="preserve"> -</w:t>
      </w:r>
      <w:r>
        <w:rPr>
          <w:rFonts w:eastAsia="Times New Roman" w:cs="Times New Roman"/>
          <w:szCs w:val="24"/>
        </w:rPr>
        <w:t>ο οποίος δυστυχώς έφυγε</w:t>
      </w:r>
      <w:r>
        <w:rPr>
          <w:rFonts w:eastAsia="Times New Roman" w:cs="Times New Roman"/>
          <w:szCs w:val="24"/>
        </w:rPr>
        <w:t xml:space="preserve">- </w:t>
      </w:r>
      <w:r>
        <w:rPr>
          <w:rFonts w:eastAsia="Times New Roman" w:cs="Times New Roman"/>
          <w:szCs w:val="24"/>
        </w:rPr>
        <w:t xml:space="preserve">που πραγματικά μου άρεσε ως όρος. Αναφέρθηκε σε </w:t>
      </w:r>
      <w:r>
        <w:rPr>
          <w:rFonts w:eastAsia="Times New Roman" w:cs="Times New Roman"/>
          <w:szCs w:val="24"/>
        </w:rPr>
        <w:t xml:space="preserve">«ισοβίτες του θράσους». Και έχει πολύ ενδιαφέρον –νομίζω- όταν το συνδέω λίγο με την αυριανή συνεδρίαση, στην οποία αυτό που προσφυώς ονομάστηκε «4 </w:t>
      </w:r>
      <w:r>
        <w:rPr>
          <w:rFonts w:eastAsia="Times New Roman" w:cs="Times New Roman"/>
          <w:szCs w:val="24"/>
          <w:lang w:val="en-US"/>
        </w:rPr>
        <w:t>plus</w:t>
      </w:r>
      <w:r>
        <w:rPr>
          <w:rFonts w:eastAsia="Times New Roman" w:cs="Times New Roman"/>
          <w:szCs w:val="24"/>
        </w:rPr>
        <w:t xml:space="preserve"> μνημόνιο» θα συζητηθεί με τον τρόπο που θα συζητηθεί, δηλαδή δεν θα συζητηθεί. Και θα μπορούσα να πω πά</w:t>
      </w:r>
      <w:r>
        <w:rPr>
          <w:rFonts w:eastAsia="Times New Roman" w:cs="Times New Roman"/>
          <w:szCs w:val="24"/>
        </w:rPr>
        <w:t>ρα πολλά σε σχέση με το θράσος εκείνων</w:t>
      </w:r>
      <w:r>
        <w:rPr>
          <w:rFonts w:eastAsia="Times New Roman" w:cs="Times New Roman"/>
          <w:szCs w:val="24"/>
        </w:rPr>
        <w:t>,</w:t>
      </w:r>
      <w:r>
        <w:rPr>
          <w:rFonts w:eastAsia="Times New Roman" w:cs="Times New Roman"/>
          <w:szCs w:val="24"/>
        </w:rPr>
        <w:t xml:space="preserve"> οι οποίοι λέγανε άλλα και κάνουν άλλα. </w:t>
      </w:r>
    </w:p>
    <w:p w14:paraId="24A42C49"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Ο κ. Λοβέρδος πριν από λίγο διάβασε μια δήλωση του Πρωθυπουργού πολύ πρόσφατη –ήταν του Ιανουαρίου, νομίζω- όπου μιλούσε για 0 ευρώ μέτρα, η οποία διαψεύστηκε οικτρά πολύ πρόσφ</w:t>
      </w:r>
      <w:r>
        <w:rPr>
          <w:rFonts w:eastAsia="Times New Roman" w:cs="Times New Roman"/>
          <w:szCs w:val="24"/>
        </w:rPr>
        <w:t>ατα. Νομίζω όμως ότι όλο αυτό δεν έχει πάρα πολύ νόημα, πλέον. Μιλώντας για θράσος απέναντι στην Κυβέρνηση του ΣΥΡΙΖΑ είναι σαν να κλέβει κανείς εκκλησία</w:t>
      </w:r>
      <w:r>
        <w:rPr>
          <w:rFonts w:eastAsia="Times New Roman" w:cs="Times New Roman"/>
          <w:szCs w:val="24"/>
        </w:rPr>
        <w:t>,</w:t>
      </w:r>
      <w:r>
        <w:rPr>
          <w:rFonts w:eastAsia="Times New Roman" w:cs="Times New Roman"/>
          <w:szCs w:val="24"/>
        </w:rPr>
        <w:t xml:space="preserve"> θυμίζοντας αυτά που κάποτε υποστήριζαν και τώρα κάνουν.</w:t>
      </w:r>
    </w:p>
    <w:p w14:paraId="24A42C4A"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Συνεπώς, θα περάσω στο σημερινό</w:t>
      </w:r>
      <w:r>
        <w:rPr>
          <w:rFonts w:eastAsia="Times New Roman" w:cs="Times New Roman"/>
          <w:szCs w:val="24"/>
        </w:rPr>
        <w:t xml:space="preserve"> θέμα</w:t>
      </w:r>
      <w:r>
        <w:rPr>
          <w:rFonts w:eastAsia="Times New Roman" w:cs="Times New Roman"/>
          <w:szCs w:val="24"/>
        </w:rPr>
        <w:t xml:space="preserve">, το </w:t>
      </w:r>
      <w:r>
        <w:rPr>
          <w:rFonts w:eastAsia="Times New Roman" w:cs="Times New Roman"/>
          <w:szCs w:val="24"/>
        </w:rPr>
        <w:t>ελάχ</w:t>
      </w:r>
      <w:r>
        <w:rPr>
          <w:rFonts w:eastAsia="Times New Roman" w:cs="Times New Roman"/>
          <w:szCs w:val="24"/>
        </w:rPr>
        <w:t>ιστο εγγυημένο εισόδημα</w:t>
      </w:r>
      <w:r>
        <w:rPr>
          <w:rFonts w:eastAsia="Times New Roman" w:cs="Times New Roman"/>
          <w:szCs w:val="24"/>
        </w:rPr>
        <w:t xml:space="preserve">, το οποίο κατά τη γνώμη μου αποτελεί πραγματικά ένα </w:t>
      </w:r>
      <w:r>
        <w:rPr>
          <w:rFonts w:eastAsia="Times New Roman" w:cs="Times New Roman"/>
          <w:szCs w:val="24"/>
          <w:lang w:val="en-US"/>
        </w:rPr>
        <w:t>case</w:t>
      </w:r>
      <w:r>
        <w:rPr>
          <w:rFonts w:eastAsia="Times New Roman" w:cs="Times New Roman"/>
          <w:szCs w:val="24"/>
        </w:rPr>
        <w:t xml:space="preserve"> </w:t>
      </w:r>
      <w:r>
        <w:rPr>
          <w:rFonts w:eastAsia="Times New Roman" w:cs="Times New Roman"/>
          <w:szCs w:val="24"/>
          <w:lang w:val="en-US"/>
        </w:rPr>
        <w:t>study</w:t>
      </w:r>
      <w:r>
        <w:rPr>
          <w:rFonts w:eastAsia="Times New Roman" w:cs="Times New Roman"/>
          <w:szCs w:val="24"/>
        </w:rPr>
        <w:t>, μια περίπτωση μελέτης, η οποία από μόνη της δείχνει με καθαρότητα πώς μια αυτονόητη, αναγκαία, μεταρρύθμιση</w:t>
      </w:r>
      <w:r>
        <w:rPr>
          <w:rFonts w:eastAsia="Times New Roman" w:cs="Times New Roman"/>
          <w:szCs w:val="24"/>
        </w:rPr>
        <w:t>,</w:t>
      </w:r>
      <w:r>
        <w:rPr>
          <w:rFonts w:eastAsia="Times New Roman" w:cs="Times New Roman"/>
          <w:szCs w:val="24"/>
        </w:rPr>
        <w:t xml:space="preserve"> όχι μόνο καθυστερεί και ακυρώνεται, αλλά δείχνει συνολικά γιατί η χώρα βάλτωσε, ενδεχομένως, από μνημόνιο σε μνημόνιο και ενώ όλοι οι άλλοι βγήκανε και έχουν ανάπτυξη, εμείς εξακολουθούμε να προβληματιζόμαστε. </w:t>
      </w:r>
    </w:p>
    <w:p w14:paraId="24A42C4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Πολύ σύντομα, θυμίζω ότι υπήρξε το </w:t>
      </w:r>
      <w:r>
        <w:rPr>
          <w:rFonts w:eastAsia="Times New Roman" w:cs="Times New Roman"/>
          <w:szCs w:val="24"/>
        </w:rPr>
        <w:t xml:space="preserve">ελάχιστο </w:t>
      </w:r>
      <w:r>
        <w:rPr>
          <w:rFonts w:eastAsia="Times New Roman" w:cs="Times New Roman"/>
          <w:szCs w:val="24"/>
        </w:rPr>
        <w:t xml:space="preserve">εγγυημένο εισόδημα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στο πρώτο μνημόνιο</w:t>
      </w:r>
      <w:r>
        <w:rPr>
          <w:rFonts w:eastAsia="Times New Roman" w:cs="Times New Roman"/>
          <w:szCs w:val="24"/>
        </w:rPr>
        <w:t>,</w:t>
      </w:r>
      <w:r>
        <w:rPr>
          <w:rFonts w:eastAsia="Times New Roman" w:cs="Times New Roman"/>
          <w:szCs w:val="24"/>
        </w:rPr>
        <w:t xml:space="preserve"> το 2010. Νομοθετήθηκε το 2012 και τότε έπαψε να είναι θέση του ΣΥΡΙΖΑ. Δεν το ψήφισε στη Βουλή και έπαψε να μιλάει για </w:t>
      </w:r>
      <w:r>
        <w:rPr>
          <w:rFonts w:eastAsia="Times New Roman" w:cs="Times New Roman"/>
          <w:szCs w:val="24"/>
        </w:rPr>
        <w:t>ελάχιστο εγγυημένο εισόδημα</w:t>
      </w:r>
      <w:r>
        <w:rPr>
          <w:rFonts w:eastAsia="Times New Roman" w:cs="Times New Roman"/>
          <w:szCs w:val="24"/>
        </w:rPr>
        <w:t xml:space="preserve">, πράγμα που έκανε μέχρι τότε στις προγραμματικές </w:t>
      </w:r>
      <w:r>
        <w:rPr>
          <w:rFonts w:eastAsia="Times New Roman" w:cs="Times New Roman"/>
          <w:szCs w:val="24"/>
        </w:rPr>
        <w:t xml:space="preserve">του δηλώσεις. Το 2014 εφαρμόστηκε προγραμματικά σε δεκατρείς δήμους με πολύ μεγάλα προβλήματα, ενδεχομένως, όπως </w:t>
      </w:r>
      <w:r>
        <w:rPr>
          <w:rFonts w:eastAsia="Times New Roman" w:cs="Times New Roman"/>
          <w:szCs w:val="24"/>
        </w:rPr>
        <w:lastRenderedPageBreak/>
        <w:t>είπε η κ. Φωτίου</w:t>
      </w:r>
      <w:r>
        <w:rPr>
          <w:rFonts w:eastAsia="Times New Roman" w:cs="Times New Roman"/>
          <w:szCs w:val="24"/>
        </w:rPr>
        <w:t xml:space="preserve"> -ε</w:t>
      </w:r>
      <w:r>
        <w:rPr>
          <w:rFonts w:eastAsia="Times New Roman" w:cs="Times New Roman"/>
          <w:szCs w:val="24"/>
        </w:rPr>
        <w:t xml:space="preserve">φαρμόστηκε, </w:t>
      </w:r>
      <w:r>
        <w:rPr>
          <w:rFonts w:eastAsia="Times New Roman" w:cs="Times New Roman"/>
          <w:szCs w:val="24"/>
        </w:rPr>
        <w:t>όμως-</w:t>
      </w:r>
      <w:r>
        <w:rPr>
          <w:rFonts w:eastAsia="Times New Roman" w:cs="Times New Roman"/>
          <w:szCs w:val="24"/>
        </w:rPr>
        <w:t xml:space="preserve"> για να έρθει το 2015 και το πρώτο νομοσχέδιο της καινούργιας κυβέρνησης, το περίφημο νομοσχέδιο για την αν</w:t>
      </w:r>
      <w:r>
        <w:rPr>
          <w:rFonts w:eastAsia="Times New Roman" w:cs="Times New Roman"/>
          <w:szCs w:val="24"/>
        </w:rPr>
        <w:t>θρωπιστική κρίση, στο οποίο</w:t>
      </w:r>
      <w:r>
        <w:rPr>
          <w:rFonts w:eastAsia="Times New Roman" w:cs="Times New Roman"/>
          <w:szCs w:val="24"/>
        </w:rPr>
        <w:t>,</w:t>
      </w:r>
      <w:r>
        <w:rPr>
          <w:rFonts w:eastAsia="Times New Roman" w:cs="Times New Roman"/>
          <w:szCs w:val="24"/>
        </w:rPr>
        <w:t xml:space="preserve"> παρά τις διαρκείς εκκλήσεις</w:t>
      </w:r>
      <w:r>
        <w:rPr>
          <w:rFonts w:eastAsia="Times New Roman" w:cs="Times New Roman"/>
          <w:szCs w:val="24"/>
        </w:rPr>
        <w:t>,</w:t>
      </w:r>
      <w:r>
        <w:rPr>
          <w:rFonts w:eastAsia="Times New Roman" w:cs="Times New Roman"/>
          <w:szCs w:val="24"/>
        </w:rPr>
        <w:t xml:space="preserve"> σχεδόν όλης της </w:t>
      </w:r>
      <w:proofErr w:type="spellStart"/>
      <w:r>
        <w:rPr>
          <w:rFonts w:eastAsia="Times New Roman" w:cs="Times New Roman"/>
          <w:szCs w:val="24"/>
        </w:rPr>
        <w:t>Αντιπολίτευσης</w:t>
      </w:r>
      <w:r>
        <w:rPr>
          <w:rFonts w:eastAsia="Times New Roman" w:cs="Times New Roman"/>
          <w:szCs w:val="24"/>
        </w:rPr>
        <w:t>,</w:t>
      </w:r>
      <w:r>
        <w:rPr>
          <w:rFonts w:eastAsia="Times New Roman" w:cs="Times New Roman"/>
          <w:szCs w:val="24"/>
        </w:rPr>
        <w:t>για</w:t>
      </w:r>
      <w:proofErr w:type="spellEnd"/>
      <w:r>
        <w:rPr>
          <w:rFonts w:eastAsia="Times New Roman" w:cs="Times New Roman"/>
          <w:szCs w:val="24"/>
        </w:rPr>
        <w:t xml:space="preserve"> τη συνέχιση της αξιολόγησης του προγράμματος και την ολοκλήρωσή του, η κ. Φωτίου επιτιμούσε τους πάντες, αναφέροντας ότι το </w:t>
      </w:r>
      <w:r>
        <w:rPr>
          <w:rFonts w:eastAsia="Times New Roman" w:cs="Times New Roman"/>
          <w:szCs w:val="24"/>
        </w:rPr>
        <w:t>ελάχιστο ε</w:t>
      </w:r>
      <w:r>
        <w:rPr>
          <w:rFonts w:eastAsia="Times New Roman" w:cs="Times New Roman"/>
          <w:szCs w:val="24"/>
        </w:rPr>
        <w:t xml:space="preserve">γγυημένο </w:t>
      </w:r>
      <w:r>
        <w:rPr>
          <w:rFonts w:eastAsia="Times New Roman" w:cs="Times New Roman"/>
          <w:szCs w:val="24"/>
        </w:rPr>
        <w:t>εισόδημα</w:t>
      </w:r>
      <w:r>
        <w:rPr>
          <w:rFonts w:eastAsia="Times New Roman" w:cs="Times New Roman"/>
          <w:szCs w:val="24"/>
        </w:rPr>
        <w:t xml:space="preserve"> είναι συντα</w:t>
      </w:r>
      <w:r>
        <w:rPr>
          <w:rFonts w:eastAsia="Times New Roman" w:cs="Times New Roman"/>
          <w:szCs w:val="24"/>
        </w:rPr>
        <w:t xml:space="preserve">γή του ΔΝΤ και ότι δημιουργεί έναν τεράστιο κίνδυνο να λειτουργήσει ως παγίδα φτώχειας, παγιδεύοντας τον πληθυσμό και περνώντας σε άλλου τύπου </w:t>
      </w:r>
      <w:proofErr w:type="spellStart"/>
      <w:r>
        <w:rPr>
          <w:rFonts w:eastAsia="Times New Roman" w:cs="Times New Roman"/>
          <w:szCs w:val="24"/>
        </w:rPr>
        <w:t>προνοιακά</w:t>
      </w:r>
      <w:proofErr w:type="spellEnd"/>
      <w:r>
        <w:rPr>
          <w:rFonts w:eastAsia="Times New Roman" w:cs="Times New Roman"/>
          <w:szCs w:val="24"/>
        </w:rPr>
        <w:t xml:space="preserve"> επιδόματα, τα οποία τα θυμόμαστε όλοι. </w:t>
      </w:r>
    </w:p>
    <w:p w14:paraId="24A42C4C"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Στη συνέχεια, βέβαια, ως </w:t>
      </w:r>
      <w:proofErr w:type="spellStart"/>
      <w:r>
        <w:rPr>
          <w:rFonts w:eastAsia="Times New Roman" w:cs="Times New Roman"/>
          <w:szCs w:val="24"/>
        </w:rPr>
        <w:t>μνημονιακή</w:t>
      </w:r>
      <w:proofErr w:type="spellEnd"/>
      <w:r>
        <w:rPr>
          <w:rFonts w:eastAsia="Times New Roman" w:cs="Times New Roman"/>
          <w:szCs w:val="24"/>
        </w:rPr>
        <w:t xml:space="preserve"> επιταγή του τρίτου μνημονίο</w:t>
      </w:r>
      <w:r>
        <w:rPr>
          <w:rFonts w:eastAsia="Times New Roman" w:cs="Times New Roman"/>
          <w:szCs w:val="24"/>
        </w:rPr>
        <w:t xml:space="preserve">υ, το </w:t>
      </w:r>
      <w:r>
        <w:rPr>
          <w:rFonts w:eastAsia="Times New Roman" w:cs="Times New Roman"/>
          <w:szCs w:val="24"/>
        </w:rPr>
        <w:t>ελάχιστο εγγυημένο εισόδημα</w:t>
      </w:r>
      <w:r>
        <w:rPr>
          <w:rFonts w:eastAsia="Times New Roman" w:cs="Times New Roman"/>
          <w:szCs w:val="24"/>
        </w:rPr>
        <w:t xml:space="preserve"> νομοθετήθηκε με άλλο όνομα, λέγεται ΚΕΑ πλέον, δηλ</w:t>
      </w:r>
      <w:r>
        <w:rPr>
          <w:rFonts w:eastAsia="Times New Roman" w:cs="Times New Roman"/>
          <w:szCs w:val="24"/>
        </w:rPr>
        <w:t>αδή κ</w:t>
      </w:r>
      <w:r>
        <w:rPr>
          <w:rFonts w:eastAsia="Times New Roman" w:cs="Times New Roman"/>
          <w:szCs w:val="24"/>
        </w:rPr>
        <w:t xml:space="preserve">οινωνικό </w:t>
      </w:r>
      <w:r>
        <w:rPr>
          <w:rFonts w:eastAsia="Times New Roman" w:cs="Times New Roman"/>
          <w:szCs w:val="24"/>
        </w:rPr>
        <w:t>επίδομα αλληλεγγύης</w:t>
      </w:r>
      <w:r>
        <w:rPr>
          <w:rFonts w:eastAsia="Times New Roman" w:cs="Times New Roman"/>
          <w:szCs w:val="24"/>
        </w:rPr>
        <w:t>, και άρχισε να εφαρμόζεται σταδιακά, πιλοτικά πρώτα και τώρα σε όλους. Πήγαμε, γυρίσαμε, από το 2012 στο 2014 και από το 2014 στο 2016 και</w:t>
      </w:r>
      <w:r>
        <w:rPr>
          <w:rFonts w:eastAsia="Times New Roman" w:cs="Times New Roman"/>
          <w:szCs w:val="24"/>
        </w:rPr>
        <w:t xml:space="preserve"> από κει στο 2017. </w:t>
      </w:r>
    </w:p>
    <w:p w14:paraId="24A42C4D"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Ο ΣΥΡΙΖΑ κατήγγειλε το μνημόνιο, κατήγγειλε τους γερμανοτσολιάδες, τον Σόιμπλε, το </w:t>
      </w:r>
      <w:r>
        <w:rPr>
          <w:rFonts w:eastAsia="Times New Roman" w:cs="Times New Roman"/>
          <w:szCs w:val="24"/>
        </w:rPr>
        <w:t xml:space="preserve">ελάχιστο εγγυημένο εισόδημα, </w:t>
      </w:r>
      <w:r>
        <w:rPr>
          <w:rFonts w:eastAsia="Times New Roman" w:cs="Times New Roman"/>
          <w:szCs w:val="24"/>
        </w:rPr>
        <w:t>για να το εφαρμόσει μετά, καταγγέλλοντας το θράσος των άλλων. Στο μεταξύ, για το θράσος των «ημέτερων», τίποτα. Και σήμερα κ</w:t>
      </w:r>
      <w:r>
        <w:rPr>
          <w:rFonts w:eastAsia="Times New Roman" w:cs="Times New Roman"/>
          <w:szCs w:val="24"/>
        </w:rPr>
        <w:t xml:space="preserve">αμαρώνει. </w:t>
      </w:r>
    </w:p>
    <w:p w14:paraId="24A42C4E"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Σήμερα ακούσαμε από όλους, ακούσαμε μόλις πριν από λίγο από τον κ. Μαντά</w:t>
      </w:r>
      <w:r>
        <w:rPr>
          <w:rFonts w:eastAsia="Times New Roman" w:cs="Times New Roman"/>
          <w:szCs w:val="24"/>
        </w:rPr>
        <w:t>,</w:t>
      </w:r>
      <w:r>
        <w:rPr>
          <w:rFonts w:eastAsia="Times New Roman" w:cs="Times New Roman"/>
          <w:szCs w:val="24"/>
        </w:rPr>
        <w:t xml:space="preserve"> ότι μία από τις δύο μεγάλες τομές στο θέμα της πρόνοιας είναι τα </w:t>
      </w:r>
      <w:r>
        <w:rPr>
          <w:rFonts w:eastAsia="Times New Roman" w:cs="Times New Roman"/>
          <w:szCs w:val="24"/>
        </w:rPr>
        <w:lastRenderedPageBreak/>
        <w:t xml:space="preserve">φάρμακα –θα πω κάτι γι’ αυτό μετά- και η κοινωνική κάλυψη και η άλλη είναι το </w:t>
      </w:r>
      <w:r>
        <w:rPr>
          <w:rFonts w:eastAsia="Times New Roman" w:cs="Times New Roman"/>
          <w:szCs w:val="24"/>
        </w:rPr>
        <w:t>ελάχιστο εγγυημένο εισόδημα</w:t>
      </w:r>
      <w:r>
        <w:rPr>
          <w:rFonts w:eastAsia="Times New Roman" w:cs="Times New Roman"/>
          <w:szCs w:val="24"/>
        </w:rPr>
        <w:t>.</w:t>
      </w:r>
      <w:r>
        <w:rPr>
          <w:rFonts w:eastAsia="Times New Roman" w:cs="Times New Roman"/>
          <w:szCs w:val="24"/>
        </w:rPr>
        <w:t xml:space="preserve"> Ακούσαμε στη συζήτηση στην </w:t>
      </w:r>
      <w:r>
        <w:rPr>
          <w:rFonts w:eastAsia="Times New Roman" w:cs="Times New Roman"/>
          <w:szCs w:val="24"/>
        </w:rPr>
        <w:t xml:space="preserve">επιτροπή </w:t>
      </w:r>
      <w:r>
        <w:rPr>
          <w:rFonts w:eastAsia="Times New Roman" w:cs="Times New Roman"/>
          <w:szCs w:val="24"/>
        </w:rPr>
        <w:t xml:space="preserve">πολλά για τη δημιουργία του ηλεκτρονικού μητρώου, το οποίο και αυτό, όπως και το </w:t>
      </w:r>
      <w:r>
        <w:rPr>
          <w:rFonts w:eastAsia="Times New Roman" w:cs="Times New Roman"/>
          <w:szCs w:val="24"/>
        </w:rPr>
        <w:t>ελάχιστο εγγυημένο εισόδημα</w:t>
      </w:r>
      <w:r>
        <w:rPr>
          <w:rFonts w:eastAsia="Times New Roman" w:cs="Times New Roman"/>
          <w:szCs w:val="24"/>
        </w:rPr>
        <w:t xml:space="preserve"> και προϋπήρχαν και </w:t>
      </w:r>
      <w:proofErr w:type="spellStart"/>
      <w:r>
        <w:rPr>
          <w:rFonts w:eastAsia="Times New Roman" w:cs="Times New Roman"/>
          <w:szCs w:val="24"/>
        </w:rPr>
        <w:t>μνημονιακές</w:t>
      </w:r>
      <w:proofErr w:type="spellEnd"/>
      <w:r>
        <w:rPr>
          <w:rFonts w:eastAsia="Times New Roman" w:cs="Times New Roman"/>
          <w:szCs w:val="24"/>
        </w:rPr>
        <w:t xml:space="preserve"> επιταγές είναι. </w:t>
      </w:r>
    </w:p>
    <w:p w14:paraId="24A42C4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Αυτή είναι η πολιτική των μνημονίων, για την οποία επαίρεται σ</w:t>
      </w:r>
      <w:r>
        <w:rPr>
          <w:rFonts w:eastAsia="Times New Roman" w:cs="Times New Roman"/>
          <w:szCs w:val="24"/>
        </w:rPr>
        <w:t xml:space="preserve">ήμερα ο ΣΥΡΙΖΑ. Η πολιτική του ΣΥΡΙΖΑ, όσο προλάβαμε να τη δούμε, ήταν ακριβώς αυτό που καταγγέλλετε: Μια συνέχιση </w:t>
      </w:r>
      <w:r>
        <w:rPr>
          <w:rFonts w:eastAsia="Times New Roman" w:cs="Times New Roman"/>
          <w:szCs w:val="24"/>
        </w:rPr>
        <w:t>ενός,</w:t>
      </w:r>
      <w:r>
        <w:rPr>
          <w:rFonts w:eastAsia="Times New Roman" w:cs="Times New Roman"/>
          <w:szCs w:val="24"/>
        </w:rPr>
        <w:t xml:space="preserve"> όντως άναρχου και πελατειακού συστήματος επιδομάτων, τα οποία ήταν άναρχα. Κανείς δεν ήξερε τι παίρνει ποιος. Είδαμε μερικές προσπάθειε</w:t>
      </w:r>
      <w:r>
        <w:rPr>
          <w:rFonts w:eastAsia="Times New Roman" w:cs="Times New Roman"/>
          <w:szCs w:val="24"/>
        </w:rPr>
        <w:t>ς, όπως ήταν και το νομοσχέδιο για την ανθρωπιστική κρίση, δημιουργίας νέων μηχανισμών και νέων επιδομάτων, τα οποία ακυρώθηκαν στην πορεία</w:t>
      </w:r>
      <w:r>
        <w:rPr>
          <w:rFonts w:eastAsia="Times New Roman" w:cs="Times New Roman"/>
          <w:szCs w:val="24"/>
        </w:rPr>
        <w:t xml:space="preserve">, </w:t>
      </w:r>
      <w:r>
        <w:rPr>
          <w:rFonts w:eastAsia="Times New Roman" w:cs="Times New Roman"/>
          <w:szCs w:val="24"/>
        </w:rPr>
        <w:t xml:space="preserve">ευτυχώς θα πω εγώ. </w:t>
      </w:r>
    </w:p>
    <w:p w14:paraId="24A42C5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Βασικό εργαλείο για την καταπολέμηση της φτώχειας, έλεγε η ΟΚΕ εκείνη την εποχή, αποτελεί η πολ</w:t>
      </w:r>
      <w:r>
        <w:rPr>
          <w:rFonts w:eastAsia="Times New Roman" w:cs="Times New Roman"/>
          <w:szCs w:val="24"/>
        </w:rPr>
        <w:t>ιτική του ελάχιστου εγγυημένου εισοδήματος, το οποίο οφείλει να λειτουργεί στο πλαίσιο μιας συνολικής πολιτικής</w:t>
      </w:r>
      <w:r>
        <w:rPr>
          <w:rFonts w:eastAsia="Times New Roman" w:cs="Times New Roman"/>
          <w:szCs w:val="24"/>
        </w:rPr>
        <w:t>,</w:t>
      </w:r>
      <w:r>
        <w:rPr>
          <w:rFonts w:eastAsia="Times New Roman" w:cs="Times New Roman"/>
          <w:szCs w:val="24"/>
        </w:rPr>
        <w:t xml:space="preserve"> που θα στοχεύει στην οικονομική και κοινωνική επανένταξη, θα αποσκοπεί δηλαδή στη χειραφέτηση και επανένταξη των φτωχών και των αδυνάτων.</w:t>
      </w:r>
    </w:p>
    <w:p w14:paraId="24A42C51"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Επιτέλους, νομίζω ότι σε αυτό συμφωνούμε όλοι. Αφού διαφωνήσαμε, καταγγείλαμε, νομοθετήσαμε διαφορετικά, τουλάχιστον κάλλιο αργά παρά </w:t>
      </w:r>
      <w:r>
        <w:rPr>
          <w:rFonts w:eastAsia="Times New Roman" w:cs="Times New Roman"/>
          <w:szCs w:val="24"/>
        </w:rPr>
        <w:lastRenderedPageBreak/>
        <w:t xml:space="preserve">ποτέ, συμφωνούμε σε αυτό. Δεν θα ήταν καλύτερα, όμως, να είχαμε συμφωνήσει ήδη από το 2012, από την πρώτη προσπάθεια; Και </w:t>
      </w:r>
      <w:r>
        <w:rPr>
          <w:rFonts w:eastAsia="Times New Roman" w:cs="Times New Roman"/>
          <w:szCs w:val="24"/>
        </w:rPr>
        <w:t>από εκεί και πέρα, να διαφωνούμε για τον τρόπο που εφαρμόστηκε ή για τις αδυναμίες, για τα προβλήματα, για τις προθέσεις ακόμη, αν και ειλικρινά</w:t>
      </w:r>
      <w:r>
        <w:rPr>
          <w:rFonts w:eastAsia="Times New Roman" w:cs="Times New Roman"/>
          <w:szCs w:val="24"/>
        </w:rPr>
        <w:t>,</w:t>
      </w:r>
      <w:r>
        <w:rPr>
          <w:rFonts w:eastAsia="Times New Roman" w:cs="Times New Roman"/>
          <w:szCs w:val="24"/>
        </w:rPr>
        <w:t xml:space="preserve"> με ενοχλεί όταν μιλάμε για πρόνοια στο δικαστήριο προθέσεων. Δεν πιστεύω ότι κανείς έχει κακές προθέσεις</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 xml:space="preserve"> μιλάει για φτωχούς, για παιδιά κάτω από το όριο της φτώχειας και αδυνάτους</w:t>
      </w:r>
      <w:r>
        <w:rPr>
          <w:rFonts w:eastAsia="Times New Roman" w:cs="Times New Roman"/>
          <w:szCs w:val="24"/>
        </w:rPr>
        <w:t>,</w:t>
      </w:r>
      <w:r>
        <w:rPr>
          <w:rFonts w:eastAsia="Times New Roman" w:cs="Times New Roman"/>
          <w:szCs w:val="24"/>
        </w:rPr>
        <w:t xml:space="preserve"> οι οποίοι δεν έχουν πρόσβαση.</w:t>
      </w:r>
    </w:p>
    <w:p w14:paraId="24A42C5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δεν ήταν καλύτερο να είχαμε ήδη από το 2012, όχι μόνον στο εγγυημένο εισόδημα, αλλά και σε αυτό θάρρος αντί για θράσος; Δεν</w:t>
      </w:r>
      <w:r>
        <w:rPr>
          <w:rFonts w:eastAsia="Times New Roman" w:cs="Times New Roman"/>
          <w:szCs w:val="24"/>
        </w:rPr>
        <w:t xml:space="preserve"> θα ήταν καλύτερα να είχαμε τις ικμάδες του πατριωτισμού</w:t>
      </w:r>
      <w:r>
        <w:rPr>
          <w:rFonts w:eastAsia="Times New Roman" w:cs="Times New Roman"/>
          <w:szCs w:val="24"/>
        </w:rPr>
        <w:t>,</w:t>
      </w:r>
      <w:r>
        <w:rPr>
          <w:rFonts w:eastAsia="Times New Roman" w:cs="Times New Roman"/>
          <w:szCs w:val="24"/>
        </w:rPr>
        <w:t xml:space="preserve"> που λείπουν σε μια πολιτική ομοψυχίας πάνω σε αυτό τουλάχιστον</w:t>
      </w:r>
      <w:r>
        <w:rPr>
          <w:rFonts w:eastAsia="Times New Roman" w:cs="Times New Roman"/>
          <w:szCs w:val="24"/>
        </w:rPr>
        <w:t>,</w:t>
      </w:r>
      <w:r>
        <w:rPr>
          <w:rFonts w:eastAsia="Times New Roman" w:cs="Times New Roman"/>
          <w:szCs w:val="24"/>
        </w:rPr>
        <w:t xml:space="preserve"> που είναι αυτονόητο και απαραίτητο</w:t>
      </w:r>
      <w:r>
        <w:rPr>
          <w:rFonts w:eastAsia="Times New Roman" w:cs="Times New Roman"/>
          <w:szCs w:val="24"/>
        </w:rPr>
        <w:t>,</w:t>
      </w:r>
      <w:r>
        <w:rPr>
          <w:rFonts w:eastAsia="Times New Roman" w:cs="Times New Roman"/>
          <w:szCs w:val="24"/>
        </w:rPr>
        <w:t xml:space="preserve"> για να μπορέσει η χώρα να προχωρήσει και να μπορέσουν τα πιο αδύναμα κομμάτια του πληθυσμού να ακο</w:t>
      </w:r>
      <w:r>
        <w:rPr>
          <w:rFonts w:eastAsia="Times New Roman" w:cs="Times New Roman"/>
          <w:szCs w:val="24"/>
        </w:rPr>
        <w:t xml:space="preserve">λουθήσουν; </w:t>
      </w:r>
    </w:p>
    <w:p w14:paraId="24A42C5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Αυτό που έχω πει πολλές φορές και αισθάνομαι την ανάγκη να το ξαναπώ, γιατί το ακούω με τόση ένταση, τόση έπαρση, τα συσσίτια, τα δοσίματα κ.λπ., η προοδευτική πολιτική και η φιλανθρωπία δεν ταυτίζονται. Τέμνονται ενδεχομένως, δεν ταυτίζονται, </w:t>
      </w:r>
      <w:r>
        <w:rPr>
          <w:rFonts w:eastAsia="Times New Roman" w:cs="Times New Roman"/>
          <w:szCs w:val="24"/>
        </w:rPr>
        <w:t xml:space="preserve">όμως. Αλλιώς, και οι Οθωμανοί με τα φτωχοκομεία τους και οι κυβερνήσεις της δεκαετίας του </w:t>
      </w:r>
      <w:r>
        <w:rPr>
          <w:rFonts w:eastAsia="Times New Roman" w:cs="Times New Roman"/>
          <w:szCs w:val="24"/>
        </w:rPr>
        <w:t>‘</w:t>
      </w:r>
      <w:r>
        <w:rPr>
          <w:rFonts w:eastAsia="Times New Roman" w:cs="Times New Roman"/>
          <w:szCs w:val="24"/>
        </w:rPr>
        <w:t>50</w:t>
      </w:r>
      <w:r>
        <w:rPr>
          <w:rFonts w:eastAsia="Times New Roman" w:cs="Times New Roman"/>
          <w:szCs w:val="24"/>
        </w:rPr>
        <w:t>,</w:t>
      </w:r>
      <w:r>
        <w:rPr>
          <w:rFonts w:eastAsia="Times New Roman" w:cs="Times New Roman"/>
          <w:szCs w:val="24"/>
        </w:rPr>
        <w:t xml:space="preserve"> που είχαν συσσίτια στα σχολεία θα ήταν προοδευτικές κυβερνήσεις και νομίζω ότι συμφωνούμε ότι δεν ήταν</w:t>
      </w:r>
      <w:r>
        <w:rPr>
          <w:rFonts w:eastAsia="Times New Roman" w:cs="Times New Roman"/>
          <w:szCs w:val="24"/>
        </w:rPr>
        <w:t>.</w:t>
      </w:r>
    </w:p>
    <w:p w14:paraId="24A42C5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Είναι χρήσιμα και τα συσσίτια και η σίτιση των μαθητών κα</w:t>
      </w:r>
      <w:r>
        <w:rPr>
          <w:rFonts w:eastAsia="Times New Roman" w:cs="Times New Roman"/>
          <w:szCs w:val="24"/>
        </w:rPr>
        <w:t>ι τα τρόφιμα και όλα, όμως, όπως είπαμε προηγουμένως, μέσα στα πλαίσια μιας συνολικής πολιτικής. Βλέπουμε δυστυχώς</w:t>
      </w:r>
      <w:r>
        <w:rPr>
          <w:rFonts w:eastAsia="Times New Roman" w:cs="Times New Roman"/>
          <w:szCs w:val="24"/>
        </w:rPr>
        <w:t>,</w:t>
      </w:r>
      <w:r>
        <w:rPr>
          <w:rFonts w:eastAsia="Times New Roman" w:cs="Times New Roman"/>
          <w:szCs w:val="24"/>
        </w:rPr>
        <w:t xml:space="preserve"> μόνο </w:t>
      </w:r>
      <w:proofErr w:type="spellStart"/>
      <w:r>
        <w:rPr>
          <w:rFonts w:eastAsia="Times New Roman" w:cs="Times New Roman"/>
          <w:szCs w:val="24"/>
        </w:rPr>
        <w:t>παροχολογία</w:t>
      </w:r>
      <w:proofErr w:type="spellEnd"/>
      <w:r>
        <w:rPr>
          <w:rFonts w:eastAsia="Times New Roman" w:cs="Times New Roman"/>
          <w:szCs w:val="24"/>
        </w:rPr>
        <w:t>, βλέπουμε λογικές παροχής μόνον και δεν βλέπουμε πολιτικές αντιμετώπισης του μεγαλύτερου προβλήματος</w:t>
      </w:r>
      <w:r>
        <w:rPr>
          <w:rFonts w:eastAsia="Times New Roman" w:cs="Times New Roman"/>
          <w:szCs w:val="24"/>
        </w:rPr>
        <w:t>,</w:t>
      </w:r>
      <w:r>
        <w:rPr>
          <w:rFonts w:eastAsia="Times New Roman" w:cs="Times New Roman"/>
          <w:szCs w:val="24"/>
        </w:rPr>
        <w:t xml:space="preserve"> που είναι η ανεργία. </w:t>
      </w:r>
      <w:r>
        <w:rPr>
          <w:rFonts w:eastAsia="Times New Roman" w:cs="Times New Roman"/>
          <w:szCs w:val="24"/>
        </w:rPr>
        <w:t>Η ανεργία συνεισφέρει κυρίως στην αύξηση της φτώχειας. Θα ήταν καλύτερο, το έχω ξαναπεί, να ενισχύονται οι οικογένειες</w:t>
      </w:r>
      <w:r>
        <w:rPr>
          <w:rFonts w:eastAsia="Times New Roman" w:cs="Times New Roman"/>
          <w:szCs w:val="24"/>
        </w:rPr>
        <w:t>,</w:t>
      </w:r>
      <w:r>
        <w:rPr>
          <w:rFonts w:eastAsia="Times New Roman" w:cs="Times New Roman"/>
          <w:szCs w:val="24"/>
        </w:rPr>
        <w:t xml:space="preserve"> για να σιτίζουν τα παιδιά τους, παρά να κάνουμε κάτι το οποίο ενδεχομένως να εξελιχθεί σε αυτό που λέγατε κάποτε «παγίδα φτώχειας», στο </w:t>
      </w:r>
      <w:r>
        <w:rPr>
          <w:rFonts w:eastAsia="Times New Roman" w:cs="Times New Roman"/>
          <w:szCs w:val="24"/>
        </w:rPr>
        <w:t>βαθμό που γίνεται χωρίς καμ</w:t>
      </w:r>
      <w:r>
        <w:rPr>
          <w:rFonts w:eastAsia="Times New Roman" w:cs="Times New Roman"/>
          <w:szCs w:val="24"/>
        </w:rPr>
        <w:t>μ</w:t>
      </w:r>
      <w:r>
        <w:rPr>
          <w:rFonts w:eastAsia="Times New Roman" w:cs="Times New Roman"/>
          <w:szCs w:val="24"/>
        </w:rPr>
        <w:t>ία σύνδεση.</w:t>
      </w:r>
    </w:p>
    <w:p w14:paraId="24A42C5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Παρακολούθησα επίσης -και θα τελειώσω με αυτό, κύριε Πρόεδρε, θα μου δώσετε λιγότερο από ένα λεπτό- τον Υπουργό Υγείας κ. Ξανθό –τον παρακολουθώ πάντα με μεγάλο ενδιαφέρον και έναν κρυφό θαυμασμό</w:t>
      </w:r>
      <w:r>
        <w:rPr>
          <w:rFonts w:eastAsia="Times New Roman" w:cs="Times New Roman"/>
          <w:szCs w:val="24"/>
        </w:rPr>
        <w:t>,</w:t>
      </w:r>
      <w:r>
        <w:rPr>
          <w:rFonts w:eastAsia="Times New Roman" w:cs="Times New Roman"/>
          <w:szCs w:val="24"/>
        </w:rPr>
        <w:t xml:space="preserve"> όταν κτίζει αυτά τα</w:t>
      </w:r>
      <w:r>
        <w:rPr>
          <w:rFonts w:eastAsia="Times New Roman" w:cs="Times New Roman"/>
          <w:szCs w:val="24"/>
        </w:rPr>
        <w:t xml:space="preserve"> θεωρητικά σχήματα μείγματος βολονταρισμού και ηθικολογίας- τον άκουσα πάλι σήμερα να στηρίζει ένα όραμα πολιτικής</w:t>
      </w:r>
      <w:r>
        <w:rPr>
          <w:rFonts w:eastAsia="Times New Roman" w:cs="Times New Roman"/>
          <w:szCs w:val="24"/>
        </w:rPr>
        <w:t>,</w:t>
      </w:r>
      <w:r>
        <w:rPr>
          <w:rFonts w:eastAsia="Times New Roman" w:cs="Times New Roman"/>
          <w:szCs w:val="24"/>
        </w:rPr>
        <w:t xml:space="preserve"> το οποίο δεν έχει δυστυχώς καμ</w:t>
      </w:r>
      <w:r>
        <w:rPr>
          <w:rFonts w:eastAsia="Times New Roman" w:cs="Times New Roman"/>
          <w:szCs w:val="24"/>
        </w:rPr>
        <w:t>μ</w:t>
      </w:r>
      <w:r>
        <w:rPr>
          <w:rFonts w:eastAsia="Times New Roman" w:cs="Times New Roman"/>
          <w:szCs w:val="24"/>
        </w:rPr>
        <w:t>ία σχέση με την πραγματικότητα. Δεν θα πω πολλά. Νομίζω ότι όσοι έχουμε την εικόνα μεγάλων νοσοκομείων της χώ</w:t>
      </w:r>
      <w:r>
        <w:rPr>
          <w:rFonts w:eastAsia="Times New Roman" w:cs="Times New Roman"/>
          <w:szCs w:val="24"/>
        </w:rPr>
        <w:t>ρας τα τελευταία είκοσι χρόνια εξελικτικά, κάθε φορά που τα επισκεπτόμαστε έχουμε την απάντηση.</w:t>
      </w:r>
    </w:p>
    <w:p w14:paraId="24A42C5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Όμως, μου έκανε εντύπωση και αυτό ήθελα να σχολιάσω ότι μιλάει ο κύριος Υπουργός συνήθως για αναστήλωση, επιδιόρθωση, ανάταξη, αποκα</w:t>
      </w:r>
      <w:r>
        <w:rPr>
          <w:rFonts w:eastAsia="Times New Roman" w:cs="Times New Roman"/>
          <w:szCs w:val="24"/>
        </w:rPr>
        <w:lastRenderedPageBreak/>
        <w:t>τάσταση ενός συστήματος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όπως ο ίδιος σήμερα είπε</w:t>
      </w:r>
      <w:r>
        <w:rPr>
          <w:rFonts w:eastAsia="Times New Roman" w:cs="Times New Roman"/>
          <w:szCs w:val="24"/>
        </w:rPr>
        <w:t>,</w:t>
      </w:r>
      <w:r>
        <w:rPr>
          <w:rFonts w:eastAsia="Times New Roman" w:cs="Times New Roman"/>
          <w:szCs w:val="24"/>
        </w:rPr>
        <w:t xml:space="preserve"> το έκτισε το ΠΑΣΟΚ το 1980. Το είπε και ο κ. Μαντάς προηγουμένως, ότι όντως</w:t>
      </w:r>
      <w:r>
        <w:rPr>
          <w:rFonts w:eastAsia="Times New Roman" w:cs="Times New Roman"/>
          <w:szCs w:val="24"/>
        </w:rPr>
        <w:t>,</w:t>
      </w:r>
      <w:r>
        <w:rPr>
          <w:rFonts w:eastAsia="Times New Roman" w:cs="Times New Roman"/>
          <w:szCs w:val="24"/>
        </w:rPr>
        <w:t xml:space="preserve"> το παλιό καλό ορθόδοξο ΠΑΣΟΚ στη δεκαετία του 1980 ήταν καλό, ενώ μετά έγινε κακό. Νομίζω ότι σε αυτό κάποιοι πρέπει να σκεφτούν λίγο παραπάνω. Κατά την</w:t>
      </w:r>
      <w:r>
        <w:rPr>
          <w:rFonts w:eastAsia="Times New Roman" w:cs="Times New Roman"/>
          <w:szCs w:val="24"/>
        </w:rPr>
        <w:t xml:space="preserve"> άποψή μου</w:t>
      </w:r>
      <w:r>
        <w:rPr>
          <w:rFonts w:eastAsia="Times New Roman" w:cs="Times New Roman"/>
          <w:szCs w:val="24"/>
        </w:rPr>
        <w:t>,</w:t>
      </w:r>
      <w:r>
        <w:rPr>
          <w:rFonts w:eastAsia="Times New Roman" w:cs="Times New Roman"/>
          <w:szCs w:val="24"/>
        </w:rPr>
        <w:t xml:space="preserve"> τα πράγματα δεν ήταν ποτέ τόσο απλά ούτε τόσο γραμμικά.</w:t>
      </w:r>
    </w:p>
    <w:p w14:paraId="24A42C5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Όμως όντως, είναι κάτι που το αναγνωρίζουν όλοι, το ΠΑΣΟΚ είναι υπεύθυνο για το κράτος πρόνοιας στην Ελλάδα και για το Εθνικό Σύστημα Υγείας. Το ΠΑΣΟΚ εισήγαγε πολιτικές και στην πρόνοια κ</w:t>
      </w:r>
      <w:r>
        <w:rPr>
          <w:rFonts w:eastAsia="Times New Roman" w:cs="Times New Roman"/>
          <w:szCs w:val="24"/>
        </w:rPr>
        <w:t>αι στην υγεία, με λάθη, με προβλήματα, εξελίχθηκαν άσχημα μερικές φορές, υπάρχει πρόβλημα πελατειακό, υπήρξε και εξελίχθηκε, μόνο που δεν το βλέπουμε να διορθώνεται, δεν βλέπουμε καμ</w:t>
      </w:r>
      <w:r>
        <w:rPr>
          <w:rFonts w:eastAsia="Times New Roman" w:cs="Times New Roman"/>
          <w:szCs w:val="24"/>
        </w:rPr>
        <w:t>μ</w:t>
      </w:r>
      <w:r>
        <w:rPr>
          <w:rFonts w:eastAsia="Times New Roman" w:cs="Times New Roman"/>
          <w:szCs w:val="24"/>
        </w:rPr>
        <w:t>ιά πολιτική διαφάνειας</w:t>
      </w:r>
      <w:r>
        <w:rPr>
          <w:rFonts w:eastAsia="Times New Roman" w:cs="Times New Roman"/>
          <w:szCs w:val="24"/>
        </w:rPr>
        <w:t>,</w:t>
      </w:r>
      <w:r>
        <w:rPr>
          <w:rFonts w:eastAsia="Times New Roman" w:cs="Times New Roman"/>
          <w:szCs w:val="24"/>
        </w:rPr>
        <w:t xml:space="preserve"> η οποία να εγκαθιστά κάτι καινούριο. Ο βολονταρισ</w:t>
      </w:r>
      <w:r>
        <w:rPr>
          <w:rFonts w:eastAsia="Times New Roman" w:cs="Times New Roman"/>
          <w:szCs w:val="24"/>
        </w:rPr>
        <w:t>μός, η άποψη ότι σήμερα εσείς τα κάνετε καλύτερα από αυτό που έκανε το ΠΑΣΟΚ στη δεκαετία του ’80, μόνο και μόνο γιατί οι μεν δεν ήταν τίμιοι ή καλοί και οι δε είσαστε, νομίζω ότι ούτε σε κριτική αντέχει ούτε πολιτική άποψη είναι.</w:t>
      </w:r>
    </w:p>
    <w:p w14:paraId="24A42C5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Σας ευχαριστώ.</w:t>
      </w:r>
    </w:p>
    <w:p w14:paraId="24A42C59"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(Αναστάσιος Κουράκης):</w:t>
      </w:r>
      <w:r>
        <w:rPr>
          <w:rFonts w:eastAsia="Times New Roman" w:cs="Times New Roman"/>
          <w:szCs w:val="24"/>
        </w:rPr>
        <w:t xml:space="preserve"> Ευχαριστούμε κι εμείς, κύριε </w:t>
      </w:r>
      <w:proofErr w:type="spellStart"/>
      <w:r>
        <w:rPr>
          <w:rFonts w:eastAsia="Times New Roman" w:cs="Times New Roman"/>
          <w:szCs w:val="24"/>
        </w:rPr>
        <w:t>Μπαργιώτα</w:t>
      </w:r>
      <w:proofErr w:type="spellEnd"/>
      <w:r>
        <w:rPr>
          <w:rFonts w:eastAsia="Times New Roman" w:cs="Times New Roman"/>
          <w:szCs w:val="24"/>
        </w:rPr>
        <w:t>.</w:t>
      </w:r>
    </w:p>
    <w:p w14:paraId="24A42C5A" w14:textId="77777777" w:rsidR="00940AA5" w:rsidRDefault="00122158">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w:t>
      </w:r>
      <w:r>
        <w:rPr>
          <w:rFonts w:eastAsia="Times New Roman"/>
          <w:szCs w:val="24"/>
        </w:rPr>
        <w:t>ΙΟΣ ΒΕΝΙΖΕΛΟΣ» και ενημερώθηκαν για την ιστορία του κτηρίου και τον τρόπο οργάνωσης και λειτουργίας της Βουλής, είκοσι έξι μαθητές και μαθήτριες και πέντε συνοδοί καθηγητές από το 4</w:t>
      </w:r>
      <w:r>
        <w:rPr>
          <w:rFonts w:eastAsia="Times New Roman"/>
          <w:szCs w:val="24"/>
          <w:vertAlign w:val="superscript"/>
        </w:rPr>
        <w:t>ο</w:t>
      </w:r>
      <w:r>
        <w:rPr>
          <w:rFonts w:eastAsia="Times New Roman"/>
          <w:szCs w:val="24"/>
        </w:rPr>
        <w:t xml:space="preserve"> Δημοτικό Σχολείο Πολίχνης Θεσσαλονίκης.</w:t>
      </w:r>
    </w:p>
    <w:p w14:paraId="24A42C5B" w14:textId="77777777" w:rsidR="00940AA5" w:rsidRDefault="00122158">
      <w:pPr>
        <w:tabs>
          <w:tab w:val="left" w:pos="6787"/>
        </w:tabs>
        <w:spacing w:line="600" w:lineRule="auto"/>
        <w:ind w:firstLine="720"/>
        <w:jc w:val="both"/>
        <w:rPr>
          <w:rFonts w:eastAsia="Times New Roman"/>
          <w:szCs w:val="24"/>
        </w:rPr>
      </w:pPr>
      <w:r>
        <w:rPr>
          <w:rFonts w:eastAsia="Times New Roman"/>
          <w:szCs w:val="24"/>
        </w:rPr>
        <w:t xml:space="preserve">Η Βουλή </w:t>
      </w:r>
      <w:r>
        <w:rPr>
          <w:rFonts w:eastAsia="Times New Roman"/>
          <w:szCs w:val="24"/>
        </w:rPr>
        <w:t xml:space="preserve">τούς </w:t>
      </w:r>
      <w:r>
        <w:rPr>
          <w:rFonts w:eastAsia="Times New Roman"/>
          <w:szCs w:val="24"/>
        </w:rPr>
        <w:t>καλωσορίζει.</w:t>
      </w:r>
    </w:p>
    <w:p w14:paraId="24A42C5C" w14:textId="77777777" w:rsidR="00940AA5" w:rsidRDefault="00122158">
      <w:pPr>
        <w:tabs>
          <w:tab w:val="left" w:pos="6787"/>
        </w:tabs>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4A42C5D" w14:textId="77777777" w:rsidR="00940AA5" w:rsidRDefault="00122158">
      <w:pPr>
        <w:tabs>
          <w:tab w:val="left" w:pos="6787"/>
        </w:tabs>
        <w:spacing w:line="600" w:lineRule="auto"/>
        <w:ind w:firstLine="720"/>
        <w:jc w:val="both"/>
        <w:rPr>
          <w:rFonts w:eastAsia="Times New Roman" w:cs="Times New Roman"/>
          <w:szCs w:val="24"/>
        </w:rPr>
      </w:pPr>
      <w:r>
        <w:rPr>
          <w:rFonts w:eastAsia="Times New Roman" w:cs="Times New Roman"/>
          <w:szCs w:val="24"/>
        </w:rPr>
        <w:t xml:space="preserve">Έχουν τελειώσει οι ομιλητές. </w:t>
      </w:r>
    </w:p>
    <w:p w14:paraId="24A42C5E" w14:textId="77777777" w:rsidR="00940AA5" w:rsidRDefault="00122158">
      <w:pPr>
        <w:tabs>
          <w:tab w:val="left" w:pos="6787"/>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κ. </w:t>
      </w:r>
      <w:proofErr w:type="spellStart"/>
      <w:r>
        <w:rPr>
          <w:rFonts w:eastAsia="Times New Roman" w:cs="Times New Roman"/>
          <w:szCs w:val="24"/>
        </w:rPr>
        <w:t>Κατσώτη</w:t>
      </w:r>
      <w:r>
        <w:rPr>
          <w:rFonts w:eastAsia="Times New Roman" w:cs="Times New Roman"/>
          <w:szCs w:val="24"/>
        </w:rPr>
        <w:t>ς</w:t>
      </w:r>
      <w:proofErr w:type="spellEnd"/>
      <w:r>
        <w:rPr>
          <w:rFonts w:eastAsia="Times New Roman" w:cs="Times New Roman"/>
          <w:szCs w:val="24"/>
        </w:rPr>
        <w:t xml:space="preserve"> από το Κομμουνιστικό Κόμμα ζήτησε τον λόγο.</w:t>
      </w:r>
    </w:p>
    <w:p w14:paraId="24A42C5F" w14:textId="77777777" w:rsidR="00940AA5" w:rsidRDefault="00122158">
      <w:pPr>
        <w:tabs>
          <w:tab w:val="left" w:pos="6787"/>
        </w:tabs>
        <w:spacing w:line="600" w:lineRule="auto"/>
        <w:ind w:firstLine="720"/>
        <w:jc w:val="both"/>
        <w:rPr>
          <w:rFonts w:eastAsia="Times New Roman" w:cs="Times New Roman"/>
          <w:szCs w:val="24"/>
        </w:rPr>
      </w:pPr>
      <w:r>
        <w:rPr>
          <w:rFonts w:eastAsia="Times New Roman" w:cs="Times New Roman"/>
          <w:szCs w:val="24"/>
        </w:rPr>
        <w:t>Έχετε τον λόγο για τέσσερα λεπτά.</w:t>
      </w:r>
    </w:p>
    <w:p w14:paraId="24A42C60" w14:textId="77777777" w:rsidR="00940AA5" w:rsidRDefault="00122158">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Ευχαριστώ, κύριε Πρόεδρε.</w:t>
      </w:r>
    </w:p>
    <w:p w14:paraId="24A42C61" w14:textId="77777777" w:rsidR="00940AA5" w:rsidRDefault="00122158">
      <w:pPr>
        <w:spacing w:line="600" w:lineRule="auto"/>
        <w:ind w:firstLine="720"/>
        <w:jc w:val="both"/>
        <w:rPr>
          <w:rFonts w:eastAsia="Times New Roman"/>
          <w:szCs w:val="24"/>
        </w:rPr>
      </w:pPr>
      <w:r>
        <w:rPr>
          <w:rFonts w:eastAsia="Times New Roman"/>
          <w:szCs w:val="24"/>
        </w:rPr>
        <w:t xml:space="preserve">Θα ήθελα να δώσω μια απάντηση, </w:t>
      </w:r>
      <w:proofErr w:type="spellStart"/>
      <w:r>
        <w:rPr>
          <w:rFonts w:eastAsia="Times New Roman"/>
          <w:szCs w:val="24"/>
        </w:rPr>
        <w:t>κατ</w:t>
      </w:r>
      <w:r>
        <w:rPr>
          <w:rFonts w:eastAsia="Times New Roman"/>
          <w:szCs w:val="24"/>
        </w:rPr>
        <w:t>’</w:t>
      </w:r>
      <w:r>
        <w:rPr>
          <w:rFonts w:eastAsia="Times New Roman"/>
          <w:szCs w:val="24"/>
        </w:rPr>
        <w:t>αρχήν</w:t>
      </w:r>
      <w:proofErr w:type="spellEnd"/>
      <w:r>
        <w:rPr>
          <w:rFonts w:eastAsia="Times New Roman"/>
          <w:szCs w:val="24"/>
        </w:rPr>
        <w:t xml:space="preserve">, στους εγκληματίες της Χρυσής Αυγής, στους ναζιστές με την απάνθρωπη ιδεολογία τους, στους απόγονους των συνεργατών των Γερμανών, των κουκουλοφόρων, οι οποίοι νόμισαν ότι βρήκαν ευκαιρία να κάνουν επίθεση στο πρόσωπο του </w:t>
      </w:r>
      <w:r>
        <w:rPr>
          <w:rFonts w:eastAsia="Times New Roman"/>
          <w:szCs w:val="24"/>
        </w:rPr>
        <w:t xml:space="preserve">κ. </w:t>
      </w:r>
      <w:proofErr w:type="spellStart"/>
      <w:r>
        <w:rPr>
          <w:rFonts w:eastAsia="Times New Roman"/>
          <w:szCs w:val="24"/>
        </w:rPr>
        <w:t>Καζάκου</w:t>
      </w:r>
      <w:proofErr w:type="spellEnd"/>
      <w:r>
        <w:rPr>
          <w:rFonts w:eastAsia="Times New Roman"/>
          <w:szCs w:val="24"/>
        </w:rPr>
        <w:t xml:space="preserve">, του οποίου η διαδρομή </w:t>
      </w:r>
      <w:r>
        <w:rPr>
          <w:rFonts w:eastAsia="Times New Roman"/>
          <w:szCs w:val="24"/>
        </w:rPr>
        <w:t>βέβαια</w:t>
      </w:r>
      <w:r>
        <w:rPr>
          <w:rFonts w:eastAsia="Times New Roman"/>
          <w:szCs w:val="24"/>
        </w:rPr>
        <w:t>,</w:t>
      </w:r>
      <w:r>
        <w:rPr>
          <w:rFonts w:eastAsia="Times New Roman"/>
          <w:szCs w:val="24"/>
        </w:rPr>
        <w:t xml:space="preserve"> δεν είναι άγνωστη.</w:t>
      </w:r>
    </w:p>
    <w:p w14:paraId="24A42C62" w14:textId="77777777" w:rsidR="00940AA5" w:rsidRDefault="00122158">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w:t>
      </w:r>
      <w:r>
        <w:rPr>
          <w:rFonts w:eastAsia="Times New Roman"/>
          <w:szCs w:val="24"/>
        </w:rPr>
        <w:t>προδοσία</w:t>
      </w:r>
      <w:r>
        <w:rPr>
          <w:rFonts w:eastAsia="Times New Roman"/>
          <w:szCs w:val="24"/>
        </w:rPr>
        <w:t>»</w:t>
      </w:r>
      <w:r>
        <w:rPr>
          <w:rFonts w:eastAsia="Times New Roman"/>
          <w:szCs w:val="24"/>
        </w:rPr>
        <w:t xml:space="preserve">, που είπε ο </w:t>
      </w:r>
      <w:r>
        <w:rPr>
          <w:rFonts w:eastAsia="Times New Roman"/>
          <w:szCs w:val="24"/>
        </w:rPr>
        <w:t>κ.</w:t>
      </w:r>
      <w:r>
        <w:rPr>
          <w:rFonts w:eastAsia="Times New Roman"/>
          <w:szCs w:val="24"/>
        </w:rPr>
        <w:t xml:space="preserve"> </w:t>
      </w:r>
      <w:proofErr w:type="spellStart"/>
      <w:r>
        <w:rPr>
          <w:rFonts w:eastAsia="Times New Roman"/>
          <w:szCs w:val="24"/>
        </w:rPr>
        <w:t>Καζάκος</w:t>
      </w:r>
      <w:proofErr w:type="spellEnd"/>
      <w:r>
        <w:rPr>
          <w:rFonts w:eastAsia="Times New Roman"/>
          <w:szCs w:val="24"/>
        </w:rPr>
        <w:t>, αναφέρεται ακριβώς στο πρόσωπο του καπιταλισμού, σε όσους έχουν την εξουσία και θέλουν την φτώχια, την εξαθλίωση, την ανεργία, οδηγούν στην μετανάστευση και την προσφυγιά τους νέους και τις νέ</w:t>
      </w:r>
      <w:r>
        <w:rPr>
          <w:rFonts w:eastAsia="Times New Roman"/>
          <w:szCs w:val="24"/>
        </w:rPr>
        <w:t>ες. Αυτό αποκάλεσε προδοσία και όχι τα παιδιά που μεταναστεύουν.</w:t>
      </w:r>
    </w:p>
    <w:p w14:paraId="24A42C63" w14:textId="77777777" w:rsidR="00940AA5" w:rsidRDefault="00122158">
      <w:pPr>
        <w:spacing w:line="600" w:lineRule="auto"/>
        <w:ind w:firstLine="720"/>
        <w:jc w:val="both"/>
        <w:rPr>
          <w:rFonts w:eastAsia="Times New Roman"/>
          <w:szCs w:val="24"/>
        </w:rPr>
      </w:pPr>
      <w:r>
        <w:rPr>
          <w:rFonts w:eastAsia="Times New Roman"/>
          <w:szCs w:val="24"/>
        </w:rPr>
        <w:t>Τα αυτονόητα, όπως να μην πεινά κανένα παιδί, κανένας άνθρωπος, να έχουν όλοι υγεία, παιδεία, να έχουν όλοι δουλειά, το φάρμακο να μην λείπει από κανέναν, να έχουν όλοι αξιοπρεπή διαβίωσ</w:t>
      </w:r>
      <w:r>
        <w:rPr>
          <w:rFonts w:eastAsia="Times New Roman"/>
          <w:szCs w:val="24"/>
        </w:rPr>
        <w:t>η,</w:t>
      </w:r>
      <w:r>
        <w:rPr>
          <w:rFonts w:eastAsia="Times New Roman"/>
          <w:szCs w:val="24"/>
        </w:rPr>
        <w:t xml:space="preserve"> δυ</w:t>
      </w:r>
      <w:r>
        <w:rPr>
          <w:rFonts w:eastAsia="Times New Roman"/>
          <w:szCs w:val="24"/>
        </w:rPr>
        <w:t xml:space="preserve">στυχώς και </w:t>
      </w:r>
      <w:r>
        <w:rPr>
          <w:rFonts w:eastAsia="Times New Roman"/>
          <w:szCs w:val="24"/>
        </w:rPr>
        <w:t>εσείς,</w:t>
      </w:r>
      <w:r>
        <w:rPr>
          <w:rFonts w:eastAsia="Times New Roman"/>
          <w:szCs w:val="24"/>
        </w:rPr>
        <w:t xml:space="preserve"> που υπηρετείτε τις ανάγκες του κεφαλαίου τα έχετε μετατρέψει σε αδιανόητα. Αυτή είναι η πραγματικότητα.</w:t>
      </w:r>
    </w:p>
    <w:p w14:paraId="24A42C64" w14:textId="77777777" w:rsidR="00940AA5" w:rsidRDefault="00122158">
      <w:pPr>
        <w:spacing w:line="600" w:lineRule="auto"/>
        <w:ind w:firstLine="720"/>
        <w:jc w:val="both"/>
        <w:rPr>
          <w:rFonts w:eastAsia="Times New Roman"/>
          <w:szCs w:val="24"/>
        </w:rPr>
      </w:pPr>
      <w:r>
        <w:rPr>
          <w:rFonts w:eastAsia="Times New Roman"/>
          <w:szCs w:val="24"/>
        </w:rPr>
        <w:t>Η Κυβέρνηση ΣΥΡΙΖΑ-ΑΝΕΛ αποδείχθηκε ότι είναι το καλύτερο πλυντήριο για τα έργα και τις ημέρες της Νέας Δημοκρατίας και του ΠΑΣΟΚ, αλλ</w:t>
      </w:r>
      <w:r>
        <w:rPr>
          <w:rFonts w:eastAsia="Times New Roman"/>
          <w:szCs w:val="24"/>
        </w:rPr>
        <w:t xml:space="preserve">ά και το καλύτερο </w:t>
      </w:r>
      <w:proofErr w:type="spellStart"/>
      <w:r>
        <w:rPr>
          <w:rFonts w:eastAsia="Times New Roman"/>
          <w:szCs w:val="24"/>
        </w:rPr>
        <w:t>λιπαντήριο</w:t>
      </w:r>
      <w:proofErr w:type="spellEnd"/>
      <w:r>
        <w:rPr>
          <w:rFonts w:eastAsia="Times New Roman"/>
          <w:szCs w:val="24"/>
        </w:rPr>
        <w:t xml:space="preserve"> της κεφαλαιοκρατικής μηχανής για την αύξηση των κερδών της για τα νέα πεδία κερδοφορίας</w:t>
      </w:r>
      <w:r>
        <w:rPr>
          <w:rFonts w:eastAsia="Times New Roman"/>
          <w:szCs w:val="24"/>
        </w:rPr>
        <w:t>,</w:t>
      </w:r>
      <w:r>
        <w:rPr>
          <w:rFonts w:eastAsia="Times New Roman"/>
          <w:szCs w:val="24"/>
        </w:rPr>
        <w:t xml:space="preserve"> που προσφέρει στους μονοπωλιακούς ομίλους. Συνέχισε από εκεί που σταμάτησαν οι προηγούμενοι. Δεν άλλαξε ούτε ένα «και»</w:t>
      </w:r>
      <w:r>
        <w:rPr>
          <w:rFonts w:eastAsia="Times New Roman"/>
          <w:szCs w:val="24"/>
        </w:rPr>
        <w:t>. Β</w:t>
      </w:r>
      <w:r>
        <w:rPr>
          <w:rFonts w:eastAsia="Times New Roman"/>
          <w:szCs w:val="24"/>
        </w:rPr>
        <w:t>εβαίως</w:t>
      </w:r>
      <w:r>
        <w:rPr>
          <w:rFonts w:eastAsia="Times New Roman"/>
          <w:szCs w:val="24"/>
        </w:rPr>
        <w:t>,</w:t>
      </w:r>
      <w:r>
        <w:rPr>
          <w:rFonts w:eastAsia="Times New Roman"/>
          <w:szCs w:val="24"/>
        </w:rPr>
        <w:t xml:space="preserve"> προχώρησε</w:t>
      </w:r>
      <w:r>
        <w:rPr>
          <w:rFonts w:eastAsia="Times New Roman"/>
          <w:szCs w:val="24"/>
        </w:rPr>
        <w:t xml:space="preserve"> π</w:t>
      </w:r>
      <w:r>
        <w:rPr>
          <w:rFonts w:eastAsia="Times New Roman"/>
          <w:szCs w:val="24"/>
        </w:rPr>
        <w:t>αρα</w:t>
      </w:r>
      <w:r>
        <w:rPr>
          <w:rFonts w:eastAsia="Times New Roman"/>
          <w:szCs w:val="24"/>
        </w:rPr>
        <w:t>πέρα σε άλλα δύο μνημόνια</w:t>
      </w:r>
      <w:r>
        <w:rPr>
          <w:rFonts w:eastAsia="Times New Roman"/>
          <w:szCs w:val="24"/>
        </w:rPr>
        <w:t>,</w:t>
      </w:r>
      <w:r>
        <w:rPr>
          <w:rFonts w:eastAsia="Times New Roman"/>
          <w:szCs w:val="24"/>
        </w:rPr>
        <w:t xml:space="preserve"> τσακίζοντας τον λαό. </w:t>
      </w:r>
    </w:p>
    <w:p w14:paraId="24A42C65" w14:textId="77777777" w:rsidR="00940AA5" w:rsidRDefault="00122158">
      <w:pPr>
        <w:spacing w:line="600" w:lineRule="auto"/>
        <w:ind w:firstLine="720"/>
        <w:jc w:val="both"/>
        <w:rPr>
          <w:rFonts w:eastAsia="Times New Roman"/>
          <w:szCs w:val="24"/>
        </w:rPr>
      </w:pPr>
      <w:r>
        <w:rPr>
          <w:rFonts w:eastAsia="Times New Roman"/>
          <w:szCs w:val="24"/>
        </w:rPr>
        <w:t xml:space="preserve">Δεν αφορούν </w:t>
      </w:r>
      <w:r>
        <w:rPr>
          <w:rFonts w:eastAsia="Times New Roman"/>
          <w:szCs w:val="24"/>
        </w:rPr>
        <w:t xml:space="preserve">τον λαό </w:t>
      </w:r>
      <w:r>
        <w:rPr>
          <w:rFonts w:eastAsia="Times New Roman"/>
          <w:szCs w:val="24"/>
        </w:rPr>
        <w:t>οι εντάσεις που εδώ παρακολουθήσαμε σήμερα, είναι παραπλανητικές. Δεν αφορούν τη βελτίωση των συνθηκών ζωής του λαού, των αδυνάμων, αλλά τις παραπέρα περικοπές των επιδομάτων</w:t>
      </w:r>
      <w:r>
        <w:rPr>
          <w:rFonts w:eastAsia="Times New Roman"/>
          <w:szCs w:val="24"/>
        </w:rPr>
        <w:t>,</w:t>
      </w:r>
      <w:r>
        <w:rPr>
          <w:rFonts w:eastAsia="Times New Roman"/>
          <w:szCs w:val="24"/>
        </w:rPr>
        <w:t xml:space="preserve"> που τις </w:t>
      </w:r>
      <w:r>
        <w:rPr>
          <w:rFonts w:eastAsia="Times New Roman"/>
          <w:szCs w:val="24"/>
        </w:rPr>
        <w:lastRenderedPageBreak/>
        <w:t>χαρακτηρίζετ</w:t>
      </w:r>
      <w:r>
        <w:rPr>
          <w:rFonts w:eastAsia="Times New Roman"/>
          <w:szCs w:val="24"/>
        </w:rPr>
        <w:t>ε</w:t>
      </w:r>
      <w:r>
        <w:rPr>
          <w:rFonts w:eastAsia="Times New Roman"/>
          <w:szCs w:val="24"/>
        </w:rPr>
        <w:t xml:space="preserve"> </w:t>
      </w:r>
      <w:proofErr w:type="spellStart"/>
      <w:r>
        <w:rPr>
          <w:rFonts w:eastAsia="Times New Roman"/>
          <w:szCs w:val="24"/>
        </w:rPr>
        <w:t>εξορθολογισμό</w:t>
      </w:r>
      <w:proofErr w:type="spellEnd"/>
      <w:r>
        <w:rPr>
          <w:rFonts w:eastAsia="Times New Roman"/>
          <w:szCs w:val="24"/>
        </w:rPr>
        <w:t xml:space="preserve"> και βέβαια</w:t>
      </w:r>
      <w:r>
        <w:rPr>
          <w:rFonts w:eastAsia="Times New Roman"/>
          <w:szCs w:val="24"/>
        </w:rPr>
        <w:t>,</w:t>
      </w:r>
      <w:r>
        <w:rPr>
          <w:rFonts w:eastAsia="Times New Roman"/>
          <w:szCs w:val="24"/>
        </w:rPr>
        <w:t xml:space="preserve"> χρησιμοποιείτε ως εργαλείο το κοινωνικό εισόδημα αλληλεγγύης. </w:t>
      </w:r>
    </w:p>
    <w:p w14:paraId="24A42C66" w14:textId="77777777" w:rsidR="00940AA5" w:rsidRDefault="00122158">
      <w:pPr>
        <w:spacing w:line="600" w:lineRule="auto"/>
        <w:ind w:firstLine="720"/>
        <w:jc w:val="both"/>
        <w:rPr>
          <w:rFonts w:eastAsia="Times New Roman"/>
          <w:szCs w:val="24"/>
        </w:rPr>
      </w:pPr>
      <w:r>
        <w:rPr>
          <w:rFonts w:eastAsia="Times New Roman"/>
          <w:szCs w:val="24"/>
        </w:rPr>
        <w:t>Οι εντάσεις αφορούν πιέσεις που ασκούν οι άλλες δυνάμεις</w:t>
      </w:r>
      <w:r>
        <w:rPr>
          <w:rFonts w:eastAsia="Times New Roman"/>
          <w:szCs w:val="24"/>
        </w:rPr>
        <w:t xml:space="preserve"> -</w:t>
      </w:r>
      <w:r>
        <w:rPr>
          <w:rFonts w:eastAsia="Times New Roman"/>
          <w:szCs w:val="24"/>
        </w:rPr>
        <w:t>το είπε χαρακτηριστικά η κ. Γεννηματά στην Κυβέρνηση για τις καθυστερήσεις που παρατηρ</w:t>
      </w:r>
      <w:r>
        <w:rPr>
          <w:rFonts w:eastAsia="Times New Roman"/>
          <w:szCs w:val="24"/>
        </w:rPr>
        <w:t>ούνται και την ανάγκη να απωθηθούν οι πολιτικές αυτές πιο γρήγορα</w:t>
      </w:r>
      <w:r>
        <w:rPr>
          <w:rFonts w:eastAsia="Times New Roman"/>
          <w:szCs w:val="24"/>
        </w:rPr>
        <w:t>-</w:t>
      </w:r>
      <w:r>
        <w:rPr>
          <w:rFonts w:eastAsia="Times New Roman"/>
          <w:szCs w:val="24"/>
        </w:rPr>
        <w:t xml:space="preserve"> πάντα βέβαια</w:t>
      </w:r>
      <w:r>
        <w:rPr>
          <w:rFonts w:eastAsia="Times New Roman"/>
          <w:szCs w:val="24"/>
        </w:rPr>
        <w:t>,</w:t>
      </w:r>
      <w:r>
        <w:rPr>
          <w:rFonts w:eastAsia="Times New Roman"/>
          <w:szCs w:val="24"/>
        </w:rPr>
        <w:t xml:space="preserve"> στην κατεύθυνση των αποφάσεων της Ευρωπαϊκής Ένωσης, του Διεθνούς Νομισματικού Ταμείου, του ΟΟΣΑ, των απαιτήσεων των επιχειρηματικών ομίλων. Ο πυρήνας της πρότασης νόμου του Π</w:t>
      </w:r>
      <w:r>
        <w:rPr>
          <w:rFonts w:eastAsia="Times New Roman"/>
          <w:szCs w:val="24"/>
        </w:rPr>
        <w:t xml:space="preserve">ΑΣΟΚ είναι ακριβώς σε αυτήν την κατεύθυνση. </w:t>
      </w:r>
    </w:p>
    <w:p w14:paraId="24A42C67" w14:textId="77777777" w:rsidR="00940AA5" w:rsidRDefault="00122158">
      <w:pPr>
        <w:spacing w:line="600" w:lineRule="auto"/>
        <w:ind w:firstLine="720"/>
        <w:jc w:val="both"/>
        <w:rPr>
          <w:rFonts w:eastAsia="Times New Roman"/>
          <w:szCs w:val="24"/>
        </w:rPr>
      </w:pPr>
      <w:r>
        <w:rPr>
          <w:rFonts w:eastAsia="Times New Roman"/>
          <w:szCs w:val="24"/>
        </w:rPr>
        <w:t>Κύριοι, δεν έχετε άλλο δρόμο, ακόμη και αν θέλετε, από το να επιχειρείτε να συμβιβαστούν οι εργαζόμενοι, ο λαός, με τα ελάχιστα. Γιατί αυτή είναι η ανάγκη του κεφαλαίου που υπηρετείτε, να βάζει τον πήχη ο λαός ό</w:t>
      </w:r>
      <w:r>
        <w:rPr>
          <w:rFonts w:eastAsia="Times New Roman"/>
          <w:szCs w:val="24"/>
        </w:rPr>
        <w:t>λο και πιο χαμηλά. Αυτό τους καλείτε να κάνουν. Αυτές τις ανάγκες διαχειρίζεστε, γι’ αυτό και η πολιτική σας δεν μπορεί παρά να είναι αντεργατική, αντιλαϊκή, να ανατρέπει κάθε κατάκτηση εργασιακή, ασφαλιστική, κοινωνική</w:t>
      </w:r>
      <w:r>
        <w:rPr>
          <w:rFonts w:eastAsia="Times New Roman"/>
          <w:szCs w:val="24"/>
        </w:rPr>
        <w:t>,</w:t>
      </w:r>
      <w:r>
        <w:rPr>
          <w:rFonts w:eastAsia="Times New Roman"/>
          <w:szCs w:val="24"/>
        </w:rPr>
        <w:t xml:space="preserve"> για να πιάσετε τον απώτατο στόχο τη</w:t>
      </w:r>
      <w:r>
        <w:rPr>
          <w:rFonts w:eastAsia="Times New Roman"/>
          <w:szCs w:val="24"/>
        </w:rPr>
        <w:t>ς καπιταλιστικής ανάκαμψης, της καπιταλιστικής κερδοφορίας. Κανείς συμβιβασμός. Οι εργαζόμενοι</w:t>
      </w:r>
      <w:r>
        <w:rPr>
          <w:rFonts w:eastAsia="Times New Roman"/>
          <w:szCs w:val="24"/>
        </w:rPr>
        <w:t>,</w:t>
      </w:r>
      <w:r>
        <w:rPr>
          <w:rFonts w:eastAsia="Times New Roman"/>
          <w:szCs w:val="24"/>
        </w:rPr>
        <w:t xml:space="preserve"> μέσα από την οργάνωσή τους και τους αγώνες </w:t>
      </w:r>
      <w:r>
        <w:rPr>
          <w:rFonts w:eastAsia="Times New Roman"/>
          <w:szCs w:val="24"/>
        </w:rPr>
        <w:t>τους,</w:t>
      </w:r>
      <w:r>
        <w:rPr>
          <w:rFonts w:eastAsia="Times New Roman"/>
          <w:szCs w:val="24"/>
        </w:rPr>
        <w:t xml:space="preserve"> πρέπει να ανατρέψουν αυτήν την πολιτική.</w:t>
      </w:r>
    </w:p>
    <w:p w14:paraId="24A42C68" w14:textId="77777777" w:rsidR="00940AA5" w:rsidRDefault="00122158">
      <w:pPr>
        <w:spacing w:line="600" w:lineRule="auto"/>
        <w:ind w:firstLine="720"/>
        <w:jc w:val="both"/>
        <w:rPr>
          <w:rFonts w:eastAsia="Times New Roman"/>
          <w:szCs w:val="24"/>
        </w:rPr>
      </w:pPr>
      <w:r>
        <w:rPr>
          <w:rFonts w:eastAsia="Times New Roman"/>
          <w:szCs w:val="24"/>
        </w:rPr>
        <w:lastRenderedPageBreak/>
        <w:t>Πάω παρακάτω, γιατί τελειώνει ο χρόνος. Λέτε ότι αύριο θα έρθει τροπολ</w:t>
      </w:r>
      <w:r>
        <w:rPr>
          <w:rFonts w:eastAsia="Times New Roman"/>
          <w:szCs w:val="24"/>
        </w:rPr>
        <w:t xml:space="preserve">ογία στη Βουλή για να περάσουν τα </w:t>
      </w:r>
      <w:proofErr w:type="spellStart"/>
      <w:r>
        <w:rPr>
          <w:rFonts w:eastAsia="Times New Roman"/>
          <w:szCs w:val="24"/>
        </w:rPr>
        <w:t>προαπαιτούμενα</w:t>
      </w:r>
      <w:proofErr w:type="spellEnd"/>
      <w:r>
        <w:rPr>
          <w:rFonts w:eastAsia="Times New Roman"/>
          <w:szCs w:val="24"/>
        </w:rPr>
        <w:t xml:space="preserve"> για τη δεύτερη αξιολόγηση. Θεωρούμε ότι είναι απαράδεκτη αυτή η διαδικασία. Πριν μια εβδομάδα ψηφίσατε τον εθνικό στόχο της εξόδου για τις αγορές με σειρά </w:t>
      </w:r>
      <w:proofErr w:type="spellStart"/>
      <w:r>
        <w:rPr>
          <w:rFonts w:eastAsia="Times New Roman"/>
          <w:szCs w:val="24"/>
        </w:rPr>
        <w:t>εκατόν</w:t>
      </w:r>
      <w:proofErr w:type="spellEnd"/>
      <w:r>
        <w:rPr>
          <w:rFonts w:eastAsia="Times New Roman"/>
          <w:szCs w:val="24"/>
        </w:rPr>
        <w:t xml:space="preserve"> σαράντα οκτώ </w:t>
      </w:r>
      <w:proofErr w:type="spellStart"/>
      <w:r>
        <w:rPr>
          <w:rFonts w:eastAsia="Times New Roman"/>
          <w:szCs w:val="24"/>
        </w:rPr>
        <w:t>προαπαιτούμενα</w:t>
      </w:r>
      <w:proofErr w:type="spellEnd"/>
      <w:r>
        <w:rPr>
          <w:rFonts w:eastAsia="Times New Roman"/>
          <w:szCs w:val="24"/>
        </w:rPr>
        <w:t xml:space="preserve"> για τους...</w:t>
      </w:r>
    </w:p>
    <w:p w14:paraId="24A42C69" w14:textId="77777777" w:rsidR="00940AA5" w:rsidRDefault="00122158">
      <w:pPr>
        <w:spacing w:line="600" w:lineRule="auto"/>
        <w:ind w:firstLine="720"/>
        <w:jc w:val="both"/>
        <w:rPr>
          <w:rFonts w:eastAsia="Times New Roman"/>
          <w:szCs w:val="24"/>
        </w:rPr>
      </w:pPr>
      <w:r>
        <w:rPr>
          <w:rFonts w:eastAsia="Times New Roman" w:cs="Times New Roman"/>
          <w:szCs w:val="24"/>
        </w:rPr>
        <w:t xml:space="preserve">(Στο </w:t>
      </w:r>
      <w:r>
        <w:rPr>
          <w:rFonts w:eastAsia="Times New Roman" w:cs="Times New Roman"/>
          <w:szCs w:val="24"/>
        </w:rPr>
        <w:t>σημείο αυτό κτυπάει το κουδούνι λήξεως του χρόνου ομιλίας του κυρίου Βουλευτή)</w:t>
      </w:r>
    </w:p>
    <w:p w14:paraId="24A42C6A" w14:textId="77777777" w:rsidR="00940AA5" w:rsidRDefault="00122158">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Αυτά, αν μου επιτρέπετε, θα τα πούμε αύριο, κύριε </w:t>
      </w:r>
      <w:proofErr w:type="spellStart"/>
      <w:r>
        <w:rPr>
          <w:rFonts w:eastAsia="Times New Roman"/>
          <w:szCs w:val="24"/>
        </w:rPr>
        <w:t>Κατσώτη</w:t>
      </w:r>
      <w:proofErr w:type="spellEnd"/>
      <w:r>
        <w:rPr>
          <w:rFonts w:eastAsia="Times New Roman"/>
          <w:szCs w:val="24"/>
        </w:rPr>
        <w:t>. Μην επεκταθείτε σε αυτό. Ολοκληρώστε, σας παρακαλώ.</w:t>
      </w:r>
    </w:p>
    <w:p w14:paraId="24A42C6B" w14:textId="77777777" w:rsidR="00940AA5" w:rsidRDefault="00122158">
      <w:pPr>
        <w:spacing w:line="600" w:lineRule="auto"/>
        <w:ind w:firstLine="720"/>
        <w:jc w:val="both"/>
        <w:rPr>
          <w:rFonts w:eastAsia="Times New Roman"/>
          <w:b/>
          <w:szCs w:val="24"/>
        </w:rPr>
      </w:pPr>
      <w:r>
        <w:rPr>
          <w:rFonts w:eastAsia="Times New Roman"/>
          <w:b/>
          <w:szCs w:val="24"/>
        </w:rPr>
        <w:t xml:space="preserve">ΧΡΗΣΤΟΣ ΚΑΤΣΩΤΗΣ: </w:t>
      </w:r>
      <w:r>
        <w:rPr>
          <w:rFonts w:eastAsia="Times New Roman"/>
          <w:szCs w:val="24"/>
        </w:rPr>
        <w:t>Τελειώνω.</w:t>
      </w:r>
    </w:p>
    <w:p w14:paraId="24A42C6C" w14:textId="77777777" w:rsidR="00940AA5" w:rsidRDefault="00122158">
      <w:pPr>
        <w:spacing w:line="600" w:lineRule="auto"/>
        <w:ind w:firstLine="720"/>
        <w:jc w:val="both"/>
        <w:rPr>
          <w:rFonts w:eastAsia="Times New Roman"/>
          <w:szCs w:val="24"/>
        </w:rPr>
      </w:pPr>
      <w:r>
        <w:rPr>
          <w:rFonts w:eastAsia="Times New Roman"/>
          <w:szCs w:val="24"/>
        </w:rPr>
        <w:t>Η απ</w:t>
      </w:r>
      <w:r>
        <w:rPr>
          <w:rFonts w:eastAsia="Times New Roman"/>
          <w:szCs w:val="24"/>
        </w:rPr>
        <w:t xml:space="preserve">άντηση της εργατικής τάξης θα υπάρχει αύριο. Γι’ αυτό καλούμε από αυτό το Βήμα τους εργαζόμενους, τους συνταξιούχους -γιατί αυτούς αφορούν και οι συλλογικές συμβάσεις και το πάγωμα των συντάξεων και μια σειρά άλλων μέτρων- στη συγκέντρωση που οργανώνει το </w:t>
      </w:r>
      <w:r>
        <w:rPr>
          <w:rFonts w:eastAsia="Times New Roman"/>
          <w:szCs w:val="24"/>
        </w:rPr>
        <w:t xml:space="preserve">Πανεργατικό Αγωνιστικό Μέτωπο αύριο στις 15.30 το μεσημέρι στην πλατεία Συντάγματος. </w:t>
      </w:r>
    </w:p>
    <w:p w14:paraId="24A42C6D" w14:textId="77777777" w:rsidR="00940AA5" w:rsidRDefault="00122158">
      <w:pPr>
        <w:spacing w:line="600" w:lineRule="auto"/>
        <w:ind w:firstLine="720"/>
        <w:jc w:val="both"/>
        <w:rPr>
          <w:rFonts w:eastAsia="Times New Roman"/>
          <w:szCs w:val="24"/>
        </w:rPr>
      </w:pPr>
      <w:r>
        <w:rPr>
          <w:rFonts w:eastAsia="Times New Roman"/>
          <w:szCs w:val="24"/>
        </w:rPr>
        <w:t xml:space="preserve">Εκεί θα δοθεί η απάντηση στην Κυβέρνηση και </w:t>
      </w:r>
      <w:proofErr w:type="spellStart"/>
      <w:r>
        <w:rPr>
          <w:rFonts w:eastAsia="Times New Roman"/>
          <w:szCs w:val="24"/>
        </w:rPr>
        <w:t>γι</w:t>
      </w:r>
      <w:r>
        <w:rPr>
          <w:rFonts w:eastAsia="Times New Roman"/>
          <w:szCs w:val="24"/>
        </w:rPr>
        <w:t>’</w:t>
      </w:r>
      <w:r>
        <w:rPr>
          <w:rFonts w:eastAsia="Times New Roman"/>
          <w:szCs w:val="24"/>
        </w:rPr>
        <w:t>αυτή</w:t>
      </w:r>
      <w:proofErr w:type="spellEnd"/>
      <w:r>
        <w:rPr>
          <w:rFonts w:eastAsia="Times New Roman"/>
          <w:szCs w:val="24"/>
        </w:rPr>
        <w:t xml:space="preserve"> την τροπολογία, αλλά και κάθε μέρα στους χώρους δουλειάς, γιατί κανείς συμβιβασμός δεν μπορεί να υπάρξει με αυτές τις </w:t>
      </w:r>
      <w:r>
        <w:rPr>
          <w:rFonts w:eastAsia="Times New Roman"/>
          <w:szCs w:val="24"/>
        </w:rPr>
        <w:t>πολιτικές</w:t>
      </w:r>
      <w:r>
        <w:rPr>
          <w:rFonts w:eastAsia="Times New Roman"/>
          <w:szCs w:val="24"/>
        </w:rPr>
        <w:t>,</w:t>
      </w:r>
      <w:r>
        <w:rPr>
          <w:rFonts w:eastAsia="Times New Roman"/>
          <w:szCs w:val="24"/>
        </w:rPr>
        <w:t xml:space="preserve"> που φορτώνουν στην πλάτη του </w:t>
      </w:r>
      <w:r>
        <w:rPr>
          <w:rFonts w:eastAsia="Times New Roman"/>
          <w:szCs w:val="24"/>
        </w:rPr>
        <w:lastRenderedPageBreak/>
        <w:t>λαού ένα χρέος που δεν είναι δικό τους, που φορτώνουν την κρίση που δεν είναι δική τους, που τσακίζουν συνολικά τον λαό και τη ζωή τους.</w:t>
      </w:r>
    </w:p>
    <w:p w14:paraId="24A42C6E"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w:t>
      </w:r>
      <w:proofErr w:type="spellStart"/>
      <w:r>
        <w:rPr>
          <w:rFonts w:eastAsia="Times New Roman" w:cs="Times New Roman"/>
          <w:szCs w:val="24"/>
        </w:rPr>
        <w:t>Κατσώτη</w:t>
      </w:r>
      <w:proofErr w:type="spellEnd"/>
      <w:r>
        <w:rPr>
          <w:rFonts w:eastAsia="Times New Roman" w:cs="Times New Roman"/>
          <w:szCs w:val="24"/>
        </w:rPr>
        <w:t>.</w:t>
      </w:r>
    </w:p>
    <w:p w14:paraId="24A42C6F"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Κύριε Λοβέρδο, ε</w:t>
      </w:r>
      <w:r>
        <w:rPr>
          <w:rFonts w:eastAsia="Times New Roman" w:cs="Times New Roman"/>
          <w:szCs w:val="24"/>
        </w:rPr>
        <w:t>πειδή, όπως ξέρετε, μίλησε η Πρόεδρός σας, έχετε τρία λεπτά μόνο. Και θα κλείσει η κυρία Υπουργός.</w:t>
      </w:r>
    </w:p>
    <w:p w14:paraId="24A42C70"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Ορίστε, κύριε Λοβέρδο, έχετε τον λόγο. </w:t>
      </w:r>
    </w:p>
    <w:p w14:paraId="24A42C71"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Οφείλω για τον Νικήτα </w:t>
      </w:r>
      <w:proofErr w:type="spellStart"/>
      <w:r>
        <w:rPr>
          <w:rFonts w:eastAsia="Times New Roman" w:cs="Times New Roman"/>
          <w:szCs w:val="24"/>
        </w:rPr>
        <w:t>Καμαρινόπουλο</w:t>
      </w:r>
      <w:proofErr w:type="spellEnd"/>
      <w:r>
        <w:rPr>
          <w:rFonts w:eastAsia="Times New Roman" w:cs="Times New Roman"/>
          <w:szCs w:val="24"/>
        </w:rPr>
        <w:t>, που έφυγε από κοντά μας, στη σύζυγό του Αναστασία και στα παιδ</w:t>
      </w:r>
      <w:r>
        <w:rPr>
          <w:rFonts w:eastAsia="Times New Roman" w:cs="Times New Roman"/>
          <w:szCs w:val="24"/>
        </w:rPr>
        <w:t xml:space="preserve">ιά του </w:t>
      </w:r>
      <w:r>
        <w:rPr>
          <w:rFonts w:eastAsia="Times New Roman" w:cs="Times New Roman"/>
          <w:szCs w:val="24"/>
        </w:rPr>
        <w:t xml:space="preserve">και στους οικείους του </w:t>
      </w:r>
      <w:r>
        <w:rPr>
          <w:rFonts w:eastAsia="Times New Roman" w:cs="Times New Roman"/>
          <w:szCs w:val="24"/>
        </w:rPr>
        <w:t xml:space="preserve">συλλυπητήρια. Λυπάμαι που τράβηξε τόσο πολύ η σημερινή διαδικασία και δεν μπορώ να είμαι κοντά τους στην κηδεία του εκλιπόντος. </w:t>
      </w:r>
    </w:p>
    <w:p w14:paraId="24A42C72"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Θέλω να επαναλάβω, κύριε Πρόεδρε, ότι η Δημοκρατική Συμπαράταξη καταγγέλλει την αυριανή μεθόδευση</w:t>
      </w:r>
      <w:r>
        <w:rPr>
          <w:rFonts w:eastAsia="Times New Roman" w:cs="Times New Roman"/>
          <w:szCs w:val="24"/>
        </w:rPr>
        <w:t>. Να μου επιτρέψετε να πω ότι δεν πρόκειται απλώς για μια ανεπανάληπτη διαδικασία ή για μια άθλια διαδικασία. Η Βουλή αύριο καταργείται</w:t>
      </w:r>
      <w:r>
        <w:rPr>
          <w:rFonts w:eastAsia="Times New Roman" w:cs="Times New Roman"/>
          <w:szCs w:val="24"/>
        </w:rPr>
        <w:t>,</w:t>
      </w:r>
      <w:r>
        <w:rPr>
          <w:rFonts w:eastAsia="Times New Roman" w:cs="Times New Roman"/>
          <w:szCs w:val="24"/>
        </w:rPr>
        <w:t xml:space="preserve"> με αυτόν τον τρόπο που επέλεξε η πλειοψηφία της να περάσει τα τελευταία </w:t>
      </w:r>
      <w:proofErr w:type="spellStart"/>
      <w:r>
        <w:rPr>
          <w:rFonts w:eastAsia="Times New Roman" w:cs="Times New Roman"/>
          <w:szCs w:val="24"/>
        </w:rPr>
        <w:t>προαπαιτούμενα</w:t>
      </w:r>
      <w:proofErr w:type="spellEnd"/>
      <w:r>
        <w:rPr>
          <w:rFonts w:eastAsia="Times New Roman" w:cs="Times New Roman"/>
          <w:szCs w:val="24"/>
        </w:rPr>
        <w:t xml:space="preserve">. </w:t>
      </w:r>
    </w:p>
    <w:p w14:paraId="24A42C73"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υρία Υπουργέ, δεν θα έπαιρνα </w:t>
      </w:r>
      <w:r>
        <w:rPr>
          <w:rFonts w:eastAsia="Times New Roman" w:cs="Times New Roman"/>
          <w:szCs w:val="24"/>
        </w:rPr>
        <w:t xml:space="preserve">τώρα </w:t>
      </w:r>
      <w:r>
        <w:rPr>
          <w:rFonts w:eastAsia="Times New Roman" w:cs="Times New Roman"/>
          <w:szCs w:val="24"/>
        </w:rPr>
        <w:t>τον λόγο, αν δεν λέγατε ορισμένα πράγματα, τα οποία αισθάνομαι την ανάγκη</w:t>
      </w:r>
      <w:r>
        <w:rPr>
          <w:rFonts w:eastAsia="Times New Roman" w:cs="Times New Roman"/>
          <w:szCs w:val="24"/>
        </w:rPr>
        <w:t>,</w:t>
      </w:r>
      <w:r>
        <w:rPr>
          <w:rFonts w:eastAsia="Times New Roman" w:cs="Times New Roman"/>
          <w:szCs w:val="24"/>
        </w:rPr>
        <w:t xml:space="preserve"> όχι να τα σχολιάσω. Επαναλαμβάνοντας όσα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δεν βγαίνει κάτι. Όμως, αισθάνομαι την ανάγκη να σας κάνω κριτική, όχι σχόλια. </w:t>
      </w:r>
    </w:p>
    <w:p w14:paraId="24A42C74"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Κατ’ αρχάς, κάνατε μια αναφορά στα μέσα ενημέρωσης και πώς καταγράφεται εκεί το έργο σας. Πρέπει να είστε πάρα πολύ ευχαριστημένοι με τον τρόπο που σας αντιμετωπίζουν, γιατί σας ασκούν κριτική. Αυτό το οποίο έχουμε υποστεί τόσα χρόνια ήταν πραγματικά μοναδ</w:t>
      </w:r>
      <w:r>
        <w:rPr>
          <w:rFonts w:eastAsia="Times New Roman" w:cs="Times New Roman"/>
          <w:szCs w:val="24"/>
        </w:rPr>
        <w:t xml:space="preserve">ικό. Αν δικός μας Βουλευτής έφερνε εδώ την τροπολογία Σαββίδη ή δικός μας Υπουργός, όπως ο κ. Παπαδημητρίου την αποδεχόταν, θα ήταν στα τηλεοπτικά </w:t>
      </w:r>
      <w:r>
        <w:rPr>
          <w:rFonts w:eastAsia="Times New Roman" w:cs="Times New Roman"/>
          <w:szCs w:val="24"/>
        </w:rPr>
        <w:t>«</w:t>
      </w:r>
      <w:r>
        <w:rPr>
          <w:rFonts w:eastAsia="Times New Roman" w:cs="Times New Roman"/>
          <w:szCs w:val="24"/>
        </w:rPr>
        <w:t>μανταλάκια</w:t>
      </w:r>
      <w:r>
        <w:rPr>
          <w:rFonts w:eastAsia="Times New Roman" w:cs="Times New Roman"/>
          <w:szCs w:val="24"/>
        </w:rPr>
        <w:t>»</w:t>
      </w:r>
      <w:r>
        <w:rPr>
          <w:rFonts w:eastAsia="Times New Roman" w:cs="Times New Roman"/>
          <w:szCs w:val="24"/>
        </w:rPr>
        <w:t xml:space="preserve"> τέσσερις</w:t>
      </w:r>
      <w:r>
        <w:rPr>
          <w:rFonts w:eastAsia="Times New Roman" w:cs="Times New Roman"/>
          <w:szCs w:val="24"/>
        </w:rPr>
        <w:t>-</w:t>
      </w:r>
      <w:r>
        <w:rPr>
          <w:rFonts w:eastAsia="Times New Roman" w:cs="Times New Roman"/>
          <w:szCs w:val="24"/>
        </w:rPr>
        <w:t>πέντε μέρες</w:t>
      </w:r>
      <w:r>
        <w:rPr>
          <w:rFonts w:eastAsia="Times New Roman" w:cs="Times New Roman"/>
          <w:szCs w:val="24"/>
        </w:rPr>
        <w:t>,</w:t>
      </w:r>
      <w:r>
        <w:rPr>
          <w:rFonts w:eastAsia="Times New Roman" w:cs="Times New Roman"/>
          <w:szCs w:val="24"/>
        </w:rPr>
        <w:t xml:space="preserve"> μέχρι να παραιτηθεί. Έτσι ήταν τα πράγματα, μέχρι να αναλάβετε. </w:t>
      </w:r>
    </w:p>
    <w:p w14:paraId="24A42C7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Μέσα στις</w:t>
      </w:r>
      <w:r>
        <w:rPr>
          <w:rFonts w:eastAsia="Times New Roman" w:cs="Times New Roman"/>
          <w:szCs w:val="24"/>
        </w:rPr>
        <w:t xml:space="preserve"> δυσκολίες</w:t>
      </w:r>
      <w:r>
        <w:rPr>
          <w:rFonts w:eastAsia="Times New Roman" w:cs="Times New Roman"/>
          <w:szCs w:val="24"/>
        </w:rPr>
        <w:t>,</w:t>
      </w:r>
      <w:r>
        <w:rPr>
          <w:rFonts w:eastAsia="Times New Roman" w:cs="Times New Roman"/>
          <w:szCs w:val="24"/>
        </w:rPr>
        <w:t xml:space="preserve"> που περνά η χώρα και που η Κυβέρνηση αντιμετωπίζει τα λάθη, τις παραλείψεις, τις αντιφάσεις της, σε όλα αυτά έχετε την τύχη</w:t>
      </w:r>
      <w:r>
        <w:rPr>
          <w:rFonts w:eastAsia="Times New Roman" w:cs="Times New Roman"/>
          <w:szCs w:val="24"/>
        </w:rPr>
        <w:t>,</w:t>
      </w:r>
      <w:r>
        <w:rPr>
          <w:rFonts w:eastAsia="Times New Roman" w:cs="Times New Roman"/>
          <w:szCs w:val="24"/>
        </w:rPr>
        <w:t xml:space="preserve"> το </w:t>
      </w:r>
      <w:proofErr w:type="spellStart"/>
      <w:r>
        <w:rPr>
          <w:rFonts w:eastAsia="Times New Roman" w:cs="Times New Roman"/>
          <w:szCs w:val="24"/>
        </w:rPr>
        <w:t>μιντιακό</w:t>
      </w:r>
      <w:proofErr w:type="spellEnd"/>
      <w:r>
        <w:rPr>
          <w:rFonts w:eastAsia="Times New Roman" w:cs="Times New Roman"/>
          <w:szCs w:val="24"/>
        </w:rPr>
        <w:t xml:space="preserve"> τοπίο να είναι αυτό που είναι σήμερα. Κριτική και μέχρι εκεί και όχι επίμονη κριτική. </w:t>
      </w:r>
    </w:p>
    <w:p w14:paraId="24A42C76"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Αναφερθήκατε στις συ</w:t>
      </w:r>
      <w:r>
        <w:rPr>
          <w:rFonts w:eastAsia="Times New Roman" w:cs="Times New Roman"/>
          <w:szCs w:val="24"/>
        </w:rPr>
        <w:t xml:space="preserve">ντάξεις. Το δίκτυο συνταξιούχων, κυρία Υπουργέ, έκανε αναφορά στα όσα έγιναν τα </w:t>
      </w:r>
      <w:proofErr w:type="spellStart"/>
      <w:r>
        <w:rPr>
          <w:rFonts w:eastAsia="Times New Roman" w:cs="Times New Roman"/>
          <w:szCs w:val="24"/>
        </w:rPr>
        <w:t>μνημονιακά</w:t>
      </w:r>
      <w:proofErr w:type="spellEnd"/>
      <w:r>
        <w:rPr>
          <w:rFonts w:eastAsia="Times New Roman" w:cs="Times New Roman"/>
          <w:szCs w:val="24"/>
        </w:rPr>
        <w:t xml:space="preserve"> χρόνια και κατέγραψε αυτό που είναι η αλήθεια και το έχω πει εδώ επανειλημμένα, ότι το μεγαλύτερο ποσοστό περικοπών στις συντάξεις έγινε επί των ημερών σας, όταν είχ</w:t>
      </w:r>
      <w:r>
        <w:rPr>
          <w:rFonts w:eastAsia="Times New Roman" w:cs="Times New Roman"/>
          <w:szCs w:val="24"/>
        </w:rPr>
        <w:t xml:space="preserve">ατε πει </w:t>
      </w:r>
      <w:r>
        <w:rPr>
          <w:rFonts w:eastAsia="Times New Roman" w:cs="Times New Roman"/>
          <w:szCs w:val="24"/>
        </w:rPr>
        <w:lastRenderedPageBreak/>
        <w:t xml:space="preserve">για επικουρικές και για κύριες το αντίθετο. Είναι αλήθεια και το αποδίδουν οι αριθμοί. Πρέπει να ρωτήσετε την προϊσταμένη Υπουργό σας να σας το πει αυτό. </w:t>
      </w:r>
      <w:r>
        <w:rPr>
          <w:rFonts w:eastAsia="Times New Roman" w:cs="Times New Roman"/>
          <w:szCs w:val="24"/>
        </w:rPr>
        <w:t>Τ</w:t>
      </w:r>
      <w:r>
        <w:rPr>
          <w:rFonts w:eastAsia="Times New Roman" w:cs="Times New Roman"/>
          <w:szCs w:val="24"/>
        </w:rPr>
        <w:t xml:space="preserve">ο λέει </w:t>
      </w:r>
      <w:r>
        <w:rPr>
          <w:rFonts w:eastAsia="Times New Roman" w:cs="Times New Roman"/>
          <w:szCs w:val="24"/>
        </w:rPr>
        <w:t xml:space="preserve">και </w:t>
      </w:r>
      <w:r>
        <w:rPr>
          <w:rFonts w:eastAsia="Times New Roman" w:cs="Times New Roman"/>
          <w:szCs w:val="24"/>
        </w:rPr>
        <w:t>το δίκτυο συνταξιούχων. Η Αντιπολίτευση το καταγράφει. Κι εγώ με την εμπειρία μου</w:t>
      </w:r>
      <w:r>
        <w:rPr>
          <w:rFonts w:eastAsia="Times New Roman" w:cs="Times New Roman"/>
          <w:szCs w:val="24"/>
        </w:rPr>
        <w:t>,</w:t>
      </w:r>
      <w:r>
        <w:rPr>
          <w:rFonts w:eastAsia="Times New Roman" w:cs="Times New Roman"/>
          <w:szCs w:val="24"/>
        </w:rPr>
        <w:t xml:space="preserve"> όχι μόνο το επιβεβαιώνω, ανά πάσα στιγμή σας προκαλώ να μιλήσουμε εδώ με αριθμούς. </w:t>
      </w:r>
    </w:p>
    <w:p w14:paraId="24A42C77"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 xml:space="preserve">Σε ό,τι αφορά την υγεία: Μίλησε ο Υπουργός για προσλήψεις, αναφέρατε κι εσείς το σύστημα υγείας. Ξέρετε ότι η τελευταία μαζική πρόσληψη μονίμου προσωπικού έγινε από εμένα </w:t>
      </w:r>
      <w:r>
        <w:rPr>
          <w:rFonts w:eastAsia="Times New Roman" w:cs="Times New Roman"/>
          <w:szCs w:val="24"/>
        </w:rPr>
        <w:t xml:space="preserve">το 2010 με τρεισήμισι ή τέσσερις χιλιάδες νοσηλευτές. Το Υπουργείο τώρα κάνει προσλήψεις, αλλά περιορισμένου χρόνου και με πάρα πολλά προβλήματα κατά τη λειτουργία τους, όπως ο σχετικός κοινοβουλευτικός έλεγχος </w:t>
      </w:r>
      <w:r>
        <w:rPr>
          <w:rFonts w:eastAsia="Times New Roman" w:cs="Times New Roman"/>
          <w:szCs w:val="24"/>
        </w:rPr>
        <w:t>έχει</w:t>
      </w:r>
      <w:r>
        <w:rPr>
          <w:rFonts w:eastAsia="Times New Roman" w:cs="Times New Roman"/>
          <w:szCs w:val="24"/>
        </w:rPr>
        <w:t xml:space="preserve"> αναδείξει. </w:t>
      </w:r>
    </w:p>
    <w:p w14:paraId="24A42C78"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Για το ΕΚΑΣ δεν βρήκατε να π</w:t>
      </w:r>
      <w:r>
        <w:rPr>
          <w:rFonts w:eastAsia="Times New Roman" w:cs="Times New Roman"/>
          <w:szCs w:val="24"/>
        </w:rPr>
        <w:t>είτε μια λέξη. Μιλήσατε είκοσι πέντε λεπτά και δεν βρήκατε να πείτε μια λέξη, ενώ οι δικές μας τοποθετήσεις επικεντρώθηκαν σε αυτό. Μα, τι να πείτε άλλωστε</w:t>
      </w:r>
      <w:r>
        <w:rPr>
          <w:rFonts w:eastAsia="Times New Roman" w:cs="Times New Roman"/>
          <w:szCs w:val="24"/>
        </w:rPr>
        <w:t>,</w:t>
      </w:r>
      <w:r>
        <w:rPr>
          <w:rFonts w:eastAsia="Times New Roman" w:cs="Times New Roman"/>
          <w:szCs w:val="24"/>
        </w:rPr>
        <w:t xml:space="preserve"> που το καταργήσατε. Αναφέρατε αριθμούς της ΕΛΣΤΑΤ και διάφορες στατιστικές για 1</w:t>
      </w:r>
      <w:r>
        <w:rPr>
          <w:rFonts w:eastAsia="Times New Roman" w:cs="Times New Roman"/>
          <w:szCs w:val="24"/>
          <w:vertAlign w:val="superscript"/>
        </w:rPr>
        <w:t>η</w:t>
      </w:r>
      <w:r>
        <w:rPr>
          <w:rFonts w:eastAsia="Times New Roman" w:cs="Times New Roman"/>
          <w:szCs w:val="24"/>
        </w:rPr>
        <w:t xml:space="preserve"> του 2009. Οι αριθ</w:t>
      </w:r>
      <w:r>
        <w:rPr>
          <w:rFonts w:eastAsia="Times New Roman" w:cs="Times New Roman"/>
          <w:szCs w:val="24"/>
        </w:rPr>
        <w:t xml:space="preserve">μοί δεν σας βοηθάνε. Βγείτε να πείτε στους Έλληνες πολίτες ότι πριν το 2009 τα πράγματα στην Ελλάδα ήταν τραγικά και δεν ήταν αυτά τα οποία φαίνονταν, διότι η </w:t>
      </w:r>
      <w:r>
        <w:rPr>
          <w:rFonts w:eastAsia="Times New Roman" w:cs="Times New Roman"/>
          <w:szCs w:val="24"/>
        </w:rPr>
        <w:t>Σ</w:t>
      </w:r>
      <w:r>
        <w:rPr>
          <w:rFonts w:eastAsia="Times New Roman" w:cs="Times New Roman"/>
          <w:szCs w:val="24"/>
        </w:rPr>
        <w:t xml:space="preserve">τατιστική </w:t>
      </w:r>
      <w:r>
        <w:rPr>
          <w:rFonts w:eastAsia="Times New Roman" w:cs="Times New Roman"/>
          <w:szCs w:val="24"/>
        </w:rPr>
        <w:t>Α</w:t>
      </w:r>
      <w:r>
        <w:rPr>
          <w:rFonts w:eastAsia="Times New Roman" w:cs="Times New Roman"/>
          <w:szCs w:val="24"/>
        </w:rPr>
        <w:t>ρχή μιλάει για μεγαλύτερη φτώχεια στο πεδίο της Ευρώπης. Βγείτε να πείτε ότι τα σαράν</w:t>
      </w:r>
      <w:r>
        <w:rPr>
          <w:rFonts w:eastAsia="Times New Roman" w:cs="Times New Roman"/>
          <w:szCs w:val="24"/>
        </w:rPr>
        <w:t xml:space="preserve">τα χρόνια ευμάρειας του ελληνικού λαού </w:t>
      </w:r>
      <w:r>
        <w:rPr>
          <w:rFonts w:eastAsia="Times New Roman" w:cs="Times New Roman"/>
          <w:szCs w:val="24"/>
        </w:rPr>
        <w:lastRenderedPageBreak/>
        <w:t>προηγούμενο δεν είχαν, ήταν τα χειρότερα, δεν ήταν καλά, κακή εντύπωση είχαν για την καθημερινότητά τους οι Έλληνες πολίτες. Δεν τολμάτε να το πείτε αυτό. Εδώ και με άδεια Αίθουσα</w:t>
      </w:r>
      <w:r>
        <w:rPr>
          <w:rFonts w:eastAsia="Times New Roman" w:cs="Times New Roman"/>
          <w:szCs w:val="24"/>
        </w:rPr>
        <w:t>,</w:t>
      </w:r>
      <w:r>
        <w:rPr>
          <w:rFonts w:eastAsia="Times New Roman" w:cs="Times New Roman"/>
          <w:szCs w:val="24"/>
        </w:rPr>
        <w:t xml:space="preserve"> μπορεί το επιχείρημα να περνάει. </w:t>
      </w:r>
    </w:p>
    <w:p w14:paraId="24A42C79"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(Αναστάσιος Κουράκης):</w:t>
      </w:r>
      <w:r>
        <w:rPr>
          <w:rFonts w:eastAsia="Times New Roman" w:cs="Times New Roman"/>
          <w:szCs w:val="24"/>
        </w:rPr>
        <w:t xml:space="preserve"> Ολοκληρώστε, παρακαλώ, κύριε Λοβέρδο. </w:t>
      </w:r>
    </w:p>
    <w:p w14:paraId="24A42C7A"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τους παιδικούς σταθμούς και για τα παιδιά του κόσμου που πήγαν εκεί, επειδή αφιερώσατε αρκετό κομμάτι της ομιλίας σας σε αυτό, να σας θυμίσω τα περσινά; Ότι, αν δε</w:t>
      </w:r>
      <w:r>
        <w:rPr>
          <w:rFonts w:eastAsia="Times New Roman" w:cs="Times New Roman"/>
          <w:szCs w:val="24"/>
        </w:rPr>
        <w:t xml:space="preserve">ν </w:t>
      </w:r>
      <w:proofErr w:type="spellStart"/>
      <w:r>
        <w:rPr>
          <w:rFonts w:eastAsia="Times New Roman" w:cs="Times New Roman"/>
          <w:szCs w:val="24"/>
        </w:rPr>
        <w:t>παρενέβαινε</w:t>
      </w:r>
      <w:proofErr w:type="spellEnd"/>
      <w:r>
        <w:rPr>
          <w:rFonts w:eastAsia="Times New Roman" w:cs="Times New Roman"/>
          <w:szCs w:val="24"/>
        </w:rPr>
        <w:t xml:space="preserve"> η ΚΕΔΕ και οι Βουλευτές</w:t>
      </w:r>
      <w:r>
        <w:rPr>
          <w:rFonts w:eastAsia="Times New Roman" w:cs="Times New Roman"/>
          <w:szCs w:val="24"/>
        </w:rPr>
        <w:t xml:space="preserve"> -</w:t>
      </w:r>
      <w:r>
        <w:rPr>
          <w:rFonts w:eastAsia="Times New Roman" w:cs="Times New Roman"/>
          <w:szCs w:val="24"/>
        </w:rPr>
        <w:t>εμείς εδώ</w:t>
      </w:r>
      <w:r>
        <w:rPr>
          <w:rFonts w:eastAsia="Times New Roman" w:cs="Times New Roman"/>
          <w:szCs w:val="24"/>
        </w:rPr>
        <w:t>-</w:t>
      </w:r>
      <w:r>
        <w:rPr>
          <w:rFonts w:eastAsia="Times New Roman" w:cs="Times New Roman"/>
          <w:szCs w:val="24"/>
        </w:rPr>
        <w:t xml:space="preserve"> θα μένατε με την πρώτη δέσμη των μέτρων, των χρήματων για τους παιδικούς σταθμούς και δεν θα π</w:t>
      </w:r>
      <w:r>
        <w:rPr>
          <w:rFonts w:eastAsia="Times New Roman" w:cs="Times New Roman"/>
          <w:szCs w:val="24"/>
        </w:rPr>
        <w:t>αίρνατε</w:t>
      </w:r>
      <w:r>
        <w:rPr>
          <w:rFonts w:eastAsia="Times New Roman" w:cs="Times New Roman"/>
          <w:szCs w:val="24"/>
        </w:rPr>
        <w:t xml:space="preserve"> τα δεκαπέντε </w:t>
      </w:r>
      <w:r>
        <w:rPr>
          <w:rFonts w:eastAsia="Times New Roman" w:cs="Times New Roman"/>
          <w:szCs w:val="24"/>
        </w:rPr>
        <w:t xml:space="preserve">με </w:t>
      </w:r>
      <w:r>
        <w:rPr>
          <w:rFonts w:eastAsia="Times New Roman" w:cs="Times New Roman"/>
          <w:szCs w:val="24"/>
        </w:rPr>
        <w:t xml:space="preserve">είκοσι χιλιάδες παιδιά που πήρατε μετά; Τα θυμάστε αυτά; Πέρσι έγιναν αυτά. Και </w:t>
      </w:r>
      <w:proofErr w:type="spellStart"/>
      <w:r>
        <w:rPr>
          <w:rFonts w:eastAsia="Times New Roman" w:cs="Times New Roman"/>
          <w:szCs w:val="24"/>
        </w:rPr>
        <w:t>πρόπερσι</w:t>
      </w:r>
      <w:proofErr w:type="spellEnd"/>
      <w:r>
        <w:rPr>
          <w:rFonts w:eastAsia="Times New Roman" w:cs="Times New Roman"/>
          <w:szCs w:val="24"/>
        </w:rPr>
        <w:t xml:space="preserve"> είχατε καταρρεύσει. Πέρσι έγιναν αυτά με την παρέμβαση ΚΕΔΕ και </w:t>
      </w:r>
      <w:r>
        <w:rPr>
          <w:rFonts w:eastAsia="Times New Roman" w:cs="Times New Roman"/>
          <w:szCs w:val="24"/>
        </w:rPr>
        <w:t>Αντιπολίτευσης</w:t>
      </w:r>
      <w:r>
        <w:rPr>
          <w:rFonts w:eastAsia="Times New Roman" w:cs="Times New Roman"/>
          <w:szCs w:val="24"/>
        </w:rPr>
        <w:t xml:space="preserve">. </w:t>
      </w:r>
    </w:p>
    <w:p w14:paraId="24A42C7B"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Θα σας παρακαλούσα</w:t>
      </w:r>
      <w:r>
        <w:rPr>
          <w:rFonts w:eastAsia="Times New Roman" w:cs="Times New Roman"/>
          <w:szCs w:val="24"/>
        </w:rPr>
        <w:t>,</w:t>
      </w:r>
      <w:r>
        <w:rPr>
          <w:rFonts w:eastAsia="Times New Roman" w:cs="Times New Roman"/>
          <w:szCs w:val="24"/>
        </w:rPr>
        <w:t xml:space="preserve"> όταν την επόμενη φορά στον κοινοβουλευτικό έλεγχο, στο νομοθετικό έργο κληθείτε να μιλήσετε με αριθμούς, τα θέματα να είναι συγκεκριμένα, κοινά για τις αγ</w:t>
      </w:r>
      <w:r>
        <w:rPr>
          <w:rFonts w:eastAsia="Times New Roman" w:cs="Times New Roman"/>
          <w:szCs w:val="24"/>
        </w:rPr>
        <w:t xml:space="preserve">ορεύσεις της </w:t>
      </w:r>
      <w:r>
        <w:rPr>
          <w:rFonts w:eastAsia="Times New Roman" w:cs="Times New Roman"/>
          <w:szCs w:val="24"/>
        </w:rPr>
        <w:t>Σ</w:t>
      </w:r>
      <w:r>
        <w:rPr>
          <w:rFonts w:eastAsia="Times New Roman" w:cs="Times New Roman"/>
          <w:szCs w:val="24"/>
        </w:rPr>
        <w:t xml:space="preserve">υμπολίτευσης και της </w:t>
      </w:r>
      <w:r>
        <w:rPr>
          <w:rFonts w:eastAsia="Times New Roman" w:cs="Times New Roman"/>
          <w:szCs w:val="24"/>
        </w:rPr>
        <w:t xml:space="preserve">Αντιπολίτευσης, </w:t>
      </w:r>
      <w:r>
        <w:rPr>
          <w:rFonts w:eastAsia="Times New Roman" w:cs="Times New Roman"/>
          <w:szCs w:val="24"/>
        </w:rPr>
        <w:t xml:space="preserve">για να συγκρίνουμε. Όταν λέμε άλλα εμείς και άλλα εσείς, άκρη δεν βγαίνει και ο λαός νομίζει ότι τον κοροϊδεύουμε. </w:t>
      </w:r>
    </w:p>
    <w:p w14:paraId="24A42C7C" w14:textId="77777777" w:rsidR="00940AA5" w:rsidRDefault="0012215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πολύ. </w:t>
      </w:r>
    </w:p>
    <w:p w14:paraId="24A42C7D"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θα σας παρακαλέσω σε πέντε λεπτά να έχετε δώσει τις απαντήσεις. Είναι αρκετός ο χρόνος. Ευχαριστώ. </w:t>
      </w:r>
    </w:p>
    <w:p w14:paraId="24A42C7E" w14:textId="77777777" w:rsidR="00940AA5" w:rsidRDefault="00122158">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Δεν θα χρειαστώ τόσο πολύ χρόνο, κύριε Πρόεδρ</w:t>
      </w:r>
      <w:r>
        <w:rPr>
          <w:rFonts w:eastAsia="Times New Roman" w:cs="Times New Roman"/>
          <w:szCs w:val="24"/>
        </w:rPr>
        <w:t xml:space="preserve">ε, για τον απλούστατο λόγο ότι ο κ. Λοβέρδος έχει έναν τρόπο πράγματι να διαστρέφει και ό,τι λέγεται, αλλά και την πραγματικότητα. Αυτό είναι ταλέντο. </w:t>
      </w:r>
    </w:p>
    <w:p w14:paraId="24A42C7F"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Τι συνέβη πέρυσι στους βρεφονηπιακούς σταθμούς; Συνέβη το εξής. Αποκαλύφθηκε για πρώτη φορά -μέσα από το</w:t>
      </w:r>
      <w:r>
        <w:rPr>
          <w:rFonts w:eastAsia="Times New Roman" w:cs="Times New Roman"/>
          <w:szCs w:val="24"/>
        </w:rPr>
        <w:t xml:space="preserve"> σύστημα</w:t>
      </w:r>
      <w:r>
        <w:rPr>
          <w:rFonts w:eastAsia="Times New Roman" w:cs="Times New Roman"/>
          <w:szCs w:val="24"/>
        </w:rPr>
        <w:t>,</w:t>
      </w:r>
      <w:r>
        <w:rPr>
          <w:rFonts w:eastAsia="Times New Roman" w:cs="Times New Roman"/>
          <w:szCs w:val="24"/>
        </w:rPr>
        <w:t xml:space="preserve"> που φέραμε εμείς για πρώτη φορά επίσης πέρυσι- αυτό που κρύβατε </w:t>
      </w:r>
      <w:r>
        <w:rPr>
          <w:rFonts w:eastAsia="Times New Roman" w:cs="Times New Roman"/>
          <w:szCs w:val="24"/>
        </w:rPr>
        <w:t>«</w:t>
      </w:r>
      <w:r>
        <w:rPr>
          <w:rFonts w:eastAsia="Times New Roman" w:cs="Times New Roman"/>
          <w:szCs w:val="24"/>
        </w:rPr>
        <w:t>κάτω από το χαλί</w:t>
      </w:r>
      <w:r>
        <w:rPr>
          <w:rFonts w:eastAsia="Times New Roman" w:cs="Times New Roman"/>
          <w:szCs w:val="24"/>
        </w:rPr>
        <w:t>»</w:t>
      </w:r>
      <w:r>
        <w:rPr>
          <w:rFonts w:eastAsia="Times New Roman" w:cs="Times New Roman"/>
          <w:szCs w:val="24"/>
        </w:rPr>
        <w:t xml:space="preserve"> όλα τα χρόνια, ότι δηλαδή δεν είχατε προβλέψει, δεν δημιουργήσατε τόσα χρόνια επαρκείς βρεφονηπιακούς σταθμούς σε όλη τη χώρα. </w:t>
      </w:r>
    </w:p>
    <w:p w14:paraId="24A42C80"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Αποτέλεσμα; Εμείς κάναμε ένα σύστημ</w:t>
      </w:r>
      <w:r>
        <w:rPr>
          <w:rFonts w:eastAsia="Times New Roman" w:cs="Times New Roman"/>
          <w:szCs w:val="24"/>
        </w:rPr>
        <w:t xml:space="preserve">α αδιάβλητο, όπου έδινε στη φτωχή μάνα, αλλά και στην εργαζόμενη μάνα ένα </w:t>
      </w:r>
      <w:r>
        <w:rPr>
          <w:rFonts w:eastAsia="Times New Roman" w:cs="Times New Roman"/>
          <w:szCs w:val="24"/>
          <w:lang w:val="en-US"/>
        </w:rPr>
        <w:t>voucher</w:t>
      </w:r>
      <w:r>
        <w:rPr>
          <w:rFonts w:eastAsia="Times New Roman" w:cs="Times New Roman"/>
          <w:szCs w:val="24"/>
        </w:rPr>
        <w:t xml:space="preserve"> στο χέρι, η γυναίκα δεν είχε πού να πάει το παιδί της, διότι δεν υπήρχαν σταθμοί. Γι’ αυτό και στα αντίμετρα, που σας φέρνουν ανατριχίλα, υπάρχει πρόβλεψη για δημιουργία χιλί</w:t>
      </w:r>
      <w:r>
        <w:rPr>
          <w:rFonts w:eastAsia="Times New Roman" w:cs="Times New Roman"/>
          <w:szCs w:val="24"/>
        </w:rPr>
        <w:t>ων οχτακοσίων σταθμών, βρεφικών και παιδικών σταθμών, τους οποίους θα φτιάξουμε, γιατί έχουμε προβλέψει και τα χρήματα</w:t>
      </w:r>
      <w:r>
        <w:rPr>
          <w:rFonts w:eastAsia="Times New Roman" w:cs="Times New Roman"/>
          <w:szCs w:val="24"/>
        </w:rPr>
        <w:t>,</w:t>
      </w:r>
      <w:r>
        <w:rPr>
          <w:rFonts w:eastAsia="Times New Roman" w:cs="Times New Roman"/>
          <w:szCs w:val="24"/>
        </w:rPr>
        <w:t xml:space="preserve"> που χρειάζονται για να δημιουργηθούν και σαν χώρος, υλικοτεχνικά δηλαδή, αλλά και για να εξοπλιστούν. Αυτή είναι η αλήθεια. Τι να κάνουμ</w:t>
      </w:r>
      <w:r>
        <w:rPr>
          <w:rFonts w:eastAsia="Times New Roman" w:cs="Times New Roman"/>
          <w:szCs w:val="24"/>
        </w:rPr>
        <w:t xml:space="preserve">ε; </w:t>
      </w:r>
    </w:p>
    <w:p w14:paraId="24A42C81"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lastRenderedPageBreak/>
        <w:t>Πέρυσι δεν μας είπε καμ</w:t>
      </w:r>
      <w:r>
        <w:rPr>
          <w:rFonts w:eastAsia="Times New Roman" w:cs="Times New Roman"/>
          <w:szCs w:val="24"/>
        </w:rPr>
        <w:t>μ</w:t>
      </w:r>
      <w:r>
        <w:rPr>
          <w:rFonts w:eastAsia="Times New Roman" w:cs="Times New Roman"/>
          <w:szCs w:val="24"/>
        </w:rPr>
        <w:t xml:space="preserve">ία ΚΕΔΕ τι να κάνουμε, δυστυχώς ή ευτυχώς. Εμείς θέλουμε να συνεργαζόμαστε με την ΚΕΔΕ, συνεργαζόμαστε με την ΚΕΔΕ. </w:t>
      </w:r>
    </w:p>
    <w:p w14:paraId="24A42C82"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Ξέρετε ότι πρόσφατα κάναμε μια συζήτηση στο Υπουργείο Εσωτερικών ο Υπουργός Παιδείας και εγώ, γιατί φοβόντουσαν</w:t>
      </w:r>
      <w:r>
        <w:rPr>
          <w:rFonts w:eastAsia="Times New Roman" w:cs="Times New Roman"/>
          <w:szCs w:val="24"/>
        </w:rPr>
        <w:t xml:space="preserve"> οι εργαζόμενοι ότι δεν θα υπάρχουν αρκετά παιδιά</w:t>
      </w:r>
      <w:r>
        <w:rPr>
          <w:rFonts w:eastAsia="Times New Roman" w:cs="Times New Roman"/>
          <w:szCs w:val="24"/>
        </w:rPr>
        <w:t>,</w:t>
      </w:r>
      <w:r>
        <w:rPr>
          <w:rFonts w:eastAsia="Times New Roman" w:cs="Times New Roman"/>
          <w:szCs w:val="24"/>
        </w:rPr>
        <w:t xml:space="preserve"> για να μπουν στους βρεφονηπιακούς σταθμούς, γιατί θα πήγαιναν στα νηπιαγωγεία από τεσσάρων χρονών. Όπως όλοι ξέρετε, εκπαιδευτικά και παιδαγωγικά αυτό είναι το βέλτιστο. Φοβήθηκαν πολύ, λοιπόν, οι εργαζόμε</w:t>
      </w:r>
      <w:r>
        <w:rPr>
          <w:rFonts w:eastAsia="Times New Roman" w:cs="Times New Roman"/>
          <w:szCs w:val="24"/>
        </w:rPr>
        <w:t xml:space="preserve">νοι ότι θα έμεναν χωρίς δουλειά στους βρεφονηπιακούς σταθμούς. </w:t>
      </w:r>
    </w:p>
    <w:p w14:paraId="24A42C83"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Σήμερα πια, ενώ δίνουμε και παράταση του προγράμματος μέχρι την Τρίτη, ξέρουμε ότι έχουν υπερκαλυφθεί οι περσινές αιτήσεις, τα νούμερα, και πάμε για πολύ μεγαλύτερα νούμερα φέτος, γι’ αυτό εξά</w:t>
      </w:r>
      <w:r>
        <w:rPr>
          <w:rFonts w:eastAsia="Times New Roman" w:cs="Times New Roman"/>
          <w:szCs w:val="24"/>
        </w:rPr>
        <w:t xml:space="preserve">λλου θα πάρουμε εκατό χιλιάδες παιδιά φέτος. </w:t>
      </w:r>
    </w:p>
    <w:p w14:paraId="24A42C84"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Μάλιστα, τα περισσότερα είναι χρήματα από τον κρατικό προϋπολογισμό. Γιατί προλάβατε τα δύο πρώτα χρόνια να πάρετε όλα σχεδόν τα χρήματα από το ΕΣΠΑ, να μην βάλετε ούτε ένα ευρώ από τον κρατικό προϋπολογισμό κα</w:t>
      </w:r>
      <w:r>
        <w:rPr>
          <w:rFonts w:eastAsia="Times New Roman" w:cs="Times New Roman"/>
          <w:szCs w:val="24"/>
        </w:rPr>
        <w:t xml:space="preserve">ι σήμερα αυτό που έμεινε είναι 65 εκατομμύρια από το ΕΣΠΑ και όλα τα υπόλοιπα τα βάζουμε από τον κρατικό προϋπολογισμό. Φαίνεται, λοιπόν, ότι τα πράγματα είναι λίγο διαφορετικά. </w:t>
      </w:r>
    </w:p>
    <w:p w14:paraId="24A42C85"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κριτική να ασκήσω στα </w:t>
      </w:r>
      <w:proofErr w:type="spellStart"/>
      <w:r>
        <w:rPr>
          <w:rFonts w:eastAsia="Times New Roman" w:cs="Times New Roman"/>
          <w:szCs w:val="24"/>
        </w:rPr>
        <w:t>μίντια</w:t>
      </w:r>
      <w:proofErr w:type="spellEnd"/>
      <w:r>
        <w:rPr>
          <w:rFonts w:eastAsia="Times New Roman" w:cs="Times New Roman"/>
          <w:szCs w:val="24"/>
        </w:rPr>
        <w:t>; Ούτε λίγο ούτε πολύ, είπατε ότι μας φέρονται</w:t>
      </w:r>
      <w:r>
        <w:rPr>
          <w:rFonts w:eastAsia="Times New Roman" w:cs="Times New Roman"/>
          <w:szCs w:val="24"/>
        </w:rPr>
        <w:t xml:space="preserve"> εξαιρετικά τα </w:t>
      </w:r>
      <w:proofErr w:type="spellStart"/>
      <w:r>
        <w:rPr>
          <w:rFonts w:eastAsia="Times New Roman" w:cs="Times New Roman"/>
          <w:szCs w:val="24"/>
        </w:rPr>
        <w:t>μίντια</w:t>
      </w:r>
      <w:proofErr w:type="spellEnd"/>
      <w:r>
        <w:rPr>
          <w:rFonts w:eastAsia="Times New Roman" w:cs="Times New Roman"/>
          <w:szCs w:val="24"/>
        </w:rPr>
        <w:t>, ότι μάλλον μας κολακεύουν</w:t>
      </w:r>
      <w:r>
        <w:rPr>
          <w:rFonts w:eastAsia="Times New Roman" w:cs="Times New Roman"/>
          <w:szCs w:val="24"/>
        </w:rPr>
        <w:t>,</w:t>
      </w:r>
      <w:r>
        <w:rPr>
          <w:rFonts w:eastAsia="Times New Roman" w:cs="Times New Roman"/>
          <w:szCs w:val="24"/>
        </w:rPr>
        <w:t xml:space="preserve"> από το πρωί μέχρι το βράδυ. </w:t>
      </w:r>
    </w:p>
    <w:p w14:paraId="24A42C86"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 xml:space="preserve">Εγώ δεν ασκώ κριτική, κύριε Λοβέρδο, στα </w:t>
      </w:r>
      <w:proofErr w:type="spellStart"/>
      <w:r>
        <w:rPr>
          <w:rFonts w:eastAsia="Times New Roman" w:cs="Times New Roman"/>
          <w:szCs w:val="24"/>
        </w:rPr>
        <w:t>μίντια</w:t>
      </w:r>
      <w:proofErr w:type="spellEnd"/>
      <w:r>
        <w:rPr>
          <w:rFonts w:eastAsia="Times New Roman" w:cs="Times New Roman"/>
          <w:szCs w:val="24"/>
        </w:rPr>
        <w:t xml:space="preserve">, γιατί είναι πασίγνωστο τι συμβαίνει. Πηγαίνετε στο δρόμο, στον ελληνικό λαό, να πείτε πόσο τα </w:t>
      </w:r>
      <w:proofErr w:type="spellStart"/>
      <w:r>
        <w:rPr>
          <w:rFonts w:eastAsia="Times New Roman" w:cs="Times New Roman"/>
          <w:szCs w:val="24"/>
        </w:rPr>
        <w:t>μίντια</w:t>
      </w:r>
      <w:proofErr w:type="spellEnd"/>
      <w:r>
        <w:rPr>
          <w:rFonts w:eastAsia="Times New Roman" w:cs="Times New Roman"/>
          <w:szCs w:val="24"/>
        </w:rPr>
        <w:t xml:space="preserve"> είναι υπέρ του ΣΥΡΙΖΑ. Πηγα</w:t>
      </w:r>
      <w:r>
        <w:rPr>
          <w:rFonts w:eastAsia="Times New Roman" w:cs="Times New Roman"/>
          <w:szCs w:val="24"/>
        </w:rPr>
        <w:t>ίνετε, λοιπόν, να το πείτε στον ελληνικό λαό, αφού σας αρέσει να τα λέτε αυτά.</w:t>
      </w:r>
    </w:p>
    <w:p w14:paraId="24A42C87"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Όσο για τα νούμερα, κύριε Λοβέρδο, τι είπα ακριβώς; Είπα ότι σε καιρούς ευμάρειας και ανάπτυξης, δηλαδή όταν ο ελληνικός λαός αισθανόταν ότι όλα ανέβαιναν και τον έπνιξαν οι τρά</w:t>
      </w:r>
      <w:r>
        <w:rPr>
          <w:rFonts w:eastAsia="Times New Roman" w:cs="Times New Roman"/>
          <w:szCs w:val="24"/>
        </w:rPr>
        <w:t>πεζες να παίρνει δάνεια</w:t>
      </w:r>
      <w:r>
        <w:rPr>
          <w:rFonts w:eastAsia="Times New Roman" w:cs="Times New Roman"/>
          <w:szCs w:val="24"/>
        </w:rPr>
        <w:t>,</w:t>
      </w:r>
      <w:r>
        <w:rPr>
          <w:rFonts w:eastAsia="Times New Roman" w:cs="Times New Roman"/>
          <w:szCs w:val="24"/>
        </w:rPr>
        <w:t xml:space="preserve"> από το πρωί μέχρι το βράδυ, τότε που εσείς ανοίξατε την ιστορία του χρηματιστηρίου και έχασε τις περιουσίες του ο ελληνικός λαός, τότε εκείνες τις </w:t>
      </w:r>
      <w:r>
        <w:rPr>
          <w:rFonts w:eastAsia="Times New Roman" w:cs="Times New Roman"/>
          <w:szCs w:val="24"/>
        </w:rPr>
        <w:t>«</w:t>
      </w:r>
      <w:r>
        <w:rPr>
          <w:rFonts w:eastAsia="Times New Roman" w:cs="Times New Roman"/>
          <w:szCs w:val="24"/>
        </w:rPr>
        <w:t>καλές εποχές</w:t>
      </w:r>
      <w:r>
        <w:rPr>
          <w:rFonts w:eastAsia="Times New Roman" w:cs="Times New Roman"/>
          <w:szCs w:val="24"/>
        </w:rPr>
        <w:t>»</w:t>
      </w:r>
      <w:r>
        <w:rPr>
          <w:rFonts w:eastAsia="Times New Roman" w:cs="Times New Roman"/>
          <w:szCs w:val="24"/>
        </w:rPr>
        <w:t xml:space="preserve"> η Ελλάδα είχε το μεγαλύτερο ποσοστό φτώχειας στην Ευρώπη. Αυτό είπα. </w:t>
      </w:r>
      <w:r>
        <w:rPr>
          <w:rFonts w:eastAsia="Times New Roman" w:cs="Times New Roman"/>
          <w:szCs w:val="24"/>
        </w:rPr>
        <w:t xml:space="preserve">Διότι για τη φτώχεια δεν ενδιαφερόσασταν στους καιρούς της ευμάρειας. </w:t>
      </w:r>
    </w:p>
    <w:p w14:paraId="24A42C88"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Μπορούμε να κάνουμε τα άσπρα μαύρα</w:t>
      </w:r>
      <w:r>
        <w:rPr>
          <w:rFonts w:eastAsia="Times New Roman" w:cs="Times New Roman"/>
          <w:szCs w:val="24"/>
        </w:rPr>
        <w:t>,</w:t>
      </w:r>
      <w:r>
        <w:rPr>
          <w:rFonts w:eastAsia="Times New Roman" w:cs="Times New Roman"/>
          <w:szCs w:val="24"/>
        </w:rPr>
        <w:t xml:space="preserve"> όσο θέλετε. Τελικά, ο λαός είναι ο κριτής, προφανώς, και όλοι θα κριθούμε. Και αυτά που κάνουμε εμείς</w:t>
      </w:r>
      <w:r>
        <w:rPr>
          <w:rFonts w:eastAsia="Times New Roman" w:cs="Times New Roman"/>
          <w:szCs w:val="24"/>
        </w:rPr>
        <w:t>,</w:t>
      </w:r>
      <w:r>
        <w:rPr>
          <w:rFonts w:eastAsia="Times New Roman" w:cs="Times New Roman"/>
          <w:szCs w:val="24"/>
        </w:rPr>
        <w:t xml:space="preserve"> θα αποτιμηθούν. </w:t>
      </w:r>
      <w:r>
        <w:rPr>
          <w:rFonts w:eastAsia="Times New Roman" w:cs="Times New Roman"/>
          <w:szCs w:val="24"/>
        </w:rPr>
        <w:t>Π</w:t>
      </w:r>
      <w:r>
        <w:rPr>
          <w:rFonts w:eastAsia="Times New Roman" w:cs="Times New Roman"/>
          <w:szCs w:val="24"/>
        </w:rPr>
        <w:t>ιστεύω ότι όταν θα έρθει η ώρ</w:t>
      </w:r>
      <w:r>
        <w:rPr>
          <w:rFonts w:eastAsia="Times New Roman" w:cs="Times New Roman"/>
          <w:szCs w:val="24"/>
        </w:rPr>
        <w:t xml:space="preserve">α της κρίσης, πράγματι ο λαός θα τα ζυγίσει όλα. </w:t>
      </w:r>
    </w:p>
    <w:p w14:paraId="24A42C89" w14:textId="77777777" w:rsidR="00940AA5" w:rsidRDefault="00122158">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4A42C8A" w14:textId="77777777" w:rsidR="00940AA5" w:rsidRDefault="00122158">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Ευχαριστώ, κυρία Υπουργέ. </w:t>
      </w:r>
    </w:p>
    <w:p w14:paraId="24A42C8B" w14:textId="77777777" w:rsidR="00940AA5" w:rsidRDefault="00122158">
      <w:pPr>
        <w:spacing w:line="600" w:lineRule="auto"/>
        <w:ind w:firstLine="720"/>
        <w:jc w:val="both"/>
        <w:rPr>
          <w:rFonts w:eastAsia="Times New Roman"/>
          <w:szCs w:val="24"/>
        </w:rPr>
      </w:pPr>
      <w:r>
        <w:rPr>
          <w:rFonts w:eastAsia="Times New Roman"/>
          <w:szCs w:val="24"/>
        </w:rPr>
        <w:t xml:space="preserve">Ο Βουλευτής κ. </w:t>
      </w:r>
      <w:proofErr w:type="spellStart"/>
      <w:r>
        <w:rPr>
          <w:rFonts w:eastAsia="Times New Roman"/>
          <w:szCs w:val="24"/>
        </w:rPr>
        <w:t>Πλακιωτάκης</w:t>
      </w:r>
      <w:proofErr w:type="spellEnd"/>
      <w:r>
        <w:rPr>
          <w:rFonts w:eastAsia="Times New Roman"/>
          <w:szCs w:val="24"/>
        </w:rPr>
        <w:t xml:space="preserve"> ζητεί άδεια ολιγοήμερης απουσίας στο εξωτερικό, για προσωπικούς λόγους, από 9 </w:t>
      </w:r>
      <w:r>
        <w:rPr>
          <w:rFonts w:eastAsia="Times New Roman"/>
          <w:szCs w:val="24"/>
        </w:rPr>
        <w:t xml:space="preserve">Ιουνίου </w:t>
      </w:r>
      <w:r>
        <w:rPr>
          <w:rFonts w:eastAsia="Times New Roman"/>
          <w:szCs w:val="24"/>
        </w:rPr>
        <w:t xml:space="preserve">έως </w:t>
      </w:r>
      <w:r>
        <w:rPr>
          <w:rFonts w:eastAsia="Times New Roman"/>
          <w:szCs w:val="24"/>
        </w:rPr>
        <w:t>11 Ιουνίου</w:t>
      </w:r>
      <w:r>
        <w:rPr>
          <w:rFonts w:eastAsia="Times New Roman"/>
          <w:szCs w:val="24"/>
        </w:rPr>
        <w:t xml:space="preserve"> 2017</w:t>
      </w:r>
      <w:r>
        <w:rPr>
          <w:rFonts w:eastAsia="Times New Roman"/>
          <w:szCs w:val="24"/>
        </w:rPr>
        <w:t>.</w:t>
      </w:r>
      <w:r>
        <w:rPr>
          <w:rFonts w:eastAsia="Times New Roman"/>
          <w:szCs w:val="24"/>
        </w:rPr>
        <w:t xml:space="preserve"> </w:t>
      </w:r>
      <w:r>
        <w:rPr>
          <w:rFonts w:eastAsia="Times New Roman"/>
          <w:szCs w:val="24"/>
        </w:rPr>
        <w:t>Η Βουλή εγκρίνει;</w:t>
      </w:r>
    </w:p>
    <w:p w14:paraId="24A42C8C" w14:textId="77777777" w:rsidR="00940AA5" w:rsidRDefault="00122158">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24A42C8D" w14:textId="77777777" w:rsidR="00940AA5" w:rsidRDefault="0012215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η</w:t>
      </w:r>
      <w:r>
        <w:rPr>
          <w:rFonts w:eastAsia="Times New Roman"/>
          <w:szCs w:val="24"/>
        </w:rPr>
        <w:t xml:space="preserve"> Βουλή ενέκρινε τη ζητηθείσα άδεια.</w:t>
      </w:r>
    </w:p>
    <w:p w14:paraId="24A42C8E" w14:textId="77777777" w:rsidR="00940AA5" w:rsidRDefault="00122158">
      <w:pPr>
        <w:spacing w:line="600" w:lineRule="auto"/>
        <w:ind w:firstLine="720"/>
        <w:jc w:val="both"/>
        <w:rPr>
          <w:rFonts w:eastAsia="Times New Roman"/>
          <w:szCs w:val="24"/>
        </w:rPr>
      </w:pPr>
      <w:r>
        <w:rPr>
          <w:rFonts w:eastAsia="Times New Roman"/>
          <w:szCs w:val="24"/>
        </w:rPr>
        <w:t xml:space="preserve">Έχω την τιμή να ανακοινώσω στο Σώμα ότι ο Υπουργός Δικαιοσύνης, Διαφάνειας και Ανθρωπίνων Δικαιωμάτων </w:t>
      </w:r>
      <w:r>
        <w:rPr>
          <w:rFonts w:eastAsia="Times New Roman"/>
          <w:szCs w:val="24"/>
        </w:rPr>
        <w:t>διαβίβασε στη Βουλή, σύμφωνα με το άρθρο 86 του Συντάγματος και το</w:t>
      </w:r>
      <w:r>
        <w:rPr>
          <w:rFonts w:eastAsia="Times New Roman"/>
          <w:szCs w:val="24"/>
        </w:rPr>
        <w:t>ν</w:t>
      </w:r>
      <w:r>
        <w:rPr>
          <w:rFonts w:eastAsia="Times New Roman"/>
          <w:szCs w:val="24"/>
        </w:rPr>
        <w:t xml:space="preserve"> ν.3126/2003 «Ποινική ευθύνη των Υπουργών», όπως ισχύει, στις 16</w:t>
      </w:r>
      <w:r>
        <w:rPr>
          <w:rFonts w:eastAsia="Times New Roman"/>
          <w:szCs w:val="24"/>
        </w:rPr>
        <w:t>-</w:t>
      </w:r>
      <w:r>
        <w:rPr>
          <w:rFonts w:eastAsia="Times New Roman"/>
          <w:szCs w:val="24"/>
        </w:rPr>
        <w:t>05</w:t>
      </w:r>
      <w:r>
        <w:rPr>
          <w:rFonts w:eastAsia="Times New Roman"/>
          <w:szCs w:val="24"/>
        </w:rPr>
        <w:t>-</w:t>
      </w:r>
      <w:r>
        <w:rPr>
          <w:rFonts w:eastAsia="Times New Roman"/>
          <w:szCs w:val="24"/>
        </w:rPr>
        <w:t xml:space="preserve">2017, ποινική δικογραφία που αφορά: </w:t>
      </w:r>
    </w:p>
    <w:p w14:paraId="24A42C8F" w14:textId="77777777" w:rsidR="00940AA5" w:rsidRDefault="00122158">
      <w:pPr>
        <w:spacing w:line="600" w:lineRule="auto"/>
        <w:ind w:firstLine="720"/>
        <w:jc w:val="both"/>
        <w:rPr>
          <w:rFonts w:eastAsia="Times New Roman"/>
          <w:szCs w:val="24"/>
        </w:rPr>
      </w:pPr>
      <w:r>
        <w:rPr>
          <w:rFonts w:eastAsia="Times New Roman"/>
          <w:szCs w:val="24"/>
        </w:rPr>
        <w:t>α)</w:t>
      </w:r>
      <w:r>
        <w:rPr>
          <w:rFonts w:eastAsia="Times New Roman"/>
          <w:szCs w:val="24"/>
        </w:rPr>
        <w:t xml:space="preserve"> Στους διατελέσαντες Υπουργούς: Οικονομικών κ. Γεώργιο Παπακωνσταντίνου, Ανάπτυξης</w:t>
      </w:r>
      <w:r>
        <w:rPr>
          <w:rFonts w:eastAsia="Times New Roman"/>
          <w:szCs w:val="24"/>
        </w:rPr>
        <w:t xml:space="preserve"> Ανταγωνιστικότητας και Ναυτιλίας κ. Μιχαήλ Χρυσοχοΐδη και Αγροτικής Ανάπτυξης και Τροφίμων κ. Κωνσταντίνο Σκανδαλίδη.</w:t>
      </w:r>
    </w:p>
    <w:p w14:paraId="24A42C90" w14:textId="77777777" w:rsidR="00940AA5" w:rsidRDefault="00122158">
      <w:pPr>
        <w:spacing w:line="600" w:lineRule="auto"/>
        <w:ind w:firstLine="720"/>
        <w:jc w:val="both"/>
        <w:rPr>
          <w:rFonts w:eastAsia="Times New Roman"/>
          <w:szCs w:val="24"/>
        </w:rPr>
      </w:pPr>
      <w:r>
        <w:rPr>
          <w:rFonts w:eastAsia="Times New Roman"/>
          <w:szCs w:val="24"/>
        </w:rPr>
        <w:t>β)</w:t>
      </w:r>
      <w:r>
        <w:rPr>
          <w:rFonts w:eastAsia="Times New Roman"/>
          <w:szCs w:val="24"/>
        </w:rPr>
        <w:t xml:space="preserve"> Στους διατελέσαντες Υπουργούς: Οικονομικών κ. Ιωάννη Στουρνάρα, Ανάπτυξης και Ανταγωνιστικότητας, Υποδομών Μεταφορών και Δικτύων κ. Κω</w:t>
      </w:r>
      <w:r>
        <w:rPr>
          <w:rFonts w:eastAsia="Times New Roman"/>
          <w:szCs w:val="24"/>
        </w:rPr>
        <w:t xml:space="preserve">νσταντίνο Χατζηδάκη και στον Αναπληρωτή Υπουργό Αγροτικής Ανάπτυξης και Τροφίμων κ. Μάξιμο </w:t>
      </w:r>
      <w:proofErr w:type="spellStart"/>
      <w:r>
        <w:rPr>
          <w:rFonts w:eastAsia="Times New Roman"/>
          <w:szCs w:val="24"/>
        </w:rPr>
        <w:t>Χαρακόπουλο</w:t>
      </w:r>
      <w:proofErr w:type="spellEnd"/>
      <w:r>
        <w:rPr>
          <w:rFonts w:eastAsia="Times New Roman"/>
          <w:szCs w:val="24"/>
        </w:rPr>
        <w:t xml:space="preserve">. </w:t>
      </w:r>
    </w:p>
    <w:p w14:paraId="24A42C91" w14:textId="77777777" w:rsidR="00940AA5" w:rsidRDefault="00122158">
      <w:pPr>
        <w:spacing w:line="600" w:lineRule="auto"/>
        <w:ind w:firstLine="720"/>
        <w:jc w:val="both"/>
        <w:rPr>
          <w:rFonts w:eastAsia="Times New Roman"/>
          <w:szCs w:val="24"/>
        </w:rPr>
      </w:pPr>
      <w:r>
        <w:rPr>
          <w:rFonts w:eastAsia="Times New Roman"/>
          <w:szCs w:val="24"/>
        </w:rPr>
        <w:lastRenderedPageBreak/>
        <w:t>γ)</w:t>
      </w:r>
      <w:r>
        <w:rPr>
          <w:rFonts w:eastAsia="Times New Roman"/>
          <w:szCs w:val="24"/>
        </w:rPr>
        <w:t xml:space="preserve"> Στους διατελέσαντες Υπουργούς: Οικονομικών κ. Γκίκα </w:t>
      </w:r>
      <w:proofErr w:type="spellStart"/>
      <w:r>
        <w:rPr>
          <w:rFonts w:eastAsia="Times New Roman"/>
          <w:szCs w:val="24"/>
        </w:rPr>
        <w:t>Χαρδούβελη</w:t>
      </w:r>
      <w:proofErr w:type="spellEnd"/>
      <w:r>
        <w:rPr>
          <w:rFonts w:eastAsia="Times New Roman"/>
          <w:szCs w:val="24"/>
        </w:rPr>
        <w:t xml:space="preserve">, Ανάπτυξης και Ανταγωνιστικότητας κ. Νικόλαο-Γεώργιο </w:t>
      </w:r>
      <w:proofErr w:type="spellStart"/>
      <w:r>
        <w:rPr>
          <w:rFonts w:eastAsia="Times New Roman"/>
          <w:szCs w:val="24"/>
        </w:rPr>
        <w:t>Δένδια</w:t>
      </w:r>
      <w:proofErr w:type="spellEnd"/>
      <w:r>
        <w:rPr>
          <w:rFonts w:eastAsia="Times New Roman"/>
          <w:szCs w:val="24"/>
        </w:rPr>
        <w:t xml:space="preserve"> και Αγροτικής Ανάπτυξης κ</w:t>
      </w:r>
      <w:r>
        <w:rPr>
          <w:rFonts w:eastAsia="Times New Roman"/>
          <w:szCs w:val="24"/>
        </w:rPr>
        <w:t xml:space="preserve">αι Τροφίμων κ. Γεώργιο </w:t>
      </w:r>
      <w:proofErr w:type="spellStart"/>
      <w:r>
        <w:rPr>
          <w:rFonts w:eastAsia="Times New Roman"/>
          <w:szCs w:val="24"/>
        </w:rPr>
        <w:t>Καρασμάνη</w:t>
      </w:r>
      <w:proofErr w:type="spellEnd"/>
      <w:r>
        <w:rPr>
          <w:rFonts w:eastAsia="Times New Roman"/>
          <w:szCs w:val="24"/>
        </w:rPr>
        <w:t>.</w:t>
      </w:r>
    </w:p>
    <w:p w14:paraId="24A42C92" w14:textId="77777777" w:rsidR="00940AA5" w:rsidRDefault="00122158">
      <w:pPr>
        <w:spacing w:line="600" w:lineRule="auto"/>
        <w:ind w:firstLine="720"/>
        <w:jc w:val="both"/>
        <w:rPr>
          <w:rFonts w:eastAsia="Times New Roman"/>
          <w:szCs w:val="24"/>
        </w:rPr>
      </w:pPr>
      <w:r>
        <w:rPr>
          <w:rFonts w:eastAsia="Times New Roman"/>
          <w:szCs w:val="24"/>
        </w:rPr>
        <w:t>δ)</w:t>
      </w:r>
      <w:r>
        <w:rPr>
          <w:rFonts w:eastAsia="Times New Roman"/>
          <w:szCs w:val="24"/>
        </w:rPr>
        <w:t xml:space="preserve"> Στους διατελέσαντες Υπουργούς: Οικονομίας Υποδομών, Ναυτιλίας και Τουρισμού κ. Γεώργιο Σταθάκη, Παραγωγικής Ανασυγκρότησης, Περιβάλλοντος και Ενέργειας κ. Παναγιώτη Λαφαζάνη και στην διατελέσασα Αναπληρώτρια Υπουργό Οικ</w:t>
      </w:r>
      <w:r>
        <w:rPr>
          <w:rFonts w:eastAsia="Times New Roman"/>
          <w:szCs w:val="24"/>
        </w:rPr>
        <w:t>ονομικών κ. Όλγα-Νάντια Βαλαβάνη.</w:t>
      </w:r>
    </w:p>
    <w:p w14:paraId="24A42C93" w14:textId="77777777" w:rsidR="00940AA5" w:rsidRDefault="00122158">
      <w:pPr>
        <w:spacing w:line="600" w:lineRule="auto"/>
        <w:ind w:firstLine="720"/>
        <w:jc w:val="both"/>
        <w:rPr>
          <w:rFonts w:eastAsia="Times New Roman"/>
          <w:szCs w:val="24"/>
        </w:rPr>
      </w:pPr>
      <w:r>
        <w:rPr>
          <w:rFonts w:eastAsia="Times New Roman"/>
          <w:szCs w:val="24"/>
        </w:rPr>
        <w:t>Κυρίες και κύριοι συνάδελφοι κηρύσσεται περαιωμένη η συζήτηση</w:t>
      </w:r>
      <w:r>
        <w:rPr>
          <w:rFonts w:ascii="Verdana" w:eastAsia="Times New Roman" w:hAnsi="Verdana" w:cs="Times New Roman"/>
          <w:color w:val="000000"/>
          <w:sz w:val="17"/>
          <w:szCs w:val="17"/>
          <w:shd w:val="clear" w:color="auto" w:fill="FFFFFF"/>
        </w:rPr>
        <w:t xml:space="preserve"> </w:t>
      </w:r>
      <w:r>
        <w:rPr>
          <w:rFonts w:eastAsia="Times New Roman"/>
          <w:szCs w:val="24"/>
        </w:rPr>
        <w:t>επί της αρχής, των άρθρων και του συνόλου της πρότασης νόμου αρμοδιότητας του Υπουργείου Εργασίας, Κοινωνικής Ασφάλισης και Κοινωνικής Αλληλεγγύης</w:t>
      </w:r>
      <w:r>
        <w:rPr>
          <w:rFonts w:eastAsia="Times New Roman"/>
          <w:szCs w:val="24"/>
        </w:rPr>
        <w:t>:</w:t>
      </w:r>
      <w:r>
        <w:rPr>
          <w:rFonts w:eastAsia="Times New Roman"/>
          <w:szCs w:val="24"/>
        </w:rPr>
        <w:t xml:space="preserve">  «Εγγυημένο </w:t>
      </w:r>
      <w:r>
        <w:rPr>
          <w:rFonts w:eastAsia="Times New Roman"/>
          <w:szCs w:val="24"/>
        </w:rPr>
        <w:t>κοινωνικό εισόδημα - ενίσχυση κοινωνικής προστασίας και ένταξης».</w:t>
      </w:r>
    </w:p>
    <w:p w14:paraId="24A42C94" w14:textId="77777777" w:rsidR="00940AA5" w:rsidRDefault="00122158">
      <w:pPr>
        <w:spacing w:line="600" w:lineRule="auto"/>
        <w:ind w:firstLine="720"/>
        <w:jc w:val="both"/>
        <w:rPr>
          <w:rFonts w:eastAsia="Times New Roman"/>
          <w:szCs w:val="24"/>
        </w:rPr>
      </w:pPr>
      <w:r>
        <w:rPr>
          <w:rFonts w:eastAsia="Times New Roman"/>
          <w:szCs w:val="24"/>
        </w:rPr>
        <w:t xml:space="preserve">Η πρόταση νόμου δεν θα τεθεί σε ψηφοφορία, διότι εμπίπτει στις διατάξεις του άρθρου 73 παράγραφος 3 του Συντάγματος.  </w:t>
      </w:r>
    </w:p>
    <w:p w14:paraId="24A42C95" w14:textId="77777777" w:rsidR="00940AA5" w:rsidRDefault="00122158">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w:t>
      </w:r>
      <w:r>
        <w:rPr>
          <w:rFonts w:eastAsia="Times New Roman" w:cs="Times New Roman"/>
          <w:szCs w:val="24"/>
        </w:rPr>
        <w:t xml:space="preserve">εδρίαση; </w:t>
      </w:r>
    </w:p>
    <w:p w14:paraId="24A42C96"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24A42C97" w14:textId="77777777" w:rsidR="00940AA5" w:rsidRDefault="0012215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Με τη συναίνεση του Σώματος και ώρα 17.13΄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9 Ιουνίου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w:t>
      </w:r>
      <w:r w:rsidRPr="00237B8A">
        <w:rPr>
          <w:rFonts w:eastAsia="Times New Roman" w:cs="Times New Roman"/>
          <w:szCs w:val="24"/>
        </w:rPr>
        <w:t>,</w:t>
      </w:r>
      <w:r>
        <w:rPr>
          <w:rFonts w:eastAsia="Times New Roman" w:cs="Times New Roman"/>
          <w:szCs w:val="24"/>
        </w:rPr>
        <w:t xml:space="preserve"> σύμφωνα με τη συμπληρωματική ημερήσια διάταξη που έχει διανεμηθεί.</w:t>
      </w:r>
    </w:p>
    <w:p w14:paraId="24A42C98" w14:textId="77777777" w:rsidR="00940AA5" w:rsidRDefault="00122158">
      <w:pPr>
        <w:spacing w:line="600" w:lineRule="auto"/>
        <w:ind w:firstLine="720"/>
        <w:jc w:val="both"/>
        <w:rPr>
          <w:rFonts w:eastAsia="Times New Roman" w:cs="Times New Roman"/>
          <w:b/>
          <w:szCs w:val="24"/>
        </w:rPr>
      </w:pPr>
      <w:r>
        <w:rPr>
          <w:rFonts w:eastAsia="Times New Roman" w:cs="Times New Roman"/>
          <w:b/>
          <w:szCs w:val="24"/>
        </w:rPr>
        <w:t xml:space="preserve">Ο ΠΡΟΕΔΡΟΣ                                                            ΟΙ ΓΡΑΜΜΑΤΕΙΣ </w:t>
      </w:r>
    </w:p>
    <w:p w14:paraId="24A42C99" w14:textId="77777777" w:rsidR="00940AA5" w:rsidRDefault="00940AA5">
      <w:pPr>
        <w:spacing w:line="600" w:lineRule="auto"/>
        <w:ind w:firstLine="720"/>
        <w:jc w:val="both"/>
        <w:rPr>
          <w:rFonts w:eastAsia="Times New Roman"/>
          <w:szCs w:val="24"/>
        </w:rPr>
      </w:pPr>
    </w:p>
    <w:p w14:paraId="24A42C9A" w14:textId="77777777" w:rsidR="00940AA5" w:rsidRDefault="00940AA5">
      <w:pPr>
        <w:spacing w:line="600" w:lineRule="auto"/>
        <w:jc w:val="center"/>
        <w:rPr>
          <w:rFonts w:eastAsia="Times New Roman"/>
          <w:szCs w:val="24"/>
        </w:rPr>
      </w:pPr>
    </w:p>
    <w:sectPr w:rsidR="00940A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trackRevisions/>
  <w:documentProtection w:edit="trackedChanges" w:enforcement="1" w:cryptProviderType="rsaFull" w:cryptAlgorithmClass="hash" w:cryptAlgorithmType="typeAny" w:cryptAlgorithmSid="4" w:cryptSpinCount="50000" w:hash="SLN8NR/kA4v2nB6Kut6dDps0bws=" w:salt="LujC6oFjyolqGMEzb1ILf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A5"/>
    <w:rsid w:val="00122158"/>
    <w:rsid w:val="00180573"/>
    <w:rsid w:val="00940A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27B9"/>
  <w15:docId w15:val="{A68AB983-F447-4BB2-ABAE-40760564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BA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B1BA3"/>
    <w:rPr>
      <w:rFonts w:ascii="Segoe UI" w:hAnsi="Segoe UI" w:cs="Segoe UI"/>
      <w:sz w:val="18"/>
      <w:szCs w:val="18"/>
    </w:rPr>
  </w:style>
  <w:style w:type="paragraph" w:styleId="a4">
    <w:name w:val="Revision"/>
    <w:hidden/>
    <w:uiPriority w:val="99"/>
    <w:semiHidden/>
    <w:rsid w:val="006914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458</MetadataID>
    <Session xmlns="641f345b-441b-4b81-9152-adc2e73ba5e1">Β´</Session>
    <Date xmlns="641f345b-441b-4b81-9152-adc2e73ba5e1">2017-06-07T21:00:00+00:00</Date>
    <Status xmlns="641f345b-441b-4b81-9152-adc2e73ba5e1">
      <Url>http://srv-sp1/praktika/Lists/Incoming_Metadata/EditForm.aspx?ID=458&amp;Source=/praktika/Recordings_Library/Forms/AllItems.aspx</Url>
      <Description>Δημοσιεύτηκε</Description>
    </Status>
    <Meeting xmlns="641f345b-441b-4b81-9152-adc2e73ba5e1">ΡΛΑ´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6D487-55D8-4BA2-961C-BFA0DF0FD2C4}">
  <ds:schemaRefs>
    <ds:schemaRef ds:uri="http://purl.org/dc/elements/1.1/"/>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purl.org/dc/terms/"/>
    <ds:schemaRef ds:uri="http://schemas.microsoft.com/office/infopath/2007/PartnerControls"/>
    <ds:schemaRef ds:uri="641f345b-441b-4b81-9152-adc2e73ba5e1"/>
    <ds:schemaRef ds:uri="http://www.w3.org/XML/1998/namespace"/>
  </ds:schemaRefs>
</ds:datastoreItem>
</file>

<file path=customXml/itemProps2.xml><?xml version="1.0" encoding="utf-8"?>
<ds:datastoreItem xmlns:ds="http://schemas.openxmlformats.org/officeDocument/2006/customXml" ds:itemID="{9AA0EF0B-A665-4333-80E6-5FC229BB7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8847C-3B27-4F23-B77A-8ED6C69CB2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312</Pages>
  <Words>58031</Words>
  <Characters>313370</Characters>
  <Application>Microsoft Office Word</Application>
  <DocSecurity>0</DocSecurity>
  <Lines>2611</Lines>
  <Paragraphs>741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2017-06-16T07:31:00Z</dcterms:created>
  <dcterms:modified xsi:type="dcterms:W3CDTF">2017-06-16T07:31:00Z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