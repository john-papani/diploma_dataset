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C3B5B" w14:textId="77777777" w:rsidR="00134FEE" w:rsidRPr="00134FEE" w:rsidRDefault="00134FEE" w:rsidP="00134FEE">
      <w:pPr>
        <w:spacing w:after="0" w:line="360" w:lineRule="auto"/>
        <w:rPr>
          <w:ins w:id="0" w:author="Φλούδα Χριστίνα" w:date="2017-09-20T14:07:00Z"/>
          <w:rFonts w:eastAsia="Times New Roman"/>
          <w:szCs w:val="24"/>
          <w:lang w:eastAsia="en-US"/>
        </w:rPr>
      </w:pPr>
      <w:bookmarkStart w:id="1" w:name="_GoBack"/>
      <w:bookmarkEnd w:id="1"/>
      <w:ins w:id="2" w:author="Φλούδα Χριστίνα" w:date="2017-09-20T14:07:00Z">
        <w:r w:rsidRPr="00134FE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2CE181B" w14:textId="77777777" w:rsidR="00134FEE" w:rsidRPr="00134FEE" w:rsidRDefault="00134FEE" w:rsidP="00134FEE">
      <w:pPr>
        <w:spacing w:after="0" w:line="360" w:lineRule="auto"/>
        <w:rPr>
          <w:ins w:id="3" w:author="Φλούδα Χριστίνα" w:date="2017-09-20T14:07:00Z"/>
          <w:rFonts w:eastAsia="Times New Roman"/>
          <w:szCs w:val="24"/>
          <w:lang w:eastAsia="en-US"/>
        </w:rPr>
      </w:pPr>
    </w:p>
    <w:p w14:paraId="777F9BFF" w14:textId="77777777" w:rsidR="00134FEE" w:rsidRPr="00134FEE" w:rsidRDefault="00134FEE" w:rsidP="00134FEE">
      <w:pPr>
        <w:spacing w:after="0" w:line="360" w:lineRule="auto"/>
        <w:rPr>
          <w:ins w:id="4" w:author="Φλούδα Χριστίνα" w:date="2017-09-20T14:07:00Z"/>
          <w:rFonts w:eastAsia="Times New Roman"/>
          <w:szCs w:val="24"/>
          <w:lang w:eastAsia="en-US"/>
        </w:rPr>
      </w:pPr>
      <w:ins w:id="5" w:author="Φλούδα Χριστίνα" w:date="2017-09-20T14:07:00Z">
        <w:r w:rsidRPr="00134FEE">
          <w:rPr>
            <w:rFonts w:eastAsia="Times New Roman"/>
            <w:szCs w:val="24"/>
            <w:lang w:eastAsia="en-US"/>
          </w:rPr>
          <w:t>ΠΙΝΑΚΑΣ ΠΕΡΙΕΧΟΜΕΝΩΝ</w:t>
        </w:r>
      </w:ins>
    </w:p>
    <w:p w14:paraId="75907DD2" w14:textId="77777777" w:rsidR="00134FEE" w:rsidRPr="00134FEE" w:rsidRDefault="00134FEE" w:rsidP="00134FEE">
      <w:pPr>
        <w:spacing w:after="0" w:line="360" w:lineRule="auto"/>
        <w:rPr>
          <w:ins w:id="6" w:author="Φλούδα Χριστίνα" w:date="2017-09-20T14:07:00Z"/>
          <w:rFonts w:eastAsia="Times New Roman"/>
          <w:szCs w:val="24"/>
          <w:lang w:eastAsia="en-US"/>
        </w:rPr>
      </w:pPr>
      <w:ins w:id="7" w:author="Φλούδα Χριστίνα" w:date="2017-09-20T14:07:00Z">
        <w:r w:rsidRPr="00134FEE">
          <w:rPr>
            <w:rFonts w:eastAsia="Times New Roman"/>
            <w:szCs w:val="24"/>
            <w:lang w:eastAsia="en-US"/>
          </w:rPr>
          <w:t xml:space="preserve">ΙΖ΄ ΠΕΡΙΟΔΟΣ </w:t>
        </w:r>
      </w:ins>
    </w:p>
    <w:p w14:paraId="4337C89E" w14:textId="77777777" w:rsidR="00134FEE" w:rsidRPr="00134FEE" w:rsidRDefault="00134FEE" w:rsidP="00134FEE">
      <w:pPr>
        <w:spacing w:after="0" w:line="360" w:lineRule="auto"/>
        <w:rPr>
          <w:ins w:id="8" w:author="Φλούδα Χριστίνα" w:date="2017-09-20T14:07:00Z"/>
          <w:rFonts w:eastAsia="Times New Roman"/>
          <w:szCs w:val="24"/>
          <w:lang w:eastAsia="en-US"/>
        </w:rPr>
      </w:pPr>
      <w:ins w:id="9" w:author="Φλούδα Χριστίνα" w:date="2017-09-20T14:07:00Z">
        <w:r w:rsidRPr="00134FEE">
          <w:rPr>
            <w:rFonts w:eastAsia="Times New Roman"/>
            <w:szCs w:val="24"/>
            <w:lang w:eastAsia="en-US"/>
          </w:rPr>
          <w:t>ΠΡΟΕΔΡΕΥΟΜΕΝΗΣ ΚΟΙΝΟΒΟΥΛΕΥΤΙΚΗΣ ΔΗΜΟΚΡΑΤΙΑΣ</w:t>
        </w:r>
      </w:ins>
    </w:p>
    <w:p w14:paraId="4E181B75" w14:textId="77777777" w:rsidR="00134FEE" w:rsidRPr="00134FEE" w:rsidRDefault="00134FEE" w:rsidP="00134FEE">
      <w:pPr>
        <w:spacing w:after="0" w:line="360" w:lineRule="auto"/>
        <w:rPr>
          <w:ins w:id="10" w:author="Φλούδα Χριστίνα" w:date="2017-09-20T14:07:00Z"/>
          <w:rFonts w:eastAsia="Times New Roman"/>
          <w:szCs w:val="24"/>
          <w:lang w:eastAsia="en-US"/>
        </w:rPr>
      </w:pPr>
      <w:ins w:id="11" w:author="Φλούδα Χριστίνα" w:date="2017-09-20T14:07:00Z">
        <w:r w:rsidRPr="00134FEE">
          <w:rPr>
            <w:rFonts w:eastAsia="Times New Roman"/>
            <w:szCs w:val="24"/>
            <w:lang w:eastAsia="en-US"/>
          </w:rPr>
          <w:t>ΣΥΝΟΔΟΣ Β΄</w:t>
        </w:r>
      </w:ins>
    </w:p>
    <w:p w14:paraId="0DE22AFA" w14:textId="77777777" w:rsidR="00134FEE" w:rsidRPr="00134FEE" w:rsidRDefault="00134FEE" w:rsidP="00134FEE">
      <w:pPr>
        <w:spacing w:after="0" w:line="360" w:lineRule="auto"/>
        <w:rPr>
          <w:ins w:id="12" w:author="Φλούδα Χριστίνα" w:date="2017-09-20T14:07:00Z"/>
          <w:rFonts w:eastAsia="Times New Roman"/>
          <w:szCs w:val="24"/>
          <w:lang w:eastAsia="en-US"/>
        </w:rPr>
      </w:pPr>
    </w:p>
    <w:p w14:paraId="389779A2" w14:textId="77777777" w:rsidR="00134FEE" w:rsidRPr="00134FEE" w:rsidRDefault="00134FEE" w:rsidP="00134FEE">
      <w:pPr>
        <w:spacing w:after="0" w:line="360" w:lineRule="auto"/>
        <w:rPr>
          <w:ins w:id="13" w:author="Φλούδα Χριστίνα" w:date="2017-09-20T14:07:00Z"/>
          <w:rFonts w:eastAsia="Times New Roman"/>
          <w:szCs w:val="24"/>
          <w:lang w:eastAsia="en-US"/>
        </w:rPr>
      </w:pPr>
      <w:ins w:id="14" w:author="Φλούδα Χριστίνα" w:date="2017-09-20T14:07:00Z">
        <w:r w:rsidRPr="00134FEE">
          <w:rPr>
            <w:rFonts w:eastAsia="Times New Roman"/>
            <w:szCs w:val="24"/>
            <w:lang w:eastAsia="en-US"/>
          </w:rPr>
          <w:t>ΣΥΝΕΔΡΙΑΣΗ ΡΟΣΤ΄</w:t>
        </w:r>
      </w:ins>
    </w:p>
    <w:p w14:paraId="26221A43" w14:textId="77777777" w:rsidR="00134FEE" w:rsidRPr="00134FEE" w:rsidRDefault="00134FEE" w:rsidP="00134FEE">
      <w:pPr>
        <w:spacing w:after="0" w:line="360" w:lineRule="auto"/>
        <w:rPr>
          <w:ins w:id="15" w:author="Φλούδα Χριστίνα" w:date="2017-09-20T14:07:00Z"/>
          <w:rFonts w:eastAsia="Times New Roman"/>
          <w:szCs w:val="24"/>
          <w:lang w:eastAsia="en-US"/>
        </w:rPr>
      </w:pPr>
      <w:ins w:id="16" w:author="Φλούδα Χριστίνα" w:date="2017-09-20T14:07:00Z">
        <w:r w:rsidRPr="00134FEE">
          <w:rPr>
            <w:rFonts w:eastAsia="Times New Roman"/>
            <w:szCs w:val="24"/>
            <w:lang w:eastAsia="en-US"/>
          </w:rPr>
          <w:t>Πέμπτη  14 Σεπτεμβρίου 2017</w:t>
        </w:r>
      </w:ins>
    </w:p>
    <w:p w14:paraId="05565116" w14:textId="77777777" w:rsidR="00134FEE" w:rsidRPr="00134FEE" w:rsidRDefault="00134FEE" w:rsidP="00134FEE">
      <w:pPr>
        <w:spacing w:after="0" w:line="360" w:lineRule="auto"/>
        <w:rPr>
          <w:ins w:id="17" w:author="Φλούδα Χριστίνα" w:date="2017-09-20T14:07:00Z"/>
          <w:rFonts w:eastAsia="Times New Roman"/>
          <w:szCs w:val="24"/>
          <w:lang w:eastAsia="en-US"/>
        </w:rPr>
      </w:pPr>
    </w:p>
    <w:p w14:paraId="5B717D2D" w14:textId="77777777" w:rsidR="00134FEE" w:rsidRPr="00134FEE" w:rsidRDefault="00134FEE" w:rsidP="00134FEE">
      <w:pPr>
        <w:spacing w:after="0" w:line="360" w:lineRule="auto"/>
        <w:rPr>
          <w:ins w:id="18" w:author="Φλούδα Χριστίνα" w:date="2017-09-20T14:07:00Z"/>
          <w:rFonts w:eastAsia="Times New Roman"/>
          <w:szCs w:val="24"/>
          <w:lang w:eastAsia="en-US"/>
        </w:rPr>
      </w:pPr>
      <w:ins w:id="19" w:author="Φλούδα Χριστίνα" w:date="2017-09-20T14:07:00Z">
        <w:r w:rsidRPr="00134FEE">
          <w:rPr>
            <w:rFonts w:eastAsia="Times New Roman"/>
            <w:szCs w:val="24"/>
            <w:lang w:eastAsia="en-US"/>
          </w:rPr>
          <w:t>ΘΕΜΑΤΑ</w:t>
        </w:r>
      </w:ins>
    </w:p>
    <w:p w14:paraId="2BDC0C6D" w14:textId="77777777" w:rsidR="00134FEE" w:rsidRPr="00134FEE" w:rsidRDefault="00134FEE" w:rsidP="00134FEE">
      <w:pPr>
        <w:spacing w:after="0" w:line="360" w:lineRule="auto"/>
        <w:rPr>
          <w:ins w:id="20" w:author="Φλούδα Χριστίνα" w:date="2017-09-20T14:07:00Z"/>
          <w:rFonts w:eastAsia="Times New Roman"/>
          <w:szCs w:val="24"/>
          <w:lang w:eastAsia="en-US"/>
        </w:rPr>
      </w:pPr>
      <w:ins w:id="21" w:author="Φλούδα Χριστίνα" w:date="2017-09-20T14:07:00Z">
        <w:r w:rsidRPr="00134FEE">
          <w:rPr>
            <w:rFonts w:eastAsia="Times New Roman"/>
            <w:szCs w:val="24"/>
            <w:lang w:eastAsia="en-US"/>
          </w:rPr>
          <w:t xml:space="preserve"> </w:t>
        </w:r>
        <w:r w:rsidRPr="00134FEE">
          <w:rPr>
            <w:rFonts w:eastAsia="Times New Roman"/>
            <w:szCs w:val="24"/>
            <w:lang w:eastAsia="en-US"/>
          </w:rPr>
          <w:br/>
          <w:t xml:space="preserve">Α. ΕΙΔΙΚΑ ΘΕΜΑΤΑ </w:t>
        </w:r>
        <w:r w:rsidRPr="00134FEE">
          <w:rPr>
            <w:rFonts w:eastAsia="Times New Roman"/>
            <w:szCs w:val="24"/>
            <w:lang w:eastAsia="en-US"/>
          </w:rPr>
          <w:br/>
          <w:t xml:space="preserve">1. Επικύρωση Πρακτικών, σελ. </w:t>
        </w:r>
        <w:r w:rsidRPr="00134FEE">
          <w:rPr>
            <w:rFonts w:eastAsia="Times New Roman"/>
            <w:szCs w:val="24"/>
            <w:lang w:eastAsia="en-US"/>
          </w:rPr>
          <w:br/>
          <w:t xml:space="preserve">2. Επί διαδικαστικού θέματος, σελ. </w:t>
        </w:r>
        <w:r w:rsidRPr="00134FEE">
          <w:rPr>
            <w:rFonts w:eastAsia="Times New Roman"/>
            <w:szCs w:val="24"/>
            <w:lang w:eastAsia="en-US"/>
          </w:rPr>
          <w:br/>
          <w:t xml:space="preserve">3.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13-09-2017: 1. Ποινική δικογραφία που αφορά στους διατελέσαντες από το 2011 και εντεύθεν Υπουργούς Οικονομικών, Δικαιοσύνης, Διαφάνειας και Ανθρωπίνων Δικαιωμάτων, Δημόσιας Τάξης και Προστασίας του Πολίτη, 2. Ποινική δικογραφία που αφορά στον Υπουργό Υποδομών και Μεταφορών κ. Χρήστο </w:t>
        </w:r>
        <w:proofErr w:type="spellStart"/>
        <w:r w:rsidRPr="00134FEE">
          <w:rPr>
            <w:rFonts w:eastAsia="Times New Roman"/>
            <w:szCs w:val="24"/>
            <w:lang w:eastAsia="en-US"/>
          </w:rPr>
          <w:t>Σπίρτζη</w:t>
        </w:r>
        <w:proofErr w:type="spellEnd"/>
        <w:r w:rsidRPr="00134FEE">
          <w:rPr>
            <w:rFonts w:eastAsia="Times New Roman"/>
            <w:szCs w:val="24"/>
            <w:lang w:eastAsia="en-US"/>
          </w:rPr>
          <w:t xml:space="preserve">, 3. Ποινική δικογραφία που αφορά στον πρώην Υπουργό Δικαιοσύνης, Διαφάνειας και Ανθρωπίνων Δικαιωμάτων κ. Χαράλαμπο Αθανασίου, 4. Ποινική δικογραφία κατά πολιτικών προσώπων και 5. Ποινική δικογραφία που αφορά στον Υπουργό Εθνικής  Άμυνας κ. Παναγιώτη Καμμένο, σελ. </w:t>
        </w:r>
        <w:r w:rsidRPr="00134FEE">
          <w:rPr>
            <w:rFonts w:eastAsia="Times New Roman"/>
            <w:szCs w:val="24"/>
            <w:lang w:eastAsia="en-US"/>
          </w:rPr>
          <w:br/>
          <w:t xml:space="preserve"> </w:t>
        </w:r>
        <w:r w:rsidRPr="00134FEE">
          <w:rPr>
            <w:rFonts w:eastAsia="Times New Roman"/>
            <w:szCs w:val="24"/>
            <w:lang w:eastAsia="en-US"/>
          </w:rPr>
          <w:br/>
          <w:t xml:space="preserve">Β. ΚΟΙΝΟΒΟΥΛΕΥΤΙΚΟΣ ΕΛΕΓΧΟΣ </w:t>
        </w:r>
        <w:r w:rsidRPr="00134FEE">
          <w:rPr>
            <w:rFonts w:eastAsia="Times New Roman"/>
            <w:szCs w:val="24"/>
            <w:lang w:eastAsia="en-US"/>
          </w:rPr>
          <w:br/>
          <w:t xml:space="preserve">1. Ανακοίνωση του δελτίου επικαίρων ερωτήσεων της Παρασκευής 15 Σεπτεμβρίου 2017, σελ. </w:t>
        </w:r>
        <w:r w:rsidRPr="00134FEE">
          <w:rPr>
            <w:rFonts w:eastAsia="Times New Roman"/>
            <w:szCs w:val="24"/>
            <w:lang w:eastAsia="en-US"/>
          </w:rPr>
          <w:br/>
          <w:t>2. Συζήτηση επικαίρων ερωτήσεων, προς την Υπουργό Εργασίας, Κοινωνικής Ασφάλισης και Κοινωνικής Αλληλεγγύης:</w:t>
        </w:r>
        <w:r w:rsidRPr="00134FEE">
          <w:rPr>
            <w:rFonts w:eastAsia="Times New Roman"/>
            <w:szCs w:val="24"/>
            <w:lang w:eastAsia="en-US"/>
          </w:rPr>
          <w:br/>
          <w:t xml:space="preserve">    i. με θέμα: «Να καταργηθούν οι παρεμβάσεις του ν.4387/2016 στο καταστατικό του Ταμείου Επικουρικής Ασφάλισης του Προσωπικού της Εμπορικής Τράπεζας (ΤΕΑΠΕΤΕ)», σελ. </w:t>
        </w:r>
        <w:r w:rsidRPr="00134FEE">
          <w:rPr>
            <w:rFonts w:eastAsia="Times New Roman"/>
            <w:szCs w:val="24"/>
            <w:lang w:eastAsia="en-US"/>
          </w:rPr>
          <w:br/>
          <w:t xml:space="preserve">    </w:t>
        </w:r>
        <w:proofErr w:type="spellStart"/>
        <w:r w:rsidRPr="00134FEE">
          <w:rPr>
            <w:rFonts w:eastAsia="Times New Roman"/>
            <w:szCs w:val="24"/>
            <w:lang w:eastAsia="en-US"/>
          </w:rPr>
          <w:t>ii</w:t>
        </w:r>
        <w:proofErr w:type="spellEnd"/>
        <w:r w:rsidRPr="00134FEE">
          <w:rPr>
            <w:rFonts w:eastAsia="Times New Roman"/>
            <w:szCs w:val="24"/>
            <w:lang w:eastAsia="en-US"/>
          </w:rPr>
          <w:t xml:space="preserve">. σχετικά με τις εξελίξεις στο πρακτορείο διανομής Τύπου «Ευρώπη», σελ. </w:t>
        </w:r>
        <w:r w:rsidRPr="00134FEE">
          <w:rPr>
            <w:rFonts w:eastAsia="Times New Roman"/>
            <w:szCs w:val="24"/>
            <w:lang w:eastAsia="en-US"/>
          </w:rPr>
          <w:br/>
          <w:t xml:space="preserve"> </w:t>
        </w:r>
        <w:r w:rsidRPr="00134FEE">
          <w:rPr>
            <w:rFonts w:eastAsia="Times New Roman"/>
            <w:szCs w:val="24"/>
            <w:lang w:eastAsia="en-US"/>
          </w:rPr>
          <w:br/>
          <w:t xml:space="preserve">Γ. ΝΟΜΟΘΕΤΙΚΗ ΕΡΓΑΣΙΑ </w:t>
        </w:r>
        <w:r w:rsidRPr="00134FEE">
          <w:rPr>
            <w:rFonts w:eastAsia="Times New Roman"/>
            <w:szCs w:val="24"/>
            <w:lang w:eastAsia="en-US"/>
          </w:rPr>
          <w:br/>
          <w:t>Κατάθεση Εκθέσεως Διαρκούς Επιτροπής:</w:t>
        </w:r>
      </w:ins>
    </w:p>
    <w:p w14:paraId="33D58CB6" w14:textId="77777777" w:rsidR="00134FEE" w:rsidRPr="00134FEE" w:rsidRDefault="00134FEE" w:rsidP="00134FEE">
      <w:pPr>
        <w:spacing w:after="0" w:line="360" w:lineRule="auto"/>
        <w:rPr>
          <w:ins w:id="22" w:author="Φλούδα Χριστίνα" w:date="2017-09-20T14:07:00Z"/>
          <w:rFonts w:eastAsia="Times New Roman"/>
          <w:szCs w:val="24"/>
          <w:lang w:eastAsia="en-US"/>
        </w:rPr>
      </w:pPr>
      <w:ins w:id="23" w:author="Φλούδα Χριστίνα" w:date="2017-09-20T14:07:00Z">
        <w:r w:rsidRPr="00134FEE">
          <w:rPr>
            <w:rFonts w:eastAsia="Times New Roman"/>
            <w:szCs w:val="24"/>
            <w:lang w:eastAsia="en-US"/>
          </w:rPr>
          <w:t xml:space="preserve">H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«Ευρωπαϊκή εντολή έρευνας στις ποινικές υποθέσεις-εναρμόνιση της νομοθεσίας με την Οδηγία 2014/41/ΕΕ», σελ. </w:t>
        </w:r>
        <w:r w:rsidRPr="00134FEE">
          <w:rPr>
            <w:rFonts w:eastAsia="Times New Roman"/>
            <w:szCs w:val="24"/>
            <w:lang w:eastAsia="en-US"/>
          </w:rPr>
          <w:br/>
        </w:r>
      </w:ins>
    </w:p>
    <w:p w14:paraId="2283F72A" w14:textId="77777777" w:rsidR="00134FEE" w:rsidRPr="00134FEE" w:rsidRDefault="00134FEE" w:rsidP="00134FEE">
      <w:pPr>
        <w:spacing w:after="0" w:line="360" w:lineRule="auto"/>
        <w:rPr>
          <w:ins w:id="24" w:author="Φλούδα Χριστίνα" w:date="2017-09-20T14:07:00Z"/>
          <w:rFonts w:eastAsia="Times New Roman"/>
          <w:szCs w:val="24"/>
          <w:lang w:eastAsia="en-US"/>
        </w:rPr>
      </w:pPr>
      <w:ins w:id="25" w:author="Φλούδα Χριστίνα" w:date="2017-09-20T14:07:00Z">
        <w:r w:rsidRPr="00134FEE">
          <w:rPr>
            <w:rFonts w:eastAsia="Times New Roman"/>
            <w:szCs w:val="24"/>
            <w:lang w:eastAsia="en-US"/>
          </w:rPr>
          <w:t>ΠΡΟΕΔΡΕΥΩΝ</w:t>
        </w:r>
      </w:ins>
    </w:p>
    <w:p w14:paraId="3BADBFF4" w14:textId="77777777" w:rsidR="00134FEE" w:rsidRPr="00134FEE" w:rsidRDefault="00134FEE" w:rsidP="00134FEE">
      <w:pPr>
        <w:spacing w:after="0" w:line="360" w:lineRule="auto"/>
        <w:rPr>
          <w:ins w:id="26" w:author="Φλούδα Χριστίνα" w:date="2017-09-20T14:07:00Z"/>
          <w:rFonts w:eastAsia="Times New Roman"/>
          <w:szCs w:val="24"/>
          <w:lang w:eastAsia="en-US"/>
        </w:rPr>
      </w:pPr>
    </w:p>
    <w:p w14:paraId="13A9C83D" w14:textId="77777777" w:rsidR="00134FEE" w:rsidRPr="00134FEE" w:rsidRDefault="00134FEE" w:rsidP="00134FEE">
      <w:pPr>
        <w:spacing w:after="0" w:line="360" w:lineRule="auto"/>
        <w:rPr>
          <w:ins w:id="27" w:author="Φλούδα Χριστίνα" w:date="2017-09-20T14:07:00Z"/>
          <w:rFonts w:eastAsia="Times New Roman"/>
          <w:szCs w:val="24"/>
          <w:lang w:eastAsia="en-US"/>
        </w:rPr>
      </w:pPr>
      <w:ins w:id="28" w:author="Φλούδα Χριστίνα" w:date="2017-09-20T14:07:00Z">
        <w:r w:rsidRPr="00134FEE">
          <w:rPr>
            <w:rFonts w:eastAsia="Times New Roman"/>
            <w:szCs w:val="24"/>
            <w:lang w:eastAsia="en-US"/>
          </w:rPr>
          <w:t>ΒΑΡΕΜΕΝΟΣ Γ. , σελ.</w:t>
        </w:r>
        <w:r w:rsidRPr="00134FEE">
          <w:rPr>
            <w:rFonts w:eastAsia="Times New Roman"/>
            <w:szCs w:val="24"/>
            <w:lang w:eastAsia="en-US"/>
          </w:rPr>
          <w:br/>
        </w:r>
      </w:ins>
    </w:p>
    <w:p w14:paraId="73738268" w14:textId="77777777" w:rsidR="00134FEE" w:rsidRPr="00134FEE" w:rsidRDefault="00134FEE" w:rsidP="00134FEE">
      <w:pPr>
        <w:spacing w:after="0" w:line="360" w:lineRule="auto"/>
        <w:rPr>
          <w:ins w:id="29" w:author="Φλούδα Χριστίνα" w:date="2017-09-20T14:07:00Z"/>
          <w:rFonts w:eastAsia="Times New Roman"/>
          <w:szCs w:val="24"/>
          <w:lang w:eastAsia="en-US"/>
        </w:rPr>
      </w:pPr>
    </w:p>
    <w:p w14:paraId="315EBD1A" w14:textId="77777777" w:rsidR="00134FEE" w:rsidRPr="00134FEE" w:rsidRDefault="00134FEE" w:rsidP="00134FEE">
      <w:pPr>
        <w:spacing w:after="0" w:line="360" w:lineRule="auto"/>
        <w:rPr>
          <w:ins w:id="30" w:author="Φλούδα Χριστίνα" w:date="2017-09-20T14:07:00Z"/>
          <w:rFonts w:eastAsia="Times New Roman"/>
          <w:szCs w:val="24"/>
          <w:lang w:eastAsia="en-US"/>
        </w:rPr>
      </w:pPr>
      <w:ins w:id="31" w:author="Φλούδα Χριστίνα" w:date="2017-09-20T14:07:00Z">
        <w:r w:rsidRPr="00134FEE">
          <w:rPr>
            <w:rFonts w:eastAsia="Times New Roman"/>
            <w:szCs w:val="24"/>
            <w:lang w:eastAsia="en-US"/>
          </w:rPr>
          <w:t>ΟΜΙΛΗΤΕΣ</w:t>
        </w:r>
      </w:ins>
    </w:p>
    <w:p w14:paraId="22A023DB" w14:textId="1A8968E3" w:rsidR="00134FEE" w:rsidRDefault="00134FEE" w:rsidP="00134FEE">
      <w:pPr>
        <w:spacing w:line="600" w:lineRule="auto"/>
        <w:ind w:firstLine="720"/>
        <w:jc w:val="both"/>
        <w:rPr>
          <w:ins w:id="32" w:author="Φλούδα Χριστίνα" w:date="2017-09-20T14:07:00Z"/>
          <w:rFonts w:eastAsia="Times New Roman"/>
          <w:szCs w:val="24"/>
        </w:rPr>
        <w:pPrChange w:id="33" w:author="Φλούδα Χριστίνα" w:date="2017-09-20T14:07:00Z">
          <w:pPr>
            <w:spacing w:line="600" w:lineRule="auto"/>
            <w:ind w:firstLine="720"/>
            <w:jc w:val="center"/>
          </w:pPr>
        </w:pPrChange>
      </w:pPr>
      <w:ins w:id="34" w:author="Φλούδα Χριστίνα" w:date="2017-09-20T14:07:00Z">
        <w:r w:rsidRPr="00134FEE">
          <w:rPr>
            <w:rFonts w:eastAsia="Times New Roman"/>
            <w:szCs w:val="24"/>
            <w:lang w:eastAsia="en-US"/>
          </w:rPr>
          <w:br/>
          <w:t>Α. Επί διαδικαστικού θέματος:</w:t>
        </w:r>
        <w:r w:rsidRPr="00134FEE">
          <w:rPr>
            <w:rFonts w:eastAsia="Times New Roman"/>
            <w:szCs w:val="24"/>
            <w:lang w:eastAsia="en-US"/>
          </w:rPr>
          <w:br/>
          <w:t>ΒΑΡΕΜΕΝΟΣ Γ. , σελ.</w:t>
        </w:r>
        <w:r w:rsidRPr="00134FEE">
          <w:rPr>
            <w:rFonts w:eastAsia="Times New Roman"/>
            <w:szCs w:val="24"/>
            <w:lang w:eastAsia="en-US"/>
          </w:rPr>
          <w:br/>
          <w:t>ΠΑΝΑΓΟΥΛΗΣ Ε. , σελ.</w:t>
        </w:r>
        <w:r w:rsidRPr="00134FEE">
          <w:rPr>
            <w:rFonts w:eastAsia="Times New Roman"/>
            <w:szCs w:val="24"/>
            <w:lang w:eastAsia="en-US"/>
          </w:rPr>
          <w:br/>
        </w:r>
        <w:r w:rsidRPr="00134FEE">
          <w:rPr>
            <w:rFonts w:eastAsia="Times New Roman"/>
            <w:szCs w:val="24"/>
            <w:lang w:eastAsia="en-US"/>
          </w:rPr>
          <w:br/>
          <w:t>Β. Συζήτηση επικαίρων ερωτήσεων:</w:t>
        </w:r>
        <w:r w:rsidRPr="00134FEE">
          <w:rPr>
            <w:rFonts w:eastAsia="Times New Roman"/>
            <w:szCs w:val="24"/>
            <w:lang w:eastAsia="en-US"/>
          </w:rPr>
          <w:br/>
          <w:t>ΑΧΤΣΙΟΓΛΟΥ Ε. , σελ.</w:t>
        </w:r>
        <w:r w:rsidRPr="00134FEE">
          <w:rPr>
            <w:rFonts w:eastAsia="Times New Roman"/>
            <w:szCs w:val="24"/>
            <w:lang w:eastAsia="en-US"/>
          </w:rPr>
          <w:br/>
          <w:t>ΚΑΡΑΘΑΝΑΣΟΠΟΥΛΟΣ Ν. , σελ.</w:t>
        </w:r>
        <w:r w:rsidRPr="00134FEE">
          <w:rPr>
            <w:rFonts w:eastAsia="Times New Roman"/>
            <w:szCs w:val="24"/>
            <w:lang w:eastAsia="en-US"/>
          </w:rPr>
          <w:br/>
          <w:t>ΚΑΤΣΩΤΗΣ Χ. , σελ.</w:t>
        </w:r>
        <w:r w:rsidRPr="00134FEE">
          <w:rPr>
            <w:rFonts w:eastAsia="Times New Roman"/>
            <w:szCs w:val="24"/>
            <w:lang w:eastAsia="en-US"/>
          </w:rPr>
          <w:br/>
          <w:t>ΠΕΤΡΟΠΟΥΛΟΣ Α. , σελ.</w:t>
        </w:r>
        <w:r w:rsidRPr="00134FEE">
          <w:rPr>
            <w:rFonts w:eastAsia="Times New Roman"/>
            <w:szCs w:val="24"/>
            <w:lang w:eastAsia="en-US"/>
          </w:rPr>
          <w:br/>
        </w:r>
      </w:ins>
    </w:p>
    <w:p w14:paraId="137E5F86" w14:textId="77777777" w:rsidR="00224E34" w:rsidRDefault="00134FEE">
      <w:pPr>
        <w:spacing w:line="600" w:lineRule="auto"/>
        <w:ind w:firstLine="720"/>
        <w:jc w:val="center"/>
        <w:rPr>
          <w:rFonts w:eastAsia="Times New Roman"/>
          <w:szCs w:val="24"/>
        </w:rPr>
      </w:pPr>
      <w:r>
        <w:rPr>
          <w:rFonts w:eastAsia="Times New Roman"/>
          <w:szCs w:val="24"/>
        </w:rPr>
        <w:t>ΠΡΑΚΤΙΚΑ ΒΟΥΛΗΣ</w:t>
      </w:r>
    </w:p>
    <w:p w14:paraId="137E5F87" w14:textId="77777777" w:rsidR="00224E34" w:rsidRDefault="00134FEE">
      <w:pPr>
        <w:spacing w:line="600" w:lineRule="auto"/>
        <w:ind w:firstLine="720"/>
        <w:jc w:val="center"/>
        <w:rPr>
          <w:rFonts w:eastAsia="Times New Roman"/>
          <w:szCs w:val="24"/>
        </w:rPr>
      </w:pPr>
      <w:r>
        <w:rPr>
          <w:rFonts w:eastAsia="Times New Roman"/>
          <w:szCs w:val="24"/>
        </w:rPr>
        <w:t xml:space="preserve">ΙZ΄ ΠΕΡΙΟΔΟΣ </w:t>
      </w:r>
    </w:p>
    <w:p w14:paraId="137E5F88" w14:textId="77777777" w:rsidR="00224E34" w:rsidRDefault="00134FE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37E5F89" w14:textId="77777777" w:rsidR="00224E34" w:rsidRDefault="00134FEE">
      <w:pPr>
        <w:spacing w:line="600" w:lineRule="auto"/>
        <w:ind w:firstLine="720"/>
        <w:jc w:val="center"/>
        <w:rPr>
          <w:rFonts w:eastAsia="Times New Roman"/>
          <w:szCs w:val="24"/>
        </w:rPr>
      </w:pPr>
      <w:r>
        <w:rPr>
          <w:rFonts w:eastAsia="Times New Roman"/>
          <w:szCs w:val="24"/>
        </w:rPr>
        <w:t>ΣΥΝΟΔΟΣ Β΄</w:t>
      </w:r>
    </w:p>
    <w:p w14:paraId="137E5F8A" w14:textId="77777777" w:rsidR="00224E34" w:rsidRDefault="00134FEE">
      <w:pPr>
        <w:spacing w:line="600" w:lineRule="auto"/>
        <w:ind w:firstLine="720"/>
        <w:jc w:val="center"/>
        <w:rPr>
          <w:rFonts w:eastAsia="Times New Roman"/>
          <w:szCs w:val="24"/>
        </w:rPr>
      </w:pPr>
      <w:r>
        <w:rPr>
          <w:rFonts w:eastAsia="Times New Roman"/>
          <w:szCs w:val="24"/>
        </w:rPr>
        <w:t>ΣΥΝΕΔΡΙΑΣΗ PΟΣΤ΄</w:t>
      </w:r>
    </w:p>
    <w:p w14:paraId="137E5F8B" w14:textId="77777777" w:rsidR="00224E34" w:rsidRDefault="00134FEE">
      <w:pPr>
        <w:spacing w:line="600" w:lineRule="auto"/>
        <w:ind w:firstLine="720"/>
        <w:jc w:val="center"/>
        <w:rPr>
          <w:rFonts w:eastAsia="Times New Roman"/>
          <w:szCs w:val="24"/>
        </w:rPr>
      </w:pPr>
      <w:r>
        <w:rPr>
          <w:rFonts w:eastAsia="Times New Roman"/>
          <w:szCs w:val="24"/>
        </w:rPr>
        <w:t>Πέμπτη 14 Σεπτεμβρίου 2017</w:t>
      </w:r>
    </w:p>
    <w:p w14:paraId="137E5F8C" w14:textId="77777777" w:rsidR="00224E34" w:rsidRDefault="00134FEE">
      <w:pPr>
        <w:spacing w:line="600" w:lineRule="auto"/>
        <w:ind w:firstLine="720"/>
        <w:jc w:val="both"/>
        <w:rPr>
          <w:rFonts w:eastAsia="Times New Roman"/>
          <w:szCs w:val="24"/>
        </w:rPr>
      </w:pPr>
      <w:r>
        <w:rPr>
          <w:rFonts w:eastAsia="Times New Roman"/>
          <w:szCs w:val="24"/>
        </w:rPr>
        <w:t>Αθήνα, σήμερα στις 14 Σεπτεμβρίου 2017, ημέρα Πέμπτη και ώρα 9.35΄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w:t>
      </w:r>
      <w:r w:rsidRPr="00234237">
        <w:rPr>
          <w:rFonts w:eastAsia="Times New Roman"/>
          <w:szCs w:val="24"/>
        </w:rPr>
        <w:t xml:space="preserve">. </w:t>
      </w:r>
      <w:r w:rsidRPr="003212E7">
        <w:rPr>
          <w:rFonts w:eastAsia="Times New Roman"/>
          <w:b/>
          <w:szCs w:val="24"/>
        </w:rPr>
        <w:t>ΓΕΩΡΓΙΟΥ ΒΑΡΕΜΕΝΟΥ</w:t>
      </w:r>
      <w:r w:rsidRPr="00234237">
        <w:rPr>
          <w:rFonts w:eastAsia="Times New Roman"/>
          <w:szCs w:val="24"/>
        </w:rPr>
        <w:t>.</w:t>
      </w:r>
    </w:p>
    <w:p w14:paraId="137E5F8D" w14:textId="77777777" w:rsidR="00224E34" w:rsidRDefault="00134FEE">
      <w:pPr>
        <w:spacing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 αρχίζει η συνεδρίαση.</w:t>
      </w:r>
    </w:p>
    <w:p w14:paraId="137E5F8E"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Έχω την τ</w:t>
      </w:r>
      <w:r>
        <w:rPr>
          <w:rFonts w:eastAsia="Times New Roman" w:cs="Times New Roman"/>
          <w:szCs w:val="24"/>
        </w:rPr>
        <w:t xml:space="preserve">ιμή να ανακοινώσω στο Σώμα ότι η Διαρκής Επιτροπή Δημόσιας Διοίκησης, Δημόσιας Τάξης και Δικαιοσύνης καταθέτει την </w:t>
      </w:r>
      <w:r>
        <w:rPr>
          <w:rFonts w:eastAsia="Times New Roman" w:cs="Times New Roman"/>
          <w:szCs w:val="24"/>
        </w:rPr>
        <w:t xml:space="preserve">έκθεσή </w:t>
      </w:r>
      <w:r>
        <w:rPr>
          <w:rFonts w:eastAsia="Times New Roman" w:cs="Times New Roman"/>
          <w:szCs w:val="24"/>
        </w:rPr>
        <w:t>της στο σχέδιο νόμου του Υπουργείου Δι</w:t>
      </w:r>
      <w:r>
        <w:rPr>
          <w:rFonts w:eastAsia="Times New Roman" w:cs="Times New Roman"/>
          <w:szCs w:val="24"/>
        </w:rPr>
        <w:lastRenderedPageBreak/>
        <w:t>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«Ευρωπαϊκή εντολή έρευνας στις ποινικές υποθέσ</w:t>
      </w:r>
      <w:r>
        <w:rPr>
          <w:rFonts w:eastAsia="Times New Roman" w:cs="Times New Roman"/>
          <w:szCs w:val="24"/>
        </w:rPr>
        <w:t>εις-εναρμόνιση της νομοθεσίας με την Οδηγία 2014/41/ΕΕ».</w:t>
      </w:r>
    </w:p>
    <w:p w14:paraId="137E5F8F"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το δελτίο επικαίρων ερωτήσεων της Παρασκευής 15 Σεπτεμβρίου 2017.</w:t>
      </w:r>
    </w:p>
    <w:p w14:paraId="137E5F90"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 ΕΠΙΚΑΙΡΕΣ ΕΡΩΤΗΣΕΙΣ </w:t>
      </w:r>
      <w:r>
        <w:rPr>
          <w:rFonts w:eastAsia="Times New Roman" w:cs="Times New Roman"/>
          <w:szCs w:val="24"/>
        </w:rPr>
        <w:t>Π</w:t>
      </w:r>
      <w:r>
        <w:rPr>
          <w:rFonts w:eastAsia="Times New Roman" w:cs="Times New Roman"/>
          <w:szCs w:val="24"/>
        </w:rPr>
        <w:t xml:space="preserve">ρώτου </w:t>
      </w:r>
      <w:r>
        <w:rPr>
          <w:rFonts w:eastAsia="Times New Roman" w:cs="Times New Roman"/>
          <w:szCs w:val="24"/>
        </w:rPr>
        <w:t>Κ</w:t>
      </w:r>
      <w:r>
        <w:rPr>
          <w:rFonts w:eastAsia="Times New Roman" w:cs="Times New Roman"/>
          <w:szCs w:val="24"/>
        </w:rPr>
        <w:t>ύκλου (Άρθρο 130 παρ</w:t>
      </w:r>
      <w:r>
        <w:rPr>
          <w:rFonts w:eastAsia="Times New Roman" w:cs="Times New Roman"/>
          <w:szCs w:val="24"/>
        </w:rPr>
        <w:t>άγραφο</w:t>
      </w:r>
      <w:r>
        <w:rPr>
          <w:rFonts w:eastAsia="Times New Roman" w:cs="Times New Roman"/>
          <w:szCs w:val="24"/>
        </w:rPr>
        <w:t>ι</w:t>
      </w:r>
      <w:r>
        <w:rPr>
          <w:rFonts w:eastAsia="Times New Roman" w:cs="Times New Roman"/>
          <w:szCs w:val="24"/>
        </w:rPr>
        <w:t xml:space="preserve"> 2 και 3</w:t>
      </w:r>
      <w:r>
        <w:rPr>
          <w:rFonts w:eastAsia="Times New Roman" w:cs="Times New Roman"/>
          <w:szCs w:val="24"/>
        </w:rPr>
        <w:t xml:space="preserve"> του</w:t>
      </w:r>
      <w:r>
        <w:rPr>
          <w:rFonts w:eastAsia="Times New Roman" w:cs="Times New Roman"/>
          <w:szCs w:val="24"/>
        </w:rPr>
        <w:t xml:space="preserve"> Καν</w:t>
      </w:r>
      <w:r>
        <w:rPr>
          <w:rFonts w:eastAsia="Times New Roman" w:cs="Times New Roman"/>
          <w:szCs w:val="24"/>
        </w:rPr>
        <w:t>ονισμού</w:t>
      </w:r>
      <w:r>
        <w:rPr>
          <w:rFonts w:eastAsia="Times New Roman" w:cs="Times New Roman"/>
          <w:szCs w:val="24"/>
        </w:rPr>
        <w:t xml:space="preserve"> Βουλής)</w:t>
      </w:r>
    </w:p>
    <w:p w14:paraId="137E5F91"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 xml:space="preserve">1. Η με αριθμό 1481/12-9-2017 επίκαιρη ερώτηση του Βουλευτή Α΄ Θεσσαλονίκης του Συνασπισμού Ριζοσπαστικής Αριστεράς κ. Αλέξανδρου Τριανταφυλλίδη προς τον Υπουργό Οικονομίας και Ανάπτυξης, με θέμα «Δικαίωμα εξαγοράς κόκκινων δανείων από τον δανειολήπτη Α΄ </w:t>
      </w:r>
      <w:r>
        <w:rPr>
          <w:rFonts w:eastAsia="Times New Roman" w:cs="Times New Roman"/>
          <w:szCs w:val="24"/>
        </w:rPr>
        <w:t xml:space="preserve">Κατοικίας - </w:t>
      </w:r>
      <w:proofErr w:type="spellStart"/>
      <w:r>
        <w:rPr>
          <w:rFonts w:eastAsia="Times New Roman" w:cs="Times New Roman"/>
          <w:szCs w:val="24"/>
        </w:rPr>
        <w:t>Προτιμησιακό</w:t>
      </w:r>
      <w:proofErr w:type="spellEnd"/>
      <w:r>
        <w:rPr>
          <w:rFonts w:eastAsia="Times New Roman" w:cs="Times New Roman"/>
          <w:szCs w:val="24"/>
        </w:rPr>
        <w:t xml:space="preserve"> καθεστώς».</w:t>
      </w:r>
    </w:p>
    <w:p w14:paraId="137E5F92"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2. Η με αριθμό 1457/11-9-2017 επίκαιρη ερώτηση του Βουλευτή Β΄ Αθηνών της Δημοκρατικής Συμπαράταξης ΠΑΣΟΚ – ΔΗΜΑΡ κ. Ανδρέα Λοβέρδου προς τον Υπουργό Περιβάλλοντος και Ενέργειας, με θέμα: «Αρνητικές εξελίξεις στην επένδυ</w:t>
      </w:r>
      <w:r>
        <w:rPr>
          <w:rFonts w:eastAsia="Times New Roman" w:cs="Times New Roman"/>
          <w:szCs w:val="24"/>
        </w:rPr>
        <w:t xml:space="preserve">ση της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w:t>
      </w:r>
      <w:r>
        <w:rPr>
          <w:rFonts w:eastAsia="Times New Roman" w:cs="Times New Roman"/>
          <w:szCs w:val="24"/>
        </w:rPr>
        <w:t xml:space="preserve"> στη Χαλκιδική».</w:t>
      </w:r>
    </w:p>
    <w:p w14:paraId="137E5F93"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lastRenderedPageBreak/>
        <w:t>3. Η με αριθμό 1449/8-9-2017 επίκαιρη ερώτηση του Βουλευτή Β΄ Θεσσαλονίκης της Ένωσης Κεντρώων κ. Αριστείδη Φωκά προς τον Υπουργό Περιβάλλοντος και Ενέργειας, με θέμα: «Αδικαιολόγητη καθυστέρηση προόδου εργασιών της ε</w:t>
      </w:r>
      <w:r>
        <w:rPr>
          <w:rFonts w:eastAsia="Times New Roman" w:cs="Times New Roman"/>
          <w:szCs w:val="24"/>
        </w:rPr>
        <w:t xml:space="preserve">ταιρείας </w:t>
      </w:r>
      <w:r>
        <w:rPr>
          <w:rFonts w:eastAsia="Times New Roman" w:cs="Times New Roman"/>
          <w:szCs w:val="24"/>
        </w:rPr>
        <w:t>«</w:t>
      </w:r>
      <w:r>
        <w:rPr>
          <w:rFonts w:eastAsia="Times New Roman" w:cs="Times New Roman"/>
          <w:szCs w:val="24"/>
        </w:rPr>
        <w:t>ΕΛΛΗΝΙΚΟΣ ΧΡΥΣΟΣ</w:t>
      </w:r>
      <w:r>
        <w:rPr>
          <w:rFonts w:eastAsia="Times New Roman" w:cs="Times New Roman"/>
          <w:szCs w:val="24"/>
        </w:rPr>
        <w:t>»».</w:t>
      </w:r>
    </w:p>
    <w:p w14:paraId="137E5F94" w14:textId="77777777" w:rsidR="00224E34" w:rsidRDefault="00134F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w:t>
      </w:r>
      <w:r>
        <w:rPr>
          <w:rFonts w:eastAsia="Times New Roman" w:cs="Times New Roman"/>
          <w:szCs w:val="24"/>
        </w:rPr>
        <w:t>αστε</w:t>
      </w:r>
      <w:r>
        <w:rPr>
          <w:rFonts w:eastAsia="Times New Roman" w:cs="Times New Roman"/>
          <w:szCs w:val="24"/>
        </w:rPr>
        <w:t xml:space="preserve"> στη συζήτηση των </w:t>
      </w:r>
    </w:p>
    <w:p w14:paraId="137E5F95" w14:textId="77777777" w:rsidR="00224E34" w:rsidRDefault="00134FEE">
      <w:pPr>
        <w:tabs>
          <w:tab w:val="left" w:pos="3642"/>
          <w:tab w:val="center" w:pos="4753"/>
          <w:tab w:val="left" w:pos="6214"/>
        </w:tabs>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37E5F96" w14:textId="77777777" w:rsidR="00224E34" w:rsidRDefault="00134F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ξεκινήσουμε με τη δεύτερη με αριθμό 1484/12-9-2017 επίκαιρη ερώτηση πρώτου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«Να καταργηθούν οι παρεμβάσεις του ν.4387/2016 στο καταστατικό του Ταμείου Επικουρικής Ασφάλισης του Προσωπικού της Εμπορικής Τράπεζας (ΤΕΑΠΕΤΕ)». </w:t>
      </w:r>
    </w:p>
    <w:p w14:paraId="137E5F97" w14:textId="77777777" w:rsidR="00224E34" w:rsidRDefault="00134F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κ. </w:t>
      </w:r>
      <w:proofErr w:type="spellStart"/>
      <w:r>
        <w:rPr>
          <w:rFonts w:eastAsia="Times New Roman" w:cs="Times New Roman"/>
          <w:szCs w:val="24"/>
        </w:rPr>
        <w:t>Κατσώτης</w:t>
      </w:r>
      <w:proofErr w:type="spellEnd"/>
      <w:r>
        <w:rPr>
          <w:rFonts w:eastAsia="Times New Roman" w:cs="Times New Roman"/>
          <w:szCs w:val="24"/>
        </w:rPr>
        <w:t xml:space="preserve"> έχει τον λόγο για δύο λεπτά.</w:t>
      </w:r>
    </w:p>
    <w:p w14:paraId="137E5F98" w14:textId="77777777" w:rsidR="00224E34" w:rsidRDefault="00134F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137E5F99" w14:textId="77777777" w:rsidR="00224E34" w:rsidRDefault="00134F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είναι γνωστό ότι με τον ν.4387/2016 ενοποιήθηκαν όλα τα ταμεία. Στο ΕΤΑΤ είχε υπαχθεί το Ταμείο Επικουρικής Ασφάλισης του Προσωπικού της Εμπορικής Τράπεζας </w:t>
      </w:r>
      <w:r>
        <w:rPr>
          <w:rFonts w:eastAsia="Times New Roman" w:cs="Times New Roman"/>
          <w:szCs w:val="24"/>
        </w:rPr>
        <w:t>με τους ν.3371/2005 και ν.3455/2006, χωρίς βέβαια να θιγούν οι όροι, οι προϋποθέσεις και οι παροχές συνταξιοδότησης των ασφαλισμένων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1992. Μειώθηκαν, όμως, οι εργοδοτικές εισφορές για να διευκολυνθεί η πώληση της Εμπορικής στην </w:t>
      </w:r>
      <w:r>
        <w:rPr>
          <w:rFonts w:eastAsia="Times New Roman" w:cs="Times New Roman"/>
          <w:szCs w:val="24"/>
        </w:rPr>
        <w:t>«</w:t>
      </w:r>
      <w:r>
        <w:rPr>
          <w:rFonts w:eastAsia="Times New Roman" w:cs="Times New Roman"/>
          <w:szCs w:val="24"/>
          <w:lang w:val="en-US"/>
        </w:rPr>
        <w:t>CREDIT</w:t>
      </w:r>
      <w:r>
        <w:rPr>
          <w:rFonts w:eastAsia="Times New Roman" w:cs="Times New Roman"/>
          <w:szCs w:val="24"/>
        </w:rPr>
        <w:t xml:space="preserve"> </w:t>
      </w:r>
      <w:r>
        <w:rPr>
          <w:rFonts w:eastAsia="Times New Roman" w:cs="Times New Roman"/>
          <w:szCs w:val="24"/>
          <w:lang w:val="en-US"/>
        </w:rPr>
        <w:t>AGRICOLE</w:t>
      </w:r>
      <w:r>
        <w:rPr>
          <w:rFonts w:eastAsia="Times New Roman" w:cs="Times New Roman"/>
          <w:szCs w:val="24"/>
        </w:rPr>
        <w:t>»</w:t>
      </w:r>
      <w:r>
        <w:rPr>
          <w:rFonts w:eastAsia="Times New Roman" w:cs="Times New Roman"/>
          <w:szCs w:val="24"/>
        </w:rPr>
        <w:t xml:space="preserve"> το 2006.</w:t>
      </w:r>
    </w:p>
    <w:p w14:paraId="137E5F9A" w14:textId="77777777" w:rsidR="00224E34" w:rsidRDefault="00134F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Κυβέρνηση με τον ν.4387/2016 επιχειρεί να καταργήσει τους όρους και τις προϋποθέσεις συνταξιοδότησης, που προβλέπονται στο καταστατικό του </w:t>
      </w:r>
      <w:r>
        <w:rPr>
          <w:rFonts w:eastAsia="Times New Roman" w:cs="Times New Roman"/>
          <w:szCs w:val="24"/>
        </w:rPr>
        <w:t>τ</w:t>
      </w:r>
      <w:r>
        <w:rPr>
          <w:rFonts w:eastAsia="Times New Roman" w:cs="Times New Roman"/>
          <w:szCs w:val="24"/>
        </w:rPr>
        <w:t>αμείου. Μειώθηκαν ταυτόχρονα με τον νόμο αυτό το ποσοστό αναπλήρωσης από 3,314% για κάθε χρόνο ασφάλιση</w:t>
      </w:r>
      <w:r>
        <w:rPr>
          <w:rFonts w:eastAsia="Times New Roman" w:cs="Times New Roman"/>
          <w:szCs w:val="24"/>
        </w:rPr>
        <w:t xml:space="preserve">ς σε 1,75%. Καταργήθηκε το </w:t>
      </w:r>
      <w:proofErr w:type="spellStart"/>
      <w:r>
        <w:rPr>
          <w:rFonts w:eastAsia="Times New Roman" w:cs="Times New Roman"/>
          <w:szCs w:val="24"/>
        </w:rPr>
        <w:t>προσυνταξιοδοτικό</w:t>
      </w:r>
      <w:proofErr w:type="spellEnd"/>
      <w:r>
        <w:rPr>
          <w:rFonts w:eastAsia="Times New Roman" w:cs="Times New Roman"/>
          <w:szCs w:val="24"/>
        </w:rPr>
        <w:t xml:space="preserve"> καθεστώς σχετικά με τον χρόνο θεμελίωσης του συνταξιοδοτικού δικαιώματος, που προέβλεπε το καταστατικό. Έτσι, απαλλάσσεται με τη νομοθετική παρέμβαση της Κυβέρνησης για άλλη μ</w:t>
      </w:r>
      <w:r>
        <w:rPr>
          <w:rFonts w:eastAsia="Times New Roman" w:cs="Times New Roman"/>
          <w:szCs w:val="24"/>
        </w:rPr>
        <w:t>ί</w:t>
      </w:r>
      <w:r>
        <w:rPr>
          <w:rFonts w:eastAsia="Times New Roman" w:cs="Times New Roman"/>
          <w:szCs w:val="24"/>
        </w:rPr>
        <w:t xml:space="preserve">α φορά η τράπεζα </w:t>
      </w:r>
      <w:r>
        <w:rPr>
          <w:rFonts w:eastAsia="Times New Roman" w:cs="Times New Roman"/>
          <w:szCs w:val="24"/>
          <w:lang w:val="en-US"/>
        </w:rPr>
        <w:t>A</w:t>
      </w:r>
      <w:r>
        <w:rPr>
          <w:rFonts w:eastAsia="Times New Roman" w:cs="Times New Roman"/>
          <w:szCs w:val="24"/>
          <w:lang w:val="en-US"/>
        </w:rPr>
        <w:t>lpha</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ως διά</w:t>
      </w:r>
      <w:r>
        <w:rPr>
          <w:rFonts w:eastAsia="Times New Roman" w:cs="Times New Roman"/>
          <w:szCs w:val="24"/>
        </w:rPr>
        <w:t>δοχος της Εμπορικής Τράπεζας, φορτώνοντας βέβαια το κόστος της ασφάλισης στους ίδιους τους ασφαλισμένους.</w:t>
      </w:r>
    </w:p>
    <w:p w14:paraId="137E5F9B" w14:textId="77777777" w:rsidR="00224E34" w:rsidRDefault="00134F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Ταυτόχρονα, με την ένταξη των υπηρεσιών του κλάδου υγείας του ΤΑΠΕΤΕ, ως πρώην κλάδος του ΤΑΥΤΕΚΩ, στον ΕΦΚΑ, μ</w:t>
      </w:r>
      <w:r>
        <w:rPr>
          <w:rFonts w:eastAsia="Times New Roman" w:cs="Times New Roman"/>
          <w:szCs w:val="24"/>
        </w:rPr>
        <w:t>ί</w:t>
      </w:r>
      <w:r>
        <w:rPr>
          <w:rFonts w:eastAsia="Times New Roman" w:cs="Times New Roman"/>
          <w:szCs w:val="24"/>
        </w:rPr>
        <w:t>α σειρά παροχές, όπως οι παιδικές κατα</w:t>
      </w:r>
      <w:r>
        <w:rPr>
          <w:rFonts w:eastAsia="Times New Roman" w:cs="Times New Roman"/>
          <w:szCs w:val="24"/>
        </w:rPr>
        <w:t xml:space="preserve">σκηνώσεις που αποτελούν και όρο της </w:t>
      </w:r>
      <w:r>
        <w:rPr>
          <w:rFonts w:eastAsia="Times New Roman" w:cs="Times New Roman"/>
          <w:szCs w:val="24"/>
        </w:rPr>
        <w:t>σ</w:t>
      </w:r>
      <w:r>
        <w:rPr>
          <w:rFonts w:eastAsia="Times New Roman" w:cs="Times New Roman"/>
          <w:szCs w:val="24"/>
        </w:rPr>
        <w:t xml:space="preserve">υλλογικής </w:t>
      </w:r>
      <w:r>
        <w:rPr>
          <w:rFonts w:eastAsia="Times New Roman" w:cs="Times New Roman"/>
          <w:szCs w:val="24"/>
        </w:rPr>
        <w:t>σ</w:t>
      </w:r>
      <w:r>
        <w:rPr>
          <w:rFonts w:eastAsia="Times New Roman" w:cs="Times New Roman"/>
          <w:szCs w:val="24"/>
        </w:rPr>
        <w:t>ύμβασης ΟΤΟΕ-</w:t>
      </w:r>
      <w:r>
        <w:rPr>
          <w:rFonts w:eastAsia="Times New Roman" w:cs="Times New Roman"/>
          <w:szCs w:val="24"/>
        </w:rPr>
        <w:t>τ</w:t>
      </w:r>
      <w:r>
        <w:rPr>
          <w:rFonts w:eastAsia="Times New Roman" w:cs="Times New Roman"/>
          <w:szCs w:val="24"/>
        </w:rPr>
        <w:t xml:space="preserve">ραπεζών, υποβαθμίζονται και το κόστος τους από υποχρέωση της </w:t>
      </w:r>
      <w:r>
        <w:rPr>
          <w:rFonts w:eastAsia="Times New Roman" w:cs="Times New Roman"/>
          <w:szCs w:val="24"/>
          <w:lang w:val="en-US"/>
        </w:rPr>
        <w:t>A</w:t>
      </w:r>
      <w:r>
        <w:rPr>
          <w:rFonts w:eastAsia="Times New Roman" w:cs="Times New Roman"/>
          <w:szCs w:val="24"/>
          <w:lang w:val="en-US"/>
        </w:rPr>
        <w:t>lpha</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xml:space="preserve"> φορτώνεται στην κοινωνική ασφάλιση.</w:t>
      </w:r>
    </w:p>
    <w:p w14:paraId="137E5F9C" w14:textId="77777777" w:rsidR="00224E34" w:rsidRDefault="00134F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Τα ερωτήματα, κύριε Υπουργέ, είναι αν προτίθεσθε να πάρετε κάποια μέτρα. </w:t>
      </w:r>
      <w:r>
        <w:rPr>
          <w:rFonts w:eastAsia="Times New Roman"/>
          <w:bCs/>
        </w:rPr>
        <w:t>Συγκεκριμένα</w:t>
      </w:r>
      <w:r>
        <w:rPr>
          <w:rFonts w:eastAsia="Times New Roman" w:cs="Times New Roman"/>
          <w:szCs w:val="24"/>
        </w:rPr>
        <w:t xml:space="preserve">, αν θα καταργήσετε αυτά τα συγκεκριμένα άρθρα που προβλέπονται και αναφέρονται στην ερώτηση, που αναφέρονται στην </w:t>
      </w:r>
      <w:proofErr w:type="spellStart"/>
      <w:r>
        <w:rPr>
          <w:rFonts w:eastAsia="Times New Roman" w:cs="Times New Roman"/>
          <w:szCs w:val="24"/>
        </w:rPr>
        <w:t>προσυνταξιοδοτική</w:t>
      </w:r>
      <w:proofErr w:type="spellEnd"/>
      <w:r>
        <w:rPr>
          <w:rFonts w:eastAsia="Times New Roman" w:cs="Times New Roman"/>
          <w:szCs w:val="24"/>
        </w:rPr>
        <w:t xml:space="preserve"> παροχή του ΕΤΑΤ, που αναφέρονται επίσης στη μείωση του ποσοστού αναπλήρωσης και αν θα εφαρμόσετε τους όρους και τις προϋποθ</w:t>
      </w:r>
      <w:r>
        <w:rPr>
          <w:rFonts w:eastAsia="Times New Roman" w:cs="Times New Roman"/>
          <w:szCs w:val="24"/>
        </w:rPr>
        <w:t xml:space="preserve">έσεις του καταστατικού του </w:t>
      </w:r>
      <w:r>
        <w:rPr>
          <w:rFonts w:eastAsia="Times New Roman" w:cs="Times New Roman"/>
          <w:szCs w:val="24"/>
        </w:rPr>
        <w:t>τ</w:t>
      </w:r>
      <w:r>
        <w:rPr>
          <w:rFonts w:eastAsia="Times New Roman" w:cs="Times New Roman"/>
          <w:szCs w:val="24"/>
        </w:rPr>
        <w:t xml:space="preserve">αμείου, αφού είναι γνωστό ότι το ΤΕΑΠΕΤΕ δεν έχει διαλυθεί και εξακολουθεί να υφίσταται ως </w:t>
      </w:r>
      <w:r>
        <w:rPr>
          <w:rFonts w:eastAsia="Times New Roman" w:cs="Times New Roman"/>
          <w:szCs w:val="24"/>
        </w:rPr>
        <w:t>τ</w:t>
      </w:r>
      <w:r>
        <w:rPr>
          <w:rFonts w:eastAsia="Times New Roman" w:cs="Times New Roman"/>
          <w:szCs w:val="24"/>
        </w:rPr>
        <w:t>αμείο.</w:t>
      </w:r>
    </w:p>
    <w:p w14:paraId="137E5F9D" w14:textId="77777777" w:rsidR="00224E34" w:rsidRDefault="00134F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Cs/>
          <w:shd w:val="clear" w:color="auto" w:fill="FFFFFF"/>
        </w:rPr>
        <w:t>Επίσης, α</w:t>
      </w:r>
      <w:r>
        <w:rPr>
          <w:rFonts w:eastAsia="Times New Roman" w:cs="Times New Roman"/>
          <w:szCs w:val="24"/>
        </w:rPr>
        <w:t xml:space="preserve">ν θα στελεχωθεί η αρμόδια υπηρεσία του ΕΦΚΑ </w:t>
      </w:r>
      <w:proofErr w:type="spellStart"/>
      <w:r>
        <w:rPr>
          <w:rFonts w:eastAsia="Times New Roman" w:cs="Times New Roman"/>
          <w:szCs w:val="24"/>
        </w:rPr>
        <w:t>προσυνταξιοδοτικών</w:t>
      </w:r>
      <w:proofErr w:type="spellEnd"/>
      <w:r>
        <w:rPr>
          <w:rFonts w:eastAsia="Times New Roman" w:cs="Times New Roman"/>
          <w:szCs w:val="24"/>
        </w:rPr>
        <w:t xml:space="preserve"> παροχών με το αναγκαίο προσωπικό, ώστε να εφαρμόζεται πλή</w:t>
      </w:r>
      <w:r>
        <w:rPr>
          <w:rFonts w:eastAsia="Times New Roman" w:cs="Times New Roman"/>
          <w:szCs w:val="24"/>
        </w:rPr>
        <w:t>ρως και χωρίς παραβάσεις το καταστατικό του ΤΕΑΠΕΤΕ και να απονέμονται ασφαλιστικές και συνταξιοδοτικές υπηρεσίες και παροχές για εννέα χιλιάδες ασφαλισμένους και συνταξιούχους, χωρίς προβλήματα και καθυστερήσεις.</w:t>
      </w:r>
    </w:p>
    <w:p w14:paraId="137E5F9E" w14:textId="77777777" w:rsidR="00224E34" w:rsidRDefault="00134F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Περιμένουμε την απάντησή σας.</w:t>
      </w:r>
    </w:p>
    <w:p w14:paraId="137E5F9F" w14:textId="77777777" w:rsidR="00224E34" w:rsidRDefault="00134FEE">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Γεώργιος Βαρεμένος):</w:t>
      </w:r>
      <w:r>
        <w:rPr>
          <w:rFonts w:eastAsia="Times New Roman" w:cs="Times New Roman"/>
          <w:szCs w:val="24"/>
        </w:rPr>
        <w:t xml:space="preserve"> Κύριε Υπουργέ, έχετε τον λόγο. </w:t>
      </w:r>
    </w:p>
    <w:p w14:paraId="137E5FA0" w14:textId="77777777" w:rsidR="00224E34" w:rsidRDefault="00134FEE">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137E5FA1"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αυτού του είδους τα </w:t>
      </w:r>
      <w:r>
        <w:rPr>
          <w:rFonts w:eastAsia="Times New Roman" w:cs="Times New Roman"/>
          <w:szCs w:val="24"/>
        </w:rPr>
        <w:t>τ</w:t>
      </w:r>
      <w:r>
        <w:rPr>
          <w:rFonts w:eastAsia="Times New Roman" w:cs="Times New Roman"/>
          <w:szCs w:val="24"/>
        </w:rPr>
        <w:t xml:space="preserve">αμεία, όπως και άλλα στον χώρο των </w:t>
      </w:r>
      <w:r>
        <w:rPr>
          <w:rFonts w:eastAsia="Times New Roman" w:cs="Times New Roman"/>
          <w:szCs w:val="24"/>
        </w:rPr>
        <w:t>τ</w:t>
      </w:r>
      <w:r>
        <w:rPr>
          <w:rFonts w:eastAsia="Times New Roman" w:cs="Times New Roman"/>
          <w:szCs w:val="24"/>
        </w:rPr>
        <w:t>ραπεζών ι</w:t>
      </w:r>
      <w:r>
        <w:rPr>
          <w:rFonts w:eastAsia="Times New Roman" w:cs="Times New Roman"/>
          <w:szCs w:val="24"/>
        </w:rPr>
        <w:t xml:space="preserve">δρύθηκαν με πρωτοβουλία και στο πλαίσιο της συλλογικής αυτονομίας μεταξύ των συνδικαλιστικών οργανώσεων και των </w:t>
      </w:r>
      <w:r>
        <w:rPr>
          <w:rFonts w:eastAsia="Times New Roman" w:cs="Times New Roman"/>
          <w:szCs w:val="24"/>
        </w:rPr>
        <w:t>τ</w:t>
      </w:r>
      <w:r>
        <w:rPr>
          <w:rFonts w:eastAsia="Times New Roman" w:cs="Times New Roman"/>
          <w:szCs w:val="24"/>
        </w:rPr>
        <w:t xml:space="preserve">ραπεζών. Δυστυχώς, όμως, στο μεταξύ διάστημα αξιοποιήθηκαν κυρίως για τη διευκόλυνση των </w:t>
      </w:r>
      <w:r>
        <w:rPr>
          <w:rFonts w:eastAsia="Times New Roman" w:cs="Times New Roman"/>
          <w:szCs w:val="24"/>
        </w:rPr>
        <w:t>τ</w:t>
      </w:r>
      <w:r>
        <w:rPr>
          <w:rFonts w:eastAsia="Times New Roman" w:cs="Times New Roman"/>
          <w:szCs w:val="24"/>
        </w:rPr>
        <w:t>ραπεζών, προκειμένου να απαλλάσσονται από προσωπικό μ</w:t>
      </w:r>
      <w:r>
        <w:rPr>
          <w:rFonts w:eastAsia="Times New Roman" w:cs="Times New Roman"/>
          <w:szCs w:val="24"/>
        </w:rPr>
        <w:t xml:space="preserve">ε προγράμματα εθελούσιας εξόδου, με προγράμματα τα οποία επέρριπταν το βάρος της ζημιάς στην κοινωνική ασφάλιση. </w:t>
      </w:r>
    </w:p>
    <w:p w14:paraId="137E5FA2"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 xml:space="preserve">Αυτό, δυστυχώς, συνεχίστηκε και μετά το 2005, κάτω από άλλες συνθήκες. Η τότε κυβέρνηση με τον ν.3371 πράγματι </w:t>
      </w:r>
      <w:proofErr w:type="spellStart"/>
      <w:r>
        <w:rPr>
          <w:rFonts w:eastAsia="Times New Roman" w:cs="Times New Roman"/>
          <w:szCs w:val="24"/>
        </w:rPr>
        <w:t>μετακύλισε</w:t>
      </w:r>
      <w:proofErr w:type="spellEnd"/>
      <w:r>
        <w:rPr>
          <w:rFonts w:eastAsia="Times New Roman" w:cs="Times New Roman"/>
          <w:szCs w:val="24"/>
        </w:rPr>
        <w:t xml:space="preserve"> στην κοινωνική ασφάλ</w:t>
      </w:r>
      <w:r>
        <w:rPr>
          <w:rFonts w:eastAsia="Times New Roman" w:cs="Times New Roman"/>
          <w:szCs w:val="24"/>
        </w:rPr>
        <w:t xml:space="preserve">ιση συνολικά πια όλες τις υποχρεώσεις. Δεν έκανε, όμως, σωστό λογαριασμό για την επιβάρυνση των </w:t>
      </w:r>
      <w:r>
        <w:rPr>
          <w:rFonts w:eastAsia="Times New Roman" w:cs="Times New Roman"/>
          <w:szCs w:val="24"/>
        </w:rPr>
        <w:t>τ</w:t>
      </w:r>
      <w:r>
        <w:rPr>
          <w:rFonts w:eastAsia="Times New Roman" w:cs="Times New Roman"/>
          <w:szCs w:val="24"/>
        </w:rPr>
        <w:t xml:space="preserve">ραπεζών. Το γνωρίζετε όλοι. Αυτό είχε ανακοινωθεί και τότε. </w:t>
      </w:r>
      <w:r>
        <w:rPr>
          <w:rFonts w:eastAsia="Times New Roman" w:cs="Times New Roman"/>
          <w:szCs w:val="24"/>
        </w:rPr>
        <w:lastRenderedPageBreak/>
        <w:t>Το Ενιαίο Ταμείο Ασφάλισης Τραπεζοϋπαλλήλων χαρακτηρίστηκε όχι ως φορέας, αλλά φορείο που οδηγεί στ</w:t>
      </w:r>
      <w:r>
        <w:rPr>
          <w:rFonts w:eastAsia="Times New Roman" w:cs="Times New Roman"/>
          <w:szCs w:val="24"/>
        </w:rPr>
        <w:t>ον θάνατο των δικαιωμάτων των τραπεζοϋπαλλήλων. Ήταν γνωστό αυτό, διότι η οικονομική μελέτη που είχε γίνει τότε οδηγούσε σε μ</w:t>
      </w:r>
      <w:r>
        <w:rPr>
          <w:rFonts w:eastAsia="Times New Roman" w:cs="Times New Roman"/>
          <w:szCs w:val="24"/>
        </w:rPr>
        <w:t>ί</w:t>
      </w:r>
      <w:r>
        <w:rPr>
          <w:rFonts w:eastAsia="Times New Roman" w:cs="Times New Roman"/>
          <w:szCs w:val="24"/>
        </w:rPr>
        <w:t>α πολύ μικρή επιβάρυνση, ασύμμετρη, όσον αφορά τις υποχρεώσεις που είχε το σύστημα απέναντι στους ασφαλισμένους. Δεν καταβλήθηκαν,</w:t>
      </w:r>
      <w:r>
        <w:rPr>
          <w:rFonts w:eastAsia="Times New Roman" w:cs="Times New Roman"/>
          <w:szCs w:val="24"/>
        </w:rPr>
        <w:t xml:space="preserve"> δηλαδή, τα ποσά τα οποία θα κάλυπταν τις παροχές που προβλέπονταν από τα παραστατικά. Συνεπώς, ήταν μ</w:t>
      </w:r>
      <w:r>
        <w:rPr>
          <w:rFonts w:eastAsia="Times New Roman" w:cs="Times New Roman"/>
          <w:szCs w:val="24"/>
        </w:rPr>
        <w:t>ί</w:t>
      </w:r>
      <w:r>
        <w:rPr>
          <w:rFonts w:eastAsia="Times New Roman" w:cs="Times New Roman"/>
          <w:szCs w:val="24"/>
        </w:rPr>
        <w:t xml:space="preserve">α διαδικασία υπονομευμένη εξαρχής. Ήταν γνωστό, δηλαδή, ότι θα έφτανε σε ένα σημείο το ΕΤΑΤ που δεν θα μπορούσε πια να πληρώνει. </w:t>
      </w:r>
    </w:p>
    <w:p w14:paraId="137E5FA3"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Αυτή η χρονική στιγμή έ</w:t>
      </w:r>
      <w:r>
        <w:rPr>
          <w:rFonts w:eastAsia="Times New Roman" w:cs="Times New Roman"/>
          <w:szCs w:val="24"/>
        </w:rPr>
        <w:t>φτασε το φθινόπωρο του 2016. Με βάση τα οικονομικά δεδομένα, η χρονική περίοδος διατήρησης εν ζωή του ΕΤΑΤ λιγόστευε και δεν θα μπορούσε να συνεχιστεί. Επομένως ο μόνος τρόπος διάσωσης του πυρήνα του δικαιώματος των ασφαλισμένων ήταν η υπαγωγή τους στον Εν</w:t>
      </w:r>
      <w:r>
        <w:rPr>
          <w:rFonts w:eastAsia="Times New Roman" w:cs="Times New Roman"/>
          <w:szCs w:val="24"/>
        </w:rPr>
        <w:t xml:space="preserve">ιαίο Φορέα Κοινωνικής Ασφάλισης και μάλιστα, με πρόβλεψη βελτίωσης των ασφαλιστικών παροχών κατά καλύτερο όριο σε σχέση με ασφαλισμένους άλλων κατηγοριών, προβλέπεται δηλαδή μια προσαύξηση, την οποία κι εσείς αναφέρατε, της τάξεως του 1,75% </w:t>
      </w:r>
      <w:r>
        <w:rPr>
          <w:rFonts w:eastAsia="Times New Roman" w:cs="Times New Roman"/>
          <w:szCs w:val="24"/>
        </w:rPr>
        <w:lastRenderedPageBreak/>
        <w:t xml:space="preserve">για κάθε έτος. </w:t>
      </w:r>
      <w:r>
        <w:rPr>
          <w:rFonts w:eastAsia="Times New Roman" w:cs="Times New Roman"/>
          <w:szCs w:val="24"/>
        </w:rPr>
        <w:t xml:space="preserve">Στην επικουρική, η προσαύξηση αυτή, αντί για συντελεστή αναπλήρωσης κάθε έτος 0,46%, ορίστηκε το ποσοστό αναπλήρωσης στο 0,546%. </w:t>
      </w:r>
    </w:p>
    <w:p w14:paraId="137E5FA4"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 xml:space="preserve">Αυτό μπορούσαμε να κάνουμε στην προκείμενη περίπτωση. Το θέμα ως προς τις υποχρεώσεις των </w:t>
      </w:r>
      <w:r>
        <w:rPr>
          <w:rFonts w:eastAsia="Times New Roman" w:cs="Times New Roman"/>
          <w:szCs w:val="24"/>
        </w:rPr>
        <w:t>τ</w:t>
      </w:r>
      <w:r>
        <w:rPr>
          <w:rFonts w:eastAsia="Times New Roman" w:cs="Times New Roman"/>
          <w:szCs w:val="24"/>
        </w:rPr>
        <w:t>ραπεζών είναι ένα θέμα, που έχει οδ</w:t>
      </w:r>
      <w:r>
        <w:rPr>
          <w:rFonts w:eastAsia="Times New Roman" w:cs="Times New Roman"/>
          <w:szCs w:val="24"/>
        </w:rPr>
        <w:t xml:space="preserve">ηγηθεί στα δικαστήρια κι εκκρεμεί. Σε καμμία περίπτωση, εμείς με τις ρυθμίσεις αυτές δεν δώσαμε άφεση χρέους στις </w:t>
      </w:r>
      <w:r>
        <w:rPr>
          <w:rFonts w:eastAsia="Times New Roman" w:cs="Times New Roman"/>
          <w:szCs w:val="24"/>
        </w:rPr>
        <w:t>τ</w:t>
      </w:r>
      <w:r>
        <w:rPr>
          <w:rFonts w:eastAsia="Times New Roman" w:cs="Times New Roman"/>
          <w:szCs w:val="24"/>
        </w:rPr>
        <w:t xml:space="preserve">ράπεζες που οφείλουν να καταβάλουν το ποσό το οποίο θα έπρεπε κανονικά να ορίζουν και τα δικαστήρια θα το κρίνουν. </w:t>
      </w:r>
    </w:p>
    <w:p w14:paraId="137E5FA5"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37E5FA6" w14:textId="77777777" w:rsidR="00224E34" w:rsidRDefault="00134FEE">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(Γεώργιος Βαρεμένος):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w:t>
      </w:r>
    </w:p>
    <w:p w14:paraId="137E5FA7" w14:textId="77777777" w:rsidR="00224E34" w:rsidRDefault="00134FEE">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Υπουργέ, είναι γνωστή η θέση μας, όσον αφορά το ν.4387/2016 και ποιον έρχεται να υπηρετήσει. Είναι μ</w:t>
      </w:r>
      <w:r>
        <w:rPr>
          <w:rFonts w:eastAsia="Times New Roman" w:cs="Times New Roman"/>
          <w:szCs w:val="24"/>
        </w:rPr>
        <w:t>ί</w:t>
      </w:r>
      <w:r>
        <w:rPr>
          <w:rFonts w:eastAsia="Times New Roman" w:cs="Times New Roman"/>
          <w:szCs w:val="24"/>
        </w:rPr>
        <w:t xml:space="preserve">α τομή, όπως αναφέρατε κι εσείς, στο θέμα της κοινωνικής ασφάλισης -εμείς </w:t>
      </w:r>
      <w:r>
        <w:rPr>
          <w:rFonts w:eastAsia="Times New Roman" w:cs="Times New Roman"/>
          <w:szCs w:val="24"/>
        </w:rPr>
        <w:t xml:space="preserve">λέμε ότι καταργεί τον κοινωνικό χαρακτήρα- κι έρχεται βέβαια να ισοπεδώσει συνολικά δικαιώματα και κατακτήσεις των ασφαλισμένων. Έρχεται να απαλλάξει τους </w:t>
      </w:r>
      <w:r>
        <w:rPr>
          <w:rFonts w:eastAsia="Times New Roman" w:cs="Times New Roman"/>
          <w:szCs w:val="24"/>
        </w:rPr>
        <w:lastRenderedPageBreak/>
        <w:t>εργοδότες από τις εισφορές και να φορτώσει στις πλάτες των ασφαλισμένων συνολικά το κόστος της εισφορ</w:t>
      </w:r>
      <w:r>
        <w:rPr>
          <w:rFonts w:eastAsia="Times New Roman" w:cs="Times New Roman"/>
          <w:szCs w:val="24"/>
        </w:rPr>
        <w:t xml:space="preserve">άς. </w:t>
      </w:r>
    </w:p>
    <w:p w14:paraId="137E5FA8"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 xml:space="preserve">Κι εδώ, απαλλάξατε την </w:t>
      </w:r>
      <w:r>
        <w:rPr>
          <w:rFonts w:eastAsia="Times New Roman" w:cs="Times New Roman"/>
          <w:szCs w:val="24"/>
          <w:lang w:val="en-US"/>
        </w:rPr>
        <w:t>A</w:t>
      </w:r>
      <w:r>
        <w:rPr>
          <w:rFonts w:eastAsia="Times New Roman" w:cs="Times New Roman"/>
          <w:szCs w:val="24"/>
          <w:lang w:val="en-US"/>
        </w:rPr>
        <w:t>lpha</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xml:space="preserve"> από την υποχρέωση καταβολής των εισφορών, μεταφέροντας το κόστος στους ίδιους τους ασφαλισμένους. Λέτε ότι οι τράπεζες δεν κατέβαλλαν τις εισφορές τους. Δεν έχετε παρά να τις αναζητήσετε. Δεν έχετε παρά μέσα από το νομοσχέδιο, από τον νόμο που φέρατε, να </w:t>
      </w:r>
      <w:r>
        <w:rPr>
          <w:rFonts w:eastAsia="Times New Roman" w:cs="Times New Roman"/>
          <w:szCs w:val="24"/>
        </w:rPr>
        <w:t xml:space="preserve">επιβάλετε –αν θέλετε- αυτήν τη λύση της καταβολής των εισφορών από τις </w:t>
      </w:r>
      <w:r>
        <w:rPr>
          <w:rFonts w:eastAsia="Times New Roman" w:cs="Times New Roman"/>
          <w:szCs w:val="24"/>
        </w:rPr>
        <w:t>τ</w:t>
      </w:r>
      <w:r>
        <w:rPr>
          <w:rFonts w:eastAsia="Times New Roman" w:cs="Times New Roman"/>
          <w:szCs w:val="24"/>
        </w:rPr>
        <w:t>ράπεζες και όχι την εύκολη λύση που ήταν η αφαίρεση δικαιωμάτων και η μείωση των παροχών προς τους ασφαλισμένους. Εσείς, όμως, επιλέξατε αυτό που το σύστημα θέλει: την απαλλαγή της εργ</w:t>
      </w:r>
      <w:r>
        <w:rPr>
          <w:rFonts w:eastAsia="Times New Roman" w:cs="Times New Roman"/>
          <w:szCs w:val="24"/>
        </w:rPr>
        <w:t xml:space="preserve">οδοσίας και του κράτους από τις ασφαλιστικές εισφορές και τη λογική της ανταποδοτικότητας στην κοινωνική ασφάλιση, καταργώντας ουσιαστικά τον αναδιανεμητικό χαρακτήρα γι’ αυτόν που πρέπει να πληρώνει, που είναι η εργοδοσία. </w:t>
      </w:r>
    </w:p>
    <w:p w14:paraId="137E5FA9" w14:textId="77777777" w:rsidR="00224E34" w:rsidRDefault="00134FEE">
      <w:pPr>
        <w:tabs>
          <w:tab w:val="left" w:pos="2940"/>
        </w:tabs>
        <w:spacing w:line="600" w:lineRule="auto"/>
        <w:ind w:firstLine="720"/>
        <w:jc w:val="both"/>
        <w:rPr>
          <w:rFonts w:eastAsia="Times New Roman"/>
          <w:szCs w:val="24"/>
        </w:rPr>
      </w:pPr>
      <w:r>
        <w:rPr>
          <w:rFonts w:eastAsia="Times New Roman"/>
          <w:szCs w:val="24"/>
        </w:rPr>
        <w:t xml:space="preserve">Εσείς, λοιπόν, εδώ προτιμήσατε </w:t>
      </w:r>
      <w:r>
        <w:rPr>
          <w:rFonts w:eastAsia="Times New Roman"/>
          <w:szCs w:val="24"/>
        </w:rPr>
        <w:t>και επιλέξατε αυτό που επιλέγαν και οι προηγούμενοι, δηλαδή να μειώσετε το κόστος -όπως λέτε το μη μισθολογικό κόστος- μειώνοντας συνολικά το κόστος της εργοδοσίας όσον αφορά το θέμα της συμμετοχής στην κοινωνική ασφάλιση.</w:t>
      </w:r>
    </w:p>
    <w:p w14:paraId="137E5FAA" w14:textId="77777777" w:rsidR="00224E34" w:rsidRDefault="00134FEE">
      <w:pPr>
        <w:tabs>
          <w:tab w:val="left" w:pos="2940"/>
        </w:tabs>
        <w:spacing w:line="600" w:lineRule="auto"/>
        <w:ind w:firstLine="720"/>
        <w:jc w:val="both"/>
        <w:rPr>
          <w:rFonts w:eastAsia="Times New Roman"/>
          <w:szCs w:val="24"/>
        </w:rPr>
      </w:pPr>
      <w:r>
        <w:rPr>
          <w:rFonts w:eastAsia="Times New Roman"/>
          <w:szCs w:val="24"/>
        </w:rPr>
        <w:lastRenderedPageBreak/>
        <w:t>Όσον αφορά τους εργαζόμενους στην</w:t>
      </w:r>
      <w:r>
        <w:rPr>
          <w:rFonts w:eastAsia="Times New Roman"/>
          <w:szCs w:val="24"/>
        </w:rPr>
        <w:t xml:space="preserve"> Εμπορική Τράπεζα, ακούνε αυτά που λέτε, ακούνε αν πράγματι μέσω του ΕΦΚΑ θα έχουν καλύτερες παροχές. Βλέπουν οι ίδιοι ότι οι μειώσεις που έχουν υποστεί είναι μεγάλες, τεράστιες και τις θεωρούν άδικες. Το καταστατικό του ίδιου του </w:t>
      </w:r>
      <w:r>
        <w:rPr>
          <w:rFonts w:eastAsia="Times New Roman"/>
          <w:szCs w:val="24"/>
        </w:rPr>
        <w:t>τ</w:t>
      </w:r>
      <w:r>
        <w:rPr>
          <w:rFonts w:eastAsia="Times New Roman"/>
          <w:szCs w:val="24"/>
        </w:rPr>
        <w:t>αμείου υπάρχει ακόμα και</w:t>
      </w:r>
      <w:r>
        <w:rPr>
          <w:rFonts w:eastAsia="Times New Roman"/>
          <w:szCs w:val="24"/>
        </w:rPr>
        <w:t xml:space="preserve"> εσείς παρεμβαίνετε ενάντια σε ένα καταστατικό, το οποίο υπάρχει, λειτουργεί και υποτίθεται ότι με βάση αυτό δίνονται οι παροχές στους ασφαλισμένους του κλάδου υγείας, αλλά και του κλάδου της σύνταξης.</w:t>
      </w:r>
    </w:p>
    <w:p w14:paraId="137E5FAB" w14:textId="77777777" w:rsidR="00224E34" w:rsidRDefault="00134FEE">
      <w:pPr>
        <w:tabs>
          <w:tab w:val="left" w:pos="2940"/>
        </w:tabs>
        <w:spacing w:line="600" w:lineRule="auto"/>
        <w:ind w:firstLine="720"/>
        <w:jc w:val="both"/>
        <w:rPr>
          <w:rFonts w:eastAsia="Times New Roman"/>
          <w:szCs w:val="24"/>
        </w:rPr>
      </w:pPr>
      <w:r>
        <w:rPr>
          <w:rFonts w:eastAsia="Times New Roman"/>
          <w:szCs w:val="24"/>
        </w:rPr>
        <w:t>Εμείς σας καλούμε για μ</w:t>
      </w:r>
      <w:r>
        <w:rPr>
          <w:rFonts w:eastAsia="Times New Roman"/>
          <w:szCs w:val="24"/>
        </w:rPr>
        <w:t>ί</w:t>
      </w:r>
      <w:r>
        <w:rPr>
          <w:rFonts w:eastAsia="Times New Roman"/>
          <w:szCs w:val="24"/>
        </w:rPr>
        <w:t>α φορά ακόμη να δείτε αυτές τι</w:t>
      </w:r>
      <w:r>
        <w:rPr>
          <w:rFonts w:eastAsia="Times New Roman"/>
          <w:szCs w:val="24"/>
        </w:rPr>
        <w:t>ς παρεμβάσεις, να σταματήσουν και να αποκατασταθεί η δικαιοσύνη προς όφελος των ασφαλισμένων της Εμπορική Τράπεζας</w:t>
      </w:r>
    </w:p>
    <w:p w14:paraId="137E5FAC" w14:textId="77777777" w:rsidR="00224E34" w:rsidRDefault="00134FEE">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Έχετε τον λόγο για τη δευτερολογία σας, κύριε Υπουργέ.</w:t>
      </w:r>
    </w:p>
    <w:p w14:paraId="137E5FAD" w14:textId="77777777" w:rsidR="00224E34" w:rsidRDefault="00134FEE">
      <w:pPr>
        <w:tabs>
          <w:tab w:val="left" w:pos="2940"/>
        </w:tabs>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w:t>
      </w:r>
      <w:r>
        <w:rPr>
          <w:rFonts w:eastAsia="Times New Roman"/>
          <w:b/>
          <w:szCs w:val="24"/>
        </w:rPr>
        <w:t>ής Ασφάλισης και Κοινωνικής Αλληλεγγύης):</w:t>
      </w:r>
      <w:r>
        <w:rPr>
          <w:rFonts w:eastAsia="Times New Roman"/>
          <w:szCs w:val="24"/>
        </w:rPr>
        <w:t xml:space="preserve"> Ευχαριστώ, κύριε Πρόεδρε.</w:t>
      </w:r>
    </w:p>
    <w:p w14:paraId="137E5FAE" w14:textId="77777777" w:rsidR="00224E34" w:rsidRDefault="00134FEE">
      <w:pPr>
        <w:tabs>
          <w:tab w:val="left" w:pos="2940"/>
        </w:tabs>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Κατσώτη</w:t>
      </w:r>
      <w:proofErr w:type="spellEnd"/>
      <w:r>
        <w:rPr>
          <w:rFonts w:eastAsia="Times New Roman"/>
          <w:szCs w:val="24"/>
        </w:rPr>
        <w:t xml:space="preserve">, έχουμε την ευαισθησία να βλέπουμε πραγματικά την αιφνίδια μεταβολή των όρων ζωής των εργαζομένων ως πραγματικό πρόβλημα και πρέπει να το λαμβάνουμε υπ’ </w:t>
      </w:r>
      <w:proofErr w:type="spellStart"/>
      <w:r>
        <w:rPr>
          <w:rFonts w:eastAsia="Times New Roman"/>
          <w:szCs w:val="24"/>
        </w:rPr>
        <w:t>όψιν</w:t>
      </w:r>
      <w:proofErr w:type="spellEnd"/>
      <w:r>
        <w:rPr>
          <w:rFonts w:eastAsia="Times New Roman"/>
          <w:szCs w:val="24"/>
        </w:rPr>
        <w:t xml:space="preserve"> μας στις πολιτικ</w:t>
      </w:r>
      <w:r>
        <w:rPr>
          <w:rFonts w:eastAsia="Times New Roman"/>
          <w:szCs w:val="24"/>
        </w:rPr>
        <w:t>ές που ασκούμε.</w:t>
      </w:r>
    </w:p>
    <w:p w14:paraId="137E5FAF" w14:textId="77777777" w:rsidR="00224E34" w:rsidRDefault="00134FEE">
      <w:pPr>
        <w:tabs>
          <w:tab w:val="left" w:pos="2940"/>
        </w:tabs>
        <w:spacing w:line="600" w:lineRule="auto"/>
        <w:ind w:firstLine="720"/>
        <w:jc w:val="both"/>
        <w:rPr>
          <w:rFonts w:eastAsia="Times New Roman"/>
          <w:szCs w:val="24"/>
        </w:rPr>
      </w:pPr>
      <w:r>
        <w:rPr>
          <w:rFonts w:eastAsia="Times New Roman"/>
          <w:szCs w:val="24"/>
        </w:rPr>
        <w:t>Όμως η πηγή δικαίου για τις ρυθμίσεις του ΤΕΑΠΕΤΕ είναι η ιδιωτική σφαίρα. Ήταν η ιδιωτική πρωτοβουλία μεταξύ του όπως συγκροτήθηκε αυτή η συμφωνία μεταξύ του σωματείου με την εργοδοσία. Δεν έχει πηγή προέλευσης το ασφαλιστικό δίκαιο, το δη</w:t>
      </w:r>
      <w:r>
        <w:rPr>
          <w:rFonts w:eastAsia="Times New Roman"/>
          <w:szCs w:val="24"/>
        </w:rPr>
        <w:t xml:space="preserve">μόσιο κοινωνικό σύστημα. </w:t>
      </w:r>
    </w:p>
    <w:p w14:paraId="137E5FB0" w14:textId="77777777" w:rsidR="00224E34" w:rsidRDefault="00134FEE">
      <w:pPr>
        <w:tabs>
          <w:tab w:val="left" w:pos="2940"/>
        </w:tabs>
        <w:spacing w:line="600" w:lineRule="auto"/>
        <w:ind w:firstLine="720"/>
        <w:jc w:val="both"/>
        <w:rPr>
          <w:rFonts w:eastAsia="Times New Roman"/>
          <w:szCs w:val="24"/>
        </w:rPr>
      </w:pPr>
      <w:r>
        <w:rPr>
          <w:rFonts w:eastAsia="Times New Roman"/>
          <w:szCs w:val="24"/>
        </w:rPr>
        <w:t xml:space="preserve">Γι’ αυτόν τον λόγο ήταν δομημένο σε μια λογική των δυνατοτήτων που η τράπεζα θα είχε στο μέλλον και, όπως εξήγησα, για το συμφέρον η </w:t>
      </w:r>
      <w:r>
        <w:rPr>
          <w:rFonts w:eastAsia="Times New Roman"/>
          <w:szCs w:val="24"/>
        </w:rPr>
        <w:t>τ</w:t>
      </w:r>
      <w:r>
        <w:rPr>
          <w:rFonts w:eastAsia="Times New Roman"/>
          <w:szCs w:val="24"/>
        </w:rPr>
        <w:t>ράπεζα επέλεξε να φτιάξει ένα τέτοιο φορέα, διότι τις εισφορές τις κρατούσε η ίδια και τις αξιοπ</w:t>
      </w:r>
      <w:r>
        <w:rPr>
          <w:rFonts w:eastAsia="Times New Roman"/>
          <w:szCs w:val="24"/>
        </w:rPr>
        <w:t xml:space="preserve">οιούσε για λογαριασμό της, δεν τις μεταβίβαζε αυτές τις εισφορές στο ΙΚΑ, όπως οι άλλοι εργαζόμενοι. Δεν ήταν ο κύριος κουμπαράς του δημόσιου συμφέροντος, που εξυπηρετούνταν από την κοινωνική ασφάλιση. Ήταν το δικό της συμφέρον. Άρα εξοικονομούσε χρήματα, </w:t>
      </w:r>
      <w:r>
        <w:rPr>
          <w:rFonts w:eastAsia="Times New Roman"/>
          <w:szCs w:val="24"/>
        </w:rPr>
        <w:t xml:space="preserve">που δεν έδινε στην πραγματικότητα. Στο </w:t>
      </w:r>
      <w:r>
        <w:rPr>
          <w:rFonts w:eastAsia="Times New Roman"/>
          <w:szCs w:val="24"/>
        </w:rPr>
        <w:t>τ</w:t>
      </w:r>
      <w:r>
        <w:rPr>
          <w:rFonts w:eastAsia="Times New Roman"/>
          <w:szCs w:val="24"/>
        </w:rPr>
        <w:t xml:space="preserve">αμείο τα κρατούσε. </w:t>
      </w:r>
    </w:p>
    <w:p w14:paraId="137E5FB1" w14:textId="77777777" w:rsidR="00224E34" w:rsidRDefault="00134FEE">
      <w:pPr>
        <w:tabs>
          <w:tab w:val="left" w:pos="2940"/>
        </w:tabs>
        <w:spacing w:line="600" w:lineRule="auto"/>
        <w:ind w:firstLine="720"/>
        <w:jc w:val="both"/>
        <w:rPr>
          <w:rFonts w:eastAsia="Times New Roman"/>
          <w:szCs w:val="24"/>
        </w:rPr>
      </w:pPr>
      <w:r>
        <w:rPr>
          <w:rFonts w:eastAsia="Times New Roman"/>
          <w:szCs w:val="24"/>
        </w:rPr>
        <w:lastRenderedPageBreak/>
        <w:t xml:space="preserve">Και η δεύτερη πλευρά της αξιοποίησης αυτού του είδους φορέα ήταν να χρησιμοποιεί ως εργαλείο το </w:t>
      </w:r>
      <w:r>
        <w:rPr>
          <w:rFonts w:eastAsia="Times New Roman"/>
          <w:szCs w:val="24"/>
        </w:rPr>
        <w:t>τ</w:t>
      </w:r>
      <w:r>
        <w:rPr>
          <w:rFonts w:eastAsia="Times New Roman"/>
          <w:szCs w:val="24"/>
        </w:rPr>
        <w:t>αμείο για να απαλλάσσεται από προσωπικό, το οποίο ήθελε να μειώνει. Αυτό συνέβαινε. Γι’ αυτόν τον λ</w:t>
      </w:r>
      <w:r>
        <w:rPr>
          <w:rFonts w:eastAsia="Times New Roman"/>
          <w:szCs w:val="24"/>
        </w:rPr>
        <w:t xml:space="preserve">όγο, μάλιστα –και το ξέρετε κι εσείς, το ξέρουμε όλοι- πολλές φορές οι </w:t>
      </w:r>
      <w:r>
        <w:rPr>
          <w:rFonts w:eastAsia="Times New Roman"/>
          <w:szCs w:val="24"/>
        </w:rPr>
        <w:t>τ</w:t>
      </w:r>
      <w:r>
        <w:rPr>
          <w:rFonts w:eastAsia="Times New Roman"/>
          <w:szCs w:val="24"/>
        </w:rPr>
        <w:t>ράπεζες –δεν είναι μόνο αυτή, αλλά είναι και άλλες και άλλοι εργοδότες, που είχαν τέτοιου είδους μορφώματα- έδιναν ως κίνητρο αποχώρησης προαγωγή στον τελευταίο βαθμό ένα μήνα, αύξαινα</w:t>
      </w:r>
      <w:r>
        <w:rPr>
          <w:rFonts w:eastAsia="Times New Roman"/>
          <w:szCs w:val="24"/>
        </w:rPr>
        <w:t xml:space="preserve">ν τον μισθό πολύ ψηλά για να υπάρχει αυξημένη σύνταξη, διότι η σύνταξη χορηγούνταν με βάση τον τελευταίο μισθό σε πολλές περιπτώσεις, όπως και το ΤΕΑΠΕΤΕ. </w:t>
      </w:r>
    </w:p>
    <w:p w14:paraId="137E5FB2" w14:textId="77777777" w:rsidR="00224E34" w:rsidRDefault="00134FEE">
      <w:pPr>
        <w:tabs>
          <w:tab w:val="left" w:pos="2940"/>
        </w:tabs>
        <w:spacing w:line="600" w:lineRule="auto"/>
        <w:ind w:firstLine="720"/>
        <w:jc w:val="both"/>
        <w:rPr>
          <w:rFonts w:eastAsia="Times New Roman"/>
          <w:szCs w:val="24"/>
        </w:rPr>
      </w:pPr>
      <w:r>
        <w:rPr>
          <w:rFonts w:eastAsia="Times New Roman"/>
          <w:szCs w:val="24"/>
        </w:rPr>
        <w:t xml:space="preserve">Όσο ήταν η </w:t>
      </w:r>
      <w:r>
        <w:rPr>
          <w:rFonts w:eastAsia="Times New Roman"/>
          <w:szCs w:val="24"/>
        </w:rPr>
        <w:t>τ</w:t>
      </w:r>
      <w:r>
        <w:rPr>
          <w:rFonts w:eastAsia="Times New Roman"/>
          <w:szCs w:val="24"/>
        </w:rPr>
        <w:t>ράπεζα η εγγυήτρια για να καταβάλει και υπήρχε, αυτό ήταν ένα δικό της θέμα. Όταν, όμως,</w:t>
      </w:r>
      <w:r>
        <w:rPr>
          <w:rFonts w:eastAsia="Times New Roman"/>
          <w:szCs w:val="24"/>
        </w:rPr>
        <w:t xml:space="preserve"> μεταφέρεται στον χώρο της κοινωνικής ασφάλισης, πρέπει να δούμε εμείς, που παρεμβαίνουμε για να διασώσουμε τον πυρήνα του δικαιώματος, ποιο είναι το αρμόζον μέτρο για τη δική μας δικαιωματική παρέμβαση στο όνομα της κοινωνικής ασφάλισης και μόνο.</w:t>
      </w:r>
    </w:p>
    <w:p w14:paraId="137E5FB3" w14:textId="77777777" w:rsidR="00224E34" w:rsidRDefault="00134FEE">
      <w:pPr>
        <w:tabs>
          <w:tab w:val="left" w:pos="2940"/>
        </w:tabs>
        <w:spacing w:line="600" w:lineRule="auto"/>
        <w:ind w:firstLine="720"/>
        <w:jc w:val="both"/>
        <w:rPr>
          <w:rFonts w:eastAsia="Times New Roman"/>
          <w:szCs w:val="24"/>
        </w:rPr>
      </w:pPr>
      <w:r>
        <w:rPr>
          <w:rFonts w:eastAsia="Times New Roman"/>
          <w:szCs w:val="24"/>
        </w:rPr>
        <w:t>Όταν μιλ</w:t>
      </w:r>
      <w:r>
        <w:rPr>
          <w:rFonts w:eastAsia="Times New Roman"/>
          <w:szCs w:val="24"/>
        </w:rPr>
        <w:t xml:space="preserve">άμε για συντελεστή αναπλήρωσης 3,314%, μιλάμε στην </w:t>
      </w:r>
      <w:proofErr w:type="spellStart"/>
      <w:r>
        <w:rPr>
          <w:rFonts w:eastAsia="Times New Roman"/>
          <w:szCs w:val="24"/>
        </w:rPr>
        <w:t>τριακονταπενταετία</w:t>
      </w:r>
      <w:proofErr w:type="spellEnd"/>
      <w:r>
        <w:rPr>
          <w:rFonts w:eastAsia="Times New Roman"/>
          <w:szCs w:val="24"/>
        </w:rPr>
        <w:t>, που ήταν η συνήθης διάρκεια ερ</w:t>
      </w:r>
      <w:r>
        <w:rPr>
          <w:rFonts w:eastAsia="Times New Roman"/>
          <w:szCs w:val="24"/>
        </w:rPr>
        <w:lastRenderedPageBreak/>
        <w:t>γασίας για σύνταξη, η οποία υπερέβαινε τον μισθό. Δηλαδή, είχαμε μια σύνταξη πάνω από 110% σε σχέση με τον μισθό. Δεν μπορούσαν αυτά τα πράγματα να διατηρη</w:t>
      </w:r>
      <w:r>
        <w:rPr>
          <w:rFonts w:eastAsia="Times New Roman"/>
          <w:szCs w:val="24"/>
        </w:rPr>
        <w:t>θούν μέσα στον ΕΦΚΑ. Ήταν αδύνατον.</w:t>
      </w:r>
    </w:p>
    <w:p w14:paraId="137E5FB4" w14:textId="77777777" w:rsidR="00224E34" w:rsidRDefault="00134FEE">
      <w:pPr>
        <w:tabs>
          <w:tab w:val="left" w:pos="2940"/>
        </w:tabs>
        <w:spacing w:line="600" w:lineRule="auto"/>
        <w:ind w:firstLine="720"/>
        <w:jc w:val="both"/>
        <w:rPr>
          <w:rFonts w:eastAsia="Times New Roman"/>
          <w:szCs w:val="24"/>
        </w:rPr>
      </w:pPr>
      <w:r>
        <w:rPr>
          <w:rFonts w:eastAsia="Times New Roman"/>
          <w:szCs w:val="24"/>
        </w:rPr>
        <w:t xml:space="preserve">Σας είπα ότι αυτή η διαφορά έχει αχθεί στα δικαστήρια. Πράγματι, έγινε λογαριασμός τέτοιος που δεν ήταν δίκαιος, δεν αποτιμούσε τις υποχρεώσεις της </w:t>
      </w:r>
      <w:r>
        <w:rPr>
          <w:rFonts w:eastAsia="Times New Roman"/>
          <w:szCs w:val="24"/>
        </w:rPr>
        <w:t>τ</w:t>
      </w:r>
      <w:r>
        <w:rPr>
          <w:rFonts w:eastAsia="Times New Roman"/>
          <w:szCs w:val="24"/>
        </w:rPr>
        <w:t xml:space="preserve">ράπεζας και των άλλων </w:t>
      </w:r>
      <w:r>
        <w:rPr>
          <w:rFonts w:eastAsia="Times New Roman"/>
          <w:szCs w:val="24"/>
        </w:rPr>
        <w:t>τ</w:t>
      </w:r>
      <w:r>
        <w:rPr>
          <w:rFonts w:eastAsia="Times New Roman"/>
          <w:szCs w:val="24"/>
        </w:rPr>
        <w:t>ραπεζών στο σύστημα. Εκκρεμεί στα δικαστήρια.</w:t>
      </w:r>
    </w:p>
    <w:p w14:paraId="137E5FB5" w14:textId="77777777" w:rsidR="00224E34" w:rsidRDefault="00134FEE">
      <w:pPr>
        <w:tabs>
          <w:tab w:val="left" w:pos="2940"/>
        </w:tabs>
        <w:spacing w:line="600" w:lineRule="auto"/>
        <w:ind w:firstLine="720"/>
        <w:jc w:val="both"/>
        <w:rPr>
          <w:rFonts w:eastAsia="Times New Roman"/>
          <w:szCs w:val="24"/>
        </w:rPr>
      </w:pPr>
      <w:r>
        <w:rPr>
          <w:rFonts w:eastAsia="Times New Roman"/>
          <w:szCs w:val="24"/>
        </w:rPr>
        <w:t>Όσον αφορά τη διαδικασία της λειτουργίας του ΤΕΑΠΕΤΕ, σας πληροφορώ ότι δεν υπάρχει καμμία σύνταξη που να εκκρεμεί. Έχει οργανωθεί ειδικό τμήμα, έχει στελεχωθεί πλήρως και εξυπηρετεί, από αυτή την άποψη τουλάχιστον, με άμεσο τρόπο τους ασφαλισμένους. Δεν υ</w:t>
      </w:r>
      <w:r>
        <w:rPr>
          <w:rFonts w:eastAsia="Times New Roman"/>
          <w:szCs w:val="24"/>
        </w:rPr>
        <w:t>πάρχει καμμιά εκκρεμότητα. Έχει στελεχωθεί και δουλεύει κανονικά για τις ανάγκες των εργαζομένων το ΤΕΑΠΕΤΕ. Δεν έχει πρόβλημα για τους ασφαλισμένους ως προς το σκέλος αυτό.</w:t>
      </w:r>
    </w:p>
    <w:p w14:paraId="137E5FB6" w14:textId="77777777" w:rsidR="00224E34" w:rsidRDefault="00134FEE">
      <w:pPr>
        <w:tabs>
          <w:tab w:val="left" w:pos="2940"/>
        </w:tabs>
        <w:spacing w:line="600" w:lineRule="auto"/>
        <w:ind w:firstLine="720"/>
        <w:jc w:val="both"/>
        <w:rPr>
          <w:rFonts w:eastAsia="Times New Roman"/>
          <w:szCs w:val="24"/>
        </w:rPr>
      </w:pPr>
      <w:r>
        <w:rPr>
          <w:rFonts w:eastAsia="Times New Roman"/>
          <w:szCs w:val="24"/>
        </w:rPr>
        <w:t>Σας ευχαριστώ.</w:t>
      </w:r>
    </w:p>
    <w:p w14:paraId="137E5FB7" w14:textId="77777777" w:rsidR="00224E34" w:rsidRDefault="00134FE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εγώ ευχαριστώ, κύριε Υπουργέ. </w:t>
      </w:r>
    </w:p>
    <w:p w14:paraId="137E5FB8" w14:textId="77777777" w:rsidR="00224E34" w:rsidRDefault="00134FEE">
      <w:pPr>
        <w:spacing w:after="0" w:line="600" w:lineRule="auto"/>
        <w:ind w:firstLine="720"/>
        <w:jc w:val="both"/>
        <w:rPr>
          <w:rFonts w:eastAsia="Times New Roman"/>
          <w:color w:val="000000"/>
          <w:szCs w:val="24"/>
          <w:shd w:val="clear" w:color="auto" w:fill="FFFFFF"/>
        </w:rPr>
      </w:pPr>
      <w:r>
        <w:rPr>
          <w:rFonts w:eastAsia="Times New Roman" w:cs="Times New Roman"/>
          <w:szCs w:val="24"/>
        </w:rPr>
        <w:lastRenderedPageBreak/>
        <w:t xml:space="preserve">Πριν περάσουμε στην επόμενη ερώτηση, κάνω γνωστό στο Σώμα ότι δεν θα συζητηθεί η πρώτη </w:t>
      </w:r>
      <w:r>
        <w:rPr>
          <w:rFonts w:eastAsia="Times New Roman"/>
          <w:color w:val="000000"/>
          <w:szCs w:val="24"/>
          <w:shd w:val="clear" w:color="auto" w:fill="FFFFFF"/>
        </w:rPr>
        <w:t xml:space="preserve">με αριθμό 1459/11-9-2017 επίκαιρη ερώτηση δεύτερου κύκλου του Βουλευτή Β΄ Αθηνών της Νέας Δημοκρατίας κ. </w:t>
      </w:r>
      <w:r>
        <w:rPr>
          <w:rFonts w:eastAsia="Times New Roman"/>
          <w:bCs/>
          <w:color w:val="000000"/>
          <w:szCs w:val="24"/>
          <w:shd w:val="clear" w:color="auto" w:fill="FFFFFF"/>
        </w:rPr>
        <w:t>Γεωργίου Κουμουτσάκου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Εξωτερικών,</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 «Στά</w:t>
      </w:r>
      <w:r>
        <w:rPr>
          <w:rFonts w:eastAsia="Times New Roman"/>
          <w:color w:val="000000"/>
          <w:szCs w:val="24"/>
          <w:shd w:val="clear" w:color="auto" w:fill="FFFFFF"/>
        </w:rPr>
        <w:t xml:space="preserve">ση ελληνικής κυβέρνησης έναντι της συνεχιζόμενης αδιαλλαξίας της ΠΓΔΜ», </w:t>
      </w:r>
      <w:r>
        <w:rPr>
          <w:rFonts w:eastAsia="Times New Roman" w:cs="Times New Roman"/>
          <w:szCs w:val="24"/>
        </w:rPr>
        <w:t xml:space="preserve">λόγω κωλύματος του Υπουργού Εξωτερικών κ. Νικολάου Κοτζιά, ο οποίος συνοδεύει τον Πρωθυπουργό στην Κέρκυρα. </w:t>
      </w:r>
    </w:p>
    <w:p w14:paraId="137E5FB9" w14:textId="77777777" w:rsidR="00224E34" w:rsidRDefault="00134FEE">
      <w:pPr>
        <w:spacing w:after="0" w:line="600" w:lineRule="auto"/>
        <w:ind w:firstLine="720"/>
        <w:jc w:val="both"/>
        <w:rPr>
          <w:rFonts w:eastAsia="Times New Roman"/>
          <w:color w:val="000000"/>
          <w:szCs w:val="24"/>
        </w:rPr>
      </w:pPr>
      <w:r>
        <w:rPr>
          <w:rFonts w:eastAsia="Times New Roman"/>
          <w:szCs w:val="24"/>
        </w:rPr>
        <w:t xml:space="preserve">Επίσης, δεν θα συζητηθεί η τέταρτη </w:t>
      </w:r>
      <w:r>
        <w:rPr>
          <w:rFonts w:eastAsia="Times New Roman"/>
          <w:color w:val="000000"/>
          <w:szCs w:val="24"/>
        </w:rPr>
        <w:t>με αριθμό 1357/29-8-2017 επίκαιρη ερώτησ</w:t>
      </w:r>
      <w:r>
        <w:rPr>
          <w:rFonts w:eastAsia="Times New Roman"/>
          <w:color w:val="000000"/>
          <w:szCs w:val="24"/>
        </w:rPr>
        <w:t xml:space="preserve">η δεύτερου κύκλου του Βουλευτή Ηρακλείου της Δημοκρατικής Συμπαράταξης ΠΑΣΟΚ – 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Υποδομών και Μεταφορών,</w:t>
      </w:r>
      <w:r>
        <w:rPr>
          <w:rFonts w:eastAsia="Times New Roman"/>
          <w:b/>
          <w:bCs/>
          <w:color w:val="000000"/>
          <w:szCs w:val="24"/>
        </w:rPr>
        <w:t xml:space="preserve"> </w:t>
      </w:r>
      <w:r>
        <w:rPr>
          <w:rFonts w:eastAsia="Times New Roman"/>
          <w:color w:val="000000"/>
          <w:szCs w:val="24"/>
        </w:rPr>
        <w:t>με θέμα: «Ένταξη όλου του Βορείου Οδικού Άξονα Κρήτης (ΒΟΑΚ) στο φυσικό αντικείμενο για τις μελέτες που θ</w:t>
      </w:r>
      <w:r>
        <w:rPr>
          <w:rFonts w:eastAsia="Times New Roman"/>
          <w:color w:val="000000"/>
          <w:szCs w:val="24"/>
        </w:rPr>
        <w:t xml:space="preserve">α ανατεθούν», </w:t>
      </w:r>
      <w:r>
        <w:rPr>
          <w:rFonts w:eastAsia="Times New Roman"/>
          <w:szCs w:val="24"/>
        </w:rPr>
        <w:t xml:space="preserve">λόγω κωλύματος του Υπουργού Μεταφορών κ. </w:t>
      </w:r>
      <w:proofErr w:type="spellStart"/>
      <w:r>
        <w:rPr>
          <w:rFonts w:eastAsia="Times New Roman"/>
          <w:szCs w:val="24"/>
        </w:rPr>
        <w:t>Σπίρτζη</w:t>
      </w:r>
      <w:proofErr w:type="spellEnd"/>
      <w:r>
        <w:rPr>
          <w:rFonts w:eastAsia="Times New Roman"/>
          <w:szCs w:val="24"/>
        </w:rPr>
        <w:t>, ο οποίος συνοδεύει τον Πρωθυπουργό στην Κέρκυρα,</w:t>
      </w:r>
    </w:p>
    <w:p w14:paraId="137E5FBA" w14:textId="77777777" w:rsidR="00224E34" w:rsidRDefault="00134FEE">
      <w:pPr>
        <w:spacing w:after="0" w:line="600" w:lineRule="auto"/>
        <w:ind w:firstLine="720"/>
        <w:jc w:val="both"/>
        <w:rPr>
          <w:rFonts w:eastAsia="Times New Roman"/>
          <w:color w:val="000000"/>
          <w:szCs w:val="24"/>
          <w:shd w:val="clear" w:color="auto" w:fill="FFFFFF"/>
        </w:rPr>
      </w:pPr>
      <w:r>
        <w:rPr>
          <w:rFonts w:eastAsia="Times New Roman"/>
          <w:color w:val="000000"/>
          <w:szCs w:val="24"/>
        </w:rPr>
        <w:t xml:space="preserve">Για τον παραπάνω λόγο δεν θα συζητηθεί και η πέμπτη </w:t>
      </w:r>
      <w:r>
        <w:rPr>
          <w:rFonts w:eastAsia="Times New Roman"/>
          <w:color w:val="000000"/>
          <w:szCs w:val="24"/>
          <w:shd w:val="clear" w:color="auto" w:fill="FFFFFF"/>
        </w:rPr>
        <w:t>με αριθμό 1329/28-8-2017 επίκαιρη ερώτηση δεύτερου κύκλου του Βουλευτή Χίου του Συνασπισμού</w:t>
      </w:r>
      <w:r>
        <w:rPr>
          <w:rFonts w:eastAsia="Times New Roman"/>
          <w:color w:val="000000"/>
          <w:szCs w:val="24"/>
          <w:shd w:val="clear" w:color="auto" w:fill="FFFFFF"/>
        </w:rPr>
        <w:t xml:space="preserve"> Ριζοσπαστικής Αριστεράς κ. </w:t>
      </w:r>
      <w:r>
        <w:rPr>
          <w:rFonts w:eastAsia="Times New Roman"/>
          <w:bCs/>
          <w:color w:val="000000"/>
          <w:szCs w:val="24"/>
          <w:shd w:val="clear" w:color="auto" w:fill="FFFFFF"/>
        </w:rPr>
        <w:lastRenderedPageBreak/>
        <w:t>Ανδρέα Μιχαηλίδη</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Υποδομών και Μεταφορών,</w:t>
      </w:r>
      <w:r>
        <w:rPr>
          <w:rFonts w:eastAsia="Times New Roman"/>
          <w:color w:val="000000"/>
          <w:szCs w:val="24"/>
          <w:shd w:val="clear" w:color="auto" w:fill="FFFFFF"/>
        </w:rPr>
        <w:t xml:space="preserve"> με θέμα: «Ολοκλήρωση εργασιών διαμόρφωσης και περίφραξης </w:t>
      </w:r>
      <w:proofErr w:type="spellStart"/>
      <w:r>
        <w:rPr>
          <w:rFonts w:eastAsia="Times New Roman"/>
          <w:color w:val="000000"/>
          <w:szCs w:val="24"/>
          <w:shd w:val="clear" w:color="auto" w:fill="FFFFFF"/>
        </w:rPr>
        <w:t>απαλλοτριωθείσας</w:t>
      </w:r>
      <w:proofErr w:type="spellEnd"/>
      <w:r>
        <w:rPr>
          <w:rFonts w:eastAsia="Times New Roman"/>
          <w:color w:val="000000"/>
          <w:szCs w:val="24"/>
          <w:shd w:val="clear" w:color="auto" w:fill="FFFFFF"/>
        </w:rPr>
        <w:t xml:space="preserve"> περιοχής στο αεροδρόμιο Χίου και κατασκευή επέκτασης της οδού Χρήστου».</w:t>
      </w:r>
    </w:p>
    <w:p w14:paraId="137E5FBB" w14:textId="77777777" w:rsidR="00224E34" w:rsidRDefault="00134FEE">
      <w:pPr>
        <w:spacing w:after="0" w:line="600" w:lineRule="auto"/>
        <w:ind w:firstLine="720"/>
        <w:jc w:val="both"/>
        <w:rPr>
          <w:rFonts w:eastAsia="Times New Roman"/>
          <w:color w:val="000000"/>
          <w:szCs w:val="24"/>
        </w:rPr>
      </w:pPr>
      <w:r>
        <w:rPr>
          <w:rFonts w:eastAsia="Times New Roman"/>
          <w:color w:val="000000"/>
          <w:szCs w:val="24"/>
          <w:shd w:val="clear" w:color="auto" w:fill="FFFFFF"/>
        </w:rPr>
        <w:t>Για τον ίδιο λόγο δεν θα</w:t>
      </w:r>
      <w:r>
        <w:rPr>
          <w:rFonts w:eastAsia="Times New Roman"/>
          <w:color w:val="000000"/>
          <w:szCs w:val="24"/>
          <w:shd w:val="clear" w:color="auto" w:fill="FFFFFF"/>
        </w:rPr>
        <w:t xml:space="preserve"> συζητηθεί η έκτη </w:t>
      </w:r>
      <w:r>
        <w:rPr>
          <w:rFonts w:eastAsia="Times New Roman"/>
          <w:color w:val="000000"/>
          <w:szCs w:val="24"/>
        </w:rPr>
        <w:t>με αριθμό 1114/29-6-2017 επίκαιρη ερώτηση δεύτερου κύκλου του Βουλευτή Σερρών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Μιχαήλ Τζελέπη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Υποδομών και Μεταφορών,</w:t>
      </w:r>
      <w:r>
        <w:rPr>
          <w:rFonts w:eastAsia="Times New Roman"/>
          <w:b/>
          <w:bCs/>
          <w:color w:val="000000"/>
          <w:szCs w:val="24"/>
        </w:rPr>
        <w:t xml:space="preserve"> </w:t>
      </w:r>
      <w:r>
        <w:rPr>
          <w:rFonts w:eastAsia="Times New Roman"/>
          <w:color w:val="000000"/>
          <w:szCs w:val="24"/>
        </w:rPr>
        <w:t>με θέμα: «Η δημιουργία τριών νέων σταθμών διοδίων στον οδ</w:t>
      </w:r>
      <w:r>
        <w:rPr>
          <w:rFonts w:eastAsia="Times New Roman"/>
          <w:color w:val="000000"/>
          <w:szCs w:val="24"/>
        </w:rPr>
        <w:t>ικό άξονα Προμαχώνας – Σέρρες – Λιμάνι Θεσσαλονίκης είναι καταστροφική για τον Νομό Σερρών».</w:t>
      </w:r>
    </w:p>
    <w:p w14:paraId="137E5FBC" w14:textId="77777777" w:rsidR="00224E34" w:rsidRDefault="00134FEE">
      <w:pPr>
        <w:spacing w:after="0" w:line="600" w:lineRule="auto"/>
        <w:ind w:firstLine="720"/>
        <w:jc w:val="both"/>
        <w:rPr>
          <w:rFonts w:eastAsia="Times New Roman"/>
          <w:color w:val="000000"/>
          <w:szCs w:val="24"/>
          <w:shd w:val="clear" w:color="auto" w:fill="FFFFFF"/>
        </w:rPr>
      </w:pPr>
      <w:r>
        <w:rPr>
          <w:rFonts w:eastAsia="Times New Roman"/>
          <w:color w:val="000000"/>
          <w:szCs w:val="24"/>
        </w:rPr>
        <w:t xml:space="preserve">Ομοίως δεν θα συζητηθεί η έβδομη </w:t>
      </w:r>
      <w:r>
        <w:rPr>
          <w:rFonts w:eastAsia="Times New Roman"/>
          <w:color w:val="000000"/>
          <w:szCs w:val="24"/>
          <w:shd w:val="clear" w:color="auto" w:fill="FFFFFF"/>
        </w:rPr>
        <w:t>με αριθμό 1248/18-7-2017 επίκαιρη ερώτηση δεύτερου κύκλου του Βουλευτή Λέσβου του Κομμουνιστικού Κόμματος Ελλάδ</w:t>
      </w:r>
      <w:r>
        <w:rPr>
          <w:rFonts w:eastAsia="Times New Roman"/>
          <w:color w:val="000000"/>
          <w:szCs w:val="24"/>
          <w:shd w:val="clear" w:color="auto" w:fill="FFFFFF"/>
        </w:rPr>
        <w:t>α</w:t>
      </w:r>
      <w:r>
        <w:rPr>
          <w:rFonts w:eastAsia="Times New Roman"/>
          <w:color w:val="000000"/>
          <w:szCs w:val="24"/>
          <w:shd w:val="clear" w:color="auto" w:fill="FFFFFF"/>
        </w:rPr>
        <w:t xml:space="preserve">ς κ. </w:t>
      </w:r>
      <w:r>
        <w:rPr>
          <w:rFonts w:eastAsia="Times New Roman"/>
          <w:bCs/>
          <w:color w:val="000000"/>
          <w:szCs w:val="24"/>
          <w:shd w:val="clear" w:color="auto" w:fill="FFFFFF"/>
        </w:rPr>
        <w:t xml:space="preserve">Σταύρου </w:t>
      </w:r>
      <w:r>
        <w:rPr>
          <w:rFonts w:eastAsia="Times New Roman"/>
          <w:bCs/>
          <w:color w:val="000000"/>
          <w:szCs w:val="24"/>
          <w:shd w:val="clear" w:color="auto" w:fill="FFFFFF"/>
        </w:rPr>
        <w:t>Τάσσου</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Υποδομών και Μεταφορών,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«Να παρθούν άμεσα μέτρα για την άμεση αποζημίωση των σεισμοπαθών και την αποκατάσταση των ζημιών στη Λέσβο». </w:t>
      </w:r>
    </w:p>
    <w:p w14:paraId="137E5FBD" w14:textId="77777777" w:rsidR="00224E34" w:rsidRDefault="00134FEE">
      <w:pPr>
        <w:spacing w:after="0" w:line="600" w:lineRule="auto"/>
        <w:ind w:firstLine="720"/>
        <w:jc w:val="both"/>
        <w:rPr>
          <w:rFonts w:eastAsia="Times New Roman"/>
          <w:color w:val="000000"/>
          <w:szCs w:val="24"/>
        </w:rPr>
      </w:pPr>
      <w:r>
        <w:rPr>
          <w:rFonts w:eastAsia="Times New Roman"/>
          <w:color w:val="000000"/>
          <w:szCs w:val="24"/>
          <w:shd w:val="clear" w:color="auto" w:fill="FFFFFF"/>
        </w:rPr>
        <w:t xml:space="preserve">Επίσης δεν θα συζητηθεί η πρώτη </w:t>
      </w:r>
      <w:r>
        <w:rPr>
          <w:rFonts w:eastAsia="Times New Roman"/>
          <w:color w:val="000000"/>
          <w:szCs w:val="24"/>
        </w:rPr>
        <w:t>με αριθμό 1458/11-9-2017 επίκαιρη ερώτηση πρώτου κύκλου τ</w:t>
      </w:r>
      <w:r>
        <w:rPr>
          <w:rFonts w:eastAsia="Times New Roman"/>
          <w:color w:val="000000"/>
          <w:szCs w:val="24"/>
        </w:rPr>
        <w:t xml:space="preserve">ου Βουλευτή Καβάλας της Νέας Δημοκρατίας κ. </w:t>
      </w:r>
      <w:r>
        <w:rPr>
          <w:rFonts w:eastAsia="Times New Roman"/>
          <w:bCs/>
          <w:color w:val="000000"/>
          <w:szCs w:val="24"/>
        </w:rPr>
        <w:t>Νικολάου Παναγιωτόπουλου</w:t>
      </w:r>
      <w:r>
        <w:rPr>
          <w:rFonts w:eastAsia="Times New Roman"/>
          <w:b/>
          <w:bCs/>
          <w:color w:val="000000"/>
          <w:szCs w:val="24"/>
        </w:rPr>
        <w:t xml:space="preserve"> </w:t>
      </w:r>
      <w:r>
        <w:rPr>
          <w:rFonts w:eastAsia="Times New Roman"/>
          <w:color w:val="000000"/>
          <w:szCs w:val="24"/>
        </w:rPr>
        <w:t xml:space="preserve">προς τον </w:t>
      </w:r>
      <w:r>
        <w:rPr>
          <w:rFonts w:eastAsia="Times New Roman"/>
          <w:color w:val="000000"/>
          <w:szCs w:val="24"/>
        </w:rPr>
        <w:lastRenderedPageBreak/>
        <w:t xml:space="preserve">Υπουργό </w:t>
      </w:r>
      <w:r>
        <w:rPr>
          <w:rFonts w:eastAsia="Times New Roman"/>
          <w:bCs/>
          <w:color w:val="000000"/>
          <w:szCs w:val="24"/>
        </w:rPr>
        <w:t xml:space="preserve">Αγροτικής Ανάπτυξης και Τροφίμων, </w:t>
      </w:r>
      <w:r>
        <w:rPr>
          <w:rFonts w:eastAsia="Times New Roman"/>
          <w:color w:val="000000"/>
          <w:szCs w:val="24"/>
        </w:rPr>
        <w:t>με θέμα: «Αποζημίωση κτηνοτρόφων Νομού Καβάλας για τις ζημιές από τα ακραία καιρικά φαινόμενα», λόγω</w:t>
      </w:r>
      <w:r>
        <w:rPr>
          <w:rFonts w:eastAsia="Times New Roman"/>
          <w:color w:val="000000"/>
          <w:szCs w:val="24"/>
          <w:shd w:val="clear" w:color="auto" w:fill="FFFFFF"/>
        </w:rPr>
        <w:t xml:space="preserve"> κωλύματος του Υπουργού Αγροτικής Αν</w:t>
      </w:r>
      <w:r>
        <w:rPr>
          <w:rFonts w:eastAsia="Times New Roman"/>
          <w:color w:val="000000"/>
          <w:szCs w:val="24"/>
          <w:shd w:val="clear" w:color="auto" w:fill="FFFFFF"/>
        </w:rPr>
        <w:t>άπτυξης και Τροφίμων κ. Ευάγγελου Αποστόλου, ο οποίος μετέχει σε αποστολή στο εξωτερικό</w:t>
      </w:r>
      <w:r>
        <w:rPr>
          <w:rFonts w:eastAsia="Times New Roman"/>
          <w:color w:val="000000"/>
          <w:szCs w:val="24"/>
        </w:rPr>
        <w:t>.</w:t>
      </w:r>
    </w:p>
    <w:p w14:paraId="137E5FBE" w14:textId="77777777" w:rsidR="00224E34" w:rsidRDefault="00134FEE">
      <w:pPr>
        <w:spacing w:after="0" w:line="600" w:lineRule="auto"/>
        <w:ind w:firstLine="720"/>
        <w:jc w:val="both"/>
        <w:rPr>
          <w:rFonts w:eastAsia="Times New Roman"/>
          <w:color w:val="000000"/>
          <w:szCs w:val="24"/>
        </w:rPr>
      </w:pPr>
      <w:r>
        <w:rPr>
          <w:rFonts w:eastAsia="Times New Roman"/>
          <w:color w:val="000000"/>
          <w:szCs w:val="24"/>
        </w:rPr>
        <w:t xml:space="preserve">Η όγδοη με αριθμό 1242/18-7-2017 επίκαιρη ερώτηση δεύτερου κύκλου του Βουλευτή Λάρισας της Νέας Δημοκρατίας κ. </w:t>
      </w:r>
      <w:r>
        <w:rPr>
          <w:rFonts w:eastAsia="Times New Roman"/>
          <w:bCs/>
          <w:color w:val="000000"/>
          <w:szCs w:val="24"/>
        </w:rPr>
        <w:t xml:space="preserve">Μάξιμου </w:t>
      </w:r>
      <w:proofErr w:type="spellStart"/>
      <w:r>
        <w:rPr>
          <w:rFonts w:eastAsia="Times New Roman"/>
          <w:bCs/>
          <w:color w:val="000000"/>
          <w:szCs w:val="24"/>
        </w:rPr>
        <w:t>Χαρακόπουλου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με θέμ</w:t>
      </w:r>
      <w:r>
        <w:rPr>
          <w:rFonts w:eastAsia="Times New Roman"/>
          <w:color w:val="000000"/>
          <w:szCs w:val="24"/>
        </w:rPr>
        <w:t>α: «Δημόσια και ιδιωτικά κτ</w:t>
      </w:r>
      <w:r>
        <w:rPr>
          <w:rFonts w:eastAsia="Times New Roman"/>
          <w:color w:val="000000"/>
          <w:szCs w:val="24"/>
        </w:rPr>
        <w:t>ή</w:t>
      </w:r>
      <w:r>
        <w:rPr>
          <w:rFonts w:eastAsia="Times New Roman"/>
          <w:color w:val="000000"/>
          <w:szCs w:val="24"/>
        </w:rPr>
        <w:t xml:space="preserve">ρια που τελούν υπό κατάληψη -απόκρυψη επίσημων στοιχειών- ενέργειες για την απελευθέρωσή τους», δεν θα συζητηθεί λόγω κωλύματος του αρμόδιου Υπουργού κ. </w:t>
      </w:r>
      <w:proofErr w:type="spellStart"/>
      <w:r>
        <w:rPr>
          <w:rFonts w:eastAsia="Times New Roman"/>
          <w:color w:val="000000"/>
          <w:szCs w:val="24"/>
        </w:rPr>
        <w:t>Τόσκα</w:t>
      </w:r>
      <w:proofErr w:type="spellEnd"/>
      <w:r>
        <w:rPr>
          <w:rFonts w:eastAsia="Times New Roman"/>
          <w:color w:val="000000"/>
          <w:szCs w:val="24"/>
        </w:rPr>
        <w:t>.</w:t>
      </w:r>
    </w:p>
    <w:p w14:paraId="137E5FBF" w14:textId="77777777" w:rsidR="00224E34" w:rsidRDefault="00134FEE">
      <w:pPr>
        <w:spacing w:after="0" w:line="600" w:lineRule="auto"/>
        <w:ind w:firstLine="720"/>
        <w:jc w:val="both"/>
        <w:rPr>
          <w:rFonts w:eastAsia="Times New Roman"/>
          <w:color w:val="000000"/>
          <w:szCs w:val="24"/>
        </w:rPr>
      </w:pPr>
      <w:r>
        <w:rPr>
          <w:rFonts w:eastAsia="Times New Roman"/>
          <w:color w:val="000000"/>
          <w:szCs w:val="24"/>
        </w:rPr>
        <w:t xml:space="preserve">Τέλος η τρίτη με αριθμό 1455/11-9-2017 επίκαιρη ερώτηση </w:t>
      </w:r>
      <w:r>
        <w:rPr>
          <w:rFonts w:eastAsia="Times New Roman"/>
          <w:color w:val="000000"/>
          <w:szCs w:val="24"/>
        </w:rPr>
        <w:t>δεύτερου</w:t>
      </w:r>
      <w:r>
        <w:rPr>
          <w:rFonts w:eastAsia="Times New Roman"/>
          <w:color w:val="000000"/>
          <w:szCs w:val="24"/>
        </w:rPr>
        <w:t xml:space="preserve"> κύκ</w:t>
      </w:r>
      <w:r>
        <w:rPr>
          <w:rFonts w:eastAsia="Times New Roman"/>
          <w:color w:val="000000"/>
          <w:szCs w:val="24"/>
        </w:rPr>
        <w:t xml:space="preserve">λου του Ανεξάρτητου Βουλευτή Β΄ Αθηνών κ. </w:t>
      </w:r>
      <w:r>
        <w:rPr>
          <w:rFonts w:eastAsia="Times New Roman"/>
          <w:bCs/>
          <w:color w:val="000000"/>
          <w:szCs w:val="24"/>
        </w:rPr>
        <w:t>Ευστάθιου Παναγούλη</w:t>
      </w:r>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με θέμα «Ελλιπής παράδοση των ατομικών φακέλων πολιτικών φρονημάτων της οικογένειας Παναγούλη και απόκρυψη εγγράφων», δεν θα συζητηθεί λόγω κωλύματος του αρμόδιου Υπ</w:t>
      </w:r>
      <w:r>
        <w:rPr>
          <w:rFonts w:eastAsia="Times New Roman"/>
          <w:color w:val="000000"/>
          <w:szCs w:val="24"/>
        </w:rPr>
        <w:t>ουργού.</w:t>
      </w:r>
    </w:p>
    <w:p w14:paraId="137E5FC0" w14:textId="77777777" w:rsidR="00224E34" w:rsidRDefault="00134FEE">
      <w:pPr>
        <w:spacing w:after="0" w:line="600" w:lineRule="auto"/>
        <w:ind w:firstLine="720"/>
        <w:jc w:val="both"/>
        <w:rPr>
          <w:rFonts w:eastAsia="Times New Roman"/>
          <w:color w:val="000000"/>
          <w:szCs w:val="24"/>
        </w:rPr>
      </w:pPr>
      <w:r>
        <w:rPr>
          <w:rFonts w:eastAsia="Times New Roman"/>
          <w:b/>
          <w:color w:val="000000"/>
          <w:szCs w:val="24"/>
        </w:rPr>
        <w:t>ΕΥΣΤΑΘΙΟΣ ΠΑΝΑΓΟΥΛΗΣ:</w:t>
      </w:r>
      <w:r>
        <w:rPr>
          <w:rFonts w:eastAsia="Times New Roman"/>
          <w:color w:val="000000"/>
          <w:szCs w:val="24"/>
        </w:rPr>
        <w:t xml:space="preserve"> Κύριε Πρόεδρε, μπορώ να έχω τον λόγο;</w:t>
      </w:r>
    </w:p>
    <w:p w14:paraId="137E5FC1" w14:textId="77777777" w:rsidR="00224E34" w:rsidRDefault="00134FE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Ναι, κύριε Παναγούλη. </w:t>
      </w:r>
    </w:p>
    <w:p w14:paraId="137E5FC2" w14:textId="77777777" w:rsidR="00224E34" w:rsidRDefault="00134FEE">
      <w:pPr>
        <w:spacing w:after="0" w:line="600" w:lineRule="auto"/>
        <w:ind w:firstLine="720"/>
        <w:jc w:val="both"/>
        <w:rPr>
          <w:rFonts w:eastAsia="Times New Roman"/>
          <w:color w:val="000000"/>
          <w:szCs w:val="24"/>
        </w:rPr>
      </w:pPr>
      <w:r>
        <w:rPr>
          <w:rFonts w:eastAsia="Times New Roman"/>
          <w:b/>
          <w:color w:val="000000"/>
          <w:szCs w:val="24"/>
        </w:rPr>
        <w:t>ΕΥΣΤΑΘΙΟΣ ΠΑΝΑΓΟΥΛΗΣ:</w:t>
      </w:r>
      <w:r>
        <w:rPr>
          <w:rFonts w:eastAsia="Times New Roman"/>
          <w:color w:val="000000"/>
          <w:szCs w:val="24"/>
        </w:rPr>
        <w:t xml:space="preserve"> Κύριε Πρόεδρε, θέλω να διαμαρτυρηθώ έντονα προς το Προεδρείο, γιατί είναι η έκτη φορά που ο Υπουργός Προστασίας του Πολίτη κ. </w:t>
      </w:r>
      <w:proofErr w:type="spellStart"/>
      <w:r>
        <w:rPr>
          <w:rFonts w:eastAsia="Times New Roman"/>
          <w:color w:val="000000"/>
          <w:szCs w:val="24"/>
        </w:rPr>
        <w:t>Τόσκας</w:t>
      </w:r>
      <w:proofErr w:type="spellEnd"/>
      <w:r>
        <w:rPr>
          <w:rFonts w:eastAsia="Times New Roman"/>
          <w:color w:val="000000"/>
          <w:szCs w:val="24"/>
        </w:rPr>
        <w:t xml:space="preserve"> δεν εμφανίζεται στη Βουλή!</w:t>
      </w:r>
    </w:p>
    <w:p w14:paraId="137E5FC3" w14:textId="77777777" w:rsidR="00224E34" w:rsidRDefault="00134FEE">
      <w:pPr>
        <w:spacing w:after="0" w:line="600" w:lineRule="auto"/>
        <w:ind w:firstLine="720"/>
        <w:jc w:val="both"/>
        <w:rPr>
          <w:rFonts w:eastAsia="Times New Roman"/>
          <w:color w:val="000000"/>
          <w:szCs w:val="24"/>
        </w:rPr>
      </w:pPr>
      <w:r>
        <w:rPr>
          <w:rFonts w:eastAsia="Times New Roman"/>
          <w:color w:val="000000"/>
          <w:szCs w:val="24"/>
        </w:rPr>
        <w:t>Οι πέντε προηγούμενες φορές αφορούσαν άλλη ερώτηση. Αυτή η ερώτηση αφορά θέμα δημοκρατίας, κύρι</w:t>
      </w:r>
      <w:r>
        <w:rPr>
          <w:rFonts w:eastAsia="Times New Roman"/>
          <w:color w:val="000000"/>
          <w:szCs w:val="24"/>
        </w:rPr>
        <w:t xml:space="preserve">ε Πρόεδρε, και είναι ντροπή στον κ. </w:t>
      </w:r>
      <w:proofErr w:type="spellStart"/>
      <w:r>
        <w:rPr>
          <w:rFonts w:eastAsia="Times New Roman"/>
          <w:color w:val="000000"/>
          <w:szCs w:val="24"/>
        </w:rPr>
        <w:t>Τόσκα</w:t>
      </w:r>
      <w:proofErr w:type="spellEnd"/>
      <w:r>
        <w:rPr>
          <w:rFonts w:eastAsia="Times New Roman"/>
          <w:color w:val="000000"/>
          <w:szCs w:val="24"/>
        </w:rPr>
        <w:t xml:space="preserve">, ο οποίος δεν έρχεται να απαντήσει για έναν </w:t>
      </w:r>
      <w:r>
        <w:rPr>
          <w:rFonts w:eastAsia="Times New Roman"/>
          <w:color w:val="000000"/>
          <w:szCs w:val="24"/>
        </w:rPr>
        <w:t>α</w:t>
      </w:r>
      <w:r>
        <w:rPr>
          <w:rFonts w:eastAsia="Times New Roman"/>
          <w:color w:val="000000"/>
          <w:szCs w:val="24"/>
        </w:rPr>
        <w:t xml:space="preserve">ξιωματικό του Ελληνικού Στρατού ο Γεώργιος Παναγούλης </w:t>
      </w:r>
      <w:r>
        <w:rPr>
          <w:rFonts w:eastAsia="Times New Roman"/>
          <w:color w:val="000000"/>
          <w:szCs w:val="24"/>
        </w:rPr>
        <w:t xml:space="preserve">υπήρξε ο πρώτος αξιωματικός </w:t>
      </w:r>
      <w:r>
        <w:rPr>
          <w:rFonts w:eastAsia="Times New Roman"/>
          <w:color w:val="000000"/>
          <w:szCs w:val="24"/>
        </w:rPr>
        <w:t xml:space="preserve">που σηκώθηκε και έφυγε, για να μην υπηρετήσει τη χούντα. </w:t>
      </w:r>
    </w:p>
    <w:p w14:paraId="137E5FC4" w14:textId="77777777" w:rsidR="00224E34" w:rsidRDefault="00134FEE">
      <w:pPr>
        <w:spacing w:after="0" w:line="600" w:lineRule="auto"/>
        <w:ind w:firstLine="720"/>
        <w:jc w:val="both"/>
        <w:rPr>
          <w:rFonts w:eastAsia="Times New Roman"/>
          <w:color w:val="000000"/>
          <w:szCs w:val="24"/>
        </w:rPr>
      </w:pPr>
      <w:r>
        <w:rPr>
          <w:rFonts w:eastAsia="Times New Roman"/>
          <w:color w:val="000000"/>
          <w:szCs w:val="24"/>
        </w:rPr>
        <w:t xml:space="preserve">Και ο κ. </w:t>
      </w:r>
      <w:proofErr w:type="spellStart"/>
      <w:r>
        <w:rPr>
          <w:rFonts w:eastAsia="Times New Roman"/>
          <w:color w:val="000000"/>
          <w:szCs w:val="24"/>
        </w:rPr>
        <w:t>Τόσκας</w:t>
      </w:r>
      <w:proofErr w:type="spellEnd"/>
      <w:r>
        <w:rPr>
          <w:rFonts w:eastAsia="Times New Roman"/>
          <w:color w:val="000000"/>
          <w:szCs w:val="24"/>
        </w:rPr>
        <w:t xml:space="preserve"> δεν έρχεται ν</w:t>
      </w:r>
      <w:r>
        <w:rPr>
          <w:rFonts w:eastAsia="Times New Roman"/>
          <w:color w:val="000000"/>
          <w:szCs w:val="24"/>
        </w:rPr>
        <w:t xml:space="preserve">α απαντήσει. Καταλαβαίνω γιατί το κάνει αυτό. Ο κ. </w:t>
      </w:r>
      <w:proofErr w:type="spellStart"/>
      <w:r>
        <w:rPr>
          <w:rFonts w:eastAsia="Times New Roman"/>
          <w:color w:val="000000"/>
          <w:szCs w:val="24"/>
        </w:rPr>
        <w:t>Τόσκας</w:t>
      </w:r>
      <w:proofErr w:type="spellEnd"/>
      <w:r>
        <w:rPr>
          <w:rFonts w:eastAsia="Times New Roman"/>
          <w:color w:val="000000"/>
          <w:szCs w:val="24"/>
        </w:rPr>
        <w:t xml:space="preserve"> είναι εχθρός αυτής της Αίθουσας, γιατί εκείνη την περίοδο υπηρέτησε με πίστη και αφοσίωση ως </w:t>
      </w:r>
      <w:r>
        <w:rPr>
          <w:rFonts w:eastAsia="Times New Roman"/>
          <w:color w:val="000000"/>
          <w:szCs w:val="24"/>
        </w:rPr>
        <w:t>ε</w:t>
      </w:r>
      <w:r>
        <w:rPr>
          <w:rFonts w:eastAsia="Times New Roman"/>
          <w:color w:val="000000"/>
          <w:szCs w:val="24"/>
        </w:rPr>
        <w:t xml:space="preserve">ύελπις τη χούντα. </w:t>
      </w:r>
    </w:p>
    <w:p w14:paraId="137E5FC5" w14:textId="77777777" w:rsidR="00224E34" w:rsidRDefault="00134FE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Επιτρέψτε μου, κύριε Παναγούλη.</w:t>
      </w:r>
    </w:p>
    <w:p w14:paraId="137E5FC6" w14:textId="77777777" w:rsidR="00224E34" w:rsidRDefault="00134FEE">
      <w:pPr>
        <w:spacing w:after="0" w:line="600" w:lineRule="auto"/>
        <w:ind w:firstLine="720"/>
        <w:jc w:val="both"/>
        <w:rPr>
          <w:rFonts w:eastAsia="Times New Roman"/>
          <w:color w:val="000000"/>
          <w:szCs w:val="24"/>
        </w:rPr>
      </w:pPr>
      <w:r>
        <w:rPr>
          <w:rFonts w:eastAsia="Times New Roman"/>
          <w:b/>
          <w:color w:val="000000"/>
          <w:szCs w:val="24"/>
        </w:rPr>
        <w:t>ΕΥΣΤΑΘΙΟΣ ΠΑΝΑΓΟΥΛΗΣ</w:t>
      </w:r>
      <w:r>
        <w:rPr>
          <w:rFonts w:eastAsia="Times New Roman"/>
          <w:b/>
          <w:color w:val="000000"/>
          <w:szCs w:val="24"/>
        </w:rPr>
        <w:t>:</w:t>
      </w:r>
      <w:r>
        <w:rPr>
          <w:rFonts w:eastAsia="Times New Roman"/>
          <w:color w:val="000000"/>
          <w:szCs w:val="24"/>
        </w:rPr>
        <w:t xml:space="preserve"> Ένα λεπτό, κύριε Πρόεδρε. Αφήστε με να ολοκληρώσω. Είναι θέμα δημοκρατίας πλέον! </w:t>
      </w:r>
    </w:p>
    <w:p w14:paraId="137E5FC7" w14:textId="77777777" w:rsidR="00224E34" w:rsidRDefault="00134FEE">
      <w:pPr>
        <w:spacing w:after="0" w:line="600" w:lineRule="auto"/>
        <w:ind w:firstLine="720"/>
        <w:jc w:val="both"/>
        <w:rPr>
          <w:rFonts w:eastAsia="Times New Roman"/>
          <w:color w:val="000000"/>
          <w:szCs w:val="24"/>
        </w:rPr>
      </w:pPr>
      <w:r>
        <w:rPr>
          <w:rFonts w:eastAsia="Times New Roman"/>
          <w:b/>
          <w:color w:val="000000"/>
          <w:szCs w:val="24"/>
        </w:rPr>
        <w:lastRenderedPageBreak/>
        <w:t xml:space="preserve">ΠΡΟΕΔΡΕΥΩΝ (Γεώργιος Βαρεμένος): </w:t>
      </w:r>
      <w:r>
        <w:rPr>
          <w:rFonts w:eastAsia="Times New Roman"/>
          <w:color w:val="000000"/>
          <w:szCs w:val="24"/>
        </w:rPr>
        <w:t xml:space="preserve">Επιτρέψτε μου να σας πω ότι τώρα δεν αναπτύσσουμε ερώτηση. </w:t>
      </w:r>
    </w:p>
    <w:p w14:paraId="137E5FC8" w14:textId="77777777" w:rsidR="00224E34" w:rsidRDefault="00134FEE">
      <w:pPr>
        <w:spacing w:after="0" w:line="600" w:lineRule="auto"/>
        <w:ind w:firstLine="720"/>
        <w:jc w:val="both"/>
        <w:rPr>
          <w:rFonts w:eastAsia="Times New Roman"/>
          <w:color w:val="000000"/>
          <w:szCs w:val="24"/>
        </w:rPr>
      </w:pPr>
      <w:r>
        <w:rPr>
          <w:rFonts w:eastAsia="Times New Roman"/>
          <w:b/>
          <w:color w:val="000000"/>
          <w:szCs w:val="24"/>
        </w:rPr>
        <w:t xml:space="preserve">ΕΥΣΤΑΘΙΟΣ ΠΑΝΑΓΟΥΛΗΣ: </w:t>
      </w:r>
      <w:r>
        <w:rPr>
          <w:rFonts w:eastAsia="Times New Roman"/>
          <w:color w:val="000000"/>
          <w:szCs w:val="24"/>
        </w:rPr>
        <w:t xml:space="preserve">Εάν με αφήνατε, θα είχα τελειώσει. </w:t>
      </w:r>
    </w:p>
    <w:p w14:paraId="137E5FC9" w14:textId="77777777" w:rsidR="00224E34" w:rsidRDefault="00134FEE">
      <w:pPr>
        <w:spacing w:after="0" w:line="600" w:lineRule="auto"/>
        <w:ind w:firstLine="720"/>
        <w:jc w:val="both"/>
        <w:rPr>
          <w:rFonts w:eastAsia="Times New Roman"/>
          <w:color w:val="000000"/>
          <w:szCs w:val="24"/>
        </w:rPr>
      </w:pPr>
      <w:r>
        <w:rPr>
          <w:rFonts w:eastAsia="Times New Roman"/>
          <w:color w:val="000000"/>
          <w:szCs w:val="24"/>
        </w:rPr>
        <w:t>Έρχεται, λοιπόν, σήμε</w:t>
      </w:r>
      <w:r>
        <w:rPr>
          <w:rFonts w:eastAsia="Times New Roman"/>
          <w:color w:val="000000"/>
          <w:szCs w:val="24"/>
        </w:rPr>
        <w:t xml:space="preserve">ρα ο κ. </w:t>
      </w:r>
      <w:proofErr w:type="spellStart"/>
      <w:r>
        <w:rPr>
          <w:rFonts w:eastAsia="Times New Roman"/>
          <w:color w:val="000000"/>
          <w:szCs w:val="24"/>
        </w:rPr>
        <w:t>Τόσκας</w:t>
      </w:r>
      <w:proofErr w:type="spellEnd"/>
      <w:r>
        <w:rPr>
          <w:rFonts w:eastAsia="Times New Roman"/>
          <w:color w:val="000000"/>
          <w:szCs w:val="24"/>
        </w:rPr>
        <w:t xml:space="preserve"> να αποκρύψει τις επαφές που είχε η ΜΟΣΑΝΤ με την ελληνική ΚΥΠ, ο τότε Πρωθυπουργός του Ισραήλ με τον Γεώργιο Παπαδόπουλο, για την εξαφάνιση και τις συνεννοήσεις που έκανε η χούντα για την παράδοση του αδερφού μου, ο οποίος αγνοείται. Γιατί δ</w:t>
      </w:r>
      <w:r>
        <w:rPr>
          <w:rFonts w:eastAsia="Times New Roman"/>
          <w:color w:val="000000"/>
          <w:szCs w:val="24"/>
        </w:rPr>
        <w:t xml:space="preserve">εν έρχεται ο κ. </w:t>
      </w:r>
      <w:proofErr w:type="spellStart"/>
      <w:r>
        <w:rPr>
          <w:rFonts w:eastAsia="Times New Roman"/>
          <w:color w:val="000000"/>
          <w:szCs w:val="24"/>
        </w:rPr>
        <w:t>Τόσκας</w:t>
      </w:r>
      <w:proofErr w:type="spellEnd"/>
      <w:r>
        <w:rPr>
          <w:rFonts w:eastAsia="Times New Roman"/>
          <w:color w:val="000000"/>
          <w:szCs w:val="24"/>
        </w:rPr>
        <w:t>;</w:t>
      </w:r>
    </w:p>
    <w:p w14:paraId="137E5FCA" w14:textId="77777777" w:rsidR="00224E34" w:rsidRDefault="00134FEE">
      <w:pPr>
        <w:spacing w:after="0" w:line="600" w:lineRule="auto"/>
        <w:ind w:firstLine="720"/>
        <w:jc w:val="both"/>
        <w:rPr>
          <w:rFonts w:eastAsia="Times New Roman"/>
          <w:color w:val="000000"/>
          <w:szCs w:val="24"/>
        </w:rPr>
      </w:pPr>
      <w:r>
        <w:rPr>
          <w:rFonts w:eastAsia="Times New Roman"/>
          <w:color w:val="000000"/>
          <w:szCs w:val="24"/>
        </w:rPr>
        <w:t xml:space="preserve">Θέλετε να σας δείξω τις οικογενειακές φωτογραφίες του κ. </w:t>
      </w:r>
      <w:proofErr w:type="spellStart"/>
      <w:r>
        <w:rPr>
          <w:rFonts w:eastAsia="Times New Roman"/>
          <w:color w:val="000000"/>
          <w:szCs w:val="24"/>
        </w:rPr>
        <w:t>Τόσκα</w:t>
      </w:r>
      <w:proofErr w:type="spellEnd"/>
      <w:r>
        <w:rPr>
          <w:rFonts w:eastAsia="Times New Roman"/>
          <w:color w:val="000000"/>
          <w:szCs w:val="24"/>
        </w:rPr>
        <w:t xml:space="preserve"> με τη χούντα;</w:t>
      </w:r>
    </w:p>
    <w:p w14:paraId="137E5FCB" w14:textId="77777777" w:rsidR="00224E34" w:rsidRDefault="00134FE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Παναγούλη, εγώ έχω μπροστά μου ένα πρακτικό παράδοσης - παραλαβής στοιχείων του φακέλου. Φαίνεται ότι έχουν παραδοθε</w:t>
      </w:r>
      <w:r>
        <w:rPr>
          <w:rFonts w:eastAsia="Times New Roman" w:cs="Times New Roman"/>
          <w:szCs w:val="24"/>
        </w:rPr>
        <w:t xml:space="preserve">ί τα στοιχεία. </w:t>
      </w:r>
    </w:p>
    <w:p w14:paraId="137E5FCC" w14:textId="77777777" w:rsidR="00224E34" w:rsidRDefault="00134FEE">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εν τη απουσία του Υπουργού δεν είναι σωστό να λέγονται αυτά. </w:t>
      </w:r>
    </w:p>
    <w:p w14:paraId="137E5FCD" w14:textId="77777777" w:rsidR="00224E34" w:rsidRDefault="00134FEE">
      <w:pPr>
        <w:spacing w:after="0"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Αφού ο κ. </w:t>
      </w:r>
      <w:proofErr w:type="spellStart"/>
      <w:r>
        <w:rPr>
          <w:rFonts w:eastAsia="Times New Roman" w:cs="Times New Roman"/>
          <w:szCs w:val="24"/>
        </w:rPr>
        <w:t>Τόσκας</w:t>
      </w:r>
      <w:proofErr w:type="spellEnd"/>
      <w:r>
        <w:rPr>
          <w:rFonts w:eastAsia="Times New Roman" w:cs="Times New Roman"/>
          <w:szCs w:val="24"/>
        </w:rPr>
        <w:t xml:space="preserve"> δεν έρχεται ποτέ! </w:t>
      </w:r>
    </w:p>
    <w:p w14:paraId="137E5FCE" w14:textId="77777777" w:rsidR="00224E34" w:rsidRDefault="00134FE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Σας έδωσα εκ πλεονασμού τον λόγο!</w:t>
      </w:r>
      <w:r w:rsidRPr="00343548">
        <w:rPr>
          <w:rFonts w:eastAsia="Times New Roman" w:cs="Times New Roman"/>
          <w:szCs w:val="24"/>
        </w:rPr>
        <w:t xml:space="preserve"> </w:t>
      </w:r>
      <w:r>
        <w:rPr>
          <w:rFonts w:eastAsia="Times New Roman"/>
          <w:color w:val="000000"/>
          <w:szCs w:val="24"/>
        </w:rPr>
        <w:t xml:space="preserve">Ξέρετε πόσο σέβομαι την ιστορία της οικογένειας Παναγούλη. Το γνωρίζετε πολύ καλά ότι τη σέβομαι εμπράκτως. </w:t>
      </w:r>
      <w:r>
        <w:rPr>
          <w:rFonts w:eastAsia="Times New Roman" w:cs="Times New Roman"/>
          <w:szCs w:val="24"/>
        </w:rPr>
        <w:t>Όμως, σας παρακαλώ πολύ. Σας έδωσα εκ πλεονασμού τον λόγο και μη δράττεστε της ευκαιρίας να διατυπώσετε κατηγορίες εν τη απουσία του Υπουργού, γιατί</w:t>
      </w:r>
      <w:r>
        <w:rPr>
          <w:rFonts w:eastAsia="Times New Roman" w:cs="Times New Roman"/>
          <w:szCs w:val="24"/>
        </w:rPr>
        <w:t xml:space="preserve"> δεν είναι σωστό αυτό να το κάνουμε. </w:t>
      </w:r>
    </w:p>
    <w:p w14:paraId="137E5FCF"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Μου δώσατε τον λόγο, κύριε Πρόεδρε, όπως οφείλατε. Δεν μου κάνατε καμμία χάρη. </w:t>
      </w:r>
    </w:p>
    <w:p w14:paraId="137E5FD0"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Όχι, μισό λεπτό. Εγώ δεν είπα ότι σας έκανα χάρη. </w:t>
      </w:r>
    </w:p>
    <w:p w14:paraId="137E5FD1"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Είναι η έκ</w:t>
      </w:r>
      <w:r>
        <w:rPr>
          <w:rFonts w:eastAsia="Times New Roman" w:cs="Times New Roman"/>
          <w:szCs w:val="24"/>
        </w:rPr>
        <w:t>τη φορά που δεν εμφανίζεται!</w:t>
      </w:r>
    </w:p>
    <w:p w14:paraId="137E5FD2"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να σας πω κάτι; </w:t>
      </w:r>
    </w:p>
    <w:p w14:paraId="137E5FD3"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Είναι η έκτη φορά που δεν εμφανίζεται!</w:t>
      </w:r>
    </w:p>
    <w:p w14:paraId="137E5FD4"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Τελεία! </w:t>
      </w:r>
    </w:p>
    <w:p w14:paraId="137E5FD5"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ΕΥΣΤΑΘΙΟΣ ΠΑΝΑΓΟΥΛΗΣ: </w:t>
      </w:r>
      <w:r>
        <w:rPr>
          <w:rFonts w:eastAsia="Times New Roman" w:cs="Times New Roman"/>
          <w:szCs w:val="24"/>
        </w:rPr>
        <w:t xml:space="preserve">Γιατί δεν εμφανίζεται ο κ. </w:t>
      </w:r>
      <w:proofErr w:type="spellStart"/>
      <w:r>
        <w:rPr>
          <w:rFonts w:eastAsia="Times New Roman" w:cs="Times New Roman"/>
          <w:szCs w:val="24"/>
        </w:rPr>
        <w:t>Τόσκας</w:t>
      </w:r>
      <w:proofErr w:type="spellEnd"/>
      <w:r>
        <w:rPr>
          <w:rFonts w:eastAsia="Times New Roman" w:cs="Times New Roman"/>
          <w:szCs w:val="24"/>
        </w:rPr>
        <w:t xml:space="preserve">; </w:t>
      </w:r>
    </w:p>
    <w:p w14:paraId="137E5FD6" w14:textId="77777777" w:rsidR="00224E34" w:rsidRDefault="00134FEE">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Ευχαριστώ.</w:t>
      </w:r>
    </w:p>
    <w:p w14:paraId="137E5FD7"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συζητηθεί τώρα η δεύτερη με αριθμό 1485/12-9-2017 επίκαιρη ερώτηση δεύτερου κύκλου 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w:t>
      </w:r>
      <w:r>
        <w:rPr>
          <w:rFonts w:eastAsia="Times New Roman" w:cs="Times New Roman"/>
          <w:bCs/>
          <w:szCs w:val="24"/>
        </w:rPr>
        <w:t>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τις εξελίξεις στο πρακτορείο διανομής Τύπου «</w:t>
      </w:r>
      <w:r>
        <w:rPr>
          <w:rFonts w:eastAsia="Times New Roman" w:cs="Times New Roman"/>
          <w:szCs w:val="24"/>
        </w:rPr>
        <w:t>Ευρώπη</w:t>
      </w:r>
      <w:r>
        <w:rPr>
          <w:rFonts w:eastAsia="Times New Roman" w:cs="Times New Roman"/>
          <w:szCs w:val="24"/>
        </w:rPr>
        <w:t>».</w:t>
      </w:r>
    </w:p>
    <w:p w14:paraId="137E5FD8"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έχετε τον λόγο για δυο λεπτά. </w:t>
      </w:r>
    </w:p>
    <w:p w14:paraId="137E5FD9"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14:paraId="137E5FDA"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Κυρία Υπουργέ, βρίσκεται σε εξέλιξη το τ</w:t>
      </w:r>
      <w:r>
        <w:rPr>
          <w:rFonts w:eastAsia="Times New Roman" w:cs="Times New Roman"/>
          <w:szCs w:val="24"/>
        </w:rPr>
        <w:t>ελευταίο χρονικό διάστημα μια εκτεταμένη αναδιανομή στον χώρο του Τύπου -έντυπου και ηλεκτρονικού- η οποία συνδέεται, βεβαίως και με τις εξελίξεις σε πολιτικό επίπεδο, αλλά και με τις οικονομικές ανακατατάξεις ανάμεσα σε επιχειρηματικούς ομίλους. Έτσι, έχο</w:t>
      </w:r>
      <w:r>
        <w:rPr>
          <w:rFonts w:eastAsia="Times New Roman" w:cs="Times New Roman"/>
          <w:szCs w:val="24"/>
        </w:rPr>
        <w:t xml:space="preserve">υμε νέα </w:t>
      </w:r>
      <w:r>
        <w:rPr>
          <w:rFonts w:eastAsia="Times New Roman" w:cs="Times New Roman"/>
          <w:szCs w:val="24"/>
        </w:rPr>
        <w:lastRenderedPageBreak/>
        <w:t xml:space="preserve">επιχειρηματικά τζάκια, τα οποία επενδύουν στον χώρο του Τύπου. </w:t>
      </w:r>
    </w:p>
    <w:p w14:paraId="137E5FDB"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Βεβαίως, αυτές οι επενδύσεις δεν γίνονται με σκοπό την πληροφόρηση –κάθε άλλο- γίνονται με σκοπό, αφ’ ενός μεν να στηρίξουν παράλληλες επιχειρηματικές δραστηριότητες που έχουν αυτά τα </w:t>
      </w:r>
      <w:r>
        <w:rPr>
          <w:rFonts w:eastAsia="Times New Roman" w:cs="Times New Roman"/>
          <w:szCs w:val="24"/>
        </w:rPr>
        <w:t xml:space="preserve">τζάκια, να στηρίξουν συνολικά το σύστημα, χειραγωγώντας τη λαϊκή δυσαρέσκεια αφ’ ετέρου </w:t>
      </w:r>
      <w:r>
        <w:rPr>
          <w:rFonts w:eastAsia="Times New Roman" w:cs="Times New Roman"/>
          <w:szCs w:val="24"/>
        </w:rPr>
        <w:t xml:space="preserve">δε </w:t>
      </w:r>
      <w:r>
        <w:rPr>
          <w:rFonts w:eastAsia="Times New Roman" w:cs="Times New Roman"/>
          <w:szCs w:val="24"/>
        </w:rPr>
        <w:t xml:space="preserve">και να στηρίξουν με διάφορους τρόπους τα αστικά πολιτικά κόμματα και το πολιτικό τους προσωπικό είτε είναι σε θέση κυβέρνησης είτε σε θέση αντιπολίτευσης. </w:t>
      </w:r>
    </w:p>
    <w:p w14:paraId="137E5FDC"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Μπορεί, β</w:t>
      </w:r>
      <w:r>
        <w:rPr>
          <w:rFonts w:eastAsia="Times New Roman" w:cs="Times New Roman"/>
          <w:szCs w:val="24"/>
        </w:rPr>
        <w:t xml:space="preserve">εβαίως, αυτά τα νέα τζάκια με τα παλιά να σκοτώνονται για το ποιο θα κυριαρχήσει, αλλά το θέμα αυτού του ανταγωνισμού αφορά μόνο μια ομάδα, είναι μόνο η ομάδα των εργαζόμενων σε αυτόν τον χώρο. </w:t>
      </w:r>
    </w:p>
    <w:p w14:paraId="137E5FDD"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Έτσι, λοιπόν, έχουμε εκτεταμένες ανατροπές με απολύσεις, με α</w:t>
      </w:r>
      <w:r>
        <w:rPr>
          <w:rFonts w:eastAsia="Times New Roman" w:cs="Times New Roman"/>
          <w:szCs w:val="24"/>
        </w:rPr>
        <w:t>πλήρωτους και απολυμένους εργαζόμενους, με καθυστερήσεις στην καταβολή των δεδουλευμένων, με ανατροπές σε εργασιακές σχέσεις, με προσλήψεις χωρίς δικαιώματα και πολύ φθηνούς εργαζόμενους. Και αυτό, βεβαίως, δεν σχετίζεται μόνο με τους δημοσιογράφους και το</w:t>
      </w:r>
      <w:r>
        <w:rPr>
          <w:rFonts w:eastAsia="Times New Roman" w:cs="Times New Roman"/>
          <w:szCs w:val="24"/>
        </w:rPr>
        <w:t xml:space="preserve">υς τεχνικούς, σχετίζεται και με </w:t>
      </w:r>
      <w:r>
        <w:rPr>
          <w:rFonts w:eastAsia="Times New Roman" w:cs="Times New Roman"/>
          <w:szCs w:val="24"/>
        </w:rPr>
        <w:lastRenderedPageBreak/>
        <w:t xml:space="preserve">τους εργαζόμενους στα τυπογραφεία και στα πρακτορεία διανομής Τύπου. </w:t>
      </w:r>
    </w:p>
    <w:p w14:paraId="137E5FDE"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Δυο είναι επί της ουσίας τα πρακτορεία διανομής του Τύπου, το «Ευρώπη» και το «Άργος». Οι μέτοχοι σε αυτά τα πρακτορεία ήταν οι ίδιοι οι εκδότες. </w:t>
      </w:r>
    </w:p>
    <w:p w14:paraId="137E5FDF"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Στις αρ</w:t>
      </w:r>
      <w:r>
        <w:rPr>
          <w:rFonts w:eastAsia="Times New Roman" w:cs="Times New Roman"/>
          <w:szCs w:val="24"/>
        </w:rPr>
        <w:t>χές Αυγούστου ξαφνικά οι εκδότες-μέτοχοι του πρακτορείου «Ευρώπη» έφυγαν και μετακινήθηκαν μαζικά στο πρακτορείο «Άργος», με αποτέλεσμα το πρακτορείο «Ευρώπη» να μην έχει αντικείμενο εργασίας. Οι εργαζόμενοι παραμένουν απλήρωτοι. Τους χρωστούν το μεγαλύτερ</w:t>
      </w:r>
      <w:r>
        <w:rPr>
          <w:rFonts w:eastAsia="Times New Roman" w:cs="Times New Roman"/>
          <w:szCs w:val="24"/>
        </w:rPr>
        <w:t xml:space="preserve">ο μέρος του μισθού </w:t>
      </w:r>
      <w:r>
        <w:rPr>
          <w:rFonts w:eastAsia="Times New Roman" w:cs="Times New Roman"/>
          <w:szCs w:val="24"/>
        </w:rPr>
        <w:t xml:space="preserve">του </w:t>
      </w:r>
      <w:r>
        <w:rPr>
          <w:rFonts w:eastAsia="Times New Roman" w:cs="Times New Roman"/>
          <w:szCs w:val="24"/>
        </w:rPr>
        <w:t xml:space="preserve">Ιουλίου, </w:t>
      </w:r>
      <w:r>
        <w:rPr>
          <w:rFonts w:eastAsia="Times New Roman" w:cs="Times New Roman"/>
          <w:szCs w:val="24"/>
        </w:rPr>
        <w:t xml:space="preserve">του </w:t>
      </w:r>
      <w:r>
        <w:rPr>
          <w:rFonts w:eastAsia="Times New Roman" w:cs="Times New Roman"/>
          <w:szCs w:val="24"/>
        </w:rPr>
        <w:t xml:space="preserve">Αυγούστου, το επίδομα αδείας, και </w:t>
      </w:r>
      <w:r>
        <w:rPr>
          <w:rFonts w:eastAsia="Times New Roman" w:cs="Times New Roman"/>
          <w:szCs w:val="24"/>
        </w:rPr>
        <w:t>τ</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μισθό του Σεπτεμβρίου που τρέχει τώρα. </w:t>
      </w:r>
    </w:p>
    <w:p w14:paraId="137E5FE0"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βεβαίως, όλη η δραστηριότητα της διανομής του Τύπου μεταφέρθηκε στο πρακτορείο «Άργος». Δεν μειώθηκε η δραστηριότητα, αλλά το πρακτορείο «</w:t>
      </w:r>
      <w:r>
        <w:rPr>
          <w:rFonts w:eastAsia="Times New Roman" w:cs="Times New Roman"/>
          <w:szCs w:val="24"/>
        </w:rPr>
        <w:t>Άργος» αξιοποίησε και εργαζόμενους από την Ευρώπη, αλλά και ενοικιαζόμενους εργαζόμενους. Και μάλιστα, οι προϊστάμενοι στην Ευρώπη καλούσαν τους εργαζόμενους να φύγουν, χωρίς αποζημίωση και να πάνε σε εργολάβους, για να πιάσουν δουλειά στο «Άργος».</w:t>
      </w:r>
    </w:p>
    <w:p w14:paraId="137E5FE1"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Σε όλη </w:t>
      </w:r>
      <w:r>
        <w:rPr>
          <w:rFonts w:eastAsia="Times New Roman" w:cs="Times New Roman"/>
          <w:szCs w:val="24"/>
        </w:rPr>
        <w:t xml:space="preserve">αυτή τη διαδικασία έχουμε εξέλιξη. Η εταιρεία «Ευρώπη» ζήτησε να ενταχθεί στην πτωχευτική διαδικασία, με αποτέλεσμα να είναι αβέβαιο το μέλλον των εργαζομένων. </w:t>
      </w:r>
    </w:p>
    <w:p w14:paraId="137E5FE2"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αυτό το οποίο λέμε είναι ότι οι εκδότες τα έχουν συμφωνήσει ακριβώς μέσα από μια τέτοια δ</w:t>
      </w:r>
      <w:r>
        <w:rPr>
          <w:rFonts w:eastAsia="Times New Roman" w:cs="Times New Roman"/>
          <w:szCs w:val="24"/>
        </w:rPr>
        <w:t xml:space="preserve">ιαδικασία να «τσακίσουν» τα δικαιώματα σήμερα στο πρακτορείο «Ευρώπη» και αύριο στο «Άργος», στήνοντας νέα μαγαζιά ενδεχόμενα, αφού χρεοκόπησαν τα παλιά, για να έχουν πολύ φθηνούς εργαζόμενους. </w:t>
      </w:r>
    </w:p>
    <w:p w14:paraId="137E5FE3"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το ερώτημα που θέτουμε στην Κυβέρνηση είναι τι μέτρα θα </w:t>
      </w:r>
      <w:r>
        <w:rPr>
          <w:rFonts w:eastAsia="Times New Roman" w:cs="Times New Roman"/>
          <w:szCs w:val="24"/>
        </w:rPr>
        <w:t>πάρει για να εξασφαλιστούν τα δικαιώματα των εργαζόμενων στο πρακτορείο «Άργος», η πλήρης καταβολή των δεδουλευμένων τους, η διασφάλιση όλων των θέσεων εργασίας με πλήρη εργασιακά και ασφαλιστικά δικαιώματα, χωρίς βλαπτική μεταβολή της εργασιακής τους κατά</w:t>
      </w:r>
      <w:r>
        <w:rPr>
          <w:rFonts w:eastAsia="Times New Roman" w:cs="Times New Roman"/>
          <w:szCs w:val="24"/>
        </w:rPr>
        <w:t xml:space="preserve">στασης. </w:t>
      </w:r>
    </w:p>
    <w:p w14:paraId="137E5FE4"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από τη στιγμή που το σύνολο του αντικειμένου της διανομής του Τύπου έχει μεταφερθεί στο «Άργος» και οι εργαζόμενοι στο «Άργος» δεν φθάνουν για να καλύψουν τις ανάγκες –το είδαμε με τα ίδια μας τα μάτια, γιατί είδαμε πάρα πολλούς ενοικιαζόμενου</w:t>
      </w:r>
      <w:r>
        <w:rPr>
          <w:rFonts w:eastAsia="Times New Roman" w:cs="Times New Roman"/>
          <w:szCs w:val="24"/>
        </w:rPr>
        <w:t xml:space="preserve">ς και εργολαβικούς κατά το διάστημα της περιοδείας- </w:t>
      </w:r>
      <w:r>
        <w:rPr>
          <w:rFonts w:eastAsia="Times New Roman" w:cs="Times New Roman"/>
          <w:szCs w:val="24"/>
        </w:rPr>
        <w:lastRenderedPageBreak/>
        <w:t xml:space="preserve">πρέπει να μεταφερθούν οι ίδιοι οι εργαζόμενοι του «Ευρώπη» στο πρακτορείο «Άργος». </w:t>
      </w:r>
    </w:p>
    <w:p w14:paraId="137E5FE5"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κυρία Υπουργέ, έχετε τον λόγο. </w:t>
      </w:r>
    </w:p>
    <w:p w14:paraId="137E5FE6" w14:textId="77777777" w:rsidR="00224E34" w:rsidRDefault="00134F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ΕΦΗ ΑΧΤΣΙΟΓΛΟΥ (Υπουργός Εργασίας, Κοινωνικής Α</w:t>
      </w:r>
      <w:r>
        <w:rPr>
          <w:rFonts w:eastAsia="Times New Roman" w:cs="Times New Roman"/>
          <w:b/>
          <w:szCs w:val="24"/>
        </w:rPr>
        <w:t xml:space="preserve">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θέτετε ένα πολύ σοβαρό ζήτημα που αφορά συνολικά τη ζωή εκατοντάδων εργαζομένων στον χώρο του Τύπου, ιδίως στον κλάδο της διανομής του έντυπου Τύπου. </w:t>
      </w:r>
    </w:p>
    <w:p w14:paraId="137E5FE7"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 xml:space="preserve">Το Υπουργείο Εργασίας από την πρώτη στιγμή </w:t>
      </w:r>
      <w:r>
        <w:rPr>
          <w:rFonts w:eastAsia="Times New Roman" w:cs="Times New Roman"/>
          <w:szCs w:val="24"/>
        </w:rPr>
        <w:t>ασχολήθηκε με το ζήτημα των εργαζομένων στην εταιρεία «Ευρώπη». Όπως γνωρίζετε, ήδη από τα τέλη του Αυγούστου έγινε μία πρώτη τριμερής στο Υπουργείο Εργασίας, παρουσία του γενικού γραμματέα. Εκεί όντως οι εργαζόμενοι υποστήριξαν ότι υπάρχει μεταφορά του κύ</w:t>
      </w:r>
      <w:r>
        <w:rPr>
          <w:rFonts w:eastAsia="Times New Roman" w:cs="Times New Roman"/>
          <w:szCs w:val="24"/>
        </w:rPr>
        <w:t>κλου εργασιών της «Ευρώπης» -της μίας, δηλαδή, από τις δύο εταιρείες διανομής έντυπου Τύπου- στο «Άργος», ότι τους οφείλονται δεδουλευμένα δύο μηνών και ότι ανη</w:t>
      </w:r>
      <w:r>
        <w:rPr>
          <w:rFonts w:eastAsia="Times New Roman" w:cs="Times New Roman"/>
          <w:szCs w:val="24"/>
        </w:rPr>
        <w:lastRenderedPageBreak/>
        <w:t>συχούν για τη διασφάλιση των θέσεων εργασίας τους στη νέα επιχείρηση, στην πραγματικότητα στην ε</w:t>
      </w:r>
      <w:r>
        <w:rPr>
          <w:rFonts w:eastAsia="Times New Roman" w:cs="Times New Roman"/>
          <w:szCs w:val="24"/>
        </w:rPr>
        <w:t>πιχείρηση που παράλληλα δραστηριοποιείται στον χώρο της διανομής Τύπου.</w:t>
      </w:r>
    </w:p>
    <w:p w14:paraId="137E5FE8"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Το Υπουργείο Εργασίας ζήτησε μέσα σε πέντε ημέρες να υποβάλει η εταιρεία πλάνο αποπληρωμής των οφειλών και τους κάλεσε να προβούν στις απαραίτητες ενέργειες της διαβούλευσης και της εν</w:t>
      </w:r>
      <w:r>
        <w:rPr>
          <w:rFonts w:eastAsia="Times New Roman" w:cs="Times New Roman"/>
          <w:szCs w:val="24"/>
        </w:rPr>
        <w:t>ημέρωσης που προβλέπει το προεδρικό διάταγμα σε αυτές τις περιπτώσεις.</w:t>
      </w:r>
    </w:p>
    <w:p w14:paraId="137E5FE9"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 xml:space="preserve">Η εταιρεία «Ευρώπη» δεν ανταποκρίθηκε στην απαίτηση αυτή του Υπουργείου, οπότε </w:t>
      </w:r>
      <w:proofErr w:type="spellStart"/>
      <w:r>
        <w:rPr>
          <w:rFonts w:eastAsia="Times New Roman" w:cs="Times New Roman"/>
          <w:szCs w:val="24"/>
        </w:rPr>
        <w:t>συνεκλήθη</w:t>
      </w:r>
      <w:proofErr w:type="spellEnd"/>
      <w:r>
        <w:rPr>
          <w:rFonts w:eastAsia="Times New Roman" w:cs="Times New Roman"/>
          <w:szCs w:val="24"/>
        </w:rPr>
        <w:t xml:space="preserve"> μία τριμερής στις αρχές του Σεπτέμβρη στο Υπουργείο Εργασίας, όπου παραβρέθηκε και η εταιρεία «Ά</w:t>
      </w:r>
      <w:r>
        <w:rPr>
          <w:rFonts w:eastAsia="Times New Roman" w:cs="Times New Roman"/>
          <w:szCs w:val="24"/>
        </w:rPr>
        <w:t xml:space="preserve">ργος», οι εκπρόσωποί της. Εκεί τόσο οι εργαζόμενοι όσο και οι εκπρόσωποι της εταιρείας «Ευρώπη» είπαν ότι ο κύκλος των εργασιών της «Ευρώπης» έχει μεταφερθεί πλέον πλήρως στην εταιρεία «Άργος». Η εταιρεία «Άργος» φυσικά το αρνήθηκε αυτό, γιατί κάτι τέτοιο </w:t>
      </w:r>
      <w:r>
        <w:rPr>
          <w:rFonts w:eastAsia="Times New Roman" w:cs="Times New Roman"/>
          <w:szCs w:val="24"/>
        </w:rPr>
        <w:t xml:space="preserve">θα συνεπαγόταν ομολογία της επιχείρησης ότι εδώ έχουμε μεταβίβαση και άρα θα έπρεπε να διατηρήσει όλες τις θέσεις εργασίας με τα ίδια δικαιώματα και με τους ίδιους μισθούς. </w:t>
      </w:r>
    </w:p>
    <w:p w14:paraId="137E5FEA"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lastRenderedPageBreak/>
        <w:t>Το Υπουργείο Εργασίας υποστήριξε ότι πρέπει –και δεσμευόμαστε να προχωρήσουμε σε α</w:t>
      </w:r>
      <w:r>
        <w:rPr>
          <w:rFonts w:eastAsia="Times New Roman" w:cs="Times New Roman"/>
          <w:szCs w:val="24"/>
        </w:rPr>
        <w:t>υτό τις αμέσως επόμενες ημέρες- σε συνεργασία με το Υπουργείο Δικαιοσύνης να δούμε κατά πόσον έχουν χωρ</w:t>
      </w:r>
      <w:r>
        <w:rPr>
          <w:rFonts w:eastAsia="Times New Roman" w:cs="Times New Roman"/>
          <w:szCs w:val="24"/>
        </w:rPr>
        <w:t>ί</w:t>
      </w:r>
      <w:r>
        <w:rPr>
          <w:rFonts w:eastAsia="Times New Roman" w:cs="Times New Roman"/>
          <w:szCs w:val="24"/>
        </w:rPr>
        <w:t>σει δόλιες ενέργειες των μετόχων και των εκδοτών για τη διαδικασία αυτή της «πτώχευσης» ή αν υπάρχει σαφής περίπτωση μεταβίβασης της επιχείρησης.</w:t>
      </w:r>
    </w:p>
    <w:p w14:paraId="137E5FEB"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ενημερώσω, επίσης, ότι και τα συναρμόδια Υπουργεία έχουν υποβάλει ερώτημα – παρέμβαση στην Επιτροπή Ανταγωνισμού, διότι φαίνεται ότι δημιουργούνται συνθήκες καθαρού μονοπωλίου στην αγορά, με συνέπειες που είναι δραματικές για τους ίδιους τους εργαζόμενους.</w:t>
      </w:r>
      <w:r>
        <w:rPr>
          <w:rFonts w:eastAsia="Times New Roman" w:cs="Times New Roman"/>
          <w:szCs w:val="24"/>
        </w:rPr>
        <w:t xml:space="preserve"> Άρα από την πλευρά της παρέμβασης του ίδιου του Υπουργείου είμαστε σε μία διαρκή παρακολούθηση της υπόθεσης για να πράξουμε ό,τι προβλέπεται από την εργατική νομοθεσία. </w:t>
      </w:r>
    </w:p>
    <w:p w14:paraId="137E5FEC"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Παράλληλα, και το Σώμα Επιθεώρησης Εργασίας έχει ενεργήσει εντατικά στην υπόθεση αυτή</w:t>
      </w:r>
      <w:r>
        <w:rPr>
          <w:rFonts w:eastAsia="Times New Roman" w:cs="Times New Roman"/>
          <w:szCs w:val="24"/>
        </w:rPr>
        <w:t>. Έχουν πραγματοποιηθεί έλεγχοι στην Αθήνα στο τυπογραφείο «Ίριδα», όπου βρέθηκαν εργαζόμενοι της εταιρείας που υποστήριξαν ότι ήταν εργαζόμενοι στην «Ευρώπη». Η «Ευρώπη» φυσικά το αρνούνταν, δεν υπήρ</w:t>
      </w:r>
      <w:r>
        <w:rPr>
          <w:rFonts w:eastAsia="Times New Roman" w:cs="Times New Roman"/>
          <w:szCs w:val="24"/>
        </w:rPr>
        <w:lastRenderedPageBreak/>
        <w:t>χαν οι αναγγελίες για τις υπερωρίες τους, βρέθηκε αδήλωτ</w:t>
      </w:r>
      <w:r>
        <w:rPr>
          <w:rFonts w:eastAsia="Times New Roman" w:cs="Times New Roman"/>
          <w:szCs w:val="24"/>
        </w:rPr>
        <w:t>ος εργαζόμενος, επιβλήθηκε το σχετικό πρόστιμο των 10.500 ευρώ. Τα ίδια συμβαίνουν και στη Θεσσαλονίκη. Έχουν προγραμματιστεί εργατικές διαφορές στις επόμενες μέρες του Σεπτεμβρίου και στις αρχές Οκτώβρη. Τα ίδια και στην Κρήτη, όπου έχει γίνει έλεγχος και</w:t>
      </w:r>
      <w:r>
        <w:rPr>
          <w:rFonts w:eastAsia="Times New Roman" w:cs="Times New Roman"/>
          <w:szCs w:val="24"/>
        </w:rPr>
        <w:t xml:space="preserve"> βρέθηκαν εργαζόμενοι, οι οποίοι υποστήριξαν ότι έχει χωρ</w:t>
      </w:r>
      <w:r>
        <w:rPr>
          <w:rFonts w:eastAsia="Times New Roman" w:cs="Times New Roman"/>
          <w:szCs w:val="24"/>
        </w:rPr>
        <w:t>ί</w:t>
      </w:r>
      <w:r>
        <w:rPr>
          <w:rFonts w:eastAsia="Times New Roman" w:cs="Times New Roman"/>
          <w:szCs w:val="24"/>
        </w:rPr>
        <w:t>σει άτυπος δανεισμός από την «Ευρώπη» προς το «Άργος». Η εταιρεία φυσικά τα αρνείται αυτά. Ωστόσο όλες οι καταγγελίες ερευνώνται από το Σώμα Επιθεώρησης Εργασίας και έχουν επιβληθεί οι σχετικές διοι</w:t>
      </w:r>
      <w:r>
        <w:rPr>
          <w:rFonts w:eastAsia="Times New Roman" w:cs="Times New Roman"/>
          <w:szCs w:val="24"/>
        </w:rPr>
        <w:t xml:space="preserve">κητικές κυρώσεις. </w:t>
      </w:r>
    </w:p>
    <w:p w14:paraId="137E5FED"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Επομένως, νομίζω πως το Υπουργείο δείχνει εν προκειμένω ότι έχει μια πλήρη επαφή με τους εργαζομένους και το τι συμβαίνει στην περίπτωση αυτή. Το κρίσιμο εδώ είναι να μπορέσει να διαπιστωθεί αυτό που ομολογούν οι ίδιοι οι εργαζόμενοι, ότ</w:t>
      </w:r>
      <w:r>
        <w:rPr>
          <w:rFonts w:eastAsia="Times New Roman" w:cs="Times New Roman"/>
          <w:szCs w:val="24"/>
        </w:rPr>
        <w:t>ι έχουμε μια καθαρή περίπτωση μεταβίβασης της επιχείρησης, ώστε να διασφαλιστούν οι θέσεις εργασίας των εργαζομένων στην επιχείρηση «Άργος», αλλά και τα δικαιώματά τους, όπως είχαν κτιστεί από την προηγούμενη επιχείρηση.</w:t>
      </w:r>
    </w:p>
    <w:p w14:paraId="137E5FEE" w14:textId="77777777" w:rsidR="00224E34" w:rsidRDefault="00134F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w:t>
      </w:r>
      <w:r>
        <w:rPr>
          <w:rFonts w:eastAsia="Times New Roman" w:cs="Times New Roman"/>
          <w:szCs w:val="24"/>
        </w:rPr>
        <w:t xml:space="preserve">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14:paraId="137E5FEF" w14:textId="77777777" w:rsidR="00224E34" w:rsidRDefault="00134FEE">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Το ότι έχουμε καραμπινάτη μεταβίβαση, αυτό δεν χρειάζεται να το ψάξετε πολύ, κυρία Υπουργέ, από τη στιγμή που το σύνολο των δραστηριοτήτων της «Ευρώπης» μεταφέρθηκε στο «Άργος». Δεν υπάρχει άλ</w:t>
      </w:r>
      <w:r>
        <w:rPr>
          <w:rFonts w:eastAsia="Times New Roman" w:cs="Times New Roman"/>
          <w:szCs w:val="24"/>
        </w:rPr>
        <w:t xml:space="preserve">λο πρακτορείο. Δύο ήταν. Άρα όσοι έφυγαν από το «Ευρώπη» πήγαν στο «Άργος» κατευθείαν. Από τη στιγμή που μέτοχοι στο «Ευρώπη», όπως και στο «Άργος» είναι οι ίδιοι οι εκδότες, είναι σαν εγώ που είμαι μέτοχος μιας επιχείρησης και εκδότης ταυτόχρονα να φεύγω </w:t>
      </w:r>
      <w:r>
        <w:rPr>
          <w:rFonts w:eastAsia="Times New Roman" w:cs="Times New Roman"/>
          <w:szCs w:val="24"/>
        </w:rPr>
        <w:t>από την επιχείρησή μου και να πηγαίνω στον ανταγωνιστή μου. Αυτό έγινε. Και μάλιστα στη δεύτερη συνάντηση που έγινε στο Υπουργείο, όπου συμμετείχε και εκπρόσωπος της «Άργους», παραδέχθηκε ότι μεγάλος εκδοτικός οίκος, που είχε πάει στην «Ευρώπη» και μετά απ</w:t>
      </w:r>
      <w:r>
        <w:rPr>
          <w:rFonts w:eastAsia="Times New Roman" w:cs="Times New Roman"/>
          <w:szCs w:val="24"/>
        </w:rPr>
        <w:t>ό δύο μήνες έφυγε και πήγε στο «Άργος» μέχρι τις αρχές Σεπτέμβρη δεν είχε υπογράψει σύμβαση.</w:t>
      </w:r>
    </w:p>
    <w:p w14:paraId="137E5FF0"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 xml:space="preserve">Το «Άργος» εξυπηρετούσε τις εκδόσεις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χωρίς να έχει υπογράψει σύμβαση. Πού γίνεται αυτό το πράγμα, εάν δεν είναι τέτοιου είδους πράξεις; Ένας και μοναδ</w:t>
      </w:r>
      <w:r>
        <w:rPr>
          <w:rFonts w:eastAsia="Times New Roman" w:cs="Times New Roman"/>
          <w:szCs w:val="24"/>
        </w:rPr>
        <w:t xml:space="preserve">ικός ήταν ο στόχος. Βρήκαν την ευκαιρία μέσα απ’ αυτήν τη διαδικασία να τσακίσουν τα δικαιώματα των εργαζομένων. </w:t>
      </w:r>
    </w:p>
    <w:p w14:paraId="137E5FF1"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lastRenderedPageBreak/>
        <w:t>Μπορείτε να μας δώσετε, για παράδειγμα, τα στοιχεία από τις αρχές Αυγούστου, για το πόσοι ενοικιαζόμενοι και εργολαβικοί εργαζόμενοι απασχολού</w:t>
      </w:r>
      <w:r>
        <w:rPr>
          <w:rFonts w:eastAsia="Times New Roman" w:cs="Times New Roman"/>
          <w:szCs w:val="24"/>
        </w:rPr>
        <w:t xml:space="preserve">νται </w:t>
      </w:r>
      <w:r>
        <w:rPr>
          <w:rFonts w:eastAsia="Times New Roman" w:cs="Times New Roman"/>
          <w:szCs w:val="24"/>
        </w:rPr>
        <w:t xml:space="preserve">στο </w:t>
      </w:r>
      <w:r>
        <w:rPr>
          <w:rFonts w:eastAsia="Times New Roman" w:cs="Times New Roman"/>
          <w:szCs w:val="24"/>
        </w:rPr>
        <w:t xml:space="preserve">«Άργος»; Μάλιστα, πολλοί απ’ αυτούς είναι σε παιδική ηλικία, οι οποίοι απασχολούνται σε πολύ βαριές δουλειές, στη μεταφορά του Τύπου. </w:t>
      </w:r>
    </w:p>
    <w:p w14:paraId="137E5FF2"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Δεύτερο στοιχείο, κυρία Υπουργέ. Αναφερθήκατε και στην παρέμβαση που έκανε το Υπουργείο Ανάπτυξης στα ζητήματα τ</w:t>
      </w:r>
      <w:r>
        <w:rPr>
          <w:rFonts w:eastAsia="Times New Roman" w:cs="Times New Roman"/>
          <w:szCs w:val="24"/>
        </w:rPr>
        <w:t xml:space="preserve">ου ανταγωνισμού. Αυτό, όμως, δεν διασφαλίζει τις θέσεις των εργαζόμενων. Τι λέει αυτή η παρέμβαση; Ότι πρέπει να υπάρξει και δεύτερο ή και τρίτο, ενδεχομένως, πρακτορείο για να διανείμει τον Τύπο. Δεν αναφέρονται όμως στα εργασιακά δικαιώματα. </w:t>
      </w:r>
    </w:p>
    <w:p w14:paraId="137E5FF3"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Μπορεί να χ</w:t>
      </w:r>
      <w:r>
        <w:rPr>
          <w:rFonts w:eastAsia="Times New Roman" w:cs="Times New Roman"/>
          <w:szCs w:val="24"/>
        </w:rPr>
        <w:t>τίσουν νέα πρακτορεία. Χρεοκοπώντας τα παλιά, οι νέοι μέτοχοι που αγοράζουν τις εκδοτικές εταιρείες θα χτίσουν νέα πρακτορεία διανομής και θα πάρουν εργαζόμενους χωρίς προϋπηρεσία, πολύ πιο φθηνούς, χωρίς συλλογικές συμβάσεις, χωρίς σταθερές εργασιακές σχέ</w:t>
      </w:r>
      <w:r>
        <w:rPr>
          <w:rFonts w:eastAsia="Times New Roman" w:cs="Times New Roman"/>
          <w:szCs w:val="24"/>
        </w:rPr>
        <w:t xml:space="preserve">σεις. Άρα, έχουμε μία εκ βάθρων ανατροπή. Αυτό θα έχει ως αποτέλεσμα και οι εργαζόμενοι που είναι σήμερα στο «Άργος» και διατηρούν κάποια δικαιώματα, να τα χάσουν. </w:t>
      </w:r>
    </w:p>
    <w:p w14:paraId="137E5FF4"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lastRenderedPageBreak/>
        <w:t>Το λέμε αυτό, γιατί το έργο έχει ξαναπαιχτεί στο παρελθόν, κυρία Υπουργέ, με μεταβιβάσεις κ</w:t>
      </w:r>
      <w:r>
        <w:rPr>
          <w:rFonts w:eastAsia="Times New Roman" w:cs="Times New Roman"/>
          <w:szCs w:val="24"/>
        </w:rPr>
        <w:t xml:space="preserve">αι μετακινήσεις εκδοτών από το ένα πρακτορείο στο άλλο, βέβαια σε μικρότερη κλίμακα. Το αποτέλεσμα ποιο ήταν; Και να μειωθούν οι αποδοχές των εργαζομένων, αλλά και να μειωθεί κατά 50% το προσωπικό μέσα σε επτά χρόνια. Από εννιακόσιους πενήντα εργαζόμενους </w:t>
      </w:r>
      <w:r>
        <w:rPr>
          <w:rFonts w:eastAsia="Times New Roman" w:cs="Times New Roman"/>
          <w:szCs w:val="24"/>
        </w:rPr>
        <w:t xml:space="preserve">στα πρακτορεία διανομής, φθάσαμε σήμερα στους τετρακόσιους πενήντα. Χάθηκαν πεντακόσιες θέσεις εργασίας, βγάζοντας ουσιαστικά αντίστοιχο παρεμφερή όγκο. </w:t>
      </w:r>
    </w:p>
    <w:p w14:paraId="137E5FF5"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Άρα, λοιπόν, είναι ένα σχέδιο που υπάρχει, ένα αντεργατικό σχέδιο σε βάρος των εργαζομένων, για να μει</w:t>
      </w:r>
      <w:r>
        <w:rPr>
          <w:rFonts w:eastAsia="Times New Roman" w:cs="Times New Roman"/>
          <w:szCs w:val="24"/>
        </w:rPr>
        <w:t xml:space="preserve">ώσουν ακόμη περισσότερο τα δικαιώματά τους και την τιμή της εργατικής δύναμης και να τους τσακίσουν. Ουσιαστικά εδώ το Υπουργείο παίζει τον ρόλο του Πόντιου Πιλάτου. Με </w:t>
      </w:r>
      <w:proofErr w:type="spellStart"/>
      <w:r>
        <w:rPr>
          <w:rFonts w:eastAsia="Times New Roman" w:cs="Times New Roman"/>
          <w:szCs w:val="24"/>
        </w:rPr>
        <w:t>συγχωρείτε</w:t>
      </w:r>
      <w:proofErr w:type="spellEnd"/>
      <w:r>
        <w:rPr>
          <w:rFonts w:eastAsia="Times New Roman" w:cs="Times New Roman"/>
          <w:szCs w:val="24"/>
        </w:rPr>
        <w:t xml:space="preserve"> που το λέω αυτό, αλλά γιατί το λέω; Γιατί έχει διαμορφώσει ένα αντιδραστικό,</w:t>
      </w:r>
      <w:r>
        <w:rPr>
          <w:rFonts w:eastAsia="Times New Roman" w:cs="Times New Roman"/>
          <w:szCs w:val="24"/>
        </w:rPr>
        <w:t xml:space="preserve"> αντεργατικό πλαίσιο και αυτό το πλαίσιο διατηρείται. </w:t>
      </w:r>
    </w:p>
    <w:p w14:paraId="137E5FF6"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Μάλιστα, θα σας θυμίσω ότι την προηγούμενη μόλις εβδομάδα στο νομοσχέδιο του Υπουργείου σας, σας ζητήσαμε να κάνετε δεκτή την τροπολογία του ΚΚΕ για τον Πτωχευτικό Κώδικα. Σήμερα, η Ευρώπη εντάσσεται σ</w:t>
      </w:r>
      <w:r>
        <w:rPr>
          <w:rFonts w:eastAsia="Times New Roman" w:cs="Times New Roman"/>
          <w:szCs w:val="24"/>
        </w:rPr>
        <w:t xml:space="preserve">ε διαδικασίες πτώχευσης, άρα </w:t>
      </w:r>
      <w:r>
        <w:rPr>
          <w:rFonts w:eastAsia="Times New Roman" w:cs="Times New Roman"/>
          <w:szCs w:val="24"/>
        </w:rPr>
        <w:lastRenderedPageBreak/>
        <w:t xml:space="preserve">οι εργαζόμενοι πρέπει να ξεχάσουν τα δεδουλευμένα και τα </w:t>
      </w:r>
      <w:proofErr w:type="spellStart"/>
      <w:r>
        <w:rPr>
          <w:rFonts w:eastAsia="Times New Roman" w:cs="Times New Roman"/>
          <w:szCs w:val="24"/>
        </w:rPr>
        <w:t>χρωστούμενα</w:t>
      </w:r>
      <w:proofErr w:type="spellEnd"/>
      <w:r>
        <w:rPr>
          <w:rFonts w:eastAsia="Times New Roman" w:cs="Times New Roman"/>
          <w:szCs w:val="24"/>
        </w:rPr>
        <w:t>, γιατί δεν θα πάρουν δεκάρα τσακιστή, γιατί έρχονται τρίτοι και καταϊδρωμένοι στην κατάταξη. Πρώτα μπαίνουν οι τράπεζες, μετά το κράτος, οι εφορίες και τα ασφ</w:t>
      </w:r>
      <w:r>
        <w:rPr>
          <w:rFonts w:eastAsia="Times New Roman" w:cs="Times New Roman"/>
          <w:szCs w:val="24"/>
        </w:rPr>
        <w:t xml:space="preserve">αλιστικά ταμεία και στο τέλος, οι εργαζόμενοι. Άρα, ούτε από εκεί μπορείτε να τους διασφαλίσετε, από τη στιγμή που δεν αλλάξατε το δικό σας Πτωχευτικό Κώδικα, γιατί εσείς φέρατε αυτές τις ανατροπές. </w:t>
      </w:r>
    </w:p>
    <w:p w14:paraId="137E5FF7"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Επί της ουσίας, λοιπόν, παραμένει το ερώτημα: Τι εργαλεί</w:t>
      </w:r>
      <w:r>
        <w:rPr>
          <w:rFonts w:eastAsia="Times New Roman" w:cs="Times New Roman"/>
          <w:szCs w:val="24"/>
        </w:rPr>
        <w:t xml:space="preserve">α έχετε στα χέρια σας για να διασφαλίσετε τις θέσεις εργασίας, χωρίς απώλεια δικαιωμάτων και τα δεδουλευμένα των εργαζομένων; Θέλουμε συγκεκριμένα να τα αναλύσετε αυτά. </w:t>
      </w:r>
    </w:p>
    <w:p w14:paraId="137E5FF8" w14:textId="77777777" w:rsidR="00224E34" w:rsidRDefault="00134F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Η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 xml:space="preserve"> έχει τον λόγο για τη δευτερολογία της</w:t>
      </w:r>
      <w:r>
        <w:rPr>
          <w:rFonts w:eastAsia="Times New Roman" w:cs="Times New Roman"/>
          <w:szCs w:val="24"/>
        </w:rPr>
        <w:t>.</w:t>
      </w:r>
    </w:p>
    <w:p w14:paraId="137E5FF9" w14:textId="77777777" w:rsidR="00224E34" w:rsidRDefault="00134FEE">
      <w:pPr>
        <w:spacing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νομίζω ότι από τα στοιχεία που παρέθεσα –και θα μπορούσα να γίνω πιο αναλυτική, αλλά δεν έχει νόημα η διαρκής παράθεση πληροφοριών- το μόνο που δε</w:t>
      </w:r>
      <w:r>
        <w:rPr>
          <w:rFonts w:eastAsia="Times New Roman" w:cs="Times New Roman"/>
          <w:szCs w:val="24"/>
        </w:rPr>
        <w:t>ν προκύπτει, είναι ότι το Υπουργείο Εργασίας έχει παίξει το ρόλο του Πόντιου Πιλάτου.</w:t>
      </w:r>
    </w:p>
    <w:p w14:paraId="137E5FFA"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lastRenderedPageBreak/>
        <w:t>Από την πρώτη στιγμή που προέκυψε το ζήτημα, ήδη από τον Αύγουστο, αμέσως έγιναν οι τριμερείς συναντήσεις και το Υπουργείο Εργασίας πήρε αμέσως θέση υπέρ της προστασίας τ</w:t>
      </w:r>
      <w:r>
        <w:rPr>
          <w:rFonts w:eastAsia="Times New Roman" w:cs="Times New Roman"/>
          <w:szCs w:val="24"/>
        </w:rPr>
        <w:t>ων εργαζομένων. Έθεσε συγκεκριμένα αιτήματα στην επιχείρηση. Την πιέζει με όλα τα μέσα που διαθέτει και στο ίδιο επίπεδο λειτουργεί και το Σώμα Επιθεώρησης Εργασίας, με διαρκείς ελέγχους, επιβολή προστίμων, διενέργεια εργατικών διαφορών. Τώρα, συγκεντρώνου</w:t>
      </w:r>
      <w:r>
        <w:rPr>
          <w:rFonts w:eastAsia="Times New Roman" w:cs="Times New Roman"/>
          <w:szCs w:val="24"/>
        </w:rPr>
        <w:t xml:space="preserve">ν, αν δεν κάνω λάθος, και τις σχετικές υπεύθυνες δηλώσεις για να γίνουν και οι μηνυτήριες αναφορές για τη μη καταβολή των δεδουλευμένων. </w:t>
      </w:r>
    </w:p>
    <w:p w14:paraId="137E5FFB" w14:textId="77777777" w:rsidR="00224E34" w:rsidRDefault="00134FEE">
      <w:pPr>
        <w:spacing w:line="600" w:lineRule="auto"/>
        <w:ind w:firstLine="720"/>
        <w:jc w:val="both"/>
        <w:rPr>
          <w:rFonts w:eastAsia="Times New Roman" w:cs="Times New Roman"/>
          <w:szCs w:val="24"/>
        </w:rPr>
      </w:pPr>
      <w:r>
        <w:rPr>
          <w:rFonts w:eastAsia="Times New Roman" w:cs="Times New Roman"/>
          <w:szCs w:val="24"/>
        </w:rPr>
        <w:t>Επομένως, βλέπουμε ότι από τα δύο κεντρικά εργαλεία που έχει το Υπουργείο, δηλαδή την κεντρική του υπηρεσία και τον ελ</w:t>
      </w:r>
      <w:r>
        <w:rPr>
          <w:rFonts w:eastAsia="Times New Roman" w:cs="Times New Roman"/>
          <w:szCs w:val="24"/>
        </w:rPr>
        <w:t xml:space="preserve">εγκτικό του μηχανισμό, πλαισιώνει όλο το ζήτημα με έναν τρόπο αρκετά εντατικό. </w:t>
      </w:r>
    </w:p>
    <w:p w14:paraId="137E5FFC" w14:textId="77777777" w:rsidR="00224E34" w:rsidRDefault="00134FEE">
      <w:pPr>
        <w:spacing w:line="600" w:lineRule="auto"/>
        <w:ind w:firstLine="720"/>
        <w:jc w:val="both"/>
        <w:rPr>
          <w:rFonts w:eastAsia="Times New Roman"/>
          <w:szCs w:val="24"/>
        </w:rPr>
      </w:pPr>
      <w:r>
        <w:rPr>
          <w:rFonts w:eastAsia="Times New Roman"/>
          <w:szCs w:val="24"/>
        </w:rPr>
        <w:t>Ως προς το αποτέλεσμα, δεν θα διαφωνήσω ότι η ουσία εδώ της υπόθεσης είναι να μπορέσει να αποδειχθεί και νομικά –γιατί κι εγώ δεν έχω κα</w:t>
      </w:r>
      <w:r>
        <w:rPr>
          <w:rFonts w:eastAsia="Times New Roman"/>
          <w:szCs w:val="24"/>
        </w:rPr>
        <w:t>μ</w:t>
      </w:r>
      <w:r>
        <w:rPr>
          <w:rFonts w:eastAsia="Times New Roman"/>
          <w:szCs w:val="24"/>
        </w:rPr>
        <w:t>μία αμφιβολία ότι εδώ υπάρχει περίπτωση</w:t>
      </w:r>
      <w:r>
        <w:rPr>
          <w:rFonts w:eastAsia="Times New Roman"/>
          <w:szCs w:val="24"/>
        </w:rPr>
        <w:t xml:space="preserve"> μεταβίβασης- ότι </w:t>
      </w:r>
      <w:proofErr w:type="spellStart"/>
      <w:r>
        <w:rPr>
          <w:rFonts w:eastAsia="Times New Roman"/>
          <w:szCs w:val="24"/>
        </w:rPr>
        <w:t>στοιχειοθετείται</w:t>
      </w:r>
      <w:proofErr w:type="spellEnd"/>
      <w:r>
        <w:rPr>
          <w:rFonts w:eastAsia="Times New Roman"/>
          <w:szCs w:val="24"/>
        </w:rPr>
        <w:t xml:space="preserve"> μεταβίβαση και νομικά, ώστε να διασφαλιστούν –όπως ξέρετε, από τον νόμο προβλέπεται ότι σε αυτή την περίπτωση διασφαλίζονται- πλήρως οι θέσεις </w:t>
      </w:r>
      <w:r>
        <w:rPr>
          <w:rFonts w:eastAsia="Times New Roman"/>
          <w:szCs w:val="24"/>
        </w:rPr>
        <w:lastRenderedPageBreak/>
        <w:t>εργασίας και τα κεκτημένα δικαιώματα, μισθοί κλπ</w:t>
      </w:r>
      <w:r>
        <w:rPr>
          <w:rFonts w:eastAsia="Times New Roman"/>
          <w:szCs w:val="24"/>
        </w:rPr>
        <w:t>.</w:t>
      </w:r>
      <w:r>
        <w:rPr>
          <w:rFonts w:eastAsia="Times New Roman"/>
          <w:szCs w:val="24"/>
        </w:rPr>
        <w:t>. Επομένως, αυτό όντως θα δια</w:t>
      </w:r>
      <w:r>
        <w:rPr>
          <w:rFonts w:eastAsia="Times New Roman"/>
          <w:szCs w:val="24"/>
        </w:rPr>
        <w:t xml:space="preserve">σφάλιζε πλήρως τους εργαζόμενους και για τη συνέχεια. </w:t>
      </w:r>
    </w:p>
    <w:p w14:paraId="137E5FFD" w14:textId="77777777" w:rsidR="00224E34" w:rsidRDefault="00134FEE">
      <w:pPr>
        <w:spacing w:line="600" w:lineRule="auto"/>
        <w:ind w:firstLine="720"/>
        <w:jc w:val="both"/>
        <w:rPr>
          <w:rFonts w:eastAsia="Times New Roman"/>
          <w:szCs w:val="24"/>
        </w:rPr>
      </w:pPr>
      <w:r>
        <w:rPr>
          <w:rFonts w:eastAsia="Times New Roman"/>
          <w:szCs w:val="24"/>
        </w:rPr>
        <w:t>Όμως, όπως θυμάστε κι εσείς, πριν από λίγες μέρες ψηφίσαμε έναν νόμο ο οποίος έχει σημασία για τη ζωή των εργαζομένων, γιατί θωρακίζει το υφιστάμενο πλαίσιο από την απλήρωτη εργασία και από την αδήλωτη</w:t>
      </w:r>
      <w:r>
        <w:rPr>
          <w:rFonts w:eastAsia="Times New Roman"/>
          <w:szCs w:val="24"/>
        </w:rPr>
        <w:t xml:space="preserve"> εργασία. Δεν θα αναφερθώ στα ζητήματα των υπερωριών που είναι εξαιρετικά σημαντικά, όμως το ζήτημα της διαταγής πληρωμής επιμένω ότι δεν θα πρέπει να το υποτιμάτε. </w:t>
      </w:r>
    </w:p>
    <w:p w14:paraId="137E5FFE" w14:textId="77777777" w:rsidR="00224E34" w:rsidRDefault="00134FEE">
      <w:pPr>
        <w:spacing w:line="600" w:lineRule="auto"/>
        <w:ind w:firstLine="720"/>
        <w:jc w:val="both"/>
        <w:rPr>
          <w:rFonts w:eastAsia="Times New Roman"/>
          <w:szCs w:val="24"/>
        </w:rPr>
      </w:pPr>
      <w:r>
        <w:rPr>
          <w:rFonts w:eastAsia="Times New Roman"/>
          <w:szCs w:val="24"/>
        </w:rPr>
        <w:t>Είναι ένα ζήτημα που για πρώτη φορά δίνει τη δυνατότητα στον εργαζόμενο να εκδώσει εκτελεσ</w:t>
      </w:r>
      <w:r>
        <w:rPr>
          <w:rFonts w:eastAsia="Times New Roman"/>
          <w:szCs w:val="24"/>
        </w:rPr>
        <w:t>τό τίτλο σε βάρος της περιουσίας του εργοδότη και αυτό δεν εξαιρεί τις ανώνυμες εταιρείες, όπως υπογραμμίζατε πολλές φορές.</w:t>
      </w:r>
    </w:p>
    <w:p w14:paraId="137E5FFF" w14:textId="77777777" w:rsidR="00224E34" w:rsidRDefault="00134FEE">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Μα, δεν υπάρχουν εργοδότες.</w:t>
      </w:r>
    </w:p>
    <w:p w14:paraId="137E6000" w14:textId="77777777" w:rsidR="00224E34" w:rsidRDefault="00134FEE">
      <w:pPr>
        <w:spacing w:line="600" w:lineRule="auto"/>
        <w:ind w:firstLine="720"/>
        <w:jc w:val="both"/>
        <w:rPr>
          <w:rFonts w:eastAsia="Times New Roman"/>
          <w:szCs w:val="24"/>
        </w:rPr>
      </w:pPr>
      <w:r>
        <w:rPr>
          <w:rFonts w:eastAsia="Times New Roman"/>
          <w:b/>
          <w:szCs w:val="24"/>
        </w:rPr>
        <w:t>ΕΦΗ ΑΧΤΣΙΟΓΛΟΥ (Υπουργός Εργασίας, Κοινωνικής Ασφάλισης και Κοινωνικής Αλληλε</w:t>
      </w:r>
      <w:r>
        <w:rPr>
          <w:rFonts w:eastAsia="Times New Roman"/>
          <w:b/>
          <w:szCs w:val="24"/>
        </w:rPr>
        <w:t>γγύης):</w:t>
      </w:r>
      <w:r>
        <w:rPr>
          <w:rFonts w:eastAsia="Times New Roman"/>
          <w:szCs w:val="24"/>
        </w:rPr>
        <w:t xml:space="preserve"> Δεν σας διέκοψα. Δεν εξαιρεί, λοιπόν, τις ανώνυμες εταιρείες. Μπορεί να εκδοθεί </w:t>
      </w:r>
      <w:r>
        <w:rPr>
          <w:rFonts w:eastAsia="Times New Roman"/>
          <w:szCs w:val="24"/>
        </w:rPr>
        <w:lastRenderedPageBreak/>
        <w:t>διαταγή πληρωμής σε πολύ σύντομο χρονικό διάστημα για να εκτελέσει σε βάρος της περιουσίας του εργοδότη, του νομικού προσώπου του εργοδότη.</w:t>
      </w:r>
    </w:p>
    <w:p w14:paraId="137E6001" w14:textId="77777777" w:rsidR="00224E34" w:rsidRDefault="00134FEE">
      <w:pPr>
        <w:spacing w:line="600" w:lineRule="auto"/>
        <w:ind w:firstLine="720"/>
        <w:jc w:val="both"/>
        <w:rPr>
          <w:rFonts w:eastAsia="Times New Roman"/>
          <w:szCs w:val="24"/>
        </w:rPr>
      </w:pPr>
      <w:r>
        <w:rPr>
          <w:rFonts w:eastAsia="Times New Roman"/>
          <w:szCs w:val="24"/>
        </w:rPr>
        <w:t>Από εκεί και πέρα, σε ό,τι α</w:t>
      </w:r>
      <w:r>
        <w:rPr>
          <w:rFonts w:eastAsia="Times New Roman"/>
          <w:szCs w:val="24"/>
        </w:rPr>
        <w:t>φορά τον Πτωχευτικό Κώδικα, θα χρειαστεί πράγματι πολύ μεγάλη προσπάθεια. Κι εδώ θα είναι μια δύσκολη προσπάθεια απέναντι στους δανειστές, για να υπάρξει μια αναμόρφωση τέτοια που θα μπορεί να διασφαλίζει κάποια στοιχειώδη για τους εργαζόμενους που τους οφ</w:t>
      </w:r>
      <w:r>
        <w:rPr>
          <w:rFonts w:eastAsia="Times New Roman"/>
          <w:szCs w:val="24"/>
        </w:rPr>
        <w:t>είλονται δεδουλευμένα. Επομένως, εγώ δεν θα διαφωνήσω ως προς αυτό το ζήτημα ότι χρειάζεται εκεί ενεργή η παρέμβαση από την πλευρά μας, για να αναδιαμορφωθεί η σειρά που έχει διαμορφωθεί στον Πτωχευτικό Κώδικα.</w:t>
      </w:r>
    </w:p>
    <w:p w14:paraId="137E6002" w14:textId="77777777" w:rsidR="00224E34" w:rsidRDefault="00134FEE">
      <w:pPr>
        <w:spacing w:line="600" w:lineRule="auto"/>
        <w:ind w:firstLine="720"/>
        <w:jc w:val="both"/>
        <w:rPr>
          <w:rFonts w:eastAsia="Times New Roman"/>
          <w:szCs w:val="24"/>
        </w:rPr>
      </w:pPr>
      <w:r>
        <w:rPr>
          <w:rFonts w:eastAsia="Times New Roman"/>
          <w:szCs w:val="24"/>
        </w:rPr>
        <w:t>Ταυτόχρονα</w:t>
      </w:r>
      <w:r>
        <w:rPr>
          <w:rFonts w:eastAsia="Times New Roman"/>
          <w:szCs w:val="24"/>
        </w:rPr>
        <w:t>,</w:t>
      </w:r>
      <w:r>
        <w:rPr>
          <w:rFonts w:eastAsia="Times New Roman"/>
          <w:szCs w:val="24"/>
        </w:rPr>
        <w:t xml:space="preserve"> βέβαια, δεν θα πρέπει να υποτιμούμε όλα όσα γίνονται αυτό το διάστημα, δεδομένων των περιοριστικών συνθηκών και δεδομένης της επιτροπείας και δεδομένης της διαφορετικής προσέγγισης που έχουν οι δανειστές για την αγορά εργασίας, τα οποία είναι η ενίσχυση τ</w:t>
      </w:r>
      <w:r>
        <w:rPr>
          <w:rFonts w:eastAsia="Times New Roman"/>
          <w:szCs w:val="24"/>
        </w:rPr>
        <w:t xml:space="preserve">ου Σώματος Επιθεωρητών Εργασίας με ανθρώπινο δυναμικό –έχουν γίνει προσλήψεις πια που θα ξεπεράσουν τις </w:t>
      </w:r>
      <w:proofErr w:type="spellStart"/>
      <w:r>
        <w:rPr>
          <w:rFonts w:eastAsia="Times New Roman"/>
          <w:szCs w:val="24"/>
        </w:rPr>
        <w:t>εκατόν</w:t>
      </w:r>
      <w:proofErr w:type="spellEnd"/>
      <w:r>
        <w:rPr>
          <w:rFonts w:eastAsia="Times New Roman"/>
          <w:szCs w:val="24"/>
        </w:rPr>
        <w:t xml:space="preserve"> δέκα νέες θέσεις συν μετατάξεις που πραγματοποιούνται άρα, ενισχύουμε ενεργά με ανθρώπινο </w:t>
      </w:r>
      <w:r>
        <w:rPr>
          <w:rFonts w:eastAsia="Times New Roman"/>
          <w:szCs w:val="24"/>
        </w:rPr>
        <w:lastRenderedPageBreak/>
        <w:t>δυναμικό το Σώμα Επιθεώρησης Εργασίας-, διενεργούμε δια</w:t>
      </w:r>
      <w:r>
        <w:rPr>
          <w:rFonts w:eastAsia="Times New Roman"/>
          <w:szCs w:val="24"/>
        </w:rPr>
        <w:t>ρκώς τριμερείς στο Υπουργείο –έχουν πολλαπλασιαστεί σε σχέση με τα προηγούμενα χρόνια- έχουν καταβληθεί 25 εκατομμύρια σε δεδουλευμένες αποδοχές στους εργαζόμενους που τις δικαιούνται, διότι είναι τα δεδουλευμένα τους, αλλά καταβλήθηκαν και χάρη στην ενεργ</w:t>
      </w:r>
      <w:r>
        <w:rPr>
          <w:rFonts w:eastAsia="Times New Roman"/>
          <w:szCs w:val="24"/>
        </w:rPr>
        <w:t>ητική παρέμβαση του Σώματος Επιθεώρησης Εργασίας. Νομίζω δηλαδή ότι αποδεικνύουμε και στην περίπτωση αυτή ότι κάνουμε ό,τι είναι δυνατόν για να ενισχύσουμε τα δικαιώματα των εργαζομένων.</w:t>
      </w:r>
    </w:p>
    <w:p w14:paraId="137E6003" w14:textId="77777777" w:rsidR="00224E34" w:rsidRDefault="00134FEE">
      <w:pPr>
        <w:spacing w:line="600" w:lineRule="auto"/>
        <w:ind w:firstLine="720"/>
        <w:jc w:val="both"/>
        <w:rPr>
          <w:rFonts w:eastAsia="Times New Roman"/>
          <w:szCs w:val="24"/>
        </w:rPr>
      </w:pPr>
      <w:r>
        <w:rPr>
          <w:rFonts w:eastAsia="Times New Roman"/>
          <w:szCs w:val="24"/>
        </w:rPr>
        <w:t xml:space="preserve">Υπάρχουν πάρα πολλά ακόμη να γίνουν. Ο </w:t>
      </w:r>
      <w:r>
        <w:rPr>
          <w:rFonts w:eastAsia="Times New Roman"/>
          <w:szCs w:val="24"/>
        </w:rPr>
        <w:t xml:space="preserve">Πτωχευτικός Κώδικας </w:t>
      </w:r>
      <w:r>
        <w:rPr>
          <w:rFonts w:eastAsia="Times New Roman"/>
          <w:szCs w:val="24"/>
        </w:rPr>
        <w:t xml:space="preserve">είναι ένα </w:t>
      </w:r>
      <w:r>
        <w:rPr>
          <w:rFonts w:eastAsia="Times New Roman"/>
          <w:szCs w:val="24"/>
        </w:rPr>
        <w:t>από αυτά. Έχετε δίκιο σε αυτό. Θα προσπαθήσουμε συνέχεια στην ίδια κατεύθυνση να λειτουργούμε.</w:t>
      </w:r>
    </w:p>
    <w:p w14:paraId="137E6004" w14:textId="77777777" w:rsidR="00224E34" w:rsidRDefault="00134FEE">
      <w:pPr>
        <w:spacing w:line="600" w:lineRule="auto"/>
        <w:ind w:firstLine="720"/>
        <w:jc w:val="both"/>
        <w:rPr>
          <w:rFonts w:eastAsia="Times New Roman"/>
          <w:szCs w:val="24"/>
        </w:rPr>
      </w:pPr>
      <w:r>
        <w:rPr>
          <w:rFonts w:eastAsia="Times New Roman"/>
          <w:szCs w:val="24"/>
        </w:rPr>
        <w:t>Σας ευχαριστώ πολύ.</w:t>
      </w:r>
    </w:p>
    <w:p w14:paraId="137E6005" w14:textId="77777777" w:rsidR="00224E34" w:rsidRDefault="00134FEE">
      <w:pPr>
        <w:spacing w:line="600" w:lineRule="auto"/>
        <w:ind w:firstLine="720"/>
        <w:jc w:val="both"/>
        <w:rPr>
          <w:rFonts w:eastAsia="Times New Roman"/>
          <w:szCs w:val="24"/>
        </w:rPr>
      </w:pPr>
      <w:r>
        <w:rPr>
          <w:rFonts w:eastAsia="Times New Roman"/>
          <w:b/>
          <w:bCs/>
          <w:szCs w:val="24"/>
        </w:rPr>
        <w:t>ΠΡΟΕΔΡΕΥΩΝ</w:t>
      </w:r>
      <w:r>
        <w:rPr>
          <w:rFonts w:eastAsia="Times New Roman"/>
          <w:b/>
          <w:bCs/>
        </w:rPr>
        <w:t xml:space="preserve"> (Γεώργιος Βαρεμένος):</w:t>
      </w:r>
      <w:r>
        <w:rPr>
          <w:rFonts w:eastAsia="Times New Roman"/>
          <w:szCs w:val="24"/>
        </w:rPr>
        <w:t xml:space="preserve"> Κι εμείς ευχαριστούμε.</w:t>
      </w:r>
    </w:p>
    <w:p w14:paraId="137E6006" w14:textId="77777777" w:rsidR="00224E34" w:rsidRDefault="00134FEE">
      <w:pPr>
        <w:spacing w:line="600" w:lineRule="auto"/>
        <w:ind w:firstLine="720"/>
        <w:jc w:val="both"/>
        <w:rPr>
          <w:rFonts w:eastAsia="Times New Roman"/>
          <w:szCs w:val="24"/>
        </w:rPr>
      </w:pPr>
      <w:r>
        <w:rPr>
          <w:rFonts w:eastAsia="Times New Roman"/>
          <w:szCs w:val="24"/>
        </w:rPr>
        <w:t>Έχω την τιμή να ανακοινώσω στο Σώμα ότι ο Υπουργός Δικαιοσύνης, Διαφάνειας και Ανθρωπ</w:t>
      </w:r>
      <w:r>
        <w:rPr>
          <w:rFonts w:eastAsia="Times New Roman"/>
          <w:szCs w:val="24"/>
        </w:rPr>
        <w:t xml:space="preserve">ίνων Δικαιωμάτων διαβίβασε στη Βουλή, σύμφωνα με το άρθρο 86 του Συντάγματος και </w:t>
      </w:r>
      <w:r>
        <w:rPr>
          <w:rFonts w:eastAsia="Times New Roman"/>
          <w:szCs w:val="24"/>
        </w:rPr>
        <w:lastRenderedPageBreak/>
        <w:t xml:space="preserve">τον ν.3126/2003 «Ποινική ευθύνη των Υπουργών», όπως ισχύει, στις 13-09-2017: </w:t>
      </w:r>
    </w:p>
    <w:p w14:paraId="137E6007" w14:textId="77777777" w:rsidR="00224E34" w:rsidRDefault="00134FEE">
      <w:pPr>
        <w:spacing w:line="600" w:lineRule="auto"/>
        <w:ind w:firstLine="720"/>
        <w:jc w:val="both"/>
        <w:rPr>
          <w:rFonts w:eastAsia="Times New Roman"/>
          <w:szCs w:val="24"/>
        </w:rPr>
      </w:pPr>
      <w:r>
        <w:rPr>
          <w:rFonts w:eastAsia="Times New Roman"/>
          <w:szCs w:val="24"/>
        </w:rPr>
        <w:t>1. Ποινική δικογραφία που αφορά στους διατελέσαντες από το 2011 και εντεύθεν Υπουργούς Οικονομικώ</w:t>
      </w:r>
      <w:r>
        <w:rPr>
          <w:rFonts w:eastAsia="Times New Roman"/>
          <w:szCs w:val="24"/>
        </w:rPr>
        <w:t xml:space="preserve">ν, Δικαιοσύνης, Διαφάνειας και Ανθρωπίνων Δικαιωμάτων, Δημόσιας Τάξης και Προστασίας του Πολίτη, </w:t>
      </w:r>
    </w:p>
    <w:p w14:paraId="137E6008" w14:textId="77777777" w:rsidR="00224E34" w:rsidRDefault="00134FEE">
      <w:pPr>
        <w:spacing w:line="600" w:lineRule="auto"/>
        <w:ind w:firstLine="720"/>
        <w:jc w:val="both"/>
        <w:rPr>
          <w:rFonts w:eastAsia="Times New Roman"/>
          <w:szCs w:val="24"/>
        </w:rPr>
      </w:pPr>
      <w:r>
        <w:rPr>
          <w:rFonts w:eastAsia="Times New Roman"/>
          <w:szCs w:val="24"/>
        </w:rPr>
        <w:t xml:space="preserve">2. Ποινική δικογραφία που αφορά στον Υπουργό Υποδομών και Μεταφορών κ. Χρήστο </w:t>
      </w:r>
      <w:proofErr w:type="spellStart"/>
      <w:r>
        <w:rPr>
          <w:rFonts w:eastAsia="Times New Roman"/>
          <w:szCs w:val="24"/>
        </w:rPr>
        <w:t>Σπίρτζη</w:t>
      </w:r>
      <w:proofErr w:type="spellEnd"/>
      <w:r>
        <w:rPr>
          <w:rFonts w:eastAsia="Times New Roman"/>
          <w:szCs w:val="24"/>
        </w:rPr>
        <w:t xml:space="preserve">, </w:t>
      </w:r>
    </w:p>
    <w:p w14:paraId="137E6009" w14:textId="77777777" w:rsidR="00224E34" w:rsidRDefault="00134FEE">
      <w:pPr>
        <w:spacing w:line="600" w:lineRule="auto"/>
        <w:ind w:firstLine="720"/>
        <w:jc w:val="both"/>
        <w:rPr>
          <w:rFonts w:eastAsia="Times New Roman"/>
          <w:szCs w:val="24"/>
        </w:rPr>
      </w:pPr>
      <w:r>
        <w:rPr>
          <w:rFonts w:eastAsia="Times New Roman"/>
          <w:szCs w:val="24"/>
        </w:rPr>
        <w:t>3. Ποινική δικογραφία που αφορά στον πρώην Υπουργό Δικαιοσύνης, Διαφάν</w:t>
      </w:r>
      <w:r>
        <w:rPr>
          <w:rFonts w:eastAsia="Times New Roman"/>
          <w:szCs w:val="24"/>
        </w:rPr>
        <w:t xml:space="preserve">ειας και Ανθρωπίνων Δικαιωμάτων κ. Χαράλαμπο Αθανασίου, </w:t>
      </w:r>
    </w:p>
    <w:p w14:paraId="137E600A" w14:textId="77777777" w:rsidR="00224E34" w:rsidRDefault="00134FEE">
      <w:pPr>
        <w:spacing w:line="600" w:lineRule="auto"/>
        <w:ind w:firstLine="720"/>
        <w:jc w:val="both"/>
        <w:rPr>
          <w:rFonts w:eastAsia="Times New Roman"/>
          <w:szCs w:val="24"/>
        </w:rPr>
      </w:pPr>
      <w:r>
        <w:rPr>
          <w:rFonts w:eastAsia="Times New Roman"/>
          <w:szCs w:val="24"/>
        </w:rPr>
        <w:t xml:space="preserve">4. Ποινική δικογραφία κατά πολιτικών προσώπων και </w:t>
      </w:r>
    </w:p>
    <w:p w14:paraId="137E600B" w14:textId="77777777" w:rsidR="00224E34" w:rsidRDefault="00134FEE">
      <w:pPr>
        <w:spacing w:line="600" w:lineRule="auto"/>
        <w:ind w:firstLine="720"/>
        <w:jc w:val="both"/>
        <w:rPr>
          <w:rFonts w:eastAsia="Times New Roman"/>
          <w:szCs w:val="24"/>
        </w:rPr>
      </w:pPr>
      <w:r>
        <w:rPr>
          <w:rFonts w:eastAsia="Times New Roman"/>
          <w:szCs w:val="24"/>
        </w:rPr>
        <w:t>5. Ποινική δικογραφία που αφορά στον Υπουργό Εθνικής Άμυνας κ. Παναγιώτη Καμμένο.</w:t>
      </w:r>
    </w:p>
    <w:p w14:paraId="137E600C" w14:textId="77777777" w:rsidR="00224E34" w:rsidRDefault="00134FEE">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έχουν διανεμηθεί τα Πρακτικά της Δευ</w:t>
      </w:r>
      <w:r>
        <w:rPr>
          <w:rFonts w:eastAsia="Times New Roman"/>
          <w:szCs w:val="24"/>
        </w:rPr>
        <w:t xml:space="preserve">τέρας 10 Ιουλίου 2017 και ερωτάται το Σώμα αν τα επικυρώνει. </w:t>
      </w:r>
    </w:p>
    <w:p w14:paraId="137E600D" w14:textId="77777777" w:rsidR="00224E34" w:rsidRDefault="00134FEE">
      <w:pPr>
        <w:spacing w:line="600" w:lineRule="auto"/>
        <w:ind w:firstLine="72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137E600E" w14:textId="77777777" w:rsidR="00224E34" w:rsidRDefault="00134FEE">
      <w:pPr>
        <w:spacing w:line="600" w:lineRule="auto"/>
        <w:ind w:firstLine="720"/>
        <w:jc w:val="both"/>
        <w:rPr>
          <w:rFonts w:eastAsia="Times New Roman"/>
          <w:szCs w:val="24"/>
        </w:rPr>
      </w:pPr>
      <w:r>
        <w:rPr>
          <w:rFonts w:eastAsia="Times New Roman"/>
          <w:b/>
          <w:szCs w:val="24"/>
        </w:rPr>
        <w:lastRenderedPageBreak/>
        <w:t>ΠΡΟΕΔΡΕΥΩΝ</w:t>
      </w:r>
      <w:r>
        <w:rPr>
          <w:rFonts w:eastAsia="Times New Roman"/>
          <w:b/>
          <w:bCs/>
        </w:rPr>
        <w:t xml:space="preserve"> (Γεώργιος Βαρεμένος):</w:t>
      </w:r>
      <w:r>
        <w:rPr>
          <w:rFonts w:eastAsia="Times New Roman"/>
          <w:b/>
          <w:bCs/>
          <w:szCs w:val="24"/>
        </w:rPr>
        <w:t xml:space="preserve"> </w:t>
      </w:r>
      <w:r>
        <w:rPr>
          <w:rFonts w:eastAsia="Times New Roman"/>
          <w:szCs w:val="24"/>
        </w:rPr>
        <w:t>Συνεπώς τα Πρακτικά της Δευτέρας 10 Ιουλίου 2017 επικυρώθηκαν.</w:t>
      </w:r>
    </w:p>
    <w:p w14:paraId="137E600F" w14:textId="77777777" w:rsidR="00224E34" w:rsidRDefault="00134FEE">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w:t>
      </w:r>
      <w:r>
        <w:rPr>
          <w:rFonts w:eastAsia="Times New Roman"/>
          <w:szCs w:val="24"/>
        </w:rPr>
        <w:t>υμε τη συνεδρίαση;</w:t>
      </w:r>
    </w:p>
    <w:p w14:paraId="137E6010" w14:textId="77777777" w:rsidR="00224E34" w:rsidRDefault="00134FEE">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137E6011" w14:textId="77777777" w:rsidR="00224E34" w:rsidRDefault="00134FEE">
      <w:pPr>
        <w:spacing w:line="600" w:lineRule="auto"/>
        <w:ind w:firstLine="720"/>
        <w:jc w:val="both"/>
        <w:rPr>
          <w:rFonts w:eastAsia="Times New Roman"/>
          <w:szCs w:val="24"/>
        </w:rPr>
      </w:pPr>
      <w:r>
        <w:rPr>
          <w:rFonts w:eastAsia="Times New Roman"/>
          <w:b/>
          <w:szCs w:val="24"/>
        </w:rPr>
        <w:t>ΠΡΟΕΔΡΕΥΩΝ</w:t>
      </w:r>
      <w:r>
        <w:rPr>
          <w:rFonts w:eastAsia="Times New Roman"/>
          <w:b/>
          <w:bCs/>
        </w:rPr>
        <w:t xml:space="preserve"> (Γεώργιος Βαρεμένος): </w:t>
      </w:r>
      <w:r>
        <w:rPr>
          <w:rFonts w:eastAsia="Times New Roman"/>
          <w:szCs w:val="24"/>
        </w:rPr>
        <w:t xml:space="preserve">Με τη συναίνεση του Σώματος και ώρα 10.15΄ </w:t>
      </w:r>
      <w:proofErr w:type="spellStart"/>
      <w:r>
        <w:rPr>
          <w:rFonts w:eastAsia="Times New Roman"/>
          <w:szCs w:val="24"/>
        </w:rPr>
        <w:t>λύεται</w:t>
      </w:r>
      <w:proofErr w:type="spellEnd"/>
      <w:r>
        <w:rPr>
          <w:rFonts w:eastAsia="Times New Roman"/>
          <w:szCs w:val="24"/>
        </w:rPr>
        <w:t xml:space="preserve"> η συνεδρίαση για </w:t>
      </w:r>
      <w:r>
        <w:rPr>
          <w:rFonts w:eastAsia="Times New Roman"/>
          <w:szCs w:val="24"/>
        </w:rPr>
        <w:t xml:space="preserve">αύριο, </w:t>
      </w:r>
      <w:r>
        <w:rPr>
          <w:rFonts w:eastAsia="Times New Roman"/>
          <w:szCs w:val="24"/>
        </w:rPr>
        <w:t>ημέρα Παρασκευή 15 Σεπτεμβρίου 2017 και ώρα 10.00΄, με αντικείμενο εργασιών του Σώματος</w:t>
      </w:r>
      <w:r>
        <w:rPr>
          <w:rFonts w:eastAsia="Times New Roman"/>
          <w:szCs w:val="24"/>
        </w:rPr>
        <w:t>:</w:t>
      </w:r>
      <w:r>
        <w:rPr>
          <w:rFonts w:eastAsia="Times New Roman"/>
          <w:szCs w:val="24"/>
        </w:rPr>
        <w:t xml:space="preserve"> α) </w:t>
      </w:r>
      <w:r>
        <w:rPr>
          <w:rFonts w:eastAsia="Times New Roman"/>
          <w:szCs w:val="24"/>
        </w:rPr>
        <w:t>α</w:t>
      </w:r>
      <w:r>
        <w:rPr>
          <w:rFonts w:eastAsia="Times New Roman"/>
          <w:szCs w:val="24"/>
        </w:rPr>
        <w:t xml:space="preserve">ναφορά στην </w:t>
      </w:r>
      <w:r>
        <w:rPr>
          <w:rFonts w:eastAsia="Times New Roman"/>
          <w:szCs w:val="24"/>
        </w:rPr>
        <w:t>Παγκόσμια Ημέρα της Δημοκρατίας και</w:t>
      </w:r>
      <w:r>
        <w:rPr>
          <w:rFonts w:eastAsia="Times New Roman"/>
          <w:szCs w:val="24"/>
        </w:rPr>
        <w:t xml:space="preserve"> στην</w:t>
      </w:r>
      <w:r>
        <w:rPr>
          <w:rFonts w:eastAsia="Times New Roman"/>
          <w:szCs w:val="24"/>
        </w:rPr>
        <w:t xml:space="preserve"> Ημέρα Εθνικής Μνήμης για την καταστροφή του Μικρασιατικού Ελληνισμού και β) </w:t>
      </w:r>
      <w:r>
        <w:rPr>
          <w:rFonts w:eastAsia="Times New Roman"/>
          <w:szCs w:val="24"/>
        </w:rPr>
        <w:t xml:space="preserve">κοινοβουλευτικό έλεγχο, </w:t>
      </w:r>
      <w:r>
        <w:rPr>
          <w:rFonts w:eastAsia="Times New Roman"/>
          <w:szCs w:val="24"/>
        </w:rPr>
        <w:t>συζήτηση επικαίρων ερωτήσεων</w:t>
      </w:r>
      <w:r>
        <w:rPr>
          <w:rFonts w:eastAsia="Times New Roman"/>
          <w:szCs w:val="24"/>
        </w:rPr>
        <w:t>.</w:t>
      </w:r>
      <w:r>
        <w:rPr>
          <w:rFonts w:eastAsia="Times New Roman"/>
          <w:szCs w:val="24"/>
        </w:rPr>
        <w:t xml:space="preserve"> </w:t>
      </w:r>
    </w:p>
    <w:p w14:paraId="137E6012" w14:textId="77777777" w:rsidR="00224E34" w:rsidRDefault="00134FEE">
      <w:pPr>
        <w:spacing w:line="600" w:lineRule="auto"/>
        <w:rPr>
          <w:rFonts w:eastAsia="Times New Roman"/>
          <w:szCs w:val="24"/>
        </w:rPr>
      </w:pPr>
      <w:r>
        <w:rPr>
          <w:rFonts w:eastAsia="Times New Roman"/>
          <w:b/>
          <w:bCs/>
          <w:szCs w:val="24"/>
        </w:rPr>
        <w:t xml:space="preserve">Ο ΠΡΟΕΔΡΟΣ                                                              </w:t>
      </w:r>
      <w:r>
        <w:rPr>
          <w:rFonts w:eastAsia="Times New Roman"/>
          <w:b/>
          <w:bCs/>
          <w:szCs w:val="24"/>
        </w:rPr>
        <w:t xml:space="preserve">          ΟΙ ΓΡΑΜΜΑΤΕΙΣ</w:t>
      </w:r>
    </w:p>
    <w:p w14:paraId="137E6013" w14:textId="77777777" w:rsidR="00224E34" w:rsidRDefault="00134FEE">
      <w:pPr>
        <w:spacing w:line="600" w:lineRule="auto"/>
        <w:ind w:firstLine="720"/>
        <w:jc w:val="both"/>
        <w:rPr>
          <w:rFonts w:eastAsia="Times New Roman"/>
          <w:szCs w:val="24"/>
        </w:rPr>
      </w:pPr>
      <w:r>
        <w:rPr>
          <w:rFonts w:eastAsia="Times New Roman"/>
          <w:bCs/>
        </w:rPr>
        <w:t xml:space="preserve"> </w:t>
      </w:r>
    </w:p>
    <w:p w14:paraId="137E6014" w14:textId="77777777" w:rsidR="00224E34" w:rsidRDefault="00224E34">
      <w:pPr>
        <w:spacing w:line="600" w:lineRule="auto"/>
        <w:ind w:firstLine="720"/>
        <w:jc w:val="both"/>
        <w:rPr>
          <w:rFonts w:eastAsia="Times New Roman"/>
          <w:szCs w:val="24"/>
        </w:rPr>
      </w:pPr>
    </w:p>
    <w:sectPr w:rsidR="00224E3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MkU8Etz14AYSKczG07MUXMtkq1Y=" w:salt="u0GhGALzr+AN7Bw7+U7pe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E34"/>
    <w:rsid w:val="00134FEE"/>
    <w:rsid w:val="00224E34"/>
    <w:rsid w:val="00CC45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5F86"/>
  <w15:docId w15:val="{F9A7F06C-E892-4A36-82A8-52D648B7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12E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212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504</MetadataID>
    <Session xmlns="641f345b-441b-4b81-9152-adc2e73ba5e1">Β´</Session>
    <Date xmlns="641f345b-441b-4b81-9152-adc2e73ba5e1">2017-09-13T21:00:00+00:00</Date>
    <Status xmlns="641f345b-441b-4b81-9152-adc2e73ba5e1">
      <Url>http://srv-sp1/praktika/Lists/Incoming_Metadata/EditForm.aspx?ID=504&amp;Source=/praktika/Recordings_Library/Forms/AllItems.aspx</Url>
      <Description>Δημοσιεύτηκε</Description>
    </Status>
    <Meeting xmlns="641f345b-441b-4b81-9152-adc2e73ba5e1">ΡΟΣΤ´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1A2951-F026-4CBC-8573-3BA2F07AA64C}">
  <ds:schemaRefs>
    <ds:schemaRef ds:uri="http://schemas.microsoft.com/office/2006/metadata/properties"/>
    <ds:schemaRef ds:uri="http://purl.org/dc/terms/"/>
    <ds:schemaRef ds:uri="http://purl.org/dc/dcmitype/"/>
    <ds:schemaRef ds:uri="http://schemas.microsoft.com/office/2006/documentManagement/types"/>
    <ds:schemaRef ds:uri="641f345b-441b-4b81-9152-adc2e73ba5e1"/>
    <ds:schemaRef ds:uri="http://purl.org/dc/elements/1.1/"/>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EFD6C08D-F498-4F45-A9A7-8345A935E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829634-5713-4043-A6E8-32A3ECF598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5993</Words>
  <Characters>32363</Characters>
  <Application>Microsoft Office Word</Application>
  <DocSecurity>0</DocSecurity>
  <Lines>269</Lines>
  <Paragraphs>76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2017-09-20T11:08:00Z</dcterms:created>
  <dcterms:modified xsi:type="dcterms:W3CDTF">2017-09-20T11:08:00Z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