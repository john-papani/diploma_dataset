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21E8B" w14:textId="77777777" w:rsidR="005B3D1E" w:rsidRPr="005B3D1E" w:rsidRDefault="005B3D1E" w:rsidP="005B3D1E">
      <w:pPr>
        <w:spacing w:after="0" w:line="360" w:lineRule="auto"/>
        <w:rPr>
          <w:ins w:id="0" w:author="Φλούδα Χριστίνα" w:date="2016-07-04T10:59:00Z"/>
          <w:rFonts w:eastAsia="Times New Roman"/>
          <w:szCs w:val="24"/>
          <w:lang w:eastAsia="en-US"/>
        </w:rPr>
      </w:pPr>
      <w:bookmarkStart w:id="1" w:name="_GoBack"/>
      <w:bookmarkEnd w:id="1"/>
      <w:ins w:id="2" w:author="Φλούδα Χριστίνα" w:date="2016-07-04T10:59:00Z">
        <w:r w:rsidRPr="005B3D1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2CA8845" w14:textId="77777777" w:rsidR="005B3D1E" w:rsidRPr="005B3D1E" w:rsidRDefault="005B3D1E" w:rsidP="005B3D1E">
      <w:pPr>
        <w:spacing w:after="0" w:line="360" w:lineRule="auto"/>
        <w:rPr>
          <w:ins w:id="3" w:author="Φλούδα Χριστίνα" w:date="2016-07-04T10:59:00Z"/>
          <w:rFonts w:eastAsia="Times New Roman"/>
          <w:szCs w:val="24"/>
          <w:lang w:eastAsia="en-US"/>
        </w:rPr>
      </w:pPr>
    </w:p>
    <w:p w14:paraId="3EDAADBC" w14:textId="77777777" w:rsidR="005B3D1E" w:rsidRPr="005B3D1E" w:rsidRDefault="005B3D1E" w:rsidP="005B3D1E">
      <w:pPr>
        <w:spacing w:after="0" w:line="360" w:lineRule="auto"/>
        <w:rPr>
          <w:ins w:id="4" w:author="Φλούδα Χριστίνα" w:date="2016-07-04T10:59:00Z"/>
          <w:rFonts w:eastAsia="Times New Roman"/>
          <w:szCs w:val="24"/>
          <w:lang w:eastAsia="en-US"/>
        </w:rPr>
      </w:pPr>
      <w:ins w:id="5" w:author="Φλούδα Χριστίνα" w:date="2016-07-04T10:59:00Z">
        <w:r w:rsidRPr="005B3D1E">
          <w:rPr>
            <w:rFonts w:eastAsia="Times New Roman"/>
            <w:szCs w:val="24"/>
            <w:lang w:eastAsia="en-US"/>
          </w:rPr>
          <w:t>ΠΙΝΑΚΑΣ ΠΕΡΙΕΧΟΜΕΝΩΝ</w:t>
        </w:r>
      </w:ins>
    </w:p>
    <w:p w14:paraId="6647EA00" w14:textId="77777777" w:rsidR="005B3D1E" w:rsidRPr="005B3D1E" w:rsidRDefault="005B3D1E" w:rsidP="005B3D1E">
      <w:pPr>
        <w:spacing w:after="0" w:line="360" w:lineRule="auto"/>
        <w:rPr>
          <w:ins w:id="6" w:author="Φλούδα Χριστίνα" w:date="2016-07-04T10:59:00Z"/>
          <w:rFonts w:eastAsia="Times New Roman"/>
          <w:szCs w:val="24"/>
          <w:lang w:eastAsia="en-US"/>
        </w:rPr>
      </w:pPr>
      <w:ins w:id="7" w:author="Φλούδα Χριστίνα" w:date="2016-07-04T10:59:00Z">
        <w:r w:rsidRPr="005B3D1E">
          <w:rPr>
            <w:rFonts w:eastAsia="Times New Roman"/>
            <w:szCs w:val="24"/>
            <w:lang w:eastAsia="en-US"/>
          </w:rPr>
          <w:t xml:space="preserve">ΙΖ΄ ΠΕΡΙΟΔΟΣ </w:t>
        </w:r>
      </w:ins>
    </w:p>
    <w:p w14:paraId="6FE8E0A2" w14:textId="77777777" w:rsidR="005B3D1E" w:rsidRPr="005B3D1E" w:rsidRDefault="005B3D1E" w:rsidP="005B3D1E">
      <w:pPr>
        <w:spacing w:after="0" w:line="360" w:lineRule="auto"/>
        <w:rPr>
          <w:ins w:id="8" w:author="Φλούδα Χριστίνα" w:date="2016-07-04T10:59:00Z"/>
          <w:rFonts w:eastAsia="Times New Roman"/>
          <w:szCs w:val="24"/>
          <w:lang w:eastAsia="en-US"/>
        </w:rPr>
      </w:pPr>
      <w:ins w:id="9" w:author="Φλούδα Χριστίνα" w:date="2016-07-04T10:59:00Z">
        <w:r w:rsidRPr="005B3D1E">
          <w:rPr>
            <w:rFonts w:eastAsia="Times New Roman"/>
            <w:szCs w:val="24"/>
            <w:lang w:eastAsia="en-US"/>
          </w:rPr>
          <w:t>ΠΡΟΕΔΡΕΥΟΜΕΝΗΣ ΚΟΙΝΟΒΟΥΛΕΥΤΙΚΗΣ ΔΗΜΟΚΡΑΤΙΑΣ</w:t>
        </w:r>
      </w:ins>
    </w:p>
    <w:p w14:paraId="53FE9080" w14:textId="77777777" w:rsidR="005B3D1E" w:rsidRPr="005B3D1E" w:rsidRDefault="005B3D1E" w:rsidP="005B3D1E">
      <w:pPr>
        <w:spacing w:after="0" w:line="360" w:lineRule="auto"/>
        <w:rPr>
          <w:ins w:id="10" w:author="Φλούδα Χριστίνα" w:date="2016-07-04T10:59:00Z"/>
          <w:rFonts w:eastAsia="Times New Roman"/>
          <w:szCs w:val="24"/>
          <w:lang w:eastAsia="en-US"/>
        </w:rPr>
      </w:pPr>
      <w:ins w:id="11" w:author="Φλούδα Χριστίνα" w:date="2016-07-04T10:59:00Z">
        <w:r w:rsidRPr="005B3D1E">
          <w:rPr>
            <w:rFonts w:eastAsia="Times New Roman"/>
            <w:szCs w:val="24"/>
            <w:lang w:eastAsia="en-US"/>
          </w:rPr>
          <w:t>ΣΥΝΟΔΟΣ Α΄</w:t>
        </w:r>
      </w:ins>
    </w:p>
    <w:p w14:paraId="67FA5CD5" w14:textId="77777777" w:rsidR="005B3D1E" w:rsidRPr="005B3D1E" w:rsidRDefault="005B3D1E" w:rsidP="005B3D1E">
      <w:pPr>
        <w:spacing w:after="0" w:line="360" w:lineRule="auto"/>
        <w:rPr>
          <w:ins w:id="12" w:author="Φλούδα Χριστίνα" w:date="2016-07-04T10:59:00Z"/>
          <w:rFonts w:eastAsia="Times New Roman"/>
          <w:szCs w:val="24"/>
          <w:lang w:eastAsia="en-US"/>
        </w:rPr>
      </w:pPr>
    </w:p>
    <w:p w14:paraId="0AC84B85" w14:textId="77777777" w:rsidR="005B3D1E" w:rsidRPr="005B3D1E" w:rsidRDefault="005B3D1E" w:rsidP="005B3D1E">
      <w:pPr>
        <w:spacing w:after="0" w:line="360" w:lineRule="auto"/>
        <w:rPr>
          <w:ins w:id="13" w:author="Φλούδα Χριστίνα" w:date="2016-07-04T10:59:00Z"/>
          <w:rFonts w:eastAsia="Times New Roman"/>
          <w:szCs w:val="24"/>
          <w:lang w:eastAsia="en-US"/>
        </w:rPr>
      </w:pPr>
      <w:ins w:id="14" w:author="Φλούδα Χριστίνα" w:date="2016-07-04T10:59:00Z">
        <w:r w:rsidRPr="005B3D1E">
          <w:rPr>
            <w:rFonts w:eastAsia="Times New Roman"/>
            <w:szCs w:val="24"/>
            <w:lang w:eastAsia="en-US"/>
          </w:rPr>
          <w:t>ΣΥΝΕΔΡΙΑΣΗ ΡΝ΄</w:t>
        </w:r>
      </w:ins>
    </w:p>
    <w:p w14:paraId="4105F59F" w14:textId="77777777" w:rsidR="005B3D1E" w:rsidRPr="005B3D1E" w:rsidRDefault="005B3D1E" w:rsidP="005B3D1E">
      <w:pPr>
        <w:spacing w:after="0" w:line="360" w:lineRule="auto"/>
        <w:rPr>
          <w:ins w:id="15" w:author="Φλούδα Χριστίνα" w:date="2016-07-04T10:59:00Z"/>
          <w:rFonts w:eastAsia="Times New Roman"/>
          <w:szCs w:val="24"/>
          <w:lang w:eastAsia="en-US"/>
        </w:rPr>
      </w:pPr>
      <w:ins w:id="16" w:author="Φλούδα Χριστίνα" w:date="2016-07-04T10:59:00Z">
        <w:r w:rsidRPr="005B3D1E">
          <w:rPr>
            <w:rFonts w:eastAsia="Times New Roman"/>
            <w:szCs w:val="24"/>
            <w:lang w:eastAsia="en-US"/>
          </w:rPr>
          <w:t>Δευτέρα  27 Ιουνίου 2016</w:t>
        </w:r>
      </w:ins>
    </w:p>
    <w:p w14:paraId="1CACB978" w14:textId="77777777" w:rsidR="005B3D1E" w:rsidRPr="005B3D1E" w:rsidRDefault="005B3D1E" w:rsidP="005B3D1E">
      <w:pPr>
        <w:spacing w:after="0" w:line="360" w:lineRule="auto"/>
        <w:rPr>
          <w:ins w:id="17" w:author="Φλούδα Χριστίνα" w:date="2016-07-04T10:59:00Z"/>
          <w:rFonts w:eastAsia="Times New Roman"/>
          <w:szCs w:val="24"/>
          <w:lang w:eastAsia="en-US"/>
        </w:rPr>
      </w:pPr>
    </w:p>
    <w:p w14:paraId="2953E8DE" w14:textId="77777777" w:rsidR="005B3D1E" w:rsidRPr="005B3D1E" w:rsidRDefault="005B3D1E" w:rsidP="005B3D1E">
      <w:pPr>
        <w:spacing w:after="0" w:line="360" w:lineRule="auto"/>
        <w:rPr>
          <w:ins w:id="18" w:author="Φλούδα Χριστίνα" w:date="2016-07-04T10:59:00Z"/>
          <w:rFonts w:eastAsia="Times New Roman"/>
          <w:szCs w:val="24"/>
          <w:lang w:eastAsia="en-US"/>
        </w:rPr>
      </w:pPr>
      <w:ins w:id="19" w:author="Φλούδα Χριστίνα" w:date="2016-07-04T10:59:00Z">
        <w:r w:rsidRPr="005B3D1E">
          <w:rPr>
            <w:rFonts w:eastAsia="Times New Roman"/>
            <w:szCs w:val="24"/>
            <w:lang w:eastAsia="en-US"/>
          </w:rPr>
          <w:t>ΘΕΜΑΤΑ</w:t>
        </w:r>
      </w:ins>
    </w:p>
    <w:p w14:paraId="13194FF0" w14:textId="77777777" w:rsidR="005B3D1E" w:rsidRPr="005B3D1E" w:rsidRDefault="005B3D1E" w:rsidP="005B3D1E">
      <w:pPr>
        <w:spacing w:after="0" w:line="360" w:lineRule="auto"/>
        <w:rPr>
          <w:ins w:id="20" w:author="Φλούδα Χριστίνα" w:date="2016-07-04T10:59:00Z"/>
          <w:rFonts w:eastAsia="Times New Roman"/>
          <w:szCs w:val="24"/>
          <w:lang w:eastAsia="en-US"/>
        </w:rPr>
      </w:pPr>
      <w:ins w:id="21" w:author="Φλούδα Χριστίνα" w:date="2016-07-04T10:59:00Z">
        <w:r w:rsidRPr="005B3D1E">
          <w:rPr>
            <w:rFonts w:eastAsia="Times New Roman"/>
            <w:szCs w:val="24"/>
            <w:lang w:eastAsia="en-US"/>
          </w:rPr>
          <w:t xml:space="preserve"> </w:t>
        </w:r>
        <w:r w:rsidRPr="005B3D1E">
          <w:rPr>
            <w:rFonts w:eastAsia="Times New Roman"/>
            <w:szCs w:val="24"/>
            <w:lang w:eastAsia="en-US"/>
          </w:rPr>
          <w:br/>
          <w:t xml:space="preserve">Α. ΕΙΔΙΚΑ ΘΕΜΑΤΑ </w:t>
        </w:r>
        <w:r w:rsidRPr="005B3D1E">
          <w:rPr>
            <w:rFonts w:eastAsia="Times New Roman"/>
            <w:szCs w:val="24"/>
            <w:lang w:eastAsia="en-US"/>
          </w:rPr>
          <w:br/>
          <w:t xml:space="preserve">1. Επικύρωση Πρακτικών, σελ. </w:t>
        </w:r>
        <w:r w:rsidRPr="005B3D1E">
          <w:rPr>
            <w:rFonts w:eastAsia="Times New Roman"/>
            <w:szCs w:val="24"/>
            <w:lang w:eastAsia="en-US"/>
          </w:rPr>
          <w:br/>
          <w:t xml:space="preserve">2.  Άδεια απουσίας του Βουλευτή κ. Γ. Κουμουτσάκου, σελ. </w:t>
        </w:r>
        <w:r w:rsidRPr="005B3D1E">
          <w:rPr>
            <w:rFonts w:eastAsia="Times New Roman"/>
            <w:szCs w:val="24"/>
            <w:lang w:eastAsia="en-US"/>
          </w:rPr>
          <w:br/>
          <w:t xml:space="preserve">3. Επί διαδικαστικού θέματος, σελ. </w:t>
        </w:r>
        <w:r w:rsidRPr="005B3D1E">
          <w:rPr>
            <w:rFonts w:eastAsia="Times New Roman"/>
            <w:szCs w:val="24"/>
            <w:lang w:eastAsia="en-US"/>
          </w:rPr>
          <w:br/>
          <w:t xml:space="preserve"> </w:t>
        </w:r>
        <w:r w:rsidRPr="005B3D1E">
          <w:rPr>
            <w:rFonts w:eastAsia="Times New Roman"/>
            <w:szCs w:val="24"/>
            <w:lang w:eastAsia="en-US"/>
          </w:rPr>
          <w:br/>
          <w:t xml:space="preserve">Β. ΚΟΙΝΟΒΟΥΛΕΥΤΙΚΟΣ ΕΛΕΓΧΟΣ </w:t>
        </w:r>
        <w:r w:rsidRPr="005B3D1E">
          <w:rPr>
            <w:rFonts w:eastAsia="Times New Roman"/>
            <w:szCs w:val="24"/>
            <w:lang w:eastAsia="en-US"/>
          </w:rPr>
          <w:br/>
          <w:t>Συζήτηση επικαίρων ερωτήσεων:</w:t>
        </w:r>
        <w:r w:rsidRPr="005B3D1E">
          <w:rPr>
            <w:rFonts w:eastAsia="Times New Roman"/>
            <w:szCs w:val="24"/>
            <w:lang w:eastAsia="en-US"/>
          </w:rPr>
          <w:br/>
          <w:t xml:space="preserve">   α) Προς τον Υπουργό Οικονομικών, σχετικά με τη λήψη μέτρων για την ανακούφιση των πληγέντων στο Δήμο Ιεράπετρας από την καταστροφική πυρκαγιά και την κήρυξη της περιοχής ως πυρόπληκτης, σελ. </w:t>
        </w:r>
        <w:r w:rsidRPr="005B3D1E">
          <w:rPr>
            <w:rFonts w:eastAsia="Times New Roman"/>
            <w:szCs w:val="24"/>
            <w:lang w:eastAsia="en-US"/>
          </w:rPr>
          <w:br/>
          <w:t xml:space="preserve">   β) Προς τον Υπουργό Παιδείας,  Έρευνας και Θρησκευμάτων, σχετικά με τη μείωση δόσεων στα δίδακτρα φοίτησης των φοιτητών του Ελληνικού Ανοιχτού Πανεπιστημίου για το ακαδημαϊκό έτος 2016-2017, σελ. </w:t>
        </w:r>
        <w:r w:rsidRPr="005B3D1E">
          <w:rPr>
            <w:rFonts w:eastAsia="Times New Roman"/>
            <w:szCs w:val="24"/>
            <w:lang w:eastAsia="en-US"/>
          </w:rPr>
          <w:br/>
          <w:t xml:space="preserve">   γ) Προς τον Υπουργό Υποδομών, Μεταφορών και Δικτύων:</w:t>
        </w:r>
        <w:r w:rsidRPr="005B3D1E">
          <w:rPr>
            <w:rFonts w:eastAsia="Times New Roman"/>
            <w:szCs w:val="24"/>
            <w:lang w:eastAsia="en-US"/>
          </w:rPr>
          <w:br/>
          <w:t xml:space="preserve">       i. σχετικά με τη νέα καθυστέρηση στην κατασκευή του νέου αεροδρομίου στο Καστέλι Κρήτης, σελ. </w:t>
        </w:r>
        <w:r w:rsidRPr="005B3D1E">
          <w:rPr>
            <w:rFonts w:eastAsia="Times New Roman"/>
            <w:szCs w:val="24"/>
            <w:lang w:eastAsia="en-US"/>
          </w:rPr>
          <w:br/>
          <w:t xml:space="preserve">       </w:t>
        </w:r>
        <w:proofErr w:type="spellStart"/>
        <w:r w:rsidRPr="005B3D1E">
          <w:rPr>
            <w:rFonts w:eastAsia="Times New Roman"/>
            <w:szCs w:val="24"/>
            <w:lang w:eastAsia="en-US"/>
          </w:rPr>
          <w:t>ii</w:t>
        </w:r>
        <w:proofErr w:type="spellEnd"/>
        <w:r w:rsidRPr="005B3D1E">
          <w:rPr>
            <w:rFonts w:eastAsia="Times New Roman"/>
            <w:szCs w:val="24"/>
            <w:lang w:eastAsia="en-US"/>
          </w:rPr>
          <w:t xml:space="preserve">. σχετικά με τον αποκλεισμό της Κρήτης από το νέο χάρτη οδικών υποδομών της Ελλάδας, σελ. </w:t>
        </w:r>
        <w:r w:rsidRPr="005B3D1E">
          <w:rPr>
            <w:rFonts w:eastAsia="Times New Roman"/>
            <w:szCs w:val="24"/>
            <w:lang w:eastAsia="en-US"/>
          </w:rPr>
          <w:br/>
          <w:t xml:space="preserve">   δ) Προς τον Υπουργό Εργασίας, Κοινωνικής Ασφάλισης και Κοινωνικής Αλληλεγγύης, σχετικά με το ενδεχόμενο περικοπής του 60% της σύνταξης των αγροτών, σύμφωνα με το άρθρο 20 του νέου ασφαλιστικού νομοσχεδίου, σελ. </w:t>
        </w:r>
        <w:r w:rsidRPr="005B3D1E">
          <w:rPr>
            <w:rFonts w:eastAsia="Times New Roman"/>
            <w:szCs w:val="24"/>
            <w:lang w:eastAsia="en-US"/>
          </w:rPr>
          <w:br/>
        </w:r>
      </w:ins>
    </w:p>
    <w:p w14:paraId="4D1C6202" w14:textId="77777777" w:rsidR="005B3D1E" w:rsidRPr="005B3D1E" w:rsidRDefault="005B3D1E" w:rsidP="005B3D1E">
      <w:pPr>
        <w:spacing w:after="0" w:line="360" w:lineRule="auto"/>
        <w:rPr>
          <w:ins w:id="22" w:author="Φλούδα Χριστίνα" w:date="2016-07-04T10:59:00Z"/>
          <w:rFonts w:eastAsia="Times New Roman"/>
          <w:szCs w:val="24"/>
          <w:lang w:eastAsia="en-US"/>
        </w:rPr>
      </w:pPr>
    </w:p>
    <w:p w14:paraId="54E8CCEE" w14:textId="77777777" w:rsidR="005B3D1E" w:rsidRPr="005B3D1E" w:rsidRDefault="005B3D1E" w:rsidP="005B3D1E">
      <w:pPr>
        <w:spacing w:after="0" w:line="360" w:lineRule="auto"/>
        <w:rPr>
          <w:ins w:id="23" w:author="Φλούδα Χριστίνα" w:date="2016-07-04T10:59:00Z"/>
          <w:rFonts w:eastAsia="Times New Roman"/>
          <w:szCs w:val="24"/>
          <w:lang w:eastAsia="en-US"/>
        </w:rPr>
      </w:pPr>
      <w:ins w:id="24" w:author="Φλούδα Χριστίνα" w:date="2016-07-04T10:59:00Z">
        <w:r w:rsidRPr="005B3D1E">
          <w:rPr>
            <w:rFonts w:eastAsia="Times New Roman"/>
            <w:szCs w:val="24"/>
            <w:lang w:eastAsia="en-US"/>
          </w:rPr>
          <w:t>ΠΡΟΕΔΡΕΥΟΥΣΑ</w:t>
        </w:r>
      </w:ins>
    </w:p>
    <w:p w14:paraId="020A9703" w14:textId="77777777" w:rsidR="005B3D1E" w:rsidRPr="005B3D1E" w:rsidRDefault="005B3D1E" w:rsidP="005B3D1E">
      <w:pPr>
        <w:spacing w:after="0" w:line="360" w:lineRule="auto"/>
        <w:rPr>
          <w:ins w:id="25" w:author="Φλούδα Χριστίνα" w:date="2016-07-04T10:59:00Z"/>
          <w:rFonts w:eastAsia="Times New Roman"/>
          <w:szCs w:val="24"/>
          <w:lang w:eastAsia="en-US"/>
        </w:rPr>
      </w:pPr>
    </w:p>
    <w:p w14:paraId="6B500BAE" w14:textId="77777777" w:rsidR="005B3D1E" w:rsidRPr="005B3D1E" w:rsidRDefault="005B3D1E" w:rsidP="005B3D1E">
      <w:pPr>
        <w:spacing w:after="0" w:line="360" w:lineRule="auto"/>
        <w:rPr>
          <w:ins w:id="26" w:author="Φλούδα Χριστίνα" w:date="2016-07-04T10:59:00Z"/>
          <w:rFonts w:eastAsia="Times New Roman"/>
          <w:szCs w:val="24"/>
          <w:lang w:eastAsia="en-US"/>
        </w:rPr>
      </w:pPr>
      <w:ins w:id="27" w:author="Φλούδα Χριστίνα" w:date="2016-07-04T10:59:00Z">
        <w:r w:rsidRPr="005B3D1E">
          <w:rPr>
            <w:rFonts w:eastAsia="Times New Roman"/>
            <w:szCs w:val="24"/>
            <w:lang w:eastAsia="en-US"/>
          </w:rPr>
          <w:t>ΧΡΙΣΤΟΔΟΥΛΟΠΟΥΛΟΥ Α. , σελ.</w:t>
        </w:r>
        <w:r w:rsidRPr="005B3D1E">
          <w:rPr>
            <w:rFonts w:eastAsia="Times New Roman"/>
            <w:szCs w:val="24"/>
            <w:lang w:eastAsia="en-US"/>
          </w:rPr>
          <w:br/>
        </w:r>
      </w:ins>
    </w:p>
    <w:p w14:paraId="78DCF7E3" w14:textId="77777777" w:rsidR="005B3D1E" w:rsidRPr="005B3D1E" w:rsidRDefault="005B3D1E" w:rsidP="005B3D1E">
      <w:pPr>
        <w:spacing w:after="0" w:line="360" w:lineRule="auto"/>
        <w:rPr>
          <w:ins w:id="28" w:author="Φλούδα Χριστίνα" w:date="2016-07-04T10:59:00Z"/>
          <w:rFonts w:eastAsia="Times New Roman"/>
          <w:szCs w:val="24"/>
          <w:lang w:eastAsia="en-US"/>
        </w:rPr>
      </w:pPr>
    </w:p>
    <w:p w14:paraId="501EC2F7" w14:textId="77777777" w:rsidR="005B3D1E" w:rsidRPr="005B3D1E" w:rsidRDefault="005B3D1E" w:rsidP="005B3D1E">
      <w:pPr>
        <w:spacing w:after="0" w:line="360" w:lineRule="auto"/>
        <w:rPr>
          <w:ins w:id="29" w:author="Φλούδα Χριστίνα" w:date="2016-07-04T10:59:00Z"/>
          <w:rFonts w:eastAsia="Times New Roman"/>
          <w:szCs w:val="24"/>
          <w:lang w:eastAsia="en-US"/>
        </w:rPr>
      </w:pPr>
    </w:p>
    <w:p w14:paraId="472A4F2D" w14:textId="77777777" w:rsidR="005B3D1E" w:rsidRPr="005B3D1E" w:rsidRDefault="005B3D1E" w:rsidP="005B3D1E">
      <w:pPr>
        <w:spacing w:after="0" w:line="360" w:lineRule="auto"/>
        <w:rPr>
          <w:ins w:id="30" w:author="Φλούδα Χριστίνα" w:date="2016-07-04T10:59:00Z"/>
          <w:rFonts w:eastAsia="Times New Roman"/>
          <w:szCs w:val="24"/>
          <w:lang w:eastAsia="en-US"/>
        </w:rPr>
      </w:pPr>
      <w:ins w:id="31" w:author="Φλούδα Χριστίνα" w:date="2016-07-04T10:59:00Z">
        <w:r w:rsidRPr="005B3D1E">
          <w:rPr>
            <w:rFonts w:eastAsia="Times New Roman"/>
            <w:szCs w:val="24"/>
            <w:lang w:eastAsia="en-US"/>
          </w:rPr>
          <w:t>ΟΜΙΛΗΤΕΣ</w:t>
        </w:r>
      </w:ins>
    </w:p>
    <w:p w14:paraId="1FA933BA" w14:textId="3D2C5C32" w:rsidR="005B3D1E" w:rsidRDefault="005B3D1E" w:rsidP="005B3D1E">
      <w:pPr>
        <w:spacing w:line="600" w:lineRule="auto"/>
        <w:ind w:firstLine="720"/>
        <w:jc w:val="both"/>
        <w:rPr>
          <w:ins w:id="32" w:author="Φλούδα Χριστίνα" w:date="2016-07-04T10:59:00Z"/>
          <w:rFonts w:eastAsia="Times New Roman"/>
          <w:szCs w:val="24"/>
        </w:rPr>
        <w:pPrChange w:id="33" w:author="Φλούδα Χριστίνα" w:date="2016-07-04T10:59:00Z">
          <w:pPr>
            <w:spacing w:line="600" w:lineRule="auto"/>
            <w:ind w:firstLine="720"/>
            <w:jc w:val="center"/>
          </w:pPr>
        </w:pPrChange>
      </w:pPr>
      <w:ins w:id="34" w:author="Φλούδα Χριστίνα" w:date="2016-07-04T10:59:00Z">
        <w:r w:rsidRPr="005B3D1E">
          <w:rPr>
            <w:rFonts w:eastAsia="Times New Roman"/>
            <w:szCs w:val="24"/>
            <w:lang w:eastAsia="en-US"/>
          </w:rPr>
          <w:br/>
          <w:t>Α. Επί διαδικαστικού θέματος:</w:t>
        </w:r>
        <w:r w:rsidRPr="005B3D1E">
          <w:rPr>
            <w:rFonts w:eastAsia="Times New Roman"/>
            <w:szCs w:val="24"/>
            <w:lang w:eastAsia="en-US"/>
          </w:rPr>
          <w:br/>
          <w:t>ΧΡΙΣΤΟΔΟΥΛΟΠΟΥΛΟΥ Α. , σελ.</w:t>
        </w:r>
        <w:r w:rsidRPr="005B3D1E">
          <w:rPr>
            <w:rFonts w:eastAsia="Times New Roman"/>
            <w:szCs w:val="24"/>
            <w:lang w:eastAsia="en-US"/>
          </w:rPr>
          <w:br/>
        </w:r>
        <w:r w:rsidRPr="005B3D1E">
          <w:rPr>
            <w:rFonts w:eastAsia="Times New Roman"/>
            <w:szCs w:val="24"/>
            <w:lang w:eastAsia="en-US"/>
          </w:rPr>
          <w:br/>
          <w:t>Β. Επί των επικαίρων ερωτήσεων:</w:t>
        </w:r>
        <w:r w:rsidRPr="005B3D1E">
          <w:rPr>
            <w:rFonts w:eastAsia="Times New Roman"/>
            <w:szCs w:val="24"/>
            <w:lang w:eastAsia="en-US"/>
          </w:rPr>
          <w:br/>
          <w:t>ΑΛΕΞΙΑΔΗΣ Τ. , σελ.</w:t>
        </w:r>
        <w:r w:rsidRPr="005B3D1E">
          <w:rPr>
            <w:rFonts w:eastAsia="Times New Roman"/>
            <w:szCs w:val="24"/>
            <w:lang w:eastAsia="en-US"/>
          </w:rPr>
          <w:br/>
          <w:t>ΑΝΑΓΝΩΣΤΟΠΟΥΛΟΥ Α. , σελ.</w:t>
        </w:r>
        <w:r w:rsidRPr="005B3D1E">
          <w:rPr>
            <w:rFonts w:eastAsia="Times New Roman"/>
            <w:szCs w:val="24"/>
            <w:lang w:eastAsia="en-US"/>
          </w:rPr>
          <w:br/>
          <w:t>ΑΡΑΜΠΑΤΖΗ Φ. , σελ.</w:t>
        </w:r>
        <w:r w:rsidRPr="005B3D1E">
          <w:rPr>
            <w:rFonts w:eastAsia="Times New Roman"/>
            <w:szCs w:val="24"/>
            <w:lang w:eastAsia="en-US"/>
          </w:rPr>
          <w:br/>
          <w:t>ΑΥΓΕΝΑΚΗΣ Ε. , σελ.</w:t>
        </w:r>
        <w:r w:rsidRPr="005B3D1E">
          <w:rPr>
            <w:rFonts w:eastAsia="Times New Roman"/>
            <w:szCs w:val="24"/>
            <w:lang w:eastAsia="en-US"/>
          </w:rPr>
          <w:br/>
          <w:t>ΚΕΓΚΕΡΟΓΛΟΥ Β. , σελ.</w:t>
        </w:r>
        <w:r w:rsidRPr="005B3D1E">
          <w:rPr>
            <w:rFonts w:eastAsia="Times New Roman"/>
            <w:szCs w:val="24"/>
            <w:lang w:eastAsia="en-US"/>
          </w:rPr>
          <w:br/>
          <w:t>ΠΕΤΡΟΠΟΥΛΟΣ Α. , σελ.</w:t>
        </w:r>
        <w:r w:rsidRPr="005B3D1E">
          <w:rPr>
            <w:rFonts w:eastAsia="Times New Roman"/>
            <w:szCs w:val="24"/>
            <w:lang w:eastAsia="en-US"/>
          </w:rPr>
          <w:br/>
          <w:t>ΣΑΡΙΔΗΣ Ι. , σελ.</w:t>
        </w:r>
        <w:r w:rsidRPr="005B3D1E">
          <w:rPr>
            <w:rFonts w:eastAsia="Times New Roman"/>
            <w:szCs w:val="24"/>
            <w:lang w:eastAsia="en-US"/>
          </w:rPr>
          <w:br/>
          <w:t>ΣΠΙΡΤΖΗΣ Χ. , σελ.</w:t>
        </w:r>
        <w:r w:rsidRPr="005B3D1E">
          <w:rPr>
            <w:rFonts w:eastAsia="Times New Roman"/>
            <w:szCs w:val="24"/>
            <w:lang w:eastAsia="en-US"/>
          </w:rPr>
          <w:br/>
        </w:r>
      </w:ins>
    </w:p>
    <w:p w14:paraId="4B870776" w14:textId="77777777" w:rsidR="003535F4" w:rsidRDefault="005B3D1E">
      <w:pPr>
        <w:spacing w:line="600" w:lineRule="auto"/>
        <w:ind w:firstLine="720"/>
        <w:jc w:val="center"/>
        <w:rPr>
          <w:rFonts w:eastAsia="Times New Roman" w:cs="Times New Roman"/>
          <w:szCs w:val="24"/>
        </w:rPr>
      </w:pPr>
      <w:r>
        <w:rPr>
          <w:rFonts w:eastAsia="Times New Roman"/>
          <w:szCs w:val="24"/>
        </w:rPr>
        <w:t>ΠΡΑΚΤΙΚΑ ΒΟΥΛΗΣ</w:t>
      </w:r>
    </w:p>
    <w:p w14:paraId="4B870777" w14:textId="77777777" w:rsidR="003535F4" w:rsidRDefault="005B3D1E">
      <w:pPr>
        <w:spacing w:line="600" w:lineRule="auto"/>
        <w:ind w:firstLine="720"/>
        <w:jc w:val="center"/>
        <w:rPr>
          <w:rFonts w:eastAsia="Times New Roman" w:cs="Times New Roman"/>
          <w:szCs w:val="24"/>
        </w:rPr>
      </w:pPr>
      <w:r>
        <w:rPr>
          <w:rFonts w:eastAsia="Times New Roman"/>
          <w:szCs w:val="24"/>
        </w:rPr>
        <w:t xml:space="preserve">ΙΖ΄ ΠΕΡΙΟΔΟΣ </w:t>
      </w:r>
    </w:p>
    <w:p w14:paraId="4B870778" w14:textId="77777777" w:rsidR="003535F4" w:rsidRDefault="005B3D1E">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4B870779" w14:textId="77777777" w:rsidR="003535F4" w:rsidRDefault="005B3D1E">
      <w:pPr>
        <w:spacing w:line="600" w:lineRule="auto"/>
        <w:ind w:firstLine="720"/>
        <w:jc w:val="center"/>
        <w:rPr>
          <w:rFonts w:eastAsia="Times New Roman" w:cs="Times New Roman"/>
          <w:szCs w:val="24"/>
        </w:rPr>
      </w:pPr>
      <w:r>
        <w:rPr>
          <w:rFonts w:eastAsia="Times New Roman"/>
          <w:szCs w:val="24"/>
        </w:rPr>
        <w:t>ΣΥΝΟΔΟΣ Α΄</w:t>
      </w:r>
    </w:p>
    <w:p w14:paraId="4B87077A" w14:textId="77777777" w:rsidR="003535F4" w:rsidRDefault="005B3D1E">
      <w:pPr>
        <w:spacing w:line="600" w:lineRule="auto"/>
        <w:ind w:firstLine="720"/>
        <w:jc w:val="center"/>
        <w:rPr>
          <w:rFonts w:eastAsia="Times New Roman" w:cs="Times New Roman"/>
          <w:szCs w:val="24"/>
        </w:rPr>
      </w:pPr>
      <w:r>
        <w:rPr>
          <w:rFonts w:eastAsia="Times New Roman"/>
          <w:szCs w:val="24"/>
        </w:rPr>
        <w:t>ΣΥΝΕΔΡΙΑΣΗ ΡN΄</w:t>
      </w:r>
    </w:p>
    <w:p w14:paraId="4B87077B" w14:textId="77777777" w:rsidR="003535F4" w:rsidRDefault="005B3D1E">
      <w:pPr>
        <w:spacing w:line="600" w:lineRule="auto"/>
        <w:ind w:firstLine="720"/>
        <w:jc w:val="center"/>
        <w:rPr>
          <w:rFonts w:eastAsia="Times New Roman" w:cs="Times New Roman"/>
          <w:szCs w:val="24"/>
        </w:rPr>
      </w:pPr>
      <w:r>
        <w:rPr>
          <w:rFonts w:eastAsia="Times New Roman"/>
          <w:szCs w:val="24"/>
        </w:rPr>
        <w:t>Δευτέρα 27 Ιουνίου 2016</w:t>
      </w:r>
    </w:p>
    <w:p w14:paraId="4B87077C" w14:textId="77777777" w:rsidR="003535F4" w:rsidRDefault="005B3D1E">
      <w:pPr>
        <w:spacing w:line="600" w:lineRule="auto"/>
        <w:ind w:firstLine="720"/>
        <w:jc w:val="both"/>
        <w:rPr>
          <w:rFonts w:eastAsia="Times New Roman" w:cs="Times New Roman"/>
          <w:szCs w:val="24"/>
        </w:rPr>
      </w:pPr>
      <w:r>
        <w:rPr>
          <w:rFonts w:eastAsia="Times New Roman"/>
          <w:szCs w:val="24"/>
        </w:rPr>
        <w:t xml:space="preserve">Αθήνα, σήμερα στις 27 Ιουνίου 2016, ημέρα Δευτέρα και ώρα 18:07΄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της Γ΄ Αντιπροέδρου αυτής κ. </w:t>
      </w:r>
      <w:r w:rsidRPr="005B07C4">
        <w:rPr>
          <w:rFonts w:eastAsia="Times New Roman"/>
          <w:b/>
          <w:szCs w:val="24"/>
        </w:rPr>
        <w:t>ΑΝΑΣΤΑΣΙΑΣ ΧΡΙΣΤΟΔΟΥΛΟΠΟΥΛΟΥ</w:t>
      </w:r>
      <w:r>
        <w:rPr>
          <w:rFonts w:eastAsia="Times New Roman"/>
          <w:b/>
          <w:szCs w:val="24"/>
        </w:rPr>
        <w:t>.</w:t>
      </w:r>
    </w:p>
    <w:p w14:paraId="4B87077D" w14:textId="77777777" w:rsidR="003535F4" w:rsidRDefault="005B3D1E">
      <w:pPr>
        <w:spacing w:line="600" w:lineRule="auto"/>
        <w:ind w:firstLine="720"/>
        <w:jc w:val="both"/>
        <w:rPr>
          <w:rFonts w:eastAsia="Times New Roman"/>
          <w:szCs w:val="24"/>
        </w:rPr>
      </w:pPr>
      <w:r>
        <w:rPr>
          <w:rFonts w:eastAsia="Times New Roman"/>
          <w:b/>
          <w:bCs/>
          <w:szCs w:val="24"/>
        </w:rPr>
        <w:lastRenderedPageBreak/>
        <w:t xml:space="preserve">ΠΡΟΕΔΡΕΥΟΥΣΑ (Αναστασία Χριστοδουλοπούλου): </w:t>
      </w:r>
      <w:r>
        <w:rPr>
          <w:rFonts w:eastAsia="Times New Roman"/>
          <w:szCs w:val="24"/>
        </w:rPr>
        <w:t>Κυρίες και κύριοι συνάδελφοι, αρχίζει η συνεδρίαση.</w:t>
      </w:r>
    </w:p>
    <w:p w14:paraId="4B87077E" w14:textId="77777777" w:rsidR="003535F4" w:rsidRDefault="005B3D1E">
      <w:pPr>
        <w:spacing w:line="600" w:lineRule="auto"/>
        <w:ind w:firstLine="720"/>
        <w:jc w:val="both"/>
        <w:rPr>
          <w:rFonts w:eastAsia="Times New Roman"/>
          <w:szCs w:val="24"/>
        </w:rPr>
      </w:pPr>
      <w:r>
        <w:rPr>
          <w:rFonts w:eastAsia="Times New Roman"/>
          <w:szCs w:val="24"/>
        </w:rPr>
        <w:t xml:space="preserve">Εισερχόμαστε στη συζήτηση των </w:t>
      </w:r>
    </w:p>
    <w:p w14:paraId="4B87077F" w14:textId="77777777" w:rsidR="003535F4" w:rsidRDefault="005B3D1E">
      <w:pPr>
        <w:spacing w:line="600" w:lineRule="auto"/>
        <w:ind w:firstLine="720"/>
        <w:jc w:val="center"/>
        <w:rPr>
          <w:rFonts w:eastAsia="Times New Roman"/>
          <w:b/>
          <w:szCs w:val="24"/>
        </w:rPr>
      </w:pPr>
      <w:r>
        <w:rPr>
          <w:rFonts w:eastAsia="Times New Roman"/>
          <w:b/>
          <w:szCs w:val="24"/>
        </w:rPr>
        <w:t>ΕΠΙΚΑΙΡΩΝ ΕΡΩΤΗΣΕΩΝ</w:t>
      </w:r>
    </w:p>
    <w:p w14:paraId="4B870780" w14:textId="77777777" w:rsidR="003535F4" w:rsidRDefault="005B3D1E">
      <w:pPr>
        <w:spacing w:line="600" w:lineRule="auto"/>
        <w:ind w:firstLine="720"/>
        <w:jc w:val="both"/>
        <w:rPr>
          <w:rFonts w:eastAsia="Times New Roman"/>
          <w:szCs w:val="24"/>
        </w:rPr>
      </w:pPr>
      <w:r>
        <w:rPr>
          <w:rFonts w:eastAsia="Times New Roman"/>
          <w:szCs w:val="24"/>
        </w:rPr>
        <w:t>Πριν</w:t>
      </w:r>
      <w:r>
        <w:rPr>
          <w:rFonts w:eastAsia="Times New Roman"/>
          <w:szCs w:val="24"/>
        </w:rPr>
        <w:t xml:space="preserve"> ξεκινήσουμε, να διαβάσω ποιες δεν θα συζητηθούν, για να κερδίσουμε και χρόνο.</w:t>
      </w:r>
    </w:p>
    <w:p w14:paraId="4B870781" w14:textId="77777777" w:rsidR="003535F4" w:rsidRDefault="005B3D1E">
      <w:pPr>
        <w:spacing w:line="600" w:lineRule="auto"/>
        <w:ind w:firstLine="720"/>
        <w:jc w:val="both"/>
        <w:rPr>
          <w:rFonts w:eastAsia="Times New Roman"/>
          <w:szCs w:val="24"/>
        </w:rPr>
      </w:pPr>
      <w:r>
        <w:rPr>
          <w:rFonts w:eastAsia="Times New Roman"/>
          <w:szCs w:val="24"/>
        </w:rPr>
        <w:t>Δ</w:t>
      </w:r>
      <w:r>
        <w:rPr>
          <w:rFonts w:eastAsia="Times New Roman"/>
          <w:szCs w:val="24"/>
        </w:rPr>
        <w:t>εν θα συζητηθούν</w:t>
      </w:r>
      <w:r>
        <w:rPr>
          <w:rFonts w:eastAsia="Times New Roman"/>
          <w:szCs w:val="24"/>
        </w:rPr>
        <w:t>, λοιπόν,</w:t>
      </w:r>
      <w:r>
        <w:rPr>
          <w:rFonts w:eastAsia="Times New Roman"/>
          <w:szCs w:val="24"/>
        </w:rPr>
        <w:t xml:space="preserve"> λόγω κωλύματος των αρμοδίων Υπουργών και θα επαναπροσδιοριστούν για συζήτηση, οι εξής ερωτήσεις:</w:t>
      </w:r>
    </w:p>
    <w:p w14:paraId="4B870782" w14:textId="77777777" w:rsidR="003535F4" w:rsidRDefault="005B3D1E">
      <w:pPr>
        <w:spacing w:line="600" w:lineRule="auto"/>
        <w:ind w:firstLine="720"/>
        <w:jc w:val="both"/>
        <w:rPr>
          <w:rFonts w:eastAsia="Times New Roman"/>
          <w:szCs w:val="24"/>
        </w:rPr>
      </w:pPr>
      <w:r>
        <w:rPr>
          <w:rFonts w:eastAsia="Times New Roman"/>
          <w:szCs w:val="24"/>
        </w:rPr>
        <w:t xml:space="preserve">Η πρώτη </w:t>
      </w:r>
      <w:r>
        <w:rPr>
          <w:rFonts w:eastAsia="Times New Roman"/>
          <w:szCs w:val="24"/>
        </w:rPr>
        <w:t xml:space="preserve">με αριθμό 1017/21-6-2016 </w:t>
      </w:r>
      <w:r>
        <w:rPr>
          <w:rFonts w:eastAsia="Times New Roman"/>
          <w:szCs w:val="24"/>
        </w:rPr>
        <w:t>επίκαιρη ερώτηση πρώ</w:t>
      </w:r>
      <w:r>
        <w:rPr>
          <w:rFonts w:eastAsia="Times New Roman"/>
          <w:szCs w:val="24"/>
        </w:rPr>
        <w:t xml:space="preserve">του κύκλου της Βουλευτού Ιωαννίνων του Συνασπισμού Ριζοσπαστικής Αριστεράς κ. Μερόπης </w:t>
      </w:r>
      <w:proofErr w:type="spellStart"/>
      <w:r>
        <w:rPr>
          <w:rFonts w:eastAsia="Times New Roman"/>
          <w:szCs w:val="24"/>
        </w:rPr>
        <w:t>Τζούφη</w:t>
      </w:r>
      <w:proofErr w:type="spellEnd"/>
      <w:r>
        <w:rPr>
          <w:rFonts w:eastAsia="Times New Roman"/>
          <w:szCs w:val="24"/>
        </w:rPr>
        <w:t xml:space="preserve"> προς τον Υπουργό</w:t>
      </w:r>
      <w:r>
        <w:rPr>
          <w:rFonts w:eastAsia="Times New Roman"/>
          <w:szCs w:val="24"/>
        </w:rPr>
        <w:t xml:space="preserve"> </w:t>
      </w:r>
      <w:r>
        <w:rPr>
          <w:rFonts w:eastAsia="Times New Roman"/>
          <w:szCs w:val="24"/>
        </w:rPr>
        <w:t xml:space="preserve">Εργασίας, Κοινωνικής Ασφάλισης και Κοινωνικής Αλληλεγγύης, σχετικά με τις διαγραφές σπουδαστών δημόσιων ΙΕΚ από </w:t>
      </w:r>
      <w:r>
        <w:rPr>
          <w:rFonts w:eastAsia="Times New Roman"/>
          <w:szCs w:val="24"/>
        </w:rPr>
        <w:lastRenderedPageBreak/>
        <w:t>τα μητρώα του ΟΑΕΔ, δεν θα συζητηθ</w:t>
      </w:r>
      <w:r>
        <w:rPr>
          <w:rFonts w:eastAsia="Times New Roman"/>
          <w:szCs w:val="24"/>
        </w:rPr>
        <w:t>εί λόγω κωλύματος της Αναπληρώτριας Υπουργού, κ. Ράνιας Αντωνοπούλου, εξαιτίας ανειλημμένων υποχρεώσεων.</w:t>
      </w:r>
    </w:p>
    <w:p w14:paraId="4B870783" w14:textId="77777777" w:rsidR="003535F4" w:rsidRDefault="005B3D1E">
      <w:pPr>
        <w:spacing w:line="600" w:lineRule="auto"/>
        <w:ind w:firstLine="720"/>
        <w:jc w:val="both"/>
        <w:rPr>
          <w:rFonts w:eastAsia="Times New Roman"/>
          <w:szCs w:val="24"/>
        </w:rPr>
      </w:pPr>
      <w:r>
        <w:rPr>
          <w:rFonts w:eastAsia="Times New Roman"/>
          <w:szCs w:val="24"/>
        </w:rPr>
        <w:t xml:space="preserve">Η τρίτη </w:t>
      </w:r>
      <w:r>
        <w:rPr>
          <w:rFonts w:eastAsia="Times New Roman"/>
          <w:szCs w:val="24"/>
        </w:rPr>
        <w:t xml:space="preserve">με αριθμό 1026/21-6-2016 </w:t>
      </w:r>
      <w:r>
        <w:rPr>
          <w:rFonts w:eastAsia="Times New Roman"/>
          <w:szCs w:val="24"/>
        </w:rPr>
        <w:t xml:space="preserve">επίκαιρη </w:t>
      </w:r>
      <w:r>
        <w:rPr>
          <w:rFonts w:eastAsia="Times New Roman"/>
          <w:szCs w:val="24"/>
        </w:rPr>
        <w:t>ερώτηση πρώτου κύκλου</w:t>
      </w:r>
      <w:r>
        <w:rPr>
          <w:rFonts w:eastAsia="Times New Roman"/>
          <w:szCs w:val="24"/>
        </w:rPr>
        <w:t xml:space="preserve"> </w:t>
      </w:r>
      <w:r>
        <w:rPr>
          <w:rFonts w:eastAsia="Times New Roman"/>
          <w:szCs w:val="24"/>
        </w:rPr>
        <w:t xml:space="preserve">του Βουλευτή Ηρακλείου της Δημοκρατικής Συμπαράταξης ΠΑΣΟΚ – ΔΗΜΑΡ κ. Βασιλείου </w:t>
      </w:r>
      <w:proofErr w:type="spellStart"/>
      <w:r>
        <w:rPr>
          <w:rFonts w:eastAsia="Times New Roman"/>
          <w:szCs w:val="24"/>
        </w:rPr>
        <w:t>Κεγκέρο</w:t>
      </w:r>
      <w:r>
        <w:rPr>
          <w:rFonts w:eastAsia="Times New Roman"/>
          <w:szCs w:val="24"/>
        </w:rPr>
        <w:t>γλου</w:t>
      </w:r>
      <w:proofErr w:type="spellEnd"/>
      <w:r>
        <w:rPr>
          <w:rFonts w:eastAsia="Times New Roman"/>
          <w:szCs w:val="24"/>
        </w:rPr>
        <w:t xml:space="preserve"> προς τον Υπουργό Αγροτικής Ανάπτυξης και Τροφίμων, σχετικά με τα προβλήματα στην πρωτογενή παραγωγή της Κρήτης από την ξηρασία και τις υψηλές θερμοκρασίες, δεν θα συζητηθεί λόγω κωλύματος του Αναπληρωτή Υπουργού, κ. </w:t>
      </w:r>
      <w:proofErr w:type="spellStart"/>
      <w:r>
        <w:rPr>
          <w:rFonts w:eastAsia="Times New Roman"/>
          <w:szCs w:val="24"/>
        </w:rPr>
        <w:t>Μπόλαρη</w:t>
      </w:r>
      <w:proofErr w:type="spellEnd"/>
      <w:r>
        <w:rPr>
          <w:rFonts w:eastAsia="Times New Roman"/>
          <w:szCs w:val="24"/>
        </w:rPr>
        <w:t>, ο οποίος βρίσκεται εκτός Α</w:t>
      </w:r>
      <w:r>
        <w:rPr>
          <w:rFonts w:eastAsia="Times New Roman"/>
          <w:szCs w:val="24"/>
        </w:rPr>
        <w:t>θηνών.</w:t>
      </w:r>
    </w:p>
    <w:p w14:paraId="4B870784" w14:textId="77777777" w:rsidR="003535F4" w:rsidRDefault="005B3D1E">
      <w:pPr>
        <w:spacing w:line="600" w:lineRule="auto"/>
        <w:ind w:firstLine="720"/>
        <w:jc w:val="both"/>
        <w:rPr>
          <w:rFonts w:eastAsia="Times New Roman"/>
          <w:szCs w:val="24"/>
        </w:rPr>
      </w:pPr>
      <w:r>
        <w:rPr>
          <w:rFonts w:eastAsia="Times New Roman"/>
          <w:szCs w:val="24"/>
        </w:rPr>
        <w:t xml:space="preserve">Η δεύτερη </w:t>
      </w:r>
      <w:r>
        <w:rPr>
          <w:rFonts w:eastAsia="Times New Roman"/>
          <w:szCs w:val="24"/>
        </w:rPr>
        <w:t xml:space="preserve">με αριθμό 1014/17-6-2016 </w:t>
      </w:r>
      <w:r>
        <w:rPr>
          <w:rFonts w:eastAsia="Times New Roman"/>
          <w:szCs w:val="24"/>
        </w:rPr>
        <w:t xml:space="preserve">επίκαιρη ερώτηση δεύτερου κύκλου του ΣΤ΄ Αντιπροέδρου της Βουλής και Βουλευτή Δωδεκανήσου της Δημοκρατικής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Υγείας, σχετικά με την κατάρρευση της </w:t>
      </w:r>
      <w:r>
        <w:rPr>
          <w:rFonts w:eastAsia="Times New Roman"/>
          <w:szCs w:val="24"/>
        </w:rPr>
        <w:t>δημόσιας υγείας</w:t>
      </w:r>
      <w:r>
        <w:rPr>
          <w:rFonts w:eastAsia="Times New Roman"/>
          <w:szCs w:val="24"/>
        </w:rPr>
        <w:t>, δεν θα συζητηθεί λόγω κωλύματος του Υπουργού, κ. Ανδρέα Ξανθού, εξαιτίας ανειλημμένων υποχρεώσεων.</w:t>
      </w:r>
    </w:p>
    <w:p w14:paraId="4B870785"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Η πρώτη </w:t>
      </w:r>
      <w:r>
        <w:rPr>
          <w:rFonts w:eastAsia="Times New Roman"/>
          <w:szCs w:val="24"/>
        </w:rPr>
        <w:t xml:space="preserve">με αριθμό 1022/21-6-2016 </w:t>
      </w:r>
      <w:r>
        <w:rPr>
          <w:rFonts w:eastAsia="Times New Roman"/>
          <w:szCs w:val="24"/>
        </w:rPr>
        <w:t xml:space="preserve">επίκαιρη ερώτηση δεύτερου κύκλου του Βουλευτή Μαγνησίας της Νέας Δημοκρατίας κ. Χρήστου </w:t>
      </w:r>
      <w:proofErr w:type="spellStart"/>
      <w:r>
        <w:rPr>
          <w:rFonts w:eastAsia="Times New Roman"/>
          <w:szCs w:val="24"/>
        </w:rPr>
        <w:t>Μπουκώρου</w:t>
      </w:r>
      <w:proofErr w:type="spellEnd"/>
      <w:r>
        <w:rPr>
          <w:rFonts w:eastAsia="Times New Roman"/>
          <w:szCs w:val="24"/>
        </w:rPr>
        <w:t xml:space="preserve"> προς τον </w:t>
      </w:r>
      <w:r>
        <w:rPr>
          <w:rFonts w:eastAsia="Times New Roman"/>
          <w:szCs w:val="24"/>
        </w:rPr>
        <w:t xml:space="preserve">Υπουργό Εθνικής Άμυνας σχετικά με τη δημιουργίας </w:t>
      </w:r>
      <w:r>
        <w:rPr>
          <w:rFonts w:eastAsia="Times New Roman"/>
          <w:szCs w:val="24"/>
          <w:lang w:val="en-US"/>
        </w:rPr>
        <w:t>HOT</w:t>
      </w:r>
      <w:r>
        <w:rPr>
          <w:rFonts w:eastAsia="Times New Roman"/>
          <w:szCs w:val="24"/>
        </w:rPr>
        <w:t>-</w:t>
      </w:r>
      <w:r>
        <w:rPr>
          <w:rFonts w:eastAsia="Times New Roman"/>
          <w:szCs w:val="24"/>
          <w:lang w:val="en-US"/>
        </w:rPr>
        <w:t>SPOT</w:t>
      </w:r>
      <w:r>
        <w:rPr>
          <w:rFonts w:eastAsia="Times New Roman"/>
          <w:szCs w:val="24"/>
        </w:rPr>
        <w:t xml:space="preserve"> στην </w:t>
      </w:r>
      <w:proofErr w:type="spellStart"/>
      <w:r>
        <w:rPr>
          <w:rFonts w:eastAsia="Times New Roman"/>
          <w:szCs w:val="24"/>
        </w:rPr>
        <w:t>Πορταριά</w:t>
      </w:r>
      <w:proofErr w:type="spellEnd"/>
      <w:r>
        <w:rPr>
          <w:rFonts w:eastAsia="Times New Roman"/>
          <w:szCs w:val="24"/>
        </w:rPr>
        <w:t xml:space="preserve">, δεν θα συζητηθεί λόγω κωλύματος του Αναπληρωτή Υπουργού, κ. Βίτσα, εξαιτίας ανειλημμένων υποχρεώσεων. </w:t>
      </w:r>
    </w:p>
    <w:p w14:paraId="4B870786" w14:textId="77777777" w:rsidR="003535F4" w:rsidRDefault="005B3D1E">
      <w:pPr>
        <w:spacing w:line="600" w:lineRule="auto"/>
        <w:ind w:firstLine="720"/>
        <w:jc w:val="both"/>
        <w:rPr>
          <w:rFonts w:eastAsia="Times New Roman"/>
          <w:szCs w:val="24"/>
        </w:rPr>
      </w:pPr>
      <w:r>
        <w:rPr>
          <w:rFonts w:eastAsia="Times New Roman"/>
          <w:szCs w:val="24"/>
        </w:rPr>
        <w:t xml:space="preserve">Η τέταρτη </w:t>
      </w:r>
      <w:r>
        <w:rPr>
          <w:rFonts w:eastAsia="Times New Roman"/>
          <w:szCs w:val="24"/>
        </w:rPr>
        <w:t>με αριθμό 957/7-6-2016 επίκαιρη</w:t>
      </w:r>
      <w:r>
        <w:rPr>
          <w:rFonts w:eastAsia="Times New Roman"/>
          <w:szCs w:val="24"/>
        </w:rPr>
        <w:t xml:space="preserve"> ερώτηση δεύτερου κύκλου </w:t>
      </w:r>
      <w:r>
        <w:rPr>
          <w:rFonts w:eastAsia="Times New Roman"/>
          <w:szCs w:val="24"/>
        </w:rPr>
        <w:t xml:space="preserve">του Βουλευτή Χίου της Νέας Δημοκρατίας του κ. Παναγιώτη (Νότη) </w:t>
      </w:r>
      <w:proofErr w:type="spellStart"/>
      <w:r>
        <w:rPr>
          <w:rFonts w:eastAsia="Times New Roman"/>
          <w:szCs w:val="24"/>
        </w:rPr>
        <w:t>Μηταράκη</w:t>
      </w:r>
      <w:proofErr w:type="spellEnd"/>
      <w:r>
        <w:rPr>
          <w:rFonts w:eastAsia="Times New Roman"/>
          <w:szCs w:val="24"/>
        </w:rPr>
        <w:t xml:space="preserve"> προς τον Υπουργό Οικονομίας, Ανάπτυξης και Τουρισμού, σχετικά με την προστασία της φέτας στις εμπορικές συμφωνίες της </w:t>
      </w:r>
      <w:r>
        <w:rPr>
          <w:rFonts w:eastAsia="Times New Roman" w:cs="Times New Roman"/>
          <w:szCs w:val="24"/>
        </w:rPr>
        <w:t>Ευρωπαϊκής Ένωσης, δεν θα συζητηθεί λόγω κωλύματος του Υπουργού</w:t>
      </w:r>
      <w:r>
        <w:rPr>
          <w:rFonts w:eastAsia="Times New Roman"/>
          <w:szCs w:val="24"/>
        </w:rPr>
        <w:t xml:space="preserve"> κ.</w:t>
      </w:r>
      <w:r>
        <w:rPr>
          <w:rFonts w:eastAsia="Times New Roman"/>
          <w:szCs w:val="24"/>
        </w:rPr>
        <w:t xml:space="preserve"> Σταθάκη</w:t>
      </w:r>
      <w:r>
        <w:rPr>
          <w:rFonts w:eastAsia="Times New Roman" w:cs="Times New Roman"/>
          <w:szCs w:val="24"/>
        </w:rPr>
        <w:t>, εξαιτίας συνάντησης με τους θεσμούς.</w:t>
      </w:r>
    </w:p>
    <w:p w14:paraId="4B870787"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Η πέμπτη </w:t>
      </w:r>
      <w:r>
        <w:rPr>
          <w:rFonts w:eastAsia="Times New Roman"/>
          <w:szCs w:val="24"/>
        </w:rPr>
        <w:t xml:space="preserve">με αριθμό 925/30-5-2016 </w:t>
      </w:r>
      <w:r>
        <w:rPr>
          <w:rFonts w:eastAsia="Times New Roman"/>
          <w:szCs w:val="24"/>
        </w:rPr>
        <w:t xml:space="preserve">επίκαιρη ερώτηση δεύτερου κύκλου του Βουλευτή Ηρακλείου της Νέας Δημοκρατίας κ. </w:t>
      </w:r>
      <w:r>
        <w:rPr>
          <w:rFonts w:eastAsia="Times New Roman"/>
          <w:bCs/>
          <w:szCs w:val="24"/>
        </w:rPr>
        <w:t xml:space="preserve">Ελευθερίου </w:t>
      </w:r>
      <w:proofErr w:type="spellStart"/>
      <w:r>
        <w:rPr>
          <w:rFonts w:eastAsia="Times New Roman"/>
          <w:bCs/>
          <w:szCs w:val="24"/>
        </w:rPr>
        <w:t>Αυγενάκη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szCs w:val="24"/>
        </w:rPr>
        <w:t xml:space="preserve"> σχετικά με την επιδείν</w:t>
      </w:r>
      <w:r>
        <w:rPr>
          <w:rFonts w:eastAsia="Times New Roman"/>
          <w:szCs w:val="24"/>
        </w:rPr>
        <w:t>ωση του μεταποιητικού τομέα στη χώρα μας, δεν συζητείται λόγω κωλύματος του Υπουργού κ. Σταθάκη</w:t>
      </w:r>
      <w:r>
        <w:rPr>
          <w:rFonts w:eastAsia="Times New Roman"/>
          <w:szCs w:val="24"/>
        </w:rPr>
        <w:t>,</w:t>
      </w:r>
      <w:r>
        <w:rPr>
          <w:rFonts w:eastAsia="Times New Roman"/>
          <w:szCs w:val="24"/>
        </w:rPr>
        <w:t xml:space="preserve"> εξαιτίας της συνάντησής του με τους θεσμούς.</w:t>
      </w:r>
    </w:p>
    <w:p w14:paraId="4B870788" w14:textId="77777777" w:rsidR="003535F4" w:rsidRDefault="005B3D1E">
      <w:pPr>
        <w:spacing w:line="600" w:lineRule="auto"/>
        <w:ind w:firstLine="720"/>
        <w:jc w:val="both"/>
        <w:rPr>
          <w:rFonts w:eastAsia="Times New Roman"/>
          <w:szCs w:val="24"/>
        </w:rPr>
      </w:pPr>
      <w:r>
        <w:rPr>
          <w:rFonts w:eastAsia="Times New Roman"/>
          <w:szCs w:val="24"/>
        </w:rPr>
        <w:t>Η έκτη</w:t>
      </w:r>
      <w:r>
        <w:rPr>
          <w:rFonts w:eastAsia="Times New Roman"/>
          <w:szCs w:val="24"/>
        </w:rPr>
        <w:t xml:space="preserve"> με αριθμό 916/27-5-2016</w:t>
      </w:r>
      <w:r>
        <w:rPr>
          <w:rFonts w:eastAsia="Times New Roman"/>
          <w:szCs w:val="24"/>
        </w:rPr>
        <w:t xml:space="preserve"> επίκαιρη ερώτηση δεύτερου κύκλο</w:t>
      </w:r>
      <w:r>
        <w:rPr>
          <w:rFonts w:eastAsia="Times New Roman"/>
          <w:szCs w:val="24"/>
        </w:rPr>
        <w:t>υ</w:t>
      </w:r>
      <w:r>
        <w:rPr>
          <w:rFonts w:eastAsia="Times New Roman"/>
          <w:szCs w:val="24"/>
        </w:rPr>
        <w:t xml:space="preserve"> του Βουλευτή Β΄ Αθηνών του Λαϊκού Συνδέσμου–Χρυσή </w:t>
      </w:r>
      <w:r>
        <w:rPr>
          <w:rFonts w:eastAsia="Times New Roman"/>
          <w:szCs w:val="24"/>
        </w:rPr>
        <w:t xml:space="preserve">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w:t>
      </w:r>
      <w:proofErr w:type="spellStart"/>
      <w:r>
        <w:rPr>
          <w:rFonts w:eastAsia="Times New Roman"/>
          <w:szCs w:val="24"/>
        </w:rPr>
        <w:t>στοχοποίηση</w:t>
      </w:r>
      <w:proofErr w:type="spellEnd"/>
      <w:r>
        <w:rPr>
          <w:rFonts w:eastAsia="Times New Roman"/>
          <w:szCs w:val="24"/>
        </w:rPr>
        <w:t xml:space="preserve"> Ελλήνων πολιτών από γνωστή παρακρατική ιστοσελίδα </w:t>
      </w:r>
      <w:proofErr w:type="spellStart"/>
      <w:r>
        <w:rPr>
          <w:rFonts w:eastAsia="Times New Roman"/>
          <w:szCs w:val="24"/>
        </w:rPr>
        <w:t>αντιεξουσιαστών</w:t>
      </w:r>
      <w:proofErr w:type="spellEnd"/>
      <w:r>
        <w:rPr>
          <w:rFonts w:eastAsia="Times New Roman"/>
          <w:szCs w:val="24"/>
        </w:rPr>
        <w:t xml:space="preserve">», δεν συζητείται λόγω κωλύματος του Αναπληρωτή Υπουργού κ. </w:t>
      </w:r>
      <w:proofErr w:type="spellStart"/>
      <w:r>
        <w:rPr>
          <w:rFonts w:eastAsia="Times New Roman"/>
          <w:szCs w:val="24"/>
        </w:rPr>
        <w:t>Τόσκα</w:t>
      </w:r>
      <w:proofErr w:type="spellEnd"/>
      <w:r>
        <w:rPr>
          <w:rFonts w:eastAsia="Times New Roman"/>
          <w:szCs w:val="24"/>
        </w:rPr>
        <w:t xml:space="preserve"> εξαιτίας ανε</w:t>
      </w:r>
      <w:r>
        <w:rPr>
          <w:rFonts w:eastAsia="Times New Roman"/>
          <w:szCs w:val="24"/>
        </w:rPr>
        <w:t xml:space="preserve">ιλημμένων υποχρεώσεων. </w:t>
      </w:r>
    </w:p>
    <w:p w14:paraId="4B870789" w14:textId="77777777" w:rsidR="003535F4" w:rsidRDefault="005B3D1E">
      <w:pPr>
        <w:spacing w:line="600" w:lineRule="auto"/>
        <w:ind w:firstLine="720"/>
        <w:jc w:val="both"/>
        <w:rPr>
          <w:rFonts w:eastAsia="Times New Roman"/>
          <w:bCs/>
          <w:szCs w:val="24"/>
        </w:rPr>
      </w:pPr>
      <w:r>
        <w:rPr>
          <w:rFonts w:eastAsia="Times New Roman"/>
          <w:bCs/>
          <w:szCs w:val="24"/>
        </w:rPr>
        <w:lastRenderedPageBreak/>
        <w:t xml:space="preserve">Η έβδομη </w:t>
      </w:r>
      <w:r>
        <w:rPr>
          <w:rFonts w:eastAsia="Times New Roman"/>
          <w:bCs/>
          <w:szCs w:val="24"/>
        </w:rPr>
        <w:t xml:space="preserve">με αριθμό 907/25-5-2016 </w:t>
      </w:r>
      <w:r>
        <w:rPr>
          <w:rFonts w:eastAsia="Times New Roman"/>
          <w:szCs w:val="24"/>
        </w:rPr>
        <w:t>επίκαιρη ερώτηση δεύτερου κύκλου</w:t>
      </w:r>
      <w:r>
        <w:rPr>
          <w:rFonts w:eastAsia="Times New Roman"/>
          <w:bCs/>
          <w:szCs w:val="24"/>
        </w:rPr>
        <w:t xml:space="preserve"> του Βουλευτή Αρκαδίας της Δημοκρατικής Συμπαράταξης ΠΑΣΟΚ-ΔΗΜΑΡ κ. </w:t>
      </w:r>
      <w:r>
        <w:rPr>
          <w:rFonts w:eastAsia="Times New Roman"/>
          <w:szCs w:val="24"/>
        </w:rPr>
        <w:t>Οδυσσέα Κωνσταντινόπουλου</w:t>
      </w:r>
      <w:r>
        <w:rPr>
          <w:rFonts w:eastAsia="Times New Roman"/>
          <w:bCs/>
          <w:szCs w:val="24"/>
        </w:rPr>
        <w:t xml:space="preserve"> προς τον Υπουργό </w:t>
      </w:r>
      <w:r>
        <w:rPr>
          <w:rFonts w:eastAsia="Times New Roman"/>
          <w:szCs w:val="24"/>
        </w:rPr>
        <w:t xml:space="preserve">Οικονομικών, </w:t>
      </w:r>
      <w:r>
        <w:rPr>
          <w:rFonts w:eastAsia="Times New Roman"/>
          <w:bCs/>
          <w:szCs w:val="24"/>
        </w:rPr>
        <w:t>σχετικά με την πρόοδο των έργων αξιοποίησης</w:t>
      </w:r>
      <w:r>
        <w:rPr>
          <w:rFonts w:eastAsia="Times New Roman"/>
          <w:bCs/>
          <w:szCs w:val="24"/>
        </w:rPr>
        <w:t xml:space="preserve"> του πρώην αεροδρομίου του Ελληνικού, δεν συζητείται λόγω κωλύματος του Υπουργού κ. </w:t>
      </w:r>
      <w:proofErr w:type="spellStart"/>
      <w:r>
        <w:rPr>
          <w:rFonts w:eastAsia="Times New Roman"/>
          <w:bCs/>
          <w:szCs w:val="24"/>
        </w:rPr>
        <w:t>Τσακαλώτου</w:t>
      </w:r>
      <w:proofErr w:type="spellEnd"/>
      <w:r>
        <w:rPr>
          <w:rFonts w:eastAsia="Times New Roman"/>
          <w:bCs/>
          <w:szCs w:val="24"/>
        </w:rPr>
        <w:t xml:space="preserve"> εξαιτίας φόρτου εργασίας.</w:t>
      </w:r>
    </w:p>
    <w:p w14:paraId="4B87078A" w14:textId="77777777" w:rsidR="003535F4" w:rsidRDefault="005B3D1E">
      <w:pPr>
        <w:spacing w:line="600" w:lineRule="auto"/>
        <w:ind w:firstLine="720"/>
        <w:jc w:val="both"/>
        <w:rPr>
          <w:rFonts w:eastAsia="Times New Roman"/>
          <w:szCs w:val="24"/>
        </w:rPr>
      </w:pPr>
      <w:r>
        <w:rPr>
          <w:rFonts w:eastAsia="Times New Roman"/>
          <w:szCs w:val="24"/>
        </w:rPr>
        <w:t xml:space="preserve">Η δεύτερη </w:t>
      </w:r>
      <w:r>
        <w:rPr>
          <w:rFonts w:eastAsia="Times New Roman"/>
          <w:szCs w:val="24"/>
        </w:rPr>
        <w:t xml:space="preserve">με αριθμό 1021/21-6-2016 </w:t>
      </w:r>
      <w:r>
        <w:rPr>
          <w:rFonts w:eastAsia="Times New Roman"/>
          <w:szCs w:val="24"/>
        </w:rPr>
        <w:t>επίκαιρη ερώτηση πρώτου κύκλου</w:t>
      </w:r>
      <w:r>
        <w:rPr>
          <w:rFonts w:eastAsia="Times New Roman"/>
          <w:szCs w:val="24"/>
        </w:rPr>
        <w:t>,</w:t>
      </w:r>
      <w:r>
        <w:rPr>
          <w:rFonts w:eastAsia="Times New Roman"/>
          <w:szCs w:val="24"/>
        </w:rPr>
        <w:t xml:space="preserve"> του Βουλευτή Αιτωλοακαρνανίας της Νέας Δημοκρατίας κ. </w:t>
      </w:r>
      <w:r>
        <w:rPr>
          <w:rFonts w:eastAsia="Times New Roman"/>
          <w:bCs/>
          <w:szCs w:val="24"/>
        </w:rPr>
        <w:t>Κωνσταντίνου Κ</w:t>
      </w:r>
      <w:r>
        <w:rPr>
          <w:rFonts w:eastAsia="Times New Roman"/>
          <w:bCs/>
          <w:szCs w:val="24"/>
        </w:rPr>
        <w:t>αραγκούνη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 δημιουργία </w:t>
      </w:r>
      <w:proofErr w:type="spellStart"/>
      <w:r>
        <w:rPr>
          <w:rFonts w:eastAsia="Times New Roman"/>
          <w:szCs w:val="24"/>
        </w:rPr>
        <w:t>hot</w:t>
      </w:r>
      <w:proofErr w:type="spellEnd"/>
      <w:r>
        <w:rPr>
          <w:rFonts w:eastAsia="Times New Roman"/>
          <w:szCs w:val="24"/>
        </w:rPr>
        <w:t xml:space="preserve"> </w:t>
      </w:r>
      <w:proofErr w:type="spellStart"/>
      <w:r>
        <w:rPr>
          <w:rFonts w:eastAsia="Times New Roman"/>
          <w:szCs w:val="24"/>
        </w:rPr>
        <w:t>spot</w:t>
      </w:r>
      <w:proofErr w:type="spellEnd"/>
      <w:r>
        <w:rPr>
          <w:rFonts w:eastAsia="Times New Roman"/>
          <w:szCs w:val="24"/>
        </w:rPr>
        <w:t xml:space="preserve"> στην </w:t>
      </w:r>
      <w:proofErr w:type="spellStart"/>
      <w:r>
        <w:rPr>
          <w:rFonts w:eastAsia="Times New Roman"/>
          <w:szCs w:val="24"/>
        </w:rPr>
        <w:t>Πάλαιρο</w:t>
      </w:r>
      <w:proofErr w:type="spellEnd"/>
      <w:r>
        <w:rPr>
          <w:rFonts w:eastAsia="Times New Roman"/>
          <w:szCs w:val="24"/>
        </w:rPr>
        <w:t xml:space="preserve"> του Δήμου </w:t>
      </w:r>
      <w:proofErr w:type="spellStart"/>
      <w:r>
        <w:rPr>
          <w:rFonts w:eastAsia="Times New Roman"/>
          <w:szCs w:val="24"/>
        </w:rPr>
        <w:t>Ακτίου</w:t>
      </w:r>
      <w:proofErr w:type="spellEnd"/>
      <w:r>
        <w:rPr>
          <w:rFonts w:eastAsia="Times New Roman"/>
          <w:szCs w:val="24"/>
        </w:rPr>
        <w:t xml:space="preserve">-Βόνιτσας, δεν συζητείται λόγω κωλύματος του Αναπληρωτή Υπουργού κ. </w:t>
      </w:r>
      <w:proofErr w:type="spellStart"/>
      <w:r>
        <w:rPr>
          <w:rFonts w:eastAsia="Times New Roman"/>
          <w:szCs w:val="24"/>
        </w:rPr>
        <w:t>Μουζάλα</w:t>
      </w:r>
      <w:proofErr w:type="spellEnd"/>
      <w:r>
        <w:rPr>
          <w:rFonts w:eastAsia="Times New Roman"/>
          <w:szCs w:val="24"/>
        </w:rPr>
        <w:t>, εξαιτίας απουσίας του στον Καναδά.</w:t>
      </w:r>
    </w:p>
    <w:p w14:paraId="4B87078B"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Η τέταρτη </w:t>
      </w:r>
      <w:r>
        <w:rPr>
          <w:rFonts w:eastAsia="Times New Roman"/>
          <w:szCs w:val="24"/>
        </w:rPr>
        <w:t>μ</w:t>
      </w:r>
      <w:r>
        <w:rPr>
          <w:rFonts w:eastAsia="Times New Roman"/>
          <w:szCs w:val="24"/>
        </w:rPr>
        <w:t xml:space="preserve">ε αριθμό 1024/21-6-2016 </w:t>
      </w:r>
      <w:r>
        <w:rPr>
          <w:rFonts w:eastAsia="Times New Roman"/>
          <w:szCs w:val="24"/>
        </w:rPr>
        <w:t>πρώτου κύκλου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 διασφάλιση των εργασιακών και ασφαλιστικών δικαιωμάτων των εργαζομένων του ξενοδοχείου </w:t>
      </w:r>
      <w:r w:rsidRPr="00DB6F43">
        <w:rPr>
          <w:rFonts w:eastAsia="Times New Roman"/>
          <w:szCs w:val="24"/>
        </w:rPr>
        <w:t>“</w:t>
      </w:r>
      <w:proofErr w:type="spellStart"/>
      <w:r>
        <w:rPr>
          <w:rFonts w:eastAsia="Times New Roman"/>
          <w:szCs w:val="24"/>
        </w:rPr>
        <w:t>Athens</w:t>
      </w:r>
      <w:proofErr w:type="spellEnd"/>
      <w:r>
        <w:rPr>
          <w:rFonts w:eastAsia="Times New Roman"/>
          <w:szCs w:val="24"/>
        </w:rPr>
        <w:t xml:space="preserve"> </w:t>
      </w:r>
      <w:proofErr w:type="spellStart"/>
      <w:r>
        <w:rPr>
          <w:rFonts w:eastAsia="Times New Roman"/>
          <w:szCs w:val="24"/>
        </w:rPr>
        <w:t>Ledra</w:t>
      </w:r>
      <w:proofErr w:type="spellEnd"/>
      <w:r w:rsidRPr="00DB6F43">
        <w:rPr>
          <w:rFonts w:eastAsia="Times New Roman"/>
          <w:szCs w:val="24"/>
        </w:rPr>
        <w:t>”</w:t>
      </w:r>
      <w:r>
        <w:rPr>
          <w:rFonts w:eastAsia="Times New Roman"/>
          <w:szCs w:val="24"/>
        </w:rPr>
        <w:t>,</w:t>
      </w:r>
      <w:r>
        <w:rPr>
          <w:rFonts w:eastAsia="Times New Roman"/>
          <w:szCs w:val="24"/>
        </w:rPr>
        <w:t xml:space="preserve"> δεν συζητείται λόγω κωλύματος του Υπουργού κ. </w:t>
      </w:r>
      <w:proofErr w:type="spellStart"/>
      <w:r>
        <w:rPr>
          <w:rFonts w:eastAsia="Times New Roman"/>
          <w:szCs w:val="24"/>
        </w:rPr>
        <w:t>Κατρούγκαλου</w:t>
      </w:r>
      <w:proofErr w:type="spellEnd"/>
      <w:r>
        <w:rPr>
          <w:rFonts w:eastAsia="Times New Roman"/>
          <w:szCs w:val="24"/>
        </w:rPr>
        <w:t>, εξαιτίας απουσίας του στο εξωτερικό.</w:t>
      </w:r>
    </w:p>
    <w:p w14:paraId="4B87078C" w14:textId="77777777" w:rsidR="003535F4" w:rsidRDefault="005B3D1E">
      <w:pPr>
        <w:spacing w:line="600" w:lineRule="auto"/>
        <w:ind w:firstLine="720"/>
        <w:jc w:val="both"/>
        <w:rPr>
          <w:rFonts w:eastAsia="Times New Roman"/>
          <w:szCs w:val="24"/>
        </w:rPr>
      </w:pPr>
      <w:r>
        <w:rPr>
          <w:rFonts w:eastAsia="Times New Roman"/>
          <w:szCs w:val="24"/>
        </w:rPr>
        <w:t xml:space="preserve">Η τρίτη </w:t>
      </w:r>
      <w:r>
        <w:rPr>
          <w:rFonts w:eastAsia="Times New Roman"/>
          <w:szCs w:val="24"/>
        </w:rPr>
        <w:t>με αριθμό 1025/21-6-2016</w:t>
      </w:r>
      <w:r>
        <w:rPr>
          <w:rFonts w:eastAsia="Times New Roman"/>
          <w:szCs w:val="24"/>
        </w:rPr>
        <w:t xml:space="preserve"> επίκαιρη</w:t>
      </w:r>
      <w:r>
        <w:rPr>
          <w:rFonts w:eastAsia="Times New Roman"/>
          <w:szCs w:val="24"/>
        </w:rPr>
        <w:t xml:space="preserve"> ερώτηση δεύτερου κύκλου του Βουλευτή Α΄ Θεσσαλονίκης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Οικονομίας, Ανάπτυξης και Τουρισμού</w:t>
      </w:r>
      <w:r>
        <w:rPr>
          <w:rFonts w:eastAsia="Times New Roman"/>
          <w:szCs w:val="24"/>
        </w:rPr>
        <w:t xml:space="preserve"> και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αντιμετώπιση των </w:t>
      </w:r>
      <w:r>
        <w:rPr>
          <w:rFonts w:eastAsia="Times New Roman"/>
          <w:szCs w:val="24"/>
        </w:rPr>
        <w:t xml:space="preserve">προβλημάτων των εργαζομένων σε εργοστάσιο λιπασμάτων στην Καβάλα, δεν συζητείται λόγω κωλύματος του Υπουργού κ. </w:t>
      </w:r>
      <w:proofErr w:type="spellStart"/>
      <w:r>
        <w:rPr>
          <w:rFonts w:eastAsia="Times New Roman"/>
          <w:szCs w:val="24"/>
        </w:rPr>
        <w:t>Κατρούγκαλου</w:t>
      </w:r>
      <w:proofErr w:type="spellEnd"/>
      <w:r>
        <w:rPr>
          <w:rFonts w:eastAsia="Times New Roman"/>
          <w:szCs w:val="24"/>
        </w:rPr>
        <w:t>, εξαιτίας απουσίας του στο εξωτερικό.</w:t>
      </w:r>
    </w:p>
    <w:p w14:paraId="4B87078D" w14:textId="77777777" w:rsidR="003535F4" w:rsidRDefault="005B3D1E">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Ο Βουλευτής κ. Γεώργιος Κουμουτσάκος ζητεί άδεια ολιγοήμερης απουσίας στο εξωτερικό </w:t>
      </w:r>
      <w:r>
        <w:rPr>
          <w:rFonts w:eastAsia="Times New Roman"/>
          <w:bCs/>
          <w:szCs w:val="24"/>
        </w:rPr>
        <w:t xml:space="preserve">από τις </w:t>
      </w:r>
      <w:r>
        <w:rPr>
          <w:rFonts w:eastAsia="Times New Roman"/>
          <w:bCs/>
          <w:szCs w:val="24"/>
        </w:rPr>
        <w:lastRenderedPageBreak/>
        <w:t>2</w:t>
      </w:r>
      <w:r>
        <w:rPr>
          <w:rFonts w:eastAsia="Times New Roman"/>
          <w:bCs/>
          <w:szCs w:val="24"/>
        </w:rPr>
        <w:t xml:space="preserve">8 </w:t>
      </w:r>
      <w:r>
        <w:rPr>
          <w:rFonts w:eastAsia="Times New Roman"/>
          <w:bCs/>
          <w:szCs w:val="24"/>
        </w:rPr>
        <w:t xml:space="preserve">Ιουνίου μέχρι τις </w:t>
      </w:r>
      <w:r>
        <w:rPr>
          <w:rFonts w:eastAsia="Times New Roman"/>
          <w:bCs/>
          <w:szCs w:val="24"/>
        </w:rPr>
        <w:t>29 Ιουνίου 2016, καθώς θα συμμετέχει στη Σύνοδο του Ευρωπαϊκού Λαϊκού Κόμματος στις Βρυξέλλες. Η Βουλή εγκρίνει;</w:t>
      </w:r>
    </w:p>
    <w:p w14:paraId="4B87078E" w14:textId="77777777" w:rsidR="003535F4" w:rsidRDefault="005B3D1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ΟΛ</w:t>
      </w:r>
      <w:r>
        <w:rPr>
          <w:rFonts w:eastAsia="Times New Roman"/>
          <w:b/>
          <w:bCs/>
          <w:szCs w:val="24"/>
        </w:rPr>
        <w:t xml:space="preserve">ΟΙ </w:t>
      </w:r>
      <w:r>
        <w:rPr>
          <w:rFonts w:eastAsia="Times New Roman"/>
          <w:b/>
          <w:bCs/>
          <w:szCs w:val="24"/>
        </w:rPr>
        <w:t>ΟΙ</w:t>
      </w:r>
      <w:r>
        <w:rPr>
          <w:rFonts w:eastAsia="Times New Roman"/>
          <w:b/>
          <w:bCs/>
          <w:szCs w:val="24"/>
        </w:rPr>
        <w:t xml:space="preserve"> ΒΟΥΛΕΥΤΕΣ: </w:t>
      </w:r>
      <w:r>
        <w:rPr>
          <w:rFonts w:eastAsia="Times New Roman"/>
          <w:bCs/>
          <w:szCs w:val="24"/>
        </w:rPr>
        <w:t xml:space="preserve"> Μάλιστα, μάλιστα.</w:t>
      </w:r>
    </w:p>
    <w:p w14:paraId="4B87078F" w14:textId="77777777" w:rsidR="003535F4" w:rsidRDefault="005B3D1E">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4B870790" w14:textId="77777777" w:rsidR="003535F4" w:rsidRDefault="005B3D1E">
      <w:pPr>
        <w:tabs>
          <w:tab w:val="left" w:pos="3695"/>
        </w:tabs>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τώρα στις ερωτήσεις προς συζήτηση.</w:t>
      </w:r>
    </w:p>
    <w:p w14:paraId="4B870791" w14:textId="77777777" w:rsidR="003535F4" w:rsidRDefault="005B3D1E">
      <w:pPr>
        <w:spacing w:line="600" w:lineRule="auto"/>
        <w:ind w:firstLine="720"/>
        <w:jc w:val="both"/>
        <w:rPr>
          <w:rFonts w:eastAsia="Times New Roman" w:cs="Times New Roman"/>
          <w:szCs w:val="24"/>
        </w:rPr>
      </w:pPr>
      <w:r>
        <w:rPr>
          <w:rFonts w:eastAsia="Times New Roman"/>
          <w:szCs w:val="24"/>
        </w:rPr>
        <w:t xml:space="preserve">Θα συζητηθεί η </w:t>
      </w:r>
      <w:r>
        <w:rPr>
          <w:rFonts w:eastAsia="Times New Roman"/>
          <w:szCs w:val="24"/>
        </w:rPr>
        <w:t xml:space="preserve">πρώτη </w:t>
      </w:r>
      <w:r>
        <w:rPr>
          <w:rFonts w:eastAsia="Times New Roman" w:cs="Times New Roman"/>
          <w:szCs w:val="24"/>
        </w:rPr>
        <w:t xml:space="preserve">με αριθμό 5166/28-4-2016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λήψη μέτρων για την ανακούφιση των πληγέντων στο Δήμο Ιεράπετρας από την καταστροφική πυρκαγιά και την κήρυξη της περιοχής ως πυρόπληκτης.</w:t>
      </w:r>
    </w:p>
    <w:p w14:paraId="4B87079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δύο λεπτά.</w:t>
      </w:r>
    </w:p>
    <w:p w14:paraId="4B870793" w14:textId="77777777" w:rsidR="003535F4" w:rsidRDefault="005B3D1E">
      <w:pPr>
        <w:tabs>
          <w:tab w:val="left" w:pos="3695"/>
        </w:tabs>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κυρία Πρόεδ</w:t>
      </w:r>
      <w:r>
        <w:rPr>
          <w:rFonts w:eastAsia="Times New Roman"/>
          <w:szCs w:val="24"/>
        </w:rPr>
        <w:t>ρε.</w:t>
      </w:r>
    </w:p>
    <w:p w14:paraId="4B870794" w14:textId="77777777" w:rsidR="003535F4" w:rsidRDefault="005B3D1E">
      <w:pPr>
        <w:tabs>
          <w:tab w:val="left" w:pos="3695"/>
        </w:tabs>
        <w:spacing w:line="600" w:lineRule="auto"/>
        <w:ind w:firstLine="720"/>
        <w:jc w:val="both"/>
        <w:rPr>
          <w:rFonts w:eastAsia="Times New Roman"/>
          <w:szCs w:val="24"/>
        </w:rPr>
      </w:pPr>
      <w:r>
        <w:rPr>
          <w:rFonts w:eastAsia="Times New Roman"/>
          <w:szCs w:val="24"/>
        </w:rPr>
        <w:t xml:space="preserve">Κύριε Υπουργέ, στις 21 Απριλίου ξέσπασε αυτή η καταστροφική πυρκαγιά. Επλήγησαν τουλάχιστον </w:t>
      </w:r>
      <w:proofErr w:type="spellStart"/>
      <w:r>
        <w:rPr>
          <w:rFonts w:eastAsia="Times New Roman"/>
          <w:szCs w:val="24"/>
        </w:rPr>
        <w:t>εκατόν</w:t>
      </w:r>
      <w:proofErr w:type="spellEnd"/>
      <w:r>
        <w:rPr>
          <w:rFonts w:eastAsia="Times New Roman"/>
          <w:szCs w:val="24"/>
        </w:rPr>
        <w:t xml:space="preserve"> πενήντα </w:t>
      </w:r>
      <w:r>
        <w:rPr>
          <w:rFonts w:eastAsia="Times New Roman"/>
          <w:szCs w:val="24"/>
        </w:rPr>
        <w:t xml:space="preserve">παραγωγοί με εκατοντάδες στρέμματα θερμοκηπίων, χιλιάδες δέντρα -περίπου </w:t>
      </w:r>
      <w:r>
        <w:rPr>
          <w:rFonts w:eastAsia="Times New Roman"/>
          <w:szCs w:val="24"/>
        </w:rPr>
        <w:t>δυόμισι χιλιάδες</w:t>
      </w:r>
      <w:r>
        <w:rPr>
          <w:rFonts w:eastAsia="Times New Roman"/>
          <w:szCs w:val="24"/>
        </w:rPr>
        <w:t>- κυρίως ελαιόδεντρα. Και βεβαίως, είχαμε ζημιές σε κοιν</w:t>
      </w:r>
      <w:r>
        <w:rPr>
          <w:rFonts w:eastAsia="Times New Roman"/>
          <w:szCs w:val="24"/>
        </w:rPr>
        <w:t>όχρηστα δίκτυα άρδευσης, ύδρευσης, αλλά και σε μηχανολογικό εξοπλισμό, εγκαταστάσεις. Γενικότερα, ήταν μια καταστροφή</w:t>
      </w:r>
      <w:r>
        <w:rPr>
          <w:rFonts w:eastAsia="Times New Roman"/>
          <w:szCs w:val="24"/>
        </w:rPr>
        <w:t>,</w:t>
      </w:r>
      <w:r>
        <w:rPr>
          <w:rFonts w:eastAsia="Times New Roman"/>
          <w:szCs w:val="24"/>
        </w:rPr>
        <w:t xml:space="preserve"> η οποία πραγματικά άφησε πίσω της κρανίου τόπο.</w:t>
      </w:r>
    </w:p>
    <w:p w14:paraId="4B870795" w14:textId="77777777" w:rsidR="003535F4" w:rsidRDefault="005B3D1E">
      <w:pPr>
        <w:tabs>
          <w:tab w:val="left" w:pos="3695"/>
        </w:tabs>
        <w:spacing w:line="600" w:lineRule="auto"/>
        <w:ind w:firstLine="720"/>
        <w:jc w:val="both"/>
        <w:rPr>
          <w:rFonts w:eastAsia="Times New Roman"/>
          <w:szCs w:val="24"/>
        </w:rPr>
      </w:pPr>
      <w:r>
        <w:rPr>
          <w:rFonts w:eastAsia="Times New Roman"/>
          <w:szCs w:val="24"/>
        </w:rPr>
        <w:t xml:space="preserve">Θα πρέπει να πούμε ότι ενδιαφέρθηκε αμέσως όλη η τοπική κοινωνία, με τον </w:t>
      </w:r>
      <w:r>
        <w:rPr>
          <w:rFonts w:eastAsia="Times New Roman"/>
          <w:szCs w:val="24"/>
        </w:rPr>
        <w:t>δήμο</w:t>
      </w:r>
      <w:r>
        <w:rPr>
          <w:rFonts w:eastAsia="Times New Roman"/>
          <w:szCs w:val="24"/>
        </w:rPr>
        <w:t xml:space="preserve">, την </w:t>
      </w:r>
      <w:r>
        <w:rPr>
          <w:rFonts w:eastAsia="Times New Roman"/>
          <w:szCs w:val="24"/>
        </w:rPr>
        <w:t>περιφέ</w:t>
      </w:r>
      <w:r>
        <w:rPr>
          <w:rFonts w:eastAsia="Times New Roman"/>
          <w:szCs w:val="24"/>
        </w:rPr>
        <w:t>ρεια</w:t>
      </w:r>
      <w:r>
        <w:rPr>
          <w:rFonts w:eastAsia="Times New Roman"/>
          <w:szCs w:val="24"/>
        </w:rPr>
        <w:t>.</w:t>
      </w:r>
      <w:r>
        <w:rPr>
          <w:rFonts w:eastAsia="Times New Roman"/>
          <w:szCs w:val="24"/>
        </w:rPr>
        <w:t xml:space="preserve"> Εμφανίστηκε και η κρατική μηχανή. Επισκέφτηκαν την περιοχή και ο Γραμματέας ΠΣΕΑ, ο ΕΛΓΑ. Δεν υπάρχει, όμως, ακόμα κάτι συγκεκριμένο ούτε για τον τρόπο αποζημίωσης της φυτικής και ζωικής παραγωγής, ούτε του φυτικού και ζωικού κεφαλαίου, ούτε βέβαια τ</w:t>
      </w:r>
      <w:r>
        <w:rPr>
          <w:rFonts w:eastAsia="Times New Roman"/>
          <w:szCs w:val="24"/>
        </w:rPr>
        <w:t xml:space="preserve">ων εγκαταστάσεων και των </w:t>
      </w:r>
      <w:proofErr w:type="spellStart"/>
      <w:r>
        <w:rPr>
          <w:rFonts w:eastAsia="Times New Roman"/>
          <w:szCs w:val="24"/>
        </w:rPr>
        <w:t>μελισσοσμηνών</w:t>
      </w:r>
      <w:proofErr w:type="spellEnd"/>
      <w:r>
        <w:rPr>
          <w:rFonts w:eastAsia="Times New Roman"/>
          <w:szCs w:val="24"/>
        </w:rPr>
        <w:t xml:space="preserve">. Διότι, ακόμα και στην μελισσοκομία είχαμε τεράστιες ζημιές. </w:t>
      </w:r>
    </w:p>
    <w:p w14:paraId="4B870796" w14:textId="77777777" w:rsidR="003535F4" w:rsidRDefault="005B3D1E">
      <w:pPr>
        <w:spacing w:line="600" w:lineRule="auto"/>
        <w:ind w:firstLine="720"/>
        <w:jc w:val="both"/>
        <w:rPr>
          <w:rFonts w:eastAsia="Times New Roman"/>
          <w:szCs w:val="24"/>
        </w:rPr>
      </w:pPr>
      <w:r>
        <w:rPr>
          <w:rFonts w:eastAsia="Times New Roman"/>
          <w:szCs w:val="24"/>
        </w:rPr>
        <w:lastRenderedPageBreak/>
        <w:t>Και αυτό το οποίο βλέπω από τις απαντήσεις –όσες έχουν έρθει- των συναρμόδιων Υπουργείων είναι ότι ουσιαστικά σηκώνουν τα χέρια ψηλά, εντοπίζοντας στο οικο</w:t>
      </w:r>
      <w:r>
        <w:rPr>
          <w:rFonts w:eastAsia="Times New Roman"/>
          <w:szCs w:val="24"/>
        </w:rPr>
        <w:t>νομικό και στον τρόπο που θα μπορούσε να διατεθεί μια οικονομική βοήθεια</w:t>
      </w:r>
      <w:r>
        <w:rPr>
          <w:rFonts w:eastAsia="Times New Roman"/>
          <w:szCs w:val="24"/>
        </w:rPr>
        <w:t>,</w:t>
      </w:r>
      <w:r>
        <w:rPr>
          <w:rFonts w:eastAsia="Times New Roman"/>
          <w:szCs w:val="24"/>
        </w:rPr>
        <w:t xml:space="preserve"> συνδυάζοντάς την με ένα πρόγραμμα ΠΣΕΑ, το οποίο όμως προσκρούει σε διάφορες δικαιολογίες. Μία από τις δικαιολογίες είναι η μη κήρυξη της περιοχής ακόμα ως πυρόπληκτης. Και βεβαίως, </w:t>
      </w:r>
      <w:r>
        <w:rPr>
          <w:rFonts w:eastAsia="Times New Roman"/>
          <w:szCs w:val="24"/>
        </w:rPr>
        <w:t>υπάρχουν και άλλα γραφειοκρατικά θέματα τα οποία θα μπορέσω να αναπτύξω.</w:t>
      </w:r>
    </w:p>
    <w:p w14:paraId="4B870797" w14:textId="77777777" w:rsidR="003535F4" w:rsidRDefault="005B3D1E">
      <w:pPr>
        <w:spacing w:line="600" w:lineRule="auto"/>
        <w:ind w:firstLine="720"/>
        <w:jc w:val="both"/>
        <w:rPr>
          <w:rFonts w:eastAsia="Times New Roman"/>
          <w:szCs w:val="24"/>
        </w:rPr>
      </w:pPr>
      <w:r>
        <w:rPr>
          <w:rFonts w:eastAsia="Times New Roman"/>
          <w:szCs w:val="24"/>
        </w:rPr>
        <w:t>Το ερώτημα είναι</w:t>
      </w:r>
      <w:r>
        <w:rPr>
          <w:rFonts w:eastAsia="Times New Roman"/>
          <w:szCs w:val="24"/>
        </w:rPr>
        <w:t>: Ε</w:t>
      </w:r>
      <w:r>
        <w:rPr>
          <w:rFonts w:eastAsia="Times New Roman"/>
          <w:szCs w:val="24"/>
        </w:rPr>
        <w:t>πειδή στο Υπουργείο Οικονομικών μάλλον αφήνουν να εννοηθεί ότι είναι –ας το πούμε- η αρμοδιότητα ή δυνατότητα οικονομικής ενίσχυσης, εάν εσείς από την πλευρά σας έχ</w:t>
      </w:r>
      <w:r>
        <w:rPr>
          <w:rFonts w:eastAsia="Times New Roman"/>
          <w:szCs w:val="24"/>
        </w:rPr>
        <w:t xml:space="preserve">ετε ενημερωθεί από τα αρμόδια Υπουργεία, εάν έχετε αιτήματα και εάν μπορεί να προχωρήσει κάτι ούτως ώστε να αποζημιωθούν αυτοί οι άνθρωποι που επλήγησαν και βεβαίως ο </w:t>
      </w:r>
      <w:r>
        <w:rPr>
          <w:rFonts w:eastAsia="Times New Roman"/>
          <w:szCs w:val="24"/>
        </w:rPr>
        <w:t xml:space="preserve">δήμος </w:t>
      </w:r>
      <w:r>
        <w:rPr>
          <w:rFonts w:eastAsia="Times New Roman"/>
          <w:szCs w:val="24"/>
        </w:rPr>
        <w:t>της περιοχής για να αποκαταστήσει τις ζημιές.</w:t>
      </w:r>
    </w:p>
    <w:p w14:paraId="4B870798" w14:textId="77777777" w:rsidR="003535F4" w:rsidRDefault="005B3D1E">
      <w:pPr>
        <w:spacing w:line="600" w:lineRule="auto"/>
        <w:ind w:firstLine="720"/>
        <w:jc w:val="both"/>
        <w:rPr>
          <w:rFonts w:eastAsia="Times New Roman"/>
          <w:szCs w:val="24"/>
        </w:rPr>
      </w:pPr>
      <w:r>
        <w:rPr>
          <w:rFonts w:eastAsia="Times New Roman"/>
          <w:szCs w:val="24"/>
        </w:rPr>
        <w:lastRenderedPageBreak/>
        <w:t>Ευχαριστώ.</w:t>
      </w:r>
    </w:p>
    <w:p w14:paraId="4B87079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ιστοδουλοπούλου):</w:t>
      </w:r>
      <w:r>
        <w:rPr>
          <w:rFonts w:eastAsia="Times New Roman" w:cs="Times New Roman"/>
          <w:szCs w:val="24"/>
        </w:rPr>
        <w:t xml:space="preserve"> Το λόγο έχει ο κύριος Υπουργός για τρία λεπτά.</w:t>
      </w:r>
    </w:p>
    <w:p w14:paraId="4B87079A" w14:textId="77777777" w:rsidR="003535F4" w:rsidRDefault="005B3D1E">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 Ευχαριστώ, κυρία Πρόεδρε.</w:t>
      </w:r>
    </w:p>
    <w:p w14:paraId="4B87079B" w14:textId="77777777" w:rsidR="003535F4" w:rsidRDefault="005B3D1E">
      <w:pPr>
        <w:spacing w:line="600" w:lineRule="auto"/>
        <w:ind w:firstLine="720"/>
        <w:jc w:val="both"/>
        <w:rPr>
          <w:rFonts w:eastAsia="Times New Roman"/>
          <w:szCs w:val="24"/>
        </w:rPr>
      </w:pPr>
      <w:r>
        <w:rPr>
          <w:rFonts w:eastAsia="Times New Roman"/>
          <w:szCs w:val="24"/>
        </w:rPr>
        <w:t>Κύριε Βουλευτά, με την ερώτησή σας αναδεικνύετε ένα πρόβλημα της περιοχής μετά από τη μεγάλη καταστροφή που έγι</w:t>
      </w:r>
      <w:r>
        <w:rPr>
          <w:rFonts w:eastAsia="Times New Roman"/>
          <w:szCs w:val="24"/>
        </w:rPr>
        <w:t xml:space="preserve">νε. Έχετε καταθέσει έγκαιρα την ερώτησή σας από </w:t>
      </w:r>
      <w:r>
        <w:rPr>
          <w:rFonts w:eastAsia="Times New Roman"/>
          <w:szCs w:val="24"/>
        </w:rPr>
        <w:t xml:space="preserve">τις </w:t>
      </w:r>
      <w:r>
        <w:rPr>
          <w:rFonts w:eastAsia="Times New Roman"/>
          <w:szCs w:val="24"/>
        </w:rPr>
        <w:t>28</w:t>
      </w:r>
      <w:r>
        <w:rPr>
          <w:rFonts w:eastAsia="Times New Roman"/>
          <w:szCs w:val="24"/>
        </w:rPr>
        <w:t xml:space="preserve"> Απριλίου</w:t>
      </w:r>
      <w:r>
        <w:rPr>
          <w:rFonts w:eastAsia="Times New Roman"/>
          <w:szCs w:val="24"/>
        </w:rPr>
        <w:t>. Δυστυχώς, η ερώτηση έφτασε στο γραφείο μου μετά τις 23</w:t>
      </w:r>
      <w:r>
        <w:rPr>
          <w:rFonts w:eastAsia="Times New Roman"/>
          <w:szCs w:val="24"/>
        </w:rPr>
        <w:t xml:space="preserve"> Μαΐου</w:t>
      </w:r>
      <w:r>
        <w:rPr>
          <w:rFonts w:eastAsia="Times New Roman"/>
          <w:szCs w:val="24"/>
        </w:rPr>
        <w:t xml:space="preserve">, που ήταν η ημερομηνία κατά την οποία έπρεπε να έχουμε διαβιβάσει </w:t>
      </w:r>
      <w:r>
        <w:rPr>
          <w:rFonts w:eastAsia="Times New Roman"/>
          <w:szCs w:val="24"/>
        </w:rPr>
        <w:t xml:space="preserve">ως </w:t>
      </w:r>
      <w:r>
        <w:rPr>
          <w:rFonts w:eastAsia="Times New Roman"/>
          <w:szCs w:val="24"/>
        </w:rPr>
        <w:t>Υπουργείο Οικονομικών την απάντηση σε εσάς. Έτσι ακολουθήθηκε</w:t>
      </w:r>
      <w:r>
        <w:rPr>
          <w:rFonts w:eastAsia="Times New Roman"/>
          <w:szCs w:val="24"/>
        </w:rPr>
        <w:t xml:space="preserve"> η διαδικασία της επίκαιρης ερώτησης. Εγώ την παρέλαβα 27 του μηνός και στις 30 του μηνός την παρέδωσα, γιατί έχει υπογραφ</w:t>
      </w:r>
      <w:r>
        <w:rPr>
          <w:rFonts w:eastAsia="Times New Roman"/>
          <w:szCs w:val="24"/>
        </w:rPr>
        <w:t>ές</w:t>
      </w:r>
      <w:r>
        <w:rPr>
          <w:rFonts w:eastAsia="Times New Roman"/>
          <w:szCs w:val="24"/>
        </w:rPr>
        <w:t xml:space="preserve"> και από άλλους Υπουργούς. Αυτό το λέω για λόγους τάξης, για να εξηγήσουμε για ποιο </w:t>
      </w:r>
      <w:r>
        <w:rPr>
          <w:rFonts w:eastAsia="Times New Roman"/>
          <w:szCs w:val="24"/>
        </w:rPr>
        <w:lastRenderedPageBreak/>
        <w:t>λόγο τη συζητάμε εδώ. Διότι, αυτή</w:t>
      </w:r>
      <w:r>
        <w:rPr>
          <w:rFonts w:eastAsia="Times New Roman"/>
          <w:szCs w:val="24"/>
        </w:rPr>
        <w:t>ν</w:t>
      </w:r>
      <w:r>
        <w:rPr>
          <w:rFonts w:eastAsia="Times New Roman"/>
          <w:szCs w:val="24"/>
        </w:rPr>
        <w:t xml:space="preserve"> την ερώτηση τ</w:t>
      </w:r>
      <w:r>
        <w:rPr>
          <w:rFonts w:eastAsia="Times New Roman"/>
          <w:szCs w:val="24"/>
        </w:rPr>
        <w:t>ην έχετε απευθύνει σε πάρα πολλούς Υπουργούς και κάνατε πολύ καλά</w:t>
      </w:r>
      <w:r>
        <w:rPr>
          <w:rFonts w:eastAsia="Times New Roman"/>
          <w:szCs w:val="24"/>
        </w:rPr>
        <w:t>,</w:t>
      </w:r>
      <w:r>
        <w:rPr>
          <w:rFonts w:eastAsia="Times New Roman"/>
          <w:szCs w:val="24"/>
        </w:rPr>
        <w:t xml:space="preserve"> γιατί είναι στην αρμοδιότητα πολλών Υπουργών.</w:t>
      </w:r>
    </w:p>
    <w:p w14:paraId="4B87079C" w14:textId="77777777" w:rsidR="003535F4" w:rsidRDefault="005B3D1E">
      <w:pPr>
        <w:spacing w:line="600" w:lineRule="auto"/>
        <w:ind w:firstLine="720"/>
        <w:jc w:val="both"/>
        <w:rPr>
          <w:rFonts w:eastAsia="Times New Roman"/>
          <w:szCs w:val="24"/>
        </w:rPr>
      </w:pPr>
      <w:r>
        <w:rPr>
          <w:rFonts w:eastAsia="Times New Roman"/>
          <w:szCs w:val="24"/>
        </w:rPr>
        <w:t>Σε ό,τι αφορά το θέμα</w:t>
      </w:r>
      <w:r>
        <w:rPr>
          <w:rFonts w:eastAsia="Times New Roman"/>
          <w:szCs w:val="24"/>
        </w:rPr>
        <w:t xml:space="preserve"> </w:t>
      </w:r>
      <w:r>
        <w:rPr>
          <w:rFonts w:eastAsia="Times New Roman"/>
          <w:szCs w:val="24"/>
        </w:rPr>
        <w:t>που είπατε</w:t>
      </w:r>
      <w:r>
        <w:rPr>
          <w:rFonts w:eastAsia="Times New Roman"/>
          <w:szCs w:val="24"/>
        </w:rPr>
        <w:t>,</w:t>
      </w:r>
      <w:r>
        <w:rPr>
          <w:rFonts w:eastAsia="Times New Roman"/>
          <w:szCs w:val="24"/>
        </w:rPr>
        <w:t xml:space="preserve"> της διαδικασίας. Θα καταθέσω μια σειρά από έγγραφα -για να έχετε μια πληρέστερη εικόνα και να κάνουμε οικονομία χρόνου- από τη </w:t>
      </w:r>
      <w:r>
        <w:rPr>
          <w:rFonts w:eastAsia="Times New Roman"/>
          <w:szCs w:val="24"/>
        </w:rPr>
        <w:t>δι</w:t>
      </w:r>
      <w:r>
        <w:rPr>
          <w:rFonts w:eastAsia="Times New Roman"/>
          <w:szCs w:val="24"/>
        </w:rPr>
        <w:t xml:space="preserve">εύθυνση </w:t>
      </w:r>
      <w:r>
        <w:rPr>
          <w:rFonts w:eastAsia="Times New Roman"/>
          <w:szCs w:val="24"/>
        </w:rPr>
        <w:t>ε</w:t>
      </w:r>
      <w:r>
        <w:rPr>
          <w:rFonts w:eastAsia="Times New Roman"/>
          <w:szCs w:val="24"/>
        </w:rPr>
        <w:t xml:space="preserve">φαρμογής </w:t>
      </w:r>
      <w:r>
        <w:rPr>
          <w:rFonts w:eastAsia="Times New Roman"/>
          <w:szCs w:val="24"/>
        </w:rPr>
        <w:t>έ</w:t>
      </w:r>
      <w:r>
        <w:rPr>
          <w:rFonts w:eastAsia="Times New Roman"/>
          <w:szCs w:val="24"/>
        </w:rPr>
        <w:t xml:space="preserve">μμεσης </w:t>
      </w:r>
      <w:r>
        <w:rPr>
          <w:rFonts w:eastAsia="Times New Roman"/>
          <w:szCs w:val="24"/>
        </w:rPr>
        <w:t>φ</w:t>
      </w:r>
      <w:r>
        <w:rPr>
          <w:rFonts w:eastAsia="Times New Roman"/>
          <w:szCs w:val="24"/>
        </w:rPr>
        <w:t xml:space="preserve">ορολογίας του Υπουργείου Οικονομικών, από τη </w:t>
      </w:r>
      <w:r>
        <w:rPr>
          <w:rFonts w:eastAsia="Times New Roman"/>
          <w:szCs w:val="24"/>
        </w:rPr>
        <w:t>δ</w:t>
      </w:r>
      <w:r>
        <w:rPr>
          <w:rFonts w:eastAsia="Times New Roman"/>
          <w:szCs w:val="24"/>
        </w:rPr>
        <w:t xml:space="preserve">ιεύθυνση </w:t>
      </w:r>
      <w:r>
        <w:rPr>
          <w:rFonts w:eastAsia="Times New Roman"/>
          <w:szCs w:val="24"/>
        </w:rPr>
        <w:t>ε</w:t>
      </w:r>
      <w:r>
        <w:rPr>
          <w:rFonts w:eastAsia="Times New Roman"/>
          <w:szCs w:val="24"/>
        </w:rPr>
        <w:t>ισπράξεων του Υπουργείου Οικονομικών, από τ</w:t>
      </w:r>
      <w:r>
        <w:rPr>
          <w:rFonts w:eastAsia="Times New Roman"/>
          <w:szCs w:val="24"/>
        </w:rPr>
        <w:t xml:space="preserve">η </w:t>
      </w:r>
      <w:r>
        <w:rPr>
          <w:rFonts w:eastAsia="Times New Roman"/>
          <w:szCs w:val="24"/>
        </w:rPr>
        <w:t>δ</w:t>
      </w:r>
      <w:r>
        <w:rPr>
          <w:rFonts w:eastAsia="Times New Roman"/>
          <w:szCs w:val="24"/>
        </w:rPr>
        <w:t xml:space="preserve">ιεύθυνση </w:t>
      </w:r>
      <w:r>
        <w:rPr>
          <w:rFonts w:eastAsia="Times New Roman"/>
          <w:szCs w:val="24"/>
        </w:rPr>
        <w:t>χ</w:t>
      </w:r>
      <w:r>
        <w:rPr>
          <w:rFonts w:eastAsia="Times New Roman"/>
          <w:szCs w:val="24"/>
        </w:rPr>
        <w:t xml:space="preserve">ρηματοοικονομικής </w:t>
      </w:r>
      <w:r>
        <w:rPr>
          <w:rFonts w:eastAsia="Times New Roman"/>
          <w:szCs w:val="24"/>
        </w:rPr>
        <w:t>π</w:t>
      </w:r>
      <w:r>
        <w:rPr>
          <w:rFonts w:eastAsia="Times New Roman"/>
          <w:szCs w:val="24"/>
        </w:rPr>
        <w:t xml:space="preserve">ολιτικής του Υπουργείου Οικονομικών, από τη </w:t>
      </w:r>
      <w:r>
        <w:rPr>
          <w:rFonts w:eastAsia="Times New Roman"/>
          <w:szCs w:val="24"/>
        </w:rPr>
        <w:t>δ</w:t>
      </w:r>
      <w:r>
        <w:rPr>
          <w:rFonts w:eastAsia="Times New Roman"/>
          <w:szCs w:val="24"/>
        </w:rPr>
        <w:t xml:space="preserve">ιεύθυνση </w:t>
      </w:r>
      <w:r>
        <w:rPr>
          <w:rFonts w:eastAsia="Times New Roman"/>
          <w:szCs w:val="24"/>
        </w:rPr>
        <w:t>α</w:t>
      </w:r>
      <w:r>
        <w:rPr>
          <w:rFonts w:eastAsia="Times New Roman"/>
          <w:szCs w:val="24"/>
        </w:rPr>
        <w:t xml:space="preserve">ποκατάστασης </w:t>
      </w:r>
      <w:r>
        <w:rPr>
          <w:rFonts w:eastAsia="Times New Roman"/>
          <w:szCs w:val="24"/>
        </w:rPr>
        <w:t>ε</w:t>
      </w:r>
      <w:r>
        <w:rPr>
          <w:rFonts w:eastAsia="Times New Roman"/>
          <w:szCs w:val="24"/>
        </w:rPr>
        <w:t xml:space="preserve">πιπτώσεων </w:t>
      </w:r>
      <w:r>
        <w:rPr>
          <w:rFonts w:eastAsia="Times New Roman"/>
          <w:szCs w:val="24"/>
        </w:rPr>
        <w:t>φ</w:t>
      </w:r>
      <w:r>
        <w:rPr>
          <w:rFonts w:eastAsia="Times New Roman"/>
          <w:szCs w:val="24"/>
        </w:rPr>
        <w:t xml:space="preserve">υσικών </w:t>
      </w:r>
      <w:r>
        <w:rPr>
          <w:rFonts w:eastAsia="Times New Roman"/>
          <w:szCs w:val="24"/>
        </w:rPr>
        <w:t>κ</w:t>
      </w:r>
      <w:r>
        <w:rPr>
          <w:rFonts w:eastAsia="Times New Roman"/>
          <w:szCs w:val="24"/>
        </w:rPr>
        <w:t>αταστροφών του Υπουργείου Υποδομών, Μεταφορών και Δικτύων, από τον ΕΛΓΑ και τέλος από την Περιφέρεια Κρήτης που έχει ήδη από τις 20</w:t>
      </w:r>
      <w:r>
        <w:rPr>
          <w:rFonts w:eastAsia="Times New Roman"/>
          <w:szCs w:val="24"/>
        </w:rPr>
        <w:t xml:space="preserve"> Μαΐο</w:t>
      </w:r>
      <w:r>
        <w:rPr>
          <w:rFonts w:eastAsia="Times New Roman"/>
          <w:szCs w:val="24"/>
        </w:rPr>
        <w:t>υ</w:t>
      </w:r>
      <w:r>
        <w:rPr>
          <w:rFonts w:eastAsia="Times New Roman"/>
          <w:szCs w:val="24"/>
        </w:rPr>
        <w:t xml:space="preserve"> κηρύξει με απόφαση του Περιφερειάρχη –υπήρξε άμεση ανταπόκριση- την περιοχή σε κατάσταση έκτακτης ανάγκης πολιτικής προστασίας.</w:t>
      </w:r>
    </w:p>
    <w:p w14:paraId="4B87079D" w14:textId="77777777" w:rsidR="003535F4" w:rsidRDefault="005B3D1E">
      <w:pPr>
        <w:spacing w:line="600" w:lineRule="auto"/>
        <w:ind w:firstLine="720"/>
        <w:jc w:val="both"/>
        <w:rPr>
          <w:rFonts w:eastAsia="Times New Roman"/>
          <w:szCs w:val="24"/>
        </w:rPr>
      </w:pPr>
      <w:r>
        <w:rPr>
          <w:rFonts w:eastAsia="Times New Roman"/>
          <w:szCs w:val="24"/>
        </w:rPr>
        <w:lastRenderedPageBreak/>
        <w:t>Όλα αυτά τα έγγραφα θα τα καταθέσω για να ενημερωθείτε άμεσα. Ορισμένα δε απ’ αυτά θα τα πάρετε και μέσα από την κοινοβουλευτι</w:t>
      </w:r>
      <w:r>
        <w:rPr>
          <w:rFonts w:eastAsia="Times New Roman"/>
          <w:szCs w:val="24"/>
        </w:rPr>
        <w:t xml:space="preserve">κή διαδικασία της γραπτής ερώτησης. </w:t>
      </w:r>
    </w:p>
    <w:p w14:paraId="4B87079E" w14:textId="77777777" w:rsidR="003535F4" w:rsidRDefault="005B3D1E">
      <w:pPr>
        <w:spacing w:line="600" w:lineRule="auto"/>
        <w:ind w:firstLine="720"/>
        <w:jc w:val="both"/>
        <w:rPr>
          <w:rFonts w:eastAsia="Times New Roman"/>
          <w:szCs w:val="24"/>
        </w:rPr>
      </w:pPr>
      <w:r>
        <w:rPr>
          <w:rFonts w:eastAsia="Times New Roman"/>
          <w:szCs w:val="24"/>
        </w:rPr>
        <w:t>Πολύ σωστά θέτετε τα ερωτήματα σε μια σειρά από Υπουργεία. Εγώ καταθέτω τα έγγραφα που μου έχουν φέρει τα άλλα Υπουργεία και θα καταθέσω ως Υπουργείο Οικονομικών τις δικές μας απόψεις.</w:t>
      </w:r>
    </w:p>
    <w:p w14:paraId="4B87079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Σε ό,τι αφορά τις αρμοδιότητες του</w:t>
      </w:r>
      <w:r>
        <w:rPr>
          <w:rFonts w:eastAsia="Times New Roman" w:cs="Times New Roman"/>
          <w:szCs w:val="24"/>
        </w:rPr>
        <w:t xml:space="preserve"> Υπουργείου Οικονομικών έχουμε αρμοδιότητα σε περιπτώσεις σεισμών, πλημμυρών ή άλλων θεομηνιών οι οποίες προκαλούν εκτεταμένες καταστροφές</w:t>
      </w:r>
      <w:r>
        <w:rPr>
          <w:rFonts w:eastAsia="Times New Roman" w:cs="Times New Roman"/>
          <w:szCs w:val="24"/>
        </w:rPr>
        <w:t>,</w:t>
      </w:r>
      <w:r>
        <w:rPr>
          <w:rFonts w:eastAsia="Times New Roman" w:cs="Times New Roman"/>
          <w:szCs w:val="24"/>
        </w:rPr>
        <w:t xml:space="preserve"> να προχωρήσουμε σε μια σειρά από ρυθμίσεις για θέματα, όμως, φορολογικά, δηλαδή, στην αναστολή είσπραξης ληξιπρόθεσμ</w:t>
      </w:r>
      <w:r>
        <w:rPr>
          <w:rFonts w:eastAsia="Times New Roman" w:cs="Times New Roman"/>
          <w:szCs w:val="24"/>
        </w:rPr>
        <w:t xml:space="preserve">ων οφειλών, σε παράταση προθεσμιών καταβολής των βεβαιωμένων χρεών προς το </w:t>
      </w:r>
      <w:r>
        <w:rPr>
          <w:rFonts w:eastAsia="Times New Roman" w:cs="Times New Roman"/>
          <w:szCs w:val="24"/>
        </w:rPr>
        <w:t>δ</w:t>
      </w:r>
      <w:r>
        <w:rPr>
          <w:rFonts w:eastAsia="Times New Roman" w:cs="Times New Roman"/>
          <w:szCs w:val="24"/>
        </w:rPr>
        <w:t xml:space="preserve">ημόσιο, σε παράταση προθεσμιών υποβολής φορολογικών δηλώσεων και σε αυτά τα πράγματα προχωρούμε. </w:t>
      </w:r>
    </w:p>
    <w:p w14:paraId="4B8707A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Απαραίτητη προϋπόθεση ώστε να προχωρήσει το Υπουργείο Οικονομικών για τη λήψη των </w:t>
      </w:r>
      <w:r>
        <w:rPr>
          <w:rFonts w:eastAsia="Times New Roman" w:cs="Times New Roman"/>
          <w:szCs w:val="24"/>
        </w:rPr>
        <w:t>ανωτέρω μέτρων</w:t>
      </w:r>
      <w:r>
        <w:rPr>
          <w:rFonts w:eastAsia="Times New Roman" w:cs="Times New Roman"/>
          <w:szCs w:val="24"/>
        </w:rPr>
        <w:t>,</w:t>
      </w:r>
      <w:r>
        <w:rPr>
          <w:rFonts w:eastAsia="Times New Roman" w:cs="Times New Roman"/>
          <w:szCs w:val="24"/>
        </w:rPr>
        <w:t xml:space="preserve"> είναι η κήρυξη της περιοχής που έχει υποστεί τη ζημιά σε κατάσταση έκτακτης ανάγκης</w:t>
      </w:r>
      <w:r>
        <w:rPr>
          <w:rFonts w:eastAsia="Times New Roman" w:cs="Times New Roman"/>
          <w:szCs w:val="24"/>
        </w:rPr>
        <w:t>,</w:t>
      </w:r>
      <w:r>
        <w:rPr>
          <w:rFonts w:eastAsia="Times New Roman" w:cs="Times New Roman"/>
          <w:szCs w:val="24"/>
        </w:rPr>
        <w:t xml:space="preserve"> πράγμα το οποίο έχει ήδη γίνει από τις 20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με απόφαση του Περιφερειάρχη. Για να γίνουν, όμως, όλ</w:t>
      </w:r>
      <w:r>
        <w:rPr>
          <w:rFonts w:eastAsia="Times New Roman" w:cs="Times New Roman"/>
          <w:szCs w:val="24"/>
        </w:rPr>
        <w:t>α</w:t>
      </w:r>
      <w:r>
        <w:rPr>
          <w:rFonts w:eastAsia="Times New Roman" w:cs="Times New Roman"/>
          <w:szCs w:val="24"/>
        </w:rPr>
        <w:t xml:space="preserve"> αυτά τα υπόλοιπα που λέτε, πρέπει να βγει κοινή υπο</w:t>
      </w:r>
      <w:r>
        <w:rPr>
          <w:rFonts w:eastAsia="Times New Roman" w:cs="Times New Roman"/>
          <w:szCs w:val="24"/>
        </w:rPr>
        <w:t xml:space="preserve">υργική απόφαση. Για να βγει η κοινή υπουργική απόφαση, απαραίτητη προϋπόθεση είναι να </w:t>
      </w:r>
      <w:proofErr w:type="spellStart"/>
      <w:r>
        <w:rPr>
          <w:rFonts w:eastAsia="Times New Roman" w:cs="Times New Roman"/>
          <w:szCs w:val="24"/>
        </w:rPr>
        <w:t>οριοθετηθούν</w:t>
      </w:r>
      <w:proofErr w:type="spellEnd"/>
      <w:r>
        <w:rPr>
          <w:rFonts w:eastAsia="Times New Roman" w:cs="Times New Roman"/>
          <w:szCs w:val="24"/>
        </w:rPr>
        <w:t xml:space="preserve"> οι πληγείσες περιοχές, που είναι αρμοδιότητα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α</w:t>
      </w:r>
      <w:r>
        <w:rPr>
          <w:rFonts w:eastAsia="Times New Roman" w:cs="Times New Roman"/>
          <w:szCs w:val="24"/>
        </w:rPr>
        <w:t xml:space="preserve">ποκατάστασης του Υπουργείου Υποδομών, Μεταφορών και Δικτύων και να γίνει η καταγραφή των ζημιών </w:t>
      </w:r>
      <w:r>
        <w:rPr>
          <w:rFonts w:eastAsia="Times New Roman" w:cs="Times New Roman"/>
          <w:szCs w:val="24"/>
        </w:rPr>
        <w:t xml:space="preserve">των εν λόγω επιχειρήσεων, που είναι αρμοδιότητα της αρμόδιας </w:t>
      </w:r>
      <w:r>
        <w:rPr>
          <w:rFonts w:eastAsia="Times New Roman" w:cs="Times New Roman"/>
          <w:szCs w:val="24"/>
        </w:rPr>
        <w:t>π</w:t>
      </w:r>
      <w:r>
        <w:rPr>
          <w:rFonts w:eastAsia="Times New Roman" w:cs="Times New Roman"/>
          <w:szCs w:val="24"/>
        </w:rPr>
        <w:t>εριφέρειας. Άρα εμείς για να κάνουμε κάτι</w:t>
      </w:r>
      <w:r>
        <w:rPr>
          <w:rFonts w:eastAsia="Times New Roman" w:cs="Times New Roman"/>
          <w:szCs w:val="24"/>
        </w:rPr>
        <w:t>,</w:t>
      </w:r>
      <w:r>
        <w:rPr>
          <w:rFonts w:eastAsia="Times New Roman" w:cs="Times New Roman"/>
          <w:szCs w:val="24"/>
        </w:rPr>
        <w:t xml:space="preserve"> πρέπει να έχουν προηγηθεί -και πιέζουμε σε αυτήν την κατεύθυνση- οι ενέργειες αυτές από τα άλλα Υπουργεία.</w:t>
      </w:r>
    </w:p>
    <w:p w14:paraId="4B8707A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Τα υπόλοιπα θα σας τα πω στη δευτερολογία μο</w:t>
      </w:r>
      <w:r>
        <w:rPr>
          <w:rFonts w:eastAsia="Times New Roman" w:cs="Times New Roman"/>
          <w:szCs w:val="24"/>
        </w:rPr>
        <w:t>υ, για να σας πω ακριβώς και τα άλλα Υπουργεία τι έχουν κάνει, για να μην χάσουμε χρόνο.</w:t>
      </w:r>
    </w:p>
    <w:p w14:paraId="4B8707A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w:t>
      </w:r>
      <w:r>
        <w:rPr>
          <w:rFonts w:eastAsia="Times New Roman" w:cs="Times New Roman"/>
          <w:szCs w:val="24"/>
        </w:rPr>
        <w:t>Τμήματος Γραμματείας της Διεύθυνσης Στενογραφίας και Πρακτικών της Βουλής)</w:t>
      </w:r>
    </w:p>
    <w:p w14:paraId="4B8707A3"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Ευχαριστούμε.</w:t>
      </w:r>
    </w:p>
    <w:p w14:paraId="4B8707A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για τρία λεπτά.</w:t>
      </w:r>
    </w:p>
    <w:p w14:paraId="4B8707A5"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για να μην πελαγοδρομούμε, να οριοθετ</w:t>
      </w:r>
      <w:r>
        <w:rPr>
          <w:rFonts w:eastAsia="Times New Roman" w:cs="Times New Roman"/>
          <w:szCs w:val="24"/>
        </w:rPr>
        <w:t xml:space="preserve">ήσουμε τη συζήτηση. </w:t>
      </w:r>
    </w:p>
    <w:p w14:paraId="4B8707A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Πράγματι τα περισσότερα μπορούν να γίνουν μόνο μετά την κήρυξη της περιοχής σε κατάσταση έκτακτης ανάγκης και ως πυρόπληκτης. Αυτό γίνεται με κοινή υπουργική απόφαση πράγμα το οποίο δεν έχει γίνει ακόμα. Το ζήτησε η </w:t>
      </w:r>
      <w:r>
        <w:rPr>
          <w:rFonts w:eastAsia="Times New Roman" w:cs="Times New Roman"/>
          <w:szCs w:val="24"/>
        </w:rPr>
        <w:t>π</w:t>
      </w:r>
      <w:r>
        <w:rPr>
          <w:rFonts w:eastAsia="Times New Roman" w:cs="Times New Roman"/>
          <w:szCs w:val="24"/>
        </w:rPr>
        <w:t xml:space="preserve">εριφέρεια, η οποία δεν είναι αρμόδια για να την κηρύξει, όπως σωστά είπατε, αλλά δεν έχει ολοκληρωθεί και είναι κάτι που πρέπει να γίνει. </w:t>
      </w:r>
    </w:p>
    <w:p w14:paraId="4B8707A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Οι Ολλανδοί έκαναν έρανο και έστειλαν επιταγές για τους πυρόπληκτους της Ιεράπετρας –θα σας καταθέσω δημοσιεύματα και</w:t>
      </w:r>
      <w:r>
        <w:rPr>
          <w:rFonts w:eastAsia="Times New Roman" w:cs="Times New Roman"/>
          <w:szCs w:val="24"/>
        </w:rPr>
        <w:t xml:space="preserve"> έγγραφα, θα σας τα στείλω για να δείτε- και αυτό είναι καλό ενδιαφέρον γιατί είναι συνεργάτες και επισκέπτες της περιοχής. Να πω ότι Ολλανδός ήταν αυτός που πενήντα χρόνια πριν ξεκίνησε την παραγωγή με θερμοκήπια και έχει μια ιδιαίτερη σχέση η περιοχή. Δε</w:t>
      </w:r>
      <w:r>
        <w:rPr>
          <w:rFonts w:eastAsia="Times New Roman" w:cs="Times New Roman"/>
          <w:szCs w:val="24"/>
        </w:rPr>
        <w:t xml:space="preserve">ύτερον, συναυλία στην Ιεράπετρα για τους πληγέντες της πυρκαγιάς και </w:t>
      </w:r>
      <w:proofErr w:type="spellStart"/>
      <w:r>
        <w:rPr>
          <w:rFonts w:eastAsia="Times New Roman" w:cs="Times New Roman"/>
          <w:szCs w:val="24"/>
        </w:rPr>
        <w:t>ραδιομαραθώνιος</w:t>
      </w:r>
      <w:proofErr w:type="spellEnd"/>
      <w:r>
        <w:rPr>
          <w:rFonts w:eastAsia="Times New Roman" w:cs="Times New Roman"/>
          <w:szCs w:val="24"/>
        </w:rPr>
        <w:t xml:space="preserve">. Την ίδια ώρα τα Υπουργεία δείχνουν μια κωλυσιεργία, μια αδράνεια. </w:t>
      </w:r>
    </w:p>
    <w:p w14:paraId="4B8707A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Κεγκερόγλου</w:t>
      </w:r>
      <w:proofErr w:type="spellEnd"/>
      <w:r>
        <w:rPr>
          <w:rFonts w:eastAsia="Times New Roman" w:cs="Times New Roman"/>
          <w:szCs w:val="24"/>
        </w:rPr>
        <w:t xml:space="preserve"> καταθέτει για τα Πρακτικά τα προαναφερθέντα έγγρα</w:t>
      </w:r>
      <w:r>
        <w:rPr>
          <w:rFonts w:eastAsia="Times New Roman" w:cs="Times New Roman"/>
          <w:szCs w:val="24"/>
        </w:rPr>
        <w:t xml:space="preserve">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B8707A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Πρέπει να βγει η κοινή υπουργική απόφαση. Διότι εάν δεν εκδοθεί αυτή η κοινή υπουργική απόφαση, δεν μπορούν να ικανοποιηθούν -σωστά το είπατε-</w:t>
      </w:r>
      <w:r>
        <w:rPr>
          <w:rFonts w:eastAsia="Times New Roman" w:cs="Times New Roman"/>
          <w:szCs w:val="24"/>
        </w:rPr>
        <w:t xml:space="preserve"> από τα άλλα Υπουργεία αιτήματα, όπως οι διευκολύνσεις, παραδείγματος χάριν, για δάνεια ούτως ώστε να υπάρξει μια πενταετής χάρη, όπως ζητούν οι πληγέντες επιχειρηματίες και αγρότες της περιοχής για υποχρεώσεις στο </w:t>
      </w:r>
      <w:r>
        <w:rPr>
          <w:rFonts w:eastAsia="Times New Roman" w:cs="Times New Roman"/>
          <w:szCs w:val="24"/>
        </w:rPr>
        <w:t>δ</w:t>
      </w:r>
      <w:r>
        <w:rPr>
          <w:rFonts w:eastAsia="Times New Roman" w:cs="Times New Roman"/>
          <w:szCs w:val="24"/>
        </w:rPr>
        <w:t>ημόσιο, φορολογικά ζητήματα και στα ασφα</w:t>
      </w:r>
      <w:r>
        <w:rPr>
          <w:rFonts w:eastAsia="Times New Roman" w:cs="Times New Roman"/>
          <w:szCs w:val="24"/>
        </w:rPr>
        <w:t xml:space="preserve">λιστικά ταμεία –με κοινή υπουργική απόφαση, αλλά χρειάζεται η κήρυξη- η διευκόλυνση εκσυγχρονισμού των εγκαταστάσεων και αποκατάσταση των ζημιών μέσα και από προγράμματα που έχει το Υπουργείο Αγροτικής Ανάπτυξης ή το ΕΣΠΑ. Όλα αυτά μπορούν να συγκροτήσουν </w:t>
      </w:r>
      <w:r>
        <w:rPr>
          <w:rFonts w:eastAsia="Times New Roman" w:cs="Times New Roman"/>
          <w:szCs w:val="24"/>
        </w:rPr>
        <w:t xml:space="preserve">ένα ειδικό πρόγραμμα για την αποκατάσταση της περιοχής και κάθε πληγείσας περιοχής, αλλά χρειάζεται ένας συντονισμός ο οποίος δεν βλέπω να υπάρχει. </w:t>
      </w:r>
    </w:p>
    <w:p w14:paraId="4B8707A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Πάρτε πρωτοβουλία, είστε συναρμόδιο Υπουργείο. Επισπεύδων βεβαίως για την ΚΥΑ είναι ο κ. </w:t>
      </w:r>
      <w:proofErr w:type="spellStart"/>
      <w:r>
        <w:rPr>
          <w:rFonts w:eastAsia="Times New Roman" w:cs="Times New Roman"/>
          <w:szCs w:val="24"/>
        </w:rPr>
        <w:t>Σπίρτζης</w:t>
      </w:r>
      <w:proofErr w:type="spellEnd"/>
      <w:r>
        <w:rPr>
          <w:rFonts w:eastAsia="Times New Roman" w:cs="Times New Roman"/>
          <w:szCs w:val="24"/>
        </w:rPr>
        <w:t xml:space="preserve"> -και είνα</w:t>
      </w:r>
      <w:r>
        <w:rPr>
          <w:rFonts w:eastAsia="Times New Roman" w:cs="Times New Roman"/>
          <w:szCs w:val="24"/>
        </w:rPr>
        <w:t xml:space="preserve">ι χαρά μας που είναι εδώ να μας πει και μια κουβέντα, γιατί έχουμε και επόμενη ερώτηση- για να γίνει επιτέλους αυτή η κήρυξη. Έχουν περάσει δυόμισι μήνες! </w:t>
      </w:r>
    </w:p>
    <w:p w14:paraId="4B8707A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Κοιτάξτε, το Υπουργείο Αγροτικής Ανάπτυξης ξέρετε τι λέει; Λέει</w:t>
      </w:r>
      <w:r>
        <w:rPr>
          <w:rFonts w:eastAsia="Times New Roman" w:cs="Times New Roman"/>
          <w:szCs w:val="24"/>
        </w:rPr>
        <w:t>:</w:t>
      </w:r>
      <w:r>
        <w:rPr>
          <w:rFonts w:eastAsia="Times New Roman" w:cs="Times New Roman"/>
          <w:szCs w:val="24"/>
        </w:rPr>
        <w:t xml:space="preserve"> «Εγώ με τον ΕΛΓΑ διαπιστώνω ότι δεν</w:t>
      </w:r>
      <w:r>
        <w:rPr>
          <w:rFonts w:eastAsia="Times New Roman" w:cs="Times New Roman"/>
          <w:szCs w:val="24"/>
        </w:rPr>
        <w:t xml:space="preserve"> έχουν γίνει δηλώσεις ΟΣΔΕ, ότι έπρεπε να έχουν γίνει καμιά δεκαριά μέρες πριν» και σαν να φαίνεται ότι θέλει να τη «στρίψει». Οι ζημιές είναι υπαρκτές, καταγεγραμμένες και μεγάλες δυστυχώς. Μακάρι να μην υπήρχαν αυτά τα φαινόμενα. Είδαμε τις προηγούμενες </w:t>
      </w:r>
      <w:r>
        <w:rPr>
          <w:rFonts w:eastAsia="Times New Roman" w:cs="Times New Roman"/>
          <w:szCs w:val="24"/>
        </w:rPr>
        <w:t xml:space="preserve">ημέρες και τώρα που συζητάμε, λόγω των καιρικών φαινομένων, να έχουμε και σε άλλες περιοχές της πατρίδας μας. </w:t>
      </w:r>
    </w:p>
    <w:p w14:paraId="4B8707A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Χρειάζεται να υπάρξει ένας συντονισμός ούτως ώστε να υπάρξει άμεση αντιμετώπιση και ένταξη σε ειδικό πρόγραμμα της κάθε περιοχής που πλήττεται απ</w:t>
      </w:r>
      <w:r>
        <w:rPr>
          <w:rFonts w:eastAsia="Times New Roman" w:cs="Times New Roman"/>
          <w:szCs w:val="24"/>
        </w:rPr>
        <w:t>ό τέτοια καταστροφή, θα έλεγα και τυποποιημένα. Δεν είναι ανάγκη κάθε φορά να ανακαλύπτουμε τον τροχό. Κήρυξη της περιοχής, φορολογικά μέτρα διευκόλυνσης των επιχειρήσεων, των παραγωγών, των ανθρώπων που επλήγησαν και κρατικό πρόγραμμα ΠΣΕΑ ούτως ώστε να α</w:t>
      </w:r>
      <w:r>
        <w:rPr>
          <w:rFonts w:eastAsia="Times New Roman" w:cs="Times New Roman"/>
          <w:szCs w:val="24"/>
        </w:rPr>
        <w:t>ποκατασταθούν οι ζημιές.</w:t>
      </w:r>
    </w:p>
    <w:p w14:paraId="4B8707A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Αυτό, νομίζω, ότι πρέπει να γίνει. Και επειδή γνωρίζω την αποτελεσματικότητά σας, κύριε Αλεξιάδη, αναλάβετε πρωτοβουλία από το Υπουργείο Οικονομικών, που έχετε και το σακούλι, για να υπάρξει αποτέλεσμα και στη συγκεκριμένη περίπτωσ</w:t>
      </w:r>
      <w:r>
        <w:rPr>
          <w:rFonts w:eastAsia="Times New Roman" w:cs="Times New Roman"/>
          <w:szCs w:val="24"/>
        </w:rPr>
        <w:t xml:space="preserve">η. </w:t>
      </w:r>
    </w:p>
    <w:p w14:paraId="4B8707A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Είναι και το θέμα των οδοιπορικών των εκτιμητών του ΕΛΓΑ, για το οποίο έχω καταθέσει τέσσερις φορές τροπολογία. Το Υπουργείο Αγροτικής Ανάπτυξης δεν έχει πάρει σαφή θέση. Δεν γίνονται εκτιμήσεις ΕΛΓΑ λόγω αυτού του προβλήματος και νομίζω ότι πρέπει και</w:t>
      </w:r>
      <w:r>
        <w:rPr>
          <w:rFonts w:eastAsia="Times New Roman" w:cs="Times New Roman"/>
          <w:szCs w:val="24"/>
        </w:rPr>
        <w:t xml:space="preserve"> γι’ αυτό να δείξετε ενδιαφέρον, να δείτε την τροπολογία που έχουμε στο νομοσχέδιο του Υπουργείου Οικονομίας, το οποίο συζητείται στη Βουλή αυτή</w:t>
      </w:r>
      <w:r>
        <w:rPr>
          <w:rFonts w:eastAsia="Times New Roman" w:cs="Times New Roman"/>
          <w:szCs w:val="24"/>
        </w:rPr>
        <w:t>ν</w:t>
      </w:r>
      <w:r>
        <w:rPr>
          <w:rFonts w:eastAsia="Times New Roman" w:cs="Times New Roman"/>
          <w:szCs w:val="24"/>
        </w:rPr>
        <w:t xml:space="preserve"> την εβδομάδα, διότι είστε συναρμόδιοι και εσείς και το Υπουργείο Αγροτικής Ανάπτυξης, ώστε να λυθεί αυτό το θέ</w:t>
      </w:r>
      <w:r>
        <w:rPr>
          <w:rFonts w:eastAsia="Times New Roman" w:cs="Times New Roman"/>
          <w:szCs w:val="24"/>
        </w:rPr>
        <w:t>μα της μετακίνησης των εκτιμητών του ΕΛΓΑ.</w:t>
      </w:r>
    </w:p>
    <w:p w14:paraId="4B8707A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B8707B0" w14:textId="77777777" w:rsidR="003535F4" w:rsidRDefault="005B3D1E">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λόγο.</w:t>
      </w:r>
    </w:p>
    <w:p w14:paraId="4B8707B1"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Ευχαριστώ, κυρία Πρόεδρε. </w:t>
      </w:r>
    </w:p>
    <w:p w14:paraId="4B8707B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Θα συμφωνήσω, κύριε Βουλευτά, μα</w:t>
      </w:r>
      <w:r>
        <w:rPr>
          <w:rFonts w:eastAsia="Times New Roman" w:cs="Times New Roman"/>
          <w:szCs w:val="24"/>
        </w:rPr>
        <w:t xml:space="preserve">ζί σας στη διαπίστωση για το πόσο σημαντική είναι η αλληλεγγύη σε επίπεδο Ευρώπης και σε επίπεδο κοινωνίας και ότι σίγουρα αυτό δείχνει και μια άλλη λειτουργία και μια άλλη κατεύθυνση που πρέπει να έχουμε σε επίπεδο Ευρώπης, αλλά δεν θα συμφωνήσω μαζί σας </w:t>
      </w:r>
      <w:r>
        <w:rPr>
          <w:rFonts w:eastAsia="Times New Roman" w:cs="Times New Roman"/>
          <w:szCs w:val="24"/>
        </w:rPr>
        <w:t xml:space="preserve">στη διατύπωση της κριτικής σας περί κωλυσιεργίας και αδράνειας. </w:t>
      </w:r>
    </w:p>
    <w:p w14:paraId="4B8707B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Κινηθήκαμε πολύ γρήγορα. Στις 21 Απριλίου έγινε η φωτιά και αμέσως ξεκίνησαν οι ενέργειες. Όπως θα δείτε από το έγγραφο που έχει καταθέσει το Υπουργείο Υποδομών, Μεταφορών και Δικτύων, η </w:t>
      </w:r>
      <w:r>
        <w:rPr>
          <w:rFonts w:eastAsia="Times New Roman" w:cs="Times New Roman"/>
          <w:szCs w:val="24"/>
        </w:rPr>
        <w:t>δ</w:t>
      </w:r>
      <w:r>
        <w:rPr>
          <w:rFonts w:eastAsia="Times New Roman" w:cs="Times New Roman"/>
          <w:szCs w:val="24"/>
        </w:rPr>
        <w:t>ιεύ</w:t>
      </w:r>
      <w:r>
        <w:rPr>
          <w:rFonts w:eastAsia="Times New Roman" w:cs="Times New Roman"/>
          <w:szCs w:val="24"/>
        </w:rPr>
        <w:t xml:space="preserve">θυνση </w:t>
      </w:r>
      <w:r>
        <w:rPr>
          <w:rFonts w:eastAsia="Times New Roman" w:cs="Times New Roman"/>
          <w:szCs w:val="24"/>
        </w:rPr>
        <w:t>α</w:t>
      </w:r>
      <w:r>
        <w:rPr>
          <w:rFonts w:eastAsia="Times New Roman" w:cs="Times New Roman"/>
          <w:szCs w:val="24"/>
        </w:rPr>
        <w:t xml:space="preserve">ποκατάστασης </w:t>
      </w:r>
      <w:r>
        <w:rPr>
          <w:rFonts w:eastAsia="Times New Roman" w:cs="Times New Roman"/>
          <w:szCs w:val="24"/>
        </w:rPr>
        <w:t>ε</w:t>
      </w:r>
      <w:r>
        <w:rPr>
          <w:rFonts w:eastAsia="Times New Roman" w:cs="Times New Roman"/>
          <w:szCs w:val="24"/>
        </w:rPr>
        <w:t xml:space="preserve">πιπτώσεων </w:t>
      </w:r>
      <w:r>
        <w:rPr>
          <w:rFonts w:eastAsia="Times New Roman" w:cs="Times New Roman"/>
          <w:szCs w:val="24"/>
        </w:rPr>
        <w:t>φ</w:t>
      </w:r>
      <w:r>
        <w:rPr>
          <w:rFonts w:eastAsia="Times New Roman" w:cs="Times New Roman"/>
          <w:szCs w:val="24"/>
        </w:rPr>
        <w:t xml:space="preserve">υσικών </w:t>
      </w:r>
      <w:r>
        <w:rPr>
          <w:rFonts w:eastAsia="Times New Roman" w:cs="Times New Roman"/>
          <w:szCs w:val="24"/>
        </w:rPr>
        <w:t>κ</w:t>
      </w:r>
      <w:r>
        <w:rPr>
          <w:rFonts w:eastAsia="Times New Roman" w:cs="Times New Roman"/>
          <w:szCs w:val="24"/>
        </w:rPr>
        <w:t xml:space="preserve">αταστροφών βρίσκεται στο στάδιο σύνταξης σχεδίου με το οποίο θα </w:t>
      </w:r>
      <w:proofErr w:type="spellStart"/>
      <w:r>
        <w:rPr>
          <w:rFonts w:eastAsia="Times New Roman" w:cs="Times New Roman"/>
          <w:szCs w:val="24"/>
        </w:rPr>
        <w:t>οριοθετηθούν</w:t>
      </w:r>
      <w:proofErr w:type="spellEnd"/>
      <w:r>
        <w:rPr>
          <w:rFonts w:eastAsia="Times New Roman" w:cs="Times New Roman"/>
          <w:szCs w:val="24"/>
        </w:rPr>
        <w:t xml:space="preserve"> οι πληγείσες περιοχές και θα καθορισθούν τα πιστωτικά μέτρα για την αποκατάσταση των ζημιών των πληγέντων κτηρίων. Μετά από τον προβλεπόμεν</w:t>
      </w:r>
      <w:r>
        <w:rPr>
          <w:rFonts w:eastAsia="Times New Roman" w:cs="Times New Roman"/>
          <w:szCs w:val="24"/>
        </w:rPr>
        <w:t xml:space="preserve">ο έλεγχο από τις συναρμόδιες </w:t>
      </w:r>
      <w:r>
        <w:rPr>
          <w:rFonts w:eastAsia="Times New Roman" w:cs="Times New Roman"/>
          <w:szCs w:val="24"/>
        </w:rPr>
        <w:lastRenderedPageBreak/>
        <w:t xml:space="preserve">υπηρεσίες, θα προωθηθεί για υπογραφή στους συναρμόδιους Υπουργούς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Από εκεί θα ξεκινήσει. Άρα δεν υπάρχει εκεί καθυστέρηση, προχωρά η διαδικασία. </w:t>
      </w:r>
    </w:p>
    <w:p w14:paraId="4B8707B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Ο ΕΛΓΑ έχει ολοκληρώσει το έργο των εκτιμήσεων, </w:t>
      </w:r>
      <w:r>
        <w:rPr>
          <w:rFonts w:eastAsia="Times New Roman" w:cs="Times New Roman"/>
          <w:szCs w:val="24"/>
        </w:rPr>
        <w:t>σχετικά με τις ζημιές στο φυτικό κεφάλαιο, δενδρώδεις καλλιέργειες, κυρίως ελαιοκαλλιέργειες, πάγιο κεφάλαιο, εγκαταστάσεις, διακόσια στρέμματα θερμοκηπίων, εξοπλισμό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αποθηκευμένα προϊόντα, ζωικό κεφάλαιο, </w:t>
      </w:r>
      <w:proofErr w:type="spellStart"/>
      <w:r>
        <w:rPr>
          <w:rFonts w:eastAsia="Times New Roman" w:cs="Times New Roman"/>
          <w:szCs w:val="24"/>
        </w:rPr>
        <w:t>μελισσοσμήνη</w:t>
      </w:r>
      <w:proofErr w:type="spellEnd"/>
      <w:r>
        <w:rPr>
          <w:rFonts w:eastAsia="Times New Roman" w:cs="Times New Roman"/>
          <w:szCs w:val="24"/>
        </w:rPr>
        <w:t>. Διενεργήθηκαν από τον ΕΛΓ</w:t>
      </w:r>
      <w:r>
        <w:rPr>
          <w:rFonts w:eastAsia="Times New Roman" w:cs="Times New Roman"/>
          <w:szCs w:val="24"/>
        </w:rPr>
        <w:t>Α οι απαραίτητες επισημάνσεις, θα προβεί στις σχετικές καταγραφές και μετά από τη συγκεκριμένη διαδικασία που προβλέπεται μέσα από το</w:t>
      </w:r>
      <w:r>
        <w:rPr>
          <w:rFonts w:eastAsia="Times New Roman" w:cs="Times New Roman"/>
          <w:szCs w:val="24"/>
        </w:rPr>
        <w:t>ν</w:t>
      </w:r>
      <w:r>
        <w:rPr>
          <w:rFonts w:eastAsia="Times New Roman" w:cs="Times New Roman"/>
          <w:szCs w:val="24"/>
        </w:rPr>
        <w:t xml:space="preserve"> νόμο, την οποία δεν μπορούμε να την παραβούμε, θα καταβληθούν οι αποζημιώσεις, μετά την έγκριση του προγράμματος και της </w:t>
      </w:r>
      <w:r>
        <w:rPr>
          <w:rFonts w:eastAsia="Times New Roman" w:cs="Times New Roman"/>
          <w:szCs w:val="24"/>
        </w:rPr>
        <w:t xml:space="preserve">δαπάνης από το Υπουργείο Οικονομικών και οπωσδήποτε μετά από την επιβεβαίωση αποκατάστασης-αντικατάστασης των ζημιών. </w:t>
      </w:r>
    </w:p>
    <w:p w14:paraId="4B8707B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Είναι μια διαδικασία που δεν αφορά το Υπουργείο Οικονομικών. Είμαστε συναρμόδιοι σ’ αυτή τη διαδικασία. Αφορά άλλο Υπουργείο, αλλά βεβαίω</w:t>
      </w:r>
      <w:r>
        <w:rPr>
          <w:rFonts w:eastAsia="Times New Roman" w:cs="Times New Roman"/>
          <w:szCs w:val="24"/>
        </w:rPr>
        <w:t xml:space="preserve">ς και θα προστρέξουμε και εμείς να βοηθήσουμε όπου μπορούμε και να πιέσουμε. </w:t>
      </w:r>
    </w:p>
    <w:p w14:paraId="4B8707B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Το Υπουργείο Οικονομικών έχει ανταποκριθεί σε τέτοιες αντίστοιχες φυσικές καταστροφές. Πρόσφατα, το</w:t>
      </w:r>
      <w:r>
        <w:rPr>
          <w:rFonts w:eastAsia="Times New Roman" w:cs="Times New Roman"/>
          <w:szCs w:val="24"/>
        </w:rPr>
        <w:t>ν</w:t>
      </w:r>
      <w:r>
        <w:rPr>
          <w:rFonts w:eastAsia="Times New Roman" w:cs="Times New Roman"/>
          <w:szCs w:val="24"/>
        </w:rPr>
        <w:t xml:space="preserve"> Νοέμβριο του 2015 και τον Ιούνιο του 2016 εκδώσαμε τέτοιες αποφάσεις για Σκόπ</w:t>
      </w:r>
      <w:r>
        <w:rPr>
          <w:rFonts w:eastAsia="Times New Roman" w:cs="Times New Roman"/>
          <w:szCs w:val="24"/>
        </w:rPr>
        <w:t xml:space="preserve">ελο, Ύδρα, Χαϊδάρι, Αχαρνές, Ανδραβίδα, Κυλλήνη, Δυτική Αχαΐα, Φυλή, Αγίους Αναργύρους, Καματερό, για Δήμο Λευκάδας, Μεγανήσι, Κεφαλονιά, Ιθάκη και μια σειρά από άλλες περιοχές. </w:t>
      </w:r>
    </w:p>
    <w:p w14:paraId="4B8707B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Προσπαθούμε, λοιπόν, μέσα στα πλαίσια των δημοσιονομικών καταστάσεων, μέσα στ</w:t>
      </w:r>
      <w:r>
        <w:rPr>
          <w:rFonts w:eastAsia="Times New Roman" w:cs="Times New Roman"/>
          <w:szCs w:val="24"/>
        </w:rPr>
        <w:t>α πλαίσια που ορίζει ο νόμος -διότι πρέπει να τηρήσουμε αυτές τις διαδικασίες- να ανταποκριθούμε στα προβλήματα της κοινωνίας και των πολιτών και ειδικά των επιχειρήσεων αυτού του τομέα, οι οποίες είναι η ραχοκοκαλιά της παραγωγικής δραστηριότητας, ιδιαίτε</w:t>
      </w:r>
      <w:r>
        <w:rPr>
          <w:rFonts w:eastAsia="Times New Roman" w:cs="Times New Roman"/>
          <w:szCs w:val="24"/>
        </w:rPr>
        <w:t xml:space="preserve">ρα σε τέτοιες περιοχές. </w:t>
      </w:r>
    </w:p>
    <w:p w14:paraId="4B8707B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Σε ό,τι αφορά δε αυτό που είπατε, ήδη προσπαθούμε στο Υπουργείο Οικονομικών και μόλις θα είμαστε έτοιμοι, θα το δώσουμε ως πρόταση και στα άλλα Υπουργεία, να υπάρχει ένα πρωτόκολλο, ένας σχεδιασμός, έτσι ώστε να κατατάσσεται αυτόμα</w:t>
      </w:r>
      <w:r>
        <w:rPr>
          <w:rFonts w:eastAsia="Times New Roman" w:cs="Times New Roman"/>
          <w:szCs w:val="24"/>
        </w:rPr>
        <w:t>τα μετά από μια φυσική καταστροφή η περιοχή σε μια κλίμακα, για παράδειγμα από 1 έως 10, όπου στο 10 θα είναι η πιο σοβαρή φυσική καταστροφή και στο 1 η πιο απλή και ανάλογα με τον βαθμό καταστροφής και την περιοχή να ενεργοποιούνται αμέσως στο επίπεδο της</w:t>
      </w:r>
      <w:r>
        <w:rPr>
          <w:rFonts w:eastAsia="Times New Roman" w:cs="Times New Roman"/>
          <w:szCs w:val="24"/>
        </w:rPr>
        <w:t xml:space="preserve"> φορολογίας όλα αυτά τα κίνητρα, οι απαλλαγές, οι παρατάσεις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πιστεύουμε, θα μας βοηθήσει σε συνεργασία με όλα τα Υπουργεία να αντιμετωπίζουμε άμεσα και αποτελεσματικά τέτοιες καταστροφές. </w:t>
      </w:r>
    </w:p>
    <w:p w14:paraId="4B8707B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 για τον χρόνο σας.</w:t>
      </w:r>
    </w:p>
    <w:p w14:paraId="4B8707BA" w14:textId="77777777" w:rsidR="003535F4" w:rsidRDefault="005B3D1E">
      <w:pPr>
        <w:spacing w:line="600" w:lineRule="auto"/>
        <w:ind w:firstLine="720"/>
        <w:jc w:val="both"/>
        <w:rPr>
          <w:rFonts w:eastAsia="Times New Roman" w:cs="Times New Roman"/>
          <w:szCs w:val="24"/>
        </w:rPr>
      </w:pPr>
      <w:r>
        <w:rPr>
          <w:rFonts w:eastAsia="Times New Roman"/>
          <w:b/>
          <w:bCs/>
        </w:rPr>
        <w:t>ΠΡΟΕΔΡΕΥΟΥΣΑ (Αναστασία Χ</w:t>
      </w:r>
      <w:r>
        <w:rPr>
          <w:rFonts w:eastAsia="Times New Roman"/>
          <w:b/>
          <w:bCs/>
        </w:rPr>
        <w:t>ριστοδουλοπούλου):</w:t>
      </w:r>
      <w:r>
        <w:rPr>
          <w:rFonts w:eastAsia="Times New Roman" w:cs="Times New Roman"/>
          <w:szCs w:val="24"/>
        </w:rPr>
        <w:t xml:space="preserve"> Ευχαριστούμε.</w:t>
      </w:r>
    </w:p>
    <w:p w14:paraId="4B8707B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πέμπτη με αριθμό 1013/17-6-2016 επίκαιρη ερώτηση του πρώτου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μείωση </w:t>
      </w:r>
      <w:r>
        <w:rPr>
          <w:rFonts w:eastAsia="Times New Roman" w:cs="Times New Roman"/>
          <w:szCs w:val="24"/>
        </w:rPr>
        <w:t>δόσεων στα δίδακτρα φοίτησης των φοιτητών του Ελληνικού Ανοιχτού Πανεπιστημίου για το ακαδημαϊκό έτος 2016-2017.</w:t>
      </w:r>
    </w:p>
    <w:p w14:paraId="4B8707BC"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Κυρία Πρόεδρε, ζητώ να μου δώσετε τον λόγο για ένα λεπτό, για να ενημερώσω τον κ. </w:t>
      </w:r>
      <w:proofErr w:type="spellStart"/>
      <w:r>
        <w:rPr>
          <w:rFonts w:eastAsia="Times New Roman" w:cs="Times New Roman"/>
          <w:szCs w:val="24"/>
        </w:rPr>
        <w:t>Κεγκέρογλου</w:t>
      </w:r>
      <w:proofErr w:type="spellEnd"/>
      <w:r>
        <w:rPr>
          <w:rFonts w:eastAsia="Times New Roman" w:cs="Times New Roman"/>
          <w:szCs w:val="24"/>
        </w:rPr>
        <w:t xml:space="preserve"> για την προηγούμενη ερώτηση. Επειδή εμπλέκεται και το Υπουργείο Υποδομών στην προηγούμενη ερώτηση</w:t>
      </w:r>
      <w:r>
        <w:rPr>
          <w:rFonts w:eastAsia="Times New Roman" w:cs="Times New Roman"/>
          <w:szCs w:val="24"/>
        </w:rPr>
        <w:t>,</w:t>
      </w:r>
      <w:r>
        <w:rPr>
          <w:rFonts w:eastAsia="Times New Roman" w:cs="Times New Roman"/>
          <w:szCs w:val="24"/>
        </w:rPr>
        <w:t xml:space="preserve"> που έγινε προς το Υπουργείο Οικονομικών, θα ήθελα να κάνω για ένα λεπτό μια ενημέρωση. </w:t>
      </w:r>
    </w:p>
    <w:p w14:paraId="4B8707BD"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w:t>
      </w:r>
      <w:r>
        <w:rPr>
          <w:rFonts w:eastAsia="Times New Roman" w:cs="Times New Roman"/>
          <w:szCs w:val="24"/>
        </w:rPr>
        <w:t xml:space="preserve"> Υπουργέ, έχετε τον λόγο.</w:t>
      </w:r>
    </w:p>
    <w:p w14:paraId="4B8707BE"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Μεταφορών, Υποδομών και Δικτύων)</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υπάρχει πολύ μεγάλο πρόβλημα στους χρόνους οριοθέτησης των περιοχών. Και δεν είναι θέμα συντονισμού, είναι θέμα διαδικασίας. Προφανώς, επειδή στο παρε</w:t>
      </w:r>
      <w:r>
        <w:rPr>
          <w:rFonts w:eastAsia="Times New Roman" w:cs="Times New Roman"/>
          <w:szCs w:val="24"/>
        </w:rPr>
        <w:t xml:space="preserve">λθόν έγιναν πολλές στρεβλώσεις τόσο σε περιοχές που είχαν πληγεί από σεισμό, όσο και από άλλες φυσικές καταστροφές, όπως πυρκαγιά και πλημμύρες, έγινε μια πολύ βαριά διαδικασία για να εντάσσονται ακριβώς οι περιοχές που έχουν πληγεί. </w:t>
      </w:r>
    </w:p>
    <w:p w14:paraId="4B8707B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Αυτό μας έχει οδηγήσε</w:t>
      </w:r>
      <w:r>
        <w:rPr>
          <w:rFonts w:eastAsia="Times New Roman" w:cs="Times New Roman"/>
          <w:szCs w:val="24"/>
        </w:rPr>
        <w:t>ι τα τελευταία χρόνια ο μέσος όρος οριοθέτησης μιας περιοχής να είναι πάνω από έξι μήνες και με πολύ μεγάλη προσπάθεια και από τους δήμους και από τις περιφέρειες και από τους αρμόδιους οργανισμούς. Αρκεί να πει κανείς ότι εμπλέκονται πέντε Υπουργεία περίπ</w:t>
      </w:r>
      <w:r>
        <w:rPr>
          <w:rFonts w:eastAsia="Times New Roman" w:cs="Times New Roman"/>
          <w:szCs w:val="24"/>
        </w:rPr>
        <w:t xml:space="preserve">ου και οκτώ υπηρεσίες για να </w:t>
      </w:r>
      <w:proofErr w:type="spellStart"/>
      <w:r>
        <w:rPr>
          <w:rFonts w:eastAsia="Times New Roman" w:cs="Times New Roman"/>
          <w:szCs w:val="24"/>
        </w:rPr>
        <w:t>οριοθετηθεί</w:t>
      </w:r>
      <w:proofErr w:type="spellEnd"/>
      <w:r>
        <w:rPr>
          <w:rFonts w:eastAsia="Times New Roman" w:cs="Times New Roman"/>
          <w:szCs w:val="24"/>
        </w:rPr>
        <w:t xml:space="preserve"> μια περιοχή. </w:t>
      </w:r>
    </w:p>
    <w:p w14:paraId="4B8707C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Αυτό που έχουμε κάνει μέχρι τώρα είναι ότι προετοιμαζόμαστε για να αλλάξουμε το σύστημα, να μπορούμε να χρησιμοποιούμε τις δορυφορικές φωτογραφίες και να έχει τη δυνατότητα η χώρα τα συστήματα που μπορ</w:t>
      </w:r>
      <w:r>
        <w:rPr>
          <w:rFonts w:eastAsia="Times New Roman" w:cs="Times New Roman"/>
          <w:szCs w:val="24"/>
        </w:rPr>
        <w:t xml:space="preserve">εί να χρησιμοποιεί, να τα χρησιμοποιεί ώστε να </w:t>
      </w:r>
      <w:proofErr w:type="spellStart"/>
      <w:r>
        <w:rPr>
          <w:rFonts w:eastAsia="Times New Roman" w:cs="Times New Roman"/>
          <w:szCs w:val="24"/>
        </w:rPr>
        <w:t>οριοθετείται</w:t>
      </w:r>
      <w:proofErr w:type="spellEnd"/>
      <w:r>
        <w:rPr>
          <w:rFonts w:eastAsia="Times New Roman" w:cs="Times New Roman"/>
          <w:szCs w:val="24"/>
        </w:rPr>
        <w:t xml:space="preserve"> αυτόματα η περιοχή και να μην έχουμε όλη αυτή την καθυστέρηση. Και πρέπει οι αυτοψίες που γίνονται συνέχεια είτε από τον ΕΛΓΑ είτε από το Υπουργείο Υποδομών είτε από το Υπουργείο Βιομηχανίας είτε </w:t>
      </w:r>
      <w:r>
        <w:rPr>
          <w:rFonts w:eastAsia="Times New Roman" w:cs="Times New Roman"/>
          <w:szCs w:val="24"/>
        </w:rPr>
        <w:t xml:space="preserve">από οποιοδήποτε Υπουργείο να έρχονται και να συνεπικουρούν και να μην έχουμε την καθυστέρηση που έχουμε σήμερα. </w:t>
      </w:r>
    </w:p>
    <w:p w14:paraId="4B8707C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έχω ήδη ειδοποιήσει. Αν με ειδοποιήσουν μέχρι το τέλος που θα είμαστε εδώ πέρα ή αύριο το πρωί, θα σας ενημερώσω προσωπικά </w:t>
      </w:r>
      <w:r>
        <w:rPr>
          <w:rFonts w:eastAsia="Times New Roman" w:cs="Times New Roman"/>
          <w:szCs w:val="24"/>
        </w:rPr>
        <w:t>για το πού ακριβώς βρίσκεται.</w:t>
      </w:r>
    </w:p>
    <w:p w14:paraId="4B8707C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4B8707C3"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Υπουργέ.</w:t>
      </w:r>
    </w:p>
    <w:p w14:paraId="4B8707C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w:t>
      </w:r>
      <w:r>
        <w:rPr>
          <w:rFonts w:eastAsia="Times New Roman" w:cs="Times New Roman"/>
          <w:szCs w:val="24"/>
        </w:rPr>
        <w:t xml:space="preserve">η πέμπτη με αριθμό 1013/17-6-2016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Παιδείας, Έρευνας και Θρησκευμάτων, σχετικά με τη μείωση δόσεων στα δίδακτρα φοίτησης των φοιτητών του Ελλην</w:t>
      </w:r>
      <w:r>
        <w:rPr>
          <w:rFonts w:eastAsia="Times New Roman" w:cs="Times New Roman"/>
          <w:szCs w:val="24"/>
        </w:rPr>
        <w:t xml:space="preserve">ικού Ανοικτού Πανεπιστημίου για το ακαδημαϊκό έτος 2016-2017. </w:t>
      </w:r>
    </w:p>
    <w:p w14:paraId="4B8707C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Αναπληρώτρια Υπουργός κ. Σία Αναγνωστοπούλου. </w:t>
      </w:r>
    </w:p>
    <w:p w14:paraId="4B8707C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δύο λεπτά.</w:t>
      </w:r>
    </w:p>
    <w:p w14:paraId="4B8707C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κυρία Πρόεδρε.</w:t>
      </w:r>
    </w:p>
    <w:p w14:paraId="4B8707C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Κυρία Υπουργέ, με ανακοίνωσή το</w:t>
      </w:r>
      <w:r>
        <w:rPr>
          <w:rFonts w:eastAsia="Times New Roman" w:cs="Times New Roman"/>
          <w:szCs w:val="24"/>
        </w:rPr>
        <w:t>υ την 14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το Ελληνικό Ανοικτό Πανεπιστήμιο έλαβε την απόφαση να μην εφαρμόσει για το νέο ακαδημαϊκό έτος 2016-2017 το πλαίσιο πληρωμών που ίσχυε κατά το προηγούμενο έτος, το οποίο διευκόλυνε τους φοιτητές δίνοντάς τους τη δυνατότητα προπληρωμής των δ</w:t>
      </w:r>
      <w:r>
        <w:rPr>
          <w:rFonts w:eastAsia="Times New Roman" w:cs="Times New Roman"/>
          <w:szCs w:val="24"/>
        </w:rPr>
        <w:t>ιδάκτρων του σε μηνιαίες δόσεις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w:t>
      </w:r>
    </w:p>
    <w:p w14:paraId="4B8707C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κατάργηση αυτή των δόσεων λίγες ημέρες πριν τη δήλωση των νέων θεματικών ενοτήτων, οδηγεί αδιαμφισβήτητα στη διακοπή φοίτησης της πλειονότητας των φοιτητών, καθώς το φοιτητικό δυναμικό του αποτελείται </w:t>
      </w:r>
      <w:r>
        <w:rPr>
          <w:rFonts w:eastAsia="Times New Roman" w:cs="Times New Roman"/>
          <w:szCs w:val="24"/>
        </w:rPr>
        <w:t>κυρίως από εργαζόμενους οικογενειάρχες με παιδιά και άνεργους νέους, οι οποίοι δίνουν αγώνα ελπίζοντας για μια μελλοντική επαγγελματική αποκατάσταση.</w:t>
      </w:r>
    </w:p>
    <w:p w14:paraId="4B8707C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Η επίκληση από την πλευρά του ΕΑΠ της «πρωτόγνωρης επιβάρυνσης» λόγω της διευκόλυνσης που έτυχαν οι φοιτητ</w:t>
      </w:r>
      <w:r>
        <w:rPr>
          <w:rFonts w:eastAsia="Times New Roman" w:cs="Times New Roman"/>
          <w:szCs w:val="24"/>
        </w:rPr>
        <w:t xml:space="preserve">ές στην αποπληρωμή των οικονομικών τους υποχρεώσεων κατά το προηγούμενο έτος, δεν έχει έρεισμα καθώς όλοι γνωρίζουμε ότι πρόκειται για ένα κερδοφόρο εκπαιδευτικό </w:t>
      </w:r>
      <w:r>
        <w:rPr>
          <w:rFonts w:eastAsia="Times New Roman" w:cs="Times New Roman"/>
          <w:szCs w:val="24"/>
        </w:rPr>
        <w:t>ίδρυμα</w:t>
      </w:r>
      <w:r>
        <w:rPr>
          <w:rFonts w:eastAsia="Times New Roman" w:cs="Times New Roman"/>
          <w:szCs w:val="24"/>
        </w:rPr>
        <w:t xml:space="preserve">, το οποίο εκτός των φοιτητικών συνδρομών, λαμβάνει χρηματοδότηση και από το κράτος και </w:t>
      </w:r>
      <w:r>
        <w:rPr>
          <w:rFonts w:eastAsia="Times New Roman" w:cs="Times New Roman"/>
          <w:szCs w:val="24"/>
        </w:rPr>
        <w:t xml:space="preserve">διαθέτει ένα σεβαστό αποθεματικό και έχει ελάχιστα λειτουργικά και πάγια έξοδα. </w:t>
      </w:r>
    </w:p>
    <w:p w14:paraId="4B8707C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Σε μια εποχή που η χώρα μαστίζεται από την παρατεταμένη οικονομική κρίση, το ΕΑΠ θα όφειλε να επιδεικνύει κατανόηση και να συνδράμει τους φοιτητές στον αγώνα τους για μια καλύ</w:t>
      </w:r>
      <w:r>
        <w:rPr>
          <w:rFonts w:eastAsia="Times New Roman" w:cs="Times New Roman"/>
          <w:szCs w:val="24"/>
        </w:rPr>
        <w:t>τερη ζωή μέσω της Δια Βίου Μάθησης.</w:t>
      </w:r>
    </w:p>
    <w:p w14:paraId="4B8707C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Κυρία Υπουργέ, τι προτίθεσθε να πράξετε προκειμένου να αποκατασταθεί η αδικία και να διασφαλιστεί το δικαίωμα των φοιτητών του ΕΑΠ να συνεχίσουν απρόσκοπτα τις σπουδές τους;</w:t>
      </w:r>
    </w:p>
    <w:p w14:paraId="4B8707C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Κλείνοντας, θέλω να σας πω ότι γνωρίζω την τοπ</w:t>
      </w:r>
      <w:r>
        <w:rPr>
          <w:rFonts w:eastAsia="Times New Roman" w:cs="Times New Roman"/>
          <w:szCs w:val="24"/>
        </w:rPr>
        <w:t xml:space="preserve">οθέτηση, την οποία έχει πάρει η </w:t>
      </w:r>
      <w:r>
        <w:rPr>
          <w:rFonts w:eastAsia="Times New Roman" w:cs="Times New Roman"/>
          <w:szCs w:val="24"/>
        </w:rPr>
        <w:t xml:space="preserve">διοικούσα επιτροπή </w:t>
      </w:r>
      <w:r>
        <w:rPr>
          <w:rFonts w:eastAsia="Times New Roman" w:cs="Times New Roman"/>
          <w:szCs w:val="24"/>
        </w:rPr>
        <w:t>του ΕΑΠ στις 22 Ιουνίου. Όμως, θα περίμενα ευχαρίστως να δω και τη δική σας θέση.</w:t>
      </w:r>
    </w:p>
    <w:p w14:paraId="4B8707C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8707CF"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Υπουργέ, έχετε τον λόγο.</w:t>
      </w:r>
    </w:p>
    <w:p w14:paraId="4B8707D0"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w:t>
      </w:r>
      <w:r>
        <w:rPr>
          <w:rFonts w:eastAsia="Times New Roman" w:cs="Times New Roman"/>
          <w:b/>
          <w:szCs w:val="24"/>
        </w:rPr>
        <w:t xml:space="preserve">ρώτρια Υπουργός Παιδείας, Έρευνας και Θρησκευμάτων): </w:t>
      </w:r>
      <w:r>
        <w:rPr>
          <w:rFonts w:eastAsia="Times New Roman" w:cs="Times New Roman"/>
          <w:szCs w:val="24"/>
        </w:rPr>
        <w:t>Ευχαριστώ, κυρία Πρόεδρε.</w:t>
      </w:r>
    </w:p>
    <w:p w14:paraId="4B8707D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να πάρουμε λίγο τα πράγματα από την αρχή: Έχω επαναλάβει πολλές φορές και από αυτή εδώ τη θέση την αντίληψή μου ότι η πολιτεία οφείλει να παρέχει ίσες δυνατότητ</w:t>
      </w:r>
      <w:r>
        <w:rPr>
          <w:rFonts w:eastAsia="Times New Roman" w:cs="Times New Roman"/>
          <w:szCs w:val="24"/>
        </w:rPr>
        <w:t>ες και ίσες ευκαιρίες σε όλους για μόρφωση και σε όλες τις βαθμίδες της εκπαίδευσης. Αυτό είναι και θέση της Κυβέρνησής μας. Είναι ενδεικτικό ότι και τώρα τελευταία ασχολούμαστε με το θέμα των μεταπτυχιακών και τα δίδακτρα σε αυτά, στα δημόσια πανεπιστήμια</w:t>
      </w:r>
      <w:r>
        <w:rPr>
          <w:rFonts w:eastAsia="Times New Roman" w:cs="Times New Roman"/>
          <w:szCs w:val="24"/>
        </w:rPr>
        <w:t>.</w:t>
      </w:r>
    </w:p>
    <w:p w14:paraId="4B8707D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Εδώ θα ήθελα, όταν θα φτάσει αυτή η συζήτηση στη Βουλή, και τη θέση του δικού σας κόμματος. </w:t>
      </w:r>
    </w:p>
    <w:p w14:paraId="4B8707D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Θέλω να πω ότι το Ελληνικό Ανοιχτό Πανεπιστήμιο είναι ένα αυτοτελές και αυτοδιοικούμενο </w:t>
      </w:r>
      <w:r>
        <w:rPr>
          <w:rFonts w:eastAsia="Times New Roman" w:cs="Times New Roman"/>
          <w:szCs w:val="24"/>
        </w:rPr>
        <w:t>ίδρυμα</w:t>
      </w:r>
      <w:r>
        <w:rPr>
          <w:rFonts w:eastAsia="Times New Roman" w:cs="Times New Roman"/>
          <w:szCs w:val="24"/>
        </w:rPr>
        <w:t>, το οποίο είναι πράγματι υπό την εποπτεία του Υπουργείου Παιδείας.</w:t>
      </w:r>
      <w:r>
        <w:rPr>
          <w:rFonts w:eastAsia="Times New Roman" w:cs="Times New Roman"/>
          <w:szCs w:val="24"/>
        </w:rPr>
        <w:t xml:space="preserve"> Σύμφωνα με τον ιδρυτικό του νόμο, του 1997, οι φοιτητές και οι φοιτήτριες επιβαρύνονται για την απόκτηση του απαραίτητου υλικού -πληροφοριακού, εκπαιδευτικού κ.λπ.- με τις δαπάνες που αντιστοιχούν σε αυτά τα υλικά. Το ύψος της συμμε</w:t>
      </w:r>
      <w:r>
        <w:rPr>
          <w:rFonts w:eastAsia="Times New Roman" w:cs="Times New Roman"/>
          <w:szCs w:val="24"/>
        </w:rPr>
        <w:lastRenderedPageBreak/>
        <w:t>τοχής ορίζεται από το ί</w:t>
      </w:r>
      <w:r>
        <w:rPr>
          <w:rFonts w:eastAsia="Times New Roman" w:cs="Times New Roman"/>
          <w:szCs w:val="24"/>
        </w:rPr>
        <w:t>διο το πανεπιστήμιο και εγκρίνεται από το Υπουργείο Παιδείας. Αυτή ήταν η λειτουργία του. Η οικονομική επιχορήγηση που έχει από τον κρατικό προϋπολογισμό το Ανοιχτό Πανεπιστήμιο είναι στις 700.000 ευρώ για τις λειτουργικές του δαπάνες. Από εκεί και πέρα, τ</w:t>
      </w:r>
      <w:r>
        <w:rPr>
          <w:rFonts w:eastAsia="Times New Roman" w:cs="Times New Roman"/>
          <w:szCs w:val="24"/>
        </w:rPr>
        <w:t xml:space="preserve">ο ίδιο το </w:t>
      </w:r>
      <w:r>
        <w:rPr>
          <w:rFonts w:eastAsia="Times New Roman" w:cs="Times New Roman"/>
          <w:szCs w:val="24"/>
        </w:rPr>
        <w:t xml:space="preserve">ίδρυμα </w:t>
      </w:r>
      <w:r>
        <w:rPr>
          <w:rFonts w:eastAsia="Times New Roman" w:cs="Times New Roman"/>
          <w:szCs w:val="24"/>
        </w:rPr>
        <w:t xml:space="preserve">για να λειτουργήσει χρειάζεται 25.000.000 ευρώ το χρόνο. </w:t>
      </w:r>
    </w:p>
    <w:p w14:paraId="4B8707D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Σε ό,τι αφορά τα δίδακτρα: Επειδή η ερώτηση που υποβάλλατε δυστυχώς περιέχει κάποιες ανακρίβειες -θα έλεγα αρκετές ανακρίβειες- θα ήθελα να σας ενημερώσω γιατί λέω «ανακρίβειες».</w:t>
      </w:r>
    </w:p>
    <w:p w14:paraId="4B8707D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 xml:space="preserve">ναι γεγονός ότι η αποπληρωμή της οικονομικής συμμετοχής στις θεματικές ενότητες των φοιτητών και φοιτητριών του ΕΑΠ γινόταν τα τελευταία χρόνια σε τρεις δόσεις.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τον προηγούμενο χρόνο η απελθούσα διοίκηση είχε ανεβάσει αυτές τις δό</w:t>
      </w:r>
      <w:r>
        <w:rPr>
          <w:rFonts w:eastAsia="Times New Roman" w:cs="Times New Roman"/>
          <w:szCs w:val="24"/>
        </w:rPr>
        <w:t xml:space="preserve">σεις από τρεις σε πέντε. Έτσι, ολοκληρώνονταν οι δόσεις που κατέβαλλαν οι φοιτητές στο τέλος του Δεκεμβρίου του 2015. Από τη νυν </w:t>
      </w:r>
      <w:r>
        <w:rPr>
          <w:rFonts w:eastAsia="Times New Roman" w:cs="Times New Roman"/>
          <w:szCs w:val="24"/>
        </w:rPr>
        <w:t xml:space="preserve">Διοικούσα </w:t>
      </w:r>
      <w:r>
        <w:rPr>
          <w:rFonts w:eastAsia="Times New Roman" w:cs="Times New Roman"/>
          <w:szCs w:val="24"/>
        </w:rPr>
        <w:lastRenderedPageBreak/>
        <w:t>δόθηκε παράταση για άλλες δύο δόσεις, μέχρι τις 8 Μαΐου 2016. Αυτή η απόφαση είχε ισχύ για το ακαδημαϊκό έτος 2015-20</w:t>
      </w:r>
      <w:r>
        <w:rPr>
          <w:rFonts w:eastAsia="Times New Roman" w:cs="Times New Roman"/>
          <w:szCs w:val="24"/>
        </w:rPr>
        <w:t xml:space="preserve">16. Θα πρέπει να σημειωθεί, βεβαίως, ότι αυτή η καθυστέρηση στην καταβολή διδάκτρων επιβάρυνε το </w:t>
      </w:r>
      <w:r>
        <w:rPr>
          <w:rFonts w:eastAsia="Times New Roman" w:cs="Times New Roman"/>
          <w:szCs w:val="24"/>
        </w:rPr>
        <w:t xml:space="preserve">ίδρυμα </w:t>
      </w:r>
      <w:r>
        <w:rPr>
          <w:rFonts w:eastAsia="Times New Roman" w:cs="Times New Roman"/>
          <w:szCs w:val="24"/>
        </w:rPr>
        <w:t xml:space="preserve">και το έκανε να έχει -αν θέλετε- έλλειμμα γύρω στις 400.000 ευρώ, κάτι που δεν επέτρεψε να ενισχυθεί ο θεσμός των υποτροφιών. </w:t>
      </w:r>
    </w:p>
    <w:p w14:paraId="4B8707D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Τώρα, όμως, ερχόμαστε στο</w:t>
      </w:r>
      <w:r>
        <w:rPr>
          <w:rFonts w:eastAsia="Times New Roman" w:cs="Times New Roman"/>
          <w:szCs w:val="24"/>
        </w:rPr>
        <w:t xml:space="preserve"> κρίσιμο της ερώτησής σας: Με απόφασή της η </w:t>
      </w:r>
      <w:r>
        <w:rPr>
          <w:rFonts w:eastAsia="Times New Roman" w:cs="Times New Roman"/>
          <w:szCs w:val="24"/>
        </w:rPr>
        <w:t xml:space="preserve">διοικούσα επιτροπή </w:t>
      </w:r>
      <w:r>
        <w:rPr>
          <w:rFonts w:eastAsia="Times New Roman" w:cs="Times New Roman"/>
          <w:szCs w:val="24"/>
        </w:rPr>
        <w:t>τη 13</w:t>
      </w:r>
      <w:r>
        <w:rPr>
          <w:rFonts w:eastAsia="Times New Roman" w:cs="Times New Roman"/>
          <w:szCs w:val="24"/>
          <w:vertAlign w:val="superscript"/>
        </w:rPr>
        <w:t>η</w:t>
      </w:r>
      <w:r>
        <w:rPr>
          <w:rFonts w:eastAsia="Times New Roman" w:cs="Times New Roman"/>
          <w:szCs w:val="24"/>
        </w:rPr>
        <w:t xml:space="preserve"> Ιουνίου 2016 αποφάσισε για πρώτη φορά, ανταποκρινόμενη στη δύσκολη κατάσταση των φοιτητών, την αύξηση των δόσεων σε επτά με καταληκτική ημερομηνία αποπληρωμής την 31</w:t>
      </w:r>
      <w:r>
        <w:rPr>
          <w:rFonts w:eastAsia="Times New Roman" w:cs="Times New Roman"/>
          <w:szCs w:val="24"/>
          <w:vertAlign w:val="superscript"/>
        </w:rPr>
        <w:t>η</w:t>
      </w:r>
      <w:r>
        <w:rPr>
          <w:rFonts w:eastAsia="Times New Roman" w:cs="Times New Roman"/>
          <w:szCs w:val="24"/>
        </w:rPr>
        <w:t xml:space="preserve"> Δεκεμβρίου 2016. Ση</w:t>
      </w:r>
      <w:r>
        <w:rPr>
          <w:rFonts w:eastAsia="Times New Roman" w:cs="Times New Roman"/>
          <w:szCs w:val="24"/>
        </w:rPr>
        <w:t xml:space="preserve">μειώνεται ότι αυτή η απόφαση δεν ισχύει μόνο για το τρέχον ακαδημαϊκό έτος, αλλά εφεξής, για πάντα, δηλαδή, από εδώ και πέρα, εκτός αν μία άλλη </w:t>
      </w:r>
      <w:r>
        <w:rPr>
          <w:rFonts w:eastAsia="Times New Roman" w:cs="Times New Roman"/>
          <w:szCs w:val="24"/>
        </w:rPr>
        <w:t xml:space="preserve">διοικούσα επιτροπή </w:t>
      </w:r>
      <w:r>
        <w:rPr>
          <w:rFonts w:eastAsia="Times New Roman" w:cs="Times New Roman"/>
          <w:szCs w:val="24"/>
        </w:rPr>
        <w:t xml:space="preserve">το αλλάξει. Πάντως, αυτό είναι το θέμα. </w:t>
      </w:r>
    </w:p>
    <w:p w14:paraId="4B8707D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Αυτό που με προβληματίζει είναι ότι η απόφαση αυτή τ</w:t>
      </w:r>
      <w:r>
        <w:rPr>
          <w:rFonts w:eastAsia="Times New Roman" w:cs="Times New Roman"/>
          <w:szCs w:val="24"/>
        </w:rPr>
        <w:t xml:space="preserve">ης </w:t>
      </w:r>
      <w:r>
        <w:rPr>
          <w:rFonts w:eastAsia="Times New Roman" w:cs="Times New Roman"/>
          <w:szCs w:val="24"/>
        </w:rPr>
        <w:t xml:space="preserve">διοικούσας </w:t>
      </w:r>
      <w:r>
        <w:rPr>
          <w:rFonts w:eastAsia="Times New Roman" w:cs="Times New Roman"/>
          <w:szCs w:val="24"/>
        </w:rPr>
        <w:t xml:space="preserve">έχει ανακοινωθεί στην ιστοσελίδα του ΕΑΠ,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του </w:t>
      </w:r>
      <w:r>
        <w:rPr>
          <w:rFonts w:eastAsia="Times New Roman" w:cs="Times New Roman"/>
          <w:szCs w:val="24"/>
        </w:rPr>
        <w:t>ιδρύματος</w:t>
      </w:r>
      <w:r>
        <w:rPr>
          <w:rFonts w:eastAsia="Times New Roman" w:cs="Times New Roman"/>
          <w:szCs w:val="24"/>
        </w:rPr>
        <w:t xml:space="preserve">, ενώ έχει κοινοποιηθεί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σε σαράντα χιλιάδες </w:t>
      </w:r>
      <w:r>
        <w:rPr>
          <w:rFonts w:eastAsia="Times New Roman" w:cs="Times New Roman"/>
          <w:szCs w:val="24"/>
        </w:rPr>
        <w:lastRenderedPageBreak/>
        <w:t xml:space="preserve">φοιτητές και φοιτήτριες του Ανοιχτού Πανεπιστημίου. Έχουν γίνει, επίσης, σχετικές ανακοινώσεις από τον Πρόεδρο της </w:t>
      </w:r>
      <w:r>
        <w:rPr>
          <w:rFonts w:eastAsia="Times New Roman" w:cs="Times New Roman"/>
          <w:szCs w:val="24"/>
        </w:rPr>
        <w:t>δ</w:t>
      </w:r>
      <w:r>
        <w:rPr>
          <w:rFonts w:eastAsia="Times New Roman" w:cs="Times New Roman"/>
          <w:szCs w:val="24"/>
        </w:rPr>
        <w:t xml:space="preserve">ιοικούσας </w:t>
      </w:r>
      <w:r>
        <w:rPr>
          <w:rFonts w:eastAsia="Times New Roman" w:cs="Times New Roman"/>
          <w:szCs w:val="24"/>
        </w:rPr>
        <w:t xml:space="preserve">του ΕΑΠ σε συνέντευξη Τύπου σε τοπικά μέσα ενημέρωσης και σε τηλεοπτικά δίκτυα εθνικής εμβέλειας. </w:t>
      </w:r>
    </w:p>
    <w:p w14:paraId="4B8707D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κάτι που δεν σημειώνεται: Αντιθέτως από αυτά που λέτε, όχι μόνο το </w:t>
      </w:r>
      <w:r>
        <w:rPr>
          <w:rFonts w:eastAsia="Times New Roman" w:cs="Times New Roman"/>
          <w:szCs w:val="24"/>
        </w:rPr>
        <w:t xml:space="preserve">ίδρυμα </w:t>
      </w:r>
      <w:r>
        <w:rPr>
          <w:rFonts w:eastAsia="Times New Roman" w:cs="Times New Roman"/>
          <w:szCs w:val="24"/>
        </w:rPr>
        <w:t xml:space="preserve">αύξησε τις δόσεις σε επτά, αλλά μείωσε τα δίδακτρα κατά 50 ευρώ ανά θεματική τόσο στα Προπτυχιακά, όσο και στα Μεταπτυχιακά </w:t>
      </w:r>
      <w:r>
        <w:rPr>
          <w:rFonts w:eastAsia="Times New Roman" w:cs="Times New Roman"/>
          <w:szCs w:val="24"/>
        </w:rPr>
        <w:t>προγράμματα σπουδών</w:t>
      </w:r>
      <w:r>
        <w:rPr>
          <w:rFonts w:eastAsia="Times New Roman" w:cs="Times New Roman"/>
          <w:szCs w:val="24"/>
        </w:rPr>
        <w:t xml:space="preserve">, ενώ αύξησε τον αριθμό των χορηγούμενων υποτροφιών. </w:t>
      </w:r>
    </w:p>
    <w:p w14:paraId="4B8707D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Τέλος, διευκολύνονται οι φοιτητές για την καταβολή των διδά</w:t>
      </w:r>
      <w:r>
        <w:rPr>
          <w:rFonts w:eastAsia="Times New Roman" w:cs="Times New Roman"/>
          <w:szCs w:val="24"/>
        </w:rPr>
        <w:t xml:space="preserve">κτρων τους  μέσω διοικήσεων τραπεζών. Δηλαδή, η </w:t>
      </w:r>
      <w:r>
        <w:rPr>
          <w:rFonts w:eastAsia="Times New Roman" w:cs="Times New Roman"/>
          <w:szCs w:val="24"/>
        </w:rPr>
        <w:t xml:space="preserve">διοικούσα </w:t>
      </w:r>
      <w:r>
        <w:rPr>
          <w:rFonts w:eastAsia="Times New Roman" w:cs="Times New Roman"/>
          <w:szCs w:val="24"/>
        </w:rPr>
        <w:t xml:space="preserve">αυτή έχει κάνει από τον Ιούνιο και μετά -και νωρίτερα και για πολλά άλλα θέματα- τα αδύνατα, δυνατά και να αυξήσει τις δόσεις -κάτι που έκανε-και να μειώσει τα δίδακτρα κατά 50 ευρώ. </w:t>
      </w:r>
    </w:p>
    <w:p w14:paraId="4B8707D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B8707DB"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τη δευτερολογία σας. </w:t>
      </w:r>
    </w:p>
    <w:p w14:paraId="4B8707DC"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Χαίρομαι, κυρία Υπουργέ, που είπατε ότι η διευκόλυνση των πληρωμών των θεματικών ενοτήτων από τους φοιτητές θα είναι ουσιαστικά όχι μόνο για φ</w:t>
      </w:r>
      <w:r>
        <w:rPr>
          <w:rFonts w:eastAsia="Times New Roman" w:cs="Times New Roman"/>
          <w:szCs w:val="24"/>
        </w:rPr>
        <w:t xml:space="preserve">έτος, αλλά και για επόμενα χρόνια, ότι θα είναι μόνιμη. Θα θεσμοθετηθεί, ουσιαστικά, ο τρόπος αυτός πληρωμής. </w:t>
      </w:r>
    </w:p>
    <w:p w14:paraId="4B8707D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όμως, δεν θα μπορούσα να μείνω ικανοποιημένος από την τοποθέτησή σας όσον αφορά ότι η απόφαση αυτή πάρθηκε στις 13 Ιουνίου. Θα ήθε</w:t>
      </w:r>
      <w:r>
        <w:rPr>
          <w:rFonts w:eastAsia="Times New Roman" w:cs="Times New Roman"/>
          <w:szCs w:val="24"/>
        </w:rPr>
        <w:t xml:space="preserve">λα λίγο να παραμείνω σε αυτό, λέγοντας ότι η ανακοίνωση της </w:t>
      </w:r>
      <w:r>
        <w:rPr>
          <w:rFonts w:eastAsia="Times New Roman" w:cs="Times New Roman"/>
          <w:szCs w:val="24"/>
        </w:rPr>
        <w:t xml:space="preserve">διοικούσας επιτροπής </w:t>
      </w:r>
      <w:r>
        <w:rPr>
          <w:rFonts w:eastAsia="Times New Roman" w:cs="Times New Roman"/>
          <w:szCs w:val="24"/>
        </w:rPr>
        <w:t xml:space="preserve">στις 22 Ιουνίου, όπου γίνεται λόγος για </w:t>
      </w:r>
      <w:proofErr w:type="spellStart"/>
      <w:r>
        <w:rPr>
          <w:rFonts w:eastAsia="Times New Roman" w:cs="Times New Roman"/>
          <w:szCs w:val="24"/>
        </w:rPr>
        <w:t>επικαιροποίηση</w:t>
      </w:r>
      <w:proofErr w:type="spellEnd"/>
      <w:r>
        <w:rPr>
          <w:rFonts w:eastAsia="Times New Roman" w:cs="Times New Roman"/>
          <w:szCs w:val="24"/>
        </w:rPr>
        <w:t xml:space="preserve"> της </w:t>
      </w:r>
      <w:r>
        <w:rPr>
          <w:rFonts w:eastAsia="Times New Roman" w:cs="Times New Roman"/>
          <w:szCs w:val="24"/>
        </w:rPr>
        <w:lastRenderedPageBreak/>
        <w:t>σχετικής απόφασης, την υπ’ αριθμόν 303/13-6-2016, αφορούσε τη διευκόλυνση των φοιτητών στην καταβολή της οικονομικής</w:t>
      </w:r>
      <w:r>
        <w:rPr>
          <w:rFonts w:eastAsia="Times New Roman" w:cs="Times New Roman"/>
          <w:szCs w:val="24"/>
        </w:rPr>
        <w:t xml:space="preserve"> συμμετοχής. Αναφέρει ουσιαστικά την ημερήσια διάταξη 303/13-6-2016 ψευδώς. Θα το καταθέσω για τα Πρακτικά. </w:t>
      </w:r>
    </w:p>
    <w:p w14:paraId="4B8707D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Επίσης, θα καταθέσω για τα Πρακτικά την ημερήσια διάταξη 303/13-6-2016. Δεν έχει συζητηθεί τέτοιο θέμα. Και θα το καταθέσω για διευκόλυνση. </w:t>
      </w:r>
    </w:p>
    <w:p w14:paraId="4B8707D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Επίσης, θα καταθέσω για τα Πρακτικά την ημερήσια διάταξη 304 στις 17/6/2016, όπου πάλι δεν συζητήθηκε τέτοιο θέμα. </w:t>
      </w:r>
    </w:p>
    <w:p w14:paraId="4B8707E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Θα καταθέσω για τα Πρακτικά μια ανακοίνωση του </w:t>
      </w:r>
      <w:r>
        <w:rPr>
          <w:rFonts w:eastAsia="Times New Roman" w:cs="Times New Roman"/>
          <w:szCs w:val="24"/>
        </w:rPr>
        <w:t xml:space="preserve">πανελλήνιου συλλόγου </w:t>
      </w:r>
      <w:r>
        <w:rPr>
          <w:rFonts w:eastAsia="Times New Roman" w:cs="Times New Roman"/>
          <w:szCs w:val="24"/>
        </w:rPr>
        <w:t>φοιτητών και αποφοίτων στις 14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όπου ουσιαστικά ο </w:t>
      </w:r>
      <w:r>
        <w:rPr>
          <w:rFonts w:eastAsia="Times New Roman" w:cs="Times New Roman"/>
          <w:szCs w:val="24"/>
        </w:rPr>
        <w:t xml:space="preserve">σύλλογος </w:t>
      </w:r>
      <w:r>
        <w:rPr>
          <w:rFonts w:eastAsia="Times New Roman" w:cs="Times New Roman"/>
          <w:szCs w:val="24"/>
        </w:rPr>
        <w:t>εκφράζ</w:t>
      </w:r>
      <w:r>
        <w:rPr>
          <w:rFonts w:eastAsia="Times New Roman" w:cs="Times New Roman"/>
          <w:szCs w:val="24"/>
        </w:rPr>
        <w:t xml:space="preserve">ει τη δυσαρέσκεια του και τον έντονο προβληματισμό του γιατί δεν έχει λυθεί το θέμα της καταβολής των οικονομικών δόσεων. </w:t>
      </w:r>
    </w:p>
    <w:p w14:paraId="4B8707E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καταθέσω για τα Πρακτικά την ανακοίνωση του </w:t>
      </w:r>
      <w:r>
        <w:rPr>
          <w:rFonts w:eastAsia="Times New Roman" w:cs="Times New Roman"/>
          <w:szCs w:val="24"/>
        </w:rPr>
        <w:t>σ</w:t>
      </w:r>
      <w:r>
        <w:rPr>
          <w:rFonts w:eastAsia="Times New Roman" w:cs="Times New Roman"/>
          <w:szCs w:val="24"/>
        </w:rPr>
        <w:t>υλλόγου στις 17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όπου από εκεί προκύπτει ότι δεν μπορούν να αλλάξουν ο</w:t>
      </w:r>
      <w:r>
        <w:rPr>
          <w:rFonts w:eastAsia="Times New Roman" w:cs="Times New Roman"/>
          <w:szCs w:val="24"/>
        </w:rPr>
        <w:t xml:space="preserve">ι δόσεις και να πάνε ως το Δεκέμβριο του 2016. </w:t>
      </w:r>
    </w:p>
    <w:p w14:paraId="4B8707E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Κυρία Υπουργέ, το θέμα είναι να λέμε αλήθεια στον ελληνικό λαό και στους Έλληνες πολίτες γιατί περνάνε πάρα πολύ άσχημα. Αν δεν μπορούμε να είμαστε ειλικρινείς απέναντι στον ελληνικό λαό, τότε και η δική μας </w:t>
      </w:r>
      <w:r>
        <w:rPr>
          <w:rFonts w:eastAsia="Times New Roman" w:cs="Times New Roman"/>
          <w:szCs w:val="24"/>
        </w:rPr>
        <w:t xml:space="preserve">η θέση έρχεται σε μια δυσκολία. Δεν θα σας πω εγώ ποιο είναι το έργο σας. Εσείς το έργο αυτό το καταλαβαίνετε καλύτερα από εμένα. </w:t>
      </w:r>
    </w:p>
    <w:p w14:paraId="4B8707E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Μέσα σε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τοποθέτησής μου θα ήθελα, σας παρακαλώ, να ακούσετε και δύο προτάσεις. Δεν είναι επί του παρόντος</w:t>
      </w:r>
      <w:r>
        <w:rPr>
          <w:rFonts w:eastAsia="Times New Roman" w:cs="Times New Roman"/>
          <w:szCs w:val="24"/>
        </w:rPr>
        <w:t xml:space="preserve"> φυσικά, αλλά καλό θα ήταν να τις ακούγατε από τη δική μας πλευρά και από κει και πέρα εσείς θα κρίνετε εάν και πόσο θα πρέπει να προχωρήσετε σε αυτές τις προτάσεις. </w:t>
      </w:r>
    </w:p>
    <w:p w14:paraId="4B8707E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Λέει ο </w:t>
      </w:r>
      <w:r>
        <w:rPr>
          <w:rFonts w:eastAsia="Times New Roman" w:cs="Times New Roman"/>
          <w:szCs w:val="24"/>
        </w:rPr>
        <w:t>π</w:t>
      </w:r>
      <w:r>
        <w:rPr>
          <w:rFonts w:eastAsia="Times New Roman" w:cs="Times New Roman"/>
          <w:szCs w:val="24"/>
        </w:rPr>
        <w:t xml:space="preserve">ρόεδρος στην ανακοίνωση της </w:t>
      </w:r>
      <w:r>
        <w:rPr>
          <w:rFonts w:eastAsia="Times New Roman" w:cs="Times New Roman"/>
          <w:szCs w:val="24"/>
        </w:rPr>
        <w:t>δ</w:t>
      </w:r>
      <w:r>
        <w:rPr>
          <w:rFonts w:eastAsia="Times New Roman" w:cs="Times New Roman"/>
          <w:szCs w:val="24"/>
        </w:rPr>
        <w:t xml:space="preserve">ιοικούσας </w:t>
      </w:r>
      <w:r>
        <w:rPr>
          <w:rFonts w:eastAsia="Times New Roman" w:cs="Times New Roman"/>
          <w:szCs w:val="24"/>
        </w:rPr>
        <w:t>ε</w:t>
      </w:r>
      <w:r>
        <w:rPr>
          <w:rFonts w:eastAsia="Times New Roman" w:cs="Times New Roman"/>
          <w:szCs w:val="24"/>
        </w:rPr>
        <w:t>πιτροπής ότι στα έξοδα του ΕΑΠ συμπεριλαμ</w:t>
      </w:r>
      <w:r>
        <w:rPr>
          <w:rFonts w:eastAsia="Times New Roman" w:cs="Times New Roman"/>
          <w:szCs w:val="24"/>
        </w:rPr>
        <w:t xml:space="preserve">βάνονται και οι αίθουσες που μισθώνονται για τις ομαδικές συμβουλευτικές συναντήσεις. Η πρότασή μας </w:t>
      </w:r>
      <w:r>
        <w:rPr>
          <w:rFonts w:eastAsia="Times New Roman" w:cs="Times New Roman"/>
          <w:szCs w:val="24"/>
        </w:rPr>
        <w:lastRenderedPageBreak/>
        <w:t>είναι να προβείτε σε μια συμφωνία με τις διοικήσεις των συμβατικών πανεπιστημίων για λιγότερα έξοδα ουσιαστικά σε αυτές τις ομαδικές συμβουλευτικές συναντήσ</w:t>
      </w:r>
      <w:r>
        <w:rPr>
          <w:rFonts w:eastAsia="Times New Roman" w:cs="Times New Roman"/>
          <w:szCs w:val="24"/>
        </w:rPr>
        <w:t xml:space="preserve">εις. </w:t>
      </w:r>
    </w:p>
    <w:p w14:paraId="4B8707E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που είπατε για την έκπτωση στην οποία έχει προχωρήσει η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πιτροπή, η έκπτωση -αν δεν κάνω λάθος- μιλάει για 10% ανά θεματική ενότητα. Το 10% είναι πάνω στο ποσό των 500 ευρώ. Καλό θα ήταν επειδή οι άνθρωποι να παίρνουν και</w:t>
      </w:r>
      <w:r>
        <w:rPr>
          <w:rFonts w:eastAsia="Times New Roman" w:cs="Times New Roman"/>
          <w:szCs w:val="24"/>
        </w:rPr>
        <w:t xml:space="preserve"> δύο και τρεις θεματικές ενότητες, αυτή η έκπτωση να είναι κλιμακούμενη προς τα πάνω, έτσι ώστε ένας άνθρωπος να μην μένει μόνο στο 10% της έκπτωσης της θεματικής ενότητας. </w:t>
      </w:r>
    </w:p>
    <w:p w14:paraId="4B8707E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B8707E7" w14:textId="77777777" w:rsidR="003535F4" w:rsidRDefault="005B3D1E">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Α΄ Θεσσαλονίκης κ. Ιωάννης </w:t>
      </w:r>
      <w:proofErr w:type="spellStart"/>
      <w:r>
        <w:rPr>
          <w:rFonts w:eastAsia="Times New Roman" w:cs="Times New Roman"/>
          <w:szCs w:val="24"/>
        </w:rPr>
        <w:t>Σαρίδ</w:t>
      </w:r>
      <w:r>
        <w:rPr>
          <w:rFonts w:eastAsia="Times New Roman" w:cs="Times New Roman"/>
          <w:szCs w:val="24"/>
        </w:rPr>
        <w:t>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B8707E8"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Κυρία Υπουργέ, έχετε τον λόγο. </w:t>
      </w:r>
    </w:p>
    <w:p w14:paraId="4B8707E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ΑΘΑΝΑΣΙΑ ΑΝΑΓΝ</w:t>
      </w:r>
      <w:r>
        <w:rPr>
          <w:rFonts w:eastAsia="Times New Roman" w:cs="Times New Roman"/>
          <w:b/>
          <w:szCs w:val="24"/>
        </w:rPr>
        <w:t xml:space="preserve">ΩΣΤΟΠΟΥΛΟΥ (Αναπληρώτρια Υπουργός Παιδείας, Έρευνας και Θρησκευμάτων): </w:t>
      </w:r>
      <w:r>
        <w:rPr>
          <w:rFonts w:eastAsia="Times New Roman" w:cs="Times New Roman"/>
          <w:szCs w:val="24"/>
        </w:rPr>
        <w:t>Επειδή είναι εύκολο να αρχίσουν οι αλληλοκατηγορίες του τύπου «Λέτε ψέματα» -και αυτή είναι η εύκολη καραμέλα των τελευταίων μηνών- δεν θα πω τώρα για το τι έχει γίνει σχετικά με τις δι</w:t>
      </w:r>
      <w:r>
        <w:rPr>
          <w:rFonts w:eastAsia="Times New Roman" w:cs="Times New Roman"/>
          <w:szCs w:val="24"/>
        </w:rPr>
        <w:t xml:space="preserve">ευκολύνσεις τον τελευταίο χρόνο, αλλά σας διαβάζω τα εξής: </w:t>
      </w:r>
    </w:p>
    <w:p w14:paraId="4B8707E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ιοικούσα </w:t>
      </w:r>
      <w:r>
        <w:rPr>
          <w:rFonts w:eastAsia="Times New Roman" w:cs="Times New Roman"/>
          <w:szCs w:val="24"/>
        </w:rPr>
        <w:t>ε</w:t>
      </w:r>
      <w:r>
        <w:rPr>
          <w:rFonts w:eastAsia="Times New Roman" w:cs="Times New Roman"/>
          <w:szCs w:val="24"/>
        </w:rPr>
        <w:t xml:space="preserve">πιτροπή του ΕΑΠ στην υπ’ αριθμόν 295/21-3-2016 συνεδρίασή της, καθώς και στην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σχετικής απόφασης στην υπ’ αριθμόν 303/13-6-2016 συνεδρίασή της αποφάσισε όπως δοθεί στους φοιτητές για το ακαδημαϊκό έτος 2016-2017 η δυνατότητα καταβολής της</w:t>
      </w:r>
      <w:r>
        <w:rPr>
          <w:rFonts w:eastAsia="Times New Roman" w:cs="Times New Roman"/>
          <w:szCs w:val="24"/>
        </w:rPr>
        <w:t xml:space="preserve"> οικονομικής συμμετοχής ως ακολούθως: Πρώτη δόση 100 ευρώ ως 30 Ιουνίου, δεύτερη δόση ως 31 Ιουλίου, τρίτη δόση ως 31 Αυγούστου, τέταρτη δόση ως 30 Σεπτεμβρίου, πέμπτη δόση ως 31 Οκτωβρίου, έκτη δόση έως 30 Νοεμβρίου και έβδομη δόση ως 31 Δεκεμβρίου. </w:t>
      </w:r>
    </w:p>
    <w:p w14:paraId="4B8707EB" w14:textId="77777777" w:rsidR="003535F4" w:rsidRDefault="005B3D1E">
      <w:pPr>
        <w:spacing w:line="600" w:lineRule="auto"/>
        <w:ind w:firstLine="720"/>
        <w:jc w:val="both"/>
        <w:rPr>
          <w:rFonts w:eastAsia="UB-Helvetica" w:cs="Times New Roman"/>
          <w:szCs w:val="24"/>
        </w:rPr>
      </w:pPr>
      <w:r>
        <w:rPr>
          <w:rFonts w:eastAsia="UB-Helvetica" w:cs="Times New Roman"/>
          <w:szCs w:val="24"/>
        </w:rPr>
        <w:lastRenderedPageBreak/>
        <w:t xml:space="preserve">Στα </w:t>
      </w:r>
      <w:r>
        <w:rPr>
          <w:rFonts w:eastAsia="UB-Helvetica" w:cs="Times New Roman"/>
          <w:szCs w:val="24"/>
        </w:rPr>
        <w:t xml:space="preserve">μεταπτυχιακά ισχύουν τα ίδια. Για την επανεγγραφή θεματικής ενότητας μόνο για εξετάσεις το ποσό καθορίζεται στα 50 ευρώ και θα </w:t>
      </w:r>
      <w:proofErr w:type="spellStart"/>
      <w:r>
        <w:rPr>
          <w:rFonts w:eastAsia="UB-Helvetica" w:cs="Times New Roman"/>
          <w:szCs w:val="24"/>
        </w:rPr>
        <w:t>καταβάλεται</w:t>
      </w:r>
      <w:proofErr w:type="spellEnd"/>
      <w:r>
        <w:rPr>
          <w:rFonts w:eastAsia="UB-Helvetica" w:cs="Times New Roman"/>
          <w:szCs w:val="24"/>
        </w:rPr>
        <w:t xml:space="preserve"> εφάπαξ με τη δήλωση της θεματικής ενότητας.</w:t>
      </w:r>
    </w:p>
    <w:p w14:paraId="4B8707EC" w14:textId="77777777" w:rsidR="003535F4" w:rsidRDefault="005B3D1E">
      <w:pPr>
        <w:spacing w:line="600" w:lineRule="auto"/>
        <w:ind w:firstLine="720"/>
        <w:jc w:val="both"/>
        <w:rPr>
          <w:rFonts w:eastAsia="UB-Helvetica" w:cs="Times New Roman"/>
          <w:szCs w:val="24"/>
        </w:rPr>
      </w:pPr>
      <w:r>
        <w:rPr>
          <w:rFonts w:eastAsia="UB-Helvetica" w:cs="Times New Roman"/>
          <w:szCs w:val="24"/>
        </w:rPr>
        <w:t>Τι είναι αυτό που είναι ψέμα στην υπόθεση και πολύ περισσότερο, όταν γνωρ</w:t>
      </w:r>
      <w:r>
        <w:rPr>
          <w:rFonts w:eastAsia="UB-Helvetica" w:cs="Times New Roman"/>
          <w:szCs w:val="24"/>
        </w:rPr>
        <w:t>ίζω -τουλάχιστον από τη στιγμή</w:t>
      </w:r>
      <w:r>
        <w:rPr>
          <w:rFonts w:eastAsia="UB-Helvetica" w:cs="Times New Roman"/>
          <w:szCs w:val="24"/>
        </w:rPr>
        <w:t>,</w:t>
      </w:r>
      <w:r>
        <w:rPr>
          <w:rFonts w:eastAsia="UB-Helvetica" w:cs="Times New Roman"/>
          <w:szCs w:val="24"/>
        </w:rPr>
        <w:t xml:space="preserve"> που έχω αναλάβει και επειδή το παρακολουθώ στενά- τη λειτουργία του Ανοιχτού Πανεπιστημίου, γιατί έχει μεγάλη εμβέλεια στην κοινωνία και επιτελεί κοινωνικό ρόλο; Παρακολουθώ στενά τις προσπάθειες που γίνονται και για χορήγησ</w:t>
      </w:r>
      <w:r>
        <w:rPr>
          <w:rFonts w:eastAsia="UB-Helvetica" w:cs="Times New Roman"/>
          <w:szCs w:val="24"/>
        </w:rPr>
        <w:t>η υποτροφιών και για διευκόλυνση των φοιτητών και των φοιτητριών και διάφορες άλλες δράσεις</w:t>
      </w:r>
      <w:r>
        <w:rPr>
          <w:rFonts w:eastAsia="UB-Helvetica" w:cs="Times New Roman"/>
          <w:szCs w:val="24"/>
        </w:rPr>
        <w:t>,</w:t>
      </w:r>
      <w:r>
        <w:rPr>
          <w:rFonts w:eastAsia="UB-Helvetica" w:cs="Times New Roman"/>
          <w:szCs w:val="24"/>
        </w:rPr>
        <w:t xml:space="preserve"> που τιμούν το Ανοιχτό Πανεπιστήμιο, τη </w:t>
      </w:r>
      <w:r>
        <w:rPr>
          <w:rFonts w:eastAsia="UB-Helvetica" w:cs="Times New Roman"/>
          <w:szCs w:val="24"/>
        </w:rPr>
        <w:t>δ</w:t>
      </w:r>
      <w:r>
        <w:rPr>
          <w:rFonts w:eastAsia="UB-Helvetica" w:cs="Times New Roman"/>
          <w:szCs w:val="24"/>
        </w:rPr>
        <w:t xml:space="preserve">ιοικούσα </w:t>
      </w:r>
      <w:r>
        <w:rPr>
          <w:rFonts w:eastAsia="UB-Helvetica" w:cs="Times New Roman"/>
          <w:szCs w:val="24"/>
        </w:rPr>
        <w:t>ε</w:t>
      </w:r>
      <w:r>
        <w:rPr>
          <w:rFonts w:eastAsia="UB-Helvetica" w:cs="Times New Roman"/>
          <w:szCs w:val="24"/>
        </w:rPr>
        <w:t>πιτροπή του και τους διδάσκοντες σε αυτό.</w:t>
      </w:r>
    </w:p>
    <w:p w14:paraId="4B8707ED" w14:textId="77777777" w:rsidR="003535F4" w:rsidRDefault="005B3D1E">
      <w:pPr>
        <w:spacing w:line="600" w:lineRule="auto"/>
        <w:ind w:firstLine="720"/>
        <w:jc w:val="both"/>
        <w:rPr>
          <w:rFonts w:eastAsia="UB-Helvetica" w:cs="Times New Roman"/>
          <w:szCs w:val="24"/>
        </w:rPr>
      </w:pPr>
      <w:r>
        <w:rPr>
          <w:rFonts w:eastAsia="UB-Helvetica" w:cs="Times New Roman"/>
          <w:szCs w:val="24"/>
        </w:rPr>
        <w:t>Εάν θέλετε, μπορώ να το καταθέσω κι εγώ. Έτσι κι αλλιώς, όμως, είναι κα</w:t>
      </w:r>
      <w:r>
        <w:rPr>
          <w:rFonts w:eastAsia="UB-Helvetica" w:cs="Times New Roman"/>
          <w:szCs w:val="24"/>
        </w:rPr>
        <w:t xml:space="preserve">ι στην ιστοσελίδα του Πανεπιστημίου. Η ιστοσελίδα του Ανοιχτού Πανεπιστημίου είναι εύκολα </w:t>
      </w:r>
      <w:proofErr w:type="spellStart"/>
      <w:r>
        <w:rPr>
          <w:rFonts w:eastAsia="UB-Helvetica" w:cs="Times New Roman"/>
          <w:szCs w:val="24"/>
        </w:rPr>
        <w:t>προσβάσιμη</w:t>
      </w:r>
      <w:proofErr w:type="spellEnd"/>
      <w:r>
        <w:rPr>
          <w:rFonts w:eastAsia="UB-Helvetica" w:cs="Times New Roman"/>
          <w:szCs w:val="24"/>
        </w:rPr>
        <w:t xml:space="preserve"> απ’ όλους. Μη δημιουργούμε θέματα εκεί που δεν υπάρχουν.</w:t>
      </w:r>
    </w:p>
    <w:p w14:paraId="4B8707EE" w14:textId="77777777" w:rsidR="003535F4" w:rsidRDefault="005B3D1E">
      <w:pPr>
        <w:spacing w:line="600" w:lineRule="auto"/>
        <w:ind w:firstLine="720"/>
        <w:jc w:val="both"/>
        <w:rPr>
          <w:rFonts w:eastAsia="UB-Helvetica" w:cs="Times New Roman"/>
          <w:szCs w:val="24"/>
        </w:rPr>
      </w:pPr>
      <w:r>
        <w:rPr>
          <w:rFonts w:eastAsia="UB-Helvetica" w:cs="Times New Roman"/>
          <w:szCs w:val="24"/>
        </w:rPr>
        <w:lastRenderedPageBreak/>
        <w:t>Ευχαριστώ.</w:t>
      </w:r>
    </w:p>
    <w:p w14:paraId="4B8707EF" w14:textId="77777777" w:rsidR="003535F4" w:rsidRDefault="005B3D1E">
      <w:pPr>
        <w:spacing w:line="600" w:lineRule="auto"/>
        <w:ind w:firstLine="720"/>
        <w:jc w:val="both"/>
        <w:rPr>
          <w:rFonts w:eastAsia="UB-Helvetica" w:cs="Times New Roman"/>
          <w:szCs w:val="24"/>
        </w:rPr>
      </w:pPr>
      <w:r>
        <w:rPr>
          <w:rFonts w:eastAsia="UB-Helvetica" w:cs="Times New Roman"/>
          <w:b/>
          <w:szCs w:val="24"/>
        </w:rPr>
        <w:t>ΙΩΑΝΝΗΣ ΣΑΡΙΔΗΣ:</w:t>
      </w:r>
      <w:r>
        <w:rPr>
          <w:rFonts w:eastAsia="UB-Helvetica" w:cs="Times New Roman"/>
          <w:szCs w:val="24"/>
        </w:rPr>
        <w:t xml:space="preserve"> Κυρία Υπουργέ, 22 Ιουνίου.</w:t>
      </w:r>
    </w:p>
    <w:p w14:paraId="4B8707F0" w14:textId="77777777" w:rsidR="003535F4" w:rsidRDefault="005B3D1E">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κι εμείς.</w:t>
      </w:r>
    </w:p>
    <w:p w14:paraId="4B8707F1" w14:textId="77777777" w:rsidR="003535F4" w:rsidRDefault="005B3D1E">
      <w:pPr>
        <w:spacing w:line="600" w:lineRule="auto"/>
        <w:ind w:firstLine="720"/>
        <w:jc w:val="both"/>
        <w:rPr>
          <w:rFonts w:eastAsia="UB-Helvetica" w:cs="Times New Roman"/>
          <w:szCs w:val="24"/>
        </w:rPr>
      </w:pPr>
      <w:r>
        <w:rPr>
          <w:rFonts w:eastAsia="UB-Helvetica" w:cs="Times New Roman"/>
          <w:szCs w:val="24"/>
        </w:rPr>
        <w:t xml:space="preserve">Θα απαντήσει τώρα ο Υπουργός Υποδομών, Μεταφορών και Δικτύων κ. Χρήστος </w:t>
      </w:r>
      <w:proofErr w:type="spellStart"/>
      <w:r>
        <w:rPr>
          <w:rFonts w:eastAsia="UB-Helvetica" w:cs="Times New Roman"/>
          <w:szCs w:val="24"/>
        </w:rPr>
        <w:t>Σπίρτζης</w:t>
      </w:r>
      <w:proofErr w:type="spellEnd"/>
      <w:r>
        <w:rPr>
          <w:rFonts w:eastAsia="UB-Helvetica" w:cs="Times New Roman"/>
          <w:szCs w:val="24"/>
        </w:rPr>
        <w:t xml:space="preserve"> σε δύο ερωτήσεις.</w:t>
      </w:r>
    </w:p>
    <w:p w14:paraId="4B8707F2" w14:textId="77777777" w:rsidR="003535F4" w:rsidRDefault="005B3D1E">
      <w:pPr>
        <w:spacing w:line="600" w:lineRule="auto"/>
        <w:ind w:firstLine="720"/>
        <w:jc w:val="both"/>
        <w:rPr>
          <w:rFonts w:eastAsia="Times New Roman" w:cs="Times New Roman"/>
          <w:szCs w:val="24"/>
        </w:rPr>
      </w:pPr>
      <w:r>
        <w:rPr>
          <w:rFonts w:eastAsia="UB-Helvetica" w:cs="Times New Roman"/>
          <w:szCs w:val="24"/>
        </w:rPr>
        <w:t xml:space="preserve">Πρώτη είναι η ένατη </w:t>
      </w:r>
      <w:r>
        <w:rPr>
          <w:rFonts w:eastAsia="Times New Roman" w:cs="Times New Roman"/>
          <w:szCs w:val="24"/>
        </w:rPr>
        <w:t xml:space="preserve">με αριθμό 956/7-6-2016 επίκαιρη ερώτηση δεύτερου κύκλου του Βουλευτή Ηρακλείου της Νέας Δημοκρατίας κ. </w:t>
      </w:r>
      <w:r>
        <w:rPr>
          <w:rFonts w:eastAsia="Times New Roman" w:cs="Times New Roman"/>
          <w:bCs/>
          <w:szCs w:val="24"/>
        </w:rPr>
        <w:t>Ελευθερίου</w:t>
      </w:r>
      <w:r>
        <w:rPr>
          <w:rFonts w:eastAsia="Times New Roman" w:cs="Times New Roman"/>
          <w:bCs/>
          <w:szCs w:val="24"/>
        </w:rPr>
        <w:t xml:space="preserve"> </w:t>
      </w:r>
      <w:proofErr w:type="spellStart"/>
      <w:r>
        <w:rPr>
          <w:rFonts w:eastAsia="Times New Roman" w:cs="Times New Roman"/>
          <w:bCs/>
          <w:szCs w:val="24"/>
        </w:rPr>
        <w:t>Αυγενάκη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Υποδομών, Μεταφορών και Δικτύων,</w:t>
      </w:r>
      <w:r>
        <w:rPr>
          <w:rFonts w:eastAsia="Times New Roman" w:cs="Times New Roman"/>
          <w:szCs w:val="24"/>
        </w:rPr>
        <w:t xml:space="preserve"> σχετικά με τη νέα καθυστέρηση στην κατασκευή του νέου αεροδρομίου στο Καστέλι Κρήτης.</w:t>
      </w:r>
    </w:p>
    <w:p w14:paraId="4B8707F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έχετε τον λόγο για δύο λεπτά.</w:t>
      </w:r>
    </w:p>
    <w:p w14:paraId="4B8707F4"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κυρία Πρόεδρε. </w:t>
      </w:r>
    </w:p>
    <w:p w14:paraId="4B8707F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Κύριε Υπου</w:t>
      </w:r>
      <w:r>
        <w:rPr>
          <w:rFonts w:eastAsia="Times New Roman" w:cs="Times New Roman"/>
          <w:szCs w:val="24"/>
        </w:rPr>
        <w:t>ργέ, δυστυχώς, αναγκάζομαι σήμερα να φέρω ξανά προς συζήτηση ένα θέμα για το οποίο έχω κάνει πάρα πολλές παρεμβάσεις. Αναγκάζομαι γιατί ένα σημαντικό έργο για την ανάπτυξη και το μέλλον της Κρήτης παραμένει στα σχέδια και πηγαίνει από παράταση σε παράταση.</w:t>
      </w:r>
      <w:r>
        <w:rPr>
          <w:rFonts w:eastAsia="Times New Roman" w:cs="Times New Roman"/>
          <w:szCs w:val="24"/>
        </w:rPr>
        <w:t xml:space="preserve"> Η κατασκευή του διεθνούς αεροδρομίου στο Καστέλι αποτελεί έργο πνοής για την Κρήτη. </w:t>
      </w:r>
    </w:p>
    <w:p w14:paraId="4B8707F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Είναι σημαντικό να σημειώσω ότι υπέβαλα την ερώτηση που συζητούμε σήμερα τον Μάρτιο. Σας ρώτησα τότε για την τήρηση της προθεσμίας του Μαΐου που είχατε πει. Με δική σας υ</w:t>
      </w:r>
      <w:r>
        <w:rPr>
          <w:rFonts w:eastAsia="Times New Roman" w:cs="Times New Roman"/>
          <w:szCs w:val="24"/>
        </w:rPr>
        <w:t xml:space="preserve">παιτιότητα έχει ακυρωθεί </w:t>
      </w:r>
      <w:proofErr w:type="spellStart"/>
      <w:r>
        <w:rPr>
          <w:rFonts w:eastAsia="Times New Roman" w:cs="Times New Roman"/>
          <w:szCs w:val="24"/>
        </w:rPr>
        <w:t>πολλάκις</w:t>
      </w:r>
      <w:proofErr w:type="spellEnd"/>
      <w:r>
        <w:rPr>
          <w:rFonts w:eastAsia="Times New Roman" w:cs="Times New Roman"/>
          <w:szCs w:val="24"/>
        </w:rPr>
        <w:t>, για να έρθουμε σχεδόν Ιούλιο να συζητούμε για το πότε τελικά θα ολοκληρωθεί η διαδικασία, ποιος είναι ο στρατηγικός σχεδιασμός για την ολοκλήρωση της δημοπράτησης και την κατασκευή του νέου αεροδρομίου στο Καστέλι.</w:t>
      </w:r>
    </w:p>
    <w:p w14:paraId="4B8707F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Ήδη απ</w:t>
      </w:r>
      <w:r>
        <w:rPr>
          <w:rFonts w:eastAsia="Times New Roman" w:cs="Times New Roman"/>
          <w:szCs w:val="24"/>
        </w:rPr>
        <w:t>ό τον Μάιο του 2014 είχε προκηρυχθεί διεθνής διαγωνισμός για την κατασκευή του νέου αεροδρομίου και των οδικών συνδέσεων. Σύμφωνα με το νέο χρονοδιάγραμμα, το νέο διεθνές αεροδρόμιο θα ήταν έτοιμο σε πέντε χρόνια και αναμενόταν να ολοκληρωθεί μέχρι το 2019</w:t>
      </w:r>
      <w:r>
        <w:rPr>
          <w:rFonts w:eastAsia="Times New Roman" w:cs="Times New Roman"/>
          <w:szCs w:val="24"/>
        </w:rPr>
        <w:t>.</w:t>
      </w:r>
    </w:p>
    <w:p w14:paraId="4B8707F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Δυστυχώς, η Κυβέρνηση έχει καθυστερήσει, προσπαθώντας να αποβάλλει τις ιδεοληψίες της, για τουλάχιστον δύο χρόνια αφού σπατάλησε έναν και πλέον χρόνο για να αποφασίσει τι προτίθεται να κάνει με το νέο αεροδρόμιο. Στη συνέχεια, προγραμμάτισε τη νέα δημοπράτ</w:t>
      </w:r>
      <w:r>
        <w:rPr>
          <w:rFonts w:eastAsia="Times New Roman" w:cs="Times New Roman"/>
          <w:szCs w:val="24"/>
        </w:rPr>
        <w:t xml:space="preserve">ηση για τις 6 Μαΐου 2016. Και δεν ξέρουμε, βέβαια, αν το έκανε με πόνο ψυχής ή δάκρυα στα μάτια. Κύριε </w:t>
      </w:r>
      <w:proofErr w:type="spellStart"/>
      <w:r>
        <w:rPr>
          <w:rFonts w:eastAsia="Times New Roman" w:cs="Times New Roman"/>
          <w:szCs w:val="24"/>
        </w:rPr>
        <w:t>Σπίρτζη</w:t>
      </w:r>
      <w:proofErr w:type="spellEnd"/>
      <w:r>
        <w:rPr>
          <w:rFonts w:eastAsia="Times New Roman" w:cs="Times New Roman"/>
          <w:szCs w:val="24"/>
        </w:rPr>
        <w:t xml:space="preserve">, εσείς ξέρετε πολύ καλά. </w:t>
      </w:r>
    </w:p>
    <w:p w14:paraId="4B8707F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Βέβαια, για να μην καλομαθαίνουμε, συνέχισε τις ανακολουθίες και τα πισωγυρίσματα. Υπήρξαν συνεχείς παρατάσεις, αναβολέ</w:t>
      </w:r>
      <w:r>
        <w:rPr>
          <w:rFonts w:eastAsia="Times New Roman" w:cs="Times New Roman"/>
          <w:szCs w:val="24"/>
        </w:rPr>
        <w:t xml:space="preserve">ς και ολιγωρία της Κυβέρνησης, ώστε να χαθεί άλλος ένας χρόνος ακόμη. </w:t>
      </w:r>
    </w:p>
    <w:p w14:paraId="4B8707F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Έτσι, έχουμε τα εξής:</w:t>
      </w:r>
    </w:p>
    <w:p w14:paraId="4B8707F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εσείς ο ίδιος δηλώσατε ότι η δημοπράτηση θα ολοκληρωθεί στις αρχές του Μαΐου, ενώ παράλληλα, με δική σας απόφαση, κύριε </w:t>
      </w:r>
      <w:proofErr w:type="spellStart"/>
      <w:r>
        <w:rPr>
          <w:rFonts w:eastAsia="Times New Roman" w:cs="Times New Roman"/>
          <w:szCs w:val="24"/>
        </w:rPr>
        <w:t>Σπίρτζη</w:t>
      </w:r>
      <w:proofErr w:type="spellEnd"/>
      <w:r>
        <w:rPr>
          <w:rFonts w:eastAsia="Times New Roman" w:cs="Times New Roman"/>
          <w:szCs w:val="24"/>
        </w:rPr>
        <w:t>, δώσατε τη δυνατότητα στους</w:t>
      </w:r>
      <w:r>
        <w:rPr>
          <w:rFonts w:eastAsia="Times New Roman" w:cs="Times New Roman"/>
          <w:szCs w:val="24"/>
        </w:rPr>
        <w:t xml:space="preserve"> ενδιαφερόμενους να υποβάλουν εκ νέου τις παρατηρήσεις και τις προτάσεις τους επί των τευχών της δημοπράτησης.</w:t>
      </w:r>
    </w:p>
    <w:p w14:paraId="4B8707F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Δεν ήταν θέμα σοφίας, κύριε Υπουργέ, ότι σας τα λέγαμε, αλλά θέμα κοινής λογικής. Δυστυχώς, τα γεγονότα επιβεβαίωσαν τους φόβους μας. Η αντιφατικ</w:t>
      </w:r>
      <w:r>
        <w:rPr>
          <w:rFonts w:eastAsia="Times New Roman" w:cs="Times New Roman"/>
          <w:szCs w:val="24"/>
        </w:rPr>
        <w:t>ή πολιτική της Κυβέρνησης συνεχίστηκε για άλλη μια φορά.</w:t>
      </w:r>
    </w:p>
    <w:p w14:paraId="4B8707F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B8707F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Μισό λεπτό, κυρία Πρόεδρε.</w:t>
      </w:r>
    </w:p>
    <w:p w14:paraId="4B8707F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Δεύτερον, η δημοπράτηση θα ολοκληρωθεί στα τέλη Ιουλίου. Το δήλωσε επίσημα ο Πρωθυπουργό</w:t>
      </w:r>
      <w:r>
        <w:rPr>
          <w:rFonts w:eastAsia="Times New Roman" w:cs="Times New Roman"/>
          <w:szCs w:val="24"/>
        </w:rPr>
        <w:t xml:space="preserve">ς της χώρας, ο κ. Τσίπρας, στις 16 Ιουνίου στην εκδήλωση με θέμα: «Ελλάδα, δίκαιη ανάπτυξη, παραγωγική ανασυγκρότηση», ανακοινώνοντας το Σχέδιο Ανάπτυξης Νέας Οικονομίας, κοινώς «ΣΑΝΟ». Ε, λοιπόν, </w:t>
      </w:r>
      <w:r>
        <w:rPr>
          <w:rFonts w:eastAsia="Times New Roman" w:cs="Times New Roman"/>
          <w:szCs w:val="24"/>
        </w:rPr>
        <w:lastRenderedPageBreak/>
        <w:t>δεν τρώμε σανό, κύριε Υπουργέ. Εκεί ανακοίνωσε ο Πρωθυπουργ</w:t>
      </w:r>
      <w:r>
        <w:rPr>
          <w:rFonts w:eastAsia="Times New Roman" w:cs="Times New Roman"/>
          <w:szCs w:val="24"/>
        </w:rPr>
        <w:t>ός ότι στα τέλη Ιουλίου υποβάλλονται οι δεσμευτικές οικονομικές προσφορές και ότι το έργο θα υλοποιηθεί με σύμβαση παραχώρησης.</w:t>
      </w:r>
    </w:p>
    <w:p w14:paraId="4B87080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Τρίτον, η δημοπράτηση θα ολοκληρωθεί στις 30 Σεπτεμβρίου. Προσέξτε. Την επόμενη μέρα ακριβώς μετά που μίλησε ο Πρωθυπουργός, εσε</w:t>
      </w:r>
      <w:r>
        <w:rPr>
          <w:rFonts w:eastAsia="Times New Roman" w:cs="Times New Roman"/>
          <w:szCs w:val="24"/>
        </w:rPr>
        <w:t>ίς ο ίδιος, κύριε Υπουργέ, διαψεύσατε τον ίδιον τον Πρωθυπουργό σας. Υπογράψατε νέα απόφαση, σύμφωνα με την οποία δίνετε παράταση έως το τέλος Σεπτεμβρίου. Και αφού αντιληφθήκατε την γκάφα σας και αφού τα Κρητικά μέσα ενημέρωσης αντέδρασαν με τα ψέματά σας</w:t>
      </w:r>
      <w:r>
        <w:rPr>
          <w:rFonts w:eastAsia="Times New Roman" w:cs="Times New Roman"/>
          <w:szCs w:val="24"/>
        </w:rPr>
        <w:t xml:space="preserve">, στέλνετε τον Γενικό Γραμματέα του Υπουργείου σας, τον κ. </w:t>
      </w:r>
      <w:proofErr w:type="spellStart"/>
      <w:r>
        <w:rPr>
          <w:rFonts w:eastAsia="Times New Roman" w:cs="Times New Roman"/>
          <w:szCs w:val="24"/>
        </w:rPr>
        <w:t>Δέδε</w:t>
      </w:r>
      <w:proofErr w:type="spellEnd"/>
      <w:r>
        <w:rPr>
          <w:rFonts w:eastAsia="Times New Roman" w:cs="Times New Roman"/>
          <w:szCs w:val="24"/>
        </w:rPr>
        <w:t>, να διασκεδάσει τις εντυπώσεις, προβάλλοντας αστείες δικαιολογίες. Είπε κάτι περί καλοκαιρινής περιόδου και βελτιστοποίησης του υγιούς ανταγωνισμού. Δεν καταλάβαμε και πολλά-πολλά.</w:t>
      </w:r>
    </w:p>
    <w:p w14:paraId="4B870801"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αναγνωρίζουμε ότι κάθε μήνα δίνετε και μια νέα παράταση και είστε πραγματικά συνεπής με την ασυνέπειά σας. </w:t>
      </w:r>
    </w:p>
    <w:p w14:paraId="4B870802"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Κανένα αναπτυξιακό έργο δεν περπατάει και παράλληλα έχετε αφήσει στη μοίρα του το αεροδρόμιο «</w:t>
      </w:r>
      <w:r>
        <w:rPr>
          <w:rFonts w:eastAsia="Times New Roman"/>
          <w:color w:val="000000"/>
          <w:szCs w:val="24"/>
          <w:shd w:val="clear" w:color="auto" w:fill="FFFFFF"/>
        </w:rPr>
        <w:t xml:space="preserve">ΝΙΚΟΣ </w:t>
      </w:r>
      <w:r>
        <w:rPr>
          <w:rFonts w:eastAsia="Times New Roman"/>
          <w:color w:val="000000"/>
          <w:szCs w:val="24"/>
          <w:shd w:val="clear" w:color="auto" w:fill="FFFFFF"/>
        </w:rPr>
        <w:t>ΚΑΖΑΝΤΖΑΚΗΣ</w:t>
      </w:r>
      <w:r>
        <w:rPr>
          <w:rFonts w:eastAsia="Times New Roman"/>
          <w:color w:val="000000"/>
          <w:szCs w:val="24"/>
          <w:shd w:val="clear" w:color="auto" w:fill="FFFFFF"/>
        </w:rPr>
        <w:t>». Δεν έχει γίνει κανένα έργο συν</w:t>
      </w:r>
      <w:r>
        <w:rPr>
          <w:rFonts w:eastAsia="Times New Roman"/>
          <w:color w:val="000000"/>
          <w:szCs w:val="24"/>
          <w:shd w:val="clear" w:color="auto" w:fill="FFFFFF"/>
        </w:rPr>
        <w:t xml:space="preserve">τήρησης. Σας θυμίζω, κύριε </w:t>
      </w:r>
      <w:proofErr w:type="spellStart"/>
      <w:r>
        <w:rPr>
          <w:rFonts w:eastAsia="Times New Roman"/>
          <w:color w:val="000000"/>
          <w:szCs w:val="24"/>
          <w:shd w:val="clear" w:color="auto" w:fill="FFFFFF"/>
        </w:rPr>
        <w:t>Σπίρτζη</w:t>
      </w:r>
      <w:proofErr w:type="spellEnd"/>
      <w:r>
        <w:rPr>
          <w:rFonts w:eastAsia="Times New Roman"/>
          <w:color w:val="000000"/>
          <w:szCs w:val="24"/>
          <w:shd w:val="clear" w:color="auto" w:fill="FFFFFF"/>
        </w:rPr>
        <w:t>, ότι έχω καταθέσει σχετική ερώτηση από τον Μάρτιο και επισημαίνω τις αναγκαίες παρεμβάσεις για την εύρυθμη λειτουργία του αεροδρομίου «</w:t>
      </w:r>
      <w:r>
        <w:rPr>
          <w:rFonts w:eastAsia="Times New Roman"/>
          <w:color w:val="000000"/>
          <w:szCs w:val="24"/>
          <w:shd w:val="clear" w:color="auto" w:fill="FFFFFF"/>
        </w:rPr>
        <w:t xml:space="preserve">ΝΙΚΟΣ </w:t>
      </w:r>
      <w:r>
        <w:rPr>
          <w:rFonts w:eastAsia="Times New Roman"/>
          <w:color w:val="000000"/>
          <w:szCs w:val="24"/>
          <w:shd w:val="clear" w:color="auto" w:fill="FFFFFF"/>
        </w:rPr>
        <w:t>ΚΑΖΑΝΤΖΑΚΗΣ</w:t>
      </w:r>
      <w:r>
        <w:rPr>
          <w:rFonts w:eastAsia="Times New Roman"/>
          <w:color w:val="000000"/>
          <w:szCs w:val="24"/>
          <w:shd w:val="clear" w:color="auto" w:fill="FFFFFF"/>
        </w:rPr>
        <w:t>», δηλαδή</w:t>
      </w:r>
      <w:r>
        <w:rPr>
          <w:rFonts w:eastAsia="Times New Roman"/>
          <w:color w:val="000000"/>
          <w:szCs w:val="24"/>
          <w:shd w:val="clear" w:color="auto" w:fill="FFFFFF"/>
        </w:rPr>
        <w:t>,</w:t>
      </w:r>
      <w:r>
        <w:rPr>
          <w:rFonts w:eastAsia="Times New Roman"/>
          <w:color w:val="000000"/>
          <w:szCs w:val="24"/>
          <w:shd w:val="clear" w:color="auto" w:fill="FFFFFF"/>
        </w:rPr>
        <w:t xml:space="preserve"> του αεροδρομίου που σήμερα δέχεται χιλιάδες επισκέψεις. </w:t>
      </w:r>
    </w:p>
    <w:p w14:paraId="4B870803"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Pr>
          <w:rFonts w:eastAsia="Times New Roman"/>
          <w:color w:val="000000"/>
          <w:szCs w:val="24"/>
          <w:shd w:val="clear" w:color="auto" w:fill="FFFFFF"/>
        </w:rPr>
        <w:t xml:space="preserve">άναμε συγκεκριμένες προτάσεις ρεαλιστικές, εφαρμόσιμες και χωρίς ανυπέρβλητο κόστος. Καταλαβαίνουμε πού βρισκόμαστε. </w:t>
      </w:r>
    </w:p>
    <w:p w14:paraId="4B870804"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Έχετε πράξει το απόλυτο τίποτα, με αποτέλεσμα η κατάσταση να επιδεινώνεται. Σημερινά δημοσιεύματα αναφέρονται στο πρόβλημα λειτουργίας των</w:t>
      </w:r>
      <w:r>
        <w:rPr>
          <w:rFonts w:eastAsia="Times New Roman"/>
          <w:color w:val="000000"/>
          <w:szCs w:val="24"/>
          <w:shd w:val="clear" w:color="auto" w:fill="FFFFFF"/>
        </w:rPr>
        <w:t xml:space="preserve"> κλιματιστικών και στο σύστημα εξαερισμού. Ελπίζω να έχετε ενημερωθεί γι’ αυτά. Δεν λειτουργεί σχεδόν τίποτα πλέον σε αυτόν τον τόπο.</w:t>
      </w:r>
    </w:p>
    <w:p w14:paraId="4B870805"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τελικά υποχρεώνομαι από τις εξελίξεις και τις συνεχείς παρατάσεις, να ρωτώ πολύ απλά και πολύ συγκεκριμένα:</w:t>
      </w:r>
      <w:r>
        <w:rPr>
          <w:rFonts w:eastAsia="Times New Roman"/>
          <w:color w:val="000000"/>
          <w:szCs w:val="24"/>
          <w:shd w:val="clear" w:color="auto" w:fill="FFFFFF"/>
        </w:rPr>
        <w:t xml:space="preserve"> Θα γίνει τελικά η δημοπράτηση, έστω στις 30 Σεπτεμβρίου; Για ποιον λόγο </w:t>
      </w:r>
      <w:r>
        <w:rPr>
          <w:rFonts w:eastAsia="Times New Roman"/>
          <w:color w:val="000000"/>
          <w:szCs w:val="24"/>
          <w:shd w:val="clear" w:color="auto" w:fill="FFFFFF"/>
        </w:rPr>
        <w:lastRenderedPageBreak/>
        <w:t xml:space="preserve">δίνετε αυτές τις συνεχείς παρατάσεις; Για ποιον λόγο καθυστερείτε το πιο σημαντικό έργο για την ανάπτυξη της Κρήτης; </w:t>
      </w:r>
    </w:p>
    <w:p w14:paraId="4B870806"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το πιο απλό: Το πιστεύετε αυτό το έργο; Το θέλετε; Τι κάνετε </w:t>
      </w:r>
      <w:r>
        <w:rPr>
          <w:rFonts w:eastAsia="Times New Roman"/>
          <w:color w:val="000000"/>
          <w:szCs w:val="24"/>
          <w:shd w:val="clear" w:color="auto" w:fill="FFFFFF"/>
        </w:rPr>
        <w:t xml:space="preserve">γι’ αυτό το έργο και για την Κρήτη; </w:t>
      </w:r>
    </w:p>
    <w:p w14:paraId="4B870807"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σας παρακαλώ πολύ, επειδή το συνηθίζετε να πετάτε την μπάλα στην εξέδρα, περιοριστείτε στο αντικείμενό σας και στον χρόνο που βρίσκεστε στο τιμόνι αυτού του Υπουργείου. </w:t>
      </w:r>
    </w:p>
    <w:p w14:paraId="4B870808"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ευχαριστώ. </w:t>
      </w:r>
    </w:p>
    <w:p w14:paraId="4B870809"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(Αναστασία Χριστ</w:t>
      </w:r>
      <w:r>
        <w:rPr>
          <w:rFonts w:eastAsia="Times New Roman"/>
          <w:b/>
          <w:color w:val="000000"/>
          <w:szCs w:val="24"/>
          <w:shd w:val="clear" w:color="auto" w:fill="FFFFFF"/>
        </w:rPr>
        <w:t>οδουλοπούλου):</w:t>
      </w:r>
      <w:r>
        <w:rPr>
          <w:rFonts w:eastAsia="Times New Roman"/>
          <w:color w:val="000000"/>
          <w:szCs w:val="24"/>
          <w:shd w:val="clear" w:color="auto" w:fill="FFFFFF"/>
        </w:rPr>
        <w:t xml:space="preserve"> Κύριε </w:t>
      </w:r>
      <w:proofErr w:type="spellStart"/>
      <w:r>
        <w:rPr>
          <w:rFonts w:eastAsia="Times New Roman"/>
          <w:color w:val="000000"/>
          <w:szCs w:val="24"/>
          <w:shd w:val="clear" w:color="auto" w:fill="FFFFFF"/>
        </w:rPr>
        <w:t>Αυγενάκη</w:t>
      </w:r>
      <w:proofErr w:type="spellEnd"/>
      <w:r>
        <w:rPr>
          <w:rFonts w:eastAsia="Times New Roman"/>
          <w:color w:val="000000"/>
          <w:szCs w:val="24"/>
          <w:shd w:val="clear" w:color="auto" w:fill="FFFFFF"/>
        </w:rPr>
        <w:t xml:space="preserve">, δεν διαχειριστήκατε σωστά τον χρόνο. Παρακαλώ να τον τηρήσετε στη δευτερολογία σας. </w:t>
      </w:r>
    </w:p>
    <w:p w14:paraId="4B87080A" w14:textId="77777777" w:rsidR="003535F4" w:rsidRDefault="005B3D1E">
      <w:pPr>
        <w:spacing w:after="0" w:line="600" w:lineRule="auto"/>
        <w:ind w:firstLine="720"/>
        <w:jc w:val="both"/>
        <w:rPr>
          <w:rFonts w:eastAsia="Times New Roman" w:cs="Times New Roman"/>
          <w:szCs w:val="24"/>
        </w:rPr>
      </w:pPr>
      <w:r>
        <w:rPr>
          <w:rFonts w:eastAsia="Times New Roman"/>
          <w:b/>
          <w:color w:val="000000"/>
          <w:szCs w:val="24"/>
          <w:shd w:val="clear" w:color="auto" w:fill="FFFFFF"/>
        </w:rPr>
        <w:t>ΕΛΕΥΘΕΡΙΟΣ ΑΥΓΕΝΑΚΗΣ:</w:t>
      </w:r>
      <w:r>
        <w:rPr>
          <w:rFonts w:eastAsia="Times New Roman" w:cs="Times New Roman"/>
          <w:szCs w:val="24"/>
        </w:rPr>
        <w:t xml:space="preserve"> Κυρία Πρόεδρε, σας ευχαριστώ για την ανοχή σας.</w:t>
      </w:r>
    </w:p>
    <w:p w14:paraId="4B87080B"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ΠΡΟΕΔΡΕΥΟΥΣΑ (Αναστασία Χριστοδουλοπούλου): </w:t>
      </w:r>
      <w:r>
        <w:rPr>
          <w:rFonts w:eastAsia="Times New Roman"/>
          <w:color w:val="000000"/>
          <w:szCs w:val="24"/>
          <w:shd w:val="clear" w:color="auto" w:fill="FFFFFF"/>
        </w:rPr>
        <w:t>Κύριε Υπουργέ, έχετε τον λ</w:t>
      </w:r>
      <w:r>
        <w:rPr>
          <w:rFonts w:eastAsia="Times New Roman"/>
          <w:color w:val="000000"/>
          <w:szCs w:val="24"/>
          <w:shd w:val="clear" w:color="auto" w:fill="FFFFFF"/>
        </w:rPr>
        <w:t xml:space="preserve">όγο τρία λεπτά. </w:t>
      </w:r>
    </w:p>
    <w:p w14:paraId="4B87080C"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ΧΡΗΣΤΟΣ ΣΠΙΡΤΖΗΣ (Υπουργός Υποδομών, Μεταφορών και Δικτύων): </w:t>
      </w:r>
      <w:r>
        <w:rPr>
          <w:rFonts w:eastAsia="Times New Roman"/>
          <w:color w:val="000000"/>
          <w:szCs w:val="24"/>
          <w:shd w:val="clear" w:color="auto" w:fill="FFFFFF"/>
        </w:rPr>
        <w:t xml:space="preserve">Ευχαριστώ, κυρία Πρόεδρε. </w:t>
      </w:r>
    </w:p>
    <w:p w14:paraId="4B87080D"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w:t>
      </w:r>
      <w:proofErr w:type="spellStart"/>
      <w:r>
        <w:rPr>
          <w:rFonts w:eastAsia="Times New Roman"/>
          <w:color w:val="000000"/>
          <w:szCs w:val="24"/>
          <w:shd w:val="clear" w:color="auto" w:fill="FFFFFF"/>
        </w:rPr>
        <w:t>Αυγενάκη</w:t>
      </w:r>
      <w:proofErr w:type="spellEnd"/>
      <w:r>
        <w:rPr>
          <w:rFonts w:eastAsia="Times New Roman"/>
          <w:color w:val="000000"/>
          <w:szCs w:val="24"/>
          <w:shd w:val="clear" w:color="auto" w:fill="FFFFFF"/>
        </w:rPr>
        <w:t>, τον Νοέμβριο συμπληρώνονται αισίως δεκατρία χρόνια από τότε που ανακοινώθηκε επίσημα η κατασκευή του νέου αεροδρομίου Ηρακλείου στο Κασ</w:t>
      </w:r>
      <w:r>
        <w:rPr>
          <w:rFonts w:eastAsia="Times New Roman"/>
          <w:color w:val="000000"/>
          <w:szCs w:val="24"/>
          <w:shd w:val="clear" w:color="auto" w:fill="FFFFFF"/>
        </w:rPr>
        <w:t xml:space="preserve">τέλι. </w:t>
      </w:r>
    </w:p>
    <w:p w14:paraId="4B87080E"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Σε αυτά τα χρόνια το αεροδρόμιο στο Καστέλι το έχουν εξαγγείλει τρεις πρωθυπουργοί, ενώ χρησιμοποιήθηκε σε όλες τις προεκλογικές συγκεντρώσεις τους στο Ηράκλειο. </w:t>
      </w:r>
    </w:p>
    <w:p w14:paraId="4B87080F"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Αυτός, όμως, που θα εγκαινιάσει την κατασκευή του αεροδρομίου και σε πέντε χρόνια τη λ</w:t>
      </w:r>
      <w:r>
        <w:rPr>
          <w:rFonts w:eastAsia="Times New Roman"/>
          <w:color w:val="000000"/>
          <w:szCs w:val="24"/>
          <w:shd w:val="clear" w:color="auto" w:fill="FFFFFF"/>
        </w:rPr>
        <w:t>ειτουργία του, θα είναι ο σημερινός Πρωθυπουργός, ο Αλέξης Τσίπρας…</w:t>
      </w:r>
    </w:p>
    <w:p w14:paraId="4B870810"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ΕΛΕΥΘΕΡΙΟΣ ΑΥΓΕΝΑΚΗΣ:</w:t>
      </w:r>
      <w:r>
        <w:rPr>
          <w:rFonts w:eastAsia="Times New Roman"/>
          <w:color w:val="000000"/>
          <w:szCs w:val="24"/>
          <w:shd w:val="clear" w:color="auto" w:fill="FFFFFF"/>
        </w:rPr>
        <w:t xml:space="preserve"> Σίγουρα δεν θα είστε εσείς. </w:t>
      </w:r>
    </w:p>
    <w:p w14:paraId="4B870811"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ΧΡΗΣΤΟΣ ΣΠΙΡΤΖΗΣ (Υπουργός Υποδομών, Μεταφορών και Δικτύων): </w:t>
      </w:r>
      <w:r>
        <w:rPr>
          <w:rFonts w:eastAsia="Times New Roman"/>
          <w:color w:val="000000"/>
          <w:szCs w:val="24"/>
          <w:shd w:val="clear" w:color="auto" w:fill="FFFFFF"/>
        </w:rPr>
        <w:t xml:space="preserve">...και θα το παραδώσει στον λαό της Κρήτης όπως πρέπει να το παραδώσει. </w:t>
      </w:r>
    </w:p>
    <w:p w14:paraId="4B870812"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Μπορώ να σας πω μέρα-μέρα το χρονικό των εξαγγελιών, τι έγινε με τις προηγούμενες κυβερνήσεις. Η σύγκριση πραγματικά είναι καταλυτική. </w:t>
      </w:r>
    </w:p>
    <w:p w14:paraId="4B870813"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ΕΛΕΥΘΕΡΙΟΣ ΑΥΓΕΝΑΚΗΣ:</w:t>
      </w:r>
      <w:r>
        <w:rPr>
          <w:rFonts w:eastAsia="Times New Roman"/>
          <w:color w:val="000000"/>
          <w:szCs w:val="24"/>
          <w:shd w:val="clear" w:color="auto" w:fill="FFFFFF"/>
        </w:rPr>
        <w:t xml:space="preserve"> Για τη δική σας Κυβέρνηση να πείτε. Πάλι στο ίδιο πράγμα κάνετε!</w:t>
      </w:r>
    </w:p>
    <w:p w14:paraId="4B870814"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ΧΡΗΣΤΟΣ ΣΠΙΡΤΖΗΣ (Υπουργός Υποδομών, Μεταφορών και Δικτύων): </w:t>
      </w:r>
      <w:r>
        <w:rPr>
          <w:rFonts w:eastAsia="Times New Roman"/>
          <w:color w:val="000000"/>
          <w:szCs w:val="24"/>
          <w:shd w:val="clear" w:color="auto" w:fill="FFFFFF"/>
        </w:rPr>
        <w:t xml:space="preserve">Θα πω και για τη δική μου Κυβέρνηση. </w:t>
      </w:r>
    </w:p>
    <w:p w14:paraId="4B870815"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σύγκριση, λοιπόν, είναι καταλυτική σε σχέση με το πού ήταν το αεροδρόμιο, πώς προγραμματιζόταν να γίνει και το τι γίνεται σήμερα. </w:t>
      </w:r>
    </w:p>
    <w:p w14:paraId="4B870816"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Επειδή η μνήμη σας είναι</w:t>
      </w:r>
      <w:r>
        <w:rPr>
          <w:rFonts w:eastAsia="Times New Roman"/>
          <w:color w:val="000000"/>
          <w:szCs w:val="24"/>
          <w:shd w:val="clear" w:color="auto" w:fill="FFFFFF"/>
        </w:rPr>
        <w:t xml:space="preserve"> ασθενής και επιλεκτική, ας τα θυμηθούμε χρόνο με τον χρόνο: </w:t>
      </w:r>
    </w:p>
    <w:p w14:paraId="4B870817"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Στις 19 Νοεμβρίου 2003 έγινε η πρώτη εξαγγελία για τον λοξό αεροδιάδρομο στο «Ν</w:t>
      </w:r>
      <w:r>
        <w:rPr>
          <w:rFonts w:eastAsia="Times New Roman"/>
          <w:color w:val="000000"/>
          <w:szCs w:val="24"/>
          <w:shd w:val="clear" w:color="auto" w:fill="FFFFFF"/>
        </w:rPr>
        <w:t>ΙΚΟΣ</w:t>
      </w:r>
      <w:r>
        <w:rPr>
          <w:rFonts w:eastAsia="Times New Roman"/>
          <w:color w:val="000000"/>
          <w:szCs w:val="24"/>
          <w:shd w:val="clear" w:color="auto" w:fill="FFFFFF"/>
        </w:rPr>
        <w:t xml:space="preserve"> Κ</w:t>
      </w:r>
      <w:r>
        <w:rPr>
          <w:rFonts w:eastAsia="Times New Roman"/>
          <w:color w:val="000000"/>
          <w:szCs w:val="24"/>
          <w:shd w:val="clear" w:color="auto" w:fill="FFFFFF"/>
        </w:rPr>
        <w:t>ΑΖΑΝΤΖΑΚΗΣ</w:t>
      </w:r>
      <w:r>
        <w:rPr>
          <w:rFonts w:eastAsia="Times New Roman"/>
          <w:color w:val="000000"/>
          <w:szCs w:val="24"/>
          <w:shd w:val="clear" w:color="auto" w:fill="FFFFFF"/>
        </w:rPr>
        <w:t>». Υπουργός Μεταφορών και Επικοινωνιών ήταν ο Χρ</w:t>
      </w:r>
      <w:r>
        <w:rPr>
          <w:rFonts w:eastAsia="Times New Roman"/>
          <w:color w:val="000000"/>
          <w:szCs w:val="24"/>
          <w:shd w:val="clear" w:color="auto" w:fill="FFFFFF"/>
        </w:rPr>
        <w:t>ί</w:t>
      </w:r>
      <w:r>
        <w:rPr>
          <w:rFonts w:eastAsia="Times New Roman"/>
          <w:color w:val="000000"/>
          <w:szCs w:val="24"/>
          <w:shd w:val="clear" w:color="auto" w:fill="FFFFFF"/>
        </w:rPr>
        <w:t xml:space="preserve">στος Βερελής. Η εξαγγελία αυτή έγινε από τον τότε </w:t>
      </w:r>
      <w:r>
        <w:rPr>
          <w:rFonts w:eastAsia="Times New Roman"/>
          <w:color w:val="000000"/>
          <w:szCs w:val="24"/>
          <w:shd w:val="clear" w:color="auto" w:fill="FFFFFF"/>
        </w:rPr>
        <w:t>Πρωθυπουργό και το νέο αεροδρόμιο θα ήταν έτοιμο το 2007.</w:t>
      </w:r>
    </w:p>
    <w:p w14:paraId="4B870818"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Στις 7 Μαρτίου 2004 έγιναν εκλογές. Το εξήγγειλε ο τότε Πρωθυπουργός Κωνσταντίνος Καραμανλής με Υπουργό τον κ. Λιάπη. Μπορώ να σας τα πω πολύ αναλυτικά. αλλά τα λέω συνοπτικά χάριν συντομίας. </w:t>
      </w:r>
    </w:p>
    <w:p w14:paraId="4B870819"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Στις </w:t>
      </w:r>
      <w:r>
        <w:rPr>
          <w:rFonts w:eastAsia="Times New Roman"/>
          <w:color w:val="000000"/>
          <w:szCs w:val="24"/>
          <w:shd w:val="clear" w:color="auto" w:fill="FFFFFF"/>
        </w:rPr>
        <w:t xml:space="preserve">24 Φεβρουαρίου 2009 -έχει περάσει αρκετό διάστημα από τότε- ο Υπουργός ΠΕΧΩΔΕ Γιώργος Σουφλιάς σε συνέντευξη Τύπου στην Αθήνα παρουσίασε για μια ακόμη φορά το νέο </w:t>
      </w:r>
      <w:r>
        <w:rPr>
          <w:rFonts w:eastAsia="Times New Roman"/>
          <w:color w:val="000000"/>
          <w:szCs w:val="24"/>
          <w:shd w:val="clear" w:color="auto" w:fill="FFFFFF"/>
        </w:rPr>
        <w:t>δ</w:t>
      </w:r>
      <w:r>
        <w:rPr>
          <w:rFonts w:eastAsia="Times New Roman"/>
          <w:color w:val="000000"/>
          <w:szCs w:val="24"/>
          <w:shd w:val="clear" w:color="auto" w:fill="FFFFFF"/>
        </w:rPr>
        <w:t xml:space="preserve">ιεθνές </w:t>
      </w:r>
      <w:r>
        <w:rPr>
          <w:rFonts w:eastAsia="Times New Roman"/>
          <w:color w:val="000000"/>
          <w:szCs w:val="24"/>
          <w:shd w:val="clear" w:color="auto" w:fill="FFFFFF"/>
        </w:rPr>
        <w:t>α</w:t>
      </w:r>
      <w:r>
        <w:rPr>
          <w:rFonts w:eastAsia="Times New Roman"/>
          <w:color w:val="000000"/>
          <w:szCs w:val="24"/>
          <w:shd w:val="clear" w:color="auto" w:fill="FFFFFF"/>
        </w:rPr>
        <w:t xml:space="preserve">εροδρόμιο Ηρακλείου. </w:t>
      </w:r>
    </w:p>
    <w:p w14:paraId="4B87081A"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Σεπτέμβριο του 2009 έγιναν εκλογές και πήγε πίσω. Ο τότε Υ</w:t>
      </w:r>
      <w:r>
        <w:rPr>
          <w:rFonts w:eastAsia="Times New Roman"/>
          <w:color w:val="000000"/>
          <w:szCs w:val="24"/>
          <w:shd w:val="clear" w:color="auto" w:fill="FFFFFF"/>
        </w:rPr>
        <w:t>πουργός</w:t>
      </w:r>
      <w:r>
        <w:rPr>
          <w:rFonts w:eastAsia="Times New Roman"/>
          <w:color w:val="000000"/>
          <w:szCs w:val="24"/>
          <w:shd w:val="clear" w:color="auto" w:fill="FFFFFF"/>
        </w:rPr>
        <w:t xml:space="preserve"> κ.</w:t>
      </w:r>
      <w:r>
        <w:rPr>
          <w:rFonts w:eastAsia="Times New Roman"/>
          <w:color w:val="000000"/>
          <w:szCs w:val="24"/>
          <w:shd w:val="clear" w:color="auto" w:fill="FFFFFF"/>
        </w:rPr>
        <w:t xml:space="preserve"> Γιώργος Σουφλιάς ανακοίνωσε προεκλογικά και προκήρυξε τη δημοπράτηση του έργου, χωρίς να ενημερώσει ούτε για την ολοκλήρωση των μελετών, ούτε για τη διαβούλευση με τους τοπικούς φορείς και τους κατοίκους, κατά το σύνηθες που γινόταν με τους αυτο</w:t>
      </w:r>
      <w:r>
        <w:rPr>
          <w:rFonts w:eastAsia="Times New Roman"/>
          <w:color w:val="000000"/>
          <w:szCs w:val="24"/>
          <w:shd w:val="clear" w:color="auto" w:fill="FFFFFF"/>
        </w:rPr>
        <w:t xml:space="preserve">κινητόδρομους. </w:t>
      </w:r>
    </w:p>
    <w:p w14:paraId="4B87081B"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Όλη αυτή η ιστορία πηγαίνει μέχρι σήμερα, για να μην σας κουράζω με το ιστορικό. Να πω μόνο για τα τελευταία χρόνια:</w:t>
      </w:r>
    </w:p>
    <w:p w14:paraId="4B87081C"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Στις 11 Νοεμβρίου 2014 έγινε έγκριση διενέργειας διαγωνισμού παρεκκλίσεων και τευχών δημοπράτησης. Στις 16 Δεκεμβρίου 2014 </w:t>
      </w:r>
      <w:r>
        <w:rPr>
          <w:rFonts w:eastAsia="Times New Roman"/>
          <w:color w:val="000000"/>
          <w:szCs w:val="24"/>
          <w:shd w:val="clear" w:color="auto" w:fill="FFFFFF"/>
        </w:rPr>
        <w:t xml:space="preserve">δόθηκε παράταση στην ημερομηνία υποβολής προσφορών. Στις 17 </w:t>
      </w:r>
      <w:r>
        <w:rPr>
          <w:rFonts w:eastAsia="Times New Roman"/>
          <w:color w:val="000000"/>
          <w:szCs w:val="24"/>
          <w:shd w:val="clear" w:color="auto" w:fill="FFFFFF"/>
        </w:rPr>
        <w:lastRenderedPageBreak/>
        <w:t xml:space="preserve">Δεκεμβρίου 2015 έγινε έγκριση τευχών μεταβολών και παράταση της ημερομηνίας υποβολής προσφοράς. Στις 7 Απριλίου 2015 έγινε ανάκληση της έγκρισης των τευχών μεταβολών. </w:t>
      </w:r>
      <w:r>
        <w:rPr>
          <w:rFonts w:eastAsia="Times New Roman"/>
          <w:color w:val="000000"/>
          <w:szCs w:val="24"/>
          <w:shd w:val="clear" w:color="auto" w:fill="FFFFFF"/>
        </w:rPr>
        <w:t>Θ</w:t>
      </w:r>
      <w:r>
        <w:rPr>
          <w:rFonts w:eastAsia="Times New Roman"/>
          <w:color w:val="000000"/>
          <w:szCs w:val="24"/>
          <w:shd w:val="clear" w:color="auto" w:fill="FFFFFF"/>
        </w:rPr>
        <w:t>α πω γιατί.</w:t>
      </w:r>
    </w:p>
    <w:p w14:paraId="4B87081D"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w:t>
      </w:r>
      <w:r>
        <w:rPr>
          <w:rFonts w:eastAsia="Times New Roman"/>
          <w:color w:val="000000"/>
          <w:szCs w:val="24"/>
          <w:shd w:val="clear" w:color="auto" w:fill="FFFFFF"/>
        </w:rPr>
        <w:t xml:space="preserve"> κτυπάει το κουδούνι λήξεως του χρόνου ομιλίας του κυρίου Υπουργού)</w:t>
      </w:r>
    </w:p>
    <w:p w14:paraId="4B87081E" w14:textId="77777777" w:rsidR="003535F4" w:rsidRDefault="005B3D1E">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Πρόεδρε, θέλω ένα λεπτό, για να αναφέρω τι κάναμε εμείς.</w:t>
      </w:r>
    </w:p>
    <w:p w14:paraId="4B87081F"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λοιπόν, κύριε </w:t>
      </w:r>
      <w:proofErr w:type="spellStart"/>
      <w:r>
        <w:rPr>
          <w:rFonts w:eastAsia="Times New Roman" w:cs="Times New Roman"/>
          <w:szCs w:val="24"/>
        </w:rPr>
        <w:t>Αυγενάκη</w:t>
      </w:r>
      <w:proofErr w:type="spellEnd"/>
      <w:r>
        <w:rPr>
          <w:rFonts w:eastAsia="Times New Roman" w:cs="Times New Roman"/>
          <w:szCs w:val="24"/>
        </w:rPr>
        <w:t xml:space="preserve">, αυτό που κάναμε ήταν να αλλάξουμε τους όρους και τα τεύχη δημοπράτησης. Σε τι τα αλλάξαμε; </w:t>
      </w:r>
      <w:r>
        <w:rPr>
          <w:rFonts w:eastAsia="Times New Roman" w:cs="Times New Roman"/>
          <w:szCs w:val="24"/>
        </w:rPr>
        <w:t>Σ</w:t>
      </w:r>
      <w:r>
        <w:rPr>
          <w:rFonts w:eastAsia="Times New Roman" w:cs="Times New Roman"/>
          <w:szCs w:val="24"/>
        </w:rPr>
        <w:t>ας</w:t>
      </w:r>
      <w:r>
        <w:rPr>
          <w:rFonts w:eastAsia="Times New Roman" w:cs="Times New Roman"/>
          <w:szCs w:val="24"/>
        </w:rPr>
        <w:t xml:space="preserve"> το αναφέρω, για να δείτε γιατί -κατά τη γνώμη σας- καθυστερήσαμε. </w:t>
      </w:r>
    </w:p>
    <w:p w14:paraId="4B870820"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Έχουμε την αύξηση του ελάχιστου ποσοστού συμμετοχής του </w:t>
      </w:r>
      <w:r>
        <w:rPr>
          <w:rFonts w:eastAsia="Times New Roman" w:cs="Times New Roman"/>
          <w:szCs w:val="24"/>
        </w:rPr>
        <w:t>δ</w:t>
      </w:r>
      <w:r>
        <w:rPr>
          <w:rFonts w:eastAsia="Times New Roman" w:cs="Times New Roman"/>
          <w:szCs w:val="24"/>
        </w:rPr>
        <w:t xml:space="preserve">ημοσίου από 45% έως 55% που αποτελεί διαγωνιστικό μέγεθος. Έχουμε αύξηση της βαρύτητας του κριτήριου της αιτούμενης χρηματοδοτικής </w:t>
      </w:r>
      <w:r>
        <w:rPr>
          <w:rFonts w:eastAsia="Times New Roman" w:cs="Times New Roman"/>
          <w:szCs w:val="24"/>
        </w:rPr>
        <w:t xml:space="preserve">συμβολής του </w:t>
      </w:r>
      <w:r>
        <w:rPr>
          <w:rFonts w:eastAsia="Times New Roman" w:cs="Times New Roman"/>
          <w:szCs w:val="24"/>
        </w:rPr>
        <w:t>δ</w:t>
      </w:r>
      <w:r>
        <w:rPr>
          <w:rFonts w:eastAsia="Times New Roman" w:cs="Times New Roman"/>
          <w:szCs w:val="24"/>
        </w:rPr>
        <w:t xml:space="preserve">ημοσίου, δηλαδή αυτός που θα συμμετέχει μπορεί να δώσει τα χρήματα που θα βάλει το ελληνικό </w:t>
      </w:r>
      <w:r>
        <w:rPr>
          <w:rFonts w:eastAsia="Times New Roman" w:cs="Times New Roman"/>
          <w:szCs w:val="24"/>
        </w:rPr>
        <w:t>δ</w:t>
      </w:r>
      <w:r>
        <w:rPr>
          <w:rFonts w:eastAsia="Times New Roman" w:cs="Times New Roman"/>
          <w:szCs w:val="24"/>
        </w:rPr>
        <w:t xml:space="preserve">ημόσιο, τα 220 έως 250 εκατομμύρια ευρώ, για να μην επιβαρυνθεί το </w:t>
      </w:r>
      <w:r>
        <w:rPr>
          <w:rFonts w:eastAsia="Times New Roman" w:cs="Times New Roman"/>
          <w:szCs w:val="24"/>
        </w:rPr>
        <w:t>δ</w:t>
      </w:r>
      <w:r>
        <w:rPr>
          <w:rFonts w:eastAsia="Times New Roman" w:cs="Times New Roman"/>
          <w:szCs w:val="24"/>
        </w:rPr>
        <w:t>ημόσιο. Έχουμε αύξηση της βαρύτητας της οικονομικής προσφοράς των διαγωνιζομένων.</w:t>
      </w:r>
      <w:r>
        <w:rPr>
          <w:rFonts w:eastAsia="Times New Roman" w:cs="Times New Roman"/>
          <w:szCs w:val="24"/>
        </w:rPr>
        <w:t xml:space="preserve"> Αυτές είναι οι αλλαγές. </w:t>
      </w:r>
    </w:p>
    <w:p w14:paraId="4B870821"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Έχουμε ριζική τροποποίηση του τρόπου επιλογής του ανεξάρτητου μηχανικού με ουσιαστική συμμετοχή του </w:t>
      </w:r>
      <w:r>
        <w:rPr>
          <w:rFonts w:eastAsia="Times New Roman" w:cs="Times New Roman"/>
          <w:szCs w:val="24"/>
        </w:rPr>
        <w:t>δ</w:t>
      </w:r>
      <w:r>
        <w:rPr>
          <w:rFonts w:eastAsia="Times New Roman" w:cs="Times New Roman"/>
          <w:szCs w:val="24"/>
        </w:rPr>
        <w:t>ημοσίου και όχι όπως αυτά που έχουμε συνηθίσει. Έχουμε παρεμβάσεις στα ελάχιστα τεχνικά στοιχεία του διαγωνισμού, πράγμα που σημα</w:t>
      </w:r>
      <w:r>
        <w:rPr>
          <w:rFonts w:eastAsia="Times New Roman" w:cs="Times New Roman"/>
          <w:szCs w:val="24"/>
        </w:rPr>
        <w:t xml:space="preserve">ίνει ότι θα έχουμε αρχιτεκτονική επιτροπή, για να μη γίνει πάλι ένα τερατούργημα. Έχουμε βιοκλιματικό κτήριο. Έχουμε θεσπίσει το ελάχιστο περιβαλλοντολογικό αποτύπωμα. </w:t>
      </w:r>
    </w:p>
    <w:p w14:paraId="4B870822"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Αυτά υπήρχαν και πριν. </w:t>
      </w:r>
    </w:p>
    <w:p w14:paraId="4B870823"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Δεν υπήρχε πριν, κύριε </w:t>
      </w:r>
      <w:proofErr w:type="spellStart"/>
      <w:r>
        <w:rPr>
          <w:rFonts w:eastAsia="Times New Roman"/>
          <w:szCs w:val="24"/>
        </w:rPr>
        <w:t>Αυγενάκη</w:t>
      </w:r>
      <w:proofErr w:type="spellEnd"/>
      <w:r>
        <w:rPr>
          <w:rFonts w:eastAsia="Times New Roman"/>
          <w:szCs w:val="24"/>
        </w:rPr>
        <w:t xml:space="preserve">. </w:t>
      </w:r>
    </w:p>
    <w:p w14:paraId="4B870824"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Τώρα, επιτρέψτε μου, σας παρακαλώ. </w:t>
      </w:r>
    </w:p>
    <w:p w14:paraId="4B870825"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Δεν υπήρχε ούτε μ</w:t>
      </w:r>
      <w:r>
        <w:rPr>
          <w:rFonts w:eastAsia="Times New Roman"/>
          <w:szCs w:val="24"/>
        </w:rPr>
        <w:t>ί</w:t>
      </w:r>
      <w:r>
        <w:rPr>
          <w:rFonts w:eastAsia="Times New Roman"/>
          <w:szCs w:val="24"/>
        </w:rPr>
        <w:t xml:space="preserve">α λέξη. </w:t>
      </w:r>
    </w:p>
    <w:p w14:paraId="4B870826" w14:textId="77777777" w:rsidR="003535F4" w:rsidRDefault="005B3D1E">
      <w:pPr>
        <w:spacing w:line="600" w:lineRule="auto"/>
        <w:ind w:firstLine="720"/>
        <w:jc w:val="both"/>
        <w:rPr>
          <w:rFonts w:eastAsia="Times New Roman"/>
          <w:szCs w:val="24"/>
        </w:rPr>
      </w:pPr>
      <w:r>
        <w:rPr>
          <w:rFonts w:eastAsia="Times New Roman"/>
          <w:szCs w:val="24"/>
        </w:rPr>
        <w:lastRenderedPageBreak/>
        <w:t>Βάλαμε τις παρε</w:t>
      </w:r>
      <w:r>
        <w:rPr>
          <w:rFonts w:eastAsia="Times New Roman"/>
          <w:szCs w:val="24"/>
        </w:rPr>
        <w:t xml:space="preserve">μβάσεις στην προμήθεια και εγκατάσταση σύγχρονων συστημάτων και εξοπλισμού για την παροχή των αεροναυτιλιακών υπηρεσιών του αεροδρομίου. Έγιναν παρεμβάσεις σε θέματα που αυξάνουν την κοινωνική αποδοχή του έργου. Το ανταποδοτικό τέλος αυξήθηκε από 1% σε 2% </w:t>
      </w:r>
      <w:r>
        <w:rPr>
          <w:rFonts w:eastAsia="Times New Roman"/>
          <w:szCs w:val="24"/>
        </w:rPr>
        <w:t xml:space="preserve">προς την Αυτοδιοίκηση επί των ακαθάριστων εσόδων του αερολιμένα. Εδραιώσαμε τη συμμετοχή του </w:t>
      </w:r>
      <w:r>
        <w:rPr>
          <w:rFonts w:eastAsia="Times New Roman"/>
          <w:szCs w:val="24"/>
        </w:rPr>
        <w:t>δ</w:t>
      </w:r>
      <w:r>
        <w:rPr>
          <w:rFonts w:eastAsia="Times New Roman"/>
          <w:szCs w:val="24"/>
        </w:rPr>
        <w:t xml:space="preserve">ημοσίου στην εταιρεία κατασκευής και λειτουργίας του αερολιμένα με την προσθήκη ρύθμισης στη σύμβαση παραχώρησης, ώστε οι μετοχές που έχει το </w:t>
      </w:r>
      <w:r>
        <w:rPr>
          <w:rFonts w:eastAsia="Times New Roman"/>
          <w:szCs w:val="24"/>
        </w:rPr>
        <w:t>δ</w:t>
      </w:r>
      <w:r>
        <w:rPr>
          <w:rFonts w:eastAsia="Times New Roman"/>
          <w:szCs w:val="24"/>
        </w:rPr>
        <w:t>ημόσιο να είναι δια</w:t>
      </w:r>
      <w:r>
        <w:rPr>
          <w:rFonts w:eastAsia="Times New Roman"/>
          <w:szCs w:val="24"/>
        </w:rPr>
        <w:t xml:space="preserve">σφαλισμένες. </w:t>
      </w:r>
    </w:p>
    <w:p w14:paraId="4B870827" w14:textId="77777777" w:rsidR="003535F4" w:rsidRDefault="005B3D1E">
      <w:pPr>
        <w:spacing w:line="600" w:lineRule="auto"/>
        <w:ind w:firstLine="720"/>
        <w:jc w:val="both"/>
        <w:rPr>
          <w:rFonts w:eastAsia="Times New Roman"/>
          <w:szCs w:val="24"/>
        </w:rPr>
      </w:pPr>
      <w:r>
        <w:rPr>
          <w:rFonts w:eastAsia="Times New Roman"/>
          <w:szCs w:val="24"/>
        </w:rPr>
        <w:t xml:space="preserve">Υπάρχει πλέον ευελιξία στη μεταβίβαση μετοχών του </w:t>
      </w:r>
      <w:proofErr w:type="spellStart"/>
      <w:r>
        <w:rPr>
          <w:rFonts w:eastAsia="Times New Roman"/>
          <w:szCs w:val="24"/>
        </w:rPr>
        <w:t>παραχωρησιούχου</w:t>
      </w:r>
      <w:proofErr w:type="spellEnd"/>
      <w:r>
        <w:rPr>
          <w:rFonts w:eastAsia="Times New Roman"/>
          <w:szCs w:val="24"/>
        </w:rPr>
        <w:t xml:space="preserve"> σε διάφορα επενδυτικά κεφάλαια, σε υποδομές, σε συνταξιοδοτικά κεφάλαια και ασφαλιστικές εταιρείες. </w:t>
      </w:r>
    </w:p>
    <w:p w14:paraId="4B870828" w14:textId="77777777" w:rsidR="003535F4" w:rsidRDefault="005B3D1E">
      <w:pPr>
        <w:spacing w:line="600" w:lineRule="auto"/>
        <w:ind w:firstLine="720"/>
        <w:jc w:val="both"/>
        <w:rPr>
          <w:rFonts w:eastAsia="Times New Roman"/>
          <w:szCs w:val="24"/>
        </w:rPr>
      </w:pPr>
      <w:r>
        <w:rPr>
          <w:rFonts w:eastAsia="Times New Roman"/>
          <w:szCs w:val="24"/>
        </w:rPr>
        <w:t>(Στο σημείο αυτό χτυπά</w:t>
      </w:r>
      <w:r>
        <w:rPr>
          <w:rFonts w:eastAsia="Times New Roman"/>
          <w:szCs w:val="24"/>
        </w:rPr>
        <w:t>ει</w:t>
      </w:r>
      <w:r>
        <w:rPr>
          <w:rFonts w:eastAsia="Times New Roman"/>
          <w:szCs w:val="24"/>
        </w:rPr>
        <w:t xml:space="preserve"> το κουδούνι λήξεως του χρόνου ομιλίας του κυρίου Υ</w:t>
      </w:r>
      <w:r>
        <w:rPr>
          <w:rFonts w:eastAsia="Times New Roman"/>
          <w:szCs w:val="24"/>
        </w:rPr>
        <w:t>πουργού)</w:t>
      </w:r>
    </w:p>
    <w:p w14:paraId="4B870829" w14:textId="77777777" w:rsidR="003535F4" w:rsidRDefault="005B3D1E">
      <w:pPr>
        <w:spacing w:line="600" w:lineRule="auto"/>
        <w:ind w:firstLine="720"/>
        <w:jc w:val="both"/>
        <w:rPr>
          <w:rFonts w:eastAsia="Times New Roman"/>
          <w:szCs w:val="24"/>
        </w:rPr>
      </w:pPr>
      <w:r>
        <w:rPr>
          <w:rFonts w:eastAsia="Times New Roman"/>
          <w:szCs w:val="24"/>
        </w:rPr>
        <w:t>Με όλες αυτές τις καινούργιες προβλέψεις –και όχι μόνο- διασφαλίζεται στο ακέραιο το δημόσιο συμφέρον και ταυτόχρονα κλείνουν όλα τα παράθυρα για επισφαλείς…</w:t>
      </w:r>
    </w:p>
    <w:p w14:paraId="4B87082A" w14:textId="77777777" w:rsidR="003535F4" w:rsidRDefault="005B3D1E">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Υπουργέ, έχετε και τη δευτερολογία σας. </w:t>
      </w:r>
    </w:p>
    <w:p w14:paraId="4B87082B" w14:textId="77777777" w:rsidR="003535F4" w:rsidRDefault="005B3D1E">
      <w:pPr>
        <w:spacing w:line="600" w:lineRule="auto"/>
        <w:ind w:firstLine="720"/>
        <w:jc w:val="both"/>
        <w:rPr>
          <w:rFonts w:eastAsia="Times New Roman"/>
          <w:b/>
          <w:szCs w:val="24"/>
        </w:rPr>
      </w:pPr>
      <w:r>
        <w:rPr>
          <w:rFonts w:eastAsia="Times New Roman"/>
          <w:b/>
          <w:szCs w:val="24"/>
        </w:rPr>
        <w:t>ΧΡΗΣΤΟΣ ΣΠΙΡΤΖΗΣ (Υπουργός Υποδομών, Μεταφορών και Δικτύων):</w:t>
      </w:r>
    </w:p>
    <w:p w14:paraId="4B87082C" w14:textId="77777777" w:rsidR="003535F4" w:rsidRDefault="005B3D1E">
      <w:pPr>
        <w:spacing w:line="600" w:lineRule="auto"/>
        <w:ind w:firstLine="720"/>
        <w:jc w:val="both"/>
        <w:rPr>
          <w:rFonts w:eastAsia="Times New Roman"/>
          <w:szCs w:val="24"/>
        </w:rPr>
      </w:pPr>
      <w:r>
        <w:rPr>
          <w:rFonts w:eastAsia="Times New Roman"/>
          <w:szCs w:val="24"/>
        </w:rPr>
        <w:t xml:space="preserve">Ολοκληρώνω. </w:t>
      </w:r>
    </w:p>
    <w:p w14:paraId="4B87082D" w14:textId="77777777" w:rsidR="003535F4" w:rsidRDefault="005B3D1E">
      <w:pPr>
        <w:spacing w:line="600" w:lineRule="auto"/>
        <w:ind w:firstLine="720"/>
        <w:jc w:val="both"/>
        <w:rPr>
          <w:rFonts w:eastAsia="Times New Roman"/>
          <w:szCs w:val="24"/>
        </w:rPr>
      </w:pPr>
      <w:r>
        <w:rPr>
          <w:rFonts w:eastAsia="Times New Roman"/>
          <w:szCs w:val="24"/>
        </w:rPr>
        <w:t>Ξεκινήσαμε –και ολοκληρώνω με αυτό- τις απαλλοτριώσεις, όπως ξέρετε πάρα πολύ καλά, για να μην υπάρχει αυτό που συνήθως υπάρχει στα έργ</w:t>
      </w:r>
      <w:r>
        <w:rPr>
          <w:rFonts w:eastAsia="Times New Roman"/>
          <w:szCs w:val="24"/>
        </w:rPr>
        <w:t>α που ξεκίνησε ο κ. Σουφλιάς και η Νέα Δημοκρατία, δηλαδή υπέρογκες αποζημιώσεις λόγω καθυστερήσεων απαλλοτριώσεων. Προβλέψαμε, επίσης, να γίνουν πρόωρα και οι αρχαιολογικές εργασίες.</w:t>
      </w:r>
    </w:p>
    <w:p w14:paraId="4B87082E" w14:textId="77777777" w:rsidR="003535F4" w:rsidRDefault="005B3D1E">
      <w:pPr>
        <w:spacing w:line="600" w:lineRule="auto"/>
        <w:ind w:firstLine="720"/>
        <w:jc w:val="both"/>
        <w:rPr>
          <w:rFonts w:eastAsia="Times New Roman"/>
          <w:szCs w:val="24"/>
        </w:rPr>
      </w:pPr>
      <w:r>
        <w:rPr>
          <w:rFonts w:eastAsia="Times New Roman"/>
          <w:szCs w:val="24"/>
        </w:rPr>
        <w:t>Στη δευτερολογία μου θα σας πω και τα υπόλοιπα που δεν πρόλαβα να αναλύσ</w:t>
      </w:r>
      <w:r>
        <w:rPr>
          <w:rFonts w:eastAsia="Times New Roman"/>
          <w:szCs w:val="24"/>
        </w:rPr>
        <w:t xml:space="preserve">ω τώρα. </w:t>
      </w:r>
    </w:p>
    <w:p w14:paraId="4B87082F" w14:textId="77777777" w:rsidR="003535F4" w:rsidRDefault="005B3D1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Αυγενάκη</w:t>
      </w:r>
      <w:proofErr w:type="spellEnd"/>
      <w:r>
        <w:rPr>
          <w:rFonts w:eastAsia="Times New Roman"/>
          <w:szCs w:val="24"/>
        </w:rPr>
        <w:t xml:space="preserve">, έχετε τον λόγο.  </w:t>
      </w:r>
    </w:p>
    <w:p w14:paraId="4B870830"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Τελικά, κύριε Υπουργέ, είστε εξαιρετικά προβλέψιμος. Αφιερώσατε το μεγαλύτερο μέρος του χρόνου σας επικαλούμενος την ιστορία και την πορεία</w:t>
      </w:r>
      <w:r>
        <w:rPr>
          <w:rFonts w:eastAsia="Times New Roman" w:cs="Times New Roman"/>
          <w:szCs w:val="24"/>
        </w:rPr>
        <w:t xml:space="preserve"> αυτού του βαλτωμένου ομολογουμένως έργου, ωστόσο, όμως, </w:t>
      </w:r>
      <w:proofErr w:type="spellStart"/>
      <w:r>
        <w:rPr>
          <w:rFonts w:eastAsia="Times New Roman" w:cs="Times New Roman"/>
          <w:szCs w:val="24"/>
        </w:rPr>
        <w:t>παραβλέψατε</w:t>
      </w:r>
      <w:proofErr w:type="spellEnd"/>
      <w:r>
        <w:rPr>
          <w:rFonts w:eastAsia="Times New Roman" w:cs="Times New Roman"/>
          <w:szCs w:val="24"/>
        </w:rPr>
        <w:t xml:space="preserve"> την περίοδο Χρυσοχοΐδη. Μήπως θυμάστε πού ήσασταν εσείς τότε, την περίοδο Χρυσοχοΐδη;  </w:t>
      </w:r>
    </w:p>
    <w:p w14:paraId="4B870831"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Θα σας τα πω όλα. </w:t>
      </w:r>
    </w:p>
    <w:p w14:paraId="4B870832"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ΕΛΕΥΘΕΡΙΟΣ ΑΥΓΕΝΑΚΗ</w:t>
      </w:r>
      <w:r>
        <w:rPr>
          <w:rFonts w:eastAsia="Times New Roman" w:cs="Times New Roman"/>
          <w:b/>
          <w:szCs w:val="24"/>
        </w:rPr>
        <w:t xml:space="preserve">Σ: </w:t>
      </w:r>
      <w:r>
        <w:rPr>
          <w:rFonts w:eastAsia="Times New Roman" w:cs="Times New Roman"/>
          <w:szCs w:val="24"/>
        </w:rPr>
        <w:t xml:space="preserve">Ήσασταν σύμβουλος του κράτους, σύμβουλος της πολιτείας ως </w:t>
      </w:r>
      <w:r>
        <w:rPr>
          <w:rFonts w:eastAsia="Times New Roman" w:cs="Times New Roman"/>
          <w:szCs w:val="24"/>
        </w:rPr>
        <w:t>π</w:t>
      </w:r>
      <w:r>
        <w:rPr>
          <w:rFonts w:eastAsia="Times New Roman" w:cs="Times New Roman"/>
          <w:szCs w:val="24"/>
        </w:rPr>
        <w:t>ρόεδρος του Τεχνικού Επιμελητηρίου. Το ξεχάσατε αυτό; Φαντάζομαι, τυχαία! Είμαι βέβαιος!</w:t>
      </w:r>
    </w:p>
    <w:p w14:paraId="4B870833"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Το αλλάξατε. Μέχρι προχθές λέγατε ότι ήμουν </w:t>
      </w:r>
      <w:r>
        <w:rPr>
          <w:rFonts w:eastAsia="Times New Roman"/>
          <w:szCs w:val="24"/>
        </w:rPr>
        <w:t>σύμβουλος…</w:t>
      </w:r>
    </w:p>
    <w:p w14:paraId="4B870834"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Όπως, επίσης, ξεχάσατε και την περίοδο Βερελή. </w:t>
      </w:r>
    </w:p>
    <w:p w14:paraId="4B870835"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όλα ταύτα, κύριε Υπουργέ, θα μου επιτρέψετε να σας πω ότι το μόνο που άλλαξε σχετικά με την προκήρυξη ήταν η γραμματοσειρά και μόνο. Επιτρέψτε μου να σας πω ότι αυτά που </w:t>
      </w:r>
      <w:r>
        <w:rPr>
          <w:rFonts w:eastAsia="Times New Roman" w:cs="Times New Roman"/>
          <w:szCs w:val="24"/>
        </w:rPr>
        <w:t xml:space="preserve">επικαλείστε είναι ένα ακόμα ψέμα στα τόσα που με περισσή ευκολία αραδιάζετε σε κάθε σας τοποθέτηση. Παραμυθιάζετε ή τουλάχιστον νομίζετε ότι παραμυθιάζετε τον ελληνικό λαό και ιδιαιτέρως τους </w:t>
      </w:r>
      <w:proofErr w:type="spellStart"/>
      <w:r>
        <w:rPr>
          <w:rFonts w:eastAsia="Times New Roman" w:cs="Times New Roman"/>
          <w:szCs w:val="24"/>
        </w:rPr>
        <w:t>Κρήτες</w:t>
      </w:r>
      <w:proofErr w:type="spellEnd"/>
      <w:r>
        <w:rPr>
          <w:rFonts w:eastAsia="Times New Roman" w:cs="Times New Roman"/>
          <w:szCs w:val="24"/>
        </w:rPr>
        <w:t xml:space="preserve">. </w:t>
      </w:r>
    </w:p>
    <w:p w14:paraId="4B870836"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θυμίσω, κύριε Υπουργέ –ξέρω ότι δεν σας αρέσει, </w:t>
      </w:r>
      <w:r>
        <w:rPr>
          <w:rFonts w:eastAsia="Times New Roman" w:cs="Times New Roman"/>
          <w:szCs w:val="24"/>
        </w:rPr>
        <w:t>αλλά εγώ θα σας το πω- ότι εμείς είχαμε έτοιμη τη δημοπράτηση του αεροδρομίου από τον Δεκέμβριο του 2014. Σπαταλήσατε έναν ολόκληρο χρόνο, για να ισορροπήσετε ανάμεσα στις αριστερίστικες ιδεοληψίες σας. Τελικά, δεήσατε να ασχοληθείτε με το έργο του νέου αε</w:t>
      </w:r>
      <w:r>
        <w:rPr>
          <w:rFonts w:eastAsia="Times New Roman" w:cs="Times New Roman"/>
          <w:szCs w:val="24"/>
        </w:rPr>
        <w:t xml:space="preserve">ροδρομίου. Ασχοληθήκατε, βέβαια, μόνο στα λόγια, γιατί έργα ακόμα δεν έχουμε δει πουθενά. </w:t>
      </w:r>
    </w:p>
    <w:p w14:paraId="4B870837"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Χορτάσαμε, κύριε </w:t>
      </w:r>
      <w:proofErr w:type="spellStart"/>
      <w:r>
        <w:rPr>
          <w:rFonts w:eastAsia="Times New Roman" w:cs="Times New Roman"/>
          <w:szCs w:val="24"/>
        </w:rPr>
        <w:t>Σπίρτζη</w:t>
      </w:r>
      <w:proofErr w:type="spellEnd"/>
      <w:r>
        <w:rPr>
          <w:rFonts w:eastAsia="Times New Roman" w:cs="Times New Roman"/>
          <w:szCs w:val="24"/>
        </w:rPr>
        <w:t xml:space="preserve">, με τις βαρύγδουπες δηλώσεις σας για τα έργα που θα κάνετε. Σας έχει μείνει κάτι από την </w:t>
      </w:r>
      <w:proofErr w:type="spellStart"/>
      <w:r>
        <w:rPr>
          <w:rFonts w:eastAsia="Times New Roman" w:cs="Times New Roman"/>
          <w:szCs w:val="24"/>
        </w:rPr>
        <w:t>ΠΑΣΟΚική</w:t>
      </w:r>
      <w:proofErr w:type="spellEnd"/>
      <w:r>
        <w:rPr>
          <w:rFonts w:eastAsia="Times New Roman" w:cs="Times New Roman"/>
          <w:szCs w:val="24"/>
        </w:rPr>
        <w:t xml:space="preserve"> σας περίοδο. </w:t>
      </w:r>
    </w:p>
    <w:p w14:paraId="4B870838"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ώρα θα σας στενοχωρήσω για </w:t>
      </w:r>
      <w:r>
        <w:rPr>
          <w:rFonts w:eastAsia="Times New Roman" w:cs="Times New Roman"/>
          <w:szCs w:val="24"/>
        </w:rPr>
        <w:t>άλλη μ</w:t>
      </w:r>
      <w:r>
        <w:rPr>
          <w:rFonts w:eastAsia="Times New Roman" w:cs="Times New Roman"/>
          <w:szCs w:val="24"/>
        </w:rPr>
        <w:t>ί</w:t>
      </w:r>
      <w:r>
        <w:rPr>
          <w:rFonts w:eastAsia="Times New Roman" w:cs="Times New Roman"/>
          <w:szCs w:val="24"/>
        </w:rPr>
        <w:t xml:space="preserve">α φορά. Ξέρω ότι σας ενοχλεί και αυτό το θέμα, αλλά θα σας ρωτήσω για τον </w:t>
      </w:r>
      <w:r>
        <w:rPr>
          <w:rFonts w:eastAsia="Times New Roman" w:cs="Times New Roman"/>
          <w:szCs w:val="24"/>
        </w:rPr>
        <w:t>β</w:t>
      </w:r>
      <w:r>
        <w:rPr>
          <w:rFonts w:eastAsia="Times New Roman" w:cs="Times New Roman"/>
          <w:szCs w:val="24"/>
        </w:rPr>
        <w:t xml:space="preserve">όρειο </w:t>
      </w:r>
      <w:r>
        <w:rPr>
          <w:rFonts w:eastAsia="Times New Roman" w:cs="Times New Roman"/>
          <w:szCs w:val="24"/>
        </w:rPr>
        <w:t>ο</w:t>
      </w:r>
      <w:r>
        <w:rPr>
          <w:rFonts w:eastAsia="Times New Roman" w:cs="Times New Roman"/>
          <w:szCs w:val="24"/>
        </w:rPr>
        <w:t xml:space="preserve">δικό </w:t>
      </w:r>
      <w:r>
        <w:rPr>
          <w:rFonts w:eastAsia="Times New Roman" w:cs="Times New Roman"/>
          <w:szCs w:val="24"/>
        </w:rPr>
        <w:t>ά</w:t>
      </w:r>
      <w:r>
        <w:rPr>
          <w:rFonts w:eastAsia="Times New Roman" w:cs="Times New Roman"/>
          <w:szCs w:val="24"/>
        </w:rPr>
        <w:t>ξονα της Κρήτης. Κάνετε μεγαλεπήβολες δηλώσεις. Αυτό είναι το κακό με εσάς, μιλάτε πολύ και αυτά μένουν,</w:t>
      </w:r>
      <w:r>
        <w:rPr>
          <w:rFonts w:eastAsia="Times New Roman" w:cs="Times New Roman"/>
          <w:szCs w:val="24"/>
        </w:rPr>
        <w:t xml:space="preserve"> ξέρετε και τα βρίσκουμε πολύ εύκολα μπροστά μας, δεν ζοριζόμαστε και πάρα πολύ. </w:t>
      </w:r>
      <w:r>
        <w:rPr>
          <w:rFonts w:eastAsia="Times New Roman" w:cs="Times New Roman"/>
          <w:szCs w:val="24"/>
        </w:rPr>
        <w:t>Ε</w:t>
      </w:r>
      <w:r>
        <w:rPr>
          <w:rFonts w:eastAsia="Times New Roman" w:cs="Times New Roman"/>
          <w:szCs w:val="24"/>
        </w:rPr>
        <w:t xml:space="preserve">ίναι όλα πρόσφατα, χθεσινά. Αυτό το κακό έχετε, όταν υπόσχεστε σωρηδόν και με περισσή άνεση. </w:t>
      </w:r>
    </w:p>
    <w:p w14:paraId="4B870839" w14:textId="77777777" w:rsidR="003535F4" w:rsidRDefault="005B3D1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Παρά τις δηλώσεις, λοιπόν, ότι ο ΒΟΑΚ αποτελεί προτεραιότητα, διαπιστώνουμε ότι </w:t>
      </w:r>
      <w:r>
        <w:rPr>
          <w:rFonts w:eastAsia="Times New Roman" w:cs="Times New Roman"/>
          <w:szCs w:val="24"/>
        </w:rPr>
        <w:t xml:space="preserve">αυτό δεν γίνεται στην πράξη. Δεν υπάρχει πουθενά επίσημη απόφαση για προγραμματισμό υλοποίησης του ΒΟΑΚ. Δεν υπάρχει σχετική πρόβλεψη, κύριε </w:t>
      </w:r>
      <w:proofErr w:type="spellStart"/>
      <w:r>
        <w:rPr>
          <w:rFonts w:eastAsia="Times New Roman" w:cs="Times New Roman"/>
          <w:szCs w:val="24"/>
        </w:rPr>
        <w:t>Σπίρτζη</w:t>
      </w:r>
      <w:proofErr w:type="spellEnd"/>
      <w:r>
        <w:rPr>
          <w:rFonts w:eastAsia="Times New Roman" w:cs="Times New Roman"/>
          <w:szCs w:val="24"/>
        </w:rPr>
        <w:t xml:space="preserve">, για ένταξή του στο ΣΕΣ 2014-2020. Δεν υπάρχει, επίσης, επίσημη απόφαση για ένταξη στο Πακέτο </w:t>
      </w:r>
      <w:proofErr w:type="spellStart"/>
      <w:r>
        <w:rPr>
          <w:rFonts w:eastAsia="Times New Roman" w:cs="Times New Roman"/>
          <w:szCs w:val="24"/>
        </w:rPr>
        <w:t>Γιούνκερ</w:t>
      </w:r>
      <w:proofErr w:type="spellEnd"/>
      <w:r>
        <w:rPr>
          <w:rFonts w:eastAsia="Times New Roman" w:cs="Times New Roman"/>
          <w:szCs w:val="24"/>
        </w:rPr>
        <w:t xml:space="preserve"> και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κάτι άλλα πράγματα έλεγε ο κ. Σταθάκης ευρισκόμενος στα Χανιά προ ημερών. </w:t>
      </w:r>
    </w:p>
    <w:p w14:paraId="4B87083A" w14:textId="77777777" w:rsidR="003535F4" w:rsidRDefault="005B3D1E">
      <w:pPr>
        <w:spacing w:line="600" w:lineRule="auto"/>
        <w:ind w:firstLine="720"/>
        <w:jc w:val="both"/>
        <w:rPr>
          <w:rFonts w:eastAsia="Times New Roman"/>
          <w:szCs w:val="24"/>
        </w:rPr>
      </w:pPr>
      <w:r>
        <w:rPr>
          <w:rFonts w:eastAsia="Times New Roman"/>
          <w:szCs w:val="24"/>
        </w:rPr>
        <w:lastRenderedPageBreak/>
        <w:t>Έχουμε επανειλημμένως εκφράσει τις ανησυχίες μας. Τον τελευταίο ενάμιση χρόνο, με κοινοβουλευτικές παρεμβάσεις, στο πλαίσιο του κοινοβουλευτικού ελέγχου, επισημάναμε ότ</w:t>
      </w:r>
      <w:r>
        <w:rPr>
          <w:rFonts w:eastAsia="Times New Roman"/>
          <w:szCs w:val="24"/>
        </w:rPr>
        <w:t>ι:</w:t>
      </w:r>
    </w:p>
    <w:p w14:paraId="4B87083B" w14:textId="77777777" w:rsidR="003535F4" w:rsidRDefault="005B3D1E">
      <w:pPr>
        <w:spacing w:line="600" w:lineRule="auto"/>
        <w:ind w:firstLine="720"/>
        <w:jc w:val="both"/>
        <w:rPr>
          <w:rFonts w:eastAsia="Times New Roman"/>
          <w:szCs w:val="24"/>
        </w:rPr>
      </w:pPr>
      <w:r>
        <w:rPr>
          <w:rFonts w:eastAsia="Times New Roman"/>
          <w:szCs w:val="24"/>
        </w:rPr>
        <w:t>Πρώτον, δεν έχει γίνει κάποια ένταξη μέρους ή ολόκληρου του έργου στο ΣΕΣ 2014-2020.</w:t>
      </w:r>
    </w:p>
    <w:p w14:paraId="4B87083C" w14:textId="77777777" w:rsidR="003535F4" w:rsidRDefault="005B3D1E">
      <w:pPr>
        <w:spacing w:line="600" w:lineRule="auto"/>
        <w:ind w:firstLine="720"/>
        <w:jc w:val="both"/>
        <w:rPr>
          <w:rFonts w:eastAsia="Times New Roman"/>
          <w:szCs w:val="24"/>
        </w:rPr>
      </w:pPr>
      <w:r>
        <w:rPr>
          <w:rFonts w:eastAsia="Times New Roman"/>
          <w:szCs w:val="24"/>
        </w:rPr>
        <w:t xml:space="preserve">Δεύτερον, κινδυνεύουν με </w:t>
      </w:r>
      <w:proofErr w:type="spellStart"/>
      <w:r>
        <w:rPr>
          <w:rFonts w:eastAsia="Times New Roman"/>
          <w:szCs w:val="24"/>
        </w:rPr>
        <w:t>απένταξη</w:t>
      </w:r>
      <w:proofErr w:type="spellEnd"/>
      <w:r>
        <w:rPr>
          <w:rFonts w:eastAsia="Times New Roman"/>
          <w:szCs w:val="24"/>
        </w:rPr>
        <w:t xml:space="preserve"> και τα τμήματα των έργων που είχαν ενταχθεί στο ΕΣΠΑ 2007-2013 και με το υπ’ αριθμόν 107551/21-10-2015 έγγραφό του ο Υπουργός Οικονομί</w:t>
      </w:r>
      <w:r>
        <w:rPr>
          <w:rFonts w:eastAsia="Times New Roman"/>
          <w:szCs w:val="24"/>
        </w:rPr>
        <w:t>ας, Ανάπτυξης και Τουρισμού κ. Σταθάκης μάς είπε ότι «στην Προγραμματική Περίοδο 2014-2020 προβλέπονται δύο κατηγορίες δράσεων, οι οποίες αφορούν αποκλειστικά στον ΒΟΑΚ, συνολικής δημόσιας δαπάνης 125 εκατομμυρίων ευρώ». «Παράλληλα» συνεχίζει στην απάντησή</w:t>
      </w:r>
      <w:r>
        <w:rPr>
          <w:rFonts w:eastAsia="Times New Roman"/>
          <w:szCs w:val="24"/>
        </w:rPr>
        <w:t xml:space="preserve"> του «δεδομένου του περιορισμένου ύψους των διαθέσιμων πόρων, στο πλαίσιο του ΕΣΠΑ, διερευνώνται όλες οι διαθέσιμες πηγές άντλησης πόρων».</w:t>
      </w:r>
    </w:p>
    <w:p w14:paraId="4B87083D"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Σπίρτζη</w:t>
      </w:r>
      <w:proofErr w:type="spellEnd"/>
      <w:r>
        <w:rPr>
          <w:rFonts w:eastAsia="Times New Roman"/>
          <w:szCs w:val="24"/>
        </w:rPr>
        <w:t>, πείτε μας ποιες είναι αυτές οι πηγές χρηματοδότησης. Από πού θα χρηματοδοτηθεί το έργο αυτό;</w:t>
      </w:r>
    </w:p>
    <w:p w14:paraId="4B87083E" w14:textId="77777777" w:rsidR="003535F4" w:rsidRDefault="005B3D1E">
      <w:pPr>
        <w:spacing w:line="600" w:lineRule="auto"/>
        <w:ind w:firstLine="720"/>
        <w:jc w:val="both"/>
        <w:rPr>
          <w:rFonts w:eastAsia="Times New Roman"/>
          <w:szCs w:val="24"/>
        </w:rPr>
      </w:pPr>
      <w:r>
        <w:rPr>
          <w:rFonts w:eastAsia="Times New Roman"/>
          <w:szCs w:val="24"/>
        </w:rPr>
        <w:t>(Στο σημε</w:t>
      </w:r>
      <w:r>
        <w:rPr>
          <w:rFonts w:eastAsia="Times New Roman"/>
          <w:szCs w:val="24"/>
        </w:rPr>
        <w:t>ίο αυτό κτυπάει το κουδούνι λήξεως του χρόνου ομιλίας του κυρίου Βουλευτού)</w:t>
      </w:r>
    </w:p>
    <w:p w14:paraId="4B87083F" w14:textId="77777777" w:rsidR="003535F4" w:rsidRDefault="005B3D1E">
      <w:pPr>
        <w:spacing w:line="600" w:lineRule="auto"/>
        <w:ind w:firstLine="720"/>
        <w:jc w:val="both"/>
        <w:rPr>
          <w:rFonts w:eastAsia="Times New Roman"/>
          <w:szCs w:val="24"/>
        </w:rPr>
      </w:pPr>
      <w:r>
        <w:rPr>
          <w:rFonts w:eastAsia="Times New Roman"/>
          <w:szCs w:val="24"/>
        </w:rPr>
        <w:t>Σημερινά δημοσιεύματα αναφέρονται στη ρήτρα διαθεσιμότητας με την Ευρωπαϊκή Τράπεζα Επενδύσεων. Θα ενεργοποιηθεί; Απλό είναι το ερώτημα και ελπίζω να είναι το ίδιο σαφής και η απάν</w:t>
      </w:r>
      <w:r>
        <w:rPr>
          <w:rFonts w:eastAsia="Times New Roman"/>
          <w:szCs w:val="24"/>
        </w:rPr>
        <w:t>τηση που θα δώσετε, αν μπορείτε να δώσετε.</w:t>
      </w:r>
    </w:p>
    <w:p w14:paraId="4B870840" w14:textId="77777777" w:rsidR="003535F4" w:rsidRDefault="005B3D1E">
      <w:pPr>
        <w:spacing w:line="600" w:lineRule="auto"/>
        <w:ind w:firstLine="720"/>
        <w:jc w:val="both"/>
        <w:rPr>
          <w:rFonts w:eastAsia="Times New Roman"/>
          <w:szCs w:val="24"/>
        </w:rPr>
      </w:pPr>
      <w:r>
        <w:rPr>
          <w:rFonts w:eastAsia="Times New Roman"/>
          <w:szCs w:val="24"/>
        </w:rPr>
        <w:t>Μπορεί για ένα έργο ύψους 300 εκατομμυρίων ευρώ το κράτος να διαθέσει 30 εκατομμύρια ευρώ τον χρόνο, αποπληρώνοντας αυτό το ιδιότυπο δάνειο; Θα πρέπει να γίνει στρατηγική μελέτη; Ερωτήματα συγκεκριμένα είναι αυτά.</w:t>
      </w:r>
      <w:r>
        <w:rPr>
          <w:rFonts w:eastAsia="Times New Roman"/>
          <w:szCs w:val="24"/>
        </w:rPr>
        <w:t xml:space="preserve"> Δεν είναι θεωρίες.</w:t>
      </w:r>
    </w:p>
    <w:p w14:paraId="4B870841" w14:textId="77777777" w:rsidR="003535F4" w:rsidRDefault="005B3D1E">
      <w:pPr>
        <w:spacing w:line="600" w:lineRule="auto"/>
        <w:ind w:firstLine="720"/>
        <w:jc w:val="both"/>
        <w:rPr>
          <w:rFonts w:eastAsia="Times New Roman"/>
          <w:szCs w:val="24"/>
        </w:rPr>
      </w:pPr>
      <w:r>
        <w:rPr>
          <w:rFonts w:eastAsia="Times New Roman"/>
          <w:szCs w:val="24"/>
        </w:rPr>
        <w:t xml:space="preserve">Με τους ρυθμούς που ακολουθείτε, πολύ φοβάμαι, κύριε </w:t>
      </w:r>
      <w:proofErr w:type="spellStart"/>
      <w:r>
        <w:rPr>
          <w:rFonts w:eastAsia="Times New Roman"/>
          <w:szCs w:val="24"/>
        </w:rPr>
        <w:t>Σπίρτζη</w:t>
      </w:r>
      <w:proofErr w:type="spellEnd"/>
      <w:r>
        <w:rPr>
          <w:rFonts w:eastAsia="Times New Roman"/>
          <w:szCs w:val="24"/>
        </w:rPr>
        <w:t xml:space="preserve">, ότι ο ΒΟΑΚ δεν θα γίνει ούτε το 2050. Και δεν κινδυνολογώ. Μην μας πείτε ότι το 2050 θα έρθει ο κ. Τσίπρας να εγκαινιάσει τον ΒΟΑΚ, </w:t>
      </w:r>
      <w:r>
        <w:rPr>
          <w:rFonts w:eastAsia="Times New Roman"/>
          <w:szCs w:val="24"/>
        </w:rPr>
        <w:lastRenderedPageBreak/>
        <w:t>γιατί καλύτερα να φύγουμε από αυτήν τη χώρ</w:t>
      </w:r>
      <w:r>
        <w:rPr>
          <w:rFonts w:eastAsia="Times New Roman"/>
          <w:szCs w:val="24"/>
        </w:rPr>
        <w:t>α! Απλώς διαπιστώνω τις πολιτικές ανακολουθίες που σας χαρακτηρίζουν.</w:t>
      </w:r>
    </w:p>
    <w:p w14:paraId="4B870842" w14:textId="77777777" w:rsidR="003535F4" w:rsidRDefault="005B3D1E">
      <w:pPr>
        <w:spacing w:line="600" w:lineRule="auto"/>
        <w:ind w:firstLine="720"/>
        <w:jc w:val="both"/>
        <w:rPr>
          <w:rFonts w:eastAsia="Times New Roman"/>
          <w:szCs w:val="24"/>
        </w:rPr>
      </w:pPr>
      <w:r>
        <w:rPr>
          <w:rFonts w:eastAsia="Times New Roman"/>
          <w:szCs w:val="24"/>
        </w:rPr>
        <w:t xml:space="preserve">Σε ένα λεπτό τελειώνω, κυρία Πρόεδρε. </w:t>
      </w:r>
    </w:p>
    <w:p w14:paraId="4B870843" w14:textId="77777777" w:rsidR="003535F4" w:rsidRDefault="005B3D1E">
      <w:pPr>
        <w:spacing w:line="600" w:lineRule="auto"/>
        <w:ind w:firstLine="720"/>
        <w:jc w:val="both"/>
        <w:rPr>
          <w:rFonts w:eastAsia="Times New Roman"/>
          <w:szCs w:val="24"/>
        </w:rPr>
      </w:pPr>
      <w:r>
        <w:rPr>
          <w:rFonts w:eastAsia="Times New Roman"/>
          <w:szCs w:val="24"/>
        </w:rPr>
        <w:t xml:space="preserve">Και θα πάω και σε ένα άλλο θέμα: </w:t>
      </w:r>
      <w:r>
        <w:rPr>
          <w:rFonts w:eastAsia="Times New Roman"/>
          <w:szCs w:val="24"/>
        </w:rPr>
        <w:t>Σ</w:t>
      </w:r>
      <w:r>
        <w:rPr>
          <w:rFonts w:eastAsia="Times New Roman"/>
          <w:szCs w:val="24"/>
        </w:rPr>
        <w:t>το δρόμο Ηράκλειο-</w:t>
      </w:r>
      <w:proofErr w:type="spellStart"/>
      <w:r>
        <w:rPr>
          <w:rFonts w:eastAsia="Times New Roman"/>
          <w:szCs w:val="24"/>
        </w:rPr>
        <w:t>Μεσαρά</w:t>
      </w:r>
      <w:proofErr w:type="spellEnd"/>
      <w:r>
        <w:rPr>
          <w:rFonts w:eastAsia="Times New Roman"/>
          <w:szCs w:val="24"/>
        </w:rPr>
        <w:t>. Φαντάζομαι ότι σας είναι γνώριμο και αυτό διότι και γι’ αυτό έχετε κάνει πάρα πολλές δη</w:t>
      </w:r>
      <w:r>
        <w:rPr>
          <w:rFonts w:eastAsia="Times New Roman"/>
          <w:szCs w:val="24"/>
        </w:rPr>
        <w:t>λώσεις κατά καιρούς. Ελπίζω δίχως πόνο ψυχής και δάκρυα στα μάτια, που συνηθίζετε άλλωστε το τελευταίο διάστημα! Ξέρετε εσείς! Όπως κάνατε όταν υπογράφατε για τα δεκατέσσερα περιφερειακά αεροδρόμια, όπως κάνατε για το Ελληνικό. Φαντάζομαι θα το θυμάστε, δε</w:t>
      </w:r>
      <w:r>
        <w:rPr>
          <w:rFonts w:eastAsia="Times New Roman"/>
          <w:szCs w:val="24"/>
        </w:rPr>
        <w:t xml:space="preserve">ν το ξεχάσατε! </w:t>
      </w:r>
    </w:p>
    <w:p w14:paraId="4B870844" w14:textId="77777777" w:rsidR="003535F4" w:rsidRDefault="005B3D1E">
      <w:pPr>
        <w:spacing w:line="600" w:lineRule="auto"/>
        <w:ind w:firstLine="720"/>
        <w:jc w:val="both"/>
        <w:rPr>
          <w:rFonts w:eastAsia="Times New Roman"/>
          <w:szCs w:val="24"/>
        </w:rPr>
      </w:pPr>
      <w:r>
        <w:rPr>
          <w:rFonts w:eastAsia="Times New Roman"/>
          <w:szCs w:val="24"/>
        </w:rPr>
        <w:t>Από τις αρχές του 2015 είχε ολοκληρωθεί η διαγωνιστική διαδικασία για το τμήμα Αγία Βαρβάρα-</w:t>
      </w:r>
      <w:proofErr w:type="spellStart"/>
      <w:r>
        <w:rPr>
          <w:rFonts w:eastAsia="Times New Roman"/>
          <w:szCs w:val="24"/>
        </w:rPr>
        <w:t>Απομαρμά</w:t>
      </w:r>
      <w:proofErr w:type="spellEnd"/>
      <w:r>
        <w:rPr>
          <w:rFonts w:eastAsia="Times New Roman"/>
          <w:szCs w:val="24"/>
        </w:rPr>
        <w:t xml:space="preserve">, ο έλεγχος από το </w:t>
      </w:r>
      <w:proofErr w:type="spellStart"/>
      <w:r>
        <w:rPr>
          <w:rFonts w:eastAsia="Times New Roman"/>
          <w:szCs w:val="24"/>
        </w:rPr>
        <w:t>ΣτΕ</w:t>
      </w:r>
      <w:proofErr w:type="spellEnd"/>
      <w:r>
        <w:rPr>
          <w:rFonts w:eastAsia="Times New Roman"/>
          <w:szCs w:val="24"/>
        </w:rPr>
        <w:t xml:space="preserve">, η ενημέρωση της Βουλής και απέμενε η </w:t>
      </w:r>
      <w:proofErr w:type="spellStart"/>
      <w:r>
        <w:rPr>
          <w:rFonts w:eastAsia="Times New Roman"/>
          <w:szCs w:val="24"/>
        </w:rPr>
        <w:t>συμβασιοποίηση</w:t>
      </w:r>
      <w:proofErr w:type="spellEnd"/>
      <w:r>
        <w:rPr>
          <w:rFonts w:eastAsia="Times New Roman"/>
          <w:szCs w:val="24"/>
        </w:rPr>
        <w:t xml:space="preserve">. </w:t>
      </w:r>
    </w:p>
    <w:p w14:paraId="4B870845"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Καθυστερήσατε, κύριε </w:t>
      </w:r>
      <w:proofErr w:type="spellStart"/>
      <w:r>
        <w:rPr>
          <w:rFonts w:eastAsia="Times New Roman"/>
          <w:szCs w:val="24"/>
        </w:rPr>
        <w:t>Σπίρτζη</w:t>
      </w:r>
      <w:proofErr w:type="spellEnd"/>
      <w:r>
        <w:rPr>
          <w:rFonts w:eastAsia="Times New Roman"/>
          <w:szCs w:val="24"/>
        </w:rPr>
        <w:t xml:space="preserve">, ένα ολόκληρο τραγικό χρόνο, με </w:t>
      </w:r>
      <w:r>
        <w:rPr>
          <w:rFonts w:eastAsia="Times New Roman"/>
          <w:szCs w:val="24"/>
        </w:rPr>
        <w:t>αποτέλεσμα να χαθούν τα ευρωπαϊκά κονδύλια που είχαν δεσμευτεί για την υλοποίηση του έργου. Μάλιστα, το επιβεβαιώσατε με το υπ’ αριθμόν 1912/22-2-2016 έγγραφο της Ειδικής Υπηρεσίας Διαχείρισης Υποδομών, Μεταφορών, Περιβάλλοντος και Αειφόρου Ανάπτυξης. Το έ</w:t>
      </w:r>
      <w:r>
        <w:rPr>
          <w:rFonts w:eastAsia="Times New Roman"/>
          <w:szCs w:val="24"/>
        </w:rPr>
        <w:t>γγραφο έλεγε το εξής: «Το εν λόγω έργο δεν μπορεί να συγχρηματοδοτηθεί από το ΕΣΠΑ και αναμένεται να ολοκληρωθεί με εθνικούς πόρους». Με διαβεβαιώνατε από αυτό εδώ το Βήμα ότι λεφτά έχουμε εξασφαλίσει άπειρα.</w:t>
      </w:r>
    </w:p>
    <w:p w14:paraId="4B870846" w14:textId="77777777" w:rsidR="003535F4" w:rsidRDefault="005B3D1E">
      <w:pPr>
        <w:spacing w:line="600" w:lineRule="auto"/>
        <w:ind w:firstLine="720"/>
        <w:jc w:val="both"/>
        <w:rPr>
          <w:rFonts w:eastAsia="Times New Roman"/>
          <w:szCs w:val="24"/>
        </w:rPr>
      </w:pPr>
      <w:r>
        <w:rPr>
          <w:rFonts w:eastAsia="Times New Roman"/>
          <w:szCs w:val="24"/>
        </w:rPr>
        <w:t xml:space="preserve"> «Δεύτερον», λέει το έγγραφο, «θα χαρακτηριστεί</w:t>
      </w:r>
      <w:r>
        <w:rPr>
          <w:rFonts w:eastAsia="Times New Roman"/>
          <w:szCs w:val="24"/>
        </w:rPr>
        <w:t xml:space="preserve"> ως ημιτελές στην τελική έκθεση κλεισίματος της ενίσχυσης της προσβασιμότητας, με υποχρέωση ολοκλήρωσης και λειτουργίας εντός διετίας από την προθεσμία υποβολής των εγγράφων κλεισίματος, ήτοι έως τον Μάρτη του 2019». Εάν δεν περαιωθεί μέχρι </w:t>
      </w:r>
      <w:r>
        <w:rPr>
          <w:rFonts w:eastAsia="Times New Roman"/>
          <w:szCs w:val="24"/>
        </w:rPr>
        <w:t>το</w:t>
      </w:r>
      <w:r>
        <w:rPr>
          <w:rFonts w:eastAsia="Times New Roman"/>
          <w:szCs w:val="24"/>
        </w:rPr>
        <w:t>ν</w:t>
      </w:r>
      <w:r>
        <w:rPr>
          <w:rFonts w:eastAsia="Times New Roman"/>
          <w:szCs w:val="24"/>
        </w:rPr>
        <w:t xml:space="preserve"> Μάρτη του 2</w:t>
      </w:r>
      <w:r>
        <w:rPr>
          <w:rFonts w:eastAsia="Times New Roman"/>
          <w:szCs w:val="24"/>
        </w:rPr>
        <w:t>019, υπάρχει κίνδυνος επιστροφής των κοινοτικών πόρων και το αντιλαμβάνεστε και βεβαίως το αποκρύπτετε.</w:t>
      </w:r>
    </w:p>
    <w:p w14:paraId="4B870847"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 Πάλι, όμως, δεν μας είχατε απαντήσει πότε θα ολοκληρωθεί ο δρόμος Ηράκλειο-</w:t>
      </w:r>
      <w:proofErr w:type="spellStart"/>
      <w:r>
        <w:rPr>
          <w:rFonts w:eastAsia="Times New Roman"/>
          <w:szCs w:val="24"/>
        </w:rPr>
        <w:t>Μεσαρά</w:t>
      </w:r>
      <w:proofErr w:type="spellEnd"/>
      <w:r>
        <w:rPr>
          <w:rFonts w:eastAsia="Times New Roman"/>
          <w:szCs w:val="24"/>
        </w:rPr>
        <w:t>, από πού θα χρηματοδοτηθεί συγκεκριμένα. Το μόνο που έχουμε μέχρι τώρ</w:t>
      </w:r>
      <w:r>
        <w:rPr>
          <w:rFonts w:eastAsia="Times New Roman"/>
          <w:szCs w:val="24"/>
        </w:rPr>
        <w:t>α είναι οι δηλώσεις για τα μακρόπνοα μελλοντικά σας σχέδια. Όμως για έργα ακούμε, έργα δεν βλέπουμε. Μόνο αντικρουόμενες δηλώσεις και παρατάσεις βλέπουμε. Ωραίες οι δηλώσεις, αλλά δυστυχώς από μόνες τους δεν αρκούν για να γίνουν τα έργα. Απαιτούνται και πρ</w:t>
      </w:r>
      <w:r>
        <w:rPr>
          <w:rFonts w:eastAsia="Times New Roman"/>
          <w:szCs w:val="24"/>
        </w:rPr>
        <w:t xml:space="preserve">άξεις, αγαπητέ κύριε Υπουργέ. </w:t>
      </w:r>
    </w:p>
    <w:p w14:paraId="4B870848" w14:textId="77777777" w:rsidR="003535F4" w:rsidRDefault="005B3D1E">
      <w:pPr>
        <w:spacing w:line="600" w:lineRule="auto"/>
        <w:ind w:firstLine="720"/>
        <w:jc w:val="both"/>
        <w:rPr>
          <w:rFonts w:eastAsia="Times New Roman"/>
          <w:szCs w:val="24"/>
        </w:rPr>
      </w:pPr>
      <w:r>
        <w:rPr>
          <w:rFonts w:eastAsia="Times New Roman"/>
          <w:szCs w:val="24"/>
        </w:rPr>
        <w:t xml:space="preserve">Είστε αναξιόπιστος. Σας καλούμε να έρθετε στο Ηράκλειο, όπως έκανε και ο κ. </w:t>
      </w:r>
      <w:proofErr w:type="spellStart"/>
      <w:r>
        <w:rPr>
          <w:rFonts w:eastAsia="Times New Roman"/>
          <w:szCs w:val="24"/>
        </w:rPr>
        <w:t>Κατρούγκαλος</w:t>
      </w:r>
      <w:proofErr w:type="spellEnd"/>
      <w:r>
        <w:rPr>
          <w:rFonts w:eastAsia="Times New Roman"/>
          <w:szCs w:val="24"/>
        </w:rPr>
        <w:t xml:space="preserve">, αλλά δεν κατάφερε να μιλήσει. Εσείς ελπίζω και θα κάνουμε τα πάντα για να μπορέσετε να μιλήσετε στον κόσμο, για να δείτε αν τελικά όλα </w:t>
      </w:r>
      <w:r>
        <w:rPr>
          <w:rFonts w:eastAsia="Times New Roman"/>
          <w:szCs w:val="24"/>
        </w:rPr>
        <w:t>αυτά που εσείς με περισσή άνεση, χαμογελώντας, εκφράζετε από εδώ πέρα, ο κρητικός λαός, που παρακολουθεί αυτήν την ώρα, είναι σε θέση να πιστέψει και να πειστεί ότι αυτή η Κυβέρνηση, εσείς προσωπικά, ομολογουμένως κουράζεστε και ταλαιπωρείστε για να τρέξου</w:t>
      </w:r>
      <w:r>
        <w:rPr>
          <w:rFonts w:eastAsia="Times New Roman"/>
          <w:szCs w:val="24"/>
        </w:rPr>
        <w:t>ν αυτά τα μεγάλα έργα υποδομής στην Κρήτη.</w:t>
      </w:r>
    </w:p>
    <w:p w14:paraId="4B870849" w14:textId="77777777" w:rsidR="003535F4" w:rsidRDefault="005B3D1E">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Υπουργέ, έχετε τον λόγο, αλλά παρακαλώ περιοριστείτε στην ερώτηση.</w:t>
      </w:r>
    </w:p>
    <w:p w14:paraId="4B87084A"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Μεταφορών, Υποδομών και Δικτύων): </w:t>
      </w:r>
      <w:r>
        <w:rPr>
          <w:rFonts w:eastAsia="Times New Roman"/>
          <w:szCs w:val="24"/>
        </w:rPr>
        <w:t xml:space="preserve">Θα προσπαθήσω γιατί η επέκταση του </w:t>
      </w:r>
      <w:r>
        <w:rPr>
          <w:rFonts w:eastAsia="Times New Roman"/>
          <w:szCs w:val="24"/>
        </w:rPr>
        <w:t xml:space="preserve">κ. </w:t>
      </w:r>
      <w:proofErr w:type="spellStart"/>
      <w:r>
        <w:rPr>
          <w:rFonts w:eastAsia="Times New Roman"/>
          <w:szCs w:val="24"/>
        </w:rPr>
        <w:t>Αυγενάκη</w:t>
      </w:r>
      <w:proofErr w:type="spellEnd"/>
      <w:r>
        <w:rPr>
          <w:rFonts w:eastAsia="Times New Roman"/>
          <w:szCs w:val="24"/>
        </w:rPr>
        <w:t xml:space="preserve"> στα άλλα θέματα σημαίνει το αδιέξοδο, στο οποίο έφτασε σε σχέση με την απάντηση για το αεροδρόμιο στο </w:t>
      </w:r>
      <w:proofErr w:type="spellStart"/>
      <w:r>
        <w:rPr>
          <w:rFonts w:eastAsia="Times New Roman"/>
          <w:szCs w:val="24"/>
        </w:rPr>
        <w:t>Καστέλλι</w:t>
      </w:r>
      <w:proofErr w:type="spellEnd"/>
      <w:r>
        <w:rPr>
          <w:rFonts w:eastAsia="Times New Roman"/>
          <w:szCs w:val="24"/>
        </w:rPr>
        <w:t>.</w:t>
      </w:r>
    </w:p>
    <w:p w14:paraId="4B87084B" w14:textId="77777777" w:rsidR="003535F4" w:rsidRDefault="005B3D1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Φαντάζομαι τα ξέρετε τα θέματα. Είπατε ότι θα τα απαντήσετε στο δεύτερο μέρος. </w:t>
      </w:r>
    </w:p>
    <w:p w14:paraId="4B87084C" w14:textId="77777777" w:rsidR="003535F4" w:rsidRDefault="005B3D1E">
      <w:pPr>
        <w:spacing w:line="600" w:lineRule="auto"/>
        <w:ind w:firstLine="720"/>
        <w:jc w:val="both"/>
        <w:rPr>
          <w:rFonts w:eastAsia="Times New Roman"/>
          <w:szCs w:val="24"/>
        </w:rPr>
      </w:pPr>
      <w:r>
        <w:rPr>
          <w:rFonts w:eastAsia="Times New Roman"/>
          <w:b/>
          <w:szCs w:val="24"/>
        </w:rPr>
        <w:t>ΧΡΗΣΤΟΣ ΣΠΙΡΤΖΗΣ (Υπουργός Μετ</w:t>
      </w:r>
      <w:r>
        <w:rPr>
          <w:rFonts w:eastAsia="Times New Roman"/>
          <w:b/>
          <w:szCs w:val="24"/>
        </w:rPr>
        <w:t xml:space="preserve">αφορών, Υποδομών και Δικτύων): </w:t>
      </w:r>
      <w:r>
        <w:rPr>
          <w:rFonts w:eastAsia="Times New Roman"/>
          <w:szCs w:val="24"/>
        </w:rPr>
        <w:t xml:space="preserve">Θα πάμε και στα υπόλοιπα. </w:t>
      </w:r>
    </w:p>
    <w:p w14:paraId="4B87084D" w14:textId="77777777" w:rsidR="003535F4" w:rsidRDefault="005B3D1E">
      <w:pPr>
        <w:spacing w:line="600" w:lineRule="auto"/>
        <w:ind w:firstLine="720"/>
        <w:jc w:val="both"/>
        <w:rPr>
          <w:rFonts w:eastAsia="Times New Roman"/>
          <w:szCs w:val="24"/>
        </w:rPr>
      </w:pPr>
      <w:r>
        <w:rPr>
          <w:rFonts w:eastAsia="Times New Roman"/>
          <w:szCs w:val="24"/>
        </w:rPr>
        <w:t>Σας βλέπω με δάκρυα στα μάτια και με πόνο ψυχής εσάς, …</w:t>
      </w:r>
    </w:p>
    <w:p w14:paraId="4B87084E" w14:textId="77777777" w:rsidR="003535F4" w:rsidRDefault="005B3D1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Άλλος έχει τα δάκρυα.</w:t>
      </w:r>
    </w:p>
    <w:p w14:paraId="4B87084F" w14:textId="77777777" w:rsidR="003535F4" w:rsidRDefault="005B3D1E">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Μεταφορών, Υποδομών και Δικτύων): </w:t>
      </w:r>
      <w:r>
        <w:rPr>
          <w:rFonts w:eastAsia="Times New Roman"/>
          <w:szCs w:val="24"/>
        </w:rPr>
        <w:t>…γιατί εμείς κάνουμε στην πατρίδα σας</w:t>
      </w:r>
      <w:r>
        <w:rPr>
          <w:rFonts w:eastAsia="Times New Roman"/>
          <w:szCs w:val="24"/>
        </w:rPr>
        <w:t xml:space="preserve"> τον δρόμο…</w:t>
      </w:r>
    </w:p>
    <w:p w14:paraId="4B870850" w14:textId="77777777" w:rsidR="003535F4" w:rsidRDefault="005B3D1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Εσείς τα δηλώνατε αυτά!</w:t>
      </w:r>
    </w:p>
    <w:p w14:paraId="4B870851"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Μεταφορών, Υποδομών και Δικτύων): </w:t>
      </w:r>
      <w:r>
        <w:rPr>
          <w:rFonts w:eastAsia="Times New Roman"/>
          <w:szCs w:val="24"/>
        </w:rPr>
        <w:t xml:space="preserve">…που δεν κατόρθωσε να κάνει η παράταξή σας, κύριε </w:t>
      </w:r>
      <w:proofErr w:type="spellStart"/>
      <w:r>
        <w:rPr>
          <w:rFonts w:eastAsia="Times New Roman"/>
          <w:szCs w:val="24"/>
        </w:rPr>
        <w:t>Αυγενάκη</w:t>
      </w:r>
      <w:proofErr w:type="spellEnd"/>
      <w:r>
        <w:rPr>
          <w:rFonts w:eastAsia="Times New Roman"/>
          <w:szCs w:val="24"/>
        </w:rPr>
        <w:t xml:space="preserve">, από το 1950 μέχρι σήμερα. Αφήστε το 2050. </w:t>
      </w:r>
    </w:p>
    <w:p w14:paraId="4B870852" w14:textId="77777777" w:rsidR="003535F4" w:rsidRDefault="005B3D1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 xml:space="preserve">Τι δεν </w:t>
      </w:r>
      <w:r>
        <w:rPr>
          <w:rFonts w:eastAsia="Times New Roman"/>
          <w:szCs w:val="24"/>
        </w:rPr>
        <w:t>έκανε;</w:t>
      </w:r>
    </w:p>
    <w:p w14:paraId="4B870853"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Μεταφορών, Υποδομών και Δικτύων): </w:t>
      </w:r>
      <w:r>
        <w:rPr>
          <w:rFonts w:eastAsia="Times New Roman"/>
          <w:szCs w:val="24"/>
        </w:rPr>
        <w:t xml:space="preserve">Στην πατρίδα σας στη </w:t>
      </w:r>
      <w:proofErr w:type="spellStart"/>
      <w:r>
        <w:rPr>
          <w:rFonts w:eastAsia="Times New Roman"/>
          <w:szCs w:val="24"/>
        </w:rPr>
        <w:t>Μεσαρά</w:t>
      </w:r>
      <w:proofErr w:type="spellEnd"/>
      <w:r>
        <w:rPr>
          <w:rFonts w:eastAsia="Times New Roman"/>
          <w:szCs w:val="24"/>
        </w:rPr>
        <w:t xml:space="preserve">, τον δρόμο θα τον κάνει ο ΣΥΡΙΖΑ. </w:t>
      </w:r>
    </w:p>
    <w:p w14:paraId="4B870854" w14:textId="77777777" w:rsidR="003535F4" w:rsidRDefault="005B3D1E">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Το έργο το ξεκίνησε ο Κωνσταντίνος Καραμανλής και ο Γιώργος Σουφλιάς.</w:t>
      </w:r>
    </w:p>
    <w:p w14:paraId="4B870855" w14:textId="77777777" w:rsidR="003535F4" w:rsidRDefault="005B3D1E">
      <w:pPr>
        <w:spacing w:line="600" w:lineRule="auto"/>
        <w:ind w:firstLine="720"/>
        <w:jc w:val="both"/>
        <w:rPr>
          <w:rFonts w:eastAsia="Times New Roman"/>
          <w:szCs w:val="24"/>
        </w:rPr>
      </w:pPr>
      <w:r>
        <w:rPr>
          <w:rFonts w:eastAsia="Times New Roman"/>
          <w:b/>
          <w:szCs w:val="24"/>
        </w:rPr>
        <w:lastRenderedPageBreak/>
        <w:t>ΧΡΗΣΤΟΣ ΣΠΙΡΤΖΗΣ (Υπουργός Μεταφο</w:t>
      </w:r>
      <w:r>
        <w:rPr>
          <w:rFonts w:eastAsia="Times New Roman"/>
          <w:b/>
          <w:szCs w:val="24"/>
        </w:rPr>
        <w:t xml:space="preserve">ρών, Υποδομών και Δικτύων): </w:t>
      </w:r>
      <w:r>
        <w:rPr>
          <w:rFonts w:eastAsia="Times New Roman"/>
          <w:szCs w:val="24"/>
        </w:rPr>
        <w:t>Πάμε παρακάτω. Σας βλέπω με δάκρυα στα μάτια να το παρακολουθείτε αυτό.</w:t>
      </w:r>
    </w:p>
    <w:p w14:paraId="4B87085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Δεύτερον, είπατε, γιατί το συνηθίζετε να λέτε ψέματα, δεν είναι η πρώτη φορά…</w:t>
      </w:r>
    </w:p>
    <w:p w14:paraId="4B87085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Ποιος μιλάει! </w:t>
      </w:r>
    </w:p>
    <w:p w14:paraId="4B870858"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w:t>
      </w:r>
      <w:r>
        <w:rPr>
          <w:rFonts w:eastAsia="Times New Roman" w:cs="Times New Roman"/>
          <w:b/>
          <w:szCs w:val="24"/>
        </w:rPr>
        <w:t xml:space="preserve">φορών και Δικτύων): </w:t>
      </w:r>
      <w:r>
        <w:rPr>
          <w:rFonts w:eastAsia="Times New Roman" w:cs="Times New Roman"/>
          <w:szCs w:val="24"/>
        </w:rPr>
        <w:t>Το συνηθίζετε και μετά σας διαψεύδουν οι συνεργάτες σας.</w:t>
      </w:r>
    </w:p>
    <w:p w14:paraId="4B87085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Υπουργέ μου, έχετε τον καθρέφτη μπροστά σας; </w:t>
      </w:r>
    </w:p>
    <w:p w14:paraId="4B87085A"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Έχετε έγκριση…</w:t>
      </w:r>
    </w:p>
    <w:p w14:paraId="4B87085B"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Τον </w:t>
      </w:r>
      <w:proofErr w:type="spellStart"/>
      <w:r>
        <w:rPr>
          <w:rFonts w:eastAsia="Times New Roman" w:cs="Times New Roman"/>
          <w:szCs w:val="24"/>
        </w:rPr>
        <w:t>Αυγενάκη</w:t>
      </w:r>
      <w:proofErr w:type="spellEnd"/>
      <w:r>
        <w:rPr>
          <w:rFonts w:eastAsia="Times New Roman" w:cs="Times New Roman"/>
          <w:szCs w:val="24"/>
        </w:rPr>
        <w:t xml:space="preserve"> </w:t>
      </w:r>
      <w:r>
        <w:rPr>
          <w:rFonts w:eastAsia="Times New Roman" w:cs="Times New Roman"/>
          <w:szCs w:val="24"/>
        </w:rPr>
        <w:t xml:space="preserve">έχετε μπροστά σας και μιλάτε. </w:t>
      </w:r>
    </w:p>
    <w:p w14:paraId="4B87085C"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xml:space="preserve">, αφήστε τον να μιλήσει. </w:t>
      </w:r>
    </w:p>
    <w:p w14:paraId="4B87085D"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Έχετε έγκριση τελικών τευχών δημοπράτησης στα πλαίσια του ανοικτού διεθνούς διαγ</w:t>
      </w:r>
      <w:r>
        <w:rPr>
          <w:rFonts w:eastAsia="Times New Roman" w:cs="Times New Roman"/>
          <w:szCs w:val="24"/>
        </w:rPr>
        <w:t xml:space="preserve">ωνισμού στις 10 Ιουνίου. Θα το καταθέσω για να δει ο κ. </w:t>
      </w:r>
      <w:proofErr w:type="spellStart"/>
      <w:r>
        <w:rPr>
          <w:rFonts w:eastAsia="Times New Roman" w:cs="Times New Roman"/>
          <w:szCs w:val="24"/>
        </w:rPr>
        <w:t>Αυγενάκης</w:t>
      </w:r>
      <w:proofErr w:type="spellEnd"/>
      <w:r>
        <w:rPr>
          <w:rFonts w:eastAsia="Times New Roman" w:cs="Times New Roman"/>
          <w:szCs w:val="24"/>
        </w:rPr>
        <w:t xml:space="preserve"> ότι άλλαξαν τα τεύχη, όχι ότι άλλαξε μόνο η γραμματοσειρά.</w:t>
      </w:r>
    </w:p>
    <w:p w14:paraId="4B87085E"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Μόνο η γραμματοσειρά άλλαξε, Υπουργέ μου. </w:t>
      </w:r>
    </w:p>
    <w:p w14:paraId="4B87085F"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Θα κα</w:t>
      </w:r>
      <w:r>
        <w:rPr>
          <w:rFonts w:eastAsia="Times New Roman" w:cs="Times New Roman"/>
          <w:szCs w:val="24"/>
        </w:rPr>
        <w:t xml:space="preserve">ταθέσω και την απάντηση που σας είχα δώσει, γιατί δεν φτάνει που σας τα λέμε, θέλετε να σας τα πούμε και δεύτερη και τρίτη φορά για να τα εμπεδώσετε. </w:t>
      </w:r>
    </w:p>
    <w:p w14:paraId="4B87086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Τρίτον, για να μην υπάρχει καμμία αμφιβολία σε σχέση με το πόσο έτοιμοι είμαστε, θα καταθέσω την αποστολή που στείλαμε στην Ευρωπαϊκή Επιτροπή, ώστε να δημοπρατηθεί το έργο τέλος Ιουλίου. Η ημερομηνία είναι 21 Ιουνίου. Μας ενημερώνουν ότι στις εννέα, ώρα κ</w:t>
      </w:r>
      <w:r>
        <w:rPr>
          <w:rFonts w:eastAsia="Times New Roman" w:cs="Times New Roman"/>
          <w:szCs w:val="24"/>
        </w:rPr>
        <w:t xml:space="preserve">εντρικής Ευρώπης, θα μπορεί να είναι αναρτημένο. </w:t>
      </w:r>
    </w:p>
    <w:p w14:paraId="4B87086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Τα καταθέτω για να υπάρχουν στα Πρακτικά.</w:t>
      </w:r>
    </w:p>
    <w:p w14:paraId="4B870862" w14:textId="77777777" w:rsidR="003535F4" w:rsidRDefault="005B3D1E">
      <w:pPr>
        <w:spacing w:line="600" w:lineRule="auto"/>
        <w:ind w:firstLine="720"/>
        <w:jc w:val="both"/>
        <w:rPr>
          <w:rFonts w:eastAsia="Times New Roman" w:cs="Times New Roman"/>
        </w:rPr>
      </w:pPr>
      <w:r>
        <w:rPr>
          <w:rFonts w:eastAsia="Times New Roman" w:cs="Times New Roman"/>
        </w:rPr>
        <w:t xml:space="preserve">(Στο σημείο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αρχείο </w:t>
      </w:r>
      <w:r>
        <w:rPr>
          <w:rFonts w:eastAsia="Times New Roman" w:cs="Times New Roman"/>
        </w:rPr>
        <w:t>του Τμήματος Γραμματείας της Διεύθυνσης Στενογραφίας και  Πρακτικών της Βουλής)</w:t>
      </w:r>
    </w:p>
    <w:p w14:paraId="4B87086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Αυγενάκη</w:t>
      </w:r>
      <w:proofErr w:type="spellEnd"/>
      <w:r>
        <w:rPr>
          <w:rFonts w:eastAsia="Times New Roman" w:cs="Times New Roman"/>
          <w:szCs w:val="24"/>
        </w:rPr>
        <w:t>, όταν θέλουμε να κάνουμε μεγάλες αλλαγές και να μην έχουμε μια επανάληψη των έργων παραχώρησης στον αυτοκινητόδρομο, για να μην μπορούν να τον χρησιμοποι</w:t>
      </w:r>
      <w:r>
        <w:rPr>
          <w:rFonts w:eastAsia="Times New Roman" w:cs="Times New Roman"/>
          <w:szCs w:val="24"/>
        </w:rPr>
        <w:t xml:space="preserve">ούν οι πολίτες, για να μην υπάρχουν αυτά που υπάρχουν σε άλλες συμπράξεις δημόσιου και ιδιωτικού τομέα, για να μετέχει η τοπική κοινωνία, για να υπάρχει εκθεσιακός χώρος, για να μη βάλει το </w:t>
      </w:r>
      <w:r>
        <w:rPr>
          <w:rFonts w:eastAsia="Times New Roman" w:cs="Times New Roman"/>
          <w:szCs w:val="24"/>
        </w:rPr>
        <w:t>δ</w:t>
      </w:r>
      <w:r>
        <w:rPr>
          <w:rFonts w:eastAsia="Times New Roman" w:cs="Times New Roman"/>
          <w:szCs w:val="24"/>
        </w:rPr>
        <w:t>ημόσιο τα λεφτά που έβαλε αλλού, για να μη δώσει εκατοντάδες εκατ</w:t>
      </w:r>
      <w:r>
        <w:rPr>
          <w:rFonts w:eastAsia="Times New Roman" w:cs="Times New Roman"/>
          <w:szCs w:val="24"/>
        </w:rPr>
        <w:t xml:space="preserve">ομμύρια γιατί δεν έγιναν οι απαλλοτριώσεις, για να μετέχει επιτέλους η τοπική κοινωνία στο διοικητικό συμβούλιο του Ηρακλείου, όλα αυτά που είπα και όσα ανέφερα προηγουμένως τυχαίνει να πρέπει να έχουν την έγκριση από την Ευρωπαϊκή Τράπεζα και να </w:t>
      </w:r>
      <w:r>
        <w:rPr>
          <w:rFonts w:eastAsia="Times New Roman" w:cs="Times New Roman"/>
          <w:szCs w:val="24"/>
        </w:rPr>
        <w:lastRenderedPageBreak/>
        <w:t xml:space="preserve">γίνονται </w:t>
      </w:r>
      <w:r>
        <w:rPr>
          <w:rFonts w:eastAsia="Times New Roman" w:cs="Times New Roman"/>
          <w:szCs w:val="24"/>
        </w:rPr>
        <w:t>αποδεκτά από τα ευρωπαϊκά όργανα, να δουλέψει το Υπουργείο, να δουλέψουν οι σύμβουλοι, δεν γίνονται από τη μια μέρα στην άλλη.</w:t>
      </w:r>
    </w:p>
    <w:p w14:paraId="4B87086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Όταν εμείς ήμασταν έτοιμοι –και ήμασταν έτοιμοι και αυτό αποδεικνύεται, γιατί το στείλαμε- οι συμμετέχοντες ζήτησαν παράταση γιατ</w:t>
      </w:r>
      <w:r>
        <w:rPr>
          <w:rFonts w:eastAsia="Times New Roman" w:cs="Times New Roman"/>
          <w:szCs w:val="24"/>
        </w:rPr>
        <w:t xml:space="preserve">ί δεν μπορούσαν να ολοκληρώσουν τις συνεννοήσεις που είχαν με τους τραπεζικούς φορείς και εμείς δεν μπορούμε να κάνουμε αυτό που γινόταν πάρα πολλά χρόνια, δηλαδή να κάνουμε διαγωνισμούς με έναν ή με λίγους υποψηφίους. </w:t>
      </w:r>
    </w:p>
    <w:p w14:paraId="4B87086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Επομένως, ανταποκριθήκαμε στο αίτημα</w:t>
      </w:r>
      <w:r>
        <w:rPr>
          <w:rFonts w:eastAsia="Times New Roman" w:cs="Times New Roman"/>
          <w:szCs w:val="24"/>
        </w:rPr>
        <w:t xml:space="preserve">. Το έργο πήγε για τις 30 Σεπτεμβρίου. Το έχετε καθυστερήσει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εικοσαριά χρόνια. Εμείς θα το καθυστερήσουμε δυο μήνες, αλλά θα είναι ένα έργο προς όφελος της τοπικής κοινωνίας και ένα έργο που θα γίνει. Στις 30 Σεπτεμβρίου σας καλούμε στο Υπουργείο γι</w:t>
      </w:r>
      <w:r>
        <w:rPr>
          <w:rFonts w:eastAsia="Times New Roman" w:cs="Times New Roman"/>
          <w:szCs w:val="24"/>
        </w:rPr>
        <w:t xml:space="preserve">α να δείτε τους φακέλους που θα έχουν κατατεθεί για την προσφορά. </w:t>
      </w:r>
    </w:p>
    <w:p w14:paraId="4B870866"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Για τα άλλα δεν απαντήσατε.</w:t>
      </w:r>
    </w:p>
    <w:p w14:paraId="4B87086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Συγνώμη, κυρία Πρόεδρε.</w:t>
      </w:r>
    </w:p>
    <w:p w14:paraId="4B87086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Σε ένα πράγμα συμφωνούμε με τον κ. </w:t>
      </w:r>
      <w:proofErr w:type="spellStart"/>
      <w:r>
        <w:rPr>
          <w:rFonts w:eastAsia="Times New Roman" w:cs="Times New Roman"/>
          <w:szCs w:val="24"/>
        </w:rPr>
        <w:t>Αυγενάκη</w:t>
      </w:r>
      <w:proofErr w:type="spellEnd"/>
      <w:r>
        <w:rPr>
          <w:rFonts w:eastAsia="Times New Roman" w:cs="Times New Roman"/>
          <w:szCs w:val="24"/>
        </w:rPr>
        <w:t>. Λέτε στην</w:t>
      </w:r>
      <w:r>
        <w:rPr>
          <w:rFonts w:eastAsia="Times New Roman" w:cs="Times New Roman"/>
          <w:szCs w:val="24"/>
        </w:rPr>
        <w:t xml:space="preserve"> ανακοίνωσή σας -όχι εδώ- ότι η Κυβέρνηση οφείλει να ξεκαθαρίσει τη θέση της διότι οι </w:t>
      </w:r>
      <w:proofErr w:type="spellStart"/>
      <w:r>
        <w:rPr>
          <w:rFonts w:eastAsia="Times New Roman" w:cs="Times New Roman"/>
          <w:szCs w:val="24"/>
        </w:rPr>
        <w:t>Κρήτες</w:t>
      </w:r>
      <w:proofErr w:type="spellEnd"/>
      <w:r>
        <w:rPr>
          <w:rFonts w:eastAsia="Times New Roman" w:cs="Times New Roman"/>
          <w:szCs w:val="24"/>
        </w:rPr>
        <w:t xml:space="preserve"> δεν ανέχονται άλλη εξαπάτηση. Συμφωνώ απόλυτα.</w:t>
      </w:r>
    </w:p>
    <w:p w14:paraId="4B87086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Αλήθεια είναι αυτό, αλλά από εσάς.</w:t>
      </w:r>
    </w:p>
    <w:p w14:paraId="4B87086A"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Τους εξαπατάτε είκοσι χρόνια, κύριε </w:t>
      </w:r>
      <w:proofErr w:type="spellStart"/>
      <w:r>
        <w:rPr>
          <w:rFonts w:eastAsia="Times New Roman" w:cs="Times New Roman"/>
          <w:szCs w:val="24"/>
        </w:rPr>
        <w:t>Αυγενάκη</w:t>
      </w:r>
      <w:proofErr w:type="spellEnd"/>
      <w:r>
        <w:rPr>
          <w:rFonts w:eastAsia="Times New Roman" w:cs="Times New Roman"/>
          <w:szCs w:val="24"/>
        </w:rPr>
        <w:t>…</w:t>
      </w:r>
    </w:p>
    <w:p w14:paraId="4B87086B"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ΕΛΕΥΘΕΡΙΟΣ ΑΥΓΕΝΑΚΗΣ: </w:t>
      </w:r>
      <w:r>
        <w:rPr>
          <w:rFonts w:eastAsia="Times New Roman" w:cs="Times New Roman"/>
          <w:szCs w:val="24"/>
        </w:rPr>
        <w:t xml:space="preserve">Από τον κ. </w:t>
      </w:r>
      <w:proofErr w:type="spellStart"/>
      <w:r>
        <w:rPr>
          <w:rFonts w:eastAsia="Times New Roman" w:cs="Times New Roman"/>
          <w:szCs w:val="24"/>
        </w:rPr>
        <w:t>Σπίρτζη</w:t>
      </w:r>
      <w:proofErr w:type="spellEnd"/>
      <w:r>
        <w:rPr>
          <w:rFonts w:eastAsia="Times New Roman" w:cs="Times New Roman"/>
          <w:szCs w:val="24"/>
        </w:rPr>
        <w:t xml:space="preserve"> και τον κ. Τσίπρα προσωπικά!</w:t>
      </w:r>
    </w:p>
    <w:p w14:paraId="4B87086C"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…και γι’ αυτό υπάρ</w:t>
      </w:r>
      <w:r>
        <w:rPr>
          <w:rFonts w:eastAsia="Times New Roman" w:cs="Times New Roman"/>
          <w:szCs w:val="24"/>
        </w:rPr>
        <w:t xml:space="preserve">χει αυτή η Κυβέρνηση για να σταματήσει αυτή η εξαπάτηση. </w:t>
      </w:r>
    </w:p>
    <w:p w14:paraId="4B87086D"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ΑΥΓΕΝΑΚΗΣ: </w:t>
      </w:r>
      <w:r>
        <w:rPr>
          <w:rFonts w:eastAsia="Times New Roman" w:cs="Times New Roman"/>
          <w:szCs w:val="24"/>
        </w:rPr>
        <w:t xml:space="preserve">Κατεβείτε να τα πείτε αυτά στο Ηράκλειο! Να ακολουθήσετε το παράδειγμα του κ. </w:t>
      </w:r>
      <w:proofErr w:type="spellStart"/>
      <w:r>
        <w:rPr>
          <w:rFonts w:eastAsia="Times New Roman" w:cs="Times New Roman"/>
          <w:szCs w:val="24"/>
        </w:rPr>
        <w:t>Πολάκη</w:t>
      </w:r>
      <w:proofErr w:type="spellEnd"/>
      <w:r>
        <w:rPr>
          <w:rFonts w:eastAsia="Times New Roman" w:cs="Times New Roman"/>
          <w:szCs w:val="24"/>
        </w:rPr>
        <w:t>.</w:t>
      </w:r>
    </w:p>
    <w:p w14:paraId="4B87086E"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xml:space="preserve">, τελειώσατε, έχετε καταχραστεί </w:t>
      </w:r>
      <w:r>
        <w:rPr>
          <w:rFonts w:eastAsia="Times New Roman" w:cs="Times New Roman"/>
          <w:szCs w:val="24"/>
        </w:rPr>
        <w:t>άπειρο χρόνο.</w:t>
      </w:r>
    </w:p>
    <w:p w14:paraId="4B87086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στη δεύτερη με αριθμό 5113/26</w:t>
      </w:r>
      <w:r>
        <w:rPr>
          <w:rFonts w:eastAsia="Times New Roman" w:cs="Times New Roman"/>
          <w:szCs w:val="24"/>
        </w:rPr>
        <w:t>.</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Μεταφορών και Δικτύων, σχετικά με τον αποκλεισμό της Κρήτης από το ν</w:t>
      </w:r>
      <w:r>
        <w:rPr>
          <w:rFonts w:eastAsia="Times New Roman" w:cs="Times New Roman"/>
          <w:szCs w:val="24"/>
        </w:rPr>
        <w:t xml:space="preserve">έο χάρτη οδικών υποδομών της Ελλάδας. </w:t>
      </w:r>
    </w:p>
    <w:p w14:paraId="4B87087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Κεγκέρολγου</w:t>
      </w:r>
      <w:proofErr w:type="spellEnd"/>
      <w:r>
        <w:rPr>
          <w:rFonts w:eastAsia="Times New Roman" w:cs="Times New Roman"/>
          <w:szCs w:val="24"/>
        </w:rPr>
        <w:t>, έχετε τον λόγο για δυο λεπτά.</w:t>
      </w:r>
    </w:p>
    <w:p w14:paraId="4B870871"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14:paraId="4B87087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μας είχατε καλέσει και πριν από μερικές εβδομάδες για τη δημοπράτηση του αεροδρομίου </w:t>
      </w:r>
      <w:proofErr w:type="spellStart"/>
      <w:r>
        <w:rPr>
          <w:rFonts w:eastAsia="Times New Roman" w:cs="Times New Roman"/>
          <w:szCs w:val="24"/>
        </w:rPr>
        <w:t>Καστελίου</w:t>
      </w:r>
      <w:proofErr w:type="spellEnd"/>
      <w:r>
        <w:rPr>
          <w:rFonts w:eastAsia="Times New Roman" w:cs="Times New Roman"/>
          <w:szCs w:val="24"/>
        </w:rPr>
        <w:t xml:space="preserve"> και δυστυ</w:t>
      </w:r>
      <w:r>
        <w:rPr>
          <w:rFonts w:eastAsia="Times New Roman" w:cs="Times New Roman"/>
          <w:szCs w:val="24"/>
        </w:rPr>
        <w:t>χώς αναβλήθηκε για πέμπτη φορά. Όμως, με αυτού του είδους την αντιπαράθεση, την οποία παρακολούθησε ο κρητικός λαός προηγουμένως, έργο δεν γίνεται και η αλήθεια δεν λέγεται.</w:t>
      </w:r>
    </w:p>
    <w:p w14:paraId="4B87087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Είπατε πάρα πολύ σημαντικές αναλήθειες σε σχέση με την πορεία του έργου. Ουσιαστικ</w:t>
      </w:r>
      <w:r>
        <w:rPr>
          <w:rFonts w:eastAsia="Times New Roman" w:cs="Times New Roman"/>
          <w:szCs w:val="24"/>
        </w:rPr>
        <w:t>ά το έργο άρχισε να μελετάται και να προετοιμάζεται για ωρίμανση από το 2009 και μετά. Η εξαετία Καραμανλή, με την οποία έχετε ταυτιστεί πολιτικά για άλλους λόγους, εσείς και το κόμμα σας και ο κ. Τσίπρας προσωπικά, δεν είχε να προσφέρει πολλά πράγματα.</w:t>
      </w:r>
    </w:p>
    <w:p w14:paraId="4B87087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 xml:space="preserve">ως, σε κάθε περίπτωση, εσείς έχετε δώσει τόσες αναβολές όσες έδωσαν όλοι οι προηγούμενοι. Γιατί δεν λέτε την αλήθεια, ότι είναι θέμα γενικότερου επενδυτικού ενδιαφέροντος από την πλευρά των </w:t>
      </w:r>
      <w:r>
        <w:rPr>
          <w:rFonts w:eastAsia="Times New Roman" w:cs="Times New Roman"/>
          <w:szCs w:val="24"/>
        </w:rPr>
        <w:lastRenderedPageBreak/>
        <w:t>τραπεζών να συμμετάσχουν σε σχήματα για να χρηματοδοτηθεί το έργο;</w:t>
      </w:r>
      <w:r>
        <w:rPr>
          <w:rFonts w:eastAsia="Times New Roman" w:cs="Times New Roman"/>
          <w:szCs w:val="24"/>
        </w:rPr>
        <w:t xml:space="preserve"> Γιατί λέτε ότι είναι μόνο διαδικαστικά τα θέματα; Γιατί λέτε ότι είναι μόνο ζητήματα γραφειοκρατίας και δήθεν μελετών; </w:t>
      </w:r>
    </w:p>
    <w:p w14:paraId="4B87087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Είναι ένα γενικότερο θέμα</w:t>
      </w:r>
      <w:r>
        <w:rPr>
          <w:rFonts w:eastAsia="Times New Roman" w:cs="Times New Roman"/>
          <w:szCs w:val="24"/>
        </w:rPr>
        <w:t>,</w:t>
      </w:r>
      <w:r>
        <w:rPr>
          <w:rFonts w:eastAsia="Times New Roman" w:cs="Times New Roman"/>
          <w:szCs w:val="24"/>
        </w:rPr>
        <w:t xml:space="preserve"> που έχει να κάνει με το ενδιαφέρον των επενδυτών και τη δυνατότητα στήριξης από την πλευρά των τραπεζιτών σε</w:t>
      </w:r>
      <w:r>
        <w:rPr>
          <w:rFonts w:eastAsia="Times New Roman" w:cs="Times New Roman"/>
          <w:szCs w:val="24"/>
        </w:rPr>
        <w:t xml:space="preserve"> διεθνές επίπεδο, βεβαίως</w:t>
      </w:r>
      <w:r>
        <w:rPr>
          <w:rFonts w:eastAsia="Times New Roman" w:cs="Times New Roman"/>
          <w:szCs w:val="24"/>
        </w:rPr>
        <w:t>,</w:t>
      </w:r>
      <w:r>
        <w:rPr>
          <w:rFonts w:eastAsia="Times New Roman" w:cs="Times New Roman"/>
          <w:szCs w:val="24"/>
        </w:rPr>
        <w:t xml:space="preserve"> και όχι μόνο στη χώρα μας. Άρα ξεκινάμε από εκεί.</w:t>
      </w:r>
    </w:p>
    <w:p w14:paraId="4B87087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Πριν από μερικές ημέρες φθάσατε στο σημείο να πείτε, διά στόματος Πρωθυπουργού, ότι τέλος Ιουλίου δημοπρατείται το έργο. Μέσα σε λίγες ώρες είπατε για τις 30 Σεπτεμβρίου. Ξέρετε, </w:t>
      </w:r>
      <w:r>
        <w:rPr>
          <w:rFonts w:eastAsia="Times New Roman" w:cs="Times New Roman"/>
          <w:szCs w:val="24"/>
        </w:rPr>
        <w:t>αυτό δημιούργησε περισσότερη σύγχυση. Μπορεί να ήταν τυχαίο, δεν το γνωρίζω. Και επιβεβαιώνει αυτό το οποίο ερωτώ. Ποιος είναι τελικά ο κυβερνητικός σχεδιασμός; Ποια είναι η ρότα που έχετε για τα έργα υποδομής στην Κρήτη και την ανάπτυξη της Κρήτης;</w:t>
      </w:r>
    </w:p>
    <w:p w14:paraId="4B87087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Η αφορ</w:t>
      </w:r>
      <w:r>
        <w:rPr>
          <w:rFonts w:eastAsia="Times New Roman" w:cs="Times New Roman"/>
          <w:szCs w:val="24"/>
        </w:rPr>
        <w:t xml:space="preserve">μή της ερώτησης -και πρέπει να το πω- είναι ένα δημοσίευμα στην </w:t>
      </w:r>
      <w:r>
        <w:rPr>
          <w:rFonts w:eastAsia="Times New Roman" w:cs="Times New Roman"/>
          <w:szCs w:val="24"/>
        </w:rPr>
        <w:t>«</w:t>
      </w:r>
      <w:r>
        <w:rPr>
          <w:rFonts w:eastAsia="Times New Roman" w:cs="Times New Roman"/>
          <w:szCs w:val="24"/>
        </w:rPr>
        <w:t>ΗΜΕΡΗΣΙΑ</w:t>
      </w:r>
      <w:r>
        <w:rPr>
          <w:rFonts w:eastAsia="Times New Roman" w:cs="Times New Roman"/>
          <w:szCs w:val="24"/>
        </w:rPr>
        <w:t>»</w:t>
      </w:r>
      <w:r>
        <w:rPr>
          <w:rFonts w:eastAsia="Times New Roman" w:cs="Times New Roman"/>
          <w:szCs w:val="24"/>
        </w:rPr>
        <w:t>, μετά από συνέντευξή σας και δηλώσεις σας για όλα τα μεγάλα έργα στη χώρα. Εκεί βλέπουμε ότι φθάνετε μέχρι την Πελοπόννησο. Δεν υπήρχε ο χάρτης της χώρας από την Πελοπόννησο και κάτ</w:t>
      </w:r>
      <w:r>
        <w:rPr>
          <w:rFonts w:eastAsia="Times New Roman" w:cs="Times New Roman"/>
          <w:szCs w:val="24"/>
        </w:rPr>
        <w:t>ω. Δεν υπήρχε η Κρήτη. Προφανώς δεν υπήρχε, διότι δεν αναφερθήκατε σε κανένα έργο.</w:t>
      </w:r>
    </w:p>
    <w:p w14:paraId="4B87087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Από τότε, όπως και πριν, πελαγοδρομείτε και για τον ΒΟΑΚ και για το αεροδρόμιο </w:t>
      </w:r>
      <w:proofErr w:type="spellStart"/>
      <w:r>
        <w:rPr>
          <w:rFonts w:eastAsia="Times New Roman" w:cs="Times New Roman"/>
          <w:szCs w:val="24"/>
        </w:rPr>
        <w:t>Καστελίου</w:t>
      </w:r>
      <w:proofErr w:type="spellEnd"/>
      <w:r>
        <w:rPr>
          <w:rFonts w:eastAsia="Times New Roman" w:cs="Times New Roman"/>
          <w:szCs w:val="24"/>
        </w:rPr>
        <w:t>. Για τον ΒΟΑΚ εδώ και ενάμιση χρόνο μάς λέτε για στρατηγικό σχεδιασμό και τις τελευτ</w:t>
      </w:r>
      <w:r>
        <w:rPr>
          <w:rFonts w:eastAsia="Times New Roman" w:cs="Times New Roman"/>
          <w:szCs w:val="24"/>
        </w:rPr>
        <w:t>αίες ημέρες μάς μιλάτε για τμηματική κατασκευή, όπως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ήταν το προηγούμενο διάστημα. Μόνο που δεν κατασκευάζονται αυτά τα τμήματα! Πρόκειται για τμήματα ώριμα, μελετημένα, χρηματοδοτημένα, ενταγμένα, δημοπρατημένα, αλλά δεν προχωρούν, κύριε Υπουργέ!</w:t>
      </w:r>
      <w:r>
        <w:rPr>
          <w:rFonts w:eastAsia="Times New Roman" w:cs="Times New Roman"/>
          <w:szCs w:val="24"/>
        </w:rPr>
        <w:t xml:space="preserve"> Αυτό είναι το ερώτημά μου. </w:t>
      </w:r>
    </w:p>
    <w:p w14:paraId="4B87087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w:t>
      </w:r>
      <w:r>
        <w:rPr>
          <w:rFonts w:eastAsia="Times New Roman" w:cs="Times New Roman"/>
          <w:szCs w:val="24"/>
        </w:rPr>
        <w:t xml:space="preserve"> κάθε φορά που έχω ερώτηση για το θέμα, τις παραμονές κάνετε ανακοινώσεις, είτε με φωτογραφίες με τον κύριο </w:t>
      </w:r>
      <w:r>
        <w:rPr>
          <w:rFonts w:eastAsia="Times New Roman" w:cs="Times New Roman"/>
          <w:szCs w:val="24"/>
        </w:rPr>
        <w:t>π</w:t>
      </w:r>
      <w:r>
        <w:rPr>
          <w:rFonts w:eastAsia="Times New Roman" w:cs="Times New Roman"/>
          <w:szCs w:val="24"/>
        </w:rPr>
        <w:t xml:space="preserve">εριφερειάρχη είτε με άλλους παράγοντες του νησιού, ανακοινώνοντας </w:t>
      </w:r>
      <w:r>
        <w:rPr>
          <w:rFonts w:eastAsia="Times New Roman" w:cs="Times New Roman"/>
          <w:szCs w:val="24"/>
        </w:rPr>
        <w:lastRenderedPageBreak/>
        <w:t>ότι προχωρούν τα έργα. Τυχαίο; Όμω</w:t>
      </w:r>
      <w:r>
        <w:rPr>
          <w:rFonts w:eastAsia="Times New Roman" w:cs="Times New Roman"/>
          <w:szCs w:val="24"/>
        </w:rPr>
        <w:t>ς, δεν είναι καθόλου τυχαίο και το γεγονός ότι μετά δεν προχωρά τίποτα!</w:t>
      </w:r>
    </w:p>
    <w:p w14:paraId="4B87087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Το ίδιο κάνατε με το έργο Ηράκλειο-</w:t>
      </w:r>
      <w:proofErr w:type="spellStart"/>
      <w:r>
        <w:rPr>
          <w:rFonts w:eastAsia="Times New Roman" w:cs="Times New Roman"/>
          <w:szCs w:val="24"/>
        </w:rPr>
        <w:t>Μεσ</w:t>
      </w:r>
      <w:r>
        <w:rPr>
          <w:rFonts w:eastAsia="Times New Roman" w:cs="Times New Roman"/>
          <w:szCs w:val="24"/>
        </w:rPr>
        <w:t>σ</w:t>
      </w:r>
      <w:r>
        <w:rPr>
          <w:rFonts w:eastAsia="Times New Roman" w:cs="Times New Roman"/>
          <w:szCs w:val="24"/>
        </w:rPr>
        <w:t>αρά</w:t>
      </w:r>
      <w:proofErr w:type="spellEnd"/>
      <w:r>
        <w:rPr>
          <w:rFonts w:eastAsia="Times New Roman" w:cs="Times New Roman"/>
          <w:szCs w:val="24"/>
        </w:rPr>
        <w:t xml:space="preserve"> και Πάνορμο-</w:t>
      </w:r>
      <w:proofErr w:type="spellStart"/>
      <w:r>
        <w:rPr>
          <w:rFonts w:eastAsia="Times New Roman" w:cs="Times New Roman"/>
          <w:szCs w:val="24"/>
        </w:rPr>
        <w:t>Εξάντη</w:t>
      </w:r>
      <w:proofErr w:type="spellEnd"/>
      <w:r>
        <w:rPr>
          <w:rFonts w:eastAsia="Times New Roman" w:cs="Times New Roman"/>
          <w:szCs w:val="24"/>
        </w:rPr>
        <w:t>. Τον Γενάρη μού είπατε εδώ ότι τέλειωσε. Μου είπατε: «Το υπέγραψα και χρηματοδοτήθηκε, μην ξανακάνεις ερώτηση</w:t>
      </w:r>
      <w:r>
        <w:rPr>
          <w:rFonts w:eastAsia="Times New Roman" w:cs="Times New Roman"/>
          <w:szCs w:val="24"/>
        </w:rPr>
        <w:t>.</w:t>
      </w:r>
      <w:r>
        <w:rPr>
          <w:rFonts w:eastAsia="Times New Roman" w:cs="Times New Roman"/>
          <w:szCs w:val="24"/>
        </w:rPr>
        <w:t xml:space="preserve">». Και τώρα </w:t>
      </w:r>
      <w:r>
        <w:rPr>
          <w:rFonts w:eastAsia="Times New Roman" w:cs="Times New Roman"/>
          <w:szCs w:val="24"/>
        </w:rPr>
        <w:t>τι μήνα έχουμε; Μεθαύριο μπαίνει Ιούλης!</w:t>
      </w:r>
    </w:p>
    <w:p w14:paraId="4B87087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Άρα μην κάνετε δηλώσεις και λέτε μεγάλα λόγια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τ</w:t>
      </w:r>
      <w:r>
        <w:rPr>
          <w:rFonts w:eastAsia="Times New Roman" w:cs="Times New Roman"/>
          <w:szCs w:val="24"/>
        </w:rPr>
        <w:t>έλειωσε, έκανε έδειξε». Πείτε την πραγματικότητα για την οικονομία. Πείτε την πραγματικότητα για τη γραφειοκρατία. Φέρτε εκείνον τον νόμο που λέτε, αλλά όχι τα περί με</w:t>
      </w:r>
      <w:r>
        <w:rPr>
          <w:rFonts w:eastAsia="Times New Roman" w:cs="Times New Roman"/>
          <w:szCs w:val="24"/>
        </w:rPr>
        <w:t>λέτης και κατασκευής και όλα αυτά τα κόλπα που λέτε</w:t>
      </w:r>
      <w:r>
        <w:rPr>
          <w:rFonts w:eastAsia="Times New Roman" w:cs="Times New Roman"/>
          <w:szCs w:val="24"/>
        </w:rPr>
        <w:t>,</w:t>
      </w:r>
      <w:r>
        <w:rPr>
          <w:rFonts w:eastAsia="Times New Roman" w:cs="Times New Roman"/>
          <w:szCs w:val="24"/>
        </w:rPr>
        <w:t xml:space="preserve"> για να δίνετε όπου θέλετε τα έργα. Ξέρετε ότι θα γίνει μεγάλη συζήτηση γι’ αυτό που ετοιμάζετε. </w:t>
      </w:r>
    </w:p>
    <w:p w14:paraId="4B87087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Φέρτε και καταθέστε τον σχεδιασμό για την Κρήτη, για να δούμε πού μπορούμε να συμβάλ</w:t>
      </w:r>
      <w:r>
        <w:rPr>
          <w:rFonts w:eastAsia="Times New Roman" w:cs="Times New Roman"/>
          <w:szCs w:val="24"/>
        </w:rPr>
        <w:t xml:space="preserve">ουμε κι εμείς από την πλευρά μας, ούτως ώστε, πραγματικά, τα τεράστια έργα υποδομής, όπως είναι το νέο </w:t>
      </w:r>
      <w:r>
        <w:rPr>
          <w:rFonts w:eastAsia="Times New Roman" w:cs="Times New Roman"/>
          <w:szCs w:val="24"/>
        </w:rPr>
        <w:lastRenderedPageBreak/>
        <w:t xml:space="preserve">διεθνές αεροδρόμιο στο Καστέλι, αλλά και ο ΒΟΑΚ και οι κάθετοι άξονες, να προχωρήσουν, τουλάχιστον σε ό,τι αφορά τα ώριμα και χρηματοδοτημένα τμήματα. </w:t>
      </w:r>
    </w:p>
    <w:p w14:paraId="4B87087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4B87087E" w14:textId="77777777" w:rsidR="003535F4" w:rsidRDefault="005B3D1E">
      <w:pPr>
        <w:spacing w:line="600" w:lineRule="auto"/>
        <w:ind w:firstLine="720"/>
        <w:jc w:val="both"/>
        <w:rPr>
          <w:rFonts w:eastAsia="Times New Roman" w:cs="Times New Roman"/>
          <w:szCs w:val="24"/>
        </w:rPr>
      </w:pPr>
      <w:proofErr w:type="spellStart"/>
      <w:r>
        <w:rPr>
          <w:rFonts w:eastAsia="Times New Roman" w:cs="Times New Roman"/>
          <w:szCs w:val="24"/>
        </w:rPr>
        <w:t>Απεντάχθηκαν</w:t>
      </w:r>
      <w:proofErr w:type="spellEnd"/>
      <w:r>
        <w:rPr>
          <w:rFonts w:eastAsia="Times New Roman" w:cs="Times New Roman"/>
          <w:szCs w:val="24"/>
        </w:rPr>
        <w:t xml:space="preserve"> από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Π</w:t>
      </w:r>
      <w:r>
        <w:rPr>
          <w:rFonts w:eastAsia="Times New Roman" w:cs="Times New Roman"/>
          <w:szCs w:val="24"/>
        </w:rPr>
        <w:t>λαίσιο</w:t>
      </w:r>
      <w:r>
        <w:rPr>
          <w:rFonts w:eastAsia="Times New Roman" w:cs="Times New Roman"/>
          <w:szCs w:val="24"/>
        </w:rPr>
        <w:t>,</w:t>
      </w:r>
      <w:r>
        <w:rPr>
          <w:rFonts w:eastAsia="Times New Roman" w:cs="Times New Roman"/>
          <w:szCs w:val="24"/>
        </w:rPr>
        <w:t xml:space="preserve"> λόγω της καθυστέρησης</w:t>
      </w:r>
      <w:r>
        <w:rPr>
          <w:rFonts w:eastAsia="Times New Roman" w:cs="Times New Roman"/>
          <w:szCs w:val="24"/>
        </w:rPr>
        <w:t>,</w:t>
      </w:r>
      <w:r>
        <w:rPr>
          <w:rFonts w:eastAsia="Times New Roman" w:cs="Times New Roman"/>
          <w:szCs w:val="24"/>
        </w:rPr>
        <w:t xml:space="preserve"> και το ένα τμήμα και το άλλο. Τώρα, με τη νέα καθυστέρηση</w:t>
      </w:r>
      <w:r>
        <w:rPr>
          <w:rFonts w:eastAsia="Times New Roman" w:cs="Times New Roman"/>
          <w:szCs w:val="24"/>
        </w:rPr>
        <w:t>,</w:t>
      </w:r>
      <w:r>
        <w:rPr>
          <w:rFonts w:eastAsia="Times New Roman" w:cs="Times New Roman"/>
          <w:szCs w:val="24"/>
        </w:rPr>
        <w:t xml:space="preserve"> κινδυνεύουμε, αν δεν είναι έτοιμο μέχρι τις 30 Μαρτί</w:t>
      </w:r>
      <w:r>
        <w:rPr>
          <w:rFonts w:eastAsia="Times New Roman" w:cs="Times New Roman"/>
          <w:szCs w:val="24"/>
        </w:rPr>
        <w:t>ου του 2017</w:t>
      </w:r>
      <w:r>
        <w:rPr>
          <w:rFonts w:eastAsia="Times New Roman" w:cs="Times New Roman"/>
          <w:szCs w:val="24"/>
        </w:rPr>
        <w:t>,</w:t>
      </w:r>
      <w:r>
        <w:rPr>
          <w:rFonts w:eastAsia="Times New Roman" w:cs="Times New Roman"/>
          <w:szCs w:val="24"/>
        </w:rPr>
        <w:t xml:space="preserve"> νομίζω –να με διαψεύσετε ή να το επιβεβαιώσετε-</w:t>
      </w:r>
      <w:r>
        <w:rPr>
          <w:rFonts w:eastAsia="Times New Roman" w:cs="Times New Roman"/>
          <w:szCs w:val="24"/>
        </w:rPr>
        <w:t>,</w:t>
      </w:r>
      <w:r>
        <w:rPr>
          <w:rFonts w:eastAsia="Times New Roman" w:cs="Times New Roman"/>
          <w:szCs w:val="24"/>
        </w:rPr>
        <w:t xml:space="preserve"> να έχουμε ζήτημα και για τα χρήματα που έχουμε πάρει για το υπόλοιπο έργο, αυτό</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έχει ήδη εκτελεστεί. </w:t>
      </w:r>
    </w:p>
    <w:p w14:paraId="4B87087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Άρα νομίζω ότι πιο σεμνά όλοι μας θα πρέπει να δούμε μια δύσκολη πραγματικότητα</w:t>
      </w:r>
      <w:r>
        <w:rPr>
          <w:rFonts w:eastAsia="Times New Roman" w:cs="Times New Roman"/>
          <w:szCs w:val="24"/>
        </w:rPr>
        <w:t>,</w:t>
      </w:r>
      <w:r>
        <w:rPr>
          <w:rFonts w:eastAsia="Times New Roman" w:cs="Times New Roman"/>
          <w:szCs w:val="24"/>
        </w:rPr>
        <w:t xml:space="preserve"> χωρίς μεγάλες κουβέντες και κορ</w:t>
      </w:r>
      <w:r>
        <w:rPr>
          <w:rFonts w:eastAsia="Times New Roman" w:cs="Times New Roman"/>
          <w:szCs w:val="24"/>
        </w:rPr>
        <w:t>ό</w:t>
      </w:r>
      <w:r>
        <w:rPr>
          <w:rFonts w:eastAsia="Times New Roman" w:cs="Times New Roman"/>
          <w:szCs w:val="24"/>
        </w:rPr>
        <w:t>νες</w:t>
      </w:r>
      <w:r>
        <w:rPr>
          <w:rFonts w:eastAsia="Times New Roman" w:cs="Times New Roman"/>
          <w:szCs w:val="24"/>
        </w:rPr>
        <w:t>,</w:t>
      </w:r>
      <w:r>
        <w:rPr>
          <w:rFonts w:eastAsia="Times New Roman" w:cs="Times New Roman"/>
          <w:szCs w:val="24"/>
        </w:rPr>
        <w:t xml:space="preserve"> και να δούμε πώς να τα αντιμετωπίζουμε αυτά τα εγγενή προβλήματα που υπάρχουν, ώστε να προχωρούν τα έργα και όχι μόνο από τα λόγια. Έχει χορτάσει ο κόσμος από λόγια.</w:t>
      </w:r>
    </w:p>
    <w:p w14:paraId="4B870880" w14:textId="77777777" w:rsidR="003535F4" w:rsidRDefault="005B3D1E">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w:t>
      </w:r>
      <w:r>
        <w:rPr>
          <w:rFonts w:eastAsia="Times New Roman" w:cs="Times New Roman"/>
          <w:szCs w:val="24"/>
        </w:rPr>
        <w:t>εγκέρογλου</w:t>
      </w:r>
      <w:proofErr w:type="spellEnd"/>
      <w:r>
        <w:rPr>
          <w:rFonts w:eastAsia="Times New Roman" w:cs="Times New Roman"/>
          <w:szCs w:val="24"/>
        </w:rPr>
        <w:t>, εντάξει.</w:t>
      </w:r>
    </w:p>
    <w:p w14:paraId="4B870881"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Τι «εντάξει»;</w:t>
      </w:r>
    </w:p>
    <w:p w14:paraId="4B870882" w14:textId="77777777" w:rsidR="003535F4" w:rsidRDefault="005B3D1E">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Έχετε υπερβεί τον χρόνο.</w:t>
      </w:r>
    </w:p>
    <w:p w14:paraId="4B870883"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 νόμιζα ότι το εντάξει πήγαινε στο ότι έχει χορτάσει από λόγια. Συμφωνούμε, λοιπόν.</w:t>
      </w:r>
    </w:p>
    <w:p w14:paraId="4B87088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w:t>
      </w:r>
    </w:p>
    <w:p w14:paraId="4B870885" w14:textId="77777777" w:rsidR="003535F4" w:rsidRDefault="005B3D1E">
      <w:pPr>
        <w:spacing w:line="600" w:lineRule="auto"/>
        <w:ind w:firstLine="720"/>
        <w:jc w:val="both"/>
        <w:rPr>
          <w:rFonts w:eastAsia="Times New Roman" w:cs="Times New Roman"/>
          <w:szCs w:val="24"/>
        </w:rPr>
      </w:pPr>
      <w:r>
        <w:rPr>
          <w:rFonts w:eastAsia="Times New Roman"/>
          <w:b/>
          <w:bCs/>
        </w:rPr>
        <w:t>ΠΡΟΕΔΡΕΥΟ</w:t>
      </w:r>
      <w:r>
        <w:rPr>
          <w:rFonts w:eastAsia="Times New Roman"/>
          <w:b/>
          <w:bCs/>
        </w:rPr>
        <w:t>ΥΣΑ (Αναστασία Χριστοδουλοπούλου):</w:t>
      </w:r>
      <w:r>
        <w:rPr>
          <w:rFonts w:eastAsia="Times New Roman" w:cs="Times New Roman"/>
          <w:szCs w:val="24"/>
        </w:rPr>
        <w:t xml:space="preserve"> Τον λόγο έχει ο κύριος Υπουργός.</w:t>
      </w:r>
    </w:p>
    <w:p w14:paraId="4B870886"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κυρία Πρόεδρε.</w:t>
      </w:r>
    </w:p>
    <w:p w14:paraId="4B87088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Αξιότιμε κύριε συνάδελφε, με βάση ένα δημοσίευμα στην </w:t>
      </w:r>
      <w:r>
        <w:rPr>
          <w:rFonts w:eastAsia="Times New Roman" w:cs="Times New Roman"/>
          <w:szCs w:val="24"/>
        </w:rPr>
        <w:t>«</w:t>
      </w:r>
      <w:r>
        <w:rPr>
          <w:rFonts w:eastAsia="Times New Roman" w:cs="Times New Roman"/>
          <w:szCs w:val="24"/>
        </w:rPr>
        <w:t>ΗΜΕΡΗΣΙΑ</w:t>
      </w:r>
      <w:r>
        <w:rPr>
          <w:rFonts w:eastAsia="Times New Roman" w:cs="Times New Roman"/>
          <w:szCs w:val="24"/>
        </w:rPr>
        <w:t>»</w:t>
      </w:r>
      <w:r>
        <w:rPr>
          <w:rFonts w:eastAsia="Times New Roman" w:cs="Times New Roman"/>
          <w:szCs w:val="24"/>
        </w:rPr>
        <w:t xml:space="preserve"> κάνατε την επίκαιρη ερώτηση. Να δούμε, όμως, λίγο το δημοσίευμα. </w:t>
      </w:r>
    </w:p>
    <w:p w14:paraId="4B87088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Το δημοσίευμα αναφέρει τα εξής: «Όπως ανακοίνωσε ο Υπουργός Υποδομών Χρήστος </w:t>
      </w:r>
      <w:proofErr w:type="spellStart"/>
      <w:r>
        <w:rPr>
          <w:rFonts w:eastAsia="Times New Roman" w:cs="Times New Roman"/>
          <w:szCs w:val="24"/>
        </w:rPr>
        <w:t>Σπίρτζης</w:t>
      </w:r>
      <w:proofErr w:type="spellEnd"/>
      <w:r>
        <w:rPr>
          <w:rFonts w:eastAsia="Times New Roman" w:cs="Times New Roman"/>
          <w:szCs w:val="24"/>
        </w:rPr>
        <w:t xml:space="preserve">, στη διάρκεια εκδήλωσης για την παράδοση σε κυκλοφορία του αυτοκινητόδρομου </w:t>
      </w:r>
      <w:proofErr w:type="spellStart"/>
      <w:r>
        <w:rPr>
          <w:rFonts w:eastAsia="Times New Roman" w:cs="Times New Roman"/>
          <w:szCs w:val="24"/>
        </w:rPr>
        <w:t>Λεύκτρο</w:t>
      </w:r>
      <w:proofErr w:type="spellEnd"/>
      <w:r>
        <w:rPr>
          <w:rFonts w:eastAsia="Times New Roman" w:cs="Times New Roman"/>
          <w:szCs w:val="24"/>
        </w:rPr>
        <w:t>-Σπάρτη</w:t>
      </w:r>
      <w:r>
        <w:rPr>
          <w:rFonts w:eastAsia="Times New Roman" w:cs="Times New Roman"/>
          <w:szCs w:val="24"/>
        </w:rPr>
        <w:t>,</w:t>
      </w:r>
      <w:r>
        <w:rPr>
          <w:rFonts w:eastAsia="Times New Roman" w:cs="Times New Roman"/>
          <w:szCs w:val="24"/>
        </w:rPr>
        <w:t xml:space="preserve"> μήκους </w:t>
      </w:r>
      <w:r>
        <w:rPr>
          <w:rFonts w:eastAsia="Times New Roman" w:cs="Times New Roman"/>
          <w:szCs w:val="24"/>
        </w:rPr>
        <w:t>σαρά</w:t>
      </w:r>
      <w:r>
        <w:rPr>
          <w:rFonts w:eastAsia="Times New Roman" w:cs="Times New Roman"/>
          <w:szCs w:val="24"/>
        </w:rPr>
        <w:t xml:space="preserve">ντα επτά </w:t>
      </w:r>
      <w:r>
        <w:rPr>
          <w:rFonts w:eastAsia="Times New Roman" w:cs="Times New Roman"/>
          <w:szCs w:val="24"/>
        </w:rPr>
        <w:t>χιλιομέτρων</w:t>
      </w:r>
      <w:r>
        <w:rPr>
          <w:rFonts w:eastAsia="Times New Roman" w:cs="Times New Roman"/>
          <w:szCs w:val="24"/>
        </w:rPr>
        <w:t>…</w:t>
      </w:r>
      <w:r>
        <w:rPr>
          <w:rFonts w:eastAsia="Times New Roman" w:cs="Times New Roman"/>
          <w:szCs w:val="24"/>
        </w:rPr>
        <w:t>». Και μετά κάνει ένα ρεπορτάζ για τους υπόλοιπους εν εξελίξει αυτοκινητοδρόμους, τους πέντε αυτοκινητοδρόμους, τις πέντε παραχωρήσεις συν κάποια τμήματα της Εγνατίας Οδού. Άρα, προφανώς</w:t>
      </w:r>
      <w:r>
        <w:rPr>
          <w:rFonts w:eastAsia="Times New Roman" w:cs="Times New Roman"/>
          <w:szCs w:val="24"/>
        </w:rPr>
        <w:t>,</w:t>
      </w:r>
      <w:r>
        <w:rPr>
          <w:rFonts w:eastAsia="Times New Roman" w:cs="Times New Roman"/>
          <w:szCs w:val="24"/>
        </w:rPr>
        <w:t xml:space="preserve"> δεν έχει εγκαταλειφθεί η Κρήτη από αυτή την Κυβ</w:t>
      </w:r>
      <w:r>
        <w:rPr>
          <w:rFonts w:eastAsia="Times New Roman" w:cs="Times New Roman"/>
          <w:szCs w:val="24"/>
        </w:rPr>
        <w:t>έρνηση.</w:t>
      </w:r>
    </w:p>
    <w:p w14:paraId="4B87088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Καταθέτω το δημοσίευμα στα Πρακτικά</w:t>
      </w:r>
      <w:r>
        <w:rPr>
          <w:rFonts w:eastAsia="Times New Roman" w:cs="Times New Roman"/>
          <w:szCs w:val="24"/>
        </w:rPr>
        <w:t>,</w:t>
      </w:r>
      <w:r>
        <w:rPr>
          <w:rFonts w:eastAsia="Times New Roman" w:cs="Times New Roman"/>
          <w:szCs w:val="24"/>
        </w:rPr>
        <w:t xml:space="preserve"> για να είναι μέσα. </w:t>
      </w:r>
    </w:p>
    <w:p w14:paraId="4B87088A" w14:textId="77777777" w:rsidR="003535F4" w:rsidRDefault="005B3D1E">
      <w:pPr>
        <w:spacing w:line="600" w:lineRule="auto"/>
        <w:ind w:firstLine="720"/>
        <w:jc w:val="both"/>
        <w:rPr>
          <w:rFonts w:eastAsia="Times New Roman" w:cs="Times New Roman"/>
          <w:szCs w:val="24"/>
        </w:rPr>
      </w:pPr>
      <w:r>
        <w:rPr>
          <w:rFonts w:eastAsia="Times New Roman" w:cs="Times New Roman"/>
        </w:rPr>
        <w:t xml:space="preserve">(Στο σημείο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το προαναφερθέν δημοσίευμα, το οποίο βρίσκεται στο αρχείο του Τμήματος Γραμματείας τη</w:t>
      </w:r>
      <w:r>
        <w:rPr>
          <w:rFonts w:eastAsia="Times New Roman" w:cs="Times New Roman"/>
        </w:rPr>
        <w:t>ς Διεύθυνσης Στενογραφίας και Πρακτικών της Βουλής)</w:t>
      </w:r>
    </w:p>
    <w:p w14:paraId="4B87088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είπατε μερικά πράγματα πριν για το Καστέλι, θα ξεκινήσω από το Καστέλι, για να απαντήσω στην ερώτησή </w:t>
      </w:r>
      <w:r>
        <w:rPr>
          <w:rFonts w:eastAsia="Times New Roman" w:cs="Times New Roman"/>
          <w:szCs w:val="24"/>
        </w:rPr>
        <w:t>σας,</w:t>
      </w:r>
      <w:r>
        <w:rPr>
          <w:rFonts w:eastAsia="Times New Roman" w:cs="Times New Roman"/>
          <w:szCs w:val="24"/>
        </w:rPr>
        <w:t xml:space="preserve"> σε σχέση με τις αρμοδιότητες του Υπουργείου. Ενδιαφέρον των επενδυτών υπάρχει </w:t>
      </w:r>
      <w:r>
        <w:rPr>
          <w:rFonts w:eastAsia="Times New Roman" w:cs="Times New Roman"/>
          <w:szCs w:val="24"/>
        </w:rPr>
        <w:lastRenderedPageBreak/>
        <w:t>για το αεροδρ</w:t>
      </w:r>
      <w:r>
        <w:rPr>
          <w:rFonts w:eastAsia="Times New Roman" w:cs="Times New Roman"/>
          <w:szCs w:val="24"/>
        </w:rPr>
        <w:t xml:space="preserve">όμιο </w:t>
      </w:r>
      <w:proofErr w:type="spellStart"/>
      <w:r>
        <w:rPr>
          <w:rFonts w:eastAsia="Times New Roman" w:cs="Times New Roman"/>
          <w:szCs w:val="24"/>
        </w:rPr>
        <w:t>Καστελίου</w:t>
      </w:r>
      <w:proofErr w:type="spellEnd"/>
      <w:r>
        <w:rPr>
          <w:rFonts w:eastAsia="Times New Roman" w:cs="Times New Roman"/>
          <w:szCs w:val="24"/>
        </w:rPr>
        <w:t xml:space="preserve"> και είναι και έντονο. Δεν έχει να κάνει, λοιπόν, με άλλου είδους γραφειοκρατίες ή καθυστερήσεις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Υπάρχει πραγματικό ενδιαφέρον των επενδυτών.</w:t>
      </w:r>
    </w:p>
    <w:p w14:paraId="4B87088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Όμως, υπάρχει και το δικό μας ενδιαφέρον</w:t>
      </w:r>
      <w:r>
        <w:rPr>
          <w:rFonts w:eastAsia="Times New Roman" w:cs="Times New Roman"/>
          <w:szCs w:val="24"/>
        </w:rPr>
        <w:t>,</w:t>
      </w:r>
      <w:r>
        <w:rPr>
          <w:rFonts w:eastAsia="Times New Roman" w:cs="Times New Roman"/>
          <w:szCs w:val="24"/>
        </w:rPr>
        <w:t xml:space="preserve"> για να υπάρχει επιτέλους διασφάλιση του δημοσίο</w:t>
      </w:r>
      <w:r>
        <w:rPr>
          <w:rFonts w:eastAsia="Times New Roman" w:cs="Times New Roman"/>
          <w:szCs w:val="24"/>
        </w:rPr>
        <w:t>υ συμφέροντος. Δεν γίνεται σε ένα έργο σαν το Καστέλι να μη διασφαλίσουμε το τι σχέση θα έχει αυτό το αεροδρόμιο με την τοπική κοινωνία, το πώς συνδέεται το αεροδρόμιο με την τοπική κοινωνία, το πώς συμμετέχει, το πώς «εκμεταλλεύεται» -με την καλή έννοια τ</w:t>
      </w:r>
      <w:r>
        <w:rPr>
          <w:rFonts w:eastAsia="Times New Roman" w:cs="Times New Roman"/>
          <w:szCs w:val="24"/>
        </w:rPr>
        <w:t>ου όρου- την τοπική κοινωνία και πώς διασφαλίζουμε και άλλα πράγματα, πώς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μπορεί το ελληνικό </w:t>
      </w:r>
      <w:r>
        <w:rPr>
          <w:rFonts w:eastAsia="Times New Roman" w:cs="Times New Roman"/>
          <w:szCs w:val="24"/>
        </w:rPr>
        <w:t>δ</w:t>
      </w:r>
      <w:r>
        <w:rPr>
          <w:rFonts w:eastAsia="Times New Roman" w:cs="Times New Roman"/>
          <w:szCs w:val="24"/>
        </w:rPr>
        <w:t>ημόσιο να γλ</w:t>
      </w:r>
      <w:r>
        <w:rPr>
          <w:rFonts w:eastAsia="Times New Roman" w:cs="Times New Roman"/>
          <w:szCs w:val="24"/>
        </w:rPr>
        <w:t>ι</w:t>
      </w:r>
      <w:r>
        <w:rPr>
          <w:rFonts w:eastAsia="Times New Roman" w:cs="Times New Roman"/>
          <w:szCs w:val="24"/>
        </w:rPr>
        <w:t xml:space="preserve">τώσει χρήματα –τα είπα και πριν στον κ. </w:t>
      </w:r>
      <w:proofErr w:type="spellStart"/>
      <w:r>
        <w:rPr>
          <w:rFonts w:eastAsia="Times New Roman" w:cs="Times New Roman"/>
          <w:szCs w:val="24"/>
        </w:rPr>
        <w:t>Αυγενάκη</w:t>
      </w:r>
      <w:proofErr w:type="spellEnd"/>
      <w:r>
        <w:rPr>
          <w:rFonts w:eastAsia="Times New Roman" w:cs="Times New Roman"/>
          <w:szCs w:val="24"/>
        </w:rPr>
        <w:t>, δεν θέλει να τα καταλάβει-</w:t>
      </w:r>
      <w:r>
        <w:rPr>
          <w:rFonts w:eastAsia="Times New Roman" w:cs="Times New Roman"/>
          <w:szCs w:val="24"/>
        </w:rPr>
        <w:t>,</w:t>
      </w:r>
      <w:r>
        <w:rPr>
          <w:rFonts w:eastAsia="Times New Roman" w:cs="Times New Roman"/>
          <w:szCs w:val="24"/>
        </w:rPr>
        <w:t xml:space="preserve"> πώς δεν θα δώσει πάλι εκατοντάδες εκατομμύρια σε αποζημιώσεις,</w:t>
      </w:r>
      <w:r>
        <w:rPr>
          <w:rFonts w:eastAsia="Times New Roman" w:cs="Times New Roman"/>
          <w:szCs w:val="24"/>
        </w:rPr>
        <w:t xml:space="preserve"> γιατί δεν έχουν ολοκληρωθεί οι απαλλοτριώσεις, πώς θα καλύψει μέσα σε αυτή την οικονομική κατάσταση κόστη που υπάρχουν και αφορούν τις αρχαιολογικές εργασίες ή άλλα έξοδα.</w:t>
      </w:r>
    </w:p>
    <w:p w14:paraId="4B87088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δεν γίνονται, επειδή το λέει ο Υπουργός. Αυτά θέλουν πολλή δουλειά από τις </w:t>
      </w:r>
      <w:r>
        <w:rPr>
          <w:rFonts w:eastAsia="Times New Roman" w:cs="Times New Roman"/>
          <w:szCs w:val="24"/>
        </w:rPr>
        <w:t>Υ</w:t>
      </w:r>
      <w:r>
        <w:rPr>
          <w:rFonts w:eastAsia="Times New Roman" w:cs="Times New Roman"/>
          <w:szCs w:val="24"/>
        </w:rPr>
        <w:t>πη</w:t>
      </w:r>
      <w:r>
        <w:rPr>
          <w:rFonts w:eastAsia="Times New Roman" w:cs="Times New Roman"/>
          <w:szCs w:val="24"/>
        </w:rPr>
        <w:t>ρεσίες, πολλή δουλειά από τους συμβούλους, θέλουν διαπραγματεύσεις με την Ευρωπαϊκή Τράπεζα Επενδύσεων, με την Ελληνική Στατιστική Αρχή και</w:t>
      </w:r>
      <w:r>
        <w:rPr>
          <w:rFonts w:eastAsia="Times New Roman" w:cs="Times New Roman"/>
          <w:szCs w:val="24"/>
        </w:rPr>
        <w:t>,</w:t>
      </w:r>
      <w:r>
        <w:rPr>
          <w:rFonts w:eastAsia="Times New Roman" w:cs="Times New Roman"/>
          <w:szCs w:val="24"/>
        </w:rPr>
        <w:t xml:space="preserve"> βέβαια, με τους Οργανισμούς Τοπικής Αυτοδιοίκησης στην Κρήτη. Γνωρίζετε πάρα πολύ καλά ότι η συνεργασία μας και με </w:t>
      </w:r>
      <w:r>
        <w:rPr>
          <w:rFonts w:eastAsia="Times New Roman" w:cs="Times New Roman"/>
          <w:szCs w:val="24"/>
        </w:rPr>
        <w:t>τους δήμους και με την περιφέρεια είναι πολύ στενή.</w:t>
      </w:r>
    </w:p>
    <w:p w14:paraId="4B87088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να μιλήσω για τον ΒΟΑΚ αναλυτικά, γιατί είναι ένα έργο πνοής για την Κρήτη. Είχαμε αποσπασματικό σχεδιασμό, αποσπασματικά έργα, με τεράστια προβλήματα</w:t>
      </w:r>
      <w:r>
        <w:rPr>
          <w:rFonts w:eastAsia="Times New Roman" w:cs="Times New Roman"/>
          <w:szCs w:val="24"/>
        </w:rPr>
        <w:t>,</w:t>
      </w:r>
      <w:r>
        <w:rPr>
          <w:rFonts w:eastAsia="Times New Roman" w:cs="Times New Roman"/>
          <w:szCs w:val="24"/>
        </w:rPr>
        <w:t xml:space="preserve"> τόσο στις διαδικασί</w:t>
      </w:r>
      <w:r>
        <w:rPr>
          <w:rFonts w:eastAsia="Times New Roman" w:cs="Times New Roman"/>
          <w:szCs w:val="24"/>
        </w:rPr>
        <w:t>ες όσο και στην εκτέλεσή τους. Παραλάβαμε μια κατάσταση χάους στον ΒΟΑΚ, δεν υπήρχε γνώση πού υπήρχαν μελέτες, ποια τμήματα του οδικού δικτύου είχαν ωριμότητα, για ποια είχαν ανατεθεί μελέτες, για ποια τμήματα δεν είχε γίνει τίποτα.</w:t>
      </w:r>
    </w:p>
    <w:p w14:paraId="4B87088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Έγινε μια συστηματική δ</w:t>
      </w:r>
      <w:r>
        <w:rPr>
          <w:rFonts w:eastAsia="Times New Roman" w:cs="Times New Roman"/>
          <w:szCs w:val="24"/>
        </w:rPr>
        <w:t>ουλειά. Σας παρουσιάζω τα στοιχεία. Αν θέλετε, μπορώ να σας καταθέσω και τμήμα</w:t>
      </w:r>
      <w:r>
        <w:rPr>
          <w:rFonts w:eastAsia="Times New Roman" w:cs="Times New Roman"/>
          <w:szCs w:val="24"/>
        </w:rPr>
        <w:t xml:space="preserve"> </w:t>
      </w:r>
      <w:proofErr w:type="spellStart"/>
      <w:r>
        <w:rPr>
          <w:rFonts w:eastAsia="Times New Roman" w:cs="Times New Roman"/>
          <w:szCs w:val="24"/>
        </w:rPr>
        <w:t>τμήμα</w:t>
      </w:r>
      <w:proofErr w:type="spellEnd"/>
      <w:r>
        <w:rPr>
          <w:rFonts w:eastAsia="Times New Roman" w:cs="Times New Roman"/>
          <w:szCs w:val="24"/>
        </w:rPr>
        <w:t xml:space="preserve"> τι έχει γίνει. Ο ΒΟΑΚ είναι </w:t>
      </w:r>
      <w:r>
        <w:rPr>
          <w:rFonts w:eastAsia="Times New Roman" w:cs="Times New Roman"/>
          <w:szCs w:val="24"/>
        </w:rPr>
        <w:t>τριακόσια</w:t>
      </w:r>
      <w:r>
        <w:rPr>
          <w:rFonts w:eastAsia="Times New Roman" w:cs="Times New Roman"/>
          <w:szCs w:val="24"/>
        </w:rPr>
        <w:t xml:space="preserve"> χιλιόμετρα περίπου. Κατασκευασμένα τμήματα ή υπό κατασκευή και μέσα σε αυτά βάζουμε και τα τμήματα που έχουν δημοπρατηθεί, όπως είναι</w:t>
      </w:r>
      <w:r>
        <w:rPr>
          <w:rFonts w:eastAsia="Times New Roman" w:cs="Times New Roman"/>
          <w:szCs w:val="24"/>
        </w:rPr>
        <w:t xml:space="preserve"> το </w:t>
      </w:r>
      <w:r>
        <w:rPr>
          <w:rFonts w:eastAsia="Times New Roman" w:cs="Times New Roman"/>
          <w:szCs w:val="24"/>
        </w:rPr>
        <w:t xml:space="preserve">τμήμα </w:t>
      </w:r>
      <w:r>
        <w:rPr>
          <w:rFonts w:eastAsia="Times New Roman" w:cs="Times New Roman"/>
          <w:szCs w:val="24"/>
        </w:rPr>
        <w:t>Πάνορμος-</w:t>
      </w:r>
      <w:proofErr w:type="spellStart"/>
      <w:r>
        <w:rPr>
          <w:rFonts w:eastAsia="Times New Roman" w:cs="Times New Roman"/>
          <w:szCs w:val="24"/>
        </w:rPr>
        <w:t>Εξάντη</w:t>
      </w:r>
      <w:proofErr w:type="spellEnd"/>
      <w:r>
        <w:rPr>
          <w:rFonts w:eastAsia="Times New Roman" w:cs="Times New Roman"/>
          <w:szCs w:val="24"/>
        </w:rPr>
        <w:t>,</w:t>
      </w:r>
      <w:r>
        <w:rPr>
          <w:rFonts w:eastAsia="Times New Roman" w:cs="Times New Roman"/>
          <w:szCs w:val="24"/>
        </w:rPr>
        <w:t xml:space="preserve"> είναι </w:t>
      </w:r>
      <w:proofErr w:type="spellStart"/>
      <w:r>
        <w:rPr>
          <w:rFonts w:eastAsia="Times New Roman" w:cs="Times New Roman"/>
          <w:szCs w:val="24"/>
        </w:rPr>
        <w:t>εκατόν</w:t>
      </w:r>
      <w:proofErr w:type="spellEnd"/>
      <w:r>
        <w:rPr>
          <w:rFonts w:eastAsia="Times New Roman" w:cs="Times New Roman"/>
          <w:szCs w:val="24"/>
        </w:rPr>
        <w:t xml:space="preserve"> δέκα</w:t>
      </w:r>
      <w:r>
        <w:rPr>
          <w:rFonts w:eastAsia="Times New Roman" w:cs="Times New Roman"/>
          <w:szCs w:val="24"/>
        </w:rPr>
        <w:t xml:space="preserve"> χιλιόμετρα, εκ των οποίων τα 61,5 χιλιόμετρα είναι αυτοκινητόδρομος και τα 48,5 χιλιόμετρα είναι </w:t>
      </w:r>
      <w:proofErr w:type="spellStart"/>
      <w:r>
        <w:rPr>
          <w:rFonts w:eastAsia="Times New Roman" w:cs="Times New Roman"/>
          <w:szCs w:val="24"/>
        </w:rPr>
        <w:t>δίιχνη</w:t>
      </w:r>
      <w:proofErr w:type="spellEnd"/>
      <w:r>
        <w:rPr>
          <w:rFonts w:eastAsia="Times New Roman" w:cs="Times New Roman"/>
          <w:szCs w:val="24"/>
        </w:rPr>
        <w:t xml:space="preserve"> διατομή.</w:t>
      </w:r>
    </w:p>
    <w:p w14:paraId="4B87089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Εκπονούνται μελέτες με πολύ αργούς ρυθμούς, γιατί υπάρχουν σοβαρά προβλήματα -και θα τα πω στη </w:t>
      </w:r>
      <w:proofErr w:type="spellStart"/>
      <w:r>
        <w:rPr>
          <w:rFonts w:eastAsia="Times New Roman" w:cs="Times New Roman"/>
          <w:szCs w:val="24"/>
        </w:rPr>
        <w:t>δευ</w:t>
      </w:r>
      <w:r>
        <w:rPr>
          <w:rFonts w:eastAsia="Times New Roman" w:cs="Times New Roman"/>
          <w:szCs w:val="24"/>
        </w:rPr>
        <w:t>τερομιλία</w:t>
      </w:r>
      <w:proofErr w:type="spellEnd"/>
      <w:r>
        <w:rPr>
          <w:rFonts w:eastAsia="Times New Roman" w:cs="Times New Roman"/>
          <w:szCs w:val="24"/>
        </w:rPr>
        <w:t xml:space="preserve"> μου- στα </w:t>
      </w:r>
      <w:proofErr w:type="spellStart"/>
      <w:r>
        <w:rPr>
          <w:rFonts w:eastAsia="Times New Roman" w:cs="Times New Roman"/>
          <w:szCs w:val="24"/>
        </w:rPr>
        <w:t>εκατόν</w:t>
      </w:r>
      <w:proofErr w:type="spellEnd"/>
      <w:r>
        <w:rPr>
          <w:rFonts w:eastAsia="Times New Roman" w:cs="Times New Roman"/>
          <w:szCs w:val="24"/>
        </w:rPr>
        <w:t xml:space="preserve"> είκοσι τέσσερα</w:t>
      </w:r>
      <w:r>
        <w:rPr>
          <w:rFonts w:eastAsia="Times New Roman" w:cs="Times New Roman"/>
          <w:szCs w:val="24"/>
        </w:rPr>
        <w:t xml:space="preserve"> χιλιόμετρα και χωρίς καμμία σύμβαση είναι περίπου τα </w:t>
      </w:r>
      <w:r>
        <w:rPr>
          <w:rFonts w:eastAsia="Times New Roman" w:cs="Times New Roman"/>
          <w:szCs w:val="24"/>
        </w:rPr>
        <w:t>εξήντα έξι</w:t>
      </w:r>
      <w:r>
        <w:rPr>
          <w:rFonts w:eastAsia="Times New Roman" w:cs="Times New Roman"/>
          <w:szCs w:val="24"/>
        </w:rPr>
        <w:t xml:space="preserve"> χιλιόμετρα.</w:t>
      </w:r>
    </w:p>
    <w:p w14:paraId="4B87089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Τι έχουμε κάνει;</w:t>
      </w:r>
    </w:p>
    <w:p w14:paraId="4B87089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Υπουργού)</w:t>
      </w:r>
    </w:p>
    <w:p w14:paraId="4B870893"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Κύριε Υπουργέ, στη δευτερολογία σας.</w:t>
      </w:r>
    </w:p>
    <w:p w14:paraId="4B870894"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Όχι, για τον ΒΟΑΚ λέω αυτό και τα υπόλοιπα έργα, που είναι πολύ σημαντικά για την ανάπτυξη της Κρήτης, θα τα πω αργότερα.</w:t>
      </w:r>
    </w:p>
    <w:p w14:paraId="4B87089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Στις 16 Ιουνίου </w:t>
      </w:r>
      <w:r>
        <w:rPr>
          <w:rFonts w:eastAsia="Times New Roman" w:cs="Times New Roman"/>
          <w:szCs w:val="24"/>
        </w:rPr>
        <w:t>δημοσιεύτηκε η πρόσκληση για την υποβολή προτάσεων</w:t>
      </w:r>
      <w:r>
        <w:rPr>
          <w:rFonts w:eastAsia="Times New Roman" w:cs="Times New Roman"/>
          <w:szCs w:val="24"/>
        </w:rPr>
        <w:t>,</w:t>
      </w:r>
      <w:r>
        <w:rPr>
          <w:rFonts w:eastAsia="Times New Roman" w:cs="Times New Roman"/>
          <w:szCs w:val="24"/>
        </w:rPr>
        <w:t xml:space="preserve"> που περιλαμβάνει τη στρατηγική μελέτη για τον ΒΟΑΚ, προϋπολογισμού 4 εκατομμυρίων ευρώ. Θα σας την καταθέσω για να την έχετε. Μέχρι τις 10 Ιουλίου θα γίνει υποβολή του τεχνικού δελτίου από το Υπουργείο. Η</w:t>
      </w:r>
      <w:r>
        <w:rPr>
          <w:rFonts w:eastAsia="Times New Roman" w:cs="Times New Roman"/>
          <w:szCs w:val="24"/>
        </w:rPr>
        <w:t xml:space="preserve"> στρατηγική μελέτη είναι αίτημα της Κρήτης και απαραίτητη προϋπόθεση όχι μόνο για την ολοκλήρωση του έργου, αλλά και για τον βέλτιστο σχεδιασμό του. </w:t>
      </w:r>
    </w:p>
    <w:p w14:paraId="4B87089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Σας το καταθέτω.</w:t>
      </w:r>
    </w:p>
    <w:p w14:paraId="4B870897" w14:textId="77777777" w:rsidR="003535F4" w:rsidRDefault="005B3D1E">
      <w:pPr>
        <w:spacing w:line="600" w:lineRule="auto"/>
        <w:ind w:firstLine="720"/>
        <w:jc w:val="both"/>
        <w:rPr>
          <w:rFonts w:eastAsia="Times New Roman" w:cs="Times New Roman"/>
        </w:rPr>
      </w:pPr>
      <w:r>
        <w:rPr>
          <w:rFonts w:eastAsia="Times New Roman" w:cs="Times New Roman"/>
        </w:rPr>
        <w:t xml:space="preserve">(Στο σημείο αυτό ο Υπουργός </w:t>
      </w:r>
      <w:r>
        <w:rPr>
          <w:rFonts w:eastAsia="Times New Roman" w:cs="Times New Roman"/>
          <w:szCs w:val="24"/>
        </w:rPr>
        <w:t>Υποδομών, Μεταφορών και Δικτύων</w:t>
      </w:r>
      <w:r>
        <w:rPr>
          <w:rFonts w:eastAsia="Times New Roman" w:cs="Times New Roman"/>
        </w:rPr>
        <w:t xml:space="preserve"> κ. Χρήστος </w:t>
      </w:r>
      <w:proofErr w:type="spellStart"/>
      <w:r>
        <w:rPr>
          <w:rFonts w:eastAsia="Times New Roman" w:cs="Times New Roman"/>
        </w:rPr>
        <w:t>Σπίρτζης</w:t>
      </w:r>
      <w:proofErr w:type="spellEnd"/>
      <w:r>
        <w:rPr>
          <w:rFonts w:eastAsia="Times New Roman" w:cs="Times New Roman"/>
        </w:rPr>
        <w:t xml:space="preserve"> καταθέτει</w:t>
      </w:r>
      <w:r>
        <w:rPr>
          <w:rFonts w:eastAsia="Times New Roman" w:cs="Times New Roman"/>
        </w:rPr>
        <w:t xml:space="preserve">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B87089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Η πρόβλεψη για το ΣΕΣ είναι έργα αξίας 130 εκατομμυρίων ευρώ. Ήδη έχουν ενταχθεί δύο έργα. Το πρώτο είναι</w:t>
      </w:r>
      <w:r>
        <w:rPr>
          <w:rFonts w:eastAsia="Times New Roman" w:cs="Times New Roman"/>
          <w:szCs w:val="24"/>
        </w:rPr>
        <w:t xml:space="preserve"> το Γούρνες-Χερσόνησος, που κατασκευάζεται. Πρόσφατα έχουν εγκριθεί οι οριστικές μελέτες, μιας και δεν υπήρχαν, όταν δημοπρατήθηκε το έργο καν οι οριστικές μελέτες των τεχνικών έργων. Είχαμε </w:t>
      </w:r>
      <w:proofErr w:type="spellStart"/>
      <w:r>
        <w:rPr>
          <w:rFonts w:eastAsia="Times New Roman" w:cs="Times New Roman"/>
          <w:szCs w:val="24"/>
        </w:rPr>
        <w:t>κατασκευαστήρια</w:t>
      </w:r>
      <w:proofErr w:type="spellEnd"/>
      <w:r>
        <w:rPr>
          <w:rFonts w:eastAsia="Times New Roman" w:cs="Times New Roman"/>
          <w:szCs w:val="24"/>
        </w:rPr>
        <w:t xml:space="preserve"> και δεν είχαμε μελετητή. Παράλληλα βγήκε ο μελετη</w:t>
      </w:r>
      <w:r>
        <w:rPr>
          <w:rFonts w:eastAsia="Times New Roman" w:cs="Times New Roman"/>
          <w:szCs w:val="24"/>
        </w:rPr>
        <w:t>τής. Είναι ένα παράδοξο αυτό!</w:t>
      </w:r>
    </w:p>
    <w:p w14:paraId="4B87089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σύνδεση του ΒΟΑΚ με την πόλη των Χανίων μέσω </w:t>
      </w:r>
      <w:r>
        <w:rPr>
          <w:rFonts w:eastAsia="Times New Roman" w:cs="Times New Roman"/>
          <w:szCs w:val="24"/>
        </w:rPr>
        <w:t xml:space="preserve">του </w:t>
      </w:r>
      <w:r>
        <w:rPr>
          <w:rFonts w:eastAsia="Times New Roman" w:cs="Times New Roman"/>
          <w:szCs w:val="24"/>
        </w:rPr>
        <w:t xml:space="preserve">ανισόπεδου κόμβου </w:t>
      </w:r>
      <w:r>
        <w:rPr>
          <w:rFonts w:eastAsia="Times New Roman" w:cs="Times New Roman"/>
          <w:szCs w:val="24"/>
        </w:rPr>
        <w:t xml:space="preserve">των </w:t>
      </w:r>
      <w:proofErr w:type="spellStart"/>
      <w:r>
        <w:rPr>
          <w:rFonts w:eastAsia="Times New Roman" w:cs="Times New Roman"/>
          <w:szCs w:val="24"/>
        </w:rPr>
        <w:t>Μουρνιών</w:t>
      </w:r>
      <w:proofErr w:type="spellEnd"/>
      <w:r>
        <w:rPr>
          <w:rFonts w:eastAsia="Times New Roman" w:cs="Times New Roman"/>
          <w:szCs w:val="24"/>
        </w:rPr>
        <w:t xml:space="preserve">, που είναι αίτημα δεκαετιών του </w:t>
      </w:r>
      <w:r>
        <w:rPr>
          <w:rFonts w:eastAsia="Times New Roman" w:cs="Times New Roman"/>
          <w:szCs w:val="24"/>
        </w:rPr>
        <w:t>δ</w:t>
      </w:r>
      <w:r>
        <w:rPr>
          <w:rFonts w:eastAsia="Times New Roman" w:cs="Times New Roman"/>
          <w:szCs w:val="24"/>
        </w:rPr>
        <w:t>ήμου, το οποίο κόλλησε ως συνήθως στις απαλλοτριώσεις. Εκκρεμεί, παρά τις προσπάθειες, γιατί έ</w:t>
      </w:r>
      <w:r>
        <w:rPr>
          <w:rFonts w:eastAsia="Times New Roman" w:cs="Times New Roman"/>
          <w:szCs w:val="24"/>
        </w:rPr>
        <w:t xml:space="preserve">χουμε νομική και διαδικαστική εμπλοκή </w:t>
      </w:r>
      <w:r>
        <w:rPr>
          <w:rFonts w:eastAsia="Times New Roman" w:cs="Times New Roman"/>
          <w:szCs w:val="24"/>
        </w:rPr>
        <w:t xml:space="preserve">για </w:t>
      </w:r>
      <w:r>
        <w:rPr>
          <w:rFonts w:eastAsia="Times New Roman" w:cs="Times New Roman"/>
          <w:szCs w:val="24"/>
        </w:rPr>
        <w:t xml:space="preserve">το </w:t>
      </w:r>
      <w:r>
        <w:rPr>
          <w:rFonts w:eastAsia="Times New Roman" w:cs="Times New Roman"/>
          <w:szCs w:val="24"/>
        </w:rPr>
        <w:t>τμήμα</w:t>
      </w:r>
      <w:r>
        <w:rPr>
          <w:rFonts w:eastAsia="Times New Roman" w:cs="Times New Roman"/>
          <w:szCs w:val="24"/>
        </w:rPr>
        <w:t xml:space="preserve"> Πάνορμος-</w:t>
      </w:r>
      <w:proofErr w:type="spellStart"/>
      <w:r>
        <w:rPr>
          <w:rFonts w:eastAsia="Times New Roman" w:cs="Times New Roman"/>
          <w:szCs w:val="24"/>
        </w:rPr>
        <w:t>Εξάντη</w:t>
      </w:r>
      <w:proofErr w:type="spellEnd"/>
      <w:r>
        <w:rPr>
          <w:rFonts w:eastAsia="Times New Roman" w:cs="Times New Roman"/>
          <w:szCs w:val="24"/>
        </w:rPr>
        <w:t xml:space="preserve">. Προφανώς, η </w:t>
      </w:r>
      <w:proofErr w:type="spellStart"/>
      <w:r>
        <w:rPr>
          <w:rFonts w:eastAsia="Times New Roman" w:cs="Times New Roman"/>
          <w:szCs w:val="24"/>
        </w:rPr>
        <w:t>Μεσαρά</w:t>
      </w:r>
      <w:proofErr w:type="spellEnd"/>
      <w:r>
        <w:rPr>
          <w:rFonts w:eastAsia="Times New Roman" w:cs="Times New Roman"/>
          <w:szCs w:val="24"/>
        </w:rPr>
        <w:t xml:space="preserve"> έχει λήξει και μένει η κοινοποίηση στον ανάδοχο. Ταυτόχρονα, έχουν </w:t>
      </w:r>
      <w:r>
        <w:rPr>
          <w:rFonts w:eastAsia="Times New Roman" w:cs="Times New Roman"/>
          <w:szCs w:val="24"/>
        </w:rPr>
        <w:t xml:space="preserve">γίνει </w:t>
      </w:r>
      <w:r>
        <w:rPr>
          <w:rFonts w:eastAsia="Times New Roman" w:cs="Times New Roman"/>
          <w:szCs w:val="24"/>
        </w:rPr>
        <w:t>οι συνεννοήσεις και οι ενέργειες με την Ευρωπαϊκή Τράπεζα Επενδύσεων για την εξεύρεση της απαραί</w:t>
      </w:r>
      <w:r>
        <w:rPr>
          <w:rFonts w:eastAsia="Times New Roman" w:cs="Times New Roman"/>
          <w:szCs w:val="24"/>
        </w:rPr>
        <w:t xml:space="preserve">τητης χρηματοδότησης. </w:t>
      </w:r>
      <w:r>
        <w:rPr>
          <w:rFonts w:eastAsia="Times New Roman" w:cs="Times New Roman"/>
          <w:szCs w:val="24"/>
        </w:rPr>
        <w:t>Είχαμε</w:t>
      </w:r>
      <w:r>
        <w:rPr>
          <w:rFonts w:eastAsia="Times New Roman" w:cs="Times New Roman"/>
          <w:szCs w:val="24"/>
        </w:rPr>
        <w:t xml:space="preserve"> μια πρώτη δέσμευση και στο παρελθόν από την Ευρωπαϊκή Τράπεζα. Τώρα πια θα είναι οριστικ</w:t>
      </w:r>
      <w:r>
        <w:rPr>
          <w:rFonts w:eastAsia="Times New Roman" w:cs="Times New Roman"/>
          <w:szCs w:val="24"/>
        </w:rPr>
        <w:t>ά</w:t>
      </w:r>
      <w:r>
        <w:rPr>
          <w:rFonts w:eastAsia="Times New Roman" w:cs="Times New Roman"/>
          <w:szCs w:val="24"/>
        </w:rPr>
        <w:t>.</w:t>
      </w:r>
    </w:p>
    <w:p w14:paraId="4B87089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proofErr w:type="spellStart"/>
      <w:r>
        <w:rPr>
          <w:rFonts w:eastAsia="Times New Roman" w:cs="Times New Roman"/>
          <w:szCs w:val="24"/>
        </w:rPr>
        <w:t>δευτερομιλία</w:t>
      </w:r>
      <w:proofErr w:type="spellEnd"/>
      <w:r>
        <w:rPr>
          <w:rFonts w:eastAsia="Times New Roman" w:cs="Times New Roman"/>
          <w:szCs w:val="24"/>
        </w:rPr>
        <w:t xml:space="preserve"> μου θα πω για τα υπόλοιπα έργα που έθιξε ο συνάδελφος.</w:t>
      </w:r>
    </w:p>
    <w:p w14:paraId="4B87089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 πολύ.</w:t>
      </w:r>
    </w:p>
    <w:p w14:paraId="4B87089C" w14:textId="77777777" w:rsidR="003535F4" w:rsidRDefault="005B3D1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έχετε τον λόγο.</w:t>
      </w:r>
    </w:p>
    <w:p w14:paraId="4B87089D" w14:textId="77777777" w:rsidR="003535F4" w:rsidRDefault="005B3D1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κυρία Πρόεδρε.</w:t>
      </w:r>
    </w:p>
    <w:p w14:paraId="4B87089E" w14:textId="77777777" w:rsidR="003535F4" w:rsidRDefault="005B3D1E">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σας έδωσα μια ευκαιρία, αλλά εσείς δεν την αδράξατε. Σας είπα, δηλαδή, ότι υπάρχουν και γενικότερα ζητήματα</w:t>
      </w:r>
      <w:r>
        <w:rPr>
          <w:rFonts w:eastAsia="Times New Roman"/>
          <w:szCs w:val="28"/>
        </w:rPr>
        <w:t>.</w:t>
      </w:r>
    </w:p>
    <w:p w14:paraId="4B87089F" w14:textId="77777777" w:rsidR="003535F4" w:rsidRDefault="005B3D1E">
      <w:pPr>
        <w:spacing w:line="600" w:lineRule="auto"/>
        <w:ind w:firstLine="720"/>
        <w:jc w:val="both"/>
        <w:rPr>
          <w:rFonts w:eastAsia="Times New Roman"/>
          <w:szCs w:val="24"/>
        </w:rPr>
      </w:pPr>
      <w:r>
        <w:rPr>
          <w:rFonts w:eastAsia="Times New Roman"/>
          <w:b/>
          <w:szCs w:val="24"/>
        </w:rPr>
        <w:t>ΧΡΗΣΤΟΣ ΣΠΙΡΤΖΗΣ (Υπουργός Υποδομών, Μετ</w:t>
      </w:r>
      <w:r>
        <w:rPr>
          <w:rFonts w:eastAsia="Times New Roman"/>
          <w:b/>
          <w:szCs w:val="24"/>
        </w:rPr>
        <w:t xml:space="preserve">αφορών και Δικτύων): </w:t>
      </w:r>
      <w:r>
        <w:rPr>
          <w:rFonts w:eastAsia="Times New Roman"/>
          <w:szCs w:val="24"/>
        </w:rPr>
        <w:t>Υπάρχουν.</w:t>
      </w:r>
    </w:p>
    <w:p w14:paraId="4B8708A0" w14:textId="77777777" w:rsidR="003535F4" w:rsidRDefault="005B3D1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Μιλήσατε, όμως, για τη διασφάλιση του δημόσιου συμφέροντος. Δηλαδή, τι εννοείτε; Εννοείτε ότι πριν από έξι ή οκτώ μήνες ή έναν χρόνο, που ο ίδιος δημοπρατήσατε το έργο, δεν το διασφαλίζατε;</w:t>
      </w:r>
    </w:p>
    <w:p w14:paraId="4B8708A1" w14:textId="77777777" w:rsidR="003535F4" w:rsidRDefault="005B3D1E">
      <w:pPr>
        <w:spacing w:line="600" w:lineRule="auto"/>
        <w:ind w:firstLine="720"/>
        <w:jc w:val="both"/>
        <w:rPr>
          <w:rFonts w:eastAsia="Times New Roman"/>
          <w:szCs w:val="24"/>
        </w:rPr>
      </w:pPr>
      <w:r>
        <w:rPr>
          <w:rFonts w:eastAsia="Times New Roman"/>
          <w:b/>
          <w:szCs w:val="24"/>
        </w:rPr>
        <w:lastRenderedPageBreak/>
        <w:t>ΧΡΗΣΤΟΣ ΣΠΙΡ</w:t>
      </w:r>
      <w:r>
        <w:rPr>
          <w:rFonts w:eastAsia="Times New Roman"/>
          <w:b/>
          <w:szCs w:val="24"/>
        </w:rPr>
        <w:t xml:space="preserve">ΤΖΗΣ (Υπουργός Υποδομών, Μεταφορών και Δικτύων): </w:t>
      </w:r>
      <w:r>
        <w:rPr>
          <w:rFonts w:eastAsia="Times New Roman"/>
          <w:szCs w:val="24"/>
        </w:rPr>
        <w:t>Όχι, δεν το δημοπράτησα.</w:t>
      </w:r>
    </w:p>
    <w:p w14:paraId="4B8708A2" w14:textId="77777777" w:rsidR="003535F4" w:rsidRDefault="005B3D1E">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Πριν από έναν μήνα ήταν η δημοπράτηση, στις 6 Μαΐου. Δεν διασφαλιζόταν; Τον Ιούλιο δεν διασφαλιζόταν; Γιατί διασφαλίζεται τον Σεπτέμβριο;</w:t>
      </w:r>
    </w:p>
    <w:p w14:paraId="4B8708A3" w14:textId="77777777" w:rsidR="003535F4" w:rsidRDefault="005B3D1E">
      <w:pPr>
        <w:spacing w:line="600" w:lineRule="auto"/>
        <w:ind w:firstLine="720"/>
        <w:jc w:val="both"/>
        <w:rPr>
          <w:rFonts w:eastAsia="Times New Roman"/>
          <w:szCs w:val="24"/>
        </w:rPr>
      </w:pPr>
      <w:r>
        <w:rPr>
          <w:rFonts w:eastAsia="Times New Roman"/>
          <w:szCs w:val="24"/>
        </w:rPr>
        <w:t>Ακούστε, αλήθειες θέλ</w:t>
      </w:r>
      <w:r>
        <w:rPr>
          <w:rFonts w:eastAsia="Times New Roman"/>
          <w:szCs w:val="24"/>
        </w:rPr>
        <w:t xml:space="preserve">ει ο κόσμος. Πείτε, λοιπόν, ότι το έργο ήταν ώριμο πράγματι το διάστημα έως το 2014. Είχε γίνει πολύ σημαντική δουλειά από τις </w:t>
      </w:r>
      <w:r>
        <w:rPr>
          <w:rFonts w:eastAsia="Times New Roman"/>
          <w:szCs w:val="24"/>
        </w:rPr>
        <w:t>Υ</w:t>
      </w:r>
      <w:r>
        <w:rPr>
          <w:rFonts w:eastAsia="Times New Roman"/>
          <w:szCs w:val="24"/>
        </w:rPr>
        <w:t>πηρεσίες του Υπουργείου. Μην τις απαξιώνετε. Βεβαίως, λόγω των γενικότερων συνθηκών, της μη ύπαρξης έμπρακτου ενδιαφέροντος να δ</w:t>
      </w:r>
      <w:r>
        <w:rPr>
          <w:rFonts w:eastAsia="Times New Roman"/>
          <w:szCs w:val="24"/>
        </w:rPr>
        <w:t>ώσουν προσφορά σ</w:t>
      </w:r>
      <w:r>
        <w:rPr>
          <w:rFonts w:eastAsia="Times New Roman"/>
          <w:szCs w:val="24"/>
        </w:rPr>
        <w:t>ε</w:t>
      </w:r>
      <w:r>
        <w:rPr>
          <w:rFonts w:eastAsia="Times New Roman"/>
          <w:szCs w:val="24"/>
        </w:rPr>
        <w:t xml:space="preserve"> αυτό το διάστημα, το Υπουργείο προέβη –και καλά έκανε- σε βελτιώσεις. Όμως, πρέπει να λέμε την αλήθεια.</w:t>
      </w:r>
    </w:p>
    <w:p w14:paraId="4B8708A4" w14:textId="77777777" w:rsidR="003535F4" w:rsidRDefault="005B3D1E">
      <w:pPr>
        <w:spacing w:line="600" w:lineRule="auto"/>
        <w:ind w:firstLine="720"/>
        <w:jc w:val="both"/>
        <w:rPr>
          <w:rFonts w:eastAsia="Times New Roman"/>
          <w:szCs w:val="24"/>
        </w:rPr>
      </w:pPr>
      <w:r>
        <w:rPr>
          <w:rFonts w:eastAsia="Times New Roman"/>
          <w:szCs w:val="24"/>
        </w:rPr>
        <w:t>Εκτιμώ ότι μετά τις γενικότερες εξελίξεις μπορεί να υπάρξει ενδιαφέρον το επόμενο διάστημα, λόγω του ότι η Ευρωπαϊκή Τράπεζα Επενδύσεω</w:t>
      </w:r>
      <w:r>
        <w:rPr>
          <w:rFonts w:eastAsia="Times New Roman"/>
          <w:szCs w:val="24"/>
        </w:rPr>
        <w:t xml:space="preserve">ν ή και τα ιδιωτικά τραπεζικά συστήματα της χώρας μας και </w:t>
      </w:r>
      <w:r>
        <w:rPr>
          <w:rFonts w:eastAsia="Times New Roman"/>
          <w:szCs w:val="24"/>
        </w:rPr>
        <w:lastRenderedPageBreak/>
        <w:t xml:space="preserve">της Ευρώπης θα μπορέσουν να συμμετάσχουν στη χρηματοδότηση του έργου. Αυτό είναι πάρα πολύ βασικό. Αν, λοιπόν, το επόμενο διάστημα υπάρχει τέτοια δυνατότητα, πιστεύω ότι θα έχουμε και εν τοις </w:t>
      </w:r>
      <w:proofErr w:type="spellStart"/>
      <w:r>
        <w:rPr>
          <w:rFonts w:eastAsia="Times New Roman"/>
          <w:szCs w:val="24"/>
        </w:rPr>
        <w:t>πράγμα</w:t>
      </w:r>
      <w:r>
        <w:rPr>
          <w:rFonts w:eastAsia="Times New Roman"/>
          <w:szCs w:val="24"/>
        </w:rPr>
        <w:t>σι</w:t>
      </w:r>
      <w:proofErr w:type="spellEnd"/>
      <w:r>
        <w:rPr>
          <w:rFonts w:eastAsia="Times New Roman"/>
          <w:szCs w:val="24"/>
        </w:rPr>
        <w:t xml:space="preserve"> δημοπράτηση του έργου και όχι μια νέα αναβολή. Θεωρώ δευτερεύον το ότι τη μια ημέρα έλεγε ο Πρωθυπουργός για μέχρι τέλος Ιουλίου και την άλλη ημέρα εσείς ανακοινώσατε για μέχρι 30 Σεπτεμβρίου. Υπάρχουν και θέματα συνεννόησης, που πολλές φορές δεν επιτυγ</w:t>
      </w:r>
      <w:r>
        <w:rPr>
          <w:rFonts w:eastAsia="Times New Roman"/>
          <w:szCs w:val="24"/>
        </w:rPr>
        <w:t>χάνονται. Μπορεί να είναι κι έτσι.</w:t>
      </w:r>
    </w:p>
    <w:p w14:paraId="4B8708A5" w14:textId="77777777" w:rsidR="003535F4" w:rsidRDefault="005B3D1E">
      <w:pPr>
        <w:spacing w:line="600" w:lineRule="auto"/>
        <w:ind w:firstLine="720"/>
        <w:jc w:val="both"/>
        <w:rPr>
          <w:rFonts w:eastAsia="Times New Roman"/>
          <w:szCs w:val="24"/>
        </w:rPr>
      </w:pPr>
      <w:r>
        <w:rPr>
          <w:rFonts w:eastAsia="Times New Roman"/>
          <w:szCs w:val="24"/>
        </w:rPr>
        <w:t xml:space="preserve">Η ουσία, όμως, που ενδιαφέρει είναι ότι αυτό το σημαντικό έργο για την Κρήτη και την ανάπτυξή της για την επόμενη πεντηκονταετία πρέπει να μπει σε πρώτη προτεραιότητα. </w:t>
      </w:r>
    </w:p>
    <w:p w14:paraId="4B8708A6" w14:textId="77777777" w:rsidR="003535F4" w:rsidRDefault="005B3D1E">
      <w:pPr>
        <w:spacing w:line="600" w:lineRule="auto"/>
        <w:ind w:firstLine="720"/>
        <w:jc w:val="both"/>
        <w:rPr>
          <w:rFonts w:eastAsia="Times New Roman"/>
          <w:szCs w:val="24"/>
        </w:rPr>
      </w:pPr>
      <w:r>
        <w:rPr>
          <w:rFonts w:eastAsia="Times New Roman"/>
          <w:szCs w:val="24"/>
        </w:rPr>
        <w:t xml:space="preserve">Όσον αφορά τον Βόρειο Οδικό Άξονα και γενικά για το </w:t>
      </w:r>
      <w:r>
        <w:rPr>
          <w:rFonts w:eastAsia="Times New Roman"/>
          <w:szCs w:val="24"/>
        </w:rPr>
        <w:t xml:space="preserve">οδικό σύστημα της Κρήτης, έχουμε χορτάσει από μελέτες στρατηγικές, εθνικές, περιφερειακές. Στρατηγική μελέτη είχε γίνει ξανά από τον Γενικό Γραμματέα κ. </w:t>
      </w:r>
      <w:proofErr w:type="spellStart"/>
      <w:r>
        <w:rPr>
          <w:rFonts w:eastAsia="Times New Roman"/>
          <w:szCs w:val="24"/>
        </w:rPr>
        <w:t>Τσόκα</w:t>
      </w:r>
      <w:proofErr w:type="spellEnd"/>
      <w:r>
        <w:rPr>
          <w:rFonts w:eastAsia="Times New Roman"/>
          <w:szCs w:val="24"/>
        </w:rPr>
        <w:t>. Δόθηκαν και χρήματα τότε, δύο εκατομμύρια ευρώ.</w:t>
      </w:r>
    </w:p>
    <w:p w14:paraId="4B8708A7" w14:textId="77777777" w:rsidR="003535F4" w:rsidRDefault="005B3D1E">
      <w:pPr>
        <w:spacing w:line="600" w:lineRule="auto"/>
        <w:ind w:firstLine="720"/>
        <w:jc w:val="both"/>
        <w:rPr>
          <w:rFonts w:eastAsia="Times New Roman"/>
          <w:szCs w:val="24"/>
        </w:rPr>
      </w:pPr>
      <w:r>
        <w:rPr>
          <w:rFonts w:eastAsia="Times New Roman"/>
          <w:szCs w:val="24"/>
        </w:rPr>
        <w:lastRenderedPageBreak/>
        <w:t>Το ερώτημα είναι το εξής: Μετά από όλη την ιστορ</w:t>
      </w:r>
      <w:r>
        <w:rPr>
          <w:rFonts w:eastAsia="Times New Roman"/>
          <w:szCs w:val="24"/>
        </w:rPr>
        <w:t>ία συζητήσεων για στρατηγικές, εθνικές και περιφερειακές μελέτες, καταλήγετε με σημερινό δημοσίευμα να λέτε ότι το έργο θα γίνει τμηματικά και χωρίς διόδια. Πολύ καλά! Μα, το ίδιο λέγαμε και πριν από δύο χρόνια και πριν από έναν χρόνο. Συγκεκριμένα τμήματα</w:t>
      </w:r>
      <w:r>
        <w:rPr>
          <w:rFonts w:eastAsia="Times New Roman"/>
          <w:szCs w:val="24"/>
        </w:rPr>
        <w:t xml:space="preserve"> έχουν δημοπρατηθεί και είχαν ενταχθεί σε προγράμματα.</w:t>
      </w:r>
    </w:p>
    <w:p w14:paraId="4B8708A8" w14:textId="77777777" w:rsidR="003535F4" w:rsidRDefault="005B3D1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B8708A9" w14:textId="77777777" w:rsidR="003535F4" w:rsidRDefault="005B3D1E">
      <w:pPr>
        <w:spacing w:line="600" w:lineRule="auto"/>
        <w:ind w:firstLine="720"/>
        <w:jc w:val="both"/>
        <w:rPr>
          <w:rFonts w:eastAsia="Times New Roman"/>
          <w:szCs w:val="24"/>
        </w:rPr>
      </w:pPr>
      <w:r>
        <w:rPr>
          <w:rFonts w:eastAsia="Times New Roman"/>
          <w:szCs w:val="24"/>
        </w:rPr>
        <w:t>Και λέω «είχαν ενταχθεί», γιατί τώρα πηγαίνουν σε εθνικούς πόρους, όπως το τμήμα Πάνορμο-</w:t>
      </w:r>
      <w:proofErr w:type="spellStart"/>
      <w:r>
        <w:rPr>
          <w:rFonts w:eastAsia="Times New Roman"/>
          <w:szCs w:val="24"/>
        </w:rPr>
        <w:t>Εξάντη</w:t>
      </w:r>
      <w:proofErr w:type="spellEnd"/>
      <w:r>
        <w:rPr>
          <w:rFonts w:eastAsia="Times New Roman"/>
          <w:szCs w:val="24"/>
        </w:rPr>
        <w:t xml:space="preserve"> ή το Ηράκλειο-</w:t>
      </w:r>
      <w:proofErr w:type="spellStart"/>
      <w:r>
        <w:rPr>
          <w:rFonts w:eastAsia="Times New Roman"/>
          <w:szCs w:val="24"/>
        </w:rPr>
        <w:t>Μεσσαρά</w:t>
      </w:r>
      <w:proofErr w:type="spellEnd"/>
      <w:r>
        <w:rPr>
          <w:rFonts w:eastAsia="Times New Roman"/>
          <w:szCs w:val="24"/>
        </w:rPr>
        <w:t>, που με χαρά ακούω ότι θα γίνει η ολοκλήρωσή του επιτέλους, καθώς είστε βέβαιος πλέον ότι θα μπορέσετε να αναθέσετε μέσα στον Ιούλιο και να υπογράψετε τη σύμβαση…</w:t>
      </w:r>
    </w:p>
    <w:p w14:paraId="4B8708AA" w14:textId="77777777" w:rsidR="003535F4" w:rsidRDefault="005B3D1E">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Την επόμενη εβδομάδα.</w:t>
      </w:r>
    </w:p>
    <w:p w14:paraId="4B8708AB" w14:textId="77777777" w:rsidR="003535F4" w:rsidRDefault="005B3D1E">
      <w:pPr>
        <w:spacing w:line="600" w:lineRule="auto"/>
        <w:ind w:firstLine="720"/>
        <w:jc w:val="both"/>
        <w:rPr>
          <w:rFonts w:eastAsia="Times New Roman"/>
          <w:szCs w:val="24"/>
        </w:rPr>
      </w:pPr>
      <w:r>
        <w:rPr>
          <w:rFonts w:eastAsia="Times New Roman"/>
          <w:b/>
          <w:szCs w:val="24"/>
        </w:rPr>
        <w:lastRenderedPageBreak/>
        <w:t>ΒΑΣΙΛΕΙΟΣ</w:t>
      </w:r>
      <w:r>
        <w:rPr>
          <w:rFonts w:eastAsia="Times New Roman"/>
          <w:b/>
          <w:szCs w:val="24"/>
        </w:rPr>
        <w:t xml:space="preserve"> ΚΕΓΚΕΡΟΓΛΟΥ: </w:t>
      </w:r>
      <w:r>
        <w:rPr>
          <w:rFonts w:eastAsia="Times New Roman"/>
          <w:szCs w:val="24"/>
        </w:rPr>
        <w:t xml:space="preserve">Με χαρά το ακούω αυτό, γιατί ατυχήσαμε τον Φεβρουάριο. Βάζω και τον εαυτό μου μέσα </w:t>
      </w:r>
      <w:r>
        <w:rPr>
          <w:rFonts w:eastAsia="Times New Roman"/>
          <w:szCs w:val="24"/>
        </w:rPr>
        <w:t>στο «ατυχήσαμε»</w:t>
      </w:r>
      <w:r>
        <w:rPr>
          <w:rFonts w:eastAsia="Times New Roman"/>
          <w:szCs w:val="24"/>
        </w:rPr>
        <w:t>. Ήμασταν χαρούμενοι και τον Φεβρουάριο αλλά ατυχήσαμε, όπως ήμασταν και χαρούμενοι πριν από έξι μήνες</w:t>
      </w:r>
      <w:r>
        <w:rPr>
          <w:rFonts w:eastAsia="Times New Roman"/>
          <w:szCs w:val="24"/>
        </w:rPr>
        <w:t>,</w:t>
      </w:r>
      <w:r>
        <w:rPr>
          <w:rFonts w:eastAsia="Times New Roman"/>
          <w:szCs w:val="24"/>
        </w:rPr>
        <w:t xml:space="preserve"> αλλά ατυχήσαμε.</w:t>
      </w:r>
    </w:p>
    <w:p w14:paraId="4B8708AC" w14:textId="77777777" w:rsidR="003535F4" w:rsidRDefault="005B3D1E">
      <w:pPr>
        <w:spacing w:line="600" w:lineRule="auto"/>
        <w:ind w:firstLine="720"/>
        <w:jc w:val="both"/>
        <w:rPr>
          <w:rFonts w:eastAsia="Times New Roman"/>
          <w:szCs w:val="24"/>
        </w:rPr>
      </w:pPr>
      <w:r>
        <w:rPr>
          <w:rFonts w:eastAsia="Times New Roman"/>
          <w:szCs w:val="24"/>
        </w:rPr>
        <w:t>Τώρα, αν γίνει αυτό, επε</w:t>
      </w:r>
      <w:r>
        <w:rPr>
          <w:rFonts w:eastAsia="Times New Roman"/>
          <w:szCs w:val="24"/>
        </w:rPr>
        <w:t>ιδή είναι ένα έργο το οποίο πιάνει και τα υπολείμματα άλλων έργων, όσα δηλαδή δεν είχαν γίνει, τις «ουρές», όπως λέγονται στην τεχνική ορολογία, θα είναι πραγματικά κάτι πάρα πολύ σημαντικό. Θα ολοκληρωθεί, επιτέλους, αυτός ο άξονας.</w:t>
      </w:r>
    </w:p>
    <w:p w14:paraId="4B8708AD" w14:textId="77777777" w:rsidR="003535F4" w:rsidRDefault="005B3D1E">
      <w:pPr>
        <w:spacing w:line="600" w:lineRule="auto"/>
        <w:ind w:firstLine="720"/>
        <w:jc w:val="both"/>
        <w:rPr>
          <w:rFonts w:eastAsia="Times New Roman"/>
          <w:szCs w:val="24"/>
        </w:rPr>
      </w:pPr>
      <w:r>
        <w:rPr>
          <w:rFonts w:eastAsia="Times New Roman"/>
          <w:szCs w:val="24"/>
        </w:rPr>
        <w:t>Πρέπει να δούμε τον δρ</w:t>
      </w:r>
      <w:r>
        <w:rPr>
          <w:rFonts w:eastAsia="Times New Roman"/>
          <w:szCs w:val="24"/>
        </w:rPr>
        <w:t>όμο που πάει στο αεροδρόμιο</w:t>
      </w:r>
      <w:r>
        <w:rPr>
          <w:rFonts w:eastAsia="Times New Roman"/>
          <w:szCs w:val="24"/>
        </w:rPr>
        <w:t>,</w:t>
      </w:r>
      <w:r>
        <w:rPr>
          <w:rFonts w:eastAsia="Times New Roman"/>
          <w:szCs w:val="24"/>
        </w:rPr>
        <w:t xml:space="preserve"> στο Καστέλι</w:t>
      </w:r>
      <w:r>
        <w:rPr>
          <w:rFonts w:eastAsia="Times New Roman"/>
          <w:szCs w:val="24"/>
        </w:rPr>
        <w:t>,</w:t>
      </w:r>
      <w:r>
        <w:rPr>
          <w:rFonts w:eastAsia="Times New Roman"/>
          <w:szCs w:val="24"/>
        </w:rPr>
        <w:t xml:space="preserve"> και από τη Χερσόνησο και από το τμήμα Ηράκλειο-</w:t>
      </w:r>
      <w:proofErr w:type="spellStart"/>
      <w:r>
        <w:rPr>
          <w:rFonts w:eastAsia="Times New Roman"/>
          <w:szCs w:val="24"/>
        </w:rPr>
        <w:t>Βιάννος</w:t>
      </w:r>
      <w:proofErr w:type="spellEnd"/>
      <w:r>
        <w:rPr>
          <w:rFonts w:eastAsia="Times New Roman"/>
          <w:szCs w:val="24"/>
        </w:rPr>
        <w:t>. Πρέπει να δούμε όλα αυτά τα τμήματα, τα οποία έχουν μελέτες και στα οποία πρέπει να δοθεί χρηματοδότηση. Δεν πρέπει να τα ανάγουμε συνεχώς στη στρατηγική μελέ</w:t>
      </w:r>
      <w:r>
        <w:rPr>
          <w:rFonts w:eastAsia="Times New Roman"/>
          <w:szCs w:val="24"/>
        </w:rPr>
        <w:t>τη. Τι θα δείξει η στρατηγική μελέτη; Θα δείξει ότι πρέπει τα έργα να μελετώνται και να εκτελούνται κατά τμήματα.</w:t>
      </w:r>
    </w:p>
    <w:p w14:paraId="4B8708AE"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Το τμήμα Γούρνες-Χερσόνησος, που είπατε, έχει ανατεθεί από την προηγούμενη </w:t>
      </w:r>
      <w:r>
        <w:rPr>
          <w:rFonts w:eastAsia="Times New Roman"/>
          <w:szCs w:val="24"/>
        </w:rPr>
        <w:t>κ</w:t>
      </w:r>
      <w:r>
        <w:rPr>
          <w:rFonts w:eastAsia="Times New Roman"/>
          <w:szCs w:val="24"/>
        </w:rPr>
        <w:t xml:space="preserve">υβέρνηση. Έχει ξεκινήσει η υλοποίησή του από την προηγούμενη </w:t>
      </w:r>
      <w:r>
        <w:rPr>
          <w:rFonts w:eastAsia="Times New Roman"/>
          <w:szCs w:val="24"/>
        </w:rPr>
        <w:t>κ</w:t>
      </w:r>
      <w:r>
        <w:rPr>
          <w:rFonts w:eastAsia="Times New Roman"/>
          <w:szCs w:val="24"/>
        </w:rPr>
        <w:t>υβέρ</w:t>
      </w:r>
      <w:r>
        <w:rPr>
          <w:rFonts w:eastAsia="Times New Roman"/>
          <w:szCs w:val="24"/>
        </w:rPr>
        <w:t>νηση και προχωρά. Και καλώς προχωρά. Δεν έχετε κάνει ακόμα την κατανομή πιστώσεων για φέτος. Αυτό είναι το κενό που υπάρχει. Είναι σημερινό θέμα. Πρέπει να προχωρήσετε και να την κάνετε, ούτως ώστε το έργο ανάμεσα στα δύο πλαίσια, από το ένα μέχρι το άλλο,</w:t>
      </w:r>
      <w:r>
        <w:rPr>
          <w:rFonts w:eastAsia="Times New Roman"/>
          <w:szCs w:val="24"/>
        </w:rPr>
        <w:t xml:space="preserve"> να τύχει της χρηματ</w:t>
      </w:r>
      <w:r>
        <w:rPr>
          <w:rFonts w:eastAsia="Times New Roman"/>
          <w:szCs w:val="24"/>
        </w:rPr>
        <w:t>ο</w:t>
      </w:r>
      <w:r>
        <w:rPr>
          <w:rFonts w:eastAsia="Times New Roman"/>
          <w:szCs w:val="24"/>
        </w:rPr>
        <w:t xml:space="preserve">δότησης μέσα από τους εθνικούς πόρους. </w:t>
      </w:r>
    </w:p>
    <w:p w14:paraId="4B8708A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Σε κάθε περίπτωση εγώ σας λέω ότι αυτό το οποίο επανάφερε με την επιστολή του για τον ΒΟΑΚ ο Περιφερειάρχης Κρήτης, που έστειλε και σε εμάς και στον Πρωθυπουργό, με τη χρήση της ρήτρας διαθεσιμότ</w:t>
      </w:r>
      <w:r>
        <w:rPr>
          <w:rFonts w:eastAsia="Times New Roman" w:cs="Times New Roman"/>
          <w:szCs w:val="24"/>
        </w:rPr>
        <w:t xml:space="preserve">ητας από το ελληνικό </w:t>
      </w:r>
      <w:r>
        <w:rPr>
          <w:rFonts w:eastAsia="Times New Roman" w:cs="Times New Roman"/>
          <w:szCs w:val="24"/>
        </w:rPr>
        <w:t>δ</w:t>
      </w:r>
      <w:r>
        <w:rPr>
          <w:rFonts w:eastAsia="Times New Roman" w:cs="Times New Roman"/>
          <w:szCs w:val="24"/>
        </w:rPr>
        <w:t xml:space="preserve">ημόσιο για την ολοκλήρωση των έργων, δεν είναι τίποτα άλλο παρά να επαναφέρει την πολύ σωστή πρόταση του Μιχάλη Χρυσοχοΐδη, η οποία συζητήθηκε με τους φορείς της Κρήτης και έτυχε αποδοχής. Και θεωρώ ότι, χωρίς να χάνουμε χρόνο, θα </w:t>
      </w:r>
      <w:r>
        <w:rPr>
          <w:rFonts w:eastAsia="Times New Roman" w:cs="Times New Roman"/>
          <w:szCs w:val="24"/>
        </w:rPr>
        <w:t>πρέπει να προχωρήσουμε σε αυτή τη λογική, που δεν είναι τίποτα άλλο παρά η υλοποίηση του έργου.</w:t>
      </w:r>
    </w:p>
    <w:p w14:paraId="4B8708B0" w14:textId="77777777" w:rsidR="003535F4" w:rsidRDefault="005B3D1E">
      <w:pPr>
        <w:spacing w:line="600" w:lineRule="auto"/>
        <w:ind w:firstLine="720"/>
        <w:jc w:val="both"/>
        <w:rPr>
          <w:rFonts w:eastAsia="Times New Roman" w:cs="Times New Roman"/>
          <w:szCs w:val="24"/>
        </w:rPr>
      </w:pPr>
      <w:r>
        <w:rPr>
          <w:rFonts w:eastAsia="Times New Roman"/>
          <w:szCs w:val="24"/>
        </w:rPr>
        <w:lastRenderedPageBreak/>
        <w:t>Ευχαριστώ πολύ.</w:t>
      </w:r>
      <w:r>
        <w:rPr>
          <w:rFonts w:eastAsia="Times New Roman" w:cs="Times New Roman"/>
          <w:szCs w:val="24"/>
        </w:rPr>
        <w:t xml:space="preserve"> </w:t>
      </w:r>
    </w:p>
    <w:p w14:paraId="4B8708B1"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τον λόγο, κύριε Υπουργέ.</w:t>
      </w:r>
    </w:p>
    <w:p w14:paraId="4B8708B2"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w:t>
      </w:r>
      <w:proofErr w:type="spellStart"/>
      <w:r>
        <w:rPr>
          <w:rFonts w:eastAsia="Times New Roman" w:cs="Times New Roman"/>
          <w:szCs w:val="24"/>
        </w:rPr>
        <w:t>Κ</w:t>
      </w:r>
      <w:r>
        <w:rPr>
          <w:rFonts w:eastAsia="Times New Roman" w:cs="Times New Roman"/>
          <w:szCs w:val="24"/>
        </w:rPr>
        <w:t>εγκέρογλου</w:t>
      </w:r>
      <w:proofErr w:type="spellEnd"/>
      <w:r>
        <w:rPr>
          <w:rFonts w:eastAsia="Times New Roman" w:cs="Times New Roman"/>
          <w:szCs w:val="24"/>
        </w:rPr>
        <w:t>, σε κάποια από αυτά που είπατε δεν διαφωνώ, αλλά σε κάποια άλλα διαφωνώ.</w:t>
      </w:r>
    </w:p>
    <w:p w14:paraId="4B8708B3" w14:textId="77777777" w:rsidR="003535F4" w:rsidRDefault="005B3D1E">
      <w:pPr>
        <w:spacing w:line="600" w:lineRule="auto"/>
        <w:ind w:firstLine="720"/>
        <w:jc w:val="both"/>
        <w:rPr>
          <w:rFonts w:eastAsia="Times New Roman"/>
          <w:bCs/>
        </w:rPr>
      </w:pPr>
      <w:r>
        <w:rPr>
          <w:rFonts w:eastAsia="Times New Roman" w:cs="Times New Roman"/>
          <w:szCs w:val="24"/>
        </w:rPr>
        <w:t>Εγώ θα σας δώσω τον πίνακα για το πού υπάρχουν μελέτες -αυτές που βρήκαμε- για να δείτε. Και όταν λέμε μελέτες, δεν εννοούμε οριστικές μελέτες του έργου, μιλάμε για τις απα</w:t>
      </w:r>
      <w:r>
        <w:rPr>
          <w:rFonts w:eastAsia="Times New Roman" w:cs="Times New Roman"/>
          <w:szCs w:val="24"/>
        </w:rPr>
        <w:t xml:space="preserve">ραίτητες περιβαλλοντικές μελέτες, </w:t>
      </w:r>
      <w:r>
        <w:rPr>
          <w:rFonts w:eastAsia="Times New Roman"/>
          <w:bCs/>
        </w:rPr>
        <w:t>προκειμένου το έργο να ενταχθεί κάπου, να έχει στοιχειώδη, μέση, όπως ονομάζεται, ωριμότητα.</w:t>
      </w:r>
    </w:p>
    <w:p w14:paraId="4B8708B4" w14:textId="77777777" w:rsidR="003535F4" w:rsidRDefault="005B3D1E">
      <w:pPr>
        <w:spacing w:line="600" w:lineRule="auto"/>
        <w:ind w:firstLine="720"/>
        <w:jc w:val="both"/>
        <w:rPr>
          <w:rFonts w:eastAsia="Times New Roman"/>
        </w:rPr>
      </w:pPr>
      <w:r>
        <w:rPr>
          <w:rFonts w:eastAsia="Times New Roman"/>
        </w:rPr>
        <w:t>Το καταθέτω για τα Πρακτικά. Αν θέλετε, πάρτε τους πίνακες.</w:t>
      </w:r>
    </w:p>
    <w:p w14:paraId="4B8708B5" w14:textId="77777777" w:rsidR="003535F4" w:rsidRDefault="005B3D1E">
      <w:pPr>
        <w:spacing w:line="600" w:lineRule="auto"/>
        <w:ind w:firstLine="720"/>
        <w:jc w:val="both"/>
        <w:rPr>
          <w:rFonts w:eastAsia="Times New Roman"/>
        </w:rPr>
      </w:pPr>
      <w:r>
        <w:rPr>
          <w:rFonts w:eastAsia="Times New Roman"/>
        </w:rPr>
        <w:t xml:space="preserve">(Στο σημείο αυτό ο Υπουργός Υποδομών, Μεταφορών και Δικτύων κ. Χρήστος </w:t>
      </w:r>
      <w:proofErr w:type="spellStart"/>
      <w:r>
        <w:rPr>
          <w:rFonts w:eastAsia="Times New Roman"/>
        </w:rPr>
        <w:t>Σπίρτζης</w:t>
      </w:r>
      <w:proofErr w:type="spellEnd"/>
      <w:r>
        <w:rPr>
          <w:rFonts w:eastAsia="Times New Roman"/>
        </w:rPr>
        <w:t xml:space="preserve"> καταθέτει για τα Πρακτικά το προαναφερθέν έγγραφο, το οποίο βρίσκεται στο </w:t>
      </w:r>
      <w:r>
        <w:rPr>
          <w:rFonts w:eastAsia="Times New Roman"/>
        </w:rPr>
        <w:t>α</w:t>
      </w:r>
      <w:r>
        <w:rPr>
          <w:rFonts w:eastAsia="Times New Roman"/>
        </w:rPr>
        <w:t>ρχείο του Τμήματος Γραμματείας της Διεύθυνσης Στενογραφίας και  Πρακτικών της Βουλής)</w:t>
      </w:r>
    </w:p>
    <w:p w14:paraId="4B8708B6"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w:t>
      </w:r>
      <w:r>
        <w:rPr>
          <w:rFonts w:eastAsia="Times New Roman" w:cs="Times New Roman"/>
          <w:b/>
          <w:szCs w:val="24"/>
        </w:rPr>
        <w:t xml:space="preserve">ΡΟΓΛΟΥ: </w:t>
      </w:r>
      <w:r>
        <w:rPr>
          <w:rFonts w:eastAsia="Times New Roman" w:cs="Times New Roman"/>
          <w:szCs w:val="24"/>
        </w:rPr>
        <w:t>Δηλαδή το έργο Πάνορμος-</w:t>
      </w:r>
      <w:proofErr w:type="spellStart"/>
      <w:r>
        <w:rPr>
          <w:rFonts w:eastAsia="Times New Roman" w:cs="Times New Roman"/>
          <w:szCs w:val="24"/>
        </w:rPr>
        <w:t>Εξάντη</w:t>
      </w:r>
      <w:proofErr w:type="spellEnd"/>
      <w:r>
        <w:rPr>
          <w:rFonts w:eastAsia="Times New Roman" w:cs="Times New Roman"/>
          <w:szCs w:val="24"/>
        </w:rPr>
        <w:t xml:space="preserve"> δεν είχε μελέτη;</w:t>
      </w:r>
    </w:p>
    <w:p w14:paraId="4B8708B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Τώρα θα σας πω. Το </w:t>
      </w:r>
      <w:r>
        <w:rPr>
          <w:rFonts w:eastAsia="Times New Roman" w:cs="Times New Roman"/>
          <w:szCs w:val="24"/>
        </w:rPr>
        <w:t>έργο</w:t>
      </w:r>
      <w:r>
        <w:rPr>
          <w:rFonts w:eastAsia="Times New Roman" w:cs="Times New Roman"/>
          <w:szCs w:val="24"/>
        </w:rPr>
        <w:t xml:space="preserve"> Γούρνες-Χερσόνησος δεν είχε μελέτες. Δεν είχε. Είναι παράδοξο. Πραγματικά, είναι παράδοξο. Είχε δημοπρατηθεί το έργ</w:t>
      </w:r>
      <w:r>
        <w:rPr>
          <w:rFonts w:eastAsia="Times New Roman" w:cs="Times New Roman"/>
          <w:szCs w:val="24"/>
        </w:rPr>
        <w:t xml:space="preserve">ο, είχαμε κατασκευαστή και δεν είχαμε οριστικές μελέτες.  </w:t>
      </w:r>
    </w:p>
    <w:p w14:paraId="4B8708B8"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Χρειάστηκαν κάποιες συμπληρωματικές. Αυτό να πείτε.</w:t>
      </w:r>
    </w:p>
    <w:p w14:paraId="4B8708B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μην απαντάτε. Δεν θα τελειώσουμε έτσι.</w:t>
      </w:r>
    </w:p>
    <w:p w14:paraId="4B8708BA"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ΧΡΗΣΤΟΣ ΣΠΙΡΤΖΗΣ (Υπ</w:t>
      </w:r>
      <w:r>
        <w:rPr>
          <w:rFonts w:eastAsia="Times New Roman" w:cs="Times New Roman"/>
          <w:b/>
          <w:szCs w:val="24"/>
        </w:rPr>
        <w:t xml:space="preserve">ουργός Υποδομών, Μεταφορών και Δικτύων): </w:t>
      </w:r>
      <w:r>
        <w:rPr>
          <w:rFonts w:eastAsia="Times New Roman" w:cs="Times New Roman"/>
          <w:szCs w:val="24"/>
        </w:rPr>
        <w:t>Όχι. Οι οριστικές μελέτες. Ψάξτε το. Εγώ δεν έχω κάποια άλλου είδους διάθεση. Ψάξτε το και θα δείτε την αλήθεια.</w:t>
      </w:r>
    </w:p>
    <w:p w14:paraId="4B8708B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Επίσης, θέλω να είμαι πολύ ειλικρινής απέναντί σας. Μερικά θέματα για το πώς διασφαλίζεται το δημόσιο </w:t>
      </w:r>
      <w:r>
        <w:rPr>
          <w:rFonts w:eastAsia="Times New Roman" w:cs="Times New Roman"/>
          <w:szCs w:val="24"/>
        </w:rPr>
        <w:t xml:space="preserve">συμφέρον είναι και πολιτικά θέματα. Δηλαδή, κατά τη γνώμη μου, δεν πρέπει -και θα δείτε και </w:t>
      </w:r>
      <w:r>
        <w:rPr>
          <w:rFonts w:eastAsia="Times New Roman" w:cs="Times New Roman"/>
          <w:szCs w:val="24"/>
        </w:rPr>
        <w:lastRenderedPageBreak/>
        <w:t>νομοθετικά να παίρνουμε τέτοια πρωτοβουλία- να μπαίνει, να τοποθετείται, να καθίσταται κατασκευαστής μέσα σε ένα έργο, αν δεν έχουν ολοκληρωθεί οι απαλλοτριώσεις, γ</w:t>
      </w:r>
      <w:r>
        <w:rPr>
          <w:rFonts w:eastAsia="Times New Roman" w:cs="Times New Roman"/>
          <w:szCs w:val="24"/>
        </w:rPr>
        <w:t>ιατί στη συνέχεια γίνεται αυτό που ξέρουμε όλοι πάρα πολύ καλά, με πολύ μεγάλο κόστος για τον ελληνικό λαό.</w:t>
      </w:r>
    </w:p>
    <w:p w14:paraId="4B8708B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Θα σας πω από πού αποδεικνύονται όλα αυτά που σας είπαμε για τον Ιούλιο. Και από το έγγραφο που κατέθεσα πριν, που είχαμε στείλει στην Ευρωπαϊκή Επι</w:t>
      </w:r>
      <w:r>
        <w:rPr>
          <w:rFonts w:eastAsia="Times New Roman" w:cs="Times New Roman"/>
          <w:szCs w:val="24"/>
        </w:rPr>
        <w:t>τροπή, για να δημοσιευθεί, αλλά και από αυτόν εδώ τον πίνακα –θα τον καταθέσω και αυτόν-, που λέει ημερομηνία-ημερομηνία την έγκριση τευχών μεταβολών, την παράταση ημερομηνίας υποβολής προσφορών.</w:t>
      </w:r>
    </w:p>
    <w:p w14:paraId="4B8708B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4B8708BE" w14:textId="77777777" w:rsidR="003535F4" w:rsidRDefault="005B3D1E">
      <w:pPr>
        <w:spacing w:line="600" w:lineRule="auto"/>
        <w:ind w:firstLine="720"/>
        <w:jc w:val="both"/>
        <w:rPr>
          <w:rFonts w:eastAsia="Times New Roman"/>
        </w:rPr>
      </w:pPr>
      <w:r>
        <w:rPr>
          <w:rFonts w:eastAsia="Times New Roman"/>
        </w:rPr>
        <w:t>(Στο σημείο αυτό ο Υπουργός Υπο</w:t>
      </w:r>
      <w:r>
        <w:rPr>
          <w:rFonts w:eastAsia="Times New Roman"/>
        </w:rPr>
        <w:t xml:space="preserve">δομών, Μεταφορών και Δικτύων κ. Χρήστος </w:t>
      </w:r>
      <w:proofErr w:type="spellStart"/>
      <w:r>
        <w:rPr>
          <w:rFonts w:eastAsia="Times New Roman"/>
        </w:rPr>
        <w:t>Σπίρτζης</w:t>
      </w:r>
      <w:proofErr w:type="spellEnd"/>
      <w:r>
        <w:rPr>
          <w:rFonts w:eastAsia="Times New Roman"/>
        </w:rPr>
        <w:t xml:space="preserve"> καταθέτει για τα Πρακτικά το προαναφερθέν έγγραφο, το οποίο βρίσκεται στο </w:t>
      </w:r>
      <w:r>
        <w:rPr>
          <w:rFonts w:eastAsia="Times New Roman"/>
        </w:rPr>
        <w:t>α</w:t>
      </w:r>
      <w:r>
        <w:rPr>
          <w:rFonts w:eastAsia="Times New Roman"/>
        </w:rPr>
        <w:t>ρχείο του Τμήματος Γραμματείας της Διεύθυνσης Στενογραφίας και  Πρακτικών της Βουλής)</w:t>
      </w:r>
    </w:p>
    <w:p w14:paraId="4B8708B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Άρα οι παρατάσεις που δίναμε, για να μην ξεκιν</w:t>
      </w:r>
      <w:r>
        <w:rPr>
          <w:rFonts w:eastAsia="Times New Roman" w:cs="Times New Roman"/>
          <w:szCs w:val="24"/>
        </w:rPr>
        <w:t>ήσουμε μια διαδικασία από την αρχή και να θέλουμε πάρα πολύ χρόνο, ήταν –και το είχαμε ανακοινώσει αυτό- για να αλλάξουμε τα τεύχη δημοπράτησης. Και το κάναμε.</w:t>
      </w:r>
    </w:p>
    <w:p w14:paraId="4B8708C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Τώρα, πιστεύω ότι πρέπει να πούμε και για τα υπόλοιπα έργα. Είπαμε για το έργο του δρόμου της </w:t>
      </w:r>
      <w:proofErr w:type="spellStart"/>
      <w:r>
        <w:rPr>
          <w:rFonts w:eastAsia="Times New Roman" w:cs="Times New Roman"/>
          <w:szCs w:val="24"/>
        </w:rPr>
        <w:t>Με</w:t>
      </w:r>
      <w:r>
        <w:rPr>
          <w:rFonts w:eastAsia="Times New Roman" w:cs="Times New Roman"/>
          <w:szCs w:val="24"/>
        </w:rPr>
        <w:t>σαράς</w:t>
      </w:r>
      <w:proofErr w:type="spellEnd"/>
      <w:r>
        <w:rPr>
          <w:rFonts w:eastAsia="Times New Roman" w:cs="Times New Roman"/>
          <w:szCs w:val="24"/>
        </w:rPr>
        <w:t xml:space="preserve"> ότι ολοκληρώθηκε. Το έργο του </w:t>
      </w:r>
      <w:proofErr w:type="spellStart"/>
      <w:r>
        <w:rPr>
          <w:rFonts w:eastAsia="Times New Roman" w:cs="Times New Roman"/>
          <w:szCs w:val="24"/>
        </w:rPr>
        <w:t>Αποσελέμη</w:t>
      </w:r>
      <w:proofErr w:type="spellEnd"/>
      <w:r>
        <w:rPr>
          <w:rFonts w:eastAsia="Times New Roman" w:cs="Times New Roman"/>
          <w:szCs w:val="24"/>
        </w:rPr>
        <w:t xml:space="preserve"> συνεχίζεται με τρεις βάρδιες. Η σήραγγα είναι </w:t>
      </w:r>
      <w:r>
        <w:rPr>
          <w:rFonts w:eastAsia="Times New Roman" w:cs="Times New Roman"/>
          <w:szCs w:val="24"/>
        </w:rPr>
        <w:t xml:space="preserve">τρεισήμισι </w:t>
      </w:r>
      <w:r>
        <w:rPr>
          <w:rFonts w:eastAsia="Times New Roman" w:cs="Times New Roman"/>
          <w:szCs w:val="24"/>
        </w:rPr>
        <w:t xml:space="preserve">χιλιόμετρα μήκος. Έχουν διανοιχτεί τα </w:t>
      </w:r>
      <w:r>
        <w:rPr>
          <w:rFonts w:eastAsia="Times New Roman" w:cs="Times New Roman"/>
          <w:szCs w:val="24"/>
        </w:rPr>
        <w:t xml:space="preserve">χίλια εννιακόσια πενήντα τέσσερα </w:t>
      </w:r>
      <w:r>
        <w:rPr>
          <w:rFonts w:eastAsia="Times New Roman" w:cs="Times New Roman"/>
          <w:szCs w:val="24"/>
        </w:rPr>
        <w:t xml:space="preserve">μέτρα. Υπολογίζουμε ότι </w:t>
      </w:r>
      <w:r>
        <w:rPr>
          <w:rFonts w:eastAsia="Times New Roman" w:cs="Times New Roman"/>
          <w:szCs w:val="24"/>
        </w:rPr>
        <w:t>ω</w:t>
      </w:r>
      <w:r>
        <w:rPr>
          <w:rFonts w:eastAsia="Times New Roman" w:cs="Times New Roman"/>
          <w:szCs w:val="24"/>
        </w:rPr>
        <w:t>ς το τέλος του 2016 θα έχουμε την ολοκλήρωση του έργου.</w:t>
      </w:r>
    </w:p>
    <w:p w14:paraId="4B8708C1" w14:textId="77777777" w:rsidR="003535F4" w:rsidRDefault="005B3D1E">
      <w:pPr>
        <w:spacing w:line="600" w:lineRule="auto"/>
        <w:ind w:firstLine="720"/>
        <w:jc w:val="both"/>
        <w:rPr>
          <w:rFonts w:eastAsia="Times New Roman" w:cs="Times New Roman"/>
          <w:szCs w:val="24"/>
        </w:rPr>
      </w:pPr>
      <w:r w:rsidRPr="00AC7CF4">
        <w:rPr>
          <w:rFonts w:eastAsia="Times New Roman" w:cs="Times New Roman"/>
          <w:szCs w:val="24"/>
        </w:rPr>
        <w:t>Ε</w:t>
      </w:r>
      <w:r w:rsidRPr="00AC7CF4">
        <w:rPr>
          <w:rFonts w:eastAsia="Times New Roman" w:cs="Times New Roman"/>
          <w:szCs w:val="24"/>
        </w:rPr>
        <w:t xml:space="preserve">πίσης να πω για τα έργα οδικής ασφάλειας. </w:t>
      </w:r>
      <w:r>
        <w:rPr>
          <w:rFonts w:eastAsia="Times New Roman" w:cs="Times New Roman"/>
          <w:szCs w:val="24"/>
        </w:rPr>
        <w:t>Γιατί ναι μεν ο ΒΟΑΚ θα γίνει κανονικά -δεν είναι μόνο η δέσμευση της Κυβέρνησης, είναι οι ανάγκες που υπάρχουν επιτέλους για την Κρήτη να αποκτήσει αυτό</w:t>
      </w:r>
      <w:r>
        <w:rPr>
          <w:rFonts w:eastAsia="Times New Roman" w:cs="Times New Roman"/>
          <w:szCs w:val="24"/>
        </w:rPr>
        <w:t>ν</w:t>
      </w:r>
      <w:r>
        <w:rPr>
          <w:rFonts w:eastAsia="Times New Roman" w:cs="Times New Roman"/>
          <w:szCs w:val="24"/>
        </w:rPr>
        <w:t xml:space="preserve"> τον δρόμο- όμως, μέχρι να ολοκληρωθεί, δεν μπορούμε να κλείσουμε τα μάτια στο αίμα που χύνεται </w:t>
      </w:r>
      <w:r>
        <w:rPr>
          <w:rFonts w:eastAsia="Times New Roman" w:cs="Times New Roman"/>
          <w:szCs w:val="24"/>
        </w:rPr>
        <w:lastRenderedPageBreak/>
        <w:t xml:space="preserve">στους υπάρχοντες δρόμους. </w:t>
      </w:r>
      <w:r>
        <w:rPr>
          <w:rFonts w:eastAsia="Times New Roman" w:cs="Times New Roman"/>
          <w:szCs w:val="24"/>
        </w:rPr>
        <w:t>Γ</w:t>
      </w:r>
      <w:r>
        <w:rPr>
          <w:rFonts w:eastAsia="Times New Roman" w:cs="Times New Roman"/>
          <w:szCs w:val="24"/>
        </w:rPr>
        <w:t xml:space="preserve">ι’ αυτό έχουμε δεσμεύσει 15 εκατομμύρια ευρώ για έργα αναβάθμισης της οδικής ασφάλειας. Επίκειται και η έγκριση 500.000 ευρώ για την </w:t>
      </w:r>
      <w:r>
        <w:rPr>
          <w:rFonts w:eastAsia="Times New Roman" w:cs="Times New Roman"/>
          <w:szCs w:val="24"/>
        </w:rPr>
        <w:t>έγκριση της μελέτης οδικής ασφάλειας.</w:t>
      </w:r>
    </w:p>
    <w:p w14:paraId="4B8708C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B8708C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Επίσης υπάρχει η εκκρεμότητα για την ολοκλήρωση της γέφυρας </w:t>
      </w:r>
      <w:proofErr w:type="spellStart"/>
      <w:r>
        <w:rPr>
          <w:rFonts w:eastAsia="Times New Roman" w:cs="Times New Roman"/>
          <w:szCs w:val="24"/>
        </w:rPr>
        <w:t>Χαμεζίου</w:t>
      </w:r>
      <w:proofErr w:type="spellEnd"/>
      <w:r>
        <w:rPr>
          <w:rFonts w:eastAsia="Times New Roman" w:cs="Times New Roman"/>
          <w:szCs w:val="24"/>
        </w:rPr>
        <w:t>. Εδώ συνέβησαν εκπληκτικές διαδικασίες. Έγινε η μισή γέφυρα, κυρί</w:t>
      </w:r>
      <w:r>
        <w:rPr>
          <w:rFonts w:eastAsia="Times New Roman" w:cs="Times New Roman"/>
          <w:szCs w:val="24"/>
        </w:rPr>
        <w:t>α Πρόεδρε. Πρώτο παράδοξο. Για τη μισή γέφυρα απαιτούνται πρόσθετα 4 εκατομμύρια ευρώ για την ενίσχυσή της. Δεύτερο παράδοξο. Απαιτούνται και 2 εκατομμύρια ευρώ για την αποπεράτωσή της. Δεσμευόμαστε ότι θα το κάνουμε, αλλά πρώτα…</w:t>
      </w:r>
    </w:p>
    <w:p w14:paraId="4B8708C4"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Ξέρ</w:t>
      </w:r>
      <w:r>
        <w:rPr>
          <w:rFonts w:eastAsia="Times New Roman" w:cs="Times New Roman"/>
          <w:szCs w:val="24"/>
        </w:rPr>
        <w:t>ετε για τις πλαστές εγγυητικές;</w:t>
      </w:r>
    </w:p>
    <w:p w14:paraId="4B8708C5"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Όχι, έχει</w:t>
      </w:r>
      <w:r>
        <w:rPr>
          <w:rFonts w:eastAsia="Times New Roman" w:cs="Times New Roman"/>
          <w:szCs w:val="24"/>
        </w:rPr>
        <w:t xml:space="preserve"> άλλο</w:t>
      </w:r>
      <w:r>
        <w:rPr>
          <w:rFonts w:eastAsia="Times New Roman" w:cs="Times New Roman"/>
          <w:szCs w:val="24"/>
        </w:rPr>
        <w:t xml:space="preserve"> πρόβλημα, με τη </w:t>
      </w:r>
      <w:proofErr w:type="spellStart"/>
      <w:r>
        <w:rPr>
          <w:rFonts w:eastAsia="Times New Roman" w:cs="Times New Roman"/>
          <w:szCs w:val="24"/>
        </w:rPr>
        <w:t>στατικότητά</w:t>
      </w:r>
      <w:proofErr w:type="spellEnd"/>
      <w:r>
        <w:rPr>
          <w:rFonts w:eastAsia="Times New Roman" w:cs="Times New Roman"/>
          <w:szCs w:val="24"/>
        </w:rPr>
        <w:t xml:space="preserve"> της. </w:t>
      </w:r>
    </w:p>
    <w:p w14:paraId="4B8708C6"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Άμα έχει πλαστές εγγυητικές, θα έχει και άλλα προβλήματα!</w:t>
      </w:r>
    </w:p>
    <w:p w14:paraId="4B8708C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w:t>
      </w:r>
      <w:r>
        <w:rPr>
          <w:rFonts w:eastAsia="Times New Roman" w:cs="Times New Roman"/>
          <w:b/>
          <w:szCs w:val="24"/>
        </w:rPr>
        <w:t xml:space="preserve">ών, Μεταφορών και Δικτύων): </w:t>
      </w:r>
      <w:r>
        <w:rPr>
          <w:rFonts w:eastAsia="Times New Roman" w:cs="Times New Roman"/>
          <w:szCs w:val="24"/>
        </w:rPr>
        <w:t xml:space="preserve">Πρώτα θα δούμε, λοιπόν, τις ευθύνες για αυτό το έργο και μετά θα ολοκληρωθεί. </w:t>
      </w:r>
    </w:p>
    <w:p w14:paraId="4B8708C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Επίσης, εκκρεμεί, επειδή είμαστε στον συγκεκριμένο γεωγραφικό χώρο που σας ενημέρωσα, η εξέταση βελτιωτικής πρότασης της όδευσης στο Καλό Νερό και στ</w:t>
      </w:r>
      <w:r>
        <w:rPr>
          <w:rFonts w:eastAsia="Times New Roman" w:cs="Times New Roman"/>
          <w:szCs w:val="24"/>
        </w:rPr>
        <w:t>α άλλα σημεία που αναφέραμε.</w:t>
      </w:r>
    </w:p>
    <w:p w14:paraId="4B8708C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Είναι δεδομένο ότι αν βρίσκαμε μια στρατηγική μελέτη για τον ΒΟΑΚ, δεν θα είχαμε αυτές τις καθυστερήσεις, ακόμα και αν τα έργα γινόντουσαν αποσπασματικά. Δεν θα τις είχαμε, γιατί δεν θα μπαίναμε στη λογική που συνηθίζεται στη χ</w:t>
      </w:r>
      <w:r>
        <w:rPr>
          <w:rFonts w:eastAsia="Times New Roman" w:cs="Times New Roman"/>
          <w:szCs w:val="24"/>
        </w:rPr>
        <w:t>ώρα μας και  πρέπει να τελειώσει κάποια στιγμή, του τύπου</w:t>
      </w:r>
      <w:r>
        <w:rPr>
          <w:rFonts w:eastAsia="Times New Roman" w:cs="Times New Roman"/>
          <w:szCs w:val="24"/>
        </w:rPr>
        <w:t>,</w:t>
      </w:r>
      <w:r>
        <w:rPr>
          <w:rFonts w:eastAsia="Times New Roman" w:cs="Times New Roman"/>
          <w:szCs w:val="24"/>
        </w:rPr>
        <w:t xml:space="preserve"> από πού θα περάσει ο δρόμος, ποιο συμφέρον θα εξυπηρετηθεί, ποιο οικόπεδο θα απαλλοτριωθεί, ποιο δεν θα απαλλοτριωθεί και όλα τα άλλα που έχει ζήσει η χώρα όλα αυτά τα χρόνια.</w:t>
      </w:r>
    </w:p>
    <w:p w14:paraId="4B8708C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λοιπόν, ότι </w:t>
      </w:r>
      <w:r>
        <w:rPr>
          <w:rFonts w:eastAsia="Times New Roman" w:cs="Times New Roman"/>
          <w:szCs w:val="24"/>
        </w:rPr>
        <w:t xml:space="preserve">είναι απαραίτητη. Μέχρι τώρα δεν υπάρχει μελέτη στρατηγικού σχεδιασμού. Πρέπει να γίνει, απλά πρέπει –και αυτό κάνουμε- να τρέξουν παράλληλα όλες οι γραφειοκρατικές </w:t>
      </w:r>
      <w:r>
        <w:rPr>
          <w:rFonts w:eastAsia="Times New Roman"/>
          <w:szCs w:val="24"/>
        </w:rPr>
        <w:t>διαδικασίες</w:t>
      </w:r>
      <w:r>
        <w:rPr>
          <w:rFonts w:eastAsia="Times New Roman" w:cs="Times New Roman"/>
          <w:szCs w:val="24"/>
        </w:rPr>
        <w:t xml:space="preserve"> και όλες οι απαιτούμενες </w:t>
      </w:r>
      <w:r>
        <w:rPr>
          <w:rFonts w:eastAsia="Times New Roman"/>
          <w:szCs w:val="24"/>
        </w:rPr>
        <w:t>διαδικασίες</w:t>
      </w:r>
      <w:r>
        <w:rPr>
          <w:rFonts w:eastAsia="Times New Roman" w:cs="Times New Roman"/>
          <w:szCs w:val="24"/>
        </w:rPr>
        <w:t xml:space="preserve"> χρηματοδότησης, προκειμένου να ολοκληρωθεί</w:t>
      </w:r>
      <w:r>
        <w:rPr>
          <w:rFonts w:eastAsia="Times New Roman" w:cs="Times New Roman"/>
          <w:szCs w:val="24"/>
        </w:rPr>
        <w:t xml:space="preserve"> και αυτό το έργο αλλά και όλα τα υπόλοιπα </w:t>
      </w:r>
      <w:r>
        <w:rPr>
          <w:rFonts w:eastAsia="Times New Roman" w:cs="Times New Roman"/>
          <w:szCs w:val="24"/>
        </w:rPr>
        <w:t>κ</w:t>
      </w:r>
      <w:r>
        <w:rPr>
          <w:rFonts w:eastAsia="Times New Roman" w:cs="Times New Roman"/>
          <w:szCs w:val="24"/>
        </w:rPr>
        <w:t xml:space="preserve">αι αυτό κάνουμε. </w:t>
      </w:r>
    </w:p>
    <w:p w14:paraId="4B8708C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B8708CC" w14:textId="77777777" w:rsidR="003535F4" w:rsidRDefault="005B3D1E">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Και εμείς ευχαριστούμε, κύριε Υπουργέ. </w:t>
      </w:r>
    </w:p>
    <w:p w14:paraId="4B8708C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συζητηθεί η </w:t>
      </w:r>
      <w:r>
        <w:rPr>
          <w:rFonts w:eastAsia="Times New Roman" w:cs="Times New Roman"/>
          <w:szCs w:val="24"/>
        </w:rPr>
        <w:t xml:space="preserve">όγδοη </w:t>
      </w:r>
      <w:r>
        <w:rPr>
          <w:rFonts w:eastAsia="Times New Roman" w:cs="Times New Roman"/>
          <w:szCs w:val="24"/>
        </w:rPr>
        <w:t>με</w:t>
      </w:r>
      <w:r>
        <w:rPr>
          <w:rFonts w:eastAsia="Times New Roman" w:cs="Times New Roman"/>
          <w:szCs w:val="24"/>
        </w:rPr>
        <w:t xml:space="preserve"> αριθμό 987/13-6-2016 επίκαιρη ερώτηση δεύτερου κύκλου της Βουλευτ</w:t>
      </w:r>
      <w:r>
        <w:rPr>
          <w:rFonts w:eastAsia="Times New Roman" w:cs="Times New Roman"/>
          <w:szCs w:val="24"/>
        </w:rPr>
        <w:t xml:space="preserve">ού Σερρών της Νέας Δημοκρατίας κ. Φωτεινής Αραμπατζή προς τον Υπουργό Εργασίας, Κοινωνικής Ασφάλισης και Κοινωνικής Αλληλεγγύης, σχετικά με το ενδεχόμενο περικοπής του 60% της σύνταξης των αγροτών, σύμφωνα με το άρθρο 20 του νέου ασφαλιστικού νομοσχεδίου. </w:t>
      </w:r>
    </w:p>
    <w:p w14:paraId="4B8708C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Θα απαντήσει ο Υφυπουργός κ</w:t>
      </w:r>
      <w:r>
        <w:rPr>
          <w:rFonts w:eastAsia="Times New Roman"/>
          <w:szCs w:val="24"/>
        </w:rPr>
        <w:t xml:space="preserve">. Αναστάσιος Πετρόπουλος. </w:t>
      </w:r>
    </w:p>
    <w:p w14:paraId="4B8708C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Αραμπατζή, έχετε τον λόγο για δύο λεπτά. </w:t>
      </w:r>
    </w:p>
    <w:p w14:paraId="4B8708D0"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κυρία Πρόεδρε. </w:t>
      </w:r>
    </w:p>
    <w:p w14:paraId="4B8708D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θα ήθελα να σας πω ότι χαίρομαι ιδιαιτέρως που αποφασίσατε να σεβαστείτε την </w:t>
      </w:r>
      <w:r>
        <w:rPr>
          <w:rFonts w:eastAsia="Times New Roman" w:cs="Times New Roman"/>
          <w:szCs w:val="24"/>
        </w:rPr>
        <w:t>κοινοβουλευτική διαδικασία και να έρθετε να απαντήσετε στην ερώτησή μου, η οποία</w:t>
      </w:r>
      <w:r>
        <w:rPr>
          <w:rFonts w:eastAsia="Times New Roman" w:cs="Times New Roman"/>
          <w:szCs w:val="24"/>
        </w:rPr>
        <w:t>,</w:t>
      </w:r>
      <w:r>
        <w:rPr>
          <w:rFonts w:eastAsia="Times New Roman" w:cs="Times New Roman"/>
          <w:szCs w:val="24"/>
        </w:rPr>
        <w:t xml:space="preserve"> πραγματικά, όπως πολύ καλά γνωρίζετε, έχει αναστατώσει τον αγροτικό κόσμο της χώρας. </w:t>
      </w:r>
      <w:r>
        <w:rPr>
          <w:rFonts w:eastAsia="Times New Roman" w:cs="Times New Roman"/>
          <w:szCs w:val="24"/>
        </w:rPr>
        <w:t>Τ</w:t>
      </w:r>
      <w:r>
        <w:rPr>
          <w:rFonts w:eastAsia="Times New Roman" w:cs="Times New Roman"/>
          <w:szCs w:val="24"/>
        </w:rPr>
        <w:t xml:space="preserve">ον έχει αναστατώσει, κύριε Υπουργέ, λόγω των ασαφών ακόμα, αλλά προφανώς οδυνηρών συνεπειών του νέου ασφαλιστικού νόμου 4387/2016, που πριν ενάμιση μήνα, στις 8 Μαΐου, ψήφισε η </w:t>
      </w:r>
      <w:r>
        <w:rPr>
          <w:rFonts w:eastAsia="Times New Roman"/>
          <w:szCs w:val="24"/>
        </w:rPr>
        <w:t>Κυβέρνηση</w:t>
      </w:r>
      <w:r>
        <w:rPr>
          <w:rFonts w:eastAsia="Times New Roman" w:cs="Times New Roman"/>
          <w:szCs w:val="24"/>
        </w:rPr>
        <w:t xml:space="preserve"> ΣΥΡΙΖΑ-ΑΝΕΛ. </w:t>
      </w:r>
    </w:p>
    <w:p w14:paraId="4B8708D2"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έω οδυνηρές, γιατί αν το </w:t>
      </w:r>
      <w:proofErr w:type="spellStart"/>
      <w:r>
        <w:rPr>
          <w:rFonts w:eastAsia="Times New Roman" w:cs="Times New Roman"/>
          <w:szCs w:val="24"/>
        </w:rPr>
        <w:t>εφαρμοστικό</w:t>
      </w:r>
      <w:proofErr w:type="spellEnd"/>
      <w:r>
        <w:rPr>
          <w:rFonts w:eastAsia="Times New Roman" w:cs="Times New Roman"/>
          <w:szCs w:val="24"/>
        </w:rPr>
        <w:t xml:space="preserve"> πλαίσιο του άρθρο</w:t>
      </w:r>
      <w:r>
        <w:rPr>
          <w:rFonts w:eastAsia="Times New Roman" w:cs="Times New Roman"/>
          <w:szCs w:val="24"/>
        </w:rPr>
        <w:t xml:space="preserve">υ 20 του συγκεκριμένου νόμου περιλαμβάνει και τους αγρότες, τότε οι συνταξιούχοι αγρότες οι οποίοι, όπως λέει ο νόμος, αναλαμβάνουν εργασία ή αποκτούν ιδιότητα ή δραστηριότητα υποχρεωτικά </w:t>
      </w:r>
      <w:proofErr w:type="spellStart"/>
      <w:r>
        <w:rPr>
          <w:rFonts w:eastAsia="Times New Roman" w:cs="Times New Roman"/>
          <w:szCs w:val="24"/>
        </w:rPr>
        <w:t>υπακτέα</w:t>
      </w:r>
      <w:proofErr w:type="spellEnd"/>
      <w:r>
        <w:rPr>
          <w:rFonts w:eastAsia="Times New Roman" w:cs="Times New Roman"/>
          <w:szCs w:val="24"/>
        </w:rPr>
        <w:t xml:space="preserve"> στην ασφάλιση του νέου, φαραωνικού –θα πω εγώ- Ταμείου, του </w:t>
      </w:r>
      <w:r>
        <w:rPr>
          <w:rFonts w:eastAsia="Times New Roman" w:cs="Times New Roman"/>
          <w:szCs w:val="24"/>
        </w:rPr>
        <w:t xml:space="preserve">ΕΦΚΑ, χάνουν το 60% της σύνταξής τους. </w:t>
      </w:r>
    </w:p>
    <w:p w14:paraId="4B8708D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Πρακτικά, δηλαδή, όσον αφορά τους συνταξιούχους αγρότες και αγρότισσες</w:t>
      </w:r>
      <w:r>
        <w:rPr>
          <w:rFonts w:eastAsia="Times New Roman" w:cs="Times New Roman"/>
          <w:szCs w:val="24"/>
        </w:rPr>
        <w:t>,</w:t>
      </w:r>
      <w:r>
        <w:rPr>
          <w:rFonts w:eastAsia="Times New Roman" w:cs="Times New Roman"/>
          <w:szCs w:val="24"/>
        </w:rPr>
        <w:t xml:space="preserve"> που προκειμένου να επιβιώσουν, θα πρέπει να καλλιεργούν και τον μικρό κλήρο τους, περικόπτεται το 60% της σύνταξής τους; </w:t>
      </w:r>
    </w:p>
    <w:p w14:paraId="4B8708D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Όπως καταλαβαίνετε, κύ</w:t>
      </w:r>
      <w:r>
        <w:rPr>
          <w:rFonts w:eastAsia="Times New Roman" w:cs="Times New Roman"/>
          <w:szCs w:val="24"/>
        </w:rPr>
        <w:t xml:space="preserve">ριε Υπουργέ, αυτή η ρύθμιση είναι και πρωτάκουστη και ανάλγητη και συνταγματικά έωλη ως προς την αρχή της ισότητας. Διότι προφανώς οι συντάκτες του νόμου αγνοούν ότι η φιλοσοφία της αγροτικής σύνταξης είναι στη βάση της συμβολική και </w:t>
      </w:r>
      <w:proofErr w:type="spellStart"/>
      <w:r>
        <w:rPr>
          <w:rFonts w:eastAsia="Times New Roman" w:cs="Times New Roman"/>
          <w:szCs w:val="24"/>
        </w:rPr>
        <w:t>προνοιακή</w:t>
      </w:r>
      <w:proofErr w:type="spellEnd"/>
      <w:r>
        <w:rPr>
          <w:rFonts w:eastAsia="Times New Roman" w:cs="Times New Roman"/>
          <w:szCs w:val="24"/>
        </w:rPr>
        <w:t>, αφού στην π</w:t>
      </w:r>
      <w:r>
        <w:rPr>
          <w:rFonts w:eastAsia="Times New Roman" w:cs="Times New Roman"/>
          <w:szCs w:val="24"/>
        </w:rPr>
        <w:t xml:space="preserve">λειονότητά τους οι συνταξιούχοι αγρότες παίρνουν το «μυθώδες» ποσό των 340 ευρώ μηνιαίως. Δεν πρόκειται, λοιπόν, ούτε για σύνταξη του </w:t>
      </w:r>
      <w:r>
        <w:rPr>
          <w:rFonts w:eastAsia="Times New Roman" w:cs="Times New Roman"/>
          <w:szCs w:val="24"/>
        </w:rPr>
        <w:t>δ</w:t>
      </w:r>
      <w:r>
        <w:rPr>
          <w:rFonts w:eastAsia="Times New Roman" w:cs="Times New Roman"/>
          <w:szCs w:val="24"/>
        </w:rPr>
        <w:t>ημοσίου ούτε για σύνταξη του ΙΚΑ,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αυτές έχουν </w:t>
      </w:r>
      <w:proofErr w:type="spellStart"/>
      <w:r>
        <w:rPr>
          <w:rFonts w:eastAsia="Times New Roman" w:cs="Times New Roman"/>
          <w:szCs w:val="24"/>
        </w:rPr>
        <w:t>περικοπεί</w:t>
      </w:r>
      <w:proofErr w:type="spellEnd"/>
      <w:r>
        <w:rPr>
          <w:rFonts w:eastAsia="Times New Roman" w:cs="Times New Roman"/>
          <w:szCs w:val="24"/>
        </w:rPr>
        <w:t xml:space="preserve"> τα </w:t>
      </w:r>
      <w:proofErr w:type="spellStart"/>
      <w:r>
        <w:rPr>
          <w:rFonts w:eastAsia="Times New Roman" w:cs="Times New Roman"/>
          <w:szCs w:val="24"/>
        </w:rPr>
        <w:t>μάλα</w:t>
      </w:r>
      <w:proofErr w:type="spellEnd"/>
      <w:r>
        <w:rPr>
          <w:rFonts w:eastAsia="Times New Roman" w:cs="Times New Roman"/>
          <w:szCs w:val="24"/>
        </w:rPr>
        <w:t xml:space="preserve">, όπως γνωρίζετε. </w:t>
      </w:r>
    </w:p>
    <w:p w14:paraId="4B8708D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Γι’ αυτό δεν μπορώ να</w:t>
      </w:r>
      <w:r>
        <w:rPr>
          <w:rFonts w:eastAsia="Times New Roman" w:cs="Times New Roman"/>
          <w:szCs w:val="24"/>
        </w:rPr>
        <w:t xml:space="preserve"> σας ακούω</w:t>
      </w:r>
      <w:r>
        <w:rPr>
          <w:rFonts w:eastAsia="Times New Roman" w:cs="Times New Roman"/>
          <w:szCs w:val="24"/>
        </w:rPr>
        <w:t>,</w:t>
      </w:r>
      <w:r>
        <w:rPr>
          <w:rFonts w:eastAsia="Times New Roman" w:cs="Times New Roman"/>
          <w:szCs w:val="24"/>
        </w:rPr>
        <w:t xml:space="preserve"> να λέτε ότι για όλους τους ασφαλισμένους προβλεπόταν η περικοπή των συντάξεων και επειδή οι κανόνες είναι ίδιοι, προβλέπεται περικοπή και για τους αγρότες. </w:t>
      </w:r>
    </w:p>
    <w:p w14:paraId="4B8708D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Όχι, κύριε Υπουργέ, γιατί η ισότητα επιβάλλει την ίση αντιμετώπιση των ίσων καταστάσεων</w:t>
      </w:r>
      <w:r>
        <w:rPr>
          <w:rFonts w:eastAsia="Times New Roman" w:cs="Times New Roman"/>
          <w:szCs w:val="24"/>
        </w:rPr>
        <w:t xml:space="preserve"> και τη διαφορετική αντιμετώπιση των διαφορετικών καταστάσεων. Δεν μπορεί, λοιπόν, τα ίδια μέτρα και σταθμά να ισχύουν ως προς την περικοπή για μια σύνταξη των 300 και για μια σύνταξη των 900 ευρώ. </w:t>
      </w:r>
    </w:p>
    <w:p w14:paraId="4B8708D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οι συντάκτες του νόμου αγνοούν εξίσου ότι με αυτ</w:t>
      </w:r>
      <w:r>
        <w:rPr>
          <w:rFonts w:eastAsia="Times New Roman" w:cs="Times New Roman"/>
          <w:szCs w:val="24"/>
        </w:rPr>
        <w:t>ή τη σύνταξη και τον μικρό κλήρο που καλλιεργούν οι συνταξιούχοι αγρότες και οι αγρότισσες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βιοπορίζουν</w:t>
      </w:r>
      <w:proofErr w:type="spellEnd"/>
      <w:r>
        <w:rPr>
          <w:rFonts w:eastAsia="Times New Roman" w:cs="Times New Roman"/>
          <w:szCs w:val="24"/>
        </w:rPr>
        <w:t xml:space="preserve"> σ’ αυτά τα χρόνια της βαθιάς νέας ύφεσης και τα άνεργα παιδιά τους. Επαναλαμβάνω ότι πρόκειται για 340 ευρώ! </w:t>
      </w:r>
      <w:r>
        <w:rPr>
          <w:rFonts w:eastAsia="Times New Roman" w:cs="Times New Roman"/>
          <w:szCs w:val="24"/>
        </w:rPr>
        <w:t>Η</w:t>
      </w:r>
      <w:r>
        <w:rPr>
          <w:rFonts w:eastAsia="Times New Roman" w:cs="Times New Roman"/>
          <w:szCs w:val="24"/>
        </w:rPr>
        <w:t xml:space="preserve"> φιλοσοφία αυτής της μικρής αγροτικής σύντ</w:t>
      </w:r>
      <w:r>
        <w:rPr>
          <w:rFonts w:eastAsia="Times New Roman" w:cs="Times New Roman"/>
          <w:szCs w:val="24"/>
        </w:rPr>
        <w:t xml:space="preserve">αξης ήταν ότι ο συνταξιούχος αγρότης παράλληλα καλλιεργούσε. </w:t>
      </w:r>
    </w:p>
    <w:p w14:paraId="4B8708D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να τον καταδικάζεται σε εισοδηματικό θάνατο και να του ζητάτε ουσιαστικά να ζήσει με 139 ευρώ μηνιαίως, επειδή θα καλλιεργεί είκοσι στρέμματα χωράφια. Εκτός αν εκεί στην </w:t>
      </w:r>
      <w:r>
        <w:rPr>
          <w:rFonts w:eastAsia="Times New Roman"/>
          <w:szCs w:val="24"/>
        </w:rPr>
        <w:t>Κυβέ</w:t>
      </w:r>
      <w:r>
        <w:rPr>
          <w:rFonts w:eastAsia="Times New Roman"/>
          <w:szCs w:val="24"/>
        </w:rPr>
        <w:t>ρνηση</w:t>
      </w:r>
      <w:r>
        <w:rPr>
          <w:rFonts w:eastAsia="Times New Roman" w:cs="Times New Roman"/>
          <w:szCs w:val="24"/>
        </w:rPr>
        <w:t xml:space="preserve"> θεωρείτε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ξαφνικά όλοι οι συνταξιούχοι αγρότες έγιναν πλούσιοι!</w:t>
      </w:r>
    </w:p>
    <w:p w14:paraId="4B8708D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 xml:space="preserve"> Σας ρωτώ, λοιπόν, ευθέως</w:t>
      </w:r>
      <w:r>
        <w:rPr>
          <w:rFonts w:eastAsia="Times New Roman" w:cs="Times New Roman"/>
          <w:szCs w:val="24"/>
        </w:rPr>
        <w:t>,</w:t>
      </w:r>
      <w:r>
        <w:rPr>
          <w:rFonts w:eastAsia="Times New Roman" w:cs="Times New Roman"/>
          <w:szCs w:val="24"/>
        </w:rPr>
        <w:t xml:space="preserve"> αν το συγκεκριμένο άρθρο αφορά, πρώτον, τους αγρότες και δεύτερον, στην περίπτωση που τους αφορά, ποιους αφορά. Τους νέους, δηλαδή αυτούς που από </w:t>
      </w:r>
      <w:r>
        <w:rPr>
          <w:rFonts w:eastAsia="Times New Roman" w:cs="Times New Roman"/>
          <w:szCs w:val="24"/>
        </w:rPr>
        <w:t xml:space="preserve">την 1/7 του τρέχοντος έτους βγαίνουν στη σύνταξη; Αφορά τους παλιούς που ήδη καλλιεργούσαν; Αφορά τους παλιούς που αποφασίζουν τώρα να καλλιεργήσουν; </w:t>
      </w:r>
    </w:p>
    <w:p w14:paraId="4B8708D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Ξεκαθαρίστε το θέμα επιτέλους, κύριε Υπουργέ, ενάμιση μήνα μετά την εφαρμογή του νόμου,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ντροπή. Εκεί που οι αγρότες περίμεναν δέκατη τρίτη και δέκατη τέταρτη σύνταξη</w:t>
      </w:r>
      <w:r>
        <w:rPr>
          <w:rFonts w:eastAsia="Times New Roman" w:cs="Times New Roman"/>
          <w:szCs w:val="24"/>
        </w:rPr>
        <w:t>,</w:t>
      </w:r>
      <w:r>
        <w:rPr>
          <w:rFonts w:eastAsia="Times New Roman" w:cs="Times New Roman"/>
          <w:szCs w:val="24"/>
        </w:rPr>
        <w:t xml:space="preserve"> πιστεύοντας καλοπίστως όλες αυτές τις προεκλογικές σας εξαγγελίες, κινδυνεύουν τώρα και με περικοπή του 60% της </w:t>
      </w:r>
      <w:proofErr w:type="spellStart"/>
      <w:r>
        <w:rPr>
          <w:rFonts w:eastAsia="Times New Roman" w:cs="Times New Roman"/>
          <w:szCs w:val="24"/>
        </w:rPr>
        <w:t>μικροσύνταξης</w:t>
      </w:r>
      <w:proofErr w:type="spellEnd"/>
      <w:r>
        <w:rPr>
          <w:rFonts w:eastAsia="Times New Roman" w:cs="Times New Roman"/>
          <w:szCs w:val="24"/>
        </w:rPr>
        <w:t xml:space="preserve"> που λαμβάνουν σήμερα. </w:t>
      </w:r>
    </w:p>
    <w:p w14:paraId="4B8708DB" w14:textId="77777777" w:rsidR="003535F4" w:rsidRDefault="005B3D1E">
      <w:pPr>
        <w:spacing w:line="600" w:lineRule="auto"/>
        <w:ind w:firstLine="720"/>
        <w:jc w:val="both"/>
        <w:rPr>
          <w:rFonts w:eastAsia="Times New Roman" w:cs="Times New Roman"/>
          <w:szCs w:val="24"/>
        </w:rPr>
      </w:pPr>
      <w:r>
        <w:rPr>
          <w:rFonts w:eastAsia="Times New Roman"/>
          <w:b/>
          <w:szCs w:val="24"/>
        </w:rPr>
        <w:t>ΠΡΟΕΔΡΕΥΟΥΣΑ (Αναστα</w:t>
      </w:r>
      <w:r>
        <w:rPr>
          <w:rFonts w:eastAsia="Times New Roman"/>
          <w:b/>
          <w:szCs w:val="24"/>
        </w:rPr>
        <w:t>σία Χριστοδουλοπούλου):</w:t>
      </w:r>
      <w:r>
        <w:rPr>
          <w:rFonts w:eastAsia="Times New Roman"/>
          <w:szCs w:val="24"/>
        </w:rPr>
        <w:t xml:space="preserve"> Ορίστε, κ</w:t>
      </w:r>
      <w:r>
        <w:rPr>
          <w:rFonts w:eastAsia="Times New Roman" w:cs="Times New Roman"/>
          <w:szCs w:val="24"/>
        </w:rPr>
        <w:t xml:space="preserve">ύριε Πετρόπουλε, έχετε τον λόγο για τρία λεπτά. </w:t>
      </w:r>
    </w:p>
    <w:p w14:paraId="4B8708DC" w14:textId="77777777" w:rsidR="003535F4" w:rsidRDefault="005B3D1E">
      <w:pPr>
        <w:spacing w:line="600" w:lineRule="auto"/>
        <w:ind w:firstLine="720"/>
        <w:jc w:val="both"/>
        <w:rPr>
          <w:rFonts w:eastAsia="Times New Roman" w:cs="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Ευχαριστώ, κυρία Πρόεδρε. </w:t>
      </w:r>
    </w:p>
    <w:p w14:paraId="4B8708D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Κυρία Αραμπατζή, δεν περίμενα να αναφερθείτε ξανά</w:t>
      </w:r>
      <w:r>
        <w:rPr>
          <w:rFonts w:eastAsia="Times New Roman" w:cs="Times New Roman"/>
          <w:szCs w:val="24"/>
        </w:rPr>
        <w:t>,</w:t>
      </w:r>
      <w:r>
        <w:rPr>
          <w:rFonts w:eastAsia="Times New Roman" w:cs="Times New Roman"/>
          <w:szCs w:val="24"/>
        </w:rPr>
        <w:t xml:space="preserve"> σε ό,τι με παθιασμένο τρόπο αναφέρατε την προηγούμενη φορά, ζητώντας την άδεια από τον κ. </w:t>
      </w:r>
      <w:proofErr w:type="spellStart"/>
      <w:r>
        <w:rPr>
          <w:rFonts w:eastAsia="Times New Roman" w:cs="Times New Roman"/>
          <w:szCs w:val="24"/>
        </w:rPr>
        <w:t>Κρεμαστινό</w:t>
      </w:r>
      <w:proofErr w:type="spellEnd"/>
      <w:r>
        <w:rPr>
          <w:rFonts w:eastAsia="Times New Roman" w:cs="Times New Roman"/>
          <w:szCs w:val="24"/>
        </w:rPr>
        <w:t xml:space="preserve">, για να </w:t>
      </w:r>
      <w:proofErr w:type="spellStart"/>
      <w:r>
        <w:rPr>
          <w:rFonts w:eastAsia="Times New Roman" w:cs="Times New Roman"/>
          <w:szCs w:val="24"/>
        </w:rPr>
        <w:t>καταφερθείτε</w:t>
      </w:r>
      <w:proofErr w:type="spellEnd"/>
      <w:r>
        <w:rPr>
          <w:rFonts w:eastAsia="Times New Roman" w:cs="Times New Roman"/>
          <w:szCs w:val="24"/>
        </w:rPr>
        <w:t xml:space="preserve"> εναντίον μου, ισχυριζόμενη ότι δεν σέβομαι το Κοινοβούλιο. Δεν το περίμενα αυτό!</w:t>
      </w:r>
    </w:p>
    <w:p w14:paraId="4B8708D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Διότι γνωρίζετε πολύ καλά ότι την Παρασκευή 17 Ιουνί</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είχα ανειλημμένες, σοβαρές υποχρεώσεις στο Υπουργείο, ήταν πρωί στις 10, σας είπα ότι δεν μπορώ να προσέλθω και εάν συμφωνούσατε να αναφερθώ ότι και εσείς μου κάνατε την ίδια ερώτηση. Συμφωνήσατε να το πω στη Βουλή και να αναφέρω ότι και εσείς κάνατε τ</w:t>
      </w:r>
      <w:r>
        <w:rPr>
          <w:rFonts w:eastAsia="Times New Roman" w:cs="Times New Roman"/>
          <w:szCs w:val="24"/>
        </w:rPr>
        <w:t xml:space="preserve">ην ίδια ερώτηση, πράγμα που έκανα, το λέω ρητά, είναι και στα Πρακτικά της Βουλής ότι και η κ. Αραμπατζή έχει ίδια ερώτηση για αύριο και απαντώ και σε αυτήν. Το ξέρετε, εδώ ήμουν </w:t>
      </w:r>
      <w:r>
        <w:rPr>
          <w:rFonts w:eastAsia="Times New Roman" w:cs="Times New Roman"/>
          <w:szCs w:val="24"/>
        </w:rPr>
        <w:lastRenderedPageBreak/>
        <w:t>μπροστά, συμφωνήσατε να το κάνω, το έκανα. Δεν χρειαζόταν αυτό το πάθος εναντ</w:t>
      </w:r>
      <w:r>
        <w:rPr>
          <w:rFonts w:eastAsia="Times New Roman" w:cs="Times New Roman"/>
          <w:szCs w:val="24"/>
        </w:rPr>
        <w:t>ίον μου, εάν ήξερα ότι θέλατε τόσο πολύ να έρθω, να το ξαναπούμε άλλη μία φορά, θα είχα έρθει. Ήρθα τώρα.</w:t>
      </w:r>
    </w:p>
    <w:p w14:paraId="4B8708DF"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επαναλάβω αυτά που είπα και την προηγούμενη φορά, διότι δεν άλλαξε τίποτα από εκείνη την ημέρα, ότι δηλαδή οι συντάξεις των αγροτών δεν υφίστανται </w:t>
      </w:r>
      <w:r>
        <w:rPr>
          <w:rFonts w:eastAsia="Times New Roman" w:cs="Times New Roman"/>
          <w:szCs w:val="24"/>
        </w:rPr>
        <w:t>κα</w:t>
      </w:r>
      <w:r>
        <w:rPr>
          <w:rFonts w:eastAsia="Times New Roman" w:cs="Times New Roman"/>
          <w:szCs w:val="24"/>
        </w:rPr>
        <w:t>μ</w:t>
      </w:r>
      <w:r>
        <w:rPr>
          <w:rFonts w:eastAsia="Times New Roman" w:cs="Times New Roman"/>
          <w:szCs w:val="24"/>
        </w:rPr>
        <w:t>μία περικοπή στη διαδικασία</w:t>
      </w:r>
      <w:r>
        <w:rPr>
          <w:rFonts w:eastAsia="Times New Roman" w:cs="Times New Roman"/>
          <w:szCs w:val="24"/>
        </w:rPr>
        <w:t>,</w:t>
      </w:r>
      <w:r>
        <w:rPr>
          <w:rFonts w:eastAsia="Times New Roman" w:cs="Times New Roman"/>
          <w:szCs w:val="24"/>
        </w:rPr>
        <w:t xml:space="preserve"> που ήδη είχε ανοίξει με τις δηλώσεις. Γιατί αυτό ήταν το έναυσμα της ερώτησης -και την περιλαμβάνετε μάλιστα, πολύ συγκεκριμένα, στο σκέλος αυτό- δηλαδή σε περίπτωση που τους αφορά, με δεδομένη την καταληκτική προθεσμία ημερ</w:t>
      </w:r>
      <w:r>
        <w:rPr>
          <w:rFonts w:eastAsia="Times New Roman" w:cs="Times New Roman"/>
          <w:szCs w:val="24"/>
        </w:rPr>
        <w:t xml:space="preserve">ομηνία υποβολής δηλώσεων ΟΣΔΕ στις 15-6-2016, τι θα ισχύσει ως προς την υποβολή δηλώσεων από τους συνταξιούχους αγρότες και αν αυτή θα παίξει ρόλο στην περικοπή της σύνταξης. </w:t>
      </w:r>
      <w:r>
        <w:rPr>
          <w:rFonts w:eastAsia="Times New Roman" w:cs="Times New Roman"/>
          <w:szCs w:val="24"/>
        </w:rPr>
        <w:t>Α</w:t>
      </w:r>
      <w:r>
        <w:rPr>
          <w:rFonts w:eastAsia="Times New Roman" w:cs="Times New Roman"/>
          <w:szCs w:val="24"/>
        </w:rPr>
        <w:t>πάντησα ότι δεν υπάρχει περίπτωση και δεν υπάρχει λόγος</w:t>
      </w:r>
      <w:r>
        <w:rPr>
          <w:rFonts w:eastAsia="Times New Roman" w:cs="Times New Roman"/>
          <w:szCs w:val="24"/>
        </w:rPr>
        <w:t>,</w:t>
      </w:r>
      <w:r>
        <w:rPr>
          <w:rFonts w:eastAsia="Times New Roman" w:cs="Times New Roman"/>
          <w:szCs w:val="24"/>
        </w:rPr>
        <w:t xml:space="preserve"> να ανησυχούν οι αγρότες</w:t>
      </w:r>
      <w:r>
        <w:rPr>
          <w:rFonts w:eastAsia="Times New Roman" w:cs="Times New Roman"/>
          <w:szCs w:val="24"/>
        </w:rPr>
        <w:t xml:space="preserve"> για τέτοιου είδους περικοπή και να υποβάλουν τα δικαιώματά τους. Επαναλαμβάνω αυτή τη δήλωση και τώρα. </w:t>
      </w:r>
    </w:p>
    <w:p w14:paraId="4B8708E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Ισχυρίζεστε ότι η σύνταξη των αγροτών ανέρχεται σε 340 ευρώ. Προφανώς αγνοείτε ότι η σύνταξη των αγροτών, η καταβαλλόμενη ήδη, βαίνει μειούμενη μέχρι ε</w:t>
      </w:r>
      <w:r>
        <w:rPr>
          <w:rFonts w:eastAsia="Times New Roman" w:cs="Times New Roman"/>
          <w:szCs w:val="24"/>
        </w:rPr>
        <w:t xml:space="preserve">ξαφανίσεως της βασικής σύνταξης, που το 2026 μηδενίζεται, ενώ εμείς μιλάμε για ένα άλλο επίπεδο σύνταξης, μια σύνταξη που παίρνουν όλοι οι Έλληνες. </w:t>
      </w:r>
      <w:r>
        <w:rPr>
          <w:rFonts w:eastAsia="Times New Roman" w:cs="Times New Roman"/>
          <w:szCs w:val="24"/>
        </w:rPr>
        <w:t>Π</w:t>
      </w:r>
      <w:r>
        <w:rPr>
          <w:rFonts w:eastAsia="Times New Roman" w:cs="Times New Roman"/>
          <w:szCs w:val="24"/>
        </w:rPr>
        <w:t>ραγματικά το χωρίο της τοποθέτησής μου που αναφέρατε λίγο πριν, εξηγεί γιατί οι ίδιοι οι αγρότες εντάσσοντα</w:t>
      </w:r>
      <w:r>
        <w:rPr>
          <w:rFonts w:eastAsia="Times New Roman" w:cs="Times New Roman"/>
          <w:szCs w:val="24"/>
        </w:rPr>
        <w:t xml:space="preserve">ι στους ίδιους κανόνες, όπως οι υπόλοιποι Έλληνες. </w:t>
      </w:r>
    </w:p>
    <w:p w14:paraId="4B8708E1"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Δεν πρόκειται σε κα</w:t>
      </w:r>
      <w:r>
        <w:rPr>
          <w:rFonts w:eastAsia="Times New Roman" w:cs="Times New Roman"/>
          <w:szCs w:val="24"/>
        </w:rPr>
        <w:t>μ</w:t>
      </w:r>
      <w:r>
        <w:rPr>
          <w:rFonts w:eastAsia="Times New Roman" w:cs="Times New Roman"/>
          <w:szCs w:val="24"/>
        </w:rPr>
        <w:t>μία περίπτωση –και το είπα και την προηγούμενη φορά- να γίνει περικοπή σε συνταξιούχους, που ήδη είναι συνταξιούχοι –το προβλέπει άλλωστε ο νόμος αυτό, δεν είναι θέμα δικής μου δήλωσης</w:t>
      </w:r>
      <w:r>
        <w:rPr>
          <w:rFonts w:eastAsia="Times New Roman" w:cs="Times New Roman"/>
          <w:szCs w:val="24"/>
        </w:rPr>
        <w:t>- και δεν υπάρχει επομένως, κανένας λόγος ανησυχίας να μπαίνει διαρκώς αυτό το ερώτημα ως φόβος για τους αγρότες, εάν δηλαδή οι ήδη συνταξιούχοι θα έχουν μείωση κατά 60% των συντάξεων τους. Δεν υπάρχει τέτοιο θέμα.</w:t>
      </w:r>
    </w:p>
    <w:p w14:paraId="4B8708E2"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b/>
          <w:szCs w:val="24"/>
        </w:rPr>
        <w:t>):</w:t>
      </w:r>
      <w:r>
        <w:rPr>
          <w:rFonts w:eastAsia="Times New Roman" w:cs="Times New Roman"/>
          <w:szCs w:val="24"/>
        </w:rPr>
        <w:t xml:space="preserve"> Ορίστε, κυρία Αραμπατζή, έχετε τον λόγο για τη δευτερολογία σας, για τρία λεπτά.</w:t>
      </w:r>
    </w:p>
    <w:p w14:paraId="4B8708E3"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κύριε Υπουργέ, να πω ότι δεν μας κάνετε κα</w:t>
      </w:r>
      <w:r>
        <w:rPr>
          <w:rFonts w:eastAsia="Times New Roman" w:cs="Times New Roman"/>
          <w:szCs w:val="24"/>
        </w:rPr>
        <w:t>μ</w:t>
      </w:r>
      <w:r>
        <w:rPr>
          <w:rFonts w:eastAsia="Times New Roman" w:cs="Times New Roman"/>
          <w:szCs w:val="24"/>
        </w:rPr>
        <w:t>μία χάρη</w:t>
      </w:r>
      <w:r>
        <w:rPr>
          <w:rFonts w:eastAsia="Times New Roman" w:cs="Times New Roman"/>
          <w:szCs w:val="24"/>
        </w:rPr>
        <w:t>,</w:t>
      </w:r>
      <w:r>
        <w:rPr>
          <w:rFonts w:eastAsia="Times New Roman" w:cs="Times New Roman"/>
          <w:szCs w:val="24"/>
        </w:rPr>
        <w:t xml:space="preserve"> που προσέρχεστε στο Κοινοβούλιο να απαντήσετε στον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Είμαστε μια π</w:t>
      </w:r>
      <w:r>
        <w:rPr>
          <w:rFonts w:eastAsia="Times New Roman" w:cs="Times New Roman"/>
          <w:szCs w:val="24"/>
        </w:rPr>
        <w:t xml:space="preserve">ολυκομματική Βουλή και οφείλετε να έρχεστε και να απαντάτε στις ερωτήσεις των Βουλευτών όλων των πτερύγων και όλων των κομμάτων. </w:t>
      </w:r>
      <w:r>
        <w:rPr>
          <w:rFonts w:eastAsia="Times New Roman" w:cs="Times New Roman"/>
          <w:szCs w:val="24"/>
        </w:rPr>
        <w:t>Φ</w:t>
      </w:r>
      <w:r>
        <w:rPr>
          <w:rFonts w:eastAsia="Times New Roman" w:cs="Times New Roman"/>
          <w:szCs w:val="24"/>
        </w:rPr>
        <w:t>υσικά, δεν αισθάνομαι ότι κάνατε κάποια ιδιαίτερη χάρη</w:t>
      </w:r>
      <w:r>
        <w:rPr>
          <w:rFonts w:eastAsia="Times New Roman" w:cs="Times New Roman"/>
          <w:szCs w:val="24"/>
        </w:rPr>
        <w:t>,</w:t>
      </w:r>
      <w:r>
        <w:rPr>
          <w:rFonts w:eastAsia="Times New Roman" w:cs="Times New Roman"/>
          <w:szCs w:val="24"/>
        </w:rPr>
        <w:t xml:space="preserve"> απαντώντας σε άλλη ερώτηση και αναφερόμενος στο όνομά μου.</w:t>
      </w:r>
    </w:p>
    <w:p w14:paraId="4B8708E4"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Εγώ, κύριε </w:t>
      </w:r>
      <w:r>
        <w:rPr>
          <w:rFonts w:eastAsia="Times New Roman" w:cs="Times New Roman"/>
          <w:szCs w:val="24"/>
        </w:rPr>
        <w:t>Υπουργέ, δυστυχώς, επειδή διάβασα και τα Πρακτικά της συγκεκριμένης ερώτησης</w:t>
      </w:r>
      <w:r>
        <w:rPr>
          <w:rFonts w:eastAsia="Times New Roman" w:cs="Times New Roman"/>
          <w:szCs w:val="24"/>
        </w:rPr>
        <w:t>,</w:t>
      </w:r>
      <w:r>
        <w:rPr>
          <w:rFonts w:eastAsia="Times New Roman" w:cs="Times New Roman"/>
          <w:szCs w:val="24"/>
        </w:rPr>
        <w:t xml:space="preserve"> ακόμη αδυνατώ πρακτικά να καταλάβω –και πρακτικά θέλω να μας απαντήσετε- τι θα ισχύσει. Δεν θα υπάρχει περικοπή για τους παλιούς συνταξιούχους και θα υπάρχει για τους νέους; Δηλα</w:t>
      </w:r>
      <w:r>
        <w:rPr>
          <w:rFonts w:eastAsia="Times New Roman" w:cs="Times New Roman"/>
          <w:szCs w:val="24"/>
        </w:rPr>
        <w:t xml:space="preserve">δή, συγκεκριμένα σας ρώτησα, αυτοί που θα βγουν τώρα </w:t>
      </w:r>
      <w:r>
        <w:rPr>
          <w:rFonts w:eastAsia="Times New Roman" w:cs="Times New Roman"/>
          <w:szCs w:val="24"/>
        </w:rPr>
        <w:t xml:space="preserve">από </w:t>
      </w:r>
      <w:r>
        <w:rPr>
          <w:rFonts w:eastAsia="Times New Roman" w:cs="Times New Roman"/>
          <w:szCs w:val="24"/>
        </w:rPr>
        <w:t>1</w:t>
      </w:r>
      <w:r>
        <w:rPr>
          <w:rFonts w:eastAsia="Times New Roman" w:cs="Times New Roman"/>
          <w:szCs w:val="24"/>
          <w:vertAlign w:val="superscript"/>
        </w:rPr>
        <w:t>ης</w:t>
      </w:r>
      <w:r>
        <w:rPr>
          <w:rFonts w:eastAsia="Times New Roman" w:cs="Times New Roman"/>
          <w:szCs w:val="24"/>
        </w:rPr>
        <w:t xml:space="preserve"> Ιουλίου του τρέχοντος έτους στη σύνταξη και θέλουν να </w:t>
      </w:r>
      <w:r>
        <w:rPr>
          <w:rFonts w:eastAsia="Times New Roman" w:cs="Times New Roman"/>
          <w:szCs w:val="24"/>
        </w:rPr>
        <w:lastRenderedPageBreak/>
        <w:t xml:space="preserve">καλλιεργήσουν τον μικρό τους κλήρο, θα τους </w:t>
      </w:r>
      <w:proofErr w:type="spellStart"/>
      <w:r>
        <w:rPr>
          <w:rFonts w:eastAsia="Times New Roman" w:cs="Times New Roman"/>
          <w:szCs w:val="24"/>
        </w:rPr>
        <w:t>περικοπεί</w:t>
      </w:r>
      <w:proofErr w:type="spellEnd"/>
      <w:r>
        <w:rPr>
          <w:rFonts w:eastAsia="Times New Roman" w:cs="Times New Roman"/>
          <w:szCs w:val="24"/>
        </w:rPr>
        <w:t xml:space="preserve"> το 60%  της σύνταξης; Αυτό είναι το ερώτημά μου. </w:t>
      </w:r>
      <w:r>
        <w:rPr>
          <w:rFonts w:eastAsia="Times New Roman" w:cs="Times New Roman"/>
          <w:szCs w:val="24"/>
        </w:rPr>
        <w:t>Ε</w:t>
      </w:r>
      <w:r>
        <w:rPr>
          <w:rFonts w:eastAsia="Times New Roman" w:cs="Times New Roman"/>
          <w:szCs w:val="24"/>
        </w:rPr>
        <w:t xml:space="preserve">άν ήταν τόσο σαφείς οι προθέσεις σας </w:t>
      </w:r>
      <w:r>
        <w:rPr>
          <w:rFonts w:eastAsia="Times New Roman" w:cs="Times New Roman"/>
          <w:szCs w:val="24"/>
        </w:rPr>
        <w:t xml:space="preserve">και ξεκάθαρος ο νόμος, γιατί, κύριε Υπουργέ, έναν μήνα και είκοσι ημέρες μετά την ψήφιση του συγκεκριμένου νομοσχεδίου, δεν έχετε εκδώσει ούτε κάποια ερμηνευτική εγκύκλιο ούτε τη σχετική υπουργική απόφαση ούτε,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ό,τι προβλέπεται.</w:t>
      </w:r>
    </w:p>
    <w:p w14:paraId="4B8708E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Ο ΟΓΑ, γ</w:t>
      </w:r>
      <w:r>
        <w:rPr>
          <w:rFonts w:eastAsia="Times New Roman" w:cs="Times New Roman"/>
          <w:szCs w:val="24"/>
        </w:rPr>
        <w:t xml:space="preserve">ια παράδειγμα, που εντέλλεται να εφαρμόσει και να πληρώσει, δεν έχει στα χέρια του το απαραίτητο νομοθετικό πλαίσιο, την απαραίτητη εκτελεστική απόφαση, τη δική σας, προκειμένου να εφαρμόσει. </w:t>
      </w:r>
    </w:p>
    <w:p w14:paraId="4B8708E6"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Άρα μην αναζητάτε τις ευθύνες της αναστάτωσης που έχετε δημιουρ</w:t>
      </w:r>
      <w:r>
        <w:rPr>
          <w:rFonts w:eastAsia="Times New Roman" w:cs="Times New Roman"/>
          <w:szCs w:val="24"/>
        </w:rPr>
        <w:t>γήσει, σε εμάς που ερχόμαστε και σας ρωτάμε τι επιτέλους θα ισχύσει. Γιατί εάν πάτε λίγο στην περιφέρεια και ακούσετε τον κόσμο, γι’ αυτό γινόταν ένα αλαλούμ με τις δηλώσεις του ΟΣΔΕ, γιατί ο αγροτικός κόσμος ήταν ανάστατος και δεν ήξερε τελικά, τι θα ισχύ</w:t>
      </w:r>
      <w:r>
        <w:rPr>
          <w:rFonts w:eastAsia="Times New Roman" w:cs="Times New Roman"/>
          <w:szCs w:val="24"/>
        </w:rPr>
        <w:t xml:space="preserve">σει. </w:t>
      </w:r>
    </w:p>
    <w:p w14:paraId="4B8708E7"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Είπατε βεβαίως ότι προφανώς αγνοώ για τη σύνταξη των 384 ευρώ, για την οποία, κύριε Υπουργέ, κομπορρημονείτε, για τη λεγόμενη εθνική σύνταξη. Είπατε μάλιστα ότι η βασική σύνταξη, που προέβλεπε ο προηγούμενος νόμος, μηδενιζόταν το 2026.</w:t>
      </w:r>
    </w:p>
    <w:p w14:paraId="4B8708E8"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Ξέρετε, κύριε </w:t>
      </w:r>
      <w:r>
        <w:rPr>
          <w:rFonts w:eastAsia="Times New Roman" w:cs="Times New Roman"/>
          <w:szCs w:val="24"/>
        </w:rPr>
        <w:t xml:space="preserve">Υπουργέ, μου αρέσει να είμαι πρακτική. Αυτό στην πράξη δεν είχε </w:t>
      </w:r>
      <w:r>
        <w:rPr>
          <w:rFonts w:eastAsia="Times New Roman" w:cs="Times New Roman"/>
          <w:szCs w:val="24"/>
        </w:rPr>
        <w:t xml:space="preserve">καμμία </w:t>
      </w:r>
      <w:r>
        <w:rPr>
          <w:rFonts w:eastAsia="Times New Roman" w:cs="Times New Roman"/>
          <w:szCs w:val="24"/>
        </w:rPr>
        <w:t xml:space="preserve">απολύτως συνέπεια στην τσέπη του αγρότη. Όσο ανέβαινε η κύρια, κατέβαινε η βασική και θα μηδενιζόταν το 2026 ή ανέβαινε η κύρια. Στο διά ταύτα, ο αγρότης θα έπαιρνε στο τέλος –και τώρα </w:t>
      </w:r>
      <w:r>
        <w:rPr>
          <w:rFonts w:eastAsia="Times New Roman" w:cs="Times New Roman"/>
          <w:szCs w:val="24"/>
        </w:rPr>
        <w:t>και το 2026 και μετά το 2026- τα 347 ευρώ, 360 μείον τις κάποιες κρατήσεις.</w:t>
      </w:r>
    </w:p>
    <w:p w14:paraId="4B8708E9"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Λέτε τώρα ότι εξισώνετε τους αγρότες με όλους τους υπόλοιπους ασφαλισμένους. Μάλιστα, τους εξισώνετε για τα 384 ευρώ. Αποκρύπτετε όμως - δεν θέλω να πω δολίως- ότι αυτά τα 384 ευρώ</w:t>
      </w:r>
      <w:r>
        <w:rPr>
          <w:rFonts w:eastAsia="Times New Roman" w:cs="Times New Roman"/>
          <w:szCs w:val="24"/>
        </w:rPr>
        <w:t xml:space="preserve"> ο αγροτικός κόσμος, κύριε Υπουργέ, θα τα πάρει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2033. Γιατί θα γίνει αυτό, κύριε Υπουργέ; Γιατί πολύ απλά το ποσοστό αναπλήρωσης του δικού μας νόμου, το 2% που δίναμε στους αγρότες, εσείς το </w:t>
      </w:r>
      <w:r>
        <w:rPr>
          <w:rFonts w:eastAsia="Times New Roman" w:cs="Times New Roman"/>
          <w:szCs w:val="24"/>
        </w:rPr>
        <w:lastRenderedPageBreak/>
        <w:t>κατεβάσατε στο 0,70%. Αυτό σημαίνει ότι ο αγρότης, γι</w:t>
      </w:r>
      <w:r>
        <w:rPr>
          <w:rFonts w:eastAsia="Times New Roman" w:cs="Times New Roman"/>
          <w:szCs w:val="24"/>
        </w:rPr>
        <w:t>α να μπορέσει να φτάσει με το μικρό ποσοστό αναπλήρωσης, στα 384 ευρώ, θα χρειαστεί πολύ απλά να πάει μέχρι το 2033.</w:t>
      </w:r>
    </w:p>
    <w:p w14:paraId="4B8708EA"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 </w:t>
      </w:r>
      <w:r>
        <w:rPr>
          <w:rFonts w:eastAsia="Times New Roman" w:cs="Times New Roman"/>
          <w:szCs w:val="24"/>
        </w:rPr>
        <w:t>μεταξύ -και εδώ είναι η κατάφωρη αδικία, κύριε Υπουργέ- ο αγρότης από το 2022 θα πληρώνει το 27% του εισοδήματός του, όπως όλοι οι υπ</w:t>
      </w:r>
      <w:r>
        <w:rPr>
          <w:rFonts w:eastAsia="Times New Roman" w:cs="Times New Roman"/>
          <w:szCs w:val="24"/>
        </w:rPr>
        <w:t>όλοιποι συνταξιούχοι, ενώ οι άλλοι όμως θα παίρνουν 384 ευρώ, και αυτός όχι. Αυτά το 2033. Εάν τα θεωρείτε αυτά δίκαια, παρακαλώ ρητά και κατηγορηματικά να τα πείτε.</w:t>
      </w:r>
    </w:p>
    <w:p w14:paraId="4B8708EB"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Αντιλαμβάνεστε βεβαίως, κύριε Υπουργέ, ότι όλα αυτά συμβαίνουν και σε ένα περιβάλλον του π</w:t>
      </w:r>
      <w:r>
        <w:rPr>
          <w:rFonts w:eastAsia="Times New Roman" w:cs="Times New Roman"/>
          <w:szCs w:val="24"/>
        </w:rPr>
        <w:t>ρωτογενούς τομέα το οποίο έχετε απολύτως «βομβαρδίσει», γιατί βεβαίως εσείς είστε η Κυβέρνηση που αυξήσατε τη φορολογία των αγροτών από το 13% στο 22% έως 45%. Εσείς είστε η Κυβέρνηση που εκτινάξατε τις ασφαλιστικές εισφορές, το κόστος παραγωγής από τον ΦΠ</w:t>
      </w:r>
      <w:r>
        <w:rPr>
          <w:rFonts w:eastAsia="Times New Roman" w:cs="Times New Roman"/>
          <w:szCs w:val="24"/>
        </w:rPr>
        <w:t xml:space="preserve">Α από το 13% στο 24%. Εσείς </w:t>
      </w:r>
      <w:r>
        <w:rPr>
          <w:rFonts w:eastAsia="Times New Roman" w:cs="Times New Roman"/>
          <w:szCs w:val="24"/>
        </w:rPr>
        <w:lastRenderedPageBreak/>
        <w:t>είστε η Κυβέρνηση που φορολογήσατε για πρώτη φορά τις αγροτικές επιδοτήσεις από το πρώτο ευρώ. Και προφανώς αυτό είναι η δίκαιη ανάπτυξη που εξαγγέλλει ακόμη και σήμερα ο Πρωθυπουργός σας.</w:t>
      </w:r>
    </w:p>
    <w:p w14:paraId="4B8708EC"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Είναι πάρα πολλά και αναρίθμητα τα </w:t>
      </w:r>
      <w:r>
        <w:rPr>
          <w:rFonts w:eastAsia="Times New Roman" w:cs="Times New Roman"/>
          <w:szCs w:val="24"/>
        </w:rPr>
        <w:t>ερωτήματα που καθημερινά μάς διατυπώνουν οι συνταξιούχοι αγρότες. Εγώ θέλω κάτι απλό να σας ρωτήσω. Ένας συνταξιούχος αγρότης που βγαίνει τώρα στη σύνταξη, εξήντα επτά χρονών, προκειμένου να μην χάσει το 60%, μεταβιβάζει τα χωράφια του. Η γυναίκα του, κύρι</w:t>
      </w:r>
      <w:r>
        <w:rPr>
          <w:rFonts w:eastAsia="Times New Roman" w:cs="Times New Roman"/>
          <w:szCs w:val="24"/>
        </w:rPr>
        <w:t>ε Υπουργέ, η οποία έλκει την αγροτική ιδιότητα, άρα, και τη σύνταξή της, από τα χωράφια αυτά του συζύγου της, πώς θα συνταξιοδοτηθεί μόλις γίνει εξήντα επτά; Θα κάνει έναρξη επαγγέλματος; Πώς; Είναι πρακτικά ζητήματα, που οφείλετε να δώσετε ξεκάθαρες απαντ</w:t>
      </w:r>
      <w:r>
        <w:rPr>
          <w:rFonts w:eastAsia="Times New Roman" w:cs="Times New Roman"/>
          <w:szCs w:val="24"/>
        </w:rPr>
        <w:t>ήσεις.</w:t>
      </w:r>
    </w:p>
    <w:p w14:paraId="4B8708ED"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 xml:space="preserve">Και ξέρετε κάτι, κύριε Υπουργέ, αυτός ο κόσμος στις εσχατιές της χώρας παράγει, μοχθεί, προσπαθεί, για να παίρνει η Κυβέρνησή σας φόρους, ασφαλιστικές εισφορές, εργασία και προκοπή. Πρέπει, </w:t>
      </w:r>
      <w:r>
        <w:rPr>
          <w:rFonts w:eastAsia="Times New Roman" w:cs="Times New Roman"/>
          <w:szCs w:val="24"/>
        </w:rPr>
        <w:lastRenderedPageBreak/>
        <w:t xml:space="preserve">λοιπόν, να είστε, αν μη τι άλλο, ειλικρινής και να σέβεστε </w:t>
      </w:r>
      <w:r>
        <w:rPr>
          <w:rFonts w:eastAsia="Times New Roman" w:cs="Times New Roman"/>
          <w:szCs w:val="24"/>
        </w:rPr>
        <w:t>τον κόπο και τον μόχθο αυτών των ανθρώπων και να μην τους θεωρείτε πλούσιους, όταν παίρνουν 340 ευρώ και έχουν είκοσι στρέμματα χωράφια.</w:t>
      </w:r>
    </w:p>
    <w:p w14:paraId="4B8708EE"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Ευχαριστώ.</w:t>
      </w:r>
    </w:p>
    <w:p w14:paraId="4B8708EF"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4B8708F0"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Κυρία Αραμπατζή, όμως, και εσείς υπερβήκατε τον χρ</w:t>
      </w:r>
      <w:r>
        <w:rPr>
          <w:rFonts w:eastAsia="Times New Roman" w:cs="Times New Roman"/>
          <w:szCs w:val="24"/>
        </w:rPr>
        <w:t xml:space="preserve">όνο. </w:t>
      </w:r>
    </w:p>
    <w:p w14:paraId="4B8708F1"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Τον σεβάστηκα στην </w:t>
      </w:r>
      <w:proofErr w:type="spellStart"/>
      <w:r>
        <w:rPr>
          <w:rFonts w:eastAsia="Times New Roman" w:cs="Times New Roman"/>
          <w:szCs w:val="24"/>
        </w:rPr>
        <w:t>πρωτολογία</w:t>
      </w:r>
      <w:proofErr w:type="spellEnd"/>
      <w:r>
        <w:rPr>
          <w:rFonts w:eastAsia="Times New Roman" w:cs="Times New Roman"/>
          <w:szCs w:val="24"/>
        </w:rPr>
        <w:t xml:space="preserve"> απόλυτα.</w:t>
      </w:r>
    </w:p>
    <w:p w14:paraId="4B8708F2"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Ελπίζω ο </w:t>
      </w:r>
      <w:r>
        <w:rPr>
          <w:rFonts w:eastAsia="Times New Roman" w:cs="Times New Roman"/>
          <w:szCs w:val="24"/>
        </w:rPr>
        <w:t xml:space="preserve">κ. </w:t>
      </w:r>
      <w:r>
        <w:rPr>
          <w:rFonts w:eastAsia="Times New Roman" w:cs="Times New Roman"/>
          <w:szCs w:val="24"/>
        </w:rPr>
        <w:t>Πετρόπουλος να τον σεβαστεί.</w:t>
      </w:r>
    </w:p>
    <w:p w14:paraId="4B8708F3"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4B8708F4"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w:t>
      </w:r>
      <w:r>
        <w:rPr>
          <w:rFonts w:eastAsia="Times New Roman" w:cs="Times New Roman"/>
          <w:b/>
          <w:szCs w:val="24"/>
        </w:rPr>
        <w:t>σφάλισης</w:t>
      </w:r>
      <w:r>
        <w:rPr>
          <w:rFonts w:eastAsia="Times New Roman" w:cs="Times New Roman"/>
          <w:b/>
          <w:szCs w:val="24"/>
        </w:rPr>
        <w:t xml:space="preserve"> και Κοι</w:t>
      </w:r>
      <w:r>
        <w:rPr>
          <w:rFonts w:eastAsia="Times New Roman" w:cs="Times New Roman"/>
          <w:b/>
          <w:szCs w:val="24"/>
        </w:rPr>
        <w:t>νωνικής Α</w:t>
      </w:r>
      <w:r>
        <w:rPr>
          <w:rFonts w:eastAsia="Times New Roman" w:cs="Times New Roman"/>
          <w:b/>
          <w:szCs w:val="24"/>
        </w:rPr>
        <w:t>λληλεγγ</w:t>
      </w:r>
      <w:r>
        <w:rPr>
          <w:rFonts w:eastAsia="Times New Roman" w:cs="Times New Roman"/>
          <w:b/>
          <w:szCs w:val="24"/>
        </w:rPr>
        <w:t>ύης</w:t>
      </w:r>
      <w:r>
        <w:rPr>
          <w:rFonts w:eastAsia="Times New Roman" w:cs="Times New Roman"/>
          <w:b/>
          <w:szCs w:val="24"/>
        </w:rPr>
        <w:t>):</w:t>
      </w:r>
      <w:r>
        <w:rPr>
          <w:rFonts w:eastAsia="Times New Roman" w:cs="Times New Roman"/>
          <w:szCs w:val="24"/>
        </w:rPr>
        <w:t xml:space="preserve"> Αυτό κάνω πάντα, κυρία Πρόεδρε.</w:t>
      </w:r>
    </w:p>
    <w:p w14:paraId="4B8708F5" w14:textId="77777777" w:rsidR="003535F4" w:rsidRDefault="005B3D1E">
      <w:pPr>
        <w:spacing w:line="600" w:lineRule="auto"/>
        <w:ind w:firstLine="720"/>
        <w:jc w:val="both"/>
        <w:rPr>
          <w:rFonts w:eastAsia="Times New Roman" w:cs="Times New Roman"/>
          <w:szCs w:val="24"/>
        </w:rPr>
      </w:pPr>
      <w:r>
        <w:rPr>
          <w:rFonts w:eastAsia="Times New Roman" w:cs="Times New Roman"/>
          <w:szCs w:val="24"/>
        </w:rPr>
        <w:lastRenderedPageBreak/>
        <w:t>Λυπάμαι που πρέπει να επανέλθω σε αυτό το οποίο αδίκως λέγεται για μένα, ότι δεν θέλησα να έρθω για να απαντήσω. Είναι γραπτό στα Πρακτικά. Να πω τότε ότι με παγιδέψατε. Μου είπατε: «εντάξει, δεν υπάρχε</w:t>
      </w:r>
      <w:r>
        <w:rPr>
          <w:rFonts w:eastAsia="Times New Roman" w:cs="Times New Roman"/>
          <w:szCs w:val="24"/>
        </w:rPr>
        <w:t>ι θέμα, άμα δηλώσετε ότι εγώ ρώτησα». Δεν θα πέσουμε σε αυτήν την ασχήμια. Επιτέλους να σταματήσει.</w:t>
      </w:r>
    </w:p>
    <w:p w14:paraId="4B8708F6"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στην ουσία πρέπει να μπείτε.</w:t>
      </w:r>
    </w:p>
    <w:p w14:paraId="4B8708F7"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w:t>
      </w:r>
      <w:r>
        <w:rPr>
          <w:rFonts w:eastAsia="Times New Roman" w:cs="Times New Roman"/>
          <w:b/>
          <w:szCs w:val="24"/>
        </w:rPr>
        <w:t>σφάλισης</w:t>
      </w:r>
      <w:r>
        <w:rPr>
          <w:rFonts w:eastAsia="Times New Roman" w:cs="Times New Roman"/>
          <w:b/>
          <w:szCs w:val="24"/>
        </w:rPr>
        <w:t xml:space="preserve"> και Κοινωνικής Α</w:t>
      </w:r>
      <w:r>
        <w:rPr>
          <w:rFonts w:eastAsia="Times New Roman" w:cs="Times New Roman"/>
          <w:b/>
          <w:szCs w:val="24"/>
        </w:rPr>
        <w:t>λληλεγγύης</w:t>
      </w:r>
      <w:r>
        <w:rPr>
          <w:rFonts w:eastAsia="Times New Roman" w:cs="Times New Roman"/>
          <w:b/>
          <w:szCs w:val="24"/>
        </w:rPr>
        <w:t>):</w:t>
      </w:r>
      <w:r>
        <w:rPr>
          <w:rFonts w:eastAsia="Times New Roman" w:cs="Times New Roman"/>
          <w:szCs w:val="24"/>
        </w:rPr>
        <w:t xml:space="preserve"> Σας παρακολούθησα ότι στη Βουλή βρήκατε αφορμή εν τη απουσία μου αφορμή να αλλάξετε την επόμενη μέρα ακριβώς όσα μου λέγατε την προηγούμενη. Ενώ συμφωνήσατε…</w:t>
      </w:r>
    </w:p>
    <w:p w14:paraId="4B8708F8"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Να ερχόσασταν.</w:t>
      </w:r>
    </w:p>
    <w:p w14:paraId="4B8708F9"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w:t>
      </w:r>
      <w:r>
        <w:rPr>
          <w:rFonts w:eastAsia="Times New Roman" w:cs="Times New Roman"/>
          <w:b/>
          <w:szCs w:val="24"/>
        </w:rPr>
        <w:t>Ασφάλ</w:t>
      </w:r>
      <w:r>
        <w:rPr>
          <w:rFonts w:eastAsia="Times New Roman" w:cs="Times New Roman"/>
          <w:b/>
          <w:szCs w:val="24"/>
        </w:rPr>
        <w:t xml:space="preserve">ισης </w:t>
      </w:r>
      <w:r>
        <w:rPr>
          <w:rFonts w:eastAsia="Times New Roman" w:cs="Times New Roman"/>
          <w:b/>
          <w:szCs w:val="24"/>
        </w:rPr>
        <w:t xml:space="preserve">και Κοινωνικής </w:t>
      </w:r>
      <w:r>
        <w:rPr>
          <w:rFonts w:eastAsia="Times New Roman" w:cs="Times New Roman"/>
          <w:b/>
          <w:szCs w:val="24"/>
        </w:rPr>
        <w:t>Αλληλεγγύης</w:t>
      </w:r>
      <w:r>
        <w:rPr>
          <w:rFonts w:eastAsia="Times New Roman" w:cs="Times New Roman"/>
          <w:b/>
          <w:szCs w:val="24"/>
        </w:rPr>
        <w:t>):</w:t>
      </w:r>
      <w:r>
        <w:rPr>
          <w:rFonts w:eastAsia="Times New Roman" w:cs="Times New Roman"/>
          <w:szCs w:val="24"/>
        </w:rPr>
        <w:t xml:space="preserve"> Να ερχόμουν! Δεν φανταζόμουν ότι θα φτάσετε σε αυτό το άσχημο σημείο, κυρία Αραμπατζή. Μην επιμένετε. Σας παρακαλώ πάρα πολύ.</w:t>
      </w:r>
    </w:p>
    <w:p w14:paraId="4B8708FA"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Απαντήστε για τους αγρότες και αφήστε τα προσχηματικά.</w:t>
      </w:r>
    </w:p>
    <w:p w14:paraId="4B8708FB"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ΑΝΑΣΤΑΣΙΟΣ ΠΕΤΡΟΠΟΥΛΟΣ</w:t>
      </w:r>
      <w:r>
        <w:rPr>
          <w:rFonts w:eastAsia="Times New Roman" w:cs="Times New Roman"/>
          <w:b/>
          <w:szCs w:val="24"/>
        </w:rPr>
        <w:t xml:space="preserve"> (Υφυπουργός Εργασίας, Κοινωνικής </w:t>
      </w:r>
      <w:r>
        <w:rPr>
          <w:rFonts w:eastAsia="Times New Roman" w:cs="Times New Roman"/>
          <w:b/>
          <w:szCs w:val="24"/>
        </w:rPr>
        <w:t xml:space="preserve">Ασφάλισης </w:t>
      </w:r>
      <w:r>
        <w:rPr>
          <w:rFonts w:eastAsia="Times New Roman" w:cs="Times New Roman"/>
          <w:b/>
          <w:szCs w:val="24"/>
        </w:rPr>
        <w:t xml:space="preserve">και Κοινωνικής </w:t>
      </w:r>
      <w:r>
        <w:rPr>
          <w:rFonts w:eastAsia="Times New Roman" w:cs="Times New Roman"/>
          <w:b/>
          <w:szCs w:val="24"/>
        </w:rPr>
        <w:t>Αλληλεγγύης</w:t>
      </w:r>
      <w:r>
        <w:rPr>
          <w:rFonts w:eastAsia="Times New Roman" w:cs="Times New Roman"/>
          <w:b/>
          <w:szCs w:val="24"/>
        </w:rPr>
        <w:t>):</w:t>
      </w:r>
      <w:r>
        <w:rPr>
          <w:rFonts w:eastAsia="Times New Roman" w:cs="Times New Roman"/>
          <w:szCs w:val="24"/>
        </w:rPr>
        <w:t xml:space="preserve"> Για όλα τα πράγματα κρινόμαστε. Για όλα τα θέματα κρινόμαστε. Ανυπεράσπιστος ήμουν…</w:t>
      </w:r>
    </w:p>
    <w:p w14:paraId="4B8708FC"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Μην κρύβεστε πίσω από τις λέξεις.</w:t>
      </w:r>
    </w:p>
    <w:p w14:paraId="4B8708FD"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w:t>
      </w:r>
      <w:r>
        <w:rPr>
          <w:rFonts w:eastAsia="Times New Roman" w:cs="Times New Roman"/>
          <w:szCs w:val="24"/>
        </w:rPr>
        <w:t>ρία Αραμπατζή, δεν σας διέκοψε όταν μιλούσατε. Κοινοβουλευτικός έλεγχος είναι. Δεν κάνουμε αρένα τώρα.</w:t>
      </w:r>
    </w:p>
    <w:p w14:paraId="4B8708FE"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Αυτό είναι κοινοβουλευτικός έλεγχος; </w:t>
      </w:r>
    </w:p>
    <w:p w14:paraId="4B8708FF" w14:textId="77777777" w:rsidR="003535F4" w:rsidRDefault="005B3D1E">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Ναι.</w:t>
      </w:r>
    </w:p>
    <w:p w14:paraId="4B870900" w14:textId="77777777" w:rsidR="003535F4" w:rsidRDefault="005B3D1E">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w:t>
      </w:r>
      <w:r>
        <w:rPr>
          <w:rFonts w:eastAsia="Times New Roman"/>
          <w:b/>
          <w:szCs w:val="24"/>
        </w:rPr>
        <w:t>ινωνικής Ασφάλισης και Κοινωνικής Αλληλεγγύης):</w:t>
      </w:r>
      <w:r>
        <w:rPr>
          <w:rFonts w:eastAsia="Times New Roman"/>
          <w:szCs w:val="24"/>
        </w:rPr>
        <w:t xml:space="preserve"> Κυρία Αραμπατζή, ανυπεράσπιστος, διότι δεν ήμουν παρών. Λέγατε πράγματα εναντίον μου που δεν είχαν καμμία βασιμότητα.</w:t>
      </w:r>
    </w:p>
    <w:p w14:paraId="4B870901" w14:textId="77777777" w:rsidR="003535F4" w:rsidRDefault="005B3D1E">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 όχι και εναντίον σας!</w:t>
      </w:r>
    </w:p>
    <w:p w14:paraId="4B870902" w14:textId="77777777" w:rsidR="003535F4" w:rsidRDefault="005B3D1E">
      <w:pPr>
        <w:spacing w:line="600" w:lineRule="auto"/>
        <w:ind w:firstLine="720"/>
        <w:jc w:val="both"/>
        <w:rPr>
          <w:rFonts w:eastAsia="Times New Roman"/>
          <w:szCs w:val="24"/>
        </w:rPr>
      </w:pPr>
      <w:r>
        <w:rPr>
          <w:rFonts w:eastAsia="Times New Roman"/>
          <w:b/>
          <w:szCs w:val="24"/>
        </w:rPr>
        <w:t>ΑΝΑΣΤΑΣΙΟΣ ΠΕΤΡΟΠΟΥΛΟΣ (Υφυπουργός Εργασίας, Κ</w:t>
      </w:r>
      <w:r>
        <w:rPr>
          <w:rFonts w:eastAsia="Times New Roman"/>
          <w:b/>
          <w:szCs w:val="24"/>
        </w:rPr>
        <w:t>οινωνικής Ασφάλισης και Κοινωνικής Αλληλεγγύης):</w:t>
      </w:r>
      <w:r>
        <w:rPr>
          <w:rFonts w:eastAsia="Times New Roman"/>
          <w:szCs w:val="24"/>
        </w:rPr>
        <w:t xml:space="preserve"> Ισχυριστήκατε ότι θα αρκούσε να αναφερθώ στο όνομά σας. Το έκανα και την επόμενη ήρθατε να με καταγγείλετε για ασέβεια.</w:t>
      </w:r>
    </w:p>
    <w:p w14:paraId="4B870903" w14:textId="77777777" w:rsidR="003535F4" w:rsidRDefault="005B3D1E">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Καθόλου δεν ακούσατε. Δεν μας κάνατε καμμία χάρη, κύριε Υπουργέ.</w:t>
      </w:r>
    </w:p>
    <w:p w14:paraId="4B870904" w14:textId="77777777" w:rsidR="003535F4" w:rsidRDefault="005B3D1E">
      <w:pPr>
        <w:spacing w:line="600" w:lineRule="auto"/>
        <w:ind w:firstLine="720"/>
        <w:jc w:val="both"/>
        <w:rPr>
          <w:rFonts w:eastAsia="Times New Roman"/>
          <w:szCs w:val="24"/>
        </w:rPr>
      </w:pPr>
      <w:r>
        <w:rPr>
          <w:rFonts w:eastAsia="Times New Roman"/>
          <w:b/>
          <w:szCs w:val="24"/>
        </w:rPr>
        <w:t>ΑΝΑ</w:t>
      </w:r>
      <w:r>
        <w:rPr>
          <w:rFonts w:eastAsia="Times New Roman"/>
          <w:b/>
          <w:szCs w:val="24"/>
        </w:rPr>
        <w:t>ΣΤΑΣΙΟΣ ΠΕΤΡΟΠΟΥΛΟΣ (Υφυπουργός Εργασίας, Κοινωνικής Ασφάλισης και Κοινωνικής Αλληλεγγύης):</w:t>
      </w:r>
      <w:r>
        <w:rPr>
          <w:rFonts w:eastAsia="Times New Roman"/>
          <w:szCs w:val="24"/>
        </w:rPr>
        <w:t xml:space="preserve"> Εντάξει. Εγώ δεν είπα ότι έκανα χάρη…</w:t>
      </w:r>
    </w:p>
    <w:p w14:paraId="4B870905" w14:textId="77777777" w:rsidR="003535F4" w:rsidRDefault="005B3D1E">
      <w:pPr>
        <w:spacing w:line="600" w:lineRule="auto"/>
        <w:ind w:firstLine="720"/>
        <w:jc w:val="both"/>
        <w:rPr>
          <w:rFonts w:eastAsia="Times New Roman"/>
          <w:szCs w:val="24"/>
        </w:rPr>
      </w:pPr>
      <w:r>
        <w:rPr>
          <w:rFonts w:eastAsia="Times New Roman"/>
          <w:b/>
          <w:szCs w:val="24"/>
        </w:rPr>
        <w:lastRenderedPageBreak/>
        <w:t>ΦΩΤΕΙΝΗ ΑΡΑΜΠΑΤΖΗ:</w:t>
      </w:r>
      <w:r>
        <w:rPr>
          <w:rFonts w:eastAsia="Times New Roman"/>
          <w:szCs w:val="24"/>
        </w:rPr>
        <w:t xml:space="preserve"> Οι λόγοι της απουσίας σας ήταν προσχηματικοί και το ξέρετε! Στην ουσία να απαντήσετε!</w:t>
      </w:r>
    </w:p>
    <w:p w14:paraId="4B870906" w14:textId="77777777" w:rsidR="003535F4" w:rsidRDefault="005B3D1E">
      <w:pPr>
        <w:spacing w:line="600" w:lineRule="auto"/>
        <w:ind w:firstLine="720"/>
        <w:jc w:val="both"/>
        <w:rPr>
          <w:rFonts w:eastAsia="Times New Roman"/>
          <w:szCs w:val="24"/>
        </w:rPr>
      </w:pPr>
      <w:r>
        <w:rPr>
          <w:rFonts w:eastAsia="Times New Roman"/>
          <w:b/>
          <w:szCs w:val="24"/>
        </w:rPr>
        <w:t>ΑΝΑΣΤΑΣΙΟΣ ΠΕΤΡΟΠΟΥΛΟ</w:t>
      </w:r>
      <w:r>
        <w:rPr>
          <w:rFonts w:eastAsia="Times New Roman"/>
          <w:b/>
          <w:szCs w:val="24"/>
        </w:rPr>
        <w:t>Σ (Υφυπουργός Εργασίας, Κοινωνικής Ασφάλισης και Κοινωνικής Αλληλεγγύης):</w:t>
      </w:r>
      <w:r>
        <w:rPr>
          <w:rFonts w:eastAsia="Times New Roman"/>
          <w:szCs w:val="24"/>
        </w:rPr>
        <w:t xml:space="preserve"> Κυρία Αραμπατζή, δεν είπα ότι έκανα χάρη. Είπα ότι είχατε συμφωνήσει ότι θα καλυπτόσασταν.</w:t>
      </w:r>
    </w:p>
    <w:p w14:paraId="4B870907" w14:textId="77777777" w:rsidR="003535F4" w:rsidRDefault="005B3D1E">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Δεν συμφώνησα τίποτα, κύριε Υπουργέ!</w:t>
      </w:r>
    </w:p>
    <w:p w14:paraId="4B870908" w14:textId="77777777" w:rsidR="003535F4" w:rsidRDefault="005B3D1E">
      <w:pPr>
        <w:spacing w:line="600" w:lineRule="auto"/>
        <w:ind w:firstLine="720"/>
        <w:jc w:val="both"/>
        <w:rPr>
          <w:rFonts w:eastAsia="Times New Roman"/>
          <w:szCs w:val="24"/>
        </w:rPr>
      </w:pPr>
      <w:r>
        <w:rPr>
          <w:rFonts w:eastAsia="Times New Roman"/>
          <w:b/>
          <w:szCs w:val="24"/>
        </w:rPr>
        <w:t xml:space="preserve">ΑΝΑΣΤΑΣΙΟΣ ΠΕΤΡΟΠΟΥΛΟΣ (Υφυπουργός </w:t>
      </w:r>
      <w:r>
        <w:rPr>
          <w:rFonts w:eastAsia="Times New Roman"/>
          <w:b/>
          <w:szCs w:val="24"/>
        </w:rPr>
        <w:t>Εργασίας, Κοινωνικής Ασφάλισης και Κοινωνικής Αλληλεγγύης):</w:t>
      </w:r>
      <w:r>
        <w:rPr>
          <w:rFonts w:eastAsia="Times New Roman"/>
          <w:szCs w:val="24"/>
        </w:rPr>
        <w:t xml:space="preserve"> Τέλος πάντων. Εντάξει, δεν θα ασχοληθώ...</w:t>
      </w:r>
    </w:p>
    <w:p w14:paraId="4B870909" w14:textId="77777777" w:rsidR="003535F4" w:rsidRDefault="005B3D1E">
      <w:pPr>
        <w:spacing w:line="600" w:lineRule="auto"/>
        <w:ind w:firstLine="720"/>
        <w:jc w:val="both"/>
        <w:rPr>
          <w:rFonts w:eastAsia="Times New Roman"/>
          <w:b/>
          <w:szCs w:val="24"/>
        </w:rPr>
      </w:pPr>
      <w:r>
        <w:rPr>
          <w:rFonts w:eastAsia="Times New Roman"/>
          <w:b/>
          <w:szCs w:val="24"/>
        </w:rPr>
        <w:t>ΦΩΤΕΙΝΗ ΑΡΑΜΠΑΤΖΗ:</w:t>
      </w:r>
      <w:r>
        <w:rPr>
          <w:rFonts w:eastAsia="Times New Roman"/>
          <w:szCs w:val="24"/>
        </w:rPr>
        <w:t xml:space="preserve"> Απαντήστε στην ερώτηση.</w:t>
      </w:r>
    </w:p>
    <w:p w14:paraId="4B87090A" w14:textId="77777777" w:rsidR="003535F4" w:rsidRDefault="005B3D1E">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Σχετικά με την ερώτησή σας, θα επαναλάβω την απάντηση.</w:t>
      </w:r>
    </w:p>
    <w:p w14:paraId="4B87090B" w14:textId="77777777" w:rsidR="003535F4" w:rsidRDefault="005B3D1E">
      <w:pPr>
        <w:spacing w:line="600" w:lineRule="auto"/>
        <w:ind w:firstLine="720"/>
        <w:jc w:val="both"/>
        <w:rPr>
          <w:rFonts w:eastAsia="Times New Roman"/>
          <w:szCs w:val="24"/>
        </w:rPr>
      </w:pPr>
      <w:r>
        <w:rPr>
          <w:rFonts w:eastAsia="Times New Roman"/>
          <w:szCs w:val="24"/>
        </w:rPr>
        <w:lastRenderedPageBreak/>
        <w:t>Οι αγρότες κατ</w:t>
      </w:r>
      <w:r>
        <w:rPr>
          <w:rFonts w:eastAsia="Times New Roman"/>
          <w:szCs w:val="24"/>
        </w:rPr>
        <w:t>’ αρχάς</w:t>
      </w:r>
      <w:r>
        <w:rPr>
          <w:rFonts w:eastAsia="Times New Roman"/>
          <w:szCs w:val="24"/>
        </w:rPr>
        <w:t xml:space="preserve">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2017 εντάσσονται στην ΕΦΚΑ. Επομένως, αυτού του είδους η πρόωρη ανησυχία σας τι θα γίνει δεν έχει καμμία απολύτως συνέπεια και δεν έχει κανέναν λόγο κάποιος να ανησυχεί, </w:t>
      </w:r>
      <w:r>
        <w:rPr>
          <w:rFonts w:eastAsia="Times New Roman"/>
          <w:szCs w:val="24"/>
        </w:rPr>
        <w:t>έτσι όπως συνεχώς το βάζετε και με ένταση παντού, απ’ άκρου εις άκρον της Ελλάδος. Ελπίζω να μην πήρατε στο λαιμό σας αγρότες να μην κάνουν υποβολή ΟΣΔΕ. Ελπίζω. Ελπίζω να μην τους κάνατε να μην κάνουν δηλώσεις ΟΣΔΕ. Ελπίζω. Ελπίζω να μην τους παρασύρατε.</w:t>
      </w:r>
    </w:p>
    <w:p w14:paraId="4B87090C" w14:textId="77777777" w:rsidR="003535F4" w:rsidRDefault="005B3D1E">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Βγείτε εσείς να τους υποστηρίξετε!</w:t>
      </w:r>
    </w:p>
    <w:p w14:paraId="4B87090D" w14:textId="77777777" w:rsidR="003535F4" w:rsidRDefault="005B3D1E">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Το είπαμε κατ’ επανάληψη, το είπα και στις 16 Ιουνίου εδώ στη Βουλή, κατηγορηματικά ισχύει η ίδια δήλωσή μο</w:t>
      </w:r>
      <w:r>
        <w:rPr>
          <w:rFonts w:eastAsia="Times New Roman"/>
          <w:szCs w:val="24"/>
        </w:rPr>
        <w:t>υ. Δεν υπάρχει κανένα θέμα για τους αγρότες. Ασφαλώς, οι αγρότες οι οποίοι διατηρούν και είναι φυσικό να διατηρούν τη δραστηριότητα που είχαν, γιατί το χωράφι είναι χωράφι και είναι συνταξιούχοι, δεν υφίστανται απολύτως καμμία μείωση σε αυτό το ποσοστό.</w:t>
      </w:r>
    </w:p>
    <w:p w14:paraId="4B87090E" w14:textId="77777777" w:rsidR="003535F4" w:rsidRDefault="005B3D1E">
      <w:pPr>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προοπτική της σύνταξης του αγρότη που έρχεται στο ίδιο επίπεδο με κάθε Έλληνα, αλλάζει τα πράγματα. Κατά πόσο αυτά θα μεταβάλ</w:t>
      </w:r>
      <w:r>
        <w:rPr>
          <w:rFonts w:eastAsia="Times New Roman"/>
          <w:szCs w:val="24"/>
        </w:rPr>
        <w:t>λ</w:t>
      </w:r>
      <w:r>
        <w:rPr>
          <w:rFonts w:eastAsia="Times New Roman"/>
          <w:szCs w:val="24"/>
        </w:rPr>
        <w:t xml:space="preserve">ουν ή όχι τις συνθήκες, θα το δούμε με τις εγκυκλίους που θα εκδοθούν. Δεν υπάρχει κανένα απολύτως ζήτημα προς το παρόν να βλέπει </w:t>
      </w:r>
      <w:r>
        <w:rPr>
          <w:rFonts w:eastAsia="Times New Roman"/>
          <w:szCs w:val="24"/>
        </w:rPr>
        <w:t xml:space="preserve">κανείς με ποιον τρόπο θα δούμε αυτό το ύψος της σύνταξης, η οποία άλλωστε μεταβάλλεται αυξητικά σε βάθος χρόνου. Όλα αυτά τα παίρνουμε υπ’ </w:t>
      </w:r>
      <w:proofErr w:type="spellStart"/>
      <w:r>
        <w:rPr>
          <w:rFonts w:eastAsia="Times New Roman"/>
          <w:szCs w:val="24"/>
        </w:rPr>
        <w:t>όψιν</w:t>
      </w:r>
      <w:proofErr w:type="spellEnd"/>
      <w:r>
        <w:rPr>
          <w:rFonts w:eastAsia="Times New Roman"/>
          <w:szCs w:val="24"/>
        </w:rPr>
        <w:t xml:space="preserve"> και αυτά θα καθοριστούν πολύ συγκεκριμένα στις εγκυκλίους.</w:t>
      </w:r>
    </w:p>
    <w:p w14:paraId="4B87090F" w14:textId="77777777" w:rsidR="003535F4" w:rsidRDefault="005B3D1E">
      <w:pPr>
        <w:spacing w:line="600" w:lineRule="auto"/>
        <w:ind w:firstLine="720"/>
        <w:jc w:val="both"/>
        <w:rPr>
          <w:rFonts w:eastAsia="Times New Roman"/>
          <w:szCs w:val="24"/>
        </w:rPr>
      </w:pPr>
      <w:r>
        <w:rPr>
          <w:rFonts w:eastAsia="Times New Roman"/>
          <w:szCs w:val="24"/>
        </w:rPr>
        <w:t>Σας ευχαριστώ, κυρία Πρόεδρε.</w:t>
      </w:r>
    </w:p>
    <w:p w14:paraId="4B870910" w14:textId="77777777" w:rsidR="003535F4" w:rsidRDefault="005B3D1E">
      <w:pPr>
        <w:spacing w:line="600" w:lineRule="auto"/>
        <w:ind w:firstLine="720"/>
        <w:jc w:val="both"/>
        <w:rPr>
          <w:rFonts w:eastAsia="Times New Roman"/>
          <w:szCs w:val="24"/>
        </w:rPr>
      </w:pPr>
      <w:r>
        <w:rPr>
          <w:rFonts w:eastAsia="Times New Roman"/>
          <w:b/>
          <w:szCs w:val="24"/>
        </w:rPr>
        <w:t>ΠΡΟΕΔΡΕΥΟΥΣΑ (Αναστασία</w:t>
      </w:r>
      <w:r>
        <w:rPr>
          <w:rFonts w:eastAsia="Times New Roman"/>
          <w:b/>
          <w:szCs w:val="24"/>
        </w:rPr>
        <w:t xml:space="preserve"> Χριστοδουλοπούλου):</w:t>
      </w:r>
      <w:r>
        <w:rPr>
          <w:rFonts w:eastAsia="Times New Roman"/>
          <w:szCs w:val="24"/>
        </w:rPr>
        <w:t xml:space="preserve"> Ευχαριστούμε κι εμείς.</w:t>
      </w:r>
    </w:p>
    <w:p w14:paraId="4B870911" w14:textId="77777777" w:rsidR="003535F4" w:rsidRDefault="005B3D1E">
      <w:pPr>
        <w:spacing w:line="600" w:lineRule="auto"/>
        <w:ind w:firstLine="720"/>
        <w:jc w:val="both"/>
        <w:rPr>
          <w:rFonts w:eastAsia="Times New Roman"/>
          <w:szCs w:val="24"/>
        </w:rPr>
      </w:pPr>
      <w:r>
        <w:rPr>
          <w:rFonts w:eastAsia="Times New Roman"/>
          <w:szCs w:val="24"/>
        </w:rPr>
        <w:t>Κατόπιν τούτου, αφού ολοκληρώθηκε η συζήτηση των επικαίρων ερωτήσεων</w:t>
      </w:r>
      <w:r>
        <w:rPr>
          <w:rFonts w:eastAsia="Times New Roman"/>
          <w:szCs w:val="24"/>
        </w:rPr>
        <w:t xml:space="preserve">. </w:t>
      </w:r>
    </w:p>
    <w:p w14:paraId="4B870912" w14:textId="77777777" w:rsidR="003535F4" w:rsidRDefault="005B3D1E">
      <w:pPr>
        <w:spacing w:line="600" w:lineRule="auto"/>
        <w:ind w:firstLine="720"/>
        <w:jc w:val="both"/>
        <w:rPr>
          <w:rFonts w:eastAsia="Times New Roman"/>
          <w:szCs w:val="24"/>
        </w:rPr>
      </w:pPr>
      <w:r>
        <w:rPr>
          <w:rFonts w:eastAsia="Times New Roman"/>
          <w:szCs w:val="24"/>
        </w:rPr>
        <w:t>Κυρίες και κύριοι συνάδελφοι</w:t>
      </w:r>
      <w:r>
        <w:rPr>
          <w:rFonts w:eastAsia="Times New Roman"/>
          <w:szCs w:val="24"/>
        </w:rPr>
        <w:t xml:space="preserve">, </w:t>
      </w:r>
      <w:r>
        <w:rPr>
          <w:rFonts w:eastAsia="Times New Roman"/>
          <w:szCs w:val="24"/>
        </w:rPr>
        <w:t xml:space="preserve">δέχεστε στο σημείο αυτό να λύσουμε </w:t>
      </w:r>
      <w:r>
        <w:rPr>
          <w:rFonts w:eastAsia="Times New Roman"/>
          <w:szCs w:val="24"/>
        </w:rPr>
        <w:t>τη συνεδρίαση</w:t>
      </w:r>
      <w:r>
        <w:rPr>
          <w:rFonts w:eastAsia="Times New Roman"/>
          <w:szCs w:val="24"/>
        </w:rPr>
        <w:t>;</w:t>
      </w:r>
    </w:p>
    <w:p w14:paraId="4B870913" w14:textId="77777777" w:rsidR="003535F4" w:rsidRDefault="005B3D1E">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4B870914" w14:textId="77777777" w:rsidR="003535F4" w:rsidRDefault="005B3D1E">
      <w:pPr>
        <w:spacing w:line="600" w:lineRule="auto"/>
        <w:ind w:firstLine="720"/>
        <w:jc w:val="both"/>
        <w:rPr>
          <w:rFonts w:eastAsia="Times New Roman"/>
          <w:szCs w:val="24"/>
        </w:rPr>
      </w:pPr>
      <w:r>
        <w:rPr>
          <w:rFonts w:eastAsia="Times New Roman"/>
          <w:b/>
          <w:szCs w:val="24"/>
        </w:rPr>
        <w:lastRenderedPageBreak/>
        <w:t xml:space="preserve">ΠΡΟΕΔΡΕΥΟΥΣΑ (Αναστασία </w:t>
      </w:r>
      <w:r>
        <w:rPr>
          <w:rFonts w:eastAsia="Times New Roman"/>
          <w:b/>
          <w:szCs w:val="24"/>
        </w:rPr>
        <w:t>Χριστοδουλοπούλου):</w:t>
      </w:r>
      <w:r>
        <w:rPr>
          <w:rFonts w:eastAsia="Times New Roman"/>
          <w:szCs w:val="24"/>
        </w:rPr>
        <w:t xml:space="preserve"> Με τη συναίνεση του Σώματος και ώρα 19.47΄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Τρίτη 28 Ιουνίου 2016 και ώρα 10.00΄ με αντικείμενο εργασιών του Σώματος</w:t>
      </w:r>
      <w:r>
        <w:rPr>
          <w:rFonts w:eastAsia="Times New Roman"/>
          <w:szCs w:val="24"/>
        </w:rPr>
        <w:t>:</w:t>
      </w:r>
      <w:r>
        <w:rPr>
          <w:rFonts w:eastAsia="Times New Roman"/>
          <w:szCs w:val="24"/>
        </w:rPr>
        <w:t xml:space="preserve"> ειδική ημερήσια διάταξη</w:t>
      </w:r>
      <w:r>
        <w:rPr>
          <w:rFonts w:eastAsia="Times New Roman"/>
          <w:szCs w:val="24"/>
        </w:rPr>
        <w:t>, α</w:t>
      </w:r>
      <w:r>
        <w:rPr>
          <w:rFonts w:eastAsia="Times New Roman"/>
          <w:szCs w:val="24"/>
        </w:rPr>
        <w:t>ποφάσεις Βουλής</w:t>
      </w:r>
      <w:r>
        <w:rPr>
          <w:rFonts w:eastAsia="Times New Roman"/>
          <w:szCs w:val="24"/>
        </w:rPr>
        <w:t>, σ</w:t>
      </w:r>
      <w:r>
        <w:rPr>
          <w:rFonts w:eastAsia="Times New Roman"/>
          <w:szCs w:val="24"/>
        </w:rPr>
        <w:t>υζήτηση και ψήφιση, σύμφωνα με τις δια</w:t>
      </w:r>
      <w:r>
        <w:rPr>
          <w:rFonts w:eastAsia="Times New Roman"/>
          <w:szCs w:val="24"/>
        </w:rPr>
        <w:t>τάξεις του άρθρου 76 του Συντάγματος και του άρθρου 118 του Κανονισμού της Βουλής, της πρότασης</w:t>
      </w:r>
      <w:r>
        <w:rPr>
          <w:rFonts w:eastAsia="Times New Roman"/>
          <w:szCs w:val="24"/>
        </w:rPr>
        <w:t>:</w:t>
      </w:r>
      <w:r>
        <w:rPr>
          <w:rFonts w:eastAsia="Times New Roman"/>
          <w:szCs w:val="24"/>
        </w:rPr>
        <w:t xml:space="preserve"> «Για την τροποποίηση διατάξεων του</w:t>
      </w:r>
      <w:r>
        <w:rPr>
          <w:rFonts w:eastAsia="Times New Roman"/>
          <w:szCs w:val="24"/>
        </w:rPr>
        <w:t xml:space="preserve"> </w:t>
      </w:r>
      <w:r>
        <w:rPr>
          <w:rFonts w:eastAsia="Times New Roman"/>
          <w:szCs w:val="24"/>
        </w:rPr>
        <w:t>Κανονισμού της Βουλής - Μέρος Β΄ (ΦΕΚ 51 Α΄/10.4.1997) και Μέρος Κοινοβουλευτικό (ΦΕΚ 106 Α΄/24.6.1987), όπως ισχύουν»</w:t>
      </w:r>
    </w:p>
    <w:p w14:paraId="4B870915" w14:textId="77777777" w:rsidR="003535F4" w:rsidRDefault="005B3D1E">
      <w:pPr>
        <w:spacing w:line="600" w:lineRule="auto"/>
        <w:jc w:val="both"/>
        <w:rPr>
          <w:rFonts w:eastAsia="Times New Roman"/>
          <w:b/>
          <w:szCs w:val="24"/>
        </w:rPr>
      </w:pPr>
      <w:r>
        <w:rPr>
          <w:rFonts w:eastAsia="Times New Roman"/>
          <w:b/>
          <w:szCs w:val="24"/>
        </w:rPr>
        <w:t>Ο ΠΡΟ</w:t>
      </w:r>
      <w:r>
        <w:rPr>
          <w:rFonts w:eastAsia="Times New Roman"/>
          <w:b/>
          <w:szCs w:val="24"/>
        </w:rPr>
        <w:t>ΕΔΡΟΣ</w:t>
      </w:r>
      <w:r>
        <w:rPr>
          <w:rFonts w:eastAsia="Times New Roman"/>
          <w:b/>
          <w:szCs w:val="24"/>
        </w:rPr>
        <w:t xml:space="preserve">                                </w:t>
      </w:r>
      <w:r>
        <w:rPr>
          <w:rFonts w:eastAsia="Times New Roman"/>
          <w:b/>
          <w:szCs w:val="24"/>
        </w:rPr>
        <w:t xml:space="preserve">                       </w:t>
      </w:r>
      <w:r>
        <w:rPr>
          <w:rFonts w:eastAsia="Times New Roman"/>
          <w:b/>
          <w:szCs w:val="24"/>
        </w:rPr>
        <w:t xml:space="preserve">                    </w:t>
      </w:r>
      <w:r>
        <w:rPr>
          <w:rFonts w:eastAsia="Times New Roman"/>
          <w:b/>
          <w:szCs w:val="24"/>
        </w:rPr>
        <w:t xml:space="preserve">ΟΙ ΓΡΑΜΜΑΤΕΙΣ </w:t>
      </w:r>
    </w:p>
    <w:p w14:paraId="4B870916" w14:textId="77777777" w:rsidR="003535F4" w:rsidRDefault="003535F4">
      <w:pPr>
        <w:spacing w:line="600" w:lineRule="auto"/>
        <w:ind w:firstLine="720"/>
        <w:jc w:val="both"/>
        <w:rPr>
          <w:rFonts w:eastAsia="Times New Roman"/>
          <w:szCs w:val="24"/>
        </w:rPr>
      </w:pPr>
    </w:p>
    <w:sectPr w:rsidR="003535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QrqKNMvs3KQuzo2CZFXjZprM1M=" w:salt="C4M5xN6OOr5CwN0hZCjG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F4"/>
    <w:rsid w:val="003535F4"/>
    <w:rsid w:val="005B3D1E"/>
    <w:rsid w:val="00D030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0776"/>
  <w15:docId w15:val="{06B6B8D4-33AC-4532-9EB2-E329C0A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C5F4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C5F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271</MetadataID>
    <Session xmlns="641f345b-441b-4b81-9152-adc2e73ba5e1">Α´</Session>
    <Date xmlns="641f345b-441b-4b81-9152-adc2e73ba5e1">2016-06-26T21:00:00+00:00</Date>
    <Status xmlns="641f345b-441b-4b81-9152-adc2e73ba5e1">
      <Url>http://srv-sp1/praktika/Lists/Incoming_Metadata/EditForm.aspx?ID=271&amp;Source=/praktika/Recordings_Library/Forms/AllItems.aspx</Url>
      <Description>Δημοσιεύτηκε</Description>
    </Status>
    <Meeting xmlns="641f345b-441b-4b81-9152-adc2e73ba5e1">ΡΝ´</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E17E5-EC31-4238-83EB-93BE553EACD9}">
  <ds:schemaRefs>
    <ds:schemaRef ds:uri="http://purl.org/dc/elements/1.1/"/>
    <ds:schemaRef ds:uri="http://www.w3.org/XML/1998/namespace"/>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5A897216-76A0-46DA-AF55-BEBCB7B4E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504B6F-DAA4-4976-B84D-A344AEBF9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15030</Words>
  <Characters>81166</Characters>
  <Application>Microsoft Office Word</Application>
  <DocSecurity>0</DocSecurity>
  <Lines>676</Lines>
  <Paragraphs>192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2016-07-04T07:59:00Z</dcterms:created>
  <dcterms:modified xsi:type="dcterms:W3CDTF">2016-07-04T07:59:00Z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