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C1A61" w14:textId="77777777" w:rsidR="00591B04" w:rsidRPr="00591B04" w:rsidRDefault="00591B04" w:rsidP="00591B04">
      <w:pPr>
        <w:spacing w:after="0" w:line="360" w:lineRule="auto"/>
        <w:rPr>
          <w:ins w:id="0" w:author="Φλούδα Χριστίνα" w:date="2019-05-28T12:46:00Z"/>
          <w:rFonts w:eastAsia="Times New Roman"/>
          <w:szCs w:val="24"/>
          <w:lang w:eastAsia="en-US"/>
        </w:rPr>
      </w:pPr>
      <w:ins w:id="1" w:author="Φλούδα Χριστίνα" w:date="2019-05-28T12:46:00Z">
        <w:r w:rsidRPr="00591B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DCEEED" w14:textId="77777777" w:rsidR="00591B04" w:rsidRPr="00591B04" w:rsidRDefault="00591B04" w:rsidP="00591B04">
      <w:pPr>
        <w:spacing w:after="0" w:line="360" w:lineRule="auto"/>
        <w:rPr>
          <w:ins w:id="2" w:author="Φλούδα Χριστίνα" w:date="2019-05-28T12:46:00Z"/>
          <w:rFonts w:eastAsia="Times New Roman"/>
          <w:szCs w:val="24"/>
          <w:lang w:eastAsia="en-US"/>
        </w:rPr>
      </w:pPr>
    </w:p>
    <w:p w14:paraId="2BC6E552" w14:textId="77777777" w:rsidR="00591B04" w:rsidRPr="00591B04" w:rsidRDefault="00591B04" w:rsidP="00591B04">
      <w:pPr>
        <w:spacing w:after="0" w:line="360" w:lineRule="auto"/>
        <w:rPr>
          <w:ins w:id="3" w:author="Φλούδα Χριστίνα" w:date="2019-05-28T12:46:00Z"/>
          <w:rFonts w:eastAsia="Times New Roman"/>
          <w:szCs w:val="24"/>
          <w:lang w:eastAsia="en-US"/>
        </w:rPr>
      </w:pPr>
      <w:ins w:id="4" w:author="Φλούδα Χριστίνα" w:date="2019-05-28T12:46:00Z">
        <w:r w:rsidRPr="00591B04">
          <w:rPr>
            <w:rFonts w:eastAsia="Times New Roman"/>
            <w:szCs w:val="24"/>
            <w:lang w:eastAsia="en-US"/>
          </w:rPr>
          <w:t>ΠΙΝΑΚΑΣ ΠΕΡΙΕΧΟΜΕΝΩΝ</w:t>
        </w:r>
      </w:ins>
    </w:p>
    <w:p w14:paraId="085851EF" w14:textId="77777777" w:rsidR="00591B04" w:rsidRPr="00591B04" w:rsidRDefault="00591B04" w:rsidP="00591B04">
      <w:pPr>
        <w:spacing w:after="0" w:line="360" w:lineRule="auto"/>
        <w:rPr>
          <w:ins w:id="5" w:author="Φλούδα Χριστίνα" w:date="2019-05-28T12:46:00Z"/>
          <w:rFonts w:eastAsia="Times New Roman"/>
          <w:szCs w:val="24"/>
          <w:lang w:eastAsia="en-US"/>
        </w:rPr>
      </w:pPr>
      <w:ins w:id="6" w:author="Φλούδα Χριστίνα" w:date="2019-05-28T12:46:00Z">
        <w:r w:rsidRPr="00591B04">
          <w:rPr>
            <w:rFonts w:eastAsia="Times New Roman"/>
            <w:szCs w:val="24"/>
            <w:lang w:eastAsia="en-US"/>
          </w:rPr>
          <w:t xml:space="preserve">ΙΖ΄ ΠΕΡΙΟΔΟΣ </w:t>
        </w:r>
      </w:ins>
    </w:p>
    <w:p w14:paraId="3F4BFAD1" w14:textId="77777777" w:rsidR="00591B04" w:rsidRPr="00591B04" w:rsidRDefault="00591B04" w:rsidP="00591B04">
      <w:pPr>
        <w:spacing w:after="0" w:line="360" w:lineRule="auto"/>
        <w:rPr>
          <w:ins w:id="7" w:author="Φλούδα Χριστίνα" w:date="2019-05-28T12:46:00Z"/>
          <w:rFonts w:eastAsia="Times New Roman"/>
          <w:szCs w:val="24"/>
          <w:lang w:eastAsia="en-US"/>
        </w:rPr>
      </w:pPr>
      <w:ins w:id="8" w:author="Φλούδα Χριστίνα" w:date="2019-05-28T12:46:00Z">
        <w:r w:rsidRPr="00591B04">
          <w:rPr>
            <w:rFonts w:eastAsia="Times New Roman"/>
            <w:szCs w:val="24"/>
            <w:lang w:eastAsia="en-US"/>
          </w:rPr>
          <w:t>ΠΡΟΕΔΡΕΥΟΜΕΝΗΣ ΚΟΙΝΟΒΟΥΛΕΥΤΙΚΗΣ ΔΗΜΟΚΡΑΤΙΑΣ</w:t>
        </w:r>
      </w:ins>
    </w:p>
    <w:p w14:paraId="60E1F838" w14:textId="77777777" w:rsidR="00591B04" w:rsidRPr="00591B04" w:rsidRDefault="00591B04" w:rsidP="00591B04">
      <w:pPr>
        <w:spacing w:after="0" w:line="360" w:lineRule="auto"/>
        <w:rPr>
          <w:ins w:id="9" w:author="Φλούδα Χριστίνα" w:date="2019-05-28T12:46:00Z"/>
          <w:rFonts w:eastAsia="Times New Roman"/>
          <w:szCs w:val="24"/>
          <w:lang w:eastAsia="en-US"/>
        </w:rPr>
      </w:pPr>
      <w:ins w:id="10" w:author="Φλούδα Χριστίνα" w:date="2019-05-28T12:46:00Z">
        <w:r w:rsidRPr="00591B04">
          <w:rPr>
            <w:rFonts w:eastAsia="Times New Roman"/>
            <w:szCs w:val="24"/>
            <w:lang w:eastAsia="en-US"/>
          </w:rPr>
          <w:t>ΣΥΝΟΔΟΣ Δ΄</w:t>
        </w:r>
      </w:ins>
    </w:p>
    <w:p w14:paraId="57FC6372" w14:textId="77777777" w:rsidR="00591B04" w:rsidRPr="00591B04" w:rsidRDefault="00591B04" w:rsidP="00591B04">
      <w:pPr>
        <w:spacing w:after="0" w:line="360" w:lineRule="auto"/>
        <w:rPr>
          <w:ins w:id="11" w:author="Φλούδα Χριστίνα" w:date="2019-05-28T12:46:00Z"/>
          <w:rFonts w:eastAsia="Times New Roman"/>
          <w:szCs w:val="24"/>
          <w:lang w:eastAsia="en-US"/>
        </w:rPr>
      </w:pPr>
    </w:p>
    <w:p w14:paraId="087FE3DC" w14:textId="77777777" w:rsidR="00591B04" w:rsidRPr="00591B04" w:rsidRDefault="00591B04" w:rsidP="00591B04">
      <w:pPr>
        <w:spacing w:after="0" w:line="360" w:lineRule="auto"/>
        <w:rPr>
          <w:ins w:id="12" w:author="Φλούδα Χριστίνα" w:date="2019-05-28T12:46:00Z"/>
          <w:rFonts w:eastAsia="Times New Roman"/>
          <w:szCs w:val="24"/>
          <w:lang w:eastAsia="en-US"/>
        </w:rPr>
      </w:pPr>
      <w:ins w:id="13" w:author="Φλούδα Χριστίνα" w:date="2019-05-28T12:46:00Z">
        <w:r w:rsidRPr="00591B04">
          <w:rPr>
            <w:rFonts w:eastAsia="Times New Roman"/>
            <w:szCs w:val="24"/>
            <w:lang w:eastAsia="en-US"/>
          </w:rPr>
          <w:t>ΣΥΝΕΔΡΙΑΣΗ ΡΚΖ΄</w:t>
        </w:r>
      </w:ins>
    </w:p>
    <w:p w14:paraId="2D55216D" w14:textId="77777777" w:rsidR="00591B04" w:rsidRPr="00591B04" w:rsidRDefault="00591B04" w:rsidP="00591B04">
      <w:pPr>
        <w:spacing w:after="0" w:line="360" w:lineRule="auto"/>
        <w:rPr>
          <w:ins w:id="14" w:author="Φλούδα Χριστίνα" w:date="2019-05-28T12:46:00Z"/>
          <w:rFonts w:eastAsia="Times New Roman"/>
          <w:szCs w:val="24"/>
          <w:lang w:eastAsia="en-US"/>
        </w:rPr>
      </w:pPr>
      <w:ins w:id="15" w:author="Φλούδα Χριστίνα" w:date="2019-05-28T12:46:00Z">
        <w:r w:rsidRPr="00591B04">
          <w:rPr>
            <w:rFonts w:eastAsia="Times New Roman"/>
            <w:szCs w:val="24"/>
            <w:lang w:eastAsia="en-US"/>
          </w:rPr>
          <w:t>Παρασκευή  17 Μαΐου 2019</w:t>
        </w:r>
      </w:ins>
    </w:p>
    <w:p w14:paraId="35F01669" w14:textId="77777777" w:rsidR="00591B04" w:rsidRPr="00591B04" w:rsidRDefault="00591B04" w:rsidP="00591B04">
      <w:pPr>
        <w:spacing w:after="0" w:line="360" w:lineRule="auto"/>
        <w:rPr>
          <w:ins w:id="16" w:author="Φλούδα Χριστίνα" w:date="2019-05-28T12:46:00Z"/>
          <w:rFonts w:eastAsia="Times New Roman"/>
          <w:szCs w:val="24"/>
          <w:lang w:eastAsia="en-US"/>
        </w:rPr>
      </w:pPr>
    </w:p>
    <w:p w14:paraId="56987C61" w14:textId="77777777" w:rsidR="00591B04" w:rsidRPr="00591B04" w:rsidRDefault="00591B04" w:rsidP="00591B04">
      <w:pPr>
        <w:spacing w:after="0" w:line="360" w:lineRule="auto"/>
        <w:rPr>
          <w:ins w:id="17" w:author="Φλούδα Χριστίνα" w:date="2019-05-28T12:46:00Z"/>
          <w:rFonts w:eastAsia="Times New Roman"/>
          <w:szCs w:val="24"/>
          <w:lang w:eastAsia="en-US"/>
        </w:rPr>
      </w:pPr>
      <w:ins w:id="18" w:author="Φλούδα Χριστίνα" w:date="2019-05-28T12:46:00Z">
        <w:r w:rsidRPr="00591B04">
          <w:rPr>
            <w:rFonts w:eastAsia="Times New Roman"/>
            <w:szCs w:val="24"/>
            <w:lang w:eastAsia="en-US"/>
          </w:rPr>
          <w:t>ΘΕΜΑΤΑ</w:t>
        </w:r>
      </w:ins>
    </w:p>
    <w:p w14:paraId="32E884F5" w14:textId="77777777" w:rsidR="00591B04" w:rsidRPr="00591B04" w:rsidRDefault="00591B04" w:rsidP="00591B04">
      <w:pPr>
        <w:spacing w:after="0" w:line="360" w:lineRule="auto"/>
        <w:rPr>
          <w:ins w:id="19" w:author="Φλούδα Χριστίνα" w:date="2019-05-28T12:46:00Z"/>
          <w:rFonts w:eastAsia="Times New Roman"/>
          <w:szCs w:val="24"/>
          <w:lang w:eastAsia="en-US"/>
        </w:rPr>
      </w:pPr>
      <w:ins w:id="20" w:author="Φλούδα Χριστίνα" w:date="2019-05-28T12:46:00Z">
        <w:r w:rsidRPr="00591B04">
          <w:rPr>
            <w:rFonts w:eastAsia="Times New Roman"/>
            <w:szCs w:val="24"/>
            <w:lang w:eastAsia="en-US"/>
          </w:rPr>
          <w:t xml:space="preserve"> </w:t>
        </w:r>
        <w:r w:rsidRPr="00591B04">
          <w:rPr>
            <w:rFonts w:eastAsia="Times New Roman"/>
            <w:szCs w:val="24"/>
            <w:lang w:eastAsia="en-US"/>
          </w:rPr>
          <w:br/>
          <w:t xml:space="preserve">Α. ΕΙΔΙΚΑ ΘΕΜΑΤΑ </w:t>
        </w:r>
        <w:r w:rsidRPr="00591B04">
          <w:rPr>
            <w:rFonts w:eastAsia="Times New Roman"/>
            <w:szCs w:val="24"/>
            <w:lang w:eastAsia="en-US"/>
          </w:rPr>
          <w:br/>
          <w:t xml:space="preserve">1. Επικύρωση Πρακτικών, σελ. </w:t>
        </w:r>
        <w:r w:rsidRPr="00591B04">
          <w:rPr>
            <w:rFonts w:eastAsia="Times New Roman"/>
            <w:szCs w:val="24"/>
            <w:lang w:eastAsia="en-US"/>
          </w:rPr>
          <w:br/>
          <w:t xml:space="preserve">2. Ανακοινώνεται ότι τη συνεδρίαση παρακολουθούν μαθητές από το 4ο Γυμνάσιο Βύρωνα, σελ. </w:t>
        </w:r>
        <w:r w:rsidRPr="00591B04">
          <w:rPr>
            <w:rFonts w:eastAsia="Times New Roman"/>
            <w:szCs w:val="24"/>
            <w:lang w:eastAsia="en-US"/>
          </w:rPr>
          <w:br/>
          <w:t xml:space="preserve">3. Επί διαδικαστικού θέματος, σελ. </w:t>
        </w:r>
        <w:r w:rsidRPr="00591B04">
          <w:rPr>
            <w:rFonts w:eastAsia="Times New Roman"/>
            <w:szCs w:val="24"/>
            <w:lang w:eastAsia="en-US"/>
          </w:rPr>
          <w:br/>
          <w:t xml:space="preserve"> </w:t>
        </w:r>
        <w:r w:rsidRPr="00591B04">
          <w:rPr>
            <w:rFonts w:eastAsia="Times New Roman"/>
            <w:szCs w:val="24"/>
            <w:lang w:eastAsia="en-US"/>
          </w:rPr>
          <w:br/>
          <w:t xml:space="preserve">Β. ΚΟΙΝΟΒΟΥΛΕΥΤΙΚΟΣ ΕΛΕΓΧΟΣ </w:t>
        </w:r>
        <w:r w:rsidRPr="00591B04">
          <w:rPr>
            <w:rFonts w:eastAsia="Times New Roman"/>
            <w:szCs w:val="24"/>
            <w:lang w:eastAsia="en-US"/>
          </w:rPr>
          <w:br/>
          <w:t>Συζήτηση επίκαιρης ερώτησης προς τον Υπουργό Περιβάλλοντος και Ενέργειας, με θέμα: "</w:t>
        </w:r>
        <w:proofErr w:type="spellStart"/>
        <w:r w:rsidRPr="00591B04">
          <w:rPr>
            <w:rFonts w:eastAsia="Times New Roman"/>
            <w:szCs w:val="24"/>
            <w:lang w:eastAsia="en-US"/>
          </w:rPr>
          <w:t>Κτηματογράφηση</w:t>
        </w:r>
        <w:proofErr w:type="spellEnd"/>
        <w:r w:rsidRPr="00591B04">
          <w:rPr>
            <w:rFonts w:eastAsia="Times New Roman"/>
            <w:szCs w:val="24"/>
            <w:lang w:eastAsia="en-US"/>
          </w:rPr>
          <w:t xml:space="preserve"> Δημοτικής Ενότητας Μεγάρων", σελ. </w:t>
        </w:r>
        <w:r w:rsidRPr="00591B04">
          <w:rPr>
            <w:rFonts w:eastAsia="Times New Roman"/>
            <w:szCs w:val="24"/>
            <w:lang w:eastAsia="en-US"/>
          </w:rPr>
          <w:br/>
        </w:r>
      </w:ins>
    </w:p>
    <w:p w14:paraId="1D417E2D" w14:textId="77777777" w:rsidR="00591B04" w:rsidRPr="00591B04" w:rsidRDefault="00591B04" w:rsidP="00591B04">
      <w:pPr>
        <w:spacing w:after="0" w:line="360" w:lineRule="auto"/>
        <w:rPr>
          <w:ins w:id="21" w:author="Φλούδα Χριστίνα" w:date="2019-05-28T12:46:00Z"/>
          <w:rFonts w:eastAsia="Times New Roman"/>
          <w:szCs w:val="24"/>
          <w:lang w:eastAsia="en-US"/>
        </w:rPr>
      </w:pPr>
      <w:ins w:id="22" w:author="Φλούδα Χριστίνα" w:date="2019-05-28T12:46:00Z">
        <w:r w:rsidRPr="00591B04">
          <w:rPr>
            <w:rFonts w:eastAsia="Times New Roman"/>
            <w:szCs w:val="24"/>
            <w:lang w:eastAsia="en-US"/>
          </w:rPr>
          <w:t>ΠΡΟΕΔΡΕΥΟΝΤΕΣ</w:t>
        </w:r>
      </w:ins>
    </w:p>
    <w:p w14:paraId="74924FA6" w14:textId="77777777" w:rsidR="00591B04" w:rsidRPr="00591B04" w:rsidRDefault="00591B04" w:rsidP="00591B04">
      <w:pPr>
        <w:spacing w:after="0" w:line="360" w:lineRule="auto"/>
        <w:rPr>
          <w:ins w:id="23" w:author="Φλούδα Χριστίνα" w:date="2019-05-28T12:46:00Z"/>
          <w:rFonts w:eastAsia="Times New Roman"/>
          <w:szCs w:val="24"/>
          <w:lang w:eastAsia="en-US"/>
        </w:rPr>
      </w:pPr>
      <w:ins w:id="24" w:author="Φλούδα Χριστίνα" w:date="2019-05-28T12:46:00Z">
        <w:r w:rsidRPr="00591B04">
          <w:rPr>
            <w:rFonts w:eastAsia="Times New Roman"/>
            <w:szCs w:val="24"/>
            <w:lang w:eastAsia="en-US"/>
          </w:rPr>
          <w:t>ΚΡΕΜΑΣΤΙΝΟΣ Δ. , σελ.</w:t>
        </w:r>
        <w:r w:rsidRPr="00591B04">
          <w:rPr>
            <w:rFonts w:eastAsia="Times New Roman"/>
            <w:szCs w:val="24"/>
            <w:lang w:eastAsia="en-US"/>
          </w:rPr>
          <w:br/>
        </w:r>
      </w:ins>
    </w:p>
    <w:p w14:paraId="2C068233" w14:textId="77777777" w:rsidR="00591B04" w:rsidRPr="00591B04" w:rsidRDefault="00591B04" w:rsidP="00591B04">
      <w:pPr>
        <w:spacing w:after="0" w:line="360" w:lineRule="auto"/>
        <w:rPr>
          <w:ins w:id="25" w:author="Φλούδα Χριστίνα" w:date="2019-05-28T12:46:00Z"/>
          <w:rFonts w:eastAsia="Times New Roman"/>
          <w:szCs w:val="24"/>
          <w:lang w:eastAsia="en-US"/>
        </w:rPr>
      </w:pPr>
      <w:ins w:id="26" w:author="Φλούδα Χριστίνα" w:date="2019-05-28T12:46:00Z">
        <w:r w:rsidRPr="00591B04">
          <w:rPr>
            <w:rFonts w:eastAsia="Times New Roman"/>
            <w:szCs w:val="24"/>
            <w:lang w:eastAsia="en-US"/>
          </w:rPr>
          <w:t>ΟΜΙΛΗΤΕΣ</w:t>
        </w:r>
      </w:ins>
    </w:p>
    <w:p w14:paraId="312B2DE3" w14:textId="10BDB1C7" w:rsidR="00591B04" w:rsidRDefault="00591B04" w:rsidP="00591B04">
      <w:pPr>
        <w:spacing w:line="600" w:lineRule="auto"/>
        <w:ind w:firstLine="720"/>
        <w:contextualSpacing/>
        <w:jc w:val="center"/>
        <w:rPr>
          <w:ins w:id="27" w:author="Φλούδα Χριστίνα" w:date="2019-05-28T12:46:00Z"/>
          <w:rFonts w:eastAsia="Times New Roman" w:cs="Times New Roman"/>
          <w:szCs w:val="24"/>
        </w:rPr>
      </w:pPr>
      <w:ins w:id="28" w:author="Φλούδα Χριστίνα" w:date="2019-05-28T12:46:00Z">
        <w:r w:rsidRPr="00591B04">
          <w:rPr>
            <w:rFonts w:eastAsia="Times New Roman"/>
            <w:szCs w:val="24"/>
            <w:lang w:eastAsia="en-US"/>
          </w:rPr>
          <w:br/>
          <w:t>Α. Επί διαδικαστικού θέματος:</w:t>
        </w:r>
        <w:r w:rsidRPr="00591B04">
          <w:rPr>
            <w:rFonts w:eastAsia="Times New Roman"/>
            <w:szCs w:val="24"/>
            <w:lang w:eastAsia="en-US"/>
          </w:rPr>
          <w:br/>
          <w:t>ΚΡΕΜΑΣΤΙΝΟΣ Δ. , σελ.</w:t>
        </w:r>
        <w:r w:rsidRPr="00591B04">
          <w:rPr>
            <w:rFonts w:eastAsia="Times New Roman"/>
            <w:szCs w:val="24"/>
            <w:lang w:eastAsia="en-US"/>
          </w:rPr>
          <w:br/>
          <w:t>ΜΠΟΥΡΑΣ Α. , σελ.</w:t>
        </w:r>
        <w:r w:rsidRPr="00591B04">
          <w:rPr>
            <w:rFonts w:eastAsia="Times New Roman"/>
            <w:szCs w:val="24"/>
            <w:lang w:eastAsia="en-US"/>
          </w:rPr>
          <w:br/>
        </w:r>
        <w:r w:rsidRPr="00591B04">
          <w:rPr>
            <w:rFonts w:eastAsia="Times New Roman"/>
            <w:szCs w:val="24"/>
            <w:lang w:eastAsia="en-US"/>
          </w:rPr>
          <w:br/>
          <w:t>Β. Επί της επίκαιρης ερώτησης:</w:t>
        </w:r>
        <w:r w:rsidRPr="00591B04">
          <w:rPr>
            <w:rFonts w:eastAsia="Times New Roman"/>
            <w:szCs w:val="24"/>
            <w:lang w:eastAsia="en-US"/>
          </w:rPr>
          <w:br/>
          <w:t>ΔΗΜΑΡΑΣ Γ. , σελ.</w:t>
        </w:r>
        <w:r w:rsidRPr="00591B04">
          <w:rPr>
            <w:rFonts w:eastAsia="Times New Roman"/>
            <w:szCs w:val="24"/>
            <w:lang w:eastAsia="en-US"/>
          </w:rPr>
          <w:br/>
          <w:t>ΜΠΟΥΡΑΣ Α. , σελ.</w:t>
        </w:r>
        <w:r w:rsidRPr="00591B04">
          <w:rPr>
            <w:rFonts w:eastAsia="Times New Roman"/>
            <w:szCs w:val="24"/>
            <w:lang w:eastAsia="en-US"/>
          </w:rPr>
          <w:br/>
        </w:r>
        <w:bookmarkStart w:id="29" w:name="_GoBack"/>
        <w:bookmarkEnd w:id="29"/>
      </w:ins>
    </w:p>
    <w:p w14:paraId="11C85A31" w14:textId="6C9527F7" w:rsidR="003871E0" w:rsidRDefault="00591B04">
      <w:pPr>
        <w:spacing w:line="600" w:lineRule="auto"/>
        <w:ind w:firstLine="720"/>
        <w:contextualSpacing/>
        <w:jc w:val="center"/>
        <w:rPr>
          <w:rFonts w:eastAsia="Times New Roman" w:cs="Times New Roman"/>
          <w:szCs w:val="24"/>
        </w:rPr>
      </w:pPr>
      <w:r w:rsidRPr="00BE0227">
        <w:rPr>
          <w:rFonts w:eastAsia="Times New Roman" w:cs="Times New Roman"/>
          <w:szCs w:val="24"/>
        </w:rPr>
        <w:t>ΠΡΑΚΤΙΚΑ ΒΟΥΛΗΣ</w:t>
      </w:r>
    </w:p>
    <w:p w14:paraId="11C85A32" w14:textId="77777777" w:rsidR="003871E0" w:rsidRDefault="00591B04">
      <w:pPr>
        <w:spacing w:line="600" w:lineRule="auto"/>
        <w:ind w:firstLine="720"/>
        <w:contextualSpacing/>
        <w:jc w:val="center"/>
        <w:rPr>
          <w:rFonts w:eastAsia="Times New Roman" w:cs="Times New Roman"/>
          <w:szCs w:val="24"/>
        </w:rPr>
      </w:pPr>
      <w:r w:rsidRPr="00BE0227">
        <w:rPr>
          <w:rFonts w:eastAsia="Times New Roman" w:cs="Times New Roman"/>
          <w:szCs w:val="24"/>
        </w:rPr>
        <w:t>Ι</w:t>
      </w:r>
      <w:r>
        <w:rPr>
          <w:rFonts w:eastAsia="Times New Roman" w:cs="Times New Roman"/>
          <w:szCs w:val="24"/>
        </w:rPr>
        <w:t>Ζ</w:t>
      </w:r>
      <w:r w:rsidRPr="00BE0227">
        <w:rPr>
          <w:rFonts w:eastAsia="Times New Roman" w:cs="Times New Roman"/>
          <w:szCs w:val="24"/>
        </w:rPr>
        <w:t>΄ ΠΕΡΙΟΔΟΣ</w:t>
      </w:r>
    </w:p>
    <w:p w14:paraId="11C85A33" w14:textId="77777777" w:rsidR="003871E0" w:rsidRDefault="00591B04">
      <w:pPr>
        <w:spacing w:line="600" w:lineRule="auto"/>
        <w:ind w:firstLine="720"/>
        <w:contextualSpacing/>
        <w:jc w:val="center"/>
        <w:rPr>
          <w:rFonts w:eastAsia="Times New Roman" w:cs="Times New Roman"/>
          <w:szCs w:val="24"/>
        </w:rPr>
      </w:pPr>
      <w:r w:rsidRPr="00BE0227">
        <w:rPr>
          <w:rFonts w:eastAsia="Times New Roman" w:cs="Times New Roman"/>
          <w:szCs w:val="24"/>
        </w:rPr>
        <w:t>ΠΡΟΕΔΡΕΥΟΜΕΝΗΣ ΚΟΙΝΟΒΟΥΛΕΥΤΙΚΗΣ ΔΗΜΟΚΡΑΤΙΑΣ</w:t>
      </w:r>
    </w:p>
    <w:p w14:paraId="11C85A34" w14:textId="77777777" w:rsidR="003871E0" w:rsidRDefault="00591B04">
      <w:pPr>
        <w:spacing w:line="600" w:lineRule="auto"/>
        <w:ind w:firstLine="720"/>
        <w:contextualSpacing/>
        <w:jc w:val="center"/>
        <w:rPr>
          <w:rFonts w:eastAsia="Times New Roman" w:cs="Times New Roman"/>
          <w:szCs w:val="24"/>
        </w:rPr>
      </w:pPr>
      <w:r w:rsidRPr="00BE0227">
        <w:rPr>
          <w:rFonts w:eastAsia="Times New Roman" w:cs="Times New Roman"/>
          <w:szCs w:val="24"/>
        </w:rPr>
        <w:t xml:space="preserve">ΣΥΝΟΔΟΣ </w:t>
      </w:r>
      <w:r>
        <w:rPr>
          <w:rFonts w:eastAsia="Times New Roman" w:cs="Times New Roman"/>
          <w:szCs w:val="24"/>
        </w:rPr>
        <w:t>Δ</w:t>
      </w:r>
      <w:r w:rsidRPr="00BE0227">
        <w:rPr>
          <w:rFonts w:eastAsia="Times New Roman" w:cs="Times New Roman"/>
          <w:szCs w:val="24"/>
        </w:rPr>
        <w:t>΄</w:t>
      </w:r>
    </w:p>
    <w:p w14:paraId="11C85A35" w14:textId="77777777" w:rsidR="003871E0" w:rsidRDefault="00591B04">
      <w:pPr>
        <w:spacing w:line="600" w:lineRule="auto"/>
        <w:ind w:firstLine="720"/>
        <w:contextualSpacing/>
        <w:jc w:val="center"/>
        <w:rPr>
          <w:rFonts w:eastAsia="Times New Roman" w:cs="Times New Roman"/>
          <w:szCs w:val="24"/>
        </w:rPr>
      </w:pPr>
      <w:r w:rsidRPr="00BE0227">
        <w:rPr>
          <w:rFonts w:eastAsia="Times New Roman" w:cs="Times New Roman"/>
          <w:szCs w:val="24"/>
        </w:rPr>
        <w:t xml:space="preserve">ΣΥΝΕΔΡΙΑΣΗ </w:t>
      </w:r>
      <w:r>
        <w:rPr>
          <w:rFonts w:eastAsia="Times New Roman" w:cs="Times New Roman"/>
          <w:szCs w:val="24"/>
        </w:rPr>
        <w:t>ΡΚΖ</w:t>
      </w:r>
      <w:r w:rsidRPr="00BE0227">
        <w:rPr>
          <w:rFonts w:eastAsia="Times New Roman" w:cs="Times New Roman"/>
          <w:szCs w:val="24"/>
        </w:rPr>
        <w:t>΄</w:t>
      </w:r>
    </w:p>
    <w:p w14:paraId="11C85A36" w14:textId="77777777" w:rsidR="003871E0" w:rsidRDefault="00591B04">
      <w:pPr>
        <w:spacing w:line="600" w:lineRule="auto"/>
        <w:ind w:firstLine="720"/>
        <w:contextualSpacing/>
        <w:jc w:val="center"/>
        <w:rPr>
          <w:rFonts w:eastAsia="Times New Roman" w:cs="Times New Roman"/>
          <w:szCs w:val="24"/>
        </w:rPr>
      </w:pPr>
      <w:r>
        <w:rPr>
          <w:rFonts w:eastAsia="Times New Roman" w:cs="Times New Roman"/>
          <w:szCs w:val="24"/>
        </w:rPr>
        <w:t>Παρασκευή 1</w:t>
      </w:r>
      <w:r w:rsidRPr="00AD2E29">
        <w:rPr>
          <w:rFonts w:eastAsia="Times New Roman" w:cs="Times New Roman"/>
          <w:szCs w:val="24"/>
        </w:rPr>
        <w:t>7</w:t>
      </w:r>
      <w:r>
        <w:rPr>
          <w:rFonts w:eastAsia="Times New Roman" w:cs="Times New Roman"/>
          <w:szCs w:val="24"/>
        </w:rPr>
        <w:t xml:space="preserve"> Μαΐου 2019</w:t>
      </w:r>
    </w:p>
    <w:p w14:paraId="11C85A37" w14:textId="77777777" w:rsidR="003871E0" w:rsidRDefault="00591B04">
      <w:pPr>
        <w:spacing w:line="600" w:lineRule="auto"/>
        <w:ind w:firstLine="720"/>
        <w:contextualSpacing/>
        <w:jc w:val="both"/>
        <w:rPr>
          <w:rFonts w:eastAsia="Times New Roman" w:cs="Times New Roman"/>
          <w:szCs w:val="24"/>
        </w:rPr>
      </w:pPr>
      <w:r w:rsidRPr="00BE0227">
        <w:rPr>
          <w:rFonts w:eastAsia="Times New Roman" w:cs="Times New Roman"/>
          <w:szCs w:val="24"/>
        </w:rPr>
        <w:t xml:space="preserve">Αθήνα, σήμερα στις </w:t>
      </w:r>
      <w:r>
        <w:rPr>
          <w:rFonts w:eastAsia="Times New Roman" w:cs="Times New Roman"/>
          <w:szCs w:val="24"/>
        </w:rPr>
        <w:t>17</w:t>
      </w:r>
      <w:r w:rsidRPr="00BE0227">
        <w:rPr>
          <w:rFonts w:eastAsia="Times New Roman" w:cs="Times New Roman"/>
          <w:szCs w:val="24"/>
        </w:rPr>
        <w:t xml:space="preserve"> </w:t>
      </w:r>
      <w:r>
        <w:rPr>
          <w:rFonts w:eastAsia="Times New Roman" w:cs="Times New Roman"/>
          <w:szCs w:val="24"/>
        </w:rPr>
        <w:t>Μαΐου 2019</w:t>
      </w:r>
      <w:r w:rsidRPr="00BE0227">
        <w:rPr>
          <w:rFonts w:eastAsia="Times New Roman" w:cs="Times New Roman"/>
          <w:szCs w:val="24"/>
        </w:rPr>
        <w:t xml:space="preserve">, ημέρα </w:t>
      </w:r>
      <w:r>
        <w:rPr>
          <w:rFonts w:eastAsia="Times New Roman" w:cs="Times New Roman"/>
          <w:szCs w:val="24"/>
        </w:rPr>
        <w:t>Παρασκευή</w:t>
      </w:r>
      <w:r w:rsidRPr="00BE0227">
        <w:rPr>
          <w:rFonts w:eastAsia="Times New Roman" w:cs="Times New Roman"/>
          <w:szCs w:val="24"/>
        </w:rPr>
        <w:t xml:space="preserve"> και ώρα 10.</w:t>
      </w:r>
      <w:r>
        <w:rPr>
          <w:rFonts w:eastAsia="Times New Roman" w:cs="Times New Roman"/>
          <w:szCs w:val="24"/>
        </w:rPr>
        <w:t>15</w:t>
      </w:r>
      <w:r w:rsidRPr="00BE0227">
        <w:rPr>
          <w:rFonts w:eastAsia="Times New Roman" w:cs="Times New Roman"/>
          <w:szCs w:val="24"/>
        </w:rPr>
        <w:t>΄</w:t>
      </w:r>
      <w:r>
        <w:rPr>
          <w:rFonts w:eastAsia="Times New Roman" w:cs="Times New Roman"/>
          <w:szCs w:val="24"/>
        </w:rPr>
        <w:t>,</w:t>
      </w:r>
      <w:r w:rsidRPr="00BE0227">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Ε΄ Αντιπρ</w:t>
      </w:r>
      <w:r w:rsidRPr="00BE0227">
        <w:rPr>
          <w:rFonts w:eastAsia="Times New Roman" w:cs="Times New Roman"/>
          <w:szCs w:val="24"/>
        </w:rPr>
        <w:t xml:space="preserve">οέδρου αυτής κ. </w:t>
      </w:r>
      <w:r w:rsidRPr="00287E98">
        <w:rPr>
          <w:rFonts w:eastAsia="Times New Roman" w:cs="Times New Roman"/>
          <w:b/>
          <w:szCs w:val="24"/>
        </w:rPr>
        <w:t>ΔΗΜΗΤΡΙΟΥ ΚΡΕΜΑΣΤΙΝΟΥ</w:t>
      </w:r>
      <w:r w:rsidRPr="00BE0227">
        <w:rPr>
          <w:rFonts w:eastAsia="Times New Roman" w:cs="Times New Roman"/>
          <w:szCs w:val="24"/>
        </w:rPr>
        <w:t>.</w:t>
      </w:r>
    </w:p>
    <w:p w14:paraId="11C85A38" w14:textId="77777777" w:rsidR="003871E0" w:rsidRDefault="00591B04">
      <w:pPr>
        <w:spacing w:line="600" w:lineRule="auto"/>
        <w:ind w:firstLine="720"/>
        <w:contextualSpacing/>
        <w:jc w:val="both"/>
        <w:rPr>
          <w:rFonts w:eastAsia="Times New Roman" w:cs="Times New Roman"/>
          <w:szCs w:val="24"/>
        </w:rPr>
      </w:pPr>
      <w:r w:rsidRPr="00BE0227">
        <w:rPr>
          <w:rFonts w:eastAsia="Times New Roman" w:cs="Times New Roman"/>
          <w:b/>
          <w:bCs/>
          <w:szCs w:val="24"/>
        </w:rPr>
        <w:t>ΠΡ</w:t>
      </w:r>
      <w:r>
        <w:rPr>
          <w:rFonts w:eastAsia="Times New Roman" w:cs="Times New Roman"/>
          <w:b/>
          <w:bCs/>
          <w:szCs w:val="24"/>
        </w:rPr>
        <w:t>ΟΕΔΡΕΥΩΝ</w:t>
      </w:r>
      <w:r w:rsidRPr="00BE0227">
        <w:rPr>
          <w:rFonts w:eastAsia="Times New Roman" w:cs="Times New Roman"/>
          <w:b/>
          <w:bCs/>
          <w:szCs w:val="24"/>
        </w:rPr>
        <w:t xml:space="preserve"> (</w:t>
      </w:r>
      <w:r>
        <w:rPr>
          <w:rFonts w:eastAsia="Times New Roman" w:cs="Times New Roman"/>
          <w:b/>
          <w:bCs/>
          <w:szCs w:val="24"/>
        </w:rPr>
        <w:t xml:space="preserve">Δημήτριος </w:t>
      </w:r>
      <w:proofErr w:type="spellStart"/>
      <w:r>
        <w:rPr>
          <w:rFonts w:eastAsia="Times New Roman" w:cs="Times New Roman"/>
          <w:b/>
          <w:bCs/>
          <w:szCs w:val="24"/>
        </w:rPr>
        <w:t>Κρεμαστινός</w:t>
      </w:r>
      <w:proofErr w:type="spellEnd"/>
      <w:r w:rsidRPr="00BE0227">
        <w:rPr>
          <w:rFonts w:eastAsia="Times New Roman" w:cs="Times New Roman"/>
          <w:b/>
          <w:bCs/>
          <w:szCs w:val="24"/>
        </w:rPr>
        <w:t xml:space="preserve">): </w:t>
      </w:r>
      <w:r w:rsidRPr="00BE0227">
        <w:rPr>
          <w:rFonts w:eastAsia="Times New Roman" w:cs="Times New Roman"/>
          <w:szCs w:val="24"/>
        </w:rPr>
        <w:t>Κυρίες και κύριοι συνάδελφοι, αρχίζει η συνεδρίαση.</w:t>
      </w:r>
    </w:p>
    <w:p w14:paraId="11C85A39" w14:textId="77777777" w:rsidR="003871E0" w:rsidRDefault="00591B04">
      <w:pPr>
        <w:spacing w:line="600" w:lineRule="auto"/>
        <w:ind w:firstLine="720"/>
        <w:contextualSpacing/>
        <w:jc w:val="both"/>
        <w:rPr>
          <w:rFonts w:eastAsia="Times New Roman" w:cs="Times New Roman"/>
          <w:szCs w:val="24"/>
        </w:rPr>
      </w:pPr>
      <w:r w:rsidRPr="00BE0227">
        <w:rPr>
          <w:rFonts w:eastAsia="Times New Roman" w:cs="Times New Roman"/>
          <w:szCs w:val="24"/>
        </w:rPr>
        <w:lastRenderedPageBreak/>
        <w:t>(ΕΠ</w:t>
      </w:r>
      <w:r w:rsidRPr="00BE0227">
        <w:rPr>
          <w:rFonts w:eastAsia="Times New Roman" w:cs="Times New Roman"/>
          <w:szCs w:val="24"/>
        </w:rPr>
        <w:t>ΙΚΥΡΩΣΗ ΠΡΑΚΤΙΚΩΝ: Σύμφωνα με την από 16</w:t>
      </w:r>
      <w:r>
        <w:rPr>
          <w:rFonts w:eastAsia="Times New Roman" w:cs="Times New Roman"/>
          <w:szCs w:val="24"/>
        </w:rPr>
        <w:t>-</w:t>
      </w:r>
      <w:r w:rsidRPr="00BE0227">
        <w:rPr>
          <w:rFonts w:eastAsia="Times New Roman" w:cs="Times New Roman"/>
          <w:szCs w:val="24"/>
        </w:rPr>
        <w:t>5</w:t>
      </w:r>
      <w:r>
        <w:rPr>
          <w:rFonts w:eastAsia="Times New Roman" w:cs="Times New Roman"/>
          <w:szCs w:val="24"/>
        </w:rPr>
        <w:t>-</w:t>
      </w:r>
      <w:r w:rsidRPr="00BE0227">
        <w:rPr>
          <w:rFonts w:eastAsia="Times New Roman" w:cs="Times New Roman"/>
          <w:szCs w:val="24"/>
        </w:rPr>
        <w:t>2019 εξουσιοδότηση του Σώματος επικυρώθηκαν με ευθύνη του Προεδρείου τα Πρακτικά της ΡΚΣΤ΄ συνεδριάσεώς του, της Πέμπτης 16 Μαΐου 2019, σε ό,τι αφορά</w:t>
      </w:r>
      <w:r>
        <w:rPr>
          <w:rFonts w:eastAsia="Times New Roman" w:cs="Times New Roman"/>
          <w:szCs w:val="24"/>
        </w:rPr>
        <w:t>:</w:t>
      </w:r>
      <w:r w:rsidRPr="00BE0227">
        <w:rPr>
          <w:rFonts w:eastAsia="Times New Roman" w:cs="Times New Roman"/>
          <w:szCs w:val="24"/>
        </w:rPr>
        <w:t xml:space="preserve"> </w:t>
      </w:r>
      <w:r>
        <w:rPr>
          <w:rFonts w:eastAsia="Times New Roman" w:cs="Times New Roman"/>
          <w:szCs w:val="24"/>
        </w:rPr>
        <w:t>α) την εκλογή του Ζ΄ Αντιπροέδρου της Βουλής και β) την ψήφιση</w:t>
      </w:r>
      <w:r>
        <w:rPr>
          <w:rFonts w:eastAsia="Times New Roman" w:cs="Times New Roman"/>
          <w:szCs w:val="24"/>
        </w:rPr>
        <w:t xml:space="preserve"> στο σύνολο του σχεδίου νόμου</w:t>
      </w:r>
      <w:r>
        <w:rPr>
          <w:rFonts w:eastAsia="Times New Roman" w:cs="Times New Roman"/>
          <w:szCs w:val="24"/>
        </w:rPr>
        <w:t>:</w:t>
      </w:r>
      <w:r>
        <w:rPr>
          <w:rFonts w:eastAsia="Times New Roman" w:cs="Times New Roman"/>
          <w:szCs w:val="24"/>
        </w:rPr>
        <w:t xml:space="preserve"> «Κύρωση της σύμβασης δωρεάς μεταξύ του Ελληνικού Δημοσίου,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των </w:t>
      </w:r>
      <w:proofErr w:type="spellStart"/>
      <w:r>
        <w:rPr>
          <w:rFonts w:eastAsia="Times New Roman" w:cs="Times New Roman"/>
          <w:szCs w:val="24"/>
        </w:rPr>
        <w:t>συνεκτελεστών</w:t>
      </w:r>
      <w:proofErr w:type="spellEnd"/>
      <w:r>
        <w:rPr>
          <w:rFonts w:eastAsia="Times New Roman" w:cs="Times New Roman"/>
          <w:szCs w:val="24"/>
        </w:rPr>
        <w:t xml:space="preserve"> της διαθήκης της Ελισάβετ Παπαγιαννοπούλου και άλλες διατάξεις»</w:t>
      </w:r>
      <w:r>
        <w:rPr>
          <w:rFonts w:eastAsia="Times New Roman" w:cs="Times New Roman"/>
          <w:szCs w:val="24"/>
        </w:rPr>
        <w:t>.</w:t>
      </w:r>
      <w:r>
        <w:rPr>
          <w:rFonts w:eastAsia="Times New Roman" w:cs="Times New Roman"/>
          <w:szCs w:val="24"/>
        </w:rPr>
        <w:t>)</w:t>
      </w:r>
    </w:p>
    <w:p w14:paraId="11C85A3A"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w:t>
      </w:r>
      <w:r>
        <w:rPr>
          <w:rFonts w:eastAsia="Times New Roman" w:cs="Times New Roman"/>
          <w:szCs w:val="24"/>
        </w:rPr>
        <w:t>μαστε</w:t>
      </w:r>
      <w:r>
        <w:rPr>
          <w:rFonts w:eastAsia="Times New Roman" w:cs="Times New Roman"/>
          <w:szCs w:val="24"/>
        </w:rPr>
        <w:t xml:space="preserve"> στη συζήτηση των</w:t>
      </w:r>
    </w:p>
    <w:p w14:paraId="11C85A3B" w14:textId="77777777" w:rsidR="003871E0" w:rsidRDefault="00591B04">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11C85A3C"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επιτρέψτε μου να σας ανακοινώσω τις επίκαιρες ερωτήσεις </w:t>
      </w:r>
      <w:r>
        <w:rPr>
          <w:rFonts w:eastAsia="Times New Roman" w:cs="Times New Roman"/>
          <w:szCs w:val="24"/>
        </w:rPr>
        <w:t>που δεν θα συζητηθούν</w:t>
      </w:r>
      <w:r>
        <w:rPr>
          <w:rFonts w:eastAsia="Times New Roman" w:cs="Times New Roman"/>
          <w:szCs w:val="24"/>
        </w:rPr>
        <w:t>.</w:t>
      </w:r>
    </w:p>
    <w:p w14:paraId="11C85A3D"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με αριθμό 520/14-5-2019 επίκαιρη ερώτηση πρώτου κύκλου </w:t>
      </w:r>
      <w:r w:rsidRPr="00AD2E29">
        <w:rPr>
          <w:rFonts w:eastAsia="Times New Roman" w:cs="Times New Roman"/>
          <w:szCs w:val="24"/>
        </w:rPr>
        <w:t>(</w:t>
      </w:r>
      <w:r>
        <w:rPr>
          <w:rFonts w:eastAsia="Times New Roman" w:cs="Times New Roman"/>
          <w:szCs w:val="24"/>
          <w:lang w:val="en-US"/>
        </w:rPr>
        <w:t>A</w:t>
      </w:r>
      <w:r>
        <w:rPr>
          <w:rFonts w:eastAsia="Times New Roman" w:cs="Times New Roman"/>
          <w:szCs w:val="24"/>
        </w:rPr>
        <w:t>΄</w:t>
      </w:r>
      <w:r w:rsidRPr="00AD2E29">
        <w:rPr>
          <w:rFonts w:eastAsia="Times New Roman" w:cs="Times New Roman"/>
          <w:szCs w:val="24"/>
        </w:rPr>
        <w:t xml:space="preserve">) </w:t>
      </w:r>
      <w:r>
        <w:rPr>
          <w:rFonts w:eastAsia="Times New Roman" w:cs="Times New Roman"/>
          <w:szCs w:val="24"/>
        </w:rPr>
        <w:t>του Βουλευτή Α΄ Θεσσαλονίκης του Συνασπισμού Ριζοσπαστι</w:t>
      </w:r>
      <w:r>
        <w:rPr>
          <w:rFonts w:eastAsia="Times New Roman" w:cs="Times New Roman"/>
          <w:szCs w:val="24"/>
        </w:rPr>
        <w:t xml:space="preserve">κής Αριστεράς κ. Αλέξανδρου Τριανταφυλλίδη προς τον Υπουργό Οικονομίας και Ανάπτυξης, με θέμα: «Προστασία πολιτών-δανειοληπτών από την καταχρηστική λειτουργία δικηγορικών γραφείων ως </w:t>
      </w:r>
      <w:r>
        <w:rPr>
          <w:rFonts w:eastAsia="Times New Roman" w:cs="Times New Roman"/>
          <w:szCs w:val="24"/>
        </w:rPr>
        <w:lastRenderedPageBreak/>
        <w:t xml:space="preserve">εισπρακτικών εταιρειών», </w:t>
      </w:r>
      <w:r>
        <w:rPr>
          <w:rFonts w:eastAsia="Times New Roman" w:cs="Times New Roman"/>
          <w:szCs w:val="24"/>
        </w:rPr>
        <w:t xml:space="preserve">δεν θα συζητηθεί </w:t>
      </w:r>
      <w:r>
        <w:rPr>
          <w:rFonts w:eastAsia="Times New Roman" w:cs="Times New Roman"/>
          <w:szCs w:val="24"/>
        </w:rPr>
        <w:t>εξαιτίας κωλύματος του κυρίου Υ</w:t>
      </w:r>
      <w:r>
        <w:rPr>
          <w:rFonts w:eastAsia="Times New Roman" w:cs="Times New Roman"/>
          <w:szCs w:val="24"/>
        </w:rPr>
        <w:t>πουργού Οικονομίας και Ανάπτυξης, λόγω ανειλημμένων υποχρεώσεων.</w:t>
      </w:r>
    </w:p>
    <w:p w14:paraId="11C85A3E"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η </w:t>
      </w:r>
      <w:r>
        <w:rPr>
          <w:rFonts w:eastAsia="Times New Roman" w:cs="Times New Roman"/>
          <w:szCs w:val="24"/>
        </w:rPr>
        <w:t>πρώτη με αριθμό 521/14-5-2019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w:t>
      </w:r>
      <w:r w:rsidRPr="00AD2E29">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w:t>
      </w:r>
      <w:r w:rsidRPr="00AD2E29">
        <w:rPr>
          <w:rFonts w:eastAsia="Times New Roman" w:cs="Times New Roman"/>
          <w:szCs w:val="24"/>
        </w:rPr>
        <w:t>)</w:t>
      </w:r>
      <w:r>
        <w:rPr>
          <w:rFonts w:eastAsia="Times New Roman" w:cs="Times New Roman"/>
          <w:szCs w:val="24"/>
        </w:rPr>
        <w:t xml:space="preserve"> του Βουλευτή Χανίων του Συνασπισμού Ριζοσπαστικής Αριστεράς κ. 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τον Υπουργό Οικονομίας κ</w:t>
      </w:r>
      <w:r>
        <w:rPr>
          <w:rFonts w:eastAsia="Times New Roman" w:cs="Times New Roman"/>
          <w:szCs w:val="24"/>
        </w:rPr>
        <w:t xml:space="preserve">αι Ανάπτυξης, με θέμα: «Ανάγκη νομοθετικής ρύθμισης των συμβάσεων </w:t>
      </w:r>
      <w:proofErr w:type="spellStart"/>
      <w:r>
        <w:rPr>
          <w:rFonts w:eastAsia="Times New Roman" w:cs="Times New Roman"/>
          <w:szCs w:val="24"/>
        </w:rPr>
        <w:t>δικαιόχρησης</w:t>
      </w:r>
      <w:proofErr w:type="spellEnd"/>
      <w:r>
        <w:rPr>
          <w:rFonts w:eastAsia="Times New Roman" w:cs="Times New Roman"/>
          <w:szCs w:val="24"/>
        </w:rPr>
        <w:t xml:space="preserve"> (</w:t>
      </w:r>
      <w:proofErr w:type="spellStart"/>
      <w:r>
        <w:rPr>
          <w:rFonts w:eastAsia="Times New Roman" w:cs="Times New Roman"/>
          <w:szCs w:val="24"/>
        </w:rPr>
        <w:t>franchising</w:t>
      </w:r>
      <w:proofErr w:type="spellEnd"/>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εξαιτίας κωλύματος του Υπουργού Οικονομίας και Ανάπτυξης κ. </w:t>
      </w:r>
      <w:proofErr w:type="spellStart"/>
      <w:r>
        <w:rPr>
          <w:rFonts w:eastAsia="Times New Roman" w:cs="Times New Roman"/>
          <w:szCs w:val="24"/>
        </w:rPr>
        <w:t>Πιτσιόρλα</w:t>
      </w:r>
      <w:proofErr w:type="spellEnd"/>
      <w:r>
        <w:rPr>
          <w:rFonts w:eastAsia="Times New Roman" w:cs="Times New Roman"/>
          <w:szCs w:val="24"/>
        </w:rPr>
        <w:t>, λόγω κυβερνητικής αποστολής στη Θεσσαλονίκη.</w:t>
      </w:r>
    </w:p>
    <w:p w14:paraId="11C85A3F"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516/14-5</w:t>
      </w:r>
      <w:r>
        <w:rPr>
          <w:rFonts w:eastAsia="Times New Roman" w:cs="Times New Roman"/>
          <w:szCs w:val="24"/>
        </w:rPr>
        <w:t>-2019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sidRPr="00AD2E29">
        <w:rPr>
          <w:rFonts w:eastAsia="Times New Roman" w:cs="Times New Roman"/>
          <w:szCs w:val="24"/>
        </w:rPr>
        <w:t>(</w:t>
      </w:r>
      <w:r>
        <w:rPr>
          <w:rFonts w:eastAsia="Times New Roman" w:cs="Times New Roman"/>
          <w:szCs w:val="24"/>
          <w:lang w:val="en-US"/>
        </w:rPr>
        <w:t>A</w:t>
      </w:r>
      <w:r>
        <w:rPr>
          <w:rFonts w:eastAsia="Times New Roman" w:cs="Times New Roman"/>
          <w:szCs w:val="24"/>
        </w:rPr>
        <w:t>΄</w:t>
      </w:r>
      <w:r w:rsidRPr="00AD2E29">
        <w:rPr>
          <w:rFonts w:eastAsia="Times New Roman" w:cs="Times New Roman"/>
          <w:szCs w:val="24"/>
        </w:rPr>
        <w:t xml:space="preserve">) </w:t>
      </w:r>
      <w:r>
        <w:rPr>
          <w:rFonts w:eastAsia="Times New Roman" w:cs="Times New Roman"/>
          <w:szCs w:val="24"/>
        </w:rPr>
        <w:t>του Βουλευτή Αττικής της Νέας Δημοκρατίας κ. Γεωργίου Βλάχου προς τον Υπουργό Περιβάλλοντος και Ενέργειας, με θέμα: «Εκπόνηση συγκεκριμένου σχεδίου και χρονοδιαγράμματος για την αντιμετώπιση των προβλημάτων της π</w:t>
      </w:r>
      <w:r>
        <w:rPr>
          <w:rFonts w:eastAsia="Times New Roman" w:cs="Times New Roman"/>
          <w:szCs w:val="24"/>
        </w:rPr>
        <w:t xml:space="preserve">εριοχής της </w:t>
      </w:r>
      <w:r>
        <w:rPr>
          <w:rFonts w:eastAsia="Times New Roman" w:cs="Times New Roman"/>
          <w:szCs w:val="24"/>
        </w:rPr>
        <w:t>α</w:t>
      </w:r>
      <w:r>
        <w:rPr>
          <w:rFonts w:eastAsia="Times New Roman" w:cs="Times New Roman"/>
          <w:szCs w:val="24"/>
        </w:rPr>
        <w:t xml:space="preserve">νατολικής </w:t>
      </w:r>
      <w:r>
        <w:rPr>
          <w:rFonts w:eastAsia="Times New Roman" w:cs="Times New Roman"/>
          <w:szCs w:val="24"/>
        </w:rPr>
        <w:lastRenderedPageBreak/>
        <w:t>Αττικής που επλήγη από τη φωτιά της 23</w:t>
      </w:r>
      <w:r w:rsidRPr="001C2E55">
        <w:rPr>
          <w:rFonts w:eastAsia="Times New Roman" w:cs="Times New Roman"/>
          <w:szCs w:val="24"/>
          <w:vertAlign w:val="superscript"/>
        </w:rPr>
        <w:t>ης</w:t>
      </w:r>
      <w:r>
        <w:rPr>
          <w:rFonts w:eastAsia="Times New Roman" w:cs="Times New Roman"/>
          <w:szCs w:val="24"/>
        </w:rPr>
        <w:t xml:space="preserve"> και 24</w:t>
      </w:r>
      <w:r w:rsidRPr="001C2E55">
        <w:rPr>
          <w:rFonts w:eastAsia="Times New Roman" w:cs="Times New Roman"/>
          <w:szCs w:val="24"/>
          <w:vertAlign w:val="superscript"/>
        </w:rPr>
        <w:t>ης</w:t>
      </w:r>
      <w:r>
        <w:rPr>
          <w:rFonts w:eastAsia="Times New Roman" w:cs="Times New Roman"/>
          <w:szCs w:val="24"/>
        </w:rPr>
        <w:t xml:space="preserve"> Ιουλίου», </w:t>
      </w:r>
      <w:r>
        <w:rPr>
          <w:rFonts w:eastAsia="Times New Roman" w:cs="Times New Roman"/>
          <w:szCs w:val="24"/>
        </w:rPr>
        <w:t xml:space="preserve">δεν θα συζητηθεί </w:t>
      </w:r>
      <w:r>
        <w:rPr>
          <w:rFonts w:eastAsia="Times New Roman" w:cs="Times New Roman"/>
          <w:szCs w:val="24"/>
        </w:rPr>
        <w:t>εξαιτίας κωλύματος του Υπουργού Περιβάλλοντος και Ενέργειας κ. Σταθάκη, λόγω φόρτου εργασίας.</w:t>
      </w:r>
    </w:p>
    <w:p w14:paraId="11C85A40"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με αριθμό 498/2-5-2019 επίκαιρη ερώτηση πρώτου κύκλου </w:t>
      </w:r>
      <w:r w:rsidRPr="00AD2E29">
        <w:rPr>
          <w:rFonts w:eastAsia="Times New Roman" w:cs="Times New Roman"/>
          <w:szCs w:val="24"/>
        </w:rPr>
        <w:t>(</w:t>
      </w:r>
      <w:r>
        <w:rPr>
          <w:rFonts w:eastAsia="Times New Roman" w:cs="Times New Roman"/>
          <w:szCs w:val="24"/>
          <w:lang w:val="en-US"/>
        </w:rPr>
        <w:t>B</w:t>
      </w:r>
      <w:r>
        <w:rPr>
          <w:rFonts w:eastAsia="Times New Roman" w:cs="Times New Roman"/>
          <w:szCs w:val="24"/>
        </w:rPr>
        <w:t>΄</w:t>
      </w:r>
      <w:r w:rsidRPr="00AD2E29">
        <w:rPr>
          <w:rFonts w:eastAsia="Times New Roman" w:cs="Times New Roman"/>
          <w:szCs w:val="24"/>
        </w:rPr>
        <w:t xml:space="preserve">) </w:t>
      </w:r>
      <w:r>
        <w:rPr>
          <w:rFonts w:eastAsia="Times New Roman" w:cs="Times New Roman"/>
          <w:szCs w:val="24"/>
        </w:rPr>
        <w:t xml:space="preserve">του Βουλευτή Αχαΐας της Δημοκρατικής Συμπαράταξης κ. Θεόδωρου Παπαθεοδώρου προς τον Υπουργό Παιδείας, Έρευνας και Θρησκευμάτων, με θέμα: «Νέες εκκρεμότητες και αναπάντητα ερωτήματα για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Σ</w:t>
      </w:r>
      <w:r>
        <w:rPr>
          <w:rFonts w:eastAsia="Times New Roman" w:cs="Times New Roman"/>
          <w:szCs w:val="24"/>
        </w:rPr>
        <w:t>χολείο του Μονάχου»,</w:t>
      </w:r>
      <w:r w:rsidRPr="0014326B">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εξαιτίας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λόγω φόρτου εργασίας.</w:t>
      </w:r>
    </w:p>
    <w:p w14:paraId="11C85A4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πρώτη </w:t>
      </w:r>
      <w:r>
        <w:rPr>
          <w:rFonts w:eastAsia="Times New Roman" w:cs="Times New Roman"/>
          <w:szCs w:val="24"/>
        </w:rPr>
        <w:t xml:space="preserve">με αριθμό 501/3-5-2019 επίκαιρη ερώτηση δεύτερου κύκλου </w:t>
      </w:r>
      <w:r w:rsidRPr="00AD2E29">
        <w:rPr>
          <w:rFonts w:eastAsia="Times New Roman" w:cs="Times New Roman"/>
          <w:szCs w:val="24"/>
        </w:rPr>
        <w:t>(</w:t>
      </w:r>
      <w:r>
        <w:rPr>
          <w:rFonts w:eastAsia="Times New Roman" w:cs="Times New Roman"/>
          <w:szCs w:val="24"/>
          <w:lang w:val="en-US"/>
        </w:rPr>
        <w:t>B</w:t>
      </w:r>
      <w:r>
        <w:rPr>
          <w:rFonts w:eastAsia="Times New Roman" w:cs="Times New Roman"/>
          <w:szCs w:val="24"/>
        </w:rPr>
        <w:t>΄</w:t>
      </w:r>
      <w:r w:rsidRPr="00AD2E29">
        <w:rPr>
          <w:rFonts w:eastAsia="Times New Roman" w:cs="Times New Roman"/>
          <w:szCs w:val="24"/>
        </w:rPr>
        <w:t xml:space="preserve">) </w:t>
      </w:r>
      <w:r>
        <w:rPr>
          <w:rFonts w:eastAsia="Times New Roman" w:cs="Times New Roman"/>
          <w:szCs w:val="24"/>
        </w:rPr>
        <w:t>του Ε΄ Αντιπροέδρου της Βουλής και  Βουλευτή Δωδεκανήσου της Δημ</w:t>
      </w:r>
      <w:r>
        <w:rPr>
          <w:rFonts w:eastAsia="Times New Roman" w:cs="Times New Roman"/>
          <w:szCs w:val="24"/>
        </w:rPr>
        <w:t xml:space="preserve">οκρατικής Συμπαράταξης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w:t>
      </w:r>
      <w:proofErr w:type="spellStart"/>
      <w:r>
        <w:rPr>
          <w:rFonts w:eastAsia="Times New Roman" w:cs="Times New Roman"/>
          <w:szCs w:val="24"/>
        </w:rPr>
        <w:t>Οικονομιας</w:t>
      </w:r>
      <w:proofErr w:type="spellEnd"/>
      <w:r>
        <w:rPr>
          <w:rFonts w:eastAsia="Times New Roman" w:cs="Times New Roman"/>
          <w:szCs w:val="24"/>
        </w:rPr>
        <w:t xml:space="preserve"> και Ανάπτυξης, με θέμα: «Ταλαιπωρία λόγω έργων στο Αεροδρόμιο “</w:t>
      </w:r>
      <w:r>
        <w:rPr>
          <w:rFonts w:eastAsia="Times New Roman" w:cs="Times New Roman"/>
          <w:szCs w:val="24"/>
        </w:rPr>
        <w:t>ΔΙΑΓΟΡΑΣ</w:t>
      </w:r>
      <w:r>
        <w:rPr>
          <w:rFonts w:eastAsia="Times New Roman" w:cs="Times New Roman"/>
          <w:szCs w:val="24"/>
        </w:rPr>
        <w:t xml:space="preserve">” της Ρόδου», </w:t>
      </w:r>
      <w:r>
        <w:rPr>
          <w:rFonts w:eastAsia="Times New Roman" w:cs="Times New Roman"/>
          <w:szCs w:val="24"/>
        </w:rPr>
        <w:lastRenderedPageBreak/>
        <w:t xml:space="preserve">δεν θα συζητηθεί </w:t>
      </w:r>
      <w:r>
        <w:rPr>
          <w:rFonts w:eastAsia="Times New Roman" w:cs="Times New Roman"/>
          <w:szCs w:val="24"/>
        </w:rPr>
        <w:t>λόγω αναρμοδιότητας του Υπουργείου Οικονομίας και Ανάπτυξης. Αρμόδιο Υπουργείο</w:t>
      </w:r>
      <w:r>
        <w:rPr>
          <w:rFonts w:eastAsia="Times New Roman" w:cs="Times New Roman"/>
          <w:szCs w:val="24"/>
        </w:rPr>
        <w:t xml:space="preserve"> είναι το Υπουργείο Μεταφορών και Υποδομών.</w:t>
      </w:r>
    </w:p>
    <w:p w14:paraId="11C85A42"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Σε μια αντίστοιχη ερώτηση το Υπουργείο Μεταφορών και Υποδομών </w:t>
      </w:r>
      <w:r>
        <w:rPr>
          <w:rFonts w:eastAsia="Times New Roman" w:cs="Times New Roman"/>
          <w:szCs w:val="24"/>
        </w:rPr>
        <w:t xml:space="preserve">είχε αναφέρει </w:t>
      </w:r>
      <w:r>
        <w:rPr>
          <w:rFonts w:eastAsia="Times New Roman" w:cs="Times New Roman"/>
          <w:szCs w:val="24"/>
        </w:rPr>
        <w:t>ότι είναι αρμόδιο το Υπουργείο Οικονομικών. Ίσως πρέπει εδώ να διευκρινίσουμε ποιο Υπουργείο, τελικά, έχει την αρμοδιότητα.</w:t>
      </w:r>
    </w:p>
    <w:p w14:paraId="11C85A4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Προχωρούμε σ</w:t>
      </w:r>
      <w:r>
        <w:rPr>
          <w:rFonts w:eastAsia="Times New Roman" w:cs="Times New Roman"/>
          <w:szCs w:val="24"/>
        </w:rPr>
        <w:t>τη μοναδική επίκαιρη ερώτηση που θα συζητηθεί. Είναι η δεύτερη με αριθμό 515/14-5-2019 επίκαιρη ερώτηση πρώτου κύκλου (Α</w:t>
      </w:r>
      <w:r>
        <w:rPr>
          <w:rFonts w:eastAsia="Times New Roman" w:cs="Times New Roman"/>
          <w:szCs w:val="24"/>
        </w:rPr>
        <w:t>΄</w:t>
      </w:r>
      <w:r>
        <w:rPr>
          <w:rFonts w:eastAsia="Times New Roman" w:cs="Times New Roman"/>
          <w:szCs w:val="24"/>
        </w:rPr>
        <w:t>) του Βουλευτή Αττικής της Νέας Δημοκρατίας κ. Αθανασίου Μπούρα προς τον Υπουργό Περιβάλλοντος και Ενέργειας, με θέμα: «</w:t>
      </w:r>
      <w:proofErr w:type="spellStart"/>
      <w:r>
        <w:rPr>
          <w:rFonts w:eastAsia="Times New Roman" w:cs="Times New Roman"/>
          <w:szCs w:val="24"/>
        </w:rPr>
        <w:t>Κτηματογράφηση</w:t>
      </w:r>
      <w:proofErr w:type="spellEnd"/>
      <w:r>
        <w:rPr>
          <w:rFonts w:eastAsia="Times New Roman" w:cs="Times New Roman"/>
          <w:szCs w:val="24"/>
        </w:rPr>
        <w:t xml:space="preserve"> </w:t>
      </w:r>
      <w:r>
        <w:rPr>
          <w:rFonts w:eastAsia="Times New Roman" w:cs="Times New Roman"/>
          <w:szCs w:val="24"/>
        </w:rPr>
        <w:t xml:space="preserve">Δημοτικής Ενότητας Μεγάρων». </w:t>
      </w:r>
    </w:p>
    <w:p w14:paraId="11C85A44"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Ενέργειας κ. Δημαράς.</w:t>
      </w:r>
    </w:p>
    <w:p w14:paraId="11C85A45"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Παρακαλώ, κύριε Μπούρα, έχετε τον λόγο.</w:t>
      </w:r>
    </w:p>
    <w:p w14:paraId="11C85A46"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sidRPr="00BE0227">
        <w:rPr>
          <w:rFonts w:eastAsia="Times New Roman" w:cs="Times New Roman"/>
          <w:szCs w:val="24"/>
        </w:rPr>
        <w:t xml:space="preserve"> Ευχαριστώ</w:t>
      </w:r>
      <w:r>
        <w:rPr>
          <w:rFonts w:eastAsia="Times New Roman" w:cs="Times New Roman"/>
          <w:szCs w:val="24"/>
        </w:rPr>
        <w:t>,</w:t>
      </w:r>
      <w:r w:rsidRPr="00BE0227">
        <w:rPr>
          <w:rFonts w:eastAsia="Times New Roman" w:cs="Times New Roman"/>
          <w:szCs w:val="24"/>
        </w:rPr>
        <w:t xml:space="preserve"> κύριε </w:t>
      </w:r>
      <w:r>
        <w:rPr>
          <w:rFonts w:eastAsia="Times New Roman" w:cs="Times New Roman"/>
          <w:szCs w:val="24"/>
        </w:rPr>
        <w:t>Π</w:t>
      </w:r>
      <w:r w:rsidRPr="00BE0227">
        <w:rPr>
          <w:rFonts w:eastAsia="Times New Roman" w:cs="Times New Roman"/>
          <w:szCs w:val="24"/>
        </w:rPr>
        <w:t>ρόεδρε</w:t>
      </w:r>
      <w:r>
        <w:rPr>
          <w:rFonts w:eastAsia="Times New Roman" w:cs="Times New Roman"/>
          <w:szCs w:val="24"/>
        </w:rPr>
        <w:t>,</w:t>
      </w:r>
      <w:r w:rsidRPr="00BE0227">
        <w:rPr>
          <w:rFonts w:eastAsia="Times New Roman" w:cs="Times New Roman"/>
          <w:szCs w:val="24"/>
        </w:rPr>
        <w:t xml:space="preserve"> και επειδή</w:t>
      </w:r>
      <w:r>
        <w:rPr>
          <w:rFonts w:eastAsia="Times New Roman" w:cs="Times New Roman"/>
          <w:szCs w:val="24"/>
        </w:rPr>
        <w:t xml:space="preserve"> </w:t>
      </w:r>
      <w:r w:rsidRPr="00BE0227">
        <w:rPr>
          <w:rFonts w:eastAsia="Times New Roman" w:cs="Times New Roman"/>
          <w:szCs w:val="24"/>
        </w:rPr>
        <w:t>είναι και η μοναδική</w:t>
      </w:r>
      <w:r>
        <w:rPr>
          <w:rFonts w:eastAsia="Times New Roman" w:cs="Times New Roman"/>
          <w:szCs w:val="24"/>
        </w:rPr>
        <w:t>,</w:t>
      </w:r>
      <w:r w:rsidRPr="00BE0227">
        <w:rPr>
          <w:rFonts w:eastAsia="Times New Roman" w:cs="Times New Roman"/>
          <w:szCs w:val="24"/>
        </w:rPr>
        <w:t xml:space="preserve"> δεν θα λειτουργήσει και η κλε</w:t>
      </w:r>
      <w:r w:rsidRPr="00BE0227">
        <w:rPr>
          <w:rFonts w:eastAsia="Times New Roman" w:cs="Times New Roman"/>
          <w:szCs w:val="24"/>
        </w:rPr>
        <w:t>ψύδρα του χρόνου</w:t>
      </w:r>
      <w:r>
        <w:rPr>
          <w:rFonts w:eastAsia="Times New Roman" w:cs="Times New Roman"/>
          <w:szCs w:val="24"/>
        </w:rPr>
        <w:t>. Άλλωστε ε</w:t>
      </w:r>
      <w:r w:rsidRPr="00BE0227">
        <w:rPr>
          <w:rFonts w:eastAsia="Times New Roman" w:cs="Times New Roman"/>
          <w:szCs w:val="24"/>
        </w:rPr>
        <w:t xml:space="preserve">ίναι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E0227">
        <w:rPr>
          <w:rFonts w:eastAsia="Times New Roman" w:cs="Times New Roman"/>
          <w:szCs w:val="24"/>
        </w:rPr>
        <w:t xml:space="preserve"> ερώτηση </w:t>
      </w:r>
      <w:r>
        <w:rPr>
          <w:rFonts w:eastAsia="Times New Roman" w:cs="Times New Roman"/>
          <w:szCs w:val="24"/>
        </w:rPr>
        <w:t>η</w:t>
      </w:r>
      <w:r w:rsidRPr="00BE0227">
        <w:rPr>
          <w:rFonts w:eastAsia="Times New Roman" w:cs="Times New Roman"/>
          <w:szCs w:val="24"/>
        </w:rPr>
        <w:t xml:space="preserve"> οποία δεν έχει καθόλου αντιπολιτευτικό χαρακτήρα</w:t>
      </w:r>
      <w:r>
        <w:rPr>
          <w:rFonts w:eastAsia="Times New Roman" w:cs="Times New Roman"/>
          <w:szCs w:val="24"/>
        </w:rPr>
        <w:t xml:space="preserve">. Έχει </w:t>
      </w:r>
      <w:r>
        <w:rPr>
          <w:rFonts w:eastAsia="Times New Roman" w:cs="Times New Roman"/>
          <w:szCs w:val="24"/>
        </w:rPr>
        <w:lastRenderedPageBreak/>
        <w:t xml:space="preserve">χαρακτήρα εποικοδομητικό, ο </w:t>
      </w:r>
      <w:r w:rsidRPr="00BE0227">
        <w:rPr>
          <w:rFonts w:eastAsia="Times New Roman" w:cs="Times New Roman"/>
          <w:szCs w:val="24"/>
        </w:rPr>
        <w:t xml:space="preserve">οποίος είναι μόνο για να βοηθήσει την ολοκλήρωση της </w:t>
      </w:r>
      <w:proofErr w:type="spellStart"/>
      <w:r w:rsidRPr="00BE0227">
        <w:rPr>
          <w:rFonts w:eastAsia="Times New Roman" w:cs="Times New Roman"/>
          <w:szCs w:val="24"/>
        </w:rPr>
        <w:t>κτηματογράφησης</w:t>
      </w:r>
      <w:proofErr w:type="spellEnd"/>
      <w:r w:rsidRPr="00BE0227">
        <w:rPr>
          <w:rFonts w:eastAsia="Times New Roman" w:cs="Times New Roman"/>
          <w:szCs w:val="24"/>
        </w:rPr>
        <w:t xml:space="preserve"> και να διευκολύνει τελικά τους Έλληνες πολίτες</w:t>
      </w:r>
      <w:r>
        <w:rPr>
          <w:rFonts w:eastAsia="Times New Roman" w:cs="Times New Roman"/>
          <w:szCs w:val="24"/>
        </w:rPr>
        <w:t>,</w:t>
      </w:r>
      <w:r w:rsidRPr="00BE0227">
        <w:rPr>
          <w:rFonts w:eastAsia="Times New Roman" w:cs="Times New Roman"/>
          <w:szCs w:val="24"/>
        </w:rPr>
        <w:t xml:space="preserve"> όπου α</w:t>
      </w:r>
      <w:r w:rsidRPr="00BE0227">
        <w:rPr>
          <w:rFonts w:eastAsia="Times New Roman" w:cs="Times New Roman"/>
          <w:szCs w:val="24"/>
        </w:rPr>
        <w:t xml:space="preserve">ν αυτοί </w:t>
      </w:r>
      <w:r>
        <w:rPr>
          <w:rFonts w:eastAsia="Times New Roman" w:cs="Times New Roman"/>
          <w:szCs w:val="24"/>
        </w:rPr>
        <w:t>έχ</w:t>
      </w:r>
      <w:r w:rsidRPr="00BE0227">
        <w:rPr>
          <w:rFonts w:eastAsia="Times New Roman" w:cs="Times New Roman"/>
          <w:szCs w:val="24"/>
        </w:rPr>
        <w:t xml:space="preserve">ουν </w:t>
      </w:r>
      <w:r>
        <w:rPr>
          <w:rFonts w:eastAsia="Times New Roman" w:cs="Times New Roman"/>
          <w:szCs w:val="24"/>
        </w:rPr>
        <w:t>σ</w:t>
      </w:r>
      <w:r w:rsidRPr="00BE0227">
        <w:rPr>
          <w:rFonts w:eastAsia="Times New Roman" w:cs="Times New Roman"/>
          <w:szCs w:val="24"/>
        </w:rPr>
        <w:t>ε εκκρεμότητα αυτό το θέμα</w:t>
      </w:r>
      <w:r>
        <w:rPr>
          <w:rFonts w:eastAsia="Times New Roman" w:cs="Times New Roman"/>
          <w:szCs w:val="24"/>
        </w:rPr>
        <w:t>.</w:t>
      </w:r>
    </w:p>
    <w:p w14:paraId="11C85A47"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Π</w:t>
      </w:r>
      <w:r w:rsidRPr="00BE0227">
        <w:rPr>
          <w:rFonts w:eastAsia="Times New Roman" w:cs="Times New Roman"/>
          <w:szCs w:val="24"/>
        </w:rPr>
        <w:t xml:space="preserve">ρέπει εξ υπαρχής να δηλώσω ότι από την πρώτη στιγμή που ο </w:t>
      </w:r>
      <w:r>
        <w:rPr>
          <w:rFonts w:eastAsia="Times New Roman" w:cs="Times New Roman"/>
          <w:szCs w:val="24"/>
        </w:rPr>
        <w:t>Υ</w:t>
      </w:r>
      <w:r w:rsidRPr="00BE0227">
        <w:rPr>
          <w:rFonts w:eastAsia="Times New Roman" w:cs="Times New Roman"/>
          <w:szCs w:val="24"/>
        </w:rPr>
        <w:t xml:space="preserve">πουργός ανέλαβε </w:t>
      </w:r>
      <w:r>
        <w:rPr>
          <w:rFonts w:eastAsia="Times New Roman" w:cs="Times New Roman"/>
          <w:szCs w:val="24"/>
        </w:rPr>
        <w:t>αυτά τα καθήκοντα και με αφορμή μ</w:t>
      </w:r>
      <w:r w:rsidRPr="00BE0227">
        <w:rPr>
          <w:rFonts w:eastAsia="Times New Roman" w:cs="Times New Roman"/>
          <w:szCs w:val="24"/>
        </w:rPr>
        <w:t>άλιστα εμένα</w:t>
      </w:r>
      <w:r>
        <w:rPr>
          <w:rFonts w:eastAsia="Times New Roman" w:cs="Times New Roman"/>
          <w:szCs w:val="24"/>
        </w:rPr>
        <w:t>,</w:t>
      </w:r>
      <w:r w:rsidRPr="00BE0227">
        <w:rPr>
          <w:rFonts w:eastAsia="Times New Roman" w:cs="Times New Roman"/>
          <w:szCs w:val="24"/>
        </w:rPr>
        <w:t xml:space="preserve"> που μετά το</w:t>
      </w:r>
      <w:r>
        <w:rPr>
          <w:rFonts w:eastAsia="Times New Roman" w:cs="Times New Roman"/>
          <w:szCs w:val="24"/>
        </w:rPr>
        <w:t>ν</w:t>
      </w:r>
      <w:r w:rsidRPr="00BE0227">
        <w:rPr>
          <w:rFonts w:eastAsia="Times New Roman" w:cs="Times New Roman"/>
          <w:szCs w:val="24"/>
        </w:rPr>
        <w:t xml:space="preserve"> χωρισμό των περιφερειών είμαι πλέον </w:t>
      </w:r>
      <w:r>
        <w:rPr>
          <w:rFonts w:eastAsia="Times New Roman" w:cs="Times New Roman"/>
          <w:szCs w:val="24"/>
        </w:rPr>
        <w:t>Β</w:t>
      </w:r>
      <w:r w:rsidRPr="00BE0227">
        <w:rPr>
          <w:rFonts w:eastAsia="Times New Roman" w:cs="Times New Roman"/>
          <w:szCs w:val="24"/>
        </w:rPr>
        <w:t xml:space="preserve">ουλευτής </w:t>
      </w:r>
      <w:r>
        <w:rPr>
          <w:rFonts w:eastAsia="Times New Roman" w:cs="Times New Roman"/>
          <w:szCs w:val="24"/>
        </w:rPr>
        <w:t>δ</w:t>
      </w:r>
      <w:r>
        <w:rPr>
          <w:rFonts w:eastAsia="Times New Roman" w:cs="Times New Roman"/>
          <w:szCs w:val="24"/>
        </w:rPr>
        <w:t>υτικής Αττικής</w:t>
      </w:r>
      <w:r w:rsidRPr="0085387C">
        <w:rPr>
          <w:rFonts w:eastAsia="Times New Roman" w:cs="Times New Roman"/>
          <w:szCs w:val="24"/>
        </w:rPr>
        <w:t xml:space="preserve"> </w:t>
      </w:r>
      <w:r w:rsidRPr="00BE0227">
        <w:rPr>
          <w:rFonts w:eastAsia="Times New Roman" w:cs="Times New Roman"/>
          <w:szCs w:val="24"/>
        </w:rPr>
        <w:t xml:space="preserve">και θα είμαι </w:t>
      </w:r>
      <w:r w:rsidRPr="00BE0227">
        <w:rPr>
          <w:rFonts w:eastAsia="Times New Roman" w:cs="Times New Roman"/>
          <w:szCs w:val="24"/>
        </w:rPr>
        <w:t>και υποψήφιος πάλι</w:t>
      </w:r>
      <w:r>
        <w:rPr>
          <w:rFonts w:eastAsia="Times New Roman" w:cs="Times New Roman"/>
          <w:szCs w:val="24"/>
        </w:rPr>
        <w:t>, π</w:t>
      </w:r>
      <w:r w:rsidRPr="00BE0227">
        <w:rPr>
          <w:rFonts w:eastAsia="Times New Roman" w:cs="Times New Roman"/>
          <w:szCs w:val="24"/>
        </w:rPr>
        <w:t xml:space="preserve">ράγματι </w:t>
      </w:r>
      <w:r>
        <w:rPr>
          <w:rFonts w:eastAsia="Times New Roman" w:cs="Times New Roman"/>
          <w:szCs w:val="24"/>
        </w:rPr>
        <w:t>ε</w:t>
      </w:r>
      <w:r w:rsidRPr="00BE0227">
        <w:rPr>
          <w:rFonts w:eastAsia="Times New Roman" w:cs="Times New Roman"/>
          <w:szCs w:val="24"/>
        </w:rPr>
        <w:t>ίχα πάρα πολύ καλή συνεργασία με τον παριστάμενο Υπουργό</w:t>
      </w:r>
      <w:r>
        <w:rPr>
          <w:rFonts w:eastAsia="Times New Roman" w:cs="Times New Roman"/>
          <w:szCs w:val="24"/>
        </w:rPr>
        <w:t>,</w:t>
      </w:r>
      <w:r w:rsidRPr="00BE0227">
        <w:rPr>
          <w:rFonts w:eastAsia="Times New Roman" w:cs="Times New Roman"/>
          <w:szCs w:val="24"/>
        </w:rPr>
        <w:t xml:space="preserve"> τον </w:t>
      </w:r>
      <w:r>
        <w:rPr>
          <w:rFonts w:eastAsia="Times New Roman" w:cs="Times New Roman"/>
          <w:szCs w:val="24"/>
        </w:rPr>
        <w:t>κ.</w:t>
      </w:r>
      <w:r w:rsidRPr="00BE0227">
        <w:rPr>
          <w:rFonts w:eastAsia="Times New Roman" w:cs="Times New Roman"/>
          <w:szCs w:val="24"/>
        </w:rPr>
        <w:t xml:space="preserve"> </w:t>
      </w:r>
      <w:r>
        <w:rPr>
          <w:rFonts w:eastAsia="Times New Roman" w:cs="Times New Roman"/>
          <w:szCs w:val="24"/>
        </w:rPr>
        <w:t>Δ</w:t>
      </w:r>
      <w:r w:rsidRPr="00BE0227">
        <w:rPr>
          <w:rFonts w:eastAsia="Times New Roman" w:cs="Times New Roman"/>
          <w:szCs w:val="24"/>
        </w:rPr>
        <w:t>ημαρά</w:t>
      </w:r>
      <w:r>
        <w:rPr>
          <w:rFonts w:eastAsia="Times New Roman" w:cs="Times New Roman"/>
          <w:szCs w:val="24"/>
        </w:rPr>
        <w:t>, ο</w:t>
      </w:r>
      <w:r w:rsidRPr="00BE0227">
        <w:rPr>
          <w:rFonts w:eastAsia="Times New Roman" w:cs="Times New Roman"/>
          <w:szCs w:val="24"/>
        </w:rPr>
        <w:t xml:space="preserve"> οποίος και λόγω ειδικότητος </w:t>
      </w:r>
      <w:r>
        <w:rPr>
          <w:rFonts w:eastAsia="Times New Roman" w:cs="Times New Roman"/>
          <w:szCs w:val="24"/>
        </w:rPr>
        <w:t>-</w:t>
      </w:r>
      <w:r w:rsidRPr="00BE0227">
        <w:rPr>
          <w:rFonts w:eastAsia="Times New Roman" w:cs="Times New Roman"/>
          <w:szCs w:val="24"/>
        </w:rPr>
        <w:t>επειδή είναι και μηχανικός</w:t>
      </w:r>
      <w:r>
        <w:rPr>
          <w:rFonts w:eastAsia="Times New Roman" w:cs="Times New Roman"/>
          <w:szCs w:val="24"/>
        </w:rPr>
        <w:t>-</w:t>
      </w:r>
      <w:r w:rsidRPr="00BE0227">
        <w:rPr>
          <w:rFonts w:eastAsia="Times New Roman" w:cs="Times New Roman"/>
          <w:szCs w:val="24"/>
        </w:rPr>
        <w:t xml:space="preserve"> καταλάβαινε τα πάντα</w:t>
      </w:r>
      <w:r>
        <w:rPr>
          <w:rFonts w:eastAsia="Times New Roman" w:cs="Times New Roman"/>
          <w:szCs w:val="24"/>
        </w:rPr>
        <w:t>. Δ</w:t>
      </w:r>
      <w:r w:rsidRPr="00BE0227">
        <w:rPr>
          <w:rFonts w:eastAsia="Times New Roman" w:cs="Times New Roman"/>
          <w:szCs w:val="24"/>
        </w:rPr>
        <w:t xml:space="preserve">ιαρκώς τον ενοχλούσα για την πορεία της </w:t>
      </w:r>
      <w:proofErr w:type="spellStart"/>
      <w:r w:rsidRPr="00BE0227">
        <w:rPr>
          <w:rFonts w:eastAsia="Times New Roman" w:cs="Times New Roman"/>
          <w:szCs w:val="24"/>
        </w:rPr>
        <w:t>κτηματογράφησης</w:t>
      </w:r>
      <w:proofErr w:type="spellEnd"/>
      <w:r w:rsidRPr="00BE0227">
        <w:rPr>
          <w:rFonts w:eastAsia="Times New Roman" w:cs="Times New Roman"/>
          <w:szCs w:val="24"/>
        </w:rPr>
        <w:t xml:space="preserve"> ενός σημαντικότ</w:t>
      </w:r>
      <w:r w:rsidRPr="00BE0227">
        <w:rPr>
          <w:rFonts w:eastAsia="Times New Roman" w:cs="Times New Roman"/>
          <w:szCs w:val="24"/>
        </w:rPr>
        <w:t xml:space="preserve">ατου </w:t>
      </w:r>
      <w:r>
        <w:rPr>
          <w:rFonts w:eastAsia="Times New Roman" w:cs="Times New Roman"/>
          <w:szCs w:val="24"/>
        </w:rPr>
        <w:t>δ</w:t>
      </w:r>
      <w:r w:rsidRPr="00BE0227">
        <w:rPr>
          <w:rFonts w:eastAsia="Times New Roman" w:cs="Times New Roman"/>
          <w:szCs w:val="24"/>
        </w:rPr>
        <w:t>ήμου</w:t>
      </w:r>
      <w:r>
        <w:rPr>
          <w:rFonts w:eastAsia="Times New Roman" w:cs="Times New Roman"/>
          <w:szCs w:val="24"/>
        </w:rPr>
        <w:t>,</w:t>
      </w:r>
      <w:r w:rsidRPr="00BE0227">
        <w:rPr>
          <w:rFonts w:eastAsia="Times New Roman" w:cs="Times New Roman"/>
          <w:szCs w:val="24"/>
        </w:rPr>
        <w:t xml:space="preserve"> όπως είναι ο Δήμος Μεγαρέων</w:t>
      </w:r>
      <w:r>
        <w:rPr>
          <w:rFonts w:eastAsia="Times New Roman" w:cs="Times New Roman"/>
          <w:szCs w:val="24"/>
        </w:rPr>
        <w:t>.</w:t>
      </w:r>
    </w:p>
    <w:p w14:paraId="11C85A48" w14:textId="77777777" w:rsidR="003871E0" w:rsidRDefault="00591B04">
      <w:pPr>
        <w:tabs>
          <w:tab w:val="left" w:pos="6168"/>
        </w:tabs>
        <w:spacing w:line="600" w:lineRule="auto"/>
        <w:ind w:firstLine="720"/>
        <w:contextualSpacing/>
        <w:jc w:val="both"/>
        <w:rPr>
          <w:rFonts w:eastAsia="Times New Roman" w:cs="Times New Roman"/>
          <w:szCs w:val="24"/>
        </w:rPr>
      </w:pPr>
      <w:proofErr w:type="spellStart"/>
      <w:r w:rsidRPr="006961D0">
        <w:rPr>
          <w:rFonts w:eastAsia="Times New Roman" w:cs="Times New Roman"/>
          <w:szCs w:val="24"/>
        </w:rPr>
        <w:t>Ειρήσθω</w:t>
      </w:r>
      <w:proofErr w:type="spellEnd"/>
      <w:r w:rsidRPr="006961D0">
        <w:rPr>
          <w:rFonts w:eastAsia="Times New Roman" w:cs="Times New Roman"/>
          <w:szCs w:val="24"/>
        </w:rPr>
        <w:t xml:space="preserve"> εν </w:t>
      </w:r>
      <w:proofErr w:type="spellStart"/>
      <w:r w:rsidRPr="006961D0">
        <w:rPr>
          <w:rFonts w:eastAsia="Times New Roman" w:cs="Times New Roman"/>
          <w:szCs w:val="24"/>
        </w:rPr>
        <w:t>παρόδω</w:t>
      </w:r>
      <w:proofErr w:type="spellEnd"/>
      <w:r>
        <w:rPr>
          <w:rFonts w:eastAsia="Times New Roman" w:cs="Times New Roman"/>
          <w:szCs w:val="24"/>
        </w:rPr>
        <w:t>, όπως έλεγαν οι παλιοί νομικοί,</w:t>
      </w:r>
      <w:r w:rsidRPr="006961D0">
        <w:rPr>
          <w:rFonts w:eastAsia="Times New Roman" w:cs="Times New Roman"/>
          <w:szCs w:val="24"/>
        </w:rPr>
        <w:t xml:space="preserve"> </w:t>
      </w:r>
      <w:r>
        <w:rPr>
          <w:rFonts w:eastAsia="Times New Roman" w:cs="Times New Roman"/>
          <w:szCs w:val="24"/>
        </w:rPr>
        <w:t>κ</w:t>
      </w:r>
      <w:r w:rsidRPr="006961D0">
        <w:rPr>
          <w:rFonts w:eastAsia="Times New Roman" w:cs="Times New Roman"/>
          <w:szCs w:val="24"/>
        </w:rPr>
        <w:t>ύριε Υπουργέ και κύριε Πρόεδρε</w:t>
      </w:r>
      <w:r>
        <w:rPr>
          <w:rFonts w:eastAsia="Times New Roman" w:cs="Times New Roman"/>
          <w:szCs w:val="24"/>
        </w:rPr>
        <w:t xml:space="preserve">, ο συγκεκριμένος δήμος </w:t>
      </w:r>
      <w:r w:rsidRPr="006961D0">
        <w:rPr>
          <w:rFonts w:eastAsia="Times New Roman" w:cs="Times New Roman"/>
          <w:szCs w:val="24"/>
        </w:rPr>
        <w:t xml:space="preserve">είναι ένας </w:t>
      </w:r>
      <w:r>
        <w:rPr>
          <w:rFonts w:eastAsia="Times New Roman" w:cs="Times New Roman"/>
          <w:szCs w:val="24"/>
        </w:rPr>
        <w:t>από τους μεγαλύτερους -</w:t>
      </w:r>
      <w:r w:rsidRPr="006961D0">
        <w:rPr>
          <w:rFonts w:eastAsia="Times New Roman" w:cs="Times New Roman"/>
          <w:szCs w:val="24"/>
        </w:rPr>
        <w:t>αν όχι ο μεγαλύτερος</w:t>
      </w:r>
      <w:r>
        <w:rPr>
          <w:rFonts w:eastAsia="Times New Roman" w:cs="Times New Roman"/>
          <w:szCs w:val="24"/>
        </w:rPr>
        <w:t>- σε έκταση δ</w:t>
      </w:r>
      <w:r w:rsidRPr="006961D0">
        <w:rPr>
          <w:rFonts w:eastAsia="Times New Roman" w:cs="Times New Roman"/>
          <w:szCs w:val="24"/>
        </w:rPr>
        <w:t>ήμος της χώρας</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Εννοώ σε </w:t>
      </w:r>
      <w:r w:rsidRPr="006961D0">
        <w:rPr>
          <w:rFonts w:eastAsia="Times New Roman" w:cs="Times New Roman"/>
          <w:szCs w:val="24"/>
        </w:rPr>
        <w:t>γεωγραφική έκταση</w:t>
      </w:r>
      <w:r>
        <w:rPr>
          <w:rFonts w:eastAsia="Times New Roman" w:cs="Times New Roman"/>
          <w:szCs w:val="24"/>
        </w:rPr>
        <w:t>,</w:t>
      </w:r>
      <w:r w:rsidRPr="006961D0">
        <w:rPr>
          <w:rFonts w:eastAsia="Times New Roman" w:cs="Times New Roman"/>
          <w:szCs w:val="24"/>
        </w:rPr>
        <w:t xml:space="preserve"> αλλά τώρα </w:t>
      </w:r>
      <w:r>
        <w:rPr>
          <w:rFonts w:eastAsia="Times New Roman" w:cs="Times New Roman"/>
          <w:szCs w:val="24"/>
        </w:rPr>
        <w:t>είναι πολύ μεγάλος δήμος και πληθυσμιακά.</w:t>
      </w:r>
    </w:p>
    <w:p w14:paraId="11C85A49"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lastRenderedPageBreak/>
        <w:t xml:space="preserve">Πρέπει να σας πω </w:t>
      </w:r>
      <w:r>
        <w:rPr>
          <w:rFonts w:eastAsia="Times New Roman" w:cs="Times New Roman"/>
          <w:szCs w:val="24"/>
        </w:rPr>
        <w:t>-</w:t>
      </w:r>
      <w:r w:rsidRPr="006961D0">
        <w:rPr>
          <w:rFonts w:eastAsia="Times New Roman" w:cs="Times New Roman"/>
          <w:szCs w:val="24"/>
        </w:rPr>
        <w:t>και το θυμάται ο Υπουργός</w:t>
      </w:r>
      <w:r>
        <w:rPr>
          <w:rFonts w:eastAsia="Times New Roman" w:cs="Times New Roman"/>
          <w:szCs w:val="24"/>
        </w:rPr>
        <w:t>-</w:t>
      </w:r>
      <w:r w:rsidRPr="006961D0">
        <w:rPr>
          <w:rFonts w:eastAsia="Times New Roman" w:cs="Times New Roman"/>
          <w:szCs w:val="24"/>
        </w:rPr>
        <w:t xml:space="preserve"> ότι α</w:t>
      </w:r>
      <w:r>
        <w:rPr>
          <w:rFonts w:eastAsia="Times New Roman" w:cs="Times New Roman"/>
          <w:szCs w:val="24"/>
        </w:rPr>
        <w:t>πό την πρώτη στιγμή, που δεν ήταν</w:t>
      </w:r>
      <w:r w:rsidRPr="006961D0">
        <w:rPr>
          <w:rFonts w:eastAsia="Times New Roman" w:cs="Times New Roman"/>
          <w:szCs w:val="24"/>
        </w:rPr>
        <w:t xml:space="preserve"> καλός ο χρόνος έναρξης της </w:t>
      </w:r>
      <w:proofErr w:type="spellStart"/>
      <w:r w:rsidRPr="006961D0">
        <w:rPr>
          <w:rFonts w:eastAsia="Times New Roman" w:cs="Times New Roman"/>
          <w:szCs w:val="24"/>
        </w:rPr>
        <w:t>κτηματογράφησης</w:t>
      </w:r>
      <w:proofErr w:type="spellEnd"/>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στις </w:t>
      </w:r>
      <w:r w:rsidRPr="006961D0">
        <w:rPr>
          <w:rFonts w:eastAsia="Times New Roman" w:cs="Times New Roman"/>
          <w:szCs w:val="24"/>
        </w:rPr>
        <w:t>12 Δεκεμβρίου</w:t>
      </w:r>
      <w:r>
        <w:rPr>
          <w:rFonts w:eastAsia="Times New Roman" w:cs="Times New Roman"/>
          <w:szCs w:val="24"/>
        </w:rPr>
        <w:t>,</w:t>
      </w:r>
      <w:r w:rsidRPr="006961D0">
        <w:rPr>
          <w:rFonts w:eastAsia="Times New Roman" w:cs="Times New Roman"/>
          <w:szCs w:val="24"/>
        </w:rPr>
        <w:t xml:space="preserve"> δηλαδή παραμονές των εορτών των Χριστουγέννων και της Πρωτοχρονιάς</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που οι Μεγαρείς που κατά </w:t>
      </w:r>
      <w:r w:rsidRPr="006961D0">
        <w:rPr>
          <w:rFonts w:eastAsia="Times New Roman" w:cs="Times New Roman"/>
          <w:szCs w:val="24"/>
        </w:rPr>
        <w:t>κύριο λόγο ασχολούνται με τον πρωτογενή τομέα</w:t>
      </w:r>
      <w:r>
        <w:rPr>
          <w:rFonts w:eastAsia="Times New Roman" w:cs="Times New Roman"/>
          <w:szCs w:val="24"/>
        </w:rPr>
        <w:t xml:space="preserve"> -γιατί έχουν σημαντικό γ</w:t>
      </w:r>
      <w:r w:rsidRPr="006961D0">
        <w:rPr>
          <w:rFonts w:eastAsia="Times New Roman" w:cs="Times New Roman"/>
          <w:szCs w:val="24"/>
        </w:rPr>
        <w:t>εωργικό</w:t>
      </w:r>
      <w:r>
        <w:rPr>
          <w:rFonts w:eastAsia="Times New Roman" w:cs="Times New Roman"/>
          <w:szCs w:val="24"/>
        </w:rPr>
        <w:t>,</w:t>
      </w:r>
      <w:r w:rsidRPr="006961D0">
        <w:rPr>
          <w:rFonts w:eastAsia="Times New Roman" w:cs="Times New Roman"/>
          <w:szCs w:val="24"/>
        </w:rPr>
        <w:t xml:space="preserve"> κτηνοτροφικό</w:t>
      </w:r>
      <w:r>
        <w:rPr>
          <w:rFonts w:eastAsia="Times New Roman" w:cs="Times New Roman"/>
          <w:szCs w:val="24"/>
        </w:rPr>
        <w:t>,</w:t>
      </w:r>
      <w:r w:rsidRPr="006961D0">
        <w:rPr>
          <w:rFonts w:eastAsia="Times New Roman" w:cs="Times New Roman"/>
          <w:szCs w:val="24"/>
        </w:rPr>
        <w:t xml:space="preserve"> πτηνοτροφικό</w:t>
      </w:r>
      <w:r>
        <w:rPr>
          <w:rFonts w:eastAsia="Times New Roman" w:cs="Times New Roman"/>
          <w:szCs w:val="24"/>
        </w:rPr>
        <w:t>,</w:t>
      </w:r>
      <w:r w:rsidRPr="006961D0">
        <w:rPr>
          <w:rFonts w:eastAsia="Times New Roman" w:cs="Times New Roman"/>
          <w:szCs w:val="24"/>
        </w:rPr>
        <w:t xml:space="preserve"> αλιευτικό και γενικότερα πρωτογενή τομέα</w:t>
      </w:r>
      <w:r>
        <w:rPr>
          <w:rFonts w:eastAsia="Times New Roman" w:cs="Times New Roman"/>
          <w:szCs w:val="24"/>
        </w:rPr>
        <w:t>-</w:t>
      </w:r>
      <w:r w:rsidRPr="006961D0">
        <w:rPr>
          <w:rFonts w:eastAsia="Times New Roman" w:cs="Times New Roman"/>
          <w:szCs w:val="24"/>
        </w:rPr>
        <w:t xml:space="preserve"> βρισκόντουσαν</w:t>
      </w:r>
      <w:r>
        <w:rPr>
          <w:rFonts w:eastAsia="Times New Roman" w:cs="Times New Roman"/>
          <w:szCs w:val="24"/>
        </w:rPr>
        <w:t xml:space="preserve"> σε μι</w:t>
      </w:r>
      <w:r w:rsidRPr="006961D0">
        <w:rPr>
          <w:rFonts w:eastAsia="Times New Roman" w:cs="Times New Roman"/>
          <w:szCs w:val="24"/>
        </w:rPr>
        <w:t>α κατάσταση προετοιμασίας</w:t>
      </w:r>
      <w:r>
        <w:rPr>
          <w:rFonts w:eastAsia="Times New Roman" w:cs="Times New Roman"/>
          <w:szCs w:val="24"/>
        </w:rPr>
        <w:t xml:space="preserve">, προκειμένου να </w:t>
      </w:r>
      <w:proofErr w:type="spellStart"/>
      <w:r>
        <w:rPr>
          <w:rFonts w:eastAsia="Times New Roman" w:cs="Times New Roman"/>
          <w:szCs w:val="24"/>
        </w:rPr>
        <w:t>αντε</w:t>
      </w:r>
      <w:r w:rsidRPr="006961D0">
        <w:rPr>
          <w:rFonts w:eastAsia="Times New Roman" w:cs="Times New Roman"/>
          <w:szCs w:val="24"/>
        </w:rPr>
        <w:t>πεξέλθουν</w:t>
      </w:r>
      <w:proofErr w:type="spellEnd"/>
      <w:r w:rsidRPr="006961D0">
        <w:rPr>
          <w:rFonts w:eastAsia="Times New Roman" w:cs="Times New Roman"/>
          <w:szCs w:val="24"/>
        </w:rPr>
        <w:t xml:space="preserve"> στις ανάγκες της αγοράς των εορτών</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Διότι και </w:t>
      </w:r>
      <w:r w:rsidRPr="006961D0">
        <w:rPr>
          <w:rFonts w:eastAsia="Times New Roman" w:cs="Times New Roman"/>
          <w:szCs w:val="24"/>
        </w:rPr>
        <w:t>αυτοί περιμένουν</w:t>
      </w:r>
      <w:r>
        <w:rPr>
          <w:rFonts w:eastAsia="Times New Roman" w:cs="Times New Roman"/>
          <w:szCs w:val="24"/>
        </w:rPr>
        <w:t xml:space="preserve"> από</w:t>
      </w:r>
      <w:r w:rsidRPr="006961D0">
        <w:rPr>
          <w:rFonts w:eastAsia="Times New Roman" w:cs="Times New Roman"/>
          <w:szCs w:val="24"/>
        </w:rPr>
        <w:t xml:space="preserve"> εκείνη την εποχ</w:t>
      </w:r>
      <w:r>
        <w:rPr>
          <w:rFonts w:eastAsia="Times New Roman" w:cs="Times New Roman"/>
          <w:szCs w:val="24"/>
        </w:rPr>
        <w:t xml:space="preserve">ή να βγάλουν τη χρονιά, κύριε </w:t>
      </w:r>
      <w:r w:rsidRPr="006961D0">
        <w:rPr>
          <w:rFonts w:eastAsia="Times New Roman" w:cs="Times New Roman"/>
          <w:szCs w:val="24"/>
        </w:rPr>
        <w:t>Υπουργέ</w:t>
      </w:r>
      <w:r>
        <w:rPr>
          <w:rFonts w:eastAsia="Times New Roman" w:cs="Times New Roman"/>
          <w:szCs w:val="24"/>
        </w:rPr>
        <w:t>.</w:t>
      </w:r>
    </w:p>
    <w:p w14:paraId="11C85A4A"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t>Στη συνέχεια</w:t>
      </w:r>
      <w:r>
        <w:rPr>
          <w:rFonts w:eastAsia="Times New Roman" w:cs="Times New Roman"/>
          <w:szCs w:val="24"/>
        </w:rPr>
        <w:t>,</w:t>
      </w:r>
      <w:r w:rsidRPr="006961D0">
        <w:rPr>
          <w:rFonts w:eastAsia="Times New Roman" w:cs="Times New Roman"/>
          <w:szCs w:val="24"/>
        </w:rPr>
        <w:t xml:space="preserve"> πράγματι</w:t>
      </w:r>
      <w:r>
        <w:rPr>
          <w:rFonts w:eastAsia="Times New Roman" w:cs="Times New Roman"/>
          <w:szCs w:val="24"/>
        </w:rPr>
        <w:t>,</w:t>
      </w:r>
      <w:r w:rsidRPr="006961D0">
        <w:rPr>
          <w:rFonts w:eastAsia="Times New Roman" w:cs="Times New Roman"/>
          <w:szCs w:val="24"/>
        </w:rPr>
        <w:t xml:space="preserve"> ο Υπουργός </w:t>
      </w:r>
      <w:proofErr w:type="spellStart"/>
      <w:r w:rsidRPr="006961D0">
        <w:rPr>
          <w:rFonts w:eastAsia="Times New Roman" w:cs="Times New Roman"/>
          <w:szCs w:val="24"/>
        </w:rPr>
        <w:t>εδέχετο</w:t>
      </w:r>
      <w:proofErr w:type="spellEnd"/>
      <w:r w:rsidRPr="006961D0">
        <w:rPr>
          <w:rFonts w:eastAsia="Times New Roman" w:cs="Times New Roman"/>
          <w:szCs w:val="24"/>
        </w:rPr>
        <w:t xml:space="preserve"> διαρκώς όλο το διάστημα ότι θα</w:t>
      </w:r>
      <w:r w:rsidRPr="006961D0">
        <w:rPr>
          <w:rFonts w:eastAsia="Times New Roman" w:cs="Times New Roman"/>
          <w:szCs w:val="24"/>
        </w:rPr>
        <w:t xml:space="preserve"> εξαντλήσουμε το τρίμηνο που προέβλεπε ο νόμος</w:t>
      </w:r>
      <w:r>
        <w:rPr>
          <w:rFonts w:eastAsia="Times New Roman" w:cs="Times New Roman"/>
          <w:szCs w:val="24"/>
        </w:rPr>
        <w:t>, ότι</w:t>
      </w:r>
      <w:r w:rsidRPr="006961D0">
        <w:rPr>
          <w:rFonts w:eastAsia="Times New Roman" w:cs="Times New Roman"/>
          <w:szCs w:val="24"/>
        </w:rPr>
        <w:t xml:space="preserve"> θα δοθούν </w:t>
      </w:r>
      <w:r>
        <w:rPr>
          <w:rFonts w:eastAsia="Times New Roman" w:cs="Times New Roman"/>
          <w:szCs w:val="24"/>
        </w:rPr>
        <w:t>-και π</w:t>
      </w:r>
      <w:r w:rsidRPr="006961D0">
        <w:rPr>
          <w:rFonts w:eastAsia="Times New Roman" w:cs="Times New Roman"/>
          <w:szCs w:val="24"/>
        </w:rPr>
        <w:t xml:space="preserve">ράγματι </w:t>
      </w:r>
      <w:proofErr w:type="spellStart"/>
      <w:r w:rsidRPr="006961D0">
        <w:rPr>
          <w:rFonts w:eastAsia="Times New Roman" w:cs="Times New Roman"/>
          <w:szCs w:val="24"/>
        </w:rPr>
        <w:t>εδόθησαν</w:t>
      </w:r>
      <w:proofErr w:type="spellEnd"/>
      <w:r w:rsidRPr="006961D0">
        <w:rPr>
          <w:rFonts w:eastAsia="Times New Roman" w:cs="Times New Roman"/>
          <w:szCs w:val="24"/>
        </w:rPr>
        <w:t xml:space="preserve"> σε δύο φάσεις</w:t>
      </w:r>
      <w:r>
        <w:rPr>
          <w:rFonts w:eastAsia="Times New Roman" w:cs="Times New Roman"/>
          <w:szCs w:val="24"/>
        </w:rPr>
        <w:t>-</w:t>
      </w:r>
      <w:r w:rsidRPr="006961D0">
        <w:rPr>
          <w:rFonts w:eastAsia="Times New Roman" w:cs="Times New Roman"/>
          <w:szCs w:val="24"/>
        </w:rPr>
        <w:t xml:space="preserve"> οι παρατάσεις</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Τώρα π</w:t>
      </w:r>
      <w:r w:rsidRPr="006961D0">
        <w:rPr>
          <w:rFonts w:eastAsia="Times New Roman" w:cs="Times New Roman"/>
          <w:szCs w:val="24"/>
        </w:rPr>
        <w:t>ράγματι</w:t>
      </w:r>
      <w:r>
        <w:rPr>
          <w:rFonts w:eastAsia="Times New Roman" w:cs="Times New Roman"/>
          <w:szCs w:val="24"/>
        </w:rPr>
        <w:t>,</w:t>
      </w:r>
      <w:r w:rsidRPr="006961D0">
        <w:rPr>
          <w:rFonts w:eastAsia="Times New Roman" w:cs="Times New Roman"/>
          <w:szCs w:val="24"/>
        </w:rPr>
        <w:t xml:space="preserve"> βρισκόμαστε στη λήξη και της τελευταίας παράτασης</w:t>
      </w:r>
      <w:r>
        <w:rPr>
          <w:rFonts w:eastAsia="Times New Roman" w:cs="Times New Roman"/>
          <w:szCs w:val="24"/>
        </w:rPr>
        <w:t>, δηλαδή περίπου δεκαπέντε</w:t>
      </w:r>
      <w:r w:rsidRPr="006961D0">
        <w:rPr>
          <w:rFonts w:eastAsia="Times New Roman" w:cs="Times New Roman"/>
          <w:szCs w:val="24"/>
        </w:rPr>
        <w:t xml:space="preserve"> μέρες πριν</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Λήγει στις </w:t>
      </w:r>
      <w:r w:rsidRPr="006961D0">
        <w:rPr>
          <w:rFonts w:eastAsia="Times New Roman" w:cs="Times New Roman"/>
          <w:szCs w:val="24"/>
        </w:rPr>
        <w:t>12 Ιουνίου</w:t>
      </w:r>
      <w:r>
        <w:rPr>
          <w:rFonts w:eastAsia="Times New Roman" w:cs="Times New Roman"/>
          <w:szCs w:val="24"/>
        </w:rPr>
        <w:t>.</w:t>
      </w:r>
    </w:p>
    <w:p w14:paraId="11C85A4B"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lastRenderedPageBreak/>
        <w:t>Εγώ</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κύριε Υπου</w:t>
      </w:r>
      <w:r>
        <w:rPr>
          <w:rFonts w:eastAsia="Times New Roman" w:cs="Times New Roman"/>
          <w:szCs w:val="24"/>
        </w:rPr>
        <w:t>ργέ, όπως σας είπα ε</w:t>
      </w:r>
      <w:r w:rsidRPr="006961D0">
        <w:rPr>
          <w:rFonts w:eastAsia="Times New Roman" w:cs="Times New Roman"/>
          <w:szCs w:val="24"/>
        </w:rPr>
        <w:t xml:space="preserve">ξάλλου </w:t>
      </w:r>
      <w:r>
        <w:rPr>
          <w:rFonts w:eastAsia="Times New Roman" w:cs="Times New Roman"/>
          <w:szCs w:val="24"/>
        </w:rPr>
        <w:t>-</w:t>
      </w:r>
      <w:r w:rsidRPr="006961D0">
        <w:rPr>
          <w:rFonts w:eastAsia="Times New Roman" w:cs="Times New Roman"/>
          <w:szCs w:val="24"/>
        </w:rPr>
        <w:t xml:space="preserve">και πιστεύω ότι εδώ βρίσκουμε σήμερα </w:t>
      </w:r>
      <w:r>
        <w:rPr>
          <w:rFonts w:eastAsia="Times New Roman" w:cs="Times New Roman"/>
          <w:szCs w:val="24"/>
        </w:rPr>
        <w:t>ακόμη μια</w:t>
      </w:r>
      <w:r w:rsidRPr="006961D0">
        <w:rPr>
          <w:rFonts w:eastAsia="Times New Roman" w:cs="Times New Roman"/>
          <w:szCs w:val="24"/>
        </w:rPr>
        <w:t xml:space="preserve"> ευκαιρία</w:t>
      </w:r>
      <w:r>
        <w:rPr>
          <w:rFonts w:eastAsia="Times New Roman" w:cs="Times New Roman"/>
          <w:szCs w:val="24"/>
        </w:rPr>
        <w:t>-</w:t>
      </w:r>
      <w:r w:rsidRPr="006961D0">
        <w:rPr>
          <w:rFonts w:eastAsia="Times New Roman" w:cs="Times New Roman"/>
          <w:szCs w:val="24"/>
        </w:rPr>
        <w:t xml:space="preserve"> επισκεπτόμουν τα γραφεία </w:t>
      </w:r>
      <w:proofErr w:type="spellStart"/>
      <w:r w:rsidRPr="006961D0">
        <w:rPr>
          <w:rFonts w:eastAsia="Times New Roman" w:cs="Times New Roman"/>
          <w:szCs w:val="24"/>
        </w:rPr>
        <w:t>κτηματογράφησης</w:t>
      </w:r>
      <w:proofErr w:type="spellEnd"/>
      <w:r w:rsidRPr="006961D0">
        <w:rPr>
          <w:rFonts w:eastAsia="Times New Roman" w:cs="Times New Roman"/>
          <w:szCs w:val="24"/>
        </w:rPr>
        <w:t xml:space="preserve"> των Μεγάρων </w:t>
      </w:r>
      <w:r>
        <w:rPr>
          <w:rFonts w:eastAsia="Times New Roman" w:cs="Times New Roman"/>
          <w:szCs w:val="24"/>
        </w:rPr>
        <w:t>πολύ τακτικ</w:t>
      </w:r>
      <w:r>
        <w:rPr>
          <w:rFonts w:eastAsia="Times New Roman" w:cs="Times New Roman"/>
          <w:szCs w:val="24"/>
        </w:rPr>
        <w:t>ά</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Τα ε</w:t>
      </w:r>
      <w:r w:rsidRPr="006961D0">
        <w:rPr>
          <w:rFonts w:eastAsia="Times New Roman" w:cs="Times New Roman"/>
          <w:szCs w:val="24"/>
        </w:rPr>
        <w:t>πισκέφτηκα και</w:t>
      </w:r>
      <w:r>
        <w:rPr>
          <w:rFonts w:eastAsia="Times New Roman" w:cs="Times New Roman"/>
          <w:szCs w:val="24"/>
        </w:rPr>
        <w:t xml:space="preserve"> πρόσφατα</w:t>
      </w:r>
      <w:r>
        <w:rPr>
          <w:rFonts w:eastAsia="Times New Roman" w:cs="Times New Roman"/>
          <w:szCs w:val="24"/>
        </w:rPr>
        <w:t>.</w:t>
      </w:r>
      <w:r w:rsidRPr="006961D0">
        <w:rPr>
          <w:rFonts w:eastAsia="Times New Roman" w:cs="Times New Roman"/>
          <w:szCs w:val="24"/>
        </w:rPr>
        <w:t xml:space="preserve"> Η διαπίστωσ</w:t>
      </w:r>
      <w:r>
        <w:rPr>
          <w:rFonts w:eastAsia="Times New Roman" w:cs="Times New Roman"/>
          <w:szCs w:val="24"/>
        </w:rPr>
        <w:t>ή</w:t>
      </w:r>
      <w:r w:rsidRPr="006961D0">
        <w:rPr>
          <w:rFonts w:eastAsia="Times New Roman" w:cs="Times New Roman"/>
          <w:szCs w:val="24"/>
        </w:rPr>
        <w:t xml:space="preserve"> μου ήταν</w:t>
      </w:r>
      <w:r>
        <w:rPr>
          <w:rFonts w:eastAsia="Times New Roman" w:cs="Times New Roman"/>
          <w:szCs w:val="24"/>
        </w:rPr>
        <w:t>, καθώς και η ενημέρωσή μου</w:t>
      </w:r>
      <w:r w:rsidRPr="006961D0">
        <w:rPr>
          <w:rFonts w:eastAsia="Times New Roman" w:cs="Times New Roman"/>
          <w:szCs w:val="24"/>
        </w:rPr>
        <w:t xml:space="preserve"> από τους αρμόδιους</w:t>
      </w:r>
      <w:r>
        <w:rPr>
          <w:rFonts w:eastAsia="Times New Roman" w:cs="Times New Roman"/>
          <w:szCs w:val="24"/>
        </w:rPr>
        <w:t>,</w:t>
      </w:r>
      <w:r w:rsidRPr="006961D0">
        <w:rPr>
          <w:rFonts w:eastAsia="Times New Roman" w:cs="Times New Roman"/>
          <w:szCs w:val="24"/>
        </w:rPr>
        <w:t xml:space="preserve"> ότι </w:t>
      </w:r>
      <w:r>
        <w:rPr>
          <w:rFonts w:eastAsia="Times New Roman" w:cs="Times New Roman"/>
          <w:szCs w:val="24"/>
        </w:rPr>
        <w:t xml:space="preserve">η </w:t>
      </w:r>
      <w:proofErr w:type="spellStart"/>
      <w:r w:rsidRPr="006961D0">
        <w:rPr>
          <w:rFonts w:eastAsia="Times New Roman" w:cs="Times New Roman"/>
          <w:szCs w:val="24"/>
        </w:rPr>
        <w:t>κτηματογράφηση</w:t>
      </w:r>
      <w:proofErr w:type="spellEnd"/>
      <w:r w:rsidRPr="006961D0">
        <w:rPr>
          <w:rFonts w:eastAsia="Times New Roman" w:cs="Times New Roman"/>
          <w:szCs w:val="24"/>
        </w:rPr>
        <w:t xml:space="preserve"> μέχρι αυτή τη στιγμή </w:t>
      </w:r>
      <w:r>
        <w:rPr>
          <w:rFonts w:eastAsia="Times New Roman" w:cs="Times New Roman"/>
          <w:szCs w:val="24"/>
        </w:rPr>
        <w:t xml:space="preserve">φτάνει </w:t>
      </w:r>
      <w:r w:rsidRPr="006961D0">
        <w:rPr>
          <w:rFonts w:eastAsia="Times New Roman" w:cs="Times New Roman"/>
          <w:szCs w:val="24"/>
        </w:rPr>
        <w:t xml:space="preserve">περίπου </w:t>
      </w:r>
      <w:r>
        <w:rPr>
          <w:rFonts w:eastAsia="Times New Roman" w:cs="Times New Roman"/>
          <w:szCs w:val="24"/>
        </w:rPr>
        <w:t xml:space="preserve">στο </w:t>
      </w:r>
      <w:r w:rsidRPr="006961D0">
        <w:rPr>
          <w:rFonts w:eastAsia="Times New Roman" w:cs="Times New Roman"/>
          <w:szCs w:val="24"/>
        </w:rPr>
        <w:t>12%</w:t>
      </w:r>
      <w:r>
        <w:rPr>
          <w:rFonts w:eastAsia="Times New Roman" w:cs="Times New Roman"/>
          <w:szCs w:val="24"/>
        </w:rPr>
        <w:t>.</w:t>
      </w:r>
      <w:r w:rsidRPr="006961D0">
        <w:rPr>
          <w:rFonts w:eastAsia="Times New Roman" w:cs="Times New Roman"/>
          <w:szCs w:val="24"/>
        </w:rPr>
        <w:t xml:space="preserve"> Και </w:t>
      </w:r>
      <w:r>
        <w:rPr>
          <w:rFonts w:eastAsia="Times New Roman" w:cs="Times New Roman"/>
          <w:szCs w:val="24"/>
        </w:rPr>
        <w:t>αυτό δεν αναφέρεται, μ</w:t>
      </w:r>
      <w:r w:rsidRPr="006961D0">
        <w:rPr>
          <w:rFonts w:eastAsia="Times New Roman" w:cs="Times New Roman"/>
          <w:szCs w:val="24"/>
        </w:rPr>
        <w:t>άλιστα</w:t>
      </w:r>
      <w:r>
        <w:rPr>
          <w:rFonts w:eastAsia="Times New Roman" w:cs="Times New Roman"/>
          <w:szCs w:val="24"/>
        </w:rPr>
        <w:t>,</w:t>
      </w:r>
      <w:r w:rsidRPr="006961D0">
        <w:rPr>
          <w:rFonts w:eastAsia="Times New Roman" w:cs="Times New Roman"/>
          <w:szCs w:val="24"/>
        </w:rPr>
        <w:t xml:space="preserve"> στους κατά κύριο λόγο Μεγαρείς</w:t>
      </w:r>
      <w:r>
        <w:rPr>
          <w:rFonts w:eastAsia="Times New Roman" w:cs="Times New Roman"/>
          <w:szCs w:val="24"/>
        </w:rPr>
        <w:t>.</w:t>
      </w:r>
      <w:r w:rsidRPr="006961D0">
        <w:rPr>
          <w:rFonts w:eastAsia="Times New Roman" w:cs="Times New Roman"/>
          <w:szCs w:val="24"/>
        </w:rPr>
        <w:t xml:space="preserve"> Αναφέρεται σε περιοχές όπως είναι η </w:t>
      </w:r>
      <w:proofErr w:type="spellStart"/>
      <w:r w:rsidRPr="006961D0">
        <w:rPr>
          <w:rFonts w:eastAsia="Times New Roman" w:cs="Times New Roman"/>
          <w:szCs w:val="24"/>
        </w:rPr>
        <w:t>Κινέτα</w:t>
      </w:r>
      <w:proofErr w:type="spellEnd"/>
      <w:r>
        <w:rPr>
          <w:rFonts w:eastAsia="Times New Roman" w:cs="Times New Roman"/>
          <w:szCs w:val="24"/>
        </w:rPr>
        <w:t>,</w:t>
      </w:r>
      <w:r w:rsidRPr="006961D0">
        <w:rPr>
          <w:rFonts w:eastAsia="Times New Roman" w:cs="Times New Roman"/>
          <w:szCs w:val="24"/>
        </w:rPr>
        <w:t xml:space="preserve"> το </w:t>
      </w:r>
      <w:proofErr w:type="spellStart"/>
      <w:r w:rsidRPr="006961D0">
        <w:rPr>
          <w:rFonts w:eastAsia="Times New Roman" w:cs="Times New Roman"/>
          <w:szCs w:val="24"/>
        </w:rPr>
        <w:t>Αλεποχώρι</w:t>
      </w:r>
      <w:proofErr w:type="spellEnd"/>
      <w:r w:rsidRPr="006961D0">
        <w:rPr>
          <w:rFonts w:eastAsia="Times New Roman" w:cs="Times New Roman"/>
          <w:szCs w:val="24"/>
        </w:rPr>
        <w:t xml:space="preserve"> και άλλοι οικισμοί</w:t>
      </w:r>
      <w:r>
        <w:rPr>
          <w:rFonts w:eastAsia="Times New Roman" w:cs="Times New Roman"/>
          <w:szCs w:val="24"/>
        </w:rPr>
        <w:t>,</w:t>
      </w:r>
      <w:r w:rsidRPr="006961D0">
        <w:rPr>
          <w:rFonts w:eastAsia="Times New Roman" w:cs="Times New Roman"/>
          <w:szCs w:val="24"/>
        </w:rPr>
        <w:t xml:space="preserve"> οι οποίοι κατοικούνται από εκλεκτούς κατοίκους</w:t>
      </w:r>
      <w:r>
        <w:rPr>
          <w:rFonts w:eastAsia="Times New Roman" w:cs="Times New Roman"/>
          <w:szCs w:val="24"/>
        </w:rPr>
        <w:t>,</w:t>
      </w:r>
      <w:r w:rsidRPr="006961D0">
        <w:rPr>
          <w:rFonts w:eastAsia="Times New Roman" w:cs="Times New Roman"/>
          <w:szCs w:val="24"/>
        </w:rPr>
        <w:t xml:space="preserve"> αλλά οικιστές</w:t>
      </w:r>
      <w:r>
        <w:rPr>
          <w:rFonts w:eastAsia="Times New Roman" w:cs="Times New Roman"/>
          <w:szCs w:val="24"/>
        </w:rPr>
        <w:t>,</w:t>
      </w:r>
      <w:r w:rsidRPr="006961D0">
        <w:rPr>
          <w:rFonts w:eastAsia="Times New Roman" w:cs="Times New Roman"/>
          <w:szCs w:val="24"/>
        </w:rPr>
        <w:t xml:space="preserve"> οι οποίοι είχαν μόνο ένα δικαίωμα</w:t>
      </w:r>
      <w:r>
        <w:rPr>
          <w:rFonts w:eastAsia="Times New Roman" w:cs="Times New Roman"/>
          <w:szCs w:val="24"/>
        </w:rPr>
        <w:t>.</w:t>
      </w:r>
      <w:r w:rsidRPr="006961D0">
        <w:rPr>
          <w:rFonts w:eastAsia="Times New Roman" w:cs="Times New Roman"/>
          <w:szCs w:val="24"/>
        </w:rPr>
        <w:t xml:space="preserve"> Δεν είχαν</w:t>
      </w:r>
      <w:r>
        <w:rPr>
          <w:rFonts w:eastAsia="Times New Roman" w:cs="Times New Roman"/>
          <w:szCs w:val="24"/>
        </w:rPr>
        <w:t>,</w:t>
      </w:r>
      <w:r w:rsidRPr="006961D0">
        <w:rPr>
          <w:rFonts w:eastAsia="Times New Roman" w:cs="Times New Roman"/>
          <w:szCs w:val="24"/>
        </w:rPr>
        <w:t xml:space="preserve"> δηλαδή</w:t>
      </w:r>
      <w:r>
        <w:rPr>
          <w:rFonts w:eastAsia="Times New Roman" w:cs="Times New Roman"/>
          <w:szCs w:val="24"/>
        </w:rPr>
        <w:t>,</w:t>
      </w:r>
      <w:r w:rsidRPr="006961D0">
        <w:rPr>
          <w:rFonts w:eastAsia="Times New Roman" w:cs="Times New Roman"/>
          <w:szCs w:val="24"/>
        </w:rPr>
        <w:t xml:space="preserve"> τα πολλά δικαιώματα των ντόπιων Μεγαρέων</w:t>
      </w:r>
      <w:r>
        <w:rPr>
          <w:rFonts w:eastAsia="Times New Roman" w:cs="Times New Roman"/>
          <w:szCs w:val="24"/>
        </w:rPr>
        <w:t>, οι οποίοι έχουν μι</w:t>
      </w:r>
      <w:r w:rsidRPr="006961D0">
        <w:rPr>
          <w:rFonts w:eastAsia="Times New Roman" w:cs="Times New Roman"/>
          <w:szCs w:val="24"/>
        </w:rPr>
        <w:t>α πλειάδα δικαιωμάτων</w:t>
      </w:r>
      <w:r>
        <w:rPr>
          <w:rFonts w:eastAsia="Times New Roman" w:cs="Times New Roman"/>
          <w:szCs w:val="24"/>
        </w:rPr>
        <w:t>, από</w:t>
      </w:r>
      <w:r w:rsidRPr="006961D0">
        <w:rPr>
          <w:rFonts w:eastAsia="Times New Roman" w:cs="Times New Roman"/>
          <w:szCs w:val="24"/>
        </w:rPr>
        <w:t xml:space="preserve"> αγροτεμάχια </w:t>
      </w: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w:t>
      </w:r>
      <w:r w:rsidRPr="006961D0">
        <w:rPr>
          <w:rFonts w:eastAsia="Times New Roman" w:cs="Times New Roman"/>
          <w:szCs w:val="24"/>
        </w:rPr>
        <w:t>λόγω πολλών διαθηκών</w:t>
      </w:r>
      <w:r>
        <w:rPr>
          <w:rFonts w:eastAsia="Times New Roman" w:cs="Times New Roman"/>
          <w:szCs w:val="24"/>
        </w:rPr>
        <w:t>,</w:t>
      </w:r>
      <w:r w:rsidRPr="006961D0">
        <w:rPr>
          <w:rFonts w:eastAsia="Times New Roman" w:cs="Times New Roman"/>
          <w:szCs w:val="24"/>
        </w:rPr>
        <w:t xml:space="preserve"> </w:t>
      </w:r>
      <w:proofErr w:type="spellStart"/>
      <w:r w:rsidRPr="006961D0">
        <w:rPr>
          <w:rFonts w:eastAsia="Times New Roman" w:cs="Times New Roman"/>
          <w:szCs w:val="24"/>
        </w:rPr>
        <w:t>κληροτεμαχίων</w:t>
      </w:r>
      <w:proofErr w:type="spellEnd"/>
      <w:r w:rsidRPr="006961D0">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r w:rsidRPr="006961D0">
        <w:rPr>
          <w:rFonts w:eastAsia="Times New Roman" w:cs="Times New Roman"/>
          <w:szCs w:val="24"/>
        </w:rPr>
        <w:t>Όπως καταλαβαίνετε</w:t>
      </w:r>
      <w:r>
        <w:rPr>
          <w:rFonts w:eastAsia="Times New Roman" w:cs="Times New Roman"/>
          <w:szCs w:val="24"/>
        </w:rPr>
        <w:t>,</w:t>
      </w:r>
      <w:r w:rsidRPr="006961D0">
        <w:rPr>
          <w:rFonts w:eastAsia="Times New Roman" w:cs="Times New Roman"/>
          <w:szCs w:val="24"/>
        </w:rPr>
        <w:t xml:space="preserve"> το </w:t>
      </w:r>
      <w:r>
        <w:rPr>
          <w:rFonts w:eastAsia="Times New Roman" w:cs="Times New Roman"/>
          <w:szCs w:val="24"/>
        </w:rPr>
        <w:t>Κ</w:t>
      </w:r>
      <w:r w:rsidRPr="006961D0">
        <w:rPr>
          <w:rFonts w:eastAsia="Times New Roman" w:cs="Times New Roman"/>
          <w:szCs w:val="24"/>
        </w:rPr>
        <w:t>τηματολόγιο είναι και η αφορμή για την τακτοποίηση όλων αυτών σε όλη την Ελλάδα</w:t>
      </w:r>
      <w:r>
        <w:rPr>
          <w:rFonts w:eastAsia="Times New Roman" w:cs="Times New Roman"/>
          <w:szCs w:val="24"/>
        </w:rPr>
        <w:t>.</w:t>
      </w:r>
    </w:p>
    <w:p w14:paraId="11C85A4C"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t>Οπότε</w:t>
      </w:r>
      <w:r>
        <w:rPr>
          <w:rFonts w:eastAsia="Times New Roman" w:cs="Times New Roman"/>
          <w:szCs w:val="24"/>
        </w:rPr>
        <w:t>, κ</w:t>
      </w:r>
      <w:r w:rsidRPr="006961D0">
        <w:rPr>
          <w:rFonts w:eastAsia="Times New Roman" w:cs="Times New Roman"/>
          <w:szCs w:val="24"/>
        </w:rPr>
        <w:t>ύριε Υπουργέ</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πράγματι, για τους ντόπιους Μεγαρείς </w:t>
      </w:r>
      <w:r>
        <w:rPr>
          <w:rFonts w:eastAsia="Times New Roman" w:cs="Times New Roman"/>
          <w:szCs w:val="24"/>
        </w:rPr>
        <w:t xml:space="preserve">δεν </w:t>
      </w:r>
      <w:r w:rsidRPr="006961D0">
        <w:rPr>
          <w:rFonts w:eastAsia="Times New Roman" w:cs="Times New Roman"/>
          <w:szCs w:val="24"/>
        </w:rPr>
        <w:t xml:space="preserve">είναι μετρήσιμο </w:t>
      </w:r>
      <w:r>
        <w:rPr>
          <w:rFonts w:eastAsia="Times New Roman" w:cs="Times New Roman"/>
          <w:szCs w:val="24"/>
        </w:rPr>
        <w:t xml:space="preserve">το </w:t>
      </w:r>
      <w:r w:rsidRPr="006961D0">
        <w:rPr>
          <w:rFonts w:eastAsia="Times New Roman" w:cs="Times New Roman"/>
          <w:szCs w:val="24"/>
        </w:rPr>
        <w:t xml:space="preserve">ποσοστό </w:t>
      </w:r>
      <w:r>
        <w:rPr>
          <w:rFonts w:eastAsia="Times New Roman" w:cs="Times New Roman"/>
          <w:szCs w:val="24"/>
        </w:rPr>
        <w:t>των</w:t>
      </w:r>
      <w:r>
        <w:rPr>
          <w:rFonts w:eastAsia="Times New Roman" w:cs="Times New Roman"/>
          <w:szCs w:val="24"/>
        </w:rPr>
        <w:t xml:space="preserve"> </w:t>
      </w:r>
      <w:proofErr w:type="spellStart"/>
      <w:r>
        <w:rPr>
          <w:rFonts w:eastAsia="Times New Roman" w:cs="Times New Roman"/>
          <w:szCs w:val="24"/>
        </w:rPr>
        <w:t>κτηματογραφήσ</w:t>
      </w:r>
      <w:r>
        <w:rPr>
          <w:rFonts w:eastAsia="Times New Roman" w:cs="Times New Roman"/>
          <w:szCs w:val="24"/>
        </w:rPr>
        <w:t>εων</w:t>
      </w:r>
      <w:proofErr w:type="spellEnd"/>
      <w:r>
        <w:rPr>
          <w:rFonts w:eastAsia="Times New Roman" w:cs="Times New Roman"/>
          <w:szCs w:val="24"/>
        </w:rPr>
        <w:t xml:space="preserve"> και </w:t>
      </w:r>
      <w:r>
        <w:rPr>
          <w:rFonts w:eastAsia="Times New Roman" w:cs="Times New Roman"/>
          <w:szCs w:val="24"/>
        </w:rPr>
        <w:t xml:space="preserve">των </w:t>
      </w:r>
      <w:r>
        <w:rPr>
          <w:rFonts w:eastAsia="Times New Roman" w:cs="Times New Roman"/>
          <w:szCs w:val="24"/>
        </w:rPr>
        <w:t>αιτήσε</w:t>
      </w:r>
      <w:r>
        <w:rPr>
          <w:rFonts w:eastAsia="Times New Roman" w:cs="Times New Roman"/>
          <w:szCs w:val="24"/>
        </w:rPr>
        <w:t>ων</w:t>
      </w:r>
      <w:r>
        <w:rPr>
          <w:rFonts w:eastAsia="Times New Roman" w:cs="Times New Roman"/>
          <w:szCs w:val="24"/>
        </w:rPr>
        <w:t xml:space="preserve">. </w:t>
      </w:r>
      <w:r w:rsidRPr="006961D0">
        <w:rPr>
          <w:rFonts w:eastAsia="Times New Roman" w:cs="Times New Roman"/>
          <w:szCs w:val="24"/>
        </w:rPr>
        <w:t>Έχουν πολλά δικαιώματα</w:t>
      </w:r>
      <w:r>
        <w:rPr>
          <w:rFonts w:eastAsia="Times New Roman" w:cs="Times New Roman"/>
          <w:szCs w:val="24"/>
        </w:rPr>
        <w:t>.</w:t>
      </w:r>
      <w:r w:rsidRPr="006961D0">
        <w:rPr>
          <w:rFonts w:eastAsia="Times New Roman" w:cs="Times New Roman"/>
          <w:szCs w:val="24"/>
        </w:rPr>
        <w:t xml:space="preserve"> Ειλικρινά</w:t>
      </w:r>
      <w:r>
        <w:rPr>
          <w:rFonts w:eastAsia="Times New Roman" w:cs="Times New Roman"/>
          <w:szCs w:val="24"/>
        </w:rPr>
        <w:t>, εγώ σας εν</w:t>
      </w:r>
      <w:r>
        <w:rPr>
          <w:rFonts w:eastAsia="Times New Roman" w:cs="Times New Roman"/>
          <w:szCs w:val="24"/>
        </w:rPr>
        <w:t xml:space="preserve">οχλούσα. </w:t>
      </w:r>
      <w:r w:rsidRPr="006961D0">
        <w:rPr>
          <w:rFonts w:eastAsia="Times New Roman" w:cs="Times New Roman"/>
          <w:szCs w:val="24"/>
        </w:rPr>
        <w:t>Είδα την τροπολογία</w:t>
      </w:r>
      <w:r>
        <w:rPr>
          <w:rFonts w:eastAsia="Times New Roman" w:cs="Times New Roman"/>
          <w:szCs w:val="24"/>
        </w:rPr>
        <w:t xml:space="preserve">, η </w:t>
      </w:r>
      <w:r>
        <w:rPr>
          <w:rFonts w:eastAsia="Times New Roman" w:cs="Times New Roman"/>
          <w:szCs w:val="24"/>
        </w:rPr>
        <w:lastRenderedPageBreak/>
        <w:t>οποία πέρασε π</w:t>
      </w:r>
      <w:r w:rsidRPr="006961D0">
        <w:rPr>
          <w:rFonts w:eastAsia="Times New Roman" w:cs="Times New Roman"/>
          <w:szCs w:val="24"/>
        </w:rPr>
        <w:t>ράγματι</w:t>
      </w:r>
      <w:r>
        <w:rPr>
          <w:rFonts w:eastAsia="Times New Roman" w:cs="Times New Roman"/>
          <w:szCs w:val="24"/>
        </w:rPr>
        <w:t>.</w:t>
      </w:r>
      <w:r w:rsidRPr="006961D0">
        <w:rPr>
          <w:rFonts w:eastAsia="Times New Roman" w:cs="Times New Roman"/>
          <w:szCs w:val="24"/>
        </w:rPr>
        <w:t xml:space="preserve"> Οι τροπολογίες πάντα είναι προνόμιο της κυβερνητικής </w:t>
      </w:r>
      <w:r>
        <w:rPr>
          <w:rFonts w:eastAsia="Times New Roman" w:cs="Times New Roman"/>
          <w:szCs w:val="24"/>
        </w:rPr>
        <w:t>π</w:t>
      </w:r>
      <w:r w:rsidRPr="006961D0">
        <w:rPr>
          <w:rFonts w:eastAsia="Times New Roman" w:cs="Times New Roman"/>
          <w:szCs w:val="24"/>
        </w:rPr>
        <w:t>λειοψηφίας</w:t>
      </w:r>
      <w:r>
        <w:rPr>
          <w:rFonts w:eastAsia="Times New Roman" w:cs="Times New Roman"/>
          <w:szCs w:val="24"/>
        </w:rPr>
        <w:t>.</w:t>
      </w:r>
      <w:r w:rsidRPr="006961D0">
        <w:rPr>
          <w:rFonts w:eastAsia="Times New Roman" w:cs="Times New Roman"/>
          <w:szCs w:val="24"/>
        </w:rPr>
        <w:t xml:space="preserve"> Είναι</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όμως,</w:t>
      </w:r>
      <w:r w:rsidRPr="006961D0">
        <w:rPr>
          <w:rFonts w:eastAsia="Times New Roman" w:cs="Times New Roman"/>
          <w:szCs w:val="24"/>
        </w:rPr>
        <w:t xml:space="preserve"> και δικαίωμα της Αντιπολίτευσης να τις προκαλεί</w:t>
      </w:r>
      <w:r>
        <w:rPr>
          <w:rFonts w:eastAsia="Times New Roman" w:cs="Times New Roman"/>
          <w:szCs w:val="24"/>
        </w:rPr>
        <w:t>.</w:t>
      </w:r>
      <w:r w:rsidRPr="006961D0">
        <w:rPr>
          <w:rFonts w:eastAsia="Times New Roman" w:cs="Times New Roman"/>
          <w:szCs w:val="24"/>
        </w:rPr>
        <w:t xml:space="preserve"> </w:t>
      </w:r>
    </w:p>
    <w:p w14:paraId="11C85A4D"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t>Πρέπει</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όμως,</w:t>
      </w:r>
      <w:r w:rsidRPr="006961D0">
        <w:rPr>
          <w:rFonts w:eastAsia="Times New Roman" w:cs="Times New Roman"/>
          <w:szCs w:val="24"/>
        </w:rPr>
        <w:t xml:space="preserve"> και εγώ να πω για τον εαυτό μου ότι ήμουν </w:t>
      </w:r>
      <w:r>
        <w:rPr>
          <w:rFonts w:eastAsia="Times New Roman" w:cs="Times New Roman"/>
          <w:szCs w:val="24"/>
        </w:rPr>
        <w:t xml:space="preserve">αυτός, ο οποίος </w:t>
      </w:r>
      <w:r>
        <w:rPr>
          <w:rFonts w:eastAsia="Times New Roman" w:cs="Times New Roman"/>
          <w:szCs w:val="24"/>
        </w:rPr>
        <w:t>συζητούσα με ε</w:t>
      </w:r>
      <w:r w:rsidRPr="006961D0">
        <w:rPr>
          <w:rFonts w:eastAsia="Times New Roman" w:cs="Times New Roman"/>
          <w:szCs w:val="24"/>
        </w:rPr>
        <w:t>σάς</w:t>
      </w:r>
      <w:r>
        <w:rPr>
          <w:rFonts w:eastAsia="Times New Roman" w:cs="Times New Roman"/>
          <w:szCs w:val="24"/>
        </w:rPr>
        <w:t xml:space="preserve"> ό</w:t>
      </w:r>
      <w:r w:rsidRPr="006961D0">
        <w:rPr>
          <w:rFonts w:eastAsia="Times New Roman" w:cs="Times New Roman"/>
          <w:szCs w:val="24"/>
        </w:rPr>
        <w:t>λο αυτό το διάστημα</w:t>
      </w:r>
      <w:r>
        <w:rPr>
          <w:rFonts w:eastAsia="Times New Roman" w:cs="Times New Roman"/>
          <w:szCs w:val="24"/>
        </w:rPr>
        <w:t>.</w:t>
      </w:r>
      <w:r w:rsidRPr="006961D0">
        <w:rPr>
          <w:rFonts w:eastAsia="Times New Roman" w:cs="Times New Roman"/>
          <w:szCs w:val="24"/>
        </w:rPr>
        <w:t xml:space="preserve"> Μάλιστα</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δόθηκε μία λύση χθες με μ</w:t>
      </w:r>
      <w:r>
        <w:rPr>
          <w:rFonts w:eastAsia="Times New Roman" w:cs="Times New Roman"/>
          <w:szCs w:val="24"/>
        </w:rPr>
        <w:t>ί</w:t>
      </w:r>
      <w:r w:rsidRPr="006961D0">
        <w:rPr>
          <w:rFonts w:eastAsia="Times New Roman" w:cs="Times New Roman"/>
          <w:szCs w:val="24"/>
        </w:rPr>
        <w:t>α τροπολογία</w:t>
      </w:r>
      <w:r>
        <w:rPr>
          <w:rFonts w:eastAsia="Times New Roman" w:cs="Times New Roman"/>
          <w:szCs w:val="24"/>
        </w:rPr>
        <w:t>,</w:t>
      </w:r>
      <w:r w:rsidRPr="006961D0">
        <w:rPr>
          <w:rFonts w:eastAsia="Times New Roman" w:cs="Times New Roman"/>
          <w:szCs w:val="24"/>
        </w:rPr>
        <w:t xml:space="preserve"> έτσι ώστε να έχετε τη δυνατότητα της εξάμηνης παράτασης</w:t>
      </w:r>
      <w:r>
        <w:rPr>
          <w:rFonts w:eastAsia="Times New Roman" w:cs="Times New Roman"/>
          <w:szCs w:val="24"/>
        </w:rPr>
        <w:t>,</w:t>
      </w:r>
      <w:r w:rsidRPr="006961D0">
        <w:rPr>
          <w:rFonts w:eastAsia="Times New Roman" w:cs="Times New Roman"/>
          <w:szCs w:val="24"/>
        </w:rPr>
        <w:t xml:space="preserve"> όταν δεν ολοκληρώνεται στις ολικές προθεσμίες η διαδικασία</w:t>
      </w:r>
      <w:r>
        <w:rPr>
          <w:rFonts w:eastAsia="Times New Roman" w:cs="Times New Roman"/>
          <w:szCs w:val="24"/>
        </w:rPr>
        <w:t>.</w:t>
      </w:r>
      <w:r w:rsidRPr="006961D0">
        <w:rPr>
          <w:rFonts w:eastAsia="Times New Roman" w:cs="Times New Roman"/>
          <w:szCs w:val="24"/>
        </w:rPr>
        <w:t xml:space="preserve"> Πράγματι</w:t>
      </w:r>
      <w:r>
        <w:rPr>
          <w:rFonts w:eastAsia="Times New Roman" w:cs="Times New Roman"/>
          <w:szCs w:val="24"/>
        </w:rPr>
        <w:t>,</w:t>
      </w:r>
      <w:r w:rsidRPr="006961D0">
        <w:rPr>
          <w:rFonts w:eastAsia="Times New Roman" w:cs="Times New Roman"/>
          <w:szCs w:val="24"/>
        </w:rPr>
        <w:t xml:space="preserve"> δίδεται αυτή η δυνατότητα</w:t>
      </w:r>
      <w:r>
        <w:rPr>
          <w:rFonts w:eastAsia="Times New Roman" w:cs="Times New Roman"/>
          <w:szCs w:val="24"/>
        </w:rPr>
        <w:t>.</w:t>
      </w:r>
      <w:r w:rsidRPr="006961D0">
        <w:rPr>
          <w:rFonts w:eastAsia="Times New Roman" w:cs="Times New Roman"/>
          <w:szCs w:val="24"/>
        </w:rPr>
        <w:t xml:space="preserve"> Φαντάζομαι κα</w:t>
      </w:r>
      <w:r w:rsidRPr="006961D0">
        <w:rPr>
          <w:rFonts w:eastAsia="Times New Roman" w:cs="Times New Roman"/>
          <w:szCs w:val="24"/>
        </w:rPr>
        <w:t xml:space="preserve">ι πιστεύω ότι αυτό το δικαίωμα </w:t>
      </w:r>
      <w:r>
        <w:rPr>
          <w:rFonts w:eastAsia="Times New Roman" w:cs="Times New Roman"/>
          <w:szCs w:val="24"/>
        </w:rPr>
        <w:t>για τα Μέγαρα θα το δώσετε στο σ</w:t>
      </w:r>
      <w:r w:rsidRPr="006961D0">
        <w:rPr>
          <w:rFonts w:eastAsia="Times New Roman" w:cs="Times New Roman"/>
          <w:szCs w:val="24"/>
        </w:rPr>
        <w:t>ύνολο</w:t>
      </w:r>
      <w:r>
        <w:rPr>
          <w:rFonts w:eastAsia="Times New Roman" w:cs="Times New Roman"/>
          <w:szCs w:val="24"/>
        </w:rPr>
        <w:t>,</w:t>
      </w:r>
      <w:r w:rsidRPr="006961D0">
        <w:rPr>
          <w:rFonts w:eastAsia="Times New Roman" w:cs="Times New Roman"/>
          <w:szCs w:val="24"/>
        </w:rPr>
        <w:t xml:space="preserve"> δηλαδή το εξάμηνο</w:t>
      </w:r>
      <w:r>
        <w:rPr>
          <w:rFonts w:eastAsia="Times New Roman" w:cs="Times New Roman"/>
          <w:szCs w:val="24"/>
        </w:rPr>
        <w:t>.</w:t>
      </w:r>
      <w:r w:rsidRPr="006961D0">
        <w:rPr>
          <w:rFonts w:eastAsia="Times New Roman" w:cs="Times New Roman"/>
          <w:szCs w:val="24"/>
        </w:rPr>
        <w:t xml:space="preserve"> Μέχρι έξι μήνες λέει η τροπολογία</w:t>
      </w:r>
      <w:r>
        <w:rPr>
          <w:rFonts w:eastAsia="Times New Roman" w:cs="Times New Roman"/>
          <w:szCs w:val="24"/>
        </w:rPr>
        <w:t>.</w:t>
      </w:r>
    </w:p>
    <w:p w14:paraId="11C85A4E" w14:textId="77777777" w:rsidR="003871E0" w:rsidRDefault="00591B04">
      <w:pPr>
        <w:tabs>
          <w:tab w:val="left" w:pos="6168"/>
        </w:tabs>
        <w:spacing w:line="600" w:lineRule="auto"/>
        <w:ind w:firstLine="720"/>
        <w:contextualSpacing/>
        <w:jc w:val="both"/>
        <w:rPr>
          <w:rFonts w:eastAsia="Times New Roman" w:cs="Times New Roman"/>
          <w:szCs w:val="24"/>
        </w:rPr>
      </w:pPr>
      <w:r w:rsidRPr="006961D0">
        <w:rPr>
          <w:rFonts w:eastAsia="Times New Roman" w:cs="Times New Roman"/>
          <w:szCs w:val="24"/>
        </w:rPr>
        <w:t xml:space="preserve">Πρέπει όμως να πω </w:t>
      </w:r>
      <w:r>
        <w:rPr>
          <w:rFonts w:eastAsia="Times New Roman" w:cs="Times New Roman"/>
          <w:szCs w:val="24"/>
        </w:rPr>
        <w:t>-όπως ε</w:t>
      </w:r>
      <w:r w:rsidRPr="006961D0">
        <w:rPr>
          <w:rFonts w:eastAsia="Times New Roman" w:cs="Times New Roman"/>
          <w:szCs w:val="24"/>
        </w:rPr>
        <w:t>ξά</w:t>
      </w:r>
      <w:r>
        <w:rPr>
          <w:rFonts w:eastAsia="Times New Roman" w:cs="Times New Roman"/>
          <w:szCs w:val="24"/>
        </w:rPr>
        <w:t xml:space="preserve">λλου το έχουμε συζητήσει, κύριε </w:t>
      </w:r>
      <w:r w:rsidRPr="006961D0">
        <w:rPr>
          <w:rFonts w:eastAsia="Times New Roman" w:cs="Times New Roman"/>
          <w:szCs w:val="24"/>
        </w:rPr>
        <w:t>Υπουργέ</w:t>
      </w:r>
      <w:r>
        <w:rPr>
          <w:rFonts w:eastAsia="Times New Roman" w:cs="Times New Roman"/>
          <w:szCs w:val="24"/>
        </w:rPr>
        <w:t>-</w:t>
      </w:r>
      <w:r w:rsidRPr="006961D0">
        <w:rPr>
          <w:rFonts w:eastAsia="Times New Roman" w:cs="Times New Roman"/>
          <w:szCs w:val="24"/>
        </w:rPr>
        <w:t xml:space="preserve"> ότι χρειάζονται και </w:t>
      </w:r>
      <w:r>
        <w:rPr>
          <w:rFonts w:eastAsia="Times New Roman" w:cs="Times New Roman"/>
          <w:szCs w:val="24"/>
        </w:rPr>
        <w:t>άλλες.</w:t>
      </w:r>
      <w:r w:rsidRPr="006961D0">
        <w:rPr>
          <w:rFonts w:eastAsia="Times New Roman" w:cs="Times New Roman"/>
          <w:szCs w:val="24"/>
        </w:rPr>
        <w:t xml:space="preserve"> </w:t>
      </w:r>
      <w:r>
        <w:rPr>
          <w:rFonts w:eastAsia="Times New Roman" w:cs="Times New Roman"/>
          <w:szCs w:val="24"/>
        </w:rPr>
        <w:t xml:space="preserve">Θα έπρεπε </w:t>
      </w:r>
      <w:r w:rsidRPr="006961D0">
        <w:rPr>
          <w:rFonts w:eastAsia="Times New Roman" w:cs="Times New Roman"/>
          <w:szCs w:val="24"/>
        </w:rPr>
        <w:t xml:space="preserve">να </w:t>
      </w:r>
      <w:r>
        <w:rPr>
          <w:rFonts w:eastAsia="Times New Roman" w:cs="Times New Roman"/>
          <w:szCs w:val="24"/>
        </w:rPr>
        <w:t xml:space="preserve">δίνεται η δυνατότητα σε </w:t>
      </w:r>
      <w:r>
        <w:rPr>
          <w:rFonts w:eastAsia="Times New Roman" w:cs="Times New Roman"/>
          <w:szCs w:val="24"/>
        </w:rPr>
        <w:t>ε</w:t>
      </w:r>
      <w:r w:rsidRPr="006961D0">
        <w:rPr>
          <w:rFonts w:eastAsia="Times New Roman" w:cs="Times New Roman"/>
          <w:szCs w:val="24"/>
        </w:rPr>
        <w:t>σάς</w:t>
      </w:r>
      <w:r>
        <w:rPr>
          <w:rFonts w:eastAsia="Times New Roman" w:cs="Times New Roman"/>
          <w:szCs w:val="24"/>
        </w:rPr>
        <w:t>, να σας</w:t>
      </w:r>
      <w:r w:rsidRPr="006961D0">
        <w:rPr>
          <w:rFonts w:eastAsia="Times New Roman" w:cs="Times New Roman"/>
          <w:szCs w:val="24"/>
        </w:rPr>
        <w:t xml:space="preserve"> εμπιστευτεί η Βουλή</w:t>
      </w:r>
      <w:r>
        <w:rPr>
          <w:rFonts w:eastAsia="Times New Roman" w:cs="Times New Roman"/>
          <w:szCs w:val="24"/>
        </w:rPr>
        <w:t xml:space="preserve"> και </w:t>
      </w:r>
      <w:r w:rsidRPr="006961D0">
        <w:rPr>
          <w:rFonts w:eastAsia="Times New Roman" w:cs="Times New Roman"/>
          <w:szCs w:val="24"/>
        </w:rPr>
        <w:t xml:space="preserve">να μπορείτε </w:t>
      </w:r>
      <w:r>
        <w:rPr>
          <w:rFonts w:eastAsia="Times New Roman" w:cs="Times New Roman"/>
          <w:szCs w:val="24"/>
        </w:rPr>
        <w:t>με υ</w:t>
      </w:r>
      <w:r w:rsidRPr="006961D0">
        <w:rPr>
          <w:rFonts w:eastAsia="Times New Roman" w:cs="Times New Roman"/>
          <w:szCs w:val="24"/>
        </w:rPr>
        <w:t xml:space="preserve">πουργική απόφαση </w:t>
      </w:r>
      <w:r>
        <w:rPr>
          <w:rFonts w:eastAsia="Times New Roman" w:cs="Times New Roman"/>
          <w:szCs w:val="24"/>
        </w:rPr>
        <w:t>–α</w:t>
      </w:r>
      <w:r w:rsidRPr="006961D0">
        <w:rPr>
          <w:rFonts w:eastAsia="Times New Roman" w:cs="Times New Roman"/>
          <w:szCs w:val="24"/>
        </w:rPr>
        <w:t>λίμονο</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να απλοποιείτε</w:t>
      </w:r>
      <w:r w:rsidRPr="006961D0">
        <w:rPr>
          <w:rFonts w:eastAsia="Times New Roman" w:cs="Times New Roman"/>
          <w:szCs w:val="24"/>
        </w:rPr>
        <w:t xml:space="preserve"> τις διαδικασίες</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 xml:space="preserve">Διότι </w:t>
      </w:r>
      <w:r w:rsidRPr="006961D0">
        <w:rPr>
          <w:rFonts w:eastAsia="Times New Roman" w:cs="Times New Roman"/>
          <w:szCs w:val="24"/>
        </w:rPr>
        <w:t>αυτή τη στιγμή</w:t>
      </w:r>
      <w:r>
        <w:rPr>
          <w:rFonts w:eastAsia="Times New Roman" w:cs="Times New Roman"/>
          <w:szCs w:val="24"/>
        </w:rPr>
        <w:t xml:space="preserve"> υπάρχουν πολλά κωλύ</w:t>
      </w:r>
      <w:r w:rsidRPr="006961D0">
        <w:rPr>
          <w:rFonts w:eastAsia="Times New Roman" w:cs="Times New Roman"/>
          <w:szCs w:val="24"/>
        </w:rPr>
        <w:t>ματα</w:t>
      </w:r>
      <w:r>
        <w:rPr>
          <w:rFonts w:eastAsia="Times New Roman" w:cs="Times New Roman"/>
          <w:szCs w:val="24"/>
        </w:rPr>
        <w:t>,</w:t>
      </w:r>
      <w:r w:rsidRPr="006961D0">
        <w:rPr>
          <w:rFonts w:eastAsia="Times New Roman" w:cs="Times New Roman"/>
          <w:szCs w:val="24"/>
        </w:rPr>
        <w:t xml:space="preserve"> πολλά εμπόδια</w:t>
      </w:r>
      <w:r>
        <w:rPr>
          <w:rFonts w:eastAsia="Times New Roman" w:cs="Times New Roman"/>
          <w:szCs w:val="24"/>
        </w:rPr>
        <w:t>.</w:t>
      </w:r>
      <w:r w:rsidRPr="006961D0">
        <w:rPr>
          <w:rFonts w:eastAsia="Times New Roman" w:cs="Times New Roman"/>
          <w:szCs w:val="24"/>
        </w:rPr>
        <w:t xml:space="preserve"> </w:t>
      </w:r>
      <w:r>
        <w:rPr>
          <w:rFonts w:eastAsia="Times New Roman" w:cs="Times New Roman"/>
          <w:szCs w:val="24"/>
        </w:rPr>
        <w:t>Και, κύριε Υ</w:t>
      </w:r>
      <w:r>
        <w:rPr>
          <w:rFonts w:eastAsia="Times New Roman" w:cs="Times New Roman"/>
          <w:szCs w:val="24"/>
        </w:rPr>
        <w:lastRenderedPageBreak/>
        <w:t xml:space="preserve">πουργέ, </w:t>
      </w:r>
      <w:r w:rsidRPr="006961D0">
        <w:rPr>
          <w:rFonts w:eastAsia="Times New Roman" w:cs="Times New Roman"/>
          <w:szCs w:val="24"/>
        </w:rPr>
        <w:t xml:space="preserve">δεν ξέρω αν θα επαρκέσει </w:t>
      </w:r>
      <w:r>
        <w:rPr>
          <w:rFonts w:eastAsia="Times New Roman" w:cs="Times New Roman"/>
          <w:szCs w:val="24"/>
        </w:rPr>
        <w:t xml:space="preserve">και το νέο εξάμηνο. </w:t>
      </w:r>
      <w:r w:rsidRPr="006961D0">
        <w:rPr>
          <w:rFonts w:eastAsia="Times New Roman" w:cs="Times New Roman"/>
          <w:szCs w:val="24"/>
        </w:rPr>
        <w:t xml:space="preserve">Είμαι βέβαιος ότι </w:t>
      </w:r>
      <w:r w:rsidRPr="006961D0">
        <w:rPr>
          <w:rFonts w:eastAsia="Times New Roman" w:cs="Times New Roman"/>
          <w:szCs w:val="24"/>
        </w:rPr>
        <w:t>δεν θα επαρκέσει</w:t>
      </w:r>
      <w:r>
        <w:rPr>
          <w:rFonts w:eastAsia="Times New Roman" w:cs="Times New Roman"/>
          <w:szCs w:val="24"/>
        </w:rPr>
        <w:t>. Εύχομαι να μην επαληθευτώ.</w:t>
      </w:r>
      <w:r w:rsidRPr="006961D0">
        <w:rPr>
          <w:rFonts w:eastAsia="Times New Roman" w:cs="Times New Roman"/>
          <w:szCs w:val="24"/>
        </w:rPr>
        <w:t xml:space="preserve"> </w:t>
      </w:r>
      <w:r>
        <w:rPr>
          <w:rFonts w:eastAsia="Times New Roman" w:cs="Times New Roman"/>
          <w:szCs w:val="24"/>
        </w:rPr>
        <w:t xml:space="preserve">Και την </w:t>
      </w:r>
      <w:r w:rsidRPr="006961D0">
        <w:rPr>
          <w:rFonts w:eastAsia="Times New Roman" w:cs="Times New Roman"/>
          <w:szCs w:val="24"/>
        </w:rPr>
        <w:t>προηγούμενη φορά</w:t>
      </w:r>
      <w:r>
        <w:rPr>
          <w:rFonts w:eastAsia="Times New Roman" w:cs="Times New Roman"/>
          <w:szCs w:val="24"/>
        </w:rPr>
        <w:t>, όμως, επαληθεύτηκα.</w:t>
      </w:r>
      <w:r w:rsidRPr="006961D0">
        <w:rPr>
          <w:rFonts w:eastAsia="Times New Roman" w:cs="Times New Roman"/>
          <w:szCs w:val="24"/>
        </w:rPr>
        <w:t xml:space="preserve"> Πιστεύω ότι χρειάζεται συμπλήρωση</w:t>
      </w:r>
      <w:r>
        <w:rPr>
          <w:rFonts w:eastAsia="Times New Roman" w:cs="Times New Roman"/>
          <w:szCs w:val="24"/>
        </w:rPr>
        <w:t>,</w:t>
      </w:r>
      <w:r w:rsidRPr="006961D0">
        <w:rPr>
          <w:rFonts w:eastAsia="Times New Roman" w:cs="Times New Roman"/>
          <w:szCs w:val="24"/>
        </w:rPr>
        <w:t xml:space="preserve"> έτσι ώστε να απλοποιηθεί η διαδικασία</w:t>
      </w:r>
      <w:r>
        <w:rPr>
          <w:rFonts w:eastAsia="Times New Roman" w:cs="Times New Roman"/>
          <w:szCs w:val="24"/>
        </w:rPr>
        <w:t>.</w:t>
      </w:r>
      <w:r w:rsidRPr="006961D0">
        <w:rPr>
          <w:rFonts w:eastAsia="Times New Roman" w:cs="Times New Roman"/>
          <w:szCs w:val="24"/>
        </w:rPr>
        <w:t xml:space="preserve"> Και εσείς το ξέρετε </w:t>
      </w:r>
      <w:r>
        <w:rPr>
          <w:rFonts w:eastAsia="Times New Roman" w:cs="Times New Roman"/>
          <w:szCs w:val="24"/>
        </w:rPr>
        <w:t xml:space="preserve">αυτό. </w:t>
      </w:r>
      <w:r w:rsidRPr="006961D0">
        <w:rPr>
          <w:rFonts w:eastAsia="Times New Roman" w:cs="Times New Roman"/>
          <w:szCs w:val="24"/>
        </w:rPr>
        <w:t>Και εγώ είμαι πρόθυμος να σας εισηγηθώ μέτρα απλοποίησης της διαδ</w:t>
      </w:r>
      <w:r w:rsidRPr="006961D0">
        <w:rPr>
          <w:rFonts w:eastAsia="Times New Roman" w:cs="Times New Roman"/>
          <w:szCs w:val="24"/>
        </w:rPr>
        <w:t>ικασίας</w:t>
      </w:r>
      <w:r>
        <w:rPr>
          <w:rFonts w:eastAsia="Times New Roman" w:cs="Times New Roman"/>
          <w:szCs w:val="24"/>
        </w:rPr>
        <w:t>.</w:t>
      </w:r>
    </w:p>
    <w:p w14:paraId="11C85A4F" w14:textId="77777777" w:rsidR="003871E0" w:rsidRDefault="00591B04">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r w:rsidRPr="00A41981">
        <w:rPr>
          <w:rFonts w:eastAsia="Times New Roman" w:cs="Times New Roman"/>
          <w:szCs w:val="24"/>
        </w:rPr>
        <w:t xml:space="preserve"> </w:t>
      </w:r>
    </w:p>
    <w:p w14:paraId="11C85A50"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Κύριε Πρόεδρε</w:t>
      </w:r>
      <w:r>
        <w:rPr>
          <w:rFonts w:eastAsia="Times New Roman" w:cs="Times New Roman"/>
          <w:szCs w:val="24"/>
        </w:rPr>
        <w:t>,</w:t>
      </w:r>
      <w:r w:rsidRPr="00553706">
        <w:rPr>
          <w:rFonts w:eastAsia="Times New Roman" w:cs="Times New Roman"/>
          <w:szCs w:val="24"/>
        </w:rPr>
        <w:t xml:space="preserve"> σας ευχαριστώ για την μεγάλη ανοχή </w:t>
      </w:r>
      <w:r>
        <w:rPr>
          <w:rFonts w:eastAsia="Times New Roman" w:cs="Times New Roman"/>
          <w:szCs w:val="24"/>
        </w:rPr>
        <w:t>σας,</w:t>
      </w:r>
      <w:r w:rsidRPr="00553706">
        <w:rPr>
          <w:rFonts w:eastAsia="Times New Roman" w:cs="Times New Roman"/>
          <w:szCs w:val="24"/>
        </w:rPr>
        <w:t xml:space="preserve"> αλλά λέμε χρήσιμα πράγματα πιστεύω</w:t>
      </w:r>
      <w:r>
        <w:rPr>
          <w:rFonts w:eastAsia="Times New Roman" w:cs="Times New Roman"/>
          <w:szCs w:val="24"/>
        </w:rPr>
        <w:t>.</w:t>
      </w:r>
    </w:p>
    <w:p w14:paraId="11C85A5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553706">
        <w:rPr>
          <w:rFonts w:eastAsia="Times New Roman" w:cs="Times New Roman"/>
          <w:szCs w:val="24"/>
        </w:rPr>
        <w:t>ένα τελευταίο</w:t>
      </w:r>
      <w:r>
        <w:rPr>
          <w:rFonts w:eastAsia="Times New Roman" w:cs="Times New Roman"/>
          <w:szCs w:val="24"/>
        </w:rPr>
        <w:t>, κύριε Υπουργέ.</w:t>
      </w:r>
      <w:r w:rsidRPr="00553706">
        <w:rPr>
          <w:rFonts w:eastAsia="Times New Roman" w:cs="Times New Roman"/>
          <w:szCs w:val="24"/>
        </w:rPr>
        <w:t xml:space="preserve"> Οι </w:t>
      </w:r>
      <w:proofErr w:type="spellStart"/>
      <w:r>
        <w:rPr>
          <w:rFonts w:eastAsia="Times New Roman" w:cs="Times New Roman"/>
          <w:szCs w:val="24"/>
        </w:rPr>
        <w:t>Μεγαρί</w:t>
      </w:r>
      <w:r w:rsidRPr="00553706">
        <w:rPr>
          <w:rFonts w:eastAsia="Times New Roman" w:cs="Times New Roman"/>
          <w:szCs w:val="24"/>
        </w:rPr>
        <w:t>τες</w:t>
      </w:r>
      <w:proofErr w:type="spellEnd"/>
      <w:r w:rsidRPr="00553706">
        <w:rPr>
          <w:rFonts w:eastAsia="Times New Roman" w:cs="Times New Roman"/>
          <w:szCs w:val="24"/>
        </w:rPr>
        <w:t xml:space="preserve"> </w:t>
      </w:r>
      <w:r>
        <w:rPr>
          <w:rFonts w:eastAsia="Times New Roman" w:cs="Times New Roman"/>
          <w:szCs w:val="24"/>
        </w:rPr>
        <w:t xml:space="preserve">έχουν πολλά δικαιώματα. </w:t>
      </w:r>
      <w:r w:rsidRPr="00553706">
        <w:rPr>
          <w:rFonts w:eastAsia="Times New Roman" w:cs="Times New Roman"/>
          <w:szCs w:val="24"/>
        </w:rPr>
        <w:t xml:space="preserve">Όπως </w:t>
      </w:r>
      <w:r>
        <w:rPr>
          <w:rFonts w:eastAsia="Times New Roman" w:cs="Times New Roman"/>
          <w:szCs w:val="24"/>
        </w:rPr>
        <w:t xml:space="preserve">γνωρίζετε, μόνο στα αγροτεμάχια, </w:t>
      </w:r>
      <w:r w:rsidRPr="00553706">
        <w:rPr>
          <w:rFonts w:eastAsia="Times New Roman" w:cs="Times New Roman"/>
          <w:szCs w:val="24"/>
        </w:rPr>
        <w:t xml:space="preserve">αν έχει </w:t>
      </w:r>
      <w:r>
        <w:rPr>
          <w:rFonts w:eastAsia="Times New Roman" w:cs="Times New Roman"/>
          <w:szCs w:val="24"/>
        </w:rPr>
        <w:t>δέκα, δεκαπέντε, είκοσι αγροτεμάχια</w:t>
      </w:r>
      <w:r w:rsidRPr="00553706">
        <w:rPr>
          <w:rFonts w:eastAsia="Times New Roman" w:cs="Times New Roman"/>
          <w:szCs w:val="24"/>
        </w:rPr>
        <w:t xml:space="preserve"> κάποιος</w:t>
      </w:r>
      <w:r>
        <w:rPr>
          <w:rFonts w:eastAsia="Times New Roman" w:cs="Times New Roman"/>
          <w:szCs w:val="24"/>
        </w:rPr>
        <w:t>, -</w:t>
      </w:r>
      <w:r w:rsidRPr="00553706">
        <w:rPr>
          <w:rFonts w:eastAsia="Times New Roman" w:cs="Times New Roman"/>
          <w:szCs w:val="24"/>
        </w:rPr>
        <w:t>όταν λέμε αγροτεμάχια μιλάμε κλήρους μικρούς</w:t>
      </w:r>
      <w:r>
        <w:rPr>
          <w:rFonts w:eastAsia="Times New Roman" w:cs="Times New Roman"/>
          <w:szCs w:val="24"/>
        </w:rPr>
        <w:t>,</w:t>
      </w:r>
      <w:r w:rsidRPr="00553706">
        <w:rPr>
          <w:rFonts w:eastAsia="Times New Roman" w:cs="Times New Roman"/>
          <w:szCs w:val="24"/>
        </w:rPr>
        <w:t xml:space="preserve"> δι</w:t>
      </w:r>
      <w:r>
        <w:rPr>
          <w:rFonts w:eastAsia="Times New Roman" w:cs="Times New Roman"/>
          <w:szCs w:val="24"/>
        </w:rPr>
        <w:t>ότι προέρχονται από πολυδιασπάσει</w:t>
      </w:r>
      <w:r w:rsidRPr="00553706">
        <w:rPr>
          <w:rFonts w:eastAsia="Times New Roman" w:cs="Times New Roman"/>
          <w:szCs w:val="24"/>
        </w:rPr>
        <w:t>ς</w:t>
      </w:r>
      <w:r>
        <w:rPr>
          <w:rFonts w:eastAsia="Times New Roman" w:cs="Times New Roman"/>
          <w:szCs w:val="24"/>
        </w:rPr>
        <w:t>- πληρώνει</w:t>
      </w:r>
      <w:r w:rsidRPr="00553706">
        <w:rPr>
          <w:rFonts w:eastAsia="Times New Roman" w:cs="Times New Roman"/>
          <w:szCs w:val="24"/>
        </w:rPr>
        <w:t xml:space="preserve"> 35 ευρώ </w:t>
      </w:r>
      <w:r>
        <w:rPr>
          <w:rFonts w:eastAsia="Times New Roman" w:cs="Times New Roman"/>
          <w:szCs w:val="24"/>
        </w:rPr>
        <w:t xml:space="preserve">για </w:t>
      </w:r>
      <w:r w:rsidRPr="00553706">
        <w:rPr>
          <w:rFonts w:eastAsia="Times New Roman" w:cs="Times New Roman"/>
          <w:szCs w:val="24"/>
        </w:rPr>
        <w:t>τα δύο πρώτα</w:t>
      </w:r>
      <w:r>
        <w:rPr>
          <w:rFonts w:eastAsia="Times New Roman" w:cs="Times New Roman"/>
          <w:szCs w:val="24"/>
        </w:rPr>
        <w:t>.</w:t>
      </w:r>
      <w:r w:rsidRPr="00553706">
        <w:rPr>
          <w:rFonts w:eastAsia="Times New Roman" w:cs="Times New Roman"/>
          <w:szCs w:val="24"/>
        </w:rPr>
        <w:t xml:space="preserve"> Αλλά αυτό ισχύει μόνο για τα αγροτεμά</w:t>
      </w:r>
      <w:r w:rsidRPr="00553706">
        <w:rPr>
          <w:rFonts w:eastAsia="Times New Roman" w:cs="Times New Roman"/>
          <w:szCs w:val="24"/>
        </w:rPr>
        <w:lastRenderedPageBreak/>
        <w:t>χια</w:t>
      </w:r>
      <w:r>
        <w:rPr>
          <w:rFonts w:eastAsia="Times New Roman" w:cs="Times New Roman"/>
          <w:szCs w:val="24"/>
        </w:rPr>
        <w:t>.</w:t>
      </w:r>
      <w:r w:rsidRPr="00553706">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όλα τα </w:t>
      </w:r>
      <w:r w:rsidRPr="00553706">
        <w:rPr>
          <w:rFonts w:eastAsia="Times New Roman" w:cs="Times New Roman"/>
          <w:szCs w:val="24"/>
        </w:rPr>
        <w:t>άλλα δικαιώματα που είναι πολλά</w:t>
      </w:r>
      <w:r>
        <w:rPr>
          <w:rFonts w:eastAsia="Times New Roman" w:cs="Times New Roman"/>
          <w:szCs w:val="24"/>
        </w:rPr>
        <w:t>,</w:t>
      </w:r>
      <w:r w:rsidRPr="00553706">
        <w:rPr>
          <w:rFonts w:eastAsia="Times New Roman" w:cs="Times New Roman"/>
          <w:szCs w:val="24"/>
        </w:rPr>
        <w:t xml:space="preserve"> ένα δωμάτιο</w:t>
      </w:r>
      <w:r>
        <w:rPr>
          <w:rFonts w:eastAsia="Times New Roman" w:cs="Times New Roman"/>
          <w:szCs w:val="24"/>
        </w:rPr>
        <w:t>,</w:t>
      </w:r>
      <w:r w:rsidRPr="00553706">
        <w:rPr>
          <w:rFonts w:eastAsia="Times New Roman" w:cs="Times New Roman"/>
          <w:szCs w:val="24"/>
        </w:rPr>
        <w:t xml:space="preserve"> μία παράγκα</w:t>
      </w:r>
      <w:r>
        <w:rPr>
          <w:rFonts w:eastAsia="Times New Roman" w:cs="Times New Roman"/>
          <w:szCs w:val="24"/>
        </w:rPr>
        <w:t>,</w:t>
      </w:r>
      <w:r w:rsidRPr="00553706">
        <w:rPr>
          <w:rFonts w:eastAsia="Times New Roman" w:cs="Times New Roman"/>
          <w:szCs w:val="24"/>
        </w:rPr>
        <w:t xml:space="preserve"> </w:t>
      </w:r>
      <w:r>
        <w:rPr>
          <w:rFonts w:eastAsia="Times New Roman" w:cs="Times New Roman"/>
          <w:szCs w:val="24"/>
        </w:rPr>
        <w:t xml:space="preserve">για </w:t>
      </w:r>
      <w:r w:rsidRPr="00553706">
        <w:rPr>
          <w:rFonts w:eastAsia="Times New Roman" w:cs="Times New Roman"/>
          <w:szCs w:val="24"/>
        </w:rPr>
        <w:t>όλα τα άλλα που δεν είναι αγροτε</w:t>
      </w:r>
      <w:r>
        <w:rPr>
          <w:rFonts w:eastAsia="Times New Roman" w:cs="Times New Roman"/>
          <w:szCs w:val="24"/>
        </w:rPr>
        <w:t xml:space="preserve">μάχια, </w:t>
      </w:r>
      <w:r w:rsidRPr="00553706">
        <w:rPr>
          <w:rFonts w:eastAsia="Times New Roman" w:cs="Times New Roman"/>
          <w:szCs w:val="24"/>
        </w:rPr>
        <w:t>πληρώνει το καθένα 35 ευρώ</w:t>
      </w:r>
      <w:r>
        <w:rPr>
          <w:rFonts w:eastAsia="Times New Roman" w:cs="Times New Roman"/>
          <w:szCs w:val="24"/>
        </w:rPr>
        <w:t>.</w:t>
      </w:r>
      <w:r w:rsidRPr="00553706">
        <w:rPr>
          <w:rFonts w:eastAsia="Times New Roman" w:cs="Times New Roman"/>
          <w:szCs w:val="24"/>
        </w:rPr>
        <w:t xml:space="preserve"> Στη δύσκολη οικονομική κατάσταση που βρίσκεται ο κόσμος</w:t>
      </w:r>
      <w:r>
        <w:rPr>
          <w:rFonts w:eastAsia="Times New Roman" w:cs="Times New Roman"/>
          <w:szCs w:val="24"/>
        </w:rPr>
        <w:t>, αντιμετωπίζει προβλήματα.</w:t>
      </w:r>
    </w:p>
    <w:p w14:paraId="11C85A52"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Εγώ θα έλεγα τουλάχιστον</w:t>
      </w:r>
      <w:r>
        <w:rPr>
          <w:rFonts w:eastAsia="Times New Roman" w:cs="Times New Roman"/>
          <w:szCs w:val="24"/>
        </w:rPr>
        <w:t xml:space="preserve"> να ισχύει</w:t>
      </w:r>
      <w:r w:rsidRPr="00553706">
        <w:rPr>
          <w:rFonts w:eastAsia="Times New Roman" w:cs="Times New Roman"/>
          <w:szCs w:val="24"/>
        </w:rPr>
        <w:t xml:space="preserve"> </w:t>
      </w:r>
      <w:r w:rsidRPr="00553706">
        <w:rPr>
          <w:rFonts w:eastAsia="Times New Roman" w:cs="Times New Roman"/>
          <w:szCs w:val="24"/>
        </w:rPr>
        <w:t>αυτό που δίνει για τα αγροτεμάχια</w:t>
      </w:r>
      <w:r>
        <w:rPr>
          <w:rFonts w:eastAsia="Times New Roman" w:cs="Times New Roman"/>
          <w:szCs w:val="24"/>
        </w:rPr>
        <w:t>,</w:t>
      </w:r>
      <w:r w:rsidRPr="00553706">
        <w:rPr>
          <w:rFonts w:eastAsia="Times New Roman" w:cs="Times New Roman"/>
          <w:szCs w:val="24"/>
        </w:rPr>
        <w:t xml:space="preserve"> τη δυνατότητα κάποιος που έχει δέκα τέτοια μικρά δικαιώματα να μην πληρ</w:t>
      </w:r>
      <w:r>
        <w:rPr>
          <w:rFonts w:eastAsia="Times New Roman" w:cs="Times New Roman"/>
          <w:szCs w:val="24"/>
        </w:rPr>
        <w:t>ώνει</w:t>
      </w:r>
      <w:r w:rsidRPr="00553706">
        <w:rPr>
          <w:rFonts w:eastAsia="Times New Roman" w:cs="Times New Roman"/>
          <w:szCs w:val="24"/>
        </w:rPr>
        <w:t xml:space="preserve"> και τα </w:t>
      </w:r>
      <w:r>
        <w:rPr>
          <w:rFonts w:eastAsia="Times New Roman" w:cs="Times New Roman"/>
          <w:szCs w:val="24"/>
        </w:rPr>
        <w:t>δέκα</w:t>
      </w:r>
      <w:r w:rsidRPr="00553706">
        <w:rPr>
          <w:rFonts w:eastAsia="Times New Roman" w:cs="Times New Roman"/>
          <w:szCs w:val="24"/>
        </w:rPr>
        <w:t xml:space="preserve"> από 35 ευρώ</w:t>
      </w:r>
      <w:r>
        <w:rPr>
          <w:rFonts w:eastAsia="Times New Roman" w:cs="Times New Roman"/>
          <w:szCs w:val="24"/>
        </w:rPr>
        <w:t>,</w:t>
      </w:r>
      <w:r w:rsidRPr="00553706">
        <w:rPr>
          <w:rFonts w:eastAsia="Times New Roman" w:cs="Times New Roman"/>
          <w:szCs w:val="24"/>
        </w:rPr>
        <w:t xml:space="preserve"> είναι μεγάλο το ποσόν</w:t>
      </w:r>
      <w:r>
        <w:rPr>
          <w:rFonts w:eastAsia="Times New Roman" w:cs="Times New Roman"/>
          <w:szCs w:val="24"/>
        </w:rPr>
        <w:t>.</w:t>
      </w:r>
      <w:r w:rsidRPr="00553706">
        <w:rPr>
          <w:rFonts w:eastAsia="Times New Roman" w:cs="Times New Roman"/>
          <w:szCs w:val="24"/>
        </w:rPr>
        <w:t xml:space="preserve"> Ένα πρώτο είναι αυτό</w:t>
      </w:r>
      <w:r>
        <w:rPr>
          <w:rFonts w:eastAsia="Times New Roman" w:cs="Times New Roman"/>
          <w:szCs w:val="24"/>
        </w:rPr>
        <w:t>,</w:t>
      </w:r>
      <w:r w:rsidRPr="00553706">
        <w:rPr>
          <w:rFonts w:eastAsia="Times New Roman" w:cs="Times New Roman"/>
          <w:szCs w:val="24"/>
        </w:rPr>
        <w:t xml:space="preserve"> να μειώσετε όπως είναι για τα αγροτεμάχια και για τα υπόλοιπα</w:t>
      </w:r>
      <w:r>
        <w:rPr>
          <w:rFonts w:eastAsia="Times New Roman" w:cs="Times New Roman"/>
          <w:szCs w:val="24"/>
        </w:rPr>
        <w:t>.</w:t>
      </w:r>
    </w:p>
    <w:p w14:paraId="11C85A5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Και δεύτερον</w:t>
      </w:r>
      <w:r>
        <w:rPr>
          <w:rFonts w:eastAsia="Times New Roman" w:cs="Times New Roman"/>
          <w:szCs w:val="24"/>
        </w:rPr>
        <w:t>, κ</w:t>
      </w:r>
      <w:r w:rsidRPr="00553706">
        <w:rPr>
          <w:rFonts w:eastAsia="Times New Roman" w:cs="Times New Roman"/>
          <w:szCs w:val="24"/>
        </w:rPr>
        <w:t>ύριε Υπουργέ</w:t>
      </w:r>
      <w:r>
        <w:rPr>
          <w:rFonts w:eastAsia="Times New Roman" w:cs="Times New Roman"/>
          <w:szCs w:val="24"/>
        </w:rPr>
        <w:t>,</w:t>
      </w:r>
      <w:r w:rsidRPr="00553706">
        <w:rPr>
          <w:rFonts w:eastAsia="Times New Roman" w:cs="Times New Roman"/>
          <w:szCs w:val="24"/>
        </w:rPr>
        <w:t xml:space="preserve"> με βάση το γεγονός ότι πολλοί δεν έχουν </w:t>
      </w:r>
      <w:r>
        <w:rPr>
          <w:rFonts w:eastAsia="Times New Roman" w:cs="Times New Roman"/>
          <w:szCs w:val="24"/>
        </w:rPr>
        <w:t xml:space="preserve">τη δυνατότητα να </w:t>
      </w:r>
      <w:r w:rsidRPr="00553706">
        <w:rPr>
          <w:rFonts w:eastAsia="Times New Roman" w:cs="Times New Roman"/>
          <w:szCs w:val="24"/>
        </w:rPr>
        <w:t xml:space="preserve">πληρώσουν </w:t>
      </w:r>
      <w:r w:rsidRPr="00553706">
        <w:rPr>
          <w:rFonts w:eastAsia="Times New Roman" w:cs="Times New Roman"/>
          <w:szCs w:val="24"/>
        </w:rPr>
        <w:t xml:space="preserve">εφάπαξ </w:t>
      </w:r>
      <w:r w:rsidRPr="00553706">
        <w:rPr>
          <w:rFonts w:eastAsia="Times New Roman" w:cs="Times New Roman"/>
          <w:szCs w:val="24"/>
        </w:rPr>
        <w:t xml:space="preserve">για να ασκήσουν το </w:t>
      </w:r>
      <w:r>
        <w:rPr>
          <w:rFonts w:eastAsia="Times New Roman" w:cs="Times New Roman"/>
          <w:szCs w:val="24"/>
        </w:rPr>
        <w:t>δικαίωμα</w:t>
      </w:r>
      <w:r w:rsidRPr="00553706">
        <w:rPr>
          <w:rFonts w:eastAsia="Times New Roman" w:cs="Times New Roman"/>
          <w:szCs w:val="24"/>
        </w:rPr>
        <w:t xml:space="preserve"> </w:t>
      </w:r>
      <w:proofErr w:type="spellStart"/>
      <w:r w:rsidRPr="00553706">
        <w:rPr>
          <w:rFonts w:eastAsia="Times New Roman" w:cs="Times New Roman"/>
          <w:szCs w:val="24"/>
        </w:rPr>
        <w:t>κτηματογράφησης</w:t>
      </w:r>
      <w:proofErr w:type="spellEnd"/>
      <w:r>
        <w:rPr>
          <w:rFonts w:eastAsia="Times New Roman" w:cs="Times New Roman"/>
          <w:szCs w:val="24"/>
        </w:rPr>
        <w:t>,</w:t>
      </w:r>
      <w:r w:rsidRPr="00553706">
        <w:rPr>
          <w:rFonts w:eastAsia="Times New Roman" w:cs="Times New Roman"/>
          <w:szCs w:val="24"/>
        </w:rPr>
        <w:t xml:space="preserve"> να μπορούν να τακτοποιούνται με έναν αριθμό δόσεων</w:t>
      </w:r>
      <w:r>
        <w:rPr>
          <w:rFonts w:eastAsia="Times New Roman" w:cs="Times New Roman"/>
          <w:szCs w:val="24"/>
        </w:rPr>
        <w:t>.</w:t>
      </w:r>
    </w:p>
    <w:p w14:paraId="11C85A54"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Βέβαια αυτά δεν είναι για σήμερα</w:t>
      </w:r>
      <w:r>
        <w:rPr>
          <w:rFonts w:eastAsia="Times New Roman" w:cs="Times New Roman"/>
          <w:szCs w:val="24"/>
        </w:rPr>
        <w:t>,</w:t>
      </w:r>
      <w:r w:rsidRPr="00553706">
        <w:rPr>
          <w:rFonts w:eastAsia="Times New Roman" w:cs="Times New Roman"/>
          <w:szCs w:val="24"/>
        </w:rPr>
        <w:t xml:space="preserve"> δεν προβλέπονται σήμερα</w:t>
      </w:r>
      <w:r>
        <w:rPr>
          <w:rFonts w:eastAsia="Times New Roman" w:cs="Times New Roman"/>
          <w:szCs w:val="24"/>
        </w:rPr>
        <w:t xml:space="preserve">. Εγώ, όμως, </w:t>
      </w:r>
      <w:r w:rsidRPr="00553706">
        <w:rPr>
          <w:rFonts w:eastAsia="Times New Roman" w:cs="Times New Roman"/>
          <w:szCs w:val="24"/>
        </w:rPr>
        <w:t xml:space="preserve">πιστεύω ότι με τη θέληση που έχετε και με την πίεση που εγώ θα σας </w:t>
      </w:r>
      <w:r>
        <w:rPr>
          <w:rFonts w:eastAsia="Times New Roman" w:cs="Times New Roman"/>
          <w:szCs w:val="24"/>
        </w:rPr>
        <w:t>ασκώ, θ</w:t>
      </w:r>
      <w:r w:rsidRPr="00553706">
        <w:rPr>
          <w:rFonts w:eastAsia="Times New Roman" w:cs="Times New Roman"/>
          <w:szCs w:val="24"/>
        </w:rPr>
        <w:t xml:space="preserve">α προχωρήσουμε </w:t>
      </w:r>
      <w:r>
        <w:rPr>
          <w:rFonts w:eastAsia="Times New Roman" w:cs="Times New Roman"/>
          <w:szCs w:val="24"/>
        </w:rPr>
        <w:t>έτσι</w:t>
      </w:r>
      <w:r w:rsidRPr="00553706">
        <w:rPr>
          <w:rFonts w:eastAsia="Times New Roman" w:cs="Times New Roman"/>
          <w:szCs w:val="24"/>
        </w:rPr>
        <w:t xml:space="preserve"> ώστε να διευκολύνουμε την ολοκλήρωση </w:t>
      </w:r>
      <w:r>
        <w:rPr>
          <w:rFonts w:eastAsia="Times New Roman" w:cs="Times New Roman"/>
          <w:szCs w:val="24"/>
        </w:rPr>
        <w:t xml:space="preserve">της </w:t>
      </w:r>
      <w:proofErr w:type="spellStart"/>
      <w:r>
        <w:rPr>
          <w:rFonts w:eastAsia="Times New Roman" w:cs="Times New Roman"/>
          <w:szCs w:val="24"/>
        </w:rPr>
        <w:lastRenderedPageBreak/>
        <w:t>κτηματογράφησης</w:t>
      </w:r>
      <w:proofErr w:type="spellEnd"/>
      <w:r>
        <w:rPr>
          <w:rFonts w:eastAsia="Times New Roman" w:cs="Times New Roman"/>
          <w:szCs w:val="24"/>
        </w:rPr>
        <w:t>,</w:t>
      </w:r>
      <w:r w:rsidRPr="00553706">
        <w:rPr>
          <w:rFonts w:eastAsia="Times New Roman" w:cs="Times New Roman"/>
          <w:szCs w:val="24"/>
        </w:rPr>
        <w:t xml:space="preserve"> να εξαντλήσουμε τα περιθώρια και όλο αυτό το επόμενο εξάμηνο να πάμε καλά</w:t>
      </w:r>
      <w:r>
        <w:rPr>
          <w:rFonts w:eastAsia="Times New Roman" w:cs="Times New Roman"/>
          <w:szCs w:val="24"/>
        </w:rPr>
        <w:t>,</w:t>
      </w:r>
      <w:r w:rsidRPr="00553706">
        <w:rPr>
          <w:rFonts w:eastAsia="Times New Roman" w:cs="Times New Roman"/>
          <w:szCs w:val="24"/>
        </w:rPr>
        <w:t xml:space="preserve"> έτσι ώστε να προ</w:t>
      </w:r>
      <w:r w:rsidRPr="00553706">
        <w:rPr>
          <w:rFonts w:eastAsia="Times New Roman" w:cs="Times New Roman"/>
          <w:szCs w:val="24"/>
        </w:rPr>
        <w:t>σπαθήσουμε να ολ</w:t>
      </w:r>
      <w:r>
        <w:rPr>
          <w:rFonts w:eastAsia="Times New Roman" w:cs="Times New Roman"/>
          <w:szCs w:val="24"/>
        </w:rPr>
        <w:t xml:space="preserve">οκληρωθεί αυτή η </w:t>
      </w:r>
      <w:proofErr w:type="spellStart"/>
      <w:r>
        <w:rPr>
          <w:rFonts w:eastAsia="Times New Roman" w:cs="Times New Roman"/>
          <w:szCs w:val="24"/>
        </w:rPr>
        <w:t>κτηματογράφηση</w:t>
      </w:r>
      <w:proofErr w:type="spellEnd"/>
      <w:r>
        <w:rPr>
          <w:rFonts w:eastAsia="Times New Roman" w:cs="Times New Roman"/>
          <w:szCs w:val="24"/>
        </w:rPr>
        <w:t>.</w:t>
      </w:r>
      <w:r w:rsidRPr="00553706">
        <w:rPr>
          <w:rFonts w:eastAsia="Times New Roman" w:cs="Times New Roman"/>
          <w:szCs w:val="24"/>
        </w:rPr>
        <w:t xml:space="preserve"> </w:t>
      </w:r>
    </w:p>
    <w:p w14:paraId="11C85A55"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Σας ε</w:t>
      </w:r>
      <w:r w:rsidRPr="00553706">
        <w:rPr>
          <w:rFonts w:eastAsia="Times New Roman" w:cs="Times New Roman"/>
          <w:szCs w:val="24"/>
        </w:rPr>
        <w:t>υχαριστώ</w:t>
      </w:r>
      <w:r>
        <w:rPr>
          <w:rFonts w:eastAsia="Times New Roman" w:cs="Times New Roman"/>
          <w:szCs w:val="24"/>
        </w:rPr>
        <w:t>,</w:t>
      </w:r>
      <w:r w:rsidRPr="00553706">
        <w:rPr>
          <w:rFonts w:eastAsia="Times New Roman" w:cs="Times New Roman"/>
          <w:szCs w:val="24"/>
        </w:rPr>
        <w:t xml:space="preserve"> κύριε Πρόεδρε</w:t>
      </w:r>
      <w:r>
        <w:rPr>
          <w:rFonts w:eastAsia="Times New Roman" w:cs="Times New Roman"/>
          <w:szCs w:val="24"/>
        </w:rPr>
        <w:t>, για τη</w:t>
      </w:r>
      <w:r w:rsidRPr="00553706">
        <w:rPr>
          <w:rFonts w:eastAsia="Times New Roman" w:cs="Times New Roman"/>
          <w:szCs w:val="24"/>
        </w:rPr>
        <w:t xml:space="preserve"> μεγάλη ανοχή </w:t>
      </w:r>
      <w:r>
        <w:rPr>
          <w:rFonts w:eastAsia="Times New Roman" w:cs="Times New Roman"/>
          <w:szCs w:val="24"/>
        </w:rPr>
        <w:t>σας.</w:t>
      </w:r>
    </w:p>
    <w:p w14:paraId="11C85A56" w14:textId="77777777" w:rsidR="003871E0" w:rsidRDefault="00591B04">
      <w:pPr>
        <w:spacing w:line="600" w:lineRule="auto"/>
        <w:ind w:firstLine="720"/>
        <w:contextualSpacing/>
        <w:jc w:val="both"/>
        <w:rPr>
          <w:rFonts w:eastAsia="Times New Roman" w:cs="Times New Roman"/>
          <w:szCs w:val="24"/>
        </w:rPr>
      </w:pPr>
      <w:r w:rsidRPr="00E62255">
        <w:rPr>
          <w:rFonts w:eastAsia="Times New Roman" w:cs="Times New Roman"/>
          <w:b/>
          <w:szCs w:val="24"/>
        </w:rPr>
        <w:t xml:space="preserve">ΠΡΟΕΔΡΕΥΩΝ (Δημήτριος </w:t>
      </w:r>
      <w:proofErr w:type="spellStart"/>
      <w:r w:rsidRPr="00E62255">
        <w:rPr>
          <w:rFonts w:eastAsia="Times New Roman" w:cs="Times New Roman"/>
          <w:b/>
          <w:szCs w:val="24"/>
        </w:rPr>
        <w:t>Κρεμαστινός</w:t>
      </w:r>
      <w:proofErr w:type="spellEnd"/>
      <w:r w:rsidRPr="00E62255">
        <w:rPr>
          <w:rFonts w:eastAsia="Times New Roman" w:cs="Times New Roman"/>
          <w:b/>
          <w:szCs w:val="24"/>
        </w:rPr>
        <w:t xml:space="preserve">): </w:t>
      </w:r>
      <w:r>
        <w:rPr>
          <w:rFonts w:eastAsia="Times New Roman" w:cs="Times New Roman"/>
          <w:szCs w:val="24"/>
        </w:rPr>
        <w:t>Κι εγώ</w:t>
      </w:r>
      <w:r w:rsidRPr="00553706">
        <w:rPr>
          <w:rFonts w:eastAsia="Times New Roman" w:cs="Times New Roman"/>
          <w:szCs w:val="24"/>
        </w:rPr>
        <w:t xml:space="preserve"> ευχαριστώ</w:t>
      </w:r>
      <w:r>
        <w:rPr>
          <w:rFonts w:eastAsia="Times New Roman" w:cs="Times New Roman"/>
          <w:szCs w:val="24"/>
        </w:rPr>
        <w:t>.</w:t>
      </w:r>
    </w:p>
    <w:p w14:paraId="11C85A57"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1C85A58"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ΔΗΜΑΡΑΣ (Υφυπουργός Περιβάλλοντος και Ενέργειας): </w:t>
      </w:r>
      <w:r>
        <w:rPr>
          <w:rFonts w:eastAsia="Times New Roman" w:cs="Times New Roman"/>
          <w:szCs w:val="24"/>
        </w:rPr>
        <w:t>Ευχαρισ</w:t>
      </w:r>
      <w:r>
        <w:rPr>
          <w:rFonts w:eastAsia="Times New Roman" w:cs="Times New Roman"/>
          <w:szCs w:val="24"/>
        </w:rPr>
        <w:t>τώ, κ</w:t>
      </w:r>
      <w:r w:rsidRPr="00553706">
        <w:rPr>
          <w:rFonts w:eastAsia="Times New Roman" w:cs="Times New Roman"/>
          <w:szCs w:val="24"/>
        </w:rPr>
        <w:t>ύριε Πρόεδρε</w:t>
      </w:r>
      <w:r>
        <w:rPr>
          <w:rFonts w:eastAsia="Times New Roman" w:cs="Times New Roman"/>
          <w:szCs w:val="24"/>
        </w:rPr>
        <w:t>,</w:t>
      </w:r>
      <w:r w:rsidRPr="00553706">
        <w:rPr>
          <w:rFonts w:eastAsia="Times New Roman" w:cs="Times New Roman"/>
          <w:szCs w:val="24"/>
        </w:rPr>
        <w:t xml:space="preserve"> και ευχαριστώ και το</w:t>
      </w:r>
      <w:r>
        <w:rPr>
          <w:rFonts w:eastAsia="Times New Roman" w:cs="Times New Roman"/>
          <w:szCs w:val="24"/>
        </w:rPr>
        <w:t>ν</w:t>
      </w:r>
      <w:r w:rsidRPr="00553706">
        <w:rPr>
          <w:rFonts w:eastAsia="Times New Roman" w:cs="Times New Roman"/>
          <w:szCs w:val="24"/>
        </w:rPr>
        <w:t xml:space="preserve"> συνάδελφο το</w:t>
      </w:r>
      <w:r>
        <w:rPr>
          <w:rFonts w:eastAsia="Times New Roman" w:cs="Times New Roman"/>
          <w:szCs w:val="24"/>
        </w:rPr>
        <w:t>ν</w:t>
      </w:r>
      <w:r w:rsidRPr="00553706">
        <w:rPr>
          <w:rFonts w:eastAsia="Times New Roman" w:cs="Times New Roman"/>
          <w:szCs w:val="24"/>
        </w:rPr>
        <w:t xml:space="preserve"> </w:t>
      </w:r>
      <w:r>
        <w:rPr>
          <w:rFonts w:eastAsia="Times New Roman" w:cs="Times New Roman"/>
          <w:szCs w:val="24"/>
        </w:rPr>
        <w:t>κ. Μ</w:t>
      </w:r>
      <w:r w:rsidRPr="00553706">
        <w:rPr>
          <w:rFonts w:eastAsia="Times New Roman" w:cs="Times New Roman"/>
          <w:szCs w:val="24"/>
        </w:rPr>
        <w:t>πούρα</w:t>
      </w:r>
      <w:r>
        <w:rPr>
          <w:rFonts w:eastAsia="Times New Roman" w:cs="Times New Roman"/>
          <w:szCs w:val="24"/>
        </w:rPr>
        <w:t>,</w:t>
      </w:r>
      <w:r w:rsidRPr="00553706">
        <w:rPr>
          <w:rFonts w:eastAsia="Times New Roman" w:cs="Times New Roman"/>
          <w:szCs w:val="24"/>
        </w:rPr>
        <w:t xml:space="preserve"> όχι μόνο γιατί κάνει το καθήκον του</w:t>
      </w:r>
      <w:r>
        <w:rPr>
          <w:rFonts w:eastAsia="Times New Roman" w:cs="Times New Roman"/>
          <w:szCs w:val="24"/>
        </w:rPr>
        <w:t>, τον</w:t>
      </w:r>
      <w:r w:rsidRPr="00553706">
        <w:rPr>
          <w:rFonts w:eastAsia="Times New Roman" w:cs="Times New Roman"/>
          <w:szCs w:val="24"/>
        </w:rPr>
        <w:t xml:space="preserve"> κοινοβουλευτικό έλεγχο</w:t>
      </w:r>
      <w:r>
        <w:rPr>
          <w:rFonts w:eastAsia="Times New Roman" w:cs="Times New Roman"/>
          <w:szCs w:val="24"/>
        </w:rPr>
        <w:t>,</w:t>
      </w:r>
      <w:r w:rsidRPr="00553706">
        <w:rPr>
          <w:rFonts w:eastAsia="Times New Roman" w:cs="Times New Roman"/>
          <w:szCs w:val="24"/>
        </w:rPr>
        <w:t xml:space="preserve"> μεταφέροντας τα προβλήματα της περιοχής του και τα προβλήματα των κατοίκων της περιοχής</w:t>
      </w:r>
      <w:r>
        <w:rPr>
          <w:rFonts w:eastAsia="Times New Roman" w:cs="Times New Roman"/>
          <w:szCs w:val="24"/>
        </w:rPr>
        <w:t>,</w:t>
      </w:r>
      <w:r w:rsidRPr="00553706">
        <w:rPr>
          <w:rFonts w:eastAsia="Times New Roman" w:cs="Times New Roman"/>
          <w:szCs w:val="24"/>
        </w:rPr>
        <w:t xml:space="preserve"> των ιδιοκτητών</w:t>
      </w:r>
      <w:r>
        <w:rPr>
          <w:rFonts w:eastAsia="Times New Roman" w:cs="Times New Roman"/>
          <w:szCs w:val="24"/>
        </w:rPr>
        <w:t>,</w:t>
      </w:r>
      <w:r w:rsidRPr="00553706">
        <w:rPr>
          <w:rFonts w:eastAsia="Times New Roman" w:cs="Times New Roman"/>
          <w:szCs w:val="24"/>
        </w:rPr>
        <w:t xml:space="preserve"> αλλά λίγο-πολύ δίνει</w:t>
      </w:r>
      <w:r w:rsidRPr="00553706">
        <w:rPr>
          <w:rFonts w:eastAsia="Times New Roman" w:cs="Times New Roman"/>
          <w:szCs w:val="24"/>
        </w:rPr>
        <w:t xml:space="preserve"> ερεθίσματα να λύνουμε προβλήματα που αφορούν όλη την πατρίδα </w:t>
      </w:r>
      <w:r>
        <w:rPr>
          <w:rFonts w:eastAsia="Times New Roman" w:cs="Times New Roman"/>
          <w:szCs w:val="24"/>
        </w:rPr>
        <w:t>μας.</w:t>
      </w:r>
    </w:p>
    <w:p w14:paraId="11C85A59"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Λοιπόν</w:t>
      </w:r>
      <w:r>
        <w:rPr>
          <w:rFonts w:eastAsia="Times New Roman" w:cs="Times New Roman"/>
          <w:szCs w:val="24"/>
        </w:rPr>
        <w:t>,</w:t>
      </w:r>
      <w:r w:rsidRPr="00553706">
        <w:rPr>
          <w:rFonts w:eastAsia="Times New Roman" w:cs="Times New Roman"/>
          <w:szCs w:val="24"/>
        </w:rPr>
        <w:t xml:space="preserve"> είναι ευκαιρία σήμερα</w:t>
      </w:r>
      <w:r>
        <w:rPr>
          <w:rFonts w:eastAsia="Times New Roman" w:cs="Times New Roman"/>
          <w:szCs w:val="24"/>
        </w:rPr>
        <w:t>,</w:t>
      </w:r>
      <w:r w:rsidRPr="00553706">
        <w:rPr>
          <w:rFonts w:eastAsia="Times New Roman" w:cs="Times New Roman"/>
          <w:szCs w:val="24"/>
        </w:rPr>
        <w:t xml:space="preserve"> κύριε Μπούρα</w:t>
      </w:r>
      <w:r>
        <w:rPr>
          <w:rFonts w:eastAsia="Times New Roman" w:cs="Times New Roman"/>
          <w:szCs w:val="24"/>
        </w:rPr>
        <w:t>,</w:t>
      </w:r>
      <w:r w:rsidRPr="00553706">
        <w:rPr>
          <w:rFonts w:eastAsia="Times New Roman" w:cs="Times New Roman"/>
          <w:szCs w:val="24"/>
        </w:rPr>
        <w:t xml:space="preserve"> με την ερώτησή </w:t>
      </w:r>
      <w:r>
        <w:rPr>
          <w:rFonts w:eastAsia="Times New Roman" w:cs="Times New Roman"/>
          <w:szCs w:val="24"/>
        </w:rPr>
        <w:t>σας,</w:t>
      </w:r>
      <w:r w:rsidRPr="00553706">
        <w:rPr>
          <w:rFonts w:eastAsia="Times New Roman" w:cs="Times New Roman"/>
          <w:szCs w:val="24"/>
        </w:rPr>
        <w:t xml:space="preserve"> να ενημερώσουμε και τον ελληνικό λαό </w:t>
      </w:r>
      <w:r>
        <w:rPr>
          <w:rFonts w:eastAsia="Times New Roman" w:cs="Times New Roman"/>
          <w:szCs w:val="24"/>
        </w:rPr>
        <w:t>πού</w:t>
      </w:r>
      <w:r w:rsidRPr="00553706">
        <w:rPr>
          <w:rFonts w:eastAsia="Times New Roman" w:cs="Times New Roman"/>
          <w:szCs w:val="24"/>
        </w:rPr>
        <w:t xml:space="preserve"> βρισκόμαστε</w:t>
      </w:r>
      <w:r>
        <w:rPr>
          <w:rFonts w:eastAsia="Times New Roman" w:cs="Times New Roman"/>
          <w:szCs w:val="24"/>
        </w:rPr>
        <w:t>, γ</w:t>
      </w:r>
      <w:r w:rsidRPr="00553706">
        <w:rPr>
          <w:rFonts w:eastAsia="Times New Roman" w:cs="Times New Roman"/>
          <w:szCs w:val="24"/>
        </w:rPr>
        <w:t xml:space="preserve">ιατί η υπόθεση </w:t>
      </w:r>
      <w:r>
        <w:rPr>
          <w:rFonts w:eastAsia="Times New Roman" w:cs="Times New Roman"/>
          <w:szCs w:val="24"/>
        </w:rPr>
        <w:t xml:space="preserve">του </w:t>
      </w:r>
      <w:r w:rsidRPr="00553706">
        <w:rPr>
          <w:rFonts w:eastAsia="Times New Roman" w:cs="Times New Roman"/>
          <w:szCs w:val="24"/>
        </w:rPr>
        <w:t xml:space="preserve">Κτηματολογίου </w:t>
      </w:r>
      <w:r>
        <w:rPr>
          <w:rFonts w:eastAsia="Times New Roman" w:cs="Times New Roman"/>
          <w:szCs w:val="24"/>
        </w:rPr>
        <w:t>είναι μι</w:t>
      </w:r>
      <w:r w:rsidRPr="00553706">
        <w:rPr>
          <w:rFonts w:eastAsia="Times New Roman" w:cs="Times New Roman"/>
          <w:szCs w:val="24"/>
        </w:rPr>
        <w:t>α πολύ σοβαρή υπόθεση</w:t>
      </w:r>
      <w:r>
        <w:rPr>
          <w:rFonts w:eastAsia="Times New Roman" w:cs="Times New Roman"/>
          <w:szCs w:val="24"/>
        </w:rPr>
        <w:t>,</w:t>
      </w:r>
      <w:r w:rsidRPr="00553706">
        <w:rPr>
          <w:rFonts w:eastAsia="Times New Roman" w:cs="Times New Roman"/>
          <w:szCs w:val="24"/>
        </w:rPr>
        <w:t xml:space="preserve"> που </w:t>
      </w:r>
      <w:r>
        <w:rPr>
          <w:rFonts w:eastAsia="Times New Roman" w:cs="Times New Roman"/>
          <w:szCs w:val="24"/>
        </w:rPr>
        <w:t xml:space="preserve">συνδυάζεται </w:t>
      </w:r>
      <w:r w:rsidRPr="00553706">
        <w:rPr>
          <w:rFonts w:eastAsia="Times New Roman" w:cs="Times New Roman"/>
          <w:szCs w:val="24"/>
        </w:rPr>
        <w:t xml:space="preserve">με το </w:t>
      </w:r>
      <w:r w:rsidRPr="00553706">
        <w:rPr>
          <w:rFonts w:eastAsia="Times New Roman" w:cs="Times New Roman"/>
          <w:szCs w:val="24"/>
        </w:rPr>
        <w:lastRenderedPageBreak/>
        <w:t xml:space="preserve">σχέδιο παραγωγικής </w:t>
      </w:r>
      <w:r>
        <w:rPr>
          <w:rFonts w:eastAsia="Times New Roman" w:cs="Times New Roman"/>
          <w:szCs w:val="24"/>
        </w:rPr>
        <w:t>α</w:t>
      </w:r>
      <w:r w:rsidRPr="00553706">
        <w:rPr>
          <w:rFonts w:eastAsia="Times New Roman" w:cs="Times New Roman"/>
          <w:szCs w:val="24"/>
        </w:rPr>
        <w:t xml:space="preserve">νασυγκρότησης </w:t>
      </w:r>
      <w:r>
        <w:rPr>
          <w:rFonts w:eastAsia="Times New Roman" w:cs="Times New Roman"/>
          <w:szCs w:val="24"/>
        </w:rPr>
        <w:t xml:space="preserve">της χώρας μας. Συνδυάζεται </w:t>
      </w:r>
      <w:r w:rsidRPr="00553706">
        <w:rPr>
          <w:rFonts w:eastAsia="Times New Roman" w:cs="Times New Roman"/>
          <w:szCs w:val="24"/>
        </w:rPr>
        <w:t>με την οικονομία</w:t>
      </w:r>
      <w:r>
        <w:rPr>
          <w:rFonts w:eastAsia="Times New Roman" w:cs="Times New Roman"/>
          <w:szCs w:val="24"/>
        </w:rPr>
        <w:t>.</w:t>
      </w:r>
      <w:r w:rsidRPr="00553706">
        <w:rPr>
          <w:rFonts w:eastAsia="Times New Roman" w:cs="Times New Roman"/>
          <w:szCs w:val="24"/>
        </w:rPr>
        <w:t xml:space="preserve"> Συνδυάζεται </w:t>
      </w:r>
      <w:r>
        <w:rPr>
          <w:rFonts w:eastAsia="Times New Roman" w:cs="Times New Roman"/>
          <w:szCs w:val="24"/>
        </w:rPr>
        <w:t>με τις ευκολίες του π</w:t>
      </w:r>
      <w:r w:rsidRPr="00553706">
        <w:rPr>
          <w:rFonts w:eastAsia="Times New Roman" w:cs="Times New Roman"/>
          <w:szCs w:val="24"/>
        </w:rPr>
        <w:t>ολίτη να κάνει τη δουλειά του</w:t>
      </w:r>
      <w:r>
        <w:rPr>
          <w:rFonts w:eastAsia="Times New Roman" w:cs="Times New Roman"/>
          <w:szCs w:val="24"/>
        </w:rPr>
        <w:t>, με την</w:t>
      </w:r>
      <w:r w:rsidRPr="00553706">
        <w:rPr>
          <w:rFonts w:eastAsia="Times New Roman" w:cs="Times New Roman"/>
          <w:szCs w:val="24"/>
        </w:rPr>
        <w:t xml:space="preserve"> καταπολέμηση της γραφειοκρατίας</w:t>
      </w:r>
      <w:r>
        <w:rPr>
          <w:rFonts w:eastAsia="Times New Roman" w:cs="Times New Roman"/>
          <w:szCs w:val="24"/>
        </w:rPr>
        <w:t>.</w:t>
      </w:r>
      <w:r w:rsidRPr="00553706">
        <w:rPr>
          <w:rFonts w:eastAsia="Times New Roman" w:cs="Times New Roman"/>
          <w:szCs w:val="24"/>
        </w:rPr>
        <w:t xml:space="preserve"> Συνδυάζεται με τα πάντα σε σχέση με την προστασία του π</w:t>
      </w:r>
      <w:r w:rsidRPr="00553706">
        <w:rPr>
          <w:rFonts w:eastAsia="Times New Roman" w:cs="Times New Roman"/>
          <w:szCs w:val="24"/>
        </w:rPr>
        <w:t>εριβάλλοντος</w:t>
      </w:r>
      <w:r>
        <w:rPr>
          <w:rFonts w:eastAsia="Times New Roman" w:cs="Times New Roman"/>
          <w:szCs w:val="24"/>
        </w:rPr>
        <w:t>, να καταγράψουμε ποια είναι η δ</w:t>
      </w:r>
      <w:r w:rsidRPr="00553706">
        <w:rPr>
          <w:rFonts w:eastAsia="Times New Roman" w:cs="Times New Roman"/>
          <w:szCs w:val="24"/>
        </w:rPr>
        <w:t>ημόσια γη</w:t>
      </w:r>
      <w:r>
        <w:rPr>
          <w:rFonts w:eastAsia="Times New Roman" w:cs="Times New Roman"/>
          <w:szCs w:val="24"/>
        </w:rPr>
        <w:t>, ποια είναι</w:t>
      </w:r>
      <w:r w:rsidRPr="00553706">
        <w:rPr>
          <w:rFonts w:eastAsia="Times New Roman" w:cs="Times New Roman"/>
          <w:szCs w:val="24"/>
        </w:rPr>
        <w:t xml:space="preserve"> η γη των ιδιωτών</w:t>
      </w:r>
      <w:r>
        <w:rPr>
          <w:rFonts w:eastAsia="Times New Roman" w:cs="Times New Roman"/>
          <w:szCs w:val="24"/>
        </w:rPr>
        <w:t>.</w:t>
      </w:r>
    </w:p>
    <w:p w14:paraId="11C85A5A"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Είναι και μια</w:t>
      </w:r>
      <w:r w:rsidRPr="00553706">
        <w:rPr>
          <w:rFonts w:eastAsia="Times New Roman" w:cs="Times New Roman"/>
          <w:szCs w:val="24"/>
        </w:rPr>
        <w:t xml:space="preserve"> ευκαιρία πλέον</w:t>
      </w:r>
      <w:r>
        <w:rPr>
          <w:rFonts w:eastAsia="Times New Roman" w:cs="Times New Roman"/>
          <w:szCs w:val="24"/>
        </w:rPr>
        <w:t>,</w:t>
      </w:r>
      <w:r w:rsidRPr="00553706">
        <w:rPr>
          <w:rFonts w:eastAsia="Times New Roman" w:cs="Times New Roman"/>
          <w:szCs w:val="24"/>
        </w:rPr>
        <w:t xml:space="preserve"> ιδιαίτερα για τις </w:t>
      </w:r>
      <w:r>
        <w:rPr>
          <w:rFonts w:eastAsia="Times New Roman" w:cs="Times New Roman"/>
          <w:szCs w:val="24"/>
        </w:rPr>
        <w:t>αγροτικές</w:t>
      </w:r>
      <w:r w:rsidRPr="00553706">
        <w:rPr>
          <w:rFonts w:eastAsia="Times New Roman" w:cs="Times New Roman"/>
          <w:szCs w:val="24"/>
        </w:rPr>
        <w:t xml:space="preserve"> περιοχές</w:t>
      </w:r>
      <w:r>
        <w:rPr>
          <w:rFonts w:eastAsia="Times New Roman" w:cs="Times New Roman"/>
          <w:szCs w:val="24"/>
        </w:rPr>
        <w:t>,</w:t>
      </w:r>
      <w:r w:rsidRPr="00553706">
        <w:rPr>
          <w:rFonts w:eastAsia="Times New Roman" w:cs="Times New Roman"/>
          <w:szCs w:val="24"/>
        </w:rPr>
        <w:t xml:space="preserve"> οι άνθρωπο</w:t>
      </w:r>
      <w:r>
        <w:rPr>
          <w:rFonts w:eastAsia="Times New Roman" w:cs="Times New Roman"/>
          <w:szCs w:val="24"/>
        </w:rPr>
        <w:t>ι που μέχρι τώρα αδιαφόρησαν</w:t>
      </w:r>
      <w:r w:rsidRPr="00553706">
        <w:rPr>
          <w:rFonts w:eastAsia="Times New Roman" w:cs="Times New Roman"/>
          <w:szCs w:val="24"/>
        </w:rPr>
        <w:t xml:space="preserve"> να τακτοποιήσουν τους τίτλους ιδιοκτησίας</w:t>
      </w:r>
      <w:r>
        <w:rPr>
          <w:rFonts w:eastAsia="Times New Roman" w:cs="Times New Roman"/>
          <w:szCs w:val="24"/>
        </w:rPr>
        <w:t>,</w:t>
      </w:r>
      <w:r w:rsidRPr="00553706">
        <w:rPr>
          <w:rFonts w:eastAsia="Times New Roman" w:cs="Times New Roman"/>
          <w:szCs w:val="24"/>
        </w:rPr>
        <w:t xml:space="preserve"> να τους τακτοποιήσουν </w:t>
      </w:r>
      <w:r w:rsidRPr="00553706">
        <w:rPr>
          <w:rFonts w:eastAsia="Times New Roman" w:cs="Times New Roman"/>
          <w:szCs w:val="24"/>
        </w:rPr>
        <w:t>και να καταγραφούν στο Κτηματολόγιο</w:t>
      </w:r>
      <w:r>
        <w:rPr>
          <w:rFonts w:eastAsia="Times New Roman" w:cs="Times New Roman"/>
          <w:szCs w:val="24"/>
        </w:rPr>
        <w:t>.</w:t>
      </w:r>
      <w:r w:rsidRPr="00553706">
        <w:rPr>
          <w:rFonts w:eastAsia="Times New Roman" w:cs="Times New Roman"/>
          <w:szCs w:val="24"/>
        </w:rPr>
        <w:t xml:space="preserve"> </w:t>
      </w:r>
    </w:p>
    <w:p w14:paraId="11C85A5B"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 xml:space="preserve">Πρέπει να επισημάνουμε ότι εάν </w:t>
      </w:r>
      <w:r>
        <w:rPr>
          <w:rFonts w:eastAsia="Times New Roman" w:cs="Times New Roman"/>
          <w:szCs w:val="24"/>
        </w:rPr>
        <w:t>οι περιουσίες</w:t>
      </w:r>
      <w:r w:rsidRPr="00553706">
        <w:rPr>
          <w:rFonts w:eastAsia="Times New Roman" w:cs="Times New Roman"/>
          <w:szCs w:val="24"/>
        </w:rPr>
        <w:t xml:space="preserve"> δεν καταγραφούν στο Κτηματολόγιο</w:t>
      </w:r>
      <w:r>
        <w:rPr>
          <w:rFonts w:eastAsia="Times New Roman" w:cs="Times New Roman"/>
          <w:szCs w:val="24"/>
        </w:rPr>
        <w:t>,</w:t>
      </w:r>
      <w:r w:rsidRPr="00553706">
        <w:rPr>
          <w:rFonts w:eastAsia="Times New Roman" w:cs="Times New Roman"/>
          <w:szCs w:val="24"/>
        </w:rPr>
        <w:t xml:space="preserve"> θα χαθούν</w:t>
      </w:r>
      <w:r>
        <w:rPr>
          <w:rFonts w:eastAsia="Times New Roman" w:cs="Times New Roman"/>
          <w:szCs w:val="24"/>
        </w:rPr>
        <w:t>.</w:t>
      </w:r>
      <w:r w:rsidRPr="00553706">
        <w:rPr>
          <w:rFonts w:eastAsia="Times New Roman" w:cs="Times New Roman"/>
          <w:szCs w:val="24"/>
        </w:rPr>
        <w:t xml:space="preserve"> Και μέσα στο</w:t>
      </w:r>
      <w:r>
        <w:rPr>
          <w:rFonts w:eastAsia="Times New Roman" w:cs="Times New Roman"/>
          <w:szCs w:val="24"/>
        </w:rPr>
        <w:t>ν συγκεκριμένο χρόνο που δίνουμε</w:t>
      </w:r>
      <w:r w:rsidRPr="00553706">
        <w:rPr>
          <w:rFonts w:eastAsia="Times New Roman" w:cs="Times New Roman"/>
          <w:szCs w:val="24"/>
        </w:rPr>
        <w:t xml:space="preserve"> στους πολίτες και που κατανοούμε το ζήτημα </w:t>
      </w:r>
      <w:r>
        <w:rPr>
          <w:rFonts w:eastAsia="Times New Roman" w:cs="Times New Roman"/>
          <w:szCs w:val="24"/>
        </w:rPr>
        <w:t>πρέπει ν</w:t>
      </w:r>
      <w:r w:rsidRPr="00553706">
        <w:rPr>
          <w:rFonts w:eastAsia="Times New Roman" w:cs="Times New Roman"/>
          <w:szCs w:val="24"/>
        </w:rPr>
        <w:t>α δώσουμε τις αναγκαίες παρατάσε</w:t>
      </w:r>
      <w:r w:rsidRPr="00553706">
        <w:rPr>
          <w:rFonts w:eastAsia="Times New Roman" w:cs="Times New Roman"/>
          <w:szCs w:val="24"/>
        </w:rPr>
        <w:t>ις</w:t>
      </w:r>
      <w:r>
        <w:rPr>
          <w:rFonts w:eastAsia="Times New Roman" w:cs="Times New Roman"/>
          <w:szCs w:val="24"/>
        </w:rPr>
        <w:t>,</w:t>
      </w:r>
      <w:r w:rsidRPr="00553706">
        <w:rPr>
          <w:rFonts w:eastAsia="Times New Roman" w:cs="Times New Roman"/>
          <w:szCs w:val="24"/>
        </w:rPr>
        <w:t xml:space="preserve"> όχι εκείνες που δεν είναι αναγκαίες και θα σας εξηγήσω γιατί δεν είναι τόσο πολύ εύκολες οι μεγάλες παρατάσεις</w:t>
      </w:r>
      <w:r>
        <w:rPr>
          <w:rFonts w:eastAsia="Times New Roman" w:cs="Times New Roman"/>
          <w:szCs w:val="24"/>
        </w:rPr>
        <w:t>.</w:t>
      </w:r>
    </w:p>
    <w:p w14:paraId="11C85A5C"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Λέω στον ελληνικό λαό σήμερα ότι πρέπει να κινηθεί, ν</w:t>
      </w:r>
      <w:r w:rsidRPr="00553706">
        <w:rPr>
          <w:rFonts w:eastAsia="Times New Roman" w:cs="Times New Roman"/>
          <w:szCs w:val="24"/>
        </w:rPr>
        <w:t>α συμπληρώσει τα δικαιολογητικά που χρειάζεται και να δηλώσει τις περιουσίες</w:t>
      </w:r>
      <w:r>
        <w:rPr>
          <w:rFonts w:eastAsia="Times New Roman" w:cs="Times New Roman"/>
          <w:szCs w:val="24"/>
        </w:rPr>
        <w:t>.</w:t>
      </w:r>
      <w:r w:rsidRPr="00553706">
        <w:rPr>
          <w:rFonts w:eastAsia="Times New Roman" w:cs="Times New Roman"/>
          <w:szCs w:val="24"/>
        </w:rPr>
        <w:t xml:space="preserve"> Γιατί </w:t>
      </w:r>
      <w:r>
        <w:rPr>
          <w:rFonts w:eastAsia="Times New Roman" w:cs="Times New Roman"/>
          <w:szCs w:val="24"/>
        </w:rPr>
        <w:t xml:space="preserve">οι </w:t>
      </w:r>
      <w:r>
        <w:rPr>
          <w:rFonts w:eastAsia="Times New Roman" w:cs="Times New Roman"/>
          <w:szCs w:val="24"/>
        </w:rPr>
        <w:t>περιουσίε</w:t>
      </w:r>
      <w:r w:rsidRPr="00553706">
        <w:rPr>
          <w:rFonts w:eastAsia="Times New Roman" w:cs="Times New Roman"/>
          <w:szCs w:val="24"/>
        </w:rPr>
        <w:t>ς που δεν θα δηλωθούν στο</w:t>
      </w:r>
      <w:r>
        <w:rPr>
          <w:rFonts w:eastAsia="Times New Roman" w:cs="Times New Roman"/>
          <w:szCs w:val="24"/>
        </w:rPr>
        <w:t>ν</w:t>
      </w:r>
      <w:r w:rsidRPr="00553706">
        <w:rPr>
          <w:rFonts w:eastAsia="Times New Roman" w:cs="Times New Roman"/>
          <w:szCs w:val="24"/>
        </w:rPr>
        <w:t xml:space="preserve"> συγκεκριμένο χρόνο</w:t>
      </w:r>
      <w:r>
        <w:rPr>
          <w:rFonts w:eastAsia="Times New Roman" w:cs="Times New Roman"/>
          <w:szCs w:val="24"/>
        </w:rPr>
        <w:t>,</w:t>
      </w:r>
      <w:r w:rsidRPr="00553706">
        <w:rPr>
          <w:rFonts w:eastAsia="Times New Roman" w:cs="Times New Roman"/>
          <w:szCs w:val="24"/>
        </w:rPr>
        <w:t xml:space="preserve"> μετά για να δηλωθούν </w:t>
      </w:r>
      <w:r w:rsidRPr="00553706">
        <w:rPr>
          <w:rFonts w:eastAsia="Times New Roman" w:cs="Times New Roman"/>
          <w:szCs w:val="24"/>
        </w:rPr>
        <w:lastRenderedPageBreak/>
        <w:t xml:space="preserve">μέσα στην επταετία που δίνει το δικαίωμα </w:t>
      </w:r>
      <w:r>
        <w:rPr>
          <w:rFonts w:eastAsia="Times New Roman" w:cs="Times New Roman"/>
          <w:szCs w:val="24"/>
        </w:rPr>
        <w:t>ο νόμος, θ</w:t>
      </w:r>
      <w:r w:rsidRPr="00553706">
        <w:rPr>
          <w:rFonts w:eastAsia="Times New Roman" w:cs="Times New Roman"/>
          <w:szCs w:val="24"/>
        </w:rPr>
        <w:t xml:space="preserve">α </w:t>
      </w:r>
      <w:r>
        <w:rPr>
          <w:rFonts w:eastAsia="Times New Roman" w:cs="Times New Roman"/>
          <w:szCs w:val="24"/>
        </w:rPr>
        <w:t>πρέπει να καταγράψ</w:t>
      </w:r>
      <w:r w:rsidRPr="00553706">
        <w:rPr>
          <w:rFonts w:eastAsia="Times New Roman" w:cs="Times New Roman"/>
          <w:szCs w:val="24"/>
        </w:rPr>
        <w:t>ουν</w:t>
      </w:r>
      <w:r>
        <w:rPr>
          <w:rFonts w:eastAsia="Times New Roman" w:cs="Times New Roman"/>
          <w:szCs w:val="24"/>
        </w:rPr>
        <w:t>,</w:t>
      </w:r>
      <w:r w:rsidRPr="00553706">
        <w:rPr>
          <w:rFonts w:eastAsia="Times New Roman" w:cs="Times New Roman"/>
          <w:szCs w:val="24"/>
        </w:rPr>
        <w:t xml:space="preserve"> να βάλου</w:t>
      </w:r>
      <w:r>
        <w:rPr>
          <w:rFonts w:eastAsia="Times New Roman" w:cs="Times New Roman"/>
          <w:szCs w:val="24"/>
        </w:rPr>
        <w:t>ν</w:t>
      </w:r>
      <w:r w:rsidRPr="00553706">
        <w:rPr>
          <w:rFonts w:eastAsia="Times New Roman" w:cs="Times New Roman"/>
          <w:szCs w:val="24"/>
        </w:rPr>
        <w:t xml:space="preserve"> δικηγόρος</w:t>
      </w:r>
      <w:r>
        <w:rPr>
          <w:rFonts w:eastAsia="Times New Roman" w:cs="Times New Roman"/>
          <w:szCs w:val="24"/>
        </w:rPr>
        <w:t xml:space="preserve"> και</w:t>
      </w:r>
      <w:r w:rsidRPr="00553706">
        <w:rPr>
          <w:rFonts w:eastAsia="Times New Roman" w:cs="Times New Roman"/>
          <w:szCs w:val="24"/>
        </w:rPr>
        <w:t xml:space="preserve"> τοπογράφους μηχανικούς και θα έχουν πολλά έξοδα</w:t>
      </w:r>
      <w:r>
        <w:rPr>
          <w:rFonts w:eastAsia="Times New Roman" w:cs="Times New Roman"/>
          <w:szCs w:val="24"/>
        </w:rPr>
        <w:t>.</w:t>
      </w:r>
    </w:p>
    <w:p w14:paraId="11C85A5D" w14:textId="77777777" w:rsidR="003871E0" w:rsidRDefault="00591B04">
      <w:pPr>
        <w:spacing w:line="600" w:lineRule="auto"/>
        <w:ind w:firstLine="720"/>
        <w:contextualSpacing/>
        <w:jc w:val="both"/>
        <w:rPr>
          <w:rFonts w:eastAsia="Times New Roman" w:cs="Times New Roman"/>
          <w:szCs w:val="24"/>
        </w:rPr>
      </w:pPr>
      <w:r w:rsidRPr="00553706">
        <w:rPr>
          <w:rFonts w:eastAsia="Times New Roman" w:cs="Times New Roman"/>
          <w:szCs w:val="24"/>
        </w:rPr>
        <w:t xml:space="preserve">Επομένως </w:t>
      </w:r>
      <w:r>
        <w:rPr>
          <w:rFonts w:eastAsia="Times New Roman" w:cs="Times New Roman"/>
          <w:szCs w:val="24"/>
        </w:rPr>
        <w:t xml:space="preserve">πρέπει </w:t>
      </w:r>
      <w:r w:rsidRPr="00553706">
        <w:rPr>
          <w:rFonts w:eastAsia="Times New Roman" w:cs="Times New Roman"/>
          <w:szCs w:val="24"/>
        </w:rPr>
        <w:t>να πάνε να δηλ</w:t>
      </w:r>
      <w:r w:rsidRPr="00553706">
        <w:rPr>
          <w:rFonts w:eastAsia="Times New Roman" w:cs="Times New Roman"/>
          <w:szCs w:val="24"/>
        </w:rPr>
        <w:t>ώσουν</w:t>
      </w:r>
      <w:r>
        <w:rPr>
          <w:rFonts w:eastAsia="Times New Roman" w:cs="Times New Roman"/>
          <w:szCs w:val="24"/>
        </w:rPr>
        <w:t xml:space="preserve"> μέσα στις προθεσμίες,</w:t>
      </w:r>
      <w:r w:rsidRPr="00553706">
        <w:rPr>
          <w:rFonts w:eastAsia="Times New Roman" w:cs="Times New Roman"/>
          <w:szCs w:val="24"/>
        </w:rPr>
        <w:t xml:space="preserve"> και εμείς επιθυμούμε ό</w:t>
      </w:r>
      <w:r>
        <w:rPr>
          <w:rFonts w:eastAsia="Times New Roman" w:cs="Times New Roman"/>
          <w:szCs w:val="24"/>
        </w:rPr>
        <w:t xml:space="preserve">λοι οι Έλληνες να δηλώσουν τις ιδιοκτησίες τους. </w:t>
      </w:r>
      <w:r w:rsidRPr="00553706">
        <w:rPr>
          <w:rFonts w:eastAsia="Times New Roman" w:cs="Times New Roman"/>
          <w:szCs w:val="24"/>
        </w:rPr>
        <w:t xml:space="preserve">Δεν θέλουμε να </w:t>
      </w:r>
      <w:r>
        <w:rPr>
          <w:rFonts w:eastAsia="Times New Roman" w:cs="Times New Roman"/>
          <w:szCs w:val="24"/>
        </w:rPr>
        <w:t>περιέλθουν</w:t>
      </w:r>
      <w:r>
        <w:rPr>
          <w:rFonts w:eastAsia="Times New Roman" w:cs="Times New Roman"/>
          <w:szCs w:val="24"/>
        </w:rPr>
        <w:t xml:space="preserve"> </w:t>
      </w:r>
      <w:r w:rsidRPr="00553706">
        <w:rPr>
          <w:rFonts w:eastAsia="Times New Roman" w:cs="Times New Roman"/>
          <w:szCs w:val="24"/>
        </w:rPr>
        <w:t xml:space="preserve">ιδιοκτησίες </w:t>
      </w:r>
      <w:r>
        <w:rPr>
          <w:rFonts w:eastAsia="Times New Roman" w:cs="Times New Roman"/>
          <w:szCs w:val="24"/>
        </w:rPr>
        <w:t>στο</w:t>
      </w:r>
      <w:r w:rsidRPr="00553706">
        <w:rPr>
          <w:rFonts w:eastAsia="Times New Roman" w:cs="Times New Roman"/>
          <w:szCs w:val="24"/>
        </w:rPr>
        <w:t xml:space="preserve"> </w:t>
      </w:r>
      <w:r>
        <w:rPr>
          <w:rFonts w:eastAsia="Times New Roman" w:cs="Times New Roman"/>
          <w:szCs w:val="24"/>
        </w:rPr>
        <w:t xml:space="preserve">ελληνικό δημόσιο. Τι να </w:t>
      </w:r>
      <w:r w:rsidRPr="00553706">
        <w:rPr>
          <w:rFonts w:eastAsia="Times New Roman" w:cs="Times New Roman"/>
          <w:szCs w:val="24"/>
        </w:rPr>
        <w:t xml:space="preserve">τις κάνει </w:t>
      </w:r>
      <w:r>
        <w:rPr>
          <w:rFonts w:eastAsia="Times New Roman" w:cs="Times New Roman"/>
          <w:szCs w:val="24"/>
        </w:rPr>
        <w:t xml:space="preserve">το ελληνικό δημόσιο; </w:t>
      </w:r>
      <w:r w:rsidRPr="00553706">
        <w:rPr>
          <w:rFonts w:eastAsia="Times New Roman" w:cs="Times New Roman"/>
          <w:szCs w:val="24"/>
        </w:rPr>
        <w:t>Εμείς θέλουμε</w:t>
      </w:r>
      <w:r>
        <w:rPr>
          <w:rFonts w:eastAsia="Times New Roman" w:cs="Times New Roman"/>
          <w:szCs w:val="24"/>
        </w:rPr>
        <w:t>,</w:t>
      </w:r>
      <w:r w:rsidRPr="00553706">
        <w:rPr>
          <w:rFonts w:eastAsia="Times New Roman" w:cs="Times New Roman"/>
          <w:szCs w:val="24"/>
        </w:rPr>
        <w:t xml:space="preserve"> ειδικά για τις </w:t>
      </w:r>
      <w:r>
        <w:rPr>
          <w:rFonts w:eastAsia="Times New Roman" w:cs="Times New Roman"/>
          <w:szCs w:val="24"/>
        </w:rPr>
        <w:t xml:space="preserve">αγροτικές περιοχές, να </w:t>
      </w:r>
      <w:r>
        <w:rPr>
          <w:rFonts w:eastAsia="Times New Roman" w:cs="Times New Roman"/>
          <w:szCs w:val="24"/>
        </w:rPr>
        <w:t>καλλιεργείται η γη και να αυξηθεί η α</w:t>
      </w:r>
      <w:r w:rsidRPr="00553706">
        <w:rPr>
          <w:rFonts w:eastAsia="Times New Roman" w:cs="Times New Roman"/>
          <w:szCs w:val="24"/>
        </w:rPr>
        <w:t xml:space="preserve">γροτική παραγωγή </w:t>
      </w:r>
      <w:r>
        <w:rPr>
          <w:rFonts w:eastAsia="Times New Roman" w:cs="Times New Roman"/>
          <w:szCs w:val="24"/>
        </w:rPr>
        <w:t>της χώρας.</w:t>
      </w:r>
    </w:p>
    <w:p w14:paraId="11C85A5E"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Πού ήμασταν το 2015, κύριε συνάδελφε; </w:t>
      </w:r>
      <w:r w:rsidRPr="00553706">
        <w:rPr>
          <w:rFonts w:eastAsia="Times New Roman" w:cs="Times New Roman"/>
          <w:szCs w:val="24"/>
        </w:rPr>
        <w:t xml:space="preserve">Σε λειτουργία </w:t>
      </w:r>
      <w:r>
        <w:rPr>
          <w:rFonts w:eastAsia="Times New Roman" w:cs="Times New Roman"/>
          <w:szCs w:val="24"/>
        </w:rPr>
        <w:t>25,3% σ</w:t>
      </w:r>
      <w:r w:rsidRPr="00553706">
        <w:rPr>
          <w:rFonts w:eastAsia="Times New Roman" w:cs="Times New Roman"/>
          <w:szCs w:val="24"/>
        </w:rPr>
        <w:t xml:space="preserve">ε ποσοστό </w:t>
      </w:r>
      <w:r>
        <w:rPr>
          <w:rFonts w:eastAsia="Times New Roman" w:cs="Times New Roman"/>
          <w:szCs w:val="24"/>
        </w:rPr>
        <w:t>«</w:t>
      </w:r>
      <w:r w:rsidRPr="00553706">
        <w:rPr>
          <w:rFonts w:eastAsia="Times New Roman" w:cs="Times New Roman"/>
          <w:szCs w:val="24"/>
        </w:rPr>
        <w:t>δικαιωμά</w:t>
      </w:r>
      <w:r>
        <w:rPr>
          <w:rFonts w:eastAsia="Times New Roman" w:cs="Times New Roman"/>
          <w:szCs w:val="24"/>
        </w:rPr>
        <w:t>των</w:t>
      </w:r>
      <w:r>
        <w:rPr>
          <w:rFonts w:eastAsia="Times New Roman" w:cs="Times New Roman"/>
          <w:szCs w:val="24"/>
        </w:rPr>
        <w:t>»</w:t>
      </w:r>
      <w:r>
        <w:rPr>
          <w:rFonts w:eastAsia="Times New Roman" w:cs="Times New Roman"/>
          <w:szCs w:val="24"/>
        </w:rPr>
        <w:t>,</w:t>
      </w:r>
      <w:r w:rsidRPr="00553706">
        <w:rPr>
          <w:rFonts w:eastAsia="Times New Roman" w:cs="Times New Roman"/>
          <w:szCs w:val="24"/>
        </w:rPr>
        <w:t xml:space="preserve"> όχι σε </w:t>
      </w:r>
      <w:r>
        <w:rPr>
          <w:rFonts w:eastAsia="Times New Roman" w:cs="Times New Roman"/>
          <w:szCs w:val="24"/>
        </w:rPr>
        <w:t>έκτασ</w:t>
      </w:r>
      <w:r>
        <w:rPr>
          <w:rFonts w:eastAsia="Times New Roman" w:cs="Times New Roman"/>
          <w:szCs w:val="24"/>
        </w:rPr>
        <w:t>η</w:t>
      </w:r>
      <w:r w:rsidRPr="00553706">
        <w:rPr>
          <w:rFonts w:eastAsia="Times New Roman" w:cs="Times New Roman"/>
          <w:szCs w:val="24"/>
        </w:rPr>
        <w:t xml:space="preserve"> της χώρας</w:t>
      </w:r>
      <w:r>
        <w:rPr>
          <w:rFonts w:eastAsia="Times New Roman" w:cs="Times New Roman"/>
          <w:szCs w:val="24"/>
        </w:rPr>
        <w:t>.</w:t>
      </w:r>
      <w:r w:rsidRPr="00553706">
        <w:rPr>
          <w:rFonts w:eastAsia="Times New Roman" w:cs="Times New Roman"/>
          <w:szCs w:val="24"/>
        </w:rPr>
        <w:t xml:space="preserve"> Σε έκταση της χώρας ήταν κάτω από το 7%.</w:t>
      </w:r>
    </w:p>
    <w:p w14:paraId="11C85A5F" w14:textId="77777777" w:rsidR="003871E0" w:rsidRDefault="00591B04">
      <w:pPr>
        <w:spacing w:line="600" w:lineRule="auto"/>
        <w:ind w:firstLine="720"/>
        <w:contextualSpacing/>
        <w:jc w:val="both"/>
        <w:rPr>
          <w:rFonts w:eastAsia="Times New Roman"/>
          <w:szCs w:val="24"/>
        </w:rPr>
      </w:pPr>
      <w:r w:rsidRPr="00B0138A">
        <w:rPr>
          <w:rFonts w:eastAsia="Times New Roman"/>
          <w:szCs w:val="24"/>
        </w:rPr>
        <w:t>Δηλαδή</w:t>
      </w:r>
      <w:r w:rsidRPr="009B42C0">
        <w:rPr>
          <w:rFonts w:eastAsia="Times New Roman"/>
          <w:szCs w:val="24"/>
        </w:rPr>
        <w:t>,</w:t>
      </w:r>
      <w:r w:rsidRPr="00B0138A">
        <w:rPr>
          <w:rFonts w:eastAsia="Times New Roman"/>
          <w:szCs w:val="24"/>
        </w:rPr>
        <w:t xml:space="preserve"> από το 1995 που ψηφίστηκε ο νόμος</w:t>
      </w:r>
      <w:r w:rsidRPr="00B0138A">
        <w:rPr>
          <w:rFonts w:eastAsia="Times New Roman"/>
          <w:szCs w:val="24"/>
        </w:rPr>
        <w:t xml:space="preserve"> μέχρι το 2015 μόνο </w:t>
      </w:r>
      <w:r>
        <w:rPr>
          <w:rFonts w:eastAsia="Times New Roman"/>
          <w:szCs w:val="24"/>
        </w:rPr>
        <w:t xml:space="preserve">το </w:t>
      </w:r>
      <w:r w:rsidRPr="00B0138A">
        <w:rPr>
          <w:rFonts w:eastAsia="Times New Roman"/>
          <w:szCs w:val="24"/>
        </w:rPr>
        <w:t>25,3</w:t>
      </w:r>
      <w:r>
        <w:rPr>
          <w:rFonts w:eastAsia="Times New Roman"/>
          <w:szCs w:val="24"/>
        </w:rPr>
        <w:t>%</w:t>
      </w:r>
      <w:r w:rsidRPr="00B0138A">
        <w:rPr>
          <w:rFonts w:eastAsia="Times New Roman"/>
          <w:szCs w:val="24"/>
        </w:rPr>
        <w:t xml:space="preserve"> ήταν σε λειτουργία</w:t>
      </w:r>
      <w:r>
        <w:rPr>
          <w:rFonts w:eastAsia="Times New Roman"/>
          <w:szCs w:val="24"/>
        </w:rPr>
        <w:t>. Ή</w:t>
      </w:r>
      <w:r w:rsidRPr="00B0138A">
        <w:rPr>
          <w:rFonts w:eastAsia="Times New Roman"/>
          <w:szCs w:val="24"/>
        </w:rPr>
        <w:t>ταν</w:t>
      </w:r>
      <w:r>
        <w:rPr>
          <w:rFonts w:eastAsia="Times New Roman"/>
          <w:szCs w:val="24"/>
        </w:rPr>
        <w:t>, β</w:t>
      </w:r>
      <w:r w:rsidRPr="00B0138A">
        <w:rPr>
          <w:rFonts w:eastAsia="Times New Roman"/>
          <w:szCs w:val="24"/>
        </w:rPr>
        <w:t>εβαίως</w:t>
      </w:r>
      <w:r>
        <w:rPr>
          <w:rFonts w:eastAsia="Times New Roman"/>
          <w:szCs w:val="24"/>
        </w:rPr>
        <w:t>,</w:t>
      </w:r>
      <w:r w:rsidRPr="00B0138A">
        <w:rPr>
          <w:rFonts w:eastAsia="Times New Roman"/>
          <w:szCs w:val="24"/>
        </w:rPr>
        <w:t xml:space="preserve"> και σε εξέλιξη το </w:t>
      </w:r>
      <w:r>
        <w:rPr>
          <w:rFonts w:eastAsia="Times New Roman"/>
          <w:szCs w:val="24"/>
        </w:rPr>
        <w:t>22,3%.</w:t>
      </w:r>
    </w:p>
    <w:p w14:paraId="11C85A60" w14:textId="77777777" w:rsidR="003871E0" w:rsidRDefault="00591B0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1C85A61" w14:textId="77777777" w:rsidR="003871E0" w:rsidRDefault="00591B04">
      <w:pPr>
        <w:spacing w:line="600" w:lineRule="auto"/>
        <w:ind w:firstLine="720"/>
        <w:contextualSpacing/>
        <w:jc w:val="both"/>
        <w:rPr>
          <w:rFonts w:eastAsia="Times New Roman"/>
          <w:szCs w:val="24"/>
        </w:rPr>
      </w:pPr>
      <w:r>
        <w:rPr>
          <w:rFonts w:eastAsia="Times New Roman"/>
          <w:szCs w:val="24"/>
        </w:rPr>
        <w:lastRenderedPageBreak/>
        <w:t>Θ</w:t>
      </w:r>
      <w:r w:rsidRPr="00B0138A">
        <w:rPr>
          <w:rFonts w:eastAsia="Times New Roman"/>
          <w:szCs w:val="24"/>
        </w:rPr>
        <w:t xml:space="preserve">α ήθελα </w:t>
      </w:r>
      <w:r>
        <w:rPr>
          <w:rFonts w:eastAsia="Times New Roman"/>
          <w:szCs w:val="24"/>
        </w:rPr>
        <w:t>κι εγώ λίγη ανοχή, κύριε Π</w:t>
      </w:r>
      <w:r w:rsidRPr="00B0138A">
        <w:rPr>
          <w:rFonts w:eastAsia="Times New Roman"/>
          <w:szCs w:val="24"/>
        </w:rPr>
        <w:t>ρόεδρε</w:t>
      </w:r>
      <w:r>
        <w:rPr>
          <w:rFonts w:eastAsia="Times New Roman"/>
          <w:szCs w:val="24"/>
        </w:rPr>
        <w:t>.</w:t>
      </w:r>
    </w:p>
    <w:p w14:paraId="11C85A62" w14:textId="77777777" w:rsidR="003871E0" w:rsidRDefault="00591B04">
      <w:pPr>
        <w:spacing w:line="600" w:lineRule="auto"/>
        <w:ind w:firstLine="720"/>
        <w:contextualSpacing/>
        <w:jc w:val="both"/>
        <w:rPr>
          <w:rFonts w:eastAsia="Times New Roman"/>
          <w:szCs w:val="24"/>
        </w:rPr>
      </w:pPr>
      <w:r>
        <w:rPr>
          <w:rFonts w:eastAsia="Times New Roman"/>
          <w:szCs w:val="24"/>
        </w:rPr>
        <w:t>Σ</w:t>
      </w:r>
      <w:r w:rsidRPr="00B0138A">
        <w:rPr>
          <w:rFonts w:eastAsia="Times New Roman"/>
          <w:szCs w:val="24"/>
        </w:rPr>
        <w:t>ήμερα</w:t>
      </w:r>
      <w:r>
        <w:rPr>
          <w:rFonts w:eastAsia="Times New Roman"/>
          <w:szCs w:val="24"/>
        </w:rPr>
        <w:t>,</w:t>
      </w:r>
      <w:r w:rsidRPr="00B0138A">
        <w:rPr>
          <w:rFonts w:eastAsia="Times New Roman"/>
          <w:szCs w:val="24"/>
        </w:rPr>
        <w:t xml:space="preserve"> αυτή την περίοδο και</w:t>
      </w:r>
      <w:r>
        <w:rPr>
          <w:rFonts w:eastAsia="Times New Roman"/>
          <w:szCs w:val="24"/>
        </w:rPr>
        <w:t xml:space="preserve"> με</w:t>
      </w:r>
      <w:r w:rsidRPr="00B0138A">
        <w:rPr>
          <w:rFonts w:eastAsia="Times New Roman"/>
          <w:szCs w:val="24"/>
        </w:rPr>
        <w:t xml:space="preserve"> </w:t>
      </w:r>
      <w:proofErr w:type="spellStart"/>
      <w:r w:rsidRPr="00B0138A">
        <w:rPr>
          <w:rFonts w:eastAsia="Times New Roman"/>
          <w:szCs w:val="24"/>
        </w:rPr>
        <w:t>μνημονια</w:t>
      </w:r>
      <w:r w:rsidRPr="00B0138A">
        <w:rPr>
          <w:rFonts w:eastAsia="Times New Roman"/>
          <w:szCs w:val="24"/>
        </w:rPr>
        <w:t>κή</w:t>
      </w:r>
      <w:proofErr w:type="spellEnd"/>
      <w:r w:rsidRPr="00B0138A">
        <w:rPr>
          <w:rFonts w:eastAsia="Times New Roman"/>
          <w:szCs w:val="24"/>
        </w:rPr>
        <w:t xml:space="preserve"> υποχρέωση </w:t>
      </w:r>
      <w:r>
        <w:rPr>
          <w:rFonts w:eastAsia="Times New Roman"/>
          <w:szCs w:val="24"/>
        </w:rPr>
        <w:t>-</w:t>
      </w:r>
      <w:r w:rsidRPr="00B0138A">
        <w:rPr>
          <w:rFonts w:eastAsia="Times New Roman"/>
          <w:szCs w:val="24"/>
        </w:rPr>
        <w:t>πρέπει να το πούμε αυτ</w:t>
      </w:r>
      <w:r>
        <w:rPr>
          <w:rFonts w:eastAsia="Times New Roman"/>
          <w:szCs w:val="24"/>
        </w:rPr>
        <w:t xml:space="preserve">ό, γιατί </w:t>
      </w:r>
      <w:r w:rsidRPr="00B0138A">
        <w:rPr>
          <w:rFonts w:eastAsia="Times New Roman"/>
          <w:szCs w:val="24"/>
        </w:rPr>
        <w:t xml:space="preserve">πολλές φορές οι </w:t>
      </w:r>
      <w:proofErr w:type="spellStart"/>
      <w:r w:rsidRPr="00B0138A">
        <w:rPr>
          <w:rFonts w:eastAsia="Times New Roman"/>
          <w:szCs w:val="24"/>
        </w:rPr>
        <w:t>μνημονιακές</w:t>
      </w:r>
      <w:proofErr w:type="spellEnd"/>
      <w:r w:rsidRPr="00B0138A">
        <w:rPr>
          <w:rFonts w:eastAsia="Times New Roman"/>
          <w:szCs w:val="24"/>
        </w:rPr>
        <w:t xml:space="preserve"> υποχρεώσεις </w:t>
      </w:r>
      <w:r>
        <w:rPr>
          <w:rFonts w:eastAsia="Times New Roman"/>
          <w:szCs w:val="24"/>
        </w:rPr>
        <w:t xml:space="preserve">είναι </w:t>
      </w:r>
      <w:r w:rsidRPr="00B0138A">
        <w:rPr>
          <w:rFonts w:eastAsia="Times New Roman"/>
          <w:szCs w:val="24"/>
        </w:rPr>
        <w:t>σε θετική κατεύθυνση</w:t>
      </w:r>
      <w:r>
        <w:rPr>
          <w:rFonts w:eastAsia="Times New Roman"/>
          <w:szCs w:val="24"/>
        </w:rPr>
        <w:t xml:space="preserve"> κ</w:t>
      </w:r>
      <w:r w:rsidRPr="00B0138A">
        <w:rPr>
          <w:rFonts w:eastAsia="Times New Roman"/>
          <w:szCs w:val="24"/>
        </w:rPr>
        <w:t>αι αυτά τα πράγματα</w:t>
      </w:r>
      <w:r>
        <w:rPr>
          <w:rFonts w:eastAsia="Times New Roman"/>
          <w:szCs w:val="24"/>
        </w:rPr>
        <w:t xml:space="preserve"> που</w:t>
      </w:r>
      <w:r w:rsidRPr="00B0138A">
        <w:rPr>
          <w:rFonts w:eastAsia="Times New Roman"/>
          <w:szCs w:val="24"/>
        </w:rPr>
        <w:t xml:space="preserve"> πρέπει να τα</w:t>
      </w:r>
      <w:r>
        <w:rPr>
          <w:rFonts w:eastAsia="Times New Roman"/>
          <w:szCs w:val="24"/>
        </w:rPr>
        <w:t xml:space="preserve"> είχαμε</w:t>
      </w:r>
      <w:r w:rsidRPr="00B0138A">
        <w:rPr>
          <w:rFonts w:eastAsia="Times New Roman"/>
          <w:szCs w:val="24"/>
        </w:rPr>
        <w:t xml:space="preserve"> κάνει μ</w:t>
      </w:r>
      <w:r>
        <w:rPr>
          <w:rFonts w:eastAsia="Times New Roman"/>
          <w:szCs w:val="24"/>
        </w:rPr>
        <w:t>όνοι μας,</w:t>
      </w:r>
      <w:r w:rsidRPr="00B0138A">
        <w:rPr>
          <w:rFonts w:eastAsia="Times New Roman"/>
          <w:szCs w:val="24"/>
        </w:rPr>
        <w:t xml:space="preserve"> τώρα είμαστε υποχρεωμένοι </w:t>
      </w:r>
      <w:r>
        <w:rPr>
          <w:rFonts w:eastAsia="Times New Roman"/>
          <w:szCs w:val="24"/>
        </w:rPr>
        <w:t xml:space="preserve">να τα κάνουμε </w:t>
      </w:r>
      <w:r w:rsidRPr="00B0138A">
        <w:rPr>
          <w:rFonts w:eastAsia="Times New Roman"/>
          <w:szCs w:val="24"/>
        </w:rPr>
        <w:t>με δεσμεύσεις απέναντι στους θεσμούς</w:t>
      </w:r>
      <w:r>
        <w:rPr>
          <w:rFonts w:eastAsia="Times New Roman"/>
          <w:szCs w:val="24"/>
        </w:rPr>
        <w:t xml:space="preserve">- </w:t>
      </w:r>
      <w:proofErr w:type="spellStart"/>
      <w:r w:rsidRPr="00B0138A">
        <w:rPr>
          <w:rFonts w:eastAsia="Times New Roman"/>
          <w:szCs w:val="24"/>
        </w:rPr>
        <w:t>κτηματογρ</w:t>
      </w:r>
      <w:r>
        <w:rPr>
          <w:rFonts w:eastAsia="Times New Roman"/>
          <w:szCs w:val="24"/>
        </w:rPr>
        <w:t>α</w:t>
      </w:r>
      <w:r w:rsidRPr="00B0138A">
        <w:rPr>
          <w:rFonts w:eastAsia="Times New Roman"/>
          <w:szCs w:val="24"/>
        </w:rPr>
        <w:t>φ</w:t>
      </w:r>
      <w:r>
        <w:rPr>
          <w:rFonts w:eastAsia="Times New Roman"/>
          <w:szCs w:val="24"/>
        </w:rPr>
        <w:t>είται</w:t>
      </w:r>
      <w:proofErr w:type="spellEnd"/>
      <w:r>
        <w:rPr>
          <w:rFonts w:eastAsia="Times New Roman"/>
          <w:szCs w:val="24"/>
        </w:rPr>
        <w:t xml:space="preserve"> </w:t>
      </w:r>
      <w:r w:rsidRPr="00B0138A">
        <w:rPr>
          <w:rFonts w:eastAsia="Times New Roman"/>
          <w:szCs w:val="24"/>
        </w:rPr>
        <w:t xml:space="preserve">σχεδόν </w:t>
      </w:r>
      <w:r>
        <w:rPr>
          <w:rFonts w:eastAsia="Times New Roman"/>
          <w:szCs w:val="24"/>
        </w:rPr>
        <w:t xml:space="preserve">όλη η χώρα. Το </w:t>
      </w:r>
      <w:r w:rsidRPr="00B0138A">
        <w:rPr>
          <w:rFonts w:eastAsia="Times New Roman"/>
          <w:szCs w:val="24"/>
        </w:rPr>
        <w:t>60</w:t>
      </w:r>
      <w:r>
        <w:rPr>
          <w:rFonts w:eastAsia="Times New Roman"/>
          <w:szCs w:val="24"/>
        </w:rPr>
        <w:t>,3%</w:t>
      </w:r>
      <w:r w:rsidRPr="00B0138A">
        <w:rPr>
          <w:rFonts w:eastAsia="Times New Roman"/>
          <w:szCs w:val="24"/>
        </w:rPr>
        <w:t xml:space="preserve"> είναι σε εξέλιξη</w:t>
      </w:r>
      <w:r>
        <w:rPr>
          <w:rFonts w:eastAsia="Times New Roman"/>
          <w:szCs w:val="24"/>
        </w:rPr>
        <w:t>. Α</w:t>
      </w:r>
      <w:r w:rsidRPr="00B0138A">
        <w:rPr>
          <w:rFonts w:eastAsia="Times New Roman"/>
          <w:szCs w:val="24"/>
        </w:rPr>
        <w:t xml:space="preserve">υτό είναι </w:t>
      </w:r>
      <w:r>
        <w:rPr>
          <w:rFonts w:eastAsia="Times New Roman"/>
          <w:szCs w:val="24"/>
        </w:rPr>
        <w:t>μ</w:t>
      </w:r>
      <w:r>
        <w:rPr>
          <w:rFonts w:eastAsia="Times New Roman"/>
          <w:szCs w:val="24"/>
        </w:rPr>
        <w:t>ί</w:t>
      </w:r>
      <w:r>
        <w:rPr>
          <w:rFonts w:eastAsia="Times New Roman"/>
          <w:szCs w:val="24"/>
        </w:rPr>
        <w:t>α</w:t>
      </w:r>
      <w:r w:rsidRPr="00B0138A">
        <w:rPr>
          <w:rFonts w:eastAsia="Times New Roman"/>
          <w:szCs w:val="24"/>
        </w:rPr>
        <w:t xml:space="preserve"> θετική εξ</w:t>
      </w:r>
      <w:r>
        <w:rPr>
          <w:rFonts w:eastAsia="Times New Roman"/>
          <w:szCs w:val="24"/>
        </w:rPr>
        <w:t xml:space="preserve">έλιξη. </w:t>
      </w:r>
    </w:p>
    <w:p w14:paraId="11C85A63" w14:textId="77777777" w:rsidR="003871E0" w:rsidRDefault="00591B04">
      <w:pPr>
        <w:spacing w:line="600" w:lineRule="auto"/>
        <w:ind w:firstLine="720"/>
        <w:contextualSpacing/>
        <w:jc w:val="both"/>
        <w:rPr>
          <w:rFonts w:eastAsia="Times New Roman"/>
          <w:szCs w:val="24"/>
        </w:rPr>
      </w:pPr>
      <w:r>
        <w:rPr>
          <w:rFonts w:eastAsia="Times New Roman"/>
          <w:szCs w:val="24"/>
        </w:rPr>
        <w:t xml:space="preserve">Ξέρουμε, όμως, </w:t>
      </w:r>
      <w:r w:rsidRPr="00B0138A">
        <w:rPr>
          <w:rFonts w:eastAsia="Times New Roman"/>
          <w:szCs w:val="24"/>
        </w:rPr>
        <w:t xml:space="preserve">τις δυσκολίες που έχουμε για να </w:t>
      </w:r>
      <w:r>
        <w:rPr>
          <w:rFonts w:eastAsia="Times New Roman"/>
          <w:szCs w:val="24"/>
        </w:rPr>
        <w:t xml:space="preserve">πραγματοποιηθεί </w:t>
      </w:r>
      <w:r w:rsidRPr="00B0138A">
        <w:rPr>
          <w:rFonts w:eastAsia="Times New Roman"/>
          <w:szCs w:val="24"/>
        </w:rPr>
        <w:t xml:space="preserve">αυτή η </w:t>
      </w:r>
      <w:proofErr w:type="spellStart"/>
      <w:r w:rsidRPr="00B0138A">
        <w:rPr>
          <w:rFonts w:eastAsia="Times New Roman"/>
          <w:szCs w:val="24"/>
        </w:rPr>
        <w:t>κτηματογράφηση</w:t>
      </w:r>
      <w:proofErr w:type="spellEnd"/>
      <w:r w:rsidRPr="00B0138A">
        <w:rPr>
          <w:rFonts w:eastAsia="Times New Roman"/>
          <w:szCs w:val="24"/>
        </w:rPr>
        <w:t xml:space="preserve"> και ειδικά στις αγροτικές περιοχές</w:t>
      </w:r>
      <w:r>
        <w:rPr>
          <w:rFonts w:eastAsia="Times New Roman"/>
          <w:szCs w:val="24"/>
        </w:rPr>
        <w:t>, γ</w:t>
      </w:r>
      <w:r w:rsidRPr="00B0138A">
        <w:rPr>
          <w:rFonts w:eastAsia="Times New Roman"/>
          <w:szCs w:val="24"/>
        </w:rPr>
        <w:t>ιατί</w:t>
      </w:r>
      <w:r>
        <w:rPr>
          <w:rFonts w:eastAsia="Times New Roman"/>
          <w:szCs w:val="24"/>
        </w:rPr>
        <w:t>,</w:t>
      </w:r>
      <w:r w:rsidRPr="00B0138A">
        <w:rPr>
          <w:rFonts w:eastAsia="Times New Roman"/>
          <w:szCs w:val="24"/>
        </w:rPr>
        <w:t xml:space="preserve"> όταν είπα</w:t>
      </w:r>
      <w:r>
        <w:rPr>
          <w:rFonts w:eastAsia="Times New Roman"/>
          <w:szCs w:val="24"/>
        </w:rPr>
        <w:t>με μέχρι το 2015 η</w:t>
      </w:r>
      <w:r w:rsidRPr="00B0138A">
        <w:rPr>
          <w:rFonts w:eastAsia="Times New Roman"/>
          <w:szCs w:val="24"/>
        </w:rPr>
        <w:t xml:space="preserve"> </w:t>
      </w:r>
      <w:proofErr w:type="spellStart"/>
      <w:r w:rsidRPr="00B0138A">
        <w:rPr>
          <w:rFonts w:eastAsia="Times New Roman"/>
          <w:szCs w:val="24"/>
        </w:rPr>
        <w:t>κτηματογράφηση</w:t>
      </w:r>
      <w:proofErr w:type="spellEnd"/>
      <w:r w:rsidRPr="00B0138A">
        <w:rPr>
          <w:rFonts w:eastAsia="Times New Roman"/>
          <w:szCs w:val="24"/>
        </w:rPr>
        <w:t xml:space="preserve"> </w:t>
      </w:r>
      <w:r>
        <w:rPr>
          <w:rFonts w:eastAsia="Times New Roman"/>
          <w:szCs w:val="24"/>
        </w:rPr>
        <w:t xml:space="preserve">έφτασε </w:t>
      </w:r>
      <w:r w:rsidRPr="00B0138A">
        <w:rPr>
          <w:rFonts w:eastAsia="Times New Roman"/>
          <w:szCs w:val="24"/>
        </w:rPr>
        <w:t>το 25%</w:t>
      </w:r>
      <w:r>
        <w:rPr>
          <w:rFonts w:eastAsia="Times New Roman"/>
          <w:szCs w:val="24"/>
        </w:rPr>
        <w:t>, αυτό έγινε κυρίως</w:t>
      </w:r>
      <w:r w:rsidRPr="00B0138A">
        <w:rPr>
          <w:rFonts w:eastAsia="Times New Roman"/>
          <w:szCs w:val="24"/>
        </w:rPr>
        <w:t xml:space="preserve"> στις αστικές περιοχές</w:t>
      </w:r>
      <w:r>
        <w:rPr>
          <w:rFonts w:eastAsia="Times New Roman"/>
          <w:szCs w:val="24"/>
        </w:rPr>
        <w:t xml:space="preserve">, </w:t>
      </w:r>
      <w:r w:rsidRPr="00B0138A">
        <w:rPr>
          <w:rFonts w:eastAsia="Times New Roman"/>
          <w:szCs w:val="24"/>
        </w:rPr>
        <w:t xml:space="preserve">που </w:t>
      </w:r>
      <w:r>
        <w:rPr>
          <w:rFonts w:eastAsia="Times New Roman"/>
          <w:szCs w:val="24"/>
        </w:rPr>
        <w:t>οι άνθρωποι έχουν τίτλους</w:t>
      </w:r>
      <w:r w:rsidRPr="00B0138A">
        <w:rPr>
          <w:rFonts w:eastAsia="Times New Roman"/>
          <w:szCs w:val="24"/>
        </w:rPr>
        <w:t xml:space="preserve"> καταγεγραμμένους</w:t>
      </w:r>
      <w:r>
        <w:rPr>
          <w:rFonts w:eastAsia="Times New Roman"/>
          <w:szCs w:val="24"/>
        </w:rPr>
        <w:t>,</w:t>
      </w:r>
      <w:r w:rsidRPr="00B0138A">
        <w:rPr>
          <w:rFonts w:eastAsia="Times New Roman"/>
          <w:szCs w:val="24"/>
        </w:rPr>
        <w:t xml:space="preserve"> έχουν μεταγράψει</w:t>
      </w:r>
      <w:r>
        <w:rPr>
          <w:rFonts w:eastAsia="Times New Roman"/>
          <w:szCs w:val="24"/>
        </w:rPr>
        <w:t xml:space="preserve"> </w:t>
      </w:r>
      <w:r w:rsidRPr="00B0138A">
        <w:rPr>
          <w:rFonts w:eastAsia="Times New Roman"/>
          <w:szCs w:val="24"/>
        </w:rPr>
        <w:t>τα συμβόλαια στα υποθηκοφυλακεία</w:t>
      </w:r>
      <w:r>
        <w:rPr>
          <w:rFonts w:eastAsia="Times New Roman"/>
          <w:szCs w:val="24"/>
        </w:rPr>
        <w:t>. Ο</w:t>
      </w:r>
      <w:r w:rsidRPr="00B0138A">
        <w:rPr>
          <w:rFonts w:eastAsia="Times New Roman"/>
          <w:szCs w:val="24"/>
        </w:rPr>
        <w:t>ι αγρότες</w:t>
      </w:r>
      <w:r>
        <w:rPr>
          <w:rFonts w:eastAsia="Times New Roman"/>
          <w:szCs w:val="24"/>
        </w:rPr>
        <w:t>,</w:t>
      </w:r>
      <w:r w:rsidRPr="00B0138A">
        <w:rPr>
          <w:rFonts w:eastAsia="Times New Roman"/>
          <w:szCs w:val="24"/>
        </w:rPr>
        <w:t xml:space="preserve"> </w:t>
      </w:r>
      <w:r>
        <w:rPr>
          <w:rFonts w:eastAsia="Times New Roman"/>
          <w:szCs w:val="24"/>
        </w:rPr>
        <w:t xml:space="preserve">όμως, μεταβίβαζαν διά </w:t>
      </w:r>
      <w:r w:rsidRPr="00B0138A">
        <w:rPr>
          <w:rFonts w:eastAsia="Times New Roman"/>
          <w:szCs w:val="24"/>
        </w:rPr>
        <w:t xml:space="preserve">του λόγου τα </w:t>
      </w:r>
      <w:r>
        <w:rPr>
          <w:rFonts w:eastAsia="Times New Roman"/>
          <w:szCs w:val="24"/>
        </w:rPr>
        <w:t>κτήματά τους από τον παππού στον γιο κα</w:t>
      </w:r>
      <w:r>
        <w:rPr>
          <w:rFonts w:eastAsia="Times New Roman"/>
          <w:szCs w:val="24"/>
        </w:rPr>
        <w:t>ι στα εγγόνια.</w:t>
      </w:r>
    </w:p>
    <w:p w14:paraId="11C85A64" w14:textId="77777777" w:rsidR="003871E0" w:rsidRDefault="00591B04">
      <w:pPr>
        <w:spacing w:line="600" w:lineRule="auto"/>
        <w:ind w:firstLine="720"/>
        <w:contextualSpacing/>
        <w:jc w:val="both"/>
        <w:rPr>
          <w:rFonts w:eastAsia="Times New Roman"/>
          <w:szCs w:val="24"/>
        </w:rPr>
      </w:pPr>
      <w:r>
        <w:rPr>
          <w:rFonts w:eastAsia="Times New Roman"/>
          <w:szCs w:val="24"/>
        </w:rPr>
        <w:lastRenderedPageBreak/>
        <w:t>Επομένω</w:t>
      </w:r>
      <w:r w:rsidRPr="00B0138A">
        <w:rPr>
          <w:rFonts w:eastAsia="Times New Roman"/>
          <w:szCs w:val="24"/>
        </w:rPr>
        <w:t xml:space="preserve">ς εκεί δεν </w:t>
      </w:r>
      <w:r>
        <w:rPr>
          <w:rFonts w:eastAsia="Times New Roman"/>
          <w:szCs w:val="24"/>
        </w:rPr>
        <w:t xml:space="preserve">υπάρχουν </w:t>
      </w:r>
      <w:r>
        <w:rPr>
          <w:rFonts w:eastAsia="Times New Roman"/>
          <w:szCs w:val="24"/>
        </w:rPr>
        <w:t>τίτλο</w:t>
      </w:r>
      <w:r>
        <w:rPr>
          <w:rFonts w:eastAsia="Times New Roman"/>
          <w:szCs w:val="24"/>
        </w:rPr>
        <w:t>ι</w:t>
      </w:r>
      <w:r>
        <w:rPr>
          <w:rFonts w:eastAsia="Times New Roman"/>
          <w:szCs w:val="24"/>
        </w:rPr>
        <w:t>. Έχουν μεγάλες δυσκολίες και</w:t>
      </w:r>
      <w:r w:rsidRPr="00B0138A">
        <w:rPr>
          <w:rFonts w:eastAsia="Times New Roman"/>
          <w:szCs w:val="24"/>
        </w:rPr>
        <w:t xml:space="preserve"> το καταλαβαίνουμε αυτό</w:t>
      </w:r>
      <w:r>
        <w:rPr>
          <w:rFonts w:eastAsia="Times New Roman"/>
          <w:szCs w:val="24"/>
        </w:rPr>
        <w:t>. Κ</w:t>
      </w:r>
      <w:r w:rsidRPr="00B0138A">
        <w:rPr>
          <w:rFonts w:eastAsia="Times New Roman"/>
          <w:szCs w:val="24"/>
        </w:rPr>
        <w:t xml:space="preserve">αι αυτό που δεν έγινε στα είκοσι </w:t>
      </w:r>
      <w:r>
        <w:rPr>
          <w:rFonts w:eastAsia="Times New Roman"/>
          <w:szCs w:val="24"/>
        </w:rPr>
        <w:t xml:space="preserve">δύο </w:t>
      </w:r>
      <w:r w:rsidRPr="00B0138A">
        <w:rPr>
          <w:rFonts w:eastAsia="Times New Roman"/>
          <w:szCs w:val="24"/>
        </w:rPr>
        <w:t xml:space="preserve">χρόνια </w:t>
      </w:r>
      <w:r>
        <w:rPr>
          <w:rFonts w:eastAsia="Times New Roman"/>
          <w:szCs w:val="24"/>
        </w:rPr>
        <w:t>από το 19</w:t>
      </w:r>
      <w:r w:rsidRPr="00B0138A">
        <w:rPr>
          <w:rFonts w:eastAsia="Times New Roman"/>
          <w:szCs w:val="24"/>
        </w:rPr>
        <w:t>97</w:t>
      </w:r>
      <w:r>
        <w:rPr>
          <w:rFonts w:eastAsia="Times New Roman"/>
          <w:szCs w:val="24"/>
        </w:rPr>
        <w:t>, πράγματι δεν μπορούσε</w:t>
      </w:r>
      <w:r w:rsidRPr="00B0138A">
        <w:rPr>
          <w:rFonts w:eastAsia="Times New Roman"/>
          <w:szCs w:val="24"/>
        </w:rPr>
        <w:t xml:space="preserve"> να γίνει σε έξι μήνες </w:t>
      </w:r>
      <w:r>
        <w:rPr>
          <w:rFonts w:eastAsia="Times New Roman"/>
          <w:szCs w:val="24"/>
        </w:rPr>
        <w:t>σ</w:t>
      </w:r>
      <w:r w:rsidRPr="00B0138A">
        <w:rPr>
          <w:rFonts w:eastAsia="Times New Roman"/>
          <w:szCs w:val="24"/>
        </w:rPr>
        <w:t>τα περιθώρια που έδινε ο νόμος συνολικά</w:t>
      </w:r>
      <w:r>
        <w:rPr>
          <w:rFonts w:eastAsia="Times New Roman"/>
          <w:szCs w:val="24"/>
        </w:rPr>
        <w:t>, δηλαδή τρε</w:t>
      </w:r>
      <w:r>
        <w:rPr>
          <w:rFonts w:eastAsia="Times New Roman"/>
          <w:szCs w:val="24"/>
        </w:rPr>
        <w:t xml:space="preserve">ις μήνες και τρεις μήνες </w:t>
      </w:r>
      <w:r w:rsidRPr="00B0138A">
        <w:rPr>
          <w:rFonts w:eastAsia="Times New Roman"/>
          <w:szCs w:val="24"/>
        </w:rPr>
        <w:t xml:space="preserve">δυνατότητα </w:t>
      </w:r>
      <w:r>
        <w:rPr>
          <w:rFonts w:eastAsia="Times New Roman"/>
          <w:szCs w:val="24"/>
        </w:rPr>
        <w:t>παράτασης.</w:t>
      </w:r>
    </w:p>
    <w:p w14:paraId="11C85A65" w14:textId="77777777" w:rsidR="003871E0" w:rsidRDefault="00591B04">
      <w:pPr>
        <w:spacing w:line="600" w:lineRule="auto"/>
        <w:ind w:firstLine="720"/>
        <w:contextualSpacing/>
        <w:jc w:val="both"/>
        <w:rPr>
          <w:rFonts w:eastAsia="Times New Roman"/>
          <w:szCs w:val="24"/>
        </w:rPr>
      </w:pPr>
      <w:r>
        <w:rPr>
          <w:rFonts w:eastAsia="Times New Roman"/>
          <w:szCs w:val="24"/>
        </w:rPr>
        <w:t>Α</w:t>
      </w:r>
      <w:r w:rsidRPr="00B0138A">
        <w:rPr>
          <w:rFonts w:eastAsia="Times New Roman"/>
          <w:szCs w:val="24"/>
        </w:rPr>
        <w:t>υτό</w:t>
      </w:r>
      <w:r>
        <w:rPr>
          <w:rFonts w:eastAsia="Times New Roman"/>
          <w:szCs w:val="24"/>
        </w:rPr>
        <w:t>,</w:t>
      </w:r>
      <w:r w:rsidRPr="00B0138A">
        <w:rPr>
          <w:rFonts w:eastAsia="Times New Roman"/>
          <w:szCs w:val="24"/>
        </w:rPr>
        <w:t xml:space="preserve"> λοιπόν</w:t>
      </w:r>
      <w:r>
        <w:rPr>
          <w:rFonts w:eastAsia="Times New Roman"/>
          <w:szCs w:val="24"/>
        </w:rPr>
        <w:t>,</w:t>
      </w:r>
      <w:r w:rsidRPr="00B0138A">
        <w:rPr>
          <w:rFonts w:eastAsia="Times New Roman"/>
          <w:szCs w:val="24"/>
        </w:rPr>
        <w:t xml:space="preserve"> μας οδήγησε</w:t>
      </w:r>
      <w:r>
        <w:rPr>
          <w:rFonts w:eastAsia="Times New Roman"/>
          <w:szCs w:val="24"/>
        </w:rPr>
        <w:t xml:space="preserve"> εκεί,</w:t>
      </w:r>
      <w:r w:rsidRPr="00B0138A">
        <w:rPr>
          <w:rFonts w:eastAsia="Times New Roman"/>
          <w:szCs w:val="24"/>
        </w:rPr>
        <w:t xml:space="preserve"> κατανοούντ</w:t>
      </w:r>
      <w:r>
        <w:rPr>
          <w:rFonts w:eastAsia="Times New Roman"/>
          <w:szCs w:val="24"/>
        </w:rPr>
        <w:t>ες</w:t>
      </w:r>
      <w:r w:rsidRPr="00B0138A">
        <w:rPr>
          <w:rFonts w:eastAsia="Times New Roman"/>
          <w:szCs w:val="24"/>
        </w:rPr>
        <w:t xml:space="preserve"> τη δυσκολία </w:t>
      </w:r>
      <w:r>
        <w:rPr>
          <w:rFonts w:eastAsia="Times New Roman"/>
          <w:szCs w:val="24"/>
        </w:rPr>
        <w:t>του ελληνικού λαού, συμπάσχοντα</w:t>
      </w:r>
      <w:r w:rsidRPr="00B0138A">
        <w:rPr>
          <w:rFonts w:eastAsia="Times New Roman"/>
          <w:szCs w:val="24"/>
        </w:rPr>
        <w:t xml:space="preserve">ς </w:t>
      </w:r>
      <w:r>
        <w:rPr>
          <w:rFonts w:eastAsia="Times New Roman"/>
          <w:szCs w:val="24"/>
        </w:rPr>
        <w:t xml:space="preserve">με αυτό, </w:t>
      </w:r>
      <w:r w:rsidRPr="00B0138A">
        <w:rPr>
          <w:rFonts w:eastAsia="Times New Roman"/>
          <w:szCs w:val="24"/>
        </w:rPr>
        <w:t>ξέροντας ότι σήμερα σε αυτή την ένταση δεν βρίσκει τοπογράφο</w:t>
      </w:r>
      <w:r>
        <w:rPr>
          <w:rFonts w:eastAsia="Times New Roman"/>
          <w:szCs w:val="24"/>
        </w:rPr>
        <w:t>,</w:t>
      </w:r>
      <w:r w:rsidRPr="00B0138A">
        <w:rPr>
          <w:rFonts w:eastAsia="Times New Roman"/>
          <w:szCs w:val="24"/>
        </w:rPr>
        <w:t xml:space="preserve"> γιατί όλοι έχουν δουλειά</w:t>
      </w:r>
      <w:r>
        <w:rPr>
          <w:rFonts w:eastAsia="Times New Roman"/>
          <w:szCs w:val="24"/>
        </w:rPr>
        <w:t xml:space="preserve">, </w:t>
      </w:r>
      <w:r w:rsidRPr="00B0138A">
        <w:rPr>
          <w:rFonts w:eastAsia="Times New Roman"/>
          <w:szCs w:val="24"/>
        </w:rPr>
        <w:t xml:space="preserve">δεν </w:t>
      </w:r>
      <w:r>
        <w:rPr>
          <w:rFonts w:eastAsia="Times New Roman"/>
          <w:szCs w:val="24"/>
        </w:rPr>
        <w:t>βρίσκει</w:t>
      </w:r>
      <w:r w:rsidRPr="00B0138A">
        <w:rPr>
          <w:rFonts w:eastAsia="Times New Roman"/>
          <w:szCs w:val="24"/>
        </w:rPr>
        <w:t xml:space="preserve"> δικηγόρο</w:t>
      </w:r>
      <w:r>
        <w:rPr>
          <w:rFonts w:eastAsia="Times New Roman"/>
          <w:szCs w:val="24"/>
        </w:rPr>
        <w:t xml:space="preserve">, </w:t>
      </w:r>
      <w:r>
        <w:rPr>
          <w:rFonts w:eastAsia="Times New Roman"/>
          <w:szCs w:val="24"/>
        </w:rPr>
        <w:t>οι υπηρεσίες από τις οποίες</w:t>
      </w:r>
      <w:r w:rsidRPr="00B0138A">
        <w:rPr>
          <w:rFonts w:eastAsia="Times New Roman"/>
          <w:szCs w:val="24"/>
        </w:rPr>
        <w:t xml:space="preserve"> ζητά ένα πιστοποιητικό</w:t>
      </w:r>
      <w:r>
        <w:rPr>
          <w:rFonts w:eastAsia="Times New Roman"/>
          <w:szCs w:val="24"/>
        </w:rPr>
        <w:t xml:space="preserve"> καθυστερούν. Γ</w:t>
      </w:r>
      <w:r w:rsidRPr="00B0138A">
        <w:rPr>
          <w:rFonts w:eastAsia="Times New Roman"/>
          <w:szCs w:val="24"/>
        </w:rPr>
        <w:t>ια παράδειγμα</w:t>
      </w:r>
      <w:r>
        <w:rPr>
          <w:rFonts w:eastAsia="Times New Roman"/>
          <w:szCs w:val="24"/>
        </w:rPr>
        <w:t>,</w:t>
      </w:r>
      <w:r w:rsidRPr="00B0138A">
        <w:rPr>
          <w:rFonts w:eastAsia="Times New Roman"/>
          <w:szCs w:val="24"/>
        </w:rPr>
        <w:t xml:space="preserve"> </w:t>
      </w:r>
      <w:r>
        <w:rPr>
          <w:rFonts w:eastAsia="Times New Roman"/>
          <w:szCs w:val="24"/>
        </w:rPr>
        <w:t xml:space="preserve">για </w:t>
      </w:r>
      <w:r w:rsidRPr="00B0138A">
        <w:rPr>
          <w:rFonts w:eastAsia="Times New Roman"/>
          <w:szCs w:val="24"/>
        </w:rPr>
        <w:t xml:space="preserve">ένα πιστοποιητικό περί μη δημοσιεύσεως </w:t>
      </w:r>
      <w:r>
        <w:rPr>
          <w:rFonts w:eastAsia="Times New Roman"/>
          <w:szCs w:val="24"/>
        </w:rPr>
        <w:t>δ</w:t>
      </w:r>
      <w:r w:rsidRPr="00B0138A">
        <w:rPr>
          <w:rFonts w:eastAsia="Times New Roman"/>
          <w:szCs w:val="24"/>
        </w:rPr>
        <w:t>ιαθήκης των γονιών τα πρωτοδικεία δηλώνουν τώρα ημερομηνίες για να το παραδώσουν σ</w:t>
      </w:r>
      <w:r>
        <w:rPr>
          <w:rFonts w:eastAsia="Times New Roman"/>
          <w:szCs w:val="24"/>
        </w:rPr>
        <w:t>ε</w:t>
      </w:r>
      <w:r w:rsidRPr="00B0138A">
        <w:rPr>
          <w:rFonts w:eastAsia="Times New Roman"/>
          <w:szCs w:val="24"/>
        </w:rPr>
        <w:t xml:space="preserve"> αιτήσεις που έχουν γίνει 20</w:t>
      </w:r>
      <w:r>
        <w:rPr>
          <w:rFonts w:eastAsia="Times New Roman"/>
          <w:szCs w:val="24"/>
        </w:rPr>
        <w:t>-</w:t>
      </w:r>
      <w:r w:rsidRPr="00B0138A">
        <w:rPr>
          <w:rFonts w:eastAsia="Times New Roman"/>
          <w:szCs w:val="24"/>
        </w:rPr>
        <w:t>25 Ιουλίου</w:t>
      </w:r>
      <w:r>
        <w:rPr>
          <w:rFonts w:eastAsia="Times New Roman"/>
          <w:szCs w:val="24"/>
        </w:rPr>
        <w:t>. Έχω παρα</w:t>
      </w:r>
      <w:r>
        <w:rPr>
          <w:rFonts w:eastAsia="Times New Roman"/>
          <w:szCs w:val="24"/>
        </w:rPr>
        <w:t>δείγματα τέτοια.</w:t>
      </w:r>
    </w:p>
    <w:p w14:paraId="11C85A66" w14:textId="77777777" w:rsidR="003871E0" w:rsidRDefault="00591B04">
      <w:pPr>
        <w:spacing w:line="600" w:lineRule="auto"/>
        <w:ind w:firstLine="720"/>
        <w:contextualSpacing/>
        <w:jc w:val="both"/>
        <w:rPr>
          <w:rFonts w:eastAsia="Times New Roman"/>
          <w:szCs w:val="24"/>
        </w:rPr>
      </w:pPr>
      <w:r>
        <w:rPr>
          <w:rFonts w:eastAsia="Times New Roman"/>
          <w:szCs w:val="24"/>
        </w:rPr>
        <w:t>Κ</w:t>
      </w:r>
      <w:r w:rsidRPr="00B0138A">
        <w:rPr>
          <w:rFonts w:eastAsia="Times New Roman"/>
          <w:szCs w:val="24"/>
        </w:rPr>
        <w:t>ατανο</w:t>
      </w:r>
      <w:r>
        <w:rPr>
          <w:rFonts w:eastAsia="Times New Roman"/>
          <w:szCs w:val="24"/>
        </w:rPr>
        <w:t xml:space="preserve">ούμε, λοιπόν, </w:t>
      </w:r>
      <w:r w:rsidRPr="00B0138A">
        <w:rPr>
          <w:rFonts w:eastAsia="Times New Roman"/>
          <w:szCs w:val="24"/>
        </w:rPr>
        <w:t>τα προβλήματα</w:t>
      </w:r>
      <w:r>
        <w:rPr>
          <w:rFonts w:eastAsia="Times New Roman"/>
          <w:szCs w:val="24"/>
        </w:rPr>
        <w:t>. Ε</w:t>
      </w:r>
      <w:r w:rsidRPr="00B0138A">
        <w:rPr>
          <w:rFonts w:eastAsia="Times New Roman"/>
          <w:szCs w:val="24"/>
        </w:rPr>
        <w:t xml:space="preserve">ίμαστε με τον </w:t>
      </w:r>
      <w:r>
        <w:rPr>
          <w:rFonts w:eastAsia="Times New Roman"/>
          <w:szCs w:val="24"/>
        </w:rPr>
        <w:t xml:space="preserve">ελληνικό </w:t>
      </w:r>
      <w:r w:rsidRPr="00B0138A">
        <w:rPr>
          <w:rFonts w:eastAsia="Times New Roman"/>
          <w:szCs w:val="24"/>
        </w:rPr>
        <w:t>λαό</w:t>
      </w:r>
      <w:r>
        <w:rPr>
          <w:rFonts w:eastAsia="Times New Roman"/>
          <w:szCs w:val="24"/>
        </w:rPr>
        <w:t xml:space="preserve">. Όμως, </w:t>
      </w:r>
      <w:r w:rsidRPr="00B0138A">
        <w:rPr>
          <w:rFonts w:eastAsia="Times New Roman"/>
          <w:szCs w:val="24"/>
        </w:rPr>
        <w:t xml:space="preserve">από την άλλη πρέπει να είμαστε και με το καθήκον μας να τελειώσει το </w:t>
      </w:r>
      <w:r>
        <w:rPr>
          <w:rFonts w:eastAsia="Times New Roman"/>
          <w:szCs w:val="24"/>
        </w:rPr>
        <w:t>Κτη</w:t>
      </w:r>
      <w:r w:rsidRPr="00B0138A">
        <w:rPr>
          <w:rFonts w:eastAsia="Times New Roman"/>
          <w:szCs w:val="24"/>
        </w:rPr>
        <w:t>μ</w:t>
      </w:r>
      <w:r>
        <w:rPr>
          <w:rFonts w:eastAsia="Times New Roman"/>
          <w:szCs w:val="24"/>
        </w:rPr>
        <w:t>ατ</w:t>
      </w:r>
      <w:r w:rsidRPr="00B0138A">
        <w:rPr>
          <w:rFonts w:eastAsia="Times New Roman"/>
          <w:szCs w:val="24"/>
        </w:rPr>
        <w:t>ολόγιο</w:t>
      </w:r>
      <w:r>
        <w:rPr>
          <w:rFonts w:eastAsia="Times New Roman"/>
          <w:szCs w:val="24"/>
        </w:rPr>
        <w:t>. Δ</w:t>
      </w:r>
      <w:r w:rsidRPr="00B0138A">
        <w:rPr>
          <w:rFonts w:eastAsia="Times New Roman"/>
          <w:szCs w:val="24"/>
        </w:rPr>
        <w:t xml:space="preserve">εν μπορεί να </w:t>
      </w:r>
      <w:r>
        <w:rPr>
          <w:rFonts w:eastAsia="Times New Roman"/>
          <w:szCs w:val="24"/>
        </w:rPr>
        <w:t xml:space="preserve">είμαστε </w:t>
      </w:r>
      <w:r w:rsidRPr="00B0138A">
        <w:rPr>
          <w:rFonts w:eastAsia="Times New Roman"/>
          <w:szCs w:val="24"/>
        </w:rPr>
        <w:t xml:space="preserve">τόσο πολύ ανεκτικοί που ο πολίτης να σκέφτεται </w:t>
      </w:r>
      <w:r>
        <w:rPr>
          <w:rFonts w:eastAsia="Times New Roman"/>
          <w:szCs w:val="24"/>
        </w:rPr>
        <w:t>«</w:t>
      </w:r>
      <w:r w:rsidRPr="00B0138A">
        <w:rPr>
          <w:rFonts w:eastAsia="Times New Roman"/>
          <w:szCs w:val="24"/>
        </w:rPr>
        <w:t>εντάξει</w:t>
      </w:r>
      <w:r>
        <w:rPr>
          <w:rFonts w:eastAsia="Times New Roman"/>
          <w:szCs w:val="24"/>
        </w:rPr>
        <w:t>,</w:t>
      </w:r>
      <w:r w:rsidRPr="00B0138A">
        <w:rPr>
          <w:rFonts w:eastAsia="Times New Roman"/>
          <w:szCs w:val="24"/>
        </w:rPr>
        <w:t xml:space="preserve"> </w:t>
      </w:r>
      <w:r>
        <w:rPr>
          <w:rFonts w:eastAsia="Times New Roman"/>
          <w:szCs w:val="24"/>
        </w:rPr>
        <w:t>χαλαρά,</w:t>
      </w:r>
      <w:r>
        <w:rPr>
          <w:rFonts w:eastAsia="Times New Roman"/>
          <w:szCs w:val="24"/>
        </w:rPr>
        <w:t xml:space="preserve"> τι θα γίνει, κ</w:t>
      </w:r>
      <w:r w:rsidRPr="00B0138A">
        <w:rPr>
          <w:rFonts w:eastAsia="Times New Roman"/>
          <w:szCs w:val="24"/>
        </w:rPr>
        <w:t>άποτε</w:t>
      </w:r>
      <w:r>
        <w:rPr>
          <w:rFonts w:eastAsia="Times New Roman"/>
          <w:szCs w:val="24"/>
        </w:rPr>
        <w:t xml:space="preserve"> θα πάω». Όχι. </w:t>
      </w:r>
    </w:p>
    <w:p w14:paraId="11C85A67" w14:textId="77777777" w:rsidR="003871E0" w:rsidRDefault="00591B04">
      <w:pPr>
        <w:spacing w:line="600" w:lineRule="auto"/>
        <w:ind w:firstLine="720"/>
        <w:contextualSpacing/>
        <w:jc w:val="both"/>
        <w:rPr>
          <w:rFonts w:eastAsia="Times New Roman"/>
          <w:szCs w:val="24"/>
        </w:rPr>
      </w:pPr>
      <w:r>
        <w:rPr>
          <w:rFonts w:eastAsia="Times New Roman"/>
          <w:szCs w:val="24"/>
        </w:rPr>
        <w:lastRenderedPageBreak/>
        <w:t>Ό</w:t>
      </w:r>
      <w:r w:rsidRPr="00B0138A">
        <w:rPr>
          <w:rFonts w:eastAsia="Times New Roman"/>
          <w:szCs w:val="24"/>
        </w:rPr>
        <w:t>πως είδατε</w:t>
      </w:r>
      <w:r>
        <w:rPr>
          <w:rFonts w:eastAsia="Times New Roman"/>
          <w:szCs w:val="24"/>
        </w:rPr>
        <w:t xml:space="preserve">, σήμερα </w:t>
      </w:r>
      <w:r w:rsidRPr="00B0138A">
        <w:rPr>
          <w:rFonts w:eastAsia="Times New Roman"/>
          <w:szCs w:val="24"/>
        </w:rPr>
        <w:t>έχουμε π</w:t>
      </w:r>
      <w:r>
        <w:rPr>
          <w:rFonts w:eastAsia="Times New Roman"/>
          <w:szCs w:val="24"/>
        </w:rPr>
        <w:t>ροχωρήσει,</w:t>
      </w:r>
      <w:r w:rsidRPr="00B0138A">
        <w:rPr>
          <w:rFonts w:eastAsia="Times New Roman"/>
          <w:szCs w:val="24"/>
        </w:rPr>
        <w:t xml:space="preserve"> όπως και στη δική σας την περιοχή</w:t>
      </w:r>
      <w:r>
        <w:rPr>
          <w:rFonts w:eastAsia="Times New Roman"/>
          <w:szCs w:val="24"/>
        </w:rPr>
        <w:t xml:space="preserve">. Την προηγούμενη </w:t>
      </w:r>
      <w:r w:rsidRPr="00B0138A">
        <w:rPr>
          <w:rFonts w:eastAsia="Times New Roman"/>
          <w:szCs w:val="24"/>
        </w:rPr>
        <w:t xml:space="preserve">εβδομάδα επισκέφτηκα και εγώ το </w:t>
      </w:r>
      <w:proofErr w:type="spellStart"/>
      <w:r w:rsidRPr="00B0138A">
        <w:rPr>
          <w:rFonts w:eastAsia="Times New Roman"/>
          <w:szCs w:val="24"/>
        </w:rPr>
        <w:t>Κτηματογραφικό</w:t>
      </w:r>
      <w:proofErr w:type="spellEnd"/>
      <w:r w:rsidRPr="00B0138A">
        <w:rPr>
          <w:rFonts w:eastAsia="Times New Roman"/>
          <w:szCs w:val="24"/>
        </w:rPr>
        <w:t xml:space="preserve"> Γραφείο της </w:t>
      </w:r>
      <w:proofErr w:type="spellStart"/>
      <w:r w:rsidRPr="00B0138A">
        <w:rPr>
          <w:rFonts w:eastAsia="Times New Roman"/>
          <w:szCs w:val="24"/>
        </w:rPr>
        <w:t>Ναυπάκτου</w:t>
      </w:r>
      <w:proofErr w:type="spellEnd"/>
      <w:r>
        <w:rPr>
          <w:rFonts w:eastAsia="Times New Roman"/>
          <w:szCs w:val="24"/>
        </w:rPr>
        <w:t>, που έχει ένα καλό ποσοστό, εκεί</w:t>
      </w:r>
      <w:r w:rsidRPr="00B0138A">
        <w:rPr>
          <w:rFonts w:eastAsia="Times New Roman"/>
          <w:szCs w:val="24"/>
        </w:rPr>
        <w:t xml:space="preserve"> είναι 19%</w:t>
      </w:r>
      <w:r>
        <w:rPr>
          <w:rFonts w:eastAsia="Times New Roman"/>
          <w:szCs w:val="24"/>
        </w:rPr>
        <w:t xml:space="preserve">, πιο πολύ από την </w:t>
      </w:r>
      <w:r>
        <w:rPr>
          <w:rFonts w:eastAsia="Times New Roman"/>
          <w:szCs w:val="24"/>
        </w:rPr>
        <w:t>περιοχή των Μεγάρ</w:t>
      </w:r>
      <w:r w:rsidRPr="00B0138A">
        <w:rPr>
          <w:rFonts w:eastAsia="Times New Roman"/>
          <w:szCs w:val="24"/>
        </w:rPr>
        <w:t>ων</w:t>
      </w:r>
      <w:r>
        <w:rPr>
          <w:rFonts w:eastAsia="Times New Roman"/>
          <w:szCs w:val="24"/>
        </w:rPr>
        <w:t xml:space="preserve">. Όμως, ξέρουμε ότι ο μέσος όρος στη χώρα </w:t>
      </w:r>
      <w:r w:rsidRPr="00B0138A">
        <w:rPr>
          <w:rFonts w:eastAsia="Times New Roman"/>
          <w:szCs w:val="24"/>
        </w:rPr>
        <w:t xml:space="preserve">είναι </w:t>
      </w:r>
      <w:r>
        <w:rPr>
          <w:rFonts w:eastAsia="Times New Roman"/>
          <w:szCs w:val="24"/>
        </w:rPr>
        <w:t>σ</w:t>
      </w:r>
      <w:r w:rsidRPr="00B0138A">
        <w:rPr>
          <w:rFonts w:eastAsia="Times New Roman"/>
          <w:szCs w:val="24"/>
        </w:rPr>
        <w:t>το 15% αυτή τη στιγμή</w:t>
      </w:r>
      <w:r>
        <w:rPr>
          <w:rFonts w:eastAsia="Times New Roman"/>
          <w:szCs w:val="24"/>
        </w:rPr>
        <w:t xml:space="preserve">. Τελειώνοντας, </w:t>
      </w:r>
      <w:r w:rsidRPr="00B0138A">
        <w:rPr>
          <w:rFonts w:eastAsia="Times New Roman"/>
          <w:szCs w:val="24"/>
        </w:rPr>
        <w:t xml:space="preserve">περίπου </w:t>
      </w:r>
      <w:r>
        <w:rPr>
          <w:rFonts w:eastAsia="Times New Roman"/>
          <w:szCs w:val="24"/>
        </w:rPr>
        <w:t xml:space="preserve">το εξάμηνο του νόμου του 1995 είμαστε περίπου </w:t>
      </w:r>
      <w:r w:rsidRPr="00B0138A">
        <w:rPr>
          <w:rFonts w:eastAsia="Times New Roman"/>
          <w:szCs w:val="24"/>
        </w:rPr>
        <w:t>στο 15% μέσ</w:t>
      </w:r>
      <w:r>
        <w:rPr>
          <w:rFonts w:eastAsia="Times New Roman"/>
          <w:szCs w:val="24"/>
        </w:rPr>
        <w:t>ο όρο.</w:t>
      </w:r>
    </w:p>
    <w:p w14:paraId="11C85A68" w14:textId="77777777" w:rsidR="003871E0" w:rsidRDefault="00591B04">
      <w:pPr>
        <w:spacing w:line="600" w:lineRule="auto"/>
        <w:ind w:firstLine="720"/>
        <w:contextualSpacing/>
        <w:jc w:val="both"/>
        <w:rPr>
          <w:rFonts w:eastAsia="Times New Roman"/>
          <w:szCs w:val="24"/>
        </w:rPr>
      </w:pPr>
      <w:r>
        <w:rPr>
          <w:rFonts w:eastAsia="Times New Roman"/>
          <w:szCs w:val="24"/>
        </w:rPr>
        <w:t>Κα</w:t>
      </w:r>
      <w:r w:rsidRPr="00B0138A">
        <w:rPr>
          <w:rFonts w:eastAsia="Times New Roman"/>
          <w:szCs w:val="24"/>
        </w:rPr>
        <w:t>τανοούμε</w:t>
      </w:r>
      <w:r>
        <w:rPr>
          <w:rFonts w:eastAsia="Times New Roman"/>
          <w:szCs w:val="24"/>
        </w:rPr>
        <w:t>, λοιπόν, το πρόβλημα</w:t>
      </w:r>
      <w:r w:rsidRPr="00B0138A">
        <w:rPr>
          <w:rFonts w:eastAsia="Times New Roman"/>
          <w:szCs w:val="24"/>
        </w:rPr>
        <w:t xml:space="preserve"> και δεν υπήρχε περίπτωση να μην ασχοληθού</w:t>
      </w:r>
      <w:r>
        <w:rPr>
          <w:rFonts w:eastAsia="Times New Roman"/>
          <w:szCs w:val="24"/>
        </w:rPr>
        <w:t>με</w:t>
      </w:r>
      <w:r w:rsidRPr="00B0138A">
        <w:rPr>
          <w:rFonts w:eastAsia="Times New Roman"/>
          <w:szCs w:val="24"/>
        </w:rPr>
        <w:t xml:space="preserve"> με </w:t>
      </w:r>
      <w:r w:rsidRPr="00B0138A">
        <w:rPr>
          <w:rFonts w:eastAsia="Times New Roman"/>
          <w:szCs w:val="24"/>
        </w:rPr>
        <w:t>το ζήτημα και να μην αλλάξουμε το</w:t>
      </w:r>
      <w:r>
        <w:rPr>
          <w:rFonts w:eastAsia="Times New Roman"/>
          <w:szCs w:val="24"/>
        </w:rPr>
        <w:t>ν</w:t>
      </w:r>
      <w:r w:rsidRPr="00B0138A">
        <w:rPr>
          <w:rFonts w:eastAsia="Times New Roman"/>
          <w:szCs w:val="24"/>
        </w:rPr>
        <w:t xml:space="preserve"> νόμο</w:t>
      </w:r>
      <w:r>
        <w:rPr>
          <w:rFonts w:eastAsia="Times New Roman"/>
          <w:szCs w:val="24"/>
        </w:rPr>
        <w:t>, γ</w:t>
      </w:r>
      <w:r w:rsidRPr="00B0138A">
        <w:rPr>
          <w:rFonts w:eastAsia="Times New Roman"/>
          <w:szCs w:val="24"/>
        </w:rPr>
        <w:t>ιατί από την ισχ</w:t>
      </w:r>
      <w:r>
        <w:rPr>
          <w:rFonts w:eastAsia="Times New Roman"/>
          <w:szCs w:val="24"/>
        </w:rPr>
        <w:t>ύουσα νομοθεσία δεν μπορούσε ο Υ</w:t>
      </w:r>
      <w:r w:rsidRPr="00B0138A">
        <w:rPr>
          <w:rFonts w:eastAsia="Times New Roman"/>
          <w:szCs w:val="24"/>
        </w:rPr>
        <w:t>πουργός να δώσει παράταση</w:t>
      </w:r>
      <w:r>
        <w:rPr>
          <w:rFonts w:eastAsia="Times New Roman"/>
          <w:szCs w:val="24"/>
        </w:rPr>
        <w:t>. Α</w:t>
      </w:r>
      <w:r w:rsidRPr="00B0138A">
        <w:rPr>
          <w:rFonts w:eastAsia="Times New Roman"/>
          <w:szCs w:val="24"/>
        </w:rPr>
        <w:t xml:space="preserve">υτό έγινε με την ευκαιρία </w:t>
      </w:r>
      <w:r>
        <w:rPr>
          <w:rFonts w:eastAsia="Times New Roman"/>
          <w:szCs w:val="24"/>
        </w:rPr>
        <w:t xml:space="preserve">πρότασης τροπολογίας </w:t>
      </w:r>
      <w:r w:rsidRPr="00B0138A">
        <w:rPr>
          <w:rFonts w:eastAsia="Times New Roman"/>
          <w:szCs w:val="24"/>
        </w:rPr>
        <w:t xml:space="preserve">που κατέθεσαν </w:t>
      </w:r>
      <w:r>
        <w:rPr>
          <w:rFonts w:eastAsia="Times New Roman"/>
          <w:szCs w:val="24"/>
        </w:rPr>
        <w:t xml:space="preserve">συνάδελφοι </w:t>
      </w:r>
      <w:r w:rsidRPr="00B0138A">
        <w:rPr>
          <w:rFonts w:eastAsia="Times New Roman"/>
          <w:szCs w:val="24"/>
        </w:rPr>
        <w:t>με πρωτοβουλία του κ</w:t>
      </w:r>
      <w:r>
        <w:rPr>
          <w:rFonts w:eastAsia="Times New Roman"/>
          <w:szCs w:val="24"/>
        </w:rPr>
        <w:t xml:space="preserve">. </w:t>
      </w:r>
      <w:r w:rsidRPr="00B0138A">
        <w:rPr>
          <w:rFonts w:eastAsia="Times New Roman"/>
          <w:szCs w:val="24"/>
        </w:rPr>
        <w:t>Καματερού</w:t>
      </w:r>
      <w:r>
        <w:rPr>
          <w:rFonts w:eastAsia="Times New Roman"/>
          <w:szCs w:val="24"/>
        </w:rPr>
        <w:t xml:space="preserve">, </w:t>
      </w:r>
      <w:r w:rsidRPr="00B0138A">
        <w:rPr>
          <w:rFonts w:eastAsia="Times New Roman"/>
          <w:szCs w:val="24"/>
        </w:rPr>
        <w:t xml:space="preserve">ο </w:t>
      </w:r>
      <w:r>
        <w:rPr>
          <w:rFonts w:eastAsia="Times New Roman"/>
          <w:szCs w:val="24"/>
        </w:rPr>
        <w:t xml:space="preserve">κ. Ακριώτης, ο κ. </w:t>
      </w:r>
      <w:proofErr w:type="spellStart"/>
      <w:r w:rsidRPr="00B0138A">
        <w:rPr>
          <w:rFonts w:eastAsia="Times New Roman"/>
          <w:szCs w:val="24"/>
        </w:rPr>
        <w:t>Βαρδάκης</w:t>
      </w:r>
      <w:proofErr w:type="spellEnd"/>
      <w:r>
        <w:rPr>
          <w:rFonts w:eastAsia="Times New Roman"/>
          <w:szCs w:val="24"/>
        </w:rPr>
        <w:t xml:space="preserve">, ο κ. </w:t>
      </w:r>
      <w:proofErr w:type="spellStart"/>
      <w:r>
        <w:rPr>
          <w:rFonts w:eastAsia="Times New Roman"/>
          <w:szCs w:val="24"/>
        </w:rPr>
        <w:t>Γ</w:t>
      </w:r>
      <w:r w:rsidRPr="00B0138A">
        <w:rPr>
          <w:rFonts w:eastAsia="Times New Roman"/>
          <w:szCs w:val="24"/>
        </w:rPr>
        <w:t>κιόλας</w:t>
      </w:r>
      <w:proofErr w:type="spellEnd"/>
      <w:r>
        <w:rPr>
          <w:rFonts w:eastAsia="Times New Roman"/>
          <w:szCs w:val="24"/>
        </w:rPr>
        <w:t>,</w:t>
      </w:r>
      <w:r w:rsidRPr="00B0138A">
        <w:rPr>
          <w:rFonts w:eastAsia="Times New Roman"/>
          <w:szCs w:val="24"/>
        </w:rPr>
        <w:t xml:space="preserve"> ο κ</w:t>
      </w:r>
      <w:r>
        <w:rPr>
          <w:rFonts w:eastAsia="Times New Roman"/>
          <w:szCs w:val="24"/>
        </w:rPr>
        <w:t xml:space="preserve">. </w:t>
      </w:r>
      <w:r w:rsidRPr="00B0138A">
        <w:rPr>
          <w:rFonts w:eastAsia="Times New Roman"/>
          <w:szCs w:val="24"/>
        </w:rPr>
        <w:t>Εμμανουηλίδης</w:t>
      </w:r>
      <w:r>
        <w:rPr>
          <w:rFonts w:eastAsia="Times New Roman"/>
          <w:szCs w:val="24"/>
        </w:rPr>
        <w:t>,</w:t>
      </w:r>
      <w:r w:rsidRPr="00B0138A">
        <w:rPr>
          <w:rFonts w:eastAsia="Times New Roman"/>
          <w:szCs w:val="24"/>
        </w:rPr>
        <w:t xml:space="preserve"> </w:t>
      </w:r>
      <w:r>
        <w:rPr>
          <w:rFonts w:eastAsia="Times New Roman"/>
          <w:szCs w:val="24"/>
        </w:rPr>
        <w:t xml:space="preserve">η κυρία </w:t>
      </w:r>
      <w:proofErr w:type="spellStart"/>
      <w:r>
        <w:rPr>
          <w:rFonts w:eastAsia="Times New Roman"/>
          <w:szCs w:val="24"/>
        </w:rPr>
        <w:t>Θ</w:t>
      </w:r>
      <w:r w:rsidRPr="00B0138A">
        <w:rPr>
          <w:rFonts w:eastAsia="Times New Roman"/>
          <w:szCs w:val="24"/>
        </w:rPr>
        <w:t>ελερίτη</w:t>
      </w:r>
      <w:proofErr w:type="spellEnd"/>
      <w:r>
        <w:rPr>
          <w:rFonts w:eastAsia="Times New Roman"/>
          <w:szCs w:val="24"/>
        </w:rPr>
        <w:t>,</w:t>
      </w:r>
      <w:r w:rsidRPr="00B0138A">
        <w:rPr>
          <w:rFonts w:eastAsia="Times New Roman"/>
          <w:szCs w:val="24"/>
        </w:rPr>
        <w:t xml:space="preserve"> </w:t>
      </w:r>
      <w:r>
        <w:rPr>
          <w:rFonts w:eastAsia="Times New Roman"/>
          <w:szCs w:val="24"/>
        </w:rPr>
        <w:t xml:space="preserve">ο </w:t>
      </w:r>
      <w:r w:rsidRPr="00B0138A">
        <w:rPr>
          <w:rFonts w:eastAsia="Times New Roman"/>
          <w:szCs w:val="24"/>
        </w:rPr>
        <w:t>κ</w:t>
      </w:r>
      <w:r>
        <w:rPr>
          <w:rFonts w:eastAsia="Times New Roman"/>
          <w:szCs w:val="24"/>
        </w:rPr>
        <w:t xml:space="preserve">. </w:t>
      </w:r>
      <w:proofErr w:type="spellStart"/>
      <w:r>
        <w:rPr>
          <w:rFonts w:eastAsia="Times New Roman"/>
          <w:szCs w:val="24"/>
        </w:rPr>
        <w:t>Θ</w:t>
      </w:r>
      <w:r w:rsidRPr="00B0138A">
        <w:rPr>
          <w:rFonts w:eastAsia="Times New Roman"/>
          <w:szCs w:val="24"/>
        </w:rPr>
        <w:t>ραψανιώτης</w:t>
      </w:r>
      <w:proofErr w:type="spellEnd"/>
      <w:r>
        <w:rPr>
          <w:rFonts w:eastAsia="Times New Roman"/>
          <w:szCs w:val="24"/>
        </w:rPr>
        <w:t>,</w:t>
      </w:r>
      <w:r w:rsidRPr="00B0138A">
        <w:rPr>
          <w:rFonts w:eastAsia="Times New Roman"/>
          <w:szCs w:val="24"/>
        </w:rPr>
        <w:t xml:space="preserve"> ο κ</w:t>
      </w:r>
      <w:r>
        <w:rPr>
          <w:rFonts w:eastAsia="Times New Roman"/>
          <w:szCs w:val="24"/>
        </w:rPr>
        <w:t xml:space="preserve">. </w:t>
      </w:r>
      <w:r w:rsidRPr="00B0138A">
        <w:rPr>
          <w:rFonts w:eastAsia="Times New Roman"/>
          <w:szCs w:val="24"/>
        </w:rPr>
        <w:t>Μιχ</w:t>
      </w:r>
      <w:r>
        <w:rPr>
          <w:rFonts w:eastAsia="Times New Roman"/>
          <w:szCs w:val="24"/>
        </w:rPr>
        <w:t>ε</w:t>
      </w:r>
      <w:r w:rsidRPr="00B0138A">
        <w:rPr>
          <w:rFonts w:eastAsia="Times New Roman"/>
          <w:szCs w:val="24"/>
        </w:rPr>
        <w:t>λ</w:t>
      </w:r>
      <w:r>
        <w:rPr>
          <w:rFonts w:eastAsia="Times New Roman"/>
          <w:szCs w:val="24"/>
        </w:rPr>
        <w:t>ή</w:t>
      </w:r>
      <w:r w:rsidRPr="00B0138A">
        <w:rPr>
          <w:rFonts w:eastAsia="Times New Roman"/>
          <w:szCs w:val="24"/>
        </w:rPr>
        <w:t>ς</w:t>
      </w:r>
      <w:r>
        <w:rPr>
          <w:rFonts w:eastAsia="Times New Roman"/>
          <w:szCs w:val="24"/>
        </w:rPr>
        <w:t xml:space="preserve">, ο κ. </w:t>
      </w:r>
      <w:proofErr w:type="spellStart"/>
      <w:r>
        <w:rPr>
          <w:rFonts w:eastAsia="Times New Roman"/>
          <w:szCs w:val="24"/>
        </w:rPr>
        <w:t>Σ</w:t>
      </w:r>
      <w:r w:rsidRPr="00B0138A">
        <w:rPr>
          <w:rFonts w:eastAsia="Times New Roman"/>
          <w:szCs w:val="24"/>
        </w:rPr>
        <w:t>υρμαλένιος</w:t>
      </w:r>
      <w:proofErr w:type="spellEnd"/>
      <w:r w:rsidRPr="00B0138A">
        <w:rPr>
          <w:rFonts w:eastAsia="Times New Roman"/>
          <w:szCs w:val="24"/>
        </w:rPr>
        <w:t xml:space="preserve"> </w:t>
      </w:r>
      <w:r>
        <w:rPr>
          <w:rFonts w:eastAsia="Times New Roman"/>
          <w:szCs w:val="24"/>
        </w:rPr>
        <w:t xml:space="preserve">–δεν τους </w:t>
      </w:r>
      <w:r w:rsidRPr="00B0138A">
        <w:rPr>
          <w:rFonts w:eastAsia="Times New Roman"/>
          <w:szCs w:val="24"/>
        </w:rPr>
        <w:t>αναφέρ</w:t>
      </w:r>
      <w:r>
        <w:rPr>
          <w:rFonts w:eastAsia="Times New Roman"/>
          <w:szCs w:val="24"/>
        </w:rPr>
        <w:t>ω όλους- ο κ. Τσίρκας, ο κ. Τσιρώνης, ο κ. Τσόγκας και ο κ. Ψυχογιός.</w:t>
      </w:r>
    </w:p>
    <w:p w14:paraId="11C85A69" w14:textId="77777777" w:rsidR="003871E0" w:rsidRDefault="00591B04">
      <w:pPr>
        <w:spacing w:line="600" w:lineRule="auto"/>
        <w:ind w:firstLine="720"/>
        <w:contextualSpacing/>
        <w:jc w:val="both"/>
        <w:rPr>
          <w:rFonts w:eastAsia="Times New Roman"/>
          <w:szCs w:val="24"/>
        </w:rPr>
      </w:pPr>
      <w:r>
        <w:rPr>
          <w:rFonts w:eastAsia="Times New Roman"/>
          <w:szCs w:val="24"/>
        </w:rPr>
        <w:t>Κατέθεσαν, λοιπόν, μ</w:t>
      </w:r>
      <w:r>
        <w:rPr>
          <w:rFonts w:eastAsia="Times New Roman"/>
          <w:szCs w:val="24"/>
        </w:rPr>
        <w:t>ί</w:t>
      </w:r>
      <w:r>
        <w:rPr>
          <w:rFonts w:eastAsia="Times New Roman"/>
          <w:szCs w:val="24"/>
        </w:rPr>
        <w:t xml:space="preserve">α τροπολογία που δίνει </w:t>
      </w:r>
      <w:r w:rsidRPr="00B0138A">
        <w:rPr>
          <w:rFonts w:eastAsia="Times New Roman"/>
          <w:szCs w:val="24"/>
        </w:rPr>
        <w:t>τη δυνατότητα στον Υπου</w:t>
      </w:r>
      <w:r w:rsidRPr="00B0138A">
        <w:rPr>
          <w:rFonts w:eastAsia="Times New Roman"/>
          <w:szCs w:val="24"/>
        </w:rPr>
        <w:t xml:space="preserve">ργό </w:t>
      </w:r>
      <w:r>
        <w:rPr>
          <w:rFonts w:eastAsia="Times New Roman"/>
          <w:szCs w:val="24"/>
        </w:rPr>
        <w:t xml:space="preserve">να δώσει παράταση μέχρι </w:t>
      </w:r>
      <w:r w:rsidRPr="00B0138A">
        <w:rPr>
          <w:rFonts w:eastAsia="Times New Roman"/>
          <w:szCs w:val="24"/>
        </w:rPr>
        <w:t xml:space="preserve">έξι </w:t>
      </w:r>
      <w:r>
        <w:rPr>
          <w:rFonts w:eastAsia="Times New Roman"/>
          <w:szCs w:val="24"/>
        </w:rPr>
        <w:t>μήν</w:t>
      </w:r>
      <w:r w:rsidRPr="00B0138A">
        <w:rPr>
          <w:rFonts w:eastAsia="Times New Roman"/>
          <w:szCs w:val="24"/>
        </w:rPr>
        <w:t>ες</w:t>
      </w:r>
      <w:r>
        <w:rPr>
          <w:rFonts w:eastAsia="Times New Roman"/>
          <w:szCs w:val="24"/>
        </w:rPr>
        <w:t>.</w:t>
      </w:r>
    </w:p>
    <w:p w14:paraId="11C85A6A" w14:textId="77777777" w:rsidR="003871E0" w:rsidRDefault="00591B04">
      <w:pPr>
        <w:spacing w:line="600" w:lineRule="auto"/>
        <w:ind w:firstLine="720"/>
        <w:contextualSpacing/>
        <w:jc w:val="both"/>
        <w:rPr>
          <w:rFonts w:eastAsia="Times New Roman"/>
          <w:szCs w:val="24"/>
        </w:rPr>
      </w:pPr>
      <w:r>
        <w:rPr>
          <w:rFonts w:eastAsia="Times New Roman"/>
          <w:szCs w:val="24"/>
        </w:rPr>
        <w:lastRenderedPageBreak/>
        <w:t>Κ</w:t>
      </w:r>
      <w:r w:rsidRPr="00B0138A">
        <w:rPr>
          <w:rFonts w:eastAsia="Times New Roman"/>
          <w:szCs w:val="24"/>
        </w:rPr>
        <w:t>αι επειδή γράφτηκαν</w:t>
      </w:r>
      <w:r>
        <w:rPr>
          <w:rFonts w:eastAsia="Times New Roman"/>
          <w:szCs w:val="24"/>
        </w:rPr>
        <w:t>, κύριε Π</w:t>
      </w:r>
      <w:r w:rsidRPr="00B0138A">
        <w:rPr>
          <w:rFonts w:eastAsia="Times New Roman"/>
          <w:szCs w:val="24"/>
        </w:rPr>
        <w:t>ρόεδρε</w:t>
      </w:r>
      <w:r>
        <w:rPr>
          <w:rFonts w:eastAsia="Times New Roman"/>
          <w:szCs w:val="24"/>
        </w:rPr>
        <w:t>,</w:t>
      </w:r>
      <w:r w:rsidRPr="00B0138A">
        <w:rPr>
          <w:rFonts w:eastAsia="Times New Roman"/>
          <w:szCs w:val="24"/>
        </w:rPr>
        <w:t xml:space="preserve"> στις εφημερίδες </w:t>
      </w:r>
      <w:r>
        <w:rPr>
          <w:rFonts w:eastAsia="Times New Roman"/>
          <w:szCs w:val="24"/>
        </w:rPr>
        <w:t>«</w:t>
      </w:r>
      <w:r w:rsidRPr="00B0138A">
        <w:rPr>
          <w:rFonts w:eastAsia="Times New Roman"/>
          <w:szCs w:val="24"/>
        </w:rPr>
        <w:t>ανάσα</w:t>
      </w:r>
      <w:r>
        <w:rPr>
          <w:rFonts w:eastAsia="Times New Roman"/>
          <w:szCs w:val="24"/>
        </w:rPr>
        <w:t>,</w:t>
      </w:r>
      <w:r w:rsidRPr="00B0138A">
        <w:rPr>
          <w:rFonts w:eastAsia="Times New Roman"/>
          <w:szCs w:val="24"/>
        </w:rPr>
        <w:t xml:space="preserve"> έξι μήνες</w:t>
      </w:r>
      <w:r>
        <w:rPr>
          <w:rFonts w:eastAsia="Times New Roman"/>
          <w:szCs w:val="24"/>
        </w:rPr>
        <w:t xml:space="preserve">, </w:t>
      </w:r>
      <w:r w:rsidRPr="00B0138A">
        <w:rPr>
          <w:rFonts w:eastAsia="Times New Roman"/>
          <w:szCs w:val="24"/>
        </w:rPr>
        <w:t>κ</w:t>
      </w:r>
      <w:r>
        <w:rPr>
          <w:rFonts w:eastAsia="Times New Roman"/>
          <w:szCs w:val="24"/>
        </w:rPr>
        <w:t xml:space="preserve">.λπ.», </w:t>
      </w:r>
      <w:r w:rsidRPr="00B0138A">
        <w:rPr>
          <w:rFonts w:eastAsia="Times New Roman"/>
          <w:szCs w:val="24"/>
        </w:rPr>
        <w:t xml:space="preserve">πρέπει να διευκρινίσουμε ότι αυτό είναι δυνατότητα στον Υπουργό να δώσει </w:t>
      </w:r>
      <w:r>
        <w:rPr>
          <w:rFonts w:eastAsia="Times New Roman"/>
          <w:szCs w:val="24"/>
        </w:rPr>
        <w:t xml:space="preserve">παράταση </w:t>
      </w:r>
      <w:r w:rsidRPr="00B0138A">
        <w:rPr>
          <w:rFonts w:eastAsia="Times New Roman"/>
          <w:szCs w:val="24"/>
        </w:rPr>
        <w:t>μέχρι έξι μήνες</w:t>
      </w:r>
      <w:r>
        <w:rPr>
          <w:rFonts w:eastAsia="Times New Roman"/>
          <w:szCs w:val="24"/>
        </w:rPr>
        <w:t>. Δ</w:t>
      </w:r>
      <w:r w:rsidRPr="00B0138A">
        <w:rPr>
          <w:rFonts w:eastAsia="Times New Roman"/>
          <w:szCs w:val="24"/>
        </w:rPr>
        <w:t>εν έχει δοθεί παράταση έξι μην</w:t>
      </w:r>
      <w:r>
        <w:rPr>
          <w:rFonts w:eastAsia="Times New Roman"/>
          <w:szCs w:val="24"/>
        </w:rPr>
        <w:t xml:space="preserve">ών. Θα </w:t>
      </w:r>
      <w:r>
        <w:rPr>
          <w:rFonts w:eastAsia="Times New Roman"/>
          <w:szCs w:val="24"/>
        </w:rPr>
        <w:t>δοθεί κ</w:t>
      </w:r>
      <w:r w:rsidRPr="00B0138A">
        <w:rPr>
          <w:rFonts w:eastAsia="Times New Roman"/>
          <w:szCs w:val="24"/>
        </w:rPr>
        <w:t>ατά περίπτωση</w:t>
      </w:r>
      <w:r>
        <w:rPr>
          <w:rFonts w:eastAsia="Times New Roman"/>
          <w:szCs w:val="24"/>
        </w:rPr>
        <w:t>,</w:t>
      </w:r>
      <w:r w:rsidRPr="00B0138A">
        <w:rPr>
          <w:rFonts w:eastAsia="Times New Roman"/>
          <w:szCs w:val="24"/>
        </w:rPr>
        <w:t xml:space="preserve"> εκτιμώντας τις </w:t>
      </w:r>
      <w:r>
        <w:rPr>
          <w:rFonts w:eastAsia="Times New Roman"/>
          <w:szCs w:val="24"/>
        </w:rPr>
        <w:t xml:space="preserve">συνθήκες, </w:t>
      </w:r>
      <w:r w:rsidRPr="00B0138A">
        <w:rPr>
          <w:rFonts w:eastAsia="Times New Roman"/>
          <w:szCs w:val="24"/>
        </w:rPr>
        <w:t xml:space="preserve">εκείνη η παράταση που δεν θα αποτρέψει τον πολίτη να το αφήσει να τελειώσουν οι </w:t>
      </w:r>
      <w:r>
        <w:rPr>
          <w:rFonts w:eastAsia="Times New Roman"/>
          <w:szCs w:val="24"/>
        </w:rPr>
        <w:t xml:space="preserve">έξι μήνες, </w:t>
      </w:r>
      <w:r w:rsidRPr="00B0138A">
        <w:rPr>
          <w:rFonts w:eastAsia="Times New Roman"/>
          <w:szCs w:val="24"/>
        </w:rPr>
        <w:t xml:space="preserve">αλλά που θα του επιτρέψει να </w:t>
      </w:r>
      <w:r>
        <w:rPr>
          <w:rFonts w:eastAsia="Times New Roman"/>
          <w:szCs w:val="24"/>
        </w:rPr>
        <w:t>συγκεντρώσει</w:t>
      </w:r>
      <w:r w:rsidRPr="00B0138A">
        <w:rPr>
          <w:rFonts w:eastAsia="Times New Roman"/>
          <w:szCs w:val="24"/>
        </w:rPr>
        <w:t xml:space="preserve"> τα δικαιολογητ</w:t>
      </w:r>
      <w:r>
        <w:rPr>
          <w:rFonts w:eastAsia="Times New Roman"/>
          <w:szCs w:val="24"/>
        </w:rPr>
        <w:t>ικά και να γίνει αυτή η δουλειά.</w:t>
      </w:r>
    </w:p>
    <w:p w14:paraId="11C85A6B" w14:textId="77777777" w:rsidR="003871E0" w:rsidRDefault="00591B04">
      <w:pPr>
        <w:spacing w:line="600" w:lineRule="auto"/>
        <w:ind w:firstLine="720"/>
        <w:contextualSpacing/>
        <w:jc w:val="both"/>
        <w:rPr>
          <w:rFonts w:eastAsia="Times New Roman"/>
          <w:szCs w:val="24"/>
        </w:rPr>
      </w:pPr>
      <w:r>
        <w:rPr>
          <w:rFonts w:eastAsia="Times New Roman"/>
          <w:szCs w:val="24"/>
        </w:rPr>
        <w:t>Έ</w:t>
      </w:r>
      <w:r w:rsidRPr="00B0138A">
        <w:rPr>
          <w:rFonts w:eastAsia="Times New Roman"/>
          <w:szCs w:val="24"/>
        </w:rPr>
        <w:t>χοντας</w:t>
      </w:r>
      <w:r>
        <w:rPr>
          <w:rFonts w:eastAsia="Times New Roman"/>
          <w:szCs w:val="24"/>
        </w:rPr>
        <w:t>, λ</w:t>
      </w:r>
      <w:r w:rsidRPr="00B0138A">
        <w:rPr>
          <w:rFonts w:eastAsia="Times New Roman"/>
          <w:szCs w:val="24"/>
        </w:rPr>
        <w:t>οιπόν</w:t>
      </w:r>
      <w:r>
        <w:rPr>
          <w:rFonts w:eastAsia="Times New Roman"/>
          <w:szCs w:val="24"/>
        </w:rPr>
        <w:t>,</w:t>
      </w:r>
      <w:r w:rsidRPr="00B0138A">
        <w:rPr>
          <w:rFonts w:eastAsia="Times New Roman"/>
          <w:szCs w:val="24"/>
        </w:rPr>
        <w:t xml:space="preserve"> την</w:t>
      </w:r>
      <w:r>
        <w:rPr>
          <w:rFonts w:eastAsia="Times New Roman"/>
          <w:szCs w:val="24"/>
        </w:rPr>
        <w:t xml:space="preserve"> έννοια α</w:t>
      </w:r>
      <w:r>
        <w:rPr>
          <w:rFonts w:eastAsia="Times New Roman"/>
          <w:szCs w:val="24"/>
        </w:rPr>
        <w:t xml:space="preserve">υτή, έγινε αποδεκτή αυτή η τροπολογία </w:t>
      </w:r>
      <w:r w:rsidRPr="00B0138A">
        <w:rPr>
          <w:rFonts w:eastAsia="Times New Roman"/>
          <w:szCs w:val="24"/>
        </w:rPr>
        <w:t>χθες το βράδυ και πρέπει να πω και εγώ</w:t>
      </w:r>
      <w:r>
        <w:rPr>
          <w:rFonts w:eastAsia="Times New Roman"/>
          <w:szCs w:val="24"/>
        </w:rPr>
        <w:t>,</w:t>
      </w:r>
      <w:r w:rsidRPr="00B0138A">
        <w:rPr>
          <w:rFonts w:eastAsia="Times New Roman"/>
          <w:szCs w:val="24"/>
        </w:rPr>
        <w:t xml:space="preserve"> κύρι</w:t>
      </w:r>
      <w:r>
        <w:rPr>
          <w:rFonts w:eastAsia="Times New Roman"/>
          <w:szCs w:val="24"/>
        </w:rPr>
        <w:t xml:space="preserve">ε Μπούρα, </w:t>
      </w:r>
      <w:r w:rsidRPr="00B0138A">
        <w:rPr>
          <w:rFonts w:eastAsia="Times New Roman"/>
          <w:szCs w:val="24"/>
        </w:rPr>
        <w:t>από τη</w:t>
      </w:r>
      <w:r>
        <w:rPr>
          <w:rFonts w:eastAsia="Times New Roman"/>
          <w:szCs w:val="24"/>
        </w:rPr>
        <w:t xml:space="preserve"> μεριά μου ό</w:t>
      </w:r>
      <w:r w:rsidRPr="00B0138A">
        <w:rPr>
          <w:rFonts w:eastAsia="Times New Roman"/>
          <w:szCs w:val="24"/>
        </w:rPr>
        <w:t>τι λαμβάνω πολύ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μου</w:t>
      </w:r>
      <w:r w:rsidRPr="00B0138A">
        <w:rPr>
          <w:rFonts w:eastAsia="Times New Roman"/>
          <w:szCs w:val="24"/>
        </w:rPr>
        <w:t xml:space="preserve"> τις παρατηρήσεις και τις </w:t>
      </w:r>
      <w:r>
        <w:rPr>
          <w:rFonts w:eastAsia="Times New Roman"/>
          <w:szCs w:val="24"/>
        </w:rPr>
        <w:t xml:space="preserve">οχλήσεις σας, </w:t>
      </w:r>
      <w:r w:rsidRPr="00B0138A">
        <w:rPr>
          <w:rFonts w:eastAsia="Times New Roman"/>
          <w:szCs w:val="24"/>
        </w:rPr>
        <w:t>γιατί φ</w:t>
      </w:r>
      <w:r>
        <w:rPr>
          <w:rFonts w:eastAsia="Times New Roman"/>
          <w:szCs w:val="24"/>
        </w:rPr>
        <w:t xml:space="preserve">έρνετε </w:t>
      </w:r>
      <w:r w:rsidRPr="00B0138A">
        <w:rPr>
          <w:rFonts w:eastAsia="Times New Roman"/>
          <w:szCs w:val="24"/>
        </w:rPr>
        <w:t>προ</w:t>
      </w:r>
      <w:r>
        <w:rPr>
          <w:rFonts w:eastAsia="Times New Roman"/>
          <w:szCs w:val="24"/>
        </w:rPr>
        <w:t>βλήματα του ελληνικού λαού στο Υ</w:t>
      </w:r>
      <w:r w:rsidRPr="00B0138A">
        <w:rPr>
          <w:rFonts w:eastAsia="Times New Roman"/>
          <w:szCs w:val="24"/>
        </w:rPr>
        <w:t xml:space="preserve">πουργείο και εκτιμώ και τη συμβολή σας στο να λύνω προβλήματα με τις πληροφορίες που </w:t>
      </w:r>
      <w:r>
        <w:rPr>
          <w:rFonts w:eastAsia="Times New Roman"/>
          <w:szCs w:val="24"/>
        </w:rPr>
        <w:t>φέρνετε.</w:t>
      </w:r>
    </w:p>
    <w:p w14:paraId="11C85A6C" w14:textId="77777777" w:rsidR="003871E0" w:rsidRDefault="00591B04">
      <w:pPr>
        <w:spacing w:line="600" w:lineRule="auto"/>
        <w:ind w:firstLine="720"/>
        <w:contextualSpacing/>
        <w:jc w:val="both"/>
        <w:rPr>
          <w:rFonts w:eastAsia="Times New Roman"/>
          <w:szCs w:val="24"/>
        </w:rPr>
      </w:pPr>
      <w:r w:rsidRPr="00B0138A">
        <w:rPr>
          <w:rFonts w:eastAsia="Times New Roman"/>
          <w:szCs w:val="24"/>
        </w:rPr>
        <w:lastRenderedPageBreak/>
        <w:t xml:space="preserve">Επομένως πρέπει να εξηγηθεί από το </w:t>
      </w:r>
      <w:r>
        <w:rPr>
          <w:rFonts w:eastAsia="Times New Roman"/>
          <w:szCs w:val="24"/>
        </w:rPr>
        <w:t xml:space="preserve">Βήμα </w:t>
      </w:r>
      <w:r w:rsidRPr="00B0138A">
        <w:rPr>
          <w:rFonts w:eastAsia="Times New Roman"/>
          <w:szCs w:val="24"/>
        </w:rPr>
        <w:t xml:space="preserve">αυτό σήμερα </w:t>
      </w:r>
      <w:r>
        <w:rPr>
          <w:rFonts w:eastAsia="Times New Roman"/>
          <w:szCs w:val="24"/>
        </w:rPr>
        <w:t>και ν</w:t>
      </w:r>
      <w:r w:rsidRPr="00B0138A">
        <w:rPr>
          <w:rFonts w:eastAsia="Times New Roman"/>
          <w:szCs w:val="24"/>
        </w:rPr>
        <w:t xml:space="preserve">α το καταλάβει </w:t>
      </w:r>
      <w:r>
        <w:rPr>
          <w:rFonts w:eastAsia="Times New Roman"/>
          <w:szCs w:val="24"/>
        </w:rPr>
        <w:t xml:space="preserve">ο ελληνικός λαός </w:t>
      </w:r>
      <w:r w:rsidRPr="00B0138A">
        <w:rPr>
          <w:rFonts w:eastAsia="Times New Roman"/>
          <w:szCs w:val="24"/>
        </w:rPr>
        <w:t>ότι δεν δόθηκε γενική παράταση έξι μην</w:t>
      </w:r>
      <w:r>
        <w:rPr>
          <w:rFonts w:eastAsia="Times New Roman"/>
          <w:szCs w:val="24"/>
        </w:rPr>
        <w:t>ών. Δ</w:t>
      </w:r>
      <w:r w:rsidRPr="00B0138A">
        <w:rPr>
          <w:rFonts w:eastAsia="Times New Roman"/>
          <w:szCs w:val="24"/>
        </w:rPr>
        <w:t>όθηκε με την τροπολογία δυνατό</w:t>
      </w:r>
      <w:r w:rsidRPr="00B0138A">
        <w:rPr>
          <w:rFonts w:eastAsia="Times New Roman"/>
          <w:szCs w:val="24"/>
        </w:rPr>
        <w:t>τητα στον Υπουργό</w:t>
      </w:r>
      <w:r>
        <w:rPr>
          <w:rFonts w:eastAsia="Times New Roman"/>
          <w:szCs w:val="24"/>
        </w:rPr>
        <w:t>,</w:t>
      </w:r>
      <w:r w:rsidRPr="00B0138A">
        <w:rPr>
          <w:rFonts w:eastAsia="Times New Roman"/>
          <w:szCs w:val="24"/>
        </w:rPr>
        <w:t xml:space="preserve"> εκτιμώντας τις συνθήκες</w:t>
      </w:r>
      <w:r>
        <w:rPr>
          <w:rFonts w:eastAsia="Times New Roman"/>
          <w:szCs w:val="24"/>
        </w:rPr>
        <w:t>,</w:t>
      </w:r>
      <w:r w:rsidRPr="00B0138A">
        <w:rPr>
          <w:rFonts w:eastAsia="Times New Roman"/>
          <w:szCs w:val="24"/>
        </w:rPr>
        <w:t xml:space="preserve"> να κάνει </w:t>
      </w:r>
      <w:r>
        <w:rPr>
          <w:rFonts w:eastAsia="Times New Roman"/>
          <w:szCs w:val="24"/>
        </w:rPr>
        <w:t>μέχρι έξι μήνες παράταση.</w:t>
      </w:r>
    </w:p>
    <w:p w14:paraId="11C85A6D"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 xml:space="preserve">Οι παρατάσεις που θα δοθούν </w:t>
      </w:r>
      <w:r w:rsidRPr="007B173B">
        <w:rPr>
          <w:rFonts w:eastAsia="Times New Roman"/>
          <w:color w:val="201F1E"/>
          <w:szCs w:val="24"/>
        </w:rPr>
        <w:t>δεν θα είναι τόσο πολύ μεγάλης διάρκειας</w:t>
      </w:r>
      <w:r>
        <w:rPr>
          <w:rFonts w:eastAsia="Times New Roman"/>
          <w:color w:val="201F1E"/>
          <w:szCs w:val="24"/>
        </w:rPr>
        <w:t>,</w:t>
      </w:r>
      <w:r w:rsidRPr="007B173B">
        <w:rPr>
          <w:rFonts w:eastAsia="Times New Roman"/>
          <w:color w:val="201F1E"/>
          <w:szCs w:val="24"/>
        </w:rPr>
        <w:t xml:space="preserve"> γιατί δεν πρέπει</w:t>
      </w:r>
      <w:r>
        <w:rPr>
          <w:rFonts w:eastAsia="Times New Roman"/>
          <w:color w:val="201F1E"/>
          <w:szCs w:val="24"/>
        </w:rPr>
        <w:t xml:space="preserve">. </w:t>
      </w:r>
    </w:p>
    <w:p w14:paraId="11C85A6E"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Διότι υπάρχει και μ</w:t>
      </w:r>
      <w:r>
        <w:rPr>
          <w:rFonts w:eastAsia="Times New Roman"/>
          <w:color w:val="201F1E"/>
          <w:szCs w:val="24"/>
        </w:rPr>
        <w:t>ί</w:t>
      </w:r>
      <w:r w:rsidRPr="007B173B">
        <w:rPr>
          <w:rFonts w:eastAsia="Times New Roman"/>
          <w:color w:val="201F1E"/>
          <w:szCs w:val="24"/>
        </w:rPr>
        <w:t>α άλλη διάσταση</w:t>
      </w:r>
      <w:r>
        <w:rPr>
          <w:rFonts w:eastAsia="Times New Roman"/>
          <w:color w:val="201F1E"/>
          <w:szCs w:val="24"/>
        </w:rPr>
        <w:t>,</w:t>
      </w:r>
      <w:r w:rsidRPr="007B173B">
        <w:rPr>
          <w:rFonts w:eastAsia="Times New Roman"/>
          <w:color w:val="201F1E"/>
          <w:szCs w:val="24"/>
        </w:rPr>
        <w:t xml:space="preserve"> κύριε Μπούρα</w:t>
      </w:r>
      <w:r>
        <w:rPr>
          <w:rFonts w:eastAsia="Times New Roman"/>
          <w:color w:val="201F1E"/>
          <w:szCs w:val="24"/>
        </w:rPr>
        <w:t xml:space="preserve">, </w:t>
      </w:r>
      <w:r w:rsidRPr="007B173B">
        <w:rPr>
          <w:rFonts w:eastAsia="Times New Roman"/>
          <w:color w:val="201F1E"/>
          <w:szCs w:val="24"/>
        </w:rPr>
        <w:t xml:space="preserve">ότι υπάρχουν συμβάσεις με τα γραφεία </w:t>
      </w:r>
      <w:proofErr w:type="spellStart"/>
      <w:r w:rsidRPr="007B173B">
        <w:rPr>
          <w:rFonts w:eastAsia="Times New Roman"/>
          <w:color w:val="201F1E"/>
          <w:szCs w:val="24"/>
        </w:rPr>
        <w:t>κτηματογράφησης</w:t>
      </w:r>
      <w:proofErr w:type="spellEnd"/>
      <w:r w:rsidRPr="007B173B">
        <w:rPr>
          <w:rFonts w:eastAsia="Times New Roman"/>
          <w:color w:val="201F1E"/>
          <w:szCs w:val="24"/>
        </w:rPr>
        <w:t xml:space="preserve"> που λήγουν σε συγκεκριμένο χρόνο</w:t>
      </w:r>
      <w:r>
        <w:rPr>
          <w:rFonts w:eastAsia="Times New Roman"/>
          <w:color w:val="201F1E"/>
          <w:szCs w:val="24"/>
        </w:rPr>
        <w:t>.</w:t>
      </w:r>
      <w:r w:rsidRPr="007B173B">
        <w:rPr>
          <w:rFonts w:eastAsia="Times New Roman"/>
          <w:color w:val="201F1E"/>
          <w:szCs w:val="24"/>
        </w:rPr>
        <w:t xml:space="preserve"> Επομένως μη</w:t>
      </w:r>
      <w:r>
        <w:rPr>
          <w:rFonts w:eastAsia="Times New Roman"/>
          <w:color w:val="201F1E"/>
          <w:szCs w:val="24"/>
        </w:rPr>
        <w:t>ν νομίζετε ότι μπορούμε να πάρουμε και άλλη παράτα</w:t>
      </w:r>
      <w:r w:rsidRPr="007B173B">
        <w:rPr>
          <w:rFonts w:eastAsia="Times New Roman"/>
          <w:color w:val="201F1E"/>
          <w:szCs w:val="24"/>
        </w:rPr>
        <w:t xml:space="preserve">ση μετά το </w:t>
      </w:r>
      <w:r>
        <w:rPr>
          <w:rFonts w:eastAsia="Times New Roman"/>
          <w:color w:val="201F1E"/>
          <w:szCs w:val="24"/>
        </w:rPr>
        <w:t>εξάμηνο. Ούτε το εξάμηνο θα το εξαντλήσουμε. Θ</w:t>
      </w:r>
      <w:r w:rsidRPr="007B173B">
        <w:rPr>
          <w:rFonts w:eastAsia="Times New Roman"/>
          <w:color w:val="201F1E"/>
          <w:szCs w:val="24"/>
        </w:rPr>
        <w:t>α γίνουν οι παρατάσεις που χρειάζονται</w:t>
      </w:r>
      <w:r>
        <w:rPr>
          <w:rFonts w:eastAsia="Times New Roman"/>
          <w:color w:val="201F1E"/>
          <w:szCs w:val="24"/>
        </w:rPr>
        <w:t>,</w:t>
      </w:r>
      <w:r w:rsidRPr="007B173B">
        <w:rPr>
          <w:rFonts w:eastAsia="Times New Roman"/>
          <w:color w:val="201F1E"/>
          <w:szCs w:val="24"/>
        </w:rPr>
        <w:t xml:space="preserve"> παρακολουθώντας και τις δηλώσεις που θα γίνουν</w:t>
      </w:r>
      <w:r>
        <w:rPr>
          <w:rFonts w:eastAsia="Times New Roman"/>
          <w:color w:val="201F1E"/>
          <w:szCs w:val="24"/>
        </w:rPr>
        <w:t>,</w:t>
      </w:r>
      <w:r w:rsidRPr="007B173B">
        <w:rPr>
          <w:rFonts w:eastAsia="Times New Roman"/>
          <w:color w:val="201F1E"/>
          <w:szCs w:val="24"/>
        </w:rPr>
        <w:t xml:space="preserve"> </w:t>
      </w:r>
      <w:r w:rsidRPr="007B173B">
        <w:rPr>
          <w:rFonts w:eastAsia="Times New Roman"/>
          <w:color w:val="201F1E"/>
          <w:szCs w:val="24"/>
        </w:rPr>
        <w:t xml:space="preserve">τα ποσοστά δηλαδή δηλώσεων και των </w:t>
      </w:r>
      <w:r>
        <w:rPr>
          <w:rFonts w:eastAsia="Times New Roman"/>
          <w:color w:val="201F1E"/>
          <w:szCs w:val="24"/>
        </w:rPr>
        <w:t>«</w:t>
      </w:r>
      <w:r w:rsidRPr="007B173B">
        <w:rPr>
          <w:rFonts w:eastAsia="Times New Roman"/>
          <w:color w:val="201F1E"/>
          <w:szCs w:val="24"/>
        </w:rPr>
        <w:t>δικαιωμάτων</w:t>
      </w:r>
      <w:r>
        <w:rPr>
          <w:rFonts w:eastAsia="Times New Roman"/>
          <w:color w:val="201F1E"/>
          <w:szCs w:val="24"/>
        </w:rPr>
        <w:t xml:space="preserve">», </w:t>
      </w:r>
      <w:r w:rsidRPr="007B173B">
        <w:rPr>
          <w:rFonts w:eastAsia="Times New Roman"/>
          <w:color w:val="201F1E"/>
          <w:szCs w:val="24"/>
        </w:rPr>
        <w:t>παροτρύνοντας τους πολίτες</w:t>
      </w:r>
      <w:r>
        <w:rPr>
          <w:rFonts w:eastAsia="Times New Roman"/>
          <w:color w:val="201F1E"/>
          <w:szCs w:val="24"/>
        </w:rPr>
        <w:t xml:space="preserve">, ενημερώνοντάς τους και διευκολύνοντάς τους για </w:t>
      </w:r>
      <w:r w:rsidRPr="007B173B">
        <w:rPr>
          <w:rFonts w:eastAsia="Times New Roman"/>
          <w:color w:val="201F1E"/>
          <w:szCs w:val="24"/>
        </w:rPr>
        <w:t>πολλά πράγματα</w:t>
      </w:r>
      <w:r>
        <w:rPr>
          <w:rFonts w:eastAsia="Times New Roman"/>
          <w:color w:val="201F1E"/>
          <w:szCs w:val="24"/>
        </w:rPr>
        <w:t xml:space="preserve">. Διότι </w:t>
      </w:r>
      <w:r w:rsidRPr="007B173B">
        <w:rPr>
          <w:rFonts w:eastAsia="Times New Roman"/>
          <w:color w:val="201F1E"/>
          <w:szCs w:val="24"/>
        </w:rPr>
        <w:t xml:space="preserve">και μέχρι τώρα </w:t>
      </w:r>
      <w:r>
        <w:rPr>
          <w:rFonts w:eastAsia="Times New Roman"/>
          <w:color w:val="201F1E"/>
          <w:szCs w:val="24"/>
        </w:rPr>
        <w:t xml:space="preserve">αυτό </w:t>
      </w:r>
      <w:r w:rsidRPr="007B173B">
        <w:rPr>
          <w:rFonts w:eastAsia="Times New Roman"/>
          <w:color w:val="201F1E"/>
          <w:szCs w:val="24"/>
        </w:rPr>
        <w:t>συμβαίνει για όποιον</w:t>
      </w:r>
      <w:r>
        <w:rPr>
          <w:rFonts w:eastAsia="Times New Roman"/>
          <w:color w:val="201F1E"/>
          <w:szCs w:val="24"/>
        </w:rPr>
        <w:t xml:space="preserve"> δεν έχει όλα τα δικαιολογητικά, καταθέτει εκείνα που έχει, παίρνει</w:t>
      </w:r>
      <w:r w:rsidRPr="007B173B">
        <w:rPr>
          <w:rFonts w:eastAsia="Times New Roman"/>
          <w:color w:val="201F1E"/>
          <w:szCs w:val="24"/>
        </w:rPr>
        <w:t xml:space="preserve"> π</w:t>
      </w:r>
      <w:r w:rsidRPr="007B173B">
        <w:rPr>
          <w:rFonts w:eastAsia="Times New Roman"/>
          <w:color w:val="201F1E"/>
          <w:szCs w:val="24"/>
        </w:rPr>
        <w:t>ροθεσμία και καταθέτει τα υπόλοιπα</w:t>
      </w:r>
      <w:r>
        <w:rPr>
          <w:rFonts w:eastAsia="Times New Roman"/>
          <w:color w:val="201F1E"/>
          <w:szCs w:val="24"/>
        </w:rPr>
        <w:t>.</w:t>
      </w:r>
    </w:p>
    <w:p w14:paraId="11C85A6F"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Θ</w:t>
      </w:r>
      <w:r w:rsidRPr="007B173B">
        <w:rPr>
          <w:rFonts w:eastAsia="Times New Roman"/>
          <w:color w:val="201F1E"/>
          <w:szCs w:val="24"/>
        </w:rPr>
        <w:t>α συμπληρώσω</w:t>
      </w:r>
      <w:r>
        <w:rPr>
          <w:rFonts w:eastAsia="Times New Roman"/>
          <w:color w:val="201F1E"/>
          <w:szCs w:val="24"/>
        </w:rPr>
        <w:t xml:space="preserve">, κύριε Μπούρα, μετά στη δευτερολογία μου και ό,τι άλλο λείπει. </w:t>
      </w:r>
    </w:p>
    <w:p w14:paraId="11C85A70" w14:textId="77777777" w:rsidR="003871E0" w:rsidRDefault="00591B04">
      <w:pPr>
        <w:spacing w:line="600" w:lineRule="auto"/>
        <w:ind w:firstLine="720"/>
        <w:contextualSpacing/>
        <w:jc w:val="both"/>
        <w:rPr>
          <w:rFonts w:eastAsia="Times New Roman"/>
          <w:color w:val="201F1E"/>
          <w:szCs w:val="24"/>
        </w:rPr>
      </w:pPr>
      <w:r w:rsidRPr="007B173B">
        <w:rPr>
          <w:rFonts w:eastAsia="Times New Roman"/>
          <w:color w:val="201F1E"/>
          <w:szCs w:val="24"/>
        </w:rPr>
        <w:lastRenderedPageBreak/>
        <w:t>Ευχαριστώ</w:t>
      </w:r>
      <w:r>
        <w:rPr>
          <w:rFonts w:eastAsia="Times New Roman"/>
          <w:color w:val="201F1E"/>
          <w:szCs w:val="24"/>
        </w:rPr>
        <w:t>, κύριε Π</w:t>
      </w:r>
      <w:r w:rsidRPr="007B173B">
        <w:rPr>
          <w:rFonts w:eastAsia="Times New Roman"/>
          <w:color w:val="201F1E"/>
          <w:szCs w:val="24"/>
        </w:rPr>
        <w:t>ρόεδρε</w:t>
      </w:r>
      <w:r>
        <w:rPr>
          <w:rFonts w:eastAsia="Times New Roman"/>
          <w:color w:val="201F1E"/>
          <w:szCs w:val="24"/>
        </w:rPr>
        <w:t>,</w:t>
      </w:r>
      <w:r w:rsidRPr="007B173B">
        <w:rPr>
          <w:rFonts w:eastAsia="Times New Roman"/>
          <w:color w:val="201F1E"/>
          <w:szCs w:val="24"/>
        </w:rPr>
        <w:t xml:space="preserve"> για την ανοχή </w:t>
      </w:r>
      <w:r>
        <w:rPr>
          <w:rFonts w:eastAsia="Times New Roman"/>
          <w:color w:val="201F1E"/>
          <w:szCs w:val="24"/>
        </w:rPr>
        <w:t>σας.</w:t>
      </w:r>
    </w:p>
    <w:p w14:paraId="11C85A71" w14:textId="77777777" w:rsidR="003871E0" w:rsidRDefault="00591B04">
      <w:pPr>
        <w:tabs>
          <w:tab w:val="left" w:pos="2738"/>
          <w:tab w:val="center" w:pos="4753"/>
          <w:tab w:val="left" w:pos="5723"/>
        </w:tabs>
        <w:spacing w:line="600" w:lineRule="auto"/>
        <w:ind w:firstLine="720"/>
        <w:contextualSpacing/>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 xml:space="preserve">Ορίστε, κύριε Μπούρα, έχετε τον λόγο για τρία λεπτά. </w:t>
      </w:r>
    </w:p>
    <w:p w14:paraId="11C85A72" w14:textId="77777777" w:rsidR="003871E0" w:rsidRDefault="00591B04">
      <w:pPr>
        <w:spacing w:line="600" w:lineRule="auto"/>
        <w:ind w:firstLine="720"/>
        <w:contextualSpacing/>
        <w:jc w:val="both"/>
        <w:rPr>
          <w:rFonts w:eastAsia="Times New Roman"/>
          <w:color w:val="201F1E"/>
          <w:szCs w:val="24"/>
        </w:rPr>
      </w:pPr>
      <w:r>
        <w:rPr>
          <w:rFonts w:eastAsia="Times New Roman"/>
          <w:b/>
          <w:color w:val="201F1E"/>
          <w:szCs w:val="24"/>
        </w:rPr>
        <w:t xml:space="preserve">ΑΘΑΝΑΣΙΟΣ ΜΠΟΥΡΑΣ: </w:t>
      </w:r>
      <w:r>
        <w:rPr>
          <w:rFonts w:eastAsia="Times New Roman"/>
          <w:color w:val="201F1E"/>
          <w:szCs w:val="24"/>
        </w:rPr>
        <w:t>Ευχαριστώ, κύριε Π</w:t>
      </w:r>
      <w:r w:rsidRPr="007B173B">
        <w:rPr>
          <w:rFonts w:eastAsia="Times New Roman"/>
          <w:color w:val="201F1E"/>
          <w:szCs w:val="24"/>
        </w:rPr>
        <w:t>ρόεδρε</w:t>
      </w:r>
      <w:r>
        <w:rPr>
          <w:rFonts w:eastAsia="Times New Roman"/>
          <w:color w:val="201F1E"/>
          <w:szCs w:val="24"/>
        </w:rPr>
        <w:t>.</w:t>
      </w:r>
    </w:p>
    <w:p w14:paraId="11C85A73"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 xml:space="preserve">Θα </w:t>
      </w:r>
      <w:proofErr w:type="spellStart"/>
      <w:r>
        <w:rPr>
          <w:rFonts w:eastAsia="Times New Roman"/>
          <w:color w:val="201F1E"/>
          <w:szCs w:val="24"/>
        </w:rPr>
        <w:t>ξανατ</w:t>
      </w:r>
      <w:r w:rsidRPr="007B173B">
        <w:rPr>
          <w:rFonts w:eastAsia="Times New Roman"/>
          <w:color w:val="201F1E"/>
          <w:szCs w:val="24"/>
        </w:rPr>
        <w:t>ονίσω</w:t>
      </w:r>
      <w:proofErr w:type="spellEnd"/>
      <w:r w:rsidRPr="007B173B">
        <w:rPr>
          <w:rFonts w:eastAsia="Times New Roman"/>
          <w:color w:val="201F1E"/>
          <w:szCs w:val="24"/>
        </w:rPr>
        <w:t xml:space="preserve"> ότι πράγματι </w:t>
      </w:r>
      <w:r>
        <w:rPr>
          <w:rFonts w:eastAsia="Times New Roman"/>
          <w:color w:val="201F1E"/>
          <w:szCs w:val="24"/>
        </w:rPr>
        <w:t>από την ώρα που ανέλαβε ο κ. Δ</w:t>
      </w:r>
      <w:r w:rsidRPr="007B173B">
        <w:rPr>
          <w:rFonts w:eastAsia="Times New Roman"/>
          <w:color w:val="201F1E"/>
          <w:szCs w:val="24"/>
        </w:rPr>
        <w:t xml:space="preserve">ημαράς </w:t>
      </w:r>
      <w:r>
        <w:rPr>
          <w:rFonts w:eastAsia="Times New Roman"/>
          <w:color w:val="201F1E"/>
          <w:szCs w:val="24"/>
        </w:rPr>
        <w:t>υπάρχει μ</w:t>
      </w:r>
      <w:r>
        <w:rPr>
          <w:rFonts w:eastAsia="Times New Roman"/>
          <w:color w:val="201F1E"/>
          <w:szCs w:val="24"/>
        </w:rPr>
        <w:t>ί</w:t>
      </w:r>
      <w:r>
        <w:rPr>
          <w:rFonts w:eastAsia="Times New Roman"/>
          <w:color w:val="201F1E"/>
          <w:szCs w:val="24"/>
        </w:rPr>
        <w:t>α</w:t>
      </w:r>
      <w:r w:rsidRPr="007B173B">
        <w:rPr>
          <w:rFonts w:eastAsia="Times New Roman"/>
          <w:color w:val="201F1E"/>
          <w:szCs w:val="24"/>
        </w:rPr>
        <w:t xml:space="preserve"> διαφορετική </w:t>
      </w:r>
      <w:r>
        <w:rPr>
          <w:rFonts w:eastAsia="Times New Roman"/>
          <w:color w:val="201F1E"/>
          <w:szCs w:val="24"/>
        </w:rPr>
        <w:t xml:space="preserve">αντιμετώπιση στο θέμα της </w:t>
      </w:r>
      <w:proofErr w:type="spellStart"/>
      <w:r>
        <w:rPr>
          <w:rFonts w:eastAsia="Times New Roman"/>
          <w:color w:val="201F1E"/>
          <w:szCs w:val="24"/>
        </w:rPr>
        <w:t>κτημα</w:t>
      </w:r>
      <w:r w:rsidRPr="007B173B">
        <w:rPr>
          <w:rFonts w:eastAsia="Times New Roman"/>
          <w:color w:val="201F1E"/>
          <w:szCs w:val="24"/>
        </w:rPr>
        <w:t>τογράφησης</w:t>
      </w:r>
      <w:proofErr w:type="spellEnd"/>
      <w:r>
        <w:rPr>
          <w:rFonts w:eastAsia="Times New Roman"/>
          <w:color w:val="201F1E"/>
          <w:szCs w:val="24"/>
        </w:rPr>
        <w:t xml:space="preserve">. </w:t>
      </w:r>
      <w:r w:rsidRPr="007B173B">
        <w:rPr>
          <w:rFonts w:eastAsia="Times New Roman"/>
          <w:color w:val="201F1E"/>
          <w:szCs w:val="24"/>
        </w:rPr>
        <w:t>Εγώ δεν έχω εικόνα για όλη την Ελλάδα</w:t>
      </w:r>
      <w:r>
        <w:rPr>
          <w:rFonts w:eastAsia="Times New Roman"/>
          <w:color w:val="201F1E"/>
          <w:szCs w:val="24"/>
        </w:rPr>
        <w:t>,</w:t>
      </w:r>
      <w:r w:rsidRPr="007B173B">
        <w:rPr>
          <w:rFonts w:eastAsia="Times New Roman"/>
          <w:color w:val="201F1E"/>
          <w:szCs w:val="24"/>
        </w:rPr>
        <w:t xml:space="preserve"> αλλά έχω την εικόνα για αυτή την πολύ ευα</w:t>
      </w:r>
      <w:r w:rsidRPr="007B173B">
        <w:rPr>
          <w:rFonts w:eastAsia="Times New Roman"/>
          <w:color w:val="201F1E"/>
          <w:szCs w:val="24"/>
        </w:rPr>
        <w:t xml:space="preserve">ίσθητη περιοχή της </w:t>
      </w:r>
      <w:r>
        <w:rPr>
          <w:rFonts w:eastAsia="Times New Roman"/>
          <w:color w:val="201F1E"/>
          <w:szCs w:val="24"/>
        </w:rPr>
        <w:t>δ</w:t>
      </w:r>
      <w:r w:rsidRPr="007B173B">
        <w:rPr>
          <w:rFonts w:eastAsia="Times New Roman"/>
          <w:color w:val="201F1E"/>
          <w:szCs w:val="24"/>
        </w:rPr>
        <w:t>υτικής Αττικής</w:t>
      </w:r>
      <w:r>
        <w:rPr>
          <w:rFonts w:eastAsia="Times New Roman"/>
          <w:color w:val="201F1E"/>
          <w:szCs w:val="24"/>
        </w:rPr>
        <w:t>, την οποία και εκπροσωπώ. Π</w:t>
      </w:r>
      <w:r w:rsidRPr="007B173B">
        <w:rPr>
          <w:rFonts w:eastAsia="Times New Roman"/>
          <w:color w:val="201F1E"/>
          <w:szCs w:val="24"/>
        </w:rPr>
        <w:t xml:space="preserve">ρέπει να του πω ότι πράγματι εγώ τουλάχιστον </w:t>
      </w:r>
      <w:r>
        <w:rPr>
          <w:rFonts w:eastAsia="Times New Roman"/>
          <w:color w:val="201F1E"/>
          <w:szCs w:val="24"/>
        </w:rPr>
        <w:t>βρίσκομαι</w:t>
      </w:r>
      <w:r w:rsidRPr="007B173B">
        <w:rPr>
          <w:rFonts w:eastAsia="Times New Roman"/>
          <w:color w:val="201F1E"/>
          <w:szCs w:val="24"/>
        </w:rPr>
        <w:t xml:space="preserve"> </w:t>
      </w:r>
      <w:r>
        <w:rPr>
          <w:rFonts w:eastAsia="Times New Roman"/>
          <w:color w:val="201F1E"/>
          <w:szCs w:val="24"/>
        </w:rPr>
        <w:t>-</w:t>
      </w:r>
      <w:r w:rsidRPr="007B173B">
        <w:rPr>
          <w:rFonts w:eastAsia="Times New Roman"/>
          <w:color w:val="201F1E"/>
          <w:szCs w:val="24"/>
        </w:rPr>
        <w:t xml:space="preserve">να μην πω σε </w:t>
      </w:r>
      <w:r>
        <w:rPr>
          <w:rFonts w:eastAsia="Times New Roman"/>
          <w:color w:val="201F1E"/>
          <w:szCs w:val="24"/>
        </w:rPr>
        <w:t xml:space="preserve">καθημερινή βάση- σε </w:t>
      </w:r>
      <w:r w:rsidRPr="007B173B">
        <w:rPr>
          <w:rFonts w:eastAsia="Times New Roman"/>
          <w:color w:val="201F1E"/>
          <w:szCs w:val="24"/>
        </w:rPr>
        <w:t xml:space="preserve">πάρα πολύ συχνή επαφή μαζί του και πάντα τείνει ευήκοον </w:t>
      </w:r>
      <w:proofErr w:type="spellStart"/>
      <w:r w:rsidRPr="007B173B">
        <w:rPr>
          <w:rFonts w:eastAsia="Times New Roman"/>
          <w:color w:val="201F1E"/>
          <w:szCs w:val="24"/>
        </w:rPr>
        <w:t>ους</w:t>
      </w:r>
      <w:proofErr w:type="spellEnd"/>
      <w:r>
        <w:rPr>
          <w:rFonts w:eastAsia="Times New Roman"/>
          <w:color w:val="201F1E"/>
          <w:szCs w:val="24"/>
        </w:rPr>
        <w:t xml:space="preserve"> -π</w:t>
      </w:r>
      <w:r w:rsidRPr="007B173B">
        <w:rPr>
          <w:rFonts w:eastAsia="Times New Roman"/>
          <w:color w:val="201F1E"/>
          <w:szCs w:val="24"/>
        </w:rPr>
        <w:t>ρέπει να το τονίσω αυτό</w:t>
      </w:r>
      <w:r>
        <w:rPr>
          <w:rFonts w:eastAsia="Times New Roman"/>
          <w:color w:val="201F1E"/>
          <w:szCs w:val="24"/>
        </w:rPr>
        <w:t>- κ</w:t>
      </w:r>
      <w:r w:rsidRPr="007B173B">
        <w:rPr>
          <w:rFonts w:eastAsia="Times New Roman"/>
          <w:color w:val="201F1E"/>
          <w:szCs w:val="24"/>
        </w:rPr>
        <w:t>αι ως χαρακτήρας</w:t>
      </w:r>
      <w:r>
        <w:rPr>
          <w:rFonts w:eastAsia="Times New Roman"/>
          <w:color w:val="201F1E"/>
          <w:szCs w:val="24"/>
        </w:rPr>
        <w:t xml:space="preserve"> </w:t>
      </w:r>
      <w:r>
        <w:rPr>
          <w:rFonts w:eastAsia="Times New Roman"/>
          <w:color w:val="201F1E"/>
          <w:szCs w:val="24"/>
        </w:rPr>
        <w:t xml:space="preserve">αλλά και λόγω και της ειδικότητός του που </w:t>
      </w:r>
      <w:r w:rsidRPr="007B173B">
        <w:rPr>
          <w:rFonts w:eastAsia="Times New Roman"/>
          <w:color w:val="201F1E"/>
          <w:szCs w:val="24"/>
        </w:rPr>
        <w:t>καταλαβ</w:t>
      </w:r>
      <w:r>
        <w:rPr>
          <w:rFonts w:eastAsia="Times New Roman"/>
          <w:color w:val="201F1E"/>
          <w:szCs w:val="24"/>
        </w:rPr>
        <w:t>αίνει τα προβλήματα ως μαχόμενο</w:t>
      </w:r>
      <w:r w:rsidRPr="007B173B">
        <w:rPr>
          <w:rFonts w:eastAsia="Times New Roman"/>
          <w:color w:val="201F1E"/>
          <w:szCs w:val="24"/>
        </w:rPr>
        <w:t>ς μηχανικός</w:t>
      </w:r>
      <w:r>
        <w:rPr>
          <w:rFonts w:eastAsia="Times New Roman"/>
          <w:color w:val="201F1E"/>
          <w:szCs w:val="24"/>
        </w:rPr>
        <w:t xml:space="preserve">. </w:t>
      </w:r>
    </w:p>
    <w:p w14:paraId="11C85A74"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Μάλιστα πρέπει να πω ότι και όσες φορές βρεθήκαμε σε πάνελ</w:t>
      </w:r>
      <w:r w:rsidRPr="007B173B">
        <w:rPr>
          <w:rFonts w:eastAsia="Times New Roman"/>
          <w:color w:val="201F1E"/>
          <w:szCs w:val="24"/>
        </w:rPr>
        <w:t xml:space="preserve"> </w:t>
      </w:r>
      <w:r>
        <w:rPr>
          <w:rFonts w:eastAsia="Times New Roman"/>
          <w:color w:val="201F1E"/>
          <w:szCs w:val="24"/>
        </w:rPr>
        <w:t xml:space="preserve">αντιπαράθεσης, ποτέ δεν αντιπαρατεθήκαμε </w:t>
      </w:r>
      <w:r w:rsidRPr="007B173B">
        <w:rPr>
          <w:rFonts w:eastAsia="Times New Roman"/>
          <w:color w:val="201F1E"/>
          <w:szCs w:val="24"/>
        </w:rPr>
        <w:t>επί άλλων πραγμάτων</w:t>
      </w:r>
      <w:r>
        <w:rPr>
          <w:rFonts w:eastAsia="Times New Roman"/>
          <w:color w:val="201F1E"/>
          <w:szCs w:val="24"/>
        </w:rPr>
        <w:t xml:space="preserve">, αλλά </w:t>
      </w:r>
      <w:r w:rsidRPr="007B173B">
        <w:rPr>
          <w:rFonts w:eastAsia="Times New Roman"/>
          <w:color w:val="201F1E"/>
          <w:szCs w:val="24"/>
        </w:rPr>
        <w:t>επί πολιτικών</w:t>
      </w:r>
      <w:r>
        <w:rPr>
          <w:rFonts w:eastAsia="Times New Roman"/>
          <w:color w:val="201F1E"/>
          <w:szCs w:val="24"/>
        </w:rPr>
        <w:t>.</w:t>
      </w:r>
    </w:p>
    <w:p w14:paraId="11C85A75"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lastRenderedPageBreak/>
        <w:t>Να πω και κάτι, κύριε</w:t>
      </w:r>
      <w:r>
        <w:rPr>
          <w:rFonts w:eastAsia="Times New Roman"/>
          <w:color w:val="201F1E"/>
          <w:szCs w:val="24"/>
        </w:rPr>
        <w:t xml:space="preserve"> Υπουργέ, </w:t>
      </w:r>
      <w:r w:rsidRPr="007B173B">
        <w:rPr>
          <w:rFonts w:eastAsia="Times New Roman"/>
          <w:color w:val="201F1E"/>
          <w:szCs w:val="24"/>
        </w:rPr>
        <w:t>και να μη</w:t>
      </w:r>
      <w:r>
        <w:rPr>
          <w:rFonts w:eastAsia="Times New Roman"/>
          <w:color w:val="201F1E"/>
          <w:szCs w:val="24"/>
        </w:rPr>
        <w:t>ν</w:t>
      </w:r>
      <w:r w:rsidRPr="007B173B">
        <w:rPr>
          <w:rFonts w:eastAsia="Times New Roman"/>
          <w:color w:val="201F1E"/>
          <w:szCs w:val="24"/>
        </w:rPr>
        <w:t xml:space="preserve"> με παρεξηγήσετε</w:t>
      </w:r>
      <w:r>
        <w:rPr>
          <w:rFonts w:eastAsia="Times New Roman"/>
          <w:color w:val="201F1E"/>
          <w:szCs w:val="24"/>
        </w:rPr>
        <w:t>: Ε</w:t>
      </w:r>
      <w:r w:rsidRPr="007B173B">
        <w:rPr>
          <w:rFonts w:eastAsia="Times New Roman"/>
          <w:color w:val="201F1E"/>
          <w:szCs w:val="24"/>
        </w:rPr>
        <w:t>γώ πρέπει να πω για τον εαυτό μου ότι από την Περιφέρεια Ατ</w:t>
      </w:r>
      <w:r>
        <w:rPr>
          <w:rFonts w:eastAsia="Times New Roman"/>
          <w:color w:val="201F1E"/>
          <w:szCs w:val="24"/>
        </w:rPr>
        <w:t>τικής –γιατί τα ονόματα των Β</w:t>
      </w:r>
      <w:r w:rsidRPr="007B173B">
        <w:rPr>
          <w:rFonts w:eastAsia="Times New Roman"/>
          <w:color w:val="201F1E"/>
          <w:szCs w:val="24"/>
        </w:rPr>
        <w:t xml:space="preserve">ουλευτών </w:t>
      </w:r>
      <w:r>
        <w:rPr>
          <w:rFonts w:eastAsia="Times New Roman"/>
          <w:color w:val="201F1E"/>
          <w:szCs w:val="24"/>
        </w:rPr>
        <w:t xml:space="preserve">που διαβάσατε </w:t>
      </w:r>
      <w:r w:rsidRPr="007B173B">
        <w:rPr>
          <w:rFonts w:eastAsia="Times New Roman"/>
          <w:color w:val="201F1E"/>
          <w:szCs w:val="24"/>
        </w:rPr>
        <w:t>είναι από άλλες περιφέρειες</w:t>
      </w:r>
      <w:r>
        <w:rPr>
          <w:rFonts w:eastAsia="Times New Roman"/>
          <w:color w:val="201F1E"/>
          <w:szCs w:val="24"/>
        </w:rPr>
        <w:t>- ε</w:t>
      </w:r>
      <w:r w:rsidRPr="007B173B">
        <w:rPr>
          <w:rFonts w:eastAsia="Times New Roman"/>
          <w:color w:val="201F1E"/>
          <w:szCs w:val="24"/>
        </w:rPr>
        <w:t>ίμαι ο μόνος ο οποίος σας ενοχλώ για αυτό το θέμα</w:t>
      </w:r>
      <w:r>
        <w:rPr>
          <w:rFonts w:eastAsia="Times New Roman"/>
          <w:color w:val="201F1E"/>
          <w:szCs w:val="24"/>
        </w:rPr>
        <w:t>. Ξαναλέω ότι ε</w:t>
      </w:r>
      <w:r w:rsidRPr="007B173B">
        <w:rPr>
          <w:rFonts w:eastAsia="Times New Roman"/>
          <w:color w:val="201F1E"/>
          <w:szCs w:val="24"/>
        </w:rPr>
        <w:t>ίμαι ο μόνος</w:t>
      </w:r>
      <w:r w:rsidRPr="007B173B">
        <w:rPr>
          <w:rFonts w:eastAsia="Times New Roman"/>
          <w:color w:val="201F1E"/>
          <w:szCs w:val="24"/>
        </w:rPr>
        <w:t xml:space="preserve"> και αυτό πρέπει να το πω και εγώ</w:t>
      </w:r>
      <w:r>
        <w:rPr>
          <w:rFonts w:eastAsia="Times New Roman"/>
          <w:color w:val="201F1E"/>
          <w:szCs w:val="24"/>
        </w:rPr>
        <w:t>,</w:t>
      </w:r>
      <w:r w:rsidRPr="007B173B">
        <w:rPr>
          <w:rFonts w:eastAsia="Times New Roman"/>
          <w:color w:val="201F1E"/>
          <w:szCs w:val="24"/>
        </w:rPr>
        <w:t xml:space="preserve"> γιατί πρέπει και εγώ να προβά</w:t>
      </w:r>
      <w:r>
        <w:rPr>
          <w:rFonts w:eastAsia="Times New Roman"/>
          <w:color w:val="201F1E"/>
          <w:szCs w:val="24"/>
        </w:rPr>
        <w:t>λ</w:t>
      </w:r>
      <w:r w:rsidRPr="007B173B">
        <w:rPr>
          <w:rFonts w:eastAsia="Times New Roman"/>
          <w:color w:val="201F1E"/>
          <w:szCs w:val="24"/>
        </w:rPr>
        <w:t>λω τον εαυτό μου με την καλή έννοια του όρου</w:t>
      </w:r>
      <w:r>
        <w:rPr>
          <w:rFonts w:eastAsia="Times New Roman"/>
          <w:color w:val="201F1E"/>
          <w:szCs w:val="24"/>
        </w:rPr>
        <w:t>.</w:t>
      </w:r>
    </w:p>
    <w:p w14:paraId="11C85A76"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Κ</w:t>
      </w:r>
      <w:r w:rsidRPr="007B173B">
        <w:rPr>
          <w:rFonts w:eastAsia="Times New Roman"/>
          <w:color w:val="201F1E"/>
          <w:szCs w:val="24"/>
        </w:rPr>
        <w:t>ύριε Υπουργέ</w:t>
      </w:r>
      <w:r>
        <w:rPr>
          <w:rFonts w:eastAsia="Times New Roman"/>
          <w:color w:val="201F1E"/>
          <w:szCs w:val="24"/>
        </w:rPr>
        <w:t>, ε</w:t>
      </w:r>
      <w:r w:rsidRPr="007B173B">
        <w:rPr>
          <w:rFonts w:eastAsia="Times New Roman"/>
          <w:color w:val="201F1E"/>
          <w:szCs w:val="24"/>
        </w:rPr>
        <w:t xml:space="preserve">γώ θα </w:t>
      </w:r>
      <w:proofErr w:type="spellStart"/>
      <w:r>
        <w:rPr>
          <w:rFonts w:eastAsia="Times New Roman"/>
          <w:color w:val="201F1E"/>
          <w:szCs w:val="24"/>
        </w:rPr>
        <w:t>ξανατονίσω</w:t>
      </w:r>
      <w:proofErr w:type="spellEnd"/>
      <w:r>
        <w:rPr>
          <w:rFonts w:eastAsia="Times New Roman"/>
          <w:color w:val="201F1E"/>
          <w:szCs w:val="24"/>
        </w:rPr>
        <w:t xml:space="preserve">: Μακάρι, </w:t>
      </w:r>
      <w:r w:rsidRPr="007B173B">
        <w:rPr>
          <w:rFonts w:eastAsia="Times New Roman"/>
          <w:color w:val="201F1E"/>
          <w:szCs w:val="24"/>
        </w:rPr>
        <w:t>να τελείωνε τέλος Ιουνίου</w:t>
      </w:r>
      <w:r>
        <w:rPr>
          <w:rFonts w:eastAsia="Times New Roman"/>
          <w:color w:val="201F1E"/>
          <w:szCs w:val="24"/>
        </w:rPr>
        <w:t>!</w:t>
      </w:r>
      <w:r w:rsidRPr="007B173B">
        <w:rPr>
          <w:rFonts w:eastAsia="Times New Roman"/>
          <w:color w:val="201F1E"/>
          <w:szCs w:val="24"/>
        </w:rPr>
        <w:t xml:space="preserve"> Μακάρι</w:t>
      </w:r>
      <w:r>
        <w:rPr>
          <w:rFonts w:eastAsia="Times New Roman"/>
          <w:color w:val="201F1E"/>
          <w:szCs w:val="24"/>
        </w:rPr>
        <w:t>! Θ</w:t>
      </w:r>
      <w:r w:rsidRPr="007B173B">
        <w:rPr>
          <w:rFonts w:eastAsia="Times New Roman"/>
          <w:color w:val="201F1E"/>
          <w:szCs w:val="24"/>
        </w:rPr>
        <w:t>α το ευχόμουν και θα το ευχόταν και όλος ο κόσμος</w:t>
      </w:r>
      <w:r>
        <w:rPr>
          <w:rFonts w:eastAsia="Times New Roman"/>
          <w:color w:val="201F1E"/>
          <w:szCs w:val="24"/>
        </w:rPr>
        <w:t>,</w:t>
      </w:r>
      <w:r w:rsidRPr="007B173B">
        <w:rPr>
          <w:rFonts w:eastAsia="Times New Roman"/>
          <w:color w:val="201F1E"/>
          <w:szCs w:val="24"/>
        </w:rPr>
        <w:t xml:space="preserve"> ο οποίος δημιουργεί ουρές</w:t>
      </w:r>
      <w:r>
        <w:rPr>
          <w:rFonts w:eastAsia="Times New Roman"/>
          <w:color w:val="201F1E"/>
          <w:szCs w:val="24"/>
        </w:rPr>
        <w:t>.</w:t>
      </w:r>
    </w:p>
    <w:p w14:paraId="11C85A77"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Ειδικά για αυτή την περιοχή των Μεγάρων -δ</w:t>
      </w:r>
      <w:r w:rsidRPr="007B173B">
        <w:rPr>
          <w:rFonts w:eastAsia="Times New Roman"/>
          <w:color w:val="201F1E"/>
          <w:szCs w:val="24"/>
        </w:rPr>
        <w:t>εν ξέρω</w:t>
      </w:r>
      <w:r>
        <w:rPr>
          <w:rFonts w:eastAsia="Times New Roman"/>
          <w:color w:val="201F1E"/>
          <w:szCs w:val="24"/>
        </w:rPr>
        <w:t>-</w:t>
      </w:r>
      <w:r w:rsidRPr="007B173B">
        <w:rPr>
          <w:rFonts w:eastAsia="Times New Roman"/>
          <w:color w:val="201F1E"/>
          <w:szCs w:val="24"/>
        </w:rPr>
        <w:t xml:space="preserve"> πρέπει να δοθεί το σύνολο τ</w:t>
      </w:r>
      <w:r>
        <w:rPr>
          <w:rFonts w:eastAsia="Times New Roman"/>
          <w:color w:val="201F1E"/>
          <w:szCs w:val="24"/>
        </w:rPr>
        <w:t>ου εξαμήνου και εγώ θα το</w:t>
      </w:r>
      <w:r w:rsidRPr="007B173B">
        <w:rPr>
          <w:rFonts w:eastAsia="Times New Roman"/>
          <w:color w:val="201F1E"/>
          <w:szCs w:val="24"/>
        </w:rPr>
        <w:t xml:space="preserve"> έλεγα από την αρχή</w:t>
      </w:r>
      <w:r>
        <w:rPr>
          <w:rFonts w:eastAsia="Times New Roman"/>
          <w:color w:val="201F1E"/>
          <w:szCs w:val="24"/>
        </w:rPr>
        <w:t xml:space="preserve">. Τώρα δεν ξέρω με ποιον τρόπο </w:t>
      </w:r>
      <w:r w:rsidRPr="007B173B">
        <w:rPr>
          <w:rFonts w:eastAsia="Times New Roman"/>
          <w:color w:val="201F1E"/>
          <w:szCs w:val="24"/>
        </w:rPr>
        <w:t xml:space="preserve">θα λειτουργήσετε </w:t>
      </w:r>
      <w:r>
        <w:rPr>
          <w:rFonts w:eastAsia="Times New Roman"/>
          <w:color w:val="201F1E"/>
          <w:szCs w:val="24"/>
        </w:rPr>
        <w:t>ε</w:t>
      </w:r>
      <w:r w:rsidRPr="007B173B">
        <w:rPr>
          <w:rFonts w:eastAsia="Times New Roman"/>
          <w:color w:val="201F1E"/>
          <w:szCs w:val="24"/>
        </w:rPr>
        <w:t xml:space="preserve">σείς </w:t>
      </w:r>
      <w:r>
        <w:rPr>
          <w:rFonts w:eastAsia="Times New Roman"/>
          <w:color w:val="201F1E"/>
          <w:szCs w:val="24"/>
        </w:rPr>
        <w:t xml:space="preserve">με </w:t>
      </w:r>
      <w:r w:rsidRPr="007B173B">
        <w:rPr>
          <w:rFonts w:eastAsia="Times New Roman"/>
          <w:color w:val="201F1E"/>
          <w:szCs w:val="24"/>
        </w:rPr>
        <w:t>την υπουργική απόφαση και με ποιο</w:t>
      </w:r>
      <w:r>
        <w:rPr>
          <w:rFonts w:eastAsia="Times New Roman"/>
          <w:color w:val="201F1E"/>
          <w:szCs w:val="24"/>
        </w:rPr>
        <w:t>ν τρόπο –και είν</w:t>
      </w:r>
      <w:r>
        <w:rPr>
          <w:rFonts w:eastAsia="Times New Roman"/>
          <w:color w:val="201F1E"/>
          <w:szCs w:val="24"/>
        </w:rPr>
        <w:t xml:space="preserve">αι δικαίωμά σας δηλαδή- θα </w:t>
      </w:r>
      <w:r>
        <w:rPr>
          <w:rFonts w:eastAsia="Times New Roman"/>
          <w:color w:val="201F1E"/>
          <w:szCs w:val="24"/>
        </w:rPr>
        <w:t xml:space="preserve">αντιμετωπίσετε </w:t>
      </w:r>
      <w:r w:rsidRPr="007B173B">
        <w:rPr>
          <w:rFonts w:eastAsia="Times New Roman"/>
          <w:color w:val="201F1E"/>
          <w:szCs w:val="24"/>
        </w:rPr>
        <w:t>το θέμα των παρατάσεων</w:t>
      </w:r>
      <w:r>
        <w:rPr>
          <w:rFonts w:eastAsia="Times New Roman"/>
          <w:color w:val="201F1E"/>
          <w:szCs w:val="24"/>
        </w:rPr>
        <w:t>.</w:t>
      </w:r>
    </w:p>
    <w:p w14:paraId="11C85A78" w14:textId="77777777" w:rsidR="003871E0" w:rsidRDefault="00591B04">
      <w:pPr>
        <w:spacing w:line="600" w:lineRule="auto"/>
        <w:ind w:firstLine="720"/>
        <w:contextualSpacing/>
        <w:jc w:val="both"/>
        <w:rPr>
          <w:rFonts w:eastAsia="Times New Roman"/>
          <w:color w:val="201F1E"/>
          <w:szCs w:val="24"/>
        </w:rPr>
      </w:pPr>
      <w:proofErr w:type="spellStart"/>
      <w:r>
        <w:rPr>
          <w:rFonts w:eastAsia="Times New Roman"/>
          <w:color w:val="201F1E"/>
          <w:szCs w:val="24"/>
        </w:rPr>
        <w:t>Ξ</w:t>
      </w:r>
      <w:r w:rsidRPr="007B173B">
        <w:rPr>
          <w:rFonts w:eastAsia="Times New Roman"/>
          <w:color w:val="201F1E"/>
          <w:szCs w:val="24"/>
        </w:rPr>
        <w:t>ανατονίζω</w:t>
      </w:r>
      <w:proofErr w:type="spellEnd"/>
      <w:r w:rsidRPr="007B173B">
        <w:rPr>
          <w:rFonts w:eastAsia="Times New Roman"/>
          <w:color w:val="201F1E"/>
          <w:szCs w:val="24"/>
        </w:rPr>
        <w:t xml:space="preserve"> </w:t>
      </w:r>
      <w:r>
        <w:rPr>
          <w:rFonts w:eastAsia="Times New Roman"/>
          <w:color w:val="201F1E"/>
          <w:szCs w:val="24"/>
        </w:rPr>
        <w:t xml:space="preserve">ότι </w:t>
      </w:r>
      <w:r w:rsidRPr="007B173B">
        <w:rPr>
          <w:rFonts w:eastAsia="Times New Roman"/>
          <w:color w:val="201F1E"/>
          <w:szCs w:val="24"/>
        </w:rPr>
        <w:t xml:space="preserve">θέλω να δούμε </w:t>
      </w:r>
      <w:r>
        <w:rPr>
          <w:rFonts w:eastAsia="Times New Roman"/>
          <w:color w:val="201F1E"/>
          <w:szCs w:val="24"/>
        </w:rPr>
        <w:t>-</w:t>
      </w:r>
      <w:r w:rsidRPr="007B173B">
        <w:rPr>
          <w:rFonts w:eastAsia="Times New Roman"/>
          <w:color w:val="201F1E"/>
          <w:szCs w:val="24"/>
        </w:rPr>
        <w:t>και εγώ θα πιέσω και το Υπουργείο Οικονομικών</w:t>
      </w:r>
      <w:r>
        <w:rPr>
          <w:rFonts w:eastAsia="Times New Roman"/>
          <w:color w:val="201F1E"/>
          <w:szCs w:val="24"/>
        </w:rPr>
        <w:t>,</w:t>
      </w:r>
      <w:r w:rsidRPr="007B173B">
        <w:rPr>
          <w:rFonts w:eastAsia="Times New Roman"/>
          <w:color w:val="201F1E"/>
          <w:szCs w:val="24"/>
        </w:rPr>
        <w:t xml:space="preserve"> αν είναι εκε</w:t>
      </w:r>
      <w:r>
        <w:rPr>
          <w:rFonts w:eastAsia="Times New Roman"/>
          <w:color w:val="201F1E"/>
          <w:szCs w:val="24"/>
        </w:rPr>
        <w:t>ί πρόβλημα, ή αν είναι μόνο δικό</w:t>
      </w:r>
      <w:r w:rsidRPr="007B173B">
        <w:rPr>
          <w:rFonts w:eastAsia="Times New Roman"/>
          <w:color w:val="201F1E"/>
          <w:szCs w:val="24"/>
        </w:rPr>
        <w:t xml:space="preserve"> </w:t>
      </w:r>
      <w:r>
        <w:rPr>
          <w:rFonts w:eastAsia="Times New Roman"/>
          <w:color w:val="201F1E"/>
          <w:szCs w:val="24"/>
        </w:rPr>
        <w:t xml:space="preserve">σας- </w:t>
      </w:r>
      <w:r w:rsidRPr="007B173B">
        <w:rPr>
          <w:rFonts w:eastAsia="Times New Roman"/>
          <w:color w:val="201F1E"/>
          <w:szCs w:val="24"/>
        </w:rPr>
        <w:t>το θέμα του κόστους</w:t>
      </w:r>
      <w:r>
        <w:rPr>
          <w:rFonts w:eastAsia="Times New Roman"/>
          <w:color w:val="201F1E"/>
          <w:szCs w:val="24"/>
        </w:rPr>
        <w:t xml:space="preserve">. Και όσον αφορά το κόστος, δεν μπορούν </w:t>
      </w:r>
      <w:r w:rsidRPr="007B173B">
        <w:rPr>
          <w:rFonts w:eastAsia="Times New Roman"/>
          <w:color w:val="201F1E"/>
          <w:szCs w:val="24"/>
        </w:rPr>
        <w:t xml:space="preserve">για </w:t>
      </w:r>
      <w:r w:rsidRPr="007B173B">
        <w:rPr>
          <w:rFonts w:eastAsia="Times New Roman"/>
          <w:color w:val="201F1E"/>
          <w:szCs w:val="24"/>
        </w:rPr>
        <w:t xml:space="preserve">κάθε μικρό </w:t>
      </w:r>
      <w:r>
        <w:rPr>
          <w:rFonts w:eastAsia="Times New Roman"/>
          <w:color w:val="201F1E"/>
          <w:szCs w:val="24"/>
        </w:rPr>
        <w:t>«</w:t>
      </w:r>
      <w:r w:rsidRPr="007B173B">
        <w:rPr>
          <w:rFonts w:eastAsia="Times New Roman"/>
          <w:color w:val="201F1E"/>
          <w:szCs w:val="24"/>
        </w:rPr>
        <w:t>δικαίωμα</w:t>
      </w:r>
      <w:r>
        <w:rPr>
          <w:rFonts w:eastAsia="Times New Roman"/>
          <w:color w:val="201F1E"/>
          <w:szCs w:val="24"/>
        </w:rPr>
        <w:t>»</w:t>
      </w:r>
      <w:r w:rsidRPr="007B173B">
        <w:rPr>
          <w:rFonts w:eastAsia="Times New Roman"/>
          <w:color w:val="201F1E"/>
          <w:szCs w:val="24"/>
        </w:rPr>
        <w:t xml:space="preserve"> να </w:t>
      </w:r>
      <w:r w:rsidRPr="007B173B">
        <w:rPr>
          <w:rFonts w:eastAsia="Times New Roman"/>
          <w:color w:val="201F1E"/>
          <w:szCs w:val="24"/>
        </w:rPr>
        <w:lastRenderedPageBreak/>
        <w:t>δίνουν 35 ευρώ</w:t>
      </w:r>
      <w:r>
        <w:rPr>
          <w:rFonts w:eastAsia="Times New Roman"/>
          <w:color w:val="201F1E"/>
          <w:szCs w:val="24"/>
        </w:rPr>
        <w:t>. Ξέρετε ό</w:t>
      </w:r>
      <w:r w:rsidRPr="007B173B">
        <w:rPr>
          <w:rFonts w:eastAsia="Times New Roman"/>
          <w:color w:val="201F1E"/>
          <w:szCs w:val="24"/>
        </w:rPr>
        <w:t xml:space="preserve">τι υπάρχουν </w:t>
      </w:r>
      <w:r>
        <w:rPr>
          <w:rFonts w:eastAsia="Times New Roman"/>
          <w:color w:val="201F1E"/>
          <w:szCs w:val="24"/>
        </w:rPr>
        <w:t>πενήντα</w:t>
      </w:r>
      <w:r w:rsidRPr="007B173B">
        <w:rPr>
          <w:rFonts w:eastAsia="Times New Roman"/>
          <w:color w:val="201F1E"/>
          <w:szCs w:val="24"/>
        </w:rPr>
        <w:t xml:space="preserve"> δικαιώματα σε φτωχούς ανθρώπους</w:t>
      </w:r>
      <w:r>
        <w:rPr>
          <w:rFonts w:eastAsia="Times New Roman"/>
          <w:color w:val="201F1E"/>
          <w:szCs w:val="24"/>
        </w:rPr>
        <w:t>,</w:t>
      </w:r>
      <w:r w:rsidRPr="007B173B">
        <w:rPr>
          <w:rFonts w:eastAsia="Times New Roman"/>
          <w:color w:val="201F1E"/>
          <w:szCs w:val="24"/>
        </w:rPr>
        <w:t xml:space="preserve"> οι οποίοι δεν έχουν </w:t>
      </w:r>
      <w:r>
        <w:rPr>
          <w:rFonts w:eastAsia="Times New Roman"/>
          <w:color w:val="201F1E"/>
          <w:szCs w:val="24"/>
        </w:rPr>
        <w:t xml:space="preserve">τη δυνατότητα να τα πληρώσουν; Μη νομίσετε ότι αυτοί </w:t>
      </w:r>
      <w:r w:rsidRPr="007B173B">
        <w:rPr>
          <w:rFonts w:eastAsia="Times New Roman"/>
          <w:color w:val="201F1E"/>
          <w:szCs w:val="24"/>
        </w:rPr>
        <w:t xml:space="preserve">είναι πλούσιοι και </w:t>
      </w:r>
      <w:r>
        <w:rPr>
          <w:rFonts w:eastAsia="Times New Roman"/>
          <w:color w:val="201F1E"/>
          <w:szCs w:val="24"/>
        </w:rPr>
        <w:t xml:space="preserve">έχουν </w:t>
      </w:r>
      <w:r w:rsidRPr="007B173B">
        <w:rPr>
          <w:rFonts w:eastAsia="Times New Roman"/>
          <w:color w:val="201F1E"/>
          <w:szCs w:val="24"/>
        </w:rPr>
        <w:t>περιουσίες</w:t>
      </w:r>
      <w:r>
        <w:rPr>
          <w:rFonts w:eastAsia="Times New Roman"/>
          <w:color w:val="201F1E"/>
          <w:szCs w:val="24"/>
        </w:rPr>
        <w:t>. Τίποτα δεν μπορούν να τα κάνουν.</w:t>
      </w:r>
    </w:p>
    <w:p w14:paraId="11C85A79"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Δ</w:t>
      </w:r>
      <w:r w:rsidRPr="007B173B">
        <w:rPr>
          <w:rFonts w:eastAsia="Times New Roman"/>
          <w:color w:val="201F1E"/>
          <w:szCs w:val="24"/>
        </w:rPr>
        <w:t>εύτερον</w:t>
      </w:r>
      <w:r>
        <w:rPr>
          <w:rFonts w:eastAsia="Times New Roman"/>
          <w:color w:val="201F1E"/>
          <w:szCs w:val="24"/>
        </w:rPr>
        <w:t xml:space="preserve">, </w:t>
      </w:r>
      <w:r w:rsidRPr="007B173B">
        <w:rPr>
          <w:rFonts w:eastAsia="Times New Roman"/>
          <w:color w:val="201F1E"/>
          <w:szCs w:val="24"/>
        </w:rPr>
        <w:t>θ</w:t>
      </w:r>
      <w:r w:rsidRPr="007B173B">
        <w:rPr>
          <w:rFonts w:eastAsia="Times New Roman"/>
          <w:color w:val="201F1E"/>
          <w:szCs w:val="24"/>
        </w:rPr>
        <w:t>α πρέπει να δοθεί η δυνατότητα να μην πληρών</w:t>
      </w:r>
      <w:r>
        <w:rPr>
          <w:rFonts w:eastAsia="Times New Roman"/>
          <w:color w:val="201F1E"/>
          <w:szCs w:val="24"/>
        </w:rPr>
        <w:t>ουν</w:t>
      </w:r>
      <w:r w:rsidRPr="007B173B">
        <w:rPr>
          <w:rFonts w:eastAsia="Times New Roman"/>
          <w:color w:val="201F1E"/>
          <w:szCs w:val="24"/>
        </w:rPr>
        <w:t xml:space="preserve"> εφ</w:t>
      </w:r>
      <w:r>
        <w:rPr>
          <w:rFonts w:eastAsia="Times New Roman"/>
          <w:color w:val="201F1E"/>
          <w:szCs w:val="24"/>
        </w:rPr>
        <w:t>άπαξ</w:t>
      </w:r>
      <w:r>
        <w:rPr>
          <w:rFonts w:eastAsia="Times New Roman"/>
          <w:color w:val="201F1E"/>
          <w:szCs w:val="24"/>
        </w:rPr>
        <w:t xml:space="preserve">, αλλά </w:t>
      </w:r>
      <w:r>
        <w:rPr>
          <w:rFonts w:eastAsia="Times New Roman"/>
          <w:color w:val="201F1E"/>
          <w:szCs w:val="24"/>
        </w:rPr>
        <w:t>να δίνουν μ</w:t>
      </w:r>
      <w:r>
        <w:rPr>
          <w:rFonts w:eastAsia="Times New Roman"/>
          <w:color w:val="201F1E"/>
          <w:szCs w:val="24"/>
        </w:rPr>
        <w:t>ί</w:t>
      </w:r>
      <w:r w:rsidRPr="007B173B">
        <w:rPr>
          <w:rFonts w:eastAsia="Times New Roman"/>
          <w:color w:val="201F1E"/>
          <w:szCs w:val="24"/>
        </w:rPr>
        <w:t xml:space="preserve">α προκαταβολή και μετά να αποπληρώνουν </w:t>
      </w:r>
      <w:r>
        <w:rPr>
          <w:rFonts w:eastAsia="Times New Roman"/>
          <w:color w:val="201F1E"/>
          <w:szCs w:val="24"/>
        </w:rPr>
        <w:t xml:space="preserve">με βάση τις δυνατότητές τους. </w:t>
      </w:r>
    </w:p>
    <w:p w14:paraId="11C85A7A"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Εγώ θα σας κάνω και μι</w:t>
      </w:r>
      <w:r w:rsidRPr="007B173B">
        <w:rPr>
          <w:rFonts w:eastAsia="Times New Roman"/>
          <w:color w:val="201F1E"/>
          <w:szCs w:val="24"/>
        </w:rPr>
        <w:t>α πολύ εποικοδομητική πρόταση</w:t>
      </w:r>
      <w:r>
        <w:rPr>
          <w:rFonts w:eastAsia="Times New Roman"/>
          <w:color w:val="201F1E"/>
          <w:szCs w:val="24"/>
        </w:rPr>
        <w:t xml:space="preserve">, κύριε Υπουργέ, και θα </w:t>
      </w:r>
      <w:r w:rsidRPr="007B173B">
        <w:rPr>
          <w:rFonts w:eastAsia="Times New Roman"/>
          <w:color w:val="201F1E"/>
          <w:szCs w:val="24"/>
        </w:rPr>
        <w:t>τη διαβάσω</w:t>
      </w:r>
      <w:r>
        <w:rPr>
          <w:rFonts w:eastAsia="Times New Roman"/>
          <w:color w:val="201F1E"/>
          <w:szCs w:val="24"/>
        </w:rPr>
        <w:t>. Ο</w:t>
      </w:r>
      <w:r w:rsidRPr="007B173B">
        <w:rPr>
          <w:rFonts w:eastAsia="Times New Roman"/>
          <w:color w:val="201F1E"/>
          <w:szCs w:val="24"/>
        </w:rPr>
        <w:t>ι πολίτες δεν είναι ενημε</w:t>
      </w:r>
      <w:r w:rsidRPr="007B173B">
        <w:rPr>
          <w:rFonts w:eastAsia="Times New Roman"/>
          <w:color w:val="201F1E"/>
          <w:szCs w:val="24"/>
        </w:rPr>
        <w:t>ρωμένοι</w:t>
      </w:r>
      <w:r>
        <w:rPr>
          <w:rFonts w:eastAsia="Times New Roman"/>
          <w:color w:val="201F1E"/>
          <w:szCs w:val="24"/>
        </w:rPr>
        <w:t xml:space="preserve"> και αυτό είναι το πρώτο πράγμα.</w:t>
      </w:r>
    </w:p>
    <w:p w14:paraId="11C85A7B" w14:textId="77777777" w:rsidR="003871E0" w:rsidRDefault="00591B04">
      <w:pPr>
        <w:spacing w:line="600" w:lineRule="auto"/>
        <w:ind w:firstLine="720"/>
        <w:contextualSpacing/>
        <w:jc w:val="both"/>
        <w:rPr>
          <w:rFonts w:eastAsia="Times New Roman"/>
          <w:color w:val="201F1E"/>
          <w:szCs w:val="24"/>
        </w:rPr>
      </w:pPr>
      <w:r>
        <w:rPr>
          <w:rFonts w:eastAsia="Times New Roman"/>
          <w:color w:val="201F1E"/>
          <w:szCs w:val="24"/>
        </w:rPr>
        <w:t>Βέβαια, πρέπει να πω κάτι που ε</w:t>
      </w:r>
      <w:r w:rsidRPr="007B173B">
        <w:rPr>
          <w:rFonts w:eastAsia="Times New Roman"/>
          <w:color w:val="201F1E"/>
          <w:szCs w:val="24"/>
        </w:rPr>
        <w:t>ίπατε σ</w:t>
      </w:r>
      <w:r>
        <w:rPr>
          <w:rFonts w:eastAsia="Times New Roman"/>
          <w:color w:val="201F1E"/>
          <w:szCs w:val="24"/>
        </w:rPr>
        <w:t>την αρχή περί της εξέλιξης του Κ</w:t>
      </w:r>
      <w:r w:rsidRPr="007B173B">
        <w:rPr>
          <w:rFonts w:eastAsia="Times New Roman"/>
          <w:color w:val="201F1E"/>
          <w:szCs w:val="24"/>
        </w:rPr>
        <w:t>τηματολογίου</w:t>
      </w:r>
      <w:r>
        <w:rPr>
          <w:rFonts w:eastAsia="Times New Roman"/>
          <w:color w:val="201F1E"/>
          <w:szCs w:val="24"/>
        </w:rPr>
        <w:t xml:space="preserve">. </w:t>
      </w:r>
      <w:r w:rsidRPr="007B173B">
        <w:rPr>
          <w:rFonts w:eastAsia="Times New Roman"/>
          <w:color w:val="201F1E"/>
          <w:szCs w:val="24"/>
        </w:rPr>
        <w:t>Πέρασαν πολλές κυβερνήσεις</w:t>
      </w:r>
      <w:r>
        <w:rPr>
          <w:rFonts w:eastAsia="Times New Roman"/>
          <w:color w:val="201F1E"/>
          <w:szCs w:val="24"/>
        </w:rPr>
        <w:t>,</w:t>
      </w:r>
      <w:r w:rsidRPr="007B173B">
        <w:rPr>
          <w:rFonts w:eastAsia="Times New Roman"/>
          <w:color w:val="201F1E"/>
          <w:szCs w:val="24"/>
        </w:rPr>
        <w:t xml:space="preserve"> πολλά κόμματα</w:t>
      </w:r>
      <w:r>
        <w:rPr>
          <w:rFonts w:eastAsia="Times New Roman"/>
          <w:color w:val="201F1E"/>
          <w:szCs w:val="24"/>
        </w:rPr>
        <w:t>. Κ</w:t>
      </w:r>
      <w:r w:rsidRPr="007B173B">
        <w:rPr>
          <w:rFonts w:eastAsia="Times New Roman"/>
          <w:color w:val="201F1E"/>
          <w:szCs w:val="24"/>
        </w:rPr>
        <w:t xml:space="preserve">άθε αρχή και δύσκολη </w:t>
      </w:r>
      <w:r>
        <w:rPr>
          <w:rFonts w:eastAsia="Times New Roman"/>
          <w:color w:val="201F1E"/>
          <w:szCs w:val="24"/>
        </w:rPr>
        <w:t>-ε</w:t>
      </w:r>
      <w:r w:rsidRPr="007B173B">
        <w:rPr>
          <w:rFonts w:eastAsia="Times New Roman"/>
          <w:color w:val="201F1E"/>
          <w:szCs w:val="24"/>
        </w:rPr>
        <w:t>ίναι δεδομένο</w:t>
      </w:r>
      <w:r>
        <w:rPr>
          <w:rFonts w:eastAsia="Times New Roman"/>
          <w:color w:val="201F1E"/>
          <w:szCs w:val="24"/>
        </w:rPr>
        <w:t>-</w:t>
      </w:r>
      <w:r w:rsidRPr="007B173B">
        <w:rPr>
          <w:rFonts w:eastAsia="Times New Roman"/>
          <w:color w:val="201F1E"/>
          <w:szCs w:val="24"/>
        </w:rPr>
        <w:t xml:space="preserve"> και κάθε επόμενος χρόνος είναι και αυτός που βελτιώνει τα πράγματα</w:t>
      </w:r>
      <w:r>
        <w:rPr>
          <w:rFonts w:eastAsia="Times New Roman"/>
          <w:color w:val="201F1E"/>
          <w:szCs w:val="24"/>
        </w:rPr>
        <w:t xml:space="preserve">. Αλίμονο να μη </w:t>
      </w:r>
      <w:r w:rsidRPr="007B173B">
        <w:rPr>
          <w:rFonts w:eastAsia="Times New Roman"/>
          <w:color w:val="201F1E"/>
          <w:szCs w:val="24"/>
        </w:rPr>
        <w:t>βελτιώνεται η λειτουργία</w:t>
      </w:r>
      <w:r>
        <w:rPr>
          <w:rFonts w:eastAsia="Times New Roman"/>
          <w:color w:val="201F1E"/>
          <w:szCs w:val="24"/>
        </w:rPr>
        <w:t>! Α</w:t>
      </w:r>
      <w:r w:rsidRPr="007B173B">
        <w:rPr>
          <w:rFonts w:eastAsia="Times New Roman"/>
          <w:color w:val="201F1E"/>
          <w:szCs w:val="24"/>
        </w:rPr>
        <w:t>λλιώς ξεκίνησε</w:t>
      </w:r>
      <w:r>
        <w:rPr>
          <w:rFonts w:eastAsia="Times New Roman"/>
          <w:color w:val="201F1E"/>
          <w:szCs w:val="24"/>
        </w:rPr>
        <w:t>,</w:t>
      </w:r>
      <w:r w:rsidRPr="007B173B">
        <w:rPr>
          <w:rFonts w:eastAsia="Times New Roman"/>
          <w:color w:val="201F1E"/>
          <w:szCs w:val="24"/>
        </w:rPr>
        <w:t xml:space="preserve"> με πάρα πολύ </w:t>
      </w:r>
      <w:r>
        <w:rPr>
          <w:rFonts w:eastAsia="Times New Roman"/>
          <w:color w:val="201F1E"/>
          <w:szCs w:val="24"/>
        </w:rPr>
        <w:t xml:space="preserve">μεγάλη δυσκολία, </w:t>
      </w:r>
      <w:r>
        <w:rPr>
          <w:rFonts w:eastAsia="Times New Roman"/>
          <w:color w:val="201F1E"/>
          <w:szCs w:val="24"/>
        </w:rPr>
        <w:lastRenderedPageBreak/>
        <w:t xml:space="preserve">εγώ τα θυμάμαι. Το Κτηματολόγιο πέρασε από </w:t>
      </w:r>
      <w:r w:rsidRPr="007B173B">
        <w:rPr>
          <w:rFonts w:eastAsia="Times New Roman"/>
          <w:color w:val="201F1E"/>
          <w:szCs w:val="24"/>
        </w:rPr>
        <w:t>φάσεις και διαρκώς θα ολοκλ</w:t>
      </w:r>
      <w:r>
        <w:rPr>
          <w:rFonts w:eastAsia="Times New Roman"/>
          <w:color w:val="201F1E"/>
          <w:szCs w:val="24"/>
        </w:rPr>
        <w:t>ηρώνει τη δυνατότητα καλυτέρευ</w:t>
      </w:r>
      <w:r>
        <w:rPr>
          <w:rFonts w:eastAsia="Times New Roman"/>
          <w:color w:val="201F1E"/>
          <w:szCs w:val="24"/>
        </w:rPr>
        <w:t>σή</w:t>
      </w:r>
      <w:r w:rsidRPr="007B173B">
        <w:rPr>
          <w:rFonts w:eastAsia="Times New Roman"/>
          <w:color w:val="201F1E"/>
          <w:szCs w:val="24"/>
        </w:rPr>
        <w:t>ς του</w:t>
      </w:r>
      <w:r>
        <w:rPr>
          <w:rFonts w:eastAsia="Times New Roman"/>
          <w:color w:val="201F1E"/>
          <w:szCs w:val="24"/>
        </w:rPr>
        <w:t xml:space="preserve">. </w:t>
      </w:r>
      <w:r w:rsidRPr="007B173B">
        <w:rPr>
          <w:rFonts w:eastAsia="Times New Roman"/>
          <w:color w:val="201F1E"/>
          <w:szCs w:val="24"/>
        </w:rPr>
        <w:t>Άρα αυτό είναι μ</w:t>
      </w:r>
      <w:r>
        <w:rPr>
          <w:rFonts w:eastAsia="Times New Roman"/>
          <w:color w:val="201F1E"/>
          <w:szCs w:val="24"/>
        </w:rPr>
        <w:t>ι</w:t>
      </w:r>
      <w:r w:rsidRPr="007B173B">
        <w:rPr>
          <w:rFonts w:eastAsia="Times New Roman"/>
          <w:color w:val="201F1E"/>
          <w:szCs w:val="24"/>
        </w:rPr>
        <w:t>α φυσιολογική εξέλιξη</w:t>
      </w:r>
      <w:r>
        <w:rPr>
          <w:rFonts w:eastAsia="Times New Roman"/>
          <w:color w:val="201F1E"/>
          <w:szCs w:val="24"/>
        </w:rPr>
        <w:t>.</w:t>
      </w:r>
    </w:p>
    <w:p w14:paraId="11C85A7C" w14:textId="77777777" w:rsidR="003871E0" w:rsidRDefault="00591B04">
      <w:pPr>
        <w:spacing w:line="600" w:lineRule="auto"/>
        <w:ind w:firstLine="720"/>
        <w:contextualSpacing/>
        <w:jc w:val="both"/>
        <w:rPr>
          <w:rFonts w:eastAsia="Times New Roman"/>
          <w:color w:val="201F1E"/>
          <w:szCs w:val="24"/>
        </w:rPr>
      </w:pPr>
      <w:r w:rsidRPr="007B173B">
        <w:rPr>
          <w:rFonts w:eastAsia="Times New Roman"/>
          <w:color w:val="201F1E"/>
          <w:szCs w:val="24"/>
        </w:rPr>
        <w:t>Κύριε Υπουργέ</w:t>
      </w:r>
      <w:r>
        <w:rPr>
          <w:rFonts w:eastAsia="Times New Roman"/>
          <w:color w:val="201F1E"/>
          <w:szCs w:val="24"/>
        </w:rPr>
        <w:t xml:space="preserve">, εγώ θα προτείνω τα </w:t>
      </w:r>
      <w:r>
        <w:rPr>
          <w:rFonts w:eastAsia="Times New Roman"/>
          <w:color w:val="201F1E"/>
          <w:szCs w:val="24"/>
        </w:rPr>
        <w:t>γ</w:t>
      </w:r>
      <w:r>
        <w:rPr>
          <w:rFonts w:eastAsia="Times New Roman"/>
          <w:color w:val="201F1E"/>
          <w:szCs w:val="24"/>
        </w:rPr>
        <w:t xml:space="preserve">ραφεία </w:t>
      </w:r>
      <w:proofErr w:type="spellStart"/>
      <w:r>
        <w:rPr>
          <w:rFonts w:eastAsia="Times New Roman"/>
          <w:color w:val="201F1E"/>
          <w:szCs w:val="24"/>
        </w:rPr>
        <w:t>κ</w:t>
      </w:r>
      <w:r w:rsidRPr="007B173B">
        <w:rPr>
          <w:rFonts w:eastAsia="Times New Roman"/>
          <w:color w:val="201F1E"/>
          <w:szCs w:val="24"/>
        </w:rPr>
        <w:t>τηματογράφησης</w:t>
      </w:r>
      <w:proofErr w:type="spellEnd"/>
      <w:r w:rsidRPr="007B173B">
        <w:rPr>
          <w:rFonts w:eastAsia="Times New Roman"/>
          <w:color w:val="201F1E"/>
          <w:szCs w:val="24"/>
        </w:rPr>
        <w:t xml:space="preserve"> </w:t>
      </w:r>
      <w:r>
        <w:rPr>
          <w:rFonts w:eastAsia="Times New Roman"/>
          <w:color w:val="201F1E"/>
          <w:szCs w:val="24"/>
        </w:rPr>
        <w:t>-</w:t>
      </w:r>
      <w:r w:rsidRPr="007B173B">
        <w:rPr>
          <w:rFonts w:eastAsia="Times New Roman"/>
          <w:color w:val="201F1E"/>
          <w:szCs w:val="24"/>
        </w:rPr>
        <w:t>από την αρχή</w:t>
      </w:r>
      <w:r>
        <w:rPr>
          <w:rFonts w:eastAsia="Times New Roman"/>
          <w:color w:val="201F1E"/>
          <w:szCs w:val="24"/>
        </w:rPr>
        <w:t xml:space="preserve"> κιόλας- </w:t>
      </w:r>
      <w:r w:rsidRPr="007B173B">
        <w:rPr>
          <w:rFonts w:eastAsia="Times New Roman"/>
          <w:color w:val="201F1E"/>
          <w:szCs w:val="24"/>
        </w:rPr>
        <w:t xml:space="preserve">που εσείς επιλέγετε </w:t>
      </w:r>
      <w:r>
        <w:rPr>
          <w:rFonts w:eastAsia="Times New Roman"/>
          <w:color w:val="201F1E"/>
          <w:szCs w:val="24"/>
        </w:rPr>
        <w:t>–όχι εσείς, το Κτηματολόγιο και είναι εργολαβίες- πρέπει να έχουν υποχρέωση κ</w:t>
      </w:r>
      <w:r w:rsidRPr="007B173B">
        <w:rPr>
          <w:rFonts w:eastAsia="Times New Roman"/>
          <w:color w:val="201F1E"/>
          <w:szCs w:val="24"/>
        </w:rPr>
        <w:t>ατ</w:t>
      </w:r>
      <w:r>
        <w:rPr>
          <w:rFonts w:eastAsia="Times New Roman"/>
          <w:color w:val="201F1E"/>
          <w:szCs w:val="24"/>
        </w:rPr>
        <w:t xml:space="preserve">’ </w:t>
      </w:r>
      <w:r w:rsidRPr="007B173B">
        <w:rPr>
          <w:rFonts w:eastAsia="Times New Roman"/>
          <w:color w:val="201F1E"/>
          <w:szCs w:val="24"/>
        </w:rPr>
        <w:t>αρχ</w:t>
      </w:r>
      <w:r>
        <w:rPr>
          <w:rFonts w:eastAsia="Times New Roman"/>
          <w:color w:val="201F1E"/>
          <w:szCs w:val="24"/>
        </w:rPr>
        <w:t>άς</w:t>
      </w:r>
      <w:r w:rsidRPr="007B173B">
        <w:rPr>
          <w:rFonts w:eastAsia="Times New Roman"/>
          <w:color w:val="201F1E"/>
          <w:szCs w:val="24"/>
        </w:rPr>
        <w:t xml:space="preserve"> </w:t>
      </w:r>
      <w:r>
        <w:rPr>
          <w:rFonts w:eastAsia="Times New Roman"/>
          <w:color w:val="201F1E"/>
          <w:szCs w:val="24"/>
        </w:rPr>
        <w:t xml:space="preserve">να στέλνουν στον κάθε </w:t>
      </w:r>
      <w:proofErr w:type="spellStart"/>
      <w:r>
        <w:rPr>
          <w:rFonts w:eastAsia="Times New Roman"/>
          <w:color w:val="201F1E"/>
          <w:szCs w:val="24"/>
        </w:rPr>
        <w:t>κτηματογραφούμενο</w:t>
      </w:r>
      <w:proofErr w:type="spellEnd"/>
      <w:r w:rsidRPr="007B173B">
        <w:rPr>
          <w:rFonts w:eastAsia="Times New Roman"/>
          <w:color w:val="201F1E"/>
          <w:szCs w:val="24"/>
        </w:rPr>
        <w:t xml:space="preserve"> ένα σημείωμα</w:t>
      </w:r>
      <w:r>
        <w:rPr>
          <w:rFonts w:eastAsia="Times New Roman"/>
          <w:color w:val="201F1E"/>
          <w:szCs w:val="24"/>
        </w:rPr>
        <w:t xml:space="preserve">, με το οποίο να του λένε </w:t>
      </w:r>
      <w:r w:rsidRPr="007B173B">
        <w:rPr>
          <w:rFonts w:eastAsia="Times New Roman"/>
          <w:color w:val="201F1E"/>
          <w:szCs w:val="24"/>
        </w:rPr>
        <w:t>αναλυτικά τι μπορεί και τι δεν μπορεί</w:t>
      </w:r>
      <w:r>
        <w:rPr>
          <w:rFonts w:eastAsia="Times New Roman"/>
          <w:color w:val="201F1E"/>
          <w:szCs w:val="24"/>
        </w:rPr>
        <w:t xml:space="preserve"> να κάνει. </w:t>
      </w:r>
    </w:p>
    <w:p w14:paraId="11C85A7D" w14:textId="77777777" w:rsidR="003871E0" w:rsidRDefault="00591B04">
      <w:pPr>
        <w:tabs>
          <w:tab w:val="left" w:pos="2738"/>
          <w:tab w:val="left" w:pos="3917"/>
          <w:tab w:val="left" w:pos="3965"/>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Εγώ θα σας πω ότι υπάρχουν πράγματα που δεν τα ξέρει ο κόσμος, βασανίζεται και περιμένει, ενώ μπορεί να μην…</w:t>
      </w:r>
    </w:p>
    <w:p w14:paraId="11C85A7E"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w:t>
      </w:r>
      <w:r>
        <w:rPr>
          <w:rFonts w:eastAsia="Times New Roman" w:cs="Times New Roman"/>
          <w:szCs w:val="24"/>
        </w:rPr>
        <w:t xml:space="preserve">πάει το κουδούνι λήξεως του χρόνου ομιλίας του κυρίου Βουλευτή) </w:t>
      </w:r>
    </w:p>
    <w:p w14:paraId="11C85A7F"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Είναι χρήσιμα, κύριε Πρόεδρε, ακούστε.</w:t>
      </w:r>
    </w:p>
    <w:p w14:paraId="11C85A80"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τα συμβόλαια παραλαμβάνονται και χωρίς το πιστοποιητικό μεταγραφής -δεν το ξέρει ο κόσμος αυτό- με την προϋπόθεση να προσκομιστεί συμπληρωματικά</w:t>
      </w:r>
      <w:r>
        <w:rPr>
          <w:rFonts w:eastAsia="Times New Roman" w:cs="Times New Roman"/>
          <w:szCs w:val="24"/>
        </w:rPr>
        <w:t xml:space="preserve"> κατά τη διάρκεια της </w:t>
      </w:r>
      <w:proofErr w:type="spellStart"/>
      <w:r>
        <w:rPr>
          <w:rFonts w:eastAsia="Times New Roman" w:cs="Times New Roman"/>
          <w:szCs w:val="24"/>
        </w:rPr>
        <w:t>κτηματογράφησης</w:t>
      </w:r>
      <w:proofErr w:type="spellEnd"/>
      <w:r>
        <w:rPr>
          <w:rFonts w:eastAsia="Times New Roman" w:cs="Times New Roman"/>
          <w:szCs w:val="24"/>
        </w:rPr>
        <w:t>. Μπορώ δηλαδή να πάω εγώ, χωρίς να έχω πιστοποιητικό μεταγραφής και να τα καταθέσω.</w:t>
      </w:r>
    </w:p>
    <w:p w14:paraId="11C85A8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Δεύτερον, οι δικαστικές αποφάσεις και τα συμβόλαια που εκδίδονται μετά τη λήξη της προθεσμίας κατατίθενται εμπρόθεσμα. Δεν ξέρει, δηλα</w:t>
      </w:r>
      <w:r>
        <w:rPr>
          <w:rFonts w:eastAsia="Times New Roman" w:cs="Times New Roman"/>
          <w:szCs w:val="24"/>
        </w:rPr>
        <w:t xml:space="preserve">δή, ο άλλος και τρέχει γι’ αυτά τα πιστοποιητικά, ενώ είναι εμπρόθεσμος και δεν το γνωρίζει, στο </w:t>
      </w:r>
      <w:r>
        <w:rPr>
          <w:rFonts w:eastAsia="Times New Roman" w:cs="Times New Roman"/>
          <w:szCs w:val="24"/>
        </w:rPr>
        <w:t>γ</w:t>
      </w:r>
      <w:r>
        <w:rPr>
          <w:rFonts w:eastAsia="Times New Roman" w:cs="Times New Roman"/>
          <w:szCs w:val="24"/>
        </w:rPr>
        <w:t xml:space="preserve">ραφείο </w:t>
      </w:r>
      <w:proofErr w:type="spellStart"/>
      <w:r>
        <w:rPr>
          <w:rFonts w:eastAsia="Times New Roman" w:cs="Times New Roman"/>
          <w:szCs w:val="24"/>
        </w:rPr>
        <w:t>κ</w:t>
      </w:r>
      <w:r>
        <w:rPr>
          <w:rFonts w:eastAsia="Times New Roman" w:cs="Times New Roman"/>
          <w:szCs w:val="24"/>
        </w:rPr>
        <w:t>τηματογράφησης</w:t>
      </w:r>
      <w:proofErr w:type="spellEnd"/>
      <w:r>
        <w:rPr>
          <w:rFonts w:eastAsia="Times New Roman" w:cs="Times New Roman"/>
          <w:szCs w:val="24"/>
        </w:rPr>
        <w:t xml:space="preserve">, εντός μήνα από τη μεταγραφή του στο </w:t>
      </w:r>
      <w:r>
        <w:rPr>
          <w:rFonts w:eastAsia="Times New Roman" w:cs="Times New Roman"/>
          <w:szCs w:val="24"/>
        </w:rPr>
        <w:t>υ</w:t>
      </w:r>
      <w:r>
        <w:rPr>
          <w:rFonts w:eastAsia="Times New Roman" w:cs="Times New Roman"/>
          <w:szCs w:val="24"/>
        </w:rPr>
        <w:t>ποθηκοφυλακείο. Είναι εμπρόθεσμος, αλλά όχι να το πάρει και να το βάλει στο συρτάρι.</w:t>
      </w:r>
    </w:p>
    <w:p w14:paraId="11C85A82"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Τρίτον, οι δ</w:t>
      </w:r>
      <w:r>
        <w:rPr>
          <w:rFonts w:eastAsia="Times New Roman" w:cs="Times New Roman"/>
          <w:szCs w:val="24"/>
        </w:rPr>
        <w:t xml:space="preserve">ιαθήκες για τις οποίες έχει οριστεί δικάσιμος, μετά τη λήξη της προθεσμίας, κατατίθενται εμπρόθεσμα στο </w:t>
      </w:r>
      <w:r>
        <w:rPr>
          <w:rFonts w:eastAsia="Times New Roman" w:cs="Times New Roman"/>
          <w:szCs w:val="24"/>
        </w:rPr>
        <w:t>γ</w:t>
      </w:r>
      <w:r>
        <w:rPr>
          <w:rFonts w:eastAsia="Times New Roman" w:cs="Times New Roman"/>
          <w:szCs w:val="24"/>
        </w:rPr>
        <w:t xml:space="preserve">ραφείο </w:t>
      </w:r>
      <w:proofErr w:type="spellStart"/>
      <w:r>
        <w:rPr>
          <w:rFonts w:eastAsia="Times New Roman" w:cs="Times New Roman"/>
          <w:szCs w:val="24"/>
        </w:rPr>
        <w:t>κ</w:t>
      </w:r>
      <w:r>
        <w:rPr>
          <w:rFonts w:eastAsia="Times New Roman" w:cs="Times New Roman"/>
          <w:szCs w:val="24"/>
        </w:rPr>
        <w:t>τηματογράφησης</w:t>
      </w:r>
      <w:proofErr w:type="spellEnd"/>
      <w:r>
        <w:rPr>
          <w:rFonts w:eastAsia="Times New Roman" w:cs="Times New Roman"/>
          <w:szCs w:val="24"/>
        </w:rPr>
        <w:t>, εντός ενός μήνα από τη δημοσίευση του πρακτικού. Ο κόσμος δηλαδή περιμένει να δημοσιευτεί για να πάνε όλα τα άλλα χαρτιά. Δεν ε</w:t>
      </w:r>
      <w:r>
        <w:rPr>
          <w:rFonts w:eastAsia="Times New Roman" w:cs="Times New Roman"/>
          <w:szCs w:val="24"/>
        </w:rPr>
        <w:t>ίναι έτσι, αλλά δεν τα ξέρει ο κόσμος, κύριε Πρόεδρε.</w:t>
      </w:r>
    </w:p>
    <w:p w14:paraId="11C85A8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τα δικαιώματα οι πολίτες δύνανται να τα καταθέτουν τμηματικά. Πάω εγώ σήμερα δηλαδή, καταθέτω όσα δικαιώματα έχω και μπορώ να είμαι συνεπής, ανοίγω την καρτέλα μου –Αθανάσιος Μπούρας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μετά συμπληρωματικά έρχομαι.</w:t>
      </w:r>
    </w:p>
    <w:p w14:paraId="11C85A84" w14:textId="77777777" w:rsidR="003871E0" w:rsidRDefault="00591B04">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το </w:t>
      </w:r>
      <w:proofErr w:type="spellStart"/>
      <w:r>
        <w:rPr>
          <w:rFonts w:eastAsia="Times New Roman" w:cs="Times New Roman"/>
          <w:szCs w:val="24"/>
        </w:rPr>
        <w:t>ξανατονίζω</w:t>
      </w:r>
      <w:proofErr w:type="spellEnd"/>
      <w:r>
        <w:rPr>
          <w:rFonts w:eastAsia="Times New Roman" w:cs="Times New Roman"/>
          <w:szCs w:val="24"/>
        </w:rPr>
        <w:t xml:space="preserve">, κύριε Υπουργέ. Το κόστος των 35 ευρώ είναι βαρύ για τα άλλα δικαιώματα. Δεν ξέρει μάλιστα ο κόσμος ότι στα αγροτεμάχια πληρώνει μόνο τα δύο και δεν πληρώνει τα υπόλοιπα. Είναι, όμως, βαρύ το κόστος, </w:t>
      </w:r>
      <w:r>
        <w:rPr>
          <w:rFonts w:eastAsia="Times New Roman" w:cs="Times New Roman"/>
          <w:szCs w:val="24"/>
        </w:rPr>
        <w:t>γιατί στην περιοχή αυτή έχουμε πολλά δικαιώματα. Όχι πολλά σε μέγεθος, πολλά σε αριθμό, που σημαίνει επί 35</w:t>
      </w:r>
      <w:r>
        <w:rPr>
          <w:rFonts w:eastAsia="Times New Roman" w:cs="Times New Roman"/>
          <w:szCs w:val="24"/>
        </w:rPr>
        <w:t xml:space="preserve"> ευρώ</w:t>
      </w:r>
      <w:r>
        <w:rPr>
          <w:rFonts w:eastAsia="Times New Roman" w:cs="Times New Roman"/>
          <w:szCs w:val="24"/>
        </w:rPr>
        <w:t>.</w:t>
      </w:r>
    </w:p>
    <w:p w14:paraId="11C85A85" w14:textId="77777777" w:rsidR="003871E0" w:rsidRDefault="00591B04">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και είναι πολύ σημαντικό, αναφορικά με τα </w:t>
      </w:r>
      <w:proofErr w:type="spellStart"/>
      <w:r>
        <w:rPr>
          <w:rFonts w:eastAsia="Times New Roman" w:cs="Times New Roman"/>
          <w:szCs w:val="24"/>
        </w:rPr>
        <w:t>κληρονομοχάρτια</w:t>
      </w:r>
      <w:proofErr w:type="spellEnd"/>
      <w:r>
        <w:rPr>
          <w:rFonts w:eastAsia="Times New Roman" w:cs="Times New Roman"/>
          <w:szCs w:val="24"/>
        </w:rPr>
        <w:t xml:space="preserve"> –έτσι λέγονται αυτά στην ορολογία- πιστοποιητικό μη δημοσίευσης διαθήκης, ληξι</w:t>
      </w:r>
      <w:r>
        <w:rPr>
          <w:rFonts w:eastAsia="Times New Roman" w:cs="Times New Roman"/>
          <w:szCs w:val="24"/>
        </w:rPr>
        <w:t>αρχική πράξη θανάτου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πρέπει να προσκομιστούν στις περιπτώσεις που δεν υπάρχει αποδοχή κληρονομιάς, είναι δυνατόν να κατατεθεί η δήλωση και χωρίς την προσκομιδή </w:t>
      </w:r>
      <w:r>
        <w:rPr>
          <w:rFonts w:eastAsia="Times New Roman" w:cs="Times New Roman"/>
          <w:szCs w:val="24"/>
        </w:rPr>
        <w:lastRenderedPageBreak/>
        <w:t>όλων των απαιτούμενων εγγράφων, υπό την προϋπόθεση να προσκομιστεί συμπληρωματικά μόλ</w:t>
      </w:r>
      <w:r>
        <w:rPr>
          <w:rFonts w:eastAsia="Times New Roman" w:cs="Times New Roman"/>
          <w:szCs w:val="24"/>
        </w:rPr>
        <w:t xml:space="preserve">ις εκδοθούν. Δεν τα ξέρει ο κόσμος αυτά και δεν μπορεί να τα μάθει. Δεν γίνεται. </w:t>
      </w:r>
    </w:p>
    <w:p w14:paraId="11C85A86"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Πρέπει να διευκολύνουμε τον πολίτη, κύριε Υπουργέ. Και πώς τον διευκολύνουμε; Έστω και τώρα, αλλά και για όσες περιπτώσεις ανοίξετε από εδώ και πέρα ή έχετε σε εκκρεμότητα, κ</w:t>
      </w:r>
      <w:r>
        <w:rPr>
          <w:rFonts w:eastAsia="Times New Roman" w:cs="Times New Roman"/>
          <w:szCs w:val="24"/>
        </w:rPr>
        <w:t>αι εγώ αυτή τη στιγμή μιλώ για τα Μέγαρα, να πάει ένα γράμμα στον κάθε πολίτη που να τον ενημερώνει ότι μπορεί να καταθέσει τα χαρτιά του με όσα ανέφερα και με τυχόν άλλα. Εγώ δεν διατείνομαι ότι τα ξέρω όλα.</w:t>
      </w:r>
    </w:p>
    <w:p w14:paraId="11C85A87"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Εκείνο όμως που θα πω, τελειώνοντας, είναι το ε</w:t>
      </w:r>
      <w:r>
        <w:rPr>
          <w:rFonts w:eastAsia="Times New Roman" w:cs="Times New Roman"/>
          <w:szCs w:val="24"/>
        </w:rPr>
        <w:t>ξής: Και εγώ ως εκπρόσωπος της περιοχής θεωρώ θετικό το γεγονός –και ευχαριστώ ιδιαίτερα τον Υπουργό- ότι πράγματι όλα όσα αναφέρει η τροπολογία τα συζητάγαμε μαζί και λέγαμε να δοθεί αυτή η παράταση κλπ. Το ξαναλέω: Την πρωτοβουλία των νομοθετήσεων</w:t>
      </w:r>
      <w:r>
        <w:rPr>
          <w:rFonts w:eastAsia="Times New Roman" w:cs="Times New Roman"/>
          <w:szCs w:val="24"/>
        </w:rPr>
        <w:t xml:space="preserve"> -</w:t>
      </w:r>
      <w:r>
        <w:rPr>
          <w:rFonts w:eastAsia="Times New Roman" w:cs="Times New Roman"/>
          <w:szCs w:val="24"/>
        </w:rPr>
        <w:t xml:space="preserve">είτε </w:t>
      </w:r>
      <w:r>
        <w:rPr>
          <w:rFonts w:eastAsia="Times New Roman" w:cs="Times New Roman"/>
          <w:szCs w:val="24"/>
        </w:rPr>
        <w:t>νόμων είτε αποδοχής τροπολογιών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έχει η κυβερνητική </w:t>
      </w:r>
      <w:r>
        <w:rPr>
          <w:rFonts w:eastAsia="Times New Roman" w:cs="Times New Roman"/>
          <w:szCs w:val="24"/>
        </w:rPr>
        <w:t>π</w:t>
      </w:r>
      <w:r>
        <w:rPr>
          <w:rFonts w:eastAsia="Times New Roman" w:cs="Times New Roman"/>
          <w:szCs w:val="24"/>
        </w:rPr>
        <w:t xml:space="preserve">λειοψηφία. Εγώ, όμως, ως Βουλευτής καλοπροαίρετα της Αντιπολίτευσης θα ενδιαφέρομαι διαρκώς για την περιοχή μου και για το συγκεκριμένο θέμα το οποίο θεωρώ </w:t>
      </w:r>
      <w:r>
        <w:rPr>
          <w:rFonts w:eastAsia="Times New Roman" w:cs="Times New Roman"/>
          <w:szCs w:val="24"/>
        </w:rPr>
        <w:lastRenderedPageBreak/>
        <w:t>κομβικό για την ανάπτυξη, κομβικό</w:t>
      </w:r>
      <w:r>
        <w:rPr>
          <w:rFonts w:eastAsia="Times New Roman" w:cs="Times New Roman"/>
          <w:szCs w:val="24"/>
        </w:rPr>
        <w:t xml:space="preserve"> για μια περιοχή που στηρίζει σημαντικά τον πρωτογενή τομέα συνολικότατα, σε όλους τους επιμέρους τομείς του.</w:t>
      </w:r>
    </w:p>
    <w:p w14:paraId="11C85A88"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παρακαλέσω να εξαντλήσετε και το όριο της παράτασης και να δούμε μαζί τη δυνατότητα της οικονομικής πλευράς της </w:t>
      </w:r>
      <w:proofErr w:type="spellStart"/>
      <w:r>
        <w:rPr>
          <w:rFonts w:eastAsia="Times New Roman" w:cs="Times New Roman"/>
          <w:szCs w:val="24"/>
        </w:rPr>
        <w:t>κτηματογράφησ</w:t>
      </w:r>
      <w:r>
        <w:rPr>
          <w:rFonts w:eastAsia="Times New Roman" w:cs="Times New Roman"/>
          <w:szCs w:val="24"/>
        </w:rPr>
        <w:t>ης</w:t>
      </w:r>
      <w:proofErr w:type="spellEnd"/>
      <w:r>
        <w:rPr>
          <w:rFonts w:eastAsia="Times New Roman" w:cs="Times New Roman"/>
          <w:szCs w:val="24"/>
        </w:rPr>
        <w:t xml:space="preserve">, </w:t>
      </w:r>
      <w:r>
        <w:rPr>
          <w:rFonts w:eastAsia="Times New Roman" w:cs="Times New Roman"/>
          <w:szCs w:val="24"/>
        </w:rPr>
        <w:t xml:space="preserve">για την </w:t>
      </w:r>
      <w:r>
        <w:rPr>
          <w:rFonts w:eastAsia="Times New Roman" w:cs="Times New Roman"/>
          <w:szCs w:val="24"/>
        </w:rPr>
        <w:t xml:space="preserve">διευκόλυνση των συμπολιτών. </w:t>
      </w:r>
    </w:p>
    <w:p w14:paraId="11C85A89"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Μ</w:t>
      </w:r>
      <w:r w:rsidRPr="006F4279">
        <w:rPr>
          <w:rFonts w:eastAsia="Times New Roman" w:cs="Times New Roman"/>
          <w:szCs w:val="24"/>
        </w:rPr>
        <w:t>ε κάποιο</w:t>
      </w:r>
      <w:r>
        <w:rPr>
          <w:rFonts w:eastAsia="Times New Roman" w:cs="Times New Roman"/>
          <w:szCs w:val="24"/>
        </w:rPr>
        <w:t>ν</w:t>
      </w:r>
      <w:r w:rsidRPr="006F4279">
        <w:rPr>
          <w:rFonts w:eastAsia="Times New Roman" w:cs="Times New Roman"/>
          <w:szCs w:val="24"/>
        </w:rPr>
        <w:t xml:space="preserve"> τρόπο</w:t>
      </w:r>
      <w:r>
        <w:rPr>
          <w:rFonts w:eastAsia="Times New Roman" w:cs="Times New Roman"/>
          <w:szCs w:val="24"/>
        </w:rPr>
        <w:t>,</w:t>
      </w:r>
      <w:r w:rsidRPr="006F4279">
        <w:rPr>
          <w:rFonts w:eastAsia="Times New Roman" w:cs="Times New Roman"/>
          <w:szCs w:val="24"/>
        </w:rPr>
        <w:t xml:space="preserve"> έστω και τώρα</w:t>
      </w:r>
      <w:r>
        <w:rPr>
          <w:rFonts w:eastAsia="Times New Roman" w:cs="Times New Roman"/>
          <w:szCs w:val="24"/>
        </w:rPr>
        <w:t>,</w:t>
      </w:r>
      <w:r w:rsidRPr="006F4279">
        <w:rPr>
          <w:rFonts w:eastAsia="Times New Roman" w:cs="Times New Roman"/>
          <w:szCs w:val="24"/>
        </w:rPr>
        <w:t xml:space="preserve"> το γραφείο αυτό που έχει αναλάβει </w:t>
      </w:r>
      <w:r>
        <w:rPr>
          <w:rFonts w:eastAsia="Times New Roman" w:cs="Times New Roman"/>
          <w:szCs w:val="24"/>
        </w:rPr>
        <w:t xml:space="preserve">την </w:t>
      </w:r>
      <w:proofErr w:type="spellStart"/>
      <w:r>
        <w:rPr>
          <w:rFonts w:eastAsia="Times New Roman" w:cs="Times New Roman"/>
          <w:szCs w:val="24"/>
        </w:rPr>
        <w:t>κτηματογράφηση</w:t>
      </w:r>
      <w:proofErr w:type="spellEnd"/>
      <w:r>
        <w:rPr>
          <w:rFonts w:eastAsia="Times New Roman" w:cs="Times New Roman"/>
          <w:szCs w:val="24"/>
        </w:rPr>
        <w:t xml:space="preserve"> -δεν ξέρω ποιος-,</w:t>
      </w:r>
      <w:r w:rsidRPr="006F4279">
        <w:rPr>
          <w:rFonts w:eastAsia="Times New Roman" w:cs="Times New Roman"/>
          <w:szCs w:val="24"/>
        </w:rPr>
        <w:t xml:space="preserve"> να στείλει</w:t>
      </w:r>
      <w:r>
        <w:rPr>
          <w:rFonts w:eastAsia="Times New Roman" w:cs="Times New Roman"/>
          <w:szCs w:val="24"/>
        </w:rPr>
        <w:t xml:space="preserve"> σ</w:t>
      </w:r>
      <w:r w:rsidRPr="006F4279">
        <w:rPr>
          <w:rFonts w:eastAsia="Times New Roman" w:cs="Times New Roman"/>
          <w:szCs w:val="24"/>
        </w:rPr>
        <w:t>τα σπίτια</w:t>
      </w:r>
      <w:r>
        <w:rPr>
          <w:rFonts w:eastAsia="Times New Roman" w:cs="Times New Roman"/>
          <w:szCs w:val="24"/>
        </w:rPr>
        <w:t xml:space="preserve"> ενημέρωση </w:t>
      </w:r>
      <w:r w:rsidRPr="006F4279">
        <w:rPr>
          <w:rFonts w:eastAsia="Times New Roman" w:cs="Times New Roman"/>
          <w:szCs w:val="24"/>
        </w:rPr>
        <w:t>με γράμματα</w:t>
      </w:r>
      <w:r>
        <w:rPr>
          <w:rFonts w:eastAsia="Times New Roman" w:cs="Times New Roman"/>
          <w:szCs w:val="24"/>
        </w:rPr>
        <w:t>,</w:t>
      </w:r>
      <w:r w:rsidRPr="006F4279">
        <w:rPr>
          <w:rFonts w:eastAsia="Times New Roman" w:cs="Times New Roman"/>
          <w:szCs w:val="24"/>
        </w:rPr>
        <w:t xml:space="preserve"> με διευθύνσεις</w:t>
      </w:r>
      <w:r>
        <w:rPr>
          <w:rFonts w:eastAsia="Times New Roman" w:cs="Times New Roman"/>
          <w:szCs w:val="24"/>
        </w:rPr>
        <w:t xml:space="preserve">. Δεν φαντάζομαι να είναι </w:t>
      </w:r>
      <w:proofErr w:type="spellStart"/>
      <w:r>
        <w:rPr>
          <w:rFonts w:eastAsia="Times New Roman" w:cs="Times New Roman"/>
          <w:szCs w:val="24"/>
        </w:rPr>
        <w:t>κοστοβόρο</w:t>
      </w:r>
      <w:proofErr w:type="spellEnd"/>
      <w:r>
        <w:rPr>
          <w:rFonts w:eastAsia="Times New Roman" w:cs="Times New Roman"/>
          <w:szCs w:val="24"/>
        </w:rPr>
        <w:t xml:space="preserve">, σε σχέση με το </w:t>
      </w:r>
      <w:r>
        <w:rPr>
          <w:rFonts w:eastAsia="Times New Roman" w:cs="Times New Roman"/>
          <w:szCs w:val="24"/>
        </w:rPr>
        <w:t xml:space="preserve">μεγάλο κόστος της </w:t>
      </w:r>
      <w:proofErr w:type="spellStart"/>
      <w:r>
        <w:rPr>
          <w:rFonts w:eastAsia="Times New Roman" w:cs="Times New Roman"/>
          <w:szCs w:val="24"/>
        </w:rPr>
        <w:t>κτηματογράφησης</w:t>
      </w:r>
      <w:proofErr w:type="spellEnd"/>
      <w:r>
        <w:rPr>
          <w:rFonts w:eastAsia="Times New Roman" w:cs="Times New Roman"/>
          <w:szCs w:val="24"/>
        </w:rPr>
        <w:t xml:space="preserve">. Μπορεί να γίνει με αποστολή γραμμάτων ή με </w:t>
      </w:r>
      <w:r w:rsidRPr="006F4279">
        <w:rPr>
          <w:rFonts w:eastAsia="Times New Roman" w:cs="Times New Roman"/>
          <w:szCs w:val="24"/>
        </w:rPr>
        <w:t>μοίρασμα γραπτών ανακοινώσεων σε όλες τις περιοχές</w:t>
      </w:r>
      <w:r>
        <w:rPr>
          <w:rFonts w:eastAsia="Times New Roman" w:cs="Times New Roman"/>
          <w:szCs w:val="24"/>
        </w:rPr>
        <w:t>,</w:t>
      </w:r>
      <w:r w:rsidRPr="006F4279">
        <w:rPr>
          <w:rFonts w:eastAsia="Times New Roman" w:cs="Times New Roman"/>
          <w:szCs w:val="24"/>
        </w:rPr>
        <w:t xml:space="preserve"> σε όλα τα σπίτια</w:t>
      </w:r>
      <w:r>
        <w:rPr>
          <w:rFonts w:eastAsia="Times New Roman" w:cs="Times New Roman"/>
          <w:szCs w:val="24"/>
        </w:rPr>
        <w:t xml:space="preserve">, έστω με τον </w:t>
      </w:r>
      <w:r w:rsidRPr="006F4279">
        <w:rPr>
          <w:rFonts w:eastAsia="Times New Roman" w:cs="Times New Roman"/>
          <w:szCs w:val="24"/>
        </w:rPr>
        <w:t xml:space="preserve">τρόπο που εμείς ως </w:t>
      </w:r>
      <w:proofErr w:type="spellStart"/>
      <w:r w:rsidRPr="006F4279">
        <w:rPr>
          <w:rFonts w:eastAsia="Times New Roman" w:cs="Times New Roman"/>
          <w:szCs w:val="24"/>
        </w:rPr>
        <w:t>πολιτευόμενοι</w:t>
      </w:r>
      <w:proofErr w:type="spellEnd"/>
      <w:r w:rsidRPr="006F4279">
        <w:rPr>
          <w:rFonts w:eastAsia="Times New Roman" w:cs="Times New Roman"/>
          <w:szCs w:val="24"/>
        </w:rPr>
        <w:t xml:space="preserve"> πολ</w:t>
      </w:r>
      <w:r>
        <w:rPr>
          <w:rFonts w:eastAsia="Times New Roman" w:cs="Times New Roman"/>
          <w:szCs w:val="24"/>
        </w:rPr>
        <w:t>λές φορές μοιράζουμε το φυλλάδιά</w:t>
      </w:r>
      <w:r w:rsidRPr="006F4279">
        <w:rPr>
          <w:rFonts w:eastAsia="Times New Roman" w:cs="Times New Roman"/>
          <w:szCs w:val="24"/>
        </w:rPr>
        <w:t xml:space="preserve"> μας και βλέπει ο πολίτης </w:t>
      </w:r>
      <w:r>
        <w:rPr>
          <w:rFonts w:eastAsia="Times New Roman" w:cs="Times New Roman"/>
          <w:szCs w:val="24"/>
        </w:rPr>
        <w:t>τι</w:t>
      </w:r>
      <w:r>
        <w:rPr>
          <w:rFonts w:eastAsia="Times New Roman" w:cs="Times New Roman"/>
          <w:szCs w:val="24"/>
        </w:rPr>
        <w:t>ς θέσεις</w:t>
      </w:r>
      <w:r w:rsidRPr="006F4279">
        <w:rPr>
          <w:rFonts w:eastAsia="Times New Roman" w:cs="Times New Roman"/>
          <w:szCs w:val="24"/>
        </w:rPr>
        <w:t xml:space="preserve"> </w:t>
      </w:r>
      <w:r>
        <w:rPr>
          <w:rFonts w:eastAsia="Times New Roman" w:cs="Times New Roman"/>
          <w:szCs w:val="24"/>
        </w:rPr>
        <w:t>μας.</w:t>
      </w:r>
    </w:p>
    <w:p w14:paraId="11C85A8A"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Αυτά νομίζω θα διευκολύνουν.</w:t>
      </w:r>
      <w:r w:rsidRPr="006F4279">
        <w:rPr>
          <w:rFonts w:eastAsia="Times New Roman" w:cs="Times New Roman"/>
          <w:szCs w:val="24"/>
        </w:rPr>
        <w:t xml:space="preserve"> Εδώ είμαστε να παρακολουθούμε</w:t>
      </w:r>
      <w:r>
        <w:rPr>
          <w:rFonts w:eastAsia="Times New Roman" w:cs="Times New Roman"/>
          <w:szCs w:val="24"/>
        </w:rPr>
        <w:t xml:space="preserve"> τα θέματα. Ε</w:t>
      </w:r>
      <w:r w:rsidRPr="006F4279">
        <w:rPr>
          <w:rFonts w:eastAsia="Times New Roman" w:cs="Times New Roman"/>
          <w:szCs w:val="24"/>
        </w:rPr>
        <w:t>γώ θα τ</w:t>
      </w:r>
      <w:r>
        <w:rPr>
          <w:rFonts w:eastAsia="Times New Roman" w:cs="Times New Roman"/>
          <w:szCs w:val="24"/>
        </w:rPr>
        <w:t>α</w:t>
      </w:r>
      <w:r w:rsidRPr="006F4279">
        <w:rPr>
          <w:rFonts w:eastAsia="Times New Roman" w:cs="Times New Roman"/>
          <w:szCs w:val="24"/>
        </w:rPr>
        <w:t xml:space="preserve"> παρακολουθώ </w:t>
      </w:r>
      <w:r>
        <w:rPr>
          <w:rFonts w:eastAsia="Times New Roman" w:cs="Times New Roman"/>
          <w:szCs w:val="24"/>
        </w:rPr>
        <w:t>και διαρκώς θα</w:t>
      </w:r>
      <w:r w:rsidRPr="006F4279">
        <w:rPr>
          <w:rFonts w:eastAsia="Times New Roman" w:cs="Times New Roman"/>
          <w:szCs w:val="24"/>
        </w:rPr>
        <w:t xml:space="preserve"> σας ενημερώνω</w:t>
      </w:r>
      <w:r>
        <w:rPr>
          <w:rFonts w:eastAsia="Times New Roman" w:cs="Times New Roman"/>
          <w:szCs w:val="24"/>
        </w:rPr>
        <w:t>.</w:t>
      </w:r>
    </w:p>
    <w:p w14:paraId="11C85A8B"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F4279">
        <w:rPr>
          <w:rFonts w:eastAsia="Times New Roman" w:cs="Times New Roman"/>
          <w:szCs w:val="24"/>
        </w:rPr>
        <w:t xml:space="preserve">ύριε </w:t>
      </w:r>
      <w:r>
        <w:rPr>
          <w:rFonts w:eastAsia="Times New Roman" w:cs="Times New Roman"/>
          <w:szCs w:val="24"/>
        </w:rPr>
        <w:t>Πρόεδρε, σ</w:t>
      </w:r>
      <w:r w:rsidRPr="006F4279">
        <w:rPr>
          <w:rFonts w:eastAsia="Times New Roman" w:cs="Times New Roman"/>
          <w:szCs w:val="24"/>
        </w:rPr>
        <w:t>ας ευχαριστώ θερμά</w:t>
      </w:r>
      <w:r>
        <w:rPr>
          <w:rFonts w:eastAsia="Times New Roman" w:cs="Times New Roman"/>
          <w:szCs w:val="24"/>
        </w:rPr>
        <w:t xml:space="preserve"> για την ανοχή στον χρόνο, για</w:t>
      </w:r>
      <w:r w:rsidRPr="006F4279">
        <w:rPr>
          <w:rFonts w:eastAsia="Times New Roman" w:cs="Times New Roman"/>
          <w:szCs w:val="24"/>
        </w:rPr>
        <w:t xml:space="preserve"> ένα τόσο μεγάλο θέμα</w:t>
      </w:r>
      <w:r w:rsidRPr="0055056C">
        <w:rPr>
          <w:rFonts w:eastAsia="Times New Roman" w:cs="Times New Roman"/>
          <w:szCs w:val="24"/>
        </w:rPr>
        <w:t xml:space="preserve"> </w:t>
      </w:r>
      <w:r w:rsidRPr="006F4279">
        <w:rPr>
          <w:rFonts w:eastAsia="Times New Roman" w:cs="Times New Roman"/>
          <w:szCs w:val="24"/>
        </w:rPr>
        <w:t>για τα Μέγαρα</w:t>
      </w:r>
      <w:r>
        <w:rPr>
          <w:rFonts w:eastAsia="Times New Roman" w:cs="Times New Roman"/>
          <w:szCs w:val="24"/>
        </w:rPr>
        <w:t>,</w:t>
      </w:r>
      <w:r w:rsidRPr="006F4279">
        <w:rPr>
          <w:rFonts w:eastAsia="Times New Roman" w:cs="Times New Roman"/>
          <w:szCs w:val="24"/>
        </w:rPr>
        <w:t xml:space="preserve"> που ναι μεν εγώ το </w:t>
      </w:r>
      <w:r w:rsidRPr="006F4279">
        <w:rPr>
          <w:rFonts w:eastAsia="Times New Roman" w:cs="Times New Roman"/>
          <w:szCs w:val="24"/>
        </w:rPr>
        <w:t>ανέδειξα</w:t>
      </w:r>
      <w:r>
        <w:rPr>
          <w:rFonts w:eastAsia="Times New Roman" w:cs="Times New Roman"/>
          <w:szCs w:val="24"/>
        </w:rPr>
        <w:t>,</w:t>
      </w:r>
      <w:r w:rsidRPr="006F4279">
        <w:rPr>
          <w:rFonts w:eastAsia="Times New Roman" w:cs="Times New Roman"/>
          <w:szCs w:val="24"/>
        </w:rPr>
        <w:t xml:space="preserve"> αλλά αναφέρεται σε όλη την Ελλάδα</w:t>
      </w:r>
      <w:r>
        <w:rPr>
          <w:rFonts w:eastAsia="Times New Roman" w:cs="Times New Roman"/>
          <w:szCs w:val="24"/>
        </w:rPr>
        <w:t>,</w:t>
      </w:r>
      <w:r w:rsidRPr="006F4279">
        <w:rPr>
          <w:rFonts w:eastAsia="Times New Roman" w:cs="Times New Roman"/>
          <w:szCs w:val="24"/>
        </w:rPr>
        <w:t xml:space="preserve"> είτε σε εκκρεμείς </w:t>
      </w:r>
      <w:proofErr w:type="spellStart"/>
      <w:r w:rsidRPr="006F4279">
        <w:rPr>
          <w:rFonts w:eastAsia="Times New Roman" w:cs="Times New Roman"/>
          <w:szCs w:val="24"/>
        </w:rPr>
        <w:t>κτηματογρ</w:t>
      </w:r>
      <w:r>
        <w:rPr>
          <w:rFonts w:eastAsia="Times New Roman" w:cs="Times New Roman"/>
          <w:szCs w:val="24"/>
        </w:rPr>
        <w:t>αφήσεις</w:t>
      </w:r>
      <w:proofErr w:type="spellEnd"/>
      <w:r w:rsidRPr="006F4279">
        <w:rPr>
          <w:rFonts w:eastAsia="Times New Roman" w:cs="Times New Roman"/>
          <w:szCs w:val="24"/>
        </w:rPr>
        <w:t xml:space="preserve"> είτε σε αναμενόμενες</w:t>
      </w:r>
      <w:r>
        <w:rPr>
          <w:rFonts w:eastAsia="Times New Roman" w:cs="Times New Roman"/>
          <w:szCs w:val="24"/>
        </w:rPr>
        <w:t>. Γ</w:t>
      </w:r>
      <w:r w:rsidRPr="006F4279">
        <w:rPr>
          <w:rFonts w:eastAsia="Times New Roman" w:cs="Times New Roman"/>
          <w:szCs w:val="24"/>
        </w:rPr>
        <w:t>ιατί</w:t>
      </w:r>
      <w:r>
        <w:rPr>
          <w:rFonts w:eastAsia="Times New Roman" w:cs="Times New Roman"/>
          <w:szCs w:val="24"/>
        </w:rPr>
        <w:t>,</w:t>
      </w:r>
      <w:r w:rsidRPr="006F4279">
        <w:rPr>
          <w:rFonts w:eastAsia="Times New Roman" w:cs="Times New Roman"/>
          <w:szCs w:val="24"/>
        </w:rPr>
        <w:t xml:space="preserve"> είπαμε</w:t>
      </w:r>
      <w:r>
        <w:rPr>
          <w:rFonts w:eastAsia="Times New Roman" w:cs="Times New Roman"/>
          <w:szCs w:val="24"/>
        </w:rPr>
        <w:t>,</w:t>
      </w:r>
      <w:r w:rsidRPr="006F4279">
        <w:rPr>
          <w:rFonts w:eastAsia="Times New Roman" w:cs="Times New Roman"/>
          <w:szCs w:val="24"/>
        </w:rPr>
        <w:t xml:space="preserve"> έχουμε μεγάλη πορεία μέχρι </w:t>
      </w:r>
      <w:r>
        <w:rPr>
          <w:rFonts w:eastAsia="Times New Roman" w:cs="Times New Roman"/>
          <w:szCs w:val="24"/>
        </w:rPr>
        <w:t>π</w:t>
      </w:r>
      <w:r w:rsidRPr="006F4279">
        <w:rPr>
          <w:rFonts w:eastAsia="Times New Roman" w:cs="Times New Roman"/>
          <w:szCs w:val="24"/>
        </w:rPr>
        <w:t xml:space="preserve">ράγματι </w:t>
      </w:r>
      <w:r>
        <w:rPr>
          <w:rFonts w:eastAsia="Times New Roman" w:cs="Times New Roman"/>
          <w:szCs w:val="24"/>
        </w:rPr>
        <w:t>α</w:t>
      </w:r>
      <w:r w:rsidRPr="006F4279">
        <w:rPr>
          <w:rFonts w:eastAsia="Times New Roman" w:cs="Times New Roman"/>
          <w:szCs w:val="24"/>
        </w:rPr>
        <w:t>υτ</w:t>
      </w:r>
      <w:r>
        <w:rPr>
          <w:rFonts w:eastAsia="Times New Roman" w:cs="Times New Roman"/>
          <w:szCs w:val="24"/>
        </w:rPr>
        <w:t>ά</w:t>
      </w:r>
      <w:r w:rsidRPr="006F4279">
        <w:rPr>
          <w:rFonts w:eastAsia="Times New Roman" w:cs="Times New Roman"/>
          <w:szCs w:val="24"/>
        </w:rPr>
        <w:t xml:space="preserve"> τ</w:t>
      </w:r>
      <w:r>
        <w:rPr>
          <w:rFonts w:eastAsia="Times New Roman" w:cs="Times New Roman"/>
          <w:szCs w:val="24"/>
        </w:rPr>
        <w:t>α</w:t>
      </w:r>
      <w:r w:rsidRPr="006F4279">
        <w:rPr>
          <w:rFonts w:eastAsia="Times New Roman" w:cs="Times New Roman"/>
          <w:szCs w:val="24"/>
        </w:rPr>
        <w:t xml:space="preserve"> εργαλεί</w:t>
      </w:r>
      <w:r>
        <w:rPr>
          <w:rFonts w:eastAsia="Times New Roman" w:cs="Times New Roman"/>
          <w:szCs w:val="24"/>
        </w:rPr>
        <w:t>α</w:t>
      </w:r>
      <w:r w:rsidRPr="006F4279">
        <w:rPr>
          <w:rFonts w:eastAsia="Times New Roman" w:cs="Times New Roman"/>
          <w:szCs w:val="24"/>
        </w:rPr>
        <w:t xml:space="preserve"> που λέγ</w:t>
      </w:r>
      <w:r>
        <w:rPr>
          <w:rFonts w:eastAsia="Times New Roman" w:cs="Times New Roman"/>
          <w:szCs w:val="24"/>
        </w:rPr>
        <w:t>ον</w:t>
      </w:r>
      <w:r w:rsidRPr="006F4279">
        <w:rPr>
          <w:rFonts w:eastAsia="Times New Roman" w:cs="Times New Roman"/>
          <w:szCs w:val="24"/>
        </w:rPr>
        <w:t xml:space="preserve">ται </w:t>
      </w:r>
      <w:r>
        <w:rPr>
          <w:rFonts w:eastAsia="Times New Roman" w:cs="Times New Roman"/>
          <w:szCs w:val="24"/>
        </w:rPr>
        <w:t>«</w:t>
      </w:r>
      <w:r w:rsidRPr="006F4279">
        <w:rPr>
          <w:rFonts w:eastAsia="Times New Roman" w:cs="Times New Roman"/>
          <w:szCs w:val="24"/>
        </w:rPr>
        <w:t>Κτηματολόγιο</w:t>
      </w:r>
      <w:r>
        <w:rPr>
          <w:rFonts w:eastAsia="Times New Roman" w:cs="Times New Roman"/>
          <w:szCs w:val="24"/>
        </w:rPr>
        <w:t>», «Δ</w:t>
      </w:r>
      <w:r w:rsidRPr="006F4279">
        <w:rPr>
          <w:rFonts w:eastAsia="Times New Roman" w:cs="Times New Roman"/>
          <w:szCs w:val="24"/>
        </w:rPr>
        <w:t>ασολόγιο</w:t>
      </w:r>
      <w:r>
        <w:rPr>
          <w:rFonts w:eastAsia="Times New Roman" w:cs="Times New Roman"/>
          <w:szCs w:val="24"/>
        </w:rPr>
        <w:t>» κ.λπ.</w:t>
      </w:r>
      <w:r w:rsidRPr="006F4279">
        <w:rPr>
          <w:rFonts w:eastAsia="Times New Roman" w:cs="Times New Roman"/>
          <w:szCs w:val="24"/>
        </w:rPr>
        <w:t xml:space="preserve"> να ολοκληρωθ</w:t>
      </w:r>
      <w:r>
        <w:rPr>
          <w:rFonts w:eastAsia="Times New Roman" w:cs="Times New Roman"/>
          <w:szCs w:val="24"/>
        </w:rPr>
        <w:t>ούν</w:t>
      </w:r>
      <w:r w:rsidRPr="006F4279">
        <w:rPr>
          <w:rFonts w:eastAsia="Times New Roman" w:cs="Times New Roman"/>
          <w:szCs w:val="24"/>
        </w:rPr>
        <w:t xml:space="preserve"> και να αποτελέσουν κλειδί ανάπτυξης της χώρας μας για το καλό όλων των Ελλήνων</w:t>
      </w:r>
      <w:r>
        <w:rPr>
          <w:rFonts w:eastAsia="Times New Roman" w:cs="Times New Roman"/>
          <w:szCs w:val="24"/>
        </w:rPr>
        <w:t>.</w:t>
      </w:r>
    </w:p>
    <w:p w14:paraId="11C85A8C"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Σ</w:t>
      </w:r>
      <w:r w:rsidRPr="006F4279">
        <w:rPr>
          <w:rFonts w:eastAsia="Times New Roman" w:cs="Times New Roman"/>
          <w:szCs w:val="24"/>
        </w:rPr>
        <w:t>ας ευχαριστώ πάρα πολύ</w:t>
      </w:r>
      <w:r>
        <w:rPr>
          <w:rFonts w:eastAsia="Times New Roman" w:cs="Times New Roman"/>
          <w:szCs w:val="24"/>
        </w:rPr>
        <w:t>.</w:t>
      </w:r>
    </w:p>
    <w:p w14:paraId="11C85A8D"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w:t>
      </w:r>
      <w:r w:rsidRPr="006F4279">
        <w:rPr>
          <w:rFonts w:eastAsia="Times New Roman" w:cs="Times New Roman"/>
          <w:szCs w:val="24"/>
        </w:rPr>
        <w:t>αι εγώ ευχαριστώ</w:t>
      </w:r>
      <w:r>
        <w:rPr>
          <w:rFonts w:eastAsia="Times New Roman" w:cs="Times New Roman"/>
          <w:szCs w:val="24"/>
        </w:rPr>
        <w:t>.</w:t>
      </w:r>
    </w:p>
    <w:p w14:paraId="11C85A8E"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 για τρία λεπτά.</w:t>
      </w:r>
    </w:p>
    <w:p w14:paraId="11C85A8F"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 (Υφυπουργός Περιβάλλοντος και Ε</w:t>
      </w:r>
      <w:r>
        <w:rPr>
          <w:rFonts w:eastAsia="Times New Roman" w:cs="Times New Roman"/>
          <w:b/>
          <w:szCs w:val="24"/>
        </w:rPr>
        <w:t>νέργειας):</w:t>
      </w:r>
      <w:r>
        <w:rPr>
          <w:rFonts w:eastAsia="Times New Roman" w:cs="Times New Roman"/>
          <w:szCs w:val="24"/>
        </w:rPr>
        <w:t xml:space="preserve"> Θα ζητήσω κι εγώ μια σχετική ανοχή, </w:t>
      </w:r>
      <w:r w:rsidRPr="006F4279">
        <w:rPr>
          <w:rFonts w:eastAsia="Times New Roman" w:cs="Times New Roman"/>
          <w:szCs w:val="24"/>
        </w:rPr>
        <w:t xml:space="preserve">κύριε </w:t>
      </w:r>
      <w:r>
        <w:rPr>
          <w:rFonts w:eastAsia="Times New Roman" w:cs="Times New Roman"/>
          <w:szCs w:val="24"/>
        </w:rPr>
        <w:t>Πρόεδρε, γ</w:t>
      </w:r>
      <w:r w:rsidRPr="006F4279">
        <w:rPr>
          <w:rFonts w:eastAsia="Times New Roman" w:cs="Times New Roman"/>
          <w:szCs w:val="24"/>
        </w:rPr>
        <w:t>ιατί πραγματικά το θέμα είναι πολύ σοβαρό και είναι ευκαιρία σήμερα</w:t>
      </w:r>
      <w:r>
        <w:rPr>
          <w:rFonts w:eastAsia="Times New Roman" w:cs="Times New Roman"/>
          <w:szCs w:val="24"/>
        </w:rPr>
        <w:t xml:space="preserve"> να</w:t>
      </w:r>
      <w:r w:rsidRPr="006F4279">
        <w:rPr>
          <w:rFonts w:eastAsia="Times New Roman" w:cs="Times New Roman"/>
          <w:szCs w:val="24"/>
        </w:rPr>
        <w:t xml:space="preserve"> ενημερωθεί ο </w:t>
      </w:r>
      <w:r>
        <w:rPr>
          <w:rFonts w:eastAsia="Times New Roman" w:cs="Times New Roman"/>
          <w:szCs w:val="24"/>
        </w:rPr>
        <w:t>ελληνικός</w:t>
      </w:r>
      <w:r w:rsidRPr="006F4279">
        <w:rPr>
          <w:rFonts w:eastAsia="Times New Roman" w:cs="Times New Roman"/>
          <w:szCs w:val="24"/>
        </w:rPr>
        <w:t xml:space="preserve"> </w:t>
      </w:r>
      <w:r w:rsidRPr="006F4279">
        <w:rPr>
          <w:rFonts w:eastAsia="Times New Roman" w:cs="Times New Roman"/>
          <w:szCs w:val="24"/>
        </w:rPr>
        <w:lastRenderedPageBreak/>
        <w:t>λαός</w:t>
      </w:r>
      <w:r>
        <w:rPr>
          <w:rFonts w:eastAsia="Times New Roman" w:cs="Times New Roman"/>
          <w:szCs w:val="24"/>
        </w:rPr>
        <w:t>. Αυτό το θέμα</w:t>
      </w:r>
      <w:r w:rsidRPr="006F4279">
        <w:rPr>
          <w:rFonts w:eastAsia="Times New Roman" w:cs="Times New Roman"/>
          <w:szCs w:val="24"/>
        </w:rPr>
        <w:t xml:space="preserve"> απασχολεί τη συντριπτική </w:t>
      </w:r>
      <w:r>
        <w:rPr>
          <w:rFonts w:eastAsia="Times New Roman" w:cs="Times New Roman"/>
          <w:szCs w:val="24"/>
        </w:rPr>
        <w:t xml:space="preserve">πλειονότητα </w:t>
      </w:r>
      <w:r w:rsidRPr="006F4279">
        <w:rPr>
          <w:rFonts w:eastAsia="Times New Roman" w:cs="Times New Roman"/>
          <w:szCs w:val="24"/>
        </w:rPr>
        <w:t>των Ελλήνων</w:t>
      </w:r>
      <w:r>
        <w:rPr>
          <w:rFonts w:eastAsia="Times New Roman" w:cs="Times New Roman"/>
          <w:szCs w:val="24"/>
        </w:rPr>
        <w:t>.</w:t>
      </w:r>
      <w:r w:rsidRPr="006F4279">
        <w:rPr>
          <w:rFonts w:eastAsia="Times New Roman" w:cs="Times New Roman"/>
          <w:szCs w:val="24"/>
        </w:rPr>
        <w:t xml:space="preserve"> Εξάλλου</w:t>
      </w:r>
      <w:r>
        <w:rPr>
          <w:rFonts w:eastAsia="Times New Roman" w:cs="Times New Roman"/>
          <w:szCs w:val="24"/>
        </w:rPr>
        <w:t>,</w:t>
      </w:r>
      <w:r w:rsidRPr="006F4279">
        <w:rPr>
          <w:rFonts w:eastAsia="Times New Roman" w:cs="Times New Roman"/>
          <w:szCs w:val="24"/>
        </w:rPr>
        <w:t xml:space="preserve"> θα </w:t>
      </w:r>
      <w:r>
        <w:rPr>
          <w:rFonts w:eastAsia="Times New Roman" w:cs="Times New Roman"/>
          <w:szCs w:val="24"/>
        </w:rPr>
        <w:t>είδατε</w:t>
      </w:r>
      <w:r w:rsidRPr="006F4279">
        <w:rPr>
          <w:rFonts w:eastAsia="Times New Roman" w:cs="Times New Roman"/>
          <w:szCs w:val="24"/>
        </w:rPr>
        <w:t xml:space="preserve"> σήμερα </w:t>
      </w:r>
      <w:r>
        <w:rPr>
          <w:rFonts w:eastAsia="Times New Roman" w:cs="Times New Roman"/>
          <w:szCs w:val="24"/>
        </w:rPr>
        <w:t xml:space="preserve">ότι </w:t>
      </w:r>
      <w:r w:rsidRPr="006F4279">
        <w:rPr>
          <w:rFonts w:eastAsia="Times New Roman" w:cs="Times New Roman"/>
          <w:szCs w:val="24"/>
        </w:rPr>
        <w:t xml:space="preserve">σχεδόν όλες οι εφημερίδες μιλάνε για τη δυνατότητα </w:t>
      </w:r>
      <w:r>
        <w:rPr>
          <w:rFonts w:eastAsia="Times New Roman" w:cs="Times New Roman"/>
          <w:szCs w:val="24"/>
        </w:rPr>
        <w:t>π</w:t>
      </w:r>
      <w:r w:rsidRPr="006F4279">
        <w:rPr>
          <w:rFonts w:eastAsia="Times New Roman" w:cs="Times New Roman"/>
          <w:szCs w:val="24"/>
        </w:rPr>
        <w:t xml:space="preserve">ου δόθηκε </w:t>
      </w:r>
      <w:r>
        <w:rPr>
          <w:rFonts w:eastAsia="Times New Roman" w:cs="Times New Roman"/>
          <w:szCs w:val="24"/>
        </w:rPr>
        <w:t>σ</w:t>
      </w:r>
      <w:r w:rsidRPr="006F4279">
        <w:rPr>
          <w:rFonts w:eastAsia="Times New Roman" w:cs="Times New Roman"/>
          <w:szCs w:val="24"/>
        </w:rPr>
        <w:t xml:space="preserve">τον Υπουργό να </w:t>
      </w:r>
      <w:r>
        <w:rPr>
          <w:rFonts w:eastAsia="Times New Roman" w:cs="Times New Roman"/>
          <w:szCs w:val="24"/>
        </w:rPr>
        <w:t>δίνει</w:t>
      </w:r>
      <w:r w:rsidRPr="006F4279">
        <w:rPr>
          <w:rFonts w:eastAsia="Times New Roman" w:cs="Times New Roman"/>
          <w:szCs w:val="24"/>
        </w:rPr>
        <w:t xml:space="preserve"> παρατάσεις</w:t>
      </w:r>
      <w:r>
        <w:rPr>
          <w:rFonts w:eastAsia="Times New Roman" w:cs="Times New Roman"/>
          <w:szCs w:val="24"/>
        </w:rPr>
        <w:t>.</w:t>
      </w:r>
    </w:p>
    <w:p w14:paraId="11C85A90"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Κ</w:t>
      </w:r>
      <w:r w:rsidRPr="006F4279">
        <w:rPr>
          <w:rFonts w:eastAsia="Times New Roman" w:cs="Times New Roman"/>
          <w:szCs w:val="24"/>
        </w:rPr>
        <w:t>ύριε Μπούρα</w:t>
      </w:r>
      <w:r>
        <w:rPr>
          <w:rFonts w:eastAsia="Times New Roman" w:cs="Times New Roman"/>
          <w:szCs w:val="24"/>
        </w:rPr>
        <w:t>,</w:t>
      </w:r>
      <w:r w:rsidRPr="006F4279">
        <w:rPr>
          <w:rFonts w:eastAsia="Times New Roman" w:cs="Times New Roman"/>
          <w:szCs w:val="24"/>
        </w:rPr>
        <w:t xml:space="preserve"> και πάλι ευχαριστώ και για τη συνεργασία</w:t>
      </w:r>
      <w:r>
        <w:rPr>
          <w:rFonts w:eastAsia="Times New Roman" w:cs="Times New Roman"/>
          <w:szCs w:val="24"/>
        </w:rPr>
        <w:t>, θ</w:t>
      </w:r>
      <w:r w:rsidRPr="006F4279">
        <w:rPr>
          <w:rFonts w:eastAsia="Times New Roman" w:cs="Times New Roman"/>
          <w:szCs w:val="24"/>
        </w:rPr>
        <w:t xml:space="preserve">α έλεγα που έχω μαζί </w:t>
      </w:r>
      <w:r>
        <w:rPr>
          <w:rFonts w:eastAsia="Times New Roman" w:cs="Times New Roman"/>
          <w:szCs w:val="24"/>
        </w:rPr>
        <w:t>σας, α</w:t>
      </w:r>
      <w:r w:rsidRPr="006F4279">
        <w:rPr>
          <w:rFonts w:eastAsia="Times New Roman" w:cs="Times New Roman"/>
          <w:szCs w:val="24"/>
        </w:rPr>
        <w:t xml:space="preserve">λλά και για τις </w:t>
      </w:r>
      <w:r>
        <w:rPr>
          <w:rFonts w:eastAsia="Times New Roman" w:cs="Times New Roman"/>
          <w:szCs w:val="24"/>
        </w:rPr>
        <w:t xml:space="preserve">δημιουργικές, </w:t>
      </w:r>
      <w:r w:rsidRPr="006F4279">
        <w:rPr>
          <w:rFonts w:eastAsia="Times New Roman" w:cs="Times New Roman"/>
          <w:szCs w:val="24"/>
        </w:rPr>
        <w:t>θετικές και καλοπροαίρετες προτάσεις</w:t>
      </w:r>
      <w:r>
        <w:rPr>
          <w:rFonts w:eastAsia="Times New Roman" w:cs="Times New Roman"/>
          <w:szCs w:val="24"/>
        </w:rPr>
        <w:t>.</w:t>
      </w:r>
    </w:p>
    <w:p w14:paraId="11C85A9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Θα σας τα δώσω και γραπτώς.</w:t>
      </w:r>
    </w:p>
    <w:p w14:paraId="11C85A92"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ΓΕΩΡΓΙΟΣ ΔΗΜΑΡΑΣ (Υφυπουργός Περιβάλλοντος και Ενέργειας):</w:t>
      </w:r>
      <w:r>
        <w:rPr>
          <w:rFonts w:eastAsia="Times New Roman" w:cs="Times New Roman"/>
          <w:szCs w:val="24"/>
        </w:rPr>
        <w:t xml:space="preserve"> Ναι, να μου τα δώσετε.</w:t>
      </w:r>
    </w:p>
    <w:p w14:paraId="11C85A9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w:t>
      </w:r>
      <w:r w:rsidRPr="006F4279">
        <w:rPr>
          <w:rFonts w:eastAsia="Times New Roman" w:cs="Times New Roman"/>
          <w:szCs w:val="24"/>
        </w:rPr>
        <w:t xml:space="preserve">ίναι γεγονός ότι υπάρχουν ιδιαίτερες αδυναμίες και </w:t>
      </w:r>
      <w:r>
        <w:rPr>
          <w:rFonts w:eastAsia="Times New Roman" w:cs="Times New Roman"/>
          <w:szCs w:val="24"/>
        </w:rPr>
        <w:t>κυρίως</w:t>
      </w:r>
      <w:r w:rsidRPr="006F4279">
        <w:rPr>
          <w:rFonts w:eastAsia="Times New Roman" w:cs="Times New Roman"/>
          <w:szCs w:val="24"/>
        </w:rPr>
        <w:t xml:space="preserve"> στις αγροτικές περιοχές</w:t>
      </w:r>
      <w:r>
        <w:rPr>
          <w:rFonts w:eastAsia="Times New Roman" w:cs="Times New Roman"/>
          <w:szCs w:val="24"/>
        </w:rPr>
        <w:t>. Ε</w:t>
      </w:r>
      <w:r w:rsidRPr="006F4279">
        <w:rPr>
          <w:rFonts w:eastAsia="Times New Roman" w:cs="Times New Roman"/>
          <w:szCs w:val="24"/>
        </w:rPr>
        <w:t>ύκολα τα πράγματα στις αστικές περιοχές</w:t>
      </w:r>
      <w:r>
        <w:rPr>
          <w:rFonts w:eastAsia="Times New Roman" w:cs="Times New Roman"/>
          <w:szCs w:val="24"/>
        </w:rPr>
        <w:t>,</w:t>
      </w:r>
      <w:r w:rsidRPr="006F4279">
        <w:rPr>
          <w:rFonts w:eastAsia="Times New Roman" w:cs="Times New Roman"/>
          <w:szCs w:val="24"/>
        </w:rPr>
        <w:t xml:space="preserve"> π</w:t>
      </w:r>
      <w:r w:rsidRPr="006F4279">
        <w:rPr>
          <w:rFonts w:eastAsia="Times New Roman" w:cs="Times New Roman"/>
          <w:szCs w:val="24"/>
        </w:rPr>
        <w:t xml:space="preserve">ολύ δύσκολα </w:t>
      </w:r>
      <w:r>
        <w:rPr>
          <w:rFonts w:eastAsia="Times New Roman" w:cs="Times New Roman"/>
          <w:szCs w:val="24"/>
        </w:rPr>
        <w:t>στις αγροτικές, γιατί δεν έχουμε τίτλους. Έ</w:t>
      </w:r>
      <w:r w:rsidRPr="006F4279">
        <w:rPr>
          <w:rFonts w:eastAsia="Times New Roman" w:cs="Times New Roman"/>
          <w:szCs w:val="24"/>
        </w:rPr>
        <w:t xml:space="preserve">να </w:t>
      </w:r>
      <w:r>
        <w:rPr>
          <w:rFonts w:eastAsia="Times New Roman" w:cs="Times New Roman"/>
          <w:szCs w:val="24"/>
        </w:rPr>
        <w:t>είναι αυτό. Επίσης,</w:t>
      </w:r>
      <w:r w:rsidRPr="006F4279">
        <w:rPr>
          <w:rFonts w:eastAsia="Times New Roman" w:cs="Times New Roman"/>
          <w:szCs w:val="24"/>
        </w:rPr>
        <w:t xml:space="preserve"> πάρα πολλοί άνθρωποι δεν γνωρίζουν </w:t>
      </w:r>
      <w:r>
        <w:rPr>
          <w:rFonts w:eastAsia="Times New Roman" w:cs="Times New Roman"/>
          <w:szCs w:val="24"/>
        </w:rPr>
        <w:t>π</w:t>
      </w:r>
      <w:r w:rsidRPr="006F4279">
        <w:rPr>
          <w:rFonts w:eastAsia="Times New Roman" w:cs="Times New Roman"/>
          <w:szCs w:val="24"/>
        </w:rPr>
        <w:t>ού είναι τα χωράφια που έχουν κληρονομήσει</w:t>
      </w:r>
      <w:r>
        <w:rPr>
          <w:rFonts w:eastAsia="Times New Roman" w:cs="Times New Roman"/>
          <w:szCs w:val="24"/>
        </w:rPr>
        <w:t>. Σε άλλες περιπτώσεις είνα</w:t>
      </w:r>
      <w:r w:rsidRPr="006F4279">
        <w:rPr>
          <w:rFonts w:eastAsia="Times New Roman" w:cs="Times New Roman"/>
          <w:szCs w:val="24"/>
        </w:rPr>
        <w:t>ι πολλοί οι κληρονόμοι και αδιαφορούν</w:t>
      </w:r>
      <w:r>
        <w:rPr>
          <w:rFonts w:eastAsia="Times New Roman" w:cs="Times New Roman"/>
          <w:szCs w:val="24"/>
        </w:rPr>
        <w:t>. Έ</w:t>
      </w:r>
      <w:r w:rsidRPr="006F4279">
        <w:rPr>
          <w:rFonts w:eastAsia="Times New Roman" w:cs="Times New Roman"/>
          <w:szCs w:val="24"/>
        </w:rPr>
        <w:t>τσι</w:t>
      </w:r>
      <w:r>
        <w:rPr>
          <w:rFonts w:eastAsia="Times New Roman" w:cs="Times New Roman"/>
          <w:szCs w:val="24"/>
        </w:rPr>
        <w:t xml:space="preserve">, λοιπόν, </w:t>
      </w:r>
      <w:r w:rsidRPr="006F4279">
        <w:rPr>
          <w:rFonts w:eastAsia="Times New Roman" w:cs="Times New Roman"/>
          <w:szCs w:val="24"/>
        </w:rPr>
        <w:t>εγώ εκτιμώ ότι δεν θ</w:t>
      </w:r>
      <w:r w:rsidRPr="006F4279">
        <w:rPr>
          <w:rFonts w:eastAsia="Times New Roman" w:cs="Times New Roman"/>
          <w:szCs w:val="24"/>
        </w:rPr>
        <w:t>α έχουμε ποτέ</w:t>
      </w:r>
      <w:r>
        <w:rPr>
          <w:rFonts w:eastAsia="Times New Roman" w:cs="Times New Roman"/>
          <w:szCs w:val="24"/>
        </w:rPr>
        <w:t xml:space="preserve"> καταγραφή</w:t>
      </w:r>
      <w:r w:rsidRPr="006F4279">
        <w:rPr>
          <w:rFonts w:eastAsia="Times New Roman" w:cs="Times New Roman"/>
          <w:szCs w:val="24"/>
        </w:rPr>
        <w:t xml:space="preserve"> 100% των </w:t>
      </w:r>
      <w:r>
        <w:rPr>
          <w:rFonts w:eastAsia="Times New Roman" w:cs="Times New Roman"/>
          <w:szCs w:val="24"/>
        </w:rPr>
        <w:t>«</w:t>
      </w:r>
      <w:r w:rsidRPr="006F4279">
        <w:rPr>
          <w:rFonts w:eastAsia="Times New Roman" w:cs="Times New Roman"/>
          <w:szCs w:val="24"/>
        </w:rPr>
        <w:t>δικαιωμάτων</w:t>
      </w:r>
      <w:r>
        <w:rPr>
          <w:rFonts w:eastAsia="Times New Roman" w:cs="Times New Roman"/>
          <w:szCs w:val="24"/>
        </w:rPr>
        <w:t>»</w:t>
      </w:r>
      <w:r>
        <w:rPr>
          <w:rFonts w:eastAsia="Times New Roman" w:cs="Times New Roman"/>
          <w:szCs w:val="24"/>
        </w:rPr>
        <w:t xml:space="preserve">, γιατί κάποιοι άνθρωποι </w:t>
      </w:r>
      <w:r w:rsidRPr="006F4279">
        <w:rPr>
          <w:rFonts w:eastAsia="Times New Roman" w:cs="Times New Roman"/>
          <w:szCs w:val="24"/>
        </w:rPr>
        <w:t>αδιαφορούν</w:t>
      </w:r>
      <w:r>
        <w:rPr>
          <w:rFonts w:eastAsia="Times New Roman" w:cs="Times New Roman"/>
          <w:szCs w:val="24"/>
        </w:rPr>
        <w:t xml:space="preserve">, </w:t>
      </w:r>
      <w:r w:rsidRPr="006F4279">
        <w:rPr>
          <w:rFonts w:eastAsia="Times New Roman" w:cs="Times New Roman"/>
          <w:szCs w:val="24"/>
        </w:rPr>
        <w:t>δεν θέλουν καν</w:t>
      </w:r>
      <w:r>
        <w:rPr>
          <w:rFonts w:eastAsia="Times New Roman" w:cs="Times New Roman"/>
          <w:szCs w:val="24"/>
        </w:rPr>
        <w:t xml:space="preserve"> να τα δηλώσουν.</w:t>
      </w:r>
    </w:p>
    <w:p w14:paraId="11C85A94"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 που εγώ δεσμεύομαι, </w:t>
      </w:r>
      <w:r w:rsidRPr="006F4279">
        <w:rPr>
          <w:rFonts w:eastAsia="Times New Roman" w:cs="Times New Roman"/>
          <w:szCs w:val="24"/>
        </w:rPr>
        <w:t>που με ε</w:t>
      </w:r>
      <w:r>
        <w:rPr>
          <w:rFonts w:eastAsia="Times New Roman" w:cs="Times New Roman"/>
          <w:szCs w:val="24"/>
        </w:rPr>
        <w:t>νδιαφέρει και αγωνιώ μαζί με τον πολίτη, είναι</w:t>
      </w:r>
      <w:r w:rsidRPr="006F4279">
        <w:rPr>
          <w:rFonts w:eastAsia="Times New Roman" w:cs="Times New Roman"/>
          <w:szCs w:val="24"/>
        </w:rPr>
        <w:t xml:space="preserve"> </w:t>
      </w:r>
      <w:r>
        <w:rPr>
          <w:rFonts w:eastAsia="Times New Roman" w:cs="Times New Roman"/>
          <w:szCs w:val="24"/>
        </w:rPr>
        <w:t>στους ανθρώπους</w:t>
      </w:r>
      <w:r w:rsidRPr="006F4279">
        <w:rPr>
          <w:rFonts w:eastAsia="Times New Roman" w:cs="Times New Roman"/>
          <w:szCs w:val="24"/>
        </w:rPr>
        <w:t xml:space="preserve"> που θέλουν να</w:t>
      </w:r>
      <w:r>
        <w:rPr>
          <w:rFonts w:eastAsia="Times New Roman" w:cs="Times New Roman"/>
          <w:szCs w:val="24"/>
        </w:rPr>
        <w:t xml:space="preserve"> δηλώσουν τις ιδιοκτησίες του</w:t>
      </w:r>
      <w:r>
        <w:rPr>
          <w:rFonts w:eastAsia="Times New Roman" w:cs="Times New Roman"/>
          <w:szCs w:val="24"/>
        </w:rPr>
        <w:t>ς -ό</w:t>
      </w:r>
      <w:r w:rsidRPr="006F4279">
        <w:rPr>
          <w:rFonts w:eastAsia="Times New Roman" w:cs="Times New Roman"/>
          <w:szCs w:val="24"/>
        </w:rPr>
        <w:t>χι αυτοί που δεν θέλουν</w:t>
      </w:r>
      <w:r>
        <w:rPr>
          <w:rFonts w:eastAsia="Times New Roman" w:cs="Times New Roman"/>
          <w:szCs w:val="24"/>
        </w:rPr>
        <w:t>-</w:t>
      </w:r>
      <w:r w:rsidRPr="006F4279">
        <w:rPr>
          <w:rFonts w:eastAsia="Times New Roman" w:cs="Times New Roman"/>
          <w:szCs w:val="24"/>
        </w:rPr>
        <w:t xml:space="preserve"> να δοθεί η δυνατότητα και ο χρόνος σε πραγματικές</w:t>
      </w:r>
      <w:r>
        <w:rPr>
          <w:rFonts w:eastAsia="Times New Roman" w:cs="Times New Roman"/>
          <w:szCs w:val="24"/>
        </w:rPr>
        <w:t>,</w:t>
      </w:r>
      <w:r w:rsidRPr="006F4279">
        <w:rPr>
          <w:rFonts w:eastAsia="Times New Roman" w:cs="Times New Roman"/>
          <w:szCs w:val="24"/>
        </w:rPr>
        <w:t xml:space="preserve"> </w:t>
      </w:r>
      <w:r>
        <w:rPr>
          <w:rFonts w:eastAsia="Times New Roman" w:cs="Times New Roman"/>
          <w:szCs w:val="24"/>
        </w:rPr>
        <w:t>όμως,</w:t>
      </w:r>
      <w:r w:rsidRPr="006F4279">
        <w:rPr>
          <w:rFonts w:eastAsia="Times New Roman" w:cs="Times New Roman"/>
          <w:szCs w:val="24"/>
        </w:rPr>
        <w:t xml:space="preserve"> διαστάσεις </w:t>
      </w:r>
      <w:r>
        <w:rPr>
          <w:rFonts w:eastAsia="Times New Roman" w:cs="Times New Roman"/>
          <w:szCs w:val="24"/>
        </w:rPr>
        <w:t>-</w:t>
      </w:r>
      <w:r w:rsidRPr="006F4279">
        <w:rPr>
          <w:rFonts w:eastAsia="Times New Roman" w:cs="Times New Roman"/>
          <w:szCs w:val="24"/>
        </w:rPr>
        <w:t xml:space="preserve">και όχι </w:t>
      </w:r>
      <w:r>
        <w:rPr>
          <w:rFonts w:eastAsia="Times New Roman" w:cs="Times New Roman"/>
          <w:szCs w:val="24"/>
        </w:rPr>
        <w:t>τ</w:t>
      </w:r>
      <w:r w:rsidRPr="006F4279">
        <w:rPr>
          <w:rFonts w:eastAsia="Times New Roman" w:cs="Times New Roman"/>
          <w:szCs w:val="24"/>
        </w:rPr>
        <w:t>η γνωστή αμέλεια των Ελλήνων της τελευταίας στιγμής</w:t>
      </w:r>
      <w:r>
        <w:rPr>
          <w:rFonts w:eastAsia="Times New Roman" w:cs="Times New Roman"/>
          <w:szCs w:val="24"/>
        </w:rPr>
        <w:t>-</w:t>
      </w:r>
      <w:r w:rsidRPr="006F4279">
        <w:rPr>
          <w:rFonts w:eastAsia="Times New Roman" w:cs="Times New Roman"/>
          <w:szCs w:val="24"/>
        </w:rPr>
        <w:t xml:space="preserve"> να μπορ</w:t>
      </w:r>
      <w:r>
        <w:rPr>
          <w:rFonts w:eastAsia="Times New Roman" w:cs="Times New Roman"/>
          <w:szCs w:val="24"/>
        </w:rPr>
        <w:t>ούν</w:t>
      </w:r>
      <w:r w:rsidRPr="006F4279">
        <w:rPr>
          <w:rFonts w:eastAsia="Times New Roman" w:cs="Times New Roman"/>
          <w:szCs w:val="24"/>
        </w:rPr>
        <w:t xml:space="preserve"> να δηλώσουν τις </w:t>
      </w:r>
      <w:r>
        <w:rPr>
          <w:rFonts w:eastAsia="Times New Roman" w:cs="Times New Roman"/>
          <w:szCs w:val="24"/>
        </w:rPr>
        <w:t>ιδιοκτησίες</w:t>
      </w:r>
      <w:r w:rsidRPr="006F4279">
        <w:rPr>
          <w:rFonts w:eastAsia="Times New Roman" w:cs="Times New Roman"/>
          <w:szCs w:val="24"/>
        </w:rPr>
        <w:t xml:space="preserve"> </w:t>
      </w:r>
      <w:r>
        <w:rPr>
          <w:rFonts w:eastAsia="Times New Roman" w:cs="Times New Roman"/>
          <w:szCs w:val="24"/>
        </w:rPr>
        <w:t>τους.</w:t>
      </w:r>
      <w:r w:rsidRPr="006F4279">
        <w:rPr>
          <w:rFonts w:eastAsia="Times New Roman" w:cs="Times New Roman"/>
          <w:szCs w:val="24"/>
        </w:rPr>
        <w:t xml:space="preserve"> </w:t>
      </w:r>
      <w:r>
        <w:rPr>
          <w:rFonts w:eastAsia="Times New Roman" w:cs="Times New Roman"/>
          <w:szCs w:val="24"/>
        </w:rPr>
        <w:t>Α</w:t>
      </w:r>
      <w:r w:rsidRPr="006F4279">
        <w:rPr>
          <w:rFonts w:eastAsia="Times New Roman" w:cs="Times New Roman"/>
          <w:szCs w:val="24"/>
        </w:rPr>
        <w:t>υτ</w:t>
      </w:r>
      <w:r>
        <w:rPr>
          <w:rFonts w:eastAsia="Times New Roman" w:cs="Times New Roman"/>
          <w:szCs w:val="24"/>
        </w:rPr>
        <w:t>ή είναι η δική μου μέριμνα.</w:t>
      </w:r>
    </w:p>
    <w:p w14:paraId="11C85A95"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Επ</w:t>
      </w:r>
      <w:r w:rsidRPr="006F4279">
        <w:rPr>
          <w:rFonts w:eastAsia="Times New Roman" w:cs="Times New Roman"/>
          <w:szCs w:val="24"/>
        </w:rPr>
        <w:t xml:space="preserve">ειδή ξέρω </w:t>
      </w:r>
      <w:r>
        <w:rPr>
          <w:rFonts w:eastAsia="Times New Roman" w:cs="Times New Roman"/>
          <w:szCs w:val="24"/>
        </w:rPr>
        <w:t>τη</w:t>
      </w:r>
      <w:r w:rsidRPr="006F4279">
        <w:rPr>
          <w:rFonts w:eastAsia="Times New Roman" w:cs="Times New Roman"/>
          <w:szCs w:val="24"/>
        </w:rPr>
        <w:t xml:space="preserve"> μεγάλη σημασία του </w:t>
      </w:r>
      <w:r>
        <w:rPr>
          <w:rFonts w:eastAsia="Times New Roman" w:cs="Times New Roman"/>
          <w:szCs w:val="24"/>
        </w:rPr>
        <w:t>Κ</w:t>
      </w:r>
      <w:r w:rsidRPr="006F4279">
        <w:rPr>
          <w:rFonts w:eastAsia="Times New Roman" w:cs="Times New Roman"/>
          <w:szCs w:val="24"/>
        </w:rPr>
        <w:t xml:space="preserve">τηματολογίου και πέρα από τις άλλες αρμοδιότητες μου </w:t>
      </w:r>
      <w:r>
        <w:rPr>
          <w:rFonts w:eastAsia="Times New Roman" w:cs="Times New Roman"/>
          <w:szCs w:val="24"/>
        </w:rPr>
        <w:t>-</w:t>
      </w:r>
      <w:r w:rsidRPr="006F4279">
        <w:rPr>
          <w:rFonts w:eastAsia="Times New Roman" w:cs="Times New Roman"/>
          <w:szCs w:val="24"/>
        </w:rPr>
        <w:t>ασχολ</w:t>
      </w:r>
      <w:r>
        <w:rPr>
          <w:rFonts w:eastAsia="Times New Roman" w:cs="Times New Roman"/>
          <w:szCs w:val="24"/>
        </w:rPr>
        <w:t xml:space="preserve">ούμαι με τις αστικές αναπλάσεις και </w:t>
      </w:r>
      <w:r w:rsidRPr="006F4279">
        <w:rPr>
          <w:rFonts w:eastAsia="Times New Roman" w:cs="Times New Roman"/>
          <w:szCs w:val="24"/>
        </w:rPr>
        <w:t xml:space="preserve">σχεδόν έχουμε ένα έτοιμο νομοσχέδιο πολύ σημαντικό για να πρασινίσουν </w:t>
      </w:r>
      <w:r>
        <w:rPr>
          <w:rFonts w:eastAsia="Times New Roman" w:cs="Times New Roman"/>
          <w:szCs w:val="24"/>
        </w:rPr>
        <w:t>οι πόλεις-,</w:t>
      </w:r>
      <w:r w:rsidRPr="006F4279">
        <w:rPr>
          <w:rFonts w:eastAsia="Times New Roman" w:cs="Times New Roman"/>
          <w:szCs w:val="24"/>
        </w:rPr>
        <w:t xml:space="preserve"> ασχολούμαι ιδιαίτερα </w:t>
      </w:r>
      <w:r>
        <w:rPr>
          <w:rFonts w:eastAsia="Times New Roman" w:cs="Times New Roman"/>
          <w:szCs w:val="24"/>
        </w:rPr>
        <w:t>με το Κ</w:t>
      </w:r>
      <w:r w:rsidRPr="006F4279">
        <w:rPr>
          <w:rFonts w:eastAsia="Times New Roman" w:cs="Times New Roman"/>
          <w:szCs w:val="24"/>
        </w:rPr>
        <w:t>τηματολ</w:t>
      </w:r>
      <w:r>
        <w:rPr>
          <w:rFonts w:eastAsia="Times New Roman" w:cs="Times New Roman"/>
          <w:szCs w:val="24"/>
        </w:rPr>
        <w:t>όγιο.</w:t>
      </w:r>
      <w:r w:rsidRPr="006F4279">
        <w:rPr>
          <w:rFonts w:eastAsia="Times New Roman" w:cs="Times New Roman"/>
          <w:szCs w:val="24"/>
        </w:rPr>
        <w:t xml:space="preserve"> Έχω την εντύπωση </w:t>
      </w:r>
      <w:r>
        <w:rPr>
          <w:rFonts w:eastAsia="Times New Roman" w:cs="Times New Roman"/>
          <w:szCs w:val="24"/>
        </w:rPr>
        <w:t>-</w:t>
      </w:r>
      <w:r w:rsidRPr="006F4279">
        <w:rPr>
          <w:rFonts w:eastAsia="Times New Roman" w:cs="Times New Roman"/>
          <w:szCs w:val="24"/>
        </w:rPr>
        <w:t xml:space="preserve">και το λένε και οι ίδιοι άνθρωποι </w:t>
      </w:r>
      <w:r>
        <w:rPr>
          <w:rFonts w:eastAsia="Times New Roman" w:cs="Times New Roman"/>
          <w:szCs w:val="24"/>
        </w:rPr>
        <w:t>του Κ</w:t>
      </w:r>
      <w:r w:rsidRPr="006F4279">
        <w:rPr>
          <w:rFonts w:eastAsia="Times New Roman" w:cs="Times New Roman"/>
          <w:szCs w:val="24"/>
        </w:rPr>
        <w:t>τηματολογίου</w:t>
      </w:r>
      <w:r>
        <w:rPr>
          <w:rFonts w:eastAsia="Times New Roman" w:cs="Times New Roman"/>
          <w:szCs w:val="24"/>
        </w:rPr>
        <w:t>-</w:t>
      </w:r>
      <w:r w:rsidRPr="006F4279">
        <w:rPr>
          <w:rFonts w:eastAsia="Times New Roman" w:cs="Times New Roman"/>
          <w:szCs w:val="24"/>
        </w:rPr>
        <w:t xml:space="preserve"> ότι δεν έχει ασχοληθεί στο παρελθόν </w:t>
      </w:r>
      <w:r>
        <w:rPr>
          <w:rFonts w:eastAsia="Times New Roman" w:cs="Times New Roman"/>
          <w:szCs w:val="24"/>
        </w:rPr>
        <w:t>Υ</w:t>
      </w:r>
      <w:r w:rsidRPr="006F4279">
        <w:rPr>
          <w:rFonts w:eastAsia="Times New Roman" w:cs="Times New Roman"/>
          <w:szCs w:val="24"/>
        </w:rPr>
        <w:t xml:space="preserve">πουργός τόσο πολύ με το </w:t>
      </w:r>
      <w:r>
        <w:rPr>
          <w:rFonts w:eastAsia="Times New Roman" w:cs="Times New Roman"/>
          <w:szCs w:val="24"/>
        </w:rPr>
        <w:t>Κ</w:t>
      </w:r>
      <w:r w:rsidRPr="006F4279">
        <w:rPr>
          <w:rFonts w:eastAsia="Times New Roman" w:cs="Times New Roman"/>
          <w:szCs w:val="24"/>
        </w:rPr>
        <w:t>τηματολόγιο</w:t>
      </w:r>
      <w:r>
        <w:rPr>
          <w:rFonts w:eastAsia="Times New Roman" w:cs="Times New Roman"/>
          <w:szCs w:val="24"/>
        </w:rPr>
        <w:t>. Τ</w:t>
      </w:r>
      <w:r w:rsidRPr="006F4279">
        <w:rPr>
          <w:rFonts w:eastAsia="Times New Roman" w:cs="Times New Roman"/>
          <w:szCs w:val="24"/>
        </w:rPr>
        <w:t>ακτικότατα</w:t>
      </w:r>
      <w:r>
        <w:rPr>
          <w:rFonts w:eastAsia="Times New Roman" w:cs="Times New Roman"/>
          <w:szCs w:val="24"/>
        </w:rPr>
        <w:t>,</w:t>
      </w:r>
      <w:r w:rsidRPr="006F4279">
        <w:rPr>
          <w:rFonts w:eastAsia="Times New Roman" w:cs="Times New Roman"/>
          <w:szCs w:val="24"/>
        </w:rPr>
        <w:t xml:space="preserve"> σχεδόν κάθε εβδομάδα</w:t>
      </w:r>
      <w:r>
        <w:rPr>
          <w:rFonts w:eastAsia="Times New Roman" w:cs="Times New Roman"/>
          <w:szCs w:val="24"/>
        </w:rPr>
        <w:t>,</w:t>
      </w:r>
      <w:r w:rsidRPr="006F4279">
        <w:rPr>
          <w:rFonts w:eastAsia="Times New Roman" w:cs="Times New Roman"/>
          <w:szCs w:val="24"/>
        </w:rPr>
        <w:t xml:space="preserve"> έχω κοινή συνεδρίαση με το </w:t>
      </w:r>
      <w:r>
        <w:rPr>
          <w:rFonts w:eastAsia="Times New Roman" w:cs="Times New Roman"/>
          <w:szCs w:val="24"/>
        </w:rPr>
        <w:t>π</w:t>
      </w:r>
      <w:r w:rsidRPr="006F4279">
        <w:rPr>
          <w:rFonts w:eastAsia="Times New Roman" w:cs="Times New Roman"/>
          <w:szCs w:val="24"/>
        </w:rPr>
        <w:t>ροεδρείο</w:t>
      </w:r>
      <w:r>
        <w:rPr>
          <w:rFonts w:eastAsia="Times New Roman" w:cs="Times New Roman"/>
          <w:szCs w:val="24"/>
        </w:rPr>
        <w:t>,</w:t>
      </w:r>
      <w:r w:rsidRPr="006F4279">
        <w:rPr>
          <w:rFonts w:eastAsia="Times New Roman" w:cs="Times New Roman"/>
          <w:szCs w:val="24"/>
        </w:rPr>
        <w:t xml:space="preserve"> συναντήσεις</w:t>
      </w:r>
      <w:r>
        <w:rPr>
          <w:rFonts w:eastAsia="Times New Roman" w:cs="Times New Roman"/>
          <w:szCs w:val="24"/>
        </w:rPr>
        <w:t>,</w:t>
      </w:r>
      <w:r w:rsidRPr="006F4279">
        <w:rPr>
          <w:rFonts w:eastAsia="Times New Roman" w:cs="Times New Roman"/>
          <w:szCs w:val="24"/>
        </w:rPr>
        <w:t xml:space="preserve"> συνεργασίες με το </w:t>
      </w:r>
      <w:r>
        <w:rPr>
          <w:rFonts w:eastAsia="Times New Roman" w:cs="Times New Roman"/>
          <w:szCs w:val="24"/>
        </w:rPr>
        <w:t>Κ</w:t>
      </w:r>
      <w:r w:rsidRPr="006F4279">
        <w:rPr>
          <w:rFonts w:eastAsia="Times New Roman" w:cs="Times New Roman"/>
          <w:szCs w:val="24"/>
        </w:rPr>
        <w:t>τηματολόγιο</w:t>
      </w:r>
      <w:r>
        <w:rPr>
          <w:rFonts w:eastAsia="Times New Roman" w:cs="Times New Roman"/>
          <w:szCs w:val="24"/>
        </w:rPr>
        <w:t>. Ζω</w:t>
      </w:r>
      <w:r w:rsidRPr="006F4279">
        <w:rPr>
          <w:rFonts w:eastAsia="Times New Roman" w:cs="Times New Roman"/>
          <w:szCs w:val="24"/>
        </w:rPr>
        <w:t xml:space="preserve"> την αγ</w:t>
      </w:r>
      <w:r w:rsidRPr="006F4279">
        <w:rPr>
          <w:rFonts w:eastAsia="Times New Roman" w:cs="Times New Roman"/>
          <w:szCs w:val="24"/>
        </w:rPr>
        <w:t xml:space="preserve">ωνία των Ελλήνων </w:t>
      </w:r>
      <w:r>
        <w:rPr>
          <w:rFonts w:eastAsia="Times New Roman" w:cs="Times New Roman"/>
          <w:szCs w:val="24"/>
        </w:rPr>
        <w:t xml:space="preserve">και </w:t>
      </w:r>
      <w:r w:rsidRPr="006F4279">
        <w:rPr>
          <w:rFonts w:eastAsia="Times New Roman" w:cs="Times New Roman"/>
          <w:szCs w:val="24"/>
        </w:rPr>
        <w:t>προσπαθώ να λύσω ένα μεγάλο πρόβλημα</w:t>
      </w:r>
      <w:r>
        <w:rPr>
          <w:rFonts w:eastAsia="Times New Roman" w:cs="Times New Roman"/>
          <w:szCs w:val="24"/>
        </w:rPr>
        <w:t>,</w:t>
      </w:r>
      <w:r w:rsidRPr="006F4279">
        <w:rPr>
          <w:rFonts w:eastAsia="Times New Roman" w:cs="Times New Roman"/>
          <w:szCs w:val="24"/>
        </w:rPr>
        <w:t xml:space="preserve"> που είναι θεμέλιο για την παραγωγική ανασυγκρότηση της χώρας </w:t>
      </w:r>
      <w:r>
        <w:rPr>
          <w:rFonts w:eastAsia="Times New Roman" w:cs="Times New Roman"/>
          <w:szCs w:val="24"/>
        </w:rPr>
        <w:t>μας. Α</w:t>
      </w:r>
      <w:r w:rsidRPr="006F4279">
        <w:rPr>
          <w:rFonts w:eastAsia="Times New Roman" w:cs="Times New Roman"/>
          <w:szCs w:val="24"/>
        </w:rPr>
        <w:t>υτό</w:t>
      </w:r>
      <w:r>
        <w:rPr>
          <w:rFonts w:eastAsia="Times New Roman" w:cs="Times New Roman"/>
          <w:szCs w:val="24"/>
        </w:rPr>
        <w:t>,</w:t>
      </w:r>
      <w:r w:rsidRPr="006F4279">
        <w:rPr>
          <w:rFonts w:eastAsia="Times New Roman" w:cs="Times New Roman"/>
          <w:szCs w:val="24"/>
        </w:rPr>
        <w:t xml:space="preserve"> λοιπόν</w:t>
      </w:r>
      <w:r>
        <w:rPr>
          <w:rFonts w:eastAsia="Times New Roman" w:cs="Times New Roman"/>
          <w:szCs w:val="24"/>
        </w:rPr>
        <w:t>, να το ξεκαθαρίσουμε στον ελληνικό λαό.</w:t>
      </w:r>
    </w:p>
    <w:p w14:paraId="11C85A96"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6F4279">
        <w:rPr>
          <w:rFonts w:eastAsia="Times New Roman" w:cs="Times New Roman"/>
          <w:szCs w:val="24"/>
        </w:rPr>
        <w:t>πό την άλλη</w:t>
      </w:r>
      <w:r>
        <w:rPr>
          <w:rFonts w:eastAsia="Times New Roman" w:cs="Times New Roman"/>
          <w:szCs w:val="24"/>
        </w:rPr>
        <w:t>,</w:t>
      </w:r>
      <w:r w:rsidRPr="006F4279">
        <w:rPr>
          <w:rFonts w:eastAsia="Times New Roman" w:cs="Times New Roman"/>
          <w:szCs w:val="24"/>
        </w:rPr>
        <w:t xml:space="preserve"> </w:t>
      </w:r>
      <w:r>
        <w:rPr>
          <w:rFonts w:eastAsia="Times New Roman" w:cs="Times New Roman"/>
          <w:szCs w:val="24"/>
        </w:rPr>
        <w:t>όμως,</w:t>
      </w:r>
      <w:r w:rsidRPr="006F4279">
        <w:rPr>
          <w:rFonts w:eastAsia="Times New Roman" w:cs="Times New Roman"/>
          <w:szCs w:val="24"/>
        </w:rPr>
        <w:t xml:space="preserve"> δεν είναι και τόσο εύκολο</w:t>
      </w:r>
      <w:r>
        <w:rPr>
          <w:rFonts w:eastAsia="Times New Roman" w:cs="Times New Roman"/>
          <w:szCs w:val="24"/>
        </w:rPr>
        <w:t>, ό</w:t>
      </w:r>
      <w:r w:rsidRPr="006F4279">
        <w:rPr>
          <w:rFonts w:eastAsia="Times New Roman" w:cs="Times New Roman"/>
          <w:szCs w:val="24"/>
        </w:rPr>
        <w:t>πως είπα</w:t>
      </w:r>
      <w:r>
        <w:rPr>
          <w:rFonts w:eastAsia="Times New Roman" w:cs="Times New Roman"/>
          <w:szCs w:val="24"/>
        </w:rPr>
        <w:t>,</w:t>
      </w:r>
      <w:r w:rsidRPr="006F4279">
        <w:rPr>
          <w:rFonts w:eastAsia="Times New Roman" w:cs="Times New Roman"/>
          <w:szCs w:val="24"/>
        </w:rPr>
        <w:t xml:space="preserve"> να δίνονται οι παρα</w:t>
      </w:r>
      <w:r>
        <w:rPr>
          <w:rFonts w:eastAsia="Times New Roman" w:cs="Times New Roman"/>
          <w:szCs w:val="24"/>
        </w:rPr>
        <w:t>τ</w:t>
      </w:r>
      <w:r>
        <w:rPr>
          <w:rFonts w:eastAsia="Times New Roman" w:cs="Times New Roman"/>
          <w:szCs w:val="24"/>
        </w:rPr>
        <w:t xml:space="preserve">άσεις. Διότι </w:t>
      </w:r>
      <w:r w:rsidRPr="006F4279">
        <w:rPr>
          <w:rFonts w:eastAsia="Times New Roman" w:cs="Times New Roman"/>
          <w:szCs w:val="24"/>
        </w:rPr>
        <w:t xml:space="preserve">το </w:t>
      </w:r>
      <w:r>
        <w:rPr>
          <w:rFonts w:eastAsia="Times New Roman" w:cs="Times New Roman"/>
          <w:szCs w:val="24"/>
        </w:rPr>
        <w:t>ε</w:t>
      </w:r>
      <w:r>
        <w:rPr>
          <w:rFonts w:eastAsia="Times New Roman" w:cs="Times New Roman"/>
          <w:szCs w:val="24"/>
        </w:rPr>
        <w:t>λληνικό Κ</w:t>
      </w:r>
      <w:r w:rsidRPr="006F4279">
        <w:rPr>
          <w:rFonts w:eastAsia="Times New Roman" w:cs="Times New Roman"/>
          <w:szCs w:val="24"/>
        </w:rPr>
        <w:t xml:space="preserve">τηματολόγιο έχει </w:t>
      </w:r>
      <w:r>
        <w:rPr>
          <w:rFonts w:eastAsia="Times New Roman" w:cs="Times New Roman"/>
          <w:szCs w:val="24"/>
        </w:rPr>
        <w:t>κάνει μια συμφωνία μ</w:t>
      </w:r>
      <w:r w:rsidRPr="006F4279">
        <w:rPr>
          <w:rFonts w:eastAsia="Times New Roman" w:cs="Times New Roman"/>
          <w:szCs w:val="24"/>
        </w:rPr>
        <w:t>ε τους αναδόχους</w:t>
      </w:r>
      <w:r>
        <w:rPr>
          <w:rFonts w:eastAsia="Times New Roman" w:cs="Times New Roman"/>
          <w:szCs w:val="24"/>
        </w:rPr>
        <w:t>. Μ</w:t>
      </w:r>
      <w:r w:rsidRPr="006F4279">
        <w:rPr>
          <w:rFonts w:eastAsia="Times New Roman" w:cs="Times New Roman"/>
          <w:szCs w:val="24"/>
        </w:rPr>
        <w:t xml:space="preserve">έσα στο σύνολο των </w:t>
      </w:r>
      <w:r>
        <w:rPr>
          <w:rFonts w:eastAsia="Times New Roman" w:cs="Times New Roman"/>
          <w:szCs w:val="24"/>
        </w:rPr>
        <w:t>σαράντα</w:t>
      </w:r>
      <w:r w:rsidRPr="006F4279">
        <w:rPr>
          <w:rFonts w:eastAsia="Times New Roman" w:cs="Times New Roman"/>
          <w:szCs w:val="24"/>
        </w:rPr>
        <w:t xml:space="preserve"> μηνών από την έναρξη</w:t>
      </w:r>
      <w:r>
        <w:rPr>
          <w:rFonts w:eastAsia="Times New Roman" w:cs="Times New Roman"/>
          <w:szCs w:val="24"/>
        </w:rPr>
        <w:t>,</w:t>
      </w:r>
      <w:r w:rsidRPr="006F4279">
        <w:rPr>
          <w:rFonts w:eastAsia="Times New Roman" w:cs="Times New Roman"/>
          <w:szCs w:val="24"/>
        </w:rPr>
        <w:t xml:space="preserve"> θα πρέπει όχι μόνο να παραλάβουν τις δηλώσεις</w:t>
      </w:r>
      <w:r>
        <w:rPr>
          <w:rFonts w:eastAsia="Times New Roman" w:cs="Times New Roman"/>
          <w:szCs w:val="24"/>
        </w:rPr>
        <w:t>, αλλά</w:t>
      </w:r>
      <w:r w:rsidRPr="006F4279">
        <w:rPr>
          <w:rFonts w:eastAsia="Times New Roman" w:cs="Times New Roman"/>
          <w:szCs w:val="24"/>
        </w:rPr>
        <w:t xml:space="preserve"> να επεξεργαστούν τα στοιχεία</w:t>
      </w:r>
      <w:r>
        <w:rPr>
          <w:rFonts w:eastAsia="Times New Roman" w:cs="Times New Roman"/>
          <w:szCs w:val="24"/>
        </w:rPr>
        <w:t xml:space="preserve"> και να διασταυρώσουν τα</w:t>
      </w:r>
      <w:r w:rsidRPr="006F4279">
        <w:rPr>
          <w:rFonts w:eastAsia="Times New Roman" w:cs="Times New Roman"/>
          <w:szCs w:val="24"/>
        </w:rPr>
        <w:t xml:space="preserve"> στοιχεία</w:t>
      </w:r>
      <w:r>
        <w:rPr>
          <w:rFonts w:eastAsia="Times New Roman" w:cs="Times New Roman"/>
          <w:szCs w:val="24"/>
        </w:rPr>
        <w:t>, ό</w:t>
      </w:r>
      <w:r w:rsidRPr="006F4279">
        <w:rPr>
          <w:rFonts w:eastAsia="Times New Roman" w:cs="Times New Roman"/>
          <w:szCs w:val="24"/>
        </w:rPr>
        <w:t>σον αφορά</w:t>
      </w:r>
      <w:r w:rsidRPr="006F4279">
        <w:rPr>
          <w:rFonts w:eastAsia="Times New Roman" w:cs="Times New Roman"/>
          <w:szCs w:val="24"/>
        </w:rPr>
        <w:t xml:space="preserve"> τους τίτλους</w:t>
      </w:r>
      <w:r>
        <w:rPr>
          <w:rFonts w:eastAsia="Times New Roman" w:cs="Times New Roman"/>
          <w:szCs w:val="24"/>
        </w:rPr>
        <w:t>,</w:t>
      </w:r>
      <w:r w:rsidRPr="006F4279">
        <w:rPr>
          <w:rFonts w:eastAsia="Times New Roman" w:cs="Times New Roman"/>
          <w:szCs w:val="24"/>
        </w:rPr>
        <w:t xml:space="preserve"> για να μπορέσουν να κάνουν τις </w:t>
      </w:r>
      <w:proofErr w:type="spellStart"/>
      <w:r w:rsidRPr="006F4279">
        <w:rPr>
          <w:rFonts w:eastAsia="Times New Roman" w:cs="Times New Roman"/>
          <w:szCs w:val="24"/>
        </w:rPr>
        <w:t>προαναρτήσεις</w:t>
      </w:r>
      <w:proofErr w:type="spellEnd"/>
      <w:r>
        <w:rPr>
          <w:rFonts w:eastAsia="Times New Roman" w:cs="Times New Roman"/>
          <w:szCs w:val="24"/>
        </w:rPr>
        <w:t>, τις</w:t>
      </w:r>
      <w:r w:rsidRPr="006F4279">
        <w:rPr>
          <w:rFonts w:eastAsia="Times New Roman" w:cs="Times New Roman"/>
          <w:szCs w:val="24"/>
        </w:rPr>
        <w:t xml:space="preserve"> </w:t>
      </w:r>
      <w:r>
        <w:rPr>
          <w:rFonts w:eastAsia="Times New Roman" w:cs="Times New Roman"/>
          <w:szCs w:val="24"/>
        </w:rPr>
        <w:t>αναρτήσεις, τις</w:t>
      </w:r>
      <w:r w:rsidRPr="006F4279">
        <w:rPr>
          <w:rFonts w:eastAsia="Times New Roman" w:cs="Times New Roman"/>
          <w:szCs w:val="24"/>
        </w:rPr>
        <w:t xml:space="preserve"> διορθώσεις και </w:t>
      </w:r>
      <w:r>
        <w:rPr>
          <w:rFonts w:eastAsia="Times New Roman" w:cs="Times New Roman"/>
          <w:szCs w:val="24"/>
        </w:rPr>
        <w:t>ν</w:t>
      </w:r>
      <w:r w:rsidRPr="006F4279">
        <w:rPr>
          <w:rFonts w:eastAsia="Times New Roman" w:cs="Times New Roman"/>
          <w:szCs w:val="24"/>
        </w:rPr>
        <w:t>α τα παραδώσουν</w:t>
      </w:r>
      <w:r>
        <w:rPr>
          <w:rFonts w:eastAsia="Times New Roman" w:cs="Times New Roman"/>
          <w:szCs w:val="24"/>
        </w:rPr>
        <w:t>. Κ</w:t>
      </w:r>
      <w:r w:rsidRPr="006F4279">
        <w:rPr>
          <w:rFonts w:eastAsia="Times New Roman" w:cs="Times New Roman"/>
          <w:szCs w:val="24"/>
        </w:rPr>
        <w:t>αταλαβαίνε</w:t>
      </w:r>
      <w:r>
        <w:rPr>
          <w:rFonts w:eastAsia="Times New Roman" w:cs="Times New Roman"/>
          <w:szCs w:val="24"/>
        </w:rPr>
        <w:t>τε,</w:t>
      </w:r>
      <w:r w:rsidRPr="006F4279">
        <w:rPr>
          <w:rFonts w:eastAsia="Times New Roman" w:cs="Times New Roman"/>
          <w:szCs w:val="24"/>
        </w:rPr>
        <w:t xml:space="preserve"> λοιπόν</w:t>
      </w:r>
      <w:r>
        <w:rPr>
          <w:rFonts w:eastAsia="Times New Roman" w:cs="Times New Roman"/>
          <w:szCs w:val="24"/>
        </w:rPr>
        <w:t>,</w:t>
      </w:r>
      <w:r w:rsidRPr="006F4279">
        <w:rPr>
          <w:rFonts w:eastAsia="Times New Roman" w:cs="Times New Roman"/>
          <w:szCs w:val="24"/>
        </w:rPr>
        <w:t xml:space="preserve"> ότι δεν μπορεί να δώσουμε </w:t>
      </w:r>
      <w:r>
        <w:rPr>
          <w:rFonts w:eastAsia="Times New Roman" w:cs="Times New Roman"/>
          <w:szCs w:val="24"/>
        </w:rPr>
        <w:t>κι άλλες</w:t>
      </w:r>
      <w:r w:rsidRPr="006F4279">
        <w:rPr>
          <w:rFonts w:eastAsia="Times New Roman" w:cs="Times New Roman"/>
          <w:szCs w:val="24"/>
        </w:rPr>
        <w:t xml:space="preserve"> παρατάσεις</w:t>
      </w:r>
      <w:r>
        <w:rPr>
          <w:rFonts w:eastAsia="Times New Roman" w:cs="Times New Roman"/>
          <w:szCs w:val="24"/>
        </w:rPr>
        <w:t>, πέραν αυτών των δώδεκα συνολικά μηνών που δώσαμε.</w:t>
      </w:r>
    </w:p>
    <w:p w14:paraId="11C85A97" w14:textId="77777777" w:rsidR="003871E0" w:rsidRDefault="00591B0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Το εξάμηνο είναι αρκετό. Και λέω ότι δεν θα δοθεί κατευθείαν ένα εξάμηνο. Θα δοθεί, εφόσον υπάρξει ανάγκη, διότι αυτό έχει κόστος. Η κάθε παράταση έχει κόστος, διότι παρατείνεται η λειτουργία αυτών των γραφείων. </w:t>
      </w:r>
      <w:r w:rsidRPr="006E0DD1">
        <w:rPr>
          <w:rFonts w:eastAsia="Times New Roman" w:cs="Times New Roman"/>
          <w:szCs w:val="24"/>
        </w:rPr>
        <w:t xml:space="preserve">Δουλεύουν άνθρωποι μέσα </w:t>
      </w:r>
      <w:r>
        <w:rPr>
          <w:rFonts w:eastAsia="Times New Roman" w:cs="Times New Roman"/>
          <w:szCs w:val="24"/>
        </w:rPr>
        <w:t xml:space="preserve">σε </w:t>
      </w:r>
      <w:r w:rsidRPr="006E0DD1">
        <w:rPr>
          <w:rFonts w:eastAsia="Times New Roman" w:cs="Times New Roman"/>
          <w:szCs w:val="24"/>
        </w:rPr>
        <w:t>αυτά τα γραφεία</w:t>
      </w:r>
      <w:r>
        <w:rPr>
          <w:rFonts w:eastAsia="Times New Roman" w:cs="Times New Roman"/>
          <w:szCs w:val="24"/>
        </w:rPr>
        <w:t>.</w:t>
      </w:r>
      <w:r w:rsidRPr="006E0DD1">
        <w:rPr>
          <w:rFonts w:eastAsia="Times New Roman" w:cs="Times New Roman"/>
          <w:szCs w:val="24"/>
        </w:rPr>
        <w:t xml:space="preserve"> </w:t>
      </w:r>
      <w:r w:rsidRPr="006E0DD1">
        <w:rPr>
          <w:rFonts w:eastAsia="Times New Roman" w:cs="Times New Roman"/>
          <w:szCs w:val="24"/>
        </w:rPr>
        <w:t xml:space="preserve">Εάν ο Έλληνας πλέον πάει στο τέλος </w:t>
      </w:r>
      <w:r>
        <w:rPr>
          <w:rFonts w:eastAsia="Times New Roman" w:cs="Times New Roman"/>
          <w:szCs w:val="24"/>
        </w:rPr>
        <w:t xml:space="preserve">κάποιου </w:t>
      </w:r>
      <w:r w:rsidRPr="006E0DD1">
        <w:rPr>
          <w:rFonts w:eastAsia="Times New Roman" w:cs="Times New Roman"/>
          <w:szCs w:val="24"/>
        </w:rPr>
        <w:t>τριμήνου</w:t>
      </w:r>
      <w:r>
        <w:rPr>
          <w:rFonts w:eastAsia="Times New Roman" w:cs="Times New Roman"/>
          <w:szCs w:val="24"/>
        </w:rPr>
        <w:t>, κάποια</w:t>
      </w:r>
      <w:r w:rsidRPr="006E0DD1">
        <w:rPr>
          <w:rFonts w:eastAsia="Times New Roman" w:cs="Times New Roman"/>
          <w:szCs w:val="24"/>
        </w:rPr>
        <w:t>ς παράταση</w:t>
      </w:r>
      <w:r>
        <w:rPr>
          <w:rFonts w:eastAsia="Times New Roman" w:cs="Times New Roman"/>
          <w:szCs w:val="24"/>
        </w:rPr>
        <w:t>ς ή</w:t>
      </w:r>
      <w:r w:rsidRPr="006E0DD1">
        <w:rPr>
          <w:rFonts w:eastAsia="Times New Roman" w:cs="Times New Roman"/>
          <w:szCs w:val="24"/>
        </w:rPr>
        <w:t xml:space="preserve"> </w:t>
      </w:r>
      <w:r>
        <w:rPr>
          <w:rFonts w:eastAsia="Times New Roman" w:cs="Times New Roman"/>
          <w:szCs w:val="24"/>
        </w:rPr>
        <w:t xml:space="preserve">εξαμήνου </w:t>
      </w:r>
      <w:r w:rsidRPr="006E0DD1">
        <w:rPr>
          <w:rFonts w:eastAsia="Times New Roman" w:cs="Times New Roman"/>
          <w:szCs w:val="24"/>
        </w:rPr>
        <w:t>ή διμήνου</w:t>
      </w:r>
      <w:r>
        <w:rPr>
          <w:rFonts w:eastAsia="Times New Roman" w:cs="Times New Roman"/>
          <w:szCs w:val="24"/>
        </w:rPr>
        <w:t>,</w:t>
      </w:r>
      <w:r w:rsidRPr="006E0DD1">
        <w:rPr>
          <w:rFonts w:eastAsia="Times New Roman" w:cs="Times New Roman"/>
          <w:szCs w:val="24"/>
        </w:rPr>
        <w:t xml:space="preserve"> ό</w:t>
      </w:r>
      <w:r>
        <w:rPr>
          <w:rFonts w:eastAsia="Times New Roman" w:cs="Times New Roman"/>
          <w:szCs w:val="24"/>
        </w:rPr>
        <w:t>,</w:t>
      </w:r>
      <w:r w:rsidRPr="006E0DD1">
        <w:rPr>
          <w:rFonts w:eastAsia="Times New Roman" w:cs="Times New Roman"/>
          <w:szCs w:val="24"/>
        </w:rPr>
        <w:t>τι δοθεί</w:t>
      </w:r>
      <w:r>
        <w:rPr>
          <w:rFonts w:eastAsia="Times New Roman" w:cs="Times New Roman"/>
          <w:szCs w:val="24"/>
        </w:rPr>
        <w:t xml:space="preserve">, τα γραφεία αυτά </w:t>
      </w:r>
      <w:r w:rsidRPr="006E0DD1">
        <w:rPr>
          <w:rFonts w:eastAsia="Times New Roman" w:cs="Times New Roman"/>
          <w:szCs w:val="24"/>
        </w:rPr>
        <w:t>δεν δουλεύουν</w:t>
      </w:r>
      <w:r>
        <w:rPr>
          <w:rFonts w:eastAsia="Times New Roman" w:cs="Times New Roman"/>
          <w:szCs w:val="24"/>
        </w:rPr>
        <w:t>.</w:t>
      </w:r>
      <w:r w:rsidRPr="006E0DD1">
        <w:rPr>
          <w:rFonts w:eastAsia="Times New Roman" w:cs="Times New Roman"/>
          <w:szCs w:val="24"/>
        </w:rPr>
        <w:t xml:space="preserve"> Πρέπει να </w:t>
      </w:r>
      <w:r>
        <w:rPr>
          <w:rFonts w:eastAsia="Times New Roman" w:cs="Times New Roman"/>
          <w:szCs w:val="24"/>
        </w:rPr>
        <w:t xml:space="preserve">απολυθούν </w:t>
      </w:r>
      <w:r w:rsidRPr="006E0DD1">
        <w:rPr>
          <w:rFonts w:eastAsia="Times New Roman" w:cs="Times New Roman"/>
          <w:szCs w:val="24"/>
        </w:rPr>
        <w:t>οι άνθρωποι</w:t>
      </w:r>
      <w:r>
        <w:rPr>
          <w:rFonts w:eastAsia="Times New Roman" w:cs="Times New Roman"/>
          <w:szCs w:val="24"/>
        </w:rPr>
        <w:t>.</w:t>
      </w:r>
      <w:r w:rsidRPr="006E0DD1">
        <w:rPr>
          <w:rFonts w:eastAsia="Times New Roman" w:cs="Times New Roman"/>
          <w:szCs w:val="24"/>
        </w:rPr>
        <w:t xml:space="preserve"> Δεν υπάρχει αντικείμενο</w:t>
      </w:r>
      <w:r>
        <w:rPr>
          <w:rFonts w:eastAsia="Times New Roman" w:cs="Times New Roman"/>
          <w:szCs w:val="24"/>
        </w:rPr>
        <w:t>.</w:t>
      </w:r>
    </w:p>
    <w:p w14:paraId="11C85A98" w14:textId="77777777" w:rsidR="003871E0" w:rsidRDefault="00591B04">
      <w:pPr>
        <w:tabs>
          <w:tab w:val="left" w:pos="6168"/>
        </w:tabs>
        <w:spacing w:line="600" w:lineRule="auto"/>
        <w:ind w:firstLine="720"/>
        <w:contextualSpacing/>
        <w:jc w:val="both"/>
        <w:rPr>
          <w:rFonts w:eastAsia="Times New Roman" w:cs="Times New Roman"/>
          <w:szCs w:val="24"/>
        </w:rPr>
      </w:pPr>
      <w:r w:rsidRPr="006E0DD1">
        <w:rPr>
          <w:rFonts w:eastAsia="Times New Roman" w:cs="Times New Roman"/>
          <w:szCs w:val="24"/>
        </w:rPr>
        <w:lastRenderedPageBreak/>
        <w:t xml:space="preserve">Επομένως </w:t>
      </w:r>
      <w:r>
        <w:rPr>
          <w:rFonts w:eastAsia="Times New Roman" w:cs="Times New Roman"/>
          <w:szCs w:val="24"/>
        </w:rPr>
        <w:t xml:space="preserve">συνεκτιμούμε </w:t>
      </w:r>
      <w:r w:rsidRPr="006E0DD1">
        <w:rPr>
          <w:rFonts w:eastAsia="Times New Roman" w:cs="Times New Roman"/>
          <w:szCs w:val="24"/>
        </w:rPr>
        <w:t>όλα τα ζητήματα</w:t>
      </w:r>
      <w:r w:rsidRPr="004E59C3">
        <w:rPr>
          <w:rFonts w:eastAsia="Times New Roman" w:cs="Times New Roman"/>
          <w:szCs w:val="24"/>
        </w:rPr>
        <w:t xml:space="preserve"> </w:t>
      </w:r>
      <w:r w:rsidRPr="006E0DD1">
        <w:rPr>
          <w:rFonts w:eastAsia="Times New Roman" w:cs="Times New Roman"/>
          <w:szCs w:val="24"/>
        </w:rPr>
        <w:t>με απόλυτη ευθύνη</w:t>
      </w:r>
      <w:r>
        <w:rPr>
          <w:rFonts w:eastAsia="Times New Roman" w:cs="Times New Roman"/>
          <w:szCs w:val="24"/>
        </w:rPr>
        <w:t>:</w:t>
      </w:r>
      <w:r w:rsidRPr="006E0DD1">
        <w:rPr>
          <w:rFonts w:eastAsia="Times New Roman" w:cs="Times New Roman"/>
          <w:szCs w:val="24"/>
        </w:rPr>
        <w:t xml:space="preserve"> από τ</w:t>
      </w:r>
      <w:r w:rsidRPr="006E0DD1">
        <w:rPr>
          <w:rFonts w:eastAsia="Times New Roman" w:cs="Times New Roman"/>
          <w:szCs w:val="24"/>
        </w:rPr>
        <w:t xml:space="preserve">η μία μεριά </w:t>
      </w:r>
      <w:r>
        <w:rPr>
          <w:rFonts w:eastAsia="Times New Roman" w:cs="Times New Roman"/>
          <w:szCs w:val="24"/>
        </w:rPr>
        <w:t>το συμφέρον του κ</w:t>
      </w:r>
      <w:r w:rsidRPr="006E0DD1">
        <w:rPr>
          <w:rFonts w:eastAsia="Times New Roman" w:cs="Times New Roman"/>
          <w:szCs w:val="24"/>
        </w:rPr>
        <w:t>ράτους</w:t>
      </w:r>
      <w:r>
        <w:rPr>
          <w:rFonts w:eastAsia="Times New Roman" w:cs="Times New Roman"/>
          <w:szCs w:val="24"/>
        </w:rPr>
        <w:t>,</w:t>
      </w:r>
      <w:r w:rsidRPr="006E0DD1">
        <w:rPr>
          <w:rFonts w:eastAsia="Times New Roman" w:cs="Times New Roman"/>
          <w:szCs w:val="24"/>
        </w:rPr>
        <w:t xml:space="preserve"> από την άλλη τ</w:t>
      </w:r>
      <w:r>
        <w:rPr>
          <w:rFonts w:eastAsia="Times New Roman" w:cs="Times New Roman"/>
          <w:szCs w:val="24"/>
        </w:rPr>
        <w:t>ο ότι πρέπει αυτή η διαδικασία ν</w:t>
      </w:r>
      <w:r w:rsidRPr="006E0DD1">
        <w:rPr>
          <w:rFonts w:eastAsia="Times New Roman" w:cs="Times New Roman"/>
          <w:szCs w:val="24"/>
        </w:rPr>
        <w:t>α ολοκληρωθεί για τους Έλληνες</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διότι είναι </w:t>
      </w:r>
      <w:r w:rsidRPr="006E0DD1">
        <w:rPr>
          <w:rFonts w:eastAsia="Times New Roman" w:cs="Times New Roman"/>
          <w:szCs w:val="24"/>
        </w:rPr>
        <w:t>πολύ σημαντικό να δηλώσουν τις ιδιοκτησίες</w:t>
      </w:r>
      <w:r>
        <w:rPr>
          <w:rFonts w:eastAsia="Times New Roman" w:cs="Times New Roman"/>
          <w:szCs w:val="24"/>
        </w:rPr>
        <w:t>. Εμείς θέλουμε να δηλωθούν όλες οι ιδιοκτησίες. Δεν θέλουμε να περιέλθουν στο κράτος μ</w:t>
      </w:r>
      <w:r>
        <w:rPr>
          <w:rFonts w:eastAsia="Times New Roman" w:cs="Times New Roman"/>
          <w:szCs w:val="24"/>
        </w:rPr>
        <w:t xml:space="preserve">ετά την επταετία. Αυτό είναι κάτι που θα έχει κόστος. </w:t>
      </w:r>
      <w:r w:rsidRPr="006E0DD1">
        <w:rPr>
          <w:rFonts w:eastAsia="Times New Roman" w:cs="Times New Roman"/>
          <w:szCs w:val="24"/>
        </w:rPr>
        <w:t xml:space="preserve">Και </w:t>
      </w:r>
      <w:r>
        <w:rPr>
          <w:rFonts w:eastAsia="Times New Roman" w:cs="Times New Roman"/>
          <w:szCs w:val="24"/>
        </w:rPr>
        <w:t>θα εξασφαλίσουμε και την ενημέρωση.</w:t>
      </w:r>
    </w:p>
    <w:p w14:paraId="11C85A99"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14:paraId="11C85A9A" w14:textId="77777777" w:rsidR="003871E0" w:rsidRDefault="00591B0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λίγο χρόνο ακόμη. </w:t>
      </w:r>
    </w:p>
    <w:p w14:paraId="11C85A9B"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w:t>
      </w:r>
      <w:r>
        <w:rPr>
          <w:rFonts w:eastAsia="Times New Roman" w:cs="Times New Roman"/>
          <w:b/>
          <w:szCs w:val="24"/>
        </w:rPr>
        <w:t>ινός</w:t>
      </w:r>
      <w:proofErr w:type="spellEnd"/>
      <w:r>
        <w:rPr>
          <w:rFonts w:eastAsia="Times New Roman" w:cs="Times New Roman"/>
          <w:b/>
          <w:szCs w:val="24"/>
        </w:rPr>
        <w:t xml:space="preserve">): </w:t>
      </w:r>
      <w:r>
        <w:rPr>
          <w:rFonts w:eastAsia="Times New Roman" w:cs="Times New Roman"/>
          <w:szCs w:val="24"/>
        </w:rPr>
        <w:t xml:space="preserve">Κύριε Υπουργέ, θα σας διακόψω για να κάνω μία ανακοίνωση, σας παρακαλώ. </w:t>
      </w:r>
    </w:p>
    <w:p w14:paraId="11C85A9C"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w:t>
      </w:r>
      <w:r>
        <w:rPr>
          <w:rFonts w:eastAsia="Times New Roman" w:cs="Times New Roman"/>
          <w:szCs w:val="24"/>
        </w:rPr>
        <w:t>ίθουσας «ΕΛΕΥΘΕΡΙΟΣ ΒΕΝΙΖΕΛΟΣ» και ενημερώθηκαν για την ιστορία του κτηρίου και τον τρόπο οργάνωσης και λειτουργίας της Βουλής των Ελλήνων, σαράντα μαθητές και μαθήτριες και τρεις συνοδοί εκπαιδευτικοί από το 4</w:t>
      </w:r>
      <w:r w:rsidRPr="005B2C9C">
        <w:rPr>
          <w:rFonts w:eastAsia="Times New Roman" w:cs="Times New Roman"/>
          <w:szCs w:val="24"/>
          <w:vertAlign w:val="superscript"/>
        </w:rPr>
        <w:t>ο</w:t>
      </w:r>
      <w:r>
        <w:rPr>
          <w:rFonts w:eastAsia="Times New Roman" w:cs="Times New Roman"/>
          <w:szCs w:val="24"/>
        </w:rPr>
        <w:t xml:space="preserve"> Γυμνάσιο Βύρωνα. </w:t>
      </w:r>
    </w:p>
    <w:p w14:paraId="11C85A9D"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11C85A9E" w14:textId="77777777" w:rsidR="003871E0" w:rsidRDefault="00591B0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1C85A9F"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Αγαπητά μας παιδιά, β</w:t>
      </w:r>
      <w:r>
        <w:rPr>
          <w:rFonts w:eastAsia="Times New Roman" w:cs="Times New Roman"/>
          <w:szCs w:val="24"/>
        </w:rPr>
        <w:t>λέπετε ότι υπάρχει ένας μόνο Βουλευτής, ο κ. Μπούρας και ο Υπουργός, ο κ. Δημαράς, και γίνεται συζήτηση. Εάν βρίσκονταν στην Αίθουσα τρεις, πέντε, δέκα Βουλευτές θα ήταν και τρεις, πέντε, δέκα Υπουργοί. Αυτή η διαδικασία που κάνουμε τώρα λέγεται κοινοβουλε</w:t>
      </w:r>
      <w:r>
        <w:rPr>
          <w:rFonts w:eastAsia="Times New Roman" w:cs="Times New Roman"/>
          <w:szCs w:val="24"/>
        </w:rPr>
        <w:t xml:space="preserve">υτικός έλεγχος, </w:t>
      </w:r>
      <w:r>
        <w:rPr>
          <w:rFonts w:eastAsia="Times New Roman" w:cs="Times New Roman"/>
          <w:szCs w:val="24"/>
        </w:rPr>
        <w:t xml:space="preserve">κατά την οποία </w:t>
      </w:r>
      <w:r>
        <w:rPr>
          <w:rFonts w:eastAsia="Times New Roman" w:cs="Times New Roman"/>
          <w:szCs w:val="24"/>
        </w:rPr>
        <w:t>προσέρχονται οι Βουλευτές, όσοι θέλουν, και καλούν τους Υπουργούς και τους ρωτούν και εκείνοι απαντούν πάνω σε διάφορα θέματα της ελληνικής κοινωνίας. Αυτό λέγεται κοινοβουλευτικός έλεγχος.</w:t>
      </w:r>
    </w:p>
    <w:p w14:paraId="11C85AA0"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άλλη κύρια διαδικασία της Βουλής </w:t>
      </w:r>
      <w:r>
        <w:rPr>
          <w:rFonts w:eastAsia="Times New Roman" w:cs="Times New Roman"/>
          <w:szCs w:val="24"/>
        </w:rPr>
        <w:t>είναι το νομοθετικό έργο, όπου η Βουλή νομοθετεί, οι Υπουργοί μαζί με τους Βουλευτές, για διάφορα θέματα που απασχολούν τη χώρα.</w:t>
      </w:r>
    </w:p>
    <w:p w14:paraId="11C85AA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Άρα, λοιπόν, σήμερα βλέπουμε έναν Βουλευτή και έναν Υπουργό, γιατί ένας Βουλευτής ζήτησε να προσέλθει ο κύριος Υπουργός, ο κ. Δ</w:t>
      </w:r>
      <w:r>
        <w:rPr>
          <w:rFonts w:eastAsia="Times New Roman" w:cs="Times New Roman"/>
          <w:szCs w:val="24"/>
        </w:rPr>
        <w:t>ημαράς, για να απαντήσει στο ερώτημά του. Σας το εξηγώ για να μην απορείτε που βλέπετε μόνο έναν Βουλευτή.</w:t>
      </w:r>
    </w:p>
    <w:p w14:paraId="11C85AA2"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ξανά τον λόγο για να συνεχίσετε. </w:t>
      </w:r>
    </w:p>
    <w:p w14:paraId="11C85AA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ΔΗΜΑΡΑΣ (Υφυπουργός Περιβάλλοντος και Ενέργειας): </w:t>
      </w:r>
      <w:r>
        <w:rPr>
          <w:rFonts w:eastAsia="Times New Roman" w:cs="Times New Roman"/>
          <w:szCs w:val="24"/>
        </w:rPr>
        <w:t>Καλώς ήρθατε, αγαπητά παιδιά, στο Κ</w:t>
      </w:r>
      <w:r>
        <w:rPr>
          <w:rFonts w:eastAsia="Times New Roman" w:cs="Times New Roman"/>
          <w:szCs w:val="24"/>
        </w:rPr>
        <w:t>οινοβούλιο. Δεν ήρθατε σε μια μέρα με πολλούς Βουλευτές και Υπουργούς. Και πάλι, όμως, θα είναι χρήσιμο να παρακολουθήσετε μια επίκαιρη ερώτηση και την απάντηση του Υπουργού. Αυτός είναι ο κοινοβουλευτικός έλεγχος, στοιχείο του δημοκρατικού πολιτεύματος κα</w:t>
      </w:r>
      <w:r>
        <w:rPr>
          <w:rFonts w:eastAsia="Times New Roman" w:cs="Times New Roman"/>
          <w:szCs w:val="24"/>
        </w:rPr>
        <w:t>ι της καλής λειτουργίας του Κοινοβουλίου.</w:t>
      </w:r>
    </w:p>
    <w:p w14:paraId="11C85AA4" w14:textId="77777777" w:rsidR="003871E0" w:rsidRDefault="00591B04">
      <w:pPr>
        <w:tabs>
          <w:tab w:val="left" w:pos="6168"/>
        </w:tabs>
        <w:spacing w:line="600" w:lineRule="auto"/>
        <w:ind w:firstLine="720"/>
        <w:contextualSpacing/>
        <w:jc w:val="both"/>
        <w:rPr>
          <w:rFonts w:eastAsia="Times New Roman" w:cs="Times New Roman"/>
          <w:szCs w:val="24"/>
        </w:rPr>
      </w:pPr>
      <w:r w:rsidRPr="006E0DD1">
        <w:rPr>
          <w:rFonts w:eastAsia="Times New Roman" w:cs="Times New Roman"/>
          <w:szCs w:val="24"/>
        </w:rPr>
        <w:lastRenderedPageBreak/>
        <w:t>Έλεγα</w:t>
      </w:r>
      <w:r>
        <w:rPr>
          <w:rFonts w:eastAsia="Times New Roman" w:cs="Times New Roman"/>
          <w:szCs w:val="24"/>
        </w:rPr>
        <w:t>,</w:t>
      </w:r>
      <w:r w:rsidRPr="006E0DD1">
        <w:rPr>
          <w:rFonts w:eastAsia="Times New Roman" w:cs="Times New Roman"/>
          <w:szCs w:val="24"/>
        </w:rPr>
        <w:t xml:space="preserve"> λοιπόν</w:t>
      </w:r>
      <w:r>
        <w:rPr>
          <w:rFonts w:eastAsia="Times New Roman" w:cs="Times New Roman"/>
          <w:szCs w:val="24"/>
        </w:rPr>
        <w:t>,</w:t>
      </w:r>
      <w:r w:rsidRPr="006E0DD1">
        <w:rPr>
          <w:rFonts w:eastAsia="Times New Roman" w:cs="Times New Roman"/>
          <w:szCs w:val="24"/>
        </w:rPr>
        <w:t xml:space="preserve"> κύριε Μπούρα</w:t>
      </w:r>
      <w:r>
        <w:rPr>
          <w:rFonts w:eastAsia="Times New Roman" w:cs="Times New Roman"/>
          <w:szCs w:val="24"/>
        </w:rPr>
        <w:t>, ότι υπήρξε μ</w:t>
      </w:r>
      <w:r>
        <w:rPr>
          <w:rFonts w:eastAsia="Times New Roman" w:cs="Times New Roman"/>
          <w:szCs w:val="24"/>
        </w:rPr>
        <w:t>ί</w:t>
      </w:r>
      <w:r w:rsidRPr="006E0DD1">
        <w:rPr>
          <w:rFonts w:eastAsia="Times New Roman" w:cs="Times New Roman"/>
          <w:szCs w:val="24"/>
        </w:rPr>
        <w:t>α αστοχία</w:t>
      </w:r>
      <w:r>
        <w:rPr>
          <w:rFonts w:eastAsia="Times New Roman" w:cs="Times New Roman"/>
          <w:szCs w:val="24"/>
        </w:rPr>
        <w:t>, ό</w:t>
      </w:r>
      <w:r w:rsidRPr="006E0DD1">
        <w:rPr>
          <w:rFonts w:eastAsia="Times New Roman" w:cs="Times New Roman"/>
          <w:szCs w:val="24"/>
        </w:rPr>
        <w:t>σον αφορά την ενημέρωση</w:t>
      </w:r>
      <w:r>
        <w:rPr>
          <w:rFonts w:eastAsia="Times New Roman" w:cs="Times New Roman"/>
          <w:szCs w:val="24"/>
        </w:rPr>
        <w:t>.</w:t>
      </w:r>
      <w:r w:rsidRPr="006E0DD1">
        <w:rPr>
          <w:rFonts w:eastAsia="Times New Roman" w:cs="Times New Roman"/>
          <w:szCs w:val="24"/>
        </w:rPr>
        <w:t xml:space="preserve"> Έγινε ένας διαγωνισμός </w:t>
      </w:r>
      <w:r>
        <w:rPr>
          <w:rFonts w:eastAsia="Times New Roman" w:cs="Times New Roman"/>
          <w:szCs w:val="24"/>
        </w:rPr>
        <w:t>από τ</w:t>
      </w:r>
      <w:r w:rsidRPr="006E0DD1">
        <w:rPr>
          <w:rFonts w:eastAsia="Times New Roman" w:cs="Times New Roman"/>
          <w:szCs w:val="24"/>
        </w:rPr>
        <w:t xml:space="preserve">ο </w:t>
      </w:r>
      <w:r>
        <w:rPr>
          <w:rFonts w:eastAsia="Times New Roman" w:cs="Times New Roman"/>
          <w:szCs w:val="24"/>
        </w:rPr>
        <w:t>Κ</w:t>
      </w:r>
      <w:r w:rsidRPr="006E0DD1">
        <w:rPr>
          <w:rFonts w:eastAsia="Times New Roman" w:cs="Times New Roman"/>
          <w:szCs w:val="24"/>
        </w:rPr>
        <w:t xml:space="preserve">τηματολόγιο που είχε </w:t>
      </w:r>
      <w:r>
        <w:rPr>
          <w:rFonts w:eastAsia="Times New Roman" w:cs="Times New Roman"/>
          <w:szCs w:val="24"/>
        </w:rPr>
        <w:t xml:space="preserve">προκηρυχθεί </w:t>
      </w:r>
      <w:r w:rsidRPr="006E0DD1">
        <w:rPr>
          <w:rFonts w:eastAsia="Times New Roman" w:cs="Times New Roman"/>
          <w:szCs w:val="24"/>
        </w:rPr>
        <w:t>πριν από εμένα</w:t>
      </w:r>
      <w:r>
        <w:rPr>
          <w:rFonts w:eastAsia="Times New Roman" w:cs="Times New Roman"/>
          <w:szCs w:val="24"/>
        </w:rPr>
        <w:t>,</w:t>
      </w:r>
      <w:r w:rsidRPr="006E0DD1">
        <w:rPr>
          <w:rFonts w:eastAsia="Times New Roman" w:cs="Times New Roman"/>
          <w:szCs w:val="24"/>
        </w:rPr>
        <w:t xml:space="preserve"> ο οποίος </w:t>
      </w:r>
      <w:proofErr w:type="spellStart"/>
      <w:r w:rsidRPr="006E0DD1">
        <w:rPr>
          <w:rFonts w:eastAsia="Times New Roman" w:cs="Times New Roman"/>
          <w:szCs w:val="24"/>
        </w:rPr>
        <w:t>απέβη</w:t>
      </w:r>
      <w:proofErr w:type="spellEnd"/>
      <w:r w:rsidRPr="006E0DD1">
        <w:rPr>
          <w:rFonts w:eastAsia="Times New Roman" w:cs="Times New Roman"/>
          <w:szCs w:val="24"/>
        </w:rPr>
        <w:t xml:space="preserve"> άγονος</w:t>
      </w:r>
      <w:r>
        <w:rPr>
          <w:rFonts w:eastAsia="Times New Roman" w:cs="Times New Roman"/>
          <w:szCs w:val="24"/>
        </w:rPr>
        <w:t>,</w:t>
      </w:r>
      <w:r w:rsidRPr="006E0DD1">
        <w:rPr>
          <w:rFonts w:eastAsia="Times New Roman" w:cs="Times New Roman"/>
          <w:szCs w:val="24"/>
        </w:rPr>
        <w:t xml:space="preserve"> γιατί ήταν λίγες </w:t>
      </w:r>
      <w:r>
        <w:rPr>
          <w:rFonts w:eastAsia="Times New Roman" w:cs="Times New Roman"/>
          <w:szCs w:val="24"/>
        </w:rPr>
        <w:t xml:space="preserve">οι </w:t>
      </w:r>
      <w:r w:rsidRPr="006E0DD1">
        <w:rPr>
          <w:rFonts w:eastAsia="Times New Roman" w:cs="Times New Roman"/>
          <w:szCs w:val="24"/>
        </w:rPr>
        <w:t>εταιρείες σε</w:t>
      </w:r>
      <w:r w:rsidRPr="006E0DD1">
        <w:rPr>
          <w:rFonts w:eastAsia="Times New Roman" w:cs="Times New Roman"/>
          <w:szCs w:val="24"/>
        </w:rPr>
        <w:t xml:space="preserve"> αυτό το επίπεδο</w:t>
      </w:r>
      <w:r>
        <w:rPr>
          <w:rFonts w:eastAsia="Times New Roman" w:cs="Times New Roman"/>
          <w:szCs w:val="24"/>
        </w:rPr>
        <w:t>.</w:t>
      </w:r>
    </w:p>
    <w:p w14:paraId="11C85AA5" w14:textId="77777777" w:rsidR="003871E0" w:rsidRDefault="00591B04">
      <w:pPr>
        <w:tabs>
          <w:tab w:val="left" w:pos="6168"/>
        </w:tabs>
        <w:spacing w:line="600" w:lineRule="auto"/>
        <w:ind w:firstLine="720"/>
        <w:contextualSpacing/>
        <w:jc w:val="both"/>
        <w:rPr>
          <w:rFonts w:eastAsia="Times New Roman" w:cs="Times New Roman"/>
          <w:szCs w:val="24"/>
        </w:rPr>
      </w:pPr>
      <w:r w:rsidRPr="006E0DD1">
        <w:rPr>
          <w:rFonts w:eastAsia="Times New Roman" w:cs="Times New Roman"/>
          <w:szCs w:val="24"/>
        </w:rPr>
        <w:t xml:space="preserve">Από </w:t>
      </w:r>
      <w:r>
        <w:rPr>
          <w:rFonts w:eastAsia="Times New Roman" w:cs="Times New Roman"/>
          <w:szCs w:val="24"/>
        </w:rPr>
        <w:t>ε</w:t>
      </w:r>
      <w:r w:rsidRPr="006E0DD1">
        <w:rPr>
          <w:rFonts w:eastAsia="Times New Roman" w:cs="Times New Roman"/>
          <w:szCs w:val="24"/>
        </w:rPr>
        <w:t>κεί πέρα</w:t>
      </w:r>
      <w:r>
        <w:rPr>
          <w:rFonts w:eastAsia="Times New Roman" w:cs="Times New Roman"/>
          <w:szCs w:val="24"/>
        </w:rPr>
        <w:t>,</w:t>
      </w:r>
      <w:r w:rsidRPr="006E0DD1">
        <w:rPr>
          <w:rFonts w:eastAsia="Times New Roman" w:cs="Times New Roman"/>
          <w:szCs w:val="24"/>
        </w:rPr>
        <w:t xml:space="preserve"> με </w:t>
      </w:r>
      <w:r>
        <w:rPr>
          <w:rFonts w:eastAsia="Times New Roman" w:cs="Times New Roman"/>
          <w:szCs w:val="24"/>
        </w:rPr>
        <w:t xml:space="preserve">πολύ </w:t>
      </w:r>
      <w:r w:rsidRPr="006E0DD1">
        <w:rPr>
          <w:rFonts w:eastAsia="Times New Roman" w:cs="Times New Roman"/>
          <w:szCs w:val="24"/>
        </w:rPr>
        <w:t>λίγα μέσα προχωρά</w:t>
      </w:r>
      <w:r>
        <w:rPr>
          <w:rFonts w:eastAsia="Times New Roman" w:cs="Times New Roman"/>
          <w:szCs w:val="24"/>
        </w:rPr>
        <w:t>ει</w:t>
      </w:r>
      <w:r w:rsidRPr="006E0DD1">
        <w:rPr>
          <w:rFonts w:eastAsia="Times New Roman" w:cs="Times New Roman"/>
          <w:szCs w:val="24"/>
        </w:rPr>
        <w:t xml:space="preserve"> το Κτηματολόγιο </w:t>
      </w:r>
      <w:r>
        <w:rPr>
          <w:rFonts w:eastAsia="Times New Roman" w:cs="Times New Roman"/>
          <w:szCs w:val="24"/>
        </w:rPr>
        <w:t>-</w:t>
      </w:r>
      <w:r w:rsidRPr="006E0DD1">
        <w:rPr>
          <w:rFonts w:eastAsia="Times New Roman" w:cs="Times New Roman"/>
          <w:szCs w:val="24"/>
        </w:rPr>
        <w:t>και θα προχωρήσει</w:t>
      </w:r>
      <w:r>
        <w:rPr>
          <w:rFonts w:eastAsia="Times New Roman" w:cs="Times New Roman"/>
          <w:szCs w:val="24"/>
        </w:rPr>
        <w:t>- σε μ</w:t>
      </w:r>
      <w:r>
        <w:rPr>
          <w:rFonts w:eastAsia="Times New Roman" w:cs="Times New Roman"/>
          <w:szCs w:val="24"/>
        </w:rPr>
        <w:t>ί</w:t>
      </w:r>
      <w:r w:rsidRPr="006E0DD1">
        <w:rPr>
          <w:rFonts w:eastAsia="Times New Roman" w:cs="Times New Roman"/>
          <w:szCs w:val="24"/>
        </w:rPr>
        <w:t>α ενημέρωση</w:t>
      </w:r>
      <w:r>
        <w:rPr>
          <w:rFonts w:eastAsia="Times New Roman" w:cs="Times New Roman"/>
          <w:szCs w:val="24"/>
        </w:rPr>
        <w:t>.</w:t>
      </w:r>
      <w:r w:rsidRPr="006E0DD1">
        <w:rPr>
          <w:rFonts w:eastAsia="Times New Roman" w:cs="Times New Roman"/>
          <w:szCs w:val="24"/>
        </w:rPr>
        <w:t xml:space="preserve"> Έχει βγάλει αυτά τα ενημερωτικά έντυπα που υπάρχουν σ</w:t>
      </w:r>
      <w:r>
        <w:rPr>
          <w:rFonts w:eastAsia="Times New Roman" w:cs="Times New Roman"/>
          <w:szCs w:val="24"/>
        </w:rPr>
        <w:t>ε</w:t>
      </w:r>
      <w:r w:rsidRPr="006E0DD1">
        <w:rPr>
          <w:rFonts w:eastAsia="Times New Roman" w:cs="Times New Roman"/>
          <w:szCs w:val="24"/>
        </w:rPr>
        <w:t xml:space="preserve"> </w:t>
      </w:r>
      <w:r w:rsidRPr="006E0DD1">
        <w:rPr>
          <w:rFonts w:eastAsia="Times New Roman" w:cs="Times New Roman"/>
          <w:szCs w:val="24"/>
        </w:rPr>
        <w:t xml:space="preserve">όλα </w:t>
      </w:r>
      <w:r>
        <w:rPr>
          <w:rFonts w:eastAsia="Times New Roman" w:cs="Times New Roman"/>
          <w:szCs w:val="24"/>
        </w:rPr>
        <w:t xml:space="preserve">τα </w:t>
      </w:r>
      <w:r w:rsidRPr="006E0DD1">
        <w:rPr>
          <w:rFonts w:eastAsia="Times New Roman" w:cs="Times New Roman"/>
          <w:szCs w:val="24"/>
        </w:rPr>
        <w:t>γραφεία</w:t>
      </w:r>
      <w:r>
        <w:rPr>
          <w:rFonts w:eastAsia="Times New Roman" w:cs="Times New Roman"/>
          <w:szCs w:val="24"/>
        </w:rPr>
        <w:t>.</w:t>
      </w:r>
      <w:r w:rsidRPr="006E0DD1">
        <w:rPr>
          <w:rFonts w:eastAsia="Times New Roman" w:cs="Times New Roman"/>
          <w:szCs w:val="24"/>
        </w:rPr>
        <w:t xml:space="preserve"> Είναι σωστές οι προτάσεις </w:t>
      </w:r>
      <w:r>
        <w:rPr>
          <w:rFonts w:eastAsia="Times New Roman" w:cs="Times New Roman"/>
          <w:szCs w:val="24"/>
        </w:rPr>
        <w:t xml:space="preserve">σας ότι πρέπει </w:t>
      </w:r>
      <w:r w:rsidRPr="006E0DD1">
        <w:rPr>
          <w:rFonts w:eastAsia="Times New Roman" w:cs="Times New Roman"/>
          <w:szCs w:val="24"/>
        </w:rPr>
        <w:t xml:space="preserve">να βρεθεί ένας τρόπος να </w:t>
      </w:r>
      <w:r>
        <w:rPr>
          <w:rFonts w:eastAsia="Times New Roman" w:cs="Times New Roman"/>
          <w:szCs w:val="24"/>
        </w:rPr>
        <w:t>ενημ</w:t>
      </w:r>
      <w:r>
        <w:rPr>
          <w:rFonts w:eastAsia="Times New Roman" w:cs="Times New Roman"/>
          <w:szCs w:val="24"/>
        </w:rPr>
        <w:t xml:space="preserve">ερωθεί </w:t>
      </w:r>
      <w:r>
        <w:rPr>
          <w:rFonts w:eastAsia="Times New Roman" w:cs="Times New Roman"/>
          <w:szCs w:val="24"/>
        </w:rPr>
        <w:t xml:space="preserve">κάθε πολίτης. </w:t>
      </w:r>
      <w:r w:rsidRPr="006E0DD1">
        <w:rPr>
          <w:rFonts w:eastAsia="Times New Roman" w:cs="Times New Roman"/>
          <w:szCs w:val="24"/>
        </w:rPr>
        <w:t>Αυτά τα έντυπα</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όμως, υ</w:t>
      </w:r>
      <w:r w:rsidRPr="006E0DD1">
        <w:rPr>
          <w:rFonts w:eastAsia="Times New Roman" w:cs="Times New Roman"/>
          <w:szCs w:val="24"/>
        </w:rPr>
        <w:t>πάρχουν και είναι αναλυτικά για τις υποχρεώσεις</w:t>
      </w:r>
      <w:r>
        <w:rPr>
          <w:rFonts w:eastAsia="Times New Roman" w:cs="Times New Roman"/>
          <w:szCs w:val="24"/>
        </w:rPr>
        <w:t>,</w:t>
      </w:r>
      <w:r w:rsidRPr="006E0DD1">
        <w:rPr>
          <w:rFonts w:eastAsia="Times New Roman" w:cs="Times New Roman"/>
          <w:szCs w:val="24"/>
        </w:rPr>
        <w:t xml:space="preserve"> τα στάδια των πολιτών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Τα έντυπα αυτά </w:t>
      </w:r>
      <w:r w:rsidRPr="006E0DD1">
        <w:rPr>
          <w:rFonts w:eastAsia="Times New Roman" w:cs="Times New Roman"/>
          <w:szCs w:val="24"/>
        </w:rPr>
        <w:t>υπάρχουν σε όλα τα γραφεία</w:t>
      </w:r>
      <w:r>
        <w:rPr>
          <w:rFonts w:eastAsia="Times New Roman" w:cs="Times New Roman"/>
          <w:szCs w:val="24"/>
        </w:rPr>
        <w:t>.</w:t>
      </w:r>
      <w:r w:rsidRPr="006E0DD1">
        <w:rPr>
          <w:rFonts w:eastAsia="Times New Roman" w:cs="Times New Roman"/>
          <w:szCs w:val="24"/>
        </w:rPr>
        <w:t xml:space="preserve"> </w:t>
      </w:r>
    </w:p>
    <w:p w14:paraId="11C85AA6" w14:textId="77777777" w:rsidR="003871E0" w:rsidRDefault="00591B04">
      <w:pPr>
        <w:tabs>
          <w:tab w:val="left" w:pos="6168"/>
        </w:tabs>
        <w:spacing w:line="600" w:lineRule="auto"/>
        <w:ind w:firstLine="720"/>
        <w:contextualSpacing/>
        <w:jc w:val="both"/>
        <w:rPr>
          <w:rFonts w:eastAsia="Times New Roman" w:cs="Times New Roman"/>
          <w:szCs w:val="24"/>
        </w:rPr>
      </w:pPr>
      <w:r w:rsidRPr="006E0DD1">
        <w:rPr>
          <w:rFonts w:eastAsia="Times New Roman" w:cs="Times New Roman"/>
          <w:szCs w:val="24"/>
        </w:rPr>
        <w:t>Έχω ζητήσει από το Κτηματολόγιο</w:t>
      </w:r>
      <w:r>
        <w:rPr>
          <w:rFonts w:eastAsia="Times New Roman" w:cs="Times New Roman"/>
          <w:szCs w:val="24"/>
        </w:rPr>
        <w:t>,</w:t>
      </w:r>
      <w:r w:rsidRPr="006E0DD1">
        <w:rPr>
          <w:rFonts w:eastAsia="Times New Roman" w:cs="Times New Roman"/>
          <w:szCs w:val="24"/>
        </w:rPr>
        <w:t xml:space="preserve"> το προεδρείο</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πρώτον, </w:t>
      </w:r>
      <w:r w:rsidRPr="006E0DD1">
        <w:rPr>
          <w:rFonts w:eastAsia="Times New Roman" w:cs="Times New Roman"/>
          <w:szCs w:val="24"/>
        </w:rPr>
        <w:t>να βγει μία</w:t>
      </w:r>
      <w:r>
        <w:rPr>
          <w:rFonts w:eastAsia="Times New Roman" w:cs="Times New Roman"/>
          <w:szCs w:val="24"/>
        </w:rPr>
        <w:t xml:space="preserve"> αναλυτική</w:t>
      </w:r>
      <w:r w:rsidRPr="006E0DD1">
        <w:rPr>
          <w:rFonts w:eastAsia="Times New Roman" w:cs="Times New Roman"/>
          <w:szCs w:val="24"/>
        </w:rPr>
        <w:t xml:space="preserve"> εγκύκλιος προς όλους τους αναδόχους για τη διαδικασία </w:t>
      </w:r>
      <w:r>
        <w:rPr>
          <w:rFonts w:eastAsia="Times New Roman" w:cs="Times New Roman"/>
          <w:szCs w:val="24"/>
        </w:rPr>
        <w:t xml:space="preserve">και να φτάσει </w:t>
      </w:r>
      <w:r w:rsidRPr="006E0DD1">
        <w:rPr>
          <w:rFonts w:eastAsia="Times New Roman" w:cs="Times New Roman"/>
          <w:szCs w:val="24"/>
        </w:rPr>
        <w:t>στους πολίτες</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Θα ορίζεται τι</w:t>
      </w:r>
      <w:r w:rsidRPr="006E0DD1">
        <w:rPr>
          <w:rFonts w:eastAsia="Times New Roman" w:cs="Times New Roman"/>
          <w:szCs w:val="24"/>
        </w:rPr>
        <w:t xml:space="preserve"> δεχόμαστε με τις δηλώσεις</w:t>
      </w:r>
      <w:r>
        <w:rPr>
          <w:rFonts w:eastAsia="Times New Roman" w:cs="Times New Roman"/>
          <w:szCs w:val="24"/>
        </w:rPr>
        <w:t>, τι μπορούν να πάρουμε, ό</w:t>
      </w:r>
      <w:r w:rsidRPr="006E0DD1">
        <w:rPr>
          <w:rFonts w:eastAsia="Times New Roman" w:cs="Times New Roman"/>
          <w:szCs w:val="24"/>
        </w:rPr>
        <w:t>σον αφορά τα δικαιολογητικά</w:t>
      </w:r>
      <w:r>
        <w:rPr>
          <w:rFonts w:eastAsia="Times New Roman" w:cs="Times New Roman"/>
          <w:szCs w:val="24"/>
        </w:rPr>
        <w:t>,</w:t>
      </w:r>
      <w:r w:rsidRPr="006E0DD1">
        <w:rPr>
          <w:rFonts w:eastAsia="Times New Roman" w:cs="Times New Roman"/>
          <w:szCs w:val="24"/>
        </w:rPr>
        <w:t xml:space="preserve"> μετά την κατάθεση των δηλώσεων ιδιοκτησίας </w:t>
      </w:r>
      <w:r>
        <w:rPr>
          <w:rFonts w:eastAsia="Times New Roman" w:cs="Times New Roman"/>
          <w:szCs w:val="24"/>
        </w:rPr>
        <w:t xml:space="preserve">και </w:t>
      </w:r>
      <w:r>
        <w:rPr>
          <w:rFonts w:eastAsia="Times New Roman" w:cs="Times New Roman"/>
          <w:szCs w:val="24"/>
        </w:rPr>
        <w:t>«</w:t>
      </w:r>
      <w:r w:rsidRPr="006E0DD1">
        <w:rPr>
          <w:rFonts w:eastAsia="Times New Roman" w:cs="Times New Roman"/>
          <w:szCs w:val="24"/>
        </w:rPr>
        <w:t>δικαιωμάτων</w:t>
      </w:r>
      <w:r>
        <w:rPr>
          <w:rFonts w:eastAsia="Times New Roman" w:cs="Times New Roman"/>
          <w:szCs w:val="24"/>
        </w:rPr>
        <w:t>»</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Επίσης, πρέπει </w:t>
      </w:r>
      <w:r>
        <w:rPr>
          <w:rFonts w:eastAsia="Times New Roman" w:cs="Times New Roman"/>
          <w:szCs w:val="24"/>
        </w:rPr>
        <w:t>να υπάρξει</w:t>
      </w:r>
      <w:r w:rsidRPr="006E0DD1">
        <w:rPr>
          <w:rFonts w:eastAsia="Times New Roman" w:cs="Times New Roman"/>
          <w:szCs w:val="24"/>
        </w:rPr>
        <w:t xml:space="preserve"> κ</w:t>
      </w:r>
      <w:r>
        <w:rPr>
          <w:rFonts w:eastAsia="Times New Roman" w:cs="Times New Roman"/>
          <w:szCs w:val="24"/>
        </w:rPr>
        <w:t>αι μια πιο αναλυτική ενημέρωση σ</w:t>
      </w:r>
      <w:r w:rsidRPr="006E0DD1">
        <w:rPr>
          <w:rFonts w:eastAsia="Times New Roman" w:cs="Times New Roman"/>
          <w:szCs w:val="24"/>
        </w:rPr>
        <w:t xml:space="preserve">αν αυτή που ζητάτε και πιο αναλυτική </w:t>
      </w:r>
      <w:r>
        <w:rPr>
          <w:rFonts w:eastAsia="Times New Roman" w:cs="Times New Roman"/>
          <w:szCs w:val="24"/>
        </w:rPr>
        <w:t xml:space="preserve">και από αυτή που </w:t>
      </w:r>
      <w:r>
        <w:rPr>
          <w:rFonts w:eastAsia="Times New Roman" w:cs="Times New Roman"/>
          <w:szCs w:val="24"/>
        </w:rPr>
        <w:lastRenderedPageBreak/>
        <w:t xml:space="preserve">υπάρχει σε </w:t>
      </w:r>
      <w:r w:rsidRPr="006E0DD1">
        <w:rPr>
          <w:rFonts w:eastAsia="Times New Roman" w:cs="Times New Roman"/>
          <w:szCs w:val="24"/>
        </w:rPr>
        <w:t>αυτά τα έντυπα που έχουν βγει</w:t>
      </w:r>
      <w:r>
        <w:rPr>
          <w:rFonts w:eastAsia="Times New Roman" w:cs="Times New Roman"/>
          <w:szCs w:val="24"/>
        </w:rPr>
        <w:t>, η οποία θα</w:t>
      </w:r>
      <w:r w:rsidRPr="006E0DD1">
        <w:rPr>
          <w:rFonts w:eastAsia="Times New Roman" w:cs="Times New Roman"/>
          <w:szCs w:val="24"/>
        </w:rPr>
        <w:t xml:space="preserve"> φτάσει στους πολίτες</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Επίσης, </w:t>
      </w:r>
      <w:r w:rsidRPr="006E0DD1">
        <w:rPr>
          <w:rFonts w:eastAsia="Times New Roman" w:cs="Times New Roman"/>
          <w:szCs w:val="24"/>
        </w:rPr>
        <w:t>θα υπάρξει και μ</w:t>
      </w:r>
      <w:r>
        <w:rPr>
          <w:rFonts w:eastAsia="Times New Roman" w:cs="Times New Roman"/>
          <w:szCs w:val="24"/>
        </w:rPr>
        <w:t>ι</w:t>
      </w:r>
      <w:r w:rsidRPr="006E0DD1">
        <w:rPr>
          <w:rFonts w:eastAsia="Times New Roman" w:cs="Times New Roman"/>
          <w:szCs w:val="24"/>
        </w:rPr>
        <w:t>α καμπάνια για αυτό</w:t>
      </w:r>
      <w:r>
        <w:rPr>
          <w:rFonts w:eastAsia="Times New Roman" w:cs="Times New Roman"/>
          <w:szCs w:val="24"/>
        </w:rPr>
        <w:t>.</w:t>
      </w:r>
    </w:p>
    <w:p w14:paraId="11C85AA7" w14:textId="77777777" w:rsidR="003871E0" w:rsidRDefault="00591B04">
      <w:pPr>
        <w:tabs>
          <w:tab w:val="left" w:pos="6168"/>
        </w:tabs>
        <w:spacing w:line="600" w:lineRule="auto"/>
        <w:ind w:firstLine="720"/>
        <w:contextualSpacing/>
        <w:jc w:val="both"/>
        <w:rPr>
          <w:rFonts w:eastAsia="Times New Roman" w:cs="Times New Roman"/>
          <w:szCs w:val="24"/>
        </w:rPr>
      </w:pPr>
      <w:r w:rsidRPr="006E0DD1">
        <w:rPr>
          <w:rFonts w:eastAsia="Times New Roman" w:cs="Times New Roman"/>
          <w:szCs w:val="24"/>
        </w:rPr>
        <w:t>Επαναλαμβάνω</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όμως,</w:t>
      </w:r>
      <w:r w:rsidRPr="006E0DD1">
        <w:rPr>
          <w:rFonts w:eastAsia="Times New Roman" w:cs="Times New Roman"/>
          <w:szCs w:val="24"/>
        </w:rPr>
        <w:t xml:space="preserve"> κάτι για να μην γ</w:t>
      </w:r>
      <w:r w:rsidRPr="006E0DD1">
        <w:rPr>
          <w:rFonts w:eastAsia="Times New Roman" w:cs="Times New Roman"/>
          <w:szCs w:val="24"/>
        </w:rPr>
        <w:t>ίνει καμ</w:t>
      </w:r>
      <w:r>
        <w:rPr>
          <w:rFonts w:eastAsia="Times New Roman" w:cs="Times New Roman"/>
          <w:szCs w:val="24"/>
        </w:rPr>
        <w:t>μ</w:t>
      </w:r>
      <w:r w:rsidRPr="006E0DD1">
        <w:rPr>
          <w:rFonts w:eastAsia="Times New Roman" w:cs="Times New Roman"/>
          <w:szCs w:val="24"/>
        </w:rPr>
        <w:t>ία παρεξήγηση</w:t>
      </w:r>
      <w:r>
        <w:rPr>
          <w:rFonts w:eastAsia="Times New Roman" w:cs="Times New Roman"/>
          <w:szCs w:val="24"/>
        </w:rPr>
        <w:t>:</w:t>
      </w:r>
      <w:r w:rsidRPr="006E0DD1">
        <w:rPr>
          <w:rFonts w:eastAsia="Times New Roman" w:cs="Times New Roman"/>
          <w:szCs w:val="24"/>
        </w:rPr>
        <w:t xml:space="preserve"> Με τη χθεσινή τροπολογία του νόμου δεν δόθηκε εξάμηνη παράταση</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Οι παρατάσεις </w:t>
      </w:r>
      <w:r w:rsidRPr="006E0DD1">
        <w:rPr>
          <w:rFonts w:eastAsia="Times New Roman" w:cs="Times New Roman"/>
          <w:szCs w:val="24"/>
        </w:rPr>
        <w:t xml:space="preserve">που θα δοθούν θα δοθούν με </w:t>
      </w:r>
      <w:r>
        <w:rPr>
          <w:rFonts w:eastAsia="Times New Roman" w:cs="Times New Roman"/>
          <w:szCs w:val="24"/>
        </w:rPr>
        <w:t>υ</w:t>
      </w:r>
      <w:r w:rsidRPr="006E0DD1">
        <w:rPr>
          <w:rFonts w:eastAsia="Times New Roman" w:cs="Times New Roman"/>
          <w:szCs w:val="24"/>
        </w:rPr>
        <w:t>πουργικές αποφάσεις δικές μου</w:t>
      </w:r>
      <w:r>
        <w:rPr>
          <w:rFonts w:eastAsia="Times New Roman" w:cs="Times New Roman"/>
          <w:szCs w:val="24"/>
        </w:rPr>
        <w:t>.</w:t>
      </w:r>
      <w:r w:rsidRPr="006E0DD1">
        <w:rPr>
          <w:rFonts w:eastAsia="Times New Roman" w:cs="Times New Roman"/>
          <w:szCs w:val="24"/>
        </w:rPr>
        <w:t xml:space="preserve"> Θα έχουμε τη</w:t>
      </w:r>
      <w:r>
        <w:rPr>
          <w:rFonts w:eastAsia="Times New Roman" w:cs="Times New Roman"/>
          <w:szCs w:val="24"/>
        </w:rPr>
        <w:t>ν</w:t>
      </w:r>
      <w:r w:rsidRPr="006E0DD1">
        <w:rPr>
          <w:rFonts w:eastAsia="Times New Roman" w:cs="Times New Roman"/>
          <w:szCs w:val="24"/>
        </w:rPr>
        <w:t xml:space="preserve"> πρώτη απόφαση για τα Δωδεκάνησα </w:t>
      </w:r>
      <w:r>
        <w:rPr>
          <w:rFonts w:eastAsia="Times New Roman" w:cs="Times New Roman"/>
          <w:szCs w:val="24"/>
        </w:rPr>
        <w:t>κ</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w:t>
      </w:r>
      <w:r w:rsidRPr="006E0DD1">
        <w:rPr>
          <w:rFonts w:eastAsia="Times New Roman" w:cs="Times New Roman"/>
          <w:szCs w:val="24"/>
        </w:rPr>
        <w:t>λήγει</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Στη </w:t>
      </w:r>
      <w:r w:rsidRPr="006E0DD1">
        <w:rPr>
          <w:rFonts w:eastAsia="Times New Roman" w:cs="Times New Roman"/>
          <w:szCs w:val="24"/>
        </w:rPr>
        <w:t>δική σας περιοχή</w:t>
      </w:r>
      <w:r>
        <w:rPr>
          <w:rFonts w:eastAsia="Times New Roman" w:cs="Times New Roman"/>
          <w:szCs w:val="24"/>
        </w:rPr>
        <w:t>, ό</w:t>
      </w:r>
      <w:r w:rsidRPr="006E0DD1">
        <w:rPr>
          <w:rFonts w:eastAsia="Times New Roman" w:cs="Times New Roman"/>
          <w:szCs w:val="24"/>
        </w:rPr>
        <w:t xml:space="preserve">πως και </w:t>
      </w:r>
      <w:r>
        <w:rPr>
          <w:rFonts w:eastAsia="Times New Roman" w:cs="Times New Roman"/>
          <w:szCs w:val="24"/>
        </w:rPr>
        <w:t xml:space="preserve">σε </w:t>
      </w:r>
      <w:r w:rsidRPr="006E0DD1">
        <w:rPr>
          <w:rFonts w:eastAsia="Times New Roman" w:cs="Times New Roman"/>
          <w:szCs w:val="24"/>
        </w:rPr>
        <w:t>πολλές άλλες περιοχές</w:t>
      </w:r>
      <w:r>
        <w:rPr>
          <w:rFonts w:eastAsia="Times New Roman" w:cs="Times New Roman"/>
          <w:szCs w:val="24"/>
        </w:rPr>
        <w:t xml:space="preserve">, όπως στην Αιτωλοακαρνανία, η παράταση λήγει στις 10 Ιουνίου. </w:t>
      </w:r>
      <w:r w:rsidRPr="006E0DD1">
        <w:rPr>
          <w:rFonts w:eastAsia="Times New Roman" w:cs="Times New Roman"/>
          <w:szCs w:val="24"/>
        </w:rPr>
        <w:t>Θα γίνει</w:t>
      </w:r>
      <w:r>
        <w:rPr>
          <w:rFonts w:eastAsia="Times New Roman" w:cs="Times New Roman"/>
          <w:szCs w:val="24"/>
        </w:rPr>
        <w:t xml:space="preserve"> το ίδιο κι εκεί, συνεκτιμώντας</w:t>
      </w:r>
      <w:r w:rsidRPr="006E0DD1">
        <w:rPr>
          <w:rFonts w:eastAsia="Times New Roman" w:cs="Times New Roman"/>
          <w:szCs w:val="24"/>
        </w:rPr>
        <w:t xml:space="preserve"> όλα τα ζητήματα</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Διότι, </w:t>
      </w:r>
      <w:r w:rsidRPr="006E0DD1">
        <w:rPr>
          <w:rFonts w:eastAsia="Times New Roman" w:cs="Times New Roman"/>
          <w:szCs w:val="24"/>
        </w:rPr>
        <w:t>όπως σας είπα</w:t>
      </w:r>
      <w:r>
        <w:rPr>
          <w:rFonts w:eastAsia="Times New Roman" w:cs="Times New Roman"/>
          <w:szCs w:val="24"/>
        </w:rPr>
        <w:t>, οι παρατάσεις</w:t>
      </w:r>
      <w:r w:rsidRPr="006E0DD1">
        <w:rPr>
          <w:rFonts w:eastAsia="Times New Roman" w:cs="Times New Roman"/>
          <w:szCs w:val="24"/>
        </w:rPr>
        <w:t xml:space="preserve"> έχουν κόστος και δεν θέλουμε να φτάσει ο Έλληνας πάλι να τρέχει τελε</w:t>
      </w:r>
      <w:r w:rsidRPr="006E0DD1">
        <w:rPr>
          <w:rFonts w:eastAsia="Times New Roman" w:cs="Times New Roman"/>
          <w:szCs w:val="24"/>
        </w:rPr>
        <w:t>υταία στιγμή</w:t>
      </w:r>
      <w:r>
        <w:rPr>
          <w:rFonts w:eastAsia="Times New Roman" w:cs="Times New Roman"/>
          <w:szCs w:val="24"/>
        </w:rPr>
        <w:t>.</w:t>
      </w:r>
      <w:r w:rsidRPr="006E0DD1">
        <w:rPr>
          <w:rFonts w:eastAsia="Times New Roman" w:cs="Times New Roman"/>
          <w:szCs w:val="24"/>
        </w:rPr>
        <w:t xml:space="preserve"> </w:t>
      </w:r>
      <w:r>
        <w:rPr>
          <w:rFonts w:eastAsia="Times New Roman" w:cs="Times New Roman"/>
          <w:szCs w:val="24"/>
        </w:rPr>
        <w:t xml:space="preserve">Διότι </w:t>
      </w:r>
      <w:r w:rsidRPr="006E0DD1">
        <w:rPr>
          <w:rFonts w:eastAsia="Times New Roman" w:cs="Times New Roman"/>
          <w:szCs w:val="24"/>
        </w:rPr>
        <w:t xml:space="preserve">πλέον άλλη παράταση λόγω των συμβάσεων </w:t>
      </w:r>
      <w:r>
        <w:rPr>
          <w:rFonts w:eastAsia="Times New Roman" w:cs="Times New Roman"/>
          <w:szCs w:val="24"/>
        </w:rPr>
        <w:t xml:space="preserve">από αναδόχους </w:t>
      </w:r>
      <w:r w:rsidRPr="006E0DD1">
        <w:rPr>
          <w:rFonts w:eastAsia="Times New Roman" w:cs="Times New Roman"/>
          <w:szCs w:val="24"/>
        </w:rPr>
        <w:t>δεν θα μπορεί να δοθεί</w:t>
      </w:r>
      <w:r>
        <w:rPr>
          <w:rFonts w:eastAsia="Times New Roman" w:cs="Times New Roman"/>
          <w:szCs w:val="24"/>
        </w:rPr>
        <w:t>.</w:t>
      </w:r>
    </w:p>
    <w:p w14:paraId="11C85AA8" w14:textId="77777777" w:rsidR="003871E0" w:rsidRDefault="00591B04">
      <w:pPr>
        <w:spacing w:line="600" w:lineRule="auto"/>
        <w:ind w:firstLine="720"/>
        <w:contextualSpacing/>
        <w:jc w:val="both"/>
        <w:rPr>
          <w:rFonts w:eastAsia="Times New Roman" w:cs="Times New Roman"/>
          <w:szCs w:val="24"/>
        </w:rPr>
      </w:pPr>
      <w:r w:rsidRPr="00360D13">
        <w:rPr>
          <w:rFonts w:eastAsia="Times New Roman" w:cs="Times New Roman"/>
          <w:szCs w:val="24"/>
        </w:rPr>
        <w:lastRenderedPageBreak/>
        <w:t xml:space="preserve">Και </w:t>
      </w:r>
      <w:r w:rsidRPr="00360D13">
        <w:rPr>
          <w:rFonts w:eastAsia="Times New Roman" w:cs="Times New Roman"/>
          <w:szCs w:val="24"/>
        </w:rPr>
        <w:t xml:space="preserve">μετά </w:t>
      </w:r>
      <w:r>
        <w:rPr>
          <w:rFonts w:eastAsia="Times New Roman" w:cs="Times New Roman"/>
          <w:szCs w:val="24"/>
        </w:rPr>
        <w:t>θα υπάρχουν</w:t>
      </w:r>
      <w:r w:rsidRPr="00360D13">
        <w:rPr>
          <w:rFonts w:eastAsia="Times New Roman" w:cs="Times New Roman"/>
          <w:szCs w:val="24"/>
        </w:rPr>
        <w:t xml:space="preserve"> δυσκολίες </w:t>
      </w:r>
      <w:r>
        <w:rPr>
          <w:rFonts w:eastAsia="Times New Roman" w:cs="Times New Roman"/>
          <w:szCs w:val="24"/>
        </w:rPr>
        <w:t xml:space="preserve">για τους </w:t>
      </w:r>
      <w:r w:rsidRPr="00360D13">
        <w:rPr>
          <w:rFonts w:eastAsia="Times New Roman" w:cs="Times New Roman"/>
          <w:szCs w:val="24"/>
        </w:rPr>
        <w:t>ιδιοκτ</w:t>
      </w:r>
      <w:r>
        <w:rPr>
          <w:rFonts w:eastAsia="Times New Roman" w:cs="Times New Roman"/>
          <w:szCs w:val="24"/>
        </w:rPr>
        <w:t>ήτες</w:t>
      </w:r>
      <w:r>
        <w:rPr>
          <w:rFonts w:eastAsia="Times New Roman" w:cs="Times New Roman"/>
          <w:szCs w:val="24"/>
        </w:rPr>
        <w:t>,</w:t>
      </w:r>
      <w:r w:rsidRPr="00360D13">
        <w:rPr>
          <w:rFonts w:eastAsia="Times New Roman" w:cs="Times New Roman"/>
          <w:szCs w:val="24"/>
        </w:rPr>
        <w:t xml:space="preserve"> να πά</w:t>
      </w:r>
      <w:r>
        <w:rPr>
          <w:rFonts w:eastAsia="Times New Roman" w:cs="Times New Roman"/>
          <w:szCs w:val="24"/>
        </w:rPr>
        <w:t xml:space="preserve">νε να διεκδικήσουν πλέον </w:t>
      </w:r>
      <w:r w:rsidRPr="00360D13">
        <w:rPr>
          <w:rFonts w:eastAsia="Times New Roman" w:cs="Times New Roman"/>
          <w:szCs w:val="24"/>
        </w:rPr>
        <w:t xml:space="preserve">την </w:t>
      </w:r>
      <w:r>
        <w:rPr>
          <w:rFonts w:eastAsia="Times New Roman" w:cs="Times New Roman"/>
          <w:szCs w:val="24"/>
        </w:rPr>
        <w:t>ιδιοκτησία τους μέσα στα δικαστήρια. Υπάρχει</w:t>
      </w:r>
      <w:r w:rsidRPr="00360D13">
        <w:rPr>
          <w:rFonts w:eastAsia="Times New Roman" w:cs="Times New Roman"/>
          <w:szCs w:val="24"/>
        </w:rPr>
        <w:t xml:space="preserve"> πολύ μεγάλο κόστος</w:t>
      </w:r>
      <w:r>
        <w:rPr>
          <w:rFonts w:eastAsia="Times New Roman" w:cs="Times New Roman"/>
          <w:szCs w:val="24"/>
        </w:rPr>
        <w:t>.</w:t>
      </w:r>
      <w:r w:rsidRPr="00360D13">
        <w:rPr>
          <w:rFonts w:eastAsia="Times New Roman" w:cs="Times New Roman"/>
          <w:szCs w:val="24"/>
        </w:rPr>
        <w:t xml:space="preserve"> Και αν π</w:t>
      </w:r>
      <w:r w:rsidRPr="00360D13">
        <w:rPr>
          <w:rFonts w:eastAsia="Times New Roman" w:cs="Times New Roman"/>
          <w:szCs w:val="24"/>
        </w:rPr>
        <w:t>εράσει και αυτή η διαδικασία των δικαστηρίων</w:t>
      </w:r>
      <w:r>
        <w:rPr>
          <w:rFonts w:eastAsia="Times New Roman" w:cs="Times New Roman"/>
          <w:szCs w:val="24"/>
        </w:rPr>
        <w:t>, πλέον</w:t>
      </w:r>
      <w:r w:rsidRPr="00360D13">
        <w:rPr>
          <w:rFonts w:eastAsia="Times New Roman" w:cs="Times New Roman"/>
          <w:szCs w:val="24"/>
        </w:rPr>
        <w:t xml:space="preserve"> χάνουν </w:t>
      </w:r>
      <w:r>
        <w:rPr>
          <w:rFonts w:eastAsia="Times New Roman" w:cs="Times New Roman"/>
          <w:szCs w:val="24"/>
        </w:rPr>
        <w:t>την ιδιοκτησία τους.</w:t>
      </w:r>
    </w:p>
    <w:p w14:paraId="11C85AA9"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Θα</w:t>
      </w:r>
      <w:r w:rsidRPr="00360D13">
        <w:rPr>
          <w:rFonts w:eastAsia="Times New Roman" w:cs="Times New Roman"/>
          <w:szCs w:val="24"/>
        </w:rPr>
        <w:t xml:space="preserve"> λέγαμε</w:t>
      </w:r>
      <w:r>
        <w:rPr>
          <w:rFonts w:eastAsia="Times New Roman" w:cs="Times New Roman"/>
          <w:szCs w:val="24"/>
        </w:rPr>
        <w:t>,</w:t>
      </w:r>
      <w:r w:rsidRPr="00360D13">
        <w:rPr>
          <w:rFonts w:eastAsia="Times New Roman" w:cs="Times New Roman"/>
          <w:szCs w:val="24"/>
        </w:rPr>
        <w:t xml:space="preserve"> δηλαδή</w:t>
      </w:r>
      <w:r>
        <w:rPr>
          <w:rFonts w:eastAsia="Times New Roman" w:cs="Times New Roman"/>
          <w:szCs w:val="24"/>
        </w:rPr>
        <w:t>,</w:t>
      </w:r>
      <w:r w:rsidRPr="00360D13">
        <w:rPr>
          <w:rFonts w:eastAsia="Times New Roman" w:cs="Times New Roman"/>
          <w:szCs w:val="24"/>
        </w:rPr>
        <w:t xml:space="preserve"> εκείνο που </w:t>
      </w:r>
      <w:r>
        <w:rPr>
          <w:rFonts w:eastAsia="Times New Roman" w:cs="Times New Roman"/>
          <w:szCs w:val="24"/>
        </w:rPr>
        <w:t xml:space="preserve">λεγόταν την </w:t>
      </w:r>
      <w:r w:rsidRPr="00360D13">
        <w:rPr>
          <w:rFonts w:eastAsia="Times New Roman" w:cs="Times New Roman"/>
          <w:szCs w:val="24"/>
        </w:rPr>
        <w:t xml:space="preserve">εποχή του </w:t>
      </w:r>
      <w:r>
        <w:rPr>
          <w:rFonts w:eastAsia="Times New Roman" w:cs="Times New Roman"/>
          <w:szCs w:val="24"/>
        </w:rPr>
        <w:t>Τρίτση: «</w:t>
      </w:r>
      <w:r w:rsidRPr="00360D13">
        <w:rPr>
          <w:rFonts w:eastAsia="Times New Roman" w:cs="Times New Roman"/>
          <w:szCs w:val="24"/>
        </w:rPr>
        <w:t>Δηλώστε το για να το σώ</w:t>
      </w:r>
      <w:r>
        <w:rPr>
          <w:rFonts w:eastAsia="Times New Roman" w:cs="Times New Roman"/>
          <w:szCs w:val="24"/>
        </w:rPr>
        <w:t>σετε».</w:t>
      </w:r>
      <w:r w:rsidRPr="00360D13">
        <w:rPr>
          <w:rFonts w:eastAsia="Times New Roman" w:cs="Times New Roman"/>
          <w:szCs w:val="24"/>
        </w:rPr>
        <w:t xml:space="preserve"> Και εμείς θέλουμε να δηλώσουν τις ιδιοκτ</w:t>
      </w:r>
      <w:r>
        <w:rPr>
          <w:rFonts w:eastAsia="Times New Roman" w:cs="Times New Roman"/>
          <w:szCs w:val="24"/>
        </w:rPr>
        <w:t xml:space="preserve">ησίες και να τις ενεργοποιήσουν, </w:t>
      </w:r>
      <w:r w:rsidRPr="00360D13">
        <w:rPr>
          <w:rFonts w:eastAsia="Times New Roman" w:cs="Times New Roman"/>
          <w:szCs w:val="24"/>
        </w:rPr>
        <w:t>γιατί μας νο</w:t>
      </w:r>
      <w:r w:rsidRPr="00360D13">
        <w:rPr>
          <w:rFonts w:eastAsia="Times New Roman" w:cs="Times New Roman"/>
          <w:szCs w:val="24"/>
        </w:rPr>
        <w:t xml:space="preserve">ιάζει </w:t>
      </w:r>
      <w:r>
        <w:rPr>
          <w:rFonts w:eastAsia="Times New Roman" w:cs="Times New Roman"/>
          <w:szCs w:val="24"/>
        </w:rPr>
        <w:t>η</w:t>
      </w:r>
      <w:r w:rsidRPr="00360D13">
        <w:rPr>
          <w:rFonts w:eastAsia="Times New Roman" w:cs="Times New Roman"/>
          <w:szCs w:val="24"/>
        </w:rPr>
        <w:t xml:space="preserve"> αύξηση </w:t>
      </w:r>
      <w:r>
        <w:rPr>
          <w:rFonts w:eastAsia="Times New Roman" w:cs="Times New Roman"/>
          <w:szCs w:val="24"/>
        </w:rPr>
        <w:t>κυρίως</w:t>
      </w:r>
      <w:r w:rsidRPr="00360D13">
        <w:rPr>
          <w:rFonts w:eastAsia="Times New Roman" w:cs="Times New Roman"/>
          <w:szCs w:val="24"/>
        </w:rPr>
        <w:t xml:space="preserve"> της </w:t>
      </w:r>
      <w:r>
        <w:rPr>
          <w:rFonts w:eastAsia="Times New Roman" w:cs="Times New Roman"/>
          <w:szCs w:val="24"/>
        </w:rPr>
        <w:t>α</w:t>
      </w:r>
      <w:r w:rsidRPr="00360D13">
        <w:rPr>
          <w:rFonts w:eastAsia="Times New Roman" w:cs="Times New Roman"/>
          <w:szCs w:val="24"/>
        </w:rPr>
        <w:t xml:space="preserve">γροτικής παραγωγής αλλά και η καταχώρηση όλων </w:t>
      </w:r>
      <w:r>
        <w:rPr>
          <w:rFonts w:eastAsia="Times New Roman" w:cs="Times New Roman"/>
          <w:szCs w:val="24"/>
        </w:rPr>
        <w:t>ιδιοκτησιών</w:t>
      </w:r>
      <w:r w:rsidRPr="00360D13">
        <w:rPr>
          <w:rFonts w:eastAsia="Times New Roman" w:cs="Times New Roman"/>
          <w:szCs w:val="24"/>
        </w:rPr>
        <w:t xml:space="preserve"> των </w:t>
      </w:r>
      <w:r>
        <w:rPr>
          <w:rFonts w:eastAsia="Times New Roman" w:cs="Times New Roman"/>
          <w:szCs w:val="24"/>
        </w:rPr>
        <w:t>Ελλήνων.</w:t>
      </w:r>
    </w:p>
    <w:p w14:paraId="11C85AAA"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Σας</w:t>
      </w:r>
      <w:r w:rsidRPr="00360D13">
        <w:rPr>
          <w:rFonts w:eastAsia="Times New Roman" w:cs="Times New Roman"/>
          <w:szCs w:val="24"/>
        </w:rPr>
        <w:t xml:space="preserve"> ευχαριστώ πάρα πολύ </w:t>
      </w:r>
      <w:r>
        <w:rPr>
          <w:rFonts w:eastAsia="Times New Roman" w:cs="Times New Roman"/>
          <w:szCs w:val="24"/>
        </w:rPr>
        <w:t xml:space="preserve">και </w:t>
      </w:r>
      <w:r w:rsidRPr="00360D13">
        <w:rPr>
          <w:rFonts w:eastAsia="Times New Roman" w:cs="Times New Roman"/>
          <w:szCs w:val="24"/>
        </w:rPr>
        <w:t>για την ερώτηση</w:t>
      </w:r>
      <w:r>
        <w:rPr>
          <w:rFonts w:eastAsia="Times New Roman" w:cs="Times New Roman"/>
          <w:szCs w:val="24"/>
        </w:rPr>
        <w:t>.</w:t>
      </w:r>
    </w:p>
    <w:p w14:paraId="11C85AAB" w14:textId="77777777" w:rsidR="003871E0" w:rsidRDefault="00591B04">
      <w:pPr>
        <w:spacing w:line="600" w:lineRule="auto"/>
        <w:ind w:firstLine="720"/>
        <w:contextualSpacing/>
        <w:jc w:val="both"/>
        <w:rPr>
          <w:rFonts w:eastAsia="Times New Roman" w:cs="Times New Roman"/>
          <w:szCs w:val="24"/>
        </w:rPr>
      </w:pPr>
      <w:r w:rsidRPr="00360D13">
        <w:rPr>
          <w:rFonts w:eastAsia="Times New Roman" w:cs="Times New Roman"/>
          <w:szCs w:val="24"/>
        </w:rPr>
        <w:t>Ευχαριστ</w:t>
      </w:r>
      <w:r>
        <w:rPr>
          <w:rFonts w:eastAsia="Times New Roman" w:cs="Times New Roman"/>
          <w:szCs w:val="24"/>
        </w:rPr>
        <w:t>ώ, κύριε Πρόεδρε, κ</w:t>
      </w:r>
      <w:r w:rsidRPr="00360D13">
        <w:rPr>
          <w:rFonts w:eastAsia="Times New Roman" w:cs="Times New Roman"/>
          <w:szCs w:val="24"/>
        </w:rPr>
        <w:t xml:space="preserve">ι </w:t>
      </w:r>
      <w:r>
        <w:rPr>
          <w:rFonts w:eastAsia="Times New Roman" w:cs="Times New Roman"/>
          <w:szCs w:val="24"/>
        </w:rPr>
        <w:t>ε</w:t>
      </w:r>
      <w:r w:rsidRPr="00360D13">
        <w:rPr>
          <w:rFonts w:eastAsia="Times New Roman" w:cs="Times New Roman"/>
          <w:szCs w:val="24"/>
        </w:rPr>
        <w:t xml:space="preserve">σάς για την ανοχή </w:t>
      </w:r>
      <w:r>
        <w:rPr>
          <w:rFonts w:eastAsia="Times New Roman" w:cs="Times New Roman"/>
          <w:szCs w:val="24"/>
        </w:rPr>
        <w:t>σας.</w:t>
      </w:r>
    </w:p>
    <w:p w14:paraId="11C85AAC"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Κύριε Πρόεδρε, θα ήθελα καταθέσω κάτι.</w:t>
      </w:r>
      <w:r w:rsidRPr="00360D13">
        <w:rPr>
          <w:rFonts w:eastAsia="Times New Roman" w:cs="Times New Roman"/>
          <w:szCs w:val="24"/>
        </w:rPr>
        <w:t xml:space="preserve"> Είναι τα έξι σημεία που ανέφερα και έχουν πρακτικότητα</w:t>
      </w:r>
      <w:r>
        <w:rPr>
          <w:rFonts w:eastAsia="Times New Roman" w:cs="Times New Roman"/>
          <w:szCs w:val="24"/>
        </w:rPr>
        <w:t>.</w:t>
      </w:r>
    </w:p>
    <w:p w14:paraId="11C85AAD"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Pr="00360D13">
        <w:rPr>
          <w:rFonts w:eastAsia="Times New Roman" w:cs="Times New Roman"/>
          <w:szCs w:val="24"/>
        </w:rPr>
        <w:t>α πω και κάτι</w:t>
      </w:r>
      <w:r>
        <w:rPr>
          <w:rFonts w:eastAsia="Times New Roman" w:cs="Times New Roman"/>
          <w:szCs w:val="24"/>
        </w:rPr>
        <w:t>, κ</w:t>
      </w:r>
      <w:r w:rsidRPr="00360D13">
        <w:rPr>
          <w:rFonts w:eastAsia="Times New Roman" w:cs="Times New Roman"/>
          <w:szCs w:val="24"/>
        </w:rPr>
        <w:t>ύριε Υπουργέ</w:t>
      </w:r>
      <w:r>
        <w:rPr>
          <w:rFonts w:eastAsia="Times New Roman" w:cs="Times New Roman"/>
          <w:szCs w:val="24"/>
        </w:rPr>
        <w:t>,</w:t>
      </w:r>
      <w:r w:rsidRPr="00360D13">
        <w:rPr>
          <w:rFonts w:eastAsia="Times New Roman" w:cs="Times New Roman"/>
          <w:szCs w:val="24"/>
        </w:rPr>
        <w:t xml:space="preserve"> θα με συγχωρήσετε</w:t>
      </w:r>
      <w:r>
        <w:rPr>
          <w:rFonts w:eastAsia="Times New Roman" w:cs="Times New Roman"/>
          <w:szCs w:val="24"/>
        </w:rPr>
        <w:t>.</w:t>
      </w:r>
      <w:r w:rsidRPr="00360D13">
        <w:rPr>
          <w:rFonts w:eastAsia="Times New Roman" w:cs="Times New Roman"/>
          <w:szCs w:val="24"/>
        </w:rPr>
        <w:t xml:space="preserve"> Όταν βλ</w:t>
      </w:r>
      <w:r>
        <w:rPr>
          <w:rFonts w:eastAsia="Times New Roman" w:cs="Times New Roman"/>
          <w:szCs w:val="24"/>
        </w:rPr>
        <w:t>έπει πολύπλοκα φυλλάδια και πολυσέλι</w:t>
      </w:r>
      <w:r w:rsidRPr="00360D13">
        <w:rPr>
          <w:rFonts w:eastAsia="Times New Roman" w:cs="Times New Roman"/>
          <w:szCs w:val="24"/>
        </w:rPr>
        <w:t>δα</w:t>
      </w:r>
      <w:r>
        <w:rPr>
          <w:rFonts w:eastAsia="Times New Roman" w:cs="Times New Roman"/>
          <w:szCs w:val="24"/>
        </w:rPr>
        <w:t>,</w:t>
      </w:r>
      <w:r w:rsidRPr="00360D13">
        <w:rPr>
          <w:rFonts w:eastAsia="Times New Roman" w:cs="Times New Roman"/>
          <w:szCs w:val="24"/>
        </w:rPr>
        <w:t xml:space="preserve"> δεν τα διαβάζει ο κόσμος</w:t>
      </w:r>
      <w:r>
        <w:rPr>
          <w:rFonts w:eastAsia="Times New Roman" w:cs="Times New Roman"/>
          <w:szCs w:val="24"/>
        </w:rPr>
        <w:t>.</w:t>
      </w:r>
      <w:r w:rsidRPr="00360D13">
        <w:rPr>
          <w:rFonts w:eastAsia="Times New Roman" w:cs="Times New Roman"/>
          <w:szCs w:val="24"/>
        </w:rPr>
        <w:t xml:space="preserve"> Ο κόσμος θέλει </w:t>
      </w:r>
      <w:r>
        <w:rPr>
          <w:rFonts w:eastAsia="Times New Roman" w:cs="Times New Roman"/>
          <w:szCs w:val="24"/>
        </w:rPr>
        <w:t xml:space="preserve">«ένα-δύο-τρία». </w:t>
      </w:r>
      <w:r w:rsidRPr="00360D13">
        <w:rPr>
          <w:rFonts w:eastAsia="Times New Roman" w:cs="Times New Roman"/>
          <w:szCs w:val="24"/>
        </w:rPr>
        <w:t>Ένα απλό χαρτί αν έπαιρνε</w:t>
      </w:r>
      <w:r>
        <w:rPr>
          <w:rFonts w:eastAsia="Times New Roman" w:cs="Times New Roman"/>
          <w:szCs w:val="24"/>
        </w:rPr>
        <w:t>, θα το διάβαζε.</w:t>
      </w:r>
      <w:r w:rsidRPr="00360D13">
        <w:rPr>
          <w:rFonts w:eastAsia="Times New Roman" w:cs="Times New Roman"/>
          <w:szCs w:val="24"/>
        </w:rPr>
        <w:t xml:space="preserve"> </w:t>
      </w:r>
      <w:r>
        <w:rPr>
          <w:rFonts w:eastAsia="Times New Roman" w:cs="Times New Roman"/>
          <w:szCs w:val="24"/>
        </w:rPr>
        <w:t>Κ</w:t>
      </w:r>
      <w:r w:rsidRPr="00360D13">
        <w:rPr>
          <w:rFonts w:eastAsia="Times New Roman" w:cs="Times New Roman"/>
          <w:szCs w:val="24"/>
        </w:rPr>
        <w:t>ι εγώ θα σας το δώσω μαζί με τις υπόλοιπες διαδικασίες που κάνετε</w:t>
      </w:r>
      <w:r>
        <w:rPr>
          <w:rFonts w:eastAsia="Times New Roman" w:cs="Times New Roman"/>
          <w:szCs w:val="24"/>
        </w:rPr>
        <w:t>,</w:t>
      </w:r>
      <w:r w:rsidRPr="00360D13">
        <w:rPr>
          <w:rFonts w:eastAsia="Times New Roman" w:cs="Times New Roman"/>
          <w:szCs w:val="24"/>
        </w:rPr>
        <w:t xml:space="preserve"> να το κάνετε και αυτό πράξη</w:t>
      </w:r>
      <w:r>
        <w:rPr>
          <w:rFonts w:eastAsia="Times New Roman" w:cs="Times New Roman"/>
          <w:szCs w:val="24"/>
        </w:rPr>
        <w:t>.</w:t>
      </w:r>
      <w:r w:rsidRPr="00360D13">
        <w:rPr>
          <w:rFonts w:eastAsia="Times New Roman" w:cs="Times New Roman"/>
          <w:szCs w:val="24"/>
        </w:rPr>
        <w:t xml:space="preserve"> </w:t>
      </w:r>
      <w:r>
        <w:rPr>
          <w:rFonts w:eastAsia="Times New Roman" w:cs="Times New Roman"/>
          <w:szCs w:val="24"/>
        </w:rPr>
        <w:t>Επαναλαμβάνω ότι πρέπει να είναι απλό.</w:t>
      </w:r>
    </w:p>
    <w:p w14:paraId="11C85AAE" w14:textId="77777777" w:rsidR="003871E0" w:rsidRDefault="00591B04">
      <w:pPr>
        <w:spacing w:line="600" w:lineRule="auto"/>
        <w:ind w:firstLine="720"/>
        <w:contextualSpacing/>
        <w:jc w:val="both"/>
        <w:rPr>
          <w:rFonts w:eastAsia="Times New Roman" w:cs="Times New Roman"/>
          <w:szCs w:val="24"/>
        </w:rPr>
      </w:pPr>
      <w:r w:rsidRPr="00F6004A">
        <w:rPr>
          <w:rFonts w:eastAsia="Times New Roman" w:cs="Times New Roman"/>
          <w:b/>
          <w:szCs w:val="24"/>
        </w:rPr>
        <w:t xml:space="preserve">ΠΡΟΕΔΡΕΥΩΝ (Δημήτριος </w:t>
      </w:r>
      <w:proofErr w:type="spellStart"/>
      <w:r w:rsidRPr="00F6004A">
        <w:rPr>
          <w:rFonts w:eastAsia="Times New Roman" w:cs="Times New Roman"/>
          <w:b/>
          <w:szCs w:val="24"/>
        </w:rPr>
        <w:t>Κρεμαστινός</w:t>
      </w:r>
      <w:proofErr w:type="spellEnd"/>
      <w:r w:rsidRPr="00F6004A">
        <w:rPr>
          <w:rFonts w:eastAsia="Times New Roman" w:cs="Times New Roman"/>
          <w:b/>
          <w:szCs w:val="24"/>
        </w:rPr>
        <w:t>):</w:t>
      </w:r>
      <w:r>
        <w:rPr>
          <w:rFonts w:eastAsia="Times New Roman" w:cs="Times New Roman"/>
          <w:szCs w:val="24"/>
        </w:rPr>
        <w:t xml:space="preserve"> Καταθέστε το έγγραφο,</w:t>
      </w:r>
      <w:r w:rsidRPr="00360D13">
        <w:rPr>
          <w:rFonts w:eastAsia="Times New Roman" w:cs="Times New Roman"/>
          <w:szCs w:val="24"/>
        </w:rPr>
        <w:t xml:space="preserve"> γιατί </w:t>
      </w:r>
      <w:proofErr w:type="spellStart"/>
      <w:r w:rsidRPr="00360D13">
        <w:rPr>
          <w:rFonts w:eastAsia="Times New Roman" w:cs="Times New Roman"/>
          <w:szCs w:val="24"/>
        </w:rPr>
        <w:t>τριτολογία</w:t>
      </w:r>
      <w:proofErr w:type="spellEnd"/>
      <w:r w:rsidRPr="00360D13">
        <w:rPr>
          <w:rFonts w:eastAsia="Times New Roman" w:cs="Times New Roman"/>
          <w:szCs w:val="24"/>
        </w:rPr>
        <w:t xml:space="preserve"> δεν προβλέπ</w:t>
      </w:r>
      <w:r>
        <w:rPr>
          <w:rFonts w:eastAsia="Times New Roman" w:cs="Times New Roman"/>
          <w:szCs w:val="24"/>
        </w:rPr>
        <w:t>εται από τον Κανονισμό.</w:t>
      </w:r>
    </w:p>
    <w:p w14:paraId="11C85AAF"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ΑΘΑΝΑΣΙΟΣ Μ</w:t>
      </w:r>
      <w:r>
        <w:rPr>
          <w:rFonts w:eastAsia="Times New Roman" w:cs="Times New Roman"/>
          <w:b/>
          <w:szCs w:val="24"/>
        </w:rPr>
        <w:t xml:space="preserve">ΠΟΥΡΑΣ: </w:t>
      </w:r>
      <w:r>
        <w:rPr>
          <w:rFonts w:eastAsia="Times New Roman" w:cs="Times New Roman"/>
          <w:szCs w:val="24"/>
        </w:rPr>
        <w:t>Θ</w:t>
      </w:r>
      <w:r w:rsidRPr="00360D13">
        <w:rPr>
          <w:rFonts w:eastAsia="Times New Roman" w:cs="Times New Roman"/>
          <w:szCs w:val="24"/>
        </w:rPr>
        <w:t xml:space="preserve">α το καταθέσω </w:t>
      </w:r>
      <w:r>
        <w:rPr>
          <w:rFonts w:eastAsia="Times New Roman" w:cs="Times New Roman"/>
          <w:szCs w:val="24"/>
        </w:rPr>
        <w:t xml:space="preserve">στα Πρακτικά, αν και το ανέφερα. Απλώς </w:t>
      </w:r>
      <w:r w:rsidRPr="00360D13">
        <w:rPr>
          <w:rFonts w:eastAsia="Times New Roman" w:cs="Times New Roman"/>
          <w:szCs w:val="24"/>
        </w:rPr>
        <w:t>είναι γραμμένα</w:t>
      </w:r>
      <w:r>
        <w:rPr>
          <w:rFonts w:eastAsia="Times New Roman" w:cs="Times New Roman"/>
          <w:szCs w:val="24"/>
        </w:rPr>
        <w:t>, δ</w:t>
      </w:r>
      <w:r w:rsidRPr="00360D13">
        <w:rPr>
          <w:rFonts w:eastAsia="Times New Roman" w:cs="Times New Roman"/>
          <w:szCs w:val="24"/>
        </w:rPr>
        <w:t>εν είναι κάτι παραπάνω</w:t>
      </w:r>
      <w:r>
        <w:rPr>
          <w:rFonts w:eastAsia="Times New Roman" w:cs="Times New Roman"/>
          <w:szCs w:val="24"/>
        </w:rPr>
        <w:t>.</w:t>
      </w:r>
      <w:r w:rsidRPr="00360D13">
        <w:rPr>
          <w:rFonts w:eastAsia="Times New Roman" w:cs="Times New Roman"/>
          <w:szCs w:val="24"/>
        </w:rPr>
        <w:t xml:space="preserve"> Είναι όσα είπα στη δευτερολογία μου</w:t>
      </w:r>
      <w:r>
        <w:rPr>
          <w:rFonts w:eastAsia="Times New Roman" w:cs="Times New Roman"/>
          <w:szCs w:val="24"/>
        </w:rPr>
        <w:t xml:space="preserve">, αλλά εδώ είναι και γραμμένα </w:t>
      </w:r>
      <w:r w:rsidRPr="00360D13">
        <w:rPr>
          <w:rFonts w:eastAsia="Times New Roman" w:cs="Times New Roman"/>
          <w:szCs w:val="24"/>
        </w:rPr>
        <w:t>για να διευκολυνθεί ο Υπουργός</w:t>
      </w:r>
      <w:r>
        <w:rPr>
          <w:rFonts w:eastAsia="Times New Roman" w:cs="Times New Roman"/>
          <w:szCs w:val="24"/>
        </w:rPr>
        <w:t>,</w:t>
      </w:r>
      <w:r w:rsidRPr="00360D13">
        <w:rPr>
          <w:rFonts w:eastAsia="Times New Roman" w:cs="Times New Roman"/>
          <w:szCs w:val="24"/>
        </w:rPr>
        <w:t xml:space="preserve"> ο οποίος </w:t>
      </w:r>
      <w:r>
        <w:rPr>
          <w:rFonts w:eastAsia="Times New Roman" w:cs="Times New Roman"/>
          <w:szCs w:val="24"/>
        </w:rPr>
        <w:t>είναι ο εκτελεστής και τον ευχαριστώ.</w:t>
      </w:r>
    </w:p>
    <w:p w14:paraId="11C85AB0" w14:textId="77777777" w:rsidR="003871E0" w:rsidRDefault="00591B04">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w:t>
      </w:r>
      <w:r>
        <w:rPr>
          <w:rFonts w:eastAsia="Times New Roman" w:cs="Times New Roman"/>
          <w:szCs w:val="24"/>
        </w:rPr>
        <w:t>ίο αυτό ο Βουλευτής κ. Αθανάσιος Μπούρας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C85AB1"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Ευχαριστώ κι εσάς.</w:t>
      </w:r>
    </w:p>
    <w:p w14:paraId="11C85AB2"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w:t>
      </w:r>
      <w:r>
        <w:rPr>
          <w:rFonts w:eastAsia="Times New Roman" w:cs="Times New Roman"/>
          <w:szCs w:val="24"/>
        </w:rPr>
        <w:t>λοκληρώθηκε η συζήτηση των επικαίρων ερωτήσεων.</w:t>
      </w:r>
    </w:p>
    <w:p w14:paraId="11C85AB3"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w:t>
      </w:r>
      <w:r>
        <w:rPr>
          <w:rFonts w:eastAsia="Times New Roman" w:cs="Times New Roman"/>
          <w:szCs w:val="24"/>
        </w:rPr>
        <w:t xml:space="preserve">έχεστε </w:t>
      </w:r>
      <w:r>
        <w:rPr>
          <w:rFonts w:eastAsia="Times New Roman" w:cs="Times New Roman"/>
          <w:szCs w:val="24"/>
        </w:rPr>
        <w:t xml:space="preserve">στο σημείο αυτό </w:t>
      </w:r>
      <w:r>
        <w:rPr>
          <w:rFonts w:eastAsia="Times New Roman" w:cs="Times New Roman"/>
          <w:szCs w:val="24"/>
        </w:rPr>
        <w:t>να λύσουμε τη συνεδρίαση;</w:t>
      </w:r>
    </w:p>
    <w:p w14:paraId="11C85AB4"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1C85AB5" w14:textId="77777777" w:rsidR="003871E0" w:rsidRDefault="00591B0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10.56΄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sidRPr="00360D13">
        <w:rPr>
          <w:rFonts w:eastAsia="Times New Roman" w:cs="Times New Roman"/>
          <w:szCs w:val="24"/>
        </w:rPr>
        <w:t xml:space="preserve">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w:t>
      </w:r>
      <w:r w:rsidRPr="00360D13">
        <w:rPr>
          <w:rFonts w:eastAsia="Times New Roman" w:cs="Times New Roman"/>
          <w:szCs w:val="24"/>
        </w:rPr>
        <w:t xml:space="preserve">Δευτέρα 20 Μαΐου </w:t>
      </w:r>
      <w:r>
        <w:rPr>
          <w:rFonts w:eastAsia="Times New Roman" w:cs="Times New Roman"/>
          <w:szCs w:val="24"/>
        </w:rPr>
        <w:t>20</w:t>
      </w:r>
      <w:r w:rsidRPr="00360D13">
        <w:rPr>
          <w:rFonts w:eastAsia="Times New Roman" w:cs="Times New Roman"/>
          <w:szCs w:val="24"/>
        </w:rPr>
        <w:t>19 και ώρα 12</w:t>
      </w:r>
      <w:r>
        <w:rPr>
          <w:rFonts w:eastAsia="Times New Roman" w:cs="Times New Roman"/>
          <w:szCs w:val="24"/>
        </w:rPr>
        <w:t>.</w:t>
      </w:r>
      <w:r w:rsidRPr="00360D13">
        <w:rPr>
          <w:rFonts w:eastAsia="Times New Roman" w:cs="Times New Roman"/>
          <w:szCs w:val="24"/>
        </w:rPr>
        <w:t>00</w:t>
      </w:r>
      <w:r>
        <w:rPr>
          <w:rFonts w:eastAsia="Times New Roman" w:cs="Times New Roman"/>
          <w:szCs w:val="24"/>
        </w:rPr>
        <w:t>΄,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sidRPr="00360D13">
        <w:rPr>
          <w:rFonts w:eastAsia="Times New Roman" w:cs="Times New Roman"/>
          <w:szCs w:val="24"/>
        </w:rPr>
        <w:t xml:space="preserve">ιδική </w:t>
      </w:r>
      <w:r>
        <w:rPr>
          <w:rFonts w:eastAsia="Times New Roman" w:cs="Times New Roman"/>
          <w:szCs w:val="24"/>
        </w:rPr>
        <w:t>Σ</w:t>
      </w:r>
      <w:r w:rsidRPr="00360D13">
        <w:rPr>
          <w:rFonts w:eastAsia="Times New Roman" w:cs="Times New Roman"/>
          <w:szCs w:val="24"/>
        </w:rPr>
        <w:t xml:space="preserve">υνεδρίαση </w:t>
      </w:r>
      <w:r>
        <w:rPr>
          <w:rFonts w:eastAsia="Times New Roman" w:cs="Times New Roman"/>
          <w:szCs w:val="24"/>
        </w:rPr>
        <w:t xml:space="preserve">της </w:t>
      </w:r>
      <w:r w:rsidRPr="00360D13">
        <w:rPr>
          <w:rFonts w:eastAsia="Times New Roman" w:cs="Times New Roman"/>
          <w:szCs w:val="24"/>
        </w:rPr>
        <w:t xml:space="preserve">Ολομέλειας της Βουλής για την </w:t>
      </w:r>
      <w:r>
        <w:rPr>
          <w:rFonts w:eastAsia="Times New Roman" w:cs="Times New Roman"/>
          <w:szCs w:val="24"/>
        </w:rPr>
        <w:t>Η</w:t>
      </w:r>
      <w:r w:rsidRPr="00360D13">
        <w:rPr>
          <w:rFonts w:eastAsia="Times New Roman" w:cs="Times New Roman"/>
          <w:szCs w:val="24"/>
        </w:rPr>
        <w:t xml:space="preserve">μέρα </w:t>
      </w:r>
      <w:r>
        <w:rPr>
          <w:rFonts w:eastAsia="Times New Roman" w:cs="Times New Roman"/>
          <w:szCs w:val="24"/>
        </w:rPr>
        <w:t>Μ</w:t>
      </w:r>
      <w:r w:rsidRPr="00360D13">
        <w:rPr>
          <w:rFonts w:eastAsia="Times New Roman" w:cs="Times New Roman"/>
          <w:szCs w:val="24"/>
        </w:rPr>
        <w:t>νήμης της Γενοκτονίας των Ελλήνων του Πόντου</w:t>
      </w:r>
      <w:r>
        <w:rPr>
          <w:rFonts w:eastAsia="Times New Roman" w:cs="Times New Roman"/>
          <w:szCs w:val="24"/>
        </w:rPr>
        <w:t>,</w:t>
      </w:r>
      <w:r w:rsidRPr="00360D13">
        <w:rPr>
          <w:rFonts w:eastAsia="Times New Roman" w:cs="Times New Roman"/>
          <w:szCs w:val="24"/>
        </w:rPr>
        <w:t xml:space="preserve"> σύμφωνα με την ειδική ημερήσια διάταξη</w:t>
      </w:r>
      <w:r>
        <w:rPr>
          <w:rFonts w:eastAsia="Times New Roman" w:cs="Times New Roman"/>
          <w:szCs w:val="24"/>
        </w:rPr>
        <w:t>.</w:t>
      </w:r>
    </w:p>
    <w:p w14:paraId="11C85AB6" w14:textId="77777777" w:rsidR="003871E0" w:rsidRDefault="00591B04">
      <w:pPr>
        <w:spacing w:line="600" w:lineRule="auto"/>
        <w:contextualSpacing/>
        <w:jc w:val="both"/>
        <w:rPr>
          <w:rFonts w:eastAsia="Times New Roman" w:cs="Times New Roman"/>
          <w:szCs w:val="24"/>
        </w:rPr>
      </w:pPr>
      <w:r>
        <w:rPr>
          <w:rFonts w:eastAsia="Times New Roman" w:cs="Times New Roman"/>
          <w:b/>
          <w:bCs/>
          <w:szCs w:val="24"/>
        </w:rPr>
        <w:lastRenderedPageBreak/>
        <w:t>Ο ΠΡΟΕ</w:t>
      </w:r>
      <w:r>
        <w:rPr>
          <w:rFonts w:eastAsia="Times New Roman" w:cs="Times New Roman"/>
          <w:b/>
          <w:bCs/>
          <w:szCs w:val="24"/>
        </w:rPr>
        <w:t xml:space="preserve">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3871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ocumentProtection w:edit="trackedChanges" w:enforcement="1" w:cryptProviderType="rsaFull" w:cryptAlgorithmClass="hash" w:cryptAlgorithmType="typeAny" w:cryptAlgorithmSid="4" w:cryptSpinCount="50000" w:hash="e8Xp55e/sQgpVmeB+s3SsZ7dUPY=" w:salt="2ePVetu0DJWmdZkIi5ZO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E0"/>
    <w:rsid w:val="003871E0"/>
    <w:rsid w:val="00591B04"/>
    <w:rsid w:val="00F40E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5A31"/>
  <w15:docId w15:val="{FEF780F4-FB2E-42B7-840D-693A5CD9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7E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7E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838</MetadataID>
    <Session xmlns="641f345b-441b-4b81-9152-adc2e73ba5e1">Δ´</Session>
    <Date xmlns="641f345b-441b-4b81-9152-adc2e73ba5e1">2019-05-16T21:00:00+00:00</Date>
    <Status xmlns="641f345b-441b-4b81-9152-adc2e73ba5e1">
      <Url>https://intra.parliament.gr/praktika/Lists/Incoming_Metadata/EditForm.aspx?ID=838&amp;Source=/praktika/Recordings_Library/Forms/AllItems.aspx</Url>
      <Description>Δημοσιεύτηκε</Description>
    </Status>
    <Meeting xmlns="641f345b-441b-4b81-9152-adc2e73ba5e1">ΡΚΖ´</Meeting>
  </documentManagement>
</p:properties>
</file>

<file path=customXml/itemProps1.xml><?xml version="1.0" encoding="utf-8"?>
<ds:datastoreItem xmlns:ds="http://schemas.openxmlformats.org/officeDocument/2006/customXml" ds:itemID="{AAB61724-900C-486D-8531-1154A70E7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6657E-60DF-4764-9F60-E42E30857FCD}">
  <ds:schemaRefs>
    <ds:schemaRef ds:uri="http://schemas.microsoft.com/sharepoint/v3/contenttype/forms"/>
  </ds:schemaRefs>
</ds:datastoreItem>
</file>

<file path=customXml/itemProps3.xml><?xml version="1.0" encoding="utf-8"?>
<ds:datastoreItem xmlns:ds="http://schemas.openxmlformats.org/officeDocument/2006/customXml" ds:itemID="{79B43B3F-0613-4F7C-992D-D1BE0C2CBFF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5608</Words>
  <Characters>30288</Characters>
  <Application>Microsoft Office Word</Application>
  <DocSecurity>0</DocSecurity>
  <Lines>252</Lines>
  <Paragraphs>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2019-05-28T09:47:00Z</dcterms:created>
  <dcterms:modified xsi:type="dcterms:W3CDTF">2019-05-28T09:47:00Z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